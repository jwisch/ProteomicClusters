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9D437" w14:textId="77A45433" w:rsidR="008172D8" w:rsidRPr="00C07D98" w:rsidRDefault="004D1F99" w:rsidP="00FB05D6">
      <w:pPr>
        <w:suppressLineNumbers/>
        <w:jc w:val="center"/>
        <w:rPr>
          <w:rFonts w:ascii="Times New Roman" w:hAnsi="Times New Roman" w:cs="Times New Roman"/>
          <w:b/>
          <w:sz w:val="36"/>
          <w:szCs w:val="36"/>
        </w:rPr>
        <w:pPrChange w:id="0" w:author="Wisch, Julie" w:date="2022-09-28T14:49:00Z">
          <w:pPr>
            <w:jc w:val="center"/>
          </w:pPr>
        </w:pPrChange>
      </w:pPr>
      <w:r w:rsidRPr="00C07D98">
        <w:rPr>
          <w:rFonts w:ascii="Times New Roman" w:hAnsi="Times New Roman" w:cs="Times New Roman"/>
          <w:b/>
          <w:sz w:val="36"/>
          <w:szCs w:val="36"/>
        </w:rPr>
        <w:t>Proteomic Clusters Underlie Heterogeneity in Preclinical A</w:t>
      </w:r>
      <w:ins w:id="1" w:author="Wisch, Julie" w:date="2022-09-13T09:59:00Z">
        <w:r w:rsidR="005E4701">
          <w:rPr>
            <w:rFonts w:ascii="Times New Roman" w:hAnsi="Times New Roman" w:cs="Times New Roman"/>
            <w:b/>
            <w:sz w:val="36"/>
            <w:szCs w:val="36"/>
          </w:rPr>
          <w:t xml:space="preserve">lzheimer </w:t>
        </w:r>
      </w:ins>
      <w:r w:rsidRPr="00C07D98">
        <w:rPr>
          <w:rFonts w:ascii="Times New Roman" w:hAnsi="Times New Roman" w:cs="Times New Roman"/>
          <w:b/>
          <w:sz w:val="36"/>
          <w:szCs w:val="36"/>
        </w:rPr>
        <w:t>D</w:t>
      </w:r>
      <w:ins w:id="2" w:author="Wisch, Julie" w:date="2022-09-13T09:59:00Z">
        <w:r w:rsidR="005E4701">
          <w:rPr>
            <w:rFonts w:ascii="Times New Roman" w:hAnsi="Times New Roman" w:cs="Times New Roman"/>
            <w:b/>
            <w:sz w:val="36"/>
            <w:szCs w:val="36"/>
          </w:rPr>
          <w:t>isease</w:t>
        </w:r>
      </w:ins>
      <w:r w:rsidRPr="00C07D98">
        <w:rPr>
          <w:rFonts w:ascii="Times New Roman" w:hAnsi="Times New Roman" w:cs="Times New Roman"/>
          <w:b/>
          <w:sz w:val="36"/>
          <w:szCs w:val="36"/>
        </w:rPr>
        <w:t xml:space="preserve"> Progression </w:t>
      </w:r>
    </w:p>
    <w:p w14:paraId="4BEF2D94" w14:textId="77777777" w:rsidR="008172D8" w:rsidRPr="00900B3E" w:rsidRDefault="008172D8" w:rsidP="00FB05D6">
      <w:pPr>
        <w:suppressLineNumbers/>
        <w:rPr>
          <w:rFonts w:ascii="Times New Roman" w:hAnsi="Times New Roman" w:cs="Times New Roman"/>
          <w:sz w:val="24"/>
          <w:szCs w:val="24"/>
        </w:rPr>
        <w:pPrChange w:id="3" w:author="Wisch, Julie" w:date="2022-09-28T14:49:00Z">
          <w:pPr/>
        </w:pPrChange>
      </w:pPr>
    </w:p>
    <w:p w14:paraId="6EF976D7" w14:textId="04A9BCAB" w:rsidR="008172D8" w:rsidRPr="00900B3E" w:rsidRDefault="008172D8" w:rsidP="00FB05D6">
      <w:pPr>
        <w:suppressLineNumbers/>
        <w:rPr>
          <w:rFonts w:ascii="Times New Roman" w:hAnsi="Times New Roman" w:cs="Times New Roman"/>
          <w:sz w:val="24"/>
          <w:szCs w:val="24"/>
        </w:rPr>
        <w:pPrChange w:id="4" w:author="Wisch, Julie" w:date="2022-09-28T14:49:00Z">
          <w:pPr/>
        </w:pPrChange>
      </w:pPr>
      <w:r w:rsidRPr="00900B3E">
        <w:rPr>
          <w:rFonts w:ascii="Times New Roman" w:hAnsi="Times New Roman" w:cs="Times New Roman"/>
          <w:sz w:val="24"/>
          <w:szCs w:val="24"/>
        </w:rPr>
        <w:t>Julie K. Wisch PhD</w:t>
      </w:r>
      <w:r w:rsidRPr="00900B3E">
        <w:rPr>
          <w:rFonts w:ascii="Times New Roman" w:hAnsi="Times New Roman" w:cs="Times New Roman"/>
          <w:sz w:val="24"/>
          <w:szCs w:val="24"/>
          <w:vertAlign w:val="superscript"/>
        </w:rPr>
        <w:t>1</w:t>
      </w:r>
      <w:r w:rsidR="000D7C65">
        <w:rPr>
          <w:rFonts w:ascii="Times New Roman" w:hAnsi="Times New Roman" w:cs="Times New Roman"/>
          <w:sz w:val="24"/>
          <w:szCs w:val="24"/>
        </w:rPr>
        <w:t xml:space="preserve"> (julie.wisch@wustl.edu)</w:t>
      </w:r>
      <w:r w:rsidRPr="00900B3E">
        <w:rPr>
          <w:rFonts w:ascii="Times New Roman" w:hAnsi="Times New Roman" w:cs="Times New Roman"/>
          <w:sz w:val="24"/>
          <w:szCs w:val="24"/>
        </w:rPr>
        <w:t>, Omar H. Butt, MD, PhD</w:t>
      </w:r>
      <w:r w:rsidRPr="00900B3E">
        <w:rPr>
          <w:rFonts w:ascii="Times New Roman" w:hAnsi="Times New Roman" w:cs="Times New Roman"/>
          <w:sz w:val="24"/>
          <w:szCs w:val="24"/>
          <w:vertAlign w:val="superscript"/>
        </w:rPr>
        <w:t>1</w:t>
      </w:r>
      <w:r w:rsidR="000D7C65">
        <w:rPr>
          <w:rFonts w:ascii="Times New Roman" w:hAnsi="Times New Roman" w:cs="Times New Roman"/>
          <w:sz w:val="24"/>
          <w:szCs w:val="24"/>
        </w:rPr>
        <w:t xml:space="preserve"> (omarhbutt@wustl.edu)</w:t>
      </w:r>
      <w:r w:rsidRPr="00900B3E">
        <w:rPr>
          <w:rFonts w:ascii="Times New Roman" w:hAnsi="Times New Roman" w:cs="Times New Roman"/>
          <w:sz w:val="24"/>
          <w:szCs w:val="24"/>
        </w:rPr>
        <w:t xml:space="preserve">, </w:t>
      </w:r>
      <w:r w:rsidR="00DE7F76" w:rsidRPr="00900B3E">
        <w:rPr>
          <w:rFonts w:ascii="Times New Roman" w:hAnsi="Times New Roman" w:cs="Times New Roman"/>
          <w:sz w:val="24"/>
          <w:szCs w:val="24"/>
        </w:rPr>
        <w:t xml:space="preserve">Brian </w:t>
      </w:r>
      <w:r w:rsidR="007470EC">
        <w:rPr>
          <w:rFonts w:ascii="Times New Roman" w:hAnsi="Times New Roman" w:cs="Times New Roman"/>
          <w:sz w:val="24"/>
          <w:szCs w:val="24"/>
        </w:rPr>
        <w:t xml:space="preserve">A. </w:t>
      </w:r>
      <w:r w:rsidR="00DE7F76" w:rsidRPr="00900B3E">
        <w:rPr>
          <w:rFonts w:ascii="Times New Roman" w:hAnsi="Times New Roman" w:cs="Times New Roman"/>
          <w:sz w:val="24"/>
          <w:szCs w:val="24"/>
        </w:rPr>
        <w:t>Gordon PhD</w:t>
      </w:r>
      <w:r w:rsidR="00B7671B" w:rsidRPr="00900B3E">
        <w:rPr>
          <w:rFonts w:ascii="Times New Roman" w:hAnsi="Times New Roman" w:cs="Times New Roman"/>
          <w:sz w:val="24"/>
          <w:szCs w:val="24"/>
          <w:vertAlign w:val="superscript"/>
        </w:rPr>
        <w:t>2</w:t>
      </w:r>
      <w:r w:rsidR="0027736F">
        <w:rPr>
          <w:rFonts w:ascii="Times New Roman" w:hAnsi="Times New Roman" w:cs="Times New Roman"/>
          <w:sz w:val="24"/>
          <w:szCs w:val="24"/>
          <w:vertAlign w:val="superscript"/>
        </w:rPr>
        <w:t>,3,6</w:t>
      </w:r>
      <w:r w:rsidR="000D7C65">
        <w:rPr>
          <w:rFonts w:ascii="Times New Roman" w:hAnsi="Times New Roman" w:cs="Times New Roman"/>
          <w:sz w:val="24"/>
          <w:szCs w:val="24"/>
        </w:rPr>
        <w:t xml:space="preserve"> (bagordon@wustl.edu)</w:t>
      </w:r>
      <w:r w:rsidR="00DE7F76" w:rsidRPr="00900B3E">
        <w:rPr>
          <w:rFonts w:ascii="Times New Roman" w:hAnsi="Times New Roman" w:cs="Times New Roman"/>
          <w:sz w:val="24"/>
          <w:szCs w:val="24"/>
        </w:rPr>
        <w:t xml:space="preserve">, </w:t>
      </w:r>
      <w:r w:rsidRPr="00900B3E">
        <w:rPr>
          <w:rFonts w:ascii="Times New Roman" w:hAnsi="Times New Roman" w:cs="Times New Roman"/>
          <w:sz w:val="24"/>
          <w:szCs w:val="24"/>
        </w:rPr>
        <w:t>Suzanne E. Schindler, MD, PhD</w:t>
      </w:r>
      <w:r w:rsidR="007114F0">
        <w:rPr>
          <w:rFonts w:ascii="Times New Roman" w:hAnsi="Times New Roman" w:cs="Times New Roman"/>
          <w:sz w:val="24"/>
          <w:szCs w:val="24"/>
          <w:vertAlign w:val="superscript"/>
        </w:rPr>
        <w:t>1,</w:t>
      </w:r>
      <w:r w:rsidR="00B7671B" w:rsidRPr="00900B3E">
        <w:rPr>
          <w:rFonts w:ascii="Times New Roman" w:hAnsi="Times New Roman" w:cs="Times New Roman"/>
          <w:sz w:val="24"/>
          <w:szCs w:val="24"/>
          <w:vertAlign w:val="superscript"/>
        </w:rPr>
        <w:t>6</w:t>
      </w:r>
      <w:r w:rsidR="000D7C65">
        <w:rPr>
          <w:rFonts w:ascii="Times New Roman" w:hAnsi="Times New Roman" w:cs="Times New Roman"/>
          <w:sz w:val="24"/>
          <w:szCs w:val="24"/>
        </w:rPr>
        <w:t xml:space="preserve"> (schindler.s.e@wustl.edu)</w:t>
      </w:r>
      <w:r w:rsidRPr="00900B3E">
        <w:rPr>
          <w:rFonts w:ascii="Times New Roman" w:hAnsi="Times New Roman" w:cs="Times New Roman"/>
          <w:sz w:val="24"/>
          <w:szCs w:val="24"/>
        </w:rPr>
        <w:t xml:space="preserve">, </w:t>
      </w:r>
      <w:r w:rsidR="007543B4" w:rsidRPr="00900B3E">
        <w:rPr>
          <w:rFonts w:ascii="Times New Roman" w:hAnsi="Times New Roman" w:cs="Times New Roman"/>
          <w:sz w:val="24"/>
          <w:szCs w:val="24"/>
        </w:rPr>
        <w:t xml:space="preserve">Anne </w:t>
      </w:r>
      <w:r w:rsidR="007470EC">
        <w:rPr>
          <w:rFonts w:ascii="Times New Roman" w:hAnsi="Times New Roman" w:cs="Times New Roman"/>
          <w:sz w:val="24"/>
          <w:szCs w:val="24"/>
        </w:rPr>
        <w:t xml:space="preserve">M. </w:t>
      </w:r>
      <w:r w:rsidR="007543B4" w:rsidRPr="00900B3E">
        <w:rPr>
          <w:rFonts w:ascii="Times New Roman" w:hAnsi="Times New Roman" w:cs="Times New Roman"/>
          <w:sz w:val="24"/>
          <w:szCs w:val="24"/>
        </w:rPr>
        <w:t>Fagan, PhD</w:t>
      </w:r>
      <w:r w:rsidR="007470EC" w:rsidRPr="00900B3E">
        <w:rPr>
          <w:rFonts w:ascii="Times New Roman" w:hAnsi="Times New Roman" w:cs="Times New Roman"/>
          <w:sz w:val="24"/>
          <w:szCs w:val="24"/>
          <w:vertAlign w:val="superscript"/>
        </w:rPr>
        <w:t>1</w:t>
      </w:r>
      <w:r w:rsidR="0027736F">
        <w:rPr>
          <w:rFonts w:ascii="Times New Roman" w:hAnsi="Times New Roman" w:cs="Times New Roman"/>
          <w:sz w:val="24"/>
          <w:szCs w:val="24"/>
          <w:vertAlign w:val="superscript"/>
        </w:rPr>
        <w:t>,6</w:t>
      </w:r>
      <w:r w:rsidR="000D7C65">
        <w:rPr>
          <w:rFonts w:ascii="Times New Roman" w:hAnsi="Times New Roman" w:cs="Times New Roman"/>
          <w:sz w:val="24"/>
          <w:szCs w:val="24"/>
        </w:rPr>
        <w:t xml:space="preserve"> (</w:t>
      </w:r>
      <w:r w:rsidR="006761F9">
        <w:fldChar w:fldCharType="begin"/>
      </w:r>
      <w:r w:rsidR="006761F9">
        <w:instrText xml:space="preserve"> HYPERLINK "mailto:fagana@wustl.edu" </w:instrText>
      </w:r>
      <w:r w:rsidR="006761F9">
        <w:fldChar w:fldCharType="separate"/>
      </w:r>
      <w:r w:rsidR="009D1250" w:rsidRPr="001A5CED">
        <w:rPr>
          <w:rStyle w:val="Hyperlink"/>
          <w:rFonts w:ascii="Times New Roman" w:hAnsi="Times New Roman" w:cs="Times New Roman"/>
          <w:sz w:val="24"/>
          <w:szCs w:val="24"/>
        </w:rPr>
        <w:t>fagana@wustl.edu</w:t>
      </w:r>
      <w:r w:rsidR="006761F9">
        <w:rPr>
          <w:rStyle w:val="Hyperlink"/>
          <w:rFonts w:ascii="Times New Roman" w:hAnsi="Times New Roman" w:cs="Times New Roman"/>
          <w:sz w:val="24"/>
          <w:szCs w:val="24"/>
        </w:rPr>
        <w:fldChar w:fldCharType="end"/>
      </w:r>
      <w:r w:rsidR="000D7C65">
        <w:rPr>
          <w:rFonts w:ascii="Times New Roman" w:hAnsi="Times New Roman" w:cs="Times New Roman"/>
          <w:sz w:val="24"/>
          <w:szCs w:val="24"/>
        </w:rPr>
        <w:t>)</w:t>
      </w:r>
      <w:r w:rsidR="007543B4" w:rsidRPr="00900B3E">
        <w:rPr>
          <w:rFonts w:ascii="Times New Roman" w:hAnsi="Times New Roman" w:cs="Times New Roman"/>
          <w:sz w:val="24"/>
          <w:szCs w:val="24"/>
        </w:rPr>
        <w:t>,</w:t>
      </w:r>
      <w:r w:rsidR="009D1250">
        <w:rPr>
          <w:rFonts w:ascii="Times New Roman" w:hAnsi="Times New Roman" w:cs="Times New Roman"/>
          <w:sz w:val="24"/>
          <w:szCs w:val="24"/>
        </w:rPr>
        <w:t xml:space="preserve"> </w:t>
      </w:r>
      <w:r w:rsidR="009D1250" w:rsidRPr="00DA4577">
        <w:rPr>
          <w:rFonts w:ascii="Times New Roman" w:hAnsi="Times New Roman" w:cs="Times New Roman"/>
          <w:sz w:val="24"/>
          <w:szCs w:val="24"/>
        </w:rPr>
        <w:t>Rachel</w:t>
      </w:r>
      <w:r w:rsidR="009D1250">
        <w:rPr>
          <w:rFonts w:ascii="Times New Roman" w:hAnsi="Times New Roman" w:cs="Times New Roman"/>
          <w:sz w:val="24"/>
          <w:szCs w:val="24"/>
        </w:rPr>
        <w:t xml:space="preserve"> L. Henson, MS</w:t>
      </w:r>
      <w:r w:rsidR="009D1250" w:rsidRPr="00BA15C4">
        <w:rPr>
          <w:rFonts w:ascii="Times New Roman" w:hAnsi="Times New Roman" w:cs="Times New Roman"/>
          <w:sz w:val="24"/>
          <w:szCs w:val="24"/>
          <w:vertAlign w:val="superscript"/>
        </w:rPr>
        <w:t>1</w:t>
      </w:r>
      <w:r w:rsidR="009D1250">
        <w:rPr>
          <w:rFonts w:ascii="Times New Roman" w:hAnsi="Times New Roman" w:cs="Times New Roman"/>
          <w:sz w:val="24"/>
          <w:szCs w:val="24"/>
        </w:rPr>
        <w:t>,</w:t>
      </w:r>
      <w:r w:rsidR="007543B4" w:rsidRPr="00900B3E">
        <w:rPr>
          <w:rFonts w:ascii="Times New Roman" w:hAnsi="Times New Roman" w:cs="Times New Roman"/>
          <w:sz w:val="24"/>
          <w:szCs w:val="24"/>
        </w:rPr>
        <w:t xml:space="preserve"> </w:t>
      </w:r>
      <w:r w:rsidR="00E31C75" w:rsidRPr="00900B3E">
        <w:rPr>
          <w:rFonts w:ascii="Times New Roman" w:hAnsi="Times New Roman" w:cs="Times New Roman"/>
          <w:sz w:val="24"/>
          <w:szCs w:val="24"/>
        </w:rPr>
        <w:t>Chengran Yang</w:t>
      </w:r>
      <w:r w:rsidR="00B7671B" w:rsidRPr="00900B3E">
        <w:rPr>
          <w:rFonts w:ascii="Times New Roman" w:hAnsi="Times New Roman" w:cs="Times New Roman"/>
          <w:sz w:val="24"/>
          <w:szCs w:val="24"/>
        </w:rPr>
        <w:t xml:space="preserve"> PhD</w:t>
      </w:r>
      <w:r w:rsidR="00B7671B" w:rsidRPr="00900B3E">
        <w:rPr>
          <w:rFonts w:ascii="Times New Roman" w:hAnsi="Times New Roman" w:cs="Times New Roman"/>
          <w:sz w:val="24"/>
          <w:szCs w:val="24"/>
          <w:vertAlign w:val="superscript"/>
        </w:rPr>
        <w:t>4, 5</w:t>
      </w:r>
      <w:r w:rsidR="000D7C65">
        <w:rPr>
          <w:rFonts w:ascii="Times New Roman" w:hAnsi="Times New Roman" w:cs="Times New Roman"/>
          <w:sz w:val="24"/>
          <w:szCs w:val="24"/>
        </w:rPr>
        <w:t xml:space="preserve"> (chengranyang@wustl.edu)</w:t>
      </w:r>
      <w:r w:rsidR="00E31C75" w:rsidRPr="00900B3E">
        <w:rPr>
          <w:rFonts w:ascii="Times New Roman" w:hAnsi="Times New Roman" w:cs="Times New Roman"/>
          <w:sz w:val="24"/>
          <w:szCs w:val="24"/>
        </w:rPr>
        <w:t xml:space="preserve">, </w:t>
      </w:r>
      <w:r w:rsidR="002A52FF">
        <w:rPr>
          <w:rFonts w:ascii="Times New Roman" w:hAnsi="Times New Roman" w:cs="Times New Roman"/>
          <w:sz w:val="24"/>
          <w:szCs w:val="24"/>
        </w:rPr>
        <w:t>Anna H. Boerwinkle BS</w:t>
      </w:r>
      <w:r w:rsidR="002A52FF" w:rsidRPr="00900B3E">
        <w:rPr>
          <w:rFonts w:ascii="Times New Roman" w:hAnsi="Times New Roman" w:cs="Times New Roman"/>
          <w:sz w:val="24"/>
          <w:szCs w:val="24"/>
          <w:vertAlign w:val="superscript"/>
        </w:rPr>
        <w:t>1</w:t>
      </w:r>
      <w:r w:rsidR="000D7C65">
        <w:rPr>
          <w:rFonts w:ascii="Times New Roman" w:hAnsi="Times New Roman" w:cs="Times New Roman"/>
          <w:sz w:val="24"/>
          <w:szCs w:val="24"/>
        </w:rPr>
        <w:t xml:space="preserve"> (anna.boerwinkle@wustl.edu)</w:t>
      </w:r>
      <w:r w:rsidR="002A52FF">
        <w:rPr>
          <w:rFonts w:ascii="Times New Roman" w:hAnsi="Times New Roman" w:cs="Times New Roman"/>
          <w:sz w:val="24"/>
          <w:szCs w:val="24"/>
        </w:rPr>
        <w:t xml:space="preserve">, </w:t>
      </w:r>
      <w:r w:rsidRPr="00900B3E">
        <w:rPr>
          <w:rFonts w:ascii="Times New Roman" w:hAnsi="Times New Roman" w:cs="Times New Roman"/>
          <w:sz w:val="24"/>
          <w:szCs w:val="24"/>
        </w:rPr>
        <w:t>Tammie L.</w:t>
      </w:r>
      <w:r w:rsidR="007470EC">
        <w:rPr>
          <w:rFonts w:ascii="Times New Roman" w:hAnsi="Times New Roman" w:cs="Times New Roman"/>
          <w:sz w:val="24"/>
          <w:szCs w:val="24"/>
        </w:rPr>
        <w:t>S.</w:t>
      </w:r>
      <w:r w:rsidRPr="00900B3E">
        <w:rPr>
          <w:rFonts w:ascii="Times New Roman" w:hAnsi="Times New Roman" w:cs="Times New Roman"/>
          <w:sz w:val="24"/>
          <w:szCs w:val="24"/>
        </w:rPr>
        <w:t xml:space="preserve"> Benzinger MD, PhD</w:t>
      </w:r>
      <w:r w:rsidRPr="00900B3E">
        <w:rPr>
          <w:rFonts w:ascii="Times New Roman" w:hAnsi="Times New Roman" w:cs="Times New Roman"/>
          <w:sz w:val="24"/>
          <w:szCs w:val="24"/>
          <w:vertAlign w:val="superscript"/>
        </w:rPr>
        <w:t>2,</w:t>
      </w:r>
      <w:r w:rsidR="00B7671B" w:rsidRPr="00900B3E">
        <w:rPr>
          <w:rFonts w:ascii="Times New Roman" w:hAnsi="Times New Roman" w:cs="Times New Roman"/>
          <w:sz w:val="24"/>
          <w:szCs w:val="24"/>
          <w:vertAlign w:val="superscript"/>
        </w:rPr>
        <w:t>6</w:t>
      </w:r>
      <w:r w:rsidR="000D7C65">
        <w:rPr>
          <w:rFonts w:ascii="Times New Roman" w:hAnsi="Times New Roman" w:cs="Times New Roman"/>
          <w:sz w:val="24"/>
          <w:szCs w:val="24"/>
        </w:rPr>
        <w:t xml:space="preserve"> (benzingert@wustl.edu)</w:t>
      </w:r>
      <w:r w:rsidRPr="00900B3E">
        <w:rPr>
          <w:rFonts w:ascii="Times New Roman" w:hAnsi="Times New Roman" w:cs="Times New Roman"/>
          <w:sz w:val="24"/>
          <w:szCs w:val="24"/>
        </w:rPr>
        <w:t xml:space="preserve">, </w:t>
      </w:r>
      <w:r w:rsidR="002203F8">
        <w:rPr>
          <w:rFonts w:ascii="Times New Roman" w:hAnsi="Times New Roman" w:cs="Times New Roman"/>
          <w:sz w:val="24"/>
          <w:szCs w:val="24"/>
        </w:rPr>
        <w:t>David M. Holtzman MD</w:t>
      </w:r>
      <w:r w:rsidR="00811A8E">
        <w:rPr>
          <w:rFonts w:ascii="Times New Roman" w:hAnsi="Times New Roman" w:cs="Times New Roman"/>
          <w:sz w:val="24"/>
          <w:szCs w:val="24"/>
          <w:vertAlign w:val="superscript"/>
        </w:rPr>
        <w:t>1, 3</w:t>
      </w:r>
      <w:r w:rsidR="002203F8">
        <w:rPr>
          <w:rFonts w:ascii="Times New Roman" w:hAnsi="Times New Roman" w:cs="Times New Roman"/>
          <w:sz w:val="24"/>
          <w:szCs w:val="24"/>
          <w:vertAlign w:val="superscript"/>
        </w:rPr>
        <w:t>, 6</w:t>
      </w:r>
      <w:r w:rsidR="000D7C65">
        <w:rPr>
          <w:rFonts w:ascii="Times New Roman" w:hAnsi="Times New Roman" w:cs="Times New Roman"/>
          <w:sz w:val="24"/>
          <w:szCs w:val="24"/>
        </w:rPr>
        <w:t xml:space="preserve"> (holtzman@wustl.edu)</w:t>
      </w:r>
      <w:r w:rsidR="002203F8">
        <w:rPr>
          <w:rFonts w:ascii="Times New Roman" w:hAnsi="Times New Roman" w:cs="Times New Roman"/>
          <w:sz w:val="24"/>
          <w:szCs w:val="24"/>
        </w:rPr>
        <w:t xml:space="preserve">, </w:t>
      </w:r>
      <w:r w:rsidRPr="00900B3E">
        <w:rPr>
          <w:rFonts w:ascii="Times New Roman" w:hAnsi="Times New Roman" w:cs="Times New Roman"/>
          <w:sz w:val="24"/>
          <w:szCs w:val="24"/>
        </w:rPr>
        <w:t>John C. Morris MD</w:t>
      </w:r>
      <w:r w:rsidRPr="00900B3E">
        <w:rPr>
          <w:rFonts w:ascii="Times New Roman" w:hAnsi="Times New Roman" w:cs="Times New Roman"/>
          <w:sz w:val="24"/>
          <w:szCs w:val="24"/>
          <w:vertAlign w:val="superscript"/>
        </w:rPr>
        <w:t>1,</w:t>
      </w:r>
      <w:r w:rsidR="00B7671B" w:rsidRPr="00900B3E">
        <w:rPr>
          <w:rFonts w:ascii="Times New Roman" w:hAnsi="Times New Roman" w:cs="Times New Roman"/>
          <w:sz w:val="24"/>
          <w:szCs w:val="24"/>
          <w:vertAlign w:val="superscript"/>
        </w:rPr>
        <w:t>6</w:t>
      </w:r>
      <w:r w:rsidR="000D7C65">
        <w:rPr>
          <w:rFonts w:ascii="Times New Roman" w:hAnsi="Times New Roman" w:cs="Times New Roman"/>
          <w:sz w:val="24"/>
          <w:szCs w:val="24"/>
          <w:vertAlign w:val="superscript"/>
        </w:rPr>
        <w:t xml:space="preserve"> </w:t>
      </w:r>
      <w:r w:rsidR="000D7C65">
        <w:rPr>
          <w:rFonts w:ascii="Times New Roman" w:hAnsi="Times New Roman" w:cs="Times New Roman"/>
          <w:sz w:val="24"/>
          <w:szCs w:val="24"/>
        </w:rPr>
        <w:t>(jcmorris@wustl.edu)</w:t>
      </w:r>
      <w:r w:rsidRPr="00900B3E">
        <w:rPr>
          <w:rFonts w:ascii="Times New Roman" w:hAnsi="Times New Roman" w:cs="Times New Roman"/>
          <w:sz w:val="24"/>
          <w:szCs w:val="24"/>
        </w:rPr>
        <w:t xml:space="preserve">, </w:t>
      </w:r>
      <w:r w:rsidR="004652CB" w:rsidRPr="00900B3E">
        <w:rPr>
          <w:rFonts w:ascii="Times New Roman" w:hAnsi="Times New Roman" w:cs="Times New Roman"/>
          <w:sz w:val="24"/>
          <w:szCs w:val="24"/>
        </w:rPr>
        <w:t>Carlos Cruchaga PhD</w:t>
      </w:r>
      <w:r w:rsidR="004652CB">
        <w:rPr>
          <w:rFonts w:ascii="Times New Roman" w:hAnsi="Times New Roman" w:cs="Times New Roman"/>
          <w:sz w:val="24"/>
          <w:szCs w:val="24"/>
          <w:vertAlign w:val="superscript"/>
        </w:rPr>
        <w:t>3,6</w:t>
      </w:r>
      <w:r w:rsidR="000D7C65">
        <w:rPr>
          <w:rFonts w:ascii="Times New Roman" w:hAnsi="Times New Roman" w:cs="Times New Roman"/>
          <w:sz w:val="24"/>
          <w:szCs w:val="24"/>
        </w:rPr>
        <w:t xml:space="preserve"> (cruchagac@wustl.edu)</w:t>
      </w:r>
      <w:r w:rsidR="004652CB" w:rsidRPr="00900B3E">
        <w:rPr>
          <w:rFonts w:ascii="Times New Roman" w:hAnsi="Times New Roman" w:cs="Times New Roman"/>
          <w:sz w:val="24"/>
          <w:szCs w:val="24"/>
        </w:rPr>
        <w:t xml:space="preserve">, </w:t>
      </w:r>
      <w:r w:rsidRPr="00900B3E">
        <w:rPr>
          <w:rFonts w:ascii="Times New Roman" w:hAnsi="Times New Roman" w:cs="Times New Roman"/>
          <w:sz w:val="24"/>
          <w:szCs w:val="24"/>
        </w:rPr>
        <w:t>Beau M. Ances MD, PhD</w:t>
      </w:r>
      <w:r w:rsidRPr="00900B3E">
        <w:rPr>
          <w:rFonts w:ascii="Times New Roman" w:hAnsi="Times New Roman" w:cs="Times New Roman"/>
          <w:sz w:val="24"/>
          <w:szCs w:val="24"/>
          <w:vertAlign w:val="superscript"/>
        </w:rPr>
        <w:t>1,2</w:t>
      </w:r>
      <w:r w:rsidR="00811A8E">
        <w:rPr>
          <w:rFonts w:ascii="Times New Roman" w:hAnsi="Times New Roman" w:cs="Times New Roman"/>
          <w:sz w:val="24"/>
          <w:szCs w:val="24"/>
          <w:vertAlign w:val="superscript"/>
        </w:rPr>
        <w:t>,3</w:t>
      </w:r>
      <w:r w:rsidRPr="00900B3E">
        <w:rPr>
          <w:rFonts w:ascii="Times New Roman" w:hAnsi="Times New Roman" w:cs="Times New Roman"/>
          <w:sz w:val="24"/>
          <w:szCs w:val="24"/>
          <w:vertAlign w:val="superscript"/>
        </w:rPr>
        <w:t>,</w:t>
      </w:r>
      <w:r w:rsidR="00B7671B" w:rsidRPr="00900B3E">
        <w:rPr>
          <w:rFonts w:ascii="Times New Roman" w:hAnsi="Times New Roman" w:cs="Times New Roman"/>
          <w:sz w:val="24"/>
          <w:szCs w:val="24"/>
          <w:vertAlign w:val="superscript"/>
        </w:rPr>
        <w:t>6</w:t>
      </w:r>
      <w:r w:rsidRPr="00900B3E">
        <w:rPr>
          <w:rFonts w:ascii="Times New Roman" w:hAnsi="Times New Roman" w:cs="Times New Roman"/>
          <w:sz w:val="24"/>
          <w:szCs w:val="24"/>
        </w:rPr>
        <w:t xml:space="preserve"> </w:t>
      </w:r>
      <w:r w:rsidR="000D7C65">
        <w:rPr>
          <w:rFonts w:ascii="Times New Roman" w:hAnsi="Times New Roman" w:cs="Times New Roman"/>
          <w:sz w:val="24"/>
          <w:szCs w:val="24"/>
        </w:rPr>
        <w:t>(bances@wustl.edu)</w:t>
      </w:r>
    </w:p>
    <w:p w14:paraId="3B756BB2" w14:textId="77777777" w:rsidR="00B7671B" w:rsidRPr="00900B3E" w:rsidRDefault="00B7671B" w:rsidP="00FB05D6">
      <w:pPr>
        <w:pStyle w:val="ListParagraph"/>
        <w:numPr>
          <w:ilvl w:val="0"/>
          <w:numId w:val="5"/>
        </w:numPr>
        <w:suppressLineNumbers/>
        <w:rPr>
          <w:rFonts w:ascii="Times New Roman" w:hAnsi="Times New Roman" w:cs="Times New Roman"/>
          <w:sz w:val="24"/>
          <w:szCs w:val="24"/>
        </w:rPr>
        <w:pPrChange w:id="5" w:author="Wisch, Julie" w:date="2022-09-28T14:49:00Z">
          <w:pPr>
            <w:pStyle w:val="ListParagraph"/>
            <w:numPr>
              <w:numId w:val="5"/>
            </w:numPr>
            <w:tabs>
              <w:tab w:val="num" w:pos="720"/>
            </w:tabs>
            <w:ind w:hanging="720"/>
          </w:pPr>
        </w:pPrChange>
      </w:pPr>
      <w:r w:rsidRPr="00900B3E">
        <w:rPr>
          <w:rFonts w:ascii="Times New Roman" w:hAnsi="Times New Roman" w:cs="Times New Roman"/>
          <w:sz w:val="24"/>
          <w:szCs w:val="24"/>
        </w:rPr>
        <w:t xml:space="preserve">Department of Neurology, Washington University in St. Louis, St. Louis, MO 63110, USA </w:t>
      </w:r>
    </w:p>
    <w:p w14:paraId="735116C1" w14:textId="62EB031D" w:rsidR="008172D8" w:rsidRPr="00900B3E" w:rsidRDefault="008172D8" w:rsidP="00FB05D6">
      <w:pPr>
        <w:pStyle w:val="ListParagraph"/>
        <w:numPr>
          <w:ilvl w:val="0"/>
          <w:numId w:val="5"/>
        </w:numPr>
        <w:suppressLineNumbers/>
        <w:rPr>
          <w:rFonts w:ascii="Times New Roman" w:hAnsi="Times New Roman" w:cs="Times New Roman"/>
          <w:sz w:val="24"/>
          <w:szCs w:val="24"/>
        </w:rPr>
        <w:pPrChange w:id="6" w:author="Wisch, Julie" w:date="2022-09-28T14:49:00Z">
          <w:pPr>
            <w:pStyle w:val="ListParagraph"/>
            <w:numPr>
              <w:numId w:val="5"/>
            </w:numPr>
            <w:tabs>
              <w:tab w:val="num" w:pos="720"/>
            </w:tabs>
            <w:ind w:hanging="720"/>
          </w:pPr>
        </w:pPrChange>
      </w:pPr>
      <w:r w:rsidRPr="00900B3E">
        <w:rPr>
          <w:rFonts w:ascii="Times New Roman" w:hAnsi="Times New Roman" w:cs="Times New Roman"/>
          <w:sz w:val="24"/>
          <w:szCs w:val="24"/>
        </w:rPr>
        <w:t>Department of Radiology, Washington University in St. Louis St. Louis, MO 63110, USA</w:t>
      </w:r>
    </w:p>
    <w:p w14:paraId="08E2E5AC" w14:textId="09C6A097" w:rsidR="008172D8" w:rsidRPr="00900B3E" w:rsidRDefault="008172D8" w:rsidP="00FB05D6">
      <w:pPr>
        <w:pStyle w:val="ListParagraph"/>
        <w:numPr>
          <w:ilvl w:val="0"/>
          <w:numId w:val="5"/>
        </w:numPr>
        <w:suppressLineNumbers/>
        <w:rPr>
          <w:rFonts w:ascii="Times New Roman" w:hAnsi="Times New Roman" w:cs="Times New Roman"/>
          <w:sz w:val="24"/>
          <w:szCs w:val="24"/>
        </w:rPr>
        <w:pPrChange w:id="7" w:author="Wisch, Julie" w:date="2022-09-28T14:49:00Z">
          <w:pPr>
            <w:pStyle w:val="ListParagraph"/>
            <w:numPr>
              <w:numId w:val="5"/>
            </w:numPr>
            <w:tabs>
              <w:tab w:val="num" w:pos="720"/>
            </w:tabs>
            <w:ind w:hanging="720"/>
          </w:pPr>
        </w:pPrChange>
      </w:pPr>
      <w:r w:rsidRPr="00900B3E">
        <w:rPr>
          <w:rFonts w:ascii="Times New Roman" w:eastAsia="Times New Roman" w:hAnsi="Times New Roman" w:cs="Times New Roman"/>
          <w:sz w:val="24"/>
          <w:szCs w:val="24"/>
        </w:rPr>
        <w:t>Hope Center, Washington University in Saint Louis, St. Louis, MO 63110, USA</w:t>
      </w:r>
    </w:p>
    <w:p w14:paraId="5B329362" w14:textId="77777777" w:rsidR="00B7671B" w:rsidRPr="00900B3E" w:rsidRDefault="00B7671B" w:rsidP="00FB05D6">
      <w:pPr>
        <w:pStyle w:val="ListParagraph"/>
        <w:numPr>
          <w:ilvl w:val="0"/>
          <w:numId w:val="5"/>
        </w:numPr>
        <w:suppressLineNumbers/>
        <w:spacing w:line="254" w:lineRule="auto"/>
        <w:rPr>
          <w:rFonts w:ascii="Times New Roman" w:hAnsi="Times New Roman" w:cs="Times New Roman"/>
          <w:color w:val="000000"/>
          <w:sz w:val="24"/>
          <w:szCs w:val="24"/>
        </w:rPr>
        <w:pPrChange w:id="8" w:author="Wisch, Julie" w:date="2022-09-28T14:49:00Z">
          <w:pPr>
            <w:pStyle w:val="ListParagraph"/>
            <w:numPr>
              <w:numId w:val="5"/>
            </w:numPr>
            <w:tabs>
              <w:tab w:val="num" w:pos="720"/>
            </w:tabs>
            <w:spacing w:line="254" w:lineRule="auto"/>
            <w:ind w:hanging="720"/>
          </w:pPr>
        </w:pPrChange>
      </w:pPr>
      <w:r w:rsidRPr="00900B3E">
        <w:rPr>
          <w:rFonts w:ascii="Times New Roman" w:hAnsi="Times New Roman" w:cs="Times New Roman"/>
          <w:color w:val="000000" w:themeColor="text1"/>
          <w:sz w:val="24"/>
          <w:szCs w:val="24"/>
        </w:rPr>
        <w:t>Department of Psychiatry, Washington University School of Medicine, St Louis, MO, USA </w:t>
      </w:r>
    </w:p>
    <w:p w14:paraId="240B87D1" w14:textId="5E6A16AB" w:rsidR="00B7671B" w:rsidRPr="00900B3E" w:rsidRDefault="00B7671B" w:rsidP="00FB05D6">
      <w:pPr>
        <w:pStyle w:val="ListParagraph"/>
        <w:numPr>
          <w:ilvl w:val="0"/>
          <w:numId w:val="5"/>
        </w:numPr>
        <w:suppressLineNumbers/>
        <w:spacing w:line="254" w:lineRule="auto"/>
        <w:rPr>
          <w:rFonts w:ascii="Times New Roman" w:hAnsi="Times New Roman" w:cs="Times New Roman"/>
          <w:color w:val="000000"/>
          <w:sz w:val="24"/>
          <w:szCs w:val="24"/>
        </w:rPr>
        <w:pPrChange w:id="9" w:author="Wisch, Julie" w:date="2022-09-28T14:49:00Z">
          <w:pPr>
            <w:pStyle w:val="ListParagraph"/>
            <w:numPr>
              <w:numId w:val="5"/>
            </w:numPr>
            <w:tabs>
              <w:tab w:val="num" w:pos="720"/>
            </w:tabs>
            <w:spacing w:line="254" w:lineRule="auto"/>
            <w:ind w:hanging="720"/>
          </w:pPr>
        </w:pPrChange>
      </w:pPr>
      <w:r w:rsidRPr="00900B3E">
        <w:rPr>
          <w:rFonts w:ascii="Times New Roman" w:hAnsi="Times New Roman" w:cs="Times New Roman"/>
          <w:color w:val="000000"/>
          <w:sz w:val="24"/>
          <w:szCs w:val="24"/>
        </w:rPr>
        <w:t>NeuroGenomics and Informatics Center, Washington University School of Medicine, St Louis, MO, USA</w:t>
      </w:r>
    </w:p>
    <w:p w14:paraId="0391BF32" w14:textId="77777777" w:rsidR="008172D8" w:rsidRPr="00900B3E" w:rsidRDefault="008172D8" w:rsidP="00FB05D6">
      <w:pPr>
        <w:pStyle w:val="ListParagraph"/>
        <w:numPr>
          <w:ilvl w:val="0"/>
          <w:numId w:val="5"/>
        </w:numPr>
        <w:suppressLineNumbers/>
        <w:rPr>
          <w:rFonts w:ascii="Times New Roman" w:hAnsi="Times New Roman" w:cs="Times New Roman"/>
          <w:sz w:val="24"/>
          <w:szCs w:val="24"/>
        </w:rPr>
        <w:pPrChange w:id="10" w:author="Wisch, Julie" w:date="2022-09-28T14:49:00Z">
          <w:pPr>
            <w:pStyle w:val="ListParagraph"/>
            <w:numPr>
              <w:numId w:val="5"/>
            </w:numPr>
            <w:tabs>
              <w:tab w:val="num" w:pos="720"/>
            </w:tabs>
            <w:ind w:hanging="720"/>
          </w:pPr>
        </w:pPrChange>
      </w:pPr>
      <w:r w:rsidRPr="00900B3E">
        <w:rPr>
          <w:rFonts w:ascii="Times New Roman" w:hAnsi="Times New Roman" w:cs="Times New Roman"/>
          <w:sz w:val="24"/>
          <w:szCs w:val="24"/>
        </w:rPr>
        <w:t>Knight Alzheimer Disease Research Center, Washington University School of Medicine, St Louis, MO 63110, USA</w:t>
      </w:r>
    </w:p>
    <w:p w14:paraId="09608E20" w14:textId="77777777" w:rsidR="008172D8" w:rsidRPr="00900B3E" w:rsidRDefault="008172D8" w:rsidP="00FB05D6">
      <w:pPr>
        <w:suppressLineNumbers/>
        <w:rPr>
          <w:rFonts w:ascii="Times New Roman" w:hAnsi="Times New Roman" w:cs="Times New Roman"/>
          <w:sz w:val="24"/>
          <w:szCs w:val="24"/>
        </w:rPr>
        <w:pPrChange w:id="11" w:author="Wisch, Julie" w:date="2022-09-28T14:49:00Z">
          <w:pPr/>
        </w:pPrChange>
      </w:pPr>
    </w:p>
    <w:p w14:paraId="58391480" w14:textId="77777777" w:rsidR="008172D8" w:rsidRPr="00900B3E" w:rsidRDefault="008172D8" w:rsidP="00FB05D6">
      <w:pPr>
        <w:suppressLineNumbers/>
        <w:rPr>
          <w:rFonts w:ascii="Times New Roman" w:hAnsi="Times New Roman" w:cs="Times New Roman"/>
          <w:sz w:val="24"/>
          <w:szCs w:val="24"/>
        </w:rPr>
        <w:pPrChange w:id="12" w:author="Wisch, Julie" w:date="2022-09-28T14:49:00Z">
          <w:pPr/>
        </w:pPrChange>
      </w:pPr>
    </w:p>
    <w:p w14:paraId="20D45927" w14:textId="77777777" w:rsidR="008172D8" w:rsidRPr="00900B3E" w:rsidRDefault="008172D8" w:rsidP="00FB05D6">
      <w:pPr>
        <w:suppressLineNumbers/>
        <w:rPr>
          <w:rFonts w:ascii="Times New Roman" w:hAnsi="Times New Roman" w:cs="Times New Roman"/>
          <w:sz w:val="24"/>
          <w:szCs w:val="24"/>
        </w:rPr>
        <w:pPrChange w:id="13" w:author="Wisch, Julie" w:date="2022-09-28T14:49:00Z">
          <w:pPr/>
        </w:pPrChange>
      </w:pPr>
      <w:r w:rsidRPr="00900B3E">
        <w:rPr>
          <w:rFonts w:ascii="Times New Roman" w:hAnsi="Times New Roman" w:cs="Times New Roman"/>
          <w:sz w:val="24"/>
          <w:szCs w:val="24"/>
        </w:rPr>
        <w:t>Corresponding Author:</w:t>
      </w:r>
    </w:p>
    <w:p w14:paraId="0D6D012A" w14:textId="77777777" w:rsidR="008172D8" w:rsidRPr="00900B3E" w:rsidRDefault="008172D8" w:rsidP="00FB05D6">
      <w:pPr>
        <w:suppressLineNumbers/>
        <w:rPr>
          <w:rFonts w:ascii="Times New Roman" w:hAnsi="Times New Roman" w:cs="Times New Roman"/>
          <w:sz w:val="24"/>
          <w:szCs w:val="24"/>
        </w:rPr>
        <w:pPrChange w:id="14" w:author="Wisch, Julie" w:date="2022-09-28T14:49:00Z">
          <w:pPr/>
        </w:pPrChange>
      </w:pPr>
    </w:p>
    <w:p w14:paraId="29D2737D" w14:textId="77777777" w:rsidR="008172D8" w:rsidRPr="00900B3E" w:rsidRDefault="008172D8" w:rsidP="00FB05D6">
      <w:pPr>
        <w:suppressLineNumbers/>
        <w:rPr>
          <w:rFonts w:ascii="Times New Roman" w:hAnsi="Times New Roman" w:cs="Times New Roman"/>
          <w:sz w:val="24"/>
          <w:szCs w:val="24"/>
        </w:rPr>
        <w:pPrChange w:id="15" w:author="Wisch, Julie" w:date="2022-09-28T14:49:00Z">
          <w:pPr/>
        </w:pPrChange>
      </w:pPr>
      <w:r w:rsidRPr="00900B3E">
        <w:rPr>
          <w:rFonts w:ascii="Times New Roman" w:hAnsi="Times New Roman" w:cs="Times New Roman"/>
          <w:sz w:val="24"/>
          <w:szCs w:val="24"/>
        </w:rPr>
        <w:t>Beau M Ances, MD, PhD, MSc</w:t>
      </w:r>
    </w:p>
    <w:p w14:paraId="09A543FA" w14:textId="77777777" w:rsidR="008172D8" w:rsidRPr="00900B3E" w:rsidRDefault="008172D8" w:rsidP="00FB05D6">
      <w:pPr>
        <w:suppressLineNumbers/>
        <w:rPr>
          <w:rFonts w:ascii="Times New Roman" w:hAnsi="Times New Roman" w:cs="Times New Roman"/>
          <w:sz w:val="24"/>
          <w:szCs w:val="24"/>
        </w:rPr>
        <w:pPrChange w:id="16" w:author="Wisch, Julie" w:date="2022-09-28T14:49:00Z">
          <w:pPr/>
        </w:pPrChange>
      </w:pPr>
      <w:r w:rsidRPr="00900B3E">
        <w:rPr>
          <w:rFonts w:ascii="Times New Roman" w:hAnsi="Times New Roman" w:cs="Times New Roman"/>
          <w:sz w:val="24"/>
          <w:szCs w:val="24"/>
        </w:rPr>
        <w:t>Department of Neurology</w:t>
      </w:r>
    </w:p>
    <w:p w14:paraId="242D7ED3" w14:textId="77777777" w:rsidR="008172D8" w:rsidRPr="00900B3E" w:rsidRDefault="008172D8" w:rsidP="00FB05D6">
      <w:pPr>
        <w:suppressLineNumbers/>
        <w:rPr>
          <w:rFonts w:ascii="Times New Roman" w:hAnsi="Times New Roman" w:cs="Times New Roman"/>
          <w:sz w:val="24"/>
          <w:szCs w:val="24"/>
        </w:rPr>
        <w:pPrChange w:id="17" w:author="Wisch, Julie" w:date="2022-09-28T14:49:00Z">
          <w:pPr/>
        </w:pPrChange>
      </w:pPr>
      <w:r w:rsidRPr="00900B3E">
        <w:rPr>
          <w:rFonts w:ascii="Times New Roman" w:hAnsi="Times New Roman" w:cs="Times New Roman"/>
          <w:sz w:val="24"/>
          <w:szCs w:val="24"/>
        </w:rPr>
        <w:t>Washington University in Saint Louis School of Medicine</w:t>
      </w:r>
    </w:p>
    <w:p w14:paraId="0067368E" w14:textId="68098897" w:rsidR="008172D8" w:rsidRDefault="008172D8" w:rsidP="00FB05D6">
      <w:pPr>
        <w:suppressLineNumbers/>
        <w:rPr>
          <w:rFonts w:ascii="Times New Roman" w:hAnsi="Times New Roman" w:cs="Times New Roman"/>
          <w:sz w:val="24"/>
          <w:szCs w:val="24"/>
        </w:rPr>
        <w:pPrChange w:id="18" w:author="Wisch, Julie" w:date="2022-09-28T14:49:00Z">
          <w:pPr/>
        </w:pPrChange>
      </w:pPr>
      <w:r w:rsidRPr="00900B3E">
        <w:rPr>
          <w:rFonts w:ascii="Times New Roman" w:hAnsi="Times New Roman" w:cs="Times New Roman"/>
          <w:sz w:val="24"/>
          <w:szCs w:val="24"/>
        </w:rPr>
        <w:t xml:space="preserve">Campus Box 8111, 660 South Euclid Avenue, St. Louis, MO 63110 Phone: 314-747-8423 Fax: 314-747 8427 Email: </w:t>
      </w:r>
      <w:r w:rsidR="006761F9">
        <w:fldChar w:fldCharType="begin"/>
      </w:r>
      <w:r w:rsidR="006761F9">
        <w:instrText xml:space="preserve"> HYPERLINK "mailto:bances@wustl.edu" </w:instrText>
      </w:r>
      <w:r w:rsidR="006761F9">
        <w:fldChar w:fldCharType="separate"/>
      </w:r>
      <w:r w:rsidR="00C07D98" w:rsidRPr="001A5CED">
        <w:rPr>
          <w:rStyle w:val="Hyperlink"/>
          <w:rFonts w:ascii="Times New Roman" w:hAnsi="Times New Roman" w:cs="Times New Roman"/>
          <w:sz w:val="24"/>
          <w:szCs w:val="24"/>
        </w:rPr>
        <w:t>bances@wustl.edu</w:t>
      </w:r>
      <w:r w:rsidR="006761F9">
        <w:rPr>
          <w:rStyle w:val="Hyperlink"/>
          <w:rFonts w:ascii="Times New Roman" w:hAnsi="Times New Roman" w:cs="Times New Roman"/>
          <w:sz w:val="24"/>
          <w:szCs w:val="24"/>
        </w:rPr>
        <w:fldChar w:fldCharType="end"/>
      </w:r>
    </w:p>
    <w:p w14:paraId="679F01F6" w14:textId="5D7F9049" w:rsidR="00C07D98" w:rsidRDefault="00C07D98" w:rsidP="00FB05D6">
      <w:pPr>
        <w:suppressLineNumbers/>
        <w:rPr>
          <w:rFonts w:ascii="Times New Roman" w:hAnsi="Times New Roman" w:cs="Times New Roman"/>
          <w:sz w:val="24"/>
          <w:szCs w:val="24"/>
        </w:rPr>
        <w:pPrChange w:id="19" w:author="Wisch, Julie" w:date="2022-09-28T14:49:00Z">
          <w:pPr/>
        </w:pPrChange>
      </w:pPr>
      <w:r>
        <w:rPr>
          <w:rFonts w:ascii="Times New Roman" w:hAnsi="Times New Roman" w:cs="Times New Roman"/>
          <w:b/>
          <w:sz w:val="24"/>
          <w:szCs w:val="24"/>
        </w:rPr>
        <w:t xml:space="preserve">Running Title: </w:t>
      </w:r>
      <w:r>
        <w:rPr>
          <w:rFonts w:ascii="Times New Roman" w:hAnsi="Times New Roman" w:cs="Times New Roman"/>
          <w:sz w:val="24"/>
          <w:szCs w:val="24"/>
        </w:rPr>
        <w:t>Proteomic Clustering on AD Progression</w:t>
      </w:r>
    </w:p>
    <w:p w14:paraId="01CF26CD" w14:textId="408DD0F7" w:rsidR="00C07D98" w:rsidRDefault="00C07D98" w:rsidP="00FB05D6">
      <w:pPr>
        <w:suppressLineNumbers/>
        <w:rPr>
          <w:rFonts w:ascii="Times New Roman" w:hAnsi="Times New Roman" w:cs="Times New Roman"/>
          <w:sz w:val="24"/>
          <w:szCs w:val="24"/>
        </w:rPr>
        <w:pPrChange w:id="20" w:author="Wisch, Julie" w:date="2022-09-28T14:49:00Z">
          <w:pPr/>
        </w:pPrChange>
      </w:pPr>
      <w:r>
        <w:rPr>
          <w:rFonts w:ascii="Times New Roman" w:hAnsi="Times New Roman" w:cs="Times New Roman"/>
          <w:b/>
          <w:sz w:val="24"/>
          <w:szCs w:val="24"/>
        </w:rPr>
        <w:t>Keywords:</w:t>
      </w:r>
      <w:r>
        <w:rPr>
          <w:rFonts w:ascii="Times New Roman" w:hAnsi="Times New Roman" w:cs="Times New Roman"/>
          <w:sz w:val="24"/>
          <w:szCs w:val="24"/>
        </w:rPr>
        <w:t xml:space="preserve"> </w:t>
      </w:r>
      <w:r>
        <w:rPr>
          <w:rFonts w:ascii="Times New Roman" w:hAnsi="Times New Roman" w:cs="Times New Roman"/>
          <w:color w:val="000000"/>
          <w:sz w:val="24"/>
          <w:szCs w:val="24"/>
        </w:rPr>
        <w:t>Alzheimer Disease; Biomarkers; Proteome; Heterogeneity; Machine Learning</w:t>
      </w:r>
    </w:p>
    <w:p w14:paraId="778C8863" w14:textId="77777777" w:rsidR="004D49B2" w:rsidRDefault="004D49B2" w:rsidP="00FB05D6">
      <w:pPr>
        <w:suppressLineNumbers/>
        <w:rPr>
          <w:rFonts w:ascii="Times New Roman" w:hAnsi="Times New Roman" w:cs="Times New Roman"/>
          <w:b/>
          <w:sz w:val="24"/>
          <w:szCs w:val="24"/>
        </w:rPr>
        <w:pPrChange w:id="21" w:author="Wisch, Julie" w:date="2022-09-28T14:49:00Z">
          <w:pPr/>
        </w:pPrChange>
      </w:pPr>
      <w:r>
        <w:rPr>
          <w:rFonts w:ascii="Times New Roman" w:hAnsi="Times New Roman" w:cs="Times New Roman"/>
          <w:b/>
          <w:sz w:val="24"/>
          <w:szCs w:val="24"/>
        </w:rPr>
        <w:br w:type="page"/>
      </w:r>
    </w:p>
    <w:p w14:paraId="04C1FECA" w14:textId="122A3053" w:rsidR="00C07D98" w:rsidRPr="00C07D98" w:rsidRDefault="00C07D98" w:rsidP="00FB05D6">
      <w:pPr>
        <w:suppressLineNumbers/>
        <w:rPr>
          <w:rFonts w:ascii="Times New Roman" w:hAnsi="Times New Roman" w:cs="Times New Roman"/>
          <w:b/>
          <w:sz w:val="24"/>
          <w:szCs w:val="24"/>
        </w:rPr>
        <w:pPrChange w:id="22" w:author="Wisch, Julie" w:date="2022-09-28T14:49:00Z">
          <w:pPr/>
        </w:pPrChange>
      </w:pPr>
      <w:r>
        <w:rPr>
          <w:rFonts w:ascii="Times New Roman" w:hAnsi="Times New Roman" w:cs="Times New Roman"/>
          <w:b/>
          <w:sz w:val="24"/>
          <w:szCs w:val="24"/>
        </w:rPr>
        <w:lastRenderedPageBreak/>
        <w:t xml:space="preserve">Abbreviations: </w:t>
      </w:r>
    </w:p>
    <w:p w14:paraId="290F47B0" w14:textId="77777777" w:rsidR="004D49B2" w:rsidRPr="008E665A" w:rsidRDefault="004D49B2" w:rsidP="00FB05D6">
      <w:pPr>
        <w:suppressLineNumbers/>
        <w:rPr>
          <w:rFonts w:ascii="Times New Roman" w:hAnsi="Times New Roman" w:cs="Times New Roman"/>
          <w:sz w:val="24"/>
          <w:szCs w:val="24"/>
        </w:rPr>
        <w:pPrChange w:id="23" w:author="Wisch, Julie" w:date="2022-09-28T14:49:00Z">
          <w:pPr/>
        </w:pPrChange>
      </w:pPr>
      <w:r w:rsidRPr="008E665A">
        <w:rPr>
          <w:rFonts w:ascii="Times New Roman" w:hAnsi="Times New Roman" w:cs="Times New Roman"/>
          <w:sz w:val="24"/>
          <w:szCs w:val="24"/>
        </w:rPr>
        <w:t>AD – Alzheimer Disease</w:t>
      </w:r>
    </w:p>
    <w:p w14:paraId="4A3DE754" w14:textId="77777777" w:rsidR="004D49B2" w:rsidRPr="008E665A" w:rsidRDefault="004D49B2" w:rsidP="00FB05D6">
      <w:pPr>
        <w:suppressLineNumbers/>
        <w:rPr>
          <w:rFonts w:ascii="Times New Roman" w:hAnsi="Times New Roman" w:cs="Times New Roman"/>
          <w:sz w:val="24"/>
          <w:szCs w:val="24"/>
        </w:rPr>
        <w:pPrChange w:id="24" w:author="Wisch, Julie" w:date="2022-09-28T14:49:00Z">
          <w:pPr/>
        </w:pPrChange>
      </w:pPr>
      <w:r w:rsidRPr="008E665A">
        <w:rPr>
          <w:rFonts w:ascii="Times New Roman" w:hAnsi="Times New Roman" w:cs="Times New Roman"/>
          <w:sz w:val="24"/>
          <w:szCs w:val="24"/>
        </w:rPr>
        <w:t>AT(N) – Amyloid Tau Neurodegeneration Framework</w:t>
      </w:r>
    </w:p>
    <w:p w14:paraId="43E06ACA" w14:textId="77777777" w:rsidR="004D49B2" w:rsidRPr="008E665A" w:rsidRDefault="004D49B2" w:rsidP="00FB05D6">
      <w:pPr>
        <w:suppressLineNumbers/>
        <w:rPr>
          <w:rFonts w:ascii="Times New Roman" w:hAnsi="Times New Roman" w:cs="Times New Roman"/>
          <w:sz w:val="24"/>
          <w:szCs w:val="24"/>
        </w:rPr>
        <w:pPrChange w:id="25" w:author="Wisch, Julie" w:date="2022-09-28T14:49:00Z">
          <w:pPr/>
        </w:pPrChange>
      </w:pPr>
      <w:r w:rsidRPr="008E665A">
        <w:rPr>
          <w:rFonts w:ascii="Times New Roman" w:hAnsi="Times New Roman" w:cs="Times New Roman"/>
          <w:sz w:val="24"/>
          <w:szCs w:val="24"/>
        </w:rPr>
        <w:t>CSF – Cerebrospinal Fluid</w:t>
      </w:r>
    </w:p>
    <w:p w14:paraId="136DA918" w14:textId="77777777" w:rsidR="004D49B2" w:rsidRPr="008E665A" w:rsidRDefault="004D49B2" w:rsidP="00FB05D6">
      <w:pPr>
        <w:suppressLineNumbers/>
        <w:rPr>
          <w:rFonts w:ascii="Times New Roman" w:hAnsi="Times New Roman" w:cs="Times New Roman"/>
          <w:sz w:val="24"/>
          <w:szCs w:val="24"/>
        </w:rPr>
        <w:pPrChange w:id="26" w:author="Wisch, Julie" w:date="2022-09-28T14:49:00Z">
          <w:pPr/>
        </w:pPrChange>
      </w:pPr>
      <w:r w:rsidRPr="008E665A">
        <w:rPr>
          <w:rFonts w:ascii="Times New Roman" w:hAnsi="Times New Roman" w:cs="Times New Roman"/>
          <w:sz w:val="24"/>
          <w:szCs w:val="24"/>
        </w:rPr>
        <w:t>NfL – Neurofilament Light Chain</w:t>
      </w:r>
    </w:p>
    <w:p w14:paraId="70FCABCC" w14:textId="77777777" w:rsidR="004D49B2" w:rsidRPr="008E665A" w:rsidRDefault="004D49B2" w:rsidP="00FB05D6">
      <w:pPr>
        <w:suppressLineNumbers/>
        <w:rPr>
          <w:rFonts w:ascii="Times New Roman" w:hAnsi="Times New Roman" w:cs="Times New Roman"/>
          <w:sz w:val="24"/>
          <w:szCs w:val="24"/>
        </w:rPr>
        <w:pPrChange w:id="27" w:author="Wisch, Julie" w:date="2022-09-28T14:49:00Z">
          <w:pPr/>
        </w:pPrChange>
      </w:pPr>
      <w:r w:rsidRPr="008E665A">
        <w:rPr>
          <w:rFonts w:ascii="Times New Roman" w:hAnsi="Times New Roman" w:cs="Times New Roman"/>
          <w:sz w:val="24"/>
          <w:szCs w:val="24"/>
        </w:rPr>
        <w:t>MRI – Magnetic Resonance Imaging</w:t>
      </w:r>
    </w:p>
    <w:p w14:paraId="2857A626" w14:textId="77777777" w:rsidR="004D49B2" w:rsidRPr="008E665A" w:rsidRDefault="004D49B2" w:rsidP="00FB05D6">
      <w:pPr>
        <w:suppressLineNumbers/>
        <w:rPr>
          <w:rFonts w:ascii="Times New Roman" w:hAnsi="Times New Roman" w:cs="Times New Roman"/>
          <w:sz w:val="24"/>
          <w:szCs w:val="24"/>
        </w:rPr>
        <w:pPrChange w:id="28" w:author="Wisch, Julie" w:date="2022-09-28T14:49:00Z">
          <w:pPr/>
        </w:pPrChange>
      </w:pPr>
      <w:r w:rsidRPr="008E665A">
        <w:rPr>
          <w:rFonts w:ascii="Times New Roman" w:hAnsi="Times New Roman" w:cs="Times New Roman"/>
          <w:sz w:val="24"/>
          <w:szCs w:val="24"/>
        </w:rPr>
        <w:t>PiB – Pittsburgh Compound B</w:t>
      </w:r>
    </w:p>
    <w:p w14:paraId="458DCF27" w14:textId="77777777" w:rsidR="004D49B2" w:rsidRPr="008E665A" w:rsidRDefault="004D49B2" w:rsidP="00FB05D6">
      <w:pPr>
        <w:suppressLineNumbers/>
        <w:rPr>
          <w:rFonts w:ascii="Times New Roman" w:hAnsi="Times New Roman" w:cs="Times New Roman"/>
          <w:sz w:val="24"/>
          <w:szCs w:val="24"/>
        </w:rPr>
        <w:pPrChange w:id="29" w:author="Wisch, Julie" w:date="2022-09-28T14:49:00Z">
          <w:pPr/>
        </w:pPrChange>
      </w:pPr>
      <w:r w:rsidRPr="008E665A">
        <w:rPr>
          <w:rFonts w:ascii="Times New Roman" w:hAnsi="Times New Roman" w:cs="Times New Roman"/>
          <w:sz w:val="24"/>
          <w:szCs w:val="24"/>
        </w:rPr>
        <w:t>PET – Positron Emission Tomography</w:t>
      </w:r>
    </w:p>
    <w:p w14:paraId="6C50F2B7" w14:textId="77777777" w:rsidR="004D49B2" w:rsidRPr="008E665A" w:rsidRDefault="004D49B2" w:rsidP="00FB05D6">
      <w:pPr>
        <w:suppressLineNumbers/>
        <w:rPr>
          <w:rFonts w:ascii="Times New Roman" w:hAnsi="Times New Roman" w:cs="Times New Roman"/>
          <w:sz w:val="24"/>
          <w:szCs w:val="24"/>
        </w:rPr>
        <w:pPrChange w:id="30" w:author="Wisch, Julie" w:date="2022-09-28T14:49:00Z">
          <w:pPr/>
        </w:pPrChange>
      </w:pPr>
      <w:r w:rsidRPr="008E665A">
        <w:rPr>
          <w:rFonts w:ascii="Times New Roman" w:hAnsi="Times New Roman" w:cs="Times New Roman"/>
          <w:sz w:val="24"/>
          <w:szCs w:val="24"/>
        </w:rPr>
        <w:t>AV1451 – 18F – Flortaucipir Tau PET tracer</w:t>
      </w:r>
    </w:p>
    <w:p w14:paraId="787C57BB" w14:textId="77777777" w:rsidR="004D49B2" w:rsidRPr="008E665A" w:rsidRDefault="004D49B2" w:rsidP="00FB05D6">
      <w:pPr>
        <w:suppressLineNumbers/>
        <w:rPr>
          <w:rFonts w:ascii="Times New Roman" w:hAnsi="Times New Roman" w:cs="Times New Roman"/>
          <w:sz w:val="24"/>
          <w:szCs w:val="24"/>
        </w:rPr>
        <w:pPrChange w:id="31" w:author="Wisch, Julie" w:date="2022-09-28T14:49:00Z">
          <w:pPr/>
        </w:pPrChange>
      </w:pPr>
      <w:r w:rsidRPr="008E665A">
        <w:rPr>
          <w:rFonts w:ascii="Times New Roman" w:hAnsi="Times New Roman" w:cs="Times New Roman"/>
          <w:sz w:val="24"/>
          <w:szCs w:val="24"/>
        </w:rPr>
        <w:t>Knight ADRC – Knight Alzheimer Disease Research Center</w:t>
      </w:r>
    </w:p>
    <w:p w14:paraId="553E8782" w14:textId="77777777" w:rsidR="004D49B2" w:rsidRPr="008E665A" w:rsidRDefault="004D49B2" w:rsidP="00FB05D6">
      <w:pPr>
        <w:suppressLineNumbers/>
        <w:rPr>
          <w:rFonts w:ascii="Times New Roman" w:hAnsi="Times New Roman" w:cs="Times New Roman"/>
          <w:sz w:val="24"/>
          <w:szCs w:val="24"/>
        </w:rPr>
        <w:pPrChange w:id="32" w:author="Wisch, Julie" w:date="2022-09-28T14:49:00Z">
          <w:pPr/>
        </w:pPrChange>
      </w:pPr>
      <w:r w:rsidRPr="008E665A">
        <w:rPr>
          <w:rFonts w:ascii="Times New Roman" w:hAnsi="Times New Roman" w:cs="Times New Roman"/>
          <w:sz w:val="24"/>
          <w:szCs w:val="24"/>
        </w:rPr>
        <w:t>WUSTL – Washington University in St. Louis</w:t>
      </w:r>
    </w:p>
    <w:p w14:paraId="5AE179B1" w14:textId="77777777" w:rsidR="004D49B2" w:rsidRPr="008E665A" w:rsidRDefault="004D49B2" w:rsidP="00FB05D6">
      <w:pPr>
        <w:suppressLineNumbers/>
        <w:rPr>
          <w:rFonts w:ascii="Times New Roman" w:hAnsi="Times New Roman" w:cs="Times New Roman"/>
          <w:sz w:val="24"/>
          <w:szCs w:val="24"/>
        </w:rPr>
        <w:pPrChange w:id="33" w:author="Wisch, Julie" w:date="2022-09-28T14:49:00Z">
          <w:pPr/>
        </w:pPrChange>
      </w:pPr>
      <w:r w:rsidRPr="008E665A">
        <w:rPr>
          <w:rFonts w:ascii="Times New Roman" w:hAnsi="Times New Roman" w:cs="Times New Roman"/>
          <w:sz w:val="24"/>
          <w:szCs w:val="24"/>
        </w:rPr>
        <w:t>CDR – Clinical Dementia Rating</w:t>
      </w:r>
    </w:p>
    <w:p w14:paraId="1706519F" w14:textId="77777777" w:rsidR="004D49B2" w:rsidRPr="008E665A" w:rsidRDefault="004D49B2" w:rsidP="00FB05D6">
      <w:pPr>
        <w:suppressLineNumbers/>
        <w:rPr>
          <w:rFonts w:ascii="Times New Roman" w:hAnsi="Times New Roman" w:cs="Times New Roman"/>
          <w:sz w:val="24"/>
          <w:szCs w:val="24"/>
        </w:rPr>
        <w:pPrChange w:id="34" w:author="Wisch, Julie" w:date="2022-09-28T14:49:00Z">
          <w:pPr/>
        </w:pPrChange>
      </w:pPr>
      <w:r w:rsidRPr="008E665A">
        <w:rPr>
          <w:rFonts w:ascii="Times New Roman" w:hAnsi="Times New Roman" w:cs="Times New Roman"/>
          <w:sz w:val="24"/>
          <w:szCs w:val="24"/>
        </w:rPr>
        <w:t>APOE – Apolipoprotein E</w:t>
      </w:r>
    </w:p>
    <w:p w14:paraId="6875FDD3" w14:textId="77777777" w:rsidR="004D49B2" w:rsidRPr="008E665A" w:rsidRDefault="004D49B2" w:rsidP="00FB05D6">
      <w:pPr>
        <w:suppressLineNumbers/>
        <w:rPr>
          <w:rFonts w:ascii="Times New Roman" w:hAnsi="Times New Roman" w:cs="Times New Roman"/>
          <w:sz w:val="24"/>
          <w:szCs w:val="24"/>
        </w:rPr>
        <w:pPrChange w:id="35" w:author="Wisch, Julie" w:date="2022-09-28T14:49:00Z">
          <w:pPr/>
        </w:pPrChange>
      </w:pPr>
      <w:r w:rsidRPr="008E665A">
        <w:rPr>
          <w:rFonts w:ascii="Times New Roman" w:hAnsi="Times New Roman" w:cs="Times New Roman"/>
          <w:sz w:val="24"/>
          <w:szCs w:val="24"/>
        </w:rPr>
        <w:t>LP – Lumbar Puncture</w:t>
      </w:r>
    </w:p>
    <w:p w14:paraId="11978948" w14:textId="77777777" w:rsidR="004D49B2" w:rsidRPr="008E665A" w:rsidRDefault="004D49B2" w:rsidP="00FB05D6">
      <w:pPr>
        <w:suppressLineNumbers/>
        <w:rPr>
          <w:rFonts w:ascii="Times New Roman" w:hAnsi="Times New Roman" w:cs="Times New Roman"/>
          <w:sz w:val="24"/>
          <w:szCs w:val="24"/>
        </w:rPr>
        <w:pPrChange w:id="36" w:author="Wisch, Julie" w:date="2022-09-28T14:49:00Z">
          <w:pPr/>
        </w:pPrChange>
      </w:pPr>
      <w:r w:rsidRPr="008E665A">
        <w:rPr>
          <w:rFonts w:ascii="Times New Roman" w:hAnsi="Times New Roman" w:cs="Times New Roman"/>
          <w:sz w:val="24"/>
          <w:szCs w:val="24"/>
        </w:rPr>
        <w:t>ELISA – Enzyme-linked Immunosorbent Assay</w:t>
      </w:r>
    </w:p>
    <w:p w14:paraId="7D7A4BC5" w14:textId="77777777" w:rsidR="004D49B2" w:rsidRPr="008E665A" w:rsidRDefault="004D49B2" w:rsidP="00FB05D6">
      <w:pPr>
        <w:suppressLineNumbers/>
        <w:rPr>
          <w:rFonts w:ascii="Times New Roman" w:hAnsi="Times New Roman" w:cs="Times New Roman"/>
          <w:sz w:val="24"/>
          <w:szCs w:val="24"/>
        </w:rPr>
        <w:pPrChange w:id="37" w:author="Wisch, Julie" w:date="2022-09-28T14:49:00Z">
          <w:pPr/>
        </w:pPrChange>
      </w:pPr>
      <w:r w:rsidRPr="008E665A">
        <w:rPr>
          <w:rFonts w:ascii="Times New Roman" w:hAnsi="Times New Roman" w:cs="Times New Roman"/>
          <w:sz w:val="24"/>
          <w:szCs w:val="24"/>
        </w:rPr>
        <w:t>FLAIR – Fluid Attenuated Inversion Recovery</w:t>
      </w:r>
    </w:p>
    <w:p w14:paraId="57B9C2BF" w14:textId="77777777" w:rsidR="004D49B2" w:rsidRPr="008E665A" w:rsidRDefault="004D49B2" w:rsidP="00FB05D6">
      <w:pPr>
        <w:suppressLineNumbers/>
        <w:rPr>
          <w:rFonts w:ascii="Times New Roman" w:hAnsi="Times New Roman" w:cs="Times New Roman"/>
          <w:sz w:val="24"/>
          <w:szCs w:val="24"/>
        </w:rPr>
        <w:pPrChange w:id="38" w:author="Wisch, Julie" w:date="2022-09-28T14:49:00Z">
          <w:pPr/>
        </w:pPrChange>
      </w:pPr>
      <w:r w:rsidRPr="008E665A">
        <w:rPr>
          <w:rFonts w:ascii="Times New Roman" w:hAnsi="Times New Roman" w:cs="Times New Roman"/>
          <w:sz w:val="24"/>
          <w:szCs w:val="24"/>
        </w:rPr>
        <w:t>WMH – White Matter Hyperintensities</w:t>
      </w:r>
    </w:p>
    <w:p w14:paraId="0C70EEBC" w14:textId="77777777" w:rsidR="004D49B2" w:rsidRPr="008E665A" w:rsidRDefault="004D49B2" w:rsidP="00FB05D6">
      <w:pPr>
        <w:suppressLineNumbers/>
        <w:rPr>
          <w:rFonts w:ascii="Times New Roman" w:hAnsi="Times New Roman" w:cs="Times New Roman"/>
          <w:sz w:val="24"/>
          <w:szCs w:val="24"/>
        </w:rPr>
        <w:pPrChange w:id="39" w:author="Wisch, Julie" w:date="2022-09-28T14:49:00Z">
          <w:pPr/>
        </w:pPrChange>
      </w:pPr>
      <w:r w:rsidRPr="008E665A">
        <w:rPr>
          <w:rFonts w:ascii="Times New Roman" w:hAnsi="Times New Roman" w:cs="Times New Roman"/>
          <w:sz w:val="24"/>
          <w:szCs w:val="24"/>
        </w:rPr>
        <w:t>SPM – Statistical Parametric Mapping</w:t>
      </w:r>
    </w:p>
    <w:p w14:paraId="63835180" w14:textId="77777777" w:rsidR="004D49B2" w:rsidRPr="008E665A" w:rsidRDefault="004D49B2" w:rsidP="00FB05D6">
      <w:pPr>
        <w:suppressLineNumbers/>
        <w:rPr>
          <w:rFonts w:ascii="Times New Roman" w:hAnsi="Times New Roman" w:cs="Times New Roman"/>
          <w:sz w:val="24"/>
          <w:szCs w:val="24"/>
        </w:rPr>
        <w:pPrChange w:id="40" w:author="Wisch, Julie" w:date="2022-09-28T14:49:00Z">
          <w:pPr/>
        </w:pPrChange>
      </w:pPr>
      <w:r w:rsidRPr="008E665A">
        <w:rPr>
          <w:rFonts w:ascii="Times New Roman" w:hAnsi="Times New Roman" w:cs="Times New Roman"/>
          <w:sz w:val="24"/>
          <w:szCs w:val="24"/>
        </w:rPr>
        <w:t>SUVR – Standardized Uptake Value Ratio</w:t>
      </w:r>
    </w:p>
    <w:p w14:paraId="3FDA85F9" w14:textId="77777777" w:rsidR="004D49B2" w:rsidRPr="008E665A" w:rsidRDefault="004D49B2" w:rsidP="00FB05D6">
      <w:pPr>
        <w:suppressLineNumbers/>
        <w:rPr>
          <w:rFonts w:ascii="Times New Roman" w:hAnsi="Times New Roman" w:cs="Times New Roman"/>
          <w:sz w:val="24"/>
          <w:szCs w:val="24"/>
        </w:rPr>
        <w:pPrChange w:id="41" w:author="Wisch, Julie" w:date="2022-09-28T14:49:00Z">
          <w:pPr/>
        </w:pPrChange>
      </w:pPr>
      <w:r w:rsidRPr="008E665A">
        <w:rPr>
          <w:rFonts w:ascii="Times New Roman" w:hAnsi="Times New Roman" w:cs="Times New Roman"/>
          <w:sz w:val="24"/>
          <w:szCs w:val="24"/>
        </w:rPr>
        <w:t>GAMM - Generalized Additive Mixed Effect Model</w:t>
      </w:r>
    </w:p>
    <w:p w14:paraId="3D527F91" w14:textId="77777777" w:rsidR="004D49B2" w:rsidRPr="008E665A" w:rsidRDefault="004D49B2" w:rsidP="00FB05D6">
      <w:pPr>
        <w:suppressLineNumbers/>
        <w:rPr>
          <w:rFonts w:ascii="Times New Roman" w:hAnsi="Times New Roman" w:cs="Times New Roman"/>
          <w:sz w:val="24"/>
          <w:szCs w:val="24"/>
        </w:rPr>
        <w:pPrChange w:id="42" w:author="Wisch, Julie" w:date="2022-09-28T14:49:00Z">
          <w:pPr/>
        </w:pPrChange>
      </w:pPr>
      <w:r w:rsidRPr="008E665A">
        <w:rPr>
          <w:rFonts w:ascii="Times New Roman" w:hAnsi="Times New Roman" w:cs="Times New Roman"/>
          <w:sz w:val="24"/>
          <w:szCs w:val="24"/>
        </w:rPr>
        <w:t>QC – Quality Control</w:t>
      </w:r>
    </w:p>
    <w:p w14:paraId="20F4BCE9" w14:textId="77777777" w:rsidR="004D49B2" w:rsidRPr="008E665A" w:rsidRDefault="004D49B2" w:rsidP="00FB05D6">
      <w:pPr>
        <w:suppressLineNumbers/>
        <w:rPr>
          <w:rFonts w:ascii="Times New Roman" w:hAnsi="Times New Roman" w:cs="Times New Roman"/>
          <w:sz w:val="24"/>
          <w:szCs w:val="24"/>
        </w:rPr>
        <w:pPrChange w:id="43" w:author="Wisch, Julie" w:date="2022-09-28T14:49:00Z">
          <w:pPr/>
        </w:pPrChange>
      </w:pPr>
      <w:r w:rsidRPr="008E665A">
        <w:rPr>
          <w:rFonts w:ascii="Times New Roman" w:hAnsi="Times New Roman" w:cs="Times New Roman"/>
          <w:sz w:val="24"/>
          <w:szCs w:val="24"/>
        </w:rPr>
        <w:t>AUC – Area Under the Curve</w:t>
      </w:r>
    </w:p>
    <w:p w14:paraId="68000B50" w14:textId="77777777" w:rsidR="004D49B2" w:rsidRPr="008E665A" w:rsidRDefault="004D49B2" w:rsidP="00FB05D6">
      <w:pPr>
        <w:suppressLineNumbers/>
        <w:rPr>
          <w:rFonts w:ascii="Times New Roman" w:hAnsi="Times New Roman" w:cs="Times New Roman"/>
          <w:sz w:val="24"/>
          <w:szCs w:val="24"/>
        </w:rPr>
        <w:pPrChange w:id="44" w:author="Wisch, Julie" w:date="2022-09-28T14:49:00Z">
          <w:pPr/>
        </w:pPrChange>
      </w:pPr>
      <w:r w:rsidRPr="008E665A">
        <w:rPr>
          <w:rFonts w:ascii="Times New Roman" w:hAnsi="Times New Roman" w:cs="Times New Roman"/>
          <w:sz w:val="24"/>
          <w:szCs w:val="24"/>
        </w:rPr>
        <w:t>NIAGADS – National Institute on Aging Genetics of Alzheimer’s Disease Data Storage Site</w:t>
      </w:r>
    </w:p>
    <w:p w14:paraId="64BEDFA4" w14:textId="77777777" w:rsidR="004D49B2" w:rsidRPr="008E665A" w:rsidRDefault="004D49B2" w:rsidP="00FB05D6">
      <w:pPr>
        <w:suppressLineNumbers/>
        <w:rPr>
          <w:rFonts w:ascii="Times New Roman" w:hAnsi="Times New Roman" w:cs="Times New Roman"/>
          <w:sz w:val="24"/>
          <w:szCs w:val="24"/>
        </w:rPr>
        <w:pPrChange w:id="45" w:author="Wisch, Julie" w:date="2022-09-28T14:49:00Z">
          <w:pPr/>
        </w:pPrChange>
      </w:pPr>
      <w:r w:rsidRPr="008E665A">
        <w:rPr>
          <w:rFonts w:ascii="Times New Roman" w:hAnsi="Times New Roman" w:cs="Times New Roman"/>
          <w:sz w:val="24"/>
          <w:szCs w:val="24"/>
        </w:rPr>
        <w:t>BBB – Blood Brain Barrier</w:t>
      </w:r>
    </w:p>
    <w:p w14:paraId="09967FC8" w14:textId="77777777" w:rsidR="004D49B2" w:rsidRPr="008E665A" w:rsidRDefault="004D49B2" w:rsidP="00FB05D6">
      <w:pPr>
        <w:suppressLineNumbers/>
        <w:rPr>
          <w:rFonts w:ascii="Times New Roman" w:hAnsi="Times New Roman" w:cs="Times New Roman"/>
          <w:sz w:val="24"/>
          <w:szCs w:val="24"/>
        </w:rPr>
        <w:pPrChange w:id="46" w:author="Wisch, Julie" w:date="2022-09-28T14:49:00Z">
          <w:pPr/>
        </w:pPrChange>
      </w:pPr>
      <w:r w:rsidRPr="008E665A">
        <w:rPr>
          <w:rFonts w:ascii="Times New Roman" w:hAnsi="Times New Roman" w:cs="Times New Roman"/>
          <w:sz w:val="24"/>
          <w:szCs w:val="24"/>
        </w:rPr>
        <w:t>CVD – Cardiovascular Disease</w:t>
      </w:r>
    </w:p>
    <w:p w14:paraId="6DB0D007" w14:textId="77777777" w:rsidR="004D49B2" w:rsidRPr="008E665A" w:rsidRDefault="004D49B2" w:rsidP="00FB05D6">
      <w:pPr>
        <w:suppressLineNumbers/>
        <w:rPr>
          <w:rFonts w:ascii="Times New Roman" w:hAnsi="Times New Roman" w:cs="Times New Roman"/>
          <w:sz w:val="24"/>
          <w:szCs w:val="24"/>
        </w:rPr>
        <w:pPrChange w:id="47" w:author="Wisch, Julie" w:date="2022-09-28T14:49:00Z">
          <w:pPr/>
        </w:pPrChange>
      </w:pPr>
      <w:r w:rsidRPr="008E665A">
        <w:rPr>
          <w:rFonts w:ascii="Times New Roman" w:hAnsi="Times New Roman" w:cs="Times New Roman"/>
          <w:sz w:val="24"/>
          <w:szCs w:val="24"/>
        </w:rPr>
        <w:t>SMOC1 – SPARC-related Modular Calcium-Binding Protein 1</w:t>
      </w:r>
    </w:p>
    <w:p w14:paraId="33299B79" w14:textId="77777777" w:rsidR="004D49B2" w:rsidRPr="008E665A" w:rsidRDefault="004D49B2" w:rsidP="00FB05D6">
      <w:pPr>
        <w:suppressLineNumbers/>
        <w:rPr>
          <w:rFonts w:ascii="Times New Roman" w:hAnsi="Times New Roman" w:cs="Times New Roman"/>
          <w:sz w:val="24"/>
          <w:szCs w:val="24"/>
        </w:rPr>
        <w:pPrChange w:id="48" w:author="Wisch, Julie" w:date="2022-09-28T14:49:00Z">
          <w:pPr/>
        </w:pPrChange>
      </w:pPr>
      <w:r w:rsidRPr="008E665A">
        <w:rPr>
          <w:rFonts w:ascii="Times New Roman" w:hAnsi="Times New Roman" w:cs="Times New Roman"/>
          <w:sz w:val="24"/>
          <w:szCs w:val="24"/>
        </w:rPr>
        <w:t xml:space="preserve">IGF-1 - Insulin-like Growth Factor-Binding Protein 1 </w:t>
      </w:r>
    </w:p>
    <w:p w14:paraId="5E3E3F68" w14:textId="77777777" w:rsidR="004D49B2" w:rsidRPr="008E665A" w:rsidRDefault="004D49B2" w:rsidP="00FB05D6">
      <w:pPr>
        <w:suppressLineNumbers/>
        <w:rPr>
          <w:rFonts w:ascii="Times New Roman" w:hAnsi="Times New Roman" w:cs="Times New Roman"/>
          <w:sz w:val="24"/>
          <w:szCs w:val="24"/>
        </w:rPr>
        <w:pPrChange w:id="49" w:author="Wisch, Julie" w:date="2022-09-28T14:49:00Z">
          <w:pPr/>
        </w:pPrChange>
      </w:pPr>
      <w:r w:rsidRPr="008E665A">
        <w:rPr>
          <w:rFonts w:ascii="Times New Roman" w:hAnsi="Times New Roman" w:cs="Times New Roman"/>
          <w:sz w:val="24"/>
          <w:szCs w:val="24"/>
        </w:rPr>
        <w:t>RBP 4 – Retinol-Binding Protein 4</w:t>
      </w:r>
    </w:p>
    <w:p w14:paraId="12A48728" w14:textId="77777777" w:rsidR="008172D8" w:rsidRPr="00900B3E" w:rsidRDefault="008172D8" w:rsidP="00FB05D6">
      <w:pPr>
        <w:suppressLineNumbers/>
        <w:rPr>
          <w:rFonts w:ascii="Times New Roman" w:hAnsi="Times New Roman" w:cs="Times New Roman"/>
          <w:sz w:val="24"/>
          <w:szCs w:val="24"/>
        </w:rPr>
        <w:pPrChange w:id="50" w:author="Wisch, Julie" w:date="2022-09-28T14:49:00Z">
          <w:pPr/>
        </w:pPrChange>
      </w:pPr>
    </w:p>
    <w:p w14:paraId="4CE1CB65" w14:textId="5BFF7F49" w:rsidR="008172D8" w:rsidRPr="00900B3E" w:rsidRDefault="008172D8" w:rsidP="00FB05D6">
      <w:pPr>
        <w:suppressLineNumbers/>
        <w:rPr>
          <w:rFonts w:ascii="Times New Roman" w:hAnsi="Times New Roman" w:cs="Times New Roman"/>
          <w:sz w:val="24"/>
          <w:szCs w:val="24"/>
        </w:rPr>
        <w:pPrChange w:id="51" w:author="Wisch, Julie" w:date="2022-09-28T14:49:00Z">
          <w:pPr/>
        </w:pPrChange>
      </w:pPr>
      <w:r w:rsidRPr="00900B3E">
        <w:rPr>
          <w:rFonts w:ascii="Times New Roman" w:hAnsi="Times New Roman" w:cs="Times New Roman"/>
          <w:sz w:val="24"/>
          <w:szCs w:val="24"/>
        </w:rPr>
        <w:t>Original Article</w:t>
      </w:r>
      <w:r w:rsidR="00C07D98">
        <w:rPr>
          <w:rFonts w:ascii="Times New Roman" w:hAnsi="Times New Roman" w:cs="Times New Roman"/>
          <w:sz w:val="24"/>
          <w:szCs w:val="24"/>
        </w:rPr>
        <w:t xml:space="preserve"> - Brain</w:t>
      </w:r>
    </w:p>
    <w:p w14:paraId="0D44BCF0" w14:textId="737004A9" w:rsidR="008172D8" w:rsidRPr="00900B3E" w:rsidRDefault="008172D8" w:rsidP="00FB05D6">
      <w:pPr>
        <w:suppressLineNumbers/>
        <w:rPr>
          <w:rFonts w:ascii="Times New Roman" w:hAnsi="Times New Roman" w:cs="Times New Roman"/>
          <w:sz w:val="24"/>
          <w:szCs w:val="24"/>
        </w:rPr>
        <w:pPrChange w:id="52" w:author="Wisch, Julie" w:date="2022-09-28T14:49:00Z">
          <w:pPr/>
        </w:pPrChange>
      </w:pPr>
      <w:r w:rsidRPr="00900B3E">
        <w:rPr>
          <w:rFonts w:ascii="Times New Roman" w:hAnsi="Times New Roman" w:cs="Times New Roman"/>
          <w:sz w:val="24"/>
          <w:szCs w:val="24"/>
        </w:rPr>
        <w:t>Word Count for Abstract:</w:t>
      </w:r>
      <w:r w:rsidR="00214F07" w:rsidRPr="00900B3E">
        <w:rPr>
          <w:rFonts w:ascii="Times New Roman" w:hAnsi="Times New Roman" w:cs="Times New Roman"/>
          <w:sz w:val="24"/>
          <w:szCs w:val="24"/>
        </w:rPr>
        <w:t xml:space="preserve"> </w:t>
      </w:r>
      <w:r w:rsidRPr="00900B3E">
        <w:rPr>
          <w:rFonts w:ascii="Times New Roman" w:hAnsi="Times New Roman" w:cs="Times New Roman"/>
          <w:sz w:val="24"/>
          <w:szCs w:val="24"/>
        </w:rPr>
        <w:t xml:space="preserve"> </w:t>
      </w:r>
      <w:r w:rsidR="00702219">
        <w:rPr>
          <w:rFonts w:ascii="Times New Roman" w:hAnsi="Times New Roman" w:cs="Times New Roman"/>
          <w:sz w:val="24"/>
          <w:szCs w:val="24"/>
        </w:rPr>
        <w:t>3</w:t>
      </w:r>
      <w:ins w:id="53" w:author="Wisch, Julie" w:date="2022-09-28T14:52:00Z">
        <w:r w:rsidR="00A901F5">
          <w:rPr>
            <w:rFonts w:ascii="Times New Roman" w:hAnsi="Times New Roman" w:cs="Times New Roman"/>
            <w:sz w:val="24"/>
            <w:szCs w:val="24"/>
          </w:rPr>
          <w:t>24</w:t>
        </w:r>
      </w:ins>
      <w:del w:id="54" w:author="Wisch, Julie" w:date="2022-09-28T14:52:00Z">
        <w:r w:rsidR="00FB123D" w:rsidDel="00A901F5">
          <w:rPr>
            <w:rFonts w:ascii="Times New Roman" w:hAnsi="Times New Roman" w:cs="Times New Roman"/>
            <w:sz w:val="24"/>
            <w:szCs w:val="24"/>
          </w:rPr>
          <w:delText>3</w:delText>
        </w:r>
        <w:r w:rsidR="002C05DF" w:rsidDel="00A901F5">
          <w:rPr>
            <w:rFonts w:ascii="Times New Roman" w:hAnsi="Times New Roman" w:cs="Times New Roman"/>
            <w:sz w:val="24"/>
            <w:szCs w:val="24"/>
          </w:rPr>
          <w:delText>1</w:delText>
        </w:r>
      </w:del>
      <w:r w:rsidR="004D1F99" w:rsidRPr="00900B3E">
        <w:rPr>
          <w:rFonts w:ascii="Times New Roman" w:hAnsi="Times New Roman" w:cs="Times New Roman"/>
          <w:sz w:val="24"/>
          <w:szCs w:val="24"/>
        </w:rPr>
        <w:t xml:space="preserve"> </w:t>
      </w:r>
      <w:r w:rsidRPr="00900B3E">
        <w:rPr>
          <w:rFonts w:ascii="Times New Roman" w:hAnsi="Times New Roman" w:cs="Times New Roman"/>
          <w:sz w:val="24"/>
          <w:szCs w:val="24"/>
        </w:rPr>
        <w:t xml:space="preserve">/ </w:t>
      </w:r>
      <w:r w:rsidR="00C07D98">
        <w:rPr>
          <w:rFonts w:ascii="Times New Roman" w:hAnsi="Times New Roman" w:cs="Times New Roman"/>
          <w:sz w:val="24"/>
          <w:szCs w:val="24"/>
        </w:rPr>
        <w:t>40</w:t>
      </w:r>
      <w:r w:rsidR="00DC2C96" w:rsidRPr="00900B3E">
        <w:rPr>
          <w:rFonts w:ascii="Times New Roman" w:hAnsi="Times New Roman" w:cs="Times New Roman"/>
          <w:sz w:val="24"/>
          <w:szCs w:val="24"/>
        </w:rPr>
        <w:t>0</w:t>
      </w:r>
      <w:r w:rsidRPr="00900B3E">
        <w:rPr>
          <w:rFonts w:ascii="Times New Roman" w:hAnsi="Times New Roman" w:cs="Times New Roman"/>
          <w:sz w:val="24"/>
          <w:szCs w:val="24"/>
        </w:rPr>
        <w:t xml:space="preserve"> words </w:t>
      </w:r>
      <w:r w:rsidRPr="00900B3E">
        <w:rPr>
          <w:rFonts w:ascii="Times New Roman" w:hAnsi="Times New Roman" w:cs="Times New Roman"/>
          <w:sz w:val="24"/>
          <w:szCs w:val="24"/>
        </w:rPr>
        <w:tab/>
      </w:r>
      <w:r w:rsidRPr="00900B3E">
        <w:rPr>
          <w:rFonts w:ascii="Times New Roman" w:hAnsi="Times New Roman" w:cs="Times New Roman"/>
          <w:sz w:val="24"/>
          <w:szCs w:val="24"/>
        </w:rPr>
        <w:tab/>
      </w:r>
      <w:r w:rsidRPr="00900B3E">
        <w:rPr>
          <w:rFonts w:ascii="Times New Roman" w:hAnsi="Times New Roman" w:cs="Times New Roman"/>
          <w:sz w:val="24"/>
          <w:szCs w:val="24"/>
        </w:rPr>
        <w:tab/>
      </w:r>
      <w:r w:rsidR="001750B7">
        <w:rPr>
          <w:rFonts w:ascii="Times New Roman" w:hAnsi="Times New Roman" w:cs="Times New Roman"/>
          <w:sz w:val="24"/>
          <w:szCs w:val="24"/>
        </w:rPr>
        <w:t xml:space="preserve"> </w:t>
      </w:r>
      <w:del w:id="55" w:author="Wisch, Julie" w:date="2022-09-28T14:52:00Z">
        <w:r w:rsidR="001750B7" w:rsidDel="00A901F5">
          <w:rPr>
            <w:rFonts w:ascii="Times New Roman" w:hAnsi="Times New Roman" w:cs="Times New Roman"/>
            <w:sz w:val="24"/>
            <w:szCs w:val="24"/>
          </w:rPr>
          <w:delText xml:space="preserve">       </w:delText>
        </w:r>
      </w:del>
      <w:r w:rsidRPr="00900B3E">
        <w:rPr>
          <w:rFonts w:ascii="Times New Roman" w:hAnsi="Times New Roman" w:cs="Times New Roman"/>
          <w:sz w:val="24"/>
          <w:szCs w:val="24"/>
        </w:rPr>
        <w:t xml:space="preserve">Character Count for Title: </w:t>
      </w:r>
      <w:r w:rsidR="004D1F99" w:rsidRPr="00900B3E">
        <w:rPr>
          <w:rFonts w:ascii="Times New Roman" w:hAnsi="Times New Roman" w:cs="Times New Roman"/>
          <w:sz w:val="24"/>
          <w:szCs w:val="24"/>
        </w:rPr>
        <w:t>72</w:t>
      </w:r>
    </w:p>
    <w:p w14:paraId="211107AD" w14:textId="295B2793" w:rsidR="008172D8" w:rsidRPr="00900B3E" w:rsidRDefault="008172D8" w:rsidP="00FB05D6">
      <w:pPr>
        <w:suppressLineNumbers/>
        <w:rPr>
          <w:rFonts w:ascii="Times New Roman" w:hAnsi="Times New Roman" w:cs="Times New Roman"/>
          <w:sz w:val="24"/>
          <w:szCs w:val="24"/>
        </w:rPr>
        <w:pPrChange w:id="56" w:author="Wisch, Julie" w:date="2022-09-28T14:49:00Z">
          <w:pPr/>
        </w:pPrChange>
      </w:pPr>
      <w:r w:rsidRPr="00900B3E">
        <w:rPr>
          <w:rFonts w:ascii="Times New Roman" w:hAnsi="Times New Roman" w:cs="Times New Roman"/>
          <w:sz w:val="24"/>
          <w:szCs w:val="24"/>
        </w:rPr>
        <w:t xml:space="preserve">Total Word </w:t>
      </w:r>
      <w:r w:rsidRPr="00E337AB">
        <w:rPr>
          <w:rFonts w:ascii="Times New Roman" w:hAnsi="Times New Roman" w:cs="Times New Roman"/>
          <w:sz w:val="24"/>
          <w:szCs w:val="24"/>
        </w:rPr>
        <w:t xml:space="preserve">Count: </w:t>
      </w:r>
      <w:r w:rsidR="001750B7">
        <w:rPr>
          <w:rFonts w:ascii="Times New Roman" w:hAnsi="Times New Roman" w:cs="Times New Roman"/>
          <w:sz w:val="24"/>
          <w:szCs w:val="24"/>
        </w:rPr>
        <w:t>5970</w:t>
      </w:r>
      <w:r w:rsidR="00C07D98">
        <w:rPr>
          <w:rFonts w:ascii="Times New Roman" w:hAnsi="Times New Roman" w:cs="Times New Roman"/>
          <w:sz w:val="24"/>
          <w:szCs w:val="24"/>
        </w:rPr>
        <w:t xml:space="preserve"> / 6000</w:t>
      </w:r>
      <w:r w:rsidR="0070797E" w:rsidRPr="00E337AB">
        <w:rPr>
          <w:rFonts w:ascii="Times New Roman" w:hAnsi="Times New Roman" w:cs="Times New Roman"/>
          <w:sz w:val="24"/>
          <w:szCs w:val="24"/>
        </w:rPr>
        <w:t xml:space="preserve"> </w:t>
      </w:r>
      <w:r w:rsidRPr="00E337AB">
        <w:rPr>
          <w:rFonts w:ascii="Times New Roman" w:hAnsi="Times New Roman" w:cs="Times New Roman"/>
          <w:sz w:val="24"/>
          <w:szCs w:val="24"/>
        </w:rPr>
        <w:t>words</w:t>
      </w:r>
      <w:r w:rsidRPr="00900B3E">
        <w:rPr>
          <w:rFonts w:ascii="Times New Roman" w:hAnsi="Times New Roman" w:cs="Times New Roman"/>
          <w:sz w:val="24"/>
          <w:szCs w:val="24"/>
        </w:rPr>
        <w:tab/>
      </w:r>
      <w:r w:rsidRPr="00900B3E">
        <w:rPr>
          <w:rFonts w:ascii="Times New Roman" w:hAnsi="Times New Roman" w:cs="Times New Roman"/>
          <w:sz w:val="24"/>
          <w:szCs w:val="24"/>
        </w:rPr>
        <w:tab/>
      </w:r>
      <w:r w:rsidR="008C61A8">
        <w:rPr>
          <w:rFonts w:ascii="Times New Roman" w:hAnsi="Times New Roman" w:cs="Times New Roman"/>
          <w:sz w:val="24"/>
          <w:szCs w:val="24"/>
        </w:rPr>
        <w:tab/>
      </w:r>
      <w:r w:rsidR="008C61A8">
        <w:rPr>
          <w:rFonts w:ascii="Times New Roman" w:hAnsi="Times New Roman" w:cs="Times New Roman"/>
          <w:sz w:val="24"/>
          <w:szCs w:val="24"/>
        </w:rPr>
        <w:tab/>
      </w:r>
      <w:r w:rsidRPr="00900B3E">
        <w:rPr>
          <w:rFonts w:ascii="Times New Roman" w:hAnsi="Times New Roman" w:cs="Times New Roman"/>
          <w:sz w:val="24"/>
          <w:szCs w:val="24"/>
        </w:rPr>
        <w:t xml:space="preserve">Number of References: </w:t>
      </w:r>
      <w:del w:id="57" w:author="Wisch, Julie" w:date="2022-09-28T14:52:00Z">
        <w:r w:rsidR="002874FE" w:rsidDel="00A901F5">
          <w:rPr>
            <w:rFonts w:ascii="Times New Roman" w:hAnsi="Times New Roman" w:cs="Times New Roman"/>
            <w:sz w:val="24"/>
            <w:szCs w:val="24"/>
          </w:rPr>
          <w:delText>78</w:delText>
        </w:r>
      </w:del>
      <w:ins w:id="58" w:author="Wisch, Julie" w:date="2022-09-28T14:52:00Z">
        <w:r w:rsidR="00A901F5">
          <w:rPr>
            <w:rFonts w:ascii="Times New Roman" w:hAnsi="Times New Roman" w:cs="Times New Roman"/>
            <w:sz w:val="24"/>
            <w:szCs w:val="24"/>
          </w:rPr>
          <w:t>87</w:t>
        </w:r>
      </w:ins>
    </w:p>
    <w:p w14:paraId="25602C13" w14:textId="6345DC1E" w:rsidR="008172D8" w:rsidRPr="00900B3E" w:rsidRDefault="008172D8" w:rsidP="00FB05D6">
      <w:pPr>
        <w:suppressLineNumbers/>
        <w:rPr>
          <w:rFonts w:ascii="Times New Roman" w:hAnsi="Times New Roman" w:cs="Times New Roman"/>
          <w:sz w:val="24"/>
          <w:szCs w:val="24"/>
        </w:rPr>
        <w:pPrChange w:id="59" w:author="Wisch, Julie" w:date="2022-09-28T14:49:00Z">
          <w:pPr/>
        </w:pPrChange>
      </w:pPr>
      <w:r w:rsidRPr="00900B3E">
        <w:rPr>
          <w:rFonts w:ascii="Times New Roman" w:hAnsi="Times New Roman" w:cs="Times New Roman"/>
          <w:sz w:val="24"/>
          <w:szCs w:val="24"/>
        </w:rPr>
        <w:t xml:space="preserve">Number of Tables: </w:t>
      </w:r>
      <w:r w:rsidR="006A3597" w:rsidRPr="00900B3E">
        <w:rPr>
          <w:rFonts w:ascii="Times New Roman" w:hAnsi="Times New Roman" w:cs="Times New Roman"/>
          <w:sz w:val="24"/>
          <w:szCs w:val="24"/>
        </w:rPr>
        <w:t>1</w:t>
      </w:r>
    </w:p>
    <w:p w14:paraId="75879F87" w14:textId="2B4EA9F1" w:rsidR="008172D8" w:rsidRPr="00900B3E" w:rsidRDefault="008172D8" w:rsidP="00FB05D6">
      <w:pPr>
        <w:suppressLineNumbers/>
        <w:rPr>
          <w:rFonts w:ascii="Times New Roman" w:hAnsi="Times New Roman" w:cs="Times New Roman"/>
          <w:sz w:val="24"/>
          <w:szCs w:val="24"/>
        </w:rPr>
        <w:pPrChange w:id="60" w:author="Wisch, Julie" w:date="2022-09-28T14:49:00Z">
          <w:pPr/>
        </w:pPrChange>
      </w:pPr>
      <w:r w:rsidRPr="00900B3E">
        <w:rPr>
          <w:rFonts w:ascii="Times New Roman" w:hAnsi="Times New Roman" w:cs="Times New Roman"/>
          <w:sz w:val="24"/>
          <w:szCs w:val="24"/>
        </w:rPr>
        <w:t xml:space="preserve">Number of Figures: </w:t>
      </w:r>
      <w:r w:rsidR="004D1F99" w:rsidRPr="00900B3E">
        <w:rPr>
          <w:rFonts w:ascii="Times New Roman" w:hAnsi="Times New Roman" w:cs="Times New Roman"/>
          <w:sz w:val="24"/>
          <w:szCs w:val="24"/>
        </w:rPr>
        <w:t>4</w:t>
      </w:r>
      <w:r w:rsidR="00C07D98">
        <w:rPr>
          <w:rFonts w:ascii="Times New Roman" w:hAnsi="Times New Roman" w:cs="Times New Roman"/>
          <w:sz w:val="24"/>
          <w:szCs w:val="24"/>
        </w:rPr>
        <w:t xml:space="preserve"> </w:t>
      </w:r>
      <w:r w:rsidR="00C07D98">
        <w:rPr>
          <w:rFonts w:ascii="Times New Roman" w:hAnsi="Times New Roman" w:cs="Times New Roman"/>
          <w:sz w:val="24"/>
          <w:szCs w:val="24"/>
        </w:rPr>
        <w:tab/>
      </w:r>
      <w:r w:rsidR="00C07D98">
        <w:rPr>
          <w:rFonts w:ascii="Times New Roman" w:hAnsi="Times New Roman" w:cs="Times New Roman"/>
          <w:sz w:val="24"/>
          <w:szCs w:val="24"/>
        </w:rPr>
        <w:tab/>
      </w:r>
      <w:r w:rsidR="00C07D98">
        <w:rPr>
          <w:rFonts w:ascii="Times New Roman" w:hAnsi="Times New Roman" w:cs="Times New Roman"/>
          <w:sz w:val="24"/>
          <w:szCs w:val="24"/>
        </w:rPr>
        <w:tab/>
      </w:r>
      <w:r w:rsidR="00C07D98">
        <w:rPr>
          <w:rFonts w:ascii="Times New Roman" w:hAnsi="Times New Roman" w:cs="Times New Roman"/>
          <w:sz w:val="24"/>
          <w:szCs w:val="24"/>
        </w:rPr>
        <w:tab/>
      </w:r>
      <w:r w:rsidR="00C07D98">
        <w:rPr>
          <w:rFonts w:ascii="Times New Roman" w:hAnsi="Times New Roman" w:cs="Times New Roman"/>
          <w:sz w:val="24"/>
          <w:szCs w:val="24"/>
        </w:rPr>
        <w:tab/>
      </w:r>
      <w:r w:rsidR="00C07D98">
        <w:rPr>
          <w:rFonts w:ascii="Times New Roman" w:hAnsi="Times New Roman" w:cs="Times New Roman"/>
          <w:sz w:val="24"/>
          <w:szCs w:val="24"/>
        </w:rPr>
        <w:tab/>
        <w:t xml:space="preserve">   Total No. of Display Items: 5 / 8</w:t>
      </w:r>
    </w:p>
    <w:p w14:paraId="6D4B0E52" w14:textId="77777777" w:rsidR="008172D8" w:rsidRPr="00900B3E" w:rsidRDefault="008172D8" w:rsidP="00FB05D6">
      <w:pPr>
        <w:suppressLineNumbers/>
        <w:rPr>
          <w:rFonts w:ascii="Times New Roman" w:hAnsi="Times New Roman" w:cs="Times New Roman"/>
          <w:sz w:val="24"/>
          <w:szCs w:val="24"/>
        </w:rPr>
        <w:pPrChange w:id="61" w:author="Wisch, Julie" w:date="2022-09-28T14:49:00Z">
          <w:pPr/>
        </w:pPrChange>
      </w:pPr>
      <w:r w:rsidRPr="00900B3E">
        <w:rPr>
          <w:rFonts w:ascii="Times New Roman" w:hAnsi="Times New Roman" w:cs="Times New Roman"/>
          <w:sz w:val="24"/>
          <w:szCs w:val="24"/>
        </w:rPr>
        <w:br w:type="page"/>
      </w:r>
    </w:p>
    <w:p w14:paraId="3BDA156D" w14:textId="77777777" w:rsidR="008172D8" w:rsidRPr="00900B3E" w:rsidRDefault="008172D8" w:rsidP="008F70CC">
      <w:pPr>
        <w:rPr>
          <w:rFonts w:ascii="Times New Roman" w:hAnsi="Times New Roman" w:cs="Times New Roman"/>
          <w:sz w:val="24"/>
          <w:szCs w:val="24"/>
        </w:rPr>
      </w:pPr>
      <w:r w:rsidRPr="00900B3E">
        <w:rPr>
          <w:rFonts w:ascii="Times New Roman" w:hAnsi="Times New Roman" w:cs="Times New Roman"/>
          <w:sz w:val="24"/>
          <w:szCs w:val="24"/>
        </w:rPr>
        <w:lastRenderedPageBreak/>
        <w:t xml:space="preserve">ABSTRACT </w:t>
      </w:r>
    </w:p>
    <w:p w14:paraId="10B29228" w14:textId="1292A6ED" w:rsidR="00DC2C96" w:rsidRPr="000D7C65" w:rsidRDefault="000D7C65" w:rsidP="00DC2C96">
      <w:pPr>
        <w:rPr>
          <w:rFonts w:ascii="Times New Roman" w:eastAsia="Times New Roman" w:hAnsi="Times New Roman" w:cs="Times New Roman"/>
          <w:color w:val="000000"/>
          <w:sz w:val="24"/>
          <w:szCs w:val="24"/>
        </w:rPr>
      </w:pPr>
      <w:r>
        <w:rPr>
          <w:rFonts w:ascii="Times New Roman" w:hAnsi="Times New Roman" w:cs="Times New Roman"/>
          <w:sz w:val="24"/>
          <w:szCs w:val="24"/>
        </w:rPr>
        <w:t>Background</w:t>
      </w:r>
      <w:r w:rsidR="00DC2C96" w:rsidRPr="00900B3E">
        <w:rPr>
          <w:rFonts w:ascii="Times New Roman" w:hAnsi="Times New Roman" w:cs="Times New Roman"/>
          <w:sz w:val="24"/>
          <w:szCs w:val="24"/>
        </w:rPr>
        <w:t>: Heterogeneity in progression to</w:t>
      </w:r>
      <w:r w:rsidR="00A952D5">
        <w:rPr>
          <w:rFonts w:ascii="Times New Roman" w:hAnsi="Times New Roman" w:cs="Times New Roman"/>
          <w:sz w:val="24"/>
          <w:szCs w:val="24"/>
        </w:rPr>
        <w:t xml:space="preserve"> Alzheimer Disease</w:t>
      </w:r>
      <w:del w:id="62" w:author="Wisch, Julie" w:date="2022-09-13T10:00:00Z">
        <w:r w:rsidR="00DC2C96" w:rsidRPr="00900B3E" w:rsidDel="005E4701">
          <w:rPr>
            <w:rFonts w:ascii="Times New Roman" w:hAnsi="Times New Roman" w:cs="Times New Roman"/>
            <w:sz w:val="24"/>
            <w:szCs w:val="24"/>
          </w:rPr>
          <w:delText xml:space="preserve"> </w:delText>
        </w:r>
        <w:r w:rsidR="00A952D5" w:rsidDel="005E4701">
          <w:rPr>
            <w:rFonts w:ascii="Times New Roman" w:hAnsi="Times New Roman" w:cs="Times New Roman"/>
            <w:sz w:val="24"/>
            <w:szCs w:val="24"/>
          </w:rPr>
          <w:delText>(</w:delText>
        </w:r>
        <w:r w:rsidR="00DC2C96" w:rsidRPr="00900B3E" w:rsidDel="005E4701">
          <w:rPr>
            <w:rFonts w:ascii="Times New Roman" w:hAnsi="Times New Roman" w:cs="Times New Roman"/>
            <w:sz w:val="24"/>
            <w:szCs w:val="24"/>
          </w:rPr>
          <w:delText>AD</w:delText>
        </w:r>
        <w:r w:rsidR="00A952D5" w:rsidDel="005E4701">
          <w:rPr>
            <w:rFonts w:ascii="Times New Roman" w:hAnsi="Times New Roman" w:cs="Times New Roman"/>
            <w:sz w:val="24"/>
            <w:szCs w:val="24"/>
          </w:rPr>
          <w:delText>)</w:delText>
        </w:r>
      </w:del>
      <w:r w:rsidR="00DC2C96" w:rsidRPr="00900B3E">
        <w:rPr>
          <w:rFonts w:ascii="Times New Roman" w:hAnsi="Times New Roman" w:cs="Times New Roman"/>
          <w:sz w:val="24"/>
          <w:szCs w:val="24"/>
        </w:rPr>
        <w:t xml:space="preserve"> </w:t>
      </w:r>
      <w:r w:rsidR="00185F52">
        <w:rPr>
          <w:rFonts w:ascii="Times New Roman" w:hAnsi="Times New Roman" w:cs="Times New Roman"/>
          <w:sz w:val="24"/>
          <w:szCs w:val="24"/>
        </w:rPr>
        <w:t xml:space="preserve">poses challenges for both clinical prognosis and clinical trial implementation. </w:t>
      </w:r>
      <w:r w:rsidR="00A952D5">
        <w:rPr>
          <w:rFonts w:ascii="Times New Roman" w:eastAsia="Times New Roman" w:hAnsi="Times New Roman" w:cs="Times New Roman"/>
          <w:color w:val="000000"/>
          <w:sz w:val="24"/>
          <w:szCs w:val="24"/>
        </w:rPr>
        <w:t>Multiple AD-related subtypes have previously been identified, suggesting differences in receptivity to drug interventions.</w:t>
      </w:r>
      <w:r>
        <w:rPr>
          <w:rFonts w:ascii="Times New Roman" w:eastAsia="Times New Roman" w:hAnsi="Times New Roman" w:cs="Times New Roman"/>
          <w:color w:val="000000"/>
          <w:sz w:val="24"/>
          <w:szCs w:val="24"/>
        </w:rPr>
        <w:t xml:space="preserve"> </w:t>
      </w:r>
      <w:r w:rsidR="00DC2C96" w:rsidRPr="00900B3E">
        <w:rPr>
          <w:rFonts w:ascii="Times New Roman" w:hAnsi="Times New Roman" w:cs="Times New Roman"/>
          <w:sz w:val="24"/>
          <w:szCs w:val="24"/>
        </w:rPr>
        <w:t xml:space="preserve">We identified early differences in preclinical </w:t>
      </w:r>
      <w:r w:rsidR="00185F52">
        <w:rPr>
          <w:rFonts w:ascii="Times New Roman" w:hAnsi="Times New Roman" w:cs="Times New Roman"/>
          <w:sz w:val="24"/>
          <w:szCs w:val="24"/>
        </w:rPr>
        <w:t>Alzheimer Disease</w:t>
      </w:r>
      <w:del w:id="63" w:author="Wisch, Julie" w:date="2022-09-13T10:00:00Z">
        <w:r w:rsidR="00185F52" w:rsidDel="005E4701">
          <w:rPr>
            <w:rFonts w:ascii="Times New Roman" w:hAnsi="Times New Roman" w:cs="Times New Roman"/>
            <w:sz w:val="24"/>
            <w:szCs w:val="24"/>
          </w:rPr>
          <w:delText xml:space="preserve"> (</w:delText>
        </w:r>
        <w:r w:rsidR="00DC2C96" w:rsidRPr="00900B3E" w:rsidDel="005E4701">
          <w:rPr>
            <w:rFonts w:ascii="Times New Roman" w:hAnsi="Times New Roman" w:cs="Times New Roman"/>
            <w:sz w:val="24"/>
            <w:szCs w:val="24"/>
          </w:rPr>
          <w:delText>AD</w:delText>
        </w:r>
        <w:r w:rsidR="00185F52" w:rsidDel="005E4701">
          <w:rPr>
            <w:rFonts w:ascii="Times New Roman" w:hAnsi="Times New Roman" w:cs="Times New Roman"/>
            <w:sz w:val="24"/>
            <w:szCs w:val="24"/>
          </w:rPr>
          <w:delText>)</w:delText>
        </w:r>
      </w:del>
      <w:r w:rsidR="00DC2C96" w:rsidRPr="00900B3E">
        <w:rPr>
          <w:rFonts w:ascii="Times New Roman" w:hAnsi="Times New Roman" w:cs="Times New Roman"/>
          <w:sz w:val="24"/>
          <w:szCs w:val="24"/>
        </w:rPr>
        <w:t xml:space="preserve"> </w:t>
      </w:r>
      <w:r w:rsidR="00B563A2">
        <w:rPr>
          <w:rFonts w:ascii="Times New Roman" w:hAnsi="Times New Roman" w:cs="Times New Roman"/>
          <w:sz w:val="24"/>
          <w:szCs w:val="24"/>
        </w:rPr>
        <w:t>biomarkers</w:t>
      </w:r>
      <w:r w:rsidR="00DC2C96" w:rsidRPr="00900B3E">
        <w:rPr>
          <w:rFonts w:ascii="Times New Roman" w:hAnsi="Times New Roman" w:cs="Times New Roman"/>
          <w:sz w:val="24"/>
          <w:szCs w:val="24"/>
        </w:rPr>
        <w:t xml:space="preserve">, assessed patterns </w:t>
      </w:r>
      <w:r w:rsidR="009F5598">
        <w:rPr>
          <w:rFonts w:ascii="Times New Roman" w:hAnsi="Times New Roman" w:cs="Times New Roman"/>
          <w:sz w:val="24"/>
          <w:szCs w:val="24"/>
        </w:rPr>
        <w:t>for developing</w:t>
      </w:r>
      <w:r w:rsidR="00DC2C96" w:rsidRPr="00900B3E">
        <w:rPr>
          <w:rFonts w:ascii="Times New Roman" w:hAnsi="Times New Roman" w:cs="Times New Roman"/>
          <w:sz w:val="24"/>
          <w:szCs w:val="24"/>
        </w:rPr>
        <w:t xml:space="preserve"> preclinical A</w:t>
      </w:r>
      <w:ins w:id="64" w:author="Wisch, Julie" w:date="2022-09-13T10:00:00Z">
        <w:r w:rsidR="005E4701">
          <w:rPr>
            <w:rFonts w:ascii="Times New Roman" w:hAnsi="Times New Roman" w:cs="Times New Roman"/>
            <w:sz w:val="24"/>
            <w:szCs w:val="24"/>
          </w:rPr>
          <w:t xml:space="preserve">lzheimer </w:t>
        </w:r>
      </w:ins>
      <w:r w:rsidR="00DC2C96" w:rsidRPr="00900B3E">
        <w:rPr>
          <w:rFonts w:ascii="Times New Roman" w:hAnsi="Times New Roman" w:cs="Times New Roman"/>
          <w:sz w:val="24"/>
          <w:szCs w:val="24"/>
        </w:rPr>
        <w:t>D</w:t>
      </w:r>
      <w:ins w:id="65" w:author="Wisch, Julie" w:date="2022-09-13T10:00:00Z">
        <w:r w:rsidR="005E4701">
          <w:rPr>
            <w:rFonts w:ascii="Times New Roman" w:hAnsi="Times New Roman" w:cs="Times New Roman"/>
            <w:sz w:val="24"/>
            <w:szCs w:val="24"/>
          </w:rPr>
          <w:t>isease</w:t>
        </w:r>
      </w:ins>
      <w:r w:rsidR="00DC2C96" w:rsidRPr="00900B3E">
        <w:rPr>
          <w:rFonts w:ascii="Times New Roman" w:hAnsi="Times New Roman" w:cs="Times New Roman"/>
          <w:sz w:val="24"/>
          <w:szCs w:val="24"/>
        </w:rPr>
        <w:t xml:space="preserve"> across the </w:t>
      </w:r>
      <w:r w:rsidR="00185F52">
        <w:rPr>
          <w:rFonts w:ascii="Times New Roman" w:hAnsi="Times New Roman" w:cs="Times New Roman"/>
          <w:sz w:val="24"/>
          <w:szCs w:val="24"/>
        </w:rPr>
        <w:t>Amyloid-Tau</w:t>
      </w:r>
      <w:r w:rsidR="00513187">
        <w:rPr>
          <w:rFonts w:ascii="Times New Roman" w:hAnsi="Times New Roman" w:cs="Times New Roman"/>
          <w:sz w:val="24"/>
          <w:szCs w:val="24"/>
        </w:rPr>
        <w:t>-</w:t>
      </w:r>
      <w:r w:rsidR="00185F52">
        <w:rPr>
          <w:rFonts w:ascii="Times New Roman" w:hAnsi="Times New Roman" w:cs="Times New Roman"/>
          <w:sz w:val="24"/>
          <w:szCs w:val="24"/>
        </w:rPr>
        <w:t xml:space="preserve">(Neurodegeneration) </w:t>
      </w:r>
      <w:del w:id="66" w:author="Wisch, Julie" w:date="2022-09-13T10:00:00Z">
        <w:r w:rsidR="00185F52" w:rsidDel="005E4701">
          <w:rPr>
            <w:rFonts w:ascii="Times New Roman" w:hAnsi="Times New Roman" w:cs="Times New Roman"/>
            <w:sz w:val="24"/>
            <w:szCs w:val="24"/>
          </w:rPr>
          <w:delText>(</w:delText>
        </w:r>
        <w:r w:rsidR="00DC2C96" w:rsidRPr="00900B3E" w:rsidDel="005E4701">
          <w:rPr>
            <w:rFonts w:ascii="Times New Roman" w:hAnsi="Times New Roman" w:cs="Times New Roman"/>
            <w:sz w:val="24"/>
            <w:szCs w:val="24"/>
          </w:rPr>
          <w:delText>AT(N)</w:delText>
        </w:r>
        <w:r w:rsidR="00185F52" w:rsidDel="005E4701">
          <w:rPr>
            <w:rFonts w:ascii="Times New Roman" w:hAnsi="Times New Roman" w:cs="Times New Roman"/>
            <w:sz w:val="24"/>
            <w:szCs w:val="24"/>
          </w:rPr>
          <w:delText>)</w:delText>
        </w:r>
      </w:del>
      <w:r w:rsidR="00DC2C96" w:rsidRPr="00900B3E">
        <w:rPr>
          <w:rFonts w:ascii="Times New Roman" w:hAnsi="Times New Roman" w:cs="Times New Roman"/>
          <w:sz w:val="24"/>
          <w:szCs w:val="24"/>
        </w:rPr>
        <w:t xml:space="preserve"> framework, and considered potential sources of difference </w:t>
      </w:r>
      <w:r w:rsidR="00B563A2">
        <w:rPr>
          <w:rFonts w:ascii="Times New Roman" w:hAnsi="Times New Roman" w:cs="Times New Roman"/>
          <w:sz w:val="24"/>
          <w:szCs w:val="24"/>
        </w:rPr>
        <w:t xml:space="preserve">by analyzing the </w:t>
      </w:r>
      <w:ins w:id="67" w:author="Wisch, Julie" w:date="2022-09-13T10:00:00Z">
        <w:r w:rsidR="005E4701">
          <w:rPr>
            <w:rFonts w:ascii="Times New Roman" w:hAnsi="Times New Roman" w:cs="Times New Roman"/>
            <w:sz w:val="24"/>
            <w:szCs w:val="24"/>
          </w:rPr>
          <w:t>cerebrospinal fluid</w:t>
        </w:r>
      </w:ins>
      <w:del w:id="68" w:author="Wisch, Julie" w:date="2022-09-13T10:00:00Z">
        <w:r w:rsidR="00B563A2" w:rsidDel="005E4701">
          <w:rPr>
            <w:rFonts w:ascii="Times New Roman" w:hAnsi="Times New Roman" w:cs="Times New Roman"/>
            <w:sz w:val="24"/>
            <w:szCs w:val="24"/>
          </w:rPr>
          <w:delText>CSF</w:delText>
        </w:r>
      </w:del>
      <w:r w:rsidR="00B563A2">
        <w:rPr>
          <w:rFonts w:ascii="Times New Roman" w:hAnsi="Times New Roman" w:cs="Times New Roman"/>
          <w:sz w:val="24"/>
          <w:szCs w:val="24"/>
        </w:rPr>
        <w:t xml:space="preserve"> proteome</w:t>
      </w:r>
      <w:r w:rsidR="00DC2C96" w:rsidRPr="00900B3E">
        <w:rPr>
          <w:rFonts w:ascii="Times New Roman" w:hAnsi="Times New Roman" w:cs="Times New Roman"/>
          <w:sz w:val="24"/>
          <w:szCs w:val="24"/>
        </w:rPr>
        <w:t>.</w:t>
      </w:r>
    </w:p>
    <w:p w14:paraId="2D9DCE97" w14:textId="381EE8F7" w:rsidR="00DC2C96" w:rsidRPr="00900B3E" w:rsidRDefault="000D7C65" w:rsidP="00DC2C96">
      <w:pPr>
        <w:rPr>
          <w:rFonts w:ascii="Times New Roman" w:hAnsi="Times New Roman" w:cs="Times New Roman"/>
          <w:sz w:val="24"/>
          <w:szCs w:val="24"/>
        </w:rPr>
      </w:pPr>
      <w:r>
        <w:rPr>
          <w:rFonts w:ascii="Times New Roman" w:hAnsi="Times New Roman" w:cs="Times New Roman"/>
          <w:sz w:val="24"/>
          <w:szCs w:val="24"/>
        </w:rPr>
        <w:t>Methods</w:t>
      </w:r>
      <w:r w:rsidR="00DC2C96" w:rsidRPr="00900B3E">
        <w:rPr>
          <w:rFonts w:ascii="Times New Roman" w:hAnsi="Times New Roman" w:cs="Times New Roman"/>
          <w:sz w:val="24"/>
          <w:szCs w:val="24"/>
        </w:rPr>
        <w:t>: 108 participants enrolled in longitudinal studies at the Knight Alzheimer Disease Research Center</w:t>
      </w:r>
      <w:del w:id="69" w:author="Wisch, Julie" w:date="2022-09-13T10:00:00Z">
        <w:r w:rsidR="00DC2C96" w:rsidRPr="00900B3E" w:rsidDel="005E4701">
          <w:rPr>
            <w:rFonts w:ascii="Times New Roman" w:hAnsi="Times New Roman" w:cs="Times New Roman"/>
            <w:sz w:val="24"/>
            <w:szCs w:val="24"/>
          </w:rPr>
          <w:delText xml:space="preserve"> (ADRC)</w:delText>
        </w:r>
      </w:del>
      <w:r w:rsidR="00DC2C96" w:rsidRPr="00900B3E">
        <w:rPr>
          <w:rFonts w:ascii="Times New Roman" w:hAnsi="Times New Roman" w:cs="Times New Roman"/>
          <w:sz w:val="24"/>
          <w:szCs w:val="24"/>
        </w:rPr>
        <w:t xml:space="preserve"> completed four or more lumbar punctures</w:t>
      </w:r>
      <w:r w:rsidR="002C05DF">
        <w:rPr>
          <w:rFonts w:ascii="Times New Roman" w:hAnsi="Times New Roman" w:cs="Times New Roman"/>
          <w:sz w:val="24"/>
          <w:szCs w:val="24"/>
        </w:rPr>
        <w:t>. These individuals</w:t>
      </w:r>
      <w:r w:rsidR="00DC2C96" w:rsidRPr="00900B3E">
        <w:rPr>
          <w:rFonts w:ascii="Times New Roman" w:hAnsi="Times New Roman" w:cs="Times New Roman"/>
          <w:sz w:val="24"/>
          <w:szCs w:val="24"/>
        </w:rPr>
        <w:t xml:space="preserve"> were cognitively normal at baseline. Cerebrospinal fluid </w:t>
      </w:r>
      <w:del w:id="70" w:author="Wisch, Julie" w:date="2022-09-13T10:01:00Z">
        <w:r w:rsidR="00DC2C96" w:rsidRPr="00900B3E" w:rsidDel="005E4701">
          <w:rPr>
            <w:rFonts w:ascii="Times New Roman" w:hAnsi="Times New Roman" w:cs="Times New Roman"/>
            <w:sz w:val="24"/>
            <w:szCs w:val="24"/>
          </w:rPr>
          <w:delText>(CSF</w:delText>
        </w:r>
      </w:del>
      <w:del w:id="71" w:author="Wisch, Julie" w:date="2022-09-13T10:00:00Z">
        <w:r w:rsidR="00DC2C96" w:rsidRPr="00900B3E" w:rsidDel="005E4701">
          <w:rPr>
            <w:rFonts w:ascii="Times New Roman" w:hAnsi="Times New Roman" w:cs="Times New Roman"/>
            <w:sz w:val="24"/>
            <w:szCs w:val="24"/>
          </w:rPr>
          <w:delText xml:space="preserve">) </w:delText>
        </w:r>
      </w:del>
      <w:r w:rsidR="00DC2C96" w:rsidRPr="00900B3E">
        <w:rPr>
          <w:rFonts w:ascii="Times New Roman" w:hAnsi="Times New Roman" w:cs="Times New Roman"/>
          <w:sz w:val="24"/>
          <w:szCs w:val="24"/>
        </w:rPr>
        <w:t xml:space="preserve">measures of </w:t>
      </w:r>
      <w:r w:rsidR="00513187">
        <w:rPr>
          <w:rFonts w:ascii="Times New Roman" w:hAnsi="Times New Roman" w:cs="Times New Roman"/>
          <w:sz w:val="24"/>
          <w:szCs w:val="24"/>
        </w:rPr>
        <w:t>A</w:t>
      </w:r>
      <w:r w:rsidR="00513187" w:rsidRPr="009F40C9">
        <w:rPr>
          <w:rFonts w:ascii="Symbol" w:hAnsi="Symbol" w:cs="Times New Roman"/>
          <w:sz w:val="24"/>
          <w:szCs w:val="24"/>
        </w:rPr>
        <w:t></w:t>
      </w:r>
      <w:r w:rsidR="00513187">
        <w:rPr>
          <w:rFonts w:ascii="Times New Roman" w:hAnsi="Times New Roman" w:cs="Times New Roman"/>
          <w:sz w:val="24"/>
          <w:szCs w:val="24"/>
        </w:rPr>
        <w:t>42</w:t>
      </w:r>
      <w:r w:rsidR="00DC2C96" w:rsidRPr="00900B3E">
        <w:rPr>
          <w:rFonts w:ascii="Times New Roman" w:hAnsi="Times New Roman" w:cs="Times New Roman"/>
          <w:sz w:val="24"/>
          <w:szCs w:val="24"/>
        </w:rPr>
        <w:t>, pTau</w:t>
      </w:r>
      <w:r w:rsidR="00DC2C96" w:rsidRPr="00900B3E">
        <w:rPr>
          <w:rFonts w:ascii="Times New Roman" w:hAnsi="Times New Roman" w:cs="Times New Roman"/>
          <w:sz w:val="24"/>
          <w:szCs w:val="24"/>
          <w:vertAlign w:val="subscript"/>
        </w:rPr>
        <w:t>181</w:t>
      </w:r>
      <w:r w:rsidR="00DC2C96" w:rsidRPr="00900B3E">
        <w:rPr>
          <w:rFonts w:ascii="Times New Roman" w:hAnsi="Times New Roman" w:cs="Times New Roman"/>
          <w:sz w:val="24"/>
          <w:szCs w:val="24"/>
        </w:rPr>
        <w:t xml:space="preserve">, and Neurofilament Light </w:t>
      </w:r>
      <w:r w:rsidR="00071C63">
        <w:rPr>
          <w:rFonts w:ascii="Times New Roman" w:hAnsi="Times New Roman" w:cs="Times New Roman"/>
          <w:sz w:val="24"/>
          <w:szCs w:val="24"/>
        </w:rPr>
        <w:t>chain</w:t>
      </w:r>
      <w:del w:id="72" w:author="Wisch, Julie" w:date="2022-09-13T10:01:00Z">
        <w:r w:rsidR="00071C63" w:rsidDel="005E4701">
          <w:rPr>
            <w:rFonts w:ascii="Times New Roman" w:hAnsi="Times New Roman" w:cs="Times New Roman"/>
            <w:sz w:val="24"/>
            <w:szCs w:val="24"/>
          </w:rPr>
          <w:delText xml:space="preserve"> </w:delText>
        </w:r>
        <w:r w:rsidR="00DC2C96" w:rsidRPr="00900B3E" w:rsidDel="005E4701">
          <w:rPr>
            <w:rFonts w:ascii="Times New Roman" w:hAnsi="Times New Roman" w:cs="Times New Roman"/>
            <w:sz w:val="24"/>
            <w:szCs w:val="24"/>
          </w:rPr>
          <w:delText>(NfL)</w:delText>
        </w:r>
      </w:del>
      <w:r w:rsidR="00DC2C96" w:rsidRPr="00900B3E">
        <w:rPr>
          <w:rFonts w:ascii="Times New Roman" w:hAnsi="Times New Roman" w:cs="Times New Roman"/>
          <w:sz w:val="24"/>
          <w:szCs w:val="24"/>
        </w:rPr>
        <w:t xml:space="preserve"> as well as proteomics values were evaluated. Imaging biomarkers, including posit</w:t>
      </w:r>
      <w:r w:rsidR="007470EC">
        <w:rPr>
          <w:rFonts w:ascii="Times New Roman" w:hAnsi="Times New Roman" w:cs="Times New Roman"/>
          <w:sz w:val="24"/>
          <w:szCs w:val="24"/>
        </w:rPr>
        <w:t>r</w:t>
      </w:r>
      <w:r w:rsidR="00DC2C96" w:rsidRPr="00900B3E">
        <w:rPr>
          <w:rFonts w:ascii="Times New Roman" w:hAnsi="Times New Roman" w:cs="Times New Roman"/>
          <w:sz w:val="24"/>
          <w:szCs w:val="24"/>
        </w:rPr>
        <w:t>on emission tomography</w:t>
      </w:r>
      <w:del w:id="73" w:author="Wisch, Julie" w:date="2022-09-13T10:01:00Z">
        <w:r w:rsidR="00DC2C96" w:rsidRPr="00900B3E" w:rsidDel="005E4701">
          <w:rPr>
            <w:rFonts w:ascii="Times New Roman" w:hAnsi="Times New Roman" w:cs="Times New Roman"/>
            <w:sz w:val="24"/>
            <w:szCs w:val="24"/>
          </w:rPr>
          <w:delText xml:space="preserve"> (PET)</w:delText>
        </w:r>
      </w:del>
      <w:r w:rsidR="00DC2C96" w:rsidRPr="00900B3E">
        <w:rPr>
          <w:rFonts w:ascii="Times New Roman" w:hAnsi="Times New Roman" w:cs="Times New Roman"/>
          <w:sz w:val="24"/>
          <w:szCs w:val="24"/>
        </w:rPr>
        <w:t xml:space="preserve"> amyloid and tau </w:t>
      </w:r>
      <w:r w:rsidR="00513187">
        <w:rPr>
          <w:rFonts w:ascii="Times New Roman" w:hAnsi="Times New Roman" w:cs="Times New Roman"/>
          <w:sz w:val="24"/>
          <w:szCs w:val="24"/>
        </w:rPr>
        <w:t>and</w:t>
      </w:r>
      <w:r w:rsidR="00DC2C96" w:rsidRPr="00900B3E">
        <w:rPr>
          <w:rFonts w:ascii="Times New Roman" w:hAnsi="Times New Roman" w:cs="Times New Roman"/>
          <w:sz w:val="24"/>
          <w:szCs w:val="24"/>
        </w:rPr>
        <w:t xml:space="preserve"> structural magnetic resonance imaging </w:t>
      </w:r>
      <w:del w:id="74" w:author="Wisch, Julie" w:date="2022-09-13T10:01:00Z">
        <w:r w:rsidR="00DC2C96" w:rsidRPr="00900B3E" w:rsidDel="005E4701">
          <w:rPr>
            <w:rFonts w:ascii="Times New Roman" w:hAnsi="Times New Roman" w:cs="Times New Roman"/>
            <w:sz w:val="24"/>
            <w:szCs w:val="24"/>
          </w:rPr>
          <w:delText xml:space="preserve">(MRI) </w:delText>
        </w:r>
      </w:del>
      <w:r w:rsidR="00DC2C96" w:rsidRPr="00900B3E">
        <w:rPr>
          <w:rFonts w:ascii="Times New Roman" w:hAnsi="Times New Roman" w:cs="Times New Roman"/>
          <w:sz w:val="24"/>
          <w:szCs w:val="24"/>
        </w:rPr>
        <w:t xml:space="preserve">were repeatedly obtained when available. </w:t>
      </w:r>
      <w:r w:rsidR="002C05DF">
        <w:rPr>
          <w:rFonts w:ascii="Times New Roman" w:hAnsi="Times New Roman" w:cs="Times New Roman"/>
          <w:sz w:val="24"/>
          <w:szCs w:val="24"/>
        </w:rPr>
        <w:t>I</w:t>
      </w:r>
      <w:r w:rsidR="00DC2C96" w:rsidRPr="00900B3E">
        <w:rPr>
          <w:rFonts w:ascii="Times New Roman" w:hAnsi="Times New Roman" w:cs="Times New Roman"/>
          <w:sz w:val="24"/>
          <w:szCs w:val="24"/>
        </w:rPr>
        <w:t xml:space="preserve">ndividuals </w:t>
      </w:r>
      <w:r w:rsidR="002C05DF">
        <w:rPr>
          <w:rFonts w:ascii="Times New Roman" w:hAnsi="Times New Roman" w:cs="Times New Roman"/>
          <w:sz w:val="24"/>
          <w:szCs w:val="24"/>
        </w:rPr>
        <w:t xml:space="preserve">were staged </w:t>
      </w:r>
      <w:r w:rsidR="00DC2C96" w:rsidRPr="00900B3E">
        <w:rPr>
          <w:rFonts w:ascii="Times New Roman" w:hAnsi="Times New Roman" w:cs="Times New Roman"/>
          <w:sz w:val="24"/>
          <w:szCs w:val="24"/>
        </w:rPr>
        <w:t xml:space="preserve">according to the </w:t>
      </w:r>
      <w:ins w:id="75" w:author="Wisch, Julie" w:date="2022-09-13T10:01:00Z">
        <w:r w:rsidR="005E4701">
          <w:rPr>
            <w:rFonts w:ascii="Times New Roman" w:hAnsi="Times New Roman" w:cs="Times New Roman"/>
            <w:sz w:val="24"/>
            <w:szCs w:val="24"/>
          </w:rPr>
          <w:t xml:space="preserve">Amyloid-Tau-(Neurodegeneration) </w:t>
        </w:r>
      </w:ins>
      <w:del w:id="76" w:author="Wisch, Julie" w:date="2022-09-13T10:01:00Z">
        <w:r w:rsidR="00DC2C96" w:rsidRPr="00900B3E" w:rsidDel="005E4701">
          <w:rPr>
            <w:rFonts w:ascii="Times New Roman" w:hAnsi="Times New Roman" w:cs="Times New Roman"/>
            <w:sz w:val="24"/>
            <w:szCs w:val="24"/>
          </w:rPr>
          <w:delText xml:space="preserve">AT(N) </w:delText>
        </w:r>
      </w:del>
      <w:r w:rsidR="00DC2C96" w:rsidRPr="00900B3E">
        <w:rPr>
          <w:rFonts w:ascii="Times New Roman" w:hAnsi="Times New Roman" w:cs="Times New Roman"/>
          <w:sz w:val="24"/>
          <w:szCs w:val="24"/>
        </w:rPr>
        <w:t>framework.</w:t>
      </w:r>
    </w:p>
    <w:p w14:paraId="325992DE" w14:textId="5400A96F" w:rsidR="00361BC0" w:rsidRDefault="00DC2C96" w:rsidP="00DC2C96">
      <w:pPr>
        <w:rPr>
          <w:rFonts w:ascii="Times New Roman" w:hAnsi="Times New Roman" w:cs="Times New Roman"/>
          <w:sz w:val="24"/>
          <w:szCs w:val="24"/>
        </w:rPr>
      </w:pPr>
      <w:r w:rsidRPr="00900B3E">
        <w:rPr>
          <w:rFonts w:ascii="Times New Roman" w:hAnsi="Times New Roman" w:cs="Times New Roman"/>
          <w:sz w:val="24"/>
          <w:szCs w:val="24"/>
        </w:rPr>
        <w:t xml:space="preserve">Results: </w:t>
      </w:r>
      <w:r w:rsidR="00B563A2" w:rsidRPr="0077460D">
        <w:rPr>
          <w:rFonts w:ascii="Times New Roman" w:hAnsi="Times New Roman" w:cs="Times New Roman"/>
          <w:sz w:val="24"/>
          <w:szCs w:val="24"/>
        </w:rPr>
        <w:t xml:space="preserve">Growth mixture modeling, an unsupervised clustering technique, identified three patterns of </w:t>
      </w:r>
      <w:r w:rsidR="00B563A2">
        <w:rPr>
          <w:rFonts w:ascii="Times New Roman" w:hAnsi="Times New Roman" w:cs="Times New Roman"/>
          <w:sz w:val="24"/>
          <w:szCs w:val="24"/>
        </w:rPr>
        <w:t xml:space="preserve">biomarker </w:t>
      </w:r>
      <w:r w:rsidR="00B563A2" w:rsidRPr="0077460D">
        <w:rPr>
          <w:rFonts w:ascii="Times New Roman" w:hAnsi="Times New Roman" w:cs="Times New Roman"/>
          <w:sz w:val="24"/>
          <w:szCs w:val="24"/>
        </w:rPr>
        <w:t xml:space="preserve">progression as measured by </w:t>
      </w:r>
      <w:ins w:id="77" w:author="Wisch, Julie" w:date="2022-09-13T10:01:00Z">
        <w:r w:rsidR="005E4701">
          <w:rPr>
            <w:rFonts w:ascii="Times New Roman" w:hAnsi="Times New Roman" w:cs="Times New Roman"/>
            <w:sz w:val="24"/>
            <w:szCs w:val="24"/>
          </w:rPr>
          <w:t>cerebrospinal fluid</w:t>
        </w:r>
      </w:ins>
      <w:del w:id="78" w:author="Wisch, Julie" w:date="2022-09-13T10:01:00Z">
        <w:r w:rsidR="00B563A2" w:rsidRPr="0077460D" w:rsidDel="005E4701">
          <w:rPr>
            <w:rFonts w:ascii="Times New Roman" w:hAnsi="Times New Roman" w:cs="Times New Roman"/>
            <w:sz w:val="24"/>
            <w:szCs w:val="24"/>
          </w:rPr>
          <w:delText>CSF</w:delText>
        </w:r>
      </w:del>
      <w:r w:rsidR="00B563A2" w:rsidRPr="0077460D">
        <w:rPr>
          <w:rFonts w:ascii="Times New Roman" w:hAnsi="Times New Roman" w:cs="Times New Roman"/>
          <w:sz w:val="24"/>
          <w:szCs w:val="24"/>
        </w:rPr>
        <w:t xml:space="preserve">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00B563A2" w:rsidRPr="0077460D">
        <w:rPr>
          <w:rFonts w:ascii="Times New Roman" w:hAnsi="Times New Roman" w:cs="Times New Roman"/>
          <w:sz w:val="24"/>
          <w:szCs w:val="24"/>
        </w:rPr>
        <w:t>and</w:t>
      </w:r>
      <w:del w:id="79" w:author="Wisch, Julie" w:date="2022-09-13T10:01:00Z">
        <w:r w:rsidR="00B563A2" w:rsidRPr="0077460D" w:rsidDel="005E4701">
          <w:rPr>
            <w:rFonts w:ascii="Times New Roman" w:hAnsi="Times New Roman" w:cs="Times New Roman"/>
            <w:sz w:val="24"/>
            <w:szCs w:val="24"/>
          </w:rPr>
          <w:delText xml:space="preserve"> CSF</w:delText>
        </w:r>
      </w:del>
      <w:r w:rsidR="00B563A2" w:rsidRPr="0077460D">
        <w:rPr>
          <w:rFonts w:ascii="Times New Roman" w:hAnsi="Times New Roman" w:cs="Times New Roman"/>
          <w:sz w:val="24"/>
          <w:szCs w:val="24"/>
        </w:rPr>
        <w:t xml:space="preserve"> A</w:t>
      </w:r>
      <w:r w:rsidR="00513187" w:rsidRPr="00D85987">
        <w:rPr>
          <w:rFonts w:ascii="Symbol" w:hAnsi="Symbol" w:cs="Times New Roman"/>
          <w:sz w:val="24"/>
          <w:szCs w:val="24"/>
        </w:rPr>
        <w:t></w:t>
      </w:r>
      <w:r w:rsidR="00B563A2" w:rsidRPr="0077460D">
        <w:rPr>
          <w:rFonts w:ascii="Times New Roman" w:hAnsi="Times New Roman" w:cs="Times New Roman"/>
          <w:sz w:val="24"/>
          <w:szCs w:val="24"/>
        </w:rPr>
        <w:t>42</w:t>
      </w:r>
      <w:r w:rsidRPr="00900B3E">
        <w:rPr>
          <w:rFonts w:ascii="Times New Roman" w:hAnsi="Times New Roman" w:cs="Times New Roman"/>
          <w:sz w:val="24"/>
          <w:szCs w:val="24"/>
        </w:rPr>
        <w:t xml:space="preserve">. Two groups </w:t>
      </w:r>
      <w:r w:rsidR="00513187">
        <w:rPr>
          <w:rFonts w:ascii="Times New Roman" w:hAnsi="Times New Roman" w:cs="Times New Roman"/>
          <w:sz w:val="24"/>
          <w:szCs w:val="24"/>
        </w:rPr>
        <w:t>(A</w:t>
      </w:r>
      <w:ins w:id="80" w:author="Wisch, Julie" w:date="2022-09-13T10:02:00Z">
        <w:r w:rsidR="005E4701">
          <w:rPr>
            <w:rFonts w:ascii="Times New Roman" w:hAnsi="Times New Roman" w:cs="Times New Roman"/>
            <w:sz w:val="24"/>
            <w:szCs w:val="24"/>
          </w:rPr>
          <w:t xml:space="preserve">lzheimer </w:t>
        </w:r>
      </w:ins>
      <w:r w:rsidR="00513187">
        <w:rPr>
          <w:rFonts w:ascii="Times New Roman" w:hAnsi="Times New Roman" w:cs="Times New Roman"/>
          <w:sz w:val="24"/>
          <w:szCs w:val="24"/>
        </w:rPr>
        <w:t>D</w:t>
      </w:r>
      <w:ins w:id="81" w:author="Wisch, Julie" w:date="2022-09-13T10:02:00Z">
        <w:r w:rsidR="005E4701">
          <w:rPr>
            <w:rFonts w:ascii="Times New Roman" w:hAnsi="Times New Roman" w:cs="Times New Roman"/>
            <w:sz w:val="24"/>
            <w:szCs w:val="24"/>
          </w:rPr>
          <w:t>isease</w:t>
        </w:r>
      </w:ins>
      <w:r w:rsidR="00513187">
        <w:rPr>
          <w:rFonts w:ascii="Times New Roman" w:hAnsi="Times New Roman" w:cs="Times New Roman"/>
          <w:sz w:val="24"/>
          <w:szCs w:val="24"/>
        </w:rPr>
        <w:t xml:space="preserve"> Biomarker Positive and </w:t>
      </w:r>
      <w:ins w:id="82" w:author="Wisch, Julie" w:date="2022-09-28T14:50:00Z">
        <w:r w:rsidR="00A901F5">
          <w:rPr>
            <w:rFonts w:ascii="Times New Roman" w:hAnsi="Times New Roman" w:cs="Times New Roman"/>
            <w:sz w:val="24"/>
            <w:szCs w:val="24"/>
          </w:rPr>
          <w:t xml:space="preserve">Intermediate </w:t>
        </w:r>
      </w:ins>
      <w:r w:rsidR="00513187">
        <w:rPr>
          <w:rFonts w:ascii="Times New Roman" w:hAnsi="Times New Roman" w:cs="Times New Roman"/>
          <w:sz w:val="24"/>
          <w:szCs w:val="24"/>
        </w:rPr>
        <w:t>A</w:t>
      </w:r>
      <w:ins w:id="83" w:author="Wisch, Julie" w:date="2022-09-13T10:02:00Z">
        <w:r w:rsidR="005E4701">
          <w:rPr>
            <w:rFonts w:ascii="Times New Roman" w:hAnsi="Times New Roman" w:cs="Times New Roman"/>
            <w:sz w:val="24"/>
            <w:szCs w:val="24"/>
          </w:rPr>
          <w:t xml:space="preserve">lzheimer </w:t>
        </w:r>
      </w:ins>
      <w:r w:rsidR="00513187">
        <w:rPr>
          <w:rFonts w:ascii="Times New Roman" w:hAnsi="Times New Roman" w:cs="Times New Roman"/>
          <w:sz w:val="24"/>
          <w:szCs w:val="24"/>
        </w:rPr>
        <w:t>D</w:t>
      </w:r>
      <w:ins w:id="84" w:author="Wisch, Julie" w:date="2022-09-13T10:02:00Z">
        <w:r w:rsidR="005E4701">
          <w:rPr>
            <w:rFonts w:ascii="Times New Roman" w:hAnsi="Times New Roman" w:cs="Times New Roman"/>
            <w:sz w:val="24"/>
            <w:szCs w:val="24"/>
          </w:rPr>
          <w:t>isease</w:t>
        </w:r>
      </w:ins>
      <w:r w:rsidR="00513187">
        <w:rPr>
          <w:rFonts w:ascii="Times New Roman" w:hAnsi="Times New Roman" w:cs="Times New Roman"/>
          <w:sz w:val="24"/>
          <w:szCs w:val="24"/>
        </w:rPr>
        <w:t xml:space="preserve"> Biomarker</w:t>
      </w:r>
      <w:del w:id="85" w:author="Wisch, Julie" w:date="2022-09-28T14:50:00Z">
        <w:r w:rsidR="00513187" w:rsidDel="00A901F5">
          <w:rPr>
            <w:rFonts w:ascii="Times New Roman" w:hAnsi="Times New Roman" w:cs="Times New Roman"/>
            <w:sz w:val="24"/>
            <w:szCs w:val="24"/>
          </w:rPr>
          <w:delText xml:space="preserve"> Intermediate</w:delText>
        </w:r>
      </w:del>
      <w:r w:rsidR="00513187">
        <w:rPr>
          <w:rFonts w:ascii="Times New Roman" w:hAnsi="Times New Roman" w:cs="Times New Roman"/>
          <w:sz w:val="24"/>
          <w:szCs w:val="24"/>
        </w:rPr>
        <w:t xml:space="preserve">) </w:t>
      </w:r>
      <w:r w:rsidRPr="00900B3E">
        <w:rPr>
          <w:rFonts w:ascii="Times New Roman" w:hAnsi="Times New Roman" w:cs="Times New Roman"/>
          <w:sz w:val="24"/>
          <w:szCs w:val="24"/>
        </w:rPr>
        <w:t>had distinct</w:t>
      </w:r>
      <w:r w:rsidR="00766360">
        <w:rPr>
          <w:rFonts w:ascii="Times New Roman" w:hAnsi="Times New Roman" w:cs="Times New Roman"/>
          <w:sz w:val="24"/>
          <w:szCs w:val="24"/>
        </w:rPr>
        <w:t xml:space="preserve"> </w:t>
      </w:r>
      <w:r w:rsidRPr="00900B3E">
        <w:rPr>
          <w:rFonts w:ascii="Times New Roman" w:hAnsi="Times New Roman" w:cs="Times New Roman"/>
          <w:sz w:val="24"/>
          <w:szCs w:val="24"/>
        </w:rPr>
        <w:t xml:space="preserve">progression </w:t>
      </w:r>
      <w:r w:rsidR="00766360">
        <w:rPr>
          <w:rFonts w:ascii="Times New Roman" w:hAnsi="Times New Roman" w:cs="Times New Roman"/>
          <w:sz w:val="24"/>
          <w:szCs w:val="24"/>
        </w:rPr>
        <w:t xml:space="preserve">from normal </w:t>
      </w:r>
      <w:r w:rsidR="00B563A2">
        <w:rPr>
          <w:rFonts w:ascii="Times New Roman" w:hAnsi="Times New Roman" w:cs="Times New Roman"/>
          <w:sz w:val="24"/>
          <w:szCs w:val="24"/>
        </w:rPr>
        <w:t>biomarker</w:t>
      </w:r>
      <w:r w:rsidR="00513187">
        <w:rPr>
          <w:rFonts w:ascii="Times New Roman" w:hAnsi="Times New Roman" w:cs="Times New Roman"/>
          <w:sz w:val="24"/>
          <w:szCs w:val="24"/>
        </w:rPr>
        <w:t xml:space="preserve"> status</w:t>
      </w:r>
      <w:r w:rsidR="00B563A2">
        <w:rPr>
          <w:rFonts w:ascii="Times New Roman" w:hAnsi="Times New Roman" w:cs="Times New Roman"/>
          <w:sz w:val="24"/>
          <w:szCs w:val="24"/>
        </w:rPr>
        <w:t xml:space="preserve"> </w:t>
      </w:r>
      <w:r w:rsidRPr="00900B3E">
        <w:rPr>
          <w:rFonts w:ascii="Times New Roman" w:hAnsi="Times New Roman" w:cs="Times New Roman"/>
          <w:sz w:val="24"/>
          <w:szCs w:val="24"/>
        </w:rPr>
        <w:t xml:space="preserve">to </w:t>
      </w:r>
      <w:r w:rsidR="00CB59CD">
        <w:rPr>
          <w:rFonts w:ascii="Times New Roman" w:hAnsi="Times New Roman" w:cs="Times New Roman"/>
          <w:sz w:val="24"/>
          <w:szCs w:val="24"/>
        </w:rPr>
        <w:t xml:space="preserve">having </w:t>
      </w:r>
      <w:r w:rsidR="00513187">
        <w:rPr>
          <w:rFonts w:ascii="Times New Roman" w:hAnsi="Times New Roman" w:cs="Times New Roman"/>
          <w:sz w:val="24"/>
          <w:szCs w:val="24"/>
        </w:rPr>
        <w:t>bio</w:t>
      </w:r>
      <w:r w:rsidR="00B563A2">
        <w:rPr>
          <w:rFonts w:ascii="Times New Roman" w:hAnsi="Times New Roman" w:cs="Times New Roman"/>
          <w:sz w:val="24"/>
          <w:szCs w:val="24"/>
        </w:rPr>
        <w:t xml:space="preserve">markers consistent with </w:t>
      </w:r>
      <w:r w:rsidR="00CB59CD">
        <w:rPr>
          <w:rFonts w:ascii="Times New Roman" w:hAnsi="Times New Roman" w:cs="Times New Roman"/>
          <w:sz w:val="24"/>
          <w:szCs w:val="24"/>
        </w:rPr>
        <w:t>precl</w:t>
      </w:r>
      <w:r w:rsidR="00513187">
        <w:rPr>
          <w:rFonts w:ascii="Times New Roman" w:hAnsi="Times New Roman" w:cs="Times New Roman"/>
          <w:sz w:val="24"/>
          <w:szCs w:val="24"/>
        </w:rPr>
        <w:t>i</w:t>
      </w:r>
      <w:r w:rsidR="00CB59CD">
        <w:rPr>
          <w:rFonts w:ascii="Times New Roman" w:hAnsi="Times New Roman" w:cs="Times New Roman"/>
          <w:sz w:val="24"/>
          <w:szCs w:val="24"/>
        </w:rPr>
        <w:t xml:space="preserve">nical </w:t>
      </w:r>
      <w:r w:rsidRPr="00900B3E">
        <w:rPr>
          <w:rFonts w:ascii="Times New Roman" w:hAnsi="Times New Roman" w:cs="Times New Roman"/>
          <w:sz w:val="24"/>
          <w:szCs w:val="24"/>
        </w:rPr>
        <w:t>A</w:t>
      </w:r>
      <w:ins w:id="86" w:author="Wisch, Julie" w:date="2022-09-13T10:02:00Z">
        <w:r w:rsidR="005E4701">
          <w:rPr>
            <w:rFonts w:ascii="Times New Roman" w:hAnsi="Times New Roman" w:cs="Times New Roman"/>
            <w:sz w:val="24"/>
            <w:szCs w:val="24"/>
          </w:rPr>
          <w:t xml:space="preserve">lzheimer </w:t>
        </w:r>
      </w:ins>
      <w:r w:rsidRPr="00900B3E">
        <w:rPr>
          <w:rFonts w:ascii="Times New Roman" w:hAnsi="Times New Roman" w:cs="Times New Roman"/>
          <w:sz w:val="24"/>
          <w:szCs w:val="24"/>
        </w:rPr>
        <w:t>D</w:t>
      </w:r>
      <w:ins w:id="87" w:author="Wisch, Julie" w:date="2022-09-13T10:02:00Z">
        <w:r w:rsidR="005E4701">
          <w:rPr>
            <w:rFonts w:ascii="Times New Roman" w:hAnsi="Times New Roman" w:cs="Times New Roman"/>
            <w:sz w:val="24"/>
            <w:szCs w:val="24"/>
          </w:rPr>
          <w:t>isease</w:t>
        </w:r>
      </w:ins>
      <w:r w:rsidR="00CB59CD">
        <w:rPr>
          <w:rStyle w:val="CommentReference"/>
        </w:rPr>
        <w:t xml:space="preserve">.  </w:t>
      </w:r>
      <w:r w:rsidR="00513187">
        <w:rPr>
          <w:rFonts w:ascii="Times New Roman" w:hAnsi="Times New Roman" w:cs="Times New Roman"/>
          <w:sz w:val="24"/>
          <w:szCs w:val="24"/>
        </w:rPr>
        <w:t xml:space="preserve">A </w:t>
      </w:r>
      <w:r w:rsidR="00CB59CD">
        <w:rPr>
          <w:rFonts w:ascii="Times New Roman" w:hAnsi="Times New Roman" w:cs="Times New Roman"/>
          <w:sz w:val="24"/>
          <w:szCs w:val="24"/>
        </w:rPr>
        <w:t>t</w:t>
      </w:r>
      <w:r w:rsidRPr="00900B3E">
        <w:rPr>
          <w:rFonts w:ascii="Times New Roman" w:hAnsi="Times New Roman" w:cs="Times New Roman"/>
          <w:sz w:val="24"/>
          <w:szCs w:val="24"/>
        </w:rPr>
        <w:t xml:space="preserve">hird group </w:t>
      </w:r>
      <w:r w:rsidR="00513187">
        <w:rPr>
          <w:rFonts w:ascii="Times New Roman" w:hAnsi="Times New Roman" w:cs="Times New Roman"/>
          <w:sz w:val="24"/>
          <w:szCs w:val="24"/>
        </w:rPr>
        <w:t>(A</w:t>
      </w:r>
      <w:ins w:id="88" w:author="Wisch, Julie" w:date="2022-09-13T10:02:00Z">
        <w:r w:rsidR="005E4701">
          <w:rPr>
            <w:rFonts w:ascii="Times New Roman" w:hAnsi="Times New Roman" w:cs="Times New Roman"/>
            <w:sz w:val="24"/>
            <w:szCs w:val="24"/>
          </w:rPr>
          <w:t xml:space="preserve">lzheimer </w:t>
        </w:r>
      </w:ins>
      <w:r w:rsidR="00513187">
        <w:rPr>
          <w:rFonts w:ascii="Times New Roman" w:hAnsi="Times New Roman" w:cs="Times New Roman"/>
          <w:sz w:val="24"/>
          <w:szCs w:val="24"/>
        </w:rPr>
        <w:t>D</w:t>
      </w:r>
      <w:ins w:id="89" w:author="Wisch, Julie" w:date="2022-09-13T10:02:00Z">
        <w:r w:rsidR="005E4701">
          <w:rPr>
            <w:rFonts w:ascii="Times New Roman" w:hAnsi="Times New Roman" w:cs="Times New Roman"/>
            <w:sz w:val="24"/>
            <w:szCs w:val="24"/>
          </w:rPr>
          <w:t>isease</w:t>
        </w:r>
      </w:ins>
      <w:r w:rsidR="00513187">
        <w:rPr>
          <w:rFonts w:ascii="Times New Roman" w:hAnsi="Times New Roman" w:cs="Times New Roman"/>
          <w:sz w:val="24"/>
          <w:szCs w:val="24"/>
        </w:rPr>
        <w:t xml:space="preserve"> Biomarker Negative) </w:t>
      </w:r>
      <w:r w:rsidRPr="00900B3E">
        <w:rPr>
          <w:rFonts w:ascii="Times New Roman" w:hAnsi="Times New Roman" w:cs="Times New Roman"/>
          <w:sz w:val="24"/>
          <w:szCs w:val="24"/>
        </w:rPr>
        <w:t xml:space="preserve">did not develop </w:t>
      </w:r>
      <w:r w:rsidR="00B563A2">
        <w:rPr>
          <w:rFonts w:ascii="Times New Roman" w:hAnsi="Times New Roman" w:cs="Times New Roman"/>
          <w:sz w:val="24"/>
          <w:szCs w:val="24"/>
        </w:rPr>
        <w:t xml:space="preserve">abnormal </w:t>
      </w:r>
      <w:r w:rsidRPr="00900B3E">
        <w:rPr>
          <w:rFonts w:ascii="Times New Roman" w:hAnsi="Times New Roman" w:cs="Times New Roman"/>
          <w:sz w:val="24"/>
          <w:szCs w:val="24"/>
        </w:rPr>
        <w:t>A</w:t>
      </w:r>
      <w:ins w:id="90" w:author="Wisch, Julie" w:date="2022-09-13T10:02:00Z">
        <w:r w:rsidR="005E4701">
          <w:rPr>
            <w:rFonts w:ascii="Times New Roman" w:hAnsi="Times New Roman" w:cs="Times New Roman"/>
            <w:sz w:val="24"/>
            <w:szCs w:val="24"/>
          </w:rPr>
          <w:t xml:space="preserve">lzheimer </w:t>
        </w:r>
      </w:ins>
      <w:r w:rsidRPr="00900B3E">
        <w:rPr>
          <w:rFonts w:ascii="Times New Roman" w:hAnsi="Times New Roman" w:cs="Times New Roman"/>
          <w:sz w:val="24"/>
          <w:szCs w:val="24"/>
        </w:rPr>
        <w:t>D</w:t>
      </w:r>
      <w:ins w:id="91" w:author="Wisch, Julie" w:date="2022-09-13T10:02:00Z">
        <w:r w:rsidR="005E4701">
          <w:rPr>
            <w:rFonts w:ascii="Times New Roman" w:hAnsi="Times New Roman" w:cs="Times New Roman"/>
            <w:sz w:val="24"/>
            <w:szCs w:val="24"/>
          </w:rPr>
          <w:t>isease</w:t>
        </w:r>
      </w:ins>
      <w:r w:rsidRPr="00900B3E">
        <w:rPr>
          <w:rFonts w:ascii="Times New Roman" w:hAnsi="Times New Roman" w:cs="Times New Roman"/>
          <w:sz w:val="24"/>
          <w:szCs w:val="24"/>
        </w:rPr>
        <w:t xml:space="preserve"> </w:t>
      </w:r>
      <w:r w:rsidR="00B563A2">
        <w:rPr>
          <w:rFonts w:ascii="Times New Roman" w:hAnsi="Times New Roman" w:cs="Times New Roman"/>
          <w:sz w:val="24"/>
          <w:szCs w:val="24"/>
        </w:rPr>
        <w:t>biomarkers</w:t>
      </w:r>
      <w:r w:rsidR="00513187">
        <w:rPr>
          <w:rFonts w:ascii="Times New Roman" w:hAnsi="Times New Roman" w:cs="Times New Roman"/>
          <w:sz w:val="24"/>
          <w:szCs w:val="24"/>
        </w:rPr>
        <w:t xml:space="preserve"> over time</w:t>
      </w:r>
      <w:r w:rsidRPr="00900B3E">
        <w:rPr>
          <w:rFonts w:ascii="Times New Roman" w:hAnsi="Times New Roman" w:cs="Times New Roman"/>
          <w:sz w:val="24"/>
          <w:szCs w:val="24"/>
        </w:rPr>
        <w:t xml:space="preserve">. </w:t>
      </w:r>
      <w:r w:rsidR="00513187">
        <w:rPr>
          <w:rFonts w:ascii="Times New Roman" w:hAnsi="Times New Roman" w:cs="Times New Roman"/>
          <w:sz w:val="24"/>
          <w:szCs w:val="24"/>
        </w:rPr>
        <w:t xml:space="preserve">Participants </w:t>
      </w:r>
      <w:r w:rsidR="00CB59CD">
        <w:rPr>
          <w:rFonts w:ascii="Times New Roman" w:hAnsi="Times New Roman" w:cs="Times New Roman"/>
          <w:sz w:val="24"/>
          <w:szCs w:val="24"/>
        </w:rPr>
        <w:t xml:space="preserve">grouped </w:t>
      </w:r>
      <w:r w:rsidR="00702219">
        <w:rPr>
          <w:rFonts w:ascii="Times New Roman" w:hAnsi="Times New Roman" w:cs="Times New Roman"/>
          <w:sz w:val="24"/>
          <w:szCs w:val="24"/>
        </w:rPr>
        <w:t>by</w:t>
      </w:r>
      <w:r w:rsidR="00CB59CD">
        <w:rPr>
          <w:rFonts w:ascii="Times New Roman" w:hAnsi="Times New Roman" w:cs="Times New Roman"/>
          <w:sz w:val="24"/>
          <w:szCs w:val="24"/>
        </w:rPr>
        <w:t xml:space="preserve"> CSF </w:t>
      </w:r>
      <w:r w:rsidR="007D3BB0">
        <w:rPr>
          <w:rFonts w:ascii="Times New Roman" w:hAnsi="Times New Roman" w:cs="Times New Roman"/>
          <w:sz w:val="24"/>
          <w:szCs w:val="24"/>
        </w:rPr>
        <w:t>trajectories</w:t>
      </w:r>
      <w:r w:rsidR="00CB59CD">
        <w:rPr>
          <w:rFonts w:ascii="Times New Roman" w:hAnsi="Times New Roman" w:cs="Times New Roman"/>
          <w:sz w:val="24"/>
          <w:szCs w:val="24"/>
        </w:rPr>
        <w:t xml:space="preserve"> were</w:t>
      </w:r>
      <w:del w:id="92" w:author="Wisch, Julie" w:date="2022-09-28T14:50:00Z">
        <w:r w:rsidR="00CB59CD" w:rsidDel="00A901F5">
          <w:rPr>
            <w:rFonts w:ascii="Times New Roman" w:hAnsi="Times New Roman" w:cs="Times New Roman"/>
            <w:sz w:val="24"/>
            <w:szCs w:val="24"/>
          </w:rPr>
          <w:delText xml:space="preserve"> successfully</w:delText>
        </w:r>
      </w:del>
      <w:r w:rsidR="00CB59CD">
        <w:rPr>
          <w:rFonts w:ascii="Times New Roman" w:hAnsi="Times New Roman" w:cs="Times New Roman"/>
          <w:sz w:val="24"/>
          <w:szCs w:val="24"/>
        </w:rPr>
        <w:t xml:space="preserve"> re-classified </w:t>
      </w:r>
      <w:r w:rsidR="007D3BB0">
        <w:rPr>
          <w:rFonts w:ascii="Times New Roman" w:hAnsi="Times New Roman" w:cs="Times New Roman"/>
          <w:sz w:val="24"/>
          <w:szCs w:val="24"/>
        </w:rPr>
        <w:t xml:space="preserve">using only </w:t>
      </w:r>
      <w:r w:rsidR="00CB59CD">
        <w:rPr>
          <w:rFonts w:ascii="Times New Roman" w:hAnsi="Times New Roman" w:cs="Times New Roman"/>
          <w:sz w:val="24"/>
          <w:szCs w:val="24"/>
        </w:rPr>
        <w:t>proteomic profiles (AUC</w:t>
      </w:r>
      <w:r w:rsidR="00B563A2">
        <w:rPr>
          <w:rFonts w:ascii="Times New Roman" w:hAnsi="Times New Roman" w:cs="Times New Roman"/>
          <w:sz w:val="24"/>
          <w:szCs w:val="24"/>
          <w:vertAlign w:val="subscript"/>
        </w:rPr>
        <w:t xml:space="preserve">AD </w:t>
      </w:r>
      <w:r w:rsidR="008053F7">
        <w:rPr>
          <w:rFonts w:ascii="Times New Roman" w:hAnsi="Times New Roman" w:cs="Times New Roman"/>
          <w:sz w:val="24"/>
          <w:szCs w:val="24"/>
          <w:vertAlign w:val="subscript"/>
        </w:rPr>
        <w:t xml:space="preserve">Biomarker Positive </w:t>
      </w:r>
      <w:r w:rsidR="00B563A2">
        <w:rPr>
          <w:rFonts w:ascii="Times New Roman" w:hAnsi="Times New Roman" w:cs="Times New Roman"/>
          <w:sz w:val="24"/>
          <w:szCs w:val="24"/>
          <w:vertAlign w:val="subscript"/>
        </w:rPr>
        <w:t xml:space="preserve">vs </w:t>
      </w:r>
      <w:r w:rsidR="008A2FEF">
        <w:rPr>
          <w:rFonts w:ascii="Times New Roman" w:hAnsi="Times New Roman" w:cs="Times New Roman"/>
          <w:sz w:val="24"/>
          <w:szCs w:val="24"/>
          <w:vertAlign w:val="subscript"/>
        </w:rPr>
        <w:t>AD Biomarker Negative</w:t>
      </w:r>
      <w:r w:rsidR="00B563A2">
        <w:rPr>
          <w:rFonts w:ascii="Times New Roman" w:hAnsi="Times New Roman" w:cs="Times New Roman"/>
          <w:sz w:val="24"/>
          <w:szCs w:val="24"/>
          <w:vertAlign w:val="subscript"/>
        </w:rPr>
        <w:t>s</w:t>
      </w:r>
      <w:r w:rsidR="00CB59CD">
        <w:rPr>
          <w:rFonts w:ascii="Times New Roman" w:hAnsi="Times New Roman" w:cs="Times New Roman"/>
          <w:sz w:val="24"/>
          <w:szCs w:val="24"/>
        </w:rPr>
        <w:t xml:space="preserve"> =</w:t>
      </w:r>
      <w:r w:rsidR="007D3BB0">
        <w:rPr>
          <w:rFonts w:ascii="Times New Roman" w:hAnsi="Times New Roman" w:cs="Times New Roman"/>
          <w:sz w:val="24"/>
          <w:szCs w:val="24"/>
        </w:rPr>
        <w:t xml:space="preserve"> 0.</w:t>
      </w:r>
      <w:del w:id="93" w:author="Wisch, Julie" w:date="2022-09-28T14:50:00Z">
        <w:r w:rsidR="007D3BB0" w:rsidDel="00A901F5">
          <w:rPr>
            <w:rFonts w:ascii="Times New Roman" w:hAnsi="Times New Roman" w:cs="Times New Roman"/>
            <w:sz w:val="24"/>
            <w:szCs w:val="24"/>
          </w:rPr>
          <w:delText>970</w:delText>
        </w:r>
      </w:del>
      <w:ins w:id="94" w:author="Wisch, Julie" w:date="2022-09-28T14:50:00Z">
        <w:r w:rsidR="00A901F5">
          <w:rPr>
            <w:rFonts w:ascii="Times New Roman" w:hAnsi="Times New Roman" w:cs="Times New Roman"/>
            <w:sz w:val="24"/>
            <w:szCs w:val="24"/>
          </w:rPr>
          <w:t>857</w:t>
        </w:r>
      </w:ins>
      <w:r w:rsidR="007D3BB0">
        <w:rPr>
          <w:rFonts w:ascii="Times New Roman" w:hAnsi="Times New Roman" w:cs="Times New Roman"/>
          <w:sz w:val="24"/>
          <w:szCs w:val="24"/>
        </w:rPr>
        <w:t>, AUC</w:t>
      </w:r>
      <w:r w:rsidR="007D3BB0">
        <w:rPr>
          <w:rFonts w:ascii="Times New Roman" w:hAnsi="Times New Roman" w:cs="Times New Roman"/>
          <w:sz w:val="24"/>
          <w:szCs w:val="24"/>
          <w:vertAlign w:val="subscript"/>
        </w:rPr>
        <w:t xml:space="preserve">AD </w:t>
      </w:r>
      <w:r w:rsidR="008053F7">
        <w:rPr>
          <w:rFonts w:ascii="Times New Roman" w:hAnsi="Times New Roman" w:cs="Times New Roman"/>
          <w:sz w:val="24"/>
          <w:szCs w:val="24"/>
          <w:vertAlign w:val="subscript"/>
        </w:rPr>
        <w:t xml:space="preserve">Biomarker Positive </w:t>
      </w:r>
      <w:r w:rsidR="007D3BB0">
        <w:rPr>
          <w:rFonts w:ascii="Times New Roman" w:hAnsi="Times New Roman" w:cs="Times New Roman"/>
          <w:sz w:val="24"/>
          <w:szCs w:val="24"/>
          <w:vertAlign w:val="subscript"/>
        </w:rPr>
        <w:t xml:space="preserve">vs. </w:t>
      </w:r>
      <w:r w:rsidR="008A2FEF">
        <w:rPr>
          <w:rFonts w:ascii="Times New Roman" w:hAnsi="Times New Roman" w:cs="Times New Roman"/>
          <w:sz w:val="24"/>
          <w:szCs w:val="24"/>
          <w:vertAlign w:val="subscript"/>
        </w:rPr>
        <w:t>Intermediate</w:t>
      </w:r>
      <w:r w:rsidR="007D3BB0">
        <w:rPr>
          <w:rFonts w:ascii="Times New Roman" w:hAnsi="Times New Roman" w:cs="Times New Roman"/>
          <w:sz w:val="24"/>
          <w:szCs w:val="24"/>
          <w:vertAlign w:val="subscript"/>
        </w:rPr>
        <w:t xml:space="preserve"> </w:t>
      </w:r>
      <w:r w:rsidR="008053F7">
        <w:rPr>
          <w:rFonts w:ascii="Times New Roman" w:hAnsi="Times New Roman" w:cs="Times New Roman"/>
          <w:sz w:val="24"/>
          <w:szCs w:val="24"/>
          <w:vertAlign w:val="subscript"/>
        </w:rPr>
        <w:t>AD B</w:t>
      </w:r>
      <w:r w:rsidR="00B563A2">
        <w:rPr>
          <w:rFonts w:ascii="Times New Roman" w:hAnsi="Times New Roman" w:cs="Times New Roman"/>
          <w:sz w:val="24"/>
          <w:szCs w:val="24"/>
          <w:vertAlign w:val="subscript"/>
        </w:rPr>
        <w:t>iomarkers</w:t>
      </w:r>
      <w:r w:rsidR="00CB59CD">
        <w:rPr>
          <w:rFonts w:ascii="Times New Roman" w:hAnsi="Times New Roman" w:cs="Times New Roman"/>
          <w:sz w:val="24"/>
          <w:szCs w:val="24"/>
        </w:rPr>
        <w:t xml:space="preserve"> </w:t>
      </w:r>
      <w:r w:rsidR="007D3BB0">
        <w:rPr>
          <w:rFonts w:ascii="Times New Roman" w:hAnsi="Times New Roman" w:cs="Times New Roman"/>
          <w:sz w:val="24"/>
          <w:szCs w:val="24"/>
        </w:rPr>
        <w:t>= 0.</w:t>
      </w:r>
      <w:del w:id="95" w:author="Wisch, Julie" w:date="2022-09-28T14:50:00Z">
        <w:r w:rsidR="007D3BB0" w:rsidDel="00A901F5">
          <w:rPr>
            <w:rFonts w:ascii="Times New Roman" w:hAnsi="Times New Roman" w:cs="Times New Roman"/>
            <w:sz w:val="24"/>
            <w:szCs w:val="24"/>
          </w:rPr>
          <w:delText>750</w:delText>
        </w:r>
      </w:del>
      <w:ins w:id="96" w:author="Wisch, Julie" w:date="2022-09-28T14:50:00Z">
        <w:r w:rsidR="00A901F5">
          <w:rPr>
            <w:rFonts w:ascii="Times New Roman" w:hAnsi="Times New Roman" w:cs="Times New Roman"/>
            <w:sz w:val="24"/>
            <w:szCs w:val="24"/>
          </w:rPr>
          <w:t>525</w:t>
        </w:r>
      </w:ins>
      <w:r w:rsidR="007D3BB0">
        <w:rPr>
          <w:rFonts w:ascii="Times New Roman" w:hAnsi="Times New Roman" w:cs="Times New Roman"/>
          <w:sz w:val="24"/>
          <w:szCs w:val="24"/>
        </w:rPr>
        <w:t>, AUC</w:t>
      </w:r>
      <w:r w:rsidR="008A2FEF">
        <w:rPr>
          <w:rFonts w:ascii="Times New Roman" w:hAnsi="Times New Roman" w:cs="Times New Roman"/>
          <w:sz w:val="24"/>
          <w:szCs w:val="24"/>
          <w:vertAlign w:val="subscript"/>
        </w:rPr>
        <w:t>Intermediate</w:t>
      </w:r>
      <w:r w:rsidR="008053F7">
        <w:rPr>
          <w:rFonts w:ascii="Times New Roman" w:hAnsi="Times New Roman" w:cs="Times New Roman"/>
          <w:sz w:val="24"/>
          <w:szCs w:val="24"/>
          <w:vertAlign w:val="subscript"/>
        </w:rPr>
        <w:t xml:space="preserve"> AD Biomarkers</w:t>
      </w:r>
      <w:r w:rsidR="007D3BB0">
        <w:rPr>
          <w:rFonts w:ascii="Times New Roman" w:hAnsi="Times New Roman" w:cs="Times New Roman"/>
          <w:sz w:val="24"/>
          <w:szCs w:val="24"/>
          <w:vertAlign w:val="subscript"/>
        </w:rPr>
        <w:t xml:space="preserve"> vs. </w:t>
      </w:r>
      <w:r w:rsidR="008A2FEF">
        <w:rPr>
          <w:rFonts w:ascii="Times New Roman" w:hAnsi="Times New Roman" w:cs="Times New Roman"/>
          <w:sz w:val="24"/>
          <w:szCs w:val="24"/>
          <w:vertAlign w:val="subscript"/>
        </w:rPr>
        <w:t>AD Biomarker Negative</w:t>
      </w:r>
      <w:r w:rsidR="007D3BB0">
        <w:rPr>
          <w:rFonts w:ascii="Times New Roman" w:hAnsi="Times New Roman" w:cs="Times New Roman"/>
          <w:sz w:val="24"/>
          <w:szCs w:val="24"/>
        </w:rPr>
        <w:t xml:space="preserve"> = 0.</w:t>
      </w:r>
      <w:del w:id="97" w:author="Wisch, Julie" w:date="2022-09-28T14:50:00Z">
        <w:r w:rsidR="007D3BB0" w:rsidDel="00A901F5">
          <w:rPr>
            <w:rFonts w:ascii="Times New Roman" w:hAnsi="Times New Roman" w:cs="Times New Roman"/>
            <w:sz w:val="24"/>
            <w:szCs w:val="24"/>
          </w:rPr>
          <w:delText>698</w:delText>
        </w:r>
      </w:del>
      <w:ins w:id="98" w:author="Wisch, Julie" w:date="2022-09-28T14:50:00Z">
        <w:r w:rsidR="00A901F5">
          <w:rPr>
            <w:rFonts w:ascii="Times New Roman" w:hAnsi="Times New Roman" w:cs="Times New Roman"/>
            <w:sz w:val="24"/>
            <w:szCs w:val="24"/>
          </w:rPr>
          <w:t>952</w:t>
        </w:r>
      </w:ins>
      <w:r w:rsidR="007D3BB0">
        <w:rPr>
          <w:rFonts w:ascii="Times New Roman" w:hAnsi="Times New Roman" w:cs="Times New Roman"/>
          <w:sz w:val="24"/>
          <w:szCs w:val="24"/>
        </w:rPr>
        <w:t>).</w:t>
      </w:r>
      <w:r w:rsidR="000D7C65">
        <w:rPr>
          <w:rFonts w:ascii="Times New Roman" w:hAnsi="Times New Roman" w:cs="Times New Roman"/>
          <w:sz w:val="24"/>
          <w:szCs w:val="24"/>
        </w:rPr>
        <w:t xml:space="preserve"> </w:t>
      </w:r>
    </w:p>
    <w:p w14:paraId="3E2F3954" w14:textId="4FF8A9AF" w:rsidR="00DC2C96" w:rsidRDefault="00361BC0" w:rsidP="00DC2C96">
      <w:pPr>
        <w:rPr>
          <w:rFonts w:ascii="Times New Roman" w:hAnsi="Times New Roman" w:cs="Times New Roman"/>
          <w:color w:val="000000"/>
          <w:sz w:val="24"/>
          <w:szCs w:val="24"/>
        </w:rPr>
      </w:pPr>
      <w:r>
        <w:rPr>
          <w:rFonts w:ascii="Times New Roman" w:hAnsi="Times New Roman" w:cs="Times New Roman"/>
          <w:sz w:val="24"/>
          <w:szCs w:val="24"/>
        </w:rPr>
        <w:t xml:space="preserve">Conclusions: </w:t>
      </w:r>
      <w:r w:rsidR="00DC2C96" w:rsidRPr="00900B3E">
        <w:rPr>
          <w:rFonts w:ascii="Times New Roman" w:hAnsi="Times New Roman" w:cs="Times New Roman"/>
          <w:color w:val="000000"/>
          <w:sz w:val="24"/>
          <w:szCs w:val="24"/>
        </w:rPr>
        <w:t xml:space="preserve">We highlight heterogeneity in the development of </w:t>
      </w:r>
      <w:r w:rsidR="007D3BB0">
        <w:rPr>
          <w:rFonts w:ascii="Times New Roman" w:hAnsi="Times New Roman" w:cs="Times New Roman"/>
          <w:color w:val="000000"/>
          <w:sz w:val="24"/>
          <w:szCs w:val="24"/>
        </w:rPr>
        <w:t>AD</w:t>
      </w:r>
      <w:r w:rsidR="00DC2C96" w:rsidRPr="00900B3E">
        <w:rPr>
          <w:rFonts w:ascii="Times New Roman" w:hAnsi="Times New Roman" w:cs="Times New Roman"/>
          <w:color w:val="000000"/>
          <w:sz w:val="24"/>
          <w:szCs w:val="24"/>
        </w:rPr>
        <w:t xml:space="preserve"> </w:t>
      </w:r>
      <w:r w:rsidR="00B563A2">
        <w:rPr>
          <w:rFonts w:ascii="Times New Roman" w:hAnsi="Times New Roman" w:cs="Times New Roman"/>
          <w:color w:val="000000"/>
          <w:sz w:val="24"/>
          <w:szCs w:val="24"/>
        </w:rPr>
        <w:t>biomarkers</w:t>
      </w:r>
      <w:r w:rsidR="00DC2C96" w:rsidRPr="00900B3E">
        <w:rPr>
          <w:rFonts w:ascii="Times New Roman" w:hAnsi="Times New Roman" w:cs="Times New Roman"/>
          <w:color w:val="000000"/>
          <w:sz w:val="24"/>
          <w:szCs w:val="24"/>
        </w:rPr>
        <w:t xml:space="preserve"> in cognitively normal individuals. </w:t>
      </w:r>
      <w:r w:rsidR="00B563A2" w:rsidRPr="00900B3E">
        <w:rPr>
          <w:rFonts w:ascii="Times New Roman" w:hAnsi="Times New Roman" w:cs="Times New Roman"/>
          <w:color w:val="000000"/>
          <w:sz w:val="24"/>
          <w:szCs w:val="24"/>
        </w:rPr>
        <w:t>We identif</w:t>
      </w:r>
      <w:r w:rsidR="00513187">
        <w:rPr>
          <w:rFonts w:ascii="Times New Roman" w:hAnsi="Times New Roman" w:cs="Times New Roman"/>
          <w:color w:val="000000"/>
          <w:sz w:val="24"/>
          <w:szCs w:val="24"/>
        </w:rPr>
        <w:t>ied</w:t>
      </w:r>
      <w:r w:rsidR="00B563A2" w:rsidRPr="00900B3E">
        <w:rPr>
          <w:rFonts w:ascii="Times New Roman" w:hAnsi="Times New Roman" w:cs="Times New Roman"/>
          <w:color w:val="000000"/>
          <w:sz w:val="24"/>
          <w:szCs w:val="24"/>
        </w:rPr>
        <w:t xml:space="preserve"> </w:t>
      </w:r>
      <w:r w:rsidR="002C05DF">
        <w:rPr>
          <w:rFonts w:ascii="Times New Roman" w:hAnsi="Times New Roman" w:cs="Times New Roman"/>
          <w:color w:val="000000"/>
          <w:sz w:val="24"/>
          <w:szCs w:val="24"/>
        </w:rPr>
        <w:t xml:space="preserve">some </w:t>
      </w:r>
      <w:r w:rsidR="00513187">
        <w:rPr>
          <w:rFonts w:ascii="Times New Roman" w:hAnsi="Times New Roman" w:cs="Times New Roman"/>
          <w:color w:val="000000"/>
          <w:sz w:val="24"/>
          <w:szCs w:val="24"/>
        </w:rPr>
        <w:t xml:space="preserve">individuals </w:t>
      </w:r>
      <w:r w:rsidR="00B563A2">
        <w:rPr>
          <w:rFonts w:ascii="Times New Roman" w:hAnsi="Times New Roman" w:cs="Times New Roman"/>
          <w:color w:val="000000"/>
          <w:sz w:val="24"/>
          <w:szCs w:val="24"/>
        </w:rPr>
        <w:t>who</w:t>
      </w:r>
      <w:r w:rsidR="00513187">
        <w:rPr>
          <w:rFonts w:ascii="Times New Roman" w:hAnsi="Times New Roman" w:cs="Times New Roman"/>
          <w:color w:val="000000"/>
          <w:sz w:val="24"/>
          <w:szCs w:val="24"/>
        </w:rPr>
        <w:t xml:space="preserve"> became </w:t>
      </w:r>
      <w:del w:id="99" w:author="Wisch, Julie" w:date="2022-09-28T14:51:00Z">
        <w:r w:rsidR="00513187" w:rsidDel="00A901F5">
          <w:rPr>
            <w:rFonts w:ascii="Times New Roman" w:hAnsi="Times New Roman" w:cs="Times New Roman"/>
            <w:color w:val="000000"/>
            <w:sz w:val="24"/>
            <w:szCs w:val="24"/>
          </w:rPr>
          <w:delText>AD Biomarker Positive</w:delText>
        </w:r>
      </w:del>
      <w:ins w:id="100" w:author="Wisch, Julie" w:date="2022-09-28T14:51:00Z">
        <w:r w:rsidR="00A901F5">
          <w:rPr>
            <w:rFonts w:ascii="Times New Roman" w:hAnsi="Times New Roman" w:cs="Times New Roman"/>
            <w:color w:val="000000"/>
            <w:sz w:val="24"/>
            <w:szCs w:val="24"/>
          </w:rPr>
          <w:t>amyloid</w:t>
        </w:r>
      </w:ins>
      <w:r w:rsidR="00513187">
        <w:rPr>
          <w:rFonts w:ascii="Times New Roman" w:hAnsi="Times New Roman" w:cs="Times New Roman"/>
          <w:color w:val="000000"/>
          <w:sz w:val="24"/>
          <w:szCs w:val="24"/>
        </w:rPr>
        <w:t xml:space="preserve"> </w:t>
      </w:r>
      <w:ins w:id="101" w:author="Wisch, Julie" w:date="2022-09-28T14:51:00Z">
        <w:r w:rsidR="00A901F5">
          <w:rPr>
            <w:rFonts w:ascii="Times New Roman" w:hAnsi="Times New Roman" w:cs="Times New Roman"/>
            <w:color w:val="000000"/>
            <w:sz w:val="24"/>
            <w:szCs w:val="24"/>
          </w:rPr>
          <w:t xml:space="preserve">positive </w:t>
        </w:r>
      </w:ins>
      <w:r w:rsidR="00B563A2" w:rsidRPr="00900B3E">
        <w:rPr>
          <w:rFonts w:ascii="Times New Roman" w:hAnsi="Times New Roman" w:cs="Times New Roman"/>
          <w:color w:val="000000"/>
          <w:sz w:val="24"/>
          <w:szCs w:val="24"/>
        </w:rPr>
        <w:t>before age 50. A second group</w:t>
      </w:r>
      <w:r w:rsidR="009F5598">
        <w:rPr>
          <w:rFonts w:ascii="Times New Roman" w:hAnsi="Times New Roman" w:cs="Times New Roman"/>
          <w:color w:val="000000"/>
          <w:sz w:val="24"/>
          <w:szCs w:val="24"/>
        </w:rPr>
        <w:t xml:space="preserve">, </w:t>
      </w:r>
      <w:ins w:id="102" w:author="Wisch, Julie" w:date="2022-09-28T14:51:00Z">
        <w:r w:rsidR="00A901F5">
          <w:rPr>
            <w:rFonts w:ascii="Times New Roman" w:hAnsi="Times New Roman" w:cs="Times New Roman"/>
            <w:color w:val="000000"/>
            <w:sz w:val="24"/>
            <w:szCs w:val="24"/>
          </w:rPr>
          <w:t xml:space="preserve">Intermediate </w:t>
        </w:r>
      </w:ins>
      <w:r w:rsidR="009F5598">
        <w:rPr>
          <w:rFonts w:ascii="Times New Roman" w:hAnsi="Times New Roman" w:cs="Times New Roman"/>
          <w:color w:val="000000"/>
          <w:sz w:val="24"/>
          <w:szCs w:val="24"/>
        </w:rPr>
        <w:t>AD Biomarker</w:t>
      </w:r>
      <w:ins w:id="103" w:author="Wisch, Julie" w:date="2022-09-28T14:51:00Z">
        <w:r w:rsidR="00A901F5">
          <w:rPr>
            <w:rFonts w:ascii="Times New Roman" w:hAnsi="Times New Roman" w:cs="Times New Roman"/>
            <w:color w:val="000000"/>
            <w:sz w:val="24"/>
            <w:szCs w:val="24"/>
          </w:rPr>
          <w:t>s</w:t>
        </w:r>
      </w:ins>
      <w:del w:id="104" w:author="Wisch, Julie" w:date="2022-09-28T14:51:00Z">
        <w:r w:rsidR="009F5598" w:rsidDel="00A901F5">
          <w:rPr>
            <w:rFonts w:ascii="Times New Roman" w:hAnsi="Times New Roman" w:cs="Times New Roman"/>
            <w:color w:val="000000"/>
            <w:sz w:val="24"/>
            <w:szCs w:val="24"/>
          </w:rPr>
          <w:delText xml:space="preserve"> Intermediate</w:delText>
        </w:r>
      </w:del>
      <w:r w:rsidR="009F5598">
        <w:rPr>
          <w:rFonts w:ascii="Times New Roman" w:hAnsi="Times New Roman" w:cs="Times New Roman"/>
          <w:color w:val="000000"/>
          <w:sz w:val="24"/>
          <w:szCs w:val="24"/>
        </w:rPr>
        <w:t>,</w:t>
      </w:r>
      <w:r w:rsidR="00B563A2" w:rsidRPr="00900B3E">
        <w:rPr>
          <w:rFonts w:ascii="Times New Roman" w:hAnsi="Times New Roman" w:cs="Times New Roman"/>
          <w:color w:val="000000"/>
          <w:sz w:val="24"/>
          <w:szCs w:val="24"/>
        </w:rPr>
        <w:t xml:space="preserve"> developed </w:t>
      </w:r>
      <w:r w:rsidR="00071C63">
        <w:rPr>
          <w:rFonts w:ascii="Times New Roman" w:hAnsi="Times New Roman" w:cs="Times New Roman"/>
          <w:color w:val="000000"/>
          <w:sz w:val="24"/>
          <w:szCs w:val="24"/>
        </w:rPr>
        <w:t>elevated CSF p</w:t>
      </w:r>
      <w:r w:rsidR="00B563A2">
        <w:rPr>
          <w:rFonts w:ascii="Times New Roman" w:hAnsi="Times New Roman" w:cs="Times New Roman"/>
          <w:color w:val="000000"/>
          <w:sz w:val="24"/>
          <w:szCs w:val="24"/>
        </w:rPr>
        <w:t>tau</w:t>
      </w:r>
      <w:r w:rsidR="00071C63">
        <w:rPr>
          <w:rFonts w:ascii="Times New Roman" w:hAnsi="Times New Roman" w:cs="Times New Roman"/>
          <w:color w:val="000000"/>
          <w:sz w:val="24"/>
          <w:szCs w:val="24"/>
          <w:vertAlign w:val="subscript"/>
        </w:rPr>
        <w:t>181</w:t>
      </w:r>
      <w:r w:rsidR="00B563A2">
        <w:rPr>
          <w:rFonts w:ascii="Times New Roman" w:hAnsi="Times New Roman" w:cs="Times New Roman"/>
          <w:color w:val="000000"/>
          <w:sz w:val="24"/>
          <w:szCs w:val="24"/>
        </w:rPr>
        <w:t xml:space="preserve"> </w:t>
      </w:r>
      <w:del w:id="105" w:author="Wisch, Julie" w:date="2022-09-28T14:51:00Z">
        <w:r w:rsidR="00B563A2" w:rsidRPr="00900B3E" w:rsidDel="00A901F5">
          <w:rPr>
            <w:rFonts w:ascii="Times New Roman" w:hAnsi="Times New Roman" w:cs="Times New Roman"/>
            <w:color w:val="000000"/>
            <w:sz w:val="24"/>
            <w:szCs w:val="24"/>
          </w:rPr>
          <w:delText>in their mid-60’s</w:delText>
        </w:r>
      </w:del>
      <w:ins w:id="106" w:author="Wisch, Julie" w:date="2022-09-28T14:51:00Z">
        <w:r w:rsidR="00A901F5">
          <w:rPr>
            <w:rFonts w:ascii="Times New Roman" w:hAnsi="Times New Roman" w:cs="Times New Roman"/>
            <w:color w:val="000000"/>
            <w:sz w:val="24"/>
            <w:szCs w:val="24"/>
          </w:rPr>
          <w:t>significantly</w:t>
        </w:r>
      </w:ins>
      <w:r w:rsidR="00B563A2" w:rsidRPr="00900B3E">
        <w:rPr>
          <w:rFonts w:ascii="Times New Roman" w:hAnsi="Times New Roman" w:cs="Times New Roman"/>
          <w:color w:val="000000"/>
          <w:sz w:val="24"/>
          <w:szCs w:val="24"/>
        </w:rPr>
        <w:t xml:space="preserve"> before becoming amyloid positive</w:t>
      </w:r>
      <w:del w:id="107" w:author="Wisch, Julie" w:date="2022-09-28T14:52:00Z">
        <w:r w:rsidR="00B563A2" w:rsidRPr="00900B3E" w:rsidDel="00A901F5">
          <w:rPr>
            <w:rFonts w:ascii="Times New Roman" w:hAnsi="Times New Roman" w:cs="Times New Roman"/>
            <w:color w:val="000000"/>
            <w:sz w:val="24"/>
            <w:szCs w:val="24"/>
          </w:rPr>
          <w:delText xml:space="preserve"> in their mid-70’s</w:delText>
        </w:r>
      </w:del>
      <w:r w:rsidR="00B563A2" w:rsidRPr="00900B3E">
        <w:rPr>
          <w:rFonts w:ascii="Times New Roman" w:hAnsi="Times New Roman" w:cs="Times New Roman"/>
          <w:color w:val="000000"/>
          <w:sz w:val="24"/>
          <w:szCs w:val="24"/>
        </w:rPr>
        <w:t xml:space="preserve">. A third group </w:t>
      </w:r>
      <w:r w:rsidR="009F5598">
        <w:rPr>
          <w:rFonts w:ascii="Times New Roman" w:hAnsi="Times New Roman" w:cs="Times New Roman"/>
          <w:color w:val="000000"/>
          <w:sz w:val="24"/>
          <w:szCs w:val="24"/>
        </w:rPr>
        <w:t xml:space="preserve">were </w:t>
      </w:r>
      <w:r w:rsidR="00071C63">
        <w:rPr>
          <w:rFonts w:ascii="Times New Roman" w:hAnsi="Times New Roman" w:cs="Times New Roman"/>
          <w:color w:val="000000"/>
          <w:sz w:val="24"/>
          <w:szCs w:val="24"/>
        </w:rPr>
        <w:t xml:space="preserve">AD </w:t>
      </w:r>
      <w:r w:rsidR="009F5598">
        <w:rPr>
          <w:rFonts w:ascii="Times New Roman" w:hAnsi="Times New Roman" w:cs="Times New Roman"/>
          <w:color w:val="000000"/>
          <w:sz w:val="24"/>
          <w:szCs w:val="24"/>
        </w:rPr>
        <w:t>Biomarker N</w:t>
      </w:r>
      <w:r w:rsidR="00071C63">
        <w:rPr>
          <w:rFonts w:ascii="Times New Roman" w:hAnsi="Times New Roman" w:cs="Times New Roman"/>
          <w:color w:val="000000"/>
          <w:sz w:val="24"/>
          <w:szCs w:val="24"/>
        </w:rPr>
        <w:t>egativ</w:t>
      </w:r>
      <w:r w:rsidR="009F5598">
        <w:rPr>
          <w:rFonts w:ascii="Times New Roman" w:hAnsi="Times New Roman" w:cs="Times New Roman"/>
          <w:color w:val="000000"/>
          <w:sz w:val="24"/>
          <w:szCs w:val="24"/>
        </w:rPr>
        <w:t>e over repeated testing</w:t>
      </w:r>
      <w:r w:rsidR="00B563A2" w:rsidRPr="00900B3E">
        <w:rPr>
          <w:rFonts w:ascii="Times New Roman" w:hAnsi="Times New Roman" w:cs="Times New Roman"/>
          <w:color w:val="000000"/>
          <w:sz w:val="24"/>
          <w:szCs w:val="24"/>
        </w:rPr>
        <w:t xml:space="preserve">. </w:t>
      </w:r>
      <w:r w:rsidR="009F5598">
        <w:rPr>
          <w:rFonts w:ascii="Times New Roman" w:hAnsi="Times New Roman" w:cs="Times New Roman"/>
          <w:color w:val="000000"/>
          <w:sz w:val="24"/>
          <w:szCs w:val="24"/>
        </w:rPr>
        <w:t>Our</w:t>
      </w:r>
      <w:r w:rsidR="009F5598" w:rsidRPr="00900B3E">
        <w:rPr>
          <w:rFonts w:ascii="Times New Roman" w:hAnsi="Times New Roman" w:cs="Times New Roman"/>
          <w:color w:val="000000"/>
          <w:sz w:val="24"/>
          <w:szCs w:val="24"/>
        </w:rPr>
        <w:t xml:space="preserve"> </w:t>
      </w:r>
      <w:r w:rsidR="00B563A2" w:rsidRPr="00900B3E">
        <w:rPr>
          <w:rFonts w:ascii="Times New Roman" w:hAnsi="Times New Roman" w:cs="Times New Roman"/>
          <w:color w:val="000000"/>
          <w:sz w:val="24"/>
          <w:szCs w:val="24"/>
        </w:rPr>
        <w:t xml:space="preserve">results could influence </w:t>
      </w:r>
      <w:r w:rsidR="009F5598">
        <w:rPr>
          <w:rFonts w:ascii="Times New Roman" w:hAnsi="Times New Roman" w:cs="Times New Roman"/>
          <w:color w:val="000000"/>
          <w:sz w:val="24"/>
          <w:szCs w:val="24"/>
        </w:rPr>
        <w:t xml:space="preserve">the </w:t>
      </w:r>
      <w:r w:rsidR="00B563A2" w:rsidRPr="00900B3E">
        <w:rPr>
          <w:rFonts w:ascii="Times New Roman" w:hAnsi="Times New Roman" w:cs="Times New Roman"/>
          <w:color w:val="000000"/>
          <w:sz w:val="24"/>
          <w:szCs w:val="24"/>
        </w:rPr>
        <w:t>selection of</w:t>
      </w:r>
      <w:r w:rsidR="009F5598">
        <w:rPr>
          <w:rFonts w:ascii="Times New Roman" w:hAnsi="Times New Roman" w:cs="Times New Roman"/>
          <w:color w:val="000000"/>
          <w:sz w:val="24"/>
          <w:szCs w:val="24"/>
        </w:rPr>
        <w:t xml:space="preserve"> participants for specific</w:t>
      </w:r>
      <w:r w:rsidR="00B563A2">
        <w:rPr>
          <w:rFonts w:ascii="Times New Roman" w:hAnsi="Times New Roman" w:cs="Times New Roman"/>
          <w:color w:val="000000"/>
          <w:sz w:val="24"/>
          <w:szCs w:val="24"/>
        </w:rPr>
        <w:t xml:space="preserve"> treatments </w:t>
      </w:r>
      <w:r w:rsidR="009F5598">
        <w:rPr>
          <w:rFonts w:ascii="Times New Roman" w:hAnsi="Times New Roman" w:cs="Times New Roman"/>
          <w:color w:val="000000"/>
          <w:sz w:val="24"/>
          <w:szCs w:val="24"/>
        </w:rPr>
        <w:t>(e.g.</w:t>
      </w:r>
      <w:r w:rsidR="00B563A2" w:rsidRPr="00900B3E">
        <w:rPr>
          <w:rFonts w:ascii="Times New Roman" w:hAnsi="Times New Roman" w:cs="Times New Roman"/>
          <w:color w:val="000000"/>
          <w:sz w:val="24"/>
          <w:szCs w:val="24"/>
        </w:rPr>
        <w:t xml:space="preserve"> amyloid-reducing</w:t>
      </w:r>
      <w:r w:rsidR="00B563A2">
        <w:rPr>
          <w:rFonts w:ascii="Times New Roman" w:hAnsi="Times New Roman" w:cs="Times New Roman"/>
          <w:color w:val="000000"/>
          <w:sz w:val="24"/>
          <w:szCs w:val="24"/>
        </w:rPr>
        <w:t xml:space="preserve"> vs. other</w:t>
      </w:r>
      <w:r w:rsidR="00B563A2" w:rsidRPr="00900B3E">
        <w:rPr>
          <w:rFonts w:ascii="Times New Roman" w:hAnsi="Times New Roman" w:cs="Times New Roman"/>
          <w:color w:val="000000"/>
          <w:sz w:val="24"/>
          <w:szCs w:val="24"/>
        </w:rPr>
        <w:t xml:space="preserve"> agents</w:t>
      </w:r>
      <w:r w:rsidR="009F5598">
        <w:rPr>
          <w:rFonts w:ascii="Times New Roman" w:hAnsi="Times New Roman" w:cs="Times New Roman"/>
          <w:color w:val="000000"/>
          <w:sz w:val="24"/>
          <w:szCs w:val="24"/>
        </w:rPr>
        <w:t>)</w:t>
      </w:r>
      <w:r w:rsidR="00B563A2">
        <w:rPr>
          <w:rFonts w:ascii="Times New Roman" w:hAnsi="Times New Roman" w:cs="Times New Roman"/>
          <w:color w:val="000000"/>
          <w:sz w:val="24"/>
          <w:szCs w:val="24"/>
        </w:rPr>
        <w:t xml:space="preserve"> in clinical trials.</w:t>
      </w:r>
      <w:r w:rsidR="00B563A2" w:rsidRPr="00900B3E">
        <w:rPr>
          <w:rFonts w:ascii="Times New Roman" w:hAnsi="Times New Roman" w:cs="Times New Roman"/>
          <w:color w:val="000000"/>
          <w:sz w:val="24"/>
          <w:szCs w:val="24"/>
        </w:rPr>
        <w:t xml:space="preserve"> </w:t>
      </w:r>
      <w:r w:rsidR="00702219">
        <w:rPr>
          <w:rFonts w:ascii="Times New Roman" w:hAnsi="Times New Roman" w:cs="Times New Roman"/>
          <w:color w:val="000000"/>
          <w:sz w:val="24"/>
          <w:szCs w:val="24"/>
        </w:rPr>
        <w:t xml:space="preserve"> </w:t>
      </w:r>
      <w:r w:rsidR="00B563A2">
        <w:rPr>
          <w:rFonts w:ascii="Times New Roman" w:hAnsi="Times New Roman" w:cs="Times New Roman"/>
          <w:color w:val="000000"/>
          <w:sz w:val="24"/>
          <w:szCs w:val="24"/>
        </w:rPr>
        <w:t>CSF proteome</w:t>
      </w:r>
      <w:r w:rsidR="00DC2C96" w:rsidRPr="00900B3E">
        <w:rPr>
          <w:rFonts w:ascii="Times New Roman" w:hAnsi="Times New Roman" w:cs="Times New Roman"/>
          <w:color w:val="000000"/>
          <w:sz w:val="24"/>
          <w:szCs w:val="24"/>
        </w:rPr>
        <w:t xml:space="preserve"> analysis highlight</w:t>
      </w:r>
      <w:r w:rsidR="009F5598">
        <w:rPr>
          <w:rFonts w:ascii="Times New Roman" w:hAnsi="Times New Roman" w:cs="Times New Roman"/>
          <w:color w:val="000000"/>
          <w:sz w:val="24"/>
          <w:szCs w:val="24"/>
        </w:rPr>
        <w:t>ed</w:t>
      </w:r>
      <w:r w:rsidR="00DC2C96" w:rsidRPr="00900B3E">
        <w:rPr>
          <w:rFonts w:ascii="Times New Roman" w:hAnsi="Times New Roman" w:cs="Times New Roman"/>
          <w:color w:val="000000"/>
          <w:sz w:val="24"/>
          <w:szCs w:val="24"/>
        </w:rPr>
        <w:t xml:space="preserve"> </w:t>
      </w:r>
      <w:r w:rsidR="009F5598">
        <w:rPr>
          <w:rFonts w:ascii="Times New Roman" w:hAnsi="Times New Roman" w:cs="Times New Roman"/>
          <w:color w:val="000000"/>
          <w:sz w:val="24"/>
          <w:szCs w:val="24"/>
        </w:rPr>
        <w:t xml:space="preserve">additional </w:t>
      </w:r>
      <w:r w:rsidR="00DC2C96" w:rsidRPr="00900B3E">
        <w:rPr>
          <w:rFonts w:ascii="Times New Roman" w:hAnsi="Times New Roman" w:cs="Times New Roman"/>
          <w:color w:val="000000"/>
          <w:sz w:val="24"/>
          <w:szCs w:val="24"/>
        </w:rPr>
        <w:t xml:space="preserve">non-AT(N) </w:t>
      </w:r>
      <w:r w:rsidR="002C05DF">
        <w:rPr>
          <w:rFonts w:ascii="Times New Roman" w:hAnsi="Times New Roman" w:cs="Times New Roman"/>
          <w:color w:val="000000"/>
          <w:sz w:val="24"/>
          <w:szCs w:val="24"/>
        </w:rPr>
        <w:t xml:space="preserve">biomarkers for </w:t>
      </w:r>
      <w:r w:rsidR="002C05DF" w:rsidRPr="00900B3E">
        <w:rPr>
          <w:rFonts w:ascii="Times New Roman" w:hAnsi="Times New Roman" w:cs="Times New Roman"/>
          <w:color w:val="000000"/>
          <w:sz w:val="24"/>
          <w:szCs w:val="24"/>
        </w:rPr>
        <w:t xml:space="preserve">potential </w:t>
      </w:r>
      <w:r w:rsidR="009F5598">
        <w:rPr>
          <w:rFonts w:ascii="Times New Roman" w:hAnsi="Times New Roman" w:cs="Times New Roman"/>
          <w:color w:val="000000"/>
          <w:sz w:val="24"/>
          <w:szCs w:val="24"/>
        </w:rPr>
        <w:t>therapies</w:t>
      </w:r>
      <w:r w:rsidR="00DC2C96" w:rsidRPr="00900B3E">
        <w:rPr>
          <w:rFonts w:ascii="Times New Roman" w:hAnsi="Times New Roman" w:cs="Times New Roman"/>
          <w:color w:val="000000"/>
          <w:sz w:val="24"/>
          <w:szCs w:val="24"/>
        </w:rPr>
        <w:t>, i</w:t>
      </w:r>
      <w:r w:rsidR="007D3BB0">
        <w:rPr>
          <w:rFonts w:ascii="Times New Roman" w:hAnsi="Times New Roman" w:cs="Times New Roman"/>
          <w:color w:val="000000"/>
          <w:sz w:val="24"/>
          <w:szCs w:val="24"/>
        </w:rPr>
        <w:t xml:space="preserve">ncluding blood brain barrier-, </w:t>
      </w:r>
      <w:del w:id="108" w:author="Wisch, Julie" w:date="2022-09-28T14:51:00Z">
        <w:r w:rsidR="007D3BB0" w:rsidDel="00A901F5">
          <w:rPr>
            <w:rFonts w:ascii="Times New Roman" w:hAnsi="Times New Roman" w:cs="Times New Roman"/>
            <w:color w:val="000000"/>
            <w:sz w:val="24"/>
            <w:szCs w:val="24"/>
          </w:rPr>
          <w:delText>liver</w:delText>
        </w:r>
      </w:del>
      <w:ins w:id="109" w:author="Wisch, Julie" w:date="2022-09-28T14:51:00Z">
        <w:r w:rsidR="00A901F5">
          <w:rPr>
            <w:rFonts w:ascii="Times New Roman" w:hAnsi="Times New Roman" w:cs="Times New Roman"/>
            <w:color w:val="000000"/>
            <w:sz w:val="24"/>
            <w:szCs w:val="24"/>
          </w:rPr>
          <w:t>vascular</w:t>
        </w:r>
      </w:ins>
      <w:r w:rsidR="007D3BB0">
        <w:rPr>
          <w:rFonts w:ascii="Times New Roman" w:hAnsi="Times New Roman" w:cs="Times New Roman"/>
          <w:color w:val="000000"/>
          <w:sz w:val="24"/>
          <w:szCs w:val="24"/>
        </w:rPr>
        <w:t xml:space="preserve">-, </w:t>
      </w:r>
      <w:ins w:id="110" w:author="Wisch, Julie" w:date="2022-09-28T14:51:00Z">
        <w:r w:rsidR="00A901F5">
          <w:rPr>
            <w:rFonts w:ascii="Times New Roman" w:hAnsi="Times New Roman" w:cs="Times New Roman"/>
            <w:color w:val="000000"/>
            <w:sz w:val="24"/>
            <w:szCs w:val="24"/>
          </w:rPr>
          <w:t xml:space="preserve">immune-, </w:t>
        </w:r>
      </w:ins>
      <w:r w:rsidR="00DC2C96" w:rsidRPr="00900B3E">
        <w:rPr>
          <w:rFonts w:ascii="Times New Roman" w:hAnsi="Times New Roman" w:cs="Times New Roman"/>
          <w:color w:val="000000"/>
          <w:sz w:val="24"/>
          <w:szCs w:val="24"/>
        </w:rPr>
        <w:t>and neuroinflamma</w:t>
      </w:r>
      <w:r w:rsidR="009F5598">
        <w:rPr>
          <w:rFonts w:ascii="Times New Roman" w:hAnsi="Times New Roman" w:cs="Times New Roman"/>
          <w:color w:val="000000"/>
          <w:sz w:val="24"/>
          <w:szCs w:val="24"/>
        </w:rPr>
        <w:t>tory</w:t>
      </w:r>
      <w:r w:rsidR="00DC2C96" w:rsidRPr="00900B3E">
        <w:rPr>
          <w:rFonts w:ascii="Times New Roman" w:hAnsi="Times New Roman" w:cs="Times New Roman"/>
          <w:color w:val="000000"/>
          <w:sz w:val="24"/>
          <w:szCs w:val="24"/>
        </w:rPr>
        <w:t>-related targets.</w:t>
      </w:r>
    </w:p>
    <w:p w14:paraId="2D9D0E86" w14:textId="7D42FF0C" w:rsidR="00ED5A08" w:rsidRDefault="00ED5A08" w:rsidP="00DC2C96">
      <w:pPr>
        <w:rPr>
          <w:rFonts w:ascii="Times New Roman" w:hAnsi="Times New Roman" w:cs="Times New Roman"/>
          <w:color w:val="000000"/>
          <w:sz w:val="24"/>
          <w:szCs w:val="24"/>
        </w:rPr>
      </w:pPr>
    </w:p>
    <w:p w14:paraId="39DB36C9" w14:textId="052B2DCD" w:rsidR="008172D8" w:rsidRPr="007A6B24" w:rsidRDefault="00D70376" w:rsidP="007A6B24">
      <w:pPr>
        <w:pStyle w:val="Heading1"/>
        <w:spacing w:line="360" w:lineRule="auto"/>
        <w:rPr>
          <w:color w:val="000000" w:themeColor="text1"/>
        </w:rPr>
      </w:pPr>
      <w:r w:rsidRPr="00900B3E">
        <w:rPr>
          <w:rFonts w:cs="Times New Roman"/>
          <w:sz w:val="24"/>
          <w:szCs w:val="24"/>
        </w:rPr>
        <w:br w:type="page"/>
      </w:r>
      <w:r w:rsidR="007A6B24" w:rsidRPr="00553049">
        <w:rPr>
          <w:color w:val="000000" w:themeColor="text1"/>
        </w:rPr>
        <w:lastRenderedPageBreak/>
        <w:t xml:space="preserve">Introduction </w:t>
      </w:r>
    </w:p>
    <w:p w14:paraId="73084B71" w14:textId="22DD1EE8" w:rsidR="00DE6AA3" w:rsidRPr="00900B3E" w:rsidRDefault="00173695" w:rsidP="000C2BC9">
      <w:pPr>
        <w:rPr>
          <w:rFonts w:ascii="Times New Roman" w:hAnsi="Times New Roman" w:cs="Times New Roman"/>
          <w:color w:val="000000"/>
          <w:sz w:val="24"/>
          <w:szCs w:val="24"/>
        </w:rPr>
      </w:pPr>
      <w:r w:rsidRPr="00900B3E">
        <w:rPr>
          <w:rFonts w:ascii="Times New Roman" w:hAnsi="Times New Roman" w:cs="Times New Roman"/>
          <w:sz w:val="24"/>
          <w:szCs w:val="24"/>
        </w:rPr>
        <w:t>Alzheimer Disease</w:t>
      </w:r>
      <w:r w:rsidR="000C2BC9" w:rsidRPr="00900B3E">
        <w:rPr>
          <w:rFonts w:ascii="Times New Roman" w:hAnsi="Times New Roman" w:cs="Times New Roman"/>
          <w:sz w:val="24"/>
          <w:szCs w:val="24"/>
        </w:rPr>
        <w:t xml:space="preserve"> (AD)</w:t>
      </w:r>
      <w:r w:rsidRPr="00900B3E">
        <w:rPr>
          <w:rFonts w:ascii="Times New Roman" w:hAnsi="Times New Roman" w:cs="Times New Roman"/>
          <w:sz w:val="24"/>
          <w:szCs w:val="24"/>
        </w:rPr>
        <w:t>, a slowly progressive neurodegenerative disorder with an extended prodromal st</w:t>
      </w:r>
      <w:r w:rsidR="00071C63">
        <w:rPr>
          <w:rFonts w:ascii="Times New Roman" w:hAnsi="Times New Roman" w:cs="Times New Roman"/>
          <w:sz w:val="24"/>
          <w:szCs w:val="24"/>
        </w:rPr>
        <w:t>age, a</w:t>
      </w:r>
      <w:r w:rsidRPr="00900B3E">
        <w:rPr>
          <w:rFonts w:ascii="Times New Roman" w:hAnsi="Times New Roman" w:cs="Times New Roman"/>
          <w:sz w:val="24"/>
          <w:szCs w:val="24"/>
        </w:rPr>
        <w:t>ffects nearly 6 million Americans</w:t>
      </w:r>
      <w:sdt>
        <w:sdtPr>
          <w:rPr>
            <w:rFonts w:ascii="Times New Roman" w:hAnsi="Times New Roman" w:cs="Times New Roman"/>
            <w:color w:val="000000"/>
            <w:sz w:val="24"/>
            <w:szCs w:val="24"/>
            <w:vertAlign w:val="superscript"/>
          </w:rPr>
          <w:tag w:val="MENDELEY_CITATION_v3_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"/>
          <w:id w:val="-682974209"/>
          <w:placeholder>
            <w:docPart w:val="4A202489CA2A4FAEA168772B5076190B"/>
          </w:placeholder>
        </w:sdtPr>
        <w:sdtContent>
          <w:ins w:id="111" w:author="Wisch, Julie" w:date="2022-09-28T11:06:00Z">
            <w:r w:rsidR="008256BA" w:rsidRPr="008256BA">
              <w:rPr>
                <w:rFonts w:ascii="Times New Roman" w:hAnsi="Times New Roman" w:cs="Times New Roman"/>
                <w:color w:val="000000"/>
                <w:sz w:val="24"/>
                <w:szCs w:val="24"/>
                <w:vertAlign w:val="superscript"/>
              </w:rPr>
              <w:t>1</w:t>
            </w:r>
          </w:ins>
          <w:del w:id="112" w:author="Wisch, Julie" w:date="2022-09-28T10:24:00Z">
            <w:r w:rsidR="00143020" w:rsidRPr="008256BA" w:rsidDel="00733317">
              <w:rPr>
                <w:rFonts w:ascii="Times New Roman" w:hAnsi="Times New Roman" w:cs="Times New Roman"/>
                <w:color w:val="000000"/>
                <w:sz w:val="24"/>
                <w:szCs w:val="24"/>
                <w:vertAlign w:val="superscript"/>
              </w:rPr>
              <w:delText>1</w:delText>
            </w:r>
          </w:del>
        </w:sdtContent>
      </w:sdt>
      <w:r w:rsidRPr="00900B3E">
        <w:rPr>
          <w:rFonts w:ascii="Times New Roman" w:hAnsi="Times New Roman" w:cs="Times New Roman"/>
          <w:color w:val="000000"/>
          <w:sz w:val="24"/>
          <w:szCs w:val="24"/>
        </w:rPr>
        <w:t>.</w:t>
      </w:r>
      <w:r w:rsidR="00331E46" w:rsidRPr="00900B3E">
        <w:rPr>
          <w:rFonts w:ascii="Times New Roman" w:hAnsi="Times New Roman" w:cs="Times New Roman"/>
          <w:color w:val="000000"/>
          <w:sz w:val="24"/>
          <w:szCs w:val="24"/>
        </w:rPr>
        <w:t xml:space="preserve"> It is a disease that progresses from a clinically asymptomatic preclinical phase to a symptomatic clinical phase over </w:t>
      </w:r>
      <w:r w:rsidR="009F0BA4">
        <w:rPr>
          <w:rFonts w:ascii="Times New Roman" w:hAnsi="Times New Roman" w:cs="Times New Roman"/>
          <w:color w:val="000000"/>
          <w:sz w:val="24"/>
          <w:szCs w:val="24"/>
        </w:rPr>
        <w:t>many</w:t>
      </w:r>
      <w:r w:rsidR="007543B4" w:rsidRPr="00900B3E">
        <w:rPr>
          <w:rFonts w:ascii="Times New Roman" w:hAnsi="Times New Roman" w:cs="Times New Roman"/>
          <w:color w:val="000000"/>
          <w:sz w:val="24"/>
          <w:szCs w:val="24"/>
        </w:rPr>
        <w:t xml:space="preserve"> </w:t>
      </w:r>
      <w:r w:rsidR="00331E46" w:rsidRPr="00900B3E">
        <w:rPr>
          <w:rFonts w:ascii="Times New Roman" w:hAnsi="Times New Roman" w:cs="Times New Roman"/>
          <w:color w:val="000000"/>
          <w:sz w:val="24"/>
          <w:szCs w:val="24"/>
        </w:rPr>
        <w:t>years</w:t>
      </w:r>
      <w:sdt>
        <w:sdtPr>
          <w:rPr>
            <w:rFonts w:ascii="Times New Roman" w:eastAsia="Times New Roman" w:hAnsi="Times New Roman" w:cs="Times New Roman"/>
            <w:color w:val="000000"/>
            <w:sz w:val="24"/>
            <w:szCs w:val="24"/>
            <w:vertAlign w:val="superscript"/>
          </w:rPr>
          <w:tag w:val="MENDELEY_CITATION_v3_eyJjaXRhdGlvbklEIjoiTUVOREVMRVlfQ0lUQVRJT05fNjM0M2VjMjktZThlYS00OWJkLWFkMGQtNWJmYjAyMGJmOGIy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
          <w:id w:val="-192548291"/>
          <w:placeholder>
            <w:docPart w:val="337A10109FB64C50816E8A08A446BAD2"/>
          </w:placeholder>
        </w:sdtPr>
        <w:sdtContent>
          <w:ins w:id="113" w:author="Wisch, Julie" w:date="2022-09-28T11:06:00Z">
            <w:r w:rsidR="008256BA" w:rsidRPr="008256BA">
              <w:rPr>
                <w:rFonts w:ascii="Times New Roman" w:eastAsia="Times New Roman" w:hAnsi="Times New Roman" w:cs="Times New Roman"/>
                <w:color w:val="000000"/>
                <w:sz w:val="24"/>
                <w:szCs w:val="24"/>
                <w:vertAlign w:val="superscript"/>
              </w:rPr>
              <w:t>2</w:t>
            </w:r>
          </w:ins>
          <w:del w:id="114" w:author="Wisch, Julie" w:date="2022-09-28T10:24:00Z">
            <w:r w:rsidR="00143020" w:rsidRPr="008256BA" w:rsidDel="00733317">
              <w:rPr>
                <w:rFonts w:ascii="Times New Roman" w:eastAsia="Times New Roman" w:hAnsi="Times New Roman" w:cs="Times New Roman"/>
                <w:color w:val="000000"/>
                <w:sz w:val="24"/>
                <w:szCs w:val="24"/>
                <w:vertAlign w:val="superscript"/>
              </w:rPr>
              <w:delText>2</w:delText>
            </w:r>
          </w:del>
        </w:sdtContent>
      </w:sdt>
      <w:r w:rsidR="00331E46" w:rsidRPr="00900B3E">
        <w:rPr>
          <w:rFonts w:ascii="Times New Roman" w:eastAsia="Times New Roman" w:hAnsi="Times New Roman" w:cs="Times New Roman"/>
          <w:color w:val="000000"/>
          <w:sz w:val="24"/>
          <w:szCs w:val="24"/>
        </w:rPr>
        <w:t xml:space="preserve">. </w:t>
      </w:r>
      <w:r w:rsidR="00AF75F1" w:rsidRPr="00900B3E">
        <w:rPr>
          <w:rFonts w:ascii="Times New Roman" w:eastAsia="Times New Roman" w:hAnsi="Times New Roman" w:cs="Times New Roman"/>
          <w:color w:val="000000"/>
          <w:sz w:val="24"/>
          <w:szCs w:val="24"/>
        </w:rPr>
        <w:t>The</w:t>
      </w:r>
      <w:r w:rsidR="00331E46" w:rsidRPr="00900B3E">
        <w:rPr>
          <w:rFonts w:ascii="Times New Roman" w:eastAsia="Times New Roman" w:hAnsi="Times New Roman" w:cs="Times New Roman"/>
          <w:color w:val="000000"/>
          <w:sz w:val="24"/>
          <w:szCs w:val="24"/>
        </w:rPr>
        <w:t xml:space="preserve"> disease continuum is generally thought to progress </w:t>
      </w:r>
      <w:r w:rsidR="00AF75F1" w:rsidRPr="00900B3E">
        <w:rPr>
          <w:rFonts w:ascii="Times New Roman" w:eastAsia="Times New Roman" w:hAnsi="Times New Roman" w:cs="Times New Roman"/>
          <w:color w:val="000000"/>
          <w:sz w:val="24"/>
          <w:szCs w:val="24"/>
        </w:rPr>
        <w:t xml:space="preserve">starting with </w:t>
      </w:r>
      <w:r w:rsidR="00331E46" w:rsidRPr="00900B3E">
        <w:rPr>
          <w:rFonts w:ascii="Times New Roman" w:eastAsia="Times New Roman" w:hAnsi="Times New Roman" w:cs="Times New Roman"/>
          <w:color w:val="000000"/>
          <w:sz w:val="24"/>
          <w:szCs w:val="24"/>
        </w:rPr>
        <w:t xml:space="preserve">amyloid accumulation </w:t>
      </w:r>
      <w:r w:rsidR="00AF75F1" w:rsidRPr="00900B3E">
        <w:rPr>
          <w:rFonts w:ascii="Times New Roman" w:eastAsia="Times New Roman" w:hAnsi="Times New Roman" w:cs="Times New Roman"/>
          <w:color w:val="000000"/>
          <w:sz w:val="24"/>
          <w:szCs w:val="24"/>
        </w:rPr>
        <w:t>followed by the</w:t>
      </w:r>
      <w:r w:rsidR="00331E46" w:rsidRPr="00900B3E">
        <w:rPr>
          <w:rFonts w:ascii="Times New Roman" w:eastAsia="Times New Roman" w:hAnsi="Times New Roman" w:cs="Times New Roman"/>
          <w:color w:val="000000"/>
          <w:sz w:val="24"/>
          <w:szCs w:val="24"/>
        </w:rPr>
        <w:t xml:space="preserve"> development of tau pathology</w:t>
      </w:r>
      <w:r w:rsidR="007543B4" w:rsidRPr="00900B3E">
        <w:rPr>
          <w:rFonts w:ascii="Times New Roman" w:eastAsia="Times New Roman" w:hAnsi="Times New Roman" w:cs="Times New Roman"/>
          <w:color w:val="000000"/>
          <w:sz w:val="24"/>
          <w:szCs w:val="24"/>
        </w:rPr>
        <w:t xml:space="preserve"> </w:t>
      </w:r>
      <w:r w:rsidR="007470EC">
        <w:rPr>
          <w:rFonts w:ascii="Times New Roman" w:eastAsia="Times New Roman" w:hAnsi="Times New Roman" w:cs="Times New Roman"/>
          <w:color w:val="000000"/>
          <w:sz w:val="24"/>
          <w:szCs w:val="24"/>
        </w:rPr>
        <w:t>concurrent with</w:t>
      </w:r>
      <w:r w:rsidR="007470EC" w:rsidRPr="00900B3E">
        <w:rPr>
          <w:rFonts w:ascii="Times New Roman" w:eastAsia="Times New Roman" w:hAnsi="Times New Roman" w:cs="Times New Roman"/>
          <w:color w:val="000000"/>
          <w:sz w:val="24"/>
          <w:szCs w:val="24"/>
        </w:rPr>
        <w:t xml:space="preserve"> </w:t>
      </w:r>
      <w:r w:rsidR="00331E46" w:rsidRPr="00900B3E">
        <w:rPr>
          <w:rFonts w:ascii="Times New Roman" w:eastAsia="Times New Roman" w:hAnsi="Times New Roman" w:cs="Times New Roman"/>
          <w:color w:val="000000"/>
          <w:sz w:val="24"/>
          <w:szCs w:val="24"/>
        </w:rPr>
        <w:t xml:space="preserve">neurodegenerative changes </w:t>
      </w:r>
      <w:r w:rsidR="007543B4" w:rsidRPr="00900B3E">
        <w:rPr>
          <w:rFonts w:ascii="Times New Roman" w:eastAsia="Times New Roman" w:hAnsi="Times New Roman" w:cs="Times New Roman"/>
          <w:color w:val="000000"/>
          <w:sz w:val="24"/>
          <w:szCs w:val="24"/>
        </w:rPr>
        <w:t>and</w:t>
      </w:r>
      <w:r w:rsidR="00AF75F1" w:rsidRPr="00900B3E">
        <w:rPr>
          <w:rFonts w:ascii="Times New Roman" w:eastAsia="Times New Roman" w:hAnsi="Times New Roman" w:cs="Times New Roman"/>
          <w:color w:val="000000"/>
          <w:sz w:val="24"/>
          <w:szCs w:val="24"/>
        </w:rPr>
        <w:t xml:space="preserve"> finally</w:t>
      </w:r>
      <w:r w:rsidR="00331E46" w:rsidRPr="00900B3E">
        <w:rPr>
          <w:rFonts w:ascii="Times New Roman" w:eastAsia="Times New Roman" w:hAnsi="Times New Roman" w:cs="Times New Roman"/>
          <w:color w:val="000000"/>
          <w:sz w:val="24"/>
          <w:szCs w:val="24"/>
        </w:rPr>
        <w:t xml:space="preserve"> clinically observable cognitive impairment</w:t>
      </w:r>
      <w:r w:rsidR="00E65020" w:rsidRPr="00900B3E">
        <w:rPr>
          <w:rFonts w:ascii="Times New Roman" w:eastAsia="Times New Roman" w:hAnsi="Times New Roman" w:cs="Times New Roman"/>
          <w:color w:val="000000"/>
          <w:sz w:val="24"/>
          <w:szCs w:val="24"/>
        </w:rPr>
        <w:t xml:space="preserve"> (AT(N))</w:t>
      </w:r>
      <w:sdt>
        <w:sdtPr>
          <w:rPr>
            <w:rFonts w:ascii="Times New Roman" w:hAnsi="Times New Roman" w:cs="Times New Roman"/>
            <w:color w:val="000000"/>
            <w:sz w:val="24"/>
            <w:szCs w:val="24"/>
            <w:vertAlign w:val="superscript"/>
          </w:rPr>
          <w:tag w:val="MENDELEY_CITATION_v3_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"/>
          <w:id w:val="1596439825"/>
          <w:placeholder>
            <w:docPart w:val="73BA1EEB9CD1411FA8828FE65E28F54F"/>
          </w:placeholder>
        </w:sdtPr>
        <w:sdtContent>
          <w:ins w:id="115" w:author="Wisch, Julie" w:date="2022-09-28T11:06:00Z">
            <w:r w:rsidR="008256BA" w:rsidRPr="008256BA">
              <w:rPr>
                <w:rFonts w:ascii="Times New Roman" w:hAnsi="Times New Roman" w:cs="Times New Roman"/>
                <w:color w:val="000000"/>
                <w:sz w:val="24"/>
                <w:szCs w:val="24"/>
                <w:vertAlign w:val="superscript"/>
              </w:rPr>
              <w:t>3</w:t>
            </w:r>
          </w:ins>
          <w:del w:id="116" w:author="Wisch, Julie" w:date="2022-09-28T10:24:00Z">
            <w:r w:rsidR="00143020" w:rsidRPr="008256BA" w:rsidDel="00733317">
              <w:rPr>
                <w:rFonts w:ascii="Times New Roman" w:hAnsi="Times New Roman" w:cs="Times New Roman"/>
                <w:color w:val="000000"/>
                <w:sz w:val="24"/>
                <w:szCs w:val="24"/>
                <w:vertAlign w:val="superscript"/>
              </w:rPr>
              <w:delText>3</w:delText>
            </w:r>
          </w:del>
        </w:sdtContent>
      </w:sdt>
      <w:r w:rsidR="00AF75F1" w:rsidRPr="00900B3E">
        <w:rPr>
          <w:rFonts w:ascii="Times New Roman" w:hAnsi="Times New Roman" w:cs="Times New Roman"/>
          <w:color w:val="000000"/>
          <w:sz w:val="24"/>
          <w:szCs w:val="24"/>
        </w:rPr>
        <w:t xml:space="preserve">. However, </w:t>
      </w:r>
      <w:r w:rsidR="007543B4" w:rsidRPr="00900B3E">
        <w:rPr>
          <w:rFonts w:ascii="Times New Roman" w:hAnsi="Times New Roman" w:cs="Times New Roman"/>
          <w:color w:val="000000"/>
          <w:sz w:val="24"/>
          <w:szCs w:val="24"/>
        </w:rPr>
        <w:t>there is significant</w:t>
      </w:r>
      <w:r w:rsidR="00331E46" w:rsidRPr="00900B3E">
        <w:rPr>
          <w:rFonts w:ascii="Times New Roman" w:hAnsi="Times New Roman" w:cs="Times New Roman"/>
          <w:color w:val="000000"/>
          <w:sz w:val="24"/>
          <w:szCs w:val="24"/>
        </w:rPr>
        <w:t xml:space="preserve"> heterogeneity</w:t>
      </w:r>
      <w:r w:rsidR="000C2BC9" w:rsidRPr="00900B3E">
        <w:rPr>
          <w:rFonts w:ascii="Times New Roman" w:hAnsi="Times New Roman" w:cs="Times New Roman"/>
          <w:color w:val="000000"/>
          <w:sz w:val="24"/>
          <w:szCs w:val="24"/>
        </w:rPr>
        <w:t xml:space="preserve"> </w:t>
      </w:r>
      <w:r w:rsidR="00AF75F1" w:rsidRPr="00900B3E">
        <w:rPr>
          <w:rFonts w:ascii="Times New Roman" w:hAnsi="Times New Roman" w:cs="Times New Roman"/>
          <w:color w:val="000000"/>
          <w:sz w:val="24"/>
          <w:szCs w:val="24"/>
        </w:rPr>
        <w:t>from the time of</w:t>
      </w:r>
      <w:r w:rsidR="000C2BC9" w:rsidRPr="00900B3E">
        <w:rPr>
          <w:rFonts w:ascii="Times New Roman" w:hAnsi="Times New Roman" w:cs="Times New Roman"/>
          <w:color w:val="000000"/>
          <w:sz w:val="24"/>
          <w:szCs w:val="24"/>
        </w:rPr>
        <w:t xml:space="preserve"> </w:t>
      </w:r>
      <w:r w:rsidR="00AF75F1" w:rsidRPr="00900B3E">
        <w:rPr>
          <w:rFonts w:ascii="Times New Roman" w:hAnsi="Times New Roman" w:cs="Times New Roman"/>
          <w:color w:val="000000"/>
          <w:sz w:val="24"/>
          <w:szCs w:val="24"/>
        </w:rPr>
        <w:t xml:space="preserve">development of amyloid to the time of </w:t>
      </w:r>
      <w:r w:rsidR="009F5598">
        <w:rPr>
          <w:rFonts w:ascii="Times New Roman" w:hAnsi="Times New Roman" w:cs="Times New Roman"/>
          <w:color w:val="000000"/>
          <w:sz w:val="24"/>
          <w:szCs w:val="24"/>
        </w:rPr>
        <w:t xml:space="preserve">clinical </w:t>
      </w:r>
      <w:r w:rsidR="000C2BC9" w:rsidRPr="00900B3E">
        <w:rPr>
          <w:rFonts w:ascii="Times New Roman" w:hAnsi="Times New Roman" w:cs="Times New Roman"/>
          <w:color w:val="000000"/>
          <w:sz w:val="24"/>
          <w:szCs w:val="24"/>
        </w:rPr>
        <w:t>symptom</w:t>
      </w:r>
      <w:r w:rsidR="00AF75F1" w:rsidRPr="00900B3E">
        <w:rPr>
          <w:rFonts w:ascii="Times New Roman" w:hAnsi="Times New Roman" w:cs="Times New Roman"/>
          <w:color w:val="000000"/>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"/>
          <w:id w:val="867264411"/>
          <w:placeholder>
            <w:docPart w:val="DefaultPlaceholder_-1854013440"/>
          </w:placeholder>
        </w:sdtPr>
        <w:sdtContent>
          <w:ins w:id="117" w:author="Wisch, Julie" w:date="2022-09-28T11:06:00Z">
            <w:r w:rsidR="008256BA" w:rsidRPr="008256BA">
              <w:rPr>
                <w:rFonts w:ascii="Times New Roman" w:hAnsi="Times New Roman" w:cs="Times New Roman"/>
                <w:color w:val="000000"/>
                <w:sz w:val="24"/>
                <w:szCs w:val="24"/>
                <w:vertAlign w:val="superscript"/>
              </w:rPr>
              <w:t>4</w:t>
            </w:r>
          </w:ins>
          <w:del w:id="118" w:author="Wisch, Julie" w:date="2022-09-28T10:24:00Z">
            <w:r w:rsidR="00143020" w:rsidRPr="008256BA" w:rsidDel="00733317">
              <w:rPr>
                <w:rFonts w:ascii="Times New Roman" w:hAnsi="Times New Roman" w:cs="Times New Roman"/>
                <w:color w:val="000000"/>
                <w:sz w:val="24"/>
                <w:szCs w:val="24"/>
                <w:vertAlign w:val="superscript"/>
              </w:rPr>
              <w:delText>4</w:delText>
            </w:r>
          </w:del>
        </w:sdtContent>
      </w:sdt>
      <w:r w:rsidR="00D40E72" w:rsidRPr="00900B3E">
        <w:rPr>
          <w:rFonts w:ascii="Times New Roman" w:hAnsi="Times New Roman" w:cs="Times New Roman"/>
          <w:color w:val="000000"/>
          <w:sz w:val="24"/>
          <w:szCs w:val="24"/>
        </w:rPr>
        <w:t>.</w:t>
      </w:r>
    </w:p>
    <w:p w14:paraId="0956E6B6" w14:textId="4C94A71F" w:rsidR="00AB0846" w:rsidRPr="00900B3E" w:rsidRDefault="00765D51" w:rsidP="00AB0846">
      <w:pPr>
        <w:rPr>
          <w:rFonts w:ascii="Times New Roman" w:hAnsi="Times New Roman" w:cs="Times New Roman"/>
          <w:color w:val="000000"/>
          <w:sz w:val="24"/>
          <w:szCs w:val="24"/>
        </w:rPr>
      </w:pPr>
      <w:r w:rsidRPr="00900B3E">
        <w:rPr>
          <w:rFonts w:ascii="Times New Roman" w:hAnsi="Times New Roman" w:cs="Times New Roman"/>
          <w:color w:val="000000"/>
          <w:sz w:val="24"/>
          <w:szCs w:val="24"/>
        </w:rPr>
        <w:t xml:space="preserve">Cerebrospinal fluid (CSF) biomarkers have been developed that measure amyloid (CSF </w:t>
      </w:r>
      <w:r w:rsidR="00117CBD">
        <w:rPr>
          <w:rFonts w:ascii="Times New Roman" w:hAnsi="Times New Roman" w:cs="Times New Roman"/>
          <w:color w:val="000000"/>
          <w:sz w:val="24"/>
          <w:szCs w:val="24"/>
        </w:rPr>
        <w:t>A</w:t>
      </w:r>
      <w:r w:rsidR="00FE3A6E" w:rsidRPr="00900B3E">
        <w:rPr>
          <w:rFonts w:ascii="Times New Roman" w:hAnsi="Times New Roman" w:cs="Times New Roman"/>
          <w:color w:val="000000"/>
          <w:sz w:val="24"/>
          <w:szCs w:val="24"/>
        </w:rPr>
        <w:t>β</w:t>
      </w:r>
      <w:r w:rsidR="00117CBD">
        <w:rPr>
          <w:rFonts w:ascii="Times New Roman" w:hAnsi="Times New Roman" w:cs="Times New Roman"/>
          <w:color w:val="000000"/>
          <w:sz w:val="24"/>
          <w:szCs w:val="24"/>
        </w:rPr>
        <w:t>42</w:t>
      </w:r>
      <w:r w:rsidRPr="00900B3E">
        <w:rPr>
          <w:rFonts w:ascii="Times New Roman" w:hAnsi="Times New Roman" w:cs="Times New Roman"/>
          <w:color w:val="000000"/>
          <w:sz w:val="24"/>
          <w:szCs w:val="24"/>
        </w:rPr>
        <w:t xml:space="preserve">, CSF Aβ40), </w:t>
      </w:r>
      <w:r>
        <w:rPr>
          <w:rFonts w:ascii="Times New Roman" w:hAnsi="Times New Roman" w:cs="Times New Roman"/>
          <w:color w:val="000000"/>
          <w:sz w:val="24"/>
          <w:szCs w:val="24"/>
        </w:rPr>
        <w:t xml:space="preserve">phosphorylated </w:t>
      </w:r>
      <w:r w:rsidRPr="00900B3E">
        <w:rPr>
          <w:rFonts w:ascii="Times New Roman" w:hAnsi="Times New Roman" w:cs="Times New Roman"/>
          <w:color w:val="000000"/>
          <w:sz w:val="24"/>
          <w:szCs w:val="24"/>
        </w:rPr>
        <w:t>tau (</w:t>
      </w:r>
      <w:r>
        <w:rPr>
          <w:rFonts w:ascii="Times New Roman" w:hAnsi="Times New Roman" w:cs="Times New Roman"/>
          <w:color w:val="000000"/>
          <w:sz w:val="24"/>
          <w:szCs w:val="24"/>
        </w:rPr>
        <w:t xml:space="preserve">e.g. </w:t>
      </w:r>
      <w:r w:rsidRPr="00900B3E">
        <w:rPr>
          <w:rFonts w:ascii="Times New Roman" w:hAnsi="Times New Roman" w:cs="Times New Roman"/>
          <w:color w:val="000000"/>
          <w:sz w:val="24"/>
          <w:szCs w:val="24"/>
        </w:rPr>
        <w:t>CSF pTau</w:t>
      </w:r>
      <w:r w:rsidRPr="00900B3E">
        <w:rPr>
          <w:rFonts w:ascii="Times New Roman" w:hAnsi="Times New Roman" w:cs="Times New Roman"/>
          <w:color w:val="000000"/>
          <w:sz w:val="24"/>
          <w:szCs w:val="24"/>
          <w:vertAlign w:val="subscript"/>
        </w:rPr>
        <w:t>181</w:t>
      </w:r>
      <w:r w:rsidRPr="00900B3E">
        <w:rPr>
          <w:rFonts w:ascii="Times New Roman" w:hAnsi="Times New Roman" w:cs="Times New Roman"/>
          <w:color w:val="000000"/>
          <w:sz w:val="24"/>
          <w:szCs w:val="24"/>
        </w:rPr>
        <w:t xml:space="preserve">), and neurodegeneration (CSF neurofilament light </w:t>
      </w:r>
      <w:r w:rsidR="00071C63">
        <w:rPr>
          <w:rFonts w:ascii="Times New Roman" w:hAnsi="Times New Roman" w:cs="Times New Roman"/>
          <w:color w:val="000000"/>
          <w:sz w:val="24"/>
          <w:szCs w:val="24"/>
        </w:rPr>
        <w:t xml:space="preserve">chain </w:t>
      </w:r>
      <w:r w:rsidRPr="00900B3E">
        <w:rPr>
          <w:rFonts w:ascii="Times New Roman" w:hAnsi="Times New Roman" w:cs="Times New Roman"/>
          <w:color w:val="000000"/>
          <w:sz w:val="24"/>
          <w:szCs w:val="24"/>
        </w:rPr>
        <w:t xml:space="preserve">(NfL)). </w:t>
      </w:r>
      <w:r>
        <w:rPr>
          <w:rFonts w:ascii="Times New Roman" w:hAnsi="Times New Roman" w:cs="Times New Roman"/>
          <w:color w:val="000000"/>
          <w:sz w:val="24"/>
          <w:szCs w:val="24"/>
        </w:rPr>
        <w:t>CSF amyloid</w:t>
      </w:r>
      <w:r w:rsidRPr="00900B3E">
        <w:rPr>
          <w:rFonts w:ascii="Times New Roman" w:hAnsi="Times New Roman" w:cs="Times New Roman"/>
          <w:color w:val="000000"/>
          <w:sz w:val="24"/>
          <w:szCs w:val="24"/>
        </w:rPr>
        <w:t xml:space="preserve"> markers</w:t>
      </w:r>
      <w:r>
        <w:rPr>
          <w:rFonts w:ascii="Times New Roman" w:hAnsi="Times New Roman" w:cs="Times New Roman"/>
          <w:color w:val="000000"/>
          <w:sz w:val="24"/>
          <w:szCs w:val="24"/>
        </w:rPr>
        <w:t xml:space="preserve">, either low CSF </w:t>
      </w:r>
      <w:r w:rsidR="00117CBD">
        <w:rPr>
          <w:rFonts w:ascii="Times New Roman" w:hAnsi="Times New Roman" w:cs="Times New Roman"/>
          <w:color w:val="000000"/>
          <w:sz w:val="24"/>
          <w:szCs w:val="24"/>
        </w:rPr>
        <w:t>A</w:t>
      </w:r>
      <w:r w:rsidR="00FE3A6E" w:rsidRPr="00900B3E">
        <w:rPr>
          <w:rFonts w:ascii="Times New Roman" w:hAnsi="Times New Roman" w:cs="Times New Roman"/>
          <w:color w:val="000000"/>
          <w:sz w:val="24"/>
          <w:szCs w:val="24"/>
        </w:rPr>
        <w:t>β</w:t>
      </w:r>
      <w:r w:rsidR="00117CBD">
        <w:rPr>
          <w:rFonts w:ascii="Times New Roman" w:hAnsi="Times New Roman" w:cs="Times New Roman"/>
          <w:color w:val="000000"/>
          <w:sz w:val="24"/>
          <w:szCs w:val="24"/>
        </w:rPr>
        <w:t>42</w:t>
      </w:r>
      <w:r>
        <w:rPr>
          <w:rFonts w:ascii="Times New Roman" w:hAnsi="Times New Roman" w:cs="Times New Roman"/>
          <w:color w:val="000000"/>
          <w:sz w:val="24"/>
          <w:szCs w:val="24"/>
        </w:rPr>
        <w:t xml:space="preserve"> or a low CSF </w:t>
      </w:r>
      <w:r w:rsidR="00117CBD">
        <w:rPr>
          <w:rFonts w:ascii="Times New Roman" w:hAnsi="Times New Roman" w:cs="Times New Roman"/>
          <w:color w:val="000000"/>
          <w:sz w:val="24"/>
          <w:szCs w:val="24"/>
        </w:rPr>
        <w:t>A</w:t>
      </w:r>
      <w:r w:rsidR="00FE3A6E" w:rsidRPr="00900B3E">
        <w:rPr>
          <w:rFonts w:ascii="Times New Roman" w:hAnsi="Times New Roman" w:cs="Times New Roman"/>
          <w:color w:val="000000"/>
          <w:sz w:val="24"/>
          <w:szCs w:val="24"/>
        </w:rPr>
        <w:t>β</w:t>
      </w:r>
      <w:r w:rsidR="00117CBD">
        <w:rPr>
          <w:rFonts w:ascii="Times New Roman" w:hAnsi="Times New Roman" w:cs="Times New Roman"/>
          <w:color w:val="000000"/>
          <w:sz w:val="24"/>
          <w:szCs w:val="24"/>
        </w:rPr>
        <w:t>42</w:t>
      </w:r>
      <w:r>
        <w:rPr>
          <w:rFonts w:ascii="Times New Roman" w:hAnsi="Times New Roman" w:cs="Times New Roman"/>
          <w:color w:val="000000"/>
          <w:sz w:val="24"/>
          <w:szCs w:val="24"/>
        </w:rPr>
        <w:t>/Aβ40 ratio,</w:t>
      </w:r>
      <w:r w:rsidRPr="00900B3E">
        <w:rPr>
          <w:rFonts w:ascii="Times New Roman" w:hAnsi="Times New Roman" w:cs="Times New Roman"/>
          <w:color w:val="000000"/>
          <w:sz w:val="24"/>
          <w:szCs w:val="24"/>
        </w:rPr>
        <w:t xml:space="preserve"> show high correspondence with</w:t>
      </w:r>
      <w:r w:rsidR="00071C63">
        <w:rPr>
          <w:rFonts w:ascii="Times New Roman" w:hAnsi="Times New Roman" w:cs="Times New Roman"/>
          <w:color w:val="000000"/>
          <w:sz w:val="24"/>
          <w:szCs w:val="24"/>
        </w:rPr>
        <w:t xml:space="preserve"> amyloid</w:t>
      </w:r>
      <w:r w:rsidRPr="00900B3E">
        <w:rPr>
          <w:rFonts w:ascii="Times New Roman" w:hAnsi="Times New Roman" w:cs="Times New Roman"/>
          <w:color w:val="000000"/>
          <w:sz w:val="24"/>
          <w:szCs w:val="24"/>
        </w:rPr>
        <w:t xml:space="preserve"> PET imaging </w:t>
      </w:r>
      <w:sdt>
        <w:sdtPr>
          <w:rPr>
            <w:rFonts w:ascii="Times New Roman" w:hAnsi="Times New Roman" w:cs="Times New Roman"/>
            <w:color w:val="000000"/>
            <w:sz w:val="24"/>
            <w:szCs w:val="24"/>
            <w:vertAlign w:val="superscript"/>
          </w:rPr>
          <w:tag w:val="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"/>
          <w:id w:val="679318236"/>
          <w:placeholder>
            <w:docPart w:val="DefaultPlaceholder_-1854013440"/>
          </w:placeholder>
        </w:sdtPr>
        <w:sdtContent>
          <w:ins w:id="119" w:author="Wisch, Julie" w:date="2022-09-28T11:06:00Z">
            <w:r w:rsidR="008256BA" w:rsidRPr="008256BA">
              <w:rPr>
                <w:rFonts w:ascii="Times New Roman" w:hAnsi="Times New Roman" w:cs="Times New Roman"/>
                <w:color w:val="000000"/>
                <w:sz w:val="24"/>
                <w:szCs w:val="24"/>
                <w:vertAlign w:val="superscript"/>
              </w:rPr>
              <w:t>5,6</w:t>
            </w:r>
          </w:ins>
          <w:del w:id="120" w:author="Wisch, Julie" w:date="2022-09-28T10:24:00Z">
            <w:r w:rsidR="00143020" w:rsidRPr="008256BA" w:rsidDel="00733317">
              <w:rPr>
                <w:rFonts w:ascii="Times New Roman" w:hAnsi="Times New Roman" w:cs="Times New Roman"/>
                <w:color w:val="000000"/>
                <w:sz w:val="24"/>
                <w:szCs w:val="24"/>
                <w:vertAlign w:val="superscript"/>
              </w:rPr>
              <w:delText>5,6</w:delText>
            </w:r>
          </w:del>
        </w:sdtContent>
      </w:sdt>
      <w:r w:rsidR="00AB0846" w:rsidRPr="00900B3E">
        <w:rPr>
          <w:rFonts w:ascii="Times New Roman" w:hAnsi="Times New Roman" w:cs="Times New Roman"/>
          <w:color w:val="000000"/>
          <w:sz w:val="24"/>
          <w:szCs w:val="24"/>
        </w:rPr>
        <w:t xml:space="preserve"> and postmortem pathology </w:t>
      </w:r>
      <w:sdt>
        <w:sdtPr>
          <w:rPr>
            <w:rFonts w:ascii="Times New Roman" w:hAnsi="Times New Roman" w:cs="Times New Roman"/>
            <w:color w:val="000000"/>
            <w:sz w:val="24"/>
            <w:szCs w:val="24"/>
            <w:vertAlign w:val="superscript"/>
          </w:rPr>
          <w:tag w:val="MENDELEY_CITATION_v3_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"/>
          <w:id w:val="78648627"/>
          <w:placeholder>
            <w:docPart w:val="065F80AE813D4271AA15452B5078F884"/>
          </w:placeholder>
        </w:sdtPr>
        <w:sdtContent>
          <w:ins w:id="121" w:author="Wisch, Julie" w:date="2022-09-28T11:06:00Z">
            <w:r w:rsidR="008256BA" w:rsidRPr="008256BA">
              <w:rPr>
                <w:rFonts w:ascii="Times New Roman" w:hAnsi="Times New Roman" w:cs="Times New Roman"/>
                <w:color w:val="000000"/>
                <w:sz w:val="24"/>
                <w:szCs w:val="24"/>
                <w:vertAlign w:val="superscript"/>
              </w:rPr>
              <w:t>7</w:t>
            </w:r>
          </w:ins>
          <w:del w:id="122" w:author="Wisch, Julie" w:date="2022-09-28T10:24:00Z">
            <w:r w:rsidR="00143020" w:rsidRPr="008256BA" w:rsidDel="00733317">
              <w:rPr>
                <w:rFonts w:ascii="Times New Roman" w:hAnsi="Times New Roman" w:cs="Times New Roman"/>
                <w:color w:val="000000"/>
                <w:sz w:val="24"/>
                <w:szCs w:val="24"/>
                <w:vertAlign w:val="superscript"/>
              </w:rPr>
              <w:delText>7</w:delText>
            </w:r>
          </w:del>
        </w:sdtContent>
      </w:sdt>
      <w:r w:rsidR="00AB0846" w:rsidRPr="00900B3E">
        <w:rPr>
          <w:rFonts w:ascii="Times New Roman" w:hAnsi="Times New Roman" w:cs="Times New Roman"/>
          <w:color w:val="000000"/>
          <w:sz w:val="24"/>
          <w:szCs w:val="24"/>
        </w:rPr>
        <w:t>.</w:t>
      </w:r>
      <w:r w:rsidR="006252C0" w:rsidRPr="00900B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CSF pTau</w:t>
      </w:r>
      <w:r>
        <w:rPr>
          <w:rFonts w:ascii="Times New Roman" w:hAnsi="Times New Roman" w:cs="Times New Roman"/>
          <w:color w:val="000000"/>
          <w:sz w:val="24"/>
          <w:szCs w:val="24"/>
          <w:vertAlign w:val="subscript"/>
        </w:rPr>
        <w:t>181</w:t>
      </w:r>
      <w:r>
        <w:rPr>
          <w:rFonts w:ascii="Times New Roman" w:hAnsi="Times New Roman" w:cs="Times New Roman"/>
          <w:color w:val="000000"/>
          <w:sz w:val="24"/>
          <w:szCs w:val="24"/>
        </w:rPr>
        <w:t xml:space="preserve"> increases as amyloid accumulates and is a reflection of neurofibrillary tangles</w:t>
      </w:r>
      <w:r w:rsidR="00F6391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"/>
          <w:id w:val="-1233002041"/>
          <w:placeholder>
            <w:docPart w:val="DefaultPlaceholder_-1854013440"/>
          </w:placeholder>
        </w:sdtPr>
        <w:sdtContent>
          <w:ins w:id="123" w:author="Wisch, Julie" w:date="2022-09-28T11:06:00Z">
            <w:r w:rsidR="008256BA" w:rsidRPr="008256BA">
              <w:rPr>
                <w:rFonts w:ascii="Times New Roman" w:hAnsi="Times New Roman" w:cs="Times New Roman"/>
                <w:color w:val="000000"/>
                <w:sz w:val="24"/>
                <w:szCs w:val="24"/>
                <w:vertAlign w:val="superscript"/>
              </w:rPr>
              <w:t>8</w:t>
            </w:r>
          </w:ins>
          <w:del w:id="124" w:author="Wisch, Julie" w:date="2022-09-28T10:24:00Z">
            <w:r w:rsidR="00143020" w:rsidRPr="008256BA" w:rsidDel="00733317">
              <w:rPr>
                <w:rFonts w:ascii="Times New Roman" w:hAnsi="Times New Roman" w:cs="Times New Roman"/>
                <w:color w:val="000000"/>
                <w:sz w:val="24"/>
                <w:szCs w:val="24"/>
                <w:vertAlign w:val="superscript"/>
              </w:rPr>
              <w:delText>8</w:delText>
            </w:r>
          </w:del>
        </w:sdtContent>
      </w:sdt>
      <w:r>
        <w:rPr>
          <w:rFonts w:ascii="Times New Roman" w:hAnsi="Times New Roman" w:cs="Times New Roman"/>
          <w:color w:val="000000"/>
          <w:sz w:val="24"/>
          <w:szCs w:val="24"/>
        </w:rPr>
        <w:t xml:space="preserve">.  </w:t>
      </w:r>
      <w:r w:rsidRPr="00900B3E">
        <w:rPr>
          <w:rFonts w:ascii="Times New Roman" w:hAnsi="Times New Roman" w:cs="Times New Roman"/>
          <w:color w:val="000000"/>
          <w:sz w:val="24"/>
          <w:szCs w:val="24"/>
        </w:rPr>
        <w:t xml:space="preserve">Studies have also attempted to forecast symptomatic </w:t>
      </w:r>
      <w:r w:rsidRPr="00D27767">
        <w:rPr>
          <w:rFonts w:ascii="Times New Roman" w:hAnsi="Times New Roman" w:cs="Times New Roman"/>
          <w:color w:val="000000"/>
          <w:sz w:val="24"/>
          <w:szCs w:val="24"/>
        </w:rPr>
        <w:t>development of AD using CSF measures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WJiZjAxYzctNWE2Ny00NWVkLThiMjEtZWQzODNlMzhlMjAxIiwicHJvcGVydGllcyI6eyJub3RlSW5kZXgiOjB9LCJpc0VkaXRlZCI6ZmFsc2UsIm1hbnVhbE92ZXJyaWRlIjp7ImlzTWFudWFsbHlPdmVycmlkZGVuIjpmYWxzZSwiY2l0ZXByb2NUZXh0IjoiPHN1cD45LDEw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"/>
          <w:id w:val="917829911"/>
          <w:placeholder>
            <w:docPart w:val="DefaultPlaceholder_-1854013440"/>
          </w:placeholder>
        </w:sdtPr>
        <w:sdtContent>
          <w:ins w:id="125" w:author="Wisch, Julie" w:date="2022-09-28T11:06:00Z">
            <w:r w:rsidR="008256BA" w:rsidRPr="008256BA">
              <w:rPr>
                <w:rFonts w:ascii="Times New Roman" w:hAnsi="Times New Roman" w:cs="Times New Roman"/>
                <w:color w:val="000000"/>
                <w:sz w:val="24"/>
                <w:szCs w:val="24"/>
                <w:vertAlign w:val="superscript"/>
              </w:rPr>
              <w:t>9,10</w:t>
            </w:r>
          </w:ins>
          <w:del w:id="126" w:author="Wisch, Julie" w:date="2022-09-28T10:24:00Z">
            <w:r w:rsidR="00143020" w:rsidRPr="008256BA" w:rsidDel="00733317">
              <w:rPr>
                <w:rFonts w:ascii="Times New Roman" w:hAnsi="Times New Roman" w:cs="Times New Roman"/>
                <w:color w:val="000000"/>
                <w:sz w:val="24"/>
                <w:szCs w:val="24"/>
                <w:vertAlign w:val="superscript"/>
              </w:rPr>
              <w:delText>9,10</w:delText>
            </w:r>
          </w:del>
        </w:sdtContent>
      </w:sdt>
      <w:r w:rsidR="006252C0" w:rsidRPr="00D27767">
        <w:rPr>
          <w:rFonts w:ascii="Times New Roman" w:hAnsi="Times New Roman" w:cs="Times New Roman"/>
          <w:color w:val="000000"/>
          <w:sz w:val="24"/>
          <w:szCs w:val="24"/>
        </w:rPr>
        <w:t xml:space="preserve">. </w:t>
      </w:r>
      <w:r w:rsidRPr="00D27767">
        <w:rPr>
          <w:rFonts w:ascii="Times New Roman" w:hAnsi="Times New Roman" w:cs="Times New Roman"/>
          <w:color w:val="000000"/>
          <w:sz w:val="24"/>
          <w:szCs w:val="24"/>
        </w:rPr>
        <w:t>Of these, the CSF pTau</w:t>
      </w:r>
      <w:r w:rsidRPr="00D27767">
        <w:rPr>
          <w:rFonts w:ascii="Times New Roman" w:hAnsi="Times New Roman" w:cs="Times New Roman"/>
          <w:color w:val="000000"/>
          <w:sz w:val="24"/>
          <w:szCs w:val="24"/>
          <w:vertAlign w:val="subscript"/>
        </w:rPr>
        <w:t>181</w:t>
      </w:r>
      <w:r w:rsidRPr="00D27767">
        <w:rPr>
          <w:rFonts w:ascii="Times New Roman" w:hAnsi="Times New Roman" w:cs="Times New Roman"/>
          <w:color w:val="000000"/>
          <w:sz w:val="24"/>
          <w:szCs w:val="24"/>
        </w:rPr>
        <w:t xml:space="preserve">/ </w:t>
      </w:r>
      <w:r w:rsidR="00117CBD">
        <w:rPr>
          <w:rFonts w:ascii="Times New Roman" w:hAnsi="Times New Roman" w:cs="Times New Roman"/>
          <w:color w:val="000000"/>
          <w:sz w:val="24"/>
          <w:szCs w:val="24"/>
        </w:rPr>
        <w:t>A</w:t>
      </w:r>
      <w:r w:rsidR="009F5598" w:rsidRPr="00900B3E">
        <w:rPr>
          <w:rFonts w:ascii="Times New Roman" w:hAnsi="Times New Roman" w:cs="Times New Roman"/>
          <w:color w:val="000000"/>
          <w:sz w:val="24"/>
          <w:szCs w:val="24"/>
        </w:rPr>
        <w:t>β</w:t>
      </w:r>
      <w:r w:rsidR="00117CBD">
        <w:rPr>
          <w:rFonts w:ascii="Times New Roman" w:hAnsi="Times New Roman" w:cs="Times New Roman"/>
          <w:color w:val="000000"/>
          <w:sz w:val="24"/>
          <w:szCs w:val="24"/>
        </w:rPr>
        <w:t>42</w:t>
      </w:r>
      <w:r w:rsidRPr="00D27767">
        <w:rPr>
          <w:rFonts w:ascii="Times New Roman" w:hAnsi="Times New Roman" w:cs="Times New Roman"/>
          <w:color w:val="000000"/>
          <w:sz w:val="24"/>
          <w:szCs w:val="24"/>
        </w:rPr>
        <w:t xml:space="preserve"> ratio was the most </w:t>
      </w:r>
      <w:r w:rsidR="009F5598">
        <w:rPr>
          <w:rFonts w:ascii="Times New Roman" w:hAnsi="Times New Roman" w:cs="Times New Roman"/>
          <w:color w:val="000000"/>
          <w:sz w:val="24"/>
          <w:szCs w:val="24"/>
        </w:rPr>
        <w:t>prognostic</w:t>
      </w:r>
      <w:r w:rsidRPr="00D27767">
        <w:rPr>
          <w:rFonts w:ascii="Times New Roman" w:hAnsi="Times New Roman" w:cs="Times New Roman"/>
          <w:color w:val="000000"/>
          <w:sz w:val="24"/>
          <w:szCs w:val="24"/>
        </w:rPr>
        <w:t>; however, this ratio was not able to</w:t>
      </w:r>
      <w:r>
        <w:rPr>
          <w:rFonts w:ascii="Times New Roman" w:hAnsi="Times New Roman" w:cs="Times New Roman"/>
          <w:color w:val="000000"/>
          <w:sz w:val="24"/>
          <w:szCs w:val="24"/>
        </w:rPr>
        <w:t xml:space="preserve"> accurately</w:t>
      </w:r>
      <w:r w:rsidRPr="00D27767">
        <w:rPr>
          <w:rFonts w:ascii="Times New Roman" w:hAnsi="Times New Roman" w:cs="Times New Roman"/>
          <w:color w:val="000000"/>
          <w:sz w:val="24"/>
          <w:szCs w:val="24"/>
        </w:rPr>
        <w:t xml:space="preserve"> predict time to symptom </w:t>
      </w:r>
      <w:r w:rsidR="00071C63">
        <w:rPr>
          <w:rFonts w:ascii="Times New Roman" w:hAnsi="Times New Roman" w:cs="Times New Roman"/>
          <w:color w:val="000000"/>
          <w:sz w:val="24"/>
          <w:szCs w:val="24"/>
        </w:rPr>
        <w:t xml:space="preserve">onset </w:t>
      </w:r>
      <w:sdt>
        <w:sdtPr>
          <w:rPr>
            <w:rFonts w:ascii="Times New Roman" w:hAnsi="Times New Roman" w:cs="Times New Roman"/>
            <w:color w:val="000000"/>
            <w:sz w:val="24"/>
            <w:szCs w:val="24"/>
            <w:vertAlign w:val="superscript"/>
          </w:rPr>
          <w:tag w:val="MENDELEY_CITATION_v3_eyJjaXRhdGlvbklEIjoiTUVOREVMRVlfQ0lUQVRJT05fY2NlM2RmZGEtOTUxMC00Mjg1LWIzYjYtYTViNDA4NTY4M2RiIiwicHJvcGVydGllcyI6eyJub3RlSW5kZXgiOjB9LCJpc0VkaXRlZCI6ZmFsc2UsIm1hbnVhbE92ZXJyaWRlIjp7ImlzTWFudWFsbHlPdmVycmlkZGVuIjpmYWxzZSwiY2l0ZXByb2NUZXh0IjoiPHN1cD45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XX0="/>
          <w:id w:val="-834767175"/>
          <w:placeholder>
            <w:docPart w:val="DefaultPlaceholder_-1854013440"/>
          </w:placeholder>
        </w:sdtPr>
        <w:sdtContent>
          <w:ins w:id="127" w:author="Wisch, Julie" w:date="2022-09-28T11:06:00Z">
            <w:r w:rsidR="008256BA" w:rsidRPr="008256BA">
              <w:rPr>
                <w:rFonts w:ascii="Times New Roman" w:hAnsi="Times New Roman" w:cs="Times New Roman"/>
                <w:color w:val="000000"/>
                <w:sz w:val="24"/>
                <w:szCs w:val="24"/>
                <w:vertAlign w:val="superscript"/>
              </w:rPr>
              <w:t>9</w:t>
            </w:r>
          </w:ins>
          <w:del w:id="128" w:author="Wisch, Julie" w:date="2022-09-28T10:24:00Z">
            <w:r w:rsidR="00143020" w:rsidRPr="008256BA" w:rsidDel="00733317">
              <w:rPr>
                <w:rFonts w:ascii="Times New Roman" w:hAnsi="Times New Roman" w:cs="Times New Roman"/>
                <w:color w:val="000000"/>
                <w:sz w:val="24"/>
                <w:szCs w:val="24"/>
                <w:vertAlign w:val="superscript"/>
              </w:rPr>
              <w:delText>9</w:delText>
            </w:r>
          </w:del>
        </w:sdtContent>
      </w:sdt>
      <w:r w:rsidR="00557E4E" w:rsidRPr="00D27767">
        <w:rPr>
          <w:rFonts w:ascii="Times New Roman" w:hAnsi="Times New Roman" w:cs="Times New Roman"/>
          <w:color w:val="000000"/>
          <w:sz w:val="24"/>
          <w:szCs w:val="24"/>
        </w:rPr>
        <w:t xml:space="preserve">. </w:t>
      </w:r>
      <w:r w:rsidR="006252C0" w:rsidRPr="00D27767">
        <w:rPr>
          <w:rFonts w:ascii="Times New Roman" w:hAnsi="Times New Roman" w:cs="Times New Roman"/>
          <w:color w:val="000000"/>
          <w:sz w:val="24"/>
          <w:szCs w:val="24"/>
        </w:rPr>
        <w:t xml:space="preserve">We posit that the limitations of indirect measures of amyloid and tau pathology </w:t>
      </w:r>
      <w:r w:rsidR="001F2657" w:rsidRPr="00D27767">
        <w:rPr>
          <w:rFonts w:ascii="Times New Roman" w:hAnsi="Times New Roman" w:cs="Times New Roman"/>
          <w:color w:val="000000"/>
          <w:sz w:val="24"/>
          <w:szCs w:val="24"/>
        </w:rPr>
        <w:t xml:space="preserve">to forecast AD symptom onset </w:t>
      </w:r>
      <w:r w:rsidR="00AB2290" w:rsidRPr="00D27767">
        <w:rPr>
          <w:rFonts w:ascii="Times New Roman" w:hAnsi="Times New Roman" w:cs="Times New Roman"/>
          <w:color w:val="000000"/>
          <w:sz w:val="24"/>
          <w:szCs w:val="24"/>
        </w:rPr>
        <w:t xml:space="preserve">may indicate that other factors, perhaps those expressed in CSF proteomics, can offer an enhanced understanding of the progression from </w:t>
      </w:r>
      <w:r w:rsidR="009A698B" w:rsidRPr="00D27767">
        <w:rPr>
          <w:rFonts w:ascii="Times New Roman" w:hAnsi="Times New Roman" w:cs="Times New Roman"/>
          <w:color w:val="000000"/>
          <w:sz w:val="24"/>
          <w:szCs w:val="24"/>
        </w:rPr>
        <w:t>preclinical</w:t>
      </w:r>
      <w:r w:rsidR="00AB2290" w:rsidRPr="00D27767">
        <w:rPr>
          <w:rFonts w:ascii="Times New Roman" w:hAnsi="Times New Roman" w:cs="Times New Roman"/>
          <w:color w:val="000000"/>
          <w:sz w:val="24"/>
          <w:szCs w:val="24"/>
        </w:rPr>
        <w:t xml:space="preserve"> to symptomatic AD.</w:t>
      </w:r>
    </w:p>
    <w:p w14:paraId="0F0BA894" w14:textId="31AB9CD2" w:rsidR="003A6D7B" w:rsidRPr="007B465D" w:rsidRDefault="00FB123D" w:rsidP="003A6D7B">
      <w:pP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D40E72" w:rsidRPr="00900B3E">
        <w:rPr>
          <w:rFonts w:ascii="Times New Roman" w:eastAsia="Times New Roman" w:hAnsi="Times New Roman" w:cs="Times New Roman"/>
          <w:color w:val="000000"/>
          <w:sz w:val="24"/>
          <w:szCs w:val="24"/>
        </w:rPr>
        <w:t xml:space="preserve"> is </w:t>
      </w:r>
      <w:r w:rsidR="009A698B" w:rsidRPr="00900B3E">
        <w:rPr>
          <w:rFonts w:ascii="Times New Roman" w:eastAsia="Times New Roman" w:hAnsi="Times New Roman" w:cs="Times New Roman"/>
          <w:color w:val="000000"/>
          <w:sz w:val="24"/>
          <w:szCs w:val="24"/>
        </w:rPr>
        <w:t>vitally important that</w:t>
      </w:r>
      <w:r w:rsidR="00D40E72" w:rsidRPr="00900B3E">
        <w:rPr>
          <w:rFonts w:ascii="Times New Roman" w:eastAsia="Times New Roman" w:hAnsi="Times New Roman" w:cs="Times New Roman"/>
          <w:color w:val="000000"/>
          <w:sz w:val="24"/>
          <w:szCs w:val="24"/>
        </w:rPr>
        <w:t xml:space="preserve"> we </w:t>
      </w:r>
      <w:r w:rsidR="009176A2">
        <w:rPr>
          <w:rFonts w:ascii="Times New Roman" w:eastAsia="Times New Roman" w:hAnsi="Times New Roman" w:cs="Times New Roman"/>
          <w:color w:val="000000"/>
          <w:sz w:val="24"/>
          <w:szCs w:val="24"/>
        </w:rPr>
        <w:t>understand the etiology</w:t>
      </w:r>
      <w:r w:rsidR="00D40E72" w:rsidRPr="00900B3E">
        <w:rPr>
          <w:rFonts w:ascii="Times New Roman" w:eastAsia="Times New Roman" w:hAnsi="Times New Roman" w:cs="Times New Roman"/>
          <w:color w:val="000000"/>
          <w:sz w:val="24"/>
          <w:szCs w:val="24"/>
        </w:rPr>
        <w:t xml:space="preserve"> of heterogeneity in </w:t>
      </w:r>
      <w:r w:rsidR="009A698B" w:rsidRPr="00900B3E">
        <w:rPr>
          <w:rFonts w:ascii="Times New Roman" w:eastAsia="Times New Roman" w:hAnsi="Times New Roman" w:cs="Times New Roman"/>
          <w:color w:val="000000"/>
          <w:sz w:val="24"/>
          <w:szCs w:val="24"/>
        </w:rPr>
        <w:t>the preclinical and symptomatic stages of</w:t>
      </w:r>
      <w:r w:rsidR="00D40E72" w:rsidRPr="00900B3E">
        <w:rPr>
          <w:rFonts w:ascii="Times New Roman" w:eastAsia="Times New Roman" w:hAnsi="Times New Roman" w:cs="Times New Roman"/>
          <w:color w:val="000000"/>
          <w:sz w:val="24"/>
          <w:szCs w:val="24"/>
        </w:rPr>
        <w:t xml:space="preserve"> AD. </w:t>
      </w:r>
      <w:r w:rsidR="0033615E" w:rsidRPr="00900B3E">
        <w:rPr>
          <w:rFonts w:ascii="Times New Roman" w:eastAsia="Times New Roman" w:hAnsi="Times New Roman" w:cs="Times New Roman"/>
          <w:color w:val="000000"/>
          <w:sz w:val="24"/>
          <w:szCs w:val="24"/>
        </w:rPr>
        <w:t xml:space="preserve">Clinical trials </w:t>
      </w:r>
      <w:r w:rsidR="009A698B" w:rsidRPr="00900B3E">
        <w:rPr>
          <w:rFonts w:ascii="Times New Roman" w:eastAsia="Times New Roman" w:hAnsi="Times New Roman" w:cs="Times New Roman"/>
          <w:color w:val="000000"/>
          <w:sz w:val="24"/>
          <w:szCs w:val="24"/>
        </w:rPr>
        <w:t xml:space="preserve">are now </w:t>
      </w:r>
      <w:r w:rsidR="0033615E" w:rsidRPr="00900B3E">
        <w:rPr>
          <w:rFonts w:ascii="Times New Roman" w:eastAsia="Times New Roman" w:hAnsi="Times New Roman" w:cs="Times New Roman"/>
          <w:color w:val="000000"/>
          <w:sz w:val="24"/>
          <w:szCs w:val="24"/>
        </w:rPr>
        <w:t>target</w:t>
      </w:r>
      <w:r w:rsidR="009A698B" w:rsidRPr="00900B3E">
        <w:rPr>
          <w:rFonts w:ascii="Times New Roman" w:eastAsia="Times New Roman" w:hAnsi="Times New Roman" w:cs="Times New Roman"/>
          <w:color w:val="000000"/>
          <w:sz w:val="24"/>
          <w:szCs w:val="24"/>
        </w:rPr>
        <w:t xml:space="preserve">ing </w:t>
      </w:r>
      <w:r w:rsidR="0033615E" w:rsidRPr="00900B3E">
        <w:rPr>
          <w:rFonts w:ascii="Times New Roman" w:eastAsia="Times New Roman" w:hAnsi="Times New Roman" w:cs="Times New Roman"/>
          <w:color w:val="000000"/>
          <w:sz w:val="24"/>
          <w:szCs w:val="24"/>
        </w:rPr>
        <w:t xml:space="preserve">drug delivery </w:t>
      </w:r>
      <w:r w:rsidR="00D40E72" w:rsidRPr="00900B3E">
        <w:rPr>
          <w:rFonts w:ascii="Times New Roman" w:hAnsi="Times New Roman" w:cs="Times New Roman"/>
          <w:color w:val="000000"/>
          <w:sz w:val="24"/>
          <w:szCs w:val="24"/>
        </w:rPr>
        <w:t xml:space="preserve">during either the preclinical or very early symptomatic stages of AD </w:t>
      </w:r>
      <w:sdt>
        <w:sdtPr>
          <w:rPr>
            <w:rFonts w:ascii="Times New Roman" w:eastAsia="Times New Roman" w:hAnsi="Times New Roman" w:cs="Times New Roman"/>
            <w:color w:val="000000"/>
            <w:sz w:val="24"/>
            <w:szCs w:val="24"/>
            <w:vertAlign w:val="superscript"/>
          </w:rPr>
          <w:tag w:val="MENDELEY_CITATION_v3_eyJjaXRhdGlvbklEIjoiTUVOREVMRVlfQ0lUQVRJT05fMjU4NmFjMzMtYTRjYS00N2UyLWFjYzMtOWM0YTUxYzc2Njc2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
          <w:id w:val="107557373"/>
          <w:placeholder>
            <w:docPart w:val="A44765429EAC4EF38A838AE0A1BCBD75"/>
          </w:placeholder>
        </w:sdtPr>
        <w:sdtContent>
          <w:ins w:id="129" w:author="Wisch, Julie" w:date="2022-09-28T11:06:00Z">
            <w:r w:rsidR="008256BA" w:rsidRPr="008256BA">
              <w:rPr>
                <w:rFonts w:ascii="Times New Roman" w:eastAsia="Times New Roman" w:hAnsi="Times New Roman" w:cs="Times New Roman"/>
                <w:color w:val="000000"/>
                <w:sz w:val="24"/>
                <w:szCs w:val="24"/>
                <w:vertAlign w:val="superscript"/>
              </w:rPr>
              <w:t>2</w:t>
            </w:r>
          </w:ins>
          <w:del w:id="130" w:author="Wisch, Julie" w:date="2022-09-28T10:24:00Z">
            <w:r w:rsidR="00143020" w:rsidRPr="008256BA" w:rsidDel="00733317">
              <w:rPr>
                <w:rFonts w:ascii="Times New Roman" w:eastAsia="Times New Roman" w:hAnsi="Times New Roman" w:cs="Times New Roman"/>
                <w:color w:val="000000"/>
                <w:sz w:val="24"/>
                <w:szCs w:val="24"/>
                <w:vertAlign w:val="superscript"/>
              </w:rPr>
              <w:delText>2</w:delText>
            </w:r>
          </w:del>
        </w:sdtContent>
      </w:sdt>
      <w:r w:rsidR="00D40E72" w:rsidRPr="00900B3E">
        <w:rPr>
          <w:rFonts w:ascii="Times New Roman" w:eastAsia="Times New Roman" w:hAnsi="Times New Roman" w:cs="Times New Roman"/>
          <w:color w:val="000000"/>
          <w:sz w:val="24"/>
          <w:szCs w:val="24"/>
        </w:rPr>
        <w:t>.</w:t>
      </w:r>
      <w:r w:rsidR="0033615E" w:rsidRPr="00900B3E">
        <w:rPr>
          <w:rFonts w:ascii="Times New Roman" w:eastAsia="Times New Roman" w:hAnsi="Times New Roman" w:cs="Times New Roman"/>
          <w:color w:val="000000"/>
          <w:sz w:val="24"/>
          <w:szCs w:val="24"/>
        </w:rPr>
        <w:t xml:space="preserve"> In the absence of a w</w:t>
      </w:r>
      <w:r w:rsidR="00F605AB" w:rsidRPr="00900B3E">
        <w:rPr>
          <w:rFonts w:ascii="Times New Roman" w:eastAsia="Times New Roman" w:hAnsi="Times New Roman" w:cs="Times New Roman"/>
          <w:color w:val="000000"/>
          <w:sz w:val="24"/>
          <w:szCs w:val="24"/>
        </w:rPr>
        <w:t>ell-defined understanding of</w:t>
      </w:r>
      <w:r w:rsidR="0033615E" w:rsidRPr="00900B3E">
        <w:rPr>
          <w:rFonts w:ascii="Times New Roman" w:eastAsia="Times New Roman" w:hAnsi="Times New Roman" w:cs="Times New Roman"/>
          <w:color w:val="000000"/>
          <w:sz w:val="24"/>
          <w:szCs w:val="24"/>
        </w:rPr>
        <w:t xml:space="preserve"> future </w:t>
      </w:r>
      <w:r w:rsidR="00F605AB" w:rsidRPr="00900B3E">
        <w:rPr>
          <w:rFonts w:ascii="Times New Roman" w:eastAsia="Times New Roman" w:hAnsi="Times New Roman" w:cs="Times New Roman"/>
          <w:color w:val="000000"/>
          <w:sz w:val="24"/>
          <w:szCs w:val="24"/>
        </w:rPr>
        <w:t>disease</w:t>
      </w:r>
      <w:r w:rsidR="0033615E" w:rsidRPr="00900B3E">
        <w:rPr>
          <w:rFonts w:ascii="Times New Roman" w:eastAsia="Times New Roman" w:hAnsi="Times New Roman" w:cs="Times New Roman"/>
          <w:color w:val="000000"/>
          <w:sz w:val="24"/>
          <w:szCs w:val="24"/>
        </w:rPr>
        <w:t xml:space="preserve"> trajectory, </w:t>
      </w:r>
      <w:r w:rsidR="00F605AB" w:rsidRPr="00900B3E">
        <w:rPr>
          <w:rFonts w:ascii="Times New Roman" w:eastAsia="Times New Roman" w:hAnsi="Times New Roman" w:cs="Times New Roman"/>
          <w:color w:val="000000"/>
          <w:sz w:val="24"/>
          <w:szCs w:val="24"/>
        </w:rPr>
        <w:t>p</w:t>
      </w:r>
      <w:r w:rsidR="0033615E" w:rsidRPr="00900B3E">
        <w:rPr>
          <w:rFonts w:ascii="Times New Roman" w:eastAsia="Times New Roman" w:hAnsi="Times New Roman" w:cs="Times New Roman"/>
          <w:color w:val="000000"/>
          <w:sz w:val="24"/>
          <w:szCs w:val="24"/>
        </w:rPr>
        <w:t xml:space="preserve">articipants may receive unnecessary treatment or </w:t>
      </w:r>
      <w:r w:rsidR="009A698B" w:rsidRPr="00900B3E">
        <w:rPr>
          <w:rFonts w:ascii="Times New Roman" w:eastAsia="Times New Roman" w:hAnsi="Times New Roman" w:cs="Times New Roman"/>
          <w:color w:val="000000"/>
          <w:sz w:val="24"/>
          <w:szCs w:val="24"/>
        </w:rPr>
        <w:t xml:space="preserve">the </w:t>
      </w:r>
      <w:r w:rsidR="0033615E" w:rsidRPr="00900B3E">
        <w:rPr>
          <w:rFonts w:ascii="Times New Roman" w:eastAsia="Times New Roman" w:hAnsi="Times New Roman" w:cs="Times New Roman"/>
          <w:color w:val="000000"/>
          <w:sz w:val="24"/>
          <w:szCs w:val="24"/>
        </w:rPr>
        <w:t>true effects of pharmacological intervention</w:t>
      </w:r>
      <w:r w:rsidR="00B01BA6">
        <w:rPr>
          <w:rFonts w:ascii="Times New Roman" w:eastAsia="Times New Roman" w:hAnsi="Times New Roman" w:cs="Times New Roman"/>
          <w:color w:val="000000"/>
          <w:sz w:val="24"/>
          <w:szCs w:val="24"/>
        </w:rPr>
        <w:t xml:space="preserve"> may be obscured</w:t>
      </w:r>
      <w:r w:rsidR="0033615E" w:rsidRPr="00900B3E">
        <w:rPr>
          <w:rFonts w:ascii="Times New Roman" w:eastAsia="Times New Roman" w:hAnsi="Times New Roman" w:cs="Times New Roman"/>
          <w:color w:val="000000"/>
          <w:sz w:val="24"/>
          <w:szCs w:val="24"/>
        </w:rPr>
        <w:t xml:space="preserve">. </w:t>
      </w:r>
      <w:r w:rsidR="007B465D">
        <w:rPr>
          <w:rFonts w:ascii="Times New Roman" w:eastAsia="Times New Roman" w:hAnsi="Times New Roman" w:cs="Times New Roman"/>
          <w:color w:val="000000"/>
          <w:sz w:val="24"/>
          <w:szCs w:val="24"/>
        </w:rPr>
        <w:t>Important recent work has been performed linking CSF measures of amyloid and tau to the proteome</w:t>
      </w:r>
      <w:sdt>
        <w:sdtPr>
          <w:rPr>
            <w:rFonts w:ascii="Times New Roman" w:eastAsia="Times New Roman" w:hAnsi="Times New Roman" w:cs="Times New Roman"/>
            <w:color w:val="000000"/>
            <w:sz w:val="24"/>
            <w:szCs w:val="24"/>
            <w:vertAlign w:val="superscript"/>
          </w:rPr>
          <w:tag w:val="MENDELEY_CITATION_v3_eyJjaXRhdGlvbklEIjoiTUVOREVMRVlfQ0lUQVRJT05fZDY0NWRiNGQtNmMzZS00M2FjLWFkNTMtYWExNmI2ZTg4YTc4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1533838134"/>
          <w:placeholder>
            <w:docPart w:val="DefaultPlaceholder_-1854013440"/>
          </w:placeholder>
        </w:sdtPr>
        <w:sdtContent>
          <w:ins w:id="131" w:author="Wisch, Julie" w:date="2022-09-28T11:06:00Z">
            <w:r w:rsidR="008256BA" w:rsidRPr="008256BA">
              <w:rPr>
                <w:rFonts w:ascii="Times New Roman" w:eastAsia="Times New Roman" w:hAnsi="Times New Roman" w:cs="Times New Roman"/>
                <w:color w:val="000000"/>
                <w:sz w:val="24"/>
                <w:szCs w:val="24"/>
                <w:vertAlign w:val="superscript"/>
              </w:rPr>
              <w:t>11,12</w:t>
            </w:r>
          </w:ins>
          <w:del w:id="132" w:author="Wisch, Julie" w:date="2022-09-28T10:24:00Z">
            <w:r w:rsidR="00143020" w:rsidRPr="008256BA" w:rsidDel="00733317">
              <w:rPr>
                <w:rFonts w:ascii="Times New Roman" w:eastAsia="Times New Roman" w:hAnsi="Times New Roman" w:cs="Times New Roman"/>
                <w:color w:val="000000"/>
                <w:sz w:val="24"/>
                <w:szCs w:val="24"/>
                <w:vertAlign w:val="superscript"/>
              </w:rPr>
              <w:delText>11,12</w:delText>
            </w:r>
          </w:del>
        </w:sdtContent>
      </w:sdt>
      <w:r w:rsidR="007B465D">
        <w:rPr>
          <w:rFonts w:ascii="Times New Roman" w:eastAsia="Times New Roman" w:hAnsi="Times New Roman" w:cs="Times New Roman"/>
          <w:color w:val="000000"/>
          <w:sz w:val="24"/>
          <w:szCs w:val="24"/>
        </w:rPr>
        <w:t>, highlighting observable subtypes in proteomic profile and arguing that perhaps even previously failed drug interventions may have been effective in mitigating AD-related damage in specific sub-populations.</w:t>
      </w:r>
    </w:p>
    <w:p w14:paraId="4C7F8D0D" w14:textId="2EA1821E" w:rsidR="006B0C45" w:rsidRDefault="009A409B" w:rsidP="009A409B">
      <w:pPr>
        <w:divId w:val="493839192"/>
        <w:rPr>
          <w:rFonts w:ascii="Times New Roman" w:eastAsia="Times New Roman" w:hAnsi="Times New Roman" w:cs="Times New Roman"/>
          <w:color w:val="000000"/>
          <w:sz w:val="24"/>
          <w:szCs w:val="24"/>
        </w:rPr>
      </w:pPr>
      <w:r w:rsidRPr="00900B3E">
        <w:rPr>
          <w:rFonts w:ascii="Times New Roman" w:hAnsi="Times New Roman" w:cs="Times New Roman"/>
          <w:color w:val="000000"/>
          <w:sz w:val="24"/>
          <w:szCs w:val="24"/>
        </w:rPr>
        <w:t xml:space="preserve">Recent reviews have highlighted the importance of longitudinal research, particularly with respect to heterogeneity </w:t>
      </w:r>
      <w:sdt>
        <w:sdtPr>
          <w:rPr>
            <w:rFonts w:ascii="Times New Roman" w:hAnsi="Times New Roman" w:cs="Times New Roman"/>
            <w:color w:val="000000"/>
            <w:sz w:val="24"/>
            <w:szCs w:val="24"/>
            <w:vertAlign w:val="superscript"/>
          </w:rPr>
          <w:tag w:val="MENDELEY_CITATION_v3_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"/>
          <w:id w:val="47121645"/>
          <w:placeholder>
            <w:docPart w:val="DefaultPlaceholder_-1854013440"/>
          </w:placeholder>
        </w:sdtPr>
        <w:sdtContent>
          <w:ins w:id="133" w:author="Wisch, Julie" w:date="2022-09-28T11:06:00Z">
            <w:r w:rsidR="008256BA" w:rsidRPr="008256BA">
              <w:rPr>
                <w:rFonts w:ascii="Times New Roman" w:hAnsi="Times New Roman" w:cs="Times New Roman"/>
                <w:color w:val="000000"/>
                <w:sz w:val="24"/>
                <w:szCs w:val="24"/>
                <w:vertAlign w:val="superscript"/>
              </w:rPr>
              <w:t>13</w:t>
            </w:r>
          </w:ins>
          <w:del w:id="134" w:author="Wisch, Julie" w:date="2022-09-28T10:24:00Z">
            <w:r w:rsidR="00143020" w:rsidRPr="008256BA" w:rsidDel="00733317">
              <w:rPr>
                <w:rFonts w:ascii="Times New Roman" w:hAnsi="Times New Roman" w:cs="Times New Roman"/>
                <w:color w:val="000000"/>
                <w:sz w:val="24"/>
                <w:szCs w:val="24"/>
                <w:vertAlign w:val="superscript"/>
              </w:rPr>
              <w:delText>13</w:delText>
            </w:r>
          </w:del>
        </w:sdtContent>
      </w:sdt>
      <w:r w:rsidRPr="00900B3E">
        <w:rPr>
          <w:rFonts w:ascii="Times New Roman" w:hAnsi="Times New Roman" w:cs="Times New Roman"/>
          <w:color w:val="000000"/>
          <w:sz w:val="24"/>
          <w:szCs w:val="24"/>
        </w:rPr>
        <w:t xml:space="preserve">; however, relatively few </w:t>
      </w:r>
      <w:r w:rsidR="009176A2">
        <w:rPr>
          <w:rFonts w:ascii="Times New Roman" w:hAnsi="Times New Roman" w:cs="Times New Roman"/>
          <w:color w:val="000000"/>
          <w:sz w:val="24"/>
          <w:szCs w:val="24"/>
        </w:rPr>
        <w:t xml:space="preserve">longitudinal studies </w:t>
      </w:r>
      <w:r w:rsidRPr="00900B3E">
        <w:rPr>
          <w:rFonts w:ascii="Times New Roman" w:hAnsi="Times New Roman" w:cs="Times New Roman"/>
          <w:color w:val="000000"/>
          <w:sz w:val="24"/>
          <w:szCs w:val="24"/>
        </w:rPr>
        <w:t xml:space="preserve">have been conducted. </w:t>
      </w:r>
      <w:r w:rsidRPr="00900B3E">
        <w:rPr>
          <w:rFonts w:ascii="Times New Roman" w:eastAsia="Times New Roman" w:hAnsi="Times New Roman" w:cs="Times New Roman"/>
          <w:color w:val="000000"/>
          <w:sz w:val="24"/>
          <w:szCs w:val="24"/>
        </w:rPr>
        <w:t xml:space="preserve">One recent review identified </w:t>
      </w:r>
      <w:r w:rsidR="00B01BA6">
        <w:rPr>
          <w:rFonts w:ascii="Times New Roman" w:eastAsia="Times New Roman" w:hAnsi="Times New Roman" w:cs="Times New Roman"/>
          <w:color w:val="000000"/>
          <w:sz w:val="24"/>
          <w:szCs w:val="24"/>
        </w:rPr>
        <w:t xml:space="preserve">from </w:t>
      </w:r>
      <w:r w:rsidR="008133E9" w:rsidRPr="00900B3E">
        <w:rPr>
          <w:rFonts w:ascii="Times New Roman" w:eastAsia="Times New Roman" w:hAnsi="Times New Roman" w:cs="Times New Roman"/>
          <w:color w:val="000000"/>
          <w:sz w:val="24"/>
          <w:szCs w:val="24"/>
        </w:rPr>
        <w:t xml:space="preserve">more than </w:t>
      </w:r>
      <w:r w:rsidRPr="00900B3E">
        <w:rPr>
          <w:rFonts w:ascii="Times New Roman" w:eastAsia="Times New Roman" w:hAnsi="Times New Roman" w:cs="Times New Roman"/>
          <w:color w:val="000000"/>
          <w:sz w:val="24"/>
          <w:szCs w:val="24"/>
        </w:rPr>
        <w:t xml:space="preserve">1400 studies in AD that had </w:t>
      </w:r>
      <w:r w:rsidR="00B01BA6">
        <w:rPr>
          <w:rFonts w:ascii="Times New Roman" w:eastAsia="Times New Roman" w:hAnsi="Times New Roman" w:cs="Times New Roman"/>
          <w:color w:val="000000"/>
          <w:sz w:val="24"/>
          <w:szCs w:val="24"/>
        </w:rPr>
        <w:t>been performed</w:t>
      </w:r>
      <w:r w:rsidR="00B01BA6" w:rsidRPr="00900B3E">
        <w:rPr>
          <w:rFonts w:ascii="Times New Roman" w:eastAsia="Times New Roman" w:hAnsi="Times New Roman" w:cs="Times New Roman"/>
          <w:color w:val="000000"/>
          <w:sz w:val="24"/>
          <w:szCs w:val="24"/>
        </w:rPr>
        <w:t xml:space="preserve"> </w:t>
      </w:r>
      <w:r w:rsidRPr="00900B3E">
        <w:rPr>
          <w:rFonts w:ascii="Times New Roman" w:eastAsia="Times New Roman" w:hAnsi="Times New Roman" w:cs="Times New Roman"/>
          <w:color w:val="000000"/>
          <w:sz w:val="24"/>
          <w:szCs w:val="24"/>
        </w:rPr>
        <w:t xml:space="preserve">between 1995 and 2015, only 48 </w:t>
      </w:r>
      <w:r w:rsidR="008133E9" w:rsidRPr="00900B3E">
        <w:rPr>
          <w:rFonts w:ascii="Times New Roman" w:eastAsia="Times New Roman" w:hAnsi="Times New Roman" w:cs="Times New Roman"/>
          <w:color w:val="000000"/>
          <w:sz w:val="24"/>
          <w:szCs w:val="24"/>
        </w:rPr>
        <w:t>included</w:t>
      </w:r>
      <w:r w:rsidRPr="00900B3E">
        <w:rPr>
          <w:rFonts w:ascii="Times New Roman" w:eastAsia="Times New Roman" w:hAnsi="Times New Roman" w:cs="Times New Roman"/>
          <w:color w:val="000000"/>
          <w:sz w:val="24"/>
          <w:szCs w:val="24"/>
        </w:rPr>
        <w:t xml:space="preserve"> repeat biomarker measurements. </w:t>
      </w:r>
      <w:r w:rsidR="00B01BA6">
        <w:rPr>
          <w:rFonts w:ascii="Times New Roman" w:eastAsia="Times New Roman" w:hAnsi="Times New Roman" w:cs="Times New Roman"/>
          <w:color w:val="000000"/>
          <w:sz w:val="24"/>
          <w:szCs w:val="24"/>
        </w:rPr>
        <w:t>From</w:t>
      </w:r>
      <w:r w:rsidR="00B01BA6" w:rsidRPr="00900B3E">
        <w:rPr>
          <w:rFonts w:ascii="Times New Roman" w:eastAsia="Times New Roman" w:hAnsi="Times New Roman" w:cs="Times New Roman"/>
          <w:color w:val="000000"/>
          <w:sz w:val="24"/>
          <w:szCs w:val="24"/>
        </w:rPr>
        <w:t xml:space="preserve"> </w:t>
      </w:r>
      <w:r w:rsidRPr="00900B3E">
        <w:rPr>
          <w:rFonts w:ascii="Times New Roman" w:eastAsia="Times New Roman" w:hAnsi="Times New Roman" w:cs="Times New Roman"/>
          <w:color w:val="000000"/>
          <w:sz w:val="24"/>
          <w:szCs w:val="24"/>
        </w:rPr>
        <w:t xml:space="preserve">those 48 longitudinal studies, only </w:t>
      </w:r>
      <w:r w:rsidR="009176A2">
        <w:rPr>
          <w:rFonts w:ascii="Times New Roman" w:eastAsia="Times New Roman" w:hAnsi="Times New Roman" w:cs="Times New Roman"/>
          <w:color w:val="000000"/>
          <w:sz w:val="24"/>
          <w:szCs w:val="24"/>
        </w:rPr>
        <w:t>nine</w:t>
      </w:r>
      <w:r w:rsidRPr="00900B3E">
        <w:rPr>
          <w:rFonts w:ascii="Times New Roman" w:eastAsia="Times New Roman" w:hAnsi="Times New Roman" w:cs="Times New Roman"/>
          <w:color w:val="000000"/>
          <w:sz w:val="24"/>
          <w:szCs w:val="24"/>
        </w:rPr>
        <w:t xml:space="preserve"> included CSF biomarkers, </w:t>
      </w:r>
      <w:r w:rsidR="008133E9" w:rsidRPr="00900B3E">
        <w:rPr>
          <w:rFonts w:ascii="Times New Roman" w:eastAsia="Times New Roman" w:hAnsi="Times New Roman" w:cs="Times New Roman"/>
          <w:color w:val="000000"/>
          <w:sz w:val="24"/>
          <w:szCs w:val="24"/>
        </w:rPr>
        <w:t>with almost all of the</w:t>
      </w:r>
      <w:r w:rsidR="00B01BA6">
        <w:rPr>
          <w:rFonts w:ascii="Times New Roman" w:eastAsia="Times New Roman" w:hAnsi="Times New Roman" w:cs="Times New Roman"/>
          <w:color w:val="000000"/>
          <w:sz w:val="24"/>
          <w:szCs w:val="24"/>
        </w:rPr>
        <w:t>se</w:t>
      </w:r>
      <w:r w:rsidRPr="00900B3E">
        <w:rPr>
          <w:rFonts w:ascii="Times New Roman" w:eastAsia="Times New Roman" w:hAnsi="Times New Roman" w:cs="Times New Roman"/>
          <w:color w:val="000000"/>
          <w:sz w:val="24"/>
          <w:szCs w:val="24"/>
        </w:rPr>
        <w:t xml:space="preserve"> CSF studies </w:t>
      </w:r>
      <w:r w:rsidR="008133E9" w:rsidRPr="00900B3E">
        <w:rPr>
          <w:rFonts w:ascii="Times New Roman" w:eastAsia="Times New Roman" w:hAnsi="Times New Roman" w:cs="Times New Roman"/>
          <w:color w:val="000000"/>
          <w:sz w:val="24"/>
          <w:szCs w:val="24"/>
        </w:rPr>
        <w:t>relying</w:t>
      </w:r>
      <w:r w:rsidR="009176A2">
        <w:rPr>
          <w:rFonts w:ascii="Times New Roman" w:eastAsia="Times New Roman" w:hAnsi="Times New Roman" w:cs="Times New Roman"/>
          <w:color w:val="000000"/>
          <w:sz w:val="24"/>
          <w:szCs w:val="24"/>
        </w:rPr>
        <w:t xml:space="preserve"> on just two</w:t>
      </w:r>
      <w:r w:rsidRPr="00900B3E">
        <w:rPr>
          <w:rFonts w:ascii="Times New Roman" w:eastAsia="Times New Roman" w:hAnsi="Times New Roman" w:cs="Times New Roman"/>
          <w:color w:val="000000"/>
          <w:sz w:val="24"/>
          <w:szCs w:val="24"/>
        </w:rPr>
        <w:t xml:space="preserve"> timepoints </w:t>
      </w:r>
      <w:sdt>
        <w:sdtPr>
          <w:rPr>
            <w:rFonts w:ascii="Times New Roman" w:eastAsia="Times New Roman" w:hAnsi="Times New Roman" w:cs="Times New Roman"/>
            <w:color w:val="000000"/>
            <w:sz w:val="24"/>
            <w:szCs w:val="24"/>
            <w:vertAlign w:val="superscript"/>
          </w:rPr>
          <w:tag w:val="MENDELEY_CITATION_v3_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"/>
          <w:id w:val="515273840"/>
          <w:placeholder>
            <w:docPart w:val="FC16C52BAF914BC0882AFBB1AE1EB81E"/>
          </w:placeholder>
        </w:sdtPr>
        <w:sdtContent>
          <w:ins w:id="135" w:author="Wisch, Julie" w:date="2022-09-28T11:06:00Z">
            <w:r w:rsidR="008256BA" w:rsidRPr="008256BA">
              <w:rPr>
                <w:rFonts w:ascii="Times New Roman" w:eastAsia="Times New Roman" w:hAnsi="Times New Roman" w:cs="Times New Roman"/>
                <w:color w:val="000000"/>
                <w:sz w:val="24"/>
                <w:szCs w:val="24"/>
                <w:vertAlign w:val="superscript"/>
              </w:rPr>
              <w:t>14</w:t>
            </w:r>
          </w:ins>
          <w:del w:id="136" w:author="Wisch, Julie" w:date="2022-09-28T10:24:00Z">
            <w:r w:rsidR="00143020" w:rsidRPr="008256BA" w:rsidDel="00733317">
              <w:rPr>
                <w:rFonts w:ascii="Times New Roman" w:eastAsia="Times New Roman" w:hAnsi="Times New Roman" w:cs="Times New Roman"/>
                <w:color w:val="000000"/>
                <w:sz w:val="24"/>
                <w:szCs w:val="24"/>
                <w:vertAlign w:val="superscript"/>
              </w:rPr>
              <w:delText>14</w:delText>
            </w:r>
          </w:del>
        </w:sdtContent>
      </w:sdt>
      <w:r w:rsidRPr="00900B3E">
        <w:rPr>
          <w:rFonts w:ascii="Times New Roman" w:eastAsia="Times New Roman" w:hAnsi="Times New Roman" w:cs="Times New Roman"/>
          <w:color w:val="000000"/>
          <w:sz w:val="24"/>
          <w:szCs w:val="24"/>
        </w:rPr>
        <w:t>.</w:t>
      </w:r>
      <w:r w:rsidR="00D46B7B">
        <w:rPr>
          <w:rFonts w:ascii="Times New Roman" w:eastAsia="Times New Roman" w:hAnsi="Times New Roman" w:cs="Times New Roman"/>
          <w:color w:val="000000"/>
          <w:sz w:val="24"/>
          <w:szCs w:val="24"/>
        </w:rPr>
        <w:t xml:space="preserve"> Longitudinal studies are preferable for studying biomarker dynamics</w:t>
      </w:r>
      <w:r w:rsidR="009176A2">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vertAlign w:val="superscript"/>
          </w:rPr>
          <w:tag w:val="MENDELEY_CITATION_v3_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"/>
          <w:id w:val="-381793943"/>
          <w:placeholder>
            <w:docPart w:val="DefaultPlaceholder_-1854013440"/>
          </w:placeholder>
        </w:sdtPr>
        <w:sdtContent>
          <w:ins w:id="137" w:author="Wisch, Julie" w:date="2022-09-28T11:06:00Z">
            <w:r w:rsidR="008256BA" w:rsidRPr="008256BA">
              <w:rPr>
                <w:rFonts w:ascii="Times New Roman" w:eastAsia="Times New Roman" w:hAnsi="Times New Roman" w:cs="Times New Roman"/>
                <w:color w:val="000000"/>
                <w:sz w:val="24"/>
                <w:szCs w:val="24"/>
                <w:vertAlign w:val="superscript"/>
              </w:rPr>
              <w:t>15</w:t>
            </w:r>
          </w:ins>
          <w:del w:id="138" w:author="Wisch, Julie" w:date="2022-09-28T10:24:00Z">
            <w:r w:rsidR="00143020" w:rsidRPr="008256BA" w:rsidDel="00733317">
              <w:rPr>
                <w:rFonts w:ascii="Times New Roman" w:eastAsia="Times New Roman" w:hAnsi="Times New Roman" w:cs="Times New Roman"/>
                <w:color w:val="000000"/>
                <w:sz w:val="24"/>
                <w:szCs w:val="24"/>
                <w:vertAlign w:val="superscript"/>
              </w:rPr>
              <w:delText>15</w:delText>
            </w:r>
          </w:del>
        </w:sdtContent>
      </w:sdt>
      <w:r w:rsidR="002C05DF">
        <w:rPr>
          <w:rFonts w:ascii="Times New Roman" w:eastAsia="Times New Roman" w:hAnsi="Times New Roman" w:cs="Times New Roman"/>
          <w:color w:val="000000"/>
          <w:sz w:val="24"/>
          <w:szCs w:val="24"/>
        </w:rPr>
        <w:t>.</w:t>
      </w:r>
      <w:r w:rsidR="00D46B7B">
        <w:rPr>
          <w:rFonts w:ascii="Times New Roman" w:eastAsia="Times New Roman" w:hAnsi="Times New Roman" w:cs="Times New Roman"/>
          <w:color w:val="000000"/>
          <w:sz w:val="24"/>
          <w:szCs w:val="24"/>
        </w:rPr>
        <w:t xml:space="preserve"> </w:t>
      </w:r>
      <w:r w:rsidR="002C05DF">
        <w:rPr>
          <w:rFonts w:ascii="Times New Roman" w:eastAsia="Times New Roman" w:hAnsi="Times New Roman" w:cs="Times New Roman"/>
          <w:color w:val="000000"/>
          <w:sz w:val="24"/>
          <w:szCs w:val="24"/>
        </w:rPr>
        <w:t>Obtaining repeated</w:t>
      </w:r>
      <w:r w:rsidR="00D46B7B">
        <w:rPr>
          <w:rFonts w:ascii="Times New Roman" w:eastAsia="Times New Roman" w:hAnsi="Times New Roman" w:cs="Times New Roman"/>
          <w:color w:val="000000"/>
          <w:sz w:val="24"/>
          <w:szCs w:val="24"/>
        </w:rPr>
        <w:t xml:space="preserve"> </w:t>
      </w:r>
      <w:r w:rsidR="009176A2">
        <w:rPr>
          <w:rFonts w:ascii="Times New Roman" w:eastAsia="Times New Roman" w:hAnsi="Times New Roman" w:cs="Times New Roman"/>
          <w:color w:val="000000"/>
          <w:sz w:val="24"/>
          <w:szCs w:val="24"/>
        </w:rPr>
        <w:t xml:space="preserve">samples from </w:t>
      </w:r>
      <w:r w:rsidR="00D46B7B">
        <w:rPr>
          <w:rFonts w:ascii="Times New Roman" w:eastAsia="Times New Roman" w:hAnsi="Times New Roman" w:cs="Times New Roman"/>
          <w:color w:val="000000"/>
          <w:sz w:val="24"/>
          <w:szCs w:val="24"/>
        </w:rPr>
        <w:t xml:space="preserve">the same individuals over time allows for a deeper understanding of </w:t>
      </w:r>
      <w:r w:rsidR="00B01BA6">
        <w:rPr>
          <w:rFonts w:ascii="Times New Roman" w:eastAsia="Times New Roman" w:hAnsi="Times New Roman" w:cs="Times New Roman"/>
          <w:color w:val="000000"/>
          <w:sz w:val="24"/>
          <w:szCs w:val="24"/>
        </w:rPr>
        <w:t>potential time courses</w:t>
      </w:r>
      <w:r w:rsidR="005D2246">
        <w:rPr>
          <w:rFonts w:ascii="Times New Roman" w:eastAsia="Times New Roman" w:hAnsi="Times New Roman" w:cs="Times New Roman"/>
          <w:color w:val="000000"/>
          <w:sz w:val="24"/>
          <w:szCs w:val="24"/>
        </w:rPr>
        <w:t xml:space="preserve"> for </w:t>
      </w:r>
      <w:r w:rsidR="009176A2">
        <w:rPr>
          <w:rFonts w:ascii="Times New Roman" w:eastAsia="Times New Roman" w:hAnsi="Times New Roman" w:cs="Times New Roman"/>
          <w:color w:val="000000"/>
          <w:sz w:val="24"/>
          <w:szCs w:val="24"/>
        </w:rPr>
        <w:t>disease</w:t>
      </w:r>
      <w:r w:rsidR="005D2246">
        <w:rPr>
          <w:rFonts w:ascii="Times New Roman" w:eastAsia="Times New Roman" w:hAnsi="Times New Roman" w:cs="Times New Roman"/>
          <w:color w:val="000000"/>
          <w:sz w:val="24"/>
          <w:szCs w:val="24"/>
        </w:rPr>
        <w:t xml:space="preserve"> development. </w:t>
      </w:r>
    </w:p>
    <w:p w14:paraId="37B7EF4A" w14:textId="26BF16A6" w:rsidR="006827DB" w:rsidRDefault="00F129C4" w:rsidP="00ED7DA7">
      <w:pPr>
        <w:divId w:val="1724057094"/>
        <w:rPr>
          <w:rFonts w:ascii="Times New Roman" w:hAnsi="Times New Roman" w:cs="Times New Roman"/>
          <w:color w:val="000000"/>
          <w:sz w:val="24"/>
          <w:szCs w:val="24"/>
        </w:rPr>
      </w:pPr>
      <w:r w:rsidRPr="00900B3E">
        <w:rPr>
          <w:rFonts w:ascii="Times New Roman" w:hAnsi="Times New Roman" w:cs="Times New Roman"/>
          <w:color w:val="000000"/>
          <w:sz w:val="24"/>
          <w:szCs w:val="24"/>
        </w:rPr>
        <w:t xml:space="preserve">In an effort to further interrogate the mismatch in neuropathologic change and progression to clinical symptoms of AD, we evaluated longitudinal CSF samples from a well-characterized cohort of older adults who were cognitively normal at enrollment. More than 100 participants </w:t>
      </w:r>
      <w:r w:rsidRPr="00900B3E">
        <w:rPr>
          <w:rFonts w:ascii="Times New Roman" w:hAnsi="Times New Roman" w:cs="Times New Roman"/>
          <w:color w:val="000000"/>
          <w:sz w:val="24"/>
          <w:szCs w:val="24"/>
        </w:rPr>
        <w:lastRenderedPageBreak/>
        <w:t xml:space="preserve">completed at least </w:t>
      </w:r>
      <w:r>
        <w:rPr>
          <w:rFonts w:ascii="Times New Roman" w:hAnsi="Times New Roman" w:cs="Times New Roman"/>
          <w:color w:val="000000"/>
          <w:sz w:val="24"/>
          <w:szCs w:val="24"/>
        </w:rPr>
        <w:t>four</w:t>
      </w:r>
      <w:r w:rsidRPr="00900B3E">
        <w:rPr>
          <w:rFonts w:ascii="Times New Roman" w:hAnsi="Times New Roman" w:cs="Times New Roman"/>
          <w:color w:val="000000"/>
          <w:sz w:val="24"/>
          <w:szCs w:val="24"/>
        </w:rPr>
        <w:t xml:space="preserve"> lumbar punctures over a period of </w:t>
      </w:r>
      <w:r>
        <w:rPr>
          <w:rFonts w:ascii="Times New Roman" w:hAnsi="Times New Roman" w:cs="Times New Roman"/>
          <w:color w:val="000000"/>
          <w:sz w:val="24"/>
          <w:szCs w:val="24"/>
        </w:rPr>
        <w:t>approximately</w:t>
      </w:r>
      <w:r w:rsidRPr="00900B3E">
        <w:rPr>
          <w:rFonts w:ascii="Times New Roman" w:hAnsi="Times New Roman" w:cs="Times New Roman"/>
          <w:color w:val="000000"/>
          <w:sz w:val="24"/>
          <w:szCs w:val="24"/>
        </w:rPr>
        <w:t xml:space="preserve"> 10 years, in addition to completing other traditional measures of amyloid, tau, and neurodegeneration (AT(N)).</w:t>
      </w:r>
      <w:r>
        <w:rPr>
          <w:rFonts w:ascii="Times New Roman" w:hAnsi="Times New Roman" w:cs="Times New Roman"/>
          <w:color w:val="000000"/>
          <w:sz w:val="24"/>
          <w:szCs w:val="24"/>
        </w:rPr>
        <w:t xml:space="preserve"> For this analysis we</w:t>
      </w:r>
      <w:r w:rsidR="003A6D7B" w:rsidRPr="00900B3E">
        <w:rPr>
          <w:rFonts w:ascii="Times New Roman" w:hAnsi="Times New Roman" w:cs="Times New Roman"/>
          <w:color w:val="000000"/>
          <w:sz w:val="24"/>
          <w:szCs w:val="24"/>
        </w:rPr>
        <w:t xml:space="preserve"> compare</w:t>
      </w:r>
      <w:r w:rsidR="008133E9" w:rsidRPr="00900B3E">
        <w:rPr>
          <w:rFonts w:ascii="Times New Roman" w:hAnsi="Times New Roman" w:cs="Times New Roman"/>
          <w:color w:val="000000"/>
          <w:sz w:val="24"/>
          <w:szCs w:val="24"/>
        </w:rPr>
        <w:t>d</w:t>
      </w:r>
      <w:r w:rsidR="003A6D7B" w:rsidRPr="00900B3E">
        <w:rPr>
          <w:rFonts w:ascii="Times New Roman" w:hAnsi="Times New Roman" w:cs="Times New Roman"/>
          <w:color w:val="000000"/>
          <w:sz w:val="24"/>
          <w:szCs w:val="24"/>
        </w:rPr>
        <w:t xml:space="preserve"> the </w:t>
      </w:r>
      <w:r w:rsidR="00CE422B">
        <w:rPr>
          <w:rFonts w:ascii="Times New Roman" w:hAnsi="Times New Roman" w:cs="Times New Roman"/>
          <w:color w:val="000000"/>
          <w:sz w:val="24"/>
          <w:szCs w:val="24"/>
        </w:rPr>
        <w:t>longitudinal relationship between CSF A</w:t>
      </w:r>
      <w:r w:rsidR="00CE422B" w:rsidRPr="00900B3E">
        <w:rPr>
          <w:rFonts w:ascii="Times New Roman" w:hAnsi="Times New Roman" w:cs="Times New Roman"/>
          <w:color w:val="000000"/>
          <w:sz w:val="24"/>
          <w:szCs w:val="24"/>
        </w:rPr>
        <w:t>β</w:t>
      </w:r>
      <w:r w:rsidR="00CE422B">
        <w:rPr>
          <w:rFonts w:ascii="Times New Roman" w:hAnsi="Times New Roman" w:cs="Times New Roman"/>
          <w:color w:val="000000"/>
          <w:sz w:val="24"/>
          <w:szCs w:val="24"/>
        </w:rPr>
        <w:t>42 and CSF pTau</w:t>
      </w:r>
      <w:r w:rsidR="00CE422B">
        <w:rPr>
          <w:rFonts w:ascii="Times New Roman" w:hAnsi="Times New Roman" w:cs="Times New Roman"/>
          <w:color w:val="000000"/>
          <w:sz w:val="24"/>
          <w:szCs w:val="24"/>
          <w:vertAlign w:val="subscript"/>
        </w:rPr>
        <w:t>181</w:t>
      </w:r>
      <w:r w:rsidR="00CE422B">
        <w:rPr>
          <w:rFonts w:ascii="Times New Roman" w:hAnsi="Times New Roman" w:cs="Times New Roman"/>
          <w:color w:val="000000"/>
          <w:sz w:val="24"/>
          <w:szCs w:val="24"/>
        </w:rPr>
        <w:t xml:space="preserve"> </w:t>
      </w:r>
      <w:r w:rsidR="003A6D7B" w:rsidRPr="00900B3E">
        <w:rPr>
          <w:rFonts w:ascii="Times New Roman" w:hAnsi="Times New Roman" w:cs="Times New Roman"/>
          <w:color w:val="000000"/>
          <w:sz w:val="24"/>
          <w:szCs w:val="24"/>
        </w:rPr>
        <w:t xml:space="preserve">to well-established neuroimaging markers of </w:t>
      </w:r>
      <w:r w:rsidR="00B01BA6">
        <w:rPr>
          <w:rFonts w:ascii="Times New Roman" w:hAnsi="Times New Roman" w:cs="Times New Roman"/>
          <w:color w:val="000000"/>
          <w:sz w:val="24"/>
          <w:szCs w:val="24"/>
        </w:rPr>
        <w:t xml:space="preserve">PET </w:t>
      </w:r>
      <w:r w:rsidR="003A6D7B" w:rsidRPr="00900B3E">
        <w:rPr>
          <w:rFonts w:ascii="Times New Roman" w:hAnsi="Times New Roman" w:cs="Times New Roman"/>
          <w:color w:val="000000"/>
          <w:sz w:val="24"/>
          <w:szCs w:val="24"/>
        </w:rPr>
        <w:t>amyloid (</w:t>
      </w:r>
      <w:r w:rsidR="00B01BA6">
        <w:rPr>
          <w:rFonts w:ascii="Times New Roman" w:hAnsi="Times New Roman" w:cs="Times New Roman"/>
          <w:color w:val="000000"/>
          <w:sz w:val="24"/>
          <w:szCs w:val="24"/>
        </w:rPr>
        <w:t>using Pittsburgh compound B (PiB)</w:t>
      </w:r>
      <w:r w:rsidR="003A6D7B" w:rsidRPr="00900B3E">
        <w:rPr>
          <w:rFonts w:ascii="Times New Roman" w:hAnsi="Times New Roman" w:cs="Times New Roman"/>
          <w:color w:val="000000"/>
          <w:sz w:val="24"/>
          <w:szCs w:val="24"/>
        </w:rPr>
        <w:t xml:space="preserve">), </w:t>
      </w:r>
      <w:r w:rsidR="00B01BA6">
        <w:rPr>
          <w:rFonts w:ascii="Times New Roman" w:hAnsi="Times New Roman" w:cs="Times New Roman"/>
          <w:color w:val="000000"/>
          <w:sz w:val="24"/>
          <w:szCs w:val="24"/>
        </w:rPr>
        <w:t xml:space="preserve">PET </w:t>
      </w:r>
      <w:r w:rsidR="003A6D7B" w:rsidRPr="00900B3E">
        <w:rPr>
          <w:rFonts w:ascii="Times New Roman" w:hAnsi="Times New Roman" w:cs="Times New Roman"/>
          <w:color w:val="000000"/>
          <w:sz w:val="24"/>
          <w:szCs w:val="24"/>
        </w:rPr>
        <w:t>tau (</w:t>
      </w:r>
      <w:r w:rsidR="00B01BA6">
        <w:rPr>
          <w:rFonts w:ascii="Times New Roman" w:hAnsi="Times New Roman" w:cs="Times New Roman"/>
          <w:color w:val="000000"/>
          <w:sz w:val="24"/>
          <w:szCs w:val="24"/>
        </w:rPr>
        <w:t>using</w:t>
      </w:r>
      <w:r w:rsidR="003A6D7B" w:rsidRPr="00900B3E">
        <w:rPr>
          <w:rFonts w:ascii="Times New Roman" w:hAnsi="Times New Roman" w:cs="Times New Roman"/>
          <w:color w:val="000000"/>
          <w:sz w:val="24"/>
          <w:szCs w:val="24"/>
        </w:rPr>
        <w:t xml:space="preserve"> AV1451), and neurodegeneration (</w:t>
      </w:r>
      <w:r w:rsidR="00B01BA6">
        <w:rPr>
          <w:rFonts w:ascii="Times New Roman" w:hAnsi="Times New Roman" w:cs="Times New Roman"/>
          <w:color w:val="000000"/>
          <w:sz w:val="24"/>
          <w:szCs w:val="24"/>
        </w:rPr>
        <w:t xml:space="preserve">using magnetic resonance imaging (MRI) measures of </w:t>
      </w:r>
      <w:r w:rsidR="003A6D7B" w:rsidRPr="00900B3E">
        <w:rPr>
          <w:rFonts w:ascii="Times New Roman" w:hAnsi="Times New Roman" w:cs="Times New Roman"/>
          <w:color w:val="000000"/>
          <w:sz w:val="24"/>
          <w:szCs w:val="24"/>
        </w:rPr>
        <w:t>cortical thickness and white matter hyperintensities)</w:t>
      </w:r>
      <w:r w:rsidR="00D72786" w:rsidRPr="00900B3E">
        <w:rPr>
          <w:rFonts w:ascii="Times New Roman" w:hAnsi="Times New Roman" w:cs="Times New Roman"/>
          <w:color w:val="000000"/>
          <w:sz w:val="24"/>
          <w:szCs w:val="24"/>
        </w:rPr>
        <w:t xml:space="preserve">, as well as CSF </w:t>
      </w:r>
      <w:r w:rsidR="00B01BA6">
        <w:rPr>
          <w:rFonts w:ascii="Times New Roman" w:hAnsi="Times New Roman" w:cs="Times New Roman"/>
          <w:color w:val="000000"/>
          <w:sz w:val="24"/>
          <w:szCs w:val="24"/>
        </w:rPr>
        <w:t>neurofilament light chain (</w:t>
      </w:r>
      <w:r w:rsidR="00D72786" w:rsidRPr="00900B3E">
        <w:rPr>
          <w:rFonts w:ascii="Times New Roman" w:hAnsi="Times New Roman" w:cs="Times New Roman"/>
          <w:color w:val="000000"/>
          <w:sz w:val="24"/>
          <w:szCs w:val="24"/>
        </w:rPr>
        <w:t>NfL</w:t>
      </w:r>
      <w:r w:rsidR="00B01BA6">
        <w:rPr>
          <w:rFonts w:ascii="Times New Roman" w:hAnsi="Times New Roman" w:cs="Times New Roman"/>
          <w:color w:val="000000"/>
          <w:sz w:val="24"/>
          <w:szCs w:val="24"/>
        </w:rPr>
        <w:t>)</w:t>
      </w:r>
      <w:r w:rsidR="003A6D7B" w:rsidRPr="00900B3E">
        <w:rPr>
          <w:rFonts w:ascii="Times New Roman" w:hAnsi="Times New Roman" w:cs="Times New Roman"/>
          <w:color w:val="000000"/>
          <w:sz w:val="24"/>
          <w:szCs w:val="24"/>
        </w:rPr>
        <w:t xml:space="preserve">. Due to the aforementioned limitations of traditional AT(N) pathology to fully explain the heterogeneity in symptomatic progression, we </w:t>
      </w:r>
      <w:r w:rsidR="008133E9" w:rsidRPr="00900B3E">
        <w:rPr>
          <w:rFonts w:ascii="Times New Roman" w:hAnsi="Times New Roman" w:cs="Times New Roman"/>
          <w:color w:val="000000"/>
          <w:sz w:val="24"/>
          <w:szCs w:val="24"/>
        </w:rPr>
        <w:t>included</w:t>
      </w:r>
      <w:r w:rsidR="003A6D7B" w:rsidRPr="00900B3E">
        <w:rPr>
          <w:rFonts w:ascii="Times New Roman" w:hAnsi="Times New Roman" w:cs="Times New Roman"/>
          <w:color w:val="000000"/>
          <w:sz w:val="24"/>
          <w:szCs w:val="24"/>
        </w:rPr>
        <w:t xml:space="preserve"> an </w:t>
      </w:r>
      <w:r w:rsidR="002C05DF">
        <w:rPr>
          <w:rFonts w:ascii="Times New Roman" w:hAnsi="Times New Roman" w:cs="Times New Roman"/>
          <w:color w:val="000000"/>
          <w:sz w:val="24"/>
          <w:szCs w:val="24"/>
        </w:rPr>
        <w:t xml:space="preserve">additional </w:t>
      </w:r>
      <w:r w:rsidR="003A6D7B" w:rsidRPr="00900B3E">
        <w:rPr>
          <w:rFonts w:ascii="Times New Roman" w:hAnsi="Times New Roman" w:cs="Times New Roman"/>
          <w:color w:val="000000"/>
          <w:sz w:val="24"/>
          <w:szCs w:val="24"/>
        </w:rPr>
        <w:t>analysis of proteomics</w:t>
      </w:r>
      <w:r w:rsidR="0094344F" w:rsidRPr="00900B3E">
        <w:rPr>
          <w:rFonts w:ascii="Times New Roman" w:hAnsi="Times New Roman" w:cs="Times New Roman"/>
          <w:color w:val="000000"/>
          <w:sz w:val="24"/>
          <w:szCs w:val="24"/>
        </w:rPr>
        <w:t xml:space="preserve">. </w:t>
      </w:r>
    </w:p>
    <w:p w14:paraId="0F9E9BBA" w14:textId="26A82BA4" w:rsidR="00DE6AA3" w:rsidRDefault="0094344F" w:rsidP="00ED7DA7">
      <w:pPr>
        <w:divId w:val="1724057094"/>
        <w:rPr>
          <w:rFonts w:ascii="Times New Roman" w:hAnsi="Times New Roman" w:cs="Times New Roman"/>
          <w:color w:val="000000"/>
          <w:sz w:val="24"/>
          <w:szCs w:val="24"/>
        </w:rPr>
      </w:pPr>
      <w:r w:rsidRPr="00900B3E">
        <w:rPr>
          <w:rFonts w:ascii="Times New Roman" w:hAnsi="Times New Roman" w:cs="Times New Roman"/>
          <w:color w:val="000000"/>
          <w:sz w:val="24"/>
          <w:szCs w:val="24"/>
        </w:rPr>
        <w:t xml:space="preserve">Evaluating protein expression in preclinical AD and healthy aging provides insight into </w:t>
      </w:r>
      <w:r w:rsidR="008133E9" w:rsidRPr="00900B3E">
        <w:rPr>
          <w:rFonts w:ascii="Times New Roman" w:hAnsi="Times New Roman" w:cs="Times New Roman"/>
          <w:color w:val="000000"/>
          <w:sz w:val="24"/>
          <w:szCs w:val="24"/>
        </w:rPr>
        <w:t xml:space="preserve">additional </w:t>
      </w:r>
      <w:r w:rsidRPr="00900B3E">
        <w:rPr>
          <w:rFonts w:ascii="Times New Roman" w:hAnsi="Times New Roman" w:cs="Times New Roman"/>
          <w:color w:val="000000"/>
          <w:sz w:val="24"/>
          <w:szCs w:val="24"/>
        </w:rPr>
        <w:t xml:space="preserve">potential biological mechanisms that underlie </w:t>
      </w:r>
      <w:r w:rsidR="008133E9" w:rsidRPr="00900B3E">
        <w:rPr>
          <w:rFonts w:ascii="Times New Roman" w:hAnsi="Times New Roman" w:cs="Times New Roman"/>
          <w:color w:val="000000"/>
          <w:sz w:val="24"/>
          <w:szCs w:val="24"/>
        </w:rPr>
        <w:t xml:space="preserve">observed </w:t>
      </w:r>
      <w:r w:rsidRPr="00900B3E">
        <w:rPr>
          <w:rFonts w:ascii="Times New Roman" w:hAnsi="Times New Roman" w:cs="Times New Roman"/>
          <w:color w:val="000000"/>
          <w:sz w:val="24"/>
          <w:szCs w:val="24"/>
        </w:rPr>
        <w:t xml:space="preserve">heterogeneity </w:t>
      </w:r>
      <w:sdt>
        <w:sdtPr>
          <w:rPr>
            <w:rFonts w:ascii="Times New Roman" w:hAnsi="Times New Roman" w:cs="Times New Roman"/>
            <w:color w:val="000000"/>
            <w:sz w:val="24"/>
            <w:szCs w:val="24"/>
            <w:vertAlign w:val="superscript"/>
          </w:rPr>
          <w:tag w:val="MENDELEY_CITATION_v3_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302355190"/>
          <w:placeholder>
            <w:docPart w:val="DefaultPlaceholder_-1854013440"/>
          </w:placeholder>
        </w:sdtPr>
        <w:sdtContent>
          <w:ins w:id="139" w:author="Wisch, Julie" w:date="2022-09-28T11:06:00Z">
            <w:r w:rsidR="008256BA" w:rsidRPr="008256BA">
              <w:rPr>
                <w:rFonts w:ascii="Times New Roman" w:eastAsia="Times New Roman" w:hAnsi="Times New Roman" w:cs="Times New Roman"/>
                <w:color w:val="000000"/>
                <w:vertAlign w:val="superscript"/>
              </w:rPr>
              <w:t>11,12,16</w:t>
            </w:r>
          </w:ins>
          <w:del w:id="140" w:author="Wisch, Julie" w:date="2022-09-28T10:24:00Z">
            <w:r w:rsidR="00143020" w:rsidRPr="008256BA" w:rsidDel="00733317">
              <w:rPr>
                <w:rFonts w:ascii="Times New Roman" w:eastAsia="Times New Roman" w:hAnsi="Times New Roman" w:cs="Times New Roman"/>
                <w:color w:val="000000"/>
                <w:vertAlign w:val="superscript"/>
              </w:rPr>
              <w:delText>11,12,16</w:delText>
            </w:r>
          </w:del>
        </w:sdtContent>
      </w:sdt>
      <w:r w:rsidRPr="00900B3E">
        <w:rPr>
          <w:rFonts w:ascii="Times New Roman" w:hAnsi="Times New Roman" w:cs="Times New Roman"/>
          <w:color w:val="000000"/>
          <w:sz w:val="24"/>
          <w:szCs w:val="24"/>
        </w:rPr>
        <w:t xml:space="preserve">. </w:t>
      </w:r>
      <w:r w:rsidR="006827DB">
        <w:rPr>
          <w:rFonts w:ascii="Times New Roman" w:hAnsi="Times New Roman" w:cs="Times New Roman"/>
          <w:color w:val="000000"/>
          <w:sz w:val="24"/>
          <w:szCs w:val="24"/>
        </w:rPr>
        <w:t>Beyond simply characterizing our participants</w:t>
      </w:r>
      <w:r w:rsidR="00B01BA6">
        <w:rPr>
          <w:rFonts w:ascii="Times New Roman" w:hAnsi="Times New Roman" w:cs="Times New Roman"/>
          <w:color w:val="000000"/>
          <w:sz w:val="24"/>
          <w:szCs w:val="24"/>
        </w:rPr>
        <w:t xml:space="preserve"> using AD b</w:t>
      </w:r>
      <w:r w:rsidR="00F53579">
        <w:rPr>
          <w:rFonts w:ascii="Times New Roman" w:hAnsi="Times New Roman" w:cs="Times New Roman"/>
          <w:color w:val="000000"/>
          <w:sz w:val="24"/>
          <w:szCs w:val="24"/>
        </w:rPr>
        <w:t>iomarkers</w:t>
      </w:r>
      <w:r w:rsidR="006827DB">
        <w:rPr>
          <w:rFonts w:ascii="Times New Roman" w:hAnsi="Times New Roman" w:cs="Times New Roman"/>
          <w:color w:val="000000"/>
          <w:sz w:val="24"/>
          <w:szCs w:val="24"/>
        </w:rPr>
        <w:t xml:space="preserve">, proteomics </w:t>
      </w:r>
      <w:r w:rsidR="00F129C4">
        <w:rPr>
          <w:rFonts w:ascii="Times New Roman" w:hAnsi="Times New Roman" w:cs="Times New Roman"/>
          <w:color w:val="000000"/>
          <w:sz w:val="24"/>
          <w:szCs w:val="24"/>
        </w:rPr>
        <w:t>identifies additional</w:t>
      </w:r>
      <w:r w:rsidR="006827DB">
        <w:rPr>
          <w:rFonts w:ascii="Times New Roman" w:hAnsi="Times New Roman" w:cs="Times New Roman"/>
          <w:color w:val="000000"/>
          <w:sz w:val="24"/>
          <w:szCs w:val="24"/>
        </w:rPr>
        <w:t xml:space="preserve"> potential pathways and mechanisms of disease progression. </w:t>
      </w:r>
      <w:r w:rsidRPr="00900B3E">
        <w:rPr>
          <w:rFonts w:ascii="Times New Roman" w:hAnsi="Times New Roman" w:cs="Times New Roman"/>
          <w:color w:val="000000"/>
          <w:sz w:val="24"/>
          <w:szCs w:val="24"/>
        </w:rPr>
        <w:t xml:space="preserve">Patterns in protein expression in individuals who progress relatively rapidly to </w:t>
      </w:r>
      <w:r w:rsidR="008133E9" w:rsidRPr="00900B3E">
        <w:rPr>
          <w:rFonts w:ascii="Times New Roman" w:hAnsi="Times New Roman" w:cs="Times New Roman"/>
          <w:color w:val="000000"/>
          <w:sz w:val="24"/>
          <w:szCs w:val="24"/>
        </w:rPr>
        <w:t>symptomatic AD</w:t>
      </w:r>
      <w:r w:rsidRPr="00900B3E">
        <w:rPr>
          <w:rFonts w:ascii="Times New Roman" w:hAnsi="Times New Roman" w:cs="Times New Roman"/>
          <w:color w:val="000000"/>
          <w:sz w:val="24"/>
          <w:szCs w:val="24"/>
        </w:rPr>
        <w:t xml:space="preserve"> may point to biological hazards, while proteomic expression in individuals who progress </w:t>
      </w:r>
      <w:r w:rsidR="008133E9" w:rsidRPr="00900B3E">
        <w:rPr>
          <w:rFonts w:ascii="Times New Roman" w:hAnsi="Times New Roman" w:cs="Times New Roman"/>
          <w:color w:val="000000"/>
          <w:sz w:val="24"/>
          <w:szCs w:val="24"/>
        </w:rPr>
        <w:t xml:space="preserve">rather </w:t>
      </w:r>
      <w:r w:rsidRPr="00900B3E">
        <w:rPr>
          <w:rFonts w:ascii="Times New Roman" w:hAnsi="Times New Roman" w:cs="Times New Roman"/>
          <w:color w:val="000000"/>
          <w:sz w:val="24"/>
          <w:szCs w:val="24"/>
        </w:rPr>
        <w:t>slowly may help identify protective factors.</w:t>
      </w:r>
    </w:p>
    <w:p w14:paraId="06170BBE" w14:textId="5AD60538" w:rsidR="00846EA5" w:rsidRPr="00900B3E" w:rsidRDefault="00F129C4" w:rsidP="008F70CC">
      <w:pPr>
        <w:rPr>
          <w:rFonts w:ascii="Times New Roman" w:hAnsi="Times New Roman" w:cs="Times New Roman"/>
          <w:b/>
          <w:sz w:val="24"/>
          <w:szCs w:val="24"/>
        </w:rPr>
      </w:pPr>
      <w:r>
        <w:rPr>
          <w:rFonts w:ascii="Times New Roman" w:hAnsi="Times New Roman" w:cs="Times New Roman"/>
          <w:sz w:val="24"/>
          <w:szCs w:val="24"/>
        </w:rPr>
        <w:t>Our overall objectives were</w:t>
      </w:r>
      <w:r w:rsidR="003C54AC" w:rsidRPr="00900B3E">
        <w:rPr>
          <w:rFonts w:ascii="Times New Roman" w:hAnsi="Times New Roman" w:cs="Times New Roman"/>
          <w:sz w:val="24"/>
          <w:szCs w:val="24"/>
        </w:rPr>
        <w:t xml:space="preserve"> to identify early differences in preclinical AD </w:t>
      </w:r>
      <w:r w:rsidR="00164109">
        <w:rPr>
          <w:rFonts w:ascii="Times New Roman" w:hAnsi="Times New Roman" w:cs="Times New Roman"/>
          <w:sz w:val="24"/>
          <w:szCs w:val="24"/>
        </w:rPr>
        <w:t>biomarker</w:t>
      </w:r>
      <w:r w:rsidR="003C54AC" w:rsidRPr="00900B3E">
        <w:rPr>
          <w:rFonts w:ascii="Times New Roman" w:hAnsi="Times New Roman" w:cs="Times New Roman"/>
          <w:sz w:val="24"/>
          <w:szCs w:val="24"/>
        </w:rPr>
        <w:t xml:space="preserve"> development, to assess patterns of development of preclinical AD </w:t>
      </w:r>
      <w:r w:rsidR="00164109">
        <w:rPr>
          <w:rFonts w:ascii="Times New Roman" w:hAnsi="Times New Roman" w:cs="Times New Roman"/>
          <w:sz w:val="24"/>
          <w:szCs w:val="24"/>
        </w:rPr>
        <w:t>biomarkers</w:t>
      </w:r>
      <w:r w:rsidR="003C54AC" w:rsidRPr="00900B3E">
        <w:rPr>
          <w:rFonts w:ascii="Times New Roman" w:hAnsi="Times New Roman" w:cs="Times New Roman"/>
          <w:sz w:val="24"/>
          <w:szCs w:val="24"/>
        </w:rPr>
        <w:t xml:space="preserve"> across the AT(N) framework, and consider potential sources of difference </w:t>
      </w:r>
      <w:r w:rsidR="00164109">
        <w:rPr>
          <w:rFonts w:ascii="Times New Roman" w:hAnsi="Times New Roman" w:cs="Times New Roman"/>
          <w:sz w:val="24"/>
          <w:szCs w:val="24"/>
        </w:rPr>
        <w:t>by examining the CSF proteome</w:t>
      </w:r>
      <w:r w:rsidR="003C54AC" w:rsidRPr="00900B3E">
        <w:rPr>
          <w:rFonts w:ascii="Times New Roman" w:hAnsi="Times New Roman" w:cs="Times New Roman"/>
          <w:sz w:val="24"/>
          <w:szCs w:val="24"/>
        </w:rPr>
        <w:t>.</w:t>
      </w:r>
    </w:p>
    <w:p w14:paraId="17988A6B" w14:textId="77777777" w:rsidR="007A6B24" w:rsidRPr="0074665F" w:rsidRDefault="007A6B24" w:rsidP="007A6B24">
      <w:pPr>
        <w:pStyle w:val="Heading1"/>
        <w:spacing w:line="360" w:lineRule="auto"/>
        <w:rPr>
          <w:color w:val="000000" w:themeColor="text1"/>
        </w:rPr>
      </w:pPr>
      <w:r w:rsidRPr="0074665F">
        <w:rPr>
          <w:color w:val="000000" w:themeColor="text1"/>
        </w:rPr>
        <w:t xml:space="preserve">Materials and methods </w:t>
      </w:r>
    </w:p>
    <w:p w14:paraId="6C61C43D" w14:textId="4B7A9C5B" w:rsidR="008172D8" w:rsidRPr="00D27767" w:rsidRDefault="00B05E21" w:rsidP="008F70CC">
      <w:pPr>
        <w:rPr>
          <w:rFonts w:ascii="Times New Roman" w:hAnsi="Times New Roman" w:cs="Times New Roman"/>
          <w:sz w:val="24"/>
          <w:szCs w:val="24"/>
        </w:rPr>
      </w:pPr>
      <w:r w:rsidRPr="00900B3E">
        <w:rPr>
          <w:rFonts w:ascii="Times New Roman" w:hAnsi="Times New Roman" w:cs="Times New Roman"/>
          <w:sz w:val="24"/>
          <w:szCs w:val="24"/>
        </w:rPr>
        <w:t xml:space="preserve">We included </w:t>
      </w:r>
      <w:r w:rsidR="008172D8" w:rsidRPr="00900B3E">
        <w:rPr>
          <w:rFonts w:ascii="Times New Roman" w:hAnsi="Times New Roman" w:cs="Times New Roman"/>
          <w:sz w:val="24"/>
          <w:szCs w:val="24"/>
        </w:rPr>
        <w:t>108 participants (Table 1) enrolled in longitudinal studies at the Knight ADRC, Washington University in St Louis</w:t>
      </w:r>
      <w:r w:rsidR="002A52FF">
        <w:rPr>
          <w:rFonts w:ascii="Times New Roman" w:hAnsi="Times New Roman" w:cs="Times New Roman"/>
          <w:sz w:val="24"/>
          <w:szCs w:val="24"/>
        </w:rPr>
        <w:t xml:space="preserve"> (WUSTL)</w:t>
      </w:r>
      <w:r w:rsidR="00262E55">
        <w:rPr>
          <w:rFonts w:ascii="Times New Roman" w:hAnsi="Times New Roman" w:cs="Times New Roman"/>
          <w:sz w:val="24"/>
          <w:szCs w:val="24"/>
        </w:rPr>
        <w:t xml:space="preserve"> as previously described</w:t>
      </w:r>
      <w:r w:rsidR="00262E55" w:rsidRPr="00900B3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"/>
          <w:id w:val="-80918098"/>
          <w:placeholder>
            <w:docPart w:val="5C7BAD1531284BBF8689D5D6D0E2158F"/>
          </w:placeholder>
        </w:sdtPr>
        <w:sdtContent>
          <w:ins w:id="141" w:author="Wisch, Julie" w:date="2022-09-28T11:06:00Z">
            <w:r w:rsidR="008256BA" w:rsidRPr="008256BA">
              <w:rPr>
                <w:rFonts w:ascii="Times New Roman" w:hAnsi="Times New Roman" w:cs="Times New Roman"/>
                <w:color w:val="000000"/>
                <w:sz w:val="24"/>
                <w:szCs w:val="24"/>
                <w:vertAlign w:val="superscript"/>
              </w:rPr>
              <w:t>17</w:t>
            </w:r>
          </w:ins>
          <w:del w:id="142" w:author="Wisch, Julie" w:date="2022-09-28T10:24:00Z">
            <w:r w:rsidR="00143020" w:rsidRPr="008256BA" w:rsidDel="00733317">
              <w:rPr>
                <w:rFonts w:ascii="Times New Roman" w:hAnsi="Times New Roman" w:cs="Times New Roman"/>
                <w:color w:val="000000"/>
                <w:sz w:val="24"/>
                <w:szCs w:val="24"/>
                <w:vertAlign w:val="superscript"/>
              </w:rPr>
              <w:delText>17</w:delText>
            </w:r>
          </w:del>
        </w:sdtContent>
      </w:sdt>
      <w:r w:rsidR="00262E55" w:rsidRPr="00900B3E">
        <w:rPr>
          <w:rFonts w:ascii="Times New Roman" w:hAnsi="Times New Roman" w:cs="Times New Roman"/>
          <w:sz w:val="24"/>
          <w:szCs w:val="24"/>
        </w:rPr>
        <w:t xml:space="preserve">. </w:t>
      </w:r>
      <w:r w:rsidR="00262E55">
        <w:rPr>
          <w:rFonts w:ascii="Times New Roman" w:hAnsi="Times New Roman" w:cs="Times New Roman"/>
          <w:sz w:val="24"/>
          <w:szCs w:val="24"/>
        </w:rPr>
        <w:t>For study inclusion, participants had to be: 1) cognitively normal at time of enrollment; 2) have longitudinal clinical, imaging and CSF measures; and 3) at least one sequenced set of high throughput proteomics</w:t>
      </w:r>
      <w:r w:rsidR="008172D8" w:rsidRPr="00900B3E">
        <w:rPr>
          <w:rFonts w:ascii="Times New Roman" w:hAnsi="Times New Roman" w:cs="Times New Roman"/>
          <w:sz w:val="24"/>
          <w:szCs w:val="24"/>
        </w:rPr>
        <w:t xml:space="preserve">. </w:t>
      </w:r>
      <w:del w:id="143" w:author="Wisch, Julie" w:date="2022-09-27T13:35:00Z">
        <w:r w:rsidR="00B43831" w:rsidDel="00823FE9">
          <w:rPr>
            <w:rFonts w:ascii="Times New Roman" w:hAnsi="Times New Roman" w:cs="Times New Roman"/>
            <w:sz w:val="24"/>
            <w:szCs w:val="24"/>
          </w:rPr>
          <w:delText xml:space="preserve">Four </w:delText>
        </w:r>
        <w:r w:rsidR="00B01BA6" w:rsidDel="00823FE9">
          <w:rPr>
            <w:rFonts w:ascii="Times New Roman" w:hAnsi="Times New Roman" w:cs="Times New Roman"/>
            <w:sz w:val="24"/>
            <w:szCs w:val="24"/>
          </w:rPr>
          <w:delText xml:space="preserve">CSF </w:delText>
        </w:r>
        <w:r w:rsidR="00B43831" w:rsidDel="00823FE9">
          <w:rPr>
            <w:rFonts w:ascii="Times New Roman" w:hAnsi="Times New Roman" w:cs="Times New Roman"/>
            <w:sz w:val="24"/>
            <w:szCs w:val="24"/>
          </w:rPr>
          <w:delText xml:space="preserve">data points were required in order to ensure that observed nonlinear dynamics at the individual level were reflective of actual observed nonlinearity rather than noise. </w:delText>
        </w:r>
      </w:del>
      <w:r w:rsidR="00D87E57" w:rsidRPr="00900B3E">
        <w:rPr>
          <w:rFonts w:ascii="Times New Roman" w:hAnsi="Times New Roman" w:cs="Times New Roman"/>
          <w:sz w:val="24"/>
          <w:szCs w:val="24"/>
        </w:rPr>
        <w:t xml:space="preserve">Enrollment in the study occurred over a mean period of 11.3 (SD = 2.4) years. </w:t>
      </w:r>
      <w:r w:rsidR="008172D8" w:rsidRPr="00900B3E">
        <w:rPr>
          <w:rFonts w:ascii="Times New Roman" w:hAnsi="Times New Roman" w:cs="Times New Roman"/>
          <w:sz w:val="24"/>
          <w:szCs w:val="24"/>
        </w:rPr>
        <w:t>A subset of participants also completed a PET PIB scan and/or PET AV1451 scan and/or structural MRI</w:t>
      </w:r>
      <w:r w:rsidR="002D6CEF" w:rsidRPr="00900B3E">
        <w:rPr>
          <w:rFonts w:ascii="Times New Roman" w:hAnsi="Times New Roman" w:cs="Times New Roman"/>
          <w:sz w:val="24"/>
          <w:szCs w:val="24"/>
        </w:rPr>
        <w:t xml:space="preserve"> (</w:t>
      </w:r>
      <w:r w:rsidR="00525AA6">
        <w:rPr>
          <w:rFonts w:ascii="Times New Roman" w:hAnsi="Times New Roman" w:cs="Times New Roman"/>
          <w:i/>
          <w:sz w:val="24"/>
          <w:szCs w:val="24"/>
        </w:rPr>
        <w:t>Supplemental Figure 1</w:t>
      </w:r>
      <w:r w:rsidR="002D6CEF" w:rsidRPr="00900B3E">
        <w:rPr>
          <w:rFonts w:ascii="Times New Roman" w:hAnsi="Times New Roman" w:cs="Times New Roman"/>
          <w:sz w:val="24"/>
          <w:szCs w:val="24"/>
        </w:rPr>
        <w:t>)</w:t>
      </w:r>
      <w:r w:rsidR="008172D8" w:rsidRPr="00900B3E">
        <w:rPr>
          <w:rFonts w:ascii="Times New Roman" w:hAnsi="Times New Roman" w:cs="Times New Roman"/>
          <w:sz w:val="24"/>
          <w:szCs w:val="24"/>
        </w:rPr>
        <w:t xml:space="preserve">. </w:t>
      </w:r>
      <w:r w:rsidR="007040E0">
        <w:rPr>
          <w:rFonts w:ascii="Times New Roman" w:hAnsi="Times New Roman" w:cs="Times New Roman"/>
          <w:sz w:val="24"/>
          <w:szCs w:val="24"/>
        </w:rPr>
        <w:t xml:space="preserve">Of the 108 cognitively normal enrollees, 8 developed cognitive impairment (defined by Clinical Dementia Rating (CDR) ≥ 0.5) during participation. </w:t>
      </w:r>
      <w:r w:rsidR="008172D8" w:rsidRPr="00900B3E">
        <w:rPr>
          <w:rFonts w:ascii="Times New Roman" w:hAnsi="Times New Roman" w:cs="Times New Roman"/>
          <w:sz w:val="24"/>
          <w:szCs w:val="24"/>
        </w:rPr>
        <w:t xml:space="preserve">This study was approved by the </w:t>
      </w:r>
      <w:r w:rsidR="002A52FF">
        <w:rPr>
          <w:rFonts w:ascii="Times New Roman" w:hAnsi="Times New Roman" w:cs="Times New Roman"/>
          <w:sz w:val="24"/>
          <w:szCs w:val="24"/>
        </w:rPr>
        <w:t>WUSTL</w:t>
      </w:r>
      <w:r w:rsidR="008172D8" w:rsidRPr="00900B3E">
        <w:rPr>
          <w:rFonts w:ascii="Times New Roman" w:hAnsi="Times New Roman" w:cs="Times New Roman"/>
          <w:sz w:val="24"/>
          <w:szCs w:val="24"/>
        </w:rPr>
        <w:t xml:space="preserve"> Institutional Review Board, and each participant provided signed informed consent.</w:t>
      </w:r>
      <w:r w:rsidR="00941607" w:rsidRPr="00900B3E">
        <w:rPr>
          <w:rFonts w:ascii="Times New Roman" w:hAnsi="Times New Roman" w:cs="Times New Roman"/>
          <w:sz w:val="24"/>
          <w:szCs w:val="24"/>
        </w:rPr>
        <w:t xml:space="preserve"> </w:t>
      </w:r>
    </w:p>
    <w:p w14:paraId="41FE11F8" w14:textId="555E9EDC" w:rsidR="00D72786" w:rsidRPr="007A6B24" w:rsidRDefault="0023191C" w:rsidP="008F70CC">
      <w:pPr>
        <w:rPr>
          <w:rFonts w:ascii="Times New Roman" w:hAnsi="Times New Roman" w:cs="Times New Roman"/>
          <w:b/>
          <w:sz w:val="32"/>
          <w:szCs w:val="32"/>
        </w:rPr>
      </w:pPr>
      <w:r w:rsidRPr="007A6B24">
        <w:rPr>
          <w:rFonts w:ascii="Times New Roman" w:hAnsi="Times New Roman" w:cs="Times New Roman"/>
          <w:b/>
          <w:sz w:val="32"/>
          <w:szCs w:val="32"/>
        </w:rPr>
        <w:t>Data Acquisition</w:t>
      </w:r>
    </w:p>
    <w:p w14:paraId="0011A8A8" w14:textId="23E00628" w:rsidR="003E2499" w:rsidRPr="007A6B24" w:rsidRDefault="003E2499" w:rsidP="003E2499">
      <w:pPr>
        <w:rPr>
          <w:rFonts w:ascii="Times New Roman" w:hAnsi="Times New Roman" w:cs="Times New Roman"/>
          <w:b/>
          <w:sz w:val="28"/>
          <w:szCs w:val="28"/>
        </w:rPr>
      </w:pPr>
      <w:r w:rsidRPr="007A6B24">
        <w:rPr>
          <w:rFonts w:ascii="Times New Roman" w:hAnsi="Times New Roman" w:cs="Times New Roman"/>
          <w:b/>
          <w:sz w:val="28"/>
          <w:szCs w:val="28"/>
        </w:rPr>
        <w:t>CDR</w:t>
      </w:r>
    </w:p>
    <w:p w14:paraId="407FDB3F" w14:textId="5E501207" w:rsidR="003E2499" w:rsidRDefault="00262E55" w:rsidP="003E2499">
      <w:pPr>
        <w:rPr>
          <w:rFonts w:ascii="Times New Roman" w:hAnsi="Times New Roman" w:cs="Times New Roman"/>
          <w:color w:val="000000"/>
          <w:sz w:val="24"/>
          <w:szCs w:val="24"/>
        </w:rPr>
      </w:pPr>
      <w:r>
        <w:rPr>
          <w:rFonts w:ascii="Times New Roman" w:hAnsi="Times New Roman" w:cs="Times New Roman"/>
          <w:sz w:val="24"/>
          <w:szCs w:val="24"/>
        </w:rPr>
        <w:t>Participants in the study</w:t>
      </w:r>
      <w:r w:rsidR="003E2499" w:rsidRPr="00900B3E">
        <w:rPr>
          <w:rFonts w:ascii="Times New Roman" w:hAnsi="Times New Roman" w:cs="Times New Roman"/>
          <w:sz w:val="24"/>
          <w:szCs w:val="24"/>
        </w:rPr>
        <w:t xml:space="preserve"> completed regular clinical assessments and </w:t>
      </w:r>
      <w:r>
        <w:rPr>
          <w:rFonts w:ascii="Times New Roman" w:hAnsi="Times New Roman" w:cs="Times New Roman"/>
          <w:sz w:val="24"/>
          <w:szCs w:val="24"/>
        </w:rPr>
        <w:t xml:space="preserve">cognitively normal </w:t>
      </w:r>
      <w:r w:rsidRPr="00900B3E">
        <w:rPr>
          <w:rFonts w:ascii="Times New Roman" w:hAnsi="Times New Roman" w:cs="Times New Roman"/>
          <w:sz w:val="24"/>
          <w:szCs w:val="24"/>
        </w:rPr>
        <w:t xml:space="preserve">at time of enrollment </w:t>
      </w:r>
      <w:r>
        <w:rPr>
          <w:rFonts w:ascii="Times New Roman" w:hAnsi="Times New Roman" w:cs="Times New Roman"/>
          <w:sz w:val="24"/>
          <w:szCs w:val="24"/>
        </w:rPr>
        <w:t xml:space="preserve">as defined by the </w:t>
      </w:r>
      <w:r w:rsidR="007040E0">
        <w:rPr>
          <w:rFonts w:ascii="Times New Roman" w:hAnsi="Times New Roman" w:cs="Times New Roman"/>
          <w:sz w:val="24"/>
          <w:szCs w:val="24"/>
        </w:rPr>
        <w:t>CDR</w:t>
      </w:r>
      <w:r>
        <w:rPr>
          <w:rFonts w:ascii="Times New Roman" w:hAnsi="Times New Roman" w:cs="Times New Roman"/>
          <w:sz w:val="24"/>
          <w:szCs w:val="24"/>
        </w:rPr>
        <w:t xml:space="preserve"> scale</w:t>
      </w:r>
      <w:r w:rsidR="003E2499" w:rsidRPr="00900B3E">
        <w:rPr>
          <w:rFonts w:ascii="Times New Roman" w:hAnsi="Times New Roman" w:cs="Times New Roman"/>
          <w:sz w:val="24"/>
          <w:szCs w:val="24"/>
        </w:rPr>
        <w:t xml:space="preserve">. The CDR classifies the degree of cognitive impairment through the use of semi-structured interviews </w:t>
      </w:r>
      <w:sdt>
        <w:sdtPr>
          <w:rPr>
            <w:rFonts w:ascii="Times New Roman" w:hAnsi="Times New Roman" w:cs="Times New Roman"/>
            <w:color w:val="000000"/>
            <w:sz w:val="24"/>
            <w:szCs w:val="24"/>
            <w:vertAlign w:val="superscript"/>
          </w:rPr>
          <w:tag w:val="MENDELEY_CITATION_v3_eyJjaXRhdGlvbklEIjoiTUVOREVMRVlfQ0lUQVRJT05fZTUxNzUyMjYtMDA3OS00Yjk5LThjN2EtMGNjYmJlZDRmM2I0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
          <w:id w:val="-46841788"/>
          <w:placeholder>
            <w:docPart w:val="8874B91367A247488C8A5D636EB14A8C"/>
          </w:placeholder>
        </w:sdtPr>
        <w:sdtContent>
          <w:ins w:id="144" w:author="Wisch, Julie" w:date="2022-09-28T11:06:00Z">
            <w:r w:rsidR="008256BA" w:rsidRPr="008256BA">
              <w:rPr>
                <w:rFonts w:ascii="Times New Roman" w:hAnsi="Times New Roman" w:cs="Times New Roman"/>
                <w:color w:val="000000"/>
                <w:sz w:val="24"/>
                <w:szCs w:val="24"/>
                <w:vertAlign w:val="superscript"/>
              </w:rPr>
              <w:t>18</w:t>
            </w:r>
          </w:ins>
          <w:del w:id="145" w:author="Wisch, Julie" w:date="2022-09-28T10:24:00Z">
            <w:r w:rsidR="00143020" w:rsidRPr="008256BA" w:rsidDel="00733317">
              <w:rPr>
                <w:rFonts w:ascii="Times New Roman" w:hAnsi="Times New Roman" w:cs="Times New Roman"/>
                <w:color w:val="000000"/>
                <w:sz w:val="24"/>
                <w:szCs w:val="24"/>
                <w:vertAlign w:val="superscript"/>
              </w:rPr>
              <w:delText>18</w:delText>
            </w:r>
          </w:del>
        </w:sdtContent>
      </w:sdt>
      <w:r w:rsidR="003E2499" w:rsidRPr="00900B3E">
        <w:rPr>
          <w:rFonts w:ascii="Times New Roman" w:hAnsi="Times New Roman" w:cs="Times New Roman"/>
          <w:color w:val="000000"/>
          <w:sz w:val="24"/>
          <w:szCs w:val="24"/>
        </w:rPr>
        <w:t>. Individuals with a CDR of 0 are considered to have no impairment</w:t>
      </w:r>
      <w:r>
        <w:rPr>
          <w:rFonts w:ascii="Times New Roman" w:hAnsi="Times New Roman" w:cs="Times New Roman"/>
          <w:color w:val="000000"/>
          <w:sz w:val="24"/>
          <w:szCs w:val="24"/>
        </w:rPr>
        <w:t>; CDR 0.5 as very mild dementia; CDR 1 as mild dementia; CDR 2 as moderate dementia; and CDR 3 as severe dementia</w:t>
      </w:r>
      <w:r w:rsidR="003E2499" w:rsidRPr="00900B3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gzNTc3ZjYtZDIxMC00M2Q1LTg5MWYtNjdiZGE3MGQ3Yzk1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
          <w:id w:val="-1165634709"/>
          <w:placeholder>
            <w:docPart w:val="DD777216080F4490A8545895F99DF9CE"/>
          </w:placeholder>
        </w:sdtPr>
        <w:sdtContent>
          <w:ins w:id="146" w:author="Wisch, Julie" w:date="2022-09-28T11:06:00Z">
            <w:r w:rsidR="008256BA" w:rsidRPr="008256BA">
              <w:rPr>
                <w:rFonts w:ascii="Times New Roman" w:hAnsi="Times New Roman" w:cs="Times New Roman"/>
                <w:color w:val="000000"/>
                <w:sz w:val="24"/>
                <w:szCs w:val="24"/>
                <w:vertAlign w:val="superscript"/>
              </w:rPr>
              <w:t>18</w:t>
            </w:r>
          </w:ins>
          <w:del w:id="147" w:author="Wisch, Julie" w:date="2022-09-28T10:24:00Z">
            <w:r w:rsidR="00143020" w:rsidRPr="008256BA" w:rsidDel="00733317">
              <w:rPr>
                <w:rFonts w:ascii="Times New Roman" w:hAnsi="Times New Roman" w:cs="Times New Roman"/>
                <w:color w:val="000000"/>
                <w:sz w:val="24"/>
                <w:szCs w:val="24"/>
                <w:vertAlign w:val="superscript"/>
              </w:rPr>
              <w:delText>18</w:delText>
            </w:r>
          </w:del>
        </w:sdtContent>
      </w:sdt>
      <w:r w:rsidR="003E2499" w:rsidRPr="00900B3E">
        <w:rPr>
          <w:rFonts w:ascii="Times New Roman" w:hAnsi="Times New Roman" w:cs="Times New Roman"/>
          <w:color w:val="000000"/>
          <w:sz w:val="24"/>
          <w:szCs w:val="24"/>
        </w:rPr>
        <w:t xml:space="preserve">. </w:t>
      </w:r>
    </w:p>
    <w:p w14:paraId="040ACBCB" w14:textId="77777777" w:rsidR="003E2499" w:rsidRPr="007A6B24" w:rsidRDefault="003E2499" w:rsidP="003E2499">
      <w:pPr>
        <w:rPr>
          <w:rFonts w:ascii="Times New Roman" w:hAnsi="Times New Roman" w:cs="Times New Roman"/>
          <w:b/>
          <w:color w:val="000000"/>
          <w:sz w:val="28"/>
          <w:szCs w:val="28"/>
        </w:rPr>
      </w:pPr>
      <w:r w:rsidRPr="007A6B24">
        <w:rPr>
          <w:rFonts w:ascii="Times New Roman" w:hAnsi="Times New Roman" w:cs="Times New Roman"/>
          <w:b/>
          <w:color w:val="000000"/>
          <w:sz w:val="28"/>
          <w:szCs w:val="28"/>
        </w:rPr>
        <w:lastRenderedPageBreak/>
        <w:t>APOE Genotyping</w:t>
      </w:r>
    </w:p>
    <w:p w14:paraId="2D38EBEF" w14:textId="7F4C8122" w:rsidR="003E2499" w:rsidRPr="007E7714" w:rsidRDefault="003E2499" w:rsidP="003E2499">
      <w:pPr>
        <w:rPr>
          <w:rFonts w:ascii="Times New Roman" w:hAnsi="Times New Roman" w:cs="Times New Roman"/>
          <w:i/>
          <w:color w:val="000000"/>
          <w:sz w:val="24"/>
          <w:szCs w:val="24"/>
        </w:rPr>
      </w:pPr>
      <w:r w:rsidRPr="007E7714">
        <w:rPr>
          <w:rFonts w:ascii="Times New Roman" w:hAnsi="Times New Roman" w:cs="Times New Roman"/>
          <w:sz w:val="24"/>
          <w:szCs w:val="24"/>
        </w:rPr>
        <w:t>DNA samples were collected at enrollment and genotyped using</w:t>
      </w:r>
      <w:r w:rsidR="00AD12FE">
        <w:rPr>
          <w:rFonts w:ascii="Times New Roman" w:hAnsi="Times New Roman" w:cs="Times New Roman"/>
          <w:sz w:val="24"/>
          <w:szCs w:val="24"/>
        </w:rPr>
        <w:t xml:space="preserve"> either an Illumina 610 or OmniE</w:t>
      </w:r>
      <w:r w:rsidRPr="007E7714">
        <w:rPr>
          <w:rFonts w:ascii="Times New Roman" w:hAnsi="Times New Roman" w:cs="Times New Roman"/>
          <w:sz w:val="24"/>
          <w:szCs w:val="24"/>
        </w:rPr>
        <w:t xml:space="preserve">xpress chip. Genotyping methods have been previously described </w:t>
      </w:r>
      <w:sdt>
        <w:sdtPr>
          <w:rPr>
            <w:rFonts w:ascii="Times New Roman" w:hAnsi="Times New Roman" w:cs="Times New Roman"/>
            <w:color w:val="000000"/>
            <w:sz w:val="24"/>
            <w:szCs w:val="24"/>
            <w:vertAlign w:val="superscript"/>
          </w:rPr>
          <w:tag w:val="MENDELEY_CITATION_v3_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"/>
          <w:id w:val="686873856"/>
          <w:placeholder>
            <w:docPart w:val="DefaultPlaceholder_-1854013440"/>
          </w:placeholder>
        </w:sdtPr>
        <w:sdtContent>
          <w:ins w:id="148" w:author="Wisch, Julie" w:date="2022-09-28T11:06:00Z">
            <w:r w:rsidR="008256BA" w:rsidRPr="008256BA">
              <w:rPr>
                <w:rFonts w:ascii="Times New Roman" w:hAnsi="Times New Roman" w:cs="Times New Roman"/>
                <w:color w:val="000000"/>
                <w:sz w:val="24"/>
                <w:szCs w:val="24"/>
                <w:vertAlign w:val="superscript"/>
              </w:rPr>
              <w:t>19</w:t>
            </w:r>
          </w:ins>
          <w:del w:id="149" w:author="Wisch, Julie" w:date="2022-09-28T10:24:00Z">
            <w:r w:rsidR="00143020" w:rsidRPr="008256BA" w:rsidDel="00733317">
              <w:rPr>
                <w:rFonts w:ascii="Times New Roman" w:hAnsi="Times New Roman" w:cs="Times New Roman"/>
                <w:color w:val="000000"/>
                <w:sz w:val="24"/>
                <w:szCs w:val="24"/>
                <w:vertAlign w:val="superscript"/>
              </w:rPr>
              <w:delText>19</w:delText>
            </w:r>
          </w:del>
        </w:sdtContent>
      </w:sdt>
      <w:r w:rsidR="005F28F6">
        <w:rPr>
          <w:rFonts w:ascii="Times New Roman" w:hAnsi="Times New Roman" w:cs="Times New Roman"/>
          <w:sz w:val="24"/>
          <w:szCs w:val="24"/>
        </w:rPr>
        <w:t>.</w:t>
      </w:r>
    </w:p>
    <w:p w14:paraId="7BC00AB5" w14:textId="17666C25" w:rsidR="003E2499" w:rsidRPr="007A6B24" w:rsidRDefault="003E2499" w:rsidP="003E2499">
      <w:pPr>
        <w:rPr>
          <w:rFonts w:ascii="Times New Roman" w:hAnsi="Times New Roman" w:cs="Times New Roman"/>
          <w:b/>
          <w:sz w:val="28"/>
          <w:szCs w:val="28"/>
        </w:rPr>
      </w:pPr>
      <w:r w:rsidRPr="007A6B24">
        <w:rPr>
          <w:rFonts w:ascii="Times New Roman" w:hAnsi="Times New Roman" w:cs="Times New Roman"/>
          <w:b/>
          <w:sz w:val="28"/>
          <w:szCs w:val="28"/>
        </w:rPr>
        <w:t>Cerebrospinal fluid (CSF) acquisition</w:t>
      </w:r>
      <w:r w:rsidR="00FB123D">
        <w:rPr>
          <w:rFonts w:ascii="Times New Roman" w:hAnsi="Times New Roman" w:cs="Times New Roman"/>
          <w:b/>
          <w:sz w:val="28"/>
          <w:szCs w:val="28"/>
        </w:rPr>
        <w:t>, collection and processing</w:t>
      </w:r>
    </w:p>
    <w:p w14:paraId="0083D4F1" w14:textId="094A8AC4" w:rsidR="00214041" w:rsidRPr="00900B3E" w:rsidRDefault="003E2499" w:rsidP="00214041">
      <w:pPr>
        <w:rPr>
          <w:rFonts w:ascii="Times New Roman" w:hAnsi="Times New Roman" w:cs="Times New Roman"/>
          <w:sz w:val="24"/>
          <w:szCs w:val="24"/>
        </w:rPr>
      </w:pPr>
      <w:r w:rsidRPr="00900B3E">
        <w:rPr>
          <w:rFonts w:ascii="Times New Roman" w:hAnsi="Times New Roman" w:cs="Times New Roman"/>
          <w:sz w:val="24"/>
          <w:szCs w:val="24"/>
        </w:rPr>
        <w:t>Each participant enrolled in</w:t>
      </w:r>
      <w:r w:rsidR="00262E55">
        <w:rPr>
          <w:rFonts w:ascii="Times New Roman" w:hAnsi="Times New Roman" w:cs="Times New Roman"/>
          <w:sz w:val="24"/>
          <w:szCs w:val="24"/>
        </w:rPr>
        <w:t xml:space="preserve"> this study completed at least four</w:t>
      </w:r>
      <w:r w:rsidRPr="00900B3E">
        <w:rPr>
          <w:rFonts w:ascii="Times New Roman" w:hAnsi="Times New Roman" w:cs="Times New Roman"/>
          <w:sz w:val="24"/>
          <w:szCs w:val="24"/>
        </w:rPr>
        <w:t xml:space="preserve"> lumbar punctures</w:t>
      </w:r>
      <w:r w:rsidR="00B01BA6">
        <w:rPr>
          <w:rFonts w:ascii="Times New Roman" w:hAnsi="Times New Roman" w:cs="Times New Roman"/>
          <w:sz w:val="24"/>
          <w:szCs w:val="24"/>
        </w:rPr>
        <w:t xml:space="preserve"> (LP)</w:t>
      </w:r>
      <w:r w:rsidRPr="00900B3E">
        <w:rPr>
          <w:rFonts w:ascii="Times New Roman" w:hAnsi="Times New Roman" w:cs="Times New Roman"/>
          <w:sz w:val="24"/>
          <w:szCs w:val="24"/>
        </w:rPr>
        <w:t xml:space="preserve">. On average, these occurred approximately 2 years apart. This process has been previously described </w:t>
      </w:r>
      <w:sdt>
        <w:sdtPr>
          <w:rPr>
            <w:rFonts w:ascii="Times New Roman" w:hAnsi="Times New Roman" w:cs="Times New Roman"/>
            <w:color w:val="000000"/>
            <w:sz w:val="24"/>
            <w:szCs w:val="24"/>
            <w:vertAlign w:val="superscript"/>
          </w:rPr>
          <w:tag w:val="MENDELEY_CITATION_v3_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"/>
          <w:id w:val="736282613"/>
          <w:placeholder>
            <w:docPart w:val="CB2CBE816F114761B4C4C5FE5A55832D"/>
          </w:placeholder>
        </w:sdtPr>
        <w:sdtContent>
          <w:ins w:id="150" w:author="Wisch, Julie" w:date="2022-09-28T11:06:00Z">
            <w:r w:rsidR="008256BA" w:rsidRPr="008256BA">
              <w:rPr>
                <w:rFonts w:ascii="Times New Roman" w:hAnsi="Times New Roman" w:cs="Times New Roman"/>
                <w:color w:val="000000"/>
                <w:sz w:val="24"/>
                <w:szCs w:val="24"/>
                <w:vertAlign w:val="superscript"/>
              </w:rPr>
              <w:t>20</w:t>
            </w:r>
          </w:ins>
          <w:del w:id="151" w:author="Wisch, Julie" w:date="2022-09-28T10:24:00Z">
            <w:r w:rsidR="00143020" w:rsidRPr="008256BA" w:rsidDel="00733317">
              <w:rPr>
                <w:rFonts w:ascii="Times New Roman" w:hAnsi="Times New Roman" w:cs="Times New Roman"/>
                <w:color w:val="000000"/>
                <w:sz w:val="24"/>
                <w:szCs w:val="24"/>
                <w:vertAlign w:val="superscript"/>
              </w:rPr>
              <w:delText>20</w:delText>
            </w:r>
          </w:del>
        </w:sdtContent>
      </w:sdt>
      <w:r w:rsidRPr="00900B3E">
        <w:rPr>
          <w:rFonts w:ascii="Times New Roman" w:hAnsi="Times New Roman" w:cs="Times New Roman"/>
          <w:sz w:val="24"/>
          <w:szCs w:val="24"/>
        </w:rPr>
        <w:t xml:space="preserve">. </w:t>
      </w:r>
      <w:r w:rsidR="00B01BA6">
        <w:rPr>
          <w:rFonts w:ascii="Times New Roman" w:hAnsi="Times New Roman" w:cs="Times New Roman"/>
          <w:sz w:val="24"/>
          <w:szCs w:val="24"/>
        </w:rPr>
        <w:t>LP</w:t>
      </w:r>
      <w:r w:rsidR="00262E55">
        <w:rPr>
          <w:rFonts w:ascii="Times New Roman" w:hAnsi="Times New Roman" w:cs="Times New Roman"/>
          <w:sz w:val="24"/>
          <w:szCs w:val="24"/>
        </w:rPr>
        <w:t xml:space="preserve"> was performed at </w:t>
      </w:r>
      <w:r w:rsidR="00262E55" w:rsidRPr="00900B3E">
        <w:rPr>
          <w:rFonts w:ascii="Times New Roman" w:hAnsi="Times New Roman" w:cs="Times New Roman"/>
          <w:sz w:val="24"/>
          <w:szCs w:val="24"/>
        </w:rPr>
        <w:t xml:space="preserve">8:00 AM </w:t>
      </w:r>
      <w:r w:rsidR="00262E55">
        <w:rPr>
          <w:rFonts w:ascii="Times New Roman" w:hAnsi="Times New Roman" w:cs="Times New Roman"/>
          <w:sz w:val="24"/>
          <w:szCs w:val="24"/>
        </w:rPr>
        <w:t xml:space="preserve">following an overnight fast. </w:t>
      </w:r>
      <w:r w:rsidR="00214041" w:rsidRPr="00AA5CBA">
        <w:rPr>
          <w:rFonts w:ascii="Times New Roman" w:hAnsi="Times New Roman" w:cs="Times New Roman"/>
          <w:sz w:val="24"/>
          <w:szCs w:val="24"/>
        </w:rPr>
        <w:t xml:space="preserve">CSF (20-30 mL) was collected in a 50-mL polypropylene tube via gravity drip using an atraumatic Sprotte 22-G spinal needle. The tube was inverted gently to disrupt potential gradient effects and centrifuged at low speed to pellet any cellular debris. </w:t>
      </w:r>
      <w:r w:rsidR="00BC199C">
        <w:rPr>
          <w:rFonts w:ascii="Times New Roman" w:hAnsi="Times New Roman" w:cs="Times New Roman"/>
          <w:sz w:val="24"/>
          <w:szCs w:val="24"/>
        </w:rPr>
        <w:t xml:space="preserve">Centrifugation occurred at 2000xg for 5 minutes. </w:t>
      </w:r>
      <w:r w:rsidR="00214041" w:rsidRPr="00AA5CBA">
        <w:rPr>
          <w:rFonts w:ascii="Times New Roman" w:hAnsi="Times New Roman" w:cs="Times New Roman"/>
          <w:sz w:val="24"/>
          <w:szCs w:val="24"/>
        </w:rPr>
        <w:t xml:space="preserve">The CSF was then aliquoted into polypropylene tubes and stored at −80°C. </w:t>
      </w:r>
      <w:r w:rsidR="00A30C78">
        <w:rPr>
          <w:rFonts w:ascii="Times New Roman" w:hAnsi="Times New Roman" w:cs="Times New Roman"/>
          <w:sz w:val="24"/>
          <w:szCs w:val="24"/>
        </w:rPr>
        <w:t>Concentrations of CSF A</w:t>
      </w:r>
      <w:r w:rsidR="00B01BA6" w:rsidRPr="00900B3E">
        <w:rPr>
          <w:rFonts w:ascii="Times New Roman" w:hAnsi="Times New Roman" w:cs="Times New Roman"/>
          <w:color w:val="000000"/>
          <w:sz w:val="24"/>
          <w:szCs w:val="24"/>
        </w:rPr>
        <w:t>β</w:t>
      </w:r>
      <w:r w:rsidR="00B01BA6">
        <w:rPr>
          <w:rFonts w:ascii="Times New Roman" w:hAnsi="Times New Roman" w:cs="Times New Roman"/>
          <w:sz w:val="24"/>
          <w:szCs w:val="24"/>
        </w:rPr>
        <w:t>4</w:t>
      </w:r>
      <w:r w:rsidR="00214041" w:rsidRPr="002D41ED">
        <w:rPr>
          <w:rFonts w:ascii="Times New Roman" w:hAnsi="Times New Roman" w:cs="Times New Roman"/>
          <w:sz w:val="24"/>
          <w:szCs w:val="24"/>
        </w:rPr>
        <w:t xml:space="preserve">0, </w:t>
      </w:r>
      <w:r w:rsidR="00B01BA6">
        <w:rPr>
          <w:rFonts w:ascii="Times New Roman" w:hAnsi="Times New Roman" w:cs="Times New Roman"/>
          <w:sz w:val="24"/>
          <w:szCs w:val="24"/>
        </w:rPr>
        <w:t xml:space="preserve">CSF </w:t>
      </w:r>
      <w:r w:rsidR="00214041" w:rsidRPr="002D41ED">
        <w:rPr>
          <w:rFonts w:ascii="Times New Roman" w:hAnsi="Times New Roman" w:cs="Times New Roman"/>
          <w:sz w:val="24"/>
          <w:szCs w:val="24"/>
        </w:rPr>
        <w:t>A</w:t>
      </w:r>
      <w:r w:rsidR="00B01BA6" w:rsidRPr="00900B3E">
        <w:rPr>
          <w:rFonts w:ascii="Times New Roman" w:hAnsi="Times New Roman" w:cs="Times New Roman"/>
          <w:color w:val="000000"/>
          <w:sz w:val="24"/>
          <w:szCs w:val="24"/>
        </w:rPr>
        <w:t>β</w:t>
      </w:r>
      <w:r w:rsidR="00214041" w:rsidRPr="002D41ED">
        <w:rPr>
          <w:rFonts w:ascii="Times New Roman" w:hAnsi="Times New Roman" w:cs="Times New Roman"/>
          <w:sz w:val="24"/>
          <w:szCs w:val="24"/>
        </w:rPr>
        <w:t>42</w:t>
      </w:r>
      <w:r w:rsidR="00B01BA6">
        <w:rPr>
          <w:rFonts w:ascii="Times New Roman" w:hAnsi="Times New Roman" w:cs="Times New Roman"/>
          <w:sz w:val="24"/>
          <w:szCs w:val="24"/>
        </w:rPr>
        <w:t>,</w:t>
      </w:r>
      <w:r w:rsidR="00A30C78">
        <w:rPr>
          <w:rFonts w:ascii="Times New Roman" w:hAnsi="Times New Roman" w:cs="Times New Roman"/>
          <w:sz w:val="24"/>
          <w:szCs w:val="24"/>
        </w:rPr>
        <w:t xml:space="preserve"> </w:t>
      </w:r>
      <w:r w:rsidR="00B01BA6">
        <w:rPr>
          <w:rFonts w:ascii="Times New Roman" w:hAnsi="Times New Roman" w:cs="Times New Roman"/>
          <w:sz w:val="24"/>
          <w:szCs w:val="24"/>
        </w:rPr>
        <w:t xml:space="preserve">CSF </w:t>
      </w:r>
      <w:r w:rsidR="00A30C78">
        <w:rPr>
          <w:rFonts w:ascii="Times New Roman" w:hAnsi="Times New Roman" w:cs="Times New Roman"/>
          <w:sz w:val="24"/>
          <w:szCs w:val="24"/>
        </w:rPr>
        <w:t>tau phosphorylated at 181 (CSF p</w:t>
      </w:r>
      <w:r w:rsidR="00214041" w:rsidRPr="002D41ED">
        <w:rPr>
          <w:rFonts w:ascii="Times New Roman" w:hAnsi="Times New Roman" w:cs="Times New Roman"/>
          <w:sz w:val="24"/>
          <w:szCs w:val="24"/>
        </w:rPr>
        <w:t>tau</w:t>
      </w:r>
      <w:r w:rsidR="00214041" w:rsidRPr="00A30C78">
        <w:rPr>
          <w:rFonts w:ascii="Times New Roman" w:hAnsi="Times New Roman" w:cs="Times New Roman"/>
          <w:sz w:val="24"/>
          <w:szCs w:val="24"/>
          <w:vertAlign w:val="subscript"/>
        </w:rPr>
        <w:t>181</w:t>
      </w:r>
      <w:r w:rsidR="00214041" w:rsidRPr="002D41ED">
        <w:rPr>
          <w:rFonts w:ascii="Times New Roman" w:hAnsi="Times New Roman" w:cs="Times New Roman"/>
          <w:sz w:val="24"/>
          <w:szCs w:val="24"/>
        </w:rPr>
        <w:t>) were measured by chemiluminescent enzyme immunoassay using a fully automated platform (LUMIPULSE G1200, Fujirebio, Malvern, PA, USA). CSF NfL was measured via commercial ELISA kit (UMAN Diagnostics, Umeå, Sweden</w:t>
      </w:r>
      <w:r w:rsidR="00214041">
        <w:rPr>
          <w:rFonts w:ascii="Times New Roman" w:hAnsi="Times New Roman" w:cs="Times New Roman"/>
          <w:sz w:val="24"/>
          <w:szCs w:val="24"/>
        </w:rPr>
        <w:t>).</w:t>
      </w:r>
    </w:p>
    <w:p w14:paraId="65C49EC2" w14:textId="77777777" w:rsidR="003E2499" w:rsidRPr="007A6B24" w:rsidRDefault="003E2499" w:rsidP="003E2499">
      <w:pPr>
        <w:rPr>
          <w:rFonts w:ascii="Times New Roman" w:hAnsi="Times New Roman" w:cs="Times New Roman"/>
          <w:b/>
          <w:sz w:val="28"/>
          <w:szCs w:val="28"/>
        </w:rPr>
      </w:pPr>
      <w:r w:rsidRPr="007A6B24">
        <w:rPr>
          <w:rFonts w:ascii="Times New Roman" w:hAnsi="Times New Roman" w:cs="Times New Roman"/>
          <w:b/>
          <w:sz w:val="28"/>
          <w:szCs w:val="28"/>
        </w:rPr>
        <w:t>Structural MRI</w:t>
      </w:r>
    </w:p>
    <w:p w14:paraId="430B5FA7" w14:textId="5A7E8EA1" w:rsidR="003E2499" w:rsidRPr="00900B3E" w:rsidRDefault="003E2499" w:rsidP="003E2499">
      <w:pPr>
        <w:rPr>
          <w:rFonts w:ascii="Times New Roman" w:hAnsi="Times New Roman" w:cs="Times New Roman"/>
          <w:sz w:val="24"/>
          <w:szCs w:val="24"/>
        </w:rPr>
      </w:pPr>
      <w:r w:rsidRPr="00900B3E">
        <w:rPr>
          <w:rFonts w:ascii="Times New Roman" w:hAnsi="Times New Roman" w:cs="Times New Roman"/>
          <w:color w:val="000000" w:themeColor="text1"/>
          <w:sz w:val="24"/>
          <w:szCs w:val="24"/>
        </w:rPr>
        <w:t>MRI images were obtained on 3T Siemens scanners. T1-weighted scans were segmented using FreeSurfer 5.</w:t>
      </w:r>
      <w:r w:rsidRPr="00900B3E">
        <w:rPr>
          <w:rFonts w:ascii="Times New Roman" w:hAnsi="Times New Roman" w:cs="Times New Roman"/>
          <w:sz w:val="24"/>
          <w:szCs w:val="24"/>
        </w:rPr>
        <w:t xml:space="preserve"> 3 (Martinos Center for Biomedical Imaging, Charlestown, Massachusetts, USA), using the Desikan-Killiany atlas.</w:t>
      </w:r>
      <w:r w:rsidRPr="00900B3E">
        <w:rPr>
          <w:rFonts w:ascii="Times New Roman" w:hAnsi="Times New Roman" w:cs="Times New Roman"/>
          <w:color w:val="000000" w:themeColor="text1"/>
          <w:sz w:val="24"/>
          <w:szCs w:val="24"/>
        </w:rPr>
        <w:t xml:space="preserve"> </w:t>
      </w:r>
      <w:r w:rsidRPr="00900B3E">
        <w:rPr>
          <w:rFonts w:ascii="Times New Roman" w:hAnsi="Times New Roman" w:cs="Times New Roman"/>
          <w:sz w:val="24"/>
          <w:szCs w:val="24"/>
        </w:rPr>
        <w:t xml:space="preserve">Previous work has identified that cortical thickness decreases with the onset of AD </w:t>
      </w:r>
      <w:sdt>
        <w:sdtPr>
          <w:rPr>
            <w:rFonts w:ascii="Times New Roman" w:hAnsi="Times New Roman" w:cs="Times New Roman"/>
            <w:color w:val="000000"/>
            <w:sz w:val="24"/>
            <w:szCs w:val="24"/>
            <w:vertAlign w:val="superscript"/>
          </w:rPr>
          <w:tag w:val="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"/>
          <w:id w:val="-1428039744"/>
          <w:placeholder>
            <w:docPart w:val="8874B91367A247488C8A5D636EB14A8C"/>
          </w:placeholder>
        </w:sdtPr>
        <w:sdtContent>
          <w:ins w:id="152" w:author="Wisch, Julie" w:date="2022-09-28T11:06:00Z">
            <w:r w:rsidR="008256BA" w:rsidRPr="008256BA">
              <w:rPr>
                <w:rFonts w:ascii="Times New Roman" w:hAnsi="Times New Roman" w:cs="Times New Roman"/>
                <w:color w:val="000000"/>
                <w:sz w:val="24"/>
                <w:szCs w:val="24"/>
                <w:vertAlign w:val="superscript"/>
              </w:rPr>
              <w:t>21–23</w:t>
            </w:r>
          </w:ins>
          <w:del w:id="153" w:author="Wisch, Julie" w:date="2022-09-28T10:24:00Z">
            <w:r w:rsidR="00143020" w:rsidRPr="008256BA" w:rsidDel="00733317">
              <w:rPr>
                <w:rFonts w:ascii="Times New Roman" w:hAnsi="Times New Roman" w:cs="Times New Roman"/>
                <w:color w:val="000000"/>
                <w:sz w:val="24"/>
                <w:szCs w:val="24"/>
                <w:vertAlign w:val="superscript"/>
              </w:rPr>
              <w:delText>21–23</w:delText>
            </w:r>
          </w:del>
        </w:sdtContent>
      </w:sdt>
      <w:r w:rsidRPr="00900B3E">
        <w:rPr>
          <w:rFonts w:ascii="Times New Roman" w:hAnsi="Times New Roman" w:cs="Times New Roman"/>
          <w:sz w:val="24"/>
          <w:szCs w:val="24"/>
        </w:rPr>
        <w:t xml:space="preserve">. We calculated the average cortical </w:t>
      </w:r>
      <w:r>
        <w:rPr>
          <w:rFonts w:ascii="Times New Roman" w:hAnsi="Times New Roman" w:cs="Times New Roman"/>
          <w:sz w:val="24"/>
          <w:szCs w:val="24"/>
        </w:rPr>
        <w:t>thickness</w:t>
      </w:r>
      <w:r w:rsidR="005A4CE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"/>
          <w:id w:val="-1002736078"/>
          <w:placeholder>
            <w:docPart w:val="DefaultPlaceholder_-1854013440"/>
          </w:placeholder>
        </w:sdtPr>
        <w:sdtContent>
          <w:ins w:id="154" w:author="Wisch, Julie" w:date="2022-09-28T11:06:00Z">
            <w:r w:rsidR="008256BA" w:rsidRPr="008256BA">
              <w:rPr>
                <w:rFonts w:ascii="Times New Roman" w:hAnsi="Times New Roman" w:cs="Times New Roman"/>
                <w:color w:val="000000"/>
                <w:sz w:val="24"/>
                <w:szCs w:val="24"/>
                <w:vertAlign w:val="superscript"/>
              </w:rPr>
              <w:t>23</w:t>
            </w:r>
          </w:ins>
          <w:del w:id="155" w:author="Wisch, Julie" w:date="2022-09-28T10:24:00Z">
            <w:r w:rsidR="00143020" w:rsidRPr="008256BA" w:rsidDel="00733317">
              <w:rPr>
                <w:rFonts w:ascii="Times New Roman" w:hAnsi="Times New Roman" w:cs="Times New Roman"/>
                <w:color w:val="000000"/>
                <w:sz w:val="24"/>
                <w:szCs w:val="24"/>
                <w:vertAlign w:val="superscript"/>
              </w:rPr>
              <w:delText>23</w:delText>
            </w:r>
          </w:del>
        </w:sdtContent>
      </w:sdt>
      <w:r w:rsidR="005A4CE2">
        <w:rPr>
          <w:rFonts w:ascii="Times New Roman" w:hAnsi="Times New Roman" w:cs="Times New Roman"/>
          <w:color w:val="000000"/>
          <w:sz w:val="24"/>
          <w:szCs w:val="24"/>
        </w:rPr>
        <w:t>.</w:t>
      </w:r>
    </w:p>
    <w:p w14:paraId="26616814" w14:textId="77777777" w:rsidR="003E2499" w:rsidRPr="007A6B24" w:rsidRDefault="003E2499" w:rsidP="003E2499">
      <w:pPr>
        <w:rPr>
          <w:rFonts w:ascii="Times New Roman" w:hAnsi="Times New Roman" w:cs="Times New Roman"/>
          <w:b/>
          <w:sz w:val="28"/>
          <w:szCs w:val="28"/>
        </w:rPr>
      </w:pPr>
      <w:r w:rsidRPr="007A6B24">
        <w:rPr>
          <w:rFonts w:ascii="Times New Roman" w:hAnsi="Times New Roman" w:cs="Times New Roman"/>
          <w:b/>
          <w:sz w:val="28"/>
          <w:szCs w:val="28"/>
        </w:rPr>
        <w:t>White Matter Hypterintensities</w:t>
      </w:r>
    </w:p>
    <w:p w14:paraId="01E29C03" w14:textId="7004FD5B" w:rsidR="003E2499" w:rsidRPr="00900B3E" w:rsidRDefault="003E2499" w:rsidP="003E2499">
      <w:pPr>
        <w:rPr>
          <w:rFonts w:ascii="Times New Roman" w:hAnsi="Times New Roman" w:cs="Times New Roman"/>
          <w:sz w:val="24"/>
          <w:szCs w:val="24"/>
        </w:rPr>
      </w:pPr>
      <w:r w:rsidRPr="00900B3E">
        <w:rPr>
          <w:rFonts w:ascii="Times New Roman" w:hAnsi="Times New Roman" w:cs="Times New Roman"/>
          <w:sz w:val="24"/>
          <w:szCs w:val="24"/>
        </w:rPr>
        <w:t xml:space="preserve">T-2 weighted fluid attenuated inversion recovery (FLAIR) images were also collected. White matter hyperintensities (WMH) were calculated via </w:t>
      </w:r>
      <w:r w:rsidR="005A4CE2">
        <w:rPr>
          <w:rFonts w:ascii="Times New Roman" w:hAnsi="Times New Roman" w:cs="Times New Roman"/>
          <w:sz w:val="24"/>
          <w:szCs w:val="24"/>
        </w:rPr>
        <w:t>a</w:t>
      </w:r>
      <w:r w:rsidRPr="00900B3E">
        <w:rPr>
          <w:rFonts w:ascii="Times New Roman" w:hAnsi="Times New Roman" w:cs="Times New Roman"/>
          <w:sz w:val="24"/>
          <w:szCs w:val="24"/>
        </w:rPr>
        <w:t xml:space="preserve"> legion segmentation toolbox </w:t>
      </w:r>
      <w:r w:rsidR="005A4CE2">
        <w:rPr>
          <w:rFonts w:ascii="Times New Roman" w:hAnsi="Times New Roman" w:cs="Times New Roman"/>
          <w:sz w:val="24"/>
          <w:szCs w:val="24"/>
        </w:rPr>
        <w:t xml:space="preserve">that relies on </w:t>
      </w:r>
      <w:r w:rsidR="005A447D">
        <w:rPr>
          <w:rFonts w:ascii="Times New Roman" w:hAnsi="Times New Roman" w:cs="Times New Roman"/>
          <w:sz w:val="24"/>
          <w:szCs w:val="24"/>
        </w:rPr>
        <w:t>Statistical Parametric Mapping (</w:t>
      </w:r>
      <w:r w:rsidR="005A4CE2">
        <w:rPr>
          <w:rFonts w:ascii="Times New Roman" w:hAnsi="Times New Roman" w:cs="Times New Roman"/>
          <w:sz w:val="24"/>
          <w:szCs w:val="24"/>
        </w:rPr>
        <w:t>SPM</w:t>
      </w:r>
      <w:r w:rsidR="005A447D">
        <w:rPr>
          <w:rFonts w:ascii="Times New Roman" w:hAnsi="Times New Roman" w:cs="Times New Roman"/>
          <w:sz w:val="24"/>
          <w:szCs w:val="24"/>
        </w:rPr>
        <w:t>)</w:t>
      </w:r>
      <w:r w:rsidR="005A4CE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"/>
          <w:id w:val="1624348979"/>
          <w:placeholder>
            <w:docPart w:val="8874B91367A247488C8A5D636EB14A8C"/>
          </w:placeholder>
        </w:sdtPr>
        <w:sdtContent>
          <w:ins w:id="156" w:author="Wisch, Julie" w:date="2022-09-28T11:06:00Z">
            <w:r w:rsidR="008256BA" w:rsidRPr="008256BA">
              <w:rPr>
                <w:rFonts w:ascii="Times New Roman" w:hAnsi="Times New Roman" w:cs="Times New Roman"/>
                <w:color w:val="000000"/>
                <w:sz w:val="24"/>
                <w:szCs w:val="24"/>
                <w:vertAlign w:val="superscript"/>
              </w:rPr>
              <w:t>24</w:t>
            </w:r>
          </w:ins>
          <w:del w:id="157" w:author="Wisch, Julie" w:date="2022-09-28T10:24:00Z">
            <w:r w:rsidR="00143020" w:rsidRPr="008256BA" w:rsidDel="00733317">
              <w:rPr>
                <w:rFonts w:ascii="Times New Roman" w:hAnsi="Times New Roman" w:cs="Times New Roman"/>
                <w:color w:val="000000"/>
                <w:sz w:val="24"/>
                <w:szCs w:val="24"/>
                <w:vertAlign w:val="superscript"/>
              </w:rPr>
              <w:delText>24</w:delText>
            </w:r>
          </w:del>
        </w:sdtContent>
      </w:sdt>
      <w:r w:rsidR="005A4CE2">
        <w:rPr>
          <w:rFonts w:ascii="Times New Roman" w:hAnsi="Times New Roman" w:cs="Times New Roman"/>
          <w:color w:val="000000"/>
          <w:sz w:val="24"/>
          <w:szCs w:val="24"/>
        </w:rPr>
        <w:t>.</w:t>
      </w:r>
    </w:p>
    <w:p w14:paraId="6D87E346" w14:textId="77777777" w:rsidR="003E2499" w:rsidRPr="007A6B24" w:rsidRDefault="003E2499" w:rsidP="003E2499">
      <w:pPr>
        <w:rPr>
          <w:rFonts w:ascii="Times New Roman" w:hAnsi="Times New Roman" w:cs="Times New Roman"/>
          <w:b/>
          <w:sz w:val="28"/>
          <w:szCs w:val="28"/>
        </w:rPr>
      </w:pPr>
      <w:r w:rsidRPr="007A6B24">
        <w:rPr>
          <w:rFonts w:ascii="Times New Roman" w:hAnsi="Times New Roman" w:cs="Times New Roman"/>
          <w:b/>
          <w:sz w:val="28"/>
          <w:szCs w:val="28"/>
        </w:rPr>
        <w:t xml:space="preserve">Positron emission tomography (PET) imaging </w:t>
      </w:r>
    </w:p>
    <w:p w14:paraId="1126D983" w14:textId="44318AA2" w:rsidR="003E2499" w:rsidRPr="00900B3E" w:rsidRDefault="00B53119" w:rsidP="003E2499">
      <w:pPr>
        <w:rPr>
          <w:rFonts w:ascii="Times New Roman" w:hAnsi="Times New Roman" w:cs="Times New Roman"/>
          <w:sz w:val="24"/>
          <w:szCs w:val="24"/>
        </w:rPr>
      </w:pPr>
      <w:r>
        <w:rPr>
          <w:rFonts w:ascii="Times New Roman" w:hAnsi="Times New Roman" w:cs="Times New Roman"/>
          <w:sz w:val="24"/>
          <w:szCs w:val="24"/>
        </w:rPr>
        <w:t xml:space="preserve">PET scans using </w:t>
      </w:r>
      <w:r w:rsidR="003E2499" w:rsidRPr="00900B3E">
        <w:rPr>
          <w:rFonts w:ascii="Times New Roman" w:hAnsi="Times New Roman" w:cs="Times New Roman"/>
          <w:sz w:val="24"/>
          <w:szCs w:val="24"/>
        </w:rPr>
        <w:t xml:space="preserve">[11C] PiB </w:t>
      </w:r>
      <w:r>
        <w:rPr>
          <w:rFonts w:ascii="Times New Roman" w:hAnsi="Times New Roman" w:cs="Times New Roman"/>
          <w:sz w:val="24"/>
          <w:szCs w:val="24"/>
        </w:rPr>
        <w:t>were obtained via</w:t>
      </w:r>
      <w:r w:rsidR="003E2499" w:rsidRPr="00900B3E">
        <w:rPr>
          <w:rFonts w:ascii="Times New Roman" w:hAnsi="Times New Roman" w:cs="Times New Roman"/>
          <w:sz w:val="24"/>
          <w:szCs w:val="24"/>
        </w:rPr>
        <w:t xml:space="preserve"> previously described methods </w:t>
      </w:r>
      <w:sdt>
        <w:sdtPr>
          <w:rPr>
            <w:rFonts w:ascii="Times New Roman" w:hAnsi="Times New Roman" w:cs="Times New Roman"/>
            <w:color w:val="000000"/>
            <w:sz w:val="24"/>
            <w:szCs w:val="24"/>
            <w:vertAlign w:val="superscript"/>
          </w:rPr>
          <w:tag w:val="MENDELEY_CITATION_v3_eyJjaXRhdGlvbklEIjoiTUVOREVMRVlfQ0lUQVRJT05fN2E1YzUzZmMtMTQ3My00ZDAyLThmZDktMjg5NTZkYjlmMWM4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
          <w:id w:val="-1621142955"/>
          <w:placeholder>
            <w:docPart w:val="8874B91367A247488C8A5D636EB14A8C"/>
          </w:placeholder>
        </w:sdtPr>
        <w:sdtContent>
          <w:ins w:id="158" w:author="Wisch, Julie" w:date="2022-09-28T11:06:00Z">
            <w:r w:rsidR="008256BA" w:rsidRPr="008256BA">
              <w:rPr>
                <w:rFonts w:ascii="Times New Roman" w:hAnsi="Times New Roman" w:cs="Times New Roman"/>
                <w:color w:val="000000"/>
                <w:sz w:val="24"/>
                <w:szCs w:val="24"/>
                <w:vertAlign w:val="superscript"/>
              </w:rPr>
              <w:t>25</w:t>
            </w:r>
          </w:ins>
          <w:del w:id="159" w:author="Wisch, Julie" w:date="2022-09-28T10:24:00Z">
            <w:r w:rsidR="00143020" w:rsidRPr="008256BA" w:rsidDel="00733317">
              <w:rPr>
                <w:rFonts w:ascii="Times New Roman" w:hAnsi="Times New Roman" w:cs="Times New Roman"/>
                <w:color w:val="000000"/>
                <w:sz w:val="24"/>
                <w:szCs w:val="24"/>
                <w:vertAlign w:val="superscript"/>
              </w:rPr>
              <w:delText>25</w:delText>
            </w:r>
          </w:del>
        </w:sdtContent>
      </w:sdt>
      <w:r w:rsidR="003E2499" w:rsidRPr="00900B3E">
        <w:rPr>
          <w:rFonts w:ascii="Times New Roman" w:hAnsi="Times New Roman" w:cs="Times New Roman"/>
          <w:sz w:val="24"/>
          <w:szCs w:val="24"/>
        </w:rPr>
        <w:t xml:space="preserve">. Images were then processed using the PET unified pipeline (PUP, https://github.com/ysu001/PUP) </w:t>
      </w:r>
      <w:sdt>
        <w:sdtPr>
          <w:rPr>
            <w:rFonts w:ascii="Times New Roman" w:hAnsi="Times New Roman" w:cs="Times New Roman"/>
            <w:color w:val="000000"/>
            <w:sz w:val="24"/>
            <w:szCs w:val="24"/>
            <w:vertAlign w:val="superscript"/>
          </w:rPr>
          <w:tag w:val="MENDELEY_CITATION_v3_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XX0="/>
          <w:id w:val="-1577970259"/>
          <w:placeholder>
            <w:docPart w:val="8874B91367A247488C8A5D636EB14A8C"/>
          </w:placeholder>
        </w:sdtPr>
        <w:sdtContent>
          <w:ins w:id="160" w:author="Wisch, Julie" w:date="2022-09-28T11:06:00Z">
            <w:r w:rsidR="008256BA" w:rsidRPr="008256BA">
              <w:rPr>
                <w:rFonts w:ascii="Times New Roman" w:hAnsi="Times New Roman" w:cs="Times New Roman"/>
                <w:color w:val="000000"/>
                <w:sz w:val="24"/>
                <w:szCs w:val="24"/>
                <w:vertAlign w:val="superscript"/>
              </w:rPr>
              <w:t>26,27</w:t>
            </w:r>
          </w:ins>
          <w:del w:id="161" w:author="Wisch, Julie" w:date="2022-09-28T10:24:00Z">
            <w:r w:rsidR="00143020" w:rsidRPr="008256BA" w:rsidDel="00733317">
              <w:rPr>
                <w:rFonts w:ascii="Times New Roman" w:hAnsi="Times New Roman" w:cs="Times New Roman"/>
                <w:color w:val="000000"/>
                <w:sz w:val="24"/>
                <w:szCs w:val="24"/>
                <w:vertAlign w:val="superscript"/>
              </w:rPr>
              <w:delText>26,27</w:delText>
            </w:r>
          </w:del>
        </w:sdtContent>
      </w:sdt>
      <w:r w:rsidR="003E2499" w:rsidRPr="00900B3E">
        <w:rPr>
          <w:rFonts w:ascii="Times New Roman" w:hAnsi="Times New Roman" w:cs="Times New Roman"/>
          <w:sz w:val="24"/>
          <w:szCs w:val="24"/>
        </w:rPr>
        <w:t xml:space="preserve">. Images were smoothed to achieve a spatial resolution of 8 mm. This minimized inter-scanner differences </w:t>
      </w:r>
      <w:sdt>
        <w:sdtPr>
          <w:rPr>
            <w:rFonts w:ascii="Times New Roman" w:hAnsi="Times New Roman" w:cs="Times New Roman"/>
            <w:color w:val="000000"/>
            <w:sz w:val="24"/>
            <w:szCs w:val="24"/>
            <w:vertAlign w:val="superscript"/>
          </w:rPr>
          <w:tag w:val="MENDELEY_CITATION_v3_eyJjaXRhdGlvbklEIjoiTUVOREVMRVlfQ0lUQVRJT05fMmE5ZWQxZmMtNWVkNS00NmY1LWI0NDUtZTA4YTIwMWE0OWY5IiwicHJvcGVydGllcyI6eyJub3RlSW5kZXgiOjB9LCJpc0VkaXRlZCI6ZmFsc2UsIm1hbnVhbE92ZXJyaWRlIjp7ImNpdGVwcm9jVGV4dCI6IjxzdXA+MjcsMjg8L3N1cD4iLCJpc01hbnVhbGx5T3ZlcnJpZGVuIjpmYWxzZSwibWFudWFsT3ZlcnJpZGVUZXh0IjoiIiwiaXNNYW51YWxseU92ZXJyaWRkZW4iOmZhbHNlfSwiY2l0YXRpb25JdGVtcyI6W3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"/>
          <w:id w:val="-326835497"/>
          <w:placeholder>
            <w:docPart w:val="8874B91367A247488C8A5D636EB14A8C"/>
          </w:placeholder>
        </w:sdtPr>
        <w:sdtContent>
          <w:ins w:id="162" w:author="Wisch, Julie" w:date="2022-09-28T11:06:00Z">
            <w:r w:rsidR="008256BA" w:rsidRPr="008256BA">
              <w:rPr>
                <w:rFonts w:ascii="Times New Roman" w:hAnsi="Times New Roman" w:cs="Times New Roman"/>
                <w:color w:val="000000"/>
                <w:sz w:val="24"/>
                <w:szCs w:val="24"/>
                <w:vertAlign w:val="superscript"/>
              </w:rPr>
              <w:t>27,28</w:t>
            </w:r>
          </w:ins>
          <w:del w:id="163" w:author="Wisch, Julie" w:date="2022-09-28T10:24:00Z">
            <w:r w:rsidR="00143020" w:rsidRPr="008256BA" w:rsidDel="00733317">
              <w:rPr>
                <w:rFonts w:ascii="Times New Roman" w:hAnsi="Times New Roman" w:cs="Times New Roman"/>
                <w:color w:val="000000"/>
                <w:sz w:val="24"/>
                <w:szCs w:val="24"/>
                <w:vertAlign w:val="superscript"/>
              </w:rPr>
              <w:delText>27,28</w:delText>
            </w:r>
          </w:del>
        </w:sdtContent>
      </w:sdt>
      <w:r w:rsidR="003E2499" w:rsidRPr="00900B3E">
        <w:rPr>
          <w:rFonts w:ascii="Times New Roman" w:hAnsi="Times New Roman" w:cs="Times New Roman"/>
          <w:sz w:val="24"/>
          <w:szCs w:val="24"/>
        </w:rPr>
        <w:t xml:space="preserve">. A standard image registration technique was used to correct for motion </w:t>
      </w:r>
      <w:sdt>
        <w:sdtPr>
          <w:rPr>
            <w:rFonts w:ascii="Times New Roman" w:hAnsi="Times New Roman" w:cs="Times New Roman"/>
            <w:color w:val="000000"/>
            <w:sz w:val="24"/>
            <w:szCs w:val="24"/>
            <w:vertAlign w:val="superscript"/>
          </w:rPr>
          <w:tag w:val="MENDELEY_CITATION_v3_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"/>
          <w:id w:val="-1250876793"/>
          <w:placeholder>
            <w:docPart w:val="8874B91367A247488C8A5D636EB14A8C"/>
          </w:placeholder>
        </w:sdtPr>
        <w:sdtContent>
          <w:ins w:id="164" w:author="Wisch, Julie" w:date="2022-09-28T11:06:00Z">
            <w:r w:rsidR="008256BA" w:rsidRPr="008256BA">
              <w:rPr>
                <w:rFonts w:ascii="Times New Roman" w:hAnsi="Times New Roman" w:cs="Times New Roman"/>
                <w:color w:val="000000"/>
                <w:sz w:val="24"/>
                <w:szCs w:val="24"/>
                <w:vertAlign w:val="superscript"/>
              </w:rPr>
              <w:t>29,30</w:t>
            </w:r>
          </w:ins>
          <w:del w:id="165" w:author="Wisch, Julie" w:date="2022-09-28T10:24:00Z">
            <w:r w:rsidR="00143020" w:rsidRPr="008256BA" w:rsidDel="00733317">
              <w:rPr>
                <w:rFonts w:ascii="Times New Roman" w:hAnsi="Times New Roman" w:cs="Times New Roman"/>
                <w:color w:val="000000"/>
                <w:sz w:val="24"/>
                <w:szCs w:val="24"/>
                <w:vertAlign w:val="superscript"/>
              </w:rPr>
              <w:delText>29,30</w:delText>
            </w:r>
          </w:del>
        </w:sdtContent>
      </w:sdt>
      <w:r w:rsidR="003E2499" w:rsidRPr="00900B3E">
        <w:rPr>
          <w:rFonts w:ascii="Times New Roman" w:hAnsi="Times New Roman" w:cs="Times New Roman"/>
          <w:sz w:val="24"/>
          <w:szCs w:val="24"/>
        </w:rPr>
        <w:t xml:space="preserve"> using corresponding structural images. </w:t>
      </w:r>
      <w:r w:rsidR="00B01BA6">
        <w:rPr>
          <w:rFonts w:ascii="Times New Roman" w:hAnsi="Times New Roman" w:cs="Times New Roman"/>
          <w:sz w:val="24"/>
          <w:szCs w:val="24"/>
        </w:rPr>
        <w:t>T</w:t>
      </w:r>
      <w:r w:rsidR="003E2499" w:rsidRPr="00900B3E">
        <w:rPr>
          <w:rFonts w:ascii="Times New Roman" w:hAnsi="Times New Roman" w:cs="Times New Roman"/>
          <w:sz w:val="24"/>
          <w:szCs w:val="24"/>
        </w:rPr>
        <w:t xml:space="preserve">he cerebellum </w:t>
      </w:r>
      <w:r w:rsidR="00B01BA6">
        <w:rPr>
          <w:rFonts w:ascii="Times New Roman" w:hAnsi="Times New Roman" w:cs="Times New Roman"/>
          <w:sz w:val="24"/>
          <w:szCs w:val="24"/>
        </w:rPr>
        <w:t xml:space="preserve">was used </w:t>
      </w:r>
      <w:r w:rsidR="003E2499" w:rsidRPr="00900B3E">
        <w:rPr>
          <w:rFonts w:ascii="Times New Roman" w:hAnsi="Times New Roman" w:cs="Times New Roman"/>
          <w:sz w:val="24"/>
          <w:szCs w:val="24"/>
        </w:rPr>
        <w:t>as the reference region</w:t>
      </w:r>
      <w:r w:rsidR="005A4CE2" w:rsidRPr="00900B3E">
        <w:rPr>
          <w:rFonts w:ascii="Times New Roman" w:hAnsi="Times New Roman" w:cs="Times New Roman"/>
          <w:sz w:val="24"/>
          <w:szCs w:val="24"/>
        </w:rPr>
        <w:t xml:space="preserve">. </w:t>
      </w:r>
      <w:r w:rsidR="005A4CE2">
        <w:rPr>
          <w:rFonts w:ascii="Times New Roman" w:hAnsi="Times New Roman" w:cs="Times New Roman"/>
          <w:sz w:val="24"/>
          <w:szCs w:val="24"/>
        </w:rPr>
        <w:t xml:space="preserve">Regions of interest were defined using the </w:t>
      </w:r>
      <w:r w:rsidR="005A4CE2" w:rsidRPr="00900B3E">
        <w:rPr>
          <w:rFonts w:ascii="Times New Roman" w:hAnsi="Times New Roman" w:cs="Times New Roman"/>
          <w:sz w:val="24"/>
          <w:szCs w:val="24"/>
        </w:rPr>
        <w:t xml:space="preserve">Desikan-Killiany </w:t>
      </w:r>
      <w:r>
        <w:rPr>
          <w:rFonts w:ascii="Times New Roman" w:hAnsi="Times New Roman" w:cs="Times New Roman"/>
          <w:sz w:val="24"/>
          <w:szCs w:val="24"/>
        </w:rPr>
        <w:t>atlas</w:t>
      </w:r>
      <w:r w:rsidR="005A4CE2">
        <w:rPr>
          <w:rFonts w:ascii="Times New Roman" w:hAnsi="Times New Roman" w:cs="Times New Roman"/>
          <w:sz w:val="24"/>
          <w:szCs w:val="24"/>
        </w:rPr>
        <w:t xml:space="preserve"> </w:t>
      </w:r>
      <w:r w:rsidR="00B01BA6">
        <w:rPr>
          <w:rFonts w:ascii="Times New Roman" w:hAnsi="Times New Roman" w:cs="Times New Roman"/>
          <w:sz w:val="24"/>
          <w:szCs w:val="24"/>
        </w:rPr>
        <w:t xml:space="preserve">based </w:t>
      </w:r>
      <w:r w:rsidR="005A4CE2">
        <w:rPr>
          <w:rFonts w:ascii="Times New Roman" w:hAnsi="Times New Roman" w:cs="Times New Roman"/>
          <w:sz w:val="24"/>
          <w:szCs w:val="24"/>
        </w:rPr>
        <w:t xml:space="preserve">on the MRI. </w:t>
      </w:r>
      <w:r w:rsidR="005A4CE2" w:rsidRPr="00900B3E">
        <w:rPr>
          <w:rFonts w:ascii="Times New Roman" w:hAnsi="Times New Roman" w:cs="Times New Roman"/>
          <w:sz w:val="24"/>
          <w:szCs w:val="24"/>
        </w:rPr>
        <w:t xml:space="preserve">The standard uptake ratio (SUVR) </w:t>
      </w:r>
      <w:r w:rsidR="005A4CE2">
        <w:rPr>
          <w:rFonts w:ascii="Times New Roman" w:hAnsi="Times New Roman" w:cs="Times New Roman"/>
          <w:sz w:val="24"/>
          <w:szCs w:val="24"/>
        </w:rPr>
        <w:t xml:space="preserve">in each region </w:t>
      </w:r>
      <w:r w:rsidR="005A4CE2" w:rsidRPr="00900B3E">
        <w:rPr>
          <w:rFonts w:ascii="Times New Roman" w:hAnsi="Times New Roman" w:cs="Times New Roman"/>
          <w:sz w:val="24"/>
          <w:szCs w:val="24"/>
        </w:rPr>
        <w:t xml:space="preserve">was evaluated using the 30 – 60 minute post-injection time window </w:t>
      </w:r>
      <w:sdt>
        <w:sdtPr>
          <w:rPr>
            <w:rFonts w:ascii="Times New Roman" w:hAnsi="Times New Roman" w:cs="Times New Roman"/>
            <w:color w:val="000000"/>
            <w:sz w:val="24"/>
            <w:szCs w:val="24"/>
            <w:vertAlign w:val="superscript"/>
          </w:rPr>
          <w:tag w:val="MENDELEY_CITATION_v3_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ldlaW5lciIsImdpdmVuIjoiTWljaGFlbCBX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"/>
          <w:id w:val="-758360976"/>
          <w:placeholder>
            <w:docPart w:val="2B6C44B1E6054805BD0BA4FCB3CE598D"/>
          </w:placeholder>
        </w:sdtPr>
        <w:sdtContent>
          <w:ins w:id="166" w:author="Wisch, Julie" w:date="2022-09-28T11:06:00Z">
            <w:r w:rsidR="008256BA" w:rsidRPr="008256BA">
              <w:rPr>
                <w:rFonts w:ascii="Times New Roman" w:hAnsi="Times New Roman" w:cs="Times New Roman"/>
                <w:color w:val="000000"/>
                <w:sz w:val="24"/>
                <w:szCs w:val="24"/>
                <w:vertAlign w:val="superscript"/>
              </w:rPr>
              <w:t>31</w:t>
            </w:r>
          </w:ins>
          <w:del w:id="167" w:author="Wisch, Julie" w:date="2022-09-28T10:24:00Z">
            <w:r w:rsidR="00143020" w:rsidRPr="008256BA" w:rsidDel="00733317">
              <w:rPr>
                <w:rFonts w:ascii="Times New Roman" w:hAnsi="Times New Roman" w:cs="Times New Roman"/>
                <w:color w:val="000000"/>
                <w:sz w:val="24"/>
                <w:szCs w:val="24"/>
                <w:vertAlign w:val="superscript"/>
              </w:rPr>
              <w:delText>31</w:delText>
            </w:r>
          </w:del>
        </w:sdtContent>
      </w:sdt>
      <w:r w:rsidR="005A4CE2" w:rsidRPr="00900B3E">
        <w:rPr>
          <w:rFonts w:ascii="Times New Roman" w:hAnsi="Times New Roman" w:cs="Times New Roman"/>
          <w:sz w:val="24"/>
          <w:szCs w:val="24"/>
        </w:rPr>
        <w:t xml:space="preserve">. </w:t>
      </w:r>
      <w:r w:rsidR="003E2499" w:rsidRPr="00900B3E">
        <w:rPr>
          <w:rFonts w:ascii="Times New Roman" w:hAnsi="Times New Roman" w:cs="Times New Roman"/>
          <w:sz w:val="24"/>
          <w:szCs w:val="24"/>
        </w:rPr>
        <w:t xml:space="preserve">We applied partial volume correction via </w:t>
      </w:r>
      <w:r w:rsidR="005A4CE2">
        <w:rPr>
          <w:rFonts w:ascii="Times New Roman" w:hAnsi="Times New Roman" w:cs="Times New Roman"/>
          <w:sz w:val="24"/>
          <w:szCs w:val="24"/>
        </w:rPr>
        <w:t>a geometric transfer matrix approach</w:t>
      </w:r>
      <w:r w:rsidR="003E2499" w:rsidRPr="00900B3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"/>
          <w:id w:val="-253370541"/>
          <w:placeholder>
            <w:docPart w:val="8874B91367A247488C8A5D636EB14A8C"/>
          </w:placeholder>
        </w:sdtPr>
        <w:sdtContent>
          <w:ins w:id="168" w:author="Wisch, Julie" w:date="2022-09-28T11:06:00Z">
            <w:r w:rsidR="008256BA" w:rsidRPr="008256BA">
              <w:rPr>
                <w:rFonts w:ascii="Times New Roman" w:hAnsi="Times New Roman" w:cs="Times New Roman"/>
                <w:color w:val="000000"/>
                <w:sz w:val="24"/>
                <w:szCs w:val="24"/>
                <w:vertAlign w:val="superscript"/>
              </w:rPr>
              <w:t>32</w:t>
            </w:r>
          </w:ins>
          <w:del w:id="169" w:author="Wisch, Julie" w:date="2022-09-28T10:24:00Z">
            <w:r w:rsidR="00143020" w:rsidRPr="008256BA" w:rsidDel="00733317">
              <w:rPr>
                <w:rFonts w:ascii="Times New Roman" w:hAnsi="Times New Roman" w:cs="Times New Roman"/>
                <w:color w:val="000000"/>
                <w:sz w:val="24"/>
                <w:szCs w:val="24"/>
                <w:vertAlign w:val="superscript"/>
              </w:rPr>
              <w:delText>32</w:delText>
            </w:r>
          </w:del>
        </w:sdtContent>
      </w:sdt>
      <w:r w:rsidR="003E2499" w:rsidRPr="00900B3E">
        <w:rPr>
          <w:rFonts w:ascii="Times New Roman" w:hAnsi="Times New Roman" w:cs="Times New Roman"/>
          <w:sz w:val="24"/>
          <w:szCs w:val="24"/>
        </w:rPr>
        <w:t>. The PET PiB summary value was the arithmetic mean of SUVRs for the following regions: precuneus, prefrontal cortex</w:t>
      </w:r>
      <w:r w:rsidR="0061345F">
        <w:rPr>
          <w:rFonts w:ascii="Times New Roman" w:hAnsi="Times New Roman" w:cs="Times New Roman"/>
          <w:sz w:val="24"/>
          <w:szCs w:val="24"/>
        </w:rPr>
        <w:t xml:space="preserve"> (FreeSurfer regions: superior frontal and rostral middle frontal regions)</w:t>
      </w:r>
      <w:r w:rsidR="003E2499" w:rsidRPr="00900B3E">
        <w:rPr>
          <w:rFonts w:ascii="Times New Roman" w:hAnsi="Times New Roman" w:cs="Times New Roman"/>
          <w:sz w:val="24"/>
          <w:szCs w:val="24"/>
        </w:rPr>
        <w:t>, gyrus rectus</w:t>
      </w:r>
      <w:r w:rsidR="0061345F">
        <w:rPr>
          <w:rFonts w:ascii="Times New Roman" w:hAnsi="Times New Roman" w:cs="Times New Roman"/>
          <w:sz w:val="24"/>
          <w:szCs w:val="24"/>
        </w:rPr>
        <w:t xml:space="preserve"> (FreeSurfer regions: lateral orbitofrontal and medial orbitofrontal </w:t>
      </w:r>
      <w:r w:rsidR="0061345F">
        <w:rPr>
          <w:rFonts w:ascii="Times New Roman" w:hAnsi="Times New Roman" w:cs="Times New Roman"/>
          <w:sz w:val="24"/>
          <w:szCs w:val="24"/>
        </w:rPr>
        <w:lastRenderedPageBreak/>
        <w:t>regions)</w:t>
      </w:r>
      <w:r w:rsidR="003E2499" w:rsidRPr="00900B3E">
        <w:rPr>
          <w:rFonts w:ascii="Times New Roman" w:hAnsi="Times New Roman" w:cs="Times New Roman"/>
          <w:sz w:val="24"/>
          <w:szCs w:val="24"/>
        </w:rPr>
        <w:t>, and lateral temporal regions</w:t>
      </w:r>
      <w:r w:rsidR="0061345F">
        <w:rPr>
          <w:rFonts w:ascii="Times New Roman" w:hAnsi="Times New Roman" w:cs="Times New Roman"/>
          <w:sz w:val="24"/>
          <w:szCs w:val="24"/>
        </w:rPr>
        <w:t xml:space="preserve"> (FreeSurfer regions: superior temporal and middle temporal regions)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cxYjE5YmItZWVhZC00MTY1LWI1ZTctZGJlOWJiNGM4ZmEz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
          <w:id w:val="1371111614"/>
          <w:placeholder>
            <w:docPart w:val="DefaultPlaceholder_-1854013440"/>
          </w:placeholder>
        </w:sdtPr>
        <w:sdtContent>
          <w:ins w:id="170" w:author="Wisch, Julie" w:date="2022-09-28T11:06:00Z">
            <w:r w:rsidR="008256BA" w:rsidRPr="008256BA">
              <w:rPr>
                <w:rFonts w:ascii="Times New Roman" w:hAnsi="Times New Roman" w:cs="Times New Roman"/>
                <w:color w:val="000000"/>
                <w:sz w:val="24"/>
                <w:szCs w:val="24"/>
                <w:vertAlign w:val="superscript"/>
              </w:rPr>
              <w:t>33</w:t>
            </w:r>
          </w:ins>
          <w:del w:id="171" w:author="Wisch, Julie" w:date="2022-09-28T10:24:00Z">
            <w:r w:rsidR="00143020" w:rsidRPr="008256BA" w:rsidDel="00733317">
              <w:rPr>
                <w:rFonts w:ascii="Times New Roman" w:hAnsi="Times New Roman" w:cs="Times New Roman"/>
                <w:color w:val="000000"/>
                <w:sz w:val="24"/>
                <w:szCs w:val="24"/>
                <w:vertAlign w:val="superscript"/>
              </w:rPr>
              <w:delText>33</w:delText>
            </w:r>
          </w:del>
        </w:sdtContent>
      </w:sdt>
      <w:r w:rsidR="003E2499" w:rsidRPr="00900B3E">
        <w:rPr>
          <w:rFonts w:ascii="Times New Roman" w:hAnsi="Times New Roman" w:cs="Times New Roman"/>
          <w:sz w:val="24"/>
          <w:szCs w:val="24"/>
        </w:rPr>
        <w:t>.</w:t>
      </w:r>
    </w:p>
    <w:p w14:paraId="1A734258" w14:textId="34A189D7" w:rsidR="003E2499" w:rsidRPr="00900B3E" w:rsidRDefault="003E2499" w:rsidP="003E2499">
      <w:pPr>
        <w:rPr>
          <w:rFonts w:ascii="Times New Roman" w:hAnsi="Times New Roman" w:cs="Times New Roman"/>
          <w:i/>
          <w:sz w:val="24"/>
          <w:szCs w:val="24"/>
        </w:rPr>
      </w:pPr>
      <w:r w:rsidRPr="00900B3E">
        <w:rPr>
          <w:rFonts w:ascii="Times New Roman" w:hAnsi="Times New Roman" w:cs="Times New Roman"/>
          <w:sz w:val="24"/>
          <w:szCs w:val="24"/>
        </w:rPr>
        <w:t>PET tau imaging utilized [18F]-Flortaucipir (AV</w:t>
      </w:r>
      <w:r w:rsidR="00B01BA6">
        <w:rPr>
          <w:rFonts w:ascii="Times New Roman" w:hAnsi="Times New Roman" w:cs="Times New Roman"/>
          <w:sz w:val="24"/>
          <w:szCs w:val="24"/>
        </w:rPr>
        <w:t>-</w:t>
      </w:r>
      <w:r w:rsidRPr="00900B3E">
        <w:rPr>
          <w:rFonts w:ascii="Times New Roman" w:hAnsi="Times New Roman" w:cs="Times New Roman"/>
          <w:sz w:val="24"/>
          <w:szCs w:val="24"/>
        </w:rPr>
        <w:t>1451), but was otherwise conducted in</w:t>
      </w:r>
      <w:r w:rsidR="00B53119">
        <w:rPr>
          <w:rFonts w:ascii="Times New Roman" w:hAnsi="Times New Roman" w:cs="Times New Roman"/>
          <w:sz w:val="24"/>
          <w:szCs w:val="24"/>
        </w:rPr>
        <w:t xml:space="preserve"> a</w:t>
      </w:r>
      <w:r w:rsidRPr="00900B3E">
        <w:rPr>
          <w:rFonts w:ascii="Times New Roman" w:hAnsi="Times New Roman" w:cs="Times New Roman"/>
          <w:sz w:val="24"/>
          <w:szCs w:val="24"/>
        </w:rPr>
        <w:t xml:space="preserve"> similar manner to PET PiB imaging. The SUVR was evaluated using the 80 – 100 minute post-injection time window. </w:t>
      </w:r>
      <w:r w:rsidR="00D71DF4">
        <w:rPr>
          <w:rFonts w:ascii="Times New Roman" w:hAnsi="Times New Roman" w:cs="Times New Roman"/>
          <w:sz w:val="24"/>
          <w:szCs w:val="24"/>
        </w:rPr>
        <w:t>T</w:t>
      </w:r>
      <w:r w:rsidR="00B53119">
        <w:rPr>
          <w:rFonts w:ascii="Times New Roman" w:hAnsi="Times New Roman" w:cs="Times New Roman"/>
          <w:sz w:val="24"/>
          <w:szCs w:val="24"/>
        </w:rPr>
        <w:t xml:space="preserve">he whole cerebellum </w:t>
      </w:r>
      <w:r w:rsidR="00D71DF4">
        <w:rPr>
          <w:rFonts w:ascii="Times New Roman" w:hAnsi="Times New Roman" w:cs="Times New Roman"/>
          <w:sz w:val="24"/>
          <w:szCs w:val="24"/>
        </w:rPr>
        <w:t xml:space="preserve">was used </w:t>
      </w:r>
      <w:r w:rsidR="00B53119">
        <w:rPr>
          <w:rFonts w:ascii="Times New Roman" w:hAnsi="Times New Roman" w:cs="Times New Roman"/>
          <w:sz w:val="24"/>
          <w:szCs w:val="24"/>
        </w:rPr>
        <w:t xml:space="preserve">as the reference region </w:t>
      </w:r>
      <w:sdt>
        <w:sdtPr>
          <w:rPr>
            <w:rFonts w:ascii="Times New Roman" w:hAnsi="Times New Roman" w:cs="Times New Roman"/>
            <w:color w:val="000000"/>
            <w:sz w:val="24"/>
            <w:szCs w:val="24"/>
            <w:vertAlign w:val="superscript"/>
          </w:rPr>
          <w:tag w:val="MENDELEY_CITATION_v3_eyJjaXRhdGlvbklEIjoiTUVOREVMRVlfQ0lUQVRJT05fYjlhYjFmOTItNGYxYy00ZWJlLTg4YjMtMTc3NTdkMmYzNDAw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
          <w:id w:val="903793635"/>
          <w:placeholder>
            <w:docPart w:val="DefaultPlaceholder_-1854013440"/>
          </w:placeholder>
        </w:sdtPr>
        <w:sdtContent>
          <w:ins w:id="172" w:author="Wisch, Julie" w:date="2022-09-28T11:06:00Z">
            <w:r w:rsidR="008256BA" w:rsidRPr="008256BA">
              <w:rPr>
                <w:rFonts w:ascii="Times New Roman" w:hAnsi="Times New Roman" w:cs="Times New Roman"/>
                <w:color w:val="000000"/>
                <w:sz w:val="24"/>
                <w:szCs w:val="24"/>
                <w:vertAlign w:val="superscript"/>
              </w:rPr>
              <w:t>33</w:t>
            </w:r>
          </w:ins>
          <w:del w:id="173" w:author="Wisch, Julie" w:date="2022-09-28T10:24:00Z">
            <w:r w:rsidR="00143020" w:rsidRPr="008256BA" w:rsidDel="00733317">
              <w:rPr>
                <w:rFonts w:ascii="Times New Roman" w:hAnsi="Times New Roman" w:cs="Times New Roman"/>
                <w:color w:val="000000"/>
                <w:sz w:val="24"/>
                <w:szCs w:val="24"/>
                <w:vertAlign w:val="superscript"/>
              </w:rPr>
              <w:delText>33</w:delText>
            </w:r>
          </w:del>
        </w:sdtContent>
      </w:sdt>
      <w:r w:rsidR="00B53119">
        <w:rPr>
          <w:rFonts w:ascii="Times New Roman" w:hAnsi="Times New Roman" w:cs="Times New Roman"/>
          <w:color w:val="000000"/>
          <w:sz w:val="24"/>
          <w:szCs w:val="24"/>
        </w:rPr>
        <w:t xml:space="preserve">. </w:t>
      </w:r>
      <w:r w:rsidRPr="00900B3E">
        <w:rPr>
          <w:rFonts w:ascii="Times New Roman" w:hAnsi="Times New Roman" w:cs="Times New Roman"/>
          <w:sz w:val="24"/>
          <w:szCs w:val="24"/>
        </w:rPr>
        <w:t xml:space="preserve">The PET Tau summary value, hereafter referred to as “Tauopathy”, </w:t>
      </w:r>
      <w:r w:rsidR="00D71DF4">
        <w:rPr>
          <w:rFonts w:ascii="Times New Roman" w:hAnsi="Times New Roman" w:cs="Times New Roman"/>
          <w:sz w:val="24"/>
          <w:szCs w:val="24"/>
        </w:rPr>
        <w:t>wa</w:t>
      </w:r>
      <w:r w:rsidRPr="00900B3E">
        <w:rPr>
          <w:rFonts w:ascii="Times New Roman" w:hAnsi="Times New Roman" w:cs="Times New Roman"/>
          <w:sz w:val="24"/>
          <w:szCs w:val="24"/>
        </w:rPr>
        <w:t xml:space="preserve">s the arithmetic mean of SUVRs for the following regions: amygdala, entorhinal cortex, inferior temporal region, and lateral occipital cortex </w:t>
      </w:r>
      <w:sdt>
        <w:sdtPr>
          <w:rPr>
            <w:rFonts w:ascii="Times New Roman" w:hAnsi="Times New Roman" w:cs="Times New Roman"/>
            <w:color w:val="000000"/>
            <w:sz w:val="24"/>
            <w:szCs w:val="24"/>
            <w:vertAlign w:val="superscript"/>
          </w:rPr>
          <w:tag w:val="MENDELEY_CITATION_v3_eyJjaXRhdGlvbklEIjoiTUVOREVMRVlfQ0lUQVRJT05fMjMyMjBkMTMtZTcxMC00M2E2LTg2NjQtZWRiM2U3MzNhNDZl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
          <w:id w:val="-711497934"/>
          <w:placeholder>
            <w:docPart w:val="8874B91367A247488C8A5D636EB14A8C"/>
          </w:placeholder>
        </w:sdtPr>
        <w:sdtContent>
          <w:ins w:id="174" w:author="Wisch, Julie" w:date="2022-09-28T11:06:00Z">
            <w:r w:rsidR="008256BA" w:rsidRPr="008256BA">
              <w:rPr>
                <w:rFonts w:ascii="Times New Roman" w:hAnsi="Times New Roman" w:cs="Times New Roman"/>
                <w:color w:val="000000"/>
                <w:sz w:val="24"/>
                <w:szCs w:val="24"/>
                <w:vertAlign w:val="superscript"/>
              </w:rPr>
              <w:t>25</w:t>
            </w:r>
          </w:ins>
          <w:del w:id="175" w:author="Wisch, Julie" w:date="2022-09-28T10:24:00Z">
            <w:r w:rsidR="00143020" w:rsidRPr="008256BA" w:rsidDel="00733317">
              <w:rPr>
                <w:rFonts w:ascii="Times New Roman" w:hAnsi="Times New Roman" w:cs="Times New Roman"/>
                <w:color w:val="000000"/>
                <w:sz w:val="24"/>
                <w:szCs w:val="24"/>
                <w:vertAlign w:val="superscript"/>
              </w:rPr>
              <w:delText>25</w:delText>
            </w:r>
          </w:del>
        </w:sdtContent>
      </w:sdt>
      <w:r w:rsidRPr="00900B3E">
        <w:rPr>
          <w:rFonts w:ascii="Times New Roman" w:hAnsi="Times New Roman" w:cs="Times New Roman"/>
          <w:sz w:val="24"/>
          <w:szCs w:val="24"/>
        </w:rPr>
        <w:t>.</w:t>
      </w:r>
    </w:p>
    <w:p w14:paraId="52C4F5F2" w14:textId="658219D3" w:rsidR="003E2499" w:rsidRPr="007A6B24" w:rsidRDefault="0046584C" w:rsidP="003E2499">
      <w:pPr>
        <w:rPr>
          <w:rFonts w:ascii="Times New Roman" w:hAnsi="Times New Roman" w:cs="Times New Roman"/>
          <w:b/>
          <w:sz w:val="28"/>
          <w:szCs w:val="28"/>
        </w:rPr>
      </w:pPr>
      <w:r w:rsidRPr="007A6B24">
        <w:rPr>
          <w:rFonts w:ascii="Times New Roman" w:hAnsi="Times New Roman" w:cs="Times New Roman"/>
          <w:b/>
          <w:sz w:val="28"/>
          <w:szCs w:val="28"/>
        </w:rPr>
        <w:t>CSF Proteome</w:t>
      </w:r>
      <w:r w:rsidR="003E2499" w:rsidRPr="007A6B24">
        <w:rPr>
          <w:rFonts w:ascii="Times New Roman" w:hAnsi="Times New Roman" w:cs="Times New Roman"/>
          <w:b/>
          <w:sz w:val="28"/>
          <w:szCs w:val="28"/>
        </w:rPr>
        <w:t xml:space="preserve"> Analysis </w:t>
      </w:r>
    </w:p>
    <w:p w14:paraId="691C25CB" w14:textId="05F32832" w:rsidR="003E2499" w:rsidRPr="00397B5A" w:rsidRDefault="003E2499" w:rsidP="003E2499">
      <w:pPr>
        <w:pStyle w:val="CommentText"/>
        <w:rPr>
          <w:rFonts w:ascii="Times New Roman" w:hAnsi="Times New Roman" w:cs="Times New Roman"/>
          <w:sz w:val="24"/>
          <w:szCs w:val="24"/>
        </w:rPr>
      </w:pPr>
      <w:r w:rsidRPr="00900B3E">
        <w:rPr>
          <w:rFonts w:ascii="Times New Roman" w:hAnsi="Times New Roman" w:cs="Times New Roman"/>
          <w:sz w:val="24"/>
          <w:szCs w:val="24"/>
        </w:rPr>
        <w:t>All participants had at least one CSF sample processed for proteomics</w:t>
      </w:r>
      <w:r w:rsidR="0046584C">
        <w:rPr>
          <w:rFonts w:ascii="Times New Roman" w:hAnsi="Times New Roman" w:cs="Times New Roman"/>
          <w:sz w:val="24"/>
          <w:szCs w:val="24"/>
        </w:rPr>
        <w:t xml:space="preserve"> profiling</w:t>
      </w:r>
      <w:ins w:id="176" w:author="Wisch, Julie" w:date="2022-09-27T13:48:00Z">
        <w:r w:rsidR="00C0204C">
          <w:rPr>
            <w:rFonts w:ascii="Times New Roman" w:hAnsi="Times New Roman" w:cs="Times New Roman"/>
            <w:sz w:val="24"/>
            <w:szCs w:val="24"/>
          </w:rPr>
          <w:t>, and nearly all had two</w:t>
        </w:r>
      </w:ins>
      <w:r w:rsidRPr="00900B3E">
        <w:rPr>
          <w:rFonts w:ascii="Times New Roman" w:hAnsi="Times New Roman" w:cs="Times New Roman"/>
          <w:sz w:val="24"/>
          <w:szCs w:val="24"/>
        </w:rPr>
        <w:t xml:space="preserve">. </w:t>
      </w:r>
      <w:del w:id="177" w:author="Wisch, Julie" w:date="2022-09-27T13:48:00Z">
        <w:r w:rsidRPr="00900B3E" w:rsidDel="00C0204C">
          <w:rPr>
            <w:rFonts w:ascii="Times New Roman" w:hAnsi="Times New Roman" w:cs="Times New Roman"/>
            <w:sz w:val="24"/>
            <w:szCs w:val="24"/>
          </w:rPr>
          <w:delText xml:space="preserve">When multiple CSF </w:delText>
        </w:r>
        <w:r w:rsidRPr="005F28F6" w:rsidDel="00C0204C">
          <w:rPr>
            <w:rFonts w:ascii="Times New Roman" w:hAnsi="Times New Roman" w:cs="Times New Roman"/>
            <w:sz w:val="24"/>
            <w:szCs w:val="24"/>
          </w:rPr>
          <w:delText xml:space="preserve">samples were available, the most recent sample </w:delText>
        </w:r>
        <w:r w:rsidR="00D71DF4" w:rsidDel="00C0204C">
          <w:rPr>
            <w:rFonts w:ascii="Times New Roman" w:hAnsi="Times New Roman" w:cs="Times New Roman"/>
            <w:sz w:val="24"/>
            <w:szCs w:val="24"/>
          </w:rPr>
          <w:delText xml:space="preserve">was retained </w:delText>
        </w:r>
        <w:r w:rsidRPr="005F28F6" w:rsidDel="00C0204C">
          <w:rPr>
            <w:rFonts w:ascii="Times New Roman" w:hAnsi="Times New Roman" w:cs="Times New Roman"/>
            <w:sz w:val="24"/>
            <w:szCs w:val="24"/>
          </w:rPr>
          <w:delText>for analysis</w:delText>
        </w:r>
      </w:del>
      <w:ins w:id="178" w:author="Wisch, Julie" w:date="2022-09-27T13:48:00Z">
        <w:r w:rsidR="00C0204C">
          <w:rPr>
            <w:rFonts w:ascii="Times New Roman" w:hAnsi="Times New Roman" w:cs="Times New Roman"/>
            <w:sz w:val="24"/>
            <w:szCs w:val="24"/>
          </w:rPr>
          <w:t>Al</w:t>
        </w:r>
        <w:r w:rsidR="003A337C">
          <w:rPr>
            <w:rFonts w:ascii="Times New Roman" w:hAnsi="Times New Roman" w:cs="Times New Roman"/>
            <w:sz w:val="24"/>
            <w:szCs w:val="24"/>
          </w:rPr>
          <w:t>l samples were retained for an</w:t>
        </w:r>
      </w:ins>
      <w:ins w:id="179" w:author="Wisch, Julie" w:date="2022-09-28T15:05:00Z">
        <w:r w:rsidR="003A337C">
          <w:rPr>
            <w:rFonts w:ascii="Times New Roman" w:hAnsi="Times New Roman" w:cs="Times New Roman"/>
            <w:sz w:val="24"/>
            <w:szCs w:val="24"/>
          </w:rPr>
          <w:t>a</w:t>
        </w:r>
      </w:ins>
      <w:ins w:id="180" w:author="Wisch, Julie" w:date="2022-09-27T13:48:00Z">
        <w:r w:rsidR="003A337C">
          <w:rPr>
            <w:rFonts w:ascii="Times New Roman" w:hAnsi="Times New Roman" w:cs="Times New Roman"/>
            <w:sz w:val="24"/>
            <w:szCs w:val="24"/>
          </w:rPr>
          <w:t>l</w:t>
        </w:r>
        <w:r w:rsidR="00C0204C">
          <w:rPr>
            <w:rFonts w:ascii="Times New Roman" w:hAnsi="Times New Roman" w:cs="Times New Roman"/>
            <w:sz w:val="24"/>
            <w:szCs w:val="24"/>
          </w:rPr>
          <w:t>ysis</w:t>
        </w:r>
      </w:ins>
      <w:r w:rsidRPr="005F28F6">
        <w:rPr>
          <w:rFonts w:ascii="Times New Roman" w:hAnsi="Times New Roman" w:cs="Times New Roman"/>
          <w:sz w:val="24"/>
          <w:szCs w:val="24"/>
        </w:rPr>
        <w:t xml:space="preserve">. </w:t>
      </w:r>
      <w:r w:rsidR="0046584C" w:rsidRPr="005F28F6">
        <w:rPr>
          <w:rFonts w:ascii="Times New Roman" w:hAnsi="Times New Roman" w:cs="Times New Roman"/>
          <w:sz w:val="24"/>
          <w:szCs w:val="24"/>
        </w:rPr>
        <w:t>Briefly, proteomic</w:t>
      </w:r>
      <w:r w:rsidR="0046584C">
        <w:rPr>
          <w:rFonts w:ascii="Times New Roman" w:hAnsi="Times New Roman" w:cs="Times New Roman"/>
          <w:sz w:val="24"/>
          <w:szCs w:val="24"/>
        </w:rPr>
        <w:t xml:space="preserve"> data was generated using the SomaScan 1.3k panel (SomaLogic Inc), </w:t>
      </w:r>
      <w:r w:rsidR="0046584C" w:rsidRPr="00B12FE6">
        <w:rPr>
          <w:rFonts w:ascii="Times New Roman" w:hAnsi="Times New Roman" w:cs="Times New Roman"/>
          <w:sz w:val="24"/>
          <w:szCs w:val="24"/>
        </w:rPr>
        <w:t>an aptamer-based platform</w:t>
      </w:r>
      <w:r w:rsidR="00B53119">
        <w:rPr>
          <w:rFonts w:ascii="Times New Roman" w:hAnsi="Times New Roman" w:cs="Times New Roman"/>
          <w:sz w:val="24"/>
          <w:szCs w:val="24"/>
        </w:rPr>
        <w:t xml:space="preserve"> as previously described </w:t>
      </w:r>
      <w:sdt>
        <w:sdtPr>
          <w:rPr>
            <w:rFonts w:ascii="Times New Roman" w:hAnsi="Times New Roman" w:cs="Times New Roman"/>
            <w:color w:val="000000"/>
            <w:sz w:val="24"/>
            <w:szCs w:val="24"/>
            <w:vertAlign w:val="superscript"/>
          </w:rPr>
          <w:tag w:val="MENDELEY_CITATION_v3_eyJjaXRhdGlvbklEIjoiTUVOREVMRVlfQ0lUQVRJT05fZWZmZjNkYTItNGQzNS00MjZiLTgyMGMtNGFiYjI2ZDg3YmZkIiwicHJvcGVydGllcyI6eyJub3RlSW5kZXgiOjB9LCJpc0VkaXRlZCI6ZmFsc2UsIm1hbnVhbE92ZXJyaWRlIjp7ImlzTWFudWFsbHlPdmVycmlkZGVuIjpmYWxzZSwiY2l0ZXByb2NUZXh0IjoiPHN1cD4zNCwzNT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"/>
          <w:id w:val="-447088235"/>
          <w:placeholder>
            <w:docPart w:val="BAAEB9D47DEF406FA7741110E6E4A13D"/>
          </w:placeholder>
        </w:sdtPr>
        <w:sdtContent>
          <w:ins w:id="181" w:author="Wisch, Julie" w:date="2022-09-28T11:06:00Z">
            <w:r w:rsidR="008256BA" w:rsidRPr="008256BA">
              <w:rPr>
                <w:rFonts w:ascii="Times New Roman" w:hAnsi="Times New Roman" w:cs="Times New Roman"/>
                <w:color w:val="000000"/>
                <w:sz w:val="24"/>
                <w:szCs w:val="24"/>
                <w:vertAlign w:val="superscript"/>
              </w:rPr>
              <w:t>34,35</w:t>
            </w:r>
          </w:ins>
          <w:del w:id="182" w:author="Wisch, Julie" w:date="2022-09-28T10:24:00Z">
            <w:r w:rsidR="00143020" w:rsidRPr="008256BA" w:rsidDel="00733317">
              <w:rPr>
                <w:rFonts w:ascii="Times New Roman" w:hAnsi="Times New Roman" w:cs="Times New Roman"/>
                <w:color w:val="000000"/>
                <w:sz w:val="24"/>
                <w:szCs w:val="24"/>
                <w:vertAlign w:val="superscript"/>
              </w:rPr>
              <w:delText>34,35</w:delText>
            </w:r>
          </w:del>
        </w:sdtContent>
      </w:sdt>
      <w:r w:rsidR="00B53119">
        <w:rPr>
          <w:rFonts w:ascii="Times New Roman" w:hAnsi="Times New Roman" w:cs="Times New Roman"/>
          <w:color w:val="000000"/>
          <w:sz w:val="24"/>
          <w:szCs w:val="24"/>
        </w:rPr>
        <w:t>.</w:t>
      </w:r>
      <w:r w:rsidR="0046584C">
        <w:rPr>
          <w:rFonts w:ascii="Times New Roman" w:hAnsi="Times New Roman" w:cs="Times New Roman"/>
          <w:sz w:val="24"/>
          <w:szCs w:val="24"/>
        </w:rPr>
        <w:t xml:space="preserve"> </w:t>
      </w:r>
      <w:ins w:id="183" w:author="Wisch, Julie" w:date="2022-09-20T10:23:00Z">
        <w:r w:rsidR="00955627">
          <w:rPr>
            <w:rFonts w:ascii="Times New Roman" w:hAnsi="Times New Roman" w:cs="Times New Roman"/>
            <w:sz w:val="24"/>
            <w:szCs w:val="24"/>
          </w:rPr>
          <w:t xml:space="preserve">There were initially 1305 proteins. </w:t>
        </w:r>
      </w:ins>
      <w:r w:rsidRPr="00397B5A">
        <w:rPr>
          <w:rFonts w:ascii="Times New Roman" w:hAnsi="Times New Roman" w:cs="Times New Roman"/>
          <w:sz w:val="24"/>
          <w:szCs w:val="24"/>
        </w:rPr>
        <w:t xml:space="preserve">Quality control (QC) was performed at the sample and aptamer levels using control aptamers (positive and negative controls) and calibrator samples. </w:t>
      </w:r>
      <w:ins w:id="184" w:author="Wisch, Julie" w:date="2022-09-20T10:23:00Z">
        <w:r w:rsidR="00955627">
          <w:rPr>
            <w:rFonts w:ascii="Times New Roman" w:hAnsi="Times New Roman" w:cs="Times New Roman"/>
            <w:sz w:val="24"/>
            <w:szCs w:val="24"/>
          </w:rPr>
          <w:t xml:space="preserve">We removed protein outliers in a four step process: 1) </w:t>
        </w:r>
      </w:ins>
      <w:ins w:id="185" w:author="Wisch, Julie" w:date="2022-09-20T10:24:00Z">
        <w:r w:rsidR="00955627">
          <w:rPr>
            <w:rFonts w:ascii="Times New Roman" w:hAnsi="Times New Roman" w:cs="Times New Roman"/>
            <w:sz w:val="24"/>
            <w:szCs w:val="24"/>
          </w:rPr>
          <w:t xml:space="preserve">We applied minimum detection filtering, removing samples that were </w:t>
        </w:r>
      </w:ins>
      <w:ins w:id="186" w:author="Wisch, Julie" w:date="2022-09-20T10:25:00Z">
        <w:r w:rsidR="00955627">
          <w:rPr>
            <w:rFonts w:ascii="Times New Roman" w:hAnsi="Times New Roman" w:cs="Times New Roman"/>
            <w:sz w:val="24"/>
            <w:szCs w:val="24"/>
          </w:rPr>
          <w:t xml:space="preserve">detected at levels </w:t>
        </w:r>
      </w:ins>
      <w:ins w:id="187" w:author="Wisch, Julie" w:date="2022-09-20T10:24:00Z">
        <w:r w:rsidR="00955627">
          <w:rPr>
            <w:rFonts w:ascii="Times New Roman" w:hAnsi="Times New Roman" w:cs="Times New Roman"/>
            <w:sz w:val="24"/>
            <w:szCs w:val="24"/>
          </w:rPr>
          <w:t xml:space="preserve">less than </w:t>
        </w:r>
      </w:ins>
      <w:ins w:id="188" w:author="Wisch, Julie" w:date="2022-09-20T10:26:00Z">
        <w:r w:rsidR="00955627">
          <w:rPr>
            <w:rFonts w:ascii="Times New Roman" w:hAnsi="Times New Roman" w:cs="Times New Roman"/>
            <w:sz w:val="24"/>
            <w:szCs w:val="24"/>
          </w:rPr>
          <w:t>two standard deviations below the</w:t>
        </w:r>
      </w:ins>
      <w:ins w:id="189" w:author="Wisch, Julie" w:date="2022-09-20T10:25:00Z">
        <w:r w:rsidR="00955627">
          <w:rPr>
            <w:rFonts w:ascii="Times New Roman" w:hAnsi="Times New Roman" w:cs="Times New Roman"/>
            <w:sz w:val="24"/>
            <w:szCs w:val="24"/>
          </w:rPr>
          <w:t xml:space="preserve"> </w:t>
        </w:r>
      </w:ins>
      <w:ins w:id="190" w:author="Wisch, Julie" w:date="2022-09-20T10:24:00Z">
        <w:r w:rsidR="00955627">
          <w:rPr>
            <w:rFonts w:ascii="Times New Roman" w:hAnsi="Times New Roman" w:cs="Times New Roman"/>
            <w:sz w:val="24"/>
            <w:szCs w:val="24"/>
          </w:rPr>
          <w:t>average expre</w:t>
        </w:r>
      </w:ins>
      <w:ins w:id="191" w:author="Wisch, Julie" w:date="2022-09-20T10:25:00Z">
        <w:r w:rsidR="00955627">
          <w:rPr>
            <w:rFonts w:ascii="Times New Roman" w:hAnsi="Times New Roman" w:cs="Times New Roman"/>
            <w:sz w:val="24"/>
            <w:szCs w:val="24"/>
          </w:rPr>
          <w:t xml:space="preserve">ssion level of the dilution buffer </w:t>
        </w:r>
      </w:ins>
      <w:ins w:id="192" w:author="Wisch, Julie" w:date="2022-09-20T10:26:00Z">
        <w:r w:rsidR="00955627">
          <w:rPr>
            <w:rFonts w:ascii="Times New Roman" w:hAnsi="Times New Roman" w:cs="Times New Roman"/>
            <w:sz w:val="24"/>
            <w:szCs w:val="24"/>
          </w:rPr>
          <w:t xml:space="preserve">or if the total number of outliers for a given aptamer was more than 15% of the total sample size, we removed the aptamer. 807 aptamers passed this step. 2) </w:t>
        </w:r>
      </w:ins>
      <w:ins w:id="193" w:author="Wisch, Julie" w:date="2022-09-20T10:27:00Z">
        <w:r w:rsidR="00955627">
          <w:rPr>
            <w:rFonts w:ascii="Times New Roman" w:hAnsi="Times New Roman" w:cs="Times New Roman"/>
            <w:sz w:val="24"/>
            <w:szCs w:val="24"/>
          </w:rPr>
          <w:t>We flagged analytes based on the difference of the scale factor. 749 aptamers passed this step. 3) We required that the coefficient of variation of calibrators was less than 0.15. 749 aptamers passed this step. 4</w:t>
        </w:r>
      </w:ins>
      <w:ins w:id="194" w:author="Wisch, Julie" w:date="2022-09-20T10:28:00Z">
        <w:r w:rsidR="00955627">
          <w:rPr>
            <w:rFonts w:ascii="Times New Roman" w:hAnsi="Times New Roman" w:cs="Times New Roman"/>
            <w:sz w:val="24"/>
            <w:szCs w:val="24"/>
          </w:rPr>
          <w:t>) We removed outliers that were more than 1.5-fold of IQR outside of the distribution given the log10-based protein level. 746 aptamers were retained</w:t>
        </w:r>
      </w:ins>
      <w:ins w:id="195" w:author="Wisch, Julie" w:date="2022-09-20T10:29:00Z">
        <w:r w:rsidR="00955627">
          <w:rPr>
            <w:rFonts w:ascii="Times New Roman" w:hAnsi="Times New Roman" w:cs="Times New Roman"/>
            <w:sz w:val="24"/>
            <w:szCs w:val="24"/>
          </w:rPr>
          <w:t xml:space="preserve"> for analysis</w:t>
        </w:r>
      </w:ins>
      <w:ins w:id="196" w:author="Wisch, Julie" w:date="2022-09-20T10:28:00Z">
        <w:r w:rsidR="00955627">
          <w:rPr>
            <w:rFonts w:ascii="Times New Roman" w:hAnsi="Times New Roman" w:cs="Times New Roman"/>
            <w:sz w:val="24"/>
            <w:szCs w:val="24"/>
          </w:rPr>
          <w:t>.</w:t>
        </w:r>
      </w:ins>
      <w:ins w:id="197" w:author="Wisch, Julie" w:date="2022-09-20T10:29:00Z">
        <w:r w:rsidR="00955627">
          <w:rPr>
            <w:rFonts w:ascii="Times New Roman" w:hAnsi="Times New Roman" w:cs="Times New Roman"/>
            <w:sz w:val="24"/>
            <w:szCs w:val="24"/>
          </w:rPr>
          <w:t xml:space="preserve"> </w:t>
        </w:r>
      </w:ins>
      <w:r w:rsidRPr="00397B5A">
        <w:rPr>
          <w:rFonts w:ascii="Times New Roman" w:hAnsi="Times New Roman" w:cs="Times New Roman"/>
          <w:sz w:val="24"/>
          <w:szCs w:val="24"/>
        </w:rPr>
        <w:t>At the sample level, hybridization controls on each plate were used to correct for systematic variability in hybridization. The median signal over all aptamers was used to correct for within-run technical variability. This median signal was assigned to different dilution sets within each tissue. For CSF samples, a 20% dilution rate was used.</w:t>
      </w:r>
    </w:p>
    <w:p w14:paraId="77E2D7A0" w14:textId="29ECA926" w:rsidR="003E2499" w:rsidRDefault="003E2499" w:rsidP="003E2499">
      <w:pPr>
        <w:rPr>
          <w:rFonts w:ascii="Times New Roman" w:hAnsi="Times New Roman" w:cs="Times New Roman"/>
          <w:b/>
          <w:sz w:val="32"/>
          <w:szCs w:val="32"/>
        </w:rPr>
      </w:pPr>
      <w:r w:rsidRPr="007A6B24">
        <w:rPr>
          <w:rFonts w:ascii="Times New Roman" w:hAnsi="Times New Roman" w:cs="Times New Roman"/>
          <w:b/>
          <w:sz w:val="32"/>
          <w:szCs w:val="32"/>
        </w:rPr>
        <w:t>Statistical Analysis</w:t>
      </w:r>
    </w:p>
    <w:p w14:paraId="7721ED45" w14:textId="7FDB7708" w:rsidR="00D324AF" w:rsidRPr="00D324AF" w:rsidRDefault="00D324AF" w:rsidP="003E2499">
      <w:pPr>
        <w:rPr>
          <w:rFonts w:ascii="Times New Roman" w:hAnsi="Times New Roman" w:cs="Times New Roman"/>
          <w:b/>
          <w:sz w:val="28"/>
          <w:szCs w:val="28"/>
        </w:rPr>
      </w:pPr>
      <w:r>
        <w:rPr>
          <w:rFonts w:ascii="Times New Roman" w:hAnsi="Times New Roman" w:cs="Times New Roman"/>
          <w:b/>
          <w:sz w:val="28"/>
          <w:szCs w:val="28"/>
        </w:rPr>
        <w:t>Latent Cluster Identification</w:t>
      </w:r>
    </w:p>
    <w:p w14:paraId="0656921F" w14:textId="55512C55" w:rsidR="00280739" w:rsidRPr="0075001A" w:rsidRDefault="00D71DF4" w:rsidP="00280739">
      <w:pPr>
        <w:rPr>
          <w:rFonts w:ascii="Times New Roman" w:hAnsi="Times New Roman" w:cs="Times New Roman"/>
          <w:sz w:val="24"/>
          <w:szCs w:val="24"/>
          <w:rPrChange w:id="198" w:author="Wisch, Julie" w:date="2022-09-28T14:47:00Z">
            <w:rPr>
              <w:rFonts w:ascii="Times New Roman" w:hAnsi="Times New Roman" w:cs="Times New Roman"/>
              <w:sz w:val="24"/>
              <w:szCs w:val="24"/>
            </w:rPr>
          </w:rPrChange>
        </w:rPr>
      </w:pPr>
      <w:r>
        <w:rPr>
          <w:rFonts w:ascii="Times New Roman" w:hAnsi="Times New Roman" w:cs="Times New Roman"/>
          <w:sz w:val="24"/>
          <w:szCs w:val="24"/>
        </w:rPr>
        <w:t>An</w:t>
      </w:r>
      <w:r w:rsidR="003E2499" w:rsidRPr="00900B3E">
        <w:rPr>
          <w:rFonts w:ascii="Times New Roman" w:hAnsi="Times New Roman" w:cs="Times New Roman"/>
          <w:sz w:val="24"/>
          <w:szCs w:val="24"/>
        </w:rPr>
        <w:t xml:space="preserve"> unsupervised machine learning technique called growth mixture modeling </w:t>
      </w:r>
      <w:r>
        <w:rPr>
          <w:rFonts w:ascii="Times New Roman" w:hAnsi="Times New Roman" w:cs="Times New Roman"/>
          <w:sz w:val="24"/>
          <w:szCs w:val="24"/>
        </w:rPr>
        <w:t xml:space="preserve">was used </w:t>
      </w:r>
      <w:r w:rsidR="003E2499" w:rsidRPr="00900B3E">
        <w:rPr>
          <w:rFonts w:ascii="Times New Roman" w:hAnsi="Times New Roman" w:cs="Times New Roman"/>
          <w:sz w:val="24"/>
          <w:szCs w:val="24"/>
        </w:rPr>
        <w:t xml:space="preserve">to cluster the longitudinal </w:t>
      </w:r>
      <w:del w:id="199" w:author="Wisch, Julie" w:date="2022-09-20T11:49:00Z">
        <w:r w:rsidR="003E2499" w:rsidRPr="00900B3E" w:rsidDel="005A6F6F">
          <w:rPr>
            <w:rFonts w:ascii="Times New Roman" w:hAnsi="Times New Roman" w:cs="Times New Roman"/>
            <w:sz w:val="24"/>
            <w:szCs w:val="24"/>
          </w:rPr>
          <w:delText xml:space="preserve">trajectories </w:delText>
        </w:r>
      </w:del>
      <w:ins w:id="200" w:author="Wisch, Julie" w:date="2022-09-20T11:49:00Z">
        <w:r w:rsidR="005A6F6F">
          <w:rPr>
            <w:rFonts w:ascii="Times New Roman" w:hAnsi="Times New Roman" w:cs="Times New Roman"/>
            <w:sz w:val="24"/>
            <w:szCs w:val="24"/>
          </w:rPr>
          <w:t>values</w:t>
        </w:r>
        <w:r w:rsidR="005A6F6F" w:rsidRPr="00900B3E">
          <w:rPr>
            <w:rFonts w:ascii="Times New Roman" w:hAnsi="Times New Roman" w:cs="Times New Roman"/>
            <w:sz w:val="24"/>
            <w:szCs w:val="24"/>
          </w:rPr>
          <w:t xml:space="preserve"> </w:t>
        </w:r>
      </w:ins>
      <w:r w:rsidR="003E2499" w:rsidRPr="00900B3E">
        <w:rPr>
          <w:rFonts w:ascii="Times New Roman" w:hAnsi="Times New Roman" w:cs="Times New Roman"/>
          <w:sz w:val="24"/>
          <w:szCs w:val="24"/>
        </w:rPr>
        <w:t xml:space="preserve">of individuals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 xml:space="preserve">181 </w:t>
      </w:r>
      <w:del w:id="201" w:author="Wisch, Julie" w:date="2022-09-20T11:49:00Z">
        <w:r w:rsidR="003E2499" w:rsidRPr="00900B3E" w:rsidDel="005A6F6F">
          <w:rPr>
            <w:rFonts w:ascii="Times New Roman" w:hAnsi="Times New Roman" w:cs="Times New Roman"/>
            <w:sz w:val="24"/>
            <w:szCs w:val="24"/>
          </w:rPr>
          <w:delText>/</w:delText>
        </w:r>
      </w:del>
      <w:ins w:id="202" w:author="Wisch, Julie" w:date="2022-09-20T11:49:00Z">
        <w:r w:rsidR="005A6F6F">
          <w:rPr>
            <w:rFonts w:ascii="Times New Roman" w:hAnsi="Times New Roman" w:cs="Times New Roman"/>
            <w:sz w:val="24"/>
            <w:szCs w:val="24"/>
          </w:rPr>
          <w:t>as a function of</w:t>
        </w:r>
      </w:ins>
      <w:r w:rsidR="003E2499" w:rsidRPr="00900B3E">
        <w:rPr>
          <w:rFonts w:ascii="Times New Roman" w:hAnsi="Times New Roman" w:cs="Times New Roman"/>
          <w:sz w:val="24"/>
          <w:szCs w:val="24"/>
        </w:rPr>
        <w:t xml:space="preserve"> CSF A</w:t>
      </w:r>
      <w:r w:rsidRPr="00900B3E">
        <w:rPr>
          <w:rFonts w:ascii="Times New Roman" w:hAnsi="Times New Roman" w:cs="Times New Roman"/>
          <w:color w:val="000000"/>
          <w:sz w:val="24"/>
          <w:szCs w:val="24"/>
        </w:rPr>
        <w:t>β</w:t>
      </w:r>
      <w:r w:rsidR="003E2499" w:rsidRPr="00900B3E">
        <w:rPr>
          <w:rFonts w:ascii="Times New Roman" w:hAnsi="Times New Roman" w:cs="Times New Roman"/>
          <w:sz w:val="24"/>
          <w:szCs w:val="24"/>
        </w:rPr>
        <w:t>42</w:t>
      </w:r>
      <w:del w:id="203" w:author="Wisch, Julie" w:date="2022-09-20T11:49:00Z">
        <w:r w:rsidR="003E2499" w:rsidRPr="00900B3E" w:rsidDel="005A6F6F">
          <w:rPr>
            <w:rFonts w:ascii="Times New Roman" w:hAnsi="Times New Roman" w:cs="Times New Roman"/>
            <w:sz w:val="24"/>
            <w:szCs w:val="24"/>
          </w:rPr>
          <w:delText xml:space="preserve"> ratios</w:delText>
        </w:r>
      </w:del>
      <w:r w:rsidR="003E2499" w:rsidRPr="00900B3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WFiZWUwZTQtNjE4ZC00NmNmLTljM2EtMzVkZDgzYTM4YTE2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
          <w:id w:val="1202976871"/>
          <w:placeholder>
            <w:docPart w:val="7CF308A640824319BF37248DCFCCC040"/>
          </w:placeholder>
        </w:sdtPr>
        <w:sdtContent>
          <w:ins w:id="204" w:author="Wisch, Julie" w:date="2022-09-28T11:06:00Z">
            <w:r w:rsidR="008256BA" w:rsidRPr="008256BA">
              <w:rPr>
                <w:rFonts w:ascii="Times New Roman" w:eastAsia="Times New Roman" w:hAnsi="Times New Roman" w:cs="Times New Roman"/>
                <w:color w:val="000000"/>
                <w:vertAlign w:val="superscript"/>
              </w:rPr>
              <w:t>36</w:t>
            </w:r>
          </w:ins>
          <w:del w:id="205" w:author="Wisch, Julie" w:date="2022-09-28T10:24:00Z">
            <w:r w:rsidR="00143020" w:rsidRPr="008256BA" w:rsidDel="00733317">
              <w:rPr>
                <w:rFonts w:ascii="Times New Roman" w:eastAsia="Times New Roman" w:hAnsi="Times New Roman" w:cs="Times New Roman"/>
                <w:color w:val="000000"/>
                <w:vertAlign w:val="superscript"/>
              </w:rPr>
              <w:delText>36</w:delText>
            </w:r>
          </w:del>
        </w:sdtContent>
      </w:sdt>
      <w:r w:rsidR="003E2499" w:rsidRPr="00900B3E">
        <w:rPr>
          <w:rFonts w:ascii="Times New Roman" w:hAnsi="Times New Roman" w:cs="Times New Roman"/>
          <w:sz w:val="24"/>
          <w:szCs w:val="24"/>
        </w:rPr>
        <w:t>.</w:t>
      </w:r>
      <w:r w:rsidR="003E2499" w:rsidRPr="00900B3E" w:rsidDel="00AB110B">
        <w:rPr>
          <w:rFonts w:ascii="Times New Roman" w:hAnsi="Times New Roman" w:cs="Times New Roman"/>
          <w:sz w:val="24"/>
          <w:szCs w:val="24"/>
        </w:rPr>
        <w:t xml:space="preserve"> </w:t>
      </w:r>
      <w:r w:rsidR="003E2499" w:rsidRPr="00900B3E">
        <w:rPr>
          <w:rFonts w:ascii="Times New Roman" w:hAnsi="Times New Roman" w:cs="Times New Roman"/>
          <w:sz w:val="24"/>
          <w:szCs w:val="24"/>
        </w:rPr>
        <w:t xml:space="preserve">This approach identifies possible sub-groups within longitudinal data and has previously been employed to </w:t>
      </w:r>
      <w:r>
        <w:rPr>
          <w:rFonts w:ascii="Times New Roman" w:hAnsi="Times New Roman" w:cs="Times New Roman"/>
          <w:sz w:val="24"/>
          <w:szCs w:val="24"/>
        </w:rPr>
        <w:t>study</w:t>
      </w:r>
      <w:r w:rsidR="003E2499" w:rsidRPr="00900B3E">
        <w:rPr>
          <w:rFonts w:ascii="Times New Roman" w:hAnsi="Times New Roman" w:cs="Times New Roman"/>
          <w:sz w:val="24"/>
          <w:szCs w:val="24"/>
        </w:rPr>
        <w:t xml:space="preserve"> cognitive trajectories in AD</w:t>
      </w:r>
      <w:r w:rsidR="00FE3A6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yM2Q0MDgtNzExZC00NzVkLTgwNGEtZjcxOGIyMzNmOTVhIiwicHJvcGVydGllcyI6eyJub3RlSW5kZXgiOjB9LCJpc0VkaXRlZCI6ZmFsc2UsIm1hbnVhbE92ZXJyaWRlIjp7ImlzTWFudWFsbHlPdmVycmlkZW4iOmZhbHNlLCJjaXRlcHJvY1RleHQiOiI8c3VwPjQsMzcsMzg8L3N1cD4iLCJtYW51YWxPdmVycmlkZVRleHQiOiIiLCJpc01hbnVhbGx5T3ZlcnJpZGRlbiI6ZmFsc2V9LCJjaXRhdGlvbkl0ZW1zIjpb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"/>
          <w:id w:val="53441767"/>
          <w:placeholder>
            <w:docPart w:val="B9EA4AD4FD254BE5B40A36D9B9848BE2"/>
          </w:placeholder>
        </w:sdtPr>
        <w:sdtContent>
          <w:ins w:id="206" w:author="Wisch, Julie" w:date="2022-09-28T11:06:00Z">
            <w:r w:rsidR="008256BA" w:rsidRPr="008256BA">
              <w:rPr>
                <w:rFonts w:ascii="Times New Roman" w:eastAsia="Times New Roman" w:hAnsi="Times New Roman" w:cs="Times New Roman"/>
                <w:color w:val="000000"/>
                <w:vertAlign w:val="superscript"/>
              </w:rPr>
              <w:t>4,37,38</w:t>
            </w:r>
          </w:ins>
          <w:del w:id="207" w:author="Wisch, Julie" w:date="2022-09-28T10:24:00Z">
            <w:r w:rsidR="00143020" w:rsidRPr="008256BA" w:rsidDel="00733317">
              <w:rPr>
                <w:rFonts w:ascii="Times New Roman" w:eastAsia="Times New Roman" w:hAnsi="Times New Roman" w:cs="Times New Roman"/>
                <w:color w:val="000000"/>
                <w:vertAlign w:val="superscript"/>
              </w:rPr>
              <w:delText>4,37,38</w:delText>
            </w:r>
          </w:del>
        </w:sdtContent>
      </w:sdt>
      <w:r w:rsidR="003E2499" w:rsidRPr="00900B3E">
        <w:rPr>
          <w:rFonts w:ascii="Times New Roman" w:hAnsi="Times New Roman" w:cs="Times New Roman"/>
          <w:sz w:val="24"/>
          <w:szCs w:val="24"/>
        </w:rPr>
        <w:t xml:space="preserve"> and structural changes </w:t>
      </w:r>
      <w:sdt>
        <w:sdtPr>
          <w:rPr>
            <w:rFonts w:ascii="Times New Roman" w:hAnsi="Times New Roman" w:cs="Times New Roman"/>
            <w:color w:val="000000"/>
            <w:sz w:val="24"/>
            <w:szCs w:val="24"/>
            <w:vertAlign w:val="superscript"/>
          </w:rPr>
          <w:tag w:val="MENDELEY_CITATION_v3_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"/>
          <w:id w:val="531155826"/>
          <w:placeholder>
            <w:docPart w:val="B9EA4AD4FD254BE5B40A36D9B9848BE2"/>
          </w:placeholder>
        </w:sdtPr>
        <w:sdtContent>
          <w:ins w:id="208" w:author="Wisch, Julie" w:date="2022-09-28T11:06:00Z">
            <w:r w:rsidR="008256BA" w:rsidRPr="008256BA">
              <w:rPr>
                <w:rFonts w:ascii="Times New Roman" w:hAnsi="Times New Roman" w:cs="Times New Roman"/>
                <w:color w:val="000000"/>
                <w:sz w:val="24"/>
                <w:szCs w:val="24"/>
                <w:vertAlign w:val="superscript"/>
              </w:rPr>
              <w:t>39</w:t>
            </w:r>
          </w:ins>
          <w:del w:id="209" w:author="Wisch, Julie" w:date="2022-09-28T10:24:00Z">
            <w:r w:rsidR="00143020" w:rsidRPr="008256BA" w:rsidDel="00733317">
              <w:rPr>
                <w:rFonts w:ascii="Times New Roman" w:hAnsi="Times New Roman" w:cs="Times New Roman"/>
                <w:color w:val="000000"/>
                <w:sz w:val="24"/>
                <w:szCs w:val="24"/>
                <w:vertAlign w:val="superscript"/>
              </w:rPr>
              <w:delText>39</w:delText>
            </w:r>
          </w:del>
        </w:sdtContent>
      </w:sdt>
      <w:r w:rsidR="003E2499" w:rsidRPr="00900B3E">
        <w:rPr>
          <w:rFonts w:ascii="Times New Roman" w:hAnsi="Times New Roman" w:cs="Times New Roman"/>
          <w:sz w:val="24"/>
          <w:szCs w:val="24"/>
        </w:rPr>
        <w:t>, but not in preclinical amyloid and tau biomarkers.</w:t>
      </w:r>
      <w:r>
        <w:rPr>
          <w:rFonts w:ascii="Times New Roman" w:hAnsi="Times New Roman" w:cs="Times New Roman"/>
          <w:sz w:val="24"/>
          <w:szCs w:val="24"/>
        </w:rPr>
        <w:t xml:space="preserve"> </w:t>
      </w:r>
      <w:r w:rsidR="00D324AF">
        <w:rPr>
          <w:rFonts w:ascii="Times New Roman" w:hAnsi="Times New Roman" w:cs="Times New Roman"/>
          <w:sz w:val="24"/>
          <w:szCs w:val="24"/>
        </w:rPr>
        <w:t>A single cluster growth mixture model,</w:t>
      </w:r>
      <w:r w:rsidR="009E4232">
        <w:rPr>
          <w:rFonts w:ascii="Times New Roman" w:hAnsi="Times New Roman" w:cs="Times New Roman"/>
          <w:sz w:val="24"/>
          <w:szCs w:val="24"/>
        </w:rPr>
        <w:t xml:space="preserve"> specified as in Equation 1, </w:t>
      </w:r>
      <w:r w:rsidR="007307EF">
        <w:rPr>
          <w:rFonts w:ascii="Times New Roman" w:hAnsi="Times New Roman" w:cs="Times New Roman"/>
          <w:sz w:val="24"/>
          <w:szCs w:val="24"/>
        </w:rPr>
        <w:t>functions identically to</w:t>
      </w:r>
      <w:r w:rsidR="00D324AF">
        <w:rPr>
          <w:rFonts w:ascii="Times New Roman" w:hAnsi="Times New Roman" w:cs="Times New Roman"/>
          <w:sz w:val="24"/>
          <w:szCs w:val="24"/>
        </w:rPr>
        <w:t xml:space="preserve"> a linear mixed effect model</w:t>
      </w:r>
      <w:sdt>
        <w:sdtPr>
          <w:rPr>
            <w:rFonts w:ascii="Times New Roman" w:hAnsi="Times New Roman" w:cs="Times New Roman"/>
            <w:color w:val="000000"/>
            <w:sz w:val="24"/>
            <w:szCs w:val="24"/>
            <w:vertAlign w:val="superscript"/>
          </w:rPr>
          <w:tag w:val="MENDELEY_CITATION_v3_eyJjaXRhdGlvbklEIjoiTUVOREVMRVlfQ0lUQVRJT05fNTUzZjZiNjctZjM5Yi00M2NiLWEzYWUtYmViZGFmYTMwNjg4IiwicHJvcGVydGllcyI6eyJub3RlSW5kZXgiOjB9LCJpc0VkaXRlZCI6ZmFsc2UsIm1hbnVhbE92ZXJyaWRlIjp7ImlzTWFudWFsbHlPdmVycmlkZGVuIjpmYWxzZSwiY2l0ZXByb2NUZXh0IjoiPHN1cD4zOD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1dfQ=="/>
          <w:id w:val="1996833877"/>
          <w:placeholder>
            <w:docPart w:val="DefaultPlaceholder_-1854013440"/>
          </w:placeholder>
        </w:sdtPr>
        <w:sdtContent>
          <w:ins w:id="210" w:author="Wisch, Julie" w:date="2022-09-28T11:06:00Z">
            <w:r w:rsidR="008256BA" w:rsidRPr="008256BA">
              <w:rPr>
                <w:rFonts w:ascii="Times New Roman" w:hAnsi="Times New Roman" w:cs="Times New Roman"/>
                <w:color w:val="000000"/>
                <w:sz w:val="24"/>
                <w:szCs w:val="24"/>
                <w:vertAlign w:val="superscript"/>
              </w:rPr>
              <w:t>38</w:t>
            </w:r>
          </w:ins>
          <w:del w:id="211" w:author="Wisch, Julie" w:date="2022-09-28T10:24:00Z">
            <w:r w:rsidR="00143020" w:rsidRPr="008256BA" w:rsidDel="00733317">
              <w:rPr>
                <w:rFonts w:ascii="Times New Roman" w:hAnsi="Times New Roman" w:cs="Times New Roman"/>
                <w:color w:val="000000"/>
                <w:sz w:val="24"/>
                <w:szCs w:val="24"/>
                <w:vertAlign w:val="superscript"/>
              </w:rPr>
              <w:delText>38</w:delText>
            </w:r>
          </w:del>
        </w:sdtContent>
      </w:sdt>
      <w:r w:rsidR="007307EF">
        <w:rPr>
          <w:rFonts w:ascii="Times New Roman" w:hAnsi="Times New Roman" w:cs="Times New Roman"/>
          <w:color w:val="000000"/>
          <w:sz w:val="24"/>
          <w:szCs w:val="24"/>
        </w:rPr>
        <w:t xml:space="preserve">, where the objective is to </w:t>
      </w:r>
      <w:r w:rsidR="009E4232" w:rsidRPr="0075001A">
        <w:rPr>
          <w:rFonts w:ascii="Times New Roman" w:hAnsi="Times New Roman" w:cs="Times New Roman"/>
          <w:color w:val="000000"/>
          <w:sz w:val="24"/>
          <w:szCs w:val="24"/>
        </w:rPr>
        <w:t>quantify changes over time in a single population, allowing for unique slopes and intercepts by individual</w:t>
      </w:r>
      <w:r w:rsidR="00D324AF" w:rsidRPr="0075001A">
        <w:rPr>
          <w:rFonts w:ascii="Times New Roman" w:hAnsi="Times New Roman" w:cs="Times New Roman"/>
          <w:sz w:val="24"/>
          <w:szCs w:val="24"/>
        </w:rPr>
        <w:t>.</w:t>
      </w:r>
      <w:r w:rsidR="00F06957" w:rsidRPr="0075001A">
        <w:rPr>
          <w:rFonts w:ascii="Times New Roman" w:hAnsi="Times New Roman" w:cs="Times New Roman"/>
          <w:sz w:val="24"/>
          <w:szCs w:val="24"/>
        </w:rPr>
        <w:t xml:space="preserve"> </w:t>
      </w:r>
      <w:r w:rsidR="00280739" w:rsidRPr="0075001A">
        <w:rPr>
          <w:rFonts w:ascii="Times New Roman" w:hAnsi="Times New Roman" w:cs="Times New Roman"/>
          <w:sz w:val="24"/>
          <w:szCs w:val="24"/>
        </w:rPr>
        <w:t>We define it in detail</w:t>
      </w:r>
      <w:r w:rsidR="00CD59BA" w:rsidRPr="0075001A">
        <w:rPr>
          <w:rFonts w:ascii="Times New Roman" w:hAnsi="Times New Roman" w:cs="Times New Roman"/>
          <w:sz w:val="24"/>
          <w:szCs w:val="24"/>
        </w:rPr>
        <w:t>, using notation drawn from structural equation modeling,</w:t>
      </w:r>
      <w:r w:rsidR="00280739" w:rsidRPr="0075001A">
        <w:rPr>
          <w:rFonts w:ascii="Times New Roman" w:hAnsi="Times New Roman" w:cs="Times New Roman"/>
          <w:sz w:val="24"/>
          <w:szCs w:val="24"/>
        </w:rPr>
        <w:t xml:space="preserve"> here. T</w:t>
      </w:r>
      <w:r w:rsidR="00F06957" w:rsidRPr="0075001A">
        <w:rPr>
          <w:rFonts w:ascii="Times New Roman" w:hAnsi="Times New Roman" w:cs="Times New Roman"/>
          <w:sz w:val="24"/>
          <w:szCs w:val="24"/>
        </w:rPr>
        <w:t>he observed longitudinal data (</w:t>
      </w:r>
      <w:r w:rsidR="00280739" w:rsidRPr="00FB05D6">
        <w:rPr>
          <w:rStyle w:val="Emphasis"/>
          <w:rFonts w:ascii="Cambria" w:hAnsi="Cambria"/>
          <w:color w:val="212121"/>
          <w:sz w:val="30"/>
          <w:szCs w:val="30"/>
          <w:shd w:val="clear" w:color="auto" w:fill="FFFFFF"/>
        </w:rPr>
        <w:t>Y</w:t>
      </w:r>
      <w:r w:rsidR="00280739" w:rsidRPr="00FB05D6">
        <w:rPr>
          <w:rFonts w:ascii="Cambria" w:hAnsi="Cambria"/>
          <w:color w:val="212121"/>
          <w:sz w:val="30"/>
          <w:szCs w:val="30"/>
          <w:shd w:val="clear" w:color="auto" w:fill="FFFFFF"/>
        </w:rPr>
        <w:t>[</w:t>
      </w:r>
      <w:r w:rsidR="00280739" w:rsidRPr="00FB05D6">
        <w:rPr>
          <w:rStyle w:val="Emphasis"/>
          <w:rFonts w:ascii="Cambria" w:hAnsi="Cambria"/>
          <w:color w:val="212121"/>
          <w:sz w:val="30"/>
          <w:szCs w:val="30"/>
          <w:shd w:val="clear" w:color="auto" w:fill="FFFFFF"/>
        </w:rPr>
        <w:t>t</w:t>
      </w:r>
      <w:r w:rsidR="00280739" w:rsidRPr="00FB05D6">
        <w:rPr>
          <w:rFonts w:ascii="Cambria" w:hAnsi="Cambria"/>
          <w:color w:val="212121"/>
          <w:sz w:val="30"/>
          <w:szCs w:val="30"/>
          <w:shd w:val="clear" w:color="auto" w:fill="FFFFFF"/>
        </w:rPr>
        <w:t>]</w:t>
      </w:r>
      <w:r w:rsidR="00280739" w:rsidRPr="00FB05D6">
        <w:rPr>
          <w:rStyle w:val="Emphasis"/>
          <w:rFonts w:ascii="Cambria" w:hAnsi="Cambria"/>
          <w:color w:val="212121"/>
          <w:sz w:val="23"/>
          <w:szCs w:val="23"/>
          <w:shd w:val="clear" w:color="auto" w:fill="FFFFFF"/>
          <w:vertAlign w:val="subscript"/>
        </w:rPr>
        <w:t>n</w:t>
      </w:r>
      <w:r w:rsidR="00280739" w:rsidRPr="00A901F5">
        <w:rPr>
          <w:rFonts w:ascii="Cambria" w:hAnsi="Cambria"/>
          <w:color w:val="212121"/>
          <w:sz w:val="30"/>
          <w:szCs w:val="30"/>
          <w:shd w:val="clear" w:color="auto" w:fill="FFFFFF"/>
        </w:rPr>
        <w:t>,</w:t>
      </w:r>
      <w:r w:rsidR="00280739" w:rsidRPr="003A337C">
        <w:rPr>
          <w:rFonts w:ascii="Times New Roman" w:hAnsi="Times New Roman" w:cs="Times New Roman"/>
          <w:sz w:val="24"/>
          <w:szCs w:val="24"/>
        </w:rPr>
        <w:t xml:space="preserve"> </w:t>
      </w:r>
      <w:r w:rsidR="00F06957" w:rsidRPr="003A337C">
        <w:rPr>
          <w:rFonts w:ascii="Times New Roman" w:hAnsi="Times New Roman" w:cs="Times New Roman"/>
          <w:sz w:val="24"/>
          <w:szCs w:val="24"/>
        </w:rPr>
        <w:t>in this case, measured CSF pTau</w:t>
      </w:r>
      <w:r w:rsidR="00F06957" w:rsidRPr="003A337C">
        <w:rPr>
          <w:rFonts w:ascii="Times New Roman" w:hAnsi="Times New Roman" w:cs="Times New Roman"/>
          <w:sz w:val="24"/>
          <w:szCs w:val="24"/>
          <w:vertAlign w:val="subscript"/>
        </w:rPr>
        <w:t>181</w:t>
      </w:r>
      <w:r w:rsidR="00F06957" w:rsidRPr="003A337C">
        <w:rPr>
          <w:rFonts w:ascii="Times New Roman" w:hAnsi="Times New Roman" w:cs="Times New Roman"/>
          <w:sz w:val="24"/>
          <w:szCs w:val="24"/>
        </w:rPr>
        <w:t xml:space="preserve">) is a function of the </w:t>
      </w:r>
      <w:r w:rsidR="00280739" w:rsidRPr="0075001A">
        <w:rPr>
          <w:rFonts w:ascii="Times New Roman" w:hAnsi="Times New Roman" w:cs="Times New Roman"/>
          <w:sz w:val="24"/>
          <w:szCs w:val="24"/>
          <w:rPrChange w:id="212" w:author="Wisch, Julie" w:date="2022-09-28T14:47:00Z">
            <w:rPr>
              <w:rFonts w:ascii="Times New Roman" w:hAnsi="Times New Roman" w:cs="Times New Roman"/>
              <w:sz w:val="24"/>
              <w:szCs w:val="24"/>
            </w:rPr>
          </w:rPrChange>
        </w:rPr>
        <w:t>multiple measures of CSF A</w:t>
      </w:r>
      <w:r w:rsidR="00280739" w:rsidRPr="0075001A">
        <w:rPr>
          <w:rFonts w:ascii="Times New Roman" w:hAnsi="Times New Roman" w:cs="Times New Roman"/>
          <w:color w:val="000000"/>
          <w:sz w:val="24"/>
          <w:szCs w:val="24"/>
          <w:rPrChange w:id="213" w:author="Wisch, Julie" w:date="2022-09-28T14:47:00Z">
            <w:rPr>
              <w:rFonts w:ascii="Times New Roman" w:hAnsi="Times New Roman" w:cs="Times New Roman"/>
              <w:color w:val="000000"/>
              <w:sz w:val="24"/>
              <w:szCs w:val="24"/>
            </w:rPr>
          </w:rPrChange>
        </w:rPr>
        <w:t>β</w:t>
      </w:r>
      <w:r w:rsidR="00280739" w:rsidRPr="0075001A">
        <w:rPr>
          <w:rFonts w:ascii="Times New Roman" w:hAnsi="Times New Roman" w:cs="Times New Roman"/>
          <w:sz w:val="24"/>
          <w:szCs w:val="24"/>
          <w:rPrChange w:id="214" w:author="Wisch, Julie" w:date="2022-09-28T14:47:00Z">
            <w:rPr>
              <w:rFonts w:ascii="Times New Roman" w:hAnsi="Times New Roman" w:cs="Times New Roman"/>
              <w:sz w:val="24"/>
              <w:szCs w:val="24"/>
            </w:rPr>
          </w:rPrChange>
        </w:rPr>
        <w:t>42 (</w:t>
      </w:r>
      <w:r w:rsidR="00280739" w:rsidRPr="0075001A">
        <w:rPr>
          <w:rStyle w:val="Emphasis"/>
          <w:rFonts w:ascii="Cambria" w:hAnsi="Cambria"/>
          <w:color w:val="212121"/>
          <w:sz w:val="30"/>
          <w:szCs w:val="30"/>
          <w:shd w:val="clear" w:color="auto" w:fill="FFFFFF"/>
          <w:rPrChange w:id="215" w:author="Wisch, Julie" w:date="2022-09-28T14:47:00Z">
            <w:rPr>
              <w:rStyle w:val="Emphasis"/>
              <w:rFonts w:ascii="Cambria" w:hAnsi="Cambria"/>
              <w:color w:val="212121"/>
              <w:sz w:val="30"/>
              <w:szCs w:val="30"/>
              <w:shd w:val="clear" w:color="auto" w:fill="FFFFFF"/>
            </w:rPr>
          </w:rPrChange>
        </w:rPr>
        <w:t>A</w:t>
      </w:r>
      <w:r w:rsidR="00280739" w:rsidRPr="0075001A">
        <w:rPr>
          <w:rFonts w:ascii="Cambria" w:hAnsi="Cambria"/>
          <w:color w:val="212121"/>
          <w:sz w:val="23"/>
          <w:szCs w:val="23"/>
          <w:shd w:val="clear" w:color="auto" w:fill="FFFFFF"/>
          <w:vertAlign w:val="subscript"/>
          <w:rPrChange w:id="216" w:author="Wisch, Julie" w:date="2022-09-28T14:47:00Z">
            <w:rPr>
              <w:rFonts w:ascii="Cambria" w:hAnsi="Cambria"/>
              <w:color w:val="212121"/>
              <w:sz w:val="23"/>
              <w:szCs w:val="23"/>
              <w:shd w:val="clear" w:color="auto" w:fill="FFFFFF"/>
              <w:vertAlign w:val="subscript"/>
            </w:rPr>
          </w:rPrChange>
        </w:rPr>
        <w:t>0</w:t>
      </w:r>
      <w:r w:rsidR="00280739" w:rsidRPr="0075001A">
        <w:rPr>
          <w:rStyle w:val="Emphasis"/>
          <w:rFonts w:ascii="Cambria" w:hAnsi="Cambria"/>
          <w:color w:val="212121"/>
          <w:sz w:val="23"/>
          <w:szCs w:val="23"/>
          <w:shd w:val="clear" w:color="auto" w:fill="FFFFFF"/>
          <w:vertAlign w:val="subscript"/>
          <w:rPrChange w:id="217" w:author="Wisch, Julie" w:date="2022-09-28T14:47:00Z">
            <w:rPr>
              <w:rStyle w:val="Emphasis"/>
              <w:rFonts w:ascii="Cambria" w:hAnsi="Cambria"/>
              <w:color w:val="212121"/>
              <w:sz w:val="23"/>
              <w:szCs w:val="23"/>
              <w:shd w:val="clear" w:color="auto" w:fill="FFFFFF"/>
              <w:vertAlign w:val="subscript"/>
            </w:rPr>
          </w:rPrChange>
        </w:rPr>
        <w:t>c</w:t>
      </w:r>
      <w:r w:rsidR="00280739" w:rsidRPr="0075001A">
        <w:rPr>
          <w:rFonts w:ascii="Cambria" w:hAnsi="Cambria"/>
          <w:color w:val="212121"/>
          <w:sz w:val="30"/>
          <w:szCs w:val="30"/>
          <w:shd w:val="clear" w:color="auto" w:fill="FFFFFF"/>
          <w:rPrChange w:id="218" w:author="Wisch, Julie" w:date="2022-09-28T14:47:00Z">
            <w:rPr>
              <w:rFonts w:ascii="Cambria" w:hAnsi="Cambria"/>
              <w:color w:val="212121"/>
              <w:sz w:val="30"/>
              <w:szCs w:val="30"/>
              <w:shd w:val="clear" w:color="auto" w:fill="FFFFFF"/>
            </w:rPr>
          </w:rPrChange>
        </w:rPr>
        <w:t>[</w:t>
      </w:r>
      <w:r w:rsidR="00280739" w:rsidRPr="0075001A">
        <w:rPr>
          <w:rStyle w:val="Emphasis"/>
          <w:rFonts w:ascii="Cambria" w:hAnsi="Cambria"/>
          <w:color w:val="212121"/>
          <w:sz w:val="30"/>
          <w:szCs w:val="30"/>
          <w:shd w:val="clear" w:color="auto" w:fill="FFFFFF"/>
          <w:rPrChange w:id="219" w:author="Wisch, Julie" w:date="2022-09-28T14:47:00Z">
            <w:rPr>
              <w:rStyle w:val="Emphasis"/>
              <w:rFonts w:ascii="Cambria" w:hAnsi="Cambria"/>
              <w:color w:val="212121"/>
              <w:sz w:val="30"/>
              <w:szCs w:val="30"/>
              <w:shd w:val="clear" w:color="auto" w:fill="FFFFFF"/>
            </w:rPr>
          </w:rPrChange>
        </w:rPr>
        <w:t>t</w:t>
      </w:r>
      <w:r w:rsidR="00280739" w:rsidRPr="0075001A">
        <w:rPr>
          <w:rFonts w:ascii="Cambria" w:hAnsi="Cambria"/>
          <w:color w:val="212121"/>
          <w:sz w:val="30"/>
          <w:szCs w:val="30"/>
          <w:shd w:val="clear" w:color="auto" w:fill="FFFFFF"/>
          <w:rPrChange w:id="220" w:author="Wisch, Julie" w:date="2022-09-28T14:47:00Z">
            <w:rPr>
              <w:rFonts w:ascii="Cambria" w:hAnsi="Cambria"/>
              <w:color w:val="212121"/>
              <w:sz w:val="30"/>
              <w:szCs w:val="30"/>
              <w:shd w:val="clear" w:color="auto" w:fill="FFFFFF"/>
            </w:rPr>
          </w:rPrChange>
        </w:rPr>
        <w:t>]</w:t>
      </w:r>
      <w:r w:rsidR="00280739" w:rsidRPr="0075001A">
        <w:rPr>
          <w:rFonts w:ascii="Times New Roman" w:hAnsi="Times New Roman" w:cs="Times New Roman"/>
          <w:sz w:val="24"/>
          <w:szCs w:val="24"/>
          <w:rPrChange w:id="221" w:author="Wisch, Julie" w:date="2022-09-28T14:47:00Z">
            <w:rPr>
              <w:rFonts w:ascii="Times New Roman" w:hAnsi="Times New Roman" w:cs="Times New Roman"/>
              <w:sz w:val="24"/>
              <w:szCs w:val="24"/>
            </w:rPr>
          </w:rPrChange>
        </w:rPr>
        <w:t xml:space="preserve">) and the observed occasion – to – occasion changes in </w:t>
      </w:r>
      <w:r w:rsidR="00280739" w:rsidRPr="0075001A">
        <w:rPr>
          <w:rFonts w:ascii="Times New Roman" w:hAnsi="Times New Roman" w:cs="Times New Roman"/>
          <w:sz w:val="24"/>
          <w:szCs w:val="24"/>
          <w:rPrChange w:id="222" w:author="Wisch, Julie" w:date="2022-09-28T14:47:00Z">
            <w:rPr>
              <w:rFonts w:ascii="Times New Roman" w:hAnsi="Times New Roman" w:cs="Times New Roman"/>
              <w:sz w:val="24"/>
              <w:szCs w:val="24"/>
            </w:rPr>
          </w:rPrChange>
        </w:rPr>
        <w:lastRenderedPageBreak/>
        <w:t>CSF A</w:t>
      </w:r>
      <w:r w:rsidR="00280739" w:rsidRPr="0075001A">
        <w:rPr>
          <w:rFonts w:ascii="Times New Roman" w:hAnsi="Times New Roman" w:cs="Times New Roman"/>
          <w:color w:val="000000"/>
          <w:sz w:val="24"/>
          <w:szCs w:val="24"/>
          <w:rPrChange w:id="223" w:author="Wisch, Julie" w:date="2022-09-28T14:47:00Z">
            <w:rPr>
              <w:rFonts w:ascii="Times New Roman" w:hAnsi="Times New Roman" w:cs="Times New Roman"/>
              <w:color w:val="000000"/>
              <w:sz w:val="24"/>
              <w:szCs w:val="24"/>
            </w:rPr>
          </w:rPrChange>
        </w:rPr>
        <w:t>β</w:t>
      </w:r>
      <w:r w:rsidR="00280739" w:rsidRPr="0075001A">
        <w:rPr>
          <w:rFonts w:ascii="Times New Roman" w:hAnsi="Times New Roman" w:cs="Times New Roman"/>
          <w:sz w:val="24"/>
          <w:szCs w:val="24"/>
          <w:rPrChange w:id="224" w:author="Wisch, Julie" w:date="2022-09-28T14:47:00Z">
            <w:rPr>
              <w:rFonts w:ascii="Times New Roman" w:hAnsi="Times New Roman" w:cs="Times New Roman"/>
              <w:sz w:val="24"/>
              <w:szCs w:val="24"/>
            </w:rPr>
          </w:rPrChange>
        </w:rPr>
        <w:t>42 (</w:t>
      </w:r>
      <w:r w:rsidR="00280739" w:rsidRPr="0075001A">
        <w:rPr>
          <w:rStyle w:val="Emphasis"/>
          <w:rFonts w:ascii="Cambria" w:hAnsi="Cambria"/>
          <w:color w:val="212121"/>
          <w:sz w:val="30"/>
          <w:szCs w:val="30"/>
          <w:shd w:val="clear" w:color="auto" w:fill="FFFFFF"/>
          <w:rPrChange w:id="225" w:author="Wisch, Julie" w:date="2022-09-28T14:47:00Z">
            <w:rPr>
              <w:rStyle w:val="Emphasis"/>
              <w:rFonts w:ascii="Cambria" w:hAnsi="Cambria"/>
              <w:color w:val="212121"/>
              <w:sz w:val="30"/>
              <w:szCs w:val="30"/>
              <w:shd w:val="clear" w:color="auto" w:fill="FFFFFF"/>
            </w:rPr>
          </w:rPrChange>
        </w:rPr>
        <w:t>A</w:t>
      </w:r>
      <w:r w:rsidR="00280739" w:rsidRPr="0075001A">
        <w:rPr>
          <w:rFonts w:ascii="Cambria" w:hAnsi="Cambria"/>
          <w:color w:val="212121"/>
          <w:sz w:val="23"/>
          <w:szCs w:val="23"/>
          <w:shd w:val="clear" w:color="auto" w:fill="FFFFFF"/>
          <w:vertAlign w:val="subscript"/>
          <w:rPrChange w:id="226" w:author="Wisch, Julie" w:date="2022-09-28T14:47:00Z">
            <w:rPr>
              <w:rFonts w:ascii="Cambria" w:hAnsi="Cambria"/>
              <w:color w:val="212121"/>
              <w:sz w:val="23"/>
              <w:szCs w:val="23"/>
              <w:shd w:val="clear" w:color="auto" w:fill="FFFFFF"/>
              <w:vertAlign w:val="subscript"/>
            </w:rPr>
          </w:rPrChange>
        </w:rPr>
        <w:t>1</w:t>
      </w:r>
      <w:r w:rsidR="00280739" w:rsidRPr="0075001A">
        <w:rPr>
          <w:rStyle w:val="Emphasis"/>
          <w:rFonts w:ascii="Cambria" w:hAnsi="Cambria"/>
          <w:color w:val="212121"/>
          <w:sz w:val="23"/>
          <w:szCs w:val="23"/>
          <w:shd w:val="clear" w:color="auto" w:fill="FFFFFF"/>
          <w:vertAlign w:val="subscript"/>
          <w:rPrChange w:id="227" w:author="Wisch, Julie" w:date="2022-09-28T14:47:00Z">
            <w:rPr>
              <w:rStyle w:val="Emphasis"/>
              <w:rFonts w:ascii="Cambria" w:hAnsi="Cambria"/>
              <w:color w:val="212121"/>
              <w:sz w:val="23"/>
              <w:szCs w:val="23"/>
              <w:shd w:val="clear" w:color="auto" w:fill="FFFFFF"/>
              <w:vertAlign w:val="subscript"/>
            </w:rPr>
          </w:rPrChange>
        </w:rPr>
        <w:t>c</w:t>
      </w:r>
      <w:r w:rsidR="00280739" w:rsidRPr="0075001A">
        <w:rPr>
          <w:rFonts w:ascii="Cambria" w:hAnsi="Cambria"/>
          <w:color w:val="212121"/>
          <w:sz w:val="30"/>
          <w:szCs w:val="30"/>
          <w:shd w:val="clear" w:color="auto" w:fill="FFFFFF"/>
          <w:rPrChange w:id="228" w:author="Wisch, Julie" w:date="2022-09-28T14:47:00Z">
            <w:rPr>
              <w:rFonts w:ascii="Cambria" w:hAnsi="Cambria"/>
              <w:color w:val="212121"/>
              <w:sz w:val="30"/>
              <w:szCs w:val="30"/>
              <w:shd w:val="clear" w:color="auto" w:fill="FFFFFF"/>
            </w:rPr>
          </w:rPrChange>
        </w:rPr>
        <w:t>[</w:t>
      </w:r>
      <w:r w:rsidR="00280739" w:rsidRPr="0075001A">
        <w:rPr>
          <w:rStyle w:val="Emphasis"/>
          <w:rFonts w:ascii="Cambria" w:hAnsi="Cambria"/>
          <w:color w:val="212121"/>
          <w:sz w:val="30"/>
          <w:szCs w:val="30"/>
          <w:shd w:val="clear" w:color="auto" w:fill="FFFFFF"/>
          <w:rPrChange w:id="229" w:author="Wisch, Julie" w:date="2022-09-28T14:47:00Z">
            <w:rPr>
              <w:rStyle w:val="Emphasis"/>
              <w:rFonts w:ascii="Cambria" w:hAnsi="Cambria"/>
              <w:color w:val="212121"/>
              <w:sz w:val="30"/>
              <w:szCs w:val="30"/>
              <w:shd w:val="clear" w:color="auto" w:fill="FFFFFF"/>
            </w:rPr>
          </w:rPrChange>
        </w:rPr>
        <w:t>t</w:t>
      </w:r>
      <w:r w:rsidR="00280739" w:rsidRPr="0075001A">
        <w:rPr>
          <w:rFonts w:ascii="Cambria" w:hAnsi="Cambria"/>
          <w:color w:val="212121"/>
          <w:sz w:val="30"/>
          <w:szCs w:val="30"/>
          <w:shd w:val="clear" w:color="auto" w:fill="FFFFFF"/>
          <w:rPrChange w:id="230" w:author="Wisch, Julie" w:date="2022-09-28T14:47:00Z">
            <w:rPr>
              <w:rFonts w:ascii="Cambria" w:hAnsi="Cambria"/>
              <w:color w:val="212121"/>
              <w:sz w:val="30"/>
              <w:szCs w:val="30"/>
              <w:shd w:val="clear" w:color="auto" w:fill="FFFFFF"/>
            </w:rPr>
          </w:rPrChange>
        </w:rPr>
        <w:t>]</w:t>
      </w:r>
      <w:r w:rsidR="00280739" w:rsidRPr="0075001A">
        <w:rPr>
          <w:rFonts w:ascii="Times New Roman" w:hAnsi="Times New Roman" w:cs="Times New Roman"/>
          <w:sz w:val="24"/>
          <w:szCs w:val="24"/>
          <w:rPrChange w:id="231" w:author="Wisch, Julie" w:date="2022-09-28T14:47:00Z">
            <w:rPr>
              <w:rFonts w:ascii="Times New Roman" w:hAnsi="Times New Roman" w:cs="Times New Roman"/>
              <w:sz w:val="24"/>
              <w:szCs w:val="24"/>
            </w:rPr>
          </w:rPrChange>
        </w:rPr>
        <w:t xml:space="preserve">). </w:t>
      </w:r>
      <w:r w:rsidR="00280739" w:rsidRPr="0075001A">
        <w:rPr>
          <w:rStyle w:val="Emphasis"/>
          <w:rFonts w:ascii="Cambria" w:hAnsi="Cambria"/>
          <w:color w:val="212121"/>
          <w:sz w:val="30"/>
          <w:szCs w:val="30"/>
          <w:shd w:val="clear" w:color="auto" w:fill="FFFFFF"/>
          <w:rPrChange w:id="232" w:author="Wisch, Julie" w:date="2022-09-28T14:47:00Z">
            <w:rPr>
              <w:rStyle w:val="Emphasis"/>
              <w:rFonts w:ascii="Cambria" w:hAnsi="Cambria"/>
              <w:color w:val="212121"/>
              <w:sz w:val="30"/>
              <w:szCs w:val="30"/>
              <w:shd w:val="clear" w:color="auto" w:fill="FFFFFF"/>
            </w:rPr>
          </w:rPrChange>
        </w:rPr>
        <w:t>g</w:t>
      </w:r>
      <w:r w:rsidR="00280739" w:rsidRPr="0075001A">
        <w:rPr>
          <w:rFonts w:ascii="Cambria" w:hAnsi="Cambria"/>
          <w:color w:val="212121"/>
          <w:sz w:val="23"/>
          <w:szCs w:val="23"/>
          <w:shd w:val="clear" w:color="auto" w:fill="FFFFFF"/>
          <w:vertAlign w:val="subscript"/>
          <w:rPrChange w:id="233" w:author="Wisch, Julie" w:date="2022-09-28T14:47:00Z">
            <w:rPr>
              <w:rFonts w:ascii="Cambria" w:hAnsi="Cambria"/>
              <w:color w:val="212121"/>
              <w:sz w:val="23"/>
              <w:szCs w:val="23"/>
              <w:shd w:val="clear" w:color="auto" w:fill="FFFFFF"/>
              <w:vertAlign w:val="subscript"/>
            </w:rPr>
          </w:rPrChange>
        </w:rPr>
        <w:t>0</w:t>
      </w:r>
      <w:r w:rsidR="00280739" w:rsidRPr="0075001A">
        <w:rPr>
          <w:rFonts w:ascii="Cambria" w:hAnsi="Cambria"/>
          <w:color w:val="212121"/>
          <w:sz w:val="23"/>
          <w:szCs w:val="23"/>
          <w:shd w:val="clear" w:color="auto" w:fill="FFFFFF"/>
          <w:rPrChange w:id="234" w:author="Wisch, Julie" w:date="2022-09-28T14:47:00Z">
            <w:rPr>
              <w:rFonts w:ascii="Cambria" w:hAnsi="Cambria"/>
              <w:color w:val="212121"/>
              <w:sz w:val="23"/>
              <w:szCs w:val="23"/>
              <w:shd w:val="clear" w:color="auto" w:fill="FFFFFF"/>
            </w:rPr>
          </w:rPrChange>
        </w:rPr>
        <w:t xml:space="preserve"> </w:t>
      </w:r>
      <w:r w:rsidR="00280739" w:rsidRPr="0075001A">
        <w:rPr>
          <w:rFonts w:ascii="Times New Roman" w:hAnsi="Times New Roman" w:cs="Times New Roman"/>
          <w:color w:val="212121"/>
          <w:sz w:val="24"/>
          <w:szCs w:val="24"/>
          <w:shd w:val="clear" w:color="auto" w:fill="FFFFFF"/>
          <w:rPrChange w:id="235" w:author="Wisch, Julie" w:date="2022-09-28T14:47:00Z">
            <w:rPr>
              <w:rFonts w:ascii="Times New Roman" w:hAnsi="Times New Roman" w:cs="Times New Roman"/>
              <w:color w:val="212121"/>
              <w:sz w:val="24"/>
              <w:szCs w:val="24"/>
              <w:shd w:val="clear" w:color="auto" w:fill="FFFFFF"/>
            </w:rPr>
          </w:rPrChange>
        </w:rPr>
        <w:t>and</w:t>
      </w:r>
      <w:r w:rsidR="00280739" w:rsidRPr="0075001A">
        <w:rPr>
          <w:rFonts w:ascii="Cambria" w:hAnsi="Cambria"/>
          <w:color w:val="212121"/>
          <w:sz w:val="23"/>
          <w:szCs w:val="23"/>
          <w:shd w:val="clear" w:color="auto" w:fill="FFFFFF"/>
          <w:rPrChange w:id="236" w:author="Wisch, Julie" w:date="2022-09-28T14:47:00Z">
            <w:rPr>
              <w:rFonts w:ascii="Cambria" w:hAnsi="Cambria"/>
              <w:color w:val="212121"/>
              <w:sz w:val="23"/>
              <w:szCs w:val="23"/>
              <w:shd w:val="clear" w:color="auto" w:fill="FFFFFF"/>
            </w:rPr>
          </w:rPrChange>
        </w:rPr>
        <w:t xml:space="preserve"> </w:t>
      </w:r>
      <w:r w:rsidR="00280739" w:rsidRPr="0075001A">
        <w:rPr>
          <w:rStyle w:val="Emphasis"/>
          <w:rFonts w:ascii="Cambria" w:hAnsi="Cambria"/>
          <w:color w:val="212121"/>
          <w:sz w:val="30"/>
          <w:szCs w:val="30"/>
          <w:shd w:val="clear" w:color="auto" w:fill="FFFFFF"/>
          <w:rPrChange w:id="237" w:author="Wisch, Julie" w:date="2022-09-28T14:47:00Z">
            <w:rPr>
              <w:rStyle w:val="Emphasis"/>
              <w:rFonts w:ascii="Cambria" w:hAnsi="Cambria"/>
              <w:color w:val="212121"/>
              <w:sz w:val="30"/>
              <w:szCs w:val="30"/>
              <w:shd w:val="clear" w:color="auto" w:fill="FFFFFF"/>
            </w:rPr>
          </w:rPrChange>
        </w:rPr>
        <w:t>g</w:t>
      </w:r>
      <w:r w:rsidR="00280739" w:rsidRPr="0075001A">
        <w:rPr>
          <w:rFonts w:ascii="Cambria" w:hAnsi="Cambria"/>
          <w:color w:val="212121"/>
          <w:sz w:val="23"/>
          <w:szCs w:val="23"/>
          <w:shd w:val="clear" w:color="auto" w:fill="FFFFFF"/>
          <w:vertAlign w:val="subscript"/>
          <w:rPrChange w:id="238" w:author="Wisch, Julie" w:date="2022-09-28T14:47:00Z">
            <w:rPr>
              <w:rFonts w:ascii="Cambria" w:hAnsi="Cambria"/>
              <w:color w:val="212121"/>
              <w:sz w:val="23"/>
              <w:szCs w:val="23"/>
              <w:shd w:val="clear" w:color="auto" w:fill="FFFFFF"/>
              <w:vertAlign w:val="subscript"/>
            </w:rPr>
          </w:rPrChange>
        </w:rPr>
        <w:t xml:space="preserve">1 </w:t>
      </w:r>
      <w:r w:rsidR="00280739" w:rsidRPr="0075001A">
        <w:rPr>
          <w:rFonts w:ascii="Times New Roman" w:hAnsi="Times New Roman" w:cs="Times New Roman"/>
          <w:color w:val="212121"/>
          <w:sz w:val="24"/>
          <w:szCs w:val="24"/>
          <w:shd w:val="clear" w:color="auto" w:fill="FFFFFF"/>
          <w:rPrChange w:id="239" w:author="Wisch, Julie" w:date="2022-09-28T14:47:00Z">
            <w:rPr>
              <w:rFonts w:ascii="Times New Roman" w:hAnsi="Times New Roman" w:cs="Times New Roman"/>
              <w:color w:val="212121"/>
              <w:sz w:val="24"/>
              <w:szCs w:val="24"/>
              <w:shd w:val="clear" w:color="auto" w:fill="FFFFFF"/>
            </w:rPr>
          </w:rPrChange>
        </w:rPr>
        <w:t xml:space="preserve">are the latent variables </w:t>
      </w:r>
      <w:r w:rsidR="009B756F" w:rsidRPr="0075001A">
        <w:rPr>
          <w:rFonts w:ascii="Times New Roman" w:hAnsi="Times New Roman" w:cs="Times New Roman"/>
          <w:color w:val="212121"/>
          <w:sz w:val="24"/>
          <w:szCs w:val="24"/>
          <w:shd w:val="clear" w:color="auto" w:fill="FFFFFF"/>
          <w:rPrChange w:id="240" w:author="Wisch, Julie" w:date="2022-09-28T14:47:00Z">
            <w:rPr>
              <w:rFonts w:ascii="Times New Roman" w:hAnsi="Times New Roman" w:cs="Times New Roman"/>
              <w:color w:val="212121"/>
              <w:sz w:val="24"/>
              <w:szCs w:val="24"/>
              <w:shd w:val="clear" w:color="auto" w:fill="FFFFFF"/>
            </w:rPr>
          </w:rPrChange>
        </w:rPr>
        <w:t xml:space="preserve">used to express the shape of change, the mean change, and the covariance structure of the data. </w:t>
      </w:r>
      <w:r w:rsidR="00280739" w:rsidRPr="0075001A">
        <w:rPr>
          <w:rFonts w:ascii="Times New Roman" w:hAnsi="Times New Roman" w:cs="Times New Roman"/>
          <w:color w:val="212121"/>
          <w:sz w:val="24"/>
          <w:szCs w:val="24"/>
          <w:shd w:val="clear" w:color="auto" w:fill="FFFFFF"/>
          <w:rPrChange w:id="241" w:author="Wisch, Julie" w:date="2022-09-28T14:47:00Z">
            <w:rPr>
              <w:rFonts w:ascii="Times New Roman" w:hAnsi="Times New Roman" w:cs="Times New Roman"/>
              <w:color w:val="212121"/>
              <w:sz w:val="24"/>
              <w:szCs w:val="24"/>
              <w:shd w:val="clear" w:color="auto" w:fill="FFFFFF"/>
            </w:rPr>
          </w:rPrChange>
        </w:rPr>
        <w:t xml:space="preserve"> </w:t>
      </w:r>
    </w:p>
    <w:p w14:paraId="351D6F02" w14:textId="5F524CCC" w:rsidR="00D324AF" w:rsidRPr="0075001A" w:rsidRDefault="00D324AF" w:rsidP="00CD59BA">
      <w:pPr>
        <w:ind w:left="1440" w:firstLine="720"/>
        <w:rPr>
          <w:rStyle w:val="Emphasis"/>
          <w:rFonts w:ascii="Cambria" w:hAnsi="Cambria"/>
          <w:i w:val="0"/>
          <w:color w:val="212121"/>
          <w:sz w:val="23"/>
          <w:szCs w:val="23"/>
          <w:shd w:val="clear" w:color="auto" w:fill="FFFFFF"/>
          <w:rPrChange w:id="242" w:author="Wisch, Julie" w:date="2022-09-28T14:47:00Z">
            <w:rPr>
              <w:rStyle w:val="Emphasis"/>
              <w:rFonts w:ascii="Cambria" w:hAnsi="Cambria"/>
              <w:i w:val="0"/>
              <w:color w:val="212121"/>
              <w:sz w:val="23"/>
              <w:szCs w:val="23"/>
              <w:shd w:val="clear" w:color="auto" w:fill="FFFFFF"/>
            </w:rPr>
          </w:rPrChange>
        </w:rPr>
      </w:pPr>
      <w:r w:rsidRPr="0075001A">
        <w:rPr>
          <w:rStyle w:val="Emphasis"/>
          <w:rFonts w:ascii="Cambria" w:hAnsi="Cambria"/>
          <w:color w:val="212121"/>
          <w:sz w:val="30"/>
          <w:szCs w:val="30"/>
          <w:shd w:val="clear" w:color="auto" w:fill="FFFFFF"/>
          <w:rPrChange w:id="243" w:author="Wisch, Julie" w:date="2022-09-28T14:47:00Z">
            <w:rPr>
              <w:rStyle w:val="Emphasis"/>
              <w:rFonts w:ascii="Cambria" w:hAnsi="Cambria"/>
              <w:color w:val="212121"/>
              <w:sz w:val="30"/>
              <w:szCs w:val="30"/>
              <w:shd w:val="clear" w:color="auto" w:fill="FFFFFF"/>
            </w:rPr>
          </w:rPrChange>
        </w:rPr>
        <w:t>Y</w:t>
      </w:r>
      <w:r w:rsidRPr="0075001A">
        <w:rPr>
          <w:rFonts w:ascii="Cambria" w:hAnsi="Cambria"/>
          <w:color w:val="212121"/>
          <w:sz w:val="30"/>
          <w:szCs w:val="30"/>
          <w:shd w:val="clear" w:color="auto" w:fill="FFFFFF"/>
          <w:rPrChange w:id="244"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30"/>
          <w:szCs w:val="30"/>
          <w:shd w:val="clear" w:color="auto" w:fill="FFFFFF"/>
          <w:rPrChange w:id="245" w:author="Wisch, Julie" w:date="2022-09-28T14:47:00Z">
            <w:rPr>
              <w:rStyle w:val="Emphasis"/>
              <w:rFonts w:ascii="Cambria" w:hAnsi="Cambria"/>
              <w:color w:val="212121"/>
              <w:sz w:val="30"/>
              <w:szCs w:val="30"/>
              <w:shd w:val="clear" w:color="auto" w:fill="FFFFFF"/>
            </w:rPr>
          </w:rPrChange>
        </w:rPr>
        <w:t>t</w:t>
      </w:r>
      <w:r w:rsidRPr="0075001A">
        <w:rPr>
          <w:rFonts w:ascii="Cambria" w:hAnsi="Cambria"/>
          <w:color w:val="212121"/>
          <w:sz w:val="30"/>
          <w:szCs w:val="30"/>
          <w:shd w:val="clear" w:color="auto" w:fill="FFFFFF"/>
          <w:rPrChange w:id="246"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23"/>
          <w:szCs w:val="23"/>
          <w:shd w:val="clear" w:color="auto" w:fill="FFFFFF"/>
          <w:vertAlign w:val="subscript"/>
          <w:rPrChange w:id="247" w:author="Wisch, Julie" w:date="2022-09-28T14:47:00Z">
            <w:rPr>
              <w:rStyle w:val="Emphasis"/>
              <w:rFonts w:ascii="Cambria" w:hAnsi="Cambria"/>
              <w:color w:val="212121"/>
              <w:sz w:val="23"/>
              <w:szCs w:val="23"/>
              <w:shd w:val="clear" w:color="auto" w:fill="FFFFFF"/>
              <w:vertAlign w:val="subscript"/>
            </w:rPr>
          </w:rPrChange>
        </w:rPr>
        <w:t>n</w:t>
      </w:r>
      <w:r w:rsidRPr="0075001A">
        <w:rPr>
          <w:rFonts w:ascii="Cambria" w:hAnsi="Cambria"/>
          <w:color w:val="212121"/>
          <w:sz w:val="30"/>
          <w:szCs w:val="30"/>
          <w:shd w:val="clear" w:color="auto" w:fill="FFFFFF"/>
          <w:rPrChange w:id="248" w:author="Wisch, Julie" w:date="2022-09-28T14:47:00Z">
            <w:rPr>
              <w:rFonts w:ascii="Cambria" w:hAnsi="Cambria"/>
              <w:color w:val="212121"/>
              <w:sz w:val="30"/>
              <w:szCs w:val="30"/>
              <w:shd w:val="clear" w:color="auto" w:fill="FFFFFF"/>
            </w:rPr>
          </w:rPrChange>
        </w:rPr>
        <w:t> = </w:t>
      </w:r>
      <w:r w:rsidRPr="0075001A">
        <w:rPr>
          <w:rStyle w:val="Emphasis"/>
          <w:rFonts w:ascii="Cambria" w:hAnsi="Cambria"/>
          <w:color w:val="212121"/>
          <w:sz w:val="30"/>
          <w:szCs w:val="30"/>
          <w:shd w:val="clear" w:color="auto" w:fill="FFFFFF"/>
          <w:rPrChange w:id="249" w:author="Wisch, Julie" w:date="2022-09-28T14:47:00Z">
            <w:rPr>
              <w:rStyle w:val="Emphasis"/>
              <w:rFonts w:ascii="Cambria" w:hAnsi="Cambria"/>
              <w:color w:val="212121"/>
              <w:sz w:val="30"/>
              <w:szCs w:val="30"/>
              <w:shd w:val="clear" w:color="auto" w:fill="FFFFFF"/>
            </w:rPr>
          </w:rPrChange>
        </w:rPr>
        <w:t>g</w:t>
      </w:r>
      <w:r w:rsidRPr="0075001A">
        <w:rPr>
          <w:rFonts w:ascii="Cambria" w:hAnsi="Cambria"/>
          <w:color w:val="212121"/>
          <w:sz w:val="23"/>
          <w:szCs w:val="23"/>
          <w:shd w:val="clear" w:color="auto" w:fill="FFFFFF"/>
          <w:vertAlign w:val="subscript"/>
          <w:rPrChange w:id="250" w:author="Wisch, Julie" w:date="2022-09-28T14:47:00Z">
            <w:rPr>
              <w:rFonts w:ascii="Cambria" w:hAnsi="Cambria"/>
              <w:color w:val="212121"/>
              <w:sz w:val="23"/>
              <w:szCs w:val="23"/>
              <w:shd w:val="clear" w:color="auto" w:fill="FFFFFF"/>
              <w:vertAlign w:val="subscript"/>
            </w:rPr>
          </w:rPrChange>
        </w:rPr>
        <w:t>0</w:t>
      </w:r>
      <w:r w:rsidRPr="0075001A">
        <w:rPr>
          <w:rStyle w:val="Emphasis"/>
          <w:rFonts w:ascii="Cambria" w:hAnsi="Cambria"/>
          <w:color w:val="212121"/>
          <w:sz w:val="23"/>
          <w:szCs w:val="23"/>
          <w:shd w:val="clear" w:color="auto" w:fill="FFFFFF"/>
          <w:vertAlign w:val="subscript"/>
          <w:rPrChange w:id="251" w:author="Wisch, Julie" w:date="2022-09-28T14:47:00Z">
            <w:rPr>
              <w:rStyle w:val="Emphasis"/>
              <w:rFonts w:ascii="Cambria" w:hAnsi="Cambria"/>
              <w:color w:val="212121"/>
              <w:sz w:val="23"/>
              <w:szCs w:val="23"/>
              <w:shd w:val="clear" w:color="auto" w:fill="FFFFFF"/>
              <w:vertAlign w:val="subscript"/>
            </w:rPr>
          </w:rPrChange>
        </w:rPr>
        <w:t>n</w:t>
      </w:r>
      <w:r w:rsidRPr="0075001A">
        <w:rPr>
          <w:rFonts w:ascii="Cambria" w:hAnsi="Cambria"/>
          <w:color w:val="212121"/>
          <w:sz w:val="30"/>
          <w:szCs w:val="30"/>
          <w:shd w:val="clear" w:color="auto" w:fill="FFFFFF"/>
          <w:rPrChange w:id="252" w:author="Wisch, Julie" w:date="2022-09-28T14:47:00Z">
            <w:rPr>
              <w:rFonts w:ascii="Cambria" w:hAnsi="Cambria"/>
              <w:color w:val="212121"/>
              <w:sz w:val="30"/>
              <w:szCs w:val="30"/>
              <w:shd w:val="clear" w:color="auto" w:fill="FFFFFF"/>
            </w:rPr>
          </w:rPrChange>
        </w:rPr>
        <w:t> · </w:t>
      </w:r>
      <w:r w:rsidRPr="0075001A">
        <w:rPr>
          <w:rStyle w:val="Emphasis"/>
          <w:rFonts w:ascii="Cambria" w:hAnsi="Cambria"/>
          <w:color w:val="212121"/>
          <w:sz w:val="30"/>
          <w:szCs w:val="30"/>
          <w:shd w:val="clear" w:color="auto" w:fill="FFFFFF"/>
          <w:rPrChange w:id="253" w:author="Wisch, Julie" w:date="2022-09-28T14:47:00Z">
            <w:rPr>
              <w:rStyle w:val="Emphasis"/>
              <w:rFonts w:ascii="Cambria" w:hAnsi="Cambria"/>
              <w:color w:val="212121"/>
              <w:sz w:val="30"/>
              <w:szCs w:val="30"/>
              <w:shd w:val="clear" w:color="auto" w:fill="FFFFFF"/>
            </w:rPr>
          </w:rPrChange>
        </w:rPr>
        <w:t>A</w:t>
      </w:r>
      <w:r w:rsidRPr="0075001A">
        <w:rPr>
          <w:rFonts w:ascii="Cambria" w:hAnsi="Cambria"/>
          <w:color w:val="212121"/>
          <w:sz w:val="23"/>
          <w:szCs w:val="23"/>
          <w:shd w:val="clear" w:color="auto" w:fill="FFFFFF"/>
          <w:vertAlign w:val="subscript"/>
          <w:rPrChange w:id="254" w:author="Wisch, Julie" w:date="2022-09-28T14:47:00Z">
            <w:rPr>
              <w:rFonts w:ascii="Cambria" w:hAnsi="Cambria"/>
              <w:color w:val="212121"/>
              <w:sz w:val="23"/>
              <w:szCs w:val="23"/>
              <w:shd w:val="clear" w:color="auto" w:fill="FFFFFF"/>
              <w:vertAlign w:val="subscript"/>
            </w:rPr>
          </w:rPrChange>
        </w:rPr>
        <w:t>0</w:t>
      </w:r>
      <w:r w:rsidRPr="0075001A">
        <w:rPr>
          <w:rFonts w:ascii="Cambria" w:hAnsi="Cambria"/>
          <w:color w:val="212121"/>
          <w:sz w:val="30"/>
          <w:szCs w:val="30"/>
          <w:shd w:val="clear" w:color="auto" w:fill="FFFFFF"/>
          <w:rPrChange w:id="255"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30"/>
          <w:szCs w:val="30"/>
          <w:shd w:val="clear" w:color="auto" w:fill="FFFFFF"/>
          <w:rPrChange w:id="256" w:author="Wisch, Julie" w:date="2022-09-28T14:47:00Z">
            <w:rPr>
              <w:rStyle w:val="Emphasis"/>
              <w:rFonts w:ascii="Cambria" w:hAnsi="Cambria"/>
              <w:color w:val="212121"/>
              <w:sz w:val="30"/>
              <w:szCs w:val="30"/>
              <w:shd w:val="clear" w:color="auto" w:fill="FFFFFF"/>
            </w:rPr>
          </w:rPrChange>
        </w:rPr>
        <w:t>t</w:t>
      </w:r>
      <w:r w:rsidRPr="0075001A">
        <w:rPr>
          <w:rFonts w:ascii="Cambria" w:hAnsi="Cambria"/>
          <w:color w:val="212121"/>
          <w:sz w:val="30"/>
          <w:szCs w:val="30"/>
          <w:shd w:val="clear" w:color="auto" w:fill="FFFFFF"/>
          <w:rPrChange w:id="257" w:author="Wisch, Julie" w:date="2022-09-28T14:47:00Z">
            <w:rPr>
              <w:rFonts w:ascii="Cambria" w:hAnsi="Cambria"/>
              <w:color w:val="212121"/>
              <w:sz w:val="30"/>
              <w:szCs w:val="30"/>
              <w:shd w:val="clear" w:color="auto" w:fill="FFFFFF"/>
            </w:rPr>
          </w:rPrChange>
        </w:rPr>
        <w:t>] + </w:t>
      </w:r>
      <w:r w:rsidRPr="0075001A">
        <w:rPr>
          <w:rStyle w:val="Emphasis"/>
          <w:rFonts w:ascii="Cambria" w:hAnsi="Cambria"/>
          <w:color w:val="212121"/>
          <w:sz w:val="30"/>
          <w:szCs w:val="30"/>
          <w:shd w:val="clear" w:color="auto" w:fill="FFFFFF"/>
          <w:rPrChange w:id="258" w:author="Wisch, Julie" w:date="2022-09-28T14:47:00Z">
            <w:rPr>
              <w:rStyle w:val="Emphasis"/>
              <w:rFonts w:ascii="Cambria" w:hAnsi="Cambria"/>
              <w:color w:val="212121"/>
              <w:sz w:val="30"/>
              <w:szCs w:val="30"/>
              <w:shd w:val="clear" w:color="auto" w:fill="FFFFFF"/>
            </w:rPr>
          </w:rPrChange>
        </w:rPr>
        <w:t>g</w:t>
      </w:r>
      <w:r w:rsidRPr="0075001A">
        <w:rPr>
          <w:rFonts w:ascii="Cambria" w:hAnsi="Cambria"/>
          <w:color w:val="212121"/>
          <w:sz w:val="23"/>
          <w:szCs w:val="23"/>
          <w:shd w:val="clear" w:color="auto" w:fill="FFFFFF"/>
          <w:vertAlign w:val="subscript"/>
          <w:rPrChange w:id="259" w:author="Wisch, Julie" w:date="2022-09-28T14:47:00Z">
            <w:rPr>
              <w:rFonts w:ascii="Cambria" w:hAnsi="Cambria"/>
              <w:color w:val="212121"/>
              <w:sz w:val="23"/>
              <w:szCs w:val="23"/>
              <w:shd w:val="clear" w:color="auto" w:fill="FFFFFF"/>
              <w:vertAlign w:val="subscript"/>
            </w:rPr>
          </w:rPrChange>
        </w:rPr>
        <w:t>1</w:t>
      </w:r>
      <w:r w:rsidRPr="0075001A">
        <w:rPr>
          <w:rStyle w:val="Emphasis"/>
          <w:rFonts w:ascii="Cambria" w:hAnsi="Cambria"/>
          <w:color w:val="212121"/>
          <w:sz w:val="23"/>
          <w:szCs w:val="23"/>
          <w:shd w:val="clear" w:color="auto" w:fill="FFFFFF"/>
          <w:vertAlign w:val="subscript"/>
          <w:rPrChange w:id="260" w:author="Wisch, Julie" w:date="2022-09-28T14:47:00Z">
            <w:rPr>
              <w:rStyle w:val="Emphasis"/>
              <w:rFonts w:ascii="Cambria" w:hAnsi="Cambria"/>
              <w:color w:val="212121"/>
              <w:sz w:val="23"/>
              <w:szCs w:val="23"/>
              <w:shd w:val="clear" w:color="auto" w:fill="FFFFFF"/>
              <w:vertAlign w:val="subscript"/>
            </w:rPr>
          </w:rPrChange>
        </w:rPr>
        <w:t>n</w:t>
      </w:r>
      <w:r w:rsidRPr="0075001A">
        <w:rPr>
          <w:rFonts w:ascii="Cambria" w:hAnsi="Cambria"/>
          <w:color w:val="212121"/>
          <w:sz w:val="30"/>
          <w:szCs w:val="30"/>
          <w:shd w:val="clear" w:color="auto" w:fill="FFFFFF"/>
          <w:rPrChange w:id="261" w:author="Wisch, Julie" w:date="2022-09-28T14:47:00Z">
            <w:rPr>
              <w:rFonts w:ascii="Cambria" w:hAnsi="Cambria"/>
              <w:color w:val="212121"/>
              <w:sz w:val="30"/>
              <w:szCs w:val="30"/>
              <w:shd w:val="clear" w:color="auto" w:fill="FFFFFF"/>
            </w:rPr>
          </w:rPrChange>
        </w:rPr>
        <w:t> · </w:t>
      </w:r>
      <w:r w:rsidRPr="0075001A">
        <w:rPr>
          <w:rStyle w:val="Emphasis"/>
          <w:rFonts w:ascii="Cambria" w:hAnsi="Cambria"/>
          <w:color w:val="212121"/>
          <w:sz w:val="30"/>
          <w:szCs w:val="30"/>
          <w:shd w:val="clear" w:color="auto" w:fill="FFFFFF"/>
          <w:rPrChange w:id="262" w:author="Wisch, Julie" w:date="2022-09-28T14:47:00Z">
            <w:rPr>
              <w:rStyle w:val="Emphasis"/>
              <w:rFonts w:ascii="Cambria" w:hAnsi="Cambria"/>
              <w:color w:val="212121"/>
              <w:sz w:val="30"/>
              <w:szCs w:val="30"/>
              <w:shd w:val="clear" w:color="auto" w:fill="FFFFFF"/>
            </w:rPr>
          </w:rPrChange>
        </w:rPr>
        <w:t>A</w:t>
      </w:r>
      <w:r w:rsidRPr="0075001A">
        <w:rPr>
          <w:rFonts w:ascii="Cambria" w:hAnsi="Cambria"/>
          <w:color w:val="212121"/>
          <w:sz w:val="23"/>
          <w:szCs w:val="23"/>
          <w:shd w:val="clear" w:color="auto" w:fill="FFFFFF"/>
          <w:vertAlign w:val="subscript"/>
          <w:rPrChange w:id="263" w:author="Wisch, Julie" w:date="2022-09-28T14:47:00Z">
            <w:rPr>
              <w:rFonts w:ascii="Cambria" w:hAnsi="Cambria"/>
              <w:color w:val="212121"/>
              <w:sz w:val="23"/>
              <w:szCs w:val="23"/>
              <w:shd w:val="clear" w:color="auto" w:fill="FFFFFF"/>
              <w:vertAlign w:val="subscript"/>
            </w:rPr>
          </w:rPrChange>
        </w:rPr>
        <w:t>1</w:t>
      </w:r>
      <w:r w:rsidRPr="0075001A">
        <w:rPr>
          <w:rFonts w:ascii="Cambria" w:hAnsi="Cambria"/>
          <w:color w:val="212121"/>
          <w:sz w:val="30"/>
          <w:szCs w:val="30"/>
          <w:shd w:val="clear" w:color="auto" w:fill="FFFFFF"/>
          <w:rPrChange w:id="264"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30"/>
          <w:szCs w:val="30"/>
          <w:shd w:val="clear" w:color="auto" w:fill="FFFFFF"/>
          <w:rPrChange w:id="265" w:author="Wisch, Julie" w:date="2022-09-28T14:47:00Z">
            <w:rPr>
              <w:rStyle w:val="Emphasis"/>
              <w:rFonts w:ascii="Cambria" w:hAnsi="Cambria"/>
              <w:color w:val="212121"/>
              <w:sz w:val="30"/>
              <w:szCs w:val="30"/>
              <w:shd w:val="clear" w:color="auto" w:fill="FFFFFF"/>
            </w:rPr>
          </w:rPrChange>
        </w:rPr>
        <w:t>t</w:t>
      </w:r>
      <w:r w:rsidRPr="0075001A">
        <w:rPr>
          <w:rFonts w:ascii="Cambria" w:hAnsi="Cambria"/>
          <w:color w:val="212121"/>
          <w:sz w:val="30"/>
          <w:szCs w:val="30"/>
          <w:shd w:val="clear" w:color="auto" w:fill="FFFFFF"/>
          <w:rPrChange w:id="266" w:author="Wisch, Julie" w:date="2022-09-28T14:47:00Z">
            <w:rPr>
              <w:rFonts w:ascii="Cambria" w:hAnsi="Cambria"/>
              <w:color w:val="212121"/>
              <w:sz w:val="30"/>
              <w:szCs w:val="30"/>
              <w:shd w:val="clear" w:color="auto" w:fill="FFFFFF"/>
            </w:rPr>
          </w:rPrChange>
        </w:rPr>
        <w:t>] + </w:t>
      </w:r>
      <w:r w:rsidRPr="0075001A">
        <w:rPr>
          <w:rStyle w:val="Emphasis"/>
          <w:rFonts w:ascii="Cambria" w:hAnsi="Cambria"/>
          <w:color w:val="212121"/>
          <w:sz w:val="30"/>
          <w:szCs w:val="30"/>
          <w:shd w:val="clear" w:color="auto" w:fill="FFFFFF"/>
          <w:rPrChange w:id="267" w:author="Wisch, Julie" w:date="2022-09-28T14:47:00Z">
            <w:rPr>
              <w:rStyle w:val="Emphasis"/>
              <w:rFonts w:ascii="Cambria" w:hAnsi="Cambria"/>
              <w:color w:val="212121"/>
              <w:sz w:val="30"/>
              <w:szCs w:val="30"/>
              <w:shd w:val="clear" w:color="auto" w:fill="FFFFFF"/>
            </w:rPr>
          </w:rPrChange>
        </w:rPr>
        <w:t>e</w:t>
      </w:r>
      <w:r w:rsidRPr="0075001A">
        <w:rPr>
          <w:rFonts w:ascii="Cambria" w:hAnsi="Cambria"/>
          <w:color w:val="212121"/>
          <w:sz w:val="30"/>
          <w:szCs w:val="30"/>
          <w:shd w:val="clear" w:color="auto" w:fill="FFFFFF"/>
          <w:rPrChange w:id="268"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30"/>
          <w:szCs w:val="30"/>
          <w:shd w:val="clear" w:color="auto" w:fill="FFFFFF"/>
          <w:rPrChange w:id="269" w:author="Wisch, Julie" w:date="2022-09-28T14:47:00Z">
            <w:rPr>
              <w:rStyle w:val="Emphasis"/>
              <w:rFonts w:ascii="Cambria" w:hAnsi="Cambria"/>
              <w:color w:val="212121"/>
              <w:sz w:val="30"/>
              <w:szCs w:val="30"/>
              <w:shd w:val="clear" w:color="auto" w:fill="FFFFFF"/>
            </w:rPr>
          </w:rPrChange>
        </w:rPr>
        <w:t>t</w:t>
      </w:r>
      <w:r w:rsidRPr="0075001A">
        <w:rPr>
          <w:rFonts w:ascii="Cambria" w:hAnsi="Cambria"/>
          <w:color w:val="212121"/>
          <w:sz w:val="30"/>
          <w:szCs w:val="30"/>
          <w:shd w:val="clear" w:color="auto" w:fill="FFFFFF"/>
          <w:rPrChange w:id="270"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23"/>
          <w:szCs w:val="23"/>
          <w:shd w:val="clear" w:color="auto" w:fill="FFFFFF"/>
          <w:vertAlign w:val="subscript"/>
          <w:rPrChange w:id="271" w:author="Wisch, Julie" w:date="2022-09-28T14:47:00Z">
            <w:rPr>
              <w:rStyle w:val="Emphasis"/>
              <w:rFonts w:ascii="Cambria" w:hAnsi="Cambria"/>
              <w:color w:val="212121"/>
              <w:sz w:val="23"/>
              <w:szCs w:val="23"/>
              <w:shd w:val="clear" w:color="auto" w:fill="FFFFFF"/>
              <w:vertAlign w:val="subscript"/>
            </w:rPr>
          </w:rPrChange>
        </w:rPr>
        <w:t>n</w:t>
      </w:r>
      <w:r w:rsidR="00CD59BA" w:rsidRPr="0075001A">
        <w:rPr>
          <w:rStyle w:val="Emphasis"/>
          <w:rFonts w:ascii="Cambria" w:hAnsi="Cambria"/>
          <w:i w:val="0"/>
          <w:color w:val="212121"/>
          <w:sz w:val="23"/>
          <w:szCs w:val="23"/>
          <w:shd w:val="clear" w:color="auto" w:fill="FFFFFF"/>
          <w:rPrChange w:id="272" w:author="Wisch, Julie" w:date="2022-09-28T14:47:00Z">
            <w:rPr>
              <w:rStyle w:val="Emphasis"/>
              <w:rFonts w:ascii="Cambria" w:hAnsi="Cambria"/>
              <w:i w:val="0"/>
              <w:color w:val="212121"/>
              <w:sz w:val="23"/>
              <w:szCs w:val="23"/>
              <w:shd w:val="clear" w:color="auto" w:fill="FFFFFF"/>
            </w:rPr>
          </w:rPrChange>
        </w:rPr>
        <w:tab/>
      </w:r>
      <w:r w:rsidR="00CD59BA" w:rsidRPr="0075001A">
        <w:rPr>
          <w:rStyle w:val="Emphasis"/>
          <w:rFonts w:ascii="Cambria" w:hAnsi="Cambria"/>
          <w:i w:val="0"/>
          <w:color w:val="212121"/>
          <w:sz w:val="23"/>
          <w:szCs w:val="23"/>
          <w:shd w:val="clear" w:color="auto" w:fill="FFFFFF"/>
          <w:rPrChange w:id="273" w:author="Wisch, Julie" w:date="2022-09-28T14:47:00Z">
            <w:rPr>
              <w:rStyle w:val="Emphasis"/>
              <w:rFonts w:ascii="Cambria" w:hAnsi="Cambria"/>
              <w:i w:val="0"/>
              <w:color w:val="212121"/>
              <w:sz w:val="23"/>
              <w:szCs w:val="23"/>
              <w:shd w:val="clear" w:color="auto" w:fill="FFFFFF"/>
            </w:rPr>
          </w:rPrChange>
        </w:rPr>
        <w:tab/>
      </w:r>
      <w:r w:rsidR="00CD59BA" w:rsidRPr="0075001A">
        <w:rPr>
          <w:rStyle w:val="Emphasis"/>
          <w:rFonts w:ascii="Cambria" w:hAnsi="Cambria"/>
          <w:i w:val="0"/>
          <w:color w:val="212121"/>
          <w:sz w:val="23"/>
          <w:szCs w:val="23"/>
          <w:shd w:val="clear" w:color="auto" w:fill="FFFFFF"/>
          <w:rPrChange w:id="274" w:author="Wisch, Julie" w:date="2022-09-28T14:47:00Z">
            <w:rPr>
              <w:rStyle w:val="Emphasis"/>
              <w:rFonts w:ascii="Cambria" w:hAnsi="Cambria"/>
              <w:i w:val="0"/>
              <w:color w:val="212121"/>
              <w:sz w:val="23"/>
              <w:szCs w:val="23"/>
              <w:shd w:val="clear" w:color="auto" w:fill="FFFFFF"/>
            </w:rPr>
          </w:rPrChange>
        </w:rPr>
        <w:tab/>
      </w:r>
      <w:r w:rsidR="009B756F" w:rsidRPr="0075001A">
        <w:rPr>
          <w:rStyle w:val="Emphasis"/>
          <w:rFonts w:ascii="Cambria" w:hAnsi="Cambria"/>
          <w:i w:val="0"/>
          <w:color w:val="212121"/>
          <w:sz w:val="23"/>
          <w:szCs w:val="23"/>
          <w:shd w:val="clear" w:color="auto" w:fill="FFFFFF"/>
          <w:rPrChange w:id="275" w:author="Wisch, Julie" w:date="2022-09-28T14:47:00Z">
            <w:rPr>
              <w:rStyle w:val="Emphasis"/>
              <w:rFonts w:ascii="Cambria" w:hAnsi="Cambria"/>
              <w:i w:val="0"/>
              <w:color w:val="212121"/>
              <w:sz w:val="23"/>
              <w:szCs w:val="23"/>
              <w:shd w:val="clear" w:color="auto" w:fill="FFFFFF"/>
            </w:rPr>
          </w:rPrChange>
        </w:rPr>
        <w:tab/>
      </w:r>
      <w:r w:rsidR="00CD59BA" w:rsidRPr="0075001A">
        <w:rPr>
          <w:rStyle w:val="Emphasis"/>
          <w:rFonts w:ascii="Times New Roman" w:hAnsi="Times New Roman" w:cs="Times New Roman"/>
          <w:i w:val="0"/>
          <w:color w:val="212121"/>
          <w:sz w:val="24"/>
          <w:szCs w:val="24"/>
          <w:shd w:val="clear" w:color="auto" w:fill="FFFFFF"/>
          <w:rPrChange w:id="276" w:author="Wisch, Julie" w:date="2022-09-28T14:47:00Z">
            <w:rPr>
              <w:rStyle w:val="Emphasis"/>
              <w:rFonts w:ascii="Times New Roman" w:hAnsi="Times New Roman" w:cs="Times New Roman"/>
              <w:i w:val="0"/>
              <w:color w:val="212121"/>
              <w:sz w:val="24"/>
              <w:szCs w:val="24"/>
              <w:shd w:val="clear" w:color="auto" w:fill="FFFFFF"/>
            </w:rPr>
          </w:rPrChange>
        </w:rPr>
        <w:t>(1)</w:t>
      </w:r>
    </w:p>
    <w:p w14:paraId="24C34243" w14:textId="1B86F88B" w:rsidR="00CD59BA" w:rsidRPr="0075001A" w:rsidRDefault="00CD59BA" w:rsidP="009B756F">
      <w:pPr>
        <w:rPr>
          <w:rStyle w:val="Emphasis"/>
          <w:rFonts w:ascii="Times New Roman" w:hAnsi="Times New Roman" w:cs="Times New Roman"/>
          <w:i w:val="0"/>
          <w:color w:val="212121"/>
          <w:sz w:val="24"/>
          <w:szCs w:val="24"/>
          <w:shd w:val="clear" w:color="auto" w:fill="FFFFFF"/>
          <w:rPrChange w:id="277" w:author="Wisch, Julie" w:date="2022-09-28T14:47:00Z">
            <w:rPr>
              <w:rStyle w:val="Emphasis"/>
              <w:rFonts w:ascii="Times New Roman" w:hAnsi="Times New Roman" w:cs="Times New Roman"/>
              <w:i w:val="0"/>
              <w:color w:val="212121"/>
              <w:sz w:val="24"/>
              <w:szCs w:val="24"/>
              <w:shd w:val="clear" w:color="auto" w:fill="FFFFFF"/>
            </w:rPr>
          </w:rPrChange>
        </w:rPr>
      </w:pPr>
      <w:r w:rsidRPr="0075001A">
        <w:rPr>
          <w:rStyle w:val="Emphasis"/>
          <w:rFonts w:ascii="Times New Roman" w:hAnsi="Times New Roman" w:cs="Times New Roman"/>
          <w:i w:val="0"/>
          <w:color w:val="212121"/>
          <w:sz w:val="24"/>
          <w:szCs w:val="24"/>
          <w:shd w:val="clear" w:color="auto" w:fill="FFFFFF"/>
          <w:rPrChange w:id="278" w:author="Wisch, Julie" w:date="2022-09-28T14:47:00Z">
            <w:rPr>
              <w:rStyle w:val="Emphasis"/>
              <w:rFonts w:ascii="Times New Roman" w:hAnsi="Times New Roman" w:cs="Times New Roman"/>
              <w:i w:val="0"/>
              <w:color w:val="212121"/>
              <w:sz w:val="24"/>
              <w:szCs w:val="24"/>
              <w:shd w:val="clear" w:color="auto" w:fill="FFFFFF"/>
            </w:rPr>
          </w:rPrChange>
        </w:rPr>
        <w:t>Once we expand the growth mixture model to</w:t>
      </w:r>
      <w:r w:rsidR="009E4232" w:rsidRPr="0075001A">
        <w:rPr>
          <w:rStyle w:val="Emphasis"/>
          <w:rFonts w:ascii="Times New Roman" w:hAnsi="Times New Roman" w:cs="Times New Roman"/>
          <w:i w:val="0"/>
          <w:color w:val="212121"/>
          <w:sz w:val="24"/>
          <w:szCs w:val="24"/>
          <w:shd w:val="clear" w:color="auto" w:fill="FFFFFF"/>
          <w:rPrChange w:id="279" w:author="Wisch, Julie" w:date="2022-09-28T14:47:00Z">
            <w:rPr>
              <w:rStyle w:val="Emphasis"/>
              <w:rFonts w:ascii="Times New Roman" w:hAnsi="Times New Roman" w:cs="Times New Roman"/>
              <w:i w:val="0"/>
              <w:color w:val="212121"/>
              <w:sz w:val="24"/>
              <w:szCs w:val="24"/>
              <w:shd w:val="clear" w:color="auto" w:fill="FFFFFF"/>
            </w:rPr>
          </w:rPrChange>
        </w:rPr>
        <w:t xml:space="preserve"> allow</w:t>
      </w:r>
      <w:r w:rsidRPr="0075001A">
        <w:rPr>
          <w:rStyle w:val="Emphasis"/>
          <w:rFonts w:ascii="Times New Roman" w:hAnsi="Times New Roman" w:cs="Times New Roman"/>
          <w:i w:val="0"/>
          <w:color w:val="212121"/>
          <w:sz w:val="24"/>
          <w:szCs w:val="24"/>
          <w:shd w:val="clear" w:color="auto" w:fill="FFFFFF"/>
          <w:rPrChange w:id="280" w:author="Wisch, Julie" w:date="2022-09-28T14:47:00Z">
            <w:rPr>
              <w:rStyle w:val="Emphasis"/>
              <w:rFonts w:ascii="Times New Roman" w:hAnsi="Times New Roman" w:cs="Times New Roman"/>
              <w:i w:val="0"/>
              <w:color w:val="212121"/>
              <w:sz w:val="24"/>
              <w:szCs w:val="24"/>
              <w:shd w:val="clear" w:color="auto" w:fill="FFFFFF"/>
            </w:rPr>
          </w:rPrChange>
        </w:rPr>
        <w:t xml:space="preserve"> for multiple sub-groups within the data (as denoted by the subscript </w:t>
      </w:r>
      <w:r w:rsidRPr="0075001A">
        <w:rPr>
          <w:rStyle w:val="Emphasis"/>
          <w:rFonts w:ascii="Times New Roman" w:hAnsi="Times New Roman" w:cs="Times New Roman"/>
          <w:color w:val="212121"/>
          <w:sz w:val="24"/>
          <w:szCs w:val="24"/>
          <w:shd w:val="clear" w:color="auto" w:fill="FFFFFF"/>
          <w:rPrChange w:id="281" w:author="Wisch, Julie" w:date="2022-09-28T14:47:00Z">
            <w:rPr>
              <w:rStyle w:val="Emphasis"/>
              <w:rFonts w:ascii="Times New Roman" w:hAnsi="Times New Roman" w:cs="Times New Roman"/>
              <w:color w:val="212121"/>
              <w:sz w:val="24"/>
              <w:szCs w:val="24"/>
              <w:shd w:val="clear" w:color="auto" w:fill="FFFFFF"/>
            </w:rPr>
          </w:rPrChange>
        </w:rPr>
        <w:t>c</w:t>
      </w:r>
      <w:r w:rsidRPr="0075001A">
        <w:rPr>
          <w:rStyle w:val="Emphasis"/>
          <w:rFonts w:ascii="Times New Roman" w:hAnsi="Times New Roman" w:cs="Times New Roman"/>
          <w:i w:val="0"/>
          <w:color w:val="212121"/>
          <w:sz w:val="24"/>
          <w:szCs w:val="24"/>
          <w:shd w:val="clear" w:color="auto" w:fill="FFFFFF"/>
          <w:rPrChange w:id="282" w:author="Wisch, Julie" w:date="2022-09-28T14:47:00Z">
            <w:rPr>
              <w:rStyle w:val="Emphasis"/>
              <w:rFonts w:ascii="Times New Roman" w:hAnsi="Times New Roman" w:cs="Times New Roman"/>
              <w:i w:val="0"/>
              <w:color w:val="212121"/>
              <w:sz w:val="24"/>
              <w:szCs w:val="24"/>
              <w:shd w:val="clear" w:color="auto" w:fill="FFFFFF"/>
            </w:rPr>
          </w:rPrChange>
        </w:rPr>
        <w:t xml:space="preserve">, for clusters) (Equation 2), it no longer functions in the same manner as a linear mixed effect model. </w:t>
      </w:r>
      <w:r w:rsidR="002E2724" w:rsidRPr="0075001A">
        <w:rPr>
          <w:rStyle w:val="Emphasis"/>
          <w:rFonts w:ascii="Times New Roman" w:hAnsi="Times New Roman" w:cs="Times New Roman"/>
          <w:i w:val="0"/>
          <w:color w:val="212121"/>
          <w:sz w:val="24"/>
          <w:szCs w:val="24"/>
          <w:shd w:val="clear" w:color="auto" w:fill="FFFFFF"/>
          <w:rPrChange w:id="283" w:author="Wisch, Julie" w:date="2022-09-28T14:47:00Z">
            <w:rPr>
              <w:rStyle w:val="Emphasis"/>
              <w:rFonts w:ascii="Times New Roman" w:hAnsi="Times New Roman" w:cs="Times New Roman"/>
              <w:i w:val="0"/>
              <w:color w:val="212121"/>
              <w:sz w:val="24"/>
              <w:szCs w:val="24"/>
              <w:shd w:val="clear" w:color="auto" w:fill="FFFFFF"/>
            </w:rPr>
          </w:rPrChange>
        </w:rPr>
        <w:t>I</w:t>
      </w:r>
      <w:r w:rsidRPr="0075001A">
        <w:rPr>
          <w:rStyle w:val="Emphasis"/>
          <w:rFonts w:ascii="Times New Roman" w:hAnsi="Times New Roman" w:cs="Times New Roman"/>
          <w:i w:val="0"/>
          <w:color w:val="212121"/>
          <w:sz w:val="24"/>
          <w:szCs w:val="24"/>
          <w:shd w:val="clear" w:color="auto" w:fill="FFFFFF"/>
          <w:rPrChange w:id="284" w:author="Wisch, Julie" w:date="2022-09-28T14:47:00Z">
            <w:rPr>
              <w:rStyle w:val="Emphasis"/>
              <w:rFonts w:ascii="Times New Roman" w:hAnsi="Times New Roman" w:cs="Times New Roman"/>
              <w:i w:val="0"/>
              <w:color w:val="212121"/>
              <w:sz w:val="24"/>
              <w:szCs w:val="24"/>
              <w:shd w:val="clear" w:color="auto" w:fill="FFFFFF"/>
            </w:rPr>
          </w:rPrChange>
        </w:rPr>
        <w:t xml:space="preserve">nstead, the model </w:t>
      </w:r>
      <w:r w:rsidR="009E4232" w:rsidRPr="0075001A">
        <w:rPr>
          <w:rStyle w:val="Emphasis"/>
          <w:rFonts w:ascii="Times New Roman" w:hAnsi="Times New Roman" w:cs="Times New Roman"/>
          <w:i w:val="0"/>
          <w:color w:val="212121"/>
          <w:sz w:val="24"/>
          <w:szCs w:val="24"/>
          <w:shd w:val="clear" w:color="auto" w:fill="FFFFFF"/>
          <w:rPrChange w:id="285" w:author="Wisch, Julie" w:date="2022-09-28T14:47:00Z">
            <w:rPr>
              <w:rStyle w:val="Emphasis"/>
              <w:rFonts w:ascii="Times New Roman" w:hAnsi="Times New Roman" w:cs="Times New Roman"/>
              <w:i w:val="0"/>
              <w:color w:val="212121"/>
              <w:sz w:val="24"/>
              <w:szCs w:val="24"/>
              <w:shd w:val="clear" w:color="auto" w:fill="FFFFFF"/>
            </w:rPr>
          </w:rPrChange>
        </w:rPr>
        <w:t xml:space="preserve">allows for the possibility that individuals are drawn from multiple populations and </w:t>
      </w:r>
      <w:r w:rsidR="009B756F" w:rsidRPr="0075001A">
        <w:rPr>
          <w:rStyle w:val="Emphasis"/>
          <w:rFonts w:ascii="Times New Roman" w:hAnsi="Times New Roman" w:cs="Times New Roman"/>
          <w:i w:val="0"/>
          <w:color w:val="212121"/>
          <w:sz w:val="24"/>
          <w:szCs w:val="24"/>
          <w:shd w:val="clear" w:color="auto" w:fill="FFFFFF"/>
          <w:rPrChange w:id="286" w:author="Wisch, Julie" w:date="2022-09-28T14:47:00Z">
            <w:rPr>
              <w:rStyle w:val="Emphasis"/>
              <w:rFonts w:ascii="Times New Roman" w:hAnsi="Times New Roman" w:cs="Times New Roman"/>
              <w:i w:val="0"/>
              <w:color w:val="212121"/>
              <w:sz w:val="24"/>
              <w:szCs w:val="24"/>
              <w:shd w:val="clear" w:color="auto" w:fill="FFFFFF"/>
            </w:rPr>
          </w:rPrChange>
        </w:rPr>
        <w:t>seeks to represent</w:t>
      </w:r>
      <w:r w:rsidRPr="0075001A">
        <w:rPr>
          <w:rStyle w:val="Emphasis"/>
          <w:rFonts w:ascii="Times New Roman" w:hAnsi="Times New Roman" w:cs="Times New Roman"/>
          <w:i w:val="0"/>
          <w:color w:val="212121"/>
          <w:sz w:val="24"/>
          <w:szCs w:val="24"/>
          <w:shd w:val="clear" w:color="auto" w:fill="FFFFFF"/>
          <w:rPrChange w:id="287" w:author="Wisch, Julie" w:date="2022-09-28T14:47:00Z">
            <w:rPr>
              <w:rStyle w:val="Emphasis"/>
              <w:rFonts w:ascii="Times New Roman" w:hAnsi="Times New Roman" w:cs="Times New Roman"/>
              <w:i w:val="0"/>
              <w:color w:val="212121"/>
              <w:sz w:val="24"/>
              <w:szCs w:val="24"/>
              <w:shd w:val="clear" w:color="auto" w:fill="FFFFFF"/>
            </w:rPr>
          </w:rPrChange>
        </w:rPr>
        <w:t xml:space="preserve"> the probability, </w:t>
      </w:r>
      <w:r w:rsidR="009B756F" w:rsidRPr="0075001A">
        <w:rPr>
          <w:rStyle w:val="Emphasis"/>
          <w:rFonts w:ascii="Times New Roman" w:hAnsi="Times New Roman" w:cs="Times New Roman"/>
          <w:i w:val="0"/>
          <w:color w:val="212121"/>
          <w:sz w:val="24"/>
          <w:szCs w:val="24"/>
          <w:shd w:val="clear" w:color="auto" w:fill="FFFFFF"/>
          <w:rPrChange w:id="288" w:author="Wisch, Julie" w:date="2022-09-28T14:47:00Z">
            <w:rPr>
              <w:rStyle w:val="Emphasis"/>
              <w:rFonts w:ascii="Times New Roman" w:hAnsi="Times New Roman" w:cs="Times New Roman"/>
              <w:i w:val="0"/>
              <w:color w:val="212121"/>
              <w:sz w:val="24"/>
              <w:szCs w:val="24"/>
              <w:shd w:val="clear" w:color="auto" w:fill="FFFFFF"/>
            </w:rPr>
          </w:rPrChange>
        </w:rPr>
        <w:t>π</w:t>
      </w:r>
      <w:r w:rsidR="009B756F" w:rsidRPr="0075001A">
        <w:rPr>
          <w:rStyle w:val="Emphasis"/>
          <w:rFonts w:ascii="Times New Roman" w:hAnsi="Times New Roman" w:cs="Times New Roman"/>
          <w:i w:val="0"/>
          <w:color w:val="212121"/>
          <w:sz w:val="24"/>
          <w:szCs w:val="24"/>
          <w:shd w:val="clear" w:color="auto" w:fill="FFFFFF"/>
          <w:vertAlign w:val="subscript"/>
          <w:rPrChange w:id="289" w:author="Wisch, Julie" w:date="2022-09-28T14:47:00Z">
            <w:rPr>
              <w:rStyle w:val="Emphasis"/>
              <w:rFonts w:ascii="Times New Roman" w:hAnsi="Times New Roman" w:cs="Times New Roman"/>
              <w:i w:val="0"/>
              <w:color w:val="212121"/>
              <w:sz w:val="24"/>
              <w:szCs w:val="24"/>
              <w:shd w:val="clear" w:color="auto" w:fill="FFFFFF"/>
              <w:vertAlign w:val="subscript"/>
            </w:rPr>
          </w:rPrChange>
        </w:rPr>
        <w:t>nc</w:t>
      </w:r>
      <w:r w:rsidR="009B756F" w:rsidRPr="0075001A">
        <w:rPr>
          <w:rStyle w:val="Emphasis"/>
          <w:rFonts w:ascii="Times New Roman" w:hAnsi="Times New Roman" w:cs="Times New Roman"/>
          <w:i w:val="0"/>
          <w:color w:val="212121"/>
          <w:sz w:val="24"/>
          <w:szCs w:val="24"/>
          <w:shd w:val="clear" w:color="auto" w:fill="FFFFFF"/>
          <w:rPrChange w:id="290" w:author="Wisch, Julie" w:date="2022-09-28T14:47:00Z">
            <w:rPr>
              <w:rStyle w:val="Emphasis"/>
              <w:rFonts w:ascii="Times New Roman" w:hAnsi="Times New Roman" w:cs="Times New Roman"/>
              <w:i w:val="0"/>
              <w:color w:val="212121"/>
              <w:sz w:val="24"/>
              <w:szCs w:val="24"/>
              <w:shd w:val="clear" w:color="auto" w:fill="FFFFFF"/>
            </w:rPr>
          </w:rPrChange>
        </w:rPr>
        <w:t xml:space="preserve">, that an individual belongs to </w:t>
      </w:r>
      <w:r w:rsidR="009E4232" w:rsidRPr="0075001A">
        <w:rPr>
          <w:rStyle w:val="Emphasis"/>
          <w:rFonts w:ascii="Times New Roman" w:hAnsi="Times New Roman" w:cs="Times New Roman"/>
          <w:i w:val="0"/>
          <w:color w:val="212121"/>
          <w:sz w:val="24"/>
          <w:szCs w:val="24"/>
          <w:shd w:val="clear" w:color="auto" w:fill="FFFFFF"/>
          <w:rPrChange w:id="291" w:author="Wisch, Julie" w:date="2022-09-28T14:47:00Z">
            <w:rPr>
              <w:rStyle w:val="Emphasis"/>
              <w:rFonts w:ascii="Times New Roman" w:hAnsi="Times New Roman" w:cs="Times New Roman"/>
              <w:i w:val="0"/>
              <w:color w:val="212121"/>
              <w:sz w:val="24"/>
              <w:szCs w:val="24"/>
              <w:shd w:val="clear" w:color="auto" w:fill="FFFFFF"/>
            </w:rPr>
          </w:rPrChange>
        </w:rPr>
        <w:t xml:space="preserve">a given population (structural equation modeling utilizes </w:t>
      </w:r>
      <w:r w:rsidR="009B756F" w:rsidRPr="0075001A">
        <w:rPr>
          <w:rStyle w:val="Emphasis"/>
          <w:rFonts w:ascii="Times New Roman" w:hAnsi="Times New Roman" w:cs="Times New Roman"/>
          <w:color w:val="212121"/>
          <w:sz w:val="24"/>
          <w:szCs w:val="24"/>
          <w:shd w:val="clear" w:color="auto" w:fill="FFFFFF"/>
          <w:rPrChange w:id="292" w:author="Wisch, Julie" w:date="2022-09-28T14:47:00Z">
            <w:rPr>
              <w:rStyle w:val="Emphasis"/>
              <w:rFonts w:ascii="Times New Roman" w:hAnsi="Times New Roman" w:cs="Times New Roman"/>
              <w:color w:val="212121"/>
              <w:sz w:val="24"/>
              <w:szCs w:val="24"/>
              <w:shd w:val="clear" w:color="auto" w:fill="FFFFFF"/>
            </w:rPr>
          </w:rPrChange>
        </w:rPr>
        <w:t>c</w:t>
      </w:r>
      <w:r w:rsidR="009E4232" w:rsidRPr="0075001A">
        <w:rPr>
          <w:rStyle w:val="Emphasis"/>
          <w:rFonts w:ascii="Times New Roman" w:hAnsi="Times New Roman" w:cs="Times New Roman"/>
          <w:i w:val="0"/>
          <w:color w:val="212121"/>
          <w:sz w:val="24"/>
          <w:szCs w:val="24"/>
          <w:shd w:val="clear" w:color="auto" w:fill="FFFFFF"/>
          <w:rPrChange w:id="293" w:author="Wisch, Julie" w:date="2022-09-28T14:47:00Z">
            <w:rPr>
              <w:rStyle w:val="Emphasis"/>
              <w:rFonts w:ascii="Times New Roman" w:hAnsi="Times New Roman" w:cs="Times New Roman"/>
              <w:i w:val="0"/>
              <w:color w:val="212121"/>
              <w:sz w:val="24"/>
              <w:szCs w:val="24"/>
              <w:shd w:val="clear" w:color="auto" w:fill="FFFFFF"/>
            </w:rPr>
          </w:rPrChange>
        </w:rPr>
        <w:t xml:space="preserve"> to denote cluster membership)</w:t>
      </w:r>
      <w:r w:rsidR="009B756F" w:rsidRPr="0075001A">
        <w:rPr>
          <w:rStyle w:val="Emphasis"/>
          <w:rFonts w:ascii="Times New Roman" w:hAnsi="Times New Roman" w:cs="Times New Roman"/>
          <w:i w:val="0"/>
          <w:color w:val="212121"/>
          <w:sz w:val="24"/>
          <w:szCs w:val="24"/>
          <w:shd w:val="clear" w:color="auto" w:fill="FFFFFF"/>
          <w:rPrChange w:id="294" w:author="Wisch, Julie" w:date="2022-09-28T14:47:00Z">
            <w:rPr>
              <w:rStyle w:val="Emphasis"/>
              <w:rFonts w:ascii="Times New Roman" w:hAnsi="Times New Roman" w:cs="Times New Roman"/>
              <w:i w:val="0"/>
              <w:color w:val="212121"/>
              <w:sz w:val="24"/>
              <w:szCs w:val="24"/>
              <w:shd w:val="clear" w:color="auto" w:fill="FFFFFF"/>
            </w:rPr>
          </w:rPrChange>
        </w:rPr>
        <w:t>. Note that π</w:t>
      </w:r>
      <w:r w:rsidR="009B756F" w:rsidRPr="0075001A">
        <w:rPr>
          <w:rStyle w:val="Emphasis"/>
          <w:rFonts w:ascii="Times New Roman" w:hAnsi="Times New Roman" w:cs="Times New Roman"/>
          <w:i w:val="0"/>
          <w:color w:val="212121"/>
          <w:sz w:val="24"/>
          <w:szCs w:val="24"/>
          <w:shd w:val="clear" w:color="auto" w:fill="FFFFFF"/>
          <w:vertAlign w:val="subscript"/>
          <w:rPrChange w:id="295" w:author="Wisch, Julie" w:date="2022-09-28T14:47:00Z">
            <w:rPr>
              <w:rStyle w:val="Emphasis"/>
              <w:rFonts w:ascii="Times New Roman" w:hAnsi="Times New Roman" w:cs="Times New Roman"/>
              <w:i w:val="0"/>
              <w:color w:val="212121"/>
              <w:sz w:val="24"/>
              <w:szCs w:val="24"/>
              <w:shd w:val="clear" w:color="auto" w:fill="FFFFFF"/>
              <w:vertAlign w:val="subscript"/>
            </w:rPr>
          </w:rPrChange>
        </w:rPr>
        <w:t>nc</w:t>
      </w:r>
      <w:r w:rsidR="009B756F" w:rsidRPr="0075001A">
        <w:rPr>
          <w:rStyle w:val="Emphasis"/>
          <w:rFonts w:ascii="Times New Roman" w:hAnsi="Times New Roman" w:cs="Times New Roman"/>
          <w:i w:val="0"/>
          <w:color w:val="212121"/>
          <w:sz w:val="24"/>
          <w:szCs w:val="24"/>
          <w:shd w:val="clear" w:color="auto" w:fill="FFFFFF"/>
          <w:rPrChange w:id="296" w:author="Wisch, Julie" w:date="2022-09-28T14:47:00Z">
            <w:rPr>
              <w:rStyle w:val="Emphasis"/>
              <w:rFonts w:ascii="Times New Roman" w:hAnsi="Times New Roman" w:cs="Times New Roman"/>
              <w:i w:val="0"/>
              <w:color w:val="212121"/>
              <w:sz w:val="24"/>
              <w:szCs w:val="24"/>
              <w:shd w:val="clear" w:color="auto" w:fill="FFFFFF"/>
            </w:rPr>
          </w:rPrChange>
        </w:rPr>
        <w:t xml:space="preserve"> must be a valid probability distribution.</w:t>
      </w:r>
    </w:p>
    <w:p w14:paraId="301FC028" w14:textId="73748AA6" w:rsidR="00CD59BA" w:rsidRPr="00CD59BA" w:rsidRDefault="009B756F" w:rsidP="009B756F">
      <w:pPr>
        <w:ind w:left="720" w:firstLine="720"/>
        <w:rPr>
          <w:rStyle w:val="mo"/>
          <w:rFonts w:ascii="MathJax_Math-italic" w:hAnsi="MathJax_Math-italic"/>
          <w:color w:val="212121"/>
          <w:sz w:val="30"/>
          <w:szCs w:val="30"/>
          <w:bdr w:val="none" w:sz="0" w:space="0" w:color="auto" w:frame="1"/>
          <w:shd w:val="clear" w:color="auto" w:fill="FFFFFF"/>
          <w:vertAlign w:val="subscript"/>
        </w:rPr>
      </w:pPr>
      <w:r w:rsidRPr="0075001A">
        <w:rPr>
          <w:rStyle w:val="Emphasis"/>
          <w:rFonts w:ascii="Cambria" w:hAnsi="Cambria"/>
          <w:color w:val="212121"/>
          <w:sz w:val="30"/>
          <w:szCs w:val="30"/>
          <w:shd w:val="clear" w:color="auto" w:fill="FFFFFF"/>
          <w:rPrChange w:id="297" w:author="Wisch, Julie" w:date="2022-09-28T14:47:00Z">
            <w:rPr>
              <w:rStyle w:val="Emphasis"/>
              <w:rFonts w:ascii="Cambria" w:hAnsi="Cambria"/>
              <w:color w:val="212121"/>
              <w:sz w:val="30"/>
              <w:szCs w:val="30"/>
              <w:shd w:val="clear" w:color="auto" w:fill="FFFFFF"/>
            </w:rPr>
          </w:rPrChange>
        </w:rPr>
        <w:t>Y</w:t>
      </w:r>
      <w:r w:rsidRPr="0075001A">
        <w:rPr>
          <w:rFonts w:ascii="Cambria" w:hAnsi="Cambria"/>
          <w:color w:val="212121"/>
          <w:sz w:val="30"/>
          <w:szCs w:val="30"/>
          <w:shd w:val="clear" w:color="auto" w:fill="FFFFFF"/>
          <w:rPrChange w:id="298"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30"/>
          <w:szCs w:val="30"/>
          <w:shd w:val="clear" w:color="auto" w:fill="FFFFFF"/>
          <w:rPrChange w:id="299" w:author="Wisch, Julie" w:date="2022-09-28T14:47:00Z">
            <w:rPr>
              <w:rStyle w:val="Emphasis"/>
              <w:rFonts w:ascii="Cambria" w:hAnsi="Cambria"/>
              <w:color w:val="212121"/>
              <w:sz w:val="30"/>
              <w:szCs w:val="30"/>
              <w:shd w:val="clear" w:color="auto" w:fill="FFFFFF"/>
            </w:rPr>
          </w:rPrChange>
        </w:rPr>
        <w:t>t</w:t>
      </w:r>
      <w:r w:rsidRPr="0075001A">
        <w:rPr>
          <w:rFonts w:ascii="Cambria" w:hAnsi="Cambria"/>
          <w:color w:val="212121"/>
          <w:sz w:val="30"/>
          <w:szCs w:val="30"/>
          <w:shd w:val="clear" w:color="auto" w:fill="FFFFFF"/>
          <w:rPrChange w:id="300" w:author="Wisch, Julie" w:date="2022-09-28T14:47:00Z">
            <w:rPr>
              <w:rFonts w:ascii="Cambria" w:hAnsi="Cambria"/>
              <w:color w:val="212121"/>
              <w:sz w:val="30"/>
              <w:szCs w:val="30"/>
              <w:shd w:val="clear" w:color="auto" w:fill="FFFFFF"/>
            </w:rPr>
          </w:rPrChange>
        </w:rPr>
        <w:t>]</w:t>
      </w:r>
      <w:r w:rsidRPr="0075001A">
        <w:rPr>
          <w:rStyle w:val="Emphasis"/>
          <w:rFonts w:ascii="Cambria" w:hAnsi="Cambria"/>
          <w:color w:val="212121"/>
          <w:sz w:val="23"/>
          <w:szCs w:val="23"/>
          <w:shd w:val="clear" w:color="auto" w:fill="FFFFFF"/>
          <w:vertAlign w:val="subscript"/>
          <w:rPrChange w:id="301" w:author="Wisch, Julie" w:date="2022-09-28T14:47:00Z">
            <w:rPr>
              <w:rStyle w:val="Emphasis"/>
              <w:rFonts w:ascii="Cambria" w:hAnsi="Cambria"/>
              <w:color w:val="212121"/>
              <w:sz w:val="23"/>
              <w:szCs w:val="23"/>
              <w:shd w:val="clear" w:color="auto" w:fill="FFFFFF"/>
              <w:vertAlign w:val="subscript"/>
            </w:rPr>
          </w:rPrChange>
        </w:rPr>
        <w:t>n</w:t>
      </w:r>
      <w:r w:rsidRPr="0075001A">
        <w:rPr>
          <w:rFonts w:ascii="Cambria" w:hAnsi="Cambria"/>
          <w:color w:val="212121"/>
          <w:sz w:val="30"/>
          <w:szCs w:val="30"/>
          <w:shd w:val="clear" w:color="auto" w:fill="FFFFFF"/>
          <w:rPrChange w:id="302" w:author="Wisch, Julie" w:date="2022-09-28T14:47:00Z">
            <w:rPr>
              <w:rFonts w:ascii="Cambria" w:hAnsi="Cambria"/>
              <w:color w:val="212121"/>
              <w:sz w:val="30"/>
              <w:szCs w:val="30"/>
              <w:shd w:val="clear" w:color="auto" w:fill="FFFFFF"/>
            </w:rPr>
          </w:rPrChange>
        </w:rPr>
        <w:t> </w:t>
      </w:r>
      <w:r w:rsidRPr="0075001A">
        <w:rPr>
          <w:rStyle w:val="mo"/>
          <w:rFonts w:ascii="MathJax_Main" w:hAnsi="MathJax_Main"/>
          <w:color w:val="212121"/>
          <w:sz w:val="30"/>
          <w:szCs w:val="30"/>
          <w:bdr w:val="none" w:sz="0" w:space="0" w:color="auto" w:frame="1"/>
          <w:shd w:val="clear" w:color="auto" w:fill="FFFFFF"/>
          <w:rPrChange w:id="303" w:author="Wisch, Julie" w:date="2022-09-28T14:47:00Z">
            <w:rPr>
              <w:rStyle w:val="mo"/>
              <w:rFonts w:ascii="MathJax_Main" w:hAnsi="MathJax_Main"/>
              <w:color w:val="212121"/>
              <w:sz w:val="30"/>
              <w:szCs w:val="30"/>
              <w:bdr w:val="none" w:sz="0" w:space="0" w:color="auto" w:frame="1"/>
              <w:shd w:val="clear" w:color="auto" w:fill="FFFFFF"/>
            </w:rPr>
          </w:rPrChange>
        </w:rPr>
        <w:t xml:space="preserve"> </w:t>
      </w:r>
      <w:r w:rsidR="00CD59BA" w:rsidRPr="0075001A">
        <w:rPr>
          <w:rStyle w:val="mo"/>
          <w:rFonts w:ascii="MathJax_Main" w:hAnsi="MathJax_Main"/>
          <w:color w:val="212121"/>
          <w:sz w:val="30"/>
          <w:szCs w:val="30"/>
          <w:bdr w:val="none" w:sz="0" w:space="0" w:color="auto" w:frame="1"/>
          <w:shd w:val="clear" w:color="auto" w:fill="FFFFFF"/>
          <w:rPrChange w:id="304" w:author="Wisch, Julie" w:date="2022-09-28T14:47:00Z">
            <w:rPr>
              <w:rStyle w:val="mo"/>
              <w:rFonts w:ascii="MathJax_Main" w:hAnsi="MathJax_Main"/>
              <w:color w:val="212121"/>
              <w:sz w:val="30"/>
              <w:szCs w:val="30"/>
              <w:bdr w:val="none" w:sz="0" w:space="0" w:color="auto" w:frame="1"/>
              <w:shd w:val="clear" w:color="auto" w:fill="FFFFFF"/>
            </w:rPr>
          </w:rPrChange>
        </w:rPr>
        <w:t>=</w:t>
      </w:r>
      <w:r w:rsidR="00CD59BA" w:rsidRPr="0075001A">
        <w:rPr>
          <w:rStyle w:val="mo"/>
          <w:rFonts w:ascii="MathJax_Size1" w:hAnsi="MathJax_Size1"/>
          <w:color w:val="212121"/>
          <w:sz w:val="30"/>
          <w:szCs w:val="30"/>
          <w:bdr w:val="none" w:sz="0" w:space="0" w:color="auto" w:frame="1"/>
          <w:shd w:val="clear" w:color="auto" w:fill="FFFFFF"/>
          <w:rPrChange w:id="305" w:author="Wisch, Julie" w:date="2022-09-28T14:47:00Z">
            <w:rPr>
              <w:rStyle w:val="mo"/>
              <w:rFonts w:ascii="MathJax_Size1" w:hAnsi="MathJax_Size1"/>
              <w:color w:val="212121"/>
              <w:sz w:val="30"/>
              <w:szCs w:val="30"/>
              <w:bdr w:val="none" w:sz="0" w:space="0" w:color="auto" w:frame="1"/>
              <w:shd w:val="clear" w:color="auto" w:fill="FFFFFF"/>
            </w:rPr>
          </w:rPrChange>
        </w:rPr>
        <w:t>∑</w:t>
      </w:r>
      <w:r w:rsidR="00CD59BA" w:rsidRPr="0075001A">
        <w:rPr>
          <w:rStyle w:val="mi"/>
          <w:rFonts w:ascii="MathJax_Math-italic" w:hAnsi="MathJax_Math-italic"/>
          <w:color w:val="212121"/>
          <w:sz w:val="30"/>
          <w:szCs w:val="30"/>
          <w:bdr w:val="none" w:sz="0" w:space="0" w:color="auto" w:frame="1"/>
          <w:shd w:val="clear" w:color="auto" w:fill="FFFFFF"/>
          <w:rPrChange w:id="306" w:author="Wisch, Julie" w:date="2022-09-28T14:47:00Z">
            <w:rPr>
              <w:rStyle w:val="mi"/>
              <w:rFonts w:ascii="MathJax_Math-italic" w:hAnsi="MathJax_Math-italic"/>
              <w:color w:val="212121"/>
              <w:sz w:val="30"/>
              <w:szCs w:val="30"/>
              <w:bdr w:val="none" w:sz="0" w:space="0" w:color="auto" w:frame="1"/>
              <w:shd w:val="clear" w:color="auto" w:fill="FFFFFF"/>
            </w:rPr>
          </w:rPrChange>
        </w:rPr>
        <w:t>C</w:t>
      </w:r>
      <w:r w:rsidR="00CD59BA" w:rsidRPr="0075001A">
        <w:rPr>
          <w:rStyle w:val="mi"/>
          <w:rFonts w:ascii="MathJax_Math-italic" w:hAnsi="MathJax_Math-italic"/>
          <w:color w:val="212121"/>
          <w:sz w:val="30"/>
          <w:szCs w:val="30"/>
          <w:bdr w:val="none" w:sz="0" w:space="0" w:color="auto" w:frame="1"/>
          <w:shd w:val="clear" w:color="auto" w:fill="FFFFFF"/>
          <w:vertAlign w:val="subscript"/>
          <w:rPrChange w:id="307" w:author="Wisch, Julie" w:date="2022-09-28T14:47:00Z">
            <w:rPr>
              <w:rStyle w:val="mi"/>
              <w:rFonts w:ascii="MathJax_Math-italic" w:hAnsi="MathJax_Math-italic"/>
              <w:color w:val="212121"/>
              <w:sz w:val="30"/>
              <w:szCs w:val="30"/>
              <w:bdr w:val="none" w:sz="0" w:space="0" w:color="auto" w:frame="1"/>
              <w:shd w:val="clear" w:color="auto" w:fill="FFFFFF"/>
              <w:vertAlign w:val="subscript"/>
            </w:rPr>
          </w:rPrChange>
        </w:rPr>
        <w:t>c</w:t>
      </w:r>
      <w:r w:rsidR="00CD59BA" w:rsidRPr="0075001A">
        <w:rPr>
          <w:rStyle w:val="mo"/>
          <w:rFonts w:ascii="MathJax_Main" w:hAnsi="MathJax_Main"/>
          <w:color w:val="212121"/>
          <w:sz w:val="30"/>
          <w:szCs w:val="30"/>
          <w:bdr w:val="none" w:sz="0" w:space="0" w:color="auto" w:frame="1"/>
          <w:shd w:val="clear" w:color="auto" w:fill="FFFFFF"/>
          <w:vertAlign w:val="subscript"/>
          <w:rPrChange w:id="308" w:author="Wisch, Julie" w:date="2022-09-28T14:47:00Z">
            <w:rPr>
              <w:rStyle w:val="mo"/>
              <w:rFonts w:ascii="MathJax_Main" w:hAnsi="MathJax_Main"/>
              <w:color w:val="212121"/>
              <w:sz w:val="30"/>
              <w:szCs w:val="30"/>
              <w:bdr w:val="none" w:sz="0" w:space="0" w:color="auto" w:frame="1"/>
              <w:shd w:val="clear" w:color="auto" w:fill="FFFFFF"/>
              <w:vertAlign w:val="subscript"/>
            </w:rPr>
          </w:rPrChange>
        </w:rPr>
        <w:t>=</w:t>
      </w:r>
      <w:r w:rsidR="00CD59BA" w:rsidRPr="0075001A">
        <w:rPr>
          <w:rStyle w:val="mn"/>
          <w:rFonts w:ascii="MathJax_Main" w:hAnsi="MathJax_Main"/>
          <w:color w:val="212121"/>
          <w:sz w:val="30"/>
          <w:szCs w:val="30"/>
          <w:bdr w:val="none" w:sz="0" w:space="0" w:color="auto" w:frame="1"/>
          <w:shd w:val="clear" w:color="auto" w:fill="FFFFFF"/>
          <w:vertAlign w:val="subscript"/>
          <w:rPrChange w:id="309" w:author="Wisch, Julie" w:date="2022-09-28T14:47:00Z">
            <w:rPr>
              <w:rStyle w:val="mn"/>
              <w:rFonts w:ascii="MathJax_Main" w:hAnsi="MathJax_Main"/>
              <w:color w:val="212121"/>
              <w:sz w:val="30"/>
              <w:szCs w:val="30"/>
              <w:bdr w:val="none" w:sz="0" w:space="0" w:color="auto" w:frame="1"/>
              <w:shd w:val="clear" w:color="auto" w:fill="FFFFFF"/>
              <w:vertAlign w:val="subscript"/>
            </w:rPr>
          </w:rPrChange>
        </w:rPr>
        <w:t>1</w:t>
      </w:r>
      <w:r w:rsidR="00CD59BA" w:rsidRPr="0075001A">
        <w:rPr>
          <w:rStyle w:val="mo"/>
          <w:rFonts w:ascii="MathJax_Main" w:hAnsi="MathJax_Main"/>
          <w:color w:val="212121"/>
          <w:sz w:val="30"/>
          <w:szCs w:val="30"/>
          <w:bdr w:val="none" w:sz="0" w:space="0" w:color="auto" w:frame="1"/>
          <w:shd w:val="clear" w:color="auto" w:fill="FFFFFF"/>
          <w:rPrChange w:id="310" w:author="Wisch, Julie" w:date="2022-09-28T14:47:00Z">
            <w:rPr>
              <w:rStyle w:val="mo"/>
              <w:rFonts w:ascii="MathJax_Main" w:hAnsi="MathJax_Main"/>
              <w:color w:val="212121"/>
              <w:sz w:val="30"/>
              <w:szCs w:val="30"/>
              <w:bdr w:val="none" w:sz="0" w:space="0" w:color="auto" w:frame="1"/>
              <w:shd w:val="clear" w:color="auto" w:fill="FFFFFF"/>
            </w:rPr>
          </w:rPrChange>
        </w:rPr>
        <w:t>(</w:t>
      </w:r>
      <w:r w:rsidR="00CD59BA" w:rsidRPr="0075001A">
        <w:rPr>
          <w:rStyle w:val="mi"/>
          <w:rFonts w:ascii="MathJax_Math-italic" w:hAnsi="MathJax_Math-italic"/>
          <w:color w:val="212121"/>
          <w:sz w:val="30"/>
          <w:szCs w:val="30"/>
          <w:bdr w:val="none" w:sz="0" w:space="0" w:color="auto" w:frame="1"/>
          <w:shd w:val="clear" w:color="auto" w:fill="FFFFFF"/>
          <w:rPrChange w:id="311" w:author="Wisch, Julie" w:date="2022-09-28T14:47:00Z">
            <w:rPr>
              <w:rStyle w:val="mi"/>
              <w:rFonts w:ascii="MathJax_Math-italic" w:hAnsi="MathJax_Math-italic"/>
              <w:color w:val="212121"/>
              <w:sz w:val="30"/>
              <w:szCs w:val="30"/>
              <w:bdr w:val="none" w:sz="0" w:space="0" w:color="auto" w:frame="1"/>
              <w:shd w:val="clear" w:color="auto" w:fill="FFFFFF"/>
            </w:rPr>
          </w:rPrChange>
        </w:rPr>
        <w:t>π</w:t>
      </w:r>
      <w:r w:rsidR="00CD59BA" w:rsidRPr="0075001A">
        <w:rPr>
          <w:rStyle w:val="mi"/>
          <w:rFonts w:ascii="MathJax_Math-italic" w:hAnsi="MathJax_Math-italic"/>
          <w:color w:val="212121"/>
          <w:sz w:val="30"/>
          <w:szCs w:val="30"/>
          <w:bdr w:val="none" w:sz="0" w:space="0" w:color="auto" w:frame="1"/>
          <w:shd w:val="clear" w:color="auto" w:fill="FFFFFF"/>
          <w:vertAlign w:val="subscript"/>
          <w:rPrChange w:id="312" w:author="Wisch, Julie" w:date="2022-09-28T14:47:00Z">
            <w:rPr>
              <w:rStyle w:val="mi"/>
              <w:rFonts w:ascii="MathJax_Math-italic" w:hAnsi="MathJax_Math-italic"/>
              <w:color w:val="212121"/>
              <w:sz w:val="30"/>
              <w:szCs w:val="30"/>
              <w:bdr w:val="none" w:sz="0" w:space="0" w:color="auto" w:frame="1"/>
              <w:shd w:val="clear" w:color="auto" w:fill="FFFFFF"/>
              <w:vertAlign w:val="subscript"/>
            </w:rPr>
          </w:rPrChange>
        </w:rPr>
        <w:t>nc</w:t>
      </w:r>
      <w:r w:rsidR="00CD59BA" w:rsidRPr="0075001A">
        <w:rPr>
          <w:rStyle w:val="mo"/>
          <w:rFonts w:ascii="MathJax_Main" w:hAnsi="MathJax_Main"/>
          <w:color w:val="212121"/>
          <w:sz w:val="30"/>
          <w:szCs w:val="30"/>
          <w:bdr w:val="none" w:sz="0" w:space="0" w:color="auto" w:frame="1"/>
          <w:shd w:val="clear" w:color="auto" w:fill="FFFFFF"/>
          <w:rPrChange w:id="313" w:author="Wisch, Julie" w:date="2022-09-28T14:47:00Z">
            <w:rPr>
              <w:rStyle w:val="mo"/>
              <w:rFonts w:ascii="MathJax_Main" w:hAnsi="MathJax_Main"/>
              <w:color w:val="212121"/>
              <w:sz w:val="30"/>
              <w:szCs w:val="30"/>
              <w:bdr w:val="none" w:sz="0" w:space="0" w:color="auto" w:frame="1"/>
              <w:shd w:val="clear" w:color="auto" w:fill="FFFFFF"/>
            </w:rPr>
          </w:rPrChange>
        </w:rPr>
        <w:t>(</w:t>
      </w:r>
      <w:r w:rsidR="00CD59BA" w:rsidRPr="0075001A">
        <w:rPr>
          <w:rStyle w:val="Emphasis"/>
          <w:rFonts w:ascii="Cambria" w:hAnsi="Cambria"/>
          <w:color w:val="212121"/>
          <w:sz w:val="30"/>
          <w:szCs w:val="30"/>
          <w:shd w:val="clear" w:color="auto" w:fill="FFFFFF"/>
          <w:rPrChange w:id="314" w:author="Wisch, Julie" w:date="2022-09-28T14:47:00Z">
            <w:rPr>
              <w:rStyle w:val="Emphasis"/>
              <w:rFonts w:ascii="Cambria" w:hAnsi="Cambria"/>
              <w:color w:val="212121"/>
              <w:sz w:val="30"/>
              <w:szCs w:val="30"/>
              <w:shd w:val="clear" w:color="auto" w:fill="FFFFFF"/>
            </w:rPr>
          </w:rPrChange>
        </w:rPr>
        <w:t>g</w:t>
      </w:r>
      <w:r w:rsidR="00CD59BA" w:rsidRPr="0075001A">
        <w:rPr>
          <w:rFonts w:ascii="Cambria" w:hAnsi="Cambria"/>
          <w:color w:val="212121"/>
          <w:sz w:val="23"/>
          <w:szCs w:val="23"/>
          <w:shd w:val="clear" w:color="auto" w:fill="FFFFFF"/>
          <w:vertAlign w:val="subscript"/>
          <w:rPrChange w:id="315" w:author="Wisch, Julie" w:date="2022-09-28T14:47:00Z">
            <w:rPr>
              <w:rFonts w:ascii="Cambria" w:hAnsi="Cambria"/>
              <w:color w:val="212121"/>
              <w:sz w:val="23"/>
              <w:szCs w:val="23"/>
              <w:shd w:val="clear" w:color="auto" w:fill="FFFFFF"/>
              <w:vertAlign w:val="subscript"/>
            </w:rPr>
          </w:rPrChange>
        </w:rPr>
        <w:t>0</w:t>
      </w:r>
      <w:r w:rsidR="00CD59BA" w:rsidRPr="0075001A">
        <w:rPr>
          <w:rStyle w:val="Emphasis"/>
          <w:rFonts w:ascii="Cambria" w:hAnsi="Cambria"/>
          <w:color w:val="212121"/>
          <w:sz w:val="23"/>
          <w:szCs w:val="23"/>
          <w:shd w:val="clear" w:color="auto" w:fill="FFFFFF"/>
          <w:vertAlign w:val="subscript"/>
          <w:rPrChange w:id="316" w:author="Wisch, Julie" w:date="2022-09-28T14:47:00Z">
            <w:rPr>
              <w:rStyle w:val="Emphasis"/>
              <w:rFonts w:ascii="Cambria" w:hAnsi="Cambria"/>
              <w:color w:val="212121"/>
              <w:sz w:val="23"/>
              <w:szCs w:val="23"/>
              <w:shd w:val="clear" w:color="auto" w:fill="FFFFFF"/>
              <w:vertAlign w:val="subscript"/>
            </w:rPr>
          </w:rPrChange>
        </w:rPr>
        <w:t>nc</w:t>
      </w:r>
      <w:r w:rsidR="00CD59BA" w:rsidRPr="0075001A">
        <w:rPr>
          <w:rFonts w:ascii="Cambria" w:hAnsi="Cambria"/>
          <w:color w:val="212121"/>
          <w:sz w:val="30"/>
          <w:szCs w:val="30"/>
          <w:shd w:val="clear" w:color="auto" w:fill="FFFFFF"/>
          <w:rPrChange w:id="317" w:author="Wisch, Julie" w:date="2022-09-28T14:47:00Z">
            <w:rPr>
              <w:rFonts w:ascii="Cambria" w:hAnsi="Cambria"/>
              <w:color w:val="212121"/>
              <w:sz w:val="30"/>
              <w:szCs w:val="30"/>
              <w:shd w:val="clear" w:color="auto" w:fill="FFFFFF"/>
            </w:rPr>
          </w:rPrChange>
        </w:rPr>
        <w:t> · </w:t>
      </w:r>
      <w:r w:rsidR="00CD59BA" w:rsidRPr="0075001A">
        <w:rPr>
          <w:rStyle w:val="Emphasis"/>
          <w:rFonts w:ascii="Cambria" w:hAnsi="Cambria"/>
          <w:color w:val="212121"/>
          <w:sz w:val="30"/>
          <w:szCs w:val="30"/>
          <w:shd w:val="clear" w:color="auto" w:fill="FFFFFF"/>
          <w:rPrChange w:id="318" w:author="Wisch, Julie" w:date="2022-09-28T14:47:00Z">
            <w:rPr>
              <w:rStyle w:val="Emphasis"/>
              <w:rFonts w:ascii="Cambria" w:hAnsi="Cambria"/>
              <w:color w:val="212121"/>
              <w:sz w:val="30"/>
              <w:szCs w:val="30"/>
              <w:shd w:val="clear" w:color="auto" w:fill="FFFFFF"/>
            </w:rPr>
          </w:rPrChange>
        </w:rPr>
        <w:t>A</w:t>
      </w:r>
      <w:r w:rsidR="00CD59BA" w:rsidRPr="0075001A">
        <w:rPr>
          <w:rFonts w:ascii="Cambria" w:hAnsi="Cambria"/>
          <w:color w:val="212121"/>
          <w:sz w:val="23"/>
          <w:szCs w:val="23"/>
          <w:shd w:val="clear" w:color="auto" w:fill="FFFFFF"/>
          <w:vertAlign w:val="subscript"/>
          <w:rPrChange w:id="319" w:author="Wisch, Julie" w:date="2022-09-28T14:47:00Z">
            <w:rPr>
              <w:rFonts w:ascii="Cambria" w:hAnsi="Cambria"/>
              <w:color w:val="212121"/>
              <w:sz w:val="23"/>
              <w:szCs w:val="23"/>
              <w:shd w:val="clear" w:color="auto" w:fill="FFFFFF"/>
              <w:vertAlign w:val="subscript"/>
            </w:rPr>
          </w:rPrChange>
        </w:rPr>
        <w:t>0</w:t>
      </w:r>
      <w:r w:rsidR="00CD59BA" w:rsidRPr="0075001A">
        <w:rPr>
          <w:rStyle w:val="Emphasis"/>
          <w:rFonts w:ascii="Cambria" w:hAnsi="Cambria"/>
          <w:color w:val="212121"/>
          <w:sz w:val="23"/>
          <w:szCs w:val="23"/>
          <w:shd w:val="clear" w:color="auto" w:fill="FFFFFF"/>
          <w:vertAlign w:val="subscript"/>
          <w:rPrChange w:id="320" w:author="Wisch, Julie" w:date="2022-09-28T14:47:00Z">
            <w:rPr>
              <w:rStyle w:val="Emphasis"/>
              <w:rFonts w:ascii="Cambria" w:hAnsi="Cambria"/>
              <w:color w:val="212121"/>
              <w:sz w:val="23"/>
              <w:szCs w:val="23"/>
              <w:shd w:val="clear" w:color="auto" w:fill="FFFFFF"/>
              <w:vertAlign w:val="subscript"/>
            </w:rPr>
          </w:rPrChange>
        </w:rPr>
        <w:t>c</w:t>
      </w:r>
      <w:r w:rsidR="00CD59BA" w:rsidRPr="0075001A">
        <w:rPr>
          <w:rFonts w:ascii="Cambria" w:hAnsi="Cambria"/>
          <w:color w:val="212121"/>
          <w:sz w:val="30"/>
          <w:szCs w:val="30"/>
          <w:shd w:val="clear" w:color="auto" w:fill="FFFFFF"/>
          <w:rPrChange w:id="321" w:author="Wisch, Julie" w:date="2022-09-28T14:47:00Z">
            <w:rPr>
              <w:rFonts w:ascii="Cambria" w:hAnsi="Cambria"/>
              <w:color w:val="212121"/>
              <w:sz w:val="30"/>
              <w:szCs w:val="30"/>
              <w:shd w:val="clear" w:color="auto" w:fill="FFFFFF"/>
            </w:rPr>
          </w:rPrChange>
        </w:rPr>
        <w:t>[</w:t>
      </w:r>
      <w:r w:rsidR="00CD59BA" w:rsidRPr="0075001A">
        <w:rPr>
          <w:rStyle w:val="Emphasis"/>
          <w:rFonts w:ascii="Cambria" w:hAnsi="Cambria"/>
          <w:color w:val="212121"/>
          <w:sz w:val="30"/>
          <w:szCs w:val="30"/>
          <w:shd w:val="clear" w:color="auto" w:fill="FFFFFF"/>
          <w:rPrChange w:id="322" w:author="Wisch, Julie" w:date="2022-09-28T14:47:00Z">
            <w:rPr>
              <w:rStyle w:val="Emphasis"/>
              <w:rFonts w:ascii="Cambria" w:hAnsi="Cambria"/>
              <w:color w:val="212121"/>
              <w:sz w:val="30"/>
              <w:szCs w:val="30"/>
              <w:shd w:val="clear" w:color="auto" w:fill="FFFFFF"/>
            </w:rPr>
          </w:rPrChange>
        </w:rPr>
        <w:t>t</w:t>
      </w:r>
      <w:r w:rsidR="00CD59BA" w:rsidRPr="0075001A">
        <w:rPr>
          <w:rFonts w:ascii="Cambria" w:hAnsi="Cambria"/>
          <w:color w:val="212121"/>
          <w:sz w:val="30"/>
          <w:szCs w:val="30"/>
          <w:shd w:val="clear" w:color="auto" w:fill="FFFFFF"/>
          <w:rPrChange w:id="323" w:author="Wisch, Julie" w:date="2022-09-28T14:47:00Z">
            <w:rPr>
              <w:rFonts w:ascii="Cambria" w:hAnsi="Cambria"/>
              <w:color w:val="212121"/>
              <w:sz w:val="30"/>
              <w:szCs w:val="30"/>
              <w:shd w:val="clear" w:color="auto" w:fill="FFFFFF"/>
            </w:rPr>
          </w:rPrChange>
        </w:rPr>
        <w:t>] + </w:t>
      </w:r>
      <w:r w:rsidR="00CD59BA" w:rsidRPr="0075001A">
        <w:rPr>
          <w:rStyle w:val="Emphasis"/>
          <w:rFonts w:ascii="Cambria" w:hAnsi="Cambria"/>
          <w:color w:val="212121"/>
          <w:sz w:val="30"/>
          <w:szCs w:val="30"/>
          <w:shd w:val="clear" w:color="auto" w:fill="FFFFFF"/>
          <w:rPrChange w:id="324" w:author="Wisch, Julie" w:date="2022-09-28T14:47:00Z">
            <w:rPr>
              <w:rStyle w:val="Emphasis"/>
              <w:rFonts w:ascii="Cambria" w:hAnsi="Cambria"/>
              <w:color w:val="212121"/>
              <w:sz w:val="30"/>
              <w:szCs w:val="30"/>
              <w:shd w:val="clear" w:color="auto" w:fill="FFFFFF"/>
            </w:rPr>
          </w:rPrChange>
        </w:rPr>
        <w:t>g</w:t>
      </w:r>
      <w:r w:rsidR="00CD59BA" w:rsidRPr="0075001A">
        <w:rPr>
          <w:rFonts w:ascii="Cambria" w:hAnsi="Cambria"/>
          <w:color w:val="212121"/>
          <w:sz w:val="23"/>
          <w:szCs w:val="23"/>
          <w:shd w:val="clear" w:color="auto" w:fill="FFFFFF"/>
          <w:vertAlign w:val="subscript"/>
          <w:rPrChange w:id="325" w:author="Wisch, Julie" w:date="2022-09-28T14:47:00Z">
            <w:rPr>
              <w:rFonts w:ascii="Cambria" w:hAnsi="Cambria"/>
              <w:color w:val="212121"/>
              <w:sz w:val="23"/>
              <w:szCs w:val="23"/>
              <w:shd w:val="clear" w:color="auto" w:fill="FFFFFF"/>
              <w:vertAlign w:val="subscript"/>
            </w:rPr>
          </w:rPrChange>
        </w:rPr>
        <w:t>1</w:t>
      </w:r>
      <w:r w:rsidR="00CD59BA" w:rsidRPr="0075001A">
        <w:rPr>
          <w:rStyle w:val="Emphasis"/>
          <w:rFonts w:ascii="Cambria" w:hAnsi="Cambria"/>
          <w:color w:val="212121"/>
          <w:sz w:val="23"/>
          <w:szCs w:val="23"/>
          <w:shd w:val="clear" w:color="auto" w:fill="FFFFFF"/>
          <w:vertAlign w:val="subscript"/>
          <w:rPrChange w:id="326" w:author="Wisch, Julie" w:date="2022-09-28T14:47:00Z">
            <w:rPr>
              <w:rStyle w:val="Emphasis"/>
              <w:rFonts w:ascii="Cambria" w:hAnsi="Cambria"/>
              <w:color w:val="212121"/>
              <w:sz w:val="23"/>
              <w:szCs w:val="23"/>
              <w:shd w:val="clear" w:color="auto" w:fill="FFFFFF"/>
              <w:vertAlign w:val="subscript"/>
            </w:rPr>
          </w:rPrChange>
        </w:rPr>
        <w:t>nc</w:t>
      </w:r>
      <w:r w:rsidR="00CD59BA" w:rsidRPr="0075001A">
        <w:rPr>
          <w:rFonts w:ascii="Cambria" w:hAnsi="Cambria"/>
          <w:color w:val="212121"/>
          <w:sz w:val="30"/>
          <w:szCs w:val="30"/>
          <w:shd w:val="clear" w:color="auto" w:fill="FFFFFF"/>
          <w:rPrChange w:id="327" w:author="Wisch, Julie" w:date="2022-09-28T14:47:00Z">
            <w:rPr>
              <w:rFonts w:ascii="Cambria" w:hAnsi="Cambria"/>
              <w:color w:val="212121"/>
              <w:sz w:val="30"/>
              <w:szCs w:val="30"/>
              <w:shd w:val="clear" w:color="auto" w:fill="FFFFFF"/>
            </w:rPr>
          </w:rPrChange>
        </w:rPr>
        <w:t> · </w:t>
      </w:r>
      <w:r w:rsidR="00CD59BA" w:rsidRPr="0075001A">
        <w:rPr>
          <w:rStyle w:val="Emphasis"/>
          <w:rFonts w:ascii="Cambria" w:hAnsi="Cambria"/>
          <w:color w:val="212121"/>
          <w:sz w:val="30"/>
          <w:szCs w:val="30"/>
          <w:shd w:val="clear" w:color="auto" w:fill="FFFFFF"/>
          <w:rPrChange w:id="328" w:author="Wisch, Julie" w:date="2022-09-28T14:47:00Z">
            <w:rPr>
              <w:rStyle w:val="Emphasis"/>
              <w:rFonts w:ascii="Cambria" w:hAnsi="Cambria"/>
              <w:color w:val="212121"/>
              <w:sz w:val="30"/>
              <w:szCs w:val="30"/>
              <w:shd w:val="clear" w:color="auto" w:fill="FFFFFF"/>
            </w:rPr>
          </w:rPrChange>
        </w:rPr>
        <w:t>A</w:t>
      </w:r>
      <w:r w:rsidR="00CD59BA" w:rsidRPr="0075001A">
        <w:rPr>
          <w:rFonts w:ascii="Cambria" w:hAnsi="Cambria"/>
          <w:color w:val="212121"/>
          <w:sz w:val="23"/>
          <w:szCs w:val="23"/>
          <w:shd w:val="clear" w:color="auto" w:fill="FFFFFF"/>
          <w:vertAlign w:val="subscript"/>
          <w:rPrChange w:id="329" w:author="Wisch, Julie" w:date="2022-09-28T14:47:00Z">
            <w:rPr>
              <w:rFonts w:ascii="Cambria" w:hAnsi="Cambria"/>
              <w:color w:val="212121"/>
              <w:sz w:val="23"/>
              <w:szCs w:val="23"/>
              <w:shd w:val="clear" w:color="auto" w:fill="FFFFFF"/>
              <w:vertAlign w:val="subscript"/>
            </w:rPr>
          </w:rPrChange>
        </w:rPr>
        <w:t>1</w:t>
      </w:r>
      <w:r w:rsidR="00CD59BA" w:rsidRPr="0075001A">
        <w:rPr>
          <w:rStyle w:val="Emphasis"/>
          <w:rFonts w:ascii="Cambria" w:hAnsi="Cambria"/>
          <w:color w:val="212121"/>
          <w:sz w:val="23"/>
          <w:szCs w:val="23"/>
          <w:shd w:val="clear" w:color="auto" w:fill="FFFFFF"/>
          <w:vertAlign w:val="subscript"/>
          <w:rPrChange w:id="330" w:author="Wisch, Julie" w:date="2022-09-28T14:47:00Z">
            <w:rPr>
              <w:rStyle w:val="Emphasis"/>
              <w:rFonts w:ascii="Cambria" w:hAnsi="Cambria"/>
              <w:color w:val="212121"/>
              <w:sz w:val="23"/>
              <w:szCs w:val="23"/>
              <w:shd w:val="clear" w:color="auto" w:fill="FFFFFF"/>
              <w:vertAlign w:val="subscript"/>
            </w:rPr>
          </w:rPrChange>
        </w:rPr>
        <w:t>c</w:t>
      </w:r>
      <w:r w:rsidR="00CD59BA" w:rsidRPr="0075001A">
        <w:rPr>
          <w:rFonts w:ascii="Cambria" w:hAnsi="Cambria"/>
          <w:color w:val="212121"/>
          <w:sz w:val="30"/>
          <w:szCs w:val="30"/>
          <w:shd w:val="clear" w:color="auto" w:fill="FFFFFF"/>
          <w:rPrChange w:id="331" w:author="Wisch, Julie" w:date="2022-09-28T14:47:00Z">
            <w:rPr>
              <w:rFonts w:ascii="Cambria" w:hAnsi="Cambria"/>
              <w:color w:val="212121"/>
              <w:sz w:val="30"/>
              <w:szCs w:val="30"/>
              <w:shd w:val="clear" w:color="auto" w:fill="FFFFFF"/>
            </w:rPr>
          </w:rPrChange>
        </w:rPr>
        <w:t>[</w:t>
      </w:r>
      <w:r w:rsidR="00CD59BA" w:rsidRPr="0075001A">
        <w:rPr>
          <w:rStyle w:val="Emphasis"/>
          <w:rFonts w:ascii="Cambria" w:hAnsi="Cambria"/>
          <w:color w:val="212121"/>
          <w:sz w:val="30"/>
          <w:szCs w:val="30"/>
          <w:shd w:val="clear" w:color="auto" w:fill="FFFFFF"/>
          <w:rPrChange w:id="332" w:author="Wisch, Julie" w:date="2022-09-28T14:47:00Z">
            <w:rPr>
              <w:rStyle w:val="Emphasis"/>
              <w:rFonts w:ascii="Cambria" w:hAnsi="Cambria"/>
              <w:color w:val="212121"/>
              <w:sz w:val="30"/>
              <w:szCs w:val="30"/>
              <w:shd w:val="clear" w:color="auto" w:fill="FFFFFF"/>
            </w:rPr>
          </w:rPrChange>
        </w:rPr>
        <w:t>t</w:t>
      </w:r>
      <w:r w:rsidR="00CD59BA" w:rsidRPr="0075001A">
        <w:rPr>
          <w:rFonts w:ascii="Cambria" w:hAnsi="Cambria"/>
          <w:color w:val="212121"/>
          <w:sz w:val="30"/>
          <w:szCs w:val="30"/>
          <w:shd w:val="clear" w:color="auto" w:fill="FFFFFF"/>
          <w:rPrChange w:id="333" w:author="Wisch, Julie" w:date="2022-09-28T14:47:00Z">
            <w:rPr>
              <w:rFonts w:ascii="Cambria" w:hAnsi="Cambria"/>
              <w:color w:val="212121"/>
              <w:sz w:val="30"/>
              <w:szCs w:val="30"/>
              <w:shd w:val="clear" w:color="auto" w:fill="FFFFFF"/>
            </w:rPr>
          </w:rPrChange>
        </w:rPr>
        <w:t>] + </w:t>
      </w:r>
      <w:r w:rsidR="00CD59BA" w:rsidRPr="0075001A">
        <w:rPr>
          <w:rStyle w:val="Emphasis"/>
          <w:rFonts w:ascii="Cambria" w:hAnsi="Cambria"/>
          <w:color w:val="212121"/>
          <w:sz w:val="30"/>
          <w:szCs w:val="30"/>
          <w:shd w:val="clear" w:color="auto" w:fill="FFFFFF"/>
          <w:rPrChange w:id="334" w:author="Wisch, Julie" w:date="2022-09-28T14:47:00Z">
            <w:rPr>
              <w:rStyle w:val="Emphasis"/>
              <w:rFonts w:ascii="Cambria" w:hAnsi="Cambria"/>
              <w:color w:val="212121"/>
              <w:sz w:val="30"/>
              <w:szCs w:val="30"/>
              <w:shd w:val="clear" w:color="auto" w:fill="FFFFFF"/>
            </w:rPr>
          </w:rPrChange>
        </w:rPr>
        <w:t>e</w:t>
      </w:r>
      <w:r w:rsidR="00CD59BA" w:rsidRPr="0075001A">
        <w:rPr>
          <w:rFonts w:ascii="Cambria" w:hAnsi="Cambria"/>
          <w:color w:val="212121"/>
          <w:sz w:val="30"/>
          <w:szCs w:val="30"/>
          <w:shd w:val="clear" w:color="auto" w:fill="FFFFFF"/>
          <w:rPrChange w:id="335" w:author="Wisch, Julie" w:date="2022-09-28T14:47:00Z">
            <w:rPr>
              <w:rFonts w:ascii="Cambria" w:hAnsi="Cambria"/>
              <w:color w:val="212121"/>
              <w:sz w:val="30"/>
              <w:szCs w:val="30"/>
              <w:shd w:val="clear" w:color="auto" w:fill="FFFFFF"/>
            </w:rPr>
          </w:rPrChange>
        </w:rPr>
        <w:t>[</w:t>
      </w:r>
      <w:r w:rsidR="00CD59BA" w:rsidRPr="0075001A">
        <w:rPr>
          <w:rStyle w:val="Emphasis"/>
          <w:rFonts w:ascii="Cambria" w:hAnsi="Cambria"/>
          <w:color w:val="212121"/>
          <w:sz w:val="30"/>
          <w:szCs w:val="30"/>
          <w:shd w:val="clear" w:color="auto" w:fill="FFFFFF"/>
          <w:rPrChange w:id="336" w:author="Wisch, Julie" w:date="2022-09-28T14:47:00Z">
            <w:rPr>
              <w:rStyle w:val="Emphasis"/>
              <w:rFonts w:ascii="Cambria" w:hAnsi="Cambria"/>
              <w:color w:val="212121"/>
              <w:sz w:val="30"/>
              <w:szCs w:val="30"/>
              <w:shd w:val="clear" w:color="auto" w:fill="FFFFFF"/>
            </w:rPr>
          </w:rPrChange>
        </w:rPr>
        <w:t>t</w:t>
      </w:r>
      <w:r w:rsidR="00CD59BA" w:rsidRPr="0075001A">
        <w:rPr>
          <w:rFonts w:ascii="Cambria" w:hAnsi="Cambria"/>
          <w:color w:val="212121"/>
          <w:sz w:val="30"/>
          <w:szCs w:val="30"/>
          <w:shd w:val="clear" w:color="auto" w:fill="FFFFFF"/>
          <w:rPrChange w:id="337" w:author="Wisch, Julie" w:date="2022-09-28T14:47:00Z">
            <w:rPr>
              <w:rFonts w:ascii="Cambria" w:hAnsi="Cambria"/>
              <w:color w:val="212121"/>
              <w:sz w:val="30"/>
              <w:szCs w:val="30"/>
              <w:shd w:val="clear" w:color="auto" w:fill="FFFFFF"/>
            </w:rPr>
          </w:rPrChange>
        </w:rPr>
        <w:t>]</w:t>
      </w:r>
      <w:r w:rsidR="00CD59BA" w:rsidRPr="0075001A">
        <w:rPr>
          <w:rStyle w:val="Emphasis"/>
          <w:rFonts w:ascii="Cambria" w:hAnsi="Cambria"/>
          <w:color w:val="212121"/>
          <w:sz w:val="23"/>
          <w:szCs w:val="23"/>
          <w:shd w:val="clear" w:color="auto" w:fill="FFFFFF"/>
          <w:vertAlign w:val="subscript"/>
          <w:rPrChange w:id="338" w:author="Wisch, Julie" w:date="2022-09-28T14:47:00Z">
            <w:rPr>
              <w:rStyle w:val="Emphasis"/>
              <w:rFonts w:ascii="Cambria" w:hAnsi="Cambria"/>
              <w:color w:val="212121"/>
              <w:sz w:val="23"/>
              <w:szCs w:val="23"/>
              <w:shd w:val="clear" w:color="auto" w:fill="FFFFFF"/>
              <w:vertAlign w:val="subscript"/>
            </w:rPr>
          </w:rPrChange>
        </w:rPr>
        <w:t>nc</w:t>
      </w:r>
      <w:r w:rsidR="00CD59BA" w:rsidRPr="0075001A">
        <w:rPr>
          <w:rStyle w:val="mo"/>
          <w:rFonts w:ascii="MathJax_Main" w:hAnsi="MathJax_Main"/>
          <w:color w:val="212121"/>
          <w:sz w:val="30"/>
          <w:szCs w:val="30"/>
          <w:bdr w:val="none" w:sz="0" w:space="0" w:color="auto" w:frame="1"/>
          <w:shd w:val="clear" w:color="auto" w:fill="FFFFFF"/>
          <w:rPrChange w:id="339" w:author="Wisch, Julie" w:date="2022-09-28T14:47:00Z">
            <w:rPr>
              <w:rStyle w:val="mo"/>
              <w:rFonts w:ascii="MathJax_Main" w:hAnsi="MathJax_Main"/>
              <w:color w:val="212121"/>
              <w:sz w:val="30"/>
              <w:szCs w:val="30"/>
              <w:bdr w:val="none" w:sz="0" w:space="0" w:color="auto" w:frame="1"/>
              <w:shd w:val="clear" w:color="auto" w:fill="FFFFFF"/>
            </w:rPr>
          </w:rPrChange>
        </w:rPr>
        <w:t xml:space="preserve">)) </w:t>
      </w:r>
      <w:r w:rsidRPr="0075001A">
        <w:rPr>
          <w:rStyle w:val="mo"/>
          <w:rFonts w:ascii="MathJax_Main" w:hAnsi="MathJax_Main"/>
          <w:color w:val="212121"/>
          <w:sz w:val="30"/>
          <w:szCs w:val="30"/>
          <w:bdr w:val="none" w:sz="0" w:space="0" w:color="auto" w:frame="1"/>
          <w:shd w:val="clear" w:color="auto" w:fill="FFFFFF"/>
          <w:rPrChange w:id="340" w:author="Wisch, Julie" w:date="2022-09-28T14:47:00Z">
            <w:rPr>
              <w:rStyle w:val="mo"/>
              <w:rFonts w:ascii="MathJax_Main" w:hAnsi="MathJax_Main"/>
              <w:color w:val="212121"/>
              <w:sz w:val="30"/>
              <w:szCs w:val="30"/>
              <w:bdr w:val="none" w:sz="0" w:space="0" w:color="auto" w:frame="1"/>
              <w:shd w:val="clear" w:color="auto" w:fill="FFFFFF"/>
            </w:rPr>
          </w:rPrChange>
        </w:rPr>
        <w:tab/>
      </w:r>
      <w:r w:rsidRPr="0075001A">
        <w:rPr>
          <w:rStyle w:val="mo"/>
          <w:rFonts w:ascii="MathJax_Main" w:hAnsi="MathJax_Main"/>
          <w:color w:val="212121"/>
          <w:sz w:val="30"/>
          <w:szCs w:val="30"/>
          <w:bdr w:val="none" w:sz="0" w:space="0" w:color="auto" w:frame="1"/>
          <w:shd w:val="clear" w:color="auto" w:fill="FFFFFF"/>
          <w:rPrChange w:id="341" w:author="Wisch, Julie" w:date="2022-09-28T14:47:00Z">
            <w:rPr>
              <w:rStyle w:val="mo"/>
              <w:rFonts w:ascii="MathJax_Main" w:hAnsi="MathJax_Main"/>
              <w:color w:val="212121"/>
              <w:sz w:val="30"/>
              <w:szCs w:val="30"/>
              <w:bdr w:val="none" w:sz="0" w:space="0" w:color="auto" w:frame="1"/>
              <w:shd w:val="clear" w:color="auto" w:fill="FFFFFF"/>
            </w:rPr>
          </w:rPrChange>
        </w:rPr>
        <w:tab/>
      </w:r>
      <w:r w:rsidRPr="0075001A">
        <w:rPr>
          <w:rStyle w:val="mo"/>
          <w:rFonts w:ascii="Times New Roman" w:hAnsi="Times New Roman" w:cs="Times New Roman"/>
          <w:color w:val="212121"/>
          <w:sz w:val="24"/>
          <w:szCs w:val="24"/>
          <w:bdr w:val="none" w:sz="0" w:space="0" w:color="auto" w:frame="1"/>
          <w:shd w:val="clear" w:color="auto" w:fill="FFFFFF"/>
          <w:rPrChange w:id="342" w:author="Wisch, Julie" w:date="2022-09-28T14:47:00Z">
            <w:rPr>
              <w:rStyle w:val="mo"/>
              <w:rFonts w:ascii="Times New Roman" w:hAnsi="Times New Roman" w:cs="Times New Roman"/>
              <w:color w:val="212121"/>
              <w:sz w:val="24"/>
              <w:szCs w:val="24"/>
              <w:bdr w:val="none" w:sz="0" w:space="0" w:color="auto" w:frame="1"/>
              <w:shd w:val="clear" w:color="auto" w:fill="FFFFFF"/>
            </w:rPr>
          </w:rPrChange>
        </w:rPr>
        <w:t>(2)</w:t>
      </w:r>
    </w:p>
    <w:p w14:paraId="350DE2EC" w14:textId="7FBB85F9" w:rsidR="00D324AF" w:rsidRPr="00C817B5" w:rsidRDefault="009E4232" w:rsidP="003E2499">
      <w:pPr>
        <w:rPr>
          <w:rFonts w:ascii="Times New Roman" w:hAnsi="Times New Roman" w:cs="Times New Roman"/>
          <w:sz w:val="24"/>
          <w:szCs w:val="24"/>
        </w:rPr>
      </w:pPr>
      <w:r>
        <w:rPr>
          <w:rFonts w:ascii="Times New Roman" w:hAnsi="Times New Roman" w:cs="Times New Roman"/>
          <w:sz w:val="24"/>
          <w:szCs w:val="24"/>
        </w:rPr>
        <w:t xml:space="preserve">In our application of growth mixture modeling, we </w:t>
      </w:r>
      <w:del w:id="343" w:author="Wisch, Julie" w:date="2022-09-28T14:44:00Z">
        <w:r w:rsidDel="0075001A">
          <w:rPr>
            <w:rFonts w:ascii="Times New Roman" w:hAnsi="Times New Roman" w:cs="Times New Roman"/>
            <w:sz w:val="24"/>
            <w:szCs w:val="24"/>
          </w:rPr>
          <w:delText>estimated both a random intercept and random slope, using</w:delText>
        </w:r>
      </w:del>
      <w:ins w:id="344" w:author="Wisch, Julie" w:date="2022-09-28T14:44:00Z">
        <w:r w:rsidR="0075001A">
          <w:rPr>
            <w:rFonts w:ascii="Times New Roman" w:hAnsi="Times New Roman" w:cs="Times New Roman"/>
            <w:sz w:val="24"/>
            <w:szCs w:val="24"/>
          </w:rPr>
          <w:t>used</w:t>
        </w:r>
      </w:ins>
      <w:r>
        <w:rPr>
          <w:rFonts w:ascii="Times New Roman" w:hAnsi="Times New Roman" w:cs="Times New Roman"/>
          <w:sz w:val="24"/>
          <w:szCs w:val="24"/>
        </w:rPr>
        <w:t xml:space="preserve"> individual ID as the subject identifier, using the r function hlme()</w:t>
      </w:r>
      <w:ins w:id="345" w:author="Wisch, Julie" w:date="2022-09-20T11:19:00Z">
        <w:r w:rsidR="00932395">
          <w:rPr>
            <w:rFonts w:ascii="Times New Roman" w:hAnsi="Times New Roman" w:cs="Times New Roman"/>
            <w:sz w:val="24"/>
            <w:szCs w:val="24"/>
          </w:rPr>
          <w:t xml:space="preserve"> (lcmm, v1.9.4)</w:t>
        </w:r>
      </w:ins>
      <w:r>
        <w:rPr>
          <w:rFonts w:ascii="Times New Roman" w:hAnsi="Times New Roman" w:cs="Times New Roman"/>
          <w:sz w:val="24"/>
          <w:szCs w:val="24"/>
        </w:rPr>
        <w:t xml:space="preserve">. </w:t>
      </w:r>
      <w:r w:rsidR="003E2499" w:rsidRPr="00900B3E">
        <w:rPr>
          <w:rFonts w:ascii="Times New Roman" w:hAnsi="Times New Roman" w:cs="Times New Roman"/>
          <w:sz w:val="24"/>
          <w:szCs w:val="24"/>
        </w:rPr>
        <w:t xml:space="preserve">We searched for 1, 2, 3, and 4 latent clusters and selected the optimal number of clusters via Bayesian Information Criterion (BIC) minimization. </w:t>
      </w:r>
      <w:r>
        <w:rPr>
          <w:rFonts w:ascii="Times New Roman" w:hAnsi="Times New Roman" w:cs="Times New Roman"/>
          <w:sz w:val="24"/>
          <w:szCs w:val="24"/>
        </w:rPr>
        <w:t>Initial starting values for the latent variables for the multi-clusters models were selected using the optimal values identified for the single cluster model.</w:t>
      </w:r>
      <w:r w:rsidR="00C817B5">
        <w:rPr>
          <w:rFonts w:ascii="Times New Roman" w:hAnsi="Times New Roman" w:cs="Times New Roman"/>
          <w:sz w:val="24"/>
          <w:szCs w:val="24"/>
        </w:rPr>
        <w:t xml:space="preserve"> We searched up to </w:t>
      </w:r>
      <w:r w:rsidR="00712F21">
        <w:rPr>
          <w:rFonts w:ascii="Times New Roman" w:hAnsi="Times New Roman" w:cs="Times New Roman"/>
          <w:sz w:val="24"/>
          <w:szCs w:val="24"/>
        </w:rPr>
        <w:t>four</w:t>
      </w:r>
      <w:r w:rsidR="00C817B5">
        <w:rPr>
          <w:rFonts w:ascii="Times New Roman" w:hAnsi="Times New Roman" w:cs="Times New Roman"/>
          <w:sz w:val="24"/>
          <w:szCs w:val="24"/>
        </w:rPr>
        <w:t xml:space="preserve"> latent clusters</w:t>
      </w:r>
      <w:r w:rsidR="00FB123D">
        <w:rPr>
          <w:rFonts w:ascii="Times New Roman" w:hAnsi="Times New Roman" w:cs="Times New Roman"/>
          <w:sz w:val="24"/>
          <w:szCs w:val="24"/>
        </w:rPr>
        <w:t>,</w:t>
      </w:r>
      <w:r w:rsidR="00C817B5">
        <w:rPr>
          <w:rFonts w:ascii="Times New Roman" w:hAnsi="Times New Roman" w:cs="Times New Roman"/>
          <w:sz w:val="24"/>
          <w:szCs w:val="24"/>
        </w:rPr>
        <w:t xml:space="preserve"> as standard operating practice in growth mixture modeling is to search for up to one additional cluster beyond what would be anticipated </w:t>
      </w:r>
      <w:r w:rsidR="00C817B5">
        <w:rPr>
          <w:rFonts w:ascii="Times New Roman" w:hAnsi="Times New Roman" w:cs="Times New Roman"/>
          <w:i/>
          <w:sz w:val="24"/>
          <w:szCs w:val="24"/>
        </w:rPr>
        <w:t>a priori</w:t>
      </w:r>
      <w:sdt>
        <w:sdtPr>
          <w:rPr>
            <w:rFonts w:ascii="Times New Roman" w:hAnsi="Times New Roman" w:cs="Times New Roman"/>
            <w:color w:val="000000"/>
            <w:sz w:val="24"/>
            <w:szCs w:val="24"/>
            <w:vertAlign w:val="superscript"/>
          </w:rPr>
          <w:tag w:val="MENDELEY_CITATION_v3_eyJjaXRhdGlvbklEIjoiTUVOREVMRVlfQ0lUQVRJT05fZGI3NmNhOGEtZjQyMi00NWRlLWIyMDItYzgyMDQ4NDljZGY4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
          <w:id w:val="972094483"/>
          <w:placeholder>
            <w:docPart w:val="DefaultPlaceholder_-1854013440"/>
          </w:placeholder>
        </w:sdtPr>
        <w:sdtContent>
          <w:ins w:id="346" w:author="Wisch, Julie" w:date="2022-09-28T11:06:00Z">
            <w:r w:rsidR="008256BA" w:rsidRPr="008256BA">
              <w:rPr>
                <w:rFonts w:ascii="Times New Roman" w:hAnsi="Times New Roman" w:cs="Times New Roman"/>
                <w:color w:val="000000"/>
                <w:sz w:val="24"/>
                <w:szCs w:val="24"/>
                <w:vertAlign w:val="superscript"/>
              </w:rPr>
              <w:t>36</w:t>
            </w:r>
          </w:ins>
          <w:del w:id="347" w:author="Wisch, Julie" w:date="2022-09-28T10:24:00Z">
            <w:r w:rsidR="00143020" w:rsidRPr="008256BA" w:rsidDel="00733317">
              <w:rPr>
                <w:rFonts w:ascii="Times New Roman" w:hAnsi="Times New Roman" w:cs="Times New Roman"/>
                <w:color w:val="000000"/>
                <w:sz w:val="24"/>
                <w:szCs w:val="24"/>
                <w:vertAlign w:val="superscript"/>
              </w:rPr>
              <w:delText>36</w:delText>
            </w:r>
          </w:del>
        </w:sdtContent>
      </w:sdt>
      <w:r w:rsidR="00C817B5">
        <w:rPr>
          <w:rFonts w:ascii="Times New Roman" w:hAnsi="Times New Roman" w:cs="Times New Roman"/>
          <w:sz w:val="24"/>
          <w:szCs w:val="24"/>
        </w:rPr>
        <w:t xml:space="preserve">, and prior literature frequently stratifies individuals living with </w:t>
      </w:r>
      <w:r w:rsidR="006D1343">
        <w:rPr>
          <w:rFonts w:ascii="Times New Roman" w:hAnsi="Times New Roman" w:cs="Times New Roman"/>
          <w:sz w:val="24"/>
          <w:szCs w:val="24"/>
        </w:rPr>
        <w:t>AD into three</w:t>
      </w:r>
      <w:r w:rsidR="00C817B5">
        <w:rPr>
          <w:rFonts w:ascii="Times New Roman" w:hAnsi="Times New Roman" w:cs="Times New Roman"/>
          <w:sz w:val="24"/>
          <w:szCs w:val="24"/>
        </w:rPr>
        <w:t xml:space="preserve"> subtypes based on measured levels of CSF pTau and tTau </w:t>
      </w:r>
      <w:sdt>
        <w:sdtPr>
          <w:rPr>
            <w:rFonts w:ascii="Times New Roman" w:hAnsi="Times New Roman" w:cs="Times New Roman"/>
            <w:color w:val="000000"/>
            <w:sz w:val="24"/>
            <w:szCs w:val="24"/>
            <w:vertAlign w:val="superscript"/>
          </w:rPr>
          <w:tag w:val="MENDELEY_CITATION_v3_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"/>
          <w:id w:val="-1494101001"/>
          <w:placeholder>
            <w:docPart w:val="DefaultPlaceholder_-1854013440"/>
          </w:placeholder>
        </w:sdtPr>
        <w:sdtContent>
          <w:ins w:id="348" w:author="Wisch, Julie" w:date="2022-09-28T11:06:00Z">
            <w:r w:rsidR="008256BA" w:rsidRPr="008256BA">
              <w:rPr>
                <w:rFonts w:ascii="Times New Roman" w:hAnsi="Times New Roman" w:cs="Times New Roman"/>
                <w:color w:val="000000"/>
                <w:sz w:val="24"/>
                <w:szCs w:val="24"/>
                <w:vertAlign w:val="superscript"/>
              </w:rPr>
              <w:t>40–42</w:t>
            </w:r>
          </w:ins>
          <w:del w:id="349" w:author="Wisch, Julie" w:date="2022-09-28T10:24:00Z">
            <w:r w:rsidR="00143020" w:rsidRPr="008256BA" w:rsidDel="00733317">
              <w:rPr>
                <w:rFonts w:ascii="Times New Roman" w:hAnsi="Times New Roman" w:cs="Times New Roman"/>
                <w:color w:val="000000"/>
                <w:sz w:val="24"/>
                <w:szCs w:val="24"/>
                <w:vertAlign w:val="superscript"/>
              </w:rPr>
              <w:delText>40–42</w:delText>
            </w:r>
          </w:del>
        </w:sdtContent>
      </w:sdt>
      <w:r w:rsidR="00BC199C">
        <w:rPr>
          <w:rFonts w:ascii="Times New Roman" w:hAnsi="Times New Roman" w:cs="Times New Roman"/>
          <w:sz w:val="24"/>
          <w:szCs w:val="24"/>
        </w:rPr>
        <w:t>.</w:t>
      </w:r>
      <w:r w:rsidR="006D1343">
        <w:rPr>
          <w:rFonts w:ascii="Times New Roman" w:hAnsi="Times New Roman" w:cs="Times New Roman"/>
          <w:sz w:val="24"/>
          <w:szCs w:val="24"/>
        </w:rPr>
        <w:t xml:space="preserve"> Recent clustering work looking at the proteome in different AD subtypes also identifies three clusters</w:t>
      </w:r>
      <w:sdt>
        <w:sdtPr>
          <w:rPr>
            <w:rFonts w:ascii="Times New Roman" w:hAnsi="Times New Roman" w:cs="Times New Roman"/>
            <w:color w:val="000000"/>
            <w:sz w:val="24"/>
            <w:szCs w:val="24"/>
            <w:vertAlign w:val="superscript"/>
          </w:rPr>
          <w:tag w:val="MENDELEY_CITATION_v3_eyJjaXRhdGlvbklEIjoiTUVOREVMRVlfQ0lUQVRJT05fYTQ5ZDYzNTktN2UzOS00NDhjLWE2MTItMTg3YzNlNWZiMGIz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537240712"/>
          <w:placeholder>
            <w:docPart w:val="DefaultPlaceholder_-1854013440"/>
          </w:placeholder>
        </w:sdtPr>
        <w:sdtContent>
          <w:ins w:id="350" w:author="Wisch, Julie" w:date="2022-09-28T11:06:00Z">
            <w:r w:rsidR="008256BA" w:rsidRPr="008256BA">
              <w:rPr>
                <w:rFonts w:ascii="Times New Roman" w:hAnsi="Times New Roman" w:cs="Times New Roman"/>
                <w:color w:val="000000"/>
                <w:sz w:val="24"/>
                <w:szCs w:val="24"/>
                <w:vertAlign w:val="superscript"/>
              </w:rPr>
              <w:t>12</w:t>
            </w:r>
          </w:ins>
          <w:del w:id="351" w:author="Wisch, Julie" w:date="2022-09-28T10:24:00Z">
            <w:r w:rsidR="00143020" w:rsidRPr="008256BA" w:rsidDel="00733317">
              <w:rPr>
                <w:rFonts w:ascii="Times New Roman" w:hAnsi="Times New Roman" w:cs="Times New Roman"/>
                <w:color w:val="000000"/>
                <w:sz w:val="24"/>
                <w:szCs w:val="24"/>
                <w:vertAlign w:val="superscript"/>
              </w:rPr>
              <w:delText>12</w:delText>
            </w:r>
          </w:del>
        </w:sdtContent>
      </w:sdt>
      <w:r w:rsidR="006D1343">
        <w:rPr>
          <w:rFonts w:ascii="Times New Roman" w:hAnsi="Times New Roman" w:cs="Times New Roman"/>
          <w:sz w:val="24"/>
          <w:szCs w:val="24"/>
        </w:rPr>
        <w:t>.</w:t>
      </w:r>
    </w:p>
    <w:p w14:paraId="54771121" w14:textId="687B510B" w:rsidR="003E2499" w:rsidRPr="009A3320" w:rsidRDefault="009E4232" w:rsidP="003E2499">
      <w:pPr>
        <w:rPr>
          <w:rFonts w:ascii="Times New Roman" w:hAnsi="Times New Roman" w:cs="Times New Roman"/>
          <w:sz w:val="24"/>
          <w:szCs w:val="24"/>
        </w:rPr>
      </w:pPr>
      <w:r>
        <w:rPr>
          <w:rFonts w:ascii="Times New Roman" w:hAnsi="Times New Roman" w:cs="Times New Roman"/>
          <w:sz w:val="24"/>
          <w:szCs w:val="24"/>
        </w:rPr>
        <w:t>Following this analysis, w</w:t>
      </w:r>
      <w:r w:rsidR="003E2499" w:rsidRPr="00900B3E">
        <w:rPr>
          <w:rFonts w:ascii="Times New Roman" w:hAnsi="Times New Roman" w:cs="Times New Roman"/>
          <w:sz w:val="24"/>
          <w:szCs w:val="24"/>
        </w:rPr>
        <w:t>e compared participant demographics across the identified latent clusters, using the R package table</w:t>
      </w:r>
      <w:r w:rsidR="007040E0">
        <w:rPr>
          <w:rFonts w:ascii="Times New Roman" w:hAnsi="Times New Roman" w:cs="Times New Roman"/>
          <w:sz w:val="24"/>
          <w:szCs w:val="24"/>
        </w:rPr>
        <w:t>one</w:t>
      </w:r>
      <w:sdt>
        <w:sdtPr>
          <w:rPr>
            <w:rFonts w:ascii="Times New Roman" w:hAnsi="Times New Roman" w:cs="Times New Roman"/>
            <w:color w:val="000000"/>
            <w:sz w:val="24"/>
            <w:szCs w:val="24"/>
            <w:vertAlign w:val="superscript"/>
          </w:rPr>
          <w:tag w:val="MENDELEY_CITATION_v3_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"/>
          <w:id w:val="42028598"/>
          <w:placeholder>
            <w:docPart w:val="DefaultPlaceholder_-1854013440"/>
          </w:placeholder>
        </w:sdtPr>
        <w:sdtContent>
          <w:ins w:id="352" w:author="Wisch, Julie" w:date="2022-09-28T11:06:00Z">
            <w:r w:rsidR="008256BA" w:rsidRPr="008256BA">
              <w:rPr>
                <w:rFonts w:ascii="Times New Roman" w:hAnsi="Times New Roman" w:cs="Times New Roman"/>
                <w:color w:val="000000"/>
                <w:sz w:val="24"/>
                <w:szCs w:val="24"/>
                <w:vertAlign w:val="superscript"/>
              </w:rPr>
              <w:t>43</w:t>
            </w:r>
          </w:ins>
          <w:del w:id="353" w:author="Wisch, Julie" w:date="2022-09-28T10:24:00Z">
            <w:r w:rsidR="00143020" w:rsidRPr="008256BA" w:rsidDel="00733317">
              <w:rPr>
                <w:rFonts w:ascii="Times New Roman" w:hAnsi="Times New Roman" w:cs="Times New Roman"/>
                <w:color w:val="000000"/>
                <w:sz w:val="24"/>
                <w:szCs w:val="24"/>
                <w:vertAlign w:val="superscript"/>
              </w:rPr>
              <w:delText>43</w:delText>
            </w:r>
          </w:del>
        </w:sdtContent>
      </w:sdt>
      <w:r w:rsidR="003E2499" w:rsidRPr="00900B3E">
        <w:rPr>
          <w:rFonts w:ascii="Times New Roman" w:hAnsi="Times New Roman" w:cs="Times New Roman"/>
          <w:sz w:val="24"/>
          <w:szCs w:val="24"/>
        </w:rPr>
        <w:t>.</w:t>
      </w:r>
      <w:r>
        <w:rPr>
          <w:rFonts w:ascii="Times New Roman" w:hAnsi="Times New Roman" w:cs="Times New Roman"/>
          <w:sz w:val="24"/>
          <w:szCs w:val="24"/>
        </w:rPr>
        <w:t xml:space="preserve"> </w:t>
      </w:r>
      <w:r w:rsidR="0082579B">
        <w:rPr>
          <w:rFonts w:ascii="Times New Roman" w:hAnsi="Times New Roman" w:cs="Times New Roman"/>
          <w:sz w:val="24"/>
          <w:szCs w:val="24"/>
        </w:rPr>
        <w:t xml:space="preserve">Presented p values are derived from chi-squared tests of categorical variables and one-way ANOVA of continuous variables. </w:t>
      </w:r>
      <w:r>
        <w:rPr>
          <w:rFonts w:ascii="Times New Roman" w:hAnsi="Times New Roman" w:cs="Times New Roman"/>
          <w:sz w:val="24"/>
          <w:szCs w:val="24"/>
        </w:rPr>
        <w:t>This post-hoc analysis of identified clusters is the recommended approach to understanding previously unobserved sub-populations</w:t>
      </w:r>
      <w:sdt>
        <w:sdtPr>
          <w:rPr>
            <w:rFonts w:ascii="Times New Roman" w:hAnsi="Times New Roman" w:cs="Times New Roman"/>
            <w:color w:val="000000"/>
            <w:sz w:val="24"/>
            <w:szCs w:val="24"/>
            <w:vertAlign w:val="superscript"/>
          </w:rPr>
          <w:tag w:val="MENDELEY_CITATION_v3_eyJjaXRhdGlvbklEIjoiTUVOREVMRVlfQ0lUQVRJT05fOGUyNjFmY2MtMGQ5Yi00YzUxLWJmYWQtMWM4ZWJlMjhlN2Mx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
          <w:id w:val="-704258967"/>
          <w:placeholder>
            <w:docPart w:val="DefaultPlaceholder_-1854013440"/>
          </w:placeholder>
        </w:sdtPr>
        <w:sdtContent>
          <w:ins w:id="354" w:author="Wisch, Julie" w:date="2022-09-28T11:06:00Z">
            <w:r w:rsidR="008256BA" w:rsidRPr="008256BA">
              <w:rPr>
                <w:rFonts w:ascii="Times New Roman" w:hAnsi="Times New Roman" w:cs="Times New Roman"/>
                <w:color w:val="000000"/>
                <w:sz w:val="24"/>
                <w:szCs w:val="24"/>
                <w:vertAlign w:val="superscript"/>
              </w:rPr>
              <w:t>36</w:t>
            </w:r>
          </w:ins>
          <w:del w:id="355" w:author="Wisch, Julie" w:date="2022-09-28T10:24:00Z">
            <w:r w:rsidR="00143020" w:rsidRPr="008256BA" w:rsidDel="00733317">
              <w:rPr>
                <w:rFonts w:ascii="Times New Roman" w:hAnsi="Times New Roman" w:cs="Times New Roman"/>
                <w:color w:val="000000"/>
                <w:sz w:val="24"/>
                <w:szCs w:val="24"/>
                <w:vertAlign w:val="superscript"/>
              </w:rPr>
              <w:delText>36</w:delText>
            </w:r>
          </w:del>
        </w:sdtContent>
      </w:sdt>
      <w:r>
        <w:rPr>
          <w:rFonts w:ascii="Times New Roman" w:hAnsi="Times New Roman" w:cs="Times New Roman"/>
          <w:color w:val="000000"/>
          <w:sz w:val="24"/>
          <w:szCs w:val="24"/>
        </w:rPr>
        <w:t>.</w:t>
      </w:r>
      <w:r w:rsidR="003E2499" w:rsidRPr="00900B3E">
        <w:rPr>
          <w:rFonts w:ascii="Times New Roman" w:hAnsi="Times New Roman" w:cs="Times New Roman"/>
          <w:sz w:val="24"/>
          <w:szCs w:val="24"/>
        </w:rPr>
        <w:t xml:space="preserve"> </w:t>
      </w:r>
      <w:r w:rsidR="009A3320">
        <w:rPr>
          <w:rFonts w:ascii="Times New Roman" w:hAnsi="Times New Roman" w:cs="Times New Roman"/>
          <w:sz w:val="24"/>
          <w:szCs w:val="24"/>
        </w:rPr>
        <w:t>We further applied generalized additive mixed models (GAMM) to a visualization of this stratification by subpopulation. CSF pTau</w:t>
      </w:r>
      <w:r w:rsidR="009A3320">
        <w:rPr>
          <w:rFonts w:ascii="Times New Roman" w:hAnsi="Times New Roman" w:cs="Times New Roman"/>
          <w:sz w:val="24"/>
          <w:szCs w:val="24"/>
          <w:vertAlign w:val="subscript"/>
        </w:rPr>
        <w:t>181</w:t>
      </w:r>
      <w:r w:rsidR="009A3320">
        <w:rPr>
          <w:rFonts w:ascii="Times New Roman" w:hAnsi="Times New Roman" w:cs="Times New Roman"/>
          <w:sz w:val="24"/>
          <w:szCs w:val="24"/>
        </w:rPr>
        <w:t xml:space="preserve"> was the response variable</w:t>
      </w:r>
      <w:ins w:id="356" w:author="Wisch, Julie" w:date="2022-09-20T09:54:00Z">
        <w:r w:rsidR="00385455">
          <w:rPr>
            <w:rFonts w:ascii="Times New Roman" w:hAnsi="Times New Roman" w:cs="Times New Roman"/>
            <w:sz w:val="24"/>
            <w:szCs w:val="24"/>
          </w:rPr>
          <w:t xml:space="preserve">. We fitted a cubic regression spline to </w:t>
        </w:r>
      </w:ins>
      <w:del w:id="357" w:author="Wisch, Julie" w:date="2022-09-20T09:54:00Z">
        <w:r w:rsidR="009A3320" w:rsidDel="00385455">
          <w:rPr>
            <w:rFonts w:ascii="Times New Roman" w:hAnsi="Times New Roman" w:cs="Times New Roman"/>
            <w:sz w:val="24"/>
            <w:szCs w:val="24"/>
          </w:rPr>
          <w:delText xml:space="preserve">, </w:delText>
        </w:r>
      </w:del>
      <w:r w:rsidR="009A3320">
        <w:rPr>
          <w:rFonts w:ascii="Times New Roman" w:hAnsi="Times New Roman" w:cs="Times New Roman"/>
          <w:sz w:val="24"/>
          <w:szCs w:val="24"/>
        </w:rPr>
        <w:t>CSF A</w:t>
      </w:r>
      <w:r w:rsidR="009A3320">
        <w:rPr>
          <w:rFonts w:ascii="Times New Roman" w:hAnsi="Times New Roman" w:cs="Times New Roman"/>
          <w:color w:val="000000"/>
          <w:sz w:val="24"/>
          <w:szCs w:val="24"/>
        </w:rPr>
        <w:t>β</w:t>
      </w:r>
      <w:r w:rsidR="009A3320">
        <w:rPr>
          <w:rFonts w:ascii="Times New Roman" w:hAnsi="Times New Roman" w:cs="Times New Roman"/>
          <w:sz w:val="24"/>
          <w:szCs w:val="24"/>
        </w:rPr>
        <w:t xml:space="preserve">42, </w:t>
      </w:r>
      <w:ins w:id="358" w:author="Wisch, Julie" w:date="2022-09-20T09:54:00Z">
        <w:r w:rsidR="00385455">
          <w:rPr>
            <w:rFonts w:ascii="Times New Roman" w:hAnsi="Times New Roman" w:cs="Times New Roman"/>
            <w:sz w:val="24"/>
            <w:szCs w:val="24"/>
          </w:rPr>
          <w:t xml:space="preserve">and </w:t>
        </w:r>
      </w:ins>
      <w:ins w:id="359" w:author="Wisch, Julie" w:date="2022-09-20T09:55:00Z">
        <w:r w:rsidR="00385455">
          <w:rPr>
            <w:rFonts w:ascii="Times New Roman" w:hAnsi="Times New Roman" w:cs="Times New Roman"/>
            <w:sz w:val="24"/>
            <w:szCs w:val="24"/>
          </w:rPr>
          <w:t xml:space="preserve">also allowed </w:t>
        </w:r>
      </w:ins>
      <w:ins w:id="360" w:author="Wisch, Julie" w:date="2022-09-20T09:54:00Z">
        <w:r w:rsidR="00385455">
          <w:rPr>
            <w:rFonts w:ascii="Times New Roman" w:hAnsi="Times New Roman" w:cs="Times New Roman"/>
            <w:sz w:val="24"/>
            <w:szCs w:val="24"/>
          </w:rPr>
          <w:t>CSF A</w:t>
        </w:r>
        <w:r w:rsidR="00385455">
          <w:rPr>
            <w:rFonts w:ascii="Times New Roman" w:hAnsi="Times New Roman" w:cs="Times New Roman"/>
            <w:color w:val="000000"/>
            <w:sz w:val="24"/>
            <w:szCs w:val="24"/>
          </w:rPr>
          <w:t>β</w:t>
        </w:r>
        <w:r w:rsidR="00385455">
          <w:rPr>
            <w:rFonts w:ascii="Times New Roman" w:hAnsi="Times New Roman" w:cs="Times New Roman"/>
            <w:sz w:val="24"/>
            <w:szCs w:val="24"/>
          </w:rPr>
          <w:t xml:space="preserve">42 </w:t>
        </w:r>
      </w:ins>
      <w:ins w:id="361" w:author="Wisch, Julie" w:date="2022-09-20T09:55:00Z">
        <w:r w:rsidR="00385455">
          <w:rPr>
            <w:rFonts w:ascii="Times New Roman" w:hAnsi="Times New Roman" w:cs="Times New Roman"/>
            <w:sz w:val="24"/>
            <w:szCs w:val="24"/>
          </w:rPr>
          <w:t xml:space="preserve">to vary by </w:t>
        </w:r>
      </w:ins>
      <w:r w:rsidR="009A3320">
        <w:rPr>
          <w:rFonts w:ascii="Times New Roman" w:hAnsi="Times New Roman" w:cs="Times New Roman"/>
          <w:sz w:val="24"/>
          <w:szCs w:val="24"/>
        </w:rPr>
        <w:t>the identified latent cluster</w:t>
      </w:r>
      <w:ins w:id="362" w:author="Wisch, Julie" w:date="2022-09-20T09:56:00Z">
        <w:r w:rsidR="00385455">
          <w:rPr>
            <w:rFonts w:ascii="Times New Roman" w:hAnsi="Times New Roman" w:cs="Times New Roman"/>
            <w:sz w:val="24"/>
            <w:szCs w:val="24"/>
          </w:rPr>
          <w:t xml:space="preserve">, fitting it with a factor smooth </w:t>
        </w:r>
      </w:ins>
      <w:ins w:id="363" w:author="Wisch, Julie" w:date="2022-09-20T09:59:00Z">
        <w:r w:rsidR="00385455">
          <w:rPr>
            <w:rFonts w:ascii="Times New Roman" w:hAnsi="Times New Roman" w:cs="Times New Roman"/>
            <w:sz w:val="24"/>
            <w:szCs w:val="24"/>
          </w:rPr>
          <w:t>interaction (“fs”),</w:t>
        </w:r>
      </w:ins>
      <w:ins w:id="364" w:author="Wisch, Julie" w:date="2022-09-20T09:56:00Z">
        <w:r w:rsidR="00385455">
          <w:rPr>
            <w:rFonts w:ascii="Times New Roman" w:hAnsi="Times New Roman" w:cs="Times New Roman"/>
            <w:sz w:val="24"/>
            <w:szCs w:val="24"/>
          </w:rPr>
          <w:t xml:space="preserve"> which is effectively the equivalent of a random slope in a linear mixed effects model.</w:t>
        </w:r>
      </w:ins>
      <w:del w:id="365" w:author="Wisch, Julie" w:date="2022-09-20T09:56:00Z">
        <w:r w:rsidR="009A3320" w:rsidDel="00385455">
          <w:rPr>
            <w:rFonts w:ascii="Times New Roman" w:hAnsi="Times New Roman" w:cs="Times New Roman"/>
            <w:sz w:val="24"/>
            <w:szCs w:val="24"/>
          </w:rPr>
          <w:delText xml:space="preserve">, and their interaction were fixed effects, and individual ID was a random effect. </w:delText>
        </w:r>
      </w:del>
      <w:del w:id="366" w:author="Wisch, Julie" w:date="2022-09-28T15:05:00Z">
        <w:r w:rsidR="009A3320" w:rsidDel="003A337C">
          <w:rPr>
            <w:rFonts w:ascii="Times New Roman" w:hAnsi="Times New Roman" w:cs="Times New Roman"/>
            <w:sz w:val="24"/>
            <w:szCs w:val="24"/>
          </w:rPr>
          <w:delText>This result is visualized as Figure 1A.</w:delText>
        </w:r>
      </w:del>
    </w:p>
    <w:p w14:paraId="4AEF7058" w14:textId="1B774E18" w:rsidR="00D324AF" w:rsidRPr="00D324AF" w:rsidRDefault="00D324AF" w:rsidP="003E2499">
      <w:pPr>
        <w:rPr>
          <w:rFonts w:ascii="Times New Roman" w:hAnsi="Times New Roman" w:cs="Times New Roman"/>
          <w:b/>
          <w:sz w:val="28"/>
          <w:szCs w:val="28"/>
        </w:rPr>
      </w:pPr>
      <w:r>
        <w:rPr>
          <w:rFonts w:ascii="Times New Roman" w:hAnsi="Times New Roman" w:cs="Times New Roman"/>
          <w:b/>
          <w:sz w:val="28"/>
          <w:szCs w:val="28"/>
        </w:rPr>
        <w:t>Comparison of Latent Clusters to A-T(N) Measures</w:t>
      </w:r>
    </w:p>
    <w:p w14:paraId="76D91080" w14:textId="2ED5A0A2" w:rsidR="003E2499" w:rsidRPr="00D324AF" w:rsidRDefault="003E2499" w:rsidP="00D324AF">
      <w:pPr>
        <w:tabs>
          <w:tab w:val="right" w:pos="9360"/>
        </w:tabs>
        <w:rPr>
          <w:rFonts w:ascii="Times New Roman" w:hAnsi="Times New Roman" w:cs="Times New Roman"/>
          <w:color w:val="000000"/>
          <w:sz w:val="24"/>
          <w:szCs w:val="24"/>
        </w:rPr>
      </w:pPr>
      <w:r w:rsidRPr="00900B3E">
        <w:rPr>
          <w:rFonts w:ascii="Times New Roman" w:hAnsi="Times New Roman" w:cs="Times New Roman"/>
          <w:sz w:val="24"/>
          <w:szCs w:val="24"/>
        </w:rPr>
        <w:t xml:space="preserve">To evaluate the time to pathology development, we performed survival analysis </w:t>
      </w:r>
      <w:sdt>
        <w:sdtPr>
          <w:rPr>
            <w:rFonts w:ascii="Times New Roman" w:hAnsi="Times New Roman" w:cs="Times New Roman"/>
            <w:color w:val="000000"/>
            <w:sz w:val="24"/>
            <w:szCs w:val="24"/>
            <w:vertAlign w:val="superscript"/>
          </w:rPr>
          <w:tag w:val="MENDELEY_CITATION_v3_eyJjaXRhdGlvbklEIjoiTUVOREVMRVlfQ0lUQVRJT05fMmUyZjg0NmEtMmM4MS00ZjI5LTkzYTMtNzQ1YmQ3MDYxYTBk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
          <w:id w:val="-528718423"/>
          <w:placeholder>
            <w:docPart w:val="1170DCE8F92E4D1A98A601DDF78B5191"/>
          </w:placeholder>
        </w:sdtPr>
        <w:sdtContent>
          <w:ins w:id="367" w:author="Wisch, Julie" w:date="2022-09-28T11:06:00Z">
            <w:r w:rsidR="008256BA" w:rsidRPr="008256BA">
              <w:rPr>
                <w:rFonts w:ascii="Times New Roman" w:hAnsi="Times New Roman" w:cs="Times New Roman"/>
                <w:color w:val="000000"/>
                <w:sz w:val="24"/>
                <w:szCs w:val="24"/>
                <w:vertAlign w:val="superscript"/>
              </w:rPr>
              <w:t>44</w:t>
            </w:r>
          </w:ins>
          <w:del w:id="368" w:author="Wisch, Julie" w:date="2022-09-28T10:24:00Z">
            <w:r w:rsidR="00143020" w:rsidRPr="008256BA" w:rsidDel="00733317">
              <w:rPr>
                <w:rFonts w:ascii="Times New Roman" w:hAnsi="Times New Roman" w:cs="Times New Roman"/>
                <w:color w:val="000000"/>
                <w:sz w:val="24"/>
                <w:szCs w:val="24"/>
                <w:vertAlign w:val="superscript"/>
              </w:rPr>
              <w:delText>44</w:delText>
            </w:r>
          </w:del>
        </w:sdtContent>
      </w:sdt>
      <w:r w:rsidRPr="00900B3E">
        <w:rPr>
          <w:rFonts w:ascii="Times New Roman" w:hAnsi="Times New Roman" w:cs="Times New Roman"/>
          <w:color w:val="000000"/>
          <w:sz w:val="24"/>
          <w:szCs w:val="24"/>
        </w:rPr>
        <w:t xml:space="preserve"> </w:t>
      </w:r>
      <w:r w:rsidR="00627C73">
        <w:rPr>
          <w:rFonts w:ascii="Times New Roman" w:hAnsi="Times New Roman" w:cs="Times New Roman"/>
          <w:color w:val="000000"/>
          <w:sz w:val="24"/>
          <w:szCs w:val="24"/>
        </w:rPr>
        <w:t>to determine</w:t>
      </w:r>
      <w:r w:rsidR="00627C73" w:rsidRPr="00900B3E">
        <w:rPr>
          <w:rFonts w:ascii="Times New Roman" w:hAnsi="Times New Roman" w:cs="Times New Roman"/>
          <w:color w:val="000000"/>
          <w:sz w:val="24"/>
          <w:szCs w:val="24"/>
        </w:rPr>
        <w:t xml:space="preserve"> </w:t>
      </w:r>
      <w:r w:rsidRPr="00900B3E">
        <w:rPr>
          <w:rFonts w:ascii="Times New Roman" w:hAnsi="Times New Roman" w:cs="Times New Roman"/>
          <w:color w:val="000000"/>
          <w:sz w:val="24"/>
          <w:szCs w:val="24"/>
        </w:rPr>
        <w:t>age at amyloid positivity (using CSF A</w:t>
      </w:r>
      <w:r w:rsidR="00D71DF4" w:rsidRPr="00900B3E">
        <w:rPr>
          <w:rFonts w:ascii="Times New Roman" w:hAnsi="Times New Roman" w:cs="Times New Roman"/>
          <w:color w:val="000000"/>
          <w:sz w:val="24"/>
          <w:szCs w:val="24"/>
        </w:rPr>
        <w:t>β</w:t>
      </w:r>
      <w:r w:rsidRPr="00900B3E">
        <w:rPr>
          <w:rFonts w:ascii="Times New Roman" w:hAnsi="Times New Roman" w:cs="Times New Roman"/>
          <w:color w:val="000000"/>
          <w:sz w:val="24"/>
          <w:szCs w:val="24"/>
        </w:rPr>
        <w:t>42/A</w:t>
      </w:r>
      <w:r w:rsidR="00D71DF4" w:rsidRPr="00900B3E">
        <w:rPr>
          <w:rFonts w:ascii="Times New Roman" w:hAnsi="Times New Roman" w:cs="Times New Roman"/>
          <w:color w:val="000000"/>
          <w:sz w:val="24"/>
          <w:szCs w:val="24"/>
        </w:rPr>
        <w:t>β</w:t>
      </w:r>
      <w:r w:rsidRPr="00900B3E">
        <w:rPr>
          <w:rFonts w:ascii="Times New Roman" w:hAnsi="Times New Roman" w:cs="Times New Roman"/>
          <w:color w:val="000000"/>
          <w:sz w:val="24"/>
          <w:szCs w:val="24"/>
        </w:rPr>
        <w:t xml:space="preserve">40 &lt; 0.0673 </w:t>
      </w:r>
      <w:r w:rsidR="00A168F8">
        <w:rPr>
          <w:rFonts w:ascii="Times New Roman" w:hAnsi="Times New Roman" w:cs="Times New Roman"/>
          <w:color w:val="000000"/>
          <w:sz w:val="24"/>
          <w:szCs w:val="24"/>
        </w:rPr>
        <w:t xml:space="preserve">pg/mL </w:t>
      </w:r>
      <w:r w:rsidRPr="00900B3E">
        <w:rPr>
          <w:rFonts w:ascii="Times New Roman" w:hAnsi="Times New Roman" w:cs="Times New Roman"/>
          <w:color w:val="000000"/>
          <w:sz w:val="24"/>
          <w:szCs w:val="24"/>
        </w:rPr>
        <w:t xml:space="preserve">as the threshold </w:t>
      </w:r>
      <w:sdt>
        <w:sdtPr>
          <w:rPr>
            <w:rFonts w:ascii="Times New Roman" w:hAnsi="Times New Roman" w:cs="Times New Roman"/>
            <w:color w:val="000000"/>
            <w:sz w:val="24"/>
            <w:szCs w:val="24"/>
            <w:vertAlign w:val="superscript"/>
          </w:rPr>
          <w:tag w:val="MENDELEY_CITATION_v3_eyJjaXRhdGlvbklEIjoiTUVOREVMRVlfQ0lUQVRJT05fM2ZkY2JlNGYtYTkwOS00OWJlLWI1ZWMtM2M4YWY2YzZiM2Nm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427230037"/>
          <w:placeholder>
            <w:docPart w:val="1170DCE8F92E4D1A98A601DDF78B5191"/>
          </w:placeholder>
        </w:sdtPr>
        <w:sdtContent>
          <w:ins w:id="369" w:author="Wisch, Julie" w:date="2022-09-28T11:06:00Z">
            <w:r w:rsidR="008256BA" w:rsidRPr="008256BA">
              <w:rPr>
                <w:rFonts w:ascii="Times New Roman" w:hAnsi="Times New Roman" w:cs="Times New Roman"/>
                <w:color w:val="000000"/>
                <w:sz w:val="24"/>
                <w:szCs w:val="24"/>
                <w:vertAlign w:val="superscript"/>
              </w:rPr>
              <w:t>45</w:t>
            </w:r>
          </w:ins>
          <w:del w:id="370"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Pr="00900B3E">
        <w:rPr>
          <w:rFonts w:ascii="Times New Roman" w:hAnsi="Times New Roman" w:cs="Times New Roman"/>
          <w:color w:val="000000"/>
          <w:sz w:val="24"/>
          <w:szCs w:val="24"/>
        </w:rPr>
        <w:t xml:space="preserve">) and age at tau positivity (using the 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Pr="00900B3E">
        <w:rPr>
          <w:rFonts w:ascii="Times New Roman" w:hAnsi="Times New Roman" w:cs="Times New Roman"/>
          <w:color w:val="000000"/>
          <w:sz w:val="24"/>
          <w:szCs w:val="24"/>
        </w:rPr>
        <w:t xml:space="preserve">&gt; 42.5 </w:t>
      </w:r>
      <w:r w:rsidR="00A168F8">
        <w:rPr>
          <w:rFonts w:ascii="Times New Roman" w:hAnsi="Times New Roman" w:cs="Times New Roman"/>
          <w:color w:val="000000"/>
          <w:sz w:val="24"/>
          <w:szCs w:val="24"/>
        </w:rPr>
        <w:t xml:space="preserve">pg/mL </w:t>
      </w:r>
      <w:r w:rsidRPr="00900B3E">
        <w:rPr>
          <w:rFonts w:ascii="Times New Roman" w:hAnsi="Times New Roman" w:cs="Times New Roman"/>
          <w:color w:val="000000"/>
          <w:sz w:val="24"/>
          <w:szCs w:val="24"/>
        </w:rPr>
        <w:t xml:space="preserve">as the threshold </w:t>
      </w:r>
      <w:sdt>
        <w:sdtPr>
          <w:rPr>
            <w:rFonts w:ascii="Times New Roman" w:hAnsi="Times New Roman" w:cs="Times New Roman"/>
            <w:color w:val="000000"/>
            <w:sz w:val="24"/>
            <w:szCs w:val="24"/>
            <w:vertAlign w:val="superscript"/>
          </w:rPr>
          <w:tag w:val="MENDELEY_CITATION_v3_eyJjaXRhdGlvbklEIjoiTUVOREVMRVlfQ0lUQVRJT05fYzYzYjcwNTUtM2ViZC00NTUzLTkyNDktNzhkNjUwODEzZDgz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766830812"/>
          <w:placeholder>
            <w:docPart w:val="1170DCE8F92E4D1A98A601DDF78B5191"/>
          </w:placeholder>
        </w:sdtPr>
        <w:sdtContent>
          <w:ins w:id="371" w:author="Wisch, Julie" w:date="2022-09-28T11:06:00Z">
            <w:r w:rsidR="008256BA" w:rsidRPr="008256BA">
              <w:rPr>
                <w:rFonts w:ascii="Times New Roman" w:hAnsi="Times New Roman" w:cs="Times New Roman"/>
                <w:color w:val="000000"/>
                <w:sz w:val="24"/>
                <w:szCs w:val="24"/>
                <w:vertAlign w:val="superscript"/>
              </w:rPr>
              <w:t>45</w:t>
            </w:r>
          </w:ins>
          <w:del w:id="372"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Pr="00900B3E">
        <w:rPr>
          <w:rFonts w:ascii="Times New Roman" w:hAnsi="Times New Roman" w:cs="Times New Roman"/>
          <w:color w:val="000000"/>
          <w:sz w:val="24"/>
          <w:szCs w:val="24"/>
        </w:rPr>
        <w:t xml:space="preserve">, and age at symptomatic onset (using the first instance of CDR &gt; 0). </w:t>
      </w:r>
      <w:r w:rsidR="0065565A" w:rsidRPr="009F40C9">
        <w:rPr>
          <w:rFonts w:ascii="Times New Roman" w:hAnsi="Times New Roman" w:cs="Times New Roman"/>
          <w:color w:val="000000"/>
          <w:sz w:val="24"/>
          <w:szCs w:val="24"/>
        </w:rPr>
        <w:t>Participants were considered pathology positive or to have experienced symptom onset at their visit date where either</w:t>
      </w:r>
      <w:r w:rsidR="00627C73">
        <w:rPr>
          <w:rFonts w:ascii="Times New Roman" w:hAnsi="Times New Roman" w:cs="Times New Roman"/>
          <w:color w:val="000000"/>
          <w:sz w:val="24"/>
          <w:szCs w:val="24"/>
        </w:rPr>
        <w:t xml:space="preserve"> of</w:t>
      </w:r>
      <w:r w:rsidR="0065565A" w:rsidRPr="009F40C9">
        <w:rPr>
          <w:rFonts w:ascii="Times New Roman" w:hAnsi="Times New Roman" w:cs="Times New Roman"/>
          <w:color w:val="000000"/>
          <w:sz w:val="24"/>
          <w:szCs w:val="24"/>
        </w:rPr>
        <w:t xml:space="preserve"> their CSF measures surpassed threshold or they had their first CDR &gt; 0 rating at a clinical visit. On average, participant visits where lumbar punctures were performed were spaced a</w:t>
      </w:r>
      <w:r w:rsidR="002E2724">
        <w:rPr>
          <w:rFonts w:ascii="Times New Roman" w:hAnsi="Times New Roman" w:cs="Times New Roman"/>
          <w:color w:val="000000"/>
          <w:sz w:val="24"/>
          <w:szCs w:val="24"/>
        </w:rPr>
        <w:t>pproximately</w:t>
      </w:r>
      <w:r w:rsidR="0065565A" w:rsidRPr="009F40C9">
        <w:rPr>
          <w:rFonts w:ascii="Times New Roman" w:hAnsi="Times New Roman" w:cs="Times New Roman"/>
          <w:color w:val="000000"/>
          <w:sz w:val="24"/>
          <w:szCs w:val="24"/>
        </w:rPr>
        <w:t xml:space="preserve"> 2 </w:t>
      </w:r>
      <w:r w:rsidR="0065565A" w:rsidRPr="009F40C9">
        <w:rPr>
          <w:rFonts w:ascii="Times New Roman" w:hAnsi="Times New Roman" w:cs="Times New Roman"/>
          <w:color w:val="000000"/>
          <w:sz w:val="24"/>
          <w:szCs w:val="24"/>
        </w:rPr>
        <w:lastRenderedPageBreak/>
        <w:t>years apart. Clinical visits for CDR rating occur</w:t>
      </w:r>
      <w:r w:rsidR="002E2724">
        <w:rPr>
          <w:rFonts w:ascii="Times New Roman" w:hAnsi="Times New Roman" w:cs="Times New Roman"/>
          <w:color w:val="000000"/>
          <w:sz w:val="24"/>
          <w:szCs w:val="24"/>
        </w:rPr>
        <w:t>red</w:t>
      </w:r>
      <w:r w:rsidR="0065565A" w:rsidRPr="009F40C9">
        <w:rPr>
          <w:rFonts w:ascii="Times New Roman" w:hAnsi="Times New Roman" w:cs="Times New Roman"/>
          <w:color w:val="000000"/>
          <w:sz w:val="24"/>
          <w:szCs w:val="24"/>
        </w:rPr>
        <w:t xml:space="preserve"> </w:t>
      </w:r>
      <w:ins w:id="373" w:author="Wisch, Julie" w:date="2022-09-27T13:37:00Z">
        <w:r w:rsidR="00823FE9">
          <w:rPr>
            <w:rFonts w:ascii="Times New Roman" w:hAnsi="Times New Roman" w:cs="Times New Roman"/>
            <w:color w:val="000000"/>
            <w:sz w:val="24"/>
            <w:szCs w:val="24"/>
          </w:rPr>
          <w:t xml:space="preserve">roughly </w:t>
        </w:r>
      </w:ins>
      <w:r w:rsidR="0065565A" w:rsidRPr="009F40C9">
        <w:rPr>
          <w:rFonts w:ascii="Times New Roman" w:hAnsi="Times New Roman" w:cs="Times New Roman"/>
          <w:color w:val="000000"/>
          <w:sz w:val="24"/>
          <w:szCs w:val="24"/>
        </w:rPr>
        <w:t>annually</w:t>
      </w:r>
      <w:ins w:id="374" w:author="Wisch, Julie" w:date="2022-09-27T13:37:00Z">
        <w:r w:rsidR="00823FE9">
          <w:rPr>
            <w:rFonts w:ascii="Times New Roman" w:hAnsi="Times New Roman" w:cs="Times New Roman"/>
            <w:color w:val="000000"/>
            <w:sz w:val="24"/>
            <w:szCs w:val="24"/>
          </w:rPr>
          <w:t>, although this varied by cluster (see Table 1)</w:t>
        </w:r>
      </w:ins>
      <w:r w:rsidR="0065565A" w:rsidRPr="009F40C9">
        <w:rPr>
          <w:rFonts w:ascii="Times New Roman" w:hAnsi="Times New Roman" w:cs="Times New Roman"/>
          <w:color w:val="000000"/>
          <w:sz w:val="24"/>
          <w:szCs w:val="24"/>
        </w:rPr>
        <w:t>.</w:t>
      </w:r>
      <w:r w:rsidR="0065565A" w:rsidRPr="00D71DF4">
        <w:rPr>
          <w:rFonts w:ascii="Times New Roman" w:hAnsi="Times New Roman" w:cs="Times New Roman"/>
          <w:color w:val="000000"/>
          <w:sz w:val="24"/>
          <w:szCs w:val="24"/>
        </w:rPr>
        <w:t xml:space="preserve"> </w:t>
      </w:r>
      <w:r w:rsidRPr="00900B3E">
        <w:rPr>
          <w:rFonts w:ascii="Times New Roman" w:hAnsi="Times New Roman" w:cs="Times New Roman"/>
          <w:color w:val="000000"/>
          <w:sz w:val="24"/>
          <w:szCs w:val="24"/>
        </w:rPr>
        <w:t xml:space="preserve">In the survival analysis, we grouped by the latent clusters </w:t>
      </w:r>
      <w:r w:rsidR="00627C73">
        <w:rPr>
          <w:rFonts w:ascii="Times New Roman" w:hAnsi="Times New Roman" w:cs="Times New Roman"/>
          <w:color w:val="000000"/>
          <w:sz w:val="24"/>
          <w:szCs w:val="24"/>
        </w:rPr>
        <w:t xml:space="preserve">that </w:t>
      </w:r>
      <w:r w:rsidR="002E2724">
        <w:rPr>
          <w:rFonts w:ascii="Times New Roman" w:hAnsi="Times New Roman" w:cs="Times New Roman"/>
          <w:color w:val="000000"/>
          <w:sz w:val="24"/>
          <w:szCs w:val="24"/>
        </w:rPr>
        <w:t>were</w:t>
      </w:r>
      <w:r w:rsidRPr="00900B3E">
        <w:rPr>
          <w:rFonts w:ascii="Times New Roman" w:hAnsi="Times New Roman" w:cs="Times New Roman"/>
          <w:color w:val="000000"/>
          <w:sz w:val="24"/>
          <w:szCs w:val="24"/>
        </w:rPr>
        <w:t xml:space="preserve"> identified in the previous analysis (relying on the </w:t>
      </w:r>
      <w:ins w:id="375" w:author="Wisch, Julie" w:date="2022-09-27T13:37:00Z">
        <w:r w:rsidR="00823FE9">
          <w:rPr>
            <w:rFonts w:ascii="Times New Roman" w:hAnsi="Times New Roman" w:cs="Times New Roman"/>
            <w:color w:val="000000"/>
            <w:sz w:val="24"/>
            <w:szCs w:val="24"/>
          </w:rPr>
          <w:t xml:space="preserve">relationship of </w:t>
        </w:r>
      </w:ins>
      <w:r w:rsidRPr="00900B3E">
        <w:rPr>
          <w:rFonts w:ascii="Times New Roman" w:hAnsi="Times New Roman" w:cs="Times New Roman"/>
          <w:color w:val="000000"/>
          <w:sz w:val="24"/>
          <w:szCs w:val="24"/>
        </w:rPr>
        <w:t>CSF pTau</w:t>
      </w:r>
      <w:ins w:id="376" w:author="Wisch, Julie" w:date="2022-09-27T13:38:00Z">
        <w:r w:rsidR="00823FE9">
          <w:rPr>
            <w:rFonts w:ascii="Times New Roman" w:hAnsi="Times New Roman" w:cs="Times New Roman"/>
            <w:color w:val="000000"/>
            <w:sz w:val="24"/>
            <w:szCs w:val="24"/>
          </w:rPr>
          <w:t xml:space="preserve"> to</w:t>
        </w:r>
      </w:ins>
      <w:del w:id="377" w:author="Wisch, Julie" w:date="2022-09-27T13:38:00Z">
        <w:r w:rsidRPr="00900B3E" w:rsidDel="00823FE9">
          <w:rPr>
            <w:rFonts w:ascii="Times New Roman" w:hAnsi="Times New Roman" w:cs="Times New Roman"/>
            <w:color w:val="000000"/>
            <w:sz w:val="24"/>
            <w:szCs w:val="24"/>
          </w:rPr>
          <w:delText>/</w:delText>
        </w:r>
      </w:del>
      <w:ins w:id="378" w:author="Wisch, Julie" w:date="2022-09-27T13:38:00Z">
        <w:r w:rsidR="00823FE9">
          <w:rPr>
            <w:rFonts w:ascii="Times New Roman" w:hAnsi="Times New Roman" w:cs="Times New Roman"/>
            <w:color w:val="000000"/>
            <w:sz w:val="24"/>
            <w:szCs w:val="24"/>
          </w:rPr>
          <w:t xml:space="preserve"> </w:t>
        </w:r>
      </w:ins>
      <w:r w:rsidRPr="00900B3E">
        <w:rPr>
          <w:rFonts w:ascii="Times New Roman" w:hAnsi="Times New Roman" w:cs="Times New Roman"/>
          <w:color w:val="000000"/>
          <w:sz w:val="24"/>
          <w:szCs w:val="24"/>
        </w:rPr>
        <w:t>A</w:t>
      </w:r>
      <w:r w:rsidR="00F50DC4">
        <w:rPr>
          <w:rFonts w:ascii="Times New Roman" w:hAnsi="Times New Roman" w:cs="Times New Roman"/>
          <w:color w:val="000000"/>
          <w:sz w:val="24"/>
          <w:szCs w:val="24"/>
        </w:rPr>
        <w:t>β</w:t>
      </w:r>
      <w:r w:rsidRPr="00900B3E">
        <w:rPr>
          <w:rFonts w:ascii="Times New Roman" w:hAnsi="Times New Roman" w:cs="Times New Roman"/>
          <w:color w:val="000000"/>
          <w:sz w:val="24"/>
          <w:szCs w:val="24"/>
        </w:rPr>
        <w:t xml:space="preserve">42 ratio). </w:t>
      </w:r>
      <w:del w:id="379" w:author="Wisch, Julie" w:date="2022-09-20T10:00:00Z">
        <w:r w:rsidRPr="00900B3E" w:rsidDel="00385455">
          <w:rPr>
            <w:rFonts w:ascii="Times New Roman" w:hAnsi="Times New Roman" w:cs="Times New Roman"/>
            <w:color w:val="000000"/>
            <w:sz w:val="24"/>
            <w:szCs w:val="24"/>
          </w:rPr>
          <w:delText>For the survival analysis we omitted</w:delText>
        </w:r>
      </w:del>
      <w:ins w:id="380" w:author="Wisch, Julie" w:date="2022-09-20T10:00:00Z">
        <w:r w:rsidR="00385455">
          <w:rPr>
            <w:rFonts w:ascii="Times New Roman" w:hAnsi="Times New Roman" w:cs="Times New Roman"/>
            <w:color w:val="000000"/>
            <w:sz w:val="24"/>
            <w:szCs w:val="24"/>
          </w:rPr>
          <w:t>Some</w:t>
        </w:r>
      </w:ins>
      <w:r w:rsidRPr="00900B3E">
        <w:rPr>
          <w:rFonts w:ascii="Times New Roman" w:hAnsi="Times New Roman" w:cs="Times New Roman"/>
          <w:color w:val="000000"/>
          <w:sz w:val="24"/>
          <w:szCs w:val="24"/>
        </w:rPr>
        <w:t xml:space="preserve"> </w:t>
      </w:r>
      <w:ins w:id="381" w:author="Wisch, Julie" w:date="2022-09-20T10:00:00Z">
        <w:r w:rsidR="00385455">
          <w:rPr>
            <w:rFonts w:ascii="Times New Roman" w:hAnsi="Times New Roman" w:cs="Times New Roman"/>
            <w:color w:val="000000"/>
            <w:sz w:val="24"/>
            <w:szCs w:val="24"/>
          </w:rPr>
          <w:t>p</w:t>
        </w:r>
      </w:ins>
      <w:del w:id="382" w:author="Wisch, Julie" w:date="2022-09-20T10:00:00Z">
        <w:r w:rsidRPr="00900B3E" w:rsidDel="00385455">
          <w:rPr>
            <w:rFonts w:ascii="Times New Roman" w:hAnsi="Times New Roman" w:cs="Times New Roman"/>
            <w:color w:val="000000"/>
            <w:sz w:val="24"/>
            <w:szCs w:val="24"/>
          </w:rPr>
          <w:delText>p</w:delText>
        </w:r>
      </w:del>
      <w:r w:rsidRPr="00900B3E">
        <w:rPr>
          <w:rFonts w:ascii="Times New Roman" w:hAnsi="Times New Roman" w:cs="Times New Roman"/>
          <w:color w:val="000000"/>
          <w:sz w:val="24"/>
          <w:szCs w:val="24"/>
        </w:rPr>
        <w:t xml:space="preserve">articipants </w:t>
      </w:r>
      <w:del w:id="383" w:author="Wisch, Julie" w:date="2022-09-20T10:00:00Z">
        <w:r w:rsidRPr="00900B3E" w:rsidDel="00385455">
          <w:rPr>
            <w:rFonts w:ascii="Times New Roman" w:hAnsi="Times New Roman" w:cs="Times New Roman"/>
            <w:color w:val="000000"/>
            <w:sz w:val="24"/>
            <w:szCs w:val="24"/>
          </w:rPr>
          <w:delText xml:space="preserve">that </w:delText>
        </w:r>
      </w:del>
      <w:r w:rsidRPr="00900B3E">
        <w:rPr>
          <w:rFonts w:ascii="Times New Roman" w:hAnsi="Times New Roman" w:cs="Times New Roman"/>
          <w:color w:val="000000"/>
          <w:sz w:val="24"/>
          <w:szCs w:val="24"/>
        </w:rPr>
        <w:t>were amyloid positive (13 / 108) and</w:t>
      </w:r>
      <w:ins w:id="384" w:author="Wisch, Julie" w:date="2022-09-20T10:00:00Z">
        <w:r w:rsidR="00385455">
          <w:rPr>
            <w:rFonts w:ascii="Times New Roman" w:hAnsi="Times New Roman" w:cs="Times New Roman"/>
            <w:color w:val="000000"/>
            <w:sz w:val="24"/>
            <w:szCs w:val="24"/>
          </w:rPr>
          <w:t>/or</w:t>
        </w:r>
      </w:ins>
      <w:r w:rsidRPr="00900B3E">
        <w:rPr>
          <w:rFonts w:ascii="Times New Roman" w:hAnsi="Times New Roman" w:cs="Times New Roman"/>
          <w:color w:val="000000"/>
          <w:sz w:val="24"/>
          <w:szCs w:val="24"/>
        </w:rPr>
        <w:t xml:space="preserve"> tau positive (20 / 108) prior to study enrollment</w:t>
      </w:r>
      <w:ins w:id="385" w:author="Wisch, Julie" w:date="2022-09-20T10:00:00Z">
        <w:r w:rsidR="00385455">
          <w:rPr>
            <w:rFonts w:ascii="Times New Roman" w:hAnsi="Times New Roman" w:cs="Times New Roman"/>
            <w:color w:val="000000"/>
            <w:sz w:val="24"/>
            <w:szCs w:val="24"/>
          </w:rPr>
          <w:t xml:space="preserve">, necessitating the application of interval </w:t>
        </w:r>
      </w:ins>
      <w:ins w:id="386" w:author="Wisch, Julie" w:date="2022-09-20T10:01:00Z">
        <w:r w:rsidR="00385455">
          <w:rPr>
            <w:rFonts w:ascii="Times New Roman" w:hAnsi="Times New Roman" w:cs="Times New Roman"/>
            <w:color w:val="000000"/>
            <w:sz w:val="24"/>
            <w:szCs w:val="24"/>
          </w:rPr>
          <w:t xml:space="preserve">syntax, which allows for both left and right censored data in </w:t>
        </w:r>
      </w:ins>
      <w:ins w:id="387" w:author="Wisch, Julie" w:date="2022-09-20T10:00:00Z">
        <w:r w:rsidR="00385455">
          <w:rPr>
            <w:rFonts w:ascii="Times New Roman" w:hAnsi="Times New Roman" w:cs="Times New Roman"/>
            <w:color w:val="000000"/>
            <w:sz w:val="24"/>
            <w:szCs w:val="24"/>
          </w:rPr>
          <w:t>survival analysis</w:t>
        </w:r>
      </w:ins>
      <w:del w:id="388" w:author="Wisch, Julie" w:date="2022-09-20T10:01:00Z">
        <w:r w:rsidRPr="00900B3E" w:rsidDel="00385455">
          <w:rPr>
            <w:rFonts w:ascii="Times New Roman" w:hAnsi="Times New Roman" w:cs="Times New Roman"/>
            <w:color w:val="000000"/>
            <w:sz w:val="24"/>
            <w:szCs w:val="24"/>
          </w:rPr>
          <w:delText xml:space="preserve"> for their respective analyses</w:delText>
        </w:r>
        <w:r w:rsidR="00B53119" w:rsidDel="00385455">
          <w:rPr>
            <w:rFonts w:ascii="Times New Roman" w:hAnsi="Times New Roman" w:cs="Times New Roman"/>
            <w:color w:val="000000"/>
            <w:sz w:val="24"/>
            <w:szCs w:val="24"/>
          </w:rPr>
          <w:delText xml:space="preserve"> as we could not estimate their age at pathology positivity or change in CDR status</w:delText>
        </w:r>
      </w:del>
      <w:r w:rsidRPr="00900B3E">
        <w:rPr>
          <w:rFonts w:ascii="Times New Roman" w:hAnsi="Times New Roman" w:cs="Times New Roman"/>
          <w:color w:val="000000"/>
          <w:sz w:val="24"/>
          <w:szCs w:val="24"/>
        </w:rPr>
        <w:t>.</w:t>
      </w:r>
      <w:r w:rsidR="009E01B1">
        <w:rPr>
          <w:rFonts w:ascii="Times New Roman" w:hAnsi="Times New Roman" w:cs="Times New Roman"/>
          <w:color w:val="000000"/>
          <w:sz w:val="24"/>
          <w:szCs w:val="24"/>
        </w:rPr>
        <w:t xml:space="preserve"> We did not correct for any additional covariates in this analysis.</w:t>
      </w:r>
      <w:r w:rsidRPr="00900B3E">
        <w:rPr>
          <w:rFonts w:ascii="Times New Roman" w:hAnsi="Times New Roman" w:cs="Times New Roman"/>
          <w:color w:val="000000"/>
          <w:sz w:val="24"/>
          <w:szCs w:val="24"/>
        </w:rPr>
        <w:tab/>
      </w:r>
    </w:p>
    <w:p w14:paraId="005B05D3" w14:textId="0A7E1618" w:rsidR="003E2499" w:rsidRDefault="003E2499" w:rsidP="003E2499">
      <w:pPr>
        <w:rPr>
          <w:rFonts w:ascii="Times New Roman" w:hAnsi="Times New Roman" w:cs="Times New Roman"/>
          <w:sz w:val="24"/>
          <w:szCs w:val="24"/>
        </w:rPr>
      </w:pPr>
      <w:r w:rsidRPr="00900B3E">
        <w:rPr>
          <w:rFonts w:ascii="Times New Roman" w:hAnsi="Times New Roman" w:cs="Times New Roman"/>
          <w:sz w:val="24"/>
          <w:szCs w:val="24"/>
        </w:rPr>
        <w:t xml:space="preserve">We then evaluated the trajectory of a variety of </w:t>
      </w:r>
      <w:r w:rsidR="008A2FEF">
        <w:rPr>
          <w:rFonts w:ascii="Times New Roman" w:hAnsi="Times New Roman" w:cs="Times New Roman"/>
          <w:sz w:val="24"/>
          <w:szCs w:val="24"/>
        </w:rPr>
        <w:t>a</w:t>
      </w:r>
      <w:r w:rsidRPr="00900B3E">
        <w:rPr>
          <w:rFonts w:ascii="Times New Roman" w:hAnsi="Times New Roman" w:cs="Times New Roman"/>
          <w:sz w:val="24"/>
          <w:szCs w:val="24"/>
        </w:rPr>
        <w:t xml:space="preserve">myloid (CSF </w:t>
      </w:r>
      <w:r w:rsidR="00117CBD">
        <w:rPr>
          <w:rFonts w:ascii="Times New Roman" w:hAnsi="Times New Roman" w:cs="Times New Roman"/>
          <w:sz w:val="24"/>
          <w:szCs w:val="24"/>
        </w:rPr>
        <w:t>A</w:t>
      </w:r>
      <w:r w:rsidR="00F50DC4">
        <w:rPr>
          <w:rFonts w:ascii="Times New Roman" w:hAnsi="Times New Roman" w:cs="Times New Roman"/>
          <w:color w:val="000000"/>
          <w:sz w:val="24"/>
          <w:szCs w:val="24"/>
        </w:rPr>
        <w:t>β</w:t>
      </w:r>
      <w:r w:rsidR="00117CBD">
        <w:rPr>
          <w:rFonts w:ascii="Times New Roman" w:hAnsi="Times New Roman" w:cs="Times New Roman"/>
          <w:sz w:val="24"/>
          <w:szCs w:val="24"/>
        </w:rPr>
        <w:t>42</w:t>
      </w:r>
      <w:r w:rsidRPr="00900B3E">
        <w:rPr>
          <w:rFonts w:ascii="Times New Roman" w:hAnsi="Times New Roman" w:cs="Times New Roman"/>
          <w:sz w:val="24"/>
          <w:szCs w:val="24"/>
        </w:rPr>
        <w:t xml:space="preserve">/Aβ40 and PET-PiB summary value), </w:t>
      </w:r>
      <w:r w:rsidR="008A2FEF">
        <w:rPr>
          <w:rFonts w:ascii="Times New Roman" w:hAnsi="Times New Roman" w:cs="Times New Roman"/>
          <w:sz w:val="24"/>
          <w:szCs w:val="24"/>
        </w:rPr>
        <w:t>t</w:t>
      </w:r>
      <w:r w:rsidRPr="00900B3E">
        <w:rPr>
          <w:rFonts w:ascii="Times New Roman" w:hAnsi="Times New Roman" w:cs="Times New Roman"/>
          <w:sz w:val="24"/>
          <w:szCs w:val="24"/>
        </w:rPr>
        <w:t xml:space="preserve">au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Pr="00900B3E">
        <w:rPr>
          <w:rFonts w:ascii="Times New Roman" w:hAnsi="Times New Roman" w:cs="Times New Roman"/>
          <w:sz w:val="24"/>
          <w:szCs w:val="24"/>
        </w:rPr>
        <w:t xml:space="preserve">and PET-AV1451 Tauopathy) and </w:t>
      </w:r>
      <w:r w:rsidR="008A2FEF">
        <w:rPr>
          <w:rFonts w:ascii="Times New Roman" w:hAnsi="Times New Roman" w:cs="Times New Roman"/>
          <w:sz w:val="24"/>
          <w:szCs w:val="24"/>
        </w:rPr>
        <w:t>n</w:t>
      </w:r>
      <w:r w:rsidRPr="00900B3E">
        <w:rPr>
          <w:rFonts w:ascii="Times New Roman" w:hAnsi="Times New Roman" w:cs="Times New Roman"/>
          <w:sz w:val="24"/>
          <w:szCs w:val="24"/>
        </w:rPr>
        <w:t xml:space="preserve">eurodegeneration (cortical thickness, WMH volume, CSF NfL) biomarkers, testing for differences across latent clusters. We </w:t>
      </w:r>
      <w:ins w:id="389" w:author="Wisch, Julie" w:date="2022-09-20T10:06:00Z">
        <w:r w:rsidR="00404C5D">
          <w:rPr>
            <w:rFonts w:ascii="Times New Roman" w:hAnsi="Times New Roman" w:cs="Times New Roman"/>
            <w:sz w:val="24"/>
            <w:szCs w:val="24"/>
          </w:rPr>
          <w:t xml:space="preserve">again </w:t>
        </w:r>
      </w:ins>
      <w:r w:rsidR="009A3320">
        <w:rPr>
          <w:rFonts w:ascii="Times New Roman" w:hAnsi="Times New Roman" w:cs="Times New Roman"/>
          <w:sz w:val="24"/>
          <w:szCs w:val="24"/>
        </w:rPr>
        <w:t xml:space="preserve">applied GAMMs, </w:t>
      </w:r>
      <w:ins w:id="390" w:author="Wisch, Julie" w:date="2022-09-20T10:06:00Z">
        <w:r w:rsidR="00404C5D">
          <w:rPr>
            <w:rFonts w:ascii="Times New Roman" w:hAnsi="Times New Roman" w:cs="Times New Roman"/>
            <w:sz w:val="24"/>
            <w:szCs w:val="24"/>
          </w:rPr>
          <w:t xml:space="preserve">following methodology laid out in </w:t>
        </w:r>
      </w:ins>
      <w:del w:id="391" w:author="Wisch, Julie" w:date="2022-09-20T10:06:00Z">
        <w:r w:rsidRPr="00900B3E" w:rsidDel="00404C5D">
          <w:rPr>
            <w:rFonts w:ascii="Times New Roman" w:hAnsi="Times New Roman" w:cs="Times New Roman"/>
            <w:sz w:val="24"/>
            <w:szCs w:val="24"/>
          </w:rPr>
          <w:delText xml:space="preserve">selected for their interpretability, capacity for nonlinearity, and ability to handle repeated measures at inconsistent time intervals </w:delText>
        </w:r>
      </w:del>
      <w:sdt>
        <w:sdtPr>
          <w:rPr>
            <w:rFonts w:ascii="Times New Roman" w:hAnsi="Times New Roman" w:cs="Times New Roman"/>
            <w:color w:val="000000"/>
            <w:sz w:val="24"/>
            <w:szCs w:val="24"/>
            <w:vertAlign w:val="superscript"/>
          </w:rPr>
          <w:tag w:val="MENDELEY_CITATION_v3_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"/>
          <w:id w:val="-1261990072"/>
          <w:placeholder>
            <w:docPart w:val="5024C1AF23B0443B9E7301964119E2A1"/>
          </w:placeholder>
        </w:sdtPr>
        <w:sdtContent>
          <w:ins w:id="392" w:author="Wisch, Julie" w:date="2022-09-28T11:06:00Z">
            <w:r w:rsidR="008256BA" w:rsidRPr="008256BA">
              <w:rPr>
                <w:rFonts w:ascii="Times New Roman" w:hAnsi="Times New Roman" w:cs="Times New Roman"/>
                <w:color w:val="000000"/>
                <w:sz w:val="24"/>
                <w:szCs w:val="24"/>
                <w:vertAlign w:val="superscript"/>
              </w:rPr>
              <w:t>46</w:t>
            </w:r>
          </w:ins>
          <w:del w:id="393" w:author="Wisch, Julie" w:date="2022-09-28T10:24:00Z">
            <w:r w:rsidR="00143020" w:rsidRPr="008256BA" w:rsidDel="00733317">
              <w:rPr>
                <w:rFonts w:ascii="Times New Roman" w:hAnsi="Times New Roman" w:cs="Times New Roman"/>
                <w:color w:val="000000"/>
                <w:sz w:val="24"/>
                <w:szCs w:val="24"/>
                <w:vertAlign w:val="superscript"/>
              </w:rPr>
              <w:delText>46</w:delText>
            </w:r>
          </w:del>
        </w:sdtContent>
      </w:sdt>
      <w:r w:rsidRPr="00900B3E" w:rsidDel="007805E9">
        <w:rPr>
          <w:rFonts w:ascii="Times New Roman" w:hAnsi="Times New Roman" w:cs="Times New Roman"/>
          <w:sz w:val="24"/>
          <w:szCs w:val="24"/>
        </w:rPr>
        <w:t xml:space="preserve">. </w:t>
      </w:r>
      <w:ins w:id="394" w:author="Wisch, Julie" w:date="2022-09-20T10:06:00Z">
        <w:r w:rsidR="00404C5D">
          <w:rPr>
            <w:rFonts w:ascii="Times New Roman" w:hAnsi="Times New Roman" w:cs="Times New Roman"/>
            <w:sz w:val="24"/>
            <w:szCs w:val="24"/>
          </w:rPr>
          <w:t xml:space="preserve">We fitted a cubic spline to </w:t>
        </w:r>
      </w:ins>
      <w:r w:rsidR="00627C73">
        <w:rPr>
          <w:rFonts w:ascii="Times New Roman" w:hAnsi="Times New Roman" w:cs="Times New Roman"/>
          <w:sz w:val="24"/>
          <w:szCs w:val="24"/>
        </w:rPr>
        <w:t>A</w:t>
      </w:r>
      <w:r w:rsidRPr="00900B3E">
        <w:rPr>
          <w:rFonts w:ascii="Times New Roman" w:hAnsi="Times New Roman" w:cs="Times New Roman"/>
          <w:sz w:val="24"/>
          <w:szCs w:val="24"/>
        </w:rPr>
        <w:t>ge at procedure</w:t>
      </w:r>
      <w:ins w:id="395" w:author="Wisch, Julie" w:date="2022-09-20T10:07:00Z">
        <w:r w:rsidR="00404C5D">
          <w:rPr>
            <w:rFonts w:ascii="Times New Roman" w:hAnsi="Times New Roman" w:cs="Times New Roman"/>
            <w:sz w:val="24"/>
            <w:szCs w:val="24"/>
          </w:rPr>
          <w:t xml:space="preserve"> and allowed age to vary by</w:t>
        </w:r>
      </w:ins>
      <w:del w:id="396" w:author="Wisch, Julie" w:date="2022-09-20T10:07:00Z">
        <w:r w:rsidRPr="00900B3E" w:rsidDel="00404C5D">
          <w:rPr>
            <w:rFonts w:ascii="Times New Roman" w:hAnsi="Times New Roman" w:cs="Times New Roman"/>
            <w:sz w:val="24"/>
            <w:szCs w:val="24"/>
          </w:rPr>
          <w:delText xml:space="preserve">, </w:delText>
        </w:r>
      </w:del>
      <w:r w:rsidRPr="00900B3E">
        <w:rPr>
          <w:rFonts w:ascii="Times New Roman" w:hAnsi="Times New Roman" w:cs="Times New Roman"/>
          <w:sz w:val="24"/>
          <w:szCs w:val="24"/>
        </w:rPr>
        <w:t>identified latent cluster (based on the longitudinal CSF pTau/A</w:t>
      </w:r>
      <w:r w:rsidR="00FE3A6E" w:rsidRPr="00900B3E">
        <w:rPr>
          <w:rFonts w:ascii="Times New Roman" w:hAnsi="Times New Roman" w:cs="Times New Roman"/>
          <w:color w:val="000000"/>
          <w:sz w:val="24"/>
          <w:szCs w:val="24"/>
        </w:rPr>
        <w:t>β</w:t>
      </w:r>
      <w:r w:rsidRPr="00900B3E">
        <w:rPr>
          <w:rFonts w:ascii="Times New Roman" w:hAnsi="Times New Roman" w:cs="Times New Roman"/>
          <w:sz w:val="24"/>
          <w:szCs w:val="24"/>
        </w:rPr>
        <w:t xml:space="preserve">42 ratios), </w:t>
      </w:r>
      <w:ins w:id="397" w:author="Wisch, Julie" w:date="2022-09-20T10:07:00Z">
        <w:r w:rsidR="00404C5D">
          <w:rPr>
            <w:rFonts w:ascii="Times New Roman" w:hAnsi="Times New Roman" w:cs="Times New Roman"/>
            <w:sz w:val="24"/>
            <w:szCs w:val="24"/>
          </w:rPr>
          <w:t>fitting that with a factor smooth interaction.</w:t>
        </w:r>
      </w:ins>
      <w:del w:id="398" w:author="Wisch, Julie" w:date="2022-09-20T10:07:00Z">
        <w:r w:rsidRPr="00900B3E" w:rsidDel="00404C5D">
          <w:rPr>
            <w:rFonts w:ascii="Times New Roman" w:hAnsi="Times New Roman" w:cs="Times New Roman"/>
            <w:sz w:val="24"/>
            <w:szCs w:val="24"/>
          </w:rPr>
          <w:delText xml:space="preserve">and their interaction </w:delText>
        </w:r>
        <w:r w:rsidR="00627C73" w:rsidDel="00404C5D">
          <w:rPr>
            <w:rFonts w:ascii="Times New Roman" w:hAnsi="Times New Roman" w:cs="Times New Roman"/>
            <w:sz w:val="24"/>
            <w:szCs w:val="24"/>
          </w:rPr>
          <w:delText xml:space="preserve">were included </w:delText>
        </w:r>
        <w:r w:rsidRPr="00900B3E" w:rsidDel="00404C5D">
          <w:rPr>
            <w:rFonts w:ascii="Times New Roman" w:hAnsi="Times New Roman" w:cs="Times New Roman"/>
            <w:sz w:val="24"/>
            <w:szCs w:val="24"/>
          </w:rPr>
          <w:delText>as regressors.</w:delText>
        </w:r>
      </w:del>
      <w:r w:rsidRPr="00900B3E">
        <w:rPr>
          <w:rFonts w:ascii="Times New Roman" w:hAnsi="Times New Roman" w:cs="Times New Roman"/>
          <w:sz w:val="24"/>
          <w:szCs w:val="24"/>
        </w:rPr>
        <w:t xml:space="preserve"> </w:t>
      </w:r>
      <w:ins w:id="399" w:author="Wisch, Julie" w:date="2022-09-20T10:08:00Z">
        <w:r w:rsidR="00404C5D">
          <w:rPr>
            <w:rFonts w:ascii="Times New Roman" w:hAnsi="Times New Roman" w:cs="Times New Roman"/>
            <w:sz w:val="24"/>
            <w:szCs w:val="24"/>
          </w:rPr>
          <w:t xml:space="preserve">We limited the age by latent cluster interaction to 3 knots. </w:t>
        </w:r>
      </w:ins>
      <w:r w:rsidRPr="00900B3E">
        <w:rPr>
          <w:rFonts w:ascii="Times New Roman" w:hAnsi="Times New Roman" w:cs="Times New Roman"/>
          <w:sz w:val="24"/>
          <w:szCs w:val="24"/>
        </w:rPr>
        <w:t xml:space="preserve">The following parameters were utilized as response variables:  </w:t>
      </w:r>
      <w:r w:rsidRPr="00900B3E" w:rsidDel="007805E9">
        <w:rPr>
          <w:rFonts w:ascii="Times New Roman" w:hAnsi="Times New Roman" w:cs="Times New Roman"/>
          <w:sz w:val="24"/>
          <w:szCs w:val="24"/>
        </w:rPr>
        <w:t>CSF A</w:t>
      </w:r>
      <w:r w:rsidR="00FE3A6E" w:rsidRPr="00900B3E">
        <w:rPr>
          <w:rFonts w:ascii="Times New Roman" w:hAnsi="Times New Roman" w:cs="Times New Roman"/>
          <w:color w:val="000000"/>
          <w:sz w:val="24"/>
          <w:szCs w:val="24"/>
        </w:rPr>
        <w:t>β</w:t>
      </w:r>
      <w:r w:rsidRPr="00900B3E" w:rsidDel="007805E9">
        <w:rPr>
          <w:rFonts w:ascii="Times New Roman" w:hAnsi="Times New Roman" w:cs="Times New Roman"/>
          <w:sz w:val="24"/>
          <w:szCs w:val="24"/>
        </w:rPr>
        <w:t>42, PET-PiB cortical amyloid summary, CSF pTau, PET</w:t>
      </w:r>
      <w:r w:rsidRPr="00900B3E">
        <w:rPr>
          <w:rFonts w:ascii="Times New Roman" w:hAnsi="Times New Roman" w:cs="Times New Roman"/>
          <w:sz w:val="24"/>
          <w:szCs w:val="24"/>
        </w:rPr>
        <w:t xml:space="preserve">-AV1451 tauopathy, cortical thickness, </w:t>
      </w:r>
      <w:r w:rsidR="008A2FEF">
        <w:rPr>
          <w:rFonts w:ascii="Times New Roman" w:hAnsi="Times New Roman" w:cs="Times New Roman"/>
          <w:sz w:val="24"/>
          <w:szCs w:val="24"/>
        </w:rPr>
        <w:t>WMH</w:t>
      </w:r>
      <w:r w:rsidRPr="00900B3E">
        <w:rPr>
          <w:rFonts w:ascii="Times New Roman" w:hAnsi="Times New Roman" w:cs="Times New Roman"/>
          <w:sz w:val="24"/>
          <w:szCs w:val="24"/>
        </w:rPr>
        <w:t xml:space="preserve"> volume, and CSF NfL.</w:t>
      </w:r>
    </w:p>
    <w:p w14:paraId="3AFA5C52" w14:textId="4DBE5184" w:rsidR="00D324AF" w:rsidRPr="00D324AF" w:rsidRDefault="00D324AF" w:rsidP="003E2499">
      <w:pPr>
        <w:rPr>
          <w:rFonts w:ascii="Times New Roman" w:hAnsi="Times New Roman" w:cs="Times New Roman"/>
          <w:b/>
          <w:sz w:val="28"/>
          <w:szCs w:val="28"/>
        </w:rPr>
      </w:pPr>
      <w:r w:rsidRPr="007A6B24">
        <w:rPr>
          <w:rFonts w:ascii="Times New Roman" w:hAnsi="Times New Roman" w:cs="Times New Roman"/>
          <w:b/>
          <w:sz w:val="28"/>
          <w:szCs w:val="28"/>
        </w:rPr>
        <w:t xml:space="preserve">Proteome </w:t>
      </w:r>
      <w:r>
        <w:rPr>
          <w:rFonts w:ascii="Times New Roman" w:hAnsi="Times New Roman" w:cs="Times New Roman"/>
          <w:b/>
          <w:sz w:val="28"/>
          <w:szCs w:val="28"/>
        </w:rPr>
        <w:t xml:space="preserve">Classification and </w:t>
      </w:r>
      <w:r w:rsidRPr="007A6B24">
        <w:rPr>
          <w:rFonts w:ascii="Times New Roman" w:hAnsi="Times New Roman" w:cs="Times New Roman"/>
          <w:b/>
          <w:sz w:val="28"/>
          <w:szCs w:val="28"/>
        </w:rPr>
        <w:t>Analysis</w:t>
      </w:r>
      <w:r>
        <w:rPr>
          <w:rFonts w:ascii="Times New Roman" w:hAnsi="Times New Roman" w:cs="Times New Roman"/>
          <w:b/>
          <w:sz w:val="28"/>
          <w:szCs w:val="28"/>
        </w:rPr>
        <w:t xml:space="preserve"> </w:t>
      </w:r>
    </w:p>
    <w:p w14:paraId="2E56F278" w14:textId="4229D950" w:rsidR="00476B52" w:rsidRDefault="003E2499" w:rsidP="003E2499">
      <w:pPr>
        <w:rPr>
          <w:ins w:id="400" w:author="Wisch, Julie" w:date="2022-09-27T13:51:00Z"/>
          <w:rFonts w:ascii="Times New Roman" w:hAnsi="Times New Roman" w:cs="Times New Roman"/>
          <w:sz w:val="24"/>
          <w:szCs w:val="24"/>
        </w:rPr>
      </w:pPr>
      <w:r w:rsidRPr="00900B3E">
        <w:rPr>
          <w:rFonts w:ascii="Times New Roman" w:hAnsi="Times New Roman" w:cs="Times New Roman"/>
          <w:sz w:val="24"/>
          <w:szCs w:val="24"/>
        </w:rPr>
        <w:t xml:space="preserve">Finally, we applied </w:t>
      </w:r>
      <w:r>
        <w:rPr>
          <w:rFonts w:ascii="Times New Roman" w:hAnsi="Times New Roman" w:cs="Times New Roman"/>
          <w:sz w:val="24"/>
          <w:szCs w:val="24"/>
        </w:rPr>
        <w:t>P</w:t>
      </w:r>
      <w:r w:rsidRPr="00900B3E">
        <w:rPr>
          <w:rFonts w:ascii="Times New Roman" w:hAnsi="Times New Roman" w:cs="Times New Roman"/>
          <w:sz w:val="24"/>
          <w:szCs w:val="24"/>
        </w:rPr>
        <w:t>elora, a supervised clustering technique, to classify individuals as members of the previously identified latent clusters using proteomics values</w:t>
      </w:r>
      <w:sdt>
        <w:sdtPr>
          <w:rPr>
            <w:rFonts w:ascii="Times New Roman" w:hAnsi="Times New Roman" w:cs="Times New Roman"/>
            <w:color w:val="000000"/>
            <w:sz w:val="24"/>
            <w:szCs w:val="24"/>
            <w:vertAlign w:val="superscript"/>
          </w:rPr>
          <w:tag w:val="MENDELEY_CITATION_v3_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"/>
          <w:id w:val="574709961"/>
          <w:placeholder>
            <w:docPart w:val="989A61CF97B54E928FAABD165FF7530E"/>
          </w:placeholder>
        </w:sdtPr>
        <w:sdtContent>
          <w:ins w:id="401" w:author="Wisch, Julie" w:date="2022-09-28T11:06:00Z">
            <w:r w:rsidR="008256BA" w:rsidRPr="008256BA">
              <w:rPr>
                <w:rFonts w:ascii="Times New Roman" w:eastAsia="Times New Roman" w:hAnsi="Times New Roman" w:cs="Times New Roman"/>
                <w:color w:val="000000"/>
                <w:vertAlign w:val="superscript"/>
              </w:rPr>
              <w:t>47</w:t>
            </w:r>
          </w:ins>
          <w:del w:id="402" w:author="Wisch, Julie" w:date="2022-09-28T10:24:00Z">
            <w:r w:rsidR="00143020" w:rsidRPr="008256BA" w:rsidDel="00733317">
              <w:rPr>
                <w:rFonts w:ascii="Times New Roman" w:eastAsia="Times New Roman" w:hAnsi="Times New Roman" w:cs="Times New Roman"/>
                <w:color w:val="000000"/>
                <w:vertAlign w:val="superscript"/>
              </w:rPr>
              <w:delText>47</w:delText>
            </w:r>
          </w:del>
        </w:sdtContent>
      </w:sdt>
      <w:r w:rsidR="006B359F">
        <w:rPr>
          <w:rFonts w:ascii="Times New Roman" w:hAnsi="Times New Roman" w:cs="Times New Roman"/>
          <w:sz w:val="24"/>
          <w:szCs w:val="24"/>
        </w:rPr>
        <w:t xml:space="preserve">. </w:t>
      </w:r>
      <w:r w:rsidR="00627C73">
        <w:rPr>
          <w:rFonts w:ascii="Times New Roman" w:hAnsi="Times New Roman" w:cs="Times New Roman"/>
          <w:sz w:val="24"/>
          <w:szCs w:val="24"/>
        </w:rPr>
        <w:t xml:space="preserve">A total of </w:t>
      </w:r>
      <w:r w:rsidR="006B359F">
        <w:rPr>
          <w:rFonts w:ascii="Times New Roman" w:hAnsi="Times New Roman" w:cs="Times New Roman"/>
          <w:sz w:val="24"/>
          <w:szCs w:val="24"/>
        </w:rPr>
        <w:t>713</w:t>
      </w:r>
      <w:r w:rsidRPr="00900B3E">
        <w:rPr>
          <w:rFonts w:ascii="Times New Roman" w:hAnsi="Times New Roman" w:cs="Times New Roman"/>
          <w:sz w:val="24"/>
          <w:szCs w:val="24"/>
        </w:rPr>
        <w:t xml:space="preserve"> </w:t>
      </w:r>
      <w:r w:rsidR="00627C73">
        <w:rPr>
          <w:rFonts w:ascii="Times New Roman" w:hAnsi="Times New Roman" w:cs="Times New Roman"/>
          <w:sz w:val="24"/>
          <w:szCs w:val="24"/>
        </w:rPr>
        <w:t xml:space="preserve">CSF </w:t>
      </w:r>
      <w:r w:rsidRPr="00900B3E">
        <w:rPr>
          <w:rFonts w:ascii="Times New Roman" w:hAnsi="Times New Roman" w:cs="Times New Roman"/>
          <w:sz w:val="24"/>
          <w:szCs w:val="24"/>
        </w:rPr>
        <w:t xml:space="preserve">proteins </w:t>
      </w:r>
      <w:r w:rsidR="00FE3A6E">
        <w:rPr>
          <w:rFonts w:ascii="Times New Roman" w:hAnsi="Times New Roman" w:cs="Times New Roman"/>
          <w:sz w:val="24"/>
          <w:szCs w:val="24"/>
        </w:rPr>
        <w:t>passed QC</w:t>
      </w:r>
      <w:r w:rsidRPr="00900B3E">
        <w:rPr>
          <w:rFonts w:ascii="Times New Roman" w:hAnsi="Times New Roman" w:cs="Times New Roman"/>
          <w:sz w:val="24"/>
          <w:szCs w:val="24"/>
        </w:rPr>
        <w:t xml:space="preserve"> and were utilized as features in the supervised cl</w:t>
      </w:r>
      <w:r w:rsidR="008A2FEF">
        <w:rPr>
          <w:rFonts w:ascii="Times New Roman" w:hAnsi="Times New Roman" w:cs="Times New Roman"/>
          <w:sz w:val="24"/>
          <w:szCs w:val="24"/>
        </w:rPr>
        <w:t xml:space="preserve">ustering model. </w:t>
      </w:r>
      <w:ins w:id="403" w:author="Wisch, Julie" w:date="2022-09-20T14:18:00Z">
        <w:r w:rsidR="00D94418">
          <w:rPr>
            <w:rFonts w:ascii="Times New Roman" w:hAnsi="Times New Roman" w:cs="Times New Roman"/>
            <w:sz w:val="24"/>
            <w:szCs w:val="24"/>
          </w:rPr>
          <w:t>These values were scaled and centered</w:t>
        </w:r>
      </w:ins>
      <w:ins w:id="404" w:author="Wisch, Julie" w:date="2022-09-20T14:17:00Z">
        <w:r w:rsidR="00D94418">
          <w:rPr>
            <w:rFonts w:ascii="Times New Roman" w:hAnsi="Times New Roman" w:cs="Times New Roman"/>
            <w:sz w:val="24"/>
            <w:szCs w:val="24"/>
          </w:rPr>
          <w:t xml:space="preserve">. </w:t>
        </w:r>
      </w:ins>
      <w:r w:rsidR="00627C73" w:rsidRPr="00833EBE">
        <w:rPr>
          <w:rFonts w:ascii="Times New Roman" w:hAnsi="Times New Roman" w:cs="Times New Roman"/>
          <w:sz w:val="24"/>
          <w:szCs w:val="24"/>
        </w:rPr>
        <w:t>For this analysis</w:t>
      </w:r>
      <w:r w:rsidR="00730AEF" w:rsidRPr="00833EBE">
        <w:rPr>
          <w:rFonts w:ascii="Times New Roman" w:hAnsi="Times New Roman" w:cs="Times New Roman"/>
          <w:sz w:val="24"/>
          <w:szCs w:val="24"/>
        </w:rPr>
        <w:t xml:space="preserve"> single timepoint proteome values</w:t>
      </w:r>
      <w:r w:rsidR="00627C73" w:rsidRPr="00833EBE">
        <w:rPr>
          <w:rFonts w:ascii="Times New Roman" w:hAnsi="Times New Roman" w:cs="Times New Roman"/>
          <w:sz w:val="24"/>
          <w:szCs w:val="24"/>
        </w:rPr>
        <w:t xml:space="preserve"> were compared</w:t>
      </w:r>
      <w:r w:rsidR="00730AEF" w:rsidRPr="00833EBE">
        <w:rPr>
          <w:rFonts w:ascii="Times New Roman" w:hAnsi="Times New Roman" w:cs="Times New Roman"/>
          <w:sz w:val="24"/>
          <w:szCs w:val="24"/>
        </w:rPr>
        <w:t xml:space="preserve"> to </w:t>
      </w:r>
      <w:r w:rsidR="00627C73" w:rsidRPr="00833EBE">
        <w:rPr>
          <w:rFonts w:ascii="Times New Roman" w:hAnsi="Times New Roman" w:cs="Times New Roman"/>
          <w:sz w:val="24"/>
          <w:szCs w:val="24"/>
        </w:rPr>
        <w:t>clusters derived from</w:t>
      </w:r>
      <w:r w:rsidR="00730AEF" w:rsidRPr="00833EBE">
        <w:rPr>
          <w:rFonts w:ascii="Times New Roman" w:hAnsi="Times New Roman" w:cs="Times New Roman"/>
          <w:sz w:val="24"/>
          <w:szCs w:val="24"/>
        </w:rPr>
        <w:t xml:space="preserve"> longitudinal trajector</w:t>
      </w:r>
      <w:r w:rsidR="00627C73" w:rsidRPr="00833EBE">
        <w:rPr>
          <w:rFonts w:ascii="Times New Roman" w:hAnsi="Times New Roman" w:cs="Times New Roman"/>
          <w:sz w:val="24"/>
          <w:szCs w:val="24"/>
        </w:rPr>
        <w:t>ies</w:t>
      </w:r>
      <w:r w:rsidR="00730AEF" w:rsidRPr="00833EBE">
        <w:rPr>
          <w:rFonts w:ascii="Times New Roman" w:hAnsi="Times New Roman" w:cs="Times New Roman"/>
          <w:sz w:val="24"/>
          <w:szCs w:val="24"/>
        </w:rPr>
        <w:t xml:space="preserve">. </w:t>
      </w:r>
    </w:p>
    <w:p w14:paraId="5D14336F" w14:textId="79DBE903" w:rsidR="00823FE9" w:rsidRDefault="00476B52" w:rsidP="003E2499">
      <w:pPr>
        <w:rPr>
          <w:ins w:id="405" w:author="Wisch, Julie" w:date="2022-09-27T13:56:00Z"/>
          <w:rFonts w:ascii="Times New Roman" w:hAnsi="Times New Roman" w:cs="Times New Roman"/>
          <w:sz w:val="24"/>
          <w:szCs w:val="24"/>
        </w:rPr>
      </w:pPr>
      <w:ins w:id="406" w:author="Wisch, Julie" w:date="2022-09-27T13:51:00Z">
        <w:r>
          <w:rPr>
            <w:rFonts w:ascii="Times New Roman" w:hAnsi="Times New Roman" w:cs="Times New Roman"/>
            <w:sz w:val="24"/>
            <w:szCs w:val="24"/>
          </w:rPr>
          <w:t xml:space="preserve">Most participants </w:t>
        </w:r>
      </w:ins>
      <w:ins w:id="407" w:author="Wisch, Julie" w:date="2022-09-28T11:41:00Z">
        <w:r w:rsidR="00BD7EA1">
          <w:rPr>
            <w:rFonts w:ascii="Times New Roman" w:hAnsi="Times New Roman" w:cs="Times New Roman"/>
            <w:sz w:val="24"/>
            <w:szCs w:val="24"/>
          </w:rPr>
          <w:t xml:space="preserve">(N – 105) </w:t>
        </w:r>
      </w:ins>
      <w:ins w:id="408" w:author="Wisch, Julie" w:date="2022-09-27T13:51:00Z">
        <w:r>
          <w:rPr>
            <w:rFonts w:ascii="Times New Roman" w:hAnsi="Times New Roman" w:cs="Times New Roman"/>
            <w:sz w:val="24"/>
            <w:szCs w:val="24"/>
          </w:rPr>
          <w:t xml:space="preserve">had two sequenced proteomes. </w:t>
        </w:r>
      </w:ins>
      <w:ins w:id="409" w:author="Wisch, Julie" w:date="2022-09-27T13:39:00Z">
        <w:r w:rsidR="00823FE9">
          <w:rPr>
            <w:rFonts w:ascii="Times New Roman" w:hAnsi="Times New Roman" w:cs="Times New Roman"/>
            <w:sz w:val="24"/>
            <w:szCs w:val="24"/>
          </w:rPr>
          <w:t xml:space="preserve">For the application of Pelora, we set aside 20% of the participant </w:t>
        </w:r>
      </w:ins>
      <w:ins w:id="410" w:author="Wisch, Julie" w:date="2022-09-27T13:40:00Z">
        <w:r w:rsidR="00823FE9">
          <w:rPr>
            <w:rFonts w:ascii="Times New Roman" w:hAnsi="Times New Roman" w:cs="Times New Roman"/>
            <w:sz w:val="24"/>
            <w:szCs w:val="24"/>
          </w:rPr>
          <w:t>IDs</w:t>
        </w:r>
      </w:ins>
      <w:ins w:id="411" w:author="Wisch, Julie" w:date="2022-09-27T13:52:00Z">
        <w:r>
          <w:rPr>
            <w:rFonts w:ascii="Times New Roman" w:hAnsi="Times New Roman" w:cs="Times New Roman"/>
            <w:sz w:val="24"/>
            <w:szCs w:val="24"/>
          </w:rPr>
          <w:t xml:space="preserve"> </w:t>
        </w:r>
      </w:ins>
      <w:ins w:id="412" w:author="Wisch, Julie" w:date="2022-09-27T13:40:00Z">
        <w:r w:rsidR="00823FE9">
          <w:rPr>
            <w:rFonts w:ascii="Times New Roman" w:hAnsi="Times New Roman" w:cs="Times New Roman"/>
            <w:sz w:val="24"/>
            <w:szCs w:val="24"/>
          </w:rPr>
          <w:t>as a hold out set.</w:t>
        </w:r>
      </w:ins>
      <w:ins w:id="413" w:author="Wisch, Julie" w:date="2022-09-27T13:52:00Z">
        <w:r>
          <w:rPr>
            <w:rFonts w:ascii="Times New Roman" w:hAnsi="Times New Roman" w:cs="Times New Roman"/>
            <w:sz w:val="24"/>
            <w:szCs w:val="24"/>
          </w:rPr>
          <w:t xml:space="preserve"> In stratifying our data into training, testing, and hold out sets, we did not allow participants to be split across groups, as this could lead to target leakage. </w:t>
        </w:r>
      </w:ins>
      <w:ins w:id="414" w:author="Wisch, Julie" w:date="2022-09-27T13:53:00Z">
        <w:r w:rsidR="0097734C">
          <w:rPr>
            <w:rFonts w:ascii="Times New Roman" w:hAnsi="Times New Roman" w:cs="Times New Roman"/>
            <w:sz w:val="24"/>
            <w:szCs w:val="24"/>
          </w:rPr>
          <w:t xml:space="preserve">We then applied </w:t>
        </w:r>
      </w:ins>
      <w:ins w:id="415" w:author="Wisch, Julie" w:date="2022-09-28T08:38:00Z">
        <w:r w:rsidR="0097734C">
          <w:rPr>
            <w:rFonts w:ascii="Times New Roman" w:hAnsi="Times New Roman" w:cs="Times New Roman"/>
            <w:sz w:val="24"/>
            <w:szCs w:val="24"/>
          </w:rPr>
          <w:t>P</w:t>
        </w:r>
      </w:ins>
      <w:ins w:id="416" w:author="Wisch, Julie" w:date="2022-09-27T13:53:00Z">
        <w:r>
          <w:rPr>
            <w:rFonts w:ascii="Times New Roman" w:hAnsi="Times New Roman" w:cs="Times New Roman"/>
            <w:sz w:val="24"/>
            <w:szCs w:val="24"/>
          </w:rPr>
          <w:t xml:space="preserve">elora for classification on the training dataset. </w:t>
        </w:r>
      </w:ins>
      <w:ins w:id="417" w:author="Wisch, Julie" w:date="2022-09-27T13:54:00Z">
        <w:r>
          <w:rPr>
            <w:rFonts w:ascii="Times New Roman" w:hAnsi="Times New Roman" w:cs="Times New Roman"/>
            <w:sz w:val="24"/>
            <w:szCs w:val="24"/>
          </w:rPr>
          <w:t xml:space="preserve">We trained the algorithm using 1 – 10 protein clusters, then evaluated performance on the testing dataset. </w:t>
        </w:r>
      </w:ins>
      <w:ins w:id="418" w:author="Wisch, Julie" w:date="2022-09-27T13:55:00Z">
        <w:r>
          <w:rPr>
            <w:rFonts w:ascii="Times New Roman" w:hAnsi="Times New Roman" w:cs="Times New Roman"/>
            <w:sz w:val="24"/>
            <w:szCs w:val="24"/>
          </w:rPr>
          <w:t xml:space="preserve">We selected the optimal number of protein clusters based on the AUC performance on the testing dataset. After the number of clusters was chosen, we applied Pelora to the hold out dataset. We calculated bootstrapped confidence intervals for the </w:t>
        </w:r>
      </w:ins>
      <w:ins w:id="419" w:author="Wisch, Julie" w:date="2022-09-27T13:56:00Z">
        <w:r>
          <w:rPr>
            <w:rFonts w:ascii="Times New Roman" w:hAnsi="Times New Roman" w:cs="Times New Roman"/>
            <w:sz w:val="24"/>
            <w:szCs w:val="24"/>
          </w:rPr>
          <w:t>AUC, and these values are reported in the results</w:t>
        </w:r>
        <w:r w:rsidR="00800707">
          <w:rPr>
            <w:rFonts w:ascii="Times New Roman" w:hAnsi="Times New Roman" w:cs="Times New Roman"/>
            <w:sz w:val="24"/>
            <w:szCs w:val="24"/>
          </w:rPr>
          <w:t>.</w:t>
        </w:r>
      </w:ins>
    </w:p>
    <w:p w14:paraId="1524C3F9" w14:textId="1EEC8C5C" w:rsidR="00800707" w:rsidRDefault="0097734C" w:rsidP="003E2499">
      <w:pPr>
        <w:rPr>
          <w:rFonts w:ascii="Times New Roman" w:hAnsi="Times New Roman" w:cs="Times New Roman"/>
          <w:sz w:val="24"/>
          <w:szCs w:val="24"/>
        </w:rPr>
      </w:pPr>
      <w:ins w:id="420" w:author="Wisch, Julie" w:date="2022-09-28T08:47:00Z">
        <w:r>
          <w:rPr>
            <w:rFonts w:ascii="Times New Roman" w:hAnsi="Times New Roman" w:cs="Times New Roman"/>
            <w:sz w:val="24"/>
            <w:szCs w:val="24"/>
          </w:rPr>
          <w:t xml:space="preserve">In the supplement, we present a comparison between the models presented in the main text and </w:t>
        </w:r>
      </w:ins>
      <w:ins w:id="421" w:author="Wisch, Julie" w:date="2022-09-27T13:58:00Z">
        <w:r>
          <w:rPr>
            <w:rFonts w:ascii="Times New Roman" w:hAnsi="Times New Roman" w:cs="Times New Roman"/>
            <w:sz w:val="24"/>
            <w:szCs w:val="24"/>
          </w:rPr>
          <w:t>a simple baseline model.</w:t>
        </w:r>
        <w:r w:rsidR="00800707">
          <w:rPr>
            <w:rFonts w:ascii="Times New Roman" w:hAnsi="Times New Roman" w:cs="Times New Roman"/>
            <w:sz w:val="24"/>
            <w:szCs w:val="24"/>
          </w:rPr>
          <w:t xml:space="preserve"> </w:t>
        </w:r>
      </w:ins>
      <w:ins w:id="422" w:author="Wisch, Julie" w:date="2022-09-28T08:47:00Z">
        <w:r>
          <w:rPr>
            <w:rFonts w:ascii="Times New Roman" w:hAnsi="Times New Roman" w:cs="Times New Roman"/>
            <w:sz w:val="24"/>
            <w:szCs w:val="24"/>
          </w:rPr>
          <w:t>W</w:t>
        </w:r>
      </w:ins>
      <w:ins w:id="423" w:author="Wisch, Julie" w:date="2022-09-27T13:58:00Z">
        <w:r w:rsidR="00800707">
          <w:rPr>
            <w:rFonts w:ascii="Times New Roman" w:hAnsi="Times New Roman" w:cs="Times New Roman"/>
            <w:sz w:val="24"/>
            <w:szCs w:val="24"/>
          </w:rPr>
          <w:t xml:space="preserve">e performed </w:t>
        </w:r>
      </w:ins>
      <w:ins w:id="424" w:author="Wisch, Julie" w:date="2022-09-27T13:59:00Z">
        <w:r w:rsidR="00800707">
          <w:rPr>
            <w:rFonts w:ascii="Times New Roman" w:hAnsi="Times New Roman" w:cs="Times New Roman"/>
            <w:sz w:val="24"/>
            <w:szCs w:val="24"/>
          </w:rPr>
          <w:t xml:space="preserve">binomial </w:t>
        </w:r>
      </w:ins>
      <w:ins w:id="425" w:author="Wisch, Julie" w:date="2022-09-27T13:58:00Z">
        <w:r w:rsidR="00800707">
          <w:rPr>
            <w:rFonts w:ascii="Times New Roman" w:hAnsi="Times New Roman" w:cs="Times New Roman"/>
            <w:sz w:val="24"/>
            <w:szCs w:val="24"/>
          </w:rPr>
          <w:t>lasso regression (Pelora is built on similar L1 norm concepts)</w:t>
        </w:r>
      </w:ins>
      <w:ins w:id="426" w:author="Wisch, Julie" w:date="2022-09-27T13:59:00Z">
        <w:r w:rsidR="00800707">
          <w:rPr>
            <w:rFonts w:ascii="Times New Roman" w:hAnsi="Times New Roman" w:cs="Times New Roman"/>
            <w:sz w:val="24"/>
            <w:szCs w:val="24"/>
          </w:rPr>
          <w:t xml:space="preserve"> using only sex and age as covariates, attempting to classify individual membership in the previously identified latent clusters. We also applied </w:t>
        </w:r>
      </w:ins>
      <w:ins w:id="427" w:author="Wisch, Julie" w:date="2022-09-27T14:00:00Z">
        <w:r w:rsidR="00800707">
          <w:rPr>
            <w:rFonts w:ascii="Times New Roman" w:hAnsi="Times New Roman" w:cs="Times New Roman"/>
            <w:sz w:val="24"/>
            <w:szCs w:val="24"/>
          </w:rPr>
          <w:t>P</w:t>
        </w:r>
      </w:ins>
      <w:ins w:id="428" w:author="Wisch, Julie" w:date="2022-09-27T13:59:00Z">
        <w:r w:rsidR="00800707">
          <w:rPr>
            <w:rFonts w:ascii="Times New Roman" w:hAnsi="Times New Roman" w:cs="Times New Roman"/>
            <w:sz w:val="24"/>
            <w:szCs w:val="24"/>
          </w:rPr>
          <w:t>elora while including age and sex as covariates.</w:t>
        </w:r>
      </w:ins>
    </w:p>
    <w:p w14:paraId="3EFB24ED" w14:textId="715A6E55" w:rsidR="003E2499" w:rsidDel="00823FE9" w:rsidRDefault="008A2FEF" w:rsidP="003E2499">
      <w:pPr>
        <w:rPr>
          <w:del w:id="429" w:author="Wisch, Julie" w:date="2022-09-27T13:39:00Z"/>
          <w:rFonts w:ascii="Times New Roman" w:hAnsi="Times New Roman" w:cs="Times New Roman"/>
          <w:sz w:val="24"/>
          <w:szCs w:val="24"/>
        </w:rPr>
      </w:pPr>
      <w:del w:id="430" w:author="Wisch, Julie" w:date="2022-09-27T13:39:00Z">
        <w:r w:rsidDel="00823FE9">
          <w:rPr>
            <w:rFonts w:ascii="Times New Roman" w:hAnsi="Times New Roman" w:cs="Times New Roman"/>
            <w:sz w:val="24"/>
            <w:szCs w:val="24"/>
          </w:rPr>
          <w:lastRenderedPageBreak/>
          <w:delText>After applying P</w:delText>
        </w:r>
        <w:r w:rsidR="003E2499" w:rsidRPr="00900B3E" w:rsidDel="00823FE9">
          <w:rPr>
            <w:rFonts w:ascii="Times New Roman" w:hAnsi="Times New Roman" w:cs="Times New Roman"/>
            <w:sz w:val="24"/>
            <w:szCs w:val="24"/>
          </w:rPr>
          <w:delText xml:space="preserve">elora to identify </w:delText>
        </w:r>
        <w:r w:rsidDel="00823FE9">
          <w:rPr>
            <w:rFonts w:ascii="Times New Roman" w:hAnsi="Times New Roman" w:cs="Times New Roman"/>
            <w:sz w:val="24"/>
            <w:szCs w:val="24"/>
          </w:rPr>
          <w:delText>ten</w:delText>
        </w:r>
        <w:r w:rsidR="003E2499" w:rsidRPr="00900B3E" w:rsidDel="00823FE9">
          <w:rPr>
            <w:rFonts w:ascii="Times New Roman" w:hAnsi="Times New Roman" w:cs="Times New Roman"/>
            <w:sz w:val="24"/>
            <w:szCs w:val="24"/>
          </w:rPr>
          <w:delText xml:space="preserve"> protein clusters that </w:delText>
        </w:r>
        <w:r w:rsidR="00627C73" w:rsidDel="00823FE9">
          <w:rPr>
            <w:rFonts w:ascii="Times New Roman" w:hAnsi="Times New Roman" w:cs="Times New Roman"/>
            <w:sz w:val="24"/>
            <w:szCs w:val="24"/>
          </w:rPr>
          <w:delText>were</w:delText>
        </w:r>
        <w:r w:rsidR="003E2499" w:rsidRPr="00900B3E" w:rsidDel="00823FE9">
          <w:rPr>
            <w:rFonts w:ascii="Times New Roman" w:hAnsi="Times New Roman" w:cs="Times New Roman"/>
            <w:sz w:val="24"/>
            <w:szCs w:val="24"/>
          </w:rPr>
          <w:delText xml:space="preserve"> predictive of the latent cluster labels, we utilized 10-fold cross validated lasso regression to select clusters relevant for analysis </w:delText>
        </w:r>
      </w:del>
      <w:customXmlDelRangeStart w:id="431" w:author="Wisch, Julie" w:date="2022-09-27T13:39:00Z"/>
      <w:sdt>
        <w:sdtPr>
          <w:rPr>
            <w:rFonts w:ascii="Times New Roman" w:hAnsi="Times New Roman" w:cs="Times New Roman"/>
            <w:color w:val="000000"/>
            <w:sz w:val="24"/>
            <w:szCs w:val="24"/>
            <w:vertAlign w:val="superscript"/>
          </w:rPr>
          <w:tag w:val="MENDELEY_CITATION_v3_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"/>
          <w:id w:val="1160276450"/>
          <w:placeholder>
            <w:docPart w:val="989A61CF97B54E928FAABD165FF7530E"/>
          </w:placeholder>
        </w:sdtPr>
        <w:sdtContent>
          <w:customXmlDelRangeEnd w:id="431"/>
          <w:ins w:id="432" w:author="Wisch, Julie" w:date="2022-09-28T11:06:00Z">
            <w:r w:rsidR="008256BA" w:rsidRPr="008256BA">
              <w:rPr>
                <w:rFonts w:ascii="Times New Roman" w:hAnsi="Times New Roman" w:cs="Times New Roman"/>
                <w:color w:val="000000"/>
                <w:sz w:val="24"/>
                <w:szCs w:val="24"/>
                <w:vertAlign w:val="superscript"/>
              </w:rPr>
              <w:t>48</w:t>
            </w:r>
          </w:ins>
          <w:del w:id="433" w:author="Wisch, Julie" w:date="2022-09-27T13:39:00Z">
            <w:r w:rsidR="00143020" w:rsidRPr="008256BA" w:rsidDel="00823FE9">
              <w:rPr>
                <w:rFonts w:ascii="Times New Roman" w:hAnsi="Times New Roman" w:cs="Times New Roman"/>
                <w:color w:val="000000"/>
                <w:sz w:val="24"/>
                <w:szCs w:val="24"/>
                <w:vertAlign w:val="superscript"/>
              </w:rPr>
              <w:delText>48</w:delText>
            </w:r>
          </w:del>
          <w:customXmlDelRangeStart w:id="434" w:author="Wisch, Julie" w:date="2022-09-27T13:39:00Z"/>
        </w:sdtContent>
      </w:sdt>
      <w:customXmlDelRangeEnd w:id="434"/>
      <w:del w:id="435" w:author="Wisch, Julie" w:date="2022-09-27T13:39:00Z">
        <w:r w:rsidR="003E2499" w:rsidRPr="00900B3E" w:rsidDel="00823FE9">
          <w:rPr>
            <w:rFonts w:ascii="Times New Roman" w:hAnsi="Times New Roman" w:cs="Times New Roman"/>
            <w:sz w:val="24"/>
            <w:szCs w:val="24"/>
          </w:rPr>
          <w:delText xml:space="preserve">. Because this portion of the analysis was </w:delText>
        </w:r>
        <w:r w:rsidR="00627C73" w:rsidDel="00823FE9">
          <w:rPr>
            <w:rFonts w:ascii="Times New Roman" w:hAnsi="Times New Roman" w:cs="Times New Roman"/>
            <w:sz w:val="24"/>
            <w:szCs w:val="24"/>
          </w:rPr>
          <w:delText xml:space="preserve">for </w:delText>
        </w:r>
        <w:r w:rsidR="003E2499" w:rsidRPr="00900B3E" w:rsidDel="00823FE9">
          <w:rPr>
            <w:rFonts w:ascii="Times New Roman" w:hAnsi="Times New Roman" w:cs="Times New Roman"/>
            <w:sz w:val="24"/>
            <w:szCs w:val="24"/>
          </w:rPr>
          <w:delText xml:space="preserve">hypothesis generation rather than diagnostic development, we ran </w:delText>
        </w:r>
        <w:r w:rsidDel="00823FE9">
          <w:rPr>
            <w:rFonts w:ascii="Times New Roman" w:hAnsi="Times New Roman" w:cs="Times New Roman"/>
            <w:sz w:val="24"/>
            <w:szCs w:val="24"/>
          </w:rPr>
          <w:delText>P</w:delText>
        </w:r>
        <w:r w:rsidR="003E2499" w:rsidRPr="00900B3E" w:rsidDel="00823FE9">
          <w:rPr>
            <w:rFonts w:ascii="Times New Roman" w:hAnsi="Times New Roman" w:cs="Times New Roman"/>
            <w:sz w:val="24"/>
            <w:szCs w:val="24"/>
          </w:rPr>
          <w:delText xml:space="preserve">elora and the subsequent lasso binomial regression on the entire dataset. In order to assess the stability of the classification algorithm, we also completed 10-fold cross validation with an 80% train/20% test split and evaluated the </w:delText>
        </w:r>
        <w:r w:rsidDel="00823FE9">
          <w:rPr>
            <w:rFonts w:ascii="Times New Roman" w:hAnsi="Times New Roman" w:cs="Times New Roman"/>
            <w:sz w:val="24"/>
            <w:szCs w:val="24"/>
          </w:rPr>
          <w:delText>area under the curve (</w:delText>
        </w:r>
        <w:r w:rsidR="003E2499" w:rsidRPr="00900B3E" w:rsidDel="00823FE9">
          <w:rPr>
            <w:rFonts w:ascii="Times New Roman" w:hAnsi="Times New Roman" w:cs="Times New Roman"/>
            <w:sz w:val="24"/>
            <w:szCs w:val="24"/>
          </w:rPr>
          <w:delText>AUC</w:delText>
        </w:r>
        <w:r w:rsidDel="00823FE9">
          <w:rPr>
            <w:rFonts w:ascii="Times New Roman" w:hAnsi="Times New Roman" w:cs="Times New Roman"/>
            <w:sz w:val="24"/>
            <w:szCs w:val="24"/>
          </w:rPr>
          <w:delText>)</w:delText>
        </w:r>
        <w:r w:rsidR="003E2499" w:rsidRPr="00900B3E" w:rsidDel="00823FE9">
          <w:rPr>
            <w:rFonts w:ascii="Times New Roman" w:hAnsi="Times New Roman" w:cs="Times New Roman"/>
            <w:sz w:val="24"/>
            <w:szCs w:val="24"/>
          </w:rPr>
          <w:delText xml:space="preserve">. </w:delText>
        </w:r>
      </w:del>
    </w:p>
    <w:p w14:paraId="62F3C26E" w14:textId="2861CE35" w:rsidR="00FA776D" w:rsidRPr="00900B3E" w:rsidRDefault="00FA776D" w:rsidP="003E2499">
      <w:pPr>
        <w:rPr>
          <w:rFonts w:ascii="Times New Roman" w:hAnsi="Times New Roman" w:cs="Times New Roman"/>
          <w:sz w:val="24"/>
          <w:szCs w:val="24"/>
        </w:rPr>
      </w:pPr>
      <w:r w:rsidRPr="00833EBE">
        <w:rPr>
          <w:rFonts w:ascii="Times New Roman" w:hAnsi="Times New Roman" w:cs="Times New Roman"/>
          <w:sz w:val="24"/>
          <w:szCs w:val="24"/>
        </w:rPr>
        <w:t xml:space="preserve">To complete our analysis of the proteome, we also calculated predictive power scores for each protein. Further, we performed logistic regression using group membership in the identified latent clusters as the response variable and each protein as the regressor in order to calculate the individual AUC for each protein’s ability to classify. </w:t>
      </w:r>
      <w:ins w:id="436" w:author="Wisch, Julie" w:date="2022-09-28T08:48:00Z">
        <w:r w:rsidR="0097734C">
          <w:rPr>
            <w:rFonts w:ascii="Times New Roman" w:hAnsi="Times New Roman" w:cs="Times New Roman"/>
            <w:sz w:val="24"/>
            <w:szCs w:val="24"/>
          </w:rPr>
          <w:t>We also present the spearman correlations between all proteins identified as useful for classification by Pelora</w:t>
        </w:r>
        <w:r w:rsidR="006761F9">
          <w:rPr>
            <w:rFonts w:ascii="Times New Roman" w:hAnsi="Times New Roman" w:cs="Times New Roman"/>
            <w:sz w:val="24"/>
            <w:szCs w:val="24"/>
          </w:rPr>
          <w:t xml:space="preserve"> in the supplement.</w:t>
        </w:r>
      </w:ins>
      <w:del w:id="437" w:author="Wisch, Julie" w:date="2022-09-27T14:00:00Z">
        <w:r w:rsidRPr="00833EBE" w:rsidDel="00800707">
          <w:rPr>
            <w:rFonts w:ascii="Times New Roman" w:hAnsi="Times New Roman" w:cs="Times New Roman"/>
            <w:sz w:val="24"/>
            <w:szCs w:val="24"/>
          </w:rPr>
          <w:delText xml:space="preserve">We performed a pathway analysis for the proteins identified by </w:delText>
        </w:r>
        <w:r w:rsidR="00FE3A6E" w:rsidRPr="00833EBE" w:rsidDel="00800707">
          <w:rPr>
            <w:rFonts w:ascii="Times New Roman" w:hAnsi="Times New Roman" w:cs="Times New Roman"/>
            <w:sz w:val="24"/>
            <w:szCs w:val="24"/>
          </w:rPr>
          <w:delText>Pelora</w:delText>
        </w:r>
        <w:r w:rsidRPr="00833EBE" w:rsidDel="00800707">
          <w:rPr>
            <w:rFonts w:ascii="Times New Roman" w:hAnsi="Times New Roman" w:cs="Times New Roman"/>
            <w:sz w:val="24"/>
            <w:szCs w:val="24"/>
          </w:rPr>
          <w:delText>, in order to better understand the function of the proteins associated with latent cluster group membership</w:delText>
        </w:r>
        <w:r w:rsidR="00852B83" w:rsidRPr="00833EBE" w:rsidDel="00800707">
          <w:rPr>
            <w:rFonts w:ascii="Times New Roman" w:hAnsi="Times New Roman" w:cs="Times New Roman"/>
            <w:sz w:val="24"/>
            <w:szCs w:val="24"/>
          </w:rPr>
          <w:delText xml:space="preserve"> </w:delText>
        </w:r>
      </w:del>
      <w:customXmlDelRangeStart w:id="438" w:author="Wisch, Julie" w:date="2022-09-27T14:00:00Z"/>
      <w:sdt>
        <w:sdtPr>
          <w:rPr>
            <w:rFonts w:ascii="Times New Roman" w:hAnsi="Times New Roman" w:cs="Times New Roman"/>
            <w:color w:val="000000"/>
            <w:sz w:val="24"/>
            <w:szCs w:val="24"/>
            <w:vertAlign w:val="superscript"/>
          </w:rPr>
          <w:tag w:val="MENDELEY_CITATION_v3_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"/>
          <w:id w:val="-756363589"/>
          <w:placeholder>
            <w:docPart w:val="DefaultPlaceholder_-1854013440"/>
          </w:placeholder>
        </w:sdtPr>
        <w:sdtContent>
          <w:customXmlDelRangeEnd w:id="438"/>
          <w:ins w:id="439" w:author="Wisch, Julie" w:date="2022-09-28T11:06:00Z">
            <w:r w:rsidR="008256BA" w:rsidRPr="008256BA">
              <w:rPr>
                <w:rFonts w:ascii="Times New Roman" w:hAnsi="Times New Roman" w:cs="Times New Roman"/>
                <w:color w:val="000000"/>
                <w:sz w:val="24"/>
                <w:szCs w:val="24"/>
                <w:vertAlign w:val="superscript"/>
              </w:rPr>
              <w:t>49</w:t>
            </w:r>
          </w:ins>
          <w:del w:id="440" w:author="Wisch, Julie" w:date="2022-09-27T14:00:00Z">
            <w:r w:rsidR="00143020" w:rsidRPr="008256BA" w:rsidDel="00800707">
              <w:rPr>
                <w:rFonts w:ascii="Times New Roman" w:hAnsi="Times New Roman" w:cs="Times New Roman"/>
                <w:color w:val="000000"/>
                <w:sz w:val="24"/>
                <w:szCs w:val="24"/>
                <w:vertAlign w:val="superscript"/>
              </w:rPr>
              <w:delText>49</w:delText>
            </w:r>
          </w:del>
          <w:customXmlDelRangeStart w:id="441" w:author="Wisch, Julie" w:date="2022-09-27T14:00:00Z"/>
        </w:sdtContent>
      </w:sdt>
      <w:customXmlDelRangeEnd w:id="441"/>
      <w:del w:id="442" w:author="Wisch, Julie" w:date="2022-09-27T14:00:00Z">
        <w:r w:rsidRPr="00833EBE" w:rsidDel="00800707">
          <w:rPr>
            <w:rFonts w:ascii="Times New Roman" w:hAnsi="Times New Roman" w:cs="Times New Roman"/>
            <w:sz w:val="24"/>
            <w:szCs w:val="24"/>
          </w:rPr>
          <w:delText>.</w:delText>
        </w:r>
      </w:del>
    </w:p>
    <w:p w14:paraId="23AFB197" w14:textId="5F66A3BC" w:rsidR="007A6B24" w:rsidRPr="007A6B24" w:rsidRDefault="007A6B24" w:rsidP="003E2499">
      <w:pPr>
        <w:rPr>
          <w:rFonts w:ascii="Times New Roman" w:hAnsi="Times New Roman" w:cs="Times New Roman"/>
          <w:b/>
          <w:sz w:val="32"/>
          <w:szCs w:val="32"/>
        </w:rPr>
      </w:pPr>
      <w:r>
        <w:rPr>
          <w:rFonts w:ascii="Times New Roman" w:hAnsi="Times New Roman" w:cs="Times New Roman"/>
          <w:b/>
          <w:sz w:val="32"/>
          <w:szCs w:val="32"/>
        </w:rPr>
        <w:t>Data Availability</w:t>
      </w:r>
    </w:p>
    <w:p w14:paraId="43C4778F" w14:textId="721CC755" w:rsidR="003E2499" w:rsidRPr="00351EB0" w:rsidRDefault="006B359F" w:rsidP="003E2499">
      <w:pPr>
        <w:rPr>
          <w:rFonts w:ascii="Times New Roman" w:hAnsi="Times New Roman" w:cs="Times New Roman"/>
          <w:sz w:val="24"/>
          <w:szCs w:val="24"/>
        </w:rPr>
      </w:pPr>
      <w:r w:rsidRPr="00351EB0">
        <w:rPr>
          <w:rFonts w:ascii="Times New Roman" w:hAnsi="Times New Roman" w:cs="Times New Roman"/>
          <w:sz w:val="24"/>
          <w:szCs w:val="24"/>
        </w:rPr>
        <w:t>Analysis code has been published at github.com/jwisch/</w:t>
      </w:r>
      <w:r w:rsidR="00B403F8" w:rsidRPr="00B403F8">
        <w:t xml:space="preserve"> </w:t>
      </w:r>
      <w:r w:rsidR="00B403F8" w:rsidRPr="00B403F8">
        <w:rPr>
          <w:rFonts w:ascii="Times New Roman" w:hAnsi="Times New Roman" w:cs="Times New Roman"/>
          <w:sz w:val="24"/>
          <w:szCs w:val="24"/>
        </w:rPr>
        <w:t>ProteomicClusters</w:t>
      </w:r>
      <w:r w:rsidRPr="00351EB0">
        <w:rPr>
          <w:rFonts w:ascii="Times New Roman" w:hAnsi="Times New Roman" w:cs="Times New Roman"/>
          <w:sz w:val="24"/>
          <w:szCs w:val="24"/>
        </w:rPr>
        <w:t xml:space="preserve">. </w:t>
      </w:r>
      <w:r w:rsidR="00D324AF">
        <w:rPr>
          <w:rFonts w:ascii="Times New Roman" w:hAnsi="Times New Roman" w:cs="Times New Roman"/>
          <w:sz w:val="24"/>
          <w:szCs w:val="24"/>
        </w:rPr>
        <w:t>All analyse</w:t>
      </w:r>
      <w:r w:rsidR="00D324AF" w:rsidRPr="00351EB0">
        <w:rPr>
          <w:rFonts w:ascii="Times New Roman" w:hAnsi="Times New Roman" w:cs="Times New Roman"/>
          <w:sz w:val="24"/>
          <w:szCs w:val="24"/>
        </w:rPr>
        <w:t>s</w:t>
      </w:r>
      <w:r w:rsidR="00D324AF">
        <w:rPr>
          <w:rFonts w:ascii="Times New Roman" w:hAnsi="Times New Roman" w:cs="Times New Roman"/>
          <w:sz w:val="24"/>
          <w:szCs w:val="24"/>
        </w:rPr>
        <w:t>, excluding proteome pathway analysis,</w:t>
      </w:r>
      <w:r w:rsidR="00D324AF" w:rsidRPr="00351EB0">
        <w:rPr>
          <w:rFonts w:ascii="Times New Roman" w:hAnsi="Times New Roman" w:cs="Times New Roman"/>
          <w:sz w:val="24"/>
          <w:szCs w:val="24"/>
        </w:rPr>
        <w:t xml:space="preserve"> was conducted using R </w:t>
      </w:r>
      <w:sdt>
        <w:sdtPr>
          <w:rPr>
            <w:rFonts w:ascii="Times New Roman" w:hAnsi="Times New Roman" w:cs="Times New Roman"/>
            <w:color w:val="000000"/>
            <w:sz w:val="24"/>
            <w:szCs w:val="24"/>
            <w:vertAlign w:val="superscript"/>
          </w:rPr>
          <w:tag w:val="MENDELEY_CITATION_v3_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"/>
          <w:id w:val="1850368926"/>
          <w:placeholder>
            <w:docPart w:val="27F1384B92FC49A19CCC53E6910F0C04"/>
          </w:placeholder>
        </w:sdtPr>
        <w:sdtContent>
          <w:ins w:id="443" w:author="Wisch, Julie" w:date="2022-09-28T11:06:00Z">
            <w:r w:rsidR="008256BA" w:rsidRPr="008256BA">
              <w:rPr>
                <w:rFonts w:ascii="Times New Roman" w:hAnsi="Times New Roman" w:cs="Times New Roman"/>
                <w:color w:val="000000"/>
                <w:sz w:val="24"/>
                <w:szCs w:val="24"/>
                <w:vertAlign w:val="superscript"/>
              </w:rPr>
              <w:t>50</w:t>
            </w:r>
          </w:ins>
          <w:del w:id="444" w:author="Wisch, Julie" w:date="2022-09-28T10:24:00Z">
            <w:r w:rsidR="00143020" w:rsidRPr="008256BA" w:rsidDel="00733317">
              <w:rPr>
                <w:rFonts w:ascii="Times New Roman" w:hAnsi="Times New Roman" w:cs="Times New Roman"/>
                <w:color w:val="000000"/>
                <w:sz w:val="24"/>
                <w:szCs w:val="24"/>
                <w:vertAlign w:val="superscript"/>
              </w:rPr>
              <w:delText>50</w:delText>
            </w:r>
          </w:del>
        </w:sdtContent>
      </w:sdt>
      <w:r w:rsidR="00D324AF" w:rsidRPr="00351EB0">
        <w:rPr>
          <w:rFonts w:ascii="Times New Roman" w:hAnsi="Times New Roman" w:cs="Times New Roman"/>
          <w:sz w:val="24"/>
          <w:szCs w:val="24"/>
        </w:rPr>
        <w:t xml:space="preserve">. </w:t>
      </w:r>
      <w:r w:rsidRPr="00351EB0">
        <w:rPr>
          <w:rFonts w:ascii="Times New Roman" w:hAnsi="Times New Roman" w:cs="Times New Roman"/>
          <w:sz w:val="24"/>
          <w:szCs w:val="24"/>
        </w:rPr>
        <w:t xml:space="preserve">Proteomic data is available at NIAGADS: https://www.niagads.org/datasets/ng00102 and in the Proteomics Browser: </w:t>
      </w:r>
      <w:r w:rsidR="006761F9">
        <w:fldChar w:fldCharType="begin"/>
      </w:r>
      <w:r w:rsidR="006761F9">
        <w:instrText xml:space="preserve"> HYPERLINK "http://ngi.pub:3838/ONTIME_Proteomics/" </w:instrText>
      </w:r>
      <w:r w:rsidR="006761F9">
        <w:fldChar w:fldCharType="separate"/>
      </w:r>
      <w:r w:rsidR="007A6B24" w:rsidRPr="001A5CED">
        <w:rPr>
          <w:rStyle w:val="Hyperlink"/>
          <w:rFonts w:ascii="Times New Roman" w:hAnsi="Times New Roman" w:cs="Times New Roman"/>
          <w:sz w:val="24"/>
          <w:szCs w:val="24"/>
        </w:rPr>
        <w:t>http://ngi.pub:3838/ONTIME_Proteomics/</w:t>
      </w:r>
      <w:r w:rsidR="006761F9">
        <w:rPr>
          <w:rStyle w:val="Hyperlink"/>
          <w:rFonts w:ascii="Times New Roman" w:hAnsi="Times New Roman" w:cs="Times New Roman"/>
          <w:sz w:val="24"/>
          <w:szCs w:val="24"/>
        </w:rPr>
        <w:fldChar w:fldCharType="end"/>
      </w:r>
      <w:r w:rsidR="00852B83" w:rsidRPr="00351EB0">
        <w:rPr>
          <w:rFonts w:ascii="Times New Roman" w:hAnsi="Times New Roman" w:cs="Times New Roman"/>
          <w:sz w:val="24"/>
          <w:szCs w:val="24"/>
        </w:rPr>
        <w:t>.</w:t>
      </w:r>
      <w:r w:rsidR="007A6B24">
        <w:rPr>
          <w:rFonts w:ascii="Times New Roman" w:hAnsi="Times New Roman" w:cs="Times New Roman"/>
          <w:sz w:val="24"/>
          <w:szCs w:val="24"/>
        </w:rPr>
        <w:t xml:space="preserve"> Imaging data is available via OASIS </w:t>
      </w:r>
      <w:r w:rsidR="006761F9">
        <w:fldChar w:fldCharType="begin"/>
      </w:r>
      <w:r w:rsidR="006761F9">
        <w:instrText xml:space="preserve"> HYPERLINK "https://www.oasis-brains.org/" </w:instrText>
      </w:r>
      <w:r w:rsidR="006761F9">
        <w:fldChar w:fldCharType="separate"/>
      </w:r>
      <w:r w:rsidR="007A6B24" w:rsidRPr="001A5CED">
        <w:rPr>
          <w:rStyle w:val="Hyperlink"/>
          <w:rFonts w:ascii="Times New Roman" w:hAnsi="Times New Roman" w:cs="Times New Roman"/>
          <w:sz w:val="24"/>
          <w:szCs w:val="24"/>
        </w:rPr>
        <w:t>https://www.oasis-brains.org/</w:t>
      </w:r>
      <w:r w:rsidR="006761F9">
        <w:rPr>
          <w:rStyle w:val="Hyperlink"/>
          <w:rFonts w:ascii="Times New Roman" w:hAnsi="Times New Roman" w:cs="Times New Roman"/>
          <w:sz w:val="24"/>
          <w:szCs w:val="24"/>
        </w:rPr>
        <w:fldChar w:fldCharType="end"/>
      </w:r>
      <w:r w:rsidR="007A6B24">
        <w:rPr>
          <w:rFonts w:ascii="Times New Roman" w:hAnsi="Times New Roman" w:cs="Times New Roman"/>
          <w:sz w:val="24"/>
          <w:szCs w:val="24"/>
        </w:rPr>
        <w:t xml:space="preserve">. Imaging data, as well as biomarker data, is also available via request to the Knight ADRC </w:t>
      </w:r>
      <w:r w:rsidR="007A6B24" w:rsidRPr="007A6B24">
        <w:rPr>
          <w:rFonts w:ascii="Times New Roman" w:hAnsi="Times New Roman" w:cs="Times New Roman"/>
          <w:sz w:val="24"/>
          <w:szCs w:val="24"/>
        </w:rPr>
        <w:t>https://knightadrc.wustl.edu/data-request-form/</w:t>
      </w:r>
      <w:r w:rsidR="007A6B24">
        <w:rPr>
          <w:rFonts w:ascii="Times New Roman" w:hAnsi="Times New Roman" w:cs="Times New Roman"/>
          <w:sz w:val="24"/>
          <w:szCs w:val="24"/>
        </w:rPr>
        <w:t>.</w:t>
      </w:r>
    </w:p>
    <w:p w14:paraId="49528A94" w14:textId="497E59F4" w:rsidR="003E2499" w:rsidRPr="007A6B24" w:rsidRDefault="007A6B24" w:rsidP="008F70CC">
      <w:pPr>
        <w:rPr>
          <w:rFonts w:ascii="Times New Roman" w:hAnsi="Times New Roman" w:cs="Times New Roman"/>
          <w:b/>
          <w:sz w:val="36"/>
          <w:szCs w:val="36"/>
        </w:rPr>
      </w:pPr>
      <w:r w:rsidRPr="007A6B24">
        <w:rPr>
          <w:rFonts w:ascii="Times New Roman" w:hAnsi="Times New Roman" w:cs="Times New Roman"/>
          <w:b/>
          <w:sz w:val="36"/>
          <w:szCs w:val="36"/>
        </w:rPr>
        <w:t>Results</w:t>
      </w:r>
    </w:p>
    <w:p w14:paraId="3FE8B2E5" w14:textId="73994FF9" w:rsidR="00071C63" w:rsidRPr="004D49B2" w:rsidRDefault="00071C63">
      <w:pPr>
        <w:rPr>
          <w:rFonts w:ascii="Times New Roman" w:hAnsi="Times New Roman" w:cs="Times New Roman"/>
          <w:b/>
          <w:sz w:val="32"/>
          <w:szCs w:val="32"/>
        </w:rPr>
      </w:pPr>
      <w:r w:rsidRPr="004D49B2">
        <w:rPr>
          <w:rFonts w:ascii="Times New Roman" w:hAnsi="Times New Roman" w:cs="Times New Roman"/>
          <w:b/>
          <w:sz w:val="32"/>
          <w:szCs w:val="32"/>
        </w:rPr>
        <w:t>Identification of Early Differences in Preclinical AD Pathology</w:t>
      </w:r>
    </w:p>
    <w:p w14:paraId="45A56A60" w14:textId="5D8FA58E" w:rsidR="00584A8E" w:rsidRPr="00900B3E" w:rsidRDefault="00D25385">
      <w:pPr>
        <w:rPr>
          <w:rFonts w:ascii="Times New Roman" w:hAnsi="Times New Roman" w:cs="Times New Roman"/>
          <w:color w:val="000000"/>
          <w:sz w:val="24"/>
          <w:szCs w:val="24"/>
        </w:rPr>
      </w:pPr>
      <w:r>
        <w:rPr>
          <w:rFonts w:ascii="Times New Roman" w:hAnsi="Times New Roman" w:cs="Times New Roman"/>
          <w:sz w:val="24"/>
          <w:szCs w:val="24"/>
        </w:rPr>
        <w:t>An</w:t>
      </w:r>
      <w:r w:rsidR="00A91DF8" w:rsidRPr="00900B3E">
        <w:rPr>
          <w:rFonts w:ascii="Times New Roman" w:hAnsi="Times New Roman" w:cs="Times New Roman"/>
          <w:sz w:val="24"/>
          <w:szCs w:val="24"/>
        </w:rPr>
        <w:t xml:space="preserve"> unsupervised machine learning technique</w:t>
      </w:r>
      <w:r w:rsidR="0002028D">
        <w:rPr>
          <w:rFonts w:ascii="Times New Roman" w:hAnsi="Times New Roman" w:cs="Times New Roman"/>
          <w:sz w:val="24"/>
          <w:szCs w:val="24"/>
        </w:rPr>
        <w:t xml:space="preserve">, </w:t>
      </w:r>
      <w:r w:rsidR="00A91DF8" w:rsidRPr="00900B3E">
        <w:rPr>
          <w:rFonts w:ascii="Times New Roman" w:hAnsi="Times New Roman" w:cs="Times New Roman"/>
          <w:sz w:val="24"/>
          <w:szCs w:val="24"/>
        </w:rPr>
        <w:t>growth mixture modeling</w:t>
      </w:r>
      <w:r w:rsidR="0002028D">
        <w:rPr>
          <w:rFonts w:ascii="Times New Roman" w:hAnsi="Times New Roman" w:cs="Times New Roman"/>
          <w:sz w:val="24"/>
          <w:szCs w:val="24"/>
        </w:rPr>
        <w:t>,</w:t>
      </w:r>
      <w:r w:rsidR="00A91DF8" w:rsidRPr="00900B3E">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A91DF8" w:rsidRPr="00900B3E">
        <w:rPr>
          <w:rFonts w:ascii="Times New Roman" w:hAnsi="Times New Roman" w:cs="Times New Roman"/>
          <w:sz w:val="24"/>
          <w:szCs w:val="24"/>
        </w:rPr>
        <w:t xml:space="preserve">to cluster the longitudinal trajectories </w:t>
      </w:r>
      <w:r>
        <w:rPr>
          <w:rFonts w:ascii="Times New Roman" w:hAnsi="Times New Roman" w:cs="Times New Roman"/>
          <w:sz w:val="24"/>
          <w:szCs w:val="24"/>
        </w:rPr>
        <w:t>for each participant with regards to</w:t>
      </w:r>
      <w:r w:rsidR="00A91DF8" w:rsidRPr="00900B3E">
        <w:rPr>
          <w:rFonts w:ascii="Times New Roman" w:hAnsi="Times New Roman" w:cs="Times New Roman"/>
          <w:sz w:val="24"/>
          <w:szCs w:val="24"/>
        </w:rPr>
        <w:t xml:space="preserve">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ins w:id="445" w:author="Wisch, Julie" w:date="2022-09-20T11:51:00Z">
        <w:r w:rsidR="005A6F6F">
          <w:rPr>
            <w:rFonts w:ascii="Times New Roman" w:hAnsi="Times New Roman" w:cs="Times New Roman"/>
            <w:sz w:val="24"/>
            <w:szCs w:val="24"/>
          </w:rPr>
          <w:t xml:space="preserve"> as a function of CSF</w:t>
        </w:r>
      </w:ins>
      <w:del w:id="446" w:author="Wisch, Julie" w:date="2022-09-20T11:51:00Z">
        <w:r w:rsidR="0002028D" w:rsidDel="005A6F6F">
          <w:rPr>
            <w:rFonts w:ascii="Times New Roman" w:hAnsi="Times New Roman" w:cs="Times New Roman"/>
            <w:sz w:val="24"/>
            <w:szCs w:val="24"/>
          </w:rPr>
          <w:delText>/</w:delText>
        </w:r>
      </w:del>
      <w:r w:rsidR="0002028D">
        <w:rPr>
          <w:rFonts w:ascii="Times New Roman" w:hAnsi="Times New Roman" w:cs="Times New Roman"/>
          <w:sz w:val="24"/>
          <w:szCs w:val="24"/>
        </w:rPr>
        <w:t xml:space="preserve"> </w:t>
      </w:r>
      <w:r w:rsidR="00A91DF8" w:rsidRPr="00900B3E">
        <w:rPr>
          <w:rFonts w:ascii="Times New Roman" w:hAnsi="Times New Roman" w:cs="Times New Roman"/>
          <w:sz w:val="24"/>
          <w:szCs w:val="24"/>
        </w:rPr>
        <w:t>A</w:t>
      </w:r>
      <w:r w:rsidR="00FE3A6E" w:rsidRPr="00900B3E">
        <w:rPr>
          <w:rFonts w:ascii="Times New Roman" w:hAnsi="Times New Roman" w:cs="Times New Roman"/>
          <w:color w:val="000000"/>
          <w:sz w:val="24"/>
          <w:szCs w:val="24"/>
        </w:rPr>
        <w:t>β</w:t>
      </w:r>
      <w:r w:rsidR="00A91DF8" w:rsidRPr="00900B3E">
        <w:rPr>
          <w:rFonts w:ascii="Times New Roman" w:hAnsi="Times New Roman" w:cs="Times New Roman"/>
          <w:sz w:val="24"/>
          <w:szCs w:val="24"/>
        </w:rPr>
        <w:t xml:space="preserve">42 </w:t>
      </w:r>
      <w:sdt>
        <w:sdtPr>
          <w:rPr>
            <w:rFonts w:ascii="Times New Roman" w:hAnsi="Times New Roman" w:cs="Times New Roman"/>
            <w:color w:val="000000"/>
            <w:sz w:val="24"/>
            <w:szCs w:val="24"/>
            <w:vertAlign w:val="superscript"/>
          </w:rPr>
          <w:tag w:val="MENDELEY_CITATION_v3_eyJjaXRhdGlvbklEIjoiTUVOREVMRVlfQ0lUQVRJT05fY2MyMGJhNjktZmFkMC00YjZmLThmMjAtNDIwZGZiNWZhY2Y1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
          <w:id w:val="-1483458187"/>
          <w:placeholder>
            <w:docPart w:val="0B6ECD23FEB2418D9A3073C9A18496EA"/>
          </w:placeholder>
        </w:sdtPr>
        <w:sdtContent>
          <w:ins w:id="447" w:author="Wisch, Julie" w:date="2022-09-28T11:06:00Z">
            <w:r w:rsidR="008256BA" w:rsidRPr="008256BA">
              <w:rPr>
                <w:rFonts w:ascii="Times New Roman" w:eastAsia="Times New Roman" w:hAnsi="Times New Roman" w:cs="Times New Roman"/>
                <w:color w:val="000000"/>
                <w:vertAlign w:val="superscript"/>
              </w:rPr>
              <w:t>36</w:t>
            </w:r>
          </w:ins>
          <w:del w:id="448" w:author="Wisch, Julie" w:date="2022-09-28T10:24:00Z">
            <w:r w:rsidR="00143020" w:rsidRPr="008256BA" w:rsidDel="00733317">
              <w:rPr>
                <w:rFonts w:ascii="Times New Roman" w:eastAsia="Times New Roman" w:hAnsi="Times New Roman" w:cs="Times New Roman"/>
                <w:color w:val="000000"/>
                <w:vertAlign w:val="superscript"/>
              </w:rPr>
              <w:delText>36</w:delText>
            </w:r>
          </w:del>
        </w:sdtContent>
      </w:sdt>
      <w:r w:rsidR="00A91DF8" w:rsidRPr="00900B3E">
        <w:rPr>
          <w:rFonts w:ascii="Times New Roman" w:hAnsi="Times New Roman" w:cs="Times New Roman"/>
          <w:sz w:val="24"/>
          <w:szCs w:val="24"/>
        </w:rPr>
        <w:t>.</w:t>
      </w:r>
      <w:r w:rsidR="00A91DF8" w:rsidRPr="00900B3E" w:rsidDel="00AB110B">
        <w:rPr>
          <w:rFonts w:ascii="Times New Roman" w:hAnsi="Times New Roman" w:cs="Times New Roman"/>
          <w:sz w:val="24"/>
          <w:szCs w:val="24"/>
        </w:rPr>
        <w:t xml:space="preserve"> </w:t>
      </w:r>
      <w:r w:rsidR="00A91DF8" w:rsidRPr="00900B3E">
        <w:rPr>
          <w:rFonts w:ascii="Times New Roman" w:hAnsi="Times New Roman" w:cs="Times New Roman"/>
          <w:sz w:val="24"/>
          <w:szCs w:val="24"/>
        </w:rPr>
        <w:t xml:space="preserve">This </w:t>
      </w:r>
      <w:r w:rsidR="009F0BA4">
        <w:rPr>
          <w:rFonts w:ascii="Times New Roman" w:hAnsi="Times New Roman" w:cs="Times New Roman"/>
          <w:sz w:val="24"/>
          <w:szCs w:val="24"/>
        </w:rPr>
        <w:t>was a novel application of the algorithm to</w:t>
      </w:r>
      <w:r w:rsidR="00A91DF8" w:rsidRPr="00900B3E">
        <w:rPr>
          <w:rFonts w:ascii="Times New Roman" w:hAnsi="Times New Roman" w:cs="Times New Roman"/>
          <w:sz w:val="24"/>
          <w:szCs w:val="24"/>
        </w:rPr>
        <w:t xml:space="preserve"> preclinical amyloid and tau biomarkers.</w:t>
      </w:r>
      <w:r w:rsidR="00A91DF8">
        <w:rPr>
          <w:rFonts w:ascii="Times New Roman" w:hAnsi="Times New Roman" w:cs="Times New Roman"/>
          <w:sz w:val="24"/>
          <w:szCs w:val="24"/>
        </w:rPr>
        <w:t xml:space="preserve"> Using a data-driven search for the appropriate number of clusters, </w:t>
      </w:r>
      <w:r w:rsidR="00A72E05" w:rsidRPr="00900B3E">
        <w:rPr>
          <w:rFonts w:ascii="Times New Roman" w:hAnsi="Times New Roman" w:cs="Times New Roman"/>
          <w:sz w:val="24"/>
          <w:szCs w:val="24"/>
        </w:rPr>
        <w:t>three latent growth trajectories</w:t>
      </w:r>
      <w:r w:rsidR="0002028D">
        <w:rPr>
          <w:rFonts w:ascii="Times New Roman" w:hAnsi="Times New Roman" w:cs="Times New Roman"/>
          <w:sz w:val="24"/>
          <w:szCs w:val="24"/>
        </w:rPr>
        <w:t xml:space="preserve"> were identified</w:t>
      </w:r>
      <w:r w:rsidR="00A72E05" w:rsidRPr="00900B3E">
        <w:rPr>
          <w:rFonts w:ascii="Times New Roman" w:hAnsi="Times New Roman" w:cs="Times New Roman"/>
          <w:sz w:val="24"/>
          <w:szCs w:val="24"/>
        </w:rPr>
        <w:t xml:space="preserve"> </w:t>
      </w:r>
      <w:r w:rsidR="00525AA6">
        <w:rPr>
          <w:rFonts w:ascii="Times New Roman" w:hAnsi="Times New Roman" w:cs="Times New Roman"/>
          <w:sz w:val="24"/>
          <w:szCs w:val="24"/>
        </w:rPr>
        <w:t>(</w:t>
      </w:r>
      <w:r w:rsidR="00525AA6">
        <w:rPr>
          <w:rFonts w:ascii="Times New Roman" w:hAnsi="Times New Roman" w:cs="Times New Roman"/>
          <w:i/>
          <w:sz w:val="24"/>
          <w:szCs w:val="24"/>
        </w:rPr>
        <w:t>Figure 1a</w:t>
      </w:r>
      <w:r w:rsidR="00525AA6">
        <w:rPr>
          <w:rFonts w:ascii="Times New Roman" w:hAnsi="Times New Roman" w:cs="Times New Roman"/>
          <w:sz w:val="24"/>
          <w:szCs w:val="24"/>
        </w:rPr>
        <w:t>)</w:t>
      </w:r>
      <w:r w:rsidR="00A72E05" w:rsidRPr="00900B3E">
        <w:rPr>
          <w:rFonts w:ascii="Times New Roman" w:hAnsi="Times New Roman" w:cs="Times New Roman"/>
          <w:sz w:val="24"/>
          <w:szCs w:val="24"/>
        </w:rPr>
        <w:t xml:space="preserve">. The largest cluster </w:t>
      </w:r>
      <w:r w:rsidR="00760946" w:rsidRPr="00900B3E">
        <w:rPr>
          <w:rFonts w:ascii="Times New Roman" w:hAnsi="Times New Roman" w:cs="Times New Roman"/>
          <w:sz w:val="24"/>
          <w:szCs w:val="24"/>
        </w:rPr>
        <w:t xml:space="preserve">was the </w:t>
      </w:r>
      <w:r w:rsidR="00A72E05" w:rsidRPr="00900B3E">
        <w:rPr>
          <w:rFonts w:ascii="Times New Roman" w:hAnsi="Times New Roman" w:cs="Times New Roman"/>
          <w:sz w:val="24"/>
          <w:szCs w:val="24"/>
        </w:rPr>
        <w:t>“</w:t>
      </w:r>
      <w:r w:rsidR="008A2FEF">
        <w:rPr>
          <w:rFonts w:ascii="Times New Roman" w:hAnsi="Times New Roman" w:cs="Times New Roman"/>
          <w:sz w:val="24"/>
          <w:szCs w:val="24"/>
        </w:rPr>
        <w:t>AD Biomarker Negative</w:t>
      </w:r>
      <w:r w:rsidR="00A72E05" w:rsidRPr="00900B3E">
        <w:rPr>
          <w:rFonts w:ascii="Times New Roman" w:hAnsi="Times New Roman" w:cs="Times New Roman"/>
          <w:sz w:val="24"/>
          <w:szCs w:val="24"/>
        </w:rPr>
        <w:t>”</w:t>
      </w:r>
      <w:r w:rsidR="00584A8E" w:rsidRPr="00900B3E">
        <w:rPr>
          <w:rFonts w:ascii="Times New Roman" w:hAnsi="Times New Roman" w:cs="Times New Roman"/>
          <w:sz w:val="24"/>
          <w:szCs w:val="24"/>
        </w:rPr>
        <w:t xml:space="preserve"> </w:t>
      </w:r>
      <w:r w:rsidR="00760946" w:rsidRPr="00900B3E">
        <w:rPr>
          <w:rFonts w:ascii="Times New Roman" w:hAnsi="Times New Roman" w:cs="Times New Roman"/>
          <w:sz w:val="24"/>
          <w:szCs w:val="24"/>
        </w:rPr>
        <w:t>group</w:t>
      </w:r>
      <w:r w:rsidR="00584A8E" w:rsidRPr="00900B3E">
        <w:rPr>
          <w:rFonts w:ascii="Times New Roman" w:hAnsi="Times New Roman" w:cs="Times New Roman"/>
          <w:sz w:val="24"/>
          <w:szCs w:val="24"/>
        </w:rPr>
        <w:t xml:space="preserve"> (N = 69) </w:t>
      </w:r>
      <w:r w:rsidR="00760946" w:rsidRPr="00900B3E">
        <w:rPr>
          <w:rFonts w:ascii="Times New Roman" w:hAnsi="Times New Roman" w:cs="Times New Roman"/>
          <w:sz w:val="24"/>
          <w:szCs w:val="24"/>
        </w:rPr>
        <w:t xml:space="preserve">and </w:t>
      </w:r>
      <w:r w:rsidR="00584A8E" w:rsidRPr="00900B3E">
        <w:rPr>
          <w:rFonts w:ascii="Times New Roman" w:hAnsi="Times New Roman" w:cs="Times New Roman"/>
          <w:sz w:val="24"/>
          <w:szCs w:val="24"/>
        </w:rPr>
        <w:t>contained</w:t>
      </w:r>
      <w:r w:rsidR="00A72E05" w:rsidRPr="00900B3E">
        <w:rPr>
          <w:rFonts w:ascii="Times New Roman" w:hAnsi="Times New Roman" w:cs="Times New Roman"/>
          <w:sz w:val="24"/>
          <w:szCs w:val="24"/>
        </w:rPr>
        <w:t xml:space="preserve"> individuals </w:t>
      </w:r>
      <w:r w:rsidR="00760946" w:rsidRPr="00900B3E">
        <w:rPr>
          <w:rFonts w:ascii="Times New Roman" w:hAnsi="Times New Roman" w:cs="Times New Roman"/>
          <w:sz w:val="24"/>
          <w:szCs w:val="24"/>
        </w:rPr>
        <w:t xml:space="preserve">who </w:t>
      </w:r>
      <w:r w:rsidR="00A72E05" w:rsidRPr="00900B3E">
        <w:rPr>
          <w:rFonts w:ascii="Times New Roman" w:hAnsi="Times New Roman" w:cs="Times New Roman"/>
          <w:sz w:val="24"/>
          <w:szCs w:val="24"/>
        </w:rPr>
        <w:t>ha</w:t>
      </w:r>
      <w:r w:rsidR="00760946" w:rsidRPr="00900B3E">
        <w:rPr>
          <w:rFonts w:ascii="Times New Roman" w:hAnsi="Times New Roman" w:cs="Times New Roman"/>
          <w:sz w:val="24"/>
          <w:szCs w:val="24"/>
        </w:rPr>
        <w:t>d</w:t>
      </w:r>
      <w:r w:rsidR="00A72E05" w:rsidRPr="00900B3E">
        <w:rPr>
          <w:rFonts w:ascii="Times New Roman" w:hAnsi="Times New Roman" w:cs="Times New Roman"/>
          <w:sz w:val="24"/>
          <w:szCs w:val="24"/>
        </w:rPr>
        <w:t xml:space="preserve"> relatively low </w:t>
      </w:r>
      <w:r w:rsidR="0002028D">
        <w:rPr>
          <w:rFonts w:ascii="Times New Roman" w:hAnsi="Times New Roman" w:cs="Times New Roman"/>
          <w:sz w:val="24"/>
          <w:szCs w:val="24"/>
        </w:rPr>
        <w:t>CSF</w:t>
      </w:r>
      <w:r w:rsidR="00A72E05" w:rsidRPr="00900B3E">
        <w:rPr>
          <w:rFonts w:ascii="Times New Roman" w:hAnsi="Times New Roman" w:cs="Times New Roman"/>
          <w:sz w:val="24"/>
          <w:szCs w:val="24"/>
        </w:rPr>
        <w:t xml:space="preserve">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00A72E05" w:rsidRPr="00900B3E">
        <w:rPr>
          <w:rFonts w:ascii="Times New Roman" w:hAnsi="Times New Roman" w:cs="Times New Roman"/>
          <w:sz w:val="24"/>
          <w:szCs w:val="24"/>
        </w:rPr>
        <w:t xml:space="preserve">throughout </w:t>
      </w:r>
      <w:del w:id="449" w:author="Wisch, Julie" w:date="2022-09-20T13:56:00Z">
        <w:r w:rsidR="00760946" w:rsidRPr="00900B3E" w:rsidDel="00C40A16">
          <w:rPr>
            <w:rFonts w:ascii="Times New Roman" w:hAnsi="Times New Roman" w:cs="Times New Roman"/>
            <w:sz w:val="24"/>
            <w:szCs w:val="24"/>
          </w:rPr>
          <w:delText>the time period</w:delText>
        </w:r>
      </w:del>
      <w:ins w:id="450" w:author="Wisch, Julie" w:date="2022-09-20T13:56:00Z">
        <w:r w:rsidR="00C40A16">
          <w:rPr>
            <w:rFonts w:ascii="Times New Roman" w:hAnsi="Times New Roman" w:cs="Times New Roman"/>
            <w:sz w:val="24"/>
            <w:szCs w:val="24"/>
          </w:rPr>
          <w:t>enrollment</w:t>
        </w:r>
      </w:ins>
      <w:r w:rsidR="00A72E05" w:rsidRPr="00900B3E">
        <w:rPr>
          <w:rFonts w:ascii="Times New Roman" w:hAnsi="Times New Roman" w:cs="Times New Roman"/>
          <w:sz w:val="24"/>
          <w:szCs w:val="24"/>
        </w:rPr>
        <w:t xml:space="preserve">. </w:t>
      </w:r>
      <w:r w:rsidR="00126232">
        <w:rPr>
          <w:rFonts w:ascii="Times New Roman" w:hAnsi="Times New Roman" w:cs="Times New Roman"/>
          <w:sz w:val="24"/>
          <w:szCs w:val="24"/>
        </w:rPr>
        <w:t>Even for visits where low</w:t>
      </w:r>
      <w:ins w:id="451" w:author="Wisch, Julie" w:date="2022-09-20T11:12:00Z">
        <w:r w:rsidR="00FC1360">
          <w:rPr>
            <w:rFonts w:ascii="Times New Roman" w:hAnsi="Times New Roman" w:cs="Times New Roman"/>
            <w:sz w:val="24"/>
            <w:szCs w:val="24"/>
          </w:rPr>
          <w:t>er</w:t>
        </w:r>
      </w:ins>
      <w:r w:rsidR="00A72E05" w:rsidRPr="00900B3E">
        <w:rPr>
          <w:rFonts w:ascii="Times New Roman" w:hAnsi="Times New Roman" w:cs="Times New Roman"/>
          <w:sz w:val="24"/>
          <w:szCs w:val="24"/>
        </w:rPr>
        <w:t xml:space="preserve"> CSF </w:t>
      </w:r>
      <w:r w:rsidR="00AB2290">
        <w:rPr>
          <w:rFonts w:ascii="Times New Roman" w:hAnsi="Times New Roman" w:cs="Times New Roman"/>
          <w:sz w:val="24"/>
          <w:szCs w:val="24"/>
        </w:rPr>
        <w:t>A</w:t>
      </w:r>
      <w:r w:rsidR="0002028D" w:rsidRPr="00900B3E">
        <w:rPr>
          <w:rFonts w:ascii="Times New Roman" w:hAnsi="Times New Roman" w:cs="Times New Roman"/>
          <w:color w:val="000000"/>
          <w:sz w:val="24"/>
          <w:szCs w:val="24"/>
        </w:rPr>
        <w:t>β</w:t>
      </w:r>
      <w:r w:rsidR="00A72E05" w:rsidRPr="00900B3E">
        <w:rPr>
          <w:rFonts w:ascii="Times New Roman" w:hAnsi="Times New Roman" w:cs="Times New Roman"/>
          <w:sz w:val="24"/>
          <w:szCs w:val="24"/>
        </w:rPr>
        <w:t>42</w:t>
      </w:r>
      <w:r w:rsidR="00BF7EA4" w:rsidRPr="00900B3E">
        <w:rPr>
          <w:rFonts w:ascii="Times New Roman" w:hAnsi="Times New Roman" w:cs="Times New Roman"/>
          <w:sz w:val="24"/>
          <w:szCs w:val="24"/>
        </w:rPr>
        <w:t xml:space="preserve"> </w:t>
      </w:r>
      <w:r w:rsidR="00126232">
        <w:rPr>
          <w:rFonts w:ascii="Times New Roman" w:hAnsi="Times New Roman" w:cs="Times New Roman"/>
          <w:sz w:val="24"/>
          <w:szCs w:val="24"/>
        </w:rPr>
        <w:t>was measured</w:t>
      </w:r>
      <w:r w:rsidR="0002028D">
        <w:rPr>
          <w:rFonts w:ascii="Times New Roman" w:hAnsi="Times New Roman" w:cs="Times New Roman"/>
          <w:sz w:val="24"/>
          <w:szCs w:val="24"/>
        </w:rPr>
        <w:t>,</w:t>
      </w:r>
      <w:r w:rsidR="00A72E05" w:rsidRPr="00900B3E">
        <w:rPr>
          <w:rFonts w:ascii="Times New Roman" w:hAnsi="Times New Roman" w:cs="Times New Roman"/>
          <w:sz w:val="24"/>
          <w:szCs w:val="24"/>
        </w:rPr>
        <w:t xml:space="preserve"> these individuals </w:t>
      </w:r>
      <w:r w:rsidR="002E2724">
        <w:rPr>
          <w:rFonts w:ascii="Times New Roman" w:hAnsi="Times New Roman" w:cs="Times New Roman"/>
          <w:sz w:val="24"/>
          <w:szCs w:val="24"/>
        </w:rPr>
        <w:t>had</w:t>
      </w:r>
      <w:r w:rsidR="002E2724" w:rsidRPr="00900B3E">
        <w:rPr>
          <w:rFonts w:ascii="Times New Roman" w:hAnsi="Times New Roman" w:cs="Times New Roman"/>
          <w:sz w:val="24"/>
          <w:szCs w:val="24"/>
        </w:rPr>
        <w:t xml:space="preserve"> </w:t>
      </w:r>
      <w:r w:rsidR="00760946" w:rsidRPr="00900B3E">
        <w:rPr>
          <w:rFonts w:ascii="Times New Roman" w:hAnsi="Times New Roman" w:cs="Times New Roman"/>
          <w:sz w:val="24"/>
          <w:szCs w:val="24"/>
        </w:rPr>
        <w:t>relatively low CSF</w:t>
      </w:r>
      <w:r w:rsidR="00A72E05" w:rsidRPr="00900B3E">
        <w:rPr>
          <w:rFonts w:ascii="Times New Roman" w:hAnsi="Times New Roman" w:cs="Times New Roman"/>
          <w:sz w:val="24"/>
          <w:szCs w:val="24"/>
        </w:rPr>
        <w:t xml:space="preserve"> pTau. </w:t>
      </w:r>
      <w:r w:rsidR="0002028D">
        <w:rPr>
          <w:rFonts w:ascii="Times New Roman" w:hAnsi="Times New Roman" w:cs="Times New Roman"/>
          <w:sz w:val="24"/>
          <w:szCs w:val="24"/>
        </w:rPr>
        <w:t>T</w:t>
      </w:r>
      <w:r w:rsidR="00A91DF8">
        <w:rPr>
          <w:rFonts w:ascii="Times New Roman" w:hAnsi="Times New Roman" w:cs="Times New Roman"/>
          <w:sz w:val="24"/>
          <w:szCs w:val="24"/>
        </w:rPr>
        <w:t xml:space="preserve">he second cluster of individuals </w:t>
      </w:r>
      <w:r w:rsidR="0002028D">
        <w:rPr>
          <w:rFonts w:ascii="Times New Roman" w:hAnsi="Times New Roman" w:cs="Times New Roman"/>
          <w:sz w:val="24"/>
          <w:szCs w:val="24"/>
        </w:rPr>
        <w:t>was referred to as the</w:t>
      </w:r>
      <w:r w:rsidR="0002028D" w:rsidRPr="00900B3E">
        <w:rPr>
          <w:rFonts w:ascii="Times New Roman" w:hAnsi="Times New Roman" w:cs="Times New Roman"/>
          <w:sz w:val="24"/>
          <w:szCs w:val="24"/>
        </w:rPr>
        <w:t xml:space="preserve"> </w:t>
      </w:r>
      <w:r w:rsidR="00A72E05" w:rsidRPr="00900B3E">
        <w:rPr>
          <w:rFonts w:ascii="Times New Roman" w:hAnsi="Times New Roman" w:cs="Times New Roman"/>
          <w:sz w:val="24"/>
          <w:szCs w:val="24"/>
        </w:rPr>
        <w:t>“</w:t>
      </w:r>
      <w:r w:rsidR="008A2FEF">
        <w:rPr>
          <w:rFonts w:ascii="Times New Roman" w:hAnsi="Times New Roman" w:cs="Times New Roman"/>
          <w:sz w:val="24"/>
          <w:szCs w:val="24"/>
        </w:rPr>
        <w:t>Intermediate</w:t>
      </w:r>
      <w:r w:rsidR="00F53579">
        <w:rPr>
          <w:rFonts w:ascii="Times New Roman" w:hAnsi="Times New Roman" w:cs="Times New Roman"/>
          <w:sz w:val="24"/>
          <w:szCs w:val="24"/>
        </w:rPr>
        <w:t xml:space="preserve"> AD Biomarkers</w:t>
      </w:r>
      <w:r w:rsidR="00A72E05" w:rsidRPr="00900B3E">
        <w:rPr>
          <w:rFonts w:ascii="Times New Roman" w:hAnsi="Times New Roman" w:cs="Times New Roman"/>
          <w:sz w:val="24"/>
          <w:szCs w:val="24"/>
        </w:rPr>
        <w:t>”</w:t>
      </w:r>
      <w:r w:rsidR="00760946" w:rsidRPr="00900B3E">
        <w:rPr>
          <w:rFonts w:ascii="Times New Roman" w:hAnsi="Times New Roman" w:cs="Times New Roman"/>
          <w:sz w:val="24"/>
          <w:szCs w:val="24"/>
        </w:rPr>
        <w:t xml:space="preserve"> group </w:t>
      </w:r>
      <w:sdt>
        <w:sdtPr>
          <w:rPr>
            <w:rFonts w:ascii="Times New Roman" w:hAnsi="Times New Roman" w:cs="Times New Roman"/>
            <w:color w:val="000000"/>
            <w:sz w:val="24"/>
            <w:szCs w:val="24"/>
            <w:vertAlign w:val="superscript"/>
          </w:rPr>
          <w:tag w:val="MENDELEY_CITATION_v3_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"/>
          <w:id w:val="360552447"/>
          <w:placeholder>
            <w:docPart w:val="DefaultPlaceholder_-1854013440"/>
          </w:placeholder>
        </w:sdtPr>
        <w:sdtContent>
          <w:ins w:id="452" w:author="Wisch, Julie" w:date="2022-09-28T11:06:00Z">
            <w:r w:rsidR="008256BA" w:rsidRPr="008256BA">
              <w:rPr>
                <w:rFonts w:ascii="Times New Roman" w:hAnsi="Times New Roman" w:cs="Times New Roman"/>
                <w:color w:val="000000"/>
                <w:sz w:val="24"/>
                <w:szCs w:val="24"/>
                <w:vertAlign w:val="superscript"/>
              </w:rPr>
              <w:t>51</w:t>
            </w:r>
          </w:ins>
          <w:del w:id="453" w:author="Wisch, Julie" w:date="2022-09-28T10:24:00Z">
            <w:r w:rsidR="00143020" w:rsidRPr="008256BA" w:rsidDel="00733317">
              <w:rPr>
                <w:rFonts w:ascii="Times New Roman" w:hAnsi="Times New Roman" w:cs="Times New Roman"/>
                <w:color w:val="000000"/>
                <w:sz w:val="24"/>
                <w:szCs w:val="24"/>
                <w:vertAlign w:val="superscript"/>
              </w:rPr>
              <w:delText>51</w:delText>
            </w:r>
          </w:del>
        </w:sdtContent>
      </w:sdt>
      <w:r w:rsidR="00760946" w:rsidRPr="00900B3E">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(N = 27)</w:t>
      </w:r>
      <w:r w:rsidR="00A91DF8">
        <w:rPr>
          <w:rFonts w:ascii="Times New Roman" w:hAnsi="Times New Roman" w:cs="Times New Roman"/>
          <w:color w:val="000000"/>
          <w:sz w:val="24"/>
          <w:szCs w:val="24"/>
        </w:rPr>
        <w:t>.</w:t>
      </w:r>
      <w:r w:rsidR="00584A8E" w:rsidRPr="00900B3E">
        <w:rPr>
          <w:rFonts w:ascii="Times New Roman" w:hAnsi="Times New Roman" w:cs="Times New Roman"/>
          <w:color w:val="000000"/>
          <w:sz w:val="24"/>
          <w:szCs w:val="24"/>
        </w:rPr>
        <w:t xml:space="preserve"> </w:t>
      </w:r>
      <w:r w:rsidR="00A91DF8">
        <w:rPr>
          <w:rFonts w:ascii="Times New Roman" w:hAnsi="Times New Roman" w:cs="Times New Roman"/>
          <w:color w:val="000000"/>
          <w:sz w:val="24"/>
          <w:szCs w:val="24"/>
        </w:rPr>
        <w:t>It</w:t>
      </w:r>
      <w:r w:rsidR="00760946" w:rsidRPr="00900B3E">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was comprised</w:t>
      </w:r>
      <w:r w:rsidR="00760946" w:rsidRPr="00900B3E">
        <w:rPr>
          <w:rFonts w:ascii="Times New Roman" w:hAnsi="Times New Roman" w:cs="Times New Roman"/>
          <w:color w:val="000000"/>
          <w:sz w:val="24"/>
          <w:szCs w:val="24"/>
        </w:rPr>
        <w:t xml:space="preserve"> of </w:t>
      </w:r>
      <w:r w:rsidR="00A72E05" w:rsidRPr="00900B3E">
        <w:rPr>
          <w:rFonts w:ascii="Times New Roman" w:hAnsi="Times New Roman" w:cs="Times New Roman"/>
          <w:color w:val="000000"/>
          <w:sz w:val="24"/>
          <w:szCs w:val="24"/>
        </w:rPr>
        <w:t xml:space="preserve">individuals </w:t>
      </w:r>
      <w:r w:rsidR="00760946" w:rsidRPr="00900B3E">
        <w:rPr>
          <w:rFonts w:ascii="Times New Roman" w:hAnsi="Times New Roman" w:cs="Times New Roman"/>
          <w:color w:val="000000"/>
          <w:sz w:val="24"/>
          <w:szCs w:val="24"/>
        </w:rPr>
        <w:t xml:space="preserve">who had </w:t>
      </w:r>
      <w:r w:rsidR="00BF7EA4" w:rsidRPr="00900B3E">
        <w:rPr>
          <w:rFonts w:ascii="Times New Roman" w:hAnsi="Times New Roman" w:cs="Times New Roman"/>
          <w:color w:val="000000"/>
          <w:sz w:val="24"/>
          <w:szCs w:val="24"/>
        </w:rPr>
        <w:t xml:space="preserve">higher </w:t>
      </w:r>
      <w:ins w:id="454" w:author="Wisch, Julie" w:date="2022-09-20T11:16:00Z">
        <w:r w:rsidR="00932395">
          <w:rPr>
            <w:rFonts w:ascii="Times New Roman" w:hAnsi="Times New Roman" w:cs="Times New Roman"/>
            <w:color w:val="000000"/>
            <w:sz w:val="24"/>
            <w:szCs w:val="24"/>
          </w:rPr>
          <w:t xml:space="preserve">mean </w:t>
        </w:r>
      </w:ins>
      <w:r w:rsidR="0002028D">
        <w:rPr>
          <w:rFonts w:ascii="Times New Roman" w:hAnsi="Times New Roman" w:cs="Times New Roman"/>
          <w:color w:val="000000"/>
          <w:sz w:val="24"/>
          <w:szCs w:val="24"/>
        </w:rPr>
        <w:t>CSF</w:t>
      </w:r>
      <w:r w:rsidR="00A72E05" w:rsidRPr="00900B3E">
        <w:rPr>
          <w:rFonts w:ascii="Times New Roman" w:hAnsi="Times New Roman" w:cs="Times New Roman"/>
          <w:color w:val="000000"/>
          <w:sz w:val="24"/>
          <w:szCs w:val="24"/>
        </w:rPr>
        <w:t xml:space="preserve">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760946" w:rsidRPr="00900B3E">
        <w:rPr>
          <w:rFonts w:ascii="Times New Roman" w:hAnsi="Times New Roman" w:cs="Times New Roman"/>
          <w:color w:val="000000"/>
          <w:sz w:val="24"/>
          <w:szCs w:val="24"/>
        </w:rPr>
        <w:t>and corresponding low</w:t>
      </w:r>
      <w:r w:rsidR="00BF7EA4" w:rsidRPr="00900B3E">
        <w:rPr>
          <w:rFonts w:ascii="Times New Roman" w:hAnsi="Times New Roman" w:cs="Times New Roman"/>
          <w:color w:val="000000"/>
          <w:sz w:val="24"/>
          <w:szCs w:val="24"/>
        </w:rPr>
        <w:t>er</w:t>
      </w:r>
      <w:r w:rsidR="00A72E05" w:rsidRPr="00900B3E">
        <w:rPr>
          <w:rFonts w:ascii="Times New Roman" w:hAnsi="Times New Roman" w:cs="Times New Roman"/>
          <w:color w:val="000000"/>
          <w:sz w:val="24"/>
          <w:szCs w:val="24"/>
        </w:rPr>
        <w:t xml:space="preserve"> </w:t>
      </w:r>
      <w:ins w:id="455" w:author="Wisch, Julie" w:date="2022-09-20T11:16:00Z">
        <w:r w:rsidR="00932395">
          <w:rPr>
            <w:rFonts w:ascii="Times New Roman" w:hAnsi="Times New Roman" w:cs="Times New Roman"/>
            <w:color w:val="000000"/>
            <w:sz w:val="24"/>
            <w:szCs w:val="24"/>
          </w:rPr>
          <w:t xml:space="preserve">mean </w:t>
        </w:r>
      </w:ins>
      <w:r w:rsidR="00A72E05" w:rsidRPr="00900B3E">
        <w:rPr>
          <w:rFonts w:ascii="Times New Roman" w:hAnsi="Times New Roman" w:cs="Times New Roman"/>
          <w:color w:val="000000"/>
          <w:sz w:val="24"/>
          <w:szCs w:val="24"/>
        </w:rPr>
        <w:t>CSF A</w:t>
      </w:r>
      <w:r w:rsidR="00FE3A6E" w:rsidRPr="00900B3E">
        <w:rPr>
          <w:rFonts w:ascii="Times New Roman" w:hAnsi="Times New Roman" w:cs="Times New Roman"/>
          <w:color w:val="000000"/>
          <w:sz w:val="24"/>
          <w:szCs w:val="24"/>
        </w:rPr>
        <w:t>β</w:t>
      </w:r>
      <w:r w:rsidR="00A72E05" w:rsidRPr="00900B3E">
        <w:rPr>
          <w:rFonts w:ascii="Times New Roman" w:hAnsi="Times New Roman" w:cs="Times New Roman"/>
          <w:color w:val="000000"/>
          <w:sz w:val="24"/>
          <w:szCs w:val="24"/>
        </w:rPr>
        <w:t>42</w:t>
      </w:r>
      <w:r w:rsidR="00DE73B8" w:rsidRPr="00900B3E">
        <w:rPr>
          <w:rFonts w:ascii="Times New Roman" w:hAnsi="Times New Roman" w:cs="Times New Roman"/>
          <w:color w:val="000000"/>
          <w:sz w:val="24"/>
          <w:szCs w:val="24"/>
        </w:rPr>
        <w:t xml:space="preserve"> </w:t>
      </w:r>
      <w:r w:rsidR="00760946" w:rsidRPr="00900B3E">
        <w:rPr>
          <w:rFonts w:ascii="Times New Roman" w:hAnsi="Times New Roman" w:cs="Times New Roman"/>
          <w:color w:val="000000"/>
          <w:sz w:val="24"/>
          <w:szCs w:val="24"/>
        </w:rPr>
        <w:t xml:space="preserve">but did not </w:t>
      </w:r>
      <w:r w:rsidR="00BF7EA4" w:rsidRPr="00900B3E">
        <w:rPr>
          <w:rFonts w:ascii="Times New Roman" w:hAnsi="Times New Roman" w:cs="Times New Roman"/>
          <w:color w:val="000000"/>
          <w:sz w:val="24"/>
          <w:szCs w:val="24"/>
        </w:rPr>
        <w:t xml:space="preserve">have </w:t>
      </w:r>
      <w:ins w:id="456" w:author="Wisch, Julie" w:date="2022-09-20T11:16:00Z">
        <w:r w:rsidR="00932395">
          <w:rPr>
            <w:rFonts w:ascii="Times New Roman" w:hAnsi="Times New Roman" w:cs="Times New Roman"/>
            <w:color w:val="000000"/>
            <w:sz w:val="24"/>
            <w:szCs w:val="24"/>
          </w:rPr>
          <w:t xml:space="preserve">mean </w:t>
        </w:r>
      </w:ins>
      <w:r w:rsidR="0002028D">
        <w:rPr>
          <w:rFonts w:ascii="Times New Roman" w:hAnsi="Times New Roman" w:cs="Times New Roman"/>
          <w:color w:val="000000"/>
          <w:sz w:val="24"/>
          <w:szCs w:val="24"/>
        </w:rPr>
        <w:t xml:space="preserve">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7470EC">
        <w:rPr>
          <w:rFonts w:ascii="Times New Roman" w:hAnsi="Times New Roman" w:cs="Times New Roman"/>
          <w:color w:val="000000"/>
          <w:sz w:val="24"/>
          <w:szCs w:val="24"/>
        </w:rPr>
        <w:t xml:space="preserve">as </w:t>
      </w:r>
      <w:r w:rsidR="00A91DF8">
        <w:rPr>
          <w:rFonts w:ascii="Times New Roman" w:hAnsi="Times New Roman" w:cs="Times New Roman"/>
          <w:color w:val="000000"/>
          <w:sz w:val="24"/>
          <w:szCs w:val="24"/>
        </w:rPr>
        <w:t>high</w:t>
      </w:r>
      <w:r w:rsidR="007470EC">
        <w:rPr>
          <w:rFonts w:ascii="Times New Roman" w:hAnsi="Times New Roman" w:cs="Times New Roman"/>
          <w:color w:val="000000"/>
          <w:sz w:val="24"/>
          <w:szCs w:val="24"/>
        </w:rPr>
        <w:t xml:space="preserve"> as</w:t>
      </w:r>
      <w:r w:rsidR="00DE73B8" w:rsidRPr="00900B3E">
        <w:rPr>
          <w:rFonts w:ascii="Times New Roman" w:hAnsi="Times New Roman" w:cs="Times New Roman"/>
          <w:color w:val="000000"/>
          <w:sz w:val="24"/>
          <w:szCs w:val="24"/>
        </w:rPr>
        <w:t xml:space="preserve"> the third group</w:t>
      </w:r>
      <w:r w:rsidR="00584A8E" w:rsidRPr="00900B3E">
        <w:rPr>
          <w:rFonts w:ascii="Times New Roman" w:hAnsi="Times New Roman" w:cs="Times New Roman"/>
          <w:color w:val="000000"/>
          <w:sz w:val="24"/>
          <w:szCs w:val="24"/>
        </w:rPr>
        <w:t xml:space="preserve">. </w:t>
      </w:r>
      <w:r w:rsidR="00DE73B8" w:rsidRPr="00900B3E">
        <w:rPr>
          <w:rFonts w:ascii="Times New Roman" w:hAnsi="Times New Roman" w:cs="Times New Roman"/>
          <w:color w:val="000000"/>
          <w:sz w:val="24"/>
          <w:szCs w:val="24"/>
        </w:rPr>
        <w:t>P</w:t>
      </w:r>
      <w:r w:rsidR="00584A8E" w:rsidRPr="00900B3E">
        <w:rPr>
          <w:rFonts w:ascii="Times New Roman" w:hAnsi="Times New Roman" w:cs="Times New Roman"/>
          <w:color w:val="000000"/>
          <w:sz w:val="24"/>
          <w:szCs w:val="24"/>
        </w:rPr>
        <w:t xml:space="preserve">articipants in </w:t>
      </w:r>
      <w:r w:rsidR="00BF7EA4" w:rsidRPr="00900B3E">
        <w:rPr>
          <w:rFonts w:ascii="Times New Roman" w:hAnsi="Times New Roman" w:cs="Times New Roman"/>
          <w:color w:val="000000"/>
          <w:sz w:val="24"/>
          <w:szCs w:val="24"/>
        </w:rPr>
        <w:t xml:space="preserve">the </w:t>
      </w:r>
      <w:r w:rsidR="00584A8E" w:rsidRPr="00900B3E">
        <w:rPr>
          <w:rFonts w:ascii="Times New Roman" w:hAnsi="Times New Roman" w:cs="Times New Roman"/>
          <w:color w:val="000000"/>
          <w:sz w:val="24"/>
          <w:szCs w:val="24"/>
        </w:rPr>
        <w:t>third group</w:t>
      </w:r>
      <w:r w:rsidR="0002028D">
        <w:rPr>
          <w:rFonts w:ascii="Times New Roman" w:hAnsi="Times New Roman" w:cs="Times New Roman"/>
          <w:color w:val="000000"/>
          <w:sz w:val="24"/>
          <w:szCs w:val="24"/>
        </w:rPr>
        <w:t xml:space="preserve"> were referred </w:t>
      </w:r>
      <w:r w:rsidR="00BF7EA4" w:rsidRPr="00900B3E">
        <w:rPr>
          <w:rFonts w:ascii="Times New Roman" w:hAnsi="Times New Roman" w:cs="Times New Roman"/>
          <w:color w:val="000000"/>
          <w:sz w:val="24"/>
          <w:szCs w:val="24"/>
        </w:rPr>
        <w:t>to as</w:t>
      </w:r>
      <w:r w:rsidR="00760946" w:rsidRPr="00900B3E">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w:t>
      </w:r>
      <w:r w:rsidR="00F53579">
        <w:rPr>
          <w:rFonts w:ascii="Times New Roman" w:hAnsi="Times New Roman" w:cs="Times New Roman"/>
          <w:color w:val="000000"/>
          <w:sz w:val="24"/>
          <w:szCs w:val="24"/>
        </w:rPr>
        <w:t>AD Biomarker</w:t>
      </w:r>
      <w:r w:rsidR="008A2FEF">
        <w:rPr>
          <w:rFonts w:ascii="Times New Roman" w:hAnsi="Times New Roman" w:cs="Times New Roman"/>
          <w:color w:val="000000"/>
          <w:sz w:val="24"/>
          <w:szCs w:val="24"/>
        </w:rPr>
        <w:t xml:space="preserve"> Positive</w:t>
      </w:r>
      <w:r w:rsidR="00584A8E" w:rsidRPr="00900B3E">
        <w:rPr>
          <w:rFonts w:ascii="Times New Roman" w:hAnsi="Times New Roman" w:cs="Times New Roman"/>
          <w:color w:val="000000"/>
          <w:sz w:val="24"/>
          <w:szCs w:val="24"/>
        </w:rPr>
        <w:t>” group (N = 12</w:t>
      </w:r>
      <w:r w:rsidR="00760946" w:rsidRPr="00900B3E">
        <w:rPr>
          <w:rFonts w:ascii="Times New Roman" w:hAnsi="Times New Roman" w:cs="Times New Roman"/>
          <w:color w:val="000000"/>
          <w:sz w:val="24"/>
          <w:szCs w:val="24"/>
        </w:rPr>
        <w:t>)</w:t>
      </w:r>
      <w:r w:rsidR="0002028D">
        <w:rPr>
          <w:rFonts w:ascii="Times New Roman" w:hAnsi="Times New Roman" w:cs="Times New Roman"/>
          <w:color w:val="000000"/>
          <w:sz w:val="24"/>
          <w:szCs w:val="24"/>
        </w:rPr>
        <w:t>. These individuals</w:t>
      </w:r>
      <w:r w:rsidR="00760946" w:rsidRPr="00900B3E">
        <w:rPr>
          <w:rFonts w:ascii="Times New Roman" w:hAnsi="Times New Roman" w:cs="Times New Roman"/>
          <w:color w:val="000000"/>
          <w:sz w:val="24"/>
          <w:szCs w:val="24"/>
        </w:rPr>
        <w:t xml:space="preserve"> had </w:t>
      </w:r>
      <w:r w:rsidR="00DE73B8" w:rsidRPr="00900B3E">
        <w:rPr>
          <w:rFonts w:ascii="Times New Roman" w:hAnsi="Times New Roman" w:cs="Times New Roman"/>
          <w:color w:val="000000"/>
          <w:sz w:val="24"/>
          <w:szCs w:val="24"/>
        </w:rPr>
        <w:t xml:space="preserve">high </w:t>
      </w:r>
      <w:ins w:id="457" w:author="Wisch, Julie" w:date="2022-09-20T11:17:00Z">
        <w:r w:rsidR="00932395">
          <w:rPr>
            <w:rFonts w:ascii="Times New Roman" w:hAnsi="Times New Roman" w:cs="Times New Roman"/>
            <w:color w:val="000000"/>
            <w:sz w:val="24"/>
            <w:szCs w:val="24"/>
          </w:rPr>
          <w:t xml:space="preserve">mean </w:t>
        </w:r>
      </w:ins>
      <w:r w:rsidR="00DE73B8" w:rsidRPr="00900B3E">
        <w:rPr>
          <w:rFonts w:ascii="Times New Roman" w:hAnsi="Times New Roman" w:cs="Times New Roman"/>
          <w:color w:val="000000"/>
          <w:sz w:val="24"/>
          <w:szCs w:val="24"/>
        </w:rPr>
        <w:t xml:space="preserve">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DE73B8" w:rsidRPr="00900B3E">
        <w:rPr>
          <w:rFonts w:ascii="Times New Roman" w:hAnsi="Times New Roman" w:cs="Times New Roman"/>
          <w:color w:val="000000"/>
          <w:sz w:val="24"/>
          <w:szCs w:val="24"/>
        </w:rPr>
        <w:t xml:space="preserve">and low </w:t>
      </w:r>
      <w:ins w:id="458" w:author="Wisch, Julie" w:date="2022-09-20T11:17:00Z">
        <w:r w:rsidR="00932395">
          <w:rPr>
            <w:rFonts w:ascii="Times New Roman" w:hAnsi="Times New Roman" w:cs="Times New Roman"/>
            <w:color w:val="000000"/>
            <w:sz w:val="24"/>
            <w:szCs w:val="24"/>
          </w:rPr>
          <w:t xml:space="preserve">mean </w:t>
        </w:r>
      </w:ins>
      <w:r w:rsidR="00DE73B8" w:rsidRPr="00900B3E">
        <w:rPr>
          <w:rFonts w:ascii="Times New Roman" w:hAnsi="Times New Roman" w:cs="Times New Roman"/>
          <w:color w:val="000000"/>
          <w:sz w:val="24"/>
          <w:szCs w:val="24"/>
        </w:rPr>
        <w:t>CSF A</w:t>
      </w:r>
      <w:r w:rsidR="00FE3A6E" w:rsidRPr="00900B3E">
        <w:rPr>
          <w:rFonts w:ascii="Times New Roman" w:hAnsi="Times New Roman" w:cs="Times New Roman"/>
          <w:color w:val="000000"/>
          <w:sz w:val="24"/>
          <w:szCs w:val="24"/>
        </w:rPr>
        <w:t>β</w:t>
      </w:r>
      <w:r w:rsidR="00DE73B8" w:rsidRPr="00900B3E">
        <w:rPr>
          <w:rFonts w:ascii="Times New Roman" w:hAnsi="Times New Roman" w:cs="Times New Roman"/>
          <w:color w:val="000000"/>
          <w:sz w:val="24"/>
          <w:szCs w:val="24"/>
        </w:rPr>
        <w:t xml:space="preserve">42 </w:t>
      </w:r>
      <w:r w:rsidR="00760946" w:rsidRPr="00900B3E">
        <w:rPr>
          <w:rFonts w:ascii="Times New Roman" w:hAnsi="Times New Roman" w:cs="Times New Roman"/>
          <w:color w:val="000000"/>
          <w:sz w:val="24"/>
          <w:szCs w:val="24"/>
        </w:rPr>
        <w:t xml:space="preserve">that </w:t>
      </w:r>
      <w:r w:rsidR="0002028D">
        <w:rPr>
          <w:rFonts w:ascii="Times New Roman" w:hAnsi="Times New Roman" w:cs="Times New Roman"/>
          <w:color w:val="000000"/>
          <w:sz w:val="24"/>
          <w:szCs w:val="24"/>
        </w:rPr>
        <w:t>were</w:t>
      </w:r>
      <w:r w:rsidR="00760946" w:rsidRPr="00900B3E">
        <w:rPr>
          <w:rFonts w:ascii="Times New Roman" w:hAnsi="Times New Roman" w:cs="Times New Roman"/>
          <w:color w:val="000000"/>
          <w:sz w:val="24"/>
          <w:szCs w:val="24"/>
        </w:rPr>
        <w:t xml:space="preserve"> consistent with </w:t>
      </w:r>
      <w:r w:rsidR="00BF7EA4" w:rsidRPr="00900B3E">
        <w:rPr>
          <w:rFonts w:ascii="Times New Roman" w:hAnsi="Times New Roman" w:cs="Times New Roman"/>
          <w:color w:val="000000"/>
          <w:sz w:val="24"/>
          <w:szCs w:val="24"/>
        </w:rPr>
        <w:t xml:space="preserve">AD </w:t>
      </w:r>
      <w:r w:rsidR="00760946" w:rsidRPr="00900B3E">
        <w:rPr>
          <w:rFonts w:ascii="Times New Roman" w:hAnsi="Times New Roman" w:cs="Times New Roman"/>
          <w:color w:val="000000"/>
          <w:sz w:val="24"/>
          <w:szCs w:val="24"/>
        </w:rPr>
        <w:t>positivity</w:t>
      </w:r>
      <w:r w:rsidR="00DE73B8" w:rsidRPr="00900B3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VlMTgwMjItNzliNS00N2E1LWIzYWYtNTk2ZjhjOWJhOGE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919831203"/>
          <w:placeholder>
            <w:docPart w:val="DefaultPlaceholder_-1854013440"/>
          </w:placeholder>
        </w:sdtPr>
        <w:sdtContent>
          <w:ins w:id="459" w:author="Wisch, Julie" w:date="2022-09-28T11:06:00Z">
            <w:r w:rsidR="008256BA" w:rsidRPr="008256BA">
              <w:rPr>
                <w:rFonts w:ascii="Times New Roman" w:hAnsi="Times New Roman" w:cs="Times New Roman"/>
                <w:color w:val="000000"/>
                <w:sz w:val="24"/>
                <w:szCs w:val="24"/>
                <w:vertAlign w:val="superscript"/>
              </w:rPr>
              <w:t>45</w:t>
            </w:r>
          </w:ins>
          <w:del w:id="460"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00DE73B8" w:rsidRPr="00900B3E">
        <w:rPr>
          <w:rFonts w:ascii="Times New Roman" w:hAnsi="Times New Roman" w:cs="Times New Roman"/>
          <w:color w:val="000000"/>
          <w:sz w:val="24"/>
          <w:szCs w:val="24"/>
        </w:rPr>
        <w:t xml:space="preserve">. </w:t>
      </w:r>
      <w:r w:rsidR="00BF7EA4" w:rsidRPr="00900B3E">
        <w:rPr>
          <w:rFonts w:ascii="Times New Roman" w:hAnsi="Times New Roman" w:cs="Times New Roman"/>
          <w:color w:val="000000"/>
          <w:sz w:val="24"/>
          <w:szCs w:val="24"/>
        </w:rPr>
        <w:t>These</w:t>
      </w:r>
      <w:r w:rsidR="00DE73B8" w:rsidRPr="00900B3E">
        <w:rPr>
          <w:rFonts w:ascii="Times New Roman" w:hAnsi="Times New Roman" w:cs="Times New Roman"/>
          <w:color w:val="000000"/>
          <w:sz w:val="24"/>
          <w:szCs w:val="24"/>
        </w:rPr>
        <w:t xml:space="preserve"> individual</w:t>
      </w:r>
      <w:r w:rsidR="0002028D">
        <w:rPr>
          <w:rFonts w:ascii="Times New Roman" w:hAnsi="Times New Roman" w:cs="Times New Roman"/>
          <w:color w:val="000000"/>
          <w:sz w:val="24"/>
          <w:szCs w:val="24"/>
        </w:rPr>
        <w:t>s</w:t>
      </w:r>
      <w:r w:rsidR="00DE73B8" w:rsidRPr="00900B3E">
        <w:rPr>
          <w:rFonts w:ascii="Times New Roman" w:hAnsi="Times New Roman" w:cs="Times New Roman"/>
          <w:color w:val="000000"/>
          <w:sz w:val="24"/>
          <w:szCs w:val="24"/>
        </w:rPr>
        <w:t xml:space="preserve"> </w:t>
      </w:r>
      <w:r w:rsidR="0002028D">
        <w:rPr>
          <w:rFonts w:ascii="Times New Roman" w:hAnsi="Times New Roman" w:cs="Times New Roman"/>
          <w:color w:val="000000"/>
          <w:sz w:val="24"/>
          <w:szCs w:val="24"/>
        </w:rPr>
        <w:t>were at</w:t>
      </w:r>
      <w:r w:rsidR="007470EC">
        <w:rPr>
          <w:rFonts w:ascii="Times New Roman" w:hAnsi="Times New Roman" w:cs="Times New Roman"/>
          <w:color w:val="000000"/>
          <w:sz w:val="24"/>
          <w:szCs w:val="24"/>
        </w:rPr>
        <w:t xml:space="preserve"> the highest risk for</w:t>
      </w:r>
      <w:r w:rsidR="00DE73B8" w:rsidRPr="00900B3E">
        <w:rPr>
          <w:rFonts w:ascii="Times New Roman" w:hAnsi="Times New Roman" w:cs="Times New Roman"/>
          <w:color w:val="000000"/>
          <w:sz w:val="24"/>
          <w:szCs w:val="24"/>
        </w:rPr>
        <w:t xml:space="preserve"> developing AD</w:t>
      </w:r>
      <w:r w:rsidR="007470E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IwMzEwMzEtMmY5NC00NzY0LWFjMDUtYWIyYWIyYzM1NTEzIiwicHJvcGVydGllcyI6eyJub3RlSW5kZXgiOjB9LCJpc0VkaXRlZCI6ZmFsc2UsIm1hbnVhbE92ZXJyaWRlIjp7ImlzTWFudWFsbHlPdmVycmlkZW4iOmZhbHNlLCJjaXRlcHJvY1RleHQiOiI8c3VwPjUyPC9zdXA+IiwibWFudWFsT3ZlcnJpZGVUZXh0IjoiIiwiaXNNYW51YWxseU92ZXJyaWRkZW4iOmZhbHNlfSwiY2l0YXRpb25JdGVtcyI6W3siaWQiOiI1M2YxMjVhZC02MzczLTMxNDgtYjlmYS0wNWVhNjVkZGZjMmEiLCJpdGVtRGF0YSI6eyJET0kiOiIxMC4xMDE2L2ouamFsei4yMDE4LjAyLjAxOCIsIklTU04iOiIxNTUyNTI3OSIsIlBNSUQiOiIyOTY1MzYwN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"/>
          <w:id w:val="-789132866"/>
          <w:placeholder>
            <w:docPart w:val="DefaultPlaceholder_-1854013440"/>
          </w:placeholder>
        </w:sdtPr>
        <w:sdtContent>
          <w:ins w:id="461" w:author="Wisch, Julie" w:date="2022-09-28T11:06:00Z">
            <w:r w:rsidR="008256BA" w:rsidRPr="008256BA">
              <w:rPr>
                <w:rFonts w:ascii="Times New Roman" w:hAnsi="Times New Roman" w:cs="Times New Roman"/>
                <w:color w:val="000000"/>
                <w:sz w:val="24"/>
                <w:szCs w:val="24"/>
                <w:vertAlign w:val="superscript"/>
              </w:rPr>
              <w:t>52</w:t>
            </w:r>
          </w:ins>
          <w:del w:id="462" w:author="Wisch, Julie" w:date="2022-09-28T10:24:00Z">
            <w:r w:rsidR="00143020" w:rsidRPr="008256BA" w:rsidDel="00733317">
              <w:rPr>
                <w:rFonts w:ascii="Times New Roman" w:hAnsi="Times New Roman" w:cs="Times New Roman"/>
                <w:color w:val="000000"/>
                <w:sz w:val="24"/>
                <w:szCs w:val="24"/>
                <w:vertAlign w:val="superscript"/>
              </w:rPr>
              <w:delText>52</w:delText>
            </w:r>
          </w:del>
        </w:sdtContent>
      </w:sdt>
      <w:r w:rsidR="00DE73B8" w:rsidRPr="00900B3E">
        <w:rPr>
          <w:rFonts w:ascii="Times New Roman" w:hAnsi="Times New Roman" w:cs="Times New Roman"/>
          <w:color w:val="000000"/>
          <w:sz w:val="24"/>
          <w:szCs w:val="24"/>
        </w:rPr>
        <w:t>.</w:t>
      </w:r>
      <w:r w:rsidR="00584A8E" w:rsidRPr="00900B3E">
        <w:rPr>
          <w:rFonts w:ascii="Times New Roman" w:hAnsi="Times New Roman" w:cs="Times New Roman"/>
          <w:color w:val="000000"/>
          <w:sz w:val="24"/>
          <w:szCs w:val="24"/>
        </w:rPr>
        <w:t xml:space="preserve"> </w:t>
      </w:r>
      <w:r w:rsidR="00BA018A" w:rsidRPr="00900B3E">
        <w:rPr>
          <w:rFonts w:ascii="Times New Roman" w:hAnsi="Times New Roman" w:cs="Times New Roman"/>
          <w:color w:val="000000"/>
          <w:sz w:val="24"/>
          <w:szCs w:val="24"/>
        </w:rPr>
        <w:t xml:space="preserve"> </w:t>
      </w:r>
    </w:p>
    <w:p w14:paraId="46B9D6A1" w14:textId="698CA75D" w:rsidR="00E22484" w:rsidRDefault="00F014F7" w:rsidP="008F70CC">
      <w:pPr>
        <w:rPr>
          <w:rFonts w:ascii="Times New Roman" w:hAnsi="Times New Roman" w:cs="Times New Roman"/>
          <w:color w:val="000000"/>
          <w:sz w:val="24"/>
          <w:szCs w:val="24"/>
        </w:rPr>
      </w:pPr>
      <w:r>
        <w:rPr>
          <w:rFonts w:ascii="Times New Roman" w:hAnsi="Times New Roman" w:cs="Times New Roman"/>
          <w:color w:val="000000"/>
          <w:sz w:val="24"/>
          <w:szCs w:val="24"/>
        </w:rPr>
        <w:t>In order to understand the different relationships between CSF A</w:t>
      </w:r>
      <w:r w:rsidR="00FE3A6E" w:rsidRPr="00900B3E">
        <w:rPr>
          <w:rFonts w:ascii="Times New Roman" w:hAnsi="Times New Roman" w:cs="Times New Roman"/>
          <w:color w:val="000000"/>
          <w:sz w:val="24"/>
          <w:szCs w:val="24"/>
        </w:rPr>
        <w:t>β</w:t>
      </w:r>
      <w:r>
        <w:rPr>
          <w:rFonts w:ascii="Times New Roman" w:hAnsi="Times New Roman" w:cs="Times New Roman"/>
          <w:color w:val="000000"/>
          <w:sz w:val="24"/>
          <w:szCs w:val="24"/>
        </w:rPr>
        <w:t>42 and CSF</w:t>
      </w:r>
      <w:r w:rsidR="009F0BA4">
        <w:rPr>
          <w:rFonts w:ascii="Times New Roman" w:hAnsi="Times New Roman" w:cs="Times New Roman"/>
          <w:color w:val="000000"/>
          <w:sz w:val="24"/>
          <w:szCs w:val="24"/>
        </w:rPr>
        <w:t xml:space="preserve">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the three groups, we used a </w:t>
      </w:r>
      <w:r w:rsidR="00FB123D">
        <w:rPr>
          <w:rFonts w:ascii="Times New Roman" w:hAnsi="Times New Roman" w:cs="Times New Roman"/>
          <w:color w:val="000000"/>
          <w:sz w:val="24"/>
          <w:szCs w:val="24"/>
        </w:rPr>
        <w:t xml:space="preserve">GAMM, </w:t>
      </w:r>
      <w:r>
        <w:rPr>
          <w:rFonts w:ascii="Times New Roman" w:hAnsi="Times New Roman" w:cs="Times New Roman"/>
          <w:color w:val="000000"/>
          <w:sz w:val="24"/>
          <w:szCs w:val="24"/>
        </w:rPr>
        <w:t>fitting cubic splines by group membership</w:t>
      </w:r>
      <w:r w:rsidRPr="0011103B">
        <w:rPr>
          <w:rFonts w:ascii="Times New Roman" w:hAnsi="Times New Roman" w:cs="Times New Roman"/>
          <w:color w:val="000000"/>
          <w:sz w:val="24"/>
          <w:szCs w:val="24"/>
        </w:rPr>
        <w:t xml:space="preserve">. </w:t>
      </w:r>
      <w:r w:rsidR="0002028D" w:rsidRPr="0004686A">
        <w:rPr>
          <w:rFonts w:ascii="Times New Roman" w:hAnsi="Times New Roman" w:cs="Times New Roman"/>
          <w:color w:val="000000"/>
          <w:sz w:val="24"/>
          <w:szCs w:val="24"/>
        </w:rPr>
        <w:t>A</w:t>
      </w:r>
      <w:r w:rsidR="001E389E" w:rsidRPr="0004686A">
        <w:rPr>
          <w:rFonts w:ascii="Times New Roman" w:hAnsi="Times New Roman" w:cs="Times New Roman"/>
          <w:color w:val="000000"/>
          <w:sz w:val="24"/>
          <w:szCs w:val="24"/>
        </w:rPr>
        <w:t xml:space="preserve"> breakpoint for the </w:t>
      </w:r>
      <w:r w:rsidR="008A2FEF" w:rsidRPr="0004686A">
        <w:rPr>
          <w:rFonts w:ascii="Times New Roman" w:hAnsi="Times New Roman" w:cs="Times New Roman"/>
          <w:color w:val="000000"/>
          <w:sz w:val="24"/>
          <w:szCs w:val="24"/>
        </w:rPr>
        <w:lastRenderedPageBreak/>
        <w:t>Intermediate</w:t>
      </w:r>
      <w:r w:rsidR="001E389E" w:rsidRPr="0004686A">
        <w:rPr>
          <w:rFonts w:ascii="Times New Roman" w:hAnsi="Times New Roman" w:cs="Times New Roman"/>
          <w:color w:val="000000"/>
          <w:sz w:val="24"/>
          <w:szCs w:val="24"/>
        </w:rPr>
        <w:t xml:space="preserve"> AD Biomarker cluster </w:t>
      </w:r>
      <w:r w:rsidR="0002028D" w:rsidRPr="0004686A">
        <w:rPr>
          <w:rFonts w:ascii="Times New Roman" w:hAnsi="Times New Roman" w:cs="Times New Roman"/>
          <w:color w:val="000000"/>
          <w:sz w:val="24"/>
          <w:szCs w:val="24"/>
        </w:rPr>
        <w:t>occurred just</w:t>
      </w:r>
      <w:r w:rsidR="001E389E" w:rsidRPr="0004686A">
        <w:rPr>
          <w:rFonts w:ascii="Times New Roman" w:hAnsi="Times New Roman" w:cs="Times New Roman"/>
          <w:color w:val="000000"/>
          <w:sz w:val="24"/>
          <w:szCs w:val="24"/>
        </w:rPr>
        <w:t xml:space="preserve"> below 1000 pg/mL</w:t>
      </w:r>
      <w:r w:rsidR="0002028D" w:rsidRPr="0004686A">
        <w:rPr>
          <w:rFonts w:ascii="Times New Roman" w:hAnsi="Times New Roman" w:cs="Times New Roman"/>
          <w:color w:val="000000"/>
          <w:sz w:val="24"/>
          <w:szCs w:val="24"/>
        </w:rPr>
        <w:t xml:space="preserve"> (Fig 1a)</w:t>
      </w:r>
      <w:r w:rsidR="001E389E" w:rsidRPr="0004686A">
        <w:rPr>
          <w:rFonts w:ascii="Times New Roman" w:hAnsi="Times New Roman" w:cs="Times New Roman"/>
          <w:color w:val="000000"/>
          <w:sz w:val="24"/>
          <w:szCs w:val="24"/>
        </w:rPr>
        <w:t>.</w:t>
      </w:r>
      <w:r w:rsidR="001E389E">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After this threshold, the applied GAMM reveal</w:t>
      </w:r>
      <w:r w:rsidR="0002028D">
        <w:rPr>
          <w:rFonts w:ascii="Times New Roman" w:hAnsi="Times New Roman" w:cs="Times New Roman"/>
          <w:color w:val="000000"/>
          <w:sz w:val="24"/>
          <w:szCs w:val="24"/>
        </w:rPr>
        <w:t>ed</w:t>
      </w:r>
      <w:r w:rsidR="00584A8E" w:rsidRPr="00900B3E">
        <w:rPr>
          <w:rFonts w:ascii="Times New Roman" w:hAnsi="Times New Roman" w:cs="Times New Roman"/>
          <w:color w:val="000000"/>
          <w:sz w:val="24"/>
          <w:szCs w:val="24"/>
        </w:rPr>
        <w:t xml:space="preserve"> three distinct slopes: one negative slope, indicating a decreasing relationship between 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and declining CSF A</w:t>
      </w:r>
      <w:r w:rsidR="00FE3A6E" w:rsidRPr="00900B3E">
        <w:rPr>
          <w:rFonts w:ascii="Times New Roman" w:hAnsi="Times New Roman" w:cs="Times New Roman"/>
          <w:color w:val="000000"/>
          <w:sz w:val="24"/>
          <w:szCs w:val="24"/>
        </w:rPr>
        <w:t>β</w:t>
      </w:r>
      <w:r w:rsidR="00584A8E" w:rsidRPr="00900B3E">
        <w:rPr>
          <w:rFonts w:ascii="Times New Roman" w:hAnsi="Times New Roman" w:cs="Times New Roman"/>
          <w:color w:val="000000"/>
          <w:sz w:val="24"/>
          <w:szCs w:val="24"/>
        </w:rPr>
        <w:t>42 (</w:t>
      </w:r>
      <w:r w:rsidR="008A2FEF">
        <w:rPr>
          <w:rFonts w:ascii="Times New Roman" w:hAnsi="Times New Roman" w:cs="Times New Roman"/>
          <w:color w:val="000000"/>
          <w:sz w:val="24"/>
          <w:szCs w:val="24"/>
        </w:rPr>
        <w:t>AD Biomarker Negative</w:t>
      </w:r>
      <w:r w:rsidR="00584A8E" w:rsidRPr="00900B3E">
        <w:rPr>
          <w:rFonts w:ascii="Times New Roman" w:hAnsi="Times New Roman" w:cs="Times New Roman"/>
          <w:color w:val="000000"/>
          <w:sz w:val="24"/>
          <w:szCs w:val="24"/>
        </w:rPr>
        <w:t xml:space="preserve"> latent cluster), one approximately zero slope, indicating no relationship between 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584A8E" w:rsidRPr="00900B3E">
        <w:rPr>
          <w:rFonts w:ascii="Times New Roman" w:hAnsi="Times New Roman" w:cs="Times New Roman"/>
          <w:color w:val="000000"/>
          <w:sz w:val="24"/>
          <w:szCs w:val="24"/>
        </w:rPr>
        <w:t>and CSF A</w:t>
      </w:r>
      <w:r w:rsidR="00FE3A6E" w:rsidRPr="00900B3E">
        <w:rPr>
          <w:rFonts w:ascii="Times New Roman" w:hAnsi="Times New Roman" w:cs="Times New Roman"/>
          <w:color w:val="000000"/>
          <w:sz w:val="24"/>
          <w:szCs w:val="24"/>
        </w:rPr>
        <w:t>β</w:t>
      </w:r>
      <w:r w:rsidR="00584A8E" w:rsidRPr="00900B3E">
        <w:rPr>
          <w:rFonts w:ascii="Times New Roman" w:hAnsi="Times New Roman" w:cs="Times New Roman"/>
          <w:color w:val="000000"/>
          <w:sz w:val="24"/>
          <w:szCs w:val="24"/>
        </w:rPr>
        <w:t>42 (</w:t>
      </w:r>
      <w:r w:rsidR="008A2FEF">
        <w:rPr>
          <w:rFonts w:ascii="Times New Roman" w:hAnsi="Times New Roman" w:cs="Times New Roman"/>
          <w:color w:val="000000"/>
          <w:sz w:val="24"/>
          <w:szCs w:val="24"/>
        </w:rPr>
        <w:t>Intermediate</w:t>
      </w:r>
      <w:r w:rsidR="00F53579">
        <w:rPr>
          <w:rFonts w:ascii="Times New Roman" w:hAnsi="Times New Roman" w:cs="Times New Roman"/>
          <w:color w:val="000000"/>
          <w:sz w:val="24"/>
          <w:szCs w:val="24"/>
        </w:rPr>
        <w:t xml:space="preserve"> AD Biomarkers</w:t>
      </w:r>
      <w:r w:rsidR="00584A8E" w:rsidRPr="00900B3E">
        <w:rPr>
          <w:rFonts w:ascii="Times New Roman" w:hAnsi="Times New Roman" w:cs="Times New Roman"/>
          <w:color w:val="000000"/>
          <w:sz w:val="24"/>
          <w:szCs w:val="24"/>
        </w:rPr>
        <w:t xml:space="preserve"> latent cluster), and one positive slope, indicating an increasing relationship between 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 xml:space="preserve">181 </w:t>
      </w:r>
      <w:r w:rsidR="00584A8E" w:rsidRPr="00900B3E">
        <w:rPr>
          <w:rFonts w:ascii="Times New Roman" w:hAnsi="Times New Roman" w:cs="Times New Roman"/>
          <w:color w:val="000000"/>
          <w:sz w:val="24"/>
          <w:szCs w:val="24"/>
        </w:rPr>
        <w:t>and declining CSF A</w:t>
      </w:r>
      <w:r w:rsidR="00FE3A6E" w:rsidRPr="00900B3E">
        <w:rPr>
          <w:rFonts w:ascii="Times New Roman" w:hAnsi="Times New Roman" w:cs="Times New Roman"/>
          <w:color w:val="000000"/>
          <w:sz w:val="24"/>
          <w:szCs w:val="24"/>
        </w:rPr>
        <w:t>β</w:t>
      </w:r>
      <w:r w:rsidR="00584A8E" w:rsidRPr="00900B3E">
        <w:rPr>
          <w:rFonts w:ascii="Times New Roman" w:hAnsi="Times New Roman" w:cs="Times New Roman"/>
          <w:color w:val="000000"/>
          <w:sz w:val="24"/>
          <w:szCs w:val="24"/>
        </w:rPr>
        <w:t>42 (</w:t>
      </w:r>
      <w:r w:rsidR="00F53579">
        <w:rPr>
          <w:rFonts w:ascii="Times New Roman" w:hAnsi="Times New Roman" w:cs="Times New Roman"/>
          <w:color w:val="000000"/>
          <w:sz w:val="24"/>
          <w:szCs w:val="24"/>
        </w:rPr>
        <w:t>AD Biomarker</w:t>
      </w:r>
      <w:r w:rsidR="008A2FEF">
        <w:rPr>
          <w:rFonts w:ascii="Times New Roman" w:hAnsi="Times New Roman" w:cs="Times New Roman"/>
          <w:color w:val="000000"/>
          <w:sz w:val="24"/>
          <w:szCs w:val="24"/>
        </w:rPr>
        <w:t xml:space="preserve"> Positive</w:t>
      </w:r>
      <w:r w:rsidR="00584A8E" w:rsidRPr="00900B3E">
        <w:rPr>
          <w:rFonts w:ascii="Times New Roman" w:hAnsi="Times New Roman" w:cs="Times New Roman"/>
          <w:color w:val="000000"/>
          <w:sz w:val="24"/>
          <w:szCs w:val="24"/>
        </w:rPr>
        <w:t xml:space="preserve"> latent cluster).</w:t>
      </w:r>
      <w:r w:rsidR="00BA018A" w:rsidRPr="00900B3E">
        <w:rPr>
          <w:rFonts w:ascii="Times New Roman" w:hAnsi="Times New Roman" w:cs="Times New Roman"/>
          <w:color w:val="000000"/>
          <w:sz w:val="24"/>
          <w:szCs w:val="24"/>
        </w:rPr>
        <w:t xml:space="preserve"> </w:t>
      </w:r>
    </w:p>
    <w:p w14:paraId="3BB31881" w14:textId="1F6F7DCF" w:rsidR="00A72E05" w:rsidRPr="00900B3E" w:rsidRDefault="00E22484" w:rsidP="008F70CC">
      <w:pPr>
        <w:rPr>
          <w:rFonts w:ascii="Times New Roman" w:hAnsi="Times New Roman" w:cs="Times New Roman"/>
          <w:color w:val="000000"/>
          <w:sz w:val="24"/>
          <w:szCs w:val="24"/>
        </w:rPr>
      </w:pPr>
      <w:r w:rsidRPr="00D21B57">
        <w:rPr>
          <w:rFonts w:ascii="Times New Roman" w:hAnsi="Times New Roman" w:cs="Times New Roman"/>
          <w:color w:val="000000"/>
          <w:sz w:val="24"/>
          <w:szCs w:val="24"/>
        </w:rPr>
        <w:t>Given recent work emphasizing the utility of A</w:t>
      </w:r>
      <w:r w:rsidR="008A40B3" w:rsidRPr="00900B3E">
        <w:rPr>
          <w:rFonts w:ascii="Times New Roman" w:hAnsi="Times New Roman" w:cs="Times New Roman"/>
          <w:color w:val="000000"/>
          <w:sz w:val="24"/>
          <w:szCs w:val="24"/>
        </w:rPr>
        <w:t>β</w:t>
      </w:r>
      <w:r w:rsidRPr="00D21B57">
        <w:rPr>
          <w:rFonts w:ascii="Times New Roman" w:hAnsi="Times New Roman" w:cs="Times New Roman"/>
          <w:color w:val="000000"/>
          <w:sz w:val="24"/>
          <w:szCs w:val="24"/>
        </w:rPr>
        <w:t>40 as a means to mitigate abnormally high or low A</w:t>
      </w:r>
      <w:r w:rsidR="008A40B3" w:rsidRPr="00900B3E">
        <w:rPr>
          <w:rFonts w:ascii="Times New Roman" w:hAnsi="Times New Roman" w:cs="Times New Roman"/>
          <w:color w:val="000000"/>
          <w:sz w:val="24"/>
          <w:szCs w:val="24"/>
        </w:rPr>
        <w:t>β</w:t>
      </w:r>
      <w:r w:rsidRPr="00D21B57">
        <w:rPr>
          <w:rFonts w:ascii="Times New Roman" w:hAnsi="Times New Roman" w:cs="Times New Roman"/>
          <w:color w:val="000000"/>
          <w:sz w:val="24"/>
          <w:szCs w:val="24"/>
        </w:rPr>
        <w:t>42 values that could be attributed to individual variation in</w:t>
      </w:r>
      <w:r w:rsidR="008A2FEF">
        <w:rPr>
          <w:rFonts w:ascii="Times New Roman" w:hAnsi="Times New Roman" w:cs="Times New Roman"/>
          <w:color w:val="000000"/>
          <w:sz w:val="24"/>
          <w:szCs w:val="24"/>
        </w:rPr>
        <w:t xml:space="preserve"> protein production or ventricular</w:t>
      </w:r>
      <w:r w:rsidRPr="00D21B57">
        <w:rPr>
          <w:rFonts w:ascii="Times New Roman" w:hAnsi="Times New Roman" w:cs="Times New Roman"/>
          <w:color w:val="000000"/>
          <w:sz w:val="24"/>
          <w:szCs w:val="24"/>
        </w:rPr>
        <w:t xml:space="preserve"> volume</w:t>
      </w:r>
      <w:sdt>
        <w:sdtPr>
          <w:rPr>
            <w:rFonts w:ascii="Times New Roman" w:hAnsi="Times New Roman" w:cs="Times New Roman"/>
            <w:color w:val="000000"/>
            <w:sz w:val="24"/>
            <w:szCs w:val="24"/>
            <w:vertAlign w:val="superscript"/>
          </w:rPr>
          <w:tag w:val="MENDELEY_CITATION_v3_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"/>
          <w:id w:val="281699950"/>
          <w:placeholder>
            <w:docPart w:val="DefaultPlaceholder_-1854013440"/>
          </w:placeholder>
        </w:sdtPr>
        <w:sdtContent>
          <w:ins w:id="463" w:author="Wisch, Julie" w:date="2022-09-28T11:06:00Z">
            <w:r w:rsidR="008256BA" w:rsidRPr="008256BA">
              <w:rPr>
                <w:rFonts w:ascii="Times New Roman" w:hAnsi="Times New Roman" w:cs="Times New Roman"/>
                <w:color w:val="000000"/>
                <w:sz w:val="24"/>
                <w:szCs w:val="24"/>
                <w:vertAlign w:val="superscript"/>
              </w:rPr>
              <w:t>53</w:t>
            </w:r>
          </w:ins>
          <w:del w:id="464" w:author="Wisch, Julie" w:date="2022-09-28T10:24:00Z">
            <w:r w:rsidR="00143020" w:rsidRPr="008256BA" w:rsidDel="00733317">
              <w:rPr>
                <w:rFonts w:ascii="Times New Roman" w:hAnsi="Times New Roman" w:cs="Times New Roman"/>
                <w:color w:val="000000"/>
                <w:sz w:val="24"/>
                <w:szCs w:val="24"/>
                <w:vertAlign w:val="superscript"/>
              </w:rPr>
              <w:delText>53</w:delText>
            </w:r>
          </w:del>
        </w:sdtContent>
      </w:sdt>
      <w:r w:rsidRPr="00D21B57">
        <w:rPr>
          <w:rFonts w:ascii="Times New Roman" w:hAnsi="Times New Roman" w:cs="Times New Roman"/>
          <w:color w:val="000000"/>
          <w:sz w:val="24"/>
          <w:szCs w:val="24"/>
        </w:rPr>
        <w:t xml:space="preserve">, we </w:t>
      </w:r>
      <w:r w:rsidR="0002028D">
        <w:rPr>
          <w:rFonts w:ascii="Times New Roman" w:hAnsi="Times New Roman" w:cs="Times New Roman"/>
          <w:color w:val="000000"/>
          <w:sz w:val="24"/>
          <w:szCs w:val="24"/>
        </w:rPr>
        <w:t>evaluated</w:t>
      </w:r>
      <w:r w:rsidRPr="00D21B57">
        <w:rPr>
          <w:rFonts w:ascii="Times New Roman" w:hAnsi="Times New Roman" w:cs="Times New Roman"/>
          <w:color w:val="000000"/>
          <w:sz w:val="24"/>
          <w:szCs w:val="24"/>
        </w:rPr>
        <w:t xml:space="preserve"> </w:t>
      </w:r>
      <w:del w:id="465" w:author="Wisch, Julie" w:date="2022-09-20T11:53:00Z">
        <w:r w:rsidRPr="00D21B57" w:rsidDel="005A6F6F">
          <w:rPr>
            <w:rFonts w:ascii="Times New Roman" w:hAnsi="Times New Roman" w:cs="Times New Roman"/>
            <w:color w:val="000000"/>
            <w:sz w:val="24"/>
            <w:szCs w:val="24"/>
          </w:rPr>
          <w:delText>CSF A</w:delText>
        </w:r>
        <w:r w:rsidR="008A40B3" w:rsidRPr="00900B3E" w:rsidDel="005A6F6F">
          <w:rPr>
            <w:rFonts w:ascii="Times New Roman" w:hAnsi="Times New Roman" w:cs="Times New Roman"/>
            <w:color w:val="000000"/>
            <w:sz w:val="24"/>
            <w:szCs w:val="24"/>
          </w:rPr>
          <w:delText>β</w:delText>
        </w:r>
        <w:r w:rsidRPr="00D21B57" w:rsidDel="005A6F6F">
          <w:rPr>
            <w:rFonts w:ascii="Times New Roman" w:hAnsi="Times New Roman" w:cs="Times New Roman"/>
            <w:color w:val="000000"/>
            <w:sz w:val="24"/>
            <w:szCs w:val="24"/>
          </w:rPr>
          <w:delText>42/A</w:delText>
        </w:r>
        <w:r w:rsidR="008A40B3" w:rsidRPr="00900B3E" w:rsidDel="005A6F6F">
          <w:rPr>
            <w:rFonts w:ascii="Times New Roman" w:hAnsi="Times New Roman" w:cs="Times New Roman"/>
            <w:color w:val="000000"/>
            <w:sz w:val="24"/>
            <w:szCs w:val="24"/>
          </w:rPr>
          <w:delText>β</w:delText>
        </w:r>
        <w:r w:rsidRPr="00D21B57" w:rsidDel="005A6F6F">
          <w:rPr>
            <w:rFonts w:ascii="Times New Roman" w:hAnsi="Times New Roman" w:cs="Times New Roman"/>
            <w:color w:val="000000"/>
            <w:sz w:val="24"/>
            <w:szCs w:val="24"/>
          </w:rPr>
          <w:delText xml:space="preserve">40 by </w:delText>
        </w:r>
      </w:del>
      <w:r w:rsidRPr="00D21B57">
        <w:rPr>
          <w:rFonts w:ascii="Times New Roman" w:hAnsi="Times New Roman" w:cs="Times New Roman"/>
          <w:color w:val="000000"/>
          <w:sz w:val="24"/>
          <w:szCs w:val="24"/>
        </w:rPr>
        <w:t xml:space="preserve">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ins w:id="466" w:author="Wisch, Julie" w:date="2022-09-20T11:52:00Z">
        <w:r w:rsidR="005A6F6F">
          <w:rPr>
            <w:rFonts w:ascii="Times New Roman" w:hAnsi="Times New Roman" w:cs="Times New Roman"/>
            <w:color w:val="000000"/>
            <w:sz w:val="24"/>
            <w:szCs w:val="24"/>
          </w:rPr>
          <w:t xml:space="preserve"> as a function of </w:t>
        </w:r>
      </w:ins>
      <w:ins w:id="467" w:author="Wisch, Julie" w:date="2022-09-20T11:53:00Z">
        <w:r w:rsidR="005A6F6F" w:rsidRPr="00D21B57">
          <w:rPr>
            <w:rFonts w:ascii="Times New Roman" w:hAnsi="Times New Roman" w:cs="Times New Roman"/>
            <w:color w:val="000000"/>
            <w:sz w:val="24"/>
            <w:szCs w:val="24"/>
          </w:rPr>
          <w:t>CSF A</w:t>
        </w:r>
        <w:r w:rsidR="005A6F6F" w:rsidRPr="00900B3E">
          <w:rPr>
            <w:rFonts w:ascii="Times New Roman" w:hAnsi="Times New Roman" w:cs="Times New Roman"/>
            <w:color w:val="000000"/>
            <w:sz w:val="24"/>
            <w:szCs w:val="24"/>
          </w:rPr>
          <w:t>β</w:t>
        </w:r>
        <w:r w:rsidR="005A6F6F" w:rsidRPr="00D21B57">
          <w:rPr>
            <w:rFonts w:ascii="Times New Roman" w:hAnsi="Times New Roman" w:cs="Times New Roman"/>
            <w:color w:val="000000"/>
            <w:sz w:val="24"/>
            <w:szCs w:val="24"/>
          </w:rPr>
          <w:t>42/A</w:t>
        </w:r>
        <w:r w:rsidR="005A6F6F" w:rsidRPr="00900B3E">
          <w:rPr>
            <w:rFonts w:ascii="Times New Roman" w:hAnsi="Times New Roman" w:cs="Times New Roman"/>
            <w:color w:val="000000"/>
            <w:sz w:val="24"/>
            <w:szCs w:val="24"/>
          </w:rPr>
          <w:t>β</w:t>
        </w:r>
        <w:r w:rsidR="005A6F6F" w:rsidRPr="00D21B57">
          <w:rPr>
            <w:rFonts w:ascii="Times New Roman" w:hAnsi="Times New Roman" w:cs="Times New Roman"/>
            <w:color w:val="000000"/>
            <w:sz w:val="24"/>
            <w:szCs w:val="24"/>
          </w:rPr>
          <w:t xml:space="preserve">40 </w:t>
        </w:r>
      </w:ins>
      <w:del w:id="468" w:author="Wisch, Julie" w:date="2022-09-20T11:53:00Z">
        <w:r w:rsidRPr="00D21B57" w:rsidDel="005A6F6F">
          <w:rPr>
            <w:rFonts w:ascii="Times New Roman" w:hAnsi="Times New Roman" w:cs="Times New Roman"/>
            <w:color w:val="000000"/>
            <w:sz w:val="24"/>
            <w:szCs w:val="24"/>
          </w:rPr>
          <w:delText>relationship for</w:delText>
        </w:r>
      </w:del>
      <w:ins w:id="469" w:author="Wisch, Julie" w:date="2022-09-20T11:53:00Z">
        <w:r w:rsidR="005A6F6F">
          <w:rPr>
            <w:rFonts w:ascii="Times New Roman" w:hAnsi="Times New Roman" w:cs="Times New Roman"/>
            <w:color w:val="000000"/>
            <w:sz w:val="24"/>
            <w:szCs w:val="24"/>
          </w:rPr>
          <w:t>across</w:t>
        </w:r>
      </w:ins>
      <w:r w:rsidRPr="00D21B57">
        <w:rPr>
          <w:rFonts w:ascii="Times New Roman" w:hAnsi="Times New Roman" w:cs="Times New Roman"/>
          <w:color w:val="000000"/>
          <w:sz w:val="24"/>
          <w:szCs w:val="24"/>
        </w:rPr>
        <w:t xml:space="preserve"> the three latent clusters. This</w:t>
      </w:r>
      <w:r>
        <w:rPr>
          <w:rFonts w:ascii="Times New Roman" w:hAnsi="Times New Roman" w:cs="Times New Roman"/>
          <w:color w:val="000000"/>
          <w:sz w:val="24"/>
          <w:szCs w:val="24"/>
        </w:rPr>
        <w:t xml:space="preserve"> n</w:t>
      </w:r>
      <w:r w:rsidR="00BA018A" w:rsidRPr="00900B3E">
        <w:rPr>
          <w:rFonts w:ascii="Times New Roman" w:hAnsi="Times New Roman" w:cs="Times New Roman"/>
          <w:color w:val="000000"/>
          <w:sz w:val="24"/>
          <w:szCs w:val="24"/>
        </w:rPr>
        <w:t>ormalization of CSF A</w:t>
      </w:r>
      <w:r w:rsidR="008A40B3" w:rsidRPr="00900B3E">
        <w:rPr>
          <w:rFonts w:ascii="Times New Roman" w:hAnsi="Times New Roman" w:cs="Times New Roman"/>
          <w:color w:val="000000"/>
          <w:sz w:val="24"/>
          <w:szCs w:val="24"/>
        </w:rPr>
        <w:t>β</w:t>
      </w:r>
      <w:r w:rsidR="00BA018A" w:rsidRPr="00900B3E">
        <w:rPr>
          <w:rFonts w:ascii="Times New Roman" w:hAnsi="Times New Roman" w:cs="Times New Roman"/>
          <w:color w:val="000000"/>
          <w:sz w:val="24"/>
          <w:szCs w:val="24"/>
        </w:rPr>
        <w:t>42 by A</w:t>
      </w:r>
      <w:r w:rsidR="008A40B3" w:rsidRPr="00900B3E">
        <w:rPr>
          <w:rFonts w:ascii="Times New Roman" w:hAnsi="Times New Roman" w:cs="Times New Roman"/>
          <w:color w:val="000000"/>
          <w:sz w:val="24"/>
          <w:szCs w:val="24"/>
        </w:rPr>
        <w:t>β</w:t>
      </w:r>
      <w:r w:rsidR="00BA018A" w:rsidRPr="00900B3E">
        <w:rPr>
          <w:rFonts w:ascii="Times New Roman" w:hAnsi="Times New Roman" w:cs="Times New Roman"/>
          <w:color w:val="000000"/>
          <w:sz w:val="24"/>
          <w:szCs w:val="24"/>
        </w:rPr>
        <w:t>40</w:t>
      </w:r>
      <w:r w:rsidR="00525AA6">
        <w:rPr>
          <w:rFonts w:ascii="Times New Roman" w:hAnsi="Times New Roman" w:cs="Times New Roman"/>
          <w:color w:val="000000"/>
          <w:sz w:val="24"/>
          <w:szCs w:val="24"/>
        </w:rPr>
        <w:t xml:space="preserve"> (</w:t>
      </w:r>
      <w:r w:rsidR="00525AA6">
        <w:rPr>
          <w:rFonts w:ascii="Times New Roman" w:hAnsi="Times New Roman" w:cs="Times New Roman"/>
          <w:i/>
          <w:color w:val="000000"/>
          <w:sz w:val="24"/>
          <w:szCs w:val="24"/>
        </w:rPr>
        <w:t>Figure 1b</w:t>
      </w:r>
      <w:r w:rsidR="00525AA6">
        <w:rPr>
          <w:rFonts w:ascii="Times New Roman" w:hAnsi="Times New Roman" w:cs="Times New Roman"/>
          <w:color w:val="000000"/>
          <w:sz w:val="24"/>
          <w:szCs w:val="24"/>
        </w:rPr>
        <w:t>)</w:t>
      </w:r>
      <w:r w:rsidR="00BA018A" w:rsidRPr="00900B3E">
        <w:rPr>
          <w:rFonts w:ascii="Times New Roman" w:hAnsi="Times New Roman" w:cs="Times New Roman"/>
          <w:sz w:val="24"/>
          <w:szCs w:val="24"/>
        </w:rPr>
        <w:t xml:space="preserve"> transforms the apparent three trajectories </w:t>
      </w:r>
      <w:r w:rsidR="0002028D">
        <w:rPr>
          <w:rFonts w:ascii="Times New Roman" w:hAnsi="Times New Roman" w:cs="Times New Roman"/>
          <w:sz w:val="24"/>
          <w:szCs w:val="24"/>
        </w:rPr>
        <w:t>such</w:t>
      </w:r>
      <w:r w:rsidR="00BA018A" w:rsidRPr="00900B3E">
        <w:rPr>
          <w:rFonts w:ascii="Times New Roman" w:hAnsi="Times New Roman" w:cs="Times New Roman"/>
          <w:sz w:val="24"/>
          <w:szCs w:val="24"/>
        </w:rPr>
        <w:t xml:space="preserve"> that all participants fall on a single monotonically increasing continuum where low CSF </w:t>
      </w:r>
      <w:r w:rsidR="0002028D" w:rsidRPr="00D21B57">
        <w:rPr>
          <w:rFonts w:ascii="Times New Roman" w:hAnsi="Times New Roman" w:cs="Times New Roman"/>
          <w:color w:val="000000"/>
          <w:sz w:val="24"/>
          <w:szCs w:val="24"/>
        </w:rPr>
        <w:t>A</w:t>
      </w:r>
      <w:r w:rsidR="0002028D" w:rsidRPr="00900B3E">
        <w:rPr>
          <w:rFonts w:ascii="Times New Roman" w:hAnsi="Times New Roman" w:cs="Times New Roman"/>
          <w:color w:val="000000"/>
          <w:sz w:val="24"/>
          <w:szCs w:val="24"/>
        </w:rPr>
        <w:t>β</w:t>
      </w:r>
      <w:r w:rsidR="0002028D" w:rsidRPr="00D21B57">
        <w:rPr>
          <w:rFonts w:ascii="Times New Roman" w:hAnsi="Times New Roman" w:cs="Times New Roman"/>
          <w:color w:val="000000"/>
          <w:sz w:val="24"/>
          <w:szCs w:val="24"/>
        </w:rPr>
        <w:t>42/A</w:t>
      </w:r>
      <w:r w:rsidR="0002028D" w:rsidRPr="00900B3E">
        <w:rPr>
          <w:rFonts w:ascii="Times New Roman" w:hAnsi="Times New Roman" w:cs="Times New Roman"/>
          <w:color w:val="000000"/>
          <w:sz w:val="24"/>
          <w:szCs w:val="24"/>
        </w:rPr>
        <w:t>β</w:t>
      </w:r>
      <w:r w:rsidR="0002028D" w:rsidRPr="00D21B57">
        <w:rPr>
          <w:rFonts w:ascii="Times New Roman" w:hAnsi="Times New Roman" w:cs="Times New Roman"/>
          <w:color w:val="000000"/>
          <w:sz w:val="24"/>
          <w:szCs w:val="24"/>
        </w:rPr>
        <w:t xml:space="preserve">40 </w:t>
      </w:r>
      <w:r w:rsidR="00BA018A" w:rsidRPr="00900B3E">
        <w:rPr>
          <w:rFonts w:ascii="Times New Roman" w:hAnsi="Times New Roman" w:cs="Times New Roman"/>
          <w:sz w:val="24"/>
          <w:szCs w:val="24"/>
        </w:rPr>
        <w:t xml:space="preserve">is associated with high CSF pTau. </w:t>
      </w:r>
      <w:r w:rsidR="0002028D">
        <w:rPr>
          <w:rFonts w:ascii="Times New Roman" w:hAnsi="Times New Roman" w:cs="Times New Roman"/>
          <w:sz w:val="24"/>
          <w:szCs w:val="24"/>
        </w:rPr>
        <w:t>Within this continuum,</w:t>
      </w:r>
      <w:r w:rsidR="00E52DFA" w:rsidRPr="00900B3E">
        <w:rPr>
          <w:rFonts w:ascii="Times New Roman" w:hAnsi="Times New Roman" w:cs="Times New Roman"/>
          <w:sz w:val="24"/>
          <w:szCs w:val="24"/>
        </w:rPr>
        <w:t xml:space="preserve"> </w:t>
      </w:r>
      <w:r w:rsidR="008A2FEF">
        <w:rPr>
          <w:rFonts w:ascii="Times New Roman" w:hAnsi="Times New Roman" w:cs="Times New Roman"/>
          <w:sz w:val="24"/>
          <w:szCs w:val="24"/>
        </w:rPr>
        <w:t xml:space="preserve">AD Biomarker Negative </w:t>
      </w:r>
      <w:r w:rsidR="00E52DFA" w:rsidRPr="00900B3E">
        <w:rPr>
          <w:rFonts w:ascii="Times New Roman" w:hAnsi="Times New Roman" w:cs="Times New Roman"/>
          <w:sz w:val="24"/>
          <w:szCs w:val="24"/>
        </w:rPr>
        <w:t xml:space="preserve">individuals exist nearly entirely below the thresholds for amyloid and tau positivity, </w:t>
      </w:r>
      <w:r w:rsidR="008A2FEF">
        <w:rPr>
          <w:rFonts w:ascii="Times New Roman" w:hAnsi="Times New Roman" w:cs="Times New Roman"/>
          <w:sz w:val="24"/>
          <w:szCs w:val="24"/>
        </w:rPr>
        <w:t>Intermediate</w:t>
      </w:r>
      <w:r w:rsidR="00F53579">
        <w:rPr>
          <w:rFonts w:ascii="Times New Roman" w:hAnsi="Times New Roman" w:cs="Times New Roman"/>
          <w:sz w:val="24"/>
          <w:szCs w:val="24"/>
        </w:rPr>
        <w:t xml:space="preserve"> AD Biomarkers</w:t>
      </w:r>
      <w:r w:rsidR="00E52DFA" w:rsidRPr="00900B3E">
        <w:rPr>
          <w:rFonts w:ascii="Times New Roman" w:hAnsi="Times New Roman" w:cs="Times New Roman"/>
          <w:sz w:val="24"/>
          <w:szCs w:val="24"/>
        </w:rPr>
        <w:t xml:space="preserve"> individuals exist in the transition area, where the relationship between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00E52DFA" w:rsidRPr="00900B3E">
        <w:rPr>
          <w:rFonts w:ascii="Times New Roman" w:hAnsi="Times New Roman" w:cs="Times New Roman"/>
          <w:sz w:val="24"/>
          <w:szCs w:val="24"/>
        </w:rPr>
        <w:t>and CSF A</w:t>
      </w:r>
      <w:r w:rsidR="008A40B3" w:rsidRPr="00900B3E">
        <w:rPr>
          <w:rFonts w:ascii="Times New Roman" w:hAnsi="Times New Roman" w:cs="Times New Roman"/>
          <w:color w:val="000000"/>
          <w:sz w:val="24"/>
          <w:szCs w:val="24"/>
        </w:rPr>
        <w:t>β</w:t>
      </w:r>
      <w:r w:rsidR="00E52DFA" w:rsidRPr="00900B3E">
        <w:rPr>
          <w:rFonts w:ascii="Times New Roman" w:hAnsi="Times New Roman" w:cs="Times New Roman"/>
          <w:sz w:val="24"/>
          <w:szCs w:val="24"/>
        </w:rPr>
        <w:t>42/A</w:t>
      </w:r>
      <w:r w:rsidR="008A40B3" w:rsidRPr="00900B3E">
        <w:rPr>
          <w:rFonts w:ascii="Times New Roman" w:hAnsi="Times New Roman" w:cs="Times New Roman"/>
          <w:color w:val="000000"/>
          <w:sz w:val="24"/>
          <w:szCs w:val="24"/>
        </w:rPr>
        <w:t>β</w:t>
      </w:r>
      <w:r w:rsidR="00E52DFA" w:rsidRPr="00900B3E">
        <w:rPr>
          <w:rFonts w:ascii="Times New Roman" w:hAnsi="Times New Roman" w:cs="Times New Roman"/>
          <w:sz w:val="24"/>
          <w:szCs w:val="24"/>
        </w:rPr>
        <w:t xml:space="preserve">40 goes from a basically flat relationship to a steeply increasing relationship, and </w:t>
      </w:r>
      <w:r w:rsidR="008A2FEF">
        <w:rPr>
          <w:rFonts w:ascii="Times New Roman" w:hAnsi="Times New Roman" w:cs="Times New Roman"/>
          <w:sz w:val="24"/>
          <w:szCs w:val="24"/>
        </w:rPr>
        <w:t>AD Biomarker Positive</w:t>
      </w:r>
      <w:r w:rsidR="00E52DFA" w:rsidRPr="00900B3E">
        <w:rPr>
          <w:rFonts w:ascii="Times New Roman" w:hAnsi="Times New Roman" w:cs="Times New Roman"/>
          <w:sz w:val="24"/>
          <w:szCs w:val="24"/>
        </w:rPr>
        <w:t xml:space="preserve"> individuals show a steeply increasing relationship between CSF A</w:t>
      </w:r>
      <w:r w:rsidR="008A40B3" w:rsidRPr="00900B3E">
        <w:rPr>
          <w:rFonts w:ascii="Times New Roman" w:hAnsi="Times New Roman" w:cs="Times New Roman"/>
          <w:color w:val="000000"/>
          <w:sz w:val="24"/>
          <w:szCs w:val="24"/>
        </w:rPr>
        <w:t>β</w:t>
      </w:r>
      <w:r w:rsidR="00E52DFA" w:rsidRPr="00900B3E">
        <w:rPr>
          <w:rFonts w:ascii="Times New Roman" w:hAnsi="Times New Roman" w:cs="Times New Roman"/>
          <w:sz w:val="24"/>
          <w:szCs w:val="24"/>
        </w:rPr>
        <w:t>42/A</w:t>
      </w:r>
      <w:r w:rsidR="008A40B3" w:rsidRPr="00900B3E">
        <w:rPr>
          <w:rFonts w:ascii="Times New Roman" w:hAnsi="Times New Roman" w:cs="Times New Roman"/>
          <w:color w:val="000000"/>
          <w:sz w:val="24"/>
          <w:szCs w:val="24"/>
        </w:rPr>
        <w:t>β</w:t>
      </w:r>
      <w:r w:rsidR="00E52DFA" w:rsidRPr="00900B3E">
        <w:rPr>
          <w:rFonts w:ascii="Times New Roman" w:hAnsi="Times New Roman" w:cs="Times New Roman"/>
          <w:sz w:val="24"/>
          <w:szCs w:val="24"/>
        </w:rPr>
        <w:t>40 and CSF pTau</w:t>
      </w:r>
      <w:r w:rsidR="00580042" w:rsidRPr="00580042">
        <w:rPr>
          <w:rFonts w:ascii="Times New Roman" w:hAnsi="Times New Roman" w:cs="Times New Roman"/>
          <w:sz w:val="24"/>
          <w:szCs w:val="24"/>
          <w:vertAlign w:val="subscript"/>
        </w:rPr>
        <w:t>181</w:t>
      </w:r>
      <w:r w:rsidR="00E52DFA" w:rsidRPr="00900B3E">
        <w:rPr>
          <w:rFonts w:ascii="Times New Roman" w:hAnsi="Times New Roman" w:cs="Times New Roman"/>
          <w:sz w:val="24"/>
          <w:szCs w:val="24"/>
        </w:rPr>
        <w:t xml:space="preserve">. </w:t>
      </w:r>
    </w:p>
    <w:p w14:paraId="1AD869CE" w14:textId="1AF0781F" w:rsidR="00DE73B8" w:rsidRDefault="009607BB" w:rsidP="008F70C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Although </w:t>
      </w:r>
      <w:r w:rsidR="00525AA6">
        <w:rPr>
          <w:rFonts w:ascii="Times New Roman" w:hAnsi="Times New Roman" w:cs="Times New Roman"/>
          <w:sz w:val="24"/>
          <w:szCs w:val="24"/>
        </w:rPr>
        <w:t xml:space="preserve">Figure 1b </w:t>
      </w:r>
      <w:r>
        <w:rPr>
          <w:rFonts w:ascii="Times New Roman" w:hAnsi="Times New Roman" w:cs="Times New Roman"/>
          <w:color w:val="000000"/>
          <w:sz w:val="24"/>
          <w:szCs w:val="24"/>
        </w:rPr>
        <w:t xml:space="preserve">seems to show a continuum of pathology, there are important demographic differences across </w:t>
      </w:r>
      <w:r w:rsidR="0002028D">
        <w:rPr>
          <w:rFonts w:ascii="Times New Roman" w:hAnsi="Times New Roman" w:cs="Times New Roman"/>
          <w:color w:val="000000"/>
          <w:sz w:val="24"/>
          <w:szCs w:val="24"/>
        </w:rPr>
        <w:t xml:space="preserve">the </w:t>
      </w:r>
      <w:r w:rsidR="001C189D">
        <w:rPr>
          <w:rFonts w:ascii="Times New Roman" w:hAnsi="Times New Roman" w:cs="Times New Roman"/>
          <w:color w:val="000000"/>
          <w:sz w:val="24"/>
          <w:szCs w:val="24"/>
        </w:rPr>
        <w:t xml:space="preserve">latent clusters </w:t>
      </w:r>
      <w:r w:rsidR="001C189D" w:rsidRPr="00900B3E">
        <w:rPr>
          <w:rFonts w:ascii="Times New Roman" w:hAnsi="Times New Roman" w:cs="Times New Roman"/>
          <w:color w:val="000000"/>
          <w:sz w:val="24"/>
          <w:szCs w:val="24"/>
        </w:rPr>
        <w:t xml:space="preserve">(Table 1). </w:t>
      </w:r>
      <w:r w:rsidR="001C189D" w:rsidRPr="00900B3E" w:rsidDel="001C189D">
        <w:rPr>
          <w:rFonts w:ascii="Times New Roman" w:hAnsi="Times New Roman" w:cs="Times New Roman"/>
          <w:color w:val="000000"/>
          <w:sz w:val="24"/>
          <w:szCs w:val="24"/>
        </w:rPr>
        <w:t xml:space="preserve"> </w:t>
      </w:r>
      <w:r w:rsidR="002E2724">
        <w:rPr>
          <w:rFonts w:ascii="Times New Roman" w:hAnsi="Times New Roman" w:cs="Times New Roman"/>
          <w:color w:val="000000"/>
          <w:sz w:val="24"/>
          <w:szCs w:val="24"/>
        </w:rPr>
        <w:t>Differences were observed with</w:t>
      </w:r>
      <w:r w:rsidR="007C2D12" w:rsidRPr="00900B3E">
        <w:rPr>
          <w:rFonts w:ascii="Times New Roman" w:hAnsi="Times New Roman" w:cs="Times New Roman"/>
          <w:color w:val="000000"/>
          <w:sz w:val="24"/>
          <w:szCs w:val="24"/>
        </w:rPr>
        <w:t xml:space="preserve"> regards to </w:t>
      </w:r>
      <w:r w:rsidR="004C7381" w:rsidRPr="00900B3E">
        <w:rPr>
          <w:rFonts w:ascii="Times New Roman" w:hAnsi="Times New Roman" w:cs="Times New Roman"/>
          <w:color w:val="000000"/>
          <w:sz w:val="24"/>
          <w:szCs w:val="24"/>
        </w:rPr>
        <w:t>age at study enrollment</w:t>
      </w:r>
      <w:r w:rsidR="002E2724">
        <w:rPr>
          <w:rFonts w:ascii="Times New Roman" w:hAnsi="Times New Roman" w:cs="Times New Roman"/>
          <w:color w:val="000000"/>
          <w:sz w:val="24"/>
          <w:szCs w:val="24"/>
        </w:rPr>
        <w:t xml:space="preserve">. In particular, </w:t>
      </w:r>
      <w:r w:rsidR="008A2FEF">
        <w:rPr>
          <w:rFonts w:ascii="Times New Roman" w:hAnsi="Times New Roman" w:cs="Times New Roman"/>
          <w:color w:val="000000"/>
          <w:sz w:val="24"/>
          <w:szCs w:val="24"/>
        </w:rPr>
        <w:t>AD Biomarker Negative</w:t>
      </w:r>
      <w:r w:rsidR="004C7381" w:rsidRPr="00900B3E">
        <w:rPr>
          <w:rFonts w:ascii="Times New Roman" w:hAnsi="Times New Roman" w:cs="Times New Roman"/>
          <w:color w:val="000000"/>
          <w:sz w:val="24"/>
          <w:szCs w:val="24"/>
        </w:rPr>
        <w:t xml:space="preserve"> individuals </w:t>
      </w:r>
      <w:r w:rsidR="007C2D12" w:rsidRPr="00900B3E">
        <w:rPr>
          <w:rFonts w:ascii="Times New Roman" w:hAnsi="Times New Roman" w:cs="Times New Roman"/>
          <w:color w:val="000000"/>
          <w:sz w:val="24"/>
          <w:szCs w:val="24"/>
        </w:rPr>
        <w:t xml:space="preserve">were </w:t>
      </w:r>
      <w:r w:rsidR="004C7381" w:rsidRPr="00900B3E">
        <w:rPr>
          <w:rFonts w:ascii="Times New Roman" w:hAnsi="Times New Roman" w:cs="Times New Roman"/>
          <w:color w:val="000000"/>
          <w:sz w:val="24"/>
          <w:szCs w:val="24"/>
        </w:rPr>
        <w:t>the youngest</w:t>
      </w:r>
      <w:r w:rsidR="007C2D12" w:rsidRPr="00900B3E">
        <w:rPr>
          <w:rFonts w:ascii="Times New Roman" w:hAnsi="Times New Roman" w:cs="Times New Roman"/>
          <w:color w:val="000000"/>
          <w:sz w:val="24"/>
          <w:szCs w:val="24"/>
        </w:rPr>
        <w:t xml:space="preserve"> while</w:t>
      </w:r>
      <w:r w:rsidR="004C7381" w:rsidRPr="00900B3E">
        <w:rPr>
          <w:rFonts w:ascii="Times New Roman" w:hAnsi="Times New Roman" w:cs="Times New Roman"/>
          <w:color w:val="000000"/>
          <w:sz w:val="24"/>
          <w:szCs w:val="24"/>
        </w:rPr>
        <w:t xml:space="preserve"> </w:t>
      </w:r>
      <w:r w:rsidR="008A2FEF">
        <w:rPr>
          <w:rFonts w:ascii="Times New Roman" w:hAnsi="Times New Roman" w:cs="Times New Roman"/>
          <w:color w:val="000000"/>
          <w:sz w:val="24"/>
          <w:szCs w:val="24"/>
        </w:rPr>
        <w:t>Intermediate</w:t>
      </w:r>
      <w:r w:rsidR="00F53579">
        <w:rPr>
          <w:rFonts w:ascii="Times New Roman" w:hAnsi="Times New Roman" w:cs="Times New Roman"/>
          <w:color w:val="000000"/>
          <w:sz w:val="24"/>
          <w:szCs w:val="24"/>
        </w:rPr>
        <w:t xml:space="preserve"> AD Biomarkers</w:t>
      </w:r>
      <w:r w:rsidR="004C7381" w:rsidRPr="00900B3E">
        <w:rPr>
          <w:rFonts w:ascii="Times New Roman" w:hAnsi="Times New Roman" w:cs="Times New Roman"/>
          <w:color w:val="000000"/>
          <w:sz w:val="24"/>
          <w:szCs w:val="24"/>
        </w:rPr>
        <w:t xml:space="preserve"> participants </w:t>
      </w:r>
      <w:r w:rsidR="007C2D12" w:rsidRPr="00900B3E">
        <w:rPr>
          <w:rFonts w:ascii="Times New Roman" w:hAnsi="Times New Roman" w:cs="Times New Roman"/>
          <w:color w:val="000000"/>
          <w:sz w:val="24"/>
          <w:szCs w:val="24"/>
        </w:rPr>
        <w:t xml:space="preserve">were </w:t>
      </w:r>
      <w:r w:rsidR="004C7381" w:rsidRPr="00900B3E">
        <w:rPr>
          <w:rFonts w:ascii="Times New Roman" w:hAnsi="Times New Roman" w:cs="Times New Roman"/>
          <w:color w:val="000000"/>
          <w:sz w:val="24"/>
          <w:szCs w:val="24"/>
        </w:rPr>
        <w:t xml:space="preserve">the oldest. </w:t>
      </w:r>
      <w:r w:rsidR="001C189D">
        <w:rPr>
          <w:rFonts w:ascii="Times New Roman" w:hAnsi="Times New Roman" w:cs="Times New Roman"/>
          <w:color w:val="000000"/>
          <w:sz w:val="24"/>
          <w:szCs w:val="24"/>
        </w:rPr>
        <w:t xml:space="preserve">These differences in age </w:t>
      </w:r>
      <w:r w:rsidR="00F33582">
        <w:rPr>
          <w:rFonts w:ascii="Times New Roman" w:hAnsi="Times New Roman" w:cs="Times New Roman"/>
          <w:color w:val="000000"/>
          <w:sz w:val="24"/>
          <w:szCs w:val="24"/>
        </w:rPr>
        <w:t>reveal</w:t>
      </w:r>
      <w:r w:rsidR="001C189D">
        <w:rPr>
          <w:rFonts w:ascii="Times New Roman" w:hAnsi="Times New Roman" w:cs="Times New Roman"/>
          <w:color w:val="000000"/>
          <w:sz w:val="24"/>
          <w:szCs w:val="24"/>
        </w:rPr>
        <w:t xml:space="preserve"> that</w:t>
      </w:r>
      <w:r w:rsidR="002E2724">
        <w:rPr>
          <w:rFonts w:ascii="Times New Roman" w:hAnsi="Times New Roman" w:cs="Times New Roman"/>
          <w:color w:val="000000"/>
          <w:sz w:val="24"/>
          <w:szCs w:val="24"/>
        </w:rPr>
        <w:t>,</w:t>
      </w:r>
      <w:r w:rsidR="001C189D">
        <w:rPr>
          <w:rFonts w:ascii="Times New Roman" w:hAnsi="Times New Roman" w:cs="Times New Roman"/>
          <w:color w:val="000000"/>
          <w:sz w:val="24"/>
          <w:szCs w:val="24"/>
        </w:rPr>
        <w:t xml:space="preserve"> althoug</w:t>
      </w:r>
      <w:r w:rsidR="00F33582">
        <w:rPr>
          <w:rFonts w:ascii="Times New Roman" w:hAnsi="Times New Roman" w:cs="Times New Roman"/>
          <w:color w:val="000000"/>
          <w:sz w:val="24"/>
          <w:szCs w:val="24"/>
        </w:rPr>
        <w:t xml:space="preserve">h the normalized plot of CSF </w:t>
      </w:r>
      <w:r w:rsidR="00580042">
        <w:rPr>
          <w:rFonts w:ascii="Times New Roman" w:hAnsi="Times New Roman" w:cs="Times New Roman"/>
          <w:color w:val="000000"/>
          <w:sz w:val="24"/>
          <w:szCs w:val="24"/>
        </w:rPr>
        <w:t>pTau</w:t>
      </w:r>
      <w:r w:rsidR="00580042" w:rsidRPr="00580042">
        <w:rPr>
          <w:rFonts w:ascii="Times New Roman" w:hAnsi="Times New Roman" w:cs="Times New Roman"/>
          <w:color w:val="000000"/>
          <w:sz w:val="24"/>
          <w:szCs w:val="24"/>
          <w:vertAlign w:val="subscript"/>
        </w:rPr>
        <w:t>181</w:t>
      </w:r>
      <w:r w:rsidR="00580042">
        <w:rPr>
          <w:rFonts w:ascii="Times New Roman" w:hAnsi="Times New Roman" w:cs="Times New Roman"/>
          <w:color w:val="000000"/>
          <w:sz w:val="24"/>
          <w:szCs w:val="24"/>
        </w:rPr>
        <w:t xml:space="preserve"> </w:t>
      </w:r>
      <w:r w:rsidR="00F33582">
        <w:rPr>
          <w:rFonts w:ascii="Times New Roman" w:hAnsi="Times New Roman" w:cs="Times New Roman"/>
          <w:color w:val="000000"/>
          <w:sz w:val="24"/>
          <w:szCs w:val="24"/>
        </w:rPr>
        <w:t>by CSF A</w:t>
      </w:r>
      <w:r w:rsidR="008A40B3" w:rsidRPr="00900B3E">
        <w:rPr>
          <w:rFonts w:ascii="Times New Roman" w:hAnsi="Times New Roman" w:cs="Times New Roman"/>
          <w:color w:val="000000"/>
          <w:sz w:val="24"/>
          <w:szCs w:val="24"/>
        </w:rPr>
        <w:t>β</w:t>
      </w:r>
      <w:r w:rsidR="00F33582">
        <w:rPr>
          <w:rFonts w:ascii="Times New Roman" w:hAnsi="Times New Roman" w:cs="Times New Roman"/>
          <w:color w:val="000000"/>
          <w:sz w:val="24"/>
          <w:szCs w:val="24"/>
        </w:rPr>
        <w:t>42/A</w:t>
      </w:r>
      <w:r w:rsidR="008A40B3" w:rsidRPr="00900B3E">
        <w:rPr>
          <w:rFonts w:ascii="Times New Roman" w:hAnsi="Times New Roman" w:cs="Times New Roman"/>
          <w:color w:val="000000"/>
          <w:sz w:val="24"/>
          <w:szCs w:val="24"/>
        </w:rPr>
        <w:t>β</w:t>
      </w:r>
      <w:r w:rsidR="00F33582">
        <w:rPr>
          <w:rFonts w:ascii="Times New Roman" w:hAnsi="Times New Roman" w:cs="Times New Roman"/>
          <w:color w:val="000000"/>
          <w:sz w:val="24"/>
          <w:szCs w:val="24"/>
        </w:rPr>
        <w:t xml:space="preserve">40 shows a continuum of pathology, this does not represent a continuum across time. There were also differences </w:t>
      </w:r>
      <w:r w:rsidR="004D3FF4">
        <w:rPr>
          <w:rFonts w:ascii="Times New Roman" w:hAnsi="Times New Roman" w:cs="Times New Roman"/>
          <w:color w:val="000000"/>
          <w:sz w:val="24"/>
          <w:szCs w:val="24"/>
        </w:rPr>
        <w:t xml:space="preserve">with regards to </w:t>
      </w:r>
      <w:r w:rsidR="00F33582">
        <w:rPr>
          <w:rFonts w:ascii="Times New Roman" w:hAnsi="Times New Roman" w:cs="Times New Roman"/>
          <w:color w:val="000000"/>
          <w:sz w:val="24"/>
          <w:szCs w:val="24"/>
        </w:rPr>
        <w:t>APOE status, where the APOE</w:t>
      </w:r>
      <w:r w:rsidR="004D3FF4">
        <w:rPr>
          <w:rFonts w:ascii="Times New Roman" w:hAnsi="Times New Roman" w:cs="Times New Roman"/>
          <w:color w:val="000000"/>
          <w:sz w:val="24"/>
          <w:szCs w:val="24"/>
        </w:rPr>
        <w:t xml:space="preserve"> </w:t>
      </w:r>
      <w:r w:rsidR="004D3FF4" w:rsidRPr="0004686A">
        <w:rPr>
          <w:rFonts w:ascii="Symbol" w:hAnsi="Symbol" w:cs="Times New Roman"/>
          <w:color w:val="000000"/>
          <w:sz w:val="24"/>
          <w:szCs w:val="24"/>
        </w:rPr>
        <w:t></w:t>
      </w:r>
      <w:r w:rsidR="00F33582">
        <w:rPr>
          <w:rFonts w:ascii="Times New Roman" w:hAnsi="Times New Roman" w:cs="Times New Roman"/>
          <w:color w:val="000000"/>
          <w:sz w:val="24"/>
          <w:szCs w:val="24"/>
        </w:rPr>
        <w:t xml:space="preserve">4 allele was most frequently found in the </w:t>
      </w:r>
      <w:r w:rsidR="008A2FEF">
        <w:rPr>
          <w:rFonts w:ascii="Times New Roman" w:hAnsi="Times New Roman" w:cs="Times New Roman"/>
          <w:color w:val="000000"/>
          <w:sz w:val="24"/>
          <w:szCs w:val="24"/>
        </w:rPr>
        <w:t>AD Biomarker Positive</w:t>
      </w:r>
      <w:r w:rsidR="00F33582">
        <w:rPr>
          <w:rFonts w:ascii="Times New Roman" w:hAnsi="Times New Roman" w:cs="Times New Roman"/>
          <w:color w:val="000000"/>
          <w:sz w:val="24"/>
          <w:szCs w:val="24"/>
        </w:rPr>
        <w:t xml:space="preserve"> cohort and the APOE</w:t>
      </w:r>
      <w:r w:rsidR="004D3FF4">
        <w:rPr>
          <w:rFonts w:ascii="Times New Roman" w:hAnsi="Times New Roman" w:cs="Times New Roman"/>
          <w:color w:val="000000"/>
          <w:sz w:val="24"/>
          <w:szCs w:val="24"/>
        </w:rPr>
        <w:t xml:space="preserve"> </w:t>
      </w:r>
      <w:r w:rsidR="004D3FF4" w:rsidRPr="0004686A">
        <w:rPr>
          <w:rFonts w:ascii="Symbol" w:hAnsi="Symbol" w:cs="Times New Roman"/>
          <w:color w:val="000000"/>
          <w:sz w:val="24"/>
          <w:szCs w:val="24"/>
        </w:rPr>
        <w:t></w:t>
      </w:r>
      <w:r w:rsidR="00F33582">
        <w:rPr>
          <w:rFonts w:ascii="Times New Roman" w:hAnsi="Times New Roman" w:cs="Times New Roman"/>
          <w:color w:val="000000"/>
          <w:sz w:val="24"/>
          <w:szCs w:val="24"/>
        </w:rPr>
        <w:t xml:space="preserve">2 allele was most frequently found in the </w:t>
      </w:r>
      <w:r w:rsidR="008A2FEF">
        <w:rPr>
          <w:rFonts w:ascii="Times New Roman" w:hAnsi="Times New Roman" w:cs="Times New Roman"/>
          <w:color w:val="000000"/>
          <w:sz w:val="24"/>
          <w:szCs w:val="24"/>
        </w:rPr>
        <w:t>AD Biomarker Negative</w:t>
      </w:r>
      <w:r w:rsidR="00F33582">
        <w:rPr>
          <w:rFonts w:ascii="Times New Roman" w:hAnsi="Times New Roman" w:cs="Times New Roman"/>
          <w:color w:val="000000"/>
          <w:sz w:val="24"/>
          <w:szCs w:val="24"/>
        </w:rPr>
        <w:t xml:space="preserve"> cohort. </w:t>
      </w:r>
      <w:r w:rsidR="00E52DFA" w:rsidRPr="00900B3E">
        <w:rPr>
          <w:rFonts w:ascii="Times New Roman" w:hAnsi="Times New Roman" w:cs="Times New Roman"/>
          <w:color w:val="000000"/>
          <w:sz w:val="24"/>
          <w:szCs w:val="24"/>
        </w:rPr>
        <w:t>By the conclusion of the study</w:t>
      </w:r>
      <w:r w:rsidR="00370C11" w:rsidRPr="00900B3E">
        <w:rPr>
          <w:rFonts w:ascii="Times New Roman" w:hAnsi="Times New Roman" w:cs="Times New Roman"/>
          <w:color w:val="000000"/>
          <w:sz w:val="24"/>
          <w:szCs w:val="24"/>
        </w:rPr>
        <w:t>,</w:t>
      </w:r>
      <w:r w:rsidR="004C7381" w:rsidRPr="00900B3E">
        <w:rPr>
          <w:rFonts w:ascii="Times New Roman" w:hAnsi="Times New Roman" w:cs="Times New Roman"/>
          <w:color w:val="000000"/>
          <w:sz w:val="24"/>
          <w:szCs w:val="24"/>
        </w:rPr>
        <w:t xml:space="preserve"> </w:t>
      </w:r>
      <w:r w:rsidR="00E52DFA" w:rsidRPr="00900B3E">
        <w:rPr>
          <w:rFonts w:ascii="Times New Roman" w:hAnsi="Times New Roman" w:cs="Times New Roman"/>
          <w:color w:val="000000"/>
          <w:sz w:val="24"/>
          <w:szCs w:val="24"/>
        </w:rPr>
        <w:t>there was a statistically significant difference in CDR across the three latent clusters</w:t>
      </w:r>
      <w:r w:rsidR="004C7381" w:rsidRPr="00900B3E">
        <w:rPr>
          <w:rFonts w:ascii="Times New Roman" w:hAnsi="Times New Roman" w:cs="Times New Roman"/>
          <w:color w:val="000000"/>
          <w:sz w:val="24"/>
          <w:szCs w:val="24"/>
        </w:rPr>
        <w:t xml:space="preserve">. </w:t>
      </w:r>
      <w:r w:rsidR="00D87E57" w:rsidRPr="00900B3E">
        <w:rPr>
          <w:rFonts w:ascii="Times New Roman" w:hAnsi="Times New Roman" w:cs="Times New Roman"/>
          <w:color w:val="000000"/>
          <w:sz w:val="24"/>
          <w:szCs w:val="24"/>
        </w:rPr>
        <w:t xml:space="preserve">The </w:t>
      </w:r>
      <w:r w:rsidR="008A2FEF">
        <w:rPr>
          <w:rFonts w:ascii="Times New Roman" w:hAnsi="Times New Roman" w:cs="Times New Roman"/>
          <w:color w:val="000000"/>
          <w:sz w:val="24"/>
          <w:szCs w:val="24"/>
        </w:rPr>
        <w:t>AD Biomarker Positive</w:t>
      </w:r>
      <w:r w:rsidR="00D87E57" w:rsidRPr="00900B3E">
        <w:rPr>
          <w:rFonts w:ascii="Times New Roman" w:hAnsi="Times New Roman" w:cs="Times New Roman"/>
          <w:color w:val="000000"/>
          <w:sz w:val="24"/>
          <w:szCs w:val="24"/>
        </w:rPr>
        <w:t xml:space="preserve"> cohort </w:t>
      </w:r>
      <w:r w:rsidR="0056770D" w:rsidRPr="00900B3E">
        <w:rPr>
          <w:rFonts w:ascii="Times New Roman" w:hAnsi="Times New Roman" w:cs="Times New Roman"/>
          <w:color w:val="000000"/>
          <w:sz w:val="24"/>
          <w:szCs w:val="24"/>
        </w:rPr>
        <w:t>had the</w:t>
      </w:r>
      <w:r w:rsidR="00D87E57" w:rsidRPr="00900B3E">
        <w:rPr>
          <w:rFonts w:ascii="Times New Roman" w:hAnsi="Times New Roman" w:cs="Times New Roman"/>
          <w:color w:val="000000"/>
          <w:sz w:val="24"/>
          <w:szCs w:val="24"/>
        </w:rPr>
        <w:t xml:space="preserve"> greatest </w:t>
      </w:r>
      <w:r w:rsidR="0056770D" w:rsidRPr="00900B3E">
        <w:rPr>
          <w:rFonts w:ascii="Times New Roman" w:hAnsi="Times New Roman" w:cs="Times New Roman"/>
          <w:color w:val="000000"/>
          <w:sz w:val="24"/>
          <w:szCs w:val="24"/>
        </w:rPr>
        <w:t>clinical</w:t>
      </w:r>
      <w:r w:rsidR="00D87E57" w:rsidRPr="00900B3E">
        <w:rPr>
          <w:rFonts w:ascii="Times New Roman" w:hAnsi="Times New Roman" w:cs="Times New Roman"/>
          <w:color w:val="000000"/>
          <w:sz w:val="24"/>
          <w:szCs w:val="24"/>
        </w:rPr>
        <w:t xml:space="preserve"> decline</w:t>
      </w:r>
      <w:r w:rsidR="00DC081E" w:rsidRPr="00900B3E">
        <w:rPr>
          <w:rFonts w:ascii="Times New Roman" w:hAnsi="Times New Roman" w:cs="Times New Roman"/>
          <w:color w:val="000000"/>
          <w:sz w:val="24"/>
          <w:szCs w:val="24"/>
        </w:rPr>
        <w:t xml:space="preserve"> (5 / 12 </w:t>
      </w:r>
      <w:r w:rsidR="008A2FEF">
        <w:rPr>
          <w:rFonts w:ascii="Times New Roman" w:hAnsi="Times New Roman" w:cs="Times New Roman"/>
          <w:color w:val="000000"/>
          <w:sz w:val="24"/>
          <w:szCs w:val="24"/>
        </w:rPr>
        <w:t xml:space="preserve">(42%) </w:t>
      </w:r>
      <w:r w:rsidR="00DC081E" w:rsidRPr="00900B3E">
        <w:rPr>
          <w:rFonts w:ascii="Times New Roman" w:hAnsi="Times New Roman" w:cs="Times New Roman"/>
          <w:color w:val="000000"/>
          <w:sz w:val="24"/>
          <w:szCs w:val="24"/>
        </w:rPr>
        <w:t>convert</w:t>
      </w:r>
      <w:r w:rsidR="0056770D" w:rsidRPr="00900B3E">
        <w:rPr>
          <w:rFonts w:ascii="Times New Roman" w:hAnsi="Times New Roman" w:cs="Times New Roman"/>
          <w:color w:val="000000"/>
          <w:sz w:val="24"/>
          <w:szCs w:val="24"/>
        </w:rPr>
        <w:t>ed</w:t>
      </w:r>
      <w:r w:rsidR="00DC081E" w:rsidRPr="00900B3E">
        <w:rPr>
          <w:rFonts w:ascii="Times New Roman" w:hAnsi="Times New Roman" w:cs="Times New Roman"/>
          <w:color w:val="000000"/>
          <w:sz w:val="24"/>
          <w:szCs w:val="24"/>
        </w:rPr>
        <w:t xml:space="preserve"> to CDR ≥ 0.5)</w:t>
      </w:r>
      <w:r w:rsidR="00D87E57" w:rsidRPr="00900B3E">
        <w:rPr>
          <w:rFonts w:ascii="Times New Roman" w:hAnsi="Times New Roman" w:cs="Times New Roman"/>
          <w:color w:val="000000"/>
          <w:sz w:val="24"/>
          <w:szCs w:val="24"/>
        </w:rPr>
        <w:t xml:space="preserve">, while the </w:t>
      </w:r>
      <w:r w:rsidR="008A2FEF">
        <w:rPr>
          <w:rFonts w:ascii="Times New Roman" w:hAnsi="Times New Roman" w:cs="Times New Roman"/>
          <w:color w:val="000000"/>
          <w:sz w:val="24"/>
          <w:szCs w:val="24"/>
        </w:rPr>
        <w:t>AD Biomarker Negative</w:t>
      </w:r>
      <w:r w:rsidR="00D87E57" w:rsidRPr="00900B3E">
        <w:rPr>
          <w:rFonts w:ascii="Times New Roman" w:hAnsi="Times New Roman" w:cs="Times New Roman"/>
          <w:color w:val="000000"/>
          <w:sz w:val="24"/>
          <w:szCs w:val="24"/>
        </w:rPr>
        <w:t xml:space="preserve"> group </w:t>
      </w:r>
      <w:r w:rsidR="007C2D12" w:rsidRPr="00900B3E">
        <w:rPr>
          <w:rFonts w:ascii="Times New Roman" w:hAnsi="Times New Roman" w:cs="Times New Roman"/>
          <w:color w:val="000000"/>
          <w:sz w:val="24"/>
          <w:szCs w:val="24"/>
        </w:rPr>
        <w:t xml:space="preserve">had </w:t>
      </w:r>
      <w:r w:rsidR="0056770D" w:rsidRPr="00900B3E">
        <w:rPr>
          <w:rFonts w:ascii="Times New Roman" w:hAnsi="Times New Roman" w:cs="Times New Roman"/>
          <w:color w:val="000000"/>
          <w:sz w:val="24"/>
          <w:szCs w:val="24"/>
        </w:rPr>
        <w:t>relatively little change on</w:t>
      </w:r>
      <w:r w:rsidR="007C2D12" w:rsidRPr="00900B3E">
        <w:rPr>
          <w:rFonts w:ascii="Times New Roman" w:hAnsi="Times New Roman" w:cs="Times New Roman"/>
          <w:color w:val="000000"/>
          <w:sz w:val="24"/>
          <w:szCs w:val="24"/>
        </w:rPr>
        <w:t xml:space="preserve"> clinical evaluation</w:t>
      </w:r>
      <w:r w:rsidR="00DC081E" w:rsidRPr="00900B3E">
        <w:rPr>
          <w:rFonts w:ascii="Times New Roman" w:hAnsi="Times New Roman" w:cs="Times New Roman"/>
          <w:color w:val="000000"/>
          <w:sz w:val="24"/>
          <w:szCs w:val="24"/>
        </w:rPr>
        <w:t xml:space="preserve"> (1 / 69 </w:t>
      </w:r>
      <w:r w:rsidR="008A2FEF">
        <w:rPr>
          <w:rFonts w:ascii="Times New Roman" w:hAnsi="Times New Roman" w:cs="Times New Roman"/>
          <w:color w:val="000000"/>
          <w:sz w:val="24"/>
          <w:szCs w:val="24"/>
        </w:rPr>
        <w:t xml:space="preserve">(1%) </w:t>
      </w:r>
      <w:r w:rsidR="00DC081E" w:rsidRPr="00900B3E">
        <w:rPr>
          <w:rFonts w:ascii="Times New Roman" w:hAnsi="Times New Roman" w:cs="Times New Roman"/>
          <w:color w:val="000000"/>
          <w:sz w:val="24"/>
          <w:szCs w:val="24"/>
        </w:rPr>
        <w:t>convert</w:t>
      </w:r>
      <w:r w:rsidR="0056770D" w:rsidRPr="00900B3E">
        <w:rPr>
          <w:rFonts w:ascii="Times New Roman" w:hAnsi="Times New Roman" w:cs="Times New Roman"/>
          <w:color w:val="000000"/>
          <w:sz w:val="24"/>
          <w:szCs w:val="24"/>
        </w:rPr>
        <w:t>ed</w:t>
      </w:r>
      <w:r w:rsidR="00DC081E" w:rsidRPr="00900B3E">
        <w:rPr>
          <w:rFonts w:ascii="Times New Roman" w:hAnsi="Times New Roman" w:cs="Times New Roman"/>
          <w:color w:val="000000"/>
          <w:sz w:val="24"/>
          <w:szCs w:val="24"/>
        </w:rPr>
        <w:t xml:space="preserve"> to CDR = 0.5)</w:t>
      </w:r>
      <w:r w:rsidR="00D87E57" w:rsidRPr="00900B3E">
        <w:rPr>
          <w:rFonts w:ascii="Times New Roman" w:hAnsi="Times New Roman" w:cs="Times New Roman"/>
          <w:color w:val="000000"/>
          <w:sz w:val="24"/>
          <w:szCs w:val="24"/>
        </w:rPr>
        <w:t>.</w:t>
      </w:r>
    </w:p>
    <w:p w14:paraId="6C6DFA54" w14:textId="52815FC2" w:rsidR="00071C63" w:rsidRPr="004D49B2" w:rsidRDefault="00071C63" w:rsidP="008F70CC">
      <w:pPr>
        <w:rPr>
          <w:rFonts w:ascii="Times New Roman" w:hAnsi="Times New Roman" w:cs="Times New Roman"/>
          <w:b/>
          <w:color w:val="000000"/>
          <w:sz w:val="32"/>
          <w:szCs w:val="32"/>
        </w:rPr>
      </w:pPr>
      <w:r w:rsidRPr="004D49B2">
        <w:rPr>
          <w:rFonts w:ascii="Times New Roman" w:hAnsi="Times New Roman" w:cs="Times New Roman"/>
          <w:b/>
          <w:color w:val="000000"/>
          <w:sz w:val="32"/>
          <w:szCs w:val="32"/>
        </w:rPr>
        <w:t>Patterns of Development Across the AT(N)</w:t>
      </w:r>
    </w:p>
    <w:p w14:paraId="2ADE7495" w14:textId="78E5D33A" w:rsidR="00C066F1" w:rsidRDefault="00C066F1" w:rsidP="00C57A79">
      <w:pPr>
        <w:rPr>
          <w:rFonts w:ascii="Times New Roman" w:hAnsi="Times New Roman" w:cs="Times New Roman"/>
          <w:color w:val="000000"/>
          <w:sz w:val="24"/>
          <w:szCs w:val="24"/>
        </w:rPr>
      </w:pPr>
      <w:r>
        <w:rPr>
          <w:rFonts w:ascii="Times New Roman" w:hAnsi="Times New Roman" w:cs="Times New Roman"/>
          <w:color w:val="000000"/>
          <w:sz w:val="24"/>
          <w:szCs w:val="24"/>
        </w:rPr>
        <w:t>We then performed survival analysis</w:t>
      </w:r>
      <w:r w:rsidR="008A2F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YxZTAyZmEtZjcxMy00NmVmLWE2NDktZGZiZDkyYjU3MGRi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
          <w:id w:val="-335769086"/>
          <w:placeholder>
            <w:docPart w:val="C309936E1C1C41E58EC8D935D08CC60D"/>
          </w:placeholder>
        </w:sdtPr>
        <w:sdtContent>
          <w:ins w:id="470" w:author="Wisch, Julie" w:date="2022-09-28T11:06:00Z">
            <w:r w:rsidR="008256BA" w:rsidRPr="008256BA">
              <w:rPr>
                <w:rFonts w:ascii="Times New Roman" w:hAnsi="Times New Roman" w:cs="Times New Roman"/>
                <w:color w:val="000000"/>
                <w:sz w:val="24"/>
                <w:szCs w:val="24"/>
                <w:vertAlign w:val="superscript"/>
              </w:rPr>
              <w:t>44</w:t>
            </w:r>
          </w:ins>
          <w:del w:id="471" w:author="Wisch, Julie" w:date="2022-09-28T10:24:00Z">
            <w:r w:rsidR="00143020" w:rsidRPr="008256BA" w:rsidDel="00733317">
              <w:rPr>
                <w:rFonts w:ascii="Times New Roman" w:hAnsi="Times New Roman" w:cs="Times New Roman"/>
                <w:color w:val="000000"/>
                <w:sz w:val="24"/>
                <w:szCs w:val="24"/>
                <w:vertAlign w:val="superscript"/>
              </w:rPr>
              <w:delText>44</w:delText>
            </w:r>
          </w:del>
        </w:sdtContent>
      </w:sdt>
      <w:r>
        <w:rPr>
          <w:rFonts w:ascii="Times New Roman" w:hAnsi="Times New Roman" w:cs="Times New Roman"/>
          <w:color w:val="000000"/>
          <w:sz w:val="24"/>
          <w:szCs w:val="24"/>
        </w:rPr>
        <w:t xml:space="preserve"> in order to evaluate time to pathology development. </w:t>
      </w:r>
      <w:r w:rsidR="00A97360">
        <w:rPr>
          <w:rFonts w:ascii="Times New Roman" w:hAnsi="Times New Roman" w:cs="Times New Roman"/>
          <w:color w:val="000000"/>
          <w:sz w:val="24"/>
          <w:szCs w:val="24"/>
        </w:rPr>
        <w:t>A</w:t>
      </w:r>
      <w:r>
        <w:rPr>
          <w:rFonts w:ascii="Times New Roman" w:hAnsi="Times New Roman" w:cs="Times New Roman"/>
          <w:color w:val="000000"/>
          <w:sz w:val="24"/>
          <w:szCs w:val="24"/>
        </w:rPr>
        <w:t xml:space="preserve">ge to amyloid positivity, age to tau positivity, and age to CDR conversion </w:t>
      </w:r>
      <w:r w:rsidR="00A97360">
        <w:rPr>
          <w:rFonts w:ascii="Times New Roman" w:hAnsi="Times New Roman" w:cs="Times New Roman"/>
          <w:color w:val="000000"/>
          <w:sz w:val="24"/>
          <w:szCs w:val="24"/>
        </w:rPr>
        <w:t xml:space="preserve">were </w:t>
      </w:r>
      <w:r>
        <w:rPr>
          <w:rFonts w:ascii="Times New Roman" w:hAnsi="Times New Roman" w:cs="Times New Roman"/>
          <w:color w:val="000000"/>
          <w:sz w:val="24"/>
          <w:szCs w:val="24"/>
        </w:rPr>
        <w:t xml:space="preserve">stratified </w:t>
      </w:r>
      <w:r w:rsidR="00A97360">
        <w:rPr>
          <w:rFonts w:ascii="Times New Roman" w:hAnsi="Times New Roman" w:cs="Times New Roman"/>
          <w:color w:val="000000"/>
          <w:sz w:val="24"/>
          <w:szCs w:val="24"/>
        </w:rPr>
        <w:t xml:space="preserve">for </w:t>
      </w:r>
      <w:r>
        <w:rPr>
          <w:rFonts w:ascii="Times New Roman" w:hAnsi="Times New Roman" w:cs="Times New Roman"/>
          <w:color w:val="000000"/>
          <w:sz w:val="24"/>
          <w:szCs w:val="24"/>
        </w:rPr>
        <w:t xml:space="preserve">the three latent clusters. In addition to survival analysis, we applied GAMMs to biomarkers of AT(N) pathology. </w:t>
      </w:r>
    </w:p>
    <w:p w14:paraId="4CF570DD" w14:textId="4BDB244F" w:rsidR="004F4034" w:rsidRPr="00D27767" w:rsidRDefault="009A3320" w:rsidP="00C57A7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Thirteen of 93 participants converted to amyloid positive during study enrollment (a further 15 participants were amyloid positive prior to enrollment). </w:t>
      </w:r>
      <w:r w:rsidR="00933AC6" w:rsidRPr="00D27767">
        <w:rPr>
          <w:rFonts w:ascii="Times New Roman" w:hAnsi="Times New Roman" w:cs="Times New Roman"/>
          <w:color w:val="000000"/>
          <w:sz w:val="24"/>
          <w:szCs w:val="24"/>
        </w:rPr>
        <w:t>Survival analysis show</w:t>
      </w:r>
      <w:r w:rsidR="007C2D12" w:rsidRPr="00D27767">
        <w:rPr>
          <w:rFonts w:ascii="Times New Roman" w:hAnsi="Times New Roman" w:cs="Times New Roman"/>
          <w:color w:val="000000"/>
          <w:sz w:val="24"/>
          <w:szCs w:val="24"/>
        </w:rPr>
        <w:t>ed</w:t>
      </w:r>
      <w:r w:rsidR="00933AC6" w:rsidRPr="00D27767">
        <w:rPr>
          <w:rFonts w:ascii="Times New Roman" w:hAnsi="Times New Roman" w:cs="Times New Roman"/>
          <w:color w:val="000000"/>
          <w:sz w:val="24"/>
          <w:szCs w:val="24"/>
        </w:rPr>
        <w:t xml:space="preserve"> a clear separation in age </w:t>
      </w:r>
      <w:r w:rsidR="00C066F1">
        <w:rPr>
          <w:rFonts w:ascii="Times New Roman" w:hAnsi="Times New Roman" w:cs="Times New Roman"/>
          <w:color w:val="000000"/>
          <w:sz w:val="24"/>
          <w:szCs w:val="24"/>
        </w:rPr>
        <w:t>at</w:t>
      </w:r>
      <w:r w:rsidR="00C066F1" w:rsidRPr="00D27767">
        <w:rPr>
          <w:rFonts w:ascii="Times New Roman" w:hAnsi="Times New Roman" w:cs="Times New Roman"/>
          <w:color w:val="000000"/>
          <w:sz w:val="24"/>
          <w:szCs w:val="24"/>
        </w:rPr>
        <w:t xml:space="preserve"> </w:t>
      </w:r>
      <w:r w:rsidR="00933AC6" w:rsidRPr="00D27767">
        <w:rPr>
          <w:rFonts w:ascii="Times New Roman" w:hAnsi="Times New Roman" w:cs="Times New Roman"/>
          <w:color w:val="000000"/>
          <w:sz w:val="24"/>
          <w:szCs w:val="24"/>
        </w:rPr>
        <w:t>amyloid positiv</w:t>
      </w:r>
      <w:r w:rsidR="007C2D12" w:rsidRPr="00D27767">
        <w:rPr>
          <w:rFonts w:ascii="Times New Roman" w:hAnsi="Times New Roman" w:cs="Times New Roman"/>
          <w:color w:val="000000"/>
          <w:sz w:val="24"/>
          <w:szCs w:val="24"/>
        </w:rPr>
        <w:t>ity</w:t>
      </w:r>
      <w:r w:rsidR="002A6F1E" w:rsidRPr="00D27767">
        <w:rPr>
          <w:rFonts w:ascii="Times New Roman" w:hAnsi="Times New Roman" w:cs="Times New Roman"/>
          <w:color w:val="000000"/>
          <w:sz w:val="24"/>
          <w:szCs w:val="24"/>
        </w:rPr>
        <w:t xml:space="preserve"> (CSF A</w:t>
      </w:r>
      <w:r w:rsidR="008A40B3" w:rsidRPr="00900B3E">
        <w:rPr>
          <w:rFonts w:ascii="Times New Roman" w:hAnsi="Times New Roman" w:cs="Times New Roman"/>
          <w:color w:val="000000"/>
          <w:sz w:val="24"/>
          <w:szCs w:val="24"/>
        </w:rPr>
        <w:t>β</w:t>
      </w:r>
      <w:r w:rsidR="002A6F1E" w:rsidRPr="00D27767">
        <w:rPr>
          <w:rFonts w:ascii="Times New Roman" w:hAnsi="Times New Roman" w:cs="Times New Roman"/>
          <w:color w:val="000000"/>
          <w:sz w:val="24"/>
          <w:szCs w:val="24"/>
        </w:rPr>
        <w:t>42/A</w:t>
      </w:r>
      <w:r w:rsidR="008A40B3" w:rsidRPr="00900B3E">
        <w:rPr>
          <w:rFonts w:ascii="Times New Roman" w:hAnsi="Times New Roman" w:cs="Times New Roman"/>
          <w:color w:val="000000"/>
          <w:sz w:val="24"/>
          <w:szCs w:val="24"/>
        </w:rPr>
        <w:t>β</w:t>
      </w:r>
      <w:r w:rsidR="002A6F1E" w:rsidRPr="00D27767">
        <w:rPr>
          <w:rFonts w:ascii="Times New Roman" w:hAnsi="Times New Roman" w:cs="Times New Roman"/>
          <w:color w:val="000000"/>
          <w:sz w:val="24"/>
          <w:szCs w:val="24"/>
        </w:rPr>
        <w:t>40 &lt; 0.0673</w:t>
      </w:r>
      <w:r w:rsidR="004D3FF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gyOGZjM2UtYjc3Ny00YjhkLTg4YWQtZDM5YjRmN2Q2ZDRj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2029940221"/>
          <w:placeholder>
            <w:docPart w:val="DefaultPlaceholder_-1854013440"/>
          </w:placeholder>
        </w:sdtPr>
        <w:sdtContent>
          <w:ins w:id="472" w:author="Wisch, Julie" w:date="2022-09-28T11:06:00Z">
            <w:r w:rsidR="008256BA" w:rsidRPr="008256BA">
              <w:rPr>
                <w:rFonts w:ascii="Times New Roman" w:hAnsi="Times New Roman" w:cs="Times New Roman"/>
                <w:color w:val="000000"/>
                <w:sz w:val="24"/>
                <w:szCs w:val="24"/>
                <w:vertAlign w:val="superscript"/>
              </w:rPr>
              <w:t>45</w:t>
            </w:r>
          </w:ins>
          <w:del w:id="473"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002A6F1E" w:rsidRPr="00D27767">
        <w:rPr>
          <w:rFonts w:ascii="Times New Roman" w:hAnsi="Times New Roman" w:cs="Times New Roman"/>
          <w:color w:val="000000"/>
          <w:sz w:val="24"/>
          <w:szCs w:val="24"/>
        </w:rPr>
        <w:t xml:space="preserve">) </w:t>
      </w:r>
      <w:r w:rsidR="001F2A61" w:rsidRPr="00D27767">
        <w:rPr>
          <w:rFonts w:ascii="Times New Roman" w:hAnsi="Times New Roman" w:cs="Times New Roman"/>
          <w:color w:val="000000"/>
          <w:sz w:val="24"/>
          <w:szCs w:val="24"/>
        </w:rPr>
        <w:t xml:space="preserve">across clusters </w:t>
      </w:r>
      <w:r w:rsidR="00525AA6">
        <w:rPr>
          <w:rFonts w:ascii="Times New Roman" w:hAnsi="Times New Roman" w:cs="Times New Roman"/>
          <w:color w:val="000000"/>
          <w:sz w:val="24"/>
          <w:szCs w:val="24"/>
        </w:rPr>
        <w:t>(</w:t>
      </w:r>
      <w:r w:rsidR="00525AA6">
        <w:rPr>
          <w:rFonts w:ascii="Times New Roman" w:hAnsi="Times New Roman" w:cs="Times New Roman"/>
          <w:i/>
          <w:color w:val="000000"/>
          <w:sz w:val="24"/>
          <w:szCs w:val="24"/>
        </w:rPr>
        <w:t xml:space="preserve">Figure </w:t>
      </w:r>
      <w:r w:rsidR="00525AA6">
        <w:rPr>
          <w:rFonts w:ascii="Times New Roman" w:hAnsi="Times New Roman" w:cs="Times New Roman"/>
          <w:i/>
          <w:color w:val="000000"/>
          <w:sz w:val="24"/>
          <w:szCs w:val="24"/>
        </w:rPr>
        <w:lastRenderedPageBreak/>
        <w:t>2a</w:t>
      </w:r>
      <w:r w:rsidR="00525AA6">
        <w:rPr>
          <w:rFonts w:ascii="Times New Roman" w:hAnsi="Times New Roman" w:cs="Times New Roman"/>
          <w:color w:val="000000"/>
          <w:sz w:val="24"/>
          <w:szCs w:val="24"/>
        </w:rPr>
        <w:t>)</w:t>
      </w:r>
      <w:r w:rsidR="00162C22">
        <w:rPr>
          <w:rFonts w:ascii="Times New Roman" w:hAnsi="Times New Roman" w:cs="Times New Roman"/>
          <w:color w:val="000000"/>
          <w:sz w:val="24"/>
          <w:szCs w:val="24"/>
        </w:rPr>
        <w:t xml:space="preserve">. </w:t>
      </w:r>
      <w:r w:rsidR="00933AC6" w:rsidRPr="00D27767">
        <w:rPr>
          <w:rFonts w:ascii="Times New Roman" w:hAnsi="Times New Roman" w:cs="Times New Roman"/>
          <w:color w:val="000000"/>
          <w:sz w:val="24"/>
          <w:szCs w:val="24"/>
        </w:rPr>
        <w:t xml:space="preserve">The majority of </w:t>
      </w:r>
      <w:r w:rsidR="0055599D">
        <w:rPr>
          <w:rFonts w:ascii="Times New Roman" w:hAnsi="Times New Roman" w:cs="Times New Roman"/>
          <w:color w:val="000000"/>
          <w:sz w:val="24"/>
          <w:szCs w:val="24"/>
        </w:rPr>
        <w:t>AD Biomarker Positive</w:t>
      </w:r>
      <w:r w:rsidR="00933AC6" w:rsidRPr="00D27767">
        <w:rPr>
          <w:rFonts w:ascii="Times New Roman" w:hAnsi="Times New Roman" w:cs="Times New Roman"/>
          <w:color w:val="000000"/>
          <w:sz w:val="24"/>
          <w:szCs w:val="24"/>
        </w:rPr>
        <w:t xml:space="preserve"> participants </w:t>
      </w:r>
      <w:r w:rsidR="00F74B1E" w:rsidRPr="00D27767">
        <w:rPr>
          <w:rFonts w:ascii="Times New Roman" w:hAnsi="Times New Roman" w:cs="Times New Roman"/>
          <w:color w:val="000000"/>
          <w:sz w:val="24"/>
          <w:szCs w:val="24"/>
        </w:rPr>
        <w:t xml:space="preserve">were </w:t>
      </w:r>
      <w:r w:rsidR="00933AC6" w:rsidRPr="00D27767">
        <w:rPr>
          <w:rFonts w:ascii="Times New Roman" w:hAnsi="Times New Roman" w:cs="Times New Roman"/>
          <w:color w:val="000000"/>
          <w:sz w:val="24"/>
          <w:szCs w:val="24"/>
        </w:rPr>
        <w:t>amyloid positive before age 65</w:t>
      </w:r>
      <w:r w:rsidR="00A97360">
        <w:rPr>
          <w:rFonts w:ascii="Times New Roman" w:hAnsi="Times New Roman" w:cs="Times New Roman"/>
          <w:color w:val="000000"/>
          <w:sz w:val="24"/>
          <w:szCs w:val="24"/>
        </w:rPr>
        <w:t xml:space="preserve"> years old</w:t>
      </w:r>
      <w:r w:rsidR="00933AC6" w:rsidRPr="00D27767">
        <w:rPr>
          <w:rFonts w:ascii="Times New Roman" w:hAnsi="Times New Roman" w:cs="Times New Roman"/>
          <w:color w:val="000000"/>
          <w:sz w:val="24"/>
          <w:szCs w:val="24"/>
        </w:rPr>
        <w:t xml:space="preserve">. </w:t>
      </w:r>
      <w:r w:rsidR="004F4034" w:rsidRPr="00D27767">
        <w:rPr>
          <w:rFonts w:ascii="Times New Roman" w:hAnsi="Times New Roman" w:cs="Times New Roman"/>
          <w:color w:val="000000"/>
          <w:sz w:val="24"/>
          <w:szCs w:val="24"/>
        </w:rPr>
        <w:t xml:space="preserve">GAMM modeling shows that the </w:t>
      </w:r>
      <w:r w:rsidR="0055599D">
        <w:rPr>
          <w:rFonts w:ascii="Times New Roman" w:hAnsi="Times New Roman" w:cs="Times New Roman"/>
          <w:color w:val="000000"/>
          <w:sz w:val="24"/>
          <w:szCs w:val="24"/>
        </w:rPr>
        <w:t>AD Biomarker Positive</w:t>
      </w:r>
      <w:r w:rsidR="004F4034" w:rsidRPr="00D27767">
        <w:rPr>
          <w:rFonts w:ascii="Times New Roman" w:hAnsi="Times New Roman" w:cs="Times New Roman"/>
          <w:color w:val="000000"/>
          <w:sz w:val="24"/>
          <w:szCs w:val="24"/>
        </w:rPr>
        <w:t xml:space="preserve"> </w:t>
      </w:r>
      <w:r w:rsidR="00B7671B" w:rsidRPr="00D27767">
        <w:rPr>
          <w:rFonts w:ascii="Times New Roman" w:hAnsi="Times New Roman" w:cs="Times New Roman"/>
          <w:color w:val="000000"/>
          <w:sz w:val="24"/>
          <w:szCs w:val="24"/>
        </w:rPr>
        <w:t>participants</w:t>
      </w:r>
      <w:r w:rsidR="004F4034" w:rsidRPr="00D27767">
        <w:rPr>
          <w:rFonts w:ascii="Times New Roman" w:hAnsi="Times New Roman" w:cs="Times New Roman"/>
          <w:color w:val="000000"/>
          <w:sz w:val="24"/>
          <w:szCs w:val="24"/>
        </w:rPr>
        <w:t xml:space="preserve"> </w:t>
      </w:r>
      <w:r w:rsidR="004D3FF4">
        <w:rPr>
          <w:rFonts w:ascii="Times New Roman" w:hAnsi="Times New Roman" w:cs="Times New Roman"/>
          <w:color w:val="000000"/>
          <w:sz w:val="24"/>
          <w:szCs w:val="24"/>
        </w:rPr>
        <w:t>were</w:t>
      </w:r>
      <w:r w:rsidR="004F4034" w:rsidRPr="00D27767">
        <w:rPr>
          <w:rFonts w:ascii="Times New Roman" w:hAnsi="Times New Roman" w:cs="Times New Roman"/>
          <w:color w:val="000000"/>
          <w:sz w:val="24"/>
          <w:szCs w:val="24"/>
        </w:rPr>
        <w:t xml:space="preserve">, on average, </w:t>
      </w:r>
      <w:r w:rsidR="00CC6EB5">
        <w:rPr>
          <w:rFonts w:ascii="Times New Roman" w:hAnsi="Times New Roman" w:cs="Times New Roman"/>
          <w:color w:val="000000"/>
          <w:sz w:val="24"/>
          <w:szCs w:val="24"/>
        </w:rPr>
        <w:t>CSF A</w:t>
      </w:r>
      <w:r w:rsidR="008A40B3" w:rsidRPr="00900B3E">
        <w:rPr>
          <w:rFonts w:ascii="Times New Roman" w:hAnsi="Times New Roman" w:cs="Times New Roman"/>
          <w:color w:val="000000"/>
          <w:sz w:val="24"/>
          <w:szCs w:val="24"/>
        </w:rPr>
        <w:t>β</w:t>
      </w:r>
      <w:r w:rsidR="00CC6EB5">
        <w:rPr>
          <w:rFonts w:ascii="Times New Roman" w:hAnsi="Times New Roman" w:cs="Times New Roman"/>
          <w:color w:val="000000"/>
          <w:sz w:val="24"/>
          <w:szCs w:val="24"/>
        </w:rPr>
        <w:t>42/A</w:t>
      </w:r>
      <w:r w:rsidR="008A40B3" w:rsidRPr="00900B3E">
        <w:rPr>
          <w:rFonts w:ascii="Times New Roman" w:hAnsi="Times New Roman" w:cs="Times New Roman"/>
          <w:color w:val="000000"/>
          <w:sz w:val="24"/>
          <w:szCs w:val="24"/>
        </w:rPr>
        <w:t>β</w:t>
      </w:r>
      <w:r w:rsidR="00CC6EB5">
        <w:rPr>
          <w:rFonts w:ascii="Times New Roman" w:hAnsi="Times New Roman" w:cs="Times New Roman"/>
          <w:color w:val="000000"/>
          <w:sz w:val="24"/>
          <w:szCs w:val="24"/>
        </w:rPr>
        <w:t>40</w:t>
      </w:r>
      <w:r w:rsidR="004F4034" w:rsidRPr="00D27767">
        <w:rPr>
          <w:rFonts w:ascii="Times New Roman" w:hAnsi="Times New Roman" w:cs="Times New Roman"/>
          <w:color w:val="000000"/>
          <w:sz w:val="24"/>
          <w:szCs w:val="24"/>
        </w:rPr>
        <w:t xml:space="preserve"> positive at time of enrollment</w:t>
      </w:r>
      <w:r w:rsidR="00525AA6">
        <w:rPr>
          <w:rFonts w:ascii="Times New Roman" w:hAnsi="Times New Roman" w:cs="Times New Roman"/>
          <w:color w:val="000000"/>
          <w:sz w:val="24"/>
          <w:szCs w:val="24"/>
        </w:rPr>
        <w:t xml:space="preserve"> (</w:t>
      </w:r>
      <w:r w:rsidR="00525AA6">
        <w:rPr>
          <w:rFonts w:ascii="Times New Roman" w:hAnsi="Times New Roman" w:cs="Times New Roman"/>
          <w:i/>
          <w:color w:val="000000"/>
          <w:sz w:val="24"/>
          <w:szCs w:val="24"/>
        </w:rPr>
        <w:t>Figure 3</w:t>
      </w:r>
      <w:r w:rsidR="00525AA6">
        <w:rPr>
          <w:rFonts w:ascii="Times New Roman" w:hAnsi="Times New Roman" w:cs="Times New Roman"/>
          <w:color w:val="000000"/>
          <w:sz w:val="24"/>
          <w:szCs w:val="24"/>
        </w:rPr>
        <w:t>)</w:t>
      </w:r>
      <w:r w:rsidR="0055599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UwNmJlNjUtNTAyYy00MTUzLWFiOTEtMmIzNmVmOWNlMTI1IiwicHJvcGVydGllcyI6eyJub3RlSW5kZXgiOjB9LCJpc0VkaXRlZCI6ZmFsc2UsIm1hbnVhbE92ZXJyaWRlIjp7ImlzTWFudWFsbHlPdmVycmlkZGVuIjpmYWxzZSwiY2l0ZXByb2NUZXh0IjoiPHN1cD4zOCw1MT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"/>
          <w:id w:val="-9217941"/>
          <w:placeholder>
            <w:docPart w:val="DefaultPlaceholder_-1854013440"/>
          </w:placeholder>
        </w:sdtPr>
        <w:sdtContent>
          <w:ins w:id="474" w:author="Wisch, Julie" w:date="2022-09-28T11:06:00Z">
            <w:r w:rsidR="008256BA" w:rsidRPr="008256BA">
              <w:rPr>
                <w:rFonts w:ascii="Times New Roman" w:hAnsi="Times New Roman" w:cs="Times New Roman"/>
                <w:color w:val="000000"/>
                <w:sz w:val="24"/>
                <w:szCs w:val="24"/>
                <w:vertAlign w:val="superscript"/>
              </w:rPr>
              <w:t>38,51</w:t>
            </w:r>
          </w:ins>
          <w:del w:id="475" w:author="Wisch, Julie" w:date="2022-09-28T10:24:00Z">
            <w:r w:rsidR="00143020" w:rsidRPr="008256BA" w:rsidDel="00733317">
              <w:rPr>
                <w:rFonts w:ascii="Times New Roman" w:hAnsi="Times New Roman" w:cs="Times New Roman"/>
                <w:color w:val="000000"/>
                <w:sz w:val="24"/>
                <w:szCs w:val="24"/>
                <w:vertAlign w:val="superscript"/>
              </w:rPr>
              <w:delText>38,51</w:delText>
            </w:r>
          </w:del>
        </w:sdtContent>
      </w:sdt>
      <w:r w:rsidR="004F4034" w:rsidRPr="00D27767">
        <w:rPr>
          <w:rFonts w:ascii="Times New Roman" w:hAnsi="Times New Roman" w:cs="Times New Roman"/>
          <w:sz w:val="24"/>
          <w:szCs w:val="24"/>
        </w:rPr>
        <w:t xml:space="preserve">. </w:t>
      </w:r>
      <w:r w:rsidR="0055599D">
        <w:rPr>
          <w:rFonts w:ascii="Times New Roman" w:hAnsi="Times New Roman" w:cs="Times New Roman"/>
          <w:sz w:val="24"/>
          <w:szCs w:val="24"/>
        </w:rPr>
        <w:t xml:space="preserve">AD Biomarker Positive </w:t>
      </w:r>
      <w:r w:rsidR="00A97360">
        <w:rPr>
          <w:rFonts w:ascii="Times New Roman" w:hAnsi="Times New Roman" w:cs="Times New Roman"/>
          <w:sz w:val="24"/>
          <w:szCs w:val="24"/>
        </w:rPr>
        <w:t xml:space="preserve">individuals </w:t>
      </w:r>
      <w:r w:rsidR="004D3FF4">
        <w:rPr>
          <w:rFonts w:ascii="Times New Roman" w:hAnsi="Times New Roman" w:cs="Times New Roman"/>
          <w:sz w:val="24"/>
          <w:szCs w:val="24"/>
        </w:rPr>
        <w:t>were</w:t>
      </w:r>
      <w:r w:rsidR="004D3FF4" w:rsidRPr="00D27767">
        <w:rPr>
          <w:rFonts w:ascii="Times New Roman" w:hAnsi="Times New Roman" w:cs="Times New Roman"/>
          <w:sz w:val="24"/>
          <w:szCs w:val="24"/>
        </w:rPr>
        <w:t xml:space="preserve"> </w:t>
      </w:r>
      <w:r w:rsidR="004F4034" w:rsidRPr="00D27767">
        <w:rPr>
          <w:rFonts w:ascii="Times New Roman" w:hAnsi="Times New Roman" w:cs="Times New Roman"/>
          <w:sz w:val="24"/>
          <w:szCs w:val="24"/>
        </w:rPr>
        <w:t xml:space="preserve">also CSF </w:t>
      </w:r>
      <w:r w:rsidR="00CC6EB5">
        <w:rPr>
          <w:rFonts w:ascii="Times New Roman" w:hAnsi="Times New Roman" w:cs="Times New Roman"/>
          <w:sz w:val="24"/>
          <w:szCs w:val="24"/>
        </w:rPr>
        <w:t>pT</w:t>
      </w:r>
      <w:r w:rsidR="004F4034" w:rsidRPr="00D27767">
        <w:rPr>
          <w:rFonts w:ascii="Times New Roman" w:hAnsi="Times New Roman" w:cs="Times New Roman"/>
          <w:sz w:val="24"/>
          <w:szCs w:val="24"/>
        </w:rPr>
        <w:t xml:space="preserve">au positive </w:t>
      </w:r>
      <w:r w:rsidR="001F2A61" w:rsidRPr="00D27767">
        <w:rPr>
          <w:rFonts w:ascii="Times New Roman" w:hAnsi="Times New Roman" w:cs="Times New Roman"/>
          <w:sz w:val="24"/>
          <w:szCs w:val="24"/>
        </w:rPr>
        <w:t xml:space="preserve">(CSF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001F2A61" w:rsidRPr="00D27767">
        <w:rPr>
          <w:rFonts w:ascii="Times New Roman" w:hAnsi="Times New Roman" w:cs="Times New Roman"/>
          <w:sz w:val="24"/>
          <w:szCs w:val="24"/>
        </w:rPr>
        <w:t xml:space="preserve">&gt; 42.5 ug/mL) </w:t>
      </w:r>
      <w:del w:id="476" w:author="Wisch, Julie" w:date="2022-09-21T09:21:00Z">
        <w:r w:rsidR="004F4034" w:rsidRPr="00D27767" w:rsidDel="00185820">
          <w:rPr>
            <w:rFonts w:ascii="Times New Roman" w:hAnsi="Times New Roman" w:cs="Times New Roman"/>
            <w:sz w:val="24"/>
            <w:szCs w:val="24"/>
          </w:rPr>
          <w:delText>around 65 years old</w:delText>
        </w:r>
      </w:del>
      <w:ins w:id="477" w:author="Wisch, Julie" w:date="2022-09-21T09:21:00Z">
        <w:r w:rsidR="00185820">
          <w:rPr>
            <w:rFonts w:ascii="Times New Roman" w:hAnsi="Times New Roman" w:cs="Times New Roman"/>
            <w:sz w:val="24"/>
            <w:szCs w:val="24"/>
          </w:rPr>
          <w:t xml:space="preserve">very early (Age 48.0, 95% Confidence Interval </w:t>
        </w:r>
      </w:ins>
      <w:ins w:id="478" w:author="Wisch, Julie" w:date="2022-09-21T09:22:00Z">
        <w:r w:rsidR="00185820">
          <w:rPr>
            <w:rFonts w:ascii="Times New Roman" w:hAnsi="Times New Roman" w:cs="Times New Roman"/>
            <w:sz w:val="24"/>
            <w:szCs w:val="24"/>
          </w:rPr>
          <w:t>(CI): 43.6, 53.3)</w:t>
        </w:r>
      </w:ins>
      <w:r w:rsidR="004F4034" w:rsidRPr="00D2776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RiNjNkODYtNmU0Zi00MjViLTk4NzEtOWUyNTJlZmZkNjY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2138751990"/>
          <w:placeholder>
            <w:docPart w:val="B189963E05AE4A119095B973F9BBB93D"/>
          </w:placeholder>
        </w:sdtPr>
        <w:sdtContent>
          <w:ins w:id="479" w:author="Wisch, Julie" w:date="2022-09-28T11:06:00Z">
            <w:r w:rsidR="008256BA" w:rsidRPr="008256BA">
              <w:rPr>
                <w:rFonts w:ascii="Times New Roman" w:hAnsi="Times New Roman" w:cs="Times New Roman"/>
                <w:color w:val="000000"/>
                <w:sz w:val="24"/>
                <w:szCs w:val="24"/>
                <w:vertAlign w:val="superscript"/>
              </w:rPr>
              <w:t>45</w:t>
            </w:r>
          </w:ins>
          <w:del w:id="480"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00C57A79" w:rsidRPr="00D27767">
        <w:rPr>
          <w:rFonts w:ascii="Times New Roman" w:hAnsi="Times New Roman" w:cs="Times New Roman"/>
          <w:sz w:val="24"/>
          <w:szCs w:val="24"/>
        </w:rPr>
        <w:t xml:space="preserve">. </w:t>
      </w:r>
      <w:r w:rsidR="009E01B1">
        <w:rPr>
          <w:rFonts w:ascii="Times New Roman" w:hAnsi="Times New Roman" w:cs="Times New Roman"/>
          <w:color w:val="000000"/>
          <w:sz w:val="24"/>
          <w:szCs w:val="24"/>
        </w:rPr>
        <w:t>Twenty of 89 participants converted to CSF pTau positive</w:t>
      </w:r>
      <w:r w:rsidR="009E01B1" w:rsidRPr="00D27767">
        <w:rPr>
          <w:rFonts w:ascii="Times New Roman" w:hAnsi="Times New Roman" w:cs="Times New Roman"/>
          <w:sz w:val="24"/>
          <w:szCs w:val="24"/>
        </w:rPr>
        <w:t xml:space="preserve"> </w:t>
      </w:r>
      <w:r w:rsidR="009E01B1">
        <w:rPr>
          <w:rFonts w:ascii="Times New Roman" w:hAnsi="Times New Roman" w:cs="Times New Roman"/>
          <w:sz w:val="24"/>
          <w:szCs w:val="24"/>
        </w:rPr>
        <w:t>during study enrollment, with 19 additional participants evaluated as CSF pTau positive prior</w:t>
      </w:r>
      <w:r w:rsidR="00A97360">
        <w:rPr>
          <w:rFonts w:ascii="Times New Roman" w:hAnsi="Times New Roman" w:cs="Times New Roman"/>
          <w:sz w:val="24"/>
          <w:szCs w:val="24"/>
        </w:rPr>
        <w:t xml:space="preserve"> </w:t>
      </w:r>
      <w:r w:rsidR="009E01B1">
        <w:rPr>
          <w:rFonts w:ascii="Times New Roman" w:hAnsi="Times New Roman" w:cs="Times New Roman"/>
          <w:sz w:val="24"/>
          <w:szCs w:val="24"/>
        </w:rPr>
        <w:t xml:space="preserve">to enrollment. </w:t>
      </w:r>
      <w:r w:rsidR="00C57A79" w:rsidRPr="00D27767">
        <w:rPr>
          <w:rFonts w:ascii="Times New Roman" w:hAnsi="Times New Roman" w:cs="Times New Roman"/>
          <w:sz w:val="24"/>
          <w:szCs w:val="24"/>
        </w:rPr>
        <w:t xml:space="preserve">Similar results were also seen </w:t>
      </w:r>
      <w:r w:rsidR="00A97360">
        <w:rPr>
          <w:rFonts w:ascii="Times New Roman" w:hAnsi="Times New Roman" w:cs="Times New Roman"/>
          <w:sz w:val="24"/>
          <w:szCs w:val="24"/>
        </w:rPr>
        <w:t xml:space="preserve">when </w:t>
      </w:r>
      <w:r w:rsidR="00C57A79" w:rsidRPr="00D27767">
        <w:rPr>
          <w:rFonts w:ascii="Times New Roman" w:hAnsi="Times New Roman" w:cs="Times New Roman"/>
          <w:sz w:val="24"/>
          <w:szCs w:val="24"/>
        </w:rPr>
        <w:t xml:space="preserve">using PET – AV1451. </w:t>
      </w:r>
      <w:r w:rsidR="00C57A79" w:rsidRPr="00D27767">
        <w:rPr>
          <w:rFonts w:ascii="Times New Roman" w:hAnsi="Times New Roman" w:cs="Times New Roman"/>
          <w:color w:val="000000"/>
          <w:sz w:val="24"/>
          <w:szCs w:val="24"/>
        </w:rPr>
        <w:t xml:space="preserve">Relatively few participants converted to CDR &gt; 0; however, the majority of the </w:t>
      </w:r>
      <w:r w:rsidR="0055599D">
        <w:rPr>
          <w:rFonts w:ascii="Times New Roman" w:hAnsi="Times New Roman" w:cs="Times New Roman"/>
          <w:color w:val="000000"/>
          <w:sz w:val="24"/>
          <w:szCs w:val="24"/>
        </w:rPr>
        <w:t>AD Biomarker Positive</w:t>
      </w:r>
      <w:r w:rsidR="00C57A79" w:rsidRPr="00D27767">
        <w:rPr>
          <w:rFonts w:ascii="Times New Roman" w:hAnsi="Times New Roman" w:cs="Times New Roman"/>
          <w:color w:val="000000"/>
          <w:sz w:val="24"/>
          <w:szCs w:val="24"/>
        </w:rPr>
        <w:t xml:space="preserve"> cluster developed clinical symptoms by their late 70’s</w:t>
      </w:r>
      <w:r w:rsidR="00525AA6">
        <w:rPr>
          <w:rFonts w:ascii="Times New Roman" w:hAnsi="Times New Roman" w:cs="Times New Roman"/>
          <w:color w:val="000000"/>
          <w:sz w:val="24"/>
          <w:szCs w:val="24"/>
        </w:rPr>
        <w:t xml:space="preserve"> (</w:t>
      </w:r>
      <w:r w:rsidR="00525AA6">
        <w:rPr>
          <w:rFonts w:ascii="Times New Roman" w:hAnsi="Times New Roman" w:cs="Times New Roman"/>
          <w:i/>
          <w:color w:val="000000"/>
          <w:sz w:val="24"/>
          <w:szCs w:val="24"/>
        </w:rPr>
        <w:t>Figure 2c</w:t>
      </w:r>
      <w:r w:rsidR="00525AA6">
        <w:rPr>
          <w:rFonts w:ascii="Times New Roman" w:hAnsi="Times New Roman" w:cs="Times New Roman"/>
          <w:color w:val="000000"/>
          <w:sz w:val="24"/>
          <w:szCs w:val="24"/>
        </w:rPr>
        <w:t>)</w:t>
      </w:r>
      <w:r w:rsidR="00C57A79" w:rsidRPr="00D27767">
        <w:rPr>
          <w:rFonts w:ascii="Times New Roman" w:hAnsi="Times New Roman" w:cs="Times New Roman"/>
          <w:color w:val="000000"/>
          <w:sz w:val="24"/>
          <w:szCs w:val="24"/>
        </w:rPr>
        <w:t>.</w:t>
      </w:r>
    </w:p>
    <w:p w14:paraId="78B30835" w14:textId="35870DB2" w:rsidR="00B7671B" w:rsidRDefault="00933AC6" w:rsidP="008F70CC">
      <w:pPr>
        <w:rPr>
          <w:rFonts w:ascii="Times New Roman" w:hAnsi="Times New Roman" w:cs="Times New Roman"/>
          <w:sz w:val="24"/>
          <w:szCs w:val="24"/>
        </w:rPr>
      </w:pPr>
      <w:r w:rsidRPr="00D27767">
        <w:rPr>
          <w:rFonts w:ascii="Times New Roman" w:hAnsi="Times New Roman" w:cs="Times New Roman"/>
          <w:color w:val="000000"/>
          <w:sz w:val="24"/>
          <w:szCs w:val="24"/>
        </w:rPr>
        <w:t xml:space="preserve">The majority of </w:t>
      </w:r>
      <w:r w:rsidR="008A2FEF">
        <w:rPr>
          <w:rFonts w:ascii="Times New Roman" w:hAnsi="Times New Roman" w:cs="Times New Roman"/>
          <w:color w:val="000000"/>
          <w:sz w:val="24"/>
          <w:szCs w:val="24"/>
        </w:rPr>
        <w:t>Intermediate</w:t>
      </w:r>
      <w:r w:rsidR="00F53579">
        <w:rPr>
          <w:rFonts w:ascii="Times New Roman" w:hAnsi="Times New Roman" w:cs="Times New Roman"/>
          <w:color w:val="000000"/>
          <w:sz w:val="24"/>
          <w:szCs w:val="24"/>
        </w:rPr>
        <w:t xml:space="preserve"> AD Biomarker</w:t>
      </w:r>
      <w:r w:rsidRPr="00D27767">
        <w:rPr>
          <w:rFonts w:ascii="Times New Roman" w:hAnsi="Times New Roman" w:cs="Times New Roman"/>
          <w:color w:val="000000"/>
          <w:sz w:val="24"/>
          <w:szCs w:val="24"/>
        </w:rPr>
        <w:t xml:space="preserve"> participants </w:t>
      </w:r>
      <w:r w:rsidR="00F74B1E" w:rsidRPr="00D27767">
        <w:rPr>
          <w:rFonts w:ascii="Times New Roman" w:hAnsi="Times New Roman" w:cs="Times New Roman"/>
          <w:color w:val="000000"/>
          <w:sz w:val="24"/>
          <w:szCs w:val="24"/>
        </w:rPr>
        <w:t>did not become amyloid</w:t>
      </w:r>
      <w:r w:rsidRPr="00D27767">
        <w:rPr>
          <w:rFonts w:ascii="Times New Roman" w:hAnsi="Times New Roman" w:cs="Times New Roman"/>
          <w:color w:val="000000"/>
          <w:sz w:val="24"/>
          <w:szCs w:val="24"/>
        </w:rPr>
        <w:t xml:space="preserve"> positive </w:t>
      </w:r>
      <w:r w:rsidR="0004686A">
        <w:rPr>
          <w:rFonts w:ascii="Times New Roman" w:hAnsi="Times New Roman" w:cs="Times New Roman"/>
          <w:color w:val="000000"/>
          <w:sz w:val="24"/>
          <w:szCs w:val="24"/>
        </w:rPr>
        <w:t>by CSF A</w:t>
      </w:r>
      <w:r w:rsidR="0004686A" w:rsidRPr="00900B3E">
        <w:rPr>
          <w:rFonts w:ascii="Times New Roman" w:hAnsi="Times New Roman" w:cs="Times New Roman"/>
          <w:color w:val="000000"/>
          <w:sz w:val="24"/>
          <w:szCs w:val="24"/>
        </w:rPr>
        <w:t>β</w:t>
      </w:r>
      <w:r w:rsidR="0004686A">
        <w:rPr>
          <w:rFonts w:ascii="Times New Roman" w:hAnsi="Times New Roman" w:cs="Times New Roman"/>
          <w:color w:val="000000"/>
          <w:sz w:val="24"/>
          <w:szCs w:val="24"/>
        </w:rPr>
        <w:t>42/A</w:t>
      </w:r>
      <w:r w:rsidR="0004686A" w:rsidRPr="00900B3E">
        <w:rPr>
          <w:rFonts w:ascii="Times New Roman" w:hAnsi="Times New Roman" w:cs="Times New Roman"/>
          <w:color w:val="000000"/>
          <w:sz w:val="24"/>
          <w:szCs w:val="24"/>
        </w:rPr>
        <w:t>β</w:t>
      </w:r>
      <w:r w:rsidR="0004686A">
        <w:rPr>
          <w:rFonts w:ascii="Times New Roman" w:hAnsi="Times New Roman" w:cs="Times New Roman"/>
          <w:color w:val="000000"/>
          <w:sz w:val="24"/>
          <w:szCs w:val="24"/>
        </w:rPr>
        <w:t>40</w:t>
      </w:r>
      <w:r w:rsidR="0004686A" w:rsidRPr="00D27767">
        <w:rPr>
          <w:rFonts w:ascii="Times New Roman" w:hAnsi="Times New Roman" w:cs="Times New Roman"/>
          <w:color w:val="000000"/>
          <w:sz w:val="24"/>
          <w:szCs w:val="24"/>
        </w:rPr>
        <w:t xml:space="preserve"> </w:t>
      </w:r>
      <w:r w:rsidR="00F74B1E" w:rsidRPr="00D27767">
        <w:rPr>
          <w:rFonts w:ascii="Times New Roman" w:hAnsi="Times New Roman" w:cs="Times New Roman"/>
          <w:color w:val="000000"/>
          <w:sz w:val="24"/>
          <w:szCs w:val="24"/>
        </w:rPr>
        <w:t xml:space="preserve">until </w:t>
      </w:r>
      <w:r w:rsidR="002A6F1E" w:rsidRPr="00D27767">
        <w:rPr>
          <w:rFonts w:ascii="Times New Roman" w:hAnsi="Times New Roman" w:cs="Times New Roman"/>
          <w:color w:val="000000"/>
          <w:sz w:val="24"/>
          <w:szCs w:val="24"/>
        </w:rPr>
        <w:t>around</w:t>
      </w:r>
      <w:r w:rsidRPr="00D27767">
        <w:rPr>
          <w:rFonts w:ascii="Times New Roman" w:hAnsi="Times New Roman" w:cs="Times New Roman"/>
          <w:color w:val="000000"/>
          <w:sz w:val="24"/>
          <w:szCs w:val="24"/>
        </w:rPr>
        <w:t xml:space="preserve"> 75</w:t>
      </w:r>
      <w:r w:rsidR="00D4364F" w:rsidRPr="00D27767">
        <w:rPr>
          <w:rFonts w:ascii="Times New Roman" w:hAnsi="Times New Roman" w:cs="Times New Roman"/>
          <w:color w:val="000000"/>
          <w:sz w:val="24"/>
          <w:szCs w:val="24"/>
        </w:rPr>
        <w:t xml:space="preserve"> years old</w:t>
      </w:r>
      <w:r w:rsidR="004F4034" w:rsidRPr="00D27767">
        <w:rPr>
          <w:rFonts w:ascii="Times New Roman" w:hAnsi="Times New Roman" w:cs="Times New Roman"/>
          <w:color w:val="000000"/>
          <w:sz w:val="24"/>
          <w:szCs w:val="24"/>
        </w:rPr>
        <w:t>, based on survival analysis</w:t>
      </w:r>
      <w:r w:rsidRPr="00D27767">
        <w:rPr>
          <w:rFonts w:ascii="Times New Roman" w:hAnsi="Times New Roman" w:cs="Times New Roman"/>
          <w:color w:val="000000"/>
          <w:sz w:val="24"/>
          <w:szCs w:val="24"/>
        </w:rPr>
        <w:t xml:space="preserve">. </w:t>
      </w:r>
      <w:r w:rsidR="00C066F1">
        <w:rPr>
          <w:rFonts w:ascii="Times New Roman" w:hAnsi="Times New Roman" w:cs="Times New Roman"/>
          <w:color w:val="000000"/>
          <w:sz w:val="24"/>
          <w:szCs w:val="24"/>
        </w:rPr>
        <w:t xml:space="preserve">The difference in time to amyloid positivity by cluster is statistically significant (Cox proportional hazard test, </w:t>
      </w:r>
      <w:r w:rsidR="00C066F1" w:rsidRPr="008C61A8">
        <w:rPr>
          <w:rFonts w:ascii="Times New Roman" w:hAnsi="Times New Roman" w:cs="Times New Roman"/>
          <w:i/>
          <w:color w:val="000000"/>
          <w:sz w:val="24"/>
          <w:szCs w:val="24"/>
        </w:rPr>
        <w:t>p</w:t>
      </w:r>
      <w:r w:rsidR="00C066F1">
        <w:rPr>
          <w:rFonts w:ascii="Times New Roman" w:hAnsi="Times New Roman" w:cs="Times New Roman"/>
          <w:color w:val="000000"/>
          <w:sz w:val="24"/>
          <w:szCs w:val="24"/>
        </w:rPr>
        <w:t xml:space="preserve"> &lt; 0.001). </w:t>
      </w:r>
      <w:r w:rsidR="004F4034" w:rsidRPr="00D27767">
        <w:rPr>
          <w:rFonts w:ascii="Times New Roman" w:hAnsi="Times New Roman" w:cs="Times New Roman"/>
          <w:color w:val="000000"/>
          <w:sz w:val="24"/>
          <w:szCs w:val="24"/>
        </w:rPr>
        <w:t xml:space="preserve">GAMM modeling aligns with this observation. </w:t>
      </w:r>
      <w:r w:rsidR="00CC6EB5">
        <w:rPr>
          <w:rFonts w:ascii="Times New Roman" w:hAnsi="Times New Roman" w:cs="Times New Roman"/>
          <w:color w:val="000000"/>
          <w:sz w:val="24"/>
          <w:szCs w:val="24"/>
        </w:rPr>
        <w:t xml:space="preserve">Interestingly, </w:t>
      </w:r>
      <w:r w:rsidR="002A6F1E" w:rsidRPr="00D27767">
        <w:rPr>
          <w:rFonts w:ascii="Times New Roman" w:hAnsi="Times New Roman" w:cs="Times New Roman"/>
          <w:color w:val="000000"/>
          <w:sz w:val="24"/>
          <w:szCs w:val="24"/>
        </w:rPr>
        <w:t xml:space="preserve">positivity </w:t>
      </w:r>
      <w:r w:rsidR="00B8335A">
        <w:rPr>
          <w:rFonts w:ascii="Times New Roman" w:hAnsi="Times New Roman" w:cs="Times New Roman"/>
          <w:color w:val="000000"/>
          <w:sz w:val="24"/>
          <w:szCs w:val="24"/>
        </w:rPr>
        <w:t>as defined by CSF pTau</w:t>
      </w:r>
      <w:r w:rsidR="0055599D" w:rsidRPr="00D2776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hZDY3NTQtMzdkMi00YjBkLWJmMGQtMTBmYTFjYThjY2Zl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117254586"/>
          <w:placeholder>
            <w:docPart w:val="32FB530298254323A903C582A90D5A5A"/>
          </w:placeholder>
        </w:sdtPr>
        <w:sdtContent>
          <w:ins w:id="481" w:author="Wisch, Julie" w:date="2022-09-28T11:06:00Z">
            <w:r w:rsidR="008256BA" w:rsidRPr="008256BA">
              <w:rPr>
                <w:rFonts w:ascii="Times New Roman" w:hAnsi="Times New Roman" w:cs="Times New Roman"/>
                <w:color w:val="000000"/>
                <w:sz w:val="24"/>
                <w:szCs w:val="24"/>
                <w:vertAlign w:val="superscript"/>
              </w:rPr>
              <w:t>45</w:t>
            </w:r>
          </w:ins>
          <w:del w:id="482" w:author="Wisch, Julie" w:date="2022-09-28T10:24:00Z">
            <w:r w:rsidR="00143020" w:rsidRPr="008256BA" w:rsidDel="00733317">
              <w:rPr>
                <w:rFonts w:ascii="Times New Roman" w:hAnsi="Times New Roman" w:cs="Times New Roman"/>
                <w:color w:val="000000"/>
                <w:sz w:val="24"/>
                <w:szCs w:val="24"/>
                <w:vertAlign w:val="superscript"/>
              </w:rPr>
              <w:delText>45</w:delText>
            </w:r>
          </w:del>
        </w:sdtContent>
      </w:sdt>
      <w:r w:rsidR="0055599D">
        <w:rPr>
          <w:rFonts w:ascii="Times New Roman" w:hAnsi="Times New Roman" w:cs="Times New Roman"/>
          <w:sz w:val="24"/>
          <w:szCs w:val="24"/>
        </w:rPr>
        <w:t xml:space="preserve"> </w:t>
      </w:r>
      <w:ins w:id="483" w:author="Wisch, Julie" w:date="2022-09-20T10:19:00Z">
        <w:r w:rsidR="008528DB">
          <w:rPr>
            <w:rFonts w:ascii="Times New Roman" w:hAnsi="Times New Roman" w:cs="Times New Roman"/>
            <w:sz w:val="24"/>
            <w:szCs w:val="24"/>
          </w:rPr>
          <w:t xml:space="preserve">(Age </w:t>
        </w:r>
      </w:ins>
      <w:ins w:id="484" w:author="Wisch, Julie" w:date="2022-09-20T10:20:00Z">
        <w:r w:rsidR="008528DB">
          <w:rPr>
            <w:rFonts w:ascii="Times New Roman" w:hAnsi="Times New Roman" w:cs="Times New Roman"/>
            <w:sz w:val="24"/>
            <w:szCs w:val="24"/>
          </w:rPr>
          <w:t xml:space="preserve">63.1, 95% </w:t>
        </w:r>
      </w:ins>
      <w:ins w:id="485" w:author="Wisch, Julie" w:date="2022-09-21T09:22:00Z">
        <w:r w:rsidR="00185820">
          <w:rPr>
            <w:rFonts w:ascii="Times New Roman" w:hAnsi="Times New Roman" w:cs="Times New Roman"/>
            <w:sz w:val="24"/>
            <w:szCs w:val="24"/>
          </w:rPr>
          <w:t>CI</w:t>
        </w:r>
      </w:ins>
      <w:ins w:id="486" w:author="Wisch, Julie" w:date="2022-09-20T10:20:00Z">
        <w:r w:rsidR="008528DB">
          <w:rPr>
            <w:rFonts w:ascii="Times New Roman" w:hAnsi="Times New Roman" w:cs="Times New Roman"/>
            <w:sz w:val="24"/>
            <w:szCs w:val="24"/>
          </w:rPr>
          <w:t xml:space="preserve">: 46.3, 68.4) </w:t>
        </w:r>
      </w:ins>
      <w:r w:rsidR="0056770D" w:rsidRPr="00D27767">
        <w:rPr>
          <w:rFonts w:ascii="Times New Roman" w:hAnsi="Times New Roman" w:cs="Times New Roman"/>
          <w:color w:val="000000"/>
          <w:sz w:val="24"/>
          <w:szCs w:val="24"/>
        </w:rPr>
        <w:t xml:space="preserve">occurred </w:t>
      </w:r>
      <w:r w:rsidR="002A6F1E" w:rsidRPr="00D27767">
        <w:rPr>
          <w:rFonts w:ascii="Times New Roman" w:hAnsi="Times New Roman" w:cs="Times New Roman"/>
          <w:color w:val="000000"/>
          <w:sz w:val="24"/>
          <w:szCs w:val="24"/>
        </w:rPr>
        <w:t>prior to amyloid positivity</w:t>
      </w:r>
      <w:r w:rsidR="00CC6EB5">
        <w:rPr>
          <w:rFonts w:ascii="Times New Roman" w:hAnsi="Times New Roman" w:cs="Times New Roman"/>
          <w:color w:val="000000"/>
          <w:sz w:val="24"/>
          <w:szCs w:val="24"/>
        </w:rPr>
        <w:t xml:space="preserve"> as defined by CSF A</w:t>
      </w:r>
      <w:r w:rsidR="008A40B3" w:rsidRPr="00900B3E">
        <w:rPr>
          <w:rFonts w:ascii="Times New Roman" w:hAnsi="Times New Roman" w:cs="Times New Roman"/>
          <w:color w:val="000000"/>
          <w:sz w:val="24"/>
          <w:szCs w:val="24"/>
        </w:rPr>
        <w:t>β</w:t>
      </w:r>
      <w:r w:rsidR="00CC6EB5">
        <w:rPr>
          <w:rFonts w:ascii="Times New Roman" w:hAnsi="Times New Roman" w:cs="Times New Roman"/>
          <w:color w:val="000000"/>
          <w:sz w:val="24"/>
          <w:szCs w:val="24"/>
        </w:rPr>
        <w:t>42/A</w:t>
      </w:r>
      <w:r w:rsidR="008A40B3" w:rsidRPr="00900B3E">
        <w:rPr>
          <w:rFonts w:ascii="Times New Roman" w:hAnsi="Times New Roman" w:cs="Times New Roman"/>
          <w:color w:val="000000"/>
          <w:sz w:val="24"/>
          <w:szCs w:val="24"/>
        </w:rPr>
        <w:t>β</w:t>
      </w:r>
      <w:r w:rsidR="00CC6EB5">
        <w:rPr>
          <w:rFonts w:ascii="Times New Roman" w:hAnsi="Times New Roman" w:cs="Times New Roman"/>
          <w:color w:val="000000"/>
          <w:sz w:val="24"/>
          <w:szCs w:val="24"/>
        </w:rPr>
        <w:t>40</w:t>
      </w:r>
      <w:r w:rsidR="002A6F1E" w:rsidRPr="00D27767">
        <w:rPr>
          <w:rFonts w:ascii="Times New Roman" w:hAnsi="Times New Roman" w:cs="Times New Roman"/>
          <w:color w:val="000000"/>
          <w:sz w:val="24"/>
          <w:szCs w:val="24"/>
        </w:rPr>
        <w:t xml:space="preserve"> </w:t>
      </w:r>
      <w:ins w:id="487" w:author="Wisch, Julie" w:date="2022-09-20T10:20:00Z">
        <w:r w:rsidR="008528DB">
          <w:rPr>
            <w:rFonts w:ascii="Times New Roman" w:hAnsi="Times New Roman" w:cs="Times New Roman"/>
            <w:color w:val="000000"/>
            <w:sz w:val="24"/>
            <w:szCs w:val="24"/>
          </w:rPr>
          <w:t xml:space="preserve">(Age 70.1, 95% CI: 72.3, 75.4) </w:t>
        </w:r>
      </w:ins>
      <w:r w:rsidR="002A6F1E" w:rsidRPr="00D27767">
        <w:rPr>
          <w:rFonts w:ascii="Times New Roman" w:hAnsi="Times New Roman" w:cs="Times New Roman"/>
          <w:color w:val="000000"/>
          <w:sz w:val="24"/>
          <w:szCs w:val="24"/>
        </w:rPr>
        <w:t xml:space="preserve">for the </w:t>
      </w:r>
      <w:r w:rsidR="008A2FEF">
        <w:rPr>
          <w:rFonts w:ascii="Times New Roman" w:hAnsi="Times New Roman" w:cs="Times New Roman"/>
          <w:color w:val="000000"/>
          <w:sz w:val="24"/>
          <w:szCs w:val="24"/>
        </w:rPr>
        <w:t>Intermediate</w:t>
      </w:r>
      <w:r w:rsidR="00F53579">
        <w:rPr>
          <w:rFonts w:ascii="Times New Roman" w:hAnsi="Times New Roman" w:cs="Times New Roman"/>
          <w:color w:val="000000"/>
          <w:sz w:val="24"/>
          <w:szCs w:val="24"/>
        </w:rPr>
        <w:t xml:space="preserve"> AD Biomarkers</w:t>
      </w:r>
      <w:r w:rsidR="002A6F1E" w:rsidRPr="00D27767">
        <w:rPr>
          <w:rFonts w:ascii="Times New Roman" w:hAnsi="Times New Roman" w:cs="Times New Roman"/>
          <w:color w:val="000000"/>
          <w:sz w:val="24"/>
          <w:szCs w:val="24"/>
        </w:rPr>
        <w:t xml:space="preserve"> cohort</w:t>
      </w:r>
      <w:r w:rsidR="00525AA6">
        <w:rPr>
          <w:rFonts w:ascii="Times New Roman" w:hAnsi="Times New Roman" w:cs="Times New Roman"/>
          <w:color w:val="000000"/>
          <w:sz w:val="24"/>
          <w:szCs w:val="24"/>
        </w:rPr>
        <w:t xml:space="preserve"> (</w:t>
      </w:r>
      <w:r w:rsidR="00525AA6">
        <w:rPr>
          <w:rFonts w:ascii="Times New Roman" w:hAnsi="Times New Roman" w:cs="Times New Roman"/>
          <w:i/>
          <w:color w:val="000000"/>
          <w:sz w:val="24"/>
          <w:szCs w:val="24"/>
        </w:rPr>
        <w:t>Figure 2b</w:t>
      </w:r>
      <w:r w:rsidR="00525AA6">
        <w:rPr>
          <w:rFonts w:ascii="Times New Roman" w:hAnsi="Times New Roman" w:cs="Times New Roman"/>
          <w:color w:val="000000"/>
          <w:sz w:val="24"/>
          <w:szCs w:val="24"/>
        </w:rPr>
        <w:t>)</w:t>
      </w:r>
      <w:r w:rsidR="002A6F1E" w:rsidRPr="00D27767">
        <w:rPr>
          <w:rFonts w:ascii="Times New Roman" w:hAnsi="Times New Roman" w:cs="Times New Roman"/>
          <w:color w:val="000000"/>
          <w:sz w:val="24"/>
          <w:szCs w:val="24"/>
        </w:rPr>
        <w:t xml:space="preserve">. This ordering does not align with the </w:t>
      </w:r>
      <w:r w:rsidR="00A97360">
        <w:rPr>
          <w:rFonts w:ascii="Times New Roman" w:hAnsi="Times New Roman" w:cs="Times New Roman"/>
          <w:color w:val="000000"/>
          <w:sz w:val="24"/>
          <w:szCs w:val="24"/>
        </w:rPr>
        <w:t xml:space="preserve">proposed </w:t>
      </w:r>
      <w:r w:rsidR="002A6F1E" w:rsidRPr="00D27767">
        <w:rPr>
          <w:rFonts w:ascii="Times New Roman" w:hAnsi="Times New Roman" w:cs="Times New Roman"/>
          <w:color w:val="000000"/>
          <w:sz w:val="24"/>
          <w:szCs w:val="24"/>
        </w:rPr>
        <w:t xml:space="preserve">AT(N) hypothesis. For both the </w:t>
      </w:r>
      <w:r w:rsidR="008A2FEF">
        <w:rPr>
          <w:rFonts w:ascii="Times New Roman" w:hAnsi="Times New Roman" w:cs="Times New Roman"/>
          <w:color w:val="000000"/>
          <w:sz w:val="24"/>
          <w:szCs w:val="24"/>
        </w:rPr>
        <w:t>Intermediate</w:t>
      </w:r>
      <w:r w:rsidR="002A6F1E" w:rsidRPr="00D27767">
        <w:rPr>
          <w:rFonts w:ascii="Times New Roman" w:hAnsi="Times New Roman" w:cs="Times New Roman"/>
          <w:color w:val="000000"/>
          <w:sz w:val="24"/>
          <w:szCs w:val="24"/>
        </w:rPr>
        <w:t xml:space="preserve"> and </w:t>
      </w:r>
      <w:r w:rsidR="0055599D">
        <w:rPr>
          <w:rFonts w:ascii="Times New Roman" w:hAnsi="Times New Roman" w:cs="Times New Roman"/>
          <w:color w:val="000000"/>
          <w:sz w:val="24"/>
          <w:szCs w:val="24"/>
        </w:rPr>
        <w:t xml:space="preserve">AD Biomarker Positive </w:t>
      </w:r>
      <w:r w:rsidR="002A6F1E" w:rsidRPr="00D27767">
        <w:rPr>
          <w:rFonts w:ascii="Times New Roman" w:hAnsi="Times New Roman" w:cs="Times New Roman"/>
          <w:color w:val="000000"/>
          <w:sz w:val="24"/>
          <w:szCs w:val="24"/>
        </w:rPr>
        <w:t xml:space="preserve">cohorts, clinical symptoms </w:t>
      </w:r>
      <w:r w:rsidR="006E12E3" w:rsidRPr="00D27767">
        <w:rPr>
          <w:rFonts w:ascii="Times New Roman" w:hAnsi="Times New Roman" w:cs="Times New Roman"/>
          <w:color w:val="000000"/>
          <w:sz w:val="24"/>
          <w:szCs w:val="24"/>
        </w:rPr>
        <w:t>occur</w:t>
      </w:r>
      <w:r w:rsidR="004D3FF4">
        <w:rPr>
          <w:rFonts w:ascii="Times New Roman" w:hAnsi="Times New Roman" w:cs="Times New Roman"/>
          <w:color w:val="000000"/>
          <w:sz w:val="24"/>
          <w:szCs w:val="24"/>
        </w:rPr>
        <w:t>red</w:t>
      </w:r>
      <w:r w:rsidR="006E12E3" w:rsidRPr="00D27767">
        <w:rPr>
          <w:rFonts w:ascii="Times New Roman" w:hAnsi="Times New Roman" w:cs="Times New Roman"/>
          <w:color w:val="000000"/>
          <w:sz w:val="24"/>
          <w:szCs w:val="24"/>
        </w:rPr>
        <w:t xml:space="preserve"> after </w:t>
      </w:r>
      <w:r w:rsidR="002A6F1E" w:rsidRPr="00D27767">
        <w:rPr>
          <w:rFonts w:ascii="Times New Roman" w:hAnsi="Times New Roman" w:cs="Times New Roman"/>
          <w:color w:val="000000"/>
          <w:sz w:val="24"/>
          <w:szCs w:val="24"/>
        </w:rPr>
        <w:t>pathology develo</w:t>
      </w:r>
      <w:r w:rsidR="006E12E3" w:rsidRPr="00D27767">
        <w:rPr>
          <w:rFonts w:ascii="Times New Roman" w:hAnsi="Times New Roman" w:cs="Times New Roman"/>
          <w:color w:val="000000"/>
          <w:sz w:val="24"/>
          <w:szCs w:val="24"/>
        </w:rPr>
        <w:t>p</w:t>
      </w:r>
      <w:r w:rsidR="004D3FF4">
        <w:rPr>
          <w:rFonts w:ascii="Times New Roman" w:hAnsi="Times New Roman" w:cs="Times New Roman"/>
          <w:color w:val="000000"/>
          <w:sz w:val="24"/>
          <w:szCs w:val="24"/>
        </w:rPr>
        <w:t>ed</w:t>
      </w:r>
      <w:r w:rsidR="002A6F1E" w:rsidRPr="00D27767">
        <w:rPr>
          <w:rFonts w:ascii="Times New Roman" w:hAnsi="Times New Roman" w:cs="Times New Roman"/>
          <w:color w:val="000000"/>
          <w:sz w:val="24"/>
          <w:szCs w:val="24"/>
        </w:rPr>
        <w:t>, consistent with the AT(N) hypothesis</w:t>
      </w:r>
      <w:r w:rsidR="0055599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GEwYmUwMWItMmFiYi00YmI4LWJlMjUtMjlhNWI0NDkzNjhjIiwicHJvcGVydGllcyI6eyJub3RlSW5kZXgiOjB9LCJpc0VkaXRlZCI6ZmFsc2UsIm1hbnVhbE92ZXJyaWRlIjp7ImlzTWFudWFsbHlPdmVycmlkZGVuIjpmYWxzZSwiY2l0ZXByb2NUZXh0IjoiPHN1cD41NDwvc3VwPiIsIm1hbnVhbE92ZXJyaWRlVGV4dCI6Ii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V19"/>
          <w:id w:val="54900525"/>
          <w:placeholder>
            <w:docPart w:val="DefaultPlaceholder_-1854013440"/>
          </w:placeholder>
        </w:sdtPr>
        <w:sdtContent>
          <w:ins w:id="488" w:author="Wisch, Julie" w:date="2022-09-28T11:06:00Z">
            <w:r w:rsidR="008256BA" w:rsidRPr="008256BA">
              <w:rPr>
                <w:rFonts w:ascii="Times New Roman" w:hAnsi="Times New Roman" w:cs="Times New Roman"/>
                <w:color w:val="000000"/>
                <w:sz w:val="24"/>
                <w:szCs w:val="24"/>
                <w:vertAlign w:val="superscript"/>
              </w:rPr>
              <w:t>54</w:t>
            </w:r>
          </w:ins>
          <w:del w:id="489" w:author="Wisch, Julie" w:date="2022-09-28T10:24:00Z">
            <w:r w:rsidR="00143020" w:rsidRPr="008256BA" w:rsidDel="00733317">
              <w:rPr>
                <w:rFonts w:ascii="Times New Roman" w:hAnsi="Times New Roman" w:cs="Times New Roman"/>
                <w:color w:val="000000"/>
                <w:sz w:val="24"/>
                <w:szCs w:val="24"/>
                <w:vertAlign w:val="superscript"/>
              </w:rPr>
              <w:delText>54</w:delText>
            </w:r>
          </w:del>
        </w:sdtContent>
      </w:sdt>
      <w:r w:rsidR="002A6F1E" w:rsidRPr="00D27767">
        <w:rPr>
          <w:rFonts w:ascii="Times New Roman" w:hAnsi="Times New Roman" w:cs="Times New Roman"/>
          <w:color w:val="000000"/>
          <w:sz w:val="24"/>
          <w:szCs w:val="24"/>
        </w:rPr>
        <w:t>.</w:t>
      </w:r>
      <w:r w:rsidR="00C57A79" w:rsidRPr="00D27767">
        <w:rPr>
          <w:rFonts w:ascii="Times New Roman" w:hAnsi="Times New Roman" w:cs="Times New Roman"/>
          <w:color w:val="000000"/>
          <w:sz w:val="24"/>
          <w:szCs w:val="24"/>
        </w:rPr>
        <w:t xml:space="preserve"> </w:t>
      </w:r>
      <w:r w:rsidR="000427A0" w:rsidRPr="00D27767">
        <w:rPr>
          <w:rFonts w:ascii="Times New Roman" w:hAnsi="Times New Roman" w:cs="Times New Roman"/>
          <w:sz w:val="24"/>
          <w:szCs w:val="24"/>
        </w:rPr>
        <w:t xml:space="preserve">There </w:t>
      </w:r>
      <w:r w:rsidR="004D3FF4">
        <w:rPr>
          <w:rFonts w:ascii="Times New Roman" w:hAnsi="Times New Roman" w:cs="Times New Roman"/>
          <w:sz w:val="24"/>
          <w:szCs w:val="24"/>
        </w:rPr>
        <w:t xml:space="preserve">were </w:t>
      </w:r>
      <w:r w:rsidR="000427A0" w:rsidRPr="00D27767">
        <w:rPr>
          <w:rFonts w:ascii="Times New Roman" w:hAnsi="Times New Roman" w:cs="Times New Roman"/>
          <w:sz w:val="24"/>
          <w:szCs w:val="24"/>
        </w:rPr>
        <w:t>no observable differences in tauopathy</w:t>
      </w:r>
      <w:r w:rsidR="000F5FF3" w:rsidRPr="00D27767">
        <w:rPr>
          <w:rFonts w:ascii="Times New Roman" w:hAnsi="Times New Roman" w:cs="Times New Roman"/>
          <w:sz w:val="24"/>
          <w:szCs w:val="24"/>
        </w:rPr>
        <w:t xml:space="preserve"> as measured by PET-AV1451</w:t>
      </w:r>
      <w:r w:rsidR="000427A0" w:rsidRPr="00D27767">
        <w:rPr>
          <w:rFonts w:ascii="Times New Roman" w:hAnsi="Times New Roman" w:cs="Times New Roman"/>
          <w:sz w:val="24"/>
          <w:szCs w:val="24"/>
        </w:rPr>
        <w:t xml:space="preserve"> between the </w:t>
      </w:r>
      <w:r w:rsidR="008A2FEF">
        <w:rPr>
          <w:rFonts w:ascii="Times New Roman" w:hAnsi="Times New Roman" w:cs="Times New Roman"/>
          <w:sz w:val="24"/>
          <w:szCs w:val="24"/>
        </w:rPr>
        <w:t>Intermediate</w:t>
      </w:r>
      <w:r w:rsidR="00F53579">
        <w:rPr>
          <w:rFonts w:ascii="Times New Roman" w:hAnsi="Times New Roman" w:cs="Times New Roman"/>
          <w:sz w:val="24"/>
          <w:szCs w:val="24"/>
        </w:rPr>
        <w:t xml:space="preserve"> AD Biomarkers</w:t>
      </w:r>
      <w:r w:rsidR="000427A0" w:rsidRPr="00D27767">
        <w:rPr>
          <w:rFonts w:ascii="Times New Roman" w:hAnsi="Times New Roman" w:cs="Times New Roman"/>
          <w:sz w:val="24"/>
          <w:szCs w:val="24"/>
        </w:rPr>
        <w:t xml:space="preserve"> and </w:t>
      </w:r>
      <w:r w:rsidR="0055599D">
        <w:rPr>
          <w:rFonts w:ascii="Times New Roman" w:hAnsi="Times New Roman" w:cs="Times New Roman"/>
          <w:sz w:val="24"/>
          <w:szCs w:val="24"/>
        </w:rPr>
        <w:t>AD Biomarker Negative</w:t>
      </w:r>
      <w:r w:rsidR="000427A0" w:rsidRPr="00D27767">
        <w:rPr>
          <w:rFonts w:ascii="Times New Roman" w:hAnsi="Times New Roman" w:cs="Times New Roman"/>
          <w:sz w:val="24"/>
          <w:szCs w:val="24"/>
        </w:rPr>
        <w:t xml:space="preserve"> cohort</w:t>
      </w:r>
      <w:r w:rsidR="00C57A79" w:rsidRPr="00D27767">
        <w:rPr>
          <w:rFonts w:ascii="Times New Roman" w:hAnsi="Times New Roman" w:cs="Times New Roman"/>
          <w:sz w:val="24"/>
          <w:szCs w:val="24"/>
        </w:rPr>
        <w:t>; however, the data was relatively sparse</w:t>
      </w:r>
      <w:r w:rsidR="000427A0" w:rsidRPr="00D27767">
        <w:rPr>
          <w:rFonts w:ascii="Times New Roman" w:hAnsi="Times New Roman" w:cs="Times New Roman"/>
          <w:sz w:val="24"/>
          <w:szCs w:val="24"/>
        </w:rPr>
        <w:t>.</w:t>
      </w:r>
      <w:r w:rsidR="00C42437" w:rsidRPr="00D27767">
        <w:rPr>
          <w:rFonts w:ascii="Times New Roman" w:hAnsi="Times New Roman" w:cs="Times New Roman"/>
          <w:sz w:val="24"/>
          <w:szCs w:val="24"/>
        </w:rPr>
        <w:t xml:space="preserve"> </w:t>
      </w:r>
      <w:r w:rsidR="000F5FF3" w:rsidRPr="00D27767">
        <w:rPr>
          <w:rFonts w:ascii="Times New Roman" w:hAnsi="Times New Roman" w:cs="Times New Roman"/>
          <w:sz w:val="24"/>
          <w:szCs w:val="24"/>
        </w:rPr>
        <w:t xml:space="preserve">There are no observable differences in </w:t>
      </w:r>
      <w:del w:id="490" w:author="Wisch, Julie" w:date="2022-09-21T09:22:00Z">
        <w:r w:rsidR="000F5FF3" w:rsidRPr="00D27767" w:rsidDel="00185820">
          <w:rPr>
            <w:rFonts w:ascii="Times New Roman" w:hAnsi="Times New Roman" w:cs="Times New Roman"/>
            <w:sz w:val="24"/>
            <w:szCs w:val="24"/>
          </w:rPr>
          <w:delText>any of the measures of neurodegeneration (</w:delText>
        </w:r>
      </w:del>
      <w:r w:rsidR="000F5FF3" w:rsidRPr="00D27767">
        <w:rPr>
          <w:rFonts w:ascii="Times New Roman" w:hAnsi="Times New Roman" w:cs="Times New Roman"/>
          <w:sz w:val="24"/>
          <w:szCs w:val="24"/>
        </w:rPr>
        <w:t>cortical thickness</w:t>
      </w:r>
      <w:ins w:id="491" w:author="Wisch, Julie" w:date="2022-09-21T09:23:00Z">
        <w:r w:rsidR="00185820">
          <w:rPr>
            <w:rFonts w:ascii="Times New Roman" w:hAnsi="Times New Roman" w:cs="Times New Roman"/>
            <w:sz w:val="24"/>
            <w:szCs w:val="24"/>
          </w:rPr>
          <w:t xml:space="preserve"> or</w:t>
        </w:r>
      </w:ins>
      <w:del w:id="492" w:author="Wisch, Julie" w:date="2022-09-21T09:23:00Z">
        <w:r w:rsidR="000F5FF3" w:rsidRPr="00D27767" w:rsidDel="00185820">
          <w:rPr>
            <w:rFonts w:ascii="Times New Roman" w:hAnsi="Times New Roman" w:cs="Times New Roman"/>
            <w:sz w:val="24"/>
            <w:szCs w:val="24"/>
          </w:rPr>
          <w:delText>,</w:delText>
        </w:r>
      </w:del>
      <w:r w:rsidR="000F5FF3" w:rsidRPr="00D27767">
        <w:rPr>
          <w:rFonts w:ascii="Times New Roman" w:hAnsi="Times New Roman" w:cs="Times New Roman"/>
          <w:sz w:val="24"/>
          <w:szCs w:val="24"/>
        </w:rPr>
        <w:t xml:space="preserve"> WMH volume</w:t>
      </w:r>
      <w:del w:id="493" w:author="Wisch, Julie" w:date="2022-09-21T09:23:00Z">
        <w:r w:rsidR="000F5FF3" w:rsidRPr="00D27767" w:rsidDel="00185820">
          <w:rPr>
            <w:rFonts w:ascii="Times New Roman" w:hAnsi="Times New Roman" w:cs="Times New Roman"/>
            <w:sz w:val="24"/>
            <w:szCs w:val="24"/>
          </w:rPr>
          <w:delText xml:space="preserve">, and CSF NfL) </w:delText>
        </w:r>
      </w:del>
      <w:r w:rsidR="000F5FF3" w:rsidRPr="00D27767">
        <w:rPr>
          <w:rFonts w:ascii="Times New Roman" w:hAnsi="Times New Roman" w:cs="Times New Roman"/>
          <w:sz w:val="24"/>
          <w:szCs w:val="24"/>
        </w:rPr>
        <w:t>across the three clusters of participants</w:t>
      </w:r>
      <w:ins w:id="494" w:author="Wisch, Julie" w:date="2022-09-21T09:23:00Z">
        <w:r w:rsidR="00185820">
          <w:rPr>
            <w:rFonts w:ascii="Times New Roman" w:hAnsi="Times New Roman" w:cs="Times New Roman"/>
            <w:sz w:val="24"/>
            <w:szCs w:val="24"/>
          </w:rPr>
          <w:t>; however, AD Biomarker Positive and Intermediate AD Biomarker</w:t>
        </w:r>
      </w:ins>
      <w:ins w:id="495" w:author="Wisch, Julie" w:date="2022-09-27T15:44:00Z">
        <w:r w:rsidR="00D47B58">
          <w:rPr>
            <w:rFonts w:ascii="Times New Roman" w:hAnsi="Times New Roman" w:cs="Times New Roman"/>
            <w:sz w:val="24"/>
            <w:szCs w:val="24"/>
          </w:rPr>
          <w:t>s</w:t>
        </w:r>
      </w:ins>
      <w:ins w:id="496" w:author="Wisch, Julie" w:date="2022-09-21T09:23:00Z">
        <w:r w:rsidR="00185820">
          <w:rPr>
            <w:rFonts w:ascii="Times New Roman" w:hAnsi="Times New Roman" w:cs="Times New Roman"/>
            <w:sz w:val="24"/>
            <w:szCs w:val="24"/>
          </w:rPr>
          <w:t xml:space="preserve"> cohorts have significantly higher </w:t>
        </w:r>
      </w:ins>
      <w:ins w:id="497" w:author="Wisch, Julie" w:date="2022-09-21T09:33:00Z">
        <w:r w:rsidR="00F01022">
          <w:rPr>
            <w:rFonts w:ascii="Times New Roman" w:hAnsi="Times New Roman" w:cs="Times New Roman"/>
            <w:sz w:val="24"/>
            <w:szCs w:val="24"/>
          </w:rPr>
          <w:t xml:space="preserve">NfL </w:t>
        </w:r>
      </w:ins>
      <w:ins w:id="498" w:author="Wisch, Julie" w:date="2022-09-21T09:23:00Z">
        <w:r w:rsidR="00185820">
          <w:rPr>
            <w:rFonts w:ascii="Times New Roman" w:hAnsi="Times New Roman" w:cs="Times New Roman"/>
            <w:sz w:val="24"/>
            <w:szCs w:val="24"/>
          </w:rPr>
          <w:t xml:space="preserve">levels than </w:t>
        </w:r>
      </w:ins>
      <w:ins w:id="499" w:author="Wisch, Julie" w:date="2022-09-21T09:33:00Z">
        <w:r w:rsidR="00F01022">
          <w:rPr>
            <w:rFonts w:ascii="Times New Roman" w:hAnsi="Times New Roman" w:cs="Times New Roman"/>
            <w:sz w:val="24"/>
            <w:szCs w:val="24"/>
          </w:rPr>
          <w:t xml:space="preserve">the AD Biomarker Negative cohort (AD Biomarker Positive NfL levels are significantly higher than the AD Biomarker Negative cohort for ages </w:t>
        </w:r>
      </w:ins>
      <w:ins w:id="500" w:author="Wisch, Julie" w:date="2022-09-21T09:35:00Z">
        <w:r w:rsidR="00F01022">
          <w:rPr>
            <w:rFonts w:ascii="Times New Roman" w:hAnsi="Times New Roman" w:cs="Times New Roman"/>
            <w:sz w:val="24"/>
            <w:szCs w:val="24"/>
          </w:rPr>
          <w:t>45.4</w:t>
        </w:r>
      </w:ins>
      <w:ins w:id="501" w:author="Wisch, Julie" w:date="2022-09-21T09:33:00Z">
        <w:r w:rsidR="00F01022">
          <w:rPr>
            <w:rFonts w:ascii="Times New Roman" w:hAnsi="Times New Roman" w:cs="Times New Roman"/>
            <w:sz w:val="24"/>
            <w:szCs w:val="24"/>
          </w:rPr>
          <w:t xml:space="preserve"> – 86.0; </w:t>
        </w:r>
      </w:ins>
      <w:ins w:id="502" w:author="Wisch, Julie" w:date="2022-09-21T09:34:00Z">
        <w:r w:rsidR="00F01022">
          <w:rPr>
            <w:rFonts w:ascii="Times New Roman" w:hAnsi="Times New Roman" w:cs="Times New Roman"/>
            <w:sz w:val="24"/>
            <w:szCs w:val="24"/>
          </w:rPr>
          <w:t>AD Intermediate Biomarker</w:t>
        </w:r>
      </w:ins>
      <w:ins w:id="503" w:author="Wisch, Julie" w:date="2022-09-27T15:44:00Z">
        <w:r w:rsidR="00D47B58">
          <w:rPr>
            <w:rFonts w:ascii="Times New Roman" w:hAnsi="Times New Roman" w:cs="Times New Roman"/>
            <w:sz w:val="24"/>
            <w:szCs w:val="24"/>
          </w:rPr>
          <w:t>s</w:t>
        </w:r>
      </w:ins>
      <w:ins w:id="504" w:author="Wisch, Julie" w:date="2022-09-21T09:34:00Z">
        <w:r w:rsidR="00F01022">
          <w:rPr>
            <w:rFonts w:ascii="Times New Roman" w:hAnsi="Times New Roman" w:cs="Times New Roman"/>
            <w:sz w:val="24"/>
            <w:szCs w:val="24"/>
          </w:rPr>
          <w:t xml:space="preserve"> NfL levels are significantly higher than the AD Biomarker Negative cohort for ages 52.4 – 81.6)</w:t>
        </w:r>
      </w:ins>
      <w:r w:rsidR="000F5FF3" w:rsidRPr="00D27767">
        <w:rPr>
          <w:rFonts w:ascii="Times New Roman" w:hAnsi="Times New Roman" w:cs="Times New Roman"/>
          <w:sz w:val="24"/>
          <w:szCs w:val="24"/>
        </w:rPr>
        <w:t>.</w:t>
      </w:r>
    </w:p>
    <w:p w14:paraId="5FAA75BB" w14:textId="134C0109" w:rsidR="00071C63" w:rsidRPr="004D49B2" w:rsidRDefault="007040E0" w:rsidP="008F70CC">
      <w:pPr>
        <w:rPr>
          <w:rFonts w:ascii="Times New Roman" w:hAnsi="Times New Roman" w:cs="Times New Roman"/>
          <w:b/>
          <w:sz w:val="32"/>
          <w:szCs w:val="32"/>
        </w:rPr>
      </w:pPr>
      <w:r>
        <w:rPr>
          <w:rFonts w:ascii="Times New Roman" w:hAnsi="Times New Roman" w:cs="Times New Roman"/>
          <w:b/>
          <w:sz w:val="32"/>
          <w:szCs w:val="32"/>
        </w:rPr>
        <w:t>Predicting</w:t>
      </w:r>
      <w:r w:rsidR="00071C63" w:rsidRPr="004D49B2">
        <w:rPr>
          <w:rFonts w:ascii="Times New Roman" w:hAnsi="Times New Roman" w:cs="Times New Roman"/>
          <w:b/>
          <w:sz w:val="32"/>
          <w:szCs w:val="32"/>
        </w:rPr>
        <w:t xml:space="preserve"> Identified Clusters via the Proteome</w:t>
      </w:r>
    </w:p>
    <w:p w14:paraId="631E9A6E" w14:textId="751D5584" w:rsidR="008A4D2D" w:rsidRPr="001B0983" w:rsidRDefault="0011103B" w:rsidP="00AE51B7">
      <w:pPr>
        <w:rPr>
          <w:rFonts w:ascii="Times New Roman" w:hAnsi="Times New Roman" w:cs="Times New Roman"/>
          <w:sz w:val="24"/>
          <w:szCs w:val="24"/>
        </w:rPr>
      </w:pPr>
      <w:r>
        <w:rPr>
          <w:rFonts w:ascii="Times New Roman" w:hAnsi="Times New Roman" w:cs="Times New Roman"/>
          <w:sz w:val="24"/>
          <w:szCs w:val="24"/>
        </w:rPr>
        <w:t>W</w:t>
      </w:r>
      <w:r w:rsidR="008A4D2D" w:rsidRPr="0004686A">
        <w:rPr>
          <w:rFonts w:ascii="Times New Roman" w:hAnsi="Times New Roman" w:cs="Times New Roman"/>
          <w:sz w:val="24"/>
          <w:szCs w:val="24"/>
        </w:rPr>
        <w:t xml:space="preserve">e attempted to classify individuals as members of one of the three </w:t>
      </w:r>
      <w:r w:rsidR="00FB123D">
        <w:rPr>
          <w:rFonts w:ascii="Times New Roman" w:hAnsi="Times New Roman" w:cs="Times New Roman"/>
          <w:sz w:val="24"/>
          <w:szCs w:val="24"/>
        </w:rPr>
        <w:t>latent clusters</w:t>
      </w:r>
      <w:r w:rsidR="008A4D2D" w:rsidRPr="0004686A">
        <w:rPr>
          <w:rFonts w:ascii="Times New Roman" w:hAnsi="Times New Roman" w:cs="Times New Roman"/>
          <w:sz w:val="24"/>
          <w:szCs w:val="24"/>
        </w:rPr>
        <w:t xml:space="preserve"> using only proteomics data. </w:t>
      </w:r>
      <w:r w:rsidR="00FC5873" w:rsidRPr="0004686A">
        <w:rPr>
          <w:rFonts w:ascii="Times New Roman" w:hAnsi="Times New Roman" w:cs="Times New Roman"/>
          <w:sz w:val="24"/>
          <w:szCs w:val="24"/>
        </w:rPr>
        <w:t>No additional covariates (e.g. age, sex, APOE</w:t>
      </w:r>
      <w:r w:rsidR="00CC6EB5" w:rsidRPr="0004686A">
        <w:rPr>
          <w:rFonts w:ascii="Times New Roman" w:hAnsi="Times New Roman" w:cs="Times New Roman"/>
          <w:sz w:val="24"/>
          <w:szCs w:val="24"/>
        </w:rPr>
        <w:t xml:space="preserve"> genotype</w:t>
      </w:r>
      <w:r w:rsidR="00FC5873" w:rsidRPr="0004686A">
        <w:rPr>
          <w:rFonts w:ascii="Times New Roman" w:hAnsi="Times New Roman" w:cs="Times New Roman"/>
          <w:sz w:val="24"/>
          <w:szCs w:val="24"/>
        </w:rPr>
        <w:t>) were included</w:t>
      </w:r>
      <w:r w:rsidR="00AE51B7" w:rsidRPr="0004686A">
        <w:rPr>
          <w:rFonts w:ascii="Times New Roman" w:hAnsi="Times New Roman" w:cs="Times New Roman"/>
          <w:sz w:val="24"/>
          <w:szCs w:val="24"/>
        </w:rPr>
        <w:t xml:space="preserve"> in the initial analysis</w:t>
      </w:r>
      <w:r w:rsidR="00FC5873" w:rsidRPr="0004686A">
        <w:rPr>
          <w:rFonts w:ascii="Times New Roman" w:hAnsi="Times New Roman" w:cs="Times New Roman"/>
          <w:sz w:val="24"/>
          <w:szCs w:val="24"/>
        </w:rPr>
        <w:t xml:space="preserve">. </w:t>
      </w:r>
      <w:r w:rsidR="00FB123D">
        <w:rPr>
          <w:rFonts w:ascii="Times New Roman" w:hAnsi="Times New Roman" w:cs="Times New Roman"/>
          <w:sz w:val="24"/>
          <w:szCs w:val="24"/>
        </w:rPr>
        <w:t>For each pair of latent clusters</w:t>
      </w:r>
      <w:r w:rsidR="008A4D2D" w:rsidRPr="0004686A">
        <w:rPr>
          <w:rFonts w:ascii="Times New Roman" w:hAnsi="Times New Roman" w:cs="Times New Roman"/>
          <w:sz w:val="24"/>
          <w:szCs w:val="24"/>
        </w:rPr>
        <w:t xml:space="preserve">, we applied </w:t>
      </w:r>
      <w:r w:rsidR="0055599D" w:rsidRPr="0004686A">
        <w:rPr>
          <w:rFonts w:ascii="Times New Roman" w:hAnsi="Times New Roman" w:cs="Times New Roman"/>
          <w:sz w:val="24"/>
          <w:szCs w:val="24"/>
        </w:rPr>
        <w:t>P</w:t>
      </w:r>
      <w:r w:rsidR="008A4D2D" w:rsidRPr="0004686A">
        <w:rPr>
          <w:rFonts w:ascii="Times New Roman" w:hAnsi="Times New Roman" w:cs="Times New Roman"/>
          <w:sz w:val="24"/>
          <w:szCs w:val="24"/>
        </w:rPr>
        <w:t xml:space="preserve">elora </w:t>
      </w:r>
      <w:sdt>
        <w:sdtPr>
          <w:rPr>
            <w:rFonts w:ascii="Times New Roman" w:hAnsi="Times New Roman" w:cs="Times New Roman"/>
            <w:color w:val="000000"/>
            <w:sz w:val="24"/>
            <w:szCs w:val="24"/>
            <w:vertAlign w:val="superscript"/>
          </w:rPr>
          <w:tag w:val="MENDELEY_CITATION_v3_eyJjaXRhdGlvbklEIjoiTUVOREVMRVlfQ0lUQVRJT05fMmZkYjIyMmEtZTQ0My00YjU2LWFiMzAtN2NiNDk2NWZkN2Iy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620924126"/>
          <w:placeholder>
            <w:docPart w:val="C1C8A22711FB4F6EA2018783B951DC57"/>
          </w:placeholder>
        </w:sdtPr>
        <w:sdtContent>
          <w:ins w:id="505" w:author="Wisch, Julie" w:date="2022-09-28T11:06:00Z">
            <w:r w:rsidR="008256BA" w:rsidRPr="008256BA">
              <w:rPr>
                <w:rFonts w:ascii="Times New Roman" w:hAnsi="Times New Roman" w:cs="Times New Roman"/>
                <w:color w:val="000000"/>
                <w:sz w:val="24"/>
                <w:szCs w:val="24"/>
                <w:vertAlign w:val="superscript"/>
              </w:rPr>
              <w:t>55</w:t>
            </w:r>
          </w:ins>
          <w:del w:id="506" w:author="Wisch, Julie" w:date="2022-09-28T10:24:00Z">
            <w:r w:rsidR="00143020" w:rsidRPr="008256BA" w:rsidDel="00733317">
              <w:rPr>
                <w:rFonts w:ascii="Times New Roman" w:hAnsi="Times New Roman" w:cs="Times New Roman"/>
                <w:color w:val="000000"/>
                <w:sz w:val="24"/>
                <w:szCs w:val="24"/>
                <w:vertAlign w:val="superscript"/>
              </w:rPr>
              <w:delText>55</w:delText>
            </w:r>
          </w:del>
        </w:sdtContent>
      </w:sdt>
      <w:del w:id="507" w:author="Wisch, Julie" w:date="2022-09-27T15:44:00Z">
        <w:r w:rsidDel="00D47B58">
          <w:rPr>
            <w:rFonts w:ascii="Times New Roman" w:hAnsi="Times New Roman" w:cs="Times New Roman"/>
            <w:sz w:val="24"/>
            <w:szCs w:val="24"/>
          </w:rPr>
          <w:delText xml:space="preserve"> </w:delText>
        </w:r>
        <w:r w:rsidR="008A4D2D" w:rsidRPr="0004686A" w:rsidDel="00D47B58">
          <w:rPr>
            <w:rFonts w:ascii="Times New Roman" w:hAnsi="Times New Roman" w:cs="Times New Roman"/>
            <w:sz w:val="24"/>
            <w:szCs w:val="24"/>
          </w:rPr>
          <w:delText>twice</w:delText>
        </w:r>
        <w:r w:rsidR="00FC5873" w:rsidRPr="0004686A" w:rsidDel="00D47B58">
          <w:rPr>
            <w:rFonts w:ascii="Times New Roman" w:hAnsi="Times New Roman" w:cs="Times New Roman"/>
            <w:sz w:val="24"/>
            <w:szCs w:val="24"/>
          </w:rPr>
          <w:delText>: once to the entire set and once using cross validation</w:delText>
        </w:r>
        <w:r w:rsidR="008A4D2D" w:rsidRPr="0004686A" w:rsidDel="00D47B58">
          <w:rPr>
            <w:rFonts w:ascii="Times New Roman" w:hAnsi="Times New Roman" w:cs="Times New Roman"/>
            <w:sz w:val="24"/>
            <w:szCs w:val="24"/>
          </w:rPr>
          <w:delText xml:space="preserve">. We evaluated and reported the proteins identified </w:delText>
        </w:r>
        <w:r w:rsidR="00FC5873" w:rsidRPr="0004686A" w:rsidDel="00D47B58">
          <w:rPr>
            <w:rFonts w:ascii="Times New Roman" w:hAnsi="Times New Roman" w:cs="Times New Roman"/>
            <w:sz w:val="24"/>
            <w:szCs w:val="24"/>
          </w:rPr>
          <w:delText xml:space="preserve">when we applied </w:delText>
        </w:r>
        <w:r w:rsidR="008A40B3" w:rsidRPr="0004686A" w:rsidDel="00D47B58">
          <w:rPr>
            <w:rFonts w:ascii="Times New Roman" w:hAnsi="Times New Roman" w:cs="Times New Roman"/>
            <w:sz w:val="24"/>
            <w:szCs w:val="24"/>
          </w:rPr>
          <w:delText xml:space="preserve">Pelora </w:delText>
        </w:r>
        <w:r w:rsidR="00FC5873" w:rsidRPr="0004686A" w:rsidDel="00D47B58">
          <w:rPr>
            <w:rFonts w:ascii="Times New Roman" w:hAnsi="Times New Roman" w:cs="Times New Roman"/>
            <w:sz w:val="24"/>
            <w:szCs w:val="24"/>
          </w:rPr>
          <w:delText>to the en</w:delText>
        </w:r>
        <w:r w:rsidR="008A4D2D" w:rsidRPr="0004686A" w:rsidDel="00D47B58">
          <w:rPr>
            <w:rFonts w:ascii="Times New Roman" w:hAnsi="Times New Roman" w:cs="Times New Roman"/>
            <w:sz w:val="24"/>
            <w:szCs w:val="24"/>
          </w:rPr>
          <w:delText xml:space="preserve">tire cohort. We also applied 10-fold cross validation in order to evaluate the </w:delText>
        </w:r>
        <w:r w:rsidR="008A4D2D" w:rsidRPr="001B0983" w:rsidDel="00D47B58">
          <w:rPr>
            <w:rFonts w:ascii="Times New Roman" w:hAnsi="Times New Roman" w:cs="Times New Roman"/>
            <w:sz w:val="24"/>
            <w:szCs w:val="24"/>
          </w:rPr>
          <w:delText xml:space="preserve">generalizability of the classifications; the AUC associated with both model runs </w:delText>
        </w:r>
        <w:r w:rsidR="00DD31AC" w:rsidDel="00D47B58">
          <w:rPr>
            <w:rFonts w:ascii="Times New Roman" w:hAnsi="Times New Roman" w:cs="Times New Roman"/>
            <w:sz w:val="24"/>
            <w:szCs w:val="24"/>
          </w:rPr>
          <w:delText xml:space="preserve">were </w:delText>
        </w:r>
        <w:r w:rsidR="004D3FF4" w:rsidRPr="001B0983" w:rsidDel="00D47B58">
          <w:rPr>
            <w:rFonts w:ascii="Times New Roman" w:hAnsi="Times New Roman" w:cs="Times New Roman"/>
            <w:sz w:val="24"/>
            <w:szCs w:val="24"/>
          </w:rPr>
          <w:delText xml:space="preserve">subsequently </w:delText>
        </w:r>
        <w:r w:rsidR="008A4D2D" w:rsidRPr="001B0983" w:rsidDel="00D47B58">
          <w:rPr>
            <w:rFonts w:ascii="Times New Roman" w:hAnsi="Times New Roman" w:cs="Times New Roman"/>
            <w:sz w:val="24"/>
            <w:szCs w:val="24"/>
          </w:rPr>
          <w:delText>reported</w:delText>
        </w:r>
      </w:del>
      <w:r w:rsidR="008A4D2D" w:rsidRPr="001B0983">
        <w:rPr>
          <w:rFonts w:ascii="Times New Roman" w:hAnsi="Times New Roman" w:cs="Times New Roman"/>
          <w:sz w:val="24"/>
          <w:szCs w:val="24"/>
        </w:rPr>
        <w:t>.</w:t>
      </w:r>
      <w:r w:rsidR="00AE51B7" w:rsidRPr="001B0983">
        <w:rPr>
          <w:rFonts w:ascii="Times New Roman" w:hAnsi="Times New Roman" w:cs="Times New Roman"/>
          <w:sz w:val="24"/>
          <w:szCs w:val="24"/>
        </w:rPr>
        <w:t xml:space="preserve"> We repeat</w:t>
      </w:r>
      <w:r w:rsidR="004D3FF4" w:rsidRPr="001B0983">
        <w:rPr>
          <w:rFonts w:ascii="Times New Roman" w:hAnsi="Times New Roman" w:cs="Times New Roman"/>
          <w:sz w:val="24"/>
          <w:szCs w:val="24"/>
        </w:rPr>
        <w:t>ed</w:t>
      </w:r>
      <w:r w:rsidR="00AE51B7" w:rsidRPr="001B0983">
        <w:rPr>
          <w:rFonts w:ascii="Times New Roman" w:hAnsi="Times New Roman" w:cs="Times New Roman"/>
          <w:sz w:val="24"/>
          <w:szCs w:val="24"/>
        </w:rPr>
        <w:t xml:space="preserve"> the analysis </w:t>
      </w:r>
      <w:r w:rsidR="004D3FF4" w:rsidRPr="001B0983">
        <w:rPr>
          <w:rFonts w:ascii="Times New Roman" w:hAnsi="Times New Roman" w:cs="Times New Roman"/>
          <w:sz w:val="24"/>
          <w:szCs w:val="24"/>
        </w:rPr>
        <w:t xml:space="preserve">after including </w:t>
      </w:r>
      <w:r w:rsidR="00AE51B7" w:rsidRPr="001B0983">
        <w:rPr>
          <w:rFonts w:ascii="Times New Roman" w:hAnsi="Times New Roman" w:cs="Times New Roman"/>
          <w:sz w:val="24"/>
          <w:szCs w:val="24"/>
        </w:rPr>
        <w:t xml:space="preserve">clinical values of </w:t>
      </w:r>
      <w:del w:id="508" w:author="Wisch, Julie" w:date="2022-09-27T15:45:00Z">
        <w:r w:rsidR="00AE51B7" w:rsidRPr="001B0983" w:rsidDel="00D47B58">
          <w:rPr>
            <w:rFonts w:ascii="Times New Roman" w:hAnsi="Times New Roman" w:cs="Times New Roman"/>
            <w:sz w:val="24"/>
            <w:szCs w:val="24"/>
          </w:rPr>
          <w:delText xml:space="preserve">age alone, sex alone, and </w:delText>
        </w:r>
      </w:del>
      <w:r w:rsidR="00AE51B7" w:rsidRPr="001B0983">
        <w:rPr>
          <w:rFonts w:ascii="Times New Roman" w:hAnsi="Times New Roman" w:cs="Times New Roman"/>
          <w:sz w:val="24"/>
          <w:szCs w:val="24"/>
        </w:rPr>
        <w:t xml:space="preserve">both age and sex in accordance with the methods outlined </w:t>
      </w:r>
      <w:sdt>
        <w:sdtPr>
          <w:rPr>
            <w:rFonts w:ascii="Times New Roman" w:hAnsi="Times New Roman" w:cs="Times New Roman"/>
            <w:color w:val="000000"/>
            <w:sz w:val="24"/>
            <w:szCs w:val="24"/>
            <w:vertAlign w:val="superscript"/>
          </w:rPr>
          <w:tag w:val="MENDELEY_CITATION_v3_eyJjaXRhdGlvbklEIjoiTUVOREVMRVlfQ0lUQVRJT05fNzMwM2YyMzYtMDU5Yi00NGM0LWE2NTUtNzZjNTZkMWRkNGU4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850948771"/>
          <w:placeholder>
            <w:docPart w:val="8D11CC067E614C54BD6C04741A29FCE7"/>
          </w:placeholder>
        </w:sdtPr>
        <w:sdtContent>
          <w:ins w:id="509" w:author="Wisch, Julie" w:date="2022-09-28T11:06:00Z">
            <w:r w:rsidR="008256BA" w:rsidRPr="008256BA">
              <w:rPr>
                <w:rFonts w:ascii="Times New Roman" w:hAnsi="Times New Roman" w:cs="Times New Roman"/>
                <w:color w:val="000000"/>
                <w:sz w:val="24"/>
                <w:szCs w:val="24"/>
                <w:vertAlign w:val="superscript"/>
              </w:rPr>
              <w:t>55</w:t>
            </w:r>
          </w:ins>
          <w:del w:id="510" w:author="Wisch, Julie" w:date="2022-09-28T10:24:00Z">
            <w:r w:rsidR="00143020" w:rsidRPr="008256BA" w:rsidDel="00733317">
              <w:rPr>
                <w:rFonts w:ascii="Times New Roman" w:hAnsi="Times New Roman" w:cs="Times New Roman"/>
                <w:color w:val="000000"/>
                <w:sz w:val="24"/>
                <w:szCs w:val="24"/>
                <w:vertAlign w:val="superscript"/>
              </w:rPr>
              <w:delText>55</w:delText>
            </w:r>
          </w:del>
        </w:sdtContent>
      </w:sdt>
      <w:r w:rsidR="004D3FF4" w:rsidRPr="001B0983">
        <w:rPr>
          <w:rFonts w:ascii="Times New Roman" w:hAnsi="Times New Roman" w:cs="Times New Roman"/>
          <w:sz w:val="24"/>
          <w:szCs w:val="24"/>
        </w:rPr>
        <w:t xml:space="preserve">. </w:t>
      </w:r>
      <w:del w:id="511" w:author="Wisch, Julie" w:date="2022-09-27T15:45:00Z">
        <w:r w:rsidR="004D3FF4" w:rsidRPr="001B0983" w:rsidDel="00D47B58">
          <w:rPr>
            <w:rFonts w:ascii="Times New Roman" w:hAnsi="Times New Roman" w:cs="Times New Roman"/>
            <w:sz w:val="24"/>
            <w:szCs w:val="24"/>
          </w:rPr>
          <w:delText>O</w:delText>
        </w:r>
        <w:r w:rsidR="00AE51B7" w:rsidRPr="001B0983" w:rsidDel="00D47B58">
          <w:rPr>
            <w:rFonts w:ascii="Times New Roman" w:hAnsi="Times New Roman" w:cs="Times New Roman"/>
            <w:sz w:val="24"/>
            <w:szCs w:val="24"/>
          </w:rPr>
          <w:delText xml:space="preserve">ur results </w:delText>
        </w:r>
        <w:r w:rsidR="004D3FF4" w:rsidRPr="001B0983" w:rsidDel="00D47B58">
          <w:rPr>
            <w:rFonts w:ascii="Times New Roman" w:hAnsi="Times New Roman" w:cs="Times New Roman"/>
            <w:sz w:val="24"/>
            <w:szCs w:val="24"/>
          </w:rPr>
          <w:delText xml:space="preserve">remained </w:delText>
        </w:r>
        <w:r w:rsidR="00AE51B7" w:rsidRPr="001B0983" w:rsidDel="00D47B58">
          <w:rPr>
            <w:rFonts w:ascii="Times New Roman" w:hAnsi="Times New Roman" w:cs="Times New Roman"/>
            <w:sz w:val="24"/>
            <w:szCs w:val="24"/>
          </w:rPr>
          <w:delText xml:space="preserve">robust </w:delText>
        </w:r>
        <w:r w:rsidR="004D3FF4" w:rsidRPr="001B0983" w:rsidDel="00D47B58">
          <w:rPr>
            <w:rFonts w:ascii="Times New Roman" w:hAnsi="Times New Roman" w:cs="Times New Roman"/>
            <w:sz w:val="24"/>
            <w:szCs w:val="24"/>
          </w:rPr>
          <w:delText>after</w:delText>
        </w:r>
        <w:r w:rsidR="00AE51B7" w:rsidRPr="001B0983" w:rsidDel="00D47B58">
          <w:rPr>
            <w:rFonts w:ascii="Times New Roman" w:hAnsi="Times New Roman" w:cs="Times New Roman"/>
            <w:sz w:val="24"/>
            <w:szCs w:val="24"/>
          </w:rPr>
          <w:delText xml:space="preserve"> introduction of these covariates.</w:delText>
        </w:r>
      </w:del>
      <w:ins w:id="512" w:author="Wisch, Julie" w:date="2022-09-27T15:45:00Z">
        <w:r w:rsidR="00D47B58">
          <w:rPr>
            <w:rFonts w:ascii="Times New Roman" w:hAnsi="Times New Roman" w:cs="Times New Roman"/>
            <w:sz w:val="24"/>
            <w:szCs w:val="24"/>
          </w:rPr>
          <w:t>The results relying on the proteome alone outperformed the models that included age and sex, although not significantly (Supplemental Table 1).</w:t>
        </w:r>
      </w:ins>
      <w:ins w:id="513" w:author="Wisch, Julie" w:date="2022-09-27T15:46:00Z">
        <w:r w:rsidR="00D47B58">
          <w:rPr>
            <w:rFonts w:ascii="Times New Roman" w:hAnsi="Times New Roman" w:cs="Times New Roman"/>
            <w:sz w:val="24"/>
            <w:szCs w:val="24"/>
          </w:rPr>
          <w:t xml:space="preserve"> </w:t>
        </w:r>
      </w:ins>
    </w:p>
    <w:p w14:paraId="5F4CBB06" w14:textId="45316418" w:rsidR="00FC5873" w:rsidRPr="00066920" w:rsidRDefault="00E14CB0" w:rsidP="00F07B1F">
      <w:pPr>
        <w:rPr>
          <w:rFonts w:ascii="Times New Roman" w:hAnsi="Times New Roman" w:cs="Times New Roman"/>
          <w:sz w:val="24"/>
          <w:szCs w:val="24"/>
          <w:rPrChange w:id="514" w:author="Wisch, Julie" w:date="2022-09-28T09:19:00Z">
            <w:rPr>
              <w:rFonts w:ascii="Times New Roman" w:hAnsi="Times New Roman" w:cs="Times New Roman"/>
              <w:sz w:val="24"/>
              <w:szCs w:val="24"/>
              <w:highlight w:val="yellow"/>
            </w:rPr>
          </w:rPrChange>
        </w:rPr>
      </w:pPr>
      <w:r w:rsidRPr="001B0983">
        <w:rPr>
          <w:rFonts w:ascii="Times New Roman" w:hAnsi="Times New Roman" w:cs="Times New Roman"/>
          <w:sz w:val="24"/>
          <w:szCs w:val="24"/>
        </w:rPr>
        <w:t>The Pelora algorithm</w:t>
      </w:r>
      <w:sdt>
        <w:sdtPr>
          <w:rPr>
            <w:rFonts w:ascii="Times New Roman" w:hAnsi="Times New Roman" w:cs="Times New Roman"/>
            <w:color w:val="000000"/>
            <w:sz w:val="24"/>
            <w:szCs w:val="24"/>
            <w:vertAlign w:val="superscript"/>
          </w:rPr>
          <w:tag w:val="MENDELEY_CITATION_v3_eyJjaXRhdGlvbklEIjoiTUVOREVMRVlfQ0lUQVRJT05fZDk5Y2U2NDUtZjNmOS00ZjE2LWI5ZmUtZDE0ZjRmZmE0NzZi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401519477"/>
          <w:placeholder>
            <w:docPart w:val="DefaultPlaceholder_-1854013440"/>
          </w:placeholder>
        </w:sdtPr>
        <w:sdtContent>
          <w:ins w:id="515" w:author="Wisch, Julie" w:date="2022-09-28T11:06:00Z">
            <w:r w:rsidR="008256BA" w:rsidRPr="008256BA">
              <w:rPr>
                <w:rFonts w:ascii="Times New Roman" w:hAnsi="Times New Roman" w:cs="Times New Roman"/>
                <w:color w:val="000000"/>
                <w:sz w:val="24"/>
                <w:szCs w:val="24"/>
                <w:vertAlign w:val="superscript"/>
              </w:rPr>
              <w:t>55</w:t>
            </w:r>
          </w:ins>
          <w:del w:id="516" w:author="Wisch, Julie" w:date="2022-09-28T10:24:00Z">
            <w:r w:rsidR="00143020" w:rsidRPr="008256BA" w:rsidDel="00733317">
              <w:rPr>
                <w:rFonts w:ascii="Times New Roman" w:hAnsi="Times New Roman" w:cs="Times New Roman"/>
                <w:color w:val="000000"/>
                <w:sz w:val="24"/>
                <w:szCs w:val="24"/>
                <w:vertAlign w:val="superscript"/>
              </w:rPr>
              <w:delText>55</w:delText>
            </w:r>
          </w:del>
        </w:sdtContent>
      </w:sdt>
      <w:r w:rsidR="00F07B1F" w:rsidRPr="001B0983">
        <w:rPr>
          <w:rFonts w:ascii="Times New Roman" w:hAnsi="Times New Roman" w:cs="Times New Roman"/>
          <w:sz w:val="24"/>
          <w:szCs w:val="24"/>
        </w:rPr>
        <w:t xml:space="preserve">, which is applied to labeled data (in this case, the labels were </w:t>
      </w:r>
      <w:r w:rsidR="008053F7" w:rsidRPr="001B0983">
        <w:rPr>
          <w:rFonts w:ascii="Times New Roman" w:hAnsi="Times New Roman" w:cs="Times New Roman"/>
          <w:sz w:val="24"/>
          <w:szCs w:val="24"/>
        </w:rPr>
        <w:t>AD Biomarker Positive</w:t>
      </w:r>
      <w:r w:rsidR="00F07B1F" w:rsidRPr="001B0983">
        <w:rPr>
          <w:rFonts w:ascii="Times New Roman" w:hAnsi="Times New Roman" w:cs="Times New Roman"/>
          <w:sz w:val="24"/>
          <w:szCs w:val="24"/>
        </w:rPr>
        <w:t xml:space="preserve">, </w:t>
      </w:r>
      <w:r w:rsidR="008A2FEF" w:rsidRPr="001B0983">
        <w:rPr>
          <w:rFonts w:ascii="Times New Roman" w:hAnsi="Times New Roman" w:cs="Times New Roman"/>
          <w:sz w:val="24"/>
          <w:szCs w:val="24"/>
        </w:rPr>
        <w:t>Intermediate</w:t>
      </w:r>
      <w:r w:rsidR="00F53579" w:rsidRPr="001B0983">
        <w:rPr>
          <w:rFonts w:ascii="Times New Roman" w:hAnsi="Times New Roman" w:cs="Times New Roman"/>
          <w:sz w:val="24"/>
          <w:szCs w:val="24"/>
        </w:rPr>
        <w:t xml:space="preserve"> AD Biomarkers</w:t>
      </w:r>
      <w:r w:rsidR="00F07B1F" w:rsidRPr="001B0983">
        <w:rPr>
          <w:rFonts w:ascii="Times New Roman" w:hAnsi="Times New Roman" w:cs="Times New Roman"/>
          <w:sz w:val="24"/>
          <w:szCs w:val="24"/>
        </w:rPr>
        <w:t xml:space="preserve">, and </w:t>
      </w:r>
      <w:r w:rsidR="008053F7" w:rsidRPr="001B0983">
        <w:rPr>
          <w:rFonts w:ascii="Times New Roman" w:hAnsi="Times New Roman" w:cs="Times New Roman"/>
          <w:sz w:val="24"/>
          <w:szCs w:val="24"/>
        </w:rPr>
        <w:t>AD Biomarker Negative</w:t>
      </w:r>
      <w:r w:rsidR="00F07B1F" w:rsidRPr="001B0983">
        <w:rPr>
          <w:rFonts w:ascii="Times New Roman" w:hAnsi="Times New Roman" w:cs="Times New Roman"/>
          <w:sz w:val="24"/>
          <w:szCs w:val="24"/>
        </w:rPr>
        <w:t>)</w:t>
      </w:r>
      <w:r w:rsidRPr="001B0983">
        <w:rPr>
          <w:rFonts w:ascii="Times New Roman" w:hAnsi="Times New Roman" w:cs="Times New Roman"/>
          <w:sz w:val="24"/>
          <w:szCs w:val="24"/>
        </w:rPr>
        <w:t xml:space="preserve"> identifie</w:t>
      </w:r>
      <w:r w:rsidR="00B25844" w:rsidRPr="001B0983">
        <w:rPr>
          <w:rFonts w:ascii="Times New Roman" w:hAnsi="Times New Roman" w:cs="Times New Roman"/>
          <w:sz w:val="24"/>
          <w:szCs w:val="24"/>
        </w:rPr>
        <w:t>d</w:t>
      </w:r>
      <w:r w:rsidRPr="001B0983">
        <w:rPr>
          <w:rFonts w:ascii="Times New Roman" w:hAnsi="Times New Roman" w:cs="Times New Roman"/>
          <w:sz w:val="24"/>
          <w:szCs w:val="24"/>
        </w:rPr>
        <w:t xml:space="preserve"> </w:t>
      </w:r>
      <w:r w:rsidRPr="001B0983">
        <w:rPr>
          <w:rFonts w:ascii="Times New Roman" w:hAnsi="Times New Roman" w:cs="Times New Roman"/>
          <w:sz w:val="24"/>
          <w:szCs w:val="24"/>
        </w:rPr>
        <w:lastRenderedPageBreak/>
        <w:t xml:space="preserve">groups of proteins that </w:t>
      </w:r>
      <w:r w:rsidR="00B25844" w:rsidRPr="001B0983">
        <w:rPr>
          <w:rFonts w:ascii="Times New Roman" w:hAnsi="Times New Roman" w:cs="Times New Roman"/>
          <w:sz w:val="24"/>
          <w:szCs w:val="24"/>
        </w:rPr>
        <w:t xml:space="preserve">were </w:t>
      </w:r>
      <w:r w:rsidR="00D4364F" w:rsidRPr="001B0983">
        <w:rPr>
          <w:rFonts w:ascii="Times New Roman" w:hAnsi="Times New Roman" w:cs="Times New Roman"/>
          <w:sz w:val="24"/>
          <w:szCs w:val="24"/>
        </w:rPr>
        <w:t>either upregulated or down regulated</w:t>
      </w:r>
      <w:r w:rsidR="00F07B1F" w:rsidRPr="001B0983">
        <w:rPr>
          <w:rFonts w:ascii="Times New Roman" w:hAnsi="Times New Roman" w:cs="Times New Roman"/>
          <w:sz w:val="24"/>
          <w:szCs w:val="24"/>
        </w:rPr>
        <w:t>.</w:t>
      </w:r>
      <w:r w:rsidR="00D4364F" w:rsidRPr="001B0983">
        <w:rPr>
          <w:rFonts w:ascii="Times New Roman" w:hAnsi="Times New Roman" w:cs="Times New Roman"/>
          <w:sz w:val="24"/>
          <w:szCs w:val="24"/>
        </w:rPr>
        <w:t xml:space="preserve"> </w:t>
      </w:r>
      <w:ins w:id="517" w:author="Wisch, Julie" w:date="2022-09-28T08:59:00Z">
        <w:r w:rsidR="006761F9">
          <w:rPr>
            <w:rFonts w:ascii="Times New Roman" w:hAnsi="Times New Roman" w:cs="Times New Roman"/>
            <w:sz w:val="24"/>
            <w:szCs w:val="24"/>
          </w:rPr>
          <w:t>We were able to distinguish between both AD Biomarker Positive and AD Biomarker Negative</w:t>
        </w:r>
      </w:ins>
      <w:ins w:id="518" w:author="Wisch, Julie" w:date="2022-09-28T09:00:00Z">
        <w:r w:rsidR="00EF0515">
          <w:rPr>
            <w:rFonts w:ascii="Times New Roman" w:hAnsi="Times New Roman" w:cs="Times New Roman"/>
            <w:sz w:val="24"/>
            <w:szCs w:val="24"/>
          </w:rPr>
          <w:t xml:space="preserve"> (AUC: 0.952, </w:t>
        </w:r>
      </w:ins>
      <w:ins w:id="519" w:author="Wisch, Julie" w:date="2022-09-28T09:01:00Z">
        <w:r w:rsidR="00EF0515">
          <w:rPr>
            <w:rFonts w:ascii="Times New Roman" w:hAnsi="Times New Roman" w:cs="Times New Roman"/>
            <w:sz w:val="24"/>
            <w:szCs w:val="24"/>
          </w:rPr>
          <w:t>(0.850, 1.00)</w:t>
        </w:r>
      </w:ins>
      <w:ins w:id="520" w:author="Wisch, Julie" w:date="2022-09-28T09:00:00Z">
        <w:r w:rsidR="00EF0515">
          <w:rPr>
            <w:rFonts w:ascii="Times New Roman" w:hAnsi="Times New Roman" w:cs="Times New Roman"/>
            <w:sz w:val="24"/>
            <w:szCs w:val="24"/>
          </w:rPr>
          <w:t xml:space="preserve"> as well as Intermediate AD Biomarkers and AD Biomarker Negative cohorts</w:t>
        </w:r>
      </w:ins>
      <w:ins w:id="521" w:author="Wisch, Julie" w:date="2022-09-28T09:01:00Z">
        <w:r w:rsidR="00EF0515">
          <w:rPr>
            <w:rFonts w:ascii="Times New Roman" w:hAnsi="Times New Roman" w:cs="Times New Roman"/>
            <w:sz w:val="24"/>
            <w:szCs w:val="24"/>
          </w:rPr>
          <w:t xml:space="preserve"> (AUC: 0.857 (0.729, 0.986)</w:t>
        </w:r>
      </w:ins>
      <w:ins w:id="522" w:author="Wisch, Julie" w:date="2022-09-28T09:00:00Z">
        <w:r w:rsidR="00EF0515">
          <w:rPr>
            <w:rFonts w:ascii="Times New Roman" w:hAnsi="Times New Roman" w:cs="Times New Roman"/>
            <w:sz w:val="24"/>
            <w:szCs w:val="24"/>
          </w:rPr>
          <w:t>, but not AD Biomarker Positive vs. Intermediate AD Biomarkers</w:t>
        </w:r>
      </w:ins>
      <w:ins w:id="523" w:author="Wisch, Julie" w:date="2022-09-28T09:01:00Z">
        <w:r w:rsidR="00EF0515">
          <w:rPr>
            <w:rFonts w:ascii="Times New Roman" w:hAnsi="Times New Roman" w:cs="Times New Roman"/>
            <w:sz w:val="24"/>
            <w:szCs w:val="24"/>
          </w:rPr>
          <w:t xml:space="preserve"> (AUC: 0.525 (0.14</w:t>
        </w:r>
        <w:r w:rsidR="00EF0515" w:rsidRPr="00502DD8">
          <w:rPr>
            <w:rFonts w:ascii="Times New Roman" w:hAnsi="Times New Roman" w:cs="Times New Roman"/>
            <w:sz w:val="24"/>
            <w:szCs w:val="24"/>
          </w:rPr>
          <w:t>6, 0.903)</w:t>
        </w:r>
      </w:ins>
      <w:ins w:id="524" w:author="Wisch, Julie" w:date="2022-09-28T09:00:00Z">
        <w:r w:rsidR="00EF0515" w:rsidRPr="00502DD8">
          <w:rPr>
            <w:rFonts w:ascii="Times New Roman" w:hAnsi="Times New Roman" w:cs="Times New Roman"/>
            <w:sz w:val="24"/>
            <w:szCs w:val="24"/>
          </w:rPr>
          <w:t xml:space="preserve">. </w:t>
        </w:r>
      </w:ins>
      <w:r w:rsidR="00B14A4A" w:rsidRPr="00502DD8">
        <w:rPr>
          <w:rFonts w:ascii="Times New Roman" w:hAnsi="Times New Roman" w:cs="Times New Roman"/>
          <w:sz w:val="24"/>
          <w:szCs w:val="24"/>
        </w:rPr>
        <w:t>The expression of each of the highlighted proteins</w:t>
      </w:r>
      <w:ins w:id="525" w:author="Wisch, Julie" w:date="2022-09-28T09:00:00Z">
        <w:r w:rsidR="00EF0515" w:rsidRPr="00502DD8">
          <w:rPr>
            <w:rFonts w:ascii="Times New Roman" w:hAnsi="Times New Roman" w:cs="Times New Roman"/>
            <w:sz w:val="24"/>
            <w:szCs w:val="24"/>
            <w:rPrChange w:id="526" w:author="Wisch, Julie" w:date="2022-09-28T13:59:00Z">
              <w:rPr>
                <w:rFonts w:ascii="Times New Roman" w:hAnsi="Times New Roman" w:cs="Times New Roman"/>
                <w:sz w:val="24"/>
                <w:szCs w:val="24"/>
                <w:highlight w:val="yellow"/>
              </w:rPr>
            </w:rPrChange>
          </w:rPr>
          <w:t xml:space="preserve"> in a useful classification</w:t>
        </w:r>
      </w:ins>
      <w:r w:rsidR="00B14A4A" w:rsidRPr="00502DD8">
        <w:rPr>
          <w:rFonts w:ascii="Times New Roman" w:hAnsi="Times New Roman" w:cs="Times New Roman"/>
          <w:sz w:val="24"/>
          <w:szCs w:val="24"/>
        </w:rPr>
        <w:t xml:space="preserve">, separated by group, is shown in Supplemental Figures 2 – </w:t>
      </w:r>
      <w:ins w:id="527" w:author="Wisch, Julie" w:date="2022-09-28T13:58:00Z">
        <w:r w:rsidR="00502DD8" w:rsidRPr="00502DD8">
          <w:rPr>
            <w:rFonts w:ascii="Times New Roman" w:hAnsi="Times New Roman" w:cs="Times New Roman"/>
            <w:sz w:val="24"/>
            <w:szCs w:val="24"/>
            <w:rPrChange w:id="528" w:author="Wisch, Julie" w:date="2022-09-28T13:59:00Z">
              <w:rPr>
                <w:rFonts w:ascii="Times New Roman" w:hAnsi="Times New Roman" w:cs="Times New Roman"/>
                <w:sz w:val="24"/>
                <w:szCs w:val="24"/>
                <w:highlight w:val="yellow"/>
              </w:rPr>
            </w:rPrChange>
          </w:rPr>
          <w:t>5</w:t>
        </w:r>
      </w:ins>
      <w:del w:id="529" w:author="Wisch, Julie" w:date="2022-09-28T13:58:00Z">
        <w:r w:rsidR="00B14A4A" w:rsidRPr="00502DD8" w:rsidDel="00502DD8">
          <w:rPr>
            <w:rFonts w:ascii="Times New Roman" w:hAnsi="Times New Roman" w:cs="Times New Roman"/>
            <w:sz w:val="24"/>
            <w:szCs w:val="24"/>
          </w:rPr>
          <w:delText>7</w:delText>
        </w:r>
      </w:del>
      <w:r w:rsidR="00B14A4A" w:rsidRPr="00502DD8">
        <w:rPr>
          <w:rFonts w:ascii="Times New Roman" w:hAnsi="Times New Roman" w:cs="Times New Roman"/>
          <w:sz w:val="24"/>
          <w:szCs w:val="24"/>
        </w:rPr>
        <w:t xml:space="preserve">. </w:t>
      </w:r>
      <w:ins w:id="530" w:author="Wisch, Julie" w:date="2022-09-28T13:58:00Z">
        <w:r w:rsidR="00502DD8" w:rsidRPr="00502DD8">
          <w:rPr>
            <w:rFonts w:ascii="Times New Roman" w:hAnsi="Times New Roman" w:cs="Times New Roman"/>
            <w:sz w:val="24"/>
            <w:szCs w:val="24"/>
            <w:rPrChange w:id="531" w:author="Wisch, Julie" w:date="2022-09-28T13:59:00Z">
              <w:rPr>
                <w:rFonts w:ascii="Times New Roman" w:hAnsi="Times New Roman" w:cs="Times New Roman"/>
                <w:sz w:val="24"/>
                <w:szCs w:val="24"/>
                <w:highlight w:val="yellow"/>
              </w:rPr>
            </w:rPrChange>
          </w:rPr>
          <w:t xml:space="preserve">A </w:t>
        </w:r>
      </w:ins>
      <w:r w:rsidR="0011103B" w:rsidRPr="00502DD8">
        <w:rPr>
          <w:rFonts w:ascii="Times New Roman" w:hAnsi="Times New Roman" w:cs="Times New Roman"/>
          <w:sz w:val="24"/>
          <w:szCs w:val="24"/>
        </w:rPr>
        <w:t>H</w:t>
      </w:r>
      <w:r w:rsidR="002B15EC" w:rsidRPr="00502DD8">
        <w:rPr>
          <w:rFonts w:ascii="Times New Roman" w:hAnsi="Times New Roman" w:cs="Times New Roman"/>
          <w:sz w:val="24"/>
          <w:szCs w:val="24"/>
        </w:rPr>
        <w:t>eatmap</w:t>
      </w:r>
      <w:del w:id="532" w:author="Wisch, Julie" w:date="2022-09-28T13:58:00Z">
        <w:r w:rsidR="0011103B" w:rsidRPr="00502DD8" w:rsidDel="00502DD8">
          <w:rPr>
            <w:rFonts w:ascii="Times New Roman" w:hAnsi="Times New Roman" w:cs="Times New Roman"/>
            <w:sz w:val="24"/>
            <w:szCs w:val="24"/>
          </w:rPr>
          <w:delText>s</w:delText>
        </w:r>
      </w:del>
      <w:r w:rsidR="002B15EC" w:rsidRPr="00502DD8">
        <w:rPr>
          <w:rFonts w:ascii="Times New Roman" w:hAnsi="Times New Roman" w:cs="Times New Roman"/>
          <w:sz w:val="24"/>
          <w:szCs w:val="24"/>
        </w:rPr>
        <w:t xml:space="preserve"> </w:t>
      </w:r>
      <w:r w:rsidR="0011103B" w:rsidRPr="00502DD8">
        <w:rPr>
          <w:rFonts w:ascii="Times New Roman" w:hAnsi="Times New Roman" w:cs="Times New Roman"/>
          <w:sz w:val="24"/>
          <w:szCs w:val="24"/>
        </w:rPr>
        <w:t>w</w:t>
      </w:r>
      <w:ins w:id="533" w:author="Wisch, Julie" w:date="2022-09-28T13:58:00Z">
        <w:r w:rsidR="00502DD8" w:rsidRPr="00502DD8">
          <w:rPr>
            <w:rFonts w:ascii="Times New Roman" w:hAnsi="Times New Roman" w:cs="Times New Roman"/>
            <w:sz w:val="24"/>
            <w:szCs w:val="24"/>
            <w:rPrChange w:id="534" w:author="Wisch, Julie" w:date="2022-09-28T13:59:00Z">
              <w:rPr>
                <w:rFonts w:ascii="Times New Roman" w:hAnsi="Times New Roman" w:cs="Times New Roman"/>
                <w:sz w:val="24"/>
                <w:szCs w:val="24"/>
                <w:highlight w:val="yellow"/>
              </w:rPr>
            </w:rPrChange>
          </w:rPr>
          <w:t>as</w:t>
        </w:r>
      </w:ins>
      <w:del w:id="535" w:author="Wisch, Julie" w:date="2022-09-28T13:58:00Z">
        <w:r w:rsidR="0011103B" w:rsidRPr="00502DD8" w:rsidDel="00502DD8">
          <w:rPr>
            <w:rFonts w:ascii="Times New Roman" w:hAnsi="Times New Roman" w:cs="Times New Roman"/>
            <w:sz w:val="24"/>
            <w:szCs w:val="24"/>
          </w:rPr>
          <w:delText>ere</w:delText>
        </w:r>
      </w:del>
      <w:r w:rsidR="0011103B" w:rsidRPr="00502DD8">
        <w:rPr>
          <w:rFonts w:ascii="Times New Roman" w:hAnsi="Times New Roman" w:cs="Times New Roman"/>
          <w:sz w:val="24"/>
          <w:szCs w:val="24"/>
        </w:rPr>
        <w:t xml:space="preserve"> generated that showed</w:t>
      </w:r>
      <w:r w:rsidR="002B15EC" w:rsidRPr="00502DD8">
        <w:rPr>
          <w:rFonts w:ascii="Times New Roman" w:hAnsi="Times New Roman" w:cs="Times New Roman"/>
          <w:sz w:val="24"/>
          <w:szCs w:val="24"/>
        </w:rPr>
        <w:t xml:space="preserve"> correlation between identified proteins </w:t>
      </w:r>
      <w:r w:rsidR="0011103B" w:rsidRPr="00502DD8">
        <w:rPr>
          <w:rFonts w:ascii="Times New Roman" w:hAnsi="Times New Roman" w:cs="Times New Roman"/>
          <w:sz w:val="24"/>
          <w:szCs w:val="24"/>
        </w:rPr>
        <w:t>(</w:t>
      </w:r>
      <w:r w:rsidR="002B15EC" w:rsidRPr="00502DD8">
        <w:rPr>
          <w:rFonts w:ascii="Times New Roman" w:hAnsi="Times New Roman" w:cs="Times New Roman"/>
          <w:sz w:val="24"/>
          <w:szCs w:val="24"/>
        </w:rPr>
        <w:t>Supplemental Figure</w:t>
      </w:r>
      <w:ins w:id="536" w:author="Wisch, Julie" w:date="2022-09-28T13:58:00Z">
        <w:r w:rsidR="00502DD8" w:rsidRPr="00502DD8">
          <w:rPr>
            <w:rFonts w:ascii="Times New Roman" w:hAnsi="Times New Roman" w:cs="Times New Roman"/>
            <w:sz w:val="24"/>
            <w:szCs w:val="24"/>
            <w:rPrChange w:id="537" w:author="Wisch, Julie" w:date="2022-09-28T13:59:00Z">
              <w:rPr>
                <w:rFonts w:ascii="Times New Roman" w:hAnsi="Times New Roman" w:cs="Times New Roman"/>
                <w:sz w:val="24"/>
                <w:szCs w:val="24"/>
                <w:highlight w:val="yellow"/>
              </w:rPr>
            </w:rPrChange>
          </w:rPr>
          <w:t xml:space="preserve"> 9</w:t>
        </w:r>
      </w:ins>
      <w:del w:id="538" w:author="Wisch, Julie" w:date="2022-09-28T13:58:00Z">
        <w:r w:rsidR="002B15EC" w:rsidRPr="00502DD8" w:rsidDel="00502DD8">
          <w:rPr>
            <w:rFonts w:ascii="Times New Roman" w:hAnsi="Times New Roman" w:cs="Times New Roman"/>
            <w:sz w:val="24"/>
            <w:szCs w:val="24"/>
          </w:rPr>
          <w:delText xml:space="preserve">s 13 </w:delText>
        </w:r>
        <w:r w:rsidR="0011103B" w:rsidRPr="00502DD8" w:rsidDel="00502DD8">
          <w:rPr>
            <w:rFonts w:ascii="Times New Roman" w:hAnsi="Times New Roman" w:cs="Times New Roman"/>
            <w:sz w:val="24"/>
            <w:szCs w:val="24"/>
          </w:rPr>
          <w:delText>–</w:delText>
        </w:r>
        <w:r w:rsidR="002B15EC" w:rsidRPr="00502DD8" w:rsidDel="00502DD8">
          <w:rPr>
            <w:rFonts w:ascii="Times New Roman" w:hAnsi="Times New Roman" w:cs="Times New Roman"/>
            <w:sz w:val="24"/>
            <w:szCs w:val="24"/>
          </w:rPr>
          <w:delText xml:space="preserve"> 15</w:delText>
        </w:r>
      </w:del>
      <w:r w:rsidR="0011103B" w:rsidRPr="00502DD8">
        <w:rPr>
          <w:rFonts w:ascii="Times New Roman" w:hAnsi="Times New Roman" w:cs="Times New Roman"/>
          <w:sz w:val="24"/>
          <w:szCs w:val="24"/>
        </w:rPr>
        <w:t>)</w:t>
      </w:r>
      <w:r w:rsidR="002B15EC" w:rsidRPr="00502DD8">
        <w:rPr>
          <w:rFonts w:ascii="Times New Roman" w:hAnsi="Times New Roman" w:cs="Times New Roman"/>
          <w:sz w:val="24"/>
          <w:szCs w:val="24"/>
        </w:rPr>
        <w:t xml:space="preserve">. </w:t>
      </w:r>
      <w:r w:rsidR="0011103B" w:rsidRPr="00502DD8">
        <w:rPr>
          <w:rFonts w:ascii="Times New Roman" w:hAnsi="Times New Roman" w:cs="Times New Roman"/>
          <w:sz w:val="24"/>
          <w:szCs w:val="24"/>
        </w:rPr>
        <w:t>P</w:t>
      </w:r>
      <w:r w:rsidR="00F07B1F" w:rsidRPr="00502DD8">
        <w:rPr>
          <w:rFonts w:ascii="Times New Roman" w:hAnsi="Times New Roman" w:cs="Times New Roman"/>
          <w:sz w:val="24"/>
          <w:szCs w:val="24"/>
        </w:rPr>
        <w:t>roteins</w:t>
      </w:r>
      <w:r w:rsidR="00F07B1F" w:rsidRPr="001B0983">
        <w:rPr>
          <w:rFonts w:ascii="Times New Roman" w:hAnsi="Times New Roman" w:cs="Times New Roman"/>
          <w:sz w:val="24"/>
          <w:szCs w:val="24"/>
        </w:rPr>
        <w:t xml:space="preserve"> </w:t>
      </w:r>
      <w:r w:rsidR="0011103B" w:rsidRPr="001B0983">
        <w:rPr>
          <w:rFonts w:ascii="Times New Roman" w:hAnsi="Times New Roman" w:cs="Times New Roman"/>
          <w:sz w:val="24"/>
          <w:szCs w:val="24"/>
        </w:rPr>
        <w:t xml:space="preserve">that were </w:t>
      </w:r>
      <w:r w:rsidR="00F07B1F" w:rsidRPr="001B0983">
        <w:rPr>
          <w:rFonts w:ascii="Times New Roman" w:hAnsi="Times New Roman" w:cs="Times New Roman"/>
          <w:sz w:val="24"/>
          <w:szCs w:val="24"/>
        </w:rPr>
        <w:t xml:space="preserve">most important </w:t>
      </w:r>
      <w:r w:rsidR="00B25844" w:rsidRPr="001B0983">
        <w:rPr>
          <w:rFonts w:ascii="Times New Roman" w:hAnsi="Times New Roman" w:cs="Times New Roman"/>
          <w:sz w:val="24"/>
          <w:szCs w:val="24"/>
        </w:rPr>
        <w:t xml:space="preserve">for </w:t>
      </w:r>
      <w:r w:rsidR="00F07B1F" w:rsidRPr="001B0983">
        <w:rPr>
          <w:rFonts w:ascii="Times New Roman" w:hAnsi="Times New Roman" w:cs="Times New Roman"/>
          <w:sz w:val="24"/>
          <w:szCs w:val="24"/>
        </w:rPr>
        <w:t xml:space="preserve">each </w:t>
      </w:r>
      <w:r w:rsidR="0011103B" w:rsidRPr="001B0983">
        <w:rPr>
          <w:rFonts w:ascii="Times New Roman" w:hAnsi="Times New Roman" w:cs="Times New Roman"/>
          <w:sz w:val="24"/>
          <w:szCs w:val="24"/>
        </w:rPr>
        <w:t>group</w:t>
      </w:r>
      <w:r w:rsidR="00F07B1F" w:rsidRPr="001B0983">
        <w:rPr>
          <w:rFonts w:ascii="Times New Roman" w:hAnsi="Times New Roman" w:cs="Times New Roman"/>
          <w:sz w:val="24"/>
          <w:szCs w:val="24"/>
        </w:rPr>
        <w:t xml:space="preserve"> </w:t>
      </w:r>
      <w:r w:rsidR="00B25844" w:rsidRPr="001B0983">
        <w:rPr>
          <w:rFonts w:ascii="Times New Roman" w:hAnsi="Times New Roman" w:cs="Times New Roman"/>
          <w:sz w:val="24"/>
          <w:szCs w:val="24"/>
        </w:rPr>
        <w:t xml:space="preserve">were ranked </w:t>
      </w:r>
      <w:r w:rsidR="00F07B1F" w:rsidRPr="001B0983">
        <w:rPr>
          <w:rFonts w:ascii="Times New Roman" w:hAnsi="Times New Roman" w:cs="Times New Roman"/>
          <w:sz w:val="24"/>
          <w:szCs w:val="24"/>
        </w:rPr>
        <w:t xml:space="preserve">by binomial log-likelihood. To get a general sense of which proteins played the most significant role in each </w:t>
      </w:r>
      <w:r w:rsidR="0011103B" w:rsidRPr="001B0983">
        <w:rPr>
          <w:rFonts w:ascii="Times New Roman" w:hAnsi="Times New Roman" w:cs="Times New Roman"/>
          <w:sz w:val="24"/>
          <w:szCs w:val="24"/>
        </w:rPr>
        <w:t>group</w:t>
      </w:r>
      <w:r w:rsidR="00F07B1F" w:rsidRPr="001B0983">
        <w:rPr>
          <w:rFonts w:ascii="Times New Roman" w:hAnsi="Times New Roman" w:cs="Times New Roman"/>
          <w:sz w:val="24"/>
          <w:szCs w:val="24"/>
        </w:rPr>
        <w:t xml:space="preserve"> (</w:t>
      </w:r>
      <w:r w:rsidR="008A2FEF" w:rsidRPr="001B0983">
        <w:rPr>
          <w:rFonts w:ascii="Times New Roman" w:hAnsi="Times New Roman" w:cs="Times New Roman"/>
          <w:sz w:val="24"/>
          <w:szCs w:val="24"/>
        </w:rPr>
        <w:t>Intermediate</w:t>
      </w:r>
      <w:r w:rsidR="00F53579" w:rsidRPr="001B0983">
        <w:rPr>
          <w:rFonts w:ascii="Times New Roman" w:hAnsi="Times New Roman" w:cs="Times New Roman"/>
          <w:sz w:val="24"/>
          <w:szCs w:val="24"/>
        </w:rPr>
        <w:t xml:space="preserve"> AD Biomarkers</w:t>
      </w:r>
      <w:r w:rsidR="00F07B1F" w:rsidRPr="001B0983">
        <w:rPr>
          <w:rFonts w:ascii="Times New Roman" w:hAnsi="Times New Roman" w:cs="Times New Roman"/>
          <w:sz w:val="24"/>
          <w:szCs w:val="24"/>
        </w:rPr>
        <w:t xml:space="preserve"> vs. </w:t>
      </w:r>
      <w:r w:rsidR="008053F7" w:rsidRPr="001B0983">
        <w:rPr>
          <w:rFonts w:ascii="Times New Roman" w:hAnsi="Times New Roman" w:cs="Times New Roman"/>
          <w:sz w:val="24"/>
          <w:szCs w:val="24"/>
        </w:rPr>
        <w:t>AD Biomarker Negative</w:t>
      </w:r>
      <w:r w:rsidR="00F07B1F" w:rsidRPr="001B0983">
        <w:rPr>
          <w:rFonts w:ascii="Times New Roman" w:hAnsi="Times New Roman" w:cs="Times New Roman"/>
          <w:sz w:val="24"/>
          <w:szCs w:val="24"/>
        </w:rPr>
        <w:t xml:space="preserve">, </w:t>
      </w:r>
      <w:r w:rsidR="00F53579" w:rsidRPr="001B0983">
        <w:rPr>
          <w:rFonts w:ascii="Times New Roman" w:hAnsi="Times New Roman" w:cs="Times New Roman"/>
          <w:sz w:val="24"/>
          <w:szCs w:val="24"/>
        </w:rPr>
        <w:t>AD Bi</w:t>
      </w:r>
      <w:r w:rsidR="008053F7" w:rsidRPr="001B0983">
        <w:rPr>
          <w:rFonts w:ascii="Times New Roman" w:hAnsi="Times New Roman" w:cs="Times New Roman"/>
          <w:sz w:val="24"/>
          <w:szCs w:val="24"/>
        </w:rPr>
        <w:t>omarker Positive</w:t>
      </w:r>
      <w:r w:rsidR="00F07B1F" w:rsidRPr="001B0983">
        <w:rPr>
          <w:rFonts w:ascii="Times New Roman" w:hAnsi="Times New Roman" w:cs="Times New Roman"/>
          <w:sz w:val="24"/>
          <w:szCs w:val="24"/>
        </w:rPr>
        <w:t xml:space="preserve"> vs. </w:t>
      </w:r>
      <w:r w:rsidR="008053F7" w:rsidRPr="001B0983">
        <w:rPr>
          <w:rFonts w:ascii="Times New Roman" w:hAnsi="Times New Roman" w:cs="Times New Roman"/>
          <w:sz w:val="24"/>
          <w:szCs w:val="24"/>
        </w:rPr>
        <w:t>AD Biomarker Negative</w:t>
      </w:r>
      <w:r w:rsidR="00F07B1F" w:rsidRPr="001B0983">
        <w:rPr>
          <w:rFonts w:ascii="Times New Roman" w:hAnsi="Times New Roman" w:cs="Times New Roman"/>
          <w:sz w:val="24"/>
          <w:szCs w:val="24"/>
        </w:rPr>
        <w:t xml:space="preserve">, </w:t>
      </w:r>
      <w:r w:rsidR="00F53579" w:rsidRPr="001B0983">
        <w:rPr>
          <w:rFonts w:ascii="Times New Roman" w:hAnsi="Times New Roman" w:cs="Times New Roman"/>
          <w:sz w:val="24"/>
          <w:szCs w:val="24"/>
        </w:rPr>
        <w:t>AD Biomarkers</w:t>
      </w:r>
      <w:r w:rsidR="00F07B1F" w:rsidRPr="001B0983">
        <w:rPr>
          <w:rFonts w:ascii="Times New Roman" w:hAnsi="Times New Roman" w:cs="Times New Roman"/>
          <w:sz w:val="24"/>
          <w:szCs w:val="24"/>
        </w:rPr>
        <w:t xml:space="preserve"> </w:t>
      </w:r>
      <w:r w:rsidR="008053F7" w:rsidRPr="001B0983">
        <w:rPr>
          <w:rFonts w:ascii="Times New Roman" w:hAnsi="Times New Roman" w:cs="Times New Roman"/>
          <w:sz w:val="24"/>
          <w:szCs w:val="24"/>
        </w:rPr>
        <w:t xml:space="preserve">Positive </w:t>
      </w:r>
      <w:r w:rsidR="00F07B1F" w:rsidRPr="001B0983">
        <w:rPr>
          <w:rFonts w:ascii="Times New Roman" w:hAnsi="Times New Roman" w:cs="Times New Roman"/>
          <w:sz w:val="24"/>
          <w:szCs w:val="24"/>
        </w:rPr>
        <w:t xml:space="preserve">vs. </w:t>
      </w:r>
      <w:r w:rsidR="008A2FEF" w:rsidRPr="001B0983">
        <w:rPr>
          <w:rFonts w:ascii="Times New Roman" w:hAnsi="Times New Roman" w:cs="Times New Roman"/>
          <w:sz w:val="24"/>
          <w:szCs w:val="24"/>
        </w:rPr>
        <w:t>Intermediate</w:t>
      </w:r>
      <w:r w:rsidR="00F53579" w:rsidRPr="001B0983">
        <w:rPr>
          <w:rFonts w:ascii="Times New Roman" w:hAnsi="Times New Roman" w:cs="Times New Roman"/>
          <w:sz w:val="24"/>
          <w:szCs w:val="24"/>
        </w:rPr>
        <w:t xml:space="preserve"> AD Biomarkers</w:t>
      </w:r>
      <w:r w:rsidR="00F07B1F" w:rsidRPr="001B0983">
        <w:rPr>
          <w:rFonts w:ascii="Times New Roman" w:hAnsi="Times New Roman" w:cs="Times New Roman"/>
          <w:sz w:val="24"/>
          <w:szCs w:val="24"/>
        </w:rPr>
        <w:t xml:space="preserve">), the primary function of each of the ten most important proteins (as ranked by binomial log-likelihood) </w:t>
      </w:r>
      <w:r w:rsidR="00B25844" w:rsidRPr="001B0983">
        <w:rPr>
          <w:rFonts w:ascii="Times New Roman" w:hAnsi="Times New Roman" w:cs="Times New Roman"/>
          <w:sz w:val="24"/>
          <w:szCs w:val="24"/>
        </w:rPr>
        <w:t>were classified</w:t>
      </w:r>
      <w:r w:rsidR="00B8335A" w:rsidRPr="001B0983">
        <w:rPr>
          <w:rFonts w:ascii="Times New Roman" w:hAnsi="Times New Roman" w:cs="Times New Roman"/>
          <w:sz w:val="24"/>
          <w:szCs w:val="24"/>
        </w:rPr>
        <w:t xml:space="preserve"> </w:t>
      </w:r>
      <w:r w:rsidR="0011103B" w:rsidRPr="001B0983">
        <w:rPr>
          <w:rFonts w:ascii="Times New Roman" w:hAnsi="Times New Roman" w:cs="Times New Roman"/>
          <w:sz w:val="24"/>
          <w:szCs w:val="24"/>
        </w:rPr>
        <w:t xml:space="preserve">after reviewing available </w:t>
      </w:r>
      <w:r w:rsidR="00B8335A" w:rsidRPr="001B0983">
        <w:rPr>
          <w:rFonts w:ascii="Times New Roman" w:hAnsi="Times New Roman" w:cs="Times New Roman"/>
          <w:sz w:val="24"/>
          <w:szCs w:val="24"/>
        </w:rPr>
        <w:t>literature</w:t>
      </w:r>
      <w:r w:rsidR="00F07B1F" w:rsidRPr="001B0983">
        <w:rPr>
          <w:rFonts w:ascii="Times New Roman" w:hAnsi="Times New Roman" w:cs="Times New Roman"/>
          <w:sz w:val="24"/>
          <w:szCs w:val="24"/>
        </w:rPr>
        <w:t xml:space="preserve">. </w:t>
      </w:r>
      <w:del w:id="539" w:author="Wisch, Julie" w:date="2022-09-27T15:47:00Z">
        <w:r w:rsidR="00280CBA" w:rsidRPr="001B0983" w:rsidDel="00D47B58">
          <w:rPr>
            <w:rFonts w:ascii="Times New Roman" w:hAnsi="Times New Roman" w:cs="Times New Roman"/>
            <w:sz w:val="24"/>
            <w:szCs w:val="24"/>
          </w:rPr>
          <w:delText xml:space="preserve">A pathway analysis is also reported in the supplement. </w:delText>
        </w:r>
      </w:del>
      <w:r w:rsidR="00A15868" w:rsidRPr="001B0983">
        <w:rPr>
          <w:rFonts w:ascii="Times New Roman" w:hAnsi="Times New Roman" w:cs="Times New Roman"/>
          <w:sz w:val="24"/>
          <w:szCs w:val="24"/>
        </w:rPr>
        <w:t>Proteins were grouped as primarily associated with the blood brain barrier</w:t>
      </w:r>
      <w:ins w:id="540" w:author="Wisch, Julie" w:date="2022-09-27T15:47:00Z">
        <w:r w:rsidR="00D47B58">
          <w:rPr>
            <w:rFonts w:ascii="Times New Roman" w:hAnsi="Times New Roman" w:cs="Times New Roman"/>
            <w:sz w:val="24"/>
            <w:szCs w:val="24"/>
          </w:rPr>
          <w:t>/vascular function</w:t>
        </w:r>
      </w:ins>
      <w:r w:rsidR="00A15868" w:rsidRPr="001B0983">
        <w:rPr>
          <w:rFonts w:ascii="Times New Roman" w:hAnsi="Times New Roman" w:cs="Times New Roman"/>
          <w:sz w:val="24"/>
          <w:szCs w:val="24"/>
        </w:rPr>
        <w:t xml:space="preserve"> (BBB),</w:t>
      </w:r>
      <w:del w:id="541" w:author="Wisch, Julie" w:date="2022-09-27T15:47:00Z">
        <w:r w:rsidR="00A15868" w:rsidRPr="001B0983" w:rsidDel="00D47B58">
          <w:rPr>
            <w:rFonts w:ascii="Times New Roman" w:hAnsi="Times New Roman" w:cs="Times New Roman"/>
            <w:sz w:val="24"/>
            <w:szCs w:val="24"/>
          </w:rPr>
          <w:delText xml:space="preserve"> </w:delText>
        </w:r>
      </w:del>
      <w:ins w:id="542" w:author="Wisch, Julie" w:date="2022-09-27T15:47:00Z">
        <w:r w:rsidR="00D47B58">
          <w:rPr>
            <w:rFonts w:ascii="Times New Roman" w:hAnsi="Times New Roman" w:cs="Times New Roman"/>
            <w:sz w:val="24"/>
            <w:szCs w:val="24"/>
          </w:rPr>
          <w:t xml:space="preserve">immune function </w:t>
        </w:r>
      </w:ins>
      <w:del w:id="543" w:author="Wisch, Julie" w:date="2022-09-27T15:47:00Z">
        <w:r w:rsidR="00A15868" w:rsidRPr="001B0983" w:rsidDel="00D47B58">
          <w:rPr>
            <w:rFonts w:ascii="Times New Roman" w:hAnsi="Times New Roman" w:cs="Times New Roman"/>
            <w:sz w:val="24"/>
            <w:szCs w:val="24"/>
          </w:rPr>
          <w:delText xml:space="preserve">cardiovascular </w:delText>
        </w:r>
        <w:r w:rsidR="0011103B" w:rsidRPr="001B0983" w:rsidDel="00D47B58">
          <w:rPr>
            <w:rFonts w:ascii="Times New Roman" w:hAnsi="Times New Roman" w:cs="Times New Roman"/>
            <w:sz w:val="24"/>
            <w:szCs w:val="24"/>
          </w:rPr>
          <w:delText xml:space="preserve">disease </w:delText>
        </w:r>
        <w:r w:rsidR="00A15868" w:rsidRPr="001B0983" w:rsidDel="00D47B58">
          <w:rPr>
            <w:rFonts w:ascii="Times New Roman" w:hAnsi="Times New Roman" w:cs="Times New Roman"/>
            <w:sz w:val="24"/>
            <w:szCs w:val="24"/>
          </w:rPr>
          <w:delText>(CVD)</w:delText>
        </w:r>
      </w:del>
      <w:r w:rsidR="00A15868" w:rsidRPr="001B0983">
        <w:rPr>
          <w:rFonts w:ascii="Times New Roman" w:hAnsi="Times New Roman" w:cs="Times New Roman"/>
          <w:sz w:val="24"/>
          <w:szCs w:val="24"/>
        </w:rPr>
        <w:t xml:space="preserve">, liver function, </w:t>
      </w:r>
      <w:del w:id="544" w:author="Wisch, Julie" w:date="2022-09-27T15:48:00Z">
        <w:r w:rsidR="00A15868" w:rsidRPr="001B0983" w:rsidDel="00D47B58">
          <w:rPr>
            <w:rFonts w:ascii="Times New Roman" w:hAnsi="Times New Roman" w:cs="Times New Roman"/>
            <w:sz w:val="24"/>
            <w:szCs w:val="24"/>
          </w:rPr>
          <w:delText xml:space="preserve">amyloid production and/or </w:delText>
        </w:r>
        <w:r w:rsidR="00A15868" w:rsidRPr="00502DD8" w:rsidDel="00D47B58">
          <w:rPr>
            <w:rFonts w:ascii="Times New Roman" w:hAnsi="Times New Roman" w:cs="Times New Roman"/>
            <w:sz w:val="24"/>
            <w:szCs w:val="24"/>
          </w:rPr>
          <w:delText>clearance,</w:delText>
        </w:r>
      </w:del>
      <w:r w:rsidR="00A15868" w:rsidRPr="00502DD8">
        <w:rPr>
          <w:rFonts w:ascii="Times New Roman" w:hAnsi="Times New Roman" w:cs="Times New Roman"/>
          <w:sz w:val="24"/>
          <w:szCs w:val="24"/>
        </w:rPr>
        <w:t xml:space="preserve"> inflammation, or neurodegeneration. </w:t>
      </w:r>
      <w:r w:rsidR="00F07B1F" w:rsidRPr="002D2904">
        <w:rPr>
          <w:rFonts w:ascii="Times New Roman" w:hAnsi="Times New Roman" w:cs="Times New Roman"/>
          <w:sz w:val="24"/>
          <w:szCs w:val="24"/>
        </w:rPr>
        <w:t>The relationship between each protein, its</w:t>
      </w:r>
      <w:r w:rsidR="00A777FA" w:rsidRPr="002D2904">
        <w:rPr>
          <w:rFonts w:ascii="Times New Roman" w:hAnsi="Times New Roman" w:cs="Times New Roman"/>
          <w:sz w:val="24"/>
          <w:szCs w:val="24"/>
        </w:rPr>
        <w:t>’</w:t>
      </w:r>
      <w:r w:rsidR="00F07B1F" w:rsidRPr="002D2904">
        <w:rPr>
          <w:rFonts w:ascii="Times New Roman" w:hAnsi="Times New Roman" w:cs="Times New Roman"/>
          <w:sz w:val="24"/>
          <w:szCs w:val="24"/>
        </w:rPr>
        <w:t xml:space="preserve"> function, and which classification(s) it applied to is shown in</w:t>
      </w:r>
      <w:r w:rsidR="00525AA6" w:rsidRPr="00FB05D6">
        <w:rPr>
          <w:rFonts w:ascii="Times New Roman" w:hAnsi="Times New Roman" w:cs="Times New Roman"/>
          <w:sz w:val="24"/>
          <w:szCs w:val="24"/>
        </w:rPr>
        <w:t xml:space="preserve"> </w:t>
      </w:r>
      <w:r w:rsidR="00525AA6" w:rsidRPr="00FB05D6">
        <w:rPr>
          <w:rFonts w:ascii="Times New Roman" w:hAnsi="Times New Roman" w:cs="Times New Roman"/>
          <w:i/>
          <w:sz w:val="24"/>
          <w:szCs w:val="24"/>
        </w:rPr>
        <w:t>Figure 4</w:t>
      </w:r>
      <w:del w:id="545" w:author="Wisch, Julie" w:date="2022-09-28T13:59:00Z">
        <w:r w:rsidR="00525AA6" w:rsidRPr="00FB05D6" w:rsidDel="00502DD8">
          <w:rPr>
            <w:rFonts w:ascii="Times New Roman" w:hAnsi="Times New Roman" w:cs="Times New Roman"/>
            <w:i/>
            <w:sz w:val="24"/>
            <w:szCs w:val="24"/>
          </w:rPr>
          <w:delText>.</w:delText>
        </w:r>
        <w:r w:rsidR="00C47DB1" w:rsidRPr="00FB05D6" w:rsidDel="00502DD8">
          <w:rPr>
            <w:rFonts w:ascii="Times New Roman" w:hAnsi="Times New Roman" w:cs="Times New Roman"/>
            <w:sz w:val="24"/>
            <w:szCs w:val="24"/>
          </w:rPr>
          <w:delText xml:space="preserve"> Detailed comparisons of protein expressions are displayed </w:delText>
        </w:r>
        <w:r w:rsidR="00C47DB1" w:rsidRPr="00502DD8" w:rsidDel="00502DD8">
          <w:rPr>
            <w:rFonts w:ascii="Times New Roman" w:hAnsi="Times New Roman" w:cs="Times New Roman"/>
            <w:sz w:val="24"/>
            <w:szCs w:val="24"/>
            <w:rPrChange w:id="546" w:author="Wisch, Julie" w:date="2022-09-28T13:59:00Z">
              <w:rPr>
                <w:rFonts w:ascii="Times New Roman" w:hAnsi="Times New Roman" w:cs="Times New Roman"/>
                <w:sz w:val="24"/>
                <w:szCs w:val="24"/>
              </w:rPr>
            </w:rPrChange>
          </w:rPr>
          <w:delText>in Supplemental Figures 2 – 7.</w:delText>
        </w:r>
        <w:r w:rsidR="006D4CB6" w:rsidRPr="00502DD8" w:rsidDel="00502DD8">
          <w:rPr>
            <w:rFonts w:ascii="Times New Roman" w:hAnsi="Times New Roman" w:cs="Times New Roman"/>
            <w:sz w:val="24"/>
            <w:szCs w:val="24"/>
            <w:rPrChange w:id="547" w:author="Wisch, Julie" w:date="2022-09-28T13:59:00Z">
              <w:rPr>
                <w:rFonts w:ascii="Times New Roman" w:hAnsi="Times New Roman" w:cs="Times New Roman"/>
                <w:sz w:val="24"/>
                <w:szCs w:val="24"/>
              </w:rPr>
            </w:rPrChange>
          </w:rPr>
          <w:delText xml:space="preserve"> </w:delText>
        </w:r>
      </w:del>
      <w:r w:rsidR="00E800CB" w:rsidRPr="00502DD8">
        <w:rPr>
          <w:rFonts w:ascii="Times New Roman" w:hAnsi="Times New Roman" w:cs="Times New Roman"/>
          <w:sz w:val="24"/>
          <w:szCs w:val="24"/>
          <w:rPrChange w:id="548" w:author="Wisch, Julie" w:date="2022-09-28T13:59:00Z">
            <w:rPr>
              <w:rFonts w:ascii="Times New Roman" w:hAnsi="Times New Roman" w:cs="Times New Roman"/>
              <w:sz w:val="24"/>
              <w:szCs w:val="24"/>
            </w:rPr>
          </w:rPrChange>
        </w:rPr>
        <w:t>Individual predictive power scores for</w:t>
      </w:r>
      <w:r w:rsidR="00DD31AC" w:rsidRPr="00502DD8">
        <w:rPr>
          <w:rFonts w:ascii="Times New Roman" w:hAnsi="Times New Roman" w:cs="Times New Roman"/>
          <w:sz w:val="24"/>
          <w:szCs w:val="24"/>
          <w:rPrChange w:id="549" w:author="Wisch, Julie" w:date="2022-09-28T13:59:00Z">
            <w:rPr>
              <w:rFonts w:ascii="Times New Roman" w:hAnsi="Times New Roman" w:cs="Times New Roman"/>
              <w:sz w:val="24"/>
              <w:szCs w:val="24"/>
            </w:rPr>
          </w:rPrChange>
        </w:rPr>
        <w:t xml:space="preserve"> </w:t>
      </w:r>
      <w:r w:rsidR="00E800CB" w:rsidRPr="00502DD8">
        <w:rPr>
          <w:rFonts w:ascii="Times New Roman" w:hAnsi="Times New Roman" w:cs="Times New Roman"/>
          <w:sz w:val="24"/>
          <w:szCs w:val="24"/>
          <w:rPrChange w:id="550" w:author="Wisch, Julie" w:date="2022-09-28T13:59:00Z">
            <w:rPr>
              <w:rFonts w:ascii="Times New Roman" w:hAnsi="Times New Roman" w:cs="Times New Roman"/>
              <w:sz w:val="24"/>
              <w:szCs w:val="24"/>
            </w:rPr>
          </w:rPrChange>
        </w:rPr>
        <w:t xml:space="preserve">proteins are shown in Supplemental Figure </w:t>
      </w:r>
      <w:del w:id="551" w:author="Wisch, Julie" w:date="2022-09-28T13:59:00Z">
        <w:r w:rsidR="00E800CB" w:rsidRPr="00502DD8" w:rsidDel="00502DD8">
          <w:rPr>
            <w:rFonts w:ascii="Times New Roman" w:hAnsi="Times New Roman" w:cs="Times New Roman"/>
            <w:sz w:val="24"/>
            <w:szCs w:val="24"/>
            <w:rPrChange w:id="552" w:author="Wisch, Julie" w:date="2022-09-28T13:59:00Z">
              <w:rPr>
                <w:rFonts w:ascii="Times New Roman" w:hAnsi="Times New Roman" w:cs="Times New Roman"/>
                <w:sz w:val="24"/>
                <w:szCs w:val="24"/>
              </w:rPr>
            </w:rPrChange>
          </w:rPr>
          <w:delText>8</w:delText>
        </w:r>
      </w:del>
      <w:ins w:id="553" w:author="Wisch, Julie" w:date="2022-09-28T13:59:00Z">
        <w:r w:rsidR="00502DD8" w:rsidRPr="00502DD8">
          <w:rPr>
            <w:rFonts w:ascii="Times New Roman" w:hAnsi="Times New Roman" w:cs="Times New Roman"/>
            <w:sz w:val="24"/>
            <w:szCs w:val="24"/>
            <w:rPrChange w:id="554" w:author="Wisch, Julie" w:date="2022-09-28T13:59:00Z">
              <w:rPr>
                <w:rFonts w:ascii="Times New Roman" w:hAnsi="Times New Roman" w:cs="Times New Roman"/>
                <w:sz w:val="24"/>
                <w:szCs w:val="24"/>
                <w:highlight w:val="yellow"/>
              </w:rPr>
            </w:rPrChange>
          </w:rPr>
          <w:t>6</w:t>
        </w:r>
      </w:ins>
      <w:r w:rsidR="00E800CB" w:rsidRPr="00502DD8">
        <w:rPr>
          <w:rFonts w:ascii="Times New Roman" w:hAnsi="Times New Roman" w:cs="Times New Roman"/>
          <w:sz w:val="24"/>
          <w:szCs w:val="24"/>
        </w:rPr>
        <w:t xml:space="preserve">. </w:t>
      </w:r>
      <w:del w:id="555" w:author="Wisch, Julie" w:date="2022-09-28T09:02:00Z">
        <w:r w:rsidR="00E800CB" w:rsidRPr="00502DD8" w:rsidDel="00EF0515">
          <w:rPr>
            <w:rFonts w:ascii="Times New Roman" w:hAnsi="Times New Roman" w:cs="Times New Roman"/>
            <w:sz w:val="24"/>
            <w:szCs w:val="24"/>
          </w:rPr>
          <w:delText xml:space="preserve">PPS </w:delText>
        </w:r>
        <w:r w:rsidR="006D4CB6" w:rsidRPr="002D2904" w:rsidDel="00EF0515">
          <w:rPr>
            <w:rFonts w:ascii="Times New Roman" w:hAnsi="Times New Roman" w:cs="Times New Roman"/>
            <w:sz w:val="24"/>
            <w:szCs w:val="24"/>
          </w:rPr>
          <w:delText>Pathway analysis results are displayed in Supplemental Figure 12.</w:delText>
        </w:r>
      </w:del>
    </w:p>
    <w:p w14:paraId="54227391" w14:textId="2A0F64C3" w:rsidR="00066920" w:rsidRDefault="00066920" w:rsidP="00C60B78">
      <w:pPr>
        <w:rPr>
          <w:ins w:id="556" w:author="Wisch, Julie" w:date="2022-09-28T09:11:00Z"/>
          <w:rFonts w:ascii="Times New Roman" w:hAnsi="Times New Roman" w:cs="Times New Roman"/>
          <w:sz w:val="24"/>
          <w:szCs w:val="24"/>
        </w:rPr>
      </w:pPr>
      <w:ins w:id="557" w:author="Wisch, Julie" w:date="2022-09-28T09:11:00Z">
        <w:r w:rsidRPr="002D2904">
          <w:rPr>
            <w:rFonts w:ascii="Times New Roman" w:hAnsi="Times New Roman" w:cs="Times New Roman"/>
            <w:sz w:val="24"/>
            <w:szCs w:val="24"/>
          </w:rPr>
          <w:t xml:space="preserve">The Intermediate AD Biomarkers cohort was classified distinctly from the AD Biomarker Negative group (Figure 4A). The most used protein in this classification was </w:t>
        </w:r>
      </w:ins>
      <w:ins w:id="558" w:author="Wisch, Julie" w:date="2022-09-28T09:12:00Z">
        <w:r w:rsidRPr="002D2904">
          <w:rPr>
            <w:rFonts w:ascii="Times New Roman" w:hAnsi="Times New Roman" w:cs="Times New Roman"/>
            <w:sz w:val="24"/>
            <w:szCs w:val="24"/>
            <w:rPrChange w:id="559" w:author="Wisch, Julie" w:date="2022-09-28T14:09:00Z">
              <w:rPr>
                <w:rFonts w:ascii="Times New Roman" w:hAnsi="Times New Roman" w:cs="Times New Roman"/>
                <w:sz w:val="24"/>
                <w:szCs w:val="24"/>
                <w:highlight w:val="yellow"/>
              </w:rPr>
            </w:rPrChange>
          </w:rPr>
          <w:t>14-3-3 protein zeta/delta (AUC</w:t>
        </w:r>
        <w:r w:rsidRPr="002D2904">
          <w:rPr>
            <w:rFonts w:ascii="Times New Roman" w:hAnsi="Times New Roman" w:cs="Times New Roman"/>
            <w:sz w:val="24"/>
            <w:szCs w:val="24"/>
            <w:vertAlign w:val="subscript"/>
            <w:rPrChange w:id="560"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61" w:author="Wisch, Julie" w:date="2022-09-28T14:09:00Z">
              <w:rPr>
                <w:rFonts w:ascii="Times New Roman" w:hAnsi="Times New Roman" w:cs="Times New Roman"/>
                <w:sz w:val="24"/>
                <w:szCs w:val="24"/>
                <w:highlight w:val="yellow"/>
              </w:rPr>
            </w:rPrChange>
          </w:rPr>
          <w:t xml:space="preserve"> = 0.909, PPS = 0.292)</w:t>
        </w:r>
        <w:r w:rsidRPr="002D2904">
          <w:rPr>
            <w:rFonts w:ascii="Times New Roman" w:hAnsi="Times New Roman" w:cs="Times New Roman"/>
            <w:sz w:val="24"/>
            <w:szCs w:val="24"/>
          </w:rPr>
          <w:t xml:space="preserve">. </w:t>
        </w:r>
      </w:ins>
      <w:ins w:id="562" w:author="Wisch, Julie" w:date="2022-09-28T09:14:00Z">
        <w:r w:rsidRPr="002D2904">
          <w:rPr>
            <w:rFonts w:ascii="Times New Roman" w:hAnsi="Times New Roman" w:cs="Times New Roman"/>
            <w:sz w:val="24"/>
            <w:szCs w:val="24"/>
            <w:rPrChange w:id="563" w:author="Wisch, Julie" w:date="2022-09-28T14:09:00Z">
              <w:rPr>
                <w:rFonts w:ascii="Times New Roman" w:hAnsi="Times New Roman" w:cs="Times New Roman"/>
                <w:sz w:val="24"/>
                <w:szCs w:val="24"/>
                <w:highlight w:val="yellow"/>
              </w:rPr>
            </w:rPrChange>
          </w:rPr>
          <w:t>The most heavily weighted protein, by binomial log-likelihood was the 14-3-3 protein family (AUC</w:t>
        </w:r>
        <w:r w:rsidRPr="002D2904">
          <w:rPr>
            <w:rFonts w:ascii="Times New Roman" w:hAnsi="Times New Roman" w:cs="Times New Roman"/>
            <w:sz w:val="24"/>
            <w:szCs w:val="24"/>
            <w:vertAlign w:val="subscript"/>
            <w:rPrChange w:id="564"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65" w:author="Wisch, Julie" w:date="2022-09-28T14:09:00Z">
              <w:rPr>
                <w:rFonts w:ascii="Times New Roman" w:hAnsi="Times New Roman" w:cs="Times New Roman"/>
                <w:sz w:val="24"/>
                <w:szCs w:val="24"/>
                <w:highlight w:val="yellow"/>
              </w:rPr>
            </w:rPrChange>
          </w:rPr>
          <w:t xml:space="preserve"> = 0.902, PPS = 0.251). SPARC-related modular calcium-binding protein 1 (AUC</w:t>
        </w:r>
        <w:r w:rsidRPr="002D2904">
          <w:rPr>
            <w:rFonts w:ascii="Times New Roman" w:hAnsi="Times New Roman" w:cs="Times New Roman"/>
            <w:sz w:val="24"/>
            <w:szCs w:val="24"/>
            <w:vertAlign w:val="subscript"/>
            <w:rPrChange w:id="566"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67" w:author="Wisch, Julie" w:date="2022-09-28T14:09:00Z">
              <w:rPr>
                <w:rFonts w:ascii="Times New Roman" w:hAnsi="Times New Roman" w:cs="Times New Roman"/>
                <w:sz w:val="24"/>
                <w:szCs w:val="24"/>
                <w:highlight w:val="yellow"/>
              </w:rPr>
            </w:rPrChange>
          </w:rPr>
          <w:t xml:space="preserve"> = 0.900, PPS = 0.199), Neuronal Growth Regulator 1</w:t>
        </w:r>
      </w:ins>
      <w:ins w:id="568" w:author="Wisch, Julie" w:date="2022-09-28T09:15:00Z">
        <w:r w:rsidRPr="002D2904">
          <w:rPr>
            <w:rFonts w:ascii="Times New Roman" w:hAnsi="Times New Roman" w:cs="Times New Roman"/>
            <w:sz w:val="24"/>
            <w:szCs w:val="24"/>
            <w:rPrChange w:id="569" w:author="Wisch, Julie" w:date="2022-09-28T14:09:00Z">
              <w:rPr>
                <w:rFonts w:ascii="Times New Roman" w:hAnsi="Times New Roman" w:cs="Times New Roman"/>
                <w:sz w:val="24"/>
                <w:szCs w:val="24"/>
                <w:highlight w:val="yellow"/>
              </w:rPr>
            </w:rPrChange>
          </w:rPr>
          <w:t xml:space="preserve"> (AUC</w:t>
        </w:r>
        <w:r w:rsidRPr="002D2904">
          <w:rPr>
            <w:rFonts w:ascii="Times New Roman" w:hAnsi="Times New Roman" w:cs="Times New Roman"/>
            <w:sz w:val="24"/>
            <w:szCs w:val="24"/>
            <w:vertAlign w:val="subscript"/>
            <w:rPrChange w:id="570"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71" w:author="Wisch, Julie" w:date="2022-09-28T14:09:00Z">
              <w:rPr>
                <w:rFonts w:ascii="Times New Roman" w:hAnsi="Times New Roman" w:cs="Times New Roman"/>
                <w:sz w:val="24"/>
                <w:szCs w:val="24"/>
                <w:highlight w:val="yellow"/>
              </w:rPr>
            </w:rPrChange>
          </w:rPr>
          <w:t xml:space="preserve"> =</w:t>
        </w:r>
      </w:ins>
      <w:ins w:id="572" w:author="Wisch, Julie" w:date="2022-09-28T14:08:00Z">
        <w:r w:rsidR="002D2904" w:rsidRPr="002D2904">
          <w:rPr>
            <w:rFonts w:ascii="Times New Roman" w:hAnsi="Times New Roman" w:cs="Times New Roman"/>
            <w:sz w:val="24"/>
            <w:szCs w:val="24"/>
            <w:rPrChange w:id="573" w:author="Wisch, Julie" w:date="2022-09-28T14:09:00Z">
              <w:rPr>
                <w:rFonts w:ascii="Times New Roman" w:hAnsi="Times New Roman" w:cs="Times New Roman"/>
                <w:sz w:val="24"/>
                <w:szCs w:val="24"/>
                <w:highlight w:val="yellow"/>
              </w:rPr>
            </w:rPrChange>
          </w:rPr>
          <w:t xml:space="preserve"> 0.590</w:t>
        </w:r>
      </w:ins>
      <w:ins w:id="574" w:author="Wisch, Julie" w:date="2022-09-28T09:15:00Z">
        <w:r w:rsidRPr="002D2904">
          <w:rPr>
            <w:rFonts w:ascii="Times New Roman" w:hAnsi="Times New Roman" w:cs="Times New Roman"/>
            <w:sz w:val="24"/>
            <w:szCs w:val="24"/>
            <w:rPrChange w:id="575" w:author="Wisch, Julie" w:date="2022-09-28T14:09:00Z">
              <w:rPr>
                <w:rFonts w:ascii="Times New Roman" w:hAnsi="Times New Roman" w:cs="Times New Roman"/>
                <w:sz w:val="24"/>
                <w:szCs w:val="24"/>
                <w:highlight w:val="yellow"/>
              </w:rPr>
            </w:rPrChange>
          </w:rPr>
          <w:t xml:space="preserve">, PPS = </w:t>
        </w:r>
      </w:ins>
      <w:ins w:id="576" w:author="Wisch, Julie" w:date="2022-09-28T14:04:00Z">
        <w:r w:rsidR="002D2904" w:rsidRPr="002D2904">
          <w:rPr>
            <w:rFonts w:ascii="Times New Roman" w:hAnsi="Times New Roman" w:cs="Times New Roman"/>
            <w:sz w:val="24"/>
            <w:szCs w:val="24"/>
            <w:rPrChange w:id="577" w:author="Wisch, Julie" w:date="2022-09-28T14:09:00Z">
              <w:rPr>
                <w:rFonts w:ascii="Times New Roman" w:hAnsi="Times New Roman" w:cs="Times New Roman"/>
                <w:sz w:val="24"/>
                <w:szCs w:val="24"/>
                <w:highlight w:val="yellow"/>
              </w:rPr>
            </w:rPrChange>
          </w:rPr>
          <w:t>0.199</w:t>
        </w:r>
      </w:ins>
      <w:ins w:id="578" w:author="Wisch, Julie" w:date="2022-09-28T09:15:00Z">
        <w:r w:rsidRPr="002D2904">
          <w:rPr>
            <w:rFonts w:ascii="Times New Roman" w:hAnsi="Times New Roman" w:cs="Times New Roman"/>
            <w:sz w:val="24"/>
            <w:szCs w:val="24"/>
            <w:rPrChange w:id="579" w:author="Wisch, Julie" w:date="2022-09-28T14:09:00Z">
              <w:rPr>
                <w:rFonts w:ascii="Times New Roman" w:hAnsi="Times New Roman" w:cs="Times New Roman"/>
                <w:sz w:val="24"/>
                <w:szCs w:val="24"/>
                <w:highlight w:val="yellow"/>
              </w:rPr>
            </w:rPrChange>
          </w:rPr>
          <w:t>)</w:t>
        </w:r>
      </w:ins>
      <w:ins w:id="580" w:author="Wisch, Julie" w:date="2022-09-28T09:14:00Z">
        <w:r w:rsidRPr="002D2904">
          <w:rPr>
            <w:rFonts w:ascii="Times New Roman" w:hAnsi="Times New Roman" w:cs="Times New Roman"/>
            <w:sz w:val="24"/>
            <w:szCs w:val="24"/>
            <w:rPrChange w:id="581" w:author="Wisch, Julie" w:date="2022-09-28T14:09:00Z">
              <w:rPr>
                <w:rFonts w:ascii="Times New Roman" w:hAnsi="Times New Roman" w:cs="Times New Roman"/>
                <w:sz w:val="24"/>
                <w:szCs w:val="24"/>
                <w:highlight w:val="yellow"/>
              </w:rPr>
            </w:rPrChange>
          </w:rPr>
          <w:t>,</w:t>
        </w:r>
      </w:ins>
      <w:ins w:id="582" w:author="Wisch, Julie" w:date="2022-09-28T09:15:00Z">
        <w:r w:rsidRPr="002D2904">
          <w:rPr>
            <w:rFonts w:ascii="Times New Roman" w:hAnsi="Times New Roman" w:cs="Times New Roman"/>
            <w:sz w:val="24"/>
            <w:szCs w:val="24"/>
          </w:rPr>
          <w:t xml:space="preserve"> Interleukin 20 receptor subunit alpha (</w:t>
        </w:r>
        <w:r w:rsidRPr="002D2904">
          <w:rPr>
            <w:rFonts w:ascii="Times New Roman" w:hAnsi="Times New Roman" w:cs="Times New Roman"/>
            <w:sz w:val="24"/>
            <w:szCs w:val="24"/>
            <w:rPrChange w:id="583" w:author="Wisch, Julie" w:date="2022-09-28T14:09:00Z">
              <w:rPr>
                <w:rFonts w:ascii="Times New Roman" w:hAnsi="Times New Roman" w:cs="Times New Roman"/>
                <w:sz w:val="24"/>
                <w:szCs w:val="24"/>
                <w:highlight w:val="yellow"/>
              </w:rPr>
            </w:rPrChange>
          </w:rPr>
          <w:t>AUC</w:t>
        </w:r>
        <w:r w:rsidRPr="002D2904">
          <w:rPr>
            <w:rFonts w:ascii="Times New Roman" w:hAnsi="Times New Roman" w:cs="Times New Roman"/>
            <w:sz w:val="24"/>
            <w:szCs w:val="24"/>
            <w:vertAlign w:val="subscript"/>
            <w:rPrChange w:id="584"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85" w:author="Wisch, Julie" w:date="2022-09-28T14:09:00Z">
              <w:rPr>
                <w:rFonts w:ascii="Times New Roman" w:hAnsi="Times New Roman" w:cs="Times New Roman"/>
                <w:sz w:val="24"/>
                <w:szCs w:val="24"/>
                <w:highlight w:val="yellow"/>
              </w:rPr>
            </w:rPrChange>
          </w:rPr>
          <w:t xml:space="preserve"> = </w:t>
        </w:r>
      </w:ins>
      <w:ins w:id="586" w:author="Wisch, Julie" w:date="2022-09-28T14:09:00Z">
        <w:r w:rsidR="002D2904" w:rsidRPr="002D2904">
          <w:rPr>
            <w:rFonts w:ascii="Times New Roman" w:hAnsi="Times New Roman" w:cs="Times New Roman"/>
            <w:sz w:val="24"/>
            <w:szCs w:val="24"/>
            <w:rPrChange w:id="587" w:author="Wisch, Julie" w:date="2022-09-28T14:09:00Z">
              <w:rPr>
                <w:rFonts w:ascii="Times New Roman" w:hAnsi="Times New Roman" w:cs="Times New Roman"/>
                <w:sz w:val="24"/>
                <w:szCs w:val="24"/>
                <w:highlight w:val="yellow"/>
              </w:rPr>
            </w:rPrChange>
          </w:rPr>
          <w:t>0.726</w:t>
        </w:r>
      </w:ins>
      <w:ins w:id="588" w:author="Wisch, Julie" w:date="2022-09-28T09:15:00Z">
        <w:r w:rsidRPr="002D2904">
          <w:rPr>
            <w:rFonts w:ascii="Times New Roman" w:hAnsi="Times New Roman" w:cs="Times New Roman"/>
            <w:sz w:val="24"/>
            <w:szCs w:val="24"/>
            <w:rPrChange w:id="589" w:author="Wisch, Julie" w:date="2022-09-28T14:09:00Z">
              <w:rPr>
                <w:rFonts w:ascii="Times New Roman" w:hAnsi="Times New Roman" w:cs="Times New Roman"/>
                <w:sz w:val="24"/>
                <w:szCs w:val="24"/>
                <w:highlight w:val="yellow"/>
              </w:rPr>
            </w:rPrChange>
          </w:rPr>
          <w:t xml:space="preserve">, PPS = </w:t>
        </w:r>
      </w:ins>
      <w:ins w:id="590" w:author="Wisch, Julie" w:date="2022-09-28T14:05:00Z">
        <w:r w:rsidR="002D2904" w:rsidRPr="002D2904">
          <w:rPr>
            <w:rFonts w:ascii="Times New Roman" w:hAnsi="Times New Roman" w:cs="Times New Roman"/>
            <w:sz w:val="24"/>
            <w:szCs w:val="24"/>
          </w:rPr>
          <w:t>0.199</w:t>
        </w:r>
      </w:ins>
      <w:ins w:id="591" w:author="Wisch, Julie" w:date="2022-09-28T09:15:00Z">
        <w:r w:rsidRPr="002D2904">
          <w:rPr>
            <w:rFonts w:ascii="Times New Roman" w:hAnsi="Times New Roman" w:cs="Times New Roman"/>
            <w:sz w:val="24"/>
            <w:szCs w:val="24"/>
          </w:rPr>
          <w:t>), and Antileukoproteinase (</w:t>
        </w:r>
        <w:r w:rsidRPr="002D2904">
          <w:rPr>
            <w:rFonts w:ascii="Times New Roman" w:hAnsi="Times New Roman" w:cs="Times New Roman"/>
            <w:sz w:val="24"/>
            <w:szCs w:val="24"/>
            <w:rPrChange w:id="592" w:author="Wisch, Julie" w:date="2022-09-28T14:09:00Z">
              <w:rPr>
                <w:rFonts w:ascii="Times New Roman" w:hAnsi="Times New Roman" w:cs="Times New Roman"/>
                <w:sz w:val="24"/>
                <w:szCs w:val="24"/>
                <w:highlight w:val="yellow"/>
              </w:rPr>
            </w:rPrChange>
          </w:rPr>
          <w:t>AUC</w:t>
        </w:r>
        <w:r w:rsidRPr="002D2904">
          <w:rPr>
            <w:rFonts w:ascii="Times New Roman" w:hAnsi="Times New Roman" w:cs="Times New Roman"/>
            <w:sz w:val="24"/>
            <w:szCs w:val="24"/>
            <w:vertAlign w:val="subscript"/>
            <w:rPrChange w:id="593" w:author="Wisch, Julie" w:date="2022-09-28T14:09: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594" w:author="Wisch, Julie" w:date="2022-09-28T14:09:00Z">
              <w:rPr>
                <w:rFonts w:ascii="Times New Roman" w:hAnsi="Times New Roman" w:cs="Times New Roman"/>
                <w:sz w:val="24"/>
                <w:szCs w:val="24"/>
                <w:highlight w:val="yellow"/>
              </w:rPr>
            </w:rPrChange>
          </w:rPr>
          <w:t xml:space="preserve"> = </w:t>
        </w:r>
      </w:ins>
      <w:ins w:id="595" w:author="Wisch, Julie" w:date="2022-09-28T14:09:00Z">
        <w:r w:rsidR="002D2904" w:rsidRPr="002D2904">
          <w:rPr>
            <w:rFonts w:ascii="Times New Roman" w:hAnsi="Times New Roman" w:cs="Times New Roman"/>
            <w:sz w:val="24"/>
            <w:szCs w:val="24"/>
            <w:rPrChange w:id="596" w:author="Wisch, Julie" w:date="2022-09-28T14:09:00Z">
              <w:rPr>
                <w:rFonts w:ascii="Times New Roman" w:hAnsi="Times New Roman" w:cs="Times New Roman"/>
                <w:sz w:val="24"/>
                <w:szCs w:val="24"/>
                <w:highlight w:val="yellow"/>
              </w:rPr>
            </w:rPrChange>
          </w:rPr>
          <w:t>0.694</w:t>
        </w:r>
      </w:ins>
      <w:ins w:id="597" w:author="Wisch, Julie" w:date="2022-09-28T09:15:00Z">
        <w:r w:rsidRPr="002D2904">
          <w:rPr>
            <w:rFonts w:ascii="Times New Roman" w:hAnsi="Times New Roman" w:cs="Times New Roman"/>
            <w:sz w:val="24"/>
            <w:szCs w:val="24"/>
            <w:rPrChange w:id="598" w:author="Wisch, Julie" w:date="2022-09-28T14:09:00Z">
              <w:rPr>
                <w:rFonts w:ascii="Times New Roman" w:hAnsi="Times New Roman" w:cs="Times New Roman"/>
                <w:sz w:val="24"/>
                <w:szCs w:val="24"/>
                <w:highlight w:val="yellow"/>
              </w:rPr>
            </w:rPrChange>
          </w:rPr>
          <w:t xml:space="preserve">, PPS = </w:t>
        </w:r>
      </w:ins>
      <w:ins w:id="599" w:author="Wisch, Julie" w:date="2022-09-28T14:05:00Z">
        <w:r w:rsidR="002D2904" w:rsidRPr="002D2904">
          <w:rPr>
            <w:rFonts w:ascii="Times New Roman" w:hAnsi="Times New Roman" w:cs="Times New Roman"/>
            <w:sz w:val="24"/>
            <w:szCs w:val="24"/>
          </w:rPr>
          <w:t>0.218</w:t>
        </w:r>
      </w:ins>
      <w:ins w:id="600" w:author="Wisch, Julie" w:date="2022-09-28T09:15:00Z">
        <w:r w:rsidRPr="002D2904">
          <w:rPr>
            <w:rFonts w:ascii="Times New Roman" w:hAnsi="Times New Roman" w:cs="Times New Roman"/>
            <w:sz w:val="24"/>
            <w:szCs w:val="24"/>
          </w:rPr>
          <w:t>)</w:t>
        </w:r>
      </w:ins>
      <w:ins w:id="601" w:author="Wisch, Julie" w:date="2022-09-28T09:16:00Z">
        <w:r w:rsidRPr="002D2904">
          <w:rPr>
            <w:rFonts w:ascii="Times New Roman" w:hAnsi="Times New Roman" w:cs="Times New Roman"/>
            <w:sz w:val="24"/>
            <w:szCs w:val="24"/>
          </w:rPr>
          <w:t xml:space="preserve"> were also highly weighted for classification utility.</w:t>
        </w:r>
      </w:ins>
    </w:p>
    <w:p w14:paraId="15F349D7" w14:textId="0F8EDFBF" w:rsidR="00A57AD2" w:rsidRPr="002D2904" w:rsidRDefault="00066920" w:rsidP="00C60B78">
      <w:pPr>
        <w:rPr>
          <w:ins w:id="602" w:author="Wisch, Julie" w:date="2022-09-28T09:04:00Z"/>
          <w:rFonts w:ascii="Times New Roman" w:hAnsi="Times New Roman" w:cs="Times New Roman"/>
          <w:sz w:val="24"/>
          <w:szCs w:val="24"/>
          <w:rPrChange w:id="603" w:author="Wisch, Julie" w:date="2022-09-28T14:11:00Z">
            <w:rPr>
              <w:ins w:id="604" w:author="Wisch, Julie" w:date="2022-09-28T09:04:00Z"/>
              <w:rFonts w:ascii="Times New Roman" w:hAnsi="Times New Roman" w:cs="Times New Roman"/>
              <w:sz w:val="24"/>
              <w:szCs w:val="24"/>
              <w:highlight w:val="yellow"/>
            </w:rPr>
          </w:rPrChange>
        </w:rPr>
      </w:pPr>
      <w:ins w:id="605" w:author="Wisch, Julie" w:date="2022-09-28T09:16:00Z">
        <w:r w:rsidRPr="002D2904">
          <w:rPr>
            <w:rFonts w:ascii="Times New Roman" w:hAnsi="Times New Roman" w:cs="Times New Roman"/>
            <w:sz w:val="24"/>
            <w:szCs w:val="24"/>
          </w:rPr>
          <w:t xml:space="preserve">We were not able to successfully distinguish between the AD Biomarker Positive and Intermediate AD Biomarkers cohorts (Figure 4B). </w:t>
        </w:r>
      </w:ins>
      <w:r w:rsidR="00A168F8" w:rsidRPr="002D2904">
        <w:rPr>
          <w:rFonts w:ascii="Times New Roman" w:hAnsi="Times New Roman" w:cs="Times New Roman"/>
          <w:sz w:val="24"/>
          <w:szCs w:val="24"/>
        </w:rPr>
        <w:t>The AD Biomarker Pos</w:t>
      </w:r>
      <w:r w:rsidR="00A168F8" w:rsidRPr="00560089">
        <w:rPr>
          <w:rFonts w:ascii="Times New Roman" w:hAnsi="Times New Roman" w:cs="Times New Roman"/>
          <w:sz w:val="24"/>
          <w:szCs w:val="24"/>
        </w:rPr>
        <w:t>itive group was successfully differentiated from the AD Biomarker Negative group</w:t>
      </w:r>
      <w:ins w:id="606" w:author="Wisch, Julie" w:date="2022-09-28T09:11:00Z">
        <w:r w:rsidRPr="00FB05D6">
          <w:rPr>
            <w:rFonts w:ascii="Times New Roman" w:hAnsi="Times New Roman" w:cs="Times New Roman"/>
            <w:sz w:val="24"/>
            <w:szCs w:val="24"/>
          </w:rPr>
          <w:t xml:space="preserve"> (Figure 4C)</w:t>
        </w:r>
      </w:ins>
      <w:del w:id="607" w:author="Wisch, Julie" w:date="2022-09-28T09:02:00Z">
        <w:r w:rsidR="00A168F8" w:rsidRPr="00FB05D6" w:rsidDel="00EF0515">
          <w:rPr>
            <w:rFonts w:ascii="Times New Roman" w:hAnsi="Times New Roman" w:cs="Times New Roman"/>
            <w:sz w:val="24"/>
            <w:szCs w:val="24"/>
          </w:rPr>
          <w:delText xml:space="preserve"> (full dataset classification AUC = 0.970, 10-fold cross-validated classification AUC = 0.873)</w:delText>
        </w:r>
      </w:del>
      <w:r w:rsidR="00A168F8" w:rsidRPr="00FB05D6">
        <w:rPr>
          <w:rFonts w:ascii="Times New Roman" w:hAnsi="Times New Roman" w:cs="Times New Roman"/>
          <w:sz w:val="24"/>
          <w:szCs w:val="24"/>
        </w:rPr>
        <w:t xml:space="preserve">. </w:t>
      </w:r>
      <w:ins w:id="608" w:author="Wisch, Julie" w:date="2022-09-28T09:17:00Z">
        <w:r w:rsidRPr="002D2904">
          <w:rPr>
            <w:rFonts w:ascii="Times New Roman" w:hAnsi="Times New Roman" w:cs="Times New Roman"/>
            <w:sz w:val="24"/>
            <w:szCs w:val="24"/>
            <w:rPrChange w:id="609" w:author="Wisch, Julie" w:date="2022-09-28T14:11:00Z">
              <w:rPr>
                <w:rFonts w:ascii="Times New Roman" w:hAnsi="Times New Roman" w:cs="Times New Roman"/>
                <w:sz w:val="24"/>
                <w:szCs w:val="24"/>
                <w:highlight w:val="yellow"/>
              </w:rPr>
            </w:rPrChange>
          </w:rPr>
          <w:t>The 14-3-3 protein family (AUC</w:t>
        </w:r>
        <w:r w:rsidRPr="002D2904">
          <w:rPr>
            <w:rFonts w:ascii="Times New Roman" w:hAnsi="Times New Roman" w:cs="Times New Roman"/>
            <w:sz w:val="24"/>
            <w:szCs w:val="24"/>
            <w:vertAlign w:val="subscript"/>
            <w:rPrChange w:id="610"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11" w:author="Wisch, Julie" w:date="2022-09-28T14:11:00Z">
              <w:rPr>
                <w:rFonts w:ascii="Times New Roman" w:hAnsi="Times New Roman" w:cs="Times New Roman"/>
                <w:sz w:val="24"/>
                <w:szCs w:val="24"/>
                <w:highlight w:val="yellow"/>
              </w:rPr>
            </w:rPrChange>
          </w:rPr>
          <w:t xml:space="preserve"> = 0.829, PPS = 0.251) was the most important protein for classification, followed by </w:t>
        </w:r>
      </w:ins>
      <w:ins w:id="612" w:author="Wisch, Julie" w:date="2022-09-28T09:18:00Z">
        <w:r w:rsidRPr="002D2904">
          <w:rPr>
            <w:rFonts w:ascii="Times New Roman" w:hAnsi="Times New Roman" w:cs="Times New Roman"/>
            <w:sz w:val="24"/>
            <w:szCs w:val="24"/>
            <w:rPrChange w:id="613" w:author="Wisch, Julie" w:date="2022-09-28T14:11:00Z">
              <w:rPr>
                <w:rFonts w:ascii="Times New Roman" w:hAnsi="Times New Roman" w:cs="Times New Roman"/>
                <w:sz w:val="24"/>
                <w:szCs w:val="24"/>
                <w:highlight w:val="yellow"/>
              </w:rPr>
            </w:rPrChange>
          </w:rPr>
          <w:t>Thrombospondin 4 (AUC</w:t>
        </w:r>
        <w:r w:rsidRPr="002D2904">
          <w:rPr>
            <w:rFonts w:ascii="Times New Roman" w:hAnsi="Times New Roman" w:cs="Times New Roman"/>
            <w:sz w:val="24"/>
            <w:szCs w:val="24"/>
            <w:vertAlign w:val="subscript"/>
            <w:rPrChange w:id="614"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15" w:author="Wisch, Julie" w:date="2022-09-28T14:11:00Z">
              <w:rPr>
                <w:rFonts w:ascii="Times New Roman" w:hAnsi="Times New Roman" w:cs="Times New Roman"/>
                <w:sz w:val="24"/>
                <w:szCs w:val="24"/>
                <w:highlight w:val="yellow"/>
              </w:rPr>
            </w:rPrChange>
          </w:rPr>
          <w:t xml:space="preserve"> = </w:t>
        </w:r>
      </w:ins>
      <w:ins w:id="616" w:author="Wisch, Julie" w:date="2022-09-28T14:10:00Z">
        <w:r w:rsidR="002D2904" w:rsidRPr="002D2904">
          <w:rPr>
            <w:rFonts w:ascii="Times New Roman" w:hAnsi="Times New Roman" w:cs="Times New Roman"/>
            <w:sz w:val="24"/>
            <w:szCs w:val="24"/>
            <w:rPrChange w:id="617" w:author="Wisch, Julie" w:date="2022-09-28T14:11:00Z">
              <w:rPr>
                <w:rFonts w:ascii="Times New Roman" w:hAnsi="Times New Roman" w:cs="Times New Roman"/>
                <w:sz w:val="24"/>
                <w:szCs w:val="24"/>
                <w:highlight w:val="yellow"/>
              </w:rPr>
            </w:rPrChange>
          </w:rPr>
          <w:t>0.708</w:t>
        </w:r>
      </w:ins>
      <w:ins w:id="618" w:author="Wisch, Julie" w:date="2022-09-28T09:18:00Z">
        <w:r w:rsidRPr="002D2904">
          <w:rPr>
            <w:rFonts w:ascii="Times New Roman" w:hAnsi="Times New Roman" w:cs="Times New Roman"/>
            <w:sz w:val="24"/>
            <w:szCs w:val="24"/>
            <w:rPrChange w:id="619" w:author="Wisch, Julie" w:date="2022-09-28T14:11:00Z">
              <w:rPr>
                <w:rFonts w:ascii="Times New Roman" w:hAnsi="Times New Roman" w:cs="Times New Roman"/>
                <w:sz w:val="24"/>
                <w:szCs w:val="24"/>
                <w:highlight w:val="yellow"/>
              </w:rPr>
            </w:rPrChange>
          </w:rPr>
          <w:t xml:space="preserve">, PPS = </w:t>
        </w:r>
      </w:ins>
      <w:ins w:id="620" w:author="Wisch, Julie" w:date="2022-09-28T14:06:00Z">
        <w:r w:rsidR="002D2904" w:rsidRPr="002D2904">
          <w:rPr>
            <w:rFonts w:ascii="Times New Roman" w:hAnsi="Times New Roman" w:cs="Times New Roman"/>
            <w:sz w:val="24"/>
            <w:szCs w:val="24"/>
            <w:rPrChange w:id="621" w:author="Wisch, Julie" w:date="2022-09-28T14:11:00Z">
              <w:rPr>
                <w:rFonts w:ascii="Times New Roman" w:hAnsi="Times New Roman" w:cs="Times New Roman"/>
                <w:sz w:val="24"/>
                <w:szCs w:val="24"/>
                <w:highlight w:val="yellow"/>
              </w:rPr>
            </w:rPrChange>
          </w:rPr>
          <w:t>0.228</w:t>
        </w:r>
      </w:ins>
      <w:ins w:id="622" w:author="Wisch, Julie" w:date="2022-09-28T09:18:00Z">
        <w:r w:rsidRPr="002D2904">
          <w:rPr>
            <w:rFonts w:ascii="Times New Roman" w:hAnsi="Times New Roman" w:cs="Times New Roman"/>
            <w:sz w:val="24"/>
            <w:szCs w:val="24"/>
            <w:rPrChange w:id="623" w:author="Wisch, Julie" w:date="2022-09-28T14:11:00Z">
              <w:rPr>
                <w:rFonts w:ascii="Times New Roman" w:hAnsi="Times New Roman" w:cs="Times New Roman"/>
                <w:sz w:val="24"/>
                <w:szCs w:val="24"/>
                <w:highlight w:val="yellow"/>
              </w:rPr>
            </w:rPrChange>
          </w:rPr>
          <w:t>), Immunoglobulin G (AUC</w:t>
        </w:r>
        <w:r w:rsidRPr="002D2904">
          <w:rPr>
            <w:rFonts w:ascii="Times New Roman" w:hAnsi="Times New Roman" w:cs="Times New Roman"/>
            <w:sz w:val="24"/>
            <w:szCs w:val="24"/>
            <w:vertAlign w:val="subscript"/>
            <w:rPrChange w:id="624"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25" w:author="Wisch, Julie" w:date="2022-09-28T14:11:00Z">
              <w:rPr>
                <w:rFonts w:ascii="Times New Roman" w:hAnsi="Times New Roman" w:cs="Times New Roman"/>
                <w:sz w:val="24"/>
                <w:szCs w:val="24"/>
                <w:highlight w:val="yellow"/>
              </w:rPr>
            </w:rPrChange>
          </w:rPr>
          <w:t xml:space="preserve"> = </w:t>
        </w:r>
      </w:ins>
      <w:ins w:id="626" w:author="Wisch, Julie" w:date="2022-09-28T14:10:00Z">
        <w:r w:rsidR="002D2904" w:rsidRPr="002D2904">
          <w:rPr>
            <w:rFonts w:ascii="Times New Roman" w:hAnsi="Times New Roman" w:cs="Times New Roman"/>
            <w:sz w:val="24"/>
            <w:szCs w:val="24"/>
            <w:rPrChange w:id="627" w:author="Wisch, Julie" w:date="2022-09-28T14:11:00Z">
              <w:rPr>
                <w:rFonts w:ascii="Times New Roman" w:hAnsi="Times New Roman" w:cs="Times New Roman"/>
                <w:sz w:val="24"/>
                <w:szCs w:val="24"/>
                <w:highlight w:val="yellow"/>
              </w:rPr>
            </w:rPrChange>
          </w:rPr>
          <w:t>0.667</w:t>
        </w:r>
      </w:ins>
      <w:ins w:id="628" w:author="Wisch, Julie" w:date="2022-09-28T09:18:00Z">
        <w:r w:rsidRPr="002D2904">
          <w:rPr>
            <w:rFonts w:ascii="Times New Roman" w:hAnsi="Times New Roman" w:cs="Times New Roman"/>
            <w:sz w:val="24"/>
            <w:szCs w:val="24"/>
            <w:rPrChange w:id="629" w:author="Wisch, Julie" w:date="2022-09-28T14:11:00Z">
              <w:rPr>
                <w:rFonts w:ascii="Times New Roman" w:hAnsi="Times New Roman" w:cs="Times New Roman"/>
                <w:sz w:val="24"/>
                <w:szCs w:val="24"/>
                <w:highlight w:val="yellow"/>
              </w:rPr>
            </w:rPrChange>
          </w:rPr>
          <w:t xml:space="preserve">, PPS = </w:t>
        </w:r>
      </w:ins>
      <w:ins w:id="630" w:author="Wisch, Julie" w:date="2022-09-28T14:06:00Z">
        <w:r w:rsidR="002D2904" w:rsidRPr="002D2904">
          <w:rPr>
            <w:rFonts w:ascii="Times New Roman" w:hAnsi="Times New Roman" w:cs="Times New Roman"/>
            <w:sz w:val="24"/>
            <w:szCs w:val="24"/>
            <w:rPrChange w:id="631" w:author="Wisch, Julie" w:date="2022-09-28T14:11:00Z">
              <w:rPr>
                <w:rFonts w:ascii="Times New Roman" w:hAnsi="Times New Roman" w:cs="Times New Roman"/>
                <w:sz w:val="24"/>
                <w:szCs w:val="24"/>
                <w:highlight w:val="yellow"/>
              </w:rPr>
            </w:rPrChange>
          </w:rPr>
          <w:t>0.199</w:t>
        </w:r>
      </w:ins>
      <w:ins w:id="632" w:author="Wisch, Julie" w:date="2022-09-28T09:18:00Z">
        <w:r w:rsidRPr="002D2904">
          <w:rPr>
            <w:rFonts w:ascii="Times New Roman" w:hAnsi="Times New Roman" w:cs="Times New Roman"/>
            <w:sz w:val="24"/>
            <w:szCs w:val="24"/>
            <w:rPrChange w:id="633" w:author="Wisch, Julie" w:date="2022-09-28T14:11:00Z">
              <w:rPr>
                <w:rFonts w:ascii="Times New Roman" w:hAnsi="Times New Roman" w:cs="Times New Roman"/>
                <w:sz w:val="24"/>
                <w:szCs w:val="24"/>
                <w:highlight w:val="yellow"/>
              </w:rPr>
            </w:rPrChange>
          </w:rPr>
          <w:t>), Growth Differentiation Factor 15 (AUC</w:t>
        </w:r>
        <w:r w:rsidRPr="002D2904">
          <w:rPr>
            <w:rFonts w:ascii="Times New Roman" w:hAnsi="Times New Roman" w:cs="Times New Roman"/>
            <w:sz w:val="24"/>
            <w:szCs w:val="24"/>
            <w:vertAlign w:val="subscript"/>
            <w:rPrChange w:id="634"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35" w:author="Wisch, Julie" w:date="2022-09-28T14:11:00Z">
              <w:rPr>
                <w:rFonts w:ascii="Times New Roman" w:hAnsi="Times New Roman" w:cs="Times New Roman"/>
                <w:sz w:val="24"/>
                <w:szCs w:val="24"/>
                <w:highlight w:val="yellow"/>
              </w:rPr>
            </w:rPrChange>
          </w:rPr>
          <w:t xml:space="preserve"> = </w:t>
        </w:r>
      </w:ins>
      <w:ins w:id="636" w:author="Wisch, Julie" w:date="2022-09-28T14:10:00Z">
        <w:r w:rsidR="002D2904" w:rsidRPr="002D2904">
          <w:rPr>
            <w:rFonts w:ascii="Times New Roman" w:hAnsi="Times New Roman" w:cs="Times New Roman"/>
            <w:sz w:val="24"/>
            <w:szCs w:val="24"/>
            <w:rPrChange w:id="637" w:author="Wisch, Julie" w:date="2022-09-28T14:11:00Z">
              <w:rPr>
                <w:rFonts w:ascii="Times New Roman" w:hAnsi="Times New Roman" w:cs="Times New Roman"/>
                <w:sz w:val="24"/>
                <w:szCs w:val="24"/>
                <w:highlight w:val="yellow"/>
              </w:rPr>
            </w:rPrChange>
          </w:rPr>
          <w:t>0.614</w:t>
        </w:r>
      </w:ins>
      <w:ins w:id="638" w:author="Wisch, Julie" w:date="2022-09-28T09:18:00Z">
        <w:r w:rsidRPr="002D2904">
          <w:rPr>
            <w:rFonts w:ascii="Times New Roman" w:hAnsi="Times New Roman" w:cs="Times New Roman"/>
            <w:sz w:val="24"/>
            <w:szCs w:val="24"/>
            <w:rPrChange w:id="639" w:author="Wisch, Julie" w:date="2022-09-28T14:11:00Z">
              <w:rPr>
                <w:rFonts w:ascii="Times New Roman" w:hAnsi="Times New Roman" w:cs="Times New Roman"/>
                <w:sz w:val="24"/>
                <w:szCs w:val="24"/>
                <w:highlight w:val="yellow"/>
              </w:rPr>
            </w:rPrChange>
          </w:rPr>
          <w:t xml:space="preserve">, PPS = </w:t>
        </w:r>
      </w:ins>
      <w:ins w:id="640" w:author="Wisch, Julie" w:date="2022-09-28T14:07:00Z">
        <w:r w:rsidR="002D2904" w:rsidRPr="002D2904">
          <w:rPr>
            <w:rFonts w:ascii="Times New Roman" w:hAnsi="Times New Roman" w:cs="Times New Roman"/>
            <w:sz w:val="24"/>
            <w:szCs w:val="24"/>
            <w:rPrChange w:id="641" w:author="Wisch, Julie" w:date="2022-09-28T14:11:00Z">
              <w:rPr>
                <w:rFonts w:ascii="Times New Roman" w:hAnsi="Times New Roman" w:cs="Times New Roman"/>
                <w:sz w:val="24"/>
                <w:szCs w:val="24"/>
                <w:highlight w:val="yellow"/>
              </w:rPr>
            </w:rPrChange>
          </w:rPr>
          <w:t>0.246</w:t>
        </w:r>
      </w:ins>
      <w:ins w:id="642" w:author="Wisch, Julie" w:date="2022-09-28T09:18:00Z">
        <w:r w:rsidRPr="002D2904">
          <w:rPr>
            <w:rFonts w:ascii="Times New Roman" w:hAnsi="Times New Roman" w:cs="Times New Roman"/>
            <w:sz w:val="24"/>
            <w:szCs w:val="24"/>
            <w:rPrChange w:id="643" w:author="Wisch, Julie" w:date="2022-09-28T14:11:00Z">
              <w:rPr>
                <w:rFonts w:ascii="Times New Roman" w:hAnsi="Times New Roman" w:cs="Times New Roman"/>
                <w:sz w:val="24"/>
                <w:szCs w:val="24"/>
                <w:highlight w:val="yellow"/>
              </w:rPr>
            </w:rPrChange>
          </w:rPr>
          <w:t>), Endostatin (AUC</w:t>
        </w:r>
        <w:r w:rsidRPr="002D2904">
          <w:rPr>
            <w:rFonts w:ascii="Times New Roman" w:hAnsi="Times New Roman" w:cs="Times New Roman"/>
            <w:sz w:val="24"/>
            <w:szCs w:val="24"/>
            <w:vertAlign w:val="subscript"/>
            <w:rPrChange w:id="644"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45" w:author="Wisch, Julie" w:date="2022-09-28T14:11:00Z">
              <w:rPr>
                <w:rFonts w:ascii="Times New Roman" w:hAnsi="Times New Roman" w:cs="Times New Roman"/>
                <w:sz w:val="24"/>
                <w:szCs w:val="24"/>
                <w:highlight w:val="yellow"/>
              </w:rPr>
            </w:rPrChange>
          </w:rPr>
          <w:t xml:space="preserve"> = </w:t>
        </w:r>
      </w:ins>
      <w:ins w:id="646" w:author="Wisch, Julie" w:date="2022-09-28T14:11:00Z">
        <w:r w:rsidR="002D2904" w:rsidRPr="002D2904">
          <w:rPr>
            <w:rFonts w:ascii="Times New Roman" w:hAnsi="Times New Roman" w:cs="Times New Roman"/>
            <w:sz w:val="24"/>
            <w:szCs w:val="24"/>
            <w:rPrChange w:id="647" w:author="Wisch, Julie" w:date="2022-09-28T14:11:00Z">
              <w:rPr>
                <w:rFonts w:ascii="Times New Roman" w:hAnsi="Times New Roman" w:cs="Times New Roman"/>
                <w:sz w:val="24"/>
                <w:szCs w:val="24"/>
                <w:highlight w:val="yellow"/>
              </w:rPr>
            </w:rPrChange>
          </w:rPr>
          <w:t>0.662</w:t>
        </w:r>
      </w:ins>
      <w:ins w:id="648" w:author="Wisch, Julie" w:date="2022-09-28T09:18:00Z">
        <w:r w:rsidRPr="002D2904">
          <w:rPr>
            <w:rFonts w:ascii="Times New Roman" w:hAnsi="Times New Roman" w:cs="Times New Roman"/>
            <w:sz w:val="24"/>
            <w:szCs w:val="24"/>
            <w:rPrChange w:id="649" w:author="Wisch, Julie" w:date="2022-09-28T14:11:00Z">
              <w:rPr>
                <w:rFonts w:ascii="Times New Roman" w:hAnsi="Times New Roman" w:cs="Times New Roman"/>
                <w:sz w:val="24"/>
                <w:szCs w:val="24"/>
                <w:highlight w:val="yellow"/>
              </w:rPr>
            </w:rPrChange>
          </w:rPr>
          <w:t xml:space="preserve">, PPS = </w:t>
        </w:r>
      </w:ins>
      <w:ins w:id="650" w:author="Wisch, Julie" w:date="2022-09-28T14:07:00Z">
        <w:r w:rsidR="002D2904" w:rsidRPr="002D2904">
          <w:rPr>
            <w:rFonts w:ascii="Times New Roman" w:hAnsi="Times New Roman" w:cs="Times New Roman"/>
            <w:sz w:val="24"/>
            <w:szCs w:val="24"/>
            <w:rPrChange w:id="651" w:author="Wisch, Julie" w:date="2022-09-28T14:11:00Z">
              <w:rPr>
                <w:rFonts w:ascii="Times New Roman" w:hAnsi="Times New Roman" w:cs="Times New Roman"/>
                <w:sz w:val="24"/>
                <w:szCs w:val="24"/>
                <w:highlight w:val="yellow"/>
              </w:rPr>
            </w:rPrChange>
          </w:rPr>
          <w:t>0.199</w:t>
        </w:r>
      </w:ins>
      <w:ins w:id="652" w:author="Wisch, Julie" w:date="2022-09-28T09:18:00Z">
        <w:r w:rsidRPr="002D2904">
          <w:rPr>
            <w:rFonts w:ascii="Times New Roman" w:hAnsi="Times New Roman" w:cs="Times New Roman"/>
            <w:sz w:val="24"/>
            <w:szCs w:val="24"/>
            <w:rPrChange w:id="653" w:author="Wisch, Julie" w:date="2022-09-28T14:11:00Z">
              <w:rPr>
                <w:rFonts w:ascii="Times New Roman" w:hAnsi="Times New Roman" w:cs="Times New Roman"/>
                <w:sz w:val="24"/>
                <w:szCs w:val="24"/>
                <w:highlight w:val="yellow"/>
              </w:rPr>
            </w:rPrChange>
          </w:rPr>
          <w:t xml:space="preserve">), and </w:t>
        </w:r>
        <w:r w:rsidRPr="002D2904">
          <w:rPr>
            <w:rFonts w:ascii="Times New Roman" w:hAnsi="Times New Roman" w:cs="Times New Roman"/>
            <w:sz w:val="24"/>
            <w:szCs w:val="24"/>
          </w:rPr>
          <w:t xml:space="preserve">SPARC-related modular calcium-binding protein 1 </w:t>
        </w:r>
        <w:r w:rsidRPr="002D2904">
          <w:rPr>
            <w:rFonts w:ascii="Times New Roman" w:hAnsi="Times New Roman" w:cs="Times New Roman"/>
            <w:sz w:val="24"/>
            <w:szCs w:val="24"/>
            <w:rPrChange w:id="654" w:author="Wisch, Julie" w:date="2022-09-28T14:11:00Z">
              <w:rPr>
                <w:rFonts w:ascii="Times New Roman" w:hAnsi="Times New Roman" w:cs="Times New Roman"/>
                <w:sz w:val="24"/>
                <w:szCs w:val="24"/>
                <w:highlight w:val="yellow"/>
              </w:rPr>
            </w:rPrChange>
          </w:rPr>
          <w:t>(AUC</w:t>
        </w:r>
        <w:r w:rsidRPr="002D2904">
          <w:rPr>
            <w:rFonts w:ascii="Times New Roman" w:hAnsi="Times New Roman" w:cs="Times New Roman"/>
            <w:sz w:val="24"/>
            <w:szCs w:val="24"/>
            <w:vertAlign w:val="subscript"/>
            <w:rPrChange w:id="655" w:author="Wisch, Julie" w:date="2022-09-28T14:11:00Z">
              <w:rPr>
                <w:rFonts w:ascii="Times New Roman" w:hAnsi="Times New Roman" w:cs="Times New Roman"/>
                <w:sz w:val="24"/>
                <w:szCs w:val="24"/>
                <w:highlight w:val="yellow"/>
                <w:vertAlign w:val="subscript"/>
              </w:rPr>
            </w:rPrChange>
          </w:rPr>
          <w:t>individual</w:t>
        </w:r>
        <w:r w:rsidRPr="002D2904">
          <w:rPr>
            <w:rFonts w:ascii="Times New Roman" w:hAnsi="Times New Roman" w:cs="Times New Roman"/>
            <w:sz w:val="24"/>
            <w:szCs w:val="24"/>
            <w:rPrChange w:id="656" w:author="Wisch, Julie" w:date="2022-09-28T14:11:00Z">
              <w:rPr>
                <w:rFonts w:ascii="Times New Roman" w:hAnsi="Times New Roman" w:cs="Times New Roman"/>
                <w:sz w:val="24"/>
                <w:szCs w:val="24"/>
                <w:highlight w:val="yellow"/>
              </w:rPr>
            </w:rPrChange>
          </w:rPr>
          <w:t xml:space="preserve"> = 0.900, PPS = 0.199).</w:t>
        </w:r>
      </w:ins>
    </w:p>
    <w:p w14:paraId="74797EB9" w14:textId="77777777" w:rsidR="00A57AD2" w:rsidRDefault="00A57AD2" w:rsidP="00C60B78">
      <w:pPr>
        <w:rPr>
          <w:ins w:id="657" w:author="Wisch, Julie" w:date="2022-09-28T09:04:00Z"/>
          <w:rFonts w:ascii="Times New Roman" w:hAnsi="Times New Roman" w:cs="Times New Roman"/>
          <w:sz w:val="24"/>
          <w:szCs w:val="24"/>
          <w:highlight w:val="yellow"/>
        </w:rPr>
      </w:pPr>
    </w:p>
    <w:p w14:paraId="4CC25556" w14:textId="7A4EFA6D" w:rsidR="00C60B78" w:rsidRPr="00DC45D8" w:rsidDel="00066920" w:rsidRDefault="00A777FA" w:rsidP="00C60B78">
      <w:pPr>
        <w:rPr>
          <w:del w:id="658" w:author="Wisch, Julie" w:date="2022-09-28T09:19:00Z"/>
          <w:rFonts w:ascii="Times New Roman" w:hAnsi="Times New Roman" w:cs="Times New Roman"/>
          <w:i/>
          <w:sz w:val="24"/>
          <w:szCs w:val="24"/>
        </w:rPr>
      </w:pPr>
      <w:del w:id="659" w:author="Wisch, Julie" w:date="2022-09-28T09:19:00Z">
        <w:r w:rsidRPr="00066920" w:rsidDel="00066920">
          <w:rPr>
            <w:rFonts w:ascii="Times New Roman" w:hAnsi="Times New Roman" w:cs="Times New Roman"/>
            <w:sz w:val="24"/>
            <w:szCs w:val="24"/>
          </w:rPr>
          <w:delText>T</w:delText>
        </w:r>
        <w:r w:rsidR="00C60B78" w:rsidRPr="00066920" w:rsidDel="00066920">
          <w:rPr>
            <w:rFonts w:ascii="Times New Roman" w:hAnsi="Times New Roman" w:cs="Times New Roman"/>
            <w:sz w:val="24"/>
            <w:szCs w:val="24"/>
          </w:rPr>
          <w:delText xml:space="preserve">hree proteins that had the greatest ability to classify individuals with </w:delText>
        </w:r>
        <w:r w:rsidR="008053F7" w:rsidRPr="00066920" w:rsidDel="00066920">
          <w:rPr>
            <w:rFonts w:ascii="Times New Roman" w:hAnsi="Times New Roman" w:cs="Times New Roman"/>
            <w:sz w:val="24"/>
            <w:szCs w:val="24"/>
          </w:rPr>
          <w:delText>AD Biomarker Positive</w:delText>
        </w:r>
        <w:r w:rsidR="00C60B78" w:rsidRPr="00066920" w:rsidDel="00066920">
          <w:rPr>
            <w:rFonts w:ascii="Times New Roman" w:hAnsi="Times New Roman" w:cs="Times New Roman"/>
            <w:sz w:val="24"/>
            <w:szCs w:val="24"/>
          </w:rPr>
          <w:delText xml:space="preserve"> compared to </w:delText>
        </w:r>
        <w:r w:rsidR="008053F7" w:rsidRPr="00DC45D8" w:rsidDel="00066920">
          <w:rPr>
            <w:rFonts w:ascii="Times New Roman" w:hAnsi="Times New Roman" w:cs="Times New Roman"/>
            <w:sz w:val="24"/>
            <w:szCs w:val="24"/>
          </w:rPr>
          <w:delText>AD Biomarker Negative</w:delText>
        </w:r>
        <w:r w:rsidR="00C60B78" w:rsidRPr="000F1392" w:rsidDel="00066920">
          <w:rPr>
            <w:rFonts w:ascii="Times New Roman" w:hAnsi="Times New Roman" w:cs="Times New Roman"/>
            <w:sz w:val="24"/>
            <w:szCs w:val="24"/>
          </w:rPr>
          <w:delText xml:space="preserve"> </w:delText>
        </w:r>
        <w:r w:rsidR="006D4CB6" w:rsidRPr="000F1392" w:rsidDel="00066920">
          <w:rPr>
            <w:rFonts w:ascii="Times New Roman" w:hAnsi="Times New Roman" w:cs="Times New Roman"/>
            <w:sz w:val="24"/>
            <w:szCs w:val="24"/>
          </w:rPr>
          <w:delText xml:space="preserve">via both </w:delText>
        </w:r>
        <w:r w:rsidR="00196983" w:rsidRPr="000F1392" w:rsidDel="00066920">
          <w:rPr>
            <w:rFonts w:ascii="Times New Roman" w:hAnsi="Times New Roman" w:cs="Times New Roman"/>
            <w:sz w:val="24"/>
            <w:szCs w:val="24"/>
          </w:rPr>
          <w:delText>Pelora</w:delText>
        </w:r>
        <w:r w:rsidR="006D4CB6" w:rsidRPr="00733317" w:rsidDel="00066920">
          <w:rPr>
            <w:rFonts w:ascii="Times New Roman" w:hAnsi="Times New Roman" w:cs="Times New Roman"/>
            <w:sz w:val="24"/>
            <w:szCs w:val="24"/>
          </w:rPr>
          <w:delText>, as ranked by binomial log-likelihood, as well as via individual classification</w:delText>
        </w:r>
        <w:r w:rsidR="00DD31AC" w:rsidRPr="00E571DE" w:rsidDel="00066920">
          <w:rPr>
            <w:rFonts w:ascii="Times New Roman" w:hAnsi="Times New Roman" w:cs="Times New Roman"/>
            <w:sz w:val="24"/>
            <w:szCs w:val="24"/>
          </w:rPr>
          <w:delText>,</w:delText>
        </w:r>
        <w:r w:rsidR="006D4CB6" w:rsidRPr="00E571DE" w:rsidDel="00066920">
          <w:rPr>
            <w:rFonts w:ascii="Times New Roman" w:hAnsi="Times New Roman" w:cs="Times New Roman"/>
            <w:sz w:val="24"/>
            <w:szCs w:val="24"/>
          </w:rPr>
          <w:delText xml:space="preserve"> </w:delText>
        </w:r>
        <w:r w:rsidR="00C60B78" w:rsidRPr="00E571DE" w:rsidDel="00066920">
          <w:rPr>
            <w:rFonts w:ascii="Times New Roman" w:hAnsi="Times New Roman" w:cs="Times New Roman"/>
            <w:sz w:val="24"/>
            <w:szCs w:val="24"/>
          </w:rPr>
          <w:delText>were SPARC-related modular calcium-binding protein 1</w:delText>
        </w:r>
        <w:r w:rsidR="00D53E57" w:rsidRPr="008F522E" w:rsidDel="00066920">
          <w:rPr>
            <w:rFonts w:ascii="Times New Roman" w:hAnsi="Times New Roman" w:cs="Times New Roman"/>
            <w:sz w:val="24"/>
            <w:szCs w:val="24"/>
          </w:rPr>
          <w:delText xml:space="preserve"> </w:delText>
        </w:r>
        <w:r w:rsidR="00D53E57" w:rsidRPr="008F522E" w:rsidDel="00066920">
          <w:rPr>
            <w:rFonts w:ascii="Times New Roman" w:hAnsi="Times New Roman" w:cs="Times New Roman"/>
            <w:sz w:val="24"/>
            <w:szCs w:val="24"/>
          </w:rPr>
          <w:lastRenderedPageBreak/>
          <w:delText>(SMOC1)</w:delText>
        </w:r>
        <w:r w:rsidR="006D4CB6" w:rsidRPr="00BD7EA1" w:rsidDel="00066920">
          <w:rPr>
            <w:rFonts w:ascii="Times New Roman" w:hAnsi="Times New Roman" w:cs="Times New Roman"/>
            <w:sz w:val="24"/>
            <w:szCs w:val="24"/>
          </w:rPr>
          <w:delText xml:space="preserve"> (AUC</w:delText>
        </w:r>
        <w:r w:rsidR="006D4CB6" w:rsidRPr="00BD7EA1" w:rsidDel="00066920">
          <w:rPr>
            <w:rFonts w:ascii="Times New Roman" w:hAnsi="Times New Roman" w:cs="Times New Roman"/>
            <w:sz w:val="24"/>
            <w:szCs w:val="24"/>
            <w:vertAlign w:val="subscript"/>
          </w:rPr>
          <w:delText>individual</w:delText>
        </w:r>
        <w:r w:rsidR="006D4CB6" w:rsidRPr="00502DD8" w:rsidDel="00066920">
          <w:rPr>
            <w:rFonts w:ascii="Times New Roman" w:hAnsi="Times New Roman" w:cs="Times New Roman"/>
            <w:sz w:val="24"/>
            <w:szCs w:val="24"/>
          </w:rPr>
          <w:delText xml:space="preserve"> = 0.900</w:delText>
        </w:r>
        <w:r w:rsidR="009460DB" w:rsidRPr="00502DD8" w:rsidDel="00066920">
          <w:rPr>
            <w:rFonts w:ascii="Times New Roman" w:hAnsi="Times New Roman" w:cs="Times New Roman"/>
            <w:sz w:val="24"/>
            <w:szCs w:val="24"/>
          </w:rPr>
          <w:delText>, PPS = 0.199</w:delText>
        </w:r>
        <w:r w:rsidR="006D4CB6" w:rsidRPr="00502DD8" w:rsidDel="00066920">
          <w:rPr>
            <w:rFonts w:ascii="Times New Roman" w:hAnsi="Times New Roman" w:cs="Times New Roman"/>
            <w:sz w:val="24"/>
            <w:szCs w:val="24"/>
          </w:rPr>
          <w:delText>)</w:delText>
        </w:r>
        <w:r w:rsidR="00C60B78" w:rsidRPr="00502DD8" w:rsidDel="00066920">
          <w:rPr>
            <w:rFonts w:ascii="Times New Roman" w:hAnsi="Times New Roman" w:cs="Times New Roman"/>
            <w:sz w:val="24"/>
            <w:szCs w:val="24"/>
          </w:rPr>
          <w:delText>, 14-3-3 protein family</w:delText>
        </w:r>
        <w:r w:rsidR="009460DB" w:rsidRPr="00502DD8" w:rsidDel="00066920">
          <w:rPr>
            <w:rFonts w:ascii="Times New Roman" w:hAnsi="Times New Roman" w:cs="Times New Roman"/>
            <w:sz w:val="24"/>
            <w:szCs w:val="24"/>
          </w:rPr>
          <w:delText xml:space="preserve"> (AUC</w:delText>
        </w:r>
        <w:r w:rsidR="009460DB" w:rsidRPr="00502DD8" w:rsidDel="00066920">
          <w:rPr>
            <w:rFonts w:ascii="Times New Roman" w:hAnsi="Times New Roman" w:cs="Times New Roman"/>
            <w:sz w:val="24"/>
            <w:szCs w:val="24"/>
            <w:vertAlign w:val="subscript"/>
          </w:rPr>
          <w:delText>individual</w:delText>
        </w:r>
        <w:r w:rsidR="009460DB" w:rsidRPr="002D2904" w:rsidDel="00066920">
          <w:rPr>
            <w:rFonts w:ascii="Times New Roman" w:hAnsi="Times New Roman" w:cs="Times New Roman"/>
            <w:sz w:val="24"/>
            <w:szCs w:val="24"/>
          </w:rPr>
          <w:delText xml:space="preserve"> = 0.902, PPS = 0.251)</w:delText>
        </w:r>
        <w:r w:rsidR="00C60B78" w:rsidRPr="00FB05D6" w:rsidDel="00066920">
          <w:rPr>
            <w:rFonts w:ascii="Times New Roman" w:hAnsi="Times New Roman" w:cs="Times New Roman"/>
            <w:sz w:val="24"/>
            <w:szCs w:val="24"/>
          </w:rPr>
          <w:delText>, and 14-3-3 protein zeta/delta</w:delText>
        </w:r>
        <w:r w:rsidR="009460DB" w:rsidRPr="00FB05D6" w:rsidDel="00066920">
          <w:rPr>
            <w:rFonts w:ascii="Times New Roman" w:hAnsi="Times New Roman" w:cs="Times New Roman"/>
            <w:sz w:val="24"/>
            <w:szCs w:val="24"/>
          </w:rPr>
          <w:delText xml:space="preserve"> (AUC</w:delText>
        </w:r>
        <w:r w:rsidR="009460DB" w:rsidRPr="00FB05D6" w:rsidDel="00066920">
          <w:rPr>
            <w:rFonts w:ascii="Times New Roman" w:hAnsi="Times New Roman" w:cs="Times New Roman"/>
            <w:sz w:val="24"/>
            <w:szCs w:val="24"/>
            <w:vertAlign w:val="subscript"/>
          </w:rPr>
          <w:delText>individual</w:delText>
        </w:r>
        <w:r w:rsidR="009460DB" w:rsidRPr="00FB05D6" w:rsidDel="00066920">
          <w:rPr>
            <w:rFonts w:ascii="Times New Roman" w:hAnsi="Times New Roman" w:cs="Times New Roman"/>
            <w:sz w:val="24"/>
            <w:szCs w:val="24"/>
          </w:rPr>
          <w:delText xml:space="preserve"> = 0.909, PPS = 0.292)</w:delText>
        </w:r>
        <w:r w:rsidR="00C60B78" w:rsidRPr="00A901F5" w:rsidDel="00066920">
          <w:rPr>
            <w:rFonts w:ascii="Times New Roman" w:hAnsi="Times New Roman" w:cs="Times New Roman"/>
            <w:sz w:val="24"/>
            <w:szCs w:val="24"/>
          </w:rPr>
          <w:delText xml:space="preserve">. These proteins that </w:delText>
        </w:r>
        <w:r w:rsidRPr="00066920" w:rsidDel="00066920">
          <w:rPr>
            <w:rFonts w:ascii="Times New Roman" w:hAnsi="Times New Roman" w:cs="Times New Roman"/>
            <w:sz w:val="24"/>
            <w:szCs w:val="24"/>
            <w:rPrChange w:id="660" w:author="Wisch, Julie" w:date="2022-09-28T09:19:00Z">
              <w:rPr>
                <w:rFonts w:ascii="Times New Roman" w:hAnsi="Times New Roman" w:cs="Times New Roman"/>
                <w:sz w:val="24"/>
                <w:szCs w:val="24"/>
              </w:rPr>
            </w:rPrChange>
          </w:rPr>
          <w:delText>are associated with</w:delText>
        </w:r>
        <w:r w:rsidR="00C60B78" w:rsidRPr="00066920" w:rsidDel="00066920">
          <w:rPr>
            <w:rFonts w:ascii="Times New Roman" w:hAnsi="Times New Roman" w:cs="Times New Roman"/>
            <w:sz w:val="24"/>
            <w:szCs w:val="24"/>
            <w:rPrChange w:id="661" w:author="Wisch, Julie" w:date="2022-09-28T09:19:00Z">
              <w:rPr>
                <w:rFonts w:ascii="Times New Roman" w:hAnsi="Times New Roman" w:cs="Times New Roman"/>
                <w:sz w:val="24"/>
                <w:szCs w:val="24"/>
              </w:rPr>
            </w:rPrChange>
          </w:rPr>
          <w:delText xml:space="preserve"> </w:delText>
        </w:r>
        <w:r w:rsidRPr="00066920" w:rsidDel="00066920">
          <w:rPr>
            <w:rFonts w:ascii="Times New Roman" w:hAnsi="Times New Roman" w:cs="Times New Roman"/>
            <w:sz w:val="24"/>
            <w:szCs w:val="24"/>
            <w:rPrChange w:id="662" w:author="Wisch, Julie" w:date="2022-09-28T09:19:00Z">
              <w:rPr>
                <w:rFonts w:ascii="Times New Roman" w:hAnsi="Times New Roman" w:cs="Times New Roman"/>
                <w:sz w:val="24"/>
                <w:szCs w:val="24"/>
              </w:rPr>
            </w:rPrChange>
          </w:rPr>
          <w:delText xml:space="preserve">changes in </w:delText>
        </w:r>
        <w:r w:rsidR="00C60B78" w:rsidRPr="00066920" w:rsidDel="00066920">
          <w:rPr>
            <w:rFonts w:ascii="Times New Roman" w:hAnsi="Times New Roman" w:cs="Times New Roman"/>
            <w:sz w:val="24"/>
            <w:szCs w:val="24"/>
            <w:rPrChange w:id="663" w:author="Wisch, Julie" w:date="2022-09-28T09:19:00Z">
              <w:rPr>
                <w:rFonts w:ascii="Times New Roman" w:hAnsi="Times New Roman" w:cs="Times New Roman"/>
                <w:sz w:val="24"/>
                <w:szCs w:val="24"/>
              </w:rPr>
            </w:rPrChange>
          </w:rPr>
          <w:delText>neurodegeneration (14-3-3 protein family and 14-3-3 protein zeta/delta)</w:delText>
        </w:r>
      </w:del>
      <w:customXmlDelRangeStart w:id="664" w:author="Wisch, Julie" w:date="2022-09-28T09:19:00Z"/>
      <w:sdt>
        <w:sdtPr>
          <w:rPr>
            <w:rFonts w:ascii="Times New Roman" w:hAnsi="Times New Roman" w:cs="Times New Roman"/>
            <w:color w:val="000000"/>
            <w:sz w:val="24"/>
            <w:szCs w:val="24"/>
            <w:vertAlign w:val="superscript"/>
            <w:rPrChange w:id="665"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ZDcwM2YyNjYtYmRiNy00ODVhLWFkY2QtZmRmNzhmMzg4MWM3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
          <w:id w:val="1046187516"/>
          <w:placeholder>
            <w:docPart w:val="DefaultPlaceholder_-1854013440"/>
          </w:placeholder>
        </w:sdtPr>
        <w:sdtContent>
          <w:customXmlDelRangeEnd w:id="664"/>
          <w:ins w:id="666" w:author="Wisch, Julie" w:date="2022-09-28T11:06:00Z">
            <w:r w:rsidR="008256BA" w:rsidRPr="008256BA">
              <w:rPr>
                <w:rFonts w:ascii="Times New Roman" w:hAnsi="Times New Roman" w:cs="Times New Roman"/>
                <w:color w:val="000000"/>
                <w:sz w:val="24"/>
                <w:szCs w:val="24"/>
                <w:vertAlign w:val="superscript"/>
              </w:rPr>
              <w:t>56</w:t>
            </w:r>
          </w:ins>
          <w:del w:id="667" w:author="Wisch, Julie" w:date="2022-09-28T09:19:00Z">
            <w:r w:rsidR="00143020" w:rsidRPr="008256BA" w:rsidDel="00066920">
              <w:rPr>
                <w:rFonts w:ascii="Times New Roman" w:hAnsi="Times New Roman" w:cs="Times New Roman"/>
                <w:color w:val="000000"/>
                <w:sz w:val="24"/>
                <w:szCs w:val="24"/>
                <w:vertAlign w:val="superscript"/>
              </w:rPr>
              <w:delText>56</w:delText>
            </w:r>
          </w:del>
          <w:customXmlDelRangeStart w:id="668" w:author="Wisch, Julie" w:date="2022-09-28T09:19:00Z"/>
        </w:sdtContent>
      </w:sdt>
      <w:customXmlDelRangeEnd w:id="668"/>
      <w:del w:id="669" w:author="Wisch, Julie" w:date="2022-09-28T09:19:00Z">
        <w:r w:rsidR="00C60B78" w:rsidRPr="00066920" w:rsidDel="00066920">
          <w:rPr>
            <w:rFonts w:ascii="Times New Roman" w:hAnsi="Times New Roman" w:cs="Times New Roman"/>
            <w:sz w:val="24"/>
            <w:szCs w:val="24"/>
          </w:rPr>
          <w:delText xml:space="preserve"> and BBB</w:delText>
        </w:r>
        <w:r w:rsidRPr="00066920" w:rsidDel="00066920">
          <w:rPr>
            <w:rFonts w:ascii="Times New Roman" w:hAnsi="Times New Roman" w:cs="Times New Roman"/>
            <w:sz w:val="24"/>
            <w:szCs w:val="24"/>
          </w:rPr>
          <w:delText xml:space="preserve"> function</w:delText>
        </w:r>
        <w:r w:rsidR="00C60B78" w:rsidRPr="00066920" w:rsidDel="00066920">
          <w:rPr>
            <w:rFonts w:ascii="Times New Roman" w:hAnsi="Times New Roman" w:cs="Times New Roman"/>
            <w:sz w:val="24"/>
            <w:szCs w:val="24"/>
          </w:rPr>
          <w:delText xml:space="preserve"> (</w:delText>
        </w:r>
        <w:r w:rsidR="00D53E57" w:rsidRPr="00066920" w:rsidDel="00066920">
          <w:rPr>
            <w:rFonts w:ascii="Times New Roman" w:hAnsi="Times New Roman" w:cs="Times New Roman"/>
            <w:sz w:val="24"/>
            <w:szCs w:val="24"/>
          </w:rPr>
          <w:delText>SMOC1</w:delText>
        </w:r>
        <w:r w:rsidR="00C60B78" w:rsidRPr="006411D3" w:rsidDel="00066920">
          <w:rPr>
            <w:rFonts w:ascii="Times New Roman" w:hAnsi="Times New Roman" w:cs="Times New Roman"/>
            <w:sz w:val="24"/>
            <w:szCs w:val="24"/>
          </w:rPr>
          <w:delText>)</w:delText>
        </w:r>
      </w:del>
      <w:customXmlDelRangeStart w:id="670" w:author="Wisch, Julie" w:date="2022-09-28T09:19:00Z"/>
      <w:sdt>
        <w:sdtPr>
          <w:rPr>
            <w:rFonts w:ascii="Times New Roman" w:hAnsi="Times New Roman" w:cs="Times New Roman"/>
            <w:color w:val="000000"/>
            <w:sz w:val="24"/>
            <w:szCs w:val="24"/>
            <w:vertAlign w:val="superscript"/>
            <w:rPrChange w:id="671"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NzJjZjBkMmEtYmMzOC00MTBhLWI1YjktZjRhOWMzN2ZjNzdl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
          <w:id w:val="-165562050"/>
          <w:placeholder>
            <w:docPart w:val="DefaultPlaceholder_-1854013440"/>
          </w:placeholder>
        </w:sdtPr>
        <w:sdtContent>
          <w:customXmlDelRangeEnd w:id="670"/>
          <w:ins w:id="672" w:author="Wisch, Julie" w:date="2022-09-28T11:06:00Z">
            <w:r w:rsidR="008256BA" w:rsidRPr="008256BA">
              <w:rPr>
                <w:rFonts w:ascii="Times New Roman" w:hAnsi="Times New Roman" w:cs="Times New Roman"/>
                <w:color w:val="000000"/>
                <w:sz w:val="24"/>
                <w:szCs w:val="24"/>
                <w:vertAlign w:val="superscript"/>
              </w:rPr>
              <w:t>57</w:t>
            </w:r>
          </w:ins>
          <w:del w:id="673" w:author="Wisch, Julie" w:date="2022-09-28T09:19:00Z">
            <w:r w:rsidR="00143020" w:rsidRPr="008256BA" w:rsidDel="00066920">
              <w:rPr>
                <w:rFonts w:ascii="Times New Roman" w:hAnsi="Times New Roman" w:cs="Times New Roman"/>
                <w:color w:val="000000"/>
                <w:sz w:val="24"/>
                <w:szCs w:val="24"/>
                <w:vertAlign w:val="superscript"/>
              </w:rPr>
              <w:delText>57</w:delText>
            </w:r>
          </w:del>
          <w:customXmlDelRangeStart w:id="674" w:author="Wisch, Julie" w:date="2022-09-28T09:19:00Z"/>
        </w:sdtContent>
      </w:sdt>
      <w:customXmlDelRangeEnd w:id="674"/>
      <w:del w:id="675" w:author="Wisch, Julie" w:date="2022-09-28T09:19:00Z">
        <w:r w:rsidR="00C60B78" w:rsidRPr="00066920" w:rsidDel="00066920">
          <w:rPr>
            <w:rFonts w:ascii="Times New Roman" w:hAnsi="Times New Roman" w:cs="Times New Roman"/>
            <w:sz w:val="24"/>
            <w:szCs w:val="24"/>
          </w:rPr>
          <w:delText xml:space="preserve"> . All three of these proteins were previously identified in a study evaluating differences between healthy controls and </w:delText>
        </w:r>
        <w:r w:rsidRPr="00066920" w:rsidDel="00066920">
          <w:rPr>
            <w:rFonts w:ascii="Times New Roman" w:hAnsi="Times New Roman" w:cs="Times New Roman"/>
            <w:sz w:val="24"/>
            <w:szCs w:val="24"/>
          </w:rPr>
          <w:delText>s</w:delText>
        </w:r>
        <w:r w:rsidR="00C60B78" w:rsidRPr="00066920" w:rsidDel="00066920">
          <w:rPr>
            <w:rFonts w:ascii="Times New Roman" w:hAnsi="Times New Roman" w:cs="Times New Roman"/>
            <w:sz w:val="24"/>
            <w:szCs w:val="24"/>
          </w:rPr>
          <w:delText>ymptomatic AD</w:delText>
        </w:r>
        <w:r w:rsidRPr="006411D3" w:rsidDel="00066920">
          <w:rPr>
            <w:rFonts w:ascii="Times New Roman" w:hAnsi="Times New Roman" w:cs="Times New Roman"/>
            <w:sz w:val="24"/>
            <w:szCs w:val="24"/>
          </w:rPr>
          <w:delText xml:space="preserve"> individuals </w:delText>
        </w:r>
      </w:del>
      <w:customXmlDelRangeStart w:id="676" w:author="Wisch, Julie" w:date="2022-09-28T09:19:00Z"/>
      <w:sdt>
        <w:sdtPr>
          <w:rPr>
            <w:rFonts w:ascii="Times New Roman" w:hAnsi="Times New Roman" w:cs="Times New Roman"/>
            <w:color w:val="000000"/>
            <w:sz w:val="24"/>
            <w:szCs w:val="24"/>
            <w:vertAlign w:val="superscript"/>
            <w:rPrChange w:id="677"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ODg0YWU4N2MtZjEzNC00NjA0LWIyNDgtYjAxZWMxOGZhMjkx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
          <w:id w:val="933633124"/>
          <w:placeholder>
            <w:docPart w:val="DefaultPlaceholder_-1854013440"/>
          </w:placeholder>
        </w:sdtPr>
        <w:sdtContent>
          <w:customXmlDelRangeEnd w:id="676"/>
          <w:ins w:id="678" w:author="Wisch, Julie" w:date="2022-09-28T11:06:00Z">
            <w:r w:rsidR="008256BA" w:rsidRPr="008256BA">
              <w:rPr>
                <w:rFonts w:ascii="Times New Roman" w:hAnsi="Times New Roman" w:cs="Times New Roman"/>
                <w:color w:val="000000"/>
                <w:sz w:val="24"/>
                <w:szCs w:val="24"/>
                <w:vertAlign w:val="superscript"/>
              </w:rPr>
              <w:t>34</w:t>
            </w:r>
          </w:ins>
          <w:del w:id="679" w:author="Wisch, Julie" w:date="2022-09-28T09:19:00Z">
            <w:r w:rsidR="00143020" w:rsidRPr="008256BA" w:rsidDel="00066920">
              <w:rPr>
                <w:rFonts w:ascii="Times New Roman" w:hAnsi="Times New Roman" w:cs="Times New Roman"/>
                <w:color w:val="000000"/>
                <w:sz w:val="24"/>
                <w:szCs w:val="24"/>
                <w:vertAlign w:val="superscript"/>
              </w:rPr>
              <w:delText>34</w:delText>
            </w:r>
          </w:del>
          <w:customXmlDelRangeStart w:id="680" w:author="Wisch, Julie" w:date="2022-09-28T09:19:00Z"/>
        </w:sdtContent>
      </w:sdt>
      <w:customXmlDelRangeEnd w:id="680"/>
      <w:del w:id="681" w:author="Wisch, Julie" w:date="2022-09-28T09:19:00Z">
        <w:r w:rsidR="00C60B78" w:rsidRPr="00066920" w:rsidDel="00066920">
          <w:rPr>
            <w:rFonts w:ascii="Times New Roman" w:hAnsi="Times New Roman" w:cs="Times New Roman"/>
            <w:sz w:val="24"/>
            <w:szCs w:val="24"/>
          </w:rPr>
          <w:delText xml:space="preserve">. </w:delText>
        </w:r>
        <w:r w:rsidR="00280CBA" w:rsidRPr="00066920" w:rsidDel="00066920">
          <w:rPr>
            <w:rFonts w:ascii="Times New Roman" w:hAnsi="Times New Roman" w:cs="Times New Roman"/>
            <w:sz w:val="24"/>
            <w:szCs w:val="24"/>
          </w:rPr>
          <w:delText>A full ranking of all individual proteins demonstrating at least an AUC of 0.750 for classification is shown in Supplemental Figure 9.</w:delText>
        </w:r>
      </w:del>
    </w:p>
    <w:p w14:paraId="049BC4A7" w14:textId="41DB0CBA" w:rsidR="00C60B78" w:rsidRPr="000F1392" w:rsidDel="00066920" w:rsidRDefault="00A168F8" w:rsidP="00C60B78">
      <w:pPr>
        <w:rPr>
          <w:del w:id="682" w:author="Wisch, Julie" w:date="2022-09-28T09:19:00Z"/>
          <w:rFonts w:ascii="Times New Roman" w:hAnsi="Times New Roman" w:cs="Times New Roman"/>
          <w:sz w:val="24"/>
          <w:szCs w:val="24"/>
        </w:rPr>
      </w:pPr>
      <w:del w:id="683" w:author="Wisch, Julie" w:date="2022-09-28T09:19:00Z">
        <w:r w:rsidRPr="00E571DE" w:rsidDel="00066920">
          <w:rPr>
            <w:rFonts w:ascii="Times New Roman" w:hAnsi="Times New Roman" w:cs="Times New Roman"/>
            <w:sz w:val="24"/>
            <w:szCs w:val="24"/>
          </w:rPr>
          <w:delText xml:space="preserve">The AD Biomarker Positive group was also successfully differentiated from the Intermediate AD Biomarkers group (full dataset classification AUC = 0.750, 10-fold cross-validated classification AUC = 0.780). </w:delText>
        </w:r>
        <w:r w:rsidR="00C60B78" w:rsidRPr="00FB05D6" w:rsidDel="00066920">
          <w:rPr>
            <w:rFonts w:ascii="Times New Roman" w:hAnsi="Times New Roman" w:cs="Times New Roman"/>
            <w:sz w:val="24"/>
            <w:szCs w:val="24"/>
          </w:rPr>
          <w:delText>Nidogen-2</w:delText>
        </w:r>
        <w:r w:rsidR="00B27957" w:rsidRPr="00FB05D6" w:rsidDel="00066920">
          <w:rPr>
            <w:rFonts w:ascii="Times New Roman" w:hAnsi="Times New Roman" w:cs="Times New Roman"/>
            <w:sz w:val="24"/>
            <w:szCs w:val="24"/>
          </w:rPr>
          <w:delText xml:space="preserve"> (AUC</w:delText>
        </w:r>
        <w:r w:rsidR="00B27957" w:rsidRPr="00FB05D6" w:rsidDel="00066920">
          <w:rPr>
            <w:rFonts w:ascii="Times New Roman" w:hAnsi="Times New Roman" w:cs="Times New Roman"/>
            <w:sz w:val="24"/>
            <w:szCs w:val="24"/>
            <w:vertAlign w:val="subscript"/>
          </w:rPr>
          <w:delText>individual</w:delText>
        </w:r>
        <w:r w:rsidR="00B27957" w:rsidRPr="00FB05D6" w:rsidDel="00066920">
          <w:rPr>
            <w:rFonts w:ascii="Times New Roman" w:hAnsi="Times New Roman" w:cs="Times New Roman"/>
            <w:sz w:val="24"/>
            <w:szCs w:val="24"/>
          </w:rPr>
          <w:delText xml:space="preserve"> = 0.768, PPS = 0.193)</w:delText>
        </w:r>
        <w:r w:rsidR="00C60B78" w:rsidRPr="00FB05D6" w:rsidDel="00066920">
          <w:rPr>
            <w:rFonts w:ascii="Times New Roman" w:hAnsi="Times New Roman" w:cs="Times New Roman"/>
            <w:sz w:val="24"/>
            <w:szCs w:val="24"/>
          </w:rPr>
          <w:delText>, Insulin-like gr</w:delText>
        </w:r>
        <w:r w:rsidR="00C60B78" w:rsidRPr="00A901F5" w:rsidDel="00066920">
          <w:rPr>
            <w:rFonts w:ascii="Times New Roman" w:hAnsi="Times New Roman" w:cs="Times New Roman"/>
            <w:sz w:val="24"/>
            <w:szCs w:val="24"/>
          </w:rPr>
          <w:delText>owth factor-binding protein 1</w:delText>
        </w:r>
        <w:r w:rsidR="00D471A6" w:rsidRPr="00066920" w:rsidDel="00066920">
          <w:rPr>
            <w:rFonts w:ascii="Times New Roman" w:hAnsi="Times New Roman" w:cs="Times New Roman"/>
            <w:sz w:val="24"/>
            <w:szCs w:val="24"/>
            <w:rPrChange w:id="684" w:author="Wisch, Julie" w:date="2022-09-28T09:19:00Z">
              <w:rPr>
                <w:rFonts w:ascii="Times New Roman" w:hAnsi="Times New Roman" w:cs="Times New Roman"/>
                <w:sz w:val="24"/>
                <w:szCs w:val="24"/>
              </w:rPr>
            </w:rPrChange>
          </w:rPr>
          <w:delText xml:space="preserve"> (IGF-1)</w:delText>
        </w:r>
        <w:r w:rsidR="00B27957" w:rsidRPr="00066920" w:rsidDel="00066920">
          <w:rPr>
            <w:rFonts w:ascii="Times New Roman" w:hAnsi="Times New Roman" w:cs="Times New Roman"/>
            <w:sz w:val="24"/>
            <w:szCs w:val="24"/>
            <w:rPrChange w:id="685" w:author="Wisch, Julie" w:date="2022-09-28T09:19:00Z">
              <w:rPr>
                <w:rFonts w:ascii="Times New Roman" w:hAnsi="Times New Roman" w:cs="Times New Roman"/>
                <w:sz w:val="24"/>
                <w:szCs w:val="24"/>
              </w:rPr>
            </w:rPrChange>
          </w:rPr>
          <w:delText xml:space="preserve"> (AUC</w:delText>
        </w:r>
        <w:r w:rsidR="00B27957" w:rsidRPr="00066920" w:rsidDel="00066920">
          <w:rPr>
            <w:rFonts w:ascii="Times New Roman" w:hAnsi="Times New Roman" w:cs="Times New Roman"/>
            <w:sz w:val="24"/>
            <w:szCs w:val="24"/>
            <w:vertAlign w:val="subscript"/>
            <w:rPrChange w:id="686" w:author="Wisch, Julie" w:date="2022-09-28T09:19:00Z">
              <w:rPr>
                <w:rFonts w:ascii="Times New Roman" w:hAnsi="Times New Roman" w:cs="Times New Roman"/>
                <w:sz w:val="24"/>
                <w:szCs w:val="24"/>
                <w:vertAlign w:val="subscript"/>
              </w:rPr>
            </w:rPrChange>
          </w:rPr>
          <w:delText>individual</w:delText>
        </w:r>
        <w:r w:rsidR="00B27957" w:rsidRPr="00066920" w:rsidDel="00066920">
          <w:rPr>
            <w:rFonts w:ascii="Times New Roman" w:hAnsi="Times New Roman" w:cs="Times New Roman"/>
            <w:sz w:val="24"/>
            <w:szCs w:val="24"/>
            <w:rPrChange w:id="687" w:author="Wisch, Julie" w:date="2022-09-28T09:19:00Z">
              <w:rPr>
                <w:rFonts w:ascii="Times New Roman" w:hAnsi="Times New Roman" w:cs="Times New Roman"/>
                <w:sz w:val="24"/>
                <w:szCs w:val="24"/>
              </w:rPr>
            </w:rPrChange>
          </w:rPr>
          <w:delText xml:space="preserve"> = 0.648, PPS = 0.199)</w:delText>
        </w:r>
        <w:r w:rsidR="00C60B78" w:rsidRPr="00066920" w:rsidDel="00066920">
          <w:rPr>
            <w:rFonts w:ascii="Times New Roman" w:hAnsi="Times New Roman" w:cs="Times New Roman"/>
            <w:sz w:val="24"/>
            <w:szCs w:val="24"/>
            <w:rPrChange w:id="688" w:author="Wisch, Julie" w:date="2022-09-28T09:19:00Z">
              <w:rPr>
                <w:rFonts w:ascii="Times New Roman" w:hAnsi="Times New Roman" w:cs="Times New Roman"/>
                <w:sz w:val="24"/>
                <w:szCs w:val="24"/>
              </w:rPr>
            </w:rPrChange>
          </w:rPr>
          <w:delText>, haptoglobin</w:delText>
        </w:r>
        <w:r w:rsidR="00B27957" w:rsidRPr="00066920" w:rsidDel="00066920">
          <w:rPr>
            <w:rFonts w:ascii="Times New Roman" w:hAnsi="Times New Roman" w:cs="Times New Roman"/>
            <w:sz w:val="24"/>
            <w:szCs w:val="24"/>
            <w:rPrChange w:id="689" w:author="Wisch, Julie" w:date="2022-09-28T09:19:00Z">
              <w:rPr>
                <w:rFonts w:ascii="Times New Roman" w:hAnsi="Times New Roman" w:cs="Times New Roman"/>
                <w:sz w:val="24"/>
                <w:szCs w:val="24"/>
              </w:rPr>
            </w:rPrChange>
          </w:rPr>
          <w:delText xml:space="preserve"> (AUC</w:delText>
        </w:r>
        <w:r w:rsidR="00B27957" w:rsidRPr="00066920" w:rsidDel="00066920">
          <w:rPr>
            <w:rFonts w:ascii="Times New Roman" w:hAnsi="Times New Roman" w:cs="Times New Roman"/>
            <w:sz w:val="24"/>
            <w:szCs w:val="24"/>
            <w:vertAlign w:val="subscript"/>
            <w:rPrChange w:id="690" w:author="Wisch, Julie" w:date="2022-09-28T09:19:00Z">
              <w:rPr>
                <w:rFonts w:ascii="Times New Roman" w:hAnsi="Times New Roman" w:cs="Times New Roman"/>
                <w:sz w:val="24"/>
                <w:szCs w:val="24"/>
                <w:vertAlign w:val="subscript"/>
              </w:rPr>
            </w:rPrChange>
          </w:rPr>
          <w:delText>individual</w:delText>
        </w:r>
        <w:r w:rsidR="00B27957" w:rsidRPr="00066920" w:rsidDel="00066920">
          <w:rPr>
            <w:rFonts w:ascii="Times New Roman" w:hAnsi="Times New Roman" w:cs="Times New Roman"/>
            <w:sz w:val="24"/>
            <w:szCs w:val="24"/>
            <w:rPrChange w:id="691" w:author="Wisch, Julie" w:date="2022-09-28T09:19:00Z">
              <w:rPr>
                <w:rFonts w:ascii="Times New Roman" w:hAnsi="Times New Roman" w:cs="Times New Roman"/>
                <w:sz w:val="24"/>
                <w:szCs w:val="24"/>
              </w:rPr>
            </w:rPrChange>
          </w:rPr>
          <w:delText xml:space="preserve"> = 0.657, PPS = 0.199)</w:delText>
        </w:r>
        <w:r w:rsidR="00C60B78" w:rsidRPr="00066920" w:rsidDel="00066920">
          <w:rPr>
            <w:rFonts w:ascii="Times New Roman" w:hAnsi="Times New Roman" w:cs="Times New Roman"/>
            <w:sz w:val="24"/>
            <w:szCs w:val="24"/>
            <w:rPrChange w:id="692" w:author="Wisch, Julie" w:date="2022-09-28T09:19:00Z">
              <w:rPr>
                <w:rFonts w:ascii="Times New Roman" w:hAnsi="Times New Roman" w:cs="Times New Roman"/>
                <w:sz w:val="24"/>
                <w:szCs w:val="24"/>
              </w:rPr>
            </w:rPrChange>
          </w:rPr>
          <w:delText>, retinol-binding protein 4</w:delText>
        </w:r>
        <w:r w:rsidR="00D471A6" w:rsidRPr="00066920" w:rsidDel="00066920">
          <w:rPr>
            <w:rFonts w:ascii="Times New Roman" w:hAnsi="Times New Roman" w:cs="Times New Roman"/>
            <w:sz w:val="24"/>
            <w:szCs w:val="24"/>
            <w:rPrChange w:id="693" w:author="Wisch, Julie" w:date="2022-09-28T09:19:00Z">
              <w:rPr>
                <w:rFonts w:ascii="Times New Roman" w:hAnsi="Times New Roman" w:cs="Times New Roman"/>
                <w:sz w:val="24"/>
                <w:szCs w:val="24"/>
              </w:rPr>
            </w:rPrChange>
          </w:rPr>
          <w:delText xml:space="preserve"> (RBP 4)</w:delText>
        </w:r>
        <w:r w:rsidR="00B27957" w:rsidRPr="00066920" w:rsidDel="00066920">
          <w:rPr>
            <w:rFonts w:ascii="Times New Roman" w:hAnsi="Times New Roman" w:cs="Times New Roman"/>
            <w:sz w:val="24"/>
            <w:szCs w:val="24"/>
            <w:rPrChange w:id="694" w:author="Wisch, Julie" w:date="2022-09-28T09:19:00Z">
              <w:rPr>
                <w:rFonts w:ascii="Times New Roman" w:hAnsi="Times New Roman" w:cs="Times New Roman"/>
                <w:sz w:val="24"/>
                <w:szCs w:val="24"/>
              </w:rPr>
            </w:rPrChange>
          </w:rPr>
          <w:delText xml:space="preserve"> (AUC</w:delText>
        </w:r>
        <w:r w:rsidR="00B27957" w:rsidRPr="00066920" w:rsidDel="00066920">
          <w:rPr>
            <w:rFonts w:ascii="Times New Roman" w:hAnsi="Times New Roman" w:cs="Times New Roman"/>
            <w:sz w:val="24"/>
            <w:szCs w:val="24"/>
            <w:vertAlign w:val="subscript"/>
            <w:rPrChange w:id="695" w:author="Wisch, Julie" w:date="2022-09-28T09:19:00Z">
              <w:rPr>
                <w:rFonts w:ascii="Times New Roman" w:hAnsi="Times New Roman" w:cs="Times New Roman"/>
                <w:sz w:val="24"/>
                <w:szCs w:val="24"/>
                <w:vertAlign w:val="subscript"/>
              </w:rPr>
            </w:rPrChange>
          </w:rPr>
          <w:delText>individual</w:delText>
        </w:r>
        <w:r w:rsidR="00B27957" w:rsidRPr="00066920" w:rsidDel="00066920">
          <w:rPr>
            <w:rFonts w:ascii="Times New Roman" w:hAnsi="Times New Roman" w:cs="Times New Roman"/>
            <w:sz w:val="24"/>
            <w:szCs w:val="24"/>
            <w:rPrChange w:id="696" w:author="Wisch, Julie" w:date="2022-09-28T09:19:00Z">
              <w:rPr>
                <w:rFonts w:ascii="Times New Roman" w:hAnsi="Times New Roman" w:cs="Times New Roman"/>
                <w:sz w:val="24"/>
                <w:szCs w:val="24"/>
              </w:rPr>
            </w:rPrChange>
          </w:rPr>
          <w:delText xml:space="preserve"> = 0.762, PPS = 0.199)</w:delText>
        </w:r>
        <w:r w:rsidR="00C60B78" w:rsidRPr="00066920" w:rsidDel="00066920">
          <w:rPr>
            <w:rFonts w:ascii="Times New Roman" w:hAnsi="Times New Roman" w:cs="Times New Roman"/>
            <w:sz w:val="24"/>
            <w:szCs w:val="24"/>
            <w:rPrChange w:id="697" w:author="Wisch, Julie" w:date="2022-09-28T09:19:00Z">
              <w:rPr>
                <w:rFonts w:ascii="Times New Roman" w:hAnsi="Times New Roman" w:cs="Times New Roman"/>
                <w:sz w:val="24"/>
                <w:szCs w:val="24"/>
              </w:rPr>
            </w:rPrChange>
          </w:rPr>
          <w:delText>, polymeric immunoglobulin receptor</w:delText>
        </w:r>
        <w:r w:rsidR="00B27957" w:rsidRPr="00066920" w:rsidDel="00066920">
          <w:rPr>
            <w:rFonts w:ascii="Times New Roman" w:hAnsi="Times New Roman" w:cs="Times New Roman"/>
            <w:sz w:val="24"/>
            <w:szCs w:val="24"/>
            <w:rPrChange w:id="698" w:author="Wisch, Julie" w:date="2022-09-28T09:19:00Z">
              <w:rPr>
                <w:rFonts w:ascii="Times New Roman" w:hAnsi="Times New Roman" w:cs="Times New Roman"/>
                <w:sz w:val="24"/>
                <w:szCs w:val="24"/>
              </w:rPr>
            </w:rPrChange>
          </w:rPr>
          <w:delText xml:space="preserve"> (AUC</w:delText>
        </w:r>
        <w:r w:rsidR="00B27957" w:rsidRPr="00066920" w:rsidDel="00066920">
          <w:rPr>
            <w:rFonts w:ascii="Times New Roman" w:hAnsi="Times New Roman" w:cs="Times New Roman"/>
            <w:sz w:val="24"/>
            <w:szCs w:val="24"/>
            <w:vertAlign w:val="subscript"/>
            <w:rPrChange w:id="699" w:author="Wisch, Julie" w:date="2022-09-28T09:19:00Z">
              <w:rPr>
                <w:rFonts w:ascii="Times New Roman" w:hAnsi="Times New Roman" w:cs="Times New Roman"/>
                <w:sz w:val="24"/>
                <w:szCs w:val="24"/>
                <w:vertAlign w:val="subscript"/>
              </w:rPr>
            </w:rPrChange>
          </w:rPr>
          <w:delText>individual</w:delText>
        </w:r>
        <w:r w:rsidR="00B27957" w:rsidRPr="00066920" w:rsidDel="00066920">
          <w:rPr>
            <w:rFonts w:ascii="Times New Roman" w:hAnsi="Times New Roman" w:cs="Times New Roman"/>
            <w:sz w:val="24"/>
            <w:szCs w:val="24"/>
            <w:rPrChange w:id="700" w:author="Wisch, Julie" w:date="2022-09-28T09:19:00Z">
              <w:rPr>
                <w:rFonts w:ascii="Times New Roman" w:hAnsi="Times New Roman" w:cs="Times New Roman"/>
                <w:sz w:val="24"/>
                <w:szCs w:val="24"/>
              </w:rPr>
            </w:rPrChange>
          </w:rPr>
          <w:delText xml:space="preserve"> = 0.623, PPS = 0.199)</w:delText>
        </w:r>
        <w:r w:rsidR="00C60B78" w:rsidRPr="00066920" w:rsidDel="00066920">
          <w:rPr>
            <w:rFonts w:ascii="Times New Roman" w:hAnsi="Times New Roman" w:cs="Times New Roman"/>
            <w:sz w:val="24"/>
            <w:szCs w:val="24"/>
            <w:rPrChange w:id="701" w:author="Wisch, Julie" w:date="2022-09-28T09:19:00Z">
              <w:rPr>
                <w:rFonts w:ascii="Times New Roman" w:hAnsi="Times New Roman" w:cs="Times New Roman"/>
                <w:sz w:val="24"/>
                <w:szCs w:val="24"/>
              </w:rPr>
            </w:rPrChange>
          </w:rPr>
          <w:delText xml:space="preserve">, and complement c1r </w:delText>
        </w:r>
        <w:r w:rsidR="00B27957" w:rsidRPr="00066920" w:rsidDel="00066920">
          <w:rPr>
            <w:rFonts w:ascii="Times New Roman" w:hAnsi="Times New Roman" w:cs="Times New Roman"/>
            <w:sz w:val="24"/>
            <w:szCs w:val="24"/>
            <w:rPrChange w:id="702" w:author="Wisch, Julie" w:date="2022-09-28T09:19:00Z">
              <w:rPr>
                <w:rFonts w:ascii="Times New Roman" w:hAnsi="Times New Roman" w:cs="Times New Roman"/>
                <w:sz w:val="24"/>
                <w:szCs w:val="24"/>
              </w:rPr>
            </w:rPrChange>
          </w:rPr>
          <w:delText>(AUC</w:delText>
        </w:r>
        <w:r w:rsidR="00B27957" w:rsidRPr="00066920" w:rsidDel="00066920">
          <w:rPr>
            <w:rFonts w:ascii="Times New Roman" w:hAnsi="Times New Roman" w:cs="Times New Roman"/>
            <w:sz w:val="24"/>
            <w:szCs w:val="24"/>
            <w:vertAlign w:val="subscript"/>
            <w:rPrChange w:id="703" w:author="Wisch, Julie" w:date="2022-09-28T09:19:00Z">
              <w:rPr>
                <w:rFonts w:ascii="Times New Roman" w:hAnsi="Times New Roman" w:cs="Times New Roman"/>
                <w:sz w:val="24"/>
                <w:szCs w:val="24"/>
                <w:vertAlign w:val="subscript"/>
              </w:rPr>
            </w:rPrChange>
          </w:rPr>
          <w:delText>individual</w:delText>
        </w:r>
        <w:r w:rsidR="00B27957" w:rsidRPr="00066920" w:rsidDel="00066920">
          <w:rPr>
            <w:rFonts w:ascii="Times New Roman" w:hAnsi="Times New Roman" w:cs="Times New Roman"/>
            <w:sz w:val="24"/>
            <w:szCs w:val="24"/>
            <w:rPrChange w:id="704" w:author="Wisch, Julie" w:date="2022-09-28T09:19:00Z">
              <w:rPr>
                <w:rFonts w:ascii="Times New Roman" w:hAnsi="Times New Roman" w:cs="Times New Roman"/>
                <w:sz w:val="24"/>
                <w:szCs w:val="24"/>
              </w:rPr>
            </w:rPrChange>
          </w:rPr>
          <w:delText xml:space="preserve"> = 0.648, PPS = 0.199) </w:delText>
        </w:r>
        <w:r w:rsidR="00C60B78" w:rsidRPr="00066920" w:rsidDel="00066920">
          <w:rPr>
            <w:rFonts w:ascii="Times New Roman" w:hAnsi="Times New Roman" w:cs="Times New Roman"/>
            <w:sz w:val="24"/>
            <w:szCs w:val="24"/>
            <w:rPrChange w:id="705" w:author="Wisch, Julie" w:date="2022-09-28T09:19:00Z">
              <w:rPr>
                <w:rFonts w:ascii="Times New Roman" w:hAnsi="Times New Roman" w:cs="Times New Roman"/>
                <w:sz w:val="24"/>
                <w:szCs w:val="24"/>
              </w:rPr>
            </w:rPrChange>
          </w:rPr>
          <w:delText>were of primary importance. Functionally, th</w:delText>
        </w:r>
        <w:r w:rsidR="00A777FA" w:rsidRPr="00066920" w:rsidDel="00066920">
          <w:rPr>
            <w:rFonts w:ascii="Times New Roman" w:hAnsi="Times New Roman" w:cs="Times New Roman"/>
            <w:sz w:val="24"/>
            <w:szCs w:val="24"/>
            <w:rPrChange w:id="706" w:author="Wisch, Julie" w:date="2022-09-28T09:19:00Z">
              <w:rPr>
                <w:rFonts w:ascii="Times New Roman" w:hAnsi="Times New Roman" w:cs="Times New Roman"/>
                <w:sz w:val="24"/>
                <w:szCs w:val="24"/>
              </w:rPr>
            </w:rPrChange>
          </w:rPr>
          <w:delText>ese</w:delText>
        </w:r>
        <w:r w:rsidR="00C60B78" w:rsidRPr="00066920" w:rsidDel="00066920">
          <w:rPr>
            <w:rFonts w:ascii="Times New Roman" w:hAnsi="Times New Roman" w:cs="Times New Roman"/>
            <w:sz w:val="24"/>
            <w:szCs w:val="24"/>
            <w:rPrChange w:id="707" w:author="Wisch, Julie" w:date="2022-09-28T09:19:00Z">
              <w:rPr>
                <w:rFonts w:ascii="Times New Roman" w:hAnsi="Times New Roman" w:cs="Times New Roman"/>
                <w:sz w:val="24"/>
                <w:szCs w:val="24"/>
              </w:rPr>
            </w:rPrChange>
          </w:rPr>
          <w:delText xml:space="preserve"> proteins </w:delText>
        </w:r>
        <w:r w:rsidR="00A777FA" w:rsidRPr="00066920" w:rsidDel="00066920">
          <w:rPr>
            <w:rFonts w:ascii="Times New Roman" w:hAnsi="Times New Roman" w:cs="Times New Roman"/>
            <w:sz w:val="24"/>
            <w:szCs w:val="24"/>
            <w:rPrChange w:id="708" w:author="Wisch, Julie" w:date="2022-09-28T09:19:00Z">
              <w:rPr>
                <w:rFonts w:ascii="Times New Roman" w:hAnsi="Times New Roman" w:cs="Times New Roman"/>
                <w:sz w:val="24"/>
                <w:szCs w:val="24"/>
              </w:rPr>
            </w:rPrChange>
          </w:rPr>
          <w:delText xml:space="preserve">are </w:delText>
        </w:r>
        <w:r w:rsidR="00C60B78" w:rsidRPr="00066920" w:rsidDel="00066920">
          <w:rPr>
            <w:rFonts w:ascii="Times New Roman" w:hAnsi="Times New Roman" w:cs="Times New Roman"/>
            <w:sz w:val="24"/>
            <w:szCs w:val="24"/>
            <w:rPrChange w:id="709" w:author="Wisch, Julie" w:date="2022-09-28T09:19:00Z">
              <w:rPr>
                <w:rFonts w:ascii="Times New Roman" w:hAnsi="Times New Roman" w:cs="Times New Roman"/>
                <w:sz w:val="24"/>
                <w:szCs w:val="24"/>
              </w:rPr>
            </w:rPrChange>
          </w:rPr>
          <w:delText xml:space="preserve">associated with </w:delText>
        </w:r>
        <w:r w:rsidR="00A777FA" w:rsidRPr="00066920" w:rsidDel="00066920">
          <w:rPr>
            <w:rFonts w:ascii="Times New Roman" w:hAnsi="Times New Roman" w:cs="Times New Roman"/>
            <w:sz w:val="24"/>
            <w:szCs w:val="24"/>
            <w:rPrChange w:id="710" w:author="Wisch, Julie" w:date="2022-09-28T09:19:00Z">
              <w:rPr>
                <w:rFonts w:ascii="Times New Roman" w:hAnsi="Times New Roman" w:cs="Times New Roman"/>
                <w:sz w:val="24"/>
                <w:szCs w:val="24"/>
              </w:rPr>
            </w:rPrChange>
          </w:rPr>
          <w:delText xml:space="preserve">changes in </w:delText>
        </w:r>
        <w:r w:rsidR="00C60B78" w:rsidRPr="00066920" w:rsidDel="00066920">
          <w:rPr>
            <w:rFonts w:ascii="Times New Roman" w:hAnsi="Times New Roman" w:cs="Times New Roman"/>
            <w:sz w:val="24"/>
            <w:szCs w:val="24"/>
            <w:rPrChange w:id="711" w:author="Wisch, Julie" w:date="2022-09-28T09:19:00Z">
              <w:rPr>
                <w:rFonts w:ascii="Times New Roman" w:hAnsi="Times New Roman" w:cs="Times New Roman"/>
                <w:sz w:val="24"/>
                <w:szCs w:val="24"/>
              </w:rPr>
            </w:rPrChange>
          </w:rPr>
          <w:delText xml:space="preserve">BBB </w:delText>
        </w:r>
        <w:r w:rsidR="00A777FA" w:rsidRPr="00066920" w:rsidDel="00066920">
          <w:rPr>
            <w:rFonts w:ascii="Times New Roman" w:hAnsi="Times New Roman" w:cs="Times New Roman"/>
            <w:sz w:val="24"/>
            <w:szCs w:val="24"/>
            <w:rPrChange w:id="712" w:author="Wisch, Julie" w:date="2022-09-28T09:19:00Z">
              <w:rPr>
                <w:rFonts w:ascii="Times New Roman" w:hAnsi="Times New Roman" w:cs="Times New Roman"/>
                <w:sz w:val="24"/>
                <w:szCs w:val="24"/>
              </w:rPr>
            </w:rPrChange>
          </w:rPr>
          <w:delText xml:space="preserve">function </w:delText>
        </w:r>
        <w:r w:rsidR="00C60B78" w:rsidRPr="00066920" w:rsidDel="00066920">
          <w:rPr>
            <w:rFonts w:ascii="Times New Roman" w:hAnsi="Times New Roman" w:cs="Times New Roman"/>
            <w:sz w:val="24"/>
            <w:szCs w:val="24"/>
            <w:rPrChange w:id="713" w:author="Wisch, Julie" w:date="2022-09-28T09:19:00Z">
              <w:rPr>
                <w:rFonts w:ascii="Times New Roman" w:hAnsi="Times New Roman" w:cs="Times New Roman"/>
                <w:sz w:val="24"/>
                <w:szCs w:val="24"/>
              </w:rPr>
            </w:rPrChange>
          </w:rPr>
          <w:delText>(Nidogen-2</w:delText>
        </w:r>
      </w:del>
      <w:customXmlDelRangeStart w:id="714" w:author="Wisch, Julie" w:date="2022-09-28T09:19:00Z"/>
      <w:sdt>
        <w:sdtPr>
          <w:rPr>
            <w:rFonts w:ascii="Times New Roman" w:hAnsi="Times New Roman" w:cs="Times New Roman"/>
            <w:color w:val="000000"/>
            <w:sz w:val="24"/>
            <w:szCs w:val="24"/>
            <w:vertAlign w:val="superscript"/>
            <w:rPrChange w:id="715"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"/>
          <w:id w:val="-544755047"/>
          <w:placeholder>
            <w:docPart w:val="DefaultPlaceholder_-1854013440"/>
          </w:placeholder>
        </w:sdtPr>
        <w:sdtContent>
          <w:customXmlDelRangeEnd w:id="714"/>
          <w:ins w:id="716" w:author="Wisch, Julie" w:date="2022-09-28T11:06:00Z">
            <w:r w:rsidR="008256BA" w:rsidRPr="008256BA">
              <w:rPr>
                <w:rFonts w:ascii="Times New Roman" w:hAnsi="Times New Roman" w:cs="Times New Roman"/>
                <w:color w:val="000000"/>
                <w:sz w:val="24"/>
                <w:szCs w:val="24"/>
                <w:vertAlign w:val="superscript"/>
              </w:rPr>
              <w:t>58</w:t>
            </w:r>
          </w:ins>
          <w:del w:id="717" w:author="Wisch, Julie" w:date="2022-09-28T09:19:00Z">
            <w:r w:rsidR="00143020" w:rsidRPr="008256BA" w:rsidDel="00066920">
              <w:rPr>
                <w:rFonts w:ascii="Times New Roman" w:hAnsi="Times New Roman" w:cs="Times New Roman"/>
                <w:color w:val="000000"/>
                <w:sz w:val="24"/>
                <w:szCs w:val="24"/>
                <w:vertAlign w:val="superscript"/>
              </w:rPr>
              <w:delText>58</w:delText>
            </w:r>
          </w:del>
          <w:customXmlDelRangeStart w:id="718" w:author="Wisch, Julie" w:date="2022-09-28T09:19:00Z"/>
        </w:sdtContent>
      </w:sdt>
      <w:customXmlDelRangeEnd w:id="718"/>
      <w:del w:id="719" w:author="Wisch, Julie" w:date="2022-09-28T09:19:00Z">
        <w:r w:rsidR="00C60B78" w:rsidRPr="00066920" w:rsidDel="00066920">
          <w:rPr>
            <w:rFonts w:ascii="Times New Roman" w:hAnsi="Times New Roman" w:cs="Times New Roman"/>
            <w:sz w:val="24"/>
            <w:szCs w:val="24"/>
          </w:rPr>
          <w:delText xml:space="preserve"> and polymeric immunoglobulin receptor</w:delText>
        </w:r>
      </w:del>
      <w:customXmlDelRangeStart w:id="720" w:author="Wisch, Julie" w:date="2022-09-28T09:19:00Z"/>
      <w:sdt>
        <w:sdtPr>
          <w:rPr>
            <w:rFonts w:ascii="Times New Roman" w:hAnsi="Times New Roman" w:cs="Times New Roman"/>
            <w:color w:val="000000"/>
            <w:sz w:val="24"/>
            <w:szCs w:val="24"/>
            <w:vertAlign w:val="superscript"/>
            <w:rPrChange w:id="721"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"/>
          <w:id w:val="1728027459"/>
          <w:placeholder>
            <w:docPart w:val="DefaultPlaceholder_-1854013440"/>
          </w:placeholder>
        </w:sdtPr>
        <w:sdtContent>
          <w:customXmlDelRangeEnd w:id="720"/>
          <w:ins w:id="722" w:author="Wisch, Julie" w:date="2022-09-28T11:06:00Z">
            <w:r w:rsidR="008256BA" w:rsidRPr="008256BA">
              <w:rPr>
                <w:rFonts w:ascii="Times New Roman" w:hAnsi="Times New Roman" w:cs="Times New Roman"/>
                <w:color w:val="000000"/>
                <w:sz w:val="24"/>
                <w:szCs w:val="24"/>
                <w:vertAlign w:val="superscript"/>
              </w:rPr>
              <w:t>59</w:t>
            </w:r>
          </w:ins>
          <w:del w:id="723" w:author="Wisch, Julie" w:date="2022-09-28T09:19:00Z">
            <w:r w:rsidR="00143020" w:rsidRPr="008256BA" w:rsidDel="00066920">
              <w:rPr>
                <w:rFonts w:ascii="Times New Roman" w:hAnsi="Times New Roman" w:cs="Times New Roman"/>
                <w:color w:val="000000"/>
                <w:sz w:val="24"/>
                <w:szCs w:val="24"/>
                <w:vertAlign w:val="superscript"/>
              </w:rPr>
              <w:delText>59</w:delText>
            </w:r>
          </w:del>
          <w:customXmlDelRangeStart w:id="724" w:author="Wisch, Julie" w:date="2022-09-28T09:19:00Z"/>
        </w:sdtContent>
      </w:sdt>
      <w:customXmlDelRangeEnd w:id="724"/>
      <w:del w:id="725" w:author="Wisch, Julie" w:date="2022-09-28T09:19:00Z">
        <w:r w:rsidR="00C60B78" w:rsidRPr="00066920" w:rsidDel="00066920">
          <w:rPr>
            <w:rFonts w:ascii="Times New Roman" w:hAnsi="Times New Roman" w:cs="Times New Roman"/>
            <w:sz w:val="24"/>
            <w:szCs w:val="24"/>
          </w:rPr>
          <w:delText>)</w:delText>
        </w:r>
        <w:r w:rsidR="00D471A6" w:rsidRPr="00066920" w:rsidDel="00066920">
          <w:rPr>
            <w:rFonts w:ascii="Times New Roman" w:hAnsi="Times New Roman" w:cs="Times New Roman"/>
            <w:sz w:val="24"/>
            <w:szCs w:val="24"/>
          </w:rPr>
          <w:delText>, neurodegeneration (IGF-1</w:delText>
        </w:r>
      </w:del>
      <w:customXmlDelRangeStart w:id="726" w:author="Wisch, Julie" w:date="2022-09-28T09:19:00Z"/>
      <w:sdt>
        <w:sdtPr>
          <w:rPr>
            <w:rFonts w:ascii="Times New Roman" w:hAnsi="Times New Roman" w:cs="Times New Roman"/>
            <w:color w:val="000000"/>
            <w:sz w:val="24"/>
            <w:szCs w:val="24"/>
            <w:vertAlign w:val="superscript"/>
            <w:rPrChange w:id="727"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"/>
          <w:id w:val="-16393714"/>
          <w:placeholder>
            <w:docPart w:val="DefaultPlaceholder_-1854013440"/>
          </w:placeholder>
        </w:sdtPr>
        <w:sdtContent>
          <w:customXmlDelRangeEnd w:id="726"/>
          <w:ins w:id="728" w:author="Wisch, Julie" w:date="2022-09-28T11:06:00Z">
            <w:r w:rsidR="008256BA" w:rsidRPr="008256BA">
              <w:rPr>
                <w:rFonts w:ascii="Times New Roman" w:hAnsi="Times New Roman" w:cs="Times New Roman"/>
                <w:color w:val="000000"/>
                <w:sz w:val="24"/>
                <w:szCs w:val="24"/>
                <w:vertAlign w:val="superscript"/>
              </w:rPr>
              <w:t>60</w:t>
            </w:r>
          </w:ins>
          <w:del w:id="729" w:author="Wisch, Julie" w:date="2022-09-28T09:19:00Z">
            <w:r w:rsidR="00143020" w:rsidRPr="008256BA" w:rsidDel="00066920">
              <w:rPr>
                <w:rFonts w:ascii="Times New Roman" w:hAnsi="Times New Roman" w:cs="Times New Roman"/>
                <w:color w:val="000000"/>
                <w:sz w:val="24"/>
                <w:szCs w:val="24"/>
                <w:vertAlign w:val="superscript"/>
              </w:rPr>
              <w:delText>60</w:delText>
            </w:r>
          </w:del>
          <w:customXmlDelRangeStart w:id="730" w:author="Wisch, Julie" w:date="2022-09-28T09:19:00Z"/>
        </w:sdtContent>
      </w:sdt>
      <w:customXmlDelRangeEnd w:id="730"/>
      <w:del w:id="731" w:author="Wisch, Julie" w:date="2022-09-28T09:19:00Z">
        <w:r w:rsidR="00D471A6" w:rsidRPr="00066920" w:rsidDel="00066920">
          <w:rPr>
            <w:rFonts w:ascii="Times New Roman" w:hAnsi="Times New Roman" w:cs="Times New Roman"/>
            <w:sz w:val="24"/>
            <w:szCs w:val="24"/>
          </w:rPr>
          <w:delText>, haptoglobin</w:delText>
        </w:r>
      </w:del>
      <w:customXmlDelRangeStart w:id="732" w:author="Wisch, Julie" w:date="2022-09-28T09:19:00Z"/>
      <w:sdt>
        <w:sdtPr>
          <w:rPr>
            <w:rFonts w:ascii="Times New Roman" w:hAnsi="Times New Roman" w:cs="Times New Roman"/>
            <w:color w:val="000000"/>
            <w:sz w:val="24"/>
            <w:szCs w:val="24"/>
            <w:vertAlign w:val="superscript"/>
            <w:rPrChange w:id="733"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"/>
          <w:id w:val="1154649049"/>
          <w:placeholder>
            <w:docPart w:val="DefaultPlaceholder_-1854013440"/>
          </w:placeholder>
        </w:sdtPr>
        <w:sdtContent>
          <w:customXmlDelRangeEnd w:id="732"/>
          <w:ins w:id="734" w:author="Wisch, Julie" w:date="2022-09-28T11:06:00Z">
            <w:r w:rsidR="008256BA" w:rsidRPr="008256BA">
              <w:rPr>
                <w:rFonts w:ascii="Times New Roman" w:hAnsi="Times New Roman" w:cs="Times New Roman"/>
                <w:color w:val="000000"/>
                <w:sz w:val="24"/>
                <w:szCs w:val="24"/>
                <w:vertAlign w:val="superscript"/>
              </w:rPr>
              <w:t>61,62</w:t>
            </w:r>
          </w:ins>
          <w:del w:id="735" w:author="Wisch, Julie" w:date="2022-09-28T09:19:00Z">
            <w:r w:rsidR="00143020" w:rsidRPr="008256BA" w:rsidDel="00066920">
              <w:rPr>
                <w:rFonts w:ascii="Times New Roman" w:hAnsi="Times New Roman" w:cs="Times New Roman"/>
                <w:color w:val="000000"/>
                <w:sz w:val="24"/>
                <w:szCs w:val="24"/>
                <w:vertAlign w:val="superscript"/>
              </w:rPr>
              <w:delText>61,62</w:delText>
            </w:r>
          </w:del>
          <w:customXmlDelRangeStart w:id="736" w:author="Wisch, Julie" w:date="2022-09-28T09:19:00Z"/>
        </w:sdtContent>
      </w:sdt>
      <w:customXmlDelRangeEnd w:id="736"/>
      <w:del w:id="737" w:author="Wisch, Julie" w:date="2022-09-28T09:19:00Z">
        <w:r w:rsidR="00D471A6" w:rsidRPr="00066920" w:rsidDel="00066920">
          <w:rPr>
            <w:rFonts w:ascii="Times New Roman" w:hAnsi="Times New Roman" w:cs="Times New Roman"/>
            <w:sz w:val="24"/>
            <w:szCs w:val="24"/>
          </w:rPr>
          <w:delText xml:space="preserve">, and complement </w:delText>
        </w:r>
        <w:r w:rsidR="00196983" w:rsidRPr="00066920" w:rsidDel="00066920">
          <w:rPr>
            <w:rFonts w:ascii="Times New Roman" w:hAnsi="Times New Roman" w:cs="Times New Roman"/>
            <w:sz w:val="24"/>
            <w:szCs w:val="24"/>
          </w:rPr>
          <w:delText>C1R</w:delText>
        </w:r>
      </w:del>
      <w:customXmlDelRangeStart w:id="738" w:author="Wisch, Julie" w:date="2022-09-28T09:19:00Z"/>
      <w:sdt>
        <w:sdtPr>
          <w:rPr>
            <w:rFonts w:ascii="Times New Roman" w:hAnsi="Times New Roman" w:cs="Times New Roman"/>
            <w:color w:val="000000"/>
            <w:sz w:val="24"/>
            <w:szCs w:val="24"/>
            <w:vertAlign w:val="superscript"/>
            <w:rPrChange w:id="739"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"/>
          <w:id w:val="-520928111"/>
          <w:placeholder>
            <w:docPart w:val="DefaultPlaceholder_-1854013440"/>
          </w:placeholder>
        </w:sdtPr>
        <w:sdtContent>
          <w:customXmlDelRangeEnd w:id="738"/>
          <w:ins w:id="740" w:author="Wisch, Julie" w:date="2022-09-28T11:06:00Z">
            <w:r w:rsidR="008256BA" w:rsidRPr="008256BA">
              <w:rPr>
                <w:rFonts w:ascii="Times New Roman" w:hAnsi="Times New Roman" w:cs="Times New Roman"/>
                <w:color w:val="000000"/>
                <w:sz w:val="24"/>
                <w:szCs w:val="24"/>
                <w:vertAlign w:val="superscript"/>
              </w:rPr>
              <w:t>63</w:t>
            </w:r>
          </w:ins>
          <w:del w:id="741" w:author="Wisch, Julie" w:date="2022-09-28T09:19:00Z">
            <w:r w:rsidR="00143020" w:rsidRPr="008256BA" w:rsidDel="00066920">
              <w:rPr>
                <w:rFonts w:ascii="Times New Roman" w:hAnsi="Times New Roman" w:cs="Times New Roman"/>
                <w:color w:val="000000"/>
                <w:sz w:val="24"/>
                <w:szCs w:val="24"/>
                <w:vertAlign w:val="superscript"/>
              </w:rPr>
              <w:delText>63</w:delText>
            </w:r>
          </w:del>
          <w:customXmlDelRangeStart w:id="742" w:author="Wisch, Julie" w:date="2022-09-28T09:19:00Z"/>
        </w:sdtContent>
      </w:sdt>
      <w:customXmlDelRangeEnd w:id="742"/>
      <w:del w:id="743" w:author="Wisch, Julie" w:date="2022-09-28T09:19:00Z">
        <w:r w:rsidR="00D471A6" w:rsidRPr="00066920" w:rsidDel="00066920">
          <w:rPr>
            <w:rFonts w:ascii="Times New Roman" w:hAnsi="Times New Roman" w:cs="Times New Roman"/>
            <w:sz w:val="24"/>
            <w:szCs w:val="24"/>
          </w:rPr>
          <w:delText>), and liver function (RBP 4</w:delText>
        </w:r>
      </w:del>
      <w:customXmlDelRangeStart w:id="744" w:author="Wisch, Julie" w:date="2022-09-28T09:19:00Z"/>
      <w:sdt>
        <w:sdtPr>
          <w:rPr>
            <w:rFonts w:ascii="Times New Roman" w:hAnsi="Times New Roman" w:cs="Times New Roman"/>
            <w:color w:val="000000"/>
            <w:sz w:val="24"/>
            <w:szCs w:val="24"/>
            <w:vertAlign w:val="superscript"/>
            <w:rPrChange w:id="745"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ZWFiNTc3ODktYzM2ZS00NDgwLTk0YzMtYTgzYjgyNjc4M2RkIiwicHJvcGVydGllcyI6eyJub3RlSW5kZXgiOjB9LCJpc0VkaXRlZCI6ZmFsc2UsIm1hbnVhbE92ZXJyaWRlIjp7ImlzTWFudWFsbHlPdmVycmlkZGVuIjpmYWxzZSwiY2l0ZXByb2NUZXh0IjoiPHN1cD42Mjwvc3VwPiIsIm1hbnVhbE92ZXJyaWRlVGV4dCI6IiJ9LCJjaXRhdGlvbkl0ZW1zIjpbeyJpZCI6IjM3MDdhMjRhLTQ2ZTUtM2E2Ni1hZjUwLTQ0MzZlYjU1MGIzZiIsIml0ZW1EYXRhIjp7InR5cGUiOiJhcnRpY2xlLWpvdXJuYWwiLCJpZCI6IjM3MDdhMjRhLTQ2ZTUtM2E2Ni1hZjUwLTQ0MzZlYjU1MGIzZi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
          <w:id w:val="194509676"/>
          <w:placeholder>
            <w:docPart w:val="DefaultPlaceholder_-1854013440"/>
          </w:placeholder>
        </w:sdtPr>
        <w:sdtContent>
          <w:customXmlDelRangeEnd w:id="744"/>
          <w:ins w:id="746" w:author="Wisch, Julie" w:date="2022-09-28T11:06:00Z">
            <w:r w:rsidR="008256BA" w:rsidRPr="008256BA">
              <w:rPr>
                <w:rFonts w:ascii="Times New Roman" w:hAnsi="Times New Roman" w:cs="Times New Roman"/>
                <w:color w:val="000000"/>
                <w:sz w:val="24"/>
                <w:szCs w:val="24"/>
                <w:vertAlign w:val="superscript"/>
              </w:rPr>
              <w:t>62</w:t>
            </w:r>
          </w:ins>
          <w:del w:id="747" w:author="Wisch, Julie" w:date="2022-09-28T09:19:00Z">
            <w:r w:rsidR="00143020" w:rsidRPr="008256BA" w:rsidDel="00066920">
              <w:rPr>
                <w:rFonts w:ascii="Times New Roman" w:hAnsi="Times New Roman" w:cs="Times New Roman"/>
                <w:color w:val="000000"/>
                <w:sz w:val="24"/>
                <w:szCs w:val="24"/>
                <w:vertAlign w:val="superscript"/>
              </w:rPr>
              <w:delText>62</w:delText>
            </w:r>
          </w:del>
          <w:customXmlDelRangeStart w:id="748" w:author="Wisch, Julie" w:date="2022-09-28T09:19:00Z"/>
        </w:sdtContent>
      </w:sdt>
      <w:customXmlDelRangeEnd w:id="748"/>
      <w:del w:id="749" w:author="Wisch, Julie" w:date="2022-09-28T09:19:00Z">
        <w:r w:rsidR="00D471A6" w:rsidRPr="00066920" w:rsidDel="00066920">
          <w:rPr>
            <w:rFonts w:ascii="Times New Roman" w:hAnsi="Times New Roman" w:cs="Times New Roman"/>
            <w:sz w:val="24"/>
            <w:szCs w:val="24"/>
          </w:rPr>
          <w:delText xml:space="preserve">). </w:delText>
        </w:r>
        <w:r w:rsidR="00280CBA" w:rsidRPr="00066920" w:rsidDel="00066920">
          <w:rPr>
            <w:rFonts w:ascii="Times New Roman" w:hAnsi="Times New Roman" w:cs="Times New Roman"/>
            <w:sz w:val="24"/>
            <w:szCs w:val="24"/>
          </w:rPr>
          <w:delText>A c</w:delText>
        </w:r>
        <w:r w:rsidR="00280CBA" w:rsidRPr="006411D3" w:rsidDel="00066920">
          <w:rPr>
            <w:rFonts w:ascii="Times New Roman" w:hAnsi="Times New Roman" w:cs="Times New Roman"/>
            <w:sz w:val="24"/>
            <w:szCs w:val="24"/>
          </w:rPr>
          <w:delText>omplete listing of all proteins demonstrating an AUC of at least 0.750 for classification is shown in Supplemental Figure 10.</w:delText>
        </w:r>
        <w:r w:rsidRPr="00DC45D8" w:rsidDel="00066920">
          <w:rPr>
            <w:rFonts w:ascii="Times New Roman" w:hAnsi="Times New Roman" w:cs="Times New Roman"/>
            <w:sz w:val="24"/>
            <w:szCs w:val="24"/>
          </w:rPr>
          <w:delText xml:space="preserve"> </w:delText>
        </w:r>
      </w:del>
    </w:p>
    <w:p w14:paraId="281418B6" w14:textId="4E4B946D" w:rsidR="00C60B78" w:rsidRPr="00191D0A" w:rsidDel="00066920" w:rsidRDefault="00A168F8">
      <w:pPr>
        <w:rPr>
          <w:del w:id="750" w:author="Wisch, Julie" w:date="2022-09-28T09:19:00Z"/>
          <w:rFonts w:ascii="Times New Roman" w:hAnsi="Times New Roman" w:cs="Times New Roman"/>
          <w:sz w:val="24"/>
          <w:szCs w:val="24"/>
        </w:rPr>
      </w:pPr>
      <w:del w:id="751" w:author="Wisch, Julie" w:date="2022-09-28T09:19:00Z">
        <w:r w:rsidRPr="008256BA" w:rsidDel="00066920">
          <w:rPr>
            <w:rFonts w:ascii="Times New Roman" w:hAnsi="Times New Roman" w:cs="Times New Roman"/>
            <w:sz w:val="24"/>
            <w:szCs w:val="24"/>
          </w:rPr>
          <w:delText>Classification of the Intermediate AD Biomarkers compared to the AD Biomarker Negative group was at the borderline for acceptable performance (full dataset classification AUC = 0.698, 10-fold cross-validated classification AUC = 0.666). This was the least</w:delText>
        </w:r>
        <w:r w:rsidR="00280CBA" w:rsidRPr="00FB05D6" w:rsidDel="00066920">
          <w:rPr>
            <w:rFonts w:ascii="Times New Roman" w:hAnsi="Times New Roman" w:cs="Times New Roman"/>
            <w:sz w:val="24"/>
            <w:szCs w:val="24"/>
          </w:rPr>
          <w:delText xml:space="preserve"> successful via the </w:delText>
        </w:r>
        <w:r w:rsidR="00196983" w:rsidRPr="00FB05D6" w:rsidDel="00066920">
          <w:rPr>
            <w:rFonts w:ascii="Times New Roman" w:hAnsi="Times New Roman" w:cs="Times New Roman"/>
            <w:sz w:val="24"/>
            <w:szCs w:val="24"/>
          </w:rPr>
          <w:delText>Pelora</w:delText>
        </w:r>
        <w:r w:rsidR="00280CBA" w:rsidRPr="00FB05D6" w:rsidDel="00066920">
          <w:rPr>
            <w:rFonts w:ascii="Times New Roman" w:hAnsi="Times New Roman" w:cs="Times New Roman"/>
            <w:sz w:val="24"/>
            <w:szCs w:val="24"/>
          </w:rPr>
          <w:delText>-base</w:delText>
        </w:r>
        <w:r w:rsidR="00280CBA" w:rsidRPr="008256BA" w:rsidDel="00066920">
          <w:rPr>
            <w:rFonts w:ascii="Times New Roman" w:hAnsi="Times New Roman" w:cs="Times New Roman"/>
            <w:sz w:val="24"/>
            <w:szCs w:val="24"/>
            <w:rPrChange w:id="752" w:author="Wisch, Julie" w:date="2022-09-28T11:07:00Z">
              <w:rPr>
                <w:rFonts w:ascii="Times New Roman" w:hAnsi="Times New Roman" w:cs="Times New Roman"/>
                <w:sz w:val="24"/>
                <w:szCs w:val="24"/>
              </w:rPr>
            </w:rPrChange>
          </w:rPr>
          <w:delText>d clustering approach</w:delText>
        </w:r>
        <w:r w:rsidR="00C60B78" w:rsidRPr="008256BA" w:rsidDel="00066920">
          <w:rPr>
            <w:rFonts w:ascii="Times New Roman" w:hAnsi="Times New Roman" w:cs="Times New Roman"/>
            <w:sz w:val="24"/>
            <w:szCs w:val="24"/>
            <w:rPrChange w:id="753" w:author="Wisch, Julie" w:date="2022-09-28T11:07:00Z">
              <w:rPr>
                <w:rFonts w:ascii="Times New Roman" w:hAnsi="Times New Roman" w:cs="Times New Roman"/>
                <w:sz w:val="24"/>
                <w:szCs w:val="24"/>
              </w:rPr>
            </w:rPrChange>
          </w:rPr>
          <w:delText>, as demonstrated by a lower model AUC</w:delText>
        </w:r>
        <w:r w:rsidR="00D96F85" w:rsidRPr="008256BA" w:rsidDel="00066920">
          <w:rPr>
            <w:rFonts w:ascii="Times New Roman" w:hAnsi="Times New Roman" w:cs="Times New Roman"/>
            <w:sz w:val="24"/>
            <w:szCs w:val="24"/>
            <w:rPrChange w:id="754" w:author="Wisch, Julie" w:date="2022-09-28T11:07:00Z">
              <w:rPr>
                <w:rFonts w:ascii="Times New Roman" w:hAnsi="Times New Roman" w:cs="Times New Roman"/>
                <w:sz w:val="24"/>
                <w:szCs w:val="24"/>
              </w:rPr>
            </w:rPrChange>
          </w:rPr>
          <w:delText xml:space="preserve"> (</w:delText>
        </w:r>
        <w:r w:rsidR="00CB11AE" w:rsidRPr="008256BA" w:rsidDel="00066920">
          <w:rPr>
            <w:rFonts w:ascii="Times New Roman" w:hAnsi="Times New Roman" w:cs="Times New Roman"/>
            <w:sz w:val="24"/>
            <w:szCs w:val="24"/>
            <w:rPrChange w:id="755" w:author="Wisch, Julie" w:date="2022-09-28T11:07:00Z">
              <w:rPr>
                <w:rFonts w:ascii="Times New Roman" w:hAnsi="Times New Roman" w:cs="Times New Roman"/>
                <w:sz w:val="24"/>
                <w:szCs w:val="24"/>
              </w:rPr>
            </w:rPrChange>
          </w:rPr>
          <w:delText>0.698</w:delText>
        </w:r>
        <w:r w:rsidR="00D96F85" w:rsidRPr="008256BA" w:rsidDel="00066920">
          <w:rPr>
            <w:rFonts w:ascii="Times New Roman" w:hAnsi="Times New Roman" w:cs="Times New Roman"/>
            <w:sz w:val="24"/>
            <w:szCs w:val="24"/>
            <w:rPrChange w:id="756" w:author="Wisch, Julie" w:date="2022-09-28T11:07:00Z">
              <w:rPr>
                <w:rFonts w:ascii="Times New Roman" w:hAnsi="Times New Roman" w:cs="Times New Roman"/>
                <w:sz w:val="24"/>
                <w:szCs w:val="24"/>
              </w:rPr>
            </w:rPrChange>
          </w:rPr>
          <w:delText xml:space="preserve"> vs. </w:delText>
        </w:r>
        <w:r w:rsidR="00CB11AE" w:rsidRPr="008256BA" w:rsidDel="00066920">
          <w:rPr>
            <w:rFonts w:ascii="Times New Roman" w:hAnsi="Times New Roman" w:cs="Times New Roman"/>
            <w:sz w:val="24"/>
            <w:szCs w:val="24"/>
            <w:rPrChange w:id="757" w:author="Wisch, Julie" w:date="2022-09-28T11:07:00Z">
              <w:rPr>
                <w:rFonts w:ascii="Times New Roman" w:hAnsi="Times New Roman" w:cs="Times New Roman"/>
                <w:sz w:val="24"/>
                <w:szCs w:val="24"/>
              </w:rPr>
            </w:rPrChange>
          </w:rPr>
          <w:delText>0.750 or 0.970</w:delText>
        </w:r>
        <w:r w:rsidR="00D96F85" w:rsidRPr="008256BA" w:rsidDel="00066920">
          <w:rPr>
            <w:rFonts w:ascii="Times New Roman" w:hAnsi="Times New Roman" w:cs="Times New Roman"/>
            <w:sz w:val="24"/>
            <w:szCs w:val="24"/>
            <w:rPrChange w:id="758" w:author="Wisch, Julie" w:date="2022-09-28T11:07:00Z">
              <w:rPr>
                <w:rFonts w:ascii="Times New Roman" w:hAnsi="Times New Roman" w:cs="Times New Roman"/>
                <w:sz w:val="24"/>
                <w:szCs w:val="24"/>
              </w:rPr>
            </w:rPrChange>
          </w:rPr>
          <w:delText>)</w:delText>
        </w:r>
        <w:r w:rsidR="00C60B78" w:rsidRPr="008256BA" w:rsidDel="00066920">
          <w:rPr>
            <w:rFonts w:ascii="Times New Roman" w:hAnsi="Times New Roman" w:cs="Times New Roman"/>
            <w:sz w:val="24"/>
            <w:szCs w:val="24"/>
            <w:rPrChange w:id="759" w:author="Wisch, Julie" w:date="2022-09-28T11:07:00Z">
              <w:rPr>
                <w:rFonts w:ascii="Times New Roman" w:hAnsi="Times New Roman" w:cs="Times New Roman"/>
                <w:sz w:val="24"/>
                <w:szCs w:val="24"/>
              </w:rPr>
            </w:rPrChange>
          </w:rPr>
          <w:delText xml:space="preserve">. </w:delText>
        </w:r>
        <w:r w:rsidR="00280CBA" w:rsidRPr="008256BA" w:rsidDel="00066920">
          <w:rPr>
            <w:rFonts w:ascii="Times New Roman" w:hAnsi="Times New Roman" w:cs="Times New Roman"/>
            <w:sz w:val="24"/>
            <w:szCs w:val="24"/>
            <w:rPrChange w:id="760" w:author="Wisch, Julie" w:date="2022-09-28T11:07:00Z">
              <w:rPr>
                <w:rFonts w:ascii="Times New Roman" w:hAnsi="Times New Roman" w:cs="Times New Roman"/>
                <w:sz w:val="24"/>
                <w:szCs w:val="24"/>
              </w:rPr>
            </w:rPrChange>
          </w:rPr>
          <w:delText>The</w:delText>
        </w:r>
        <w:r w:rsidR="00C60B78" w:rsidRPr="008256BA" w:rsidDel="00066920">
          <w:rPr>
            <w:rFonts w:ascii="Times New Roman" w:hAnsi="Times New Roman" w:cs="Times New Roman"/>
            <w:sz w:val="24"/>
            <w:szCs w:val="24"/>
            <w:rPrChange w:id="761" w:author="Wisch, Julie" w:date="2022-09-28T11:07:00Z">
              <w:rPr>
                <w:rFonts w:ascii="Times New Roman" w:hAnsi="Times New Roman" w:cs="Times New Roman"/>
                <w:sz w:val="24"/>
                <w:szCs w:val="24"/>
              </w:rPr>
            </w:rPrChange>
          </w:rPr>
          <w:delText xml:space="preserve"> most important proteins for classification </w:delText>
        </w:r>
        <w:r w:rsidR="00280CBA" w:rsidRPr="008256BA" w:rsidDel="00066920">
          <w:rPr>
            <w:rFonts w:ascii="Times New Roman" w:hAnsi="Times New Roman" w:cs="Times New Roman"/>
            <w:sz w:val="24"/>
            <w:szCs w:val="24"/>
            <w:rPrChange w:id="762" w:author="Wisch, Julie" w:date="2022-09-28T11:07:00Z">
              <w:rPr>
                <w:rFonts w:ascii="Times New Roman" w:hAnsi="Times New Roman" w:cs="Times New Roman"/>
                <w:sz w:val="24"/>
                <w:szCs w:val="24"/>
              </w:rPr>
            </w:rPrChange>
          </w:rPr>
          <w:delText xml:space="preserve">via </w:delText>
        </w:r>
        <w:r w:rsidR="00196983" w:rsidRPr="008256BA" w:rsidDel="00066920">
          <w:rPr>
            <w:rFonts w:ascii="Times New Roman" w:hAnsi="Times New Roman" w:cs="Times New Roman"/>
            <w:sz w:val="24"/>
            <w:szCs w:val="24"/>
            <w:rPrChange w:id="763" w:author="Wisch, Julie" w:date="2022-09-28T11:07:00Z">
              <w:rPr>
                <w:rFonts w:ascii="Times New Roman" w:hAnsi="Times New Roman" w:cs="Times New Roman"/>
                <w:sz w:val="24"/>
                <w:szCs w:val="24"/>
              </w:rPr>
            </w:rPrChange>
          </w:rPr>
          <w:delText xml:space="preserve">Pelora </w:delText>
        </w:r>
        <w:r w:rsidR="00C60B78" w:rsidRPr="008256BA" w:rsidDel="00066920">
          <w:rPr>
            <w:rFonts w:ascii="Times New Roman" w:hAnsi="Times New Roman" w:cs="Times New Roman"/>
            <w:sz w:val="24"/>
            <w:szCs w:val="24"/>
            <w:rPrChange w:id="764" w:author="Wisch, Julie" w:date="2022-09-28T11:07:00Z">
              <w:rPr>
                <w:rFonts w:ascii="Times New Roman" w:hAnsi="Times New Roman" w:cs="Times New Roman"/>
                <w:sz w:val="24"/>
                <w:szCs w:val="24"/>
              </w:rPr>
            </w:rPrChange>
          </w:rPr>
          <w:delText xml:space="preserve">included </w:delText>
        </w:r>
        <w:r w:rsidR="00D471A6" w:rsidRPr="008256BA" w:rsidDel="00066920">
          <w:rPr>
            <w:rFonts w:ascii="Times New Roman" w:hAnsi="Times New Roman" w:cs="Times New Roman"/>
            <w:sz w:val="24"/>
            <w:szCs w:val="24"/>
            <w:rPrChange w:id="765" w:author="Wisch, Julie" w:date="2022-09-28T11:07:00Z">
              <w:rPr>
                <w:rFonts w:ascii="Times New Roman" w:hAnsi="Times New Roman" w:cs="Times New Roman"/>
                <w:sz w:val="24"/>
                <w:szCs w:val="24"/>
              </w:rPr>
            </w:rPrChange>
          </w:rPr>
          <w:delText>proteins associated with neurodegeneration</w:delText>
        </w:r>
        <w:r w:rsidR="00C60B78" w:rsidRPr="008256BA" w:rsidDel="00066920">
          <w:rPr>
            <w:rFonts w:ascii="Times New Roman" w:hAnsi="Times New Roman" w:cs="Times New Roman"/>
            <w:sz w:val="24"/>
            <w:szCs w:val="24"/>
            <w:rPrChange w:id="766" w:author="Wisch, Julie" w:date="2022-09-28T11:07:00Z">
              <w:rPr>
                <w:rFonts w:ascii="Times New Roman" w:hAnsi="Times New Roman" w:cs="Times New Roman"/>
                <w:sz w:val="24"/>
                <w:szCs w:val="24"/>
              </w:rPr>
            </w:rPrChange>
          </w:rPr>
          <w:delText xml:space="preserve"> </w:delText>
        </w:r>
        <w:r w:rsidR="00D471A6" w:rsidRPr="008256BA" w:rsidDel="00066920">
          <w:rPr>
            <w:rFonts w:ascii="Times New Roman" w:hAnsi="Times New Roman" w:cs="Times New Roman"/>
            <w:sz w:val="24"/>
            <w:szCs w:val="24"/>
            <w:rPrChange w:id="767" w:author="Wisch, Julie" w:date="2022-09-28T11:07:00Z">
              <w:rPr>
                <w:rFonts w:ascii="Times New Roman" w:hAnsi="Times New Roman" w:cs="Times New Roman"/>
                <w:sz w:val="24"/>
                <w:szCs w:val="24"/>
              </w:rPr>
            </w:rPrChange>
          </w:rPr>
          <w:delText>(14-3-3 protein family</w:delText>
        </w:r>
        <w:r w:rsidR="00B27957" w:rsidRPr="008256BA" w:rsidDel="00066920">
          <w:rPr>
            <w:rFonts w:ascii="Times New Roman" w:hAnsi="Times New Roman" w:cs="Times New Roman"/>
            <w:sz w:val="24"/>
            <w:szCs w:val="24"/>
            <w:rPrChange w:id="768" w:author="Wisch, Julie" w:date="2022-09-28T11:07:00Z">
              <w:rPr>
                <w:rFonts w:ascii="Times New Roman" w:hAnsi="Times New Roman" w:cs="Times New Roman"/>
                <w:sz w:val="24"/>
                <w:szCs w:val="24"/>
              </w:rPr>
            </w:rPrChange>
          </w:rPr>
          <w:delText xml:space="preserve"> (AUC</w:delText>
        </w:r>
        <w:r w:rsidR="00B27957" w:rsidRPr="008256BA" w:rsidDel="00066920">
          <w:rPr>
            <w:rFonts w:ascii="Times New Roman" w:hAnsi="Times New Roman" w:cs="Times New Roman"/>
            <w:sz w:val="24"/>
            <w:szCs w:val="24"/>
            <w:vertAlign w:val="subscript"/>
            <w:rPrChange w:id="769" w:author="Wisch, Julie" w:date="2022-09-28T11:07:00Z">
              <w:rPr>
                <w:rFonts w:ascii="Times New Roman" w:hAnsi="Times New Roman" w:cs="Times New Roman"/>
                <w:sz w:val="24"/>
                <w:szCs w:val="24"/>
                <w:vertAlign w:val="subscript"/>
              </w:rPr>
            </w:rPrChange>
          </w:rPr>
          <w:delText>individual</w:delText>
        </w:r>
        <w:r w:rsidR="00B27957" w:rsidRPr="008256BA" w:rsidDel="00066920">
          <w:rPr>
            <w:rFonts w:ascii="Times New Roman" w:hAnsi="Times New Roman" w:cs="Times New Roman"/>
            <w:sz w:val="24"/>
            <w:szCs w:val="24"/>
            <w:rPrChange w:id="770" w:author="Wisch, Julie" w:date="2022-09-28T11:07:00Z">
              <w:rPr>
                <w:rFonts w:ascii="Times New Roman" w:hAnsi="Times New Roman" w:cs="Times New Roman"/>
                <w:sz w:val="24"/>
                <w:szCs w:val="24"/>
              </w:rPr>
            </w:rPrChange>
          </w:rPr>
          <w:delText xml:space="preserve"> = 0.</w:delText>
        </w:r>
        <w:r w:rsidR="006841A5" w:rsidRPr="008256BA" w:rsidDel="00066920">
          <w:rPr>
            <w:rFonts w:ascii="Times New Roman" w:hAnsi="Times New Roman" w:cs="Times New Roman"/>
            <w:sz w:val="24"/>
            <w:szCs w:val="24"/>
            <w:rPrChange w:id="771" w:author="Wisch, Julie" w:date="2022-09-28T11:07:00Z">
              <w:rPr>
                <w:rFonts w:ascii="Times New Roman" w:hAnsi="Times New Roman" w:cs="Times New Roman"/>
                <w:sz w:val="24"/>
                <w:szCs w:val="24"/>
              </w:rPr>
            </w:rPrChange>
          </w:rPr>
          <w:delText>829</w:delText>
        </w:r>
        <w:r w:rsidR="00B27957" w:rsidRPr="008256BA" w:rsidDel="00066920">
          <w:rPr>
            <w:rFonts w:ascii="Times New Roman" w:hAnsi="Times New Roman" w:cs="Times New Roman"/>
            <w:sz w:val="24"/>
            <w:szCs w:val="24"/>
            <w:rPrChange w:id="772" w:author="Wisch, Julie" w:date="2022-09-28T11:07:00Z">
              <w:rPr>
                <w:rFonts w:ascii="Times New Roman" w:hAnsi="Times New Roman" w:cs="Times New Roman"/>
                <w:sz w:val="24"/>
                <w:szCs w:val="24"/>
              </w:rPr>
            </w:rPrChange>
          </w:rPr>
          <w:delText xml:space="preserve">, PPS = 0.251) </w:delText>
        </w:r>
      </w:del>
      <w:customXmlDelRangeStart w:id="773" w:author="Wisch, Julie" w:date="2022-09-28T09:19:00Z"/>
      <w:sdt>
        <w:sdtPr>
          <w:rPr>
            <w:rFonts w:ascii="Times New Roman" w:hAnsi="Times New Roman" w:cs="Times New Roman"/>
            <w:color w:val="000000"/>
            <w:sz w:val="24"/>
            <w:szCs w:val="24"/>
            <w:vertAlign w:val="superscript"/>
            <w:rPrChange w:id="774"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YWY4OGUwM2YtNTI4OC00MjMyLThiMGYtNDE4ZDM3YTk3MWRm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
          <w:id w:val="-1738936219"/>
          <w:placeholder>
            <w:docPart w:val="DefaultPlaceholder_-1854013440"/>
          </w:placeholder>
        </w:sdtPr>
        <w:sdtContent>
          <w:customXmlDelRangeEnd w:id="773"/>
          <w:ins w:id="775" w:author="Wisch, Julie" w:date="2022-09-28T11:06:00Z">
            <w:r w:rsidR="008256BA" w:rsidRPr="008256BA">
              <w:rPr>
                <w:rFonts w:ascii="Times New Roman" w:hAnsi="Times New Roman" w:cs="Times New Roman"/>
                <w:color w:val="000000"/>
                <w:sz w:val="24"/>
                <w:szCs w:val="24"/>
                <w:vertAlign w:val="superscript"/>
                <w:rPrChange w:id="776" w:author="Wisch, Julie" w:date="2022-09-28T11:07:00Z">
                  <w:rPr>
                    <w:rFonts w:ascii="Times New Roman" w:hAnsi="Times New Roman" w:cs="Times New Roman"/>
                    <w:color w:val="000000"/>
                    <w:sz w:val="24"/>
                    <w:szCs w:val="24"/>
                    <w:highlight w:val="yellow"/>
                    <w:vertAlign w:val="superscript"/>
                  </w:rPr>
                </w:rPrChange>
              </w:rPr>
              <w:t>56</w:t>
            </w:r>
          </w:ins>
          <w:del w:id="777" w:author="Wisch, Julie" w:date="2022-09-28T09:19:00Z">
            <w:r w:rsidR="00143020" w:rsidRPr="008256BA" w:rsidDel="00066920">
              <w:rPr>
                <w:rFonts w:ascii="Times New Roman" w:hAnsi="Times New Roman" w:cs="Times New Roman"/>
                <w:color w:val="000000"/>
                <w:sz w:val="24"/>
                <w:szCs w:val="24"/>
                <w:vertAlign w:val="superscript"/>
              </w:rPr>
              <w:delText>56</w:delText>
            </w:r>
          </w:del>
          <w:customXmlDelRangeStart w:id="778" w:author="Wisch, Julie" w:date="2022-09-28T09:19:00Z"/>
        </w:sdtContent>
      </w:sdt>
      <w:customXmlDelRangeEnd w:id="778"/>
      <w:del w:id="779" w:author="Wisch, Julie" w:date="2022-09-28T09:19:00Z">
        <w:r w:rsidR="00D471A6" w:rsidRPr="008256BA" w:rsidDel="00066920">
          <w:rPr>
            <w:rFonts w:ascii="Times New Roman" w:hAnsi="Times New Roman" w:cs="Times New Roman"/>
            <w:sz w:val="24"/>
            <w:szCs w:val="24"/>
          </w:rPr>
          <w:delText xml:space="preserve"> and</w:delText>
        </w:r>
        <w:r w:rsidR="00C60B78" w:rsidRPr="008256BA" w:rsidDel="00066920">
          <w:rPr>
            <w:rFonts w:ascii="Times New Roman" w:hAnsi="Times New Roman" w:cs="Times New Roman"/>
            <w:sz w:val="24"/>
            <w:szCs w:val="24"/>
          </w:rPr>
          <w:delText xml:space="preserve"> neurogenic-locus notch homolog protein3</w:delText>
        </w:r>
        <w:r w:rsidR="00B27957" w:rsidRPr="008256BA" w:rsidDel="00066920">
          <w:rPr>
            <w:rFonts w:ascii="Times New Roman" w:hAnsi="Times New Roman" w:cs="Times New Roman"/>
            <w:sz w:val="24"/>
            <w:szCs w:val="24"/>
          </w:rPr>
          <w:delText xml:space="preserve"> (AUC</w:delText>
        </w:r>
        <w:r w:rsidR="00B27957" w:rsidRPr="008256BA" w:rsidDel="00066920">
          <w:rPr>
            <w:rFonts w:ascii="Times New Roman" w:hAnsi="Times New Roman" w:cs="Times New Roman"/>
            <w:sz w:val="24"/>
            <w:szCs w:val="24"/>
            <w:vertAlign w:val="subscript"/>
          </w:rPr>
          <w:delText>individual</w:delText>
        </w:r>
        <w:r w:rsidR="00B27957" w:rsidRPr="00F86D5A" w:rsidDel="00066920">
          <w:rPr>
            <w:rFonts w:ascii="Times New Roman" w:hAnsi="Times New Roman" w:cs="Times New Roman"/>
            <w:sz w:val="24"/>
            <w:szCs w:val="24"/>
          </w:rPr>
          <w:delText xml:space="preserve"> = 0.</w:delText>
        </w:r>
        <w:r w:rsidR="006841A5" w:rsidRPr="00F86D5A" w:rsidDel="00066920">
          <w:rPr>
            <w:rFonts w:ascii="Times New Roman" w:hAnsi="Times New Roman" w:cs="Times New Roman"/>
            <w:sz w:val="24"/>
            <w:szCs w:val="24"/>
          </w:rPr>
          <w:delText>650</w:delText>
        </w:r>
        <w:r w:rsidR="00B27957" w:rsidRPr="00F86D5A" w:rsidDel="00066920">
          <w:rPr>
            <w:rFonts w:ascii="Times New Roman" w:hAnsi="Times New Roman" w:cs="Times New Roman"/>
            <w:sz w:val="24"/>
            <w:szCs w:val="24"/>
          </w:rPr>
          <w:delText>, PPS = 0.199)</w:delText>
        </w:r>
      </w:del>
      <w:customXmlDelRangeStart w:id="780" w:author="Wisch, Julie" w:date="2022-09-28T09:19:00Z"/>
      <w:sdt>
        <w:sdtPr>
          <w:rPr>
            <w:rFonts w:ascii="Times New Roman" w:hAnsi="Times New Roman" w:cs="Times New Roman"/>
            <w:color w:val="000000"/>
            <w:sz w:val="24"/>
            <w:szCs w:val="24"/>
            <w:vertAlign w:val="superscript"/>
            <w:rPrChange w:id="781"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OWY0MzFkMzItZGJkYy00ZjJmLWI0ZDItYzlhZGFhMDM2MzJj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
          <w:id w:val="789790199"/>
          <w:placeholder>
            <w:docPart w:val="DefaultPlaceholder_-1854013440"/>
          </w:placeholder>
        </w:sdtPr>
        <w:sdtContent>
          <w:customXmlDelRangeEnd w:id="780"/>
          <w:ins w:id="782" w:author="Wisch, Julie" w:date="2022-09-28T11:06:00Z">
            <w:r w:rsidR="008256BA" w:rsidRPr="008256BA">
              <w:rPr>
                <w:rFonts w:ascii="Times New Roman" w:hAnsi="Times New Roman" w:cs="Times New Roman"/>
                <w:color w:val="000000"/>
                <w:sz w:val="24"/>
                <w:szCs w:val="24"/>
                <w:vertAlign w:val="superscript"/>
                <w:rPrChange w:id="783" w:author="Wisch, Julie" w:date="2022-09-28T11:07:00Z">
                  <w:rPr>
                    <w:rFonts w:ascii="Times New Roman" w:hAnsi="Times New Roman" w:cs="Times New Roman"/>
                    <w:color w:val="000000"/>
                    <w:sz w:val="24"/>
                    <w:szCs w:val="24"/>
                    <w:highlight w:val="yellow"/>
                    <w:vertAlign w:val="superscript"/>
                  </w:rPr>
                </w:rPrChange>
              </w:rPr>
              <w:t>64</w:t>
            </w:r>
          </w:ins>
          <w:del w:id="784" w:author="Wisch, Julie" w:date="2022-09-28T09:19:00Z">
            <w:r w:rsidR="00143020" w:rsidRPr="008256BA" w:rsidDel="00066920">
              <w:rPr>
                <w:rFonts w:ascii="Times New Roman" w:hAnsi="Times New Roman" w:cs="Times New Roman"/>
                <w:color w:val="000000"/>
                <w:sz w:val="24"/>
                <w:szCs w:val="24"/>
                <w:vertAlign w:val="superscript"/>
              </w:rPr>
              <w:delText>64</w:delText>
            </w:r>
          </w:del>
          <w:customXmlDelRangeStart w:id="785" w:author="Wisch, Julie" w:date="2022-09-28T09:19:00Z"/>
        </w:sdtContent>
      </w:sdt>
      <w:customXmlDelRangeEnd w:id="785"/>
      <w:del w:id="786" w:author="Wisch, Julie" w:date="2022-09-28T09:19:00Z">
        <w:r w:rsidR="00D471A6" w:rsidRPr="008256BA" w:rsidDel="00066920">
          <w:rPr>
            <w:rFonts w:ascii="Times New Roman" w:hAnsi="Times New Roman" w:cs="Times New Roman"/>
            <w:sz w:val="24"/>
            <w:szCs w:val="24"/>
          </w:rPr>
          <w:delText>)</w:delText>
        </w:r>
        <w:r w:rsidR="00C60B78" w:rsidRPr="008256BA" w:rsidDel="00066920">
          <w:rPr>
            <w:rFonts w:ascii="Times New Roman" w:hAnsi="Times New Roman" w:cs="Times New Roman"/>
            <w:sz w:val="24"/>
            <w:szCs w:val="24"/>
          </w:rPr>
          <w:delText xml:space="preserve">, </w:delText>
        </w:r>
        <w:r w:rsidR="00D471A6" w:rsidRPr="008256BA" w:rsidDel="00066920">
          <w:rPr>
            <w:rFonts w:ascii="Times New Roman" w:hAnsi="Times New Roman" w:cs="Times New Roman"/>
            <w:sz w:val="24"/>
            <w:szCs w:val="24"/>
          </w:rPr>
          <w:delText>amyloid production and regulation (</w:delText>
        </w:r>
        <w:r w:rsidR="00C60B78" w:rsidRPr="008256BA" w:rsidDel="00066920">
          <w:rPr>
            <w:rFonts w:ascii="Times New Roman" w:hAnsi="Times New Roman" w:cs="Times New Roman"/>
            <w:sz w:val="24"/>
            <w:szCs w:val="24"/>
          </w:rPr>
          <w:delText>ubiquitin-fold modifier 1</w:delText>
        </w:r>
      </w:del>
      <w:customXmlDelRangeStart w:id="787" w:author="Wisch, Julie" w:date="2022-09-28T09:19:00Z"/>
      <w:sdt>
        <w:sdtPr>
          <w:rPr>
            <w:rFonts w:ascii="Times New Roman" w:hAnsi="Times New Roman" w:cs="Times New Roman"/>
            <w:color w:val="000000"/>
            <w:sz w:val="24"/>
            <w:szCs w:val="24"/>
            <w:vertAlign w:val="superscript"/>
            <w:rPrChange w:id="788"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NzJjMGVlODYtNjhhMy00ZmU1LWFkODItYzJkNmU5NmFkNGYx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
          <w:id w:val="-576512699"/>
          <w:placeholder>
            <w:docPart w:val="DefaultPlaceholder_-1854013440"/>
          </w:placeholder>
        </w:sdtPr>
        <w:sdtContent>
          <w:customXmlDelRangeEnd w:id="787"/>
          <w:ins w:id="789" w:author="Wisch, Julie" w:date="2022-09-28T11:06:00Z">
            <w:r w:rsidR="008256BA" w:rsidRPr="008256BA">
              <w:rPr>
                <w:rFonts w:ascii="Times New Roman" w:hAnsi="Times New Roman" w:cs="Times New Roman"/>
                <w:color w:val="000000"/>
                <w:sz w:val="24"/>
                <w:szCs w:val="24"/>
                <w:vertAlign w:val="superscript"/>
                <w:rPrChange w:id="790" w:author="Wisch, Julie" w:date="2022-09-28T11:07:00Z">
                  <w:rPr>
                    <w:rFonts w:ascii="Times New Roman" w:hAnsi="Times New Roman" w:cs="Times New Roman"/>
                    <w:color w:val="000000"/>
                    <w:sz w:val="24"/>
                    <w:szCs w:val="24"/>
                    <w:highlight w:val="yellow"/>
                    <w:vertAlign w:val="superscript"/>
                  </w:rPr>
                </w:rPrChange>
              </w:rPr>
              <w:t>64</w:t>
            </w:r>
          </w:ins>
          <w:del w:id="791" w:author="Wisch, Julie" w:date="2022-09-28T09:19:00Z">
            <w:r w:rsidR="00143020" w:rsidRPr="008256BA" w:rsidDel="00066920">
              <w:rPr>
                <w:rFonts w:ascii="Times New Roman" w:hAnsi="Times New Roman" w:cs="Times New Roman"/>
                <w:color w:val="000000"/>
                <w:sz w:val="24"/>
                <w:szCs w:val="24"/>
                <w:vertAlign w:val="superscript"/>
              </w:rPr>
              <w:delText>64</w:delText>
            </w:r>
          </w:del>
          <w:customXmlDelRangeStart w:id="792" w:author="Wisch, Julie" w:date="2022-09-28T09:19:00Z"/>
        </w:sdtContent>
      </w:sdt>
      <w:customXmlDelRangeEnd w:id="792"/>
      <w:del w:id="793" w:author="Wisch, Julie" w:date="2022-09-28T09:19:00Z">
        <w:r w:rsidR="00B27957" w:rsidRPr="008256BA" w:rsidDel="00066920">
          <w:rPr>
            <w:rFonts w:ascii="Times New Roman" w:hAnsi="Times New Roman" w:cs="Times New Roman"/>
            <w:color w:val="000000"/>
            <w:sz w:val="24"/>
            <w:szCs w:val="24"/>
          </w:rPr>
          <w:delText xml:space="preserve"> </w:delText>
        </w:r>
        <w:r w:rsidR="00B27957" w:rsidRPr="008256BA" w:rsidDel="00066920">
          <w:rPr>
            <w:rFonts w:ascii="Times New Roman" w:hAnsi="Times New Roman" w:cs="Times New Roman"/>
            <w:sz w:val="24"/>
            <w:szCs w:val="24"/>
          </w:rPr>
          <w:delText>(AUC</w:delText>
        </w:r>
        <w:r w:rsidR="00B27957" w:rsidRPr="008256BA" w:rsidDel="00066920">
          <w:rPr>
            <w:rFonts w:ascii="Times New Roman" w:hAnsi="Times New Roman" w:cs="Times New Roman"/>
            <w:sz w:val="24"/>
            <w:szCs w:val="24"/>
            <w:vertAlign w:val="subscript"/>
          </w:rPr>
          <w:delText>individual</w:delText>
        </w:r>
        <w:r w:rsidR="00B27957" w:rsidRPr="008256BA" w:rsidDel="00066920">
          <w:rPr>
            <w:rFonts w:ascii="Times New Roman" w:hAnsi="Times New Roman" w:cs="Times New Roman"/>
            <w:sz w:val="24"/>
            <w:szCs w:val="24"/>
          </w:rPr>
          <w:delText xml:space="preserve"> = 0.</w:delText>
        </w:r>
        <w:r w:rsidR="006841A5" w:rsidRPr="00F86D5A" w:rsidDel="00066920">
          <w:rPr>
            <w:rFonts w:ascii="Times New Roman" w:hAnsi="Times New Roman" w:cs="Times New Roman"/>
            <w:sz w:val="24"/>
            <w:szCs w:val="24"/>
          </w:rPr>
          <w:delText>817</w:delText>
        </w:r>
        <w:r w:rsidR="00B27957" w:rsidRPr="00F86D5A" w:rsidDel="00066920">
          <w:rPr>
            <w:rFonts w:ascii="Times New Roman" w:hAnsi="Times New Roman" w:cs="Times New Roman"/>
            <w:sz w:val="24"/>
            <w:szCs w:val="24"/>
          </w:rPr>
          <w:delText>, PPS = 0.263)</w:delText>
        </w:r>
        <w:r w:rsidR="00D471A6" w:rsidRPr="00F86D5A" w:rsidDel="00066920">
          <w:rPr>
            <w:rFonts w:ascii="Times New Roman" w:hAnsi="Times New Roman" w:cs="Times New Roman"/>
            <w:sz w:val="24"/>
            <w:szCs w:val="24"/>
          </w:rPr>
          <w:delText xml:space="preserve">), and BBB </w:delText>
        </w:r>
        <w:r w:rsidR="0070797E" w:rsidRPr="00F86D5A" w:rsidDel="00066920">
          <w:rPr>
            <w:rFonts w:ascii="Times New Roman" w:hAnsi="Times New Roman" w:cs="Times New Roman"/>
            <w:sz w:val="24"/>
            <w:szCs w:val="24"/>
          </w:rPr>
          <w:delText xml:space="preserve">function </w:delText>
        </w:r>
        <w:r w:rsidR="00D471A6" w:rsidRPr="00BD7EA1" w:rsidDel="00066920">
          <w:rPr>
            <w:rFonts w:ascii="Times New Roman" w:hAnsi="Times New Roman" w:cs="Times New Roman"/>
            <w:sz w:val="24"/>
            <w:szCs w:val="24"/>
          </w:rPr>
          <w:delText>(</w:delText>
        </w:r>
        <w:r w:rsidR="00162C22" w:rsidRPr="00BD7EA1" w:rsidDel="00066920">
          <w:rPr>
            <w:rFonts w:ascii="Times New Roman" w:hAnsi="Times New Roman" w:cs="Times New Roman"/>
            <w:sz w:val="24"/>
            <w:szCs w:val="24"/>
          </w:rPr>
          <w:delText>SMOC</w:delText>
        </w:r>
        <w:r w:rsidR="00C60B78" w:rsidRPr="00BD7EA1" w:rsidDel="00066920">
          <w:rPr>
            <w:rFonts w:ascii="Times New Roman" w:hAnsi="Times New Roman" w:cs="Times New Roman"/>
            <w:sz w:val="24"/>
            <w:szCs w:val="24"/>
          </w:rPr>
          <w:delText>1</w:delText>
        </w:r>
      </w:del>
      <w:customXmlDelRangeStart w:id="794" w:author="Wisch, Julie" w:date="2022-09-28T09:19:00Z"/>
      <w:sdt>
        <w:sdtPr>
          <w:rPr>
            <w:rFonts w:ascii="Times New Roman" w:hAnsi="Times New Roman" w:cs="Times New Roman"/>
            <w:color w:val="000000"/>
            <w:sz w:val="24"/>
            <w:szCs w:val="24"/>
            <w:vertAlign w:val="superscript"/>
            <w:rPrChange w:id="795"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NTJmNzczMWYtNDkyNy00YTNjLWFiMWEtZTY0YjQ1M2Q4NTlk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
          <w:id w:val="-1287499414"/>
          <w:placeholder>
            <w:docPart w:val="DefaultPlaceholder_-1854013440"/>
          </w:placeholder>
        </w:sdtPr>
        <w:sdtContent>
          <w:customXmlDelRangeEnd w:id="794"/>
          <w:ins w:id="796" w:author="Wisch, Julie" w:date="2022-09-28T11:06:00Z">
            <w:r w:rsidR="008256BA" w:rsidRPr="008256BA">
              <w:rPr>
                <w:rFonts w:ascii="Times New Roman" w:hAnsi="Times New Roman" w:cs="Times New Roman"/>
                <w:color w:val="000000"/>
                <w:sz w:val="24"/>
                <w:szCs w:val="24"/>
                <w:vertAlign w:val="superscript"/>
                <w:rPrChange w:id="797" w:author="Wisch, Julie" w:date="2022-09-28T11:07:00Z">
                  <w:rPr>
                    <w:rFonts w:ascii="Times New Roman" w:hAnsi="Times New Roman" w:cs="Times New Roman"/>
                    <w:color w:val="000000"/>
                    <w:sz w:val="24"/>
                    <w:szCs w:val="24"/>
                    <w:highlight w:val="yellow"/>
                    <w:vertAlign w:val="superscript"/>
                  </w:rPr>
                </w:rPrChange>
              </w:rPr>
              <w:t>57</w:t>
            </w:r>
          </w:ins>
          <w:del w:id="798" w:author="Wisch, Julie" w:date="2022-09-28T09:19:00Z">
            <w:r w:rsidR="00143020" w:rsidRPr="008256BA" w:rsidDel="00066920">
              <w:rPr>
                <w:rFonts w:ascii="Times New Roman" w:hAnsi="Times New Roman" w:cs="Times New Roman"/>
                <w:color w:val="000000"/>
                <w:sz w:val="24"/>
                <w:szCs w:val="24"/>
                <w:vertAlign w:val="superscript"/>
              </w:rPr>
              <w:delText>57</w:delText>
            </w:r>
          </w:del>
          <w:customXmlDelRangeStart w:id="799" w:author="Wisch, Julie" w:date="2022-09-28T09:19:00Z"/>
        </w:sdtContent>
      </w:sdt>
      <w:customXmlDelRangeEnd w:id="799"/>
      <w:del w:id="800" w:author="Wisch, Julie" w:date="2022-09-28T09:19:00Z">
        <w:r w:rsidR="00B27957" w:rsidRPr="008256BA" w:rsidDel="00066920">
          <w:rPr>
            <w:rFonts w:ascii="Times New Roman" w:hAnsi="Times New Roman" w:cs="Times New Roman"/>
            <w:color w:val="000000"/>
            <w:sz w:val="24"/>
            <w:szCs w:val="24"/>
          </w:rPr>
          <w:delText xml:space="preserve"> </w:delText>
        </w:r>
        <w:r w:rsidR="00B27957" w:rsidRPr="008256BA" w:rsidDel="00066920">
          <w:rPr>
            <w:rFonts w:ascii="Times New Roman" w:hAnsi="Times New Roman" w:cs="Times New Roman"/>
            <w:sz w:val="24"/>
            <w:szCs w:val="24"/>
          </w:rPr>
          <w:delText>(AUC</w:delText>
        </w:r>
        <w:r w:rsidR="00B27957" w:rsidRPr="008256BA" w:rsidDel="00066920">
          <w:rPr>
            <w:rFonts w:ascii="Times New Roman" w:hAnsi="Times New Roman" w:cs="Times New Roman"/>
            <w:sz w:val="24"/>
            <w:szCs w:val="24"/>
            <w:vertAlign w:val="subscript"/>
          </w:rPr>
          <w:delText>individual</w:delText>
        </w:r>
        <w:r w:rsidR="00B27957" w:rsidRPr="008256BA" w:rsidDel="00066920">
          <w:rPr>
            <w:rFonts w:ascii="Times New Roman" w:hAnsi="Times New Roman" w:cs="Times New Roman"/>
            <w:sz w:val="24"/>
            <w:szCs w:val="24"/>
          </w:rPr>
          <w:delText xml:space="preserve"> = 0.</w:delText>
        </w:r>
        <w:r w:rsidR="006841A5" w:rsidRPr="00F86D5A" w:rsidDel="00066920">
          <w:rPr>
            <w:rFonts w:ascii="Times New Roman" w:hAnsi="Times New Roman" w:cs="Times New Roman"/>
            <w:sz w:val="24"/>
            <w:szCs w:val="24"/>
          </w:rPr>
          <w:delText>764</w:delText>
        </w:r>
        <w:r w:rsidR="00B27957" w:rsidRPr="00F86D5A" w:rsidDel="00066920">
          <w:rPr>
            <w:rFonts w:ascii="Times New Roman" w:hAnsi="Times New Roman" w:cs="Times New Roman"/>
            <w:sz w:val="24"/>
            <w:szCs w:val="24"/>
          </w:rPr>
          <w:delText>, PPS = 0.199)</w:delText>
        </w:r>
        <w:r w:rsidR="00D471A6" w:rsidRPr="00F86D5A" w:rsidDel="00066920">
          <w:rPr>
            <w:rFonts w:ascii="Times New Roman" w:hAnsi="Times New Roman" w:cs="Times New Roman"/>
            <w:sz w:val="24"/>
            <w:szCs w:val="24"/>
          </w:rPr>
          <w:delText>)</w:delText>
        </w:r>
        <w:r w:rsidR="00C60B78" w:rsidRPr="00F86D5A" w:rsidDel="00066920">
          <w:rPr>
            <w:rFonts w:ascii="Times New Roman" w:hAnsi="Times New Roman" w:cs="Times New Roman"/>
            <w:sz w:val="24"/>
            <w:szCs w:val="24"/>
          </w:rPr>
          <w:delText xml:space="preserve">. </w:delText>
        </w:r>
        <w:r w:rsidR="00280CBA" w:rsidRPr="00BD7EA1" w:rsidDel="00066920">
          <w:rPr>
            <w:rFonts w:ascii="Times New Roman" w:hAnsi="Times New Roman" w:cs="Times New Roman"/>
            <w:sz w:val="24"/>
            <w:szCs w:val="24"/>
          </w:rPr>
          <w:delText xml:space="preserve">Notably, the individual AUC of simply using the 14-3-3 protein family for classification was much higher than the clustering-based approach. Other proteins that demonstrated high efficacy for classifying </w:delText>
        </w:r>
        <w:r w:rsidR="008A2FEF" w:rsidRPr="00FB05D6" w:rsidDel="00066920">
          <w:rPr>
            <w:rFonts w:ascii="Times New Roman" w:hAnsi="Times New Roman" w:cs="Times New Roman"/>
            <w:sz w:val="24"/>
            <w:szCs w:val="24"/>
          </w:rPr>
          <w:delText>Intermediate</w:delText>
        </w:r>
        <w:r w:rsidR="00280CBA" w:rsidRPr="00FB05D6" w:rsidDel="00066920">
          <w:rPr>
            <w:rFonts w:ascii="Times New Roman" w:hAnsi="Times New Roman" w:cs="Times New Roman"/>
            <w:sz w:val="24"/>
            <w:szCs w:val="24"/>
          </w:rPr>
          <w:delText xml:space="preserve"> AD Biomarker vs. </w:delText>
        </w:r>
        <w:r w:rsidR="008053F7" w:rsidRPr="00FB05D6" w:rsidDel="00066920">
          <w:rPr>
            <w:rFonts w:ascii="Times New Roman" w:hAnsi="Times New Roman" w:cs="Times New Roman"/>
            <w:sz w:val="24"/>
            <w:szCs w:val="24"/>
          </w:rPr>
          <w:delText>AD</w:delText>
        </w:r>
        <w:r w:rsidR="00280CBA" w:rsidRPr="00FB05D6" w:rsidDel="00066920">
          <w:rPr>
            <w:rFonts w:ascii="Times New Roman" w:hAnsi="Times New Roman" w:cs="Times New Roman"/>
            <w:sz w:val="24"/>
            <w:szCs w:val="24"/>
          </w:rPr>
          <w:delText xml:space="preserve"> Biomarker </w:delText>
        </w:r>
        <w:r w:rsidR="008053F7" w:rsidRPr="00A901F5" w:rsidDel="00066920">
          <w:rPr>
            <w:rFonts w:ascii="Times New Roman" w:hAnsi="Times New Roman" w:cs="Times New Roman"/>
            <w:sz w:val="24"/>
            <w:szCs w:val="24"/>
          </w:rPr>
          <w:delText xml:space="preserve">Negative </w:delText>
        </w:r>
        <w:r w:rsidR="00280CBA" w:rsidRPr="00D342C5" w:rsidDel="00066920">
          <w:rPr>
            <w:rFonts w:ascii="Times New Roman" w:hAnsi="Times New Roman" w:cs="Times New Roman"/>
            <w:sz w:val="24"/>
            <w:szCs w:val="24"/>
          </w:rPr>
          <w:delText>are shown in Supplemental Figure 11.</w:delText>
        </w:r>
        <w:r w:rsidR="00280CBA" w:rsidDel="00066920">
          <w:rPr>
            <w:rFonts w:ascii="Times New Roman" w:hAnsi="Times New Roman" w:cs="Times New Roman"/>
            <w:sz w:val="24"/>
            <w:szCs w:val="24"/>
          </w:rPr>
          <w:delText xml:space="preserve"> </w:delText>
        </w:r>
      </w:del>
    </w:p>
    <w:p w14:paraId="7BD92243" w14:textId="77777777" w:rsidR="004D49B2" w:rsidRPr="0074665F" w:rsidRDefault="004D49B2" w:rsidP="004D49B2">
      <w:pPr>
        <w:pStyle w:val="Heading1"/>
        <w:spacing w:line="360" w:lineRule="auto"/>
        <w:rPr>
          <w:color w:val="000000" w:themeColor="text1"/>
        </w:rPr>
      </w:pPr>
      <w:r w:rsidRPr="0074665F">
        <w:rPr>
          <w:color w:val="000000" w:themeColor="text1"/>
        </w:rPr>
        <w:t xml:space="preserve">Discussion </w:t>
      </w:r>
    </w:p>
    <w:p w14:paraId="4FB6315D" w14:textId="7B5E4247" w:rsidR="00B57079" w:rsidRPr="00900B3E" w:rsidRDefault="00B57079" w:rsidP="00B57079">
      <w:pPr>
        <w:rPr>
          <w:rFonts w:ascii="Times New Roman" w:hAnsi="Times New Roman" w:cs="Times New Roman"/>
          <w:sz w:val="24"/>
          <w:szCs w:val="24"/>
        </w:rPr>
      </w:pPr>
      <w:r w:rsidRPr="007B170C">
        <w:rPr>
          <w:rFonts w:ascii="Times New Roman" w:hAnsi="Times New Roman" w:cs="Times New Roman"/>
          <w:sz w:val="24"/>
          <w:szCs w:val="24"/>
        </w:rPr>
        <w:t xml:space="preserve">This study used a novel application of growth mixture modeling to identify unique </w:t>
      </w:r>
      <w:r w:rsidR="00CC6EB5">
        <w:rPr>
          <w:rFonts w:ascii="Times New Roman" w:hAnsi="Times New Roman" w:cs="Times New Roman"/>
          <w:sz w:val="24"/>
          <w:szCs w:val="24"/>
        </w:rPr>
        <w:t xml:space="preserve">pathological </w:t>
      </w:r>
      <w:r w:rsidR="00126232">
        <w:rPr>
          <w:rFonts w:ascii="Times New Roman" w:hAnsi="Times New Roman" w:cs="Times New Roman"/>
          <w:sz w:val="24"/>
          <w:szCs w:val="24"/>
        </w:rPr>
        <w:t>patterns</w:t>
      </w:r>
      <w:r w:rsidRPr="007B170C">
        <w:rPr>
          <w:rFonts w:ascii="Times New Roman" w:hAnsi="Times New Roman" w:cs="Times New Roman"/>
          <w:sz w:val="24"/>
          <w:szCs w:val="24"/>
        </w:rPr>
        <w:t xml:space="preserve"> of participants as a function of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Pr="007B170C">
        <w:rPr>
          <w:rFonts w:ascii="Times New Roman" w:hAnsi="Times New Roman" w:cs="Times New Roman"/>
          <w:sz w:val="24"/>
          <w:szCs w:val="24"/>
        </w:rPr>
        <w:t>/ A</w:t>
      </w:r>
      <w:r w:rsidR="0070797E" w:rsidRPr="00EB7BC4">
        <w:rPr>
          <w:rFonts w:ascii="Symbol" w:hAnsi="Symbol" w:cs="Times New Roman"/>
          <w:sz w:val="24"/>
          <w:szCs w:val="24"/>
        </w:rPr>
        <w:t></w:t>
      </w:r>
      <w:r w:rsidRPr="007B170C">
        <w:rPr>
          <w:rFonts w:ascii="Times New Roman" w:hAnsi="Times New Roman" w:cs="Times New Roman"/>
          <w:sz w:val="24"/>
          <w:szCs w:val="24"/>
        </w:rPr>
        <w:t>42</w:t>
      </w:r>
      <w:r>
        <w:rPr>
          <w:rFonts w:ascii="Times New Roman" w:hAnsi="Times New Roman" w:cs="Times New Roman"/>
          <w:sz w:val="24"/>
          <w:szCs w:val="24"/>
        </w:rPr>
        <w:t xml:space="preserve">. </w:t>
      </w:r>
      <w:r w:rsidRPr="00900B3E">
        <w:rPr>
          <w:rFonts w:ascii="Times New Roman" w:hAnsi="Times New Roman" w:cs="Times New Roman"/>
          <w:sz w:val="24"/>
          <w:szCs w:val="24"/>
        </w:rPr>
        <w:t xml:space="preserve">Previously this </w:t>
      </w:r>
      <w:r>
        <w:rPr>
          <w:rFonts w:ascii="Times New Roman" w:hAnsi="Times New Roman" w:cs="Times New Roman"/>
          <w:sz w:val="24"/>
          <w:szCs w:val="24"/>
        </w:rPr>
        <w:t xml:space="preserve">unsupervised clustering </w:t>
      </w:r>
      <w:r w:rsidRPr="00900B3E">
        <w:rPr>
          <w:rFonts w:ascii="Times New Roman" w:hAnsi="Times New Roman" w:cs="Times New Roman"/>
          <w:sz w:val="24"/>
          <w:szCs w:val="24"/>
        </w:rPr>
        <w:t xml:space="preserve">technique </w:t>
      </w:r>
      <w:r>
        <w:rPr>
          <w:rFonts w:ascii="Times New Roman" w:hAnsi="Times New Roman" w:cs="Times New Roman"/>
          <w:sz w:val="24"/>
          <w:szCs w:val="24"/>
        </w:rPr>
        <w:t>has been</w:t>
      </w:r>
      <w:r w:rsidRPr="00900B3E">
        <w:rPr>
          <w:rFonts w:ascii="Times New Roman" w:hAnsi="Times New Roman" w:cs="Times New Roman"/>
          <w:sz w:val="24"/>
          <w:szCs w:val="24"/>
        </w:rPr>
        <w:t xml:space="preserve"> applied to markers of cognition and neurodegeneration</w:t>
      </w:r>
      <w:sdt>
        <w:sdtPr>
          <w:rPr>
            <w:rFonts w:ascii="Times New Roman" w:hAnsi="Times New Roman" w:cs="Times New Roman"/>
            <w:color w:val="000000"/>
            <w:sz w:val="24"/>
            <w:szCs w:val="24"/>
            <w:vertAlign w:val="superscript"/>
          </w:rPr>
          <w:tag w:val="MENDELEY_CITATION_v3_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"/>
          <w:id w:val="715327231"/>
          <w:placeholder>
            <w:docPart w:val="4B71D2ABB4004A4EA20B3B9CA78027E0"/>
          </w:placeholder>
        </w:sdtPr>
        <w:sdtContent>
          <w:ins w:id="801" w:author="Wisch, Julie" w:date="2022-09-28T11:06:00Z">
            <w:r w:rsidR="008256BA" w:rsidRPr="008256BA">
              <w:rPr>
                <w:rFonts w:ascii="Times New Roman" w:eastAsia="Times New Roman" w:hAnsi="Times New Roman" w:cs="Times New Roman"/>
                <w:color w:val="000000"/>
                <w:vertAlign w:val="superscript"/>
              </w:rPr>
              <w:t>4,37–39</w:t>
            </w:r>
          </w:ins>
          <w:del w:id="802" w:author="Wisch, Julie" w:date="2022-09-28T10:24:00Z">
            <w:r w:rsidR="00143020" w:rsidRPr="008256BA" w:rsidDel="00733317">
              <w:rPr>
                <w:rFonts w:ascii="Times New Roman" w:eastAsia="Times New Roman" w:hAnsi="Times New Roman" w:cs="Times New Roman"/>
                <w:color w:val="000000"/>
                <w:vertAlign w:val="superscript"/>
              </w:rPr>
              <w:delText>4,37–39</w:delText>
            </w:r>
          </w:del>
        </w:sdtContent>
      </w:sdt>
      <w:r w:rsidRPr="00900B3E">
        <w:rPr>
          <w:rFonts w:ascii="Times New Roman" w:hAnsi="Times New Roman" w:cs="Times New Roman"/>
          <w:sz w:val="24"/>
          <w:szCs w:val="24"/>
        </w:rPr>
        <w:t xml:space="preserve">. Our objective in doing this was to apply a data driven method to understand heterogeneity in </w:t>
      </w:r>
      <w:r w:rsidR="00FA3A19">
        <w:rPr>
          <w:rFonts w:ascii="Times New Roman" w:hAnsi="Times New Roman" w:cs="Times New Roman"/>
          <w:sz w:val="24"/>
          <w:szCs w:val="24"/>
        </w:rPr>
        <w:t xml:space="preserve">the </w:t>
      </w:r>
      <w:r w:rsidRPr="00900B3E">
        <w:rPr>
          <w:rFonts w:ascii="Times New Roman" w:hAnsi="Times New Roman" w:cs="Times New Roman"/>
          <w:sz w:val="24"/>
          <w:szCs w:val="24"/>
        </w:rPr>
        <w:t xml:space="preserve">longitudinal development of AD pathology. </w:t>
      </w:r>
    </w:p>
    <w:p w14:paraId="1B908AB7" w14:textId="1B9F9B22" w:rsidR="00B57079" w:rsidRDefault="00B57079" w:rsidP="00B57079">
      <w:pPr>
        <w:rPr>
          <w:rFonts w:ascii="Times New Roman" w:hAnsi="Times New Roman" w:cs="Times New Roman"/>
          <w:sz w:val="24"/>
          <w:szCs w:val="24"/>
        </w:rPr>
      </w:pPr>
      <w:r w:rsidRPr="00900B3E">
        <w:rPr>
          <w:rFonts w:ascii="Times New Roman" w:hAnsi="Times New Roman" w:cs="Times New Roman"/>
          <w:sz w:val="24"/>
          <w:szCs w:val="24"/>
        </w:rPr>
        <w:t xml:space="preserve">After performing this classification, we examined the demographic characteristics </w:t>
      </w:r>
      <w:r w:rsidR="00FA3A19">
        <w:rPr>
          <w:rFonts w:ascii="Times New Roman" w:hAnsi="Times New Roman" w:cs="Times New Roman"/>
          <w:sz w:val="24"/>
          <w:szCs w:val="24"/>
        </w:rPr>
        <w:t>for the</w:t>
      </w:r>
      <w:r w:rsidRPr="00900B3E">
        <w:rPr>
          <w:rFonts w:ascii="Times New Roman" w:hAnsi="Times New Roman" w:cs="Times New Roman"/>
          <w:sz w:val="24"/>
          <w:szCs w:val="24"/>
        </w:rPr>
        <w:t xml:space="preserve"> three </w:t>
      </w:r>
      <w:r w:rsidR="00FA3A19">
        <w:rPr>
          <w:rFonts w:ascii="Times New Roman" w:hAnsi="Times New Roman" w:cs="Times New Roman"/>
          <w:sz w:val="24"/>
          <w:szCs w:val="24"/>
        </w:rPr>
        <w:t xml:space="preserve">identified </w:t>
      </w:r>
      <w:r w:rsidRPr="00900B3E">
        <w:rPr>
          <w:rFonts w:ascii="Times New Roman" w:hAnsi="Times New Roman" w:cs="Times New Roman"/>
          <w:sz w:val="24"/>
          <w:szCs w:val="24"/>
        </w:rPr>
        <w:t>clusters.</w:t>
      </w:r>
      <w:r w:rsidRPr="00900B3E">
        <w:rPr>
          <w:rFonts w:ascii="Times New Roman" w:hAnsi="Times New Roman" w:cs="Times New Roman"/>
          <w:color w:val="000000"/>
          <w:sz w:val="24"/>
          <w:szCs w:val="24"/>
        </w:rPr>
        <w:t xml:space="preserve"> The AD </w:t>
      </w:r>
      <w:r w:rsidR="0074233A">
        <w:rPr>
          <w:rFonts w:ascii="Times New Roman" w:hAnsi="Times New Roman" w:cs="Times New Roman"/>
          <w:color w:val="000000"/>
          <w:sz w:val="24"/>
          <w:szCs w:val="24"/>
        </w:rPr>
        <w:t xml:space="preserve">Biomarker Positive </w:t>
      </w:r>
      <w:r w:rsidRPr="00900B3E">
        <w:rPr>
          <w:rFonts w:ascii="Times New Roman" w:hAnsi="Times New Roman" w:cs="Times New Roman"/>
          <w:color w:val="000000"/>
          <w:sz w:val="24"/>
          <w:szCs w:val="24"/>
        </w:rPr>
        <w:t xml:space="preserve">group had the greatest proportion of APOE </w:t>
      </w:r>
      <w:r w:rsidRPr="00EB7BC4">
        <w:rPr>
          <w:rFonts w:ascii="Symbol" w:hAnsi="Symbol" w:cs="Times New Roman"/>
          <w:color w:val="000000"/>
          <w:sz w:val="24"/>
          <w:szCs w:val="24"/>
        </w:rPr>
        <w:t></w:t>
      </w:r>
      <w:r w:rsidRPr="00900B3E">
        <w:rPr>
          <w:rFonts w:ascii="Times New Roman" w:hAnsi="Times New Roman" w:cs="Times New Roman"/>
          <w:color w:val="000000"/>
          <w:sz w:val="24"/>
          <w:szCs w:val="24"/>
        </w:rPr>
        <w:t xml:space="preserve">4+ </w:t>
      </w:r>
      <w:r w:rsidRPr="00900B3E">
        <w:rPr>
          <w:rFonts w:ascii="Times New Roman" w:hAnsi="Times New Roman" w:cs="Times New Roman"/>
          <w:color w:val="000000"/>
          <w:sz w:val="24"/>
          <w:szCs w:val="24"/>
        </w:rPr>
        <w:lastRenderedPageBreak/>
        <w:t>individuals</w:t>
      </w:r>
      <w:ins w:id="803" w:author="Wisch, Julie" w:date="2022-09-20T13:17:00Z">
        <w:r w:rsidR="00874735">
          <w:rPr>
            <w:rFonts w:ascii="Times New Roman" w:hAnsi="Times New Roman" w:cs="Times New Roman"/>
            <w:color w:val="000000"/>
            <w:sz w:val="24"/>
            <w:szCs w:val="24"/>
          </w:rPr>
          <w:t xml:space="preserve"> (53.3%)</w:t>
        </w:r>
      </w:ins>
      <w:ins w:id="804" w:author="Wisch, Julie" w:date="2022-09-20T13:14:00Z">
        <w:r w:rsidR="00494DEF">
          <w:rPr>
            <w:rFonts w:ascii="Times New Roman" w:hAnsi="Times New Roman" w:cs="Times New Roman"/>
            <w:color w:val="000000"/>
            <w:sz w:val="24"/>
            <w:szCs w:val="24"/>
          </w:rPr>
          <w:t>, followed by the AD Intermediate group</w:t>
        </w:r>
      </w:ins>
      <w:ins w:id="805" w:author="Wisch, Julie" w:date="2022-09-20T13:17:00Z">
        <w:r w:rsidR="00874735">
          <w:rPr>
            <w:rFonts w:ascii="Times New Roman" w:hAnsi="Times New Roman" w:cs="Times New Roman"/>
            <w:color w:val="000000"/>
            <w:sz w:val="24"/>
            <w:szCs w:val="24"/>
          </w:rPr>
          <w:t xml:space="preserve"> (44.4%)</w:t>
        </w:r>
      </w:ins>
      <w:r w:rsidRPr="00900B3E">
        <w:rPr>
          <w:rFonts w:ascii="Times New Roman" w:hAnsi="Times New Roman" w:cs="Times New Roman"/>
          <w:color w:val="000000"/>
          <w:sz w:val="24"/>
          <w:szCs w:val="24"/>
        </w:rPr>
        <w:t xml:space="preserve">. This is consistent with studies that have previously identified that the APOE </w:t>
      </w:r>
      <w:r w:rsidRPr="00EB7BC4">
        <w:rPr>
          <w:rFonts w:ascii="Symbol" w:hAnsi="Symbol" w:cs="Times New Roman"/>
          <w:color w:val="000000"/>
          <w:sz w:val="24"/>
          <w:szCs w:val="24"/>
        </w:rPr>
        <w:t></w:t>
      </w:r>
      <w:r w:rsidRPr="00900B3E">
        <w:rPr>
          <w:rFonts w:ascii="Times New Roman" w:hAnsi="Times New Roman" w:cs="Times New Roman"/>
          <w:color w:val="000000"/>
          <w:sz w:val="24"/>
          <w:szCs w:val="24"/>
        </w:rPr>
        <w:t xml:space="preserve">4 allele is a risk factor for </w:t>
      </w:r>
      <w:r w:rsidR="0074233A">
        <w:rPr>
          <w:rFonts w:ascii="Times New Roman" w:hAnsi="Times New Roman" w:cs="Times New Roman"/>
          <w:color w:val="000000"/>
          <w:sz w:val="24"/>
          <w:szCs w:val="24"/>
        </w:rPr>
        <w:t xml:space="preserve">developing </w:t>
      </w:r>
      <w:r w:rsidRPr="00900B3E">
        <w:rPr>
          <w:rFonts w:ascii="Times New Roman" w:hAnsi="Times New Roman" w:cs="Times New Roman"/>
          <w:color w:val="000000"/>
          <w:sz w:val="24"/>
          <w:szCs w:val="24"/>
        </w:rPr>
        <w:t>AD</w:t>
      </w:r>
      <w:r w:rsidR="0074233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"/>
          <w:id w:val="-1849706993"/>
          <w:placeholder>
            <w:docPart w:val="7401A4FB05A94732BF39B290A545B3EC"/>
          </w:placeholder>
        </w:sdtPr>
        <w:sdtContent>
          <w:ins w:id="806" w:author="Wisch, Julie" w:date="2022-09-28T11:06:00Z">
            <w:r w:rsidR="008256BA" w:rsidRPr="008256BA">
              <w:rPr>
                <w:rFonts w:ascii="Times New Roman" w:hAnsi="Times New Roman" w:cs="Times New Roman"/>
                <w:color w:val="000000"/>
                <w:sz w:val="24"/>
                <w:szCs w:val="24"/>
                <w:vertAlign w:val="superscript"/>
              </w:rPr>
              <w:t>65,66</w:t>
            </w:r>
          </w:ins>
          <w:del w:id="807" w:author="Wisch, Julie" w:date="2022-09-28T10:24:00Z">
            <w:r w:rsidR="00143020" w:rsidRPr="008256BA" w:rsidDel="00733317">
              <w:rPr>
                <w:rFonts w:ascii="Times New Roman" w:hAnsi="Times New Roman" w:cs="Times New Roman"/>
                <w:color w:val="000000"/>
                <w:sz w:val="24"/>
                <w:szCs w:val="24"/>
                <w:vertAlign w:val="superscript"/>
              </w:rPr>
              <w:delText>65,66</w:delText>
            </w:r>
          </w:del>
        </w:sdtContent>
      </w:sdt>
      <w:r>
        <w:rPr>
          <w:rFonts w:ascii="Times New Roman" w:hAnsi="Times New Roman" w:cs="Times New Roman"/>
          <w:color w:val="000000"/>
          <w:sz w:val="24"/>
          <w:szCs w:val="24"/>
        </w:rPr>
        <w:t xml:space="preserve"> </w:t>
      </w:r>
      <w:r w:rsidR="00FA3A19">
        <w:rPr>
          <w:rFonts w:ascii="Times New Roman" w:hAnsi="Times New Roman" w:cs="Times New Roman"/>
          <w:color w:val="000000"/>
          <w:sz w:val="24"/>
          <w:szCs w:val="24"/>
        </w:rPr>
        <w:t>with amyloid deposition occurring at</w:t>
      </w:r>
      <w:r w:rsidR="0074233A">
        <w:rPr>
          <w:rFonts w:ascii="Times New Roman" w:hAnsi="Times New Roman" w:cs="Times New Roman"/>
          <w:color w:val="000000"/>
          <w:sz w:val="24"/>
          <w:szCs w:val="24"/>
        </w:rPr>
        <w:t xml:space="preserve"> an earlier age</w:t>
      </w:r>
      <w:r w:rsidR="00FA3A1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"/>
          <w:id w:val="2098046853"/>
          <w:placeholder>
            <w:docPart w:val="DefaultPlaceholder_-1854013440"/>
          </w:placeholder>
        </w:sdtPr>
        <w:sdtContent>
          <w:ins w:id="808" w:author="Wisch, Julie" w:date="2022-09-28T11:06:00Z">
            <w:r w:rsidR="008256BA" w:rsidRPr="008256BA">
              <w:rPr>
                <w:rFonts w:ascii="Times New Roman" w:hAnsi="Times New Roman" w:cs="Times New Roman"/>
                <w:color w:val="000000"/>
                <w:sz w:val="24"/>
                <w:szCs w:val="24"/>
                <w:vertAlign w:val="superscript"/>
              </w:rPr>
              <w:t>67</w:t>
            </w:r>
          </w:ins>
          <w:del w:id="809" w:author="Wisch, Julie" w:date="2022-09-28T10:24:00Z">
            <w:r w:rsidR="00143020" w:rsidRPr="008256BA" w:rsidDel="00733317">
              <w:rPr>
                <w:rFonts w:ascii="Times New Roman" w:hAnsi="Times New Roman" w:cs="Times New Roman"/>
                <w:color w:val="000000"/>
                <w:sz w:val="24"/>
                <w:szCs w:val="24"/>
                <w:vertAlign w:val="superscript"/>
              </w:rPr>
              <w:delText>67</w:delText>
            </w:r>
          </w:del>
        </w:sdtContent>
      </w:sdt>
      <w:r w:rsidRPr="00900B3E">
        <w:rPr>
          <w:rFonts w:ascii="Times New Roman" w:hAnsi="Times New Roman" w:cs="Times New Roman"/>
          <w:color w:val="000000"/>
          <w:sz w:val="24"/>
          <w:szCs w:val="24"/>
        </w:rPr>
        <w:t xml:space="preserve">. </w:t>
      </w:r>
      <w:r w:rsidR="0074233A">
        <w:rPr>
          <w:rFonts w:ascii="Times New Roman" w:hAnsi="Times New Roman" w:cs="Times New Roman"/>
          <w:color w:val="000000"/>
          <w:sz w:val="24"/>
          <w:szCs w:val="24"/>
        </w:rPr>
        <w:t xml:space="preserve">The </w:t>
      </w:r>
      <w:r w:rsidR="008053F7">
        <w:rPr>
          <w:rFonts w:ascii="Times New Roman" w:hAnsi="Times New Roman" w:cs="Times New Roman"/>
          <w:color w:val="000000"/>
          <w:sz w:val="24"/>
          <w:szCs w:val="24"/>
        </w:rPr>
        <w:t>AD Biomarker Negative</w:t>
      </w:r>
      <w:r w:rsidRPr="00900B3E">
        <w:rPr>
          <w:rFonts w:ascii="Times New Roman" w:hAnsi="Times New Roman" w:cs="Times New Roman"/>
          <w:sz w:val="24"/>
          <w:szCs w:val="24"/>
        </w:rPr>
        <w:t xml:space="preserve"> individuals were younger than the other clusters at the time of enrollment. </w:t>
      </w:r>
      <w:r>
        <w:rPr>
          <w:rFonts w:ascii="Times New Roman" w:hAnsi="Times New Roman" w:cs="Times New Roman"/>
          <w:sz w:val="24"/>
          <w:szCs w:val="24"/>
        </w:rPr>
        <w:t xml:space="preserve">Interestingly, </w:t>
      </w:r>
      <w:r w:rsidR="0074233A">
        <w:rPr>
          <w:rFonts w:ascii="Times New Roman" w:hAnsi="Times New Roman" w:cs="Times New Roman"/>
          <w:sz w:val="24"/>
          <w:szCs w:val="24"/>
        </w:rPr>
        <w:t>AD Intermediate</w:t>
      </w:r>
      <w:r w:rsidR="0074233A" w:rsidRPr="00900B3E">
        <w:rPr>
          <w:rFonts w:ascii="Times New Roman" w:hAnsi="Times New Roman" w:cs="Times New Roman"/>
          <w:sz w:val="24"/>
          <w:szCs w:val="24"/>
        </w:rPr>
        <w:t xml:space="preserve"> individuals</w:t>
      </w:r>
      <w:r w:rsidR="0074233A" w:rsidDel="0074233A">
        <w:rPr>
          <w:rFonts w:ascii="Times New Roman" w:hAnsi="Times New Roman" w:cs="Times New Roman"/>
          <w:sz w:val="24"/>
          <w:szCs w:val="24"/>
        </w:rPr>
        <w:t xml:space="preserve"> </w:t>
      </w:r>
      <w:r w:rsidR="0074233A">
        <w:rPr>
          <w:rFonts w:ascii="Times New Roman" w:hAnsi="Times New Roman" w:cs="Times New Roman"/>
          <w:sz w:val="24"/>
          <w:szCs w:val="24"/>
        </w:rPr>
        <w:t xml:space="preserve">were the </w:t>
      </w:r>
      <w:r w:rsidRPr="00EB7BC4">
        <w:rPr>
          <w:rFonts w:ascii="Times New Roman" w:hAnsi="Times New Roman" w:cs="Times New Roman"/>
          <w:sz w:val="24"/>
          <w:szCs w:val="24"/>
        </w:rPr>
        <w:t>oldest</w:t>
      </w:r>
      <w:r w:rsidRPr="0074233A">
        <w:rPr>
          <w:rFonts w:ascii="Times New Roman" w:hAnsi="Times New Roman" w:cs="Times New Roman"/>
          <w:sz w:val="24"/>
          <w:szCs w:val="24"/>
        </w:rPr>
        <w:t>.</w:t>
      </w:r>
      <w:r w:rsidRPr="00900B3E">
        <w:rPr>
          <w:rFonts w:ascii="Times New Roman" w:hAnsi="Times New Roman" w:cs="Times New Roman"/>
          <w:sz w:val="24"/>
          <w:szCs w:val="24"/>
        </w:rPr>
        <w:t xml:space="preserve"> A priori, we would have anticipated that the oldest group would have been the </w:t>
      </w:r>
      <w:r w:rsidR="008053F7">
        <w:rPr>
          <w:rFonts w:ascii="Times New Roman" w:hAnsi="Times New Roman" w:cs="Times New Roman"/>
          <w:sz w:val="24"/>
          <w:szCs w:val="24"/>
        </w:rPr>
        <w:t>AD Biomarker Positive</w:t>
      </w:r>
      <w:r w:rsidRPr="00900B3E">
        <w:rPr>
          <w:rFonts w:ascii="Times New Roman" w:hAnsi="Times New Roman" w:cs="Times New Roman"/>
          <w:sz w:val="24"/>
          <w:szCs w:val="24"/>
        </w:rPr>
        <w:t xml:space="preserve"> cohort. The older age of the </w:t>
      </w:r>
      <w:r w:rsidR="008A2FEF">
        <w:rPr>
          <w:rFonts w:ascii="Times New Roman" w:hAnsi="Times New Roman" w:cs="Times New Roman"/>
          <w:sz w:val="24"/>
          <w:szCs w:val="24"/>
        </w:rPr>
        <w:t>Intermediate</w:t>
      </w:r>
      <w:r w:rsidRPr="00900B3E">
        <w:rPr>
          <w:rFonts w:ascii="Times New Roman" w:hAnsi="Times New Roman" w:cs="Times New Roman"/>
          <w:sz w:val="24"/>
          <w:szCs w:val="24"/>
        </w:rPr>
        <w:t xml:space="preserve"> cohort suggests that this group is developing AD pathology at a slower rate than the AD </w:t>
      </w:r>
      <w:r w:rsidR="008053F7">
        <w:rPr>
          <w:rFonts w:ascii="Times New Roman" w:hAnsi="Times New Roman" w:cs="Times New Roman"/>
          <w:sz w:val="24"/>
          <w:szCs w:val="24"/>
        </w:rPr>
        <w:t>Biomarker Positive</w:t>
      </w:r>
      <w:r w:rsidRPr="00900B3E">
        <w:rPr>
          <w:rFonts w:ascii="Times New Roman" w:hAnsi="Times New Roman" w:cs="Times New Roman"/>
          <w:sz w:val="24"/>
          <w:szCs w:val="24"/>
        </w:rPr>
        <w:t xml:space="preserve"> group</w:t>
      </w:r>
      <w:r>
        <w:rPr>
          <w:rFonts w:ascii="Times New Roman" w:hAnsi="Times New Roman" w:cs="Times New Roman"/>
          <w:sz w:val="24"/>
          <w:szCs w:val="24"/>
        </w:rPr>
        <w:t xml:space="preserve"> and may exhibit some resilience in the face of increasing pathology</w:t>
      </w:r>
      <w:r w:rsidRPr="00900B3E">
        <w:rPr>
          <w:rFonts w:ascii="Times New Roman" w:hAnsi="Times New Roman" w:cs="Times New Roman"/>
          <w:sz w:val="24"/>
          <w:szCs w:val="24"/>
        </w:rPr>
        <w:t xml:space="preserve">. </w:t>
      </w:r>
    </w:p>
    <w:p w14:paraId="7818EE23" w14:textId="3DAAED8B" w:rsidR="007D0C64" w:rsidRPr="00900B3E" w:rsidRDefault="007D0C64" w:rsidP="00B4780A">
      <w:pPr>
        <w:rPr>
          <w:rFonts w:ascii="Times New Roman" w:hAnsi="Times New Roman" w:cs="Times New Roman"/>
          <w:sz w:val="24"/>
          <w:szCs w:val="24"/>
        </w:rPr>
      </w:pPr>
      <w:r w:rsidRPr="00900B3E">
        <w:rPr>
          <w:rFonts w:ascii="Times New Roman" w:hAnsi="Times New Roman" w:cs="Times New Roman"/>
          <w:sz w:val="24"/>
          <w:szCs w:val="24"/>
        </w:rPr>
        <w:t xml:space="preserve">When </w:t>
      </w:r>
      <w:r w:rsidR="00FA3A19">
        <w:rPr>
          <w:rFonts w:ascii="Times New Roman" w:hAnsi="Times New Roman" w:cs="Times New Roman"/>
          <w:sz w:val="24"/>
          <w:szCs w:val="24"/>
        </w:rPr>
        <w:t>evaluat</w:t>
      </w:r>
      <w:ins w:id="810" w:author="Wisch, Julie" w:date="2022-09-28T09:30:00Z">
        <w:r w:rsidR="006411D3">
          <w:rPr>
            <w:rFonts w:ascii="Times New Roman" w:hAnsi="Times New Roman" w:cs="Times New Roman"/>
            <w:sz w:val="24"/>
            <w:szCs w:val="24"/>
          </w:rPr>
          <w:t>ingf</w:t>
        </w:r>
      </w:ins>
      <w:del w:id="811" w:author="Wisch, Julie" w:date="2022-09-28T09:30:00Z">
        <w:r w:rsidR="00FA3A19" w:rsidDel="006411D3">
          <w:rPr>
            <w:rFonts w:ascii="Times New Roman" w:hAnsi="Times New Roman" w:cs="Times New Roman"/>
            <w:sz w:val="24"/>
            <w:szCs w:val="24"/>
          </w:rPr>
          <w:delText>ed</w:delText>
        </w:r>
      </w:del>
      <w:r w:rsidRPr="00900B3E">
        <w:rPr>
          <w:rFonts w:ascii="Times New Roman" w:hAnsi="Times New Roman" w:cs="Times New Roman"/>
          <w:sz w:val="24"/>
          <w:szCs w:val="24"/>
        </w:rPr>
        <w:t xml:space="preserve">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Pr="00900B3E">
        <w:rPr>
          <w:rFonts w:ascii="Times New Roman" w:hAnsi="Times New Roman" w:cs="Times New Roman"/>
          <w:sz w:val="24"/>
          <w:szCs w:val="24"/>
        </w:rPr>
        <w:t>as a function of CSF A</w:t>
      </w:r>
      <w:r w:rsidR="0074233A">
        <w:rPr>
          <w:rFonts w:ascii="Symbol" w:hAnsi="Symbol" w:cs="Times New Roman"/>
          <w:sz w:val="24"/>
          <w:szCs w:val="24"/>
        </w:rPr>
        <w:t></w:t>
      </w:r>
      <w:r w:rsidRPr="00900B3E">
        <w:rPr>
          <w:rFonts w:ascii="Times New Roman" w:hAnsi="Times New Roman" w:cs="Times New Roman"/>
          <w:sz w:val="24"/>
          <w:szCs w:val="24"/>
        </w:rPr>
        <w:t>42/A</w:t>
      </w:r>
      <w:r w:rsidR="0074233A">
        <w:rPr>
          <w:rFonts w:ascii="Symbol" w:hAnsi="Symbol" w:cs="Times New Roman"/>
          <w:sz w:val="24"/>
          <w:szCs w:val="24"/>
        </w:rPr>
        <w:t></w:t>
      </w:r>
      <w:r w:rsidRPr="00900B3E">
        <w:rPr>
          <w:rFonts w:ascii="Times New Roman" w:hAnsi="Times New Roman" w:cs="Times New Roman"/>
          <w:sz w:val="24"/>
          <w:szCs w:val="24"/>
        </w:rPr>
        <w:t>40, individuals appeared to move along a single continuum rather than three distinct paths</w:t>
      </w:r>
      <w:ins w:id="812" w:author="Wisch, Julie" w:date="2022-09-28T09:30:00Z">
        <w:r w:rsidR="006411D3">
          <w:rPr>
            <w:rFonts w:ascii="Times New Roman" w:hAnsi="Times New Roman" w:cs="Times New Roman"/>
            <w:sz w:val="24"/>
            <w:szCs w:val="24"/>
          </w:rPr>
          <w:t xml:space="preserve"> (Figure 1B)</w:t>
        </w:r>
      </w:ins>
      <w:r w:rsidRPr="00900B3E">
        <w:rPr>
          <w:rFonts w:ascii="Times New Roman" w:hAnsi="Times New Roman" w:cs="Times New Roman"/>
          <w:sz w:val="24"/>
          <w:szCs w:val="24"/>
        </w:rPr>
        <w:t xml:space="preserve">. </w:t>
      </w:r>
      <w:r w:rsidR="00F1667F">
        <w:rPr>
          <w:rFonts w:ascii="Times New Roman" w:hAnsi="Times New Roman" w:cs="Times New Roman"/>
          <w:sz w:val="24"/>
          <w:szCs w:val="24"/>
        </w:rPr>
        <w:t xml:space="preserve">Although it appears in the analysis of the AT(N) that </w:t>
      </w:r>
      <w:r w:rsidR="008A2FEF">
        <w:rPr>
          <w:rFonts w:ascii="Times New Roman" w:hAnsi="Times New Roman" w:cs="Times New Roman"/>
          <w:sz w:val="24"/>
          <w:szCs w:val="24"/>
        </w:rPr>
        <w:t>Intermediate</w:t>
      </w:r>
      <w:r w:rsidR="00F1667F">
        <w:rPr>
          <w:rFonts w:ascii="Times New Roman" w:hAnsi="Times New Roman" w:cs="Times New Roman"/>
          <w:sz w:val="24"/>
          <w:szCs w:val="24"/>
        </w:rPr>
        <w:t xml:space="preserve"> individuals attain tau positivity </w:t>
      </w:r>
      <w:r w:rsidR="006B496E">
        <w:rPr>
          <w:rFonts w:ascii="Times New Roman" w:hAnsi="Times New Roman" w:cs="Times New Roman"/>
          <w:sz w:val="24"/>
          <w:szCs w:val="24"/>
        </w:rPr>
        <w:t xml:space="preserve">before reaching amyloid positivity, the presented continuum shows steadily decreasing CSF </w:t>
      </w:r>
      <w:r w:rsidR="0074233A" w:rsidRPr="00900B3E">
        <w:rPr>
          <w:rFonts w:ascii="Times New Roman" w:hAnsi="Times New Roman" w:cs="Times New Roman"/>
          <w:sz w:val="24"/>
          <w:szCs w:val="24"/>
        </w:rPr>
        <w:t>A</w:t>
      </w:r>
      <w:r w:rsidR="0074233A">
        <w:rPr>
          <w:rFonts w:ascii="Symbol" w:hAnsi="Symbol" w:cs="Times New Roman"/>
          <w:sz w:val="24"/>
          <w:szCs w:val="24"/>
        </w:rPr>
        <w:t></w:t>
      </w:r>
      <w:r w:rsidR="0074233A" w:rsidRPr="00900B3E">
        <w:rPr>
          <w:rFonts w:ascii="Times New Roman" w:hAnsi="Times New Roman" w:cs="Times New Roman"/>
          <w:sz w:val="24"/>
          <w:szCs w:val="24"/>
        </w:rPr>
        <w:t>42/A</w:t>
      </w:r>
      <w:r w:rsidR="0074233A">
        <w:rPr>
          <w:rFonts w:ascii="Symbol" w:hAnsi="Symbol" w:cs="Times New Roman"/>
          <w:sz w:val="24"/>
          <w:szCs w:val="24"/>
        </w:rPr>
        <w:t></w:t>
      </w:r>
      <w:r w:rsidR="0074233A" w:rsidRPr="00900B3E">
        <w:rPr>
          <w:rFonts w:ascii="Times New Roman" w:hAnsi="Times New Roman" w:cs="Times New Roman"/>
          <w:sz w:val="24"/>
          <w:szCs w:val="24"/>
        </w:rPr>
        <w:t>40</w:t>
      </w:r>
      <w:r w:rsidR="0074233A">
        <w:rPr>
          <w:rFonts w:ascii="Times New Roman" w:hAnsi="Times New Roman" w:cs="Times New Roman"/>
          <w:sz w:val="24"/>
          <w:szCs w:val="24"/>
        </w:rPr>
        <w:t xml:space="preserve"> </w:t>
      </w:r>
      <w:r w:rsidR="006B496E">
        <w:rPr>
          <w:rFonts w:ascii="Times New Roman" w:hAnsi="Times New Roman" w:cs="Times New Roman"/>
          <w:sz w:val="24"/>
          <w:szCs w:val="24"/>
        </w:rPr>
        <w:t xml:space="preserve">with rapidly increasing 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006B496E">
        <w:rPr>
          <w:rFonts w:ascii="Times New Roman" w:hAnsi="Times New Roman" w:cs="Times New Roman"/>
          <w:sz w:val="24"/>
          <w:szCs w:val="24"/>
        </w:rPr>
        <w:t xml:space="preserve">after individuals reach an inflection point. This tipping point is approximately where the </w:t>
      </w:r>
      <w:r w:rsidR="008A2FEF">
        <w:rPr>
          <w:rFonts w:ascii="Times New Roman" w:hAnsi="Times New Roman" w:cs="Times New Roman"/>
          <w:sz w:val="24"/>
          <w:szCs w:val="24"/>
        </w:rPr>
        <w:t>Intermediate</w:t>
      </w:r>
      <w:r w:rsidR="006B496E">
        <w:rPr>
          <w:rFonts w:ascii="Times New Roman" w:hAnsi="Times New Roman" w:cs="Times New Roman"/>
          <w:sz w:val="24"/>
          <w:szCs w:val="24"/>
        </w:rPr>
        <w:t xml:space="preserve"> </w:t>
      </w:r>
      <w:r w:rsidR="0074233A">
        <w:rPr>
          <w:rFonts w:ascii="Times New Roman" w:hAnsi="Times New Roman" w:cs="Times New Roman"/>
          <w:sz w:val="24"/>
          <w:szCs w:val="24"/>
        </w:rPr>
        <w:t xml:space="preserve">AD </w:t>
      </w:r>
      <w:r w:rsidR="006B496E">
        <w:rPr>
          <w:rFonts w:ascii="Times New Roman" w:hAnsi="Times New Roman" w:cs="Times New Roman"/>
          <w:sz w:val="24"/>
          <w:szCs w:val="24"/>
        </w:rPr>
        <w:t xml:space="preserve">individuals fall </w:t>
      </w:r>
      <w:r w:rsidR="0074233A">
        <w:rPr>
          <w:rFonts w:ascii="Times New Roman" w:hAnsi="Times New Roman" w:cs="Times New Roman"/>
          <w:sz w:val="24"/>
          <w:szCs w:val="24"/>
        </w:rPr>
        <w:t xml:space="preserve">along </w:t>
      </w:r>
      <w:r w:rsidR="006B496E">
        <w:rPr>
          <w:rFonts w:ascii="Times New Roman" w:hAnsi="Times New Roman" w:cs="Times New Roman"/>
          <w:sz w:val="24"/>
          <w:szCs w:val="24"/>
        </w:rPr>
        <w:t xml:space="preserve">the continuum. </w:t>
      </w:r>
      <w:r w:rsidRPr="00900B3E">
        <w:rPr>
          <w:rFonts w:ascii="Times New Roman" w:hAnsi="Times New Roman" w:cs="Times New Roman"/>
          <w:sz w:val="24"/>
          <w:szCs w:val="24"/>
        </w:rPr>
        <w:t>Figure 1</w:t>
      </w:r>
      <w:ins w:id="813" w:author="Wisch, Julie" w:date="2022-09-28T09:30:00Z">
        <w:r w:rsidR="006411D3">
          <w:rPr>
            <w:rFonts w:ascii="Times New Roman" w:hAnsi="Times New Roman" w:cs="Times New Roman"/>
            <w:sz w:val="24"/>
            <w:szCs w:val="24"/>
          </w:rPr>
          <w:t>B</w:t>
        </w:r>
      </w:ins>
      <w:del w:id="814" w:author="Wisch, Julie" w:date="2022-09-28T09:30:00Z">
        <w:r w:rsidRPr="00900B3E" w:rsidDel="006411D3">
          <w:rPr>
            <w:rFonts w:ascii="Times New Roman" w:hAnsi="Times New Roman" w:cs="Times New Roman"/>
            <w:sz w:val="24"/>
            <w:szCs w:val="24"/>
          </w:rPr>
          <w:delText>b</w:delText>
        </w:r>
      </w:del>
      <w:r w:rsidRPr="00900B3E">
        <w:rPr>
          <w:rFonts w:ascii="Times New Roman" w:hAnsi="Times New Roman" w:cs="Times New Roman"/>
          <w:sz w:val="24"/>
          <w:szCs w:val="24"/>
        </w:rPr>
        <w:t xml:space="preserve"> shows a relationship between amyloid and tau that is consistent with the prevailing literature</w:t>
      </w:r>
      <w:r w:rsidR="007423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VmZDFhOGItZWEyZS00MWQwLWEyMzctM2Y5OWY3ZWFkNWIyIiwicHJvcGVydGllcyI6eyJub3RlSW5kZXgiOjB9LCJpc0VkaXRlZCI6ZmFsc2UsIm1hbnVhbE92ZXJyaWRlIjp7ImlzTWFudWFsbHlPdmVycmlkZGVuIjp0cnVlLCJjaXRlcHJvY1RleHQiOiI8c3VwPjIsNTIsNTQ8L3N1cD4iLCJtYW51YWxPdmVycmlkZVRleHQiOiIoZS5nLiAyLDU0LDU2KS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ET0kiOiIxMC4xMDE2L2ouamFsei4yMDE4LjAyLjAxOCIsIklTU04iOiIxNTUyNTI3OSIsIlBNSUQiOiIyOTY1MzYwNi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EluYy4iLCJpc3N1ZSI6IjQiLCJ2b2x1bWUiOiIxNCIsImNvbnRhaW5lci10aXRsZS1zaG9ydCI6IiJ9LCJpc1RlbXBvcmFyeSI6ZmFsc2V9XX0="/>
          <w:id w:val="-267857650"/>
          <w:placeholder>
            <w:docPart w:val="DefaultPlaceholder_-1854013440"/>
          </w:placeholder>
        </w:sdtPr>
        <w:sdtContent>
          <w:ins w:id="815" w:author="Wisch, Julie" w:date="2022-09-28T11:06:00Z">
            <w:r w:rsidR="008256BA" w:rsidRPr="008256BA">
              <w:rPr>
                <w:rFonts w:ascii="Times New Roman" w:hAnsi="Times New Roman" w:cs="Times New Roman"/>
                <w:color w:val="000000"/>
                <w:sz w:val="24"/>
                <w:szCs w:val="24"/>
              </w:rPr>
              <w:t>(e.g. 2,54,56)</w:t>
            </w:r>
          </w:ins>
          <w:del w:id="816" w:author="Wisch, Julie" w:date="2022-09-28T10:24:00Z">
            <w:r w:rsidR="00143020" w:rsidRPr="008256BA" w:rsidDel="00733317">
              <w:rPr>
                <w:rFonts w:ascii="Times New Roman" w:hAnsi="Times New Roman" w:cs="Times New Roman"/>
                <w:color w:val="000000"/>
                <w:sz w:val="24"/>
                <w:szCs w:val="24"/>
              </w:rPr>
              <w:delText>(e.g. 2,54,56)</w:delText>
            </w:r>
          </w:del>
        </w:sdtContent>
      </w:sdt>
      <w:r w:rsidR="00594231">
        <w:rPr>
          <w:rFonts w:ascii="Times New Roman" w:hAnsi="Times New Roman" w:cs="Times New Roman"/>
          <w:sz w:val="24"/>
          <w:szCs w:val="24"/>
        </w:rPr>
        <w:t xml:space="preserve"> </w:t>
      </w:r>
      <w:r w:rsidRPr="00900B3E">
        <w:rPr>
          <w:rFonts w:ascii="Times New Roman" w:hAnsi="Times New Roman" w:cs="Times New Roman"/>
          <w:sz w:val="24"/>
          <w:szCs w:val="24"/>
        </w:rPr>
        <w:t xml:space="preserve">however it is important to recall that all participants are not the same age. </w:t>
      </w:r>
      <w:r w:rsidR="006B496E">
        <w:rPr>
          <w:rFonts w:ascii="Times New Roman" w:hAnsi="Times New Roman" w:cs="Times New Roman"/>
          <w:sz w:val="24"/>
          <w:szCs w:val="24"/>
        </w:rPr>
        <w:t>T</w:t>
      </w:r>
      <w:r w:rsidRPr="00900B3E">
        <w:rPr>
          <w:rFonts w:ascii="Times New Roman" w:hAnsi="Times New Roman" w:cs="Times New Roman"/>
          <w:sz w:val="24"/>
          <w:szCs w:val="24"/>
        </w:rPr>
        <w:t xml:space="preserve">he </w:t>
      </w:r>
      <w:r w:rsidR="008A2FEF">
        <w:rPr>
          <w:rFonts w:ascii="Times New Roman" w:hAnsi="Times New Roman" w:cs="Times New Roman"/>
          <w:sz w:val="24"/>
          <w:szCs w:val="24"/>
        </w:rPr>
        <w:t>Intermediate</w:t>
      </w:r>
      <w:r w:rsidRPr="00900B3E">
        <w:rPr>
          <w:rFonts w:ascii="Times New Roman" w:hAnsi="Times New Roman" w:cs="Times New Roman"/>
          <w:sz w:val="24"/>
          <w:szCs w:val="24"/>
        </w:rPr>
        <w:t xml:space="preserve"> cohort is oldest</w:t>
      </w:r>
      <w:r w:rsidR="00594231">
        <w:rPr>
          <w:rFonts w:ascii="Times New Roman" w:hAnsi="Times New Roman" w:cs="Times New Roman"/>
          <w:sz w:val="24"/>
          <w:szCs w:val="24"/>
        </w:rPr>
        <w:t>, meaning that although we observe a continuum of pathology, it is not aligned temporally</w:t>
      </w:r>
      <w:r w:rsidR="006B496E">
        <w:rPr>
          <w:rFonts w:ascii="Times New Roman" w:hAnsi="Times New Roman" w:cs="Times New Roman"/>
          <w:sz w:val="24"/>
          <w:szCs w:val="24"/>
        </w:rPr>
        <w:t>.</w:t>
      </w:r>
    </w:p>
    <w:p w14:paraId="4054637C" w14:textId="55CF2BE8" w:rsidR="00BC2DF7" w:rsidRPr="00D27767" w:rsidRDefault="007D0C64" w:rsidP="008F70CC">
      <w:pPr>
        <w:rPr>
          <w:rFonts w:ascii="Times New Roman" w:hAnsi="Times New Roman" w:cs="Times New Roman"/>
          <w:sz w:val="24"/>
          <w:szCs w:val="24"/>
        </w:rPr>
      </w:pPr>
      <w:r w:rsidRPr="00900B3E">
        <w:rPr>
          <w:rFonts w:ascii="Times New Roman" w:hAnsi="Times New Roman" w:cs="Times New Roman"/>
          <w:sz w:val="24"/>
          <w:szCs w:val="24"/>
        </w:rPr>
        <w:t>We further interrogate</w:t>
      </w:r>
      <w:r w:rsidR="004C4E9B" w:rsidRPr="00900B3E">
        <w:rPr>
          <w:rFonts w:ascii="Times New Roman" w:hAnsi="Times New Roman" w:cs="Times New Roman"/>
          <w:sz w:val="24"/>
          <w:szCs w:val="24"/>
        </w:rPr>
        <w:t>d</w:t>
      </w:r>
      <w:r w:rsidRPr="00900B3E">
        <w:rPr>
          <w:rFonts w:ascii="Times New Roman" w:hAnsi="Times New Roman" w:cs="Times New Roman"/>
          <w:sz w:val="24"/>
          <w:szCs w:val="24"/>
        </w:rPr>
        <w:t xml:space="preserve"> the </w:t>
      </w:r>
      <w:r w:rsidR="004C4E9B" w:rsidRPr="00900B3E">
        <w:rPr>
          <w:rFonts w:ascii="Times New Roman" w:hAnsi="Times New Roman" w:cs="Times New Roman"/>
          <w:sz w:val="24"/>
          <w:szCs w:val="24"/>
        </w:rPr>
        <w:t>proposed</w:t>
      </w:r>
      <w:r w:rsidRPr="00900B3E">
        <w:rPr>
          <w:rFonts w:ascii="Times New Roman" w:hAnsi="Times New Roman" w:cs="Times New Roman"/>
          <w:sz w:val="24"/>
          <w:szCs w:val="24"/>
        </w:rPr>
        <w:t xml:space="preserve"> AT</w:t>
      </w:r>
      <w:r w:rsidR="009951CC" w:rsidRPr="00900B3E">
        <w:rPr>
          <w:rFonts w:ascii="Times New Roman" w:hAnsi="Times New Roman" w:cs="Times New Roman"/>
          <w:sz w:val="24"/>
          <w:szCs w:val="24"/>
        </w:rPr>
        <w:t>(N)</w:t>
      </w:r>
      <w:r w:rsidRPr="00900B3E">
        <w:rPr>
          <w:rFonts w:ascii="Times New Roman" w:hAnsi="Times New Roman" w:cs="Times New Roman"/>
          <w:sz w:val="24"/>
          <w:szCs w:val="24"/>
        </w:rPr>
        <w:t xml:space="preserve"> </w:t>
      </w:r>
      <w:r w:rsidR="004C4E9B" w:rsidRPr="00900B3E">
        <w:rPr>
          <w:rFonts w:ascii="Times New Roman" w:hAnsi="Times New Roman" w:cs="Times New Roman"/>
          <w:sz w:val="24"/>
          <w:szCs w:val="24"/>
        </w:rPr>
        <w:t xml:space="preserve">continuum </w:t>
      </w:r>
      <w:r w:rsidR="00B4780A" w:rsidRPr="00900B3E">
        <w:rPr>
          <w:rFonts w:ascii="Times New Roman" w:hAnsi="Times New Roman" w:cs="Times New Roman"/>
          <w:sz w:val="24"/>
          <w:szCs w:val="24"/>
        </w:rPr>
        <w:t>through the use of survival analysis</w:t>
      </w:r>
      <w:r w:rsidR="009951CC" w:rsidRPr="00900B3E">
        <w:rPr>
          <w:rFonts w:ascii="Times New Roman" w:hAnsi="Times New Roman" w:cs="Times New Roman"/>
          <w:sz w:val="24"/>
          <w:szCs w:val="24"/>
        </w:rPr>
        <w:t xml:space="preserve"> and application of </w:t>
      </w:r>
      <w:r w:rsidR="00E337AB">
        <w:rPr>
          <w:rFonts w:ascii="Times New Roman" w:hAnsi="Times New Roman" w:cs="Times New Roman"/>
          <w:sz w:val="24"/>
          <w:szCs w:val="24"/>
        </w:rPr>
        <w:t>GAMMs</w:t>
      </w:r>
      <w:r w:rsidR="009951CC" w:rsidRPr="00900B3E">
        <w:rPr>
          <w:rFonts w:ascii="Times New Roman" w:hAnsi="Times New Roman" w:cs="Times New Roman"/>
          <w:sz w:val="24"/>
          <w:szCs w:val="24"/>
        </w:rPr>
        <w:t xml:space="preserve"> </w:t>
      </w:r>
      <w:r w:rsidR="004C4E9B" w:rsidRPr="00900B3E">
        <w:rPr>
          <w:rFonts w:ascii="Times New Roman" w:hAnsi="Times New Roman" w:cs="Times New Roman"/>
          <w:sz w:val="24"/>
          <w:szCs w:val="24"/>
        </w:rPr>
        <w:t>with a variety of</w:t>
      </w:r>
      <w:r w:rsidR="009951CC" w:rsidRPr="00900B3E">
        <w:rPr>
          <w:rFonts w:ascii="Times New Roman" w:hAnsi="Times New Roman" w:cs="Times New Roman"/>
          <w:sz w:val="24"/>
          <w:szCs w:val="24"/>
        </w:rPr>
        <w:t xml:space="preserve"> biomarkers</w:t>
      </w:r>
      <w:r w:rsidR="00B4780A" w:rsidRPr="00900B3E">
        <w:rPr>
          <w:rFonts w:ascii="Times New Roman" w:hAnsi="Times New Roman" w:cs="Times New Roman"/>
          <w:sz w:val="24"/>
          <w:szCs w:val="24"/>
        </w:rPr>
        <w:t xml:space="preserve">. </w:t>
      </w:r>
      <w:r w:rsidR="00F142C7">
        <w:rPr>
          <w:rFonts w:ascii="Times New Roman" w:hAnsi="Times New Roman" w:cs="Times New Roman"/>
          <w:sz w:val="24"/>
          <w:szCs w:val="24"/>
        </w:rPr>
        <w:t>Overall,</w:t>
      </w:r>
      <w:r w:rsidR="002204E8" w:rsidRPr="00900B3E">
        <w:rPr>
          <w:rFonts w:ascii="Times New Roman" w:hAnsi="Times New Roman" w:cs="Times New Roman"/>
          <w:sz w:val="24"/>
          <w:szCs w:val="24"/>
        </w:rPr>
        <w:t xml:space="preserve"> longitudinal changes </w:t>
      </w:r>
      <w:r w:rsidR="002204E8" w:rsidRPr="00D27767">
        <w:rPr>
          <w:rFonts w:ascii="Times New Roman" w:hAnsi="Times New Roman" w:cs="Times New Roman"/>
          <w:sz w:val="24"/>
          <w:szCs w:val="24"/>
        </w:rPr>
        <w:t>across the AT(N) align</w:t>
      </w:r>
      <w:r w:rsidR="00F83DC9" w:rsidRPr="00D27767">
        <w:rPr>
          <w:rFonts w:ascii="Times New Roman" w:hAnsi="Times New Roman" w:cs="Times New Roman"/>
          <w:sz w:val="24"/>
          <w:szCs w:val="24"/>
        </w:rPr>
        <w:t>ed</w:t>
      </w:r>
      <w:r w:rsidR="002204E8" w:rsidRPr="00D27767">
        <w:rPr>
          <w:rFonts w:ascii="Times New Roman" w:hAnsi="Times New Roman" w:cs="Times New Roman"/>
          <w:sz w:val="24"/>
          <w:szCs w:val="24"/>
        </w:rPr>
        <w:t xml:space="preserve"> with </w:t>
      </w:r>
      <w:r w:rsidR="004C4E9B" w:rsidRPr="00D27767">
        <w:rPr>
          <w:rFonts w:ascii="Times New Roman" w:hAnsi="Times New Roman" w:cs="Times New Roman"/>
          <w:sz w:val="24"/>
          <w:szCs w:val="24"/>
        </w:rPr>
        <w:t xml:space="preserve">existing </w:t>
      </w:r>
      <w:r w:rsidR="002204E8" w:rsidRPr="00D27767">
        <w:rPr>
          <w:rFonts w:ascii="Times New Roman" w:hAnsi="Times New Roman" w:cs="Times New Roman"/>
          <w:sz w:val="24"/>
          <w:szCs w:val="24"/>
        </w:rPr>
        <w:t>literature</w:t>
      </w:r>
      <w:sdt>
        <w:sdtPr>
          <w:rPr>
            <w:rFonts w:ascii="Times New Roman" w:hAnsi="Times New Roman" w:cs="Times New Roman"/>
            <w:color w:val="000000"/>
            <w:sz w:val="24"/>
            <w:szCs w:val="24"/>
            <w:vertAlign w:val="superscript"/>
          </w:rPr>
          <w:tag w:val="MENDELEY_CITATION_v3_eyJjaXRhdGlvbklEIjoiTUVOREVMRVlfQ0lUQVRJT05fYTk4Y2Y4ZGItYTY1NC00MGQ3LThhODItZTJmMGU1OTJhMzQxIiwicHJvcGVydGllcyI6eyJub3RlSW5kZXgiOjB9LCJpc0VkaXRlZCI6ZmFsc2UsIm1hbnVhbE92ZXJyaWRlIjp7ImlzTWFudWFsbHlPdmVycmlkZGVuIjpmYWxzZSwiY2l0ZXByb2NUZXh0IjoiPHN1cD4yLDMsNTQ8L3N1cD4iLCJtYW51YWxPdmVycmlkZVRleHQiOiIi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0s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Sx7ImlkIjoiMzkxNmZmNWMtNzhkMi0zYmE0LWEzZmQtOTcxNTg1ZGNhMzJmIiwiaXRlbURhdGEiOnsidHlwZSI6ImFydGljbGUtam91cm5hbCIsImlkIjoiMzkxNmZmNWMtNzhkMi0zYmE0LWEzZmQtOTcxNTg1ZGNhMzJm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iwiaXNzdWUiOiI0Iiwidm9sdW1lIjoiMTQiLCJjb250YWluZXItdGl0bGUtc2hvcnQiOiIifSwiaXNUZW1wb3JhcnkiOmZhbHNlfV19"/>
          <w:id w:val="2116635734"/>
          <w:placeholder>
            <w:docPart w:val="DefaultPlaceholder_-1854013440"/>
          </w:placeholder>
        </w:sdtPr>
        <w:sdtContent>
          <w:ins w:id="817" w:author="Wisch, Julie" w:date="2022-09-28T11:06:00Z">
            <w:r w:rsidR="008256BA" w:rsidRPr="008256BA">
              <w:rPr>
                <w:rFonts w:ascii="Times New Roman" w:hAnsi="Times New Roman" w:cs="Times New Roman"/>
                <w:color w:val="000000"/>
                <w:sz w:val="24"/>
                <w:szCs w:val="24"/>
                <w:vertAlign w:val="superscript"/>
              </w:rPr>
              <w:t>2,3,54</w:t>
            </w:r>
          </w:ins>
          <w:del w:id="818" w:author="Wisch, Julie" w:date="2022-09-28T10:24:00Z">
            <w:r w:rsidR="00143020" w:rsidRPr="008256BA" w:rsidDel="00733317">
              <w:rPr>
                <w:rFonts w:ascii="Times New Roman" w:hAnsi="Times New Roman" w:cs="Times New Roman"/>
                <w:color w:val="000000"/>
                <w:sz w:val="24"/>
                <w:szCs w:val="24"/>
                <w:vertAlign w:val="superscript"/>
              </w:rPr>
              <w:delText>2,3,54</w:delText>
            </w:r>
          </w:del>
        </w:sdtContent>
      </w:sdt>
      <w:r w:rsidR="002204E8" w:rsidRPr="00D27767">
        <w:rPr>
          <w:rFonts w:ascii="Times New Roman" w:hAnsi="Times New Roman" w:cs="Times New Roman"/>
          <w:sz w:val="24"/>
          <w:szCs w:val="24"/>
        </w:rPr>
        <w:t xml:space="preserve">. </w:t>
      </w:r>
      <w:r w:rsidR="004C4E9B" w:rsidRPr="00D27767">
        <w:rPr>
          <w:rFonts w:ascii="Times New Roman" w:hAnsi="Times New Roman" w:cs="Times New Roman"/>
          <w:sz w:val="24"/>
          <w:szCs w:val="24"/>
        </w:rPr>
        <w:t xml:space="preserve">Compared to the other groups, the </w:t>
      </w:r>
      <w:r w:rsidR="008053F7">
        <w:rPr>
          <w:rFonts w:ascii="Times New Roman" w:hAnsi="Times New Roman" w:cs="Times New Roman"/>
          <w:sz w:val="24"/>
          <w:szCs w:val="24"/>
        </w:rPr>
        <w:t>AD Biomarker Positive</w:t>
      </w:r>
      <w:r w:rsidR="004C4E9B" w:rsidRPr="00D27767">
        <w:rPr>
          <w:rFonts w:ascii="Times New Roman" w:hAnsi="Times New Roman" w:cs="Times New Roman"/>
          <w:sz w:val="24"/>
          <w:szCs w:val="24"/>
        </w:rPr>
        <w:t xml:space="preserve"> group had significant</w:t>
      </w:r>
      <w:r w:rsidR="000F3985">
        <w:rPr>
          <w:rFonts w:ascii="Times New Roman" w:hAnsi="Times New Roman" w:cs="Times New Roman"/>
          <w:sz w:val="24"/>
          <w:szCs w:val="24"/>
        </w:rPr>
        <w:t xml:space="preserve">ly lower </w:t>
      </w:r>
      <w:r w:rsidR="008F70CC" w:rsidRPr="00D27767">
        <w:rPr>
          <w:rFonts w:ascii="Times New Roman" w:hAnsi="Times New Roman" w:cs="Times New Roman"/>
          <w:sz w:val="24"/>
          <w:szCs w:val="24"/>
        </w:rPr>
        <w:t xml:space="preserve">CSF </w:t>
      </w:r>
      <w:r w:rsidR="00D054BB" w:rsidRPr="00900B3E">
        <w:rPr>
          <w:rFonts w:ascii="Times New Roman" w:hAnsi="Times New Roman" w:cs="Times New Roman"/>
          <w:sz w:val="24"/>
          <w:szCs w:val="24"/>
        </w:rPr>
        <w:t>A</w:t>
      </w:r>
      <w:r w:rsidR="00D054BB">
        <w:rPr>
          <w:rFonts w:ascii="Symbol" w:hAnsi="Symbol" w:cs="Times New Roman"/>
          <w:sz w:val="24"/>
          <w:szCs w:val="24"/>
        </w:rPr>
        <w:t></w:t>
      </w:r>
      <w:r w:rsidR="00D054BB" w:rsidRPr="00900B3E">
        <w:rPr>
          <w:rFonts w:ascii="Times New Roman" w:hAnsi="Times New Roman" w:cs="Times New Roman"/>
          <w:sz w:val="24"/>
          <w:szCs w:val="24"/>
        </w:rPr>
        <w:t>42/A</w:t>
      </w:r>
      <w:r w:rsidR="00D054BB">
        <w:rPr>
          <w:rFonts w:ascii="Symbol" w:hAnsi="Symbol" w:cs="Times New Roman"/>
          <w:sz w:val="24"/>
          <w:szCs w:val="24"/>
        </w:rPr>
        <w:t></w:t>
      </w:r>
      <w:r w:rsidR="00D054BB" w:rsidRPr="00900B3E">
        <w:rPr>
          <w:rFonts w:ascii="Times New Roman" w:hAnsi="Times New Roman" w:cs="Times New Roman"/>
          <w:sz w:val="24"/>
          <w:szCs w:val="24"/>
        </w:rPr>
        <w:t>40</w:t>
      </w:r>
      <w:r w:rsidR="00D054BB">
        <w:rPr>
          <w:rFonts w:ascii="Times New Roman" w:hAnsi="Times New Roman" w:cs="Times New Roman"/>
          <w:sz w:val="24"/>
          <w:szCs w:val="24"/>
        </w:rPr>
        <w:t xml:space="preserve"> </w:t>
      </w:r>
      <w:r w:rsidR="004C4E9B" w:rsidRPr="00D27767">
        <w:rPr>
          <w:rFonts w:ascii="Times New Roman" w:hAnsi="Times New Roman" w:cs="Times New Roman"/>
          <w:sz w:val="24"/>
          <w:szCs w:val="24"/>
        </w:rPr>
        <w:t>at the time of enrollment</w:t>
      </w:r>
      <w:r w:rsidR="00E337AB" w:rsidRPr="00D27767">
        <w:rPr>
          <w:rFonts w:ascii="Times New Roman" w:hAnsi="Times New Roman" w:cs="Times New Roman"/>
          <w:sz w:val="24"/>
          <w:szCs w:val="24"/>
        </w:rPr>
        <w:t>;</w:t>
      </w:r>
      <w:r w:rsidR="004C4E9B" w:rsidRPr="00D27767">
        <w:rPr>
          <w:rFonts w:ascii="Times New Roman" w:hAnsi="Times New Roman" w:cs="Times New Roman"/>
          <w:sz w:val="24"/>
          <w:szCs w:val="24"/>
        </w:rPr>
        <w:t xml:space="preserve"> that persisted throughout subsequent time points</w:t>
      </w:r>
      <w:r w:rsidR="008F70CC" w:rsidRPr="00D27767">
        <w:rPr>
          <w:rFonts w:ascii="Times New Roman" w:hAnsi="Times New Roman" w:cs="Times New Roman"/>
          <w:sz w:val="24"/>
          <w:szCs w:val="24"/>
        </w:rPr>
        <w:t xml:space="preserve">. </w:t>
      </w:r>
      <w:r w:rsidR="00B2132A" w:rsidRPr="00D27767">
        <w:rPr>
          <w:rFonts w:ascii="Times New Roman" w:hAnsi="Times New Roman" w:cs="Times New Roman"/>
          <w:sz w:val="24"/>
          <w:szCs w:val="24"/>
        </w:rPr>
        <w:t xml:space="preserve">With the limited PET-PiB data available, we </w:t>
      </w:r>
      <w:r w:rsidR="00D054BB">
        <w:rPr>
          <w:rFonts w:ascii="Times New Roman" w:hAnsi="Times New Roman" w:cs="Times New Roman"/>
          <w:sz w:val="24"/>
          <w:szCs w:val="24"/>
        </w:rPr>
        <w:t>observed</w:t>
      </w:r>
      <w:r w:rsidR="00B2132A" w:rsidRPr="00D27767">
        <w:rPr>
          <w:rFonts w:ascii="Times New Roman" w:hAnsi="Times New Roman" w:cs="Times New Roman"/>
          <w:sz w:val="24"/>
          <w:szCs w:val="24"/>
        </w:rPr>
        <w:t xml:space="preserve"> an elevation in amyloid </w:t>
      </w:r>
      <w:r w:rsidR="00D054BB">
        <w:rPr>
          <w:rFonts w:ascii="Times New Roman" w:hAnsi="Times New Roman" w:cs="Times New Roman"/>
          <w:sz w:val="24"/>
          <w:szCs w:val="24"/>
        </w:rPr>
        <w:t>starting at enrollment</w:t>
      </w:r>
      <w:r w:rsidR="00B2132A" w:rsidRPr="00D27767">
        <w:rPr>
          <w:rFonts w:ascii="Times New Roman" w:hAnsi="Times New Roman" w:cs="Times New Roman"/>
          <w:sz w:val="24"/>
          <w:szCs w:val="24"/>
        </w:rPr>
        <w:t xml:space="preserve"> for the </w:t>
      </w:r>
      <w:r w:rsidR="008053F7">
        <w:rPr>
          <w:rFonts w:ascii="Times New Roman" w:hAnsi="Times New Roman" w:cs="Times New Roman"/>
          <w:sz w:val="24"/>
          <w:szCs w:val="24"/>
        </w:rPr>
        <w:t>AD Biomarker Positive</w:t>
      </w:r>
      <w:r w:rsidR="00B2132A" w:rsidRPr="00D27767">
        <w:rPr>
          <w:rFonts w:ascii="Times New Roman" w:hAnsi="Times New Roman" w:cs="Times New Roman"/>
          <w:sz w:val="24"/>
          <w:szCs w:val="24"/>
        </w:rPr>
        <w:t xml:space="preserve"> cohort. </w:t>
      </w:r>
      <w:r w:rsidR="002204E8" w:rsidRPr="00D27767">
        <w:rPr>
          <w:rFonts w:ascii="Times New Roman" w:hAnsi="Times New Roman" w:cs="Times New Roman"/>
          <w:sz w:val="24"/>
          <w:szCs w:val="24"/>
        </w:rPr>
        <w:t xml:space="preserve">This has important implications for clinical trials that emphasize early intervention for amyloid detection and </w:t>
      </w:r>
      <w:r w:rsidR="004C4E9B" w:rsidRPr="00D27767">
        <w:rPr>
          <w:rFonts w:ascii="Times New Roman" w:hAnsi="Times New Roman" w:cs="Times New Roman"/>
          <w:sz w:val="24"/>
          <w:szCs w:val="24"/>
        </w:rPr>
        <w:t xml:space="preserve">potential </w:t>
      </w:r>
      <w:r w:rsidR="002204E8" w:rsidRPr="00D27767">
        <w:rPr>
          <w:rFonts w:ascii="Times New Roman" w:hAnsi="Times New Roman" w:cs="Times New Roman"/>
          <w:sz w:val="24"/>
          <w:szCs w:val="24"/>
        </w:rPr>
        <w:t>remova</w:t>
      </w:r>
      <w:r w:rsidR="004C4E9B" w:rsidRPr="00D27767">
        <w:rPr>
          <w:rFonts w:ascii="Times New Roman" w:hAnsi="Times New Roman" w:cs="Times New Roman"/>
          <w:sz w:val="24"/>
          <w:szCs w:val="24"/>
        </w:rPr>
        <w:t xml:space="preserve">l. </w:t>
      </w:r>
      <w:r w:rsidR="00DE7F76" w:rsidRPr="00D27767">
        <w:rPr>
          <w:rFonts w:ascii="Times New Roman" w:hAnsi="Times New Roman" w:cs="Times New Roman"/>
          <w:sz w:val="24"/>
          <w:szCs w:val="24"/>
        </w:rPr>
        <w:t>For t</w:t>
      </w:r>
      <w:r w:rsidR="004C4E9B" w:rsidRPr="00D27767">
        <w:rPr>
          <w:rFonts w:ascii="Times New Roman" w:hAnsi="Times New Roman" w:cs="Times New Roman"/>
          <w:sz w:val="24"/>
          <w:szCs w:val="24"/>
        </w:rPr>
        <w:t xml:space="preserve">he </w:t>
      </w:r>
      <w:r w:rsidR="008053F7">
        <w:rPr>
          <w:rFonts w:ascii="Times New Roman" w:hAnsi="Times New Roman" w:cs="Times New Roman"/>
          <w:sz w:val="24"/>
          <w:szCs w:val="24"/>
        </w:rPr>
        <w:t>AD Biomarker Positive</w:t>
      </w:r>
      <w:r w:rsidR="004C4E9B" w:rsidRPr="00D27767">
        <w:rPr>
          <w:rFonts w:ascii="Times New Roman" w:hAnsi="Times New Roman" w:cs="Times New Roman"/>
          <w:sz w:val="24"/>
          <w:szCs w:val="24"/>
        </w:rPr>
        <w:t xml:space="preserve"> group</w:t>
      </w:r>
      <w:r w:rsidR="00DE7F76" w:rsidRPr="00D27767">
        <w:rPr>
          <w:rFonts w:ascii="Times New Roman" w:hAnsi="Times New Roman" w:cs="Times New Roman"/>
          <w:sz w:val="24"/>
          <w:szCs w:val="24"/>
        </w:rPr>
        <w:t>,</w:t>
      </w:r>
      <w:r w:rsidR="004C4E9B" w:rsidRPr="00D27767">
        <w:rPr>
          <w:rFonts w:ascii="Times New Roman" w:hAnsi="Times New Roman" w:cs="Times New Roman"/>
          <w:sz w:val="24"/>
          <w:szCs w:val="24"/>
        </w:rPr>
        <w:t xml:space="preserve"> </w:t>
      </w:r>
      <w:r w:rsidR="00B2132A" w:rsidRPr="00D27767">
        <w:rPr>
          <w:rFonts w:ascii="Times New Roman" w:hAnsi="Times New Roman" w:cs="Times New Roman"/>
          <w:sz w:val="24"/>
          <w:szCs w:val="24"/>
        </w:rPr>
        <w:t>amyloid-related</w:t>
      </w:r>
      <w:r w:rsidR="002204E8" w:rsidRPr="00D27767">
        <w:rPr>
          <w:rFonts w:ascii="Times New Roman" w:hAnsi="Times New Roman" w:cs="Times New Roman"/>
          <w:sz w:val="24"/>
          <w:szCs w:val="24"/>
        </w:rPr>
        <w:t xml:space="preserve"> changes </w:t>
      </w:r>
      <w:r w:rsidR="00DE7F76" w:rsidRPr="00D27767">
        <w:rPr>
          <w:rFonts w:ascii="Times New Roman" w:hAnsi="Times New Roman" w:cs="Times New Roman"/>
          <w:sz w:val="24"/>
          <w:szCs w:val="24"/>
        </w:rPr>
        <w:t>occurred</w:t>
      </w:r>
      <w:r w:rsidR="002204E8" w:rsidRPr="00D27767">
        <w:rPr>
          <w:rFonts w:ascii="Times New Roman" w:hAnsi="Times New Roman" w:cs="Times New Roman"/>
          <w:sz w:val="24"/>
          <w:szCs w:val="24"/>
        </w:rPr>
        <w:t xml:space="preserve"> in cognitively normal adults before age 50</w:t>
      </w:r>
      <w:r w:rsidR="00FA3A19">
        <w:rPr>
          <w:rFonts w:ascii="Times New Roman" w:hAnsi="Times New Roman" w:cs="Times New Roman"/>
          <w:sz w:val="24"/>
          <w:szCs w:val="24"/>
        </w:rPr>
        <w:t xml:space="preserve"> years old</w:t>
      </w:r>
      <w:r w:rsidR="00065D50">
        <w:rPr>
          <w:rFonts w:ascii="Times New Roman" w:hAnsi="Times New Roman" w:cs="Times New Roman"/>
          <w:sz w:val="24"/>
          <w:szCs w:val="24"/>
        </w:rPr>
        <w:t xml:space="preserve">, consistent with previous work </w:t>
      </w:r>
      <w:sdt>
        <w:sdtPr>
          <w:rPr>
            <w:rFonts w:ascii="Times New Roman" w:hAnsi="Times New Roman" w:cs="Times New Roman"/>
            <w:color w:val="000000"/>
            <w:sz w:val="24"/>
            <w:szCs w:val="24"/>
            <w:vertAlign w:val="superscript"/>
          </w:rPr>
          <w:tag w:val="MENDELEY_CITATION_v3_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"/>
          <w:id w:val="-761997989"/>
          <w:placeholder>
            <w:docPart w:val="DefaultPlaceholder_-1854013440"/>
          </w:placeholder>
        </w:sdtPr>
        <w:sdtContent>
          <w:ins w:id="819" w:author="Wisch, Julie" w:date="2022-09-28T11:06:00Z">
            <w:r w:rsidR="008256BA" w:rsidRPr="008256BA">
              <w:rPr>
                <w:rFonts w:ascii="Times New Roman" w:hAnsi="Times New Roman" w:cs="Times New Roman"/>
                <w:color w:val="000000"/>
                <w:sz w:val="24"/>
                <w:szCs w:val="24"/>
                <w:vertAlign w:val="superscript"/>
              </w:rPr>
              <w:t>68</w:t>
            </w:r>
          </w:ins>
          <w:del w:id="820" w:author="Wisch, Julie" w:date="2022-09-28T10:24:00Z">
            <w:r w:rsidR="00143020" w:rsidRPr="008256BA" w:rsidDel="00733317">
              <w:rPr>
                <w:rFonts w:ascii="Times New Roman" w:hAnsi="Times New Roman" w:cs="Times New Roman"/>
                <w:color w:val="000000"/>
                <w:sz w:val="24"/>
                <w:szCs w:val="24"/>
                <w:vertAlign w:val="superscript"/>
              </w:rPr>
              <w:delText>68</w:delText>
            </w:r>
          </w:del>
        </w:sdtContent>
      </w:sdt>
      <w:r w:rsidR="002204E8" w:rsidRPr="00D27767">
        <w:rPr>
          <w:rFonts w:ascii="Times New Roman" w:hAnsi="Times New Roman" w:cs="Times New Roman"/>
          <w:sz w:val="24"/>
          <w:szCs w:val="24"/>
        </w:rPr>
        <w:t xml:space="preserve">. </w:t>
      </w:r>
      <w:r w:rsidR="008F70CC" w:rsidRPr="00D27767">
        <w:rPr>
          <w:rFonts w:ascii="Times New Roman" w:hAnsi="Times New Roman" w:cs="Times New Roman"/>
          <w:sz w:val="24"/>
          <w:szCs w:val="24"/>
        </w:rPr>
        <w:t xml:space="preserve">Individuals in the </w:t>
      </w:r>
      <w:r w:rsidR="008A2FEF">
        <w:rPr>
          <w:rFonts w:ascii="Times New Roman" w:hAnsi="Times New Roman" w:cs="Times New Roman"/>
          <w:sz w:val="24"/>
          <w:szCs w:val="24"/>
        </w:rPr>
        <w:t>Intermediate</w:t>
      </w:r>
      <w:r w:rsidR="00F53579">
        <w:rPr>
          <w:rFonts w:ascii="Times New Roman" w:hAnsi="Times New Roman" w:cs="Times New Roman"/>
          <w:sz w:val="24"/>
          <w:szCs w:val="24"/>
        </w:rPr>
        <w:t xml:space="preserve"> AD Biomarkers</w:t>
      </w:r>
      <w:r w:rsidR="008F70CC" w:rsidRPr="00D27767">
        <w:rPr>
          <w:rFonts w:ascii="Times New Roman" w:hAnsi="Times New Roman" w:cs="Times New Roman"/>
          <w:sz w:val="24"/>
          <w:szCs w:val="24"/>
        </w:rPr>
        <w:t xml:space="preserve"> cohort showed a steady decline </w:t>
      </w:r>
      <w:r w:rsidR="00DE7F76" w:rsidRPr="00D27767">
        <w:rPr>
          <w:rFonts w:ascii="Times New Roman" w:hAnsi="Times New Roman" w:cs="Times New Roman"/>
          <w:sz w:val="24"/>
          <w:szCs w:val="24"/>
        </w:rPr>
        <w:t xml:space="preserve">in CSF </w:t>
      </w:r>
      <w:r w:rsidR="00D054BB" w:rsidRPr="00900B3E">
        <w:rPr>
          <w:rFonts w:ascii="Times New Roman" w:hAnsi="Times New Roman" w:cs="Times New Roman"/>
          <w:sz w:val="24"/>
          <w:szCs w:val="24"/>
        </w:rPr>
        <w:t>A</w:t>
      </w:r>
      <w:r w:rsidR="00D054BB">
        <w:rPr>
          <w:rFonts w:ascii="Symbol" w:hAnsi="Symbol" w:cs="Times New Roman"/>
          <w:sz w:val="24"/>
          <w:szCs w:val="24"/>
        </w:rPr>
        <w:t></w:t>
      </w:r>
      <w:r w:rsidR="00D054BB" w:rsidRPr="00900B3E">
        <w:rPr>
          <w:rFonts w:ascii="Times New Roman" w:hAnsi="Times New Roman" w:cs="Times New Roman"/>
          <w:sz w:val="24"/>
          <w:szCs w:val="24"/>
        </w:rPr>
        <w:t>42/A</w:t>
      </w:r>
      <w:r w:rsidR="00D054BB">
        <w:rPr>
          <w:rFonts w:ascii="Symbol" w:hAnsi="Symbol" w:cs="Times New Roman"/>
          <w:sz w:val="24"/>
          <w:szCs w:val="24"/>
        </w:rPr>
        <w:t></w:t>
      </w:r>
      <w:r w:rsidR="00D054BB" w:rsidRPr="00900B3E">
        <w:rPr>
          <w:rFonts w:ascii="Times New Roman" w:hAnsi="Times New Roman" w:cs="Times New Roman"/>
          <w:sz w:val="24"/>
          <w:szCs w:val="24"/>
        </w:rPr>
        <w:t>40</w:t>
      </w:r>
      <w:r w:rsidR="00D054BB">
        <w:rPr>
          <w:rFonts w:ascii="Times New Roman" w:hAnsi="Times New Roman" w:cs="Times New Roman"/>
          <w:sz w:val="24"/>
          <w:szCs w:val="24"/>
        </w:rPr>
        <w:t xml:space="preserve"> </w:t>
      </w:r>
      <w:r w:rsidR="008F70CC" w:rsidRPr="00D27767">
        <w:rPr>
          <w:rFonts w:ascii="Times New Roman" w:hAnsi="Times New Roman" w:cs="Times New Roman"/>
          <w:sz w:val="24"/>
          <w:szCs w:val="24"/>
        </w:rPr>
        <w:t xml:space="preserve">over the </w:t>
      </w:r>
      <w:r w:rsidR="00DE7F76" w:rsidRPr="00D27767">
        <w:rPr>
          <w:rFonts w:ascii="Times New Roman" w:hAnsi="Times New Roman" w:cs="Times New Roman"/>
          <w:sz w:val="24"/>
          <w:szCs w:val="24"/>
        </w:rPr>
        <w:t>study</w:t>
      </w:r>
      <w:r w:rsidR="00953002" w:rsidRPr="00D27767">
        <w:rPr>
          <w:rFonts w:ascii="Times New Roman" w:hAnsi="Times New Roman" w:cs="Times New Roman"/>
          <w:sz w:val="24"/>
          <w:szCs w:val="24"/>
        </w:rPr>
        <w:t xml:space="preserve">, </w:t>
      </w:r>
      <w:r w:rsidR="00DE7F76" w:rsidRPr="00D27767">
        <w:rPr>
          <w:rFonts w:ascii="Times New Roman" w:hAnsi="Times New Roman" w:cs="Times New Roman"/>
          <w:sz w:val="24"/>
          <w:szCs w:val="24"/>
        </w:rPr>
        <w:t xml:space="preserve">with many </w:t>
      </w:r>
      <w:r w:rsidR="00953002" w:rsidRPr="00D27767">
        <w:rPr>
          <w:rFonts w:ascii="Times New Roman" w:hAnsi="Times New Roman" w:cs="Times New Roman"/>
          <w:sz w:val="24"/>
          <w:szCs w:val="24"/>
        </w:rPr>
        <w:t xml:space="preserve">eventually </w:t>
      </w:r>
      <w:r w:rsidR="00D054BB">
        <w:rPr>
          <w:rFonts w:ascii="Times New Roman" w:hAnsi="Times New Roman" w:cs="Times New Roman"/>
          <w:sz w:val="24"/>
          <w:szCs w:val="24"/>
        </w:rPr>
        <w:t>becoming</w:t>
      </w:r>
      <w:r w:rsidR="00953002" w:rsidRPr="00D27767">
        <w:rPr>
          <w:rFonts w:ascii="Times New Roman" w:hAnsi="Times New Roman" w:cs="Times New Roman"/>
          <w:sz w:val="24"/>
          <w:szCs w:val="24"/>
        </w:rPr>
        <w:t xml:space="preserve"> amyloid positiv</w:t>
      </w:r>
      <w:r w:rsidR="00D054BB">
        <w:rPr>
          <w:rFonts w:ascii="Times New Roman" w:hAnsi="Times New Roman" w:cs="Times New Roman"/>
          <w:sz w:val="24"/>
          <w:szCs w:val="24"/>
        </w:rPr>
        <w:t>e</w:t>
      </w:r>
      <w:r w:rsidR="008F70CC" w:rsidRPr="00D27767">
        <w:rPr>
          <w:rFonts w:ascii="Times New Roman" w:hAnsi="Times New Roman" w:cs="Times New Roman"/>
          <w:sz w:val="24"/>
          <w:szCs w:val="24"/>
        </w:rPr>
        <w:t xml:space="preserve">. </w:t>
      </w:r>
      <w:r w:rsidR="00A73979" w:rsidRPr="00D27767">
        <w:rPr>
          <w:rFonts w:ascii="Times New Roman" w:hAnsi="Times New Roman" w:cs="Times New Roman"/>
          <w:sz w:val="24"/>
          <w:szCs w:val="24"/>
        </w:rPr>
        <w:t xml:space="preserve">The </w:t>
      </w:r>
      <w:r w:rsidR="008A2FEF">
        <w:rPr>
          <w:rFonts w:ascii="Times New Roman" w:hAnsi="Times New Roman" w:cs="Times New Roman"/>
          <w:sz w:val="24"/>
          <w:szCs w:val="24"/>
        </w:rPr>
        <w:t>Intermediate</w:t>
      </w:r>
      <w:r w:rsidR="00F83DC9" w:rsidRPr="00D27767">
        <w:rPr>
          <w:rFonts w:ascii="Times New Roman" w:hAnsi="Times New Roman" w:cs="Times New Roman"/>
          <w:sz w:val="24"/>
          <w:szCs w:val="24"/>
        </w:rPr>
        <w:t xml:space="preserve"> cohort displayed</w:t>
      </w:r>
      <w:r w:rsidR="00A73979" w:rsidRPr="00D27767">
        <w:rPr>
          <w:rFonts w:ascii="Times New Roman" w:hAnsi="Times New Roman" w:cs="Times New Roman"/>
          <w:sz w:val="24"/>
          <w:szCs w:val="24"/>
        </w:rPr>
        <w:t xml:space="preserve"> a very clear increase in amyloid pathology </w:t>
      </w:r>
      <w:r w:rsidR="00B2132A" w:rsidRPr="00D27767">
        <w:rPr>
          <w:rFonts w:ascii="Times New Roman" w:hAnsi="Times New Roman" w:cs="Times New Roman"/>
          <w:sz w:val="24"/>
          <w:szCs w:val="24"/>
        </w:rPr>
        <w:t xml:space="preserve">as measured by PET – PiB </w:t>
      </w:r>
      <w:r w:rsidR="00A73979" w:rsidRPr="00D27767">
        <w:rPr>
          <w:rFonts w:ascii="Times New Roman" w:hAnsi="Times New Roman" w:cs="Times New Roman"/>
          <w:sz w:val="24"/>
          <w:szCs w:val="24"/>
        </w:rPr>
        <w:t>around age 70</w:t>
      </w:r>
      <w:r w:rsidR="00FA3A19">
        <w:rPr>
          <w:rFonts w:ascii="Times New Roman" w:hAnsi="Times New Roman" w:cs="Times New Roman"/>
          <w:sz w:val="24"/>
          <w:szCs w:val="24"/>
        </w:rPr>
        <w:t xml:space="preserve"> years old</w:t>
      </w:r>
      <w:ins w:id="821" w:author="Wisch, Julie" w:date="2022-09-28T09:33:00Z">
        <w:r w:rsidR="006411D3">
          <w:rPr>
            <w:rFonts w:ascii="Times New Roman" w:hAnsi="Times New Roman" w:cs="Times New Roman"/>
            <w:sz w:val="24"/>
            <w:szCs w:val="24"/>
          </w:rPr>
          <w:t xml:space="preserve"> </w:t>
        </w:r>
      </w:ins>
      <w:ins w:id="822" w:author="Wisch, Julie" w:date="2022-09-28T09:34:00Z">
        <w:r w:rsidR="006411D3">
          <w:rPr>
            <w:rFonts w:ascii="Times New Roman" w:hAnsi="Times New Roman" w:cs="Times New Roman"/>
            <w:sz w:val="24"/>
            <w:szCs w:val="24"/>
          </w:rPr>
          <w:t>(Mean Age 71.0, 95% CI: (45.4, 73.4))</w:t>
        </w:r>
      </w:ins>
      <w:r w:rsidR="00A73979" w:rsidRPr="00D27767">
        <w:rPr>
          <w:rFonts w:ascii="Times New Roman" w:hAnsi="Times New Roman" w:cs="Times New Roman"/>
          <w:sz w:val="24"/>
          <w:szCs w:val="24"/>
        </w:rPr>
        <w:t xml:space="preserve">. </w:t>
      </w:r>
    </w:p>
    <w:p w14:paraId="0530FABE" w14:textId="6EBF52C1" w:rsidR="008F70CC" w:rsidRPr="00900B3E" w:rsidRDefault="00DE7F76" w:rsidP="008F70CC">
      <w:pPr>
        <w:rPr>
          <w:rFonts w:ascii="Times New Roman" w:hAnsi="Times New Roman" w:cs="Times New Roman"/>
          <w:color w:val="000000"/>
          <w:sz w:val="24"/>
          <w:szCs w:val="24"/>
        </w:rPr>
      </w:pPr>
      <w:r w:rsidRPr="00D27767">
        <w:rPr>
          <w:rFonts w:ascii="Times New Roman" w:hAnsi="Times New Roman" w:cs="Times New Roman"/>
          <w:sz w:val="24"/>
          <w:szCs w:val="24"/>
        </w:rPr>
        <w:t xml:space="preserve">With regards to </w:t>
      </w:r>
      <w:r w:rsidR="00F83DC9" w:rsidRPr="00D27767">
        <w:rPr>
          <w:rFonts w:ascii="Times New Roman" w:hAnsi="Times New Roman" w:cs="Times New Roman"/>
          <w:sz w:val="24"/>
          <w:szCs w:val="24"/>
        </w:rPr>
        <w:t>CSF pTau</w:t>
      </w:r>
      <w:r w:rsidRPr="00D27767">
        <w:rPr>
          <w:rFonts w:ascii="Times New Roman" w:hAnsi="Times New Roman" w:cs="Times New Roman"/>
          <w:sz w:val="24"/>
          <w:szCs w:val="24"/>
        </w:rPr>
        <w:t xml:space="preserve">, this measure was </w:t>
      </w:r>
      <w:r w:rsidR="000E6560" w:rsidRPr="00D27767">
        <w:rPr>
          <w:rFonts w:ascii="Times New Roman" w:hAnsi="Times New Roman" w:cs="Times New Roman"/>
          <w:sz w:val="24"/>
          <w:szCs w:val="24"/>
        </w:rPr>
        <w:t xml:space="preserve">also </w:t>
      </w:r>
      <w:r w:rsidRPr="00D27767">
        <w:rPr>
          <w:rFonts w:ascii="Times New Roman" w:hAnsi="Times New Roman" w:cs="Times New Roman"/>
          <w:sz w:val="24"/>
          <w:szCs w:val="24"/>
        </w:rPr>
        <w:t xml:space="preserve">elevated at the time of enrollment for the </w:t>
      </w:r>
      <w:r w:rsidR="008053F7">
        <w:rPr>
          <w:rFonts w:ascii="Times New Roman" w:hAnsi="Times New Roman" w:cs="Times New Roman"/>
          <w:sz w:val="24"/>
          <w:szCs w:val="24"/>
        </w:rPr>
        <w:t>AD Biomarker Positive</w:t>
      </w:r>
      <w:r w:rsidR="00A73979" w:rsidRPr="00D27767">
        <w:rPr>
          <w:rFonts w:ascii="Times New Roman" w:hAnsi="Times New Roman" w:cs="Times New Roman"/>
          <w:sz w:val="24"/>
          <w:szCs w:val="24"/>
        </w:rPr>
        <w:t xml:space="preserve"> cohort</w:t>
      </w:r>
      <w:r w:rsidR="00F83DC9" w:rsidRPr="00D27767">
        <w:rPr>
          <w:rFonts w:ascii="Times New Roman" w:hAnsi="Times New Roman" w:cs="Times New Roman"/>
          <w:sz w:val="24"/>
          <w:szCs w:val="24"/>
        </w:rPr>
        <w:t xml:space="preserve">. </w:t>
      </w:r>
      <w:r w:rsidRPr="00D27767">
        <w:rPr>
          <w:rFonts w:ascii="Times New Roman" w:hAnsi="Times New Roman" w:cs="Times New Roman"/>
          <w:sz w:val="24"/>
          <w:szCs w:val="24"/>
        </w:rPr>
        <w:t>These p</w:t>
      </w:r>
      <w:r w:rsidR="00F83DC9" w:rsidRPr="00D27767">
        <w:rPr>
          <w:rFonts w:ascii="Times New Roman" w:hAnsi="Times New Roman" w:cs="Times New Roman"/>
          <w:sz w:val="24"/>
          <w:szCs w:val="24"/>
        </w:rPr>
        <w:t xml:space="preserve">articipants </w:t>
      </w:r>
      <w:r w:rsidRPr="00D27767">
        <w:rPr>
          <w:rFonts w:ascii="Times New Roman" w:hAnsi="Times New Roman" w:cs="Times New Roman"/>
          <w:sz w:val="24"/>
          <w:szCs w:val="24"/>
        </w:rPr>
        <w:t xml:space="preserve">were CSF </w:t>
      </w:r>
      <w:r w:rsidR="00F142C7">
        <w:rPr>
          <w:rFonts w:ascii="Times New Roman" w:hAnsi="Times New Roman" w:cs="Times New Roman"/>
          <w:sz w:val="24"/>
          <w:szCs w:val="24"/>
        </w:rPr>
        <w:t>pT</w:t>
      </w:r>
      <w:r w:rsidR="00A73979" w:rsidRPr="00D27767">
        <w:rPr>
          <w:rFonts w:ascii="Times New Roman" w:hAnsi="Times New Roman" w:cs="Times New Roman"/>
          <w:sz w:val="24"/>
          <w:szCs w:val="24"/>
        </w:rPr>
        <w:t>au</w:t>
      </w:r>
      <w:r w:rsidR="00F142C7">
        <w:rPr>
          <w:rFonts w:ascii="Times New Roman" w:hAnsi="Times New Roman" w:cs="Times New Roman"/>
          <w:sz w:val="24"/>
          <w:szCs w:val="24"/>
          <w:vertAlign w:val="subscript"/>
        </w:rPr>
        <w:t>181</w:t>
      </w:r>
      <w:r w:rsidR="00A73979" w:rsidRPr="00D27767">
        <w:rPr>
          <w:rFonts w:ascii="Times New Roman" w:hAnsi="Times New Roman" w:cs="Times New Roman"/>
          <w:sz w:val="24"/>
          <w:szCs w:val="24"/>
        </w:rPr>
        <w:t xml:space="preserve"> positive </w:t>
      </w:r>
      <w:ins w:id="823" w:author="Wisch, Julie" w:date="2022-09-28T09:34:00Z">
        <w:r w:rsidR="006411D3">
          <w:rPr>
            <w:rFonts w:ascii="Times New Roman" w:hAnsi="Times New Roman" w:cs="Times New Roman"/>
            <w:sz w:val="24"/>
            <w:szCs w:val="24"/>
          </w:rPr>
          <w:t>by age 48 (95% CI: (</w:t>
        </w:r>
      </w:ins>
      <w:ins w:id="824" w:author="Wisch, Julie" w:date="2022-09-28T09:35:00Z">
        <w:r w:rsidR="006411D3">
          <w:rPr>
            <w:rFonts w:ascii="Times New Roman" w:hAnsi="Times New Roman" w:cs="Times New Roman"/>
            <w:sz w:val="24"/>
            <w:szCs w:val="24"/>
          </w:rPr>
          <w:t>43.6, 53.3)</w:t>
        </w:r>
      </w:ins>
      <w:del w:id="825" w:author="Wisch, Julie" w:date="2022-09-28T09:34:00Z">
        <w:r w:rsidRPr="002D2904" w:rsidDel="006411D3">
          <w:rPr>
            <w:rFonts w:ascii="Times New Roman" w:hAnsi="Times New Roman" w:cs="Times New Roman"/>
            <w:sz w:val="24"/>
            <w:szCs w:val="24"/>
          </w:rPr>
          <w:delText>by</w:delText>
        </w:r>
        <w:r w:rsidR="00A73979" w:rsidRPr="002D2904" w:rsidDel="006411D3">
          <w:rPr>
            <w:rFonts w:ascii="Times New Roman" w:hAnsi="Times New Roman" w:cs="Times New Roman"/>
            <w:sz w:val="24"/>
            <w:szCs w:val="24"/>
          </w:rPr>
          <w:delText xml:space="preserve"> their mid-50’s</w:delText>
        </w:r>
      </w:del>
      <w:r w:rsidR="00A73979" w:rsidRPr="002D2904">
        <w:rPr>
          <w:rFonts w:ascii="Times New Roman" w:hAnsi="Times New Roman" w:cs="Times New Roman"/>
          <w:sz w:val="24"/>
          <w:szCs w:val="24"/>
        </w:rPr>
        <w:t xml:space="preserve">. </w:t>
      </w:r>
      <w:r w:rsidRPr="002D2904">
        <w:rPr>
          <w:rFonts w:ascii="Times New Roman" w:hAnsi="Times New Roman" w:cs="Times New Roman"/>
          <w:sz w:val="24"/>
          <w:szCs w:val="24"/>
        </w:rPr>
        <w:t>Of note,</w:t>
      </w:r>
      <w:r w:rsidR="00A73979" w:rsidRPr="00D27767">
        <w:rPr>
          <w:rFonts w:ascii="Times New Roman" w:hAnsi="Times New Roman" w:cs="Times New Roman"/>
          <w:sz w:val="24"/>
          <w:szCs w:val="24"/>
        </w:rPr>
        <w:t xml:space="preserve"> tau positivity as measured by PET tau </w:t>
      </w:r>
      <w:ins w:id="826" w:author="Wisch, Julie" w:date="2022-09-28T09:35:00Z">
        <w:r w:rsidR="006411D3">
          <w:rPr>
            <w:rFonts w:ascii="Times New Roman" w:hAnsi="Times New Roman" w:cs="Times New Roman"/>
            <w:sz w:val="24"/>
            <w:szCs w:val="24"/>
          </w:rPr>
          <w:t xml:space="preserve">(Mean Age 59.4, 95% CI: </w:t>
        </w:r>
      </w:ins>
      <w:ins w:id="827" w:author="Wisch, Julie" w:date="2022-09-28T09:36:00Z">
        <w:r w:rsidR="006411D3">
          <w:rPr>
            <w:rFonts w:ascii="Times New Roman" w:hAnsi="Times New Roman" w:cs="Times New Roman"/>
            <w:sz w:val="24"/>
            <w:szCs w:val="24"/>
          </w:rPr>
          <w:t xml:space="preserve">(55.2, 70.7) occurred statistically significantly after </w:t>
        </w:r>
      </w:ins>
      <w:del w:id="828" w:author="Wisch, Julie" w:date="2022-09-28T09:36:00Z">
        <w:r w:rsidRPr="00D27767" w:rsidDel="006411D3">
          <w:rPr>
            <w:rFonts w:ascii="Times New Roman" w:hAnsi="Times New Roman" w:cs="Times New Roman"/>
            <w:sz w:val="24"/>
            <w:szCs w:val="24"/>
          </w:rPr>
          <w:delText>lagged behind</w:delText>
        </w:r>
        <w:r w:rsidR="00A73979" w:rsidRPr="00D27767" w:rsidDel="006411D3">
          <w:rPr>
            <w:rFonts w:ascii="Times New Roman" w:hAnsi="Times New Roman" w:cs="Times New Roman"/>
            <w:sz w:val="24"/>
            <w:szCs w:val="24"/>
          </w:rPr>
          <w:delText xml:space="preserve"> </w:delText>
        </w:r>
      </w:del>
      <w:r w:rsidR="00A73979" w:rsidRPr="00D27767">
        <w:rPr>
          <w:rFonts w:ascii="Times New Roman" w:hAnsi="Times New Roman" w:cs="Times New Roman"/>
          <w:sz w:val="24"/>
          <w:szCs w:val="24"/>
        </w:rPr>
        <w:t xml:space="preserve">CSF </w:t>
      </w:r>
      <w:r w:rsidR="00580042">
        <w:rPr>
          <w:rFonts w:ascii="Times New Roman" w:hAnsi="Times New Roman" w:cs="Times New Roman"/>
          <w:sz w:val="24"/>
          <w:szCs w:val="24"/>
        </w:rPr>
        <w:t>pTau</w:t>
      </w:r>
      <w:r w:rsidR="00580042" w:rsidRPr="00580042">
        <w:rPr>
          <w:rFonts w:ascii="Times New Roman" w:hAnsi="Times New Roman" w:cs="Times New Roman"/>
          <w:sz w:val="24"/>
          <w:szCs w:val="24"/>
          <w:vertAlign w:val="subscript"/>
        </w:rPr>
        <w:t>181</w:t>
      </w:r>
      <w:r w:rsidR="00580042">
        <w:rPr>
          <w:rFonts w:ascii="Times New Roman" w:hAnsi="Times New Roman" w:cs="Times New Roman"/>
          <w:sz w:val="24"/>
          <w:szCs w:val="24"/>
        </w:rPr>
        <w:t xml:space="preserve"> </w:t>
      </w:r>
      <w:r w:rsidRPr="00D27767">
        <w:rPr>
          <w:rFonts w:ascii="Times New Roman" w:hAnsi="Times New Roman" w:cs="Times New Roman"/>
          <w:sz w:val="24"/>
          <w:szCs w:val="24"/>
        </w:rPr>
        <w:t>positivity</w:t>
      </w:r>
      <w:del w:id="829" w:author="Wisch, Julie" w:date="2022-09-28T09:36:00Z">
        <w:r w:rsidRPr="00D27767" w:rsidDel="006411D3">
          <w:rPr>
            <w:rFonts w:ascii="Times New Roman" w:hAnsi="Times New Roman" w:cs="Times New Roman"/>
            <w:sz w:val="24"/>
            <w:szCs w:val="24"/>
          </w:rPr>
          <w:delText xml:space="preserve"> for this group and</w:delText>
        </w:r>
      </w:del>
      <w:ins w:id="830" w:author="Wisch, Julie" w:date="2022-09-28T09:36:00Z">
        <w:r w:rsidR="006411D3">
          <w:rPr>
            <w:rFonts w:ascii="Times New Roman" w:hAnsi="Times New Roman" w:cs="Times New Roman"/>
            <w:sz w:val="24"/>
            <w:szCs w:val="24"/>
          </w:rPr>
          <w:t>, which</w:t>
        </w:r>
      </w:ins>
      <w:r w:rsidRPr="00D27767">
        <w:rPr>
          <w:rFonts w:ascii="Times New Roman" w:hAnsi="Times New Roman" w:cs="Times New Roman"/>
          <w:sz w:val="24"/>
          <w:szCs w:val="24"/>
        </w:rPr>
        <w:t xml:space="preserve"> is </w:t>
      </w:r>
      <w:r w:rsidR="00A73979" w:rsidRPr="00D27767">
        <w:rPr>
          <w:rFonts w:ascii="Times New Roman" w:hAnsi="Times New Roman" w:cs="Times New Roman"/>
          <w:sz w:val="24"/>
          <w:szCs w:val="24"/>
        </w:rPr>
        <w:t xml:space="preserve">consistent with previously published literature </w:t>
      </w:r>
      <w:sdt>
        <w:sdtPr>
          <w:rPr>
            <w:rFonts w:ascii="Times New Roman" w:hAnsi="Times New Roman" w:cs="Times New Roman"/>
            <w:color w:val="000000"/>
            <w:sz w:val="24"/>
            <w:szCs w:val="24"/>
            <w:vertAlign w:val="superscript"/>
          </w:rPr>
          <w:tag w:val="MENDELEY_CITATION_v3_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"/>
          <w:id w:val="126136438"/>
          <w:placeholder>
            <w:docPart w:val="DefaultPlaceholder_-1854013440"/>
          </w:placeholder>
        </w:sdtPr>
        <w:sdtContent>
          <w:ins w:id="831" w:author="Wisch, Julie" w:date="2022-09-28T11:06:00Z">
            <w:r w:rsidR="008256BA" w:rsidRPr="008256BA">
              <w:rPr>
                <w:rFonts w:ascii="Times New Roman" w:hAnsi="Times New Roman" w:cs="Times New Roman"/>
                <w:color w:val="000000"/>
                <w:sz w:val="24"/>
                <w:szCs w:val="24"/>
                <w:vertAlign w:val="superscript"/>
              </w:rPr>
              <w:t>5</w:t>
            </w:r>
          </w:ins>
          <w:del w:id="832" w:author="Wisch, Julie" w:date="2022-09-28T10:24:00Z">
            <w:r w:rsidR="00143020" w:rsidRPr="008256BA" w:rsidDel="00733317">
              <w:rPr>
                <w:rFonts w:ascii="Times New Roman" w:hAnsi="Times New Roman" w:cs="Times New Roman"/>
                <w:color w:val="000000"/>
                <w:sz w:val="24"/>
                <w:szCs w:val="24"/>
                <w:vertAlign w:val="superscript"/>
              </w:rPr>
              <w:delText>5</w:delText>
            </w:r>
          </w:del>
        </w:sdtContent>
      </w:sdt>
      <w:r w:rsidR="001E7F91" w:rsidRPr="00D27767">
        <w:rPr>
          <w:rFonts w:ascii="Times New Roman" w:hAnsi="Times New Roman" w:cs="Times New Roman"/>
          <w:sz w:val="24"/>
          <w:szCs w:val="24"/>
        </w:rPr>
        <w:t xml:space="preserve">. </w:t>
      </w:r>
      <w:r w:rsidRPr="00D27767">
        <w:rPr>
          <w:rFonts w:ascii="Times New Roman" w:hAnsi="Times New Roman" w:cs="Times New Roman"/>
          <w:sz w:val="24"/>
          <w:szCs w:val="24"/>
        </w:rPr>
        <w:t>While the</w:t>
      </w:r>
      <w:r w:rsidR="00F83DC9" w:rsidRPr="00D27767">
        <w:rPr>
          <w:rFonts w:ascii="Times New Roman" w:hAnsi="Times New Roman" w:cs="Times New Roman"/>
          <w:sz w:val="24"/>
          <w:szCs w:val="24"/>
        </w:rPr>
        <w:t xml:space="preserve"> </w:t>
      </w:r>
      <w:r w:rsidR="008053F7">
        <w:rPr>
          <w:rFonts w:ascii="Times New Roman" w:hAnsi="Times New Roman" w:cs="Times New Roman"/>
          <w:sz w:val="24"/>
          <w:szCs w:val="24"/>
        </w:rPr>
        <w:t>AD Biomarker Positive</w:t>
      </w:r>
      <w:r w:rsidR="00F83DC9" w:rsidRPr="00D27767">
        <w:rPr>
          <w:rFonts w:ascii="Times New Roman" w:hAnsi="Times New Roman" w:cs="Times New Roman"/>
          <w:sz w:val="24"/>
          <w:szCs w:val="24"/>
        </w:rPr>
        <w:t xml:space="preserve"> group followed</w:t>
      </w:r>
      <w:r w:rsidR="00BC2DF7" w:rsidRPr="00D27767">
        <w:rPr>
          <w:rFonts w:ascii="Times New Roman" w:hAnsi="Times New Roman" w:cs="Times New Roman"/>
          <w:sz w:val="24"/>
          <w:szCs w:val="24"/>
        </w:rPr>
        <w:t xml:space="preserve"> the </w:t>
      </w:r>
      <w:r w:rsidRPr="00D27767">
        <w:rPr>
          <w:rFonts w:ascii="Times New Roman" w:hAnsi="Times New Roman" w:cs="Times New Roman"/>
          <w:sz w:val="24"/>
          <w:szCs w:val="24"/>
        </w:rPr>
        <w:t xml:space="preserve">proposed AT(N) curves </w:t>
      </w:r>
      <w:sdt>
        <w:sdtPr>
          <w:rPr>
            <w:rFonts w:ascii="Times New Roman" w:hAnsi="Times New Roman" w:cs="Times New Roman"/>
            <w:color w:val="000000"/>
            <w:sz w:val="24"/>
            <w:szCs w:val="24"/>
            <w:vertAlign w:val="superscript"/>
          </w:rPr>
          <w:tag w:val="MENDELEY_CITATION_v3_eyJjaXRhdGlvbklEIjoiTUVOREVMRVlfQ0lUQVRJT05fMjk0Njk1ZmYtOWEzZi00MjQ4LTkyMjAtNmMxYTg4Y2M4Y2Y1IiwicHJvcGVydGllcyI6eyJub3RlSW5kZXgiOjB9LCJpc0VkaXRlZCI6ZmFsc2UsIm1hbnVhbE92ZXJyaWRlIjp7ImlzTWFudWFsbHlPdmVycmlkZW4iOmZhbHNlLCJjaXRlcHJvY1RleHQiOiI8c3VwPjU0PC9zdXA+IiwibWFudWFsT3ZlcnJpZGVUZXh0IjoiIiwiaXNNYW51YWxseU92ZXJyaWRkZW4iOmZhbHNl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1dfQ=="/>
          <w:id w:val="-77070888"/>
          <w:placeholder>
            <w:docPart w:val="DefaultPlaceholder_-1854013440"/>
          </w:placeholder>
        </w:sdtPr>
        <w:sdtContent>
          <w:ins w:id="833" w:author="Wisch, Julie" w:date="2022-09-28T11:06:00Z">
            <w:r w:rsidR="008256BA" w:rsidRPr="008256BA">
              <w:rPr>
                <w:rFonts w:ascii="Times New Roman" w:hAnsi="Times New Roman" w:cs="Times New Roman"/>
                <w:color w:val="000000"/>
                <w:sz w:val="24"/>
                <w:szCs w:val="24"/>
                <w:vertAlign w:val="superscript"/>
              </w:rPr>
              <w:t>54</w:t>
            </w:r>
          </w:ins>
          <w:del w:id="834" w:author="Wisch, Julie" w:date="2022-09-28T10:24:00Z">
            <w:r w:rsidR="00143020" w:rsidRPr="008256BA" w:rsidDel="00733317">
              <w:rPr>
                <w:rFonts w:ascii="Times New Roman" w:hAnsi="Times New Roman" w:cs="Times New Roman"/>
                <w:color w:val="000000"/>
                <w:sz w:val="24"/>
                <w:szCs w:val="24"/>
                <w:vertAlign w:val="superscript"/>
              </w:rPr>
              <w:delText>54</w:delText>
            </w:r>
          </w:del>
        </w:sdtContent>
      </w:sdt>
      <w:r w:rsidR="00F83DC9" w:rsidRPr="00D27767">
        <w:rPr>
          <w:rFonts w:ascii="Times New Roman" w:hAnsi="Times New Roman" w:cs="Times New Roman"/>
          <w:sz w:val="24"/>
          <w:szCs w:val="24"/>
        </w:rPr>
        <w:t xml:space="preserve">, the </w:t>
      </w:r>
      <w:r w:rsidR="008A2FEF">
        <w:rPr>
          <w:rFonts w:ascii="Times New Roman" w:hAnsi="Times New Roman" w:cs="Times New Roman"/>
          <w:sz w:val="24"/>
          <w:szCs w:val="24"/>
        </w:rPr>
        <w:t>Intermediate</w:t>
      </w:r>
      <w:r w:rsidR="00F83DC9" w:rsidRPr="00D27767">
        <w:rPr>
          <w:rFonts w:ascii="Times New Roman" w:hAnsi="Times New Roman" w:cs="Times New Roman"/>
          <w:sz w:val="24"/>
          <w:szCs w:val="24"/>
        </w:rPr>
        <w:t xml:space="preserve"> cohort developed</w:t>
      </w:r>
      <w:r w:rsidR="00BC2DF7" w:rsidRPr="00D27767">
        <w:rPr>
          <w:rFonts w:ascii="Times New Roman" w:hAnsi="Times New Roman" w:cs="Times New Roman"/>
          <w:sz w:val="24"/>
          <w:szCs w:val="24"/>
        </w:rPr>
        <w:t xml:space="preserve"> </w:t>
      </w:r>
      <w:r w:rsidR="005A3285" w:rsidRPr="00D27767">
        <w:rPr>
          <w:rFonts w:ascii="Times New Roman" w:hAnsi="Times New Roman" w:cs="Times New Roman"/>
          <w:sz w:val="24"/>
          <w:szCs w:val="24"/>
        </w:rPr>
        <w:t xml:space="preserve">CSF </w:t>
      </w:r>
      <w:r w:rsidR="00BC2DF7" w:rsidRPr="00D27767">
        <w:rPr>
          <w:rFonts w:ascii="Times New Roman" w:hAnsi="Times New Roman" w:cs="Times New Roman"/>
          <w:sz w:val="24"/>
          <w:szCs w:val="24"/>
        </w:rPr>
        <w:t xml:space="preserve">tau positivity </w:t>
      </w:r>
      <w:ins w:id="835" w:author="Wisch, Julie" w:date="2022-09-28T09:38:00Z">
        <w:r w:rsidR="006411D3">
          <w:rPr>
            <w:rFonts w:ascii="Times New Roman" w:hAnsi="Times New Roman" w:cs="Times New Roman"/>
            <w:sz w:val="24"/>
            <w:szCs w:val="24"/>
          </w:rPr>
          <w:t xml:space="preserve">significantly </w:t>
        </w:r>
      </w:ins>
      <w:r w:rsidR="005A3285" w:rsidRPr="00D27767">
        <w:rPr>
          <w:rFonts w:ascii="Times New Roman" w:hAnsi="Times New Roman" w:cs="Times New Roman"/>
          <w:sz w:val="24"/>
          <w:szCs w:val="24"/>
        </w:rPr>
        <w:t>earlier (</w:t>
      </w:r>
      <w:del w:id="836" w:author="Wisch, Julie" w:date="2022-09-28T09:37:00Z">
        <w:r w:rsidR="005A3285" w:rsidRPr="00D27767" w:rsidDel="006411D3">
          <w:rPr>
            <w:rFonts w:ascii="Times New Roman" w:hAnsi="Times New Roman" w:cs="Times New Roman"/>
            <w:sz w:val="24"/>
            <w:szCs w:val="24"/>
          </w:rPr>
          <w:delText>65 years old</w:delText>
        </w:r>
      </w:del>
      <w:ins w:id="837" w:author="Wisch, Julie" w:date="2022-09-28T09:37:00Z">
        <w:r w:rsidR="006411D3">
          <w:rPr>
            <w:rFonts w:ascii="Times New Roman" w:hAnsi="Times New Roman" w:cs="Times New Roman"/>
            <w:sz w:val="24"/>
            <w:szCs w:val="24"/>
          </w:rPr>
          <w:t>Mean Age 63.1, 95% CI: (46.3, 68.4)</w:t>
        </w:r>
      </w:ins>
      <w:r w:rsidR="005A3285" w:rsidRPr="00D27767">
        <w:rPr>
          <w:rFonts w:ascii="Times New Roman" w:hAnsi="Times New Roman" w:cs="Times New Roman"/>
          <w:sz w:val="24"/>
          <w:szCs w:val="24"/>
        </w:rPr>
        <w:t xml:space="preserve">) </w:t>
      </w:r>
      <w:del w:id="838" w:author="Wisch, Julie" w:date="2022-09-28T09:38:00Z">
        <w:r w:rsidR="005A3285" w:rsidRPr="00D27767" w:rsidDel="006411D3">
          <w:rPr>
            <w:rFonts w:ascii="Times New Roman" w:hAnsi="Times New Roman" w:cs="Times New Roman"/>
            <w:sz w:val="24"/>
            <w:szCs w:val="24"/>
          </w:rPr>
          <w:delText>compared to</w:delText>
        </w:r>
      </w:del>
      <w:ins w:id="839" w:author="Wisch, Julie" w:date="2022-09-28T09:38:00Z">
        <w:r w:rsidR="006411D3">
          <w:rPr>
            <w:rFonts w:ascii="Times New Roman" w:hAnsi="Times New Roman" w:cs="Times New Roman"/>
            <w:sz w:val="24"/>
            <w:szCs w:val="24"/>
          </w:rPr>
          <w:t>than</w:t>
        </w:r>
      </w:ins>
      <w:r w:rsidR="005A3285" w:rsidRPr="00D27767">
        <w:rPr>
          <w:rFonts w:ascii="Times New Roman" w:hAnsi="Times New Roman" w:cs="Times New Roman"/>
          <w:sz w:val="24"/>
          <w:szCs w:val="24"/>
        </w:rPr>
        <w:t xml:space="preserve"> CSF</w:t>
      </w:r>
      <w:r w:rsidR="00BC2DF7" w:rsidRPr="00D27767">
        <w:rPr>
          <w:rFonts w:ascii="Times New Roman" w:hAnsi="Times New Roman" w:cs="Times New Roman"/>
          <w:sz w:val="24"/>
          <w:szCs w:val="24"/>
        </w:rPr>
        <w:t xml:space="preserve"> amyloid positivity </w:t>
      </w:r>
      <w:r w:rsidR="005A3285" w:rsidRPr="00D27767">
        <w:rPr>
          <w:rFonts w:ascii="Times New Roman" w:hAnsi="Times New Roman" w:cs="Times New Roman"/>
          <w:sz w:val="24"/>
          <w:szCs w:val="24"/>
        </w:rPr>
        <w:t>(</w:t>
      </w:r>
      <w:del w:id="840" w:author="Wisch, Julie" w:date="2022-09-28T09:37:00Z">
        <w:r w:rsidR="00BC2DF7" w:rsidRPr="00D27767" w:rsidDel="006411D3">
          <w:rPr>
            <w:rFonts w:ascii="Times New Roman" w:hAnsi="Times New Roman" w:cs="Times New Roman"/>
            <w:sz w:val="24"/>
            <w:szCs w:val="24"/>
          </w:rPr>
          <w:delText>75</w:delText>
        </w:r>
        <w:r w:rsidR="005A3285" w:rsidRPr="00D27767" w:rsidDel="006411D3">
          <w:rPr>
            <w:rFonts w:ascii="Times New Roman" w:hAnsi="Times New Roman" w:cs="Times New Roman"/>
            <w:sz w:val="24"/>
            <w:szCs w:val="24"/>
          </w:rPr>
          <w:delText xml:space="preserve"> years old</w:delText>
        </w:r>
      </w:del>
      <w:ins w:id="841" w:author="Wisch, Julie" w:date="2022-09-28T09:37:00Z">
        <w:r w:rsidR="006411D3">
          <w:rPr>
            <w:rFonts w:ascii="Times New Roman" w:hAnsi="Times New Roman" w:cs="Times New Roman"/>
            <w:sz w:val="24"/>
            <w:szCs w:val="24"/>
          </w:rPr>
          <w:t xml:space="preserve">Mean Age 72.8, 95% CI: </w:t>
        </w:r>
      </w:ins>
      <w:ins w:id="842" w:author="Wisch, Julie" w:date="2022-09-28T09:38:00Z">
        <w:r w:rsidR="006411D3">
          <w:rPr>
            <w:rFonts w:ascii="Times New Roman" w:hAnsi="Times New Roman" w:cs="Times New Roman"/>
            <w:sz w:val="24"/>
            <w:szCs w:val="24"/>
          </w:rPr>
          <w:t>(70.1, 75.4)</w:t>
        </w:r>
      </w:ins>
      <w:r w:rsidR="005A3285" w:rsidRPr="00D27767">
        <w:rPr>
          <w:rFonts w:ascii="Times New Roman" w:hAnsi="Times New Roman" w:cs="Times New Roman"/>
          <w:sz w:val="24"/>
          <w:szCs w:val="24"/>
        </w:rPr>
        <w:t>)</w:t>
      </w:r>
      <w:r w:rsidR="00BC2DF7" w:rsidRPr="00D27767">
        <w:rPr>
          <w:rFonts w:ascii="Times New Roman" w:hAnsi="Times New Roman" w:cs="Times New Roman"/>
          <w:sz w:val="24"/>
          <w:szCs w:val="24"/>
        </w:rPr>
        <w:t xml:space="preserve">. This development of tau before amyloid is consistent with </w:t>
      </w:r>
      <w:r w:rsidR="005A3285" w:rsidRPr="00D27767">
        <w:rPr>
          <w:rFonts w:ascii="Times New Roman" w:hAnsi="Times New Roman" w:cs="Times New Roman"/>
          <w:sz w:val="24"/>
          <w:szCs w:val="24"/>
        </w:rPr>
        <w:t xml:space="preserve">previous studies suggesting that in some </w:t>
      </w:r>
      <w:r w:rsidR="00F142C7">
        <w:rPr>
          <w:rFonts w:ascii="Times New Roman" w:hAnsi="Times New Roman" w:cs="Times New Roman"/>
          <w:sz w:val="24"/>
          <w:szCs w:val="24"/>
        </w:rPr>
        <w:t xml:space="preserve">individuals, </w:t>
      </w:r>
      <w:r w:rsidR="005A3285" w:rsidRPr="00D27767">
        <w:rPr>
          <w:rFonts w:ascii="Times New Roman" w:hAnsi="Times New Roman" w:cs="Times New Roman"/>
          <w:sz w:val="24"/>
          <w:szCs w:val="24"/>
        </w:rPr>
        <w:t>tau positivity can occur prior to amyloid positivity</w:t>
      </w:r>
      <w:sdt>
        <w:sdtPr>
          <w:rPr>
            <w:rFonts w:ascii="Times New Roman" w:hAnsi="Times New Roman" w:cs="Times New Roman"/>
            <w:color w:val="000000"/>
            <w:sz w:val="24"/>
            <w:szCs w:val="24"/>
            <w:vertAlign w:val="superscript"/>
          </w:rPr>
          <w:tag w:val="MENDELEY_CITATION_v3_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"/>
          <w:id w:val="1344439134"/>
          <w:placeholder>
            <w:docPart w:val="30F8BD5B70494B008F68C27A507F6D70"/>
          </w:placeholder>
        </w:sdtPr>
        <w:sdtContent>
          <w:ins w:id="843" w:author="Wisch, Julie" w:date="2022-09-28T11:06:00Z">
            <w:r w:rsidR="008256BA" w:rsidRPr="008256BA">
              <w:rPr>
                <w:rFonts w:ascii="Times New Roman" w:hAnsi="Times New Roman" w:cs="Times New Roman"/>
                <w:color w:val="000000"/>
                <w:sz w:val="24"/>
                <w:szCs w:val="24"/>
                <w:vertAlign w:val="superscript"/>
              </w:rPr>
              <w:t>69</w:t>
            </w:r>
          </w:ins>
          <w:del w:id="844" w:author="Wisch, Julie" w:date="2022-09-28T10:24:00Z">
            <w:r w:rsidR="00143020" w:rsidRPr="008256BA" w:rsidDel="00733317">
              <w:rPr>
                <w:rFonts w:ascii="Times New Roman" w:hAnsi="Times New Roman" w:cs="Times New Roman"/>
                <w:color w:val="000000"/>
                <w:sz w:val="24"/>
                <w:szCs w:val="24"/>
                <w:vertAlign w:val="superscript"/>
              </w:rPr>
              <w:delText>69</w:delText>
            </w:r>
          </w:del>
        </w:sdtContent>
      </w:sdt>
      <w:r w:rsidR="000E6560" w:rsidRPr="00D27767">
        <w:rPr>
          <w:rFonts w:ascii="Times New Roman" w:hAnsi="Times New Roman" w:cs="Times New Roman"/>
          <w:color w:val="000000"/>
          <w:sz w:val="24"/>
          <w:szCs w:val="24"/>
        </w:rPr>
        <w:t>.</w:t>
      </w:r>
      <w:r w:rsidR="00103BD5" w:rsidRPr="00D27767">
        <w:rPr>
          <w:rFonts w:ascii="Times New Roman" w:hAnsi="Times New Roman" w:cs="Times New Roman"/>
          <w:color w:val="000000"/>
          <w:sz w:val="24"/>
          <w:szCs w:val="24"/>
        </w:rPr>
        <w:t xml:space="preserve"> </w:t>
      </w:r>
      <w:del w:id="845" w:author="Wisch, Julie" w:date="2022-09-28T14:14:00Z">
        <w:r w:rsidR="000B5CCB" w:rsidRPr="00D27767" w:rsidDel="00560089">
          <w:rPr>
            <w:rFonts w:ascii="Times New Roman" w:hAnsi="Times New Roman" w:cs="Times New Roman"/>
            <w:color w:val="000000"/>
            <w:sz w:val="24"/>
            <w:szCs w:val="24"/>
          </w:rPr>
          <w:delText xml:space="preserve">In the </w:delText>
        </w:r>
        <w:r w:rsidR="000B5CCB" w:rsidRPr="00D27767" w:rsidDel="00560089">
          <w:rPr>
            <w:rFonts w:ascii="Times New Roman" w:hAnsi="Times New Roman" w:cs="Times New Roman"/>
            <w:color w:val="000000"/>
            <w:sz w:val="24"/>
            <w:szCs w:val="24"/>
          </w:rPr>
          <w:lastRenderedPageBreak/>
          <w:delText xml:space="preserve">survival analysis, we did not detect a statistically significant difference in time </w:delText>
        </w:r>
        <w:r w:rsidR="005A3285" w:rsidRPr="00D27767" w:rsidDel="00560089">
          <w:rPr>
            <w:rFonts w:ascii="Times New Roman" w:hAnsi="Times New Roman" w:cs="Times New Roman"/>
            <w:color w:val="000000"/>
            <w:sz w:val="24"/>
            <w:szCs w:val="24"/>
          </w:rPr>
          <w:delText>to positivity for</w:delText>
        </w:r>
        <w:r w:rsidR="000B5CCB" w:rsidRPr="00D27767" w:rsidDel="00560089">
          <w:rPr>
            <w:rFonts w:ascii="Times New Roman" w:hAnsi="Times New Roman" w:cs="Times New Roman"/>
            <w:color w:val="000000"/>
            <w:sz w:val="24"/>
            <w:szCs w:val="24"/>
          </w:rPr>
          <w:delText xml:space="preserve"> amyloid </w:delText>
        </w:r>
        <w:r w:rsidR="005A3285" w:rsidRPr="00D27767" w:rsidDel="00560089">
          <w:rPr>
            <w:rFonts w:ascii="Times New Roman" w:hAnsi="Times New Roman" w:cs="Times New Roman"/>
            <w:color w:val="000000"/>
            <w:sz w:val="24"/>
            <w:szCs w:val="24"/>
          </w:rPr>
          <w:delText>compared to tau for either the</w:delText>
        </w:r>
        <w:r w:rsidR="000B5CCB" w:rsidRPr="00D27767" w:rsidDel="00560089">
          <w:rPr>
            <w:rFonts w:ascii="Times New Roman" w:hAnsi="Times New Roman" w:cs="Times New Roman"/>
            <w:color w:val="000000"/>
            <w:sz w:val="24"/>
            <w:szCs w:val="24"/>
          </w:rPr>
          <w:delText xml:space="preserve"> </w:delText>
        </w:r>
        <w:r w:rsidR="00F53579" w:rsidDel="00560089">
          <w:rPr>
            <w:rFonts w:ascii="Times New Roman" w:hAnsi="Times New Roman" w:cs="Times New Roman"/>
            <w:color w:val="000000"/>
            <w:sz w:val="24"/>
            <w:szCs w:val="24"/>
          </w:rPr>
          <w:delText>AD Biomarker</w:delText>
        </w:r>
        <w:r w:rsidR="008053F7" w:rsidDel="00560089">
          <w:rPr>
            <w:rFonts w:ascii="Times New Roman" w:hAnsi="Times New Roman" w:cs="Times New Roman"/>
            <w:color w:val="000000"/>
            <w:sz w:val="24"/>
            <w:szCs w:val="24"/>
          </w:rPr>
          <w:delText xml:space="preserve"> Positive</w:delText>
        </w:r>
        <w:r w:rsidR="000B5CCB" w:rsidRPr="00D27767" w:rsidDel="00560089">
          <w:rPr>
            <w:rFonts w:ascii="Times New Roman" w:hAnsi="Times New Roman" w:cs="Times New Roman"/>
            <w:color w:val="000000"/>
            <w:sz w:val="24"/>
            <w:szCs w:val="24"/>
          </w:rPr>
          <w:delText xml:space="preserve"> or </w:delText>
        </w:r>
        <w:r w:rsidR="008A2FEF" w:rsidDel="00560089">
          <w:rPr>
            <w:rFonts w:ascii="Times New Roman" w:hAnsi="Times New Roman" w:cs="Times New Roman"/>
            <w:color w:val="000000"/>
            <w:sz w:val="24"/>
            <w:szCs w:val="24"/>
          </w:rPr>
          <w:delText>Intermediate</w:delText>
        </w:r>
        <w:r w:rsidR="00F53579" w:rsidDel="00560089">
          <w:rPr>
            <w:rFonts w:ascii="Times New Roman" w:hAnsi="Times New Roman" w:cs="Times New Roman"/>
            <w:color w:val="000000"/>
            <w:sz w:val="24"/>
            <w:szCs w:val="24"/>
          </w:rPr>
          <w:delText xml:space="preserve"> AD Biomarkers</w:delText>
        </w:r>
        <w:r w:rsidR="000B5CCB" w:rsidRPr="00D27767" w:rsidDel="00560089">
          <w:rPr>
            <w:rFonts w:ascii="Times New Roman" w:hAnsi="Times New Roman" w:cs="Times New Roman"/>
            <w:color w:val="000000"/>
            <w:sz w:val="24"/>
            <w:szCs w:val="24"/>
          </w:rPr>
          <w:delText xml:space="preserve"> cohorts</w:delText>
        </w:r>
        <w:r w:rsidR="005A3285" w:rsidRPr="00D27767" w:rsidDel="00560089">
          <w:rPr>
            <w:rFonts w:ascii="Times New Roman" w:hAnsi="Times New Roman" w:cs="Times New Roman"/>
            <w:color w:val="000000"/>
            <w:sz w:val="24"/>
            <w:szCs w:val="24"/>
          </w:rPr>
          <w:delText xml:space="preserve"> again suggesting that there may be heterogeneity in the progression to symptomatic AD. </w:delText>
        </w:r>
      </w:del>
      <w:del w:id="846" w:author="Wisch, Julie" w:date="2022-09-27T15:50:00Z">
        <w:r w:rsidR="005A3285" w:rsidRPr="00D27767" w:rsidDel="00D15A31">
          <w:rPr>
            <w:rFonts w:ascii="Times New Roman" w:hAnsi="Times New Roman" w:cs="Times New Roman"/>
            <w:color w:val="000000"/>
            <w:sz w:val="24"/>
            <w:szCs w:val="24"/>
          </w:rPr>
          <w:delText xml:space="preserve">However, our survival analyses are </w:delText>
        </w:r>
        <w:r w:rsidR="00F142C7" w:rsidDel="00D15A31">
          <w:rPr>
            <w:rFonts w:ascii="Times New Roman" w:hAnsi="Times New Roman" w:cs="Times New Roman"/>
            <w:color w:val="000000"/>
            <w:sz w:val="24"/>
            <w:szCs w:val="24"/>
          </w:rPr>
          <w:delText xml:space="preserve">limited </w:delText>
        </w:r>
        <w:r w:rsidR="005A3285" w:rsidRPr="00D27767" w:rsidDel="00D15A31">
          <w:rPr>
            <w:rFonts w:ascii="Times New Roman" w:hAnsi="Times New Roman" w:cs="Times New Roman"/>
            <w:color w:val="000000"/>
            <w:sz w:val="24"/>
            <w:szCs w:val="24"/>
          </w:rPr>
          <w:delText xml:space="preserve">by the number of individuals who </w:delText>
        </w:r>
        <w:r w:rsidR="000E6560" w:rsidRPr="00D27767" w:rsidDel="00D15A31">
          <w:rPr>
            <w:rFonts w:ascii="Times New Roman" w:hAnsi="Times New Roman" w:cs="Times New Roman"/>
            <w:color w:val="000000"/>
            <w:sz w:val="24"/>
            <w:szCs w:val="24"/>
          </w:rPr>
          <w:delText xml:space="preserve">were </w:delText>
        </w:r>
        <w:r w:rsidR="00EB7BC4" w:rsidDel="00D15A31">
          <w:rPr>
            <w:rFonts w:ascii="Times New Roman" w:hAnsi="Times New Roman" w:cs="Times New Roman"/>
            <w:color w:val="000000"/>
            <w:sz w:val="24"/>
            <w:szCs w:val="24"/>
          </w:rPr>
          <w:delText>AD b</w:delText>
        </w:r>
        <w:r w:rsidR="008053F7" w:rsidDel="00D15A31">
          <w:rPr>
            <w:rFonts w:ascii="Times New Roman" w:hAnsi="Times New Roman" w:cs="Times New Roman"/>
            <w:color w:val="000000"/>
            <w:sz w:val="24"/>
            <w:szCs w:val="24"/>
          </w:rPr>
          <w:delText xml:space="preserve">iomarker </w:delText>
        </w:r>
        <w:r w:rsidR="00EB7BC4" w:rsidDel="00D15A31">
          <w:rPr>
            <w:rFonts w:ascii="Times New Roman" w:hAnsi="Times New Roman" w:cs="Times New Roman"/>
            <w:color w:val="000000"/>
            <w:sz w:val="24"/>
            <w:szCs w:val="24"/>
          </w:rPr>
          <w:delText xml:space="preserve">positive </w:delText>
        </w:r>
        <w:r w:rsidR="000E6560" w:rsidRPr="00D27767" w:rsidDel="00D15A31">
          <w:rPr>
            <w:rFonts w:ascii="Times New Roman" w:hAnsi="Times New Roman" w:cs="Times New Roman"/>
            <w:color w:val="000000"/>
            <w:sz w:val="24"/>
            <w:szCs w:val="24"/>
          </w:rPr>
          <w:delText>upon enrollment</w:delText>
        </w:r>
        <w:r w:rsidR="000B5CCB" w:rsidRPr="00D27767" w:rsidDel="00D15A31">
          <w:rPr>
            <w:rFonts w:ascii="Times New Roman" w:hAnsi="Times New Roman" w:cs="Times New Roman"/>
            <w:color w:val="000000"/>
            <w:sz w:val="24"/>
            <w:szCs w:val="24"/>
          </w:rPr>
          <w:delText>.</w:delText>
        </w:r>
      </w:del>
      <w:r w:rsidR="000B5CCB" w:rsidRPr="00900B3E">
        <w:rPr>
          <w:rFonts w:ascii="Times New Roman" w:hAnsi="Times New Roman" w:cs="Times New Roman"/>
          <w:color w:val="000000"/>
          <w:sz w:val="24"/>
          <w:szCs w:val="24"/>
        </w:rPr>
        <w:t xml:space="preserve"> </w:t>
      </w:r>
    </w:p>
    <w:p w14:paraId="05112E41" w14:textId="28A5616B" w:rsidR="00BC2DF7" w:rsidRPr="00900B3E" w:rsidRDefault="00AF5975" w:rsidP="008F70CC">
      <w:pPr>
        <w:rPr>
          <w:rFonts w:ascii="Times New Roman" w:hAnsi="Times New Roman" w:cs="Times New Roman"/>
          <w:color w:val="000000"/>
          <w:sz w:val="24"/>
          <w:szCs w:val="24"/>
        </w:rPr>
      </w:pPr>
      <w:r>
        <w:rPr>
          <w:rFonts w:ascii="Times New Roman" w:hAnsi="Times New Roman" w:cs="Times New Roman"/>
          <w:color w:val="000000"/>
          <w:sz w:val="24"/>
          <w:szCs w:val="24"/>
        </w:rPr>
        <w:t>Throughout enrollment, t</w:t>
      </w:r>
      <w:r w:rsidR="00BC2DF7" w:rsidRPr="00900B3E">
        <w:rPr>
          <w:rFonts w:ascii="Times New Roman" w:hAnsi="Times New Roman" w:cs="Times New Roman"/>
          <w:color w:val="000000"/>
          <w:sz w:val="24"/>
          <w:szCs w:val="24"/>
        </w:rPr>
        <w:t xml:space="preserve">here </w:t>
      </w:r>
      <w:r w:rsidR="00F83DC9" w:rsidRPr="00900B3E">
        <w:rPr>
          <w:rFonts w:ascii="Times New Roman" w:hAnsi="Times New Roman" w:cs="Times New Roman"/>
          <w:color w:val="000000"/>
          <w:sz w:val="24"/>
          <w:szCs w:val="24"/>
        </w:rPr>
        <w:t>we</w:t>
      </w:r>
      <w:r w:rsidR="00BC2DF7" w:rsidRPr="00900B3E">
        <w:rPr>
          <w:rFonts w:ascii="Times New Roman" w:hAnsi="Times New Roman" w:cs="Times New Roman"/>
          <w:color w:val="000000"/>
          <w:sz w:val="24"/>
          <w:szCs w:val="24"/>
        </w:rPr>
        <w:t xml:space="preserve">re no significant differences in </w:t>
      </w:r>
      <w:ins w:id="847" w:author="Wisch, Julie" w:date="2022-09-28T09:38:00Z">
        <w:r w:rsidR="006411D3">
          <w:rPr>
            <w:rFonts w:ascii="Times New Roman" w:hAnsi="Times New Roman" w:cs="Times New Roman"/>
            <w:color w:val="000000"/>
            <w:sz w:val="24"/>
            <w:szCs w:val="24"/>
          </w:rPr>
          <w:t>white matter hyperintensity or cortical thickness</w:t>
        </w:r>
      </w:ins>
      <w:del w:id="848" w:author="Wisch, Julie" w:date="2022-09-28T09:38:00Z">
        <w:r w:rsidR="00BC2DF7" w:rsidRPr="00900B3E" w:rsidDel="006411D3">
          <w:rPr>
            <w:rFonts w:ascii="Times New Roman" w:hAnsi="Times New Roman" w:cs="Times New Roman"/>
            <w:color w:val="000000"/>
            <w:sz w:val="24"/>
            <w:szCs w:val="24"/>
          </w:rPr>
          <w:delText>neurodegeneration</w:delText>
        </w:r>
        <w:r w:rsidR="005A3285" w:rsidRPr="00900B3E" w:rsidDel="006411D3">
          <w:rPr>
            <w:rFonts w:ascii="Times New Roman" w:hAnsi="Times New Roman" w:cs="Times New Roman"/>
            <w:color w:val="000000"/>
            <w:sz w:val="24"/>
            <w:szCs w:val="24"/>
          </w:rPr>
          <w:delText xml:space="preserve"> biomarkers</w:delText>
        </w:r>
      </w:del>
      <w:r w:rsidR="00BC2DF7" w:rsidRPr="00900B3E">
        <w:rPr>
          <w:rFonts w:ascii="Times New Roman" w:hAnsi="Times New Roman" w:cs="Times New Roman"/>
          <w:color w:val="000000"/>
          <w:sz w:val="24"/>
          <w:szCs w:val="24"/>
        </w:rPr>
        <w:t xml:space="preserve"> </w:t>
      </w:r>
      <w:r w:rsidR="00065D50">
        <w:rPr>
          <w:rFonts w:ascii="Times New Roman" w:hAnsi="Times New Roman" w:cs="Times New Roman"/>
          <w:color w:val="000000"/>
          <w:sz w:val="24"/>
          <w:szCs w:val="24"/>
        </w:rPr>
        <w:t>between</w:t>
      </w:r>
      <w:r w:rsidR="005A3285" w:rsidRPr="00900B3E">
        <w:rPr>
          <w:rFonts w:ascii="Times New Roman" w:hAnsi="Times New Roman" w:cs="Times New Roman"/>
          <w:color w:val="000000"/>
          <w:sz w:val="24"/>
          <w:szCs w:val="24"/>
        </w:rPr>
        <w:t xml:space="preserve"> </w:t>
      </w:r>
      <w:r w:rsidR="00BC2DF7" w:rsidRPr="00900B3E">
        <w:rPr>
          <w:rFonts w:ascii="Times New Roman" w:hAnsi="Times New Roman" w:cs="Times New Roman"/>
          <w:color w:val="000000"/>
          <w:sz w:val="24"/>
          <w:szCs w:val="24"/>
        </w:rPr>
        <w:t>the three grou</w:t>
      </w:r>
      <w:r w:rsidR="00F83DC9" w:rsidRPr="00900B3E">
        <w:rPr>
          <w:rFonts w:ascii="Times New Roman" w:hAnsi="Times New Roman" w:cs="Times New Roman"/>
          <w:color w:val="000000"/>
          <w:sz w:val="24"/>
          <w:szCs w:val="24"/>
        </w:rPr>
        <w:t xml:space="preserve">ps. This </w:t>
      </w:r>
      <w:r w:rsidR="005A3285" w:rsidRPr="00900B3E">
        <w:rPr>
          <w:rFonts w:ascii="Times New Roman" w:hAnsi="Times New Roman" w:cs="Times New Roman"/>
          <w:color w:val="000000"/>
          <w:sz w:val="24"/>
          <w:szCs w:val="24"/>
        </w:rPr>
        <w:t>lack of difference was expected as we focused on cognitively normal</w:t>
      </w:r>
      <w:r w:rsidR="00BC2DF7" w:rsidRPr="00900B3E">
        <w:rPr>
          <w:rFonts w:ascii="Times New Roman" w:hAnsi="Times New Roman" w:cs="Times New Roman"/>
          <w:color w:val="000000"/>
          <w:sz w:val="24"/>
          <w:szCs w:val="24"/>
        </w:rPr>
        <w:t xml:space="preserve"> individuals </w:t>
      </w:r>
      <w:r w:rsidR="005A3285" w:rsidRPr="00900B3E">
        <w:rPr>
          <w:rFonts w:ascii="Times New Roman" w:hAnsi="Times New Roman" w:cs="Times New Roman"/>
          <w:color w:val="000000"/>
          <w:sz w:val="24"/>
          <w:szCs w:val="24"/>
        </w:rPr>
        <w:t xml:space="preserve">who may be at the </w:t>
      </w:r>
      <w:r w:rsidR="00BC2DF7" w:rsidRPr="00900B3E">
        <w:rPr>
          <w:rFonts w:ascii="Times New Roman" w:hAnsi="Times New Roman" w:cs="Times New Roman"/>
          <w:color w:val="000000"/>
          <w:sz w:val="24"/>
          <w:szCs w:val="24"/>
        </w:rPr>
        <w:t>very earl</w:t>
      </w:r>
      <w:r w:rsidR="005A3285" w:rsidRPr="00900B3E">
        <w:rPr>
          <w:rFonts w:ascii="Times New Roman" w:hAnsi="Times New Roman" w:cs="Times New Roman"/>
          <w:color w:val="000000"/>
          <w:sz w:val="24"/>
          <w:szCs w:val="24"/>
        </w:rPr>
        <w:t xml:space="preserve">iest </w:t>
      </w:r>
      <w:r w:rsidR="00BC2DF7" w:rsidRPr="00900B3E">
        <w:rPr>
          <w:rFonts w:ascii="Times New Roman" w:hAnsi="Times New Roman" w:cs="Times New Roman"/>
          <w:color w:val="000000"/>
          <w:sz w:val="24"/>
          <w:szCs w:val="24"/>
        </w:rPr>
        <w:t xml:space="preserve">stages of </w:t>
      </w:r>
      <w:r w:rsidR="008053F7">
        <w:rPr>
          <w:rFonts w:ascii="Times New Roman" w:hAnsi="Times New Roman" w:cs="Times New Roman"/>
          <w:color w:val="000000"/>
          <w:sz w:val="24"/>
          <w:szCs w:val="24"/>
        </w:rPr>
        <w:t>AD</w:t>
      </w:r>
      <w:r w:rsidR="00BC2DF7" w:rsidRPr="00900B3E">
        <w:rPr>
          <w:rFonts w:ascii="Times New Roman" w:hAnsi="Times New Roman" w:cs="Times New Roman"/>
          <w:color w:val="000000"/>
          <w:sz w:val="24"/>
          <w:szCs w:val="24"/>
        </w:rPr>
        <w:t xml:space="preserve">. Neurodegeneration </w:t>
      </w:r>
      <w:r w:rsidR="005A3285" w:rsidRPr="00900B3E">
        <w:rPr>
          <w:rFonts w:ascii="Times New Roman" w:hAnsi="Times New Roman" w:cs="Times New Roman"/>
          <w:color w:val="000000"/>
          <w:sz w:val="24"/>
          <w:szCs w:val="24"/>
        </w:rPr>
        <w:t>is proposed to occur</w:t>
      </w:r>
      <w:r w:rsidR="00BC2DF7" w:rsidRPr="00900B3E">
        <w:rPr>
          <w:rFonts w:ascii="Times New Roman" w:hAnsi="Times New Roman" w:cs="Times New Roman"/>
          <w:color w:val="000000"/>
          <w:sz w:val="24"/>
          <w:szCs w:val="24"/>
        </w:rPr>
        <w:t xml:space="preserve"> </w:t>
      </w:r>
      <w:r w:rsidR="005A3285" w:rsidRPr="00900B3E">
        <w:rPr>
          <w:rFonts w:ascii="Times New Roman" w:hAnsi="Times New Roman" w:cs="Times New Roman"/>
          <w:color w:val="000000"/>
          <w:sz w:val="24"/>
          <w:szCs w:val="24"/>
        </w:rPr>
        <w:t xml:space="preserve">during the later stages and our results </w:t>
      </w:r>
      <w:r w:rsidR="00D56087">
        <w:rPr>
          <w:rFonts w:ascii="Times New Roman" w:hAnsi="Times New Roman" w:cs="Times New Roman"/>
          <w:color w:val="000000"/>
          <w:sz w:val="24"/>
          <w:szCs w:val="24"/>
        </w:rPr>
        <w:t>support the AT(N)</w:t>
      </w:r>
      <w:r w:rsidR="005A3285" w:rsidRPr="00900B3E">
        <w:rPr>
          <w:rFonts w:ascii="Times New Roman" w:hAnsi="Times New Roman" w:cs="Times New Roman"/>
          <w:color w:val="000000"/>
          <w:sz w:val="24"/>
          <w:szCs w:val="24"/>
        </w:rPr>
        <w:t xml:space="preserve"> hypothesis</w:t>
      </w:r>
      <w:r w:rsidR="00BC2DF7" w:rsidRPr="00900B3E">
        <w:rPr>
          <w:rFonts w:ascii="Times New Roman" w:hAnsi="Times New Roman" w:cs="Times New Roman"/>
          <w:color w:val="000000"/>
          <w:sz w:val="24"/>
          <w:szCs w:val="24"/>
        </w:rPr>
        <w:t xml:space="preserve">. </w:t>
      </w:r>
      <w:ins w:id="849" w:author="Wisch, Julie" w:date="2022-09-28T09:40:00Z">
        <w:r w:rsidR="006411D3">
          <w:rPr>
            <w:rFonts w:ascii="Times New Roman" w:hAnsi="Times New Roman" w:cs="Times New Roman"/>
            <w:sz w:val="24"/>
            <w:szCs w:val="24"/>
          </w:rPr>
          <w:t xml:space="preserve">However, the AD Biomarker Negative cohort did have significantly lower NfL levels than the other two cohorts, suggesting that some early neurodegenerative changes could be detected. </w:t>
        </w:r>
        <w:r w:rsidR="00DB6EF6">
          <w:rPr>
            <w:rFonts w:ascii="Times New Roman" w:hAnsi="Times New Roman" w:cs="Times New Roman"/>
            <w:sz w:val="24"/>
            <w:szCs w:val="24"/>
          </w:rPr>
          <w:t xml:space="preserve">In the analysis of the proteome we further see the importance of nonspecific neurodegenerative markers (namely 14-3-3 and </w:t>
        </w:r>
        <w:bookmarkStart w:id="850" w:name="_GoBack"/>
        <w:r w:rsidR="00DB6EF6">
          <w:rPr>
            <w:rFonts w:ascii="Times New Roman" w:hAnsi="Times New Roman" w:cs="Times New Roman"/>
            <w:sz w:val="24"/>
            <w:szCs w:val="24"/>
          </w:rPr>
          <w:t>SPARC</w:t>
        </w:r>
        <w:bookmarkEnd w:id="850"/>
        <w:r w:rsidR="00DB6EF6">
          <w:rPr>
            <w:rFonts w:ascii="Times New Roman" w:hAnsi="Times New Roman" w:cs="Times New Roman"/>
            <w:sz w:val="24"/>
            <w:szCs w:val="24"/>
          </w:rPr>
          <w:t xml:space="preserve">) in distinguishing the AD Biomarker Positive and Intermediate AD Biomarkers cohorts from the AD Biomarker negative cohort. </w:t>
        </w:r>
      </w:ins>
      <w:r w:rsidR="00BC2DF7" w:rsidRPr="00900B3E">
        <w:rPr>
          <w:rFonts w:ascii="Times New Roman" w:hAnsi="Times New Roman" w:cs="Times New Roman"/>
          <w:color w:val="000000"/>
          <w:sz w:val="24"/>
          <w:szCs w:val="24"/>
        </w:rPr>
        <w:t xml:space="preserve">At the </w:t>
      </w:r>
      <w:r w:rsidR="00F83DC9" w:rsidRPr="00900B3E">
        <w:rPr>
          <w:rFonts w:ascii="Times New Roman" w:hAnsi="Times New Roman" w:cs="Times New Roman"/>
          <w:color w:val="000000"/>
          <w:sz w:val="24"/>
          <w:szCs w:val="24"/>
        </w:rPr>
        <w:t>conclusion of this study</w:t>
      </w:r>
      <w:r w:rsidR="00E337AB">
        <w:rPr>
          <w:rFonts w:ascii="Times New Roman" w:hAnsi="Times New Roman" w:cs="Times New Roman"/>
          <w:color w:val="000000"/>
          <w:sz w:val="24"/>
          <w:szCs w:val="24"/>
        </w:rPr>
        <w:t xml:space="preserve">, </w:t>
      </w:r>
      <w:del w:id="851" w:author="Wisch, Julie" w:date="2022-09-28T09:41:00Z">
        <w:r w:rsidR="00F83DC9" w:rsidRPr="00900B3E" w:rsidDel="00DB6EF6">
          <w:rPr>
            <w:rFonts w:ascii="Times New Roman" w:hAnsi="Times New Roman" w:cs="Times New Roman"/>
            <w:color w:val="000000"/>
            <w:sz w:val="24"/>
            <w:szCs w:val="24"/>
          </w:rPr>
          <w:delText>we had</w:delText>
        </w:r>
        <w:r w:rsidR="00BC2DF7" w:rsidRPr="00900B3E" w:rsidDel="00DB6EF6">
          <w:rPr>
            <w:rFonts w:ascii="Times New Roman" w:hAnsi="Times New Roman" w:cs="Times New Roman"/>
            <w:color w:val="000000"/>
            <w:sz w:val="24"/>
            <w:szCs w:val="24"/>
          </w:rPr>
          <w:delText xml:space="preserve"> </w:delText>
        </w:r>
      </w:del>
      <w:r w:rsidR="005A3285" w:rsidRPr="00900B3E">
        <w:rPr>
          <w:rFonts w:ascii="Times New Roman" w:hAnsi="Times New Roman" w:cs="Times New Roman"/>
          <w:color w:val="000000"/>
          <w:sz w:val="24"/>
          <w:szCs w:val="24"/>
        </w:rPr>
        <w:t>one</w:t>
      </w:r>
      <w:r w:rsidR="00BC2DF7" w:rsidRPr="00900B3E">
        <w:rPr>
          <w:rFonts w:ascii="Times New Roman" w:hAnsi="Times New Roman" w:cs="Times New Roman"/>
          <w:color w:val="000000"/>
          <w:sz w:val="24"/>
          <w:szCs w:val="24"/>
        </w:rPr>
        <w:t xml:space="preserve"> participant </w:t>
      </w:r>
      <w:del w:id="852" w:author="Wisch, Julie" w:date="2022-09-28T09:41:00Z">
        <w:r w:rsidR="00BC2DF7" w:rsidRPr="00900B3E" w:rsidDel="00DB6EF6">
          <w:rPr>
            <w:rFonts w:ascii="Times New Roman" w:hAnsi="Times New Roman" w:cs="Times New Roman"/>
            <w:color w:val="000000"/>
            <w:sz w:val="24"/>
            <w:szCs w:val="24"/>
          </w:rPr>
          <w:delText xml:space="preserve">with </w:delText>
        </w:r>
        <w:r w:rsidR="005A3285" w:rsidRPr="00900B3E" w:rsidDel="00DB6EF6">
          <w:rPr>
            <w:rFonts w:ascii="Times New Roman" w:hAnsi="Times New Roman" w:cs="Times New Roman"/>
            <w:color w:val="000000"/>
            <w:sz w:val="24"/>
            <w:szCs w:val="24"/>
          </w:rPr>
          <w:delText>a</w:delText>
        </w:r>
      </w:del>
      <w:ins w:id="853" w:author="Wisch, Julie" w:date="2022-09-28T09:41:00Z">
        <w:r w:rsidR="00DB6EF6">
          <w:rPr>
            <w:rFonts w:ascii="Times New Roman" w:hAnsi="Times New Roman" w:cs="Times New Roman"/>
            <w:color w:val="000000"/>
            <w:sz w:val="24"/>
            <w:szCs w:val="24"/>
          </w:rPr>
          <w:t>had attained a</w:t>
        </w:r>
      </w:ins>
      <w:r w:rsidR="005A3285" w:rsidRPr="00900B3E">
        <w:rPr>
          <w:rFonts w:ascii="Times New Roman" w:hAnsi="Times New Roman" w:cs="Times New Roman"/>
          <w:color w:val="000000"/>
          <w:sz w:val="24"/>
          <w:szCs w:val="24"/>
        </w:rPr>
        <w:t xml:space="preserve"> </w:t>
      </w:r>
      <w:r w:rsidR="00BC2DF7" w:rsidRPr="00900B3E">
        <w:rPr>
          <w:rFonts w:ascii="Times New Roman" w:hAnsi="Times New Roman" w:cs="Times New Roman"/>
          <w:color w:val="000000"/>
          <w:sz w:val="24"/>
          <w:szCs w:val="24"/>
        </w:rPr>
        <w:t xml:space="preserve">CDR = 2 and one participant with </w:t>
      </w:r>
      <w:ins w:id="854" w:author="Wisch, Julie" w:date="2022-09-28T09:41:00Z">
        <w:r w:rsidR="00DB6EF6">
          <w:rPr>
            <w:rFonts w:ascii="Times New Roman" w:hAnsi="Times New Roman" w:cs="Times New Roman"/>
            <w:color w:val="000000"/>
            <w:sz w:val="24"/>
            <w:szCs w:val="24"/>
          </w:rPr>
          <w:t xml:space="preserve">a </w:t>
        </w:r>
      </w:ins>
      <w:r w:rsidR="00BC2DF7" w:rsidRPr="00900B3E">
        <w:rPr>
          <w:rFonts w:ascii="Times New Roman" w:hAnsi="Times New Roman" w:cs="Times New Roman"/>
          <w:color w:val="000000"/>
          <w:sz w:val="24"/>
          <w:szCs w:val="24"/>
        </w:rPr>
        <w:t xml:space="preserve">CDR = 1. Even though amyloid and tau pathology </w:t>
      </w:r>
      <w:r w:rsidR="00F83DC9" w:rsidRPr="00900B3E">
        <w:rPr>
          <w:rFonts w:ascii="Times New Roman" w:hAnsi="Times New Roman" w:cs="Times New Roman"/>
          <w:color w:val="000000"/>
          <w:sz w:val="24"/>
          <w:szCs w:val="24"/>
        </w:rPr>
        <w:t>developed in this cohort, participants rarely progressed</w:t>
      </w:r>
      <w:r w:rsidR="00BC2DF7" w:rsidRPr="00900B3E">
        <w:rPr>
          <w:rFonts w:ascii="Times New Roman" w:hAnsi="Times New Roman" w:cs="Times New Roman"/>
          <w:color w:val="000000"/>
          <w:sz w:val="24"/>
          <w:szCs w:val="24"/>
        </w:rPr>
        <w:t xml:space="preserve"> to symptomatic AD</w:t>
      </w:r>
      <w:r w:rsidR="00456AAF" w:rsidRPr="00900B3E">
        <w:rPr>
          <w:rFonts w:ascii="Times New Roman" w:hAnsi="Times New Roman" w:cs="Times New Roman"/>
          <w:color w:val="000000"/>
          <w:sz w:val="24"/>
          <w:szCs w:val="24"/>
        </w:rPr>
        <w:t xml:space="preserve"> during the duration of the study</w:t>
      </w:r>
      <w:r w:rsidR="00D56087">
        <w:rPr>
          <w:rFonts w:ascii="Times New Roman" w:hAnsi="Times New Roman" w:cs="Times New Roman"/>
          <w:color w:val="000000"/>
          <w:sz w:val="24"/>
          <w:szCs w:val="24"/>
        </w:rPr>
        <w:t xml:space="preserve"> (~11 years)</w:t>
      </w:r>
      <w:r w:rsidR="009951CC" w:rsidRPr="00900B3E">
        <w:rPr>
          <w:rFonts w:ascii="Times New Roman" w:hAnsi="Times New Roman" w:cs="Times New Roman"/>
          <w:color w:val="000000"/>
          <w:sz w:val="24"/>
          <w:szCs w:val="24"/>
        </w:rPr>
        <w:t>. Of those who did, cognitive decline aligned with our assessment of disease pathology severity (</w:t>
      </w:r>
      <w:r w:rsidR="009951CC" w:rsidRPr="00900B3E">
        <w:rPr>
          <w:rFonts w:ascii="Times New Roman" w:hAnsi="Times New Roman" w:cs="Times New Roman"/>
          <w:sz w:val="24"/>
          <w:szCs w:val="24"/>
        </w:rPr>
        <w:t xml:space="preserve">42% of the </w:t>
      </w:r>
      <w:r w:rsidR="008053F7">
        <w:rPr>
          <w:rFonts w:ascii="Times New Roman" w:hAnsi="Times New Roman" w:cs="Times New Roman"/>
          <w:sz w:val="24"/>
          <w:szCs w:val="24"/>
        </w:rPr>
        <w:t>AD Biomarker Positive</w:t>
      </w:r>
      <w:r w:rsidR="009951CC" w:rsidRPr="00900B3E">
        <w:rPr>
          <w:rFonts w:ascii="Times New Roman" w:hAnsi="Times New Roman" w:cs="Times New Roman"/>
          <w:sz w:val="24"/>
          <w:szCs w:val="24"/>
        </w:rPr>
        <w:t xml:space="preserve"> cohort </w:t>
      </w:r>
      <w:r w:rsidR="00D56087">
        <w:rPr>
          <w:rFonts w:ascii="Times New Roman" w:hAnsi="Times New Roman" w:cs="Times New Roman"/>
          <w:sz w:val="24"/>
          <w:szCs w:val="24"/>
        </w:rPr>
        <w:t>had</w:t>
      </w:r>
      <w:r w:rsidR="009951CC" w:rsidRPr="00900B3E">
        <w:rPr>
          <w:rFonts w:ascii="Times New Roman" w:hAnsi="Times New Roman" w:cs="Times New Roman"/>
          <w:sz w:val="24"/>
          <w:szCs w:val="24"/>
        </w:rPr>
        <w:t xml:space="preserve"> decline </w:t>
      </w:r>
      <w:r w:rsidR="005A3285" w:rsidRPr="00900B3E">
        <w:rPr>
          <w:rFonts w:ascii="Times New Roman" w:hAnsi="Times New Roman" w:cs="Times New Roman"/>
          <w:sz w:val="24"/>
          <w:szCs w:val="24"/>
        </w:rPr>
        <w:t>on clinical assessments</w:t>
      </w:r>
      <w:r w:rsidR="009951CC" w:rsidRPr="00900B3E">
        <w:rPr>
          <w:rFonts w:ascii="Times New Roman" w:hAnsi="Times New Roman" w:cs="Times New Roman"/>
          <w:sz w:val="24"/>
          <w:szCs w:val="24"/>
        </w:rPr>
        <w:t xml:space="preserve"> </w:t>
      </w:r>
      <w:r w:rsidR="00D56087">
        <w:rPr>
          <w:rFonts w:ascii="Times New Roman" w:hAnsi="Times New Roman" w:cs="Times New Roman"/>
          <w:sz w:val="24"/>
          <w:szCs w:val="24"/>
        </w:rPr>
        <w:t>compared to</w:t>
      </w:r>
      <w:r w:rsidR="00221486" w:rsidRPr="00900B3E">
        <w:rPr>
          <w:rFonts w:ascii="Times New Roman" w:hAnsi="Times New Roman" w:cs="Times New Roman"/>
          <w:sz w:val="24"/>
          <w:szCs w:val="24"/>
        </w:rPr>
        <w:t xml:space="preserve"> 7% of the </w:t>
      </w:r>
      <w:r w:rsidR="008A2FEF">
        <w:rPr>
          <w:rFonts w:ascii="Times New Roman" w:hAnsi="Times New Roman" w:cs="Times New Roman"/>
          <w:sz w:val="24"/>
          <w:szCs w:val="24"/>
        </w:rPr>
        <w:t>Intermediate</w:t>
      </w:r>
      <w:r w:rsidR="00221486" w:rsidRPr="00900B3E">
        <w:rPr>
          <w:rFonts w:ascii="Times New Roman" w:hAnsi="Times New Roman" w:cs="Times New Roman"/>
          <w:sz w:val="24"/>
          <w:szCs w:val="24"/>
        </w:rPr>
        <w:t xml:space="preserve"> </w:t>
      </w:r>
      <w:r w:rsidR="00D56087">
        <w:rPr>
          <w:rFonts w:ascii="Times New Roman" w:hAnsi="Times New Roman" w:cs="Times New Roman"/>
          <w:sz w:val="24"/>
          <w:szCs w:val="24"/>
        </w:rPr>
        <w:t xml:space="preserve">AD Biomarker </w:t>
      </w:r>
      <w:r w:rsidR="00221486" w:rsidRPr="00900B3E">
        <w:rPr>
          <w:rFonts w:ascii="Times New Roman" w:hAnsi="Times New Roman" w:cs="Times New Roman"/>
          <w:sz w:val="24"/>
          <w:szCs w:val="24"/>
        </w:rPr>
        <w:t>cohort).</w:t>
      </w:r>
      <w:ins w:id="855" w:author="Wisch, Julie" w:date="2022-09-28T09:39:00Z">
        <w:r w:rsidR="006411D3">
          <w:rPr>
            <w:rFonts w:ascii="Times New Roman" w:hAnsi="Times New Roman" w:cs="Times New Roman"/>
            <w:sz w:val="24"/>
            <w:szCs w:val="24"/>
          </w:rPr>
          <w:t xml:space="preserve"> </w:t>
        </w:r>
      </w:ins>
    </w:p>
    <w:p w14:paraId="564665FA" w14:textId="1AAA7992" w:rsidR="007E63B9" w:rsidRDefault="00065D50" w:rsidP="000564A8">
      <w:pPr>
        <w:rPr>
          <w:ins w:id="856" w:author="Wisch, Julie" w:date="2022-09-28T10:14:00Z"/>
          <w:rFonts w:ascii="Times New Roman" w:eastAsia="Times New Roman" w:hAnsi="Times New Roman" w:cs="Times New Roman"/>
          <w:color w:val="000000"/>
          <w:sz w:val="24"/>
          <w:szCs w:val="24"/>
        </w:rPr>
      </w:pPr>
      <w:r>
        <w:rPr>
          <w:rFonts w:ascii="Times New Roman" w:hAnsi="Times New Roman" w:cs="Times New Roman"/>
          <w:color w:val="000000"/>
          <w:sz w:val="24"/>
          <w:szCs w:val="24"/>
        </w:rPr>
        <w:t>Perhaps</w:t>
      </w:r>
      <w:r w:rsidRPr="00900B3E">
        <w:rPr>
          <w:rFonts w:ascii="Times New Roman" w:hAnsi="Times New Roman" w:cs="Times New Roman"/>
          <w:color w:val="000000"/>
          <w:sz w:val="24"/>
          <w:szCs w:val="24"/>
        </w:rPr>
        <w:t xml:space="preserve"> most surprising was </w:t>
      </w:r>
      <w:r>
        <w:rPr>
          <w:rFonts w:ascii="Times New Roman" w:hAnsi="Times New Roman" w:cs="Times New Roman"/>
          <w:color w:val="000000"/>
          <w:sz w:val="24"/>
          <w:szCs w:val="24"/>
        </w:rPr>
        <w:t>our ability</w:t>
      </w:r>
      <w:r w:rsidRPr="00900B3E">
        <w:rPr>
          <w:rFonts w:ascii="Times New Roman" w:hAnsi="Times New Roman" w:cs="Times New Roman"/>
          <w:color w:val="000000"/>
          <w:sz w:val="24"/>
          <w:szCs w:val="24"/>
        </w:rPr>
        <w:t xml:space="preserve"> to clas</w:t>
      </w:r>
      <w:r w:rsidR="008053F7">
        <w:rPr>
          <w:rFonts w:ascii="Times New Roman" w:hAnsi="Times New Roman" w:cs="Times New Roman"/>
          <w:color w:val="000000"/>
          <w:sz w:val="24"/>
          <w:szCs w:val="24"/>
        </w:rPr>
        <w:t>sify individuals as AD Biomarker Positive</w:t>
      </w:r>
      <w:r w:rsidRPr="00900B3E">
        <w:rPr>
          <w:rFonts w:ascii="Times New Roman" w:hAnsi="Times New Roman" w:cs="Times New Roman"/>
          <w:color w:val="000000"/>
          <w:sz w:val="24"/>
          <w:szCs w:val="24"/>
        </w:rPr>
        <w:t xml:space="preserve">, </w:t>
      </w:r>
      <w:r w:rsidR="008A2FEF">
        <w:rPr>
          <w:rFonts w:ascii="Times New Roman" w:hAnsi="Times New Roman" w:cs="Times New Roman"/>
          <w:color w:val="000000"/>
          <w:sz w:val="24"/>
          <w:szCs w:val="24"/>
        </w:rPr>
        <w:t>Intermediate</w:t>
      </w:r>
      <w:r w:rsidR="008053F7">
        <w:rPr>
          <w:rFonts w:ascii="Times New Roman" w:hAnsi="Times New Roman" w:cs="Times New Roman"/>
          <w:color w:val="000000"/>
          <w:sz w:val="24"/>
          <w:szCs w:val="24"/>
        </w:rPr>
        <w:t xml:space="preserve"> AD Biomarker</w:t>
      </w:r>
      <w:r w:rsidRPr="00900B3E">
        <w:rPr>
          <w:rFonts w:ascii="Times New Roman" w:hAnsi="Times New Roman" w:cs="Times New Roman"/>
          <w:color w:val="000000"/>
          <w:sz w:val="24"/>
          <w:szCs w:val="24"/>
        </w:rPr>
        <w:t xml:space="preserve">, or </w:t>
      </w:r>
      <w:r w:rsidR="008053F7">
        <w:rPr>
          <w:rFonts w:ascii="Times New Roman" w:hAnsi="Times New Roman" w:cs="Times New Roman"/>
          <w:color w:val="000000"/>
          <w:sz w:val="24"/>
          <w:szCs w:val="24"/>
        </w:rPr>
        <w:t>AD Biomarker Negative</w:t>
      </w:r>
      <w:r w:rsidRPr="00900B3E">
        <w:rPr>
          <w:rFonts w:ascii="Times New Roman" w:hAnsi="Times New Roman" w:cs="Times New Roman"/>
          <w:color w:val="000000"/>
          <w:sz w:val="24"/>
          <w:szCs w:val="24"/>
        </w:rPr>
        <w:t xml:space="preserve"> – groupings that emerged organically from an unsupervised clustering analysis – using an entirely separate </w:t>
      </w:r>
      <w:r w:rsidR="00D56087">
        <w:rPr>
          <w:rFonts w:ascii="Times New Roman" w:hAnsi="Times New Roman" w:cs="Times New Roman"/>
          <w:color w:val="000000"/>
          <w:sz w:val="24"/>
          <w:szCs w:val="24"/>
        </w:rPr>
        <w:t>method, namely</w:t>
      </w:r>
      <w:r>
        <w:rPr>
          <w:rFonts w:ascii="Times New Roman" w:hAnsi="Times New Roman" w:cs="Times New Roman"/>
          <w:color w:val="000000"/>
          <w:sz w:val="24"/>
          <w:szCs w:val="24"/>
        </w:rPr>
        <w:t xml:space="preserve"> CSF proteome</w:t>
      </w:r>
      <w:r w:rsidRPr="00900B3E">
        <w:rPr>
          <w:rFonts w:ascii="Times New Roman" w:hAnsi="Times New Roman" w:cs="Times New Roman"/>
          <w:color w:val="000000"/>
          <w:sz w:val="24"/>
          <w:szCs w:val="24"/>
        </w:rPr>
        <w:t xml:space="preserve">. </w:t>
      </w:r>
      <w:r w:rsidRPr="00900B3E">
        <w:rPr>
          <w:rFonts w:ascii="Times New Roman" w:eastAsia="Times New Roman" w:hAnsi="Times New Roman" w:cs="Times New Roman"/>
          <w:color w:val="000000"/>
          <w:sz w:val="24"/>
          <w:szCs w:val="24"/>
        </w:rPr>
        <w:t xml:space="preserve">Several post mortem studies have previously applied proteomic analysis to identify </w:t>
      </w:r>
      <w:r w:rsidRPr="00D27767">
        <w:rPr>
          <w:rFonts w:ascii="Times New Roman" w:eastAsia="Times New Roman" w:hAnsi="Times New Roman" w:cs="Times New Roman"/>
          <w:color w:val="000000"/>
          <w:sz w:val="24"/>
          <w:szCs w:val="24"/>
        </w:rPr>
        <w:t xml:space="preserve">potential sources of resilience </w:t>
      </w:r>
      <w:sdt>
        <w:sdtPr>
          <w:rPr>
            <w:rFonts w:ascii="Times New Roman" w:eastAsia="Times New Roman" w:hAnsi="Times New Roman" w:cs="Times New Roman"/>
            <w:color w:val="000000"/>
            <w:sz w:val="24"/>
            <w:szCs w:val="24"/>
            <w:vertAlign w:val="superscript"/>
          </w:rPr>
          <w:tag w:val="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"/>
          <w:id w:val="-2025857501"/>
          <w:placeholder>
            <w:docPart w:val="4787335DDD12439D9CD45387DEE005A7"/>
          </w:placeholder>
        </w:sdtPr>
        <w:sdtContent>
          <w:ins w:id="857" w:author="Wisch, Julie" w:date="2022-09-28T11:06:00Z">
            <w:r w:rsidR="008256BA" w:rsidRPr="008256BA">
              <w:rPr>
                <w:rFonts w:ascii="Times New Roman" w:eastAsia="Times New Roman" w:hAnsi="Times New Roman" w:cs="Times New Roman"/>
                <w:color w:val="000000"/>
                <w:sz w:val="24"/>
                <w:szCs w:val="24"/>
                <w:vertAlign w:val="superscript"/>
              </w:rPr>
              <w:t>70–72</w:t>
            </w:r>
          </w:ins>
          <w:del w:id="858" w:author="Wisch, Julie" w:date="2022-09-28T10:24:00Z">
            <w:r w:rsidR="00143020" w:rsidRPr="008256BA" w:rsidDel="00733317">
              <w:rPr>
                <w:rFonts w:ascii="Times New Roman" w:eastAsia="Times New Roman" w:hAnsi="Times New Roman" w:cs="Times New Roman"/>
                <w:color w:val="000000"/>
                <w:sz w:val="24"/>
                <w:szCs w:val="24"/>
                <w:vertAlign w:val="superscript"/>
              </w:rPr>
              <w:delText>70–72</w:delText>
            </w:r>
          </w:del>
        </w:sdtContent>
      </w:sdt>
      <w:r w:rsidR="00364074" w:rsidRPr="00D27767">
        <w:rPr>
          <w:rFonts w:ascii="Times New Roman" w:eastAsia="Times New Roman" w:hAnsi="Times New Roman" w:cs="Times New Roman"/>
          <w:color w:val="000000"/>
          <w:sz w:val="24"/>
          <w:szCs w:val="24"/>
        </w:rPr>
        <w:t xml:space="preserve">. </w:t>
      </w:r>
      <w:r w:rsidR="00740AAB">
        <w:rPr>
          <w:rFonts w:ascii="Times New Roman" w:eastAsia="Times New Roman" w:hAnsi="Times New Roman" w:cs="Times New Roman"/>
          <w:color w:val="000000"/>
          <w:sz w:val="24"/>
          <w:szCs w:val="24"/>
        </w:rPr>
        <w:t>To date, we are only aware of one study that has sought to identify proteomic subtypes associated with CSF-based measures of amyloid and tau</w:t>
      </w:r>
      <w:sdt>
        <w:sdtPr>
          <w:rPr>
            <w:rFonts w:ascii="Times New Roman" w:eastAsia="Times New Roman" w:hAnsi="Times New Roman" w:cs="Times New Roman"/>
            <w:color w:val="000000"/>
            <w:sz w:val="24"/>
            <w:szCs w:val="24"/>
            <w:vertAlign w:val="superscript"/>
          </w:rPr>
          <w:tag w:val="MENDELEY_CITATION_v3_eyJjaXRhdGlvbklEIjoiTUVOREVMRVlfQ0lUQVRJT05fYzY3MjEwNGYtZmY5NC00MTNlLTg4NmMtODFiNWNmMWI2OGUw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62416311"/>
          <w:placeholder>
            <w:docPart w:val="DefaultPlaceholder_-1854013440"/>
          </w:placeholder>
        </w:sdtPr>
        <w:sdtContent>
          <w:ins w:id="859" w:author="Wisch, Julie" w:date="2022-09-28T11:06:00Z">
            <w:r w:rsidR="008256BA" w:rsidRPr="008256BA">
              <w:rPr>
                <w:rFonts w:ascii="Times New Roman" w:eastAsia="Times New Roman" w:hAnsi="Times New Roman" w:cs="Times New Roman"/>
                <w:color w:val="000000"/>
                <w:sz w:val="24"/>
                <w:szCs w:val="24"/>
                <w:vertAlign w:val="superscript"/>
              </w:rPr>
              <w:t>11,12</w:t>
            </w:r>
          </w:ins>
          <w:del w:id="860" w:author="Wisch, Julie" w:date="2022-09-28T10:24:00Z">
            <w:r w:rsidR="00143020" w:rsidRPr="008256BA" w:rsidDel="00733317">
              <w:rPr>
                <w:rFonts w:ascii="Times New Roman" w:eastAsia="Times New Roman" w:hAnsi="Times New Roman" w:cs="Times New Roman"/>
                <w:color w:val="000000"/>
                <w:sz w:val="24"/>
                <w:szCs w:val="24"/>
                <w:vertAlign w:val="superscript"/>
              </w:rPr>
              <w:delText>11,12</w:delText>
            </w:r>
          </w:del>
        </w:sdtContent>
      </w:sdt>
      <w:r w:rsidR="00740AAB">
        <w:rPr>
          <w:rFonts w:ascii="Times New Roman" w:eastAsia="Times New Roman" w:hAnsi="Times New Roman" w:cs="Times New Roman"/>
          <w:color w:val="000000"/>
          <w:sz w:val="24"/>
          <w:szCs w:val="24"/>
        </w:rPr>
        <w:t>; this study did not link their results to corresponding neuroimaging data. As noted by Tijms et al, o</w:t>
      </w:r>
      <w:r w:rsidR="00F142C7" w:rsidRPr="0069750D">
        <w:rPr>
          <w:rFonts w:ascii="Times New Roman" w:eastAsia="Times New Roman" w:hAnsi="Times New Roman" w:cs="Times New Roman"/>
          <w:color w:val="000000"/>
          <w:sz w:val="24"/>
          <w:szCs w:val="24"/>
        </w:rPr>
        <w:t>bserved differences in the proteome represent a starting point rather than a conclusive identification of discrepancies in early preclinical AD progression</w:t>
      </w:r>
      <w:customXmlInsRangeStart w:id="861" w:author="Wisch, Julie" w:date="2022-09-28T10:25:00Z"/>
      <w:sdt>
        <w:sdtPr>
          <w:rPr>
            <w:rFonts w:ascii="Times New Roman" w:eastAsia="Times New Roman" w:hAnsi="Times New Roman" w:cs="Times New Roman"/>
            <w:color w:val="000000"/>
            <w:sz w:val="24"/>
            <w:szCs w:val="24"/>
            <w:vertAlign w:val="superscript"/>
            <w:rPrChange w:id="862" w:author="Wisch, Julie" w:date="2022-09-28T11:06:00Z">
              <w:rPr>
                <w:rFonts w:ascii="Times New Roman" w:eastAsia="Times New Roman" w:hAnsi="Times New Roman" w:cs="Times New Roman"/>
                <w:color w:val="000000"/>
                <w:sz w:val="24"/>
                <w:szCs w:val="24"/>
              </w:rPr>
            </w:rPrChange>
          </w:rPr>
          <w:tag w:val="MENDELEY_CITATION_v3_eyJjaXRhdGlvbklEIjoiTUVOREVMRVlfQ0lUQVRJT05fZjllYzZhNzUtNjYxMC00ZGI3LTgxOWItMTliMGM0YTY4ZjY4IiwicHJvcGVydGllcyI6eyJub3RlSW5kZXgiOjB9LCJpc0VkaXRlZCI6ZmFsc2UsIm1hbnVhbE92ZXJyaWRlIjp7ImlzTWFudWFsbHlPdmVycmlkZGVuIjpmYWxzZSwiY2l0ZXByb2NUZXh0IjoiPHN1cD4xMT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XX0="/>
          <w:id w:val="915975123"/>
          <w:placeholder>
            <w:docPart w:val="DefaultPlaceholder_-1854013440"/>
          </w:placeholder>
        </w:sdtPr>
        <w:sdtContent>
          <w:customXmlInsRangeEnd w:id="861"/>
          <w:ins w:id="863" w:author="Wisch, Julie" w:date="2022-09-28T11:06:00Z">
            <w:r w:rsidR="008256BA" w:rsidRPr="008256BA">
              <w:rPr>
                <w:rFonts w:ascii="Times New Roman" w:eastAsia="Times New Roman" w:hAnsi="Times New Roman" w:cs="Times New Roman"/>
                <w:color w:val="000000"/>
                <w:sz w:val="24"/>
                <w:szCs w:val="24"/>
                <w:vertAlign w:val="superscript"/>
              </w:rPr>
              <w:t>11</w:t>
            </w:r>
          </w:ins>
          <w:customXmlInsRangeStart w:id="864" w:author="Wisch, Julie" w:date="2022-09-28T10:25:00Z"/>
        </w:sdtContent>
      </w:sdt>
      <w:customXmlInsRangeEnd w:id="864"/>
      <w:r w:rsidR="00F142C7" w:rsidRPr="0069750D">
        <w:rPr>
          <w:rFonts w:ascii="Times New Roman" w:eastAsia="Times New Roman" w:hAnsi="Times New Roman" w:cs="Times New Roman"/>
          <w:color w:val="000000"/>
          <w:sz w:val="24"/>
          <w:szCs w:val="24"/>
        </w:rPr>
        <w:t>. Future work will require quantitative targeted measurements of specific proteins.</w:t>
      </w:r>
    </w:p>
    <w:p w14:paraId="37025401" w14:textId="0B233E14" w:rsidR="00733317" w:rsidRDefault="000F1392" w:rsidP="000564A8">
      <w:pPr>
        <w:rPr>
          <w:ins w:id="865" w:author="Wisch, Julie" w:date="2022-09-28T10:20:00Z"/>
          <w:rFonts w:ascii="Times New Roman" w:eastAsia="Times New Roman" w:hAnsi="Times New Roman" w:cs="Times New Roman"/>
          <w:color w:val="000000"/>
          <w:sz w:val="24"/>
          <w:szCs w:val="24"/>
        </w:rPr>
      </w:pPr>
      <w:ins w:id="866" w:author="Wisch, Julie" w:date="2022-09-28T10:17:00Z">
        <w:r>
          <w:rPr>
            <w:rFonts w:ascii="Times New Roman" w:eastAsia="Times New Roman" w:hAnsi="Times New Roman" w:cs="Times New Roman"/>
            <w:color w:val="000000"/>
            <w:sz w:val="24"/>
            <w:szCs w:val="24"/>
          </w:rPr>
          <w:t xml:space="preserve">Two of the most </w:t>
        </w:r>
      </w:ins>
      <w:ins w:id="867" w:author="Wisch, Julie" w:date="2022-09-28T10:14:00Z">
        <w:r>
          <w:rPr>
            <w:rFonts w:ascii="Times New Roman" w:eastAsia="Times New Roman" w:hAnsi="Times New Roman" w:cs="Times New Roman"/>
            <w:color w:val="000000"/>
            <w:sz w:val="24"/>
            <w:szCs w:val="24"/>
          </w:rPr>
          <w:t xml:space="preserve">useful proteins (14-3-3 and SPARC) in this classification effort have previously been identified as nonspecific markers of neurodegeneration </w:t>
        </w:r>
      </w:ins>
      <w:customXmlInsRangeStart w:id="868" w:author="Wisch, Julie" w:date="2022-09-28T10:54:00Z"/>
      <w:sdt>
        <w:sdtPr>
          <w:rPr>
            <w:rFonts w:ascii="Times New Roman" w:eastAsia="Times New Roman" w:hAnsi="Times New Roman" w:cs="Times New Roman"/>
            <w:color w:val="000000"/>
            <w:sz w:val="24"/>
            <w:szCs w:val="24"/>
            <w:vertAlign w:val="superscript"/>
            <w:rPrChange w:id="869" w:author="Wisch, Julie" w:date="2022-09-28T11:06:00Z">
              <w:rPr>
                <w:rFonts w:ascii="Times New Roman" w:eastAsia="Times New Roman" w:hAnsi="Times New Roman" w:cs="Times New Roman"/>
                <w:color w:val="000000"/>
                <w:sz w:val="24"/>
                <w:szCs w:val="24"/>
              </w:rPr>
            </w:rPrChange>
          </w:rPr>
          <w:tag w:val="MENDELEY_CITATION_v3_eyJjaXRhdGlvbklEIjoiTUVOREVMRVlfQ0lUQVRJT05fNTg0MjI2NzctN2M5OC00ODQwLTlkYjEtY2RhMDJkZTRjZGYwIiwicHJvcGVydGllcyI6eyJub3RlSW5kZXgiOjB9LCJpc0VkaXRlZCI6ZmFsc2UsIm1hbnVhbE92ZXJyaWRlIjp7ImlzTWFudWFsbHlPdmVycmlkZGVuIjpmYWxzZSwiY2l0ZXByb2NUZXh0IjoiPHN1cD41Niw1Nyw3Mz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"/>
          <w:id w:val="-1495340045"/>
          <w:placeholder>
            <w:docPart w:val="DefaultPlaceholder_-1854013440"/>
          </w:placeholder>
        </w:sdtPr>
        <w:sdtContent>
          <w:customXmlInsRangeEnd w:id="868"/>
          <w:ins w:id="870" w:author="Wisch, Julie" w:date="2022-09-28T11:06:00Z">
            <w:r w:rsidR="008256BA" w:rsidRPr="008256BA">
              <w:rPr>
                <w:rFonts w:ascii="Times New Roman" w:eastAsia="Times New Roman" w:hAnsi="Times New Roman" w:cs="Times New Roman"/>
                <w:color w:val="000000"/>
                <w:sz w:val="24"/>
                <w:szCs w:val="24"/>
                <w:vertAlign w:val="superscript"/>
              </w:rPr>
              <w:t>56,57,73</w:t>
            </w:r>
          </w:ins>
          <w:customXmlInsRangeStart w:id="871" w:author="Wisch, Julie" w:date="2022-09-28T10:54:00Z"/>
        </w:sdtContent>
      </w:sdt>
      <w:customXmlInsRangeEnd w:id="871"/>
      <w:ins w:id="872" w:author="Wisch, Julie" w:date="2022-09-28T10:15:00Z">
        <w:r>
          <w:rPr>
            <w:rFonts w:ascii="Times New Roman" w:eastAsia="Times New Roman" w:hAnsi="Times New Roman" w:cs="Times New Roman"/>
            <w:color w:val="000000"/>
            <w:sz w:val="24"/>
            <w:szCs w:val="24"/>
          </w:rPr>
          <w:t>. These proteins are not specific to AD and could instead indicate any sort of neuropathology.</w:t>
        </w:r>
      </w:ins>
      <w:ins w:id="873" w:author="Wisch, Julie" w:date="2022-09-28T10:18:00Z">
        <w:r w:rsidR="00733317">
          <w:rPr>
            <w:rFonts w:ascii="Times New Roman" w:eastAsia="Times New Roman" w:hAnsi="Times New Roman" w:cs="Times New Roman"/>
            <w:color w:val="000000"/>
            <w:sz w:val="24"/>
            <w:szCs w:val="24"/>
          </w:rPr>
          <w:t xml:space="preserve"> </w:t>
        </w:r>
      </w:ins>
    </w:p>
    <w:p w14:paraId="01D0B536" w14:textId="30A77468" w:rsidR="00733317" w:rsidRDefault="000F1392" w:rsidP="000564A8">
      <w:pPr>
        <w:rPr>
          <w:ins w:id="874" w:author="Wisch, Julie" w:date="2022-09-28T10:25:00Z"/>
          <w:rFonts w:ascii="Times New Roman" w:eastAsia="Times New Roman" w:hAnsi="Times New Roman" w:cs="Times New Roman"/>
          <w:color w:val="000000"/>
          <w:sz w:val="24"/>
          <w:szCs w:val="24"/>
        </w:rPr>
      </w:pPr>
      <w:ins w:id="875" w:author="Wisch, Julie" w:date="2022-09-28T10:18:00Z">
        <w:r>
          <w:rPr>
            <w:rFonts w:ascii="Times New Roman" w:eastAsia="Times New Roman" w:hAnsi="Times New Roman" w:cs="Times New Roman"/>
            <w:color w:val="000000"/>
            <w:sz w:val="24"/>
            <w:szCs w:val="24"/>
          </w:rPr>
          <w:t xml:space="preserve">It was somewhat surprising to us that markers of inflammation were more prevalent in classifying </w:t>
        </w:r>
      </w:ins>
      <w:ins w:id="876" w:author="Wisch, Julie" w:date="2022-09-28T10:19:00Z">
        <w:r>
          <w:rPr>
            <w:rFonts w:ascii="Times New Roman" w:eastAsia="Times New Roman" w:hAnsi="Times New Roman" w:cs="Times New Roman"/>
            <w:color w:val="000000"/>
            <w:sz w:val="24"/>
            <w:szCs w:val="24"/>
          </w:rPr>
          <w:t xml:space="preserve">AD Biomarker Positive vs. AD Biomarker Negative individuals, given that the Intermediate AD Biomarkers cohort was the oldest group. We would have expected the oldest group to display the highest levels of inflammation; however, it was the group that demonstrated the classic </w:t>
        </w:r>
      </w:ins>
      <w:ins w:id="877" w:author="Wisch, Julie" w:date="2022-09-28T10:20:00Z">
        <w:r>
          <w:rPr>
            <w:rFonts w:ascii="Times New Roman" w:eastAsia="Times New Roman" w:hAnsi="Times New Roman" w:cs="Times New Roman"/>
            <w:color w:val="000000"/>
            <w:sz w:val="24"/>
            <w:szCs w:val="24"/>
          </w:rPr>
          <w:t>A-T(N) progression of disease pathology</w:t>
        </w:r>
      </w:ins>
      <w:ins w:id="878" w:author="Wisch, Julie" w:date="2022-09-28T10:15:00Z">
        <w:r>
          <w:rPr>
            <w:rFonts w:ascii="Times New Roman" w:eastAsia="Times New Roman" w:hAnsi="Times New Roman" w:cs="Times New Roman"/>
            <w:color w:val="000000"/>
            <w:sz w:val="24"/>
            <w:szCs w:val="24"/>
          </w:rPr>
          <w:t xml:space="preserve"> </w:t>
        </w:r>
      </w:ins>
      <w:ins w:id="879" w:author="Wisch, Julie" w:date="2022-09-28T10:21:00Z">
        <w:r w:rsidR="00733317">
          <w:rPr>
            <w:rFonts w:ascii="Times New Roman" w:eastAsia="Times New Roman" w:hAnsi="Times New Roman" w:cs="Times New Roman"/>
            <w:color w:val="000000"/>
            <w:sz w:val="24"/>
            <w:szCs w:val="24"/>
          </w:rPr>
          <w:t xml:space="preserve">that had a distinct pattern of inflammation. </w:t>
        </w:r>
      </w:ins>
      <w:ins w:id="880" w:author="Wisch, Julie" w:date="2022-09-28T10:25:00Z">
        <w:r w:rsidR="00733317">
          <w:rPr>
            <w:rFonts w:ascii="Times New Roman" w:eastAsia="Times New Roman" w:hAnsi="Times New Roman" w:cs="Times New Roman"/>
            <w:color w:val="000000"/>
            <w:sz w:val="24"/>
            <w:szCs w:val="24"/>
          </w:rPr>
          <w:t xml:space="preserve">This </w:t>
        </w:r>
      </w:ins>
      <w:ins w:id="881" w:author="Wisch, Julie" w:date="2022-09-28T11:01:00Z">
        <w:r w:rsidR="008F522E">
          <w:rPr>
            <w:rFonts w:ascii="Times New Roman" w:eastAsia="Times New Roman" w:hAnsi="Times New Roman" w:cs="Times New Roman"/>
            <w:color w:val="000000"/>
            <w:sz w:val="24"/>
            <w:szCs w:val="24"/>
          </w:rPr>
          <w:t>supports existing evidence that links AD pathology development with inflammation</w:t>
        </w:r>
      </w:ins>
      <w:customXmlInsRangeStart w:id="882" w:author="Wisch, Julie" w:date="2022-09-28T11:02:00Z"/>
      <w:sdt>
        <w:sdtPr>
          <w:rPr>
            <w:rFonts w:ascii="Times New Roman" w:eastAsia="Times New Roman" w:hAnsi="Times New Roman" w:cs="Times New Roman"/>
            <w:color w:val="000000"/>
            <w:sz w:val="24"/>
            <w:szCs w:val="24"/>
            <w:vertAlign w:val="superscript"/>
            <w:rPrChange w:id="883" w:author="Wisch, Julie" w:date="2022-09-28T11:06:00Z">
              <w:rPr>
                <w:rFonts w:ascii="Times New Roman" w:eastAsia="Times New Roman" w:hAnsi="Times New Roman" w:cs="Times New Roman"/>
                <w:color w:val="000000"/>
                <w:sz w:val="24"/>
                <w:szCs w:val="24"/>
              </w:rPr>
            </w:rPrChange>
          </w:rPr>
          <w:tag w:val="MENDELEY_CITATION_v3_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"/>
          <w:id w:val="-1449547636"/>
          <w:placeholder>
            <w:docPart w:val="DefaultPlaceholder_-1854013440"/>
          </w:placeholder>
        </w:sdtPr>
        <w:sdtContent>
          <w:customXmlInsRangeEnd w:id="882"/>
          <w:ins w:id="884" w:author="Wisch, Julie" w:date="2022-09-28T11:06:00Z">
            <w:r w:rsidR="008256BA" w:rsidRPr="008256BA">
              <w:rPr>
                <w:rFonts w:ascii="Times New Roman" w:eastAsia="Times New Roman" w:hAnsi="Times New Roman" w:cs="Times New Roman"/>
                <w:color w:val="000000"/>
                <w:sz w:val="24"/>
                <w:szCs w:val="24"/>
                <w:vertAlign w:val="superscript"/>
              </w:rPr>
              <w:t>74</w:t>
            </w:r>
          </w:ins>
          <w:customXmlInsRangeStart w:id="885" w:author="Wisch, Julie" w:date="2022-09-28T11:02:00Z"/>
        </w:sdtContent>
      </w:sdt>
      <w:customXmlInsRangeEnd w:id="885"/>
      <w:ins w:id="886" w:author="Wisch, Julie" w:date="2022-09-28T11:01:00Z">
        <w:r w:rsidR="008F522E">
          <w:rPr>
            <w:rFonts w:ascii="Times New Roman" w:eastAsia="Times New Roman" w:hAnsi="Times New Roman" w:cs="Times New Roman"/>
            <w:color w:val="000000"/>
            <w:sz w:val="24"/>
            <w:szCs w:val="24"/>
          </w:rPr>
          <w:t xml:space="preserve">, and </w:t>
        </w:r>
      </w:ins>
      <w:ins w:id="887" w:author="Wisch, Julie" w:date="2022-09-28T10:25:00Z">
        <w:r w:rsidR="00733317">
          <w:rPr>
            <w:rFonts w:ascii="Times New Roman" w:eastAsia="Times New Roman" w:hAnsi="Times New Roman" w:cs="Times New Roman"/>
            <w:color w:val="000000"/>
            <w:sz w:val="24"/>
            <w:szCs w:val="24"/>
          </w:rPr>
          <w:t xml:space="preserve">suggests that </w:t>
        </w:r>
      </w:ins>
      <w:ins w:id="888" w:author="Wisch, Julie" w:date="2022-09-28T11:01:00Z">
        <w:r w:rsidR="008F522E">
          <w:rPr>
            <w:rFonts w:ascii="Times New Roman" w:eastAsia="Times New Roman" w:hAnsi="Times New Roman" w:cs="Times New Roman"/>
            <w:color w:val="000000"/>
            <w:sz w:val="24"/>
            <w:szCs w:val="24"/>
          </w:rPr>
          <w:t>inflammatory response is more closely associated with AD pathology rather than aging.</w:t>
        </w:r>
      </w:ins>
    </w:p>
    <w:p w14:paraId="4CE2B7F8" w14:textId="7B12DD0E" w:rsidR="000F1392" w:rsidRDefault="00733317" w:rsidP="000564A8">
      <w:pPr>
        <w:rPr>
          <w:rFonts w:ascii="Times New Roman" w:eastAsia="Times New Roman" w:hAnsi="Times New Roman" w:cs="Times New Roman"/>
          <w:color w:val="000000"/>
          <w:sz w:val="24"/>
          <w:szCs w:val="24"/>
        </w:rPr>
      </w:pPr>
      <w:ins w:id="889" w:author="Wisch, Julie" w:date="2022-09-28T10:22:00Z">
        <w:r>
          <w:rPr>
            <w:rFonts w:ascii="Times New Roman" w:eastAsia="Times New Roman" w:hAnsi="Times New Roman" w:cs="Times New Roman"/>
            <w:color w:val="000000"/>
            <w:sz w:val="24"/>
            <w:szCs w:val="24"/>
          </w:rPr>
          <w:lastRenderedPageBreak/>
          <w:t xml:space="preserve">The cohort that had a T-first progression (the Intermediate AD Biomarkers group) was instead distinguished by its markers of neurodegeneration and </w:t>
        </w:r>
      </w:ins>
      <w:ins w:id="890" w:author="Wisch, Julie" w:date="2022-09-28T10:23:00Z">
        <w:r>
          <w:rPr>
            <w:rFonts w:ascii="Times New Roman" w:eastAsia="Times New Roman" w:hAnsi="Times New Roman" w:cs="Times New Roman"/>
            <w:color w:val="000000"/>
            <w:sz w:val="24"/>
            <w:szCs w:val="24"/>
          </w:rPr>
          <w:t>BBB/Vascular function.</w:t>
        </w:r>
      </w:ins>
      <w:ins w:id="891" w:author="Wisch, Julie" w:date="2022-09-28T10:39:00Z">
        <w:r w:rsidR="00E571DE">
          <w:rPr>
            <w:rFonts w:ascii="Times New Roman" w:eastAsia="Times New Roman" w:hAnsi="Times New Roman" w:cs="Times New Roman"/>
            <w:color w:val="000000"/>
            <w:sz w:val="24"/>
            <w:szCs w:val="24"/>
          </w:rPr>
          <w:t xml:space="preserve"> Tau proteins are thought to play a</w:t>
        </w:r>
      </w:ins>
      <w:ins w:id="892" w:author="Wisch, Julie" w:date="2022-09-28T10:40:00Z">
        <w:r w:rsidR="00E571DE">
          <w:rPr>
            <w:rFonts w:ascii="Times New Roman" w:eastAsia="Times New Roman" w:hAnsi="Times New Roman" w:cs="Times New Roman"/>
            <w:color w:val="000000"/>
            <w:sz w:val="24"/>
            <w:szCs w:val="24"/>
          </w:rPr>
          <w:t xml:space="preserve"> key role in the regulation of </w:t>
        </w:r>
        <w:r w:rsidR="00CA1697">
          <w:rPr>
            <w:rFonts w:ascii="Times New Roman" w:eastAsia="Times New Roman" w:hAnsi="Times New Roman" w:cs="Times New Roman"/>
            <w:color w:val="000000"/>
            <w:sz w:val="24"/>
            <w:szCs w:val="24"/>
          </w:rPr>
          <w:t>the neuro</w:t>
        </w:r>
      </w:ins>
      <w:ins w:id="893" w:author="Wisch, Julie" w:date="2022-09-28T10:41:00Z">
        <w:r w:rsidR="00CA1697">
          <w:rPr>
            <w:rFonts w:ascii="Times New Roman" w:eastAsia="Times New Roman" w:hAnsi="Times New Roman" w:cs="Times New Roman"/>
            <w:color w:val="000000"/>
            <w:sz w:val="24"/>
            <w:szCs w:val="24"/>
          </w:rPr>
          <w:t>vascular unit which is comprised of the BBB as well as circulating immune and peripheral tissue cells</w:t>
        </w:r>
      </w:ins>
      <w:ins w:id="894" w:author="Wisch, Julie" w:date="2022-09-28T10:57:00Z">
        <w:r w:rsidR="008F522E">
          <w:rPr>
            <w:rFonts w:ascii="Times New Roman" w:eastAsia="Times New Roman" w:hAnsi="Times New Roman" w:cs="Times New Roman"/>
            <w:color w:val="000000"/>
            <w:sz w:val="24"/>
            <w:szCs w:val="24"/>
          </w:rPr>
          <w:t>.</w:t>
        </w:r>
      </w:ins>
      <w:customXmlInsRangeStart w:id="895" w:author="Wisch, Julie" w:date="2022-09-28T10:57:00Z"/>
      <w:sdt>
        <w:sdtPr>
          <w:rPr>
            <w:rFonts w:ascii="Times New Roman" w:eastAsia="Times New Roman" w:hAnsi="Times New Roman" w:cs="Times New Roman"/>
            <w:color w:val="000000"/>
            <w:sz w:val="24"/>
            <w:szCs w:val="24"/>
            <w:vertAlign w:val="superscript"/>
            <w:rPrChange w:id="896" w:author="Wisch, Julie" w:date="2022-09-28T11:06:00Z">
              <w:rPr>
                <w:rFonts w:ascii="Times New Roman" w:eastAsia="Times New Roman" w:hAnsi="Times New Roman" w:cs="Times New Roman"/>
                <w:color w:val="000000"/>
                <w:sz w:val="24"/>
                <w:szCs w:val="24"/>
              </w:rPr>
            </w:rPrChange>
          </w:rPr>
          <w:tag w:val="MENDELEY_CITATION_v3_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"/>
          <w:id w:val="1636367884"/>
          <w:placeholder>
            <w:docPart w:val="DefaultPlaceholder_-1854013440"/>
          </w:placeholder>
        </w:sdtPr>
        <w:sdtContent>
          <w:customXmlInsRangeEnd w:id="895"/>
          <w:ins w:id="897" w:author="Wisch, Julie" w:date="2022-09-28T11:06:00Z">
            <w:r w:rsidR="008256BA" w:rsidRPr="008256BA">
              <w:rPr>
                <w:rFonts w:ascii="Times New Roman" w:eastAsia="Times New Roman" w:hAnsi="Times New Roman" w:cs="Times New Roman"/>
                <w:color w:val="000000"/>
                <w:sz w:val="24"/>
                <w:szCs w:val="24"/>
                <w:vertAlign w:val="superscript"/>
              </w:rPr>
              <w:t>75</w:t>
            </w:r>
          </w:ins>
          <w:customXmlInsRangeStart w:id="898" w:author="Wisch, Julie" w:date="2022-09-28T10:57:00Z"/>
        </w:sdtContent>
      </w:sdt>
      <w:customXmlInsRangeEnd w:id="898"/>
      <w:ins w:id="899" w:author="Wisch, Julie" w:date="2022-09-28T10:57:00Z">
        <w:r w:rsidR="008F522E">
          <w:rPr>
            <w:rFonts w:ascii="Times New Roman" w:eastAsia="Times New Roman" w:hAnsi="Times New Roman" w:cs="Times New Roman"/>
            <w:color w:val="000000"/>
            <w:sz w:val="24"/>
            <w:szCs w:val="24"/>
          </w:rPr>
          <w:t xml:space="preserve"> </w:t>
        </w:r>
      </w:ins>
      <w:ins w:id="900" w:author="Wisch, Julie" w:date="2022-09-28T10:43:00Z">
        <w:r w:rsidR="00CA1697">
          <w:rPr>
            <w:rFonts w:ascii="Times New Roman" w:eastAsia="Times New Roman" w:hAnsi="Times New Roman" w:cs="Times New Roman"/>
            <w:color w:val="000000"/>
            <w:sz w:val="24"/>
            <w:szCs w:val="24"/>
          </w:rPr>
          <w:t xml:space="preserve">While we do not know why </w:t>
        </w:r>
      </w:ins>
      <w:ins w:id="901" w:author="Wisch, Julie" w:date="2022-09-28T10:44:00Z">
        <w:r w:rsidR="00CA1697">
          <w:rPr>
            <w:rFonts w:ascii="Times New Roman" w:eastAsia="Times New Roman" w:hAnsi="Times New Roman" w:cs="Times New Roman"/>
            <w:color w:val="000000"/>
            <w:sz w:val="24"/>
            <w:szCs w:val="24"/>
          </w:rPr>
          <w:t xml:space="preserve">this cohort develops pTau positivity out of sequence with the traditional AT(N) framework </w:t>
        </w:r>
        <w:r w:rsidR="008F522E">
          <w:rPr>
            <w:rFonts w:ascii="Times New Roman" w:eastAsia="Times New Roman" w:hAnsi="Times New Roman" w:cs="Times New Roman"/>
            <w:color w:val="000000"/>
            <w:sz w:val="24"/>
            <w:szCs w:val="24"/>
          </w:rPr>
          <w:t>(or even the proposed updated A</w:t>
        </w:r>
      </w:ins>
      <w:ins w:id="902" w:author="Wisch, Julie" w:date="2022-09-28T11:05:00Z">
        <w:r w:rsidR="008F522E">
          <w:rPr>
            <w:rFonts w:ascii="Times New Roman" w:eastAsia="Times New Roman" w:hAnsi="Times New Roman" w:cs="Times New Roman"/>
            <w:color w:val="000000"/>
            <w:sz w:val="24"/>
            <w:szCs w:val="24"/>
          </w:rPr>
          <w:t>P</w:t>
        </w:r>
      </w:ins>
      <w:ins w:id="903" w:author="Wisch, Julie" w:date="2022-09-28T10:44:00Z">
        <w:r w:rsidR="00CA1697">
          <w:rPr>
            <w:rFonts w:ascii="Times New Roman" w:eastAsia="Times New Roman" w:hAnsi="Times New Roman" w:cs="Times New Roman"/>
            <w:color w:val="000000"/>
            <w:sz w:val="24"/>
            <w:szCs w:val="24"/>
          </w:rPr>
          <w:t>T(N) framework</w:t>
        </w:r>
      </w:ins>
      <w:customXmlInsRangeStart w:id="904" w:author="Wisch, Julie" w:date="2022-09-28T11:07:00Z"/>
      <w:sdt>
        <w:sdtPr>
          <w:rPr>
            <w:rFonts w:ascii="Times New Roman" w:eastAsia="Times New Roman" w:hAnsi="Times New Roman" w:cs="Times New Roman"/>
            <w:color w:val="000000"/>
            <w:sz w:val="24"/>
            <w:szCs w:val="24"/>
            <w:vertAlign w:val="superscript"/>
            <w:rPrChange w:id="905" w:author="Wisch, Julie" w:date="2022-09-28T11:07:00Z">
              <w:rPr>
                <w:rFonts w:ascii="Times New Roman" w:eastAsia="Times New Roman" w:hAnsi="Times New Roman" w:cs="Times New Roman"/>
                <w:color w:val="000000"/>
                <w:sz w:val="24"/>
                <w:szCs w:val="24"/>
              </w:rPr>
            </w:rPrChange>
          </w:rPr>
          <w:tag w:val="MENDELEY_CITATION_v3_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"/>
          <w:id w:val="438651444"/>
          <w:placeholder>
            <w:docPart w:val="DefaultPlaceholder_-1854013440"/>
          </w:placeholder>
        </w:sdtPr>
        <w:sdtContent>
          <w:customXmlInsRangeEnd w:id="904"/>
          <w:ins w:id="906" w:author="Wisch, Julie" w:date="2022-09-28T11:07:00Z">
            <w:r w:rsidR="008256BA" w:rsidRPr="008256BA">
              <w:rPr>
                <w:rFonts w:ascii="Times New Roman" w:eastAsia="Times New Roman" w:hAnsi="Times New Roman" w:cs="Times New Roman"/>
                <w:color w:val="000000"/>
                <w:sz w:val="24"/>
                <w:szCs w:val="24"/>
                <w:vertAlign w:val="superscript"/>
              </w:rPr>
              <w:t>76</w:t>
            </w:r>
          </w:ins>
          <w:customXmlInsRangeStart w:id="907" w:author="Wisch, Julie" w:date="2022-09-28T11:07:00Z"/>
        </w:sdtContent>
      </w:sdt>
      <w:customXmlInsRangeEnd w:id="907"/>
      <w:ins w:id="908" w:author="Wisch, Julie" w:date="2022-09-28T10:44:00Z">
        <w:r w:rsidR="00CA1697">
          <w:rPr>
            <w:rFonts w:ascii="Times New Roman" w:eastAsia="Times New Roman" w:hAnsi="Times New Roman" w:cs="Times New Roman"/>
            <w:color w:val="000000"/>
            <w:sz w:val="24"/>
            <w:szCs w:val="24"/>
          </w:rPr>
          <w:t xml:space="preserve">), </w:t>
        </w:r>
      </w:ins>
      <w:ins w:id="909" w:author="Wisch, Julie" w:date="2022-09-28T10:45:00Z">
        <w:r w:rsidR="00CA1697">
          <w:rPr>
            <w:rFonts w:ascii="Times New Roman" w:eastAsia="Times New Roman" w:hAnsi="Times New Roman" w:cs="Times New Roman"/>
            <w:color w:val="000000"/>
            <w:sz w:val="24"/>
            <w:szCs w:val="24"/>
          </w:rPr>
          <w:t xml:space="preserve">the </w:t>
        </w:r>
      </w:ins>
      <w:ins w:id="910" w:author="Wisch, Julie" w:date="2022-09-28T10:46:00Z">
        <w:r w:rsidR="00CA1697">
          <w:rPr>
            <w:rFonts w:ascii="Times New Roman" w:eastAsia="Times New Roman" w:hAnsi="Times New Roman" w:cs="Times New Roman"/>
            <w:color w:val="000000"/>
            <w:sz w:val="24"/>
            <w:szCs w:val="24"/>
          </w:rPr>
          <w:t>prevalence</w:t>
        </w:r>
      </w:ins>
      <w:ins w:id="911" w:author="Wisch, Julie" w:date="2022-09-28T10:45:00Z">
        <w:r w:rsidR="00CA1697">
          <w:rPr>
            <w:rFonts w:ascii="Times New Roman" w:eastAsia="Times New Roman" w:hAnsi="Times New Roman" w:cs="Times New Roman"/>
            <w:color w:val="000000"/>
            <w:sz w:val="24"/>
            <w:szCs w:val="24"/>
          </w:rPr>
          <w:t xml:space="preserve"> of neurovascular unit related proteins used for classification </w:t>
        </w:r>
      </w:ins>
      <w:ins w:id="912" w:author="Wisch, Julie" w:date="2022-09-28T10:47:00Z">
        <w:r w:rsidR="00CA1697">
          <w:rPr>
            <w:rFonts w:ascii="Times New Roman" w:eastAsia="Times New Roman" w:hAnsi="Times New Roman" w:cs="Times New Roman"/>
            <w:color w:val="000000"/>
            <w:sz w:val="24"/>
            <w:szCs w:val="24"/>
          </w:rPr>
          <w:t>provides additional evidence linking tau development to the neurovascular system. When considering potential drug targets for AD, amyloid reducing agents m</w:t>
        </w:r>
      </w:ins>
      <w:ins w:id="913" w:author="Wisch, Julie" w:date="2022-09-28T10:48:00Z">
        <w:r w:rsidR="00CA1697">
          <w:rPr>
            <w:rFonts w:ascii="Times New Roman" w:eastAsia="Times New Roman" w:hAnsi="Times New Roman" w:cs="Times New Roman"/>
            <w:color w:val="000000"/>
            <w:sz w:val="24"/>
            <w:szCs w:val="24"/>
          </w:rPr>
          <w:t>ay demonstrate less efficacy in this group. Instead, tau targets and BBB/Vascular related drugs should be considered.</w:t>
        </w:r>
      </w:ins>
    </w:p>
    <w:p w14:paraId="41A89B2D" w14:textId="30230D97" w:rsidR="0080204E" w:rsidRPr="00733317" w:rsidDel="000F1392" w:rsidRDefault="00E315CC" w:rsidP="008F70CC">
      <w:pPr>
        <w:rPr>
          <w:del w:id="914" w:author="Wisch, Julie" w:date="2022-09-28T10:16:00Z"/>
          <w:rFonts w:ascii="Times New Roman" w:hAnsi="Times New Roman" w:cs="Times New Roman"/>
          <w:color w:val="000000"/>
          <w:sz w:val="24"/>
          <w:szCs w:val="24"/>
        </w:rPr>
      </w:pPr>
      <w:del w:id="915" w:author="Wisch, Julie" w:date="2022-09-28T10:16:00Z">
        <w:r w:rsidRPr="00733317" w:rsidDel="000F1392">
          <w:rPr>
            <w:rFonts w:ascii="Times New Roman" w:hAnsi="Times New Roman" w:cs="Times New Roman"/>
            <w:color w:val="000000"/>
            <w:sz w:val="24"/>
            <w:szCs w:val="24"/>
          </w:rPr>
          <w:delText xml:space="preserve">Within the </w:delText>
        </w:r>
        <w:r w:rsidR="008053F7" w:rsidRPr="00733317" w:rsidDel="000F1392">
          <w:rPr>
            <w:rFonts w:ascii="Times New Roman" w:hAnsi="Times New Roman" w:cs="Times New Roman"/>
            <w:color w:val="000000"/>
            <w:sz w:val="24"/>
            <w:szCs w:val="24"/>
          </w:rPr>
          <w:delText>AD Biomarker Negative</w:delText>
        </w:r>
        <w:r w:rsidRPr="00E571DE" w:rsidDel="000F1392">
          <w:rPr>
            <w:rFonts w:ascii="Times New Roman" w:hAnsi="Times New Roman" w:cs="Times New Roman"/>
            <w:color w:val="000000"/>
            <w:sz w:val="24"/>
            <w:szCs w:val="24"/>
          </w:rPr>
          <w:delText xml:space="preserve"> group </w:delText>
        </w:r>
        <w:r w:rsidR="0080204E" w:rsidRPr="00E571DE" w:rsidDel="000F1392">
          <w:rPr>
            <w:rFonts w:ascii="Times New Roman" w:hAnsi="Times New Roman" w:cs="Times New Roman"/>
            <w:color w:val="000000"/>
            <w:sz w:val="24"/>
            <w:szCs w:val="24"/>
          </w:rPr>
          <w:delText xml:space="preserve">many proteins associated with </w:delText>
        </w:r>
        <w:r w:rsidR="00D56087" w:rsidRPr="00E571DE" w:rsidDel="000F1392">
          <w:rPr>
            <w:rFonts w:ascii="Times New Roman" w:hAnsi="Times New Roman" w:cs="Times New Roman"/>
            <w:color w:val="000000"/>
            <w:sz w:val="24"/>
            <w:szCs w:val="24"/>
          </w:rPr>
          <w:delText>neurodegeneration</w:delText>
        </w:r>
        <w:r w:rsidR="00280CBA" w:rsidRPr="00E571DE" w:rsidDel="000F1392">
          <w:rPr>
            <w:rFonts w:ascii="Times New Roman" w:hAnsi="Times New Roman" w:cs="Times New Roman"/>
            <w:color w:val="000000"/>
            <w:sz w:val="24"/>
            <w:szCs w:val="24"/>
          </w:rPr>
          <w:delText xml:space="preserve"> and amyloid production</w:delText>
        </w:r>
        <w:r w:rsidR="0080204E" w:rsidRPr="002D2904" w:rsidDel="000F1392">
          <w:rPr>
            <w:rFonts w:ascii="Times New Roman" w:hAnsi="Times New Roman" w:cs="Times New Roman"/>
            <w:color w:val="000000"/>
            <w:sz w:val="24"/>
            <w:szCs w:val="24"/>
          </w:rPr>
          <w:delText xml:space="preserve"> were downregulated. </w:delText>
        </w:r>
        <w:r w:rsidR="00D31764" w:rsidRPr="002D2904" w:rsidDel="000F1392">
          <w:rPr>
            <w:rFonts w:ascii="Times New Roman" w:hAnsi="Times New Roman" w:cs="Times New Roman"/>
            <w:color w:val="000000"/>
            <w:sz w:val="24"/>
            <w:szCs w:val="24"/>
          </w:rPr>
          <w:delText xml:space="preserve">Further studies </w:delText>
        </w:r>
        <w:r w:rsidR="00FA3A19" w:rsidRPr="002D2904" w:rsidDel="000F1392">
          <w:rPr>
            <w:rFonts w:ascii="Times New Roman" w:hAnsi="Times New Roman" w:cs="Times New Roman"/>
            <w:color w:val="000000"/>
            <w:sz w:val="24"/>
            <w:szCs w:val="24"/>
          </w:rPr>
          <w:delText>are</w:delText>
        </w:r>
        <w:r w:rsidR="00D31764" w:rsidRPr="002D2904" w:rsidDel="000F1392">
          <w:rPr>
            <w:rFonts w:ascii="Times New Roman" w:hAnsi="Times New Roman" w:cs="Times New Roman"/>
            <w:color w:val="000000"/>
            <w:sz w:val="24"/>
            <w:szCs w:val="24"/>
          </w:rPr>
          <w:delText xml:space="preserve"> required to determine if t</w:delText>
        </w:r>
        <w:r w:rsidR="0080204E" w:rsidRPr="002D2904" w:rsidDel="000F1392">
          <w:rPr>
            <w:rFonts w:ascii="Times New Roman" w:hAnsi="Times New Roman" w:cs="Times New Roman"/>
            <w:color w:val="000000"/>
            <w:sz w:val="24"/>
            <w:szCs w:val="24"/>
          </w:rPr>
          <w:delText xml:space="preserve">he decreased expression of these proteins </w:delText>
        </w:r>
        <w:r w:rsidR="00D104F4" w:rsidRPr="00FB05D6" w:rsidDel="000F1392">
          <w:rPr>
            <w:rFonts w:ascii="Times New Roman" w:hAnsi="Times New Roman" w:cs="Times New Roman"/>
            <w:color w:val="000000"/>
            <w:sz w:val="24"/>
            <w:szCs w:val="24"/>
          </w:rPr>
          <w:delText>play</w:delText>
        </w:r>
        <w:r w:rsidR="00D56087" w:rsidRPr="00FB05D6" w:rsidDel="000F1392">
          <w:rPr>
            <w:rFonts w:ascii="Times New Roman" w:hAnsi="Times New Roman" w:cs="Times New Roman"/>
            <w:color w:val="000000"/>
            <w:sz w:val="24"/>
            <w:szCs w:val="24"/>
          </w:rPr>
          <w:delText>s</w:delText>
        </w:r>
        <w:r w:rsidR="00D104F4" w:rsidRPr="00FB05D6" w:rsidDel="000F1392">
          <w:rPr>
            <w:rFonts w:ascii="Times New Roman" w:hAnsi="Times New Roman" w:cs="Times New Roman"/>
            <w:color w:val="000000"/>
            <w:sz w:val="24"/>
            <w:szCs w:val="24"/>
          </w:rPr>
          <w:delText xml:space="preserve"> a </w:delText>
        </w:r>
        <w:r w:rsidR="00D31764" w:rsidRPr="00FB05D6" w:rsidDel="000F1392">
          <w:rPr>
            <w:rFonts w:ascii="Times New Roman" w:hAnsi="Times New Roman" w:cs="Times New Roman"/>
            <w:color w:val="000000"/>
            <w:sz w:val="24"/>
            <w:szCs w:val="24"/>
          </w:rPr>
          <w:delText xml:space="preserve">protective </w:delText>
        </w:r>
        <w:r w:rsidR="00D104F4" w:rsidRPr="00A901F5" w:rsidDel="000F1392">
          <w:rPr>
            <w:rFonts w:ascii="Times New Roman" w:hAnsi="Times New Roman" w:cs="Times New Roman"/>
            <w:color w:val="000000"/>
            <w:sz w:val="24"/>
            <w:szCs w:val="24"/>
          </w:rPr>
          <w:delText>r</w:delText>
        </w:r>
        <w:r w:rsidR="00D104F4" w:rsidRPr="00D342C5" w:rsidDel="000F1392">
          <w:rPr>
            <w:rFonts w:ascii="Times New Roman" w:hAnsi="Times New Roman" w:cs="Times New Roman"/>
            <w:color w:val="000000"/>
            <w:sz w:val="24"/>
            <w:szCs w:val="24"/>
          </w:rPr>
          <w:delText xml:space="preserve">ole in slowing the progression of </w:delText>
        </w:r>
        <w:r w:rsidR="00F53579" w:rsidRPr="00D342C5" w:rsidDel="000F1392">
          <w:rPr>
            <w:rFonts w:ascii="Times New Roman" w:hAnsi="Times New Roman" w:cs="Times New Roman"/>
            <w:color w:val="000000"/>
            <w:sz w:val="24"/>
            <w:szCs w:val="24"/>
          </w:rPr>
          <w:delText xml:space="preserve">AD </w:delText>
        </w:r>
        <w:r w:rsidR="00D31764" w:rsidRPr="00D342C5" w:rsidDel="000F1392">
          <w:rPr>
            <w:rFonts w:ascii="Times New Roman" w:hAnsi="Times New Roman" w:cs="Times New Roman"/>
            <w:color w:val="000000"/>
            <w:sz w:val="24"/>
            <w:szCs w:val="24"/>
          </w:rPr>
          <w:delText>pathology</w:delText>
        </w:r>
        <w:r w:rsidR="00D104F4" w:rsidRPr="00D342C5" w:rsidDel="000F1392">
          <w:rPr>
            <w:rFonts w:ascii="Times New Roman" w:hAnsi="Times New Roman" w:cs="Times New Roman"/>
            <w:color w:val="000000"/>
            <w:sz w:val="24"/>
            <w:szCs w:val="24"/>
          </w:rPr>
          <w:delText xml:space="preserve">. </w:delText>
        </w:r>
        <w:r w:rsidR="0080204E" w:rsidRPr="00D342C5" w:rsidDel="000F1392">
          <w:rPr>
            <w:rFonts w:ascii="Times New Roman" w:hAnsi="Times New Roman" w:cs="Times New Roman"/>
            <w:color w:val="000000"/>
            <w:sz w:val="24"/>
            <w:szCs w:val="24"/>
          </w:rPr>
          <w:delText>Ubiquitin Modifier 1</w:delText>
        </w:r>
      </w:del>
      <w:customXmlDelRangeStart w:id="916" w:author="Wisch, Julie" w:date="2022-09-28T10:16:00Z"/>
      <w:sdt>
        <w:sdtPr>
          <w:rPr>
            <w:rFonts w:ascii="Times New Roman" w:hAnsi="Times New Roman" w:cs="Times New Roman"/>
            <w:color w:val="000000"/>
            <w:sz w:val="24"/>
            <w:szCs w:val="24"/>
            <w:vertAlign w:val="superscript"/>
            <w:rPrChange w:id="917"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"/>
          <w:id w:val="-245104106"/>
          <w:placeholder>
            <w:docPart w:val="DefaultPlaceholder_-1854013440"/>
          </w:placeholder>
        </w:sdtPr>
        <w:sdtContent>
          <w:customXmlDelRangeEnd w:id="916"/>
          <w:ins w:id="918" w:author="Wisch, Julie" w:date="2022-09-28T11:07:00Z">
            <w:r w:rsidR="008256BA" w:rsidRPr="008256BA">
              <w:rPr>
                <w:rFonts w:ascii="Times New Roman" w:hAnsi="Times New Roman" w:cs="Times New Roman"/>
                <w:color w:val="000000"/>
                <w:sz w:val="24"/>
                <w:szCs w:val="24"/>
                <w:vertAlign w:val="superscript"/>
              </w:rPr>
              <w:t>77</w:t>
            </w:r>
          </w:ins>
          <w:del w:id="919" w:author="Wisch, Julie" w:date="2022-09-28T10:16:00Z">
            <w:r w:rsidR="00143020" w:rsidRPr="008256BA" w:rsidDel="000F1392">
              <w:rPr>
                <w:rFonts w:ascii="Times New Roman" w:hAnsi="Times New Roman" w:cs="Times New Roman"/>
                <w:color w:val="000000"/>
                <w:sz w:val="24"/>
                <w:szCs w:val="24"/>
                <w:vertAlign w:val="superscript"/>
              </w:rPr>
              <w:delText>73</w:delText>
            </w:r>
          </w:del>
          <w:customXmlDelRangeStart w:id="920" w:author="Wisch, Julie" w:date="2022-09-28T10:16:00Z"/>
        </w:sdtContent>
      </w:sdt>
      <w:customXmlDelRangeEnd w:id="920"/>
      <w:del w:id="921" w:author="Wisch, Julie" w:date="2022-09-28T10:16:00Z">
        <w:r w:rsidR="0080204E" w:rsidRPr="00733317" w:rsidDel="000F1392">
          <w:rPr>
            <w:rFonts w:ascii="Times New Roman" w:hAnsi="Times New Roman" w:cs="Times New Roman"/>
            <w:color w:val="000000"/>
            <w:sz w:val="24"/>
            <w:szCs w:val="24"/>
          </w:rPr>
          <w:delText>, a protein associated with amyloid production, was downregulated</w:delText>
        </w:r>
        <w:r w:rsidR="00D56087" w:rsidRPr="00733317" w:rsidDel="000F1392">
          <w:rPr>
            <w:rFonts w:ascii="Times New Roman" w:hAnsi="Times New Roman" w:cs="Times New Roman"/>
            <w:color w:val="000000"/>
            <w:sz w:val="24"/>
            <w:szCs w:val="24"/>
          </w:rPr>
          <w:delText xml:space="preserve"> in the AD Biomarker </w:delText>
        </w:r>
        <w:r w:rsidR="0069750D" w:rsidRPr="00E571DE" w:rsidDel="000F1392">
          <w:rPr>
            <w:rFonts w:ascii="Times New Roman" w:hAnsi="Times New Roman" w:cs="Times New Roman"/>
            <w:color w:val="000000"/>
            <w:sz w:val="24"/>
            <w:szCs w:val="24"/>
          </w:rPr>
          <w:delText>N</w:delText>
        </w:r>
        <w:r w:rsidR="00D56087" w:rsidRPr="00E571DE" w:rsidDel="000F1392">
          <w:rPr>
            <w:rFonts w:ascii="Times New Roman" w:hAnsi="Times New Roman" w:cs="Times New Roman"/>
            <w:color w:val="000000"/>
            <w:sz w:val="24"/>
            <w:szCs w:val="24"/>
          </w:rPr>
          <w:delText>egative group</w:delText>
        </w:r>
        <w:r w:rsidR="0080204E" w:rsidRPr="00E571DE" w:rsidDel="000F1392">
          <w:rPr>
            <w:rFonts w:ascii="Times New Roman" w:hAnsi="Times New Roman" w:cs="Times New Roman"/>
            <w:color w:val="000000"/>
            <w:sz w:val="24"/>
            <w:szCs w:val="24"/>
          </w:rPr>
          <w:delText xml:space="preserve"> as compared to the other two cohorts, highlighting the importance of amyloid in t</w:delText>
        </w:r>
        <w:r w:rsidR="0080204E" w:rsidRPr="002D2904" w:rsidDel="000F1392">
          <w:rPr>
            <w:rFonts w:ascii="Times New Roman" w:hAnsi="Times New Roman" w:cs="Times New Roman"/>
            <w:color w:val="000000"/>
            <w:sz w:val="24"/>
            <w:szCs w:val="24"/>
          </w:rPr>
          <w:delText>he progression to AD. Several BBB associated proteins</w:delText>
        </w:r>
        <w:r w:rsidR="009F2F69" w:rsidRPr="002D2904" w:rsidDel="000F1392">
          <w:rPr>
            <w:rFonts w:ascii="Times New Roman" w:hAnsi="Times New Roman" w:cs="Times New Roman"/>
            <w:color w:val="000000"/>
            <w:sz w:val="24"/>
            <w:szCs w:val="24"/>
          </w:rPr>
          <w:delText xml:space="preserve"> (including SMOC, Nidogen-2, and Matrilysin)</w:delText>
        </w:r>
        <w:r w:rsidR="0080204E" w:rsidRPr="002D2904" w:rsidDel="000F1392">
          <w:rPr>
            <w:rFonts w:ascii="Times New Roman" w:hAnsi="Times New Roman" w:cs="Times New Roman"/>
            <w:color w:val="000000"/>
            <w:sz w:val="24"/>
            <w:szCs w:val="24"/>
          </w:rPr>
          <w:delText xml:space="preserve"> </w:delText>
        </w:r>
        <w:r w:rsidR="00A30AE2" w:rsidRPr="002D2904" w:rsidDel="000F1392">
          <w:rPr>
            <w:rFonts w:ascii="Times New Roman" w:hAnsi="Times New Roman" w:cs="Times New Roman"/>
            <w:color w:val="000000"/>
            <w:sz w:val="24"/>
            <w:szCs w:val="24"/>
          </w:rPr>
          <w:delText>were also downregulated</w:delText>
        </w:r>
        <w:r w:rsidR="0080204E" w:rsidRPr="002D2904" w:rsidDel="000F1392">
          <w:rPr>
            <w:rFonts w:ascii="Times New Roman" w:hAnsi="Times New Roman" w:cs="Times New Roman"/>
            <w:color w:val="000000"/>
            <w:sz w:val="24"/>
            <w:szCs w:val="24"/>
          </w:rPr>
          <w:delText xml:space="preserve">. </w:delText>
        </w:r>
        <w:r w:rsidR="00A952D5" w:rsidRPr="002D2904" w:rsidDel="000F1392">
          <w:rPr>
            <w:rFonts w:ascii="Times New Roman" w:hAnsi="Times New Roman" w:cs="Times New Roman"/>
            <w:color w:val="000000"/>
            <w:sz w:val="24"/>
            <w:szCs w:val="24"/>
          </w:rPr>
          <w:delText>This is consistent with prior studies that note that lower protein concentrations of CSF pTau associate with low</w:delText>
        </w:r>
        <w:r w:rsidR="00FA3A19" w:rsidRPr="00FB05D6" w:rsidDel="000F1392">
          <w:rPr>
            <w:rFonts w:ascii="Times New Roman" w:hAnsi="Times New Roman" w:cs="Times New Roman"/>
            <w:color w:val="000000"/>
            <w:sz w:val="24"/>
            <w:szCs w:val="24"/>
          </w:rPr>
          <w:delText>er</w:delText>
        </w:r>
        <w:r w:rsidR="00A952D5" w:rsidRPr="00FB05D6" w:rsidDel="000F1392">
          <w:rPr>
            <w:rFonts w:ascii="Times New Roman" w:hAnsi="Times New Roman" w:cs="Times New Roman"/>
            <w:color w:val="000000"/>
            <w:sz w:val="24"/>
            <w:szCs w:val="24"/>
          </w:rPr>
          <w:delText xml:space="preserve"> concentrations of BBB-associated proteins, suggesting the existence of a BBB dysfunction subtype in AD</w:delText>
        </w:r>
      </w:del>
      <w:customXmlDelRangeStart w:id="922" w:author="Wisch, Julie" w:date="2022-09-28T10:16:00Z"/>
      <w:sdt>
        <w:sdtPr>
          <w:rPr>
            <w:rFonts w:ascii="Times New Roman" w:hAnsi="Times New Roman" w:cs="Times New Roman"/>
            <w:color w:val="000000"/>
            <w:sz w:val="24"/>
            <w:szCs w:val="24"/>
            <w:vertAlign w:val="superscript"/>
            <w:rPrChange w:id="923"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NzM2MTc2MWEtM2Q4NC00YjM3LTg2MTUtMmVlYjFlNzcyYzhi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2033759349"/>
          <w:placeholder>
            <w:docPart w:val="DefaultPlaceholder_-1854013440"/>
          </w:placeholder>
        </w:sdtPr>
        <w:sdtContent>
          <w:customXmlDelRangeEnd w:id="922"/>
          <w:ins w:id="924" w:author="Wisch, Julie" w:date="2022-09-28T11:06:00Z">
            <w:r w:rsidR="008256BA" w:rsidRPr="008256BA">
              <w:rPr>
                <w:rFonts w:ascii="Times New Roman" w:hAnsi="Times New Roman" w:cs="Times New Roman"/>
                <w:color w:val="000000"/>
                <w:sz w:val="24"/>
                <w:szCs w:val="24"/>
                <w:vertAlign w:val="superscript"/>
              </w:rPr>
              <w:t>12</w:t>
            </w:r>
          </w:ins>
          <w:del w:id="925" w:author="Wisch, Julie" w:date="2022-09-28T10:16:00Z">
            <w:r w:rsidR="00143020" w:rsidRPr="008256BA" w:rsidDel="000F1392">
              <w:rPr>
                <w:rFonts w:ascii="Times New Roman" w:hAnsi="Times New Roman" w:cs="Times New Roman"/>
                <w:color w:val="000000"/>
                <w:sz w:val="24"/>
                <w:szCs w:val="24"/>
                <w:vertAlign w:val="superscript"/>
              </w:rPr>
              <w:delText>12</w:delText>
            </w:r>
          </w:del>
          <w:customXmlDelRangeStart w:id="926" w:author="Wisch, Julie" w:date="2022-09-28T10:16:00Z"/>
        </w:sdtContent>
      </w:sdt>
      <w:customXmlDelRangeEnd w:id="926"/>
      <w:del w:id="927" w:author="Wisch, Julie" w:date="2022-09-28T10:16:00Z">
        <w:r w:rsidR="00A952D5" w:rsidRPr="00733317" w:rsidDel="000F1392">
          <w:rPr>
            <w:rFonts w:ascii="Times New Roman" w:hAnsi="Times New Roman" w:cs="Times New Roman"/>
            <w:color w:val="000000"/>
            <w:sz w:val="24"/>
            <w:szCs w:val="24"/>
          </w:rPr>
          <w:delText xml:space="preserve">. </w:delText>
        </w:r>
        <w:r w:rsidR="0080204E" w:rsidRPr="00733317" w:rsidDel="000F1392">
          <w:rPr>
            <w:rFonts w:ascii="Times New Roman" w:hAnsi="Times New Roman" w:cs="Times New Roman"/>
            <w:color w:val="000000"/>
            <w:sz w:val="24"/>
            <w:szCs w:val="24"/>
          </w:rPr>
          <w:delText xml:space="preserve">Many neurodegeneration associated proteins </w:delText>
        </w:r>
        <w:r w:rsidR="009F2F69" w:rsidRPr="00E571DE" w:rsidDel="000F1392">
          <w:rPr>
            <w:rFonts w:ascii="Times New Roman" w:hAnsi="Times New Roman" w:cs="Times New Roman"/>
            <w:color w:val="000000"/>
            <w:sz w:val="24"/>
            <w:szCs w:val="24"/>
          </w:rPr>
          <w:delText xml:space="preserve">(e.g. Calcineurin, 14-3-3 protein family, MCL-1, IGF-1, NOTCH03, and Kallikrein-8) </w:delText>
        </w:r>
        <w:r w:rsidR="0080204E" w:rsidRPr="00E571DE" w:rsidDel="000F1392">
          <w:rPr>
            <w:rFonts w:ascii="Times New Roman" w:hAnsi="Times New Roman" w:cs="Times New Roman"/>
            <w:color w:val="000000"/>
            <w:sz w:val="24"/>
            <w:szCs w:val="24"/>
          </w:rPr>
          <w:delText>were also less commonly expressed in this cohort</w:delText>
        </w:r>
        <w:r w:rsidR="00AF5975" w:rsidRPr="00E571DE" w:rsidDel="000F1392">
          <w:rPr>
            <w:rFonts w:ascii="Times New Roman" w:hAnsi="Times New Roman" w:cs="Times New Roman"/>
            <w:color w:val="000000"/>
            <w:sz w:val="24"/>
            <w:szCs w:val="24"/>
          </w:rPr>
          <w:delText xml:space="preserve">, </w:delText>
        </w:r>
        <w:r w:rsidR="00A952D5" w:rsidRPr="00E571DE" w:rsidDel="000F1392">
          <w:rPr>
            <w:rFonts w:ascii="Times New Roman" w:hAnsi="Times New Roman" w:cs="Times New Roman"/>
            <w:color w:val="000000"/>
            <w:sz w:val="24"/>
            <w:szCs w:val="24"/>
          </w:rPr>
          <w:delText>consistent with recent findings</w:delText>
        </w:r>
      </w:del>
      <w:customXmlDelRangeStart w:id="928" w:author="Wisch, Julie" w:date="2022-09-28T10:16:00Z"/>
      <w:sdt>
        <w:sdtPr>
          <w:rPr>
            <w:rFonts w:ascii="Times New Roman" w:hAnsi="Times New Roman" w:cs="Times New Roman"/>
            <w:color w:val="000000"/>
            <w:sz w:val="24"/>
            <w:szCs w:val="24"/>
            <w:vertAlign w:val="superscript"/>
            <w:rPrChange w:id="929"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OGU0MjM2NmQtYmM4My00MzIwLWFiNTMtY2VkNDlhNGYwNDcz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
          <w:id w:val="-1792973778"/>
          <w:placeholder>
            <w:docPart w:val="DefaultPlaceholder_-1854013440"/>
          </w:placeholder>
        </w:sdtPr>
        <w:sdtContent>
          <w:customXmlDelRangeEnd w:id="928"/>
          <w:ins w:id="930" w:author="Wisch, Julie" w:date="2022-09-28T11:06:00Z">
            <w:r w:rsidR="008256BA" w:rsidRPr="008256BA">
              <w:rPr>
                <w:rFonts w:ascii="Times New Roman" w:hAnsi="Times New Roman" w:cs="Times New Roman"/>
                <w:color w:val="000000"/>
                <w:sz w:val="24"/>
                <w:szCs w:val="24"/>
                <w:vertAlign w:val="superscript"/>
              </w:rPr>
              <w:t>34</w:t>
            </w:r>
          </w:ins>
          <w:del w:id="931" w:author="Wisch, Julie" w:date="2022-09-28T10:16:00Z">
            <w:r w:rsidR="00143020" w:rsidRPr="008256BA" w:rsidDel="000F1392">
              <w:rPr>
                <w:rFonts w:ascii="Times New Roman" w:hAnsi="Times New Roman" w:cs="Times New Roman"/>
                <w:color w:val="000000"/>
                <w:sz w:val="24"/>
                <w:szCs w:val="24"/>
                <w:vertAlign w:val="superscript"/>
              </w:rPr>
              <w:delText>34</w:delText>
            </w:r>
          </w:del>
          <w:customXmlDelRangeStart w:id="932" w:author="Wisch, Julie" w:date="2022-09-28T10:16:00Z"/>
        </w:sdtContent>
      </w:sdt>
      <w:customXmlDelRangeEnd w:id="932"/>
      <w:del w:id="933" w:author="Wisch, Julie" w:date="2022-09-28T10:16:00Z">
        <w:r w:rsidR="00AF5975" w:rsidRPr="00733317" w:rsidDel="000F1392">
          <w:rPr>
            <w:rFonts w:ascii="Times New Roman" w:hAnsi="Times New Roman" w:cs="Times New Roman"/>
            <w:color w:val="000000"/>
            <w:sz w:val="24"/>
            <w:szCs w:val="24"/>
          </w:rPr>
          <w:delText>.</w:delText>
        </w:r>
      </w:del>
    </w:p>
    <w:p w14:paraId="2DBE3827" w14:textId="37A76B4C" w:rsidR="00D104F4" w:rsidRPr="00E571DE" w:rsidDel="000F1392" w:rsidRDefault="00E315CC" w:rsidP="008F70CC">
      <w:pPr>
        <w:rPr>
          <w:del w:id="934" w:author="Wisch, Julie" w:date="2022-09-28T10:16:00Z"/>
          <w:rFonts w:ascii="Times New Roman" w:hAnsi="Times New Roman" w:cs="Times New Roman"/>
          <w:color w:val="000000"/>
          <w:sz w:val="24"/>
          <w:szCs w:val="24"/>
        </w:rPr>
      </w:pPr>
      <w:del w:id="935" w:author="Wisch, Julie" w:date="2022-09-28T10:16:00Z">
        <w:r w:rsidRPr="00E571DE" w:rsidDel="000F1392">
          <w:rPr>
            <w:rFonts w:ascii="Times New Roman" w:hAnsi="Times New Roman" w:cs="Times New Roman"/>
            <w:color w:val="000000"/>
            <w:sz w:val="24"/>
            <w:szCs w:val="24"/>
          </w:rPr>
          <w:delText>Within t</w:delText>
        </w:r>
        <w:r w:rsidR="00D104F4" w:rsidRPr="00E571DE" w:rsidDel="000F1392">
          <w:rPr>
            <w:rFonts w:ascii="Times New Roman" w:hAnsi="Times New Roman" w:cs="Times New Roman"/>
            <w:color w:val="000000"/>
            <w:sz w:val="24"/>
            <w:szCs w:val="24"/>
          </w:rPr>
          <w:delText xml:space="preserve">he </w:delText>
        </w:r>
        <w:r w:rsidR="008A2FEF" w:rsidRPr="00E571DE" w:rsidDel="000F1392">
          <w:rPr>
            <w:rFonts w:ascii="Times New Roman" w:hAnsi="Times New Roman" w:cs="Times New Roman"/>
            <w:color w:val="000000"/>
            <w:sz w:val="24"/>
            <w:szCs w:val="24"/>
          </w:rPr>
          <w:delText>Intermediate</w:delText>
        </w:r>
        <w:r w:rsidR="00D104F4" w:rsidRPr="00E571DE" w:rsidDel="000F1392">
          <w:rPr>
            <w:rFonts w:ascii="Times New Roman" w:hAnsi="Times New Roman" w:cs="Times New Roman"/>
            <w:color w:val="000000"/>
            <w:sz w:val="24"/>
            <w:szCs w:val="24"/>
          </w:rPr>
          <w:delText xml:space="preserve"> </w:delText>
        </w:r>
        <w:r w:rsidR="00D56087" w:rsidRPr="00E571DE" w:rsidDel="000F1392">
          <w:rPr>
            <w:rFonts w:ascii="Times New Roman" w:hAnsi="Times New Roman" w:cs="Times New Roman"/>
            <w:color w:val="000000"/>
            <w:sz w:val="24"/>
            <w:szCs w:val="24"/>
          </w:rPr>
          <w:delText xml:space="preserve">AD Biomarker </w:delText>
        </w:r>
        <w:r w:rsidR="003C3033" w:rsidRPr="00E571DE" w:rsidDel="000F1392">
          <w:rPr>
            <w:rFonts w:ascii="Times New Roman" w:hAnsi="Times New Roman" w:cs="Times New Roman"/>
            <w:color w:val="000000"/>
            <w:sz w:val="24"/>
            <w:szCs w:val="24"/>
          </w:rPr>
          <w:delText>group</w:delText>
        </w:r>
        <w:r w:rsidRPr="00E571DE" w:rsidDel="000F1392">
          <w:rPr>
            <w:rFonts w:ascii="Times New Roman" w:hAnsi="Times New Roman" w:cs="Times New Roman"/>
            <w:color w:val="000000"/>
            <w:sz w:val="24"/>
            <w:szCs w:val="24"/>
          </w:rPr>
          <w:delText xml:space="preserve">, </w:delText>
        </w:r>
        <w:r w:rsidR="0080204E" w:rsidRPr="00E571DE" w:rsidDel="000F1392">
          <w:rPr>
            <w:rFonts w:ascii="Times New Roman" w:hAnsi="Times New Roman" w:cs="Times New Roman"/>
            <w:color w:val="000000"/>
            <w:sz w:val="24"/>
            <w:szCs w:val="24"/>
          </w:rPr>
          <w:delText xml:space="preserve">several proteins were upregulated. This suggests that this cluster may offer insights into slowing </w:delText>
        </w:r>
        <w:r w:rsidR="00D56087" w:rsidRPr="00E571DE" w:rsidDel="000F1392">
          <w:rPr>
            <w:rFonts w:ascii="Times New Roman" w:hAnsi="Times New Roman" w:cs="Times New Roman"/>
            <w:color w:val="000000"/>
            <w:sz w:val="24"/>
            <w:szCs w:val="24"/>
          </w:rPr>
          <w:delText xml:space="preserve">of </w:delText>
        </w:r>
        <w:r w:rsidR="0080204E" w:rsidRPr="00E571DE" w:rsidDel="000F1392">
          <w:rPr>
            <w:rFonts w:ascii="Times New Roman" w:hAnsi="Times New Roman" w:cs="Times New Roman"/>
            <w:color w:val="000000"/>
            <w:sz w:val="24"/>
            <w:szCs w:val="24"/>
          </w:rPr>
          <w:delText>the progression of AD. Angiogen</w:delText>
        </w:r>
        <w:r w:rsidR="00A30AE2" w:rsidRPr="00E571DE" w:rsidDel="000F1392">
          <w:rPr>
            <w:rFonts w:ascii="Times New Roman" w:hAnsi="Times New Roman" w:cs="Times New Roman"/>
            <w:color w:val="000000"/>
            <w:sz w:val="24"/>
            <w:szCs w:val="24"/>
          </w:rPr>
          <w:delText>in</w:delText>
        </w:r>
      </w:del>
      <w:customXmlDelRangeStart w:id="936" w:author="Wisch, Julie" w:date="2022-09-28T10:16:00Z"/>
      <w:sdt>
        <w:sdtPr>
          <w:rPr>
            <w:rFonts w:ascii="Times New Roman" w:hAnsi="Times New Roman" w:cs="Times New Roman"/>
            <w:color w:val="000000"/>
            <w:sz w:val="24"/>
            <w:szCs w:val="24"/>
            <w:vertAlign w:val="superscript"/>
            <w:rPrChange w:id="937"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"/>
          <w:id w:val="-1352949307"/>
          <w:placeholder>
            <w:docPart w:val="DefaultPlaceholder_-1854013440"/>
          </w:placeholder>
        </w:sdtPr>
        <w:sdtContent>
          <w:customXmlDelRangeEnd w:id="936"/>
          <w:ins w:id="938" w:author="Wisch, Julie" w:date="2022-09-28T11:07:00Z">
            <w:r w:rsidR="008256BA" w:rsidRPr="008256BA">
              <w:rPr>
                <w:rFonts w:ascii="Times New Roman" w:hAnsi="Times New Roman" w:cs="Times New Roman"/>
                <w:color w:val="000000"/>
                <w:sz w:val="24"/>
                <w:szCs w:val="24"/>
                <w:vertAlign w:val="superscript"/>
              </w:rPr>
              <w:t>78</w:t>
            </w:r>
          </w:ins>
          <w:del w:id="939" w:author="Wisch, Julie" w:date="2022-09-28T10:16:00Z">
            <w:r w:rsidR="00143020" w:rsidRPr="008256BA" w:rsidDel="000F1392">
              <w:rPr>
                <w:rFonts w:ascii="Times New Roman" w:hAnsi="Times New Roman" w:cs="Times New Roman"/>
                <w:color w:val="000000"/>
                <w:sz w:val="24"/>
                <w:szCs w:val="24"/>
                <w:vertAlign w:val="superscript"/>
              </w:rPr>
              <w:delText>74</w:delText>
            </w:r>
          </w:del>
          <w:customXmlDelRangeStart w:id="940" w:author="Wisch, Julie" w:date="2022-09-28T10:16:00Z"/>
        </w:sdtContent>
      </w:sdt>
      <w:customXmlDelRangeEnd w:id="940"/>
      <w:del w:id="941" w:author="Wisch, Julie" w:date="2022-09-28T10:16:00Z">
        <w:r w:rsidR="00201ADE" w:rsidRPr="00733317" w:rsidDel="000F1392">
          <w:rPr>
            <w:rFonts w:ascii="Times New Roman" w:hAnsi="Times New Roman" w:cs="Times New Roman"/>
            <w:color w:val="000000"/>
            <w:sz w:val="24"/>
            <w:szCs w:val="24"/>
          </w:rPr>
          <w:delText xml:space="preserve"> and Nidogen-2</w:delText>
        </w:r>
      </w:del>
      <w:customXmlDelRangeStart w:id="942" w:author="Wisch, Julie" w:date="2022-09-28T10:16:00Z"/>
      <w:sdt>
        <w:sdtPr>
          <w:rPr>
            <w:rFonts w:ascii="Times New Roman" w:hAnsi="Times New Roman" w:cs="Times New Roman"/>
            <w:color w:val="000000"/>
            <w:sz w:val="24"/>
            <w:szCs w:val="24"/>
            <w:vertAlign w:val="superscript"/>
            <w:rPrChange w:id="943"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"/>
          <w:id w:val="-1644802219"/>
          <w:placeholder>
            <w:docPart w:val="DefaultPlaceholder_-1854013440"/>
          </w:placeholder>
        </w:sdtPr>
        <w:sdtContent>
          <w:customXmlDelRangeEnd w:id="942"/>
          <w:ins w:id="944" w:author="Wisch, Julie" w:date="2022-09-28T11:07:00Z">
            <w:r w:rsidR="008256BA" w:rsidRPr="008256BA">
              <w:rPr>
                <w:rFonts w:ascii="Times New Roman" w:hAnsi="Times New Roman" w:cs="Times New Roman"/>
                <w:color w:val="000000"/>
                <w:sz w:val="24"/>
                <w:szCs w:val="24"/>
                <w:vertAlign w:val="superscript"/>
              </w:rPr>
              <w:t>79</w:t>
            </w:r>
          </w:ins>
          <w:del w:id="945" w:author="Wisch, Julie" w:date="2022-09-28T10:16:00Z">
            <w:r w:rsidR="00143020" w:rsidRPr="008256BA" w:rsidDel="000F1392">
              <w:rPr>
                <w:rFonts w:ascii="Times New Roman" w:hAnsi="Times New Roman" w:cs="Times New Roman"/>
                <w:color w:val="000000"/>
                <w:sz w:val="24"/>
                <w:szCs w:val="24"/>
                <w:vertAlign w:val="superscript"/>
              </w:rPr>
              <w:delText>75</w:delText>
            </w:r>
          </w:del>
          <w:customXmlDelRangeStart w:id="946" w:author="Wisch, Julie" w:date="2022-09-28T10:16:00Z"/>
        </w:sdtContent>
      </w:sdt>
      <w:customXmlDelRangeEnd w:id="946"/>
      <w:del w:id="947" w:author="Wisch, Julie" w:date="2022-09-28T10:16:00Z">
        <w:r w:rsidR="00201ADE" w:rsidRPr="00733317" w:rsidDel="000F1392">
          <w:rPr>
            <w:rFonts w:ascii="Times New Roman" w:hAnsi="Times New Roman" w:cs="Times New Roman"/>
            <w:color w:val="000000"/>
            <w:sz w:val="24"/>
            <w:szCs w:val="24"/>
          </w:rPr>
          <w:delText xml:space="preserve">, </w:delText>
        </w:r>
        <w:r w:rsidR="00A30AE2" w:rsidRPr="00733317" w:rsidDel="000F1392">
          <w:rPr>
            <w:rFonts w:ascii="Times New Roman" w:hAnsi="Times New Roman" w:cs="Times New Roman"/>
            <w:color w:val="000000"/>
            <w:sz w:val="24"/>
            <w:szCs w:val="24"/>
          </w:rPr>
          <w:delText>proteins associa</w:delText>
        </w:r>
        <w:r w:rsidR="00A30AE2" w:rsidRPr="00E571DE" w:rsidDel="000F1392">
          <w:rPr>
            <w:rFonts w:ascii="Times New Roman" w:hAnsi="Times New Roman" w:cs="Times New Roman"/>
            <w:color w:val="000000"/>
            <w:sz w:val="24"/>
            <w:szCs w:val="24"/>
          </w:rPr>
          <w:delText xml:space="preserve">ted with BBB integrity, were elevated in this group. </w:delText>
        </w:r>
        <w:r w:rsidR="009F2F69" w:rsidRPr="00E571DE" w:rsidDel="000F1392">
          <w:rPr>
            <w:rFonts w:ascii="Times New Roman" w:hAnsi="Times New Roman" w:cs="Times New Roman"/>
            <w:color w:val="000000"/>
            <w:sz w:val="24"/>
            <w:szCs w:val="24"/>
          </w:rPr>
          <w:delText xml:space="preserve">Nidogen-2 on its own was sufficient to distinguish the Intermediate </w:delText>
        </w:r>
        <w:r w:rsidR="00D56087" w:rsidRPr="002D2904" w:rsidDel="000F1392">
          <w:rPr>
            <w:rFonts w:ascii="Times New Roman" w:hAnsi="Times New Roman" w:cs="Times New Roman"/>
            <w:color w:val="000000"/>
            <w:sz w:val="24"/>
            <w:szCs w:val="24"/>
          </w:rPr>
          <w:delText xml:space="preserve">from the </w:delText>
        </w:r>
        <w:r w:rsidR="009F2F69" w:rsidRPr="002D2904" w:rsidDel="000F1392">
          <w:rPr>
            <w:rFonts w:ascii="Times New Roman" w:hAnsi="Times New Roman" w:cs="Times New Roman"/>
            <w:color w:val="000000"/>
            <w:sz w:val="24"/>
            <w:szCs w:val="24"/>
          </w:rPr>
          <w:delText xml:space="preserve">AD Biomarker Positive cohort, indicating its overall importance. </w:delText>
        </w:r>
        <w:r w:rsidR="00A30AE2" w:rsidRPr="002D2904" w:rsidDel="000F1392">
          <w:rPr>
            <w:rFonts w:ascii="Times New Roman" w:hAnsi="Times New Roman" w:cs="Times New Roman"/>
            <w:color w:val="000000"/>
            <w:sz w:val="24"/>
            <w:szCs w:val="24"/>
          </w:rPr>
          <w:delText>Retinol Binding Protein 4</w:delText>
        </w:r>
      </w:del>
      <w:customXmlDelRangeStart w:id="948" w:author="Wisch, Julie" w:date="2022-09-28T10:16:00Z"/>
      <w:sdt>
        <w:sdtPr>
          <w:rPr>
            <w:rFonts w:ascii="Times New Roman" w:hAnsi="Times New Roman" w:cs="Times New Roman"/>
            <w:color w:val="000000"/>
            <w:sz w:val="24"/>
            <w:szCs w:val="24"/>
            <w:vertAlign w:val="superscript"/>
            <w:rPrChange w:id="949"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YTZiODU1NjAtYTUxZi00Mjc2LTkyODQtNjBiOTRlNzNmMWEwIiwicHJvcGVydGllcyI6eyJub3RlSW5kZXgiOjB9LCJpc0VkaXRlZCI6ZmFsc2UsIm1hbnVhbE92ZXJyaWRlIjp7ImlzTWFudWFsbHlPdmVycmlkZGVuIjpmYWxzZSwiY2l0ZXByb2NUZXh0IjoiPHN1cD44MDwvc3VwPiIsIm1hbnVhbE92ZXJyaWRlVGV4dCI6IiJ9LCJjaXRhdGlvbkl0ZW1zIjpbeyJpZCI6IjMwYjY3ZjcyLWVkM2EtMzMyZi1hMTE4LTgwMmY5MGNhZjFlZSIsIml0ZW1EYXRhIjp7InR5cGUiOiJhcnRpY2xlLWpvdXJuYWwiLCJpZCI6IjMwYjY3ZjcyLWVkM2EtMzMyZi1hMTE4LTgwMmY5MGNhZjFlZS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
          <w:id w:val="2106533349"/>
          <w:placeholder>
            <w:docPart w:val="DefaultPlaceholder_-1854013440"/>
          </w:placeholder>
        </w:sdtPr>
        <w:sdtContent>
          <w:customXmlDelRangeEnd w:id="948"/>
          <w:ins w:id="950" w:author="Wisch, Julie" w:date="2022-09-28T11:07:00Z">
            <w:r w:rsidR="008256BA" w:rsidRPr="008256BA">
              <w:rPr>
                <w:rFonts w:ascii="Times New Roman" w:hAnsi="Times New Roman" w:cs="Times New Roman"/>
                <w:color w:val="000000"/>
                <w:sz w:val="24"/>
                <w:szCs w:val="24"/>
                <w:vertAlign w:val="superscript"/>
              </w:rPr>
              <w:t>80</w:t>
            </w:r>
          </w:ins>
          <w:del w:id="951" w:author="Wisch, Julie" w:date="2022-09-28T10:16:00Z">
            <w:r w:rsidR="00143020" w:rsidRPr="008256BA" w:rsidDel="000F1392">
              <w:rPr>
                <w:rFonts w:ascii="Times New Roman" w:hAnsi="Times New Roman" w:cs="Times New Roman"/>
                <w:color w:val="000000"/>
                <w:sz w:val="24"/>
                <w:szCs w:val="24"/>
                <w:vertAlign w:val="superscript"/>
              </w:rPr>
              <w:delText>76</w:delText>
            </w:r>
          </w:del>
          <w:customXmlDelRangeStart w:id="952" w:author="Wisch, Julie" w:date="2022-09-28T10:16:00Z"/>
        </w:sdtContent>
      </w:sdt>
      <w:customXmlDelRangeEnd w:id="952"/>
      <w:del w:id="953" w:author="Wisch, Julie" w:date="2022-09-28T10:16:00Z">
        <w:r w:rsidR="00A30AE2" w:rsidRPr="00733317" w:rsidDel="000F1392">
          <w:rPr>
            <w:rFonts w:ascii="Times New Roman" w:hAnsi="Times New Roman" w:cs="Times New Roman"/>
            <w:color w:val="000000"/>
            <w:sz w:val="24"/>
            <w:szCs w:val="24"/>
          </w:rPr>
          <w:delText xml:space="preserve"> a protective protein associated with liver health, was </w:delText>
        </w:r>
        <w:r w:rsidR="009F2F69" w:rsidRPr="00E571DE" w:rsidDel="000F1392">
          <w:rPr>
            <w:rFonts w:ascii="Times New Roman" w:hAnsi="Times New Roman" w:cs="Times New Roman"/>
            <w:color w:val="000000"/>
            <w:sz w:val="24"/>
            <w:szCs w:val="24"/>
          </w:rPr>
          <w:delText xml:space="preserve">identified by </w:delText>
        </w:r>
        <w:r w:rsidR="003C3033" w:rsidRPr="00E571DE" w:rsidDel="000F1392">
          <w:rPr>
            <w:rFonts w:ascii="Times New Roman" w:hAnsi="Times New Roman" w:cs="Times New Roman"/>
            <w:color w:val="000000"/>
            <w:sz w:val="24"/>
            <w:szCs w:val="24"/>
          </w:rPr>
          <w:delText xml:space="preserve">Pelora </w:delText>
        </w:r>
        <w:r w:rsidR="009F2F69" w:rsidRPr="00E571DE" w:rsidDel="000F1392">
          <w:rPr>
            <w:rFonts w:ascii="Times New Roman" w:hAnsi="Times New Roman" w:cs="Times New Roman"/>
            <w:color w:val="000000"/>
            <w:sz w:val="24"/>
            <w:szCs w:val="24"/>
          </w:rPr>
          <w:delText xml:space="preserve">as important and </w:delText>
        </w:r>
        <w:r w:rsidR="00D56087" w:rsidRPr="00E571DE" w:rsidDel="000F1392">
          <w:rPr>
            <w:rFonts w:ascii="Times New Roman" w:hAnsi="Times New Roman" w:cs="Times New Roman"/>
            <w:color w:val="000000"/>
            <w:sz w:val="24"/>
            <w:szCs w:val="24"/>
          </w:rPr>
          <w:delText xml:space="preserve">was </w:delText>
        </w:r>
        <w:r w:rsidR="00A30AE2" w:rsidRPr="00E571DE" w:rsidDel="000F1392">
          <w:rPr>
            <w:rFonts w:ascii="Times New Roman" w:hAnsi="Times New Roman" w:cs="Times New Roman"/>
            <w:color w:val="000000"/>
            <w:sz w:val="24"/>
            <w:szCs w:val="24"/>
          </w:rPr>
          <w:delText xml:space="preserve">also upregulated in this group. From this we find evidence consistent with previously published arguments for the importance of BBB integrity </w:delText>
        </w:r>
      </w:del>
      <w:customXmlDelRangeStart w:id="954" w:author="Wisch, Julie" w:date="2022-09-28T10:16:00Z"/>
      <w:sdt>
        <w:sdtPr>
          <w:rPr>
            <w:rFonts w:ascii="Times New Roman" w:hAnsi="Times New Roman" w:cs="Times New Roman"/>
            <w:color w:val="000000"/>
            <w:sz w:val="24"/>
            <w:szCs w:val="24"/>
            <w:vertAlign w:val="superscript"/>
            <w:rPrChange w:id="955"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"/>
          <w:id w:val="1518961513"/>
          <w:placeholder>
            <w:docPart w:val="1549301698F74B258D5AB58543A0D5F3"/>
          </w:placeholder>
        </w:sdtPr>
        <w:sdtContent>
          <w:customXmlDelRangeEnd w:id="954"/>
          <w:ins w:id="956" w:author="Wisch, Julie" w:date="2022-09-28T11:07:00Z">
            <w:r w:rsidR="008256BA" w:rsidRPr="008256BA">
              <w:rPr>
                <w:rFonts w:ascii="Times New Roman" w:hAnsi="Times New Roman" w:cs="Times New Roman"/>
                <w:color w:val="000000"/>
                <w:sz w:val="24"/>
                <w:szCs w:val="24"/>
                <w:vertAlign w:val="superscript"/>
              </w:rPr>
              <w:t>81</w:t>
            </w:r>
          </w:ins>
          <w:del w:id="957" w:author="Wisch, Julie" w:date="2022-09-28T10:16:00Z">
            <w:r w:rsidR="00143020" w:rsidRPr="008256BA" w:rsidDel="000F1392">
              <w:rPr>
                <w:rFonts w:ascii="Times New Roman" w:hAnsi="Times New Roman" w:cs="Times New Roman"/>
                <w:color w:val="000000"/>
                <w:sz w:val="24"/>
                <w:szCs w:val="24"/>
                <w:vertAlign w:val="superscript"/>
              </w:rPr>
              <w:delText>77</w:delText>
            </w:r>
          </w:del>
          <w:customXmlDelRangeStart w:id="958" w:author="Wisch, Julie" w:date="2022-09-28T10:16:00Z"/>
        </w:sdtContent>
      </w:sdt>
      <w:customXmlDelRangeEnd w:id="958"/>
      <w:del w:id="959" w:author="Wisch, Julie" w:date="2022-09-28T10:16:00Z">
        <w:r w:rsidR="00A30AE2" w:rsidRPr="00733317" w:rsidDel="000F1392">
          <w:rPr>
            <w:rFonts w:ascii="Times New Roman" w:hAnsi="Times New Roman" w:cs="Times New Roman"/>
            <w:color w:val="000000"/>
            <w:sz w:val="24"/>
            <w:szCs w:val="24"/>
          </w:rPr>
          <w:delText xml:space="preserve"> and liver health </w:delText>
        </w:r>
      </w:del>
      <w:customXmlDelRangeStart w:id="960" w:author="Wisch, Julie" w:date="2022-09-28T10:16:00Z"/>
      <w:sdt>
        <w:sdtPr>
          <w:rPr>
            <w:rFonts w:ascii="Times New Roman" w:hAnsi="Times New Roman" w:cs="Times New Roman"/>
            <w:color w:val="000000"/>
            <w:sz w:val="24"/>
            <w:szCs w:val="24"/>
            <w:vertAlign w:val="superscript"/>
            <w:rPrChange w:id="961" w:author="Wisch, Julie" w:date="2022-09-28T11:07:00Z">
              <w:rPr>
                <w:rFonts w:ascii="Times New Roman" w:hAnsi="Times New Roman" w:cs="Times New Roman"/>
                <w:color w:val="000000"/>
                <w:sz w:val="24"/>
                <w:szCs w:val="24"/>
                <w:highlight w:val="yellow"/>
                <w:vertAlign w:val="superscript"/>
              </w:rPr>
            </w:rPrChange>
          </w:rPr>
          <w:tag w:val="MENDELEY_CITATION_v3_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"/>
          <w:id w:val="1578784621"/>
          <w:placeholder>
            <w:docPart w:val="46CAF172F6894F5295AA3112E2C6479F"/>
          </w:placeholder>
        </w:sdtPr>
        <w:sdtContent>
          <w:customXmlDelRangeEnd w:id="960"/>
          <w:ins w:id="962" w:author="Wisch, Julie" w:date="2022-09-28T11:07:00Z">
            <w:r w:rsidR="008256BA" w:rsidRPr="008256BA">
              <w:rPr>
                <w:rFonts w:ascii="Times New Roman" w:hAnsi="Times New Roman" w:cs="Times New Roman"/>
                <w:color w:val="000000"/>
                <w:sz w:val="24"/>
                <w:szCs w:val="24"/>
                <w:vertAlign w:val="superscript"/>
              </w:rPr>
              <w:t>82</w:t>
            </w:r>
          </w:ins>
          <w:del w:id="963" w:author="Wisch, Julie" w:date="2022-09-28T10:16:00Z">
            <w:r w:rsidR="00143020" w:rsidRPr="008256BA" w:rsidDel="000F1392">
              <w:rPr>
                <w:rFonts w:ascii="Times New Roman" w:hAnsi="Times New Roman" w:cs="Times New Roman"/>
                <w:color w:val="000000"/>
                <w:sz w:val="24"/>
                <w:szCs w:val="24"/>
                <w:vertAlign w:val="superscript"/>
              </w:rPr>
              <w:delText>78</w:delText>
            </w:r>
          </w:del>
          <w:customXmlDelRangeStart w:id="964" w:author="Wisch, Julie" w:date="2022-09-28T10:16:00Z"/>
        </w:sdtContent>
      </w:sdt>
      <w:customXmlDelRangeEnd w:id="964"/>
      <w:del w:id="965" w:author="Wisch, Julie" w:date="2022-09-28T10:16:00Z">
        <w:r w:rsidR="00A30AE2" w:rsidRPr="00733317" w:rsidDel="000F1392">
          <w:rPr>
            <w:rFonts w:ascii="Times New Roman" w:hAnsi="Times New Roman" w:cs="Times New Roman"/>
            <w:color w:val="000000"/>
            <w:sz w:val="24"/>
            <w:szCs w:val="24"/>
          </w:rPr>
          <w:delText xml:space="preserve"> in the prevention of AD.</w:delText>
        </w:r>
        <w:r w:rsidR="008A71F4" w:rsidRPr="00E571DE" w:rsidDel="000F1392">
          <w:rPr>
            <w:rFonts w:ascii="Times New Roman" w:hAnsi="Times New Roman" w:cs="Times New Roman"/>
            <w:color w:val="000000"/>
            <w:sz w:val="24"/>
            <w:szCs w:val="24"/>
          </w:rPr>
          <w:delText xml:space="preserve"> </w:delText>
        </w:r>
      </w:del>
    </w:p>
    <w:p w14:paraId="61B036CF" w14:textId="17D4F3BD" w:rsidR="00A952D5" w:rsidRPr="00A952D5" w:rsidDel="000F1392" w:rsidRDefault="00A952D5" w:rsidP="008F70CC">
      <w:pPr>
        <w:rPr>
          <w:del w:id="966" w:author="Wisch, Julie" w:date="2022-09-28T10:16:00Z"/>
          <w:rFonts w:ascii="Times New Roman" w:hAnsi="Times New Roman" w:cs="Times New Roman"/>
          <w:color w:val="000000"/>
          <w:sz w:val="24"/>
          <w:szCs w:val="24"/>
        </w:rPr>
      </w:pPr>
      <w:del w:id="967" w:author="Wisch, Julie" w:date="2022-09-28T10:16:00Z">
        <w:r w:rsidRPr="002D2904" w:rsidDel="000F1392">
          <w:rPr>
            <w:rFonts w:ascii="Times New Roman" w:hAnsi="Times New Roman" w:cs="Times New Roman"/>
            <w:color w:val="000000"/>
            <w:sz w:val="24"/>
            <w:szCs w:val="24"/>
          </w:rPr>
          <w:delText xml:space="preserve">In the AD Biomarker positive cohort we </w:delText>
        </w:r>
        <w:r w:rsidR="00FA3A19" w:rsidRPr="002D2904" w:rsidDel="000F1392">
          <w:rPr>
            <w:rFonts w:ascii="Times New Roman" w:hAnsi="Times New Roman" w:cs="Times New Roman"/>
            <w:color w:val="000000"/>
            <w:sz w:val="24"/>
            <w:szCs w:val="24"/>
          </w:rPr>
          <w:delText xml:space="preserve">observed </w:delText>
        </w:r>
        <w:r w:rsidRPr="002D2904" w:rsidDel="000F1392">
          <w:rPr>
            <w:rFonts w:ascii="Times New Roman" w:hAnsi="Times New Roman" w:cs="Times New Roman"/>
            <w:color w:val="000000"/>
            <w:sz w:val="24"/>
            <w:szCs w:val="24"/>
          </w:rPr>
          <w:delText>an elevation of the complement protein C1R. A high concentration of complement proteins is known to associate with innate immune activation, and has previously been identified in an AD biomarker subtype</w:delText>
        </w:r>
      </w:del>
      <w:customXmlDelRangeStart w:id="968" w:author="Wisch, Julie" w:date="2022-09-28T10:16:00Z"/>
      <w:sdt>
        <w:sdtPr>
          <w:rPr>
            <w:rFonts w:ascii="Times New Roman" w:hAnsi="Times New Roman" w:cs="Times New Roman"/>
            <w:color w:val="000000"/>
            <w:sz w:val="24"/>
            <w:szCs w:val="24"/>
            <w:vertAlign w:val="superscript"/>
            <w:rPrChange w:id="969" w:author="Wisch, Julie" w:date="2022-09-28T11:06:00Z">
              <w:rPr>
                <w:rFonts w:ascii="Times New Roman" w:hAnsi="Times New Roman" w:cs="Times New Roman"/>
                <w:color w:val="000000"/>
                <w:sz w:val="24"/>
                <w:szCs w:val="24"/>
                <w:highlight w:val="yellow"/>
                <w:vertAlign w:val="superscript"/>
              </w:rPr>
            </w:rPrChange>
          </w:rPr>
          <w:tag w:val="MENDELEY_CITATION_v3_eyJjaXRhdGlvbklEIjoiTUVOREVMRVlfQ0lUQVRJT05fMDNmOWMzOTQtZWY1Zi00MWE4LWJlMjktZTc4YTEzMDNkMjQy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752879388"/>
          <w:placeholder>
            <w:docPart w:val="DefaultPlaceholder_-1854013440"/>
          </w:placeholder>
        </w:sdtPr>
        <w:sdtContent>
          <w:customXmlDelRangeEnd w:id="968"/>
          <w:ins w:id="970" w:author="Wisch, Julie" w:date="2022-09-28T11:06:00Z">
            <w:r w:rsidR="008256BA" w:rsidRPr="008256BA">
              <w:rPr>
                <w:rFonts w:ascii="Times New Roman" w:hAnsi="Times New Roman" w:cs="Times New Roman"/>
                <w:color w:val="000000"/>
                <w:sz w:val="24"/>
                <w:szCs w:val="24"/>
                <w:vertAlign w:val="superscript"/>
              </w:rPr>
              <w:t>12</w:t>
            </w:r>
          </w:ins>
          <w:del w:id="971" w:author="Wisch, Julie" w:date="2022-09-28T10:16:00Z">
            <w:r w:rsidR="00143020" w:rsidRPr="008256BA" w:rsidDel="000F1392">
              <w:rPr>
                <w:rFonts w:ascii="Times New Roman" w:hAnsi="Times New Roman" w:cs="Times New Roman"/>
                <w:color w:val="000000"/>
                <w:sz w:val="24"/>
                <w:szCs w:val="24"/>
                <w:vertAlign w:val="superscript"/>
              </w:rPr>
              <w:delText>12</w:delText>
            </w:r>
          </w:del>
          <w:customXmlDelRangeStart w:id="972" w:author="Wisch, Julie" w:date="2022-09-28T10:16:00Z"/>
        </w:sdtContent>
      </w:sdt>
      <w:customXmlDelRangeEnd w:id="972"/>
      <w:del w:id="973" w:author="Wisch, Julie" w:date="2022-09-28T10:16:00Z">
        <w:r w:rsidRPr="00733317" w:rsidDel="000F1392">
          <w:rPr>
            <w:rFonts w:ascii="Times New Roman" w:hAnsi="Times New Roman" w:cs="Times New Roman"/>
            <w:color w:val="000000"/>
            <w:sz w:val="24"/>
            <w:szCs w:val="24"/>
          </w:rPr>
          <w:delText>.</w:delText>
        </w:r>
      </w:del>
    </w:p>
    <w:p w14:paraId="7D182214" w14:textId="13194529" w:rsidR="008172D8" w:rsidRPr="004D49B2" w:rsidRDefault="008172D8" w:rsidP="008F70CC">
      <w:pPr>
        <w:rPr>
          <w:rFonts w:ascii="Times New Roman" w:hAnsi="Times New Roman" w:cs="Times New Roman"/>
          <w:b/>
          <w:sz w:val="32"/>
          <w:szCs w:val="32"/>
        </w:rPr>
      </w:pPr>
      <w:r w:rsidRPr="004D49B2">
        <w:rPr>
          <w:rFonts w:ascii="Times New Roman" w:hAnsi="Times New Roman" w:cs="Times New Roman"/>
          <w:b/>
          <w:sz w:val="32"/>
          <w:szCs w:val="32"/>
        </w:rPr>
        <w:t>Limitations</w:t>
      </w:r>
    </w:p>
    <w:p w14:paraId="1055B7B4" w14:textId="4C472DE4" w:rsidR="00035AD4" w:rsidRPr="00900B3E" w:rsidRDefault="00253588" w:rsidP="008F70CC">
      <w:pPr>
        <w:rPr>
          <w:rFonts w:ascii="Times New Roman" w:hAnsi="Times New Roman" w:cs="Times New Roman"/>
          <w:sz w:val="24"/>
          <w:szCs w:val="24"/>
        </w:rPr>
      </w:pPr>
      <w:r w:rsidRPr="00900B3E">
        <w:rPr>
          <w:rFonts w:ascii="Times New Roman" w:hAnsi="Times New Roman" w:cs="Times New Roman"/>
          <w:sz w:val="24"/>
          <w:szCs w:val="24"/>
        </w:rPr>
        <w:t xml:space="preserve">Although </w:t>
      </w:r>
      <w:r w:rsidR="001F425B" w:rsidRPr="00900B3E">
        <w:rPr>
          <w:rFonts w:ascii="Times New Roman" w:hAnsi="Times New Roman" w:cs="Times New Roman"/>
          <w:sz w:val="24"/>
          <w:szCs w:val="24"/>
        </w:rPr>
        <w:t xml:space="preserve">this dataset is </w:t>
      </w:r>
      <w:r w:rsidR="00F142C7">
        <w:rPr>
          <w:rFonts w:ascii="Times New Roman" w:hAnsi="Times New Roman" w:cs="Times New Roman"/>
          <w:sz w:val="24"/>
          <w:szCs w:val="24"/>
        </w:rPr>
        <w:t>relatively</w:t>
      </w:r>
      <w:r w:rsidR="001F425B" w:rsidRPr="00900B3E">
        <w:rPr>
          <w:rFonts w:ascii="Times New Roman" w:hAnsi="Times New Roman" w:cs="Times New Roman"/>
          <w:sz w:val="24"/>
          <w:szCs w:val="24"/>
        </w:rPr>
        <w:t xml:space="preserve"> large in the context of longitudinal CSF studies, we had relatively few datapoints in the context of machine learning. </w:t>
      </w:r>
      <w:r w:rsidR="003D223A" w:rsidRPr="00900B3E">
        <w:rPr>
          <w:rFonts w:ascii="Times New Roman" w:hAnsi="Times New Roman" w:cs="Times New Roman"/>
          <w:sz w:val="24"/>
          <w:szCs w:val="24"/>
        </w:rPr>
        <w:t xml:space="preserve">Because of this data sparsity, we </w:t>
      </w:r>
      <w:ins w:id="974" w:author="Wisch, Julie" w:date="2022-09-28T09:48:00Z">
        <w:r w:rsidR="00334BDB">
          <w:rPr>
            <w:rFonts w:ascii="Times New Roman" w:hAnsi="Times New Roman" w:cs="Times New Roman"/>
            <w:sz w:val="24"/>
            <w:szCs w:val="24"/>
          </w:rPr>
          <w:t xml:space="preserve">used multiple datapoints from the same individuals. Although we were careful to segregate individuals into only training, testing, or holdout datasets, this </w:t>
        </w:r>
      </w:ins>
      <w:ins w:id="975" w:author="Wisch, Julie" w:date="2022-09-28T09:49:00Z">
        <w:r w:rsidR="00334BDB">
          <w:rPr>
            <w:rFonts w:ascii="Times New Roman" w:hAnsi="Times New Roman" w:cs="Times New Roman"/>
            <w:sz w:val="24"/>
            <w:szCs w:val="24"/>
          </w:rPr>
          <w:t xml:space="preserve">potentially inflates individual-specific random effects. </w:t>
        </w:r>
      </w:ins>
      <w:del w:id="976" w:author="Wisch, Julie" w:date="2022-09-28T09:49:00Z">
        <w:r w:rsidR="003D223A" w:rsidRPr="00900B3E" w:rsidDel="00334BDB">
          <w:rPr>
            <w:rFonts w:ascii="Times New Roman" w:hAnsi="Times New Roman" w:cs="Times New Roman"/>
            <w:sz w:val="24"/>
            <w:szCs w:val="24"/>
          </w:rPr>
          <w:delText xml:space="preserve">were unable to retain a true validation dataset and instead had to rely on cross-validation to evaluate generalizability. </w:delText>
        </w:r>
      </w:del>
      <w:r w:rsidR="003D223A" w:rsidRPr="0069750D">
        <w:rPr>
          <w:rFonts w:ascii="Times New Roman" w:hAnsi="Times New Roman" w:cs="Times New Roman"/>
          <w:sz w:val="24"/>
          <w:szCs w:val="24"/>
        </w:rPr>
        <w:t>We were also</w:t>
      </w:r>
      <w:r w:rsidR="00D56087">
        <w:rPr>
          <w:rFonts w:ascii="Times New Roman" w:hAnsi="Times New Roman" w:cs="Times New Roman"/>
          <w:sz w:val="24"/>
          <w:szCs w:val="24"/>
        </w:rPr>
        <w:t xml:space="preserve"> were</w:t>
      </w:r>
      <w:r w:rsidR="003D223A" w:rsidRPr="0069750D">
        <w:rPr>
          <w:rFonts w:ascii="Times New Roman" w:hAnsi="Times New Roman" w:cs="Times New Roman"/>
          <w:sz w:val="24"/>
          <w:szCs w:val="24"/>
        </w:rPr>
        <w:t xml:space="preserve"> unable to </w:t>
      </w:r>
      <w:r w:rsidR="00D56087">
        <w:rPr>
          <w:rFonts w:ascii="Times New Roman" w:hAnsi="Times New Roman" w:cs="Times New Roman"/>
          <w:sz w:val="24"/>
          <w:szCs w:val="24"/>
        </w:rPr>
        <w:t>compare results to</w:t>
      </w:r>
      <w:r w:rsidR="003D223A" w:rsidRPr="0069750D">
        <w:rPr>
          <w:rFonts w:ascii="Times New Roman" w:hAnsi="Times New Roman" w:cs="Times New Roman"/>
          <w:sz w:val="24"/>
          <w:szCs w:val="24"/>
        </w:rPr>
        <w:t xml:space="preserve"> an </w:t>
      </w:r>
      <w:r w:rsidR="003D223A" w:rsidRPr="0069750D">
        <w:rPr>
          <w:rFonts w:ascii="Times New Roman" w:hAnsi="Times New Roman" w:cs="Times New Roman"/>
          <w:sz w:val="24"/>
          <w:szCs w:val="24"/>
        </w:rPr>
        <w:lastRenderedPageBreak/>
        <w:t>external cohort for validation.</w:t>
      </w:r>
      <w:r w:rsidR="003D223A" w:rsidRPr="00D56087">
        <w:rPr>
          <w:rFonts w:ascii="Times New Roman" w:hAnsi="Times New Roman" w:cs="Times New Roman"/>
          <w:sz w:val="24"/>
          <w:szCs w:val="24"/>
        </w:rPr>
        <w:t xml:space="preserve"> </w:t>
      </w:r>
      <w:r w:rsidR="003D223A" w:rsidRPr="0069750D">
        <w:rPr>
          <w:rFonts w:ascii="Times New Roman" w:hAnsi="Times New Roman" w:cs="Times New Roman"/>
          <w:sz w:val="24"/>
          <w:szCs w:val="24"/>
        </w:rPr>
        <w:t>The requirement of multiple LPs with CSF A</w:t>
      </w:r>
      <w:r w:rsidR="00D56087">
        <w:rPr>
          <w:rFonts w:ascii="Symbol" w:hAnsi="Symbol" w:cs="Times New Roman"/>
          <w:sz w:val="24"/>
          <w:szCs w:val="24"/>
        </w:rPr>
        <w:t></w:t>
      </w:r>
      <w:r w:rsidR="003D223A" w:rsidRPr="0069750D">
        <w:rPr>
          <w:rFonts w:ascii="Times New Roman" w:hAnsi="Times New Roman" w:cs="Times New Roman"/>
          <w:sz w:val="24"/>
          <w:szCs w:val="24"/>
        </w:rPr>
        <w:t xml:space="preserve">42 and CSF </w:t>
      </w:r>
      <w:r w:rsidR="00580042" w:rsidRPr="0069750D">
        <w:rPr>
          <w:rFonts w:ascii="Times New Roman" w:hAnsi="Times New Roman" w:cs="Times New Roman"/>
          <w:sz w:val="24"/>
          <w:szCs w:val="24"/>
        </w:rPr>
        <w:t>pTau</w:t>
      </w:r>
      <w:r w:rsidR="00580042" w:rsidRPr="0069750D">
        <w:rPr>
          <w:rFonts w:ascii="Times New Roman" w:hAnsi="Times New Roman" w:cs="Times New Roman"/>
          <w:sz w:val="24"/>
          <w:szCs w:val="24"/>
          <w:vertAlign w:val="subscript"/>
        </w:rPr>
        <w:t>181</w:t>
      </w:r>
      <w:r w:rsidR="00580042" w:rsidRPr="0069750D">
        <w:rPr>
          <w:rFonts w:ascii="Times New Roman" w:hAnsi="Times New Roman" w:cs="Times New Roman"/>
          <w:sz w:val="24"/>
          <w:szCs w:val="24"/>
        </w:rPr>
        <w:t xml:space="preserve"> </w:t>
      </w:r>
      <w:r w:rsidR="003D223A" w:rsidRPr="0069750D">
        <w:rPr>
          <w:rFonts w:ascii="Times New Roman" w:hAnsi="Times New Roman" w:cs="Times New Roman"/>
          <w:sz w:val="24"/>
          <w:szCs w:val="24"/>
        </w:rPr>
        <w:t xml:space="preserve">for unsupervised classification in addition to needing fully </w:t>
      </w:r>
      <w:r w:rsidR="00D31764" w:rsidRPr="0069750D">
        <w:rPr>
          <w:rFonts w:ascii="Times New Roman" w:hAnsi="Times New Roman" w:cs="Times New Roman"/>
          <w:sz w:val="24"/>
          <w:szCs w:val="24"/>
        </w:rPr>
        <w:t>multiplexed</w:t>
      </w:r>
      <w:r w:rsidR="003D223A" w:rsidRPr="0069750D">
        <w:rPr>
          <w:rFonts w:ascii="Times New Roman" w:hAnsi="Times New Roman" w:cs="Times New Roman"/>
          <w:sz w:val="24"/>
          <w:szCs w:val="24"/>
        </w:rPr>
        <w:t xml:space="preserve"> proteomics via CSF makes this a unique dataset. We hope in the future </w:t>
      </w:r>
      <w:r w:rsidR="00D56087" w:rsidRPr="0069750D">
        <w:rPr>
          <w:rFonts w:ascii="Times New Roman" w:hAnsi="Times New Roman" w:cs="Times New Roman"/>
          <w:sz w:val="24"/>
          <w:szCs w:val="24"/>
        </w:rPr>
        <w:t>that additional</w:t>
      </w:r>
      <w:r w:rsidR="003D223A" w:rsidRPr="0069750D">
        <w:rPr>
          <w:rFonts w:ascii="Times New Roman" w:hAnsi="Times New Roman" w:cs="Times New Roman"/>
          <w:sz w:val="24"/>
          <w:szCs w:val="24"/>
        </w:rPr>
        <w:t xml:space="preserve"> highly characterized longitudinal </w:t>
      </w:r>
      <w:r w:rsidR="00D56087">
        <w:rPr>
          <w:rFonts w:ascii="Times New Roman" w:hAnsi="Times New Roman" w:cs="Times New Roman"/>
          <w:sz w:val="24"/>
          <w:szCs w:val="24"/>
        </w:rPr>
        <w:t xml:space="preserve">CSF </w:t>
      </w:r>
      <w:r w:rsidR="003D223A" w:rsidRPr="0069750D">
        <w:rPr>
          <w:rFonts w:ascii="Times New Roman" w:hAnsi="Times New Roman" w:cs="Times New Roman"/>
          <w:sz w:val="24"/>
          <w:szCs w:val="24"/>
        </w:rPr>
        <w:t>samples become available for analysis.</w:t>
      </w:r>
      <w:r w:rsidR="00552A9B" w:rsidRPr="0069750D">
        <w:rPr>
          <w:rFonts w:ascii="Times New Roman" w:hAnsi="Times New Roman" w:cs="Times New Roman"/>
          <w:sz w:val="24"/>
          <w:szCs w:val="24"/>
        </w:rPr>
        <w:t xml:space="preserve"> Future collection of longitudinal PET Tau images could also greatly enhance this dataset and allow for a more complete investigation of tau progression in this cohort.</w:t>
      </w:r>
      <w:r w:rsidR="00A952D5">
        <w:rPr>
          <w:rFonts w:ascii="Times New Roman" w:hAnsi="Times New Roman" w:cs="Times New Roman"/>
          <w:sz w:val="24"/>
          <w:szCs w:val="24"/>
        </w:rPr>
        <w:t xml:space="preserve"> At this stage of analysis, our results are largely descriptive and hypothesis generating rather than conclusively establishing links between specific proteome expression and amyloid and tau pathology. This is an important first step, but does not identify optimal drug targets or definitively establish the mechanisms associated with AT(N) pathological development.</w:t>
      </w:r>
    </w:p>
    <w:p w14:paraId="3F3D183F" w14:textId="507DC447" w:rsidR="00035AD4" w:rsidRPr="004D49B2" w:rsidRDefault="00035AD4" w:rsidP="008F70CC">
      <w:pPr>
        <w:rPr>
          <w:rFonts w:ascii="Times New Roman" w:hAnsi="Times New Roman" w:cs="Times New Roman"/>
          <w:b/>
          <w:sz w:val="32"/>
          <w:szCs w:val="32"/>
        </w:rPr>
      </w:pPr>
      <w:r w:rsidRPr="004D49B2">
        <w:rPr>
          <w:rFonts w:ascii="Times New Roman" w:hAnsi="Times New Roman" w:cs="Times New Roman"/>
          <w:b/>
          <w:sz w:val="32"/>
          <w:szCs w:val="32"/>
        </w:rPr>
        <w:t>Conclusions</w:t>
      </w:r>
    </w:p>
    <w:p w14:paraId="5B509637" w14:textId="4D3E643A" w:rsidR="008E665A" w:rsidRDefault="00222BF2" w:rsidP="00222BF2">
      <w:pPr>
        <w:rPr>
          <w:rFonts w:ascii="Times New Roman" w:hAnsi="Times New Roman" w:cs="Times New Roman"/>
          <w:color w:val="000000"/>
          <w:sz w:val="24"/>
          <w:szCs w:val="24"/>
        </w:rPr>
      </w:pPr>
      <w:r w:rsidRPr="00D27767">
        <w:rPr>
          <w:rFonts w:ascii="Times New Roman" w:hAnsi="Times New Roman" w:cs="Times New Roman"/>
          <w:color w:val="000000"/>
          <w:sz w:val="24"/>
          <w:szCs w:val="24"/>
        </w:rPr>
        <w:t xml:space="preserve">Our findings on both the timing of amyloid and </w:t>
      </w:r>
      <w:r w:rsidR="00F142C7">
        <w:rPr>
          <w:rFonts w:ascii="Times New Roman" w:hAnsi="Times New Roman" w:cs="Times New Roman"/>
          <w:color w:val="000000"/>
          <w:sz w:val="24"/>
          <w:szCs w:val="24"/>
        </w:rPr>
        <w:t xml:space="preserve">aggregated </w:t>
      </w:r>
      <w:r w:rsidRPr="00D27767">
        <w:rPr>
          <w:rFonts w:ascii="Times New Roman" w:hAnsi="Times New Roman" w:cs="Times New Roman"/>
          <w:color w:val="000000"/>
          <w:sz w:val="24"/>
          <w:szCs w:val="24"/>
        </w:rPr>
        <w:t xml:space="preserve">tau development, and the ability of </w:t>
      </w:r>
      <w:r>
        <w:rPr>
          <w:rFonts w:ascii="Times New Roman" w:hAnsi="Times New Roman" w:cs="Times New Roman"/>
          <w:color w:val="000000"/>
          <w:sz w:val="24"/>
          <w:szCs w:val="24"/>
        </w:rPr>
        <w:t>the CSF proteome</w:t>
      </w:r>
      <w:r w:rsidRPr="00D27767">
        <w:rPr>
          <w:rFonts w:ascii="Times New Roman" w:hAnsi="Times New Roman" w:cs="Times New Roman"/>
          <w:color w:val="000000"/>
          <w:sz w:val="24"/>
          <w:szCs w:val="24"/>
        </w:rPr>
        <w:t xml:space="preserve"> to classify these groupings have important implications for clinical trials. </w:t>
      </w:r>
      <w:r w:rsidR="00A952D5">
        <w:rPr>
          <w:rFonts w:ascii="Times New Roman" w:hAnsi="Times New Roman" w:cs="Times New Roman"/>
          <w:color w:val="000000"/>
          <w:sz w:val="24"/>
          <w:szCs w:val="24"/>
        </w:rPr>
        <w:t>As previously suggested in other works, specific AD subtypes may be responsive to different types of therapies</w:t>
      </w:r>
      <w:sdt>
        <w:sdtPr>
          <w:rPr>
            <w:rFonts w:ascii="Times New Roman" w:hAnsi="Times New Roman" w:cs="Times New Roman"/>
            <w:color w:val="000000"/>
            <w:sz w:val="24"/>
            <w:szCs w:val="24"/>
            <w:vertAlign w:val="superscript"/>
          </w:rPr>
          <w:tag w:val="MENDELEY_CITATION_v3_eyJjaXRhdGlvbklEIjoiTUVOREVMRVlfQ0lUQVRJT05fODVmMTgzMTktYWM5Yy00MDdlLWIzZTQtOThkMzA5NmI3ZjZl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628811766"/>
          <w:placeholder>
            <w:docPart w:val="DefaultPlaceholder_-1854013440"/>
          </w:placeholder>
        </w:sdtPr>
        <w:sdtContent>
          <w:ins w:id="977" w:author="Wisch, Julie" w:date="2022-09-28T11:06:00Z">
            <w:r w:rsidR="008256BA" w:rsidRPr="008256BA">
              <w:rPr>
                <w:rFonts w:ascii="Times New Roman" w:hAnsi="Times New Roman" w:cs="Times New Roman"/>
                <w:color w:val="000000"/>
                <w:sz w:val="24"/>
                <w:szCs w:val="24"/>
                <w:vertAlign w:val="superscript"/>
              </w:rPr>
              <w:t>12</w:t>
            </w:r>
          </w:ins>
          <w:del w:id="978" w:author="Wisch, Julie" w:date="2022-09-28T10:24:00Z">
            <w:r w:rsidR="00143020" w:rsidRPr="008256BA" w:rsidDel="00733317">
              <w:rPr>
                <w:rFonts w:ascii="Times New Roman" w:hAnsi="Times New Roman" w:cs="Times New Roman"/>
                <w:color w:val="000000"/>
                <w:sz w:val="24"/>
                <w:szCs w:val="24"/>
                <w:vertAlign w:val="superscript"/>
              </w:rPr>
              <w:delText>12</w:delText>
            </w:r>
          </w:del>
        </w:sdtContent>
      </w:sdt>
      <w:r w:rsidR="00A952D5">
        <w:rPr>
          <w:rFonts w:ascii="Times New Roman" w:hAnsi="Times New Roman" w:cs="Times New Roman"/>
          <w:color w:val="000000"/>
          <w:sz w:val="24"/>
          <w:szCs w:val="24"/>
        </w:rPr>
        <w:t xml:space="preserve">. </w:t>
      </w:r>
      <w:r w:rsidRPr="00D27767">
        <w:rPr>
          <w:rFonts w:ascii="Times New Roman" w:hAnsi="Times New Roman" w:cs="Times New Roman"/>
          <w:color w:val="000000"/>
          <w:sz w:val="24"/>
          <w:szCs w:val="24"/>
        </w:rPr>
        <w:t xml:space="preserve">In therapies that focus on the AT(N), here we highlight heterogeneity in amyloid and tau development. The AD </w:t>
      </w:r>
      <w:r w:rsidR="008053F7">
        <w:rPr>
          <w:rFonts w:ascii="Times New Roman" w:hAnsi="Times New Roman" w:cs="Times New Roman"/>
          <w:color w:val="000000"/>
          <w:sz w:val="24"/>
          <w:szCs w:val="24"/>
        </w:rPr>
        <w:t>Biomarker Positive</w:t>
      </w:r>
      <w:r w:rsidRPr="00D27767">
        <w:rPr>
          <w:rFonts w:ascii="Times New Roman" w:hAnsi="Times New Roman" w:cs="Times New Roman"/>
          <w:color w:val="000000"/>
          <w:sz w:val="24"/>
          <w:szCs w:val="24"/>
        </w:rPr>
        <w:t xml:space="preserve"> group </w:t>
      </w:r>
      <w:r w:rsidR="00D56087">
        <w:rPr>
          <w:rFonts w:ascii="Times New Roman" w:hAnsi="Times New Roman" w:cs="Times New Roman"/>
          <w:color w:val="000000"/>
          <w:sz w:val="24"/>
          <w:szCs w:val="24"/>
        </w:rPr>
        <w:t>developed</w:t>
      </w:r>
      <w:r w:rsidR="00D56087" w:rsidRPr="00D27767">
        <w:rPr>
          <w:rFonts w:ascii="Times New Roman" w:hAnsi="Times New Roman" w:cs="Times New Roman"/>
          <w:color w:val="000000"/>
          <w:sz w:val="24"/>
          <w:szCs w:val="24"/>
        </w:rPr>
        <w:t xml:space="preserve"> </w:t>
      </w:r>
      <w:r w:rsidRPr="00D27767">
        <w:rPr>
          <w:rFonts w:ascii="Times New Roman" w:hAnsi="Times New Roman" w:cs="Times New Roman"/>
          <w:color w:val="000000"/>
          <w:sz w:val="24"/>
          <w:szCs w:val="24"/>
        </w:rPr>
        <w:t>amyloid and tau pathology before age 50</w:t>
      </w:r>
      <w:r w:rsidR="00FA3A19">
        <w:rPr>
          <w:rFonts w:ascii="Times New Roman" w:hAnsi="Times New Roman" w:cs="Times New Roman"/>
          <w:color w:val="000000"/>
          <w:sz w:val="24"/>
          <w:szCs w:val="24"/>
        </w:rPr>
        <w:t xml:space="preserve"> years old</w:t>
      </w:r>
      <w:r w:rsidRPr="00D27767">
        <w:rPr>
          <w:rFonts w:ascii="Times New Roman" w:hAnsi="Times New Roman" w:cs="Times New Roman"/>
          <w:color w:val="000000"/>
          <w:sz w:val="24"/>
          <w:szCs w:val="24"/>
        </w:rPr>
        <w:t xml:space="preserve">, suggesting very early intervention is necessary </w:t>
      </w:r>
      <w:r w:rsidR="00D56087">
        <w:rPr>
          <w:rFonts w:ascii="Times New Roman" w:hAnsi="Times New Roman" w:cs="Times New Roman"/>
          <w:color w:val="000000"/>
          <w:sz w:val="24"/>
          <w:szCs w:val="24"/>
        </w:rPr>
        <w:t>for</w:t>
      </w:r>
      <w:r w:rsidR="00D56087" w:rsidRPr="00D27767">
        <w:rPr>
          <w:rFonts w:ascii="Times New Roman" w:hAnsi="Times New Roman" w:cs="Times New Roman"/>
          <w:color w:val="000000"/>
          <w:sz w:val="24"/>
          <w:szCs w:val="24"/>
        </w:rPr>
        <w:t xml:space="preserve"> </w:t>
      </w:r>
      <w:r w:rsidRPr="00D27767">
        <w:rPr>
          <w:rFonts w:ascii="Times New Roman" w:hAnsi="Times New Roman" w:cs="Times New Roman"/>
          <w:color w:val="000000"/>
          <w:sz w:val="24"/>
          <w:szCs w:val="24"/>
        </w:rPr>
        <w:t xml:space="preserve">this group. The </w:t>
      </w:r>
      <w:r w:rsidR="008A2FEF">
        <w:rPr>
          <w:rFonts w:ascii="Times New Roman" w:hAnsi="Times New Roman" w:cs="Times New Roman"/>
          <w:color w:val="000000"/>
          <w:sz w:val="24"/>
          <w:szCs w:val="24"/>
        </w:rPr>
        <w:t>Intermediate</w:t>
      </w:r>
      <w:r w:rsidRPr="00D27767">
        <w:rPr>
          <w:rFonts w:ascii="Times New Roman" w:hAnsi="Times New Roman" w:cs="Times New Roman"/>
          <w:color w:val="000000"/>
          <w:sz w:val="24"/>
          <w:szCs w:val="24"/>
        </w:rPr>
        <w:t xml:space="preserve"> </w:t>
      </w:r>
      <w:r w:rsidR="008053F7">
        <w:rPr>
          <w:rFonts w:ascii="Times New Roman" w:hAnsi="Times New Roman" w:cs="Times New Roman"/>
          <w:color w:val="000000"/>
          <w:sz w:val="24"/>
          <w:szCs w:val="24"/>
        </w:rPr>
        <w:t>AD Biomarker</w:t>
      </w:r>
      <w:ins w:id="979" w:author="Wisch, Julie" w:date="2022-09-28T09:49:00Z">
        <w:r w:rsidR="00334BDB">
          <w:rPr>
            <w:rFonts w:ascii="Times New Roman" w:hAnsi="Times New Roman" w:cs="Times New Roman"/>
            <w:color w:val="000000"/>
            <w:sz w:val="24"/>
            <w:szCs w:val="24"/>
          </w:rPr>
          <w:t>s</w:t>
        </w:r>
      </w:ins>
      <w:r w:rsidRPr="00D27767">
        <w:rPr>
          <w:rFonts w:ascii="Times New Roman" w:hAnsi="Times New Roman" w:cs="Times New Roman"/>
          <w:color w:val="000000"/>
          <w:sz w:val="24"/>
          <w:szCs w:val="24"/>
        </w:rPr>
        <w:t xml:space="preserve"> group develop</w:t>
      </w:r>
      <w:r w:rsidR="00D56087">
        <w:rPr>
          <w:rFonts w:ascii="Times New Roman" w:hAnsi="Times New Roman" w:cs="Times New Roman"/>
          <w:color w:val="000000"/>
          <w:sz w:val="24"/>
          <w:szCs w:val="24"/>
        </w:rPr>
        <w:t>ed</w:t>
      </w:r>
      <w:r w:rsidRPr="00D27767">
        <w:rPr>
          <w:rFonts w:ascii="Times New Roman" w:hAnsi="Times New Roman" w:cs="Times New Roman"/>
          <w:color w:val="000000"/>
          <w:sz w:val="24"/>
          <w:szCs w:val="24"/>
        </w:rPr>
        <w:t xml:space="preserve"> significant tau pathology before becoming amyloid positive. Perhaps amyloid-reducing agents would demonstrate less efficacy in this group, as they do not seem to require amyloid positivity </w:t>
      </w:r>
      <w:r w:rsidR="00D56087">
        <w:rPr>
          <w:rFonts w:ascii="Times New Roman" w:hAnsi="Times New Roman" w:cs="Times New Roman"/>
          <w:color w:val="000000"/>
          <w:sz w:val="24"/>
          <w:szCs w:val="24"/>
        </w:rPr>
        <w:t>before</w:t>
      </w:r>
      <w:r w:rsidRPr="00D27767">
        <w:rPr>
          <w:rFonts w:ascii="Times New Roman" w:hAnsi="Times New Roman" w:cs="Times New Roman"/>
          <w:color w:val="000000"/>
          <w:sz w:val="24"/>
          <w:szCs w:val="24"/>
        </w:rPr>
        <w:t xml:space="preserve"> developing substantial tau</w:t>
      </w:r>
      <w:r w:rsidR="00D56087">
        <w:rPr>
          <w:rFonts w:ascii="Times New Roman" w:hAnsi="Times New Roman" w:cs="Times New Roman"/>
          <w:color w:val="000000"/>
          <w:sz w:val="24"/>
          <w:szCs w:val="24"/>
        </w:rPr>
        <w:t xml:space="preserve"> burden</w:t>
      </w:r>
      <w:r w:rsidRPr="00D27767">
        <w:rPr>
          <w:rFonts w:ascii="Times New Roman" w:hAnsi="Times New Roman" w:cs="Times New Roman"/>
          <w:color w:val="000000"/>
          <w:sz w:val="24"/>
          <w:szCs w:val="24"/>
        </w:rPr>
        <w:t>. We also identif</w:t>
      </w:r>
      <w:r w:rsidR="00D56087">
        <w:rPr>
          <w:rFonts w:ascii="Times New Roman" w:hAnsi="Times New Roman" w:cs="Times New Roman"/>
          <w:color w:val="000000"/>
          <w:sz w:val="24"/>
          <w:szCs w:val="24"/>
        </w:rPr>
        <w:t>ied additional</w:t>
      </w:r>
      <w:r w:rsidRPr="00D27767">
        <w:rPr>
          <w:rFonts w:ascii="Times New Roman" w:hAnsi="Times New Roman" w:cs="Times New Roman"/>
          <w:color w:val="000000"/>
          <w:sz w:val="24"/>
          <w:szCs w:val="24"/>
        </w:rPr>
        <w:t xml:space="preserve"> potential non-AT(N) related targets for prospective AD drug development, including BBB integrity</w:t>
      </w:r>
      <w:del w:id="980" w:author="Wisch, Julie" w:date="2022-09-28T09:50:00Z">
        <w:r w:rsidRPr="00D27767" w:rsidDel="00334BDB">
          <w:rPr>
            <w:rFonts w:ascii="Times New Roman" w:hAnsi="Times New Roman" w:cs="Times New Roman"/>
            <w:color w:val="000000"/>
            <w:sz w:val="24"/>
            <w:szCs w:val="24"/>
          </w:rPr>
          <w:delText>, liver</w:delText>
        </w:r>
      </w:del>
      <w:ins w:id="981" w:author="Wisch, Julie" w:date="2022-09-28T09:50:00Z">
        <w:r w:rsidR="00334BDB">
          <w:rPr>
            <w:rFonts w:ascii="Times New Roman" w:hAnsi="Times New Roman" w:cs="Times New Roman"/>
            <w:color w:val="000000"/>
            <w:sz w:val="24"/>
            <w:szCs w:val="24"/>
          </w:rPr>
          <w:t>, immune</w:t>
        </w:r>
      </w:ins>
      <w:r w:rsidRPr="00D27767">
        <w:rPr>
          <w:rFonts w:ascii="Times New Roman" w:hAnsi="Times New Roman" w:cs="Times New Roman"/>
          <w:color w:val="000000"/>
          <w:sz w:val="24"/>
          <w:szCs w:val="24"/>
        </w:rPr>
        <w:t xml:space="preserve"> function</w:t>
      </w:r>
      <w:r w:rsidR="00D56087">
        <w:rPr>
          <w:rFonts w:ascii="Times New Roman" w:hAnsi="Times New Roman" w:cs="Times New Roman"/>
          <w:color w:val="000000"/>
          <w:sz w:val="24"/>
          <w:szCs w:val="24"/>
        </w:rPr>
        <w:t>,</w:t>
      </w:r>
      <w:r w:rsidR="00A952D5">
        <w:rPr>
          <w:rFonts w:ascii="Times New Roman" w:hAnsi="Times New Roman" w:cs="Times New Roman"/>
          <w:color w:val="000000"/>
          <w:sz w:val="24"/>
          <w:szCs w:val="24"/>
        </w:rPr>
        <w:t xml:space="preserve"> and neuroinflammation. </w:t>
      </w:r>
    </w:p>
    <w:p w14:paraId="2EB17839" w14:textId="77777777" w:rsidR="001D136D" w:rsidRPr="0074665F" w:rsidRDefault="001D136D" w:rsidP="001D136D">
      <w:pPr>
        <w:pStyle w:val="Heading1"/>
        <w:spacing w:line="360" w:lineRule="auto"/>
        <w:rPr>
          <w:color w:val="000000" w:themeColor="text1"/>
        </w:rPr>
      </w:pPr>
      <w:r w:rsidRPr="0074665F">
        <w:rPr>
          <w:color w:val="000000" w:themeColor="text1"/>
        </w:rPr>
        <w:t xml:space="preserve">Acknowledgements </w:t>
      </w:r>
    </w:p>
    <w:p w14:paraId="54ED6587" w14:textId="61D7B727" w:rsidR="001D136D" w:rsidRDefault="001D136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acknowledge Dr. Duber Gomez-Fonseca for his assistance in searching for potential validation datasets for this project. </w:t>
      </w:r>
    </w:p>
    <w:p w14:paraId="325CDEB0" w14:textId="1E10FF5A" w:rsidR="001D136D" w:rsidRDefault="001D136D" w:rsidP="001D136D">
      <w:pPr>
        <w:pStyle w:val="Heading1"/>
        <w:spacing w:line="360" w:lineRule="auto"/>
        <w:rPr>
          <w:color w:val="000000" w:themeColor="text1"/>
        </w:rPr>
      </w:pPr>
      <w:r w:rsidRPr="0074665F">
        <w:rPr>
          <w:color w:val="000000" w:themeColor="text1"/>
        </w:rPr>
        <w:t xml:space="preserve">Funding </w:t>
      </w:r>
    </w:p>
    <w:p w14:paraId="40EA3E4B" w14:textId="77777777" w:rsidR="001D136D" w:rsidRPr="00811A8E" w:rsidRDefault="001D136D" w:rsidP="001D136D">
      <w:pPr>
        <w:rPr>
          <w:rFonts w:ascii="Times New Roman" w:hAnsi="Times New Roman" w:cs="Times New Roman"/>
          <w:sz w:val="24"/>
          <w:szCs w:val="24"/>
        </w:rPr>
      </w:pPr>
      <w:r w:rsidRPr="00811A8E">
        <w:rPr>
          <w:rFonts w:ascii="Times New Roman" w:hAnsi="Times New Roman" w:cs="Times New Roman"/>
          <w:sz w:val="24"/>
          <w:szCs w:val="24"/>
        </w:rPr>
        <w:t xml:space="preserve">This work was funded by the National Institute of Health (NIH) grants R01NR012907 (BA), R01NR012657 (BA), R01NR014449 (BA), </w:t>
      </w:r>
      <w:r w:rsidRPr="00E765BD">
        <w:rPr>
          <w:rFonts w:ascii="Times New Roman" w:hAnsi="Times New Roman" w:cs="Times New Roman"/>
          <w:color w:val="192837"/>
          <w:spacing w:val="5"/>
          <w:sz w:val="24"/>
          <w:szCs w:val="24"/>
          <w:shd w:val="clear" w:color="auto" w:fill="FFFFFF"/>
        </w:rPr>
        <w:t xml:space="preserve">RF1AG053303 (CC), RF1AG058501 (CC), U01AG058922 (CC), </w:t>
      </w:r>
      <w:r w:rsidRPr="00811A8E">
        <w:rPr>
          <w:rFonts w:ascii="Times New Roman" w:hAnsi="Times New Roman" w:cs="Times New Roman"/>
          <w:sz w:val="24"/>
          <w:szCs w:val="24"/>
        </w:rPr>
        <w:t>K01</w:t>
      </w:r>
      <w:r w:rsidRPr="00811A8E">
        <w:rPr>
          <w:rFonts w:ascii="Times New Roman" w:hAnsi="Times New Roman" w:cs="Times New Roman"/>
          <w:noProof/>
          <w:sz w:val="24"/>
          <w:szCs w:val="24"/>
        </w:rPr>
        <w:t xml:space="preserve"> </w:t>
      </w:r>
      <w:r w:rsidRPr="00811A8E">
        <w:rPr>
          <w:rFonts w:ascii="Times New Roman" w:hAnsi="Times New Roman" w:cs="Times New Roman"/>
          <w:sz w:val="24"/>
          <w:szCs w:val="24"/>
        </w:rPr>
        <w:t>AG053474</w:t>
      </w:r>
      <w:r w:rsidRPr="00811A8E">
        <w:rPr>
          <w:rFonts w:ascii="Times New Roman" w:hAnsi="Times New Roman" w:cs="Times New Roman"/>
          <w:noProof/>
          <w:sz w:val="24"/>
          <w:szCs w:val="24"/>
        </w:rPr>
        <w:t xml:space="preserve"> (BG), </w:t>
      </w:r>
      <w:r w:rsidRPr="00811A8E">
        <w:rPr>
          <w:rFonts w:ascii="Times New Roman" w:hAnsi="Times New Roman" w:cs="Times New Roman"/>
          <w:sz w:val="24"/>
          <w:szCs w:val="24"/>
        </w:rPr>
        <w:t>P30 AG066444 (JCM), P01AG003991 (JCM), P01AG026276 (JCM), U19 AG032438 (JCM), and U19 AG024904 (JCM). This work was also supported by the generous support of the Barnes-Jewish Hospital; the Washington University Institute of Clinical and Translational Sciences Foundation (UL1 TR000448); the Hope Center for Neurological Disorders; the Paula and Rodger O. Riney Fund; the Daniel J Brennan MD Fund; and Fred Simmons Olga Mohan Fund and the Chuck Zuckerberg Initiative (CZI)  .</w:t>
      </w:r>
    </w:p>
    <w:p w14:paraId="756492E4" w14:textId="77777777" w:rsidR="001D136D" w:rsidRPr="00900B3E" w:rsidRDefault="001D136D" w:rsidP="001D136D">
      <w:pPr>
        <w:rPr>
          <w:rFonts w:ascii="Times New Roman" w:hAnsi="Times New Roman" w:cs="Times New Roman"/>
          <w:sz w:val="24"/>
          <w:szCs w:val="24"/>
        </w:rPr>
      </w:pPr>
      <w:r w:rsidRPr="003E7404">
        <w:rPr>
          <w:rFonts w:ascii="Times New Roman" w:hAnsi="Times New Roman" w:cs="Times New Roman"/>
          <w:sz w:val="24"/>
          <w:szCs w:val="24"/>
        </w:rPr>
        <w:lastRenderedPageBreak/>
        <w:t xml:space="preserve">This work was supported by access to equipment made possible by the Hope Center for Neurological Disorders, the Neurogenomics and Informatics Center (NGI: </w:t>
      </w:r>
      <w:r w:rsidR="006761F9">
        <w:fldChar w:fldCharType="begin"/>
      </w:r>
      <w:r w:rsidR="006761F9">
        <w:instrText xml:space="preserve"> HYPERLINK "https://neurogenomics.wustl.edu/" </w:instrText>
      </w:r>
      <w:r w:rsidR="006761F9">
        <w:fldChar w:fldCharType="separate"/>
      </w:r>
      <w:r w:rsidRPr="00A359F9">
        <w:rPr>
          <w:rStyle w:val="Hyperlink"/>
          <w:rFonts w:ascii="Times New Roman" w:hAnsi="Times New Roman" w:cs="Times New Roman"/>
          <w:sz w:val="24"/>
          <w:szCs w:val="24"/>
        </w:rPr>
        <w:t>https://neurogenomics.wustl.edu/</w:t>
      </w:r>
      <w:r w:rsidR="006761F9">
        <w:rPr>
          <w:rStyle w:val="Hyperlink"/>
          <w:rFonts w:ascii="Times New Roman" w:hAnsi="Times New Roman" w:cs="Times New Roman"/>
          <w:sz w:val="24"/>
          <w:szCs w:val="24"/>
        </w:rPr>
        <w:fldChar w:fldCharType="end"/>
      </w:r>
      <w:r w:rsidRPr="003E7404">
        <w:rPr>
          <w:rFonts w:ascii="Times New Roman" w:hAnsi="Times New Roman" w:cs="Times New Roman"/>
          <w:sz w:val="24"/>
          <w:szCs w:val="24"/>
        </w:rPr>
        <w:t>)</w:t>
      </w:r>
      <w:r>
        <w:rPr>
          <w:rFonts w:ascii="Times New Roman" w:hAnsi="Times New Roman" w:cs="Times New Roman"/>
          <w:sz w:val="24"/>
          <w:szCs w:val="24"/>
        </w:rPr>
        <w:t xml:space="preserve"> </w:t>
      </w:r>
      <w:r w:rsidRPr="003E7404">
        <w:rPr>
          <w:rFonts w:ascii="Times New Roman" w:hAnsi="Times New Roman" w:cs="Times New Roman"/>
          <w:sz w:val="24"/>
          <w:szCs w:val="24"/>
        </w:rPr>
        <w:t>and the Departments of Neurology and Psychiatry at Washington University School of Medicine.</w:t>
      </w:r>
    </w:p>
    <w:p w14:paraId="0D20DDD0" w14:textId="77777777" w:rsidR="001D136D" w:rsidRPr="001D136D" w:rsidRDefault="001D136D" w:rsidP="001D136D"/>
    <w:p w14:paraId="1FB75FCC" w14:textId="77777777" w:rsidR="001D136D" w:rsidRPr="0074665F" w:rsidRDefault="001D136D" w:rsidP="001D136D">
      <w:pPr>
        <w:pStyle w:val="Heading1"/>
        <w:spacing w:line="360" w:lineRule="auto"/>
        <w:rPr>
          <w:color w:val="000000" w:themeColor="text1"/>
        </w:rPr>
      </w:pPr>
      <w:r w:rsidRPr="0074665F">
        <w:rPr>
          <w:color w:val="000000" w:themeColor="text1"/>
        </w:rPr>
        <w:t xml:space="preserve">Competing interests </w:t>
      </w:r>
    </w:p>
    <w:p w14:paraId="7020D7AB"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Julie K. Wisch reports no disclosures</w:t>
      </w:r>
    </w:p>
    <w:p w14:paraId="36FE9CC1" w14:textId="77777777" w:rsidR="001D136D" w:rsidRPr="006C7483" w:rsidRDefault="001D136D" w:rsidP="001D136D">
      <w:pPr>
        <w:spacing w:line="240" w:lineRule="auto"/>
        <w:contextualSpacing/>
        <w:rPr>
          <w:rFonts w:ascii="Times New Roman" w:hAnsi="Times New Roman" w:cs="Times New Roman"/>
          <w:sz w:val="24"/>
          <w:szCs w:val="24"/>
        </w:rPr>
      </w:pPr>
    </w:p>
    <w:p w14:paraId="60D065AA"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Omar H. Butt reports no disclosures</w:t>
      </w:r>
    </w:p>
    <w:p w14:paraId="35D90486" w14:textId="77777777" w:rsidR="001D136D" w:rsidRPr="006C7483" w:rsidRDefault="001D136D" w:rsidP="001D136D">
      <w:pPr>
        <w:spacing w:line="240" w:lineRule="auto"/>
        <w:contextualSpacing/>
        <w:rPr>
          <w:rFonts w:ascii="Times New Roman" w:hAnsi="Times New Roman" w:cs="Times New Roman"/>
          <w:sz w:val="24"/>
          <w:szCs w:val="24"/>
        </w:rPr>
      </w:pPr>
    </w:p>
    <w:p w14:paraId="618F5362"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Brian Gordon reports no disclosures</w:t>
      </w:r>
    </w:p>
    <w:p w14:paraId="527EB41C" w14:textId="77777777" w:rsidR="001D136D" w:rsidRPr="006C7483" w:rsidRDefault="001D136D" w:rsidP="001D136D">
      <w:pPr>
        <w:spacing w:line="240" w:lineRule="auto"/>
        <w:contextualSpacing/>
        <w:rPr>
          <w:rFonts w:ascii="Times New Roman" w:hAnsi="Times New Roman" w:cs="Times New Roman"/>
          <w:sz w:val="24"/>
          <w:szCs w:val="24"/>
        </w:rPr>
      </w:pPr>
    </w:p>
    <w:p w14:paraId="61D08A62" w14:textId="77777777" w:rsidR="001D136D" w:rsidRPr="006C7483" w:rsidRDefault="001D136D" w:rsidP="001D136D">
      <w:pPr>
        <w:spacing w:after="120" w:line="360" w:lineRule="auto"/>
        <w:jc w:val="both"/>
        <w:rPr>
          <w:rFonts w:ascii="Times New Roman" w:hAnsi="Times New Roman" w:cs="Times New Roman"/>
          <w:sz w:val="24"/>
          <w:szCs w:val="24"/>
        </w:rPr>
      </w:pPr>
      <w:r w:rsidRPr="00E765BD">
        <w:rPr>
          <w:rFonts w:ascii="Times New Roman" w:hAnsi="Times New Roman" w:cs="Times New Roman"/>
          <w:sz w:val="24"/>
          <w:szCs w:val="24"/>
        </w:rPr>
        <w:t xml:space="preserve">Carlos Cruchaga reports: Biogen, EISAI, Alector and GSK. </w:t>
      </w:r>
      <w:r w:rsidRPr="006C7483">
        <w:rPr>
          <w:rFonts w:ascii="Times New Roman" w:hAnsi="Times New Roman" w:cs="Times New Roman"/>
          <w:sz w:val="24"/>
          <w:szCs w:val="24"/>
        </w:rPr>
        <w:t>The funders of the study had no role in the collection, analysis, or interpretation of data; in the writing of the report; or in the decision to submit the paper for publication. CC is a member of the advisory board of Vivid genetics, Circular Genomics, Halia Therapeutics and ADx Healthcare</w:t>
      </w:r>
    </w:p>
    <w:p w14:paraId="1859C73E" w14:textId="77777777" w:rsidR="001D136D" w:rsidRPr="007114F0" w:rsidRDefault="001D136D" w:rsidP="001D136D">
      <w:pPr>
        <w:spacing w:line="240" w:lineRule="auto"/>
        <w:contextualSpacing/>
        <w:rPr>
          <w:rFonts w:ascii="Times New Roman" w:hAnsi="Times New Roman" w:cs="Times New Roman"/>
          <w:sz w:val="24"/>
          <w:szCs w:val="24"/>
        </w:rPr>
      </w:pPr>
      <w:r w:rsidRPr="007114F0">
        <w:rPr>
          <w:rFonts w:ascii="Times New Roman" w:hAnsi="Times New Roman" w:cs="Times New Roman"/>
          <w:sz w:val="24"/>
          <w:szCs w:val="24"/>
        </w:rPr>
        <w:t>Suzanne E. Schindler reports no disclosures</w:t>
      </w:r>
    </w:p>
    <w:p w14:paraId="473D4FBE" w14:textId="77777777" w:rsidR="001D136D" w:rsidRPr="00BE2D20" w:rsidRDefault="001D136D" w:rsidP="001D136D">
      <w:pPr>
        <w:spacing w:line="240" w:lineRule="auto"/>
        <w:contextualSpacing/>
        <w:rPr>
          <w:rFonts w:ascii="Times New Roman" w:hAnsi="Times New Roman" w:cs="Times New Roman"/>
          <w:sz w:val="24"/>
          <w:szCs w:val="24"/>
          <w:highlight w:val="yellow"/>
        </w:rPr>
      </w:pPr>
    </w:p>
    <w:p w14:paraId="16290B09" w14:textId="77777777" w:rsidR="001D136D" w:rsidRPr="006C7483" w:rsidRDefault="001D136D" w:rsidP="001D136D">
      <w:pPr>
        <w:spacing w:line="240" w:lineRule="auto"/>
        <w:contextualSpacing/>
        <w:rPr>
          <w:rFonts w:ascii="Times New Roman" w:hAnsi="Times New Roman" w:cs="Times New Roman"/>
          <w:bCs/>
          <w:sz w:val="24"/>
          <w:szCs w:val="24"/>
        </w:rPr>
      </w:pPr>
      <w:r w:rsidRPr="00071C63">
        <w:rPr>
          <w:rFonts w:ascii="Times New Roman" w:hAnsi="Times New Roman" w:cs="Times New Roman"/>
          <w:bCs/>
          <w:sz w:val="24"/>
          <w:szCs w:val="24"/>
        </w:rPr>
        <w:t xml:space="preserve">Anne Fagan </w:t>
      </w:r>
      <w:r w:rsidRPr="00071C63">
        <w:rPr>
          <w:rFonts w:ascii="Times New Roman" w:hAnsi="Times New Roman" w:cs="Times New Roman"/>
          <w:sz w:val="24"/>
          <w:szCs w:val="24"/>
        </w:rPr>
        <w:t>is a</w:t>
      </w:r>
      <w:r w:rsidRPr="00BE6BDB">
        <w:rPr>
          <w:rFonts w:ascii="Times New Roman" w:hAnsi="Times New Roman" w:cs="Times New Roman"/>
          <w:sz w:val="24"/>
          <w:szCs w:val="24"/>
        </w:rPr>
        <w:t xml:space="preserve"> member of the scientific advisory boards for Roche Diagnostics, Genentech and Diadem and also consults for DiamiR and Siemens Healthcare Diagnostics Inc. There are no conflicts.</w:t>
      </w:r>
    </w:p>
    <w:p w14:paraId="3F991809" w14:textId="77777777" w:rsidR="001D136D" w:rsidRPr="006C7483" w:rsidRDefault="001D136D" w:rsidP="001D136D">
      <w:pPr>
        <w:spacing w:line="240" w:lineRule="auto"/>
        <w:contextualSpacing/>
        <w:rPr>
          <w:rFonts w:ascii="Times New Roman" w:hAnsi="Times New Roman" w:cs="Times New Roman"/>
          <w:bCs/>
          <w:sz w:val="24"/>
          <w:szCs w:val="24"/>
        </w:rPr>
      </w:pPr>
    </w:p>
    <w:p w14:paraId="6F3BDAD9" w14:textId="77777777" w:rsidR="001D136D" w:rsidRPr="006C7483" w:rsidRDefault="001D136D" w:rsidP="001D136D">
      <w:pPr>
        <w:spacing w:line="240" w:lineRule="auto"/>
        <w:contextualSpacing/>
        <w:rPr>
          <w:rFonts w:ascii="Times New Roman" w:hAnsi="Times New Roman" w:cs="Times New Roman"/>
          <w:bCs/>
          <w:sz w:val="24"/>
          <w:szCs w:val="24"/>
        </w:rPr>
      </w:pPr>
      <w:r w:rsidRPr="006C7483">
        <w:rPr>
          <w:rFonts w:ascii="Times New Roman" w:hAnsi="Times New Roman" w:cs="Times New Roman"/>
          <w:bCs/>
          <w:sz w:val="24"/>
          <w:szCs w:val="24"/>
        </w:rPr>
        <w:t>Chengran Yang reports no disclosures</w:t>
      </w:r>
    </w:p>
    <w:p w14:paraId="66479EE8" w14:textId="77777777" w:rsidR="001D136D" w:rsidRPr="006C7483" w:rsidRDefault="001D136D" w:rsidP="001D136D">
      <w:pPr>
        <w:spacing w:line="240" w:lineRule="auto"/>
        <w:contextualSpacing/>
        <w:rPr>
          <w:rFonts w:ascii="Times New Roman" w:hAnsi="Times New Roman" w:cs="Times New Roman"/>
          <w:bCs/>
          <w:sz w:val="24"/>
          <w:szCs w:val="24"/>
        </w:rPr>
      </w:pPr>
    </w:p>
    <w:p w14:paraId="64A80FA8"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bCs/>
          <w:sz w:val="24"/>
          <w:szCs w:val="24"/>
        </w:rPr>
        <w:t>Anna H. Boerwinkle reports no disclosures</w:t>
      </w:r>
    </w:p>
    <w:p w14:paraId="1E6D9705" w14:textId="77777777" w:rsidR="001D136D" w:rsidRPr="006C7483" w:rsidRDefault="001D136D" w:rsidP="001D136D">
      <w:pPr>
        <w:spacing w:line="240" w:lineRule="auto"/>
        <w:contextualSpacing/>
        <w:rPr>
          <w:rFonts w:ascii="Times New Roman" w:hAnsi="Times New Roman" w:cs="Times New Roman"/>
          <w:sz w:val="24"/>
          <w:szCs w:val="24"/>
        </w:rPr>
      </w:pPr>
    </w:p>
    <w:p w14:paraId="6D475F60"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Tammie L. Benzinger has consulted on clinical trials with Biogen, Roche, Jaansen, and Eli Lilly. She receives research support from Eli Lilly and Avid Radiopharmaceuticals. Avid Radiopharmaceuticals provided the AV-1451 used in this study.</w:t>
      </w:r>
    </w:p>
    <w:p w14:paraId="6622C76E" w14:textId="77777777" w:rsidR="001D136D" w:rsidRPr="006C7483" w:rsidRDefault="001D136D" w:rsidP="001D136D">
      <w:pPr>
        <w:spacing w:line="240" w:lineRule="auto"/>
        <w:contextualSpacing/>
        <w:rPr>
          <w:rFonts w:ascii="Times New Roman" w:hAnsi="Times New Roman" w:cs="Times New Roman"/>
          <w:sz w:val="24"/>
          <w:szCs w:val="24"/>
        </w:rPr>
      </w:pPr>
    </w:p>
    <w:p w14:paraId="5F49B3FB"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David M. Holtzman reports being an inventor on a patent licensed by Washington University to C2N Diagnostics on the therapeutic use of anti-tau antibodies. D.M.H. co-founded and is on the scientific advisory board of C2N Diagnostics. C2N Diagnostics has licensed certain anti-tau antibodies to AbbVie for therapeutic development. D.M.H. is on the scientific advisory board of Denali, Genentech, Cajal Neuroscience, and consults for Eli Lilly and Alector.</w:t>
      </w:r>
    </w:p>
    <w:p w14:paraId="298A890A" w14:textId="77777777" w:rsidR="001D136D" w:rsidRPr="006C7483" w:rsidRDefault="001D136D" w:rsidP="001D136D">
      <w:pPr>
        <w:spacing w:line="240" w:lineRule="auto"/>
        <w:contextualSpacing/>
        <w:rPr>
          <w:rFonts w:ascii="Times New Roman" w:hAnsi="Times New Roman" w:cs="Times New Roman"/>
          <w:sz w:val="24"/>
          <w:szCs w:val="24"/>
        </w:rPr>
      </w:pPr>
    </w:p>
    <w:p w14:paraId="42B80AD7" w14:textId="77777777" w:rsidR="001D136D" w:rsidRPr="006C7483" w:rsidRDefault="001D136D" w:rsidP="001D136D">
      <w:pPr>
        <w:spacing w:line="240" w:lineRule="auto"/>
        <w:contextualSpacing/>
        <w:rPr>
          <w:rFonts w:ascii="Times New Roman" w:hAnsi="Times New Roman" w:cs="Times New Roman"/>
          <w:sz w:val="24"/>
          <w:szCs w:val="24"/>
        </w:rPr>
      </w:pPr>
      <w:r w:rsidRPr="006C7483">
        <w:rPr>
          <w:rFonts w:ascii="Times New Roman" w:hAnsi="Times New Roman" w:cs="Times New Roman"/>
          <w:sz w:val="24"/>
          <w:szCs w:val="24"/>
        </w:rPr>
        <w:t>John C. Morris reports no disclosures.</w:t>
      </w:r>
    </w:p>
    <w:p w14:paraId="2984BB84" w14:textId="77777777" w:rsidR="001D136D" w:rsidRPr="006C7483" w:rsidRDefault="001D136D" w:rsidP="001D136D">
      <w:pPr>
        <w:spacing w:line="240" w:lineRule="auto"/>
        <w:contextualSpacing/>
        <w:rPr>
          <w:rFonts w:ascii="Times New Roman" w:hAnsi="Times New Roman" w:cs="Times New Roman"/>
          <w:sz w:val="24"/>
          <w:szCs w:val="24"/>
        </w:rPr>
      </w:pPr>
    </w:p>
    <w:p w14:paraId="641A6F86" w14:textId="77777777" w:rsidR="001D136D" w:rsidRDefault="001D136D" w:rsidP="001D136D">
      <w:pPr>
        <w:rPr>
          <w:rFonts w:ascii="Times New Roman" w:hAnsi="Times New Roman" w:cs="Times New Roman"/>
          <w:sz w:val="24"/>
          <w:szCs w:val="24"/>
        </w:rPr>
      </w:pPr>
      <w:r w:rsidRPr="006C7483">
        <w:rPr>
          <w:rFonts w:ascii="Times New Roman" w:hAnsi="Times New Roman" w:cs="Times New Roman"/>
          <w:sz w:val="24"/>
          <w:szCs w:val="24"/>
        </w:rPr>
        <w:t>Beau M. Ances reports no disclosures.</w:t>
      </w:r>
    </w:p>
    <w:p w14:paraId="7A62A9B9" w14:textId="77777777" w:rsidR="001D136D" w:rsidRPr="0074665F" w:rsidRDefault="001D136D" w:rsidP="001D136D">
      <w:pPr>
        <w:pStyle w:val="Heading1"/>
        <w:spacing w:line="360" w:lineRule="auto"/>
        <w:rPr>
          <w:color w:val="000000" w:themeColor="text1"/>
        </w:rPr>
      </w:pPr>
      <w:r w:rsidRPr="0074665F">
        <w:rPr>
          <w:color w:val="000000" w:themeColor="text1"/>
        </w:rPr>
        <w:lastRenderedPageBreak/>
        <w:t xml:space="preserve">Supplementary material </w:t>
      </w:r>
    </w:p>
    <w:p w14:paraId="4DD1D908" w14:textId="3E5E7391" w:rsidR="001D136D" w:rsidRPr="001D136D" w:rsidRDefault="001D136D">
      <w:pPr>
        <w:rPr>
          <w:rFonts w:ascii="Times New Roman" w:eastAsia="Arial Unicode MS" w:hAnsi="Times New Roman" w:cs="Times New Roman"/>
          <w:b/>
          <w:bCs/>
          <w:color w:val="000000" w:themeColor="text1"/>
          <w:sz w:val="24"/>
          <w:szCs w:val="24"/>
          <w:bdr w:val="nil"/>
        </w:rPr>
      </w:pPr>
      <w:r w:rsidRPr="001D136D">
        <w:rPr>
          <w:rFonts w:ascii="Times New Roman" w:hAnsi="Times New Roman" w:cs="Times New Roman"/>
          <w:sz w:val="24"/>
          <w:szCs w:val="24"/>
        </w:rPr>
        <w:t xml:space="preserve">Supplementary material is available at </w:t>
      </w:r>
      <w:r w:rsidRPr="001D136D">
        <w:rPr>
          <w:rFonts w:ascii="Times New Roman" w:hAnsi="Times New Roman" w:cs="Times New Roman"/>
          <w:i/>
          <w:sz w:val="24"/>
          <w:szCs w:val="24"/>
        </w:rPr>
        <w:t>Brain</w:t>
      </w:r>
      <w:r w:rsidRPr="001D136D">
        <w:rPr>
          <w:rFonts w:ascii="Times New Roman" w:hAnsi="Times New Roman" w:cs="Times New Roman"/>
          <w:sz w:val="24"/>
          <w:szCs w:val="24"/>
        </w:rPr>
        <w:t xml:space="preserve"> online.</w:t>
      </w:r>
      <w:r w:rsidRPr="001D136D">
        <w:rPr>
          <w:rFonts w:ascii="Times New Roman" w:hAnsi="Times New Roman" w:cs="Times New Roman"/>
          <w:color w:val="000000" w:themeColor="text1"/>
          <w:sz w:val="24"/>
          <w:szCs w:val="24"/>
        </w:rPr>
        <w:br w:type="page"/>
      </w:r>
    </w:p>
    <w:p w14:paraId="21A7A577" w14:textId="37839402" w:rsidR="001D136D" w:rsidRPr="0074665F" w:rsidRDefault="001D136D" w:rsidP="001D136D">
      <w:pPr>
        <w:pStyle w:val="Heading1"/>
        <w:spacing w:line="360" w:lineRule="auto"/>
        <w:divId w:val="500197844"/>
        <w:rPr>
          <w:color w:val="000000" w:themeColor="text1"/>
        </w:rPr>
      </w:pPr>
      <w:r w:rsidRPr="0074665F">
        <w:rPr>
          <w:color w:val="000000" w:themeColor="text1"/>
        </w:rPr>
        <w:lastRenderedPageBreak/>
        <w:t xml:space="preserve">References </w:t>
      </w:r>
    </w:p>
    <w:sdt>
      <w:sdtPr>
        <w:rPr>
          <w:rFonts w:ascii="Times New Roman" w:eastAsia="Times New Roman" w:hAnsi="Times New Roman" w:cs="Times New Roman"/>
          <w:sz w:val="24"/>
          <w:szCs w:val="24"/>
        </w:rPr>
        <w:tag w:val="MENDELEY_BIBLIOGRAPHY"/>
        <w:id w:val="1343516619"/>
        <w:placeholder>
          <w:docPart w:val="DefaultPlaceholder_-1854013440"/>
        </w:placeholder>
      </w:sdtPr>
      <w:sdtContent>
        <w:p w14:paraId="675727DC" w14:textId="77777777" w:rsidR="00F86D5A" w:rsidRDefault="00F86D5A">
          <w:pPr>
            <w:autoSpaceDE w:val="0"/>
            <w:autoSpaceDN w:val="0"/>
            <w:ind w:hanging="640"/>
            <w:divId w:val="1170828803"/>
            <w:rPr>
              <w:ins w:id="982" w:author="Wisch, Julie" w:date="2022-09-28T11:33:00Z"/>
              <w:rFonts w:eastAsia="Times New Roman"/>
              <w:sz w:val="24"/>
              <w:szCs w:val="24"/>
            </w:rPr>
          </w:pPr>
          <w:ins w:id="983" w:author="Wisch, Julie" w:date="2022-09-28T11:33:00Z">
            <w:r>
              <w:rPr>
                <w:rFonts w:eastAsia="Times New Roman"/>
              </w:rPr>
              <w:t>1.</w:t>
            </w:r>
            <w:r>
              <w:rPr>
                <w:rFonts w:eastAsia="Times New Roman"/>
              </w:rPr>
              <w:tab/>
              <w:t xml:space="preserve">Gaugler J, James B, Johnson T, Marin A, Weuve J. 2020 Alzheimer’s disease facts and figures. </w:t>
            </w:r>
            <w:r>
              <w:rPr>
                <w:rFonts w:eastAsia="Times New Roman"/>
                <w:i/>
                <w:iCs/>
              </w:rPr>
              <w:t>Alzheimer’s and Dementia</w:t>
            </w:r>
            <w:r>
              <w:rPr>
                <w:rFonts w:eastAsia="Times New Roman"/>
              </w:rPr>
              <w:t>. 2020;16(3):391-460. doi:10.1002/alz.12068</w:t>
            </w:r>
          </w:ins>
        </w:p>
        <w:p w14:paraId="15A10142" w14:textId="77777777" w:rsidR="00F86D5A" w:rsidRDefault="00F86D5A">
          <w:pPr>
            <w:autoSpaceDE w:val="0"/>
            <w:autoSpaceDN w:val="0"/>
            <w:ind w:hanging="640"/>
            <w:divId w:val="511459889"/>
            <w:rPr>
              <w:ins w:id="984" w:author="Wisch, Julie" w:date="2022-09-28T11:33:00Z"/>
              <w:rFonts w:eastAsia="Times New Roman"/>
            </w:rPr>
          </w:pPr>
          <w:ins w:id="985" w:author="Wisch, Julie" w:date="2022-09-28T11:33:00Z">
            <w:r>
              <w:rPr>
                <w:rFonts w:eastAsia="Times New Roman"/>
              </w:rPr>
              <w:t>2.</w:t>
            </w:r>
            <w:r>
              <w:rPr>
                <w:rFonts w:eastAsia="Times New Roman"/>
              </w:rPr>
              <w:tab/>
              <w:t xml:space="preserve">Aisen PS, Cummings J, Jack CR, et al. On the path to 2025: Understanding the Alzheimer’s disease continuum. </w:t>
            </w:r>
            <w:r>
              <w:rPr>
                <w:rFonts w:eastAsia="Times New Roman"/>
                <w:i/>
                <w:iCs/>
              </w:rPr>
              <w:t>Alzheimers Res Ther</w:t>
            </w:r>
            <w:r>
              <w:rPr>
                <w:rFonts w:eastAsia="Times New Roman"/>
              </w:rPr>
              <w:t>. 2017;9(1). doi:10.1186/s13195-017-0283-5</w:t>
            </w:r>
          </w:ins>
        </w:p>
        <w:p w14:paraId="5CBA0EC0" w14:textId="77777777" w:rsidR="00F86D5A" w:rsidRDefault="00F86D5A">
          <w:pPr>
            <w:autoSpaceDE w:val="0"/>
            <w:autoSpaceDN w:val="0"/>
            <w:ind w:hanging="640"/>
            <w:divId w:val="1756436959"/>
            <w:rPr>
              <w:ins w:id="986" w:author="Wisch, Julie" w:date="2022-09-28T11:33:00Z"/>
              <w:rFonts w:eastAsia="Times New Roman"/>
            </w:rPr>
          </w:pPr>
          <w:ins w:id="987" w:author="Wisch, Julie" w:date="2022-09-28T11:33:00Z">
            <w:r>
              <w:rPr>
                <w:rFonts w:eastAsia="Times New Roman"/>
              </w:rPr>
              <w:t>3.</w:t>
            </w:r>
            <w:r>
              <w:rPr>
                <w:rFonts w:eastAsia="Times New Roman"/>
              </w:rPr>
              <w:tab/>
              <w:t xml:space="preserve">Jack CR, Bennett DA, Blennow K, et al. NIA-AA Research Framework: Toward a biological definition of Alzheimer’s disease. </w:t>
            </w:r>
            <w:r>
              <w:rPr>
                <w:rFonts w:eastAsia="Times New Roman"/>
                <w:i/>
                <w:iCs/>
              </w:rPr>
              <w:t>Alzheimer’s &amp; Dementia</w:t>
            </w:r>
            <w:r>
              <w:rPr>
                <w:rFonts w:eastAsia="Times New Roman"/>
              </w:rPr>
              <w:t>. 2018;14(4):535-562. doi:10.1016/J.JALZ.2018.02.018</w:t>
            </w:r>
          </w:ins>
        </w:p>
        <w:p w14:paraId="68D4CA6B" w14:textId="77777777" w:rsidR="00F86D5A" w:rsidRDefault="00F86D5A">
          <w:pPr>
            <w:autoSpaceDE w:val="0"/>
            <w:autoSpaceDN w:val="0"/>
            <w:ind w:hanging="640"/>
            <w:divId w:val="286666704"/>
            <w:rPr>
              <w:ins w:id="988" w:author="Wisch, Julie" w:date="2022-09-28T11:33:00Z"/>
              <w:rFonts w:eastAsia="Times New Roman"/>
            </w:rPr>
          </w:pPr>
          <w:ins w:id="989" w:author="Wisch, Julie" w:date="2022-09-28T11:33:00Z">
            <w:r>
              <w:rPr>
                <w:rFonts w:eastAsia="Times New Roman"/>
              </w:rPr>
              <w:t>4.</w:t>
            </w:r>
            <w:r>
              <w:rPr>
                <w:rFonts w:eastAsia="Times New Roman"/>
              </w:rPr>
              <w:tab/>
              <w:t xml:space="preserve">Qiu P, Zeng M, Kuang W, et al. Heterogeneity in the dynamic change of cognitive function among older Chinese people: A growth mixture model. </w:t>
            </w:r>
            <w:r>
              <w:rPr>
                <w:rFonts w:eastAsia="Times New Roman"/>
                <w:i/>
                <w:iCs/>
              </w:rPr>
              <w:t>Int J Geriatr Psychiatry</w:t>
            </w:r>
            <w:r>
              <w:rPr>
                <w:rFonts w:eastAsia="Times New Roman"/>
              </w:rPr>
              <w:t>. 2020;35(10):1123-1133. doi:10.1002/gps.5334</w:t>
            </w:r>
          </w:ins>
        </w:p>
        <w:p w14:paraId="46664F93" w14:textId="77777777" w:rsidR="00F86D5A" w:rsidRDefault="00F86D5A">
          <w:pPr>
            <w:autoSpaceDE w:val="0"/>
            <w:autoSpaceDN w:val="0"/>
            <w:ind w:hanging="640"/>
            <w:divId w:val="1136921243"/>
            <w:rPr>
              <w:ins w:id="990" w:author="Wisch, Julie" w:date="2022-09-28T11:33:00Z"/>
              <w:rFonts w:eastAsia="Times New Roman"/>
            </w:rPr>
          </w:pPr>
          <w:ins w:id="991" w:author="Wisch, Julie" w:date="2022-09-28T11:33:00Z">
            <w:r>
              <w:rPr>
                <w:rFonts w:eastAsia="Times New Roman"/>
              </w:rPr>
              <w:t>5.</w:t>
            </w:r>
            <w:r>
              <w:rPr>
                <w:rFonts w:eastAsia="Times New Roman"/>
              </w:rPr>
              <w:tab/>
              <w:t xml:space="preserve">Boerwinkle AH, Wisch JK, Chen CD, et al. Temporal Correlation of CSF and Neuroimaging in the Amyloid-Tau-Neurodegeneration Model of Alzheimer Disease. </w:t>
            </w:r>
            <w:r>
              <w:rPr>
                <w:rFonts w:eastAsia="Times New Roman"/>
                <w:i/>
                <w:iCs/>
              </w:rPr>
              <w:t>Neurology</w:t>
            </w:r>
            <w:r>
              <w:rPr>
                <w:rFonts w:eastAsia="Times New Roman"/>
              </w:rPr>
              <w:t>. Published online July 6, 2021. doi:10.1212/wnl.0000000000012123</w:t>
            </w:r>
          </w:ins>
        </w:p>
        <w:p w14:paraId="5E079909" w14:textId="77777777" w:rsidR="00F86D5A" w:rsidRDefault="00F86D5A">
          <w:pPr>
            <w:autoSpaceDE w:val="0"/>
            <w:autoSpaceDN w:val="0"/>
            <w:ind w:hanging="640"/>
            <w:divId w:val="1455127661"/>
            <w:rPr>
              <w:ins w:id="992" w:author="Wisch, Julie" w:date="2022-09-28T11:33:00Z"/>
              <w:rFonts w:eastAsia="Times New Roman"/>
            </w:rPr>
          </w:pPr>
          <w:ins w:id="993" w:author="Wisch, Julie" w:date="2022-09-28T11:33:00Z">
            <w:r>
              <w:rPr>
                <w:rFonts w:eastAsia="Times New Roman"/>
              </w:rPr>
              <w:t>6.</w:t>
            </w:r>
            <w:r>
              <w:rPr>
                <w:rFonts w:eastAsia="Times New Roman"/>
              </w:rPr>
              <w:tab/>
              <w:t xml:space="preserve">Schindler SE, Gray JD, Gordon BA, et al. Cerebrospinal fluid biomarkers measured by Elecsys assays compared to amyloid imaging. </w:t>
            </w:r>
            <w:r>
              <w:rPr>
                <w:rFonts w:eastAsia="Times New Roman"/>
                <w:i/>
                <w:iCs/>
              </w:rPr>
              <w:t>Alzheimer’s and Dementia</w:t>
            </w:r>
            <w:r>
              <w:rPr>
                <w:rFonts w:eastAsia="Times New Roman"/>
              </w:rPr>
              <w:t>. 2018;14(11):1460-1469. doi:10.1016/j.jalz.2018.01.013</w:t>
            </w:r>
          </w:ins>
        </w:p>
        <w:p w14:paraId="6486D7EB" w14:textId="77777777" w:rsidR="00F86D5A" w:rsidRDefault="00F86D5A">
          <w:pPr>
            <w:autoSpaceDE w:val="0"/>
            <w:autoSpaceDN w:val="0"/>
            <w:ind w:hanging="640"/>
            <w:divId w:val="524292424"/>
            <w:rPr>
              <w:ins w:id="994" w:author="Wisch, Julie" w:date="2022-09-28T11:33:00Z"/>
              <w:rFonts w:eastAsia="Times New Roman"/>
            </w:rPr>
          </w:pPr>
          <w:ins w:id="995" w:author="Wisch, Julie" w:date="2022-09-28T11:33:00Z">
            <w:r>
              <w:rPr>
                <w:rFonts w:eastAsia="Times New Roman"/>
              </w:rPr>
              <w:t>7.</w:t>
            </w:r>
            <w:r>
              <w:rPr>
                <w:rFonts w:eastAsia="Times New Roman"/>
              </w:rPr>
              <w:tab/>
              <w:t xml:space="preserve">Grothe MJ, Moscoso A, Ashton NJ, et al. Associations of Fully Automated CSF and Novel Plasma Biomarkers With Alzheimer Disease Neuropathology at Autopsy. </w:t>
            </w:r>
            <w:r>
              <w:rPr>
                <w:rFonts w:eastAsia="Times New Roman"/>
                <w:i/>
                <w:iCs/>
              </w:rPr>
              <w:t>Neurology</w:t>
            </w:r>
            <w:r>
              <w:rPr>
                <w:rFonts w:eastAsia="Times New Roman"/>
              </w:rPr>
              <w:t>. Published online July 15, 2021:10.1212/WNL.0000000000012513. doi:10.1212/WNL.0000000000012513</w:t>
            </w:r>
          </w:ins>
        </w:p>
        <w:p w14:paraId="2416308F" w14:textId="77777777" w:rsidR="00F86D5A" w:rsidRDefault="00F86D5A">
          <w:pPr>
            <w:autoSpaceDE w:val="0"/>
            <w:autoSpaceDN w:val="0"/>
            <w:ind w:hanging="640"/>
            <w:divId w:val="56444744"/>
            <w:rPr>
              <w:ins w:id="996" w:author="Wisch, Julie" w:date="2022-09-28T11:33:00Z"/>
              <w:rFonts w:eastAsia="Times New Roman"/>
            </w:rPr>
          </w:pPr>
          <w:ins w:id="997" w:author="Wisch, Julie" w:date="2022-09-28T11:33:00Z">
            <w:r>
              <w:rPr>
                <w:rFonts w:eastAsia="Times New Roman"/>
              </w:rPr>
              <w:t>8.</w:t>
            </w:r>
            <w:r>
              <w:rPr>
                <w:rFonts w:eastAsia="Times New Roman"/>
              </w:rPr>
              <w:tab/>
              <w:t xml:space="preserve">Toombs J, Zetterberg H. Untangling the tau microtubule-binding region. </w:t>
            </w:r>
            <w:r>
              <w:rPr>
                <w:rFonts w:eastAsia="Times New Roman"/>
                <w:i/>
                <w:iCs/>
              </w:rPr>
              <w:t>Brain</w:t>
            </w:r>
            <w:r>
              <w:rPr>
                <w:rFonts w:eastAsia="Times New Roman"/>
              </w:rPr>
              <w:t>. 2021;144(2):359-362. doi:10.1093/brain/awaa468</w:t>
            </w:r>
          </w:ins>
        </w:p>
        <w:p w14:paraId="02519DCB" w14:textId="77777777" w:rsidR="00F86D5A" w:rsidRDefault="00F86D5A">
          <w:pPr>
            <w:autoSpaceDE w:val="0"/>
            <w:autoSpaceDN w:val="0"/>
            <w:ind w:hanging="640"/>
            <w:divId w:val="1024525739"/>
            <w:rPr>
              <w:ins w:id="998" w:author="Wisch, Julie" w:date="2022-09-28T11:33:00Z"/>
              <w:rFonts w:eastAsia="Times New Roman"/>
            </w:rPr>
          </w:pPr>
          <w:ins w:id="999" w:author="Wisch, Julie" w:date="2022-09-28T11:33:00Z">
            <w:r>
              <w:rPr>
                <w:rFonts w:eastAsia="Times New Roman"/>
              </w:rPr>
              <w:t>9.</w:t>
            </w:r>
            <w:r>
              <w:rPr>
                <w:rFonts w:eastAsia="Times New Roman"/>
              </w:rPr>
              <w:tab/>
              <w:t xml:space="preserve">Hansson O, Zetterberg H, Buchhave P, Londos E, Blennow K, Minthon L. Association between CSF biomarkers and incipient Alzheimer’s disease in patients with mild cognitive impairment: a follow-up study. </w:t>
            </w:r>
            <w:r>
              <w:rPr>
                <w:rFonts w:eastAsia="Times New Roman"/>
                <w:i/>
                <w:iCs/>
              </w:rPr>
              <w:t>Lancet Neurol</w:t>
            </w:r>
            <w:r>
              <w:rPr>
                <w:rFonts w:eastAsia="Times New Roman"/>
              </w:rPr>
              <w:t>. 2006;5(3):228-234. doi:10.1016/S1474-4422(06)70355-6</w:t>
            </w:r>
          </w:ins>
        </w:p>
        <w:p w14:paraId="101F1EEF" w14:textId="77777777" w:rsidR="00F86D5A" w:rsidRDefault="00F86D5A">
          <w:pPr>
            <w:autoSpaceDE w:val="0"/>
            <w:autoSpaceDN w:val="0"/>
            <w:ind w:hanging="640"/>
            <w:divId w:val="2098671105"/>
            <w:rPr>
              <w:ins w:id="1000" w:author="Wisch, Julie" w:date="2022-09-28T11:33:00Z"/>
              <w:rFonts w:eastAsia="Times New Roman"/>
            </w:rPr>
          </w:pPr>
          <w:ins w:id="1001" w:author="Wisch, Julie" w:date="2022-09-28T11:33:00Z">
            <w:r>
              <w:rPr>
                <w:rFonts w:eastAsia="Times New Roman"/>
              </w:rPr>
              <w:t>10.</w:t>
            </w:r>
            <w:r>
              <w:rPr>
                <w:rFonts w:eastAsia="Times New Roman"/>
              </w:rPr>
              <w:tab/>
              <w:t xml:space="preserve">Moghekar A, Li S, Lu Y, et al. CSF biomarker changes precede symptom onset of mild cognitive impairment. </w:t>
            </w:r>
            <w:r>
              <w:rPr>
                <w:rFonts w:eastAsia="Times New Roman"/>
                <w:i/>
                <w:iCs/>
              </w:rPr>
              <w:t>Neurology</w:t>
            </w:r>
            <w:r>
              <w:rPr>
                <w:rFonts w:eastAsia="Times New Roman"/>
              </w:rPr>
              <w:t>. 2013;81(20):1753-1758. doi:10.1212/01.wnl.0000435558.98447.17</w:t>
            </w:r>
          </w:ins>
        </w:p>
        <w:p w14:paraId="14F2746C" w14:textId="77777777" w:rsidR="00F86D5A" w:rsidRDefault="00F86D5A">
          <w:pPr>
            <w:autoSpaceDE w:val="0"/>
            <w:autoSpaceDN w:val="0"/>
            <w:ind w:hanging="640"/>
            <w:divId w:val="51850717"/>
            <w:rPr>
              <w:ins w:id="1002" w:author="Wisch, Julie" w:date="2022-09-28T11:33:00Z"/>
              <w:rFonts w:eastAsia="Times New Roman"/>
            </w:rPr>
          </w:pPr>
          <w:ins w:id="1003" w:author="Wisch, Julie" w:date="2022-09-28T11:33:00Z">
            <w:r>
              <w:rPr>
                <w:rFonts w:eastAsia="Times New Roman"/>
              </w:rPr>
              <w:t>11.</w:t>
            </w:r>
            <w:r>
              <w:rPr>
                <w:rFonts w:eastAsia="Times New Roman"/>
              </w:rPr>
              <w:tab/>
              <w:t xml:space="preserve">Tijms B, Gobom J, Teunissen C, et al. CSF Proteomic Alzheimer’s Disease-Predictive Subtypes in Cognitively Intact Amyloid Negative Individuals. </w:t>
            </w:r>
            <w:r>
              <w:rPr>
                <w:rFonts w:eastAsia="Times New Roman"/>
                <w:i/>
                <w:iCs/>
              </w:rPr>
              <w:t>Proteomes</w:t>
            </w:r>
            <w:r>
              <w:rPr>
                <w:rFonts w:eastAsia="Times New Roman"/>
              </w:rPr>
              <w:t>. 2021;9(3):36. doi:10.3390/proteomes9030036</w:t>
            </w:r>
          </w:ins>
        </w:p>
        <w:p w14:paraId="34690331" w14:textId="77777777" w:rsidR="00F86D5A" w:rsidRDefault="00F86D5A">
          <w:pPr>
            <w:autoSpaceDE w:val="0"/>
            <w:autoSpaceDN w:val="0"/>
            <w:ind w:hanging="640"/>
            <w:divId w:val="267350162"/>
            <w:rPr>
              <w:ins w:id="1004" w:author="Wisch, Julie" w:date="2022-09-28T11:33:00Z"/>
              <w:rFonts w:eastAsia="Times New Roman"/>
            </w:rPr>
          </w:pPr>
          <w:ins w:id="1005" w:author="Wisch, Julie" w:date="2022-09-28T11:33:00Z">
            <w:r>
              <w:rPr>
                <w:rFonts w:eastAsia="Times New Roman"/>
              </w:rPr>
              <w:t>12.</w:t>
            </w:r>
            <w:r>
              <w:rPr>
                <w:rFonts w:eastAsia="Times New Roman"/>
              </w:rPr>
              <w:tab/>
              <w:t xml:space="preserve">Tijms BM, Gobom J, Reus L, et al. Pathophysiological subtypes of Alzheimer’s disease based on cerebrospinal fluid proteomics. </w:t>
            </w:r>
            <w:r>
              <w:rPr>
                <w:rFonts w:eastAsia="Times New Roman"/>
                <w:i/>
                <w:iCs/>
              </w:rPr>
              <w:t>Brain</w:t>
            </w:r>
            <w:r>
              <w:rPr>
                <w:rFonts w:eastAsia="Times New Roman"/>
              </w:rPr>
              <w:t>. 2020;143(12):3776-3792. doi:10.1093/brain/awaa325</w:t>
            </w:r>
          </w:ins>
        </w:p>
        <w:p w14:paraId="3BAC2BDE" w14:textId="77777777" w:rsidR="00F86D5A" w:rsidRDefault="00F86D5A">
          <w:pPr>
            <w:autoSpaceDE w:val="0"/>
            <w:autoSpaceDN w:val="0"/>
            <w:ind w:hanging="640"/>
            <w:divId w:val="671298650"/>
            <w:rPr>
              <w:ins w:id="1006" w:author="Wisch, Julie" w:date="2022-09-28T11:33:00Z"/>
              <w:rFonts w:eastAsia="Times New Roman"/>
            </w:rPr>
          </w:pPr>
          <w:ins w:id="1007" w:author="Wisch, Julie" w:date="2022-09-28T11:33:00Z">
            <w:r>
              <w:rPr>
                <w:rFonts w:eastAsia="Times New Roman"/>
              </w:rPr>
              <w:lastRenderedPageBreak/>
              <w:t>13.</w:t>
            </w:r>
            <w:r>
              <w:rPr>
                <w:rFonts w:eastAsia="Times New Roman"/>
              </w:rPr>
              <w:tab/>
              <w:t xml:space="preserve">McQuail JA, Dunn AR, Stern Y, et al. Cognitive Reserve in Model Systems for Mechanistic Discovery: The Importance of Longitudinal Studies. </w:t>
            </w:r>
            <w:r>
              <w:rPr>
                <w:rFonts w:eastAsia="Times New Roman"/>
                <w:i/>
                <w:iCs/>
              </w:rPr>
              <w:t>Front Aging Neurosci</w:t>
            </w:r>
            <w:r>
              <w:rPr>
                <w:rFonts w:eastAsia="Times New Roman"/>
              </w:rPr>
              <w:t>. 2021;12. doi:10.3389/fnagi.2020.607685</w:t>
            </w:r>
          </w:ins>
        </w:p>
        <w:p w14:paraId="571BBEE9" w14:textId="77777777" w:rsidR="00F86D5A" w:rsidRDefault="00F86D5A">
          <w:pPr>
            <w:autoSpaceDE w:val="0"/>
            <w:autoSpaceDN w:val="0"/>
            <w:ind w:hanging="640"/>
            <w:divId w:val="1797942295"/>
            <w:rPr>
              <w:ins w:id="1008" w:author="Wisch, Julie" w:date="2022-09-28T11:33:00Z"/>
              <w:rFonts w:eastAsia="Times New Roman"/>
            </w:rPr>
          </w:pPr>
          <w:ins w:id="1009" w:author="Wisch, Julie" w:date="2022-09-28T11:33:00Z">
            <w:r>
              <w:rPr>
                <w:rFonts w:eastAsia="Times New Roman"/>
              </w:rPr>
              <w:t>14.</w:t>
            </w:r>
            <w:r>
              <w:rPr>
                <w:rFonts w:eastAsia="Times New Roman"/>
              </w:rPr>
              <w:tab/>
              <w:t xml:space="preserve">Lawrence E, Vegvari C, Ower A, Hadjichrysanthou C, de Wolf F, Anderson RM. A systematic review of longitudinal studies which measure Alzheimer’s disease biomarkers. </w:t>
            </w:r>
            <w:r>
              <w:rPr>
                <w:rFonts w:eastAsia="Times New Roman"/>
                <w:i/>
                <w:iCs/>
              </w:rPr>
              <w:t>Journal of Alzheimer’s Disease</w:t>
            </w:r>
            <w:r>
              <w:rPr>
                <w:rFonts w:eastAsia="Times New Roman"/>
              </w:rPr>
              <w:t>. 2017;59(4):1359-1379. doi:10.3233/JAD-170261</w:t>
            </w:r>
          </w:ins>
        </w:p>
        <w:p w14:paraId="5E77D3A0" w14:textId="77777777" w:rsidR="00F86D5A" w:rsidRDefault="00F86D5A">
          <w:pPr>
            <w:autoSpaceDE w:val="0"/>
            <w:autoSpaceDN w:val="0"/>
            <w:ind w:hanging="640"/>
            <w:divId w:val="1774091087"/>
            <w:rPr>
              <w:ins w:id="1010" w:author="Wisch, Julie" w:date="2022-09-28T11:33:00Z"/>
              <w:rFonts w:eastAsia="Times New Roman"/>
            </w:rPr>
          </w:pPr>
          <w:ins w:id="1011" w:author="Wisch, Julie" w:date="2022-09-28T11:33:00Z">
            <w:r>
              <w:rPr>
                <w:rFonts w:eastAsia="Times New Roman"/>
              </w:rPr>
              <w:t>15.</w:t>
            </w:r>
            <w:r>
              <w:rPr>
                <w:rFonts w:eastAsia="Times New Roman"/>
              </w:rPr>
              <w:tab/>
              <w:t xml:space="preserve">Tarawneh R. Biomarkers: Our Path Towards a Cure for Alzheimer Disease. </w:t>
            </w:r>
            <w:r>
              <w:rPr>
                <w:rFonts w:eastAsia="Times New Roman"/>
                <w:i/>
                <w:iCs/>
              </w:rPr>
              <w:t>Biomark Insights</w:t>
            </w:r>
            <w:r>
              <w:rPr>
                <w:rFonts w:eastAsia="Times New Roman"/>
              </w:rPr>
              <w:t>. 2020;15. doi:10.1177/1177271920976367</w:t>
            </w:r>
          </w:ins>
        </w:p>
        <w:p w14:paraId="35FE78F1" w14:textId="77777777" w:rsidR="00F86D5A" w:rsidRDefault="00F86D5A">
          <w:pPr>
            <w:autoSpaceDE w:val="0"/>
            <w:autoSpaceDN w:val="0"/>
            <w:ind w:hanging="640"/>
            <w:divId w:val="931666047"/>
            <w:rPr>
              <w:ins w:id="1012" w:author="Wisch, Julie" w:date="2022-09-28T11:33:00Z"/>
              <w:rFonts w:eastAsia="Times New Roman"/>
            </w:rPr>
          </w:pPr>
          <w:ins w:id="1013" w:author="Wisch, Julie" w:date="2022-09-28T11:33:00Z">
            <w:r>
              <w:rPr>
                <w:rFonts w:eastAsia="Times New Roman"/>
              </w:rPr>
              <w:t>16.</w:t>
            </w:r>
            <w:r>
              <w:rPr>
                <w:rFonts w:eastAsia="Times New Roman"/>
              </w:rPr>
              <w:tab/>
              <w:t xml:space="preserve">Graves PR, Haystead TAJ. Molecular Biologist’s Guide to Proteomics. </w:t>
            </w:r>
            <w:r>
              <w:rPr>
                <w:rFonts w:eastAsia="Times New Roman"/>
                <w:i/>
                <w:iCs/>
              </w:rPr>
              <w:t>Microbiology and Molecular Biology Reviews</w:t>
            </w:r>
            <w:r>
              <w:rPr>
                <w:rFonts w:eastAsia="Times New Roman"/>
              </w:rPr>
              <w:t>. 2002;66(1):39-63. doi:10.1128/mmbr.66.1.39-63.2002</w:t>
            </w:r>
          </w:ins>
        </w:p>
        <w:p w14:paraId="7E728AE4" w14:textId="77777777" w:rsidR="00F86D5A" w:rsidRDefault="00F86D5A">
          <w:pPr>
            <w:autoSpaceDE w:val="0"/>
            <w:autoSpaceDN w:val="0"/>
            <w:ind w:hanging="640"/>
            <w:divId w:val="1527715232"/>
            <w:rPr>
              <w:ins w:id="1014" w:author="Wisch, Julie" w:date="2022-09-28T11:33:00Z"/>
              <w:rFonts w:eastAsia="Times New Roman"/>
            </w:rPr>
          </w:pPr>
          <w:ins w:id="1015" w:author="Wisch, Julie" w:date="2022-09-28T11:33:00Z">
            <w:r>
              <w:rPr>
                <w:rFonts w:eastAsia="Times New Roman"/>
              </w:rPr>
              <w:t>17.</w:t>
            </w:r>
            <w:r>
              <w:rPr>
                <w:rFonts w:eastAsia="Times New Roman"/>
              </w:rPr>
              <w:tab/>
              <w:t xml:space="preserve">Morris JC, Schindler SE, McCue LM, et al. Assessment of Racial Disparities in Biomarkers for Alzheimer Disease. </w:t>
            </w:r>
            <w:r>
              <w:rPr>
                <w:rFonts w:eastAsia="Times New Roman"/>
                <w:i/>
                <w:iCs/>
              </w:rPr>
              <w:t>JAMA Neurol</w:t>
            </w:r>
            <w:r>
              <w:rPr>
                <w:rFonts w:eastAsia="Times New Roman"/>
              </w:rPr>
              <w:t>. 2019;76(3):264-273. doi:10.1001/jamaneurol.2018.4249</w:t>
            </w:r>
          </w:ins>
        </w:p>
        <w:p w14:paraId="0B4748C3" w14:textId="77777777" w:rsidR="00F86D5A" w:rsidRDefault="00F86D5A">
          <w:pPr>
            <w:autoSpaceDE w:val="0"/>
            <w:autoSpaceDN w:val="0"/>
            <w:ind w:hanging="640"/>
            <w:divId w:val="400835257"/>
            <w:rPr>
              <w:ins w:id="1016" w:author="Wisch, Julie" w:date="2022-09-28T11:33:00Z"/>
              <w:rFonts w:eastAsia="Times New Roman"/>
            </w:rPr>
          </w:pPr>
          <w:ins w:id="1017" w:author="Wisch, Julie" w:date="2022-09-28T11:33:00Z">
            <w:r>
              <w:rPr>
                <w:rFonts w:eastAsia="Times New Roman"/>
              </w:rPr>
              <w:t>18.</w:t>
            </w:r>
            <w:r>
              <w:rPr>
                <w:rFonts w:eastAsia="Times New Roman"/>
              </w:rPr>
              <w:tab/>
              <w:t xml:space="preserve">Morris JC. Clinical Dementia Rating: A Reliable and Valid Diagnostic and Staging Measure for Dementia of the Alzheimer Type. </w:t>
            </w:r>
            <w:r>
              <w:rPr>
                <w:rFonts w:eastAsia="Times New Roman"/>
                <w:i/>
                <w:iCs/>
              </w:rPr>
              <w:t>International Psychogeriatric Association</w:t>
            </w:r>
            <w:r>
              <w:rPr>
                <w:rFonts w:eastAsia="Times New Roman"/>
              </w:rPr>
              <w:t>. 1997;9(1):173-176. doi:10.1017/S1041610297004870</w:t>
            </w:r>
          </w:ins>
        </w:p>
        <w:p w14:paraId="48BF2519" w14:textId="77777777" w:rsidR="00F86D5A" w:rsidRDefault="00F86D5A">
          <w:pPr>
            <w:autoSpaceDE w:val="0"/>
            <w:autoSpaceDN w:val="0"/>
            <w:ind w:hanging="640"/>
            <w:divId w:val="1381706452"/>
            <w:rPr>
              <w:ins w:id="1018" w:author="Wisch, Julie" w:date="2022-09-28T11:33:00Z"/>
              <w:rFonts w:eastAsia="Times New Roman"/>
            </w:rPr>
          </w:pPr>
          <w:ins w:id="1019" w:author="Wisch, Julie" w:date="2022-09-28T11:33:00Z">
            <w:r>
              <w:rPr>
                <w:rFonts w:eastAsia="Times New Roman"/>
              </w:rPr>
              <w:t>19.</w:t>
            </w:r>
            <w:r>
              <w:rPr>
                <w:rFonts w:eastAsia="Times New Roman"/>
              </w:rPr>
              <w:tab/>
              <w:t>Cruchaga C, Kauwe J, Harari O, Jin S, Neuron YC, 2013 U. GWAS of Cerebrospinal Fluid Tau Levels Identifies Risk Variants for Alzheimer’s Disease. Neuron. doi:10.1016/j.neuron.2013.02.026</w:t>
            </w:r>
          </w:ins>
        </w:p>
        <w:p w14:paraId="67FF1C20" w14:textId="77777777" w:rsidR="00F86D5A" w:rsidRDefault="00F86D5A">
          <w:pPr>
            <w:autoSpaceDE w:val="0"/>
            <w:autoSpaceDN w:val="0"/>
            <w:ind w:hanging="640"/>
            <w:divId w:val="318465170"/>
            <w:rPr>
              <w:ins w:id="1020" w:author="Wisch, Julie" w:date="2022-09-28T11:33:00Z"/>
              <w:rFonts w:eastAsia="Times New Roman"/>
            </w:rPr>
          </w:pPr>
          <w:ins w:id="1021" w:author="Wisch, Julie" w:date="2022-09-28T11:33:00Z">
            <w:r>
              <w:rPr>
                <w:rFonts w:eastAsia="Times New Roman"/>
              </w:rPr>
              <w:t>20.</w:t>
            </w:r>
            <w:r>
              <w:rPr>
                <w:rFonts w:eastAsia="Times New Roman"/>
              </w:rPr>
              <w:tab/>
              <w:t xml:space="preserve">Fagan AM, Mintun MA, Mach RH, et al. Inverse relation between in vivo amyloid imaging load and cerebrospinal fluid Abeta;42 in humans. </w:t>
            </w:r>
            <w:r>
              <w:rPr>
                <w:rFonts w:eastAsia="Times New Roman"/>
                <w:i/>
                <w:iCs/>
              </w:rPr>
              <w:t>Ann Neurol</w:t>
            </w:r>
            <w:r>
              <w:rPr>
                <w:rFonts w:eastAsia="Times New Roman"/>
              </w:rPr>
              <w:t>. 2006;59(3):512-519. doi:10.1002/ana.20730</w:t>
            </w:r>
          </w:ins>
        </w:p>
        <w:p w14:paraId="40E6F4FB" w14:textId="77777777" w:rsidR="00F86D5A" w:rsidRDefault="00F86D5A">
          <w:pPr>
            <w:autoSpaceDE w:val="0"/>
            <w:autoSpaceDN w:val="0"/>
            <w:ind w:hanging="640"/>
            <w:divId w:val="1817844332"/>
            <w:rPr>
              <w:ins w:id="1022" w:author="Wisch, Julie" w:date="2022-09-28T11:33:00Z"/>
              <w:rFonts w:eastAsia="Times New Roman"/>
            </w:rPr>
          </w:pPr>
          <w:ins w:id="1023" w:author="Wisch, Julie" w:date="2022-09-28T11:33:00Z">
            <w:r>
              <w:rPr>
                <w:rFonts w:eastAsia="Times New Roman"/>
              </w:rPr>
              <w:t>21.</w:t>
            </w:r>
            <w:r>
              <w:rPr>
                <w:rFonts w:eastAsia="Times New Roman"/>
              </w:rPr>
              <w:tab/>
              <w:t xml:space="preserve">Wang L, Benzinger TL, Hassenstab J, et al. Spatially distinct atrophy is linked to β-amyloid and tau in preclinical Alzheimer disease. </w:t>
            </w:r>
            <w:r>
              <w:rPr>
                <w:rFonts w:eastAsia="Times New Roman"/>
                <w:i/>
                <w:iCs/>
              </w:rPr>
              <w:t>Neurology</w:t>
            </w:r>
            <w:r>
              <w:rPr>
                <w:rFonts w:eastAsia="Times New Roman"/>
              </w:rPr>
              <w:t>. 2015;84(12):1254-1260. doi:10.1212/WNL.0000000000001401</w:t>
            </w:r>
          </w:ins>
        </w:p>
        <w:p w14:paraId="77511699" w14:textId="77777777" w:rsidR="00F86D5A" w:rsidRDefault="00F86D5A">
          <w:pPr>
            <w:autoSpaceDE w:val="0"/>
            <w:autoSpaceDN w:val="0"/>
            <w:ind w:hanging="640"/>
            <w:divId w:val="678044970"/>
            <w:rPr>
              <w:ins w:id="1024" w:author="Wisch, Julie" w:date="2022-09-28T11:33:00Z"/>
              <w:rFonts w:eastAsia="Times New Roman"/>
            </w:rPr>
          </w:pPr>
          <w:ins w:id="1025" w:author="Wisch, Julie" w:date="2022-09-28T11:33:00Z">
            <w:r>
              <w:rPr>
                <w:rFonts w:eastAsia="Times New Roman"/>
              </w:rPr>
              <w:t>22.</w:t>
            </w:r>
            <w:r>
              <w:rPr>
                <w:rFonts w:eastAsia="Times New Roman"/>
              </w:rPr>
              <w:tab/>
              <w:t xml:space="preserve">Dickerson BC, Bakkour A, Salat DH, et al. The cortical signature of Alzheimer’s disease: Regionally specific cortical thinning relates to symptom severity in very mild to mild AD dementia and is detectable in asymptomatic amyloid-positive individuals. </w:t>
            </w:r>
            <w:r>
              <w:rPr>
                <w:rFonts w:eastAsia="Times New Roman"/>
                <w:i/>
                <w:iCs/>
              </w:rPr>
              <w:t>Cerebral Cortex</w:t>
            </w:r>
            <w:r>
              <w:rPr>
                <w:rFonts w:eastAsia="Times New Roman"/>
              </w:rPr>
              <w:t>. 2009;19(3):497-510. doi:10.1093/cercor/bhn113</w:t>
            </w:r>
          </w:ins>
        </w:p>
        <w:p w14:paraId="7CDCEE7A" w14:textId="77777777" w:rsidR="00F86D5A" w:rsidRDefault="00F86D5A">
          <w:pPr>
            <w:autoSpaceDE w:val="0"/>
            <w:autoSpaceDN w:val="0"/>
            <w:ind w:hanging="640"/>
            <w:divId w:val="1193883763"/>
            <w:rPr>
              <w:ins w:id="1026" w:author="Wisch, Julie" w:date="2022-09-28T11:33:00Z"/>
              <w:rFonts w:eastAsia="Times New Roman"/>
            </w:rPr>
          </w:pPr>
          <w:ins w:id="1027" w:author="Wisch, Julie" w:date="2022-09-28T11:33:00Z">
            <w:r>
              <w:rPr>
                <w:rFonts w:eastAsia="Times New Roman"/>
              </w:rPr>
              <w:t>23.</w:t>
            </w:r>
            <w:r>
              <w:rPr>
                <w:rFonts w:eastAsia="Times New Roman"/>
              </w:rPr>
              <w:tab/>
              <w:t xml:space="preserve">Dincer A, Gordon BA, Hari-Raj A, et al. Comparing cortical signatures of atrophy between late-onset and autosomal dominant Alzheimer disease. </w:t>
            </w:r>
            <w:r>
              <w:rPr>
                <w:rFonts w:eastAsia="Times New Roman"/>
                <w:i/>
                <w:iCs/>
              </w:rPr>
              <w:t>Neuroimage Clin</w:t>
            </w:r>
            <w:r>
              <w:rPr>
                <w:rFonts w:eastAsia="Times New Roman"/>
              </w:rPr>
              <w:t>. 2020;28. doi:10.1016/j.nicl.2020.102491</w:t>
            </w:r>
          </w:ins>
        </w:p>
        <w:p w14:paraId="42B5CB1C" w14:textId="77777777" w:rsidR="00F86D5A" w:rsidRDefault="00F86D5A">
          <w:pPr>
            <w:autoSpaceDE w:val="0"/>
            <w:autoSpaceDN w:val="0"/>
            <w:ind w:hanging="640"/>
            <w:divId w:val="676419138"/>
            <w:rPr>
              <w:ins w:id="1028" w:author="Wisch, Julie" w:date="2022-09-28T11:33:00Z"/>
              <w:rFonts w:eastAsia="Times New Roman"/>
            </w:rPr>
          </w:pPr>
          <w:ins w:id="1029" w:author="Wisch, Julie" w:date="2022-09-28T11:33:00Z">
            <w:r>
              <w:rPr>
                <w:rFonts w:eastAsia="Times New Roman"/>
              </w:rPr>
              <w:t>24.</w:t>
            </w:r>
            <w:r>
              <w:rPr>
                <w:rFonts w:eastAsia="Times New Roman"/>
              </w:rPr>
              <w:tab/>
              <w:t xml:space="preserve">Ithapu V, Singh V, Lindner C, et al. Extracting and summarizing white matter hyperintensities using supervised segmentation methods in Alzheimer’s disease risk and aging studies. </w:t>
            </w:r>
            <w:r>
              <w:rPr>
                <w:rFonts w:eastAsia="Times New Roman"/>
                <w:i/>
                <w:iCs/>
              </w:rPr>
              <w:t>Hum Brain Mapp</w:t>
            </w:r>
            <w:r>
              <w:rPr>
                <w:rFonts w:eastAsia="Times New Roman"/>
              </w:rPr>
              <w:t>. 2014;35(8):4219-4235. doi:10.1002/hbm.22472</w:t>
            </w:r>
          </w:ins>
        </w:p>
        <w:p w14:paraId="533DD6B3" w14:textId="77777777" w:rsidR="00F86D5A" w:rsidRDefault="00F86D5A">
          <w:pPr>
            <w:autoSpaceDE w:val="0"/>
            <w:autoSpaceDN w:val="0"/>
            <w:ind w:hanging="640"/>
            <w:divId w:val="951133675"/>
            <w:rPr>
              <w:ins w:id="1030" w:author="Wisch, Julie" w:date="2022-09-28T11:33:00Z"/>
              <w:rFonts w:eastAsia="Times New Roman"/>
            </w:rPr>
          </w:pPr>
          <w:ins w:id="1031" w:author="Wisch, Julie" w:date="2022-09-28T11:33:00Z">
            <w:r>
              <w:rPr>
                <w:rFonts w:eastAsia="Times New Roman"/>
              </w:rPr>
              <w:t>25.</w:t>
            </w:r>
            <w:r>
              <w:rPr>
                <w:rFonts w:eastAsia="Times New Roman"/>
              </w:rPr>
              <w:tab/>
              <w:t xml:space="preserve">Mishra S, Gordon BA, Su Y, et al. AV-1451 PET imaging of tau pathology in preclinical Alzheimer disease: Defining a summary measure. </w:t>
            </w:r>
            <w:r>
              <w:rPr>
                <w:rFonts w:eastAsia="Times New Roman"/>
                <w:i/>
                <w:iCs/>
              </w:rPr>
              <w:t>Neuroimage</w:t>
            </w:r>
            <w:r>
              <w:rPr>
                <w:rFonts w:eastAsia="Times New Roman"/>
              </w:rPr>
              <w:t>. 2017;161:171-178. doi:10.1016/j.neuroimage.2017.07.050</w:t>
            </w:r>
          </w:ins>
        </w:p>
        <w:p w14:paraId="06626F97" w14:textId="77777777" w:rsidR="00F86D5A" w:rsidRDefault="00F86D5A">
          <w:pPr>
            <w:autoSpaceDE w:val="0"/>
            <w:autoSpaceDN w:val="0"/>
            <w:ind w:hanging="640"/>
            <w:divId w:val="1107042039"/>
            <w:rPr>
              <w:ins w:id="1032" w:author="Wisch, Julie" w:date="2022-09-28T11:33:00Z"/>
              <w:rFonts w:eastAsia="Times New Roman"/>
            </w:rPr>
          </w:pPr>
          <w:ins w:id="1033" w:author="Wisch, Julie" w:date="2022-09-28T11:33:00Z">
            <w:r>
              <w:rPr>
                <w:rFonts w:eastAsia="Times New Roman"/>
              </w:rPr>
              <w:lastRenderedPageBreak/>
              <w:t>26.</w:t>
            </w:r>
            <w:r>
              <w:rPr>
                <w:rFonts w:eastAsia="Times New Roman"/>
              </w:rPr>
              <w:tab/>
              <w:t xml:space="preserve">Su Y, D’Angelo GM, Vlassenko AG, et al. Quantitative analysis of PiB-PET with FreeSurfer ROIs. </w:t>
            </w:r>
            <w:r>
              <w:rPr>
                <w:rFonts w:eastAsia="Times New Roman"/>
                <w:i/>
                <w:iCs/>
              </w:rPr>
              <w:t>PLoS One</w:t>
            </w:r>
            <w:r>
              <w:rPr>
                <w:rFonts w:eastAsia="Times New Roman"/>
              </w:rPr>
              <w:t>. 2013;8(11). doi:10.1371/journal.pone.0073377</w:t>
            </w:r>
          </w:ins>
        </w:p>
        <w:p w14:paraId="095FB02D" w14:textId="77777777" w:rsidR="00F86D5A" w:rsidRDefault="00F86D5A">
          <w:pPr>
            <w:autoSpaceDE w:val="0"/>
            <w:autoSpaceDN w:val="0"/>
            <w:ind w:hanging="640"/>
            <w:divId w:val="1865942047"/>
            <w:rPr>
              <w:ins w:id="1034" w:author="Wisch, Julie" w:date="2022-09-28T11:33:00Z"/>
              <w:rFonts w:eastAsia="Times New Roman"/>
            </w:rPr>
          </w:pPr>
          <w:ins w:id="1035" w:author="Wisch, Julie" w:date="2022-09-28T11:33:00Z">
            <w:r>
              <w:rPr>
                <w:rFonts w:eastAsia="Times New Roman"/>
              </w:rPr>
              <w:t>27.</w:t>
            </w:r>
            <w:r>
              <w:rPr>
                <w:rFonts w:eastAsia="Times New Roman"/>
              </w:rPr>
              <w:tab/>
              <w:t xml:space="preserve">Su Y, Blazey TM, Snyder AZ, et al. Partial volume correction in quantitative amyloid imaging. </w:t>
            </w:r>
            <w:r>
              <w:rPr>
                <w:rFonts w:eastAsia="Times New Roman"/>
                <w:i/>
                <w:iCs/>
              </w:rPr>
              <w:t>Neuroimage</w:t>
            </w:r>
            <w:r>
              <w:rPr>
                <w:rFonts w:eastAsia="Times New Roman"/>
              </w:rPr>
              <w:t>. 2015;107:55-64. doi:10.1016/j.neuroimage.2014.11.058</w:t>
            </w:r>
          </w:ins>
        </w:p>
        <w:p w14:paraId="36F66A4B" w14:textId="77777777" w:rsidR="00F86D5A" w:rsidRDefault="00F86D5A">
          <w:pPr>
            <w:autoSpaceDE w:val="0"/>
            <w:autoSpaceDN w:val="0"/>
            <w:ind w:hanging="640"/>
            <w:divId w:val="793863756"/>
            <w:rPr>
              <w:ins w:id="1036" w:author="Wisch, Julie" w:date="2022-09-28T11:33:00Z"/>
              <w:rFonts w:eastAsia="Times New Roman"/>
            </w:rPr>
          </w:pPr>
          <w:ins w:id="1037" w:author="Wisch, Julie" w:date="2022-09-28T11:33:00Z">
            <w:r>
              <w:rPr>
                <w:rFonts w:eastAsia="Times New Roman"/>
              </w:rPr>
              <w:t>28.</w:t>
            </w:r>
            <w:r>
              <w:rPr>
                <w:rFonts w:eastAsia="Times New Roman"/>
              </w:rPr>
              <w:tab/>
              <w:t xml:space="preserve">Joshi A, Koeppe RA, Fessler JA. Reducing between scanner differences in multi-center PET studies. </w:t>
            </w:r>
            <w:r>
              <w:rPr>
                <w:rFonts w:eastAsia="Times New Roman"/>
                <w:i/>
                <w:iCs/>
              </w:rPr>
              <w:t>Neuroimage</w:t>
            </w:r>
            <w:r>
              <w:rPr>
                <w:rFonts w:eastAsia="Times New Roman"/>
              </w:rPr>
              <w:t>. 2009;46(1):154-159. doi:10.1016/j.neuroimage.2009.01.057</w:t>
            </w:r>
          </w:ins>
        </w:p>
        <w:p w14:paraId="26587EB6" w14:textId="77777777" w:rsidR="00F86D5A" w:rsidRDefault="00F86D5A">
          <w:pPr>
            <w:autoSpaceDE w:val="0"/>
            <w:autoSpaceDN w:val="0"/>
            <w:ind w:hanging="640"/>
            <w:divId w:val="678390060"/>
            <w:rPr>
              <w:ins w:id="1038" w:author="Wisch, Julie" w:date="2022-09-28T11:33:00Z"/>
              <w:rFonts w:eastAsia="Times New Roman"/>
            </w:rPr>
          </w:pPr>
          <w:ins w:id="1039" w:author="Wisch, Julie" w:date="2022-09-28T11:33:00Z">
            <w:r>
              <w:rPr>
                <w:rFonts w:eastAsia="Times New Roman"/>
              </w:rPr>
              <w:t>29.</w:t>
            </w:r>
            <w:r>
              <w:rPr>
                <w:rFonts w:eastAsia="Times New Roman"/>
              </w:rPr>
              <w:tab/>
              <w:t xml:space="preserve">Hajnal J v., Saeed N, Soar EJ, Oatridge A, Young IR, Bydder GM. A registration and interpolation procedure for subvoxel matching of serially acquired mr images. </w:t>
            </w:r>
            <w:r>
              <w:rPr>
                <w:rFonts w:eastAsia="Times New Roman"/>
                <w:i/>
                <w:iCs/>
              </w:rPr>
              <w:t>J Comput Assist Tomogr</w:t>
            </w:r>
            <w:r>
              <w:rPr>
                <w:rFonts w:eastAsia="Times New Roman"/>
              </w:rPr>
              <w:t>. 1995;19(2):289-296. doi:10.1097/00004728-199503000-00022</w:t>
            </w:r>
          </w:ins>
        </w:p>
        <w:p w14:paraId="2C01E030" w14:textId="77777777" w:rsidR="00F86D5A" w:rsidRDefault="00F86D5A">
          <w:pPr>
            <w:autoSpaceDE w:val="0"/>
            <w:autoSpaceDN w:val="0"/>
            <w:ind w:hanging="640"/>
            <w:divId w:val="1750812816"/>
            <w:rPr>
              <w:ins w:id="1040" w:author="Wisch, Julie" w:date="2022-09-28T11:33:00Z"/>
              <w:rFonts w:eastAsia="Times New Roman"/>
            </w:rPr>
          </w:pPr>
          <w:ins w:id="1041" w:author="Wisch, Julie" w:date="2022-09-28T11:33:00Z">
            <w:r>
              <w:rPr>
                <w:rFonts w:eastAsia="Times New Roman"/>
              </w:rPr>
              <w:t>30.</w:t>
            </w:r>
            <w:r>
              <w:rPr>
                <w:rFonts w:eastAsia="Times New Roman"/>
              </w:rPr>
              <w:tab/>
              <w:t xml:space="preserve">Eisenstein SA, Koller JM, Piccirillo M, et al. Characterization of extrastriatal D2 in vivo specific binding of [ 18 F](N-methyl)benperidol using PET. </w:t>
            </w:r>
            <w:r>
              <w:rPr>
                <w:rFonts w:eastAsia="Times New Roman"/>
                <w:i/>
                <w:iCs/>
              </w:rPr>
              <w:t>Synapse</w:t>
            </w:r>
            <w:r>
              <w:rPr>
                <w:rFonts w:eastAsia="Times New Roman"/>
              </w:rPr>
              <w:t>. 2012;66(9):770-780. doi:10.1002/syn.21566</w:t>
            </w:r>
          </w:ins>
        </w:p>
        <w:p w14:paraId="5F0263A2" w14:textId="77777777" w:rsidR="00F86D5A" w:rsidRDefault="00F86D5A">
          <w:pPr>
            <w:autoSpaceDE w:val="0"/>
            <w:autoSpaceDN w:val="0"/>
            <w:ind w:hanging="640"/>
            <w:divId w:val="1732532453"/>
            <w:rPr>
              <w:ins w:id="1042" w:author="Wisch, Julie" w:date="2022-09-28T11:33:00Z"/>
              <w:rFonts w:eastAsia="Times New Roman"/>
            </w:rPr>
          </w:pPr>
          <w:ins w:id="1043" w:author="Wisch, Julie" w:date="2022-09-28T11:33:00Z">
            <w:r>
              <w:rPr>
                <w:rFonts w:eastAsia="Times New Roman"/>
              </w:rPr>
              <w:t>31.</w:t>
            </w:r>
            <w:r>
              <w:rPr>
                <w:rFonts w:eastAsia="Times New Roman"/>
              </w:rPr>
              <w:tab/>
              <w:t xml:space="preserve">Su Y, Blazey TM, Owen CJ, et al. Quantitative Amyloid imaging in autosomal Dominant Alzheimer’s disease: Results from the DIAN study group. </w:t>
            </w:r>
            <w:r>
              <w:rPr>
                <w:rFonts w:eastAsia="Times New Roman"/>
                <w:i/>
                <w:iCs/>
              </w:rPr>
              <w:t>PLoS One</w:t>
            </w:r>
            <w:r>
              <w:rPr>
                <w:rFonts w:eastAsia="Times New Roman"/>
              </w:rPr>
              <w:t>. 2016;11(3). doi:10.1371/journal.pone.0152082</w:t>
            </w:r>
          </w:ins>
        </w:p>
        <w:p w14:paraId="79B521A7" w14:textId="77777777" w:rsidR="00F86D5A" w:rsidRDefault="00F86D5A">
          <w:pPr>
            <w:autoSpaceDE w:val="0"/>
            <w:autoSpaceDN w:val="0"/>
            <w:ind w:hanging="640"/>
            <w:divId w:val="1874728920"/>
            <w:rPr>
              <w:ins w:id="1044" w:author="Wisch, Julie" w:date="2022-09-28T11:33:00Z"/>
              <w:rFonts w:eastAsia="Times New Roman"/>
            </w:rPr>
          </w:pPr>
          <w:ins w:id="1045" w:author="Wisch, Julie" w:date="2022-09-28T11:33:00Z">
            <w:r>
              <w:rPr>
                <w:rFonts w:eastAsia="Times New Roman"/>
              </w:rPr>
              <w:t>32.</w:t>
            </w:r>
            <w:r>
              <w:rPr>
                <w:rFonts w:eastAsia="Times New Roman"/>
              </w:rPr>
              <w:tab/>
              <w:t xml:space="preserve">Rousset OG, Ma Y, Evans AC. Correction for partial volume effects in PET: Principle and validation. </w:t>
            </w:r>
            <w:r>
              <w:rPr>
                <w:rFonts w:eastAsia="Times New Roman"/>
                <w:i/>
                <w:iCs/>
              </w:rPr>
              <w:t>Journal of Nuclear Medicine</w:t>
            </w:r>
            <w:r>
              <w:rPr>
                <w:rFonts w:eastAsia="Times New Roman"/>
              </w:rPr>
              <w:t>. 1998;39(5):904-911.</w:t>
            </w:r>
          </w:ins>
        </w:p>
        <w:p w14:paraId="34D901C6" w14:textId="77777777" w:rsidR="00F86D5A" w:rsidRDefault="00F86D5A">
          <w:pPr>
            <w:autoSpaceDE w:val="0"/>
            <w:autoSpaceDN w:val="0"/>
            <w:ind w:hanging="640"/>
            <w:divId w:val="1153108629"/>
            <w:rPr>
              <w:ins w:id="1046" w:author="Wisch, Julie" w:date="2022-09-28T11:33:00Z"/>
              <w:rFonts w:eastAsia="Times New Roman"/>
            </w:rPr>
          </w:pPr>
          <w:ins w:id="1047" w:author="Wisch, Julie" w:date="2022-09-28T11:33:00Z">
            <w:r>
              <w:rPr>
                <w:rFonts w:eastAsia="Times New Roman"/>
              </w:rPr>
              <w:t>33.</w:t>
            </w:r>
            <w:r>
              <w:rPr>
                <w:rFonts w:eastAsia="Times New Roman"/>
              </w:rPr>
              <w:tab/>
              <w:t xml:space="preserve">Gordon BA, Friedrichsen K, Brier M, et al. The relationship between cerebrospinal fluid markers of Alzheimer pathology and positron emission tomography tau imaging. </w:t>
            </w:r>
            <w:r>
              <w:rPr>
                <w:rFonts w:eastAsia="Times New Roman"/>
                <w:i/>
                <w:iCs/>
              </w:rPr>
              <w:t>Brain</w:t>
            </w:r>
            <w:r>
              <w:rPr>
                <w:rFonts w:eastAsia="Times New Roman"/>
              </w:rPr>
              <w:t>. 2016;139(8):2249-2260. doi:10.1093/brain/aww139</w:t>
            </w:r>
          </w:ins>
        </w:p>
        <w:p w14:paraId="0425D762" w14:textId="77777777" w:rsidR="00F86D5A" w:rsidRDefault="00F86D5A">
          <w:pPr>
            <w:autoSpaceDE w:val="0"/>
            <w:autoSpaceDN w:val="0"/>
            <w:ind w:hanging="640"/>
            <w:divId w:val="78793662"/>
            <w:rPr>
              <w:ins w:id="1048" w:author="Wisch, Julie" w:date="2022-09-28T11:33:00Z"/>
              <w:rFonts w:eastAsia="Times New Roman"/>
            </w:rPr>
          </w:pPr>
          <w:ins w:id="1049" w:author="Wisch, Julie" w:date="2022-09-28T11:33:00Z">
            <w:r>
              <w:rPr>
                <w:rFonts w:eastAsia="Times New Roman"/>
              </w:rPr>
              <w:t>34.</w:t>
            </w:r>
            <w:r>
              <w:rPr>
                <w:rFonts w:eastAsia="Times New Roman"/>
              </w:rPr>
              <w:tab/>
              <w:t xml:space="preserve">Cruchaga C, Ju Sung Y, Yang C, et al. Multi-tissue proteomics identifies molecular signatures for sporadic and genetically defined Alzheimer disease cases. </w:t>
            </w:r>
            <w:r>
              <w:rPr>
                <w:rFonts w:eastAsia="Times New Roman"/>
                <w:i/>
                <w:iCs/>
              </w:rPr>
              <w:t>Preprint</w:t>
            </w:r>
            <w:r>
              <w:rPr>
                <w:rFonts w:eastAsia="Times New Roman"/>
              </w:rPr>
              <w:t>. doi:10.21203/rs.3.rs-923492/v1</w:t>
            </w:r>
          </w:ins>
        </w:p>
        <w:p w14:paraId="3AC484E5" w14:textId="77777777" w:rsidR="00F86D5A" w:rsidRDefault="00F86D5A">
          <w:pPr>
            <w:autoSpaceDE w:val="0"/>
            <w:autoSpaceDN w:val="0"/>
            <w:ind w:hanging="640"/>
            <w:divId w:val="1344016764"/>
            <w:rPr>
              <w:ins w:id="1050" w:author="Wisch, Julie" w:date="2022-09-28T11:33:00Z"/>
              <w:rFonts w:eastAsia="Times New Roman"/>
            </w:rPr>
          </w:pPr>
          <w:ins w:id="1051" w:author="Wisch, Julie" w:date="2022-09-28T11:33:00Z">
            <w:r>
              <w:rPr>
                <w:rFonts w:eastAsia="Times New Roman"/>
              </w:rPr>
              <w:t>35.</w:t>
            </w:r>
            <w:r>
              <w:rPr>
                <w:rFonts w:eastAsia="Times New Roman"/>
              </w:rPr>
              <w:tab/>
              <w:t xml:space="preserve">Yang C, Farias FHG, Ibanez L, et al. Genomic atlas of the proteome from brain, CSF and plasma prioritizes proteins implicated in neurological disorders. </w:t>
            </w:r>
            <w:r>
              <w:rPr>
                <w:rFonts w:eastAsia="Times New Roman"/>
                <w:i/>
                <w:iCs/>
              </w:rPr>
              <w:t>Nat Neurosci</w:t>
            </w:r>
            <w:r>
              <w:rPr>
                <w:rFonts w:eastAsia="Times New Roman"/>
              </w:rPr>
              <w:t>. 2021;24(9):1302-1312. doi:10.1038/s41593-021-00886-6</w:t>
            </w:r>
          </w:ins>
        </w:p>
        <w:p w14:paraId="202B2B2C" w14:textId="77777777" w:rsidR="00F86D5A" w:rsidRDefault="00F86D5A">
          <w:pPr>
            <w:autoSpaceDE w:val="0"/>
            <w:autoSpaceDN w:val="0"/>
            <w:ind w:hanging="640"/>
            <w:divId w:val="1428038022"/>
            <w:rPr>
              <w:ins w:id="1052" w:author="Wisch, Julie" w:date="2022-09-28T11:33:00Z"/>
              <w:rFonts w:eastAsia="Times New Roman"/>
            </w:rPr>
          </w:pPr>
          <w:ins w:id="1053" w:author="Wisch, Julie" w:date="2022-09-28T11:33:00Z">
            <w:r>
              <w:rPr>
                <w:rFonts w:eastAsia="Times New Roman"/>
              </w:rPr>
              <w:t>36.</w:t>
            </w:r>
            <w:r>
              <w:rPr>
                <w:rFonts w:eastAsia="Times New Roman"/>
              </w:rPr>
              <w:tab/>
              <w:t xml:space="preserve">Ram N, Grimm KJ. Methods and Measures: Growth mixture modeling: A method for identifying differences in longitudinal change among unobserved groups. </w:t>
            </w:r>
            <w:r>
              <w:rPr>
                <w:rFonts w:eastAsia="Times New Roman"/>
                <w:i/>
                <w:iCs/>
              </w:rPr>
              <w:t>Int J Behav Dev</w:t>
            </w:r>
            <w:r>
              <w:rPr>
                <w:rFonts w:eastAsia="Times New Roman"/>
              </w:rPr>
              <w:t>. 2009;33(6):565-576. doi:10.1177/0165025409343765</w:t>
            </w:r>
          </w:ins>
        </w:p>
        <w:p w14:paraId="3323F2A1" w14:textId="77777777" w:rsidR="00F86D5A" w:rsidRDefault="00F86D5A">
          <w:pPr>
            <w:autoSpaceDE w:val="0"/>
            <w:autoSpaceDN w:val="0"/>
            <w:ind w:hanging="640"/>
            <w:divId w:val="323047468"/>
            <w:rPr>
              <w:ins w:id="1054" w:author="Wisch, Julie" w:date="2022-09-28T11:33:00Z"/>
              <w:rFonts w:eastAsia="Times New Roman"/>
            </w:rPr>
          </w:pPr>
          <w:ins w:id="1055" w:author="Wisch, Julie" w:date="2022-09-28T11:33:00Z">
            <w:r>
              <w:rPr>
                <w:rFonts w:eastAsia="Times New Roman"/>
              </w:rPr>
              <w:t>37.</w:t>
            </w:r>
            <w:r>
              <w:rPr>
                <w:rFonts w:eastAsia="Times New Roman"/>
              </w:rPr>
              <w:tab/>
              <w:t xml:space="preserve">Haaksma ML, Calderón-Larrañaga A, Olde Rikkert MGM, Melis RJF, Leoutsakos JMS. Cognitive and functional progression in Alzheimer disease: A prediction model of latent classes. </w:t>
            </w:r>
            <w:r>
              <w:rPr>
                <w:rFonts w:eastAsia="Times New Roman"/>
                <w:i/>
                <w:iCs/>
              </w:rPr>
              <w:t>Int J Geriatr Psychiatry</w:t>
            </w:r>
            <w:r>
              <w:rPr>
                <w:rFonts w:eastAsia="Times New Roman"/>
              </w:rPr>
              <w:t>. 2018;33(8):1057-1064. doi:10.1002/gps.4893</w:t>
            </w:r>
          </w:ins>
        </w:p>
        <w:p w14:paraId="051FD472" w14:textId="77777777" w:rsidR="00F86D5A" w:rsidRDefault="00F86D5A">
          <w:pPr>
            <w:autoSpaceDE w:val="0"/>
            <w:autoSpaceDN w:val="0"/>
            <w:ind w:hanging="640"/>
            <w:divId w:val="1003430577"/>
            <w:rPr>
              <w:ins w:id="1056" w:author="Wisch, Julie" w:date="2022-09-28T11:33:00Z"/>
              <w:rFonts w:eastAsia="Times New Roman"/>
            </w:rPr>
          </w:pPr>
          <w:ins w:id="1057" w:author="Wisch, Julie" w:date="2022-09-28T11:33:00Z">
            <w:r>
              <w:rPr>
                <w:rFonts w:eastAsia="Times New Roman"/>
              </w:rPr>
              <w:t>38.</w:t>
            </w:r>
            <w:r>
              <w:rPr>
                <w:rFonts w:eastAsia="Times New Roman"/>
              </w:rPr>
              <w:tab/>
              <w:t xml:space="preserve">Small BJ, Bäckman L. Longitudinal trajectories of cognitive change in preclinical Alzheimer’s disease: A growth mixture modeling analysis. </w:t>
            </w:r>
            <w:r>
              <w:rPr>
                <w:rFonts w:eastAsia="Times New Roman"/>
                <w:i/>
                <w:iCs/>
              </w:rPr>
              <w:t>Cortex</w:t>
            </w:r>
            <w:r>
              <w:rPr>
                <w:rFonts w:eastAsia="Times New Roman"/>
              </w:rPr>
              <w:t>. 2007;43(7):826-834. doi:10.1016/S0010-9452(08)70682-8</w:t>
            </w:r>
          </w:ins>
        </w:p>
        <w:p w14:paraId="3125D79B" w14:textId="77777777" w:rsidR="00F86D5A" w:rsidRDefault="00F86D5A">
          <w:pPr>
            <w:autoSpaceDE w:val="0"/>
            <w:autoSpaceDN w:val="0"/>
            <w:ind w:hanging="640"/>
            <w:divId w:val="1798837616"/>
            <w:rPr>
              <w:ins w:id="1058" w:author="Wisch, Julie" w:date="2022-09-28T11:33:00Z"/>
              <w:rFonts w:eastAsia="Times New Roman"/>
            </w:rPr>
          </w:pPr>
          <w:ins w:id="1059" w:author="Wisch, Julie" w:date="2022-09-28T11:33:00Z">
            <w:r>
              <w:rPr>
                <w:rFonts w:eastAsia="Times New Roman"/>
              </w:rPr>
              <w:lastRenderedPageBreak/>
              <w:t>39.</w:t>
            </w:r>
            <w:r>
              <w:rPr>
                <w:rFonts w:eastAsia="Times New Roman"/>
              </w:rPr>
              <w:tab/>
              <w:t>Lin W, Donohue MC, Insel P, Schwartzman A, Thompson WK. Bayesian Multivariate Growth Mixture Modeling of Longitudinal Data: An Application to Alzheimer’s Disease Study. doi:10.1101/2021.03.10.434854</w:t>
            </w:r>
          </w:ins>
        </w:p>
        <w:p w14:paraId="13CD2602" w14:textId="77777777" w:rsidR="00F86D5A" w:rsidRDefault="00F86D5A">
          <w:pPr>
            <w:autoSpaceDE w:val="0"/>
            <w:autoSpaceDN w:val="0"/>
            <w:ind w:hanging="640"/>
            <w:divId w:val="77604275"/>
            <w:rPr>
              <w:ins w:id="1060" w:author="Wisch, Julie" w:date="2022-09-28T11:33:00Z"/>
              <w:rFonts w:eastAsia="Times New Roman"/>
            </w:rPr>
          </w:pPr>
          <w:ins w:id="1061" w:author="Wisch, Julie" w:date="2022-09-28T11:33:00Z">
            <w:r>
              <w:rPr>
                <w:rFonts w:eastAsia="Times New Roman"/>
              </w:rPr>
              <w:t>40.</w:t>
            </w:r>
            <w:r>
              <w:rPr>
                <w:rFonts w:eastAsia="Times New Roman"/>
              </w:rPr>
              <w:tab/>
              <w:t xml:space="preserve">Wallin AK, Blennow K, Zetterberg H, Londos E, Minthon L, Hansson O. CSF biomarkers predict a more malignant outcome in Alzheimer disease. </w:t>
            </w:r>
            <w:r>
              <w:rPr>
                <w:rFonts w:eastAsia="Times New Roman"/>
                <w:i/>
                <w:iCs/>
              </w:rPr>
              <w:t>Neurology</w:t>
            </w:r>
            <w:r>
              <w:rPr>
                <w:rFonts w:eastAsia="Times New Roman"/>
              </w:rPr>
              <w:t>. 2010;74(19):1531-1537. doi:10.1212/WNL.0b013e3181dd4dd8</w:t>
            </w:r>
          </w:ins>
        </w:p>
        <w:p w14:paraId="4037E641" w14:textId="77777777" w:rsidR="00F86D5A" w:rsidRDefault="00F86D5A">
          <w:pPr>
            <w:autoSpaceDE w:val="0"/>
            <w:autoSpaceDN w:val="0"/>
            <w:ind w:hanging="640"/>
            <w:divId w:val="1198351676"/>
            <w:rPr>
              <w:ins w:id="1062" w:author="Wisch, Julie" w:date="2022-09-28T11:33:00Z"/>
              <w:rFonts w:eastAsia="Times New Roman"/>
            </w:rPr>
          </w:pPr>
          <w:ins w:id="1063" w:author="Wisch, Julie" w:date="2022-09-28T11:33:00Z">
            <w:r>
              <w:rPr>
                <w:rFonts w:eastAsia="Times New Roman"/>
              </w:rPr>
              <w:t>41.</w:t>
            </w:r>
            <w:r>
              <w:rPr>
                <w:rFonts w:eastAsia="Times New Roman"/>
              </w:rPr>
              <w:tab/>
              <w:t xml:space="preserve">van der Vlies AE, Verwey NA, Bouwman FH, et al. CSF biomarkers in relationship to cognitive profiles in Alzheimer disease. </w:t>
            </w:r>
            <w:r>
              <w:rPr>
                <w:rFonts w:eastAsia="Times New Roman"/>
                <w:i/>
                <w:iCs/>
              </w:rPr>
              <w:t>Neurology</w:t>
            </w:r>
            <w:r>
              <w:rPr>
                <w:rFonts w:eastAsia="Times New Roman"/>
              </w:rPr>
              <w:t>. 2009;72(12):1056-1061. doi:10.1212/01.wnl.0000345014.48839.71</w:t>
            </w:r>
          </w:ins>
        </w:p>
        <w:p w14:paraId="3B89290D" w14:textId="77777777" w:rsidR="00F86D5A" w:rsidRDefault="00F86D5A">
          <w:pPr>
            <w:autoSpaceDE w:val="0"/>
            <w:autoSpaceDN w:val="0"/>
            <w:ind w:hanging="640"/>
            <w:divId w:val="1492139651"/>
            <w:rPr>
              <w:ins w:id="1064" w:author="Wisch, Julie" w:date="2022-09-28T11:33:00Z"/>
              <w:rFonts w:eastAsia="Times New Roman"/>
            </w:rPr>
          </w:pPr>
          <w:ins w:id="1065" w:author="Wisch, Julie" w:date="2022-09-28T11:33:00Z">
            <w:r>
              <w:rPr>
                <w:rFonts w:eastAsia="Times New Roman"/>
              </w:rPr>
              <w:t>42.</w:t>
            </w:r>
            <w:r>
              <w:rPr>
                <w:rFonts w:eastAsia="Times New Roman"/>
              </w:rPr>
              <w:tab/>
              <w:t xml:space="preserve">Iqbal K, Flory M, Khatoon S, et al. Subgroups of Alzheimer’s disease based on cerebrospinal fluid molecular markers. </w:t>
            </w:r>
            <w:r>
              <w:rPr>
                <w:rFonts w:eastAsia="Times New Roman"/>
                <w:i/>
                <w:iCs/>
              </w:rPr>
              <w:t>Ann Neurol</w:t>
            </w:r>
            <w:r>
              <w:rPr>
                <w:rFonts w:eastAsia="Times New Roman"/>
              </w:rPr>
              <w:t>. 2005;58(5):748-757. doi:10.1002/ana.20639</w:t>
            </w:r>
          </w:ins>
        </w:p>
        <w:p w14:paraId="17F89E9C" w14:textId="77777777" w:rsidR="00F86D5A" w:rsidRDefault="00F86D5A">
          <w:pPr>
            <w:autoSpaceDE w:val="0"/>
            <w:autoSpaceDN w:val="0"/>
            <w:ind w:hanging="640"/>
            <w:divId w:val="1273169636"/>
            <w:rPr>
              <w:ins w:id="1066" w:author="Wisch, Julie" w:date="2022-09-28T11:33:00Z"/>
              <w:rFonts w:eastAsia="Times New Roman"/>
            </w:rPr>
          </w:pPr>
          <w:ins w:id="1067" w:author="Wisch, Julie" w:date="2022-09-28T11:33:00Z">
            <w:r>
              <w:rPr>
                <w:rFonts w:eastAsia="Times New Roman"/>
              </w:rPr>
              <w:t>43.</w:t>
            </w:r>
            <w:r>
              <w:rPr>
                <w:rFonts w:eastAsia="Times New Roman"/>
              </w:rPr>
              <w:tab/>
              <w:t xml:space="preserve">Yoshida K, Bohn J. Package “tableone.” </w:t>
            </w:r>
            <w:r>
              <w:rPr>
                <w:rFonts w:eastAsia="Times New Roman"/>
                <w:i/>
                <w:iCs/>
              </w:rPr>
              <w:t>R</w:t>
            </w:r>
            <w:r>
              <w:rPr>
                <w:rFonts w:eastAsia="Times New Roman"/>
              </w:rPr>
              <w:t>. Published online 2019. Accessed October 28, 2019. ftp://cygwin.uib.no/pub/cran/web/packages/tableone/tableone.pdf</w:t>
            </w:r>
          </w:ins>
        </w:p>
        <w:p w14:paraId="37E973B4" w14:textId="77777777" w:rsidR="00F86D5A" w:rsidRDefault="00F86D5A">
          <w:pPr>
            <w:autoSpaceDE w:val="0"/>
            <w:autoSpaceDN w:val="0"/>
            <w:ind w:hanging="640"/>
            <w:divId w:val="1696614441"/>
            <w:rPr>
              <w:ins w:id="1068" w:author="Wisch, Julie" w:date="2022-09-28T11:33:00Z"/>
              <w:rFonts w:eastAsia="Times New Roman"/>
            </w:rPr>
          </w:pPr>
          <w:ins w:id="1069" w:author="Wisch, Julie" w:date="2022-09-28T11:33:00Z">
            <w:r>
              <w:rPr>
                <w:rFonts w:eastAsia="Times New Roman"/>
              </w:rPr>
              <w:t>44.</w:t>
            </w:r>
            <w:r>
              <w:rPr>
                <w:rFonts w:eastAsia="Times New Roman"/>
              </w:rPr>
              <w:tab/>
              <w:t>Therneau TM. A Package for Survival Analysis in R. Published online 2022.</w:t>
            </w:r>
          </w:ins>
        </w:p>
        <w:p w14:paraId="1208A09A" w14:textId="77777777" w:rsidR="00F86D5A" w:rsidRDefault="00F86D5A">
          <w:pPr>
            <w:autoSpaceDE w:val="0"/>
            <w:autoSpaceDN w:val="0"/>
            <w:ind w:hanging="640"/>
            <w:divId w:val="2075810625"/>
            <w:rPr>
              <w:ins w:id="1070" w:author="Wisch, Julie" w:date="2022-09-28T11:33:00Z"/>
              <w:rFonts w:eastAsia="Times New Roman"/>
            </w:rPr>
          </w:pPr>
          <w:ins w:id="1071" w:author="Wisch, Julie" w:date="2022-09-28T11:33:00Z">
            <w:r>
              <w:rPr>
                <w:rFonts w:eastAsia="Times New Roman"/>
              </w:rPr>
              <w:t>45.</w:t>
            </w:r>
            <w:r>
              <w:rPr>
                <w:rFonts w:eastAsia="Times New Roman"/>
              </w:rPr>
              <w:tab/>
              <w:t xml:space="preserve">Volluz KE, Schindler SE, Henson RL, et al. Correspondence of CSF biomarkers measured by Lumipulse assays with amyloid PET. In: </w:t>
            </w:r>
            <w:r>
              <w:rPr>
                <w:rFonts w:eastAsia="Times New Roman"/>
                <w:i/>
                <w:iCs/>
              </w:rPr>
              <w:t>2021 Alzheimer’s Association International Conference</w:t>
            </w:r>
            <w:r>
              <w:rPr>
                <w:rFonts w:eastAsia="Times New Roman"/>
              </w:rPr>
              <w:t>. ; 2021.</w:t>
            </w:r>
          </w:ins>
        </w:p>
        <w:p w14:paraId="7005F01C" w14:textId="77777777" w:rsidR="00F86D5A" w:rsidRDefault="00F86D5A">
          <w:pPr>
            <w:autoSpaceDE w:val="0"/>
            <w:autoSpaceDN w:val="0"/>
            <w:ind w:hanging="640"/>
            <w:divId w:val="35469606"/>
            <w:rPr>
              <w:ins w:id="1072" w:author="Wisch, Julie" w:date="2022-09-28T11:33:00Z"/>
              <w:rFonts w:eastAsia="Times New Roman"/>
            </w:rPr>
          </w:pPr>
          <w:ins w:id="1073" w:author="Wisch, Julie" w:date="2022-09-28T11:33:00Z">
            <w:r>
              <w:rPr>
                <w:rFonts w:eastAsia="Times New Roman"/>
              </w:rPr>
              <w:t>46.</w:t>
            </w:r>
            <w:r>
              <w:rPr>
                <w:rFonts w:eastAsia="Times New Roman"/>
              </w:rPr>
              <w:tab/>
              <w:t xml:space="preserve">Sørensen Ø, Walhovd KB, Fjell AM. A recipe for accurate estimation of lifespan brain trajectories, distinguishing longitudinal and cohort effects. </w:t>
            </w:r>
            <w:r>
              <w:rPr>
                <w:rFonts w:eastAsia="Times New Roman"/>
                <w:i/>
                <w:iCs/>
              </w:rPr>
              <w:t>Neuroimage</w:t>
            </w:r>
            <w:r>
              <w:rPr>
                <w:rFonts w:eastAsia="Times New Roman"/>
              </w:rPr>
              <w:t>. 2021;226(July 2020). doi:10.1016/j.neuroimage.2020.117596</w:t>
            </w:r>
          </w:ins>
        </w:p>
        <w:p w14:paraId="2ED95CE8" w14:textId="77777777" w:rsidR="00F86D5A" w:rsidRDefault="00F86D5A">
          <w:pPr>
            <w:autoSpaceDE w:val="0"/>
            <w:autoSpaceDN w:val="0"/>
            <w:ind w:hanging="640"/>
            <w:divId w:val="2100321258"/>
            <w:rPr>
              <w:ins w:id="1074" w:author="Wisch, Julie" w:date="2022-09-28T11:33:00Z"/>
              <w:rFonts w:eastAsia="Times New Roman"/>
            </w:rPr>
          </w:pPr>
          <w:ins w:id="1075" w:author="Wisch, Julie" w:date="2022-09-28T11:33:00Z">
            <w:r>
              <w:rPr>
                <w:rFonts w:eastAsia="Times New Roman"/>
              </w:rPr>
              <w:t>47.</w:t>
            </w:r>
            <w:r>
              <w:rPr>
                <w:rFonts w:eastAsia="Times New Roman"/>
              </w:rPr>
              <w:tab/>
              <w:t xml:space="preserve">Dettling M, Bühlmann P. </w:t>
            </w:r>
            <w:r>
              <w:rPr>
                <w:rFonts w:eastAsia="Times New Roman"/>
                <w:i/>
                <w:iCs/>
              </w:rPr>
              <w:t>Supervised Clustering of Genes</w:t>
            </w:r>
            <w:r>
              <w:rPr>
                <w:rFonts w:eastAsia="Times New Roman"/>
              </w:rPr>
              <w:t>.; 2002. http://genomebiology.com/2002/3/12/research/0069.1</w:t>
            </w:r>
          </w:ins>
        </w:p>
        <w:p w14:paraId="63CDF823" w14:textId="77777777" w:rsidR="00F86D5A" w:rsidRDefault="00F86D5A">
          <w:pPr>
            <w:autoSpaceDE w:val="0"/>
            <w:autoSpaceDN w:val="0"/>
            <w:ind w:hanging="640"/>
            <w:divId w:val="854613331"/>
            <w:rPr>
              <w:ins w:id="1076" w:author="Wisch, Julie" w:date="2022-09-28T11:33:00Z"/>
              <w:rFonts w:eastAsia="Times New Roman"/>
            </w:rPr>
          </w:pPr>
          <w:ins w:id="1077" w:author="Wisch, Julie" w:date="2022-09-28T11:33:00Z">
            <w:r>
              <w:rPr>
                <w:rFonts w:eastAsia="Times New Roman"/>
              </w:rPr>
              <w:t>48.</w:t>
            </w:r>
            <w:r>
              <w:rPr>
                <w:rFonts w:eastAsia="Times New Roman"/>
              </w:rPr>
              <w:tab/>
              <w:t xml:space="preserve">Hastie T, Qian J, Tay K. </w:t>
            </w:r>
            <w:r>
              <w:rPr>
                <w:rFonts w:eastAsia="Times New Roman"/>
                <w:i/>
                <w:iCs/>
              </w:rPr>
              <w:t>An Introduction to Glmnet</w:t>
            </w:r>
            <w:r>
              <w:rPr>
                <w:rFonts w:eastAsia="Times New Roman"/>
              </w:rPr>
              <w:t>.; 2021. https://cran.us.r-project.org</w:t>
            </w:r>
          </w:ins>
        </w:p>
        <w:p w14:paraId="6FB537F8" w14:textId="77777777" w:rsidR="00F86D5A" w:rsidRDefault="00F86D5A">
          <w:pPr>
            <w:autoSpaceDE w:val="0"/>
            <w:autoSpaceDN w:val="0"/>
            <w:ind w:hanging="640"/>
            <w:divId w:val="1714188530"/>
            <w:rPr>
              <w:ins w:id="1078" w:author="Wisch, Julie" w:date="2022-09-28T11:33:00Z"/>
              <w:rFonts w:eastAsia="Times New Roman"/>
            </w:rPr>
          </w:pPr>
          <w:ins w:id="1079" w:author="Wisch, Julie" w:date="2022-09-28T11:33:00Z">
            <w:r>
              <w:rPr>
                <w:rFonts w:eastAsia="Times New Roman"/>
              </w:rPr>
              <w:t>49.</w:t>
            </w:r>
            <w:r>
              <w:rPr>
                <w:rFonts w:eastAsia="Times New Roman"/>
              </w:rPr>
              <w:tab/>
              <w:t xml:space="preserve">Watanabe K, Taskesen E, van Bochoven A, Posthuma D. Functional mapping and annotation of genetic associations with FUMA. </w:t>
            </w:r>
            <w:r>
              <w:rPr>
                <w:rFonts w:eastAsia="Times New Roman"/>
                <w:i/>
                <w:iCs/>
              </w:rPr>
              <w:t>Nat Commun</w:t>
            </w:r>
            <w:r>
              <w:rPr>
                <w:rFonts w:eastAsia="Times New Roman"/>
              </w:rPr>
              <w:t>. 2017;8(1). doi:10.1038/s41467-017-01261-5</w:t>
            </w:r>
          </w:ins>
        </w:p>
        <w:p w14:paraId="16311C75" w14:textId="77777777" w:rsidR="00F86D5A" w:rsidRDefault="00F86D5A">
          <w:pPr>
            <w:autoSpaceDE w:val="0"/>
            <w:autoSpaceDN w:val="0"/>
            <w:ind w:hanging="640"/>
            <w:divId w:val="655763433"/>
            <w:rPr>
              <w:ins w:id="1080" w:author="Wisch, Julie" w:date="2022-09-28T11:33:00Z"/>
              <w:rFonts w:eastAsia="Times New Roman"/>
            </w:rPr>
          </w:pPr>
          <w:ins w:id="1081" w:author="Wisch, Julie" w:date="2022-09-28T11:33:00Z">
            <w:r>
              <w:rPr>
                <w:rFonts w:eastAsia="Times New Roman"/>
              </w:rPr>
              <w:t>50.</w:t>
            </w:r>
            <w:r>
              <w:rPr>
                <w:rFonts w:eastAsia="Times New Roman"/>
              </w:rPr>
              <w:tab/>
              <w:t>R Core Development Team. A language and environment for statistical computing. 2013;1. Accessed October 28, 2019. ftp://ftp.uvigo.es/CRAN/web/packages/dplR/vignettes/intro-dplR.pdf</w:t>
            </w:r>
          </w:ins>
        </w:p>
        <w:p w14:paraId="751D759D" w14:textId="77777777" w:rsidR="00F86D5A" w:rsidRDefault="00F86D5A">
          <w:pPr>
            <w:autoSpaceDE w:val="0"/>
            <w:autoSpaceDN w:val="0"/>
            <w:ind w:hanging="640"/>
            <w:divId w:val="886574990"/>
            <w:rPr>
              <w:ins w:id="1082" w:author="Wisch, Julie" w:date="2022-09-28T11:33:00Z"/>
              <w:rFonts w:eastAsia="Times New Roman"/>
            </w:rPr>
          </w:pPr>
          <w:ins w:id="1083" w:author="Wisch, Julie" w:date="2022-09-28T11:33:00Z">
            <w:r>
              <w:rPr>
                <w:rFonts w:eastAsia="Times New Roman"/>
              </w:rPr>
              <w:t>51.</w:t>
            </w:r>
            <w:r>
              <w:rPr>
                <w:rFonts w:eastAsia="Times New Roman"/>
              </w:rPr>
              <w:tab/>
              <w:t xml:space="preserve">Insel PS, Ossenkoppele R, Gessert D, et al. Time to Amyloid Positivity and Preclinical Changes in Brain Metabolism, Atrophy, and Cognition: Evidence for Emerging Amyloid Pathology in Alzheimer’s Disease. </w:t>
            </w:r>
            <w:r>
              <w:rPr>
                <w:rFonts w:eastAsia="Times New Roman"/>
                <w:i/>
                <w:iCs/>
              </w:rPr>
              <w:t>Front Neurosci</w:t>
            </w:r>
            <w:r>
              <w:rPr>
                <w:rFonts w:eastAsia="Times New Roman"/>
              </w:rPr>
              <w:t>. 2017;11:281. doi:10.3389/fnins.2017.00281</w:t>
            </w:r>
          </w:ins>
        </w:p>
        <w:p w14:paraId="06360252" w14:textId="77777777" w:rsidR="00F86D5A" w:rsidRDefault="00F86D5A">
          <w:pPr>
            <w:autoSpaceDE w:val="0"/>
            <w:autoSpaceDN w:val="0"/>
            <w:ind w:hanging="640"/>
            <w:divId w:val="1423645626"/>
            <w:rPr>
              <w:ins w:id="1084" w:author="Wisch, Julie" w:date="2022-09-28T11:33:00Z"/>
              <w:rFonts w:eastAsia="Times New Roman"/>
            </w:rPr>
          </w:pPr>
          <w:ins w:id="1085" w:author="Wisch, Julie" w:date="2022-09-28T11:33:00Z">
            <w:r>
              <w:rPr>
                <w:rFonts w:eastAsia="Times New Roman"/>
              </w:rPr>
              <w:t>52.</w:t>
            </w:r>
            <w:r>
              <w:rPr>
                <w:rFonts w:eastAsia="Times New Roman"/>
              </w:rPr>
              <w:tab/>
              <w:t xml:space="preserve">Jack CR, Bennett DA, Blennow K, et al. NIA-AA Research Framework: Toward a biological definition of Alzheimer’s disease. </w:t>
            </w:r>
            <w:r>
              <w:rPr>
                <w:rFonts w:eastAsia="Times New Roman"/>
                <w:i/>
                <w:iCs/>
              </w:rPr>
              <w:t>Alzheimer’s and Dementia</w:t>
            </w:r>
            <w:r>
              <w:rPr>
                <w:rFonts w:eastAsia="Times New Roman"/>
              </w:rPr>
              <w:t>. 2018;14(4):535-562. doi:10.1016/j.jalz.2018.02.018</w:t>
            </w:r>
          </w:ins>
        </w:p>
        <w:p w14:paraId="6103C80C" w14:textId="77777777" w:rsidR="00F86D5A" w:rsidRDefault="00F86D5A">
          <w:pPr>
            <w:autoSpaceDE w:val="0"/>
            <w:autoSpaceDN w:val="0"/>
            <w:ind w:hanging="640"/>
            <w:divId w:val="750586705"/>
            <w:rPr>
              <w:ins w:id="1086" w:author="Wisch, Julie" w:date="2022-09-28T11:33:00Z"/>
              <w:rFonts w:eastAsia="Times New Roman"/>
            </w:rPr>
          </w:pPr>
          <w:ins w:id="1087" w:author="Wisch, Julie" w:date="2022-09-28T11:33:00Z">
            <w:r>
              <w:rPr>
                <w:rFonts w:eastAsia="Times New Roman"/>
              </w:rPr>
              <w:lastRenderedPageBreak/>
              <w:t>53.</w:t>
            </w:r>
            <w:r>
              <w:rPr>
                <w:rFonts w:eastAsia="Times New Roman"/>
              </w:rPr>
              <w:tab/>
              <w:t xml:space="preserve">Graff-Radford J, Jones DT, Wiste HJ, et al. Cerebrospinal Fluid Dynamics and Discordant Amyloid Biomarkers. </w:t>
            </w:r>
            <w:r>
              <w:rPr>
                <w:rFonts w:eastAsia="Times New Roman"/>
                <w:i/>
                <w:iCs/>
              </w:rPr>
              <w:t>Neurobiol Aging</w:t>
            </w:r>
            <w:r>
              <w:rPr>
                <w:rFonts w:eastAsia="Times New Roman"/>
              </w:rPr>
              <w:t>. Published online November 2021. doi:10.1016/j.neurobiolaging.2021.10.017</w:t>
            </w:r>
          </w:ins>
        </w:p>
        <w:p w14:paraId="691E6067" w14:textId="77777777" w:rsidR="00F86D5A" w:rsidRDefault="00F86D5A">
          <w:pPr>
            <w:autoSpaceDE w:val="0"/>
            <w:autoSpaceDN w:val="0"/>
            <w:ind w:hanging="640"/>
            <w:divId w:val="539318158"/>
            <w:rPr>
              <w:ins w:id="1088" w:author="Wisch, Julie" w:date="2022-09-28T11:33:00Z"/>
              <w:rFonts w:eastAsia="Times New Roman"/>
            </w:rPr>
          </w:pPr>
          <w:ins w:id="1089" w:author="Wisch, Julie" w:date="2022-09-28T11:33:00Z">
            <w:r>
              <w:rPr>
                <w:rFonts w:eastAsia="Times New Roman"/>
              </w:rPr>
              <w:t>54.</w:t>
            </w:r>
            <w:r>
              <w:rPr>
                <w:rFonts w:eastAsia="Times New Roman"/>
              </w:rPr>
              <w:tab/>
              <w:t xml:space="preserve">Jack CR, Knopman DS, Jagust WJ, et al. Hypothetical model of dynamic biomarkers of the Alzheimer’s pathological cascade. </w:t>
            </w:r>
            <w:r>
              <w:rPr>
                <w:rFonts w:eastAsia="Times New Roman"/>
                <w:i/>
                <w:iCs/>
              </w:rPr>
              <w:t>Lancet Neurol</w:t>
            </w:r>
            <w:r>
              <w:rPr>
                <w:rFonts w:eastAsia="Times New Roman"/>
              </w:rPr>
              <w:t>. 2010;9(1):119-128. doi:10.1016/S1474-4422(09)70299-6</w:t>
            </w:r>
          </w:ins>
        </w:p>
        <w:p w14:paraId="4D654CC6" w14:textId="77777777" w:rsidR="00F86D5A" w:rsidRDefault="00F86D5A">
          <w:pPr>
            <w:autoSpaceDE w:val="0"/>
            <w:autoSpaceDN w:val="0"/>
            <w:ind w:hanging="640"/>
            <w:divId w:val="101338120"/>
            <w:rPr>
              <w:ins w:id="1090" w:author="Wisch, Julie" w:date="2022-09-28T11:33:00Z"/>
              <w:rFonts w:eastAsia="Times New Roman"/>
            </w:rPr>
          </w:pPr>
          <w:ins w:id="1091" w:author="Wisch, Julie" w:date="2022-09-28T11:33:00Z">
            <w:r>
              <w:rPr>
                <w:rFonts w:eastAsia="Times New Roman"/>
              </w:rPr>
              <w:t>55.</w:t>
            </w:r>
            <w:r>
              <w:rPr>
                <w:rFonts w:eastAsia="Times New Roman"/>
              </w:rPr>
              <w:tab/>
              <w:t xml:space="preserve">Dettling M, Bühlmann P. </w:t>
            </w:r>
            <w:r>
              <w:rPr>
                <w:rFonts w:eastAsia="Times New Roman"/>
                <w:i/>
                <w:iCs/>
              </w:rPr>
              <w:t>Supervised Clustering of Genes</w:t>
            </w:r>
            <w:r>
              <w:rPr>
                <w:rFonts w:eastAsia="Times New Roman"/>
              </w:rPr>
              <w:t>.; 2002. http://genomebiology.com/2002/3/12/research/0069.1</w:t>
            </w:r>
          </w:ins>
        </w:p>
        <w:p w14:paraId="423F1D59" w14:textId="77777777" w:rsidR="00F86D5A" w:rsidRDefault="00F86D5A">
          <w:pPr>
            <w:autoSpaceDE w:val="0"/>
            <w:autoSpaceDN w:val="0"/>
            <w:ind w:hanging="640"/>
            <w:divId w:val="2080902803"/>
            <w:rPr>
              <w:ins w:id="1092" w:author="Wisch, Julie" w:date="2022-09-28T11:33:00Z"/>
              <w:rFonts w:eastAsia="Times New Roman"/>
            </w:rPr>
          </w:pPr>
          <w:ins w:id="1093" w:author="Wisch, Julie" w:date="2022-09-28T11:33:00Z">
            <w:r>
              <w:rPr>
                <w:rFonts w:eastAsia="Times New Roman"/>
              </w:rPr>
              <w:t>56.</w:t>
            </w:r>
            <w:r>
              <w:rPr>
                <w:rFonts w:eastAsia="Times New Roman"/>
              </w:rPr>
              <w:tab/>
              <w:t xml:space="preserve">Aitken A. 14-3-3 proteins: A historic overview. </w:t>
            </w:r>
            <w:r>
              <w:rPr>
                <w:rFonts w:eastAsia="Times New Roman"/>
                <w:i/>
                <w:iCs/>
              </w:rPr>
              <w:t>Semin Cancer Biol</w:t>
            </w:r>
            <w:r>
              <w:rPr>
                <w:rFonts w:eastAsia="Times New Roman"/>
              </w:rPr>
              <w:t>. 2006;16(3):162-172. doi:10.1016/j.semcancer.2006.03.005</w:t>
            </w:r>
          </w:ins>
        </w:p>
        <w:p w14:paraId="0A55BBDF" w14:textId="77777777" w:rsidR="00F86D5A" w:rsidRDefault="00F86D5A">
          <w:pPr>
            <w:autoSpaceDE w:val="0"/>
            <w:autoSpaceDN w:val="0"/>
            <w:ind w:hanging="640"/>
            <w:divId w:val="586888605"/>
            <w:rPr>
              <w:ins w:id="1094" w:author="Wisch, Julie" w:date="2022-09-28T11:33:00Z"/>
              <w:rFonts w:eastAsia="Times New Roman"/>
            </w:rPr>
          </w:pPr>
          <w:ins w:id="1095" w:author="Wisch, Julie" w:date="2022-09-28T11:33:00Z">
            <w:r>
              <w:rPr>
                <w:rFonts w:eastAsia="Times New Roman"/>
              </w:rPr>
              <w:t>57.</w:t>
            </w:r>
            <w:r>
              <w:rPr>
                <w:rFonts w:eastAsia="Times New Roman"/>
              </w:rPr>
              <w:tab/>
              <w:t xml:space="preserve">Strunz M, Jarrell JT, Cohen DS, Rosin ER, Vanderburg CR, Huang X. Modulation of SPARC/Hevin Proteins in Alzheimer’s Disease Brain Injury. </w:t>
            </w:r>
            <w:r>
              <w:rPr>
                <w:rFonts w:eastAsia="Times New Roman"/>
                <w:i/>
                <w:iCs/>
              </w:rPr>
              <w:t>Journal of Alzheimer’s Disease</w:t>
            </w:r>
            <w:r>
              <w:rPr>
                <w:rFonts w:eastAsia="Times New Roman"/>
              </w:rPr>
              <w:t>. 2019;68(2):695-710. doi:10.3233/JAD-181032</w:t>
            </w:r>
          </w:ins>
        </w:p>
        <w:p w14:paraId="16151A01" w14:textId="77777777" w:rsidR="00F86D5A" w:rsidRDefault="00F86D5A">
          <w:pPr>
            <w:autoSpaceDE w:val="0"/>
            <w:autoSpaceDN w:val="0"/>
            <w:ind w:hanging="640"/>
            <w:divId w:val="1544828126"/>
            <w:rPr>
              <w:ins w:id="1096" w:author="Wisch, Julie" w:date="2022-09-28T11:33:00Z"/>
              <w:rFonts w:eastAsia="Times New Roman"/>
            </w:rPr>
          </w:pPr>
          <w:ins w:id="1097" w:author="Wisch, Julie" w:date="2022-09-28T11:33:00Z">
            <w:r>
              <w:rPr>
                <w:rFonts w:eastAsia="Times New Roman"/>
              </w:rPr>
              <w:t>58.</w:t>
            </w:r>
            <w:r>
              <w:rPr>
                <w:rFonts w:eastAsia="Times New Roman"/>
              </w:rPr>
              <w:tab/>
              <w:t xml:space="preserve">Xu L, Nirwane A, Yao Y. Basement membrane and blood-brain barrier. </w:t>
            </w:r>
            <w:r>
              <w:rPr>
                <w:rFonts w:eastAsia="Times New Roman"/>
                <w:i/>
                <w:iCs/>
              </w:rPr>
              <w:t>Stroke Vasc Neurol</w:t>
            </w:r>
            <w:r>
              <w:rPr>
                <w:rFonts w:eastAsia="Times New Roman"/>
              </w:rPr>
              <w:t>. 2019;4(2):78-82. doi:10.1136/svn-2018-000198</w:t>
            </w:r>
          </w:ins>
        </w:p>
        <w:p w14:paraId="4293507C" w14:textId="77777777" w:rsidR="00F86D5A" w:rsidRDefault="00F86D5A">
          <w:pPr>
            <w:autoSpaceDE w:val="0"/>
            <w:autoSpaceDN w:val="0"/>
            <w:ind w:hanging="640"/>
            <w:divId w:val="945383563"/>
            <w:rPr>
              <w:ins w:id="1098" w:author="Wisch, Julie" w:date="2022-09-28T11:33:00Z"/>
              <w:rFonts w:eastAsia="Times New Roman"/>
            </w:rPr>
          </w:pPr>
          <w:ins w:id="1099" w:author="Wisch, Julie" w:date="2022-09-28T11:33:00Z">
            <w:r>
              <w:rPr>
                <w:rFonts w:eastAsia="Times New Roman"/>
              </w:rPr>
              <w:t>59.</w:t>
            </w:r>
            <w:r>
              <w:rPr>
                <w:rFonts w:eastAsia="Times New Roman"/>
              </w:rPr>
              <w:tab/>
              <w:t xml:space="preserve">Dehouck B, Fenart L, Dehouck MP, Pierce A, Torpier G, Cecchelli R. </w:t>
            </w:r>
            <w:r>
              <w:rPr>
                <w:rFonts w:eastAsia="Times New Roman"/>
                <w:i/>
                <w:iCs/>
              </w:rPr>
              <w:t>A New Function for the LDL Receptor: Transcytosis of LDL across the Blood-Brain Barrier</w:t>
            </w:r>
            <w:r>
              <w:rPr>
                <w:rFonts w:eastAsia="Times New Roman"/>
              </w:rPr>
              <w:t>. Vol 138.; 1997. http://www.jcb.org</w:t>
            </w:r>
          </w:ins>
        </w:p>
        <w:p w14:paraId="288380C3" w14:textId="77777777" w:rsidR="00F86D5A" w:rsidRDefault="00F86D5A">
          <w:pPr>
            <w:autoSpaceDE w:val="0"/>
            <w:autoSpaceDN w:val="0"/>
            <w:ind w:hanging="640"/>
            <w:divId w:val="1223634529"/>
            <w:rPr>
              <w:ins w:id="1100" w:author="Wisch, Julie" w:date="2022-09-28T11:33:00Z"/>
              <w:rFonts w:eastAsia="Times New Roman"/>
            </w:rPr>
          </w:pPr>
          <w:ins w:id="1101" w:author="Wisch, Julie" w:date="2022-09-28T11:33:00Z">
            <w:r>
              <w:rPr>
                <w:rFonts w:eastAsia="Times New Roman"/>
              </w:rPr>
              <w:t>60.</w:t>
            </w:r>
            <w:r>
              <w:rPr>
                <w:rFonts w:eastAsia="Times New Roman"/>
              </w:rPr>
              <w:tab/>
              <w:t xml:space="preserve">Trejo JL, Carro E, Garcia-Galloway E, Torres-Aleman I. Role of insulin-like growth factor I signaling in neurodegenerative diseases. </w:t>
            </w:r>
            <w:r>
              <w:rPr>
                <w:rFonts w:eastAsia="Times New Roman"/>
                <w:i/>
                <w:iCs/>
              </w:rPr>
              <w:t>J Mol Med</w:t>
            </w:r>
            <w:r>
              <w:rPr>
                <w:rFonts w:eastAsia="Times New Roman"/>
              </w:rPr>
              <w:t>. 2004;82(3):156-162. doi:10.1007/s00109-003-0499-7</w:t>
            </w:r>
          </w:ins>
        </w:p>
        <w:p w14:paraId="57EF78E7" w14:textId="77777777" w:rsidR="00F86D5A" w:rsidRDefault="00F86D5A">
          <w:pPr>
            <w:autoSpaceDE w:val="0"/>
            <w:autoSpaceDN w:val="0"/>
            <w:ind w:hanging="640"/>
            <w:divId w:val="1685473819"/>
            <w:rPr>
              <w:ins w:id="1102" w:author="Wisch, Julie" w:date="2022-09-28T11:33:00Z"/>
              <w:rFonts w:eastAsia="Times New Roman"/>
            </w:rPr>
          </w:pPr>
          <w:ins w:id="1103" w:author="Wisch, Julie" w:date="2022-09-28T11:33:00Z">
            <w:r>
              <w:rPr>
                <w:rFonts w:eastAsia="Times New Roman"/>
              </w:rPr>
              <w:t>61.</w:t>
            </w:r>
            <w:r>
              <w:rPr>
                <w:rFonts w:eastAsia="Times New Roman"/>
              </w:rPr>
              <w:tab/>
              <w:t xml:space="preserve">Song IU, Kim Y do, Chung SW, Cho HJ. Association between serum haptoglobin and the pathogenesis of alzheimer’s disease. </w:t>
            </w:r>
            <w:r>
              <w:rPr>
                <w:rFonts w:eastAsia="Times New Roman"/>
                <w:i/>
                <w:iCs/>
              </w:rPr>
              <w:t>Internal Medicine</w:t>
            </w:r>
            <w:r>
              <w:rPr>
                <w:rFonts w:eastAsia="Times New Roman"/>
              </w:rPr>
              <w:t>. 2015;54(5):453-457. doi:10.2169/internalmedicine.54.2876</w:t>
            </w:r>
          </w:ins>
        </w:p>
        <w:p w14:paraId="18FE1B60" w14:textId="77777777" w:rsidR="00F86D5A" w:rsidRDefault="00F86D5A">
          <w:pPr>
            <w:autoSpaceDE w:val="0"/>
            <w:autoSpaceDN w:val="0"/>
            <w:ind w:hanging="640"/>
            <w:divId w:val="234243709"/>
            <w:rPr>
              <w:ins w:id="1104" w:author="Wisch, Julie" w:date="2022-09-28T11:33:00Z"/>
              <w:rFonts w:eastAsia="Times New Roman"/>
            </w:rPr>
          </w:pPr>
          <w:ins w:id="1105" w:author="Wisch, Julie" w:date="2022-09-28T11:33:00Z">
            <w:r>
              <w:rPr>
                <w:rFonts w:eastAsia="Times New Roman"/>
              </w:rPr>
              <w:t>62.</w:t>
            </w:r>
            <w:r>
              <w:rPr>
                <w:rFonts w:eastAsia="Times New Roman"/>
              </w:rPr>
              <w:tab/>
              <w:t xml:space="preserve">Jung SM, Lee KB, Lee JW, et al. Both plasma retinol-binding protein and haptoglobin precursor allele 1 in CSF: Candidate biomarkers for the progression of normal to mild cognitive impairment to Alzheimer’s disease. </w:t>
            </w:r>
            <w:r>
              <w:rPr>
                <w:rFonts w:eastAsia="Times New Roman"/>
                <w:i/>
                <w:iCs/>
              </w:rPr>
              <w:t>Neurosci Lett</w:t>
            </w:r>
            <w:r>
              <w:rPr>
                <w:rFonts w:eastAsia="Times New Roman"/>
              </w:rPr>
              <w:t>. 2008;436(2):153-157. doi:10.1016/j.neulet.2008.03.010</w:t>
            </w:r>
          </w:ins>
        </w:p>
        <w:p w14:paraId="676CE31A" w14:textId="77777777" w:rsidR="00F86D5A" w:rsidRDefault="00F86D5A">
          <w:pPr>
            <w:autoSpaceDE w:val="0"/>
            <w:autoSpaceDN w:val="0"/>
            <w:ind w:hanging="640"/>
            <w:divId w:val="1319075535"/>
            <w:rPr>
              <w:ins w:id="1106" w:author="Wisch, Julie" w:date="2022-09-28T11:33:00Z"/>
              <w:rFonts w:eastAsia="Times New Roman"/>
            </w:rPr>
          </w:pPr>
          <w:ins w:id="1107" w:author="Wisch, Julie" w:date="2022-09-28T11:33:00Z">
            <w:r>
              <w:rPr>
                <w:rFonts w:eastAsia="Times New Roman"/>
              </w:rPr>
              <w:t>63.</w:t>
            </w:r>
            <w:r>
              <w:rPr>
                <w:rFonts w:eastAsia="Times New Roman"/>
              </w:rPr>
              <w:tab/>
              <w:t xml:space="preserve">Bonifati DM, Kishore U. Role of complement in neurodegeneration and neuroinflammation. </w:t>
            </w:r>
            <w:r>
              <w:rPr>
                <w:rFonts w:eastAsia="Times New Roman"/>
                <w:i/>
                <w:iCs/>
              </w:rPr>
              <w:t>Mol Immunol</w:t>
            </w:r>
            <w:r>
              <w:rPr>
                <w:rFonts w:eastAsia="Times New Roman"/>
              </w:rPr>
              <w:t>. 2007;44(5):999-1010. doi:10.1016/j.molimm.2006.03.007</w:t>
            </w:r>
          </w:ins>
        </w:p>
        <w:p w14:paraId="5751433F" w14:textId="77777777" w:rsidR="00F86D5A" w:rsidRDefault="00F86D5A">
          <w:pPr>
            <w:autoSpaceDE w:val="0"/>
            <w:autoSpaceDN w:val="0"/>
            <w:ind w:hanging="640"/>
            <w:divId w:val="1837499520"/>
            <w:rPr>
              <w:ins w:id="1108" w:author="Wisch, Julie" w:date="2022-09-28T11:33:00Z"/>
              <w:rFonts w:eastAsia="Times New Roman"/>
            </w:rPr>
          </w:pPr>
          <w:ins w:id="1109" w:author="Wisch, Julie" w:date="2022-09-28T11:33:00Z">
            <w:r>
              <w:rPr>
                <w:rFonts w:eastAsia="Times New Roman"/>
              </w:rPr>
              <w:t>64.</w:t>
            </w:r>
            <w:r>
              <w:rPr>
                <w:rFonts w:eastAsia="Times New Roman"/>
              </w:rPr>
              <w:tab/>
              <w:t xml:space="preserve">Zahra Paylakhi S, Ozgoli S, Paylakhi S. Identification of Alzheimer disease-relevant genes using a novel hybrid method. </w:t>
            </w:r>
            <w:r>
              <w:rPr>
                <w:rFonts w:eastAsia="Times New Roman"/>
                <w:i/>
                <w:iCs/>
              </w:rPr>
              <w:t>Prog Biol Sci</w:t>
            </w:r>
            <w:r>
              <w:rPr>
                <w:rFonts w:eastAsia="Times New Roman"/>
              </w:rPr>
              <w:t>. 2016;6:37-46. doi:10.22059/PBS.2016.59006</w:t>
            </w:r>
          </w:ins>
        </w:p>
        <w:p w14:paraId="638DA9D1" w14:textId="77777777" w:rsidR="00F86D5A" w:rsidRDefault="00F86D5A">
          <w:pPr>
            <w:autoSpaceDE w:val="0"/>
            <w:autoSpaceDN w:val="0"/>
            <w:ind w:hanging="640"/>
            <w:divId w:val="627709111"/>
            <w:rPr>
              <w:ins w:id="1110" w:author="Wisch, Julie" w:date="2022-09-28T11:33:00Z"/>
              <w:rFonts w:eastAsia="Times New Roman"/>
            </w:rPr>
          </w:pPr>
          <w:ins w:id="1111" w:author="Wisch, Julie" w:date="2022-09-28T11:33:00Z">
            <w:r>
              <w:rPr>
                <w:rFonts w:eastAsia="Times New Roman"/>
              </w:rPr>
              <w:t>65.</w:t>
            </w:r>
            <w:r>
              <w:rPr>
                <w:rFonts w:eastAsia="Times New Roman"/>
              </w:rPr>
              <w:tab/>
              <w:t xml:space="preserve">Tang MX, Stern Y, Marder K, et al. The APOE-ε4 allele and the risk of Alzheimer disease among African Americans, whites, and Hispanics. </w:t>
            </w:r>
            <w:r>
              <w:rPr>
                <w:rFonts w:eastAsia="Times New Roman"/>
                <w:i/>
                <w:iCs/>
              </w:rPr>
              <w:t>J Am Med Assoc</w:t>
            </w:r>
            <w:r>
              <w:rPr>
                <w:rFonts w:eastAsia="Times New Roman"/>
              </w:rPr>
              <w:t>. 1998;279(10):751-755. doi:10.1001/jama.279.10.751</w:t>
            </w:r>
          </w:ins>
        </w:p>
        <w:p w14:paraId="4CB8A046" w14:textId="77777777" w:rsidR="00F86D5A" w:rsidRDefault="00F86D5A">
          <w:pPr>
            <w:autoSpaceDE w:val="0"/>
            <w:autoSpaceDN w:val="0"/>
            <w:ind w:hanging="640"/>
            <w:divId w:val="1313020856"/>
            <w:rPr>
              <w:ins w:id="1112" w:author="Wisch, Julie" w:date="2022-09-28T11:33:00Z"/>
              <w:rFonts w:eastAsia="Times New Roman"/>
            </w:rPr>
          </w:pPr>
          <w:ins w:id="1113" w:author="Wisch, Julie" w:date="2022-09-28T11:33:00Z">
            <w:r>
              <w:rPr>
                <w:rFonts w:eastAsia="Times New Roman"/>
              </w:rPr>
              <w:lastRenderedPageBreak/>
              <w:t>66.</w:t>
            </w:r>
            <w:r>
              <w:rPr>
                <w:rFonts w:eastAsia="Times New Roman"/>
              </w:rPr>
              <w:tab/>
              <w:t xml:space="preserve">Li Z, Shue F, Zhao N, Shinohara M, Bu G. APOE2: protective mechanism and therapeutic implications for Alzheimer’s disease. </w:t>
            </w:r>
            <w:r>
              <w:rPr>
                <w:rFonts w:eastAsia="Times New Roman"/>
                <w:i/>
                <w:iCs/>
              </w:rPr>
              <w:t>Mol Neurodegener</w:t>
            </w:r>
            <w:r>
              <w:rPr>
                <w:rFonts w:eastAsia="Times New Roman"/>
              </w:rPr>
              <w:t>. 2020;15(1). doi:10.1186/s13024-020-00413-4</w:t>
            </w:r>
          </w:ins>
        </w:p>
        <w:p w14:paraId="61E9861A" w14:textId="77777777" w:rsidR="00F86D5A" w:rsidRDefault="00F86D5A">
          <w:pPr>
            <w:autoSpaceDE w:val="0"/>
            <w:autoSpaceDN w:val="0"/>
            <w:ind w:hanging="640"/>
            <w:divId w:val="1894345964"/>
            <w:rPr>
              <w:ins w:id="1114" w:author="Wisch, Julie" w:date="2022-09-28T11:33:00Z"/>
              <w:rFonts w:eastAsia="Times New Roman"/>
            </w:rPr>
          </w:pPr>
          <w:ins w:id="1115" w:author="Wisch, Julie" w:date="2022-09-28T11:33:00Z">
            <w:r>
              <w:rPr>
                <w:rFonts w:eastAsia="Times New Roman"/>
              </w:rPr>
              <w:t>67.</w:t>
            </w:r>
            <w:r>
              <w:rPr>
                <w:rFonts w:eastAsia="Times New Roman"/>
              </w:rPr>
              <w:tab/>
              <w:t xml:space="preserve">Morris JC, Roe CM, Xiong C, et al. APOE predicts amyloid-beta but not tau Alzheimer pathology in cognitively normal aging. </w:t>
            </w:r>
            <w:r>
              <w:rPr>
                <w:rFonts w:eastAsia="Times New Roman"/>
                <w:i/>
                <w:iCs/>
              </w:rPr>
              <w:t>Ann Neurol</w:t>
            </w:r>
            <w:r>
              <w:rPr>
                <w:rFonts w:eastAsia="Times New Roman"/>
              </w:rPr>
              <w:t>. 2010;67(1):122-131. doi:10.1002/ana.21843</w:t>
            </w:r>
          </w:ins>
        </w:p>
        <w:p w14:paraId="56CA8A21" w14:textId="77777777" w:rsidR="00F86D5A" w:rsidRDefault="00F86D5A">
          <w:pPr>
            <w:autoSpaceDE w:val="0"/>
            <w:autoSpaceDN w:val="0"/>
            <w:ind w:hanging="640"/>
            <w:divId w:val="1034699463"/>
            <w:rPr>
              <w:ins w:id="1116" w:author="Wisch, Julie" w:date="2022-09-28T11:33:00Z"/>
              <w:rFonts w:eastAsia="Times New Roman"/>
            </w:rPr>
          </w:pPr>
          <w:ins w:id="1117" w:author="Wisch, Julie" w:date="2022-09-28T11:33:00Z">
            <w:r>
              <w:rPr>
                <w:rFonts w:eastAsia="Times New Roman"/>
              </w:rPr>
              <w:t>68.</w:t>
            </w:r>
            <w:r>
              <w:rPr>
                <w:rFonts w:eastAsia="Times New Roman"/>
              </w:rPr>
              <w:tab/>
              <w:t xml:space="preserve">Sutphen CL, Jasielec MS, Shah AR, et al. Longitudinal Cerebrospinal Fluid Biomarker Changes in Preclinical Alzheimer Disease During Middle Age. </w:t>
            </w:r>
            <w:r>
              <w:rPr>
                <w:rFonts w:eastAsia="Times New Roman"/>
                <w:i/>
                <w:iCs/>
              </w:rPr>
              <w:t>JAMA Neurol</w:t>
            </w:r>
            <w:r>
              <w:rPr>
                <w:rFonts w:eastAsia="Times New Roman"/>
              </w:rPr>
              <w:t>. 2015;72(9):1029. doi:10.1001/jamaneurol.2015.1285</w:t>
            </w:r>
          </w:ins>
        </w:p>
        <w:p w14:paraId="33220967" w14:textId="77777777" w:rsidR="00F86D5A" w:rsidRDefault="00F86D5A">
          <w:pPr>
            <w:autoSpaceDE w:val="0"/>
            <w:autoSpaceDN w:val="0"/>
            <w:ind w:hanging="640"/>
            <w:divId w:val="1697383392"/>
            <w:rPr>
              <w:ins w:id="1118" w:author="Wisch, Julie" w:date="2022-09-28T11:33:00Z"/>
              <w:rFonts w:eastAsia="Times New Roman"/>
            </w:rPr>
          </w:pPr>
          <w:ins w:id="1119" w:author="Wisch, Julie" w:date="2022-09-28T11:33:00Z">
            <w:r>
              <w:rPr>
                <w:rFonts w:eastAsia="Times New Roman"/>
              </w:rPr>
              <w:t>69.</w:t>
            </w:r>
            <w:r>
              <w:rPr>
                <w:rFonts w:eastAsia="Times New Roman"/>
              </w:rPr>
              <w:tab/>
              <w:t xml:space="preserve">Insel PS, Donohue MC, Berron D, Hansson O, Mattsson-Carlgren N. Time between milestone events in the Alzheimer’s disease amyloid cascade. </w:t>
            </w:r>
            <w:r>
              <w:rPr>
                <w:rFonts w:eastAsia="Times New Roman"/>
                <w:i/>
                <w:iCs/>
              </w:rPr>
              <w:t>Neuroimage</w:t>
            </w:r>
            <w:r>
              <w:rPr>
                <w:rFonts w:eastAsia="Times New Roman"/>
              </w:rPr>
              <w:t>. 2021;227. doi:10.1016/j.neuroimage.2020.117676</w:t>
            </w:r>
          </w:ins>
        </w:p>
        <w:p w14:paraId="3BCF8019" w14:textId="77777777" w:rsidR="00F86D5A" w:rsidRDefault="00F86D5A">
          <w:pPr>
            <w:autoSpaceDE w:val="0"/>
            <w:autoSpaceDN w:val="0"/>
            <w:ind w:hanging="640"/>
            <w:divId w:val="782919170"/>
            <w:rPr>
              <w:ins w:id="1120" w:author="Wisch, Julie" w:date="2022-09-28T11:33:00Z"/>
              <w:rFonts w:eastAsia="Times New Roman"/>
            </w:rPr>
          </w:pPr>
          <w:ins w:id="1121" w:author="Wisch, Julie" w:date="2022-09-28T11:33:00Z">
            <w:r>
              <w:rPr>
                <w:rFonts w:eastAsia="Times New Roman"/>
              </w:rPr>
              <w:t>70.</w:t>
            </w:r>
            <w:r>
              <w:rPr>
                <w:rFonts w:eastAsia="Times New Roman"/>
              </w:rPr>
              <w:tab/>
              <w:t xml:space="preserve">Mendonça CF, Kuras M, Nogueira FCS, et al. Proteomic signatures of brain regions affected by tau pathology in early and late stages of Alzheimer’s disease. </w:t>
            </w:r>
            <w:r>
              <w:rPr>
                <w:rFonts w:eastAsia="Times New Roman"/>
                <w:i/>
                <w:iCs/>
              </w:rPr>
              <w:t>Neurobiol Dis</w:t>
            </w:r>
            <w:r>
              <w:rPr>
                <w:rFonts w:eastAsia="Times New Roman"/>
              </w:rPr>
              <w:t>. 2019;130. doi:10.1016/j.nbd.2019.104509</w:t>
            </w:r>
          </w:ins>
        </w:p>
        <w:p w14:paraId="22720418" w14:textId="77777777" w:rsidR="00F86D5A" w:rsidRDefault="00F86D5A">
          <w:pPr>
            <w:autoSpaceDE w:val="0"/>
            <w:autoSpaceDN w:val="0"/>
            <w:ind w:hanging="640"/>
            <w:divId w:val="104734158"/>
            <w:rPr>
              <w:ins w:id="1122" w:author="Wisch, Julie" w:date="2022-09-28T11:33:00Z"/>
              <w:rFonts w:eastAsia="Times New Roman"/>
            </w:rPr>
          </w:pPr>
          <w:ins w:id="1123" w:author="Wisch, Julie" w:date="2022-09-28T11:33:00Z">
            <w:r>
              <w:rPr>
                <w:rFonts w:eastAsia="Times New Roman"/>
              </w:rPr>
              <w:t>71.</w:t>
            </w:r>
            <w:r>
              <w:rPr>
                <w:rFonts w:eastAsia="Times New Roman"/>
              </w:rPr>
              <w:tab/>
              <w:t xml:space="preserve">Arnold SE, Louneva N, Cao K, et al. Cellular, synaptic, and biochemical features of resilient cognition in Alzheimer’s disease. </w:t>
            </w:r>
            <w:r>
              <w:rPr>
                <w:rFonts w:eastAsia="Times New Roman"/>
                <w:i/>
                <w:iCs/>
              </w:rPr>
              <w:t>Neurobiol Aging</w:t>
            </w:r>
            <w:r>
              <w:rPr>
                <w:rFonts w:eastAsia="Times New Roman"/>
              </w:rPr>
              <w:t>. 2013;34(1):157-168. doi:10.1016/j.neurobiolaging.2012.03.004</w:t>
            </w:r>
          </w:ins>
        </w:p>
        <w:p w14:paraId="0B13CB5D" w14:textId="77777777" w:rsidR="00F86D5A" w:rsidRDefault="00F86D5A">
          <w:pPr>
            <w:autoSpaceDE w:val="0"/>
            <w:autoSpaceDN w:val="0"/>
            <w:ind w:hanging="640"/>
            <w:divId w:val="181893603"/>
            <w:rPr>
              <w:ins w:id="1124" w:author="Wisch, Julie" w:date="2022-09-28T11:33:00Z"/>
              <w:rFonts w:eastAsia="Times New Roman"/>
            </w:rPr>
          </w:pPr>
          <w:ins w:id="1125" w:author="Wisch, Julie" w:date="2022-09-28T11:33:00Z">
            <w:r>
              <w:rPr>
                <w:rFonts w:eastAsia="Times New Roman"/>
              </w:rPr>
              <w:t>72.</w:t>
            </w:r>
            <w:r>
              <w:rPr>
                <w:rFonts w:eastAsia="Times New Roman"/>
              </w:rPr>
              <w:tab/>
              <w:t xml:space="preserve">Yu L, Petyuk VA, Gaiteri C, et al. Targeted brain proteomics uncover multiple pathways to Alzheimer’s dementia. </w:t>
            </w:r>
            <w:r>
              <w:rPr>
                <w:rFonts w:eastAsia="Times New Roman"/>
                <w:i/>
                <w:iCs/>
              </w:rPr>
              <w:t>Ann Neurol</w:t>
            </w:r>
            <w:r>
              <w:rPr>
                <w:rFonts w:eastAsia="Times New Roman"/>
              </w:rPr>
              <w:t>. 2018;84(1):78-88. doi:10.1002/ana.25266</w:t>
            </w:r>
          </w:ins>
        </w:p>
        <w:p w14:paraId="116D5C92" w14:textId="77777777" w:rsidR="00F86D5A" w:rsidRDefault="00F86D5A">
          <w:pPr>
            <w:autoSpaceDE w:val="0"/>
            <w:autoSpaceDN w:val="0"/>
            <w:ind w:hanging="640"/>
            <w:divId w:val="439767498"/>
            <w:rPr>
              <w:ins w:id="1126" w:author="Wisch, Julie" w:date="2022-09-28T11:33:00Z"/>
              <w:rFonts w:eastAsia="Times New Roman"/>
            </w:rPr>
          </w:pPr>
          <w:ins w:id="1127" w:author="Wisch, Julie" w:date="2022-09-28T11:33:00Z">
            <w:r>
              <w:rPr>
                <w:rFonts w:eastAsia="Times New Roman"/>
              </w:rPr>
              <w:t>73.</w:t>
            </w:r>
            <w:r>
              <w:rPr>
                <w:rFonts w:eastAsia="Times New Roman"/>
              </w:rPr>
              <w:tab/>
              <w:t xml:space="preserve">Gu Q, Cuevas E, Raymick J, Kanungo J, Sarkar S. Downregulation of 14-3-3 Proteins in Alzheimer’s Disease. </w:t>
            </w:r>
            <w:r>
              <w:rPr>
                <w:rFonts w:eastAsia="Times New Roman"/>
                <w:i/>
                <w:iCs/>
              </w:rPr>
              <w:t>Mol Neurobiol</w:t>
            </w:r>
            <w:r>
              <w:rPr>
                <w:rFonts w:eastAsia="Times New Roman"/>
              </w:rPr>
              <w:t>. 2020;57(1):32-40. doi:10.1007/s12035-019-01754-y</w:t>
            </w:r>
          </w:ins>
        </w:p>
        <w:p w14:paraId="2B84FFD8" w14:textId="77777777" w:rsidR="00F86D5A" w:rsidRDefault="00F86D5A">
          <w:pPr>
            <w:autoSpaceDE w:val="0"/>
            <w:autoSpaceDN w:val="0"/>
            <w:ind w:hanging="640"/>
            <w:divId w:val="1110735034"/>
            <w:rPr>
              <w:ins w:id="1128" w:author="Wisch, Julie" w:date="2022-09-28T11:33:00Z"/>
              <w:rFonts w:eastAsia="Times New Roman"/>
            </w:rPr>
          </w:pPr>
          <w:ins w:id="1129" w:author="Wisch, Julie" w:date="2022-09-28T11:33:00Z">
            <w:r>
              <w:rPr>
                <w:rFonts w:eastAsia="Times New Roman"/>
              </w:rPr>
              <w:t>74.</w:t>
            </w:r>
            <w:r>
              <w:rPr>
                <w:rFonts w:eastAsia="Times New Roman"/>
              </w:rPr>
              <w:tab/>
              <w:t xml:space="preserve">Sarkar D, Fisher PB. Molecular mechanisms of aging-associated inflammation. </w:t>
            </w:r>
            <w:r>
              <w:rPr>
                <w:rFonts w:eastAsia="Times New Roman"/>
                <w:i/>
                <w:iCs/>
              </w:rPr>
              <w:t>Cancer Lett</w:t>
            </w:r>
            <w:r>
              <w:rPr>
                <w:rFonts w:eastAsia="Times New Roman"/>
              </w:rPr>
              <w:t>. 2006;236(1):13-23. doi:10.1016/j.canlet.2005.04.009</w:t>
            </w:r>
          </w:ins>
        </w:p>
        <w:p w14:paraId="2857BACA" w14:textId="77777777" w:rsidR="00F86D5A" w:rsidRDefault="00F86D5A">
          <w:pPr>
            <w:autoSpaceDE w:val="0"/>
            <w:autoSpaceDN w:val="0"/>
            <w:ind w:hanging="640"/>
            <w:divId w:val="865367005"/>
            <w:rPr>
              <w:ins w:id="1130" w:author="Wisch, Julie" w:date="2022-09-28T11:33:00Z"/>
              <w:rFonts w:eastAsia="Times New Roman"/>
            </w:rPr>
          </w:pPr>
          <w:ins w:id="1131" w:author="Wisch, Julie" w:date="2022-09-28T11:33:00Z">
            <w:r>
              <w:rPr>
                <w:rFonts w:eastAsia="Times New Roman"/>
              </w:rPr>
              <w:t>75.</w:t>
            </w:r>
            <w:r>
              <w:rPr>
                <w:rFonts w:eastAsia="Times New Roman"/>
              </w:rPr>
              <w:tab/>
              <w:t xml:space="preserve">Michalicova A, Majerova P, Kovac A. Tau Protein and Its Role in Blood–Brain Barrier Dysfunction. </w:t>
            </w:r>
            <w:r>
              <w:rPr>
                <w:rFonts w:eastAsia="Times New Roman"/>
                <w:i/>
                <w:iCs/>
              </w:rPr>
              <w:t>Front Mol Neurosci</w:t>
            </w:r>
            <w:r>
              <w:rPr>
                <w:rFonts w:eastAsia="Times New Roman"/>
              </w:rPr>
              <w:t>. 2020;13. doi:10.3389/fnmol.2020.570045</w:t>
            </w:r>
          </w:ins>
        </w:p>
        <w:p w14:paraId="48A5AF80" w14:textId="77777777" w:rsidR="00F86D5A" w:rsidRDefault="00F86D5A">
          <w:pPr>
            <w:autoSpaceDE w:val="0"/>
            <w:autoSpaceDN w:val="0"/>
            <w:ind w:hanging="640"/>
            <w:divId w:val="419763942"/>
            <w:rPr>
              <w:ins w:id="1132" w:author="Wisch, Julie" w:date="2022-09-28T11:33:00Z"/>
              <w:rFonts w:eastAsia="Times New Roman"/>
            </w:rPr>
          </w:pPr>
          <w:ins w:id="1133" w:author="Wisch, Julie" w:date="2022-09-28T11:33:00Z">
            <w:r>
              <w:rPr>
                <w:rFonts w:eastAsia="Times New Roman"/>
              </w:rPr>
              <w:t>76.</w:t>
            </w:r>
            <w:r>
              <w:rPr>
                <w:rFonts w:eastAsia="Times New Roman"/>
              </w:rPr>
              <w:tab/>
              <w:t xml:space="preserve">Groot C, Smith R, Stomrud E, et al. Phospho-tau with subthreshold tau-PET predicts increased tau. </w:t>
            </w:r>
            <w:r>
              <w:rPr>
                <w:rFonts w:eastAsia="Times New Roman"/>
                <w:i/>
                <w:iCs/>
              </w:rPr>
              <w:t>Brain</w:t>
            </w:r>
            <w:r>
              <w:rPr>
                <w:rFonts w:eastAsia="Times New Roman"/>
              </w:rPr>
              <w:t>. Published online 2022. doi:10.1093/brain/awac329/6695020</w:t>
            </w:r>
          </w:ins>
        </w:p>
        <w:p w14:paraId="174A8C5B" w14:textId="77777777" w:rsidR="00F86D5A" w:rsidRDefault="00F86D5A">
          <w:pPr>
            <w:autoSpaceDE w:val="0"/>
            <w:autoSpaceDN w:val="0"/>
            <w:ind w:hanging="640"/>
            <w:divId w:val="225838875"/>
            <w:rPr>
              <w:ins w:id="1134" w:author="Wisch, Julie" w:date="2022-09-28T11:33:00Z"/>
              <w:rFonts w:eastAsia="Times New Roman"/>
            </w:rPr>
          </w:pPr>
          <w:ins w:id="1135" w:author="Wisch, Julie" w:date="2022-09-28T11:33:00Z">
            <w:r>
              <w:rPr>
                <w:rFonts w:eastAsia="Times New Roman"/>
              </w:rPr>
              <w:t>77.</w:t>
            </w:r>
            <w:r>
              <w:rPr>
                <w:rFonts w:eastAsia="Times New Roman"/>
              </w:rPr>
              <w:tab/>
              <w:t xml:space="preserve">Herrmann J, Lerman LO, Lerman A. Ubiquitin and ubiquitin-like proteins in protein regulation. </w:t>
            </w:r>
            <w:r>
              <w:rPr>
                <w:rFonts w:eastAsia="Times New Roman"/>
                <w:i/>
                <w:iCs/>
              </w:rPr>
              <w:t>Circ Res</w:t>
            </w:r>
            <w:r>
              <w:rPr>
                <w:rFonts w:eastAsia="Times New Roman"/>
              </w:rPr>
              <w:t>. 2007;100(9):1276-1291. doi:10.1161/01.RES.0000264500.11888.f0</w:t>
            </w:r>
          </w:ins>
        </w:p>
        <w:p w14:paraId="21F74425" w14:textId="77777777" w:rsidR="00F86D5A" w:rsidRDefault="00F86D5A">
          <w:pPr>
            <w:autoSpaceDE w:val="0"/>
            <w:autoSpaceDN w:val="0"/>
            <w:ind w:hanging="640"/>
            <w:divId w:val="820848542"/>
            <w:rPr>
              <w:ins w:id="1136" w:author="Wisch, Julie" w:date="2022-09-28T11:33:00Z"/>
              <w:rFonts w:eastAsia="Times New Roman"/>
            </w:rPr>
          </w:pPr>
          <w:ins w:id="1137" w:author="Wisch, Julie" w:date="2022-09-28T11:33:00Z">
            <w:r>
              <w:rPr>
                <w:rFonts w:eastAsia="Times New Roman"/>
              </w:rPr>
              <w:t>78.</w:t>
            </w:r>
            <w:r>
              <w:rPr>
                <w:rFonts w:eastAsia="Times New Roman"/>
              </w:rPr>
              <w:tab/>
              <w:t xml:space="preserve">Kim YN, Kim DH. Decreased serum angiogenin level in Alzheimer’s disease. </w:t>
            </w:r>
            <w:r>
              <w:rPr>
                <w:rFonts w:eastAsia="Times New Roman"/>
                <w:i/>
                <w:iCs/>
              </w:rPr>
              <w:t>Prog Neuropsychopharmacol Biol Psychiatry</w:t>
            </w:r>
            <w:r>
              <w:rPr>
                <w:rFonts w:eastAsia="Times New Roman"/>
              </w:rPr>
              <w:t>. 2012;38(2):116-120. doi:10.1016/j.pnpbp.2012.02.010</w:t>
            </w:r>
          </w:ins>
        </w:p>
        <w:p w14:paraId="25FE050D" w14:textId="77777777" w:rsidR="00F86D5A" w:rsidRDefault="00F86D5A">
          <w:pPr>
            <w:autoSpaceDE w:val="0"/>
            <w:autoSpaceDN w:val="0"/>
            <w:ind w:hanging="640"/>
            <w:divId w:val="1872450691"/>
            <w:rPr>
              <w:ins w:id="1138" w:author="Wisch, Julie" w:date="2022-09-28T11:33:00Z"/>
              <w:rFonts w:eastAsia="Times New Roman"/>
            </w:rPr>
          </w:pPr>
          <w:ins w:id="1139" w:author="Wisch, Julie" w:date="2022-09-28T11:33:00Z">
            <w:r>
              <w:rPr>
                <w:rFonts w:eastAsia="Times New Roman"/>
              </w:rPr>
              <w:t>79.</w:t>
            </w:r>
            <w:r>
              <w:rPr>
                <w:rFonts w:eastAsia="Times New Roman"/>
              </w:rPr>
              <w:tab/>
              <w:t xml:space="preserve">Schneider Thomsen M, Birkelund S, Burkhart A, Stensballe A, Moos T. Synthesis and deposition of basement membrane proteins by primary brain capillary endothelial cells in a murine model of the blood-brain barrier. </w:t>
            </w:r>
            <w:r>
              <w:rPr>
                <w:rFonts w:eastAsia="Times New Roman"/>
                <w:i/>
                <w:iCs/>
              </w:rPr>
              <w:t>J Neurochem</w:t>
            </w:r>
            <w:r>
              <w:rPr>
                <w:rFonts w:eastAsia="Times New Roman"/>
              </w:rPr>
              <w:t>. 2017;140(5). doi:10.1111/jnc.13789</w:t>
            </w:r>
          </w:ins>
        </w:p>
        <w:p w14:paraId="1D1493C0" w14:textId="77777777" w:rsidR="00F86D5A" w:rsidRDefault="00F86D5A">
          <w:pPr>
            <w:autoSpaceDE w:val="0"/>
            <w:autoSpaceDN w:val="0"/>
            <w:ind w:hanging="640"/>
            <w:divId w:val="1490367028"/>
            <w:rPr>
              <w:ins w:id="1140" w:author="Wisch, Julie" w:date="2022-09-28T11:33:00Z"/>
              <w:rFonts w:eastAsia="Times New Roman"/>
            </w:rPr>
          </w:pPr>
          <w:ins w:id="1141" w:author="Wisch, Julie" w:date="2022-09-28T11:33:00Z">
            <w:r>
              <w:rPr>
                <w:rFonts w:eastAsia="Times New Roman"/>
              </w:rPr>
              <w:lastRenderedPageBreak/>
              <w:t>80.</w:t>
            </w:r>
            <w:r>
              <w:rPr>
                <w:rFonts w:eastAsia="Times New Roman"/>
              </w:rPr>
              <w:tab/>
              <w:t xml:space="preserve">Jung SM, Lee KB, Lee JW, et al. Both plasma retinol-binding protein and haptoglobin precursor allele 1 in CSF: Candidate biomarkers for the progression of normal to mild cognitive impairment to Alzheimer’s disease. </w:t>
            </w:r>
            <w:r>
              <w:rPr>
                <w:rFonts w:eastAsia="Times New Roman"/>
                <w:i/>
                <w:iCs/>
              </w:rPr>
              <w:t>Neurosci Lett</w:t>
            </w:r>
            <w:r>
              <w:rPr>
                <w:rFonts w:eastAsia="Times New Roman"/>
              </w:rPr>
              <w:t>. 2008;436(2):153-157. doi:10.1016/j.neulet.2008.03.010</w:t>
            </w:r>
          </w:ins>
        </w:p>
        <w:p w14:paraId="3974DFED" w14:textId="77777777" w:rsidR="00F86D5A" w:rsidRDefault="00F86D5A">
          <w:pPr>
            <w:autoSpaceDE w:val="0"/>
            <w:autoSpaceDN w:val="0"/>
            <w:ind w:hanging="640"/>
            <w:divId w:val="2057461318"/>
            <w:rPr>
              <w:ins w:id="1142" w:author="Wisch, Julie" w:date="2022-09-28T11:33:00Z"/>
              <w:rFonts w:eastAsia="Times New Roman"/>
            </w:rPr>
          </w:pPr>
          <w:ins w:id="1143" w:author="Wisch, Julie" w:date="2022-09-28T11:33:00Z">
            <w:r>
              <w:rPr>
                <w:rFonts w:eastAsia="Times New Roman"/>
              </w:rPr>
              <w:t>81.</w:t>
            </w:r>
            <w:r>
              <w:rPr>
                <w:rFonts w:eastAsia="Times New Roman"/>
              </w:rPr>
              <w:tab/>
              <w:t xml:space="preserve">Sweeney MD, Sagare AP, Zlokovic B v. Blood-brain barrier breakdown in Alzheimer disease and other neurodegenerative disorders. </w:t>
            </w:r>
            <w:r>
              <w:rPr>
                <w:rFonts w:eastAsia="Times New Roman"/>
                <w:i/>
                <w:iCs/>
              </w:rPr>
              <w:t>Nat Rev Neurol</w:t>
            </w:r>
            <w:r>
              <w:rPr>
                <w:rFonts w:eastAsia="Times New Roman"/>
              </w:rPr>
              <w:t>. 2018;14(3):133-150. doi:10.1038/nrneurol.2017.188</w:t>
            </w:r>
          </w:ins>
        </w:p>
        <w:p w14:paraId="53BF6342" w14:textId="77777777" w:rsidR="00F86D5A" w:rsidRDefault="00F86D5A">
          <w:pPr>
            <w:autoSpaceDE w:val="0"/>
            <w:autoSpaceDN w:val="0"/>
            <w:ind w:hanging="640"/>
            <w:divId w:val="1055280212"/>
            <w:rPr>
              <w:ins w:id="1144" w:author="Wisch, Julie" w:date="2022-09-28T11:33:00Z"/>
              <w:rFonts w:eastAsia="Times New Roman"/>
            </w:rPr>
          </w:pPr>
          <w:ins w:id="1145" w:author="Wisch, Julie" w:date="2022-09-28T11:33:00Z">
            <w:r>
              <w:rPr>
                <w:rFonts w:eastAsia="Times New Roman"/>
              </w:rPr>
              <w:t>82.</w:t>
            </w:r>
            <w:r>
              <w:rPr>
                <w:rFonts w:eastAsia="Times New Roman"/>
              </w:rPr>
              <w:tab/>
              <w:t xml:space="preserve">Bassendine MF, Taylor-Robinson SD, Fertleman M, Khan M, Neely D. Is Alzheimer’s Disease a Liver Disease of the Brain? </w:t>
            </w:r>
            <w:r>
              <w:rPr>
                <w:rFonts w:eastAsia="Times New Roman"/>
                <w:i/>
                <w:iCs/>
              </w:rPr>
              <w:t>Journal of Alzheimer’s Disease</w:t>
            </w:r>
            <w:r>
              <w:rPr>
                <w:rFonts w:eastAsia="Times New Roman"/>
              </w:rPr>
              <w:t>. 2020;75(1):1-14. doi:10.3233/jad-190848</w:t>
            </w:r>
          </w:ins>
        </w:p>
        <w:p w14:paraId="54400AB1" w14:textId="704FC4D9" w:rsidR="00143020" w:rsidDel="00733317" w:rsidRDefault="00F86D5A">
          <w:pPr>
            <w:autoSpaceDE w:val="0"/>
            <w:autoSpaceDN w:val="0"/>
            <w:ind w:hanging="640"/>
            <w:divId w:val="1778134012"/>
            <w:rPr>
              <w:del w:id="1146" w:author="Wisch, Julie" w:date="2022-09-28T10:24:00Z"/>
              <w:rFonts w:eastAsia="Times New Roman"/>
              <w:sz w:val="24"/>
              <w:szCs w:val="24"/>
            </w:rPr>
          </w:pPr>
          <w:ins w:id="1147" w:author="Wisch, Julie" w:date="2022-09-28T11:33:00Z">
            <w:r>
              <w:rPr>
                <w:rFonts w:eastAsia="Times New Roman"/>
              </w:rPr>
              <w:t> </w:t>
            </w:r>
          </w:ins>
          <w:del w:id="1148" w:author="Wisch, Julie" w:date="2022-09-28T10:24:00Z">
            <w:r w:rsidR="00143020" w:rsidDel="00733317">
              <w:rPr>
                <w:rFonts w:eastAsia="Times New Roman"/>
              </w:rPr>
              <w:delText xml:space="preserve">1. </w:delText>
            </w:r>
            <w:r w:rsidR="00143020" w:rsidDel="00733317">
              <w:rPr>
                <w:rFonts w:eastAsia="Times New Roman"/>
              </w:rPr>
              <w:tab/>
              <w:delText xml:space="preserve">Gaugler J, James B, Johnson T, Marin A, Weuve J. 2020 Alzheimer’s disease facts and figures. </w:delText>
            </w:r>
            <w:r w:rsidR="00143020" w:rsidDel="00733317">
              <w:rPr>
                <w:rFonts w:eastAsia="Times New Roman"/>
                <w:i/>
                <w:iCs/>
              </w:rPr>
              <w:delText>Alzheimer’s and Dementia</w:delText>
            </w:r>
            <w:r w:rsidR="00143020" w:rsidDel="00733317">
              <w:rPr>
                <w:rFonts w:eastAsia="Times New Roman"/>
              </w:rPr>
              <w:delText>. 2020;16(3):391-460. doi:10.1002/alz.12068</w:delText>
            </w:r>
          </w:del>
        </w:p>
        <w:p w14:paraId="37E710D4" w14:textId="5FFF6D05" w:rsidR="00143020" w:rsidDel="00733317" w:rsidRDefault="00143020">
          <w:pPr>
            <w:autoSpaceDE w:val="0"/>
            <w:autoSpaceDN w:val="0"/>
            <w:ind w:hanging="640"/>
            <w:divId w:val="156238912"/>
            <w:rPr>
              <w:del w:id="1149" w:author="Wisch, Julie" w:date="2022-09-28T10:24:00Z"/>
              <w:rFonts w:eastAsia="Times New Roman"/>
            </w:rPr>
          </w:pPr>
          <w:del w:id="1150" w:author="Wisch, Julie" w:date="2022-09-28T10:24:00Z">
            <w:r w:rsidDel="00733317">
              <w:rPr>
                <w:rFonts w:eastAsia="Times New Roman"/>
              </w:rPr>
              <w:delText xml:space="preserve">2. </w:delText>
            </w:r>
            <w:r w:rsidDel="00733317">
              <w:rPr>
                <w:rFonts w:eastAsia="Times New Roman"/>
              </w:rPr>
              <w:tab/>
              <w:delText xml:space="preserve">Aisen PS, Cummings J, Jack CR, et al. On the path to 2025: Understanding the Alzheimer’s disease continuum. </w:delText>
            </w:r>
            <w:r w:rsidDel="00733317">
              <w:rPr>
                <w:rFonts w:eastAsia="Times New Roman"/>
                <w:i/>
                <w:iCs/>
              </w:rPr>
              <w:delText>Alzheimer’s Research and Therapy</w:delText>
            </w:r>
            <w:r w:rsidDel="00733317">
              <w:rPr>
                <w:rFonts w:eastAsia="Times New Roman"/>
              </w:rPr>
              <w:delText>. 2017;9(1). doi:10.1186/s13195-017-0283-5</w:delText>
            </w:r>
          </w:del>
        </w:p>
        <w:p w14:paraId="367D5767" w14:textId="1E2CD54F" w:rsidR="00143020" w:rsidDel="00733317" w:rsidRDefault="00143020">
          <w:pPr>
            <w:autoSpaceDE w:val="0"/>
            <w:autoSpaceDN w:val="0"/>
            <w:ind w:hanging="640"/>
            <w:divId w:val="138772276"/>
            <w:rPr>
              <w:del w:id="1151" w:author="Wisch, Julie" w:date="2022-09-28T10:24:00Z"/>
              <w:rFonts w:eastAsia="Times New Roman"/>
            </w:rPr>
          </w:pPr>
          <w:del w:id="1152" w:author="Wisch, Julie" w:date="2022-09-28T10:24:00Z">
            <w:r w:rsidDel="00733317">
              <w:rPr>
                <w:rFonts w:eastAsia="Times New Roman"/>
              </w:rPr>
              <w:delText xml:space="preserve">3. </w:delText>
            </w:r>
            <w:r w:rsidDel="00733317">
              <w:rPr>
                <w:rFonts w:eastAsia="Times New Roman"/>
              </w:rPr>
              <w:tab/>
              <w:delText xml:space="preserve">Jack CR, Bennett DA, Blennow K, et al. NIA-AA Research Framework: Toward a biological definition of Alzheimer’s disease. </w:delText>
            </w:r>
            <w:r w:rsidDel="00733317">
              <w:rPr>
                <w:rFonts w:eastAsia="Times New Roman"/>
                <w:i/>
                <w:iCs/>
              </w:rPr>
              <w:delText>Alzheimer’s &amp; Dementia</w:delText>
            </w:r>
            <w:r w:rsidDel="00733317">
              <w:rPr>
                <w:rFonts w:eastAsia="Times New Roman"/>
              </w:rPr>
              <w:delText>. 2018;14(4):535-562. doi:10.1016/J.JALZ.2018.02.018</w:delText>
            </w:r>
          </w:del>
        </w:p>
        <w:p w14:paraId="018EE1B7" w14:textId="0A0628AF" w:rsidR="00143020" w:rsidDel="00733317" w:rsidRDefault="00143020">
          <w:pPr>
            <w:autoSpaceDE w:val="0"/>
            <w:autoSpaceDN w:val="0"/>
            <w:ind w:hanging="640"/>
            <w:divId w:val="646327062"/>
            <w:rPr>
              <w:del w:id="1153" w:author="Wisch, Julie" w:date="2022-09-28T10:24:00Z"/>
              <w:rFonts w:eastAsia="Times New Roman"/>
            </w:rPr>
          </w:pPr>
          <w:del w:id="1154" w:author="Wisch, Julie" w:date="2022-09-28T10:24:00Z">
            <w:r w:rsidDel="00733317">
              <w:rPr>
                <w:rFonts w:eastAsia="Times New Roman"/>
              </w:rPr>
              <w:delText xml:space="preserve">4. </w:delText>
            </w:r>
            <w:r w:rsidDel="00733317">
              <w:rPr>
                <w:rFonts w:eastAsia="Times New Roman"/>
              </w:rPr>
              <w:tab/>
              <w:delText xml:space="preserve">Qiu P, Zeng M, Kuang W, et al. Heterogeneity in the dynamic change of cognitive function among older Chinese people: A growth mixture model. </w:delText>
            </w:r>
            <w:r w:rsidDel="00733317">
              <w:rPr>
                <w:rFonts w:eastAsia="Times New Roman"/>
                <w:i/>
                <w:iCs/>
              </w:rPr>
              <w:delText>International Journal of Geriatric Psychiatry</w:delText>
            </w:r>
            <w:r w:rsidDel="00733317">
              <w:rPr>
                <w:rFonts w:eastAsia="Times New Roman"/>
              </w:rPr>
              <w:delText>. 2020;35(10):1123-1133. doi:10.1002/gps.5334</w:delText>
            </w:r>
          </w:del>
        </w:p>
        <w:p w14:paraId="6175CE0B" w14:textId="7BC92592" w:rsidR="00143020" w:rsidDel="00733317" w:rsidRDefault="00143020">
          <w:pPr>
            <w:autoSpaceDE w:val="0"/>
            <w:autoSpaceDN w:val="0"/>
            <w:ind w:hanging="640"/>
            <w:divId w:val="2078476677"/>
            <w:rPr>
              <w:del w:id="1155" w:author="Wisch, Julie" w:date="2022-09-28T10:24:00Z"/>
              <w:rFonts w:eastAsia="Times New Roman"/>
            </w:rPr>
          </w:pPr>
          <w:del w:id="1156" w:author="Wisch, Julie" w:date="2022-09-28T10:24:00Z">
            <w:r w:rsidDel="00733317">
              <w:rPr>
                <w:rFonts w:eastAsia="Times New Roman"/>
              </w:rPr>
              <w:delText xml:space="preserve">5. </w:delText>
            </w:r>
            <w:r w:rsidDel="00733317">
              <w:rPr>
                <w:rFonts w:eastAsia="Times New Roman"/>
              </w:rPr>
              <w:tab/>
              <w:delText xml:space="preserve">Boerwinkle AH, Wisch JK, Chen CD, et al. Temporal Correlation of CSF and Neuroimaging in the Amyloid-Tau-Neurodegeneration Model of Alzheimer Disease. </w:delText>
            </w:r>
            <w:r w:rsidDel="00733317">
              <w:rPr>
                <w:rFonts w:eastAsia="Times New Roman"/>
                <w:i/>
                <w:iCs/>
              </w:rPr>
              <w:delText>Neurology</w:delText>
            </w:r>
            <w:r w:rsidDel="00733317">
              <w:rPr>
                <w:rFonts w:eastAsia="Times New Roman"/>
              </w:rPr>
              <w:delText>. Published online July 6, 2021. doi:10.1212/wnl.0000000000012123</w:delText>
            </w:r>
          </w:del>
        </w:p>
        <w:p w14:paraId="7F6E6E69" w14:textId="4599A239" w:rsidR="00143020" w:rsidDel="00733317" w:rsidRDefault="00143020">
          <w:pPr>
            <w:autoSpaceDE w:val="0"/>
            <w:autoSpaceDN w:val="0"/>
            <w:ind w:hanging="640"/>
            <w:divId w:val="781339245"/>
            <w:rPr>
              <w:del w:id="1157" w:author="Wisch, Julie" w:date="2022-09-28T10:24:00Z"/>
              <w:rFonts w:eastAsia="Times New Roman"/>
            </w:rPr>
          </w:pPr>
          <w:del w:id="1158" w:author="Wisch, Julie" w:date="2022-09-28T10:24:00Z">
            <w:r w:rsidDel="00733317">
              <w:rPr>
                <w:rFonts w:eastAsia="Times New Roman"/>
              </w:rPr>
              <w:delText xml:space="preserve">6. </w:delText>
            </w:r>
            <w:r w:rsidDel="00733317">
              <w:rPr>
                <w:rFonts w:eastAsia="Times New Roman"/>
              </w:rPr>
              <w:tab/>
              <w:delText xml:space="preserve">Schindler SE, Gray JD, Gordon BA, et al. Cerebrospinal fluid biomarkers measured by Elecsys assays compared to amyloid imaging. </w:delText>
            </w:r>
            <w:r w:rsidDel="00733317">
              <w:rPr>
                <w:rFonts w:eastAsia="Times New Roman"/>
                <w:i/>
                <w:iCs/>
              </w:rPr>
              <w:delText>Alzheimer’s and Dementia</w:delText>
            </w:r>
            <w:r w:rsidDel="00733317">
              <w:rPr>
                <w:rFonts w:eastAsia="Times New Roman"/>
              </w:rPr>
              <w:delText>. 2018;14(11):1460-1469. doi:10.1016/j.jalz.2018.01.013</w:delText>
            </w:r>
          </w:del>
        </w:p>
        <w:p w14:paraId="4A8EA575" w14:textId="2CD31113" w:rsidR="00143020" w:rsidDel="00733317" w:rsidRDefault="00143020">
          <w:pPr>
            <w:autoSpaceDE w:val="0"/>
            <w:autoSpaceDN w:val="0"/>
            <w:ind w:hanging="640"/>
            <w:divId w:val="1624574185"/>
            <w:rPr>
              <w:del w:id="1159" w:author="Wisch, Julie" w:date="2022-09-28T10:24:00Z"/>
              <w:rFonts w:eastAsia="Times New Roman"/>
            </w:rPr>
          </w:pPr>
          <w:del w:id="1160" w:author="Wisch, Julie" w:date="2022-09-28T10:24:00Z">
            <w:r w:rsidDel="00733317">
              <w:rPr>
                <w:rFonts w:eastAsia="Times New Roman"/>
              </w:rPr>
              <w:delText xml:space="preserve">7. </w:delText>
            </w:r>
            <w:r w:rsidDel="00733317">
              <w:rPr>
                <w:rFonts w:eastAsia="Times New Roman"/>
              </w:rPr>
              <w:tab/>
              <w:delText xml:space="preserve">Grothe MJ, Moscoso A, Ashton NJ, et al. Associations of Fully Automated CSF and Novel Plasma Biomarkers With Alzheimer Disease Neuropathology at Autopsy. </w:delText>
            </w:r>
            <w:r w:rsidDel="00733317">
              <w:rPr>
                <w:rFonts w:eastAsia="Times New Roman"/>
                <w:i/>
                <w:iCs/>
              </w:rPr>
              <w:delText>Neurology</w:delText>
            </w:r>
            <w:r w:rsidDel="00733317">
              <w:rPr>
                <w:rFonts w:eastAsia="Times New Roman"/>
              </w:rPr>
              <w:delText>. Published online July 15, 2021:10.1212/WNL.0000000000012513. doi:10.1212/WNL.0000000000012513</w:delText>
            </w:r>
          </w:del>
        </w:p>
        <w:p w14:paraId="5D6E6852" w14:textId="713C953E" w:rsidR="00143020" w:rsidDel="00733317" w:rsidRDefault="00143020">
          <w:pPr>
            <w:autoSpaceDE w:val="0"/>
            <w:autoSpaceDN w:val="0"/>
            <w:ind w:hanging="640"/>
            <w:divId w:val="1822690841"/>
            <w:rPr>
              <w:del w:id="1161" w:author="Wisch, Julie" w:date="2022-09-28T10:24:00Z"/>
              <w:rFonts w:eastAsia="Times New Roman"/>
            </w:rPr>
          </w:pPr>
          <w:del w:id="1162" w:author="Wisch, Julie" w:date="2022-09-28T10:24:00Z">
            <w:r w:rsidDel="00733317">
              <w:rPr>
                <w:rFonts w:eastAsia="Times New Roman"/>
              </w:rPr>
              <w:delText xml:space="preserve">8. </w:delText>
            </w:r>
            <w:r w:rsidDel="00733317">
              <w:rPr>
                <w:rFonts w:eastAsia="Times New Roman"/>
              </w:rPr>
              <w:tab/>
              <w:delText xml:space="preserve">Toombs J, Zetterberg H. Untangling the tau microtubule-binding region. </w:delText>
            </w:r>
            <w:r w:rsidDel="00733317">
              <w:rPr>
                <w:rFonts w:eastAsia="Times New Roman"/>
                <w:i/>
                <w:iCs/>
              </w:rPr>
              <w:delText>Brain</w:delText>
            </w:r>
            <w:r w:rsidDel="00733317">
              <w:rPr>
                <w:rFonts w:eastAsia="Times New Roman"/>
              </w:rPr>
              <w:delText>. 2021;144(2):359-362. doi:10.1093/brain/awaa468</w:delText>
            </w:r>
          </w:del>
        </w:p>
        <w:p w14:paraId="6FA5046D" w14:textId="76E5D8F8" w:rsidR="00143020" w:rsidDel="00733317" w:rsidRDefault="00143020">
          <w:pPr>
            <w:autoSpaceDE w:val="0"/>
            <w:autoSpaceDN w:val="0"/>
            <w:ind w:hanging="640"/>
            <w:divId w:val="1743407538"/>
            <w:rPr>
              <w:del w:id="1163" w:author="Wisch, Julie" w:date="2022-09-28T10:24:00Z"/>
              <w:rFonts w:eastAsia="Times New Roman"/>
            </w:rPr>
          </w:pPr>
          <w:del w:id="1164" w:author="Wisch, Julie" w:date="2022-09-28T10:24:00Z">
            <w:r w:rsidDel="00733317">
              <w:rPr>
                <w:rFonts w:eastAsia="Times New Roman"/>
              </w:rPr>
              <w:delText xml:space="preserve">9. </w:delText>
            </w:r>
            <w:r w:rsidDel="00733317">
              <w:rPr>
                <w:rFonts w:eastAsia="Times New Roman"/>
              </w:rPr>
              <w:tab/>
              <w:delText xml:space="preserve">Hansson O, Zetterberg H, Buchhave P, Londos E, Blennow K, Minthon L. Association between CSF biomarkers and incipient Alzheimer’s disease in patients with mild cognitive impairment: a follow-up study. </w:delText>
            </w:r>
            <w:r w:rsidDel="00733317">
              <w:rPr>
                <w:rFonts w:eastAsia="Times New Roman"/>
                <w:i/>
                <w:iCs/>
              </w:rPr>
              <w:delText>The Lancet Neurology</w:delText>
            </w:r>
            <w:r w:rsidDel="00733317">
              <w:rPr>
                <w:rFonts w:eastAsia="Times New Roman"/>
              </w:rPr>
              <w:delText>. 2006;5(3):228-234. doi:10.1016/S1474-4422(06)70355-6</w:delText>
            </w:r>
          </w:del>
        </w:p>
        <w:p w14:paraId="28A7C65B" w14:textId="77126EBB" w:rsidR="00143020" w:rsidDel="00733317" w:rsidRDefault="00143020">
          <w:pPr>
            <w:autoSpaceDE w:val="0"/>
            <w:autoSpaceDN w:val="0"/>
            <w:ind w:hanging="640"/>
            <w:divId w:val="1498614308"/>
            <w:rPr>
              <w:del w:id="1165" w:author="Wisch, Julie" w:date="2022-09-28T10:24:00Z"/>
              <w:rFonts w:eastAsia="Times New Roman"/>
            </w:rPr>
          </w:pPr>
          <w:del w:id="1166" w:author="Wisch, Julie" w:date="2022-09-28T10:24:00Z">
            <w:r w:rsidDel="00733317">
              <w:rPr>
                <w:rFonts w:eastAsia="Times New Roman"/>
              </w:rPr>
              <w:delText xml:space="preserve">10. </w:delText>
            </w:r>
            <w:r w:rsidDel="00733317">
              <w:rPr>
                <w:rFonts w:eastAsia="Times New Roman"/>
              </w:rPr>
              <w:tab/>
              <w:delText xml:space="preserve">Moghekar A, Li S, Lu Y, et al. CSF biomarker changes precede symptom onset of mild cognitive impairment. </w:delText>
            </w:r>
            <w:r w:rsidDel="00733317">
              <w:rPr>
                <w:rFonts w:eastAsia="Times New Roman"/>
                <w:i/>
                <w:iCs/>
              </w:rPr>
              <w:delText>Neurology</w:delText>
            </w:r>
            <w:r w:rsidDel="00733317">
              <w:rPr>
                <w:rFonts w:eastAsia="Times New Roman"/>
              </w:rPr>
              <w:delText>. 2013;81(20):1753-1758. doi:10.1212/01.wnl.0000435558.98447.17</w:delText>
            </w:r>
          </w:del>
        </w:p>
        <w:p w14:paraId="4771552B" w14:textId="0F3D8CB2" w:rsidR="00143020" w:rsidDel="00733317" w:rsidRDefault="00143020">
          <w:pPr>
            <w:autoSpaceDE w:val="0"/>
            <w:autoSpaceDN w:val="0"/>
            <w:ind w:hanging="640"/>
            <w:divId w:val="227149598"/>
            <w:rPr>
              <w:del w:id="1167" w:author="Wisch, Julie" w:date="2022-09-28T10:24:00Z"/>
              <w:rFonts w:eastAsia="Times New Roman"/>
            </w:rPr>
          </w:pPr>
          <w:del w:id="1168" w:author="Wisch, Julie" w:date="2022-09-28T10:24:00Z">
            <w:r w:rsidDel="00733317">
              <w:rPr>
                <w:rFonts w:eastAsia="Times New Roman"/>
              </w:rPr>
              <w:lastRenderedPageBreak/>
              <w:delText xml:space="preserve">11. </w:delText>
            </w:r>
            <w:r w:rsidDel="00733317">
              <w:rPr>
                <w:rFonts w:eastAsia="Times New Roman"/>
              </w:rPr>
              <w:tab/>
              <w:delText xml:space="preserve">Tijms B, Gobom J, Teunissen C, et al. CSF Proteomic Alzheimer’s Disease-Predictive Subtypes in Cognitively Intact Amyloid Negative Individuals. </w:delText>
            </w:r>
            <w:r w:rsidDel="00733317">
              <w:rPr>
                <w:rFonts w:eastAsia="Times New Roman"/>
                <w:i/>
                <w:iCs/>
              </w:rPr>
              <w:delText>Proteomes</w:delText>
            </w:r>
            <w:r w:rsidDel="00733317">
              <w:rPr>
                <w:rFonts w:eastAsia="Times New Roman"/>
              </w:rPr>
              <w:delText>. 2021;9(3):36. doi:10.3390/proteomes9030036</w:delText>
            </w:r>
          </w:del>
        </w:p>
        <w:p w14:paraId="61DD30BB" w14:textId="6ECDD2D8" w:rsidR="00143020" w:rsidDel="00733317" w:rsidRDefault="00143020">
          <w:pPr>
            <w:autoSpaceDE w:val="0"/>
            <w:autoSpaceDN w:val="0"/>
            <w:ind w:hanging="640"/>
            <w:divId w:val="48580194"/>
            <w:rPr>
              <w:del w:id="1169" w:author="Wisch, Julie" w:date="2022-09-28T10:24:00Z"/>
              <w:rFonts w:eastAsia="Times New Roman"/>
            </w:rPr>
          </w:pPr>
          <w:del w:id="1170" w:author="Wisch, Julie" w:date="2022-09-28T10:24:00Z">
            <w:r w:rsidDel="00733317">
              <w:rPr>
                <w:rFonts w:eastAsia="Times New Roman"/>
              </w:rPr>
              <w:delText xml:space="preserve">12. </w:delText>
            </w:r>
            <w:r w:rsidDel="00733317">
              <w:rPr>
                <w:rFonts w:eastAsia="Times New Roman"/>
              </w:rPr>
              <w:tab/>
              <w:delText xml:space="preserve">Tijms BM, Gobom J, Reus L, et al. Pathophysiological subtypes of Alzheimer’s disease based on cerebrospinal fluid proteomics. </w:delText>
            </w:r>
            <w:r w:rsidDel="00733317">
              <w:rPr>
                <w:rFonts w:eastAsia="Times New Roman"/>
                <w:i/>
                <w:iCs/>
              </w:rPr>
              <w:delText>Brain</w:delText>
            </w:r>
            <w:r w:rsidDel="00733317">
              <w:rPr>
                <w:rFonts w:eastAsia="Times New Roman"/>
              </w:rPr>
              <w:delText>. 2020;143(12):3776-3792. doi:10.1093/brain/awaa325</w:delText>
            </w:r>
          </w:del>
        </w:p>
        <w:p w14:paraId="7DA3552A" w14:textId="6E20C240" w:rsidR="00143020" w:rsidDel="00733317" w:rsidRDefault="00143020">
          <w:pPr>
            <w:autoSpaceDE w:val="0"/>
            <w:autoSpaceDN w:val="0"/>
            <w:ind w:hanging="640"/>
            <w:divId w:val="1043097852"/>
            <w:rPr>
              <w:del w:id="1171" w:author="Wisch, Julie" w:date="2022-09-28T10:24:00Z"/>
              <w:rFonts w:eastAsia="Times New Roman"/>
            </w:rPr>
          </w:pPr>
          <w:del w:id="1172" w:author="Wisch, Julie" w:date="2022-09-28T10:24:00Z">
            <w:r w:rsidDel="00733317">
              <w:rPr>
                <w:rFonts w:eastAsia="Times New Roman"/>
              </w:rPr>
              <w:delText xml:space="preserve">13. </w:delText>
            </w:r>
            <w:r w:rsidDel="00733317">
              <w:rPr>
                <w:rFonts w:eastAsia="Times New Roman"/>
              </w:rPr>
              <w:tab/>
              <w:delText xml:space="preserve">McQuail JA, Dunn AR, Stern Y, et al. Cognitive Reserve in Model Systems for Mechanistic Discovery: The Importance of Longitudinal Studies. </w:delText>
            </w:r>
            <w:r w:rsidDel="00733317">
              <w:rPr>
                <w:rFonts w:eastAsia="Times New Roman"/>
                <w:i/>
                <w:iCs/>
              </w:rPr>
              <w:delText>Frontiers in Aging Neuroscience</w:delText>
            </w:r>
            <w:r w:rsidDel="00733317">
              <w:rPr>
                <w:rFonts w:eastAsia="Times New Roman"/>
              </w:rPr>
              <w:delText>. 2021;12. doi:10.3389/fnagi.2020.607685</w:delText>
            </w:r>
          </w:del>
        </w:p>
        <w:p w14:paraId="7E072749" w14:textId="30301514" w:rsidR="00143020" w:rsidDel="00733317" w:rsidRDefault="00143020">
          <w:pPr>
            <w:autoSpaceDE w:val="0"/>
            <w:autoSpaceDN w:val="0"/>
            <w:ind w:hanging="640"/>
            <w:divId w:val="785343905"/>
            <w:rPr>
              <w:del w:id="1173" w:author="Wisch, Julie" w:date="2022-09-28T10:24:00Z"/>
              <w:rFonts w:eastAsia="Times New Roman"/>
            </w:rPr>
          </w:pPr>
          <w:del w:id="1174" w:author="Wisch, Julie" w:date="2022-09-28T10:24:00Z">
            <w:r w:rsidDel="00733317">
              <w:rPr>
                <w:rFonts w:eastAsia="Times New Roman"/>
              </w:rPr>
              <w:delText xml:space="preserve">14. </w:delText>
            </w:r>
            <w:r w:rsidDel="00733317">
              <w:rPr>
                <w:rFonts w:eastAsia="Times New Roman"/>
              </w:rPr>
              <w:tab/>
              <w:delText xml:space="preserve">Lawrence E, Vegvari C, Ower A, Hadjichrysanthou C, de Wolf F, Anderson RM. A systematic review of longitudinal studies which measure Alzheimer’s disease biomarkers. </w:delText>
            </w:r>
            <w:r w:rsidDel="00733317">
              <w:rPr>
                <w:rFonts w:eastAsia="Times New Roman"/>
                <w:i/>
                <w:iCs/>
              </w:rPr>
              <w:delText>Journal of Alzheimer’s Disease</w:delText>
            </w:r>
            <w:r w:rsidDel="00733317">
              <w:rPr>
                <w:rFonts w:eastAsia="Times New Roman"/>
              </w:rPr>
              <w:delText>. 2017;59(4):1359-1379. doi:10.3233/JAD-170261</w:delText>
            </w:r>
          </w:del>
        </w:p>
        <w:p w14:paraId="737B259C" w14:textId="527D58C9" w:rsidR="00143020" w:rsidDel="00733317" w:rsidRDefault="00143020">
          <w:pPr>
            <w:autoSpaceDE w:val="0"/>
            <w:autoSpaceDN w:val="0"/>
            <w:ind w:hanging="640"/>
            <w:divId w:val="1984235271"/>
            <w:rPr>
              <w:del w:id="1175" w:author="Wisch, Julie" w:date="2022-09-28T10:24:00Z"/>
              <w:rFonts w:eastAsia="Times New Roman"/>
            </w:rPr>
          </w:pPr>
          <w:del w:id="1176" w:author="Wisch, Julie" w:date="2022-09-28T10:24:00Z">
            <w:r w:rsidDel="00733317">
              <w:rPr>
                <w:rFonts w:eastAsia="Times New Roman"/>
              </w:rPr>
              <w:delText xml:space="preserve">15. </w:delText>
            </w:r>
            <w:r w:rsidDel="00733317">
              <w:rPr>
                <w:rFonts w:eastAsia="Times New Roman"/>
              </w:rPr>
              <w:tab/>
              <w:delText xml:space="preserve">Tarawneh R. Biomarkers: Our Path Towards a Cure for Alzheimer Disease. </w:delText>
            </w:r>
            <w:r w:rsidDel="00733317">
              <w:rPr>
                <w:rFonts w:eastAsia="Times New Roman"/>
                <w:i/>
                <w:iCs/>
              </w:rPr>
              <w:delText>Biomarker Insights</w:delText>
            </w:r>
            <w:r w:rsidDel="00733317">
              <w:rPr>
                <w:rFonts w:eastAsia="Times New Roman"/>
              </w:rPr>
              <w:delText>. 2020;15. doi:10.1177/1177271920976367</w:delText>
            </w:r>
          </w:del>
        </w:p>
        <w:p w14:paraId="565EC8E2" w14:textId="67174BDC" w:rsidR="00143020" w:rsidDel="00733317" w:rsidRDefault="00143020">
          <w:pPr>
            <w:autoSpaceDE w:val="0"/>
            <w:autoSpaceDN w:val="0"/>
            <w:ind w:hanging="640"/>
            <w:divId w:val="728500901"/>
            <w:rPr>
              <w:del w:id="1177" w:author="Wisch, Julie" w:date="2022-09-28T10:24:00Z"/>
              <w:rFonts w:eastAsia="Times New Roman"/>
            </w:rPr>
          </w:pPr>
          <w:del w:id="1178" w:author="Wisch, Julie" w:date="2022-09-28T10:24:00Z">
            <w:r w:rsidDel="00733317">
              <w:rPr>
                <w:rFonts w:eastAsia="Times New Roman"/>
              </w:rPr>
              <w:delText xml:space="preserve">16. </w:delText>
            </w:r>
            <w:r w:rsidDel="00733317">
              <w:rPr>
                <w:rFonts w:eastAsia="Times New Roman"/>
              </w:rPr>
              <w:tab/>
              <w:delText xml:space="preserve">Graves PR, Haystead TAJ. Molecular Biologist’s Guide to Proteomics. </w:delText>
            </w:r>
            <w:r w:rsidDel="00733317">
              <w:rPr>
                <w:rFonts w:eastAsia="Times New Roman"/>
                <w:i/>
                <w:iCs/>
              </w:rPr>
              <w:delText>Microbiology and Molecular Biology Reviews</w:delText>
            </w:r>
            <w:r w:rsidDel="00733317">
              <w:rPr>
                <w:rFonts w:eastAsia="Times New Roman"/>
              </w:rPr>
              <w:delText>. 2002;66(1):39-63. doi:10.1128/mmbr.66.1.39-63.2002</w:delText>
            </w:r>
          </w:del>
        </w:p>
        <w:p w14:paraId="0D4D5FA5" w14:textId="08F3ADEB" w:rsidR="00143020" w:rsidDel="00733317" w:rsidRDefault="00143020">
          <w:pPr>
            <w:autoSpaceDE w:val="0"/>
            <w:autoSpaceDN w:val="0"/>
            <w:ind w:hanging="640"/>
            <w:divId w:val="1860775817"/>
            <w:rPr>
              <w:del w:id="1179" w:author="Wisch, Julie" w:date="2022-09-28T10:24:00Z"/>
              <w:rFonts w:eastAsia="Times New Roman"/>
            </w:rPr>
          </w:pPr>
          <w:del w:id="1180" w:author="Wisch, Julie" w:date="2022-09-28T10:24:00Z">
            <w:r w:rsidDel="00733317">
              <w:rPr>
                <w:rFonts w:eastAsia="Times New Roman"/>
              </w:rPr>
              <w:delText xml:space="preserve">17. </w:delText>
            </w:r>
            <w:r w:rsidDel="00733317">
              <w:rPr>
                <w:rFonts w:eastAsia="Times New Roman"/>
              </w:rPr>
              <w:tab/>
              <w:delText xml:space="preserve">Morris JC, Schindler SE, McCue LM, et al. Assessment of Racial Disparities in Biomarkers for Alzheimer Disease. </w:delText>
            </w:r>
            <w:r w:rsidDel="00733317">
              <w:rPr>
                <w:rFonts w:eastAsia="Times New Roman"/>
                <w:i/>
                <w:iCs/>
              </w:rPr>
              <w:delText>JAMA Neurology</w:delText>
            </w:r>
            <w:r w:rsidDel="00733317">
              <w:rPr>
                <w:rFonts w:eastAsia="Times New Roman"/>
              </w:rPr>
              <w:delText>. 2019;76(3):264-273. doi:10.1001/jamaneurol.2018.4249</w:delText>
            </w:r>
          </w:del>
        </w:p>
        <w:p w14:paraId="6C5AF2BD" w14:textId="70A7B4DD" w:rsidR="00143020" w:rsidDel="00733317" w:rsidRDefault="00143020">
          <w:pPr>
            <w:autoSpaceDE w:val="0"/>
            <w:autoSpaceDN w:val="0"/>
            <w:ind w:hanging="640"/>
            <w:divId w:val="815924047"/>
            <w:rPr>
              <w:del w:id="1181" w:author="Wisch, Julie" w:date="2022-09-28T10:24:00Z"/>
              <w:rFonts w:eastAsia="Times New Roman"/>
            </w:rPr>
          </w:pPr>
          <w:del w:id="1182" w:author="Wisch, Julie" w:date="2022-09-28T10:24:00Z">
            <w:r w:rsidDel="00733317">
              <w:rPr>
                <w:rFonts w:eastAsia="Times New Roman"/>
              </w:rPr>
              <w:delText xml:space="preserve">18. </w:delText>
            </w:r>
            <w:r w:rsidDel="00733317">
              <w:rPr>
                <w:rFonts w:eastAsia="Times New Roman"/>
              </w:rPr>
              <w:tab/>
              <w:delText xml:space="preserve">Morris JC. Clinical Dementia Rating: A Reliable and Valid Diagnostic and Staging Measure for Dementia of the Alzheimer Type. </w:delText>
            </w:r>
            <w:r w:rsidDel="00733317">
              <w:rPr>
                <w:rFonts w:eastAsia="Times New Roman"/>
                <w:i/>
                <w:iCs/>
              </w:rPr>
              <w:delText>International Psychogeriatric Association</w:delText>
            </w:r>
            <w:r w:rsidDel="00733317">
              <w:rPr>
                <w:rFonts w:eastAsia="Times New Roman"/>
              </w:rPr>
              <w:delText>. 1997;9(1):173-176. doi:10.1017/S1041610297004870</w:delText>
            </w:r>
          </w:del>
        </w:p>
        <w:p w14:paraId="781F2688" w14:textId="6CD27AB1" w:rsidR="00143020" w:rsidDel="00733317" w:rsidRDefault="00143020">
          <w:pPr>
            <w:autoSpaceDE w:val="0"/>
            <w:autoSpaceDN w:val="0"/>
            <w:ind w:hanging="640"/>
            <w:divId w:val="1980070338"/>
            <w:rPr>
              <w:del w:id="1183" w:author="Wisch, Julie" w:date="2022-09-28T10:24:00Z"/>
              <w:rFonts w:eastAsia="Times New Roman"/>
            </w:rPr>
          </w:pPr>
          <w:del w:id="1184" w:author="Wisch, Julie" w:date="2022-09-28T10:24:00Z">
            <w:r w:rsidDel="00733317">
              <w:rPr>
                <w:rFonts w:eastAsia="Times New Roman"/>
              </w:rPr>
              <w:delText xml:space="preserve">19. </w:delText>
            </w:r>
            <w:r w:rsidDel="00733317">
              <w:rPr>
                <w:rFonts w:eastAsia="Times New Roman"/>
              </w:rPr>
              <w:tab/>
              <w:delText>Cruchaga C, Kauwe J, Harari O, Jin S, Neuron YC, 2013 U. GWAS of Cerebrospinal Fluid Tau Levels Identifies Risk Variants for Alzheimer’s Disease. Neuron. doi:10.1016/j.neuron.2013.02.026</w:delText>
            </w:r>
          </w:del>
        </w:p>
        <w:p w14:paraId="5E162292" w14:textId="310C5D78" w:rsidR="00143020" w:rsidDel="00733317" w:rsidRDefault="00143020">
          <w:pPr>
            <w:autoSpaceDE w:val="0"/>
            <w:autoSpaceDN w:val="0"/>
            <w:ind w:hanging="640"/>
            <w:divId w:val="959530871"/>
            <w:rPr>
              <w:del w:id="1185" w:author="Wisch, Julie" w:date="2022-09-28T10:24:00Z"/>
              <w:rFonts w:eastAsia="Times New Roman"/>
            </w:rPr>
          </w:pPr>
          <w:del w:id="1186" w:author="Wisch, Julie" w:date="2022-09-28T10:24:00Z">
            <w:r w:rsidDel="00733317">
              <w:rPr>
                <w:rFonts w:eastAsia="Times New Roman"/>
              </w:rPr>
              <w:delText xml:space="preserve">20. </w:delText>
            </w:r>
            <w:r w:rsidDel="00733317">
              <w:rPr>
                <w:rFonts w:eastAsia="Times New Roman"/>
              </w:rPr>
              <w:tab/>
              <w:delText xml:space="preserve">Fagan AM, Mintun MA, Mach RH, et al. Inverse relation between in vivo amyloid imaging load and cerebrospinal fluid Abeta;42 in humans. </w:delText>
            </w:r>
            <w:r w:rsidDel="00733317">
              <w:rPr>
                <w:rFonts w:eastAsia="Times New Roman"/>
                <w:i/>
                <w:iCs/>
              </w:rPr>
              <w:delText>Annals of Neurology</w:delText>
            </w:r>
            <w:r w:rsidDel="00733317">
              <w:rPr>
                <w:rFonts w:eastAsia="Times New Roman"/>
              </w:rPr>
              <w:delText>. 2006;59(3):512-519. doi:10.1002/ana.20730</w:delText>
            </w:r>
          </w:del>
        </w:p>
        <w:p w14:paraId="12391BED" w14:textId="60B0AF58" w:rsidR="00143020" w:rsidDel="00733317" w:rsidRDefault="00143020">
          <w:pPr>
            <w:autoSpaceDE w:val="0"/>
            <w:autoSpaceDN w:val="0"/>
            <w:ind w:hanging="640"/>
            <w:divId w:val="972710245"/>
            <w:rPr>
              <w:del w:id="1187" w:author="Wisch, Julie" w:date="2022-09-28T10:24:00Z"/>
              <w:rFonts w:eastAsia="Times New Roman"/>
            </w:rPr>
          </w:pPr>
          <w:del w:id="1188" w:author="Wisch, Julie" w:date="2022-09-28T10:24:00Z">
            <w:r w:rsidDel="00733317">
              <w:rPr>
                <w:rFonts w:eastAsia="Times New Roman"/>
              </w:rPr>
              <w:delText xml:space="preserve">21. </w:delText>
            </w:r>
            <w:r w:rsidDel="00733317">
              <w:rPr>
                <w:rFonts w:eastAsia="Times New Roman"/>
              </w:rPr>
              <w:tab/>
              <w:delText xml:space="preserve">Wang L, Benzinger TL, Hassenstab J, et al. Spatially distinct atrophy is linked to β-amyloid and tau in preclinical Alzheimer disease. </w:delText>
            </w:r>
            <w:r w:rsidDel="00733317">
              <w:rPr>
                <w:rFonts w:eastAsia="Times New Roman"/>
                <w:i/>
                <w:iCs/>
              </w:rPr>
              <w:delText>Neurology</w:delText>
            </w:r>
            <w:r w:rsidDel="00733317">
              <w:rPr>
                <w:rFonts w:eastAsia="Times New Roman"/>
              </w:rPr>
              <w:delText>. 2015;84(12):1254-1260. doi:10.1212/WNL.0000000000001401</w:delText>
            </w:r>
          </w:del>
        </w:p>
        <w:p w14:paraId="33F10141" w14:textId="51D4226D" w:rsidR="00143020" w:rsidDel="00733317" w:rsidRDefault="00143020">
          <w:pPr>
            <w:autoSpaceDE w:val="0"/>
            <w:autoSpaceDN w:val="0"/>
            <w:ind w:hanging="640"/>
            <w:divId w:val="2076583978"/>
            <w:rPr>
              <w:del w:id="1189" w:author="Wisch, Julie" w:date="2022-09-28T10:24:00Z"/>
              <w:rFonts w:eastAsia="Times New Roman"/>
            </w:rPr>
          </w:pPr>
          <w:del w:id="1190" w:author="Wisch, Julie" w:date="2022-09-28T10:24:00Z">
            <w:r w:rsidDel="00733317">
              <w:rPr>
                <w:rFonts w:eastAsia="Times New Roman"/>
              </w:rPr>
              <w:delText xml:space="preserve">22. </w:delText>
            </w:r>
            <w:r w:rsidDel="00733317">
              <w:rPr>
                <w:rFonts w:eastAsia="Times New Roman"/>
              </w:rPr>
              <w:tab/>
              <w:delText xml:space="preserve">Dickerson BC, Bakkour A, Salat DH, et al. The cortical signature of Alzheimer’s disease: Regionally specific cortical thinning relates to symptom severity in very mild to mild AD dementia and is detectable in asymptomatic amyloid-positive individuals. </w:delText>
            </w:r>
            <w:r w:rsidDel="00733317">
              <w:rPr>
                <w:rFonts w:eastAsia="Times New Roman"/>
                <w:i/>
                <w:iCs/>
              </w:rPr>
              <w:delText>Cerebral Cortex</w:delText>
            </w:r>
            <w:r w:rsidDel="00733317">
              <w:rPr>
                <w:rFonts w:eastAsia="Times New Roman"/>
              </w:rPr>
              <w:delText>. 2009;19(3):497-510. doi:10.1093/cercor/bhn113</w:delText>
            </w:r>
          </w:del>
        </w:p>
        <w:p w14:paraId="3FC9F042" w14:textId="2201DDDA" w:rsidR="00143020" w:rsidDel="00733317" w:rsidRDefault="00143020">
          <w:pPr>
            <w:autoSpaceDE w:val="0"/>
            <w:autoSpaceDN w:val="0"/>
            <w:ind w:hanging="640"/>
            <w:divId w:val="1572158790"/>
            <w:rPr>
              <w:del w:id="1191" w:author="Wisch, Julie" w:date="2022-09-28T10:24:00Z"/>
              <w:rFonts w:eastAsia="Times New Roman"/>
            </w:rPr>
          </w:pPr>
          <w:del w:id="1192" w:author="Wisch, Julie" w:date="2022-09-28T10:24:00Z">
            <w:r w:rsidDel="00733317">
              <w:rPr>
                <w:rFonts w:eastAsia="Times New Roman"/>
              </w:rPr>
              <w:delText xml:space="preserve">23. </w:delText>
            </w:r>
            <w:r w:rsidDel="00733317">
              <w:rPr>
                <w:rFonts w:eastAsia="Times New Roman"/>
              </w:rPr>
              <w:tab/>
              <w:delText xml:space="preserve">Dincer A, Gordon BA, Hari-Raj A, et al. Comparing cortical signatures of atrophy between late-onset and autosomal dominant Alzheimer disease. </w:delText>
            </w:r>
            <w:r w:rsidDel="00733317">
              <w:rPr>
                <w:rFonts w:eastAsia="Times New Roman"/>
                <w:i/>
                <w:iCs/>
              </w:rPr>
              <w:delText>NeuroImage: Clinical</w:delText>
            </w:r>
            <w:r w:rsidDel="00733317">
              <w:rPr>
                <w:rFonts w:eastAsia="Times New Roman"/>
              </w:rPr>
              <w:delText>. 2020;28. doi:10.1016/j.nicl.2020.102491</w:delText>
            </w:r>
          </w:del>
        </w:p>
        <w:p w14:paraId="4112DF0E" w14:textId="11D3825E" w:rsidR="00143020" w:rsidDel="00733317" w:rsidRDefault="00143020">
          <w:pPr>
            <w:autoSpaceDE w:val="0"/>
            <w:autoSpaceDN w:val="0"/>
            <w:ind w:hanging="640"/>
            <w:divId w:val="1103303354"/>
            <w:rPr>
              <w:del w:id="1193" w:author="Wisch, Julie" w:date="2022-09-28T10:24:00Z"/>
              <w:rFonts w:eastAsia="Times New Roman"/>
            </w:rPr>
          </w:pPr>
          <w:del w:id="1194" w:author="Wisch, Julie" w:date="2022-09-28T10:24:00Z">
            <w:r w:rsidDel="00733317">
              <w:rPr>
                <w:rFonts w:eastAsia="Times New Roman"/>
              </w:rPr>
              <w:lastRenderedPageBreak/>
              <w:delText xml:space="preserve">24. </w:delText>
            </w:r>
            <w:r w:rsidDel="00733317">
              <w:rPr>
                <w:rFonts w:eastAsia="Times New Roman"/>
              </w:rPr>
              <w:tab/>
              <w:delText xml:space="preserve">Ithapu V, Singh V, Lindner C, et al. Extracting and summarizing white matter hyperintensities using supervised segmentation methods in Alzheimer’s disease risk and aging studies. </w:delText>
            </w:r>
            <w:r w:rsidDel="00733317">
              <w:rPr>
                <w:rFonts w:eastAsia="Times New Roman"/>
                <w:i/>
                <w:iCs/>
              </w:rPr>
              <w:delText>Human Brain Mapping</w:delText>
            </w:r>
            <w:r w:rsidDel="00733317">
              <w:rPr>
                <w:rFonts w:eastAsia="Times New Roman"/>
              </w:rPr>
              <w:delText>. 2014;35(8):4219-4235. doi:10.1002/hbm.22472</w:delText>
            </w:r>
          </w:del>
        </w:p>
        <w:p w14:paraId="0C03F614" w14:textId="57A35C5C" w:rsidR="00143020" w:rsidDel="00733317" w:rsidRDefault="00143020">
          <w:pPr>
            <w:autoSpaceDE w:val="0"/>
            <w:autoSpaceDN w:val="0"/>
            <w:ind w:hanging="640"/>
            <w:divId w:val="121851644"/>
            <w:rPr>
              <w:del w:id="1195" w:author="Wisch, Julie" w:date="2022-09-28T10:24:00Z"/>
              <w:rFonts w:eastAsia="Times New Roman"/>
            </w:rPr>
          </w:pPr>
          <w:del w:id="1196" w:author="Wisch, Julie" w:date="2022-09-28T10:24:00Z">
            <w:r w:rsidDel="00733317">
              <w:rPr>
                <w:rFonts w:eastAsia="Times New Roman"/>
              </w:rPr>
              <w:delText xml:space="preserve">25. </w:delText>
            </w:r>
            <w:r w:rsidDel="00733317">
              <w:rPr>
                <w:rFonts w:eastAsia="Times New Roman"/>
              </w:rPr>
              <w:tab/>
              <w:delText xml:space="preserve">Mishra S, Gordon BA, Su Y, et al. AV-1451 PET imaging of tau pathology in preclinical Alzheimer disease: Defining a summary measure. </w:delText>
            </w:r>
            <w:r w:rsidDel="00733317">
              <w:rPr>
                <w:rFonts w:eastAsia="Times New Roman"/>
                <w:i/>
                <w:iCs/>
              </w:rPr>
              <w:delText>Neuroimage</w:delText>
            </w:r>
            <w:r w:rsidDel="00733317">
              <w:rPr>
                <w:rFonts w:eastAsia="Times New Roman"/>
              </w:rPr>
              <w:delText>. 2017;161:171-178. doi:10.1016/j.neuroimage.2017.07.050</w:delText>
            </w:r>
          </w:del>
        </w:p>
        <w:p w14:paraId="0F041684" w14:textId="257F0666" w:rsidR="00143020" w:rsidDel="00733317" w:rsidRDefault="00143020">
          <w:pPr>
            <w:autoSpaceDE w:val="0"/>
            <w:autoSpaceDN w:val="0"/>
            <w:ind w:hanging="640"/>
            <w:divId w:val="1180705604"/>
            <w:rPr>
              <w:del w:id="1197" w:author="Wisch, Julie" w:date="2022-09-28T10:24:00Z"/>
              <w:rFonts w:eastAsia="Times New Roman"/>
            </w:rPr>
          </w:pPr>
          <w:del w:id="1198" w:author="Wisch, Julie" w:date="2022-09-28T10:24:00Z">
            <w:r w:rsidDel="00733317">
              <w:rPr>
                <w:rFonts w:eastAsia="Times New Roman"/>
              </w:rPr>
              <w:delText xml:space="preserve">26. </w:delText>
            </w:r>
            <w:r w:rsidDel="00733317">
              <w:rPr>
                <w:rFonts w:eastAsia="Times New Roman"/>
              </w:rPr>
              <w:tab/>
              <w:delText xml:space="preserve">Su Y, D’Angelo GM, Vlassenko AG, et al. Quantitative analysis of PiB-PET with FreeSurfer ROIs. </w:delText>
            </w:r>
            <w:r w:rsidDel="00733317">
              <w:rPr>
                <w:rFonts w:eastAsia="Times New Roman"/>
                <w:i/>
                <w:iCs/>
              </w:rPr>
              <w:delText>PLoS ONE</w:delText>
            </w:r>
            <w:r w:rsidDel="00733317">
              <w:rPr>
                <w:rFonts w:eastAsia="Times New Roman"/>
              </w:rPr>
              <w:delText>. 2013;8(11). doi:10.1371/journal.pone.0073377</w:delText>
            </w:r>
          </w:del>
        </w:p>
        <w:p w14:paraId="2AE070BD" w14:textId="2C88EF14" w:rsidR="00143020" w:rsidDel="00733317" w:rsidRDefault="00143020">
          <w:pPr>
            <w:autoSpaceDE w:val="0"/>
            <w:autoSpaceDN w:val="0"/>
            <w:ind w:hanging="640"/>
            <w:divId w:val="2108958032"/>
            <w:rPr>
              <w:del w:id="1199" w:author="Wisch, Julie" w:date="2022-09-28T10:24:00Z"/>
              <w:rFonts w:eastAsia="Times New Roman"/>
            </w:rPr>
          </w:pPr>
          <w:del w:id="1200" w:author="Wisch, Julie" w:date="2022-09-28T10:24:00Z">
            <w:r w:rsidDel="00733317">
              <w:rPr>
                <w:rFonts w:eastAsia="Times New Roman"/>
              </w:rPr>
              <w:delText xml:space="preserve">27. </w:delText>
            </w:r>
            <w:r w:rsidDel="00733317">
              <w:rPr>
                <w:rFonts w:eastAsia="Times New Roman"/>
              </w:rPr>
              <w:tab/>
              <w:delText xml:space="preserve">Su Y, Blazey TM, Snyder AZ, et al. Partial volume correction in quantitative amyloid imaging. </w:delText>
            </w:r>
            <w:r w:rsidDel="00733317">
              <w:rPr>
                <w:rFonts w:eastAsia="Times New Roman"/>
                <w:i/>
                <w:iCs/>
              </w:rPr>
              <w:delText>Neuroimage</w:delText>
            </w:r>
            <w:r w:rsidDel="00733317">
              <w:rPr>
                <w:rFonts w:eastAsia="Times New Roman"/>
              </w:rPr>
              <w:delText>. 2015;107:55-64. doi:10.1016/j.neuroimage.2014.11.058</w:delText>
            </w:r>
          </w:del>
        </w:p>
        <w:p w14:paraId="7F51D1A2" w14:textId="2B6B4EE0" w:rsidR="00143020" w:rsidDel="00733317" w:rsidRDefault="00143020">
          <w:pPr>
            <w:autoSpaceDE w:val="0"/>
            <w:autoSpaceDN w:val="0"/>
            <w:ind w:hanging="640"/>
            <w:divId w:val="172841041"/>
            <w:rPr>
              <w:del w:id="1201" w:author="Wisch, Julie" w:date="2022-09-28T10:24:00Z"/>
              <w:rFonts w:eastAsia="Times New Roman"/>
            </w:rPr>
          </w:pPr>
          <w:del w:id="1202" w:author="Wisch, Julie" w:date="2022-09-28T10:24:00Z">
            <w:r w:rsidDel="00733317">
              <w:rPr>
                <w:rFonts w:eastAsia="Times New Roman"/>
              </w:rPr>
              <w:delText xml:space="preserve">28. </w:delText>
            </w:r>
            <w:r w:rsidDel="00733317">
              <w:rPr>
                <w:rFonts w:eastAsia="Times New Roman"/>
              </w:rPr>
              <w:tab/>
              <w:delText xml:space="preserve">Joshi A, Koeppe RA, Fessler JA. Reducing between scanner differences in multi-center PET studies. </w:delText>
            </w:r>
            <w:r w:rsidDel="00733317">
              <w:rPr>
                <w:rFonts w:eastAsia="Times New Roman"/>
                <w:i/>
                <w:iCs/>
              </w:rPr>
              <w:delText>Neuroimage</w:delText>
            </w:r>
            <w:r w:rsidDel="00733317">
              <w:rPr>
                <w:rFonts w:eastAsia="Times New Roman"/>
              </w:rPr>
              <w:delText>. 2009;46(1):154-159. doi:10.1016/j.neuroimage.2009.01.057</w:delText>
            </w:r>
          </w:del>
        </w:p>
        <w:p w14:paraId="00E41EEE" w14:textId="6377D93B" w:rsidR="00143020" w:rsidDel="00733317" w:rsidRDefault="00143020">
          <w:pPr>
            <w:autoSpaceDE w:val="0"/>
            <w:autoSpaceDN w:val="0"/>
            <w:ind w:hanging="640"/>
            <w:divId w:val="999042140"/>
            <w:rPr>
              <w:del w:id="1203" w:author="Wisch, Julie" w:date="2022-09-28T10:24:00Z"/>
              <w:rFonts w:eastAsia="Times New Roman"/>
            </w:rPr>
          </w:pPr>
          <w:del w:id="1204" w:author="Wisch, Julie" w:date="2022-09-28T10:24:00Z">
            <w:r w:rsidDel="00733317">
              <w:rPr>
                <w:rFonts w:eastAsia="Times New Roman"/>
              </w:rPr>
              <w:delText xml:space="preserve">29. </w:delText>
            </w:r>
            <w:r w:rsidDel="00733317">
              <w:rPr>
                <w:rFonts w:eastAsia="Times New Roman"/>
              </w:rPr>
              <w:tab/>
              <w:delText xml:space="preserve">Hajnal J v., Saeed N, Soar EJ, Oatridge A, Young IR, Bydder GM. A registration and interpolation procedure for subvoxel matching of serially acquired mr images. </w:delText>
            </w:r>
            <w:r w:rsidDel="00733317">
              <w:rPr>
                <w:rFonts w:eastAsia="Times New Roman"/>
                <w:i/>
                <w:iCs/>
              </w:rPr>
              <w:delText>Journal of Computer Assisted Tomography</w:delText>
            </w:r>
            <w:r w:rsidDel="00733317">
              <w:rPr>
                <w:rFonts w:eastAsia="Times New Roman"/>
              </w:rPr>
              <w:delText>. 1995;19(2):289-296. doi:10.1097/00004728-199503000-00022</w:delText>
            </w:r>
          </w:del>
        </w:p>
        <w:p w14:paraId="4A83334D" w14:textId="5ED4EC38" w:rsidR="00143020" w:rsidDel="00733317" w:rsidRDefault="00143020">
          <w:pPr>
            <w:autoSpaceDE w:val="0"/>
            <w:autoSpaceDN w:val="0"/>
            <w:ind w:hanging="640"/>
            <w:divId w:val="1776830195"/>
            <w:rPr>
              <w:del w:id="1205" w:author="Wisch, Julie" w:date="2022-09-28T10:24:00Z"/>
              <w:rFonts w:eastAsia="Times New Roman"/>
            </w:rPr>
          </w:pPr>
          <w:del w:id="1206" w:author="Wisch, Julie" w:date="2022-09-28T10:24:00Z">
            <w:r w:rsidDel="00733317">
              <w:rPr>
                <w:rFonts w:eastAsia="Times New Roman"/>
              </w:rPr>
              <w:delText xml:space="preserve">30. </w:delText>
            </w:r>
            <w:r w:rsidDel="00733317">
              <w:rPr>
                <w:rFonts w:eastAsia="Times New Roman"/>
              </w:rPr>
              <w:tab/>
              <w:delText xml:space="preserve">Eisenstein SA, Koller JM, Piccirillo M, et al. Characterization of extrastriatal D2 in vivo specific binding of [ 18 F](N-methyl)benperidol using PET. </w:delText>
            </w:r>
            <w:r w:rsidDel="00733317">
              <w:rPr>
                <w:rFonts w:eastAsia="Times New Roman"/>
                <w:i/>
                <w:iCs/>
              </w:rPr>
              <w:delText>Synapse</w:delText>
            </w:r>
            <w:r w:rsidDel="00733317">
              <w:rPr>
                <w:rFonts w:eastAsia="Times New Roman"/>
              </w:rPr>
              <w:delText>. 2012;66(9):770-780. doi:10.1002/syn.21566</w:delText>
            </w:r>
          </w:del>
        </w:p>
        <w:p w14:paraId="2653FC93" w14:textId="506F1E69" w:rsidR="00143020" w:rsidDel="00733317" w:rsidRDefault="00143020">
          <w:pPr>
            <w:autoSpaceDE w:val="0"/>
            <w:autoSpaceDN w:val="0"/>
            <w:ind w:hanging="640"/>
            <w:divId w:val="1829973834"/>
            <w:rPr>
              <w:del w:id="1207" w:author="Wisch, Julie" w:date="2022-09-28T10:24:00Z"/>
              <w:rFonts w:eastAsia="Times New Roman"/>
            </w:rPr>
          </w:pPr>
          <w:del w:id="1208" w:author="Wisch, Julie" w:date="2022-09-28T10:24:00Z">
            <w:r w:rsidDel="00733317">
              <w:rPr>
                <w:rFonts w:eastAsia="Times New Roman"/>
              </w:rPr>
              <w:delText xml:space="preserve">31. </w:delText>
            </w:r>
            <w:r w:rsidDel="00733317">
              <w:rPr>
                <w:rFonts w:eastAsia="Times New Roman"/>
              </w:rPr>
              <w:tab/>
              <w:delText xml:space="preserve">Su Y, Blazey TM, Owen CJ, et al. Quantitative Amyloid imaging in autosomal Dominant Alzheimer’s disease: Results from the DIAN study group. </w:delText>
            </w:r>
            <w:r w:rsidDel="00733317">
              <w:rPr>
                <w:rFonts w:eastAsia="Times New Roman"/>
                <w:i/>
                <w:iCs/>
              </w:rPr>
              <w:delText>PLoS ONE</w:delText>
            </w:r>
            <w:r w:rsidDel="00733317">
              <w:rPr>
                <w:rFonts w:eastAsia="Times New Roman"/>
              </w:rPr>
              <w:delText>. 2016;11(3). doi:10.1371/journal.pone.0152082</w:delText>
            </w:r>
          </w:del>
        </w:p>
        <w:p w14:paraId="7F0D4C0B" w14:textId="2220D48F" w:rsidR="00143020" w:rsidDel="00733317" w:rsidRDefault="00143020">
          <w:pPr>
            <w:autoSpaceDE w:val="0"/>
            <w:autoSpaceDN w:val="0"/>
            <w:ind w:hanging="640"/>
            <w:divId w:val="922640630"/>
            <w:rPr>
              <w:del w:id="1209" w:author="Wisch, Julie" w:date="2022-09-28T10:24:00Z"/>
              <w:rFonts w:eastAsia="Times New Roman"/>
            </w:rPr>
          </w:pPr>
          <w:del w:id="1210" w:author="Wisch, Julie" w:date="2022-09-28T10:24:00Z">
            <w:r w:rsidDel="00733317">
              <w:rPr>
                <w:rFonts w:eastAsia="Times New Roman"/>
              </w:rPr>
              <w:delText xml:space="preserve">32. </w:delText>
            </w:r>
            <w:r w:rsidDel="00733317">
              <w:rPr>
                <w:rFonts w:eastAsia="Times New Roman"/>
              </w:rPr>
              <w:tab/>
              <w:delText xml:space="preserve">Rousset OG, Ma Y, Evans AC. Correction for partial volume effects in PET: Principle and validation. </w:delText>
            </w:r>
            <w:r w:rsidDel="00733317">
              <w:rPr>
                <w:rFonts w:eastAsia="Times New Roman"/>
                <w:i/>
                <w:iCs/>
              </w:rPr>
              <w:delText>Journal of Nuclear Medicine</w:delText>
            </w:r>
            <w:r w:rsidDel="00733317">
              <w:rPr>
                <w:rFonts w:eastAsia="Times New Roman"/>
              </w:rPr>
              <w:delText>. 1998;39(5):904-911.</w:delText>
            </w:r>
          </w:del>
        </w:p>
        <w:p w14:paraId="3C2B4E7D" w14:textId="46316EEF" w:rsidR="00143020" w:rsidDel="00733317" w:rsidRDefault="00143020">
          <w:pPr>
            <w:autoSpaceDE w:val="0"/>
            <w:autoSpaceDN w:val="0"/>
            <w:ind w:hanging="640"/>
            <w:divId w:val="1886673316"/>
            <w:rPr>
              <w:del w:id="1211" w:author="Wisch, Julie" w:date="2022-09-28T10:24:00Z"/>
              <w:rFonts w:eastAsia="Times New Roman"/>
            </w:rPr>
          </w:pPr>
          <w:del w:id="1212" w:author="Wisch, Julie" w:date="2022-09-28T10:24:00Z">
            <w:r w:rsidDel="00733317">
              <w:rPr>
                <w:rFonts w:eastAsia="Times New Roman"/>
              </w:rPr>
              <w:delText xml:space="preserve">33. </w:delText>
            </w:r>
            <w:r w:rsidDel="00733317">
              <w:rPr>
                <w:rFonts w:eastAsia="Times New Roman"/>
              </w:rPr>
              <w:tab/>
              <w:delText xml:space="preserve">Gordon BA, Friedrichsen K, Brier M, et al. The relationship between cerebrospinal fluid markers of Alzheimer pathology and positron emission tomography tau imaging. </w:delText>
            </w:r>
            <w:r w:rsidDel="00733317">
              <w:rPr>
                <w:rFonts w:eastAsia="Times New Roman"/>
                <w:i/>
                <w:iCs/>
              </w:rPr>
              <w:delText>Brain</w:delText>
            </w:r>
            <w:r w:rsidDel="00733317">
              <w:rPr>
                <w:rFonts w:eastAsia="Times New Roman"/>
              </w:rPr>
              <w:delText>. 2016;139(8):2249-2260. doi:10.1093/brain/aww139</w:delText>
            </w:r>
          </w:del>
        </w:p>
        <w:p w14:paraId="646EDB10" w14:textId="3024001F" w:rsidR="00143020" w:rsidDel="00733317" w:rsidRDefault="00143020">
          <w:pPr>
            <w:autoSpaceDE w:val="0"/>
            <w:autoSpaceDN w:val="0"/>
            <w:ind w:hanging="640"/>
            <w:divId w:val="262880109"/>
            <w:rPr>
              <w:del w:id="1213" w:author="Wisch, Julie" w:date="2022-09-28T10:24:00Z"/>
              <w:rFonts w:eastAsia="Times New Roman"/>
            </w:rPr>
          </w:pPr>
          <w:del w:id="1214" w:author="Wisch, Julie" w:date="2022-09-28T10:24:00Z">
            <w:r w:rsidDel="00733317">
              <w:rPr>
                <w:rFonts w:eastAsia="Times New Roman"/>
              </w:rPr>
              <w:delText xml:space="preserve">34. </w:delText>
            </w:r>
            <w:r w:rsidDel="00733317">
              <w:rPr>
                <w:rFonts w:eastAsia="Times New Roman"/>
              </w:rPr>
              <w:tab/>
              <w:delText xml:space="preserve">Cruchaga C, Ju Sung Y, Yang C, et al. Multi-tissue proteomics identifies molecular signatures for sporadic and genetically defined Alzheimer disease cases. </w:delText>
            </w:r>
            <w:r w:rsidDel="00733317">
              <w:rPr>
                <w:rFonts w:eastAsia="Times New Roman"/>
                <w:i/>
                <w:iCs/>
              </w:rPr>
              <w:delText>Preprint</w:delText>
            </w:r>
            <w:r w:rsidDel="00733317">
              <w:rPr>
                <w:rFonts w:eastAsia="Times New Roman"/>
              </w:rPr>
              <w:delText>. doi:10.21203/rs.3.rs-923492/v1</w:delText>
            </w:r>
          </w:del>
        </w:p>
        <w:p w14:paraId="0BD6E3DC" w14:textId="0E272BCB" w:rsidR="00143020" w:rsidDel="00733317" w:rsidRDefault="00143020">
          <w:pPr>
            <w:autoSpaceDE w:val="0"/>
            <w:autoSpaceDN w:val="0"/>
            <w:ind w:hanging="640"/>
            <w:divId w:val="1603997570"/>
            <w:rPr>
              <w:del w:id="1215" w:author="Wisch, Julie" w:date="2022-09-28T10:24:00Z"/>
              <w:rFonts w:eastAsia="Times New Roman"/>
            </w:rPr>
          </w:pPr>
          <w:del w:id="1216" w:author="Wisch, Julie" w:date="2022-09-28T10:24:00Z">
            <w:r w:rsidDel="00733317">
              <w:rPr>
                <w:rFonts w:eastAsia="Times New Roman"/>
              </w:rPr>
              <w:delText xml:space="preserve">35. </w:delText>
            </w:r>
            <w:r w:rsidDel="00733317">
              <w:rPr>
                <w:rFonts w:eastAsia="Times New Roman"/>
              </w:rPr>
              <w:tab/>
              <w:delText xml:space="preserve">Yang C, Farias FHG, Ibanez L, et al. Genomic atlas of the proteome from brain, CSF and plasma prioritizes proteins implicated in neurological disorders. </w:delText>
            </w:r>
            <w:r w:rsidDel="00733317">
              <w:rPr>
                <w:rFonts w:eastAsia="Times New Roman"/>
                <w:i/>
                <w:iCs/>
              </w:rPr>
              <w:delText>Nature Neuroscience</w:delText>
            </w:r>
            <w:r w:rsidDel="00733317">
              <w:rPr>
                <w:rFonts w:eastAsia="Times New Roman"/>
              </w:rPr>
              <w:delText>. 2021;24(9):1302-1312. doi:10.1038/s41593-021-00886-6</w:delText>
            </w:r>
          </w:del>
        </w:p>
        <w:p w14:paraId="4DF029BD" w14:textId="2A9802E7" w:rsidR="00143020" w:rsidDel="00733317" w:rsidRDefault="00143020">
          <w:pPr>
            <w:autoSpaceDE w:val="0"/>
            <w:autoSpaceDN w:val="0"/>
            <w:ind w:hanging="640"/>
            <w:divId w:val="1896156508"/>
            <w:rPr>
              <w:del w:id="1217" w:author="Wisch, Julie" w:date="2022-09-28T10:24:00Z"/>
              <w:rFonts w:eastAsia="Times New Roman"/>
            </w:rPr>
          </w:pPr>
          <w:del w:id="1218" w:author="Wisch, Julie" w:date="2022-09-28T10:24:00Z">
            <w:r w:rsidDel="00733317">
              <w:rPr>
                <w:rFonts w:eastAsia="Times New Roman"/>
              </w:rPr>
              <w:delText xml:space="preserve">36. </w:delText>
            </w:r>
            <w:r w:rsidDel="00733317">
              <w:rPr>
                <w:rFonts w:eastAsia="Times New Roman"/>
              </w:rPr>
              <w:tab/>
              <w:delText xml:space="preserve">Ram N, Grimm KJ. Methods and Measures: Growth mixture modeling: A method for identifying differences in longitudinal change among unobserved groups. </w:delText>
            </w:r>
            <w:r w:rsidDel="00733317">
              <w:rPr>
                <w:rFonts w:eastAsia="Times New Roman"/>
                <w:i/>
                <w:iCs/>
              </w:rPr>
              <w:delText>International Journal of Behavioral Development</w:delText>
            </w:r>
            <w:r w:rsidDel="00733317">
              <w:rPr>
                <w:rFonts w:eastAsia="Times New Roman"/>
              </w:rPr>
              <w:delText>. 2009;33(6):565-576. doi:10.1177/0165025409343765</w:delText>
            </w:r>
          </w:del>
        </w:p>
        <w:p w14:paraId="117E280E" w14:textId="4AE68B94" w:rsidR="00143020" w:rsidDel="00733317" w:rsidRDefault="00143020">
          <w:pPr>
            <w:autoSpaceDE w:val="0"/>
            <w:autoSpaceDN w:val="0"/>
            <w:ind w:hanging="640"/>
            <w:divId w:val="80682407"/>
            <w:rPr>
              <w:del w:id="1219" w:author="Wisch, Julie" w:date="2022-09-28T10:24:00Z"/>
              <w:rFonts w:eastAsia="Times New Roman"/>
            </w:rPr>
          </w:pPr>
          <w:del w:id="1220" w:author="Wisch, Julie" w:date="2022-09-28T10:24:00Z">
            <w:r w:rsidDel="00733317">
              <w:rPr>
                <w:rFonts w:eastAsia="Times New Roman"/>
              </w:rPr>
              <w:lastRenderedPageBreak/>
              <w:delText xml:space="preserve">37. </w:delText>
            </w:r>
            <w:r w:rsidDel="00733317">
              <w:rPr>
                <w:rFonts w:eastAsia="Times New Roman"/>
              </w:rPr>
              <w:tab/>
              <w:delText xml:space="preserve">Haaksma ML, Calderón-Larrañaga A, Olde Rikkert MGM, Melis RJF, Leoutsakos JMS. Cognitive and functional progression in Alzheimer disease: A prediction model of latent classes. </w:delText>
            </w:r>
            <w:r w:rsidDel="00733317">
              <w:rPr>
                <w:rFonts w:eastAsia="Times New Roman"/>
                <w:i/>
                <w:iCs/>
              </w:rPr>
              <w:delText>International Journal of Geriatric Psychiatry</w:delText>
            </w:r>
            <w:r w:rsidDel="00733317">
              <w:rPr>
                <w:rFonts w:eastAsia="Times New Roman"/>
              </w:rPr>
              <w:delText>. 2018;33(8):1057-1064. doi:10.1002/gps.4893</w:delText>
            </w:r>
          </w:del>
        </w:p>
        <w:p w14:paraId="2FD3663F" w14:textId="62AF9451" w:rsidR="00143020" w:rsidDel="00733317" w:rsidRDefault="00143020">
          <w:pPr>
            <w:autoSpaceDE w:val="0"/>
            <w:autoSpaceDN w:val="0"/>
            <w:ind w:hanging="640"/>
            <w:divId w:val="474880642"/>
            <w:rPr>
              <w:del w:id="1221" w:author="Wisch, Julie" w:date="2022-09-28T10:24:00Z"/>
              <w:rFonts w:eastAsia="Times New Roman"/>
            </w:rPr>
          </w:pPr>
          <w:del w:id="1222" w:author="Wisch, Julie" w:date="2022-09-28T10:24:00Z">
            <w:r w:rsidDel="00733317">
              <w:rPr>
                <w:rFonts w:eastAsia="Times New Roman"/>
              </w:rPr>
              <w:delText xml:space="preserve">38. </w:delText>
            </w:r>
            <w:r w:rsidDel="00733317">
              <w:rPr>
                <w:rFonts w:eastAsia="Times New Roman"/>
              </w:rPr>
              <w:tab/>
              <w:delText xml:space="preserve">Small BJ, Bäckman L. Longitudinal trajectories of cognitive change in preclinical Alzheimer’s disease: A growth mixture modeling analysis. </w:delText>
            </w:r>
            <w:r w:rsidDel="00733317">
              <w:rPr>
                <w:rFonts w:eastAsia="Times New Roman"/>
                <w:i/>
                <w:iCs/>
              </w:rPr>
              <w:delText>Cortex</w:delText>
            </w:r>
            <w:r w:rsidDel="00733317">
              <w:rPr>
                <w:rFonts w:eastAsia="Times New Roman"/>
              </w:rPr>
              <w:delText>. 2007;43(7):826-834. doi:10.1016/S0010-9452(08)70682-8</w:delText>
            </w:r>
          </w:del>
        </w:p>
        <w:p w14:paraId="5C064B76" w14:textId="361C42B9" w:rsidR="00143020" w:rsidDel="00733317" w:rsidRDefault="00143020">
          <w:pPr>
            <w:autoSpaceDE w:val="0"/>
            <w:autoSpaceDN w:val="0"/>
            <w:ind w:hanging="640"/>
            <w:divId w:val="271058125"/>
            <w:rPr>
              <w:del w:id="1223" w:author="Wisch, Julie" w:date="2022-09-28T10:24:00Z"/>
              <w:rFonts w:eastAsia="Times New Roman"/>
            </w:rPr>
          </w:pPr>
          <w:del w:id="1224" w:author="Wisch, Julie" w:date="2022-09-28T10:24:00Z">
            <w:r w:rsidDel="00733317">
              <w:rPr>
                <w:rFonts w:eastAsia="Times New Roman"/>
              </w:rPr>
              <w:delText xml:space="preserve">39. </w:delText>
            </w:r>
            <w:r w:rsidDel="00733317">
              <w:rPr>
                <w:rFonts w:eastAsia="Times New Roman"/>
              </w:rPr>
              <w:tab/>
              <w:delText>Lin W, Donohue MC, Insel P, Schwartzman A, Thompson WK. Bayesian Multivariate Growth Mixture Modeling of Longitudinal Data: An Application to Alzheimer’s Disease Study. doi:10.1101/2021.03.10.434854</w:delText>
            </w:r>
          </w:del>
        </w:p>
        <w:p w14:paraId="7889E021" w14:textId="087543F4" w:rsidR="00143020" w:rsidDel="00733317" w:rsidRDefault="00143020">
          <w:pPr>
            <w:autoSpaceDE w:val="0"/>
            <w:autoSpaceDN w:val="0"/>
            <w:ind w:hanging="640"/>
            <w:divId w:val="592250740"/>
            <w:rPr>
              <w:del w:id="1225" w:author="Wisch, Julie" w:date="2022-09-28T10:24:00Z"/>
              <w:rFonts w:eastAsia="Times New Roman"/>
            </w:rPr>
          </w:pPr>
          <w:del w:id="1226" w:author="Wisch, Julie" w:date="2022-09-28T10:24:00Z">
            <w:r w:rsidDel="00733317">
              <w:rPr>
                <w:rFonts w:eastAsia="Times New Roman"/>
              </w:rPr>
              <w:delText xml:space="preserve">40. </w:delText>
            </w:r>
            <w:r w:rsidDel="00733317">
              <w:rPr>
                <w:rFonts w:eastAsia="Times New Roman"/>
              </w:rPr>
              <w:tab/>
              <w:delText xml:space="preserve">Wallin AK, Blennow K, Zetterberg H, Londos E, Minthon L, Hansson O. CSF biomarkers predict a more malignant outcome in Alzheimer disease. </w:delText>
            </w:r>
            <w:r w:rsidDel="00733317">
              <w:rPr>
                <w:rFonts w:eastAsia="Times New Roman"/>
                <w:i/>
                <w:iCs/>
              </w:rPr>
              <w:delText>Neurology</w:delText>
            </w:r>
            <w:r w:rsidDel="00733317">
              <w:rPr>
                <w:rFonts w:eastAsia="Times New Roman"/>
              </w:rPr>
              <w:delText>. 2010;74(19):1531-1537. doi:10.1212/WNL.0b013e3181dd4dd8</w:delText>
            </w:r>
          </w:del>
        </w:p>
        <w:p w14:paraId="5C685244" w14:textId="4EF6A310" w:rsidR="00143020" w:rsidDel="00733317" w:rsidRDefault="00143020">
          <w:pPr>
            <w:autoSpaceDE w:val="0"/>
            <w:autoSpaceDN w:val="0"/>
            <w:ind w:hanging="640"/>
            <w:divId w:val="2003965602"/>
            <w:rPr>
              <w:del w:id="1227" w:author="Wisch, Julie" w:date="2022-09-28T10:24:00Z"/>
              <w:rFonts w:eastAsia="Times New Roman"/>
            </w:rPr>
          </w:pPr>
          <w:del w:id="1228" w:author="Wisch, Julie" w:date="2022-09-28T10:24:00Z">
            <w:r w:rsidDel="00733317">
              <w:rPr>
                <w:rFonts w:eastAsia="Times New Roman"/>
              </w:rPr>
              <w:delText xml:space="preserve">41. </w:delText>
            </w:r>
            <w:r w:rsidDel="00733317">
              <w:rPr>
                <w:rFonts w:eastAsia="Times New Roman"/>
              </w:rPr>
              <w:tab/>
              <w:delText xml:space="preserve">van der Vlies AE, Verwey NA, Bouwman FH, et al. CSF biomarkers in relationship to cognitive profiles in Alzheimer disease. </w:delText>
            </w:r>
            <w:r w:rsidDel="00733317">
              <w:rPr>
                <w:rFonts w:eastAsia="Times New Roman"/>
                <w:i/>
                <w:iCs/>
              </w:rPr>
              <w:delText>Neurology</w:delText>
            </w:r>
            <w:r w:rsidDel="00733317">
              <w:rPr>
                <w:rFonts w:eastAsia="Times New Roman"/>
              </w:rPr>
              <w:delText>. 2009;72(12):1056-1061. doi:10.1212/01.wnl.0000345014.48839.71</w:delText>
            </w:r>
          </w:del>
        </w:p>
        <w:p w14:paraId="2928D358" w14:textId="123F9377" w:rsidR="00143020" w:rsidDel="00733317" w:rsidRDefault="00143020">
          <w:pPr>
            <w:autoSpaceDE w:val="0"/>
            <w:autoSpaceDN w:val="0"/>
            <w:ind w:hanging="640"/>
            <w:divId w:val="1295326342"/>
            <w:rPr>
              <w:del w:id="1229" w:author="Wisch, Julie" w:date="2022-09-28T10:24:00Z"/>
              <w:rFonts w:eastAsia="Times New Roman"/>
            </w:rPr>
          </w:pPr>
          <w:del w:id="1230" w:author="Wisch, Julie" w:date="2022-09-28T10:24:00Z">
            <w:r w:rsidDel="00733317">
              <w:rPr>
                <w:rFonts w:eastAsia="Times New Roman"/>
              </w:rPr>
              <w:delText xml:space="preserve">42. </w:delText>
            </w:r>
            <w:r w:rsidDel="00733317">
              <w:rPr>
                <w:rFonts w:eastAsia="Times New Roman"/>
              </w:rPr>
              <w:tab/>
              <w:delText xml:space="preserve">Iqbal K, Flory M, Khatoon S, et al. Subgroups of Alzheimer’s disease based on cerebrospinal fluid molecular markers. </w:delText>
            </w:r>
            <w:r w:rsidDel="00733317">
              <w:rPr>
                <w:rFonts w:eastAsia="Times New Roman"/>
                <w:i/>
                <w:iCs/>
              </w:rPr>
              <w:delText>Annals of Neurology</w:delText>
            </w:r>
            <w:r w:rsidDel="00733317">
              <w:rPr>
                <w:rFonts w:eastAsia="Times New Roman"/>
              </w:rPr>
              <w:delText>. 2005;58(5):748-757. doi:10.1002/ana.20639</w:delText>
            </w:r>
          </w:del>
        </w:p>
        <w:p w14:paraId="1E40AC3D" w14:textId="0E2959AE" w:rsidR="00143020" w:rsidDel="00733317" w:rsidRDefault="00143020">
          <w:pPr>
            <w:autoSpaceDE w:val="0"/>
            <w:autoSpaceDN w:val="0"/>
            <w:ind w:hanging="640"/>
            <w:divId w:val="1655915971"/>
            <w:rPr>
              <w:del w:id="1231" w:author="Wisch, Julie" w:date="2022-09-28T10:24:00Z"/>
              <w:rFonts w:eastAsia="Times New Roman"/>
            </w:rPr>
          </w:pPr>
          <w:del w:id="1232" w:author="Wisch, Julie" w:date="2022-09-28T10:24:00Z">
            <w:r w:rsidDel="00733317">
              <w:rPr>
                <w:rFonts w:eastAsia="Times New Roman"/>
              </w:rPr>
              <w:delText xml:space="preserve">43. </w:delText>
            </w:r>
            <w:r w:rsidDel="00733317">
              <w:rPr>
                <w:rFonts w:eastAsia="Times New Roman"/>
              </w:rPr>
              <w:tab/>
              <w:delText xml:space="preserve">Yoshida K, Bohn J. Package “tableone.” </w:delText>
            </w:r>
            <w:r w:rsidDel="00733317">
              <w:rPr>
                <w:rFonts w:eastAsia="Times New Roman"/>
                <w:i/>
                <w:iCs/>
              </w:rPr>
              <w:delText>R</w:delText>
            </w:r>
            <w:r w:rsidDel="00733317">
              <w:rPr>
                <w:rFonts w:eastAsia="Times New Roman"/>
              </w:rPr>
              <w:delText>. Published online 2019. Accessed October 28, 2019. ftp://cygwin.uib.no/pub/cran/web/packages/tableone/tableone.pdf</w:delText>
            </w:r>
          </w:del>
        </w:p>
        <w:p w14:paraId="321C6EC3" w14:textId="636214A4" w:rsidR="00143020" w:rsidDel="00733317" w:rsidRDefault="00143020">
          <w:pPr>
            <w:autoSpaceDE w:val="0"/>
            <w:autoSpaceDN w:val="0"/>
            <w:ind w:hanging="640"/>
            <w:divId w:val="1957785335"/>
            <w:rPr>
              <w:del w:id="1233" w:author="Wisch, Julie" w:date="2022-09-28T10:24:00Z"/>
              <w:rFonts w:eastAsia="Times New Roman"/>
            </w:rPr>
          </w:pPr>
          <w:del w:id="1234" w:author="Wisch, Julie" w:date="2022-09-28T10:24:00Z">
            <w:r w:rsidDel="00733317">
              <w:rPr>
                <w:rFonts w:eastAsia="Times New Roman"/>
              </w:rPr>
              <w:delText xml:space="preserve">44. </w:delText>
            </w:r>
            <w:r w:rsidDel="00733317">
              <w:rPr>
                <w:rFonts w:eastAsia="Times New Roman"/>
              </w:rPr>
              <w:tab/>
              <w:delText>Therneau TM. A Package for Survival Analysis in R. Published online 2022.</w:delText>
            </w:r>
          </w:del>
        </w:p>
        <w:p w14:paraId="07D1F713" w14:textId="48C3D2FA" w:rsidR="00143020" w:rsidDel="00733317" w:rsidRDefault="00143020">
          <w:pPr>
            <w:autoSpaceDE w:val="0"/>
            <w:autoSpaceDN w:val="0"/>
            <w:ind w:hanging="640"/>
            <w:divId w:val="728069970"/>
            <w:rPr>
              <w:del w:id="1235" w:author="Wisch, Julie" w:date="2022-09-28T10:24:00Z"/>
              <w:rFonts w:eastAsia="Times New Roman"/>
            </w:rPr>
          </w:pPr>
          <w:del w:id="1236" w:author="Wisch, Julie" w:date="2022-09-28T10:24:00Z">
            <w:r w:rsidDel="00733317">
              <w:rPr>
                <w:rFonts w:eastAsia="Times New Roman"/>
              </w:rPr>
              <w:delText xml:space="preserve">45. </w:delText>
            </w:r>
            <w:r w:rsidDel="00733317">
              <w:rPr>
                <w:rFonts w:eastAsia="Times New Roman"/>
              </w:rPr>
              <w:tab/>
              <w:delText xml:space="preserve">Volluz KE, Schindler SE, Henson RL, et al. Correspondence of CSF biomarkers measured by Lumipulse assays with amyloid PET. In: </w:delText>
            </w:r>
            <w:r w:rsidDel="00733317">
              <w:rPr>
                <w:rFonts w:eastAsia="Times New Roman"/>
                <w:i/>
                <w:iCs/>
              </w:rPr>
              <w:delText>2021 Alzheimer’s Association International Conference</w:delText>
            </w:r>
            <w:r w:rsidDel="00733317">
              <w:rPr>
                <w:rFonts w:eastAsia="Times New Roman"/>
              </w:rPr>
              <w:delText>. ; 2021.</w:delText>
            </w:r>
          </w:del>
        </w:p>
        <w:p w14:paraId="1D004B47" w14:textId="3FC64412" w:rsidR="00143020" w:rsidDel="00733317" w:rsidRDefault="00143020">
          <w:pPr>
            <w:autoSpaceDE w:val="0"/>
            <w:autoSpaceDN w:val="0"/>
            <w:ind w:hanging="640"/>
            <w:divId w:val="939878082"/>
            <w:rPr>
              <w:del w:id="1237" w:author="Wisch, Julie" w:date="2022-09-28T10:24:00Z"/>
              <w:rFonts w:eastAsia="Times New Roman"/>
            </w:rPr>
          </w:pPr>
          <w:del w:id="1238" w:author="Wisch, Julie" w:date="2022-09-28T10:24:00Z">
            <w:r w:rsidDel="00733317">
              <w:rPr>
                <w:rFonts w:eastAsia="Times New Roman"/>
              </w:rPr>
              <w:delText xml:space="preserve">46. </w:delText>
            </w:r>
            <w:r w:rsidDel="00733317">
              <w:rPr>
                <w:rFonts w:eastAsia="Times New Roman"/>
              </w:rPr>
              <w:tab/>
              <w:delText xml:space="preserve">Sørensen Ø, Walhovd KB, Fjell AM. A recipe for accurate estimation of lifespan brain trajectories, distinguishing longitudinal and cohort effects. </w:delText>
            </w:r>
            <w:r w:rsidDel="00733317">
              <w:rPr>
                <w:rFonts w:eastAsia="Times New Roman"/>
                <w:i/>
                <w:iCs/>
              </w:rPr>
              <w:delText>Neuroimage</w:delText>
            </w:r>
            <w:r w:rsidDel="00733317">
              <w:rPr>
                <w:rFonts w:eastAsia="Times New Roman"/>
              </w:rPr>
              <w:delText>. 2021;226(July 2020). doi:10.1016/j.neuroimage.2020.117596</w:delText>
            </w:r>
          </w:del>
        </w:p>
        <w:p w14:paraId="2F549F30" w14:textId="4A00880A" w:rsidR="00143020" w:rsidDel="00733317" w:rsidRDefault="00143020">
          <w:pPr>
            <w:autoSpaceDE w:val="0"/>
            <w:autoSpaceDN w:val="0"/>
            <w:ind w:hanging="640"/>
            <w:divId w:val="1315833238"/>
            <w:rPr>
              <w:del w:id="1239" w:author="Wisch, Julie" w:date="2022-09-28T10:24:00Z"/>
              <w:rFonts w:eastAsia="Times New Roman"/>
            </w:rPr>
          </w:pPr>
          <w:del w:id="1240" w:author="Wisch, Julie" w:date="2022-09-28T10:24:00Z">
            <w:r w:rsidDel="00733317">
              <w:rPr>
                <w:rFonts w:eastAsia="Times New Roman"/>
              </w:rPr>
              <w:delText xml:space="preserve">47. </w:delText>
            </w:r>
            <w:r w:rsidDel="00733317">
              <w:rPr>
                <w:rFonts w:eastAsia="Times New Roman"/>
              </w:rPr>
              <w:tab/>
              <w:delText xml:space="preserve">Dettling M, Bühlmann P. </w:delText>
            </w:r>
            <w:r w:rsidDel="00733317">
              <w:rPr>
                <w:rFonts w:eastAsia="Times New Roman"/>
                <w:i/>
                <w:iCs/>
              </w:rPr>
              <w:delText>Supervised Clustering of Genes</w:delText>
            </w:r>
            <w:r w:rsidDel="00733317">
              <w:rPr>
                <w:rFonts w:eastAsia="Times New Roman"/>
              </w:rPr>
              <w:delText>.; 2002. http://genomebiology.com/2002/3/12/research/0069.1</w:delText>
            </w:r>
          </w:del>
        </w:p>
        <w:p w14:paraId="5C6BB759" w14:textId="561F0C2D" w:rsidR="00143020" w:rsidDel="00733317" w:rsidRDefault="00143020">
          <w:pPr>
            <w:autoSpaceDE w:val="0"/>
            <w:autoSpaceDN w:val="0"/>
            <w:ind w:hanging="640"/>
            <w:divId w:val="1746681273"/>
            <w:rPr>
              <w:del w:id="1241" w:author="Wisch, Julie" w:date="2022-09-28T10:24:00Z"/>
              <w:rFonts w:eastAsia="Times New Roman"/>
            </w:rPr>
          </w:pPr>
          <w:del w:id="1242" w:author="Wisch, Julie" w:date="2022-09-28T10:24:00Z">
            <w:r w:rsidDel="00733317">
              <w:rPr>
                <w:rFonts w:eastAsia="Times New Roman"/>
              </w:rPr>
              <w:delText xml:space="preserve">48. </w:delText>
            </w:r>
            <w:r w:rsidDel="00733317">
              <w:rPr>
                <w:rFonts w:eastAsia="Times New Roman"/>
              </w:rPr>
              <w:tab/>
              <w:delText xml:space="preserve">Hastie T, Qian J, Tay K. </w:delText>
            </w:r>
            <w:r w:rsidDel="00733317">
              <w:rPr>
                <w:rFonts w:eastAsia="Times New Roman"/>
                <w:i/>
                <w:iCs/>
              </w:rPr>
              <w:delText>An Introduction to Glmnet</w:delText>
            </w:r>
            <w:r w:rsidDel="00733317">
              <w:rPr>
                <w:rFonts w:eastAsia="Times New Roman"/>
              </w:rPr>
              <w:delText>.; 2021. https://cran.us.r-project.org</w:delText>
            </w:r>
          </w:del>
        </w:p>
        <w:p w14:paraId="2B65B30A" w14:textId="0E789BFA" w:rsidR="00143020" w:rsidDel="00733317" w:rsidRDefault="00143020">
          <w:pPr>
            <w:autoSpaceDE w:val="0"/>
            <w:autoSpaceDN w:val="0"/>
            <w:ind w:hanging="640"/>
            <w:divId w:val="2128162714"/>
            <w:rPr>
              <w:del w:id="1243" w:author="Wisch, Julie" w:date="2022-09-28T10:24:00Z"/>
              <w:rFonts w:eastAsia="Times New Roman"/>
            </w:rPr>
          </w:pPr>
          <w:del w:id="1244" w:author="Wisch, Julie" w:date="2022-09-28T10:24:00Z">
            <w:r w:rsidDel="00733317">
              <w:rPr>
                <w:rFonts w:eastAsia="Times New Roman"/>
              </w:rPr>
              <w:delText xml:space="preserve">49. </w:delText>
            </w:r>
            <w:r w:rsidDel="00733317">
              <w:rPr>
                <w:rFonts w:eastAsia="Times New Roman"/>
              </w:rPr>
              <w:tab/>
              <w:delText xml:space="preserve">Watanabe K, Taskesen E, van Bochoven A, Posthuma D. Functional mapping and annotation of genetic associations with FUMA. </w:delText>
            </w:r>
            <w:r w:rsidDel="00733317">
              <w:rPr>
                <w:rFonts w:eastAsia="Times New Roman"/>
                <w:i/>
                <w:iCs/>
              </w:rPr>
              <w:delText>Nature Communications</w:delText>
            </w:r>
            <w:r w:rsidDel="00733317">
              <w:rPr>
                <w:rFonts w:eastAsia="Times New Roman"/>
              </w:rPr>
              <w:delText>. 2017;8(1). doi:10.1038/s41467-017-01261-5</w:delText>
            </w:r>
          </w:del>
        </w:p>
        <w:p w14:paraId="77925B13" w14:textId="44049146" w:rsidR="00143020" w:rsidDel="00733317" w:rsidRDefault="00143020">
          <w:pPr>
            <w:autoSpaceDE w:val="0"/>
            <w:autoSpaceDN w:val="0"/>
            <w:ind w:hanging="640"/>
            <w:divId w:val="1069305853"/>
            <w:rPr>
              <w:del w:id="1245" w:author="Wisch, Julie" w:date="2022-09-28T10:24:00Z"/>
              <w:rFonts w:eastAsia="Times New Roman"/>
            </w:rPr>
          </w:pPr>
          <w:del w:id="1246" w:author="Wisch, Julie" w:date="2022-09-28T10:24:00Z">
            <w:r w:rsidDel="00733317">
              <w:rPr>
                <w:rFonts w:eastAsia="Times New Roman"/>
              </w:rPr>
              <w:delText xml:space="preserve">50. </w:delText>
            </w:r>
            <w:r w:rsidDel="00733317">
              <w:rPr>
                <w:rFonts w:eastAsia="Times New Roman"/>
              </w:rPr>
              <w:tab/>
              <w:delText>R Core Development Team. A language and environment for statistical computing. 2013;1. Accessed October 28, 2019. ftp://ftp.uvigo.es/CRAN/web/packages/dplR/vignettes/intro-dplR.pdf</w:delText>
            </w:r>
          </w:del>
        </w:p>
        <w:p w14:paraId="44BCDCF1" w14:textId="4A561C51" w:rsidR="00143020" w:rsidDel="00733317" w:rsidRDefault="00143020">
          <w:pPr>
            <w:autoSpaceDE w:val="0"/>
            <w:autoSpaceDN w:val="0"/>
            <w:ind w:hanging="640"/>
            <w:divId w:val="952133936"/>
            <w:rPr>
              <w:del w:id="1247" w:author="Wisch, Julie" w:date="2022-09-28T10:24:00Z"/>
              <w:rFonts w:eastAsia="Times New Roman"/>
            </w:rPr>
          </w:pPr>
          <w:del w:id="1248" w:author="Wisch, Julie" w:date="2022-09-28T10:24:00Z">
            <w:r w:rsidDel="00733317">
              <w:rPr>
                <w:rFonts w:eastAsia="Times New Roman"/>
              </w:rPr>
              <w:lastRenderedPageBreak/>
              <w:delText xml:space="preserve">51. </w:delText>
            </w:r>
            <w:r w:rsidDel="00733317">
              <w:rPr>
                <w:rFonts w:eastAsia="Times New Roman"/>
              </w:rPr>
              <w:tab/>
              <w:delText xml:space="preserve">Insel PS, Ossenkoppele R, Gessert D, et al. Time to Amyloid Positivity and Preclinical Changes in Brain Metabolism, Atrophy, and Cognition: Evidence for Emerging Amyloid Pathology in Alzheimer’s Disease. </w:delText>
            </w:r>
            <w:r w:rsidDel="00733317">
              <w:rPr>
                <w:rFonts w:eastAsia="Times New Roman"/>
                <w:i/>
                <w:iCs/>
              </w:rPr>
              <w:delText>Frontiers in Neuroscience</w:delText>
            </w:r>
            <w:r w:rsidDel="00733317">
              <w:rPr>
                <w:rFonts w:eastAsia="Times New Roman"/>
              </w:rPr>
              <w:delText>. 2017;11:281. doi:10.3389/fnins.2017.00281</w:delText>
            </w:r>
          </w:del>
        </w:p>
        <w:p w14:paraId="1C74D8E7" w14:textId="1724AF70" w:rsidR="00143020" w:rsidDel="00733317" w:rsidRDefault="00143020">
          <w:pPr>
            <w:autoSpaceDE w:val="0"/>
            <w:autoSpaceDN w:val="0"/>
            <w:ind w:hanging="640"/>
            <w:divId w:val="2087261873"/>
            <w:rPr>
              <w:del w:id="1249" w:author="Wisch, Julie" w:date="2022-09-28T10:24:00Z"/>
              <w:rFonts w:eastAsia="Times New Roman"/>
            </w:rPr>
          </w:pPr>
          <w:del w:id="1250" w:author="Wisch, Julie" w:date="2022-09-28T10:24:00Z">
            <w:r w:rsidDel="00733317">
              <w:rPr>
                <w:rFonts w:eastAsia="Times New Roman"/>
              </w:rPr>
              <w:delText xml:space="preserve">52. </w:delText>
            </w:r>
            <w:r w:rsidDel="00733317">
              <w:rPr>
                <w:rFonts w:eastAsia="Times New Roman"/>
              </w:rPr>
              <w:tab/>
              <w:delText xml:space="preserve">Jack CR, Bennett DA, Blennow K, et al. NIA-AA Research Framework: Toward a biological definition of Alzheimer’s disease. </w:delText>
            </w:r>
            <w:r w:rsidDel="00733317">
              <w:rPr>
                <w:rFonts w:eastAsia="Times New Roman"/>
                <w:i/>
                <w:iCs/>
              </w:rPr>
              <w:delText>Alzheimer’s and Dementia</w:delText>
            </w:r>
            <w:r w:rsidDel="00733317">
              <w:rPr>
                <w:rFonts w:eastAsia="Times New Roman"/>
              </w:rPr>
              <w:delText>. 2018;14(4):535-562. doi:10.1016/j.jalz.2018.02.018</w:delText>
            </w:r>
          </w:del>
        </w:p>
        <w:p w14:paraId="49B1D71B" w14:textId="588F4143" w:rsidR="00143020" w:rsidDel="00733317" w:rsidRDefault="00143020">
          <w:pPr>
            <w:autoSpaceDE w:val="0"/>
            <w:autoSpaceDN w:val="0"/>
            <w:ind w:hanging="640"/>
            <w:divId w:val="309209980"/>
            <w:rPr>
              <w:del w:id="1251" w:author="Wisch, Julie" w:date="2022-09-28T10:24:00Z"/>
              <w:rFonts w:eastAsia="Times New Roman"/>
            </w:rPr>
          </w:pPr>
          <w:del w:id="1252" w:author="Wisch, Julie" w:date="2022-09-28T10:24:00Z">
            <w:r w:rsidDel="00733317">
              <w:rPr>
                <w:rFonts w:eastAsia="Times New Roman"/>
              </w:rPr>
              <w:delText xml:space="preserve">53. </w:delText>
            </w:r>
            <w:r w:rsidDel="00733317">
              <w:rPr>
                <w:rFonts w:eastAsia="Times New Roman"/>
              </w:rPr>
              <w:tab/>
              <w:delText xml:space="preserve">Graff-Radford J, Jones DT, Wiste HJ, et al. Cerebrospinal Fluid Dynamics and Discordant Amyloid Biomarkers. </w:delText>
            </w:r>
            <w:r w:rsidDel="00733317">
              <w:rPr>
                <w:rFonts w:eastAsia="Times New Roman"/>
                <w:i/>
                <w:iCs/>
              </w:rPr>
              <w:delText>Neurobiology of Aging</w:delText>
            </w:r>
            <w:r w:rsidDel="00733317">
              <w:rPr>
                <w:rFonts w:eastAsia="Times New Roman"/>
              </w:rPr>
              <w:delText>. Published online November 2021. doi:10.1016/j.neurobiolaging.2021.10.017</w:delText>
            </w:r>
          </w:del>
        </w:p>
        <w:p w14:paraId="469601B2" w14:textId="3A95F3F8" w:rsidR="00143020" w:rsidDel="00733317" w:rsidRDefault="00143020">
          <w:pPr>
            <w:autoSpaceDE w:val="0"/>
            <w:autoSpaceDN w:val="0"/>
            <w:ind w:hanging="640"/>
            <w:divId w:val="1155954840"/>
            <w:rPr>
              <w:del w:id="1253" w:author="Wisch, Julie" w:date="2022-09-28T10:24:00Z"/>
              <w:rFonts w:eastAsia="Times New Roman"/>
            </w:rPr>
          </w:pPr>
          <w:del w:id="1254" w:author="Wisch, Julie" w:date="2022-09-28T10:24:00Z">
            <w:r w:rsidDel="00733317">
              <w:rPr>
                <w:rFonts w:eastAsia="Times New Roman"/>
              </w:rPr>
              <w:delText xml:space="preserve">54. </w:delText>
            </w:r>
            <w:r w:rsidDel="00733317">
              <w:rPr>
                <w:rFonts w:eastAsia="Times New Roman"/>
              </w:rPr>
              <w:tab/>
              <w:delText xml:space="preserve">Jack CR, Knopman DS, Jagust WJ, et al. Hypothetical model of dynamic biomarkers of the Alzheimer’s pathological cascade. </w:delText>
            </w:r>
            <w:r w:rsidDel="00733317">
              <w:rPr>
                <w:rFonts w:eastAsia="Times New Roman"/>
                <w:i/>
                <w:iCs/>
              </w:rPr>
              <w:delText>The Lancet Neurology</w:delText>
            </w:r>
            <w:r w:rsidDel="00733317">
              <w:rPr>
                <w:rFonts w:eastAsia="Times New Roman"/>
              </w:rPr>
              <w:delText>. 2010;9(1):119-128. doi:10.1016/S1474-4422(09)70299-6</w:delText>
            </w:r>
          </w:del>
        </w:p>
        <w:p w14:paraId="03CBF02C" w14:textId="52F19FFF" w:rsidR="00143020" w:rsidDel="00733317" w:rsidRDefault="00143020">
          <w:pPr>
            <w:autoSpaceDE w:val="0"/>
            <w:autoSpaceDN w:val="0"/>
            <w:ind w:hanging="640"/>
            <w:divId w:val="346366507"/>
            <w:rPr>
              <w:del w:id="1255" w:author="Wisch, Julie" w:date="2022-09-28T10:24:00Z"/>
              <w:rFonts w:eastAsia="Times New Roman"/>
            </w:rPr>
          </w:pPr>
          <w:del w:id="1256" w:author="Wisch, Julie" w:date="2022-09-28T10:24:00Z">
            <w:r w:rsidDel="00733317">
              <w:rPr>
                <w:rFonts w:eastAsia="Times New Roman"/>
              </w:rPr>
              <w:delText xml:space="preserve">55. </w:delText>
            </w:r>
            <w:r w:rsidDel="00733317">
              <w:rPr>
                <w:rFonts w:eastAsia="Times New Roman"/>
              </w:rPr>
              <w:tab/>
              <w:delText xml:space="preserve">Dettling M, Bühlmann P. </w:delText>
            </w:r>
            <w:r w:rsidDel="00733317">
              <w:rPr>
                <w:rFonts w:eastAsia="Times New Roman"/>
                <w:i/>
                <w:iCs/>
              </w:rPr>
              <w:delText>Supervised Clustering of Genes</w:delText>
            </w:r>
            <w:r w:rsidDel="00733317">
              <w:rPr>
                <w:rFonts w:eastAsia="Times New Roman"/>
              </w:rPr>
              <w:delText>.; 2002. http://genomebiology.com/2002/3/12/research/0069.1</w:delText>
            </w:r>
          </w:del>
        </w:p>
        <w:p w14:paraId="41C967AE" w14:textId="457F0BBF" w:rsidR="00143020" w:rsidDel="00733317" w:rsidRDefault="00143020">
          <w:pPr>
            <w:autoSpaceDE w:val="0"/>
            <w:autoSpaceDN w:val="0"/>
            <w:ind w:hanging="640"/>
            <w:divId w:val="1580871843"/>
            <w:rPr>
              <w:del w:id="1257" w:author="Wisch, Julie" w:date="2022-09-28T10:24:00Z"/>
              <w:rFonts w:eastAsia="Times New Roman"/>
            </w:rPr>
          </w:pPr>
          <w:del w:id="1258" w:author="Wisch, Julie" w:date="2022-09-28T10:24:00Z">
            <w:r w:rsidDel="00733317">
              <w:rPr>
                <w:rFonts w:eastAsia="Times New Roman"/>
              </w:rPr>
              <w:delText xml:space="preserve">56. </w:delText>
            </w:r>
            <w:r w:rsidDel="00733317">
              <w:rPr>
                <w:rFonts w:eastAsia="Times New Roman"/>
              </w:rPr>
              <w:tab/>
              <w:delText xml:space="preserve">Aitken A. 14-3-3 proteins: A historic overview. </w:delText>
            </w:r>
            <w:r w:rsidDel="00733317">
              <w:rPr>
                <w:rFonts w:eastAsia="Times New Roman"/>
                <w:i/>
                <w:iCs/>
              </w:rPr>
              <w:delText>Seminars in Cancer Biology</w:delText>
            </w:r>
            <w:r w:rsidDel="00733317">
              <w:rPr>
                <w:rFonts w:eastAsia="Times New Roman"/>
              </w:rPr>
              <w:delText>. 2006;16(3):162-172. doi:10.1016/j.semcancer.2006.03.005</w:delText>
            </w:r>
          </w:del>
        </w:p>
        <w:p w14:paraId="669B51AE" w14:textId="011EC1F4" w:rsidR="00143020" w:rsidDel="00733317" w:rsidRDefault="00143020">
          <w:pPr>
            <w:autoSpaceDE w:val="0"/>
            <w:autoSpaceDN w:val="0"/>
            <w:ind w:hanging="640"/>
            <w:divId w:val="2035110674"/>
            <w:rPr>
              <w:del w:id="1259" w:author="Wisch, Julie" w:date="2022-09-28T10:24:00Z"/>
              <w:rFonts w:eastAsia="Times New Roman"/>
            </w:rPr>
          </w:pPr>
          <w:del w:id="1260" w:author="Wisch, Julie" w:date="2022-09-28T10:24:00Z">
            <w:r w:rsidDel="00733317">
              <w:rPr>
                <w:rFonts w:eastAsia="Times New Roman"/>
              </w:rPr>
              <w:delText xml:space="preserve">57. </w:delText>
            </w:r>
            <w:r w:rsidDel="00733317">
              <w:rPr>
                <w:rFonts w:eastAsia="Times New Roman"/>
              </w:rPr>
              <w:tab/>
              <w:delText xml:space="preserve">Strunz M, Jarrell JT, Cohen DS, Rosin ER, Vanderburg CR, Huang X. Modulation of SPARC/Hevin Proteins in Alzheimer’s Disease Brain Injury. </w:delText>
            </w:r>
            <w:r w:rsidDel="00733317">
              <w:rPr>
                <w:rFonts w:eastAsia="Times New Roman"/>
                <w:i/>
                <w:iCs/>
              </w:rPr>
              <w:delText>Journal of Alzheimer’s Disease</w:delText>
            </w:r>
            <w:r w:rsidDel="00733317">
              <w:rPr>
                <w:rFonts w:eastAsia="Times New Roman"/>
              </w:rPr>
              <w:delText>. 2019;68(2):695-710. doi:10.3233/JAD-181032</w:delText>
            </w:r>
          </w:del>
        </w:p>
        <w:p w14:paraId="6F996762" w14:textId="576553DB" w:rsidR="00143020" w:rsidDel="00733317" w:rsidRDefault="00143020">
          <w:pPr>
            <w:autoSpaceDE w:val="0"/>
            <w:autoSpaceDN w:val="0"/>
            <w:ind w:hanging="640"/>
            <w:divId w:val="1976911266"/>
            <w:rPr>
              <w:del w:id="1261" w:author="Wisch, Julie" w:date="2022-09-28T10:24:00Z"/>
              <w:rFonts w:eastAsia="Times New Roman"/>
            </w:rPr>
          </w:pPr>
          <w:del w:id="1262" w:author="Wisch, Julie" w:date="2022-09-28T10:24:00Z">
            <w:r w:rsidDel="00733317">
              <w:rPr>
                <w:rFonts w:eastAsia="Times New Roman"/>
              </w:rPr>
              <w:delText xml:space="preserve">58. </w:delText>
            </w:r>
            <w:r w:rsidDel="00733317">
              <w:rPr>
                <w:rFonts w:eastAsia="Times New Roman"/>
              </w:rPr>
              <w:tab/>
              <w:delText xml:space="preserve">Xu L, Nirwane A, Yao Y. Basement membrane and blood-brain barrier. </w:delText>
            </w:r>
            <w:r w:rsidDel="00733317">
              <w:rPr>
                <w:rFonts w:eastAsia="Times New Roman"/>
                <w:i/>
                <w:iCs/>
              </w:rPr>
              <w:delText>Stroke and Vascular Neurology</w:delText>
            </w:r>
            <w:r w:rsidDel="00733317">
              <w:rPr>
                <w:rFonts w:eastAsia="Times New Roman"/>
              </w:rPr>
              <w:delText>. 2019;4(2):78-82. doi:10.1136/svn-2018-000198</w:delText>
            </w:r>
          </w:del>
        </w:p>
        <w:p w14:paraId="6B201F5F" w14:textId="5B2B2C09" w:rsidR="00143020" w:rsidDel="00733317" w:rsidRDefault="00143020">
          <w:pPr>
            <w:autoSpaceDE w:val="0"/>
            <w:autoSpaceDN w:val="0"/>
            <w:ind w:hanging="640"/>
            <w:divId w:val="1894078674"/>
            <w:rPr>
              <w:del w:id="1263" w:author="Wisch, Julie" w:date="2022-09-28T10:24:00Z"/>
              <w:rFonts w:eastAsia="Times New Roman"/>
            </w:rPr>
          </w:pPr>
          <w:del w:id="1264" w:author="Wisch, Julie" w:date="2022-09-28T10:24:00Z">
            <w:r w:rsidDel="00733317">
              <w:rPr>
                <w:rFonts w:eastAsia="Times New Roman"/>
              </w:rPr>
              <w:delText xml:space="preserve">59. </w:delText>
            </w:r>
            <w:r w:rsidDel="00733317">
              <w:rPr>
                <w:rFonts w:eastAsia="Times New Roman"/>
              </w:rPr>
              <w:tab/>
              <w:delText xml:space="preserve">Dehouck B, Fenart L, Dehouck MP, Pierce A, Torpier G, Cecchelli R. </w:delText>
            </w:r>
            <w:r w:rsidDel="00733317">
              <w:rPr>
                <w:rFonts w:eastAsia="Times New Roman"/>
                <w:i/>
                <w:iCs/>
              </w:rPr>
              <w:delText>A New Function for the LDL Receptor: Transcytosis of LDL across the Blood-Brain Barrier</w:delText>
            </w:r>
            <w:r w:rsidDel="00733317">
              <w:rPr>
                <w:rFonts w:eastAsia="Times New Roman"/>
              </w:rPr>
              <w:delText>. Vol 138.; 1997. http://www.jcb.org</w:delText>
            </w:r>
          </w:del>
        </w:p>
        <w:p w14:paraId="4A607A9E" w14:textId="5223B95C" w:rsidR="00143020" w:rsidDel="00733317" w:rsidRDefault="00143020">
          <w:pPr>
            <w:autoSpaceDE w:val="0"/>
            <w:autoSpaceDN w:val="0"/>
            <w:ind w:hanging="640"/>
            <w:divId w:val="543491646"/>
            <w:rPr>
              <w:del w:id="1265" w:author="Wisch, Julie" w:date="2022-09-28T10:24:00Z"/>
              <w:rFonts w:eastAsia="Times New Roman"/>
            </w:rPr>
          </w:pPr>
          <w:del w:id="1266" w:author="Wisch, Julie" w:date="2022-09-28T10:24:00Z">
            <w:r w:rsidDel="00733317">
              <w:rPr>
                <w:rFonts w:eastAsia="Times New Roman"/>
              </w:rPr>
              <w:delText xml:space="preserve">60. </w:delText>
            </w:r>
            <w:r w:rsidDel="00733317">
              <w:rPr>
                <w:rFonts w:eastAsia="Times New Roman"/>
              </w:rPr>
              <w:tab/>
              <w:delText xml:space="preserve">Trejo JL, Carro E, Garcia-Galloway E, Torres-Aleman I. Role of insulin-like growth factor I signaling in neurodegenerative diseases. </w:delText>
            </w:r>
            <w:r w:rsidDel="00733317">
              <w:rPr>
                <w:rFonts w:eastAsia="Times New Roman"/>
                <w:i/>
                <w:iCs/>
              </w:rPr>
              <w:delText>Journal of Molecular Medicine</w:delText>
            </w:r>
            <w:r w:rsidDel="00733317">
              <w:rPr>
                <w:rFonts w:eastAsia="Times New Roman"/>
              </w:rPr>
              <w:delText>. 2004;82(3):156-162. doi:10.1007/s00109-003-0499-7</w:delText>
            </w:r>
          </w:del>
        </w:p>
        <w:p w14:paraId="724CEA05" w14:textId="1CFCBFEF" w:rsidR="00143020" w:rsidDel="00733317" w:rsidRDefault="00143020">
          <w:pPr>
            <w:autoSpaceDE w:val="0"/>
            <w:autoSpaceDN w:val="0"/>
            <w:ind w:hanging="640"/>
            <w:divId w:val="119884668"/>
            <w:rPr>
              <w:del w:id="1267" w:author="Wisch, Julie" w:date="2022-09-28T10:24:00Z"/>
              <w:rFonts w:eastAsia="Times New Roman"/>
            </w:rPr>
          </w:pPr>
          <w:del w:id="1268" w:author="Wisch, Julie" w:date="2022-09-28T10:24:00Z">
            <w:r w:rsidDel="00733317">
              <w:rPr>
                <w:rFonts w:eastAsia="Times New Roman"/>
              </w:rPr>
              <w:delText xml:space="preserve">61. </w:delText>
            </w:r>
            <w:r w:rsidDel="00733317">
              <w:rPr>
                <w:rFonts w:eastAsia="Times New Roman"/>
              </w:rPr>
              <w:tab/>
              <w:delText xml:space="preserve">Song IU, Kim Y do, Chung SW, Cho HJ. Association between serum haptoglobin and the pathogenesis of alzheimer’s disease. </w:delText>
            </w:r>
            <w:r w:rsidDel="00733317">
              <w:rPr>
                <w:rFonts w:eastAsia="Times New Roman"/>
                <w:i/>
                <w:iCs/>
              </w:rPr>
              <w:delText>Internal Medicine</w:delText>
            </w:r>
            <w:r w:rsidDel="00733317">
              <w:rPr>
                <w:rFonts w:eastAsia="Times New Roman"/>
              </w:rPr>
              <w:delText>. 2015;54(5):453-457. doi:10.2169/internalmedicine.54.2876</w:delText>
            </w:r>
          </w:del>
        </w:p>
        <w:p w14:paraId="0BBAADDE" w14:textId="01A55CD4" w:rsidR="00143020" w:rsidDel="00733317" w:rsidRDefault="00143020">
          <w:pPr>
            <w:autoSpaceDE w:val="0"/>
            <w:autoSpaceDN w:val="0"/>
            <w:ind w:hanging="640"/>
            <w:divId w:val="2063675604"/>
            <w:rPr>
              <w:del w:id="1269" w:author="Wisch, Julie" w:date="2022-09-28T10:24:00Z"/>
              <w:rFonts w:eastAsia="Times New Roman"/>
            </w:rPr>
          </w:pPr>
          <w:del w:id="1270" w:author="Wisch, Julie" w:date="2022-09-28T10:24:00Z">
            <w:r w:rsidDel="00733317">
              <w:rPr>
                <w:rFonts w:eastAsia="Times New Roman"/>
              </w:rPr>
              <w:delText xml:space="preserve">62. </w:delText>
            </w:r>
            <w:r w:rsidDel="00733317">
              <w:rPr>
                <w:rFonts w:eastAsia="Times New Roman"/>
              </w:rPr>
              <w:tab/>
              <w:delText xml:space="preserve">Jung SM, Lee KB, Lee JW, et al. Both plasma retinol-binding protein and haptoglobin precursor allele 1 in CSF: Candidate biomarkers for the progression of normal to mild cognitive impairment to Alzheimer’s disease. </w:delText>
            </w:r>
            <w:r w:rsidDel="00733317">
              <w:rPr>
                <w:rFonts w:eastAsia="Times New Roman"/>
                <w:i/>
                <w:iCs/>
              </w:rPr>
              <w:delText>Neuroscience Letters</w:delText>
            </w:r>
            <w:r w:rsidDel="00733317">
              <w:rPr>
                <w:rFonts w:eastAsia="Times New Roman"/>
              </w:rPr>
              <w:delText>. 2008;436(2):153-157. doi:10.1016/j.neulet.2008.03.010</w:delText>
            </w:r>
          </w:del>
        </w:p>
        <w:p w14:paraId="13ACCE6E" w14:textId="29FE55F2" w:rsidR="00143020" w:rsidDel="00733317" w:rsidRDefault="00143020">
          <w:pPr>
            <w:autoSpaceDE w:val="0"/>
            <w:autoSpaceDN w:val="0"/>
            <w:ind w:hanging="640"/>
            <w:divId w:val="1588464298"/>
            <w:rPr>
              <w:del w:id="1271" w:author="Wisch, Julie" w:date="2022-09-28T10:24:00Z"/>
              <w:rFonts w:eastAsia="Times New Roman"/>
            </w:rPr>
          </w:pPr>
          <w:del w:id="1272" w:author="Wisch, Julie" w:date="2022-09-28T10:24:00Z">
            <w:r w:rsidDel="00733317">
              <w:rPr>
                <w:rFonts w:eastAsia="Times New Roman"/>
              </w:rPr>
              <w:delText xml:space="preserve">63. </w:delText>
            </w:r>
            <w:r w:rsidDel="00733317">
              <w:rPr>
                <w:rFonts w:eastAsia="Times New Roman"/>
              </w:rPr>
              <w:tab/>
              <w:delText xml:space="preserve">Bonifati DM, Kishore U. Role of complement in neurodegeneration and neuroinflammation. </w:delText>
            </w:r>
            <w:r w:rsidDel="00733317">
              <w:rPr>
                <w:rFonts w:eastAsia="Times New Roman"/>
                <w:i/>
                <w:iCs/>
              </w:rPr>
              <w:delText>Molecular Immunology</w:delText>
            </w:r>
            <w:r w:rsidDel="00733317">
              <w:rPr>
                <w:rFonts w:eastAsia="Times New Roman"/>
              </w:rPr>
              <w:delText>. 2007;44(5):999-1010. doi:10.1016/j.molimm.2006.03.007</w:delText>
            </w:r>
          </w:del>
        </w:p>
        <w:p w14:paraId="67780EF3" w14:textId="64E25D78" w:rsidR="00143020" w:rsidDel="00733317" w:rsidRDefault="00143020">
          <w:pPr>
            <w:autoSpaceDE w:val="0"/>
            <w:autoSpaceDN w:val="0"/>
            <w:ind w:hanging="640"/>
            <w:divId w:val="415517515"/>
            <w:rPr>
              <w:del w:id="1273" w:author="Wisch, Julie" w:date="2022-09-28T10:24:00Z"/>
              <w:rFonts w:eastAsia="Times New Roman"/>
            </w:rPr>
          </w:pPr>
          <w:del w:id="1274" w:author="Wisch, Julie" w:date="2022-09-28T10:24:00Z">
            <w:r w:rsidDel="00733317">
              <w:rPr>
                <w:rFonts w:eastAsia="Times New Roman"/>
              </w:rPr>
              <w:lastRenderedPageBreak/>
              <w:delText xml:space="preserve">64. </w:delText>
            </w:r>
            <w:r w:rsidDel="00733317">
              <w:rPr>
                <w:rFonts w:eastAsia="Times New Roman"/>
              </w:rPr>
              <w:tab/>
              <w:delText xml:space="preserve">Zahra Paylakhi S, Ozgoli S, Paylakhi S. Identification of Alzheimer disease-relevant genes using a novel hybrid method. </w:delText>
            </w:r>
            <w:r w:rsidDel="00733317">
              <w:rPr>
                <w:rFonts w:eastAsia="Times New Roman"/>
                <w:i/>
                <w:iCs/>
              </w:rPr>
              <w:delText>Progress in Biological Sciences</w:delText>
            </w:r>
            <w:r w:rsidDel="00733317">
              <w:rPr>
                <w:rFonts w:eastAsia="Times New Roman"/>
              </w:rPr>
              <w:delText>. 2016;6:37-46. doi:10.22059/PBS.2016.59006</w:delText>
            </w:r>
          </w:del>
        </w:p>
        <w:p w14:paraId="03E27AF0" w14:textId="297E3AD9" w:rsidR="00143020" w:rsidDel="00733317" w:rsidRDefault="00143020">
          <w:pPr>
            <w:autoSpaceDE w:val="0"/>
            <w:autoSpaceDN w:val="0"/>
            <w:ind w:hanging="640"/>
            <w:divId w:val="304819520"/>
            <w:rPr>
              <w:del w:id="1275" w:author="Wisch, Julie" w:date="2022-09-28T10:24:00Z"/>
              <w:rFonts w:eastAsia="Times New Roman"/>
            </w:rPr>
          </w:pPr>
          <w:del w:id="1276" w:author="Wisch, Julie" w:date="2022-09-28T10:24:00Z">
            <w:r w:rsidDel="00733317">
              <w:rPr>
                <w:rFonts w:eastAsia="Times New Roman"/>
              </w:rPr>
              <w:delText xml:space="preserve">65. </w:delText>
            </w:r>
            <w:r w:rsidDel="00733317">
              <w:rPr>
                <w:rFonts w:eastAsia="Times New Roman"/>
              </w:rPr>
              <w:tab/>
              <w:delText xml:space="preserve">Tang MX, Stern Y, Marder K, et al. The APOE-ε4 allele and the risk of Alzheimer disease among African Americans, whites, and Hispanics. </w:delText>
            </w:r>
            <w:r w:rsidDel="00733317">
              <w:rPr>
                <w:rFonts w:eastAsia="Times New Roman"/>
                <w:i/>
                <w:iCs/>
              </w:rPr>
              <w:delText>J Am Med Assoc</w:delText>
            </w:r>
            <w:r w:rsidDel="00733317">
              <w:rPr>
                <w:rFonts w:eastAsia="Times New Roman"/>
              </w:rPr>
              <w:delText>. 1998;279(10):751-755. doi:10.1001/jama.279.10.751</w:delText>
            </w:r>
          </w:del>
        </w:p>
        <w:p w14:paraId="229309ED" w14:textId="358ADD86" w:rsidR="00143020" w:rsidDel="00733317" w:rsidRDefault="00143020">
          <w:pPr>
            <w:autoSpaceDE w:val="0"/>
            <w:autoSpaceDN w:val="0"/>
            <w:ind w:hanging="640"/>
            <w:divId w:val="401222208"/>
            <w:rPr>
              <w:del w:id="1277" w:author="Wisch, Julie" w:date="2022-09-28T10:24:00Z"/>
              <w:rFonts w:eastAsia="Times New Roman"/>
            </w:rPr>
          </w:pPr>
          <w:del w:id="1278" w:author="Wisch, Julie" w:date="2022-09-28T10:24:00Z">
            <w:r w:rsidDel="00733317">
              <w:rPr>
                <w:rFonts w:eastAsia="Times New Roman"/>
              </w:rPr>
              <w:delText xml:space="preserve">66. </w:delText>
            </w:r>
            <w:r w:rsidDel="00733317">
              <w:rPr>
                <w:rFonts w:eastAsia="Times New Roman"/>
              </w:rPr>
              <w:tab/>
              <w:delText xml:space="preserve">Li Z, Shue F, Zhao N, Shinohara M, Bu G. APOE2: protective mechanism and therapeutic implications for Alzheimer’s disease. </w:delText>
            </w:r>
            <w:r w:rsidDel="00733317">
              <w:rPr>
                <w:rFonts w:eastAsia="Times New Roman"/>
                <w:i/>
                <w:iCs/>
              </w:rPr>
              <w:delText>Molecular Neurodegeneration</w:delText>
            </w:r>
            <w:r w:rsidDel="00733317">
              <w:rPr>
                <w:rFonts w:eastAsia="Times New Roman"/>
              </w:rPr>
              <w:delText>. 2020;15(1). doi:10.1186/s13024-020-00413-4</w:delText>
            </w:r>
          </w:del>
        </w:p>
        <w:p w14:paraId="7DF0A089" w14:textId="02EE6822" w:rsidR="00143020" w:rsidDel="00733317" w:rsidRDefault="00143020">
          <w:pPr>
            <w:autoSpaceDE w:val="0"/>
            <w:autoSpaceDN w:val="0"/>
            <w:ind w:hanging="640"/>
            <w:divId w:val="1977366397"/>
            <w:rPr>
              <w:del w:id="1279" w:author="Wisch, Julie" w:date="2022-09-28T10:24:00Z"/>
              <w:rFonts w:eastAsia="Times New Roman"/>
            </w:rPr>
          </w:pPr>
          <w:del w:id="1280" w:author="Wisch, Julie" w:date="2022-09-28T10:24:00Z">
            <w:r w:rsidDel="00733317">
              <w:rPr>
                <w:rFonts w:eastAsia="Times New Roman"/>
              </w:rPr>
              <w:delText xml:space="preserve">67. </w:delText>
            </w:r>
            <w:r w:rsidDel="00733317">
              <w:rPr>
                <w:rFonts w:eastAsia="Times New Roman"/>
              </w:rPr>
              <w:tab/>
              <w:delText xml:space="preserve">Morris JC, Roe CM, Xiong C, et al. APOE predicts amyloid-beta but not tau Alzheimer pathology in cognitively normal aging. </w:delText>
            </w:r>
            <w:r w:rsidDel="00733317">
              <w:rPr>
                <w:rFonts w:eastAsia="Times New Roman"/>
                <w:i/>
                <w:iCs/>
              </w:rPr>
              <w:delText>Annals of Neurology</w:delText>
            </w:r>
            <w:r w:rsidDel="00733317">
              <w:rPr>
                <w:rFonts w:eastAsia="Times New Roman"/>
              </w:rPr>
              <w:delText>. 2010;67(1):122-131. doi:10.1002/ana.21843</w:delText>
            </w:r>
          </w:del>
        </w:p>
        <w:p w14:paraId="134BA700" w14:textId="0DC567A2" w:rsidR="00143020" w:rsidDel="00733317" w:rsidRDefault="00143020">
          <w:pPr>
            <w:autoSpaceDE w:val="0"/>
            <w:autoSpaceDN w:val="0"/>
            <w:ind w:hanging="640"/>
            <w:divId w:val="1587299366"/>
            <w:rPr>
              <w:del w:id="1281" w:author="Wisch, Julie" w:date="2022-09-28T10:24:00Z"/>
              <w:rFonts w:eastAsia="Times New Roman"/>
            </w:rPr>
          </w:pPr>
          <w:del w:id="1282" w:author="Wisch, Julie" w:date="2022-09-28T10:24:00Z">
            <w:r w:rsidDel="00733317">
              <w:rPr>
                <w:rFonts w:eastAsia="Times New Roman"/>
              </w:rPr>
              <w:delText xml:space="preserve">68. </w:delText>
            </w:r>
            <w:r w:rsidDel="00733317">
              <w:rPr>
                <w:rFonts w:eastAsia="Times New Roman"/>
              </w:rPr>
              <w:tab/>
              <w:delText xml:space="preserve">Sutphen CL, Jasielec MS, Shah AR, et al. Longitudinal Cerebrospinal Fluid Biomarker Changes in Preclinical Alzheimer Disease During Middle Age. </w:delText>
            </w:r>
            <w:r w:rsidDel="00733317">
              <w:rPr>
                <w:rFonts w:eastAsia="Times New Roman"/>
                <w:i/>
                <w:iCs/>
              </w:rPr>
              <w:delText>JAMA Neurology</w:delText>
            </w:r>
            <w:r w:rsidDel="00733317">
              <w:rPr>
                <w:rFonts w:eastAsia="Times New Roman"/>
              </w:rPr>
              <w:delText>. 2015;72(9):1029. doi:10.1001/jamaneurol.2015.1285</w:delText>
            </w:r>
          </w:del>
        </w:p>
        <w:p w14:paraId="58526EF5" w14:textId="53AFF27E" w:rsidR="00143020" w:rsidDel="00733317" w:rsidRDefault="00143020">
          <w:pPr>
            <w:autoSpaceDE w:val="0"/>
            <w:autoSpaceDN w:val="0"/>
            <w:ind w:hanging="640"/>
            <w:divId w:val="2074085457"/>
            <w:rPr>
              <w:del w:id="1283" w:author="Wisch, Julie" w:date="2022-09-28T10:24:00Z"/>
              <w:rFonts w:eastAsia="Times New Roman"/>
            </w:rPr>
          </w:pPr>
          <w:del w:id="1284" w:author="Wisch, Julie" w:date="2022-09-28T10:24:00Z">
            <w:r w:rsidDel="00733317">
              <w:rPr>
                <w:rFonts w:eastAsia="Times New Roman"/>
              </w:rPr>
              <w:delText xml:space="preserve">69. </w:delText>
            </w:r>
            <w:r w:rsidDel="00733317">
              <w:rPr>
                <w:rFonts w:eastAsia="Times New Roman"/>
              </w:rPr>
              <w:tab/>
              <w:delText xml:space="preserve">Insel PS, Donohue MC, Berron D, Hansson O, Mattsson-Carlgren N. Time between milestone events in the Alzheimer’s disease amyloid cascade. </w:delText>
            </w:r>
            <w:r w:rsidDel="00733317">
              <w:rPr>
                <w:rFonts w:eastAsia="Times New Roman"/>
                <w:i/>
                <w:iCs/>
              </w:rPr>
              <w:delText>Neuroimage</w:delText>
            </w:r>
            <w:r w:rsidDel="00733317">
              <w:rPr>
                <w:rFonts w:eastAsia="Times New Roman"/>
              </w:rPr>
              <w:delText>. 2021;227. doi:10.1016/j.neuroimage.2020.117676</w:delText>
            </w:r>
          </w:del>
        </w:p>
        <w:p w14:paraId="6D77A38A" w14:textId="09205043" w:rsidR="00143020" w:rsidDel="00733317" w:rsidRDefault="00143020">
          <w:pPr>
            <w:autoSpaceDE w:val="0"/>
            <w:autoSpaceDN w:val="0"/>
            <w:ind w:hanging="640"/>
            <w:divId w:val="584337668"/>
            <w:rPr>
              <w:del w:id="1285" w:author="Wisch, Julie" w:date="2022-09-28T10:24:00Z"/>
              <w:rFonts w:eastAsia="Times New Roman"/>
            </w:rPr>
          </w:pPr>
          <w:del w:id="1286" w:author="Wisch, Julie" w:date="2022-09-28T10:24:00Z">
            <w:r w:rsidDel="00733317">
              <w:rPr>
                <w:rFonts w:eastAsia="Times New Roman"/>
              </w:rPr>
              <w:delText xml:space="preserve">70. </w:delText>
            </w:r>
            <w:r w:rsidDel="00733317">
              <w:rPr>
                <w:rFonts w:eastAsia="Times New Roman"/>
              </w:rPr>
              <w:tab/>
              <w:delText xml:space="preserve">Mendonça CF, Kuras M, Nogueira FCS, et al. Proteomic signatures of brain regions affected by tau pathology in early and late stages of Alzheimer’s disease. </w:delText>
            </w:r>
            <w:r w:rsidDel="00733317">
              <w:rPr>
                <w:rFonts w:eastAsia="Times New Roman"/>
                <w:i/>
                <w:iCs/>
              </w:rPr>
              <w:delText>Neurobiology of Disease</w:delText>
            </w:r>
            <w:r w:rsidDel="00733317">
              <w:rPr>
                <w:rFonts w:eastAsia="Times New Roman"/>
              </w:rPr>
              <w:delText>. 2019;130. doi:10.1016/j.nbd.2019.104509</w:delText>
            </w:r>
          </w:del>
        </w:p>
        <w:p w14:paraId="21C9CC9C" w14:textId="411FE021" w:rsidR="00143020" w:rsidDel="00733317" w:rsidRDefault="00143020">
          <w:pPr>
            <w:autoSpaceDE w:val="0"/>
            <w:autoSpaceDN w:val="0"/>
            <w:ind w:hanging="640"/>
            <w:divId w:val="977567024"/>
            <w:rPr>
              <w:del w:id="1287" w:author="Wisch, Julie" w:date="2022-09-28T10:24:00Z"/>
              <w:rFonts w:eastAsia="Times New Roman"/>
            </w:rPr>
          </w:pPr>
          <w:del w:id="1288" w:author="Wisch, Julie" w:date="2022-09-28T10:24:00Z">
            <w:r w:rsidDel="00733317">
              <w:rPr>
                <w:rFonts w:eastAsia="Times New Roman"/>
              </w:rPr>
              <w:delText xml:space="preserve">71. </w:delText>
            </w:r>
            <w:r w:rsidDel="00733317">
              <w:rPr>
                <w:rFonts w:eastAsia="Times New Roman"/>
              </w:rPr>
              <w:tab/>
              <w:delText xml:space="preserve">Arnold SE, Louneva N, Cao K, et al. Cellular, synaptic, and biochemical features of resilient cognition in Alzheimer’s disease. </w:delText>
            </w:r>
            <w:r w:rsidDel="00733317">
              <w:rPr>
                <w:rFonts w:eastAsia="Times New Roman"/>
                <w:i/>
                <w:iCs/>
              </w:rPr>
              <w:delText>Neurobiology of Aging</w:delText>
            </w:r>
            <w:r w:rsidDel="00733317">
              <w:rPr>
                <w:rFonts w:eastAsia="Times New Roman"/>
              </w:rPr>
              <w:delText>. 2013;34(1):157-168. doi:10.1016/j.neurobiolaging.2012.03.004</w:delText>
            </w:r>
          </w:del>
        </w:p>
        <w:p w14:paraId="55BB50AA" w14:textId="257A35AC" w:rsidR="00143020" w:rsidDel="00733317" w:rsidRDefault="00143020">
          <w:pPr>
            <w:autoSpaceDE w:val="0"/>
            <w:autoSpaceDN w:val="0"/>
            <w:ind w:hanging="640"/>
            <w:divId w:val="1141581042"/>
            <w:rPr>
              <w:del w:id="1289" w:author="Wisch, Julie" w:date="2022-09-28T10:24:00Z"/>
              <w:rFonts w:eastAsia="Times New Roman"/>
            </w:rPr>
          </w:pPr>
          <w:del w:id="1290" w:author="Wisch, Julie" w:date="2022-09-28T10:24:00Z">
            <w:r w:rsidDel="00733317">
              <w:rPr>
                <w:rFonts w:eastAsia="Times New Roman"/>
              </w:rPr>
              <w:delText xml:space="preserve">72. </w:delText>
            </w:r>
            <w:r w:rsidDel="00733317">
              <w:rPr>
                <w:rFonts w:eastAsia="Times New Roman"/>
              </w:rPr>
              <w:tab/>
              <w:delText xml:space="preserve">Yu L, Petyuk VA, Gaiteri C, et al. Targeted brain proteomics uncover multiple pathways to Alzheimer’s dementia. </w:delText>
            </w:r>
            <w:r w:rsidDel="00733317">
              <w:rPr>
                <w:rFonts w:eastAsia="Times New Roman"/>
                <w:i/>
                <w:iCs/>
              </w:rPr>
              <w:delText>Annals of Neurology</w:delText>
            </w:r>
            <w:r w:rsidDel="00733317">
              <w:rPr>
                <w:rFonts w:eastAsia="Times New Roman"/>
              </w:rPr>
              <w:delText>. 2018;84(1):78-88. doi:10.1002/ana.25266</w:delText>
            </w:r>
          </w:del>
        </w:p>
        <w:p w14:paraId="0E127B5A" w14:textId="69FC3E11" w:rsidR="00143020" w:rsidDel="00733317" w:rsidRDefault="00143020">
          <w:pPr>
            <w:autoSpaceDE w:val="0"/>
            <w:autoSpaceDN w:val="0"/>
            <w:ind w:hanging="640"/>
            <w:divId w:val="1864130256"/>
            <w:rPr>
              <w:del w:id="1291" w:author="Wisch, Julie" w:date="2022-09-28T10:24:00Z"/>
              <w:rFonts w:eastAsia="Times New Roman"/>
            </w:rPr>
          </w:pPr>
          <w:del w:id="1292" w:author="Wisch, Julie" w:date="2022-09-28T10:24:00Z">
            <w:r w:rsidDel="00733317">
              <w:rPr>
                <w:rFonts w:eastAsia="Times New Roman"/>
              </w:rPr>
              <w:delText xml:space="preserve">73. </w:delText>
            </w:r>
            <w:r w:rsidDel="00733317">
              <w:rPr>
                <w:rFonts w:eastAsia="Times New Roman"/>
              </w:rPr>
              <w:tab/>
              <w:delText xml:space="preserve">Herrmann J, Lerman LO, Lerman A. Ubiquitin and ubiquitin-like proteins in protein regulation. </w:delText>
            </w:r>
            <w:r w:rsidDel="00733317">
              <w:rPr>
                <w:rFonts w:eastAsia="Times New Roman"/>
                <w:i/>
                <w:iCs/>
              </w:rPr>
              <w:delText>Circulation Research</w:delText>
            </w:r>
            <w:r w:rsidDel="00733317">
              <w:rPr>
                <w:rFonts w:eastAsia="Times New Roman"/>
              </w:rPr>
              <w:delText>. 2007;100(9):1276-1291. doi:10.1161/01.RES.0000264500.11888.f0</w:delText>
            </w:r>
          </w:del>
        </w:p>
        <w:p w14:paraId="7612ED41" w14:textId="0A71E85D" w:rsidR="00143020" w:rsidDel="00733317" w:rsidRDefault="00143020">
          <w:pPr>
            <w:autoSpaceDE w:val="0"/>
            <w:autoSpaceDN w:val="0"/>
            <w:ind w:hanging="640"/>
            <w:divId w:val="1808820670"/>
            <w:rPr>
              <w:del w:id="1293" w:author="Wisch, Julie" w:date="2022-09-28T10:24:00Z"/>
              <w:rFonts w:eastAsia="Times New Roman"/>
            </w:rPr>
          </w:pPr>
          <w:del w:id="1294" w:author="Wisch, Julie" w:date="2022-09-28T10:24:00Z">
            <w:r w:rsidDel="00733317">
              <w:rPr>
                <w:rFonts w:eastAsia="Times New Roman"/>
              </w:rPr>
              <w:delText xml:space="preserve">74. </w:delText>
            </w:r>
            <w:r w:rsidDel="00733317">
              <w:rPr>
                <w:rFonts w:eastAsia="Times New Roman"/>
              </w:rPr>
              <w:tab/>
              <w:delText xml:space="preserve">Kim YN, Kim DH. Decreased serum angiogenin level in Alzheimer’s disease. </w:delText>
            </w:r>
            <w:r w:rsidDel="00733317">
              <w:rPr>
                <w:rFonts w:eastAsia="Times New Roman"/>
                <w:i/>
                <w:iCs/>
              </w:rPr>
              <w:delText>Progress in Neuro-Psychopharmacology and Biological Psychiatry</w:delText>
            </w:r>
            <w:r w:rsidDel="00733317">
              <w:rPr>
                <w:rFonts w:eastAsia="Times New Roman"/>
              </w:rPr>
              <w:delText>. 2012;38(2):116-120. doi:10.1016/j.pnpbp.2012.02.010</w:delText>
            </w:r>
          </w:del>
        </w:p>
        <w:p w14:paraId="4F24D458" w14:textId="0B2A4035" w:rsidR="00143020" w:rsidDel="00733317" w:rsidRDefault="00143020">
          <w:pPr>
            <w:autoSpaceDE w:val="0"/>
            <w:autoSpaceDN w:val="0"/>
            <w:ind w:hanging="640"/>
            <w:divId w:val="1360817392"/>
            <w:rPr>
              <w:del w:id="1295" w:author="Wisch, Julie" w:date="2022-09-28T10:24:00Z"/>
              <w:rFonts w:eastAsia="Times New Roman"/>
            </w:rPr>
          </w:pPr>
          <w:del w:id="1296" w:author="Wisch, Julie" w:date="2022-09-28T10:24:00Z">
            <w:r w:rsidDel="00733317">
              <w:rPr>
                <w:rFonts w:eastAsia="Times New Roman"/>
              </w:rPr>
              <w:delText xml:space="preserve">75. </w:delText>
            </w:r>
            <w:r w:rsidDel="00733317">
              <w:rPr>
                <w:rFonts w:eastAsia="Times New Roman"/>
              </w:rPr>
              <w:tab/>
              <w:delText xml:space="preserve">Schneider Thomsen M, Birkelund S, Burkhart A, Stensballe A, Moos T. Synthesis and deposition of basement membrane proteins by primary brain capillary endothelial cells in a murine model of the blood-brain barrier. </w:delText>
            </w:r>
            <w:r w:rsidDel="00733317">
              <w:rPr>
                <w:rFonts w:eastAsia="Times New Roman"/>
                <w:i/>
                <w:iCs/>
              </w:rPr>
              <w:delText>Journal of Neurochemistry</w:delText>
            </w:r>
            <w:r w:rsidDel="00733317">
              <w:rPr>
                <w:rFonts w:eastAsia="Times New Roman"/>
              </w:rPr>
              <w:delText>. 2017;140(5). doi:10.1111/jnc.13789</w:delText>
            </w:r>
          </w:del>
        </w:p>
        <w:p w14:paraId="52F30604" w14:textId="7CAC2014" w:rsidR="00143020" w:rsidDel="00733317" w:rsidRDefault="00143020">
          <w:pPr>
            <w:autoSpaceDE w:val="0"/>
            <w:autoSpaceDN w:val="0"/>
            <w:ind w:hanging="640"/>
            <w:divId w:val="1494028044"/>
            <w:rPr>
              <w:del w:id="1297" w:author="Wisch, Julie" w:date="2022-09-28T10:24:00Z"/>
              <w:rFonts w:eastAsia="Times New Roman"/>
            </w:rPr>
          </w:pPr>
          <w:del w:id="1298" w:author="Wisch, Julie" w:date="2022-09-28T10:24:00Z">
            <w:r w:rsidDel="00733317">
              <w:rPr>
                <w:rFonts w:eastAsia="Times New Roman"/>
              </w:rPr>
              <w:delText xml:space="preserve">76. </w:delText>
            </w:r>
            <w:r w:rsidDel="00733317">
              <w:rPr>
                <w:rFonts w:eastAsia="Times New Roman"/>
              </w:rPr>
              <w:tab/>
              <w:delText xml:space="preserve">Jung SM, Lee KB, Lee JW, et al. Both plasma retinol-binding protein and haptoglobin precursor allele 1 in CSF: Candidate biomarkers for the progression of normal to mild cognitive impairment to Alzheimer’s disease. </w:delText>
            </w:r>
            <w:r w:rsidDel="00733317">
              <w:rPr>
                <w:rFonts w:eastAsia="Times New Roman"/>
                <w:i/>
                <w:iCs/>
              </w:rPr>
              <w:delText>Neuroscience Letters</w:delText>
            </w:r>
            <w:r w:rsidDel="00733317">
              <w:rPr>
                <w:rFonts w:eastAsia="Times New Roman"/>
              </w:rPr>
              <w:delText>. 2008;436(2):153-157. doi:10.1016/j.neulet.2008.03.010</w:delText>
            </w:r>
          </w:del>
        </w:p>
        <w:p w14:paraId="503A9D52" w14:textId="2AFDB553" w:rsidR="00143020" w:rsidDel="00733317" w:rsidRDefault="00143020">
          <w:pPr>
            <w:autoSpaceDE w:val="0"/>
            <w:autoSpaceDN w:val="0"/>
            <w:ind w:hanging="640"/>
            <w:divId w:val="1398548534"/>
            <w:rPr>
              <w:del w:id="1299" w:author="Wisch, Julie" w:date="2022-09-28T10:24:00Z"/>
              <w:rFonts w:eastAsia="Times New Roman"/>
            </w:rPr>
          </w:pPr>
          <w:del w:id="1300" w:author="Wisch, Julie" w:date="2022-09-28T10:24:00Z">
            <w:r w:rsidDel="00733317">
              <w:rPr>
                <w:rFonts w:eastAsia="Times New Roman"/>
              </w:rPr>
              <w:lastRenderedPageBreak/>
              <w:delText xml:space="preserve">77. </w:delText>
            </w:r>
            <w:r w:rsidDel="00733317">
              <w:rPr>
                <w:rFonts w:eastAsia="Times New Roman"/>
              </w:rPr>
              <w:tab/>
              <w:delText xml:space="preserve">Sweeney MD, Sagare AP, Zlokovic B v. Blood-brain barrier breakdown in Alzheimer disease and other neurodegenerative disorders. </w:delText>
            </w:r>
            <w:r w:rsidDel="00733317">
              <w:rPr>
                <w:rFonts w:eastAsia="Times New Roman"/>
                <w:i/>
                <w:iCs/>
              </w:rPr>
              <w:delText>Nature Reviews Neurology</w:delText>
            </w:r>
            <w:r w:rsidDel="00733317">
              <w:rPr>
                <w:rFonts w:eastAsia="Times New Roman"/>
              </w:rPr>
              <w:delText>. 2018;14(3):133-150. doi:10.1038/nrneurol.2017.188</w:delText>
            </w:r>
          </w:del>
        </w:p>
        <w:p w14:paraId="73B232C5" w14:textId="22C6B863" w:rsidR="00143020" w:rsidDel="00733317" w:rsidRDefault="00143020">
          <w:pPr>
            <w:autoSpaceDE w:val="0"/>
            <w:autoSpaceDN w:val="0"/>
            <w:ind w:hanging="640"/>
            <w:divId w:val="737441263"/>
            <w:rPr>
              <w:del w:id="1301" w:author="Wisch, Julie" w:date="2022-09-28T10:24:00Z"/>
              <w:rFonts w:eastAsia="Times New Roman"/>
            </w:rPr>
          </w:pPr>
          <w:del w:id="1302" w:author="Wisch, Julie" w:date="2022-09-28T10:24:00Z">
            <w:r w:rsidDel="00733317">
              <w:rPr>
                <w:rFonts w:eastAsia="Times New Roman"/>
              </w:rPr>
              <w:delText xml:space="preserve">78. </w:delText>
            </w:r>
            <w:r w:rsidDel="00733317">
              <w:rPr>
                <w:rFonts w:eastAsia="Times New Roman"/>
              </w:rPr>
              <w:tab/>
              <w:delText xml:space="preserve">Bassendine MF, Taylor-Robinson SD, Fertleman M, Khan M, Neely D. Is Alzheimer’s Disease a Liver Disease of the Brain? </w:delText>
            </w:r>
            <w:r w:rsidDel="00733317">
              <w:rPr>
                <w:rFonts w:eastAsia="Times New Roman"/>
                <w:i/>
                <w:iCs/>
              </w:rPr>
              <w:delText>Journal of Alzheimer’s Disease</w:delText>
            </w:r>
            <w:r w:rsidDel="00733317">
              <w:rPr>
                <w:rFonts w:eastAsia="Times New Roman"/>
              </w:rPr>
              <w:delText>. 2020;75(1):1-14. doi:10.3233/jad-190848</w:delText>
            </w:r>
          </w:del>
        </w:p>
        <w:p w14:paraId="1652A38F" w14:textId="3C9C7D50" w:rsidR="00143020" w:rsidDel="00733317" w:rsidRDefault="00143020">
          <w:pPr>
            <w:divId w:val="1901671381"/>
            <w:rPr>
              <w:del w:id="1303" w:author="Wisch, Julie" w:date="2022-09-28T10:24:00Z"/>
              <w:rFonts w:eastAsia="Times New Roman"/>
            </w:rPr>
          </w:pPr>
          <w:del w:id="1304" w:author="Wisch, Julie" w:date="2022-09-28T10:24:00Z">
            <w:r w:rsidDel="00733317">
              <w:rPr>
                <w:rFonts w:eastAsia="Times New Roman"/>
              </w:rPr>
              <w:delText> </w:delText>
            </w:r>
          </w:del>
        </w:p>
        <w:p w14:paraId="13E37D1E" w14:textId="71BBFF5A" w:rsidR="005F28F6" w:rsidRPr="005F28F6" w:rsidRDefault="006761F9" w:rsidP="005F28F6">
          <w:pPr>
            <w:rPr>
              <w:rFonts w:ascii="Times New Roman" w:eastAsia="Times New Roman" w:hAnsi="Times New Roman" w:cs="Times New Roman"/>
              <w:sz w:val="24"/>
              <w:szCs w:val="24"/>
            </w:rPr>
          </w:pPr>
        </w:p>
      </w:sdtContent>
    </w:sdt>
    <w:p w14:paraId="7022D64B" w14:textId="28465C76" w:rsidR="008A71F4" w:rsidRPr="00900B3E" w:rsidRDefault="008A71F4">
      <w:pPr>
        <w:rPr>
          <w:rFonts w:ascii="Times New Roman" w:hAnsi="Times New Roman" w:cs="Times New Roman"/>
          <w:sz w:val="24"/>
          <w:szCs w:val="24"/>
        </w:rPr>
      </w:pPr>
      <w:r w:rsidRPr="007E7714">
        <w:rPr>
          <w:rFonts w:ascii="Times New Roman" w:hAnsi="Times New Roman" w:cs="Times New Roman"/>
          <w:sz w:val="24"/>
          <w:szCs w:val="24"/>
        </w:rPr>
        <w:br w:type="page"/>
      </w:r>
    </w:p>
    <w:p w14:paraId="4BBDAD45" w14:textId="2200BB8E" w:rsidR="00E83955" w:rsidRPr="00900B3E" w:rsidRDefault="002A21C7" w:rsidP="00B231B9">
      <w:pPr>
        <w:rPr>
          <w:rFonts w:ascii="Times New Roman" w:hAnsi="Times New Roman" w:cs="Times New Roman"/>
          <w:sz w:val="24"/>
          <w:szCs w:val="24"/>
        </w:rPr>
      </w:pPr>
      <w:r w:rsidRPr="00900B3E">
        <w:rPr>
          <w:rFonts w:ascii="Times New Roman" w:hAnsi="Times New Roman" w:cs="Times New Roman"/>
          <w:sz w:val="24"/>
          <w:szCs w:val="24"/>
        </w:rPr>
        <w:lastRenderedPageBreak/>
        <w:t xml:space="preserve">Table 1. </w:t>
      </w:r>
      <w:r w:rsidR="00F96930" w:rsidRPr="00900B3E">
        <w:rPr>
          <w:rFonts w:ascii="Times New Roman" w:hAnsi="Times New Roman" w:cs="Times New Roman"/>
          <w:sz w:val="24"/>
          <w:szCs w:val="24"/>
        </w:rPr>
        <w:t xml:space="preserve">Demographics of the three groups of participants identified by longitudinal cerebrospinal fluid (CSF) assessments. </w:t>
      </w:r>
      <w:r w:rsidR="0069750D">
        <w:rPr>
          <w:rFonts w:ascii="Times New Roman" w:hAnsi="Times New Roman" w:cs="Times New Roman"/>
          <w:sz w:val="24"/>
          <w:szCs w:val="24"/>
        </w:rPr>
        <w:t xml:space="preserve">Participants are shown stratified by Alzheimer Disease (AD) Biomarker classification. </w:t>
      </w:r>
      <w:r w:rsidR="00372B5C" w:rsidRPr="00900B3E">
        <w:rPr>
          <w:rFonts w:ascii="Times New Roman" w:hAnsi="Times New Roman" w:cs="Times New Roman"/>
          <w:sz w:val="24"/>
          <w:szCs w:val="24"/>
        </w:rPr>
        <w:t>Participants</w:t>
      </w:r>
      <w:r w:rsidR="00CB4707" w:rsidRPr="00900B3E">
        <w:rPr>
          <w:rFonts w:ascii="Times New Roman" w:hAnsi="Times New Roman" w:cs="Times New Roman"/>
          <w:sz w:val="24"/>
          <w:szCs w:val="24"/>
        </w:rPr>
        <w:t xml:space="preserve"> across classifications</w:t>
      </w:r>
      <w:r w:rsidR="00372B5C" w:rsidRPr="00900B3E">
        <w:rPr>
          <w:rFonts w:ascii="Times New Roman" w:hAnsi="Times New Roman" w:cs="Times New Roman"/>
          <w:sz w:val="24"/>
          <w:szCs w:val="24"/>
        </w:rPr>
        <w:t xml:space="preserve"> differ</w:t>
      </w:r>
      <w:r w:rsidR="00D56087">
        <w:rPr>
          <w:rFonts w:ascii="Times New Roman" w:hAnsi="Times New Roman" w:cs="Times New Roman"/>
          <w:sz w:val="24"/>
          <w:szCs w:val="24"/>
        </w:rPr>
        <w:t>ed</w:t>
      </w:r>
      <w:r w:rsidR="00372B5C" w:rsidRPr="00900B3E">
        <w:rPr>
          <w:rFonts w:ascii="Times New Roman" w:hAnsi="Times New Roman" w:cs="Times New Roman"/>
          <w:sz w:val="24"/>
          <w:szCs w:val="24"/>
        </w:rPr>
        <w:t xml:space="preserve"> by </w:t>
      </w:r>
      <w:r w:rsidR="00D56087">
        <w:rPr>
          <w:rFonts w:ascii="Times New Roman" w:hAnsi="Times New Roman" w:cs="Times New Roman"/>
          <w:sz w:val="24"/>
          <w:szCs w:val="24"/>
        </w:rPr>
        <w:t>a</w:t>
      </w:r>
      <w:r w:rsidR="00D56087" w:rsidRPr="00900B3E">
        <w:rPr>
          <w:rFonts w:ascii="Times New Roman" w:hAnsi="Times New Roman" w:cs="Times New Roman"/>
          <w:sz w:val="24"/>
          <w:szCs w:val="24"/>
        </w:rPr>
        <w:t xml:space="preserve">ge </w:t>
      </w:r>
      <w:r w:rsidR="00372B5C" w:rsidRPr="00900B3E">
        <w:rPr>
          <w:rFonts w:ascii="Times New Roman" w:hAnsi="Times New Roman" w:cs="Times New Roman"/>
          <w:sz w:val="24"/>
          <w:szCs w:val="24"/>
        </w:rPr>
        <w:t xml:space="preserve">and </w:t>
      </w:r>
      <w:r w:rsidR="00D56087">
        <w:rPr>
          <w:rFonts w:ascii="Times New Roman" w:hAnsi="Times New Roman" w:cs="Times New Roman"/>
          <w:sz w:val="24"/>
          <w:szCs w:val="24"/>
        </w:rPr>
        <w:t>apolioprotein (</w:t>
      </w:r>
      <w:r w:rsidR="00372B5C" w:rsidRPr="00900B3E">
        <w:rPr>
          <w:rFonts w:ascii="Times New Roman" w:hAnsi="Times New Roman" w:cs="Times New Roman"/>
          <w:sz w:val="24"/>
          <w:szCs w:val="24"/>
        </w:rPr>
        <w:t>APOE</w:t>
      </w:r>
      <w:r w:rsidR="00D56087">
        <w:rPr>
          <w:rFonts w:ascii="Times New Roman" w:hAnsi="Times New Roman" w:cs="Times New Roman"/>
          <w:sz w:val="24"/>
          <w:szCs w:val="24"/>
        </w:rPr>
        <w:t>)</w:t>
      </w:r>
      <w:r w:rsidR="00372B5C" w:rsidRPr="00900B3E">
        <w:rPr>
          <w:rFonts w:ascii="Times New Roman" w:hAnsi="Times New Roman" w:cs="Times New Roman"/>
          <w:sz w:val="24"/>
          <w:szCs w:val="24"/>
        </w:rPr>
        <w:t xml:space="preserve"> </w:t>
      </w:r>
      <w:r w:rsidR="00D56087" w:rsidRPr="0069750D">
        <w:rPr>
          <w:rFonts w:ascii="Symbol" w:hAnsi="Symbol" w:cs="Times New Roman"/>
          <w:sz w:val="24"/>
          <w:szCs w:val="24"/>
        </w:rPr>
        <w:t></w:t>
      </w:r>
      <w:r w:rsidR="00D56087">
        <w:rPr>
          <w:rFonts w:ascii="Times New Roman" w:hAnsi="Times New Roman" w:cs="Times New Roman"/>
          <w:sz w:val="24"/>
          <w:szCs w:val="24"/>
        </w:rPr>
        <w:t xml:space="preserve">4 </w:t>
      </w:r>
      <w:r w:rsidR="00372B5C" w:rsidRPr="00900B3E">
        <w:rPr>
          <w:rFonts w:ascii="Times New Roman" w:hAnsi="Times New Roman" w:cs="Times New Roman"/>
          <w:sz w:val="24"/>
          <w:szCs w:val="24"/>
        </w:rPr>
        <w:t xml:space="preserve">status at enrollment. By the conclusion of the study, participants also differed by </w:t>
      </w:r>
      <w:r w:rsidR="00D56087">
        <w:rPr>
          <w:rFonts w:ascii="Times New Roman" w:hAnsi="Times New Roman" w:cs="Times New Roman"/>
          <w:sz w:val="24"/>
          <w:szCs w:val="24"/>
        </w:rPr>
        <w:t>clinical dementia rating (</w:t>
      </w:r>
      <w:r w:rsidR="00372B5C" w:rsidRPr="00900B3E">
        <w:rPr>
          <w:rFonts w:ascii="Times New Roman" w:hAnsi="Times New Roman" w:cs="Times New Roman"/>
          <w:sz w:val="24"/>
          <w:szCs w:val="24"/>
        </w:rPr>
        <w:t>CDR</w:t>
      </w:r>
      <w:r w:rsidR="00D56087">
        <w:rPr>
          <w:rFonts w:ascii="Times New Roman" w:hAnsi="Times New Roman" w:cs="Times New Roman"/>
          <w:sz w:val="24"/>
          <w:szCs w:val="24"/>
        </w:rPr>
        <w:t>)</w:t>
      </w:r>
      <w:r w:rsidR="00CB4707" w:rsidRPr="00900B3E">
        <w:rPr>
          <w:rFonts w:ascii="Times New Roman" w:hAnsi="Times New Roman" w:cs="Times New Roman"/>
          <w:sz w:val="24"/>
          <w:szCs w:val="24"/>
        </w:rPr>
        <w:t>.</w:t>
      </w:r>
    </w:p>
    <w:p w14:paraId="1D62AB53" w14:textId="1B487554" w:rsidR="009C1746" w:rsidDel="00DC45D8" w:rsidRDefault="002A21C7" w:rsidP="00DC45D8">
      <w:pPr>
        <w:rPr>
          <w:del w:id="1305" w:author="Wisch, Julie" w:date="2022-09-28T10:10:00Z"/>
          <w:rFonts w:ascii="Times New Roman" w:hAnsi="Times New Roman" w:cs="Times New Roman"/>
          <w:i/>
          <w:sz w:val="24"/>
          <w:szCs w:val="24"/>
        </w:rPr>
      </w:pPr>
      <w:r w:rsidRPr="00900B3E">
        <w:rPr>
          <w:rFonts w:ascii="Times New Roman" w:hAnsi="Times New Roman" w:cs="Times New Roman"/>
          <w:sz w:val="24"/>
          <w:szCs w:val="24"/>
        </w:rPr>
        <w:t xml:space="preserve"> </w:t>
      </w:r>
      <w:bookmarkStart w:id="1306" w:name="_Ref87526914"/>
      <w:r w:rsidR="005A7BC8" w:rsidRPr="00AA6B26">
        <w:rPr>
          <w:rFonts w:ascii="Times New Roman" w:hAnsi="Times New Roman" w:cs="Times New Roman"/>
          <w:sz w:val="24"/>
          <w:szCs w:val="24"/>
        </w:rPr>
        <w:t xml:space="preserve">Figure </w:t>
      </w:r>
      <w:r w:rsidR="005A7BC8" w:rsidRPr="00AA6B26">
        <w:rPr>
          <w:rFonts w:ascii="Times New Roman" w:hAnsi="Times New Roman" w:cs="Times New Roman"/>
          <w:sz w:val="24"/>
          <w:szCs w:val="24"/>
        </w:rPr>
        <w:fldChar w:fldCharType="begin"/>
      </w:r>
      <w:r w:rsidR="005A7BC8" w:rsidRPr="00DC45D8">
        <w:rPr>
          <w:rFonts w:ascii="Times New Roman" w:hAnsi="Times New Roman" w:cs="Times New Roman"/>
          <w:sz w:val="24"/>
          <w:szCs w:val="24"/>
        </w:rPr>
        <w:instrText xml:space="preserve"> SEQ Figure \* ARABIC </w:instrText>
      </w:r>
      <w:r w:rsidR="005A7BC8" w:rsidRPr="00DC45D8">
        <w:rPr>
          <w:rFonts w:ascii="Times New Roman" w:hAnsi="Times New Roman" w:cs="Times New Roman"/>
          <w:sz w:val="24"/>
          <w:szCs w:val="24"/>
        </w:rPr>
        <w:fldChar w:fldCharType="separate"/>
      </w:r>
      <w:r w:rsidR="00B403F8" w:rsidRPr="00AA6B26">
        <w:rPr>
          <w:rFonts w:ascii="Times New Roman" w:hAnsi="Times New Roman" w:cs="Times New Roman"/>
          <w:noProof/>
          <w:sz w:val="24"/>
          <w:szCs w:val="24"/>
        </w:rPr>
        <w:t>1</w:t>
      </w:r>
      <w:r w:rsidR="005A7BC8" w:rsidRPr="00AA6B26">
        <w:rPr>
          <w:rFonts w:ascii="Times New Roman" w:hAnsi="Times New Roman" w:cs="Times New Roman"/>
          <w:sz w:val="24"/>
          <w:szCs w:val="24"/>
        </w:rPr>
        <w:fldChar w:fldCharType="end"/>
      </w:r>
      <w:bookmarkEnd w:id="1306"/>
      <w:r w:rsidR="009C1746" w:rsidRPr="00AA6B26">
        <w:rPr>
          <w:rFonts w:ascii="Times New Roman" w:hAnsi="Times New Roman" w:cs="Times New Roman"/>
          <w:sz w:val="24"/>
          <w:szCs w:val="24"/>
        </w:rPr>
        <w:t xml:space="preserve">. (A) Unsupervised clustering identified three distinct trajectories for longitudinal changes in </w:t>
      </w:r>
      <w:r w:rsidR="007F0947" w:rsidRPr="00AA6B26">
        <w:rPr>
          <w:rFonts w:ascii="Times New Roman" w:hAnsi="Times New Roman" w:cs="Times New Roman"/>
          <w:sz w:val="24"/>
          <w:szCs w:val="24"/>
        </w:rPr>
        <w:t>cerebrospinal fluid (</w:t>
      </w:r>
      <w:r w:rsidR="009C1746" w:rsidRPr="00AA6B26">
        <w:rPr>
          <w:rFonts w:ascii="Times New Roman" w:hAnsi="Times New Roman" w:cs="Times New Roman"/>
          <w:sz w:val="24"/>
          <w:szCs w:val="24"/>
        </w:rPr>
        <w:t>CSF</w:t>
      </w:r>
      <w:r w:rsidR="007F0947" w:rsidRPr="00AA6B26">
        <w:rPr>
          <w:rFonts w:ascii="Times New Roman" w:hAnsi="Times New Roman" w:cs="Times New Roman"/>
          <w:sz w:val="24"/>
          <w:szCs w:val="24"/>
        </w:rPr>
        <w:t>)</w:t>
      </w:r>
      <w:r w:rsidR="009C1746" w:rsidRPr="00DC45D8">
        <w:rPr>
          <w:rFonts w:ascii="Times New Roman" w:hAnsi="Times New Roman" w:cs="Times New Roman"/>
          <w:sz w:val="24"/>
          <w:szCs w:val="24"/>
        </w:rPr>
        <w:t xml:space="preserve"> </w:t>
      </w:r>
      <w:r w:rsidR="00580042" w:rsidRPr="00DC45D8">
        <w:rPr>
          <w:rFonts w:ascii="Times New Roman" w:hAnsi="Times New Roman" w:cs="Times New Roman"/>
          <w:sz w:val="24"/>
          <w:szCs w:val="24"/>
        </w:rPr>
        <w:t>pTau</w:t>
      </w:r>
      <w:r w:rsidR="00580042" w:rsidRPr="00DC45D8">
        <w:rPr>
          <w:rFonts w:ascii="Times New Roman" w:hAnsi="Times New Roman" w:cs="Times New Roman"/>
          <w:sz w:val="24"/>
          <w:szCs w:val="24"/>
          <w:vertAlign w:val="subscript"/>
        </w:rPr>
        <w:t>181</w:t>
      </w:r>
      <w:r w:rsidR="00580042" w:rsidRPr="00DC45D8">
        <w:rPr>
          <w:rFonts w:ascii="Times New Roman" w:hAnsi="Times New Roman" w:cs="Times New Roman"/>
          <w:sz w:val="24"/>
          <w:szCs w:val="24"/>
        </w:rPr>
        <w:t xml:space="preserve"> </w:t>
      </w:r>
      <w:r w:rsidR="009C1746" w:rsidRPr="00DC45D8">
        <w:rPr>
          <w:rFonts w:ascii="Times New Roman" w:hAnsi="Times New Roman" w:cs="Times New Roman"/>
          <w:sz w:val="24"/>
          <w:szCs w:val="24"/>
        </w:rPr>
        <w:t xml:space="preserve">as a function of CSF </w:t>
      </w:r>
      <w:r w:rsidR="007F0947" w:rsidRPr="00DC45D8">
        <w:rPr>
          <w:rFonts w:ascii="Times New Roman" w:hAnsi="Times New Roman" w:cs="Times New Roman"/>
          <w:sz w:val="24"/>
          <w:szCs w:val="24"/>
        </w:rPr>
        <w:t>A</w:t>
      </w:r>
      <w:r w:rsidR="007F0947" w:rsidRPr="00DC45D8">
        <w:rPr>
          <w:rFonts w:ascii="Symbol" w:hAnsi="Symbol" w:cs="Times New Roman"/>
          <w:sz w:val="24"/>
          <w:szCs w:val="24"/>
        </w:rPr>
        <w:t></w:t>
      </w:r>
      <w:r w:rsidR="007F0947" w:rsidRPr="00DC45D8">
        <w:rPr>
          <w:rFonts w:ascii="Times New Roman" w:hAnsi="Times New Roman" w:cs="Times New Roman"/>
          <w:sz w:val="24"/>
          <w:szCs w:val="24"/>
        </w:rPr>
        <w:t>42</w:t>
      </w:r>
      <w:r w:rsidR="009C1746" w:rsidRPr="00DC45D8">
        <w:rPr>
          <w:rFonts w:ascii="Times New Roman" w:hAnsi="Times New Roman" w:cs="Times New Roman"/>
          <w:sz w:val="24"/>
          <w:szCs w:val="24"/>
        </w:rPr>
        <w:t xml:space="preserve">. </w:t>
      </w:r>
      <w:r w:rsidR="008053F7" w:rsidRPr="00DC45D8">
        <w:rPr>
          <w:rFonts w:ascii="Times New Roman" w:hAnsi="Times New Roman" w:cs="Times New Roman"/>
          <w:sz w:val="24"/>
          <w:szCs w:val="24"/>
        </w:rPr>
        <w:t>AD Biomarker Negative</w:t>
      </w:r>
      <w:r w:rsidR="009C1746" w:rsidRPr="00DC45D8">
        <w:rPr>
          <w:rFonts w:ascii="Times New Roman" w:hAnsi="Times New Roman" w:cs="Times New Roman"/>
          <w:sz w:val="24"/>
          <w:szCs w:val="24"/>
        </w:rPr>
        <w:t xml:space="preserve"> individuals consistently had low levels of CSF p-tau, regardless of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 xml:space="preserve">42. Individuals within the </w:t>
      </w:r>
      <w:r w:rsidR="008A2FEF" w:rsidRPr="00DC45D8">
        <w:rPr>
          <w:rFonts w:ascii="Times New Roman" w:hAnsi="Times New Roman" w:cs="Times New Roman"/>
          <w:sz w:val="24"/>
          <w:szCs w:val="24"/>
        </w:rPr>
        <w:t>Intermediate</w:t>
      </w:r>
      <w:r w:rsidR="00F53579" w:rsidRPr="00DC45D8">
        <w:rPr>
          <w:rFonts w:ascii="Times New Roman" w:hAnsi="Times New Roman" w:cs="Times New Roman"/>
          <w:sz w:val="24"/>
          <w:szCs w:val="24"/>
        </w:rPr>
        <w:t xml:space="preserve"> AD Biomarkers</w:t>
      </w:r>
      <w:r w:rsidR="009C1746" w:rsidRPr="00DC45D8">
        <w:rPr>
          <w:rFonts w:ascii="Times New Roman" w:hAnsi="Times New Roman" w:cs="Times New Roman"/>
          <w:sz w:val="24"/>
          <w:szCs w:val="24"/>
        </w:rPr>
        <w:t xml:space="preserve"> group had borderline positive levels of CSF </w:t>
      </w:r>
      <w:r w:rsidR="00580042" w:rsidRPr="00DC45D8">
        <w:rPr>
          <w:rFonts w:ascii="Times New Roman" w:hAnsi="Times New Roman" w:cs="Times New Roman"/>
          <w:sz w:val="24"/>
          <w:szCs w:val="24"/>
        </w:rPr>
        <w:t>pTau</w:t>
      </w:r>
      <w:r w:rsidR="00580042" w:rsidRPr="00DC45D8">
        <w:rPr>
          <w:rFonts w:ascii="Times New Roman" w:hAnsi="Times New Roman" w:cs="Times New Roman"/>
          <w:sz w:val="24"/>
          <w:szCs w:val="24"/>
          <w:vertAlign w:val="subscript"/>
        </w:rPr>
        <w:t xml:space="preserve">181 </w:t>
      </w:r>
      <w:r w:rsidR="009C1746" w:rsidRPr="00DC45D8">
        <w:rPr>
          <w:rFonts w:ascii="Times New Roman" w:hAnsi="Times New Roman" w:cs="Times New Roman"/>
          <w:sz w:val="24"/>
          <w:szCs w:val="24"/>
        </w:rPr>
        <w:t>with low levels of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 xml:space="preserve">42. Individuals within the </w:t>
      </w:r>
      <w:r w:rsidR="008053F7" w:rsidRPr="00DC45D8">
        <w:rPr>
          <w:rFonts w:ascii="Times New Roman" w:hAnsi="Times New Roman" w:cs="Times New Roman"/>
          <w:sz w:val="24"/>
          <w:szCs w:val="24"/>
        </w:rPr>
        <w:t>AD Biomarker Positive</w:t>
      </w:r>
      <w:r w:rsidR="009C1746" w:rsidRPr="00DC45D8">
        <w:rPr>
          <w:rFonts w:ascii="Times New Roman" w:hAnsi="Times New Roman" w:cs="Times New Roman"/>
          <w:sz w:val="24"/>
          <w:szCs w:val="24"/>
        </w:rPr>
        <w:t xml:space="preserve"> group exhibited an increase in CSF </w:t>
      </w:r>
      <w:r w:rsidR="00580042" w:rsidRPr="00DC45D8">
        <w:rPr>
          <w:rFonts w:ascii="Times New Roman" w:hAnsi="Times New Roman" w:cs="Times New Roman"/>
          <w:sz w:val="24"/>
          <w:szCs w:val="24"/>
        </w:rPr>
        <w:t>pTau</w:t>
      </w:r>
      <w:r w:rsidR="00580042" w:rsidRPr="00DC45D8">
        <w:rPr>
          <w:rFonts w:ascii="Times New Roman" w:hAnsi="Times New Roman" w:cs="Times New Roman"/>
          <w:sz w:val="24"/>
          <w:szCs w:val="24"/>
          <w:vertAlign w:val="subscript"/>
        </w:rPr>
        <w:t xml:space="preserve">181 </w:t>
      </w:r>
      <w:r w:rsidR="009C1746" w:rsidRPr="00DC45D8">
        <w:rPr>
          <w:rFonts w:ascii="Times New Roman" w:hAnsi="Times New Roman" w:cs="Times New Roman"/>
          <w:sz w:val="24"/>
          <w:szCs w:val="24"/>
        </w:rPr>
        <w:t>with decreases in CSF A</w:t>
      </w:r>
      <w:r w:rsidR="007F0947" w:rsidRPr="00DC45D8">
        <w:rPr>
          <w:rFonts w:ascii="Symbol" w:hAnsi="Symbol" w:cs="Times New Roman"/>
          <w:sz w:val="24"/>
          <w:szCs w:val="24"/>
        </w:rPr>
        <w:t></w:t>
      </w:r>
      <w:r w:rsidR="005A7BC8" w:rsidRPr="00DC45D8">
        <w:rPr>
          <w:rFonts w:ascii="Times New Roman" w:hAnsi="Times New Roman" w:cs="Times New Roman"/>
          <w:sz w:val="24"/>
          <w:szCs w:val="24"/>
        </w:rPr>
        <w:t>42</w:t>
      </w:r>
      <w:r w:rsidR="009C1746" w:rsidRPr="00DC45D8">
        <w:rPr>
          <w:rFonts w:ascii="Times New Roman" w:hAnsi="Times New Roman" w:cs="Times New Roman"/>
          <w:sz w:val="24"/>
          <w:szCs w:val="24"/>
        </w:rPr>
        <w:t>. (B) When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 xml:space="preserve">42 </w:t>
      </w:r>
      <w:r w:rsidR="00085135" w:rsidRPr="00DC45D8">
        <w:rPr>
          <w:rFonts w:ascii="Times New Roman" w:hAnsi="Times New Roman" w:cs="Times New Roman"/>
          <w:sz w:val="24"/>
          <w:szCs w:val="24"/>
        </w:rPr>
        <w:t xml:space="preserve">was </w:t>
      </w:r>
      <w:r w:rsidR="009C1746" w:rsidRPr="00DC45D8">
        <w:rPr>
          <w:rFonts w:ascii="Times New Roman" w:hAnsi="Times New Roman" w:cs="Times New Roman"/>
          <w:sz w:val="24"/>
          <w:szCs w:val="24"/>
        </w:rPr>
        <w:t>normalized by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 xml:space="preserve">40, individuals appear to progress across a </w:t>
      </w:r>
      <w:r w:rsidR="00085135" w:rsidRPr="00DC45D8">
        <w:rPr>
          <w:rFonts w:ascii="Times New Roman" w:hAnsi="Times New Roman" w:cs="Times New Roman"/>
          <w:sz w:val="24"/>
          <w:szCs w:val="24"/>
        </w:rPr>
        <w:t>continuum</w:t>
      </w:r>
      <w:r w:rsidR="009C1746" w:rsidRPr="00DC45D8">
        <w:rPr>
          <w:rFonts w:ascii="Times New Roman" w:hAnsi="Times New Roman" w:cs="Times New Roman"/>
          <w:sz w:val="24"/>
          <w:szCs w:val="24"/>
        </w:rPr>
        <w:t xml:space="preserve"> where decreasing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42/A</w:t>
      </w:r>
      <w:r w:rsidR="007F0947" w:rsidRPr="00DC45D8">
        <w:rPr>
          <w:rFonts w:ascii="Symbol" w:hAnsi="Symbol" w:cs="Times New Roman"/>
          <w:sz w:val="24"/>
          <w:szCs w:val="24"/>
        </w:rPr>
        <w:t></w:t>
      </w:r>
      <w:r w:rsidR="009C1746" w:rsidRPr="00DC45D8">
        <w:rPr>
          <w:rFonts w:ascii="Times New Roman" w:hAnsi="Times New Roman" w:cs="Times New Roman"/>
          <w:sz w:val="24"/>
          <w:szCs w:val="24"/>
        </w:rPr>
        <w:t xml:space="preserve">40 </w:t>
      </w:r>
      <w:r w:rsidR="00085135" w:rsidRPr="00DC45D8">
        <w:rPr>
          <w:rFonts w:ascii="Times New Roman" w:hAnsi="Times New Roman" w:cs="Times New Roman"/>
          <w:sz w:val="24"/>
          <w:szCs w:val="24"/>
        </w:rPr>
        <w:t xml:space="preserve">was </w:t>
      </w:r>
      <w:r w:rsidR="009C1746" w:rsidRPr="00DC45D8">
        <w:rPr>
          <w:rFonts w:ascii="Times New Roman" w:hAnsi="Times New Roman" w:cs="Times New Roman"/>
          <w:sz w:val="24"/>
          <w:szCs w:val="24"/>
        </w:rPr>
        <w:t>associate</w:t>
      </w:r>
      <w:r w:rsidR="00085135" w:rsidRPr="00DC45D8">
        <w:rPr>
          <w:rFonts w:ascii="Times New Roman" w:hAnsi="Times New Roman" w:cs="Times New Roman"/>
          <w:sz w:val="24"/>
          <w:szCs w:val="24"/>
        </w:rPr>
        <w:t>d</w:t>
      </w:r>
      <w:r w:rsidR="009C1746" w:rsidRPr="00DC45D8">
        <w:rPr>
          <w:rFonts w:ascii="Times New Roman" w:hAnsi="Times New Roman" w:cs="Times New Roman"/>
          <w:sz w:val="24"/>
          <w:szCs w:val="24"/>
        </w:rPr>
        <w:t xml:space="preserve"> with increases </w:t>
      </w:r>
      <w:r w:rsidR="00085135" w:rsidRPr="00DC45D8">
        <w:rPr>
          <w:rFonts w:ascii="Times New Roman" w:hAnsi="Times New Roman" w:cs="Times New Roman"/>
          <w:sz w:val="24"/>
          <w:szCs w:val="24"/>
        </w:rPr>
        <w:t xml:space="preserve">in </w:t>
      </w:r>
      <w:r w:rsidR="009C1746" w:rsidRPr="00DC45D8">
        <w:rPr>
          <w:rFonts w:ascii="Times New Roman" w:hAnsi="Times New Roman" w:cs="Times New Roman"/>
          <w:sz w:val="24"/>
          <w:szCs w:val="24"/>
        </w:rPr>
        <w:t>CSF pTau.</w:t>
      </w:r>
      <w:ins w:id="1307" w:author="Wisch, Julie" w:date="2022-09-28T11:33:00Z">
        <w:r w:rsidR="00F86D5A">
          <w:rPr>
            <w:rFonts w:ascii="Times New Roman" w:hAnsi="Times New Roman" w:cs="Times New Roman"/>
            <w:sz w:val="24"/>
            <w:szCs w:val="24"/>
          </w:rPr>
          <w:t xml:space="preserve"> Published cutoffs for amyloid and tau positivity are included as dashed lines</w:t>
        </w:r>
      </w:ins>
      <w:customXmlInsRangeStart w:id="1308" w:author="Wisch, Julie" w:date="2022-09-28T11:33:00Z"/>
      <w:sdt>
        <w:sdtPr>
          <w:rPr>
            <w:rFonts w:ascii="Times New Roman" w:hAnsi="Times New Roman" w:cs="Times New Roman"/>
            <w:color w:val="000000"/>
            <w:sz w:val="24"/>
            <w:szCs w:val="24"/>
            <w:vertAlign w:val="superscript"/>
            <w:rPrChange w:id="1309" w:author="Wisch, Julie" w:date="2022-09-28T11:33:00Z">
              <w:rPr>
                <w:rFonts w:ascii="Times New Roman" w:hAnsi="Times New Roman" w:cs="Times New Roman"/>
                <w:sz w:val="24"/>
                <w:szCs w:val="24"/>
              </w:rPr>
            </w:rPrChange>
          </w:rPr>
          <w:tag w:val="MENDELEY_CITATION_v3_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"/>
          <w:id w:val="453382448"/>
          <w:placeholder>
            <w:docPart w:val="DefaultPlaceholder_-1854013440"/>
          </w:placeholder>
        </w:sdtPr>
        <w:sdtContent>
          <w:customXmlInsRangeEnd w:id="1308"/>
          <w:ins w:id="1310" w:author="Wisch, Julie" w:date="2022-09-28T11:33:00Z">
            <w:r w:rsidR="00F86D5A" w:rsidRPr="00F86D5A">
              <w:rPr>
                <w:rFonts w:ascii="Times New Roman" w:hAnsi="Times New Roman" w:cs="Times New Roman"/>
                <w:color w:val="000000"/>
                <w:sz w:val="24"/>
                <w:szCs w:val="24"/>
                <w:vertAlign w:val="superscript"/>
              </w:rPr>
              <w:t>6</w:t>
            </w:r>
          </w:ins>
          <w:customXmlInsRangeStart w:id="1311" w:author="Wisch, Julie" w:date="2022-09-28T11:33:00Z"/>
        </w:sdtContent>
      </w:sdt>
      <w:customXmlInsRangeEnd w:id="1311"/>
      <w:ins w:id="1312" w:author="Wisch, Julie" w:date="2022-09-28T11:33:00Z">
        <w:r w:rsidR="00F86D5A">
          <w:rPr>
            <w:rFonts w:ascii="Times New Roman" w:hAnsi="Times New Roman" w:cs="Times New Roman"/>
            <w:sz w:val="24"/>
            <w:szCs w:val="24"/>
          </w:rPr>
          <w:t>.</w:t>
        </w:r>
      </w:ins>
    </w:p>
    <w:p w14:paraId="27D4E0B2" w14:textId="23F0251A" w:rsidR="000C54F4" w:rsidRDefault="002D6CEF" w:rsidP="006C6D42">
      <w:pPr>
        <w:rPr>
          <w:rFonts w:ascii="Times New Roman" w:hAnsi="Times New Roman" w:cs="Times New Roman"/>
          <w:sz w:val="24"/>
          <w:szCs w:val="24"/>
        </w:rPr>
      </w:pPr>
      <w:bookmarkStart w:id="1313" w:name="_Ref87526886"/>
      <w:bookmarkStart w:id="1314" w:name="_Ref87526882"/>
      <w:r w:rsidRPr="00AA6B26">
        <w:rPr>
          <w:rFonts w:ascii="Times New Roman" w:hAnsi="Times New Roman" w:cs="Times New Roman"/>
          <w:sz w:val="24"/>
          <w:szCs w:val="24"/>
        </w:rPr>
        <w:t xml:space="preserve">Figure </w:t>
      </w:r>
      <w:r w:rsidRPr="00AA6B26">
        <w:rPr>
          <w:rFonts w:ascii="Times New Roman" w:hAnsi="Times New Roman" w:cs="Times New Roman"/>
          <w:sz w:val="24"/>
          <w:szCs w:val="24"/>
        </w:rPr>
        <w:fldChar w:fldCharType="begin"/>
      </w:r>
      <w:r w:rsidRPr="00DC45D8">
        <w:rPr>
          <w:rFonts w:ascii="Times New Roman" w:hAnsi="Times New Roman" w:cs="Times New Roman"/>
          <w:sz w:val="24"/>
          <w:szCs w:val="24"/>
        </w:rPr>
        <w:instrText xml:space="preserve"> SEQ Figure \* ARABIC </w:instrText>
      </w:r>
      <w:r w:rsidRPr="00DC45D8">
        <w:rPr>
          <w:rFonts w:ascii="Times New Roman" w:hAnsi="Times New Roman" w:cs="Times New Roman"/>
          <w:sz w:val="24"/>
          <w:szCs w:val="24"/>
        </w:rPr>
        <w:fldChar w:fldCharType="separate"/>
      </w:r>
      <w:r w:rsidR="00B403F8" w:rsidRPr="00AA6B26">
        <w:rPr>
          <w:rFonts w:ascii="Times New Roman" w:hAnsi="Times New Roman" w:cs="Times New Roman"/>
          <w:noProof/>
          <w:sz w:val="24"/>
          <w:szCs w:val="24"/>
        </w:rPr>
        <w:t>2</w:t>
      </w:r>
      <w:r w:rsidRPr="00AA6B26">
        <w:rPr>
          <w:rFonts w:ascii="Times New Roman" w:hAnsi="Times New Roman" w:cs="Times New Roman"/>
          <w:sz w:val="24"/>
          <w:szCs w:val="24"/>
        </w:rPr>
        <w:fldChar w:fldCharType="end"/>
      </w:r>
      <w:bookmarkEnd w:id="1313"/>
      <w:r w:rsidRPr="00AA6B26">
        <w:rPr>
          <w:rFonts w:ascii="Times New Roman" w:hAnsi="Times New Roman" w:cs="Times New Roman"/>
          <w:sz w:val="24"/>
          <w:szCs w:val="24"/>
        </w:rPr>
        <w:t xml:space="preserve">. </w:t>
      </w:r>
      <w:r w:rsidR="00D74503" w:rsidRPr="00AA6B26">
        <w:rPr>
          <w:rFonts w:ascii="Times New Roman" w:hAnsi="Times New Roman" w:cs="Times New Roman"/>
          <w:sz w:val="24"/>
          <w:szCs w:val="24"/>
        </w:rPr>
        <w:t xml:space="preserve">Survival </w:t>
      </w:r>
      <w:r w:rsidR="007F0947" w:rsidRPr="00AA6B26">
        <w:rPr>
          <w:rFonts w:ascii="Times New Roman" w:hAnsi="Times New Roman" w:cs="Times New Roman"/>
          <w:sz w:val="24"/>
          <w:szCs w:val="24"/>
        </w:rPr>
        <w:t xml:space="preserve">analysis </w:t>
      </w:r>
      <w:r w:rsidR="00085135" w:rsidRPr="00AA6B26">
        <w:rPr>
          <w:rFonts w:ascii="Times New Roman" w:hAnsi="Times New Roman" w:cs="Times New Roman"/>
          <w:sz w:val="24"/>
          <w:szCs w:val="24"/>
        </w:rPr>
        <w:t xml:space="preserve">demonstrated </w:t>
      </w:r>
      <w:r w:rsidR="00D74503" w:rsidRPr="00AA6B26">
        <w:rPr>
          <w:rFonts w:ascii="Times New Roman" w:hAnsi="Times New Roman" w:cs="Times New Roman"/>
          <w:sz w:val="24"/>
          <w:szCs w:val="24"/>
        </w:rPr>
        <w:t xml:space="preserve">that the </w:t>
      </w:r>
      <w:r w:rsidR="008053F7" w:rsidRPr="0046315E">
        <w:rPr>
          <w:rFonts w:ascii="Times New Roman" w:hAnsi="Times New Roman" w:cs="Times New Roman"/>
          <w:sz w:val="24"/>
          <w:szCs w:val="24"/>
        </w:rPr>
        <w:t>AD Biomarker Positive</w:t>
      </w:r>
      <w:r w:rsidR="00D74503" w:rsidRPr="0046315E">
        <w:rPr>
          <w:rFonts w:ascii="Times New Roman" w:hAnsi="Times New Roman" w:cs="Times New Roman"/>
          <w:sz w:val="24"/>
          <w:szCs w:val="24"/>
        </w:rPr>
        <w:t xml:space="preserve"> group quickly </w:t>
      </w:r>
      <w:r w:rsidR="00085135" w:rsidRPr="00DC45D8">
        <w:rPr>
          <w:rFonts w:ascii="Times New Roman" w:hAnsi="Times New Roman" w:cs="Times New Roman"/>
          <w:sz w:val="24"/>
          <w:szCs w:val="24"/>
        </w:rPr>
        <w:t xml:space="preserve">proceeded to </w:t>
      </w:r>
      <w:r w:rsidR="00D74503" w:rsidRPr="00DC45D8">
        <w:rPr>
          <w:rFonts w:ascii="Times New Roman" w:hAnsi="Times New Roman" w:cs="Times New Roman"/>
          <w:sz w:val="24"/>
          <w:szCs w:val="24"/>
        </w:rPr>
        <w:t>both amyloid</w:t>
      </w:r>
      <w:r w:rsidR="00DC45D8">
        <w:rPr>
          <w:rFonts w:ascii="Times New Roman" w:hAnsi="Times New Roman" w:cs="Times New Roman"/>
          <w:sz w:val="24"/>
          <w:szCs w:val="24"/>
        </w:rPr>
        <w:t xml:space="preserve"> (A)</w:t>
      </w:r>
      <w:r w:rsidR="00D74503" w:rsidRPr="00DC45D8">
        <w:rPr>
          <w:rFonts w:ascii="Times New Roman" w:hAnsi="Times New Roman" w:cs="Times New Roman"/>
          <w:sz w:val="24"/>
          <w:szCs w:val="24"/>
        </w:rPr>
        <w:t xml:space="preserve"> and tau </w:t>
      </w:r>
      <w:r w:rsidR="00F74B1E" w:rsidRPr="00DC45D8">
        <w:rPr>
          <w:rFonts w:ascii="Times New Roman" w:hAnsi="Times New Roman" w:cs="Times New Roman"/>
          <w:sz w:val="24"/>
          <w:szCs w:val="24"/>
        </w:rPr>
        <w:t>positiv</w:t>
      </w:r>
      <w:r w:rsidR="00085135" w:rsidRPr="00DC45D8">
        <w:rPr>
          <w:rFonts w:ascii="Times New Roman" w:hAnsi="Times New Roman" w:cs="Times New Roman"/>
          <w:sz w:val="24"/>
          <w:szCs w:val="24"/>
        </w:rPr>
        <w:t>ity</w:t>
      </w:r>
      <w:r w:rsidR="00DC45D8">
        <w:rPr>
          <w:rFonts w:ascii="Times New Roman" w:hAnsi="Times New Roman" w:cs="Times New Roman"/>
          <w:sz w:val="24"/>
          <w:szCs w:val="24"/>
        </w:rPr>
        <w:t xml:space="preserve"> (B)</w:t>
      </w:r>
      <w:r w:rsidR="00085135" w:rsidRPr="00DC45D8">
        <w:rPr>
          <w:rFonts w:ascii="Times New Roman" w:hAnsi="Times New Roman" w:cs="Times New Roman"/>
          <w:sz w:val="24"/>
          <w:szCs w:val="24"/>
        </w:rPr>
        <w:t>.</w:t>
      </w:r>
      <w:r w:rsidR="00D74503" w:rsidRPr="00DC45D8">
        <w:rPr>
          <w:rFonts w:ascii="Times New Roman" w:hAnsi="Times New Roman" w:cs="Times New Roman"/>
          <w:sz w:val="24"/>
          <w:szCs w:val="24"/>
        </w:rPr>
        <w:t xml:space="preserve"> The </w:t>
      </w:r>
      <w:r w:rsidR="008A2FEF" w:rsidRPr="00DC45D8">
        <w:rPr>
          <w:rFonts w:ascii="Times New Roman" w:hAnsi="Times New Roman" w:cs="Times New Roman"/>
          <w:sz w:val="24"/>
          <w:szCs w:val="24"/>
        </w:rPr>
        <w:t>Intermediate</w:t>
      </w:r>
      <w:r w:rsidR="00F53579" w:rsidRPr="00DC45D8">
        <w:rPr>
          <w:rFonts w:ascii="Times New Roman" w:hAnsi="Times New Roman" w:cs="Times New Roman"/>
          <w:sz w:val="24"/>
          <w:szCs w:val="24"/>
        </w:rPr>
        <w:t xml:space="preserve"> AD Biomarkers</w:t>
      </w:r>
      <w:r w:rsidR="00D74503" w:rsidRPr="00DC45D8">
        <w:rPr>
          <w:rFonts w:ascii="Times New Roman" w:hAnsi="Times New Roman" w:cs="Times New Roman"/>
          <w:sz w:val="24"/>
          <w:szCs w:val="24"/>
        </w:rPr>
        <w:t xml:space="preserve"> group </w:t>
      </w:r>
      <w:r w:rsidR="00085135" w:rsidRPr="00DC45D8">
        <w:rPr>
          <w:rFonts w:ascii="Times New Roman" w:hAnsi="Times New Roman" w:cs="Times New Roman"/>
          <w:sz w:val="24"/>
          <w:szCs w:val="24"/>
        </w:rPr>
        <w:t xml:space="preserve">lagged the </w:t>
      </w:r>
      <w:r w:rsidR="008053F7" w:rsidRPr="00DC45D8">
        <w:rPr>
          <w:rFonts w:ascii="Times New Roman" w:hAnsi="Times New Roman" w:cs="Times New Roman"/>
          <w:sz w:val="24"/>
          <w:szCs w:val="24"/>
        </w:rPr>
        <w:t>AD Biomarker Positive</w:t>
      </w:r>
      <w:r w:rsidR="00085135" w:rsidRPr="00DC45D8">
        <w:rPr>
          <w:rFonts w:ascii="Times New Roman" w:hAnsi="Times New Roman" w:cs="Times New Roman"/>
          <w:sz w:val="24"/>
          <w:szCs w:val="24"/>
        </w:rPr>
        <w:t xml:space="preserve"> group by</w:t>
      </w:r>
      <w:r w:rsidR="00D74503" w:rsidRPr="00DC45D8">
        <w:rPr>
          <w:rFonts w:ascii="Times New Roman" w:hAnsi="Times New Roman" w:cs="Times New Roman"/>
          <w:sz w:val="24"/>
          <w:szCs w:val="24"/>
        </w:rPr>
        <w:t xml:space="preserve"> about 10 years for amyloid positivity</w:t>
      </w:r>
      <w:r w:rsidR="009C1746" w:rsidRPr="00DC45D8">
        <w:rPr>
          <w:rFonts w:ascii="Times New Roman" w:hAnsi="Times New Roman" w:cs="Times New Roman"/>
          <w:sz w:val="24"/>
          <w:szCs w:val="24"/>
        </w:rPr>
        <w:t xml:space="preserve"> (as defined by CSF A</w:t>
      </w:r>
      <w:r w:rsidR="007F0947" w:rsidRPr="00DC45D8">
        <w:rPr>
          <w:rFonts w:ascii="Symbol" w:hAnsi="Symbol" w:cs="Times New Roman"/>
          <w:sz w:val="24"/>
          <w:szCs w:val="24"/>
        </w:rPr>
        <w:t></w:t>
      </w:r>
      <w:r w:rsidR="009C1746" w:rsidRPr="00DC45D8">
        <w:rPr>
          <w:rFonts w:ascii="Times New Roman" w:hAnsi="Times New Roman" w:cs="Times New Roman"/>
          <w:sz w:val="24"/>
          <w:szCs w:val="24"/>
        </w:rPr>
        <w:t>42/A</w:t>
      </w:r>
      <w:r w:rsidR="007F0947" w:rsidRPr="00DC45D8">
        <w:rPr>
          <w:rFonts w:ascii="Symbol" w:hAnsi="Symbol" w:cs="Times New Roman"/>
          <w:sz w:val="24"/>
          <w:szCs w:val="24"/>
        </w:rPr>
        <w:t></w:t>
      </w:r>
      <w:r w:rsidR="009C1746" w:rsidRPr="00DC45D8">
        <w:rPr>
          <w:rFonts w:ascii="Times New Roman" w:hAnsi="Times New Roman" w:cs="Times New Roman"/>
          <w:sz w:val="24"/>
          <w:szCs w:val="24"/>
        </w:rPr>
        <w:t>40</w:t>
      </w:r>
      <w:r w:rsidR="00D27767" w:rsidRPr="00DC45D8">
        <w:rPr>
          <w:rFonts w:ascii="Times New Roman" w:hAnsi="Times New Roman" w:cs="Times New Roman"/>
          <w:sz w:val="24"/>
          <w:szCs w:val="24"/>
        </w:rPr>
        <w:t xml:space="preserve"> &lt; 0.06753</w:t>
      </w:r>
      <w:r w:rsidR="009C1746" w:rsidRPr="00DC45D8">
        <w:rPr>
          <w:rFonts w:ascii="Times New Roman" w:hAnsi="Times New Roman" w:cs="Times New Roman"/>
          <w:sz w:val="24"/>
          <w:szCs w:val="24"/>
        </w:rPr>
        <w:t>)</w:t>
      </w:r>
      <w:r w:rsidR="00D74503" w:rsidRPr="00DC45D8">
        <w:rPr>
          <w:rFonts w:ascii="Times New Roman" w:hAnsi="Times New Roman" w:cs="Times New Roman"/>
          <w:sz w:val="24"/>
          <w:szCs w:val="24"/>
        </w:rPr>
        <w:t xml:space="preserve">, but </w:t>
      </w:r>
      <w:r w:rsidR="009E3F22" w:rsidRPr="00DC45D8">
        <w:rPr>
          <w:rFonts w:ascii="Times New Roman" w:hAnsi="Times New Roman" w:cs="Times New Roman"/>
          <w:sz w:val="24"/>
          <w:szCs w:val="24"/>
        </w:rPr>
        <w:t xml:space="preserve">were not </w:t>
      </w:r>
      <w:r w:rsidR="00D74503" w:rsidRPr="00DC45D8">
        <w:rPr>
          <w:rFonts w:ascii="Times New Roman" w:hAnsi="Times New Roman" w:cs="Times New Roman"/>
          <w:sz w:val="24"/>
          <w:szCs w:val="24"/>
        </w:rPr>
        <w:t>statistically significant differen</w:t>
      </w:r>
      <w:r w:rsidR="009E3F22" w:rsidRPr="00DC45D8">
        <w:rPr>
          <w:rFonts w:ascii="Times New Roman" w:hAnsi="Times New Roman" w:cs="Times New Roman"/>
          <w:sz w:val="24"/>
          <w:szCs w:val="24"/>
        </w:rPr>
        <w:t>t</w:t>
      </w:r>
      <w:r w:rsidR="00D74503" w:rsidRPr="00DC45D8">
        <w:rPr>
          <w:rFonts w:ascii="Times New Roman" w:hAnsi="Times New Roman" w:cs="Times New Roman"/>
          <w:sz w:val="24"/>
          <w:szCs w:val="24"/>
        </w:rPr>
        <w:t xml:space="preserve"> for tau positivity</w:t>
      </w:r>
      <w:r w:rsidR="009C1746" w:rsidRPr="00DC45D8">
        <w:rPr>
          <w:rFonts w:ascii="Times New Roman" w:hAnsi="Times New Roman" w:cs="Times New Roman"/>
          <w:sz w:val="24"/>
          <w:szCs w:val="24"/>
        </w:rPr>
        <w:t xml:space="preserve"> (as defined by CSF </w:t>
      </w:r>
      <w:r w:rsidR="00580042" w:rsidRPr="00DC45D8">
        <w:rPr>
          <w:rFonts w:ascii="Times New Roman" w:hAnsi="Times New Roman" w:cs="Times New Roman"/>
          <w:sz w:val="24"/>
          <w:szCs w:val="24"/>
        </w:rPr>
        <w:t>pTau</w:t>
      </w:r>
      <w:r w:rsidR="00580042" w:rsidRPr="00DC45D8">
        <w:rPr>
          <w:rFonts w:ascii="Times New Roman" w:hAnsi="Times New Roman" w:cs="Times New Roman"/>
          <w:sz w:val="24"/>
          <w:szCs w:val="24"/>
          <w:vertAlign w:val="subscript"/>
        </w:rPr>
        <w:t>181</w:t>
      </w:r>
      <w:r w:rsidR="00580042" w:rsidRPr="00DC45D8">
        <w:rPr>
          <w:rFonts w:ascii="Times New Roman" w:hAnsi="Times New Roman" w:cs="Times New Roman"/>
          <w:sz w:val="24"/>
          <w:szCs w:val="24"/>
        </w:rPr>
        <w:t xml:space="preserve"> </w:t>
      </w:r>
      <w:r w:rsidR="00D27767" w:rsidRPr="00DC45D8">
        <w:rPr>
          <w:rFonts w:ascii="Times New Roman" w:hAnsi="Times New Roman" w:cs="Times New Roman"/>
          <w:sz w:val="24"/>
          <w:szCs w:val="24"/>
        </w:rPr>
        <w:t>&gt; 42.5</w:t>
      </w:r>
      <w:r w:rsidR="009C1746" w:rsidRPr="00DC45D8">
        <w:rPr>
          <w:rFonts w:ascii="Times New Roman" w:hAnsi="Times New Roman" w:cs="Times New Roman"/>
          <w:sz w:val="24"/>
          <w:szCs w:val="24"/>
        </w:rPr>
        <w:t>)</w:t>
      </w:r>
      <w:r w:rsidR="00D74503" w:rsidRPr="00DC45D8">
        <w:rPr>
          <w:rFonts w:ascii="Times New Roman" w:hAnsi="Times New Roman" w:cs="Times New Roman"/>
          <w:sz w:val="24"/>
          <w:szCs w:val="24"/>
        </w:rPr>
        <w:t xml:space="preserve">. </w:t>
      </w:r>
      <w:r w:rsidR="00085135" w:rsidRPr="00DC45D8">
        <w:rPr>
          <w:rFonts w:ascii="Times New Roman" w:hAnsi="Times New Roman" w:cs="Times New Roman"/>
          <w:sz w:val="24"/>
          <w:szCs w:val="24"/>
        </w:rPr>
        <w:t xml:space="preserve">A majority of the </w:t>
      </w:r>
      <w:r w:rsidR="008053F7" w:rsidRPr="00DC45D8">
        <w:rPr>
          <w:rFonts w:ascii="Times New Roman" w:hAnsi="Times New Roman" w:cs="Times New Roman"/>
          <w:sz w:val="24"/>
          <w:szCs w:val="24"/>
        </w:rPr>
        <w:t>AD Biomarker Negative</w:t>
      </w:r>
      <w:r w:rsidR="00D74503" w:rsidRPr="00DC45D8">
        <w:rPr>
          <w:rFonts w:ascii="Times New Roman" w:hAnsi="Times New Roman" w:cs="Times New Roman"/>
          <w:sz w:val="24"/>
          <w:szCs w:val="24"/>
        </w:rPr>
        <w:t xml:space="preserve"> group </w:t>
      </w:r>
      <w:r w:rsidR="0071738B" w:rsidRPr="00DC45D8">
        <w:rPr>
          <w:rFonts w:ascii="Times New Roman" w:hAnsi="Times New Roman" w:cs="Times New Roman"/>
          <w:sz w:val="24"/>
          <w:szCs w:val="24"/>
        </w:rPr>
        <w:t xml:space="preserve">never became amyloid positive and became </w:t>
      </w:r>
      <w:r w:rsidR="00D74503" w:rsidRPr="00DC45D8">
        <w:rPr>
          <w:rFonts w:ascii="Times New Roman" w:hAnsi="Times New Roman" w:cs="Times New Roman"/>
          <w:sz w:val="24"/>
          <w:szCs w:val="24"/>
        </w:rPr>
        <w:t xml:space="preserve">tau positive </w:t>
      </w:r>
      <w:r w:rsidR="001D0E26" w:rsidRPr="00DC45D8">
        <w:rPr>
          <w:rFonts w:ascii="Times New Roman" w:hAnsi="Times New Roman" w:cs="Times New Roman"/>
          <w:sz w:val="24"/>
          <w:szCs w:val="24"/>
        </w:rPr>
        <w:t xml:space="preserve">only </w:t>
      </w:r>
      <w:r w:rsidR="00D74503" w:rsidRPr="00DC45D8">
        <w:rPr>
          <w:rFonts w:ascii="Times New Roman" w:hAnsi="Times New Roman" w:cs="Times New Roman"/>
          <w:sz w:val="24"/>
          <w:szCs w:val="24"/>
        </w:rPr>
        <w:t>after age 80</w:t>
      </w:r>
      <w:r w:rsidR="009E3F22" w:rsidRPr="00DC45D8">
        <w:rPr>
          <w:rFonts w:ascii="Times New Roman" w:hAnsi="Times New Roman" w:cs="Times New Roman"/>
          <w:sz w:val="24"/>
          <w:szCs w:val="24"/>
        </w:rPr>
        <w:t xml:space="preserve"> years old</w:t>
      </w:r>
      <w:r w:rsidR="00D74503" w:rsidRPr="00DC45D8">
        <w:rPr>
          <w:rFonts w:ascii="Times New Roman" w:hAnsi="Times New Roman" w:cs="Times New Roman"/>
          <w:sz w:val="24"/>
          <w:szCs w:val="24"/>
        </w:rPr>
        <w:t>.</w:t>
      </w:r>
      <w:bookmarkEnd w:id="1314"/>
      <w:r w:rsidR="00DC45D8">
        <w:rPr>
          <w:rFonts w:ascii="Times New Roman" w:hAnsi="Times New Roman" w:cs="Times New Roman"/>
          <w:sz w:val="24"/>
          <w:szCs w:val="24"/>
        </w:rPr>
        <w:t xml:space="preserve"> There were no differences in progression to clinically evident cognitive impairment (C).</w:t>
      </w:r>
    </w:p>
    <w:p w14:paraId="23CCB30C" w14:textId="63551915" w:rsidR="00291E86" w:rsidRPr="00005220" w:rsidRDefault="002D6CEF" w:rsidP="006C6D42">
      <w:pPr>
        <w:pStyle w:val="Caption"/>
        <w:rPr>
          <w:rFonts w:ascii="Times New Roman" w:hAnsi="Times New Roman" w:cs="Times New Roman"/>
          <w:sz w:val="24"/>
          <w:szCs w:val="24"/>
        </w:rPr>
      </w:pPr>
      <w:bookmarkStart w:id="1315" w:name="_Ref87527017"/>
      <w:r w:rsidRPr="0046315E">
        <w:rPr>
          <w:rFonts w:ascii="Times New Roman" w:hAnsi="Times New Roman" w:cs="Times New Roman"/>
          <w:i w:val="0"/>
          <w:color w:val="auto"/>
          <w:sz w:val="24"/>
          <w:szCs w:val="24"/>
        </w:rPr>
        <w:t xml:space="preserve">Figure </w:t>
      </w:r>
      <w:r w:rsidRPr="0046315E">
        <w:rPr>
          <w:rFonts w:ascii="Times New Roman" w:hAnsi="Times New Roman" w:cs="Times New Roman"/>
          <w:i w:val="0"/>
          <w:color w:val="auto"/>
          <w:sz w:val="24"/>
          <w:szCs w:val="24"/>
        </w:rPr>
        <w:fldChar w:fldCharType="begin"/>
      </w:r>
      <w:r w:rsidRPr="00DC45D8">
        <w:rPr>
          <w:rFonts w:ascii="Times New Roman" w:hAnsi="Times New Roman" w:cs="Times New Roman"/>
          <w:i w:val="0"/>
          <w:color w:val="auto"/>
          <w:sz w:val="24"/>
          <w:szCs w:val="24"/>
        </w:rPr>
        <w:instrText xml:space="preserve"> SEQ Figure \* ARABIC </w:instrText>
      </w:r>
      <w:r w:rsidRPr="00DC45D8">
        <w:rPr>
          <w:rFonts w:ascii="Times New Roman" w:hAnsi="Times New Roman" w:cs="Times New Roman"/>
          <w:i w:val="0"/>
          <w:color w:val="auto"/>
          <w:sz w:val="24"/>
          <w:szCs w:val="24"/>
        </w:rPr>
        <w:fldChar w:fldCharType="separate"/>
      </w:r>
      <w:r w:rsidR="00B403F8" w:rsidRPr="0046315E">
        <w:rPr>
          <w:rFonts w:ascii="Times New Roman" w:hAnsi="Times New Roman" w:cs="Times New Roman"/>
          <w:i w:val="0"/>
          <w:noProof/>
          <w:color w:val="auto"/>
          <w:sz w:val="24"/>
          <w:szCs w:val="24"/>
        </w:rPr>
        <w:t>3</w:t>
      </w:r>
      <w:r w:rsidRPr="0046315E">
        <w:rPr>
          <w:rFonts w:ascii="Times New Roman" w:hAnsi="Times New Roman" w:cs="Times New Roman"/>
          <w:i w:val="0"/>
          <w:color w:val="auto"/>
          <w:sz w:val="24"/>
          <w:szCs w:val="24"/>
        </w:rPr>
        <w:fldChar w:fldCharType="end"/>
      </w:r>
      <w:bookmarkEnd w:id="1315"/>
      <w:r w:rsidRPr="0046315E">
        <w:rPr>
          <w:rFonts w:ascii="Times New Roman" w:hAnsi="Times New Roman" w:cs="Times New Roman"/>
          <w:i w:val="0"/>
          <w:color w:val="auto"/>
          <w:sz w:val="24"/>
          <w:szCs w:val="24"/>
        </w:rPr>
        <w:t xml:space="preserve">. </w:t>
      </w:r>
      <w:r w:rsidR="00D74503" w:rsidRPr="0046315E">
        <w:rPr>
          <w:rFonts w:ascii="Times New Roman" w:hAnsi="Times New Roman" w:cs="Times New Roman"/>
          <w:i w:val="0"/>
          <w:color w:val="auto"/>
          <w:sz w:val="24"/>
          <w:szCs w:val="24"/>
        </w:rPr>
        <w:t>The three clusters exhibit different behaviors across the Amyloid</w:t>
      </w:r>
      <w:r w:rsidR="00DC45D8">
        <w:rPr>
          <w:rFonts w:ascii="Times New Roman" w:hAnsi="Times New Roman" w:cs="Times New Roman"/>
          <w:i w:val="0"/>
          <w:color w:val="auto"/>
          <w:sz w:val="24"/>
          <w:szCs w:val="24"/>
        </w:rPr>
        <w:t xml:space="preserve"> (A &amp; B)</w:t>
      </w:r>
      <w:r w:rsidR="00D74503" w:rsidRPr="0046315E">
        <w:rPr>
          <w:rFonts w:ascii="Times New Roman" w:hAnsi="Times New Roman" w:cs="Times New Roman"/>
          <w:i w:val="0"/>
          <w:color w:val="auto"/>
          <w:sz w:val="24"/>
          <w:szCs w:val="24"/>
        </w:rPr>
        <w:t xml:space="preserve"> and Tau</w:t>
      </w:r>
      <w:r w:rsidR="00DC45D8">
        <w:rPr>
          <w:rFonts w:ascii="Times New Roman" w:hAnsi="Times New Roman" w:cs="Times New Roman"/>
          <w:i w:val="0"/>
          <w:color w:val="auto"/>
          <w:sz w:val="24"/>
          <w:szCs w:val="24"/>
        </w:rPr>
        <w:t xml:space="preserve"> (C &amp; D)</w:t>
      </w:r>
      <w:r w:rsidR="00D74503" w:rsidRPr="0046315E">
        <w:rPr>
          <w:rFonts w:ascii="Times New Roman" w:hAnsi="Times New Roman" w:cs="Times New Roman"/>
          <w:i w:val="0"/>
          <w:color w:val="auto"/>
          <w:sz w:val="24"/>
          <w:szCs w:val="24"/>
        </w:rPr>
        <w:t xml:space="preserve"> phases of the AT(N</w:t>
      </w:r>
      <w:r w:rsidR="008053F7" w:rsidRPr="0046315E">
        <w:rPr>
          <w:rFonts w:ascii="Times New Roman" w:hAnsi="Times New Roman" w:cs="Times New Roman"/>
          <w:i w:val="0"/>
          <w:color w:val="auto"/>
          <w:sz w:val="24"/>
          <w:szCs w:val="24"/>
        </w:rPr>
        <w:t xml:space="preserve">) progression. </w:t>
      </w:r>
      <w:r w:rsidR="00F53579" w:rsidRPr="0046315E">
        <w:rPr>
          <w:rFonts w:ascii="Times New Roman" w:hAnsi="Times New Roman" w:cs="Times New Roman"/>
          <w:i w:val="0"/>
          <w:color w:val="auto"/>
          <w:sz w:val="24"/>
          <w:szCs w:val="24"/>
        </w:rPr>
        <w:t>AD Bioma</w:t>
      </w:r>
      <w:r w:rsidR="008053F7" w:rsidRPr="0046315E">
        <w:rPr>
          <w:rFonts w:ascii="Times New Roman" w:hAnsi="Times New Roman" w:cs="Times New Roman"/>
          <w:i w:val="0"/>
          <w:color w:val="auto"/>
          <w:sz w:val="24"/>
          <w:szCs w:val="24"/>
        </w:rPr>
        <w:t>rker Positive individuals</w:t>
      </w:r>
      <w:r w:rsidR="00D74503" w:rsidRPr="00DC45D8">
        <w:rPr>
          <w:rFonts w:ascii="Times New Roman" w:hAnsi="Times New Roman" w:cs="Times New Roman"/>
          <w:i w:val="0"/>
          <w:color w:val="auto"/>
          <w:sz w:val="24"/>
          <w:szCs w:val="24"/>
        </w:rPr>
        <w:t xml:space="preserve"> have the greatest amyloid accumulation as quantified by both the CSF A</w:t>
      </w:r>
      <w:r w:rsidR="007F0947" w:rsidRPr="00DC45D8">
        <w:rPr>
          <w:rFonts w:ascii="Symbol" w:hAnsi="Symbol" w:cs="Times New Roman"/>
          <w:i w:val="0"/>
          <w:color w:val="auto"/>
          <w:sz w:val="24"/>
          <w:szCs w:val="24"/>
        </w:rPr>
        <w:t></w:t>
      </w:r>
      <w:r w:rsidR="00D74503" w:rsidRPr="00DC45D8">
        <w:rPr>
          <w:rFonts w:ascii="Times New Roman" w:hAnsi="Times New Roman" w:cs="Times New Roman"/>
          <w:i w:val="0"/>
          <w:color w:val="auto"/>
          <w:sz w:val="24"/>
          <w:szCs w:val="24"/>
        </w:rPr>
        <w:t>42/A</w:t>
      </w:r>
      <w:r w:rsidR="007F0947" w:rsidRPr="00DC45D8">
        <w:rPr>
          <w:rFonts w:ascii="Symbol" w:hAnsi="Symbol" w:cs="Times New Roman"/>
          <w:i w:val="0"/>
          <w:color w:val="auto"/>
          <w:sz w:val="24"/>
          <w:szCs w:val="24"/>
        </w:rPr>
        <w:t></w:t>
      </w:r>
      <w:r w:rsidR="00D74503" w:rsidRPr="00DC45D8">
        <w:rPr>
          <w:rFonts w:ascii="Times New Roman" w:hAnsi="Times New Roman" w:cs="Times New Roman"/>
          <w:i w:val="0"/>
          <w:color w:val="auto"/>
          <w:sz w:val="24"/>
          <w:szCs w:val="24"/>
        </w:rPr>
        <w:t xml:space="preserve">40 ratio and PET-PiB imaging. They also have the greatest level of tau accumulation as quantified by both CSF </w:t>
      </w:r>
      <w:r w:rsidR="00580042" w:rsidRPr="00DC45D8">
        <w:rPr>
          <w:rFonts w:ascii="Times New Roman" w:hAnsi="Times New Roman" w:cs="Times New Roman"/>
          <w:i w:val="0"/>
          <w:color w:val="auto"/>
          <w:sz w:val="24"/>
          <w:szCs w:val="24"/>
        </w:rPr>
        <w:t>pTau</w:t>
      </w:r>
      <w:r w:rsidR="00580042" w:rsidRPr="00DC45D8">
        <w:rPr>
          <w:rFonts w:ascii="Times New Roman" w:hAnsi="Times New Roman" w:cs="Times New Roman"/>
          <w:i w:val="0"/>
          <w:color w:val="auto"/>
          <w:sz w:val="24"/>
          <w:szCs w:val="24"/>
          <w:vertAlign w:val="subscript"/>
        </w:rPr>
        <w:t>181</w:t>
      </w:r>
      <w:r w:rsidR="00580042" w:rsidRPr="00DC45D8">
        <w:rPr>
          <w:rFonts w:ascii="Times New Roman" w:hAnsi="Times New Roman" w:cs="Times New Roman"/>
          <w:i w:val="0"/>
          <w:color w:val="auto"/>
          <w:sz w:val="24"/>
          <w:szCs w:val="24"/>
        </w:rPr>
        <w:t xml:space="preserve"> </w:t>
      </w:r>
      <w:r w:rsidR="00D74503" w:rsidRPr="00DC45D8">
        <w:rPr>
          <w:rFonts w:ascii="Times New Roman" w:hAnsi="Times New Roman" w:cs="Times New Roman"/>
          <w:i w:val="0"/>
          <w:color w:val="auto"/>
          <w:sz w:val="24"/>
          <w:szCs w:val="24"/>
        </w:rPr>
        <w:t xml:space="preserve">and PET-AV1451 imaging. The </w:t>
      </w:r>
      <w:r w:rsidR="008A2FEF" w:rsidRPr="00DC45D8">
        <w:rPr>
          <w:rFonts w:ascii="Times New Roman" w:hAnsi="Times New Roman" w:cs="Times New Roman"/>
          <w:i w:val="0"/>
          <w:color w:val="auto"/>
          <w:sz w:val="24"/>
          <w:szCs w:val="24"/>
        </w:rPr>
        <w:t>Intermediate</w:t>
      </w:r>
      <w:r w:rsidR="00D74503" w:rsidRPr="00DC45D8">
        <w:rPr>
          <w:rFonts w:ascii="Times New Roman" w:hAnsi="Times New Roman" w:cs="Times New Roman"/>
          <w:i w:val="0"/>
          <w:color w:val="auto"/>
          <w:sz w:val="24"/>
          <w:szCs w:val="24"/>
        </w:rPr>
        <w:t xml:space="preserve"> cohort develops both amyloid positivity and tau positivity during the period of enrollment of the study, but they become tau positive before they are amyloid positive. </w:t>
      </w:r>
      <w:r w:rsidR="005E19E8" w:rsidRPr="00DC45D8">
        <w:rPr>
          <w:rFonts w:ascii="Times New Roman" w:hAnsi="Times New Roman" w:cs="Times New Roman"/>
          <w:i w:val="0"/>
          <w:color w:val="auto"/>
          <w:sz w:val="24"/>
          <w:szCs w:val="24"/>
        </w:rPr>
        <w:t>Both the AD Biomarker Positive and Intermediate AD Biomarker groups have elevated NfL levels</w:t>
      </w:r>
      <w:r w:rsidR="00DC45D8">
        <w:rPr>
          <w:rFonts w:ascii="Times New Roman" w:hAnsi="Times New Roman" w:cs="Times New Roman"/>
          <w:i w:val="0"/>
          <w:color w:val="auto"/>
          <w:sz w:val="24"/>
          <w:szCs w:val="24"/>
        </w:rPr>
        <w:t xml:space="preserve"> (G)</w:t>
      </w:r>
      <w:r w:rsidR="005E19E8" w:rsidRPr="00DC45D8">
        <w:rPr>
          <w:rFonts w:ascii="Times New Roman" w:hAnsi="Times New Roman" w:cs="Times New Roman"/>
          <w:i w:val="0"/>
          <w:color w:val="auto"/>
          <w:sz w:val="24"/>
          <w:szCs w:val="24"/>
        </w:rPr>
        <w:t xml:space="preserve"> as compared to the AD Biomarker negative group.</w:t>
      </w:r>
    </w:p>
    <w:p w14:paraId="62838861" w14:textId="55230AAA" w:rsidR="002A314B" w:rsidRPr="00955927" w:rsidRDefault="000C54F4" w:rsidP="002D6CEF">
      <w:pPr>
        <w:pStyle w:val="Caption"/>
        <w:rPr>
          <w:rFonts w:ascii="Times New Roman" w:hAnsi="Times New Roman" w:cs="Times New Roman"/>
          <w:i w:val="0"/>
          <w:color w:val="auto"/>
          <w:sz w:val="24"/>
          <w:szCs w:val="24"/>
          <w:highlight w:val="yellow"/>
          <w:rPrChange w:id="1316" w:author="Wisch, Julie" w:date="2022-09-27T15:52:00Z">
            <w:rPr>
              <w:rFonts w:ascii="Times New Roman" w:hAnsi="Times New Roman" w:cs="Times New Roman"/>
              <w:i w:val="0"/>
              <w:color w:val="auto"/>
              <w:sz w:val="24"/>
              <w:szCs w:val="24"/>
            </w:rPr>
          </w:rPrChange>
        </w:rPr>
      </w:pPr>
      <w:bookmarkStart w:id="1317" w:name="_Ref85015211"/>
      <w:r w:rsidRPr="000C54F4">
        <w:rPr>
          <w:rFonts w:ascii="Times New Roman" w:hAnsi="Times New Roman" w:cs="Times New Roman"/>
          <w:i w:val="0"/>
          <w:color w:val="auto"/>
          <w:sz w:val="24"/>
          <w:szCs w:val="24"/>
        </w:rPr>
        <w:t xml:space="preserve"> </w:t>
      </w:r>
      <w:r w:rsidR="002D6CEF" w:rsidRPr="0046315E">
        <w:rPr>
          <w:rFonts w:ascii="Times New Roman" w:hAnsi="Times New Roman" w:cs="Times New Roman"/>
          <w:i w:val="0"/>
          <w:color w:val="auto"/>
          <w:sz w:val="24"/>
          <w:szCs w:val="24"/>
        </w:rPr>
        <w:t xml:space="preserve">Figure </w:t>
      </w:r>
      <w:r w:rsidR="002D6CEF" w:rsidRPr="0046315E">
        <w:rPr>
          <w:rFonts w:ascii="Times New Roman" w:hAnsi="Times New Roman" w:cs="Times New Roman"/>
          <w:i w:val="0"/>
          <w:color w:val="auto"/>
          <w:sz w:val="24"/>
          <w:szCs w:val="24"/>
        </w:rPr>
        <w:fldChar w:fldCharType="begin"/>
      </w:r>
      <w:r w:rsidR="002D6CEF" w:rsidRPr="00DC45D8">
        <w:rPr>
          <w:rFonts w:ascii="Times New Roman" w:hAnsi="Times New Roman" w:cs="Times New Roman"/>
          <w:i w:val="0"/>
          <w:color w:val="auto"/>
          <w:sz w:val="24"/>
          <w:szCs w:val="24"/>
        </w:rPr>
        <w:instrText xml:space="preserve"> SEQ Figure \* ARABIC </w:instrText>
      </w:r>
      <w:r w:rsidR="002D6CEF" w:rsidRPr="00DC45D8">
        <w:rPr>
          <w:rFonts w:ascii="Times New Roman" w:hAnsi="Times New Roman" w:cs="Times New Roman"/>
          <w:i w:val="0"/>
          <w:color w:val="auto"/>
          <w:sz w:val="24"/>
          <w:szCs w:val="24"/>
        </w:rPr>
        <w:fldChar w:fldCharType="separate"/>
      </w:r>
      <w:r w:rsidR="00B403F8" w:rsidRPr="00DC45D8">
        <w:rPr>
          <w:rFonts w:ascii="Times New Roman" w:hAnsi="Times New Roman" w:cs="Times New Roman"/>
          <w:i w:val="0"/>
          <w:noProof/>
          <w:color w:val="auto"/>
          <w:sz w:val="24"/>
          <w:szCs w:val="24"/>
        </w:rPr>
        <w:t>4</w:t>
      </w:r>
      <w:r w:rsidR="002D6CEF" w:rsidRPr="00DC45D8">
        <w:rPr>
          <w:rFonts w:ascii="Times New Roman" w:hAnsi="Times New Roman" w:cs="Times New Roman"/>
          <w:i w:val="0"/>
          <w:color w:val="auto"/>
          <w:sz w:val="24"/>
          <w:szCs w:val="24"/>
        </w:rPr>
        <w:fldChar w:fldCharType="end"/>
      </w:r>
      <w:bookmarkEnd w:id="1317"/>
      <w:r w:rsidR="002D6CEF" w:rsidRPr="0046315E">
        <w:rPr>
          <w:rFonts w:ascii="Times New Roman" w:hAnsi="Times New Roman" w:cs="Times New Roman"/>
          <w:i w:val="0"/>
          <w:color w:val="auto"/>
          <w:sz w:val="24"/>
          <w:szCs w:val="24"/>
        </w:rPr>
        <w:t xml:space="preserve">. </w:t>
      </w:r>
      <w:r w:rsidR="002A314B" w:rsidRPr="00DC45D8">
        <w:rPr>
          <w:rFonts w:ascii="Times New Roman" w:hAnsi="Times New Roman" w:cs="Times New Roman"/>
          <w:i w:val="0"/>
          <w:color w:val="auto"/>
          <w:sz w:val="24"/>
          <w:szCs w:val="24"/>
        </w:rPr>
        <w:t xml:space="preserve">Using the log-loss criterion, we identified </w:t>
      </w:r>
      <w:r w:rsidR="007F0947" w:rsidRPr="00DC45D8">
        <w:rPr>
          <w:rFonts w:ascii="Times New Roman" w:hAnsi="Times New Roman" w:cs="Times New Roman"/>
          <w:i w:val="0"/>
          <w:color w:val="auto"/>
          <w:sz w:val="24"/>
          <w:szCs w:val="24"/>
        </w:rPr>
        <w:t>ten</w:t>
      </w:r>
      <w:r w:rsidR="002A314B" w:rsidRPr="00DC45D8">
        <w:rPr>
          <w:rFonts w:ascii="Times New Roman" w:hAnsi="Times New Roman" w:cs="Times New Roman"/>
          <w:i w:val="0"/>
          <w:color w:val="auto"/>
          <w:sz w:val="24"/>
          <w:szCs w:val="24"/>
        </w:rPr>
        <w:t xml:space="preserve"> proteins that were most important for each </w:t>
      </w:r>
      <w:ins w:id="1318" w:author="Wisch, Julie" w:date="2022-09-28T10:07:00Z">
        <w:r w:rsidR="0046315E" w:rsidRPr="0046315E">
          <w:rPr>
            <w:rFonts w:ascii="Times New Roman" w:hAnsi="Times New Roman" w:cs="Times New Roman"/>
            <w:i w:val="0"/>
            <w:color w:val="auto"/>
            <w:sz w:val="24"/>
            <w:szCs w:val="24"/>
            <w:rPrChange w:id="1319" w:author="Wisch, Julie" w:date="2022-09-28T10:09:00Z">
              <w:rPr>
                <w:rFonts w:ascii="Times New Roman" w:hAnsi="Times New Roman" w:cs="Times New Roman"/>
                <w:i w:val="0"/>
                <w:color w:val="auto"/>
                <w:sz w:val="24"/>
                <w:szCs w:val="24"/>
                <w:highlight w:val="yellow"/>
              </w:rPr>
            </w:rPrChange>
          </w:rPr>
          <w:t xml:space="preserve">successful </w:t>
        </w:r>
      </w:ins>
      <w:r w:rsidR="002A314B" w:rsidRPr="0046315E">
        <w:rPr>
          <w:rFonts w:ascii="Times New Roman" w:hAnsi="Times New Roman" w:cs="Times New Roman"/>
          <w:i w:val="0"/>
          <w:color w:val="auto"/>
          <w:sz w:val="24"/>
          <w:szCs w:val="24"/>
        </w:rPr>
        <w:t>classification (</w:t>
      </w:r>
      <w:r w:rsidR="008A2FEF" w:rsidRPr="00DC45D8">
        <w:rPr>
          <w:rFonts w:ascii="Times New Roman" w:hAnsi="Times New Roman" w:cs="Times New Roman"/>
          <w:i w:val="0"/>
          <w:color w:val="auto"/>
          <w:sz w:val="24"/>
          <w:szCs w:val="24"/>
        </w:rPr>
        <w:t>Intermediate</w:t>
      </w:r>
      <w:r w:rsidR="002A314B" w:rsidRPr="00DC45D8">
        <w:rPr>
          <w:rFonts w:ascii="Times New Roman" w:hAnsi="Times New Roman" w:cs="Times New Roman"/>
          <w:i w:val="0"/>
          <w:color w:val="auto"/>
          <w:sz w:val="24"/>
          <w:szCs w:val="24"/>
        </w:rPr>
        <w:t xml:space="preserve"> vs. </w:t>
      </w:r>
      <w:r w:rsidR="008053F7" w:rsidRPr="00DC45D8">
        <w:rPr>
          <w:rFonts w:ascii="Times New Roman" w:hAnsi="Times New Roman" w:cs="Times New Roman"/>
          <w:i w:val="0"/>
          <w:color w:val="auto"/>
          <w:sz w:val="24"/>
          <w:szCs w:val="24"/>
        </w:rPr>
        <w:t>AD Biomarker Negative</w:t>
      </w:r>
      <w:r w:rsidR="00DC45D8">
        <w:rPr>
          <w:rFonts w:ascii="Times New Roman" w:hAnsi="Times New Roman" w:cs="Times New Roman"/>
          <w:i w:val="0"/>
          <w:color w:val="auto"/>
          <w:sz w:val="24"/>
          <w:szCs w:val="24"/>
        </w:rPr>
        <w:t xml:space="preserve"> (A)</w:t>
      </w:r>
      <w:r w:rsidR="002A314B" w:rsidRPr="00DC45D8">
        <w:rPr>
          <w:rFonts w:ascii="Times New Roman" w:hAnsi="Times New Roman" w:cs="Times New Roman"/>
          <w:i w:val="0"/>
          <w:color w:val="auto"/>
          <w:sz w:val="24"/>
          <w:szCs w:val="24"/>
        </w:rPr>
        <w:t xml:space="preserve">, </w:t>
      </w:r>
      <w:r w:rsidR="008053F7" w:rsidRPr="00DC45D8">
        <w:rPr>
          <w:rFonts w:ascii="Times New Roman" w:hAnsi="Times New Roman" w:cs="Times New Roman"/>
          <w:i w:val="0"/>
          <w:color w:val="auto"/>
          <w:sz w:val="24"/>
          <w:szCs w:val="24"/>
        </w:rPr>
        <w:t>AD Biomarker Positive</w:t>
      </w:r>
      <w:r w:rsidR="002A314B" w:rsidRPr="00DC45D8">
        <w:rPr>
          <w:rFonts w:ascii="Times New Roman" w:hAnsi="Times New Roman" w:cs="Times New Roman"/>
          <w:i w:val="0"/>
          <w:color w:val="auto"/>
          <w:sz w:val="24"/>
          <w:szCs w:val="24"/>
        </w:rPr>
        <w:t xml:space="preserve"> vs. </w:t>
      </w:r>
      <w:r w:rsidR="008053F7" w:rsidRPr="00DC45D8">
        <w:rPr>
          <w:rFonts w:ascii="Times New Roman" w:hAnsi="Times New Roman" w:cs="Times New Roman"/>
          <w:i w:val="0"/>
          <w:color w:val="auto"/>
          <w:sz w:val="24"/>
          <w:szCs w:val="24"/>
        </w:rPr>
        <w:t>AD Biomarker Negative</w:t>
      </w:r>
      <w:r w:rsidR="00DC45D8">
        <w:rPr>
          <w:rFonts w:ascii="Times New Roman" w:hAnsi="Times New Roman" w:cs="Times New Roman"/>
          <w:i w:val="0"/>
          <w:color w:val="auto"/>
          <w:sz w:val="24"/>
          <w:szCs w:val="24"/>
        </w:rPr>
        <w:t xml:space="preserve"> (C)</w:t>
      </w:r>
      <w:del w:id="1320" w:author="Wisch, Julie" w:date="2022-09-28T10:07:00Z">
        <w:r w:rsidR="002A314B" w:rsidRPr="00DC45D8" w:rsidDel="0046315E">
          <w:rPr>
            <w:rFonts w:ascii="Times New Roman" w:hAnsi="Times New Roman" w:cs="Times New Roman"/>
            <w:i w:val="0"/>
            <w:color w:val="auto"/>
            <w:sz w:val="24"/>
            <w:szCs w:val="24"/>
          </w:rPr>
          <w:delText xml:space="preserve">, </w:delText>
        </w:r>
        <w:r w:rsidR="008053F7" w:rsidRPr="00DC45D8" w:rsidDel="0046315E">
          <w:rPr>
            <w:rFonts w:ascii="Times New Roman" w:hAnsi="Times New Roman" w:cs="Times New Roman"/>
            <w:i w:val="0"/>
            <w:color w:val="auto"/>
            <w:sz w:val="24"/>
            <w:szCs w:val="24"/>
          </w:rPr>
          <w:delText>AD Biomarker Positive</w:delText>
        </w:r>
        <w:r w:rsidR="002A314B" w:rsidRPr="00DC45D8" w:rsidDel="0046315E">
          <w:rPr>
            <w:rFonts w:ascii="Times New Roman" w:hAnsi="Times New Roman" w:cs="Times New Roman"/>
            <w:i w:val="0"/>
            <w:color w:val="auto"/>
            <w:sz w:val="24"/>
            <w:szCs w:val="24"/>
          </w:rPr>
          <w:delText xml:space="preserve"> vs. </w:delText>
        </w:r>
        <w:r w:rsidR="008A2FEF" w:rsidRPr="00DC45D8" w:rsidDel="0046315E">
          <w:rPr>
            <w:rFonts w:ascii="Times New Roman" w:hAnsi="Times New Roman" w:cs="Times New Roman"/>
            <w:i w:val="0"/>
            <w:color w:val="auto"/>
            <w:sz w:val="24"/>
            <w:szCs w:val="24"/>
          </w:rPr>
          <w:delText>Intermediate</w:delText>
        </w:r>
        <w:r w:rsidR="00F53579" w:rsidRPr="00DC45D8" w:rsidDel="0046315E">
          <w:rPr>
            <w:rFonts w:ascii="Times New Roman" w:hAnsi="Times New Roman" w:cs="Times New Roman"/>
            <w:i w:val="0"/>
            <w:color w:val="auto"/>
            <w:sz w:val="24"/>
            <w:szCs w:val="24"/>
          </w:rPr>
          <w:delText xml:space="preserve"> AD Biomarkers</w:delText>
        </w:r>
      </w:del>
      <w:r w:rsidR="002A314B" w:rsidRPr="00DC45D8">
        <w:rPr>
          <w:rFonts w:ascii="Times New Roman" w:hAnsi="Times New Roman" w:cs="Times New Roman"/>
          <w:i w:val="0"/>
          <w:color w:val="auto"/>
          <w:sz w:val="24"/>
          <w:szCs w:val="24"/>
        </w:rPr>
        <w:t xml:space="preserve">). We then performed a literature review to classify the primary function of each protein as relating to </w:t>
      </w:r>
      <w:r w:rsidR="007F0947" w:rsidRPr="00DC45D8">
        <w:rPr>
          <w:rFonts w:ascii="Times New Roman" w:hAnsi="Times New Roman" w:cs="Times New Roman"/>
          <w:i w:val="0"/>
          <w:color w:val="auto"/>
          <w:sz w:val="24"/>
          <w:szCs w:val="24"/>
        </w:rPr>
        <w:t xml:space="preserve">either </w:t>
      </w:r>
      <w:r w:rsidR="002A314B" w:rsidRPr="00DC45D8">
        <w:rPr>
          <w:rFonts w:ascii="Times New Roman" w:hAnsi="Times New Roman" w:cs="Times New Roman"/>
          <w:i w:val="0"/>
          <w:color w:val="auto"/>
          <w:sz w:val="24"/>
          <w:szCs w:val="24"/>
        </w:rPr>
        <w:t xml:space="preserve">blood brain barrier </w:t>
      </w:r>
      <w:ins w:id="1321" w:author="Wisch, Julie" w:date="2022-09-28T10:01:00Z">
        <w:r w:rsidR="0046315E" w:rsidRPr="0046315E">
          <w:rPr>
            <w:rFonts w:ascii="Times New Roman" w:hAnsi="Times New Roman" w:cs="Times New Roman"/>
            <w:i w:val="0"/>
            <w:color w:val="auto"/>
            <w:sz w:val="24"/>
            <w:szCs w:val="24"/>
            <w:rPrChange w:id="1322" w:author="Wisch, Julie" w:date="2022-09-28T10:09:00Z">
              <w:rPr>
                <w:rFonts w:ascii="Times New Roman" w:hAnsi="Times New Roman" w:cs="Times New Roman"/>
                <w:i w:val="0"/>
                <w:color w:val="auto"/>
                <w:sz w:val="24"/>
                <w:szCs w:val="24"/>
                <w:highlight w:val="yellow"/>
              </w:rPr>
            </w:rPrChange>
          </w:rPr>
          <w:t xml:space="preserve">or vascular function </w:t>
        </w:r>
      </w:ins>
      <w:r w:rsidR="002A314B" w:rsidRPr="0046315E">
        <w:rPr>
          <w:rFonts w:ascii="Times New Roman" w:hAnsi="Times New Roman" w:cs="Times New Roman"/>
          <w:i w:val="0"/>
          <w:color w:val="auto"/>
          <w:sz w:val="24"/>
          <w:szCs w:val="24"/>
        </w:rPr>
        <w:t>(BBB</w:t>
      </w:r>
      <w:ins w:id="1323" w:author="Wisch, Julie" w:date="2022-09-28T10:02:00Z">
        <w:r w:rsidR="0046315E" w:rsidRPr="0046315E">
          <w:rPr>
            <w:rFonts w:ascii="Times New Roman" w:hAnsi="Times New Roman" w:cs="Times New Roman"/>
            <w:i w:val="0"/>
            <w:color w:val="auto"/>
            <w:sz w:val="24"/>
            <w:szCs w:val="24"/>
            <w:rPrChange w:id="1324" w:author="Wisch, Julie" w:date="2022-09-28T10:09:00Z">
              <w:rPr>
                <w:rFonts w:ascii="Times New Roman" w:hAnsi="Times New Roman" w:cs="Times New Roman"/>
                <w:i w:val="0"/>
                <w:color w:val="auto"/>
                <w:sz w:val="24"/>
                <w:szCs w:val="24"/>
                <w:highlight w:val="yellow"/>
              </w:rPr>
            </w:rPrChange>
          </w:rPr>
          <w:t>/Vascular</w:t>
        </w:r>
      </w:ins>
      <w:r w:rsidR="002A314B" w:rsidRPr="0046315E">
        <w:rPr>
          <w:rFonts w:ascii="Times New Roman" w:hAnsi="Times New Roman" w:cs="Times New Roman"/>
          <w:i w:val="0"/>
          <w:color w:val="auto"/>
          <w:sz w:val="24"/>
          <w:szCs w:val="24"/>
        </w:rPr>
        <w:t xml:space="preserve">), </w:t>
      </w:r>
      <w:del w:id="1325" w:author="Wisch, Julie" w:date="2022-09-28T10:02:00Z">
        <w:r w:rsidR="002A314B" w:rsidRPr="00DC45D8" w:rsidDel="0046315E">
          <w:rPr>
            <w:rFonts w:ascii="Times New Roman" w:hAnsi="Times New Roman" w:cs="Times New Roman"/>
            <w:i w:val="0"/>
            <w:color w:val="auto"/>
            <w:sz w:val="24"/>
            <w:szCs w:val="24"/>
          </w:rPr>
          <w:delText>cardiovascular disease (CVD), liver function (Liver), amyloid production and/or regulation (Amyloid)</w:delText>
        </w:r>
      </w:del>
      <w:ins w:id="1326" w:author="Wisch, Julie" w:date="2022-09-28T10:02:00Z">
        <w:r w:rsidR="0046315E" w:rsidRPr="0046315E">
          <w:rPr>
            <w:rFonts w:ascii="Times New Roman" w:hAnsi="Times New Roman" w:cs="Times New Roman"/>
            <w:i w:val="0"/>
            <w:color w:val="auto"/>
            <w:sz w:val="24"/>
            <w:szCs w:val="24"/>
            <w:rPrChange w:id="1327" w:author="Wisch, Julie" w:date="2022-09-28T10:09:00Z">
              <w:rPr>
                <w:rFonts w:ascii="Times New Roman" w:hAnsi="Times New Roman" w:cs="Times New Roman"/>
                <w:i w:val="0"/>
                <w:color w:val="auto"/>
                <w:sz w:val="24"/>
                <w:szCs w:val="24"/>
                <w:highlight w:val="yellow"/>
              </w:rPr>
            </w:rPrChange>
          </w:rPr>
          <w:t>immune function</w:t>
        </w:r>
      </w:ins>
      <w:r w:rsidR="002A314B" w:rsidRPr="0046315E">
        <w:rPr>
          <w:rFonts w:ascii="Times New Roman" w:hAnsi="Times New Roman" w:cs="Times New Roman"/>
          <w:i w:val="0"/>
          <w:color w:val="auto"/>
          <w:sz w:val="24"/>
          <w:szCs w:val="24"/>
        </w:rPr>
        <w:t>, inflammation, or neurodegenerati</w:t>
      </w:r>
      <w:r w:rsidR="002A314B" w:rsidRPr="00DC45D8">
        <w:rPr>
          <w:rFonts w:ascii="Times New Roman" w:hAnsi="Times New Roman" w:cs="Times New Roman"/>
          <w:i w:val="0"/>
          <w:color w:val="auto"/>
          <w:sz w:val="24"/>
          <w:szCs w:val="24"/>
        </w:rPr>
        <w:t>on.</w:t>
      </w:r>
      <w:r w:rsidR="00606B7F" w:rsidRPr="00DC45D8">
        <w:rPr>
          <w:rFonts w:ascii="Times New Roman" w:hAnsi="Times New Roman" w:cs="Times New Roman"/>
          <w:i w:val="0"/>
          <w:color w:val="auto"/>
          <w:sz w:val="24"/>
          <w:szCs w:val="24"/>
        </w:rPr>
        <w:t xml:space="preserve"> </w:t>
      </w:r>
      <w:ins w:id="1328" w:author="Wisch, Julie" w:date="2022-09-28T10:02:00Z">
        <w:r w:rsidR="0046315E" w:rsidRPr="0046315E">
          <w:rPr>
            <w:rFonts w:ascii="Times New Roman" w:hAnsi="Times New Roman" w:cs="Times New Roman"/>
            <w:i w:val="0"/>
            <w:color w:val="auto"/>
            <w:sz w:val="24"/>
            <w:szCs w:val="24"/>
            <w:rPrChange w:id="1329" w:author="Wisch, Julie" w:date="2022-09-28T10:09:00Z">
              <w:rPr>
                <w:rFonts w:ascii="Times New Roman" w:hAnsi="Times New Roman" w:cs="Times New Roman"/>
                <w:i w:val="0"/>
                <w:color w:val="auto"/>
                <w:sz w:val="24"/>
                <w:szCs w:val="24"/>
                <w:highlight w:val="yellow"/>
              </w:rPr>
            </w:rPrChange>
          </w:rPr>
          <w:t>The Intermediate</w:t>
        </w:r>
      </w:ins>
      <w:ins w:id="1330" w:author="Wisch, Julie" w:date="2022-09-28T10:07:00Z">
        <w:r w:rsidR="0046315E" w:rsidRPr="0046315E">
          <w:rPr>
            <w:rFonts w:ascii="Times New Roman" w:hAnsi="Times New Roman" w:cs="Times New Roman"/>
            <w:i w:val="0"/>
            <w:color w:val="auto"/>
            <w:sz w:val="24"/>
            <w:szCs w:val="24"/>
            <w:rPrChange w:id="1331" w:author="Wisch, Julie" w:date="2022-09-28T10:09:00Z">
              <w:rPr>
                <w:rFonts w:ascii="Times New Roman" w:hAnsi="Times New Roman" w:cs="Times New Roman"/>
                <w:i w:val="0"/>
                <w:color w:val="auto"/>
                <w:sz w:val="24"/>
                <w:szCs w:val="24"/>
                <w:highlight w:val="yellow"/>
              </w:rPr>
            </w:rPrChange>
          </w:rPr>
          <w:t xml:space="preserve"> AD Biomarkers cohort was distinguished from the AD Biomarker Negative cohort using primarily markers of neurodegeneration, BBB/Vascular function and immune function</w:t>
        </w:r>
      </w:ins>
      <w:r w:rsidR="00DC45D8">
        <w:rPr>
          <w:rFonts w:ascii="Times New Roman" w:hAnsi="Times New Roman" w:cs="Times New Roman"/>
          <w:i w:val="0"/>
          <w:color w:val="auto"/>
          <w:sz w:val="24"/>
          <w:szCs w:val="24"/>
        </w:rPr>
        <w:t xml:space="preserve"> (D)</w:t>
      </w:r>
      <w:ins w:id="1332" w:author="Wisch, Julie" w:date="2022-09-28T10:07:00Z">
        <w:r w:rsidR="0046315E" w:rsidRPr="0046315E">
          <w:rPr>
            <w:rFonts w:ascii="Times New Roman" w:hAnsi="Times New Roman" w:cs="Times New Roman"/>
            <w:i w:val="0"/>
            <w:color w:val="auto"/>
            <w:sz w:val="24"/>
            <w:szCs w:val="24"/>
            <w:rPrChange w:id="1333" w:author="Wisch, Julie" w:date="2022-09-28T10:09:00Z">
              <w:rPr>
                <w:rFonts w:ascii="Times New Roman" w:hAnsi="Times New Roman" w:cs="Times New Roman"/>
                <w:i w:val="0"/>
                <w:color w:val="auto"/>
                <w:sz w:val="24"/>
                <w:szCs w:val="24"/>
                <w:highlight w:val="yellow"/>
              </w:rPr>
            </w:rPrChange>
          </w:rPr>
          <w:t xml:space="preserve">; </w:t>
        </w:r>
      </w:ins>
      <w:ins w:id="1334" w:author="Wisch, Julie" w:date="2022-09-28T10:08:00Z">
        <w:r w:rsidR="0046315E" w:rsidRPr="0046315E">
          <w:rPr>
            <w:rFonts w:ascii="Times New Roman" w:hAnsi="Times New Roman" w:cs="Times New Roman"/>
            <w:i w:val="0"/>
            <w:color w:val="auto"/>
            <w:sz w:val="24"/>
            <w:szCs w:val="24"/>
            <w:rPrChange w:id="1335" w:author="Wisch, Julie" w:date="2022-09-28T10:09:00Z">
              <w:rPr>
                <w:rFonts w:ascii="Times New Roman" w:hAnsi="Times New Roman" w:cs="Times New Roman"/>
                <w:i w:val="0"/>
                <w:color w:val="auto"/>
                <w:sz w:val="24"/>
                <w:szCs w:val="24"/>
                <w:highlight w:val="yellow"/>
              </w:rPr>
            </w:rPrChange>
          </w:rPr>
          <w:t>The AD Biomarker Positive cohort was distinguished from the AD Biomarker Negative cohort using primarily markers of neurodegeneration, BBB/vascular function, inflammation and immune function</w:t>
        </w:r>
      </w:ins>
      <w:r w:rsidR="00DC45D8">
        <w:rPr>
          <w:rFonts w:ascii="Times New Roman" w:hAnsi="Times New Roman" w:cs="Times New Roman"/>
          <w:i w:val="0"/>
          <w:color w:val="auto"/>
          <w:sz w:val="24"/>
          <w:szCs w:val="24"/>
        </w:rPr>
        <w:t xml:space="preserve"> (E)</w:t>
      </w:r>
      <w:ins w:id="1336" w:author="Wisch, Julie" w:date="2022-09-28T10:08:00Z">
        <w:r w:rsidR="0046315E" w:rsidRPr="0046315E">
          <w:rPr>
            <w:rFonts w:ascii="Times New Roman" w:hAnsi="Times New Roman" w:cs="Times New Roman"/>
            <w:i w:val="0"/>
            <w:color w:val="auto"/>
            <w:sz w:val="24"/>
            <w:szCs w:val="24"/>
            <w:rPrChange w:id="1337" w:author="Wisch, Julie" w:date="2022-09-28T10:09:00Z">
              <w:rPr>
                <w:rFonts w:ascii="Times New Roman" w:hAnsi="Times New Roman" w:cs="Times New Roman"/>
                <w:i w:val="0"/>
                <w:color w:val="auto"/>
                <w:sz w:val="24"/>
                <w:szCs w:val="24"/>
                <w:highlight w:val="yellow"/>
              </w:rPr>
            </w:rPrChange>
          </w:rPr>
          <w:t>.</w:t>
        </w:r>
      </w:ins>
      <w:del w:id="1338" w:author="Wisch, Julie" w:date="2022-09-28T10:02:00Z">
        <w:r w:rsidR="00606B7F" w:rsidRPr="0046315E" w:rsidDel="0046315E">
          <w:rPr>
            <w:rFonts w:ascii="Times New Roman" w:hAnsi="Times New Roman" w:cs="Times New Roman"/>
            <w:i w:val="0"/>
            <w:color w:val="auto"/>
            <w:sz w:val="24"/>
            <w:szCs w:val="24"/>
          </w:rPr>
          <w:delText xml:space="preserve">Following the line from the listed protein to the classification allows </w:delText>
        </w:r>
        <w:r w:rsidR="007F0947" w:rsidRPr="00DC45D8" w:rsidDel="0046315E">
          <w:rPr>
            <w:rFonts w:ascii="Times New Roman" w:hAnsi="Times New Roman" w:cs="Times New Roman"/>
            <w:i w:val="0"/>
            <w:color w:val="auto"/>
            <w:sz w:val="24"/>
            <w:szCs w:val="24"/>
          </w:rPr>
          <w:delText xml:space="preserve">the </w:delText>
        </w:r>
        <w:r w:rsidR="00606B7F" w:rsidRPr="00DC45D8" w:rsidDel="0046315E">
          <w:rPr>
            <w:rFonts w:ascii="Times New Roman" w:hAnsi="Times New Roman" w:cs="Times New Roman"/>
            <w:i w:val="0"/>
            <w:color w:val="auto"/>
            <w:sz w:val="24"/>
            <w:szCs w:val="24"/>
          </w:rPr>
          <w:delText xml:space="preserve">reader to see which proteins associate with which classification model. For example, the largest number of </w:delText>
        </w:r>
        <w:r w:rsidR="00606B7F" w:rsidRPr="00DC45D8" w:rsidDel="0046315E">
          <w:rPr>
            <w:rFonts w:ascii="Times New Roman" w:hAnsi="Times New Roman" w:cs="Times New Roman"/>
            <w:i w:val="0"/>
            <w:color w:val="auto"/>
            <w:sz w:val="24"/>
            <w:szCs w:val="24"/>
          </w:rPr>
          <w:lastRenderedPageBreak/>
          <w:delText xml:space="preserve">BBB-related proteins </w:delText>
        </w:r>
        <w:r w:rsidR="001D0E26" w:rsidRPr="00DC45D8" w:rsidDel="0046315E">
          <w:rPr>
            <w:rFonts w:ascii="Times New Roman" w:hAnsi="Times New Roman" w:cs="Times New Roman"/>
            <w:i w:val="0"/>
            <w:color w:val="auto"/>
            <w:sz w:val="24"/>
            <w:szCs w:val="24"/>
          </w:rPr>
          <w:delText xml:space="preserve">helped discriminate </w:delText>
        </w:r>
        <w:r w:rsidR="008053F7" w:rsidRPr="00DC45D8" w:rsidDel="0046315E">
          <w:rPr>
            <w:rFonts w:ascii="Times New Roman" w:hAnsi="Times New Roman" w:cs="Times New Roman"/>
            <w:i w:val="0"/>
            <w:color w:val="auto"/>
            <w:sz w:val="24"/>
            <w:szCs w:val="24"/>
          </w:rPr>
          <w:delText>AD Biomarker Positive</w:delText>
        </w:r>
        <w:r w:rsidR="00606B7F" w:rsidRPr="00DC45D8" w:rsidDel="0046315E">
          <w:rPr>
            <w:rFonts w:ascii="Times New Roman" w:hAnsi="Times New Roman" w:cs="Times New Roman"/>
            <w:i w:val="0"/>
            <w:color w:val="auto"/>
            <w:sz w:val="24"/>
            <w:szCs w:val="24"/>
          </w:rPr>
          <w:delText xml:space="preserve"> vs. </w:delText>
        </w:r>
        <w:r w:rsidR="008A2FEF" w:rsidRPr="00DC45D8" w:rsidDel="0046315E">
          <w:rPr>
            <w:rFonts w:ascii="Times New Roman" w:hAnsi="Times New Roman" w:cs="Times New Roman"/>
            <w:i w:val="0"/>
            <w:color w:val="auto"/>
            <w:sz w:val="24"/>
            <w:szCs w:val="24"/>
          </w:rPr>
          <w:delText>Intermediate</w:delText>
        </w:r>
        <w:r w:rsidR="00F53579" w:rsidRPr="00DC45D8" w:rsidDel="0046315E">
          <w:rPr>
            <w:rFonts w:ascii="Times New Roman" w:hAnsi="Times New Roman" w:cs="Times New Roman"/>
            <w:i w:val="0"/>
            <w:color w:val="auto"/>
            <w:sz w:val="24"/>
            <w:szCs w:val="24"/>
          </w:rPr>
          <w:delText xml:space="preserve"> AD Biomarkers</w:delText>
        </w:r>
        <w:r w:rsidR="00606B7F" w:rsidRPr="00E571DE" w:rsidDel="0046315E">
          <w:rPr>
            <w:rFonts w:ascii="Times New Roman" w:hAnsi="Times New Roman" w:cs="Times New Roman"/>
            <w:i w:val="0"/>
            <w:color w:val="auto"/>
            <w:sz w:val="24"/>
            <w:szCs w:val="24"/>
          </w:rPr>
          <w:delText xml:space="preserve"> </w:delText>
        </w:r>
        <w:r w:rsidR="001D0E26" w:rsidRPr="00CA1697" w:rsidDel="0046315E">
          <w:rPr>
            <w:rFonts w:ascii="Times New Roman" w:hAnsi="Times New Roman" w:cs="Times New Roman"/>
            <w:i w:val="0"/>
            <w:color w:val="auto"/>
            <w:sz w:val="24"/>
            <w:szCs w:val="24"/>
          </w:rPr>
          <w:delText>individuals</w:delText>
        </w:r>
        <w:r w:rsidR="00606B7F" w:rsidRPr="008F522E" w:rsidDel="0046315E">
          <w:rPr>
            <w:rFonts w:ascii="Times New Roman" w:hAnsi="Times New Roman" w:cs="Times New Roman"/>
            <w:i w:val="0"/>
            <w:color w:val="auto"/>
            <w:sz w:val="24"/>
            <w:szCs w:val="24"/>
          </w:rPr>
          <w:delText xml:space="preserve">. This can be detected by following the lines from plgR, Nidogen-2, and </w:delText>
        </w:r>
        <w:r w:rsidR="003E7404" w:rsidRPr="002D2904" w:rsidDel="0046315E">
          <w:rPr>
            <w:rFonts w:ascii="Times New Roman" w:hAnsi="Times New Roman" w:cs="Times New Roman"/>
            <w:i w:val="0"/>
            <w:color w:val="auto"/>
            <w:sz w:val="24"/>
            <w:szCs w:val="24"/>
          </w:rPr>
          <w:delText>Angiogenin</w:delText>
        </w:r>
        <w:r w:rsidR="00606B7F" w:rsidRPr="002D2904" w:rsidDel="0046315E">
          <w:rPr>
            <w:rFonts w:ascii="Times New Roman" w:hAnsi="Times New Roman" w:cs="Times New Roman"/>
            <w:i w:val="0"/>
            <w:color w:val="auto"/>
            <w:sz w:val="24"/>
            <w:szCs w:val="24"/>
          </w:rPr>
          <w:delText xml:space="preserve"> connecting the green portion of the protein section to the teal portion of the classification section.</w:delText>
        </w:r>
      </w:del>
    </w:p>
    <w:p w14:paraId="2007873E" w14:textId="1A438B64" w:rsidR="006C6D42" w:rsidRPr="00955927" w:rsidRDefault="006C6D42">
      <w:pPr>
        <w:rPr>
          <w:rFonts w:ascii="Times New Roman" w:hAnsi="Times New Roman" w:cs="Times New Roman"/>
          <w:sz w:val="24"/>
          <w:szCs w:val="24"/>
          <w:highlight w:val="yellow"/>
          <w:rPrChange w:id="1339" w:author="Wisch, Julie" w:date="2022-09-27T15:52:00Z">
            <w:rPr>
              <w:rFonts w:ascii="Times New Roman" w:hAnsi="Times New Roman" w:cs="Times New Roman"/>
              <w:sz w:val="24"/>
              <w:szCs w:val="24"/>
            </w:rPr>
          </w:rPrChange>
        </w:rPr>
      </w:pPr>
    </w:p>
    <w:p w14:paraId="231FD0C3" w14:textId="06810E20" w:rsidR="005A7BC8" w:rsidRPr="002D2904" w:rsidRDefault="006C6D42" w:rsidP="006C6D42">
      <w:pPr>
        <w:rPr>
          <w:rFonts w:ascii="Times New Roman" w:hAnsi="Times New Roman" w:cs="Times New Roman"/>
          <w:sz w:val="24"/>
          <w:szCs w:val="24"/>
        </w:rPr>
      </w:pPr>
      <w:r w:rsidRPr="00502DD8">
        <w:rPr>
          <w:rFonts w:ascii="Times New Roman" w:hAnsi="Times New Roman" w:cs="Times New Roman"/>
          <w:sz w:val="24"/>
          <w:szCs w:val="24"/>
        </w:rPr>
        <w:t>SUPPLEMENTAL MATERIALS</w:t>
      </w:r>
    </w:p>
    <w:p w14:paraId="231AD604" w14:textId="583D4DF8" w:rsidR="002B15EC" w:rsidRPr="00900B3E" w:rsidRDefault="000C54F4" w:rsidP="005A7BC8">
      <w:pPr>
        <w:rPr>
          <w:rFonts w:ascii="Times New Roman" w:hAnsi="Times New Roman" w:cs="Times New Roman"/>
          <w:sz w:val="24"/>
          <w:szCs w:val="24"/>
        </w:rPr>
      </w:pPr>
      <w:r w:rsidRPr="002D2904">
        <w:rPr>
          <w:rFonts w:ascii="Times New Roman" w:hAnsi="Times New Roman" w:cs="Times New Roman"/>
          <w:sz w:val="24"/>
          <w:szCs w:val="24"/>
        </w:rPr>
        <w:t>Supplemental Materials are provided in a separate PDF.</w:t>
      </w:r>
    </w:p>
    <w:sectPr w:rsidR="002B15EC" w:rsidRPr="00900B3E" w:rsidSect="00FB05D6">
      <w:pgSz w:w="12240" w:h="15840"/>
      <w:pgMar w:top="1440" w:right="1440" w:bottom="1440" w:left="1440" w:header="720" w:footer="720" w:gutter="0"/>
      <w:lnNumType w:countBy="1" w:restart="continuous"/>
      <w:cols w:space="720"/>
      <w:docGrid w:linePitch="360"/>
      <w:sectPrChange w:id="1340" w:author="Wisch, Julie" w:date="2022-09-28T14:48:00Z">
        <w:sectPr w:rsidR="002B15EC" w:rsidRPr="00900B3E" w:rsidSect="00FB05D6">
          <w:pgMar w:top="1440" w:right="1440" w:bottom="1440" w:left="1440" w:header="720" w:footer="720" w:gutter="0"/>
          <w:lnNumType w:countBy="0" w:restart="newPage"/>
        </w:sectPr>
      </w:sectPrChang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D179" w16cex:dateUtc="2022-01-01T00:59:00Z"/>
  <w16cex:commentExtensible w16cex:durableId="2579D200" w16cex:dateUtc="2022-01-01T01:01:00Z"/>
  <w16cex:commentExtensible w16cex:durableId="2579D25C" w16cex:dateUtc="2022-01-01T01:02:00Z"/>
  <w16cex:commentExtensible w16cex:durableId="2565790F" w16cex:dateUtc="2021-10-07T20:40:00Z"/>
  <w16cex:commentExtensible w16cex:durableId="2576B473" w16cex:dateUtc="2021-12-21T19:02:00Z"/>
  <w16cex:commentExtensible w16cex:durableId="2576B474" w16cex:dateUtc="2021-12-21T21:01:00Z"/>
  <w16cex:commentExtensible w16cex:durableId="2576B475" w16cex:dateUtc="2021-12-21T19:30:00Z"/>
  <w16cex:commentExtensible w16cex:durableId="257EC648" w16cex:dateUtc="2022-01-04T19:12:00Z"/>
  <w16cex:commentExtensible w16cex:durableId="2576B476" w16cex:dateUtc="2021-12-21T19:03:00Z"/>
  <w16cex:commentExtensible w16cex:durableId="257EC9F5" w16cex:dateUtc="2022-01-04T19:28:00Z"/>
  <w16cex:commentExtensible w16cex:durableId="257ECA33" w16cex:dateUtc="2022-01-04T19:29:00Z"/>
  <w16cex:commentExtensible w16cex:durableId="254204ED" w16cex:dateUtc="2021-11-19T17:11:00Z"/>
  <w16cex:commentExtensible w16cex:durableId="25657911" w16cex:dateUtc="2021-12-01T20:44:00Z"/>
  <w16cex:commentExtensible w16cex:durableId="256579E2" w16cex:dateUtc="2021-12-16T14:40:00Z"/>
  <w16cex:commentExtensible w16cex:durableId="257ECAE3" w16cex:dateUtc="2022-01-04T19:32:00Z"/>
  <w16cex:commentExtensible w16cex:durableId="257ECAA2" w16cex:dateUtc="2022-01-04T19:31:00Z"/>
  <w16cex:commentExtensible w16cex:durableId="25657A1D" w16cex:dateUtc="2021-12-16T14:41:00Z"/>
  <w16cex:commentExtensible w16cex:durableId="257ECAFD" w16cex:dateUtc="2022-01-04T19:32:00Z"/>
  <w16cex:commentExtensible w16cex:durableId="25657A38" w16cex:dateUtc="2021-12-16T14:41:00Z"/>
  <w16cex:commentExtensible w16cex:durableId="25657A46" w16cex:dateUtc="2021-12-16T14:41:00Z"/>
  <w16cex:commentExtensible w16cex:durableId="2576B47D" w16cex:dateUtc="2021-12-16T20:13:00Z"/>
  <w16cex:commentExtensible w16cex:durableId="257ECB05" w16cex:dateUtc="2022-01-04T19:32:00Z"/>
  <w16cex:commentExtensible w16cex:durableId="2576B47E" w16cex:dateUtc="2021-12-16T20:11:00Z"/>
  <w16cex:commentExtensible w16cex:durableId="25657A71" w16cex:dateUtc="2021-12-16T14:42:00Z"/>
  <w16cex:commentExtensible w16cex:durableId="25657AA2" w16cex:dateUtc="2021-12-16T14:43:00Z"/>
  <w16cex:commentExtensible w16cex:durableId="2576B481" w16cex:dateUtc="2021-12-21T20:48:00Z"/>
  <w16cex:commentExtensible w16cex:durableId="25657B3A" w16cex:dateUtc="2021-12-16T14:45:00Z"/>
  <w16cex:commentExtensible w16cex:durableId="2576B483" w16cex:dateUtc="2021-12-29T16:00:00Z"/>
  <w16cex:commentExtensible w16cex:durableId="25657B4D" w16cex:dateUtc="2021-12-16T14:46:00Z"/>
  <w16cex:commentExtensible w16cex:durableId="2576B485" w16cex:dateUtc="2021-12-21T20:46:00Z"/>
  <w16cex:commentExtensible w16cex:durableId="2576B486" w16cex:dateUtc="2021-12-29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45E0A" w16cid:durableId="2579D179"/>
  <w16cid:commentId w16cid:paraId="0096067E" w16cid:durableId="2579D200"/>
  <w16cid:commentId w16cid:paraId="1B23B03A" w16cid:durableId="2579D25C"/>
  <w16cid:commentId w16cid:paraId="16091F49" w16cid:durableId="2565790F"/>
  <w16cid:commentId w16cid:paraId="12D5CDBE" w16cid:durableId="2576B473"/>
  <w16cid:commentId w16cid:paraId="612D5E16" w16cid:durableId="2576B474"/>
  <w16cid:commentId w16cid:paraId="11B930D0" w16cid:durableId="2576B475"/>
  <w16cid:commentId w16cid:paraId="4E9AA16F" w16cid:durableId="257EC648"/>
  <w16cid:commentId w16cid:paraId="3E5CE41C" w16cid:durableId="2576B476"/>
  <w16cid:commentId w16cid:paraId="52CDBC0B" w16cid:durableId="257EC9F5"/>
  <w16cid:commentId w16cid:paraId="1AF573C7" w16cid:durableId="257ECA33"/>
  <w16cid:commentId w16cid:paraId="3DB9812D" w16cid:durableId="254204ED"/>
  <w16cid:commentId w16cid:paraId="35E3FFE5" w16cid:durableId="25657911"/>
  <w16cid:commentId w16cid:paraId="0E334FEB" w16cid:durableId="256579E2"/>
  <w16cid:commentId w16cid:paraId="403A9D7D" w16cid:durableId="257ECAE3"/>
  <w16cid:commentId w16cid:paraId="6E126515" w16cid:durableId="257ECAA2"/>
  <w16cid:commentId w16cid:paraId="06785C04" w16cid:durableId="25657A1D"/>
  <w16cid:commentId w16cid:paraId="5DBC9E0F" w16cid:durableId="257ECAFD"/>
  <w16cid:commentId w16cid:paraId="17EB48AB" w16cid:durableId="25657A38"/>
  <w16cid:commentId w16cid:paraId="7FED8F7F" w16cid:durableId="25657A46"/>
  <w16cid:commentId w16cid:paraId="6ED0F11B" w16cid:durableId="2576B47D"/>
  <w16cid:commentId w16cid:paraId="76F2069C" w16cid:durableId="257ECB05"/>
  <w16cid:commentId w16cid:paraId="6714326D" w16cid:durableId="2576B47E"/>
  <w16cid:commentId w16cid:paraId="3150311C" w16cid:durableId="25657A71"/>
  <w16cid:commentId w16cid:paraId="773E1981" w16cid:durableId="25657AA2"/>
  <w16cid:commentId w16cid:paraId="1051A87A" w16cid:durableId="2576B481"/>
  <w16cid:commentId w16cid:paraId="2C45C3A1" w16cid:durableId="25657B3A"/>
  <w16cid:commentId w16cid:paraId="1C176552" w16cid:durableId="2576B483"/>
  <w16cid:commentId w16cid:paraId="2827740F" w16cid:durableId="25657B4D"/>
  <w16cid:commentId w16cid:paraId="6A359E9D" w16cid:durableId="2576B485"/>
  <w16cid:commentId w16cid:paraId="4E2A57C9" w16cid:durableId="2576B4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A9F32" w14:textId="77777777" w:rsidR="00F7213A" w:rsidRDefault="00F7213A" w:rsidP="006A3597">
      <w:pPr>
        <w:spacing w:after="0" w:line="240" w:lineRule="auto"/>
      </w:pPr>
      <w:r>
        <w:separator/>
      </w:r>
    </w:p>
  </w:endnote>
  <w:endnote w:type="continuationSeparator" w:id="0">
    <w:p w14:paraId="7BAF15E3" w14:textId="77777777" w:rsidR="00F7213A" w:rsidRDefault="00F7213A" w:rsidP="006A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7BD16" w14:textId="77777777" w:rsidR="00F7213A" w:rsidRDefault="00F7213A" w:rsidP="006A3597">
      <w:pPr>
        <w:spacing w:after="0" w:line="240" w:lineRule="auto"/>
      </w:pPr>
      <w:r>
        <w:separator/>
      </w:r>
    </w:p>
  </w:footnote>
  <w:footnote w:type="continuationSeparator" w:id="0">
    <w:p w14:paraId="673BC7ED" w14:textId="77777777" w:rsidR="00F7213A" w:rsidRDefault="00F7213A" w:rsidP="006A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692"/>
    <w:multiLevelType w:val="hybridMultilevel"/>
    <w:tmpl w:val="DAB27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D66117"/>
    <w:multiLevelType w:val="hybridMultilevel"/>
    <w:tmpl w:val="01CC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F63"/>
    <w:multiLevelType w:val="hybridMultilevel"/>
    <w:tmpl w:val="C84ECD76"/>
    <w:lvl w:ilvl="0" w:tplc="68726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DB2"/>
    <w:multiLevelType w:val="hybridMultilevel"/>
    <w:tmpl w:val="FDF09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D0C36"/>
    <w:multiLevelType w:val="multilevel"/>
    <w:tmpl w:val="4F20F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4592DDC"/>
    <w:multiLevelType w:val="hybridMultilevel"/>
    <w:tmpl w:val="1944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91FFB"/>
    <w:multiLevelType w:val="hybridMultilevel"/>
    <w:tmpl w:val="47BC6566"/>
    <w:lvl w:ilvl="0" w:tplc="5A56E68A">
      <w:start w:val="1"/>
      <w:numFmt w:val="bullet"/>
      <w:lvlText w:val="•"/>
      <w:lvlJc w:val="left"/>
      <w:pPr>
        <w:tabs>
          <w:tab w:val="num" w:pos="720"/>
        </w:tabs>
        <w:ind w:left="720" w:hanging="360"/>
      </w:pPr>
      <w:rPr>
        <w:rFonts w:ascii="Arial" w:hAnsi="Arial" w:hint="default"/>
      </w:rPr>
    </w:lvl>
    <w:lvl w:ilvl="1" w:tplc="C6CCFAEE" w:tentative="1">
      <w:start w:val="1"/>
      <w:numFmt w:val="bullet"/>
      <w:lvlText w:val="•"/>
      <w:lvlJc w:val="left"/>
      <w:pPr>
        <w:tabs>
          <w:tab w:val="num" w:pos="1440"/>
        </w:tabs>
        <w:ind w:left="1440" w:hanging="360"/>
      </w:pPr>
      <w:rPr>
        <w:rFonts w:ascii="Arial" w:hAnsi="Arial" w:hint="default"/>
      </w:rPr>
    </w:lvl>
    <w:lvl w:ilvl="2" w:tplc="1D8008A4" w:tentative="1">
      <w:start w:val="1"/>
      <w:numFmt w:val="bullet"/>
      <w:lvlText w:val="•"/>
      <w:lvlJc w:val="left"/>
      <w:pPr>
        <w:tabs>
          <w:tab w:val="num" w:pos="2160"/>
        </w:tabs>
        <w:ind w:left="2160" w:hanging="360"/>
      </w:pPr>
      <w:rPr>
        <w:rFonts w:ascii="Arial" w:hAnsi="Arial" w:hint="default"/>
      </w:rPr>
    </w:lvl>
    <w:lvl w:ilvl="3" w:tplc="C180D4FE" w:tentative="1">
      <w:start w:val="1"/>
      <w:numFmt w:val="bullet"/>
      <w:lvlText w:val="•"/>
      <w:lvlJc w:val="left"/>
      <w:pPr>
        <w:tabs>
          <w:tab w:val="num" w:pos="2880"/>
        </w:tabs>
        <w:ind w:left="2880" w:hanging="360"/>
      </w:pPr>
      <w:rPr>
        <w:rFonts w:ascii="Arial" w:hAnsi="Arial" w:hint="default"/>
      </w:rPr>
    </w:lvl>
    <w:lvl w:ilvl="4" w:tplc="CE6CB77C" w:tentative="1">
      <w:start w:val="1"/>
      <w:numFmt w:val="bullet"/>
      <w:lvlText w:val="•"/>
      <w:lvlJc w:val="left"/>
      <w:pPr>
        <w:tabs>
          <w:tab w:val="num" w:pos="3600"/>
        </w:tabs>
        <w:ind w:left="3600" w:hanging="360"/>
      </w:pPr>
      <w:rPr>
        <w:rFonts w:ascii="Arial" w:hAnsi="Arial" w:hint="default"/>
      </w:rPr>
    </w:lvl>
    <w:lvl w:ilvl="5" w:tplc="8CE49B46" w:tentative="1">
      <w:start w:val="1"/>
      <w:numFmt w:val="bullet"/>
      <w:lvlText w:val="•"/>
      <w:lvlJc w:val="left"/>
      <w:pPr>
        <w:tabs>
          <w:tab w:val="num" w:pos="4320"/>
        </w:tabs>
        <w:ind w:left="4320" w:hanging="360"/>
      </w:pPr>
      <w:rPr>
        <w:rFonts w:ascii="Arial" w:hAnsi="Arial" w:hint="default"/>
      </w:rPr>
    </w:lvl>
    <w:lvl w:ilvl="6" w:tplc="60BA4BEE" w:tentative="1">
      <w:start w:val="1"/>
      <w:numFmt w:val="bullet"/>
      <w:lvlText w:val="•"/>
      <w:lvlJc w:val="left"/>
      <w:pPr>
        <w:tabs>
          <w:tab w:val="num" w:pos="5040"/>
        </w:tabs>
        <w:ind w:left="5040" w:hanging="360"/>
      </w:pPr>
      <w:rPr>
        <w:rFonts w:ascii="Arial" w:hAnsi="Arial" w:hint="default"/>
      </w:rPr>
    </w:lvl>
    <w:lvl w:ilvl="7" w:tplc="56F0C3BA" w:tentative="1">
      <w:start w:val="1"/>
      <w:numFmt w:val="bullet"/>
      <w:lvlText w:val="•"/>
      <w:lvlJc w:val="left"/>
      <w:pPr>
        <w:tabs>
          <w:tab w:val="num" w:pos="5760"/>
        </w:tabs>
        <w:ind w:left="5760" w:hanging="360"/>
      </w:pPr>
      <w:rPr>
        <w:rFonts w:ascii="Arial" w:hAnsi="Arial" w:hint="default"/>
      </w:rPr>
    </w:lvl>
    <w:lvl w:ilvl="8" w:tplc="3138B8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300D48"/>
    <w:multiLevelType w:val="hybridMultilevel"/>
    <w:tmpl w:val="A05ED238"/>
    <w:lvl w:ilvl="0" w:tplc="455689A6">
      <w:start w:val="1"/>
      <w:numFmt w:val="decimal"/>
      <w:lvlText w:val="%1"/>
      <w:lvlJc w:val="left"/>
      <w:pPr>
        <w:ind w:left="1800" w:hanging="360"/>
      </w:pPr>
      <w:rPr>
        <w:rFonts w:hint="default"/>
        <w:vertAlign w:val="superscrip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1211F1"/>
    <w:multiLevelType w:val="hybridMultilevel"/>
    <w:tmpl w:val="0FB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A7FF0"/>
    <w:multiLevelType w:val="hybridMultilevel"/>
    <w:tmpl w:val="FBE0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45F1A"/>
    <w:multiLevelType w:val="hybridMultilevel"/>
    <w:tmpl w:val="53E2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2"/>
  </w:num>
  <w:num w:numId="5">
    <w:abstractNumId w:val="4"/>
  </w:num>
  <w:num w:numId="6">
    <w:abstractNumId w:val="8"/>
  </w:num>
  <w:num w:numId="7">
    <w:abstractNumId w:val="3"/>
  </w:num>
  <w:num w:numId="8">
    <w:abstractNumId w:val="1"/>
  </w:num>
  <w:num w:numId="9">
    <w:abstractNumId w:val="5"/>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sch, Julie">
    <w15:presenceInfo w15:providerId="None" w15:userId="Wisch, Ju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_tradnl" w:vendorID="64" w:dllVersion="131078" w:nlCheck="1" w:checkStyle="0"/>
  <w:activeWritingStyle w:appName="MSWord" w:lang="es-E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8A"/>
    <w:rsid w:val="000006E3"/>
    <w:rsid w:val="00000EDA"/>
    <w:rsid w:val="00001EEB"/>
    <w:rsid w:val="00004587"/>
    <w:rsid w:val="00005220"/>
    <w:rsid w:val="00006CBA"/>
    <w:rsid w:val="0001068B"/>
    <w:rsid w:val="00015E3B"/>
    <w:rsid w:val="00016C7E"/>
    <w:rsid w:val="0002028D"/>
    <w:rsid w:val="0002062A"/>
    <w:rsid w:val="00024685"/>
    <w:rsid w:val="00035AD4"/>
    <w:rsid w:val="000366B5"/>
    <w:rsid w:val="000367AB"/>
    <w:rsid w:val="00041C64"/>
    <w:rsid w:val="00042307"/>
    <w:rsid w:val="00042324"/>
    <w:rsid w:val="000427A0"/>
    <w:rsid w:val="0004686A"/>
    <w:rsid w:val="00050A7C"/>
    <w:rsid w:val="000542F8"/>
    <w:rsid w:val="000564A8"/>
    <w:rsid w:val="00057193"/>
    <w:rsid w:val="00065D50"/>
    <w:rsid w:val="00066920"/>
    <w:rsid w:val="00071C63"/>
    <w:rsid w:val="000727FC"/>
    <w:rsid w:val="00074006"/>
    <w:rsid w:val="0007574C"/>
    <w:rsid w:val="000776FB"/>
    <w:rsid w:val="00080B78"/>
    <w:rsid w:val="00085135"/>
    <w:rsid w:val="00091B15"/>
    <w:rsid w:val="00095029"/>
    <w:rsid w:val="00096F48"/>
    <w:rsid w:val="000A44FE"/>
    <w:rsid w:val="000B5CCB"/>
    <w:rsid w:val="000C2BC9"/>
    <w:rsid w:val="000C303B"/>
    <w:rsid w:val="000C3FDA"/>
    <w:rsid w:val="000C54F4"/>
    <w:rsid w:val="000C5BCD"/>
    <w:rsid w:val="000D12DD"/>
    <w:rsid w:val="000D1BDA"/>
    <w:rsid w:val="000D3FF1"/>
    <w:rsid w:val="000D47D1"/>
    <w:rsid w:val="000D7C65"/>
    <w:rsid w:val="000E2180"/>
    <w:rsid w:val="000E2452"/>
    <w:rsid w:val="000E2629"/>
    <w:rsid w:val="000E36CC"/>
    <w:rsid w:val="000E580E"/>
    <w:rsid w:val="000E6560"/>
    <w:rsid w:val="000E679B"/>
    <w:rsid w:val="000E79F0"/>
    <w:rsid w:val="000F1392"/>
    <w:rsid w:val="000F3213"/>
    <w:rsid w:val="000F3985"/>
    <w:rsid w:val="000F5725"/>
    <w:rsid w:val="000F59CD"/>
    <w:rsid w:val="000F5FF3"/>
    <w:rsid w:val="000F746F"/>
    <w:rsid w:val="001018ED"/>
    <w:rsid w:val="00103BD5"/>
    <w:rsid w:val="00106C82"/>
    <w:rsid w:val="00107207"/>
    <w:rsid w:val="0011103B"/>
    <w:rsid w:val="00117CBD"/>
    <w:rsid w:val="0012067A"/>
    <w:rsid w:val="0012210B"/>
    <w:rsid w:val="001229FF"/>
    <w:rsid w:val="00126232"/>
    <w:rsid w:val="001343B3"/>
    <w:rsid w:val="00134C2D"/>
    <w:rsid w:val="00135055"/>
    <w:rsid w:val="00135E18"/>
    <w:rsid w:val="0014011F"/>
    <w:rsid w:val="00140E2C"/>
    <w:rsid w:val="00143020"/>
    <w:rsid w:val="001539C9"/>
    <w:rsid w:val="001620A8"/>
    <w:rsid w:val="00162C22"/>
    <w:rsid w:val="00164109"/>
    <w:rsid w:val="00173375"/>
    <w:rsid w:val="00173695"/>
    <w:rsid w:val="00174615"/>
    <w:rsid w:val="001750B7"/>
    <w:rsid w:val="0018502B"/>
    <w:rsid w:val="00185820"/>
    <w:rsid w:val="00185F52"/>
    <w:rsid w:val="00191D0A"/>
    <w:rsid w:val="00196983"/>
    <w:rsid w:val="001B0983"/>
    <w:rsid w:val="001B117B"/>
    <w:rsid w:val="001B3591"/>
    <w:rsid w:val="001C0C8F"/>
    <w:rsid w:val="001C189D"/>
    <w:rsid w:val="001C1EFB"/>
    <w:rsid w:val="001C209D"/>
    <w:rsid w:val="001D0E26"/>
    <w:rsid w:val="001D136D"/>
    <w:rsid w:val="001D3521"/>
    <w:rsid w:val="001D57C4"/>
    <w:rsid w:val="001D5E9A"/>
    <w:rsid w:val="001D6003"/>
    <w:rsid w:val="001E1ED0"/>
    <w:rsid w:val="001E389E"/>
    <w:rsid w:val="001E508B"/>
    <w:rsid w:val="001E6854"/>
    <w:rsid w:val="001E6D2D"/>
    <w:rsid w:val="001E7F91"/>
    <w:rsid w:val="001F010A"/>
    <w:rsid w:val="001F2657"/>
    <w:rsid w:val="001F2A61"/>
    <w:rsid w:val="001F425B"/>
    <w:rsid w:val="001F436F"/>
    <w:rsid w:val="001F43A0"/>
    <w:rsid w:val="002013BA"/>
    <w:rsid w:val="002015C7"/>
    <w:rsid w:val="00201ADE"/>
    <w:rsid w:val="00214041"/>
    <w:rsid w:val="002143C1"/>
    <w:rsid w:val="00214F07"/>
    <w:rsid w:val="0021626C"/>
    <w:rsid w:val="002203F8"/>
    <w:rsid w:val="002204E8"/>
    <w:rsid w:val="00221486"/>
    <w:rsid w:val="00222BF2"/>
    <w:rsid w:val="0023191C"/>
    <w:rsid w:val="00237666"/>
    <w:rsid w:val="00247F0B"/>
    <w:rsid w:val="00250115"/>
    <w:rsid w:val="00252572"/>
    <w:rsid w:val="00253588"/>
    <w:rsid w:val="00262E55"/>
    <w:rsid w:val="00270E61"/>
    <w:rsid w:val="0027736F"/>
    <w:rsid w:val="00277CBB"/>
    <w:rsid w:val="00280739"/>
    <w:rsid w:val="00280CBA"/>
    <w:rsid w:val="00281D98"/>
    <w:rsid w:val="00283DD8"/>
    <w:rsid w:val="00285ABE"/>
    <w:rsid w:val="002874FE"/>
    <w:rsid w:val="00287A36"/>
    <w:rsid w:val="00291E86"/>
    <w:rsid w:val="00295110"/>
    <w:rsid w:val="00297886"/>
    <w:rsid w:val="00297E2B"/>
    <w:rsid w:val="002A21C7"/>
    <w:rsid w:val="002A314B"/>
    <w:rsid w:val="002A52FF"/>
    <w:rsid w:val="002A6F1E"/>
    <w:rsid w:val="002A7B3B"/>
    <w:rsid w:val="002B15EC"/>
    <w:rsid w:val="002B4437"/>
    <w:rsid w:val="002B46DE"/>
    <w:rsid w:val="002B757B"/>
    <w:rsid w:val="002C05DF"/>
    <w:rsid w:val="002D1C7A"/>
    <w:rsid w:val="002D2827"/>
    <w:rsid w:val="002D2904"/>
    <w:rsid w:val="002D6267"/>
    <w:rsid w:val="002D6CEF"/>
    <w:rsid w:val="002D725C"/>
    <w:rsid w:val="002E0161"/>
    <w:rsid w:val="002E2724"/>
    <w:rsid w:val="002E3C15"/>
    <w:rsid w:val="002F0B09"/>
    <w:rsid w:val="00300527"/>
    <w:rsid w:val="003035FE"/>
    <w:rsid w:val="003108EA"/>
    <w:rsid w:val="0031260B"/>
    <w:rsid w:val="00316C0D"/>
    <w:rsid w:val="00323171"/>
    <w:rsid w:val="0033108B"/>
    <w:rsid w:val="00331E46"/>
    <w:rsid w:val="00334BDB"/>
    <w:rsid w:val="003350DD"/>
    <w:rsid w:val="0033615E"/>
    <w:rsid w:val="003428A8"/>
    <w:rsid w:val="0034353F"/>
    <w:rsid w:val="00344BC4"/>
    <w:rsid w:val="00351EB0"/>
    <w:rsid w:val="003536EA"/>
    <w:rsid w:val="00361BC0"/>
    <w:rsid w:val="00364074"/>
    <w:rsid w:val="0036411E"/>
    <w:rsid w:val="0036755F"/>
    <w:rsid w:val="00370C11"/>
    <w:rsid w:val="00371A82"/>
    <w:rsid w:val="00372B5C"/>
    <w:rsid w:val="003743FB"/>
    <w:rsid w:val="00375F88"/>
    <w:rsid w:val="00377148"/>
    <w:rsid w:val="00385455"/>
    <w:rsid w:val="0038549F"/>
    <w:rsid w:val="003879AD"/>
    <w:rsid w:val="00390923"/>
    <w:rsid w:val="00391AF9"/>
    <w:rsid w:val="003945AA"/>
    <w:rsid w:val="00394E9A"/>
    <w:rsid w:val="003970ED"/>
    <w:rsid w:val="00397B5A"/>
    <w:rsid w:val="003A2C07"/>
    <w:rsid w:val="003A337C"/>
    <w:rsid w:val="003A385B"/>
    <w:rsid w:val="003A4500"/>
    <w:rsid w:val="003A6D7B"/>
    <w:rsid w:val="003B0CDE"/>
    <w:rsid w:val="003B1B29"/>
    <w:rsid w:val="003B52A5"/>
    <w:rsid w:val="003C1B23"/>
    <w:rsid w:val="003C261E"/>
    <w:rsid w:val="003C3033"/>
    <w:rsid w:val="003C54AC"/>
    <w:rsid w:val="003D0385"/>
    <w:rsid w:val="003D223A"/>
    <w:rsid w:val="003D3F8D"/>
    <w:rsid w:val="003D66C0"/>
    <w:rsid w:val="003D7409"/>
    <w:rsid w:val="003E168C"/>
    <w:rsid w:val="003E2499"/>
    <w:rsid w:val="003E33EE"/>
    <w:rsid w:val="003E5717"/>
    <w:rsid w:val="003E7404"/>
    <w:rsid w:val="003E7F2B"/>
    <w:rsid w:val="003F17CC"/>
    <w:rsid w:val="003F3510"/>
    <w:rsid w:val="003F6F20"/>
    <w:rsid w:val="00403AE3"/>
    <w:rsid w:val="00404C5D"/>
    <w:rsid w:val="004202D4"/>
    <w:rsid w:val="0042398B"/>
    <w:rsid w:val="00430F65"/>
    <w:rsid w:val="00433D57"/>
    <w:rsid w:val="00435425"/>
    <w:rsid w:val="0043682E"/>
    <w:rsid w:val="00440F1B"/>
    <w:rsid w:val="00443236"/>
    <w:rsid w:val="0044792F"/>
    <w:rsid w:val="00447B4C"/>
    <w:rsid w:val="00456AAF"/>
    <w:rsid w:val="00460A70"/>
    <w:rsid w:val="0046315E"/>
    <w:rsid w:val="004652CB"/>
    <w:rsid w:val="0046584C"/>
    <w:rsid w:val="0046637F"/>
    <w:rsid w:val="00475502"/>
    <w:rsid w:val="00476B52"/>
    <w:rsid w:val="0048127D"/>
    <w:rsid w:val="00487FC1"/>
    <w:rsid w:val="0049017A"/>
    <w:rsid w:val="00494DEF"/>
    <w:rsid w:val="004964DC"/>
    <w:rsid w:val="004B283D"/>
    <w:rsid w:val="004B3C6B"/>
    <w:rsid w:val="004B3FC2"/>
    <w:rsid w:val="004C4E9B"/>
    <w:rsid w:val="004C7381"/>
    <w:rsid w:val="004C7607"/>
    <w:rsid w:val="004C781A"/>
    <w:rsid w:val="004D1261"/>
    <w:rsid w:val="004D1F99"/>
    <w:rsid w:val="004D367D"/>
    <w:rsid w:val="004D3BE7"/>
    <w:rsid w:val="004D3FF4"/>
    <w:rsid w:val="004D49B2"/>
    <w:rsid w:val="004F4034"/>
    <w:rsid w:val="004F658D"/>
    <w:rsid w:val="00502DD8"/>
    <w:rsid w:val="00503C03"/>
    <w:rsid w:val="00510037"/>
    <w:rsid w:val="005104B3"/>
    <w:rsid w:val="00511884"/>
    <w:rsid w:val="00512B9E"/>
    <w:rsid w:val="00513187"/>
    <w:rsid w:val="00515B3F"/>
    <w:rsid w:val="00516994"/>
    <w:rsid w:val="0052420D"/>
    <w:rsid w:val="00525831"/>
    <w:rsid w:val="00525AA6"/>
    <w:rsid w:val="00530AB4"/>
    <w:rsid w:val="00531416"/>
    <w:rsid w:val="005322E3"/>
    <w:rsid w:val="00540BD9"/>
    <w:rsid w:val="00552A9B"/>
    <w:rsid w:val="0055599D"/>
    <w:rsid w:val="00557E4E"/>
    <w:rsid w:val="00560089"/>
    <w:rsid w:val="0056080F"/>
    <w:rsid w:val="005632A6"/>
    <w:rsid w:val="00565083"/>
    <w:rsid w:val="0056770D"/>
    <w:rsid w:val="00567B06"/>
    <w:rsid w:val="0057141D"/>
    <w:rsid w:val="00571BFB"/>
    <w:rsid w:val="00572B4F"/>
    <w:rsid w:val="0057725D"/>
    <w:rsid w:val="00580042"/>
    <w:rsid w:val="00582B98"/>
    <w:rsid w:val="00584A8E"/>
    <w:rsid w:val="00584F6A"/>
    <w:rsid w:val="005923E4"/>
    <w:rsid w:val="005938E4"/>
    <w:rsid w:val="00594231"/>
    <w:rsid w:val="005958CA"/>
    <w:rsid w:val="00596D89"/>
    <w:rsid w:val="005A0A88"/>
    <w:rsid w:val="005A3285"/>
    <w:rsid w:val="005A35B5"/>
    <w:rsid w:val="005A387D"/>
    <w:rsid w:val="005A447D"/>
    <w:rsid w:val="005A44FD"/>
    <w:rsid w:val="005A467A"/>
    <w:rsid w:val="005A4CE2"/>
    <w:rsid w:val="005A6F6F"/>
    <w:rsid w:val="005A7BC8"/>
    <w:rsid w:val="005B062C"/>
    <w:rsid w:val="005B167E"/>
    <w:rsid w:val="005C146C"/>
    <w:rsid w:val="005C47A1"/>
    <w:rsid w:val="005C529A"/>
    <w:rsid w:val="005C5B74"/>
    <w:rsid w:val="005C5EA6"/>
    <w:rsid w:val="005C7321"/>
    <w:rsid w:val="005D2246"/>
    <w:rsid w:val="005D595A"/>
    <w:rsid w:val="005E0484"/>
    <w:rsid w:val="005E0E22"/>
    <w:rsid w:val="005E19E8"/>
    <w:rsid w:val="005E2F2C"/>
    <w:rsid w:val="005E4701"/>
    <w:rsid w:val="005E7AA5"/>
    <w:rsid w:val="005F0105"/>
    <w:rsid w:val="005F01E1"/>
    <w:rsid w:val="005F28F6"/>
    <w:rsid w:val="005F375B"/>
    <w:rsid w:val="0060128C"/>
    <w:rsid w:val="00603D18"/>
    <w:rsid w:val="006059B6"/>
    <w:rsid w:val="00606B7F"/>
    <w:rsid w:val="0061345F"/>
    <w:rsid w:val="00616BE3"/>
    <w:rsid w:val="006227B9"/>
    <w:rsid w:val="00623976"/>
    <w:rsid w:val="00624A45"/>
    <w:rsid w:val="006252C0"/>
    <w:rsid w:val="00627C73"/>
    <w:rsid w:val="006310C5"/>
    <w:rsid w:val="00631604"/>
    <w:rsid w:val="00636604"/>
    <w:rsid w:val="00637AFC"/>
    <w:rsid w:val="0064022B"/>
    <w:rsid w:val="006411D3"/>
    <w:rsid w:val="00641D82"/>
    <w:rsid w:val="00642606"/>
    <w:rsid w:val="0065565A"/>
    <w:rsid w:val="00662988"/>
    <w:rsid w:val="00662B34"/>
    <w:rsid w:val="006661EB"/>
    <w:rsid w:val="00671861"/>
    <w:rsid w:val="006733E2"/>
    <w:rsid w:val="006746E8"/>
    <w:rsid w:val="00675793"/>
    <w:rsid w:val="00675CC1"/>
    <w:rsid w:val="006761F9"/>
    <w:rsid w:val="006813D3"/>
    <w:rsid w:val="0068142F"/>
    <w:rsid w:val="006827DB"/>
    <w:rsid w:val="006827E7"/>
    <w:rsid w:val="00682F86"/>
    <w:rsid w:val="006833C8"/>
    <w:rsid w:val="006841A5"/>
    <w:rsid w:val="006852E3"/>
    <w:rsid w:val="006853A5"/>
    <w:rsid w:val="0069750D"/>
    <w:rsid w:val="0069798A"/>
    <w:rsid w:val="006A1523"/>
    <w:rsid w:val="006A3597"/>
    <w:rsid w:val="006B0C45"/>
    <w:rsid w:val="006B359F"/>
    <w:rsid w:val="006B3E22"/>
    <w:rsid w:val="006B405F"/>
    <w:rsid w:val="006B496E"/>
    <w:rsid w:val="006B74E7"/>
    <w:rsid w:val="006B7CD7"/>
    <w:rsid w:val="006C6D42"/>
    <w:rsid w:val="006C7483"/>
    <w:rsid w:val="006D1343"/>
    <w:rsid w:val="006D3EC3"/>
    <w:rsid w:val="006D4CB6"/>
    <w:rsid w:val="006E12E3"/>
    <w:rsid w:val="006E1E93"/>
    <w:rsid w:val="006E62E4"/>
    <w:rsid w:val="006F58FD"/>
    <w:rsid w:val="006F5F87"/>
    <w:rsid w:val="00702219"/>
    <w:rsid w:val="00702C16"/>
    <w:rsid w:val="007040E0"/>
    <w:rsid w:val="0070797E"/>
    <w:rsid w:val="007114F0"/>
    <w:rsid w:val="00712F21"/>
    <w:rsid w:val="0071738B"/>
    <w:rsid w:val="00722250"/>
    <w:rsid w:val="00724CE7"/>
    <w:rsid w:val="007307EF"/>
    <w:rsid w:val="00730AEF"/>
    <w:rsid w:val="00731037"/>
    <w:rsid w:val="00733317"/>
    <w:rsid w:val="00740AAB"/>
    <w:rsid w:val="0074233A"/>
    <w:rsid w:val="007436CE"/>
    <w:rsid w:val="00746E4F"/>
    <w:rsid w:val="007470EC"/>
    <w:rsid w:val="00747388"/>
    <w:rsid w:val="0075001A"/>
    <w:rsid w:val="007543B4"/>
    <w:rsid w:val="0075530F"/>
    <w:rsid w:val="00760946"/>
    <w:rsid w:val="007625FA"/>
    <w:rsid w:val="00765D51"/>
    <w:rsid w:val="00766360"/>
    <w:rsid w:val="00770791"/>
    <w:rsid w:val="00772F71"/>
    <w:rsid w:val="007749EA"/>
    <w:rsid w:val="007805E9"/>
    <w:rsid w:val="00780B5D"/>
    <w:rsid w:val="00783CAB"/>
    <w:rsid w:val="007850BB"/>
    <w:rsid w:val="0079641C"/>
    <w:rsid w:val="007A1D43"/>
    <w:rsid w:val="007A5064"/>
    <w:rsid w:val="007A61EA"/>
    <w:rsid w:val="007A6B24"/>
    <w:rsid w:val="007A74F1"/>
    <w:rsid w:val="007B465D"/>
    <w:rsid w:val="007B6524"/>
    <w:rsid w:val="007B6F30"/>
    <w:rsid w:val="007C2D12"/>
    <w:rsid w:val="007C4B09"/>
    <w:rsid w:val="007C7C8B"/>
    <w:rsid w:val="007D0C64"/>
    <w:rsid w:val="007D2892"/>
    <w:rsid w:val="007D3BB0"/>
    <w:rsid w:val="007E3477"/>
    <w:rsid w:val="007E63B9"/>
    <w:rsid w:val="007E668E"/>
    <w:rsid w:val="007E6B50"/>
    <w:rsid w:val="007E6E9A"/>
    <w:rsid w:val="007E7714"/>
    <w:rsid w:val="007F0947"/>
    <w:rsid w:val="007F0ED7"/>
    <w:rsid w:val="007F3EE2"/>
    <w:rsid w:val="00800707"/>
    <w:rsid w:val="0080204E"/>
    <w:rsid w:val="008053F7"/>
    <w:rsid w:val="008073DB"/>
    <w:rsid w:val="00807E7C"/>
    <w:rsid w:val="00811A8E"/>
    <w:rsid w:val="00811FB3"/>
    <w:rsid w:val="008133E9"/>
    <w:rsid w:val="00813EFA"/>
    <w:rsid w:val="00814D83"/>
    <w:rsid w:val="00816A87"/>
    <w:rsid w:val="008172D8"/>
    <w:rsid w:val="00817F83"/>
    <w:rsid w:val="00821511"/>
    <w:rsid w:val="00822433"/>
    <w:rsid w:val="00823FE9"/>
    <w:rsid w:val="008246EB"/>
    <w:rsid w:val="008256BA"/>
    <w:rsid w:val="0082579B"/>
    <w:rsid w:val="008302E0"/>
    <w:rsid w:val="0083149F"/>
    <w:rsid w:val="00833EBE"/>
    <w:rsid w:val="0083409D"/>
    <w:rsid w:val="00834399"/>
    <w:rsid w:val="008347FC"/>
    <w:rsid w:val="00835DA2"/>
    <w:rsid w:val="00842BD7"/>
    <w:rsid w:val="0084303E"/>
    <w:rsid w:val="00846EA5"/>
    <w:rsid w:val="008479BD"/>
    <w:rsid w:val="00847F23"/>
    <w:rsid w:val="00850203"/>
    <w:rsid w:val="008528DB"/>
    <w:rsid w:val="00852B83"/>
    <w:rsid w:val="00853418"/>
    <w:rsid w:val="00873979"/>
    <w:rsid w:val="00874735"/>
    <w:rsid w:val="0088068E"/>
    <w:rsid w:val="00880FC0"/>
    <w:rsid w:val="0088148F"/>
    <w:rsid w:val="00892595"/>
    <w:rsid w:val="00892F65"/>
    <w:rsid w:val="008A0A39"/>
    <w:rsid w:val="008A2DFB"/>
    <w:rsid w:val="008A2FEF"/>
    <w:rsid w:val="008A40B3"/>
    <w:rsid w:val="008A4D2D"/>
    <w:rsid w:val="008A71F4"/>
    <w:rsid w:val="008B04B7"/>
    <w:rsid w:val="008B0F3F"/>
    <w:rsid w:val="008B38C1"/>
    <w:rsid w:val="008B60FA"/>
    <w:rsid w:val="008B6E2E"/>
    <w:rsid w:val="008B7267"/>
    <w:rsid w:val="008C2581"/>
    <w:rsid w:val="008C61A8"/>
    <w:rsid w:val="008D0B8E"/>
    <w:rsid w:val="008D51B0"/>
    <w:rsid w:val="008D794F"/>
    <w:rsid w:val="008E665A"/>
    <w:rsid w:val="008F522E"/>
    <w:rsid w:val="008F67F1"/>
    <w:rsid w:val="008F70CC"/>
    <w:rsid w:val="00900B3E"/>
    <w:rsid w:val="009100F7"/>
    <w:rsid w:val="00910ACA"/>
    <w:rsid w:val="00910E41"/>
    <w:rsid w:val="00911FAD"/>
    <w:rsid w:val="00914843"/>
    <w:rsid w:val="00914962"/>
    <w:rsid w:val="009176A2"/>
    <w:rsid w:val="00920315"/>
    <w:rsid w:val="00920F04"/>
    <w:rsid w:val="00925985"/>
    <w:rsid w:val="00932395"/>
    <w:rsid w:val="009330BB"/>
    <w:rsid w:val="00933AC6"/>
    <w:rsid w:val="00941607"/>
    <w:rsid w:val="0094344F"/>
    <w:rsid w:val="009460DB"/>
    <w:rsid w:val="0095233D"/>
    <w:rsid w:val="00953002"/>
    <w:rsid w:val="0095310F"/>
    <w:rsid w:val="0095456D"/>
    <w:rsid w:val="00955627"/>
    <w:rsid w:val="00955927"/>
    <w:rsid w:val="00957361"/>
    <w:rsid w:val="009607BB"/>
    <w:rsid w:val="00962CCA"/>
    <w:rsid w:val="00967C51"/>
    <w:rsid w:val="00971CDC"/>
    <w:rsid w:val="00977277"/>
    <w:rsid w:val="0097734C"/>
    <w:rsid w:val="009809F4"/>
    <w:rsid w:val="009846DF"/>
    <w:rsid w:val="0098700B"/>
    <w:rsid w:val="009922BB"/>
    <w:rsid w:val="0099323B"/>
    <w:rsid w:val="00993E73"/>
    <w:rsid w:val="009951CC"/>
    <w:rsid w:val="0099622A"/>
    <w:rsid w:val="009A1A8C"/>
    <w:rsid w:val="009A3320"/>
    <w:rsid w:val="009A409B"/>
    <w:rsid w:val="009A698B"/>
    <w:rsid w:val="009B040D"/>
    <w:rsid w:val="009B756F"/>
    <w:rsid w:val="009C1746"/>
    <w:rsid w:val="009C523A"/>
    <w:rsid w:val="009C7CB1"/>
    <w:rsid w:val="009D1250"/>
    <w:rsid w:val="009D2F78"/>
    <w:rsid w:val="009D7596"/>
    <w:rsid w:val="009E01B1"/>
    <w:rsid w:val="009E28FF"/>
    <w:rsid w:val="009E3F22"/>
    <w:rsid w:val="009E4232"/>
    <w:rsid w:val="009E469D"/>
    <w:rsid w:val="009E755C"/>
    <w:rsid w:val="009F00CA"/>
    <w:rsid w:val="009F0BA4"/>
    <w:rsid w:val="009F0E47"/>
    <w:rsid w:val="009F2F69"/>
    <w:rsid w:val="009F40C9"/>
    <w:rsid w:val="009F5598"/>
    <w:rsid w:val="009F5FE4"/>
    <w:rsid w:val="009F7F48"/>
    <w:rsid w:val="00A071F5"/>
    <w:rsid w:val="00A15868"/>
    <w:rsid w:val="00A168F8"/>
    <w:rsid w:val="00A23B88"/>
    <w:rsid w:val="00A24725"/>
    <w:rsid w:val="00A30896"/>
    <w:rsid w:val="00A30AE2"/>
    <w:rsid w:val="00A30C78"/>
    <w:rsid w:val="00A37DE5"/>
    <w:rsid w:val="00A43921"/>
    <w:rsid w:val="00A55E10"/>
    <w:rsid w:val="00A57AD2"/>
    <w:rsid w:val="00A616F3"/>
    <w:rsid w:val="00A6265B"/>
    <w:rsid w:val="00A66F6A"/>
    <w:rsid w:val="00A72E05"/>
    <w:rsid w:val="00A73979"/>
    <w:rsid w:val="00A777FA"/>
    <w:rsid w:val="00A901F5"/>
    <w:rsid w:val="00A919DC"/>
    <w:rsid w:val="00A91DF8"/>
    <w:rsid w:val="00A91E95"/>
    <w:rsid w:val="00A9401B"/>
    <w:rsid w:val="00A952D5"/>
    <w:rsid w:val="00A95ED2"/>
    <w:rsid w:val="00A968CD"/>
    <w:rsid w:val="00A96A5F"/>
    <w:rsid w:val="00A97360"/>
    <w:rsid w:val="00AA6B26"/>
    <w:rsid w:val="00AB0846"/>
    <w:rsid w:val="00AB110B"/>
    <w:rsid w:val="00AB2290"/>
    <w:rsid w:val="00AB319D"/>
    <w:rsid w:val="00AB495C"/>
    <w:rsid w:val="00AB5193"/>
    <w:rsid w:val="00AC3BD2"/>
    <w:rsid w:val="00AC6AC9"/>
    <w:rsid w:val="00AC7CFA"/>
    <w:rsid w:val="00AD12FE"/>
    <w:rsid w:val="00AE1380"/>
    <w:rsid w:val="00AE2F6C"/>
    <w:rsid w:val="00AE3BA4"/>
    <w:rsid w:val="00AE444B"/>
    <w:rsid w:val="00AE489A"/>
    <w:rsid w:val="00AE51B7"/>
    <w:rsid w:val="00AE778A"/>
    <w:rsid w:val="00AF5692"/>
    <w:rsid w:val="00AF5975"/>
    <w:rsid w:val="00AF5BDC"/>
    <w:rsid w:val="00AF6479"/>
    <w:rsid w:val="00AF7277"/>
    <w:rsid w:val="00AF75F1"/>
    <w:rsid w:val="00B01BA6"/>
    <w:rsid w:val="00B033D4"/>
    <w:rsid w:val="00B03A8E"/>
    <w:rsid w:val="00B05E21"/>
    <w:rsid w:val="00B12246"/>
    <w:rsid w:val="00B14A4A"/>
    <w:rsid w:val="00B1736B"/>
    <w:rsid w:val="00B20687"/>
    <w:rsid w:val="00B2132A"/>
    <w:rsid w:val="00B224BF"/>
    <w:rsid w:val="00B231B9"/>
    <w:rsid w:val="00B25844"/>
    <w:rsid w:val="00B2706A"/>
    <w:rsid w:val="00B27330"/>
    <w:rsid w:val="00B27957"/>
    <w:rsid w:val="00B30E15"/>
    <w:rsid w:val="00B403F8"/>
    <w:rsid w:val="00B428E0"/>
    <w:rsid w:val="00B43831"/>
    <w:rsid w:val="00B46FAB"/>
    <w:rsid w:val="00B470FF"/>
    <w:rsid w:val="00B4780A"/>
    <w:rsid w:val="00B53119"/>
    <w:rsid w:val="00B563A2"/>
    <w:rsid w:val="00B57079"/>
    <w:rsid w:val="00B61AC4"/>
    <w:rsid w:val="00B66BDE"/>
    <w:rsid w:val="00B70B87"/>
    <w:rsid w:val="00B72D58"/>
    <w:rsid w:val="00B73776"/>
    <w:rsid w:val="00B7671B"/>
    <w:rsid w:val="00B77D78"/>
    <w:rsid w:val="00B801BA"/>
    <w:rsid w:val="00B8027E"/>
    <w:rsid w:val="00B8335A"/>
    <w:rsid w:val="00B91F88"/>
    <w:rsid w:val="00B934F8"/>
    <w:rsid w:val="00B9390C"/>
    <w:rsid w:val="00B93B00"/>
    <w:rsid w:val="00B9519D"/>
    <w:rsid w:val="00B97B4B"/>
    <w:rsid w:val="00BA018A"/>
    <w:rsid w:val="00BA2FF9"/>
    <w:rsid w:val="00BA448D"/>
    <w:rsid w:val="00BB0135"/>
    <w:rsid w:val="00BC199C"/>
    <w:rsid w:val="00BC1CA0"/>
    <w:rsid w:val="00BC2DF7"/>
    <w:rsid w:val="00BC6A09"/>
    <w:rsid w:val="00BC775C"/>
    <w:rsid w:val="00BD11E7"/>
    <w:rsid w:val="00BD7AC1"/>
    <w:rsid w:val="00BD7EA1"/>
    <w:rsid w:val="00BE023C"/>
    <w:rsid w:val="00BE2D20"/>
    <w:rsid w:val="00BE5762"/>
    <w:rsid w:val="00BF2A59"/>
    <w:rsid w:val="00BF3C23"/>
    <w:rsid w:val="00BF43E6"/>
    <w:rsid w:val="00BF7EA4"/>
    <w:rsid w:val="00C0204C"/>
    <w:rsid w:val="00C04176"/>
    <w:rsid w:val="00C066F1"/>
    <w:rsid w:val="00C07D98"/>
    <w:rsid w:val="00C11ECB"/>
    <w:rsid w:val="00C15D30"/>
    <w:rsid w:val="00C2030C"/>
    <w:rsid w:val="00C32A9E"/>
    <w:rsid w:val="00C33811"/>
    <w:rsid w:val="00C36F36"/>
    <w:rsid w:val="00C37870"/>
    <w:rsid w:val="00C4021A"/>
    <w:rsid w:val="00C40A16"/>
    <w:rsid w:val="00C40D01"/>
    <w:rsid w:val="00C41FD9"/>
    <w:rsid w:val="00C42437"/>
    <w:rsid w:val="00C438AD"/>
    <w:rsid w:val="00C47DB1"/>
    <w:rsid w:val="00C50384"/>
    <w:rsid w:val="00C52CE3"/>
    <w:rsid w:val="00C57A79"/>
    <w:rsid w:val="00C60B78"/>
    <w:rsid w:val="00C76CAC"/>
    <w:rsid w:val="00C817B5"/>
    <w:rsid w:val="00C83127"/>
    <w:rsid w:val="00C85403"/>
    <w:rsid w:val="00C97D3C"/>
    <w:rsid w:val="00CA1697"/>
    <w:rsid w:val="00CA2B9C"/>
    <w:rsid w:val="00CA371F"/>
    <w:rsid w:val="00CB11AE"/>
    <w:rsid w:val="00CB1B25"/>
    <w:rsid w:val="00CB244A"/>
    <w:rsid w:val="00CB4312"/>
    <w:rsid w:val="00CB4707"/>
    <w:rsid w:val="00CB59CD"/>
    <w:rsid w:val="00CB727A"/>
    <w:rsid w:val="00CC297D"/>
    <w:rsid w:val="00CC3CB2"/>
    <w:rsid w:val="00CC64D4"/>
    <w:rsid w:val="00CC6EB5"/>
    <w:rsid w:val="00CC7EAD"/>
    <w:rsid w:val="00CD154F"/>
    <w:rsid w:val="00CD59BA"/>
    <w:rsid w:val="00CD5B8A"/>
    <w:rsid w:val="00CE05CE"/>
    <w:rsid w:val="00CE3189"/>
    <w:rsid w:val="00CE422B"/>
    <w:rsid w:val="00CE4459"/>
    <w:rsid w:val="00CE5BA5"/>
    <w:rsid w:val="00CF21D4"/>
    <w:rsid w:val="00CF4031"/>
    <w:rsid w:val="00D05490"/>
    <w:rsid w:val="00D054BB"/>
    <w:rsid w:val="00D0759E"/>
    <w:rsid w:val="00D104F4"/>
    <w:rsid w:val="00D10B4E"/>
    <w:rsid w:val="00D11BC8"/>
    <w:rsid w:val="00D15A31"/>
    <w:rsid w:val="00D1659B"/>
    <w:rsid w:val="00D16DCD"/>
    <w:rsid w:val="00D21B57"/>
    <w:rsid w:val="00D2212B"/>
    <w:rsid w:val="00D25385"/>
    <w:rsid w:val="00D2649B"/>
    <w:rsid w:val="00D27767"/>
    <w:rsid w:val="00D31764"/>
    <w:rsid w:val="00D324AF"/>
    <w:rsid w:val="00D33C21"/>
    <w:rsid w:val="00D342C5"/>
    <w:rsid w:val="00D40E72"/>
    <w:rsid w:val="00D4364F"/>
    <w:rsid w:val="00D46B7B"/>
    <w:rsid w:val="00D471A6"/>
    <w:rsid w:val="00D47AC6"/>
    <w:rsid w:val="00D47B58"/>
    <w:rsid w:val="00D53085"/>
    <w:rsid w:val="00D53E57"/>
    <w:rsid w:val="00D541E2"/>
    <w:rsid w:val="00D56087"/>
    <w:rsid w:val="00D618BE"/>
    <w:rsid w:val="00D66E1D"/>
    <w:rsid w:val="00D70376"/>
    <w:rsid w:val="00D71DF4"/>
    <w:rsid w:val="00D72786"/>
    <w:rsid w:val="00D74503"/>
    <w:rsid w:val="00D7723E"/>
    <w:rsid w:val="00D815A5"/>
    <w:rsid w:val="00D81EC6"/>
    <w:rsid w:val="00D87BFC"/>
    <w:rsid w:val="00D87E57"/>
    <w:rsid w:val="00D92CB8"/>
    <w:rsid w:val="00D94002"/>
    <w:rsid w:val="00D94418"/>
    <w:rsid w:val="00D94968"/>
    <w:rsid w:val="00D957C4"/>
    <w:rsid w:val="00D96F85"/>
    <w:rsid w:val="00DA0390"/>
    <w:rsid w:val="00DA128A"/>
    <w:rsid w:val="00DA70F2"/>
    <w:rsid w:val="00DB6EF6"/>
    <w:rsid w:val="00DC06C6"/>
    <w:rsid w:val="00DC081E"/>
    <w:rsid w:val="00DC2C96"/>
    <w:rsid w:val="00DC45D8"/>
    <w:rsid w:val="00DD1041"/>
    <w:rsid w:val="00DD2E45"/>
    <w:rsid w:val="00DD31AC"/>
    <w:rsid w:val="00DD325D"/>
    <w:rsid w:val="00DD4084"/>
    <w:rsid w:val="00DD4785"/>
    <w:rsid w:val="00DE6AA3"/>
    <w:rsid w:val="00DE73B8"/>
    <w:rsid w:val="00DE7F76"/>
    <w:rsid w:val="00DF1D30"/>
    <w:rsid w:val="00DF2065"/>
    <w:rsid w:val="00DF3419"/>
    <w:rsid w:val="00DF3BC5"/>
    <w:rsid w:val="00DF5257"/>
    <w:rsid w:val="00DF5C3C"/>
    <w:rsid w:val="00E022A8"/>
    <w:rsid w:val="00E068D7"/>
    <w:rsid w:val="00E10247"/>
    <w:rsid w:val="00E10CF5"/>
    <w:rsid w:val="00E11123"/>
    <w:rsid w:val="00E13CC0"/>
    <w:rsid w:val="00E14B00"/>
    <w:rsid w:val="00E14CB0"/>
    <w:rsid w:val="00E21B4E"/>
    <w:rsid w:val="00E22484"/>
    <w:rsid w:val="00E23E66"/>
    <w:rsid w:val="00E257EF"/>
    <w:rsid w:val="00E31034"/>
    <w:rsid w:val="00E315CC"/>
    <w:rsid w:val="00E31C75"/>
    <w:rsid w:val="00E337AB"/>
    <w:rsid w:val="00E3577C"/>
    <w:rsid w:val="00E36D9C"/>
    <w:rsid w:val="00E402AB"/>
    <w:rsid w:val="00E426F4"/>
    <w:rsid w:val="00E42EC2"/>
    <w:rsid w:val="00E47AA8"/>
    <w:rsid w:val="00E52A8F"/>
    <w:rsid w:val="00E52DFA"/>
    <w:rsid w:val="00E557EA"/>
    <w:rsid w:val="00E571DE"/>
    <w:rsid w:val="00E613AC"/>
    <w:rsid w:val="00E65020"/>
    <w:rsid w:val="00E6611E"/>
    <w:rsid w:val="00E6724D"/>
    <w:rsid w:val="00E765BD"/>
    <w:rsid w:val="00E800CB"/>
    <w:rsid w:val="00E80D88"/>
    <w:rsid w:val="00E83955"/>
    <w:rsid w:val="00E95FC9"/>
    <w:rsid w:val="00EA214E"/>
    <w:rsid w:val="00EA4BF3"/>
    <w:rsid w:val="00EA4C46"/>
    <w:rsid w:val="00EA7B8F"/>
    <w:rsid w:val="00EB7BC4"/>
    <w:rsid w:val="00EC1039"/>
    <w:rsid w:val="00EC4D1A"/>
    <w:rsid w:val="00EC5614"/>
    <w:rsid w:val="00EC6B9D"/>
    <w:rsid w:val="00ED12D5"/>
    <w:rsid w:val="00ED5A08"/>
    <w:rsid w:val="00ED609F"/>
    <w:rsid w:val="00ED661A"/>
    <w:rsid w:val="00ED7DA7"/>
    <w:rsid w:val="00ED7E55"/>
    <w:rsid w:val="00EE042F"/>
    <w:rsid w:val="00EE3828"/>
    <w:rsid w:val="00EE5BAC"/>
    <w:rsid w:val="00EF01B5"/>
    <w:rsid w:val="00EF0515"/>
    <w:rsid w:val="00EF10A9"/>
    <w:rsid w:val="00EF1984"/>
    <w:rsid w:val="00EF5134"/>
    <w:rsid w:val="00EF7703"/>
    <w:rsid w:val="00F01022"/>
    <w:rsid w:val="00F014F7"/>
    <w:rsid w:val="00F03480"/>
    <w:rsid w:val="00F06957"/>
    <w:rsid w:val="00F07B1F"/>
    <w:rsid w:val="00F11EF0"/>
    <w:rsid w:val="00F129C4"/>
    <w:rsid w:val="00F13B7F"/>
    <w:rsid w:val="00F142C7"/>
    <w:rsid w:val="00F1667F"/>
    <w:rsid w:val="00F22558"/>
    <w:rsid w:val="00F226FF"/>
    <w:rsid w:val="00F236BF"/>
    <w:rsid w:val="00F24967"/>
    <w:rsid w:val="00F307A7"/>
    <w:rsid w:val="00F30CAD"/>
    <w:rsid w:val="00F32090"/>
    <w:rsid w:val="00F332FE"/>
    <w:rsid w:val="00F33582"/>
    <w:rsid w:val="00F3596F"/>
    <w:rsid w:val="00F43DEA"/>
    <w:rsid w:val="00F47688"/>
    <w:rsid w:val="00F50DC4"/>
    <w:rsid w:val="00F53579"/>
    <w:rsid w:val="00F544F1"/>
    <w:rsid w:val="00F56F7B"/>
    <w:rsid w:val="00F605AB"/>
    <w:rsid w:val="00F60B12"/>
    <w:rsid w:val="00F62994"/>
    <w:rsid w:val="00F63918"/>
    <w:rsid w:val="00F63B0B"/>
    <w:rsid w:val="00F67ABE"/>
    <w:rsid w:val="00F70DCC"/>
    <w:rsid w:val="00F72119"/>
    <w:rsid w:val="00F7213A"/>
    <w:rsid w:val="00F7398A"/>
    <w:rsid w:val="00F74B1E"/>
    <w:rsid w:val="00F75A13"/>
    <w:rsid w:val="00F77C67"/>
    <w:rsid w:val="00F77F97"/>
    <w:rsid w:val="00F815C1"/>
    <w:rsid w:val="00F81E3A"/>
    <w:rsid w:val="00F83DC9"/>
    <w:rsid w:val="00F84790"/>
    <w:rsid w:val="00F847A6"/>
    <w:rsid w:val="00F8549C"/>
    <w:rsid w:val="00F86D5A"/>
    <w:rsid w:val="00F923EB"/>
    <w:rsid w:val="00F934CF"/>
    <w:rsid w:val="00F96930"/>
    <w:rsid w:val="00F973F5"/>
    <w:rsid w:val="00FA0F51"/>
    <w:rsid w:val="00FA208A"/>
    <w:rsid w:val="00FA3A19"/>
    <w:rsid w:val="00FA3BBC"/>
    <w:rsid w:val="00FA776D"/>
    <w:rsid w:val="00FB05D6"/>
    <w:rsid w:val="00FB110A"/>
    <w:rsid w:val="00FB123D"/>
    <w:rsid w:val="00FB4E7C"/>
    <w:rsid w:val="00FB51F9"/>
    <w:rsid w:val="00FB5562"/>
    <w:rsid w:val="00FC1360"/>
    <w:rsid w:val="00FC5873"/>
    <w:rsid w:val="00FC6CC5"/>
    <w:rsid w:val="00FD0356"/>
    <w:rsid w:val="00FD2CDE"/>
    <w:rsid w:val="00FE3A6E"/>
    <w:rsid w:val="00FE4255"/>
    <w:rsid w:val="00FE6A59"/>
    <w:rsid w:val="00FF4C2A"/>
    <w:rsid w:val="00FF5A29"/>
    <w:rsid w:val="00F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0CE"/>
  <w15:chartTrackingRefBased/>
  <w15:docId w15:val="{D831E175-565A-4DA8-B3BA-EE1F638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B24"/>
    <w:pPr>
      <w:keepNext/>
      <w:keepLines/>
      <w:pBdr>
        <w:top w:val="nil"/>
        <w:left w:val="nil"/>
        <w:bottom w:val="nil"/>
        <w:right w:val="nil"/>
        <w:between w:val="nil"/>
        <w:bar w:val="nil"/>
      </w:pBdr>
      <w:spacing w:before="480" w:after="120" w:line="480" w:lineRule="auto"/>
      <w:jc w:val="both"/>
      <w:outlineLvl w:val="0"/>
    </w:pPr>
    <w:rPr>
      <w:rFonts w:ascii="Times New Roman" w:eastAsia="Arial Unicode MS" w:hAnsi="Times New Roman"/>
      <w:b/>
      <w:bCs/>
      <w:color w:val="7030A0"/>
      <w:sz w:val="36"/>
      <w:szCs w:val="48"/>
      <w:bdr w:val="nil"/>
    </w:rPr>
  </w:style>
  <w:style w:type="paragraph" w:styleId="Heading2">
    <w:name w:val="heading 2"/>
    <w:basedOn w:val="Normal"/>
    <w:next w:val="Normal"/>
    <w:link w:val="Heading2Char"/>
    <w:uiPriority w:val="9"/>
    <w:semiHidden/>
    <w:unhideWhenUsed/>
    <w:qFormat/>
    <w:rsid w:val="007A6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0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9BD"/>
    <w:pPr>
      <w:ind w:left="720"/>
      <w:contextualSpacing/>
    </w:pPr>
  </w:style>
  <w:style w:type="character" w:styleId="CommentReference">
    <w:name w:val="annotation reference"/>
    <w:basedOn w:val="DefaultParagraphFont"/>
    <w:uiPriority w:val="99"/>
    <w:semiHidden/>
    <w:unhideWhenUsed/>
    <w:rsid w:val="00910ACA"/>
    <w:rPr>
      <w:sz w:val="16"/>
      <w:szCs w:val="16"/>
    </w:rPr>
  </w:style>
  <w:style w:type="paragraph" w:styleId="CommentText">
    <w:name w:val="annotation text"/>
    <w:basedOn w:val="Normal"/>
    <w:link w:val="CommentTextChar"/>
    <w:uiPriority w:val="99"/>
    <w:unhideWhenUsed/>
    <w:rsid w:val="00910ACA"/>
    <w:pPr>
      <w:spacing w:line="240" w:lineRule="auto"/>
    </w:pPr>
    <w:rPr>
      <w:sz w:val="20"/>
      <w:szCs w:val="20"/>
    </w:rPr>
  </w:style>
  <w:style w:type="character" w:customStyle="1" w:styleId="CommentTextChar">
    <w:name w:val="Comment Text Char"/>
    <w:basedOn w:val="DefaultParagraphFont"/>
    <w:link w:val="CommentText"/>
    <w:uiPriority w:val="99"/>
    <w:rsid w:val="00910ACA"/>
    <w:rPr>
      <w:sz w:val="20"/>
      <w:szCs w:val="20"/>
    </w:rPr>
  </w:style>
  <w:style w:type="paragraph" w:styleId="CommentSubject">
    <w:name w:val="annotation subject"/>
    <w:basedOn w:val="CommentText"/>
    <w:next w:val="CommentText"/>
    <w:link w:val="CommentSubjectChar"/>
    <w:uiPriority w:val="99"/>
    <w:semiHidden/>
    <w:unhideWhenUsed/>
    <w:rsid w:val="00910ACA"/>
    <w:rPr>
      <w:b/>
      <w:bCs/>
    </w:rPr>
  </w:style>
  <w:style w:type="character" w:customStyle="1" w:styleId="CommentSubjectChar">
    <w:name w:val="Comment Subject Char"/>
    <w:basedOn w:val="CommentTextChar"/>
    <w:link w:val="CommentSubject"/>
    <w:uiPriority w:val="99"/>
    <w:semiHidden/>
    <w:rsid w:val="00910ACA"/>
    <w:rPr>
      <w:b/>
      <w:bCs/>
      <w:sz w:val="20"/>
      <w:szCs w:val="20"/>
    </w:rPr>
  </w:style>
  <w:style w:type="paragraph" w:styleId="BalloonText">
    <w:name w:val="Balloon Text"/>
    <w:basedOn w:val="Normal"/>
    <w:link w:val="BalloonTextChar"/>
    <w:uiPriority w:val="99"/>
    <w:semiHidden/>
    <w:unhideWhenUsed/>
    <w:rsid w:val="00910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ACA"/>
    <w:rPr>
      <w:rFonts w:ascii="Segoe UI" w:hAnsi="Segoe UI" w:cs="Segoe UI"/>
      <w:sz w:val="18"/>
      <w:szCs w:val="18"/>
    </w:rPr>
  </w:style>
  <w:style w:type="character" w:styleId="Hyperlink">
    <w:name w:val="Hyperlink"/>
    <w:basedOn w:val="DefaultParagraphFont"/>
    <w:uiPriority w:val="99"/>
    <w:unhideWhenUsed/>
    <w:rsid w:val="00910ACA"/>
    <w:rPr>
      <w:color w:val="0000FF"/>
      <w:u w:val="single"/>
    </w:rPr>
  </w:style>
  <w:style w:type="paragraph" w:styleId="NoSpacing">
    <w:name w:val="No Spacing"/>
    <w:link w:val="NoSpacingChar"/>
    <w:uiPriority w:val="1"/>
    <w:qFormat/>
    <w:rsid w:val="00433D57"/>
    <w:pPr>
      <w:spacing w:after="0" w:line="240" w:lineRule="auto"/>
    </w:pPr>
  </w:style>
  <w:style w:type="character" w:customStyle="1" w:styleId="NoSpacingChar">
    <w:name w:val="No Spacing Char"/>
    <w:basedOn w:val="DefaultParagraphFont"/>
    <w:link w:val="NoSpacing"/>
    <w:uiPriority w:val="1"/>
    <w:rsid w:val="00433D57"/>
  </w:style>
  <w:style w:type="character" w:styleId="FollowedHyperlink">
    <w:name w:val="FollowedHyperlink"/>
    <w:basedOn w:val="DefaultParagraphFont"/>
    <w:uiPriority w:val="99"/>
    <w:semiHidden/>
    <w:unhideWhenUsed/>
    <w:rsid w:val="00510037"/>
    <w:rPr>
      <w:color w:val="954F72" w:themeColor="followedHyperlink"/>
      <w:u w:val="single"/>
    </w:rPr>
  </w:style>
  <w:style w:type="character" w:styleId="Emphasis">
    <w:name w:val="Emphasis"/>
    <w:basedOn w:val="DefaultParagraphFont"/>
    <w:uiPriority w:val="20"/>
    <w:qFormat/>
    <w:rsid w:val="00EE3828"/>
    <w:rPr>
      <w:i/>
      <w:iCs/>
    </w:rPr>
  </w:style>
  <w:style w:type="paragraph" w:styleId="HTMLPreformatted">
    <w:name w:val="HTML Preformatted"/>
    <w:basedOn w:val="Normal"/>
    <w:link w:val="HTMLPreformattedChar"/>
    <w:uiPriority w:val="99"/>
    <w:unhideWhenUsed/>
    <w:rsid w:val="00C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6F36"/>
    <w:rPr>
      <w:rFonts w:ascii="Courier New" w:eastAsia="Times New Roman" w:hAnsi="Courier New" w:cs="Courier New"/>
      <w:sz w:val="20"/>
      <w:szCs w:val="20"/>
    </w:rPr>
  </w:style>
  <w:style w:type="character" w:customStyle="1" w:styleId="gnkrckgcgsb">
    <w:name w:val="gnkrckgcgsb"/>
    <w:basedOn w:val="DefaultParagraphFont"/>
    <w:rsid w:val="00C36F36"/>
  </w:style>
  <w:style w:type="paragraph" w:customStyle="1" w:styleId="ColorfulList-Accent11">
    <w:name w:val="Colorful List - Accent 11"/>
    <w:basedOn w:val="Normal"/>
    <w:uiPriority w:val="34"/>
    <w:qFormat/>
    <w:rsid w:val="00565083"/>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8172D8"/>
    <w:rPr>
      <w:color w:val="808080"/>
    </w:rPr>
  </w:style>
  <w:style w:type="character" w:styleId="Strong">
    <w:name w:val="Strong"/>
    <w:basedOn w:val="DefaultParagraphFont"/>
    <w:uiPriority w:val="22"/>
    <w:qFormat/>
    <w:rsid w:val="00675793"/>
    <w:rPr>
      <w:b/>
      <w:bCs/>
    </w:rPr>
  </w:style>
  <w:style w:type="table" w:styleId="TableGrid">
    <w:name w:val="Table Grid"/>
    <w:basedOn w:val="TableNormal"/>
    <w:uiPriority w:val="39"/>
    <w:rsid w:val="002A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97"/>
  </w:style>
  <w:style w:type="paragraph" w:styleId="Footer">
    <w:name w:val="footer"/>
    <w:basedOn w:val="Normal"/>
    <w:link w:val="FooterChar"/>
    <w:uiPriority w:val="99"/>
    <w:unhideWhenUsed/>
    <w:rsid w:val="006A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97"/>
  </w:style>
  <w:style w:type="paragraph" w:styleId="Caption">
    <w:name w:val="caption"/>
    <w:basedOn w:val="Normal"/>
    <w:next w:val="Normal"/>
    <w:uiPriority w:val="35"/>
    <w:unhideWhenUsed/>
    <w:qFormat/>
    <w:rsid w:val="002D6CEF"/>
    <w:pPr>
      <w:spacing w:after="200" w:line="240" w:lineRule="auto"/>
    </w:pPr>
    <w:rPr>
      <w:i/>
      <w:iCs/>
      <w:color w:val="44546A" w:themeColor="text2"/>
      <w:sz w:val="18"/>
      <w:szCs w:val="18"/>
    </w:rPr>
  </w:style>
  <w:style w:type="paragraph" w:styleId="Revision">
    <w:name w:val="Revision"/>
    <w:hidden/>
    <w:uiPriority w:val="99"/>
    <w:semiHidden/>
    <w:rsid w:val="00511884"/>
    <w:pPr>
      <w:spacing w:after="0" w:line="240" w:lineRule="auto"/>
    </w:pPr>
  </w:style>
  <w:style w:type="character" w:customStyle="1" w:styleId="UnresolvedMention1">
    <w:name w:val="Unresolved Mention1"/>
    <w:basedOn w:val="DefaultParagraphFont"/>
    <w:uiPriority w:val="99"/>
    <w:semiHidden/>
    <w:unhideWhenUsed/>
    <w:rsid w:val="00B428E0"/>
    <w:rPr>
      <w:color w:val="605E5C"/>
      <w:shd w:val="clear" w:color="auto" w:fill="E1DFDD"/>
    </w:rPr>
  </w:style>
  <w:style w:type="character" w:customStyle="1" w:styleId="citation-part">
    <w:name w:val="citation-part"/>
    <w:basedOn w:val="DefaultParagraphFont"/>
    <w:rsid w:val="00B57079"/>
  </w:style>
  <w:style w:type="character" w:customStyle="1" w:styleId="docsum-pmid">
    <w:name w:val="docsum-pmid"/>
    <w:basedOn w:val="DefaultParagraphFont"/>
    <w:rsid w:val="00B57079"/>
  </w:style>
  <w:style w:type="character" w:customStyle="1" w:styleId="UnresolvedMention">
    <w:name w:val="Unresolved Mention"/>
    <w:basedOn w:val="DefaultParagraphFont"/>
    <w:uiPriority w:val="99"/>
    <w:semiHidden/>
    <w:unhideWhenUsed/>
    <w:rsid w:val="00662988"/>
    <w:rPr>
      <w:color w:val="605E5C"/>
      <w:shd w:val="clear" w:color="auto" w:fill="E1DFDD"/>
    </w:rPr>
  </w:style>
  <w:style w:type="character" w:customStyle="1" w:styleId="Heading1Char">
    <w:name w:val="Heading 1 Char"/>
    <w:basedOn w:val="DefaultParagraphFont"/>
    <w:link w:val="Heading1"/>
    <w:uiPriority w:val="9"/>
    <w:rsid w:val="007A6B24"/>
    <w:rPr>
      <w:rFonts w:ascii="Times New Roman" w:eastAsia="Arial Unicode MS" w:hAnsi="Times New Roman"/>
      <w:b/>
      <w:bCs/>
      <w:color w:val="7030A0"/>
      <w:sz w:val="36"/>
      <w:szCs w:val="48"/>
      <w:bdr w:val="nil"/>
    </w:rPr>
  </w:style>
  <w:style w:type="character" w:customStyle="1" w:styleId="Heading2Char">
    <w:name w:val="Heading 2 Char"/>
    <w:basedOn w:val="DefaultParagraphFont"/>
    <w:link w:val="Heading2"/>
    <w:uiPriority w:val="9"/>
    <w:semiHidden/>
    <w:rsid w:val="007A6B24"/>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CD59BA"/>
  </w:style>
  <w:style w:type="character" w:customStyle="1" w:styleId="mo">
    <w:name w:val="mo"/>
    <w:basedOn w:val="DefaultParagraphFont"/>
    <w:rsid w:val="00CD59BA"/>
  </w:style>
  <w:style w:type="character" w:customStyle="1" w:styleId="mn">
    <w:name w:val="mn"/>
    <w:basedOn w:val="DefaultParagraphFont"/>
    <w:rsid w:val="00CD59BA"/>
  </w:style>
  <w:style w:type="character" w:customStyle="1" w:styleId="mtext">
    <w:name w:val="mtext"/>
    <w:basedOn w:val="DefaultParagraphFont"/>
    <w:rsid w:val="00CD59BA"/>
  </w:style>
  <w:style w:type="character" w:styleId="LineNumber">
    <w:name w:val="line number"/>
    <w:basedOn w:val="DefaultParagraphFont"/>
    <w:uiPriority w:val="99"/>
    <w:semiHidden/>
    <w:unhideWhenUsed/>
    <w:rsid w:val="00FB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51">
      <w:bodyDiv w:val="1"/>
      <w:marLeft w:val="0"/>
      <w:marRight w:val="0"/>
      <w:marTop w:val="0"/>
      <w:marBottom w:val="0"/>
      <w:divBdr>
        <w:top w:val="none" w:sz="0" w:space="0" w:color="auto"/>
        <w:left w:val="none" w:sz="0" w:space="0" w:color="auto"/>
        <w:bottom w:val="none" w:sz="0" w:space="0" w:color="auto"/>
        <w:right w:val="none" w:sz="0" w:space="0" w:color="auto"/>
      </w:divBdr>
      <w:divsChild>
        <w:div w:id="759175789">
          <w:marLeft w:val="480"/>
          <w:marRight w:val="0"/>
          <w:marTop w:val="0"/>
          <w:marBottom w:val="0"/>
          <w:divBdr>
            <w:top w:val="none" w:sz="0" w:space="0" w:color="auto"/>
            <w:left w:val="none" w:sz="0" w:space="0" w:color="auto"/>
            <w:bottom w:val="none" w:sz="0" w:space="0" w:color="auto"/>
            <w:right w:val="none" w:sz="0" w:space="0" w:color="auto"/>
          </w:divBdr>
        </w:div>
        <w:div w:id="1308587362">
          <w:marLeft w:val="480"/>
          <w:marRight w:val="0"/>
          <w:marTop w:val="0"/>
          <w:marBottom w:val="0"/>
          <w:divBdr>
            <w:top w:val="none" w:sz="0" w:space="0" w:color="auto"/>
            <w:left w:val="none" w:sz="0" w:space="0" w:color="auto"/>
            <w:bottom w:val="none" w:sz="0" w:space="0" w:color="auto"/>
            <w:right w:val="none" w:sz="0" w:space="0" w:color="auto"/>
          </w:divBdr>
        </w:div>
        <w:div w:id="1770586603">
          <w:marLeft w:val="480"/>
          <w:marRight w:val="0"/>
          <w:marTop w:val="0"/>
          <w:marBottom w:val="0"/>
          <w:divBdr>
            <w:top w:val="none" w:sz="0" w:space="0" w:color="auto"/>
            <w:left w:val="none" w:sz="0" w:space="0" w:color="auto"/>
            <w:bottom w:val="none" w:sz="0" w:space="0" w:color="auto"/>
            <w:right w:val="none" w:sz="0" w:space="0" w:color="auto"/>
          </w:divBdr>
        </w:div>
        <w:div w:id="560791904">
          <w:marLeft w:val="480"/>
          <w:marRight w:val="0"/>
          <w:marTop w:val="0"/>
          <w:marBottom w:val="0"/>
          <w:divBdr>
            <w:top w:val="none" w:sz="0" w:space="0" w:color="auto"/>
            <w:left w:val="none" w:sz="0" w:space="0" w:color="auto"/>
            <w:bottom w:val="none" w:sz="0" w:space="0" w:color="auto"/>
            <w:right w:val="none" w:sz="0" w:space="0" w:color="auto"/>
          </w:divBdr>
        </w:div>
        <w:div w:id="1262641109">
          <w:marLeft w:val="480"/>
          <w:marRight w:val="0"/>
          <w:marTop w:val="0"/>
          <w:marBottom w:val="0"/>
          <w:divBdr>
            <w:top w:val="none" w:sz="0" w:space="0" w:color="auto"/>
            <w:left w:val="none" w:sz="0" w:space="0" w:color="auto"/>
            <w:bottom w:val="none" w:sz="0" w:space="0" w:color="auto"/>
            <w:right w:val="none" w:sz="0" w:space="0" w:color="auto"/>
          </w:divBdr>
        </w:div>
        <w:div w:id="196312339">
          <w:marLeft w:val="480"/>
          <w:marRight w:val="0"/>
          <w:marTop w:val="0"/>
          <w:marBottom w:val="0"/>
          <w:divBdr>
            <w:top w:val="none" w:sz="0" w:space="0" w:color="auto"/>
            <w:left w:val="none" w:sz="0" w:space="0" w:color="auto"/>
            <w:bottom w:val="none" w:sz="0" w:space="0" w:color="auto"/>
            <w:right w:val="none" w:sz="0" w:space="0" w:color="auto"/>
          </w:divBdr>
        </w:div>
        <w:div w:id="2019499204">
          <w:marLeft w:val="480"/>
          <w:marRight w:val="0"/>
          <w:marTop w:val="0"/>
          <w:marBottom w:val="0"/>
          <w:divBdr>
            <w:top w:val="none" w:sz="0" w:space="0" w:color="auto"/>
            <w:left w:val="none" w:sz="0" w:space="0" w:color="auto"/>
            <w:bottom w:val="none" w:sz="0" w:space="0" w:color="auto"/>
            <w:right w:val="none" w:sz="0" w:space="0" w:color="auto"/>
          </w:divBdr>
        </w:div>
        <w:div w:id="765998759">
          <w:marLeft w:val="480"/>
          <w:marRight w:val="0"/>
          <w:marTop w:val="0"/>
          <w:marBottom w:val="0"/>
          <w:divBdr>
            <w:top w:val="none" w:sz="0" w:space="0" w:color="auto"/>
            <w:left w:val="none" w:sz="0" w:space="0" w:color="auto"/>
            <w:bottom w:val="none" w:sz="0" w:space="0" w:color="auto"/>
            <w:right w:val="none" w:sz="0" w:space="0" w:color="auto"/>
          </w:divBdr>
        </w:div>
        <w:div w:id="992634972">
          <w:marLeft w:val="480"/>
          <w:marRight w:val="0"/>
          <w:marTop w:val="0"/>
          <w:marBottom w:val="0"/>
          <w:divBdr>
            <w:top w:val="none" w:sz="0" w:space="0" w:color="auto"/>
            <w:left w:val="none" w:sz="0" w:space="0" w:color="auto"/>
            <w:bottom w:val="none" w:sz="0" w:space="0" w:color="auto"/>
            <w:right w:val="none" w:sz="0" w:space="0" w:color="auto"/>
          </w:divBdr>
        </w:div>
        <w:div w:id="756563429">
          <w:marLeft w:val="480"/>
          <w:marRight w:val="0"/>
          <w:marTop w:val="0"/>
          <w:marBottom w:val="0"/>
          <w:divBdr>
            <w:top w:val="none" w:sz="0" w:space="0" w:color="auto"/>
            <w:left w:val="none" w:sz="0" w:space="0" w:color="auto"/>
            <w:bottom w:val="none" w:sz="0" w:space="0" w:color="auto"/>
            <w:right w:val="none" w:sz="0" w:space="0" w:color="auto"/>
          </w:divBdr>
        </w:div>
        <w:div w:id="658462217">
          <w:marLeft w:val="480"/>
          <w:marRight w:val="0"/>
          <w:marTop w:val="0"/>
          <w:marBottom w:val="0"/>
          <w:divBdr>
            <w:top w:val="none" w:sz="0" w:space="0" w:color="auto"/>
            <w:left w:val="none" w:sz="0" w:space="0" w:color="auto"/>
            <w:bottom w:val="none" w:sz="0" w:space="0" w:color="auto"/>
            <w:right w:val="none" w:sz="0" w:space="0" w:color="auto"/>
          </w:divBdr>
        </w:div>
        <w:div w:id="1070274840">
          <w:marLeft w:val="480"/>
          <w:marRight w:val="0"/>
          <w:marTop w:val="0"/>
          <w:marBottom w:val="0"/>
          <w:divBdr>
            <w:top w:val="none" w:sz="0" w:space="0" w:color="auto"/>
            <w:left w:val="none" w:sz="0" w:space="0" w:color="auto"/>
            <w:bottom w:val="none" w:sz="0" w:space="0" w:color="auto"/>
            <w:right w:val="none" w:sz="0" w:space="0" w:color="auto"/>
          </w:divBdr>
        </w:div>
        <w:div w:id="916550782">
          <w:marLeft w:val="480"/>
          <w:marRight w:val="0"/>
          <w:marTop w:val="0"/>
          <w:marBottom w:val="0"/>
          <w:divBdr>
            <w:top w:val="none" w:sz="0" w:space="0" w:color="auto"/>
            <w:left w:val="none" w:sz="0" w:space="0" w:color="auto"/>
            <w:bottom w:val="none" w:sz="0" w:space="0" w:color="auto"/>
            <w:right w:val="none" w:sz="0" w:space="0" w:color="auto"/>
          </w:divBdr>
        </w:div>
        <w:div w:id="983460885">
          <w:marLeft w:val="480"/>
          <w:marRight w:val="0"/>
          <w:marTop w:val="0"/>
          <w:marBottom w:val="0"/>
          <w:divBdr>
            <w:top w:val="none" w:sz="0" w:space="0" w:color="auto"/>
            <w:left w:val="none" w:sz="0" w:space="0" w:color="auto"/>
            <w:bottom w:val="none" w:sz="0" w:space="0" w:color="auto"/>
            <w:right w:val="none" w:sz="0" w:space="0" w:color="auto"/>
          </w:divBdr>
        </w:div>
        <w:div w:id="312874965">
          <w:marLeft w:val="480"/>
          <w:marRight w:val="0"/>
          <w:marTop w:val="0"/>
          <w:marBottom w:val="0"/>
          <w:divBdr>
            <w:top w:val="none" w:sz="0" w:space="0" w:color="auto"/>
            <w:left w:val="none" w:sz="0" w:space="0" w:color="auto"/>
            <w:bottom w:val="none" w:sz="0" w:space="0" w:color="auto"/>
            <w:right w:val="none" w:sz="0" w:space="0" w:color="auto"/>
          </w:divBdr>
        </w:div>
        <w:div w:id="1254587489">
          <w:marLeft w:val="480"/>
          <w:marRight w:val="0"/>
          <w:marTop w:val="0"/>
          <w:marBottom w:val="0"/>
          <w:divBdr>
            <w:top w:val="none" w:sz="0" w:space="0" w:color="auto"/>
            <w:left w:val="none" w:sz="0" w:space="0" w:color="auto"/>
            <w:bottom w:val="none" w:sz="0" w:space="0" w:color="auto"/>
            <w:right w:val="none" w:sz="0" w:space="0" w:color="auto"/>
          </w:divBdr>
        </w:div>
        <w:div w:id="1298225382">
          <w:marLeft w:val="480"/>
          <w:marRight w:val="0"/>
          <w:marTop w:val="0"/>
          <w:marBottom w:val="0"/>
          <w:divBdr>
            <w:top w:val="none" w:sz="0" w:space="0" w:color="auto"/>
            <w:left w:val="none" w:sz="0" w:space="0" w:color="auto"/>
            <w:bottom w:val="none" w:sz="0" w:space="0" w:color="auto"/>
            <w:right w:val="none" w:sz="0" w:space="0" w:color="auto"/>
          </w:divBdr>
        </w:div>
        <w:div w:id="383138085">
          <w:marLeft w:val="480"/>
          <w:marRight w:val="0"/>
          <w:marTop w:val="0"/>
          <w:marBottom w:val="0"/>
          <w:divBdr>
            <w:top w:val="none" w:sz="0" w:space="0" w:color="auto"/>
            <w:left w:val="none" w:sz="0" w:space="0" w:color="auto"/>
            <w:bottom w:val="none" w:sz="0" w:space="0" w:color="auto"/>
            <w:right w:val="none" w:sz="0" w:space="0" w:color="auto"/>
          </w:divBdr>
        </w:div>
        <w:div w:id="1213732408">
          <w:marLeft w:val="480"/>
          <w:marRight w:val="0"/>
          <w:marTop w:val="0"/>
          <w:marBottom w:val="0"/>
          <w:divBdr>
            <w:top w:val="none" w:sz="0" w:space="0" w:color="auto"/>
            <w:left w:val="none" w:sz="0" w:space="0" w:color="auto"/>
            <w:bottom w:val="none" w:sz="0" w:space="0" w:color="auto"/>
            <w:right w:val="none" w:sz="0" w:space="0" w:color="auto"/>
          </w:divBdr>
        </w:div>
        <w:div w:id="1610314874">
          <w:marLeft w:val="480"/>
          <w:marRight w:val="0"/>
          <w:marTop w:val="0"/>
          <w:marBottom w:val="0"/>
          <w:divBdr>
            <w:top w:val="none" w:sz="0" w:space="0" w:color="auto"/>
            <w:left w:val="none" w:sz="0" w:space="0" w:color="auto"/>
            <w:bottom w:val="none" w:sz="0" w:space="0" w:color="auto"/>
            <w:right w:val="none" w:sz="0" w:space="0" w:color="auto"/>
          </w:divBdr>
        </w:div>
        <w:div w:id="707486778">
          <w:marLeft w:val="480"/>
          <w:marRight w:val="0"/>
          <w:marTop w:val="0"/>
          <w:marBottom w:val="0"/>
          <w:divBdr>
            <w:top w:val="none" w:sz="0" w:space="0" w:color="auto"/>
            <w:left w:val="none" w:sz="0" w:space="0" w:color="auto"/>
            <w:bottom w:val="none" w:sz="0" w:space="0" w:color="auto"/>
            <w:right w:val="none" w:sz="0" w:space="0" w:color="auto"/>
          </w:divBdr>
        </w:div>
        <w:div w:id="765272077">
          <w:marLeft w:val="480"/>
          <w:marRight w:val="0"/>
          <w:marTop w:val="0"/>
          <w:marBottom w:val="0"/>
          <w:divBdr>
            <w:top w:val="none" w:sz="0" w:space="0" w:color="auto"/>
            <w:left w:val="none" w:sz="0" w:space="0" w:color="auto"/>
            <w:bottom w:val="none" w:sz="0" w:space="0" w:color="auto"/>
            <w:right w:val="none" w:sz="0" w:space="0" w:color="auto"/>
          </w:divBdr>
        </w:div>
        <w:div w:id="759528619">
          <w:marLeft w:val="480"/>
          <w:marRight w:val="0"/>
          <w:marTop w:val="0"/>
          <w:marBottom w:val="0"/>
          <w:divBdr>
            <w:top w:val="none" w:sz="0" w:space="0" w:color="auto"/>
            <w:left w:val="none" w:sz="0" w:space="0" w:color="auto"/>
            <w:bottom w:val="none" w:sz="0" w:space="0" w:color="auto"/>
            <w:right w:val="none" w:sz="0" w:space="0" w:color="auto"/>
          </w:divBdr>
        </w:div>
        <w:div w:id="1459105617">
          <w:marLeft w:val="480"/>
          <w:marRight w:val="0"/>
          <w:marTop w:val="0"/>
          <w:marBottom w:val="0"/>
          <w:divBdr>
            <w:top w:val="none" w:sz="0" w:space="0" w:color="auto"/>
            <w:left w:val="none" w:sz="0" w:space="0" w:color="auto"/>
            <w:bottom w:val="none" w:sz="0" w:space="0" w:color="auto"/>
            <w:right w:val="none" w:sz="0" w:space="0" w:color="auto"/>
          </w:divBdr>
        </w:div>
        <w:div w:id="1254975902">
          <w:marLeft w:val="480"/>
          <w:marRight w:val="0"/>
          <w:marTop w:val="0"/>
          <w:marBottom w:val="0"/>
          <w:divBdr>
            <w:top w:val="none" w:sz="0" w:space="0" w:color="auto"/>
            <w:left w:val="none" w:sz="0" w:space="0" w:color="auto"/>
            <w:bottom w:val="none" w:sz="0" w:space="0" w:color="auto"/>
            <w:right w:val="none" w:sz="0" w:space="0" w:color="auto"/>
          </w:divBdr>
        </w:div>
        <w:div w:id="87849453">
          <w:marLeft w:val="480"/>
          <w:marRight w:val="0"/>
          <w:marTop w:val="0"/>
          <w:marBottom w:val="0"/>
          <w:divBdr>
            <w:top w:val="none" w:sz="0" w:space="0" w:color="auto"/>
            <w:left w:val="none" w:sz="0" w:space="0" w:color="auto"/>
            <w:bottom w:val="none" w:sz="0" w:space="0" w:color="auto"/>
            <w:right w:val="none" w:sz="0" w:space="0" w:color="auto"/>
          </w:divBdr>
        </w:div>
        <w:div w:id="774980968">
          <w:marLeft w:val="480"/>
          <w:marRight w:val="0"/>
          <w:marTop w:val="0"/>
          <w:marBottom w:val="0"/>
          <w:divBdr>
            <w:top w:val="none" w:sz="0" w:space="0" w:color="auto"/>
            <w:left w:val="none" w:sz="0" w:space="0" w:color="auto"/>
            <w:bottom w:val="none" w:sz="0" w:space="0" w:color="auto"/>
            <w:right w:val="none" w:sz="0" w:space="0" w:color="auto"/>
          </w:divBdr>
        </w:div>
        <w:div w:id="1260796072">
          <w:marLeft w:val="480"/>
          <w:marRight w:val="0"/>
          <w:marTop w:val="0"/>
          <w:marBottom w:val="0"/>
          <w:divBdr>
            <w:top w:val="none" w:sz="0" w:space="0" w:color="auto"/>
            <w:left w:val="none" w:sz="0" w:space="0" w:color="auto"/>
            <w:bottom w:val="none" w:sz="0" w:space="0" w:color="auto"/>
            <w:right w:val="none" w:sz="0" w:space="0" w:color="auto"/>
          </w:divBdr>
        </w:div>
        <w:div w:id="360279385">
          <w:marLeft w:val="480"/>
          <w:marRight w:val="0"/>
          <w:marTop w:val="0"/>
          <w:marBottom w:val="0"/>
          <w:divBdr>
            <w:top w:val="none" w:sz="0" w:space="0" w:color="auto"/>
            <w:left w:val="none" w:sz="0" w:space="0" w:color="auto"/>
            <w:bottom w:val="none" w:sz="0" w:space="0" w:color="auto"/>
            <w:right w:val="none" w:sz="0" w:space="0" w:color="auto"/>
          </w:divBdr>
        </w:div>
        <w:div w:id="239145805">
          <w:marLeft w:val="480"/>
          <w:marRight w:val="0"/>
          <w:marTop w:val="0"/>
          <w:marBottom w:val="0"/>
          <w:divBdr>
            <w:top w:val="none" w:sz="0" w:space="0" w:color="auto"/>
            <w:left w:val="none" w:sz="0" w:space="0" w:color="auto"/>
            <w:bottom w:val="none" w:sz="0" w:space="0" w:color="auto"/>
            <w:right w:val="none" w:sz="0" w:space="0" w:color="auto"/>
          </w:divBdr>
        </w:div>
        <w:div w:id="2110269586">
          <w:marLeft w:val="480"/>
          <w:marRight w:val="0"/>
          <w:marTop w:val="0"/>
          <w:marBottom w:val="0"/>
          <w:divBdr>
            <w:top w:val="none" w:sz="0" w:space="0" w:color="auto"/>
            <w:left w:val="none" w:sz="0" w:space="0" w:color="auto"/>
            <w:bottom w:val="none" w:sz="0" w:space="0" w:color="auto"/>
            <w:right w:val="none" w:sz="0" w:space="0" w:color="auto"/>
          </w:divBdr>
        </w:div>
        <w:div w:id="225189822">
          <w:marLeft w:val="480"/>
          <w:marRight w:val="0"/>
          <w:marTop w:val="0"/>
          <w:marBottom w:val="0"/>
          <w:divBdr>
            <w:top w:val="none" w:sz="0" w:space="0" w:color="auto"/>
            <w:left w:val="none" w:sz="0" w:space="0" w:color="auto"/>
            <w:bottom w:val="none" w:sz="0" w:space="0" w:color="auto"/>
            <w:right w:val="none" w:sz="0" w:space="0" w:color="auto"/>
          </w:divBdr>
        </w:div>
        <w:div w:id="1576475065">
          <w:marLeft w:val="480"/>
          <w:marRight w:val="0"/>
          <w:marTop w:val="0"/>
          <w:marBottom w:val="0"/>
          <w:divBdr>
            <w:top w:val="none" w:sz="0" w:space="0" w:color="auto"/>
            <w:left w:val="none" w:sz="0" w:space="0" w:color="auto"/>
            <w:bottom w:val="none" w:sz="0" w:space="0" w:color="auto"/>
            <w:right w:val="none" w:sz="0" w:space="0" w:color="auto"/>
          </w:divBdr>
        </w:div>
        <w:div w:id="1579436080">
          <w:marLeft w:val="480"/>
          <w:marRight w:val="0"/>
          <w:marTop w:val="0"/>
          <w:marBottom w:val="0"/>
          <w:divBdr>
            <w:top w:val="none" w:sz="0" w:space="0" w:color="auto"/>
            <w:left w:val="none" w:sz="0" w:space="0" w:color="auto"/>
            <w:bottom w:val="none" w:sz="0" w:space="0" w:color="auto"/>
            <w:right w:val="none" w:sz="0" w:space="0" w:color="auto"/>
          </w:divBdr>
        </w:div>
        <w:div w:id="1962833444">
          <w:marLeft w:val="480"/>
          <w:marRight w:val="0"/>
          <w:marTop w:val="0"/>
          <w:marBottom w:val="0"/>
          <w:divBdr>
            <w:top w:val="none" w:sz="0" w:space="0" w:color="auto"/>
            <w:left w:val="none" w:sz="0" w:space="0" w:color="auto"/>
            <w:bottom w:val="none" w:sz="0" w:space="0" w:color="auto"/>
            <w:right w:val="none" w:sz="0" w:space="0" w:color="auto"/>
          </w:divBdr>
        </w:div>
        <w:div w:id="2038041076">
          <w:marLeft w:val="480"/>
          <w:marRight w:val="0"/>
          <w:marTop w:val="0"/>
          <w:marBottom w:val="0"/>
          <w:divBdr>
            <w:top w:val="none" w:sz="0" w:space="0" w:color="auto"/>
            <w:left w:val="none" w:sz="0" w:space="0" w:color="auto"/>
            <w:bottom w:val="none" w:sz="0" w:space="0" w:color="auto"/>
            <w:right w:val="none" w:sz="0" w:space="0" w:color="auto"/>
          </w:divBdr>
        </w:div>
        <w:div w:id="1690569546">
          <w:marLeft w:val="480"/>
          <w:marRight w:val="0"/>
          <w:marTop w:val="0"/>
          <w:marBottom w:val="0"/>
          <w:divBdr>
            <w:top w:val="none" w:sz="0" w:space="0" w:color="auto"/>
            <w:left w:val="none" w:sz="0" w:space="0" w:color="auto"/>
            <w:bottom w:val="none" w:sz="0" w:space="0" w:color="auto"/>
            <w:right w:val="none" w:sz="0" w:space="0" w:color="auto"/>
          </w:divBdr>
        </w:div>
        <w:div w:id="390156069">
          <w:marLeft w:val="480"/>
          <w:marRight w:val="0"/>
          <w:marTop w:val="0"/>
          <w:marBottom w:val="0"/>
          <w:divBdr>
            <w:top w:val="none" w:sz="0" w:space="0" w:color="auto"/>
            <w:left w:val="none" w:sz="0" w:space="0" w:color="auto"/>
            <w:bottom w:val="none" w:sz="0" w:space="0" w:color="auto"/>
            <w:right w:val="none" w:sz="0" w:space="0" w:color="auto"/>
          </w:divBdr>
        </w:div>
        <w:div w:id="1385369555">
          <w:marLeft w:val="480"/>
          <w:marRight w:val="0"/>
          <w:marTop w:val="0"/>
          <w:marBottom w:val="0"/>
          <w:divBdr>
            <w:top w:val="none" w:sz="0" w:space="0" w:color="auto"/>
            <w:left w:val="none" w:sz="0" w:space="0" w:color="auto"/>
            <w:bottom w:val="none" w:sz="0" w:space="0" w:color="auto"/>
            <w:right w:val="none" w:sz="0" w:space="0" w:color="auto"/>
          </w:divBdr>
        </w:div>
        <w:div w:id="273286879">
          <w:marLeft w:val="480"/>
          <w:marRight w:val="0"/>
          <w:marTop w:val="0"/>
          <w:marBottom w:val="0"/>
          <w:divBdr>
            <w:top w:val="none" w:sz="0" w:space="0" w:color="auto"/>
            <w:left w:val="none" w:sz="0" w:space="0" w:color="auto"/>
            <w:bottom w:val="none" w:sz="0" w:space="0" w:color="auto"/>
            <w:right w:val="none" w:sz="0" w:space="0" w:color="auto"/>
          </w:divBdr>
        </w:div>
        <w:div w:id="571428107">
          <w:marLeft w:val="480"/>
          <w:marRight w:val="0"/>
          <w:marTop w:val="0"/>
          <w:marBottom w:val="0"/>
          <w:divBdr>
            <w:top w:val="none" w:sz="0" w:space="0" w:color="auto"/>
            <w:left w:val="none" w:sz="0" w:space="0" w:color="auto"/>
            <w:bottom w:val="none" w:sz="0" w:space="0" w:color="auto"/>
            <w:right w:val="none" w:sz="0" w:space="0" w:color="auto"/>
          </w:divBdr>
        </w:div>
        <w:div w:id="730033513">
          <w:marLeft w:val="480"/>
          <w:marRight w:val="0"/>
          <w:marTop w:val="0"/>
          <w:marBottom w:val="0"/>
          <w:divBdr>
            <w:top w:val="none" w:sz="0" w:space="0" w:color="auto"/>
            <w:left w:val="none" w:sz="0" w:space="0" w:color="auto"/>
            <w:bottom w:val="none" w:sz="0" w:space="0" w:color="auto"/>
            <w:right w:val="none" w:sz="0" w:space="0" w:color="auto"/>
          </w:divBdr>
        </w:div>
        <w:div w:id="1877083070">
          <w:marLeft w:val="480"/>
          <w:marRight w:val="0"/>
          <w:marTop w:val="0"/>
          <w:marBottom w:val="0"/>
          <w:divBdr>
            <w:top w:val="none" w:sz="0" w:space="0" w:color="auto"/>
            <w:left w:val="none" w:sz="0" w:space="0" w:color="auto"/>
            <w:bottom w:val="none" w:sz="0" w:space="0" w:color="auto"/>
            <w:right w:val="none" w:sz="0" w:space="0" w:color="auto"/>
          </w:divBdr>
        </w:div>
        <w:div w:id="524290228">
          <w:marLeft w:val="480"/>
          <w:marRight w:val="0"/>
          <w:marTop w:val="0"/>
          <w:marBottom w:val="0"/>
          <w:divBdr>
            <w:top w:val="none" w:sz="0" w:space="0" w:color="auto"/>
            <w:left w:val="none" w:sz="0" w:space="0" w:color="auto"/>
            <w:bottom w:val="none" w:sz="0" w:space="0" w:color="auto"/>
            <w:right w:val="none" w:sz="0" w:space="0" w:color="auto"/>
          </w:divBdr>
        </w:div>
        <w:div w:id="1976905324">
          <w:marLeft w:val="480"/>
          <w:marRight w:val="0"/>
          <w:marTop w:val="0"/>
          <w:marBottom w:val="0"/>
          <w:divBdr>
            <w:top w:val="none" w:sz="0" w:space="0" w:color="auto"/>
            <w:left w:val="none" w:sz="0" w:space="0" w:color="auto"/>
            <w:bottom w:val="none" w:sz="0" w:space="0" w:color="auto"/>
            <w:right w:val="none" w:sz="0" w:space="0" w:color="auto"/>
          </w:divBdr>
        </w:div>
        <w:div w:id="1825703948">
          <w:marLeft w:val="480"/>
          <w:marRight w:val="0"/>
          <w:marTop w:val="0"/>
          <w:marBottom w:val="0"/>
          <w:divBdr>
            <w:top w:val="none" w:sz="0" w:space="0" w:color="auto"/>
            <w:left w:val="none" w:sz="0" w:space="0" w:color="auto"/>
            <w:bottom w:val="none" w:sz="0" w:space="0" w:color="auto"/>
            <w:right w:val="none" w:sz="0" w:space="0" w:color="auto"/>
          </w:divBdr>
        </w:div>
        <w:div w:id="1136727878">
          <w:marLeft w:val="480"/>
          <w:marRight w:val="0"/>
          <w:marTop w:val="0"/>
          <w:marBottom w:val="0"/>
          <w:divBdr>
            <w:top w:val="none" w:sz="0" w:space="0" w:color="auto"/>
            <w:left w:val="none" w:sz="0" w:space="0" w:color="auto"/>
            <w:bottom w:val="none" w:sz="0" w:space="0" w:color="auto"/>
            <w:right w:val="none" w:sz="0" w:space="0" w:color="auto"/>
          </w:divBdr>
        </w:div>
        <w:div w:id="1881673729">
          <w:marLeft w:val="480"/>
          <w:marRight w:val="0"/>
          <w:marTop w:val="0"/>
          <w:marBottom w:val="0"/>
          <w:divBdr>
            <w:top w:val="none" w:sz="0" w:space="0" w:color="auto"/>
            <w:left w:val="none" w:sz="0" w:space="0" w:color="auto"/>
            <w:bottom w:val="none" w:sz="0" w:space="0" w:color="auto"/>
            <w:right w:val="none" w:sz="0" w:space="0" w:color="auto"/>
          </w:divBdr>
        </w:div>
        <w:div w:id="2128498452">
          <w:marLeft w:val="480"/>
          <w:marRight w:val="0"/>
          <w:marTop w:val="0"/>
          <w:marBottom w:val="0"/>
          <w:divBdr>
            <w:top w:val="none" w:sz="0" w:space="0" w:color="auto"/>
            <w:left w:val="none" w:sz="0" w:space="0" w:color="auto"/>
            <w:bottom w:val="none" w:sz="0" w:space="0" w:color="auto"/>
            <w:right w:val="none" w:sz="0" w:space="0" w:color="auto"/>
          </w:divBdr>
        </w:div>
        <w:div w:id="1153568214">
          <w:marLeft w:val="480"/>
          <w:marRight w:val="0"/>
          <w:marTop w:val="0"/>
          <w:marBottom w:val="0"/>
          <w:divBdr>
            <w:top w:val="none" w:sz="0" w:space="0" w:color="auto"/>
            <w:left w:val="none" w:sz="0" w:space="0" w:color="auto"/>
            <w:bottom w:val="none" w:sz="0" w:space="0" w:color="auto"/>
            <w:right w:val="none" w:sz="0" w:space="0" w:color="auto"/>
          </w:divBdr>
        </w:div>
        <w:div w:id="1563057113">
          <w:marLeft w:val="480"/>
          <w:marRight w:val="0"/>
          <w:marTop w:val="0"/>
          <w:marBottom w:val="0"/>
          <w:divBdr>
            <w:top w:val="none" w:sz="0" w:space="0" w:color="auto"/>
            <w:left w:val="none" w:sz="0" w:space="0" w:color="auto"/>
            <w:bottom w:val="none" w:sz="0" w:space="0" w:color="auto"/>
            <w:right w:val="none" w:sz="0" w:space="0" w:color="auto"/>
          </w:divBdr>
        </w:div>
        <w:div w:id="1161502135">
          <w:marLeft w:val="480"/>
          <w:marRight w:val="0"/>
          <w:marTop w:val="0"/>
          <w:marBottom w:val="0"/>
          <w:divBdr>
            <w:top w:val="none" w:sz="0" w:space="0" w:color="auto"/>
            <w:left w:val="none" w:sz="0" w:space="0" w:color="auto"/>
            <w:bottom w:val="none" w:sz="0" w:space="0" w:color="auto"/>
            <w:right w:val="none" w:sz="0" w:space="0" w:color="auto"/>
          </w:divBdr>
        </w:div>
        <w:div w:id="286081218">
          <w:marLeft w:val="480"/>
          <w:marRight w:val="0"/>
          <w:marTop w:val="0"/>
          <w:marBottom w:val="0"/>
          <w:divBdr>
            <w:top w:val="none" w:sz="0" w:space="0" w:color="auto"/>
            <w:left w:val="none" w:sz="0" w:space="0" w:color="auto"/>
            <w:bottom w:val="none" w:sz="0" w:space="0" w:color="auto"/>
            <w:right w:val="none" w:sz="0" w:space="0" w:color="auto"/>
          </w:divBdr>
        </w:div>
        <w:div w:id="1539052115">
          <w:marLeft w:val="480"/>
          <w:marRight w:val="0"/>
          <w:marTop w:val="0"/>
          <w:marBottom w:val="0"/>
          <w:divBdr>
            <w:top w:val="none" w:sz="0" w:space="0" w:color="auto"/>
            <w:left w:val="none" w:sz="0" w:space="0" w:color="auto"/>
            <w:bottom w:val="none" w:sz="0" w:space="0" w:color="auto"/>
            <w:right w:val="none" w:sz="0" w:space="0" w:color="auto"/>
          </w:divBdr>
        </w:div>
        <w:div w:id="2067600274">
          <w:marLeft w:val="480"/>
          <w:marRight w:val="0"/>
          <w:marTop w:val="0"/>
          <w:marBottom w:val="0"/>
          <w:divBdr>
            <w:top w:val="none" w:sz="0" w:space="0" w:color="auto"/>
            <w:left w:val="none" w:sz="0" w:space="0" w:color="auto"/>
            <w:bottom w:val="none" w:sz="0" w:space="0" w:color="auto"/>
            <w:right w:val="none" w:sz="0" w:space="0" w:color="auto"/>
          </w:divBdr>
        </w:div>
        <w:div w:id="1580599829">
          <w:marLeft w:val="480"/>
          <w:marRight w:val="0"/>
          <w:marTop w:val="0"/>
          <w:marBottom w:val="0"/>
          <w:divBdr>
            <w:top w:val="none" w:sz="0" w:space="0" w:color="auto"/>
            <w:left w:val="none" w:sz="0" w:space="0" w:color="auto"/>
            <w:bottom w:val="none" w:sz="0" w:space="0" w:color="auto"/>
            <w:right w:val="none" w:sz="0" w:space="0" w:color="auto"/>
          </w:divBdr>
        </w:div>
        <w:div w:id="1113593997">
          <w:marLeft w:val="480"/>
          <w:marRight w:val="0"/>
          <w:marTop w:val="0"/>
          <w:marBottom w:val="0"/>
          <w:divBdr>
            <w:top w:val="none" w:sz="0" w:space="0" w:color="auto"/>
            <w:left w:val="none" w:sz="0" w:space="0" w:color="auto"/>
            <w:bottom w:val="none" w:sz="0" w:space="0" w:color="auto"/>
            <w:right w:val="none" w:sz="0" w:space="0" w:color="auto"/>
          </w:divBdr>
        </w:div>
        <w:div w:id="1871070081">
          <w:marLeft w:val="480"/>
          <w:marRight w:val="0"/>
          <w:marTop w:val="0"/>
          <w:marBottom w:val="0"/>
          <w:divBdr>
            <w:top w:val="none" w:sz="0" w:space="0" w:color="auto"/>
            <w:left w:val="none" w:sz="0" w:space="0" w:color="auto"/>
            <w:bottom w:val="none" w:sz="0" w:space="0" w:color="auto"/>
            <w:right w:val="none" w:sz="0" w:space="0" w:color="auto"/>
          </w:divBdr>
        </w:div>
        <w:div w:id="1195463765">
          <w:marLeft w:val="480"/>
          <w:marRight w:val="0"/>
          <w:marTop w:val="0"/>
          <w:marBottom w:val="0"/>
          <w:divBdr>
            <w:top w:val="none" w:sz="0" w:space="0" w:color="auto"/>
            <w:left w:val="none" w:sz="0" w:space="0" w:color="auto"/>
            <w:bottom w:val="none" w:sz="0" w:space="0" w:color="auto"/>
            <w:right w:val="none" w:sz="0" w:space="0" w:color="auto"/>
          </w:divBdr>
        </w:div>
        <w:div w:id="1710647093">
          <w:marLeft w:val="480"/>
          <w:marRight w:val="0"/>
          <w:marTop w:val="0"/>
          <w:marBottom w:val="0"/>
          <w:divBdr>
            <w:top w:val="none" w:sz="0" w:space="0" w:color="auto"/>
            <w:left w:val="none" w:sz="0" w:space="0" w:color="auto"/>
            <w:bottom w:val="none" w:sz="0" w:space="0" w:color="auto"/>
            <w:right w:val="none" w:sz="0" w:space="0" w:color="auto"/>
          </w:divBdr>
        </w:div>
      </w:divsChild>
    </w:div>
    <w:div w:id="1205492">
      <w:bodyDiv w:val="1"/>
      <w:marLeft w:val="0"/>
      <w:marRight w:val="0"/>
      <w:marTop w:val="0"/>
      <w:marBottom w:val="0"/>
      <w:divBdr>
        <w:top w:val="none" w:sz="0" w:space="0" w:color="auto"/>
        <w:left w:val="none" w:sz="0" w:space="0" w:color="auto"/>
        <w:bottom w:val="none" w:sz="0" w:space="0" w:color="auto"/>
        <w:right w:val="none" w:sz="0" w:space="0" w:color="auto"/>
      </w:divBdr>
    </w:div>
    <w:div w:id="5133934">
      <w:bodyDiv w:val="1"/>
      <w:marLeft w:val="0"/>
      <w:marRight w:val="0"/>
      <w:marTop w:val="0"/>
      <w:marBottom w:val="0"/>
      <w:divBdr>
        <w:top w:val="none" w:sz="0" w:space="0" w:color="auto"/>
        <w:left w:val="none" w:sz="0" w:space="0" w:color="auto"/>
        <w:bottom w:val="none" w:sz="0" w:space="0" w:color="auto"/>
        <w:right w:val="none" w:sz="0" w:space="0" w:color="auto"/>
      </w:divBdr>
      <w:divsChild>
        <w:div w:id="780537702">
          <w:marLeft w:val="0"/>
          <w:marRight w:val="0"/>
          <w:marTop w:val="0"/>
          <w:marBottom w:val="0"/>
          <w:divBdr>
            <w:top w:val="none" w:sz="0" w:space="0" w:color="auto"/>
            <w:left w:val="none" w:sz="0" w:space="0" w:color="auto"/>
            <w:bottom w:val="none" w:sz="0" w:space="0" w:color="auto"/>
            <w:right w:val="none" w:sz="0" w:space="0" w:color="auto"/>
          </w:divBdr>
        </w:div>
      </w:divsChild>
    </w:div>
    <w:div w:id="7294903">
      <w:bodyDiv w:val="1"/>
      <w:marLeft w:val="0"/>
      <w:marRight w:val="0"/>
      <w:marTop w:val="0"/>
      <w:marBottom w:val="0"/>
      <w:divBdr>
        <w:top w:val="none" w:sz="0" w:space="0" w:color="auto"/>
        <w:left w:val="none" w:sz="0" w:space="0" w:color="auto"/>
        <w:bottom w:val="none" w:sz="0" w:space="0" w:color="auto"/>
        <w:right w:val="none" w:sz="0" w:space="0" w:color="auto"/>
      </w:divBdr>
    </w:div>
    <w:div w:id="8259856">
      <w:bodyDiv w:val="1"/>
      <w:marLeft w:val="0"/>
      <w:marRight w:val="0"/>
      <w:marTop w:val="0"/>
      <w:marBottom w:val="0"/>
      <w:divBdr>
        <w:top w:val="none" w:sz="0" w:space="0" w:color="auto"/>
        <w:left w:val="none" w:sz="0" w:space="0" w:color="auto"/>
        <w:bottom w:val="none" w:sz="0" w:space="0" w:color="auto"/>
        <w:right w:val="none" w:sz="0" w:space="0" w:color="auto"/>
      </w:divBdr>
    </w:div>
    <w:div w:id="10425291">
      <w:bodyDiv w:val="1"/>
      <w:marLeft w:val="0"/>
      <w:marRight w:val="0"/>
      <w:marTop w:val="0"/>
      <w:marBottom w:val="0"/>
      <w:divBdr>
        <w:top w:val="none" w:sz="0" w:space="0" w:color="auto"/>
        <w:left w:val="none" w:sz="0" w:space="0" w:color="auto"/>
        <w:bottom w:val="none" w:sz="0" w:space="0" w:color="auto"/>
        <w:right w:val="none" w:sz="0" w:space="0" w:color="auto"/>
      </w:divBdr>
    </w:div>
    <w:div w:id="11029398">
      <w:bodyDiv w:val="1"/>
      <w:marLeft w:val="0"/>
      <w:marRight w:val="0"/>
      <w:marTop w:val="0"/>
      <w:marBottom w:val="0"/>
      <w:divBdr>
        <w:top w:val="none" w:sz="0" w:space="0" w:color="auto"/>
        <w:left w:val="none" w:sz="0" w:space="0" w:color="auto"/>
        <w:bottom w:val="none" w:sz="0" w:space="0" w:color="auto"/>
        <w:right w:val="none" w:sz="0" w:space="0" w:color="auto"/>
      </w:divBdr>
    </w:div>
    <w:div w:id="11416424">
      <w:bodyDiv w:val="1"/>
      <w:marLeft w:val="0"/>
      <w:marRight w:val="0"/>
      <w:marTop w:val="0"/>
      <w:marBottom w:val="0"/>
      <w:divBdr>
        <w:top w:val="none" w:sz="0" w:space="0" w:color="auto"/>
        <w:left w:val="none" w:sz="0" w:space="0" w:color="auto"/>
        <w:bottom w:val="none" w:sz="0" w:space="0" w:color="auto"/>
        <w:right w:val="none" w:sz="0" w:space="0" w:color="auto"/>
      </w:divBdr>
      <w:divsChild>
        <w:div w:id="1133447430">
          <w:marLeft w:val="480"/>
          <w:marRight w:val="0"/>
          <w:marTop w:val="0"/>
          <w:marBottom w:val="0"/>
          <w:divBdr>
            <w:top w:val="none" w:sz="0" w:space="0" w:color="auto"/>
            <w:left w:val="none" w:sz="0" w:space="0" w:color="auto"/>
            <w:bottom w:val="none" w:sz="0" w:space="0" w:color="auto"/>
            <w:right w:val="none" w:sz="0" w:space="0" w:color="auto"/>
          </w:divBdr>
        </w:div>
        <w:div w:id="974018974">
          <w:marLeft w:val="480"/>
          <w:marRight w:val="0"/>
          <w:marTop w:val="0"/>
          <w:marBottom w:val="0"/>
          <w:divBdr>
            <w:top w:val="none" w:sz="0" w:space="0" w:color="auto"/>
            <w:left w:val="none" w:sz="0" w:space="0" w:color="auto"/>
            <w:bottom w:val="none" w:sz="0" w:space="0" w:color="auto"/>
            <w:right w:val="none" w:sz="0" w:space="0" w:color="auto"/>
          </w:divBdr>
        </w:div>
        <w:div w:id="519048115">
          <w:marLeft w:val="480"/>
          <w:marRight w:val="0"/>
          <w:marTop w:val="0"/>
          <w:marBottom w:val="0"/>
          <w:divBdr>
            <w:top w:val="none" w:sz="0" w:space="0" w:color="auto"/>
            <w:left w:val="none" w:sz="0" w:space="0" w:color="auto"/>
            <w:bottom w:val="none" w:sz="0" w:space="0" w:color="auto"/>
            <w:right w:val="none" w:sz="0" w:space="0" w:color="auto"/>
          </w:divBdr>
        </w:div>
        <w:div w:id="1352533967">
          <w:marLeft w:val="480"/>
          <w:marRight w:val="0"/>
          <w:marTop w:val="0"/>
          <w:marBottom w:val="0"/>
          <w:divBdr>
            <w:top w:val="none" w:sz="0" w:space="0" w:color="auto"/>
            <w:left w:val="none" w:sz="0" w:space="0" w:color="auto"/>
            <w:bottom w:val="none" w:sz="0" w:space="0" w:color="auto"/>
            <w:right w:val="none" w:sz="0" w:space="0" w:color="auto"/>
          </w:divBdr>
        </w:div>
        <w:div w:id="699205730">
          <w:marLeft w:val="480"/>
          <w:marRight w:val="0"/>
          <w:marTop w:val="0"/>
          <w:marBottom w:val="0"/>
          <w:divBdr>
            <w:top w:val="none" w:sz="0" w:space="0" w:color="auto"/>
            <w:left w:val="none" w:sz="0" w:space="0" w:color="auto"/>
            <w:bottom w:val="none" w:sz="0" w:space="0" w:color="auto"/>
            <w:right w:val="none" w:sz="0" w:space="0" w:color="auto"/>
          </w:divBdr>
        </w:div>
        <w:div w:id="577833484">
          <w:marLeft w:val="480"/>
          <w:marRight w:val="0"/>
          <w:marTop w:val="0"/>
          <w:marBottom w:val="0"/>
          <w:divBdr>
            <w:top w:val="none" w:sz="0" w:space="0" w:color="auto"/>
            <w:left w:val="none" w:sz="0" w:space="0" w:color="auto"/>
            <w:bottom w:val="none" w:sz="0" w:space="0" w:color="auto"/>
            <w:right w:val="none" w:sz="0" w:space="0" w:color="auto"/>
          </w:divBdr>
        </w:div>
        <w:div w:id="1765567868">
          <w:marLeft w:val="480"/>
          <w:marRight w:val="0"/>
          <w:marTop w:val="0"/>
          <w:marBottom w:val="0"/>
          <w:divBdr>
            <w:top w:val="none" w:sz="0" w:space="0" w:color="auto"/>
            <w:left w:val="none" w:sz="0" w:space="0" w:color="auto"/>
            <w:bottom w:val="none" w:sz="0" w:space="0" w:color="auto"/>
            <w:right w:val="none" w:sz="0" w:space="0" w:color="auto"/>
          </w:divBdr>
        </w:div>
        <w:div w:id="1624073410">
          <w:marLeft w:val="480"/>
          <w:marRight w:val="0"/>
          <w:marTop w:val="0"/>
          <w:marBottom w:val="0"/>
          <w:divBdr>
            <w:top w:val="none" w:sz="0" w:space="0" w:color="auto"/>
            <w:left w:val="none" w:sz="0" w:space="0" w:color="auto"/>
            <w:bottom w:val="none" w:sz="0" w:space="0" w:color="auto"/>
            <w:right w:val="none" w:sz="0" w:space="0" w:color="auto"/>
          </w:divBdr>
        </w:div>
        <w:div w:id="2130079653">
          <w:marLeft w:val="480"/>
          <w:marRight w:val="0"/>
          <w:marTop w:val="0"/>
          <w:marBottom w:val="0"/>
          <w:divBdr>
            <w:top w:val="none" w:sz="0" w:space="0" w:color="auto"/>
            <w:left w:val="none" w:sz="0" w:space="0" w:color="auto"/>
            <w:bottom w:val="none" w:sz="0" w:space="0" w:color="auto"/>
            <w:right w:val="none" w:sz="0" w:space="0" w:color="auto"/>
          </w:divBdr>
        </w:div>
        <w:div w:id="672293799">
          <w:marLeft w:val="480"/>
          <w:marRight w:val="0"/>
          <w:marTop w:val="0"/>
          <w:marBottom w:val="0"/>
          <w:divBdr>
            <w:top w:val="none" w:sz="0" w:space="0" w:color="auto"/>
            <w:left w:val="none" w:sz="0" w:space="0" w:color="auto"/>
            <w:bottom w:val="none" w:sz="0" w:space="0" w:color="auto"/>
            <w:right w:val="none" w:sz="0" w:space="0" w:color="auto"/>
          </w:divBdr>
        </w:div>
        <w:div w:id="871958462">
          <w:marLeft w:val="480"/>
          <w:marRight w:val="0"/>
          <w:marTop w:val="0"/>
          <w:marBottom w:val="0"/>
          <w:divBdr>
            <w:top w:val="none" w:sz="0" w:space="0" w:color="auto"/>
            <w:left w:val="none" w:sz="0" w:space="0" w:color="auto"/>
            <w:bottom w:val="none" w:sz="0" w:space="0" w:color="auto"/>
            <w:right w:val="none" w:sz="0" w:space="0" w:color="auto"/>
          </w:divBdr>
        </w:div>
        <w:div w:id="368921791">
          <w:marLeft w:val="480"/>
          <w:marRight w:val="0"/>
          <w:marTop w:val="0"/>
          <w:marBottom w:val="0"/>
          <w:divBdr>
            <w:top w:val="none" w:sz="0" w:space="0" w:color="auto"/>
            <w:left w:val="none" w:sz="0" w:space="0" w:color="auto"/>
            <w:bottom w:val="none" w:sz="0" w:space="0" w:color="auto"/>
            <w:right w:val="none" w:sz="0" w:space="0" w:color="auto"/>
          </w:divBdr>
        </w:div>
        <w:div w:id="1230072726">
          <w:marLeft w:val="480"/>
          <w:marRight w:val="0"/>
          <w:marTop w:val="0"/>
          <w:marBottom w:val="0"/>
          <w:divBdr>
            <w:top w:val="none" w:sz="0" w:space="0" w:color="auto"/>
            <w:left w:val="none" w:sz="0" w:space="0" w:color="auto"/>
            <w:bottom w:val="none" w:sz="0" w:space="0" w:color="auto"/>
            <w:right w:val="none" w:sz="0" w:space="0" w:color="auto"/>
          </w:divBdr>
        </w:div>
        <w:div w:id="1860399">
          <w:marLeft w:val="480"/>
          <w:marRight w:val="0"/>
          <w:marTop w:val="0"/>
          <w:marBottom w:val="0"/>
          <w:divBdr>
            <w:top w:val="none" w:sz="0" w:space="0" w:color="auto"/>
            <w:left w:val="none" w:sz="0" w:space="0" w:color="auto"/>
            <w:bottom w:val="none" w:sz="0" w:space="0" w:color="auto"/>
            <w:right w:val="none" w:sz="0" w:space="0" w:color="auto"/>
          </w:divBdr>
        </w:div>
        <w:div w:id="860776505">
          <w:marLeft w:val="480"/>
          <w:marRight w:val="0"/>
          <w:marTop w:val="0"/>
          <w:marBottom w:val="0"/>
          <w:divBdr>
            <w:top w:val="none" w:sz="0" w:space="0" w:color="auto"/>
            <w:left w:val="none" w:sz="0" w:space="0" w:color="auto"/>
            <w:bottom w:val="none" w:sz="0" w:space="0" w:color="auto"/>
            <w:right w:val="none" w:sz="0" w:space="0" w:color="auto"/>
          </w:divBdr>
        </w:div>
        <w:div w:id="86657621">
          <w:marLeft w:val="480"/>
          <w:marRight w:val="0"/>
          <w:marTop w:val="0"/>
          <w:marBottom w:val="0"/>
          <w:divBdr>
            <w:top w:val="none" w:sz="0" w:space="0" w:color="auto"/>
            <w:left w:val="none" w:sz="0" w:space="0" w:color="auto"/>
            <w:bottom w:val="none" w:sz="0" w:space="0" w:color="auto"/>
            <w:right w:val="none" w:sz="0" w:space="0" w:color="auto"/>
          </w:divBdr>
        </w:div>
        <w:div w:id="1273053217">
          <w:marLeft w:val="480"/>
          <w:marRight w:val="0"/>
          <w:marTop w:val="0"/>
          <w:marBottom w:val="0"/>
          <w:divBdr>
            <w:top w:val="none" w:sz="0" w:space="0" w:color="auto"/>
            <w:left w:val="none" w:sz="0" w:space="0" w:color="auto"/>
            <w:bottom w:val="none" w:sz="0" w:space="0" w:color="auto"/>
            <w:right w:val="none" w:sz="0" w:space="0" w:color="auto"/>
          </w:divBdr>
        </w:div>
        <w:div w:id="1424036196">
          <w:marLeft w:val="480"/>
          <w:marRight w:val="0"/>
          <w:marTop w:val="0"/>
          <w:marBottom w:val="0"/>
          <w:divBdr>
            <w:top w:val="none" w:sz="0" w:space="0" w:color="auto"/>
            <w:left w:val="none" w:sz="0" w:space="0" w:color="auto"/>
            <w:bottom w:val="none" w:sz="0" w:space="0" w:color="auto"/>
            <w:right w:val="none" w:sz="0" w:space="0" w:color="auto"/>
          </w:divBdr>
        </w:div>
        <w:div w:id="683019931">
          <w:marLeft w:val="480"/>
          <w:marRight w:val="0"/>
          <w:marTop w:val="0"/>
          <w:marBottom w:val="0"/>
          <w:divBdr>
            <w:top w:val="none" w:sz="0" w:space="0" w:color="auto"/>
            <w:left w:val="none" w:sz="0" w:space="0" w:color="auto"/>
            <w:bottom w:val="none" w:sz="0" w:space="0" w:color="auto"/>
            <w:right w:val="none" w:sz="0" w:space="0" w:color="auto"/>
          </w:divBdr>
        </w:div>
        <w:div w:id="1336764351">
          <w:marLeft w:val="480"/>
          <w:marRight w:val="0"/>
          <w:marTop w:val="0"/>
          <w:marBottom w:val="0"/>
          <w:divBdr>
            <w:top w:val="none" w:sz="0" w:space="0" w:color="auto"/>
            <w:left w:val="none" w:sz="0" w:space="0" w:color="auto"/>
            <w:bottom w:val="none" w:sz="0" w:space="0" w:color="auto"/>
            <w:right w:val="none" w:sz="0" w:space="0" w:color="auto"/>
          </w:divBdr>
        </w:div>
        <w:div w:id="1013461908">
          <w:marLeft w:val="480"/>
          <w:marRight w:val="0"/>
          <w:marTop w:val="0"/>
          <w:marBottom w:val="0"/>
          <w:divBdr>
            <w:top w:val="none" w:sz="0" w:space="0" w:color="auto"/>
            <w:left w:val="none" w:sz="0" w:space="0" w:color="auto"/>
            <w:bottom w:val="none" w:sz="0" w:space="0" w:color="auto"/>
            <w:right w:val="none" w:sz="0" w:space="0" w:color="auto"/>
          </w:divBdr>
        </w:div>
        <w:div w:id="1289118359">
          <w:marLeft w:val="480"/>
          <w:marRight w:val="0"/>
          <w:marTop w:val="0"/>
          <w:marBottom w:val="0"/>
          <w:divBdr>
            <w:top w:val="none" w:sz="0" w:space="0" w:color="auto"/>
            <w:left w:val="none" w:sz="0" w:space="0" w:color="auto"/>
            <w:bottom w:val="none" w:sz="0" w:space="0" w:color="auto"/>
            <w:right w:val="none" w:sz="0" w:space="0" w:color="auto"/>
          </w:divBdr>
        </w:div>
        <w:div w:id="1931350988">
          <w:marLeft w:val="480"/>
          <w:marRight w:val="0"/>
          <w:marTop w:val="0"/>
          <w:marBottom w:val="0"/>
          <w:divBdr>
            <w:top w:val="none" w:sz="0" w:space="0" w:color="auto"/>
            <w:left w:val="none" w:sz="0" w:space="0" w:color="auto"/>
            <w:bottom w:val="none" w:sz="0" w:space="0" w:color="auto"/>
            <w:right w:val="none" w:sz="0" w:space="0" w:color="auto"/>
          </w:divBdr>
        </w:div>
        <w:div w:id="2136365967">
          <w:marLeft w:val="480"/>
          <w:marRight w:val="0"/>
          <w:marTop w:val="0"/>
          <w:marBottom w:val="0"/>
          <w:divBdr>
            <w:top w:val="none" w:sz="0" w:space="0" w:color="auto"/>
            <w:left w:val="none" w:sz="0" w:space="0" w:color="auto"/>
            <w:bottom w:val="none" w:sz="0" w:space="0" w:color="auto"/>
            <w:right w:val="none" w:sz="0" w:space="0" w:color="auto"/>
          </w:divBdr>
        </w:div>
        <w:div w:id="417100146">
          <w:marLeft w:val="480"/>
          <w:marRight w:val="0"/>
          <w:marTop w:val="0"/>
          <w:marBottom w:val="0"/>
          <w:divBdr>
            <w:top w:val="none" w:sz="0" w:space="0" w:color="auto"/>
            <w:left w:val="none" w:sz="0" w:space="0" w:color="auto"/>
            <w:bottom w:val="none" w:sz="0" w:space="0" w:color="auto"/>
            <w:right w:val="none" w:sz="0" w:space="0" w:color="auto"/>
          </w:divBdr>
        </w:div>
        <w:div w:id="1457796209">
          <w:marLeft w:val="480"/>
          <w:marRight w:val="0"/>
          <w:marTop w:val="0"/>
          <w:marBottom w:val="0"/>
          <w:divBdr>
            <w:top w:val="none" w:sz="0" w:space="0" w:color="auto"/>
            <w:left w:val="none" w:sz="0" w:space="0" w:color="auto"/>
            <w:bottom w:val="none" w:sz="0" w:space="0" w:color="auto"/>
            <w:right w:val="none" w:sz="0" w:space="0" w:color="auto"/>
          </w:divBdr>
        </w:div>
        <w:div w:id="1959604374">
          <w:marLeft w:val="480"/>
          <w:marRight w:val="0"/>
          <w:marTop w:val="0"/>
          <w:marBottom w:val="0"/>
          <w:divBdr>
            <w:top w:val="none" w:sz="0" w:space="0" w:color="auto"/>
            <w:left w:val="none" w:sz="0" w:space="0" w:color="auto"/>
            <w:bottom w:val="none" w:sz="0" w:space="0" w:color="auto"/>
            <w:right w:val="none" w:sz="0" w:space="0" w:color="auto"/>
          </w:divBdr>
        </w:div>
        <w:div w:id="310906296">
          <w:marLeft w:val="480"/>
          <w:marRight w:val="0"/>
          <w:marTop w:val="0"/>
          <w:marBottom w:val="0"/>
          <w:divBdr>
            <w:top w:val="none" w:sz="0" w:space="0" w:color="auto"/>
            <w:left w:val="none" w:sz="0" w:space="0" w:color="auto"/>
            <w:bottom w:val="none" w:sz="0" w:space="0" w:color="auto"/>
            <w:right w:val="none" w:sz="0" w:space="0" w:color="auto"/>
          </w:divBdr>
        </w:div>
        <w:div w:id="1309088166">
          <w:marLeft w:val="480"/>
          <w:marRight w:val="0"/>
          <w:marTop w:val="0"/>
          <w:marBottom w:val="0"/>
          <w:divBdr>
            <w:top w:val="none" w:sz="0" w:space="0" w:color="auto"/>
            <w:left w:val="none" w:sz="0" w:space="0" w:color="auto"/>
            <w:bottom w:val="none" w:sz="0" w:space="0" w:color="auto"/>
            <w:right w:val="none" w:sz="0" w:space="0" w:color="auto"/>
          </w:divBdr>
        </w:div>
        <w:div w:id="137261474">
          <w:marLeft w:val="480"/>
          <w:marRight w:val="0"/>
          <w:marTop w:val="0"/>
          <w:marBottom w:val="0"/>
          <w:divBdr>
            <w:top w:val="none" w:sz="0" w:space="0" w:color="auto"/>
            <w:left w:val="none" w:sz="0" w:space="0" w:color="auto"/>
            <w:bottom w:val="none" w:sz="0" w:space="0" w:color="auto"/>
            <w:right w:val="none" w:sz="0" w:space="0" w:color="auto"/>
          </w:divBdr>
        </w:div>
        <w:div w:id="1974410318">
          <w:marLeft w:val="480"/>
          <w:marRight w:val="0"/>
          <w:marTop w:val="0"/>
          <w:marBottom w:val="0"/>
          <w:divBdr>
            <w:top w:val="none" w:sz="0" w:space="0" w:color="auto"/>
            <w:left w:val="none" w:sz="0" w:space="0" w:color="auto"/>
            <w:bottom w:val="none" w:sz="0" w:space="0" w:color="auto"/>
            <w:right w:val="none" w:sz="0" w:space="0" w:color="auto"/>
          </w:divBdr>
        </w:div>
        <w:div w:id="1588076693">
          <w:marLeft w:val="480"/>
          <w:marRight w:val="0"/>
          <w:marTop w:val="0"/>
          <w:marBottom w:val="0"/>
          <w:divBdr>
            <w:top w:val="none" w:sz="0" w:space="0" w:color="auto"/>
            <w:left w:val="none" w:sz="0" w:space="0" w:color="auto"/>
            <w:bottom w:val="none" w:sz="0" w:space="0" w:color="auto"/>
            <w:right w:val="none" w:sz="0" w:space="0" w:color="auto"/>
          </w:divBdr>
        </w:div>
        <w:div w:id="169151219">
          <w:marLeft w:val="480"/>
          <w:marRight w:val="0"/>
          <w:marTop w:val="0"/>
          <w:marBottom w:val="0"/>
          <w:divBdr>
            <w:top w:val="none" w:sz="0" w:space="0" w:color="auto"/>
            <w:left w:val="none" w:sz="0" w:space="0" w:color="auto"/>
            <w:bottom w:val="none" w:sz="0" w:space="0" w:color="auto"/>
            <w:right w:val="none" w:sz="0" w:space="0" w:color="auto"/>
          </w:divBdr>
        </w:div>
        <w:div w:id="161120026">
          <w:marLeft w:val="480"/>
          <w:marRight w:val="0"/>
          <w:marTop w:val="0"/>
          <w:marBottom w:val="0"/>
          <w:divBdr>
            <w:top w:val="none" w:sz="0" w:space="0" w:color="auto"/>
            <w:left w:val="none" w:sz="0" w:space="0" w:color="auto"/>
            <w:bottom w:val="none" w:sz="0" w:space="0" w:color="auto"/>
            <w:right w:val="none" w:sz="0" w:space="0" w:color="auto"/>
          </w:divBdr>
        </w:div>
        <w:div w:id="1037969219">
          <w:marLeft w:val="480"/>
          <w:marRight w:val="0"/>
          <w:marTop w:val="0"/>
          <w:marBottom w:val="0"/>
          <w:divBdr>
            <w:top w:val="none" w:sz="0" w:space="0" w:color="auto"/>
            <w:left w:val="none" w:sz="0" w:space="0" w:color="auto"/>
            <w:bottom w:val="none" w:sz="0" w:space="0" w:color="auto"/>
            <w:right w:val="none" w:sz="0" w:space="0" w:color="auto"/>
          </w:divBdr>
        </w:div>
        <w:div w:id="1055085579">
          <w:marLeft w:val="480"/>
          <w:marRight w:val="0"/>
          <w:marTop w:val="0"/>
          <w:marBottom w:val="0"/>
          <w:divBdr>
            <w:top w:val="none" w:sz="0" w:space="0" w:color="auto"/>
            <w:left w:val="none" w:sz="0" w:space="0" w:color="auto"/>
            <w:bottom w:val="none" w:sz="0" w:space="0" w:color="auto"/>
            <w:right w:val="none" w:sz="0" w:space="0" w:color="auto"/>
          </w:divBdr>
        </w:div>
        <w:div w:id="1370454472">
          <w:marLeft w:val="480"/>
          <w:marRight w:val="0"/>
          <w:marTop w:val="0"/>
          <w:marBottom w:val="0"/>
          <w:divBdr>
            <w:top w:val="none" w:sz="0" w:space="0" w:color="auto"/>
            <w:left w:val="none" w:sz="0" w:space="0" w:color="auto"/>
            <w:bottom w:val="none" w:sz="0" w:space="0" w:color="auto"/>
            <w:right w:val="none" w:sz="0" w:space="0" w:color="auto"/>
          </w:divBdr>
        </w:div>
        <w:div w:id="703674572">
          <w:marLeft w:val="480"/>
          <w:marRight w:val="0"/>
          <w:marTop w:val="0"/>
          <w:marBottom w:val="0"/>
          <w:divBdr>
            <w:top w:val="none" w:sz="0" w:space="0" w:color="auto"/>
            <w:left w:val="none" w:sz="0" w:space="0" w:color="auto"/>
            <w:bottom w:val="none" w:sz="0" w:space="0" w:color="auto"/>
            <w:right w:val="none" w:sz="0" w:space="0" w:color="auto"/>
          </w:divBdr>
        </w:div>
        <w:div w:id="2071034159">
          <w:marLeft w:val="480"/>
          <w:marRight w:val="0"/>
          <w:marTop w:val="0"/>
          <w:marBottom w:val="0"/>
          <w:divBdr>
            <w:top w:val="none" w:sz="0" w:space="0" w:color="auto"/>
            <w:left w:val="none" w:sz="0" w:space="0" w:color="auto"/>
            <w:bottom w:val="none" w:sz="0" w:space="0" w:color="auto"/>
            <w:right w:val="none" w:sz="0" w:space="0" w:color="auto"/>
          </w:divBdr>
        </w:div>
        <w:div w:id="861170493">
          <w:marLeft w:val="480"/>
          <w:marRight w:val="0"/>
          <w:marTop w:val="0"/>
          <w:marBottom w:val="0"/>
          <w:divBdr>
            <w:top w:val="none" w:sz="0" w:space="0" w:color="auto"/>
            <w:left w:val="none" w:sz="0" w:space="0" w:color="auto"/>
            <w:bottom w:val="none" w:sz="0" w:space="0" w:color="auto"/>
            <w:right w:val="none" w:sz="0" w:space="0" w:color="auto"/>
          </w:divBdr>
        </w:div>
        <w:div w:id="710425413">
          <w:marLeft w:val="480"/>
          <w:marRight w:val="0"/>
          <w:marTop w:val="0"/>
          <w:marBottom w:val="0"/>
          <w:divBdr>
            <w:top w:val="none" w:sz="0" w:space="0" w:color="auto"/>
            <w:left w:val="none" w:sz="0" w:space="0" w:color="auto"/>
            <w:bottom w:val="none" w:sz="0" w:space="0" w:color="auto"/>
            <w:right w:val="none" w:sz="0" w:space="0" w:color="auto"/>
          </w:divBdr>
        </w:div>
        <w:div w:id="1607155464">
          <w:marLeft w:val="480"/>
          <w:marRight w:val="0"/>
          <w:marTop w:val="0"/>
          <w:marBottom w:val="0"/>
          <w:divBdr>
            <w:top w:val="none" w:sz="0" w:space="0" w:color="auto"/>
            <w:left w:val="none" w:sz="0" w:space="0" w:color="auto"/>
            <w:bottom w:val="none" w:sz="0" w:space="0" w:color="auto"/>
            <w:right w:val="none" w:sz="0" w:space="0" w:color="auto"/>
          </w:divBdr>
        </w:div>
        <w:div w:id="1114252825">
          <w:marLeft w:val="480"/>
          <w:marRight w:val="0"/>
          <w:marTop w:val="0"/>
          <w:marBottom w:val="0"/>
          <w:divBdr>
            <w:top w:val="none" w:sz="0" w:space="0" w:color="auto"/>
            <w:left w:val="none" w:sz="0" w:space="0" w:color="auto"/>
            <w:bottom w:val="none" w:sz="0" w:space="0" w:color="auto"/>
            <w:right w:val="none" w:sz="0" w:space="0" w:color="auto"/>
          </w:divBdr>
        </w:div>
        <w:div w:id="622426814">
          <w:marLeft w:val="480"/>
          <w:marRight w:val="0"/>
          <w:marTop w:val="0"/>
          <w:marBottom w:val="0"/>
          <w:divBdr>
            <w:top w:val="none" w:sz="0" w:space="0" w:color="auto"/>
            <w:left w:val="none" w:sz="0" w:space="0" w:color="auto"/>
            <w:bottom w:val="none" w:sz="0" w:space="0" w:color="auto"/>
            <w:right w:val="none" w:sz="0" w:space="0" w:color="auto"/>
          </w:divBdr>
        </w:div>
        <w:div w:id="1837457311">
          <w:marLeft w:val="480"/>
          <w:marRight w:val="0"/>
          <w:marTop w:val="0"/>
          <w:marBottom w:val="0"/>
          <w:divBdr>
            <w:top w:val="none" w:sz="0" w:space="0" w:color="auto"/>
            <w:left w:val="none" w:sz="0" w:space="0" w:color="auto"/>
            <w:bottom w:val="none" w:sz="0" w:space="0" w:color="auto"/>
            <w:right w:val="none" w:sz="0" w:space="0" w:color="auto"/>
          </w:divBdr>
        </w:div>
        <w:div w:id="74018662">
          <w:marLeft w:val="480"/>
          <w:marRight w:val="0"/>
          <w:marTop w:val="0"/>
          <w:marBottom w:val="0"/>
          <w:divBdr>
            <w:top w:val="none" w:sz="0" w:space="0" w:color="auto"/>
            <w:left w:val="none" w:sz="0" w:space="0" w:color="auto"/>
            <w:bottom w:val="none" w:sz="0" w:space="0" w:color="auto"/>
            <w:right w:val="none" w:sz="0" w:space="0" w:color="auto"/>
          </w:divBdr>
        </w:div>
        <w:div w:id="1259364132">
          <w:marLeft w:val="480"/>
          <w:marRight w:val="0"/>
          <w:marTop w:val="0"/>
          <w:marBottom w:val="0"/>
          <w:divBdr>
            <w:top w:val="none" w:sz="0" w:space="0" w:color="auto"/>
            <w:left w:val="none" w:sz="0" w:space="0" w:color="auto"/>
            <w:bottom w:val="none" w:sz="0" w:space="0" w:color="auto"/>
            <w:right w:val="none" w:sz="0" w:space="0" w:color="auto"/>
          </w:divBdr>
        </w:div>
        <w:div w:id="2100784032">
          <w:marLeft w:val="480"/>
          <w:marRight w:val="0"/>
          <w:marTop w:val="0"/>
          <w:marBottom w:val="0"/>
          <w:divBdr>
            <w:top w:val="none" w:sz="0" w:space="0" w:color="auto"/>
            <w:left w:val="none" w:sz="0" w:space="0" w:color="auto"/>
            <w:bottom w:val="none" w:sz="0" w:space="0" w:color="auto"/>
            <w:right w:val="none" w:sz="0" w:space="0" w:color="auto"/>
          </w:divBdr>
        </w:div>
        <w:div w:id="299311598">
          <w:marLeft w:val="480"/>
          <w:marRight w:val="0"/>
          <w:marTop w:val="0"/>
          <w:marBottom w:val="0"/>
          <w:divBdr>
            <w:top w:val="none" w:sz="0" w:space="0" w:color="auto"/>
            <w:left w:val="none" w:sz="0" w:space="0" w:color="auto"/>
            <w:bottom w:val="none" w:sz="0" w:space="0" w:color="auto"/>
            <w:right w:val="none" w:sz="0" w:space="0" w:color="auto"/>
          </w:divBdr>
        </w:div>
        <w:div w:id="720249617">
          <w:marLeft w:val="480"/>
          <w:marRight w:val="0"/>
          <w:marTop w:val="0"/>
          <w:marBottom w:val="0"/>
          <w:divBdr>
            <w:top w:val="none" w:sz="0" w:space="0" w:color="auto"/>
            <w:left w:val="none" w:sz="0" w:space="0" w:color="auto"/>
            <w:bottom w:val="none" w:sz="0" w:space="0" w:color="auto"/>
            <w:right w:val="none" w:sz="0" w:space="0" w:color="auto"/>
          </w:divBdr>
        </w:div>
        <w:div w:id="1472600790">
          <w:marLeft w:val="480"/>
          <w:marRight w:val="0"/>
          <w:marTop w:val="0"/>
          <w:marBottom w:val="0"/>
          <w:divBdr>
            <w:top w:val="none" w:sz="0" w:space="0" w:color="auto"/>
            <w:left w:val="none" w:sz="0" w:space="0" w:color="auto"/>
            <w:bottom w:val="none" w:sz="0" w:space="0" w:color="auto"/>
            <w:right w:val="none" w:sz="0" w:space="0" w:color="auto"/>
          </w:divBdr>
        </w:div>
        <w:div w:id="371270559">
          <w:marLeft w:val="480"/>
          <w:marRight w:val="0"/>
          <w:marTop w:val="0"/>
          <w:marBottom w:val="0"/>
          <w:divBdr>
            <w:top w:val="none" w:sz="0" w:space="0" w:color="auto"/>
            <w:left w:val="none" w:sz="0" w:space="0" w:color="auto"/>
            <w:bottom w:val="none" w:sz="0" w:space="0" w:color="auto"/>
            <w:right w:val="none" w:sz="0" w:space="0" w:color="auto"/>
          </w:divBdr>
        </w:div>
        <w:div w:id="563293557">
          <w:marLeft w:val="480"/>
          <w:marRight w:val="0"/>
          <w:marTop w:val="0"/>
          <w:marBottom w:val="0"/>
          <w:divBdr>
            <w:top w:val="none" w:sz="0" w:space="0" w:color="auto"/>
            <w:left w:val="none" w:sz="0" w:space="0" w:color="auto"/>
            <w:bottom w:val="none" w:sz="0" w:space="0" w:color="auto"/>
            <w:right w:val="none" w:sz="0" w:space="0" w:color="auto"/>
          </w:divBdr>
        </w:div>
        <w:div w:id="1808206995">
          <w:marLeft w:val="480"/>
          <w:marRight w:val="0"/>
          <w:marTop w:val="0"/>
          <w:marBottom w:val="0"/>
          <w:divBdr>
            <w:top w:val="none" w:sz="0" w:space="0" w:color="auto"/>
            <w:left w:val="none" w:sz="0" w:space="0" w:color="auto"/>
            <w:bottom w:val="none" w:sz="0" w:space="0" w:color="auto"/>
            <w:right w:val="none" w:sz="0" w:space="0" w:color="auto"/>
          </w:divBdr>
        </w:div>
        <w:div w:id="1798378145">
          <w:marLeft w:val="480"/>
          <w:marRight w:val="0"/>
          <w:marTop w:val="0"/>
          <w:marBottom w:val="0"/>
          <w:divBdr>
            <w:top w:val="none" w:sz="0" w:space="0" w:color="auto"/>
            <w:left w:val="none" w:sz="0" w:space="0" w:color="auto"/>
            <w:bottom w:val="none" w:sz="0" w:space="0" w:color="auto"/>
            <w:right w:val="none" w:sz="0" w:space="0" w:color="auto"/>
          </w:divBdr>
        </w:div>
        <w:div w:id="1058162573">
          <w:marLeft w:val="480"/>
          <w:marRight w:val="0"/>
          <w:marTop w:val="0"/>
          <w:marBottom w:val="0"/>
          <w:divBdr>
            <w:top w:val="none" w:sz="0" w:space="0" w:color="auto"/>
            <w:left w:val="none" w:sz="0" w:space="0" w:color="auto"/>
            <w:bottom w:val="none" w:sz="0" w:space="0" w:color="auto"/>
            <w:right w:val="none" w:sz="0" w:space="0" w:color="auto"/>
          </w:divBdr>
        </w:div>
      </w:divsChild>
    </w:div>
    <w:div w:id="15234326">
      <w:bodyDiv w:val="1"/>
      <w:marLeft w:val="0"/>
      <w:marRight w:val="0"/>
      <w:marTop w:val="0"/>
      <w:marBottom w:val="0"/>
      <w:divBdr>
        <w:top w:val="none" w:sz="0" w:space="0" w:color="auto"/>
        <w:left w:val="none" w:sz="0" w:space="0" w:color="auto"/>
        <w:bottom w:val="none" w:sz="0" w:space="0" w:color="auto"/>
        <w:right w:val="none" w:sz="0" w:space="0" w:color="auto"/>
      </w:divBdr>
      <w:divsChild>
        <w:div w:id="1804423983">
          <w:marLeft w:val="640"/>
          <w:marRight w:val="0"/>
          <w:marTop w:val="0"/>
          <w:marBottom w:val="0"/>
          <w:divBdr>
            <w:top w:val="none" w:sz="0" w:space="0" w:color="auto"/>
            <w:left w:val="none" w:sz="0" w:space="0" w:color="auto"/>
            <w:bottom w:val="none" w:sz="0" w:space="0" w:color="auto"/>
            <w:right w:val="none" w:sz="0" w:space="0" w:color="auto"/>
          </w:divBdr>
        </w:div>
        <w:div w:id="1153333934">
          <w:marLeft w:val="640"/>
          <w:marRight w:val="0"/>
          <w:marTop w:val="0"/>
          <w:marBottom w:val="0"/>
          <w:divBdr>
            <w:top w:val="none" w:sz="0" w:space="0" w:color="auto"/>
            <w:left w:val="none" w:sz="0" w:space="0" w:color="auto"/>
            <w:bottom w:val="none" w:sz="0" w:space="0" w:color="auto"/>
            <w:right w:val="none" w:sz="0" w:space="0" w:color="auto"/>
          </w:divBdr>
        </w:div>
        <w:div w:id="211619308">
          <w:marLeft w:val="640"/>
          <w:marRight w:val="0"/>
          <w:marTop w:val="0"/>
          <w:marBottom w:val="0"/>
          <w:divBdr>
            <w:top w:val="none" w:sz="0" w:space="0" w:color="auto"/>
            <w:left w:val="none" w:sz="0" w:space="0" w:color="auto"/>
            <w:bottom w:val="none" w:sz="0" w:space="0" w:color="auto"/>
            <w:right w:val="none" w:sz="0" w:space="0" w:color="auto"/>
          </w:divBdr>
        </w:div>
        <w:div w:id="869681729">
          <w:marLeft w:val="640"/>
          <w:marRight w:val="0"/>
          <w:marTop w:val="0"/>
          <w:marBottom w:val="0"/>
          <w:divBdr>
            <w:top w:val="none" w:sz="0" w:space="0" w:color="auto"/>
            <w:left w:val="none" w:sz="0" w:space="0" w:color="auto"/>
            <w:bottom w:val="none" w:sz="0" w:space="0" w:color="auto"/>
            <w:right w:val="none" w:sz="0" w:space="0" w:color="auto"/>
          </w:divBdr>
        </w:div>
        <w:div w:id="1196456193">
          <w:marLeft w:val="640"/>
          <w:marRight w:val="0"/>
          <w:marTop w:val="0"/>
          <w:marBottom w:val="0"/>
          <w:divBdr>
            <w:top w:val="none" w:sz="0" w:space="0" w:color="auto"/>
            <w:left w:val="none" w:sz="0" w:space="0" w:color="auto"/>
            <w:bottom w:val="none" w:sz="0" w:space="0" w:color="auto"/>
            <w:right w:val="none" w:sz="0" w:space="0" w:color="auto"/>
          </w:divBdr>
        </w:div>
        <w:div w:id="1221865625">
          <w:marLeft w:val="640"/>
          <w:marRight w:val="0"/>
          <w:marTop w:val="0"/>
          <w:marBottom w:val="0"/>
          <w:divBdr>
            <w:top w:val="none" w:sz="0" w:space="0" w:color="auto"/>
            <w:left w:val="none" w:sz="0" w:space="0" w:color="auto"/>
            <w:bottom w:val="none" w:sz="0" w:space="0" w:color="auto"/>
            <w:right w:val="none" w:sz="0" w:space="0" w:color="auto"/>
          </w:divBdr>
        </w:div>
        <w:div w:id="1909535542">
          <w:marLeft w:val="640"/>
          <w:marRight w:val="0"/>
          <w:marTop w:val="0"/>
          <w:marBottom w:val="0"/>
          <w:divBdr>
            <w:top w:val="none" w:sz="0" w:space="0" w:color="auto"/>
            <w:left w:val="none" w:sz="0" w:space="0" w:color="auto"/>
            <w:bottom w:val="none" w:sz="0" w:space="0" w:color="auto"/>
            <w:right w:val="none" w:sz="0" w:space="0" w:color="auto"/>
          </w:divBdr>
        </w:div>
        <w:div w:id="983386290">
          <w:marLeft w:val="640"/>
          <w:marRight w:val="0"/>
          <w:marTop w:val="0"/>
          <w:marBottom w:val="0"/>
          <w:divBdr>
            <w:top w:val="none" w:sz="0" w:space="0" w:color="auto"/>
            <w:left w:val="none" w:sz="0" w:space="0" w:color="auto"/>
            <w:bottom w:val="none" w:sz="0" w:space="0" w:color="auto"/>
            <w:right w:val="none" w:sz="0" w:space="0" w:color="auto"/>
          </w:divBdr>
        </w:div>
        <w:div w:id="1709986586">
          <w:marLeft w:val="640"/>
          <w:marRight w:val="0"/>
          <w:marTop w:val="0"/>
          <w:marBottom w:val="0"/>
          <w:divBdr>
            <w:top w:val="none" w:sz="0" w:space="0" w:color="auto"/>
            <w:left w:val="none" w:sz="0" w:space="0" w:color="auto"/>
            <w:bottom w:val="none" w:sz="0" w:space="0" w:color="auto"/>
            <w:right w:val="none" w:sz="0" w:space="0" w:color="auto"/>
          </w:divBdr>
        </w:div>
        <w:div w:id="871268191">
          <w:marLeft w:val="640"/>
          <w:marRight w:val="0"/>
          <w:marTop w:val="0"/>
          <w:marBottom w:val="0"/>
          <w:divBdr>
            <w:top w:val="none" w:sz="0" w:space="0" w:color="auto"/>
            <w:left w:val="none" w:sz="0" w:space="0" w:color="auto"/>
            <w:bottom w:val="none" w:sz="0" w:space="0" w:color="auto"/>
            <w:right w:val="none" w:sz="0" w:space="0" w:color="auto"/>
          </w:divBdr>
        </w:div>
        <w:div w:id="379521591">
          <w:marLeft w:val="640"/>
          <w:marRight w:val="0"/>
          <w:marTop w:val="0"/>
          <w:marBottom w:val="0"/>
          <w:divBdr>
            <w:top w:val="none" w:sz="0" w:space="0" w:color="auto"/>
            <w:left w:val="none" w:sz="0" w:space="0" w:color="auto"/>
            <w:bottom w:val="none" w:sz="0" w:space="0" w:color="auto"/>
            <w:right w:val="none" w:sz="0" w:space="0" w:color="auto"/>
          </w:divBdr>
        </w:div>
        <w:div w:id="1720399322">
          <w:marLeft w:val="640"/>
          <w:marRight w:val="0"/>
          <w:marTop w:val="0"/>
          <w:marBottom w:val="0"/>
          <w:divBdr>
            <w:top w:val="none" w:sz="0" w:space="0" w:color="auto"/>
            <w:left w:val="none" w:sz="0" w:space="0" w:color="auto"/>
            <w:bottom w:val="none" w:sz="0" w:space="0" w:color="auto"/>
            <w:right w:val="none" w:sz="0" w:space="0" w:color="auto"/>
          </w:divBdr>
        </w:div>
        <w:div w:id="153836649">
          <w:marLeft w:val="640"/>
          <w:marRight w:val="0"/>
          <w:marTop w:val="0"/>
          <w:marBottom w:val="0"/>
          <w:divBdr>
            <w:top w:val="none" w:sz="0" w:space="0" w:color="auto"/>
            <w:left w:val="none" w:sz="0" w:space="0" w:color="auto"/>
            <w:bottom w:val="none" w:sz="0" w:space="0" w:color="auto"/>
            <w:right w:val="none" w:sz="0" w:space="0" w:color="auto"/>
          </w:divBdr>
        </w:div>
        <w:div w:id="1008292621">
          <w:marLeft w:val="640"/>
          <w:marRight w:val="0"/>
          <w:marTop w:val="0"/>
          <w:marBottom w:val="0"/>
          <w:divBdr>
            <w:top w:val="none" w:sz="0" w:space="0" w:color="auto"/>
            <w:left w:val="none" w:sz="0" w:space="0" w:color="auto"/>
            <w:bottom w:val="none" w:sz="0" w:space="0" w:color="auto"/>
            <w:right w:val="none" w:sz="0" w:space="0" w:color="auto"/>
          </w:divBdr>
        </w:div>
        <w:div w:id="1110927275">
          <w:marLeft w:val="640"/>
          <w:marRight w:val="0"/>
          <w:marTop w:val="0"/>
          <w:marBottom w:val="0"/>
          <w:divBdr>
            <w:top w:val="none" w:sz="0" w:space="0" w:color="auto"/>
            <w:left w:val="none" w:sz="0" w:space="0" w:color="auto"/>
            <w:bottom w:val="none" w:sz="0" w:space="0" w:color="auto"/>
            <w:right w:val="none" w:sz="0" w:space="0" w:color="auto"/>
          </w:divBdr>
        </w:div>
        <w:div w:id="582182947">
          <w:marLeft w:val="640"/>
          <w:marRight w:val="0"/>
          <w:marTop w:val="0"/>
          <w:marBottom w:val="0"/>
          <w:divBdr>
            <w:top w:val="none" w:sz="0" w:space="0" w:color="auto"/>
            <w:left w:val="none" w:sz="0" w:space="0" w:color="auto"/>
            <w:bottom w:val="none" w:sz="0" w:space="0" w:color="auto"/>
            <w:right w:val="none" w:sz="0" w:space="0" w:color="auto"/>
          </w:divBdr>
        </w:div>
        <w:div w:id="1020358339">
          <w:marLeft w:val="640"/>
          <w:marRight w:val="0"/>
          <w:marTop w:val="0"/>
          <w:marBottom w:val="0"/>
          <w:divBdr>
            <w:top w:val="none" w:sz="0" w:space="0" w:color="auto"/>
            <w:left w:val="none" w:sz="0" w:space="0" w:color="auto"/>
            <w:bottom w:val="none" w:sz="0" w:space="0" w:color="auto"/>
            <w:right w:val="none" w:sz="0" w:space="0" w:color="auto"/>
          </w:divBdr>
        </w:div>
        <w:div w:id="1593857290">
          <w:marLeft w:val="640"/>
          <w:marRight w:val="0"/>
          <w:marTop w:val="0"/>
          <w:marBottom w:val="0"/>
          <w:divBdr>
            <w:top w:val="none" w:sz="0" w:space="0" w:color="auto"/>
            <w:left w:val="none" w:sz="0" w:space="0" w:color="auto"/>
            <w:bottom w:val="none" w:sz="0" w:space="0" w:color="auto"/>
            <w:right w:val="none" w:sz="0" w:space="0" w:color="auto"/>
          </w:divBdr>
        </w:div>
        <w:div w:id="240215372">
          <w:marLeft w:val="640"/>
          <w:marRight w:val="0"/>
          <w:marTop w:val="0"/>
          <w:marBottom w:val="0"/>
          <w:divBdr>
            <w:top w:val="none" w:sz="0" w:space="0" w:color="auto"/>
            <w:left w:val="none" w:sz="0" w:space="0" w:color="auto"/>
            <w:bottom w:val="none" w:sz="0" w:space="0" w:color="auto"/>
            <w:right w:val="none" w:sz="0" w:space="0" w:color="auto"/>
          </w:divBdr>
        </w:div>
        <w:div w:id="788934968">
          <w:marLeft w:val="640"/>
          <w:marRight w:val="0"/>
          <w:marTop w:val="0"/>
          <w:marBottom w:val="0"/>
          <w:divBdr>
            <w:top w:val="none" w:sz="0" w:space="0" w:color="auto"/>
            <w:left w:val="none" w:sz="0" w:space="0" w:color="auto"/>
            <w:bottom w:val="none" w:sz="0" w:space="0" w:color="auto"/>
            <w:right w:val="none" w:sz="0" w:space="0" w:color="auto"/>
          </w:divBdr>
        </w:div>
        <w:div w:id="973366856">
          <w:marLeft w:val="640"/>
          <w:marRight w:val="0"/>
          <w:marTop w:val="0"/>
          <w:marBottom w:val="0"/>
          <w:divBdr>
            <w:top w:val="none" w:sz="0" w:space="0" w:color="auto"/>
            <w:left w:val="none" w:sz="0" w:space="0" w:color="auto"/>
            <w:bottom w:val="none" w:sz="0" w:space="0" w:color="auto"/>
            <w:right w:val="none" w:sz="0" w:space="0" w:color="auto"/>
          </w:divBdr>
        </w:div>
        <w:div w:id="181862843">
          <w:marLeft w:val="640"/>
          <w:marRight w:val="0"/>
          <w:marTop w:val="0"/>
          <w:marBottom w:val="0"/>
          <w:divBdr>
            <w:top w:val="none" w:sz="0" w:space="0" w:color="auto"/>
            <w:left w:val="none" w:sz="0" w:space="0" w:color="auto"/>
            <w:bottom w:val="none" w:sz="0" w:space="0" w:color="auto"/>
            <w:right w:val="none" w:sz="0" w:space="0" w:color="auto"/>
          </w:divBdr>
        </w:div>
        <w:div w:id="1566917663">
          <w:marLeft w:val="640"/>
          <w:marRight w:val="0"/>
          <w:marTop w:val="0"/>
          <w:marBottom w:val="0"/>
          <w:divBdr>
            <w:top w:val="none" w:sz="0" w:space="0" w:color="auto"/>
            <w:left w:val="none" w:sz="0" w:space="0" w:color="auto"/>
            <w:bottom w:val="none" w:sz="0" w:space="0" w:color="auto"/>
            <w:right w:val="none" w:sz="0" w:space="0" w:color="auto"/>
          </w:divBdr>
        </w:div>
        <w:div w:id="1922565245">
          <w:marLeft w:val="640"/>
          <w:marRight w:val="0"/>
          <w:marTop w:val="0"/>
          <w:marBottom w:val="0"/>
          <w:divBdr>
            <w:top w:val="none" w:sz="0" w:space="0" w:color="auto"/>
            <w:left w:val="none" w:sz="0" w:space="0" w:color="auto"/>
            <w:bottom w:val="none" w:sz="0" w:space="0" w:color="auto"/>
            <w:right w:val="none" w:sz="0" w:space="0" w:color="auto"/>
          </w:divBdr>
        </w:div>
        <w:div w:id="1263030618">
          <w:marLeft w:val="640"/>
          <w:marRight w:val="0"/>
          <w:marTop w:val="0"/>
          <w:marBottom w:val="0"/>
          <w:divBdr>
            <w:top w:val="none" w:sz="0" w:space="0" w:color="auto"/>
            <w:left w:val="none" w:sz="0" w:space="0" w:color="auto"/>
            <w:bottom w:val="none" w:sz="0" w:space="0" w:color="auto"/>
            <w:right w:val="none" w:sz="0" w:space="0" w:color="auto"/>
          </w:divBdr>
        </w:div>
        <w:div w:id="158620921">
          <w:marLeft w:val="640"/>
          <w:marRight w:val="0"/>
          <w:marTop w:val="0"/>
          <w:marBottom w:val="0"/>
          <w:divBdr>
            <w:top w:val="none" w:sz="0" w:space="0" w:color="auto"/>
            <w:left w:val="none" w:sz="0" w:space="0" w:color="auto"/>
            <w:bottom w:val="none" w:sz="0" w:space="0" w:color="auto"/>
            <w:right w:val="none" w:sz="0" w:space="0" w:color="auto"/>
          </w:divBdr>
        </w:div>
        <w:div w:id="1682775792">
          <w:marLeft w:val="640"/>
          <w:marRight w:val="0"/>
          <w:marTop w:val="0"/>
          <w:marBottom w:val="0"/>
          <w:divBdr>
            <w:top w:val="none" w:sz="0" w:space="0" w:color="auto"/>
            <w:left w:val="none" w:sz="0" w:space="0" w:color="auto"/>
            <w:bottom w:val="none" w:sz="0" w:space="0" w:color="auto"/>
            <w:right w:val="none" w:sz="0" w:space="0" w:color="auto"/>
          </w:divBdr>
        </w:div>
        <w:div w:id="1870725393">
          <w:marLeft w:val="640"/>
          <w:marRight w:val="0"/>
          <w:marTop w:val="0"/>
          <w:marBottom w:val="0"/>
          <w:divBdr>
            <w:top w:val="none" w:sz="0" w:space="0" w:color="auto"/>
            <w:left w:val="none" w:sz="0" w:space="0" w:color="auto"/>
            <w:bottom w:val="none" w:sz="0" w:space="0" w:color="auto"/>
            <w:right w:val="none" w:sz="0" w:space="0" w:color="auto"/>
          </w:divBdr>
        </w:div>
        <w:div w:id="1827162712">
          <w:marLeft w:val="640"/>
          <w:marRight w:val="0"/>
          <w:marTop w:val="0"/>
          <w:marBottom w:val="0"/>
          <w:divBdr>
            <w:top w:val="none" w:sz="0" w:space="0" w:color="auto"/>
            <w:left w:val="none" w:sz="0" w:space="0" w:color="auto"/>
            <w:bottom w:val="none" w:sz="0" w:space="0" w:color="auto"/>
            <w:right w:val="none" w:sz="0" w:space="0" w:color="auto"/>
          </w:divBdr>
        </w:div>
        <w:div w:id="555700003">
          <w:marLeft w:val="640"/>
          <w:marRight w:val="0"/>
          <w:marTop w:val="0"/>
          <w:marBottom w:val="0"/>
          <w:divBdr>
            <w:top w:val="none" w:sz="0" w:space="0" w:color="auto"/>
            <w:left w:val="none" w:sz="0" w:space="0" w:color="auto"/>
            <w:bottom w:val="none" w:sz="0" w:space="0" w:color="auto"/>
            <w:right w:val="none" w:sz="0" w:space="0" w:color="auto"/>
          </w:divBdr>
        </w:div>
        <w:div w:id="16393992">
          <w:marLeft w:val="640"/>
          <w:marRight w:val="0"/>
          <w:marTop w:val="0"/>
          <w:marBottom w:val="0"/>
          <w:divBdr>
            <w:top w:val="none" w:sz="0" w:space="0" w:color="auto"/>
            <w:left w:val="none" w:sz="0" w:space="0" w:color="auto"/>
            <w:bottom w:val="none" w:sz="0" w:space="0" w:color="auto"/>
            <w:right w:val="none" w:sz="0" w:space="0" w:color="auto"/>
          </w:divBdr>
        </w:div>
        <w:div w:id="2006518252">
          <w:marLeft w:val="640"/>
          <w:marRight w:val="0"/>
          <w:marTop w:val="0"/>
          <w:marBottom w:val="0"/>
          <w:divBdr>
            <w:top w:val="none" w:sz="0" w:space="0" w:color="auto"/>
            <w:left w:val="none" w:sz="0" w:space="0" w:color="auto"/>
            <w:bottom w:val="none" w:sz="0" w:space="0" w:color="auto"/>
            <w:right w:val="none" w:sz="0" w:space="0" w:color="auto"/>
          </w:divBdr>
        </w:div>
        <w:div w:id="484318668">
          <w:marLeft w:val="640"/>
          <w:marRight w:val="0"/>
          <w:marTop w:val="0"/>
          <w:marBottom w:val="0"/>
          <w:divBdr>
            <w:top w:val="none" w:sz="0" w:space="0" w:color="auto"/>
            <w:left w:val="none" w:sz="0" w:space="0" w:color="auto"/>
            <w:bottom w:val="none" w:sz="0" w:space="0" w:color="auto"/>
            <w:right w:val="none" w:sz="0" w:space="0" w:color="auto"/>
          </w:divBdr>
        </w:div>
        <w:div w:id="915822415">
          <w:marLeft w:val="640"/>
          <w:marRight w:val="0"/>
          <w:marTop w:val="0"/>
          <w:marBottom w:val="0"/>
          <w:divBdr>
            <w:top w:val="none" w:sz="0" w:space="0" w:color="auto"/>
            <w:left w:val="none" w:sz="0" w:space="0" w:color="auto"/>
            <w:bottom w:val="none" w:sz="0" w:space="0" w:color="auto"/>
            <w:right w:val="none" w:sz="0" w:space="0" w:color="auto"/>
          </w:divBdr>
        </w:div>
        <w:div w:id="130440069">
          <w:marLeft w:val="640"/>
          <w:marRight w:val="0"/>
          <w:marTop w:val="0"/>
          <w:marBottom w:val="0"/>
          <w:divBdr>
            <w:top w:val="none" w:sz="0" w:space="0" w:color="auto"/>
            <w:left w:val="none" w:sz="0" w:space="0" w:color="auto"/>
            <w:bottom w:val="none" w:sz="0" w:space="0" w:color="auto"/>
            <w:right w:val="none" w:sz="0" w:space="0" w:color="auto"/>
          </w:divBdr>
        </w:div>
        <w:div w:id="313411121">
          <w:marLeft w:val="640"/>
          <w:marRight w:val="0"/>
          <w:marTop w:val="0"/>
          <w:marBottom w:val="0"/>
          <w:divBdr>
            <w:top w:val="none" w:sz="0" w:space="0" w:color="auto"/>
            <w:left w:val="none" w:sz="0" w:space="0" w:color="auto"/>
            <w:bottom w:val="none" w:sz="0" w:space="0" w:color="auto"/>
            <w:right w:val="none" w:sz="0" w:space="0" w:color="auto"/>
          </w:divBdr>
        </w:div>
        <w:div w:id="1969319614">
          <w:marLeft w:val="640"/>
          <w:marRight w:val="0"/>
          <w:marTop w:val="0"/>
          <w:marBottom w:val="0"/>
          <w:divBdr>
            <w:top w:val="none" w:sz="0" w:space="0" w:color="auto"/>
            <w:left w:val="none" w:sz="0" w:space="0" w:color="auto"/>
            <w:bottom w:val="none" w:sz="0" w:space="0" w:color="auto"/>
            <w:right w:val="none" w:sz="0" w:space="0" w:color="auto"/>
          </w:divBdr>
        </w:div>
        <w:div w:id="460348563">
          <w:marLeft w:val="640"/>
          <w:marRight w:val="0"/>
          <w:marTop w:val="0"/>
          <w:marBottom w:val="0"/>
          <w:divBdr>
            <w:top w:val="none" w:sz="0" w:space="0" w:color="auto"/>
            <w:left w:val="none" w:sz="0" w:space="0" w:color="auto"/>
            <w:bottom w:val="none" w:sz="0" w:space="0" w:color="auto"/>
            <w:right w:val="none" w:sz="0" w:space="0" w:color="auto"/>
          </w:divBdr>
        </w:div>
        <w:div w:id="681200434">
          <w:marLeft w:val="640"/>
          <w:marRight w:val="0"/>
          <w:marTop w:val="0"/>
          <w:marBottom w:val="0"/>
          <w:divBdr>
            <w:top w:val="none" w:sz="0" w:space="0" w:color="auto"/>
            <w:left w:val="none" w:sz="0" w:space="0" w:color="auto"/>
            <w:bottom w:val="none" w:sz="0" w:space="0" w:color="auto"/>
            <w:right w:val="none" w:sz="0" w:space="0" w:color="auto"/>
          </w:divBdr>
        </w:div>
        <w:div w:id="1490554077">
          <w:marLeft w:val="640"/>
          <w:marRight w:val="0"/>
          <w:marTop w:val="0"/>
          <w:marBottom w:val="0"/>
          <w:divBdr>
            <w:top w:val="none" w:sz="0" w:space="0" w:color="auto"/>
            <w:left w:val="none" w:sz="0" w:space="0" w:color="auto"/>
            <w:bottom w:val="none" w:sz="0" w:space="0" w:color="auto"/>
            <w:right w:val="none" w:sz="0" w:space="0" w:color="auto"/>
          </w:divBdr>
        </w:div>
        <w:div w:id="2101488216">
          <w:marLeft w:val="640"/>
          <w:marRight w:val="0"/>
          <w:marTop w:val="0"/>
          <w:marBottom w:val="0"/>
          <w:divBdr>
            <w:top w:val="none" w:sz="0" w:space="0" w:color="auto"/>
            <w:left w:val="none" w:sz="0" w:space="0" w:color="auto"/>
            <w:bottom w:val="none" w:sz="0" w:space="0" w:color="auto"/>
            <w:right w:val="none" w:sz="0" w:space="0" w:color="auto"/>
          </w:divBdr>
        </w:div>
        <w:div w:id="404646541">
          <w:marLeft w:val="640"/>
          <w:marRight w:val="0"/>
          <w:marTop w:val="0"/>
          <w:marBottom w:val="0"/>
          <w:divBdr>
            <w:top w:val="none" w:sz="0" w:space="0" w:color="auto"/>
            <w:left w:val="none" w:sz="0" w:space="0" w:color="auto"/>
            <w:bottom w:val="none" w:sz="0" w:space="0" w:color="auto"/>
            <w:right w:val="none" w:sz="0" w:space="0" w:color="auto"/>
          </w:divBdr>
        </w:div>
        <w:div w:id="1175608061">
          <w:marLeft w:val="640"/>
          <w:marRight w:val="0"/>
          <w:marTop w:val="0"/>
          <w:marBottom w:val="0"/>
          <w:divBdr>
            <w:top w:val="none" w:sz="0" w:space="0" w:color="auto"/>
            <w:left w:val="none" w:sz="0" w:space="0" w:color="auto"/>
            <w:bottom w:val="none" w:sz="0" w:space="0" w:color="auto"/>
            <w:right w:val="none" w:sz="0" w:space="0" w:color="auto"/>
          </w:divBdr>
        </w:div>
        <w:div w:id="995180629">
          <w:marLeft w:val="640"/>
          <w:marRight w:val="0"/>
          <w:marTop w:val="0"/>
          <w:marBottom w:val="0"/>
          <w:divBdr>
            <w:top w:val="none" w:sz="0" w:space="0" w:color="auto"/>
            <w:left w:val="none" w:sz="0" w:space="0" w:color="auto"/>
            <w:bottom w:val="none" w:sz="0" w:space="0" w:color="auto"/>
            <w:right w:val="none" w:sz="0" w:space="0" w:color="auto"/>
          </w:divBdr>
        </w:div>
        <w:div w:id="420640758">
          <w:marLeft w:val="640"/>
          <w:marRight w:val="0"/>
          <w:marTop w:val="0"/>
          <w:marBottom w:val="0"/>
          <w:divBdr>
            <w:top w:val="none" w:sz="0" w:space="0" w:color="auto"/>
            <w:left w:val="none" w:sz="0" w:space="0" w:color="auto"/>
            <w:bottom w:val="none" w:sz="0" w:space="0" w:color="auto"/>
            <w:right w:val="none" w:sz="0" w:space="0" w:color="auto"/>
          </w:divBdr>
        </w:div>
        <w:div w:id="966080742">
          <w:marLeft w:val="640"/>
          <w:marRight w:val="0"/>
          <w:marTop w:val="0"/>
          <w:marBottom w:val="0"/>
          <w:divBdr>
            <w:top w:val="none" w:sz="0" w:space="0" w:color="auto"/>
            <w:left w:val="none" w:sz="0" w:space="0" w:color="auto"/>
            <w:bottom w:val="none" w:sz="0" w:space="0" w:color="auto"/>
            <w:right w:val="none" w:sz="0" w:space="0" w:color="auto"/>
          </w:divBdr>
        </w:div>
        <w:div w:id="1988239442">
          <w:marLeft w:val="640"/>
          <w:marRight w:val="0"/>
          <w:marTop w:val="0"/>
          <w:marBottom w:val="0"/>
          <w:divBdr>
            <w:top w:val="none" w:sz="0" w:space="0" w:color="auto"/>
            <w:left w:val="none" w:sz="0" w:space="0" w:color="auto"/>
            <w:bottom w:val="none" w:sz="0" w:space="0" w:color="auto"/>
            <w:right w:val="none" w:sz="0" w:space="0" w:color="auto"/>
          </w:divBdr>
        </w:div>
        <w:div w:id="15933398">
          <w:marLeft w:val="640"/>
          <w:marRight w:val="0"/>
          <w:marTop w:val="0"/>
          <w:marBottom w:val="0"/>
          <w:divBdr>
            <w:top w:val="none" w:sz="0" w:space="0" w:color="auto"/>
            <w:left w:val="none" w:sz="0" w:space="0" w:color="auto"/>
            <w:bottom w:val="none" w:sz="0" w:space="0" w:color="auto"/>
            <w:right w:val="none" w:sz="0" w:space="0" w:color="auto"/>
          </w:divBdr>
        </w:div>
        <w:div w:id="1561212360">
          <w:marLeft w:val="640"/>
          <w:marRight w:val="0"/>
          <w:marTop w:val="0"/>
          <w:marBottom w:val="0"/>
          <w:divBdr>
            <w:top w:val="none" w:sz="0" w:space="0" w:color="auto"/>
            <w:left w:val="none" w:sz="0" w:space="0" w:color="auto"/>
            <w:bottom w:val="none" w:sz="0" w:space="0" w:color="auto"/>
            <w:right w:val="none" w:sz="0" w:space="0" w:color="auto"/>
          </w:divBdr>
        </w:div>
        <w:div w:id="1072922220">
          <w:marLeft w:val="640"/>
          <w:marRight w:val="0"/>
          <w:marTop w:val="0"/>
          <w:marBottom w:val="0"/>
          <w:divBdr>
            <w:top w:val="none" w:sz="0" w:space="0" w:color="auto"/>
            <w:left w:val="none" w:sz="0" w:space="0" w:color="auto"/>
            <w:bottom w:val="none" w:sz="0" w:space="0" w:color="auto"/>
            <w:right w:val="none" w:sz="0" w:space="0" w:color="auto"/>
          </w:divBdr>
        </w:div>
        <w:div w:id="712727854">
          <w:marLeft w:val="640"/>
          <w:marRight w:val="0"/>
          <w:marTop w:val="0"/>
          <w:marBottom w:val="0"/>
          <w:divBdr>
            <w:top w:val="none" w:sz="0" w:space="0" w:color="auto"/>
            <w:left w:val="none" w:sz="0" w:space="0" w:color="auto"/>
            <w:bottom w:val="none" w:sz="0" w:space="0" w:color="auto"/>
            <w:right w:val="none" w:sz="0" w:space="0" w:color="auto"/>
          </w:divBdr>
        </w:div>
        <w:div w:id="1335494846">
          <w:marLeft w:val="640"/>
          <w:marRight w:val="0"/>
          <w:marTop w:val="0"/>
          <w:marBottom w:val="0"/>
          <w:divBdr>
            <w:top w:val="none" w:sz="0" w:space="0" w:color="auto"/>
            <w:left w:val="none" w:sz="0" w:space="0" w:color="auto"/>
            <w:bottom w:val="none" w:sz="0" w:space="0" w:color="auto"/>
            <w:right w:val="none" w:sz="0" w:space="0" w:color="auto"/>
          </w:divBdr>
        </w:div>
        <w:div w:id="1616211984">
          <w:marLeft w:val="640"/>
          <w:marRight w:val="0"/>
          <w:marTop w:val="0"/>
          <w:marBottom w:val="0"/>
          <w:divBdr>
            <w:top w:val="none" w:sz="0" w:space="0" w:color="auto"/>
            <w:left w:val="none" w:sz="0" w:space="0" w:color="auto"/>
            <w:bottom w:val="none" w:sz="0" w:space="0" w:color="auto"/>
            <w:right w:val="none" w:sz="0" w:space="0" w:color="auto"/>
          </w:divBdr>
        </w:div>
        <w:div w:id="1129394554">
          <w:marLeft w:val="640"/>
          <w:marRight w:val="0"/>
          <w:marTop w:val="0"/>
          <w:marBottom w:val="0"/>
          <w:divBdr>
            <w:top w:val="none" w:sz="0" w:space="0" w:color="auto"/>
            <w:left w:val="none" w:sz="0" w:space="0" w:color="auto"/>
            <w:bottom w:val="none" w:sz="0" w:space="0" w:color="auto"/>
            <w:right w:val="none" w:sz="0" w:space="0" w:color="auto"/>
          </w:divBdr>
        </w:div>
        <w:div w:id="732239404">
          <w:marLeft w:val="640"/>
          <w:marRight w:val="0"/>
          <w:marTop w:val="0"/>
          <w:marBottom w:val="0"/>
          <w:divBdr>
            <w:top w:val="none" w:sz="0" w:space="0" w:color="auto"/>
            <w:left w:val="none" w:sz="0" w:space="0" w:color="auto"/>
            <w:bottom w:val="none" w:sz="0" w:space="0" w:color="auto"/>
            <w:right w:val="none" w:sz="0" w:space="0" w:color="auto"/>
          </w:divBdr>
        </w:div>
        <w:div w:id="922028162">
          <w:marLeft w:val="640"/>
          <w:marRight w:val="0"/>
          <w:marTop w:val="0"/>
          <w:marBottom w:val="0"/>
          <w:divBdr>
            <w:top w:val="none" w:sz="0" w:space="0" w:color="auto"/>
            <w:left w:val="none" w:sz="0" w:space="0" w:color="auto"/>
            <w:bottom w:val="none" w:sz="0" w:space="0" w:color="auto"/>
            <w:right w:val="none" w:sz="0" w:space="0" w:color="auto"/>
          </w:divBdr>
        </w:div>
        <w:div w:id="1654412321">
          <w:marLeft w:val="640"/>
          <w:marRight w:val="0"/>
          <w:marTop w:val="0"/>
          <w:marBottom w:val="0"/>
          <w:divBdr>
            <w:top w:val="none" w:sz="0" w:space="0" w:color="auto"/>
            <w:left w:val="none" w:sz="0" w:space="0" w:color="auto"/>
            <w:bottom w:val="none" w:sz="0" w:space="0" w:color="auto"/>
            <w:right w:val="none" w:sz="0" w:space="0" w:color="auto"/>
          </w:divBdr>
        </w:div>
        <w:div w:id="385572918">
          <w:marLeft w:val="640"/>
          <w:marRight w:val="0"/>
          <w:marTop w:val="0"/>
          <w:marBottom w:val="0"/>
          <w:divBdr>
            <w:top w:val="none" w:sz="0" w:space="0" w:color="auto"/>
            <w:left w:val="none" w:sz="0" w:space="0" w:color="auto"/>
            <w:bottom w:val="none" w:sz="0" w:space="0" w:color="auto"/>
            <w:right w:val="none" w:sz="0" w:space="0" w:color="auto"/>
          </w:divBdr>
        </w:div>
        <w:div w:id="545140199">
          <w:marLeft w:val="640"/>
          <w:marRight w:val="0"/>
          <w:marTop w:val="0"/>
          <w:marBottom w:val="0"/>
          <w:divBdr>
            <w:top w:val="none" w:sz="0" w:space="0" w:color="auto"/>
            <w:left w:val="none" w:sz="0" w:space="0" w:color="auto"/>
            <w:bottom w:val="none" w:sz="0" w:space="0" w:color="auto"/>
            <w:right w:val="none" w:sz="0" w:space="0" w:color="auto"/>
          </w:divBdr>
        </w:div>
        <w:div w:id="412169380">
          <w:marLeft w:val="640"/>
          <w:marRight w:val="0"/>
          <w:marTop w:val="0"/>
          <w:marBottom w:val="0"/>
          <w:divBdr>
            <w:top w:val="none" w:sz="0" w:space="0" w:color="auto"/>
            <w:left w:val="none" w:sz="0" w:space="0" w:color="auto"/>
            <w:bottom w:val="none" w:sz="0" w:space="0" w:color="auto"/>
            <w:right w:val="none" w:sz="0" w:space="0" w:color="auto"/>
          </w:divBdr>
        </w:div>
        <w:div w:id="332492441">
          <w:marLeft w:val="640"/>
          <w:marRight w:val="0"/>
          <w:marTop w:val="0"/>
          <w:marBottom w:val="0"/>
          <w:divBdr>
            <w:top w:val="none" w:sz="0" w:space="0" w:color="auto"/>
            <w:left w:val="none" w:sz="0" w:space="0" w:color="auto"/>
            <w:bottom w:val="none" w:sz="0" w:space="0" w:color="auto"/>
            <w:right w:val="none" w:sz="0" w:space="0" w:color="auto"/>
          </w:divBdr>
        </w:div>
        <w:div w:id="516042921">
          <w:marLeft w:val="640"/>
          <w:marRight w:val="0"/>
          <w:marTop w:val="0"/>
          <w:marBottom w:val="0"/>
          <w:divBdr>
            <w:top w:val="none" w:sz="0" w:space="0" w:color="auto"/>
            <w:left w:val="none" w:sz="0" w:space="0" w:color="auto"/>
            <w:bottom w:val="none" w:sz="0" w:space="0" w:color="auto"/>
            <w:right w:val="none" w:sz="0" w:space="0" w:color="auto"/>
          </w:divBdr>
        </w:div>
        <w:div w:id="1321732634">
          <w:marLeft w:val="640"/>
          <w:marRight w:val="0"/>
          <w:marTop w:val="0"/>
          <w:marBottom w:val="0"/>
          <w:divBdr>
            <w:top w:val="none" w:sz="0" w:space="0" w:color="auto"/>
            <w:left w:val="none" w:sz="0" w:space="0" w:color="auto"/>
            <w:bottom w:val="none" w:sz="0" w:space="0" w:color="auto"/>
            <w:right w:val="none" w:sz="0" w:space="0" w:color="auto"/>
          </w:divBdr>
        </w:div>
        <w:div w:id="592665344">
          <w:marLeft w:val="640"/>
          <w:marRight w:val="0"/>
          <w:marTop w:val="0"/>
          <w:marBottom w:val="0"/>
          <w:divBdr>
            <w:top w:val="none" w:sz="0" w:space="0" w:color="auto"/>
            <w:left w:val="none" w:sz="0" w:space="0" w:color="auto"/>
            <w:bottom w:val="none" w:sz="0" w:space="0" w:color="auto"/>
            <w:right w:val="none" w:sz="0" w:space="0" w:color="auto"/>
          </w:divBdr>
        </w:div>
        <w:div w:id="680545511">
          <w:marLeft w:val="640"/>
          <w:marRight w:val="0"/>
          <w:marTop w:val="0"/>
          <w:marBottom w:val="0"/>
          <w:divBdr>
            <w:top w:val="none" w:sz="0" w:space="0" w:color="auto"/>
            <w:left w:val="none" w:sz="0" w:space="0" w:color="auto"/>
            <w:bottom w:val="none" w:sz="0" w:space="0" w:color="auto"/>
            <w:right w:val="none" w:sz="0" w:space="0" w:color="auto"/>
          </w:divBdr>
        </w:div>
        <w:div w:id="1665546483">
          <w:marLeft w:val="640"/>
          <w:marRight w:val="0"/>
          <w:marTop w:val="0"/>
          <w:marBottom w:val="0"/>
          <w:divBdr>
            <w:top w:val="none" w:sz="0" w:space="0" w:color="auto"/>
            <w:left w:val="none" w:sz="0" w:space="0" w:color="auto"/>
            <w:bottom w:val="none" w:sz="0" w:space="0" w:color="auto"/>
            <w:right w:val="none" w:sz="0" w:space="0" w:color="auto"/>
          </w:divBdr>
        </w:div>
        <w:div w:id="1583297344">
          <w:marLeft w:val="640"/>
          <w:marRight w:val="0"/>
          <w:marTop w:val="0"/>
          <w:marBottom w:val="0"/>
          <w:divBdr>
            <w:top w:val="none" w:sz="0" w:space="0" w:color="auto"/>
            <w:left w:val="none" w:sz="0" w:space="0" w:color="auto"/>
            <w:bottom w:val="none" w:sz="0" w:space="0" w:color="auto"/>
            <w:right w:val="none" w:sz="0" w:space="0" w:color="auto"/>
          </w:divBdr>
        </w:div>
        <w:div w:id="949513398">
          <w:marLeft w:val="640"/>
          <w:marRight w:val="0"/>
          <w:marTop w:val="0"/>
          <w:marBottom w:val="0"/>
          <w:divBdr>
            <w:top w:val="none" w:sz="0" w:space="0" w:color="auto"/>
            <w:left w:val="none" w:sz="0" w:space="0" w:color="auto"/>
            <w:bottom w:val="none" w:sz="0" w:space="0" w:color="auto"/>
            <w:right w:val="none" w:sz="0" w:space="0" w:color="auto"/>
          </w:divBdr>
        </w:div>
        <w:div w:id="568854369">
          <w:marLeft w:val="640"/>
          <w:marRight w:val="0"/>
          <w:marTop w:val="0"/>
          <w:marBottom w:val="0"/>
          <w:divBdr>
            <w:top w:val="none" w:sz="0" w:space="0" w:color="auto"/>
            <w:left w:val="none" w:sz="0" w:space="0" w:color="auto"/>
            <w:bottom w:val="none" w:sz="0" w:space="0" w:color="auto"/>
            <w:right w:val="none" w:sz="0" w:space="0" w:color="auto"/>
          </w:divBdr>
        </w:div>
        <w:div w:id="258875438">
          <w:marLeft w:val="640"/>
          <w:marRight w:val="0"/>
          <w:marTop w:val="0"/>
          <w:marBottom w:val="0"/>
          <w:divBdr>
            <w:top w:val="none" w:sz="0" w:space="0" w:color="auto"/>
            <w:left w:val="none" w:sz="0" w:space="0" w:color="auto"/>
            <w:bottom w:val="none" w:sz="0" w:space="0" w:color="auto"/>
            <w:right w:val="none" w:sz="0" w:space="0" w:color="auto"/>
          </w:divBdr>
        </w:div>
        <w:div w:id="184290078">
          <w:marLeft w:val="640"/>
          <w:marRight w:val="0"/>
          <w:marTop w:val="0"/>
          <w:marBottom w:val="0"/>
          <w:divBdr>
            <w:top w:val="none" w:sz="0" w:space="0" w:color="auto"/>
            <w:left w:val="none" w:sz="0" w:space="0" w:color="auto"/>
            <w:bottom w:val="none" w:sz="0" w:space="0" w:color="auto"/>
            <w:right w:val="none" w:sz="0" w:space="0" w:color="auto"/>
          </w:divBdr>
        </w:div>
        <w:div w:id="472409777">
          <w:marLeft w:val="640"/>
          <w:marRight w:val="0"/>
          <w:marTop w:val="0"/>
          <w:marBottom w:val="0"/>
          <w:divBdr>
            <w:top w:val="none" w:sz="0" w:space="0" w:color="auto"/>
            <w:left w:val="none" w:sz="0" w:space="0" w:color="auto"/>
            <w:bottom w:val="none" w:sz="0" w:space="0" w:color="auto"/>
            <w:right w:val="none" w:sz="0" w:space="0" w:color="auto"/>
          </w:divBdr>
        </w:div>
        <w:div w:id="927037673">
          <w:marLeft w:val="640"/>
          <w:marRight w:val="0"/>
          <w:marTop w:val="0"/>
          <w:marBottom w:val="0"/>
          <w:divBdr>
            <w:top w:val="none" w:sz="0" w:space="0" w:color="auto"/>
            <w:left w:val="none" w:sz="0" w:space="0" w:color="auto"/>
            <w:bottom w:val="none" w:sz="0" w:space="0" w:color="auto"/>
            <w:right w:val="none" w:sz="0" w:space="0" w:color="auto"/>
          </w:divBdr>
        </w:div>
        <w:div w:id="577715981">
          <w:marLeft w:val="640"/>
          <w:marRight w:val="0"/>
          <w:marTop w:val="0"/>
          <w:marBottom w:val="0"/>
          <w:divBdr>
            <w:top w:val="none" w:sz="0" w:space="0" w:color="auto"/>
            <w:left w:val="none" w:sz="0" w:space="0" w:color="auto"/>
            <w:bottom w:val="none" w:sz="0" w:space="0" w:color="auto"/>
            <w:right w:val="none" w:sz="0" w:space="0" w:color="auto"/>
          </w:divBdr>
        </w:div>
        <w:div w:id="1776827746">
          <w:marLeft w:val="640"/>
          <w:marRight w:val="0"/>
          <w:marTop w:val="0"/>
          <w:marBottom w:val="0"/>
          <w:divBdr>
            <w:top w:val="none" w:sz="0" w:space="0" w:color="auto"/>
            <w:left w:val="none" w:sz="0" w:space="0" w:color="auto"/>
            <w:bottom w:val="none" w:sz="0" w:space="0" w:color="auto"/>
            <w:right w:val="none" w:sz="0" w:space="0" w:color="auto"/>
          </w:divBdr>
        </w:div>
        <w:div w:id="95835203">
          <w:marLeft w:val="640"/>
          <w:marRight w:val="0"/>
          <w:marTop w:val="0"/>
          <w:marBottom w:val="0"/>
          <w:divBdr>
            <w:top w:val="none" w:sz="0" w:space="0" w:color="auto"/>
            <w:left w:val="none" w:sz="0" w:space="0" w:color="auto"/>
            <w:bottom w:val="none" w:sz="0" w:space="0" w:color="auto"/>
            <w:right w:val="none" w:sz="0" w:space="0" w:color="auto"/>
          </w:divBdr>
        </w:div>
        <w:div w:id="486941798">
          <w:marLeft w:val="640"/>
          <w:marRight w:val="0"/>
          <w:marTop w:val="0"/>
          <w:marBottom w:val="0"/>
          <w:divBdr>
            <w:top w:val="none" w:sz="0" w:space="0" w:color="auto"/>
            <w:left w:val="none" w:sz="0" w:space="0" w:color="auto"/>
            <w:bottom w:val="none" w:sz="0" w:space="0" w:color="auto"/>
            <w:right w:val="none" w:sz="0" w:space="0" w:color="auto"/>
          </w:divBdr>
        </w:div>
        <w:div w:id="1732926784">
          <w:marLeft w:val="640"/>
          <w:marRight w:val="0"/>
          <w:marTop w:val="0"/>
          <w:marBottom w:val="0"/>
          <w:divBdr>
            <w:top w:val="none" w:sz="0" w:space="0" w:color="auto"/>
            <w:left w:val="none" w:sz="0" w:space="0" w:color="auto"/>
            <w:bottom w:val="none" w:sz="0" w:space="0" w:color="auto"/>
            <w:right w:val="none" w:sz="0" w:space="0" w:color="auto"/>
          </w:divBdr>
        </w:div>
        <w:div w:id="245502954">
          <w:marLeft w:val="640"/>
          <w:marRight w:val="0"/>
          <w:marTop w:val="0"/>
          <w:marBottom w:val="0"/>
          <w:divBdr>
            <w:top w:val="none" w:sz="0" w:space="0" w:color="auto"/>
            <w:left w:val="none" w:sz="0" w:space="0" w:color="auto"/>
            <w:bottom w:val="none" w:sz="0" w:space="0" w:color="auto"/>
            <w:right w:val="none" w:sz="0" w:space="0" w:color="auto"/>
          </w:divBdr>
        </w:div>
      </w:divsChild>
    </w:div>
    <w:div w:id="16274846">
      <w:bodyDiv w:val="1"/>
      <w:marLeft w:val="0"/>
      <w:marRight w:val="0"/>
      <w:marTop w:val="0"/>
      <w:marBottom w:val="0"/>
      <w:divBdr>
        <w:top w:val="none" w:sz="0" w:space="0" w:color="auto"/>
        <w:left w:val="none" w:sz="0" w:space="0" w:color="auto"/>
        <w:bottom w:val="none" w:sz="0" w:space="0" w:color="auto"/>
        <w:right w:val="none" w:sz="0" w:space="0" w:color="auto"/>
      </w:divBdr>
    </w:div>
    <w:div w:id="18315139">
      <w:bodyDiv w:val="1"/>
      <w:marLeft w:val="0"/>
      <w:marRight w:val="0"/>
      <w:marTop w:val="0"/>
      <w:marBottom w:val="0"/>
      <w:divBdr>
        <w:top w:val="none" w:sz="0" w:space="0" w:color="auto"/>
        <w:left w:val="none" w:sz="0" w:space="0" w:color="auto"/>
        <w:bottom w:val="none" w:sz="0" w:space="0" w:color="auto"/>
        <w:right w:val="none" w:sz="0" w:space="0" w:color="auto"/>
      </w:divBdr>
    </w:div>
    <w:div w:id="21172389">
      <w:bodyDiv w:val="1"/>
      <w:marLeft w:val="0"/>
      <w:marRight w:val="0"/>
      <w:marTop w:val="0"/>
      <w:marBottom w:val="0"/>
      <w:divBdr>
        <w:top w:val="none" w:sz="0" w:space="0" w:color="auto"/>
        <w:left w:val="none" w:sz="0" w:space="0" w:color="auto"/>
        <w:bottom w:val="none" w:sz="0" w:space="0" w:color="auto"/>
        <w:right w:val="none" w:sz="0" w:space="0" w:color="auto"/>
      </w:divBdr>
    </w:div>
    <w:div w:id="24793427">
      <w:bodyDiv w:val="1"/>
      <w:marLeft w:val="0"/>
      <w:marRight w:val="0"/>
      <w:marTop w:val="0"/>
      <w:marBottom w:val="0"/>
      <w:divBdr>
        <w:top w:val="none" w:sz="0" w:space="0" w:color="auto"/>
        <w:left w:val="none" w:sz="0" w:space="0" w:color="auto"/>
        <w:bottom w:val="none" w:sz="0" w:space="0" w:color="auto"/>
        <w:right w:val="none" w:sz="0" w:space="0" w:color="auto"/>
      </w:divBdr>
      <w:divsChild>
        <w:div w:id="1698000868">
          <w:marLeft w:val="640"/>
          <w:marRight w:val="0"/>
          <w:marTop w:val="0"/>
          <w:marBottom w:val="0"/>
          <w:divBdr>
            <w:top w:val="none" w:sz="0" w:space="0" w:color="auto"/>
            <w:left w:val="none" w:sz="0" w:space="0" w:color="auto"/>
            <w:bottom w:val="none" w:sz="0" w:space="0" w:color="auto"/>
            <w:right w:val="none" w:sz="0" w:space="0" w:color="auto"/>
          </w:divBdr>
        </w:div>
        <w:div w:id="617612118">
          <w:marLeft w:val="640"/>
          <w:marRight w:val="0"/>
          <w:marTop w:val="0"/>
          <w:marBottom w:val="0"/>
          <w:divBdr>
            <w:top w:val="none" w:sz="0" w:space="0" w:color="auto"/>
            <w:left w:val="none" w:sz="0" w:space="0" w:color="auto"/>
            <w:bottom w:val="none" w:sz="0" w:space="0" w:color="auto"/>
            <w:right w:val="none" w:sz="0" w:space="0" w:color="auto"/>
          </w:divBdr>
        </w:div>
        <w:div w:id="109672489">
          <w:marLeft w:val="640"/>
          <w:marRight w:val="0"/>
          <w:marTop w:val="0"/>
          <w:marBottom w:val="0"/>
          <w:divBdr>
            <w:top w:val="none" w:sz="0" w:space="0" w:color="auto"/>
            <w:left w:val="none" w:sz="0" w:space="0" w:color="auto"/>
            <w:bottom w:val="none" w:sz="0" w:space="0" w:color="auto"/>
            <w:right w:val="none" w:sz="0" w:space="0" w:color="auto"/>
          </w:divBdr>
        </w:div>
        <w:div w:id="1815367698">
          <w:marLeft w:val="640"/>
          <w:marRight w:val="0"/>
          <w:marTop w:val="0"/>
          <w:marBottom w:val="0"/>
          <w:divBdr>
            <w:top w:val="none" w:sz="0" w:space="0" w:color="auto"/>
            <w:left w:val="none" w:sz="0" w:space="0" w:color="auto"/>
            <w:bottom w:val="none" w:sz="0" w:space="0" w:color="auto"/>
            <w:right w:val="none" w:sz="0" w:space="0" w:color="auto"/>
          </w:divBdr>
        </w:div>
        <w:div w:id="1667517116">
          <w:marLeft w:val="640"/>
          <w:marRight w:val="0"/>
          <w:marTop w:val="0"/>
          <w:marBottom w:val="0"/>
          <w:divBdr>
            <w:top w:val="none" w:sz="0" w:space="0" w:color="auto"/>
            <w:left w:val="none" w:sz="0" w:space="0" w:color="auto"/>
            <w:bottom w:val="none" w:sz="0" w:space="0" w:color="auto"/>
            <w:right w:val="none" w:sz="0" w:space="0" w:color="auto"/>
          </w:divBdr>
        </w:div>
        <w:div w:id="561336343">
          <w:marLeft w:val="640"/>
          <w:marRight w:val="0"/>
          <w:marTop w:val="0"/>
          <w:marBottom w:val="0"/>
          <w:divBdr>
            <w:top w:val="none" w:sz="0" w:space="0" w:color="auto"/>
            <w:left w:val="none" w:sz="0" w:space="0" w:color="auto"/>
            <w:bottom w:val="none" w:sz="0" w:space="0" w:color="auto"/>
            <w:right w:val="none" w:sz="0" w:space="0" w:color="auto"/>
          </w:divBdr>
        </w:div>
        <w:div w:id="322664576">
          <w:marLeft w:val="640"/>
          <w:marRight w:val="0"/>
          <w:marTop w:val="0"/>
          <w:marBottom w:val="0"/>
          <w:divBdr>
            <w:top w:val="none" w:sz="0" w:space="0" w:color="auto"/>
            <w:left w:val="none" w:sz="0" w:space="0" w:color="auto"/>
            <w:bottom w:val="none" w:sz="0" w:space="0" w:color="auto"/>
            <w:right w:val="none" w:sz="0" w:space="0" w:color="auto"/>
          </w:divBdr>
        </w:div>
        <w:div w:id="90978035">
          <w:marLeft w:val="640"/>
          <w:marRight w:val="0"/>
          <w:marTop w:val="0"/>
          <w:marBottom w:val="0"/>
          <w:divBdr>
            <w:top w:val="none" w:sz="0" w:space="0" w:color="auto"/>
            <w:left w:val="none" w:sz="0" w:space="0" w:color="auto"/>
            <w:bottom w:val="none" w:sz="0" w:space="0" w:color="auto"/>
            <w:right w:val="none" w:sz="0" w:space="0" w:color="auto"/>
          </w:divBdr>
        </w:div>
        <w:div w:id="466247062">
          <w:marLeft w:val="640"/>
          <w:marRight w:val="0"/>
          <w:marTop w:val="0"/>
          <w:marBottom w:val="0"/>
          <w:divBdr>
            <w:top w:val="none" w:sz="0" w:space="0" w:color="auto"/>
            <w:left w:val="none" w:sz="0" w:space="0" w:color="auto"/>
            <w:bottom w:val="none" w:sz="0" w:space="0" w:color="auto"/>
            <w:right w:val="none" w:sz="0" w:space="0" w:color="auto"/>
          </w:divBdr>
        </w:div>
        <w:div w:id="1639145045">
          <w:marLeft w:val="640"/>
          <w:marRight w:val="0"/>
          <w:marTop w:val="0"/>
          <w:marBottom w:val="0"/>
          <w:divBdr>
            <w:top w:val="none" w:sz="0" w:space="0" w:color="auto"/>
            <w:left w:val="none" w:sz="0" w:space="0" w:color="auto"/>
            <w:bottom w:val="none" w:sz="0" w:space="0" w:color="auto"/>
            <w:right w:val="none" w:sz="0" w:space="0" w:color="auto"/>
          </w:divBdr>
        </w:div>
        <w:div w:id="2001808960">
          <w:marLeft w:val="640"/>
          <w:marRight w:val="0"/>
          <w:marTop w:val="0"/>
          <w:marBottom w:val="0"/>
          <w:divBdr>
            <w:top w:val="none" w:sz="0" w:space="0" w:color="auto"/>
            <w:left w:val="none" w:sz="0" w:space="0" w:color="auto"/>
            <w:bottom w:val="none" w:sz="0" w:space="0" w:color="auto"/>
            <w:right w:val="none" w:sz="0" w:space="0" w:color="auto"/>
          </w:divBdr>
        </w:div>
        <w:div w:id="1893729270">
          <w:marLeft w:val="640"/>
          <w:marRight w:val="0"/>
          <w:marTop w:val="0"/>
          <w:marBottom w:val="0"/>
          <w:divBdr>
            <w:top w:val="none" w:sz="0" w:space="0" w:color="auto"/>
            <w:left w:val="none" w:sz="0" w:space="0" w:color="auto"/>
            <w:bottom w:val="none" w:sz="0" w:space="0" w:color="auto"/>
            <w:right w:val="none" w:sz="0" w:space="0" w:color="auto"/>
          </w:divBdr>
        </w:div>
        <w:div w:id="113521889">
          <w:marLeft w:val="640"/>
          <w:marRight w:val="0"/>
          <w:marTop w:val="0"/>
          <w:marBottom w:val="0"/>
          <w:divBdr>
            <w:top w:val="none" w:sz="0" w:space="0" w:color="auto"/>
            <w:left w:val="none" w:sz="0" w:space="0" w:color="auto"/>
            <w:bottom w:val="none" w:sz="0" w:space="0" w:color="auto"/>
            <w:right w:val="none" w:sz="0" w:space="0" w:color="auto"/>
          </w:divBdr>
        </w:div>
        <w:div w:id="999306654">
          <w:marLeft w:val="640"/>
          <w:marRight w:val="0"/>
          <w:marTop w:val="0"/>
          <w:marBottom w:val="0"/>
          <w:divBdr>
            <w:top w:val="none" w:sz="0" w:space="0" w:color="auto"/>
            <w:left w:val="none" w:sz="0" w:space="0" w:color="auto"/>
            <w:bottom w:val="none" w:sz="0" w:space="0" w:color="auto"/>
            <w:right w:val="none" w:sz="0" w:space="0" w:color="auto"/>
          </w:divBdr>
        </w:div>
        <w:div w:id="255290809">
          <w:marLeft w:val="640"/>
          <w:marRight w:val="0"/>
          <w:marTop w:val="0"/>
          <w:marBottom w:val="0"/>
          <w:divBdr>
            <w:top w:val="none" w:sz="0" w:space="0" w:color="auto"/>
            <w:left w:val="none" w:sz="0" w:space="0" w:color="auto"/>
            <w:bottom w:val="none" w:sz="0" w:space="0" w:color="auto"/>
            <w:right w:val="none" w:sz="0" w:space="0" w:color="auto"/>
          </w:divBdr>
        </w:div>
        <w:div w:id="1851018537">
          <w:marLeft w:val="640"/>
          <w:marRight w:val="0"/>
          <w:marTop w:val="0"/>
          <w:marBottom w:val="0"/>
          <w:divBdr>
            <w:top w:val="none" w:sz="0" w:space="0" w:color="auto"/>
            <w:left w:val="none" w:sz="0" w:space="0" w:color="auto"/>
            <w:bottom w:val="none" w:sz="0" w:space="0" w:color="auto"/>
            <w:right w:val="none" w:sz="0" w:space="0" w:color="auto"/>
          </w:divBdr>
        </w:div>
        <w:div w:id="1115636173">
          <w:marLeft w:val="640"/>
          <w:marRight w:val="0"/>
          <w:marTop w:val="0"/>
          <w:marBottom w:val="0"/>
          <w:divBdr>
            <w:top w:val="none" w:sz="0" w:space="0" w:color="auto"/>
            <w:left w:val="none" w:sz="0" w:space="0" w:color="auto"/>
            <w:bottom w:val="none" w:sz="0" w:space="0" w:color="auto"/>
            <w:right w:val="none" w:sz="0" w:space="0" w:color="auto"/>
          </w:divBdr>
        </w:div>
        <w:div w:id="1988822442">
          <w:marLeft w:val="640"/>
          <w:marRight w:val="0"/>
          <w:marTop w:val="0"/>
          <w:marBottom w:val="0"/>
          <w:divBdr>
            <w:top w:val="none" w:sz="0" w:space="0" w:color="auto"/>
            <w:left w:val="none" w:sz="0" w:space="0" w:color="auto"/>
            <w:bottom w:val="none" w:sz="0" w:space="0" w:color="auto"/>
            <w:right w:val="none" w:sz="0" w:space="0" w:color="auto"/>
          </w:divBdr>
        </w:div>
        <w:div w:id="1276475735">
          <w:marLeft w:val="640"/>
          <w:marRight w:val="0"/>
          <w:marTop w:val="0"/>
          <w:marBottom w:val="0"/>
          <w:divBdr>
            <w:top w:val="none" w:sz="0" w:space="0" w:color="auto"/>
            <w:left w:val="none" w:sz="0" w:space="0" w:color="auto"/>
            <w:bottom w:val="none" w:sz="0" w:space="0" w:color="auto"/>
            <w:right w:val="none" w:sz="0" w:space="0" w:color="auto"/>
          </w:divBdr>
        </w:div>
        <w:div w:id="577519550">
          <w:marLeft w:val="640"/>
          <w:marRight w:val="0"/>
          <w:marTop w:val="0"/>
          <w:marBottom w:val="0"/>
          <w:divBdr>
            <w:top w:val="none" w:sz="0" w:space="0" w:color="auto"/>
            <w:left w:val="none" w:sz="0" w:space="0" w:color="auto"/>
            <w:bottom w:val="none" w:sz="0" w:space="0" w:color="auto"/>
            <w:right w:val="none" w:sz="0" w:space="0" w:color="auto"/>
          </w:divBdr>
        </w:div>
        <w:div w:id="168372497">
          <w:marLeft w:val="640"/>
          <w:marRight w:val="0"/>
          <w:marTop w:val="0"/>
          <w:marBottom w:val="0"/>
          <w:divBdr>
            <w:top w:val="none" w:sz="0" w:space="0" w:color="auto"/>
            <w:left w:val="none" w:sz="0" w:space="0" w:color="auto"/>
            <w:bottom w:val="none" w:sz="0" w:space="0" w:color="auto"/>
            <w:right w:val="none" w:sz="0" w:space="0" w:color="auto"/>
          </w:divBdr>
        </w:div>
        <w:div w:id="310138882">
          <w:marLeft w:val="640"/>
          <w:marRight w:val="0"/>
          <w:marTop w:val="0"/>
          <w:marBottom w:val="0"/>
          <w:divBdr>
            <w:top w:val="none" w:sz="0" w:space="0" w:color="auto"/>
            <w:left w:val="none" w:sz="0" w:space="0" w:color="auto"/>
            <w:bottom w:val="none" w:sz="0" w:space="0" w:color="auto"/>
            <w:right w:val="none" w:sz="0" w:space="0" w:color="auto"/>
          </w:divBdr>
        </w:div>
        <w:div w:id="1830557885">
          <w:marLeft w:val="640"/>
          <w:marRight w:val="0"/>
          <w:marTop w:val="0"/>
          <w:marBottom w:val="0"/>
          <w:divBdr>
            <w:top w:val="none" w:sz="0" w:space="0" w:color="auto"/>
            <w:left w:val="none" w:sz="0" w:space="0" w:color="auto"/>
            <w:bottom w:val="none" w:sz="0" w:space="0" w:color="auto"/>
            <w:right w:val="none" w:sz="0" w:space="0" w:color="auto"/>
          </w:divBdr>
        </w:div>
        <w:div w:id="242112202">
          <w:marLeft w:val="640"/>
          <w:marRight w:val="0"/>
          <w:marTop w:val="0"/>
          <w:marBottom w:val="0"/>
          <w:divBdr>
            <w:top w:val="none" w:sz="0" w:space="0" w:color="auto"/>
            <w:left w:val="none" w:sz="0" w:space="0" w:color="auto"/>
            <w:bottom w:val="none" w:sz="0" w:space="0" w:color="auto"/>
            <w:right w:val="none" w:sz="0" w:space="0" w:color="auto"/>
          </w:divBdr>
        </w:div>
        <w:div w:id="616988353">
          <w:marLeft w:val="640"/>
          <w:marRight w:val="0"/>
          <w:marTop w:val="0"/>
          <w:marBottom w:val="0"/>
          <w:divBdr>
            <w:top w:val="none" w:sz="0" w:space="0" w:color="auto"/>
            <w:left w:val="none" w:sz="0" w:space="0" w:color="auto"/>
            <w:bottom w:val="none" w:sz="0" w:space="0" w:color="auto"/>
            <w:right w:val="none" w:sz="0" w:space="0" w:color="auto"/>
          </w:divBdr>
        </w:div>
        <w:div w:id="1914269867">
          <w:marLeft w:val="640"/>
          <w:marRight w:val="0"/>
          <w:marTop w:val="0"/>
          <w:marBottom w:val="0"/>
          <w:divBdr>
            <w:top w:val="none" w:sz="0" w:space="0" w:color="auto"/>
            <w:left w:val="none" w:sz="0" w:space="0" w:color="auto"/>
            <w:bottom w:val="none" w:sz="0" w:space="0" w:color="auto"/>
            <w:right w:val="none" w:sz="0" w:space="0" w:color="auto"/>
          </w:divBdr>
        </w:div>
        <w:div w:id="2006321508">
          <w:marLeft w:val="640"/>
          <w:marRight w:val="0"/>
          <w:marTop w:val="0"/>
          <w:marBottom w:val="0"/>
          <w:divBdr>
            <w:top w:val="none" w:sz="0" w:space="0" w:color="auto"/>
            <w:left w:val="none" w:sz="0" w:space="0" w:color="auto"/>
            <w:bottom w:val="none" w:sz="0" w:space="0" w:color="auto"/>
            <w:right w:val="none" w:sz="0" w:space="0" w:color="auto"/>
          </w:divBdr>
        </w:div>
        <w:div w:id="1448426328">
          <w:marLeft w:val="640"/>
          <w:marRight w:val="0"/>
          <w:marTop w:val="0"/>
          <w:marBottom w:val="0"/>
          <w:divBdr>
            <w:top w:val="none" w:sz="0" w:space="0" w:color="auto"/>
            <w:left w:val="none" w:sz="0" w:space="0" w:color="auto"/>
            <w:bottom w:val="none" w:sz="0" w:space="0" w:color="auto"/>
            <w:right w:val="none" w:sz="0" w:space="0" w:color="auto"/>
          </w:divBdr>
        </w:div>
        <w:div w:id="825557409">
          <w:marLeft w:val="640"/>
          <w:marRight w:val="0"/>
          <w:marTop w:val="0"/>
          <w:marBottom w:val="0"/>
          <w:divBdr>
            <w:top w:val="none" w:sz="0" w:space="0" w:color="auto"/>
            <w:left w:val="none" w:sz="0" w:space="0" w:color="auto"/>
            <w:bottom w:val="none" w:sz="0" w:space="0" w:color="auto"/>
            <w:right w:val="none" w:sz="0" w:space="0" w:color="auto"/>
          </w:divBdr>
        </w:div>
        <w:div w:id="21787150">
          <w:marLeft w:val="640"/>
          <w:marRight w:val="0"/>
          <w:marTop w:val="0"/>
          <w:marBottom w:val="0"/>
          <w:divBdr>
            <w:top w:val="none" w:sz="0" w:space="0" w:color="auto"/>
            <w:left w:val="none" w:sz="0" w:space="0" w:color="auto"/>
            <w:bottom w:val="none" w:sz="0" w:space="0" w:color="auto"/>
            <w:right w:val="none" w:sz="0" w:space="0" w:color="auto"/>
          </w:divBdr>
        </w:div>
        <w:div w:id="1005866226">
          <w:marLeft w:val="640"/>
          <w:marRight w:val="0"/>
          <w:marTop w:val="0"/>
          <w:marBottom w:val="0"/>
          <w:divBdr>
            <w:top w:val="none" w:sz="0" w:space="0" w:color="auto"/>
            <w:left w:val="none" w:sz="0" w:space="0" w:color="auto"/>
            <w:bottom w:val="none" w:sz="0" w:space="0" w:color="auto"/>
            <w:right w:val="none" w:sz="0" w:space="0" w:color="auto"/>
          </w:divBdr>
        </w:div>
        <w:div w:id="110100562">
          <w:marLeft w:val="640"/>
          <w:marRight w:val="0"/>
          <w:marTop w:val="0"/>
          <w:marBottom w:val="0"/>
          <w:divBdr>
            <w:top w:val="none" w:sz="0" w:space="0" w:color="auto"/>
            <w:left w:val="none" w:sz="0" w:space="0" w:color="auto"/>
            <w:bottom w:val="none" w:sz="0" w:space="0" w:color="auto"/>
            <w:right w:val="none" w:sz="0" w:space="0" w:color="auto"/>
          </w:divBdr>
        </w:div>
        <w:div w:id="1649940127">
          <w:marLeft w:val="640"/>
          <w:marRight w:val="0"/>
          <w:marTop w:val="0"/>
          <w:marBottom w:val="0"/>
          <w:divBdr>
            <w:top w:val="none" w:sz="0" w:space="0" w:color="auto"/>
            <w:left w:val="none" w:sz="0" w:space="0" w:color="auto"/>
            <w:bottom w:val="none" w:sz="0" w:space="0" w:color="auto"/>
            <w:right w:val="none" w:sz="0" w:space="0" w:color="auto"/>
          </w:divBdr>
        </w:div>
        <w:div w:id="1450512635">
          <w:marLeft w:val="640"/>
          <w:marRight w:val="0"/>
          <w:marTop w:val="0"/>
          <w:marBottom w:val="0"/>
          <w:divBdr>
            <w:top w:val="none" w:sz="0" w:space="0" w:color="auto"/>
            <w:left w:val="none" w:sz="0" w:space="0" w:color="auto"/>
            <w:bottom w:val="none" w:sz="0" w:space="0" w:color="auto"/>
            <w:right w:val="none" w:sz="0" w:space="0" w:color="auto"/>
          </w:divBdr>
        </w:div>
        <w:div w:id="1787044849">
          <w:marLeft w:val="640"/>
          <w:marRight w:val="0"/>
          <w:marTop w:val="0"/>
          <w:marBottom w:val="0"/>
          <w:divBdr>
            <w:top w:val="none" w:sz="0" w:space="0" w:color="auto"/>
            <w:left w:val="none" w:sz="0" w:space="0" w:color="auto"/>
            <w:bottom w:val="none" w:sz="0" w:space="0" w:color="auto"/>
            <w:right w:val="none" w:sz="0" w:space="0" w:color="auto"/>
          </w:divBdr>
        </w:div>
        <w:div w:id="1729842105">
          <w:marLeft w:val="640"/>
          <w:marRight w:val="0"/>
          <w:marTop w:val="0"/>
          <w:marBottom w:val="0"/>
          <w:divBdr>
            <w:top w:val="none" w:sz="0" w:space="0" w:color="auto"/>
            <w:left w:val="none" w:sz="0" w:space="0" w:color="auto"/>
            <w:bottom w:val="none" w:sz="0" w:space="0" w:color="auto"/>
            <w:right w:val="none" w:sz="0" w:space="0" w:color="auto"/>
          </w:divBdr>
        </w:div>
        <w:div w:id="596140531">
          <w:marLeft w:val="640"/>
          <w:marRight w:val="0"/>
          <w:marTop w:val="0"/>
          <w:marBottom w:val="0"/>
          <w:divBdr>
            <w:top w:val="none" w:sz="0" w:space="0" w:color="auto"/>
            <w:left w:val="none" w:sz="0" w:space="0" w:color="auto"/>
            <w:bottom w:val="none" w:sz="0" w:space="0" w:color="auto"/>
            <w:right w:val="none" w:sz="0" w:space="0" w:color="auto"/>
          </w:divBdr>
        </w:div>
        <w:div w:id="1209101884">
          <w:marLeft w:val="640"/>
          <w:marRight w:val="0"/>
          <w:marTop w:val="0"/>
          <w:marBottom w:val="0"/>
          <w:divBdr>
            <w:top w:val="none" w:sz="0" w:space="0" w:color="auto"/>
            <w:left w:val="none" w:sz="0" w:space="0" w:color="auto"/>
            <w:bottom w:val="none" w:sz="0" w:space="0" w:color="auto"/>
            <w:right w:val="none" w:sz="0" w:space="0" w:color="auto"/>
          </w:divBdr>
        </w:div>
        <w:div w:id="638877690">
          <w:marLeft w:val="640"/>
          <w:marRight w:val="0"/>
          <w:marTop w:val="0"/>
          <w:marBottom w:val="0"/>
          <w:divBdr>
            <w:top w:val="none" w:sz="0" w:space="0" w:color="auto"/>
            <w:left w:val="none" w:sz="0" w:space="0" w:color="auto"/>
            <w:bottom w:val="none" w:sz="0" w:space="0" w:color="auto"/>
            <w:right w:val="none" w:sz="0" w:space="0" w:color="auto"/>
          </w:divBdr>
        </w:div>
        <w:div w:id="1324436339">
          <w:marLeft w:val="640"/>
          <w:marRight w:val="0"/>
          <w:marTop w:val="0"/>
          <w:marBottom w:val="0"/>
          <w:divBdr>
            <w:top w:val="none" w:sz="0" w:space="0" w:color="auto"/>
            <w:left w:val="none" w:sz="0" w:space="0" w:color="auto"/>
            <w:bottom w:val="none" w:sz="0" w:space="0" w:color="auto"/>
            <w:right w:val="none" w:sz="0" w:space="0" w:color="auto"/>
          </w:divBdr>
        </w:div>
        <w:div w:id="178392815">
          <w:marLeft w:val="640"/>
          <w:marRight w:val="0"/>
          <w:marTop w:val="0"/>
          <w:marBottom w:val="0"/>
          <w:divBdr>
            <w:top w:val="none" w:sz="0" w:space="0" w:color="auto"/>
            <w:left w:val="none" w:sz="0" w:space="0" w:color="auto"/>
            <w:bottom w:val="none" w:sz="0" w:space="0" w:color="auto"/>
            <w:right w:val="none" w:sz="0" w:space="0" w:color="auto"/>
          </w:divBdr>
        </w:div>
        <w:div w:id="1821188841">
          <w:marLeft w:val="640"/>
          <w:marRight w:val="0"/>
          <w:marTop w:val="0"/>
          <w:marBottom w:val="0"/>
          <w:divBdr>
            <w:top w:val="none" w:sz="0" w:space="0" w:color="auto"/>
            <w:left w:val="none" w:sz="0" w:space="0" w:color="auto"/>
            <w:bottom w:val="none" w:sz="0" w:space="0" w:color="auto"/>
            <w:right w:val="none" w:sz="0" w:space="0" w:color="auto"/>
          </w:divBdr>
        </w:div>
        <w:div w:id="1140881926">
          <w:marLeft w:val="640"/>
          <w:marRight w:val="0"/>
          <w:marTop w:val="0"/>
          <w:marBottom w:val="0"/>
          <w:divBdr>
            <w:top w:val="none" w:sz="0" w:space="0" w:color="auto"/>
            <w:left w:val="none" w:sz="0" w:space="0" w:color="auto"/>
            <w:bottom w:val="none" w:sz="0" w:space="0" w:color="auto"/>
            <w:right w:val="none" w:sz="0" w:space="0" w:color="auto"/>
          </w:divBdr>
        </w:div>
        <w:div w:id="1387492598">
          <w:marLeft w:val="640"/>
          <w:marRight w:val="0"/>
          <w:marTop w:val="0"/>
          <w:marBottom w:val="0"/>
          <w:divBdr>
            <w:top w:val="none" w:sz="0" w:space="0" w:color="auto"/>
            <w:left w:val="none" w:sz="0" w:space="0" w:color="auto"/>
            <w:bottom w:val="none" w:sz="0" w:space="0" w:color="auto"/>
            <w:right w:val="none" w:sz="0" w:space="0" w:color="auto"/>
          </w:divBdr>
        </w:div>
        <w:div w:id="707994452">
          <w:marLeft w:val="640"/>
          <w:marRight w:val="0"/>
          <w:marTop w:val="0"/>
          <w:marBottom w:val="0"/>
          <w:divBdr>
            <w:top w:val="none" w:sz="0" w:space="0" w:color="auto"/>
            <w:left w:val="none" w:sz="0" w:space="0" w:color="auto"/>
            <w:bottom w:val="none" w:sz="0" w:space="0" w:color="auto"/>
            <w:right w:val="none" w:sz="0" w:space="0" w:color="auto"/>
          </w:divBdr>
        </w:div>
        <w:div w:id="1534154399">
          <w:marLeft w:val="640"/>
          <w:marRight w:val="0"/>
          <w:marTop w:val="0"/>
          <w:marBottom w:val="0"/>
          <w:divBdr>
            <w:top w:val="none" w:sz="0" w:space="0" w:color="auto"/>
            <w:left w:val="none" w:sz="0" w:space="0" w:color="auto"/>
            <w:bottom w:val="none" w:sz="0" w:space="0" w:color="auto"/>
            <w:right w:val="none" w:sz="0" w:space="0" w:color="auto"/>
          </w:divBdr>
        </w:div>
        <w:div w:id="632295860">
          <w:marLeft w:val="640"/>
          <w:marRight w:val="0"/>
          <w:marTop w:val="0"/>
          <w:marBottom w:val="0"/>
          <w:divBdr>
            <w:top w:val="none" w:sz="0" w:space="0" w:color="auto"/>
            <w:left w:val="none" w:sz="0" w:space="0" w:color="auto"/>
            <w:bottom w:val="none" w:sz="0" w:space="0" w:color="auto"/>
            <w:right w:val="none" w:sz="0" w:space="0" w:color="auto"/>
          </w:divBdr>
        </w:div>
        <w:div w:id="780338444">
          <w:marLeft w:val="640"/>
          <w:marRight w:val="0"/>
          <w:marTop w:val="0"/>
          <w:marBottom w:val="0"/>
          <w:divBdr>
            <w:top w:val="none" w:sz="0" w:space="0" w:color="auto"/>
            <w:left w:val="none" w:sz="0" w:space="0" w:color="auto"/>
            <w:bottom w:val="none" w:sz="0" w:space="0" w:color="auto"/>
            <w:right w:val="none" w:sz="0" w:space="0" w:color="auto"/>
          </w:divBdr>
        </w:div>
        <w:div w:id="356349315">
          <w:marLeft w:val="640"/>
          <w:marRight w:val="0"/>
          <w:marTop w:val="0"/>
          <w:marBottom w:val="0"/>
          <w:divBdr>
            <w:top w:val="none" w:sz="0" w:space="0" w:color="auto"/>
            <w:left w:val="none" w:sz="0" w:space="0" w:color="auto"/>
            <w:bottom w:val="none" w:sz="0" w:space="0" w:color="auto"/>
            <w:right w:val="none" w:sz="0" w:space="0" w:color="auto"/>
          </w:divBdr>
        </w:div>
        <w:div w:id="1285964027">
          <w:marLeft w:val="640"/>
          <w:marRight w:val="0"/>
          <w:marTop w:val="0"/>
          <w:marBottom w:val="0"/>
          <w:divBdr>
            <w:top w:val="none" w:sz="0" w:space="0" w:color="auto"/>
            <w:left w:val="none" w:sz="0" w:space="0" w:color="auto"/>
            <w:bottom w:val="none" w:sz="0" w:space="0" w:color="auto"/>
            <w:right w:val="none" w:sz="0" w:space="0" w:color="auto"/>
          </w:divBdr>
        </w:div>
        <w:div w:id="2076126340">
          <w:marLeft w:val="640"/>
          <w:marRight w:val="0"/>
          <w:marTop w:val="0"/>
          <w:marBottom w:val="0"/>
          <w:divBdr>
            <w:top w:val="none" w:sz="0" w:space="0" w:color="auto"/>
            <w:left w:val="none" w:sz="0" w:space="0" w:color="auto"/>
            <w:bottom w:val="none" w:sz="0" w:space="0" w:color="auto"/>
            <w:right w:val="none" w:sz="0" w:space="0" w:color="auto"/>
          </w:divBdr>
        </w:div>
        <w:div w:id="1626154224">
          <w:marLeft w:val="640"/>
          <w:marRight w:val="0"/>
          <w:marTop w:val="0"/>
          <w:marBottom w:val="0"/>
          <w:divBdr>
            <w:top w:val="none" w:sz="0" w:space="0" w:color="auto"/>
            <w:left w:val="none" w:sz="0" w:space="0" w:color="auto"/>
            <w:bottom w:val="none" w:sz="0" w:space="0" w:color="auto"/>
            <w:right w:val="none" w:sz="0" w:space="0" w:color="auto"/>
          </w:divBdr>
        </w:div>
        <w:div w:id="302392054">
          <w:marLeft w:val="640"/>
          <w:marRight w:val="0"/>
          <w:marTop w:val="0"/>
          <w:marBottom w:val="0"/>
          <w:divBdr>
            <w:top w:val="none" w:sz="0" w:space="0" w:color="auto"/>
            <w:left w:val="none" w:sz="0" w:space="0" w:color="auto"/>
            <w:bottom w:val="none" w:sz="0" w:space="0" w:color="auto"/>
            <w:right w:val="none" w:sz="0" w:space="0" w:color="auto"/>
          </w:divBdr>
        </w:div>
        <w:div w:id="1428383888">
          <w:marLeft w:val="640"/>
          <w:marRight w:val="0"/>
          <w:marTop w:val="0"/>
          <w:marBottom w:val="0"/>
          <w:divBdr>
            <w:top w:val="none" w:sz="0" w:space="0" w:color="auto"/>
            <w:left w:val="none" w:sz="0" w:space="0" w:color="auto"/>
            <w:bottom w:val="none" w:sz="0" w:space="0" w:color="auto"/>
            <w:right w:val="none" w:sz="0" w:space="0" w:color="auto"/>
          </w:divBdr>
        </w:div>
        <w:div w:id="183062416">
          <w:marLeft w:val="640"/>
          <w:marRight w:val="0"/>
          <w:marTop w:val="0"/>
          <w:marBottom w:val="0"/>
          <w:divBdr>
            <w:top w:val="none" w:sz="0" w:space="0" w:color="auto"/>
            <w:left w:val="none" w:sz="0" w:space="0" w:color="auto"/>
            <w:bottom w:val="none" w:sz="0" w:space="0" w:color="auto"/>
            <w:right w:val="none" w:sz="0" w:space="0" w:color="auto"/>
          </w:divBdr>
        </w:div>
        <w:div w:id="1610770388">
          <w:marLeft w:val="640"/>
          <w:marRight w:val="0"/>
          <w:marTop w:val="0"/>
          <w:marBottom w:val="0"/>
          <w:divBdr>
            <w:top w:val="none" w:sz="0" w:space="0" w:color="auto"/>
            <w:left w:val="none" w:sz="0" w:space="0" w:color="auto"/>
            <w:bottom w:val="none" w:sz="0" w:space="0" w:color="auto"/>
            <w:right w:val="none" w:sz="0" w:space="0" w:color="auto"/>
          </w:divBdr>
        </w:div>
        <w:div w:id="1707289361">
          <w:marLeft w:val="640"/>
          <w:marRight w:val="0"/>
          <w:marTop w:val="0"/>
          <w:marBottom w:val="0"/>
          <w:divBdr>
            <w:top w:val="none" w:sz="0" w:space="0" w:color="auto"/>
            <w:left w:val="none" w:sz="0" w:space="0" w:color="auto"/>
            <w:bottom w:val="none" w:sz="0" w:space="0" w:color="auto"/>
            <w:right w:val="none" w:sz="0" w:space="0" w:color="auto"/>
          </w:divBdr>
        </w:div>
        <w:div w:id="1141726206">
          <w:marLeft w:val="640"/>
          <w:marRight w:val="0"/>
          <w:marTop w:val="0"/>
          <w:marBottom w:val="0"/>
          <w:divBdr>
            <w:top w:val="none" w:sz="0" w:space="0" w:color="auto"/>
            <w:left w:val="none" w:sz="0" w:space="0" w:color="auto"/>
            <w:bottom w:val="none" w:sz="0" w:space="0" w:color="auto"/>
            <w:right w:val="none" w:sz="0" w:space="0" w:color="auto"/>
          </w:divBdr>
        </w:div>
        <w:div w:id="1018845637">
          <w:marLeft w:val="640"/>
          <w:marRight w:val="0"/>
          <w:marTop w:val="0"/>
          <w:marBottom w:val="0"/>
          <w:divBdr>
            <w:top w:val="none" w:sz="0" w:space="0" w:color="auto"/>
            <w:left w:val="none" w:sz="0" w:space="0" w:color="auto"/>
            <w:bottom w:val="none" w:sz="0" w:space="0" w:color="auto"/>
            <w:right w:val="none" w:sz="0" w:space="0" w:color="auto"/>
          </w:divBdr>
        </w:div>
        <w:div w:id="2143234139">
          <w:marLeft w:val="640"/>
          <w:marRight w:val="0"/>
          <w:marTop w:val="0"/>
          <w:marBottom w:val="0"/>
          <w:divBdr>
            <w:top w:val="none" w:sz="0" w:space="0" w:color="auto"/>
            <w:left w:val="none" w:sz="0" w:space="0" w:color="auto"/>
            <w:bottom w:val="none" w:sz="0" w:space="0" w:color="auto"/>
            <w:right w:val="none" w:sz="0" w:space="0" w:color="auto"/>
          </w:divBdr>
        </w:div>
        <w:div w:id="845676949">
          <w:marLeft w:val="640"/>
          <w:marRight w:val="0"/>
          <w:marTop w:val="0"/>
          <w:marBottom w:val="0"/>
          <w:divBdr>
            <w:top w:val="none" w:sz="0" w:space="0" w:color="auto"/>
            <w:left w:val="none" w:sz="0" w:space="0" w:color="auto"/>
            <w:bottom w:val="none" w:sz="0" w:space="0" w:color="auto"/>
            <w:right w:val="none" w:sz="0" w:space="0" w:color="auto"/>
          </w:divBdr>
        </w:div>
        <w:div w:id="821046284">
          <w:marLeft w:val="640"/>
          <w:marRight w:val="0"/>
          <w:marTop w:val="0"/>
          <w:marBottom w:val="0"/>
          <w:divBdr>
            <w:top w:val="none" w:sz="0" w:space="0" w:color="auto"/>
            <w:left w:val="none" w:sz="0" w:space="0" w:color="auto"/>
            <w:bottom w:val="none" w:sz="0" w:space="0" w:color="auto"/>
            <w:right w:val="none" w:sz="0" w:space="0" w:color="auto"/>
          </w:divBdr>
        </w:div>
        <w:div w:id="1714884713">
          <w:marLeft w:val="640"/>
          <w:marRight w:val="0"/>
          <w:marTop w:val="0"/>
          <w:marBottom w:val="0"/>
          <w:divBdr>
            <w:top w:val="none" w:sz="0" w:space="0" w:color="auto"/>
            <w:left w:val="none" w:sz="0" w:space="0" w:color="auto"/>
            <w:bottom w:val="none" w:sz="0" w:space="0" w:color="auto"/>
            <w:right w:val="none" w:sz="0" w:space="0" w:color="auto"/>
          </w:divBdr>
        </w:div>
        <w:div w:id="528228432">
          <w:marLeft w:val="640"/>
          <w:marRight w:val="0"/>
          <w:marTop w:val="0"/>
          <w:marBottom w:val="0"/>
          <w:divBdr>
            <w:top w:val="none" w:sz="0" w:space="0" w:color="auto"/>
            <w:left w:val="none" w:sz="0" w:space="0" w:color="auto"/>
            <w:bottom w:val="none" w:sz="0" w:space="0" w:color="auto"/>
            <w:right w:val="none" w:sz="0" w:space="0" w:color="auto"/>
          </w:divBdr>
        </w:div>
        <w:div w:id="824512880">
          <w:marLeft w:val="640"/>
          <w:marRight w:val="0"/>
          <w:marTop w:val="0"/>
          <w:marBottom w:val="0"/>
          <w:divBdr>
            <w:top w:val="none" w:sz="0" w:space="0" w:color="auto"/>
            <w:left w:val="none" w:sz="0" w:space="0" w:color="auto"/>
            <w:bottom w:val="none" w:sz="0" w:space="0" w:color="auto"/>
            <w:right w:val="none" w:sz="0" w:space="0" w:color="auto"/>
          </w:divBdr>
        </w:div>
        <w:div w:id="1988241059">
          <w:marLeft w:val="640"/>
          <w:marRight w:val="0"/>
          <w:marTop w:val="0"/>
          <w:marBottom w:val="0"/>
          <w:divBdr>
            <w:top w:val="none" w:sz="0" w:space="0" w:color="auto"/>
            <w:left w:val="none" w:sz="0" w:space="0" w:color="auto"/>
            <w:bottom w:val="none" w:sz="0" w:space="0" w:color="auto"/>
            <w:right w:val="none" w:sz="0" w:space="0" w:color="auto"/>
          </w:divBdr>
        </w:div>
        <w:div w:id="1467040504">
          <w:marLeft w:val="640"/>
          <w:marRight w:val="0"/>
          <w:marTop w:val="0"/>
          <w:marBottom w:val="0"/>
          <w:divBdr>
            <w:top w:val="none" w:sz="0" w:space="0" w:color="auto"/>
            <w:left w:val="none" w:sz="0" w:space="0" w:color="auto"/>
            <w:bottom w:val="none" w:sz="0" w:space="0" w:color="auto"/>
            <w:right w:val="none" w:sz="0" w:space="0" w:color="auto"/>
          </w:divBdr>
        </w:div>
        <w:div w:id="1055852155">
          <w:marLeft w:val="640"/>
          <w:marRight w:val="0"/>
          <w:marTop w:val="0"/>
          <w:marBottom w:val="0"/>
          <w:divBdr>
            <w:top w:val="none" w:sz="0" w:space="0" w:color="auto"/>
            <w:left w:val="none" w:sz="0" w:space="0" w:color="auto"/>
            <w:bottom w:val="none" w:sz="0" w:space="0" w:color="auto"/>
            <w:right w:val="none" w:sz="0" w:space="0" w:color="auto"/>
          </w:divBdr>
        </w:div>
        <w:div w:id="863979776">
          <w:marLeft w:val="640"/>
          <w:marRight w:val="0"/>
          <w:marTop w:val="0"/>
          <w:marBottom w:val="0"/>
          <w:divBdr>
            <w:top w:val="none" w:sz="0" w:space="0" w:color="auto"/>
            <w:left w:val="none" w:sz="0" w:space="0" w:color="auto"/>
            <w:bottom w:val="none" w:sz="0" w:space="0" w:color="auto"/>
            <w:right w:val="none" w:sz="0" w:space="0" w:color="auto"/>
          </w:divBdr>
        </w:div>
        <w:div w:id="332730224">
          <w:marLeft w:val="640"/>
          <w:marRight w:val="0"/>
          <w:marTop w:val="0"/>
          <w:marBottom w:val="0"/>
          <w:divBdr>
            <w:top w:val="none" w:sz="0" w:space="0" w:color="auto"/>
            <w:left w:val="none" w:sz="0" w:space="0" w:color="auto"/>
            <w:bottom w:val="none" w:sz="0" w:space="0" w:color="auto"/>
            <w:right w:val="none" w:sz="0" w:space="0" w:color="auto"/>
          </w:divBdr>
        </w:div>
        <w:div w:id="1130977303">
          <w:marLeft w:val="640"/>
          <w:marRight w:val="0"/>
          <w:marTop w:val="0"/>
          <w:marBottom w:val="0"/>
          <w:divBdr>
            <w:top w:val="none" w:sz="0" w:space="0" w:color="auto"/>
            <w:left w:val="none" w:sz="0" w:space="0" w:color="auto"/>
            <w:bottom w:val="none" w:sz="0" w:space="0" w:color="auto"/>
            <w:right w:val="none" w:sz="0" w:space="0" w:color="auto"/>
          </w:divBdr>
        </w:div>
        <w:div w:id="221216582">
          <w:marLeft w:val="640"/>
          <w:marRight w:val="0"/>
          <w:marTop w:val="0"/>
          <w:marBottom w:val="0"/>
          <w:divBdr>
            <w:top w:val="none" w:sz="0" w:space="0" w:color="auto"/>
            <w:left w:val="none" w:sz="0" w:space="0" w:color="auto"/>
            <w:bottom w:val="none" w:sz="0" w:space="0" w:color="auto"/>
            <w:right w:val="none" w:sz="0" w:space="0" w:color="auto"/>
          </w:divBdr>
        </w:div>
        <w:div w:id="1454668684">
          <w:marLeft w:val="640"/>
          <w:marRight w:val="0"/>
          <w:marTop w:val="0"/>
          <w:marBottom w:val="0"/>
          <w:divBdr>
            <w:top w:val="none" w:sz="0" w:space="0" w:color="auto"/>
            <w:left w:val="none" w:sz="0" w:space="0" w:color="auto"/>
            <w:bottom w:val="none" w:sz="0" w:space="0" w:color="auto"/>
            <w:right w:val="none" w:sz="0" w:space="0" w:color="auto"/>
          </w:divBdr>
        </w:div>
        <w:div w:id="1189833607">
          <w:marLeft w:val="640"/>
          <w:marRight w:val="0"/>
          <w:marTop w:val="0"/>
          <w:marBottom w:val="0"/>
          <w:divBdr>
            <w:top w:val="none" w:sz="0" w:space="0" w:color="auto"/>
            <w:left w:val="none" w:sz="0" w:space="0" w:color="auto"/>
            <w:bottom w:val="none" w:sz="0" w:space="0" w:color="auto"/>
            <w:right w:val="none" w:sz="0" w:space="0" w:color="auto"/>
          </w:divBdr>
        </w:div>
        <w:div w:id="1139759459">
          <w:marLeft w:val="640"/>
          <w:marRight w:val="0"/>
          <w:marTop w:val="0"/>
          <w:marBottom w:val="0"/>
          <w:divBdr>
            <w:top w:val="none" w:sz="0" w:space="0" w:color="auto"/>
            <w:left w:val="none" w:sz="0" w:space="0" w:color="auto"/>
            <w:bottom w:val="none" w:sz="0" w:space="0" w:color="auto"/>
            <w:right w:val="none" w:sz="0" w:space="0" w:color="auto"/>
          </w:divBdr>
        </w:div>
        <w:div w:id="1283685255">
          <w:marLeft w:val="640"/>
          <w:marRight w:val="0"/>
          <w:marTop w:val="0"/>
          <w:marBottom w:val="0"/>
          <w:divBdr>
            <w:top w:val="none" w:sz="0" w:space="0" w:color="auto"/>
            <w:left w:val="none" w:sz="0" w:space="0" w:color="auto"/>
            <w:bottom w:val="none" w:sz="0" w:space="0" w:color="auto"/>
            <w:right w:val="none" w:sz="0" w:space="0" w:color="auto"/>
          </w:divBdr>
        </w:div>
        <w:div w:id="624772455">
          <w:marLeft w:val="640"/>
          <w:marRight w:val="0"/>
          <w:marTop w:val="0"/>
          <w:marBottom w:val="0"/>
          <w:divBdr>
            <w:top w:val="none" w:sz="0" w:space="0" w:color="auto"/>
            <w:left w:val="none" w:sz="0" w:space="0" w:color="auto"/>
            <w:bottom w:val="none" w:sz="0" w:space="0" w:color="auto"/>
            <w:right w:val="none" w:sz="0" w:space="0" w:color="auto"/>
          </w:divBdr>
        </w:div>
        <w:div w:id="666129426">
          <w:marLeft w:val="640"/>
          <w:marRight w:val="0"/>
          <w:marTop w:val="0"/>
          <w:marBottom w:val="0"/>
          <w:divBdr>
            <w:top w:val="none" w:sz="0" w:space="0" w:color="auto"/>
            <w:left w:val="none" w:sz="0" w:space="0" w:color="auto"/>
            <w:bottom w:val="none" w:sz="0" w:space="0" w:color="auto"/>
            <w:right w:val="none" w:sz="0" w:space="0" w:color="auto"/>
          </w:divBdr>
        </w:div>
        <w:div w:id="1685670854">
          <w:marLeft w:val="640"/>
          <w:marRight w:val="0"/>
          <w:marTop w:val="0"/>
          <w:marBottom w:val="0"/>
          <w:divBdr>
            <w:top w:val="none" w:sz="0" w:space="0" w:color="auto"/>
            <w:left w:val="none" w:sz="0" w:space="0" w:color="auto"/>
            <w:bottom w:val="none" w:sz="0" w:space="0" w:color="auto"/>
            <w:right w:val="none" w:sz="0" w:space="0" w:color="auto"/>
          </w:divBdr>
        </w:div>
      </w:divsChild>
    </w:div>
    <w:div w:id="30539808">
      <w:bodyDiv w:val="1"/>
      <w:marLeft w:val="0"/>
      <w:marRight w:val="0"/>
      <w:marTop w:val="0"/>
      <w:marBottom w:val="0"/>
      <w:divBdr>
        <w:top w:val="none" w:sz="0" w:space="0" w:color="auto"/>
        <w:left w:val="none" w:sz="0" w:space="0" w:color="auto"/>
        <w:bottom w:val="none" w:sz="0" w:space="0" w:color="auto"/>
        <w:right w:val="none" w:sz="0" w:space="0" w:color="auto"/>
      </w:divBdr>
    </w:div>
    <w:div w:id="31275858">
      <w:bodyDiv w:val="1"/>
      <w:marLeft w:val="0"/>
      <w:marRight w:val="0"/>
      <w:marTop w:val="0"/>
      <w:marBottom w:val="0"/>
      <w:divBdr>
        <w:top w:val="none" w:sz="0" w:space="0" w:color="auto"/>
        <w:left w:val="none" w:sz="0" w:space="0" w:color="auto"/>
        <w:bottom w:val="none" w:sz="0" w:space="0" w:color="auto"/>
        <w:right w:val="none" w:sz="0" w:space="0" w:color="auto"/>
      </w:divBdr>
      <w:divsChild>
        <w:div w:id="1798327896">
          <w:marLeft w:val="640"/>
          <w:marRight w:val="0"/>
          <w:marTop w:val="0"/>
          <w:marBottom w:val="0"/>
          <w:divBdr>
            <w:top w:val="none" w:sz="0" w:space="0" w:color="auto"/>
            <w:left w:val="none" w:sz="0" w:space="0" w:color="auto"/>
            <w:bottom w:val="none" w:sz="0" w:space="0" w:color="auto"/>
            <w:right w:val="none" w:sz="0" w:space="0" w:color="auto"/>
          </w:divBdr>
        </w:div>
        <w:div w:id="720247334">
          <w:marLeft w:val="640"/>
          <w:marRight w:val="0"/>
          <w:marTop w:val="0"/>
          <w:marBottom w:val="0"/>
          <w:divBdr>
            <w:top w:val="none" w:sz="0" w:space="0" w:color="auto"/>
            <w:left w:val="none" w:sz="0" w:space="0" w:color="auto"/>
            <w:bottom w:val="none" w:sz="0" w:space="0" w:color="auto"/>
            <w:right w:val="none" w:sz="0" w:space="0" w:color="auto"/>
          </w:divBdr>
        </w:div>
        <w:div w:id="684019527">
          <w:marLeft w:val="640"/>
          <w:marRight w:val="0"/>
          <w:marTop w:val="0"/>
          <w:marBottom w:val="0"/>
          <w:divBdr>
            <w:top w:val="none" w:sz="0" w:space="0" w:color="auto"/>
            <w:left w:val="none" w:sz="0" w:space="0" w:color="auto"/>
            <w:bottom w:val="none" w:sz="0" w:space="0" w:color="auto"/>
            <w:right w:val="none" w:sz="0" w:space="0" w:color="auto"/>
          </w:divBdr>
        </w:div>
        <w:div w:id="1846243312">
          <w:marLeft w:val="640"/>
          <w:marRight w:val="0"/>
          <w:marTop w:val="0"/>
          <w:marBottom w:val="0"/>
          <w:divBdr>
            <w:top w:val="none" w:sz="0" w:space="0" w:color="auto"/>
            <w:left w:val="none" w:sz="0" w:space="0" w:color="auto"/>
            <w:bottom w:val="none" w:sz="0" w:space="0" w:color="auto"/>
            <w:right w:val="none" w:sz="0" w:space="0" w:color="auto"/>
          </w:divBdr>
        </w:div>
        <w:div w:id="1985961645">
          <w:marLeft w:val="640"/>
          <w:marRight w:val="0"/>
          <w:marTop w:val="0"/>
          <w:marBottom w:val="0"/>
          <w:divBdr>
            <w:top w:val="none" w:sz="0" w:space="0" w:color="auto"/>
            <w:left w:val="none" w:sz="0" w:space="0" w:color="auto"/>
            <w:bottom w:val="none" w:sz="0" w:space="0" w:color="auto"/>
            <w:right w:val="none" w:sz="0" w:space="0" w:color="auto"/>
          </w:divBdr>
        </w:div>
        <w:div w:id="800919858">
          <w:marLeft w:val="640"/>
          <w:marRight w:val="0"/>
          <w:marTop w:val="0"/>
          <w:marBottom w:val="0"/>
          <w:divBdr>
            <w:top w:val="none" w:sz="0" w:space="0" w:color="auto"/>
            <w:left w:val="none" w:sz="0" w:space="0" w:color="auto"/>
            <w:bottom w:val="none" w:sz="0" w:space="0" w:color="auto"/>
            <w:right w:val="none" w:sz="0" w:space="0" w:color="auto"/>
          </w:divBdr>
        </w:div>
        <w:div w:id="809519526">
          <w:marLeft w:val="640"/>
          <w:marRight w:val="0"/>
          <w:marTop w:val="0"/>
          <w:marBottom w:val="0"/>
          <w:divBdr>
            <w:top w:val="none" w:sz="0" w:space="0" w:color="auto"/>
            <w:left w:val="none" w:sz="0" w:space="0" w:color="auto"/>
            <w:bottom w:val="none" w:sz="0" w:space="0" w:color="auto"/>
            <w:right w:val="none" w:sz="0" w:space="0" w:color="auto"/>
          </w:divBdr>
        </w:div>
        <w:div w:id="240337934">
          <w:marLeft w:val="640"/>
          <w:marRight w:val="0"/>
          <w:marTop w:val="0"/>
          <w:marBottom w:val="0"/>
          <w:divBdr>
            <w:top w:val="none" w:sz="0" w:space="0" w:color="auto"/>
            <w:left w:val="none" w:sz="0" w:space="0" w:color="auto"/>
            <w:bottom w:val="none" w:sz="0" w:space="0" w:color="auto"/>
            <w:right w:val="none" w:sz="0" w:space="0" w:color="auto"/>
          </w:divBdr>
        </w:div>
        <w:div w:id="1673485268">
          <w:marLeft w:val="640"/>
          <w:marRight w:val="0"/>
          <w:marTop w:val="0"/>
          <w:marBottom w:val="0"/>
          <w:divBdr>
            <w:top w:val="none" w:sz="0" w:space="0" w:color="auto"/>
            <w:left w:val="none" w:sz="0" w:space="0" w:color="auto"/>
            <w:bottom w:val="none" w:sz="0" w:space="0" w:color="auto"/>
            <w:right w:val="none" w:sz="0" w:space="0" w:color="auto"/>
          </w:divBdr>
        </w:div>
        <w:div w:id="21175301">
          <w:marLeft w:val="640"/>
          <w:marRight w:val="0"/>
          <w:marTop w:val="0"/>
          <w:marBottom w:val="0"/>
          <w:divBdr>
            <w:top w:val="none" w:sz="0" w:space="0" w:color="auto"/>
            <w:left w:val="none" w:sz="0" w:space="0" w:color="auto"/>
            <w:bottom w:val="none" w:sz="0" w:space="0" w:color="auto"/>
            <w:right w:val="none" w:sz="0" w:space="0" w:color="auto"/>
          </w:divBdr>
        </w:div>
        <w:div w:id="1795177639">
          <w:marLeft w:val="640"/>
          <w:marRight w:val="0"/>
          <w:marTop w:val="0"/>
          <w:marBottom w:val="0"/>
          <w:divBdr>
            <w:top w:val="none" w:sz="0" w:space="0" w:color="auto"/>
            <w:left w:val="none" w:sz="0" w:space="0" w:color="auto"/>
            <w:bottom w:val="none" w:sz="0" w:space="0" w:color="auto"/>
            <w:right w:val="none" w:sz="0" w:space="0" w:color="auto"/>
          </w:divBdr>
        </w:div>
        <w:div w:id="1944918031">
          <w:marLeft w:val="640"/>
          <w:marRight w:val="0"/>
          <w:marTop w:val="0"/>
          <w:marBottom w:val="0"/>
          <w:divBdr>
            <w:top w:val="none" w:sz="0" w:space="0" w:color="auto"/>
            <w:left w:val="none" w:sz="0" w:space="0" w:color="auto"/>
            <w:bottom w:val="none" w:sz="0" w:space="0" w:color="auto"/>
            <w:right w:val="none" w:sz="0" w:space="0" w:color="auto"/>
          </w:divBdr>
        </w:div>
        <w:div w:id="1982147015">
          <w:marLeft w:val="640"/>
          <w:marRight w:val="0"/>
          <w:marTop w:val="0"/>
          <w:marBottom w:val="0"/>
          <w:divBdr>
            <w:top w:val="none" w:sz="0" w:space="0" w:color="auto"/>
            <w:left w:val="none" w:sz="0" w:space="0" w:color="auto"/>
            <w:bottom w:val="none" w:sz="0" w:space="0" w:color="auto"/>
            <w:right w:val="none" w:sz="0" w:space="0" w:color="auto"/>
          </w:divBdr>
        </w:div>
        <w:div w:id="1339885603">
          <w:marLeft w:val="640"/>
          <w:marRight w:val="0"/>
          <w:marTop w:val="0"/>
          <w:marBottom w:val="0"/>
          <w:divBdr>
            <w:top w:val="none" w:sz="0" w:space="0" w:color="auto"/>
            <w:left w:val="none" w:sz="0" w:space="0" w:color="auto"/>
            <w:bottom w:val="none" w:sz="0" w:space="0" w:color="auto"/>
            <w:right w:val="none" w:sz="0" w:space="0" w:color="auto"/>
          </w:divBdr>
        </w:div>
        <w:div w:id="1019086989">
          <w:marLeft w:val="640"/>
          <w:marRight w:val="0"/>
          <w:marTop w:val="0"/>
          <w:marBottom w:val="0"/>
          <w:divBdr>
            <w:top w:val="none" w:sz="0" w:space="0" w:color="auto"/>
            <w:left w:val="none" w:sz="0" w:space="0" w:color="auto"/>
            <w:bottom w:val="none" w:sz="0" w:space="0" w:color="auto"/>
            <w:right w:val="none" w:sz="0" w:space="0" w:color="auto"/>
          </w:divBdr>
        </w:div>
        <w:div w:id="397359816">
          <w:marLeft w:val="640"/>
          <w:marRight w:val="0"/>
          <w:marTop w:val="0"/>
          <w:marBottom w:val="0"/>
          <w:divBdr>
            <w:top w:val="none" w:sz="0" w:space="0" w:color="auto"/>
            <w:left w:val="none" w:sz="0" w:space="0" w:color="auto"/>
            <w:bottom w:val="none" w:sz="0" w:space="0" w:color="auto"/>
            <w:right w:val="none" w:sz="0" w:space="0" w:color="auto"/>
          </w:divBdr>
        </w:div>
        <w:div w:id="628631183">
          <w:marLeft w:val="640"/>
          <w:marRight w:val="0"/>
          <w:marTop w:val="0"/>
          <w:marBottom w:val="0"/>
          <w:divBdr>
            <w:top w:val="none" w:sz="0" w:space="0" w:color="auto"/>
            <w:left w:val="none" w:sz="0" w:space="0" w:color="auto"/>
            <w:bottom w:val="none" w:sz="0" w:space="0" w:color="auto"/>
            <w:right w:val="none" w:sz="0" w:space="0" w:color="auto"/>
          </w:divBdr>
        </w:div>
        <w:div w:id="1625423907">
          <w:marLeft w:val="640"/>
          <w:marRight w:val="0"/>
          <w:marTop w:val="0"/>
          <w:marBottom w:val="0"/>
          <w:divBdr>
            <w:top w:val="none" w:sz="0" w:space="0" w:color="auto"/>
            <w:left w:val="none" w:sz="0" w:space="0" w:color="auto"/>
            <w:bottom w:val="none" w:sz="0" w:space="0" w:color="auto"/>
            <w:right w:val="none" w:sz="0" w:space="0" w:color="auto"/>
          </w:divBdr>
        </w:div>
        <w:div w:id="1242640385">
          <w:marLeft w:val="640"/>
          <w:marRight w:val="0"/>
          <w:marTop w:val="0"/>
          <w:marBottom w:val="0"/>
          <w:divBdr>
            <w:top w:val="none" w:sz="0" w:space="0" w:color="auto"/>
            <w:left w:val="none" w:sz="0" w:space="0" w:color="auto"/>
            <w:bottom w:val="none" w:sz="0" w:space="0" w:color="auto"/>
            <w:right w:val="none" w:sz="0" w:space="0" w:color="auto"/>
          </w:divBdr>
        </w:div>
        <w:div w:id="760414679">
          <w:marLeft w:val="640"/>
          <w:marRight w:val="0"/>
          <w:marTop w:val="0"/>
          <w:marBottom w:val="0"/>
          <w:divBdr>
            <w:top w:val="none" w:sz="0" w:space="0" w:color="auto"/>
            <w:left w:val="none" w:sz="0" w:space="0" w:color="auto"/>
            <w:bottom w:val="none" w:sz="0" w:space="0" w:color="auto"/>
            <w:right w:val="none" w:sz="0" w:space="0" w:color="auto"/>
          </w:divBdr>
        </w:div>
        <w:div w:id="419571968">
          <w:marLeft w:val="640"/>
          <w:marRight w:val="0"/>
          <w:marTop w:val="0"/>
          <w:marBottom w:val="0"/>
          <w:divBdr>
            <w:top w:val="none" w:sz="0" w:space="0" w:color="auto"/>
            <w:left w:val="none" w:sz="0" w:space="0" w:color="auto"/>
            <w:bottom w:val="none" w:sz="0" w:space="0" w:color="auto"/>
            <w:right w:val="none" w:sz="0" w:space="0" w:color="auto"/>
          </w:divBdr>
        </w:div>
        <w:div w:id="1904682436">
          <w:marLeft w:val="640"/>
          <w:marRight w:val="0"/>
          <w:marTop w:val="0"/>
          <w:marBottom w:val="0"/>
          <w:divBdr>
            <w:top w:val="none" w:sz="0" w:space="0" w:color="auto"/>
            <w:left w:val="none" w:sz="0" w:space="0" w:color="auto"/>
            <w:bottom w:val="none" w:sz="0" w:space="0" w:color="auto"/>
            <w:right w:val="none" w:sz="0" w:space="0" w:color="auto"/>
          </w:divBdr>
        </w:div>
        <w:div w:id="1792168577">
          <w:marLeft w:val="640"/>
          <w:marRight w:val="0"/>
          <w:marTop w:val="0"/>
          <w:marBottom w:val="0"/>
          <w:divBdr>
            <w:top w:val="none" w:sz="0" w:space="0" w:color="auto"/>
            <w:left w:val="none" w:sz="0" w:space="0" w:color="auto"/>
            <w:bottom w:val="none" w:sz="0" w:space="0" w:color="auto"/>
            <w:right w:val="none" w:sz="0" w:space="0" w:color="auto"/>
          </w:divBdr>
        </w:div>
        <w:div w:id="1098062523">
          <w:marLeft w:val="640"/>
          <w:marRight w:val="0"/>
          <w:marTop w:val="0"/>
          <w:marBottom w:val="0"/>
          <w:divBdr>
            <w:top w:val="none" w:sz="0" w:space="0" w:color="auto"/>
            <w:left w:val="none" w:sz="0" w:space="0" w:color="auto"/>
            <w:bottom w:val="none" w:sz="0" w:space="0" w:color="auto"/>
            <w:right w:val="none" w:sz="0" w:space="0" w:color="auto"/>
          </w:divBdr>
        </w:div>
        <w:div w:id="265504582">
          <w:marLeft w:val="640"/>
          <w:marRight w:val="0"/>
          <w:marTop w:val="0"/>
          <w:marBottom w:val="0"/>
          <w:divBdr>
            <w:top w:val="none" w:sz="0" w:space="0" w:color="auto"/>
            <w:left w:val="none" w:sz="0" w:space="0" w:color="auto"/>
            <w:bottom w:val="none" w:sz="0" w:space="0" w:color="auto"/>
            <w:right w:val="none" w:sz="0" w:space="0" w:color="auto"/>
          </w:divBdr>
        </w:div>
        <w:div w:id="1667438798">
          <w:marLeft w:val="640"/>
          <w:marRight w:val="0"/>
          <w:marTop w:val="0"/>
          <w:marBottom w:val="0"/>
          <w:divBdr>
            <w:top w:val="none" w:sz="0" w:space="0" w:color="auto"/>
            <w:left w:val="none" w:sz="0" w:space="0" w:color="auto"/>
            <w:bottom w:val="none" w:sz="0" w:space="0" w:color="auto"/>
            <w:right w:val="none" w:sz="0" w:space="0" w:color="auto"/>
          </w:divBdr>
        </w:div>
        <w:div w:id="735053168">
          <w:marLeft w:val="640"/>
          <w:marRight w:val="0"/>
          <w:marTop w:val="0"/>
          <w:marBottom w:val="0"/>
          <w:divBdr>
            <w:top w:val="none" w:sz="0" w:space="0" w:color="auto"/>
            <w:left w:val="none" w:sz="0" w:space="0" w:color="auto"/>
            <w:bottom w:val="none" w:sz="0" w:space="0" w:color="auto"/>
            <w:right w:val="none" w:sz="0" w:space="0" w:color="auto"/>
          </w:divBdr>
        </w:div>
        <w:div w:id="790705506">
          <w:marLeft w:val="640"/>
          <w:marRight w:val="0"/>
          <w:marTop w:val="0"/>
          <w:marBottom w:val="0"/>
          <w:divBdr>
            <w:top w:val="none" w:sz="0" w:space="0" w:color="auto"/>
            <w:left w:val="none" w:sz="0" w:space="0" w:color="auto"/>
            <w:bottom w:val="none" w:sz="0" w:space="0" w:color="auto"/>
            <w:right w:val="none" w:sz="0" w:space="0" w:color="auto"/>
          </w:divBdr>
        </w:div>
        <w:div w:id="2138180361">
          <w:marLeft w:val="640"/>
          <w:marRight w:val="0"/>
          <w:marTop w:val="0"/>
          <w:marBottom w:val="0"/>
          <w:divBdr>
            <w:top w:val="none" w:sz="0" w:space="0" w:color="auto"/>
            <w:left w:val="none" w:sz="0" w:space="0" w:color="auto"/>
            <w:bottom w:val="none" w:sz="0" w:space="0" w:color="auto"/>
            <w:right w:val="none" w:sz="0" w:space="0" w:color="auto"/>
          </w:divBdr>
        </w:div>
        <w:div w:id="1354304502">
          <w:marLeft w:val="640"/>
          <w:marRight w:val="0"/>
          <w:marTop w:val="0"/>
          <w:marBottom w:val="0"/>
          <w:divBdr>
            <w:top w:val="none" w:sz="0" w:space="0" w:color="auto"/>
            <w:left w:val="none" w:sz="0" w:space="0" w:color="auto"/>
            <w:bottom w:val="none" w:sz="0" w:space="0" w:color="auto"/>
            <w:right w:val="none" w:sz="0" w:space="0" w:color="auto"/>
          </w:divBdr>
        </w:div>
        <w:div w:id="1982267970">
          <w:marLeft w:val="640"/>
          <w:marRight w:val="0"/>
          <w:marTop w:val="0"/>
          <w:marBottom w:val="0"/>
          <w:divBdr>
            <w:top w:val="none" w:sz="0" w:space="0" w:color="auto"/>
            <w:left w:val="none" w:sz="0" w:space="0" w:color="auto"/>
            <w:bottom w:val="none" w:sz="0" w:space="0" w:color="auto"/>
            <w:right w:val="none" w:sz="0" w:space="0" w:color="auto"/>
          </w:divBdr>
        </w:div>
        <w:div w:id="557132897">
          <w:marLeft w:val="640"/>
          <w:marRight w:val="0"/>
          <w:marTop w:val="0"/>
          <w:marBottom w:val="0"/>
          <w:divBdr>
            <w:top w:val="none" w:sz="0" w:space="0" w:color="auto"/>
            <w:left w:val="none" w:sz="0" w:space="0" w:color="auto"/>
            <w:bottom w:val="none" w:sz="0" w:space="0" w:color="auto"/>
            <w:right w:val="none" w:sz="0" w:space="0" w:color="auto"/>
          </w:divBdr>
        </w:div>
        <w:div w:id="319236588">
          <w:marLeft w:val="640"/>
          <w:marRight w:val="0"/>
          <w:marTop w:val="0"/>
          <w:marBottom w:val="0"/>
          <w:divBdr>
            <w:top w:val="none" w:sz="0" w:space="0" w:color="auto"/>
            <w:left w:val="none" w:sz="0" w:space="0" w:color="auto"/>
            <w:bottom w:val="none" w:sz="0" w:space="0" w:color="auto"/>
            <w:right w:val="none" w:sz="0" w:space="0" w:color="auto"/>
          </w:divBdr>
        </w:div>
        <w:div w:id="1581408167">
          <w:marLeft w:val="640"/>
          <w:marRight w:val="0"/>
          <w:marTop w:val="0"/>
          <w:marBottom w:val="0"/>
          <w:divBdr>
            <w:top w:val="none" w:sz="0" w:space="0" w:color="auto"/>
            <w:left w:val="none" w:sz="0" w:space="0" w:color="auto"/>
            <w:bottom w:val="none" w:sz="0" w:space="0" w:color="auto"/>
            <w:right w:val="none" w:sz="0" w:space="0" w:color="auto"/>
          </w:divBdr>
        </w:div>
        <w:div w:id="458231636">
          <w:marLeft w:val="640"/>
          <w:marRight w:val="0"/>
          <w:marTop w:val="0"/>
          <w:marBottom w:val="0"/>
          <w:divBdr>
            <w:top w:val="none" w:sz="0" w:space="0" w:color="auto"/>
            <w:left w:val="none" w:sz="0" w:space="0" w:color="auto"/>
            <w:bottom w:val="none" w:sz="0" w:space="0" w:color="auto"/>
            <w:right w:val="none" w:sz="0" w:space="0" w:color="auto"/>
          </w:divBdr>
        </w:div>
        <w:div w:id="211432451">
          <w:marLeft w:val="640"/>
          <w:marRight w:val="0"/>
          <w:marTop w:val="0"/>
          <w:marBottom w:val="0"/>
          <w:divBdr>
            <w:top w:val="none" w:sz="0" w:space="0" w:color="auto"/>
            <w:left w:val="none" w:sz="0" w:space="0" w:color="auto"/>
            <w:bottom w:val="none" w:sz="0" w:space="0" w:color="auto"/>
            <w:right w:val="none" w:sz="0" w:space="0" w:color="auto"/>
          </w:divBdr>
        </w:div>
        <w:div w:id="1833714433">
          <w:marLeft w:val="640"/>
          <w:marRight w:val="0"/>
          <w:marTop w:val="0"/>
          <w:marBottom w:val="0"/>
          <w:divBdr>
            <w:top w:val="none" w:sz="0" w:space="0" w:color="auto"/>
            <w:left w:val="none" w:sz="0" w:space="0" w:color="auto"/>
            <w:bottom w:val="none" w:sz="0" w:space="0" w:color="auto"/>
            <w:right w:val="none" w:sz="0" w:space="0" w:color="auto"/>
          </w:divBdr>
        </w:div>
        <w:div w:id="262880277">
          <w:marLeft w:val="640"/>
          <w:marRight w:val="0"/>
          <w:marTop w:val="0"/>
          <w:marBottom w:val="0"/>
          <w:divBdr>
            <w:top w:val="none" w:sz="0" w:space="0" w:color="auto"/>
            <w:left w:val="none" w:sz="0" w:space="0" w:color="auto"/>
            <w:bottom w:val="none" w:sz="0" w:space="0" w:color="auto"/>
            <w:right w:val="none" w:sz="0" w:space="0" w:color="auto"/>
          </w:divBdr>
        </w:div>
        <w:div w:id="206646548">
          <w:marLeft w:val="640"/>
          <w:marRight w:val="0"/>
          <w:marTop w:val="0"/>
          <w:marBottom w:val="0"/>
          <w:divBdr>
            <w:top w:val="none" w:sz="0" w:space="0" w:color="auto"/>
            <w:left w:val="none" w:sz="0" w:space="0" w:color="auto"/>
            <w:bottom w:val="none" w:sz="0" w:space="0" w:color="auto"/>
            <w:right w:val="none" w:sz="0" w:space="0" w:color="auto"/>
          </w:divBdr>
        </w:div>
        <w:div w:id="1640915083">
          <w:marLeft w:val="640"/>
          <w:marRight w:val="0"/>
          <w:marTop w:val="0"/>
          <w:marBottom w:val="0"/>
          <w:divBdr>
            <w:top w:val="none" w:sz="0" w:space="0" w:color="auto"/>
            <w:left w:val="none" w:sz="0" w:space="0" w:color="auto"/>
            <w:bottom w:val="none" w:sz="0" w:space="0" w:color="auto"/>
            <w:right w:val="none" w:sz="0" w:space="0" w:color="auto"/>
          </w:divBdr>
        </w:div>
        <w:div w:id="1576284449">
          <w:marLeft w:val="640"/>
          <w:marRight w:val="0"/>
          <w:marTop w:val="0"/>
          <w:marBottom w:val="0"/>
          <w:divBdr>
            <w:top w:val="none" w:sz="0" w:space="0" w:color="auto"/>
            <w:left w:val="none" w:sz="0" w:space="0" w:color="auto"/>
            <w:bottom w:val="none" w:sz="0" w:space="0" w:color="auto"/>
            <w:right w:val="none" w:sz="0" w:space="0" w:color="auto"/>
          </w:divBdr>
        </w:div>
        <w:div w:id="1621912407">
          <w:marLeft w:val="640"/>
          <w:marRight w:val="0"/>
          <w:marTop w:val="0"/>
          <w:marBottom w:val="0"/>
          <w:divBdr>
            <w:top w:val="none" w:sz="0" w:space="0" w:color="auto"/>
            <w:left w:val="none" w:sz="0" w:space="0" w:color="auto"/>
            <w:bottom w:val="none" w:sz="0" w:space="0" w:color="auto"/>
            <w:right w:val="none" w:sz="0" w:space="0" w:color="auto"/>
          </w:divBdr>
        </w:div>
        <w:div w:id="377970458">
          <w:marLeft w:val="640"/>
          <w:marRight w:val="0"/>
          <w:marTop w:val="0"/>
          <w:marBottom w:val="0"/>
          <w:divBdr>
            <w:top w:val="none" w:sz="0" w:space="0" w:color="auto"/>
            <w:left w:val="none" w:sz="0" w:space="0" w:color="auto"/>
            <w:bottom w:val="none" w:sz="0" w:space="0" w:color="auto"/>
            <w:right w:val="none" w:sz="0" w:space="0" w:color="auto"/>
          </w:divBdr>
        </w:div>
        <w:div w:id="113060251">
          <w:marLeft w:val="640"/>
          <w:marRight w:val="0"/>
          <w:marTop w:val="0"/>
          <w:marBottom w:val="0"/>
          <w:divBdr>
            <w:top w:val="none" w:sz="0" w:space="0" w:color="auto"/>
            <w:left w:val="none" w:sz="0" w:space="0" w:color="auto"/>
            <w:bottom w:val="none" w:sz="0" w:space="0" w:color="auto"/>
            <w:right w:val="none" w:sz="0" w:space="0" w:color="auto"/>
          </w:divBdr>
        </w:div>
        <w:div w:id="841746391">
          <w:marLeft w:val="640"/>
          <w:marRight w:val="0"/>
          <w:marTop w:val="0"/>
          <w:marBottom w:val="0"/>
          <w:divBdr>
            <w:top w:val="none" w:sz="0" w:space="0" w:color="auto"/>
            <w:left w:val="none" w:sz="0" w:space="0" w:color="auto"/>
            <w:bottom w:val="none" w:sz="0" w:space="0" w:color="auto"/>
            <w:right w:val="none" w:sz="0" w:space="0" w:color="auto"/>
          </w:divBdr>
        </w:div>
        <w:div w:id="1256747554">
          <w:marLeft w:val="640"/>
          <w:marRight w:val="0"/>
          <w:marTop w:val="0"/>
          <w:marBottom w:val="0"/>
          <w:divBdr>
            <w:top w:val="none" w:sz="0" w:space="0" w:color="auto"/>
            <w:left w:val="none" w:sz="0" w:space="0" w:color="auto"/>
            <w:bottom w:val="none" w:sz="0" w:space="0" w:color="auto"/>
            <w:right w:val="none" w:sz="0" w:space="0" w:color="auto"/>
          </w:divBdr>
        </w:div>
        <w:div w:id="491486818">
          <w:marLeft w:val="640"/>
          <w:marRight w:val="0"/>
          <w:marTop w:val="0"/>
          <w:marBottom w:val="0"/>
          <w:divBdr>
            <w:top w:val="none" w:sz="0" w:space="0" w:color="auto"/>
            <w:left w:val="none" w:sz="0" w:space="0" w:color="auto"/>
            <w:bottom w:val="none" w:sz="0" w:space="0" w:color="auto"/>
            <w:right w:val="none" w:sz="0" w:space="0" w:color="auto"/>
          </w:divBdr>
        </w:div>
        <w:div w:id="445200285">
          <w:marLeft w:val="640"/>
          <w:marRight w:val="0"/>
          <w:marTop w:val="0"/>
          <w:marBottom w:val="0"/>
          <w:divBdr>
            <w:top w:val="none" w:sz="0" w:space="0" w:color="auto"/>
            <w:left w:val="none" w:sz="0" w:space="0" w:color="auto"/>
            <w:bottom w:val="none" w:sz="0" w:space="0" w:color="auto"/>
            <w:right w:val="none" w:sz="0" w:space="0" w:color="auto"/>
          </w:divBdr>
        </w:div>
        <w:div w:id="748574368">
          <w:marLeft w:val="640"/>
          <w:marRight w:val="0"/>
          <w:marTop w:val="0"/>
          <w:marBottom w:val="0"/>
          <w:divBdr>
            <w:top w:val="none" w:sz="0" w:space="0" w:color="auto"/>
            <w:left w:val="none" w:sz="0" w:space="0" w:color="auto"/>
            <w:bottom w:val="none" w:sz="0" w:space="0" w:color="auto"/>
            <w:right w:val="none" w:sz="0" w:space="0" w:color="auto"/>
          </w:divBdr>
        </w:div>
        <w:div w:id="1307054988">
          <w:marLeft w:val="640"/>
          <w:marRight w:val="0"/>
          <w:marTop w:val="0"/>
          <w:marBottom w:val="0"/>
          <w:divBdr>
            <w:top w:val="none" w:sz="0" w:space="0" w:color="auto"/>
            <w:left w:val="none" w:sz="0" w:space="0" w:color="auto"/>
            <w:bottom w:val="none" w:sz="0" w:space="0" w:color="auto"/>
            <w:right w:val="none" w:sz="0" w:space="0" w:color="auto"/>
          </w:divBdr>
        </w:div>
        <w:div w:id="1897008073">
          <w:marLeft w:val="640"/>
          <w:marRight w:val="0"/>
          <w:marTop w:val="0"/>
          <w:marBottom w:val="0"/>
          <w:divBdr>
            <w:top w:val="none" w:sz="0" w:space="0" w:color="auto"/>
            <w:left w:val="none" w:sz="0" w:space="0" w:color="auto"/>
            <w:bottom w:val="none" w:sz="0" w:space="0" w:color="auto"/>
            <w:right w:val="none" w:sz="0" w:space="0" w:color="auto"/>
          </w:divBdr>
        </w:div>
        <w:div w:id="967972262">
          <w:marLeft w:val="640"/>
          <w:marRight w:val="0"/>
          <w:marTop w:val="0"/>
          <w:marBottom w:val="0"/>
          <w:divBdr>
            <w:top w:val="none" w:sz="0" w:space="0" w:color="auto"/>
            <w:left w:val="none" w:sz="0" w:space="0" w:color="auto"/>
            <w:bottom w:val="none" w:sz="0" w:space="0" w:color="auto"/>
            <w:right w:val="none" w:sz="0" w:space="0" w:color="auto"/>
          </w:divBdr>
        </w:div>
        <w:div w:id="528375609">
          <w:marLeft w:val="640"/>
          <w:marRight w:val="0"/>
          <w:marTop w:val="0"/>
          <w:marBottom w:val="0"/>
          <w:divBdr>
            <w:top w:val="none" w:sz="0" w:space="0" w:color="auto"/>
            <w:left w:val="none" w:sz="0" w:space="0" w:color="auto"/>
            <w:bottom w:val="none" w:sz="0" w:space="0" w:color="auto"/>
            <w:right w:val="none" w:sz="0" w:space="0" w:color="auto"/>
          </w:divBdr>
        </w:div>
        <w:div w:id="1150944987">
          <w:marLeft w:val="640"/>
          <w:marRight w:val="0"/>
          <w:marTop w:val="0"/>
          <w:marBottom w:val="0"/>
          <w:divBdr>
            <w:top w:val="none" w:sz="0" w:space="0" w:color="auto"/>
            <w:left w:val="none" w:sz="0" w:space="0" w:color="auto"/>
            <w:bottom w:val="none" w:sz="0" w:space="0" w:color="auto"/>
            <w:right w:val="none" w:sz="0" w:space="0" w:color="auto"/>
          </w:divBdr>
        </w:div>
      </w:divsChild>
    </w:div>
    <w:div w:id="31737366">
      <w:bodyDiv w:val="1"/>
      <w:marLeft w:val="0"/>
      <w:marRight w:val="0"/>
      <w:marTop w:val="0"/>
      <w:marBottom w:val="0"/>
      <w:divBdr>
        <w:top w:val="none" w:sz="0" w:space="0" w:color="auto"/>
        <w:left w:val="none" w:sz="0" w:space="0" w:color="auto"/>
        <w:bottom w:val="none" w:sz="0" w:space="0" w:color="auto"/>
        <w:right w:val="none" w:sz="0" w:space="0" w:color="auto"/>
      </w:divBdr>
      <w:divsChild>
        <w:div w:id="1568416730">
          <w:marLeft w:val="480"/>
          <w:marRight w:val="0"/>
          <w:marTop w:val="0"/>
          <w:marBottom w:val="0"/>
          <w:divBdr>
            <w:top w:val="none" w:sz="0" w:space="0" w:color="auto"/>
            <w:left w:val="none" w:sz="0" w:space="0" w:color="auto"/>
            <w:bottom w:val="none" w:sz="0" w:space="0" w:color="auto"/>
            <w:right w:val="none" w:sz="0" w:space="0" w:color="auto"/>
          </w:divBdr>
        </w:div>
        <w:div w:id="2095736677">
          <w:marLeft w:val="480"/>
          <w:marRight w:val="0"/>
          <w:marTop w:val="0"/>
          <w:marBottom w:val="0"/>
          <w:divBdr>
            <w:top w:val="none" w:sz="0" w:space="0" w:color="auto"/>
            <w:left w:val="none" w:sz="0" w:space="0" w:color="auto"/>
            <w:bottom w:val="none" w:sz="0" w:space="0" w:color="auto"/>
            <w:right w:val="none" w:sz="0" w:space="0" w:color="auto"/>
          </w:divBdr>
        </w:div>
        <w:div w:id="646739493">
          <w:marLeft w:val="480"/>
          <w:marRight w:val="0"/>
          <w:marTop w:val="0"/>
          <w:marBottom w:val="0"/>
          <w:divBdr>
            <w:top w:val="none" w:sz="0" w:space="0" w:color="auto"/>
            <w:left w:val="none" w:sz="0" w:space="0" w:color="auto"/>
            <w:bottom w:val="none" w:sz="0" w:space="0" w:color="auto"/>
            <w:right w:val="none" w:sz="0" w:space="0" w:color="auto"/>
          </w:divBdr>
        </w:div>
        <w:div w:id="269625339">
          <w:marLeft w:val="480"/>
          <w:marRight w:val="0"/>
          <w:marTop w:val="0"/>
          <w:marBottom w:val="0"/>
          <w:divBdr>
            <w:top w:val="none" w:sz="0" w:space="0" w:color="auto"/>
            <w:left w:val="none" w:sz="0" w:space="0" w:color="auto"/>
            <w:bottom w:val="none" w:sz="0" w:space="0" w:color="auto"/>
            <w:right w:val="none" w:sz="0" w:space="0" w:color="auto"/>
          </w:divBdr>
        </w:div>
        <w:div w:id="1372415710">
          <w:marLeft w:val="480"/>
          <w:marRight w:val="0"/>
          <w:marTop w:val="0"/>
          <w:marBottom w:val="0"/>
          <w:divBdr>
            <w:top w:val="none" w:sz="0" w:space="0" w:color="auto"/>
            <w:left w:val="none" w:sz="0" w:space="0" w:color="auto"/>
            <w:bottom w:val="none" w:sz="0" w:space="0" w:color="auto"/>
            <w:right w:val="none" w:sz="0" w:space="0" w:color="auto"/>
          </w:divBdr>
        </w:div>
        <w:div w:id="2084831608">
          <w:marLeft w:val="480"/>
          <w:marRight w:val="0"/>
          <w:marTop w:val="0"/>
          <w:marBottom w:val="0"/>
          <w:divBdr>
            <w:top w:val="none" w:sz="0" w:space="0" w:color="auto"/>
            <w:left w:val="none" w:sz="0" w:space="0" w:color="auto"/>
            <w:bottom w:val="none" w:sz="0" w:space="0" w:color="auto"/>
            <w:right w:val="none" w:sz="0" w:space="0" w:color="auto"/>
          </w:divBdr>
        </w:div>
        <w:div w:id="1698508253">
          <w:marLeft w:val="480"/>
          <w:marRight w:val="0"/>
          <w:marTop w:val="0"/>
          <w:marBottom w:val="0"/>
          <w:divBdr>
            <w:top w:val="none" w:sz="0" w:space="0" w:color="auto"/>
            <w:left w:val="none" w:sz="0" w:space="0" w:color="auto"/>
            <w:bottom w:val="none" w:sz="0" w:space="0" w:color="auto"/>
            <w:right w:val="none" w:sz="0" w:space="0" w:color="auto"/>
          </w:divBdr>
        </w:div>
        <w:div w:id="346100854">
          <w:marLeft w:val="480"/>
          <w:marRight w:val="0"/>
          <w:marTop w:val="0"/>
          <w:marBottom w:val="0"/>
          <w:divBdr>
            <w:top w:val="none" w:sz="0" w:space="0" w:color="auto"/>
            <w:left w:val="none" w:sz="0" w:space="0" w:color="auto"/>
            <w:bottom w:val="none" w:sz="0" w:space="0" w:color="auto"/>
            <w:right w:val="none" w:sz="0" w:space="0" w:color="auto"/>
          </w:divBdr>
        </w:div>
        <w:div w:id="160975076">
          <w:marLeft w:val="480"/>
          <w:marRight w:val="0"/>
          <w:marTop w:val="0"/>
          <w:marBottom w:val="0"/>
          <w:divBdr>
            <w:top w:val="none" w:sz="0" w:space="0" w:color="auto"/>
            <w:left w:val="none" w:sz="0" w:space="0" w:color="auto"/>
            <w:bottom w:val="none" w:sz="0" w:space="0" w:color="auto"/>
            <w:right w:val="none" w:sz="0" w:space="0" w:color="auto"/>
          </w:divBdr>
        </w:div>
        <w:div w:id="1780371784">
          <w:marLeft w:val="480"/>
          <w:marRight w:val="0"/>
          <w:marTop w:val="0"/>
          <w:marBottom w:val="0"/>
          <w:divBdr>
            <w:top w:val="none" w:sz="0" w:space="0" w:color="auto"/>
            <w:left w:val="none" w:sz="0" w:space="0" w:color="auto"/>
            <w:bottom w:val="none" w:sz="0" w:space="0" w:color="auto"/>
            <w:right w:val="none" w:sz="0" w:space="0" w:color="auto"/>
          </w:divBdr>
        </w:div>
        <w:div w:id="1521969197">
          <w:marLeft w:val="480"/>
          <w:marRight w:val="0"/>
          <w:marTop w:val="0"/>
          <w:marBottom w:val="0"/>
          <w:divBdr>
            <w:top w:val="none" w:sz="0" w:space="0" w:color="auto"/>
            <w:left w:val="none" w:sz="0" w:space="0" w:color="auto"/>
            <w:bottom w:val="none" w:sz="0" w:space="0" w:color="auto"/>
            <w:right w:val="none" w:sz="0" w:space="0" w:color="auto"/>
          </w:divBdr>
        </w:div>
        <w:div w:id="509830633">
          <w:marLeft w:val="480"/>
          <w:marRight w:val="0"/>
          <w:marTop w:val="0"/>
          <w:marBottom w:val="0"/>
          <w:divBdr>
            <w:top w:val="none" w:sz="0" w:space="0" w:color="auto"/>
            <w:left w:val="none" w:sz="0" w:space="0" w:color="auto"/>
            <w:bottom w:val="none" w:sz="0" w:space="0" w:color="auto"/>
            <w:right w:val="none" w:sz="0" w:space="0" w:color="auto"/>
          </w:divBdr>
        </w:div>
        <w:div w:id="956329553">
          <w:marLeft w:val="480"/>
          <w:marRight w:val="0"/>
          <w:marTop w:val="0"/>
          <w:marBottom w:val="0"/>
          <w:divBdr>
            <w:top w:val="none" w:sz="0" w:space="0" w:color="auto"/>
            <w:left w:val="none" w:sz="0" w:space="0" w:color="auto"/>
            <w:bottom w:val="none" w:sz="0" w:space="0" w:color="auto"/>
            <w:right w:val="none" w:sz="0" w:space="0" w:color="auto"/>
          </w:divBdr>
        </w:div>
        <w:div w:id="905454648">
          <w:marLeft w:val="480"/>
          <w:marRight w:val="0"/>
          <w:marTop w:val="0"/>
          <w:marBottom w:val="0"/>
          <w:divBdr>
            <w:top w:val="none" w:sz="0" w:space="0" w:color="auto"/>
            <w:left w:val="none" w:sz="0" w:space="0" w:color="auto"/>
            <w:bottom w:val="none" w:sz="0" w:space="0" w:color="auto"/>
            <w:right w:val="none" w:sz="0" w:space="0" w:color="auto"/>
          </w:divBdr>
        </w:div>
        <w:div w:id="199632193">
          <w:marLeft w:val="480"/>
          <w:marRight w:val="0"/>
          <w:marTop w:val="0"/>
          <w:marBottom w:val="0"/>
          <w:divBdr>
            <w:top w:val="none" w:sz="0" w:space="0" w:color="auto"/>
            <w:left w:val="none" w:sz="0" w:space="0" w:color="auto"/>
            <w:bottom w:val="none" w:sz="0" w:space="0" w:color="auto"/>
            <w:right w:val="none" w:sz="0" w:space="0" w:color="auto"/>
          </w:divBdr>
        </w:div>
        <w:div w:id="939072589">
          <w:marLeft w:val="480"/>
          <w:marRight w:val="0"/>
          <w:marTop w:val="0"/>
          <w:marBottom w:val="0"/>
          <w:divBdr>
            <w:top w:val="none" w:sz="0" w:space="0" w:color="auto"/>
            <w:left w:val="none" w:sz="0" w:space="0" w:color="auto"/>
            <w:bottom w:val="none" w:sz="0" w:space="0" w:color="auto"/>
            <w:right w:val="none" w:sz="0" w:space="0" w:color="auto"/>
          </w:divBdr>
        </w:div>
        <w:div w:id="1102188471">
          <w:marLeft w:val="480"/>
          <w:marRight w:val="0"/>
          <w:marTop w:val="0"/>
          <w:marBottom w:val="0"/>
          <w:divBdr>
            <w:top w:val="none" w:sz="0" w:space="0" w:color="auto"/>
            <w:left w:val="none" w:sz="0" w:space="0" w:color="auto"/>
            <w:bottom w:val="none" w:sz="0" w:space="0" w:color="auto"/>
            <w:right w:val="none" w:sz="0" w:space="0" w:color="auto"/>
          </w:divBdr>
        </w:div>
        <w:div w:id="1803965202">
          <w:marLeft w:val="480"/>
          <w:marRight w:val="0"/>
          <w:marTop w:val="0"/>
          <w:marBottom w:val="0"/>
          <w:divBdr>
            <w:top w:val="none" w:sz="0" w:space="0" w:color="auto"/>
            <w:left w:val="none" w:sz="0" w:space="0" w:color="auto"/>
            <w:bottom w:val="none" w:sz="0" w:space="0" w:color="auto"/>
            <w:right w:val="none" w:sz="0" w:space="0" w:color="auto"/>
          </w:divBdr>
        </w:div>
        <w:div w:id="1754735894">
          <w:marLeft w:val="480"/>
          <w:marRight w:val="0"/>
          <w:marTop w:val="0"/>
          <w:marBottom w:val="0"/>
          <w:divBdr>
            <w:top w:val="none" w:sz="0" w:space="0" w:color="auto"/>
            <w:left w:val="none" w:sz="0" w:space="0" w:color="auto"/>
            <w:bottom w:val="none" w:sz="0" w:space="0" w:color="auto"/>
            <w:right w:val="none" w:sz="0" w:space="0" w:color="auto"/>
          </w:divBdr>
        </w:div>
        <w:div w:id="1398361080">
          <w:marLeft w:val="480"/>
          <w:marRight w:val="0"/>
          <w:marTop w:val="0"/>
          <w:marBottom w:val="0"/>
          <w:divBdr>
            <w:top w:val="none" w:sz="0" w:space="0" w:color="auto"/>
            <w:left w:val="none" w:sz="0" w:space="0" w:color="auto"/>
            <w:bottom w:val="none" w:sz="0" w:space="0" w:color="auto"/>
            <w:right w:val="none" w:sz="0" w:space="0" w:color="auto"/>
          </w:divBdr>
        </w:div>
        <w:div w:id="190728666">
          <w:marLeft w:val="480"/>
          <w:marRight w:val="0"/>
          <w:marTop w:val="0"/>
          <w:marBottom w:val="0"/>
          <w:divBdr>
            <w:top w:val="none" w:sz="0" w:space="0" w:color="auto"/>
            <w:left w:val="none" w:sz="0" w:space="0" w:color="auto"/>
            <w:bottom w:val="none" w:sz="0" w:space="0" w:color="auto"/>
            <w:right w:val="none" w:sz="0" w:space="0" w:color="auto"/>
          </w:divBdr>
        </w:div>
        <w:div w:id="1322469356">
          <w:marLeft w:val="480"/>
          <w:marRight w:val="0"/>
          <w:marTop w:val="0"/>
          <w:marBottom w:val="0"/>
          <w:divBdr>
            <w:top w:val="none" w:sz="0" w:space="0" w:color="auto"/>
            <w:left w:val="none" w:sz="0" w:space="0" w:color="auto"/>
            <w:bottom w:val="none" w:sz="0" w:space="0" w:color="auto"/>
            <w:right w:val="none" w:sz="0" w:space="0" w:color="auto"/>
          </w:divBdr>
        </w:div>
        <w:div w:id="1022586597">
          <w:marLeft w:val="480"/>
          <w:marRight w:val="0"/>
          <w:marTop w:val="0"/>
          <w:marBottom w:val="0"/>
          <w:divBdr>
            <w:top w:val="none" w:sz="0" w:space="0" w:color="auto"/>
            <w:left w:val="none" w:sz="0" w:space="0" w:color="auto"/>
            <w:bottom w:val="none" w:sz="0" w:space="0" w:color="auto"/>
            <w:right w:val="none" w:sz="0" w:space="0" w:color="auto"/>
          </w:divBdr>
        </w:div>
        <w:div w:id="1824810114">
          <w:marLeft w:val="480"/>
          <w:marRight w:val="0"/>
          <w:marTop w:val="0"/>
          <w:marBottom w:val="0"/>
          <w:divBdr>
            <w:top w:val="none" w:sz="0" w:space="0" w:color="auto"/>
            <w:left w:val="none" w:sz="0" w:space="0" w:color="auto"/>
            <w:bottom w:val="none" w:sz="0" w:space="0" w:color="auto"/>
            <w:right w:val="none" w:sz="0" w:space="0" w:color="auto"/>
          </w:divBdr>
        </w:div>
        <w:div w:id="1751342331">
          <w:marLeft w:val="480"/>
          <w:marRight w:val="0"/>
          <w:marTop w:val="0"/>
          <w:marBottom w:val="0"/>
          <w:divBdr>
            <w:top w:val="none" w:sz="0" w:space="0" w:color="auto"/>
            <w:left w:val="none" w:sz="0" w:space="0" w:color="auto"/>
            <w:bottom w:val="none" w:sz="0" w:space="0" w:color="auto"/>
            <w:right w:val="none" w:sz="0" w:space="0" w:color="auto"/>
          </w:divBdr>
        </w:div>
        <w:div w:id="1011031601">
          <w:marLeft w:val="480"/>
          <w:marRight w:val="0"/>
          <w:marTop w:val="0"/>
          <w:marBottom w:val="0"/>
          <w:divBdr>
            <w:top w:val="none" w:sz="0" w:space="0" w:color="auto"/>
            <w:left w:val="none" w:sz="0" w:space="0" w:color="auto"/>
            <w:bottom w:val="none" w:sz="0" w:space="0" w:color="auto"/>
            <w:right w:val="none" w:sz="0" w:space="0" w:color="auto"/>
          </w:divBdr>
        </w:div>
        <w:div w:id="1490705623">
          <w:marLeft w:val="480"/>
          <w:marRight w:val="0"/>
          <w:marTop w:val="0"/>
          <w:marBottom w:val="0"/>
          <w:divBdr>
            <w:top w:val="none" w:sz="0" w:space="0" w:color="auto"/>
            <w:left w:val="none" w:sz="0" w:space="0" w:color="auto"/>
            <w:bottom w:val="none" w:sz="0" w:space="0" w:color="auto"/>
            <w:right w:val="none" w:sz="0" w:space="0" w:color="auto"/>
          </w:divBdr>
        </w:div>
        <w:div w:id="1050808033">
          <w:marLeft w:val="480"/>
          <w:marRight w:val="0"/>
          <w:marTop w:val="0"/>
          <w:marBottom w:val="0"/>
          <w:divBdr>
            <w:top w:val="none" w:sz="0" w:space="0" w:color="auto"/>
            <w:left w:val="none" w:sz="0" w:space="0" w:color="auto"/>
            <w:bottom w:val="none" w:sz="0" w:space="0" w:color="auto"/>
            <w:right w:val="none" w:sz="0" w:space="0" w:color="auto"/>
          </w:divBdr>
        </w:div>
        <w:div w:id="1528061440">
          <w:marLeft w:val="480"/>
          <w:marRight w:val="0"/>
          <w:marTop w:val="0"/>
          <w:marBottom w:val="0"/>
          <w:divBdr>
            <w:top w:val="none" w:sz="0" w:space="0" w:color="auto"/>
            <w:left w:val="none" w:sz="0" w:space="0" w:color="auto"/>
            <w:bottom w:val="none" w:sz="0" w:space="0" w:color="auto"/>
            <w:right w:val="none" w:sz="0" w:space="0" w:color="auto"/>
          </w:divBdr>
        </w:div>
        <w:div w:id="921597070">
          <w:marLeft w:val="480"/>
          <w:marRight w:val="0"/>
          <w:marTop w:val="0"/>
          <w:marBottom w:val="0"/>
          <w:divBdr>
            <w:top w:val="none" w:sz="0" w:space="0" w:color="auto"/>
            <w:left w:val="none" w:sz="0" w:space="0" w:color="auto"/>
            <w:bottom w:val="none" w:sz="0" w:space="0" w:color="auto"/>
            <w:right w:val="none" w:sz="0" w:space="0" w:color="auto"/>
          </w:divBdr>
        </w:div>
        <w:div w:id="690423040">
          <w:marLeft w:val="480"/>
          <w:marRight w:val="0"/>
          <w:marTop w:val="0"/>
          <w:marBottom w:val="0"/>
          <w:divBdr>
            <w:top w:val="none" w:sz="0" w:space="0" w:color="auto"/>
            <w:left w:val="none" w:sz="0" w:space="0" w:color="auto"/>
            <w:bottom w:val="none" w:sz="0" w:space="0" w:color="auto"/>
            <w:right w:val="none" w:sz="0" w:space="0" w:color="auto"/>
          </w:divBdr>
        </w:div>
        <w:div w:id="1461263183">
          <w:marLeft w:val="480"/>
          <w:marRight w:val="0"/>
          <w:marTop w:val="0"/>
          <w:marBottom w:val="0"/>
          <w:divBdr>
            <w:top w:val="none" w:sz="0" w:space="0" w:color="auto"/>
            <w:left w:val="none" w:sz="0" w:space="0" w:color="auto"/>
            <w:bottom w:val="none" w:sz="0" w:space="0" w:color="auto"/>
            <w:right w:val="none" w:sz="0" w:space="0" w:color="auto"/>
          </w:divBdr>
        </w:div>
        <w:div w:id="1092169359">
          <w:marLeft w:val="480"/>
          <w:marRight w:val="0"/>
          <w:marTop w:val="0"/>
          <w:marBottom w:val="0"/>
          <w:divBdr>
            <w:top w:val="none" w:sz="0" w:space="0" w:color="auto"/>
            <w:left w:val="none" w:sz="0" w:space="0" w:color="auto"/>
            <w:bottom w:val="none" w:sz="0" w:space="0" w:color="auto"/>
            <w:right w:val="none" w:sz="0" w:space="0" w:color="auto"/>
          </w:divBdr>
        </w:div>
        <w:div w:id="1140998593">
          <w:marLeft w:val="480"/>
          <w:marRight w:val="0"/>
          <w:marTop w:val="0"/>
          <w:marBottom w:val="0"/>
          <w:divBdr>
            <w:top w:val="none" w:sz="0" w:space="0" w:color="auto"/>
            <w:left w:val="none" w:sz="0" w:space="0" w:color="auto"/>
            <w:bottom w:val="none" w:sz="0" w:space="0" w:color="auto"/>
            <w:right w:val="none" w:sz="0" w:space="0" w:color="auto"/>
          </w:divBdr>
        </w:div>
        <w:div w:id="319237030">
          <w:marLeft w:val="480"/>
          <w:marRight w:val="0"/>
          <w:marTop w:val="0"/>
          <w:marBottom w:val="0"/>
          <w:divBdr>
            <w:top w:val="none" w:sz="0" w:space="0" w:color="auto"/>
            <w:left w:val="none" w:sz="0" w:space="0" w:color="auto"/>
            <w:bottom w:val="none" w:sz="0" w:space="0" w:color="auto"/>
            <w:right w:val="none" w:sz="0" w:space="0" w:color="auto"/>
          </w:divBdr>
        </w:div>
        <w:div w:id="38097464">
          <w:marLeft w:val="480"/>
          <w:marRight w:val="0"/>
          <w:marTop w:val="0"/>
          <w:marBottom w:val="0"/>
          <w:divBdr>
            <w:top w:val="none" w:sz="0" w:space="0" w:color="auto"/>
            <w:left w:val="none" w:sz="0" w:space="0" w:color="auto"/>
            <w:bottom w:val="none" w:sz="0" w:space="0" w:color="auto"/>
            <w:right w:val="none" w:sz="0" w:space="0" w:color="auto"/>
          </w:divBdr>
        </w:div>
        <w:div w:id="1399128988">
          <w:marLeft w:val="480"/>
          <w:marRight w:val="0"/>
          <w:marTop w:val="0"/>
          <w:marBottom w:val="0"/>
          <w:divBdr>
            <w:top w:val="none" w:sz="0" w:space="0" w:color="auto"/>
            <w:left w:val="none" w:sz="0" w:space="0" w:color="auto"/>
            <w:bottom w:val="none" w:sz="0" w:space="0" w:color="auto"/>
            <w:right w:val="none" w:sz="0" w:space="0" w:color="auto"/>
          </w:divBdr>
        </w:div>
        <w:div w:id="2069643884">
          <w:marLeft w:val="480"/>
          <w:marRight w:val="0"/>
          <w:marTop w:val="0"/>
          <w:marBottom w:val="0"/>
          <w:divBdr>
            <w:top w:val="none" w:sz="0" w:space="0" w:color="auto"/>
            <w:left w:val="none" w:sz="0" w:space="0" w:color="auto"/>
            <w:bottom w:val="none" w:sz="0" w:space="0" w:color="auto"/>
            <w:right w:val="none" w:sz="0" w:space="0" w:color="auto"/>
          </w:divBdr>
        </w:div>
        <w:div w:id="1260522745">
          <w:marLeft w:val="480"/>
          <w:marRight w:val="0"/>
          <w:marTop w:val="0"/>
          <w:marBottom w:val="0"/>
          <w:divBdr>
            <w:top w:val="none" w:sz="0" w:space="0" w:color="auto"/>
            <w:left w:val="none" w:sz="0" w:space="0" w:color="auto"/>
            <w:bottom w:val="none" w:sz="0" w:space="0" w:color="auto"/>
            <w:right w:val="none" w:sz="0" w:space="0" w:color="auto"/>
          </w:divBdr>
        </w:div>
        <w:div w:id="1037245044">
          <w:marLeft w:val="480"/>
          <w:marRight w:val="0"/>
          <w:marTop w:val="0"/>
          <w:marBottom w:val="0"/>
          <w:divBdr>
            <w:top w:val="none" w:sz="0" w:space="0" w:color="auto"/>
            <w:left w:val="none" w:sz="0" w:space="0" w:color="auto"/>
            <w:bottom w:val="none" w:sz="0" w:space="0" w:color="auto"/>
            <w:right w:val="none" w:sz="0" w:space="0" w:color="auto"/>
          </w:divBdr>
        </w:div>
        <w:div w:id="1606112516">
          <w:marLeft w:val="480"/>
          <w:marRight w:val="0"/>
          <w:marTop w:val="0"/>
          <w:marBottom w:val="0"/>
          <w:divBdr>
            <w:top w:val="none" w:sz="0" w:space="0" w:color="auto"/>
            <w:left w:val="none" w:sz="0" w:space="0" w:color="auto"/>
            <w:bottom w:val="none" w:sz="0" w:space="0" w:color="auto"/>
            <w:right w:val="none" w:sz="0" w:space="0" w:color="auto"/>
          </w:divBdr>
        </w:div>
        <w:div w:id="615865507">
          <w:marLeft w:val="480"/>
          <w:marRight w:val="0"/>
          <w:marTop w:val="0"/>
          <w:marBottom w:val="0"/>
          <w:divBdr>
            <w:top w:val="none" w:sz="0" w:space="0" w:color="auto"/>
            <w:left w:val="none" w:sz="0" w:space="0" w:color="auto"/>
            <w:bottom w:val="none" w:sz="0" w:space="0" w:color="auto"/>
            <w:right w:val="none" w:sz="0" w:space="0" w:color="auto"/>
          </w:divBdr>
        </w:div>
        <w:div w:id="232202933">
          <w:marLeft w:val="480"/>
          <w:marRight w:val="0"/>
          <w:marTop w:val="0"/>
          <w:marBottom w:val="0"/>
          <w:divBdr>
            <w:top w:val="none" w:sz="0" w:space="0" w:color="auto"/>
            <w:left w:val="none" w:sz="0" w:space="0" w:color="auto"/>
            <w:bottom w:val="none" w:sz="0" w:space="0" w:color="auto"/>
            <w:right w:val="none" w:sz="0" w:space="0" w:color="auto"/>
          </w:divBdr>
        </w:div>
      </w:divsChild>
    </w:div>
    <w:div w:id="33505950">
      <w:bodyDiv w:val="1"/>
      <w:marLeft w:val="0"/>
      <w:marRight w:val="0"/>
      <w:marTop w:val="0"/>
      <w:marBottom w:val="0"/>
      <w:divBdr>
        <w:top w:val="none" w:sz="0" w:space="0" w:color="auto"/>
        <w:left w:val="none" w:sz="0" w:space="0" w:color="auto"/>
        <w:bottom w:val="none" w:sz="0" w:space="0" w:color="auto"/>
        <w:right w:val="none" w:sz="0" w:space="0" w:color="auto"/>
      </w:divBdr>
    </w:div>
    <w:div w:id="33700813">
      <w:bodyDiv w:val="1"/>
      <w:marLeft w:val="0"/>
      <w:marRight w:val="0"/>
      <w:marTop w:val="0"/>
      <w:marBottom w:val="0"/>
      <w:divBdr>
        <w:top w:val="none" w:sz="0" w:space="0" w:color="auto"/>
        <w:left w:val="none" w:sz="0" w:space="0" w:color="auto"/>
        <w:bottom w:val="none" w:sz="0" w:space="0" w:color="auto"/>
        <w:right w:val="none" w:sz="0" w:space="0" w:color="auto"/>
      </w:divBdr>
    </w:div>
    <w:div w:id="33892632">
      <w:bodyDiv w:val="1"/>
      <w:marLeft w:val="0"/>
      <w:marRight w:val="0"/>
      <w:marTop w:val="0"/>
      <w:marBottom w:val="0"/>
      <w:divBdr>
        <w:top w:val="none" w:sz="0" w:space="0" w:color="auto"/>
        <w:left w:val="none" w:sz="0" w:space="0" w:color="auto"/>
        <w:bottom w:val="none" w:sz="0" w:space="0" w:color="auto"/>
        <w:right w:val="none" w:sz="0" w:space="0" w:color="auto"/>
      </w:divBdr>
      <w:divsChild>
        <w:div w:id="34087858">
          <w:marLeft w:val="480"/>
          <w:marRight w:val="0"/>
          <w:marTop w:val="0"/>
          <w:marBottom w:val="0"/>
          <w:divBdr>
            <w:top w:val="none" w:sz="0" w:space="0" w:color="auto"/>
            <w:left w:val="none" w:sz="0" w:space="0" w:color="auto"/>
            <w:bottom w:val="none" w:sz="0" w:space="0" w:color="auto"/>
            <w:right w:val="none" w:sz="0" w:space="0" w:color="auto"/>
          </w:divBdr>
        </w:div>
        <w:div w:id="1823232650">
          <w:marLeft w:val="480"/>
          <w:marRight w:val="0"/>
          <w:marTop w:val="0"/>
          <w:marBottom w:val="0"/>
          <w:divBdr>
            <w:top w:val="none" w:sz="0" w:space="0" w:color="auto"/>
            <w:left w:val="none" w:sz="0" w:space="0" w:color="auto"/>
            <w:bottom w:val="none" w:sz="0" w:space="0" w:color="auto"/>
            <w:right w:val="none" w:sz="0" w:space="0" w:color="auto"/>
          </w:divBdr>
        </w:div>
        <w:div w:id="685643513">
          <w:marLeft w:val="480"/>
          <w:marRight w:val="0"/>
          <w:marTop w:val="0"/>
          <w:marBottom w:val="0"/>
          <w:divBdr>
            <w:top w:val="none" w:sz="0" w:space="0" w:color="auto"/>
            <w:left w:val="none" w:sz="0" w:space="0" w:color="auto"/>
            <w:bottom w:val="none" w:sz="0" w:space="0" w:color="auto"/>
            <w:right w:val="none" w:sz="0" w:space="0" w:color="auto"/>
          </w:divBdr>
        </w:div>
        <w:div w:id="1761028751">
          <w:marLeft w:val="480"/>
          <w:marRight w:val="0"/>
          <w:marTop w:val="0"/>
          <w:marBottom w:val="0"/>
          <w:divBdr>
            <w:top w:val="none" w:sz="0" w:space="0" w:color="auto"/>
            <w:left w:val="none" w:sz="0" w:space="0" w:color="auto"/>
            <w:bottom w:val="none" w:sz="0" w:space="0" w:color="auto"/>
            <w:right w:val="none" w:sz="0" w:space="0" w:color="auto"/>
          </w:divBdr>
        </w:div>
        <w:div w:id="1082488821">
          <w:marLeft w:val="480"/>
          <w:marRight w:val="0"/>
          <w:marTop w:val="0"/>
          <w:marBottom w:val="0"/>
          <w:divBdr>
            <w:top w:val="none" w:sz="0" w:space="0" w:color="auto"/>
            <w:left w:val="none" w:sz="0" w:space="0" w:color="auto"/>
            <w:bottom w:val="none" w:sz="0" w:space="0" w:color="auto"/>
            <w:right w:val="none" w:sz="0" w:space="0" w:color="auto"/>
          </w:divBdr>
        </w:div>
        <w:div w:id="452094602">
          <w:marLeft w:val="480"/>
          <w:marRight w:val="0"/>
          <w:marTop w:val="0"/>
          <w:marBottom w:val="0"/>
          <w:divBdr>
            <w:top w:val="none" w:sz="0" w:space="0" w:color="auto"/>
            <w:left w:val="none" w:sz="0" w:space="0" w:color="auto"/>
            <w:bottom w:val="none" w:sz="0" w:space="0" w:color="auto"/>
            <w:right w:val="none" w:sz="0" w:space="0" w:color="auto"/>
          </w:divBdr>
        </w:div>
        <w:div w:id="1630234543">
          <w:marLeft w:val="480"/>
          <w:marRight w:val="0"/>
          <w:marTop w:val="0"/>
          <w:marBottom w:val="0"/>
          <w:divBdr>
            <w:top w:val="none" w:sz="0" w:space="0" w:color="auto"/>
            <w:left w:val="none" w:sz="0" w:space="0" w:color="auto"/>
            <w:bottom w:val="none" w:sz="0" w:space="0" w:color="auto"/>
            <w:right w:val="none" w:sz="0" w:space="0" w:color="auto"/>
          </w:divBdr>
        </w:div>
        <w:div w:id="1219247773">
          <w:marLeft w:val="480"/>
          <w:marRight w:val="0"/>
          <w:marTop w:val="0"/>
          <w:marBottom w:val="0"/>
          <w:divBdr>
            <w:top w:val="none" w:sz="0" w:space="0" w:color="auto"/>
            <w:left w:val="none" w:sz="0" w:space="0" w:color="auto"/>
            <w:bottom w:val="none" w:sz="0" w:space="0" w:color="auto"/>
            <w:right w:val="none" w:sz="0" w:space="0" w:color="auto"/>
          </w:divBdr>
        </w:div>
        <w:div w:id="958681782">
          <w:marLeft w:val="480"/>
          <w:marRight w:val="0"/>
          <w:marTop w:val="0"/>
          <w:marBottom w:val="0"/>
          <w:divBdr>
            <w:top w:val="none" w:sz="0" w:space="0" w:color="auto"/>
            <w:left w:val="none" w:sz="0" w:space="0" w:color="auto"/>
            <w:bottom w:val="none" w:sz="0" w:space="0" w:color="auto"/>
            <w:right w:val="none" w:sz="0" w:space="0" w:color="auto"/>
          </w:divBdr>
        </w:div>
        <w:div w:id="699361359">
          <w:marLeft w:val="480"/>
          <w:marRight w:val="0"/>
          <w:marTop w:val="0"/>
          <w:marBottom w:val="0"/>
          <w:divBdr>
            <w:top w:val="none" w:sz="0" w:space="0" w:color="auto"/>
            <w:left w:val="none" w:sz="0" w:space="0" w:color="auto"/>
            <w:bottom w:val="none" w:sz="0" w:space="0" w:color="auto"/>
            <w:right w:val="none" w:sz="0" w:space="0" w:color="auto"/>
          </w:divBdr>
        </w:div>
        <w:div w:id="1300696213">
          <w:marLeft w:val="480"/>
          <w:marRight w:val="0"/>
          <w:marTop w:val="0"/>
          <w:marBottom w:val="0"/>
          <w:divBdr>
            <w:top w:val="none" w:sz="0" w:space="0" w:color="auto"/>
            <w:left w:val="none" w:sz="0" w:space="0" w:color="auto"/>
            <w:bottom w:val="none" w:sz="0" w:space="0" w:color="auto"/>
            <w:right w:val="none" w:sz="0" w:space="0" w:color="auto"/>
          </w:divBdr>
        </w:div>
        <w:div w:id="1265915740">
          <w:marLeft w:val="480"/>
          <w:marRight w:val="0"/>
          <w:marTop w:val="0"/>
          <w:marBottom w:val="0"/>
          <w:divBdr>
            <w:top w:val="none" w:sz="0" w:space="0" w:color="auto"/>
            <w:left w:val="none" w:sz="0" w:space="0" w:color="auto"/>
            <w:bottom w:val="none" w:sz="0" w:space="0" w:color="auto"/>
            <w:right w:val="none" w:sz="0" w:space="0" w:color="auto"/>
          </w:divBdr>
        </w:div>
        <w:div w:id="117188737">
          <w:marLeft w:val="480"/>
          <w:marRight w:val="0"/>
          <w:marTop w:val="0"/>
          <w:marBottom w:val="0"/>
          <w:divBdr>
            <w:top w:val="none" w:sz="0" w:space="0" w:color="auto"/>
            <w:left w:val="none" w:sz="0" w:space="0" w:color="auto"/>
            <w:bottom w:val="none" w:sz="0" w:space="0" w:color="auto"/>
            <w:right w:val="none" w:sz="0" w:space="0" w:color="auto"/>
          </w:divBdr>
        </w:div>
        <w:div w:id="1782260532">
          <w:marLeft w:val="480"/>
          <w:marRight w:val="0"/>
          <w:marTop w:val="0"/>
          <w:marBottom w:val="0"/>
          <w:divBdr>
            <w:top w:val="none" w:sz="0" w:space="0" w:color="auto"/>
            <w:left w:val="none" w:sz="0" w:space="0" w:color="auto"/>
            <w:bottom w:val="none" w:sz="0" w:space="0" w:color="auto"/>
            <w:right w:val="none" w:sz="0" w:space="0" w:color="auto"/>
          </w:divBdr>
        </w:div>
        <w:div w:id="355272250">
          <w:marLeft w:val="480"/>
          <w:marRight w:val="0"/>
          <w:marTop w:val="0"/>
          <w:marBottom w:val="0"/>
          <w:divBdr>
            <w:top w:val="none" w:sz="0" w:space="0" w:color="auto"/>
            <w:left w:val="none" w:sz="0" w:space="0" w:color="auto"/>
            <w:bottom w:val="none" w:sz="0" w:space="0" w:color="auto"/>
            <w:right w:val="none" w:sz="0" w:space="0" w:color="auto"/>
          </w:divBdr>
        </w:div>
        <w:div w:id="1556089590">
          <w:marLeft w:val="480"/>
          <w:marRight w:val="0"/>
          <w:marTop w:val="0"/>
          <w:marBottom w:val="0"/>
          <w:divBdr>
            <w:top w:val="none" w:sz="0" w:space="0" w:color="auto"/>
            <w:left w:val="none" w:sz="0" w:space="0" w:color="auto"/>
            <w:bottom w:val="none" w:sz="0" w:space="0" w:color="auto"/>
            <w:right w:val="none" w:sz="0" w:space="0" w:color="auto"/>
          </w:divBdr>
        </w:div>
        <w:div w:id="2075882899">
          <w:marLeft w:val="480"/>
          <w:marRight w:val="0"/>
          <w:marTop w:val="0"/>
          <w:marBottom w:val="0"/>
          <w:divBdr>
            <w:top w:val="none" w:sz="0" w:space="0" w:color="auto"/>
            <w:left w:val="none" w:sz="0" w:space="0" w:color="auto"/>
            <w:bottom w:val="none" w:sz="0" w:space="0" w:color="auto"/>
            <w:right w:val="none" w:sz="0" w:space="0" w:color="auto"/>
          </w:divBdr>
        </w:div>
        <w:div w:id="1055466411">
          <w:marLeft w:val="480"/>
          <w:marRight w:val="0"/>
          <w:marTop w:val="0"/>
          <w:marBottom w:val="0"/>
          <w:divBdr>
            <w:top w:val="none" w:sz="0" w:space="0" w:color="auto"/>
            <w:left w:val="none" w:sz="0" w:space="0" w:color="auto"/>
            <w:bottom w:val="none" w:sz="0" w:space="0" w:color="auto"/>
            <w:right w:val="none" w:sz="0" w:space="0" w:color="auto"/>
          </w:divBdr>
        </w:div>
        <w:div w:id="1602376590">
          <w:marLeft w:val="480"/>
          <w:marRight w:val="0"/>
          <w:marTop w:val="0"/>
          <w:marBottom w:val="0"/>
          <w:divBdr>
            <w:top w:val="none" w:sz="0" w:space="0" w:color="auto"/>
            <w:left w:val="none" w:sz="0" w:space="0" w:color="auto"/>
            <w:bottom w:val="none" w:sz="0" w:space="0" w:color="auto"/>
            <w:right w:val="none" w:sz="0" w:space="0" w:color="auto"/>
          </w:divBdr>
        </w:div>
        <w:div w:id="111174837">
          <w:marLeft w:val="480"/>
          <w:marRight w:val="0"/>
          <w:marTop w:val="0"/>
          <w:marBottom w:val="0"/>
          <w:divBdr>
            <w:top w:val="none" w:sz="0" w:space="0" w:color="auto"/>
            <w:left w:val="none" w:sz="0" w:space="0" w:color="auto"/>
            <w:bottom w:val="none" w:sz="0" w:space="0" w:color="auto"/>
            <w:right w:val="none" w:sz="0" w:space="0" w:color="auto"/>
          </w:divBdr>
        </w:div>
        <w:div w:id="712770139">
          <w:marLeft w:val="480"/>
          <w:marRight w:val="0"/>
          <w:marTop w:val="0"/>
          <w:marBottom w:val="0"/>
          <w:divBdr>
            <w:top w:val="none" w:sz="0" w:space="0" w:color="auto"/>
            <w:left w:val="none" w:sz="0" w:space="0" w:color="auto"/>
            <w:bottom w:val="none" w:sz="0" w:space="0" w:color="auto"/>
            <w:right w:val="none" w:sz="0" w:space="0" w:color="auto"/>
          </w:divBdr>
        </w:div>
        <w:div w:id="1438214090">
          <w:marLeft w:val="480"/>
          <w:marRight w:val="0"/>
          <w:marTop w:val="0"/>
          <w:marBottom w:val="0"/>
          <w:divBdr>
            <w:top w:val="none" w:sz="0" w:space="0" w:color="auto"/>
            <w:left w:val="none" w:sz="0" w:space="0" w:color="auto"/>
            <w:bottom w:val="none" w:sz="0" w:space="0" w:color="auto"/>
            <w:right w:val="none" w:sz="0" w:space="0" w:color="auto"/>
          </w:divBdr>
        </w:div>
        <w:div w:id="1684554329">
          <w:marLeft w:val="480"/>
          <w:marRight w:val="0"/>
          <w:marTop w:val="0"/>
          <w:marBottom w:val="0"/>
          <w:divBdr>
            <w:top w:val="none" w:sz="0" w:space="0" w:color="auto"/>
            <w:left w:val="none" w:sz="0" w:space="0" w:color="auto"/>
            <w:bottom w:val="none" w:sz="0" w:space="0" w:color="auto"/>
            <w:right w:val="none" w:sz="0" w:space="0" w:color="auto"/>
          </w:divBdr>
        </w:div>
        <w:div w:id="1999188956">
          <w:marLeft w:val="480"/>
          <w:marRight w:val="0"/>
          <w:marTop w:val="0"/>
          <w:marBottom w:val="0"/>
          <w:divBdr>
            <w:top w:val="none" w:sz="0" w:space="0" w:color="auto"/>
            <w:left w:val="none" w:sz="0" w:space="0" w:color="auto"/>
            <w:bottom w:val="none" w:sz="0" w:space="0" w:color="auto"/>
            <w:right w:val="none" w:sz="0" w:space="0" w:color="auto"/>
          </w:divBdr>
        </w:div>
        <w:div w:id="227497706">
          <w:marLeft w:val="480"/>
          <w:marRight w:val="0"/>
          <w:marTop w:val="0"/>
          <w:marBottom w:val="0"/>
          <w:divBdr>
            <w:top w:val="none" w:sz="0" w:space="0" w:color="auto"/>
            <w:left w:val="none" w:sz="0" w:space="0" w:color="auto"/>
            <w:bottom w:val="none" w:sz="0" w:space="0" w:color="auto"/>
            <w:right w:val="none" w:sz="0" w:space="0" w:color="auto"/>
          </w:divBdr>
        </w:div>
        <w:div w:id="1705328102">
          <w:marLeft w:val="480"/>
          <w:marRight w:val="0"/>
          <w:marTop w:val="0"/>
          <w:marBottom w:val="0"/>
          <w:divBdr>
            <w:top w:val="none" w:sz="0" w:space="0" w:color="auto"/>
            <w:left w:val="none" w:sz="0" w:space="0" w:color="auto"/>
            <w:bottom w:val="none" w:sz="0" w:space="0" w:color="auto"/>
            <w:right w:val="none" w:sz="0" w:space="0" w:color="auto"/>
          </w:divBdr>
        </w:div>
        <w:div w:id="1143041411">
          <w:marLeft w:val="480"/>
          <w:marRight w:val="0"/>
          <w:marTop w:val="0"/>
          <w:marBottom w:val="0"/>
          <w:divBdr>
            <w:top w:val="none" w:sz="0" w:space="0" w:color="auto"/>
            <w:left w:val="none" w:sz="0" w:space="0" w:color="auto"/>
            <w:bottom w:val="none" w:sz="0" w:space="0" w:color="auto"/>
            <w:right w:val="none" w:sz="0" w:space="0" w:color="auto"/>
          </w:divBdr>
        </w:div>
        <w:div w:id="1430468656">
          <w:marLeft w:val="480"/>
          <w:marRight w:val="0"/>
          <w:marTop w:val="0"/>
          <w:marBottom w:val="0"/>
          <w:divBdr>
            <w:top w:val="none" w:sz="0" w:space="0" w:color="auto"/>
            <w:left w:val="none" w:sz="0" w:space="0" w:color="auto"/>
            <w:bottom w:val="none" w:sz="0" w:space="0" w:color="auto"/>
            <w:right w:val="none" w:sz="0" w:space="0" w:color="auto"/>
          </w:divBdr>
        </w:div>
        <w:div w:id="640624109">
          <w:marLeft w:val="480"/>
          <w:marRight w:val="0"/>
          <w:marTop w:val="0"/>
          <w:marBottom w:val="0"/>
          <w:divBdr>
            <w:top w:val="none" w:sz="0" w:space="0" w:color="auto"/>
            <w:left w:val="none" w:sz="0" w:space="0" w:color="auto"/>
            <w:bottom w:val="none" w:sz="0" w:space="0" w:color="auto"/>
            <w:right w:val="none" w:sz="0" w:space="0" w:color="auto"/>
          </w:divBdr>
        </w:div>
        <w:div w:id="55520819">
          <w:marLeft w:val="480"/>
          <w:marRight w:val="0"/>
          <w:marTop w:val="0"/>
          <w:marBottom w:val="0"/>
          <w:divBdr>
            <w:top w:val="none" w:sz="0" w:space="0" w:color="auto"/>
            <w:left w:val="none" w:sz="0" w:space="0" w:color="auto"/>
            <w:bottom w:val="none" w:sz="0" w:space="0" w:color="auto"/>
            <w:right w:val="none" w:sz="0" w:space="0" w:color="auto"/>
          </w:divBdr>
        </w:div>
        <w:div w:id="1586256359">
          <w:marLeft w:val="480"/>
          <w:marRight w:val="0"/>
          <w:marTop w:val="0"/>
          <w:marBottom w:val="0"/>
          <w:divBdr>
            <w:top w:val="none" w:sz="0" w:space="0" w:color="auto"/>
            <w:left w:val="none" w:sz="0" w:space="0" w:color="auto"/>
            <w:bottom w:val="none" w:sz="0" w:space="0" w:color="auto"/>
            <w:right w:val="none" w:sz="0" w:space="0" w:color="auto"/>
          </w:divBdr>
        </w:div>
        <w:div w:id="682707381">
          <w:marLeft w:val="480"/>
          <w:marRight w:val="0"/>
          <w:marTop w:val="0"/>
          <w:marBottom w:val="0"/>
          <w:divBdr>
            <w:top w:val="none" w:sz="0" w:space="0" w:color="auto"/>
            <w:left w:val="none" w:sz="0" w:space="0" w:color="auto"/>
            <w:bottom w:val="none" w:sz="0" w:space="0" w:color="auto"/>
            <w:right w:val="none" w:sz="0" w:space="0" w:color="auto"/>
          </w:divBdr>
        </w:div>
        <w:div w:id="1310593900">
          <w:marLeft w:val="480"/>
          <w:marRight w:val="0"/>
          <w:marTop w:val="0"/>
          <w:marBottom w:val="0"/>
          <w:divBdr>
            <w:top w:val="none" w:sz="0" w:space="0" w:color="auto"/>
            <w:left w:val="none" w:sz="0" w:space="0" w:color="auto"/>
            <w:bottom w:val="none" w:sz="0" w:space="0" w:color="auto"/>
            <w:right w:val="none" w:sz="0" w:space="0" w:color="auto"/>
          </w:divBdr>
        </w:div>
        <w:div w:id="485826600">
          <w:marLeft w:val="480"/>
          <w:marRight w:val="0"/>
          <w:marTop w:val="0"/>
          <w:marBottom w:val="0"/>
          <w:divBdr>
            <w:top w:val="none" w:sz="0" w:space="0" w:color="auto"/>
            <w:left w:val="none" w:sz="0" w:space="0" w:color="auto"/>
            <w:bottom w:val="none" w:sz="0" w:space="0" w:color="auto"/>
            <w:right w:val="none" w:sz="0" w:space="0" w:color="auto"/>
          </w:divBdr>
        </w:div>
        <w:div w:id="585263364">
          <w:marLeft w:val="480"/>
          <w:marRight w:val="0"/>
          <w:marTop w:val="0"/>
          <w:marBottom w:val="0"/>
          <w:divBdr>
            <w:top w:val="none" w:sz="0" w:space="0" w:color="auto"/>
            <w:left w:val="none" w:sz="0" w:space="0" w:color="auto"/>
            <w:bottom w:val="none" w:sz="0" w:space="0" w:color="auto"/>
            <w:right w:val="none" w:sz="0" w:space="0" w:color="auto"/>
          </w:divBdr>
        </w:div>
        <w:div w:id="1751269282">
          <w:marLeft w:val="480"/>
          <w:marRight w:val="0"/>
          <w:marTop w:val="0"/>
          <w:marBottom w:val="0"/>
          <w:divBdr>
            <w:top w:val="none" w:sz="0" w:space="0" w:color="auto"/>
            <w:left w:val="none" w:sz="0" w:space="0" w:color="auto"/>
            <w:bottom w:val="none" w:sz="0" w:space="0" w:color="auto"/>
            <w:right w:val="none" w:sz="0" w:space="0" w:color="auto"/>
          </w:divBdr>
        </w:div>
        <w:div w:id="1170755423">
          <w:marLeft w:val="480"/>
          <w:marRight w:val="0"/>
          <w:marTop w:val="0"/>
          <w:marBottom w:val="0"/>
          <w:divBdr>
            <w:top w:val="none" w:sz="0" w:space="0" w:color="auto"/>
            <w:left w:val="none" w:sz="0" w:space="0" w:color="auto"/>
            <w:bottom w:val="none" w:sz="0" w:space="0" w:color="auto"/>
            <w:right w:val="none" w:sz="0" w:space="0" w:color="auto"/>
          </w:divBdr>
        </w:div>
        <w:div w:id="77099153">
          <w:marLeft w:val="480"/>
          <w:marRight w:val="0"/>
          <w:marTop w:val="0"/>
          <w:marBottom w:val="0"/>
          <w:divBdr>
            <w:top w:val="none" w:sz="0" w:space="0" w:color="auto"/>
            <w:left w:val="none" w:sz="0" w:space="0" w:color="auto"/>
            <w:bottom w:val="none" w:sz="0" w:space="0" w:color="auto"/>
            <w:right w:val="none" w:sz="0" w:space="0" w:color="auto"/>
          </w:divBdr>
        </w:div>
        <w:div w:id="96482589">
          <w:marLeft w:val="480"/>
          <w:marRight w:val="0"/>
          <w:marTop w:val="0"/>
          <w:marBottom w:val="0"/>
          <w:divBdr>
            <w:top w:val="none" w:sz="0" w:space="0" w:color="auto"/>
            <w:left w:val="none" w:sz="0" w:space="0" w:color="auto"/>
            <w:bottom w:val="none" w:sz="0" w:space="0" w:color="auto"/>
            <w:right w:val="none" w:sz="0" w:space="0" w:color="auto"/>
          </w:divBdr>
        </w:div>
        <w:div w:id="951790124">
          <w:marLeft w:val="480"/>
          <w:marRight w:val="0"/>
          <w:marTop w:val="0"/>
          <w:marBottom w:val="0"/>
          <w:divBdr>
            <w:top w:val="none" w:sz="0" w:space="0" w:color="auto"/>
            <w:left w:val="none" w:sz="0" w:space="0" w:color="auto"/>
            <w:bottom w:val="none" w:sz="0" w:space="0" w:color="auto"/>
            <w:right w:val="none" w:sz="0" w:space="0" w:color="auto"/>
          </w:divBdr>
        </w:div>
        <w:div w:id="2120372791">
          <w:marLeft w:val="480"/>
          <w:marRight w:val="0"/>
          <w:marTop w:val="0"/>
          <w:marBottom w:val="0"/>
          <w:divBdr>
            <w:top w:val="none" w:sz="0" w:space="0" w:color="auto"/>
            <w:left w:val="none" w:sz="0" w:space="0" w:color="auto"/>
            <w:bottom w:val="none" w:sz="0" w:space="0" w:color="auto"/>
            <w:right w:val="none" w:sz="0" w:space="0" w:color="auto"/>
          </w:divBdr>
        </w:div>
        <w:div w:id="736559743">
          <w:marLeft w:val="480"/>
          <w:marRight w:val="0"/>
          <w:marTop w:val="0"/>
          <w:marBottom w:val="0"/>
          <w:divBdr>
            <w:top w:val="none" w:sz="0" w:space="0" w:color="auto"/>
            <w:left w:val="none" w:sz="0" w:space="0" w:color="auto"/>
            <w:bottom w:val="none" w:sz="0" w:space="0" w:color="auto"/>
            <w:right w:val="none" w:sz="0" w:space="0" w:color="auto"/>
          </w:divBdr>
        </w:div>
        <w:div w:id="1218586300">
          <w:marLeft w:val="480"/>
          <w:marRight w:val="0"/>
          <w:marTop w:val="0"/>
          <w:marBottom w:val="0"/>
          <w:divBdr>
            <w:top w:val="none" w:sz="0" w:space="0" w:color="auto"/>
            <w:left w:val="none" w:sz="0" w:space="0" w:color="auto"/>
            <w:bottom w:val="none" w:sz="0" w:space="0" w:color="auto"/>
            <w:right w:val="none" w:sz="0" w:space="0" w:color="auto"/>
          </w:divBdr>
        </w:div>
        <w:div w:id="199244804">
          <w:marLeft w:val="480"/>
          <w:marRight w:val="0"/>
          <w:marTop w:val="0"/>
          <w:marBottom w:val="0"/>
          <w:divBdr>
            <w:top w:val="none" w:sz="0" w:space="0" w:color="auto"/>
            <w:left w:val="none" w:sz="0" w:space="0" w:color="auto"/>
            <w:bottom w:val="none" w:sz="0" w:space="0" w:color="auto"/>
            <w:right w:val="none" w:sz="0" w:space="0" w:color="auto"/>
          </w:divBdr>
        </w:div>
        <w:div w:id="27806664">
          <w:marLeft w:val="480"/>
          <w:marRight w:val="0"/>
          <w:marTop w:val="0"/>
          <w:marBottom w:val="0"/>
          <w:divBdr>
            <w:top w:val="none" w:sz="0" w:space="0" w:color="auto"/>
            <w:left w:val="none" w:sz="0" w:space="0" w:color="auto"/>
            <w:bottom w:val="none" w:sz="0" w:space="0" w:color="auto"/>
            <w:right w:val="none" w:sz="0" w:space="0" w:color="auto"/>
          </w:divBdr>
        </w:div>
        <w:div w:id="1437796928">
          <w:marLeft w:val="480"/>
          <w:marRight w:val="0"/>
          <w:marTop w:val="0"/>
          <w:marBottom w:val="0"/>
          <w:divBdr>
            <w:top w:val="none" w:sz="0" w:space="0" w:color="auto"/>
            <w:left w:val="none" w:sz="0" w:space="0" w:color="auto"/>
            <w:bottom w:val="none" w:sz="0" w:space="0" w:color="auto"/>
            <w:right w:val="none" w:sz="0" w:space="0" w:color="auto"/>
          </w:divBdr>
        </w:div>
        <w:div w:id="1419447560">
          <w:marLeft w:val="480"/>
          <w:marRight w:val="0"/>
          <w:marTop w:val="0"/>
          <w:marBottom w:val="0"/>
          <w:divBdr>
            <w:top w:val="none" w:sz="0" w:space="0" w:color="auto"/>
            <w:left w:val="none" w:sz="0" w:space="0" w:color="auto"/>
            <w:bottom w:val="none" w:sz="0" w:space="0" w:color="auto"/>
            <w:right w:val="none" w:sz="0" w:space="0" w:color="auto"/>
          </w:divBdr>
        </w:div>
        <w:div w:id="59133310">
          <w:marLeft w:val="480"/>
          <w:marRight w:val="0"/>
          <w:marTop w:val="0"/>
          <w:marBottom w:val="0"/>
          <w:divBdr>
            <w:top w:val="none" w:sz="0" w:space="0" w:color="auto"/>
            <w:left w:val="none" w:sz="0" w:space="0" w:color="auto"/>
            <w:bottom w:val="none" w:sz="0" w:space="0" w:color="auto"/>
            <w:right w:val="none" w:sz="0" w:space="0" w:color="auto"/>
          </w:divBdr>
        </w:div>
        <w:div w:id="124354282">
          <w:marLeft w:val="480"/>
          <w:marRight w:val="0"/>
          <w:marTop w:val="0"/>
          <w:marBottom w:val="0"/>
          <w:divBdr>
            <w:top w:val="none" w:sz="0" w:space="0" w:color="auto"/>
            <w:left w:val="none" w:sz="0" w:space="0" w:color="auto"/>
            <w:bottom w:val="none" w:sz="0" w:space="0" w:color="auto"/>
            <w:right w:val="none" w:sz="0" w:space="0" w:color="auto"/>
          </w:divBdr>
        </w:div>
        <w:div w:id="177889034">
          <w:marLeft w:val="480"/>
          <w:marRight w:val="0"/>
          <w:marTop w:val="0"/>
          <w:marBottom w:val="0"/>
          <w:divBdr>
            <w:top w:val="none" w:sz="0" w:space="0" w:color="auto"/>
            <w:left w:val="none" w:sz="0" w:space="0" w:color="auto"/>
            <w:bottom w:val="none" w:sz="0" w:space="0" w:color="auto"/>
            <w:right w:val="none" w:sz="0" w:space="0" w:color="auto"/>
          </w:divBdr>
        </w:div>
        <w:div w:id="531960735">
          <w:marLeft w:val="480"/>
          <w:marRight w:val="0"/>
          <w:marTop w:val="0"/>
          <w:marBottom w:val="0"/>
          <w:divBdr>
            <w:top w:val="none" w:sz="0" w:space="0" w:color="auto"/>
            <w:left w:val="none" w:sz="0" w:space="0" w:color="auto"/>
            <w:bottom w:val="none" w:sz="0" w:space="0" w:color="auto"/>
            <w:right w:val="none" w:sz="0" w:space="0" w:color="auto"/>
          </w:divBdr>
        </w:div>
        <w:div w:id="918906848">
          <w:marLeft w:val="480"/>
          <w:marRight w:val="0"/>
          <w:marTop w:val="0"/>
          <w:marBottom w:val="0"/>
          <w:divBdr>
            <w:top w:val="none" w:sz="0" w:space="0" w:color="auto"/>
            <w:left w:val="none" w:sz="0" w:space="0" w:color="auto"/>
            <w:bottom w:val="none" w:sz="0" w:space="0" w:color="auto"/>
            <w:right w:val="none" w:sz="0" w:space="0" w:color="auto"/>
          </w:divBdr>
        </w:div>
        <w:div w:id="789668841">
          <w:marLeft w:val="480"/>
          <w:marRight w:val="0"/>
          <w:marTop w:val="0"/>
          <w:marBottom w:val="0"/>
          <w:divBdr>
            <w:top w:val="none" w:sz="0" w:space="0" w:color="auto"/>
            <w:left w:val="none" w:sz="0" w:space="0" w:color="auto"/>
            <w:bottom w:val="none" w:sz="0" w:space="0" w:color="auto"/>
            <w:right w:val="none" w:sz="0" w:space="0" w:color="auto"/>
          </w:divBdr>
        </w:div>
      </w:divsChild>
    </w:div>
    <w:div w:id="36316372">
      <w:bodyDiv w:val="1"/>
      <w:marLeft w:val="0"/>
      <w:marRight w:val="0"/>
      <w:marTop w:val="0"/>
      <w:marBottom w:val="0"/>
      <w:divBdr>
        <w:top w:val="none" w:sz="0" w:space="0" w:color="auto"/>
        <w:left w:val="none" w:sz="0" w:space="0" w:color="auto"/>
        <w:bottom w:val="none" w:sz="0" w:space="0" w:color="auto"/>
        <w:right w:val="none" w:sz="0" w:space="0" w:color="auto"/>
      </w:divBdr>
    </w:div>
    <w:div w:id="37511903">
      <w:bodyDiv w:val="1"/>
      <w:marLeft w:val="0"/>
      <w:marRight w:val="0"/>
      <w:marTop w:val="0"/>
      <w:marBottom w:val="0"/>
      <w:divBdr>
        <w:top w:val="none" w:sz="0" w:space="0" w:color="auto"/>
        <w:left w:val="none" w:sz="0" w:space="0" w:color="auto"/>
        <w:bottom w:val="none" w:sz="0" w:space="0" w:color="auto"/>
        <w:right w:val="none" w:sz="0" w:space="0" w:color="auto"/>
      </w:divBdr>
      <w:divsChild>
        <w:div w:id="448470724">
          <w:marLeft w:val="480"/>
          <w:marRight w:val="0"/>
          <w:marTop w:val="0"/>
          <w:marBottom w:val="0"/>
          <w:divBdr>
            <w:top w:val="none" w:sz="0" w:space="0" w:color="auto"/>
            <w:left w:val="none" w:sz="0" w:space="0" w:color="auto"/>
            <w:bottom w:val="none" w:sz="0" w:space="0" w:color="auto"/>
            <w:right w:val="none" w:sz="0" w:space="0" w:color="auto"/>
          </w:divBdr>
        </w:div>
        <w:div w:id="1418869512">
          <w:marLeft w:val="480"/>
          <w:marRight w:val="0"/>
          <w:marTop w:val="0"/>
          <w:marBottom w:val="0"/>
          <w:divBdr>
            <w:top w:val="none" w:sz="0" w:space="0" w:color="auto"/>
            <w:left w:val="none" w:sz="0" w:space="0" w:color="auto"/>
            <w:bottom w:val="none" w:sz="0" w:space="0" w:color="auto"/>
            <w:right w:val="none" w:sz="0" w:space="0" w:color="auto"/>
          </w:divBdr>
        </w:div>
        <w:div w:id="1047142523">
          <w:marLeft w:val="480"/>
          <w:marRight w:val="0"/>
          <w:marTop w:val="0"/>
          <w:marBottom w:val="0"/>
          <w:divBdr>
            <w:top w:val="none" w:sz="0" w:space="0" w:color="auto"/>
            <w:left w:val="none" w:sz="0" w:space="0" w:color="auto"/>
            <w:bottom w:val="none" w:sz="0" w:space="0" w:color="auto"/>
            <w:right w:val="none" w:sz="0" w:space="0" w:color="auto"/>
          </w:divBdr>
        </w:div>
        <w:div w:id="629632693">
          <w:marLeft w:val="480"/>
          <w:marRight w:val="0"/>
          <w:marTop w:val="0"/>
          <w:marBottom w:val="0"/>
          <w:divBdr>
            <w:top w:val="none" w:sz="0" w:space="0" w:color="auto"/>
            <w:left w:val="none" w:sz="0" w:space="0" w:color="auto"/>
            <w:bottom w:val="none" w:sz="0" w:space="0" w:color="auto"/>
            <w:right w:val="none" w:sz="0" w:space="0" w:color="auto"/>
          </w:divBdr>
        </w:div>
        <w:div w:id="1367410197">
          <w:marLeft w:val="480"/>
          <w:marRight w:val="0"/>
          <w:marTop w:val="0"/>
          <w:marBottom w:val="0"/>
          <w:divBdr>
            <w:top w:val="none" w:sz="0" w:space="0" w:color="auto"/>
            <w:left w:val="none" w:sz="0" w:space="0" w:color="auto"/>
            <w:bottom w:val="none" w:sz="0" w:space="0" w:color="auto"/>
            <w:right w:val="none" w:sz="0" w:space="0" w:color="auto"/>
          </w:divBdr>
        </w:div>
        <w:div w:id="1424959914">
          <w:marLeft w:val="480"/>
          <w:marRight w:val="0"/>
          <w:marTop w:val="0"/>
          <w:marBottom w:val="0"/>
          <w:divBdr>
            <w:top w:val="none" w:sz="0" w:space="0" w:color="auto"/>
            <w:left w:val="none" w:sz="0" w:space="0" w:color="auto"/>
            <w:bottom w:val="none" w:sz="0" w:space="0" w:color="auto"/>
            <w:right w:val="none" w:sz="0" w:space="0" w:color="auto"/>
          </w:divBdr>
        </w:div>
        <w:div w:id="1833138674">
          <w:marLeft w:val="480"/>
          <w:marRight w:val="0"/>
          <w:marTop w:val="0"/>
          <w:marBottom w:val="0"/>
          <w:divBdr>
            <w:top w:val="none" w:sz="0" w:space="0" w:color="auto"/>
            <w:left w:val="none" w:sz="0" w:space="0" w:color="auto"/>
            <w:bottom w:val="none" w:sz="0" w:space="0" w:color="auto"/>
            <w:right w:val="none" w:sz="0" w:space="0" w:color="auto"/>
          </w:divBdr>
        </w:div>
        <w:div w:id="1540821376">
          <w:marLeft w:val="480"/>
          <w:marRight w:val="0"/>
          <w:marTop w:val="0"/>
          <w:marBottom w:val="0"/>
          <w:divBdr>
            <w:top w:val="none" w:sz="0" w:space="0" w:color="auto"/>
            <w:left w:val="none" w:sz="0" w:space="0" w:color="auto"/>
            <w:bottom w:val="none" w:sz="0" w:space="0" w:color="auto"/>
            <w:right w:val="none" w:sz="0" w:space="0" w:color="auto"/>
          </w:divBdr>
        </w:div>
        <w:div w:id="1909457934">
          <w:marLeft w:val="480"/>
          <w:marRight w:val="0"/>
          <w:marTop w:val="0"/>
          <w:marBottom w:val="0"/>
          <w:divBdr>
            <w:top w:val="none" w:sz="0" w:space="0" w:color="auto"/>
            <w:left w:val="none" w:sz="0" w:space="0" w:color="auto"/>
            <w:bottom w:val="none" w:sz="0" w:space="0" w:color="auto"/>
            <w:right w:val="none" w:sz="0" w:space="0" w:color="auto"/>
          </w:divBdr>
        </w:div>
        <w:div w:id="152643197">
          <w:marLeft w:val="480"/>
          <w:marRight w:val="0"/>
          <w:marTop w:val="0"/>
          <w:marBottom w:val="0"/>
          <w:divBdr>
            <w:top w:val="none" w:sz="0" w:space="0" w:color="auto"/>
            <w:left w:val="none" w:sz="0" w:space="0" w:color="auto"/>
            <w:bottom w:val="none" w:sz="0" w:space="0" w:color="auto"/>
            <w:right w:val="none" w:sz="0" w:space="0" w:color="auto"/>
          </w:divBdr>
        </w:div>
        <w:div w:id="477066464">
          <w:marLeft w:val="480"/>
          <w:marRight w:val="0"/>
          <w:marTop w:val="0"/>
          <w:marBottom w:val="0"/>
          <w:divBdr>
            <w:top w:val="none" w:sz="0" w:space="0" w:color="auto"/>
            <w:left w:val="none" w:sz="0" w:space="0" w:color="auto"/>
            <w:bottom w:val="none" w:sz="0" w:space="0" w:color="auto"/>
            <w:right w:val="none" w:sz="0" w:space="0" w:color="auto"/>
          </w:divBdr>
        </w:div>
        <w:div w:id="1681201797">
          <w:marLeft w:val="480"/>
          <w:marRight w:val="0"/>
          <w:marTop w:val="0"/>
          <w:marBottom w:val="0"/>
          <w:divBdr>
            <w:top w:val="none" w:sz="0" w:space="0" w:color="auto"/>
            <w:left w:val="none" w:sz="0" w:space="0" w:color="auto"/>
            <w:bottom w:val="none" w:sz="0" w:space="0" w:color="auto"/>
            <w:right w:val="none" w:sz="0" w:space="0" w:color="auto"/>
          </w:divBdr>
        </w:div>
        <w:div w:id="1943413139">
          <w:marLeft w:val="480"/>
          <w:marRight w:val="0"/>
          <w:marTop w:val="0"/>
          <w:marBottom w:val="0"/>
          <w:divBdr>
            <w:top w:val="none" w:sz="0" w:space="0" w:color="auto"/>
            <w:left w:val="none" w:sz="0" w:space="0" w:color="auto"/>
            <w:bottom w:val="none" w:sz="0" w:space="0" w:color="auto"/>
            <w:right w:val="none" w:sz="0" w:space="0" w:color="auto"/>
          </w:divBdr>
        </w:div>
        <w:div w:id="300548509">
          <w:marLeft w:val="480"/>
          <w:marRight w:val="0"/>
          <w:marTop w:val="0"/>
          <w:marBottom w:val="0"/>
          <w:divBdr>
            <w:top w:val="none" w:sz="0" w:space="0" w:color="auto"/>
            <w:left w:val="none" w:sz="0" w:space="0" w:color="auto"/>
            <w:bottom w:val="none" w:sz="0" w:space="0" w:color="auto"/>
            <w:right w:val="none" w:sz="0" w:space="0" w:color="auto"/>
          </w:divBdr>
        </w:div>
        <w:div w:id="1545217824">
          <w:marLeft w:val="480"/>
          <w:marRight w:val="0"/>
          <w:marTop w:val="0"/>
          <w:marBottom w:val="0"/>
          <w:divBdr>
            <w:top w:val="none" w:sz="0" w:space="0" w:color="auto"/>
            <w:left w:val="none" w:sz="0" w:space="0" w:color="auto"/>
            <w:bottom w:val="none" w:sz="0" w:space="0" w:color="auto"/>
            <w:right w:val="none" w:sz="0" w:space="0" w:color="auto"/>
          </w:divBdr>
        </w:div>
        <w:div w:id="128675140">
          <w:marLeft w:val="480"/>
          <w:marRight w:val="0"/>
          <w:marTop w:val="0"/>
          <w:marBottom w:val="0"/>
          <w:divBdr>
            <w:top w:val="none" w:sz="0" w:space="0" w:color="auto"/>
            <w:left w:val="none" w:sz="0" w:space="0" w:color="auto"/>
            <w:bottom w:val="none" w:sz="0" w:space="0" w:color="auto"/>
            <w:right w:val="none" w:sz="0" w:space="0" w:color="auto"/>
          </w:divBdr>
        </w:div>
        <w:div w:id="1837719684">
          <w:marLeft w:val="480"/>
          <w:marRight w:val="0"/>
          <w:marTop w:val="0"/>
          <w:marBottom w:val="0"/>
          <w:divBdr>
            <w:top w:val="none" w:sz="0" w:space="0" w:color="auto"/>
            <w:left w:val="none" w:sz="0" w:space="0" w:color="auto"/>
            <w:bottom w:val="none" w:sz="0" w:space="0" w:color="auto"/>
            <w:right w:val="none" w:sz="0" w:space="0" w:color="auto"/>
          </w:divBdr>
        </w:div>
        <w:div w:id="1156268287">
          <w:marLeft w:val="480"/>
          <w:marRight w:val="0"/>
          <w:marTop w:val="0"/>
          <w:marBottom w:val="0"/>
          <w:divBdr>
            <w:top w:val="none" w:sz="0" w:space="0" w:color="auto"/>
            <w:left w:val="none" w:sz="0" w:space="0" w:color="auto"/>
            <w:bottom w:val="none" w:sz="0" w:space="0" w:color="auto"/>
            <w:right w:val="none" w:sz="0" w:space="0" w:color="auto"/>
          </w:divBdr>
        </w:div>
        <w:div w:id="129329109">
          <w:marLeft w:val="480"/>
          <w:marRight w:val="0"/>
          <w:marTop w:val="0"/>
          <w:marBottom w:val="0"/>
          <w:divBdr>
            <w:top w:val="none" w:sz="0" w:space="0" w:color="auto"/>
            <w:left w:val="none" w:sz="0" w:space="0" w:color="auto"/>
            <w:bottom w:val="none" w:sz="0" w:space="0" w:color="auto"/>
            <w:right w:val="none" w:sz="0" w:space="0" w:color="auto"/>
          </w:divBdr>
        </w:div>
        <w:div w:id="2063795831">
          <w:marLeft w:val="480"/>
          <w:marRight w:val="0"/>
          <w:marTop w:val="0"/>
          <w:marBottom w:val="0"/>
          <w:divBdr>
            <w:top w:val="none" w:sz="0" w:space="0" w:color="auto"/>
            <w:left w:val="none" w:sz="0" w:space="0" w:color="auto"/>
            <w:bottom w:val="none" w:sz="0" w:space="0" w:color="auto"/>
            <w:right w:val="none" w:sz="0" w:space="0" w:color="auto"/>
          </w:divBdr>
        </w:div>
        <w:div w:id="152453254">
          <w:marLeft w:val="480"/>
          <w:marRight w:val="0"/>
          <w:marTop w:val="0"/>
          <w:marBottom w:val="0"/>
          <w:divBdr>
            <w:top w:val="none" w:sz="0" w:space="0" w:color="auto"/>
            <w:left w:val="none" w:sz="0" w:space="0" w:color="auto"/>
            <w:bottom w:val="none" w:sz="0" w:space="0" w:color="auto"/>
            <w:right w:val="none" w:sz="0" w:space="0" w:color="auto"/>
          </w:divBdr>
        </w:div>
        <w:div w:id="11496176">
          <w:marLeft w:val="480"/>
          <w:marRight w:val="0"/>
          <w:marTop w:val="0"/>
          <w:marBottom w:val="0"/>
          <w:divBdr>
            <w:top w:val="none" w:sz="0" w:space="0" w:color="auto"/>
            <w:left w:val="none" w:sz="0" w:space="0" w:color="auto"/>
            <w:bottom w:val="none" w:sz="0" w:space="0" w:color="auto"/>
            <w:right w:val="none" w:sz="0" w:space="0" w:color="auto"/>
          </w:divBdr>
        </w:div>
        <w:div w:id="364867571">
          <w:marLeft w:val="480"/>
          <w:marRight w:val="0"/>
          <w:marTop w:val="0"/>
          <w:marBottom w:val="0"/>
          <w:divBdr>
            <w:top w:val="none" w:sz="0" w:space="0" w:color="auto"/>
            <w:left w:val="none" w:sz="0" w:space="0" w:color="auto"/>
            <w:bottom w:val="none" w:sz="0" w:space="0" w:color="auto"/>
            <w:right w:val="none" w:sz="0" w:space="0" w:color="auto"/>
          </w:divBdr>
        </w:div>
        <w:div w:id="1804351957">
          <w:marLeft w:val="480"/>
          <w:marRight w:val="0"/>
          <w:marTop w:val="0"/>
          <w:marBottom w:val="0"/>
          <w:divBdr>
            <w:top w:val="none" w:sz="0" w:space="0" w:color="auto"/>
            <w:left w:val="none" w:sz="0" w:space="0" w:color="auto"/>
            <w:bottom w:val="none" w:sz="0" w:space="0" w:color="auto"/>
            <w:right w:val="none" w:sz="0" w:space="0" w:color="auto"/>
          </w:divBdr>
        </w:div>
        <w:div w:id="668873288">
          <w:marLeft w:val="480"/>
          <w:marRight w:val="0"/>
          <w:marTop w:val="0"/>
          <w:marBottom w:val="0"/>
          <w:divBdr>
            <w:top w:val="none" w:sz="0" w:space="0" w:color="auto"/>
            <w:left w:val="none" w:sz="0" w:space="0" w:color="auto"/>
            <w:bottom w:val="none" w:sz="0" w:space="0" w:color="auto"/>
            <w:right w:val="none" w:sz="0" w:space="0" w:color="auto"/>
          </w:divBdr>
        </w:div>
        <w:div w:id="330110532">
          <w:marLeft w:val="480"/>
          <w:marRight w:val="0"/>
          <w:marTop w:val="0"/>
          <w:marBottom w:val="0"/>
          <w:divBdr>
            <w:top w:val="none" w:sz="0" w:space="0" w:color="auto"/>
            <w:left w:val="none" w:sz="0" w:space="0" w:color="auto"/>
            <w:bottom w:val="none" w:sz="0" w:space="0" w:color="auto"/>
            <w:right w:val="none" w:sz="0" w:space="0" w:color="auto"/>
          </w:divBdr>
        </w:div>
        <w:div w:id="949775806">
          <w:marLeft w:val="480"/>
          <w:marRight w:val="0"/>
          <w:marTop w:val="0"/>
          <w:marBottom w:val="0"/>
          <w:divBdr>
            <w:top w:val="none" w:sz="0" w:space="0" w:color="auto"/>
            <w:left w:val="none" w:sz="0" w:space="0" w:color="auto"/>
            <w:bottom w:val="none" w:sz="0" w:space="0" w:color="auto"/>
            <w:right w:val="none" w:sz="0" w:space="0" w:color="auto"/>
          </w:divBdr>
        </w:div>
        <w:div w:id="1293943750">
          <w:marLeft w:val="480"/>
          <w:marRight w:val="0"/>
          <w:marTop w:val="0"/>
          <w:marBottom w:val="0"/>
          <w:divBdr>
            <w:top w:val="none" w:sz="0" w:space="0" w:color="auto"/>
            <w:left w:val="none" w:sz="0" w:space="0" w:color="auto"/>
            <w:bottom w:val="none" w:sz="0" w:space="0" w:color="auto"/>
            <w:right w:val="none" w:sz="0" w:space="0" w:color="auto"/>
          </w:divBdr>
        </w:div>
        <w:div w:id="1542935890">
          <w:marLeft w:val="480"/>
          <w:marRight w:val="0"/>
          <w:marTop w:val="0"/>
          <w:marBottom w:val="0"/>
          <w:divBdr>
            <w:top w:val="none" w:sz="0" w:space="0" w:color="auto"/>
            <w:left w:val="none" w:sz="0" w:space="0" w:color="auto"/>
            <w:bottom w:val="none" w:sz="0" w:space="0" w:color="auto"/>
            <w:right w:val="none" w:sz="0" w:space="0" w:color="auto"/>
          </w:divBdr>
        </w:div>
        <w:div w:id="1379209488">
          <w:marLeft w:val="480"/>
          <w:marRight w:val="0"/>
          <w:marTop w:val="0"/>
          <w:marBottom w:val="0"/>
          <w:divBdr>
            <w:top w:val="none" w:sz="0" w:space="0" w:color="auto"/>
            <w:left w:val="none" w:sz="0" w:space="0" w:color="auto"/>
            <w:bottom w:val="none" w:sz="0" w:space="0" w:color="auto"/>
            <w:right w:val="none" w:sz="0" w:space="0" w:color="auto"/>
          </w:divBdr>
        </w:div>
        <w:div w:id="829368402">
          <w:marLeft w:val="480"/>
          <w:marRight w:val="0"/>
          <w:marTop w:val="0"/>
          <w:marBottom w:val="0"/>
          <w:divBdr>
            <w:top w:val="none" w:sz="0" w:space="0" w:color="auto"/>
            <w:left w:val="none" w:sz="0" w:space="0" w:color="auto"/>
            <w:bottom w:val="none" w:sz="0" w:space="0" w:color="auto"/>
            <w:right w:val="none" w:sz="0" w:space="0" w:color="auto"/>
          </w:divBdr>
        </w:div>
        <w:div w:id="1878007430">
          <w:marLeft w:val="480"/>
          <w:marRight w:val="0"/>
          <w:marTop w:val="0"/>
          <w:marBottom w:val="0"/>
          <w:divBdr>
            <w:top w:val="none" w:sz="0" w:space="0" w:color="auto"/>
            <w:left w:val="none" w:sz="0" w:space="0" w:color="auto"/>
            <w:bottom w:val="none" w:sz="0" w:space="0" w:color="auto"/>
            <w:right w:val="none" w:sz="0" w:space="0" w:color="auto"/>
          </w:divBdr>
        </w:div>
        <w:div w:id="8257680">
          <w:marLeft w:val="480"/>
          <w:marRight w:val="0"/>
          <w:marTop w:val="0"/>
          <w:marBottom w:val="0"/>
          <w:divBdr>
            <w:top w:val="none" w:sz="0" w:space="0" w:color="auto"/>
            <w:left w:val="none" w:sz="0" w:space="0" w:color="auto"/>
            <w:bottom w:val="none" w:sz="0" w:space="0" w:color="auto"/>
            <w:right w:val="none" w:sz="0" w:space="0" w:color="auto"/>
          </w:divBdr>
        </w:div>
        <w:div w:id="428552774">
          <w:marLeft w:val="480"/>
          <w:marRight w:val="0"/>
          <w:marTop w:val="0"/>
          <w:marBottom w:val="0"/>
          <w:divBdr>
            <w:top w:val="none" w:sz="0" w:space="0" w:color="auto"/>
            <w:left w:val="none" w:sz="0" w:space="0" w:color="auto"/>
            <w:bottom w:val="none" w:sz="0" w:space="0" w:color="auto"/>
            <w:right w:val="none" w:sz="0" w:space="0" w:color="auto"/>
          </w:divBdr>
        </w:div>
        <w:div w:id="800197825">
          <w:marLeft w:val="480"/>
          <w:marRight w:val="0"/>
          <w:marTop w:val="0"/>
          <w:marBottom w:val="0"/>
          <w:divBdr>
            <w:top w:val="none" w:sz="0" w:space="0" w:color="auto"/>
            <w:left w:val="none" w:sz="0" w:space="0" w:color="auto"/>
            <w:bottom w:val="none" w:sz="0" w:space="0" w:color="auto"/>
            <w:right w:val="none" w:sz="0" w:space="0" w:color="auto"/>
          </w:divBdr>
        </w:div>
        <w:div w:id="1252160758">
          <w:marLeft w:val="480"/>
          <w:marRight w:val="0"/>
          <w:marTop w:val="0"/>
          <w:marBottom w:val="0"/>
          <w:divBdr>
            <w:top w:val="none" w:sz="0" w:space="0" w:color="auto"/>
            <w:left w:val="none" w:sz="0" w:space="0" w:color="auto"/>
            <w:bottom w:val="none" w:sz="0" w:space="0" w:color="auto"/>
            <w:right w:val="none" w:sz="0" w:space="0" w:color="auto"/>
          </w:divBdr>
        </w:div>
        <w:div w:id="858853851">
          <w:marLeft w:val="480"/>
          <w:marRight w:val="0"/>
          <w:marTop w:val="0"/>
          <w:marBottom w:val="0"/>
          <w:divBdr>
            <w:top w:val="none" w:sz="0" w:space="0" w:color="auto"/>
            <w:left w:val="none" w:sz="0" w:space="0" w:color="auto"/>
            <w:bottom w:val="none" w:sz="0" w:space="0" w:color="auto"/>
            <w:right w:val="none" w:sz="0" w:space="0" w:color="auto"/>
          </w:divBdr>
        </w:div>
        <w:div w:id="175967651">
          <w:marLeft w:val="480"/>
          <w:marRight w:val="0"/>
          <w:marTop w:val="0"/>
          <w:marBottom w:val="0"/>
          <w:divBdr>
            <w:top w:val="none" w:sz="0" w:space="0" w:color="auto"/>
            <w:left w:val="none" w:sz="0" w:space="0" w:color="auto"/>
            <w:bottom w:val="none" w:sz="0" w:space="0" w:color="auto"/>
            <w:right w:val="none" w:sz="0" w:space="0" w:color="auto"/>
          </w:divBdr>
        </w:div>
        <w:div w:id="524174906">
          <w:marLeft w:val="480"/>
          <w:marRight w:val="0"/>
          <w:marTop w:val="0"/>
          <w:marBottom w:val="0"/>
          <w:divBdr>
            <w:top w:val="none" w:sz="0" w:space="0" w:color="auto"/>
            <w:left w:val="none" w:sz="0" w:space="0" w:color="auto"/>
            <w:bottom w:val="none" w:sz="0" w:space="0" w:color="auto"/>
            <w:right w:val="none" w:sz="0" w:space="0" w:color="auto"/>
          </w:divBdr>
        </w:div>
        <w:div w:id="700253523">
          <w:marLeft w:val="480"/>
          <w:marRight w:val="0"/>
          <w:marTop w:val="0"/>
          <w:marBottom w:val="0"/>
          <w:divBdr>
            <w:top w:val="none" w:sz="0" w:space="0" w:color="auto"/>
            <w:left w:val="none" w:sz="0" w:space="0" w:color="auto"/>
            <w:bottom w:val="none" w:sz="0" w:space="0" w:color="auto"/>
            <w:right w:val="none" w:sz="0" w:space="0" w:color="auto"/>
          </w:divBdr>
        </w:div>
        <w:div w:id="1408573413">
          <w:marLeft w:val="480"/>
          <w:marRight w:val="0"/>
          <w:marTop w:val="0"/>
          <w:marBottom w:val="0"/>
          <w:divBdr>
            <w:top w:val="none" w:sz="0" w:space="0" w:color="auto"/>
            <w:left w:val="none" w:sz="0" w:space="0" w:color="auto"/>
            <w:bottom w:val="none" w:sz="0" w:space="0" w:color="auto"/>
            <w:right w:val="none" w:sz="0" w:space="0" w:color="auto"/>
          </w:divBdr>
        </w:div>
        <w:div w:id="674500316">
          <w:marLeft w:val="480"/>
          <w:marRight w:val="0"/>
          <w:marTop w:val="0"/>
          <w:marBottom w:val="0"/>
          <w:divBdr>
            <w:top w:val="none" w:sz="0" w:space="0" w:color="auto"/>
            <w:left w:val="none" w:sz="0" w:space="0" w:color="auto"/>
            <w:bottom w:val="none" w:sz="0" w:space="0" w:color="auto"/>
            <w:right w:val="none" w:sz="0" w:space="0" w:color="auto"/>
          </w:divBdr>
        </w:div>
        <w:div w:id="365911680">
          <w:marLeft w:val="480"/>
          <w:marRight w:val="0"/>
          <w:marTop w:val="0"/>
          <w:marBottom w:val="0"/>
          <w:divBdr>
            <w:top w:val="none" w:sz="0" w:space="0" w:color="auto"/>
            <w:left w:val="none" w:sz="0" w:space="0" w:color="auto"/>
            <w:bottom w:val="none" w:sz="0" w:space="0" w:color="auto"/>
            <w:right w:val="none" w:sz="0" w:space="0" w:color="auto"/>
          </w:divBdr>
        </w:div>
        <w:div w:id="1810246675">
          <w:marLeft w:val="480"/>
          <w:marRight w:val="0"/>
          <w:marTop w:val="0"/>
          <w:marBottom w:val="0"/>
          <w:divBdr>
            <w:top w:val="none" w:sz="0" w:space="0" w:color="auto"/>
            <w:left w:val="none" w:sz="0" w:space="0" w:color="auto"/>
            <w:bottom w:val="none" w:sz="0" w:space="0" w:color="auto"/>
            <w:right w:val="none" w:sz="0" w:space="0" w:color="auto"/>
          </w:divBdr>
        </w:div>
        <w:div w:id="1500392550">
          <w:marLeft w:val="480"/>
          <w:marRight w:val="0"/>
          <w:marTop w:val="0"/>
          <w:marBottom w:val="0"/>
          <w:divBdr>
            <w:top w:val="none" w:sz="0" w:space="0" w:color="auto"/>
            <w:left w:val="none" w:sz="0" w:space="0" w:color="auto"/>
            <w:bottom w:val="none" w:sz="0" w:space="0" w:color="auto"/>
            <w:right w:val="none" w:sz="0" w:space="0" w:color="auto"/>
          </w:divBdr>
        </w:div>
        <w:div w:id="1647776304">
          <w:marLeft w:val="480"/>
          <w:marRight w:val="0"/>
          <w:marTop w:val="0"/>
          <w:marBottom w:val="0"/>
          <w:divBdr>
            <w:top w:val="none" w:sz="0" w:space="0" w:color="auto"/>
            <w:left w:val="none" w:sz="0" w:space="0" w:color="auto"/>
            <w:bottom w:val="none" w:sz="0" w:space="0" w:color="auto"/>
            <w:right w:val="none" w:sz="0" w:space="0" w:color="auto"/>
          </w:divBdr>
        </w:div>
        <w:div w:id="919218586">
          <w:marLeft w:val="480"/>
          <w:marRight w:val="0"/>
          <w:marTop w:val="0"/>
          <w:marBottom w:val="0"/>
          <w:divBdr>
            <w:top w:val="none" w:sz="0" w:space="0" w:color="auto"/>
            <w:left w:val="none" w:sz="0" w:space="0" w:color="auto"/>
            <w:bottom w:val="none" w:sz="0" w:space="0" w:color="auto"/>
            <w:right w:val="none" w:sz="0" w:space="0" w:color="auto"/>
          </w:divBdr>
        </w:div>
        <w:div w:id="253587337">
          <w:marLeft w:val="480"/>
          <w:marRight w:val="0"/>
          <w:marTop w:val="0"/>
          <w:marBottom w:val="0"/>
          <w:divBdr>
            <w:top w:val="none" w:sz="0" w:space="0" w:color="auto"/>
            <w:left w:val="none" w:sz="0" w:space="0" w:color="auto"/>
            <w:bottom w:val="none" w:sz="0" w:space="0" w:color="auto"/>
            <w:right w:val="none" w:sz="0" w:space="0" w:color="auto"/>
          </w:divBdr>
        </w:div>
        <w:div w:id="2108185709">
          <w:marLeft w:val="480"/>
          <w:marRight w:val="0"/>
          <w:marTop w:val="0"/>
          <w:marBottom w:val="0"/>
          <w:divBdr>
            <w:top w:val="none" w:sz="0" w:space="0" w:color="auto"/>
            <w:left w:val="none" w:sz="0" w:space="0" w:color="auto"/>
            <w:bottom w:val="none" w:sz="0" w:space="0" w:color="auto"/>
            <w:right w:val="none" w:sz="0" w:space="0" w:color="auto"/>
          </w:divBdr>
        </w:div>
        <w:div w:id="1918829664">
          <w:marLeft w:val="480"/>
          <w:marRight w:val="0"/>
          <w:marTop w:val="0"/>
          <w:marBottom w:val="0"/>
          <w:divBdr>
            <w:top w:val="none" w:sz="0" w:space="0" w:color="auto"/>
            <w:left w:val="none" w:sz="0" w:space="0" w:color="auto"/>
            <w:bottom w:val="none" w:sz="0" w:space="0" w:color="auto"/>
            <w:right w:val="none" w:sz="0" w:space="0" w:color="auto"/>
          </w:divBdr>
        </w:div>
        <w:div w:id="1651910507">
          <w:marLeft w:val="480"/>
          <w:marRight w:val="0"/>
          <w:marTop w:val="0"/>
          <w:marBottom w:val="0"/>
          <w:divBdr>
            <w:top w:val="none" w:sz="0" w:space="0" w:color="auto"/>
            <w:left w:val="none" w:sz="0" w:space="0" w:color="auto"/>
            <w:bottom w:val="none" w:sz="0" w:space="0" w:color="auto"/>
            <w:right w:val="none" w:sz="0" w:space="0" w:color="auto"/>
          </w:divBdr>
        </w:div>
        <w:div w:id="1189836308">
          <w:marLeft w:val="480"/>
          <w:marRight w:val="0"/>
          <w:marTop w:val="0"/>
          <w:marBottom w:val="0"/>
          <w:divBdr>
            <w:top w:val="none" w:sz="0" w:space="0" w:color="auto"/>
            <w:left w:val="none" w:sz="0" w:space="0" w:color="auto"/>
            <w:bottom w:val="none" w:sz="0" w:space="0" w:color="auto"/>
            <w:right w:val="none" w:sz="0" w:space="0" w:color="auto"/>
          </w:divBdr>
        </w:div>
        <w:div w:id="201332458">
          <w:marLeft w:val="480"/>
          <w:marRight w:val="0"/>
          <w:marTop w:val="0"/>
          <w:marBottom w:val="0"/>
          <w:divBdr>
            <w:top w:val="none" w:sz="0" w:space="0" w:color="auto"/>
            <w:left w:val="none" w:sz="0" w:space="0" w:color="auto"/>
            <w:bottom w:val="none" w:sz="0" w:space="0" w:color="auto"/>
            <w:right w:val="none" w:sz="0" w:space="0" w:color="auto"/>
          </w:divBdr>
        </w:div>
        <w:div w:id="312566087">
          <w:marLeft w:val="480"/>
          <w:marRight w:val="0"/>
          <w:marTop w:val="0"/>
          <w:marBottom w:val="0"/>
          <w:divBdr>
            <w:top w:val="none" w:sz="0" w:space="0" w:color="auto"/>
            <w:left w:val="none" w:sz="0" w:space="0" w:color="auto"/>
            <w:bottom w:val="none" w:sz="0" w:space="0" w:color="auto"/>
            <w:right w:val="none" w:sz="0" w:space="0" w:color="auto"/>
          </w:divBdr>
        </w:div>
        <w:div w:id="258367080">
          <w:marLeft w:val="480"/>
          <w:marRight w:val="0"/>
          <w:marTop w:val="0"/>
          <w:marBottom w:val="0"/>
          <w:divBdr>
            <w:top w:val="none" w:sz="0" w:space="0" w:color="auto"/>
            <w:left w:val="none" w:sz="0" w:space="0" w:color="auto"/>
            <w:bottom w:val="none" w:sz="0" w:space="0" w:color="auto"/>
            <w:right w:val="none" w:sz="0" w:space="0" w:color="auto"/>
          </w:divBdr>
        </w:div>
        <w:div w:id="1667056040">
          <w:marLeft w:val="480"/>
          <w:marRight w:val="0"/>
          <w:marTop w:val="0"/>
          <w:marBottom w:val="0"/>
          <w:divBdr>
            <w:top w:val="none" w:sz="0" w:space="0" w:color="auto"/>
            <w:left w:val="none" w:sz="0" w:space="0" w:color="auto"/>
            <w:bottom w:val="none" w:sz="0" w:space="0" w:color="auto"/>
            <w:right w:val="none" w:sz="0" w:space="0" w:color="auto"/>
          </w:divBdr>
        </w:div>
        <w:div w:id="1614508033">
          <w:marLeft w:val="480"/>
          <w:marRight w:val="0"/>
          <w:marTop w:val="0"/>
          <w:marBottom w:val="0"/>
          <w:divBdr>
            <w:top w:val="none" w:sz="0" w:space="0" w:color="auto"/>
            <w:left w:val="none" w:sz="0" w:space="0" w:color="auto"/>
            <w:bottom w:val="none" w:sz="0" w:space="0" w:color="auto"/>
            <w:right w:val="none" w:sz="0" w:space="0" w:color="auto"/>
          </w:divBdr>
        </w:div>
        <w:div w:id="299654888">
          <w:marLeft w:val="480"/>
          <w:marRight w:val="0"/>
          <w:marTop w:val="0"/>
          <w:marBottom w:val="0"/>
          <w:divBdr>
            <w:top w:val="none" w:sz="0" w:space="0" w:color="auto"/>
            <w:left w:val="none" w:sz="0" w:space="0" w:color="auto"/>
            <w:bottom w:val="none" w:sz="0" w:space="0" w:color="auto"/>
            <w:right w:val="none" w:sz="0" w:space="0" w:color="auto"/>
          </w:divBdr>
        </w:div>
        <w:div w:id="558978613">
          <w:marLeft w:val="480"/>
          <w:marRight w:val="0"/>
          <w:marTop w:val="0"/>
          <w:marBottom w:val="0"/>
          <w:divBdr>
            <w:top w:val="none" w:sz="0" w:space="0" w:color="auto"/>
            <w:left w:val="none" w:sz="0" w:space="0" w:color="auto"/>
            <w:bottom w:val="none" w:sz="0" w:space="0" w:color="auto"/>
            <w:right w:val="none" w:sz="0" w:space="0" w:color="auto"/>
          </w:divBdr>
        </w:div>
        <w:div w:id="1571423333">
          <w:marLeft w:val="480"/>
          <w:marRight w:val="0"/>
          <w:marTop w:val="0"/>
          <w:marBottom w:val="0"/>
          <w:divBdr>
            <w:top w:val="none" w:sz="0" w:space="0" w:color="auto"/>
            <w:left w:val="none" w:sz="0" w:space="0" w:color="auto"/>
            <w:bottom w:val="none" w:sz="0" w:space="0" w:color="auto"/>
            <w:right w:val="none" w:sz="0" w:space="0" w:color="auto"/>
          </w:divBdr>
        </w:div>
        <w:div w:id="653723711">
          <w:marLeft w:val="480"/>
          <w:marRight w:val="0"/>
          <w:marTop w:val="0"/>
          <w:marBottom w:val="0"/>
          <w:divBdr>
            <w:top w:val="none" w:sz="0" w:space="0" w:color="auto"/>
            <w:left w:val="none" w:sz="0" w:space="0" w:color="auto"/>
            <w:bottom w:val="none" w:sz="0" w:space="0" w:color="auto"/>
            <w:right w:val="none" w:sz="0" w:space="0" w:color="auto"/>
          </w:divBdr>
        </w:div>
        <w:div w:id="1959994537">
          <w:marLeft w:val="480"/>
          <w:marRight w:val="0"/>
          <w:marTop w:val="0"/>
          <w:marBottom w:val="0"/>
          <w:divBdr>
            <w:top w:val="none" w:sz="0" w:space="0" w:color="auto"/>
            <w:left w:val="none" w:sz="0" w:space="0" w:color="auto"/>
            <w:bottom w:val="none" w:sz="0" w:space="0" w:color="auto"/>
            <w:right w:val="none" w:sz="0" w:space="0" w:color="auto"/>
          </w:divBdr>
        </w:div>
      </w:divsChild>
    </w:div>
    <w:div w:id="42951054">
      <w:bodyDiv w:val="1"/>
      <w:marLeft w:val="0"/>
      <w:marRight w:val="0"/>
      <w:marTop w:val="0"/>
      <w:marBottom w:val="0"/>
      <w:divBdr>
        <w:top w:val="none" w:sz="0" w:space="0" w:color="auto"/>
        <w:left w:val="none" w:sz="0" w:space="0" w:color="auto"/>
        <w:bottom w:val="none" w:sz="0" w:space="0" w:color="auto"/>
        <w:right w:val="none" w:sz="0" w:space="0" w:color="auto"/>
      </w:divBdr>
    </w:div>
    <w:div w:id="45882892">
      <w:bodyDiv w:val="1"/>
      <w:marLeft w:val="0"/>
      <w:marRight w:val="0"/>
      <w:marTop w:val="0"/>
      <w:marBottom w:val="0"/>
      <w:divBdr>
        <w:top w:val="none" w:sz="0" w:space="0" w:color="auto"/>
        <w:left w:val="none" w:sz="0" w:space="0" w:color="auto"/>
        <w:bottom w:val="none" w:sz="0" w:space="0" w:color="auto"/>
        <w:right w:val="none" w:sz="0" w:space="0" w:color="auto"/>
      </w:divBdr>
    </w:div>
    <w:div w:id="46074206">
      <w:bodyDiv w:val="1"/>
      <w:marLeft w:val="0"/>
      <w:marRight w:val="0"/>
      <w:marTop w:val="0"/>
      <w:marBottom w:val="0"/>
      <w:divBdr>
        <w:top w:val="none" w:sz="0" w:space="0" w:color="auto"/>
        <w:left w:val="none" w:sz="0" w:space="0" w:color="auto"/>
        <w:bottom w:val="none" w:sz="0" w:space="0" w:color="auto"/>
        <w:right w:val="none" w:sz="0" w:space="0" w:color="auto"/>
      </w:divBdr>
      <w:divsChild>
        <w:div w:id="1707607676">
          <w:marLeft w:val="640"/>
          <w:marRight w:val="0"/>
          <w:marTop w:val="0"/>
          <w:marBottom w:val="0"/>
          <w:divBdr>
            <w:top w:val="none" w:sz="0" w:space="0" w:color="auto"/>
            <w:left w:val="none" w:sz="0" w:space="0" w:color="auto"/>
            <w:bottom w:val="none" w:sz="0" w:space="0" w:color="auto"/>
            <w:right w:val="none" w:sz="0" w:space="0" w:color="auto"/>
          </w:divBdr>
        </w:div>
        <w:div w:id="1264144109">
          <w:marLeft w:val="640"/>
          <w:marRight w:val="0"/>
          <w:marTop w:val="0"/>
          <w:marBottom w:val="0"/>
          <w:divBdr>
            <w:top w:val="none" w:sz="0" w:space="0" w:color="auto"/>
            <w:left w:val="none" w:sz="0" w:space="0" w:color="auto"/>
            <w:bottom w:val="none" w:sz="0" w:space="0" w:color="auto"/>
            <w:right w:val="none" w:sz="0" w:space="0" w:color="auto"/>
          </w:divBdr>
        </w:div>
        <w:div w:id="150173808">
          <w:marLeft w:val="640"/>
          <w:marRight w:val="0"/>
          <w:marTop w:val="0"/>
          <w:marBottom w:val="0"/>
          <w:divBdr>
            <w:top w:val="none" w:sz="0" w:space="0" w:color="auto"/>
            <w:left w:val="none" w:sz="0" w:space="0" w:color="auto"/>
            <w:bottom w:val="none" w:sz="0" w:space="0" w:color="auto"/>
            <w:right w:val="none" w:sz="0" w:space="0" w:color="auto"/>
          </w:divBdr>
        </w:div>
        <w:div w:id="116948174">
          <w:marLeft w:val="640"/>
          <w:marRight w:val="0"/>
          <w:marTop w:val="0"/>
          <w:marBottom w:val="0"/>
          <w:divBdr>
            <w:top w:val="none" w:sz="0" w:space="0" w:color="auto"/>
            <w:left w:val="none" w:sz="0" w:space="0" w:color="auto"/>
            <w:bottom w:val="none" w:sz="0" w:space="0" w:color="auto"/>
            <w:right w:val="none" w:sz="0" w:space="0" w:color="auto"/>
          </w:divBdr>
        </w:div>
        <w:div w:id="704913596">
          <w:marLeft w:val="640"/>
          <w:marRight w:val="0"/>
          <w:marTop w:val="0"/>
          <w:marBottom w:val="0"/>
          <w:divBdr>
            <w:top w:val="none" w:sz="0" w:space="0" w:color="auto"/>
            <w:left w:val="none" w:sz="0" w:space="0" w:color="auto"/>
            <w:bottom w:val="none" w:sz="0" w:space="0" w:color="auto"/>
            <w:right w:val="none" w:sz="0" w:space="0" w:color="auto"/>
          </w:divBdr>
        </w:div>
        <w:div w:id="1803158339">
          <w:marLeft w:val="640"/>
          <w:marRight w:val="0"/>
          <w:marTop w:val="0"/>
          <w:marBottom w:val="0"/>
          <w:divBdr>
            <w:top w:val="none" w:sz="0" w:space="0" w:color="auto"/>
            <w:left w:val="none" w:sz="0" w:space="0" w:color="auto"/>
            <w:bottom w:val="none" w:sz="0" w:space="0" w:color="auto"/>
            <w:right w:val="none" w:sz="0" w:space="0" w:color="auto"/>
          </w:divBdr>
        </w:div>
        <w:div w:id="975379190">
          <w:marLeft w:val="640"/>
          <w:marRight w:val="0"/>
          <w:marTop w:val="0"/>
          <w:marBottom w:val="0"/>
          <w:divBdr>
            <w:top w:val="none" w:sz="0" w:space="0" w:color="auto"/>
            <w:left w:val="none" w:sz="0" w:space="0" w:color="auto"/>
            <w:bottom w:val="none" w:sz="0" w:space="0" w:color="auto"/>
            <w:right w:val="none" w:sz="0" w:space="0" w:color="auto"/>
          </w:divBdr>
        </w:div>
        <w:div w:id="1552955187">
          <w:marLeft w:val="640"/>
          <w:marRight w:val="0"/>
          <w:marTop w:val="0"/>
          <w:marBottom w:val="0"/>
          <w:divBdr>
            <w:top w:val="none" w:sz="0" w:space="0" w:color="auto"/>
            <w:left w:val="none" w:sz="0" w:space="0" w:color="auto"/>
            <w:bottom w:val="none" w:sz="0" w:space="0" w:color="auto"/>
            <w:right w:val="none" w:sz="0" w:space="0" w:color="auto"/>
          </w:divBdr>
        </w:div>
        <w:div w:id="1041245222">
          <w:marLeft w:val="640"/>
          <w:marRight w:val="0"/>
          <w:marTop w:val="0"/>
          <w:marBottom w:val="0"/>
          <w:divBdr>
            <w:top w:val="none" w:sz="0" w:space="0" w:color="auto"/>
            <w:left w:val="none" w:sz="0" w:space="0" w:color="auto"/>
            <w:bottom w:val="none" w:sz="0" w:space="0" w:color="auto"/>
            <w:right w:val="none" w:sz="0" w:space="0" w:color="auto"/>
          </w:divBdr>
        </w:div>
        <w:div w:id="1677997545">
          <w:marLeft w:val="640"/>
          <w:marRight w:val="0"/>
          <w:marTop w:val="0"/>
          <w:marBottom w:val="0"/>
          <w:divBdr>
            <w:top w:val="none" w:sz="0" w:space="0" w:color="auto"/>
            <w:left w:val="none" w:sz="0" w:space="0" w:color="auto"/>
            <w:bottom w:val="none" w:sz="0" w:space="0" w:color="auto"/>
            <w:right w:val="none" w:sz="0" w:space="0" w:color="auto"/>
          </w:divBdr>
        </w:div>
        <w:div w:id="1420757276">
          <w:marLeft w:val="640"/>
          <w:marRight w:val="0"/>
          <w:marTop w:val="0"/>
          <w:marBottom w:val="0"/>
          <w:divBdr>
            <w:top w:val="none" w:sz="0" w:space="0" w:color="auto"/>
            <w:left w:val="none" w:sz="0" w:space="0" w:color="auto"/>
            <w:bottom w:val="none" w:sz="0" w:space="0" w:color="auto"/>
            <w:right w:val="none" w:sz="0" w:space="0" w:color="auto"/>
          </w:divBdr>
        </w:div>
        <w:div w:id="2142530775">
          <w:marLeft w:val="640"/>
          <w:marRight w:val="0"/>
          <w:marTop w:val="0"/>
          <w:marBottom w:val="0"/>
          <w:divBdr>
            <w:top w:val="none" w:sz="0" w:space="0" w:color="auto"/>
            <w:left w:val="none" w:sz="0" w:space="0" w:color="auto"/>
            <w:bottom w:val="none" w:sz="0" w:space="0" w:color="auto"/>
            <w:right w:val="none" w:sz="0" w:space="0" w:color="auto"/>
          </w:divBdr>
        </w:div>
        <w:div w:id="755708790">
          <w:marLeft w:val="640"/>
          <w:marRight w:val="0"/>
          <w:marTop w:val="0"/>
          <w:marBottom w:val="0"/>
          <w:divBdr>
            <w:top w:val="none" w:sz="0" w:space="0" w:color="auto"/>
            <w:left w:val="none" w:sz="0" w:space="0" w:color="auto"/>
            <w:bottom w:val="none" w:sz="0" w:space="0" w:color="auto"/>
            <w:right w:val="none" w:sz="0" w:space="0" w:color="auto"/>
          </w:divBdr>
        </w:div>
        <w:div w:id="1440948155">
          <w:marLeft w:val="640"/>
          <w:marRight w:val="0"/>
          <w:marTop w:val="0"/>
          <w:marBottom w:val="0"/>
          <w:divBdr>
            <w:top w:val="none" w:sz="0" w:space="0" w:color="auto"/>
            <w:left w:val="none" w:sz="0" w:space="0" w:color="auto"/>
            <w:bottom w:val="none" w:sz="0" w:space="0" w:color="auto"/>
            <w:right w:val="none" w:sz="0" w:space="0" w:color="auto"/>
          </w:divBdr>
        </w:div>
        <w:div w:id="1752969456">
          <w:marLeft w:val="640"/>
          <w:marRight w:val="0"/>
          <w:marTop w:val="0"/>
          <w:marBottom w:val="0"/>
          <w:divBdr>
            <w:top w:val="none" w:sz="0" w:space="0" w:color="auto"/>
            <w:left w:val="none" w:sz="0" w:space="0" w:color="auto"/>
            <w:bottom w:val="none" w:sz="0" w:space="0" w:color="auto"/>
            <w:right w:val="none" w:sz="0" w:space="0" w:color="auto"/>
          </w:divBdr>
        </w:div>
        <w:div w:id="2078162025">
          <w:marLeft w:val="640"/>
          <w:marRight w:val="0"/>
          <w:marTop w:val="0"/>
          <w:marBottom w:val="0"/>
          <w:divBdr>
            <w:top w:val="none" w:sz="0" w:space="0" w:color="auto"/>
            <w:left w:val="none" w:sz="0" w:space="0" w:color="auto"/>
            <w:bottom w:val="none" w:sz="0" w:space="0" w:color="auto"/>
            <w:right w:val="none" w:sz="0" w:space="0" w:color="auto"/>
          </w:divBdr>
        </w:div>
        <w:div w:id="287784952">
          <w:marLeft w:val="640"/>
          <w:marRight w:val="0"/>
          <w:marTop w:val="0"/>
          <w:marBottom w:val="0"/>
          <w:divBdr>
            <w:top w:val="none" w:sz="0" w:space="0" w:color="auto"/>
            <w:left w:val="none" w:sz="0" w:space="0" w:color="auto"/>
            <w:bottom w:val="none" w:sz="0" w:space="0" w:color="auto"/>
            <w:right w:val="none" w:sz="0" w:space="0" w:color="auto"/>
          </w:divBdr>
        </w:div>
        <w:div w:id="710034332">
          <w:marLeft w:val="640"/>
          <w:marRight w:val="0"/>
          <w:marTop w:val="0"/>
          <w:marBottom w:val="0"/>
          <w:divBdr>
            <w:top w:val="none" w:sz="0" w:space="0" w:color="auto"/>
            <w:left w:val="none" w:sz="0" w:space="0" w:color="auto"/>
            <w:bottom w:val="none" w:sz="0" w:space="0" w:color="auto"/>
            <w:right w:val="none" w:sz="0" w:space="0" w:color="auto"/>
          </w:divBdr>
        </w:div>
        <w:div w:id="1509519046">
          <w:marLeft w:val="640"/>
          <w:marRight w:val="0"/>
          <w:marTop w:val="0"/>
          <w:marBottom w:val="0"/>
          <w:divBdr>
            <w:top w:val="none" w:sz="0" w:space="0" w:color="auto"/>
            <w:left w:val="none" w:sz="0" w:space="0" w:color="auto"/>
            <w:bottom w:val="none" w:sz="0" w:space="0" w:color="auto"/>
            <w:right w:val="none" w:sz="0" w:space="0" w:color="auto"/>
          </w:divBdr>
        </w:div>
        <w:div w:id="1077097844">
          <w:marLeft w:val="640"/>
          <w:marRight w:val="0"/>
          <w:marTop w:val="0"/>
          <w:marBottom w:val="0"/>
          <w:divBdr>
            <w:top w:val="none" w:sz="0" w:space="0" w:color="auto"/>
            <w:left w:val="none" w:sz="0" w:space="0" w:color="auto"/>
            <w:bottom w:val="none" w:sz="0" w:space="0" w:color="auto"/>
            <w:right w:val="none" w:sz="0" w:space="0" w:color="auto"/>
          </w:divBdr>
        </w:div>
        <w:div w:id="862665482">
          <w:marLeft w:val="640"/>
          <w:marRight w:val="0"/>
          <w:marTop w:val="0"/>
          <w:marBottom w:val="0"/>
          <w:divBdr>
            <w:top w:val="none" w:sz="0" w:space="0" w:color="auto"/>
            <w:left w:val="none" w:sz="0" w:space="0" w:color="auto"/>
            <w:bottom w:val="none" w:sz="0" w:space="0" w:color="auto"/>
            <w:right w:val="none" w:sz="0" w:space="0" w:color="auto"/>
          </w:divBdr>
        </w:div>
        <w:div w:id="199637538">
          <w:marLeft w:val="640"/>
          <w:marRight w:val="0"/>
          <w:marTop w:val="0"/>
          <w:marBottom w:val="0"/>
          <w:divBdr>
            <w:top w:val="none" w:sz="0" w:space="0" w:color="auto"/>
            <w:left w:val="none" w:sz="0" w:space="0" w:color="auto"/>
            <w:bottom w:val="none" w:sz="0" w:space="0" w:color="auto"/>
            <w:right w:val="none" w:sz="0" w:space="0" w:color="auto"/>
          </w:divBdr>
        </w:div>
        <w:div w:id="1019694700">
          <w:marLeft w:val="640"/>
          <w:marRight w:val="0"/>
          <w:marTop w:val="0"/>
          <w:marBottom w:val="0"/>
          <w:divBdr>
            <w:top w:val="none" w:sz="0" w:space="0" w:color="auto"/>
            <w:left w:val="none" w:sz="0" w:space="0" w:color="auto"/>
            <w:bottom w:val="none" w:sz="0" w:space="0" w:color="auto"/>
            <w:right w:val="none" w:sz="0" w:space="0" w:color="auto"/>
          </w:divBdr>
        </w:div>
        <w:div w:id="565605462">
          <w:marLeft w:val="640"/>
          <w:marRight w:val="0"/>
          <w:marTop w:val="0"/>
          <w:marBottom w:val="0"/>
          <w:divBdr>
            <w:top w:val="none" w:sz="0" w:space="0" w:color="auto"/>
            <w:left w:val="none" w:sz="0" w:space="0" w:color="auto"/>
            <w:bottom w:val="none" w:sz="0" w:space="0" w:color="auto"/>
            <w:right w:val="none" w:sz="0" w:space="0" w:color="auto"/>
          </w:divBdr>
        </w:div>
        <w:div w:id="1059397187">
          <w:marLeft w:val="640"/>
          <w:marRight w:val="0"/>
          <w:marTop w:val="0"/>
          <w:marBottom w:val="0"/>
          <w:divBdr>
            <w:top w:val="none" w:sz="0" w:space="0" w:color="auto"/>
            <w:left w:val="none" w:sz="0" w:space="0" w:color="auto"/>
            <w:bottom w:val="none" w:sz="0" w:space="0" w:color="auto"/>
            <w:right w:val="none" w:sz="0" w:space="0" w:color="auto"/>
          </w:divBdr>
        </w:div>
        <w:div w:id="1921524832">
          <w:marLeft w:val="640"/>
          <w:marRight w:val="0"/>
          <w:marTop w:val="0"/>
          <w:marBottom w:val="0"/>
          <w:divBdr>
            <w:top w:val="none" w:sz="0" w:space="0" w:color="auto"/>
            <w:left w:val="none" w:sz="0" w:space="0" w:color="auto"/>
            <w:bottom w:val="none" w:sz="0" w:space="0" w:color="auto"/>
            <w:right w:val="none" w:sz="0" w:space="0" w:color="auto"/>
          </w:divBdr>
        </w:div>
        <w:div w:id="98911002">
          <w:marLeft w:val="640"/>
          <w:marRight w:val="0"/>
          <w:marTop w:val="0"/>
          <w:marBottom w:val="0"/>
          <w:divBdr>
            <w:top w:val="none" w:sz="0" w:space="0" w:color="auto"/>
            <w:left w:val="none" w:sz="0" w:space="0" w:color="auto"/>
            <w:bottom w:val="none" w:sz="0" w:space="0" w:color="auto"/>
            <w:right w:val="none" w:sz="0" w:space="0" w:color="auto"/>
          </w:divBdr>
        </w:div>
        <w:div w:id="1252201329">
          <w:marLeft w:val="640"/>
          <w:marRight w:val="0"/>
          <w:marTop w:val="0"/>
          <w:marBottom w:val="0"/>
          <w:divBdr>
            <w:top w:val="none" w:sz="0" w:space="0" w:color="auto"/>
            <w:left w:val="none" w:sz="0" w:space="0" w:color="auto"/>
            <w:bottom w:val="none" w:sz="0" w:space="0" w:color="auto"/>
            <w:right w:val="none" w:sz="0" w:space="0" w:color="auto"/>
          </w:divBdr>
        </w:div>
        <w:div w:id="1728215088">
          <w:marLeft w:val="640"/>
          <w:marRight w:val="0"/>
          <w:marTop w:val="0"/>
          <w:marBottom w:val="0"/>
          <w:divBdr>
            <w:top w:val="none" w:sz="0" w:space="0" w:color="auto"/>
            <w:left w:val="none" w:sz="0" w:space="0" w:color="auto"/>
            <w:bottom w:val="none" w:sz="0" w:space="0" w:color="auto"/>
            <w:right w:val="none" w:sz="0" w:space="0" w:color="auto"/>
          </w:divBdr>
        </w:div>
        <w:div w:id="2105219414">
          <w:marLeft w:val="640"/>
          <w:marRight w:val="0"/>
          <w:marTop w:val="0"/>
          <w:marBottom w:val="0"/>
          <w:divBdr>
            <w:top w:val="none" w:sz="0" w:space="0" w:color="auto"/>
            <w:left w:val="none" w:sz="0" w:space="0" w:color="auto"/>
            <w:bottom w:val="none" w:sz="0" w:space="0" w:color="auto"/>
            <w:right w:val="none" w:sz="0" w:space="0" w:color="auto"/>
          </w:divBdr>
        </w:div>
        <w:div w:id="2122602859">
          <w:marLeft w:val="640"/>
          <w:marRight w:val="0"/>
          <w:marTop w:val="0"/>
          <w:marBottom w:val="0"/>
          <w:divBdr>
            <w:top w:val="none" w:sz="0" w:space="0" w:color="auto"/>
            <w:left w:val="none" w:sz="0" w:space="0" w:color="auto"/>
            <w:bottom w:val="none" w:sz="0" w:space="0" w:color="auto"/>
            <w:right w:val="none" w:sz="0" w:space="0" w:color="auto"/>
          </w:divBdr>
        </w:div>
        <w:div w:id="205415284">
          <w:marLeft w:val="640"/>
          <w:marRight w:val="0"/>
          <w:marTop w:val="0"/>
          <w:marBottom w:val="0"/>
          <w:divBdr>
            <w:top w:val="none" w:sz="0" w:space="0" w:color="auto"/>
            <w:left w:val="none" w:sz="0" w:space="0" w:color="auto"/>
            <w:bottom w:val="none" w:sz="0" w:space="0" w:color="auto"/>
            <w:right w:val="none" w:sz="0" w:space="0" w:color="auto"/>
          </w:divBdr>
        </w:div>
        <w:div w:id="5132438">
          <w:marLeft w:val="640"/>
          <w:marRight w:val="0"/>
          <w:marTop w:val="0"/>
          <w:marBottom w:val="0"/>
          <w:divBdr>
            <w:top w:val="none" w:sz="0" w:space="0" w:color="auto"/>
            <w:left w:val="none" w:sz="0" w:space="0" w:color="auto"/>
            <w:bottom w:val="none" w:sz="0" w:space="0" w:color="auto"/>
            <w:right w:val="none" w:sz="0" w:space="0" w:color="auto"/>
          </w:divBdr>
        </w:div>
        <w:div w:id="512382378">
          <w:marLeft w:val="640"/>
          <w:marRight w:val="0"/>
          <w:marTop w:val="0"/>
          <w:marBottom w:val="0"/>
          <w:divBdr>
            <w:top w:val="none" w:sz="0" w:space="0" w:color="auto"/>
            <w:left w:val="none" w:sz="0" w:space="0" w:color="auto"/>
            <w:bottom w:val="none" w:sz="0" w:space="0" w:color="auto"/>
            <w:right w:val="none" w:sz="0" w:space="0" w:color="auto"/>
          </w:divBdr>
        </w:div>
        <w:div w:id="2071270377">
          <w:marLeft w:val="640"/>
          <w:marRight w:val="0"/>
          <w:marTop w:val="0"/>
          <w:marBottom w:val="0"/>
          <w:divBdr>
            <w:top w:val="none" w:sz="0" w:space="0" w:color="auto"/>
            <w:left w:val="none" w:sz="0" w:space="0" w:color="auto"/>
            <w:bottom w:val="none" w:sz="0" w:space="0" w:color="auto"/>
            <w:right w:val="none" w:sz="0" w:space="0" w:color="auto"/>
          </w:divBdr>
        </w:div>
        <w:div w:id="1909268241">
          <w:marLeft w:val="640"/>
          <w:marRight w:val="0"/>
          <w:marTop w:val="0"/>
          <w:marBottom w:val="0"/>
          <w:divBdr>
            <w:top w:val="none" w:sz="0" w:space="0" w:color="auto"/>
            <w:left w:val="none" w:sz="0" w:space="0" w:color="auto"/>
            <w:bottom w:val="none" w:sz="0" w:space="0" w:color="auto"/>
            <w:right w:val="none" w:sz="0" w:space="0" w:color="auto"/>
          </w:divBdr>
        </w:div>
        <w:div w:id="1732655998">
          <w:marLeft w:val="640"/>
          <w:marRight w:val="0"/>
          <w:marTop w:val="0"/>
          <w:marBottom w:val="0"/>
          <w:divBdr>
            <w:top w:val="none" w:sz="0" w:space="0" w:color="auto"/>
            <w:left w:val="none" w:sz="0" w:space="0" w:color="auto"/>
            <w:bottom w:val="none" w:sz="0" w:space="0" w:color="auto"/>
            <w:right w:val="none" w:sz="0" w:space="0" w:color="auto"/>
          </w:divBdr>
        </w:div>
        <w:div w:id="2095474780">
          <w:marLeft w:val="640"/>
          <w:marRight w:val="0"/>
          <w:marTop w:val="0"/>
          <w:marBottom w:val="0"/>
          <w:divBdr>
            <w:top w:val="none" w:sz="0" w:space="0" w:color="auto"/>
            <w:left w:val="none" w:sz="0" w:space="0" w:color="auto"/>
            <w:bottom w:val="none" w:sz="0" w:space="0" w:color="auto"/>
            <w:right w:val="none" w:sz="0" w:space="0" w:color="auto"/>
          </w:divBdr>
        </w:div>
        <w:div w:id="887105317">
          <w:marLeft w:val="640"/>
          <w:marRight w:val="0"/>
          <w:marTop w:val="0"/>
          <w:marBottom w:val="0"/>
          <w:divBdr>
            <w:top w:val="none" w:sz="0" w:space="0" w:color="auto"/>
            <w:left w:val="none" w:sz="0" w:space="0" w:color="auto"/>
            <w:bottom w:val="none" w:sz="0" w:space="0" w:color="auto"/>
            <w:right w:val="none" w:sz="0" w:space="0" w:color="auto"/>
          </w:divBdr>
        </w:div>
        <w:div w:id="1350984185">
          <w:marLeft w:val="640"/>
          <w:marRight w:val="0"/>
          <w:marTop w:val="0"/>
          <w:marBottom w:val="0"/>
          <w:divBdr>
            <w:top w:val="none" w:sz="0" w:space="0" w:color="auto"/>
            <w:left w:val="none" w:sz="0" w:space="0" w:color="auto"/>
            <w:bottom w:val="none" w:sz="0" w:space="0" w:color="auto"/>
            <w:right w:val="none" w:sz="0" w:space="0" w:color="auto"/>
          </w:divBdr>
        </w:div>
        <w:div w:id="595333833">
          <w:marLeft w:val="640"/>
          <w:marRight w:val="0"/>
          <w:marTop w:val="0"/>
          <w:marBottom w:val="0"/>
          <w:divBdr>
            <w:top w:val="none" w:sz="0" w:space="0" w:color="auto"/>
            <w:left w:val="none" w:sz="0" w:space="0" w:color="auto"/>
            <w:bottom w:val="none" w:sz="0" w:space="0" w:color="auto"/>
            <w:right w:val="none" w:sz="0" w:space="0" w:color="auto"/>
          </w:divBdr>
        </w:div>
        <w:div w:id="998726591">
          <w:marLeft w:val="640"/>
          <w:marRight w:val="0"/>
          <w:marTop w:val="0"/>
          <w:marBottom w:val="0"/>
          <w:divBdr>
            <w:top w:val="none" w:sz="0" w:space="0" w:color="auto"/>
            <w:left w:val="none" w:sz="0" w:space="0" w:color="auto"/>
            <w:bottom w:val="none" w:sz="0" w:space="0" w:color="auto"/>
            <w:right w:val="none" w:sz="0" w:space="0" w:color="auto"/>
          </w:divBdr>
        </w:div>
        <w:div w:id="1615212212">
          <w:marLeft w:val="640"/>
          <w:marRight w:val="0"/>
          <w:marTop w:val="0"/>
          <w:marBottom w:val="0"/>
          <w:divBdr>
            <w:top w:val="none" w:sz="0" w:space="0" w:color="auto"/>
            <w:left w:val="none" w:sz="0" w:space="0" w:color="auto"/>
            <w:bottom w:val="none" w:sz="0" w:space="0" w:color="auto"/>
            <w:right w:val="none" w:sz="0" w:space="0" w:color="auto"/>
          </w:divBdr>
        </w:div>
        <w:div w:id="1251961659">
          <w:marLeft w:val="640"/>
          <w:marRight w:val="0"/>
          <w:marTop w:val="0"/>
          <w:marBottom w:val="0"/>
          <w:divBdr>
            <w:top w:val="none" w:sz="0" w:space="0" w:color="auto"/>
            <w:left w:val="none" w:sz="0" w:space="0" w:color="auto"/>
            <w:bottom w:val="none" w:sz="0" w:space="0" w:color="auto"/>
            <w:right w:val="none" w:sz="0" w:space="0" w:color="auto"/>
          </w:divBdr>
        </w:div>
        <w:div w:id="1867987541">
          <w:marLeft w:val="640"/>
          <w:marRight w:val="0"/>
          <w:marTop w:val="0"/>
          <w:marBottom w:val="0"/>
          <w:divBdr>
            <w:top w:val="none" w:sz="0" w:space="0" w:color="auto"/>
            <w:left w:val="none" w:sz="0" w:space="0" w:color="auto"/>
            <w:bottom w:val="none" w:sz="0" w:space="0" w:color="auto"/>
            <w:right w:val="none" w:sz="0" w:space="0" w:color="auto"/>
          </w:divBdr>
        </w:div>
        <w:div w:id="1990279414">
          <w:marLeft w:val="640"/>
          <w:marRight w:val="0"/>
          <w:marTop w:val="0"/>
          <w:marBottom w:val="0"/>
          <w:divBdr>
            <w:top w:val="none" w:sz="0" w:space="0" w:color="auto"/>
            <w:left w:val="none" w:sz="0" w:space="0" w:color="auto"/>
            <w:bottom w:val="none" w:sz="0" w:space="0" w:color="auto"/>
            <w:right w:val="none" w:sz="0" w:space="0" w:color="auto"/>
          </w:divBdr>
        </w:div>
        <w:div w:id="1029181859">
          <w:marLeft w:val="640"/>
          <w:marRight w:val="0"/>
          <w:marTop w:val="0"/>
          <w:marBottom w:val="0"/>
          <w:divBdr>
            <w:top w:val="none" w:sz="0" w:space="0" w:color="auto"/>
            <w:left w:val="none" w:sz="0" w:space="0" w:color="auto"/>
            <w:bottom w:val="none" w:sz="0" w:space="0" w:color="auto"/>
            <w:right w:val="none" w:sz="0" w:space="0" w:color="auto"/>
          </w:divBdr>
        </w:div>
        <w:div w:id="765079977">
          <w:marLeft w:val="640"/>
          <w:marRight w:val="0"/>
          <w:marTop w:val="0"/>
          <w:marBottom w:val="0"/>
          <w:divBdr>
            <w:top w:val="none" w:sz="0" w:space="0" w:color="auto"/>
            <w:left w:val="none" w:sz="0" w:space="0" w:color="auto"/>
            <w:bottom w:val="none" w:sz="0" w:space="0" w:color="auto"/>
            <w:right w:val="none" w:sz="0" w:space="0" w:color="auto"/>
          </w:divBdr>
        </w:div>
        <w:div w:id="927270999">
          <w:marLeft w:val="640"/>
          <w:marRight w:val="0"/>
          <w:marTop w:val="0"/>
          <w:marBottom w:val="0"/>
          <w:divBdr>
            <w:top w:val="none" w:sz="0" w:space="0" w:color="auto"/>
            <w:left w:val="none" w:sz="0" w:space="0" w:color="auto"/>
            <w:bottom w:val="none" w:sz="0" w:space="0" w:color="auto"/>
            <w:right w:val="none" w:sz="0" w:space="0" w:color="auto"/>
          </w:divBdr>
        </w:div>
        <w:div w:id="197621879">
          <w:marLeft w:val="640"/>
          <w:marRight w:val="0"/>
          <w:marTop w:val="0"/>
          <w:marBottom w:val="0"/>
          <w:divBdr>
            <w:top w:val="none" w:sz="0" w:space="0" w:color="auto"/>
            <w:left w:val="none" w:sz="0" w:space="0" w:color="auto"/>
            <w:bottom w:val="none" w:sz="0" w:space="0" w:color="auto"/>
            <w:right w:val="none" w:sz="0" w:space="0" w:color="auto"/>
          </w:divBdr>
        </w:div>
        <w:div w:id="567807117">
          <w:marLeft w:val="640"/>
          <w:marRight w:val="0"/>
          <w:marTop w:val="0"/>
          <w:marBottom w:val="0"/>
          <w:divBdr>
            <w:top w:val="none" w:sz="0" w:space="0" w:color="auto"/>
            <w:left w:val="none" w:sz="0" w:space="0" w:color="auto"/>
            <w:bottom w:val="none" w:sz="0" w:space="0" w:color="auto"/>
            <w:right w:val="none" w:sz="0" w:space="0" w:color="auto"/>
          </w:divBdr>
        </w:div>
        <w:div w:id="219681591">
          <w:marLeft w:val="640"/>
          <w:marRight w:val="0"/>
          <w:marTop w:val="0"/>
          <w:marBottom w:val="0"/>
          <w:divBdr>
            <w:top w:val="none" w:sz="0" w:space="0" w:color="auto"/>
            <w:left w:val="none" w:sz="0" w:space="0" w:color="auto"/>
            <w:bottom w:val="none" w:sz="0" w:space="0" w:color="auto"/>
            <w:right w:val="none" w:sz="0" w:space="0" w:color="auto"/>
          </w:divBdr>
        </w:div>
        <w:div w:id="949896425">
          <w:marLeft w:val="640"/>
          <w:marRight w:val="0"/>
          <w:marTop w:val="0"/>
          <w:marBottom w:val="0"/>
          <w:divBdr>
            <w:top w:val="none" w:sz="0" w:space="0" w:color="auto"/>
            <w:left w:val="none" w:sz="0" w:space="0" w:color="auto"/>
            <w:bottom w:val="none" w:sz="0" w:space="0" w:color="auto"/>
            <w:right w:val="none" w:sz="0" w:space="0" w:color="auto"/>
          </w:divBdr>
        </w:div>
        <w:div w:id="830633991">
          <w:marLeft w:val="640"/>
          <w:marRight w:val="0"/>
          <w:marTop w:val="0"/>
          <w:marBottom w:val="0"/>
          <w:divBdr>
            <w:top w:val="none" w:sz="0" w:space="0" w:color="auto"/>
            <w:left w:val="none" w:sz="0" w:space="0" w:color="auto"/>
            <w:bottom w:val="none" w:sz="0" w:space="0" w:color="auto"/>
            <w:right w:val="none" w:sz="0" w:space="0" w:color="auto"/>
          </w:divBdr>
        </w:div>
        <w:div w:id="1060786521">
          <w:marLeft w:val="640"/>
          <w:marRight w:val="0"/>
          <w:marTop w:val="0"/>
          <w:marBottom w:val="0"/>
          <w:divBdr>
            <w:top w:val="none" w:sz="0" w:space="0" w:color="auto"/>
            <w:left w:val="none" w:sz="0" w:space="0" w:color="auto"/>
            <w:bottom w:val="none" w:sz="0" w:space="0" w:color="auto"/>
            <w:right w:val="none" w:sz="0" w:space="0" w:color="auto"/>
          </w:divBdr>
        </w:div>
        <w:div w:id="1384913015">
          <w:marLeft w:val="640"/>
          <w:marRight w:val="0"/>
          <w:marTop w:val="0"/>
          <w:marBottom w:val="0"/>
          <w:divBdr>
            <w:top w:val="none" w:sz="0" w:space="0" w:color="auto"/>
            <w:left w:val="none" w:sz="0" w:space="0" w:color="auto"/>
            <w:bottom w:val="none" w:sz="0" w:space="0" w:color="auto"/>
            <w:right w:val="none" w:sz="0" w:space="0" w:color="auto"/>
          </w:divBdr>
        </w:div>
        <w:div w:id="649558747">
          <w:marLeft w:val="640"/>
          <w:marRight w:val="0"/>
          <w:marTop w:val="0"/>
          <w:marBottom w:val="0"/>
          <w:divBdr>
            <w:top w:val="none" w:sz="0" w:space="0" w:color="auto"/>
            <w:left w:val="none" w:sz="0" w:space="0" w:color="auto"/>
            <w:bottom w:val="none" w:sz="0" w:space="0" w:color="auto"/>
            <w:right w:val="none" w:sz="0" w:space="0" w:color="auto"/>
          </w:divBdr>
        </w:div>
        <w:div w:id="1650593675">
          <w:marLeft w:val="640"/>
          <w:marRight w:val="0"/>
          <w:marTop w:val="0"/>
          <w:marBottom w:val="0"/>
          <w:divBdr>
            <w:top w:val="none" w:sz="0" w:space="0" w:color="auto"/>
            <w:left w:val="none" w:sz="0" w:space="0" w:color="auto"/>
            <w:bottom w:val="none" w:sz="0" w:space="0" w:color="auto"/>
            <w:right w:val="none" w:sz="0" w:space="0" w:color="auto"/>
          </w:divBdr>
        </w:div>
        <w:div w:id="1423991364">
          <w:marLeft w:val="640"/>
          <w:marRight w:val="0"/>
          <w:marTop w:val="0"/>
          <w:marBottom w:val="0"/>
          <w:divBdr>
            <w:top w:val="none" w:sz="0" w:space="0" w:color="auto"/>
            <w:left w:val="none" w:sz="0" w:space="0" w:color="auto"/>
            <w:bottom w:val="none" w:sz="0" w:space="0" w:color="auto"/>
            <w:right w:val="none" w:sz="0" w:space="0" w:color="auto"/>
          </w:divBdr>
        </w:div>
        <w:div w:id="2015448517">
          <w:marLeft w:val="640"/>
          <w:marRight w:val="0"/>
          <w:marTop w:val="0"/>
          <w:marBottom w:val="0"/>
          <w:divBdr>
            <w:top w:val="none" w:sz="0" w:space="0" w:color="auto"/>
            <w:left w:val="none" w:sz="0" w:space="0" w:color="auto"/>
            <w:bottom w:val="none" w:sz="0" w:space="0" w:color="auto"/>
            <w:right w:val="none" w:sz="0" w:space="0" w:color="auto"/>
          </w:divBdr>
        </w:div>
        <w:div w:id="798763122">
          <w:marLeft w:val="640"/>
          <w:marRight w:val="0"/>
          <w:marTop w:val="0"/>
          <w:marBottom w:val="0"/>
          <w:divBdr>
            <w:top w:val="none" w:sz="0" w:space="0" w:color="auto"/>
            <w:left w:val="none" w:sz="0" w:space="0" w:color="auto"/>
            <w:bottom w:val="none" w:sz="0" w:space="0" w:color="auto"/>
            <w:right w:val="none" w:sz="0" w:space="0" w:color="auto"/>
          </w:divBdr>
        </w:div>
        <w:div w:id="691149522">
          <w:marLeft w:val="640"/>
          <w:marRight w:val="0"/>
          <w:marTop w:val="0"/>
          <w:marBottom w:val="0"/>
          <w:divBdr>
            <w:top w:val="none" w:sz="0" w:space="0" w:color="auto"/>
            <w:left w:val="none" w:sz="0" w:space="0" w:color="auto"/>
            <w:bottom w:val="none" w:sz="0" w:space="0" w:color="auto"/>
            <w:right w:val="none" w:sz="0" w:space="0" w:color="auto"/>
          </w:divBdr>
        </w:div>
        <w:div w:id="1909873761">
          <w:marLeft w:val="640"/>
          <w:marRight w:val="0"/>
          <w:marTop w:val="0"/>
          <w:marBottom w:val="0"/>
          <w:divBdr>
            <w:top w:val="none" w:sz="0" w:space="0" w:color="auto"/>
            <w:left w:val="none" w:sz="0" w:space="0" w:color="auto"/>
            <w:bottom w:val="none" w:sz="0" w:space="0" w:color="auto"/>
            <w:right w:val="none" w:sz="0" w:space="0" w:color="auto"/>
          </w:divBdr>
        </w:div>
        <w:div w:id="242029683">
          <w:marLeft w:val="640"/>
          <w:marRight w:val="0"/>
          <w:marTop w:val="0"/>
          <w:marBottom w:val="0"/>
          <w:divBdr>
            <w:top w:val="none" w:sz="0" w:space="0" w:color="auto"/>
            <w:left w:val="none" w:sz="0" w:space="0" w:color="auto"/>
            <w:bottom w:val="none" w:sz="0" w:space="0" w:color="auto"/>
            <w:right w:val="none" w:sz="0" w:space="0" w:color="auto"/>
          </w:divBdr>
        </w:div>
        <w:div w:id="316105506">
          <w:marLeft w:val="640"/>
          <w:marRight w:val="0"/>
          <w:marTop w:val="0"/>
          <w:marBottom w:val="0"/>
          <w:divBdr>
            <w:top w:val="none" w:sz="0" w:space="0" w:color="auto"/>
            <w:left w:val="none" w:sz="0" w:space="0" w:color="auto"/>
            <w:bottom w:val="none" w:sz="0" w:space="0" w:color="auto"/>
            <w:right w:val="none" w:sz="0" w:space="0" w:color="auto"/>
          </w:divBdr>
        </w:div>
        <w:div w:id="875048585">
          <w:marLeft w:val="640"/>
          <w:marRight w:val="0"/>
          <w:marTop w:val="0"/>
          <w:marBottom w:val="0"/>
          <w:divBdr>
            <w:top w:val="none" w:sz="0" w:space="0" w:color="auto"/>
            <w:left w:val="none" w:sz="0" w:space="0" w:color="auto"/>
            <w:bottom w:val="none" w:sz="0" w:space="0" w:color="auto"/>
            <w:right w:val="none" w:sz="0" w:space="0" w:color="auto"/>
          </w:divBdr>
        </w:div>
        <w:div w:id="1232808879">
          <w:marLeft w:val="640"/>
          <w:marRight w:val="0"/>
          <w:marTop w:val="0"/>
          <w:marBottom w:val="0"/>
          <w:divBdr>
            <w:top w:val="none" w:sz="0" w:space="0" w:color="auto"/>
            <w:left w:val="none" w:sz="0" w:space="0" w:color="auto"/>
            <w:bottom w:val="none" w:sz="0" w:space="0" w:color="auto"/>
            <w:right w:val="none" w:sz="0" w:space="0" w:color="auto"/>
          </w:divBdr>
        </w:div>
        <w:div w:id="1968123551">
          <w:marLeft w:val="640"/>
          <w:marRight w:val="0"/>
          <w:marTop w:val="0"/>
          <w:marBottom w:val="0"/>
          <w:divBdr>
            <w:top w:val="none" w:sz="0" w:space="0" w:color="auto"/>
            <w:left w:val="none" w:sz="0" w:space="0" w:color="auto"/>
            <w:bottom w:val="none" w:sz="0" w:space="0" w:color="auto"/>
            <w:right w:val="none" w:sz="0" w:space="0" w:color="auto"/>
          </w:divBdr>
        </w:div>
        <w:div w:id="305664713">
          <w:marLeft w:val="640"/>
          <w:marRight w:val="0"/>
          <w:marTop w:val="0"/>
          <w:marBottom w:val="0"/>
          <w:divBdr>
            <w:top w:val="none" w:sz="0" w:space="0" w:color="auto"/>
            <w:left w:val="none" w:sz="0" w:space="0" w:color="auto"/>
            <w:bottom w:val="none" w:sz="0" w:space="0" w:color="auto"/>
            <w:right w:val="none" w:sz="0" w:space="0" w:color="auto"/>
          </w:divBdr>
        </w:div>
        <w:div w:id="1095710661">
          <w:marLeft w:val="640"/>
          <w:marRight w:val="0"/>
          <w:marTop w:val="0"/>
          <w:marBottom w:val="0"/>
          <w:divBdr>
            <w:top w:val="none" w:sz="0" w:space="0" w:color="auto"/>
            <w:left w:val="none" w:sz="0" w:space="0" w:color="auto"/>
            <w:bottom w:val="none" w:sz="0" w:space="0" w:color="auto"/>
            <w:right w:val="none" w:sz="0" w:space="0" w:color="auto"/>
          </w:divBdr>
        </w:div>
        <w:div w:id="332072764">
          <w:marLeft w:val="640"/>
          <w:marRight w:val="0"/>
          <w:marTop w:val="0"/>
          <w:marBottom w:val="0"/>
          <w:divBdr>
            <w:top w:val="none" w:sz="0" w:space="0" w:color="auto"/>
            <w:left w:val="none" w:sz="0" w:space="0" w:color="auto"/>
            <w:bottom w:val="none" w:sz="0" w:space="0" w:color="auto"/>
            <w:right w:val="none" w:sz="0" w:space="0" w:color="auto"/>
          </w:divBdr>
        </w:div>
      </w:divsChild>
    </w:div>
    <w:div w:id="50734136">
      <w:bodyDiv w:val="1"/>
      <w:marLeft w:val="0"/>
      <w:marRight w:val="0"/>
      <w:marTop w:val="0"/>
      <w:marBottom w:val="0"/>
      <w:divBdr>
        <w:top w:val="none" w:sz="0" w:space="0" w:color="auto"/>
        <w:left w:val="none" w:sz="0" w:space="0" w:color="auto"/>
        <w:bottom w:val="none" w:sz="0" w:space="0" w:color="auto"/>
        <w:right w:val="none" w:sz="0" w:space="0" w:color="auto"/>
      </w:divBdr>
      <w:divsChild>
        <w:div w:id="277640898">
          <w:marLeft w:val="480"/>
          <w:marRight w:val="0"/>
          <w:marTop w:val="0"/>
          <w:marBottom w:val="0"/>
          <w:divBdr>
            <w:top w:val="none" w:sz="0" w:space="0" w:color="auto"/>
            <w:left w:val="none" w:sz="0" w:space="0" w:color="auto"/>
            <w:bottom w:val="none" w:sz="0" w:space="0" w:color="auto"/>
            <w:right w:val="none" w:sz="0" w:space="0" w:color="auto"/>
          </w:divBdr>
        </w:div>
        <w:div w:id="441535607">
          <w:marLeft w:val="480"/>
          <w:marRight w:val="0"/>
          <w:marTop w:val="0"/>
          <w:marBottom w:val="0"/>
          <w:divBdr>
            <w:top w:val="none" w:sz="0" w:space="0" w:color="auto"/>
            <w:left w:val="none" w:sz="0" w:space="0" w:color="auto"/>
            <w:bottom w:val="none" w:sz="0" w:space="0" w:color="auto"/>
            <w:right w:val="none" w:sz="0" w:space="0" w:color="auto"/>
          </w:divBdr>
        </w:div>
        <w:div w:id="438334672">
          <w:marLeft w:val="480"/>
          <w:marRight w:val="0"/>
          <w:marTop w:val="0"/>
          <w:marBottom w:val="0"/>
          <w:divBdr>
            <w:top w:val="none" w:sz="0" w:space="0" w:color="auto"/>
            <w:left w:val="none" w:sz="0" w:space="0" w:color="auto"/>
            <w:bottom w:val="none" w:sz="0" w:space="0" w:color="auto"/>
            <w:right w:val="none" w:sz="0" w:space="0" w:color="auto"/>
          </w:divBdr>
        </w:div>
        <w:div w:id="2139030210">
          <w:marLeft w:val="480"/>
          <w:marRight w:val="0"/>
          <w:marTop w:val="0"/>
          <w:marBottom w:val="0"/>
          <w:divBdr>
            <w:top w:val="none" w:sz="0" w:space="0" w:color="auto"/>
            <w:left w:val="none" w:sz="0" w:space="0" w:color="auto"/>
            <w:bottom w:val="none" w:sz="0" w:space="0" w:color="auto"/>
            <w:right w:val="none" w:sz="0" w:space="0" w:color="auto"/>
          </w:divBdr>
        </w:div>
        <w:div w:id="1474175584">
          <w:marLeft w:val="480"/>
          <w:marRight w:val="0"/>
          <w:marTop w:val="0"/>
          <w:marBottom w:val="0"/>
          <w:divBdr>
            <w:top w:val="none" w:sz="0" w:space="0" w:color="auto"/>
            <w:left w:val="none" w:sz="0" w:space="0" w:color="auto"/>
            <w:bottom w:val="none" w:sz="0" w:space="0" w:color="auto"/>
            <w:right w:val="none" w:sz="0" w:space="0" w:color="auto"/>
          </w:divBdr>
        </w:div>
        <w:div w:id="1374114465">
          <w:marLeft w:val="480"/>
          <w:marRight w:val="0"/>
          <w:marTop w:val="0"/>
          <w:marBottom w:val="0"/>
          <w:divBdr>
            <w:top w:val="none" w:sz="0" w:space="0" w:color="auto"/>
            <w:left w:val="none" w:sz="0" w:space="0" w:color="auto"/>
            <w:bottom w:val="none" w:sz="0" w:space="0" w:color="auto"/>
            <w:right w:val="none" w:sz="0" w:space="0" w:color="auto"/>
          </w:divBdr>
        </w:div>
        <w:div w:id="69350825">
          <w:marLeft w:val="480"/>
          <w:marRight w:val="0"/>
          <w:marTop w:val="0"/>
          <w:marBottom w:val="0"/>
          <w:divBdr>
            <w:top w:val="none" w:sz="0" w:space="0" w:color="auto"/>
            <w:left w:val="none" w:sz="0" w:space="0" w:color="auto"/>
            <w:bottom w:val="none" w:sz="0" w:space="0" w:color="auto"/>
            <w:right w:val="none" w:sz="0" w:space="0" w:color="auto"/>
          </w:divBdr>
        </w:div>
        <w:div w:id="766847287">
          <w:marLeft w:val="480"/>
          <w:marRight w:val="0"/>
          <w:marTop w:val="0"/>
          <w:marBottom w:val="0"/>
          <w:divBdr>
            <w:top w:val="none" w:sz="0" w:space="0" w:color="auto"/>
            <w:left w:val="none" w:sz="0" w:space="0" w:color="auto"/>
            <w:bottom w:val="none" w:sz="0" w:space="0" w:color="auto"/>
            <w:right w:val="none" w:sz="0" w:space="0" w:color="auto"/>
          </w:divBdr>
        </w:div>
        <w:div w:id="1100219256">
          <w:marLeft w:val="480"/>
          <w:marRight w:val="0"/>
          <w:marTop w:val="0"/>
          <w:marBottom w:val="0"/>
          <w:divBdr>
            <w:top w:val="none" w:sz="0" w:space="0" w:color="auto"/>
            <w:left w:val="none" w:sz="0" w:space="0" w:color="auto"/>
            <w:bottom w:val="none" w:sz="0" w:space="0" w:color="auto"/>
            <w:right w:val="none" w:sz="0" w:space="0" w:color="auto"/>
          </w:divBdr>
        </w:div>
        <w:div w:id="251008662">
          <w:marLeft w:val="480"/>
          <w:marRight w:val="0"/>
          <w:marTop w:val="0"/>
          <w:marBottom w:val="0"/>
          <w:divBdr>
            <w:top w:val="none" w:sz="0" w:space="0" w:color="auto"/>
            <w:left w:val="none" w:sz="0" w:space="0" w:color="auto"/>
            <w:bottom w:val="none" w:sz="0" w:space="0" w:color="auto"/>
            <w:right w:val="none" w:sz="0" w:space="0" w:color="auto"/>
          </w:divBdr>
        </w:div>
        <w:div w:id="207885587">
          <w:marLeft w:val="480"/>
          <w:marRight w:val="0"/>
          <w:marTop w:val="0"/>
          <w:marBottom w:val="0"/>
          <w:divBdr>
            <w:top w:val="none" w:sz="0" w:space="0" w:color="auto"/>
            <w:left w:val="none" w:sz="0" w:space="0" w:color="auto"/>
            <w:bottom w:val="none" w:sz="0" w:space="0" w:color="auto"/>
            <w:right w:val="none" w:sz="0" w:space="0" w:color="auto"/>
          </w:divBdr>
        </w:div>
        <w:div w:id="363947173">
          <w:marLeft w:val="480"/>
          <w:marRight w:val="0"/>
          <w:marTop w:val="0"/>
          <w:marBottom w:val="0"/>
          <w:divBdr>
            <w:top w:val="none" w:sz="0" w:space="0" w:color="auto"/>
            <w:left w:val="none" w:sz="0" w:space="0" w:color="auto"/>
            <w:bottom w:val="none" w:sz="0" w:space="0" w:color="auto"/>
            <w:right w:val="none" w:sz="0" w:space="0" w:color="auto"/>
          </w:divBdr>
        </w:div>
        <w:div w:id="836924462">
          <w:marLeft w:val="480"/>
          <w:marRight w:val="0"/>
          <w:marTop w:val="0"/>
          <w:marBottom w:val="0"/>
          <w:divBdr>
            <w:top w:val="none" w:sz="0" w:space="0" w:color="auto"/>
            <w:left w:val="none" w:sz="0" w:space="0" w:color="auto"/>
            <w:bottom w:val="none" w:sz="0" w:space="0" w:color="auto"/>
            <w:right w:val="none" w:sz="0" w:space="0" w:color="auto"/>
          </w:divBdr>
        </w:div>
        <w:div w:id="794103544">
          <w:marLeft w:val="480"/>
          <w:marRight w:val="0"/>
          <w:marTop w:val="0"/>
          <w:marBottom w:val="0"/>
          <w:divBdr>
            <w:top w:val="none" w:sz="0" w:space="0" w:color="auto"/>
            <w:left w:val="none" w:sz="0" w:space="0" w:color="auto"/>
            <w:bottom w:val="none" w:sz="0" w:space="0" w:color="auto"/>
            <w:right w:val="none" w:sz="0" w:space="0" w:color="auto"/>
          </w:divBdr>
        </w:div>
        <w:div w:id="1186947556">
          <w:marLeft w:val="480"/>
          <w:marRight w:val="0"/>
          <w:marTop w:val="0"/>
          <w:marBottom w:val="0"/>
          <w:divBdr>
            <w:top w:val="none" w:sz="0" w:space="0" w:color="auto"/>
            <w:left w:val="none" w:sz="0" w:space="0" w:color="auto"/>
            <w:bottom w:val="none" w:sz="0" w:space="0" w:color="auto"/>
            <w:right w:val="none" w:sz="0" w:space="0" w:color="auto"/>
          </w:divBdr>
        </w:div>
        <w:div w:id="2067339413">
          <w:marLeft w:val="480"/>
          <w:marRight w:val="0"/>
          <w:marTop w:val="0"/>
          <w:marBottom w:val="0"/>
          <w:divBdr>
            <w:top w:val="none" w:sz="0" w:space="0" w:color="auto"/>
            <w:left w:val="none" w:sz="0" w:space="0" w:color="auto"/>
            <w:bottom w:val="none" w:sz="0" w:space="0" w:color="auto"/>
            <w:right w:val="none" w:sz="0" w:space="0" w:color="auto"/>
          </w:divBdr>
        </w:div>
        <w:div w:id="584728806">
          <w:marLeft w:val="480"/>
          <w:marRight w:val="0"/>
          <w:marTop w:val="0"/>
          <w:marBottom w:val="0"/>
          <w:divBdr>
            <w:top w:val="none" w:sz="0" w:space="0" w:color="auto"/>
            <w:left w:val="none" w:sz="0" w:space="0" w:color="auto"/>
            <w:bottom w:val="none" w:sz="0" w:space="0" w:color="auto"/>
            <w:right w:val="none" w:sz="0" w:space="0" w:color="auto"/>
          </w:divBdr>
        </w:div>
        <w:div w:id="1094059610">
          <w:marLeft w:val="480"/>
          <w:marRight w:val="0"/>
          <w:marTop w:val="0"/>
          <w:marBottom w:val="0"/>
          <w:divBdr>
            <w:top w:val="none" w:sz="0" w:space="0" w:color="auto"/>
            <w:left w:val="none" w:sz="0" w:space="0" w:color="auto"/>
            <w:bottom w:val="none" w:sz="0" w:space="0" w:color="auto"/>
            <w:right w:val="none" w:sz="0" w:space="0" w:color="auto"/>
          </w:divBdr>
        </w:div>
        <w:div w:id="1015500774">
          <w:marLeft w:val="480"/>
          <w:marRight w:val="0"/>
          <w:marTop w:val="0"/>
          <w:marBottom w:val="0"/>
          <w:divBdr>
            <w:top w:val="none" w:sz="0" w:space="0" w:color="auto"/>
            <w:left w:val="none" w:sz="0" w:space="0" w:color="auto"/>
            <w:bottom w:val="none" w:sz="0" w:space="0" w:color="auto"/>
            <w:right w:val="none" w:sz="0" w:space="0" w:color="auto"/>
          </w:divBdr>
        </w:div>
        <w:div w:id="1425803753">
          <w:marLeft w:val="480"/>
          <w:marRight w:val="0"/>
          <w:marTop w:val="0"/>
          <w:marBottom w:val="0"/>
          <w:divBdr>
            <w:top w:val="none" w:sz="0" w:space="0" w:color="auto"/>
            <w:left w:val="none" w:sz="0" w:space="0" w:color="auto"/>
            <w:bottom w:val="none" w:sz="0" w:space="0" w:color="auto"/>
            <w:right w:val="none" w:sz="0" w:space="0" w:color="auto"/>
          </w:divBdr>
        </w:div>
        <w:div w:id="1156996965">
          <w:marLeft w:val="480"/>
          <w:marRight w:val="0"/>
          <w:marTop w:val="0"/>
          <w:marBottom w:val="0"/>
          <w:divBdr>
            <w:top w:val="none" w:sz="0" w:space="0" w:color="auto"/>
            <w:left w:val="none" w:sz="0" w:space="0" w:color="auto"/>
            <w:bottom w:val="none" w:sz="0" w:space="0" w:color="auto"/>
            <w:right w:val="none" w:sz="0" w:space="0" w:color="auto"/>
          </w:divBdr>
        </w:div>
        <w:div w:id="1137989647">
          <w:marLeft w:val="480"/>
          <w:marRight w:val="0"/>
          <w:marTop w:val="0"/>
          <w:marBottom w:val="0"/>
          <w:divBdr>
            <w:top w:val="none" w:sz="0" w:space="0" w:color="auto"/>
            <w:left w:val="none" w:sz="0" w:space="0" w:color="auto"/>
            <w:bottom w:val="none" w:sz="0" w:space="0" w:color="auto"/>
            <w:right w:val="none" w:sz="0" w:space="0" w:color="auto"/>
          </w:divBdr>
        </w:div>
        <w:div w:id="1604268227">
          <w:marLeft w:val="480"/>
          <w:marRight w:val="0"/>
          <w:marTop w:val="0"/>
          <w:marBottom w:val="0"/>
          <w:divBdr>
            <w:top w:val="none" w:sz="0" w:space="0" w:color="auto"/>
            <w:left w:val="none" w:sz="0" w:space="0" w:color="auto"/>
            <w:bottom w:val="none" w:sz="0" w:space="0" w:color="auto"/>
            <w:right w:val="none" w:sz="0" w:space="0" w:color="auto"/>
          </w:divBdr>
        </w:div>
        <w:div w:id="921794906">
          <w:marLeft w:val="480"/>
          <w:marRight w:val="0"/>
          <w:marTop w:val="0"/>
          <w:marBottom w:val="0"/>
          <w:divBdr>
            <w:top w:val="none" w:sz="0" w:space="0" w:color="auto"/>
            <w:left w:val="none" w:sz="0" w:space="0" w:color="auto"/>
            <w:bottom w:val="none" w:sz="0" w:space="0" w:color="auto"/>
            <w:right w:val="none" w:sz="0" w:space="0" w:color="auto"/>
          </w:divBdr>
        </w:div>
        <w:div w:id="197016691">
          <w:marLeft w:val="480"/>
          <w:marRight w:val="0"/>
          <w:marTop w:val="0"/>
          <w:marBottom w:val="0"/>
          <w:divBdr>
            <w:top w:val="none" w:sz="0" w:space="0" w:color="auto"/>
            <w:left w:val="none" w:sz="0" w:space="0" w:color="auto"/>
            <w:bottom w:val="none" w:sz="0" w:space="0" w:color="auto"/>
            <w:right w:val="none" w:sz="0" w:space="0" w:color="auto"/>
          </w:divBdr>
        </w:div>
        <w:div w:id="798259809">
          <w:marLeft w:val="480"/>
          <w:marRight w:val="0"/>
          <w:marTop w:val="0"/>
          <w:marBottom w:val="0"/>
          <w:divBdr>
            <w:top w:val="none" w:sz="0" w:space="0" w:color="auto"/>
            <w:left w:val="none" w:sz="0" w:space="0" w:color="auto"/>
            <w:bottom w:val="none" w:sz="0" w:space="0" w:color="auto"/>
            <w:right w:val="none" w:sz="0" w:space="0" w:color="auto"/>
          </w:divBdr>
        </w:div>
        <w:div w:id="296643651">
          <w:marLeft w:val="480"/>
          <w:marRight w:val="0"/>
          <w:marTop w:val="0"/>
          <w:marBottom w:val="0"/>
          <w:divBdr>
            <w:top w:val="none" w:sz="0" w:space="0" w:color="auto"/>
            <w:left w:val="none" w:sz="0" w:space="0" w:color="auto"/>
            <w:bottom w:val="none" w:sz="0" w:space="0" w:color="auto"/>
            <w:right w:val="none" w:sz="0" w:space="0" w:color="auto"/>
          </w:divBdr>
        </w:div>
        <w:div w:id="1662151466">
          <w:marLeft w:val="480"/>
          <w:marRight w:val="0"/>
          <w:marTop w:val="0"/>
          <w:marBottom w:val="0"/>
          <w:divBdr>
            <w:top w:val="none" w:sz="0" w:space="0" w:color="auto"/>
            <w:left w:val="none" w:sz="0" w:space="0" w:color="auto"/>
            <w:bottom w:val="none" w:sz="0" w:space="0" w:color="auto"/>
            <w:right w:val="none" w:sz="0" w:space="0" w:color="auto"/>
          </w:divBdr>
        </w:div>
        <w:div w:id="1371881815">
          <w:marLeft w:val="480"/>
          <w:marRight w:val="0"/>
          <w:marTop w:val="0"/>
          <w:marBottom w:val="0"/>
          <w:divBdr>
            <w:top w:val="none" w:sz="0" w:space="0" w:color="auto"/>
            <w:left w:val="none" w:sz="0" w:space="0" w:color="auto"/>
            <w:bottom w:val="none" w:sz="0" w:space="0" w:color="auto"/>
            <w:right w:val="none" w:sz="0" w:space="0" w:color="auto"/>
          </w:divBdr>
        </w:div>
        <w:div w:id="1414469404">
          <w:marLeft w:val="480"/>
          <w:marRight w:val="0"/>
          <w:marTop w:val="0"/>
          <w:marBottom w:val="0"/>
          <w:divBdr>
            <w:top w:val="none" w:sz="0" w:space="0" w:color="auto"/>
            <w:left w:val="none" w:sz="0" w:space="0" w:color="auto"/>
            <w:bottom w:val="none" w:sz="0" w:space="0" w:color="auto"/>
            <w:right w:val="none" w:sz="0" w:space="0" w:color="auto"/>
          </w:divBdr>
        </w:div>
        <w:div w:id="745154202">
          <w:marLeft w:val="480"/>
          <w:marRight w:val="0"/>
          <w:marTop w:val="0"/>
          <w:marBottom w:val="0"/>
          <w:divBdr>
            <w:top w:val="none" w:sz="0" w:space="0" w:color="auto"/>
            <w:left w:val="none" w:sz="0" w:space="0" w:color="auto"/>
            <w:bottom w:val="none" w:sz="0" w:space="0" w:color="auto"/>
            <w:right w:val="none" w:sz="0" w:space="0" w:color="auto"/>
          </w:divBdr>
        </w:div>
        <w:div w:id="2076663335">
          <w:marLeft w:val="480"/>
          <w:marRight w:val="0"/>
          <w:marTop w:val="0"/>
          <w:marBottom w:val="0"/>
          <w:divBdr>
            <w:top w:val="none" w:sz="0" w:space="0" w:color="auto"/>
            <w:left w:val="none" w:sz="0" w:space="0" w:color="auto"/>
            <w:bottom w:val="none" w:sz="0" w:space="0" w:color="auto"/>
            <w:right w:val="none" w:sz="0" w:space="0" w:color="auto"/>
          </w:divBdr>
        </w:div>
        <w:div w:id="608197220">
          <w:marLeft w:val="480"/>
          <w:marRight w:val="0"/>
          <w:marTop w:val="0"/>
          <w:marBottom w:val="0"/>
          <w:divBdr>
            <w:top w:val="none" w:sz="0" w:space="0" w:color="auto"/>
            <w:left w:val="none" w:sz="0" w:space="0" w:color="auto"/>
            <w:bottom w:val="none" w:sz="0" w:space="0" w:color="auto"/>
            <w:right w:val="none" w:sz="0" w:space="0" w:color="auto"/>
          </w:divBdr>
        </w:div>
        <w:div w:id="1390836217">
          <w:marLeft w:val="480"/>
          <w:marRight w:val="0"/>
          <w:marTop w:val="0"/>
          <w:marBottom w:val="0"/>
          <w:divBdr>
            <w:top w:val="none" w:sz="0" w:space="0" w:color="auto"/>
            <w:left w:val="none" w:sz="0" w:space="0" w:color="auto"/>
            <w:bottom w:val="none" w:sz="0" w:space="0" w:color="auto"/>
            <w:right w:val="none" w:sz="0" w:space="0" w:color="auto"/>
          </w:divBdr>
        </w:div>
        <w:div w:id="1967201695">
          <w:marLeft w:val="480"/>
          <w:marRight w:val="0"/>
          <w:marTop w:val="0"/>
          <w:marBottom w:val="0"/>
          <w:divBdr>
            <w:top w:val="none" w:sz="0" w:space="0" w:color="auto"/>
            <w:left w:val="none" w:sz="0" w:space="0" w:color="auto"/>
            <w:bottom w:val="none" w:sz="0" w:space="0" w:color="auto"/>
            <w:right w:val="none" w:sz="0" w:space="0" w:color="auto"/>
          </w:divBdr>
        </w:div>
        <w:div w:id="2038770258">
          <w:marLeft w:val="480"/>
          <w:marRight w:val="0"/>
          <w:marTop w:val="0"/>
          <w:marBottom w:val="0"/>
          <w:divBdr>
            <w:top w:val="none" w:sz="0" w:space="0" w:color="auto"/>
            <w:left w:val="none" w:sz="0" w:space="0" w:color="auto"/>
            <w:bottom w:val="none" w:sz="0" w:space="0" w:color="auto"/>
            <w:right w:val="none" w:sz="0" w:space="0" w:color="auto"/>
          </w:divBdr>
        </w:div>
        <w:div w:id="410615301">
          <w:marLeft w:val="480"/>
          <w:marRight w:val="0"/>
          <w:marTop w:val="0"/>
          <w:marBottom w:val="0"/>
          <w:divBdr>
            <w:top w:val="none" w:sz="0" w:space="0" w:color="auto"/>
            <w:left w:val="none" w:sz="0" w:space="0" w:color="auto"/>
            <w:bottom w:val="none" w:sz="0" w:space="0" w:color="auto"/>
            <w:right w:val="none" w:sz="0" w:space="0" w:color="auto"/>
          </w:divBdr>
        </w:div>
        <w:div w:id="820537363">
          <w:marLeft w:val="480"/>
          <w:marRight w:val="0"/>
          <w:marTop w:val="0"/>
          <w:marBottom w:val="0"/>
          <w:divBdr>
            <w:top w:val="none" w:sz="0" w:space="0" w:color="auto"/>
            <w:left w:val="none" w:sz="0" w:space="0" w:color="auto"/>
            <w:bottom w:val="none" w:sz="0" w:space="0" w:color="auto"/>
            <w:right w:val="none" w:sz="0" w:space="0" w:color="auto"/>
          </w:divBdr>
        </w:div>
        <w:div w:id="1207372565">
          <w:marLeft w:val="480"/>
          <w:marRight w:val="0"/>
          <w:marTop w:val="0"/>
          <w:marBottom w:val="0"/>
          <w:divBdr>
            <w:top w:val="none" w:sz="0" w:space="0" w:color="auto"/>
            <w:left w:val="none" w:sz="0" w:space="0" w:color="auto"/>
            <w:bottom w:val="none" w:sz="0" w:space="0" w:color="auto"/>
            <w:right w:val="none" w:sz="0" w:space="0" w:color="auto"/>
          </w:divBdr>
        </w:div>
        <w:div w:id="781345511">
          <w:marLeft w:val="480"/>
          <w:marRight w:val="0"/>
          <w:marTop w:val="0"/>
          <w:marBottom w:val="0"/>
          <w:divBdr>
            <w:top w:val="none" w:sz="0" w:space="0" w:color="auto"/>
            <w:left w:val="none" w:sz="0" w:space="0" w:color="auto"/>
            <w:bottom w:val="none" w:sz="0" w:space="0" w:color="auto"/>
            <w:right w:val="none" w:sz="0" w:space="0" w:color="auto"/>
          </w:divBdr>
        </w:div>
        <w:div w:id="1328367048">
          <w:marLeft w:val="480"/>
          <w:marRight w:val="0"/>
          <w:marTop w:val="0"/>
          <w:marBottom w:val="0"/>
          <w:divBdr>
            <w:top w:val="none" w:sz="0" w:space="0" w:color="auto"/>
            <w:left w:val="none" w:sz="0" w:space="0" w:color="auto"/>
            <w:bottom w:val="none" w:sz="0" w:space="0" w:color="auto"/>
            <w:right w:val="none" w:sz="0" w:space="0" w:color="auto"/>
          </w:divBdr>
        </w:div>
        <w:div w:id="839540046">
          <w:marLeft w:val="480"/>
          <w:marRight w:val="0"/>
          <w:marTop w:val="0"/>
          <w:marBottom w:val="0"/>
          <w:divBdr>
            <w:top w:val="none" w:sz="0" w:space="0" w:color="auto"/>
            <w:left w:val="none" w:sz="0" w:space="0" w:color="auto"/>
            <w:bottom w:val="none" w:sz="0" w:space="0" w:color="auto"/>
            <w:right w:val="none" w:sz="0" w:space="0" w:color="auto"/>
          </w:divBdr>
        </w:div>
        <w:div w:id="218589699">
          <w:marLeft w:val="480"/>
          <w:marRight w:val="0"/>
          <w:marTop w:val="0"/>
          <w:marBottom w:val="0"/>
          <w:divBdr>
            <w:top w:val="none" w:sz="0" w:space="0" w:color="auto"/>
            <w:left w:val="none" w:sz="0" w:space="0" w:color="auto"/>
            <w:bottom w:val="none" w:sz="0" w:space="0" w:color="auto"/>
            <w:right w:val="none" w:sz="0" w:space="0" w:color="auto"/>
          </w:divBdr>
        </w:div>
        <w:div w:id="167406245">
          <w:marLeft w:val="480"/>
          <w:marRight w:val="0"/>
          <w:marTop w:val="0"/>
          <w:marBottom w:val="0"/>
          <w:divBdr>
            <w:top w:val="none" w:sz="0" w:space="0" w:color="auto"/>
            <w:left w:val="none" w:sz="0" w:space="0" w:color="auto"/>
            <w:bottom w:val="none" w:sz="0" w:space="0" w:color="auto"/>
            <w:right w:val="none" w:sz="0" w:space="0" w:color="auto"/>
          </w:divBdr>
        </w:div>
        <w:div w:id="1439375000">
          <w:marLeft w:val="480"/>
          <w:marRight w:val="0"/>
          <w:marTop w:val="0"/>
          <w:marBottom w:val="0"/>
          <w:divBdr>
            <w:top w:val="none" w:sz="0" w:space="0" w:color="auto"/>
            <w:left w:val="none" w:sz="0" w:space="0" w:color="auto"/>
            <w:bottom w:val="none" w:sz="0" w:space="0" w:color="auto"/>
            <w:right w:val="none" w:sz="0" w:space="0" w:color="auto"/>
          </w:divBdr>
        </w:div>
        <w:div w:id="828327513">
          <w:marLeft w:val="480"/>
          <w:marRight w:val="0"/>
          <w:marTop w:val="0"/>
          <w:marBottom w:val="0"/>
          <w:divBdr>
            <w:top w:val="none" w:sz="0" w:space="0" w:color="auto"/>
            <w:left w:val="none" w:sz="0" w:space="0" w:color="auto"/>
            <w:bottom w:val="none" w:sz="0" w:space="0" w:color="auto"/>
            <w:right w:val="none" w:sz="0" w:space="0" w:color="auto"/>
          </w:divBdr>
        </w:div>
        <w:div w:id="1601723348">
          <w:marLeft w:val="480"/>
          <w:marRight w:val="0"/>
          <w:marTop w:val="0"/>
          <w:marBottom w:val="0"/>
          <w:divBdr>
            <w:top w:val="none" w:sz="0" w:space="0" w:color="auto"/>
            <w:left w:val="none" w:sz="0" w:space="0" w:color="auto"/>
            <w:bottom w:val="none" w:sz="0" w:space="0" w:color="auto"/>
            <w:right w:val="none" w:sz="0" w:space="0" w:color="auto"/>
          </w:divBdr>
        </w:div>
        <w:div w:id="62333979">
          <w:marLeft w:val="480"/>
          <w:marRight w:val="0"/>
          <w:marTop w:val="0"/>
          <w:marBottom w:val="0"/>
          <w:divBdr>
            <w:top w:val="none" w:sz="0" w:space="0" w:color="auto"/>
            <w:left w:val="none" w:sz="0" w:space="0" w:color="auto"/>
            <w:bottom w:val="none" w:sz="0" w:space="0" w:color="auto"/>
            <w:right w:val="none" w:sz="0" w:space="0" w:color="auto"/>
          </w:divBdr>
        </w:div>
        <w:div w:id="585842043">
          <w:marLeft w:val="480"/>
          <w:marRight w:val="0"/>
          <w:marTop w:val="0"/>
          <w:marBottom w:val="0"/>
          <w:divBdr>
            <w:top w:val="none" w:sz="0" w:space="0" w:color="auto"/>
            <w:left w:val="none" w:sz="0" w:space="0" w:color="auto"/>
            <w:bottom w:val="none" w:sz="0" w:space="0" w:color="auto"/>
            <w:right w:val="none" w:sz="0" w:space="0" w:color="auto"/>
          </w:divBdr>
        </w:div>
        <w:div w:id="751855449">
          <w:marLeft w:val="480"/>
          <w:marRight w:val="0"/>
          <w:marTop w:val="0"/>
          <w:marBottom w:val="0"/>
          <w:divBdr>
            <w:top w:val="none" w:sz="0" w:space="0" w:color="auto"/>
            <w:left w:val="none" w:sz="0" w:space="0" w:color="auto"/>
            <w:bottom w:val="none" w:sz="0" w:space="0" w:color="auto"/>
            <w:right w:val="none" w:sz="0" w:space="0" w:color="auto"/>
          </w:divBdr>
        </w:div>
        <w:div w:id="1996491766">
          <w:marLeft w:val="480"/>
          <w:marRight w:val="0"/>
          <w:marTop w:val="0"/>
          <w:marBottom w:val="0"/>
          <w:divBdr>
            <w:top w:val="none" w:sz="0" w:space="0" w:color="auto"/>
            <w:left w:val="none" w:sz="0" w:space="0" w:color="auto"/>
            <w:bottom w:val="none" w:sz="0" w:space="0" w:color="auto"/>
            <w:right w:val="none" w:sz="0" w:space="0" w:color="auto"/>
          </w:divBdr>
        </w:div>
        <w:div w:id="1443770761">
          <w:marLeft w:val="480"/>
          <w:marRight w:val="0"/>
          <w:marTop w:val="0"/>
          <w:marBottom w:val="0"/>
          <w:divBdr>
            <w:top w:val="none" w:sz="0" w:space="0" w:color="auto"/>
            <w:left w:val="none" w:sz="0" w:space="0" w:color="auto"/>
            <w:bottom w:val="none" w:sz="0" w:space="0" w:color="auto"/>
            <w:right w:val="none" w:sz="0" w:space="0" w:color="auto"/>
          </w:divBdr>
        </w:div>
        <w:div w:id="1867258088">
          <w:marLeft w:val="480"/>
          <w:marRight w:val="0"/>
          <w:marTop w:val="0"/>
          <w:marBottom w:val="0"/>
          <w:divBdr>
            <w:top w:val="none" w:sz="0" w:space="0" w:color="auto"/>
            <w:left w:val="none" w:sz="0" w:space="0" w:color="auto"/>
            <w:bottom w:val="none" w:sz="0" w:space="0" w:color="auto"/>
            <w:right w:val="none" w:sz="0" w:space="0" w:color="auto"/>
          </w:divBdr>
        </w:div>
        <w:div w:id="353314830">
          <w:marLeft w:val="480"/>
          <w:marRight w:val="0"/>
          <w:marTop w:val="0"/>
          <w:marBottom w:val="0"/>
          <w:divBdr>
            <w:top w:val="none" w:sz="0" w:space="0" w:color="auto"/>
            <w:left w:val="none" w:sz="0" w:space="0" w:color="auto"/>
            <w:bottom w:val="none" w:sz="0" w:space="0" w:color="auto"/>
            <w:right w:val="none" w:sz="0" w:space="0" w:color="auto"/>
          </w:divBdr>
        </w:div>
        <w:div w:id="1097410044">
          <w:marLeft w:val="480"/>
          <w:marRight w:val="0"/>
          <w:marTop w:val="0"/>
          <w:marBottom w:val="0"/>
          <w:divBdr>
            <w:top w:val="none" w:sz="0" w:space="0" w:color="auto"/>
            <w:left w:val="none" w:sz="0" w:space="0" w:color="auto"/>
            <w:bottom w:val="none" w:sz="0" w:space="0" w:color="auto"/>
            <w:right w:val="none" w:sz="0" w:space="0" w:color="auto"/>
          </w:divBdr>
        </w:div>
        <w:div w:id="1354114797">
          <w:marLeft w:val="480"/>
          <w:marRight w:val="0"/>
          <w:marTop w:val="0"/>
          <w:marBottom w:val="0"/>
          <w:divBdr>
            <w:top w:val="none" w:sz="0" w:space="0" w:color="auto"/>
            <w:left w:val="none" w:sz="0" w:space="0" w:color="auto"/>
            <w:bottom w:val="none" w:sz="0" w:space="0" w:color="auto"/>
            <w:right w:val="none" w:sz="0" w:space="0" w:color="auto"/>
          </w:divBdr>
        </w:div>
        <w:div w:id="1693217184">
          <w:marLeft w:val="480"/>
          <w:marRight w:val="0"/>
          <w:marTop w:val="0"/>
          <w:marBottom w:val="0"/>
          <w:divBdr>
            <w:top w:val="none" w:sz="0" w:space="0" w:color="auto"/>
            <w:left w:val="none" w:sz="0" w:space="0" w:color="auto"/>
            <w:bottom w:val="none" w:sz="0" w:space="0" w:color="auto"/>
            <w:right w:val="none" w:sz="0" w:space="0" w:color="auto"/>
          </w:divBdr>
        </w:div>
        <w:div w:id="670907890">
          <w:marLeft w:val="480"/>
          <w:marRight w:val="0"/>
          <w:marTop w:val="0"/>
          <w:marBottom w:val="0"/>
          <w:divBdr>
            <w:top w:val="none" w:sz="0" w:space="0" w:color="auto"/>
            <w:left w:val="none" w:sz="0" w:space="0" w:color="auto"/>
            <w:bottom w:val="none" w:sz="0" w:space="0" w:color="auto"/>
            <w:right w:val="none" w:sz="0" w:space="0" w:color="auto"/>
          </w:divBdr>
        </w:div>
        <w:div w:id="2089885097">
          <w:marLeft w:val="480"/>
          <w:marRight w:val="0"/>
          <w:marTop w:val="0"/>
          <w:marBottom w:val="0"/>
          <w:divBdr>
            <w:top w:val="none" w:sz="0" w:space="0" w:color="auto"/>
            <w:left w:val="none" w:sz="0" w:space="0" w:color="auto"/>
            <w:bottom w:val="none" w:sz="0" w:space="0" w:color="auto"/>
            <w:right w:val="none" w:sz="0" w:space="0" w:color="auto"/>
          </w:divBdr>
        </w:div>
        <w:div w:id="1679454898">
          <w:marLeft w:val="480"/>
          <w:marRight w:val="0"/>
          <w:marTop w:val="0"/>
          <w:marBottom w:val="0"/>
          <w:divBdr>
            <w:top w:val="none" w:sz="0" w:space="0" w:color="auto"/>
            <w:left w:val="none" w:sz="0" w:space="0" w:color="auto"/>
            <w:bottom w:val="none" w:sz="0" w:space="0" w:color="auto"/>
            <w:right w:val="none" w:sz="0" w:space="0" w:color="auto"/>
          </w:divBdr>
        </w:div>
        <w:div w:id="919604832">
          <w:marLeft w:val="480"/>
          <w:marRight w:val="0"/>
          <w:marTop w:val="0"/>
          <w:marBottom w:val="0"/>
          <w:divBdr>
            <w:top w:val="none" w:sz="0" w:space="0" w:color="auto"/>
            <w:left w:val="none" w:sz="0" w:space="0" w:color="auto"/>
            <w:bottom w:val="none" w:sz="0" w:space="0" w:color="auto"/>
            <w:right w:val="none" w:sz="0" w:space="0" w:color="auto"/>
          </w:divBdr>
        </w:div>
        <w:div w:id="212273704">
          <w:marLeft w:val="480"/>
          <w:marRight w:val="0"/>
          <w:marTop w:val="0"/>
          <w:marBottom w:val="0"/>
          <w:divBdr>
            <w:top w:val="none" w:sz="0" w:space="0" w:color="auto"/>
            <w:left w:val="none" w:sz="0" w:space="0" w:color="auto"/>
            <w:bottom w:val="none" w:sz="0" w:space="0" w:color="auto"/>
            <w:right w:val="none" w:sz="0" w:space="0" w:color="auto"/>
          </w:divBdr>
        </w:div>
        <w:div w:id="665980192">
          <w:marLeft w:val="480"/>
          <w:marRight w:val="0"/>
          <w:marTop w:val="0"/>
          <w:marBottom w:val="0"/>
          <w:divBdr>
            <w:top w:val="none" w:sz="0" w:space="0" w:color="auto"/>
            <w:left w:val="none" w:sz="0" w:space="0" w:color="auto"/>
            <w:bottom w:val="none" w:sz="0" w:space="0" w:color="auto"/>
            <w:right w:val="none" w:sz="0" w:space="0" w:color="auto"/>
          </w:divBdr>
        </w:div>
        <w:div w:id="429592089">
          <w:marLeft w:val="480"/>
          <w:marRight w:val="0"/>
          <w:marTop w:val="0"/>
          <w:marBottom w:val="0"/>
          <w:divBdr>
            <w:top w:val="none" w:sz="0" w:space="0" w:color="auto"/>
            <w:left w:val="none" w:sz="0" w:space="0" w:color="auto"/>
            <w:bottom w:val="none" w:sz="0" w:space="0" w:color="auto"/>
            <w:right w:val="none" w:sz="0" w:space="0" w:color="auto"/>
          </w:divBdr>
        </w:div>
        <w:div w:id="1447963563">
          <w:marLeft w:val="480"/>
          <w:marRight w:val="0"/>
          <w:marTop w:val="0"/>
          <w:marBottom w:val="0"/>
          <w:divBdr>
            <w:top w:val="none" w:sz="0" w:space="0" w:color="auto"/>
            <w:left w:val="none" w:sz="0" w:space="0" w:color="auto"/>
            <w:bottom w:val="none" w:sz="0" w:space="0" w:color="auto"/>
            <w:right w:val="none" w:sz="0" w:space="0" w:color="auto"/>
          </w:divBdr>
        </w:div>
        <w:div w:id="1658605312">
          <w:marLeft w:val="480"/>
          <w:marRight w:val="0"/>
          <w:marTop w:val="0"/>
          <w:marBottom w:val="0"/>
          <w:divBdr>
            <w:top w:val="none" w:sz="0" w:space="0" w:color="auto"/>
            <w:left w:val="none" w:sz="0" w:space="0" w:color="auto"/>
            <w:bottom w:val="none" w:sz="0" w:space="0" w:color="auto"/>
            <w:right w:val="none" w:sz="0" w:space="0" w:color="auto"/>
          </w:divBdr>
        </w:div>
        <w:div w:id="1369526546">
          <w:marLeft w:val="480"/>
          <w:marRight w:val="0"/>
          <w:marTop w:val="0"/>
          <w:marBottom w:val="0"/>
          <w:divBdr>
            <w:top w:val="none" w:sz="0" w:space="0" w:color="auto"/>
            <w:left w:val="none" w:sz="0" w:space="0" w:color="auto"/>
            <w:bottom w:val="none" w:sz="0" w:space="0" w:color="auto"/>
            <w:right w:val="none" w:sz="0" w:space="0" w:color="auto"/>
          </w:divBdr>
        </w:div>
        <w:div w:id="1081175417">
          <w:marLeft w:val="480"/>
          <w:marRight w:val="0"/>
          <w:marTop w:val="0"/>
          <w:marBottom w:val="0"/>
          <w:divBdr>
            <w:top w:val="none" w:sz="0" w:space="0" w:color="auto"/>
            <w:left w:val="none" w:sz="0" w:space="0" w:color="auto"/>
            <w:bottom w:val="none" w:sz="0" w:space="0" w:color="auto"/>
            <w:right w:val="none" w:sz="0" w:space="0" w:color="auto"/>
          </w:divBdr>
        </w:div>
        <w:div w:id="1832595245">
          <w:marLeft w:val="480"/>
          <w:marRight w:val="0"/>
          <w:marTop w:val="0"/>
          <w:marBottom w:val="0"/>
          <w:divBdr>
            <w:top w:val="none" w:sz="0" w:space="0" w:color="auto"/>
            <w:left w:val="none" w:sz="0" w:space="0" w:color="auto"/>
            <w:bottom w:val="none" w:sz="0" w:space="0" w:color="auto"/>
            <w:right w:val="none" w:sz="0" w:space="0" w:color="auto"/>
          </w:divBdr>
        </w:div>
        <w:div w:id="1715543825">
          <w:marLeft w:val="480"/>
          <w:marRight w:val="0"/>
          <w:marTop w:val="0"/>
          <w:marBottom w:val="0"/>
          <w:divBdr>
            <w:top w:val="none" w:sz="0" w:space="0" w:color="auto"/>
            <w:left w:val="none" w:sz="0" w:space="0" w:color="auto"/>
            <w:bottom w:val="none" w:sz="0" w:space="0" w:color="auto"/>
            <w:right w:val="none" w:sz="0" w:space="0" w:color="auto"/>
          </w:divBdr>
        </w:div>
        <w:div w:id="1502812084">
          <w:marLeft w:val="480"/>
          <w:marRight w:val="0"/>
          <w:marTop w:val="0"/>
          <w:marBottom w:val="0"/>
          <w:divBdr>
            <w:top w:val="none" w:sz="0" w:space="0" w:color="auto"/>
            <w:left w:val="none" w:sz="0" w:space="0" w:color="auto"/>
            <w:bottom w:val="none" w:sz="0" w:space="0" w:color="auto"/>
            <w:right w:val="none" w:sz="0" w:space="0" w:color="auto"/>
          </w:divBdr>
        </w:div>
        <w:div w:id="1438477934">
          <w:marLeft w:val="480"/>
          <w:marRight w:val="0"/>
          <w:marTop w:val="0"/>
          <w:marBottom w:val="0"/>
          <w:divBdr>
            <w:top w:val="none" w:sz="0" w:space="0" w:color="auto"/>
            <w:left w:val="none" w:sz="0" w:space="0" w:color="auto"/>
            <w:bottom w:val="none" w:sz="0" w:space="0" w:color="auto"/>
            <w:right w:val="none" w:sz="0" w:space="0" w:color="auto"/>
          </w:divBdr>
        </w:div>
        <w:div w:id="369499140">
          <w:marLeft w:val="480"/>
          <w:marRight w:val="0"/>
          <w:marTop w:val="0"/>
          <w:marBottom w:val="0"/>
          <w:divBdr>
            <w:top w:val="none" w:sz="0" w:space="0" w:color="auto"/>
            <w:left w:val="none" w:sz="0" w:space="0" w:color="auto"/>
            <w:bottom w:val="none" w:sz="0" w:space="0" w:color="auto"/>
            <w:right w:val="none" w:sz="0" w:space="0" w:color="auto"/>
          </w:divBdr>
        </w:div>
        <w:div w:id="1745687960">
          <w:marLeft w:val="480"/>
          <w:marRight w:val="0"/>
          <w:marTop w:val="0"/>
          <w:marBottom w:val="0"/>
          <w:divBdr>
            <w:top w:val="none" w:sz="0" w:space="0" w:color="auto"/>
            <w:left w:val="none" w:sz="0" w:space="0" w:color="auto"/>
            <w:bottom w:val="none" w:sz="0" w:space="0" w:color="auto"/>
            <w:right w:val="none" w:sz="0" w:space="0" w:color="auto"/>
          </w:divBdr>
        </w:div>
      </w:divsChild>
    </w:div>
    <w:div w:id="52629637">
      <w:bodyDiv w:val="1"/>
      <w:marLeft w:val="0"/>
      <w:marRight w:val="0"/>
      <w:marTop w:val="0"/>
      <w:marBottom w:val="0"/>
      <w:divBdr>
        <w:top w:val="none" w:sz="0" w:space="0" w:color="auto"/>
        <w:left w:val="none" w:sz="0" w:space="0" w:color="auto"/>
        <w:bottom w:val="none" w:sz="0" w:space="0" w:color="auto"/>
        <w:right w:val="none" w:sz="0" w:space="0" w:color="auto"/>
      </w:divBdr>
    </w:div>
    <w:div w:id="53747210">
      <w:bodyDiv w:val="1"/>
      <w:marLeft w:val="0"/>
      <w:marRight w:val="0"/>
      <w:marTop w:val="0"/>
      <w:marBottom w:val="0"/>
      <w:divBdr>
        <w:top w:val="none" w:sz="0" w:space="0" w:color="auto"/>
        <w:left w:val="none" w:sz="0" w:space="0" w:color="auto"/>
        <w:bottom w:val="none" w:sz="0" w:space="0" w:color="auto"/>
        <w:right w:val="none" w:sz="0" w:space="0" w:color="auto"/>
      </w:divBdr>
      <w:divsChild>
        <w:div w:id="926377356">
          <w:marLeft w:val="0"/>
          <w:marRight w:val="0"/>
          <w:marTop w:val="0"/>
          <w:marBottom w:val="0"/>
          <w:divBdr>
            <w:top w:val="none" w:sz="0" w:space="0" w:color="auto"/>
            <w:left w:val="none" w:sz="0" w:space="0" w:color="auto"/>
            <w:bottom w:val="none" w:sz="0" w:space="0" w:color="auto"/>
            <w:right w:val="none" w:sz="0" w:space="0" w:color="auto"/>
          </w:divBdr>
        </w:div>
      </w:divsChild>
    </w:div>
    <w:div w:id="61805098">
      <w:bodyDiv w:val="1"/>
      <w:marLeft w:val="0"/>
      <w:marRight w:val="0"/>
      <w:marTop w:val="0"/>
      <w:marBottom w:val="0"/>
      <w:divBdr>
        <w:top w:val="none" w:sz="0" w:space="0" w:color="auto"/>
        <w:left w:val="none" w:sz="0" w:space="0" w:color="auto"/>
        <w:bottom w:val="none" w:sz="0" w:space="0" w:color="auto"/>
        <w:right w:val="none" w:sz="0" w:space="0" w:color="auto"/>
      </w:divBdr>
      <w:divsChild>
        <w:div w:id="2070493838">
          <w:marLeft w:val="480"/>
          <w:marRight w:val="0"/>
          <w:marTop w:val="0"/>
          <w:marBottom w:val="0"/>
          <w:divBdr>
            <w:top w:val="none" w:sz="0" w:space="0" w:color="auto"/>
            <w:left w:val="none" w:sz="0" w:space="0" w:color="auto"/>
            <w:bottom w:val="none" w:sz="0" w:space="0" w:color="auto"/>
            <w:right w:val="none" w:sz="0" w:space="0" w:color="auto"/>
          </w:divBdr>
        </w:div>
        <w:div w:id="1667132480">
          <w:marLeft w:val="480"/>
          <w:marRight w:val="0"/>
          <w:marTop w:val="0"/>
          <w:marBottom w:val="0"/>
          <w:divBdr>
            <w:top w:val="none" w:sz="0" w:space="0" w:color="auto"/>
            <w:left w:val="none" w:sz="0" w:space="0" w:color="auto"/>
            <w:bottom w:val="none" w:sz="0" w:space="0" w:color="auto"/>
            <w:right w:val="none" w:sz="0" w:space="0" w:color="auto"/>
          </w:divBdr>
        </w:div>
        <w:div w:id="138353288">
          <w:marLeft w:val="480"/>
          <w:marRight w:val="0"/>
          <w:marTop w:val="0"/>
          <w:marBottom w:val="0"/>
          <w:divBdr>
            <w:top w:val="none" w:sz="0" w:space="0" w:color="auto"/>
            <w:left w:val="none" w:sz="0" w:space="0" w:color="auto"/>
            <w:bottom w:val="none" w:sz="0" w:space="0" w:color="auto"/>
            <w:right w:val="none" w:sz="0" w:space="0" w:color="auto"/>
          </w:divBdr>
        </w:div>
        <w:div w:id="1895505545">
          <w:marLeft w:val="480"/>
          <w:marRight w:val="0"/>
          <w:marTop w:val="0"/>
          <w:marBottom w:val="0"/>
          <w:divBdr>
            <w:top w:val="none" w:sz="0" w:space="0" w:color="auto"/>
            <w:left w:val="none" w:sz="0" w:space="0" w:color="auto"/>
            <w:bottom w:val="none" w:sz="0" w:space="0" w:color="auto"/>
            <w:right w:val="none" w:sz="0" w:space="0" w:color="auto"/>
          </w:divBdr>
        </w:div>
        <w:div w:id="2006980151">
          <w:marLeft w:val="480"/>
          <w:marRight w:val="0"/>
          <w:marTop w:val="0"/>
          <w:marBottom w:val="0"/>
          <w:divBdr>
            <w:top w:val="none" w:sz="0" w:space="0" w:color="auto"/>
            <w:left w:val="none" w:sz="0" w:space="0" w:color="auto"/>
            <w:bottom w:val="none" w:sz="0" w:space="0" w:color="auto"/>
            <w:right w:val="none" w:sz="0" w:space="0" w:color="auto"/>
          </w:divBdr>
        </w:div>
        <w:div w:id="1005211474">
          <w:marLeft w:val="480"/>
          <w:marRight w:val="0"/>
          <w:marTop w:val="0"/>
          <w:marBottom w:val="0"/>
          <w:divBdr>
            <w:top w:val="none" w:sz="0" w:space="0" w:color="auto"/>
            <w:left w:val="none" w:sz="0" w:space="0" w:color="auto"/>
            <w:bottom w:val="none" w:sz="0" w:space="0" w:color="auto"/>
            <w:right w:val="none" w:sz="0" w:space="0" w:color="auto"/>
          </w:divBdr>
        </w:div>
        <w:div w:id="156113898">
          <w:marLeft w:val="480"/>
          <w:marRight w:val="0"/>
          <w:marTop w:val="0"/>
          <w:marBottom w:val="0"/>
          <w:divBdr>
            <w:top w:val="none" w:sz="0" w:space="0" w:color="auto"/>
            <w:left w:val="none" w:sz="0" w:space="0" w:color="auto"/>
            <w:bottom w:val="none" w:sz="0" w:space="0" w:color="auto"/>
            <w:right w:val="none" w:sz="0" w:space="0" w:color="auto"/>
          </w:divBdr>
        </w:div>
        <w:div w:id="1918322422">
          <w:marLeft w:val="480"/>
          <w:marRight w:val="0"/>
          <w:marTop w:val="0"/>
          <w:marBottom w:val="0"/>
          <w:divBdr>
            <w:top w:val="none" w:sz="0" w:space="0" w:color="auto"/>
            <w:left w:val="none" w:sz="0" w:space="0" w:color="auto"/>
            <w:bottom w:val="none" w:sz="0" w:space="0" w:color="auto"/>
            <w:right w:val="none" w:sz="0" w:space="0" w:color="auto"/>
          </w:divBdr>
        </w:div>
        <w:div w:id="2040743238">
          <w:marLeft w:val="480"/>
          <w:marRight w:val="0"/>
          <w:marTop w:val="0"/>
          <w:marBottom w:val="0"/>
          <w:divBdr>
            <w:top w:val="none" w:sz="0" w:space="0" w:color="auto"/>
            <w:left w:val="none" w:sz="0" w:space="0" w:color="auto"/>
            <w:bottom w:val="none" w:sz="0" w:space="0" w:color="auto"/>
            <w:right w:val="none" w:sz="0" w:space="0" w:color="auto"/>
          </w:divBdr>
        </w:div>
        <w:div w:id="680623032">
          <w:marLeft w:val="480"/>
          <w:marRight w:val="0"/>
          <w:marTop w:val="0"/>
          <w:marBottom w:val="0"/>
          <w:divBdr>
            <w:top w:val="none" w:sz="0" w:space="0" w:color="auto"/>
            <w:left w:val="none" w:sz="0" w:space="0" w:color="auto"/>
            <w:bottom w:val="none" w:sz="0" w:space="0" w:color="auto"/>
            <w:right w:val="none" w:sz="0" w:space="0" w:color="auto"/>
          </w:divBdr>
        </w:div>
        <w:div w:id="1652706997">
          <w:marLeft w:val="480"/>
          <w:marRight w:val="0"/>
          <w:marTop w:val="0"/>
          <w:marBottom w:val="0"/>
          <w:divBdr>
            <w:top w:val="none" w:sz="0" w:space="0" w:color="auto"/>
            <w:left w:val="none" w:sz="0" w:space="0" w:color="auto"/>
            <w:bottom w:val="none" w:sz="0" w:space="0" w:color="auto"/>
            <w:right w:val="none" w:sz="0" w:space="0" w:color="auto"/>
          </w:divBdr>
        </w:div>
        <w:div w:id="113837862">
          <w:marLeft w:val="480"/>
          <w:marRight w:val="0"/>
          <w:marTop w:val="0"/>
          <w:marBottom w:val="0"/>
          <w:divBdr>
            <w:top w:val="none" w:sz="0" w:space="0" w:color="auto"/>
            <w:left w:val="none" w:sz="0" w:space="0" w:color="auto"/>
            <w:bottom w:val="none" w:sz="0" w:space="0" w:color="auto"/>
            <w:right w:val="none" w:sz="0" w:space="0" w:color="auto"/>
          </w:divBdr>
        </w:div>
        <w:div w:id="1002660814">
          <w:marLeft w:val="480"/>
          <w:marRight w:val="0"/>
          <w:marTop w:val="0"/>
          <w:marBottom w:val="0"/>
          <w:divBdr>
            <w:top w:val="none" w:sz="0" w:space="0" w:color="auto"/>
            <w:left w:val="none" w:sz="0" w:space="0" w:color="auto"/>
            <w:bottom w:val="none" w:sz="0" w:space="0" w:color="auto"/>
            <w:right w:val="none" w:sz="0" w:space="0" w:color="auto"/>
          </w:divBdr>
        </w:div>
        <w:div w:id="1968117331">
          <w:marLeft w:val="480"/>
          <w:marRight w:val="0"/>
          <w:marTop w:val="0"/>
          <w:marBottom w:val="0"/>
          <w:divBdr>
            <w:top w:val="none" w:sz="0" w:space="0" w:color="auto"/>
            <w:left w:val="none" w:sz="0" w:space="0" w:color="auto"/>
            <w:bottom w:val="none" w:sz="0" w:space="0" w:color="auto"/>
            <w:right w:val="none" w:sz="0" w:space="0" w:color="auto"/>
          </w:divBdr>
        </w:div>
        <w:div w:id="2019113125">
          <w:marLeft w:val="480"/>
          <w:marRight w:val="0"/>
          <w:marTop w:val="0"/>
          <w:marBottom w:val="0"/>
          <w:divBdr>
            <w:top w:val="none" w:sz="0" w:space="0" w:color="auto"/>
            <w:left w:val="none" w:sz="0" w:space="0" w:color="auto"/>
            <w:bottom w:val="none" w:sz="0" w:space="0" w:color="auto"/>
            <w:right w:val="none" w:sz="0" w:space="0" w:color="auto"/>
          </w:divBdr>
        </w:div>
        <w:div w:id="855389381">
          <w:marLeft w:val="480"/>
          <w:marRight w:val="0"/>
          <w:marTop w:val="0"/>
          <w:marBottom w:val="0"/>
          <w:divBdr>
            <w:top w:val="none" w:sz="0" w:space="0" w:color="auto"/>
            <w:left w:val="none" w:sz="0" w:space="0" w:color="auto"/>
            <w:bottom w:val="none" w:sz="0" w:space="0" w:color="auto"/>
            <w:right w:val="none" w:sz="0" w:space="0" w:color="auto"/>
          </w:divBdr>
        </w:div>
        <w:div w:id="1870140712">
          <w:marLeft w:val="480"/>
          <w:marRight w:val="0"/>
          <w:marTop w:val="0"/>
          <w:marBottom w:val="0"/>
          <w:divBdr>
            <w:top w:val="none" w:sz="0" w:space="0" w:color="auto"/>
            <w:left w:val="none" w:sz="0" w:space="0" w:color="auto"/>
            <w:bottom w:val="none" w:sz="0" w:space="0" w:color="auto"/>
            <w:right w:val="none" w:sz="0" w:space="0" w:color="auto"/>
          </w:divBdr>
        </w:div>
        <w:div w:id="624966085">
          <w:marLeft w:val="480"/>
          <w:marRight w:val="0"/>
          <w:marTop w:val="0"/>
          <w:marBottom w:val="0"/>
          <w:divBdr>
            <w:top w:val="none" w:sz="0" w:space="0" w:color="auto"/>
            <w:left w:val="none" w:sz="0" w:space="0" w:color="auto"/>
            <w:bottom w:val="none" w:sz="0" w:space="0" w:color="auto"/>
            <w:right w:val="none" w:sz="0" w:space="0" w:color="auto"/>
          </w:divBdr>
        </w:div>
        <w:div w:id="1605259841">
          <w:marLeft w:val="480"/>
          <w:marRight w:val="0"/>
          <w:marTop w:val="0"/>
          <w:marBottom w:val="0"/>
          <w:divBdr>
            <w:top w:val="none" w:sz="0" w:space="0" w:color="auto"/>
            <w:left w:val="none" w:sz="0" w:space="0" w:color="auto"/>
            <w:bottom w:val="none" w:sz="0" w:space="0" w:color="auto"/>
            <w:right w:val="none" w:sz="0" w:space="0" w:color="auto"/>
          </w:divBdr>
        </w:div>
        <w:div w:id="397901389">
          <w:marLeft w:val="480"/>
          <w:marRight w:val="0"/>
          <w:marTop w:val="0"/>
          <w:marBottom w:val="0"/>
          <w:divBdr>
            <w:top w:val="none" w:sz="0" w:space="0" w:color="auto"/>
            <w:left w:val="none" w:sz="0" w:space="0" w:color="auto"/>
            <w:bottom w:val="none" w:sz="0" w:space="0" w:color="auto"/>
            <w:right w:val="none" w:sz="0" w:space="0" w:color="auto"/>
          </w:divBdr>
        </w:div>
        <w:div w:id="181163808">
          <w:marLeft w:val="480"/>
          <w:marRight w:val="0"/>
          <w:marTop w:val="0"/>
          <w:marBottom w:val="0"/>
          <w:divBdr>
            <w:top w:val="none" w:sz="0" w:space="0" w:color="auto"/>
            <w:left w:val="none" w:sz="0" w:space="0" w:color="auto"/>
            <w:bottom w:val="none" w:sz="0" w:space="0" w:color="auto"/>
            <w:right w:val="none" w:sz="0" w:space="0" w:color="auto"/>
          </w:divBdr>
        </w:div>
        <w:div w:id="194735058">
          <w:marLeft w:val="480"/>
          <w:marRight w:val="0"/>
          <w:marTop w:val="0"/>
          <w:marBottom w:val="0"/>
          <w:divBdr>
            <w:top w:val="none" w:sz="0" w:space="0" w:color="auto"/>
            <w:left w:val="none" w:sz="0" w:space="0" w:color="auto"/>
            <w:bottom w:val="none" w:sz="0" w:space="0" w:color="auto"/>
            <w:right w:val="none" w:sz="0" w:space="0" w:color="auto"/>
          </w:divBdr>
        </w:div>
      </w:divsChild>
    </w:div>
    <w:div w:id="62334078">
      <w:bodyDiv w:val="1"/>
      <w:marLeft w:val="0"/>
      <w:marRight w:val="0"/>
      <w:marTop w:val="0"/>
      <w:marBottom w:val="0"/>
      <w:divBdr>
        <w:top w:val="none" w:sz="0" w:space="0" w:color="auto"/>
        <w:left w:val="none" w:sz="0" w:space="0" w:color="auto"/>
        <w:bottom w:val="none" w:sz="0" w:space="0" w:color="auto"/>
        <w:right w:val="none" w:sz="0" w:space="0" w:color="auto"/>
      </w:divBdr>
    </w:div>
    <w:div w:id="63916187">
      <w:bodyDiv w:val="1"/>
      <w:marLeft w:val="0"/>
      <w:marRight w:val="0"/>
      <w:marTop w:val="0"/>
      <w:marBottom w:val="0"/>
      <w:divBdr>
        <w:top w:val="none" w:sz="0" w:space="0" w:color="auto"/>
        <w:left w:val="none" w:sz="0" w:space="0" w:color="auto"/>
        <w:bottom w:val="none" w:sz="0" w:space="0" w:color="auto"/>
        <w:right w:val="none" w:sz="0" w:space="0" w:color="auto"/>
      </w:divBdr>
    </w:div>
    <w:div w:id="64577014">
      <w:bodyDiv w:val="1"/>
      <w:marLeft w:val="0"/>
      <w:marRight w:val="0"/>
      <w:marTop w:val="0"/>
      <w:marBottom w:val="0"/>
      <w:divBdr>
        <w:top w:val="none" w:sz="0" w:space="0" w:color="auto"/>
        <w:left w:val="none" w:sz="0" w:space="0" w:color="auto"/>
        <w:bottom w:val="none" w:sz="0" w:space="0" w:color="auto"/>
        <w:right w:val="none" w:sz="0" w:space="0" w:color="auto"/>
      </w:divBdr>
    </w:div>
    <w:div w:id="65106810">
      <w:bodyDiv w:val="1"/>
      <w:marLeft w:val="0"/>
      <w:marRight w:val="0"/>
      <w:marTop w:val="0"/>
      <w:marBottom w:val="0"/>
      <w:divBdr>
        <w:top w:val="none" w:sz="0" w:space="0" w:color="auto"/>
        <w:left w:val="none" w:sz="0" w:space="0" w:color="auto"/>
        <w:bottom w:val="none" w:sz="0" w:space="0" w:color="auto"/>
        <w:right w:val="none" w:sz="0" w:space="0" w:color="auto"/>
      </w:divBdr>
    </w:div>
    <w:div w:id="72168441">
      <w:bodyDiv w:val="1"/>
      <w:marLeft w:val="0"/>
      <w:marRight w:val="0"/>
      <w:marTop w:val="0"/>
      <w:marBottom w:val="0"/>
      <w:divBdr>
        <w:top w:val="none" w:sz="0" w:space="0" w:color="auto"/>
        <w:left w:val="none" w:sz="0" w:space="0" w:color="auto"/>
        <w:bottom w:val="none" w:sz="0" w:space="0" w:color="auto"/>
        <w:right w:val="none" w:sz="0" w:space="0" w:color="auto"/>
      </w:divBdr>
    </w:div>
    <w:div w:id="72746367">
      <w:bodyDiv w:val="1"/>
      <w:marLeft w:val="0"/>
      <w:marRight w:val="0"/>
      <w:marTop w:val="0"/>
      <w:marBottom w:val="0"/>
      <w:divBdr>
        <w:top w:val="none" w:sz="0" w:space="0" w:color="auto"/>
        <w:left w:val="none" w:sz="0" w:space="0" w:color="auto"/>
        <w:bottom w:val="none" w:sz="0" w:space="0" w:color="auto"/>
        <w:right w:val="none" w:sz="0" w:space="0" w:color="auto"/>
      </w:divBdr>
    </w:div>
    <w:div w:id="82147842">
      <w:bodyDiv w:val="1"/>
      <w:marLeft w:val="0"/>
      <w:marRight w:val="0"/>
      <w:marTop w:val="0"/>
      <w:marBottom w:val="0"/>
      <w:divBdr>
        <w:top w:val="none" w:sz="0" w:space="0" w:color="auto"/>
        <w:left w:val="none" w:sz="0" w:space="0" w:color="auto"/>
        <w:bottom w:val="none" w:sz="0" w:space="0" w:color="auto"/>
        <w:right w:val="none" w:sz="0" w:space="0" w:color="auto"/>
      </w:divBdr>
    </w:div>
    <w:div w:id="84306858">
      <w:bodyDiv w:val="1"/>
      <w:marLeft w:val="0"/>
      <w:marRight w:val="0"/>
      <w:marTop w:val="0"/>
      <w:marBottom w:val="0"/>
      <w:divBdr>
        <w:top w:val="none" w:sz="0" w:space="0" w:color="auto"/>
        <w:left w:val="none" w:sz="0" w:space="0" w:color="auto"/>
        <w:bottom w:val="none" w:sz="0" w:space="0" w:color="auto"/>
        <w:right w:val="none" w:sz="0" w:space="0" w:color="auto"/>
      </w:divBdr>
    </w:div>
    <w:div w:id="88698379">
      <w:bodyDiv w:val="1"/>
      <w:marLeft w:val="0"/>
      <w:marRight w:val="0"/>
      <w:marTop w:val="0"/>
      <w:marBottom w:val="0"/>
      <w:divBdr>
        <w:top w:val="none" w:sz="0" w:space="0" w:color="auto"/>
        <w:left w:val="none" w:sz="0" w:space="0" w:color="auto"/>
        <w:bottom w:val="none" w:sz="0" w:space="0" w:color="auto"/>
        <w:right w:val="none" w:sz="0" w:space="0" w:color="auto"/>
      </w:divBdr>
    </w:div>
    <w:div w:id="90710836">
      <w:bodyDiv w:val="1"/>
      <w:marLeft w:val="0"/>
      <w:marRight w:val="0"/>
      <w:marTop w:val="0"/>
      <w:marBottom w:val="0"/>
      <w:divBdr>
        <w:top w:val="none" w:sz="0" w:space="0" w:color="auto"/>
        <w:left w:val="none" w:sz="0" w:space="0" w:color="auto"/>
        <w:bottom w:val="none" w:sz="0" w:space="0" w:color="auto"/>
        <w:right w:val="none" w:sz="0" w:space="0" w:color="auto"/>
      </w:divBdr>
      <w:divsChild>
        <w:div w:id="1613897574">
          <w:marLeft w:val="640"/>
          <w:marRight w:val="0"/>
          <w:marTop w:val="0"/>
          <w:marBottom w:val="0"/>
          <w:divBdr>
            <w:top w:val="none" w:sz="0" w:space="0" w:color="auto"/>
            <w:left w:val="none" w:sz="0" w:space="0" w:color="auto"/>
            <w:bottom w:val="none" w:sz="0" w:space="0" w:color="auto"/>
            <w:right w:val="none" w:sz="0" w:space="0" w:color="auto"/>
          </w:divBdr>
        </w:div>
        <w:div w:id="211698716">
          <w:marLeft w:val="640"/>
          <w:marRight w:val="0"/>
          <w:marTop w:val="0"/>
          <w:marBottom w:val="0"/>
          <w:divBdr>
            <w:top w:val="none" w:sz="0" w:space="0" w:color="auto"/>
            <w:left w:val="none" w:sz="0" w:space="0" w:color="auto"/>
            <w:bottom w:val="none" w:sz="0" w:space="0" w:color="auto"/>
            <w:right w:val="none" w:sz="0" w:space="0" w:color="auto"/>
          </w:divBdr>
        </w:div>
        <w:div w:id="2111705952">
          <w:marLeft w:val="640"/>
          <w:marRight w:val="0"/>
          <w:marTop w:val="0"/>
          <w:marBottom w:val="0"/>
          <w:divBdr>
            <w:top w:val="none" w:sz="0" w:space="0" w:color="auto"/>
            <w:left w:val="none" w:sz="0" w:space="0" w:color="auto"/>
            <w:bottom w:val="none" w:sz="0" w:space="0" w:color="auto"/>
            <w:right w:val="none" w:sz="0" w:space="0" w:color="auto"/>
          </w:divBdr>
        </w:div>
        <w:div w:id="1296253659">
          <w:marLeft w:val="640"/>
          <w:marRight w:val="0"/>
          <w:marTop w:val="0"/>
          <w:marBottom w:val="0"/>
          <w:divBdr>
            <w:top w:val="none" w:sz="0" w:space="0" w:color="auto"/>
            <w:left w:val="none" w:sz="0" w:space="0" w:color="auto"/>
            <w:bottom w:val="none" w:sz="0" w:space="0" w:color="auto"/>
            <w:right w:val="none" w:sz="0" w:space="0" w:color="auto"/>
          </w:divBdr>
        </w:div>
        <w:div w:id="1754887758">
          <w:marLeft w:val="640"/>
          <w:marRight w:val="0"/>
          <w:marTop w:val="0"/>
          <w:marBottom w:val="0"/>
          <w:divBdr>
            <w:top w:val="none" w:sz="0" w:space="0" w:color="auto"/>
            <w:left w:val="none" w:sz="0" w:space="0" w:color="auto"/>
            <w:bottom w:val="none" w:sz="0" w:space="0" w:color="auto"/>
            <w:right w:val="none" w:sz="0" w:space="0" w:color="auto"/>
          </w:divBdr>
        </w:div>
        <w:div w:id="782043183">
          <w:marLeft w:val="640"/>
          <w:marRight w:val="0"/>
          <w:marTop w:val="0"/>
          <w:marBottom w:val="0"/>
          <w:divBdr>
            <w:top w:val="none" w:sz="0" w:space="0" w:color="auto"/>
            <w:left w:val="none" w:sz="0" w:space="0" w:color="auto"/>
            <w:bottom w:val="none" w:sz="0" w:space="0" w:color="auto"/>
            <w:right w:val="none" w:sz="0" w:space="0" w:color="auto"/>
          </w:divBdr>
        </w:div>
        <w:div w:id="2106069680">
          <w:marLeft w:val="640"/>
          <w:marRight w:val="0"/>
          <w:marTop w:val="0"/>
          <w:marBottom w:val="0"/>
          <w:divBdr>
            <w:top w:val="none" w:sz="0" w:space="0" w:color="auto"/>
            <w:left w:val="none" w:sz="0" w:space="0" w:color="auto"/>
            <w:bottom w:val="none" w:sz="0" w:space="0" w:color="auto"/>
            <w:right w:val="none" w:sz="0" w:space="0" w:color="auto"/>
          </w:divBdr>
        </w:div>
        <w:div w:id="1736275661">
          <w:marLeft w:val="640"/>
          <w:marRight w:val="0"/>
          <w:marTop w:val="0"/>
          <w:marBottom w:val="0"/>
          <w:divBdr>
            <w:top w:val="none" w:sz="0" w:space="0" w:color="auto"/>
            <w:left w:val="none" w:sz="0" w:space="0" w:color="auto"/>
            <w:bottom w:val="none" w:sz="0" w:space="0" w:color="auto"/>
            <w:right w:val="none" w:sz="0" w:space="0" w:color="auto"/>
          </w:divBdr>
        </w:div>
        <w:div w:id="946499804">
          <w:marLeft w:val="640"/>
          <w:marRight w:val="0"/>
          <w:marTop w:val="0"/>
          <w:marBottom w:val="0"/>
          <w:divBdr>
            <w:top w:val="none" w:sz="0" w:space="0" w:color="auto"/>
            <w:left w:val="none" w:sz="0" w:space="0" w:color="auto"/>
            <w:bottom w:val="none" w:sz="0" w:space="0" w:color="auto"/>
            <w:right w:val="none" w:sz="0" w:space="0" w:color="auto"/>
          </w:divBdr>
        </w:div>
        <w:div w:id="1592809918">
          <w:marLeft w:val="640"/>
          <w:marRight w:val="0"/>
          <w:marTop w:val="0"/>
          <w:marBottom w:val="0"/>
          <w:divBdr>
            <w:top w:val="none" w:sz="0" w:space="0" w:color="auto"/>
            <w:left w:val="none" w:sz="0" w:space="0" w:color="auto"/>
            <w:bottom w:val="none" w:sz="0" w:space="0" w:color="auto"/>
            <w:right w:val="none" w:sz="0" w:space="0" w:color="auto"/>
          </w:divBdr>
        </w:div>
        <w:div w:id="1653826682">
          <w:marLeft w:val="640"/>
          <w:marRight w:val="0"/>
          <w:marTop w:val="0"/>
          <w:marBottom w:val="0"/>
          <w:divBdr>
            <w:top w:val="none" w:sz="0" w:space="0" w:color="auto"/>
            <w:left w:val="none" w:sz="0" w:space="0" w:color="auto"/>
            <w:bottom w:val="none" w:sz="0" w:space="0" w:color="auto"/>
            <w:right w:val="none" w:sz="0" w:space="0" w:color="auto"/>
          </w:divBdr>
        </w:div>
        <w:div w:id="1246453569">
          <w:marLeft w:val="640"/>
          <w:marRight w:val="0"/>
          <w:marTop w:val="0"/>
          <w:marBottom w:val="0"/>
          <w:divBdr>
            <w:top w:val="none" w:sz="0" w:space="0" w:color="auto"/>
            <w:left w:val="none" w:sz="0" w:space="0" w:color="auto"/>
            <w:bottom w:val="none" w:sz="0" w:space="0" w:color="auto"/>
            <w:right w:val="none" w:sz="0" w:space="0" w:color="auto"/>
          </w:divBdr>
        </w:div>
        <w:div w:id="1926378539">
          <w:marLeft w:val="640"/>
          <w:marRight w:val="0"/>
          <w:marTop w:val="0"/>
          <w:marBottom w:val="0"/>
          <w:divBdr>
            <w:top w:val="none" w:sz="0" w:space="0" w:color="auto"/>
            <w:left w:val="none" w:sz="0" w:space="0" w:color="auto"/>
            <w:bottom w:val="none" w:sz="0" w:space="0" w:color="auto"/>
            <w:right w:val="none" w:sz="0" w:space="0" w:color="auto"/>
          </w:divBdr>
        </w:div>
        <w:div w:id="1614096162">
          <w:marLeft w:val="640"/>
          <w:marRight w:val="0"/>
          <w:marTop w:val="0"/>
          <w:marBottom w:val="0"/>
          <w:divBdr>
            <w:top w:val="none" w:sz="0" w:space="0" w:color="auto"/>
            <w:left w:val="none" w:sz="0" w:space="0" w:color="auto"/>
            <w:bottom w:val="none" w:sz="0" w:space="0" w:color="auto"/>
            <w:right w:val="none" w:sz="0" w:space="0" w:color="auto"/>
          </w:divBdr>
        </w:div>
        <w:div w:id="1446341520">
          <w:marLeft w:val="640"/>
          <w:marRight w:val="0"/>
          <w:marTop w:val="0"/>
          <w:marBottom w:val="0"/>
          <w:divBdr>
            <w:top w:val="none" w:sz="0" w:space="0" w:color="auto"/>
            <w:left w:val="none" w:sz="0" w:space="0" w:color="auto"/>
            <w:bottom w:val="none" w:sz="0" w:space="0" w:color="auto"/>
            <w:right w:val="none" w:sz="0" w:space="0" w:color="auto"/>
          </w:divBdr>
        </w:div>
        <w:div w:id="726614798">
          <w:marLeft w:val="640"/>
          <w:marRight w:val="0"/>
          <w:marTop w:val="0"/>
          <w:marBottom w:val="0"/>
          <w:divBdr>
            <w:top w:val="none" w:sz="0" w:space="0" w:color="auto"/>
            <w:left w:val="none" w:sz="0" w:space="0" w:color="auto"/>
            <w:bottom w:val="none" w:sz="0" w:space="0" w:color="auto"/>
            <w:right w:val="none" w:sz="0" w:space="0" w:color="auto"/>
          </w:divBdr>
        </w:div>
        <w:div w:id="170461646">
          <w:marLeft w:val="640"/>
          <w:marRight w:val="0"/>
          <w:marTop w:val="0"/>
          <w:marBottom w:val="0"/>
          <w:divBdr>
            <w:top w:val="none" w:sz="0" w:space="0" w:color="auto"/>
            <w:left w:val="none" w:sz="0" w:space="0" w:color="auto"/>
            <w:bottom w:val="none" w:sz="0" w:space="0" w:color="auto"/>
            <w:right w:val="none" w:sz="0" w:space="0" w:color="auto"/>
          </w:divBdr>
        </w:div>
        <w:div w:id="857736230">
          <w:marLeft w:val="640"/>
          <w:marRight w:val="0"/>
          <w:marTop w:val="0"/>
          <w:marBottom w:val="0"/>
          <w:divBdr>
            <w:top w:val="none" w:sz="0" w:space="0" w:color="auto"/>
            <w:left w:val="none" w:sz="0" w:space="0" w:color="auto"/>
            <w:bottom w:val="none" w:sz="0" w:space="0" w:color="auto"/>
            <w:right w:val="none" w:sz="0" w:space="0" w:color="auto"/>
          </w:divBdr>
        </w:div>
        <w:div w:id="894196667">
          <w:marLeft w:val="640"/>
          <w:marRight w:val="0"/>
          <w:marTop w:val="0"/>
          <w:marBottom w:val="0"/>
          <w:divBdr>
            <w:top w:val="none" w:sz="0" w:space="0" w:color="auto"/>
            <w:left w:val="none" w:sz="0" w:space="0" w:color="auto"/>
            <w:bottom w:val="none" w:sz="0" w:space="0" w:color="auto"/>
            <w:right w:val="none" w:sz="0" w:space="0" w:color="auto"/>
          </w:divBdr>
        </w:div>
        <w:div w:id="1091465588">
          <w:marLeft w:val="640"/>
          <w:marRight w:val="0"/>
          <w:marTop w:val="0"/>
          <w:marBottom w:val="0"/>
          <w:divBdr>
            <w:top w:val="none" w:sz="0" w:space="0" w:color="auto"/>
            <w:left w:val="none" w:sz="0" w:space="0" w:color="auto"/>
            <w:bottom w:val="none" w:sz="0" w:space="0" w:color="auto"/>
            <w:right w:val="none" w:sz="0" w:space="0" w:color="auto"/>
          </w:divBdr>
        </w:div>
        <w:div w:id="289633371">
          <w:marLeft w:val="640"/>
          <w:marRight w:val="0"/>
          <w:marTop w:val="0"/>
          <w:marBottom w:val="0"/>
          <w:divBdr>
            <w:top w:val="none" w:sz="0" w:space="0" w:color="auto"/>
            <w:left w:val="none" w:sz="0" w:space="0" w:color="auto"/>
            <w:bottom w:val="none" w:sz="0" w:space="0" w:color="auto"/>
            <w:right w:val="none" w:sz="0" w:space="0" w:color="auto"/>
          </w:divBdr>
        </w:div>
        <w:div w:id="1908615419">
          <w:marLeft w:val="640"/>
          <w:marRight w:val="0"/>
          <w:marTop w:val="0"/>
          <w:marBottom w:val="0"/>
          <w:divBdr>
            <w:top w:val="none" w:sz="0" w:space="0" w:color="auto"/>
            <w:left w:val="none" w:sz="0" w:space="0" w:color="auto"/>
            <w:bottom w:val="none" w:sz="0" w:space="0" w:color="auto"/>
            <w:right w:val="none" w:sz="0" w:space="0" w:color="auto"/>
          </w:divBdr>
        </w:div>
        <w:div w:id="712071560">
          <w:marLeft w:val="640"/>
          <w:marRight w:val="0"/>
          <w:marTop w:val="0"/>
          <w:marBottom w:val="0"/>
          <w:divBdr>
            <w:top w:val="none" w:sz="0" w:space="0" w:color="auto"/>
            <w:left w:val="none" w:sz="0" w:space="0" w:color="auto"/>
            <w:bottom w:val="none" w:sz="0" w:space="0" w:color="auto"/>
            <w:right w:val="none" w:sz="0" w:space="0" w:color="auto"/>
          </w:divBdr>
        </w:div>
        <w:div w:id="1261374805">
          <w:marLeft w:val="640"/>
          <w:marRight w:val="0"/>
          <w:marTop w:val="0"/>
          <w:marBottom w:val="0"/>
          <w:divBdr>
            <w:top w:val="none" w:sz="0" w:space="0" w:color="auto"/>
            <w:left w:val="none" w:sz="0" w:space="0" w:color="auto"/>
            <w:bottom w:val="none" w:sz="0" w:space="0" w:color="auto"/>
            <w:right w:val="none" w:sz="0" w:space="0" w:color="auto"/>
          </w:divBdr>
        </w:div>
        <w:div w:id="285550360">
          <w:marLeft w:val="640"/>
          <w:marRight w:val="0"/>
          <w:marTop w:val="0"/>
          <w:marBottom w:val="0"/>
          <w:divBdr>
            <w:top w:val="none" w:sz="0" w:space="0" w:color="auto"/>
            <w:left w:val="none" w:sz="0" w:space="0" w:color="auto"/>
            <w:bottom w:val="none" w:sz="0" w:space="0" w:color="auto"/>
            <w:right w:val="none" w:sz="0" w:space="0" w:color="auto"/>
          </w:divBdr>
        </w:div>
        <w:div w:id="1274635049">
          <w:marLeft w:val="640"/>
          <w:marRight w:val="0"/>
          <w:marTop w:val="0"/>
          <w:marBottom w:val="0"/>
          <w:divBdr>
            <w:top w:val="none" w:sz="0" w:space="0" w:color="auto"/>
            <w:left w:val="none" w:sz="0" w:space="0" w:color="auto"/>
            <w:bottom w:val="none" w:sz="0" w:space="0" w:color="auto"/>
            <w:right w:val="none" w:sz="0" w:space="0" w:color="auto"/>
          </w:divBdr>
        </w:div>
        <w:div w:id="1117068576">
          <w:marLeft w:val="640"/>
          <w:marRight w:val="0"/>
          <w:marTop w:val="0"/>
          <w:marBottom w:val="0"/>
          <w:divBdr>
            <w:top w:val="none" w:sz="0" w:space="0" w:color="auto"/>
            <w:left w:val="none" w:sz="0" w:space="0" w:color="auto"/>
            <w:bottom w:val="none" w:sz="0" w:space="0" w:color="auto"/>
            <w:right w:val="none" w:sz="0" w:space="0" w:color="auto"/>
          </w:divBdr>
        </w:div>
        <w:div w:id="1896547172">
          <w:marLeft w:val="640"/>
          <w:marRight w:val="0"/>
          <w:marTop w:val="0"/>
          <w:marBottom w:val="0"/>
          <w:divBdr>
            <w:top w:val="none" w:sz="0" w:space="0" w:color="auto"/>
            <w:left w:val="none" w:sz="0" w:space="0" w:color="auto"/>
            <w:bottom w:val="none" w:sz="0" w:space="0" w:color="auto"/>
            <w:right w:val="none" w:sz="0" w:space="0" w:color="auto"/>
          </w:divBdr>
        </w:div>
        <w:div w:id="369184376">
          <w:marLeft w:val="640"/>
          <w:marRight w:val="0"/>
          <w:marTop w:val="0"/>
          <w:marBottom w:val="0"/>
          <w:divBdr>
            <w:top w:val="none" w:sz="0" w:space="0" w:color="auto"/>
            <w:left w:val="none" w:sz="0" w:space="0" w:color="auto"/>
            <w:bottom w:val="none" w:sz="0" w:space="0" w:color="auto"/>
            <w:right w:val="none" w:sz="0" w:space="0" w:color="auto"/>
          </w:divBdr>
        </w:div>
        <w:div w:id="1916889345">
          <w:marLeft w:val="640"/>
          <w:marRight w:val="0"/>
          <w:marTop w:val="0"/>
          <w:marBottom w:val="0"/>
          <w:divBdr>
            <w:top w:val="none" w:sz="0" w:space="0" w:color="auto"/>
            <w:left w:val="none" w:sz="0" w:space="0" w:color="auto"/>
            <w:bottom w:val="none" w:sz="0" w:space="0" w:color="auto"/>
            <w:right w:val="none" w:sz="0" w:space="0" w:color="auto"/>
          </w:divBdr>
        </w:div>
        <w:div w:id="1788114733">
          <w:marLeft w:val="640"/>
          <w:marRight w:val="0"/>
          <w:marTop w:val="0"/>
          <w:marBottom w:val="0"/>
          <w:divBdr>
            <w:top w:val="none" w:sz="0" w:space="0" w:color="auto"/>
            <w:left w:val="none" w:sz="0" w:space="0" w:color="auto"/>
            <w:bottom w:val="none" w:sz="0" w:space="0" w:color="auto"/>
            <w:right w:val="none" w:sz="0" w:space="0" w:color="auto"/>
          </w:divBdr>
        </w:div>
        <w:div w:id="474838680">
          <w:marLeft w:val="640"/>
          <w:marRight w:val="0"/>
          <w:marTop w:val="0"/>
          <w:marBottom w:val="0"/>
          <w:divBdr>
            <w:top w:val="none" w:sz="0" w:space="0" w:color="auto"/>
            <w:left w:val="none" w:sz="0" w:space="0" w:color="auto"/>
            <w:bottom w:val="none" w:sz="0" w:space="0" w:color="auto"/>
            <w:right w:val="none" w:sz="0" w:space="0" w:color="auto"/>
          </w:divBdr>
        </w:div>
        <w:div w:id="1389913652">
          <w:marLeft w:val="640"/>
          <w:marRight w:val="0"/>
          <w:marTop w:val="0"/>
          <w:marBottom w:val="0"/>
          <w:divBdr>
            <w:top w:val="none" w:sz="0" w:space="0" w:color="auto"/>
            <w:left w:val="none" w:sz="0" w:space="0" w:color="auto"/>
            <w:bottom w:val="none" w:sz="0" w:space="0" w:color="auto"/>
            <w:right w:val="none" w:sz="0" w:space="0" w:color="auto"/>
          </w:divBdr>
        </w:div>
        <w:div w:id="3438376">
          <w:marLeft w:val="640"/>
          <w:marRight w:val="0"/>
          <w:marTop w:val="0"/>
          <w:marBottom w:val="0"/>
          <w:divBdr>
            <w:top w:val="none" w:sz="0" w:space="0" w:color="auto"/>
            <w:left w:val="none" w:sz="0" w:space="0" w:color="auto"/>
            <w:bottom w:val="none" w:sz="0" w:space="0" w:color="auto"/>
            <w:right w:val="none" w:sz="0" w:space="0" w:color="auto"/>
          </w:divBdr>
        </w:div>
        <w:div w:id="1460224216">
          <w:marLeft w:val="640"/>
          <w:marRight w:val="0"/>
          <w:marTop w:val="0"/>
          <w:marBottom w:val="0"/>
          <w:divBdr>
            <w:top w:val="none" w:sz="0" w:space="0" w:color="auto"/>
            <w:left w:val="none" w:sz="0" w:space="0" w:color="auto"/>
            <w:bottom w:val="none" w:sz="0" w:space="0" w:color="auto"/>
            <w:right w:val="none" w:sz="0" w:space="0" w:color="auto"/>
          </w:divBdr>
        </w:div>
        <w:div w:id="1216545323">
          <w:marLeft w:val="640"/>
          <w:marRight w:val="0"/>
          <w:marTop w:val="0"/>
          <w:marBottom w:val="0"/>
          <w:divBdr>
            <w:top w:val="none" w:sz="0" w:space="0" w:color="auto"/>
            <w:left w:val="none" w:sz="0" w:space="0" w:color="auto"/>
            <w:bottom w:val="none" w:sz="0" w:space="0" w:color="auto"/>
            <w:right w:val="none" w:sz="0" w:space="0" w:color="auto"/>
          </w:divBdr>
        </w:div>
        <w:div w:id="889196593">
          <w:marLeft w:val="640"/>
          <w:marRight w:val="0"/>
          <w:marTop w:val="0"/>
          <w:marBottom w:val="0"/>
          <w:divBdr>
            <w:top w:val="none" w:sz="0" w:space="0" w:color="auto"/>
            <w:left w:val="none" w:sz="0" w:space="0" w:color="auto"/>
            <w:bottom w:val="none" w:sz="0" w:space="0" w:color="auto"/>
            <w:right w:val="none" w:sz="0" w:space="0" w:color="auto"/>
          </w:divBdr>
        </w:div>
        <w:div w:id="1150436557">
          <w:marLeft w:val="640"/>
          <w:marRight w:val="0"/>
          <w:marTop w:val="0"/>
          <w:marBottom w:val="0"/>
          <w:divBdr>
            <w:top w:val="none" w:sz="0" w:space="0" w:color="auto"/>
            <w:left w:val="none" w:sz="0" w:space="0" w:color="auto"/>
            <w:bottom w:val="none" w:sz="0" w:space="0" w:color="auto"/>
            <w:right w:val="none" w:sz="0" w:space="0" w:color="auto"/>
          </w:divBdr>
        </w:div>
        <w:div w:id="121776042">
          <w:marLeft w:val="640"/>
          <w:marRight w:val="0"/>
          <w:marTop w:val="0"/>
          <w:marBottom w:val="0"/>
          <w:divBdr>
            <w:top w:val="none" w:sz="0" w:space="0" w:color="auto"/>
            <w:left w:val="none" w:sz="0" w:space="0" w:color="auto"/>
            <w:bottom w:val="none" w:sz="0" w:space="0" w:color="auto"/>
            <w:right w:val="none" w:sz="0" w:space="0" w:color="auto"/>
          </w:divBdr>
        </w:div>
        <w:div w:id="1165171687">
          <w:marLeft w:val="640"/>
          <w:marRight w:val="0"/>
          <w:marTop w:val="0"/>
          <w:marBottom w:val="0"/>
          <w:divBdr>
            <w:top w:val="none" w:sz="0" w:space="0" w:color="auto"/>
            <w:left w:val="none" w:sz="0" w:space="0" w:color="auto"/>
            <w:bottom w:val="none" w:sz="0" w:space="0" w:color="auto"/>
            <w:right w:val="none" w:sz="0" w:space="0" w:color="auto"/>
          </w:divBdr>
        </w:div>
        <w:div w:id="251284353">
          <w:marLeft w:val="640"/>
          <w:marRight w:val="0"/>
          <w:marTop w:val="0"/>
          <w:marBottom w:val="0"/>
          <w:divBdr>
            <w:top w:val="none" w:sz="0" w:space="0" w:color="auto"/>
            <w:left w:val="none" w:sz="0" w:space="0" w:color="auto"/>
            <w:bottom w:val="none" w:sz="0" w:space="0" w:color="auto"/>
            <w:right w:val="none" w:sz="0" w:space="0" w:color="auto"/>
          </w:divBdr>
        </w:div>
        <w:div w:id="1156529002">
          <w:marLeft w:val="640"/>
          <w:marRight w:val="0"/>
          <w:marTop w:val="0"/>
          <w:marBottom w:val="0"/>
          <w:divBdr>
            <w:top w:val="none" w:sz="0" w:space="0" w:color="auto"/>
            <w:left w:val="none" w:sz="0" w:space="0" w:color="auto"/>
            <w:bottom w:val="none" w:sz="0" w:space="0" w:color="auto"/>
            <w:right w:val="none" w:sz="0" w:space="0" w:color="auto"/>
          </w:divBdr>
        </w:div>
        <w:div w:id="1620646125">
          <w:marLeft w:val="640"/>
          <w:marRight w:val="0"/>
          <w:marTop w:val="0"/>
          <w:marBottom w:val="0"/>
          <w:divBdr>
            <w:top w:val="none" w:sz="0" w:space="0" w:color="auto"/>
            <w:left w:val="none" w:sz="0" w:space="0" w:color="auto"/>
            <w:bottom w:val="none" w:sz="0" w:space="0" w:color="auto"/>
            <w:right w:val="none" w:sz="0" w:space="0" w:color="auto"/>
          </w:divBdr>
        </w:div>
        <w:div w:id="1422026214">
          <w:marLeft w:val="640"/>
          <w:marRight w:val="0"/>
          <w:marTop w:val="0"/>
          <w:marBottom w:val="0"/>
          <w:divBdr>
            <w:top w:val="none" w:sz="0" w:space="0" w:color="auto"/>
            <w:left w:val="none" w:sz="0" w:space="0" w:color="auto"/>
            <w:bottom w:val="none" w:sz="0" w:space="0" w:color="auto"/>
            <w:right w:val="none" w:sz="0" w:space="0" w:color="auto"/>
          </w:divBdr>
        </w:div>
        <w:div w:id="1015620611">
          <w:marLeft w:val="640"/>
          <w:marRight w:val="0"/>
          <w:marTop w:val="0"/>
          <w:marBottom w:val="0"/>
          <w:divBdr>
            <w:top w:val="none" w:sz="0" w:space="0" w:color="auto"/>
            <w:left w:val="none" w:sz="0" w:space="0" w:color="auto"/>
            <w:bottom w:val="none" w:sz="0" w:space="0" w:color="auto"/>
            <w:right w:val="none" w:sz="0" w:space="0" w:color="auto"/>
          </w:divBdr>
        </w:div>
        <w:div w:id="747310528">
          <w:marLeft w:val="640"/>
          <w:marRight w:val="0"/>
          <w:marTop w:val="0"/>
          <w:marBottom w:val="0"/>
          <w:divBdr>
            <w:top w:val="none" w:sz="0" w:space="0" w:color="auto"/>
            <w:left w:val="none" w:sz="0" w:space="0" w:color="auto"/>
            <w:bottom w:val="none" w:sz="0" w:space="0" w:color="auto"/>
            <w:right w:val="none" w:sz="0" w:space="0" w:color="auto"/>
          </w:divBdr>
        </w:div>
        <w:div w:id="110101810">
          <w:marLeft w:val="640"/>
          <w:marRight w:val="0"/>
          <w:marTop w:val="0"/>
          <w:marBottom w:val="0"/>
          <w:divBdr>
            <w:top w:val="none" w:sz="0" w:space="0" w:color="auto"/>
            <w:left w:val="none" w:sz="0" w:space="0" w:color="auto"/>
            <w:bottom w:val="none" w:sz="0" w:space="0" w:color="auto"/>
            <w:right w:val="none" w:sz="0" w:space="0" w:color="auto"/>
          </w:divBdr>
        </w:div>
        <w:div w:id="1683968752">
          <w:marLeft w:val="640"/>
          <w:marRight w:val="0"/>
          <w:marTop w:val="0"/>
          <w:marBottom w:val="0"/>
          <w:divBdr>
            <w:top w:val="none" w:sz="0" w:space="0" w:color="auto"/>
            <w:left w:val="none" w:sz="0" w:space="0" w:color="auto"/>
            <w:bottom w:val="none" w:sz="0" w:space="0" w:color="auto"/>
            <w:right w:val="none" w:sz="0" w:space="0" w:color="auto"/>
          </w:divBdr>
        </w:div>
        <w:div w:id="1663505946">
          <w:marLeft w:val="640"/>
          <w:marRight w:val="0"/>
          <w:marTop w:val="0"/>
          <w:marBottom w:val="0"/>
          <w:divBdr>
            <w:top w:val="none" w:sz="0" w:space="0" w:color="auto"/>
            <w:left w:val="none" w:sz="0" w:space="0" w:color="auto"/>
            <w:bottom w:val="none" w:sz="0" w:space="0" w:color="auto"/>
            <w:right w:val="none" w:sz="0" w:space="0" w:color="auto"/>
          </w:divBdr>
        </w:div>
        <w:div w:id="1882085391">
          <w:marLeft w:val="640"/>
          <w:marRight w:val="0"/>
          <w:marTop w:val="0"/>
          <w:marBottom w:val="0"/>
          <w:divBdr>
            <w:top w:val="none" w:sz="0" w:space="0" w:color="auto"/>
            <w:left w:val="none" w:sz="0" w:space="0" w:color="auto"/>
            <w:bottom w:val="none" w:sz="0" w:space="0" w:color="auto"/>
            <w:right w:val="none" w:sz="0" w:space="0" w:color="auto"/>
          </w:divBdr>
        </w:div>
        <w:div w:id="1591769911">
          <w:marLeft w:val="640"/>
          <w:marRight w:val="0"/>
          <w:marTop w:val="0"/>
          <w:marBottom w:val="0"/>
          <w:divBdr>
            <w:top w:val="none" w:sz="0" w:space="0" w:color="auto"/>
            <w:left w:val="none" w:sz="0" w:space="0" w:color="auto"/>
            <w:bottom w:val="none" w:sz="0" w:space="0" w:color="auto"/>
            <w:right w:val="none" w:sz="0" w:space="0" w:color="auto"/>
          </w:divBdr>
        </w:div>
        <w:div w:id="343628434">
          <w:marLeft w:val="640"/>
          <w:marRight w:val="0"/>
          <w:marTop w:val="0"/>
          <w:marBottom w:val="0"/>
          <w:divBdr>
            <w:top w:val="none" w:sz="0" w:space="0" w:color="auto"/>
            <w:left w:val="none" w:sz="0" w:space="0" w:color="auto"/>
            <w:bottom w:val="none" w:sz="0" w:space="0" w:color="auto"/>
            <w:right w:val="none" w:sz="0" w:space="0" w:color="auto"/>
          </w:divBdr>
        </w:div>
        <w:div w:id="1119835038">
          <w:marLeft w:val="640"/>
          <w:marRight w:val="0"/>
          <w:marTop w:val="0"/>
          <w:marBottom w:val="0"/>
          <w:divBdr>
            <w:top w:val="none" w:sz="0" w:space="0" w:color="auto"/>
            <w:left w:val="none" w:sz="0" w:space="0" w:color="auto"/>
            <w:bottom w:val="none" w:sz="0" w:space="0" w:color="auto"/>
            <w:right w:val="none" w:sz="0" w:space="0" w:color="auto"/>
          </w:divBdr>
        </w:div>
        <w:div w:id="58135417">
          <w:marLeft w:val="640"/>
          <w:marRight w:val="0"/>
          <w:marTop w:val="0"/>
          <w:marBottom w:val="0"/>
          <w:divBdr>
            <w:top w:val="none" w:sz="0" w:space="0" w:color="auto"/>
            <w:left w:val="none" w:sz="0" w:space="0" w:color="auto"/>
            <w:bottom w:val="none" w:sz="0" w:space="0" w:color="auto"/>
            <w:right w:val="none" w:sz="0" w:space="0" w:color="auto"/>
          </w:divBdr>
        </w:div>
        <w:div w:id="82456722">
          <w:marLeft w:val="640"/>
          <w:marRight w:val="0"/>
          <w:marTop w:val="0"/>
          <w:marBottom w:val="0"/>
          <w:divBdr>
            <w:top w:val="none" w:sz="0" w:space="0" w:color="auto"/>
            <w:left w:val="none" w:sz="0" w:space="0" w:color="auto"/>
            <w:bottom w:val="none" w:sz="0" w:space="0" w:color="auto"/>
            <w:right w:val="none" w:sz="0" w:space="0" w:color="auto"/>
          </w:divBdr>
        </w:div>
        <w:div w:id="1599561093">
          <w:marLeft w:val="640"/>
          <w:marRight w:val="0"/>
          <w:marTop w:val="0"/>
          <w:marBottom w:val="0"/>
          <w:divBdr>
            <w:top w:val="none" w:sz="0" w:space="0" w:color="auto"/>
            <w:left w:val="none" w:sz="0" w:space="0" w:color="auto"/>
            <w:bottom w:val="none" w:sz="0" w:space="0" w:color="auto"/>
            <w:right w:val="none" w:sz="0" w:space="0" w:color="auto"/>
          </w:divBdr>
        </w:div>
        <w:div w:id="1679959714">
          <w:marLeft w:val="640"/>
          <w:marRight w:val="0"/>
          <w:marTop w:val="0"/>
          <w:marBottom w:val="0"/>
          <w:divBdr>
            <w:top w:val="none" w:sz="0" w:space="0" w:color="auto"/>
            <w:left w:val="none" w:sz="0" w:space="0" w:color="auto"/>
            <w:bottom w:val="none" w:sz="0" w:space="0" w:color="auto"/>
            <w:right w:val="none" w:sz="0" w:space="0" w:color="auto"/>
          </w:divBdr>
        </w:div>
        <w:div w:id="646671265">
          <w:marLeft w:val="640"/>
          <w:marRight w:val="0"/>
          <w:marTop w:val="0"/>
          <w:marBottom w:val="0"/>
          <w:divBdr>
            <w:top w:val="none" w:sz="0" w:space="0" w:color="auto"/>
            <w:left w:val="none" w:sz="0" w:space="0" w:color="auto"/>
            <w:bottom w:val="none" w:sz="0" w:space="0" w:color="auto"/>
            <w:right w:val="none" w:sz="0" w:space="0" w:color="auto"/>
          </w:divBdr>
        </w:div>
        <w:div w:id="541332375">
          <w:marLeft w:val="640"/>
          <w:marRight w:val="0"/>
          <w:marTop w:val="0"/>
          <w:marBottom w:val="0"/>
          <w:divBdr>
            <w:top w:val="none" w:sz="0" w:space="0" w:color="auto"/>
            <w:left w:val="none" w:sz="0" w:space="0" w:color="auto"/>
            <w:bottom w:val="none" w:sz="0" w:space="0" w:color="auto"/>
            <w:right w:val="none" w:sz="0" w:space="0" w:color="auto"/>
          </w:divBdr>
        </w:div>
        <w:div w:id="190806995">
          <w:marLeft w:val="640"/>
          <w:marRight w:val="0"/>
          <w:marTop w:val="0"/>
          <w:marBottom w:val="0"/>
          <w:divBdr>
            <w:top w:val="none" w:sz="0" w:space="0" w:color="auto"/>
            <w:left w:val="none" w:sz="0" w:space="0" w:color="auto"/>
            <w:bottom w:val="none" w:sz="0" w:space="0" w:color="auto"/>
            <w:right w:val="none" w:sz="0" w:space="0" w:color="auto"/>
          </w:divBdr>
        </w:div>
        <w:div w:id="48774250">
          <w:marLeft w:val="640"/>
          <w:marRight w:val="0"/>
          <w:marTop w:val="0"/>
          <w:marBottom w:val="0"/>
          <w:divBdr>
            <w:top w:val="none" w:sz="0" w:space="0" w:color="auto"/>
            <w:left w:val="none" w:sz="0" w:space="0" w:color="auto"/>
            <w:bottom w:val="none" w:sz="0" w:space="0" w:color="auto"/>
            <w:right w:val="none" w:sz="0" w:space="0" w:color="auto"/>
          </w:divBdr>
        </w:div>
        <w:div w:id="1512644622">
          <w:marLeft w:val="640"/>
          <w:marRight w:val="0"/>
          <w:marTop w:val="0"/>
          <w:marBottom w:val="0"/>
          <w:divBdr>
            <w:top w:val="none" w:sz="0" w:space="0" w:color="auto"/>
            <w:left w:val="none" w:sz="0" w:space="0" w:color="auto"/>
            <w:bottom w:val="none" w:sz="0" w:space="0" w:color="auto"/>
            <w:right w:val="none" w:sz="0" w:space="0" w:color="auto"/>
          </w:divBdr>
        </w:div>
        <w:div w:id="943807133">
          <w:marLeft w:val="640"/>
          <w:marRight w:val="0"/>
          <w:marTop w:val="0"/>
          <w:marBottom w:val="0"/>
          <w:divBdr>
            <w:top w:val="none" w:sz="0" w:space="0" w:color="auto"/>
            <w:left w:val="none" w:sz="0" w:space="0" w:color="auto"/>
            <w:bottom w:val="none" w:sz="0" w:space="0" w:color="auto"/>
            <w:right w:val="none" w:sz="0" w:space="0" w:color="auto"/>
          </w:divBdr>
        </w:div>
        <w:div w:id="1333528764">
          <w:marLeft w:val="640"/>
          <w:marRight w:val="0"/>
          <w:marTop w:val="0"/>
          <w:marBottom w:val="0"/>
          <w:divBdr>
            <w:top w:val="none" w:sz="0" w:space="0" w:color="auto"/>
            <w:left w:val="none" w:sz="0" w:space="0" w:color="auto"/>
            <w:bottom w:val="none" w:sz="0" w:space="0" w:color="auto"/>
            <w:right w:val="none" w:sz="0" w:space="0" w:color="auto"/>
          </w:divBdr>
        </w:div>
        <w:div w:id="724841301">
          <w:marLeft w:val="640"/>
          <w:marRight w:val="0"/>
          <w:marTop w:val="0"/>
          <w:marBottom w:val="0"/>
          <w:divBdr>
            <w:top w:val="none" w:sz="0" w:space="0" w:color="auto"/>
            <w:left w:val="none" w:sz="0" w:space="0" w:color="auto"/>
            <w:bottom w:val="none" w:sz="0" w:space="0" w:color="auto"/>
            <w:right w:val="none" w:sz="0" w:space="0" w:color="auto"/>
          </w:divBdr>
        </w:div>
        <w:div w:id="1790006469">
          <w:marLeft w:val="640"/>
          <w:marRight w:val="0"/>
          <w:marTop w:val="0"/>
          <w:marBottom w:val="0"/>
          <w:divBdr>
            <w:top w:val="none" w:sz="0" w:space="0" w:color="auto"/>
            <w:left w:val="none" w:sz="0" w:space="0" w:color="auto"/>
            <w:bottom w:val="none" w:sz="0" w:space="0" w:color="auto"/>
            <w:right w:val="none" w:sz="0" w:space="0" w:color="auto"/>
          </w:divBdr>
        </w:div>
        <w:div w:id="400444845">
          <w:marLeft w:val="640"/>
          <w:marRight w:val="0"/>
          <w:marTop w:val="0"/>
          <w:marBottom w:val="0"/>
          <w:divBdr>
            <w:top w:val="none" w:sz="0" w:space="0" w:color="auto"/>
            <w:left w:val="none" w:sz="0" w:space="0" w:color="auto"/>
            <w:bottom w:val="none" w:sz="0" w:space="0" w:color="auto"/>
            <w:right w:val="none" w:sz="0" w:space="0" w:color="auto"/>
          </w:divBdr>
        </w:div>
        <w:div w:id="277492243">
          <w:marLeft w:val="640"/>
          <w:marRight w:val="0"/>
          <w:marTop w:val="0"/>
          <w:marBottom w:val="0"/>
          <w:divBdr>
            <w:top w:val="none" w:sz="0" w:space="0" w:color="auto"/>
            <w:left w:val="none" w:sz="0" w:space="0" w:color="auto"/>
            <w:bottom w:val="none" w:sz="0" w:space="0" w:color="auto"/>
            <w:right w:val="none" w:sz="0" w:space="0" w:color="auto"/>
          </w:divBdr>
        </w:div>
        <w:div w:id="732705662">
          <w:marLeft w:val="640"/>
          <w:marRight w:val="0"/>
          <w:marTop w:val="0"/>
          <w:marBottom w:val="0"/>
          <w:divBdr>
            <w:top w:val="none" w:sz="0" w:space="0" w:color="auto"/>
            <w:left w:val="none" w:sz="0" w:space="0" w:color="auto"/>
            <w:bottom w:val="none" w:sz="0" w:space="0" w:color="auto"/>
            <w:right w:val="none" w:sz="0" w:space="0" w:color="auto"/>
          </w:divBdr>
        </w:div>
        <w:div w:id="144400489">
          <w:marLeft w:val="640"/>
          <w:marRight w:val="0"/>
          <w:marTop w:val="0"/>
          <w:marBottom w:val="0"/>
          <w:divBdr>
            <w:top w:val="none" w:sz="0" w:space="0" w:color="auto"/>
            <w:left w:val="none" w:sz="0" w:space="0" w:color="auto"/>
            <w:bottom w:val="none" w:sz="0" w:space="0" w:color="auto"/>
            <w:right w:val="none" w:sz="0" w:space="0" w:color="auto"/>
          </w:divBdr>
        </w:div>
        <w:div w:id="1355614492">
          <w:marLeft w:val="640"/>
          <w:marRight w:val="0"/>
          <w:marTop w:val="0"/>
          <w:marBottom w:val="0"/>
          <w:divBdr>
            <w:top w:val="none" w:sz="0" w:space="0" w:color="auto"/>
            <w:left w:val="none" w:sz="0" w:space="0" w:color="auto"/>
            <w:bottom w:val="none" w:sz="0" w:space="0" w:color="auto"/>
            <w:right w:val="none" w:sz="0" w:space="0" w:color="auto"/>
          </w:divBdr>
        </w:div>
        <w:div w:id="320235474">
          <w:marLeft w:val="640"/>
          <w:marRight w:val="0"/>
          <w:marTop w:val="0"/>
          <w:marBottom w:val="0"/>
          <w:divBdr>
            <w:top w:val="none" w:sz="0" w:space="0" w:color="auto"/>
            <w:left w:val="none" w:sz="0" w:space="0" w:color="auto"/>
            <w:bottom w:val="none" w:sz="0" w:space="0" w:color="auto"/>
            <w:right w:val="none" w:sz="0" w:space="0" w:color="auto"/>
          </w:divBdr>
        </w:div>
        <w:div w:id="460002051">
          <w:marLeft w:val="640"/>
          <w:marRight w:val="0"/>
          <w:marTop w:val="0"/>
          <w:marBottom w:val="0"/>
          <w:divBdr>
            <w:top w:val="none" w:sz="0" w:space="0" w:color="auto"/>
            <w:left w:val="none" w:sz="0" w:space="0" w:color="auto"/>
            <w:bottom w:val="none" w:sz="0" w:space="0" w:color="auto"/>
            <w:right w:val="none" w:sz="0" w:space="0" w:color="auto"/>
          </w:divBdr>
        </w:div>
        <w:div w:id="1553417790">
          <w:marLeft w:val="640"/>
          <w:marRight w:val="0"/>
          <w:marTop w:val="0"/>
          <w:marBottom w:val="0"/>
          <w:divBdr>
            <w:top w:val="none" w:sz="0" w:space="0" w:color="auto"/>
            <w:left w:val="none" w:sz="0" w:space="0" w:color="auto"/>
            <w:bottom w:val="none" w:sz="0" w:space="0" w:color="auto"/>
            <w:right w:val="none" w:sz="0" w:space="0" w:color="auto"/>
          </w:divBdr>
        </w:div>
        <w:div w:id="1645701818">
          <w:marLeft w:val="640"/>
          <w:marRight w:val="0"/>
          <w:marTop w:val="0"/>
          <w:marBottom w:val="0"/>
          <w:divBdr>
            <w:top w:val="none" w:sz="0" w:space="0" w:color="auto"/>
            <w:left w:val="none" w:sz="0" w:space="0" w:color="auto"/>
            <w:bottom w:val="none" w:sz="0" w:space="0" w:color="auto"/>
            <w:right w:val="none" w:sz="0" w:space="0" w:color="auto"/>
          </w:divBdr>
        </w:div>
        <w:div w:id="448746965">
          <w:marLeft w:val="640"/>
          <w:marRight w:val="0"/>
          <w:marTop w:val="0"/>
          <w:marBottom w:val="0"/>
          <w:divBdr>
            <w:top w:val="none" w:sz="0" w:space="0" w:color="auto"/>
            <w:left w:val="none" w:sz="0" w:space="0" w:color="auto"/>
            <w:bottom w:val="none" w:sz="0" w:space="0" w:color="auto"/>
            <w:right w:val="none" w:sz="0" w:space="0" w:color="auto"/>
          </w:divBdr>
        </w:div>
        <w:div w:id="2137139364">
          <w:marLeft w:val="640"/>
          <w:marRight w:val="0"/>
          <w:marTop w:val="0"/>
          <w:marBottom w:val="0"/>
          <w:divBdr>
            <w:top w:val="none" w:sz="0" w:space="0" w:color="auto"/>
            <w:left w:val="none" w:sz="0" w:space="0" w:color="auto"/>
            <w:bottom w:val="none" w:sz="0" w:space="0" w:color="auto"/>
            <w:right w:val="none" w:sz="0" w:space="0" w:color="auto"/>
          </w:divBdr>
        </w:div>
        <w:div w:id="694891073">
          <w:marLeft w:val="640"/>
          <w:marRight w:val="0"/>
          <w:marTop w:val="0"/>
          <w:marBottom w:val="0"/>
          <w:divBdr>
            <w:top w:val="none" w:sz="0" w:space="0" w:color="auto"/>
            <w:left w:val="none" w:sz="0" w:space="0" w:color="auto"/>
            <w:bottom w:val="none" w:sz="0" w:space="0" w:color="auto"/>
            <w:right w:val="none" w:sz="0" w:space="0" w:color="auto"/>
          </w:divBdr>
        </w:div>
        <w:div w:id="89395312">
          <w:marLeft w:val="640"/>
          <w:marRight w:val="0"/>
          <w:marTop w:val="0"/>
          <w:marBottom w:val="0"/>
          <w:divBdr>
            <w:top w:val="none" w:sz="0" w:space="0" w:color="auto"/>
            <w:left w:val="none" w:sz="0" w:space="0" w:color="auto"/>
            <w:bottom w:val="none" w:sz="0" w:space="0" w:color="auto"/>
            <w:right w:val="none" w:sz="0" w:space="0" w:color="auto"/>
          </w:divBdr>
        </w:div>
        <w:div w:id="617028183">
          <w:marLeft w:val="640"/>
          <w:marRight w:val="0"/>
          <w:marTop w:val="0"/>
          <w:marBottom w:val="0"/>
          <w:divBdr>
            <w:top w:val="none" w:sz="0" w:space="0" w:color="auto"/>
            <w:left w:val="none" w:sz="0" w:space="0" w:color="auto"/>
            <w:bottom w:val="none" w:sz="0" w:space="0" w:color="auto"/>
            <w:right w:val="none" w:sz="0" w:space="0" w:color="auto"/>
          </w:divBdr>
        </w:div>
      </w:divsChild>
    </w:div>
    <w:div w:id="95055666">
      <w:bodyDiv w:val="1"/>
      <w:marLeft w:val="0"/>
      <w:marRight w:val="0"/>
      <w:marTop w:val="0"/>
      <w:marBottom w:val="0"/>
      <w:divBdr>
        <w:top w:val="none" w:sz="0" w:space="0" w:color="auto"/>
        <w:left w:val="none" w:sz="0" w:space="0" w:color="auto"/>
        <w:bottom w:val="none" w:sz="0" w:space="0" w:color="auto"/>
        <w:right w:val="none" w:sz="0" w:space="0" w:color="auto"/>
      </w:divBdr>
    </w:div>
    <w:div w:id="99952855">
      <w:bodyDiv w:val="1"/>
      <w:marLeft w:val="0"/>
      <w:marRight w:val="0"/>
      <w:marTop w:val="0"/>
      <w:marBottom w:val="0"/>
      <w:divBdr>
        <w:top w:val="none" w:sz="0" w:space="0" w:color="auto"/>
        <w:left w:val="none" w:sz="0" w:space="0" w:color="auto"/>
        <w:bottom w:val="none" w:sz="0" w:space="0" w:color="auto"/>
        <w:right w:val="none" w:sz="0" w:space="0" w:color="auto"/>
      </w:divBdr>
    </w:div>
    <w:div w:id="104615757">
      <w:bodyDiv w:val="1"/>
      <w:marLeft w:val="0"/>
      <w:marRight w:val="0"/>
      <w:marTop w:val="0"/>
      <w:marBottom w:val="0"/>
      <w:divBdr>
        <w:top w:val="none" w:sz="0" w:space="0" w:color="auto"/>
        <w:left w:val="none" w:sz="0" w:space="0" w:color="auto"/>
        <w:bottom w:val="none" w:sz="0" w:space="0" w:color="auto"/>
        <w:right w:val="none" w:sz="0" w:space="0" w:color="auto"/>
      </w:divBdr>
    </w:div>
    <w:div w:id="105589571">
      <w:bodyDiv w:val="1"/>
      <w:marLeft w:val="0"/>
      <w:marRight w:val="0"/>
      <w:marTop w:val="0"/>
      <w:marBottom w:val="0"/>
      <w:divBdr>
        <w:top w:val="none" w:sz="0" w:space="0" w:color="auto"/>
        <w:left w:val="none" w:sz="0" w:space="0" w:color="auto"/>
        <w:bottom w:val="none" w:sz="0" w:space="0" w:color="auto"/>
        <w:right w:val="none" w:sz="0" w:space="0" w:color="auto"/>
      </w:divBdr>
      <w:divsChild>
        <w:div w:id="857617262">
          <w:marLeft w:val="0"/>
          <w:marRight w:val="0"/>
          <w:marTop w:val="0"/>
          <w:marBottom w:val="0"/>
          <w:divBdr>
            <w:top w:val="none" w:sz="0" w:space="0" w:color="auto"/>
            <w:left w:val="none" w:sz="0" w:space="0" w:color="auto"/>
            <w:bottom w:val="none" w:sz="0" w:space="0" w:color="auto"/>
            <w:right w:val="none" w:sz="0" w:space="0" w:color="auto"/>
          </w:divBdr>
          <w:divsChild>
            <w:div w:id="1901480249">
              <w:marLeft w:val="0"/>
              <w:marRight w:val="0"/>
              <w:marTop w:val="0"/>
              <w:marBottom w:val="0"/>
              <w:divBdr>
                <w:top w:val="none" w:sz="0" w:space="0" w:color="auto"/>
                <w:left w:val="none" w:sz="0" w:space="0" w:color="auto"/>
                <w:bottom w:val="none" w:sz="0" w:space="0" w:color="auto"/>
                <w:right w:val="none" w:sz="0" w:space="0" w:color="auto"/>
              </w:divBdr>
              <w:divsChild>
                <w:div w:id="1715426669">
                  <w:marLeft w:val="0"/>
                  <w:marRight w:val="0"/>
                  <w:marTop w:val="0"/>
                  <w:marBottom w:val="0"/>
                  <w:divBdr>
                    <w:top w:val="none" w:sz="0" w:space="0" w:color="auto"/>
                    <w:left w:val="none" w:sz="0" w:space="0" w:color="auto"/>
                    <w:bottom w:val="none" w:sz="0" w:space="0" w:color="auto"/>
                    <w:right w:val="none" w:sz="0" w:space="0" w:color="auto"/>
                  </w:divBdr>
                </w:div>
                <w:div w:id="1983150048">
                  <w:marLeft w:val="0"/>
                  <w:marRight w:val="0"/>
                  <w:marTop w:val="0"/>
                  <w:marBottom w:val="0"/>
                  <w:divBdr>
                    <w:top w:val="none" w:sz="0" w:space="0" w:color="auto"/>
                    <w:left w:val="none" w:sz="0" w:space="0" w:color="auto"/>
                    <w:bottom w:val="none" w:sz="0" w:space="0" w:color="auto"/>
                    <w:right w:val="none" w:sz="0" w:space="0" w:color="auto"/>
                  </w:divBdr>
                </w:div>
                <w:div w:id="1110010885">
                  <w:marLeft w:val="0"/>
                  <w:marRight w:val="0"/>
                  <w:marTop w:val="0"/>
                  <w:marBottom w:val="0"/>
                  <w:divBdr>
                    <w:top w:val="none" w:sz="0" w:space="0" w:color="auto"/>
                    <w:left w:val="none" w:sz="0" w:space="0" w:color="auto"/>
                    <w:bottom w:val="none" w:sz="0" w:space="0" w:color="auto"/>
                    <w:right w:val="none" w:sz="0" w:space="0" w:color="auto"/>
                  </w:divBdr>
                </w:div>
                <w:div w:id="1140878320">
                  <w:marLeft w:val="0"/>
                  <w:marRight w:val="0"/>
                  <w:marTop w:val="0"/>
                  <w:marBottom w:val="0"/>
                  <w:divBdr>
                    <w:top w:val="none" w:sz="0" w:space="0" w:color="auto"/>
                    <w:left w:val="none" w:sz="0" w:space="0" w:color="auto"/>
                    <w:bottom w:val="none" w:sz="0" w:space="0" w:color="auto"/>
                    <w:right w:val="none" w:sz="0" w:space="0" w:color="auto"/>
                  </w:divBdr>
                </w:div>
                <w:div w:id="2058042485">
                  <w:marLeft w:val="0"/>
                  <w:marRight w:val="0"/>
                  <w:marTop w:val="0"/>
                  <w:marBottom w:val="0"/>
                  <w:divBdr>
                    <w:top w:val="none" w:sz="0" w:space="0" w:color="auto"/>
                    <w:left w:val="none" w:sz="0" w:space="0" w:color="auto"/>
                    <w:bottom w:val="none" w:sz="0" w:space="0" w:color="auto"/>
                    <w:right w:val="none" w:sz="0" w:space="0" w:color="auto"/>
                  </w:divBdr>
                </w:div>
                <w:div w:id="310138617">
                  <w:marLeft w:val="0"/>
                  <w:marRight w:val="0"/>
                  <w:marTop w:val="0"/>
                  <w:marBottom w:val="0"/>
                  <w:divBdr>
                    <w:top w:val="none" w:sz="0" w:space="0" w:color="auto"/>
                    <w:left w:val="none" w:sz="0" w:space="0" w:color="auto"/>
                    <w:bottom w:val="none" w:sz="0" w:space="0" w:color="auto"/>
                    <w:right w:val="none" w:sz="0" w:space="0" w:color="auto"/>
                  </w:divBdr>
                </w:div>
                <w:div w:id="1812477152">
                  <w:marLeft w:val="0"/>
                  <w:marRight w:val="0"/>
                  <w:marTop w:val="0"/>
                  <w:marBottom w:val="0"/>
                  <w:divBdr>
                    <w:top w:val="none" w:sz="0" w:space="0" w:color="auto"/>
                    <w:left w:val="none" w:sz="0" w:space="0" w:color="auto"/>
                    <w:bottom w:val="none" w:sz="0" w:space="0" w:color="auto"/>
                    <w:right w:val="none" w:sz="0" w:space="0" w:color="auto"/>
                  </w:divBdr>
                </w:div>
                <w:div w:id="623656630">
                  <w:marLeft w:val="0"/>
                  <w:marRight w:val="0"/>
                  <w:marTop w:val="0"/>
                  <w:marBottom w:val="0"/>
                  <w:divBdr>
                    <w:top w:val="none" w:sz="0" w:space="0" w:color="auto"/>
                    <w:left w:val="none" w:sz="0" w:space="0" w:color="auto"/>
                    <w:bottom w:val="none" w:sz="0" w:space="0" w:color="auto"/>
                    <w:right w:val="none" w:sz="0" w:space="0" w:color="auto"/>
                  </w:divBdr>
                </w:div>
                <w:div w:id="488836280">
                  <w:marLeft w:val="0"/>
                  <w:marRight w:val="0"/>
                  <w:marTop w:val="0"/>
                  <w:marBottom w:val="0"/>
                  <w:divBdr>
                    <w:top w:val="none" w:sz="0" w:space="0" w:color="auto"/>
                    <w:left w:val="none" w:sz="0" w:space="0" w:color="auto"/>
                    <w:bottom w:val="none" w:sz="0" w:space="0" w:color="auto"/>
                    <w:right w:val="none" w:sz="0" w:space="0" w:color="auto"/>
                  </w:divBdr>
                </w:div>
                <w:div w:id="559636435">
                  <w:marLeft w:val="0"/>
                  <w:marRight w:val="0"/>
                  <w:marTop w:val="0"/>
                  <w:marBottom w:val="0"/>
                  <w:divBdr>
                    <w:top w:val="none" w:sz="0" w:space="0" w:color="auto"/>
                    <w:left w:val="none" w:sz="0" w:space="0" w:color="auto"/>
                    <w:bottom w:val="none" w:sz="0" w:space="0" w:color="auto"/>
                    <w:right w:val="none" w:sz="0" w:space="0" w:color="auto"/>
                  </w:divBdr>
                </w:div>
                <w:div w:id="971402692">
                  <w:marLeft w:val="0"/>
                  <w:marRight w:val="0"/>
                  <w:marTop w:val="0"/>
                  <w:marBottom w:val="0"/>
                  <w:divBdr>
                    <w:top w:val="none" w:sz="0" w:space="0" w:color="auto"/>
                    <w:left w:val="none" w:sz="0" w:space="0" w:color="auto"/>
                    <w:bottom w:val="none" w:sz="0" w:space="0" w:color="auto"/>
                    <w:right w:val="none" w:sz="0" w:space="0" w:color="auto"/>
                  </w:divBdr>
                </w:div>
                <w:div w:id="471874834">
                  <w:marLeft w:val="0"/>
                  <w:marRight w:val="0"/>
                  <w:marTop w:val="0"/>
                  <w:marBottom w:val="0"/>
                  <w:divBdr>
                    <w:top w:val="none" w:sz="0" w:space="0" w:color="auto"/>
                    <w:left w:val="none" w:sz="0" w:space="0" w:color="auto"/>
                    <w:bottom w:val="none" w:sz="0" w:space="0" w:color="auto"/>
                    <w:right w:val="none" w:sz="0" w:space="0" w:color="auto"/>
                  </w:divBdr>
                </w:div>
                <w:div w:id="1611274935">
                  <w:marLeft w:val="0"/>
                  <w:marRight w:val="0"/>
                  <w:marTop w:val="0"/>
                  <w:marBottom w:val="0"/>
                  <w:divBdr>
                    <w:top w:val="none" w:sz="0" w:space="0" w:color="auto"/>
                    <w:left w:val="none" w:sz="0" w:space="0" w:color="auto"/>
                    <w:bottom w:val="none" w:sz="0" w:space="0" w:color="auto"/>
                    <w:right w:val="none" w:sz="0" w:space="0" w:color="auto"/>
                  </w:divBdr>
                </w:div>
                <w:div w:id="104426758">
                  <w:marLeft w:val="0"/>
                  <w:marRight w:val="0"/>
                  <w:marTop w:val="0"/>
                  <w:marBottom w:val="0"/>
                  <w:divBdr>
                    <w:top w:val="none" w:sz="0" w:space="0" w:color="auto"/>
                    <w:left w:val="none" w:sz="0" w:space="0" w:color="auto"/>
                    <w:bottom w:val="none" w:sz="0" w:space="0" w:color="auto"/>
                    <w:right w:val="none" w:sz="0" w:space="0" w:color="auto"/>
                  </w:divBdr>
                </w:div>
                <w:div w:id="435370705">
                  <w:marLeft w:val="0"/>
                  <w:marRight w:val="0"/>
                  <w:marTop w:val="0"/>
                  <w:marBottom w:val="0"/>
                  <w:divBdr>
                    <w:top w:val="none" w:sz="0" w:space="0" w:color="auto"/>
                    <w:left w:val="none" w:sz="0" w:space="0" w:color="auto"/>
                    <w:bottom w:val="none" w:sz="0" w:space="0" w:color="auto"/>
                    <w:right w:val="none" w:sz="0" w:space="0" w:color="auto"/>
                  </w:divBdr>
                </w:div>
                <w:div w:id="1141311691">
                  <w:marLeft w:val="0"/>
                  <w:marRight w:val="0"/>
                  <w:marTop w:val="0"/>
                  <w:marBottom w:val="0"/>
                  <w:divBdr>
                    <w:top w:val="none" w:sz="0" w:space="0" w:color="auto"/>
                    <w:left w:val="none" w:sz="0" w:space="0" w:color="auto"/>
                    <w:bottom w:val="none" w:sz="0" w:space="0" w:color="auto"/>
                    <w:right w:val="none" w:sz="0" w:space="0" w:color="auto"/>
                  </w:divBdr>
                </w:div>
                <w:div w:id="782312591">
                  <w:marLeft w:val="0"/>
                  <w:marRight w:val="0"/>
                  <w:marTop w:val="0"/>
                  <w:marBottom w:val="0"/>
                  <w:divBdr>
                    <w:top w:val="none" w:sz="0" w:space="0" w:color="auto"/>
                    <w:left w:val="none" w:sz="0" w:space="0" w:color="auto"/>
                    <w:bottom w:val="none" w:sz="0" w:space="0" w:color="auto"/>
                    <w:right w:val="none" w:sz="0" w:space="0" w:color="auto"/>
                  </w:divBdr>
                </w:div>
                <w:div w:id="323824117">
                  <w:marLeft w:val="0"/>
                  <w:marRight w:val="0"/>
                  <w:marTop w:val="0"/>
                  <w:marBottom w:val="0"/>
                  <w:divBdr>
                    <w:top w:val="none" w:sz="0" w:space="0" w:color="auto"/>
                    <w:left w:val="none" w:sz="0" w:space="0" w:color="auto"/>
                    <w:bottom w:val="none" w:sz="0" w:space="0" w:color="auto"/>
                    <w:right w:val="none" w:sz="0" w:space="0" w:color="auto"/>
                  </w:divBdr>
                </w:div>
                <w:div w:id="1252857647">
                  <w:marLeft w:val="0"/>
                  <w:marRight w:val="0"/>
                  <w:marTop w:val="0"/>
                  <w:marBottom w:val="0"/>
                  <w:divBdr>
                    <w:top w:val="none" w:sz="0" w:space="0" w:color="auto"/>
                    <w:left w:val="none" w:sz="0" w:space="0" w:color="auto"/>
                    <w:bottom w:val="none" w:sz="0" w:space="0" w:color="auto"/>
                    <w:right w:val="none" w:sz="0" w:space="0" w:color="auto"/>
                  </w:divBdr>
                </w:div>
                <w:div w:id="1049719331">
                  <w:marLeft w:val="0"/>
                  <w:marRight w:val="0"/>
                  <w:marTop w:val="0"/>
                  <w:marBottom w:val="0"/>
                  <w:divBdr>
                    <w:top w:val="none" w:sz="0" w:space="0" w:color="auto"/>
                    <w:left w:val="none" w:sz="0" w:space="0" w:color="auto"/>
                    <w:bottom w:val="none" w:sz="0" w:space="0" w:color="auto"/>
                    <w:right w:val="none" w:sz="0" w:space="0" w:color="auto"/>
                  </w:divBdr>
                </w:div>
                <w:div w:id="1992055973">
                  <w:marLeft w:val="0"/>
                  <w:marRight w:val="0"/>
                  <w:marTop w:val="0"/>
                  <w:marBottom w:val="0"/>
                  <w:divBdr>
                    <w:top w:val="none" w:sz="0" w:space="0" w:color="auto"/>
                    <w:left w:val="none" w:sz="0" w:space="0" w:color="auto"/>
                    <w:bottom w:val="none" w:sz="0" w:space="0" w:color="auto"/>
                    <w:right w:val="none" w:sz="0" w:space="0" w:color="auto"/>
                  </w:divBdr>
                </w:div>
                <w:div w:id="174656834">
                  <w:marLeft w:val="0"/>
                  <w:marRight w:val="0"/>
                  <w:marTop w:val="0"/>
                  <w:marBottom w:val="0"/>
                  <w:divBdr>
                    <w:top w:val="none" w:sz="0" w:space="0" w:color="auto"/>
                    <w:left w:val="none" w:sz="0" w:space="0" w:color="auto"/>
                    <w:bottom w:val="none" w:sz="0" w:space="0" w:color="auto"/>
                    <w:right w:val="none" w:sz="0" w:space="0" w:color="auto"/>
                  </w:divBdr>
                </w:div>
                <w:div w:id="1571768808">
                  <w:marLeft w:val="0"/>
                  <w:marRight w:val="0"/>
                  <w:marTop w:val="0"/>
                  <w:marBottom w:val="0"/>
                  <w:divBdr>
                    <w:top w:val="none" w:sz="0" w:space="0" w:color="auto"/>
                    <w:left w:val="none" w:sz="0" w:space="0" w:color="auto"/>
                    <w:bottom w:val="none" w:sz="0" w:space="0" w:color="auto"/>
                    <w:right w:val="none" w:sz="0" w:space="0" w:color="auto"/>
                  </w:divBdr>
                </w:div>
                <w:div w:id="62459463">
                  <w:marLeft w:val="0"/>
                  <w:marRight w:val="0"/>
                  <w:marTop w:val="0"/>
                  <w:marBottom w:val="0"/>
                  <w:divBdr>
                    <w:top w:val="none" w:sz="0" w:space="0" w:color="auto"/>
                    <w:left w:val="none" w:sz="0" w:space="0" w:color="auto"/>
                    <w:bottom w:val="none" w:sz="0" w:space="0" w:color="auto"/>
                    <w:right w:val="none" w:sz="0" w:space="0" w:color="auto"/>
                  </w:divBdr>
                </w:div>
                <w:div w:id="1732725619">
                  <w:marLeft w:val="0"/>
                  <w:marRight w:val="0"/>
                  <w:marTop w:val="0"/>
                  <w:marBottom w:val="0"/>
                  <w:divBdr>
                    <w:top w:val="none" w:sz="0" w:space="0" w:color="auto"/>
                    <w:left w:val="none" w:sz="0" w:space="0" w:color="auto"/>
                    <w:bottom w:val="none" w:sz="0" w:space="0" w:color="auto"/>
                    <w:right w:val="none" w:sz="0" w:space="0" w:color="auto"/>
                  </w:divBdr>
                </w:div>
                <w:div w:id="1173838353">
                  <w:marLeft w:val="0"/>
                  <w:marRight w:val="0"/>
                  <w:marTop w:val="0"/>
                  <w:marBottom w:val="0"/>
                  <w:divBdr>
                    <w:top w:val="none" w:sz="0" w:space="0" w:color="auto"/>
                    <w:left w:val="none" w:sz="0" w:space="0" w:color="auto"/>
                    <w:bottom w:val="none" w:sz="0" w:space="0" w:color="auto"/>
                    <w:right w:val="none" w:sz="0" w:space="0" w:color="auto"/>
                  </w:divBdr>
                </w:div>
                <w:div w:id="972952367">
                  <w:marLeft w:val="0"/>
                  <w:marRight w:val="0"/>
                  <w:marTop w:val="0"/>
                  <w:marBottom w:val="0"/>
                  <w:divBdr>
                    <w:top w:val="none" w:sz="0" w:space="0" w:color="auto"/>
                    <w:left w:val="none" w:sz="0" w:space="0" w:color="auto"/>
                    <w:bottom w:val="none" w:sz="0" w:space="0" w:color="auto"/>
                    <w:right w:val="none" w:sz="0" w:space="0" w:color="auto"/>
                  </w:divBdr>
                </w:div>
                <w:div w:id="76094672">
                  <w:marLeft w:val="0"/>
                  <w:marRight w:val="0"/>
                  <w:marTop w:val="0"/>
                  <w:marBottom w:val="0"/>
                  <w:divBdr>
                    <w:top w:val="none" w:sz="0" w:space="0" w:color="auto"/>
                    <w:left w:val="none" w:sz="0" w:space="0" w:color="auto"/>
                    <w:bottom w:val="none" w:sz="0" w:space="0" w:color="auto"/>
                    <w:right w:val="none" w:sz="0" w:space="0" w:color="auto"/>
                  </w:divBdr>
                </w:div>
                <w:div w:id="1491480463">
                  <w:marLeft w:val="0"/>
                  <w:marRight w:val="0"/>
                  <w:marTop w:val="0"/>
                  <w:marBottom w:val="0"/>
                  <w:divBdr>
                    <w:top w:val="none" w:sz="0" w:space="0" w:color="auto"/>
                    <w:left w:val="none" w:sz="0" w:space="0" w:color="auto"/>
                    <w:bottom w:val="none" w:sz="0" w:space="0" w:color="auto"/>
                    <w:right w:val="none" w:sz="0" w:space="0" w:color="auto"/>
                  </w:divBdr>
                </w:div>
                <w:div w:id="1014958898">
                  <w:marLeft w:val="0"/>
                  <w:marRight w:val="0"/>
                  <w:marTop w:val="0"/>
                  <w:marBottom w:val="0"/>
                  <w:divBdr>
                    <w:top w:val="none" w:sz="0" w:space="0" w:color="auto"/>
                    <w:left w:val="none" w:sz="0" w:space="0" w:color="auto"/>
                    <w:bottom w:val="none" w:sz="0" w:space="0" w:color="auto"/>
                    <w:right w:val="none" w:sz="0" w:space="0" w:color="auto"/>
                  </w:divBdr>
                </w:div>
                <w:div w:id="367997446">
                  <w:marLeft w:val="0"/>
                  <w:marRight w:val="0"/>
                  <w:marTop w:val="0"/>
                  <w:marBottom w:val="0"/>
                  <w:divBdr>
                    <w:top w:val="none" w:sz="0" w:space="0" w:color="auto"/>
                    <w:left w:val="none" w:sz="0" w:space="0" w:color="auto"/>
                    <w:bottom w:val="none" w:sz="0" w:space="0" w:color="auto"/>
                    <w:right w:val="none" w:sz="0" w:space="0" w:color="auto"/>
                  </w:divBdr>
                </w:div>
                <w:div w:id="1892033285">
                  <w:marLeft w:val="0"/>
                  <w:marRight w:val="0"/>
                  <w:marTop w:val="0"/>
                  <w:marBottom w:val="0"/>
                  <w:divBdr>
                    <w:top w:val="none" w:sz="0" w:space="0" w:color="auto"/>
                    <w:left w:val="none" w:sz="0" w:space="0" w:color="auto"/>
                    <w:bottom w:val="none" w:sz="0" w:space="0" w:color="auto"/>
                    <w:right w:val="none" w:sz="0" w:space="0" w:color="auto"/>
                  </w:divBdr>
                  <w:divsChild>
                    <w:div w:id="336200314">
                      <w:marLeft w:val="0"/>
                      <w:marRight w:val="0"/>
                      <w:marTop w:val="0"/>
                      <w:marBottom w:val="0"/>
                      <w:divBdr>
                        <w:top w:val="none" w:sz="0" w:space="0" w:color="auto"/>
                        <w:left w:val="none" w:sz="0" w:space="0" w:color="auto"/>
                        <w:bottom w:val="none" w:sz="0" w:space="0" w:color="auto"/>
                        <w:right w:val="none" w:sz="0" w:space="0" w:color="auto"/>
                      </w:divBdr>
                    </w:div>
                    <w:div w:id="1784809393">
                      <w:marLeft w:val="0"/>
                      <w:marRight w:val="0"/>
                      <w:marTop w:val="0"/>
                      <w:marBottom w:val="0"/>
                      <w:divBdr>
                        <w:top w:val="none" w:sz="0" w:space="0" w:color="auto"/>
                        <w:left w:val="none" w:sz="0" w:space="0" w:color="auto"/>
                        <w:bottom w:val="none" w:sz="0" w:space="0" w:color="auto"/>
                        <w:right w:val="none" w:sz="0" w:space="0" w:color="auto"/>
                      </w:divBdr>
                    </w:div>
                    <w:div w:id="1833443143">
                      <w:marLeft w:val="0"/>
                      <w:marRight w:val="0"/>
                      <w:marTop w:val="0"/>
                      <w:marBottom w:val="0"/>
                      <w:divBdr>
                        <w:top w:val="none" w:sz="0" w:space="0" w:color="auto"/>
                        <w:left w:val="none" w:sz="0" w:space="0" w:color="auto"/>
                        <w:bottom w:val="none" w:sz="0" w:space="0" w:color="auto"/>
                        <w:right w:val="none" w:sz="0" w:space="0" w:color="auto"/>
                      </w:divBdr>
                    </w:div>
                    <w:div w:id="288632849">
                      <w:marLeft w:val="0"/>
                      <w:marRight w:val="0"/>
                      <w:marTop w:val="0"/>
                      <w:marBottom w:val="0"/>
                      <w:divBdr>
                        <w:top w:val="none" w:sz="0" w:space="0" w:color="auto"/>
                        <w:left w:val="none" w:sz="0" w:space="0" w:color="auto"/>
                        <w:bottom w:val="none" w:sz="0" w:space="0" w:color="auto"/>
                        <w:right w:val="none" w:sz="0" w:space="0" w:color="auto"/>
                      </w:divBdr>
                    </w:div>
                    <w:div w:id="1278950346">
                      <w:marLeft w:val="0"/>
                      <w:marRight w:val="0"/>
                      <w:marTop w:val="0"/>
                      <w:marBottom w:val="0"/>
                      <w:divBdr>
                        <w:top w:val="none" w:sz="0" w:space="0" w:color="auto"/>
                        <w:left w:val="none" w:sz="0" w:space="0" w:color="auto"/>
                        <w:bottom w:val="none" w:sz="0" w:space="0" w:color="auto"/>
                        <w:right w:val="none" w:sz="0" w:space="0" w:color="auto"/>
                      </w:divBdr>
                    </w:div>
                    <w:div w:id="950824077">
                      <w:marLeft w:val="0"/>
                      <w:marRight w:val="0"/>
                      <w:marTop w:val="0"/>
                      <w:marBottom w:val="0"/>
                      <w:divBdr>
                        <w:top w:val="none" w:sz="0" w:space="0" w:color="auto"/>
                        <w:left w:val="none" w:sz="0" w:space="0" w:color="auto"/>
                        <w:bottom w:val="none" w:sz="0" w:space="0" w:color="auto"/>
                        <w:right w:val="none" w:sz="0" w:space="0" w:color="auto"/>
                      </w:divBdr>
                    </w:div>
                    <w:div w:id="295524764">
                      <w:marLeft w:val="0"/>
                      <w:marRight w:val="0"/>
                      <w:marTop w:val="0"/>
                      <w:marBottom w:val="0"/>
                      <w:divBdr>
                        <w:top w:val="none" w:sz="0" w:space="0" w:color="auto"/>
                        <w:left w:val="none" w:sz="0" w:space="0" w:color="auto"/>
                        <w:bottom w:val="none" w:sz="0" w:space="0" w:color="auto"/>
                        <w:right w:val="none" w:sz="0" w:space="0" w:color="auto"/>
                      </w:divBdr>
                      <w:divsChild>
                        <w:div w:id="1957566680">
                          <w:marLeft w:val="0"/>
                          <w:marRight w:val="0"/>
                          <w:marTop w:val="0"/>
                          <w:marBottom w:val="0"/>
                          <w:divBdr>
                            <w:top w:val="none" w:sz="0" w:space="0" w:color="auto"/>
                            <w:left w:val="none" w:sz="0" w:space="0" w:color="auto"/>
                            <w:bottom w:val="none" w:sz="0" w:space="0" w:color="auto"/>
                            <w:right w:val="none" w:sz="0" w:space="0" w:color="auto"/>
                          </w:divBdr>
                        </w:div>
                        <w:div w:id="1761415233">
                          <w:marLeft w:val="0"/>
                          <w:marRight w:val="0"/>
                          <w:marTop w:val="0"/>
                          <w:marBottom w:val="0"/>
                          <w:divBdr>
                            <w:top w:val="none" w:sz="0" w:space="0" w:color="auto"/>
                            <w:left w:val="none" w:sz="0" w:space="0" w:color="auto"/>
                            <w:bottom w:val="none" w:sz="0" w:space="0" w:color="auto"/>
                            <w:right w:val="none" w:sz="0" w:space="0" w:color="auto"/>
                          </w:divBdr>
                        </w:div>
                        <w:div w:id="1990815950">
                          <w:marLeft w:val="0"/>
                          <w:marRight w:val="0"/>
                          <w:marTop w:val="0"/>
                          <w:marBottom w:val="0"/>
                          <w:divBdr>
                            <w:top w:val="none" w:sz="0" w:space="0" w:color="auto"/>
                            <w:left w:val="none" w:sz="0" w:space="0" w:color="auto"/>
                            <w:bottom w:val="none" w:sz="0" w:space="0" w:color="auto"/>
                            <w:right w:val="none" w:sz="0" w:space="0" w:color="auto"/>
                          </w:divBdr>
                        </w:div>
                        <w:div w:id="1466268111">
                          <w:marLeft w:val="0"/>
                          <w:marRight w:val="0"/>
                          <w:marTop w:val="0"/>
                          <w:marBottom w:val="0"/>
                          <w:divBdr>
                            <w:top w:val="none" w:sz="0" w:space="0" w:color="auto"/>
                            <w:left w:val="none" w:sz="0" w:space="0" w:color="auto"/>
                            <w:bottom w:val="none" w:sz="0" w:space="0" w:color="auto"/>
                            <w:right w:val="none" w:sz="0" w:space="0" w:color="auto"/>
                          </w:divBdr>
                        </w:div>
                        <w:div w:id="1248536190">
                          <w:marLeft w:val="0"/>
                          <w:marRight w:val="0"/>
                          <w:marTop w:val="0"/>
                          <w:marBottom w:val="0"/>
                          <w:divBdr>
                            <w:top w:val="none" w:sz="0" w:space="0" w:color="auto"/>
                            <w:left w:val="none" w:sz="0" w:space="0" w:color="auto"/>
                            <w:bottom w:val="none" w:sz="0" w:space="0" w:color="auto"/>
                            <w:right w:val="none" w:sz="0" w:space="0" w:color="auto"/>
                          </w:divBdr>
                        </w:div>
                        <w:div w:id="1967159136">
                          <w:marLeft w:val="0"/>
                          <w:marRight w:val="0"/>
                          <w:marTop w:val="0"/>
                          <w:marBottom w:val="0"/>
                          <w:divBdr>
                            <w:top w:val="none" w:sz="0" w:space="0" w:color="auto"/>
                            <w:left w:val="none" w:sz="0" w:space="0" w:color="auto"/>
                            <w:bottom w:val="none" w:sz="0" w:space="0" w:color="auto"/>
                            <w:right w:val="none" w:sz="0" w:space="0" w:color="auto"/>
                          </w:divBdr>
                        </w:div>
                        <w:div w:id="1567688613">
                          <w:marLeft w:val="0"/>
                          <w:marRight w:val="0"/>
                          <w:marTop w:val="0"/>
                          <w:marBottom w:val="0"/>
                          <w:divBdr>
                            <w:top w:val="none" w:sz="0" w:space="0" w:color="auto"/>
                            <w:left w:val="none" w:sz="0" w:space="0" w:color="auto"/>
                            <w:bottom w:val="none" w:sz="0" w:space="0" w:color="auto"/>
                            <w:right w:val="none" w:sz="0" w:space="0" w:color="auto"/>
                          </w:divBdr>
                        </w:div>
                        <w:div w:id="1606230115">
                          <w:marLeft w:val="0"/>
                          <w:marRight w:val="0"/>
                          <w:marTop w:val="0"/>
                          <w:marBottom w:val="0"/>
                          <w:divBdr>
                            <w:top w:val="none" w:sz="0" w:space="0" w:color="auto"/>
                            <w:left w:val="none" w:sz="0" w:space="0" w:color="auto"/>
                            <w:bottom w:val="none" w:sz="0" w:space="0" w:color="auto"/>
                            <w:right w:val="none" w:sz="0" w:space="0" w:color="auto"/>
                          </w:divBdr>
                        </w:div>
                        <w:div w:id="668211173">
                          <w:marLeft w:val="0"/>
                          <w:marRight w:val="0"/>
                          <w:marTop w:val="0"/>
                          <w:marBottom w:val="0"/>
                          <w:divBdr>
                            <w:top w:val="none" w:sz="0" w:space="0" w:color="auto"/>
                            <w:left w:val="none" w:sz="0" w:space="0" w:color="auto"/>
                            <w:bottom w:val="none" w:sz="0" w:space="0" w:color="auto"/>
                            <w:right w:val="none" w:sz="0" w:space="0" w:color="auto"/>
                          </w:divBdr>
                        </w:div>
                      </w:divsChild>
                    </w:div>
                    <w:div w:id="1395663321">
                      <w:marLeft w:val="0"/>
                      <w:marRight w:val="0"/>
                      <w:marTop w:val="0"/>
                      <w:marBottom w:val="0"/>
                      <w:divBdr>
                        <w:top w:val="none" w:sz="0" w:space="0" w:color="auto"/>
                        <w:left w:val="none" w:sz="0" w:space="0" w:color="auto"/>
                        <w:bottom w:val="none" w:sz="0" w:space="0" w:color="auto"/>
                        <w:right w:val="none" w:sz="0" w:space="0" w:color="auto"/>
                      </w:divBdr>
                      <w:divsChild>
                        <w:div w:id="1123840477">
                          <w:marLeft w:val="0"/>
                          <w:marRight w:val="0"/>
                          <w:marTop w:val="0"/>
                          <w:marBottom w:val="0"/>
                          <w:divBdr>
                            <w:top w:val="none" w:sz="0" w:space="0" w:color="auto"/>
                            <w:left w:val="none" w:sz="0" w:space="0" w:color="auto"/>
                            <w:bottom w:val="none" w:sz="0" w:space="0" w:color="auto"/>
                            <w:right w:val="none" w:sz="0" w:space="0" w:color="auto"/>
                          </w:divBdr>
                        </w:div>
                      </w:divsChild>
                    </w:div>
                    <w:div w:id="2055345565">
                      <w:marLeft w:val="0"/>
                      <w:marRight w:val="0"/>
                      <w:marTop w:val="0"/>
                      <w:marBottom w:val="0"/>
                      <w:divBdr>
                        <w:top w:val="none" w:sz="0" w:space="0" w:color="auto"/>
                        <w:left w:val="none" w:sz="0" w:space="0" w:color="auto"/>
                        <w:bottom w:val="none" w:sz="0" w:space="0" w:color="auto"/>
                        <w:right w:val="none" w:sz="0" w:space="0" w:color="auto"/>
                      </w:divBdr>
                      <w:divsChild>
                        <w:div w:id="493688567">
                          <w:marLeft w:val="0"/>
                          <w:marRight w:val="0"/>
                          <w:marTop w:val="0"/>
                          <w:marBottom w:val="0"/>
                          <w:divBdr>
                            <w:top w:val="none" w:sz="0" w:space="0" w:color="auto"/>
                            <w:left w:val="none" w:sz="0" w:space="0" w:color="auto"/>
                            <w:bottom w:val="none" w:sz="0" w:space="0" w:color="auto"/>
                            <w:right w:val="none" w:sz="0" w:space="0" w:color="auto"/>
                          </w:divBdr>
                        </w:div>
                      </w:divsChild>
                    </w:div>
                    <w:div w:id="257450363">
                      <w:marLeft w:val="0"/>
                      <w:marRight w:val="0"/>
                      <w:marTop w:val="0"/>
                      <w:marBottom w:val="0"/>
                      <w:divBdr>
                        <w:top w:val="none" w:sz="0" w:space="0" w:color="auto"/>
                        <w:left w:val="none" w:sz="0" w:space="0" w:color="auto"/>
                        <w:bottom w:val="none" w:sz="0" w:space="0" w:color="auto"/>
                        <w:right w:val="none" w:sz="0" w:space="0" w:color="auto"/>
                      </w:divBdr>
                      <w:divsChild>
                        <w:div w:id="137383340">
                          <w:marLeft w:val="0"/>
                          <w:marRight w:val="0"/>
                          <w:marTop w:val="0"/>
                          <w:marBottom w:val="0"/>
                          <w:divBdr>
                            <w:top w:val="none" w:sz="0" w:space="0" w:color="auto"/>
                            <w:left w:val="none" w:sz="0" w:space="0" w:color="auto"/>
                            <w:bottom w:val="none" w:sz="0" w:space="0" w:color="auto"/>
                            <w:right w:val="none" w:sz="0" w:space="0" w:color="auto"/>
                          </w:divBdr>
                        </w:div>
                      </w:divsChild>
                    </w:div>
                    <w:div w:id="1918250007">
                      <w:marLeft w:val="0"/>
                      <w:marRight w:val="0"/>
                      <w:marTop w:val="0"/>
                      <w:marBottom w:val="0"/>
                      <w:divBdr>
                        <w:top w:val="none" w:sz="0" w:space="0" w:color="auto"/>
                        <w:left w:val="none" w:sz="0" w:space="0" w:color="auto"/>
                        <w:bottom w:val="none" w:sz="0" w:space="0" w:color="auto"/>
                        <w:right w:val="none" w:sz="0" w:space="0" w:color="auto"/>
                      </w:divBdr>
                      <w:divsChild>
                        <w:div w:id="204299671">
                          <w:marLeft w:val="0"/>
                          <w:marRight w:val="0"/>
                          <w:marTop w:val="0"/>
                          <w:marBottom w:val="0"/>
                          <w:divBdr>
                            <w:top w:val="none" w:sz="0" w:space="0" w:color="auto"/>
                            <w:left w:val="none" w:sz="0" w:space="0" w:color="auto"/>
                            <w:bottom w:val="none" w:sz="0" w:space="0" w:color="auto"/>
                            <w:right w:val="none" w:sz="0" w:space="0" w:color="auto"/>
                          </w:divBdr>
                        </w:div>
                        <w:div w:id="677773499">
                          <w:marLeft w:val="0"/>
                          <w:marRight w:val="0"/>
                          <w:marTop w:val="0"/>
                          <w:marBottom w:val="0"/>
                          <w:divBdr>
                            <w:top w:val="none" w:sz="0" w:space="0" w:color="auto"/>
                            <w:left w:val="none" w:sz="0" w:space="0" w:color="auto"/>
                            <w:bottom w:val="none" w:sz="0" w:space="0" w:color="auto"/>
                            <w:right w:val="none" w:sz="0" w:space="0" w:color="auto"/>
                          </w:divBdr>
                        </w:div>
                      </w:divsChild>
                    </w:div>
                    <w:div w:id="1708483835">
                      <w:marLeft w:val="0"/>
                      <w:marRight w:val="0"/>
                      <w:marTop w:val="0"/>
                      <w:marBottom w:val="0"/>
                      <w:divBdr>
                        <w:top w:val="none" w:sz="0" w:space="0" w:color="auto"/>
                        <w:left w:val="none" w:sz="0" w:space="0" w:color="auto"/>
                        <w:bottom w:val="none" w:sz="0" w:space="0" w:color="auto"/>
                        <w:right w:val="none" w:sz="0" w:space="0" w:color="auto"/>
                      </w:divBdr>
                    </w:div>
                    <w:div w:id="648824601">
                      <w:marLeft w:val="0"/>
                      <w:marRight w:val="0"/>
                      <w:marTop w:val="0"/>
                      <w:marBottom w:val="0"/>
                      <w:divBdr>
                        <w:top w:val="none" w:sz="0" w:space="0" w:color="auto"/>
                        <w:left w:val="none" w:sz="0" w:space="0" w:color="auto"/>
                        <w:bottom w:val="none" w:sz="0" w:space="0" w:color="auto"/>
                        <w:right w:val="none" w:sz="0" w:space="0" w:color="auto"/>
                      </w:divBdr>
                      <w:divsChild>
                        <w:div w:id="1261333394">
                          <w:marLeft w:val="0"/>
                          <w:marRight w:val="0"/>
                          <w:marTop w:val="0"/>
                          <w:marBottom w:val="0"/>
                          <w:divBdr>
                            <w:top w:val="none" w:sz="0" w:space="0" w:color="auto"/>
                            <w:left w:val="none" w:sz="0" w:space="0" w:color="auto"/>
                            <w:bottom w:val="none" w:sz="0" w:space="0" w:color="auto"/>
                            <w:right w:val="none" w:sz="0" w:space="0" w:color="auto"/>
                          </w:divBdr>
                        </w:div>
                      </w:divsChild>
                    </w:div>
                    <w:div w:id="995955010">
                      <w:marLeft w:val="0"/>
                      <w:marRight w:val="0"/>
                      <w:marTop w:val="0"/>
                      <w:marBottom w:val="0"/>
                      <w:divBdr>
                        <w:top w:val="none" w:sz="0" w:space="0" w:color="auto"/>
                        <w:left w:val="none" w:sz="0" w:space="0" w:color="auto"/>
                        <w:bottom w:val="none" w:sz="0" w:space="0" w:color="auto"/>
                        <w:right w:val="none" w:sz="0" w:space="0" w:color="auto"/>
                      </w:divBdr>
                      <w:divsChild>
                        <w:div w:id="2028214611">
                          <w:marLeft w:val="0"/>
                          <w:marRight w:val="0"/>
                          <w:marTop w:val="0"/>
                          <w:marBottom w:val="0"/>
                          <w:divBdr>
                            <w:top w:val="none" w:sz="0" w:space="0" w:color="auto"/>
                            <w:left w:val="none" w:sz="0" w:space="0" w:color="auto"/>
                            <w:bottom w:val="none" w:sz="0" w:space="0" w:color="auto"/>
                            <w:right w:val="none" w:sz="0" w:space="0" w:color="auto"/>
                          </w:divBdr>
                        </w:div>
                      </w:divsChild>
                    </w:div>
                    <w:div w:id="126364313">
                      <w:marLeft w:val="0"/>
                      <w:marRight w:val="0"/>
                      <w:marTop w:val="0"/>
                      <w:marBottom w:val="0"/>
                      <w:divBdr>
                        <w:top w:val="none" w:sz="0" w:space="0" w:color="auto"/>
                        <w:left w:val="none" w:sz="0" w:space="0" w:color="auto"/>
                        <w:bottom w:val="none" w:sz="0" w:space="0" w:color="auto"/>
                        <w:right w:val="none" w:sz="0" w:space="0" w:color="auto"/>
                      </w:divBdr>
                      <w:divsChild>
                        <w:div w:id="1011764278">
                          <w:marLeft w:val="0"/>
                          <w:marRight w:val="0"/>
                          <w:marTop w:val="0"/>
                          <w:marBottom w:val="0"/>
                          <w:divBdr>
                            <w:top w:val="none" w:sz="0" w:space="0" w:color="auto"/>
                            <w:left w:val="none" w:sz="0" w:space="0" w:color="auto"/>
                            <w:bottom w:val="none" w:sz="0" w:space="0" w:color="auto"/>
                            <w:right w:val="none" w:sz="0" w:space="0" w:color="auto"/>
                          </w:divBdr>
                        </w:div>
                      </w:divsChild>
                    </w:div>
                    <w:div w:id="1145439040">
                      <w:marLeft w:val="0"/>
                      <w:marRight w:val="0"/>
                      <w:marTop w:val="0"/>
                      <w:marBottom w:val="0"/>
                      <w:divBdr>
                        <w:top w:val="none" w:sz="0" w:space="0" w:color="auto"/>
                        <w:left w:val="none" w:sz="0" w:space="0" w:color="auto"/>
                        <w:bottom w:val="none" w:sz="0" w:space="0" w:color="auto"/>
                        <w:right w:val="none" w:sz="0" w:space="0" w:color="auto"/>
                      </w:divBdr>
                      <w:divsChild>
                        <w:div w:id="1748727807">
                          <w:marLeft w:val="0"/>
                          <w:marRight w:val="0"/>
                          <w:marTop w:val="0"/>
                          <w:marBottom w:val="0"/>
                          <w:divBdr>
                            <w:top w:val="none" w:sz="0" w:space="0" w:color="auto"/>
                            <w:left w:val="none" w:sz="0" w:space="0" w:color="auto"/>
                            <w:bottom w:val="none" w:sz="0" w:space="0" w:color="auto"/>
                            <w:right w:val="none" w:sz="0" w:space="0" w:color="auto"/>
                          </w:divBdr>
                        </w:div>
                      </w:divsChild>
                    </w:div>
                    <w:div w:id="1800952434">
                      <w:marLeft w:val="0"/>
                      <w:marRight w:val="0"/>
                      <w:marTop w:val="0"/>
                      <w:marBottom w:val="0"/>
                      <w:divBdr>
                        <w:top w:val="none" w:sz="0" w:space="0" w:color="auto"/>
                        <w:left w:val="none" w:sz="0" w:space="0" w:color="auto"/>
                        <w:bottom w:val="none" w:sz="0" w:space="0" w:color="auto"/>
                        <w:right w:val="none" w:sz="0" w:space="0" w:color="auto"/>
                      </w:divBdr>
                    </w:div>
                    <w:div w:id="2092726917">
                      <w:marLeft w:val="0"/>
                      <w:marRight w:val="0"/>
                      <w:marTop w:val="0"/>
                      <w:marBottom w:val="0"/>
                      <w:divBdr>
                        <w:top w:val="none" w:sz="0" w:space="0" w:color="auto"/>
                        <w:left w:val="none" w:sz="0" w:space="0" w:color="auto"/>
                        <w:bottom w:val="none" w:sz="0" w:space="0" w:color="auto"/>
                        <w:right w:val="none" w:sz="0" w:space="0" w:color="auto"/>
                      </w:divBdr>
                    </w:div>
                    <w:div w:id="929461392">
                      <w:marLeft w:val="0"/>
                      <w:marRight w:val="0"/>
                      <w:marTop w:val="0"/>
                      <w:marBottom w:val="0"/>
                      <w:divBdr>
                        <w:top w:val="none" w:sz="0" w:space="0" w:color="auto"/>
                        <w:left w:val="none" w:sz="0" w:space="0" w:color="auto"/>
                        <w:bottom w:val="none" w:sz="0" w:space="0" w:color="auto"/>
                        <w:right w:val="none" w:sz="0" w:space="0" w:color="auto"/>
                      </w:divBdr>
                    </w:div>
                    <w:div w:id="1405490563">
                      <w:marLeft w:val="0"/>
                      <w:marRight w:val="0"/>
                      <w:marTop w:val="0"/>
                      <w:marBottom w:val="0"/>
                      <w:divBdr>
                        <w:top w:val="none" w:sz="0" w:space="0" w:color="auto"/>
                        <w:left w:val="none" w:sz="0" w:space="0" w:color="auto"/>
                        <w:bottom w:val="none" w:sz="0" w:space="0" w:color="auto"/>
                        <w:right w:val="none" w:sz="0" w:space="0" w:color="auto"/>
                      </w:divBdr>
                    </w:div>
                    <w:div w:id="1713335719">
                      <w:marLeft w:val="0"/>
                      <w:marRight w:val="0"/>
                      <w:marTop w:val="0"/>
                      <w:marBottom w:val="0"/>
                      <w:divBdr>
                        <w:top w:val="none" w:sz="0" w:space="0" w:color="auto"/>
                        <w:left w:val="none" w:sz="0" w:space="0" w:color="auto"/>
                        <w:bottom w:val="none" w:sz="0" w:space="0" w:color="auto"/>
                        <w:right w:val="none" w:sz="0" w:space="0" w:color="auto"/>
                      </w:divBdr>
                    </w:div>
                    <w:div w:id="1315914383">
                      <w:marLeft w:val="0"/>
                      <w:marRight w:val="0"/>
                      <w:marTop w:val="0"/>
                      <w:marBottom w:val="0"/>
                      <w:divBdr>
                        <w:top w:val="none" w:sz="0" w:space="0" w:color="auto"/>
                        <w:left w:val="none" w:sz="0" w:space="0" w:color="auto"/>
                        <w:bottom w:val="none" w:sz="0" w:space="0" w:color="auto"/>
                        <w:right w:val="none" w:sz="0" w:space="0" w:color="auto"/>
                      </w:divBdr>
                    </w:div>
                    <w:div w:id="1128474437">
                      <w:marLeft w:val="0"/>
                      <w:marRight w:val="0"/>
                      <w:marTop w:val="0"/>
                      <w:marBottom w:val="0"/>
                      <w:divBdr>
                        <w:top w:val="none" w:sz="0" w:space="0" w:color="auto"/>
                        <w:left w:val="none" w:sz="0" w:space="0" w:color="auto"/>
                        <w:bottom w:val="none" w:sz="0" w:space="0" w:color="auto"/>
                        <w:right w:val="none" w:sz="0" w:space="0" w:color="auto"/>
                      </w:divBdr>
                    </w:div>
                    <w:div w:id="1234776334">
                      <w:marLeft w:val="0"/>
                      <w:marRight w:val="0"/>
                      <w:marTop w:val="0"/>
                      <w:marBottom w:val="0"/>
                      <w:divBdr>
                        <w:top w:val="none" w:sz="0" w:space="0" w:color="auto"/>
                        <w:left w:val="none" w:sz="0" w:space="0" w:color="auto"/>
                        <w:bottom w:val="none" w:sz="0" w:space="0" w:color="auto"/>
                        <w:right w:val="none" w:sz="0" w:space="0" w:color="auto"/>
                      </w:divBdr>
                    </w:div>
                    <w:div w:id="40521818">
                      <w:marLeft w:val="0"/>
                      <w:marRight w:val="0"/>
                      <w:marTop w:val="0"/>
                      <w:marBottom w:val="0"/>
                      <w:divBdr>
                        <w:top w:val="none" w:sz="0" w:space="0" w:color="auto"/>
                        <w:left w:val="none" w:sz="0" w:space="0" w:color="auto"/>
                        <w:bottom w:val="none" w:sz="0" w:space="0" w:color="auto"/>
                        <w:right w:val="none" w:sz="0" w:space="0" w:color="auto"/>
                      </w:divBdr>
                    </w:div>
                    <w:div w:id="401222620">
                      <w:marLeft w:val="0"/>
                      <w:marRight w:val="0"/>
                      <w:marTop w:val="0"/>
                      <w:marBottom w:val="0"/>
                      <w:divBdr>
                        <w:top w:val="none" w:sz="0" w:space="0" w:color="auto"/>
                        <w:left w:val="none" w:sz="0" w:space="0" w:color="auto"/>
                        <w:bottom w:val="none" w:sz="0" w:space="0" w:color="auto"/>
                        <w:right w:val="none" w:sz="0" w:space="0" w:color="auto"/>
                      </w:divBdr>
                    </w:div>
                    <w:div w:id="432214788">
                      <w:marLeft w:val="0"/>
                      <w:marRight w:val="0"/>
                      <w:marTop w:val="0"/>
                      <w:marBottom w:val="0"/>
                      <w:divBdr>
                        <w:top w:val="none" w:sz="0" w:space="0" w:color="auto"/>
                        <w:left w:val="none" w:sz="0" w:space="0" w:color="auto"/>
                        <w:bottom w:val="none" w:sz="0" w:space="0" w:color="auto"/>
                        <w:right w:val="none" w:sz="0" w:space="0" w:color="auto"/>
                      </w:divBdr>
                    </w:div>
                    <w:div w:id="1949192104">
                      <w:marLeft w:val="0"/>
                      <w:marRight w:val="0"/>
                      <w:marTop w:val="0"/>
                      <w:marBottom w:val="0"/>
                      <w:divBdr>
                        <w:top w:val="none" w:sz="0" w:space="0" w:color="auto"/>
                        <w:left w:val="none" w:sz="0" w:space="0" w:color="auto"/>
                        <w:bottom w:val="none" w:sz="0" w:space="0" w:color="auto"/>
                        <w:right w:val="none" w:sz="0" w:space="0" w:color="auto"/>
                      </w:divBdr>
                    </w:div>
                    <w:div w:id="1122305225">
                      <w:marLeft w:val="0"/>
                      <w:marRight w:val="0"/>
                      <w:marTop w:val="0"/>
                      <w:marBottom w:val="0"/>
                      <w:divBdr>
                        <w:top w:val="none" w:sz="0" w:space="0" w:color="auto"/>
                        <w:left w:val="none" w:sz="0" w:space="0" w:color="auto"/>
                        <w:bottom w:val="none" w:sz="0" w:space="0" w:color="auto"/>
                        <w:right w:val="none" w:sz="0" w:space="0" w:color="auto"/>
                      </w:divBdr>
                    </w:div>
                    <w:div w:id="1750227812">
                      <w:marLeft w:val="0"/>
                      <w:marRight w:val="0"/>
                      <w:marTop w:val="0"/>
                      <w:marBottom w:val="0"/>
                      <w:divBdr>
                        <w:top w:val="none" w:sz="0" w:space="0" w:color="auto"/>
                        <w:left w:val="none" w:sz="0" w:space="0" w:color="auto"/>
                        <w:bottom w:val="none" w:sz="0" w:space="0" w:color="auto"/>
                        <w:right w:val="none" w:sz="0" w:space="0" w:color="auto"/>
                      </w:divBdr>
                    </w:div>
                    <w:div w:id="691995096">
                      <w:marLeft w:val="0"/>
                      <w:marRight w:val="0"/>
                      <w:marTop w:val="0"/>
                      <w:marBottom w:val="0"/>
                      <w:divBdr>
                        <w:top w:val="none" w:sz="0" w:space="0" w:color="auto"/>
                        <w:left w:val="none" w:sz="0" w:space="0" w:color="auto"/>
                        <w:bottom w:val="none" w:sz="0" w:space="0" w:color="auto"/>
                        <w:right w:val="none" w:sz="0" w:space="0" w:color="auto"/>
                      </w:divBdr>
                    </w:div>
                    <w:div w:id="1765757466">
                      <w:marLeft w:val="0"/>
                      <w:marRight w:val="0"/>
                      <w:marTop w:val="0"/>
                      <w:marBottom w:val="0"/>
                      <w:divBdr>
                        <w:top w:val="none" w:sz="0" w:space="0" w:color="auto"/>
                        <w:left w:val="none" w:sz="0" w:space="0" w:color="auto"/>
                        <w:bottom w:val="none" w:sz="0" w:space="0" w:color="auto"/>
                        <w:right w:val="none" w:sz="0" w:space="0" w:color="auto"/>
                      </w:divBdr>
                    </w:div>
                    <w:div w:id="1201092491">
                      <w:marLeft w:val="0"/>
                      <w:marRight w:val="0"/>
                      <w:marTop w:val="0"/>
                      <w:marBottom w:val="0"/>
                      <w:divBdr>
                        <w:top w:val="none" w:sz="0" w:space="0" w:color="auto"/>
                        <w:left w:val="none" w:sz="0" w:space="0" w:color="auto"/>
                        <w:bottom w:val="none" w:sz="0" w:space="0" w:color="auto"/>
                        <w:right w:val="none" w:sz="0" w:space="0" w:color="auto"/>
                      </w:divBdr>
                    </w:div>
                    <w:div w:id="1252619949">
                      <w:marLeft w:val="0"/>
                      <w:marRight w:val="0"/>
                      <w:marTop w:val="0"/>
                      <w:marBottom w:val="0"/>
                      <w:divBdr>
                        <w:top w:val="none" w:sz="0" w:space="0" w:color="auto"/>
                        <w:left w:val="none" w:sz="0" w:space="0" w:color="auto"/>
                        <w:bottom w:val="none" w:sz="0" w:space="0" w:color="auto"/>
                        <w:right w:val="none" w:sz="0" w:space="0" w:color="auto"/>
                      </w:divBdr>
                    </w:div>
                    <w:div w:id="1583022595">
                      <w:marLeft w:val="0"/>
                      <w:marRight w:val="0"/>
                      <w:marTop w:val="0"/>
                      <w:marBottom w:val="0"/>
                      <w:divBdr>
                        <w:top w:val="none" w:sz="0" w:space="0" w:color="auto"/>
                        <w:left w:val="none" w:sz="0" w:space="0" w:color="auto"/>
                        <w:bottom w:val="none" w:sz="0" w:space="0" w:color="auto"/>
                        <w:right w:val="none" w:sz="0" w:space="0" w:color="auto"/>
                      </w:divBdr>
                    </w:div>
                    <w:div w:id="574978984">
                      <w:marLeft w:val="0"/>
                      <w:marRight w:val="0"/>
                      <w:marTop w:val="0"/>
                      <w:marBottom w:val="0"/>
                      <w:divBdr>
                        <w:top w:val="none" w:sz="0" w:space="0" w:color="auto"/>
                        <w:left w:val="none" w:sz="0" w:space="0" w:color="auto"/>
                        <w:bottom w:val="none" w:sz="0" w:space="0" w:color="auto"/>
                        <w:right w:val="none" w:sz="0" w:space="0" w:color="auto"/>
                      </w:divBdr>
                    </w:div>
                    <w:div w:id="1573929071">
                      <w:marLeft w:val="0"/>
                      <w:marRight w:val="0"/>
                      <w:marTop w:val="0"/>
                      <w:marBottom w:val="0"/>
                      <w:divBdr>
                        <w:top w:val="none" w:sz="0" w:space="0" w:color="auto"/>
                        <w:left w:val="none" w:sz="0" w:space="0" w:color="auto"/>
                        <w:bottom w:val="none" w:sz="0" w:space="0" w:color="auto"/>
                        <w:right w:val="none" w:sz="0" w:space="0" w:color="auto"/>
                      </w:divBdr>
                    </w:div>
                    <w:div w:id="1677029110">
                      <w:marLeft w:val="0"/>
                      <w:marRight w:val="0"/>
                      <w:marTop w:val="0"/>
                      <w:marBottom w:val="0"/>
                      <w:divBdr>
                        <w:top w:val="none" w:sz="0" w:space="0" w:color="auto"/>
                        <w:left w:val="none" w:sz="0" w:space="0" w:color="auto"/>
                        <w:bottom w:val="none" w:sz="0" w:space="0" w:color="auto"/>
                        <w:right w:val="none" w:sz="0" w:space="0" w:color="auto"/>
                      </w:divBdr>
                    </w:div>
                    <w:div w:id="1482884050">
                      <w:marLeft w:val="0"/>
                      <w:marRight w:val="0"/>
                      <w:marTop w:val="0"/>
                      <w:marBottom w:val="0"/>
                      <w:divBdr>
                        <w:top w:val="none" w:sz="0" w:space="0" w:color="auto"/>
                        <w:left w:val="none" w:sz="0" w:space="0" w:color="auto"/>
                        <w:bottom w:val="none" w:sz="0" w:space="0" w:color="auto"/>
                        <w:right w:val="none" w:sz="0" w:space="0" w:color="auto"/>
                      </w:divBdr>
                    </w:div>
                    <w:div w:id="1682927198">
                      <w:marLeft w:val="0"/>
                      <w:marRight w:val="0"/>
                      <w:marTop w:val="0"/>
                      <w:marBottom w:val="0"/>
                      <w:divBdr>
                        <w:top w:val="none" w:sz="0" w:space="0" w:color="auto"/>
                        <w:left w:val="none" w:sz="0" w:space="0" w:color="auto"/>
                        <w:bottom w:val="none" w:sz="0" w:space="0" w:color="auto"/>
                        <w:right w:val="none" w:sz="0" w:space="0" w:color="auto"/>
                      </w:divBdr>
                    </w:div>
                    <w:div w:id="910164374">
                      <w:marLeft w:val="0"/>
                      <w:marRight w:val="0"/>
                      <w:marTop w:val="0"/>
                      <w:marBottom w:val="0"/>
                      <w:divBdr>
                        <w:top w:val="none" w:sz="0" w:space="0" w:color="auto"/>
                        <w:left w:val="none" w:sz="0" w:space="0" w:color="auto"/>
                        <w:bottom w:val="none" w:sz="0" w:space="0" w:color="auto"/>
                        <w:right w:val="none" w:sz="0" w:space="0" w:color="auto"/>
                      </w:divBdr>
                    </w:div>
                    <w:div w:id="749086209">
                      <w:marLeft w:val="0"/>
                      <w:marRight w:val="0"/>
                      <w:marTop w:val="0"/>
                      <w:marBottom w:val="0"/>
                      <w:divBdr>
                        <w:top w:val="none" w:sz="0" w:space="0" w:color="auto"/>
                        <w:left w:val="none" w:sz="0" w:space="0" w:color="auto"/>
                        <w:bottom w:val="none" w:sz="0" w:space="0" w:color="auto"/>
                        <w:right w:val="none" w:sz="0" w:space="0" w:color="auto"/>
                      </w:divBdr>
                    </w:div>
                    <w:div w:id="77874799">
                      <w:marLeft w:val="0"/>
                      <w:marRight w:val="0"/>
                      <w:marTop w:val="0"/>
                      <w:marBottom w:val="0"/>
                      <w:divBdr>
                        <w:top w:val="none" w:sz="0" w:space="0" w:color="auto"/>
                        <w:left w:val="none" w:sz="0" w:space="0" w:color="auto"/>
                        <w:bottom w:val="none" w:sz="0" w:space="0" w:color="auto"/>
                        <w:right w:val="none" w:sz="0" w:space="0" w:color="auto"/>
                      </w:divBdr>
                    </w:div>
                    <w:div w:id="1121148961">
                      <w:marLeft w:val="0"/>
                      <w:marRight w:val="0"/>
                      <w:marTop w:val="0"/>
                      <w:marBottom w:val="0"/>
                      <w:divBdr>
                        <w:top w:val="none" w:sz="0" w:space="0" w:color="auto"/>
                        <w:left w:val="none" w:sz="0" w:space="0" w:color="auto"/>
                        <w:bottom w:val="none" w:sz="0" w:space="0" w:color="auto"/>
                        <w:right w:val="none" w:sz="0" w:space="0" w:color="auto"/>
                      </w:divBdr>
                    </w:div>
                    <w:div w:id="408162699">
                      <w:marLeft w:val="0"/>
                      <w:marRight w:val="0"/>
                      <w:marTop w:val="0"/>
                      <w:marBottom w:val="0"/>
                      <w:divBdr>
                        <w:top w:val="none" w:sz="0" w:space="0" w:color="auto"/>
                        <w:left w:val="none" w:sz="0" w:space="0" w:color="auto"/>
                        <w:bottom w:val="none" w:sz="0" w:space="0" w:color="auto"/>
                        <w:right w:val="none" w:sz="0" w:space="0" w:color="auto"/>
                      </w:divBdr>
                    </w:div>
                    <w:div w:id="61416512">
                      <w:marLeft w:val="0"/>
                      <w:marRight w:val="0"/>
                      <w:marTop w:val="0"/>
                      <w:marBottom w:val="0"/>
                      <w:divBdr>
                        <w:top w:val="none" w:sz="0" w:space="0" w:color="auto"/>
                        <w:left w:val="none" w:sz="0" w:space="0" w:color="auto"/>
                        <w:bottom w:val="none" w:sz="0" w:space="0" w:color="auto"/>
                        <w:right w:val="none" w:sz="0" w:space="0" w:color="auto"/>
                      </w:divBdr>
                    </w:div>
                    <w:div w:id="1064337243">
                      <w:marLeft w:val="0"/>
                      <w:marRight w:val="0"/>
                      <w:marTop w:val="0"/>
                      <w:marBottom w:val="0"/>
                      <w:divBdr>
                        <w:top w:val="none" w:sz="0" w:space="0" w:color="auto"/>
                        <w:left w:val="none" w:sz="0" w:space="0" w:color="auto"/>
                        <w:bottom w:val="none" w:sz="0" w:space="0" w:color="auto"/>
                        <w:right w:val="none" w:sz="0" w:space="0" w:color="auto"/>
                      </w:divBdr>
                    </w:div>
                  </w:divsChild>
                </w:div>
                <w:div w:id="1410224599">
                  <w:marLeft w:val="0"/>
                  <w:marRight w:val="0"/>
                  <w:marTop w:val="0"/>
                  <w:marBottom w:val="0"/>
                  <w:divBdr>
                    <w:top w:val="none" w:sz="0" w:space="0" w:color="auto"/>
                    <w:left w:val="none" w:sz="0" w:space="0" w:color="auto"/>
                    <w:bottom w:val="none" w:sz="0" w:space="0" w:color="auto"/>
                    <w:right w:val="none" w:sz="0" w:space="0" w:color="auto"/>
                  </w:divBdr>
                </w:div>
                <w:div w:id="978681369">
                  <w:marLeft w:val="0"/>
                  <w:marRight w:val="0"/>
                  <w:marTop w:val="0"/>
                  <w:marBottom w:val="0"/>
                  <w:divBdr>
                    <w:top w:val="none" w:sz="0" w:space="0" w:color="auto"/>
                    <w:left w:val="none" w:sz="0" w:space="0" w:color="auto"/>
                    <w:bottom w:val="none" w:sz="0" w:space="0" w:color="auto"/>
                    <w:right w:val="none" w:sz="0" w:space="0" w:color="auto"/>
                  </w:divBdr>
                </w:div>
                <w:div w:id="1293052211">
                  <w:marLeft w:val="0"/>
                  <w:marRight w:val="0"/>
                  <w:marTop w:val="0"/>
                  <w:marBottom w:val="0"/>
                  <w:divBdr>
                    <w:top w:val="none" w:sz="0" w:space="0" w:color="auto"/>
                    <w:left w:val="none" w:sz="0" w:space="0" w:color="auto"/>
                    <w:bottom w:val="none" w:sz="0" w:space="0" w:color="auto"/>
                    <w:right w:val="none" w:sz="0" w:space="0" w:color="auto"/>
                  </w:divBdr>
                </w:div>
                <w:div w:id="751708024">
                  <w:marLeft w:val="0"/>
                  <w:marRight w:val="0"/>
                  <w:marTop w:val="0"/>
                  <w:marBottom w:val="0"/>
                  <w:divBdr>
                    <w:top w:val="none" w:sz="0" w:space="0" w:color="auto"/>
                    <w:left w:val="none" w:sz="0" w:space="0" w:color="auto"/>
                    <w:bottom w:val="none" w:sz="0" w:space="0" w:color="auto"/>
                    <w:right w:val="none" w:sz="0" w:space="0" w:color="auto"/>
                  </w:divBdr>
                </w:div>
                <w:div w:id="606043095">
                  <w:marLeft w:val="0"/>
                  <w:marRight w:val="0"/>
                  <w:marTop w:val="0"/>
                  <w:marBottom w:val="0"/>
                  <w:divBdr>
                    <w:top w:val="none" w:sz="0" w:space="0" w:color="auto"/>
                    <w:left w:val="none" w:sz="0" w:space="0" w:color="auto"/>
                    <w:bottom w:val="none" w:sz="0" w:space="0" w:color="auto"/>
                    <w:right w:val="none" w:sz="0" w:space="0" w:color="auto"/>
                  </w:divBdr>
                  <w:divsChild>
                    <w:div w:id="1923224336">
                      <w:marLeft w:val="0"/>
                      <w:marRight w:val="0"/>
                      <w:marTop w:val="0"/>
                      <w:marBottom w:val="0"/>
                      <w:divBdr>
                        <w:top w:val="none" w:sz="0" w:space="0" w:color="auto"/>
                        <w:left w:val="none" w:sz="0" w:space="0" w:color="auto"/>
                        <w:bottom w:val="none" w:sz="0" w:space="0" w:color="auto"/>
                        <w:right w:val="none" w:sz="0" w:space="0" w:color="auto"/>
                      </w:divBdr>
                    </w:div>
                  </w:divsChild>
                </w:div>
                <w:div w:id="289750807">
                  <w:marLeft w:val="0"/>
                  <w:marRight w:val="0"/>
                  <w:marTop w:val="0"/>
                  <w:marBottom w:val="0"/>
                  <w:divBdr>
                    <w:top w:val="none" w:sz="0" w:space="0" w:color="auto"/>
                    <w:left w:val="none" w:sz="0" w:space="0" w:color="auto"/>
                    <w:bottom w:val="none" w:sz="0" w:space="0" w:color="auto"/>
                    <w:right w:val="none" w:sz="0" w:space="0" w:color="auto"/>
                  </w:divBdr>
                </w:div>
                <w:div w:id="2073889185">
                  <w:marLeft w:val="0"/>
                  <w:marRight w:val="0"/>
                  <w:marTop w:val="0"/>
                  <w:marBottom w:val="0"/>
                  <w:divBdr>
                    <w:top w:val="none" w:sz="0" w:space="0" w:color="auto"/>
                    <w:left w:val="none" w:sz="0" w:space="0" w:color="auto"/>
                    <w:bottom w:val="none" w:sz="0" w:space="0" w:color="auto"/>
                    <w:right w:val="none" w:sz="0" w:space="0" w:color="auto"/>
                  </w:divBdr>
                </w:div>
                <w:div w:id="1486966955">
                  <w:marLeft w:val="0"/>
                  <w:marRight w:val="0"/>
                  <w:marTop w:val="0"/>
                  <w:marBottom w:val="0"/>
                  <w:divBdr>
                    <w:top w:val="none" w:sz="0" w:space="0" w:color="auto"/>
                    <w:left w:val="none" w:sz="0" w:space="0" w:color="auto"/>
                    <w:bottom w:val="none" w:sz="0" w:space="0" w:color="auto"/>
                    <w:right w:val="none" w:sz="0" w:space="0" w:color="auto"/>
                  </w:divBdr>
                </w:div>
                <w:div w:id="2094932169">
                  <w:marLeft w:val="0"/>
                  <w:marRight w:val="0"/>
                  <w:marTop w:val="0"/>
                  <w:marBottom w:val="0"/>
                  <w:divBdr>
                    <w:top w:val="none" w:sz="0" w:space="0" w:color="auto"/>
                    <w:left w:val="none" w:sz="0" w:space="0" w:color="auto"/>
                    <w:bottom w:val="none" w:sz="0" w:space="0" w:color="auto"/>
                    <w:right w:val="none" w:sz="0" w:space="0" w:color="auto"/>
                  </w:divBdr>
                </w:div>
                <w:div w:id="928318369">
                  <w:marLeft w:val="0"/>
                  <w:marRight w:val="0"/>
                  <w:marTop w:val="0"/>
                  <w:marBottom w:val="0"/>
                  <w:divBdr>
                    <w:top w:val="none" w:sz="0" w:space="0" w:color="auto"/>
                    <w:left w:val="none" w:sz="0" w:space="0" w:color="auto"/>
                    <w:bottom w:val="none" w:sz="0" w:space="0" w:color="auto"/>
                    <w:right w:val="none" w:sz="0" w:space="0" w:color="auto"/>
                  </w:divBdr>
                </w:div>
                <w:div w:id="1403718222">
                  <w:marLeft w:val="0"/>
                  <w:marRight w:val="0"/>
                  <w:marTop w:val="0"/>
                  <w:marBottom w:val="0"/>
                  <w:divBdr>
                    <w:top w:val="none" w:sz="0" w:space="0" w:color="auto"/>
                    <w:left w:val="none" w:sz="0" w:space="0" w:color="auto"/>
                    <w:bottom w:val="none" w:sz="0" w:space="0" w:color="auto"/>
                    <w:right w:val="none" w:sz="0" w:space="0" w:color="auto"/>
                  </w:divBdr>
                </w:div>
                <w:div w:id="434833029">
                  <w:marLeft w:val="0"/>
                  <w:marRight w:val="0"/>
                  <w:marTop w:val="0"/>
                  <w:marBottom w:val="0"/>
                  <w:divBdr>
                    <w:top w:val="none" w:sz="0" w:space="0" w:color="auto"/>
                    <w:left w:val="none" w:sz="0" w:space="0" w:color="auto"/>
                    <w:bottom w:val="none" w:sz="0" w:space="0" w:color="auto"/>
                    <w:right w:val="none" w:sz="0" w:space="0" w:color="auto"/>
                  </w:divBdr>
                </w:div>
                <w:div w:id="884948624">
                  <w:marLeft w:val="0"/>
                  <w:marRight w:val="0"/>
                  <w:marTop w:val="0"/>
                  <w:marBottom w:val="0"/>
                  <w:divBdr>
                    <w:top w:val="none" w:sz="0" w:space="0" w:color="auto"/>
                    <w:left w:val="none" w:sz="0" w:space="0" w:color="auto"/>
                    <w:bottom w:val="none" w:sz="0" w:space="0" w:color="auto"/>
                    <w:right w:val="none" w:sz="0" w:space="0" w:color="auto"/>
                  </w:divBdr>
                </w:div>
                <w:div w:id="1652174725">
                  <w:marLeft w:val="0"/>
                  <w:marRight w:val="0"/>
                  <w:marTop w:val="0"/>
                  <w:marBottom w:val="0"/>
                  <w:divBdr>
                    <w:top w:val="none" w:sz="0" w:space="0" w:color="auto"/>
                    <w:left w:val="none" w:sz="0" w:space="0" w:color="auto"/>
                    <w:bottom w:val="none" w:sz="0" w:space="0" w:color="auto"/>
                    <w:right w:val="none" w:sz="0" w:space="0" w:color="auto"/>
                  </w:divBdr>
                </w:div>
                <w:div w:id="1905482834">
                  <w:marLeft w:val="0"/>
                  <w:marRight w:val="0"/>
                  <w:marTop w:val="0"/>
                  <w:marBottom w:val="0"/>
                  <w:divBdr>
                    <w:top w:val="none" w:sz="0" w:space="0" w:color="auto"/>
                    <w:left w:val="none" w:sz="0" w:space="0" w:color="auto"/>
                    <w:bottom w:val="none" w:sz="0" w:space="0" w:color="auto"/>
                    <w:right w:val="none" w:sz="0" w:space="0" w:color="auto"/>
                  </w:divBdr>
                </w:div>
                <w:div w:id="1453868352">
                  <w:marLeft w:val="0"/>
                  <w:marRight w:val="0"/>
                  <w:marTop w:val="0"/>
                  <w:marBottom w:val="0"/>
                  <w:divBdr>
                    <w:top w:val="none" w:sz="0" w:space="0" w:color="auto"/>
                    <w:left w:val="none" w:sz="0" w:space="0" w:color="auto"/>
                    <w:bottom w:val="none" w:sz="0" w:space="0" w:color="auto"/>
                    <w:right w:val="none" w:sz="0" w:space="0" w:color="auto"/>
                  </w:divBdr>
                </w:div>
                <w:div w:id="1968125268">
                  <w:marLeft w:val="0"/>
                  <w:marRight w:val="0"/>
                  <w:marTop w:val="0"/>
                  <w:marBottom w:val="0"/>
                  <w:divBdr>
                    <w:top w:val="none" w:sz="0" w:space="0" w:color="auto"/>
                    <w:left w:val="none" w:sz="0" w:space="0" w:color="auto"/>
                    <w:bottom w:val="none" w:sz="0" w:space="0" w:color="auto"/>
                    <w:right w:val="none" w:sz="0" w:space="0" w:color="auto"/>
                  </w:divBdr>
                </w:div>
                <w:div w:id="1587575561">
                  <w:marLeft w:val="0"/>
                  <w:marRight w:val="0"/>
                  <w:marTop w:val="0"/>
                  <w:marBottom w:val="0"/>
                  <w:divBdr>
                    <w:top w:val="none" w:sz="0" w:space="0" w:color="auto"/>
                    <w:left w:val="none" w:sz="0" w:space="0" w:color="auto"/>
                    <w:bottom w:val="none" w:sz="0" w:space="0" w:color="auto"/>
                    <w:right w:val="none" w:sz="0" w:space="0" w:color="auto"/>
                  </w:divBdr>
                </w:div>
                <w:div w:id="1099370382">
                  <w:marLeft w:val="0"/>
                  <w:marRight w:val="0"/>
                  <w:marTop w:val="0"/>
                  <w:marBottom w:val="0"/>
                  <w:divBdr>
                    <w:top w:val="none" w:sz="0" w:space="0" w:color="auto"/>
                    <w:left w:val="none" w:sz="0" w:space="0" w:color="auto"/>
                    <w:bottom w:val="none" w:sz="0" w:space="0" w:color="auto"/>
                    <w:right w:val="none" w:sz="0" w:space="0" w:color="auto"/>
                  </w:divBdr>
                </w:div>
                <w:div w:id="10032153">
                  <w:marLeft w:val="0"/>
                  <w:marRight w:val="0"/>
                  <w:marTop w:val="0"/>
                  <w:marBottom w:val="0"/>
                  <w:divBdr>
                    <w:top w:val="none" w:sz="0" w:space="0" w:color="auto"/>
                    <w:left w:val="none" w:sz="0" w:space="0" w:color="auto"/>
                    <w:bottom w:val="none" w:sz="0" w:space="0" w:color="auto"/>
                    <w:right w:val="none" w:sz="0" w:space="0" w:color="auto"/>
                  </w:divBdr>
                </w:div>
                <w:div w:id="759762563">
                  <w:marLeft w:val="0"/>
                  <w:marRight w:val="0"/>
                  <w:marTop w:val="0"/>
                  <w:marBottom w:val="0"/>
                  <w:divBdr>
                    <w:top w:val="none" w:sz="0" w:space="0" w:color="auto"/>
                    <w:left w:val="none" w:sz="0" w:space="0" w:color="auto"/>
                    <w:bottom w:val="none" w:sz="0" w:space="0" w:color="auto"/>
                    <w:right w:val="none" w:sz="0" w:space="0" w:color="auto"/>
                  </w:divBdr>
                </w:div>
                <w:div w:id="796411864">
                  <w:marLeft w:val="0"/>
                  <w:marRight w:val="0"/>
                  <w:marTop w:val="0"/>
                  <w:marBottom w:val="0"/>
                  <w:divBdr>
                    <w:top w:val="none" w:sz="0" w:space="0" w:color="auto"/>
                    <w:left w:val="none" w:sz="0" w:space="0" w:color="auto"/>
                    <w:bottom w:val="none" w:sz="0" w:space="0" w:color="auto"/>
                    <w:right w:val="none" w:sz="0" w:space="0" w:color="auto"/>
                  </w:divBdr>
                </w:div>
                <w:div w:id="1631478055">
                  <w:marLeft w:val="0"/>
                  <w:marRight w:val="0"/>
                  <w:marTop w:val="0"/>
                  <w:marBottom w:val="0"/>
                  <w:divBdr>
                    <w:top w:val="none" w:sz="0" w:space="0" w:color="auto"/>
                    <w:left w:val="none" w:sz="0" w:space="0" w:color="auto"/>
                    <w:bottom w:val="none" w:sz="0" w:space="0" w:color="auto"/>
                    <w:right w:val="none" w:sz="0" w:space="0" w:color="auto"/>
                  </w:divBdr>
                </w:div>
                <w:div w:id="1927763006">
                  <w:marLeft w:val="0"/>
                  <w:marRight w:val="0"/>
                  <w:marTop w:val="0"/>
                  <w:marBottom w:val="0"/>
                  <w:divBdr>
                    <w:top w:val="none" w:sz="0" w:space="0" w:color="auto"/>
                    <w:left w:val="none" w:sz="0" w:space="0" w:color="auto"/>
                    <w:bottom w:val="none" w:sz="0" w:space="0" w:color="auto"/>
                    <w:right w:val="none" w:sz="0" w:space="0" w:color="auto"/>
                  </w:divBdr>
                </w:div>
                <w:div w:id="1181318827">
                  <w:marLeft w:val="0"/>
                  <w:marRight w:val="0"/>
                  <w:marTop w:val="0"/>
                  <w:marBottom w:val="0"/>
                  <w:divBdr>
                    <w:top w:val="none" w:sz="0" w:space="0" w:color="auto"/>
                    <w:left w:val="none" w:sz="0" w:space="0" w:color="auto"/>
                    <w:bottom w:val="none" w:sz="0" w:space="0" w:color="auto"/>
                    <w:right w:val="none" w:sz="0" w:space="0" w:color="auto"/>
                  </w:divBdr>
                </w:div>
                <w:div w:id="1570841790">
                  <w:marLeft w:val="0"/>
                  <w:marRight w:val="0"/>
                  <w:marTop w:val="0"/>
                  <w:marBottom w:val="0"/>
                  <w:divBdr>
                    <w:top w:val="none" w:sz="0" w:space="0" w:color="auto"/>
                    <w:left w:val="none" w:sz="0" w:space="0" w:color="auto"/>
                    <w:bottom w:val="none" w:sz="0" w:space="0" w:color="auto"/>
                    <w:right w:val="none" w:sz="0" w:space="0" w:color="auto"/>
                  </w:divBdr>
                </w:div>
                <w:div w:id="2128230226">
                  <w:marLeft w:val="0"/>
                  <w:marRight w:val="0"/>
                  <w:marTop w:val="0"/>
                  <w:marBottom w:val="0"/>
                  <w:divBdr>
                    <w:top w:val="none" w:sz="0" w:space="0" w:color="auto"/>
                    <w:left w:val="none" w:sz="0" w:space="0" w:color="auto"/>
                    <w:bottom w:val="none" w:sz="0" w:space="0" w:color="auto"/>
                    <w:right w:val="none" w:sz="0" w:space="0" w:color="auto"/>
                  </w:divBdr>
                </w:div>
                <w:div w:id="1072503831">
                  <w:marLeft w:val="0"/>
                  <w:marRight w:val="0"/>
                  <w:marTop w:val="0"/>
                  <w:marBottom w:val="0"/>
                  <w:divBdr>
                    <w:top w:val="none" w:sz="0" w:space="0" w:color="auto"/>
                    <w:left w:val="none" w:sz="0" w:space="0" w:color="auto"/>
                    <w:bottom w:val="none" w:sz="0" w:space="0" w:color="auto"/>
                    <w:right w:val="none" w:sz="0" w:space="0" w:color="auto"/>
                  </w:divBdr>
                </w:div>
                <w:div w:id="1332216219">
                  <w:marLeft w:val="0"/>
                  <w:marRight w:val="0"/>
                  <w:marTop w:val="0"/>
                  <w:marBottom w:val="0"/>
                  <w:divBdr>
                    <w:top w:val="none" w:sz="0" w:space="0" w:color="auto"/>
                    <w:left w:val="none" w:sz="0" w:space="0" w:color="auto"/>
                    <w:bottom w:val="none" w:sz="0" w:space="0" w:color="auto"/>
                    <w:right w:val="none" w:sz="0" w:space="0" w:color="auto"/>
                  </w:divBdr>
                </w:div>
                <w:div w:id="1937980073">
                  <w:marLeft w:val="0"/>
                  <w:marRight w:val="0"/>
                  <w:marTop w:val="0"/>
                  <w:marBottom w:val="0"/>
                  <w:divBdr>
                    <w:top w:val="none" w:sz="0" w:space="0" w:color="auto"/>
                    <w:left w:val="none" w:sz="0" w:space="0" w:color="auto"/>
                    <w:bottom w:val="none" w:sz="0" w:space="0" w:color="auto"/>
                    <w:right w:val="none" w:sz="0" w:space="0" w:color="auto"/>
                  </w:divBdr>
                </w:div>
                <w:div w:id="869759345">
                  <w:marLeft w:val="0"/>
                  <w:marRight w:val="0"/>
                  <w:marTop w:val="0"/>
                  <w:marBottom w:val="0"/>
                  <w:divBdr>
                    <w:top w:val="none" w:sz="0" w:space="0" w:color="auto"/>
                    <w:left w:val="none" w:sz="0" w:space="0" w:color="auto"/>
                    <w:bottom w:val="none" w:sz="0" w:space="0" w:color="auto"/>
                    <w:right w:val="none" w:sz="0" w:space="0" w:color="auto"/>
                  </w:divBdr>
                </w:div>
                <w:div w:id="1861506970">
                  <w:marLeft w:val="0"/>
                  <w:marRight w:val="0"/>
                  <w:marTop w:val="0"/>
                  <w:marBottom w:val="0"/>
                  <w:divBdr>
                    <w:top w:val="none" w:sz="0" w:space="0" w:color="auto"/>
                    <w:left w:val="none" w:sz="0" w:space="0" w:color="auto"/>
                    <w:bottom w:val="none" w:sz="0" w:space="0" w:color="auto"/>
                    <w:right w:val="none" w:sz="0" w:space="0" w:color="auto"/>
                  </w:divBdr>
                </w:div>
                <w:div w:id="1994944878">
                  <w:marLeft w:val="0"/>
                  <w:marRight w:val="0"/>
                  <w:marTop w:val="0"/>
                  <w:marBottom w:val="0"/>
                  <w:divBdr>
                    <w:top w:val="none" w:sz="0" w:space="0" w:color="auto"/>
                    <w:left w:val="none" w:sz="0" w:space="0" w:color="auto"/>
                    <w:bottom w:val="none" w:sz="0" w:space="0" w:color="auto"/>
                    <w:right w:val="none" w:sz="0" w:space="0" w:color="auto"/>
                  </w:divBdr>
                </w:div>
                <w:div w:id="1396321855">
                  <w:marLeft w:val="0"/>
                  <w:marRight w:val="0"/>
                  <w:marTop w:val="0"/>
                  <w:marBottom w:val="0"/>
                  <w:divBdr>
                    <w:top w:val="none" w:sz="0" w:space="0" w:color="auto"/>
                    <w:left w:val="none" w:sz="0" w:space="0" w:color="auto"/>
                    <w:bottom w:val="none" w:sz="0" w:space="0" w:color="auto"/>
                    <w:right w:val="none" w:sz="0" w:space="0" w:color="auto"/>
                  </w:divBdr>
                </w:div>
                <w:div w:id="1148016651">
                  <w:marLeft w:val="0"/>
                  <w:marRight w:val="0"/>
                  <w:marTop w:val="0"/>
                  <w:marBottom w:val="0"/>
                  <w:divBdr>
                    <w:top w:val="none" w:sz="0" w:space="0" w:color="auto"/>
                    <w:left w:val="none" w:sz="0" w:space="0" w:color="auto"/>
                    <w:bottom w:val="none" w:sz="0" w:space="0" w:color="auto"/>
                    <w:right w:val="none" w:sz="0" w:space="0" w:color="auto"/>
                  </w:divBdr>
                </w:div>
                <w:div w:id="1250239851">
                  <w:marLeft w:val="0"/>
                  <w:marRight w:val="0"/>
                  <w:marTop w:val="0"/>
                  <w:marBottom w:val="0"/>
                  <w:divBdr>
                    <w:top w:val="none" w:sz="0" w:space="0" w:color="auto"/>
                    <w:left w:val="none" w:sz="0" w:space="0" w:color="auto"/>
                    <w:bottom w:val="none" w:sz="0" w:space="0" w:color="auto"/>
                    <w:right w:val="none" w:sz="0" w:space="0" w:color="auto"/>
                  </w:divBdr>
                </w:div>
                <w:div w:id="1629817758">
                  <w:marLeft w:val="0"/>
                  <w:marRight w:val="0"/>
                  <w:marTop w:val="0"/>
                  <w:marBottom w:val="0"/>
                  <w:divBdr>
                    <w:top w:val="none" w:sz="0" w:space="0" w:color="auto"/>
                    <w:left w:val="none" w:sz="0" w:space="0" w:color="auto"/>
                    <w:bottom w:val="none" w:sz="0" w:space="0" w:color="auto"/>
                    <w:right w:val="none" w:sz="0" w:space="0" w:color="auto"/>
                  </w:divBdr>
                </w:div>
                <w:div w:id="878205104">
                  <w:marLeft w:val="0"/>
                  <w:marRight w:val="0"/>
                  <w:marTop w:val="0"/>
                  <w:marBottom w:val="0"/>
                  <w:divBdr>
                    <w:top w:val="none" w:sz="0" w:space="0" w:color="auto"/>
                    <w:left w:val="none" w:sz="0" w:space="0" w:color="auto"/>
                    <w:bottom w:val="none" w:sz="0" w:space="0" w:color="auto"/>
                    <w:right w:val="none" w:sz="0" w:space="0" w:color="auto"/>
                  </w:divBdr>
                </w:div>
                <w:div w:id="1515651929">
                  <w:marLeft w:val="0"/>
                  <w:marRight w:val="0"/>
                  <w:marTop w:val="0"/>
                  <w:marBottom w:val="0"/>
                  <w:divBdr>
                    <w:top w:val="none" w:sz="0" w:space="0" w:color="auto"/>
                    <w:left w:val="none" w:sz="0" w:space="0" w:color="auto"/>
                    <w:bottom w:val="none" w:sz="0" w:space="0" w:color="auto"/>
                    <w:right w:val="none" w:sz="0" w:space="0" w:color="auto"/>
                  </w:divBdr>
                </w:div>
                <w:div w:id="836923082">
                  <w:marLeft w:val="0"/>
                  <w:marRight w:val="0"/>
                  <w:marTop w:val="0"/>
                  <w:marBottom w:val="0"/>
                  <w:divBdr>
                    <w:top w:val="none" w:sz="0" w:space="0" w:color="auto"/>
                    <w:left w:val="none" w:sz="0" w:space="0" w:color="auto"/>
                    <w:bottom w:val="none" w:sz="0" w:space="0" w:color="auto"/>
                    <w:right w:val="none" w:sz="0" w:space="0" w:color="auto"/>
                  </w:divBdr>
                </w:div>
                <w:div w:id="882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661">
      <w:bodyDiv w:val="1"/>
      <w:marLeft w:val="0"/>
      <w:marRight w:val="0"/>
      <w:marTop w:val="0"/>
      <w:marBottom w:val="0"/>
      <w:divBdr>
        <w:top w:val="none" w:sz="0" w:space="0" w:color="auto"/>
        <w:left w:val="none" w:sz="0" w:space="0" w:color="auto"/>
        <w:bottom w:val="none" w:sz="0" w:space="0" w:color="auto"/>
        <w:right w:val="none" w:sz="0" w:space="0" w:color="auto"/>
      </w:divBdr>
    </w:div>
    <w:div w:id="110590013">
      <w:bodyDiv w:val="1"/>
      <w:marLeft w:val="0"/>
      <w:marRight w:val="0"/>
      <w:marTop w:val="0"/>
      <w:marBottom w:val="0"/>
      <w:divBdr>
        <w:top w:val="none" w:sz="0" w:space="0" w:color="auto"/>
        <w:left w:val="none" w:sz="0" w:space="0" w:color="auto"/>
        <w:bottom w:val="none" w:sz="0" w:space="0" w:color="auto"/>
        <w:right w:val="none" w:sz="0" w:space="0" w:color="auto"/>
      </w:divBdr>
      <w:divsChild>
        <w:div w:id="1743021069">
          <w:marLeft w:val="640"/>
          <w:marRight w:val="0"/>
          <w:marTop w:val="0"/>
          <w:marBottom w:val="0"/>
          <w:divBdr>
            <w:top w:val="none" w:sz="0" w:space="0" w:color="auto"/>
            <w:left w:val="none" w:sz="0" w:space="0" w:color="auto"/>
            <w:bottom w:val="none" w:sz="0" w:space="0" w:color="auto"/>
            <w:right w:val="none" w:sz="0" w:space="0" w:color="auto"/>
          </w:divBdr>
        </w:div>
        <w:div w:id="1588533959">
          <w:marLeft w:val="640"/>
          <w:marRight w:val="0"/>
          <w:marTop w:val="0"/>
          <w:marBottom w:val="0"/>
          <w:divBdr>
            <w:top w:val="none" w:sz="0" w:space="0" w:color="auto"/>
            <w:left w:val="none" w:sz="0" w:space="0" w:color="auto"/>
            <w:bottom w:val="none" w:sz="0" w:space="0" w:color="auto"/>
            <w:right w:val="none" w:sz="0" w:space="0" w:color="auto"/>
          </w:divBdr>
        </w:div>
        <w:div w:id="1714497455">
          <w:marLeft w:val="640"/>
          <w:marRight w:val="0"/>
          <w:marTop w:val="0"/>
          <w:marBottom w:val="0"/>
          <w:divBdr>
            <w:top w:val="none" w:sz="0" w:space="0" w:color="auto"/>
            <w:left w:val="none" w:sz="0" w:space="0" w:color="auto"/>
            <w:bottom w:val="none" w:sz="0" w:space="0" w:color="auto"/>
            <w:right w:val="none" w:sz="0" w:space="0" w:color="auto"/>
          </w:divBdr>
        </w:div>
        <w:div w:id="1945529156">
          <w:marLeft w:val="640"/>
          <w:marRight w:val="0"/>
          <w:marTop w:val="0"/>
          <w:marBottom w:val="0"/>
          <w:divBdr>
            <w:top w:val="none" w:sz="0" w:space="0" w:color="auto"/>
            <w:left w:val="none" w:sz="0" w:space="0" w:color="auto"/>
            <w:bottom w:val="none" w:sz="0" w:space="0" w:color="auto"/>
            <w:right w:val="none" w:sz="0" w:space="0" w:color="auto"/>
          </w:divBdr>
        </w:div>
        <w:div w:id="1175534109">
          <w:marLeft w:val="640"/>
          <w:marRight w:val="0"/>
          <w:marTop w:val="0"/>
          <w:marBottom w:val="0"/>
          <w:divBdr>
            <w:top w:val="none" w:sz="0" w:space="0" w:color="auto"/>
            <w:left w:val="none" w:sz="0" w:space="0" w:color="auto"/>
            <w:bottom w:val="none" w:sz="0" w:space="0" w:color="auto"/>
            <w:right w:val="none" w:sz="0" w:space="0" w:color="auto"/>
          </w:divBdr>
        </w:div>
        <w:div w:id="2108773123">
          <w:marLeft w:val="640"/>
          <w:marRight w:val="0"/>
          <w:marTop w:val="0"/>
          <w:marBottom w:val="0"/>
          <w:divBdr>
            <w:top w:val="none" w:sz="0" w:space="0" w:color="auto"/>
            <w:left w:val="none" w:sz="0" w:space="0" w:color="auto"/>
            <w:bottom w:val="none" w:sz="0" w:space="0" w:color="auto"/>
            <w:right w:val="none" w:sz="0" w:space="0" w:color="auto"/>
          </w:divBdr>
        </w:div>
        <w:div w:id="701906239">
          <w:marLeft w:val="640"/>
          <w:marRight w:val="0"/>
          <w:marTop w:val="0"/>
          <w:marBottom w:val="0"/>
          <w:divBdr>
            <w:top w:val="none" w:sz="0" w:space="0" w:color="auto"/>
            <w:left w:val="none" w:sz="0" w:space="0" w:color="auto"/>
            <w:bottom w:val="none" w:sz="0" w:space="0" w:color="auto"/>
            <w:right w:val="none" w:sz="0" w:space="0" w:color="auto"/>
          </w:divBdr>
        </w:div>
        <w:div w:id="1170176962">
          <w:marLeft w:val="640"/>
          <w:marRight w:val="0"/>
          <w:marTop w:val="0"/>
          <w:marBottom w:val="0"/>
          <w:divBdr>
            <w:top w:val="none" w:sz="0" w:space="0" w:color="auto"/>
            <w:left w:val="none" w:sz="0" w:space="0" w:color="auto"/>
            <w:bottom w:val="none" w:sz="0" w:space="0" w:color="auto"/>
            <w:right w:val="none" w:sz="0" w:space="0" w:color="auto"/>
          </w:divBdr>
        </w:div>
        <w:div w:id="1540123269">
          <w:marLeft w:val="640"/>
          <w:marRight w:val="0"/>
          <w:marTop w:val="0"/>
          <w:marBottom w:val="0"/>
          <w:divBdr>
            <w:top w:val="none" w:sz="0" w:space="0" w:color="auto"/>
            <w:left w:val="none" w:sz="0" w:space="0" w:color="auto"/>
            <w:bottom w:val="none" w:sz="0" w:space="0" w:color="auto"/>
            <w:right w:val="none" w:sz="0" w:space="0" w:color="auto"/>
          </w:divBdr>
        </w:div>
        <w:div w:id="537275789">
          <w:marLeft w:val="640"/>
          <w:marRight w:val="0"/>
          <w:marTop w:val="0"/>
          <w:marBottom w:val="0"/>
          <w:divBdr>
            <w:top w:val="none" w:sz="0" w:space="0" w:color="auto"/>
            <w:left w:val="none" w:sz="0" w:space="0" w:color="auto"/>
            <w:bottom w:val="none" w:sz="0" w:space="0" w:color="auto"/>
            <w:right w:val="none" w:sz="0" w:space="0" w:color="auto"/>
          </w:divBdr>
        </w:div>
        <w:div w:id="2099132685">
          <w:marLeft w:val="640"/>
          <w:marRight w:val="0"/>
          <w:marTop w:val="0"/>
          <w:marBottom w:val="0"/>
          <w:divBdr>
            <w:top w:val="none" w:sz="0" w:space="0" w:color="auto"/>
            <w:left w:val="none" w:sz="0" w:space="0" w:color="auto"/>
            <w:bottom w:val="none" w:sz="0" w:space="0" w:color="auto"/>
            <w:right w:val="none" w:sz="0" w:space="0" w:color="auto"/>
          </w:divBdr>
        </w:div>
        <w:div w:id="1029378105">
          <w:marLeft w:val="640"/>
          <w:marRight w:val="0"/>
          <w:marTop w:val="0"/>
          <w:marBottom w:val="0"/>
          <w:divBdr>
            <w:top w:val="none" w:sz="0" w:space="0" w:color="auto"/>
            <w:left w:val="none" w:sz="0" w:space="0" w:color="auto"/>
            <w:bottom w:val="none" w:sz="0" w:space="0" w:color="auto"/>
            <w:right w:val="none" w:sz="0" w:space="0" w:color="auto"/>
          </w:divBdr>
        </w:div>
        <w:div w:id="1633704390">
          <w:marLeft w:val="640"/>
          <w:marRight w:val="0"/>
          <w:marTop w:val="0"/>
          <w:marBottom w:val="0"/>
          <w:divBdr>
            <w:top w:val="none" w:sz="0" w:space="0" w:color="auto"/>
            <w:left w:val="none" w:sz="0" w:space="0" w:color="auto"/>
            <w:bottom w:val="none" w:sz="0" w:space="0" w:color="auto"/>
            <w:right w:val="none" w:sz="0" w:space="0" w:color="auto"/>
          </w:divBdr>
        </w:div>
        <w:div w:id="449204293">
          <w:marLeft w:val="640"/>
          <w:marRight w:val="0"/>
          <w:marTop w:val="0"/>
          <w:marBottom w:val="0"/>
          <w:divBdr>
            <w:top w:val="none" w:sz="0" w:space="0" w:color="auto"/>
            <w:left w:val="none" w:sz="0" w:space="0" w:color="auto"/>
            <w:bottom w:val="none" w:sz="0" w:space="0" w:color="auto"/>
            <w:right w:val="none" w:sz="0" w:space="0" w:color="auto"/>
          </w:divBdr>
        </w:div>
        <w:div w:id="130488554">
          <w:marLeft w:val="640"/>
          <w:marRight w:val="0"/>
          <w:marTop w:val="0"/>
          <w:marBottom w:val="0"/>
          <w:divBdr>
            <w:top w:val="none" w:sz="0" w:space="0" w:color="auto"/>
            <w:left w:val="none" w:sz="0" w:space="0" w:color="auto"/>
            <w:bottom w:val="none" w:sz="0" w:space="0" w:color="auto"/>
            <w:right w:val="none" w:sz="0" w:space="0" w:color="auto"/>
          </w:divBdr>
        </w:div>
        <w:div w:id="1794638765">
          <w:marLeft w:val="640"/>
          <w:marRight w:val="0"/>
          <w:marTop w:val="0"/>
          <w:marBottom w:val="0"/>
          <w:divBdr>
            <w:top w:val="none" w:sz="0" w:space="0" w:color="auto"/>
            <w:left w:val="none" w:sz="0" w:space="0" w:color="auto"/>
            <w:bottom w:val="none" w:sz="0" w:space="0" w:color="auto"/>
            <w:right w:val="none" w:sz="0" w:space="0" w:color="auto"/>
          </w:divBdr>
        </w:div>
        <w:div w:id="102573220">
          <w:marLeft w:val="640"/>
          <w:marRight w:val="0"/>
          <w:marTop w:val="0"/>
          <w:marBottom w:val="0"/>
          <w:divBdr>
            <w:top w:val="none" w:sz="0" w:space="0" w:color="auto"/>
            <w:left w:val="none" w:sz="0" w:space="0" w:color="auto"/>
            <w:bottom w:val="none" w:sz="0" w:space="0" w:color="auto"/>
            <w:right w:val="none" w:sz="0" w:space="0" w:color="auto"/>
          </w:divBdr>
        </w:div>
        <w:div w:id="741833747">
          <w:marLeft w:val="640"/>
          <w:marRight w:val="0"/>
          <w:marTop w:val="0"/>
          <w:marBottom w:val="0"/>
          <w:divBdr>
            <w:top w:val="none" w:sz="0" w:space="0" w:color="auto"/>
            <w:left w:val="none" w:sz="0" w:space="0" w:color="auto"/>
            <w:bottom w:val="none" w:sz="0" w:space="0" w:color="auto"/>
            <w:right w:val="none" w:sz="0" w:space="0" w:color="auto"/>
          </w:divBdr>
        </w:div>
        <w:div w:id="557399136">
          <w:marLeft w:val="640"/>
          <w:marRight w:val="0"/>
          <w:marTop w:val="0"/>
          <w:marBottom w:val="0"/>
          <w:divBdr>
            <w:top w:val="none" w:sz="0" w:space="0" w:color="auto"/>
            <w:left w:val="none" w:sz="0" w:space="0" w:color="auto"/>
            <w:bottom w:val="none" w:sz="0" w:space="0" w:color="auto"/>
            <w:right w:val="none" w:sz="0" w:space="0" w:color="auto"/>
          </w:divBdr>
        </w:div>
        <w:div w:id="1342271141">
          <w:marLeft w:val="640"/>
          <w:marRight w:val="0"/>
          <w:marTop w:val="0"/>
          <w:marBottom w:val="0"/>
          <w:divBdr>
            <w:top w:val="none" w:sz="0" w:space="0" w:color="auto"/>
            <w:left w:val="none" w:sz="0" w:space="0" w:color="auto"/>
            <w:bottom w:val="none" w:sz="0" w:space="0" w:color="auto"/>
            <w:right w:val="none" w:sz="0" w:space="0" w:color="auto"/>
          </w:divBdr>
        </w:div>
        <w:div w:id="1756240115">
          <w:marLeft w:val="640"/>
          <w:marRight w:val="0"/>
          <w:marTop w:val="0"/>
          <w:marBottom w:val="0"/>
          <w:divBdr>
            <w:top w:val="none" w:sz="0" w:space="0" w:color="auto"/>
            <w:left w:val="none" w:sz="0" w:space="0" w:color="auto"/>
            <w:bottom w:val="none" w:sz="0" w:space="0" w:color="auto"/>
            <w:right w:val="none" w:sz="0" w:space="0" w:color="auto"/>
          </w:divBdr>
        </w:div>
        <w:div w:id="618878219">
          <w:marLeft w:val="640"/>
          <w:marRight w:val="0"/>
          <w:marTop w:val="0"/>
          <w:marBottom w:val="0"/>
          <w:divBdr>
            <w:top w:val="none" w:sz="0" w:space="0" w:color="auto"/>
            <w:left w:val="none" w:sz="0" w:space="0" w:color="auto"/>
            <w:bottom w:val="none" w:sz="0" w:space="0" w:color="auto"/>
            <w:right w:val="none" w:sz="0" w:space="0" w:color="auto"/>
          </w:divBdr>
        </w:div>
        <w:div w:id="752776434">
          <w:marLeft w:val="640"/>
          <w:marRight w:val="0"/>
          <w:marTop w:val="0"/>
          <w:marBottom w:val="0"/>
          <w:divBdr>
            <w:top w:val="none" w:sz="0" w:space="0" w:color="auto"/>
            <w:left w:val="none" w:sz="0" w:space="0" w:color="auto"/>
            <w:bottom w:val="none" w:sz="0" w:space="0" w:color="auto"/>
            <w:right w:val="none" w:sz="0" w:space="0" w:color="auto"/>
          </w:divBdr>
        </w:div>
        <w:div w:id="593512936">
          <w:marLeft w:val="640"/>
          <w:marRight w:val="0"/>
          <w:marTop w:val="0"/>
          <w:marBottom w:val="0"/>
          <w:divBdr>
            <w:top w:val="none" w:sz="0" w:space="0" w:color="auto"/>
            <w:left w:val="none" w:sz="0" w:space="0" w:color="auto"/>
            <w:bottom w:val="none" w:sz="0" w:space="0" w:color="auto"/>
            <w:right w:val="none" w:sz="0" w:space="0" w:color="auto"/>
          </w:divBdr>
        </w:div>
        <w:div w:id="1819296591">
          <w:marLeft w:val="640"/>
          <w:marRight w:val="0"/>
          <w:marTop w:val="0"/>
          <w:marBottom w:val="0"/>
          <w:divBdr>
            <w:top w:val="none" w:sz="0" w:space="0" w:color="auto"/>
            <w:left w:val="none" w:sz="0" w:space="0" w:color="auto"/>
            <w:bottom w:val="none" w:sz="0" w:space="0" w:color="auto"/>
            <w:right w:val="none" w:sz="0" w:space="0" w:color="auto"/>
          </w:divBdr>
        </w:div>
        <w:div w:id="1347441324">
          <w:marLeft w:val="640"/>
          <w:marRight w:val="0"/>
          <w:marTop w:val="0"/>
          <w:marBottom w:val="0"/>
          <w:divBdr>
            <w:top w:val="none" w:sz="0" w:space="0" w:color="auto"/>
            <w:left w:val="none" w:sz="0" w:space="0" w:color="auto"/>
            <w:bottom w:val="none" w:sz="0" w:space="0" w:color="auto"/>
            <w:right w:val="none" w:sz="0" w:space="0" w:color="auto"/>
          </w:divBdr>
        </w:div>
        <w:div w:id="1001394679">
          <w:marLeft w:val="640"/>
          <w:marRight w:val="0"/>
          <w:marTop w:val="0"/>
          <w:marBottom w:val="0"/>
          <w:divBdr>
            <w:top w:val="none" w:sz="0" w:space="0" w:color="auto"/>
            <w:left w:val="none" w:sz="0" w:space="0" w:color="auto"/>
            <w:bottom w:val="none" w:sz="0" w:space="0" w:color="auto"/>
            <w:right w:val="none" w:sz="0" w:space="0" w:color="auto"/>
          </w:divBdr>
        </w:div>
        <w:div w:id="1157914775">
          <w:marLeft w:val="640"/>
          <w:marRight w:val="0"/>
          <w:marTop w:val="0"/>
          <w:marBottom w:val="0"/>
          <w:divBdr>
            <w:top w:val="none" w:sz="0" w:space="0" w:color="auto"/>
            <w:left w:val="none" w:sz="0" w:space="0" w:color="auto"/>
            <w:bottom w:val="none" w:sz="0" w:space="0" w:color="auto"/>
            <w:right w:val="none" w:sz="0" w:space="0" w:color="auto"/>
          </w:divBdr>
        </w:div>
        <w:div w:id="833763683">
          <w:marLeft w:val="640"/>
          <w:marRight w:val="0"/>
          <w:marTop w:val="0"/>
          <w:marBottom w:val="0"/>
          <w:divBdr>
            <w:top w:val="none" w:sz="0" w:space="0" w:color="auto"/>
            <w:left w:val="none" w:sz="0" w:space="0" w:color="auto"/>
            <w:bottom w:val="none" w:sz="0" w:space="0" w:color="auto"/>
            <w:right w:val="none" w:sz="0" w:space="0" w:color="auto"/>
          </w:divBdr>
        </w:div>
        <w:div w:id="548415433">
          <w:marLeft w:val="640"/>
          <w:marRight w:val="0"/>
          <w:marTop w:val="0"/>
          <w:marBottom w:val="0"/>
          <w:divBdr>
            <w:top w:val="none" w:sz="0" w:space="0" w:color="auto"/>
            <w:left w:val="none" w:sz="0" w:space="0" w:color="auto"/>
            <w:bottom w:val="none" w:sz="0" w:space="0" w:color="auto"/>
            <w:right w:val="none" w:sz="0" w:space="0" w:color="auto"/>
          </w:divBdr>
        </w:div>
        <w:div w:id="1402675041">
          <w:marLeft w:val="640"/>
          <w:marRight w:val="0"/>
          <w:marTop w:val="0"/>
          <w:marBottom w:val="0"/>
          <w:divBdr>
            <w:top w:val="none" w:sz="0" w:space="0" w:color="auto"/>
            <w:left w:val="none" w:sz="0" w:space="0" w:color="auto"/>
            <w:bottom w:val="none" w:sz="0" w:space="0" w:color="auto"/>
            <w:right w:val="none" w:sz="0" w:space="0" w:color="auto"/>
          </w:divBdr>
        </w:div>
        <w:div w:id="1708607354">
          <w:marLeft w:val="640"/>
          <w:marRight w:val="0"/>
          <w:marTop w:val="0"/>
          <w:marBottom w:val="0"/>
          <w:divBdr>
            <w:top w:val="none" w:sz="0" w:space="0" w:color="auto"/>
            <w:left w:val="none" w:sz="0" w:space="0" w:color="auto"/>
            <w:bottom w:val="none" w:sz="0" w:space="0" w:color="auto"/>
            <w:right w:val="none" w:sz="0" w:space="0" w:color="auto"/>
          </w:divBdr>
        </w:div>
        <w:div w:id="570967125">
          <w:marLeft w:val="640"/>
          <w:marRight w:val="0"/>
          <w:marTop w:val="0"/>
          <w:marBottom w:val="0"/>
          <w:divBdr>
            <w:top w:val="none" w:sz="0" w:space="0" w:color="auto"/>
            <w:left w:val="none" w:sz="0" w:space="0" w:color="auto"/>
            <w:bottom w:val="none" w:sz="0" w:space="0" w:color="auto"/>
            <w:right w:val="none" w:sz="0" w:space="0" w:color="auto"/>
          </w:divBdr>
        </w:div>
        <w:div w:id="364524854">
          <w:marLeft w:val="640"/>
          <w:marRight w:val="0"/>
          <w:marTop w:val="0"/>
          <w:marBottom w:val="0"/>
          <w:divBdr>
            <w:top w:val="none" w:sz="0" w:space="0" w:color="auto"/>
            <w:left w:val="none" w:sz="0" w:space="0" w:color="auto"/>
            <w:bottom w:val="none" w:sz="0" w:space="0" w:color="auto"/>
            <w:right w:val="none" w:sz="0" w:space="0" w:color="auto"/>
          </w:divBdr>
        </w:div>
        <w:div w:id="1886022764">
          <w:marLeft w:val="640"/>
          <w:marRight w:val="0"/>
          <w:marTop w:val="0"/>
          <w:marBottom w:val="0"/>
          <w:divBdr>
            <w:top w:val="none" w:sz="0" w:space="0" w:color="auto"/>
            <w:left w:val="none" w:sz="0" w:space="0" w:color="auto"/>
            <w:bottom w:val="none" w:sz="0" w:space="0" w:color="auto"/>
            <w:right w:val="none" w:sz="0" w:space="0" w:color="auto"/>
          </w:divBdr>
        </w:div>
        <w:div w:id="452096561">
          <w:marLeft w:val="640"/>
          <w:marRight w:val="0"/>
          <w:marTop w:val="0"/>
          <w:marBottom w:val="0"/>
          <w:divBdr>
            <w:top w:val="none" w:sz="0" w:space="0" w:color="auto"/>
            <w:left w:val="none" w:sz="0" w:space="0" w:color="auto"/>
            <w:bottom w:val="none" w:sz="0" w:space="0" w:color="auto"/>
            <w:right w:val="none" w:sz="0" w:space="0" w:color="auto"/>
          </w:divBdr>
        </w:div>
        <w:div w:id="2091198612">
          <w:marLeft w:val="640"/>
          <w:marRight w:val="0"/>
          <w:marTop w:val="0"/>
          <w:marBottom w:val="0"/>
          <w:divBdr>
            <w:top w:val="none" w:sz="0" w:space="0" w:color="auto"/>
            <w:left w:val="none" w:sz="0" w:space="0" w:color="auto"/>
            <w:bottom w:val="none" w:sz="0" w:space="0" w:color="auto"/>
            <w:right w:val="none" w:sz="0" w:space="0" w:color="auto"/>
          </w:divBdr>
        </w:div>
        <w:div w:id="1447118771">
          <w:marLeft w:val="640"/>
          <w:marRight w:val="0"/>
          <w:marTop w:val="0"/>
          <w:marBottom w:val="0"/>
          <w:divBdr>
            <w:top w:val="none" w:sz="0" w:space="0" w:color="auto"/>
            <w:left w:val="none" w:sz="0" w:space="0" w:color="auto"/>
            <w:bottom w:val="none" w:sz="0" w:space="0" w:color="auto"/>
            <w:right w:val="none" w:sz="0" w:space="0" w:color="auto"/>
          </w:divBdr>
        </w:div>
        <w:div w:id="842552482">
          <w:marLeft w:val="640"/>
          <w:marRight w:val="0"/>
          <w:marTop w:val="0"/>
          <w:marBottom w:val="0"/>
          <w:divBdr>
            <w:top w:val="none" w:sz="0" w:space="0" w:color="auto"/>
            <w:left w:val="none" w:sz="0" w:space="0" w:color="auto"/>
            <w:bottom w:val="none" w:sz="0" w:space="0" w:color="auto"/>
            <w:right w:val="none" w:sz="0" w:space="0" w:color="auto"/>
          </w:divBdr>
        </w:div>
        <w:div w:id="1880317192">
          <w:marLeft w:val="640"/>
          <w:marRight w:val="0"/>
          <w:marTop w:val="0"/>
          <w:marBottom w:val="0"/>
          <w:divBdr>
            <w:top w:val="none" w:sz="0" w:space="0" w:color="auto"/>
            <w:left w:val="none" w:sz="0" w:space="0" w:color="auto"/>
            <w:bottom w:val="none" w:sz="0" w:space="0" w:color="auto"/>
            <w:right w:val="none" w:sz="0" w:space="0" w:color="auto"/>
          </w:divBdr>
        </w:div>
        <w:div w:id="419328715">
          <w:marLeft w:val="640"/>
          <w:marRight w:val="0"/>
          <w:marTop w:val="0"/>
          <w:marBottom w:val="0"/>
          <w:divBdr>
            <w:top w:val="none" w:sz="0" w:space="0" w:color="auto"/>
            <w:left w:val="none" w:sz="0" w:space="0" w:color="auto"/>
            <w:bottom w:val="none" w:sz="0" w:space="0" w:color="auto"/>
            <w:right w:val="none" w:sz="0" w:space="0" w:color="auto"/>
          </w:divBdr>
        </w:div>
        <w:div w:id="178273365">
          <w:marLeft w:val="640"/>
          <w:marRight w:val="0"/>
          <w:marTop w:val="0"/>
          <w:marBottom w:val="0"/>
          <w:divBdr>
            <w:top w:val="none" w:sz="0" w:space="0" w:color="auto"/>
            <w:left w:val="none" w:sz="0" w:space="0" w:color="auto"/>
            <w:bottom w:val="none" w:sz="0" w:space="0" w:color="auto"/>
            <w:right w:val="none" w:sz="0" w:space="0" w:color="auto"/>
          </w:divBdr>
        </w:div>
        <w:div w:id="506332351">
          <w:marLeft w:val="640"/>
          <w:marRight w:val="0"/>
          <w:marTop w:val="0"/>
          <w:marBottom w:val="0"/>
          <w:divBdr>
            <w:top w:val="none" w:sz="0" w:space="0" w:color="auto"/>
            <w:left w:val="none" w:sz="0" w:space="0" w:color="auto"/>
            <w:bottom w:val="none" w:sz="0" w:space="0" w:color="auto"/>
            <w:right w:val="none" w:sz="0" w:space="0" w:color="auto"/>
          </w:divBdr>
        </w:div>
        <w:div w:id="623998080">
          <w:marLeft w:val="640"/>
          <w:marRight w:val="0"/>
          <w:marTop w:val="0"/>
          <w:marBottom w:val="0"/>
          <w:divBdr>
            <w:top w:val="none" w:sz="0" w:space="0" w:color="auto"/>
            <w:left w:val="none" w:sz="0" w:space="0" w:color="auto"/>
            <w:bottom w:val="none" w:sz="0" w:space="0" w:color="auto"/>
            <w:right w:val="none" w:sz="0" w:space="0" w:color="auto"/>
          </w:divBdr>
        </w:div>
        <w:div w:id="1786268383">
          <w:marLeft w:val="640"/>
          <w:marRight w:val="0"/>
          <w:marTop w:val="0"/>
          <w:marBottom w:val="0"/>
          <w:divBdr>
            <w:top w:val="none" w:sz="0" w:space="0" w:color="auto"/>
            <w:left w:val="none" w:sz="0" w:space="0" w:color="auto"/>
            <w:bottom w:val="none" w:sz="0" w:space="0" w:color="auto"/>
            <w:right w:val="none" w:sz="0" w:space="0" w:color="auto"/>
          </w:divBdr>
        </w:div>
        <w:div w:id="2092310635">
          <w:marLeft w:val="640"/>
          <w:marRight w:val="0"/>
          <w:marTop w:val="0"/>
          <w:marBottom w:val="0"/>
          <w:divBdr>
            <w:top w:val="none" w:sz="0" w:space="0" w:color="auto"/>
            <w:left w:val="none" w:sz="0" w:space="0" w:color="auto"/>
            <w:bottom w:val="none" w:sz="0" w:space="0" w:color="auto"/>
            <w:right w:val="none" w:sz="0" w:space="0" w:color="auto"/>
          </w:divBdr>
        </w:div>
        <w:div w:id="1024211747">
          <w:marLeft w:val="640"/>
          <w:marRight w:val="0"/>
          <w:marTop w:val="0"/>
          <w:marBottom w:val="0"/>
          <w:divBdr>
            <w:top w:val="none" w:sz="0" w:space="0" w:color="auto"/>
            <w:left w:val="none" w:sz="0" w:space="0" w:color="auto"/>
            <w:bottom w:val="none" w:sz="0" w:space="0" w:color="auto"/>
            <w:right w:val="none" w:sz="0" w:space="0" w:color="auto"/>
          </w:divBdr>
        </w:div>
        <w:div w:id="1344547768">
          <w:marLeft w:val="640"/>
          <w:marRight w:val="0"/>
          <w:marTop w:val="0"/>
          <w:marBottom w:val="0"/>
          <w:divBdr>
            <w:top w:val="none" w:sz="0" w:space="0" w:color="auto"/>
            <w:left w:val="none" w:sz="0" w:space="0" w:color="auto"/>
            <w:bottom w:val="none" w:sz="0" w:space="0" w:color="auto"/>
            <w:right w:val="none" w:sz="0" w:space="0" w:color="auto"/>
          </w:divBdr>
        </w:div>
        <w:div w:id="1413887838">
          <w:marLeft w:val="640"/>
          <w:marRight w:val="0"/>
          <w:marTop w:val="0"/>
          <w:marBottom w:val="0"/>
          <w:divBdr>
            <w:top w:val="none" w:sz="0" w:space="0" w:color="auto"/>
            <w:left w:val="none" w:sz="0" w:space="0" w:color="auto"/>
            <w:bottom w:val="none" w:sz="0" w:space="0" w:color="auto"/>
            <w:right w:val="none" w:sz="0" w:space="0" w:color="auto"/>
          </w:divBdr>
        </w:div>
        <w:div w:id="901138902">
          <w:marLeft w:val="640"/>
          <w:marRight w:val="0"/>
          <w:marTop w:val="0"/>
          <w:marBottom w:val="0"/>
          <w:divBdr>
            <w:top w:val="none" w:sz="0" w:space="0" w:color="auto"/>
            <w:left w:val="none" w:sz="0" w:space="0" w:color="auto"/>
            <w:bottom w:val="none" w:sz="0" w:space="0" w:color="auto"/>
            <w:right w:val="none" w:sz="0" w:space="0" w:color="auto"/>
          </w:divBdr>
        </w:div>
        <w:div w:id="854418475">
          <w:marLeft w:val="640"/>
          <w:marRight w:val="0"/>
          <w:marTop w:val="0"/>
          <w:marBottom w:val="0"/>
          <w:divBdr>
            <w:top w:val="none" w:sz="0" w:space="0" w:color="auto"/>
            <w:left w:val="none" w:sz="0" w:space="0" w:color="auto"/>
            <w:bottom w:val="none" w:sz="0" w:space="0" w:color="auto"/>
            <w:right w:val="none" w:sz="0" w:space="0" w:color="auto"/>
          </w:divBdr>
        </w:div>
        <w:div w:id="2013484352">
          <w:marLeft w:val="640"/>
          <w:marRight w:val="0"/>
          <w:marTop w:val="0"/>
          <w:marBottom w:val="0"/>
          <w:divBdr>
            <w:top w:val="none" w:sz="0" w:space="0" w:color="auto"/>
            <w:left w:val="none" w:sz="0" w:space="0" w:color="auto"/>
            <w:bottom w:val="none" w:sz="0" w:space="0" w:color="auto"/>
            <w:right w:val="none" w:sz="0" w:space="0" w:color="auto"/>
          </w:divBdr>
        </w:div>
        <w:div w:id="434061080">
          <w:marLeft w:val="640"/>
          <w:marRight w:val="0"/>
          <w:marTop w:val="0"/>
          <w:marBottom w:val="0"/>
          <w:divBdr>
            <w:top w:val="none" w:sz="0" w:space="0" w:color="auto"/>
            <w:left w:val="none" w:sz="0" w:space="0" w:color="auto"/>
            <w:bottom w:val="none" w:sz="0" w:space="0" w:color="auto"/>
            <w:right w:val="none" w:sz="0" w:space="0" w:color="auto"/>
          </w:divBdr>
        </w:div>
        <w:div w:id="296841297">
          <w:marLeft w:val="640"/>
          <w:marRight w:val="0"/>
          <w:marTop w:val="0"/>
          <w:marBottom w:val="0"/>
          <w:divBdr>
            <w:top w:val="none" w:sz="0" w:space="0" w:color="auto"/>
            <w:left w:val="none" w:sz="0" w:space="0" w:color="auto"/>
            <w:bottom w:val="none" w:sz="0" w:space="0" w:color="auto"/>
            <w:right w:val="none" w:sz="0" w:space="0" w:color="auto"/>
          </w:divBdr>
        </w:div>
      </w:divsChild>
    </w:div>
    <w:div w:id="111360936">
      <w:bodyDiv w:val="1"/>
      <w:marLeft w:val="0"/>
      <w:marRight w:val="0"/>
      <w:marTop w:val="0"/>
      <w:marBottom w:val="0"/>
      <w:divBdr>
        <w:top w:val="none" w:sz="0" w:space="0" w:color="auto"/>
        <w:left w:val="none" w:sz="0" w:space="0" w:color="auto"/>
        <w:bottom w:val="none" w:sz="0" w:space="0" w:color="auto"/>
        <w:right w:val="none" w:sz="0" w:space="0" w:color="auto"/>
      </w:divBdr>
      <w:divsChild>
        <w:div w:id="1653942350">
          <w:marLeft w:val="640"/>
          <w:marRight w:val="0"/>
          <w:marTop w:val="0"/>
          <w:marBottom w:val="0"/>
          <w:divBdr>
            <w:top w:val="none" w:sz="0" w:space="0" w:color="auto"/>
            <w:left w:val="none" w:sz="0" w:space="0" w:color="auto"/>
            <w:bottom w:val="none" w:sz="0" w:space="0" w:color="auto"/>
            <w:right w:val="none" w:sz="0" w:space="0" w:color="auto"/>
          </w:divBdr>
        </w:div>
        <w:div w:id="1145586159">
          <w:marLeft w:val="640"/>
          <w:marRight w:val="0"/>
          <w:marTop w:val="0"/>
          <w:marBottom w:val="0"/>
          <w:divBdr>
            <w:top w:val="none" w:sz="0" w:space="0" w:color="auto"/>
            <w:left w:val="none" w:sz="0" w:space="0" w:color="auto"/>
            <w:bottom w:val="none" w:sz="0" w:space="0" w:color="auto"/>
            <w:right w:val="none" w:sz="0" w:space="0" w:color="auto"/>
          </w:divBdr>
        </w:div>
        <w:div w:id="360865848">
          <w:marLeft w:val="640"/>
          <w:marRight w:val="0"/>
          <w:marTop w:val="0"/>
          <w:marBottom w:val="0"/>
          <w:divBdr>
            <w:top w:val="none" w:sz="0" w:space="0" w:color="auto"/>
            <w:left w:val="none" w:sz="0" w:space="0" w:color="auto"/>
            <w:bottom w:val="none" w:sz="0" w:space="0" w:color="auto"/>
            <w:right w:val="none" w:sz="0" w:space="0" w:color="auto"/>
          </w:divBdr>
        </w:div>
        <w:div w:id="1456943465">
          <w:marLeft w:val="640"/>
          <w:marRight w:val="0"/>
          <w:marTop w:val="0"/>
          <w:marBottom w:val="0"/>
          <w:divBdr>
            <w:top w:val="none" w:sz="0" w:space="0" w:color="auto"/>
            <w:left w:val="none" w:sz="0" w:space="0" w:color="auto"/>
            <w:bottom w:val="none" w:sz="0" w:space="0" w:color="auto"/>
            <w:right w:val="none" w:sz="0" w:space="0" w:color="auto"/>
          </w:divBdr>
        </w:div>
        <w:div w:id="424805808">
          <w:marLeft w:val="640"/>
          <w:marRight w:val="0"/>
          <w:marTop w:val="0"/>
          <w:marBottom w:val="0"/>
          <w:divBdr>
            <w:top w:val="none" w:sz="0" w:space="0" w:color="auto"/>
            <w:left w:val="none" w:sz="0" w:space="0" w:color="auto"/>
            <w:bottom w:val="none" w:sz="0" w:space="0" w:color="auto"/>
            <w:right w:val="none" w:sz="0" w:space="0" w:color="auto"/>
          </w:divBdr>
        </w:div>
        <w:div w:id="1034037802">
          <w:marLeft w:val="640"/>
          <w:marRight w:val="0"/>
          <w:marTop w:val="0"/>
          <w:marBottom w:val="0"/>
          <w:divBdr>
            <w:top w:val="none" w:sz="0" w:space="0" w:color="auto"/>
            <w:left w:val="none" w:sz="0" w:space="0" w:color="auto"/>
            <w:bottom w:val="none" w:sz="0" w:space="0" w:color="auto"/>
            <w:right w:val="none" w:sz="0" w:space="0" w:color="auto"/>
          </w:divBdr>
        </w:div>
        <w:div w:id="267085021">
          <w:marLeft w:val="640"/>
          <w:marRight w:val="0"/>
          <w:marTop w:val="0"/>
          <w:marBottom w:val="0"/>
          <w:divBdr>
            <w:top w:val="none" w:sz="0" w:space="0" w:color="auto"/>
            <w:left w:val="none" w:sz="0" w:space="0" w:color="auto"/>
            <w:bottom w:val="none" w:sz="0" w:space="0" w:color="auto"/>
            <w:right w:val="none" w:sz="0" w:space="0" w:color="auto"/>
          </w:divBdr>
        </w:div>
        <w:div w:id="344749762">
          <w:marLeft w:val="640"/>
          <w:marRight w:val="0"/>
          <w:marTop w:val="0"/>
          <w:marBottom w:val="0"/>
          <w:divBdr>
            <w:top w:val="none" w:sz="0" w:space="0" w:color="auto"/>
            <w:left w:val="none" w:sz="0" w:space="0" w:color="auto"/>
            <w:bottom w:val="none" w:sz="0" w:space="0" w:color="auto"/>
            <w:right w:val="none" w:sz="0" w:space="0" w:color="auto"/>
          </w:divBdr>
        </w:div>
        <w:div w:id="677731411">
          <w:marLeft w:val="640"/>
          <w:marRight w:val="0"/>
          <w:marTop w:val="0"/>
          <w:marBottom w:val="0"/>
          <w:divBdr>
            <w:top w:val="none" w:sz="0" w:space="0" w:color="auto"/>
            <w:left w:val="none" w:sz="0" w:space="0" w:color="auto"/>
            <w:bottom w:val="none" w:sz="0" w:space="0" w:color="auto"/>
            <w:right w:val="none" w:sz="0" w:space="0" w:color="auto"/>
          </w:divBdr>
        </w:div>
        <w:div w:id="1913927848">
          <w:marLeft w:val="640"/>
          <w:marRight w:val="0"/>
          <w:marTop w:val="0"/>
          <w:marBottom w:val="0"/>
          <w:divBdr>
            <w:top w:val="none" w:sz="0" w:space="0" w:color="auto"/>
            <w:left w:val="none" w:sz="0" w:space="0" w:color="auto"/>
            <w:bottom w:val="none" w:sz="0" w:space="0" w:color="auto"/>
            <w:right w:val="none" w:sz="0" w:space="0" w:color="auto"/>
          </w:divBdr>
        </w:div>
        <w:div w:id="466776923">
          <w:marLeft w:val="640"/>
          <w:marRight w:val="0"/>
          <w:marTop w:val="0"/>
          <w:marBottom w:val="0"/>
          <w:divBdr>
            <w:top w:val="none" w:sz="0" w:space="0" w:color="auto"/>
            <w:left w:val="none" w:sz="0" w:space="0" w:color="auto"/>
            <w:bottom w:val="none" w:sz="0" w:space="0" w:color="auto"/>
            <w:right w:val="none" w:sz="0" w:space="0" w:color="auto"/>
          </w:divBdr>
        </w:div>
        <w:div w:id="509293589">
          <w:marLeft w:val="640"/>
          <w:marRight w:val="0"/>
          <w:marTop w:val="0"/>
          <w:marBottom w:val="0"/>
          <w:divBdr>
            <w:top w:val="none" w:sz="0" w:space="0" w:color="auto"/>
            <w:left w:val="none" w:sz="0" w:space="0" w:color="auto"/>
            <w:bottom w:val="none" w:sz="0" w:space="0" w:color="auto"/>
            <w:right w:val="none" w:sz="0" w:space="0" w:color="auto"/>
          </w:divBdr>
        </w:div>
        <w:div w:id="799954260">
          <w:marLeft w:val="640"/>
          <w:marRight w:val="0"/>
          <w:marTop w:val="0"/>
          <w:marBottom w:val="0"/>
          <w:divBdr>
            <w:top w:val="none" w:sz="0" w:space="0" w:color="auto"/>
            <w:left w:val="none" w:sz="0" w:space="0" w:color="auto"/>
            <w:bottom w:val="none" w:sz="0" w:space="0" w:color="auto"/>
            <w:right w:val="none" w:sz="0" w:space="0" w:color="auto"/>
          </w:divBdr>
        </w:div>
        <w:div w:id="267860416">
          <w:marLeft w:val="640"/>
          <w:marRight w:val="0"/>
          <w:marTop w:val="0"/>
          <w:marBottom w:val="0"/>
          <w:divBdr>
            <w:top w:val="none" w:sz="0" w:space="0" w:color="auto"/>
            <w:left w:val="none" w:sz="0" w:space="0" w:color="auto"/>
            <w:bottom w:val="none" w:sz="0" w:space="0" w:color="auto"/>
            <w:right w:val="none" w:sz="0" w:space="0" w:color="auto"/>
          </w:divBdr>
        </w:div>
        <w:div w:id="174342827">
          <w:marLeft w:val="640"/>
          <w:marRight w:val="0"/>
          <w:marTop w:val="0"/>
          <w:marBottom w:val="0"/>
          <w:divBdr>
            <w:top w:val="none" w:sz="0" w:space="0" w:color="auto"/>
            <w:left w:val="none" w:sz="0" w:space="0" w:color="auto"/>
            <w:bottom w:val="none" w:sz="0" w:space="0" w:color="auto"/>
            <w:right w:val="none" w:sz="0" w:space="0" w:color="auto"/>
          </w:divBdr>
        </w:div>
        <w:div w:id="861356013">
          <w:marLeft w:val="640"/>
          <w:marRight w:val="0"/>
          <w:marTop w:val="0"/>
          <w:marBottom w:val="0"/>
          <w:divBdr>
            <w:top w:val="none" w:sz="0" w:space="0" w:color="auto"/>
            <w:left w:val="none" w:sz="0" w:space="0" w:color="auto"/>
            <w:bottom w:val="none" w:sz="0" w:space="0" w:color="auto"/>
            <w:right w:val="none" w:sz="0" w:space="0" w:color="auto"/>
          </w:divBdr>
        </w:div>
        <w:div w:id="79641136">
          <w:marLeft w:val="640"/>
          <w:marRight w:val="0"/>
          <w:marTop w:val="0"/>
          <w:marBottom w:val="0"/>
          <w:divBdr>
            <w:top w:val="none" w:sz="0" w:space="0" w:color="auto"/>
            <w:left w:val="none" w:sz="0" w:space="0" w:color="auto"/>
            <w:bottom w:val="none" w:sz="0" w:space="0" w:color="auto"/>
            <w:right w:val="none" w:sz="0" w:space="0" w:color="auto"/>
          </w:divBdr>
        </w:div>
        <w:div w:id="1535197247">
          <w:marLeft w:val="640"/>
          <w:marRight w:val="0"/>
          <w:marTop w:val="0"/>
          <w:marBottom w:val="0"/>
          <w:divBdr>
            <w:top w:val="none" w:sz="0" w:space="0" w:color="auto"/>
            <w:left w:val="none" w:sz="0" w:space="0" w:color="auto"/>
            <w:bottom w:val="none" w:sz="0" w:space="0" w:color="auto"/>
            <w:right w:val="none" w:sz="0" w:space="0" w:color="auto"/>
          </w:divBdr>
        </w:div>
        <w:div w:id="1086657576">
          <w:marLeft w:val="640"/>
          <w:marRight w:val="0"/>
          <w:marTop w:val="0"/>
          <w:marBottom w:val="0"/>
          <w:divBdr>
            <w:top w:val="none" w:sz="0" w:space="0" w:color="auto"/>
            <w:left w:val="none" w:sz="0" w:space="0" w:color="auto"/>
            <w:bottom w:val="none" w:sz="0" w:space="0" w:color="auto"/>
            <w:right w:val="none" w:sz="0" w:space="0" w:color="auto"/>
          </w:divBdr>
        </w:div>
        <w:div w:id="1595550291">
          <w:marLeft w:val="640"/>
          <w:marRight w:val="0"/>
          <w:marTop w:val="0"/>
          <w:marBottom w:val="0"/>
          <w:divBdr>
            <w:top w:val="none" w:sz="0" w:space="0" w:color="auto"/>
            <w:left w:val="none" w:sz="0" w:space="0" w:color="auto"/>
            <w:bottom w:val="none" w:sz="0" w:space="0" w:color="auto"/>
            <w:right w:val="none" w:sz="0" w:space="0" w:color="auto"/>
          </w:divBdr>
        </w:div>
        <w:div w:id="1506751649">
          <w:marLeft w:val="640"/>
          <w:marRight w:val="0"/>
          <w:marTop w:val="0"/>
          <w:marBottom w:val="0"/>
          <w:divBdr>
            <w:top w:val="none" w:sz="0" w:space="0" w:color="auto"/>
            <w:left w:val="none" w:sz="0" w:space="0" w:color="auto"/>
            <w:bottom w:val="none" w:sz="0" w:space="0" w:color="auto"/>
            <w:right w:val="none" w:sz="0" w:space="0" w:color="auto"/>
          </w:divBdr>
        </w:div>
        <w:div w:id="271402834">
          <w:marLeft w:val="640"/>
          <w:marRight w:val="0"/>
          <w:marTop w:val="0"/>
          <w:marBottom w:val="0"/>
          <w:divBdr>
            <w:top w:val="none" w:sz="0" w:space="0" w:color="auto"/>
            <w:left w:val="none" w:sz="0" w:space="0" w:color="auto"/>
            <w:bottom w:val="none" w:sz="0" w:space="0" w:color="auto"/>
            <w:right w:val="none" w:sz="0" w:space="0" w:color="auto"/>
          </w:divBdr>
        </w:div>
        <w:div w:id="790516767">
          <w:marLeft w:val="640"/>
          <w:marRight w:val="0"/>
          <w:marTop w:val="0"/>
          <w:marBottom w:val="0"/>
          <w:divBdr>
            <w:top w:val="none" w:sz="0" w:space="0" w:color="auto"/>
            <w:left w:val="none" w:sz="0" w:space="0" w:color="auto"/>
            <w:bottom w:val="none" w:sz="0" w:space="0" w:color="auto"/>
            <w:right w:val="none" w:sz="0" w:space="0" w:color="auto"/>
          </w:divBdr>
        </w:div>
        <w:div w:id="1329211638">
          <w:marLeft w:val="640"/>
          <w:marRight w:val="0"/>
          <w:marTop w:val="0"/>
          <w:marBottom w:val="0"/>
          <w:divBdr>
            <w:top w:val="none" w:sz="0" w:space="0" w:color="auto"/>
            <w:left w:val="none" w:sz="0" w:space="0" w:color="auto"/>
            <w:bottom w:val="none" w:sz="0" w:space="0" w:color="auto"/>
            <w:right w:val="none" w:sz="0" w:space="0" w:color="auto"/>
          </w:divBdr>
        </w:div>
        <w:div w:id="119342421">
          <w:marLeft w:val="640"/>
          <w:marRight w:val="0"/>
          <w:marTop w:val="0"/>
          <w:marBottom w:val="0"/>
          <w:divBdr>
            <w:top w:val="none" w:sz="0" w:space="0" w:color="auto"/>
            <w:left w:val="none" w:sz="0" w:space="0" w:color="auto"/>
            <w:bottom w:val="none" w:sz="0" w:space="0" w:color="auto"/>
            <w:right w:val="none" w:sz="0" w:space="0" w:color="auto"/>
          </w:divBdr>
        </w:div>
        <w:div w:id="415396071">
          <w:marLeft w:val="640"/>
          <w:marRight w:val="0"/>
          <w:marTop w:val="0"/>
          <w:marBottom w:val="0"/>
          <w:divBdr>
            <w:top w:val="none" w:sz="0" w:space="0" w:color="auto"/>
            <w:left w:val="none" w:sz="0" w:space="0" w:color="auto"/>
            <w:bottom w:val="none" w:sz="0" w:space="0" w:color="auto"/>
            <w:right w:val="none" w:sz="0" w:space="0" w:color="auto"/>
          </w:divBdr>
        </w:div>
        <w:div w:id="1823237226">
          <w:marLeft w:val="640"/>
          <w:marRight w:val="0"/>
          <w:marTop w:val="0"/>
          <w:marBottom w:val="0"/>
          <w:divBdr>
            <w:top w:val="none" w:sz="0" w:space="0" w:color="auto"/>
            <w:left w:val="none" w:sz="0" w:space="0" w:color="auto"/>
            <w:bottom w:val="none" w:sz="0" w:space="0" w:color="auto"/>
            <w:right w:val="none" w:sz="0" w:space="0" w:color="auto"/>
          </w:divBdr>
        </w:div>
        <w:div w:id="1565213652">
          <w:marLeft w:val="640"/>
          <w:marRight w:val="0"/>
          <w:marTop w:val="0"/>
          <w:marBottom w:val="0"/>
          <w:divBdr>
            <w:top w:val="none" w:sz="0" w:space="0" w:color="auto"/>
            <w:left w:val="none" w:sz="0" w:space="0" w:color="auto"/>
            <w:bottom w:val="none" w:sz="0" w:space="0" w:color="auto"/>
            <w:right w:val="none" w:sz="0" w:space="0" w:color="auto"/>
          </w:divBdr>
        </w:div>
        <w:div w:id="711073847">
          <w:marLeft w:val="640"/>
          <w:marRight w:val="0"/>
          <w:marTop w:val="0"/>
          <w:marBottom w:val="0"/>
          <w:divBdr>
            <w:top w:val="none" w:sz="0" w:space="0" w:color="auto"/>
            <w:left w:val="none" w:sz="0" w:space="0" w:color="auto"/>
            <w:bottom w:val="none" w:sz="0" w:space="0" w:color="auto"/>
            <w:right w:val="none" w:sz="0" w:space="0" w:color="auto"/>
          </w:divBdr>
        </w:div>
        <w:div w:id="1573345791">
          <w:marLeft w:val="640"/>
          <w:marRight w:val="0"/>
          <w:marTop w:val="0"/>
          <w:marBottom w:val="0"/>
          <w:divBdr>
            <w:top w:val="none" w:sz="0" w:space="0" w:color="auto"/>
            <w:left w:val="none" w:sz="0" w:space="0" w:color="auto"/>
            <w:bottom w:val="none" w:sz="0" w:space="0" w:color="auto"/>
            <w:right w:val="none" w:sz="0" w:space="0" w:color="auto"/>
          </w:divBdr>
        </w:div>
        <w:div w:id="828056083">
          <w:marLeft w:val="640"/>
          <w:marRight w:val="0"/>
          <w:marTop w:val="0"/>
          <w:marBottom w:val="0"/>
          <w:divBdr>
            <w:top w:val="none" w:sz="0" w:space="0" w:color="auto"/>
            <w:left w:val="none" w:sz="0" w:space="0" w:color="auto"/>
            <w:bottom w:val="none" w:sz="0" w:space="0" w:color="auto"/>
            <w:right w:val="none" w:sz="0" w:space="0" w:color="auto"/>
          </w:divBdr>
        </w:div>
        <w:div w:id="1073822343">
          <w:marLeft w:val="640"/>
          <w:marRight w:val="0"/>
          <w:marTop w:val="0"/>
          <w:marBottom w:val="0"/>
          <w:divBdr>
            <w:top w:val="none" w:sz="0" w:space="0" w:color="auto"/>
            <w:left w:val="none" w:sz="0" w:space="0" w:color="auto"/>
            <w:bottom w:val="none" w:sz="0" w:space="0" w:color="auto"/>
            <w:right w:val="none" w:sz="0" w:space="0" w:color="auto"/>
          </w:divBdr>
        </w:div>
        <w:div w:id="1793085046">
          <w:marLeft w:val="640"/>
          <w:marRight w:val="0"/>
          <w:marTop w:val="0"/>
          <w:marBottom w:val="0"/>
          <w:divBdr>
            <w:top w:val="none" w:sz="0" w:space="0" w:color="auto"/>
            <w:left w:val="none" w:sz="0" w:space="0" w:color="auto"/>
            <w:bottom w:val="none" w:sz="0" w:space="0" w:color="auto"/>
            <w:right w:val="none" w:sz="0" w:space="0" w:color="auto"/>
          </w:divBdr>
        </w:div>
        <w:div w:id="865558103">
          <w:marLeft w:val="640"/>
          <w:marRight w:val="0"/>
          <w:marTop w:val="0"/>
          <w:marBottom w:val="0"/>
          <w:divBdr>
            <w:top w:val="none" w:sz="0" w:space="0" w:color="auto"/>
            <w:left w:val="none" w:sz="0" w:space="0" w:color="auto"/>
            <w:bottom w:val="none" w:sz="0" w:space="0" w:color="auto"/>
            <w:right w:val="none" w:sz="0" w:space="0" w:color="auto"/>
          </w:divBdr>
        </w:div>
        <w:div w:id="1423796236">
          <w:marLeft w:val="640"/>
          <w:marRight w:val="0"/>
          <w:marTop w:val="0"/>
          <w:marBottom w:val="0"/>
          <w:divBdr>
            <w:top w:val="none" w:sz="0" w:space="0" w:color="auto"/>
            <w:left w:val="none" w:sz="0" w:space="0" w:color="auto"/>
            <w:bottom w:val="none" w:sz="0" w:space="0" w:color="auto"/>
            <w:right w:val="none" w:sz="0" w:space="0" w:color="auto"/>
          </w:divBdr>
        </w:div>
        <w:div w:id="1062755715">
          <w:marLeft w:val="640"/>
          <w:marRight w:val="0"/>
          <w:marTop w:val="0"/>
          <w:marBottom w:val="0"/>
          <w:divBdr>
            <w:top w:val="none" w:sz="0" w:space="0" w:color="auto"/>
            <w:left w:val="none" w:sz="0" w:space="0" w:color="auto"/>
            <w:bottom w:val="none" w:sz="0" w:space="0" w:color="auto"/>
            <w:right w:val="none" w:sz="0" w:space="0" w:color="auto"/>
          </w:divBdr>
        </w:div>
        <w:div w:id="507257972">
          <w:marLeft w:val="640"/>
          <w:marRight w:val="0"/>
          <w:marTop w:val="0"/>
          <w:marBottom w:val="0"/>
          <w:divBdr>
            <w:top w:val="none" w:sz="0" w:space="0" w:color="auto"/>
            <w:left w:val="none" w:sz="0" w:space="0" w:color="auto"/>
            <w:bottom w:val="none" w:sz="0" w:space="0" w:color="auto"/>
            <w:right w:val="none" w:sz="0" w:space="0" w:color="auto"/>
          </w:divBdr>
        </w:div>
        <w:div w:id="1988243205">
          <w:marLeft w:val="640"/>
          <w:marRight w:val="0"/>
          <w:marTop w:val="0"/>
          <w:marBottom w:val="0"/>
          <w:divBdr>
            <w:top w:val="none" w:sz="0" w:space="0" w:color="auto"/>
            <w:left w:val="none" w:sz="0" w:space="0" w:color="auto"/>
            <w:bottom w:val="none" w:sz="0" w:space="0" w:color="auto"/>
            <w:right w:val="none" w:sz="0" w:space="0" w:color="auto"/>
          </w:divBdr>
        </w:div>
        <w:div w:id="2000229023">
          <w:marLeft w:val="640"/>
          <w:marRight w:val="0"/>
          <w:marTop w:val="0"/>
          <w:marBottom w:val="0"/>
          <w:divBdr>
            <w:top w:val="none" w:sz="0" w:space="0" w:color="auto"/>
            <w:left w:val="none" w:sz="0" w:space="0" w:color="auto"/>
            <w:bottom w:val="none" w:sz="0" w:space="0" w:color="auto"/>
            <w:right w:val="none" w:sz="0" w:space="0" w:color="auto"/>
          </w:divBdr>
        </w:div>
        <w:div w:id="2098088917">
          <w:marLeft w:val="640"/>
          <w:marRight w:val="0"/>
          <w:marTop w:val="0"/>
          <w:marBottom w:val="0"/>
          <w:divBdr>
            <w:top w:val="none" w:sz="0" w:space="0" w:color="auto"/>
            <w:left w:val="none" w:sz="0" w:space="0" w:color="auto"/>
            <w:bottom w:val="none" w:sz="0" w:space="0" w:color="auto"/>
            <w:right w:val="none" w:sz="0" w:space="0" w:color="auto"/>
          </w:divBdr>
        </w:div>
        <w:div w:id="1216939598">
          <w:marLeft w:val="640"/>
          <w:marRight w:val="0"/>
          <w:marTop w:val="0"/>
          <w:marBottom w:val="0"/>
          <w:divBdr>
            <w:top w:val="none" w:sz="0" w:space="0" w:color="auto"/>
            <w:left w:val="none" w:sz="0" w:space="0" w:color="auto"/>
            <w:bottom w:val="none" w:sz="0" w:space="0" w:color="auto"/>
            <w:right w:val="none" w:sz="0" w:space="0" w:color="auto"/>
          </w:divBdr>
        </w:div>
        <w:div w:id="1566917078">
          <w:marLeft w:val="640"/>
          <w:marRight w:val="0"/>
          <w:marTop w:val="0"/>
          <w:marBottom w:val="0"/>
          <w:divBdr>
            <w:top w:val="none" w:sz="0" w:space="0" w:color="auto"/>
            <w:left w:val="none" w:sz="0" w:space="0" w:color="auto"/>
            <w:bottom w:val="none" w:sz="0" w:space="0" w:color="auto"/>
            <w:right w:val="none" w:sz="0" w:space="0" w:color="auto"/>
          </w:divBdr>
        </w:div>
        <w:div w:id="1036351119">
          <w:marLeft w:val="640"/>
          <w:marRight w:val="0"/>
          <w:marTop w:val="0"/>
          <w:marBottom w:val="0"/>
          <w:divBdr>
            <w:top w:val="none" w:sz="0" w:space="0" w:color="auto"/>
            <w:left w:val="none" w:sz="0" w:space="0" w:color="auto"/>
            <w:bottom w:val="none" w:sz="0" w:space="0" w:color="auto"/>
            <w:right w:val="none" w:sz="0" w:space="0" w:color="auto"/>
          </w:divBdr>
        </w:div>
        <w:div w:id="1859615582">
          <w:marLeft w:val="640"/>
          <w:marRight w:val="0"/>
          <w:marTop w:val="0"/>
          <w:marBottom w:val="0"/>
          <w:divBdr>
            <w:top w:val="none" w:sz="0" w:space="0" w:color="auto"/>
            <w:left w:val="none" w:sz="0" w:space="0" w:color="auto"/>
            <w:bottom w:val="none" w:sz="0" w:space="0" w:color="auto"/>
            <w:right w:val="none" w:sz="0" w:space="0" w:color="auto"/>
          </w:divBdr>
        </w:div>
        <w:div w:id="1634209540">
          <w:marLeft w:val="640"/>
          <w:marRight w:val="0"/>
          <w:marTop w:val="0"/>
          <w:marBottom w:val="0"/>
          <w:divBdr>
            <w:top w:val="none" w:sz="0" w:space="0" w:color="auto"/>
            <w:left w:val="none" w:sz="0" w:space="0" w:color="auto"/>
            <w:bottom w:val="none" w:sz="0" w:space="0" w:color="auto"/>
            <w:right w:val="none" w:sz="0" w:space="0" w:color="auto"/>
          </w:divBdr>
        </w:div>
        <w:div w:id="365252172">
          <w:marLeft w:val="640"/>
          <w:marRight w:val="0"/>
          <w:marTop w:val="0"/>
          <w:marBottom w:val="0"/>
          <w:divBdr>
            <w:top w:val="none" w:sz="0" w:space="0" w:color="auto"/>
            <w:left w:val="none" w:sz="0" w:space="0" w:color="auto"/>
            <w:bottom w:val="none" w:sz="0" w:space="0" w:color="auto"/>
            <w:right w:val="none" w:sz="0" w:space="0" w:color="auto"/>
          </w:divBdr>
        </w:div>
        <w:div w:id="1379205665">
          <w:marLeft w:val="640"/>
          <w:marRight w:val="0"/>
          <w:marTop w:val="0"/>
          <w:marBottom w:val="0"/>
          <w:divBdr>
            <w:top w:val="none" w:sz="0" w:space="0" w:color="auto"/>
            <w:left w:val="none" w:sz="0" w:space="0" w:color="auto"/>
            <w:bottom w:val="none" w:sz="0" w:space="0" w:color="auto"/>
            <w:right w:val="none" w:sz="0" w:space="0" w:color="auto"/>
          </w:divBdr>
        </w:div>
        <w:div w:id="671374297">
          <w:marLeft w:val="640"/>
          <w:marRight w:val="0"/>
          <w:marTop w:val="0"/>
          <w:marBottom w:val="0"/>
          <w:divBdr>
            <w:top w:val="none" w:sz="0" w:space="0" w:color="auto"/>
            <w:left w:val="none" w:sz="0" w:space="0" w:color="auto"/>
            <w:bottom w:val="none" w:sz="0" w:space="0" w:color="auto"/>
            <w:right w:val="none" w:sz="0" w:space="0" w:color="auto"/>
          </w:divBdr>
        </w:div>
        <w:div w:id="1064837809">
          <w:marLeft w:val="640"/>
          <w:marRight w:val="0"/>
          <w:marTop w:val="0"/>
          <w:marBottom w:val="0"/>
          <w:divBdr>
            <w:top w:val="none" w:sz="0" w:space="0" w:color="auto"/>
            <w:left w:val="none" w:sz="0" w:space="0" w:color="auto"/>
            <w:bottom w:val="none" w:sz="0" w:space="0" w:color="auto"/>
            <w:right w:val="none" w:sz="0" w:space="0" w:color="auto"/>
          </w:divBdr>
        </w:div>
        <w:div w:id="2030833545">
          <w:marLeft w:val="640"/>
          <w:marRight w:val="0"/>
          <w:marTop w:val="0"/>
          <w:marBottom w:val="0"/>
          <w:divBdr>
            <w:top w:val="none" w:sz="0" w:space="0" w:color="auto"/>
            <w:left w:val="none" w:sz="0" w:space="0" w:color="auto"/>
            <w:bottom w:val="none" w:sz="0" w:space="0" w:color="auto"/>
            <w:right w:val="none" w:sz="0" w:space="0" w:color="auto"/>
          </w:divBdr>
        </w:div>
        <w:div w:id="1966499983">
          <w:marLeft w:val="640"/>
          <w:marRight w:val="0"/>
          <w:marTop w:val="0"/>
          <w:marBottom w:val="0"/>
          <w:divBdr>
            <w:top w:val="none" w:sz="0" w:space="0" w:color="auto"/>
            <w:left w:val="none" w:sz="0" w:space="0" w:color="auto"/>
            <w:bottom w:val="none" w:sz="0" w:space="0" w:color="auto"/>
            <w:right w:val="none" w:sz="0" w:space="0" w:color="auto"/>
          </w:divBdr>
        </w:div>
        <w:div w:id="1257330037">
          <w:marLeft w:val="640"/>
          <w:marRight w:val="0"/>
          <w:marTop w:val="0"/>
          <w:marBottom w:val="0"/>
          <w:divBdr>
            <w:top w:val="none" w:sz="0" w:space="0" w:color="auto"/>
            <w:left w:val="none" w:sz="0" w:space="0" w:color="auto"/>
            <w:bottom w:val="none" w:sz="0" w:space="0" w:color="auto"/>
            <w:right w:val="none" w:sz="0" w:space="0" w:color="auto"/>
          </w:divBdr>
        </w:div>
        <w:div w:id="387649175">
          <w:marLeft w:val="640"/>
          <w:marRight w:val="0"/>
          <w:marTop w:val="0"/>
          <w:marBottom w:val="0"/>
          <w:divBdr>
            <w:top w:val="none" w:sz="0" w:space="0" w:color="auto"/>
            <w:left w:val="none" w:sz="0" w:space="0" w:color="auto"/>
            <w:bottom w:val="none" w:sz="0" w:space="0" w:color="auto"/>
            <w:right w:val="none" w:sz="0" w:space="0" w:color="auto"/>
          </w:divBdr>
        </w:div>
        <w:div w:id="1077021127">
          <w:marLeft w:val="640"/>
          <w:marRight w:val="0"/>
          <w:marTop w:val="0"/>
          <w:marBottom w:val="0"/>
          <w:divBdr>
            <w:top w:val="none" w:sz="0" w:space="0" w:color="auto"/>
            <w:left w:val="none" w:sz="0" w:space="0" w:color="auto"/>
            <w:bottom w:val="none" w:sz="0" w:space="0" w:color="auto"/>
            <w:right w:val="none" w:sz="0" w:space="0" w:color="auto"/>
          </w:divBdr>
        </w:div>
        <w:div w:id="259527319">
          <w:marLeft w:val="640"/>
          <w:marRight w:val="0"/>
          <w:marTop w:val="0"/>
          <w:marBottom w:val="0"/>
          <w:divBdr>
            <w:top w:val="none" w:sz="0" w:space="0" w:color="auto"/>
            <w:left w:val="none" w:sz="0" w:space="0" w:color="auto"/>
            <w:bottom w:val="none" w:sz="0" w:space="0" w:color="auto"/>
            <w:right w:val="none" w:sz="0" w:space="0" w:color="auto"/>
          </w:divBdr>
        </w:div>
        <w:div w:id="945386079">
          <w:marLeft w:val="640"/>
          <w:marRight w:val="0"/>
          <w:marTop w:val="0"/>
          <w:marBottom w:val="0"/>
          <w:divBdr>
            <w:top w:val="none" w:sz="0" w:space="0" w:color="auto"/>
            <w:left w:val="none" w:sz="0" w:space="0" w:color="auto"/>
            <w:bottom w:val="none" w:sz="0" w:space="0" w:color="auto"/>
            <w:right w:val="none" w:sz="0" w:space="0" w:color="auto"/>
          </w:divBdr>
        </w:div>
        <w:div w:id="1227649688">
          <w:marLeft w:val="640"/>
          <w:marRight w:val="0"/>
          <w:marTop w:val="0"/>
          <w:marBottom w:val="0"/>
          <w:divBdr>
            <w:top w:val="none" w:sz="0" w:space="0" w:color="auto"/>
            <w:left w:val="none" w:sz="0" w:space="0" w:color="auto"/>
            <w:bottom w:val="none" w:sz="0" w:space="0" w:color="auto"/>
            <w:right w:val="none" w:sz="0" w:space="0" w:color="auto"/>
          </w:divBdr>
        </w:div>
        <w:div w:id="1272933080">
          <w:marLeft w:val="640"/>
          <w:marRight w:val="0"/>
          <w:marTop w:val="0"/>
          <w:marBottom w:val="0"/>
          <w:divBdr>
            <w:top w:val="none" w:sz="0" w:space="0" w:color="auto"/>
            <w:left w:val="none" w:sz="0" w:space="0" w:color="auto"/>
            <w:bottom w:val="none" w:sz="0" w:space="0" w:color="auto"/>
            <w:right w:val="none" w:sz="0" w:space="0" w:color="auto"/>
          </w:divBdr>
        </w:div>
        <w:div w:id="143356520">
          <w:marLeft w:val="640"/>
          <w:marRight w:val="0"/>
          <w:marTop w:val="0"/>
          <w:marBottom w:val="0"/>
          <w:divBdr>
            <w:top w:val="none" w:sz="0" w:space="0" w:color="auto"/>
            <w:left w:val="none" w:sz="0" w:space="0" w:color="auto"/>
            <w:bottom w:val="none" w:sz="0" w:space="0" w:color="auto"/>
            <w:right w:val="none" w:sz="0" w:space="0" w:color="auto"/>
          </w:divBdr>
        </w:div>
        <w:div w:id="489830349">
          <w:marLeft w:val="640"/>
          <w:marRight w:val="0"/>
          <w:marTop w:val="0"/>
          <w:marBottom w:val="0"/>
          <w:divBdr>
            <w:top w:val="none" w:sz="0" w:space="0" w:color="auto"/>
            <w:left w:val="none" w:sz="0" w:space="0" w:color="auto"/>
            <w:bottom w:val="none" w:sz="0" w:space="0" w:color="auto"/>
            <w:right w:val="none" w:sz="0" w:space="0" w:color="auto"/>
          </w:divBdr>
        </w:div>
        <w:div w:id="1343166538">
          <w:marLeft w:val="640"/>
          <w:marRight w:val="0"/>
          <w:marTop w:val="0"/>
          <w:marBottom w:val="0"/>
          <w:divBdr>
            <w:top w:val="none" w:sz="0" w:space="0" w:color="auto"/>
            <w:left w:val="none" w:sz="0" w:space="0" w:color="auto"/>
            <w:bottom w:val="none" w:sz="0" w:space="0" w:color="auto"/>
            <w:right w:val="none" w:sz="0" w:space="0" w:color="auto"/>
          </w:divBdr>
        </w:div>
        <w:div w:id="1366441465">
          <w:marLeft w:val="640"/>
          <w:marRight w:val="0"/>
          <w:marTop w:val="0"/>
          <w:marBottom w:val="0"/>
          <w:divBdr>
            <w:top w:val="none" w:sz="0" w:space="0" w:color="auto"/>
            <w:left w:val="none" w:sz="0" w:space="0" w:color="auto"/>
            <w:bottom w:val="none" w:sz="0" w:space="0" w:color="auto"/>
            <w:right w:val="none" w:sz="0" w:space="0" w:color="auto"/>
          </w:divBdr>
        </w:div>
        <w:div w:id="530648345">
          <w:marLeft w:val="640"/>
          <w:marRight w:val="0"/>
          <w:marTop w:val="0"/>
          <w:marBottom w:val="0"/>
          <w:divBdr>
            <w:top w:val="none" w:sz="0" w:space="0" w:color="auto"/>
            <w:left w:val="none" w:sz="0" w:space="0" w:color="auto"/>
            <w:bottom w:val="none" w:sz="0" w:space="0" w:color="auto"/>
            <w:right w:val="none" w:sz="0" w:space="0" w:color="auto"/>
          </w:divBdr>
        </w:div>
      </w:divsChild>
    </w:div>
    <w:div w:id="115107809">
      <w:bodyDiv w:val="1"/>
      <w:marLeft w:val="0"/>
      <w:marRight w:val="0"/>
      <w:marTop w:val="0"/>
      <w:marBottom w:val="0"/>
      <w:divBdr>
        <w:top w:val="none" w:sz="0" w:space="0" w:color="auto"/>
        <w:left w:val="none" w:sz="0" w:space="0" w:color="auto"/>
        <w:bottom w:val="none" w:sz="0" w:space="0" w:color="auto"/>
        <w:right w:val="none" w:sz="0" w:space="0" w:color="auto"/>
      </w:divBdr>
    </w:div>
    <w:div w:id="117456040">
      <w:bodyDiv w:val="1"/>
      <w:marLeft w:val="0"/>
      <w:marRight w:val="0"/>
      <w:marTop w:val="0"/>
      <w:marBottom w:val="0"/>
      <w:divBdr>
        <w:top w:val="none" w:sz="0" w:space="0" w:color="auto"/>
        <w:left w:val="none" w:sz="0" w:space="0" w:color="auto"/>
        <w:bottom w:val="none" w:sz="0" w:space="0" w:color="auto"/>
        <w:right w:val="none" w:sz="0" w:space="0" w:color="auto"/>
      </w:divBdr>
      <w:divsChild>
        <w:div w:id="436027071">
          <w:marLeft w:val="480"/>
          <w:marRight w:val="0"/>
          <w:marTop w:val="0"/>
          <w:marBottom w:val="0"/>
          <w:divBdr>
            <w:top w:val="none" w:sz="0" w:space="0" w:color="auto"/>
            <w:left w:val="none" w:sz="0" w:space="0" w:color="auto"/>
            <w:bottom w:val="none" w:sz="0" w:space="0" w:color="auto"/>
            <w:right w:val="none" w:sz="0" w:space="0" w:color="auto"/>
          </w:divBdr>
        </w:div>
        <w:div w:id="1392269015">
          <w:marLeft w:val="480"/>
          <w:marRight w:val="0"/>
          <w:marTop w:val="0"/>
          <w:marBottom w:val="0"/>
          <w:divBdr>
            <w:top w:val="none" w:sz="0" w:space="0" w:color="auto"/>
            <w:left w:val="none" w:sz="0" w:space="0" w:color="auto"/>
            <w:bottom w:val="none" w:sz="0" w:space="0" w:color="auto"/>
            <w:right w:val="none" w:sz="0" w:space="0" w:color="auto"/>
          </w:divBdr>
        </w:div>
        <w:div w:id="131216489">
          <w:marLeft w:val="480"/>
          <w:marRight w:val="0"/>
          <w:marTop w:val="0"/>
          <w:marBottom w:val="0"/>
          <w:divBdr>
            <w:top w:val="none" w:sz="0" w:space="0" w:color="auto"/>
            <w:left w:val="none" w:sz="0" w:space="0" w:color="auto"/>
            <w:bottom w:val="none" w:sz="0" w:space="0" w:color="auto"/>
            <w:right w:val="none" w:sz="0" w:space="0" w:color="auto"/>
          </w:divBdr>
        </w:div>
        <w:div w:id="831409728">
          <w:marLeft w:val="480"/>
          <w:marRight w:val="0"/>
          <w:marTop w:val="0"/>
          <w:marBottom w:val="0"/>
          <w:divBdr>
            <w:top w:val="none" w:sz="0" w:space="0" w:color="auto"/>
            <w:left w:val="none" w:sz="0" w:space="0" w:color="auto"/>
            <w:bottom w:val="none" w:sz="0" w:space="0" w:color="auto"/>
            <w:right w:val="none" w:sz="0" w:space="0" w:color="auto"/>
          </w:divBdr>
        </w:div>
        <w:div w:id="2120642421">
          <w:marLeft w:val="480"/>
          <w:marRight w:val="0"/>
          <w:marTop w:val="0"/>
          <w:marBottom w:val="0"/>
          <w:divBdr>
            <w:top w:val="none" w:sz="0" w:space="0" w:color="auto"/>
            <w:left w:val="none" w:sz="0" w:space="0" w:color="auto"/>
            <w:bottom w:val="none" w:sz="0" w:space="0" w:color="auto"/>
            <w:right w:val="none" w:sz="0" w:space="0" w:color="auto"/>
          </w:divBdr>
        </w:div>
        <w:div w:id="93019406">
          <w:marLeft w:val="480"/>
          <w:marRight w:val="0"/>
          <w:marTop w:val="0"/>
          <w:marBottom w:val="0"/>
          <w:divBdr>
            <w:top w:val="none" w:sz="0" w:space="0" w:color="auto"/>
            <w:left w:val="none" w:sz="0" w:space="0" w:color="auto"/>
            <w:bottom w:val="none" w:sz="0" w:space="0" w:color="auto"/>
            <w:right w:val="none" w:sz="0" w:space="0" w:color="auto"/>
          </w:divBdr>
        </w:div>
        <w:div w:id="393742646">
          <w:marLeft w:val="480"/>
          <w:marRight w:val="0"/>
          <w:marTop w:val="0"/>
          <w:marBottom w:val="0"/>
          <w:divBdr>
            <w:top w:val="none" w:sz="0" w:space="0" w:color="auto"/>
            <w:left w:val="none" w:sz="0" w:space="0" w:color="auto"/>
            <w:bottom w:val="none" w:sz="0" w:space="0" w:color="auto"/>
            <w:right w:val="none" w:sz="0" w:space="0" w:color="auto"/>
          </w:divBdr>
        </w:div>
        <w:div w:id="1842353258">
          <w:marLeft w:val="480"/>
          <w:marRight w:val="0"/>
          <w:marTop w:val="0"/>
          <w:marBottom w:val="0"/>
          <w:divBdr>
            <w:top w:val="none" w:sz="0" w:space="0" w:color="auto"/>
            <w:left w:val="none" w:sz="0" w:space="0" w:color="auto"/>
            <w:bottom w:val="none" w:sz="0" w:space="0" w:color="auto"/>
            <w:right w:val="none" w:sz="0" w:space="0" w:color="auto"/>
          </w:divBdr>
        </w:div>
        <w:div w:id="970207037">
          <w:marLeft w:val="480"/>
          <w:marRight w:val="0"/>
          <w:marTop w:val="0"/>
          <w:marBottom w:val="0"/>
          <w:divBdr>
            <w:top w:val="none" w:sz="0" w:space="0" w:color="auto"/>
            <w:left w:val="none" w:sz="0" w:space="0" w:color="auto"/>
            <w:bottom w:val="none" w:sz="0" w:space="0" w:color="auto"/>
            <w:right w:val="none" w:sz="0" w:space="0" w:color="auto"/>
          </w:divBdr>
        </w:div>
        <w:div w:id="1173376577">
          <w:marLeft w:val="480"/>
          <w:marRight w:val="0"/>
          <w:marTop w:val="0"/>
          <w:marBottom w:val="0"/>
          <w:divBdr>
            <w:top w:val="none" w:sz="0" w:space="0" w:color="auto"/>
            <w:left w:val="none" w:sz="0" w:space="0" w:color="auto"/>
            <w:bottom w:val="none" w:sz="0" w:space="0" w:color="auto"/>
            <w:right w:val="none" w:sz="0" w:space="0" w:color="auto"/>
          </w:divBdr>
        </w:div>
        <w:div w:id="786003278">
          <w:marLeft w:val="480"/>
          <w:marRight w:val="0"/>
          <w:marTop w:val="0"/>
          <w:marBottom w:val="0"/>
          <w:divBdr>
            <w:top w:val="none" w:sz="0" w:space="0" w:color="auto"/>
            <w:left w:val="none" w:sz="0" w:space="0" w:color="auto"/>
            <w:bottom w:val="none" w:sz="0" w:space="0" w:color="auto"/>
            <w:right w:val="none" w:sz="0" w:space="0" w:color="auto"/>
          </w:divBdr>
        </w:div>
        <w:div w:id="1331329204">
          <w:marLeft w:val="480"/>
          <w:marRight w:val="0"/>
          <w:marTop w:val="0"/>
          <w:marBottom w:val="0"/>
          <w:divBdr>
            <w:top w:val="none" w:sz="0" w:space="0" w:color="auto"/>
            <w:left w:val="none" w:sz="0" w:space="0" w:color="auto"/>
            <w:bottom w:val="none" w:sz="0" w:space="0" w:color="auto"/>
            <w:right w:val="none" w:sz="0" w:space="0" w:color="auto"/>
          </w:divBdr>
        </w:div>
        <w:div w:id="916135022">
          <w:marLeft w:val="480"/>
          <w:marRight w:val="0"/>
          <w:marTop w:val="0"/>
          <w:marBottom w:val="0"/>
          <w:divBdr>
            <w:top w:val="none" w:sz="0" w:space="0" w:color="auto"/>
            <w:left w:val="none" w:sz="0" w:space="0" w:color="auto"/>
            <w:bottom w:val="none" w:sz="0" w:space="0" w:color="auto"/>
            <w:right w:val="none" w:sz="0" w:space="0" w:color="auto"/>
          </w:divBdr>
        </w:div>
        <w:div w:id="866991224">
          <w:marLeft w:val="480"/>
          <w:marRight w:val="0"/>
          <w:marTop w:val="0"/>
          <w:marBottom w:val="0"/>
          <w:divBdr>
            <w:top w:val="none" w:sz="0" w:space="0" w:color="auto"/>
            <w:left w:val="none" w:sz="0" w:space="0" w:color="auto"/>
            <w:bottom w:val="none" w:sz="0" w:space="0" w:color="auto"/>
            <w:right w:val="none" w:sz="0" w:space="0" w:color="auto"/>
          </w:divBdr>
        </w:div>
        <w:div w:id="1941446750">
          <w:marLeft w:val="480"/>
          <w:marRight w:val="0"/>
          <w:marTop w:val="0"/>
          <w:marBottom w:val="0"/>
          <w:divBdr>
            <w:top w:val="none" w:sz="0" w:space="0" w:color="auto"/>
            <w:left w:val="none" w:sz="0" w:space="0" w:color="auto"/>
            <w:bottom w:val="none" w:sz="0" w:space="0" w:color="auto"/>
            <w:right w:val="none" w:sz="0" w:space="0" w:color="auto"/>
          </w:divBdr>
        </w:div>
        <w:div w:id="1173375561">
          <w:marLeft w:val="480"/>
          <w:marRight w:val="0"/>
          <w:marTop w:val="0"/>
          <w:marBottom w:val="0"/>
          <w:divBdr>
            <w:top w:val="none" w:sz="0" w:space="0" w:color="auto"/>
            <w:left w:val="none" w:sz="0" w:space="0" w:color="auto"/>
            <w:bottom w:val="none" w:sz="0" w:space="0" w:color="auto"/>
            <w:right w:val="none" w:sz="0" w:space="0" w:color="auto"/>
          </w:divBdr>
        </w:div>
        <w:div w:id="1774280792">
          <w:marLeft w:val="480"/>
          <w:marRight w:val="0"/>
          <w:marTop w:val="0"/>
          <w:marBottom w:val="0"/>
          <w:divBdr>
            <w:top w:val="none" w:sz="0" w:space="0" w:color="auto"/>
            <w:left w:val="none" w:sz="0" w:space="0" w:color="auto"/>
            <w:bottom w:val="none" w:sz="0" w:space="0" w:color="auto"/>
            <w:right w:val="none" w:sz="0" w:space="0" w:color="auto"/>
          </w:divBdr>
        </w:div>
        <w:div w:id="922951749">
          <w:marLeft w:val="480"/>
          <w:marRight w:val="0"/>
          <w:marTop w:val="0"/>
          <w:marBottom w:val="0"/>
          <w:divBdr>
            <w:top w:val="none" w:sz="0" w:space="0" w:color="auto"/>
            <w:left w:val="none" w:sz="0" w:space="0" w:color="auto"/>
            <w:bottom w:val="none" w:sz="0" w:space="0" w:color="auto"/>
            <w:right w:val="none" w:sz="0" w:space="0" w:color="auto"/>
          </w:divBdr>
        </w:div>
        <w:div w:id="1979454652">
          <w:marLeft w:val="480"/>
          <w:marRight w:val="0"/>
          <w:marTop w:val="0"/>
          <w:marBottom w:val="0"/>
          <w:divBdr>
            <w:top w:val="none" w:sz="0" w:space="0" w:color="auto"/>
            <w:left w:val="none" w:sz="0" w:space="0" w:color="auto"/>
            <w:bottom w:val="none" w:sz="0" w:space="0" w:color="auto"/>
            <w:right w:val="none" w:sz="0" w:space="0" w:color="auto"/>
          </w:divBdr>
        </w:div>
        <w:div w:id="248584874">
          <w:marLeft w:val="480"/>
          <w:marRight w:val="0"/>
          <w:marTop w:val="0"/>
          <w:marBottom w:val="0"/>
          <w:divBdr>
            <w:top w:val="none" w:sz="0" w:space="0" w:color="auto"/>
            <w:left w:val="none" w:sz="0" w:space="0" w:color="auto"/>
            <w:bottom w:val="none" w:sz="0" w:space="0" w:color="auto"/>
            <w:right w:val="none" w:sz="0" w:space="0" w:color="auto"/>
          </w:divBdr>
        </w:div>
        <w:div w:id="26293297">
          <w:marLeft w:val="480"/>
          <w:marRight w:val="0"/>
          <w:marTop w:val="0"/>
          <w:marBottom w:val="0"/>
          <w:divBdr>
            <w:top w:val="none" w:sz="0" w:space="0" w:color="auto"/>
            <w:left w:val="none" w:sz="0" w:space="0" w:color="auto"/>
            <w:bottom w:val="none" w:sz="0" w:space="0" w:color="auto"/>
            <w:right w:val="none" w:sz="0" w:space="0" w:color="auto"/>
          </w:divBdr>
        </w:div>
        <w:div w:id="1188526376">
          <w:marLeft w:val="480"/>
          <w:marRight w:val="0"/>
          <w:marTop w:val="0"/>
          <w:marBottom w:val="0"/>
          <w:divBdr>
            <w:top w:val="none" w:sz="0" w:space="0" w:color="auto"/>
            <w:left w:val="none" w:sz="0" w:space="0" w:color="auto"/>
            <w:bottom w:val="none" w:sz="0" w:space="0" w:color="auto"/>
            <w:right w:val="none" w:sz="0" w:space="0" w:color="auto"/>
          </w:divBdr>
        </w:div>
        <w:div w:id="561982685">
          <w:marLeft w:val="480"/>
          <w:marRight w:val="0"/>
          <w:marTop w:val="0"/>
          <w:marBottom w:val="0"/>
          <w:divBdr>
            <w:top w:val="none" w:sz="0" w:space="0" w:color="auto"/>
            <w:left w:val="none" w:sz="0" w:space="0" w:color="auto"/>
            <w:bottom w:val="none" w:sz="0" w:space="0" w:color="auto"/>
            <w:right w:val="none" w:sz="0" w:space="0" w:color="auto"/>
          </w:divBdr>
        </w:div>
        <w:div w:id="668480134">
          <w:marLeft w:val="480"/>
          <w:marRight w:val="0"/>
          <w:marTop w:val="0"/>
          <w:marBottom w:val="0"/>
          <w:divBdr>
            <w:top w:val="none" w:sz="0" w:space="0" w:color="auto"/>
            <w:left w:val="none" w:sz="0" w:space="0" w:color="auto"/>
            <w:bottom w:val="none" w:sz="0" w:space="0" w:color="auto"/>
            <w:right w:val="none" w:sz="0" w:space="0" w:color="auto"/>
          </w:divBdr>
        </w:div>
        <w:div w:id="1631281814">
          <w:marLeft w:val="480"/>
          <w:marRight w:val="0"/>
          <w:marTop w:val="0"/>
          <w:marBottom w:val="0"/>
          <w:divBdr>
            <w:top w:val="none" w:sz="0" w:space="0" w:color="auto"/>
            <w:left w:val="none" w:sz="0" w:space="0" w:color="auto"/>
            <w:bottom w:val="none" w:sz="0" w:space="0" w:color="auto"/>
            <w:right w:val="none" w:sz="0" w:space="0" w:color="auto"/>
          </w:divBdr>
        </w:div>
        <w:div w:id="654575322">
          <w:marLeft w:val="480"/>
          <w:marRight w:val="0"/>
          <w:marTop w:val="0"/>
          <w:marBottom w:val="0"/>
          <w:divBdr>
            <w:top w:val="none" w:sz="0" w:space="0" w:color="auto"/>
            <w:left w:val="none" w:sz="0" w:space="0" w:color="auto"/>
            <w:bottom w:val="none" w:sz="0" w:space="0" w:color="auto"/>
            <w:right w:val="none" w:sz="0" w:space="0" w:color="auto"/>
          </w:divBdr>
        </w:div>
        <w:div w:id="1831405609">
          <w:marLeft w:val="480"/>
          <w:marRight w:val="0"/>
          <w:marTop w:val="0"/>
          <w:marBottom w:val="0"/>
          <w:divBdr>
            <w:top w:val="none" w:sz="0" w:space="0" w:color="auto"/>
            <w:left w:val="none" w:sz="0" w:space="0" w:color="auto"/>
            <w:bottom w:val="none" w:sz="0" w:space="0" w:color="auto"/>
            <w:right w:val="none" w:sz="0" w:space="0" w:color="auto"/>
          </w:divBdr>
        </w:div>
        <w:div w:id="232010562">
          <w:marLeft w:val="480"/>
          <w:marRight w:val="0"/>
          <w:marTop w:val="0"/>
          <w:marBottom w:val="0"/>
          <w:divBdr>
            <w:top w:val="none" w:sz="0" w:space="0" w:color="auto"/>
            <w:left w:val="none" w:sz="0" w:space="0" w:color="auto"/>
            <w:bottom w:val="none" w:sz="0" w:space="0" w:color="auto"/>
            <w:right w:val="none" w:sz="0" w:space="0" w:color="auto"/>
          </w:divBdr>
        </w:div>
        <w:div w:id="62021737">
          <w:marLeft w:val="480"/>
          <w:marRight w:val="0"/>
          <w:marTop w:val="0"/>
          <w:marBottom w:val="0"/>
          <w:divBdr>
            <w:top w:val="none" w:sz="0" w:space="0" w:color="auto"/>
            <w:left w:val="none" w:sz="0" w:space="0" w:color="auto"/>
            <w:bottom w:val="none" w:sz="0" w:space="0" w:color="auto"/>
            <w:right w:val="none" w:sz="0" w:space="0" w:color="auto"/>
          </w:divBdr>
        </w:div>
        <w:div w:id="1058435674">
          <w:marLeft w:val="480"/>
          <w:marRight w:val="0"/>
          <w:marTop w:val="0"/>
          <w:marBottom w:val="0"/>
          <w:divBdr>
            <w:top w:val="none" w:sz="0" w:space="0" w:color="auto"/>
            <w:left w:val="none" w:sz="0" w:space="0" w:color="auto"/>
            <w:bottom w:val="none" w:sz="0" w:space="0" w:color="auto"/>
            <w:right w:val="none" w:sz="0" w:space="0" w:color="auto"/>
          </w:divBdr>
        </w:div>
        <w:div w:id="215162147">
          <w:marLeft w:val="480"/>
          <w:marRight w:val="0"/>
          <w:marTop w:val="0"/>
          <w:marBottom w:val="0"/>
          <w:divBdr>
            <w:top w:val="none" w:sz="0" w:space="0" w:color="auto"/>
            <w:left w:val="none" w:sz="0" w:space="0" w:color="auto"/>
            <w:bottom w:val="none" w:sz="0" w:space="0" w:color="auto"/>
            <w:right w:val="none" w:sz="0" w:space="0" w:color="auto"/>
          </w:divBdr>
        </w:div>
        <w:div w:id="1725175983">
          <w:marLeft w:val="480"/>
          <w:marRight w:val="0"/>
          <w:marTop w:val="0"/>
          <w:marBottom w:val="0"/>
          <w:divBdr>
            <w:top w:val="none" w:sz="0" w:space="0" w:color="auto"/>
            <w:left w:val="none" w:sz="0" w:space="0" w:color="auto"/>
            <w:bottom w:val="none" w:sz="0" w:space="0" w:color="auto"/>
            <w:right w:val="none" w:sz="0" w:space="0" w:color="auto"/>
          </w:divBdr>
        </w:div>
        <w:div w:id="2060207216">
          <w:marLeft w:val="480"/>
          <w:marRight w:val="0"/>
          <w:marTop w:val="0"/>
          <w:marBottom w:val="0"/>
          <w:divBdr>
            <w:top w:val="none" w:sz="0" w:space="0" w:color="auto"/>
            <w:left w:val="none" w:sz="0" w:space="0" w:color="auto"/>
            <w:bottom w:val="none" w:sz="0" w:space="0" w:color="auto"/>
            <w:right w:val="none" w:sz="0" w:space="0" w:color="auto"/>
          </w:divBdr>
        </w:div>
      </w:divsChild>
    </w:div>
    <w:div w:id="117918506">
      <w:bodyDiv w:val="1"/>
      <w:marLeft w:val="0"/>
      <w:marRight w:val="0"/>
      <w:marTop w:val="0"/>
      <w:marBottom w:val="0"/>
      <w:divBdr>
        <w:top w:val="none" w:sz="0" w:space="0" w:color="auto"/>
        <w:left w:val="none" w:sz="0" w:space="0" w:color="auto"/>
        <w:bottom w:val="none" w:sz="0" w:space="0" w:color="auto"/>
        <w:right w:val="none" w:sz="0" w:space="0" w:color="auto"/>
      </w:divBdr>
    </w:div>
    <w:div w:id="118300444">
      <w:bodyDiv w:val="1"/>
      <w:marLeft w:val="0"/>
      <w:marRight w:val="0"/>
      <w:marTop w:val="0"/>
      <w:marBottom w:val="0"/>
      <w:divBdr>
        <w:top w:val="none" w:sz="0" w:space="0" w:color="auto"/>
        <w:left w:val="none" w:sz="0" w:space="0" w:color="auto"/>
        <w:bottom w:val="none" w:sz="0" w:space="0" w:color="auto"/>
        <w:right w:val="none" w:sz="0" w:space="0" w:color="auto"/>
      </w:divBdr>
      <w:divsChild>
        <w:div w:id="1830364276">
          <w:marLeft w:val="480"/>
          <w:marRight w:val="0"/>
          <w:marTop w:val="0"/>
          <w:marBottom w:val="0"/>
          <w:divBdr>
            <w:top w:val="none" w:sz="0" w:space="0" w:color="auto"/>
            <w:left w:val="none" w:sz="0" w:space="0" w:color="auto"/>
            <w:bottom w:val="none" w:sz="0" w:space="0" w:color="auto"/>
            <w:right w:val="none" w:sz="0" w:space="0" w:color="auto"/>
          </w:divBdr>
        </w:div>
        <w:div w:id="1981030468">
          <w:marLeft w:val="480"/>
          <w:marRight w:val="0"/>
          <w:marTop w:val="0"/>
          <w:marBottom w:val="0"/>
          <w:divBdr>
            <w:top w:val="none" w:sz="0" w:space="0" w:color="auto"/>
            <w:left w:val="none" w:sz="0" w:space="0" w:color="auto"/>
            <w:bottom w:val="none" w:sz="0" w:space="0" w:color="auto"/>
            <w:right w:val="none" w:sz="0" w:space="0" w:color="auto"/>
          </w:divBdr>
        </w:div>
        <w:div w:id="1453206100">
          <w:marLeft w:val="480"/>
          <w:marRight w:val="0"/>
          <w:marTop w:val="0"/>
          <w:marBottom w:val="0"/>
          <w:divBdr>
            <w:top w:val="none" w:sz="0" w:space="0" w:color="auto"/>
            <w:left w:val="none" w:sz="0" w:space="0" w:color="auto"/>
            <w:bottom w:val="none" w:sz="0" w:space="0" w:color="auto"/>
            <w:right w:val="none" w:sz="0" w:space="0" w:color="auto"/>
          </w:divBdr>
        </w:div>
        <w:div w:id="1526554690">
          <w:marLeft w:val="480"/>
          <w:marRight w:val="0"/>
          <w:marTop w:val="0"/>
          <w:marBottom w:val="0"/>
          <w:divBdr>
            <w:top w:val="none" w:sz="0" w:space="0" w:color="auto"/>
            <w:left w:val="none" w:sz="0" w:space="0" w:color="auto"/>
            <w:bottom w:val="none" w:sz="0" w:space="0" w:color="auto"/>
            <w:right w:val="none" w:sz="0" w:space="0" w:color="auto"/>
          </w:divBdr>
        </w:div>
        <w:div w:id="1895039097">
          <w:marLeft w:val="480"/>
          <w:marRight w:val="0"/>
          <w:marTop w:val="0"/>
          <w:marBottom w:val="0"/>
          <w:divBdr>
            <w:top w:val="none" w:sz="0" w:space="0" w:color="auto"/>
            <w:left w:val="none" w:sz="0" w:space="0" w:color="auto"/>
            <w:bottom w:val="none" w:sz="0" w:space="0" w:color="auto"/>
            <w:right w:val="none" w:sz="0" w:space="0" w:color="auto"/>
          </w:divBdr>
        </w:div>
        <w:div w:id="936984881">
          <w:marLeft w:val="480"/>
          <w:marRight w:val="0"/>
          <w:marTop w:val="0"/>
          <w:marBottom w:val="0"/>
          <w:divBdr>
            <w:top w:val="none" w:sz="0" w:space="0" w:color="auto"/>
            <w:left w:val="none" w:sz="0" w:space="0" w:color="auto"/>
            <w:bottom w:val="none" w:sz="0" w:space="0" w:color="auto"/>
            <w:right w:val="none" w:sz="0" w:space="0" w:color="auto"/>
          </w:divBdr>
        </w:div>
        <w:div w:id="220332602">
          <w:marLeft w:val="480"/>
          <w:marRight w:val="0"/>
          <w:marTop w:val="0"/>
          <w:marBottom w:val="0"/>
          <w:divBdr>
            <w:top w:val="none" w:sz="0" w:space="0" w:color="auto"/>
            <w:left w:val="none" w:sz="0" w:space="0" w:color="auto"/>
            <w:bottom w:val="none" w:sz="0" w:space="0" w:color="auto"/>
            <w:right w:val="none" w:sz="0" w:space="0" w:color="auto"/>
          </w:divBdr>
        </w:div>
        <w:div w:id="1959750358">
          <w:marLeft w:val="480"/>
          <w:marRight w:val="0"/>
          <w:marTop w:val="0"/>
          <w:marBottom w:val="0"/>
          <w:divBdr>
            <w:top w:val="none" w:sz="0" w:space="0" w:color="auto"/>
            <w:left w:val="none" w:sz="0" w:space="0" w:color="auto"/>
            <w:bottom w:val="none" w:sz="0" w:space="0" w:color="auto"/>
            <w:right w:val="none" w:sz="0" w:space="0" w:color="auto"/>
          </w:divBdr>
        </w:div>
        <w:div w:id="696932030">
          <w:marLeft w:val="480"/>
          <w:marRight w:val="0"/>
          <w:marTop w:val="0"/>
          <w:marBottom w:val="0"/>
          <w:divBdr>
            <w:top w:val="none" w:sz="0" w:space="0" w:color="auto"/>
            <w:left w:val="none" w:sz="0" w:space="0" w:color="auto"/>
            <w:bottom w:val="none" w:sz="0" w:space="0" w:color="auto"/>
            <w:right w:val="none" w:sz="0" w:space="0" w:color="auto"/>
          </w:divBdr>
        </w:div>
        <w:div w:id="1378311634">
          <w:marLeft w:val="480"/>
          <w:marRight w:val="0"/>
          <w:marTop w:val="0"/>
          <w:marBottom w:val="0"/>
          <w:divBdr>
            <w:top w:val="none" w:sz="0" w:space="0" w:color="auto"/>
            <w:left w:val="none" w:sz="0" w:space="0" w:color="auto"/>
            <w:bottom w:val="none" w:sz="0" w:space="0" w:color="auto"/>
            <w:right w:val="none" w:sz="0" w:space="0" w:color="auto"/>
          </w:divBdr>
        </w:div>
        <w:div w:id="1871649034">
          <w:marLeft w:val="480"/>
          <w:marRight w:val="0"/>
          <w:marTop w:val="0"/>
          <w:marBottom w:val="0"/>
          <w:divBdr>
            <w:top w:val="none" w:sz="0" w:space="0" w:color="auto"/>
            <w:left w:val="none" w:sz="0" w:space="0" w:color="auto"/>
            <w:bottom w:val="none" w:sz="0" w:space="0" w:color="auto"/>
            <w:right w:val="none" w:sz="0" w:space="0" w:color="auto"/>
          </w:divBdr>
        </w:div>
        <w:div w:id="539169556">
          <w:marLeft w:val="480"/>
          <w:marRight w:val="0"/>
          <w:marTop w:val="0"/>
          <w:marBottom w:val="0"/>
          <w:divBdr>
            <w:top w:val="none" w:sz="0" w:space="0" w:color="auto"/>
            <w:left w:val="none" w:sz="0" w:space="0" w:color="auto"/>
            <w:bottom w:val="none" w:sz="0" w:space="0" w:color="auto"/>
            <w:right w:val="none" w:sz="0" w:space="0" w:color="auto"/>
          </w:divBdr>
        </w:div>
        <w:div w:id="1645312159">
          <w:marLeft w:val="480"/>
          <w:marRight w:val="0"/>
          <w:marTop w:val="0"/>
          <w:marBottom w:val="0"/>
          <w:divBdr>
            <w:top w:val="none" w:sz="0" w:space="0" w:color="auto"/>
            <w:left w:val="none" w:sz="0" w:space="0" w:color="auto"/>
            <w:bottom w:val="none" w:sz="0" w:space="0" w:color="auto"/>
            <w:right w:val="none" w:sz="0" w:space="0" w:color="auto"/>
          </w:divBdr>
        </w:div>
        <w:div w:id="167795201">
          <w:marLeft w:val="480"/>
          <w:marRight w:val="0"/>
          <w:marTop w:val="0"/>
          <w:marBottom w:val="0"/>
          <w:divBdr>
            <w:top w:val="none" w:sz="0" w:space="0" w:color="auto"/>
            <w:left w:val="none" w:sz="0" w:space="0" w:color="auto"/>
            <w:bottom w:val="none" w:sz="0" w:space="0" w:color="auto"/>
            <w:right w:val="none" w:sz="0" w:space="0" w:color="auto"/>
          </w:divBdr>
        </w:div>
        <w:div w:id="206068424">
          <w:marLeft w:val="480"/>
          <w:marRight w:val="0"/>
          <w:marTop w:val="0"/>
          <w:marBottom w:val="0"/>
          <w:divBdr>
            <w:top w:val="none" w:sz="0" w:space="0" w:color="auto"/>
            <w:left w:val="none" w:sz="0" w:space="0" w:color="auto"/>
            <w:bottom w:val="none" w:sz="0" w:space="0" w:color="auto"/>
            <w:right w:val="none" w:sz="0" w:space="0" w:color="auto"/>
          </w:divBdr>
        </w:div>
        <w:div w:id="1588421511">
          <w:marLeft w:val="480"/>
          <w:marRight w:val="0"/>
          <w:marTop w:val="0"/>
          <w:marBottom w:val="0"/>
          <w:divBdr>
            <w:top w:val="none" w:sz="0" w:space="0" w:color="auto"/>
            <w:left w:val="none" w:sz="0" w:space="0" w:color="auto"/>
            <w:bottom w:val="none" w:sz="0" w:space="0" w:color="auto"/>
            <w:right w:val="none" w:sz="0" w:space="0" w:color="auto"/>
          </w:divBdr>
        </w:div>
        <w:div w:id="1462646363">
          <w:marLeft w:val="480"/>
          <w:marRight w:val="0"/>
          <w:marTop w:val="0"/>
          <w:marBottom w:val="0"/>
          <w:divBdr>
            <w:top w:val="none" w:sz="0" w:space="0" w:color="auto"/>
            <w:left w:val="none" w:sz="0" w:space="0" w:color="auto"/>
            <w:bottom w:val="none" w:sz="0" w:space="0" w:color="auto"/>
            <w:right w:val="none" w:sz="0" w:space="0" w:color="auto"/>
          </w:divBdr>
        </w:div>
        <w:div w:id="1691028564">
          <w:marLeft w:val="480"/>
          <w:marRight w:val="0"/>
          <w:marTop w:val="0"/>
          <w:marBottom w:val="0"/>
          <w:divBdr>
            <w:top w:val="none" w:sz="0" w:space="0" w:color="auto"/>
            <w:left w:val="none" w:sz="0" w:space="0" w:color="auto"/>
            <w:bottom w:val="none" w:sz="0" w:space="0" w:color="auto"/>
            <w:right w:val="none" w:sz="0" w:space="0" w:color="auto"/>
          </w:divBdr>
        </w:div>
        <w:div w:id="2131632085">
          <w:marLeft w:val="480"/>
          <w:marRight w:val="0"/>
          <w:marTop w:val="0"/>
          <w:marBottom w:val="0"/>
          <w:divBdr>
            <w:top w:val="none" w:sz="0" w:space="0" w:color="auto"/>
            <w:left w:val="none" w:sz="0" w:space="0" w:color="auto"/>
            <w:bottom w:val="none" w:sz="0" w:space="0" w:color="auto"/>
            <w:right w:val="none" w:sz="0" w:space="0" w:color="auto"/>
          </w:divBdr>
        </w:div>
        <w:div w:id="774908769">
          <w:marLeft w:val="480"/>
          <w:marRight w:val="0"/>
          <w:marTop w:val="0"/>
          <w:marBottom w:val="0"/>
          <w:divBdr>
            <w:top w:val="none" w:sz="0" w:space="0" w:color="auto"/>
            <w:left w:val="none" w:sz="0" w:space="0" w:color="auto"/>
            <w:bottom w:val="none" w:sz="0" w:space="0" w:color="auto"/>
            <w:right w:val="none" w:sz="0" w:space="0" w:color="auto"/>
          </w:divBdr>
        </w:div>
        <w:div w:id="719942269">
          <w:marLeft w:val="480"/>
          <w:marRight w:val="0"/>
          <w:marTop w:val="0"/>
          <w:marBottom w:val="0"/>
          <w:divBdr>
            <w:top w:val="none" w:sz="0" w:space="0" w:color="auto"/>
            <w:left w:val="none" w:sz="0" w:space="0" w:color="auto"/>
            <w:bottom w:val="none" w:sz="0" w:space="0" w:color="auto"/>
            <w:right w:val="none" w:sz="0" w:space="0" w:color="auto"/>
          </w:divBdr>
        </w:div>
        <w:div w:id="1644046734">
          <w:marLeft w:val="480"/>
          <w:marRight w:val="0"/>
          <w:marTop w:val="0"/>
          <w:marBottom w:val="0"/>
          <w:divBdr>
            <w:top w:val="none" w:sz="0" w:space="0" w:color="auto"/>
            <w:left w:val="none" w:sz="0" w:space="0" w:color="auto"/>
            <w:bottom w:val="none" w:sz="0" w:space="0" w:color="auto"/>
            <w:right w:val="none" w:sz="0" w:space="0" w:color="auto"/>
          </w:divBdr>
        </w:div>
        <w:div w:id="1031033669">
          <w:marLeft w:val="480"/>
          <w:marRight w:val="0"/>
          <w:marTop w:val="0"/>
          <w:marBottom w:val="0"/>
          <w:divBdr>
            <w:top w:val="none" w:sz="0" w:space="0" w:color="auto"/>
            <w:left w:val="none" w:sz="0" w:space="0" w:color="auto"/>
            <w:bottom w:val="none" w:sz="0" w:space="0" w:color="auto"/>
            <w:right w:val="none" w:sz="0" w:space="0" w:color="auto"/>
          </w:divBdr>
        </w:div>
        <w:div w:id="665598825">
          <w:marLeft w:val="480"/>
          <w:marRight w:val="0"/>
          <w:marTop w:val="0"/>
          <w:marBottom w:val="0"/>
          <w:divBdr>
            <w:top w:val="none" w:sz="0" w:space="0" w:color="auto"/>
            <w:left w:val="none" w:sz="0" w:space="0" w:color="auto"/>
            <w:bottom w:val="none" w:sz="0" w:space="0" w:color="auto"/>
            <w:right w:val="none" w:sz="0" w:space="0" w:color="auto"/>
          </w:divBdr>
        </w:div>
        <w:div w:id="1383825038">
          <w:marLeft w:val="480"/>
          <w:marRight w:val="0"/>
          <w:marTop w:val="0"/>
          <w:marBottom w:val="0"/>
          <w:divBdr>
            <w:top w:val="none" w:sz="0" w:space="0" w:color="auto"/>
            <w:left w:val="none" w:sz="0" w:space="0" w:color="auto"/>
            <w:bottom w:val="none" w:sz="0" w:space="0" w:color="auto"/>
            <w:right w:val="none" w:sz="0" w:space="0" w:color="auto"/>
          </w:divBdr>
        </w:div>
        <w:div w:id="717823694">
          <w:marLeft w:val="480"/>
          <w:marRight w:val="0"/>
          <w:marTop w:val="0"/>
          <w:marBottom w:val="0"/>
          <w:divBdr>
            <w:top w:val="none" w:sz="0" w:space="0" w:color="auto"/>
            <w:left w:val="none" w:sz="0" w:space="0" w:color="auto"/>
            <w:bottom w:val="none" w:sz="0" w:space="0" w:color="auto"/>
            <w:right w:val="none" w:sz="0" w:space="0" w:color="auto"/>
          </w:divBdr>
        </w:div>
        <w:div w:id="1690835762">
          <w:marLeft w:val="480"/>
          <w:marRight w:val="0"/>
          <w:marTop w:val="0"/>
          <w:marBottom w:val="0"/>
          <w:divBdr>
            <w:top w:val="none" w:sz="0" w:space="0" w:color="auto"/>
            <w:left w:val="none" w:sz="0" w:space="0" w:color="auto"/>
            <w:bottom w:val="none" w:sz="0" w:space="0" w:color="auto"/>
            <w:right w:val="none" w:sz="0" w:space="0" w:color="auto"/>
          </w:divBdr>
        </w:div>
        <w:div w:id="1587031236">
          <w:marLeft w:val="480"/>
          <w:marRight w:val="0"/>
          <w:marTop w:val="0"/>
          <w:marBottom w:val="0"/>
          <w:divBdr>
            <w:top w:val="none" w:sz="0" w:space="0" w:color="auto"/>
            <w:left w:val="none" w:sz="0" w:space="0" w:color="auto"/>
            <w:bottom w:val="none" w:sz="0" w:space="0" w:color="auto"/>
            <w:right w:val="none" w:sz="0" w:space="0" w:color="auto"/>
          </w:divBdr>
        </w:div>
        <w:div w:id="1966083631">
          <w:marLeft w:val="480"/>
          <w:marRight w:val="0"/>
          <w:marTop w:val="0"/>
          <w:marBottom w:val="0"/>
          <w:divBdr>
            <w:top w:val="none" w:sz="0" w:space="0" w:color="auto"/>
            <w:left w:val="none" w:sz="0" w:space="0" w:color="auto"/>
            <w:bottom w:val="none" w:sz="0" w:space="0" w:color="auto"/>
            <w:right w:val="none" w:sz="0" w:space="0" w:color="auto"/>
          </w:divBdr>
        </w:div>
        <w:div w:id="702294001">
          <w:marLeft w:val="480"/>
          <w:marRight w:val="0"/>
          <w:marTop w:val="0"/>
          <w:marBottom w:val="0"/>
          <w:divBdr>
            <w:top w:val="none" w:sz="0" w:space="0" w:color="auto"/>
            <w:left w:val="none" w:sz="0" w:space="0" w:color="auto"/>
            <w:bottom w:val="none" w:sz="0" w:space="0" w:color="auto"/>
            <w:right w:val="none" w:sz="0" w:space="0" w:color="auto"/>
          </w:divBdr>
        </w:div>
        <w:div w:id="1322735402">
          <w:marLeft w:val="480"/>
          <w:marRight w:val="0"/>
          <w:marTop w:val="0"/>
          <w:marBottom w:val="0"/>
          <w:divBdr>
            <w:top w:val="none" w:sz="0" w:space="0" w:color="auto"/>
            <w:left w:val="none" w:sz="0" w:space="0" w:color="auto"/>
            <w:bottom w:val="none" w:sz="0" w:space="0" w:color="auto"/>
            <w:right w:val="none" w:sz="0" w:space="0" w:color="auto"/>
          </w:divBdr>
        </w:div>
        <w:div w:id="155876096">
          <w:marLeft w:val="480"/>
          <w:marRight w:val="0"/>
          <w:marTop w:val="0"/>
          <w:marBottom w:val="0"/>
          <w:divBdr>
            <w:top w:val="none" w:sz="0" w:space="0" w:color="auto"/>
            <w:left w:val="none" w:sz="0" w:space="0" w:color="auto"/>
            <w:bottom w:val="none" w:sz="0" w:space="0" w:color="auto"/>
            <w:right w:val="none" w:sz="0" w:space="0" w:color="auto"/>
          </w:divBdr>
        </w:div>
        <w:div w:id="1223951524">
          <w:marLeft w:val="480"/>
          <w:marRight w:val="0"/>
          <w:marTop w:val="0"/>
          <w:marBottom w:val="0"/>
          <w:divBdr>
            <w:top w:val="none" w:sz="0" w:space="0" w:color="auto"/>
            <w:left w:val="none" w:sz="0" w:space="0" w:color="auto"/>
            <w:bottom w:val="none" w:sz="0" w:space="0" w:color="auto"/>
            <w:right w:val="none" w:sz="0" w:space="0" w:color="auto"/>
          </w:divBdr>
        </w:div>
        <w:div w:id="526673489">
          <w:marLeft w:val="480"/>
          <w:marRight w:val="0"/>
          <w:marTop w:val="0"/>
          <w:marBottom w:val="0"/>
          <w:divBdr>
            <w:top w:val="none" w:sz="0" w:space="0" w:color="auto"/>
            <w:left w:val="none" w:sz="0" w:space="0" w:color="auto"/>
            <w:bottom w:val="none" w:sz="0" w:space="0" w:color="auto"/>
            <w:right w:val="none" w:sz="0" w:space="0" w:color="auto"/>
          </w:divBdr>
        </w:div>
        <w:div w:id="1637560299">
          <w:marLeft w:val="480"/>
          <w:marRight w:val="0"/>
          <w:marTop w:val="0"/>
          <w:marBottom w:val="0"/>
          <w:divBdr>
            <w:top w:val="none" w:sz="0" w:space="0" w:color="auto"/>
            <w:left w:val="none" w:sz="0" w:space="0" w:color="auto"/>
            <w:bottom w:val="none" w:sz="0" w:space="0" w:color="auto"/>
            <w:right w:val="none" w:sz="0" w:space="0" w:color="auto"/>
          </w:divBdr>
        </w:div>
        <w:div w:id="1540238568">
          <w:marLeft w:val="480"/>
          <w:marRight w:val="0"/>
          <w:marTop w:val="0"/>
          <w:marBottom w:val="0"/>
          <w:divBdr>
            <w:top w:val="none" w:sz="0" w:space="0" w:color="auto"/>
            <w:left w:val="none" w:sz="0" w:space="0" w:color="auto"/>
            <w:bottom w:val="none" w:sz="0" w:space="0" w:color="auto"/>
            <w:right w:val="none" w:sz="0" w:space="0" w:color="auto"/>
          </w:divBdr>
        </w:div>
        <w:div w:id="1221943296">
          <w:marLeft w:val="480"/>
          <w:marRight w:val="0"/>
          <w:marTop w:val="0"/>
          <w:marBottom w:val="0"/>
          <w:divBdr>
            <w:top w:val="none" w:sz="0" w:space="0" w:color="auto"/>
            <w:left w:val="none" w:sz="0" w:space="0" w:color="auto"/>
            <w:bottom w:val="none" w:sz="0" w:space="0" w:color="auto"/>
            <w:right w:val="none" w:sz="0" w:space="0" w:color="auto"/>
          </w:divBdr>
        </w:div>
        <w:div w:id="284701125">
          <w:marLeft w:val="480"/>
          <w:marRight w:val="0"/>
          <w:marTop w:val="0"/>
          <w:marBottom w:val="0"/>
          <w:divBdr>
            <w:top w:val="none" w:sz="0" w:space="0" w:color="auto"/>
            <w:left w:val="none" w:sz="0" w:space="0" w:color="auto"/>
            <w:bottom w:val="none" w:sz="0" w:space="0" w:color="auto"/>
            <w:right w:val="none" w:sz="0" w:space="0" w:color="auto"/>
          </w:divBdr>
        </w:div>
        <w:div w:id="1446657232">
          <w:marLeft w:val="480"/>
          <w:marRight w:val="0"/>
          <w:marTop w:val="0"/>
          <w:marBottom w:val="0"/>
          <w:divBdr>
            <w:top w:val="none" w:sz="0" w:space="0" w:color="auto"/>
            <w:left w:val="none" w:sz="0" w:space="0" w:color="auto"/>
            <w:bottom w:val="none" w:sz="0" w:space="0" w:color="auto"/>
            <w:right w:val="none" w:sz="0" w:space="0" w:color="auto"/>
          </w:divBdr>
        </w:div>
        <w:div w:id="291137627">
          <w:marLeft w:val="480"/>
          <w:marRight w:val="0"/>
          <w:marTop w:val="0"/>
          <w:marBottom w:val="0"/>
          <w:divBdr>
            <w:top w:val="none" w:sz="0" w:space="0" w:color="auto"/>
            <w:left w:val="none" w:sz="0" w:space="0" w:color="auto"/>
            <w:bottom w:val="none" w:sz="0" w:space="0" w:color="auto"/>
            <w:right w:val="none" w:sz="0" w:space="0" w:color="auto"/>
          </w:divBdr>
        </w:div>
        <w:div w:id="509370734">
          <w:marLeft w:val="480"/>
          <w:marRight w:val="0"/>
          <w:marTop w:val="0"/>
          <w:marBottom w:val="0"/>
          <w:divBdr>
            <w:top w:val="none" w:sz="0" w:space="0" w:color="auto"/>
            <w:left w:val="none" w:sz="0" w:space="0" w:color="auto"/>
            <w:bottom w:val="none" w:sz="0" w:space="0" w:color="auto"/>
            <w:right w:val="none" w:sz="0" w:space="0" w:color="auto"/>
          </w:divBdr>
        </w:div>
        <w:div w:id="1715809014">
          <w:marLeft w:val="480"/>
          <w:marRight w:val="0"/>
          <w:marTop w:val="0"/>
          <w:marBottom w:val="0"/>
          <w:divBdr>
            <w:top w:val="none" w:sz="0" w:space="0" w:color="auto"/>
            <w:left w:val="none" w:sz="0" w:space="0" w:color="auto"/>
            <w:bottom w:val="none" w:sz="0" w:space="0" w:color="auto"/>
            <w:right w:val="none" w:sz="0" w:space="0" w:color="auto"/>
          </w:divBdr>
        </w:div>
        <w:div w:id="985353020">
          <w:marLeft w:val="480"/>
          <w:marRight w:val="0"/>
          <w:marTop w:val="0"/>
          <w:marBottom w:val="0"/>
          <w:divBdr>
            <w:top w:val="none" w:sz="0" w:space="0" w:color="auto"/>
            <w:left w:val="none" w:sz="0" w:space="0" w:color="auto"/>
            <w:bottom w:val="none" w:sz="0" w:space="0" w:color="auto"/>
            <w:right w:val="none" w:sz="0" w:space="0" w:color="auto"/>
          </w:divBdr>
        </w:div>
        <w:div w:id="1356156424">
          <w:marLeft w:val="480"/>
          <w:marRight w:val="0"/>
          <w:marTop w:val="0"/>
          <w:marBottom w:val="0"/>
          <w:divBdr>
            <w:top w:val="none" w:sz="0" w:space="0" w:color="auto"/>
            <w:left w:val="none" w:sz="0" w:space="0" w:color="auto"/>
            <w:bottom w:val="none" w:sz="0" w:space="0" w:color="auto"/>
            <w:right w:val="none" w:sz="0" w:space="0" w:color="auto"/>
          </w:divBdr>
        </w:div>
        <w:div w:id="682975926">
          <w:marLeft w:val="480"/>
          <w:marRight w:val="0"/>
          <w:marTop w:val="0"/>
          <w:marBottom w:val="0"/>
          <w:divBdr>
            <w:top w:val="none" w:sz="0" w:space="0" w:color="auto"/>
            <w:left w:val="none" w:sz="0" w:space="0" w:color="auto"/>
            <w:bottom w:val="none" w:sz="0" w:space="0" w:color="auto"/>
            <w:right w:val="none" w:sz="0" w:space="0" w:color="auto"/>
          </w:divBdr>
        </w:div>
        <w:div w:id="74742623">
          <w:marLeft w:val="480"/>
          <w:marRight w:val="0"/>
          <w:marTop w:val="0"/>
          <w:marBottom w:val="0"/>
          <w:divBdr>
            <w:top w:val="none" w:sz="0" w:space="0" w:color="auto"/>
            <w:left w:val="none" w:sz="0" w:space="0" w:color="auto"/>
            <w:bottom w:val="none" w:sz="0" w:space="0" w:color="auto"/>
            <w:right w:val="none" w:sz="0" w:space="0" w:color="auto"/>
          </w:divBdr>
        </w:div>
        <w:div w:id="167403790">
          <w:marLeft w:val="480"/>
          <w:marRight w:val="0"/>
          <w:marTop w:val="0"/>
          <w:marBottom w:val="0"/>
          <w:divBdr>
            <w:top w:val="none" w:sz="0" w:space="0" w:color="auto"/>
            <w:left w:val="none" w:sz="0" w:space="0" w:color="auto"/>
            <w:bottom w:val="none" w:sz="0" w:space="0" w:color="auto"/>
            <w:right w:val="none" w:sz="0" w:space="0" w:color="auto"/>
          </w:divBdr>
        </w:div>
        <w:div w:id="1904368125">
          <w:marLeft w:val="480"/>
          <w:marRight w:val="0"/>
          <w:marTop w:val="0"/>
          <w:marBottom w:val="0"/>
          <w:divBdr>
            <w:top w:val="none" w:sz="0" w:space="0" w:color="auto"/>
            <w:left w:val="none" w:sz="0" w:space="0" w:color="auto"/>
            <w:bottom w:val="none" w:sz="0" w:space="0" w:color="auto"/>
            <w:right w:val="none" w:sz="0" w:space="0" w:color="auto"/>
          </w:divBdr>
        </w:div>
        <w:div w:id="1706709925">
          <w:marLeft w:val="480"/>
          <w:marRight w:val="0"/>
          <w:marTop w:val="0"/>
          <w:marBottom w:val="0"/>
          <w:divBdr>
            <w:top w:val="none" w:sz="0" w:space="0" w:color="auto"/>
            <w:left w:val="none" w:sz="0" w:space="0" w:color="auto"/>
            <w:bottom w:val="none" w:sz="0" w:space="0" w:color="auto"/>
            <w:right w:val="none" w:sz="0" w:space="0" w:color="auto"/>
          </w:divBdr>
        </w:div>
        <w:div w:id="1992831470">
          <w:marLeft w:val="480"/>
          <w:marRight w:val="0"/>
          <w:marTop w:val="0"/>
          <w:marBottom w:val="0"/>
          <w:divBdr>
            <w:top w:val="none" w:sz="0" w:space="0" w:color="auto"/>
            <w:left w:val="none" w:sz="0" w:space="0" w:color="auto"/>
            <w:bottom w:val="none" w:sz="0" w:space="0" w:color="auto"/>
            <w:right w:val="none" w:sz="0" w:space="0" w:color="auto"/>
          </w:divBdr>
        </w:div>
      </w:divsChild>
    </w:div>
    <w:div w:id="118846228">
      <w:bodyDiv w:val="1"/>
      <w:marLeft w:val="0"/>
      <w:marRight w:val="0"/>
      <w:marTop w:val="0"/>
      <w:marBottom w:val="0"/>
      <w:divBdr>
        <w:top w:val="none" w:sz="0" w:space="0" w:color="auto"/>
        <w:left w:val="none" w:sz="0" w:space="0" w:color="auto"/>
        <w:bottom w:val="none" w:sz="0" w:space="0" w:color="auto"/>
        <w:right w:val="none" w:sz="0" w:space="0" w:color="auto"/>
      </w:divBdr>
      <w:divsChild>
        <w:div w:id="431903709">
          <w:marLeft w:val="0"/>
          <w:marRight w:val="0"/>
          <w:marTop w:val="0"/>
          <w:marBottom w:val="0"/>
          <w:divBdr>
            <w:top w:val="none" w:sz="0" w:space="0" w:color="auto"/>
            <w:left w:val="none" w:sz="0" w:space="0" w:color="auto"/>
            <w:bottom w:val="none" w:sz="0" w:space="0" w:color="auto"/>
            <w:right w:val="none" w:sz="0" w:space="0" w:color="auto"/>
          </w:divBdr>
        </w:div>
        <w:div w:id="447814845">
          <w:marLeft w:val="0"/>
          <w:marRight w:val="0"/>
          <w:marTop w:val="0"/>
          <w:marBottom w:val="0"/>
          <w:divBdr>
            <w:top w:val="none" w:sz="0" w:space="0" w:color="auto"/>
            <w:left w:val="none" w:sz="0" w:space="0" w:color="auto"/>
            <w:bottom w:val="none" w:sz="0" w:space="0" w:color="auto"/>
            <w:right w:val="none" w:sz="0" w:space="0" w:color="auto"/>
          </w:divBdr>
        </w:div>
        <w:div w:id="481653035">
          <w:marLeft w:val="0"/>
          <w:marRight w:val="0"/>
          <w:marTop w:val="0"/>
          <w:marBottom w:val="0"/>
          <w:divBdr>
            <w:top w:val="none" w:sz="0" w:space="0" w:color="auto"/>
            <w:left w:val="none" w:sz="0" w:space="0" w:color="auto"/>
            <w:bottom w:val="none" w:sz="0" w:space="0" w:color="auto"/>
            <w:right w:val="none" w:sz="0" w:space="0" w:color="auto"/>
          </w:divBdr>
        </w:div>
      </w:divsChild>
    </w:div>
    <w:div w:id="120850922">
      <w:bodyDiv w:val="1"/>
      <w:marLeft w:val="0"/>
      <w:marRight w:val="0"/>
      <w:marTop w:val="0"/>
      <w:marBottom w:val="0"/>
      <w:divBdr>
        <w:top w:val="none" w:sz="0" w:space="0" w:color="auto"/>
        <w:left w:val="none" w:sz="0" w:space="0" w:color="auto"/>
        <w:bottom w:val="none" w:sz="0" w:space="0" w:color="auto"/>
        <w:right w:val="none" w:sz="0" w:space="0" w:color="auto"/>
      </w:divBdr>
      <w:divsChild>
        <w:div w:id="2049837043">
          <w:marLeft w:val="640"/>
          <w:marRight w:val="0"/>
          <w:marTop w:val="0"/>
          <w:marBottom w:val="0"/>
          <w:divBdr>
            <w:top w:val="none" w:sz="0" w:space="0" w:color="auto"/>
            <w:left w:val="none" w:sz="0" w:space="0" w:color="auto"/>
            <w:bottom w:val="none" w:sz="0" w:space="0" w:color="auto"/>
            <w:right w:val="none" w:sz="0" w:space="0" w:color="auto"/>
          </w:divBdr>
        </w:div>
        <w:div w:id="2020965375">
          <w:marLeft w:val="640"/>
          <w:marRight w:val="0"/>
          <w:marTop w:val="0"/>
          <w:marBottom w:val="0"/>
          <w:divBdr>
            <w:top w:val="none" w:sz="0" w:space="0" w:color="auto"/>
            <w:left w:val="none" w:sz="0" w:space="0" w:color="auto"/>
            <w:bottom w:val="none" w:sz="0" w:space="0" w:color="auto"/>
            <w:right w:val="none" w:sz="0" w:space="0" w:color="auto"/>
          </w:divBdr>
        </w:div>
        <w:div w:id="507674232">
          <w:marLeft w:val="640"/>
          <w:marRight w:val="0"/>
          <w:marTop w:val="0"/>
          <w:marBottom w:val="0"/>
          <w:divBdr>
            <w:top w:val="none" w:sz="0" w:space="0" w:color="auto"/>
            <w:left w:val="none" w:sz="0" w:space="0" w:color="auto"/>
            <w:bottom w:val="none" w:sz="0" w:space="0" w:color="auto"/>
            <w:right w:val="none" w:sz="0" w:space="0" w:color="auto"/>
          </w:divBdr>
        </w:div>
        <w:div w:id="1994409198">
          <w:marLeft w:val="640"/>
          <w:marRight w:val="0"/>
          <w:marTop w:val="0"/>
          <w:marBottom w:val="0"/>
          <w:divBdr>
            <w:top w:val="none" w:sz="0" w:space="0" w:color="auto"/>
            <w:left w:val="none" w:sz="0" w:space="0" w:color="auto"/>
            <w:bottom w:val="none" w:sz="0" w:space="0" w:color="auto"/>
            <w:right w:val="none" w:sz="0" w:space="0" w:color="auto"/>
          </w:divBdr>
        </w:div>
        <w:div w:id="2069300605">
          <w:marLeft w:val="640"/>
          <w:marRight w:val="0"/>
          <w:marTop w:val="0"/>
          <w:marBottom w:val="0"/>
          <w:divBdr>
            <w:top w:val="none" w:sz="0" w:space="0" w:color="auto"/>
            <w:left w:val="none" w:sz="0" w:space="0" w:color="auto"/>
            <w:bottom w:val="none" w:sz="0" w:space="0" w:color="auto"/>
            <w:right w:val="none" w:sz="0" w:space="0" w:color="auto"/>
          </w:divBdr>
        </w:div>
        <w:div w:id="86122901">
          <w:marLeft w:val="640"/>
          <w:marRight w:val="0"/>
          <w:marTop w:val="0"/>
          <w:marBottom w:val="0"/>
          <w:divBdr>
            <w:top w:val="none" w:sz="0" w:space="0" w:color="auto"/>
            <w:left w:val="none" w:sz="0" w:space="0" w:color="auto"/>
            <w:bottom w:val="none" w:sz="0" w:space="0" w:color="auto"/>
            <w:right w:val="none" w:sz="0" w:space="0" w:color="auto"/>
          </w:divBdr>
        </w:div>
        <w:div w:id="1394621169">
          <w:marLeft w:val="640"/>
          <w:marRight w:val="0"/>
          <w:marTop w:val="0"/>
          <w:marBottom w:val="0"/>
          <w:divBdr>
            <w:top w:val="none" w:sz="0" w:space="0" w:color="auto"/>
            <w:left w:val="none" w:sz="0" w:space="0" w:color="auto"/>
            <w:bottom w:val="none" w:sz="0" w:space="0" w:color="auto"/>
            <w:right w:val="none" w:sz="0" w:space="0" w:color="auto"/>
          </w:divBdr>
        </w:div>
        <w:div w:id="1161627069">
          <w:marLeft w:val="640"/>
          <w:marRight w:val="0"/>
          <w:marTop w:val="0"/>
          <w:marBottom w:val="0"/>
          <w:divBdr>
            <w:top w:val="none" w:sz="0" w:space="0" w:color="auto"/>
            <w:left w:val="none" w:sz="0" w:space="0" w:color="auto"/>
            <w:bottom w:val="none" w:sz="0" w:space="0" w:color="auto"/>
            <w:right w:val="none" w:sz="0" w:space="0" w:color="auto"/>
          </w:divBdr>
        </w:div>
        <w:div w:id="727849798">
          <w:marLeft w:val="640"/>
          <w:marRight w:val="0"/>
          <w:marTop w:val="0"/>
          <w:marBottom w:val="0"/>
          <w:divBdr>
            <w:top w:val="none" w:sz="0" w:space="0" w:color="auto"/>
            <w:left w:val="none" w:sz="0" w:space="0" w:color="auto"/>
            <w:bottom w:val="none" w:sz="0" w:space="0" w:color="auto"/>
            <w:right w:val="none" w:sz="0" w:space="0" w:color="auto"/>
          </w:divBdr>
        </w:div>
        <w:div w:id="1642884155">
          <w:marLeft w:val="640"/>
          <w:marRight w:val="0"/>
          <w:marTop w:val="0"/>
          <w:marBottom w:val="0"/>
          <w:divBdr>
            <w:top w:val="none" w:sz="0" w:space="0" w:color="auto"/>
            <w:left w:val="none" w:sz="0" w:space="0" w:color="auto"/>
            <w:bottom w:val="none" w:sz="0" w:space="0" w:color="auto"/>
            <w:right w:val="none" w:sz="0" w:space="0" w:color="auto"/>
          </w:divBdr>
        </w:div>
        <w:div w:id="943729637">
          <w:marLeft w:val="640"/>
          <w:marRight w:val="0"/>
          <w:marTop w:val="0"/>
          <w:marBottom w:val="0"/>
          <w:divBdr>
            <w:top w:val="none" w:sz="0" w:space="0" w:color="auto"/>
            <w:left w:val="none" w:sz="0" w:space="0" w:color="auto"/>
            <w:bottom w:val="none" w:sz="0" w:space="0" w:color="auto"/>
            <w:right w:val="none" w:sz="0" w:space="0" w:color="auto"/>
          </w:divBdr>
        </w:div>
        <w:div w:id="100729878">
          <w:marLeft w:val="640"/>
          <w:marRight w:val="0"/>
          <w:marTop w:val="0"/>
          <w:marBottom w:val="0"/>
          <w:divBdr>
            <w:top w:val="none" w:sz="0" w:space="0" w:color="auto"/>
            <w:left w:val="none" w:sz="0" w:space="0" w:color="auto"/>
            <w:bottom w:val="none" w:sz="0" w:space="0" w:color="auto"/>
            <w:right w:val="none" w:sz="0" w:space="0" w:color="auto"/>
          </w:divBdr>
        </w:div>
        <w:div w:id="959534254">
          <w:marLeft w:val="640"/>
          <w:marRight w:val="0"/>
          <w:marTop w:val="0"/>
          <w:marBottom w:val="0"/>
          <w:divBdr>
            <w:top w:val="none" w:sz="0" w:space="0" w:color="auto"/>
            <w:left w:val="none" w:sz="0" w:space="0" w:color="auto"/>
            <w:bottom w:val="none" w:sz="0" w:space="0" w:color="auto"/>
            <w:right w:val="none" w:sz="0" w:space="0" w:color="auto"/>
          </w:divBdr>
        </w:div>
        <w:div w:id="647898223">
          <w:marLeft w:val="640"/>
          <w:marRight w:val="0"/>
          <w:marTop w:val="0"/>
          <w:marBottom w:val="0"/>
          <w:divBdr>
            <w:top w:val="none" w:sz="0" w:space="0" w:color="auto"/>
            <w:left w:val="none" w:sz="0" w:space="0" w:color="auto"/>
            <w:bottom w:val="none" w:sz="0" w:space="0" w:color="auto"/>
            <w:right w:val="none" w:sz="0" w:space="0" w:color="auto"/>
          </w:divBdr>
        </w:div>
        <w:div w:id="1076125638">
          <w:marLeft w:val="640"/>
          <w:marRight w:val="0"/>
          <w:marTop w:val="0"/>
          <w:marBottom w:val="0"/>
          <w:divBdr>
            <w:top w:val="none" w:sz="0" w:space="0" w:color="auto"/>
            <w:left w:val="none" w:sz="0" w:space="0" w:color="auto"/>
            <w:bottom w:val="none" w:sz="0" w:space="0" w:color="auto"/>
            <w:right w:val="none" w:sz="0" w:space="0" w:color="auto"/>
          </w:divBdr>
        </w:div>
        <w:div w:id="1502114566">
          <w:marLeft w:val="640"/>
          <w:marRight w:val="0"/>
          <w:marTop w:val="0"/>
          <w:marBottom w:val="0"/>
          <w:divBdr>
            <w:top w:val="none" w:sz="0" w:space="0" w:color="auto"/>
            <w:left w:val="none" w:sz="0" w:space="0" w:color="auto"/>
            <w:bottom w:val="none" w:sz="0" w:space="0" w:color="auto"/>
            <w:right w:val="none" w:sz="0" w:space="0" w:color="auto"/>
          </w:divBdr>
        </w:div>
        <w:div w:id="1720326946">
          <w:marLeft w:val="640"/>
          <w:marRight w:val="0"/>
          <w:marTop w:val="0"/>
          <w:marBottom w:val="0"/>
          <w:divBdr>
            <w:top w:val="none" w:sz="0" w:space="0" w:color="auto"/>
            <w:left w:val="none" w:sz="0" w:space="0" w:color="auto"/>
            <w:bottom w:val="none" w:sz="0" w:space="0" w:color="auto"/>
            <w:right w:val="none" w:sz="0" w:space="0" w:color="auto"/>
          </w:divBdr>
        </w:div>
        <w:div w:id="158539762">
          <w:marLeft w:val="640"/>
          <w:marRight w:val="0"/>
          <w:marTop w:val="0"/>
          <w:marBottom w:val="0"/>
          <w:divBdr>
            <w:top w:val="none" w:sz="0" w:space="0" w:color="auto"/>
            <w:left w:val="none" w:sz="0" w:space="0" w:color="auto"/>
            <w:bottom w:val="none" w:sz="0" w:space="0" w:color="auto"/>
            <w:right w:val="none" w:sz="0" w:space="0" w:color="auto"/>
          </w:divBdr>
        </w:div>
        <w:div w:id="477845673">
          <w:marLeft w:val="640"/>
          <w:marRight w:val="0"/>
          <w:marTop w:val="0"/>
          <w:marBottom w:val="0"/>
          <w:divBdr>
            <w:top w:val="none" w:sz="0" w:space="0" w:color="auto"/>
            <w:left w:val="none" w:sz="0" w:space="0" w:color="auto"/>
            <w:bottom w:val="none" w:sz="0" w:space="0" w:color="auto"/>
            <w:right w:val="none" w:sz="0" w:space="0" w:color="auto"/>
          </w:divBdr>
        </w:div>
        <w:div w:id="1856379982">
          <w:marLeft w:val="640"/>
          <w:marRight w:val="0"/>
          <w:marTop w:val="0"/>
          <w:marBottom w:val="0"/>
          <w:divBdr>
            <w:top w:val="none" w:sz="0" w:space="0" w:color="auto"/>
            <w:left w:val="none" w:sz="0" w:space="0" w:color="auto"/>
            <w:bottom w:val="none" w:sz="0" w:space="0" w:color="auto"/>
            <w:right w:val="none" w:sz="0" w:space="0" w:color="auto"/>
          </w:divBdr>
        </w:div>
        <w:div w:id="1819764531">
          <w:marLeft w:val="640"/>
          <w:marRight w:val="0"/>
          <w:marTop w:val="0"/>
          <w:marBottom w:val="0"/>
          <w:divBdr>
            <w:top w:val="none" w:sz="0" w:space="0" w:color="auto"/>
            <w:left w:val="none" w:sz="0" w:space="0" w:color="auto"/>
            <w:bottom w:val="none" w:sz="0" w:space="0" w:color="auto"/>
            <w:right w:val="none" w:sz="0" w:space="0" w:color="auto"/>
          </w:divBdr>
        </w:div>
        <w:div w:id="775446783">
          <w:marLeft w:val="640"/>
          <w:marRight w:val="0"/>
          <w:marTop w:val="0"/>
          <w:marBottom w:val="0"/>
          <w:divBdr>
            <w:top w:val="none" w:sz="0" w:space="0" w:color="auto"/>
            <w:left w:val="none" w:sz="0" w:space="0" w:color="auto"/>
            <w:bottom w:val="none" w:sz="0" w:space="0" w:color="auto"/>
            <w:right w:val="none" w:sz="0" w:space="0" w:color="auto"/>
          </w:divBdr>
        </w:div>
        <w:div w:id="848789084">
          <w:marLeft w:val="640"/>
          <w:marRight w:val="0"/>
          <w:marTop w:val="0"/>
          <w:marBottom w:val="0"/>
          <w:divBdr>
            <w:top w:val="none" w:sz="0" w:space="0" w:color="auto"/>
            <w:left w:val="none" w:sz="0" w:space="0" w:color="auto"/>
            <w:bottom w:val="none" w:sz="0" w:space="0" w:color="auto"/>
            <w:right w:val="none" w:sz="0" w:space="0" w:color="auto"/>
          </w:divBdr>
        </w:div>
        <w:div w:id="1071468032">
          <w:marLeft w:val="640"/>
          <w:marRight w:val="0"/>
          <w:marTop w:val="0"/>
          <w:marBottom w:val="0"/>
          <w:divBdr>
            <w:top w:val="none" w:sz="0" w:space="0" w:color="auto"/>
            <w:left w:val="none" w:sz="0" w:space="0" w:color="auto"/>
            <w:bottom w:val="none" w:sz="0" w:space="0" w:color="auto"/>
            <w:right w:val="none" w:sz="0" w:space="0" w:color="auto"/>
          </w:divBdr>
        </w:div>
        <w:div w:id="2107923058">
          <w:marLeft w:val="640"/>
          <w:marRight w:val="0"/>
          <w:marTop w:val="0"/>
          <w:marBottom w:val="0"/>
          <w:divBdr>
            <w:top w:val="none" w:sz="0" w:space="0" w:color="auto"/>
            <w:left w:val="none" w:sz="0" w:space="0" w:color="auto"/>
            <w:bottom w:val="none" w:sz="0" w:space="0" w:color="auto"/>
            <w:right w:val="none" w:sz="0" w:space="0" w:color="auto"/>
          </w:divBdr>
        </w:div>
        <w:div w:id="1876386808">
          <w:marLeft w:val="640"/>
          <w:marRight w:val="0"/>
          <w:marTop w:val="0"/>
          <w:marBottom w:val="0"/>
          <w:divBdr>
            <w:top w:val="none" w:sz="0" w:space="0" w:color="auto"/>
            <w:left w:val="none" w:sz="0" w:space="0" w:color="auto"/>
            <w:bottom w:val="none" w:sz="0" w:space="0" w:color="auto"/>
            <w:right w:val="none" w:sz="0" w:space="0" w:color="auto"/>
          </w:divBdr>
        </w:div>
        <w:div w:id="1185286797">
          <w:marLeft w:val="640"/>
          <w:marRight w:val="0"/>
          <w:marTop w:val="0"/>
          <w:marBottom w:val="0"/>
          <w:divBdr>
            <w:top w:val="none" w:sz="0" w:space="0" w:color="auto"/>
            <w:left w:val="none" w:sz="0" w:space="0" w:color="auto"/>
            <w:bottom w:val="none" w:sz="0" w:space="0" w:color="auto"/>
            <w:right w:val="none" w:sz="0" w:space="0" w:color="auto"/>
          </w:divBdr>
        </w:div>
        <w:div w:id="1528829721">
          <w:marLeft w:val="640"/>
          <w:marRight w:val="0"/>
          <w:marTop w:val="0"/>
          <w:marBottom w:val="0"/>
          <w:divBdr>
            <w:top w:val="none" w:sz="0" w:space="0" w:color="auto"/>
            <w:left w:val="none" w:sz="0" w:space="0" w:color="auto"/>
            <w:bottom w:val="none" w:sz="0" w:space="0" w:color="auto"/>
            <w:right w:val="none" w:sz="0" w:space="0" w:color="auto"/>
          </w:divBdr>
        </w:div>
        <w:div w:id="898714266">
          <w:marLeft w:val="640"/>
          <w:marRight w:val="0"/>
          <w:marTop w:val="0"/>
          <w:marBottom w:val="0"/>
          <w:divBdr>
            <w:top w:val="none" w:sz="0" w:space="0" w:color="auto"/>
            <w:left w:val="none" w:sz="0" w:space="0" w:color="auto"/>
            <w:bottom w:val="none" w:sz="0" w:space="0" w:color="auto"/>
            <w:right w:val="none" w:sz="0" w:space="0" w:color="auto"/>
          </w:divBdr>
        </w:div>
        <w:div w:id="409625360">
          <w:marLeft w:val="640"/>
          <w:marRight w:val="0"/>
          <w:marTop w:val="0"/>
          <w:marBottom w:val="0"/>
          <w:divBdr>
            <w:top w:val="none" w:sz="0" w:space="0" w:color="auto"/>
            <w:left w:val="none" w:sz="0" w:space="0" w:color="auto"/>
            <w:bottom w:val="none" w:sz="0" w:space="0" w:color="auto"/>
            <w:right w:val="none" w:sz="0" w:space="0" w:color="auto"/>
          </w:divBdr>
        </w:div>
        <w:div w:id="2107798895">
          <w:marLeft w:val="640"/>
          <w:marRight w:val="0"/>
          <w:marTop w:val="0"/>
          <w:marBottom w:val="0"/>
          <w:divBdr>
            <w:top w:val="none" w:sz="0" w:space="0" w:color="auto"/>
            <w:left w:val="none" w:sz="0" w:space="0" w:color="auto"/>
            <w:bottom w:val="none" w:sz="0" w:space="0" w:color="auto"/>
            <w:right w:val="none" w:sz="0" w:space="0" w:color="auto"/>
          </w:divBdr>
        </w:div>
        <w:div w:id="1306619510">
          <w:marLeft w:val="640"/>
          <w:marRight w:val="0"/>
          <w:marTop w:val="0"/>
          <w:marBottom w:val="0"/>
          <w:divBdr>
            <w:top w:val="none" w:sz="0" w:space="0" w:color="auto"/>
            <w:left w:val="none" w:sz="0" w:space="0" w:color="auto"/>
            <w:bottom w:val="none" w:sz="0" w:space="0" w:color="auto"/>
            <w:right w:val="none" w:sz="0" w:space="0" w:color="auto"/>
          </w:divBdr>
        </w:div>
        <w:div w:id="1122453464">
          <w:marLeft w:val="640"/>
          <w:marRight w:val="0"/>
          <w:marTop w:val="0"/>
          <w:marBottom w:val="0"/>
          <w:divBdr>
            <w:top w:val="none" w:sz="0" w:space="0" w:color="auto"/>
            <w:left w:val="none" w:sz="0" w:space="0" w:color="auto"/>
            <w:bottom w:val="none" w:sz="0" w:space="0" w:color="auto"/>
            <w:right w:val="none" w:sz="0" w:space="0" w:color="auto"/>
          </w:divBdr>
        </w:div>
        <w:div w:id="917133780">
          <w:marLeft w:val="640"/>
          <w:marRight w:val="0"/>
          <w:marTop w:val="0"/>
          <w:marBottom w:val="0"/>
          <w:divBdr>
            <w:top w:val="none" w:sz="0" w:space="0" w:color="auto"/>
            <w:left w:val="none" w:sz="0" w:space="0" w:color="auto"/>
            <w:bottom w:val="none" w:sz="0" w:space="0" w:color="auto"/>
            <w:right w:val="none" w:sz="0" w:space="0" w:color="auto"/>
          </w:divBdr>
        </w:div>
        <w:div w:id="946736017">
          <w:marLeft w:val="640"/>
          <w:marRight w:val="0"/>
          <w:marTop w:val="0"/>
          <w:marBottom w:val="0"/>
          <w:divBdr>
            <w:top w:val="none" w:sz="0" w:space="0" w:color="auto"/>
            <w:left w:val="none" w:sz="0" w:space="0" w:color="auto"/>
            <w:bottom w:val="none" w:sz="0" w:space="0" w:color="auto"/>
            <w:right w:val="none" w:sz="0" w:space="0" w:color="auto"/>
          </w:divBdr>
        </w:div>
        <w:div w:id="855926231">
          <w:marLeft w:val="640"/>
          <w:marRight w:val="0"/>
          <w:marTop w:val="0"/>
          <w:marBottom w:val="0"/>
          <w:divBdr>
            <w:top w:val="none" w:sz="0" w:space="0" w:color="auto"/>
            <w:left w:val="none" w:sz="0" w:space="0" w:color="auto"/>
            <w:bottom w:val="none" w:sz="0" w:space="0" w:color="auto"/>
            <w:right w:val="none" w:sz="0" w:space="0" w:color="auto"/>
          </w:divBdr>
        </w:div>
        <w:div w:id="502627386">
          <w:marLeft w:val="640"/>
          <w:marRight w:val="0"/>
          <w:marTop w:val="0"/>
          <w:marBottom w:val="0"/>
          <w:divBdr>
            <w:top w:val="none" w:sz="0" w:space="0" w:color="auto"/>
            <w:left w:val="none" w:sz="0" w:space="0" w:color="auto"/>
            <w:bottom w:val="none" w:sz="0" w:space="0" w:color="auto"/>
            <w:right w:val="none" w:sz="0" w:space="0" w:color="auto"/>
          </w:divBdr>
        </w:div>
        <w:div w:id="1669095089">
          <w:marLeft w:val="640"/>
          <w:marRight w:val="0"/>
          <w:marTop w:val="0"/>
          <w:marBottom w:val="0"/>
          <w:divBdr>
            <w:top w:val="none" w:sz="0" w:space="0" w:color="auto"/>
            <w:left w:val="none" w:sz="0" w:space="0" w:color="auto"/>
            <w:bottom w:val="none" w:sz="0" w:space="0" w:color="auto"/>
            <w:right w:val="none" w:sz="0" w:space="0" w:color="auto"/>
          </w:divBdr>
        </w:div>
        <w:div w:id="1400975820">
          <w:marLeft w:val="640"/>
          <w:marRight w:val="0"/>
          <w:marTop w:val="0"/>
          <w:marBottom w:val="0"/>
          <w:divBdr>
            <w:top w:val="none" w:sz="0" w:space="0" w:color="auto"/>
            <w:left w:val="none" w:sz="0" w:space="0" w:color="auto"/>
            <w:bottom w:val="none" w:sz="0" w:space="0" w:color="auto"/>
            <w:right w:val="none" w:sz="0" w:space="0" w:color="auto"/>
          </w:divBdr>
        </w:div>
        <w:div w:id="1700006128">
          <w:marLeft w:val="640"/>
          <w:marRight w:val="0"/>
          <w:marTop w:val="0"/>
          <w:marBottom w:val="0"/>
          <w:divBdr>
            <w:top w:val="none" w:sz="0" w:space="0" w:color="auto"/>
            <w:left w:val="none" w:sz="0" w:space="0" w:color="auto"/>
            <w:bottom w:val="none" w:sz="0" w:space="0" w:color="auto"/>
            <w:right w:val="none" w:sz="0" w:space="0" w:color="auto"/>
          </w:divBdr>
        </w:div>
        <w:div w:id="2047218511">
          <w:marLeft w:val="640"/>
          <w:marRight w:val="0"/>
          <w:marTop w:val="0"/>
          <w:marBottom w:val="0"/>
          <w:divBdr>
            <w:top w:val="none" w:sz="0" w:space="0" w:color="auto"/>
            <w:left w:val="none" w:sz="0" w:space="0" w:color="auto"/>
            <w:bottom w:val="none" w:sz="0" w:space="0" w:color="auto"/>
            <w:right w:val="none" w:sz="0" w:space="0" w:color="auto"/>
          </w:divBdr>
        </w:div>
        <w:div w:id="1350372638">
          <w:marLeft w:val="640"/>
          <w:marRight w:val="0"/>
          <w:marTop w:val="0"/>
          <w:marBottom w:val="0"/>
          <w:divBdr>
            <w:top w:val="none" w:sz="0" w:space="0" w:color="auto"/>
            <w:left w:val="none" w:sz="0" w:space="0" w:color="auto"/>
            <w:bottom w:val="none" w:sz="0" w:space="0" w:color="auto"/>
            <w:right w:val="none" w:sz="0" w:space="0" w:color="auto"/>
          </w:divBdr>
        </w:div>
        <w:div w:id="814880181">
          <w:marLeft w:val="640"/>
          <w:marRight w:val="0"/>
          <w:marTop w:val="0"/>
          <w:marBottom w:val="0"/>
          <w:divBdr>
            <w:top w:val="none" w:sz="0" w:space="0" w:color="auto"/>
            <w:left w:val="none" w:sz="0" w:space="0" w:color="auto"/>
            <w:bottom w:val="none" w:sz="0" w:space="0" w:color="auto"/>
            <w:right w:val="none" w:sz="0" w:space="0" w:color="auto"/>
          </w:divBdr>
        </w:div>
        <w:div w:id="1363364434">
          <w:marLeft w:val="640"/>
          <w:marRight w:val="0"/>
          <w:marTop w:val="0"/>
          <w:marBottom w:val="0"/>
          <w:divBdr>
            <w:top w:val="none" w:sz="0" w:space="0" w:color="auto"/>
            <w:left w:val="none" w:sz="0" w:space="0" w:color="auto"/>
            <w:bottom w:val="none" w:sz="0" w:space="0" w:color="auto"/>
            <w:right w:val="none" w:sz="0" w:space="0" w:color="auto"/>
          </w:divBdr>
        </w:div>
        <w:div w:id="1064837303">
          <w:marLeft w:val="640"/>
          <w:marRight w:val="0"/>
          <w:marTop w:val="0"/>
          <w:marBottom w:val="0"/>
          <w:divBdr>
            <w:top w:val="none" w:sz="0" w:space="0" w:color="auto"/>
            <w:left w:val="none" w:sz="0" w:space="0" w:color="auto"/>
            <w:bottom w:val="none" w:sz="0" w:space="0" w:color="auto"/>
            <w:right w:val="none" w:sz="0" w:space="0" w:color="auto"/>
          </w:divBdr>
        </w:div>
        <w:div w:id="539787181">
          <w:marLeft w:val="640"/>
          <w:marRight w:val="0"/>
          <w:marTop w:val="0"/>
          <w:marBottom w:val="0"/>
          <w:divBdr>
            <w:top w:val="none" w:sz="0" w:space="0" w:color="auto"/>
            <w:left w:val="none" w:sz="0" w:space="0" w:color="auto"/>
            <w:bottom w:val="none" w:sz="0" w:space="0" w:color="auto"/>
            <w:right w:val="none" w:sz="0" w:space="0" w:color="auto"/>
          </w:divBdr>
        </w:div>
        <w:div w:id="803085441">
          <w:marLeft w:val="640"/>
          <w:marRight w:val="0"/>
          <w:marTop w:val="0"/>
          <w:marBottom w:val="0"/>
          <w:divBdr>
            <w:top w:val="none" w:sz="0" w:space="0" w:color="auto"/>
            <w:left w:val="none" w:sz="0" w:space="0" w:color="auto"/>
            <w:bottom w:val="none" w:sz="0" w:space="0" w:color="auto"/>
            <w:right w:val="none" w:sz="0" w:space="0" w:color="auto"/>
          </w:divBdr>
        </w:div>
        <w:div w:id="317923129">
          <w:marLeft w:val="640"/>
          <w:marRight w:val="0"/>
          <w:marTop w:val="0"/>
          <w:marBottom w:val="0"/>
          <w:divBdr>
            <w:top w:val="none" w:sz="0" w:space="0" w:color="auto"/>
            <w:left w:val="none" w:sz="0" w:space="0" w:color="auto"/>
            <w:bottom w:val="none" w:sz="0" w:space="0" w:color="auto"/>
            <w:right w:val="none" w:sz="0" w:space="0" w:color="auto"/>
          </w:divBdr>
        </w:div>
        <w:div w:id="1552880921">
          <w:marLeft w:val="640"/>
          <w:marRight w:val="0"/>
          <w:marTop w:val="0"/>
          <w:marBottom w:val="0"/>
          <w:divBdr>
            <w:top w:val="none" w:sz="0" w:space="0" w:color="auto"/>
            <w:left w:val="none" w:sz="0" w:space="0" w:color="auto"/>
            <w:bottom w:val="none" w:sz="0" w:space="0" w:color="auto"/>
            <w:right w:val="none" w:sz="0" w:space="0" w:color="auto"/>
          </w:divBdr>
        </w:div>
        <w:div w:id="1954484319">
          <w:marLeft w:val="640"/>
          <w:marRight w:val="0"/>
          <w:marTop w:val="0"/>
          <w:marBottom w:val="0"/>
          <w:divBdr>
            <w:top w:val="none" w:sz="0" w:space="0" w:color="auto"/>
            <w:left w:val="none" w:sz="0" w:space="0" w:color="auto"/>
            <w:bottom w:val="none" w:sz="0" w:space="0" w:color="auto"/>
            <w:right w:val="none" w:sz="0" w:space="0" w:color="auto"/>
          </w:divBdr>
        </w:div>
        <w:div w:id="606693093">
          <w:marLeft w:val="640"/>
          <w:marRight w:val="0"/>
          <w:marTop w:val="0"/>
          <w:marBottom w:val="0"/>
          <w:divBdr>
            <w:top w:val="none" w:sz="0" w:space="0" w:color="auto"/>
            <w:left w:val="none" w:sz="0" w:space="0" w:color="auto"/>
            <w:bottom w:val="none" w:sz="0" w:space="0" w:color="auto"/>
            <w:right w:val="none" w:sz="0" w:space="0" w:color="auto"/>
          </w:divBdr>
        </w:div>
        <w:div w:id="1955747665">
          <w:marLeft w:val="640"/>
          <w:marRight w:val="0"/>
          <w:marTop w:val="0"/>
          <w:marBottom w:val="0"/>
          <w:divBdr>
            <w:top w:val="none" w:sz="0" w:space="0" w:color="auto"/>
            <w:left w:val="none" w:sz="0" w:space="0" w:color="auto"/>
            <w:bottom w:val="none" w:sz="0" w:space="0" w:color="auto"/>
            <w:right w:val="none" w:sz="0" w:space="0" w:color="auto"/>
          </w:divBdr>
        </w:div>
        <w:div w:id="1355303518">
          <w:marLeft w:val="640"/>
          <w:marRight w:val="0"/>
          <w:marTop w:val="0"/>
          <w:marBottom w:val="0"/>
          <w:divBdr>
            <w:top w:val="none" w:sz="0" w:space="0" w:color="auto"/>
            <w:left w:val="none" w:sz="0" w:space="0" w:color="auto"/>
            <w:bottom w:val="none" w:sz="0" w:space="0" w:color="auto"/>
            <w:right w:val="none" w:sz="0" w:space="0" w:color="auto"/>
          </w:divBdr>
        </w:div>
        <w:div w:id="282922946">
          <w:marLeft w:val="640"/>
          <w:marRight w:val="0"/>
          <w:marTop w:val="0"/>
          <w:marBottom w:val="0"/>
          <w:divBdr>
            <w:top w:val="none" w:sz="0" w:space="0" w:color="auto"/>
            <w:left w:val="none" w:sz="0" w:space="0" w:color="auto"/>
            <w:bottom w:val="none" w:sz="0" w:space="0" w:color="auto"/>
            <w:right w:val="none" w:sz="0" w:space="0" w:color="auto"/>
          </w:divBdr>
        </w:div>
        <w:div w:id="43219739">
          <w:marLeft w:val="640"/>
          <w:marRight w:val="0"/>
          <w:marTop w:val="0"/>
          <w:marBottom w:val="0"/>
          <w:divBdr>
            <w:top w:val="none" w:sz="0" w:space="0" w:color="auto"/>
            <w:left w:val="none" w:sz="0" w:space="0" w:color="auto"/>
            <w:bottom w:val="none" w:sz="0" w:space="0" w:color="auto"/>
            <w:right w:val="none" w:sz="0" w:space="0" w:color="auto"/>
          </w:divBdr>
        </w:div>
        <w:div w:id="1868911128">
          <w:marLeft w:val="640"/>
          <w:marRight w:val="0"/>
          <w:marTop w:val="0"/>
          <w:marBottom w:val="0"/>
          <w:divBdr>
            <w:top w:val="none" w:sz="0" w:space="0" w:color="auto"/>
            <w:left w:val="none" w:sz="0" w:space="0" w:color="auto"/>
            <w:bottom w:val="none" w:sz="0" w:space="0" w:color="auto"/>
            <w:right w:val="none" w:sz="0" w:space="0" w:color="auto"/>
          </w:divBdr>
        </w:div>
        <w:div w:id="79109637">
          <w:marLeft w:val="640"/>
          <w:marRight w:val="0"/>
          <w:marTop w:val="0"/>
          <w:marBottom w:val="0"/>
          <w:divBdr>
            <w:top w:val="none" w:sz="0" w:space="0" w:color="auto"/>
            <w:left w:val="none" w:sz="0" w:space="0" w:color="auto"/>
            <w:bottom w:val="none" w:sz="0" w:space="0" w:color="auto"/>
            <w:right w:val="none" w:sz="0" w:space="0" w:color="auto"/>
          </w:divBdr>
        </w:div>
        <w:div w:id="600185381">
          <w:marLeft w:val="640"/>
          <w:marRight w:val="0"/>
          <w:marTop w:val="0"/>
          <w:marBottom w:val="0"/>
          <w:divBdr>
            <w:top w:val="none" w:sz="0" w:space="0" w:color="auto"/>
            <w:left w:val="none" w:sz="0" w:space="0" w:color="auto"/>
            <w:bottom w:val="none" w:sz="0" w:space="0" w:color="auto"/>
            <w:right w:val="none" w:sz="0" w:space="0" w:color="auto"/>
          </w:divBdr>
        </w:div>
        <w:div w:id="2113551916">
          <w:marLeft w:val="640"/>
          <w:marRight w:val="0"/>
          <w:marTop w:val="0"/>
          <w:marBottom w:val="0"/>
          <w:divBdr>
            <w:top w:val="none" w:sz="0" w:space="0" w:color="auto"/>
            <w:left w:val="none" w:sz="0" w:space="0" w:color="auto"/>
            <w:bottom w:val="none" w:sz="0" w:space="0" w:color="auto"/>
            <w:right w:val="none" w:sz="0" w:space="0" w:color="auto"/>
          </w:divBdr>
        </w:div>
        <w:div w:id="1047685418">
          <w:marLeft w:val="640"/>
          <w:marRight w:val="0"/>
          <w:marTop w:val="0"/>
          <w:marBottom w:val="0"/>
          <w:divBdr>
            <w:top w:val="none" w:sz="0" w:space="0" w:color="auto"/>
            <w:left w:val="none" w:sz="0" w:space="0" w:color="auto"/>
            <w:bottom w:val="none" w:sz="0" w:space="0" w:color="auto"/>
            <w:right w:val="none" w:sz="0" w:space="0" w:color="auto"/>
          </w:divBdr>
        </w:div>
        <w:div w:id="79259780">
          <w:marLeft w:val="640"/>
          <w:marRight w:val="0"/>
          <w:marTop w:val="0"/>
          <w:marBottom w:val="0"/>
          <w:divBdr>
            <w:top w:val="none" w:sz="0" w:space="0" w:color="auto"/>
            <w:left w:val="none" w:sz="0" w:space="0" w:color="auto"/>
            <w:bottom w:val="none" w:sz="0" w:space="0" w:color="auto"/>
            <w:right w:val="none" w:sz="0" w:space="0" w:color="auto"/>
          </w:divBdr>
        </w:div>
        <w:div w:id="682631820">
          <w:marLeft w:val="640"/>
          <w:marRight w:val="0"/>
          <w:marTop w:val="0"/>
          <w:marBottom w:val="0"/>
          <w:divBdr>
            <w:top w:val="none" w:sz="0" w:space="0" w:color="auto"/>
            <w:left w:val="none" w:sz="0" w:space="0" w:color="auto"/>
            <w:bottom w:val="none" w:sz="0" w:space="0" w:color="auto"/>
            <w:right w:val="none" w:sz="0" w:space="0" w:color="auto"/>
          </w:divBdr>
        </w:div>
        <w:div w:id="2011516927">
          <w:marLeft w:val="640"/>
          <w:marRight w:val="0"/>
          <w:marTop w:val="0"/>
          <w:marBottom w:val="0"/>
          <w:divBdr>
            <w:top w:val="none" w:sz="0" w:space="0" w:color="auto"/>
            <w:left w:val="none" w:sz="0" w:space="0" w:color="auto"/>
            <w:bottom w:val="none" w:sz="0" w:space="0" w:color="auto"/>
            <w:right w:val="none" w:sz="0" w:space="0" w:color="auto"/>
          </w:divBdr>
        </w:div>
        <w:div w:id="139663908">
          <w:marLeft w:val="640"/>
          <w:marRight w:val="0"/>
          <w:marTop w:val="0"/>
          <w:marBottom w:val="0"/>
          <w:divBdr>
            <w:top w:val="none" w:sz="0" w:space="0" w:color="auto"/>
            <w:left w:val="none" w:sz="0" w:space="0" w:color="auto"/>
            <w:bottom w:val="none" w:sz="0" w:space="0" w:color="auto"/>
            <w:right w:val="none" w:sz="0" w:space="0" w:color="auto"/>
          </w:divBdr>
        </w:div>
        <w:div w:id="1888567960">
          <w:marLeft w:val="640"/>
          <w:marRight w:val="0"/>
          <w:marTop w:val="0"/>
          <w:marBottom w:val="0"/>
          <w:divBdr>
            <w:top w:val="none" w:sz="0" w:space="0" w:color="auto"/>
            <w:left w:val="none" w:sz="0" w:space="0" w:color="auto"/>
            <w:bottom w:val="none" w:sz="0" w:space="0" w:color="auto"/>
            <w:right w:val="none" w:sz="0" w:space="0" w:color="auto"/>
          </w:divBdr>
        </w:div>
        <w:div w:id="1562447667">
          <w:marLeft w:val="640"/>
          <w:marRight w:val="0"/>
          <w:marTop w:val="0"/>
          <w:marBottom w:val="0"/>
          <w:divBdr>
            <w:top w:val="none" w:sz="0" w:space="0" w:color="auto"/>
            <w:left w:val="none" w:sz="0" w:space="0" w:color="auto"/>
            <w:bottom w:val="none" w:sz="0" w:space="0" w:color="auto"/>
            <w:right w:val="none" w:sz="0" w:space="0" w:color="auto"/>
          </w:divBdr>
        </w:div>
        <w:div w:id="734159315">
          <w:marLeft w:val="640"/>
          <w:marRight w:val="0"/>
          <w:marTop w:val="0"/>
          <w:marBottom w:val="0"/>
          <w:divBdr>
            <w:top w:val="none" w:sz="0" w:space="0" w:color="auto"/>
            <w:left w:val="none" w:sz="0" w:space="0" w:color="auto"/>
            <w:bottom w:val="none" w:sz="0" w:space="0" w:color="auto"/>
            <w:right w:val="none" w:sz="0" w:space="0" w:color="auto"/>
          </w:divBdr>
        </w:div>
        <w:div w:id="160971492">
          <w:marLeft w:val="640"/>
          <w:marRight w:val="0"/>
          <w:marTop w:val="0"/>
          <w:marBottom w:val="0"/>
          <w:divBdr>
            <w:top w:val="none" w:sz="0" w:space="0" w:color="auto"/>
            <w:left w:val="none" w:sz="0" w:space="0" w:color="auto"/>
            <w:bottom w:val="none" w:sz="0" w:space="0" w:color="auto"/>
            <w:right w:val="none" w:sz="0" w:space="0" w:color="auto"/>
          </w:divBdr>
        </w:div>
        <w:div w:id="1356419488">
          <w:marLeft w:val="640"/>
          <w:marRight w:val="0"/>
          <w:marTop w:val="0"/>
          <w:marBottom w:val="0"/>
          <w:divBdr>
            <w:top w:val="none" w:sz="0" w:space="0" w:color="auto"/>
            <w:left w:val="none" w:sz="0" w:space="0" w:color="auto"/>
            <w:bottom w:val="none" w:sz="0" w:space="0" w:color="auto"/>
            <w:right w:val="none" w:sz="0" w:space="0" w:color="auto"/>
          </w:divBdr>
        </w:div>
        <w:div w:id="446004646">
          <w:marLeft w:val="640"/>
          <w:marRight w:val="0"/>
          <w:marTop w:val="0"/>
          <w:marBottom w:val="0"/>
          <w:divBdr>
            <w:top w:val="none" w:sz="0" w:space="0" w:color="auto"/>
            <w:left w:val="none" w:sz="0" w:space="0" w:color="auto"/>
            <w:bottom w:val="none" w:sz="0" w:space="0" w:color="auto"/>
            <w:right w:val="none" w:sz="0" w:space="0" w:color="auto"/>
          </w:divBdr>
        </w:div>
        <w:div w:id="59596296">
          <w:marLeft w:val="640"/>
          <w:marRight w:val="0"/>
          <w:marTop w:val="0"/>
          <w:marBottom w:val="0"/>
          <w:divBdr>
            <w:top w:val="none" w:sz="0" w:space="0" w:color="auto"/>
            <w:left w:val="none" w:sz="0" w:space="0" w:color="auto"/>
            <w:bottom w:val="none" w:sz="0" w:space="0" w:color="auto"/>
            <w:right w:val="none" w:sz="0" w:space="0" w:color="auto"/>
          </w:divBdr>
        </w:div>
        <w:div w:id="171535607">
          <w:marLeft w:val="640"/>
          <w:marRight w:val="0"/>
          <w:marTop w:val="0"/>
          <w:marBottom w:val="0"/>
          <w:divBdr>
            <w:top w:val="none" w:sz="0" w:space="0" w:color="auto"/>
            <w:left w:val="none" w:sz="0" w:space="0" w:color="auto"/>
            <w:bottom w:val="none" w:sz="0" w:space="0" w:color="auto"/>
            <w:right w:val="none" w:sz="0" w:space="0" w:color="auto"/>
          </w:divBdr>
        </w:div>
        <w:div w:id="1613508705">
          <w:marLeft w:val="640"/>
          <w:marRight w:val="0"/>
          <w:marTop w:val="0"/>
          <w:marBottom w:val="0"/>
          <w:divBdr>
            <w:top w:val="none" w:sz="0" w:space="0" w:color="auto"/>
            <w:left w:val="none" w:sz="0" w:space="0" w:color="auto"/>
            <w:bottom w:val="none" w:sz="0" w:space="0" w:color="auto"/>
            <w:right w:val="none" w:sz="0" w:space="0" w:color="auto"/>
          </w:divBdr>
        </w:div>
        <w:div w:id="47386468">
          <w:marLeft w:val="640"/>
          <w:marRight w:val="0"/>
          <w:marTop w:val="0"/>
          <w:marBottom w:val="0"/>
          <w:divBdr>
            <w:top w:val="none" w:sz="0" w:space="0" w:color="auto"/>
            <w:left w:val="none" w:sz="0" w:space="0" w:color="auto"/>
            <w:bottom w:val="none" w:sz="0" w:space="0" w:color="auto"/>
            <w:right w:val="none" w:sz="0" w:space="0" w:color="auto"/>
          </w:divBdr>
        </w:div>
      </w:divsChild>
    </w:div>
    <w:div w:id="122119593">
      <w:bodyDiv w:val="1"/>
      <w:marLeft w:val="0"/>
      <w:marRight w:val="0"/>
      <w:marTop w:val="0"/>
      <w:marBottom w:val="0"/>
      <w:divBdr>
        <w:top w:val="none" w:sz="0" w:space="0" w:color="auto"/>
        <w:left w:val="none" w:sz="0" w:space="0" w:color="auto"/>
        <w:bottom w:val="none" w:sz="0" w:space="0" w:color="auto"/>
        <w:right w:val="none" w:sz="0" w:space="0" w:color="auto"/>
      </w:divBdr>
    </w:div>
    <w:div w:id="137380274">
      <w:bodyDiv w:val="1"/>
      <w:marLeft w:val="0"/>
      <w:marRight w:val="0"/>
      <w:marTop w:val="0"/>
      <w:marBottom w:val="0"/>
      <w:divBdr>
        <w:top w:val="none" w:sz="0" w:space="0" w:color="auto"/>
        <w:left w:val="none" w:sz="0" w:space="0" w:color="auto"/>
        <w:bottom w:val="none" w:sz="0" w:space="0" w:color="auto"/>
        <w:right w:val="none" w:sz="0" w:space="0" w:color="auto"/>
      </w:divBdr>
    </w:div>
    <w:div w:id="137385136">
      <w:bodyDiv w:val="1"/>
      <w:marLeft w:val="0"/>
      <w:marRight w:val="0"/>
      <w:marTop w:val="0"/>
      <w:marBottom w:val="0"/>
      <w:divBdr>
        <w:top w:val="none" w:sz="0" w:space="0" w:color="auto"/>
        <w:left w:val="none" w:sz="0" w:space="0" w:color="auto"/>
        <w:bottom w:val="none" w:sz="0" w:space="0" w:color="auto"/>
        <w:right w:val="none" w:sz="0" w:space="0" w:color="auto"/>
      </w:divBdr>
      <w:divsChild>
        <w:div w:id="184901172">
          <w:marLeft w:val="480"/>
          <w:marRight w:val="0"/>
          <w:marTop w:val="0"/>
          <w:marBottom w:val="0"/>
          <w:divBdr>
            <w:top w:val="none" w:sz="0" w:space="0" w:color="auto"/>
            <w:left w:val="none" w:sz="0" w:space="0" w:color="auto"/>
            <w:bottom w:val="none" w:sz="0" w:space="0" w:color="auto"/>
            <w:right w:val="none" w:sz="0" w:space="0" w:color="auto"/>
          </w:divBdr>
        </w:div>
        <w:div w:id="46074218">
          <w:marLeft w:val="480"/>
          <w:marRight w:val="0"/>
          <w:marTop w:val="0"/>
          <w:marBottom w:val="0"/>
          <w:divBdr>
            <w:top w:val="none" w:sz="0" w:space="0" w:color="auto"/>
            <w:left w:val="none" w:sz="0" w:space="0" w:color="auto"/>
            <w:bottom w:val="none" w:sz="0" w:space="0" w:color="auto"/>
            <w:right w:val="none" w:sz="0" w:space="0" w:color="auto"/>
          </w:divBdr>
        </w:div>
        <w:div w:id="577442949">
          <w:marLeft w:val="480"/>
          <w:marRight w:val="0"/>
          <w:marTop w:val="0"/>
          <w:marBottom w:val="0"/>
          <w:divBdr>
            <w:top w:val="none" w:sz="0" w:space="0" w:color="auto"/>
            <w:left w:val="none" w:sz="0" w:space="0" w:color="auto"/>
            <w:bottom w:val="none" w:sz="0" w:space="0" w:color="auto"/>
            <w:right w:val="none" w:sz="0" w:space="0" w:color="auto"/>
          </w:divBdr>
        </w:div>
        <w:div w:id="928271779">
          <w:marLeft w:val="480"/>
          <w:marRight w:val="0"/>
          <w:marTop w:val="0"/>
          <w:marBottom w:val="0"/>
          <w:divBdr>
            <w:top w:val="none" w:sz="0" w:space="0" w:color="auto"/>
            <w:left w:val="none" w:sz="0" w:space="0" w:color="auto"/>
            <w:bottom w:val="none" w:sz="0" w:space="0" w:color="auto"/>
            <w:right w:val="none" w:sz="0" w:space="0" w:color="auto"/>
          </w:divBdr>
        </w:div>
        <w:div w:id="184097393">
          <w:marLeft w:val="480"/>
          <w:marRight w:val="0"/>
          <w:marTop w:val="0"/>
          <w:marBottom w:val="0"/>
          <w:divBdr>
            <w:top w:val="none" w:sz="0" w:space="0" w:color="auto"/>
            <w:left w:val="none" w:sz="0" w:space="0" w:color="auto"/>
            <w:bottom w:val="none" w:sz="0" w:space="0" w:color="auto"/>
            <w:right w:val="none" w:sz="0" w:space="0" w:color="auto"/>
          </w:divBdr>
        </w:div>
        <w:div w:id="1958248178">
          <w:marLeft w:val="480"/>
          <w:marRight w:val="0"/>
          <w:marTop w:val="0"/>
          <w:marBottom w:val="0"/>
          <w:divBdr>
            <w:top w:val="none" w:sz="0" w:space="0" w:color="auto"/>
            <w:left w:val="none" w:sz="0" w:space="0" w:color="auto"/>
            <w:bottom w:val="none" w:sz="0" w:space="0" w:color="auto"/>
            <w:right w:val="none" w:sz="0" w:space="0" w:color="auto"/>
          </w:divBdr>
        </w:div>
        <w:div w:id="840315487">
          <w:marLeft w:val="480"/>
          <w:marRight w:val="0"/>
          <w:marTop w:val="0"/>
          <w:marBottom w:val="0"/>
          <w:divBdr>
            <w:top w:val="none" w:sz="0" w:space="0" w:color="auto"/>
            <w:left w:val="none" w:sz="0" w:space="0" w:color="auto"/>
            <w:bottom w:val="none" w:sz="0" w:space="0" w:color="auto"/>
            <w:right w:val="none" w:sz="0" w:space="0" w:color="auto"/>
          </w:divBdr>
        </w:div>
        <w:div w:id="2009825168">
          <w:marLeft w:val="480"/>
          <w:marRight w:val="0"/>
          <w:marTop w:val="0"/>
          <w:marBottom w:val="0"/>
          <w:divBdr>
            <w:top w:val="none" w:sz="0" w:space="0" w:color="auto"/>
            <w:left w:val="none" w:sz="0" w:space="0" w:color="auto"/>
            <w:bottom w:val="none" w:sz="0" w:space="0" w:color="auto"/>
            <w:right w:val="none" w:sz="0" w:space="0" w:color="auto"/>
          </w:divBdr>
        </w:div>
        <w:div w:id="1975939452">
          <w:marLeft w:val="480"/>
          <w:marRight w:val="0"/>
          <w:marTop w:val="0"/>
          <w:marBottom w:val="0"/>
          <w:divBdr>
            <w:top w:val="none" w:sz="0" w:space="0" w:color="auto"/>
            <w:left w:val="none" w:sz="0" w:space="0" w:color="auto"/>
            <w:bottom w:val="none" w:sz="0" w:space="0" w:color="auto"/>
            <w:right w:val="none" w:sz="0" w:space="0" w:color="auto"/>
          </w:divBdr>
        </w:div>
        <w:div w:id="1410038272">
          <w:marLeft w:val="480"/>
          <w:marRight w:val="0"/>
          <w:marTop w:val="0"/>
          <w:marBottom w:val="0"/>
          <w:divBdr>
            <w:top w:val="none" w:sz="0" w:space="0" w:color="auto"/>
            <w:left w:val="none" w:sz="0" w:space="0" w:color="auto"/>
            <w:bottom w:val="none" w:sz="0" w:space="0" w:color="auto"/>
            <w:right w:val="none" w:sz="0" w:space="0" w:color="auto"/>
          </w:divBdr>
        </w:div>
        <w:div w:id="154609599">
          <w:marLeft w:val="480"/>
          <w:marRight w:val="0"/>
          <w:marTop w:val="0"/>
          <w:marBottom w:val="0"/>
          <w:divBdr>
            <w:top w:val="none" w:sz="0" w:space="0" w:color="auto"/>
            <w:left w:val="none" w:sz="0" w:space="0" w:color="auto"/>
            <w:bottom w:val="none" w:sz="0" w:space="0" w:color="auto"/>
            <w:right w:val="none" w:sz="0" w:space="0" w:color="auto"/>
          </w:divBdr>
        </w:div>
        <w:div w:id="1621452293">
          <w:marLeft w:val="480"/>
          <w:marRight w:val="0"/>
          <w:marTop w:val="0"/>
          <w:marBottom w:val="0"/>
          <w:divBdr>
            <w:top w:val="none" w:sz="0" w:space="0" w:color="auto"/>
            <w:left w:val="none" w:sz="0" w:space="0" w:color="auto"/>
            <w:bottom w:val="none" w:sz="0" w:space="0" w:color="auto"/>
            <w:right w:val="none" w:sz="0" w:space="0" w:color="auto"/>
          </w:divBdr>
        </w:div>
        <w:div w:id="1648826816">
          <w:marLeft w:val="480"/>
          <w:marRight w:val="0"/>
          <w:marTop w:val="0"/>
          <w:marBottom w:val="0"/>
          <w:divBdr>
            <w:top w:val="none" w:sz="0" w:space="0" w:color="auto"/>
            <w:left w:val="none" w:sz="0" w:space="0" w:color="auto"/>
            <w:bottom w:val="none" w:sz="0" w:space="0" w:color="auto"/>
            <w:right w:val="none" w:sz="0" w:space="0" w:color="auto"/>
          </w:divBdr>
        </w:div>
        <w:div w:id="1861623708">
          <w:marLeft w:val="480"/>
          <w:marRight w:val="0"/>
          <w:marTop w:val="0"/>
          <w:marBottom w:val="0"/>
          <w:divBdr>
            <w:top w:val="none" w:sz="0" w:space="0" w:color="auto"/>
            <w:left w:val="none" w:sz="0" w:space="0" w:color="auto"/>
            <w:bottom w:val="none" w:sz="0" w:space="0" w:color="auto"/>
            <w:right w:val="none" w:sz="0" w:space="0" w:color="auto"/>
          </w:divBdr>
        </w:div>
        <w:div w:id="886603281">
          <w:marLeft w:val="480"/>
          <w:marRight w:val="0"/>
          <w:marTop w:val="0"/>
          <w:marBottom w:val="0"/>
          <w:divBdr>
            <w:top w:val="none" w:sz="0" w:space="0" w:color="auto"/>
            <w:left w:val="none" w:sz="0" w:space="0" w:color="auto"/>
            <w:bottom w:val="none" w:sz="0" w:space="0" w:color="auto"/>
            <w:right w:val="none" w:sz="0" w:space="0" w:color="auto"/>
          </w:divBdr>
        </w:div>
        <w:div w:id="290401537">
          <w:marLeft w:val="480"/>
          <w:marRight w:val="0"/>
          <w:marTop w:val="0"/>
          <w:marBottom w:val="0"/>
          <w:divBdr>
            <w:top w:val="none" w:sz="0" w:space="0" w:color="auto"/>
            <w:left w:val="none" w:sz="0" w:space="0" w:color="auto"/>
            <w:bottom w:val="none" w:sz="0" w:space="0" w:color="auto"/>
            <w:right w:val="none" w:sz="0" w:space="0" w:color="auto"/>
          </w:divBdr>
        </w:div>
        <w:div w:id="91243538">
          <w:marLeft w:val="480"/>
          <w:marRight w:val="0"/>
          <w:marTop w:val="0"/>
          <w:marBottom w:val="0"/>
          <w:divBdr>
            <w:top w:val="none" w:sz="0" w:space="0" w:color="auto"/>
            <w:left w:val="none" w:sz="0" w:space="0" w:color="auto"/>
            <w:bottom w:val="none" w:sz="0" w:space="0" w:color="auto"/>
            <w:right w:val="none" w:sz="0" w:space="0" w:color="auto"/>
          </w:divBdr>
        </w:div>
        <w:div w:id="118648580">
          <w:marLeft w:val="480"/>
          <w:marRight w:val="0"/>
          <w:marTop w:val="0"/>
          <w:marBottom w:val="0"/>
          <w:divBdr>
            <w:top w:val="none" w:sz="0" w:space="0" w:color="auto"/>
            <w:left w:val="none" w:sz="0" w:space="0" w:color="auto"/>
            <w:bottom w:val="none" w:sz="0" w:space="0" w:color="auto"/>
            <w:right w:val="none" w:sz="0" w:space="0" w:color="auto"/>
          </w:divBdr>
        </w:div>
        <w:div w:id="388112500">
          <w:marLeft w:val="480"/>
          <w:marRight w:val="0"/>
          <w:marTop w:val="0"/>
          <w:marBottom w:val="0"/>
          <w:divBdr>
            <w:top w:val="none" w:sz="0" w:space="0" w:color="auto"/>
            <w:left w:val="none" w:sz="0" w:space="0" w:color="auto"/>
            <w:bottom w:val="none" w:sz="0" w:space="0" w:color="auto"/>
            <w:right w:val="none" w:sz="0" w:space="0" w:color="auto"/>
          </w:divBdr>
        </w:div>
        <w:div w:id="630743812">
          <w:marLeft w:val="480"/>
          <w:marRight w:val="0"/>
          <w:marTop w:val="0"/>
          <w:marBottom w:val="0"/>
          <w:divBdr>
            <w:top w:val="none" w:sz="0" w:space="0" w:color="auto"/>
            <w:left w:val="none" w:sz="0" w:space="0" w:color="auto"/>
            <w:bottom w:val="none" w:sz="0" w:space="0" w:color="auto"/>
            <w:right w:val="none" w:sz="0" w:space="0" w:color="auto"/>
          </w:divBdr>
        </w:div>
        <w:div w:id="674190706">
          <w:marLeft w:val="480"/>
          <w:marRight w:val="0"/>
          <w:marTop w:val="0"/>
          <w:marBottom w:val="0"/>
          <w:divBdr>
            <w:top w:val="none" w:sz="0" w:space="0" w:color="auto"/>
            <w:left w:val="none" w:sz="0" w:space="0" w:color="auto"/>
            <w:bottom w:val="none" w:sz="0" w:space="0" w:color="auto"/>
            <w:right w:val="none" w:sz="0" w:space="0" w:color="auto"/>
          </w:divBdr>
        </w:div>
        <w:div w:id="495611152">
          <w:marLeft w:val="480"/>
          <w:marRight w:val="0"/>
          <w:marTop w:val="0"/>
          <w:marBottom w:val="0"/>
          <w:divBdr>
            <w:top w:val="none" w:sz="0" w:space="0" w:color="auto"/>
            <w:left w:val="none" w:sz="0" w:space="0" w:color="auto"/>
            <w:bottom w:val="none" w:sz="0" w:space="0" w:color="auto"/>
            <w:right w:val="none" w:sz="0" w:space="0" w:color="auto"/>
          </w:divBdr>
        </w:div>
        <w:div w:id="740904401">
          <w:marLeft w:val="480"/>
          <w:marRight w:val="0"/>
          <w:marTop w:val="0"/>
          <w:marBottom w:val="0"/>
          <w:divBdr>
            <w:top w:val="none" w:sz="0" w:space="0" w:color="auto"/>
            <w:left w:val="none" w:sz="0" w:space="0" w:color="auto"/>
            <w:bottom w:val="none" w:sz="0" w:space="0" w:color="auto"/>
            <w:right w:val="none" w:sz="0" w:space="0" w:color="auto"/>
          </w:divBdr>
        </w:div>
        <w:div w:id="1789230173">
          <w:marLeft w:val="480"/>
          <w:marRight w:val="0"/>
          <w:marTop w:val="0"/>
          <w:marBottom w:val="0"/>
          <w:divBdr>
            <w:top w:val="none" w:sz="0" w:space="0" w:color="auto"/>
            <w:left w:val="none" w:sz="0" w:space="0" w:color="auto"/>
            <w:bottom w:val="none" w:sz="0" w:space="0" w:color="auto"/>
            <w:right w:val="none" w:sz="0" w:space="0" w:color="auto"/>
          </w:divBdr>
        </w:div>
        <w:div w:id="378017883">
          <w:marLeft w:val="480"/>
          <w:marRight w:val="0"/>
          <w:marTop w:val="0"/>
          <w:marBottom w:val="0"/>
          <w:divBdr>
            <w:top w:val="none" w:sz="0" w:space="0" w:color="auto"/>
            <w:left w:val="none" w:sz="0" w:space="0" w:color="auto"/>
            <w:bottom w:val="none" w:sz="0" w:space="0" w:color="auto"/>
            <w:right w:val="none" w:sz="0" w:space="0" w:color="auto"/>
          </w:divBdr>
        </w:div>
        <w:div w:id="1511917947">
          <w:marLeft w:val="480"/>
          <w:marRight w:val="0"/>
          <w:marTop w:val="0"/>
          <w:marBottom w:val="0"/>
          <w:divBdr>
            <w:top w:val="none" w:sz="0" w:space="0" w:color="auto"/>
            <w:left w:val="none" w:sz="0" w:space="0" w:color="auto"/>
            <w:bottom w:val="none" w:sz="0" w:space="0" w:color="auto"/>
            <w:right w:val="none" w:sz="0" w:space="0" w:color="auto"/>
          </w:divBdr>
        </w:div>
        <w:div w:id="968243676">
          <w:marLeft w:val="480"/>
          <w:marRight w:val="0"/>
          <w:marTop w:val="0"/>
          <w:marBottom w:val="0"/>
          <w:divBdr>
            <w:top w:val="none" w:sz="0" w:space="0" w:color="auto"/>
            <w:left w:val="none" w:sz="0" w:space="0" w:color="auto"/>
            <w:bottom w:val="none" w:sz="0" w:space="0" w:color="auto"/>
            <w:right w:val="none" w:sz="0" w:space="0" w:color="auto"/>
          </w:divBdr>
        </w:div>
        <w:div w:id="1329016146">
          <w:marLeft w:val="480"/>
          <w:marRight w:val="0"/>
          <w:marTop w:val="0"/>
          <w:marBottom w:val="0"/>
          <w:divBdr>
            <w:top w:val="none" w:sz="0" w:space="0" w:color="auto"/>
            <w:left w:val="none" w:sz="0" w:space="0" w:color="auto"/>
            <w:bottom w:val="none" w:sz="0" w:space="0" w:color="auto"/>
            <w:right w:val="none" w:sz="0" w:space="0" w:color="auto"/>
          </w:divBdr>
        </w:div>
        <w:div w:id="873272113">
          <w:marLeft w:val="480"/>
          <w:marRight w:val="0"/>
          <w:marTop w:val="0"/>
          <w:marBottom w:val="0"/>
          <w:divBdr>
            <w:top w:val="none" w:sz="0" w:space="0" w:color="auto"/>
            <w:left w:val="none" w:sz="0" w:space="0" w:color="auto"/>
            <w:bottom w:val="none" w:sz="0" w:space="0" w:color="auto"/>
            <w:right w:val="none" w:sz="0" w:space="0" w:color="auto"/>
          </w:divBdr>
        </w:div>
        <w:div w:id="1397127613">
          <w:marLeft w:val="480"/>
          <w:marRight w:val="0"/>
          <w:marTop w:val="0"/>
          <w:marBottom w:val="0"/>
          <w:divBdr>
            <w:top w:val="none" w:sz="0" w:space="0" w:color="auto"/>
            <w:left w:val="none" w:sz="0" w:space="0" w:color="auto"/>
            <w:bottom w:val="none" w:sz="0" w:space="0" w:color="auto"/>
            <w:right w:val="none" w:sz="0" w:space="0" w:color="auto"/>
          </w:divBdr>
        </w:div>
        <w:div w:id="2101944722">
          <w:marLeft w:val="480"/>
          <w:marRight w:val="0"/>
          <w:marTop w:val="0"/>
          <w:marBottom w:val="0"/>
          <w:divBdr>
            <w:top w:val="none" w:sz="0" w:space="0" w:color="auto"/>
            <w:left w:val="none" w:sz="0" w:space="0" w:color="auto"/>
            <w:bottom w:val="none" w:sz="0" w:space="0" w:color="auto"/>
            <w:right w:val="none" w:sz="0" w:space="0" w:color="auto"/>
          </w:divBdr>
        </w:div>
        <w:div w:id="1720781143">
          <w:marLeft w:val="480"/>
          <w:marRight w:val="0"/>
          <w:marTop w:val="0"/>
          <w:marBottom w:val="0"/>
          <w:divBdr>
            <w:top w:val="none" w:sz="0" w:space="0" w:color="auto"/>
            <w:left w:val="none" w:sz="0" w:space="0" w:color="auto"/>
            <w:bottom w:val="none" w:sz="0" w:space="0" w:color="auto"/>
            <w:right w:val="none" w:sz="0" w:space="0" w:color="auto"/>
          </w:divBdr>
        </w:div>
        <w:div w:id="1187250959">
          <w:marLeft w:val="480"/>
          <w:marRight w:val="0"/>
          <w:marTop w:val="0"/>
          <w:marBottom w:val="0"/>
          <w:divBdr>
            <w:top w:val="none" w:sz="0" w:space="0" w:color="auto"/>
            <w:left w:val="none" w:sz="0" w:space="0" w:color="auto"/>
            <w:bottom w:val="none" w:sz="0" w:space="0" w:color="auto"/>
            <w:right w:val="none" w:sz="0" w:space="0" w:color="auto"/>
          </w:divBdr>
        </w:div>
        <w:div w:id="1419670295">
          <w:marLeft w:val="480"/>
          <w:marRight w:val="0"/>
          <w:marTop w:val="0"/>
          <w:marBottom w:val="0"/>
          <w:divBdr>
            <w:top w:val="none" w:sz="0" w:space="0" w:color="auto"/>
            <w:left w:val="none" w:sz="0" w:space="0" w:color="auto"/>
            <w:bottom w:val="none" w:sz="0" w:space="0" w:color="auto"/>
            <w:right w:val="none" w:sz="0" w:space="0" w:color="auto"/>
          </w:divBdr>
        </w:div>
        <w:div w:id="1984770878">
          <w:marLeft w:val="480"/>
          <w:marRight w:val="0"/>
          <w:marTop w:val="0"/>
          <w:marBottom w:val="0"/>
          <w:divBdr>
            <w:top w:val="none" w:sz="0" w:space="0" w:color="auto"/>
            <w:left w:val="none" w:sz="0" w:space="0" w:color="auto"/>
            <w:bottom w:val="none" w:sz="0" w:space="0" w:color="auto"/>
            <w:right w:val="none" w:sz="0" w:space="0" w:color="auto"/>
          </w:divBdr>
        </w:div>
        <w:div w:id="2051302200">
          <w:marLeft w:val="480"/>
          <w:marRight w:val="0"/>
          <w:marTop w:val="0"/>
          <w:marBottom w:val="0"/>
          <w:divBdr>
            <w:top w:val="none" w:sz="0" w:space="0" w:color="auto"/>
            <w:left w:val="none" w:sz="0" w:space="0" w:color="auto"/>
            <w:bottom w:val="none" w:sz="0" w:space="0" w:color="auto"/>
            <w:right w:val="none" w:sz="0" w:space="0" w:color="auto"/>
          </w:divBdr>
        </w:div>
        <w:div w:id="1905213306">
          <w:marLeft w:val="480"/>
          <w:marRight w:val="0"/>
          <w:marTop w:val="0"/>
          <w:marBottom w:val="0"/>
          <w:divBdr>
            <w:top w:val="none" w:sz="0" w:space="0" w:color="auto"/>
            <w:left w:val="none" w:sz="0" w:space="0" w:color="auto"/>
            <w:bottom w:val="none" w:sz="0" w:space="0" w:color="auto"/>
            <w:right w:val="none" w:sz="0" w:space="0" w:color="auto"/>
          </w:divBdr>
        </w:div>
        <w:div w:id="1199275465">
          <w:marLeft w:val="480"/>
          <w:marRight w:val="0"/>
          <w:marTop w:val="0"/>
          <w:marBottom w:val="0"/>
          <w:divBdr>
            <w:top w:val="none" w:sz="0" w:space="0" w:color="auto"/>
            <w:left w:val="none" w:sz="0" w:space="0" w:color="auto"/>
            <w:bottom w:val="none" w:sz="0" w:space="0" w:color="auto"/>
            <w:right w:val="none" w:sz="0" w:space="0" w:color="auto"/>
          </w:divBdr>
        </w:div>
        <w:div w:id="963730365">
          <w:marLeft w:val="480"/>
          <w:marRight w:val="0"/>
          <w:marTop w:val="0"/>
          <w:marBottom w:val="0"/>
          <w:divBdr>
            <w:top w:val="none" w:sz="0" w:space="0" w:color="auto"/>
            <w:left w:val="none" w:sz="0" w:space="0" w:color="auto"/>
            <w:bottom w:val="none" w:sz="0" w:space="0" w:color="auto"/>
            <w:right w:val="none" w:sz="0" w:space="0" w:color="auto"/>
          </w:divBdr>
        </w:div>
        <w:div w:id="137646281">
          <w:marLeft w:val="480"/>
          <w:marRight w:val="0"/>
          <w:marTop w:val="0"/>
          <w:marBottom w:val="0"/>
          <w:divBdr>
            <w:top w:val="none" w:sz="0" w:space="0" w:color="auto"/>
            <w:left w:val="none" w:sz="0" w:space="0" w:color="auto"/>
            <w:bottom w:val="none" w:sz="0" w:space="0" w:color="auto"/>
            <w:right w:val="none" w:sz="0" w:space="0" w:color="auto"/>
          </w:divBdr>
        </w:div>
        <w:div w:id="1552616389">
          <w:marLeft w:val="480"/>
          <w:marRight w:val="0"/>
          <w:marTop w:val="0"/>
          <w:marBottom w:val="0"/>
          <w:divBdr>
            <w:top w:val="none" w:sz="0" w:space="0" w:color="auto"/>
            <w:left w:val="none" w:sz="0" w:space="0" w:color="auto"/>
            <w:bottom w:val="none" w:sz="0" w:space="0" w:color="auto"/>
            <w:right w:val="none" w:sz="0" w:space="0" w:color="auto"/>
          </w:divBdr>
        </w:div>
        <w:div w:id="425224436">
          <w:marLeft w:val="480"/>
          <w:marRight w:val="0"/>
          <w:marTop w:val="0"/>
          <w:marBottom w:val="0"/>
          <w:divBdr>
            <w:top w:val="none" w:sz="0" w:space="0" w:color="auto"/>
            <w:left w:val="none" w:sz="0" w:space="0" w:color="auto"/>
            <w:bottom w:val="none" w:sz="0" w:space="0" w:color="auto"/>
            <w:right w:val="none" w:sz="0" w:space="0" w:color="auto"/>
          </w:divBdr>
        </w:div>
      </w:divsChild>
    </w:div>
    <w:div w:id="139152316">
      <w:bodyDiv w:val="1"/>
      <w:marLeft w:val="0"/>
      <w:marRight w:val="0"/>
      <w:marTop w:val="0"/>
      <w:marBottom w:val="0"/>
      <w:divBdr>
        <w:top w:val="none" w:sz="0" w:space="0" w:color="auto"/>
        <w:left w:val="none" w:sz="0" w:space="0" w:color="auto"/>
        <w:bottom w:val="none" w:sz="0" w:space="0" w:color="auto"/>
        <w:right w:val="none" w:sz="0" w:space="0" w:color="auto"/>
      </w:divBdr>
      <w:divsChild>
        <w:div w:id="1985888524">
          <w:marLeft w:val="640"/>
          <w:marRight w:val="0"/>
          <w:marTop w:val="0"/>
          <w:marBottom w:val="0"/>
          <w:divBdr>
            <w:top w:val="none" w:sz="0" w:space="0" w:color="auto"/>
            <w:left w:val="none" w:sz="0" w:space="0" w:color="auto"/>
            <w:bottom w:val="none" w:sz="0" w:space="0" w:color="auto"/>
            <w:right w:val="none" w:sz="0" w:space="0" w:color="auto"/>
          </w:divBdr>
        </w:div>
        <w:div w:id="234558222">
          <w:marLeft w:val="640"/>
          <w:marRight w:val="0"/>
          <w:marTop w:val="0"/>
          <w:marBottom w:val="0"/>
          <w:divBdr>
            <w:top w:val="none" w:sz="0" w:space="0" w:color="auto"/>
            <w:left w:val="none" w:sz="0" w:space="0" w:color="auto"/>
            <w:bottom w:val="none" w:sz="0" w:space="0" w:color="auto"/>
            <w:right w:val="none" w:sz="0" w:space="0" w:color="auto"/>
          </w:divBdr>
        </w:div>
        <w:div w:id="70932270">
          <w:marLeft w:val="640"/>
          <w:marRight w:val="0"/>
          <w:marTop w:val="0"/>
          <w:marBottom w:val="0"/>
          <w:divBdr>
            <w:top w:val="none" w:sz="0" w:space="0" w:color="auto"/>
            <w:left w:val="none" w:sz="0" w:space="0" w:color="auto"/>
            <w:bottom w:val="none" w:sz="0" w:space="0" w:color="auto"/>
            <w:right w:val="none" w:sz="0" w:space="0" w:color="auto"/>
          </w:divBdr>
        </w:div>
        <w:div w:id="634261240">
          <w:marLeft w:val="640"/>
          <w:marRight w:val="0"/>
          <w:marTop w:val="0"/>
          <w:marBottom w:val="0"/>
          <w:divBdr>
            <w:top w:val="none" w:sz="0" w:space="0" w:color="auto"/>
            <w:left w:val="none" w:sz="0" w:space="0" w:color="auto"/>
            <w:bottom w:val="none" w:sz="0" w:space="0" w:color="auto"/>
            <w:right w:val="none" w:sz="0" w:space="0" w:color="auto"/>
          </w:divBdr>
        </w:div>
        <w:div w:id="1593933745">
          <w:marLeft w:val="640"/>
          <w:marRight w:val="0"/>
          <w:marTop w:val="0"/>
          <w:marBottom w:val="0"/>
          <w:divBdr>
            <w:top w:val="none" w:sz="0" w:space="0" w:color="auto"/>
            <w:left w:val="none" w:sz="0" w:space="0" w:color="auto"/>
            <w:bottom w:val="none" w:sz="0" w:space="0" w:color="auto"/>
            <w:right w:val="none" w:sz="0" w:space="0" w:color="auto"/>
          </w:divBdr>
        </w:div>
        <w:div w:id="1733961365">
          <w:marLeft w:val="640"/>
          <w:marRight w:val="0"/>
          <w:marTop w:val="0"/>
          <w:marBottom w:val="0"/>
          <w:divBdr>
            <w:top w:val="none" w:sz="0" w:space="0" w:color="auto"/>
            <w:left w:val="none" w:sz="0" w:space="0" w:color="auto"/>
            <w:bottom w:val="none" w:sz="0" w:space="0" w:color="auto"/>
            <w:right w:val="none" w:sz="0" w:space="0" w:color="auto"/>
          </w:divBdr>
        </w:div>
        <w:div w:id="1079711882">
          <w:marLeft w:val="640"/>
          <w:marRight w:val="0"/>
          <w:marTop w:val="0"/>
          <w:marBottom w:val="0"/>
          <w:divBdr>
            <w:top w:val="none" w:sz="0" w:space="0" w:color="auto"/>
            <w:left w:val="none" w:sz="0" w:space="0" w:color="auto"/>
            <w:bottom w:val="none" w:sz="0" w:space="0" w:color="auto"/>
            <w:right w:val="none" w:sz="0" w:space="0" w:color="auto"/>
          </w:divBdr>
        </w:div>
        <w:div w:id="1726249154">
          <w:marLeft w:val="640"/>
          <w:marRight w:val="0"/>
          <w:marTop w:val="0"/>
          <w:marBottom w:val="0"/>
          <w:divBdr>
            <w:top w:val="none" w:sz="0" w:space="0" w:color="auto"/>
            <w:left w:val="none" w:sz="0" w:space="0" w:color="auto"/>
            <w:bottom w:val="none" w:sz="0" w:space="0" w:color="auto"/>
            <w:right w:val="none" w:sz="0" w:space="0" w:color="auto"/>
          </w:divBdr>
        </w:div>
        <w:div w:id="1490176409">
          <w:marLeft w:val="640"/>
          <w:marRight w:val="0"/>
          <w:marTop w:val="0"/>
          <w:marBottom w:val="0"/>
          <w:divBdr>
            <w:top w:val="none" w:sz="0" w:space="0" w:color="auto"/>
            <w:left w:val="none" w:sz="0" w:space="0" w:color="auto"/>
            <w:bottom w:val="none" w:sz="0" w:space="0" w:color="auto"/>
            <w:right w:val="none" w:sz="0" w:space="0" w:color="auto"/>
          </w:divBdr>
        </w:div>
        <w:div w:id="65615137">
          <w:marLeft w:val="640"/>
          <w:marRight w:val="0"/>
          <w:marTop w:val="0"/>
          <w:marBottom w:val="0"/>
          <w:divBdr>
            <w:top w:val="none" w:sz="0" w:space="0" w:color="auto"/>
            <w:left w:val="none" w:sz="0" w:space="0" w:color="auto"/>
            <w:bottom w:val="none" w:sz="0" w:space="0" w:color="auto"/>
            <w:right w:val="none" w:sz="0" w:space="0" w:color="auto"/>
          </w:divBdr>
        </w:div>
        <w:div w:id="1078139495">
          <w:marLeft w:val="640"/>
          <w:marRight w:val="0"/>
          <w:marTop w:val="0"/>
          <w:marBottom w:val="0"/>
          <w:divBdr>
            <w:top w:val="none" w:sz="0" w:space="0" w:color="auto"/>
            <w:left w:val="none" w:sz="0" w:space="0" w:color="auto"/>
            <w:bottom w:val="none" w:sz="0" w:space="0" w:color="auto"/>
            <w:right w:val="none" w:sz="0" w:space="0" w:color="auto"/>
          </w:divBdr>
        </w:div>
        <w:div w:id="1887569480">
          <w:marLeft w:val="640"/>
          <w:marRight w:val="0"/>
          <w:marTop w:val="0"/>
          <w:marBottom w:val="0"/>
          <w:divBdr>
            <w:top w:val="none" w:sz="0" w:space="0" w:color="auto"/>
            <w:left w:val="none" w:sz="0" w:space="0" w:color="auto"/>
            <w:bottom w:val="none" w:sz="0" w:space="0" w:color="auto"/>
            <w:right w:val="none" w:sz="0" w:space="0" w:color="auto"/>
          </w:divBdr>
        </w:div>
        <w:div w:id="2055226240">
          <w:marLeft w:val="640"/>
          <w:marRight w:val="0"/>
          <w:marTop w:val="0"/>
          <w:marBottom w:val="0"/>
          <w:divBdr>
            <w:top w:val="none" w:sz="0" w:space="0" w:color="auto"/>
            <w:left w:val="none" w:sz="0" w:space="0" w:color="auto"/>
            <w:bottom w:val="none" w:sz="0" w:space="0" w:color="auto"/>
            <w:right w:val="none" w:sz="0" w:space="0" w:color="auto"/>
          </w:divBdr>
        </w:div>
        <w:div w:id="537011420">
          <w:marLeft w:val="640"/>
          <w:marRight w:val="0"/>
          <w:marTop w:val="0"/>
          <w:marBottom w:val="0"/>
          <w:divBdr>
            <w:top w:val="none" w:sz="0" w:space="0" w:color="auto"/>
            <w:left w:val="none" w:sz="0" w:space="0" w:color="auto"/>
            <w:bottom w:val="none" w:sz="0" w:space="0" w:color="auto"/>
            <w:right w:val="none" w:sz="0" w:space="0" w:color="auto"/>
          </w:divBdr>
        </w:div>
        <w:div w:id="793984493">
          <w:marLeft w:val="640"/>
          <w:marRight w:val="0"/>
          <w:marTop w:val="0"/>
          <w:marBottom w:val="0"/>
          <w:divBdr>
            <w:top w:val="none" w:sz="0" w:space="0" w:color="auto"/>
            <w:left w:val="none" w:sz="0" w:space="0" w:color="auto"/>
            <w:bottom w:val="none" w:sz="0" w:space="0" w:color="auto"/>
            <w:right w:val="none" w:sz="0" w:space="0" w:color="auto"/>
          </w:divBdr>
        </w:div>
        <w:div w:id="1054499633">
          <w:marLeft w:val="640"/>
          <w:marRight w:val="0"/>
          <w:marTop w:val="0"/>
          <w:marBottom w:val="0"/>
          <w:divBdr>
            <w:top w:val="none" w:sz="0" w:space="0" w:color="auto"/>
            <w:left w:val="none" w:sz="0" w:space="0" w:color="auto"/>
            <w:bottom w:val="none" w:sz="0" w:space="0" w:color="auto"/>
            <w:right w:val="none" w:sz="0" w:space="0" w:color="auto"/>
          </w:divBdr>
        </w:div>
        <w:div w:id="1743289678">
          <w:marLeft w:val="640"/>
          <w:marRight w:val="0"/>
          <w:marTop w:val="0"/>
          <w:marBottom w:val="0"/>
          <w:divBdr>
            <w:top w:val="none" w:sz="0" w:space="0" w:color="auto"/>
            <w:left w:val="none" w:sz="0" w:space="0" w:color="auto"/>
            <w:bottom w:val="none" w:sz="0" w:space="0" w:color="auto"/>
            <w:right w:val="none" w:sz="0" w:space="0" w:color="auto"/>
          </w:divBdr>
        </w:div>
        <w:div w:id="953053097">
          <w:marLeft w:val="640"/>
          <w:marRight w:val="0"/>
          <w:marTop w:val="0"/>
          <w:marBottom w:val="0"/>
          <w:divBdr>
            <w:top w:val="none" w:sz="0" w:space="0" w:color="auto"/>
            <w:left w:val="none" w:sz="0" w:space="0" w:color="auto"/>
            <w:bottom w:val="none" w:sz="0" w:space="0" w:color="auto"/>
            <w:right w:val="none" w:sz="0" w:space="0" w:color="auto"/>
          </w:divBdr>
        </w:div>
        <w:div w:id="1209224444">
          <w:marLeft w:val="640"/>
          <w:marRight w:val="0"/>
          <w:marTop w:val="0"/>
          <w:marBottom w:val="0"/>
          <w:divBdr>
            <w:top w:val="none" w:sz="0" w:space="0" w:color="auto"/>
            <w:left w:val="none" w:sz="0" w:space="0" w:color="auto"/>
            <w:bottom w:val="none" w:sz="0" w:space="0" w:color="auto"/>
            <w:right w:val="none" w:sz="0" w:space="0" w:color="auto"/>
          </w:divBdr>
        </w:div>
        <w:div w:id="242960142">
          <w:marLeft w:val="640"/>
          <w:marRight w:val="0"/>
          <w:marTop w:val="0"/>
          <w:marBottom w:val="0"/>
          <w:divBdr>
            <w:top w:val="none" w:sz="0" w:space="0" w:color="auto"/>
            <w:left w:val="none" w:sz="0" w:space="0" w:color="auto"/>
            <w:bottom w:val="none" w:sz="0" w:space="0" w:color="auto"/>
            <w:right w:val="none" w:sz="0" w:space="0" w:color="auto"/>
          </w:divBdr>
        </w:div>
        <w:div w:id="83765292">
          <w:marLeft w:val="640"/>
          <w:marRight w:val="0"/>
          <w:marTop w:val="0"/>
          <w:marBottom w:val="0"/>
          <w:divBdr>
            <w:top w:val="none" w:sz="0" w:space="0" w:color="auto"/>
            <w:left w:val="none" w:sz="0" w:space="0" w:color="auto"/>
            <w:bottom w:val="none" w:sz="0" w:space="0" w:color="auto"/>
            <w:right w:val="none" w:sz="0" w:space="0" w:color="auto"/>
          </w:divBdr>
        </w:div>
        <w:div w:id="554662427">
          <w:marLeft w:val="640"/>
          <w:marRight w:val="0"/>
          <w:marTop w:val="0"/>
          <w:marBottom w:val="0"/>
          <w:divBdr>
            <w:top w:val="none" w:sz="0" w:space="0" w:color="auto"/>
            <w:left w:val="none" w:sz="0" w:space="0" w:color="auto"/>
            <w:bottom w:val="none" w:sz="0" w:space="0" w:color="auto"/>
            <w:right w:val="none" w:sz="0" w:space="0" w:color="auto"/>
          </w:divBdr>
        </w:div>
        <w:div w:id="2059696561">
          <w:marLeft w:val="640"/>
          <w:marRight w:val="0"/>
          <w:marTop w:val="0"/>
          <w:marBottom w:val="0"/>
          <w:divBdr>
            <w:top w:val="none" w:sz="0" w:space="0" w:color="auto"/>
            <w:left w:val="none" w:sz="0" w:space="0" w:color="auto"/>
            <w:bottom w:val="none" w:sz="0" w:space="0" w:color="auto"/>
            <w:right w:val="none" w:sz="0" w:space="0" w:color="auto"/>
          </w:divBdr>
        </w:div>
        <w:div w:id="476607087">
          <w:marLeft w:val="640"/>
          <w:marRight w:val="0"/>
          <w:marTop w:val="0"/>
          <w:marBottom w:val="0"/>
          <w:divBdr>
            <w:top w:val="none" w:sz="0" w:space="0" w:color="auto"/>
            <w:left w:val="none" w:sz="0" w:space="0" w:color="auto"/>
            <w:bottom w:val="none" w:sz="0" w:space="0" w:color="auto"/>
            <w:right w:val="none" w:sz="0" w:space="0" w:color="auto"/>
          </w:divBdr>
        </w:div>
        <w:div w:id="1206604522">
          <w:marLeft w:val="640"/>
          <w:marRight w:val="0"/>
          <w:marTop w:val="0"/>
          <w:marBottom w:val="0"/>
          <w:divBdr>
            <w:top w:val="none" w:sz="0" w:space="0" w:color="auto"/>
            <w:left w:val="none" w:sz="0" w:space="0" w:color="auto"/>
            <w:bottom w:val="none" w:sz="0" w:space="0" w:color="auto"/>
            <w:right w:val="none" w:sz="0" w:space="0" w:color="auto"/>
          </w:divBdr>
        </w:div>
        <w:div w:id="196698368">
          <w:marLeft w:val="640"/>
          <w:marRight w:val="0"/>
          <w:marTop w:val="0"/>
          <w:marBottom w:val="0"/>
          <w:divBdr>
            <w:top w:val="none" w:sz="0" w:space="0" w:color="auto"/>
            <w:left w:val="none" w:sz="0" w:space="0" w:color="auto"/>
            <w:bottom w:val="none" w:sz="0" w:space="0" w:color="auto"/>
            <w:right w:val="none" w:sz="0" w:space="0" w:color="auto"/>
          </w:divBdr>
        </w:div>
        <w:div w:id="1959529316">
          <w:marLeft w:val="640"/>
          <w:marRight w:val="0"/>
          <w:marTop w:val="0"/>
          <w:marBottom w:val="0"/>
          <w:divBdr>
            <w:top w:val="none" w:sz="0" w:space="0" w:color="auto"/>
            <w:left w:val="none" w:sz="0" w:space="0" w:color="auto"/>
            <w:bottom w:val="none" w:sz="0" w:space="0" w:color="auto"/>
            <w:right w:val="none" w:sz="0" w:space="0" w:color="auto"/>
          </w:divBdr>
        </w:div>
        <w:div w:id="2052147357">
          <w:marLeft w:val="640"/>
          <w:marRight w:val="0"/>
          <w:marTop w:val="0"/>
          <w:marBottom w:val="0"/>
          <w:divBdr>
            <w:top w:val="none" w:sz="0" w:space="0" w:color="auto"/>
            <w:left w:val="none" w:sz="0" w:space="0" w:color="auto"/>
            <w:bottom w:val="none" w:sz="0" w:space="0" w:color="auto"/>
            <w:right w:val="none" w:sz="0" w:space="0" w:color="auto"/>
          </w:divBdr>
        </w:div>
        <w:div w:id="1331447389">
          <w:marLeft w:val="640"/>
          <w:marRight w:val="0"/>
          <w:marTop w:val="0"/>
          <w:marBottom w:val="0"/>
          <w:divBdr>
            <w:top w:val="none" w:sz="0" w:space="0" w:color="auto"/>
            <w:left w:val="none" w:sz="0" w:space="0" w:color="auto"/>
            <w:bottom w:val="none" w:sz="0" w:space="0" w:color="auto"/>
            <w:right w:val="none" w:sz="0" w:space="0" w:color="auto"/>
          </w:divBdr>
        </w:div>
        <w:div w:id="143356355">
          <w:marLeft w:val="640"/>
          <w:marRight w:val="0"/>
          <w:marTop w:val="0"/>
          <w:marBottom w:val="0"/>
          <w:divBdr>
            <w:top w:val="none" w:sz="0" w:space="0" w:color="auto"/>
            <w:left w:val="none" w:sz="0" w:space="0" w:color="auto"/>
            <w:bottom w:val="none" w:sz="0" w:space="0" w:color="auto"/>
            <w:right w:val="none" w:sz="0" w:space="0" w:color="auto"/>
          </w:divBdr>
        </w:div>
        <w:div w:id="1597397128">
          <w:marLeft w:val="640"/>
          <w:marRight w:val="0"/>
          <w:marTop w:val="0"/>
          <w:marBottom w:val="0"/>
          <w:divBdr>
            <w:top w:val="none" w:sz="0" w:space="0" w:color="auto"/>
            <w:left w:val="none" w:sz="0" w:space="0" w:color="auto"/>
            <w:bottom w:val="none" w:sz="0" w:space="0" w:color="auto"/>
            <w:right w:val="none" w:sz="0" w:space="0" w:color="auto"/>
          </w:divBdr>
        </w:div>
        <w:div w:id="1775249499">
          <w:marLeft w:val="640"/>
          <w:marRight w:val="0"/>
          <w:marTop w:val="0"/>
          <w:marBottom w:val="0"/>
          <w:divBdr>
            <w:top w:val="none" w:sz="0" w:space="0" w:color="auto"/>
            <w:left w:val="none" w:sz="0" w:space="0" w:color="auto"/>
            <w:bottom w:val="none" w:sz="0" w:space="0" w:color="auto"/>
            <w:right w:val="none" w:sz="0" w:space="0" w:color="auto"/>
          </w:divBdr>
        </w:div>
        <w:div w:id="1074670118">
          <w:marLeft w:val="640"/>
          <w:marRight w:val="0"/>
          <w:marTop w:val="0"/>
          <w:marBottom w:val="0"/>
          <w:divBdr>
            <w:top w:val="none" w:sz="0" w:space="0" w:color="auto"/>
            <w:left w:val="none" w:sz="0" w:space="0" w:color="auto"/>
            <w:bottom w:val="none" w:sz="0" w:space="0" w:color="auto"/>
            <w:right w:val="none" w:sz="0" w:space="0" w:color="auto"/>
          </w:divBdr>
        </w:div>
        <w:div w:id="153038070">
          <w:marLeft w:val="640"/>
          <w:marRight w:val="0"/>
          <w:marTop w:val="0"/>
          <w:marBottom w:val="0"/>
          <w:divBdr>
            <w:top w:val="none" w:sz="0" w:space="0" w:color="auto"/>
            <w:left w:val="none" w:sz="0" w:space="0" w:color="auto"/>
            <w:bottom w:val="none" w:sz="0" w:space="0" w:color="auto"/>
            <w:right w:val="none" w:sz="0" w:space="0" w:color="auto"/>
          </w:divBdr>
        </w:div>
        <w:div w:id="1769813268">
          <w:marLeft w:val="640"/>
          <w:marRight w:val="0"/>
          <w:marTop w:val="0"/>
          <w:marBottom w:val="0"/>
          <w:divBdr>
            <w:top w:val="none" w:sz="0" w:space="0" w:color="auto"/>
            <w:left w:val="none" w:sz="0" w:space="0" w:color="auto"/>
            <w:bottom w:val="none" w:sz="0" w:space="0" w:color="auto"/>
            <w:right w:val="none" w:sz="0" w:space="0" w:color="auto"/>
          </w:divBdr>
        </w:div>
        <w:div w:id="1680346026">
          <w:marLeft w:val="640"/>
          <w:marRight w:val="0"/>
          <w:marTop w:val="0"/>
          <w:marBottom w:val="0"/>
          <w:divBdr>
            <w:top w:val="none" w:sz="0" w:space="0" w:color="auto"/>
            <w:left w:val="none" w:sz="0" w:space="0" w:color="auto"/>
            <w:bottom w:val="none" w:sz="0" w:space="0" w:color="auto"/>
            <w:right w:val="none" w:sz="0" w:space="0" w:color="auto"/>
          </w:divBdr>
        </w:div>
        <w:div w:id="304701166">
          <w:marLeft w:val="640"/>
          <w:marRight w:val="0"/>
          <w:marTop w:val="0"/>
          <w:marBottom w:val="0"/>
          <w:divBdr>
            <w:top w:val="none" w:sz="0" w:space="0" w:color="auto"/>
            <w:left w:val="none" w:sz="0" w:space="0" w:color="auto"/>
            <w:bottom w:val="none" w:sz="0" w:space="0" w:color="auto"/>
            <w:right w:val="none" w:sz="0" w:space="0" w:color="auto"/>
          </w:divBdr>
        </w:div>
        <w:div w:id="2069956392">
          <w:marLeft w:val="640"/>
          <w:marRight w:val="0"/>
          <w:marTop w:val="0"/>
          <w:marBottom w:val="0"/>
          <w:divBdr>
            <w:top w:val="none" w:sz="0" w:space="0" w:color="auto"/>
            <w:left w:val="none" w:sz="0" w:space="0" w:color="auto"/>
            <w:bottom w:val="none" w:sz="0" w:space="0" w:color="auto"/>
            <w:right w:val="none" w:sz="0" w:space="0" w:color="auto"/>
          </w:divBdr>
        </w:div>
        <w:div w:id="234970049">
          <w:marLeft w:val="640"/>
          <w:marRight w:val="0"/>
          <w:marTop w:val="0"/>
          <w:marBottom w:val="0"/>
          <w:divBdr>
            <w:top w:val="none" w:sz="0" w:space="0" w:color="auto"/>
            <w:left w:val="none" w:sz="0" w:space="0" w:color="auto"/>
            <w:bottom w:val="none" w:sz="0" w:space="0" w:color="auto"/>
            <w:right w:val="none" w:sz="0" w:space="0" w:color="auto"/>
          </w:divBdr>
        </w:div>
        <w:div w:id="642465903">
          <w:marLeft w:val="640"/>
          <w:marRight w:val="0"/>
          <w:marTop w:val="0"/>
          <w:marBottom w:val="0"/>
          <w:divBdr>
            <w:top w:val="none" w:sz="0" w:space="0" w:color="auto"/>
            <w:left w:val="none" w:sz="0" w:space="0" w:color="auto"/>
            <w:bottom w:val="none" w:sz="0" w:space="0" w:color="auto"/>
            <w:right w:val="none" w:sz="0" w:space="0" w:color="auto"/>
          </w:divBdr>
        </w:div>
        <w:div w:id="150487924">
          <w:marLeft w:val="640"/>
          <w:marRight w:val="0"/>
          <w:marTop w:val="0"/>
          <w:marBottom w:val="0"/>
          <w:divBdr>
            <w:top w:val="none" w:sz="0" w:space="0" w:color="auto"/>
            <w:left w:val="none" w:sz="0" w:space="0" w:color="auto"/>
            <w:bottom w:val="none" w:sz="0" w:space="0" w:color="auto"/>
            <w:right w:val="none" w:sz="0" w:space="0" w:color="auto"/>
          </w:divBdr>
        </w:div>
        <w:div w:id="1480074088">
          <w:marLeft w:val="640"/>
          <w:marRight w:val="0"/>
          <w:marTop w:val="0"/>
          <w:marBottom w:val="0"/>
          <w:divBdr>
            <w:top w:val="none" w:sz="0" w:space="0" w:color="auto"/>
            <w:left w:val="none" w:sz="0" w:space="0" w:color="auto"/>
            <w:bottom w:val="none" w:sz="0" w:space="0" w:color="auto"/>
            <w:right w:val="none" w:sz="0" w:space="0" w:color="auto"/>
          </w:divBdr>
        </w:div>
        <w:div w:id="1826625354">
          <w:marLeft w:val="640"/>
          <w:marRight w:val="0"/>
          <w:marTop w:val="0"/>
          <w:marBottom w:val="0"/>
          <w:divBdr>
            <w:top w:val="none" w:sz="0" w:space="0" w:color="auto"/>
            <w:left w:val="none" w:sz="0" w:space="0" w:color="auto"/>
            <w:bottom w:val="none" w:sz="0" w:space="0" w:color="auto"/>
            <w:right w:val="none" w:sz="0" w:space="0" w:color="auto"/>
          </w:divBdr>
        </w:div>
        <w:div w:id="213465380">
          <w:marLeft w:val="640"/>
          <w:marRight w:val="0"/>
          <w:marTop w:val="0"/>
          <w:marBottom w:val="0"/>
          <w:divBdr>
            <w:top w:val="none" w:sz="0" w:space="0" w:color="auto"/>
            <w:left w:val="none" w:sz="0" w:space="0" w:color="auto"/>
            <w:bottom w:val="none" w:sz="0" w:space="0" w:color="auto"/>
            <w:right w:val="none" w:sz="0" w:space="0" w:color="auto"/>
          </w:divBdr>
        </w:div>
        <w:div w:id="837888699">
          <w:marLeft w:val="640"/>
          <w:marRight w:val="0"/>
          <w:marTop w:val="0"/>
          <w:marBottom w:val="0"/>
          <w:divBdr>
            <w:top w:val="none" w:sz="0" w:space="0" w:color="auto"/>
            <w:left w:val="none" w:sz="0" w:space="0" w:color="auto"/>
            <w:bottom w:val="none" w:sz="0" w:space="0" w:color="auto"/>
            <w:right w:val="none" w:sz="0" w:space="0" w:color="auto"/>
          </w:divBdr>
        </w:div>
        <w:div w:id="1406151273">
          <w:marLeft w:val="640"/>
          <w:marRight w:val="0"/>
          <w:marTop w:val="0"/>
          <w:marBottom w:val="0"/>
          <w:divBdr>
            <w:top w:val="none" w:sz="0" w:space="0" w:color="auto"/>
            <w:left w:val="none" w:sz="0" w:space="0" w:color="auto"/>
            <w:bottom w:val="none" w:sz="0" w:space="0" w:color="auto"/>
            <w:right w:val="none" w:sz="0" w:space="0" w:color="auto"/>
          </w:divBdr>
        </w:div>
        <w:div w:id="193229756">
          <w:marLeft w:val="640"/>
          <w:marRight w:val="0"/>
          <w:marTop w:val="0"/>
          <w:marBottom w:val="0"/>
          <w:divBdr>
            <w:top w:val="none" w:sz="0" w:space="0" w:color="auto"/>
            <w:left w:val="none" w:sz="0" w:space="0" w:color="auto"/>
            <w:bottom w:val="none" w:sz="0" w:space="0" w:color="auto"/>
            <w:right w:val="none" w:sz="0" w:space="0" w:color="auto"/>
          </w:divBdr>
        </w:div>
        <w:div w:id="241184395">
          <w:marLeft w:val="640"/>
          <w:marRight w:val="0"/>
          <w:marTop w:val="0"/>
          <w:marBottom w:val="0"/>
          <w:divBdr>
            <w:top w:val="none" w:sz="0" w:space="0" w:color="auto"/>
            <w:left w:val="none" w:sz="0" w:space="0" w:color="auto"/>
            <w:bottom w:val="none" w:sz="0" w:space="0" w:color="auto"/>
            <w:right w:val="none" w:sz="0" w:space="0" w:color="auto"/>
          </w:divBdr>
        </w:div>
        <w:div w:id="522866288">
          <w:marLeft w:val="640"/>
          <w:marRight w:val="0"/>
          <w:marTop w:val="0"/>
          <w:marBottom w:val="0"/>
          <w:divBdr>
            <w:top w:val="none" w:sz="0" w:space="0" w:color="auto"/>
            <w:left w:val="none" w:sz="0" w:space="0" w:color="auto"/>
            <w:bottom w:val="none" w:sz="0" w:space="0" w:color="auto"/>
            <w:right w:val="none" w:sz="0" w:space="0" w:color="auto"/>
          </w:divBdr>
        </w:div>
        <w:div w:id="868107070">
          <w:marLeft w:val="640"/>
          <w:marRight w:val="0"/>
          <w:marTop w:val="0"/>
          <w:marBottom w:val="0"/>
          <w:divBdr>
            <w:top w:val="none" w:sz="0" w:space="0" w:color="auto"/>
            <w:left w:val="none" w:sz="0" w:space="0" w:color="auto"/>
            <w:bottom w:val="none" w:sz="0" w:space="0" w:color="auto"/>
            <w:right w:val="none" w:sz="0" w:space="0" w:color="auto"/>
          </w:divBdr>
        </w:div>
        <w:div w:id="748229841">
          <w:marLeft w:val="640"/>
          <w:marRight w:val="0"/>
          <w:marTop w:val="0"/>
          <w:marBottom w:val="0"/>
          <w:divBdr>
            <w:top w:val="none" w:sz="0" w:space="0" w:color="auto"/>
            <w:left w:val="none" w:sz="0" w:space="0" w:color="auto"/>
            <w:bottom w:val="none" w:sz="0" w:space="0" w:color="auto"/>
            <w:right w:val="none" w:sz="0" w:space="0" w:color="auto"/>
          </w:divBdr>
        </w:div>
        <w:div w:id="390924402">
          <w:marLeft w:val="640"/>
          <w:marRight w:val="0"/>
          <w:marTop w:val="0"/>
          <w:marBottom w:val="0"/>
          <w:divBdr>
            <w:top w:val="none" w:sz="0" w:space="0" w:color="auto"/>
            <w:left w:val="none" w:sz="0" w:space="0" w:color="auto"/>
            <w:bottom w:val="none" w:sz="0" w:space="0" w:color="auto"/>
            <w:right w:val="none" w:sz="0" w:space="0" w:color="auto"/>
          </w:divBdr>
        </w:div>
        <w:div w:id="1963412856">
          <w:marLeft w:val="640"/>
          <w:marRight w:val="0"/>
          <w:marTop w:val="0"/>
          <w:marBottom w:val="0"/>
          <w:divBdr>
            <w:top w:val="none" w:sz="0" w:space="0" w:color="auto"/>
            <w:left w:val="none" w:sz="0" w:space="0" w:color="auto"/>
            <w:bottom w:val="none" w:sz="0" w:space="0" w:color="auto"/>
            <w:right w:val="none" w:sz="0" w:space="0" w:color="auto"/>
          </w:divBdr>
        </w:div>
      </w:divsChild>
    </w:div>
    <w:div w:id="143935042">
      <w:bodyDiv w:val="1"/>
      <w:marLeft w:val="0"/>
      <w:marRight w:val="0"/>
      <w:marTop w:val="0"/>
      <w:marBottom w:val="0"/>
      <w:divBdr>
        <w:top w:val="none" w:sz="0" w:space="0" w:color="auto"/>
        <w:left w:val="none" w:sz="0" w:space="0" w:color="auto"/>
        <w:bottom w:val="none" w:sz="0" w:space="0" w:color="auto"/>
        <w:right w:val="none" w:sz="0" w:space="0" w:color="auto"/>
      </w:divBdr>
    </w:div>
    <w:div w:id="145054451">
      <w:bodyDiv w:val="1"/>
      <w:marLeft w:val="0"/>
      <w:marRight w:val="0"/>
      <w:marTop w:val="0"/>
      <w:marBottom w:val="0"/>
      <w:divBdr>
        <w:top w:val="none" w:sz="0" w:space="0" w:color="auto"/>
        <w:left w:val="none" w:sz="0" w:space="0" w:color="auto"/>
        <w:bottom w:val="none" w:sz="0" w:space="0" w:color="auto"/>
        <w:right w:val="none" w:sz="0" w:space="0" w:color="auto"/>
      </w:divBdr>
      <w:divsChild>
        <w:div w:id="761074815">
          <w:marLeft w:val="0"/>
          <w:marRight w:val="0"/>
          <w:marTop w:val="0"/>
          <w:marBottom w:val="0"/>
          <w:divBdr>
            <w:top w:val="none" w:sz="0" w:space="0" w:color="auto"/>
            <w:left w:val="none" w:sz="0" w:space="0" w:color="auto"/>
            <w:bottom w:val="none" w:sz="0" w:space="0" w:color="auto"/>
            <w:right w:val="none" w:sz="0" w:space="0" w:color="auto"/>
          </w:divBdr>
          <w:divsChild>
            <w:div w:id="1644655202">
              <w:marLeft w:val="0"/>
              <w:marRight w:val="0"/>
              <w:marTop w:val="0"/>
              <w:marBottom w:val="0"/>
              <w:divBdr>
                <w:top w:val="none" w:sz="0" w:space="0" w:color="auto"/>
                <w:left w:val="none" w:sz="0" w:space="0" w:color="auto"/>
                <w:bottom w:val="none" w:sz="0" w:space="0" w:color="auto"/>
                <w:right w:val="none" w:sz="0" w:space="0" w:color="auto"/>
              </w:divBdr>
            </w:div>
            <w:div w:id="522324927">
              <w:marLeft w:val="0"/>
              <w:marRight w:val="0"/>
              <w:marTop w:val="0"/>
              <w:marBottom w:val="0"/>
              <w:divBdr>
                <w:top w:val="none" w:sz="0" w:space="0" w:color="auto"/>
                <w:left w:val="none" w:sz="0" w:space="0" w:color="auto"/>
                <w:bottom w:val="none" w:sz="0" w:space="0" w:color="auto"/>
                <w:right w:val="none" w:sz="0" w:space="0" w:color="auto"/>
              </w:divBdr>
              <w:divsChild>
                <w:div w:id="1631009546">
                  <w:marLeft w:val="0"/>
                  <w:marRight w:val="0"/>
                  <w:marTop w:val="0"/>
                  <w:marBottom w:val="0"/>
                  <w:divBdr>
                    <w:top w:val="none" w:sz="0" w:space="0" w:color="auto"/>
                    <w:left w:val="none" w:sz="0" w:space="0" w:color="auto"/>
                    <w:bottom w:val="none" w:sz="0" w:space="0" w:color="auto"/>
                    <w:right w:val="none" w:sz="0" w:space="0" w:color="auto"/>
                  </w:divBdr>
                </w:div>
              </w:divsChild>
            </w:div>
            <w:div w:id="1880774577">
              <w:marLeft w:val="0"/>
              <w:marRight w:val="0"/>
              <w:marTop w:val="0"/>
              <w:marBottom w:val="0"/>
              <w:divBdr>
                <w:top w:val="none" w:sz="0" w:space="0" w:color="auto"/>
                <w:left w:val="none" w:sz="0" w:space="0" w:color="auto"/>
                <w:bottom w:val="none" w:sz="0" w:space="0" w:color="auto"/>
                <w:right w:val="none" w:sz="0" w:space="0" w:color="auto"/>
              </w:divBdr>
            </w:div>
            <w:div w:id="1418013921">
              <w:marLeft w:val="0"/>
              <w:marRight w:val="0"/>
              <w:marTop w:val="0"/>
              <w:marBottom w:val="0"/>
              <w:divBdr>
                <w:top w:val="none" w:sz="0" w:space="0" w:color="auto"/>
                <w:left w:val="none" w:sz="0" w:space="0" w:color="auto"/>
                <w:bottom w:val="none" w:sz="0" w:space="0" w:color="auto"/>
                <w:right w:val="none" w:sz="0" w:space="0" w:color="auto"/>
              </w:divBdr>
            </w:div>
            <w:div w:id="1366443416">
              <w:marLeft w:val="0"/>
              <w:marRight w:val="0"/>
              <w:marTop w:val="0"/>
              <w:marBottom w:val="0"/>
              <w:divBdr>
                <w:top w:val="none" w:sz="0" w:space="0" w:color="auto"/>
                <w:left w:val="none" w:sz="0" w:space="0" w:color="auto"/>
                <w:bottom w:val="none" w:sz="0" w:space="0" w:color="auto"/>
                <w:right w:val="none" w:sz="0" w:space="0" w:color="auto"/>
              </w:divBdr>
            </w:div>
            <w:div w:id="1695108267">
              <w:marLeft w:val="0"/>
              <w:marRight w:val="0"/>
              <w:marTop w:val="0"/>
              <w:marBottom w:val="0"/>
              <w:divBdr>
                <w:top w:val="none" w:sz="0" w:space="0" w:color="auto"/>
                <w:left w:val="none" w:sz="0" w:space="0" w:color="auto"/>
                <w:bottom w:val="none" w:sz="0" w:space="0" w:color="auto"/>
                <w:right w:val="none" w:sz="0" w:space="0" w:color="auto"/>
              </w:divBdr>
            </w:div>
            <w:div w:id="816652115">
              <w:marLeft w:val="0"/>
              <w:marRight w:val="0"/>
              <w:marTop w:val="0"/>
              <w:marBottom w:val="0"/>
              <w:divBdr>
                <w:top w:val="none" w:sz="0" w:space="0" w:color="auto"/>
                <w:left w:val="none" w:sz="0" w:space="0" w:color="auto"/>
                <w:bottom w:val="none" w:sz="0" w:space="0" w:color="auto"/>
                <w:right w:val="none" w:sz="0" w:space="0" w:color="auto"/>
              </w:divBdr>
            </w:div>
          </w:divsChild>
        </w:div>
        <w:div w:id="1936018113">
          <w:marLeft w:val="0"/>
          <w:marRight w:val="0"/>
          <w:marTop w:val="0"/>
          <w:marBottom w:val="0"/>
          <w:divBdr>
            <w:top w:val="none" w:sz="0" w:space="0" w:color="auto"/>
            <w:left w:val="none" w:sz="0" w:space="0" w:color="auto"/>
            <w:bottom w:val="none" w:sz="0" w:space="0" w:color="auto"/>
            <w:right w:val="none" w:sz="0" w:space="0" w:color="auto"/>
          </w:divBdr>
        </w:div>
        <w:div w:id="1253853952">
          <w:marLeft w:val="0"/>
          <w:marRight w:val="0"/>
          <w:marTop w:val="0"/>
          <w:marBottom w:val="0"/>
          <w:divBdr>
            <w:top w:val="none" w:sz="0" w:space="0" w:color="auto"/>
            <w:left w:val="none" w:sz="0" w:space="0" w:color="auto"/>
            <w:bottom w:val="none" w:sz="0" w:space="0" w:color="auto"/>
            <w:right w:val="none" w:sz="0" w:space="0" w:color="auto"/>
          </w:divBdr>
        </w:div>
      </w:divsChild>
    </w:div>
    <w:div w:id="145170646">
      <w:bodyDiv w:val="1"/>
      <w:marLeft w:val="0"/>
      <w:marRight w:val="0"/>
      <w:marTop w:val="0"/>
      <w:marBottom w:val="0"/>
      <w:divBdr>
        <w:top w:val="none" w:sz="0" w:space="0" w:color="auto"/>
        <w:left w:val="none" w:sz="0" w:space="0" w:color="auto"/>
        <w:bottom w:val="none" w:sz="0" w:space="0" w:color="auto"/>
        <w:right w:val="none" w:sz="0" w:space="0" w:color="auto"/>
      </w:divBdr>
    </w:div>
    <w:div w:id="148719793">
      <w:bodyDiv w:val="1"/>
      <w:marLeft w:val="0"/>
      <w:marRight w:val="0"/>
      <w:marTop w:val="0"/>
      <w:marBottom w:val="0"/>
      <w:divBdr>
        <w:top w:val="none" w:sz="0" w:space="0" w:color="auto"/>
        <w:left w:val="none" w:sz="0" w:space="0" w:color="auto"/>
        <w:bottom w:val="none" w:sz="0" w:space="0" w:color="auto"/>
        <w:right w:val="none" w:sz="0" w:space="0" w:color="auto"/>
      </w:divBdr>
    </w:div>
    <w:div w:id="150605781">
      <w:bodyDiv w:val="1"/>
      <w:marLeft w:val="0"/>
      <w:marRight w:val="0"/>
      <w:marTop w:val="0"/>
      <w:marBottom w:val="0"/>
      <w:divBdr>
        <w:top w:val="none" w:sz="0" w:space="0" w:color="auto"/>
        <w:left w:val="none" w:sz="0" w:space="0" w:color="auto"/>
        <w:bottom w:val="none" w:sz="0" w:space="0" w:color="auto"/>
        <w:right w:val="none" w:sz="0" w:space="0" w:color="auto"/>
      </w:divBdr>
      <w:divsChild>
        <w:div w:id="724530549">
          <w:marLeft w:val="0"/>
          <w:marRight w:val="0"/>
          <w:marTop w:val="0"/>
          <w:marBottom w:val="0"/>
          <w:divBdr>
            <w:top w:val="none" w:sz="0" w:space="0" w:color="auto"/>
            <w:left w:val="none" w:sz="0" w:space="0" w:color="auto"/>
            <w:bottom w:val="none" w:sz="0" w:space="0" w:color="auto"/>
            <w:right w:val="none" w:sz="0" w:space="0" w:color="auto"/>
          </w:divBdr>
        </w:div>
      </w:divsChild>
    </w:div>
    <w:div w:id="152186767">
      <w:bodyDiv w:val="1"/>
      <w:marLeft w:val="0"/>
      <w:marRight w:val="0"/>
      <w:marTop w:val="0"/>
      <w:marBottom w:val="0"/>
      <w:divBdr>
        <w:top w:val="none" w:sz="0" w:space="0" w:color="auto"/>
        <w:left w:val="none" w:sz="0" w:space="0" w:color="auto"/>
        <w:bottom w:val="none" w:sz="0" w:space="0" w:color="auto"/>
        <w:right w:val="none" w:sz="0" w:space="0" w:color="auto"/>
      </w:divBdr>
      <w:divsChild>
        <w:div w:id="1187062770">
          <w:marLeft w:val="480"/>
          <w:marRight w:val="0"/>
          <w:marTop w:val="0"/>
          <w:marBottom w:val="0"/>
          <w:divBdr>
            <w:top w:val="none" w:sz="0" w:space="0" w:color="auto"/>
            <w:left w:val="none" w:sz="0" w:space="0" w:color="auto"/>
            <w:bottom w:val="none" w:sz="0" w:space="0" w:color="auto"/>
            <w:right w:val="none" w:sz="0" w:space="0" w:color="auto"/>
          </w:divBdr>
        </w:div>
        <w:div w:id="272785724">
          <w:marLeft w:val="480"/>
          <w:marRight w:val="0"/>
          <w:marTop w:val="0"/>
          <w:marBottom w:val="0"/>
          <w:divBdr>
            <w:top w:val="none" w:sz="0" w:space="0" w:color="auto"/>
            <w:left w:val="none" w:sz="0" w:space="0" w:color="auto"/>
            <w:bottom w:val="none" w:sz="0" w:space="0" w:color="auto"/>
            <w:right w:val="none" w:sz="0" w:space="0" w:color="auto"/>
          </w:divBdr>
        </w:div>
        <w:div w:id="1905409507">
          <w:marLeft w:val="480"/>
          <w:marRight w:val="0"/>
          <w:marTop w:val="0"/>
          <w:marBottom w:val="0"/>
          <w:divBdr>
            <w:top w:val="none" w:sz="0" w:space="0" w:color="auto"/>
            <w:left w:val="none" w:sz="0" w:space="0" w:color="auto"/>
            <w:bottom w:val="none" w:sz="0" w:space="0" w:color="auto"/>
            <w:right w:val="none" w:sz="0" w:space="0" w:color="auto"/>
          </w:divBdr>
        </w:div>
        <w:div w:id="1119256445">
          <w:marLeft w:val="480"/>
          <w:marRight w:val="0"/>
          <w:marTop w:val="0"/>
          <w:marBottom w:val="0"/>
          <w:divBdr>
            <w:top w:val="none" w:sz="0" w:space="0" w:color="auto"/>
            <w:left w:val="none" w:sz="0" w:space="0" w:color="auto"/>
            <w:bottom w:val="none" w:sz="0" w:space="0" w:color="auto"/>
            <w:right w:val="none" w:sz="0" w:space="0" w:color="auto"/>
          </w:divBdr>
        </w:div>
        <w:div w:id="88358749">
          <w:marLeft w:val="480"/>
          <w:marRight w:val="0"/>
          <w:marTop w:val="0"/>
          <w:marBottom w:val="0"/>
          <w:divBdr>
            <w:top w:val="none" w:sz="0" w:space="0" w:color="auto"/>
            <w:left w:val="none" w:sz="0" w:space="0" w:color="auto"/>
            <w:bottom w:val="none" w:sz="0" w:space="0" w:color="auto"/>
            <w:right w:val="none" w:sz="0" w:space="0" w:color="auto"/>
          </w:divBdr>
        </w:div>
        <w:div w:id="2066756317">
          <w:marLeft w:val="480"/>
          <w:marRight w:val="0"/>
          <w:marTop w:val="0"/>
          <w:marBottom w:val="0"/>
          <w:divBdr>
            <w:top w:val="none" w:sz="0" w:space="0" w:color="auto"/>
            <w:left w:val="none" w:sz="0" w:space="0" w:color="auto"/>
            <w:bottom w:val="none" w:sz="0" w:space="0" w:color="auto"/>
            <w:right w:val="none" w:sz="0" w:space="0" w:color="auto"/>
          </w:divBdr>
        </w:div>
        <w:div w:id="1695186580">
          <w:marLeft w:val="480"/>
          <w:marRight w:val="0"/>
          <w:marTop w:val="0"/>
          <w:marBottom w:val="0"/>
          <w:divBdr>
            <w:top w:val="none" w:sz="0" w:space="0" w:color="auto"/>
            <w:left w:val="none" w:sz="0" w:space="0" w:color="auto"/>
            <w:bottom w:val="none" w:sz="0" w:space="0" w:color="auto"/>
            <w:right w:val="none" w:sz="0" w:space="0" w:color="auto"/>
          </w:divBdr>
        </w:div>
        <w:div w:id="756366223">
          <w:marLeft w:val="480"/>
          <w:marRight w:val="0"/>
          <w:marTop w:val="0"/>
          <w:marBottom w:val="0"/>
          <w:divBdr>
            <w:top w:val="none" w:sz="0" w:space="0" w:color="auto"/>
            <w:left w:val="none" w:sz="0" w:space="0" w:color="auto"/>
            <w:bottom w:val="none" w:sz="0" w:space="0" w:color="auto"/>
            <w:right w:val="none" w:sz="0" w:space="0" w:color="auto"/>
          </w:divBdr>
        </w:div>
        <w:div w:id="1902017464">
          <w:marLeft w:val="480"/>
          <w:marRight w:val="0"/>
          <w:marTop w:val="0"/>
          <w:marBottom w:val="0"/>
          <w:divBdr>
            <w:top w:val="none" w:sz="0" w:space="0" w:color="auto"/>
            <w:left w:val="none" w:sz="0" w:space="0" w:color="auto"/>
            <w:bottom w:val="none" w:sz="0" w:space="0" w:color="auto"/>
            <w:right w:val="none" w:sz="0" w:space="0" w:color="auto"/>
          </w:divBdr>
        </w:div>
        <w:div w:id="1854564892">
          <w:marLeft w:val="480"/>
          <w:marRight w:val="0"/>
          <w:marTop w:val="0"/>
          <w:marBottom w:val="0"/>
          <w:divBdr>
            <w:top w:val="none" w:sz="0" w:space="0" w:color="auto"/>
            <w:left w:val="none" w:sz="0" w:space="0" w:color="auto"/>
            <w:bottom w:val="none" w:sz="0" w:space="0" w:color="auto"/>
            <w:right w:val="none" w:sz="0" w:space="0" w:color="auto"/>
          </w:divBdr>
        </w:div>
        <w:div w:id="1239706889">
          <w:marLeft w:val="480"/>
          <w:marRight w:val="0"/>
          <w:marTop w:val="0"/>
          <w:marBottom w:val="0"/>
          <w:divBdr>
            <w:top w:val="none" w:sz="0" w:space="0" w:color="auto"/>
            <w:left w:val="none" w:sz="0" w:space="0" w:color="auto"/>
            <w:bottom w:val="none" w:sz="0" w:space="0" w:color="auto"/>
            <w:right w:val="none" w:sz="0" w:space="0" w:color="auto"/>
          </w:divBdr>
        </w:div>
        <w:div w:id="583685143">
          <w:marLeft w:val="480"/>
          <w:marRight w:val="0"/>
          <w:marTop w:val="0"/>
          <w:marBottom w:val="0"/>
          <w:divBdr>
            <w:top w:val="none" w:sz="0" w:space="0" w:color="auto"/>
            <w:left w:val="none" w:sz="0" w:space="0" w:color="auto"/>
            <w:bottom w:val="none" w:sz="0" w:space="0" w:color="auto"/>
            <w:right w:val="none" w:sz="0" w:space="0" w:color="auto"/>
          </w:divBdr>
        </w:div>
        <w:div w:id="702946058">
          <w:marLeft w:val="480"/>
          <w:marRight w:val="0"/>
          <w:marTop w:val="0"/>
          <w:marBottom w:val="0"/>
          <w:divBdr>
            <w:top w:val="none" w:sz="0" w:space="0" w:color="auto"/>
            <w:left w:val="none" w:sz="0" w:space="0" w:color="auto"/>
            <w:bottom w:val="none" w:sz="0" w:space="0" w:color="auto"/>
            <w:right w:val="none" w:sz="0" w:space="0" w:color="auto"/>
          </w:divBdr>
        </w:div>
        <w:div w:id="1388846235">
          <w:marLeft w:val="480"/>
          <w:marRight w:val="0"/>
          <w:marTop w:val="0"/>
          <w:marBottom w:val="0"/>
          <w:divBdr>
            <w:top w:val="none" w:sz="0" w:space="0" w:color="auto"/>
            <w:left w:val="none" w:sz="0" w:space="0" w:color="auto"/>
            <w:bottom w:val="none" w:sz="0" w:space="0" w:color="auto"/>
            <w:right w:val="none" w:sz="0" w:space="0" w:color="auto"/>
          </w:divBdr>
        </w:div>
        <w:div w:id="1796093252">
          <w:marLeft w:val="480"/>
          <w:marRight w:val="0"/>
          <w:marTop w:val="0"/>
          <w:marBottom w:val="0"/>
          <w:divBdr>
            <w:top w:val="none" w:sz="0" w:space="0" w:color="auto"/>
            <w:left w:val="none" w:sz="0" w:space="0" w:color="auto"/>
            <w:bottom w:val="none" w:sz="0" w:space="0" w:color="auto"/>
            <w:right w:val="none" w:sz="0" w:space="0" w:color="auto"/>
          </w:divBdr>
        </w:div>
        <w:div w:id="462119448">
          <w:marLeft w:val="480"/>
          <w:marRight w:val="0"/>
          <w:marTop w:val="0"/>
          <w:marBottom w:val="0"/>
          <w:divBdr>
            <w:top w:val="none" w:sz="0" w:space="0" w:color="auto"/>
            <w:left w:val="none" w:sz="0" w:space="0" w:color="auto"/>
            <w:bottom w:val="none" w:sz="0" w:space="0" w:color="auto"/>
            <w:right w:val="none" w:sz="0" w:space="0" w:color="auto"/>
          </w:divBdr>
        </w:div>
        <w:div w:id="1237326341">
          <w:marLeft w:val="480"/>
          <w:marRight w:val="0"/>
          <w:marTop w:val="0"/>
          <w:marBottom w:val="0"/>
          <w:divBdr>
            <w:top w:val="none" w:sz="0" w:space="0" w:color="auto"/>
            <w:left w:val="none" w:sz="0" w:space="0" w:color="auto"/>
            <w:bottom w:val="none" w:sz="0" w:space="0" w:color="auto"/>
            <w:right w:val="none" w:sz="0" w:space="0" w:color="auto"/>
          </w:divBdr>
        </w:div>
        <w:div w:id="1008141576">
          <w:marLeft w:val="480"/>
          <w:marRight w:val="0"/>
          <w:marTop w:val="0"/>
          <w:marBottom w:val="0"/>
          <w:divBdr>
            <w:top w:val="none" w:sz="0" w:space="0" w:color="auto"/>
            <w:left w:val="none" w:sz="0" w:space="0" w:color="auto"/>
            <w:bottom w:val="none" w:sz="0" w:space="0" w:color="auto"/>
            <w:right w:val="none" w:sz="0" w:space="0" w:color="auto"/>
          </w:divBdr>
        </w:div>
        <w:div w:id="390660140">
          <w:marLeft w:val="480"/>
          <w:marRight w:val="0"/>
          <w:marTop w:val="0"/>
          <w:marBottom w:val="0"/>
          <w:divBdr>
            <w:top w:val="none" w:sz="0" w:space="0" w:color="auto"/>
            <w:left w:val="none" w:sz="0" w:space="0" w:color="auto"/>
            <w:bottom w:val="none" w:sz="0" w:space="0" w:color="auto"/>
            <w:right w:val="none" w:sz="0" w:space="0" w:color="auto"/>
          </w:divBdr>
        </w:div>
        <w:div w:id="255093071">
          <w:marLeft w:val="480"/>
          <w:marRight w:val="0"/>
          <w:marTop w:val="0"/>
          <w:marBottom w:val="0"/>
          <w:divBdr>
            <w:top w:val="none" w:sz="0" w:space="0" w:color="auto"/>
            <w:left w:val="none" w:sz="0" w:space="0" w:color="auto"/>
            <w:bottom w:val="none" w:sz="0" w:space="0" w:color="auto"/>
            <w:right w:val="none" w:sz="0" w:space="0" w:color="auto"/>
          </w:divBdr>
        </w:div>
        <w:div w:id="337586780">
          <w:marLeft w:val="480"/>
          <w:marRight w:val="0"/>
          <w:marTop w:val="0"/>
          <w:marBottom w:val="0"/>
          <w:divBdr>
            <w:top w:val="none" w:sz="0" w:space="0" w:color="auto"/>
            <w:left w:val="none" w:sz="0" w:space="0" w:color="auto"/>
            <w:bottom w:val="none" w:sz="0" w:space="0" w:color="auto"/>
            <w:right w:val="none" w:sz="0" w:space="0" w:color="auto"/>
          </w:divBdr>
        </w:div>
        <w:div w:id="662976774">
          <w:marLeft w:val="480"/>
          <w:marRight w:val="0"/>
          <w:marTop w:val="0"/>
          <w:marBottom w:val="0"/>
          <w:divBdr>
            <w:top w:val="none" w:sz="0" w:space="0" w:color="auto"/>
            <w:left w:val="none" w:sz="0" w:space="0" w:color="auto"/>
            <w:bottom w:val="none" w:sz="0" w:space="0" w:color="auto"/>
            <w:right w:val="none" w:sz="0" w:space="0" w:color="auto"/>
          </w:divBdr>
        </w:div>
        <w:div w:id="1045955902">
          <w:marLeft w:val="480"/>
          <w:marRight w:val="0"/>
          <w:marTop w:val="0"/>
          <w:marBottom w:val="0"/>
          <w:divBdr>
            <w:top w:val="none" w:sz="0" w:space="0" w:color="auto"/>
            <w:left w:val="none" w:sz="0" w:space="0" w:color="auto"/>
            <w:bottom w:val="none" w:sz="0" w:space="0" w:color="auto"/>
            <w:right w:val="none" w:sz="0" w:space="0" w:color="auto"/>
          </w:divBdr>
        </w:div>
        <w:div w:id="591281957">
          <w:marLeft w:val="480"/>
          <w:marRight w:val="0"/>
          <w:marTop w:val="0"/>
          <w:marBottom w:val="0"/>
          <w:divBdr>
            <w:top w:val="none" w:sz="0" w:space="0" w:color="auto"/>
            <w:left w:val="none" w:sz="0" w:space="0" w:color="auto"/>
            <w:bottom w:val="none" w:sz="0" w:space="0" w:color="auto"/>
            <w:right w:val="none" w:sz="0" w:space="0" w:color="auto"/>
          </w:divBdr>
        </w:div>
        <w:div w:id="84157054">
          <w:marLeft w:val="480"/>
          <w:marRight w:val="0"/>
          <w:marTop w:val="0"/>
          <w:marBottom w:val="0"/>
          <w:divBdr>
            <w:top w:val="none" w:sz="0" w:space="0" w:color="auto"/>
            <w:left w:val="none" w:sz="0" w:space="0" w:color="auto"/>
            <w:bottom w:val="none" w:sz="0" w:space="0" w:color="auto"/>
            <w:right w:val="none" w:sz="0" w:space="0" w:color="auto"/>
          </w:divBdr>
        </w:div>
        <w:div w:id="1407916869">
          <w:marLeft w:val="480"/>
          <w:marRight w:val="0"/>
          <w:marTop w:val="0"/>
          <w:marBottom w:val="0"/>
          <w:divBdr>
            <w:top w:val="none" w:sz="0" w:space="0" w:color="auto"/>
            <w:left w:val="none" w:sz="0" w:space="0" w:color="auto"/>
            <w:bottom w:val="none" w:sz="0" w:space="0" w:color="auto"/>
            <w:right w:val="none" w:sz="0" w:space="0" w:color="auto"/>
          </w:divBdr>
        </w:div>
        <w:div w:id="838620071">
          <w:marLeft w:val="480"/>
          <w:marRight w:val="0"/>
          <w:marTop w:val="0"/>
          <w:marBottom w:val="0"/>
          <w:divBdr>
            <w:top w:val="none" w:sz="0" w:space="0" w:color="auto"/>
            <w:left w:val="none" w:sz="0" w:space="0" w:color="auto"/>
            <w:bottom w:val="none" w:sz="0" w:space="0" w:color="auto"/>
            <w:right w:val="none" w:sz="0" w:space="0" w:color="auto"/>
          </w:divBdr>
        </w:div>
        <w:div w:id="1504197031">
          <w:marLeft w:val="480"/>
          <w:marRight w:val="0"/>
          <w:marTop w:val="0"/>
          <w:marBottom w:val="0"/>
          <w:divBdr>
            <w:top w:val="none" w:sz="0" w:space="0" w:color="auto"/>
            <w:left w:val="none" w:sz="0" w:space="0" w:color="auto"/>
            <w:bottom w:val="none" w:sz="0" w:space="0" w:color="auto"/>
            <w:right w:val="none" w:sz="0" w:space="0" w:color="auto"/>
          </w:divBdr>
        </w:div>
        <w:div w:id="1639412253">
          <w:marLeft w:val="480"/>
          <w:marRight w:val="0"/>
          <w:marTop w:val="0"/>
          <w:marBottom w:val="0"/>
          <w:divBdr>
            <w:top w:val="none" w:sz="0" w:space="0" w:color="auto"/>
            <w:left w:val="none" w:sz="0" w:space="0" w:color="auto"/>
            <w:bottom w:val="none" w:sz="0" w:space="0" w:color="auto"/>
            <w:right w:val="none" w:sz="0" w:space="0" w:color="auto"/>
          </w:divBdr>
        </w:div>
        <w:div w:id="1898399467">
          <w:marLeft w:val="480"/>
          <w:marRight w:val="0"/>
          <w:marTop w:val="0"/>
          <w:marBottom w:val="0"/>
          <w:divBdr>
            <w:top w:val="none" w:sz="0" w:space="0" w:color="auto"/>
            <w:left w:val="none" w:sz="0" w:space="0" w:color="auto"/>
            <w:bottom w:val="none" w:sz="0" w:space="0" w:color="auto"/>
            <w:right w:val="none" w:sz="0" w:space="0" w:color="auto"/>
          </w:divBdr>
        </w:div>
        <w:div w:id="1271620853">
          <w:marLeft w:val="480"/>
          <w:marRight w:val="0"/>
          <w:marTop w:val="0"/>
          <w:marBottom w:val="0"/>
          <w:divBdr>
            <w:top w:val="none" w:sz="0" w:space="0" w:color="auto"/>
            <w:left w:val="none" w:sz="0" w:space="0" w:color="auto"/>
            <w:bottom w:val="none" w:sz="0" w:space="0" w:color="auto"/>
            <w:right w:val="none" w:sz="0" w:space="0" w:color="auto"/>
          </w:divBdr>
        </w:div>
        <w:div w:id="534578687">
          <w:marLeft w:val="480"/>
          <w:marRight w:val="0"/>
          <w:marTop w:val="0"/>
          <w:marBottom w:val="0"/>
          <w:divBdr>
            <w:top w:val="none" w:sz="0" w:space="0" w:color="auto"/>
            <w:left w:val="none" w:sz="0" w:space="0" w:color="auto"/>
            <w:bottom w:val="none" w:sz="0" w:space="0" w:color="auto"/>
            <w:right w:val="none" w:sz="0" w:space="0" w:color="auto"/>
          </w:divBdr>
        </w:div>
        <w:div w:id="344400703">
          <w:marLeft w:val="480"/>
          <w:marRight w:val="0"/>
          <w:marTop w:val="0"/>
          <w:marBottom w:val="0"/>
          <w:divBdr>
            <w:top w:val="none" w:sz="0" w:space="0" w:color="auto"/>
            <w:left w:val="none" w:sz="0" w:space="0" w:color="auto"/>
            <w:bottom w:val="none" w:sz="0" w:space="0" w:color="auto"/>
            <w:right w:val="none" w:sz="0" w:space="0" w:color="auto"/>
          </w:divBdr>
        </w:div>
        <w:div w:id="758867615">
          <w:marLeft w:val="480"/>
          <w:marRight w:val="0"/>
          <w:marTop w:val="0"/>
          <w:marBottom w:val="0"/>
          <w:divBdr>
            <w:top w:val="none" w:sz="0" w:space="0" w:color="auto"/>
            <w:left w:val="none" w:sz="0" w:space="0" w:color="auto"/>
            <w:bottom w:val="none" w:sz="0" w:space="0" w:color="auto"/>
            <w:right w:val="none" w:sz="0" w:space="0" w:color="auto"/>
          </w:divBdr>
        </w:div>
        <w:div w:id="2092651372">
          <w:marLeft w:val="480"/>
          <w:marRight w:val="0"/>
          <w:marTop w:val="0"/>
          <w:marBottom w:val="0"/>
          <w:divBdr>
            <w:top w:val="none" w:sz="0" w:space="0" w:color="auto"/>
            <w:left w:val="none" w:sz="0" w:space="0" w:color="auto"/>
            <w:bottom w:val="none" w:sz="0" w:space="0" w:color="auto"/>
            <w:right w:val="none" w:sz="0" w:space="0" w:color="auto"/>
          </w:divBdr>
        </w:div>
        <w:div w:id="1983846601">
          <w:marLeft w:val="480"/>
          <w:marRight w:val="0"/>
          <w:marTop w:val="0"/>
          <w:marBottom w:val="0"/>
          <w:divBdr>
            <w:top w:val="none" w:sz="0" w:space="0" w:color="auto"/>
            <w:left w:val="none" w:sz="0" w:space="0" w:color="auto"/>
            <w:bottom w:val="none" w:sz="0" w:space="0" w:color="auto"/>
            <w:right w:val="none" w:sz="0" w:space="0" w:color="auto"/>
          </w:divBdr>
        </w:div>
        <w:div w:id="1908025815">
          <w:marLeft w:val="480"/>
          <w:marRight w:val="0"/>
          <w:marTop w:val="0"/>
          <w:marBottom w:val="0"/>
          <w:divBdr>
            <w:top w:val="none" w:sz="0" w:space="0" w:color="auto"/>
            <w:left w:val="none" w:sz="0" w:space="0" w:color="auto"/>
            <w:bottom w:val="none" w:sz="0" w:space="0" w:color="auto"/>
            <w:right w:val="none" w:sz="0" w:space="0" w:color="auto"/>
          </w:divBdr>
        </w:div>
        <w:div w:id="917011608">
          <w:marLeft w:val="480"/>
          <w:marRight w:val="0"/>
          <w:marTop w:val="0"/>
          <w:marBottom w:val="0"/>
          <w:divBdr>
            <w:top w:val="none" w:sz="0" w:space="0" w:color="auto"/>
            <w:left w:val="none" w:sz="0" w:space="0" w:color="auto"/>
            <w:bottom w:val="none" w:sz="0" w:space="0" w:color="auto"/>
            <w:right w:val="none" w:sz="0" w:space="0" w:color="auto"/>
          </w:divBdr>
        </w:div>
        <w:div w:id="270280934">
          <w:marLeft w:val="480"/>
          <w:marRight w:val="0"/>
          <w:marTop w:val="0"/>
          <w:marBottom w:val="0"/>
          <w:divBdr>
            <w:top w:val="none" w:sz="0" w:space="0" w:color="auto"/>
            <w:left w:val="none" w:sz="0" w:space="0" w:color="auto"/>
            <w:bottom w:val="none" w:sz="0" w:space="0" w:color="auto"/>
            <w:right w:val="none" w:sz="0" w:space="0" w:color="auto"/>
          </w:divBdr>
        </w:div>
        <w:div w:id="472404179">
          <w:marLeft w:val="480"/>
          <w:marRight w:val="0"/>
          <w:marTop w:val="0"/>
          <w:marBottom w:val="0"/>
          <w:divBdr>
            <w:top w:val="none" w:sz="0" w:space="0" w:color="auto"/>
            <w:left w:val="none" w:sz="0" w:space="0" w:color="auto"/>
            <w:bottom w:val="none" w:sz="0" w:space="0" w:color="auto"/>
            <w:right w:val="none" w:sz="0" w:space="0" w:color="auto"/>
          </w:divBdr>
        </w:div>
        <w:div w:id="1405030720">
          <w:marLeft w:val="480"/>
          <w:marRight w:val="0"/>
          <w:marTop w:val="0"/>
          <w:marBottom w:val="0"/>
          <w:divBdr>
            <w:top w:val="none" w:sz="0" w:space="0" w:color="auto"/>
            <w:left w:val="none" w:sz="0" w:space="0" w:color="auto"/>
            <w:bottom w:val="none" w:sz="0" w:space="0" w:color="auto"/>
            <w:right w:val="none" w:sz="0" w:space="0" w:color="auto"/>
          </w:divBdr>
        </w:div>
        <w:div w:id="1632788173">
          <w:marLeft w:val="480"/>
          <w:marRight w:val="0"/>
          <w:marTop w:val="0"/>
          <w:marBottom w:val="0"/>
          <w:divBdr>
            <w:top w:val="none" w:sz="0" w:space="0" w:color="auto"/>
            <w:left w:val="none" w:sz="0" w:space="0" w:color="auto"/>
            <w:bottom w:val="none" w:sz="0" w:space="0" w:color="auto"/>
            <w:right w:val="none" w:sz="0" w:space="0" w:color="auto"/>
          </w:divBdr>
        </w:div>
        <w:div w:id="152307413">
          <w:marLeft w:val="480"/>
          <w:marRight w:val="0"/>
          <w:marTop w:val="0"/>
          <w:marBottom w:val="0"/>
          <w:divBdr>
            <w:top w:val="none" w:sz="0" w:space="0" w:color="auto"/>
            <w:left w:val="none" w:sz="0" w:space="0" w:color="auto"/>
            <w:bottom w:val="none" w:sz="0" w:space="0" w:color="auto"/>
            <w:right w:val="none" w:sz="0" w:space="0" w:color="auto"/>
          </w:divBdr>
        </w:div>
        <w:div w:id="587888421">
          <w:marLeft w:val="480"/>
          <w:marRight w:val="0"/>
          <w:marTop w:val="0"/>
          <w:marBottom w:val="0"/>
          <w:divBdr>
            <w:top w:val="none" w:sz="0" w:space="0" w:color="auto"/>
            <w:left w:val="none" w:sz="0" w:space="0" w:color="auto"/>
            <w:bottom w:val="none" w:sz="0" w:space="0" w:color="auto"/>
            <w:right w:val="none" w:sz="0" w:space="0" w:color="auto"/>
          </w:divBdr>
        </w:div>
        <w:div w:id="1914655575">
          <w:marLeft w:val="480"/>
          <w:marRight w:val="0"/>
          <w:marTop w:val="0"/>
          <w:marBottom w:val="0"/>
          <w:divBdr>
            <w:top w:val="none" w:sz="0" w:space="0" w:color="auto"/>
            <w:left w:val="none" w:sz="0" w:space="0" w:color="auto"/>
            <w:bottom w:val="none" w:sz="0" w:space="0" w:color="auto"/>
            <w:right w:val="none" w:sz="0" w:space="0" w:color="auto"/>
          </w:divBdr>
        </w:div>
        <w:div w:id="1481995005">
          <w:marLeft w:val="480"/>
          <w:marRight w:val="0"/>
          <w:marTop w:val="0"/>
          <w:marBottom w:val="0"/>
          <w:divBdr>
            <w:top w:val="none" w:sz="0" w:space="0" w:color="auto"/>
            <w:left w:val="none" w:sz="0" w:space="0" w:color="auto"/>
            <w:bottom w:val="none" w:sz="0" w:space="0" w:color="auto"/>
            <w:right w:val="none" w:sz="0" w:space="0" w:color="auto"/>
          </w:divBdr>
        </w:div>
      </w:divsChild>
    </w:div>
    <w:div w:id="156266936">
      <w:bodyDiv w:val="1"/>
      <w:marLeft w:val="0"/>
      <w:marRight w:val="0"/>
      <w:marTop w:val="0"/>
      <w:marBottom w:val="0"/>
      <w:divBdr>
        <w:top w:val="none" w:sz="0" w:space="0" w:color="auto"/>
        <w:left w:val="none" w:sz="0" w:space="0" w:color="auto"/>
        <w:bottom w:val="none" w:sz="0" w:space="0" w:color="auto"/>
        <w:right w:val="none" w:sz="0" w:space="0" w:color="auto"/>
      </w:divBdr>
      <w:divsChild>
        <w:div w:id="1696497212">
          <w:marLeft w:val="480"/>
          <w:marRight w:val="0"/>
          <w:marTop w:val="0"/>
          <w:marBottom w:val="0"/>
          <w:divBdr>
            <w:top w:val="none" w:sz="0" w:space="0" w:color="auto"/>
            <w:left w:val="none" w:sz="0" w:space="0" w:color="auto"/>
            <w:bottom w:val="none" w:sz="0" w:space="0" w:color="auto"/>
            <w:right w:val="none" w:sz="0" w:space="0" w:color="auto"/>
          </w:divBdr>
        </w:div>
        <w:div w:id="1701707920">
          <w:marLeft w:val="480"/>
          <w:marRight w:val="0"/>
          <w:marTop w:val="0"/>
          <w:marBottom w:val="0"/>
          <w:divBdr>
            <w:top w:val="none" w:sz="0" w:space="0" w:color="auto"/>
            <w:left w:val="none" w:sz="0" w:space="0" w:color="auto"/>
            <w:bottom w:val="none" w:sz="0" w:space="0" w:color="auto"/>
            <w:right w:val="none" w:sz="0" w:space="0" w:color="auto"/>
          </w:divBdr>
        </w:div>
        <w:div w:id="242180401">
          <w:marLeft w:val="480"/>
          <w:marRight w:val="0"/>
          <w:marTop w:val="0"/>
          <w:marBottom w:val="0"/>
          <w:divBdr>
            <w:top w:val="none" w:sz="0" w:space="0" w:color="auto"/>
            <w:left w:val="none" w:sz="0" w:space="0" w:color="auto"/>
            <w:bottom w:val="none" w:sz="0" w:space="0" w:color="auto"/>
            <w:right w:val="none" w:sz="0" w:space="0" w:color="auto"/>
          </w:divBdr>
        </w:div>
        <w:div w:id="968047318">
          <w:marLeft w:val="480"/>
          <w:marRight w:val="0"/>
          <w:marTop w:val="0"/>
          <w:marBottom w:val="0"/>
          <w:divBdr>
            <w:top w:val="none" w:sz="0" w:space="0" w:color="auto"/>
            <w:left w:val="none" w:sz="0" w:space="0" w:color="auto"/>
            <w:bottom w:val="none" w:sz="0" w:space="0" w:color="auto"/>
            <w:right w:val="none" w:sz="0" w:space="0" w:color="auto"/>
          </w:divBdr>
        </w:div>
        <w:div w:id="729884163">
          <w:marLeft w:val="480"/>
          <w:marRight w:val="0"/>
          <w:marTop w:val="0"/>
          <w:marBottom w:val="0"/>
          <w:divBdr>
            <w:top w:val="none" w:sz="0" w:space="0" w:color="auto"/>
            <w:left w:val="none" w:sz="0" w:space="0" w:color="auto"/>
            <w:bottom w:val="none" w:sz="0" w:space="0" w:color="auto"/>
            <w:right w:val="none" w:sz="0" w:space="0" w:color="auto"/>
          </w:divBdr>
        </w:div>
        <w:div w:id="1731465569">
          <w:marLeft w:val="480"/>
          <w:marRight w:val="0"/>
          <w:marTop w:val="0"/>
          <w:marBottom w:val="0"/>
          <w:divBdr>
            <w:top w:val="none" w:sz="0" w:space="0" w:color="auto"/>
            <w:left w:val="none" w:sz="0" w:space="0" w:color="auto"/>
            <w:bottom w:val="none" w:sz="0" w:space="0" w:color="auto"/>
            <w:right w:val="none" w:sz="0" w:space="0" w:color="auto"/>
          </w:divBdr>
        </w:div>
        <w:div w:id="845753270">
          <w:marLeft w:val="480"/>
          <w:marRight w:val="0"/>
          <w:marTop w:val="0"/>
          <w:marBottom w:val="0"/>
          <w:divBdr>
            <w:top w:val="none" w:sz="0" w:space="0" w:color="auto"/>
            <w:left w:val="none" w:sz="0" w:space="0" w:color="auto"/>
            <w:bottom w:val="none" w:sz="0" w:space="0" w:color="auto"/>
            <w:right w:val="none" w:sz="0" w:space="0" w:color="auto"/>
          </w:divBdr>
        </w:div>
        <w:div w:id="2113552887">
          <w:marLeft w:val="480"/>
          <w:marRight w:val="0"/>
          <w:marTop w:val="0"/>
          <w:marBottom w:val="0"/>
          <w:divBdr>
            <w:top w:val="none" w:sz="0" w:space="0" w:color="auto"/>
            <w:left w:val="none" w:sz="0" w:space="0" w:color="auto"/>
            <w:bottom w:val="none" w:sz="0" w:space="0" w:color="auto"/>
            <w:right w:val="none" w:sz="0" w:space="0" w:color="auto"/>
          </w:divBdr>
        </w:div>
        <w:div w:id="808398563">
          <w:marLeft w:val="480"/>
          <w:marRight w:val="0"/>
          <w:marTop w:val="0"/>
          <w:marBottom w:val="0"/>
          <w:divBdr>
            <w:top w:val="none" w:sz="0" w:space="0" w:color="auto"/>
            <w:left w:val="none" w:sz="0" w:space="0" w:color="auto"/>
            <w:bottom w:val="none" w:sz="0" w:space="0" w:color="auto"/>
            <w:right w:val="none" w:sz="0" w:space="0" w:color="auto"/>
          </w:divBdr>
        </w:div>
        <w:div w:id="1099368525">
          <w:marLeft w:val="480"/>
          <w:marRight w:val="0"/>
          <w:marTop w:val="0"/>
          <w:marBottom w:val="0"/>
          <w:divBdr>
            <w:top w:val="none" w:sz="0" w:space="0" w:color="auto"/>
            <w:left w:val="none" w:sz="0" w:space="0" w:color="auto"/>
            <w:bottom w:val="none" w:sz="0" w:space="0" w:color="auto"/>
            <w:right w:val="none" w:sz="0" w:space="0" w:color="auto"/>
          </w:divBdr>
        </w:div>
        <w:div w:id="107044872">
          <w:marLeft w:val="480"/>
          <w:marRight w:val="0"/>
          <w:marTop w:val="0"/>
          <w:marBottom w:val="0"/>
          <w:divBdr>
            <w:top w:val="none" w:sz="0" w:space="0" w:color="auto"/>
            <w:left w:val="none" w:sz="0" w:space="0" w:color="auto"/>
            <w:bottom w:val="none" w:sz="0" w:space="0" w:color="auto"/>
            <w:right w:val="none" w:sz="0" w:space="0" w:color="auto"/>
          </w:divBdr>
        </w:div>
        <w:div w:id="714810443">
          <w:marLeft w:val="480"/>
          <w:marRight w:val="0"/>
          <w:marTop w:val="0"/>
          <w:marBottom w:val="0"/>
          <w:divBdr>
            <w:top w:val="none" w:sz="0" w:space="0" w:color="auto"/>
            <w:left w:val="none" w:sz="0" w:space="0" w:color="auto"/>
            <w:bottom w:val="none" w:sz="0" w:space="0" w:color="auto"/>
            <w:right w:val="none" w:sz="0" w:space="0" w:color="auto"/>
          </w:divBdr>
        </w:div>
        <w:div w:id="1614163933">
          <w:marLeft w:val="480"/>
          <w:marRight w:val="0"/>
          <w:marTop w:val="0"/>
          <w:marBottom w:val="0"/>
          <w:divBdr>
            <w:top w:val="none" w:sz="0" w:space="0" w:color="auto"/>
            <w:left w:val="none" w:sz="0" w:space="0" w:color="auto"/>
            <w:bottom w:val="none" w:sz="0" w:space="0" w:color="auto"/>
            <w:right w:val="none" w:sz="0" w:space="0" w:color="auto"/>
          </w:divBdr>
        </w:div>
        <w:div w:id="1299192342">
          <w:marLeft w:val="480"/>
          <w:marRight w:val="0"/>
          <w:marTop w:val="0"/>
          <w:marBottom w:val="0"/>
          <w:divBdr>
            <w:top w:val="none" w:sz="0" w:space="0" w:color="auto"/>
            <w:left w:val="none" w:sz="0" w:space="0" w:color="auto"/>
            <w:bottom w:val="none" w:sz="0" w:space="0" w:color="auto"/>
            <w:right w:val="none" w:sz="0" w:space="0" w:color="auto"/>
          </w:divBdr>
        </w:div>
        <w:div w:id="1089810770">
          <w:marLeft w:val="480"/>
          <w:marRight w:val="0"/>
          <w:marTop w:val="0"/>
          <w:marBottom w:val="0"/>
          <w:divBdr>
            <w:top w:val="none" w:sz="0" w:space="0" w:color="auto"/>
            <w:left w:val="none" w:sz="0" w:space="0" w:color="auto"/>
            <w:bottom w:val="none" w:sz="0" w:space="0" w:color="auto"/>
            <w:right w:val="none" w:sz="0" w:space="0" w:color="auto"/>
          </w:divBdr>
        </w:div>
        <w:div w:id="638805120">
          <w:marLeft w:val="480"/>
          <w:marRight w:val="0"/>
          <w:marTop w:val="0"/>
          <w:marBottom w:val="0"/>
          <w:divBdr>
            <w:top w:val="none" w:sz="0" w:space="0" w:color="auto"/>
            <w:left w:val="none" w:sz="0" w:space="0" w:color="auto"/>
            <w:bottom w:val="none" w:sz="0" w:space="0" w:color="auto"/>
            <w:right w:val="none" w:sz="0" w:space="0" w:color="auto"/>
          </w:divBdr>
        </w:div>
        <w:div w:id="821694886">
          <w:marLeft w:val="480"/>
          <w:marRight w:val="0"/>
          <w:marTop w:val="0"/>
          <w:marBottom w:val="0"/>
          <w:divBdr>
            <w:top w:val="none" w:sz="0" w:space="0" w:color="auto"/>
            <w:left w:val="none" w:sz="0" w:space="0" w:color="auto"/>
            <w:bottom w:val="none" w:sz="0" w:space="0" w:color="auto"/>
            <w:right w:val="none" w:sz="0" w:space="0" w:color="auto"/>
          </w:divBdr>
        </w:div>
        <w:div w:id="695303734">
          <w:marLeft w:val="480"/>
          <w:marRight w:val="0"/>
          <w:marTop w:val="0"/>
          <w:marBottom w:val="0"/>
          <w:divBdr>
            <w:top w:val="none" w:sz="0" w:space="0" w:color="auto"/>
            <w:left w:val="none" w:sz="0" w:space="0" w:color="auto"/>
            <w:bottom w:val="none" w:sz="0" w:space="0" w:color="auto"/>
            <w:right w:val="none" w:sz="0" w:space="0" w:color="auto"/>
          </w:divBdr>
        </w:div>
        <w:div w:id="106317831">
          <w:marLeft w:val="480"/>
          <w:marRight w:val="0"/>
          <w:marTop w:val="0"/>
          <w:marBottom w:val="0"/>
          <w:divBdr>
            <w:top w:val="none" w:sz="0" w:space="0" w:color="auto"/>
            <w:left w:val="none" w:sz="0" w:space="0" w:color="auto"/>
            <w:bottom w:val="none" w:sz="0" w:space="0" w:color="auto"/>
            <w:right w:val="none" w:sz="0" w:space="0" w:color="auto"/>
          </w:divBdr>
        </w:div>
        <w:div w:id="1404645232">
          <w:marLeft w:val="480"/>
          <w:marRight w:val="0"/>
          <w:marTop w:val="0"/>
          <w:marBottom w:val="0"/>
          <w:divBdr>
            <w:top w:val="none" w:sz="0" w:space="0" w:color="auto"/>
            <w:left w:val="none" w:sz="0" w:space="0" w:color="auto"/>
            <w:bottom w:val="none" w:sz="0" w:space="0" w:color="auto"/>
            <w:right w:val="none" w:sz="0" w:space="0" w:color="auto"/>
          </w:divBdr>
        </w:div>
        <w:div w:id="2000570043">
          <w:marLeft w:val="480"/>
          <w:marRight w:val="0"/>
          <w:marTop w:val="0"/>
          <w:marBottom w:val="0"/>
          <w:divBdr>
            <w:top w:val="none" w:sz="0" w:space="0" w:color="auto"/>
            <w:left w:val="none" w:sz="0" w:space="0" w:color="auto"/>
            <w:bottom w:val="none" w:sz="0" w:space="0" w:color="auto"/>
            <w:right w:val="none" w:sz="0" w:space="0" w:color="auto"/>
          </w:divBdr>
        </w:div>
        <w:div w:id="327176858">
          <w:marLeft w:val="480"/>
          <w:marRight w:val="0"/>
          <w:marTop w:val="0"/>
          <w:marBottom w:val="0"/>
          <w:divBdr>
            <w:top w:val="none" w:sz="0" w:space="0" w:color="auto"/>
            <w:left w:val="none" w:sz="0" w:space="0" w:color="auto"/>
            <w:bottom w:val="none" w:sz="0" w:space="0" w:color="auto"/>
            <w:right w:val="none" w:sz="0" w:space="0" w:color="auto"/>
          </w:divBdr>
        </w:div>
        <w:div w:id="95059810">
          <w:marLeft w:val="480"/>
          <w:marRight w:val="0"/>
          <w:marTop w:val="0"/>
          <w:marBottom w:val="0"/>
          <w:divBdr>
            <w:top w:val="none" w:sz="0" w:space="0" w:color="auto"/>
            <w:left w:val="none" w:sz="0" w:space="0" w:color="auto"/>
            <w:bottom w:val="none" w:sz="0" w:space="0" w:color="auto"/>
            <w:right w:val="none" w:sz="0" w:space="0" w:color="auto"/>
          </w:divBdr>
        </w:div>
        <w:div w:id="2038701941">
          <w:marLeft w:val="480"/>
          <w:marRight w:val="0"/>
          <w:marTop w:val="0"/>
          <w:marBottom w:val="0"/>
          <w:divBdr>
            <w:top w:val="none" w:sz="0" w:space="0" w:color="auto"/>
            <w:left w:val="none" w:sz="0" w:space="0" w:color="auto"/>
            <w:bottom w:val="none" w:sz="0" w:space="0" w:color="auto"/>
            <w:right w:val="none" w:sz="0" w:space="0" w:color="auto"/>
          </w:divBdr>
        </w:div>
        <w:div w:id="1431389481">
          <w:marLeft w:val="480"/>
          <w:marRight w:val="0"/>
          <w:marTop w:val="0"/>
          <w:marBottom w:val="0"/>
          <w:divBdr>
            <w:top w:val="none" w:sz="0" w:space="0" w:color="auto"/>
            <w:left w:val="none" w:sz="0" w:space="0" w:color="auto"/>
            <w:bottom w:val="none" w:sz="0" w:space="0" w:color="auto"/>
            <w:right w:val="none" w:sz="0" w:space="0" w:color="auto"/>
          </w:divBdr>
        </w:div>
        <w:div w:id="1187329459">
          <w:marLeft w:val="480"/>
          <w:marRight w:val="0"/>
          <w:marTop w:val="0"/>
          <w:marBottom w:val="0"/>
          <w:divBdr>
            <w:top w:val="none" w:sz="0" w:space="0" w:color="auto"/>
            <w:left w:val="none" w:sz="0" w:space="0" w:color="auto"/>
            <w:bottom w:val="none" w:sz="0" w:space="0" w:color="auto"/>
            <w:right w:val="none" w:sz="0" w:space="0" w:color="auto"/>
          </w:divBdr>
        </w:div>
        <w:div w:id="675498158">
          <w:marLeft w:val="480"/>
          <w:marRight w:val="0"/>
          <w:marTop w:val="0"/>
          <w:marBottom w:val="0"/>
          <w:divBdr>
            <w:top w:val="none" w:sz="0" w:space="0" w:color="auto"/>
            <w:left w:val="none" w:sz="0" w:space="0" w:color="auto"/>
            <w:bottom w:val="none" w:sz="0" w:space="0" w:color="auto"/>
            <w:right w:val="none" w:sz="0" w:space="0" w:color="auto"/>
          </w:divBdr>
        </w:div>
        <w:div w:id="1284312290">
          <w:marLeft w:val="480"/>
          <w:marRight w:val="0"/>
          <w:marTop w:val="0"/>
          <w:marBottom w:val="0"/>
          <w:divBdr>
            <w:top w:val="none" w:sz="0" w:space="0" w:color="auto"/>
            <w:left w:val="none" w:sz="0" w:space="0" w:color="auto"/>
            <w:bottom w:val="none" w:sz="0" w:space="0" w:color="auto"/>
            <w:right w:val="none" w:sz="0" w:space="0" w:color="auto"/>
          </w:divBdr>
        </w:div>
        <w:div w:id="991178237">
          <w:marLeft w:val="480"/>
          <w:marRight w:val="0"/>
          <w:marTop w:val="0"/>
          <w:marBottom w:val="0"/>
          <w:divBdr>
            <w:top w:val="none" w:sz="0" w:space="0" w:color="auto"/>
            <w:left w:val="none" w:sz="0" w:space="0" w:color="auto"/>
            <w:bottom w:val="none" w:sz="0" w:space="0" w:color="auto"/>
            <w:right w:val="none" w:sz="0" w:space="0" w:color="auto"/>
          </w:divBdr>
        </w:div>
        <w:div w:id="1564565509">
          <w:marLeft w:val="480"/>
          <w:marRight w:val="0"/>
          <w:marTop w:val="0"/>
          <w:marBottom w:val="0"/>
          <w:divBdr>
            <w:top w:val="none" w:sz="0" w:space="0" w:color="auto"/>
            <w:left w:val="none" w:sz="0" w:space="0" w:color="auto"/>
            <w:bottom w:val="none" w:sz="0" w:space="0" w:color="auto"/>
            <w:right w:val="none" w:sz="0" w:space="0" w:color="auto"/>
          </w:divBdr>
        </w:div>
        <w:div w:id="963539445">
          <w:marLeft w:val="480"/>
          <w:marRight w:val="0"/>
          <w:marTop w:val="0"/>
          <w:marBottom w:val="0"/>
          <w:divBdr>
            <w:top w:val="none" w:sz="0" w:space="0" w:color="auto"/>
            <w:left w:val="none" w:sz="0" w:space="0" w:color="auto"/>
            <w:bottom w:val="none" w:sz="0" w:space="0" w:color="auto"/>
            <w:right w:val="none" w:sz="0" w:space="0" w:color="auto"/>
          </w:divBdr>
        </w:div>
        <w:div w:id="1962762217">
          <w:marLeft w:val="480"/>
          <w:marRight w:val="0"/>
          <w:marTop w:val="0"/>
          <w:marBottom w:val="0"/>
          <w:divBdr>
            <w:top w:val="none" w:sz="0" w:space="0" w:color="auto"/>
            <w:left w:val="none" w:sz="0" w:space="0" w:color="auto"/>
            <w:bottom w:val="none" w:sz="0" w:space="0" w:color="auto"/>
            <w:right w:val="none" w:sz="0" w:space="0" w:color="auto"/>
          </w:divBdr>
        </w:div>
        <w:div w:id="99036411">
          <w:marLeft w:val="480"/>
          <w:marRight w:val="0"/>
          <w:marTop w:val="0"/>
          <w:marBottom w:val="0"/>
          <w:divBdr>
            <w:top w:val="none" w:sz="0" w:space="0" w:color="auto"/>
            <w:left w:val="none" w:sz="0" w:space="0" w:color="auto"/>
            <w:bottom w:val="none" w:sz="0" w:space="0" w:color="auto"/>
            <w:right w:val="none" w:sz="0" w:space="0" w:color="auto"/>
          </w:divBdr>
        </w:div>
        <w:div w:id="473716464">
          <w:marLeft w:val="480"/>
          <w:marRight w:val="0"/>
          <w:marTop w:val="0"/>
          <w:marBottom w:val="0"/>
          <w:divBdr>
            <w:top w:val="none" w:sz="0" w:space="0" w:color="auto"/>
            <w:left w:val="none" w:sz="0" w:space="0" w:color="auto"/>
            <w:bottom w:val="none" w:sz="0" w:space="0" w:color="auto"/>
            <w:right w:val="none" w:sz="0" w:space="0" w:color="auto"/>
          </w:divBdr>
        </w:div>
        <w:div w:id="1548301667">
          <w:marLeft w:val="480"/>
          <w:marRight w:val="0"/>
          <w:marTop w:val="0"/>
          <w:marBottom w:val="0"/>
          <w:divBdr>
            <w:top w:val="none" w:sz="0" w:space="0" w:color="auto"/>
            <w:left w:val="none" w:sz="0" w:space="0" w:color="auto"/>
            <w:bottom w:val="none" w:sz="0" w:space="0" w:color="auto"/>
            <w:right w:val="none" w:sz="0" w:space="0" w:color="auto"/>
          </w:divBdr>
        </w:div>
        <w:div w:id="589508285">
          <w:marLeft w:val="480"/>
          <w:marRight w:val="0"/>
          <w:marTop w:val="0"/>
          <w:marBottom w:val="0"/>
          <w:divBdr>
            <w:top w:val="none" w:sz="0" w:space="0" w:color="auto"/>
            <w:left w:val="none" w:sz="0" w:space="0" w:color="auto"/>
            <w:bottom w:val="none" w:sz="0" w:space="0" w:color="auto"/>
            <w:right w:val="none" w:sz="0" w:space="0" w:color="auto"/>
          </w:divBdr>
        </w:div>
        <w:div w:id="650912496">
          <w:marLeft w:val="480"/>
          <w:marRight w:val="0"/>
          <w:marTop w:val="0"/>
          <w:marBottom w:val="0"/>
          <w:divBdr>
            <w:top w:val="none" w:sz="0" w:space="0" w:color="auto"/>
            <w:left w:val="none" w:sz="0" w:space="0" w:color="auto"/>
            <w:bottom w:val="none" w:sz="0" w:space="0" w:color="auto"/>
            <w:right w:val="none" w:sz="0" w:space="0" w:color="auto"/>
          </w:divBdr>
        </w:div>
        <w:div w:id="1517889448">
          <w:marLeft w:val="480"/>
          <w:marRight w:val="0"/>
          <w:marTop w:val="0"/>
          <w:marBottom w:val="0"/>
          <w:divBdr>
            <w:top w:val="none" w:sz="0" w:space="0" w:color="auto"/>
            <w:left w:val="none" w:sz="0" w:space="0" w:color="auto"/>
            <w:bottom w:val="none" w:sz="0" w:space="0" w:color="auto"/>
            <w:right w:val="none" w:sz="0" w:space="0" w:color="auto"/>
          </w:divBdr>
        </w:div>
        <w:div w:id="1860504120">
          <w:marLeft w:val="480"/>
          <w:marRight w:val="0"/>
          <w:marTop w:val="0"/>
          <w:marBottom w:val="0"/>
          <w:divBdr>
            <w:top w:val="none" w:sz="0" w:space="0" w:color="auto"/>
            <w:left w:val="none" w:sz="0" w:space="0" w:color="auto"/>
            <w:bottom w:val="none" w:sz="0" w:space="0" w:color="auto"/>
            <w:right w:val="none" w:sz="0" w:space="0" w:color="auto"/>
          </w:divBdr>
        </w:div>
        <w:div w:id="451705799">
          <w:marLeft w:val="480"/>
          <w:marRight w:val="0"/>
          <w:marTop w:val="0"/>
          <w:marBottom w:val="0"/>
          <w:divBdr>
            <w:top w:val="none" w:sz="0" w:space="0" w:color="auto"/>
            <w:left w:val="none" w:sz="0" w:space="0" w:color="auto"/>
            <w:bottom w:val="none" w:sz="0" w:space="0" w:color="auto"/>
            <w:right w:val="none" w:sz="0" w:space="0" w:color="auto"/>
          </w:divBdr>
        </w:div>
        <w:div w:id="683096522">
          <w:marLeft w:val="480"/>
          <w:marRight w:val="0"/>
          <w:marTop w:val="0"/>
          <w:marBottom w:val="0"/>
          <w:divBdr>
            <w:top w:val="none" w:sz="0" w:space="0" w:color="auto"/>
            <w:left w:val="none" w:sz="0" w:space="0" w:color="auto"/>
            <w:bottom w:val="none" w:sz="0" w:space="0" w:color="auto"/>
            <w:right w:val="none" w:sz="0" w:space="0" w:color="auto"/>
          </w:divBdr>
        </w:div>
        <w:div w:id="188884100">
          <w:marLeft w:val="480"/>
          <w:marRight w:val="0"/>
          <w:marTop w:val="0"/>
          <w:marBottom w:val="0"/>
          <w:divBdr>
            <w:top w:val="none" w:sz="0" w:space="0" w:color="auto"/>
            <w:left w:val="none" w:sz="0" w:space="0" w:color="auto"/>
            <w:bottom w:val="none" w:sz="0" w:space="0" w:color="auto"/>
            <w:right w:val="none" w:sz="0" w:space="0" w:color="auto"/>
          </w:divBdr>
        </w:div>
        <w:div w:id="1658067026">
          <w:marLeft w:val="480"/>
          <w:marRight w:val="0"/>
          <w:marTop w:val="0"/>
          <w:marBottom w:val="0"/>
          <w:divBdr>
            <w:top w:val="none" w:sz="0" w:space="0" w:color="auto"/>
            <w:left w:val="none" w:sz="0" w:space="0" w:color="auto"/>
            <w:bottom w:val="none" w:sz="0" w:space="0" w:color="auto"/>
            <w:right w:val="none" w:sz="0" w:space="0" w:color="auto"/>
          </w:divBdr>
        </w:div>
        <w:div w:id="575554414">
          <w:marLeft w:val="480"/>
          <w:marRight w:val="0"/>
          <w:marTop w:val="0"/>
          <w:marBottom w:val="0"/>
          <w:divBdr>
            <w:top w:val="none" w:sz="0" w:space="0" w:color="auto"/>
            <w:left w:val="none" w:sz="0" w:space="0" w:color="auto"/>
            <w:bottom w:val="none" w:sz="0" w:space="0" w:color="auto"/>
            <w:right w:val="none" w:sz="0" w:space="0" w:color="auto"/>
          </w:divBdr>
        </w:div>
        <w:div w:id="2147308799">
          <w:marLeft w:val="480"/>
          <w:marRight w:val="0"/>
          <w:marTop w:val="0"/>
          <w:marBottom w:val="0"/>
          <w:divBdr>
            <w:top w:val="none" w:sz="0" w:space="0" w:color="auto"/>
            <w:left w:val="none" w:sz="0" w:space="0" w:color="auto"/>
            <w:bottom w:val="none" w:sz="0" w:space="0" w:color="auto"/>
            <w:right w:val="none" w:sz="0" w:space="0" w:color="auto"/>
          </w:divBdr>
        </w:div>
        <w:div w:id="1554193552">
          <w:marLeft w:val="480"/>
          <w:marRight w:val="0"/>
          <w:marTop w:val="0"/>
          <w:marBottom w:val="0"/>
          <w:divBdr>
            <w:top w:val="none" w:sz="0" w:space="0" w:color="auto"/>
            <w:left w:val="none" w:sz="0" w:space="0" w:color="auto"/>
            <w:bottom w:val="none" w:sz="0" w:space="0" w:color="auto"/>
            <w:right w:val="none" w:sz="0" w:space="0" w:color="auto"/>
          </w:divBdr>
        </w:div>
        <w:div w:id="1213732980">
          <w:marLeft w:val="480"/>
          <w:marRight w:val="0"/>
          <w:marTop w:val="0"/>
          <w:marBottom w:val="0"/>
          <w:divBdr>
            <w:top w:val="none" w:sz="0" w:space="0" w:color="auto"/>
            <w:left w:val="none" w:sz="0" w:space="0" w:color="auto"/>
            <w:bottom w:val="none" w:sz="0" w:space="0" w:color="auto"/>
            <w:right w:val="none" w:sz="0" w:space="0" w:color="auto"/>
          </w:divBdr>
        </w:div>
        <w:div w:id="763644467">
          <w:marLeft w:val="480"/>
          <w:marRight w:val="0"/>
          <w:marTop w:val="0"/>
          <w:marBottom w:val="0"/>
          <w:divBdr>
            <w:top w:val="none" w:sz="0" w:space="0" w:color="auto"/>
            <w:left w:val="none" w:sz="0" w:space="0" w:color="auto"/>
            <w:bottom w:val="none" w:sz="0" w:space="0" w:color="auto"/>
            <w:right w:val="none" w:sz="0" w:space="0" w:color="auto"/>
          </w:divBdr>
        </w:div>
        <w:div w:id="759570255">
          <w:marLeft w:val="480"/>
          <w:marRight w:val="0"/>
          <w:marTop w:val="0"/>
          <w:marBottom w:val="0"/>
          <w:divBdr>
            <w:top w:val="none" w:sz="0" w:space="0" w:color="auto"/>
            <w:left w:val="none" w:sz="0" w:space="0" w:color="auto"/>
            <w:bottom w:val="none" w:sz="0" w:space="0" w:color="auto"/>
            <w:right w:val="none" w:sz="0" w:space="0" w:color="auto"/>
          </w:divBdr>
        </w:div>
        <w:div w:id="512451418">
          <w:marLeft w:val="480"/>
          <w:marRight w:val="0"/>
          <w:marTop w:val="0"/>
          <w:marBottom w:val="0"/>
          <w:divBdr>
            <w:top w:val="none" w:sz="0" w:space="0" w:color="auto"/>
            <w:left w:val="none" w:sz="0" w:space="0" w:color="auto"/>
            <w:bottom w:val="none" w:sz="0" w:space="0" w:color="auto"/>
            <w:right w:val="none" w:sz="0" w:space="0" w:color="auto"/>
          </w:divBdr>
        </w:div>
        <w:div w:id="585309334">
          <w:marLeft w:val="480"/>
          <w:marRight w:val="0"/>
          <w:marTop w:val="0"/>
          <w:marBottom w:val="0"/>
          <w:divBdr>
            <w:top w:val="none" w:sz="0" w:space="0" w:color="auto"/>
            <w:left w:val="none" w:sz="0" w:space="0" w:color="auto"/>
            <w:bottom w:val="none" w:sz="0" w:space="0" w:color="auto"/>
            <w:right w:val="none" w:sz="0" w:space="0" w:color="auto"/>
          </w:divBdr>
        </w:div>
        <w:div w:id="972977924">
          <w:marLeft w:val="480"/>
          <w:marRight w:val="0"/>
          <w:marTop w:val="0"/>
          <w:marBottom w:val="0"/>
          <w:divBdr>
            <w:top w:val="none" w:sz="0" w:space="0" w:color="auto"/>
            <w:left w:val="none" w:sz="0" w:space="0" w:color="auto"/>
            <w:bottom w:val="none" w:sz="0" w:space="0" w:color="auto"/>
            <w:right w:val="none" w:sz="0" w:space="0" w:color="auto"/>
          </w:divBdr>
        </w:div>
        <w:div w:id="167867946">
          <w:marLeft w:val="480"/>
          <w:marRight w:val="0"/>
          <w:marTop w:val="0"/>
          <w:marBottom w:val="0"/>
          <w:divBdr>
            <w:top w:val="none" w:sz="0" w:space="0" w:color="auto"/>
            <w:left w:val="none" w:sz="0" w:space="0" w:color="auto"/>
            <w:bottom w:val="none" w:sz="0" w:space="0" w:color="auto"/>
            <w:right w:val="none" w:sz="0" w:space="0" w:color="auto"/>
          </w:divBdr>
        </w:div>
        <w:div w:id="1221550215">
          <w:marLeft w:val="480"/>
          <w:marRight w:val="0"/>
          <w:marTop w:val="0"/>
          <w:marBottom w:val="0"/>
          <w:divBdr>
            <w:top w:val="none" w:sz="0" w:space="0" w:color="auto"/>
            <w:left w:val="none" w:sz="0" w:space="0" w:color="auto"/>
            <w:bottom w:val="none" w:sz="0" w:space="0" w:color="auto"/>
            <w:right w:val="none" w:sz="0" w:space="0" w:color="auto"/>
          </w:divBdr>
        </w:div>
        <w:div w:id="778597911">
          <w:marLeft w:val="480"/>
          <w:marRight w:val="0"/>
          <w:marTop w:val="0"/>
          <w:marBottom w:val="0"/>
          <w:divBdr>
            <w:top w:val="none" w:sz="0" w:space="0" w:color="auto"/>
            <w:left w:val="none" w:sz="0" w:space="0" w:color="auto"/>
            <w:bottom w:val="none" w:sz="0" w:space="0" w:color="auto"/>
            <w:right w:val="none" w:sz="0" w:space="0" w:color="auto"/>
          </w:divBdr>
        </w:div>
        <w:div w:id="175851424">
          <w:marLeft w:val="480"/>
          <w:marRight w:val="0"/>
          <w:marTop w:val="0"/>
          <w:marBottom w:val="0"/>
          <w:divBdr>
            <w:top w:val="none" w:sz="0" w:space="0" w:color="auto"/>
            <w:left w:val="none" w:sz="0" w:space="0" w:color="auto"/>
            <w:bottom w:val="none" w:sz="0" w:space="0" w:color="auto"/>
            <w:right w:val="none" w:sz="0" w:space="0" w:color="auto"/>
          </w:divBdr>
        </w:div>
        <w:div w:id="1575120053">
          <w:marLeft w:val="480"/>
          <w:marRight w:val="0"/>
          <w:marTop w:val="0"/>
          <w:marBottom w:val="0"/>
          <w:divBdr>
            <w:top w:val="none" w:sz="0" w:space="0" w:color="auto"/>
            <w:left w:val="none" w:sz="0" w:space="0" w:color="auto"/>
            <w:bottom w:val="none" w:sz="0" w:space="0" w:color="auto"/>
            <w:right w:val="none" w:sz="0" w:space="0" w:color="auto"/>
          </w:divBdr>
        </w:div>
      </w:divsChild>
    </w:div>
    <w:div w:id="156268751">
      <w:bodyDiv w:val="1"/>
      <w:marLeft w:val="0"/>
      <w:marRight w:val="0"/>
      <w:marTop w:val="0"/>
      <w:marBottom w:val="0"/>
      <w:divBdr>
        <w:top w:val="none" w:sz="0" w:space="0" w:color="auto"/>
        <w:left w:val="none" w:sz="0" w:space="0" w:color="auto"/>
        <w:bottom w:val="none" w:sz="0" w:space="0" w:color="auto"/>
        <w:right w:val="none" w:sz="0" w:space="0" w:color="auto"/>
      </w:divBdr>
      <w:divsChild>
        <w:div w:id="1715228273">
          <w:marLeft w:val="480"/>
          <w:marRight w:val="0"/>
          <w:marTop w:val="0"/>
          <w:marBottom w:val="0"/>
          <w:divBdr>
            <w:top w:val="none" w:sz="0" w:space="0" w:color="auto"/>
            <w:left w:val="none" w:sz="0" w:space="0" w:color="auto"/>
            <w:bottom w:val="none" w:sz="0" w:space="0" w:color="auto"/>
            <w:right w:val="none" w:sz="0" w:space="0" w:color="auto"/>
          </w:divBdr>
        </w:div>
        <w:div w:id="1540169877">
          <w:marLeft w:val="480"/>
          <w:marRight w:val="0"/>
          <w:marTop w:val="0"/>
          <w:marBottom w:val="0"/>
          <w:divBdr>
            <w:top w:val="none" w:sz="0" w:space="0" w:color="auto"/>
            <w:left w:val="none" w:sz="0" w:space="0" w:color="auto"/>
            <w:bottom w:val="none" w:sz="0" w:space="0" w:color="auto"/>
            <w:right w:val="none" w:sz="0" w:space="0" w:color="auto"/>
          </w:divBdr>
        </w:div>
        <w:div w:id="1930190339">
          <w:marLeft w:val="480"/>
          <w:marRight w:val="0"/>
          <w:marTop w:val="0"/>
          <w:marBottom w:val="0"/>
          <w:divBdr>
            <w:top w:val="none" w:sz="0" w:space="0" w:color="auto"/>
            <w:left w:val="none" w:sz="0" w:space="0" w:color="auto"/>
            <w:bottom w:val="none" w:sz="0" w:space="0" w:color="auto"/>
            <w:right w:val="none" w:sz="0" w:space="0" w:color="auto"/>
          </w:divBdr>
        </w:div>
        <w:div w:id="851915270">
          <w:marLeft w:val="480"/>
          <w:marRight w:val="0"/>
          <w:marTop w:val="0"/>
          <w:marBottom w:val="0"/>
          <w:divBdr>
            <w:top w:val="none" w:sz="0" w:space="0" w:color="auto"/>
            <w:left w:val="none" w:sz="0" w:space="0" w:color="auto"/>
            <w:bottom w:val="none" w:sz="0" w:space="0" w:color="auto"/>
            <w:right w:val="none" w:sz="0" w:space="0" w:color="auto"/>
          </w:divBdr>
        </w:div>
        <w:div w:id="908612190">
          <w:marLeft w:val="480"/>
          <w:marRight w:val="0"/>
          <w:marTop w:val="0"/>
          <w:marBottom w:val="0"/>
          <w:divBdr>
            <w:top w:val="none" w:sz="0" w:space="0" w:color="auto"/>
            <w:left w:val="none" w:sz="0" w:space="0" w:color="auto"/>
            <w:bottom w:val="none" w:sz="0" w:space="0" w:color="auto"/>
            <w:right w:val="none" w:sz="0" w:space="0" w:color="auto"/>
          </w:divBdr>
        </w:div>
        <w:div w:id="2098357934">
          <w:marLeft w:val="480"/>
          <w:marRight w:val="0"/>
          <w:marTop w:val="0"/>
          <w:marBottom w:val="0"/>
          <w:divBdr>
            <w:top w:val="none" w:sz="0" w:space="0" w:color="auto"/>
            <w:left w:val="none" w:sz="0" w:space="0" w:color="auto"/>
            <w:bottom w:val="none" w:sz="0" w:space="0" w:color="auto"/>
            <w:right w:val="none" w:sz="0" w:space="0" w:color="auto"/>
          </w:divBdr>
        </w:div>
        <w:div w:id="1459837762">
          <w:marLeft w:val="480"/>
          <w:marRight w:val="0"/>
          <w:marTop w:val="0"/>
          <w:marBottom w:val="0"/>
          <w:divBdr>
            <w:top w:val="none" w:sz="0" w:space="0" w:color="auto"/>
            <w:left w:val="none" w:sz="0" w:space="0" w:color="auto"/>
            <w:bottom w:val="none" w:sz="0" w:space="0" w:color="auto"/>
            <w:right w:val="none" w:sz="0" w:space="0" w:color="auto"/>
          </w:divBdr>
        </w:div>
        <w:div w:id="391123407">
          <w:marLeft w:val="480"/>
          <w:marRight w:val="0"/>
          <w:marTop w:val="0"/>
          <w:marBottom w:val="0"/>
          <w:divBdr>
            <w:top w:val="none" w:sz="0" w:space="0" w:color="auto"/>
            <w:left w:val="none" w:sz="0" w:space="0" w:color="auto"/>
            <w:bottom w:val="none" w:sz="0" w:space="0" w:color="auto"/>
            <w:right w:val="none" w:sz="0" w:space="0" w:color="auto"/>
          </w:divBdr>
        </w:div>
        <w:div w:id="1161505019">
          <w:marLeft w:val="480"/>
          <w:marRight w:val="0"/>
          <w:marTop w:val="0"/>
          <w:marBottom w:val="0"/>
          <w:divBdr>
            <w:top w:val="none" w:sz="0" w:space="0" w:color="auto"/>
            <w:left w:val="none" w:sz="0" w:space="0" w:color="auto"/>
            <w:bottom w:val="none" w:sz="0" w:space="0" w:color="auto"/>
            <w:right w:val="none" w:sz="0" w:space="0" w:color="auto"/>
          </w:divBdr>
        </w:div>
        <w:div w:id="687870329">
          <w:marLeft w:val="480"/>
          <w:marRight w:val="0"/>
          <w:marTop w:val="0"/>
          <w:marBottom w:val="0"/>
          <w:divBdr>
            <w:top w:val="none" w:sz="0" w:space="0" w:color="auto"/>
            <w:left w:val="none" w:sz="0" w:space="0" w:color="auto"/>
            <w:bottom w:val="none" w:sz="0" w:space="0" w:color="auto"/>
            <w:right w:val="none" w:sz="0" w:space="0" w:color="auto"/>
          </w:divBdr>
        </w:div>
        <w:div w:id="1649243277">
          <w:marLeft w:val="480"/>
          <w:marRight w:val="0"/>
          <w:marTop w:val="0"/>
          <w:marBottom w:val="0"/>
          <w:divBdr>
            <w:top w:val="none" w:sz="0" w:space="0" w:color="auto"/>
            <w:left w:val="none" w:sz="0" w:space="0" w:color="auto"/>
            <w:bottom w:val="none" w:sz="0" w:space="0" w:color="auto"/>
            <w:right w:val="none" w:sz="0" w:space="0" w:color="auto"/>
          </w:divBdr>
        </w:div>
        <w:div w:id="1675259313">
          <w:marLeft w:val="480"/>
          <w:marRight w:val="0"/>
          <w:marTop w:val="0"/>
          <w:marBottom w:val="0"/>
          <w:divBdr>
            <w:top w:val="none" w:sz="0" w:space="0" w:color="auto"/>
            <w:left w:val="none" w:sz="0" w:space="0" w:color="auto"/>
            <w:bottom w:val="none" w:sz="0" w:space="0" w:color="auto"/>
            <w:right w:val="none" w:sz="0" w:space="0" w:color="auto"/>
          </w:divBdr>
        </w:div>
        <w:div w:id="1411273734">
          <w:marLeft w:val="480"/>
          <w:marRight w:val="0"/>
          <w:marTop w:val="0"/>
          <w:marBottom w:val="0"/>
          <w:divBdr>
            <w:top w:val="none" w:sz="0" w:space="0" w:color="auto"/>
            <w:left w:val="none" w:sz="0" w:space="0" w:color="auto"/>
            <w:bottom w:val="none" w:sz="0" w:space="0" w:color="auto"/>
            <w:right w:val="none" w:sz="0" w:space="0" w:color="auto"/>
          </w:divBdr>
        </w:div>
        <w:div w:id="16929329">
          <w:marLeft w:val="480"/>
          <w:marRight w:val="0"/>
          <w:marTop w:val="0"/>
          <w:marBottom w:val="0"/>
          <w:divBdr>
            <w:top w:val="none" w:sz="0" w:space="0" w:color="auto"/>
            <w:left w:val="none" w:sz="0" w:space="0" w:color="auto"/>
            <w:bottom w:val="none" w:sz="0" w:space="0" w:color="auto"/>
            <w:right w:val="none" w:sz="0" w:space="0" w:color="auto"/>
          </w:divBdr>
        </w:div>
        <w:div w:id="979265018">
          <w:marLeft w:val="480"/>
          <w:marRight w:val="0"/>
          <w:marTop w:val="0"/>
          <w:marBottom w:val="0"/>
          <w:divBdr>
            <w:top w:val="none" w:sz="0" w:space="0" w:color="auto"/>
            <w:left w:val="none" w:sz="0" w:space="0" w:color="auto"/>
            <w:bottom w:val="none" w:sz="0" w:space="0" w:color="auto"/>
            <w:right w:val="none" w:sz="0" w:space="0" w:color="auto"/>
          </w:divBdr>
        </w:div>
        <w:div w:id="1572999933">
          <w:marLeft w:val="480"/>
          <w:marRight w:val="0"/>
          <w:marTop w:val="0"/>
          <w:marBottom w:val="0"/>
          <w:divBdr>
            <w:top w:val="none" w:sz="0" w:space="0" w:color="auto"/>
            <w:left w:val="none" w:sz="0" w:space="0" w:color="auto"/>
            <w:bottom w:val="none" w:sz="0" w:space="0" w:color="auto"/>
            <w:right w:val="none" w:sz="0" w:space="0" w:color="auto"/>
          </w:divBdr>
        </w:div>
        <w:div w:id="1952206534">
          <w:marLeft w:val="480"/>
          <w:marRight w:val="0"/>
          <w:marTop w:val="0"/>
          <w:marBottom w:val="0"/>
          <w:divBdr>
            <w:top w:val="none" w:sz="0" w:space="0" w:color="auto"/>
            <w:left w:val="none" w:sz="0" w:space="0" w:color="auto"/>
            <w:bottom w:val="none" w:sz="0" w:space="0" w:color="auto"/>
            <w:right w:val="none" w:sz="0" w:space="0" w:color="auto"/>
          </w:divBdr>
        </w:div>
        <w:div w:id="632949884">
          <w:marLeft w:val="480"/>
          <w:marRight w:val="0"/>
          <w:marTop w:val="0"/>
          <w:marBottom w:val="0"/>
          <w:divBdr>
            <w:top w:val="none" w:sz="0" w:space="0" w:color="auto"/>
            <w:left w:val="none" w:sz="0" w:space="0" w:color="auto"/>
            <w:bottom w:val="none" w:sz="0" w:space="0" w:color="auto"/>
            <w:right w:val="none" w:sz="0" w:space="0" w:color="auto"/>
          </w:divBdr>
        </w:div>
        <w:div w:id="1791049824">
          <w:marLeft w:val="480"/>
          <w:marRight w:val="0"/>
          <w:marTop w:val="0"/>
          <w:marBottom w:val="0"/>
          <w:divBdr>
            <w:top w:val="none" w:sz="0" w:space="0" w:color="auto"/>
            <w:left w:val="none" w:sz="0" w:space="0" w:color="auto"/>
            <w:bottom w:val="none" w:sz="0" w:space="0" w:color="auto"/>
            <w:right w:val="none" w:sz="0" w:space="0" w:color="auto"/>
          </w:divBdr>
        </w:div>
        <w:div w:id="1344479594">
          <w:marLeft w:val="480"/>
          <w:marRight w:val="0"/>
          <w:marTop w:val="0"/>
          <w:marBottom w:val="0"/>
          <w:divBdr>
            <w:top w:val="none" w:sz="0" w:space="0" w:color="auto"/>
            <w:left w:val="none" w:sz="0" w:space="0" w:color="auto"/>
            <w:bottom w:val="none" w:sz="0" w:space="0" w:color="auto"/>
            <w:right w:val="none" w:sz="0" w:space="0" w:color="auto"/>
          </w:divBdr>
        </w:div>
        <w:div w:id="1746610658">
          <w:marLeft w:val="480"/>
          <w:marRight w:val="0"/>
          <w:marTop w:val="0"/>
          <w:marBottom w:val="0"/>
          <w:divBdr>
            <w:top w:val="none" w:sz="0" w:space="0" w:color="auto"/>
            <w:left w:val="none" w:sz="0" w:space="0" w:color="auto"/>
            <w:bottom w:val="none" w:sz="0" w:space="0" w:color="auto"/>
            <w:right w:val="none" w:sz="0" w:space="0" w:color="auto"/>
          </w:divBdr>
        </w:div>
        <w:div w:id="1778526631">
          <w:marLeft w:val="480"/>
          <w:marRight w:val="0"/>
          <w:marTop w:val="0"/>
          <w:marBottom w:val="0"/>
          <w:divBdr>
            <w:top w:val="none" w:sz="0" w:space="0" w:color="auto"/>
            <w:left w:val="none" w:sz="0" w:space="0" w:color="auto"/>
            <w:bottom w:val="none" w:sz="0" w:space="0" w:color="auto"/>
            <w:right w:val="none" w:sz="0" w:space="0" w:color="auto"/>
          </w:divBdr>
        </w:div>
        <w:div w:id="11882303">
          <w:marLeft w:val="480"/>
          <w:marRight w:val="0"/>
          <w:marTop w:val="0"/>
          <w:marBottom w:val="0"/>
          <w:divBdr>
            <w:top w:val="none" w:sz="0" w:space="0" w:color="auto"/>
            <w:left w:val="none" w:sz="0" w:space="0" w:color="auto"/>
            <w:bottom w:val="none" w:sz="0" w:space="0" w:color="auto"/>
            <w:right w:val="none" w:sz="0" w:space="0" w:color="auto"/>
          </w:divBdr>
        </w:div>
        <w:div w:id="1216772899">
          <w:marLeft w:val="480"/>
          <w:marRight w:val="0"/>
          <w:marTop w:val="0"/>
          <w:marBottom w:val="0"/>
          <w:divBdr>
            <w:top w:val="none" w:sz="0" w:space="0" w:color="auto"/>
            <w:left w:val="none" w:sz="0" w:space="0" w:color="auto"/>
            <w:bottom w:val="none" w:sz="0" w:space="0" w:color="auto"/>
            <w:right w:val="none" w:sz="0" w:space="0" w:color="auto"/>
          </w:divBdr>
        </w:div>
        <w:div w:id="450904077">
          <w:marLeft w:val="480"/>
          <w:marRight w:val="0"/>
          <w:marTop w:val="0"/>
          <w:marBottom w:val="0"/>
          <w:divBdr>
            <w:top w:val="none" w:sz="0" w:space="0" w:color="auto"/>
            <w:left w:val="none" w:sz="0" w:space="0" w:color="auto"/>
            <w:bottom w:val="none" w:sz="0" w:space="0" w:color="auto"/>
            <w:right w:val="none" w:sz="0" w:space="0" w:color="auto"/>
          </w:divBdr>
        </w:div>
        <w:div w:id="990330969">
          <w:marLeft w:val="480"/>
          <w:marRight w:val="0"/>
          <w:marTop w:val="0"/>
          <w:marBottom w:val="0"/>
          <w:divBdr>
            <w:top w:val="none" w:sz="0" w:space="0" w:color="auto"/>
            <w:left w:val="none" w:sz="0" w:space="0" w:color="auto"/>
            <w:bottom w:val="none" w:sz="0" w:space="0" w:color="auto"/>
            <w:right w:val="none" w:sz="0" w:space="0" w:color="auto"/>
          </w:divBdr>
        </w:div>
        <w:div w:id="1092825069">
          <w:marLeft w:val="480"/>
          <w:marRight w:val="0"/>
          <w:marTop w:val="0"/>
          <w:marBottom w:val="0"/>
          <w:divBdr>
            <w:top w:val="none" w:sz="0" w:space="0" w:color="auto"/>
            <w:left w:val="none" w:sz="0" w:space="0" w:color="auto"/>
            <w:bottom w:val="none" w:sz="0" w:space="0" w:color="auto"/>
            <w:right w:val="none" w:sz="0" w:space="0" w:color="auto"/>
          </w:divBdr>
        </w:div>
        <w:div w:id="504825748">
          <w:marLeft w:val="480"/>
          <w:marRight w:val="0"/>
          <w:marTop w:val="0"/>
          <w:marBottom w:val="0"/>
          <w:divBdr>
            <w:top w:val="none" w:sz="0" w:space="0" w:color="auto"/>
            <w:left w:val="none" w:sz="0" w:space="0" w:color="auto"/>
            <w:bottom w:val="none" w:sz="0" w:space="0" w:color="auto"/>
            <w:right w:val="none" w:sz="0" w:space="0" w:color="auto"/>
          </w:divBdr>
        </w:div>
        <w:div w:id="1287930366">
          <w:marLeft w:val="480"/>
          <w:marRight w:val="0"/>
          <w:marTop w:val="0"/>
          <w:marBottom w:val="0"/>
          <w:divBdr>
            <w:top w:val="none" w:sz="0" w:space="0" w:color="auto"/>
            <w:left w:val="none" w:sz="0" w:space="0" w:color="auto"/>
            <w:bottom w:val="none" w:sz="0" w:space="0" w:color="auto"/>
            <w:right w:val="none" w:sz="0" w:space="0" w:color="auto"/>
          </w:divBdr>
        </w:div>
        <w:div w:id="1175800634">
          <w:marLeft w:val="480"/>
          <w:marRight w:val="0"/>
          <w:marTop w:val="0"/>
          <w:marBottom w:val="0"/>
          <w:divBdr>
            <w:top w:val="none" w:sz="0" w:space="0" w:color="auto"/>
            <w:left w:val="none" w:sz="0" w:space="0" w:color="auto"/>
            <w:bottom w:val="none" w:sz="0" w:space="0" w:color="auto"/>
            <w:right w:val="none" w:sz="0" w:space="0" w:color="auto"/>
          </w:divBdr>
        </w:div>
        <w:div w:id="2124762826">
          <w:marLeft w:val="480"/>
          <w:marRight w:val="0"/>
          <w:marTop w:val="0"/>
          <w:marBottom w:val="0"/>
          <w:divBdr>
            <w:top w:val="none" w:sz="0" w:space="0" w:color="auto"/>
            <w:left w:val="none" w:sz="0" w:space="0" w:color="auto"/>
            <w:bottom w:val="none" w:sz="0" w:space="0" w:color="auto"/>
            <w:right w:val="none" w:sz="0" w:space="0" w:color="auto"/>
          </w:divBdr>
        </w:div>
        <w:div w:id="1226329818">
          <w:marLeft w:val="480"/>
          <w:marRight w:val="0"/>
          <w:marTop w:val="0"/>
          <w:marBottom w:val="0"/>
          <w:divBdr>
            <w:top w:val="none" w:sz="0" w:space="0" w:color="auto"/>
            <w:left w:val="none" w:sz="0" w:space="0" w:color="auto"/>
            <w:bottom w:val="none" w:sz="0" w:space="0" w:color="auto"/>
            <w:right w:val="none" w:sz="0" w:space="0" w:color="auto"/>
          </w:divBdr>
        </w:div>
        <w:div w:id="821198619">
          <w:marLeft w:val="480"/>
          <w:marRight w:val="0"/>
          <w:marTop w:val="0"/>
          <w:marBottom w:val="0"/>
          <w:divBdr>
            <w:top w:val="none" w:sz="0" w:space="0" w:color="auto"/>
            <w:left w:val="none" w:sz="0" w:space="0" w:color="auto"/>
            <w:bottom w:val="none" w:sz="0" w:space="0" w:color="auto"/>
            <w:right w:val="none" w:sz="0" w:space="0" w:color="auto"/>
          </w:divBdr>
        </w:div>
        <w:div w:id="1334189780">
          <w:marLeft w:val="480"/>
          <w:marRight w:val="0"/>
          <w:marTop w:val="0"/>
          <w:marBottom w:val="0"/>
          <w:divBdr>
            <w:top w:val="none" w:sz="0" w:space="0" w:color="auto"/>
            <w:left w:val="none" w:sz="0" w:space="0" w:color="auto"/>
            <w:bottom w:val="none" w:sz="0" w:space="0" w:color="auto"/>
            <w:right w:val="none" w:sz="0" w:space="0" w:color="auto"/>
          </w:divBdr>
        </w:div>
        <w:div w:id="992829927">
          <w:marLeft w:val="480"/>
          <w:marRight w:val="0"/>
          <w:marTop w:val="0"/>
          <w:marBottom w:val="0"/>
          <w:divBdr>
            <w:top w:val="none" w:sz="0" w:space="0" w:color="auto"/>
            <w:left w:val="none" w:sz="0" w:space="0" w:color="auto"/>
            <w:bottom w:val="none" w:sz="0" w:space="0" w:color="auto"/>
            <w:right w:val="none" w:sz="0" w:space="0" w:color="auto"/>
          </w:divBdr>
        </w:div>
        <w:div w:id="2085561904">
          <w:marLeft w:val="480"/>
          <w:marRight w:val="0"/>
          <w:marTop w:val="0"/>
          <w:marBottom w:val="0"/>
          <w:divBdr>
            <w:top w:val="none" w:sz="0" w:space="0" w:color="auto"/>
            <w:left w:val="none" w:sz="0" w:space="0" w:color="auto"/>
            <w:bottom w:val="none" w:sz="0" w:space="0" w:color="auto"/>
            <w:right w:val="none" w:sz="0" w:space="0" w:color="auto"/>
          </w:divBdr>
        </w:div>
        <w:div w:id="365954834">
          <w:marLeft w:val="480"/>
          <w:marRight w:val="0"/>
          <w:marTop w:val="0"/>
          <w:marBottom w:val="0"/>
          <w:divBdr>
            <w:top w:val="none" w:sz="0" w:space="0" w:color="auto"/>
            <w:left w:val="none" w:sz="0" w:space="0" w:color="auto"/>
            <w:bottom w:val="none" w:sz="0" w:space="0" w:color="auto"/>
            <w:right w:val="none" w:sz="0" w:space="0" w:color="auto"/>
          </w:divBdr>
        </w:div>
        <w:div w:id="980427267">
          <w:marLeft w:val="480"/>
          <w:marRight w:val="0"/>
          <w:marTop w:val="0"/>
          <w:marBottom w:val="0"/>
          <w:divBdr>
            <w:top w:val="none" w:sz="0" w:space="0" w:color="auto"/>
            <w:left w:val="none" w:sz="0" w:space="0" w:color="auto"/>
            <w:bottom w:val="none" w:sz="0" w:space="0" w:color="auto"/>
            <w:right w:val="none" w:sz="0" w:space="0" w:color="auto"/>
          </w:divBdr>
        </w:div>
        <w:div w:id="1315254062">
          <w:marLeft w:val="480"/>
          <w:marRight w:val="0"/>
          <w:marTop w:val="0"/>
          <w:marBottom w:val="0"/>
          <w:divBdr>
            <w:top w:val="none" w:sz="0" w:space="0" w:color="auto"/>
            <w:left w:val="none" w:sz="0" w:space="0" w:color="auto"/>
            <w:bottom w:val="none" w:sz="0" w:space="0" w:color="auto"/>
            <w:right w:val="none" w:sz="0" w:space="0" w:color="auto"/>
          </w:divBdr>
        </w:div>
        <w:div w:id="259143293">
          <w:marLeft w:val="480"/>
          <w:marRight w:val="0"/>
          <w:marTop w:val="0"/>
          <w:marBottom w:val="0"/>
          <w:divBdr>
            <w:top w:val="none" w:sz="0" w:space="0" w:color="auto"/>
            <w:left w:val="none" w:sz="0" w:space="0" w:color="auto"/>
            <w:bottom w:val="none" w:sz="0" w:space="0" w:color="auto"/>
            <w:right w:val="none" w:sz="0" w:space="0" w:color="auto"/>
          </w:divBdr>
        </w:div>
        <w:div w:id="49036287">
          <w:marLeft w:val="480"/>
          <w:marRight w:val="0"/>
          <w:marTop w:val="0"/>
          <w:marBottom w:val="0"/>
          <w:divBdr>
            <w:top w:val="none" w:sz="0" w:space="0" w:color="auto"/>
            <w:left w:val="none" w:sz="0" w:space="0" w:color="auto"/>
            <w:bottom w:val="none" w:sz="0" w:space="0" w:color="auto"/>
            <w:right w:val="none" w:sz="0" w:space="0" w:color="auto"/>
          </w:divBdr>
        </w:div>
        <w:div w:id="804546725">
          <w:marLeft w:val="480"/>
          <w:marRight w:val="0"/>
          <w:marTop w:val="0"/>
          <w:marBottom w:val="0"/>
          <w:divBdr>
            <w:top w:val="none" w:sz="0" w:space="0" w:color="auto"/>
            <w:left w:val="none" w:sz="0" w:space="0" w:color="auto"/>
            <w:bottom w:val="none" w:sz="0" w:space="0" w:color="auto"/>
            <w:right w:val="none" w:sz="0" w:space="0" w:color="auto"/>
          </w:divBdr>
        </w:div>
        <w:div w:id="955602622">
          <w:marLeft w:val="480"/>
          <w:marRight w:val="0"/>
          <w:marTop w:val="0"/>
          <w:marBottom w:val="0"/>
          <w:divBdr>
            <w:top w:val="none" w:sz="0" w:space="0" w:color="auto"/>
            <w:left w:val="none" w:sz="0" w:space="0" w:color="auto"/>
            <w:bottom w:val="none" w:sz="0" w:space="0" w:color="auto"/>
            <w:right w:val="none" w:sz="0" w:space="0" w:color="auto"/>
          </w:divBdr>
        </w:div>
        <w:div w:id="1265501935">
          <w:marLeft w:val="480"/>
          <w:marRight w:val="0"/>
          <w:marTop w:val="0"/>
          <w:marBottom w:val="0"/>
          <w:divBdr>
            <w:top w:val="none" w:sz="0" w:space="0" w:color="auto"/>
            <w:left w:val="none" w:sz="0" w:space="0" w:color="auto"/>
            <w:bottom w:val="none" w:sz="0" w:space="0" w:color="auto"/>
            <w:right w:val="none" w:sz="0" w:space="0" w:color="auto"/>
          </w:divBdr>
        </w:div>
        <w:div w:id="244187774">
          <w:marLeft w:val="480"/>
          <w:marRight w:val="0"/>
          <w:marTop w:val="0"/>
          <w:marBottom w:val="0"/>
          <w:divBdr>
            <w:top w:val="none" w:sz="0" w:space="0" w:color="auto"/>
            <w:left w:val="none" w:sz="0" w:space="0" w:color="auto"/>
            <w:bottom w:val="none" w:sz="0" w:space="0" w:color="auto"/>
            <w:right w:val="none" w:sz="0" w:space="0" w:color="auto"/>
          </w:divBdr>
        </w:div>
        <w:div w:id="423572583">
          <w:marLeft w:val="480"/>
          <w:marRight w:val="0"/>
          <w:marTop w:val="0"/>
          <w:marBottom w:val="0"/>
          <w:divBdr>
            <w:top w:val="none" w:sz="0" w:space="0" w:color="auto"/>
            <w:left w:val="none" w:sz="0" w:space="0" w:color="auto"/>
            <w:bottom w:val="none" w:sz="0" w:space="0" w:color="auto"/>
            <w:right w:val="none" w:sz="0" w:space="0" w:color="auto"/>
          </w:divBdr>
        </w:div>
        <w:div w:id="1755933040">
          <w:marLeft w:val="480"/>
          <w:marRight w:val="0"/>
          <w:marTop w:val="0"/>
          <w:marBottom w:val="0"/>
          <w:divBdr>
            <w:top w:val="none" w:sz="0" w:space="0" w:color="auto"/>
            <w:left w:val="none" w:sz="0" w:space="0" w:color="auto"/>
            <w:bottom w:val="none" w:sz="0" w:space="0" w:color="auto"/>
            <w:right w:val="none" w:sz="0" w:space="0" w:color="auto"/>
          </w:divBdr>
        </w:div>
        <w:div w:id="226258468">
          <w:marLeft w:val="480"/>
          <w:marRight w:val="0"/>
          <w:marTop w:val="0"/>
          <w:marBottom w:val="0"/>
          <w:divBdr>
            <w:top w:val="none" w:sz="0" w:space="0" w:color="auto"/>
            <w:left w:val="none" w:sz="0" w:space="0" w:color="auto"/>
            <w:bottom w:val="none" w:sz="0" w:space="0" w:color="auto"/>
            <w:right w:val="none" w:sz="0" w:space="0" w:color="auto"/>
          </w:divBdr>
        </w:div>
        <w:div w:id="28531871">
          <w:marLeft w:val="480"/>
          <w:marRight w:val="0"/>
          <w:marTop w:val="0"/>
          <w:marBottom w:val="0"/>
          <w:divBdr>
            <w:top w:val="none" w:sz="0" w:space="0" w:color="auto"/>
            <w:left w:val="none" w:sz="0" w:space="0" w:color="auto"/>
            <w:bottom w:val="none" w:sz="0" w:space="0" w:color="auto"/>
            <w:right w:val="none" w:sz="0" w:space="0" w:color="auto"/>
          </w:divBdr>
        </w:div>
        <w:div w:id="1636639753">
          <w:marLeft w:val="480"/>
          <w:marRight w:val="0"/>
          <w:marTop w:val="0"/>
          <w:marBottom w:val="0"/>
          <w:divBdr>
            <w:top w:val="none" w:sz="0" w:space="0" w:color="auto"/>
            <w:left w:val="none" w:sz="0" w:space="0" w:color="auto"/>
            <w:bottom w:val="none" w:sz="0" w:space="0" w:color="auto"/>
            <w:right w:val="none" w:sz="0" w:space="0" w:color="auto"/>
          </w:divBdr>
        </w:div>
        <w:div w:id="1844272324">
          <w:marLeft w:val="480"/>
          <w:marRight w:val="0"/>
          <w:marTop w:val="0"/>
          <w:marBottom w:val="0"/>
          <w:divBdr>
            <w:top w:val="none" w:sz="0" w:space="0" w:color="auto"/>
            <w:left w:val="none" w:sz="0" w:space="0" w:color="auto"/>
            <w:bottom w:val="none" w:sz="0" w:space="0" w:color="auto"/>
            <w:right w:val="none" w:sz="0" w:space="0" w:color="auto"/>
          </w:divBdr>
        </w:div>
        <w:div w:id="1886521527">
          <w:marLeft w:val="480"/>
          <w:marRight w:val="0"/>
          <w:marTop w:val="0"/>
          <w:marBottom w:val="0"/>
          <w:divBdr>
            <w:top w:val="none" w:sz="0" w:space="0" w:color="auto"/>
            <w:left w:val="none" w:sz="0" w:space="0" w:color="auto"/>
            <w:bottom w:val="none" w:sz="0" w:space="0" w:color="auto"/>
            <w:right w:val="none" w:sz="0" w:space="0" w:color="auto"/>
          </w:divBdr>
        </w:div>
        <w:div w:id="1343556128">
          <w:marLeft w:val="480"/>
          <w:marRight w:val="0"/>
          <w:marTop w:val="0"/>
          <w:marBottom w:val="0"/>
          <w:divBdr>
            <w:top w:val="none" w:sz="0" w:space="0" w:color="auto"/>
            <w:left w:val="none" w:sz="0" w:space="0" w:color="auto"/>
            <w:bottom w:val="none" w:sz="0" w:space="0" w:color="auto"/>
            <w:right w:val="none" w:sz="0" w:space="0" w:color="auto"/>
          </w:divBdr>
        </w:div>
      </w:divsChild>
    </w:div>
    <w:div w:id="157427874">
      <w:bodyDiv w:val="1"/>
      <w:marLeft w:val="0"/>
      <w:marRight w:val="0"/>
      <w:marTop w:val="0"/>
      <w:marBottom w:val="0"/>
      <w:divBdr>
        <w:top w:val="none" w:sz="0" w:space="0" w:color="auto"/>
        <w:left w:val="none" w:sz="0" w:space="0" w:color="auto"/>
        <w:bottom w:val="none" w:sz="0" w:space="0" w:color="auto"/>
        <w:right w:val="none" w:sz="0" w:space="0" w:color="auto"/>
      </w:divBdr>
      <w:divsChild>
        <w:div w:id="196048139">
          <w:marLeft w:val="640"/>
          <w:marRight w:val="0"/>
          <w:marTop w:val="0"/>
          <w:marBottom w:val="0"/>
          <w:divBdr>
            <w:top w:val="none" w:sz="0" w:space="0" w:color="auto"/>
            <w:left w:val="none" w:sz="0" w:space="0" w:color="auto"/>
            <w:bottom w:val="none" w:sz="0" w:space="0" w:color="auto"/>
            <w:right w:val="none" w:sz="0" w:space="0" w:color="auto"/>
          </w:divBdr>
        </w:div>
        <w:div w:id="1503549548">
          <w:marLeft w:val="640"/>
          <w:marRight w:val="0"/>
          <w:marTop w:val="0"/>
          <w:marBottom w:val="0"/>
          <w:divBdr>
            <w:top w:val="none" w:sz="0" w:space="0" w:color="auto"/>
            <w:left w:val="none" w:sz="0" w:space="0" w:color="auto"/>
            <w:bottom w:val="none" w:sz="0" w:space="0" w:color="auto"/>
            <w:right w:val="none" w:sz="0" w:space="0" w:color="auto"/>
          </w:divBdr>
        </w:div>
        <w:div w:id="1307782597">
          <w:marLeft w:val="640"/>
          <w:marRight w:val="0"/>
          <w:marTop w:val="0"/>
          <w:marBottom w:val="0"/>
          <w:divBdr>
            <w:top w:val="none" w:sz="0" w:space="0" w:color="auto"/>
            <w:left w:val="none" w:sz="0" w:space="0" w:color="auto"/>
            <w:bottom w:val="none" w:sz="0" w:space="0" w:color="auto"/>
            <w:right w:val="none" w:sz="0" w:space="0" w:color="auto"/>
          </w:divBdr>
        </w:div>
        <w:div w:id="1899701986">
          <w:marLeft w:val="640"/>
          <w:marRight w:val="0"/>
          <w:marTop w:val="0"/>
          <w:marBottom w:val="0"/>
          <w:divBdr>
            <w:top w:val="none" w:sz="0" w:space="0" w:color="auto"/>
            <w:left w:val="none" w:sz="0" w:space="0" w:color="auto"/>
            <w:bottom w:val="none" w:sz="0" w:space="0" w:color="auto"/>
            <w:right w:val="none" w:sz="0" w:space="0" w:color="auto"/>
          </w:divBdr>
        </w:div>
        <w:div w:id="825129801">
          <w:marLeft w:val="640"/>
          <w:marRight w:val="0"/>
          <w:marTop w:val="0"/>
          <w:marBottom w:val="0"/>
          <w:divBdr>
            <w:top w:val="none" w:sz="0" w:space="0" w:color="auto"/>
            <w:left w:val="none" w:sz="0" w:space="0" w:color="auto"/>
            <w:bottom w:val="none" w:sz="0" w:space="0" w:color="auto"/>
            <w:right w:val="none" w:sz="0" w:space="0" w:color="auto"/>
          </w:divBdr>
        </w:div>
        <w:div w:id="1461025873">
          <w:marLeft w:val="640"/>
          <w:marRight w:val="0"/>
          <w:marTop w:val="0"/>
          <w:marBottom w:val="0"/>
          <w:divBdr>
            <w:top w:val="none" w:sz="0" w:space="0" w:color="auto"/>
            <w:left w:val="none" w:sz="0" w:space="0" w:color="auto"/>
            <w:bottom w:val="none" w:sz="0" w:space="0" w:color="auto"/>
            <w:right w:val="none" w:sz="0" w:space="0" w:color="auto"/>
          </w:divBdr>
        </w:div>
        <w:div w:id="1477914124">
          <w:marLeft w:val="640"/>
          <w:marRight w:val="0"/>
          <w:marTop w:val="0"/>
          <w:marBottom w:val="0"/>
          <w:divBdr>
            <w:top w:val="none" w:sz="0" w:space="0" w:color="auto"/>
            <w:left w:val="none" w:sz="0" w:space="0" w:color="auto"/>
            <w:bottom w:val="none" w:sz="0" w:space="0" w:color="auto"/>
            <w:right w:val="none" w:sz="0" w:space="0" w:color="auto"/>
          </w:divBdr>
        </w:div>
        <w:div w:id="535700751">
          <w:marLeft w:val="640"/>
          <w:marRight w:val="0"/>
          <w:marTop w:val="0"/>
          <w:marBottom w:val="0"/>
          <w:divBdr>
            <w:top w:val="none" w:sz="0" w:space="0" w:color="auto"/>
            <w:left w:val="none" w:sz="0" w:space="0" w:color="auto"/>
            <w:bottom w:val="none" w:sz="0" w:space="0" w:color="auto"/>
            <w:right w:val="none" w:sz="0" w:space="0" w:color="auto"/>
          </w:divBdr>
        </w:div>
        <w:div w:id="1386680531">
          <w:marLeft w:val="640"/>
          <w:marRight w:val="0"/>
          <w:marTop w:val="0"/>
          <w:marBottom w:val="0"/>
          <w:divBdr>
            <w:top w:val="none" w:sz="0" w:space="0" w:color="auto"/>
            <w:left w:val="none" w:sz="0" w:space="0" w:color="auto"/>
            <w:bottom w:val="none" w:sz="0" w:space="0" w:color="auto"/>
            <w:right w:val="none" w:sz="0" w:space="0" w:color="auto"/>
          </w:divBdr>
        </w:div>
        <w:div w:id="2002000636">
          <w:marLeft w:val="640"/>
          <w:marRight w:val="0"/>
          <w:marTop w:val="0"/>
          <w:marBottom w:val="0"/>
          <w:divBdr>
            <w:top w:val="none" w:sz="0" w:space="0" w:color="auto"/>
            <w:left w:val="none" w:sz="0" w:space="0" w:color="auto"/>
            <w:bottom w:val="none" w:sz="0" w:space="0" w:color="auto"/>
            <w:right w:val="none" w:sz="0" w:space="0" w:color="auto"/>
          </w:divBdr>
        </w:div>
        <w:div w:id="857619279">
          <w:marLeft w:val="640"/>
          <w:marRight w:val="0"/>
          <w:marTop w:val="0"/>
          <w:marBottom w:val="0"/>
          <w:divBdr>
            <w:top w:val="none" w:sz="0" w:space="0" w:color="auto"/>
            <w:left w:val="none" w:sz="0" w:space="0" w:color="auto"/>
            <w:bottom w:val="none" w:sz="0" w:space="0" w:color="auto"/>
            <w:right w:val="none" w:sz="0" w:space="0" w:color="auto"/>
          </w:divBdr>
        </w:div>
        <w:div w:id="1471048448">
          <w:marLeft w:val="640"/>
          <w:marRight w:val="0"/>
          <w:marTop w:val="0"/>
          <w:marBottom w:val="0"/>
          <w:divBdr>
            <w:top w:val="none" w:sz="0" w:space="0" w:color="auto"/>
            <w:left w:val="none" w:sz="0" w:space="0" w:color="auto"/>
            <w:bottom w:val="none" w:sz="0" w:space="0" w:color="auto"/>
            <w:right w:val="none" w:sz="0" w:space="0" w:color="auto"/>
          </w:divBdr>
        </w:div>
        <w:div w:id="1955013360">
          <w:marLeft w:val="640"/>
          <w:marRight w:val="0"/>
          <w:marTop w:val="0"/>
          <w:marBottom w:val="0"/>
          <w:divBdr>
            <w:top w:val="none" w:sz="0" w:space="0" w:color="auto"/>
            <w:left w:val="none" w:sz="0" w:space="0" w:color="auto"/>
            <w:bottom w:val="none" w:sz="0" w:space="0" w:color="auto"/>
            <w:right w:val="none" w:sz="0" w:space="0" w:color="auto"/>
          </w:divBdr>
        </w:div>
        <w:div w:id="1869222471">
          <w:marLeft w:val="640"/>
          <w:marRight w:val="0"/>
          <w:marTop w:val="0"/>
          <w:marBottom w:val="0"/>
          <w:divBdr>
            <w:top w:val="none" w:sz="0" w:space="0" w:color="auto"/>
            <w:left w:val="none" w:sz="0" w:space="0" w:color="auto"/>
            <w:bottom w:val="none" w:sz="0" w:space="0" w:color="auto"/>
            <w:right w:val="none" w:sz="0" w:space="0" w:color="auto"/>
          </w:divBdr>
        </w:div>
        <w:div w:id="689188890">
          <w:marLeft w:val="640"/>
          <w:marRight w:val="0"/>
          <w:marTop w:val="0"/>
          <w:marBottom w:val="0"/>
          <w:divBdr>
            <w:top w:val="none" w:sz="0" w:space="0" w:color="auto"/>
            <w:left w:val="none" w:sz="0" w:space="0" w:color="auto"/>
            <w:bottom w:val="none" w:sz="0" w:space="0" w:color="auto"/>
            <w:right w:val="none" w:sz="0" w:space="0" w:color="auto"/>
          </w:divBdr>
        </w:div>
        <w:div w:id="1701932080">
          <w:marLeft w:val="640"/>
          <w:marRight w:val="0"/>
          <w:marTop w:val="0"/>
          <w:marBottom w:val="0"/>
          <w:divBdr>
            <w:top w:val="none" w:sz="0" w:space="0" w:color="auto"/>
            <w:left w:val="none" w:sz="0" w:space="0" w:color="auto"/>
            <w:bottom w:val="none" w:sz="0" w:space="0" w:color="auto"/>
            <w:right w:val="none" w:sz="0" w:space="0" w:color="auto"/>
          </w:divBdr>
        </w:div>
        <w:div w:id="284771599">
          <w:marLeft w:val="640"/>
          <w:marRight w:val="0"/>
          <w:marTop w:val="0"/>
          <w:marBottom w:val="0"/>
          <w:divBdr>
            <w:top w:val="none" w:sz="0" w:space="0" w:color="auto"/>
            <w:left w:val="none" w:sz="0" w:space="0" w:color="auto"/>
            <w:bottom w:val="none" w:sz="0" w:space="0" w:color="auto"/>
            <w:right w:val="none" w:sz="0" w:space="0" w:color="auto"/>
          </w:divBdr>
        </w:div>
        <w:div w:id="2010479346">
          <w:marLeft w:val="640"/>
          <w:marRight w:val="0"/>
          <w:marTop w:val="0"/>
          <w:marBottom w:val="0"/>
          <w:divBdr>
            <w:top w:val="none" w:sz="0" w:space="0" w:color="auto"/>
            <w:left w:val="none" w:sz="0" w:space="0" w:color="auto"/>
            <w:bottom w:val="none" w:sz="0" w:space="0" w:color="auto"/>
            <w:right w:val="none" w:sz="0" w:space="0" w:color="auto"/>
          </w:divBdr>
        </w:div>
        <w:div w:id="939219278">
          <w:marLeft w:val="640"/>
          <w:marRight w:val="0"/>
          <w:marTop w:val="0"/>
          <w:marBottom w:val="0"/>
          <w:divBdr>
            <w:top w:val="none" w:sz="0" w:space="0" w:color="auto"/>
            <w:left w:val="none" w:sz="0" w:space="0" w:color="auto"/>
            <w:bottom w:val="none" w:sz="0" w:space="0" w:color="auto"/>
            <w:right w:val="none" w:sz="0" w:space="0" w:color="auto"/>
          </w:divBdr>
        </w:div>
        <w:div w:id="390660676">
          <w:marLeft w:val="640"/>
          <w:marRight w:val="0"/>
          <w:marTop w:val="0"/>
          <w:marBottom w:val="0"/>
          <w:divBdr>
            <w:top w:val="none" w:sz="0" w:space="0" w:color="auto"/>
            <w:left w:val="none" w:sz="0" w:space="0" w:color="auto"/>
            <w:bottom w:val="none" w:sz="0" w:space="0" w:color="auto"/>
            <w:right w:val="none" w:sz="0" w:space="0" w:color="auto"/>
          </w:divBdr>
        </w:div>
        <w:div w:id="2122262480">
          <w:marLeft w:val="640"/>
          <w:marRight w:val="0"/>
          <w:marTop w:val="0"/>
          <w:marBottom w:val="0"/>
          <w:divBdr>
            <w:top w:val="none" w:sz="0" w:space="0" w:color="auto"/>
            <w:left w:val="none" w:sz="0" w:space="0" w:color="auto"/>
            <w:bottom w:val="none" w:sz="0" w:space="0" w:color="auto"/>
            <w:right w:val="none" w:sz="0" w:space="0" w:color="auto"/>
          </w:divBdr>
        </w:div>
        <w:div w:id="1468207113">
          <w:marLeft w:val="640"/>
          <w:marRight w:val="0"/>
          <w:marTop w:val="0"/>
          <w:marBottom w:val="0"/>
          <w:divBdr>
            <w:top w:val="none" w:sz="0" w:space="0" w:color="auto"/>
            <w:left w:val="none" w:sz="0" w:space="0" w:color="auto"/>
            <w:bottom w:val="none" w:sz="0" w:space="0" w:color="auto"/>
            <w:right w:val="none" w:sz="0" w:space="0" w:color="auto"/>
          </w:divBdr>
        </w:div>
        <w:div w:id="616177781">
          <w:marLeft w:val="640"/>
          <w:marRight w:val="0"/>
          <w:marTop w:val="0"/>
          <w:marBottom w:val="0"/>
          <w:divBdr>
            <w:top w:val="none" w:sz="0" w:space="0" w:color="auto"/>
            <w:left w:val="none" w:sz="0" w:space="0" w:color="auto"/>
            <w:bottom w:val="none" w:sz="0" w:space="0" w:color="auto"/>
            <w:right w:val="none" w:sz="0" w:space="0" w:color="auto"/>
          </w:divBdr>
        </w:div>
        <w:div w:id="754016052">
          <w:marLeft w:val="640"/>
          <w:marRight w:val="0"/>
          <w:marTop w:val="0"/>
          <w:marBottom w:val="0"/>
          <w:divBdr>
            <w:top w:val="none" w:sz="0" w:space="0" w:color="auto"/>
            <w:left w:val="none" w:sz="0" w:space="0" w:color="auto"/>
            <w:bottom w:val="none" w:sz="0" w:space="0" w:color="auto"/>
            <w:right w:val="none" w:sz="0" w:space="0" w:color="auto"/>
          </w:divBdr>
        </w:div>
        <w:div w:id="1749689006">
          <w:marLeft w:val="640"/>
          <w:marRight w:val="0"/>
          <w:marTop w:val="0"/>
          <w:marBottom w:val="0"/>
          <w:divBdr>
            <w:top w:val="none" w:sz="0" w:space="0" w:color="auto"/>
            <w:left w:val="none" w:sz="0" w:space="0" w:color="auto"/>
            <w:bottom w:val="none" w:sz="0" w:space="0" w:color="auto"/>
            <w:right w:val="none" w:sz="0" w:space="0" w:color="auto"/>
          </w:divBdr>
        </w:div>
        <w:div w:id="312947195">
          <w:marLeft w:val="640"/>
          <w:marRight w:val="0"/>
          <w:marTop w:val="0"/>
          <w:marBottom w:val="0"/>
          <w:divBdr>
            <w:top w:val="none" w:sz="0" w:space="0" w:color="auto"/>
            <w:left w:val="none" w:sz="0" w:space="0" w:color="auto"/>
            <w:bottom w:val="none" w:sz="0" w:space="0" w:color="auto"/>
            <w:right w:val="none" w:sz="0" w:space="0" w:color="auto"/>
          </w:divBdr>
        </w:div>
        <w:div w:id="205987998">
          <w:marLeft w:val="640"/>
          <w:marRight w:val="0"/>
          <w:marTop w:val="0"/>
          <w:marBottom w:val="0"/>
          <w:divBdr>
            <w:top w:val="none" w:sz="0" w:space="0" w:color="auto"/>
            <w:left w:val="none" w:sz="0" w:space="0" w:color="auto"/>
            <w:bottom w:val="none" w:sz="0" w:space="0" w:color="auto"/>
            <w:right w:val="none" w:sz="0" w:space="0" w:color="auto"/>
          </w:divBdr>
        </w:div>
        <w:div w:id="1838231894">
          <w:marLeft w:val="640"/>
          <w:marRight w:val="0"/>
          <w:marTop w:val="0"/>
          <w:marBottom w:val="0"/>
          <w:divBdr>
            <w:top w:val="none" w:sz="0" w:space="0" w:color="auto"/>
            <w:left w:val="none" w:sz="0" w:space="0" w:color="auto"/>
            <w:bottom w:val="none" w:sz="0" w:space="0" w:color="auto"/>
            <w:right w:val="none" w:sz="0" w:space="0" w:color="auto"/>
          </w:divBdr>
        </w:div>
        <w:div w:id="1303193008">
          <w:marLeft w:val="640"/>
          <w:marRight w:val="0"/>
          <w:marTop w:val="0"/>
          <w:marBottom w:val="0"/>
          <w:divBdr>
            <w:top w:val="none" w:sz="0" w:space="0" w:color="auto"/>
            <w:left w:val="none" w:sz="0" w:space="0" w:color="auto"/>
            <w:bottom w:val="none" w:sz="0" w:space="0" w:color="auto"/>
            <w:right w:val="none" w:sz="0" w:space="0" w:color="auto"/>
          </w:divBdr>
        </w:div>
        <w:div w:id="1876387094">
          <w:marLeft w:val="640"/>
          <w:marRight w:val="0"/>
          <w:marTop w:val="0"/>
          <w:marBottom w:val="0"/>
          <w:divBdr>
            <w:top w:val="none" w:sz="0" w:space="0" w:color="auto"/>
            <w:left w:val="none" w:sz="0" w:space="0" w:color="auto"/>
            <w:bottom w:val="none" w:sz="0" w:space="0" w:color="auto"/>
            <w:right w:val="none" w:sz="0" w:space="0" w:color="auto"/>
          </w:divBdr>
        </w:div>
        <w:div w:id="853959366">
          <w:marLeft w:val="640"/>
          <w:marRight w:val="0"/>
          <w:marTop w:val="0"/>
          <w:marBottom w:val="0"/>
          <w:divBdr>
            <w:top w:val="none" w:sz="0" w:space="0" w:color="auto"/>
            <w:left w:val="none" w:sz="0" w:space="0" w:color="auto"/>
            <w:bottom w:val="none" w:sz="0" w:space="0" w:color="auto"/>
            <w:right w:val="none" w:sz="0" w:space="0" w:color="auto"/>
          </w:divBdr>
        </w:div>
        <w:div w:id="1741445774">
          <w:marLeft w:val="640"/>
          <w:marRight w:val="0"/>
          <w:marTop w:val="0"/>
          <w:marBottom w:val="0"/>
          <w:divBdr>
            <w:top w:val="none" w:sz="0" w:space="0" w:color="auto"/>
            <w:left w:val="none" w:sz="0" w:space="0" w:color="auto"/>
            <w:bottom w:val="none" w:sz="0" w:space="0" w:color="auto"/>
            <w:right w:val="none" w:sz="0" w:space="0" w:color="auto"/>
          </w:divBdr>
        </w:div>
        <w:div w:id="355158362">
          <w:marLeft w:val="640"/>
          <w:marRight w:val="0"/>
          <w:marTop w:val="0"/>
          <w:marBottom w:val="0"/>
          <w:divBdr>
            <w:top w:val="none" w:sz="0" w:space="0" w:color="auto"/>
            <w:left w:val="none" w:sz="0" w:space="0" w:color="auto"/>
            <w:bottom w:val="none" w:sz="0" w:space="0" w:color="auto"/>
            <w:right w:val="none" w:sz="0" w:space="0" w:color="auto"/>
          </w:divBdr>
        </w:div>
        <w:div w:id="245575754">
          <w:marLeft w:val="640"/>
          <w:marRight w:val="0"/>
          <w:marTop w:val="0"/>
          <w:marBottom w:val="0"/>
          <w:divBdr>
            <w:top w:val="none" w:sz="0" w:space="0" w:color="auto"/>
            <w:left w:val="none" w:sz="0" w:space="0" w:color="auto"/>
            <w:bottom w:val="none" w:sz="0" w:space="0" w:color="auto"/>
            <w:right w:val="none" w:sz="0" w:space="0" w:color="auto"/>
          </w:divBdr>
        </w:div>
        <w:div w:id="470902468">
          <w:marLeft w:val="640"/>
          <w:marRight w:val="0"/>
          <w:marTop w:val="0"/>
          <w:marBottom w:val="0"/>
          <w:divBdr>
            <w:top w:val="none" w:sz="0" w:space="0" w:color="auto"/>
            <w:left w:val="none" w:sz="0" w:space="0" w:color="auto"/>
            <w:bottom w:val="none" w:sz="0" w:space="0" w:color="auto"/>
            <w:right w:val="none" w:sz="0" w:space="0" w:color="auto"/>
          </w:divBdr>
        </w:div>
        <w:div w:id="575213882">
          <w:marLeft w:val="640"/>
          <w:marRight w:val="0"/>
          <w:marTop w:val="0"/>
          <w:marBottom w:val="0"/>
          <w:divBdr>
            <w:top w:val="none" w:sz="0" w:space="0" w:color="auto"/>
            <w:left w:val="none" w:sz="0" w:space="0" w:color="auto"/>
            <w:bottom w:val="none" w:sz="0" w:space="0" w:color="auto"/>
            <w:right w:val="none" w:sz="0" w:space="0" w:color="auto"/>
          </w:divBdr>
        </w:div>
        <w:div w:id="1945796368">
          <w:marLeft w:val="640"/>
          <w:marRight w:val="0"/>
          <w:marTop w:val="0"/>
          <w:marBottom w:val="0"/>
          <w:divBdr>
            <w:top w:val="none" w:sz="0" w:space="0" w:color="auto"/>
            <w:left w:val="none" w:sz="0" w:space="0" w:color="auto"/>
            <w:bottom w:val="none" w:sz="0" w:space="0" w:color="auto"/>
            <w:right w:val="none" w:sz="0" w:space="0" w:color="auto"/>
          </w:divBdr>
        </w:div>
        <w:div w:id="621233135">
          <w:marLeft w:val="640"/>
          <w:marRight w:val="0"/>
          <w:marTop w:val="0"/>
          <w:marBottom w:val="0"/>
          <w:divBdr>
            <w:top w:val="none" w:sz="0" w:space="0" w:color="auto"/>
            <w:left w:val="none" w:sz="0" w:space="0" w:color="auto"/>
            <w:bottom w:val="none" w:sz="0" w:space="0" w:color="auto"/>
            <w:right w:val="none" w:sz="0" w:space="0" w:color="auto"/>
          </w:divBdr>
        </w:div>
        <w:div w:id="1003972851">
          <w:marLeft w:val="640"/>
          <w:marRight w:val="0"/>
          <w:marTop w:val="0"/>
          <w:marBottom w:val="0"/>
          <w:divBdr>
            <w:top w:val="none" w:sz="0" w:space="0" w:color="auto"/>
            <w:left w:val="none" w:sz="0" w:space="0" w:color="auto"/>
            <w:bottom w:val="none" w:sz="0" w:space="0" w:color="auto"/>
            <w:right w:val="none" w:sz="0" w:space="0" w:color="auto"/>
          </w:divBdr>
        </w:div>
        <w:div w:id="1303778093">
          <w:marLeft w:val="640"/>
          <w:marRight w:val="0"/>
          <w:marTop w:val="0"/>
          <w:marBottom w:val="0"/>
          <w:divBdr>
            <w:top w:val="none" w:sz="0" w:space="0" w:color="auto"/>
            <w:left w:val="none" w:sz="0" w:space="0" w:color="auto"/>
            <w:bottom w:val="none" w:sz="0" w:space="0" w:color="auto"/>
            <w:right w:val="none" w:sz="0" w:space="0" w:color="auto"/>
          </w:divBdr>
        </w:div>
        <w:div w:id="614143722">
          <w:marLeft w:val="640"/>
          <w:marRight w:val="0"/>
          <w:marTop w:val="0"/>
          <w:marBottom w:val="0"/>
          <w:divBdr>
            <w:top w:val="none" w:sz="0" w:space="0" w:color="auto"/>
            <w:left w:val="none" w:sz="0" w:space="0" w:color="auto"/>
            <w:bottom w:val="none" w:sz="0" w:space="0" w:color="auto"/>
            <w:right w:val="none" w:sz="0" w:space="0" w:color="auto"/>
          </w:divBdr>
        </w:div>
        <w:div w:id="798884847">
          <w:marLeft w:val="640"/>
          <w:marRight w:val="0"/>
          <w:marTop w:val="0"/>
          <w:marBottom w:val="0"/>
          <w:divBdr>
            <w:top w:val="none" w:sz="0" w:space="0" w:color="auto"/>
            <w:left w:val="none" w:sz="0" w:space="0" w:color="auto"/>
            <w:bottom w:val="none" w:sz="0" w:space="0" w:color="auto"/>
            <w:right w:val="none" w:sz="0" w:space="0" w:color="auto"/>
          </w:divBdr>
        </w:div>
        <w:div w:id="1922250708">
          <w:marLeft w:val="640"/>
          <w:marRight w:val="0"/>
          <w:marTop w:val="0"/>
          <w:marBottom w:val="0"/>
          <w:divBdr>
            <w:top w:val="none" w:sz="0" w:space="0" w:color="auto"/>
            <w:left w:val="none" w:sz="0" w:space="0" w:color="auto"/>
            <w:bottom w:val="none" w:sz="0" w:space="0" w:color="auto"/>
            <w:right w:val="none" w:sz="0" w:space="0" w:color="auto"/>
          </w:divBdr>
        </w:div>
        <w:div w:id="1440833457">
          <w:marLeft w:val="640"/>
          <w:marRight w:val="0"/>
          <w:marTop w:val="0"/>
          <w:marBottom w:val="0"/>
          <w:divBdr>
            <w:top w:val="none" w:sz="0" w:space="0" w:color="auto"/>
            <w:left w:val="none" w:sz="0" w:space="0" w:color="auto"/>
            <w:bottom w:val="none" w:sz="0" w:space="0" w:color="auto"/>
            <w:right w:val="none" w:sz="0" w:space="0" w:color="auto"/>
          </w:divBdr>
        </w:div>
        <w:div w:id="615914476">
          <w:marLeft w:val="640"/>
          <w:marRight w:val="0"/>
          <w:marTop w:val="0"/>
          <w:marBottom w:val="0"/>
          <w:divBdr>
            <w:top w:val="none" w:sz="0" w:space="0" w:color="auto"/>
            <w:left w:val="none" w:sz="0" w:space="0" w:color="auto"/>
            <w:bottom w:val="none" w:sz="0" w:space="0" w:color="auto"/>
            <w:right w:val="none" w:sz="0" w:space="0" w:color="auto"/>
          </w:divBdr>
        </w:div>
        <w:div w:id="1254322072">
          <w:marLeft w:val="640"/>
          <w:marRight w:val="0"/>
          <w:marTop w:val="0"/>
          <w:marBottom w:val="0"/>
          <w:divBdr>
            <w:top w:val="none" w:sz="0" w:space="0" w:color="auto"/>
            <w:left w:val="none" w:sz="0" w:space="0" w:color="auto"/>
            <w:bottom w:val="none" w:sz="0" w:space="0" w:color="auto"/>
            <w:right w:val="none" w:sz="0" w:space="0" w:color="auto"/>
          </w:divBdr>
        </w:div>
        <w:div w:id="1253002872">
          <w:marLeft w:val="640"/>
          <w:marRight w:val="0"/>
          <w:marTop w:val="0"/>
          <w:marBottom w:val="0"/>
          <w:divBdr>
            <w:top w:val="none" w:sz="0" w:space="0" w:color="auto"/>
            <w:left w:val="none" w:sz="0" w:space="0" w:color="auto"/>
            <w:bottom w:val="none" w:sz="0" w:space="0" w:color="auto"/>
            <w:right w:val="none" w:sz="0" w:space="0" w:color="auto"/>
          </w:divBdr>
        </w:div>
        <w:div w:id="1909025236">
          <w:marLeft w:val="640"/>
          <w:marRight w:val="0"/>
          <w:marTop w:val="0"/>
          <w:marBottom w:val="0"/>
          <w:divBdr>
            <w:top w:val="none" w:sz="0" w:space="0" w:color="auto"/>
            <w:left w:val="none" w:sz="0" w:space="0" w:color="auto"/>
            <w:bottom w:val="none" w:sz="0" w:space="0" w:color="auto"/>
            <w:right w:val="none" w:sz="0" w:space="0" w:color="auto"/>
          </w:divBdr>
        </w:div>
        <w:div w:id="255023353">
          <w:marLeft w:val="640"/>
          <w:marRight w:val="0"/>
          <w:marTop w:val="0"/>
          <w:marBottom w:val="0"/>
          <w:divBdr>
            <w:top w:val="none" w:sz="0" w:space="0" w:color="auto"/>
            <w:left w:val="none" w:sz="0" w:space="0" w:color="auto"/>
            <w:bottom w:val="none" w:sz="0" w:space="0" w:color="auto"/>
            <w:right w:val="none" w:sz="0" w:space="0" w:color="auto"/>
          </w:divBdr>
        </w:div>
        <w:div w:id="1607418807">
          <w:marLeft w:val="640"/>
          <w:marRight w:val="0"/>
          <w:marTop w:val="0"/>
          <w:marBottom w:val="0"/>
          <w:divBdr>
            <w:top w:val="none" w:sz="0" w:space="0" w:color="auto"/>
            <w:left w:val="none" w:sz="0" w:space="0" w:color="auto"/>
            <w:bottom w:val="none" w:sz="0" w:space="0" w:color="auto"/>
            <w:right w:val="none" w:sz="0" w:space="0" w:color="auto"/>
          </w:divBdr>
        </w:div>
        <w:div w:id="1373458182">
          <w:marLeft w:val="640"/>
          <w:marRight w:val="0"/>
          <w:marTop w:val="0"/>
          <w:marBottom w:val="0"/>
          <w:divBdr>
            <w:top w:val="none" w:sz="0" w:space="0" w:color="auto"/>
            <w:left w:val="none" w:sz="0" w:space="0" w:color="auto"/>
            <w:bottom w:val="none" w:sz="0" w:space="0" w:color="auto"/>
            <w:right w:val="none" w:sz="0" w:space="0" w:color="auto"/>
          </w:divBdr>
        </w:div>
        <w:div w:id="834496041">
          <w:marLeft w:val="640"/>
          <w:marRight w:val="0"/>
          <w:marTop w:val="0"/>
          <w:marBottom w:val="0"/>
          <w:divBdr>
            <w:top w:val="none" w:sz="0" w:space="0" w:color="auto"/>
            <w:left w:val="none" w:sz="0" w:space="0" w:color="auto"/>
            <w:bottom w:val="none" w:sz="0" w:space="0" w:color="auto"/>
            <w:right w:val="none" w:sz="0" w:space="0" w:color="auto"/>
          </w:divBdr>
        </w:div>
        <w:div w:id="1528443397">
          <w:marLeft w:val="640"/>
          <w:marRight w:val="0"/>
          <w:marTop w:val="0"/>
          <w:marBottom w:val="0"/>
          <w:divBdr>
            <w:top w:val="none" w:sz="0" w:space="0" w:color="auto"/>
            <w:left w:val="none" w:sz="0" w:space="0" w:color="auto"/>
            <w:bottom w:val="none" w:sz="0" w:space="0" w:color="auto"/>
            <w:right w:val="none" w:sz="0" w:space="0" w:color="auto"/>
          </w:divBdr>
        </w:div>
        <w:div w:id="182942804">
          <w:marLeft w:val="640"/>
          <w:marRight w:val="0"/>
          <w:marTop w:val="0"/>
          <w:marBottom w:val="0"/>
          <w:divBdr>
            <w:top w:val="none" w:sz="0" w:space="0" w:color="auto"/>
            <w:left w:val="none" w:sz="0" w:space="0" w:color="auto"/>
            <w:bottom w:val="none" w:sz="0" w:space="0" w:color="auto"/>
            <w:right w:val="none" w:sz="0" w:space="0" w:color="auto"/>
          </w:divBdr>
        </w:div>
        <w:div w:id="1321932009">
          <w:marLeft w:val="640"/>
          <w:marRight w:val="0"/>
          <w:marTop w:val="0"/>
          <w:marBottom w:val="0"/>
          <w:divBdr>
            <w:top w:val="none" w:sz="0" w:space="0" w:color="auto"/>
            <w:left w:val="none" w:sz="0" w:space="0" w:color="auto"/>
            <w:bottom w:val="none" w:sz="0" w:space="0" w:color="auto"/>
            <w:right w:val="none" w:sz="0" w:space="0" w:color="auto"/>
          </w:divBdr>
        </w:div>
        <w:div w:id="721028759">
          <w:marLeft w:val="640"/>
          <w:marRight w:val="0"/>
          <w:marTop w:val="0"/>
          <w:marBottom w:val="0"/>
          <w:divBdr>
            <w:top w:val="none" w:sz="0" w:space="0" w:color="auto"/>
            <w:left w:val="none" w:sz="0" w:space="0" w:color="auto"/>
            <w:bottom w:val="none" w:sz="0" w:space="0" w:color="auto"/>
            <w:right w:val="none" w:sz="0" w:space="0" w:color="auto"/>
          </w:divBdr>
        </w:div>
        <w:div w:id="1412002965">
          <w:marLeft w:val="640"/>
          <w:marRight w:val="0"/>
          <w:marTop w:val="0"/>
          <w:marBottom w:val="0"/>
          <w:divBdr>
            <w:top w:val="none" w:sz="0" w:space="0" w:color="auto"/>
            <w:left w:val="none" w:sz="0" w:space="0" w:color="auto"/>
            <w:bottom w:val="none" w:sz="0" w:space="0" w:color="auto"/>
            <w:right w:val="none" w:sz="0" w:space="0" w:color="auto"/>
          </w:divBdr>
        </w:div>
        <w:div w:id="750081864">
          <w:marLeft w:val="640"/>
          <w:marRight w:val="0"/>
          <w:marTop w:val="0"/>
          <w:marBottom w:val="0"/>
          <w:divBdr>
            <w:top w:val="none" w:sz="0" w:space="0" w:color="auto"/>
            <w:left w:val="none" w:sz="0" w:space="0" w:color="auto"/>
            <w:bottom w:val="none" w:sz="0" w:space="0" w:color="auto"/>
            <w:right w:val="none" w:sz="0" w:space="0" w:color="auto"/>
          </w:divBdr>
        </w:div>
        <w:div w:id="98263404">
          <w:marLeft w:val="640"/>
          <w:marRight w:val="0"/>
          <w:marTop w:val="0"/>
          <w:marBottom w:val="0"/>
          <w:divBdr>
            <w:top w:val="none" w:sz="0" w:space="0" w:color="auto"/>
            <w:left w:val="none" w:sz="0" w:space="0" w:color="auto"/>
            <w:bottom w:val="none" w:sz="0" w:space="0" w:color="auto"/>
            <w:right w:val="none" w:sz="0" w:space="0" w:color="auto"/>
          </w:divBdr>
        </w:div>
        <w:div w:id="339353027">
          <w:marLeft w:val="640"/>
          <w:marRight w:val="0"/>
          <w:marTop w:val="0"/>
          <w:marBottom w:val="0"/>
          <w:divBdr>
            <w:top w:val="none" w:sz="0" w:space="0" w:color="auto"/>
            <w:left w:val="none" w:sz="0" w:space="0" w:color="auto"/>
            <w:bottom w:val="none" w:sz="0" w:space="0" w:color="auto"/>
            <w:right w:val="none" w:sz="0" w:space="0" w:color="auto"/>
          </w:divBdr>
        </w:div>
        <w:div w:id="1334259949">
          <w:marLeft w:val="640"/>
          <w:marRight w:val="0"/>
          <w:marTop w:val="0"/>
          <w:marBottom w:val="0"/>
          <w:divBdr>
            <w:top w:val="none" w:sz="0" w:space="0" w:color="auto"/>
            <w:left w:val="none" w:sz="0" w:space="0" w:color="auto"/>
            <w:bottom w:val="none" w:sz="0" w:space="0" w:color="auto"/>
            <w:right w:val="none" w:sz="0" w:space="0" w:color="auto"/>
          </w:divBdr>
        </w:div>
        <w:div w:id="302925831">
          <w:marLeft w:val="640"/>
          <w:marRight w:val="0"/>
          <w:marTop w:val="0"/>
          <w:marBottom w:val="0"/>
          <w:divBdr>
            <w:top w:val="none" w:sz="0" w:space="0" w:color="auto"/>
            <w:left w:val="none" w:sz="0" w:space="0" w:color="auto"/>
            <w:bottom w:val="none" w:sz="0" w:space="0" w:color="auto"/>
            <w:right w:val="none" w:sz="0" w:space="0" w:color="auto"/>
          </w:divBdr>
        </w:div>
        <w:div w:id="1594241588">
          <w:marLeft w:val="640"/>
          <w:marRight w:val="0"/>
          <w:marTop w:val="0"/>
          <w:marBottom w:val="0"/>
          <w:divBdr>
            <w:top w:val="none" w:sz="0" w:space="0" w:color="auto"/>
            <w:left w:val="none" w:sz="0" w:space="0" w:color="auto"/>
            <w:bottom w:val="none" w:sz="0" w:space="0" w:color="auto"/>
            <w:right w:val="none" w:sz="0" w:space="0" w:color="auto"/>
          </w:divBdr>
        </w:div>
        <w:div w:id="259724663">
          <w:marLeft w:val="640"/>
          <w:marRight w:val="0"/>
          <w:marTop w:val="0"/>
          <w:marBottom w:val="0"/>
          <w:divBdr>
            <w:top w:val="none" w:sz="0" w:space="0" w:color="auto"/>
            <w:left w:val="none" w:sz="0" w:space="0" w:color="auto"/>
            <w:bottom w:val="none" w:sz="0" w:space="0" w:color="auto"/>
            <w:right w:val="none" w:sz="0" w:space="0" w:color="auto"/>
          </w:divBdr>
        </w:div>
        <w:div w:id="317417089">
          <w:marLeft w:val="640"/>
          <w:marRight w:val="0"/>
          <w:marTop w:val="0"/>
          <w:marBottom w:val="0"/>
          <w:divBdr>
            <w:top w:val="none" w:sz="0" w:space="0" w:color="auto"/>
            <w:left w:val="none" w:sz="0" w:space="0" w:color="auto"/>
            <w:bottom w:val="none" w:sz="0" w:space="0" w:color="auto"/>
            <w:right w:val="none" w:sz="0" w:space="0" w:color="auto"/>
          </w:divBdr>
        </w:div>
        <w:div w:id="346100870">
          <w:marLeft w:val="640"/>
          <w:marRight w:val="0"/>
          <w:marTop w:val="0"/>
          <w:marBottom w:val="0"/>
          <w:divBdr>
            <w:top w:val="none" w:sz="0" w:space="0" w:color="auto"/>
            <w:left w:val="none" w:sz="0" w:space="0" w:color="auto"/>
            <w:bottom w:val="none" w:sz="0" w:space="0" w:color="auto"/>
            <w:right w:val="none" w:sz="0" w:space="0" w:color="auto"/>
          </w:divBdr>
        </w:div>
        <w:div w:id="1543248156">
          <w:marLeft w:val="640"/>
          <w:marRight w:val="0"/>
          <w:marTop w:val="0"/>
          <w:marBottom w:val="0"/>
          <w:divBdr>
            <w:top w:val="none" w:sz="0" w:space="0" w:color="auto"/>
            <w:left w:val="none" w:sz="0" w:space="0" w:color="auto"/>
            <w:bottom w:val="none" w:sz="0" w:space="0" w:color="auto"/>
            <w:right w:val="none" w:sz="0" w:space="0" w:color="auto"/>
          </w:divBdr>
        </w:div>
        <w:div w:id="1715956798">
          <w:marLeft w:val="640"/>
          <w:marRight w:val="0"/>
          <w:marTop w:val="0"/>
          <w:marBottom w:val="0"/>
          <w:divBdr>
            <w:top w:val="none" w:sz="0" w:space="0" w:color="auto"/>
            <w:left w:val="none" w:sz="0" w:space="0" w:color="auto"/>
            <w:bottom w:val="none" w:sz="0" w:space="0" w:color="auto"/>
            <w:right w:val="none" w:sz="0" w:space="0" w:color="auto"/>
          </w:divBdr>
        </w:div>
        <w:div w:id="879903491">
          <w:marLeft w:val="640"/>
          <w:marRight w:val="0"/>
          <w:marTop w:val="0"/>
          <w:marBottom w:val="0"/>
          <w:divBdr>
            <w:top w:val="none" w:sz="0" w:space="0" w:color="auto"/>
            <w:left w:val="none" w:sz="0" w:space="0" w:color="auto"/>
            <w:bottom w:val="none" w:sz="0" w:space="0" w:color="auto"/>
            <w:right w:val="none" w:sz="0" w:space="0" w:color="auto"/>
          </w:divBdr>
        </w:div>
        <w:div w:id="1607273460">
          <w:marLeft w:val="640"/>
          <w:marRight w:val="0"/>
          <w:marTop w:val="0"/>
          <w:marBottom w:val="0"/>
          <w:divBdr>
            <w:top w:val="none" w:sz="0" w:space="0" w:color="auto"/>
            <w:left w:val="none" w:sz="0" w:space="0" w:color="auto"/>
            <w:bottom w:val="none" w:sz="0" w:space="0" w:color="auto"/>
            <w:right w:val="none" w:sz="0" w:space="0" w:color="auto"/>
          </w:divBdr>
        </w:div>
        <w:div w:id="567962959">
          <w:marLeft w:val="640"/>
          <w:marRight w:val="0"/>
          <w:marTop w:val="0"/>
          <w:marBottom w:val="0"/>
          <w:divBdr>
            <w:top w:val="none" w:sz="0" w:space="0" w:color="auto"/>
            <w:left w:val="none" w:sz="0" w:space="0" w:color="auto"/>
            <w:bottom w:val="none" w:sz="0" w:space="0" w:color="auto"/>
            <w:right w:val="none" w:sz="0" w:space="0" w:color="auto"/>
          </w:divBdr>
        </w:div>
        <w:div w:id="516777802">
          <w:marLeft w:val="640"/>
          <w:marRight w:val="0"/>
          <w:marTop w:val="0"/>
          <w:marBottom w:val="0"/>
          <w:divBdr>
            <w:top w:val="none" w:sz="0" w:space="0" w:color="auto"/>
            <w:left w:val="none" w:sz="0" w:space="0" w:color="auto"/>
            <w:bottom w:val="none" w:sz="0" w:space="0" w:color="auto"/>
            <w:right w:val="none" w:sz="0" w:space="0" w:color="auto"/>
          </w:divBdr>
        </w:div>
        <w:div w:id="900754298">
          <w:marLeft w:val="640"/>
          <w:marRight w:val="0"/>
          <w:marTop w:val="0"/>
          <w:marBottom w:val="0"/>
          <w:divBdr>
            <w:top w:val="none" w:sz="0" w:space="0" w:color="auto"/>
            <w:left w:val="none" w:sz="0" w:space="0" w:color="auto"/>
            <w:bottom w:val="none" w:sz="0" w:space="0" w:color="auto"/>
            <w:right w:val="none" w:sz="0" w:space="0" w:color="auto"/>
          </w:divBdr>
        </w:div>
        <w:div w:id="1093550794">
          <w:marLeft w:val="640"/>
          <w:marRight w:val="0"/>
          <w:marTop w:val="0"/>
          <w:marBottom w:val="0"/>
          <w:divBdr>
            <w:top w:val="none" w:sz="0" w:space="0" w:color="auto"/>
            <w:left w:val="none" w:sz="0" w:space="0" w:color="auto"/>
            <w:bottom w:val="none" w:sz="0" w:space="0" w:color="auto"/>
            <w:right w:val="none" w:sz="0" w:space="0" w:color="auto"/>
          </w:divBdr>
        </w:div>
        <w:div w:id="1649439511">
          <w:marLeft w:val="640"/>
          <w:marRight w:val="0"/>
          <w:marTop w:val="0"/>
          <w:marBottom w:val="0"/>
          <w:divBdr>
            <w:top w:val="none" w:sz="0" w:space="0" w:color="auto"/>
            <w:left w:val="none" w:sz="0" w:space="0" w:color="auto"/>
            <w:bottom w:val="none" w:sz="0" w:space="0" w:color="auto"/>
            <w:right w:val="none" w:sz="0" w:space="0" w:color="auto"/>
          </w:divBdr>
        </w:div>
        <w:div w:id="1404450237">
          <w:marLeft w:val="640"/>
          <w:marRight w:val="0"/>
          <w:marTop w:val="0"/>
          <w:marBottom w:val="0"/>
          <w:divBdr>
            <w:top w:val="none" w:sz="0" w:space="0" w:color="auto"/>
            <w:left w:val="none" w:sz="0" w:space="0" w:color="auto"/>
            <w:bottom w:val="none" w:sz="0" w:space="0" w:color="auto"/>
            <w:right w:val="none" w:sz="0" w:space="0" w:color="auto"/>
          </w:divBdr>
        </w:div>
        <w:div w:id="889658635">
          <w:marLeft w:val="640"/>
          <w:marRight w:val="0"/>
          <w:marTop w:val="0"/>
          <w:marBottom w:val="0"/>
          <w:divBdr>
            <w:top w:val="none" w:sz="0" w:space="0" w:color="auto"/>
            <w:left w:val="none" w:sz="0" w:space="0" w:color="auto"/>
            <w:bottom w:val="none" w:sz="0" w:space="0" w:color="auto"/>
            <w:right w:val="none" w:sz="0" w:space="0" w:color="auto"/>
          </w:divBdr>
        </w:div>
        <w:div w:id="884293813">
          <w:marLeft w:val="640"/>
          <w:marRight w:val="0"/>
          <w:marTop w:val="0"/>
          <w:marBottom w:val="0"/>
          <w:divBdr>
            <w:top w:val="none" w:sz="0" w:space="0" w:color="auto"/>
            <w:left w:val="none" w:sz="0" w:space="0" w:color="auto"/>
            <w:bottom w:val="none" w:sz="0" w:space="0" w:color="auto"/>
            <w:right w:val="none" w:sz="0" w:space="0" w:color="auto"/>
          </w:divBdr>
        </w:div>
        <w:div w:id="2108501282">
          <w:marLeft w:val="640"/>
          <w:marRight w:val="0"/>
          <w:marTop w:val="0"/>
          <w:marBottom w:val="0"/>
          <w:divBdr>
            <w:top w:val="none" w:sz="0" w:space="0" w:color="auto"/>
            <w:left w:val="none" w:sz="0" w:space="0" w:color="auto"/>
            <w:bottom w:val="none" w:sz="0" w:space="0" w:color="auto"/>
            <w:right w:val="none" w:sz="0" w:space="0" w:color="auto"/>
          </w:divBdr>
        </w:div>
      </w:divsChild>
    </w:div>
    <w:div w:id="157964081">
      <w:bodyDiv w:val="1"/>
      <w:marLeft w:val="0"/>
      <w:marRight w:val="0"/>
      <w:marTop w:val="0"/>
      <w:marBottom w:val="0"/>
      <w:divBdr>
        <w:top w:val="none" w:sz="0" w:space="0" w:color="auto"/>
        <w:left w:val="none" w:sz="0" w:space="0" w:color="auto"/>
        <w:bottom w:val="none" w:sz="0" w:space="0" w:color="auto"/>
        <w:right w:val="none" w:sz="0" w:space="0" w:color="auto"/>
      </w:divBdr>
      <w:divsChild>
        <w:div w:id="582834187">
          <w:marLeft w:val="480"/>
          <w:marRight w:val="0"/>
          <w:marTop w:val="0"/>
          <w:marBottom w:val="0"/>
          <w:divBdr>
            <w:top w:val="none" w:sz="0" w:space="0" w:color="auto"/>
            <w:left w:val="none" w:sz="0" w:space="0" w:color="auto"/>
            <w:bottom w:val="none" w:sz="0" w:space="0" w:color="auto"/>
            <w:right w:val="none" w:sz="0" w:space="0" w:color="auto"/>
          </w:divBdr>
        </w:div>
        <w:div w:id="1323578268">
          <w:marLeft w:val="480"/>
          <w:marRight w:val="0"/>
          <w:marTop w:val="0"/>
          <w:marBottom w:val="0"/>
          <w:divBdr>
            <w:top w:val="none" w:sz="0" w:space="0" w:color="auto"/>
            <w:left w:val="none" w:sz="0" w:space="0" w:color="auto"/>
            <w:bottom w:val="none" w:sz="0" w:space="0" w:color="auto"/>
            <w:right w:val="none" w:sz="0" w:space="0" w:color="auto"/>
          </w:divBdr>
        </w:div>
        <w:div w:id="225459389">
          <w:marLeft w:val="480"/>
          <w:marRight w:val="0"/>
          <w:marTop w:val="0"/>
          <w:marBottom w:val="0"/>
          <w:divBdr>
            <w:top w:val="none" w:sz="0" w:space="0" w:color="auto"/>
            <w:left w:val="none" w:sz="0" w:space="0" w:color="auto"/>
            <w:bottom w:val="none" w:sz="0" w:space="0" w:color="auto"/>
            <w:right w:val="none" w:sz="0" w:space="0" w:color="auto"/>
          </w:divBdr>
        </w:div>
        <w:div w:id="979771501">
          <w:marLeft w:val="480"/>
          <w:marRight w:val="0"/>
          <w:marTop w:val="0"/>
          <w:marBottom w:val="0"/>
          <w:divBdr>
            <w:top w:val="none" w:sz="0" w:space="0" w:color="auto"/>
            <w:left w:val="none" w:sz="0" w:space="0" w:color="auto"/>
            <w:bottom w:val="none" w:sz="0" w:space="0" w:color="auto"/>
            <w:right w:val="none" w:sz="0" w:space="0" w:color="auto"/>
          </w:divBdr>
        </w:div>
        <w:div w:id="236599745">
          <w:marLeft w:val="480"/>
          <w:marRight w:val="0"/>
          <w:marTop w:val="0"/>
          <w:marBottom w:val="0"/>
          <w:divBdr>
            <w:top w:val="none" w:sz="0" w:space="0" w:color="auto"/>
            <w:left w:val="none" w:sz="0" w:space="0" w:color="auto"/>
            <w:bottom w:val="none" w:sz="0" w:space="0" w:color="auto"/>
            <w:right w:val="none" w:sz="0" w:space="0" w:color="auto"/>
          </w:divBdr>
        </w:div>
        <w:div w:id="1090155990">
          <w:marLeft w:val="480"/>
          <w:marRight w:val="0"/>
          <w:marTop w:val="0"/>
          <w:marBottom w:val="0"/>
          <w:divBdr>
            <w:top w:val="none" w:sz="0" w:space="0" w:color="auto"/>
            <w:left w:val="none" w:sz="0" w:space="0" w:color="auto"/>
            <w:bottom w:val="none" w:sz="0" w:space="0" w:color="auto"/>
            <w:right w:val="none" w:sz="0" w:space="0" w:color="auto"/>
          </w:divBdr>
        </w:div>
        <w:div w:id="812402916">
          <w:marLeft w:val="480"/>
          <w:marRight w:val="0"/>
          <w:marTop w:val="0"/>
          <w:marBottom w:val="0"/>
          <w:divBdr>
            <w:top w:val="none" w:sz="0" w:space="0" w:color="auto"/>
            <w:left w:val="none" w:sz="0" w:space="0" w:color="auto"/>
            <w:bottom w:val="none" w:sz="0" w:space="0" w:color="auto"/>
            <w:right w:val="none" w:sz="0" w:space="0" w:color="auto"/>
          </w:divBdr>
        </w:div>
        <w:div w:id="1593203045">
          <w:marLeft w:val="480"/>
          <w:marRight w:val="0"/>
          <w:marTop w:val="0"/>
          <w:marBottom w:val="0"/>
          <w:divBdr>
            <w:top w:val="none" w:sz="0" w:space="0" w:color="auto"/>
            <w:left w:val="none" w:sz="0" w:space="0" w:color="auto"/>
            <w:bottom w:val="none" w:sz="0" w:space="0" w:color="auto"/>
            <w:right w:val="none" w:sz="0" w:space="0" w:color="auto"/>
          </w:divBdr>
        </w:div>
        <w:div w:id="256905830">
          <w:marLeft w:val="480"/>
          <w:marRight w:val="0"/>
          <w:marTop w:val="0"/>
          <w:marBottom w:val="0"/>
          <w:divBdr>
            <w:top w:val="none" w:sz="0" w:space="0" w:color="auto"/>
            <w:left w:val="none" w:sz="0" w:space="0" w:color="auto"/>
            <w:bottom w:val="none" w:sz="0" w:space="0" w:color="auto"/>
            <w:right w:val="none" w:sz="0" w:space="0" w:color="auto"/>
          </w:divBdr>
        </w:div>
        <w:div w:id="1740398376">
          <w:marLeft w:val="480"/>
          <w:marRight w:val="0"/>
          <w:marTop w:val="0"/>
          <w:marBottom w:val="0"/>
          <w:divBdr>
            <w:top w:val="none" w:sz="0" w:space="0" w:color="auto"/>
            <w:left w:val="none" w:sz="0" w:space="0" w:color="auto"/>
            <w:bottom w:val="none" w:sz="0" w:space="0" w:color="auto"/>
            <w:right w:val="none" w:sz="0" w:space="0" w:color="auto"/>
          </w:divBdr>
        </w:div>
        <w:div w:id="846480242">
          <w:marLeft w:val="480"/>
          <w:marRight w:val="0"/>
          <w:marTop w:val="0"/>
          <w:marBottom w:val="0"/>
          <w:divBdr>
            <w:top w:val="none" w:sz="0" w:space="0" w:color="auto"/>
            <w:left w:val="none" w:sz="0" w:space="0" w:color="auto"/>
            <w:bottom w:val="none" w:sz="0" w:space="0" w:color="auto"/>
            <w:right w:val="none" w:sz="0" w:space="0" w:color="auto"/>
          </w:divBdr>
        </w:div>
        <w:div w:id="201721057">
          <w:marLeft w:val="480"/>
          <w:marRight w:val="0"/>
          <w:marTop w:val="0"/>
          <w:marBottom w:val="0"/>
          <w:divBdr>
            <w:top w:val="none" w:sz="0" w:space="0" w:color="auto"/>
            <w:left w:val="none" w:sz="0" w:space="0" w:color="auto"/>
            <w:bottom w:val="none" w:sz="0" w:space="0" w:color="auto"/>
            <w:right w:val="none" w:sz="0" w:space="0" w:color="auto"/>
          </w:divBdr>
        </w:div>
        <w:div w:id="1166675120">
          <w:marLeft w:val="480"/>
          <w:marRight w:val="0"/>
          <w:marTop w:val="0"/>
          <w:marBottom w:val="0"/>
          <w:divBdr>
            <w:top w:val="none" w:sz="0" w:space="0" w:color="auto"/>
            <w:left w:val="none" w:sz="0" w:space="0" w:color="auto"/>
            <w:bottom w:val="none" w:sz="0" w:space="0" w:color="auto"/>
            <w:right w:val="none" w:sz="0" w:space="0" w:color="auto"/>
          </w:divBdr>
        </w:div>
        <w:div w:id="1320497434">
          <w:marLeft w:val="480"/>
          <w:marRight w:val="0"/>
          <w:marTop w:val="0"/>
          <w:marBottom w:val="0"/>
          <w:divBdr>
            <w:top w:val="none" w:sz="0" w:space="0" w:color="auto"/>
            <w:left w:val="none" w:sz="0" w:space="0" w:color="auto"/>
            <w:bottom w:val="none" w:sz="0" w:space="0" w:color="auto"/>
            <w:right w:val="none" w:sz="0" w:space="0" w:color="auto"/>
          </w:divBdr>
        </w:div>
        <w:div w:id="1393382592">
          <w:marLeft w:val="480"/>
          <w:marRight w:val="0"/>
          <w:marTop w:val="0"/>
          <w:marBottom w:val="0"/>
          <w:divBdr>
            <w:top w:val="none" w:sz="0" w:space="0" w:color="auto"/>
            <w:left w:val="none" w:sz="0" w:space="0" w:color="auto"/>
            <w:bottom w:val="none" w:sz="0" w:space="0" w:color="auto"/>
            <w:right w:val="none" w:sz="0" w:space="0" w:color="auto"/>
          </w:divBdr>
        </w:div>
        <w:div w:id="1970283200">
          <w:marLeft w:val="480"/>
          <w:marRight w:val="0"/>
          <w:marTop w:val="0"/>
          <w:marBottom w:val="0"/>
          <w:divBdr>
            <w:top w:val="none" w:sz="0" w:space="0" w:color="auto"/>
            <w:left w:val="none" w:sz="0" w:space="0" w:color="auto"/>
            <w:bottom w:val="none" w:sz="0" w:space="0" w:color="auto"/>
            <w:right w:val="none" w:sz="0" w:space="0" w:color="auto"/>
          </w:divBdr>
        </w:div>
        <w:div w:id="1104837386">
          <w:marLeft w:val="480"/>
          <w:marRight w:val="0"/>
          <w:marTop w:val="0"/>
          <w:marBottom w:val="0"/>
          <w:divBdr>
            <w:top w:val="none" w:sz="0" w:space="0" w:color="auto"/>
            <w:left w:val="none" w:sz="0" w:space="0" w:color="auto"/>
            <w:bottom w:val="none" w:sz="0" w:space="0" w:color="auto"/>
            <w:right w:val="none" w:sz="0" w:space="0" w:color="auto"/>
          </w:divBdr>
        </w:div>
        <w:div w:id="1313946247">
          <w:marLeft w:val="480"/>
          <w:marRight w:val="0"/>
          <w:marTop w:val="0"/>
          <w:marBottom w:val="0"/>
          <w:divBdr>
            <w:top w:val="none" w:sz="0" w:space="0" w:color="auto"/>
            <w:left w:val="none" w:sz="0" w:space="0" w:color="auto"/>
            <w:bottom w:val="none" w:sz="0" w:space="0" w:color="auto"/>
            <w:right w:val="none" w:sz="0" w:space="0" w:color="auto"/>
          </w:divBdr>
        </w:div>
        <w:div w:id="1502282192">
          <w:marLeft w:val="480"/>
          <w:marRight w:val="0"/>
          <w:marTop w:val="0"/>
          <w:marBottom w:val="0"/>
          <w:divBdr>
            <w:top w:val="none" w:sz="0" w:space="0" w:color="auto"/>
            <w:left w:val="none" w:sz="0" w:space="0" w:color="auto"/>
            <w:bottom w:val="none" w:sz="0" w:space="0" w:color="auto"/>
            <w:right w:val="none" w:sz="0" w:space="0" w:color="auto"/>
          </w:divBdr>
        </w:div>
        <w:div w:id="2142576562">
          <w:marLeft w:val="480"/>
          <w:marRight w:val="0"/>
          <w:marTop w:val="0"/>
          <w:marBottom w:val="0"/>
          <w:divBdr>
            <w:top w:val="none" w:sz="0" w:space="0" w:color="auto"/>
            <w:left w:val="none" w:sz="0" w:space="0" w:color="auto"/>
            <w:bottom w:val="none" w:sz="0" w:space="0" w:color="auto"/>
            <w:right w:val="none" w:sz="0" w:space="0" w:color="auto"/>
          </w:divBdr>
        </w:div>
        <w:div w:id="2084208403">
          <w:marLeft w:val="480"/>
          <w:marRight w:val="0"/>
          <w:marTop w:val="0"/>
          <w:marBottom w:val="0"/>
          <w:divBdr>
            <w:top w:val="none" w:sz="0" w:space="0" w:color="auto"/>
            <w:left w:val="none" w:sz="0" w:space="0" w:color="auto"/>
            <w:bottom w:val="none" w:sz="0" w:space="0" w:color="auto"/>
            <w:right w:val="none" w:sz="0" w:space="0" w:color="auto"/>
          </w:divBdr>
        </w:div>
        <w:div w:id="756363614">
          <w:marLeft w:val="480"/>
          <w:marRight w:val="0"/>
          <w:marTop w:val="0"/>
          <w:marBottom w:val="0"/>
          <w:divBdr>
            <w:top w:val="none" w:sz="0" w:space="0" w:color="auto"/>
            <w:left w:val="none" w:sz="0" w:space="0" w:color="auto"/>
            <w:bottom w:val="none" w:sz="0" w:space="0" w:color="auto"/>
            <w:right w:val="none" w:sz="0" w:space="0" w:color="auto"/>
          </w:divBdr>
        </w:div>
        <w:div w:id="152530117">
          <w:marLeft w:val="480"/>
          <w:marRight w:val="0"/>
          <w:marTop w:val="0"/>
          <w:marBottom w:val="0"/>
          <w:divBdr>
            <w:top w:val="none" w:sz="0" w:space="0" w:color="auto"/>
            <w:left w:val="none" w:sz="0" w:space="0" w:color="auto"/>
            <w:bottom w:val="none" w:sz="0" w:space="0" w:color="auto"/>
            <w:right w:val="none" w:sz="0" w:space="0" w:color="auto"/>
          </w:divBdr>
        </w:div>
        <w:div w:id="1538859766">
          <w:marLeft w:val="480"/>
          <w:marRight w:val="0"/>
          <w:marTop w:val="0"/>
          <w:marBottom w:val="0"/>
          <w:divBdr>
            <w:top w:val="none" w:sz="0" w:space="0" w:color="auto"/>
            <w:left w:val="none" w:sz="0" w:space="0" w:color="auto"/>
            <w:bottom w:val="none" w:sz="0" w:space="0" w:color="auto"/>
            <w:right w:val="none" w:sz="0" w:space="0" w:color="auto"/>
          </w:divBdr>
        </w:div>
        <w:div w:id="980379828">
          <w:marLeft w:val="480"/>
          <w:marRight w:val="0"/>
          <w:marTop w:val="0"/>
          <w:marBottom w:val="0"/>
          <w:divBdr>
            <w:top w:val="none" w:sz="0" w:space="0" w:color="auto"/>
            <w:left w:val="none" w:sz="0" w:space="0" w:color="auto"/>
            <w:bottom w:val="none" w:sz="0" w:space="0" w:color="auto"/>
            <w:right w:val="none" w:sz="0" w:space="0" w:color="auto"/>
          </w:divBdr>
        </w:div>
        <w:div w:id="1685742437">
          <w:marLeft w:val="480"/>
          <w:marRight w:val="0"/>
          <w:marTop w:val="0"/>
          <w:marBottom w:val="0"/>
          <w:divBdr>
            <w:top w:val="none" w:sz="0" w:space="0" w:color="auto"/>
            <w:left w:val="none" w:sz="0" w:space="0" w:color="auto"/>
            <w:bottom w:val="none" w:sz="0" w:space="0" w:color="auto"/>
            <w:right w:val="none" w:sz="0" w:space="0" w:color="auto"/>
          </w:divBdr>
        </w:div>
        <w:div w:id="971600102">
          <w:marLeft w:val="480"/>
          <w:marRight w:val="0"/>
          <w:marTop w:val="0"/>
          <w:marBottom w:val="0"/>
          <w:divBdr>
            <w:top w:val="none" w:sz="0" w:space="0" w:color="auto"/>
            <w:left w:val="none" w:sz="0" w:space="0" w:color="auto"/>
            <w:bottom w:val="none" w:sz="0" w:space="0" w:color="auto"/>
            <w:right w:val="none" w:sz="0" w:space="0" w:color="auto"/>
          </w:divBdr>
        </w:div>
        <w:div w:id="1315256086">
          <w:marLeft w:val="480"/>
          <w:marRight w:val="0"/>
          <w:marTop w:val="0"/>
          <w:marBottom w:val="0"/>
          <w:divBdr>
            <w:top w:val="none" w:sz="0" w:space="0" w:color="auto"/>
            <w:left w:val="none" w:sz="0" w:space="0" w:color="auto"/>
            <w:bottom w:val="none" w:sz="0" w:space="0" w:color="auto"/>
            <w:right w:val="none" w:sz="0" w:space="0" w:color="auto"/>
          </w:divBdr>
        </w:div>
        <w:div w:id="1866096862">
          <w:marLeft w:val="480"/>
          <w:marRight w:val="0"/>
          <w:marTop w:val="0"/>
          <w:marBottom w:val="0"/>
          <w:divBdr>
            <w:top w:val="none" w:sz="0" w:space="0" w:color="auto"/>
            <w:left w:val="none" w:sz="0" w:space="0" w:color="auto"/>
            <w:bottom w:val="none" w:sz="0" w:space="0" w:color="auto"/>
            <w:right w:val="none" w:sz="0" w:space="0" w:color="auto"/>
          </w:divBdr>
        </w:div>
        <w:div w:id="1419860524">
          <w:marLeft w:val="480"/>
          <w:marRight w:val="0"/>
          <w:marTop w:val="0"/>
          <w:marBottom w:val="0"/>
          <w:divBdr>
            <w:top w:val="none" w:sz="0" w:space="0" w:color="auto"/>
            <w:left w:val="none" w:sz="0" w:space="0" w:color="auto"/>
            <w:bottom w:val="none" w:sz="0" w:space="0" w:color="auto"/>
            <w:right w:val="none" w:sz="0" w:space="0" w:color="auto"/>
          </w:divBdr>
        </w:div>
        <w:div w:id="1876311985">
          <w:marLeft w:val="480"/>
          <w:marRight w:val="0"/>
          <w:marTop w:val="0"/>
          <w:marBottom w:val="0"/>
          <w:divBdr>
            <w:top w:val="none" w:sz="0" w:space="0" w:color="auto"/>
            <w:left w:val="none" w:sz="0" w:space="0" w:color="auto"/>
            <w:bottom w:val="none" w:sz="0" w:space="0" w:color="auto"/>
            <w:right w:val="none" w:sz="0" w:space="0" w:color="auto"/>
          </w:divBdr>
        </w:div>
        <w:div w:id="2130969474">
          <w:marLeft w:val="480"/>
          <w:marRight w:val="0"/>
          <w:marTop w:val="0"/>
          <w:marBottom w:val="0"/>
          <w:divBdr>
            <w:top w:val="none" w:sz="0" w:space="0" w:color="auto"/>
            <w:left w:val="none" w:sz="0" w:space="0" w:color="auto"/>
            <w:bottom w:val="none" w:sz="0" w:space="0" w:color="auto"/>
            <w:right w:val="none" w:sz="0" w:space="0" w:color="auto"/>
          </w:divBdr>
        </w:div>
        <w:div w:id="336620694">
          <w:marLeft w:val="480"/>
          <w:marRight w:val="0"/>
          <w:marTop w:val="0"/>
          <w:marBottom w:val="0"/>
          <w:divBdr>
            <w:top w:val="none" w:sz="0" w:space="0" w:color="auto"/>
            <w:left w:val="none" w:sz="0" w:space="0" w:color="auto"/>
            <w:bottom w:val="none" w:sz="0" w:space="0" w:color="auto"/>
            <w:right w:val="none" w:sz="0" w:space="0" w:color="auto"/>
          </w:divBdr>
        </w:div>
        <w:div w:id="1770539081">
          <w:marLeft w:val="480"/>
          <w:marRight w:val="0"/>
          <w:marTop w:val="0"/>
          <w:marBottom w:val="0"/>
          <w:divBdr>
            <w:top w:val="none" w:sz="0" w:space="0" w:color="auto"/>
            <w:left w:val="none" w:sz="0" w:space="0" w:color="auto"/>
            <w:bottom w:val="none" w:sz="0" w:space="0" w:color="auto"/>
            <w:right w:val="none" w:sz="0" w:space="0" w:color="auto"/>
          </w:divBdr>
        </w:div>
        <w:div w:id="723017786">
          <w:marLeft w:val="480"/>
          <w:marRight w:val="0"/>
          <w:marTop w:val="0"/>
          <w:marBottom w:val="0"/>
          <w:divBdr>
            <w:top w:val="none" w:sz="0" w:space="0" w:color="auto"/>
            <w:left w:val="none" w:sz="0" w:space="0" w:color="auto"/>
            <w:bottom w:val="none" w:sz="0" w:space="0" w:color="auto"/>
            <w:right w:val="none" w:sz="0" w:space="0" w:color="auto"/>
          </w:divBdr>
        </w:div>
        <w:div w:id="606541628">
          <w:marLeft w:val="480"/>
          <w:marRight w:val="0"/>
          <w:marTop w:val="0"/>
          <w:marBottom w:val="0"/>
          <w:divBdr>
            <w:top w:val="none" w:sz="0" w:space="0" w:color="auto"/>
            <w:left w:val="none" w:sz="0" w:space="0" w:color="auto"/>
            <w:bottom w:val="none" w:sz="0" w:space="0" w:color="auto"/>
            <w:right w:val="none" w:sz="0" w:space="0" w:color="auto"/>
          </w:divBdr>
        </w:div>
        <w:div w:id="1974286060">
          <w:marLeft w:val="480"/>
          <w:marRight w:val="0"/>
          <w:marTop w:val="0"/>
          <w:marBottom w:val="0"/>
          <w:divBdr>
            <w:top w:val="none" w:sz="0" w:space="0" w:color="auto"/>
            <w:left w:val="none" w:sz="0" w:space="0" w:color="auto"/>
            <w:bottom w:val="none" w:sz="0" w:space="0" w:color="auto"/>
            <w:right w:val="none" w:sz="0" w:space="0" w:color="auto"/>
          </w:divBdr>
        </w:div>
      </w:divsChild>
    </w:div>
    <w:div w:id="159388069">
      <w:bodyDiv w:val="1"/>
      <w:marLeft w:val="0"/>
      <w:marRight w:val="0"/>
      <w:marTop w:val="0"/>
      <w:marBottom w:val="0"/>
      <w:divBdr>
        <w:top w:val="none" w:sz="0" w:space="0" w:color="auto"/>
        <w:left w:val="none" w:sz="0" w:space="0" w:color="auto"/>
        <w:bottom w:val="none" w:sz="0" w:space="0" w:color="auto"/>
        <w:right w:val="none" w:sz="0" w:space="0" w:color="auto"/>
      </w:divBdr>
      <w:divsChild>
        <w:div w:id="279190471">
          <w:marLeft w:val="480"/>
          <w:marRight w:val="0"/>
          <w:marTop w:val="0"/>
          <w:marBottom w:val="0"/>
          <w:divBdr>
            <w:top w:val="none" w:sz="0" w:space="0" w:color="auto"/>
            <w:left w:val="none" w:sz="0" w:space="0" w:color="auto"/>
            <w:bottom w:val="none" w:sz="0" w:space="0" w:color="auto"/>
            <w:right w:val="none" w:sz="0" w:space="0" w:color="auto"/>
          </w:divBdr>
        </w:div>
        <w:div w:id="830368356">
          <w:marLeft w:val="480"/>
          <w:marRight w:val="0"/>
          <w:marTop w:val="0"/>
          <w:marBottom w:val="0"/>
          <w:divBdr>
            <w:top w:val="none" w:sz="0" w:space="0" w:color="auto"/>
            <w:left w:val="none" w:sz="0" w:space="0" w:color="auto"/>
            <w:bottom w:val="none" w:sz="0" w:space="0" w:color="auto"/>
            <w:right w:val="none" w:sz="0" w:space="0" w:color="auto"/>
          </w:divBdr>
        </w:div>
        <w:div w:id="562639596">
          <w:marLeft w:val="480"/>
          <w:marRight w:val="0"/>
          <w:marTop w:val="0"/>
          <w:marBottom w:val="0"/>
          <w:divBdr>
            <w:top w:val="none" w:sz="0" w:space="0" w:color="auto"/>
            <w:left w:val="none" w:sz="0" w:space="0" w:color="auto"/>
            <w:bottom w:val="none" w:sz="0" w:space="0" w:color="auto"/>
            <w:right w:val="none" w:sz="0" w:space="0" w:color="auto"/>
          </w:divBdr>
        </w:div>
        <w:div w:id="503320050">
          <w:marLeft w:val="480"/>
          <w:marRight w:val="0"/>
          <w:marTop w:val="0"/>
          <w:marBottom w:val="0"/>
          <w:divBdr>
            <w:top w:val="none" w:sz="0" w:space="0" w:color="auto"/>
            <w:left w:val="none" w:sz="0" w:space="0" w:color="auto"/>
            <w:bottom w:val="none" w:sz="0" w:space="0" w:color="auto"/>
            <w:right w:val="none" w:sz="0" w:space="0" w:color="auto"/>
          </w:divBdr>
        </w:div>
        <w:div w:id="1987733277">
          <w:marLeft w:val="480"/>
          <w:marRight w:val="0"/>
          <w:marTop w:val="0"/>
          <w:marBottom w:val="0"/>
          <w:divBdr>
            <w:top w:val="none" w:sz="0" w:space="0" w:color="auto"/>
            <w:left w:val="none" w:sz="0" w:space="0" w:color="auto"/>
            <w:bottom w:val="none" w:sz="0" w:space="0" w:color="auto"/>
            <w:right w:val="none" w:sz="0" w:space="0" w:color="auto"/>
          </w:divBdr>
        </w:div>
        <w:div w:id="1826628370">
          <w:marLeft w:val="480"/>
          <w:marRight w:val="0"/>
          <w:marTop w:val="0"/>
          <w:marBottom w:val="0"/>
          <w:divBdr>
            <w:top w:val="none" w:sz="0" w:space="0" w:color="auto"/>
            <w:left w:val="none" w:sz="0" w:space="0" w:color="auto"/>
            <w:bottom w:val="none" w:sz="0" w:space="0" w:color="auto"/>
            <w:right w:val="none" w:sz="0" w:space="0" w:color="auto"/>
          </w:divBdr>
        </w:div>
        <w:div w:id="1763407445">
          <w:marLeft w:val="480"/>
          <w:marRight w:val="0"/>
          <w:marTop w:val="0"/>
          <w:marBottom w:val="0"/>
          <w:divBdr>
            <w:top w:val="none" w:sz="0" w:space="0" w:color="auto"/>
            <w:left w:val="none" w:sz="0" w:space="0" w:color="auto"/>
            <w:bottom w:val="none" w:sz="0" w:space="0" w:color="auto"/>
            <w:right w:val="none" w:sz="0" w:space="0" w:color="auto"/>
          </w:divBdr>
        </w:div>
        <w:div w:id="1101032026">
          <w:marLeft w:val="480"/>
          <w:marRight w:val="0"/>
          <w:marTop w:val="0"/>
          <w:marBottom w:val="0"/>
          <w:divBdr>
            <w:top w:val="none" w:sz="0" w:space="0" w:color="auto"/>
            <w:left w:val="none" w:sz="0" w:space="0" w:color="auto"/>
            <w:bottom w:val="none" w:sz="0" w:space="0" w:color="auto"/>
            <w:right w:val="none" w:sz="0" w:space="0" w:color="auto"/>
          </w:divBdr>
        </w:div>
        <w:div w:id="886138939">
          <w:marLeft w:val="480"/>
          <w:marRight w:val="0"/>
          <w:marTop w:val="0"/>
          <w:marBottom w:val="0"/>
          <w:divBdr>
            <w:top w:val="none" w:sz="0" w:space="0" w:color="auto"/>
            <w:left w:val="none" w:sz="0" w:space="0" w:color="auto"/>
            <w:bottom w:val="none" w:sz="0" w:space="0" w:color="auto"/>
            <w:right w:val="none" w:sz="0" w:space="0" w:color="auto"/>
          </w:divBdr>
        </w:div>
        <w:div w:id="1492210389">
          <w:marLeft w:val="480"/>
          <w:marRight w:val="0"/>
          <w:marTop w:val="0"/>
          <w:marBottom w:val="0"/>
          <w:divBdr>
            <w:top w:val="none" w:sz="0" w:space="0" w:color="auto"/>
            <w:left w:val="none" w:sz="0" w:space="0" w:color="auto"/>
            <w:bottom w:val="none" w:sz="0" w:space="0" w:color="auto"/>
            <w:right w:val="none" w:sz="0" w:space="0" w:color="auto"/>
          </w:divBdr>
        </w:div>
        <w:div w:id="1743403504">
          <w:marLeft w:val="480"/>
          <w:marRight w:val="0"/>
          <w:marTop w:val="0"/>
          <w:marBottom w:val="0"/>
          <w:divBdr>
            <w:top w:val="none" w:sz="0" w:space="0" w:color="auto"/>
            <w:left w:val="none" w:sz="0" w:space="0" w:color="auto"/>
            <w:bottom w:val="none" w:sz="0" w:space="0" w:color="auto"/>
            <w:right w:val="none" w:sz="0" w:space="0" w:color="auto"/>
          </w:divBdr>
        </w:div>
        <w:div w:id="1346245656">
          <w:marLeft w:val="480"/>
          <w:marRight w:val="0"/>
          <w:marTop w:val="0"/>
          <w:marBottom w:val="0"/>
          <w:divBdr>
            <w:top w:val="none" w:sz="0" w:space="0" w:color="auto"/>
            <w:left w:val="none" w:sz="0" w:space="0" w:color="auto"/>
            <w:bottom w:val="none" w:sz="0" w:space="0" w:color="auto"/>
            <w:right w:val="none" w:sz="0" w:space="0" w:color="auto"/>
          </w:divBdr>
        </w:div>
        <w:div w:id="1652559475">
          <w:marLeft w:val="480"/>
          <w:marRight w:val="0"/>
          <w:marTop w:val="0"/>
          <w:marBottom w:val="0"/>
          <w:divBdr>
            <w:top w:val="none" w:sz="0" w:space="0" w:color="auto"/>
            <w:left w:val="none" w:sz="0" w:space="0" w:color="auto"/>
            <w:bottom w:val="none" w:sz="0" w:space="0" w:color="auto"/>
            <w:right w:val="none" w:sz="0" w:space="0" w:color="auto"/>
          </w:divBdr>
        </w:div>
        <w:div w:id="1891645773">
          <w:marLeft w:val="480"/>
          <w:marRight w:val="0"/>
          <w:marTop w:val="0"/>
          <w:marBottom w:val="0"/>
          <w:divBdr>
            <w:top w:val="none" w:sz="0" w:space="0" w:color="auto"/>
            <w:left w:val="none" w:sz="0" w:space="0" w:color="auto"/>
            <w:bottom w:val="none" w:sz="0" w:space="0" w:color="auto"/>
            <w:right w:val="none" w:sz="0" w:space="0" w:color="auto"/>
          </w:divBdr>
        </w:div>
        <w:div w:id="1520922409">
          <w:marLeft w:val="480"/>
          <w:marRight w:val="0"/>
          <w:marTop w:val="0"/>
          <w:marBottom w:val="0"/>
          <w:divBdr>
            <w:top w:val="none" w:sz="0" w:space="0" w:color="auto"/>
            <w:left w:val="none" w:sz="0" w:space="0" w:color="auto"/>
            <w:bottom w:val="none" w:sz="0" w:space="0" w:color="auto"/>
            <w:right w:val="none" w:sz="0" w:space="0" w:color="auto"/>
          </w:divBdr>
        </w:div>
        <w:div w:id="474220819">
          <w:marLeft w:val="480"/>
          <w:marRight w:val="0"/>
          <w:marTop w:val="0"/>
          <w:marBottom w:val="0"/>
          <w:divBdr>
            <w:top w:val="none" w:sz="0" w:space="0" w:color="auto"/>
            <w:left w:val="none" w:sz="0" w:space="0" w:color="auto"/>
            <w:bottom w:val="none" w:sz="0" w:space="0" w:color="auto"/>
            <w:right w:val="none" w:sz="0" w:space="0" w:color="auto"/>
          </w:divBdr>
        </w:div>
        <w:div w:id="382145804">
          <w:marLeft w:val="480"/>
          <w:marRight w:val="0"/>
          <w:marTop w:val="0"/>
          <w:marBottom w:val="0"/>
          <w:divBdr>
            <w:top w:val="none" w:sz="0" w:space="0" w:color="auto"/>
            <w:left w:val="none" w:sz="0" w:space="0" w:color="auto"/>
            <w:bottom w:val="none" w:sz="0" w:space="0" w:color="auto"/>
            <w:right w:val="none" w:sz="0" w:space="0" w:color="auto"/>
          </w:divBdr>
        </w:div>
        <w:div w:id="201984218">
          <w:marLeft w:val="480"/>
          <w:marRight w:val="0"/>
          <w:marTop w:val="0"/>
          <w:marBottom w:val="0"/>
          <w:divBdr>
            <w:top w:val="none" w:sz="0" w:space="0" w:color="auto"/>
            <w:left w:val="none" w:sz="0" w:space="0" w:color="auto"/>
            <w:bottom w:val="none" w:sz="0" w:space="0" w:color="auto"/>
            <w:right w:val="none" w:sz="0" w:space="0" w:color="auto"/>
          </w:divBdr>
        </w:div>
        <w:div w:id="596213712">
          <w:marLeft w:val="480"/>
          <w:marRight w:val="0"/>
          <w:marTop w:val="0"/>
          <w:marBottom w:val="0"/>
          <w:divBdr>
            <w:top w:val="none" w:sz="0" w:space="0" w:color="auto"/>
            <w:left w:val="none" w:sz="0" w:space="0" w:color="auto"/>
            <w:bottom w:val="none" w:sz="0" w:space="0" w:color="auto"/>
            <w:right w:val="none" w:sz="0" w:space="0" w:color="auto"/>
          </w:divBdr>
        </w:div>
        <w:div w:id="79837433">
          <w:marLeft w:val="480"/>
          <w:marRight w:val="0"/>
          <w:marTop w:val="0"/>
          <w:marBottom w:val="0"/>
          <w:divBdr>
            <w:top w:val="none" w:sz="0" w:space="0" w:color="auto"/>
            <w:left w:val="none" w:sz="0" w:space="0" w:color="auto"/>
            <w:bottom w:val="none" w:sz="0" w:space="0" w:color="auto"/>
            <w:right w:val="none" w:sz="0" w:space="0" w:color="auto"/>
          </w:divBdr>
        </w:div>
        <w:div w:id="805395026">
          <w:marLeft w:val="480"/>
          <w:marRight w:val="0"/>
          <w:marTop w:val="0"/>
          <w:marBottom w:val="0"/>
          <w:divBdr>
            <w:top w:val="none" w:sz="0" w:space="0" w:color="auto"/>
            <w:left w:val="none" w:sz="0" w:space="0" w:color="auto"/>
            <w:bottom w:val="none" w:sz="0" w:space="0" w:color="auto"/>
            <w:right w:val="none" w:sz="0" w:space="0" w:color="auto"/>
          </w:divBdr>
        </w:div>
        <w:div w:id="571089945">
          <w:marLeft w:val="480"/>
          <w:marRight w:val="0"/>
          <w:marTop w:val="0"/>
          <w:marBottom w:val="0"/>
          <w:divBdr>
            <w:top w:val="none" w:sz="0" w:space="0" w:color="auto"/>
            <w:left w:val="none" w:sz="0" w:space="0" w:color="auto"/>
            <w:bottom w:val="none" w:sz="0" w:space="0" w:color="auto"/>
            <w:right w:val="none" w:sz="0" w:space="0" w:color="auto"/>
          </w:divBdr>
        </w:div>
        <w:div w:id="1478375230">
          <w:marLeft w:val="480"/>
          <w:marRight w:val="0"/>
          <w:marTop w:val="0"/>
          <w:marBottom w:val="0"/>
          <w:divBdr>
            <w:top w:val="none" w:sz="0" w:space="0" w:color="auto"/>
            <w:left w:val="none" w:sz="0" w:space="0" w:color="auto"/>
            <w:bottom w:val="none" w:sz="0" w:space="0" w:color="auto"/>
            <w:right w:val="none" w:sz="0" w:space="0" w:color="auto"/>
          </w:divBdr>
        </w:div>
        <w:div w:id="1471942589">
          <w:marLeft w:val="480"/>
          <w:marRight w:val="0"/>
          <w:marTop w:val="0"/>
          <w:marBottom w:val="0"/>
          <w:divBdr>
            <w:top w:val="none" w:sz="0" w:space="0" w:color="auto"/>
            <w:left w:val="none" w:sz="0" w:space="0" w:color="auto"/>
            <w:bottom w:val="none" w:sz="0" w:space="0" w:color="auto"/>
            <w:right w:val="none" w:sz="0" w:space="0" w:color="auto"/>
          </w:divBdr>
        </w:div>
        <w:div w:id="1219122417">
          <w:marLeft w:val="480"/>
          <w:marRight w:val="0"/>
          <w:marTop w:val="0"/>
          <w:marBottom w:val="0"/>
          <w:divBdr>
            <w:top w:val="none" w:sz="0" w:space="0" w:color="auto"/>
            <w:left w:val="none" w:sz="0" w:space="0" w:color="auto"/>
            <w:bottom w:val="none" w:sz="0" w:space="0" w:color="auto"/>
            <w:right w:val="none" w:sz="0" w:space="0" w:color="auto"/>
          </w:divBdr>
        </w:div>
        <w:div w:id="1260724069">
          <w:marLeft w:val="480"/>
          <w:marRight w:val="0"/>
          <w:marTop w:val="0"/>
          <w:marBottom w:val="0"/>
          <w:divBdr>
            <w:top w:val="none" w:sz="0" w:space="0" w:color="auto"/>
            <w:left w:val="none" w:sz="0" w:space="0" w:color="auto"/>
            <w:bottom w:val="none" w:sz="0" w:space="0" w:color="auto"/>
            <w:right w:val="none" w:sz="0" w:space="0" w:color="auto"/>
          </w:divBdr>
        </w:div>
        <w:div w:id="1839540531">
          <w:marLeft w:val="480"/>
          <w:marRight w:val="0"/>
          <w:marTop w:val="0"/>
          <w:marBottom w:val="0"/>
          <w:divBdr>
            <w:top w:val="none" w:sz="0" w:space="0" w:color="auto"/>
            <w:left w:val="none" w:sz="0" w:space="0" w:color="auto"/>
            <w:bottom w:val="none" w:sz="0" w:space="0" w:color="auto"/>
            <w:right w:val="none" w:sz="0" w:space="0" w:color="auto"/>
          </w:divBdr>
        </w:div>
        <w:div w:id="269513326">
          <w:marLeft w:val="480"/>
          <w:marRight w:val="0"/>
          <w:marTop w:val="0"/>
          <w:marBottom w:val="0"/>
          <w:divBdr>
            <w:top w:val="none" w:sz="0" w:space="0" w:color="auto"/>
            <w:left w:val="none" w:sz="0" w:space="0" w:color="auto"/>
            <w:bottom w:val="none" w:sz="0" w:space="0" w:color="auto"/>
            <w:right w:val="none" w:sz="0" w:space="0" w:color="auto"/>
          </w:divBdr>
        </w:div>
        <w:div w:id="518936618">
          <w:marLeft w:val="480"/>
          <w:marRight w:val="0"/>
          <w:marTop w:val="0"/>
          <w:marBottom w:val="0"/>
          <w:divBdr>
            <w:top w:val="none" w:sz="0" w:space="0" w:color="auto"/>
            <w:left w:val="none" w:sz="0" w:space="0" w:color="auto"/>
            <w:bottom w:val="none" w:sz="0" w:space="0" w:color="auto"/>
            <w:right w:val="none" w:sz="0" w:space="0" w:color="auto"/>
          </w:divBdr>
        </w:div>
        <w:div w:id="1393042838">
          <w:marLeft w:val="480"/>
          <w:marRight w:val="0"/>
          <w:marTop w:val="0"/>
          <w:marBottom w:val="0"/>
          <w:divBdr>
            <w:top w:val="none" w:sz="0" w:space="0" w:color="auto"/>
            <w:left w:val="none" w:sz="0" w:space="0" w:color="auto"/>
            <w:bottom w:val="none" w:sz="0" w:space="0" w:color="auto"/>
            <w:right w:val="none" w:sz="0" w:space="0" w:color="auto"/>
          </w:divBdr>
        </w:div>
        <w:div w:id="108818266">
          <w:marLeft w:val="480"/>
          <w:marRight w:val="0"/>
          <w:marTop w:val="0"/>
          <w:marBottom w:val="0"/>
          <w:divBdr>
            <w:top w:val="none" w:sz="0" w:space="0" w:color="auto"/>
            <w:left w:val="none" w:sz="0" w:space="0" w:color="auto"/>
            <w:bottom w:val="none" w:sz="0" w:space="0" w:color="auto"/>
            <w:right w:val="none" w:sz="0" w:space="0" w:color="auto"/>
          </w:divBdr>
        </w:div>
        <w:div w:id="1856187630">
          <w:marLeft w:val="480"/>
          <w:marRight w:val="0"/>
          <w:marTop w:val="0"/>
          <w:marBottom w:val="0"/>
          <w:divBdr>
            <w:top w:val="none" w:sz="0" w:space="0" w:color="auto"/>
            <w:left w:val="none" w:sz="0" w:space="0" w:color="auto"/>
            <w:bottom w:val="none" w:sz="0" w:space="0" w:color="auto"/>
            <w:right w:val="none" w:sz="0" w:space="0" w:color="auto"/>
          </w:divBdr>
        </w:div>
        <w:div w:id="808012038">
          <w:marLeft w:val="480"/>
          <w:marRight w:val="0"/>
          <w:marTop w:val="0"/>
          <w:marBottom w:val="0"/>
          <w:divBdr>
            <w:top w:val="none" w:sz="0" w:space="0" w:color="auto"/>
            <w:left w:val="none" w:sz="0" w:space="0" w:color="auto"/>
            <w:bottom w:val="none" w:sz="0" w:space="0" w:color="auto"/>
            <w:right w:val="none" w:sz="0" w:space="0" w:color="auto"/>
          </w:divBdr>
        </w:div>
        <w:div w:id="11760074">
          <w:marLeft w:val="480"/>
          <w:marRight w:val="0"/>
          <w:marTop w:val="0"/>
          <w:marBottom w:val="0"/>
          <w:divBdr>
            <w:top w:val="none" w:sz="0" w:space="0" w:color="auto"/>
            <w:left w:val="none" w:sz="0" w:space="0" w:color="auto"/>
            <w:bottom w:val="none" w:sz="0" w:space="0" w:color="auto"/>
            <w:right w:val="none" w:sz="0" w:space="0" w:color="auto"/>
          </w:divBdr>
        </w:div>
        <w:div w:id="142356010">
          <w:marLeft w:val="480"/>
          <w:marRight w:val="0"/>
          <w:marTop w:val="0"/>
          <w:marBottom w:val="0"/>
          <w:divBdr>
            <w:top w:val="none" w:sz="0" w:space="0" w:color="auto"/>
            <w:left w:val="none" w:sz="0" w:space="0" w:color="auto"/>
            <w:bottom w:val="none" w:sz="0" w:space="0" w:color="auto"/>
            <w:right w:val="none" w:sz="0" w:space="0" w:color="auto"/>
          </w:divBdr>
        </w:div>
        <w:div w:id="570115810">
          <w:marLeft w:val="480"/>
          <w:marRight w:val="0"/>
          <w:marTop w:val="0"/>
          <w:marBottom w:val="0"/>
          <w:divBdr>
            <w:top w:val="none" w:sz="0" w:space="0" w:color="auto"/>
            <w:left w:val="none" w:sz="0" w:space="0" w:color="auto"/>
            <w:bottom w:val="none" w:sz="0" w:space="0" w:color="auto"/>
            <w:right w:val="none" w:sz="0" w:space="0" w:color="auto"/>
          </w:divBdr>
        </w:div>
        <w:div w:id="2083601656">
          <w:marLeft w:val="480"/>
          <w:marRight w:val="0"/>
          <w:marTop w:val="0"/>
          <w:marBottom w:val="0"/>
          <w:divBdr>
            <w:top w:val="none" w:sz="0" w:space="0" w:color="auto"/>
            <w:left w:val="none" w:sz="0" w:space="0" w:color="auto"/>
            <w:bottom w:val="none" w:sz="0" w:space="0" w:color="auto"/>
            <w:right w:val="none" w:sz="0" w:space="0" w:color="auto"/>
          </w:divBdr>
        </w:div>
        <w:div w:id="437146517">
          <w:marLeft w:val="480"/>
          <w:marRight w:val="0"/>
          <w:marTop w:val="0"/>
          <w:marBottom w:val="0"/>
          <w:divBdr>
            <w:top w:val="none" w:sz="0" w:space="0" w:color="auto"/>
            <w:left w:val="none" w:sz="0" w:space="0" w:color="auto"/>
            <w:bottom w:val="none" w:sz="0" w:space="0" w:color="auto"/>
            <w:right w:val="none" w:sz="0" w:space="0" w:color="auto"/>
          </w:divBdr>
        </w:div>
        <w:div w:id="258177446">
          <w:marLeft w:val="480"/>
          <w:marRight w:val="0"/>
          <w:marTop w:val="0"/>
          <w:marBottom w:val="0"/>
          <w:divBdr>
            <w:top w:val="none" w:sz="0" w:space="0" w:color="auto"/>
            <w:left w:val="none" w:sz="0" w:space="0" w:color="auto"/>
            <w:bottom w:val="none" w:sz="0" w:space="0" w:color="auto"/>
            <w:right w:val="none" w:sz="0" w:space="0" w:color="auto"/>
          </w:divBdr>
        </w:div>
        <w:div w:id="1978563883">
          <w:marLeft w:val="480"/>
          <w:marRight w:val="0"/>
          <w:marTop w:val="0"/>
          <w:marBottom w:val="0"/>
          <w:divBdr>
            <w:top w:val="none" w:sz="0" w:space="0" w:color="auto"/>
            <w:left w:val="none" w:sz="0" w:space="0" w:color="auto"/>
            <w:bottom w:val="none" w:sz="0" w:space="0" w:color="auto"/>
            <w:right w:val="none" w:sz="0" w:space="0" w:color="auto"/>
          </w:divBdr>
        </w:div>
        <w:div w:id="411515626">
          <w:marLeft w:val="480"/>
          <w:marRight w:val="0"/>
          <w:marTop w:val="0"/>
          <w:marBottom w:val="0"/>
          <w:divBdr>
            <w:top w:val="none" w:sz="0" w:space="0" w:color="auto"/>
            <w:left w:val="none" w:sz="0" w:space="0" w:color="auto"/>
            <w:bottom w:val="none" w:sz="0" w:space="0" w:color="auto"/>
            <w:right w:val="none" w:sz="0" w:space="0" w:color="auto"/>
          </w:divBdr>
        </w:div>
        <w:div w:id="1228033985">
          <w:marLeft w:val="480"/>
          <w:marRight w:val="0"/>
          <w:marTop w:val="0"/>
          <w:marBottom w:val="0"/>
          <w:divBdr>
            <w:top w:val="none" w:sz="0" w:space="0" w:color="auto"/>
            <w:left w:val="none" w:sz="0" w:space="0" w:color="auto"/>
            <w:bottom w:val="none" w:sz="0" w:space="0" w:color="auto"/>
            <w:right w:val="none" w:sz="0" w:space="0" w:color="auto"/>
          </w:divBdr>
        </w:div>
        <w:div w:id="1263101979">
          <w:marLeft w:val="480"/>
          <w:marRight w:val="0"/>
          <w:marTop w:val="0"/>
          <w:marBottom w:val="0"/>
          <w:divBdr>
            <w:top w:val="none" w:sz="0" w:space="0" w:color="auto"/>
            <w:left w:val="none" w:sz="0" w:space="0" w:color="auto"/>
            <w:bottom w:val="none" w:sz="0" w:space="0" w:color="auto"/>
            <w:right w:val="none" w:sz="0" w:space="0" w:color="auto"/>
          </w:divBdr>
        </w:div>
        <w:div w:id="1777212847">
          <w:marLeft w:val="480"/>
          <w:marRight w:val="0"/>
          <w:marTop w:val="0"/>
          <w:marBottom w:val="0"/>
          <w:divBdr>
            <w:top w:val="none" w:sz="0" w:space="0" w:color="auto"/>
            <w:left w:val="none" w:sz="0" w:space="0" w:color="auto"/>
            <w:bottom w:val="none" w:sz="0" w:space="0" w:color="auto"/>
            <w:right w:val="none" w:sz="0" w:space="0" w:color="auto"/>
          </w:divBdr>
        </w:div>
        <w:div w:id="1501038808">
          <w:marLeft w:val="480"/>
          <w:marRight w:val="0"/>
          <w:marTop w:val="0"/>
          <w:marBottom w:val="0"/>
          <w:divBdr>
            <w:top w:val="none" w:sz="0" w:space="0" w:color="auto"/>
            <w:left w:val="none" w:sz="0" w:space="0" w:color="auto"/>
            <w:bottom w:val="none" w:sz="0" w:space="0" w:color="auto"/>
            <w:right w:val="none" w:sz="0" w:space="0" w:color="auto"/>
          </w:divBdr>
        </w:div>
        <w:div w:id="1560898880">
          <w:marLeft w:val="480"/>
          <w:marRight w:val="0"/>
          <w:marTop w:val="0"/>
          <w:marBottom w:val="0"/>
          <w:divBdr>
            <w:top w:val="none" w:sz="0" w:space="0" w:color="auto"/>
            <w:left w:val="none" w:sz="0" w:space="0" w:color="auto"/>
            <w:bottom w:val="none" w:sz="0" w:space="0" w:color="auto"/>
            <w:right w:val="none" w:sz="0" w:space="0" w:color="auto"/>
          </w:divBdr>
        </w:div>
        <w:div w:id="1761443683">
          <w:marLeft w:val="480"/>
          <w:marRight w:val="0"/>
          <w:marTop w:val="0"/>
          <w:marBottom w:val="0"/>
          <w:divBdr>
            <w:top w:val="none" w:sz="0" w:space="0" w:color="auto"/>
            <w:left w:val="none" w:sz="0" w:space="0" w:color="auto"/>
            <w:bottom w:val="none" w:sz="0" w:space="0" w:color="auto"/>
            <w:right w:val="none" w:sz="0" w:space="0" w:color="auto"/>
          </w:divBdr>
        </w:div>
        <w:div w:id="596671250">
          <w:marLeft w:val="480"/>
          <w:marRight w:val="0"/>
          <w:marTop w:val="0"/>
          <w:marBottom w:val="0"/>
          <w:divBdr>
            <w:top w:val="none" w:sz="0" w:space="0" w:color="auto"/>
            <w:left w:val="none" w:sz="0" w:space="0" w:color="auto"/>
            <w:bottom w:val="none" w:sz="0" w:space="0" w:color="auto"/>
            <w:right w:val="none" w:sz="0" w:space="0" w:color="auto"/>
          </w:divBdr>
        </w:div>
        <w:div w:id="165096431">
          <w:marLeft w:val="480"/>
          <w:marRight w:val="0"/>
          <w:marTop w:val="0"/>
          <w:marBottom w:val="0"/>
          <w:divBdr>
            <w:top w:val="none" w:sz="0" w:space="0" w:color="auto"/>
            <w:left w:val="none" w:sz="0" w:space="0" w:color="auto"/>
            <w:bottom w:val="none" w:sz="0" w:space="0" w:color="auto"/>
            <w:right w:val="none" w:sz="0" w:space="0" w:color="auto"/>
          </w:divBdr>
        </w:div>
        <w:div w:id="36054324">
          <w:marLeft w:val="480"/>
          <w:marRight w:val="0"/>
          <w:marTop w:val="0"/>
          <w:marBottom w:val="0"/>
          <w:divBdr>
            <w:top w:val="none" w:sz="0" w:space="0" w:color="auto"/>
            <w:left w:val="none" w:sz="0" w:space="0" w:color="auto"/>
            <w:bottom w:val="none" w:sz="0" w:space="0" w:color="auto"/>
            <w:right w:val="none" w:sz="0" w:space="0" w:color="auto"/>
          </w:divBdr>
        </w:div>
        <w:div w:id="1616907065">
          <w:marLeft w:val="480"/>
          <w:marRight w:val="0"/>
          <w:marTop w:val="0"/>
          <w:marBottom w:val="0"/>
          <w:divBdr>
            <w:top w:val="none" w:sz="0" w:space="0" w:color="auto"/>
            <w:left w:val="none" w:sz="0" w:space="0" w:color="auto"/>
            <w:bottom w:val="none" w:sz="0" w:space="0" w:color="auto"/>
            <w:right w:val="none" w:sz="0" w:space="0" w:color="auto"/>
          </w:divBdr>
        </w:div>
        <w:div w:id="141166332">
          <w:marLeft w:val="480"/>
          <w:marRight w:val="0"/>
          <w:marTop w:val="0"/>
          <w:marBottom w:val="0"/>
          <w:divBdr>
            <w:top w:val="none" w:sz="0" w:space="0" w:color="auto"/>
            <w:left w:val="none" w:sz="0" w:space="0" w:color="auto"/>
            <w:bottom w:val="none" w:sz="0" w:space="0" w:color="auto"/>
            <w:right w:val="none" w:sz="0" w:space="0" w:color="auto"/>
          </w:divBdr>
        </w:div>
        <w:div w:id="6099551">
          <w:marLeft w:val="480"/>
          <w:marRight w:val="0"/>
          <w:marTop w:val="0"/>
          <w:marBottom w:val="0"/>
          <w:divBdr>
            <w:top w:val="none" w:sz="0" w:space="0" w:color="auto"/>
            <w:left w:val="none" w:sz="0" w:space="0" w:color="auto"/>
            <w:bottom w:val="none" w:sz="0" w:space="0" w:color="auto"/>
            <w:right w:val="none" w:sz="0" w:space="0" w:color="auto"/>
          </w:divBdr>
        </w:div>
        <w:div w:id="1373726231">
          <w:marLeft w:val="480"/>
          <w:marRight w:val="0"/>
          <w:marTop w:val="0"/>
          <w:marBottom w:val="0"/>
          <w:divBdr>
            <w:top w:val="none" w:sz="0" w:space="0" w:color="auto"/>
            <w:left w:val="none" w:sz="0" w:space="0" w:color="auto"/>
            <w:bottom w:val="none" w:sz="0" w:space="0" w:color="auto"/>
            <w:right w:val="none" w:sz="0" w:space="0" w:color="auto"/>
          </w:divBdr>
        </w:div>
        <w:div w:id="502932790">
          <w:marLeft w:val="480"/>
          <w:marRight w:val="0"/>
          <w:marTop w:val="0"/>
          <w:marBottom w:val="0"/>
          <w:divBdr>
            <w:top w:val="none" w:sz="0" w:space="0" w:color="auto"/>
            <w:left w:val="none" w:sz="0" w:space="0" w:color="auto"/>
            <w:bottom w:val="none" w:sz="0" w:space="0" w:color="auto"/>
            <w:right w:val="none" w:sz="0" w:space="0" w:color="auto"/>
          </w:divBdr>
        </w:div>
      </w:divsChild>
    </w:div>
    <w:div w:id="159471362">
      <w:bodyDiv w:val="1"/>
      <w:marLeft w:val="0"/>
      <w:marRight w:val="0"/>
      <w:marTop w:val="0"/>
      <w:marBottom w:val="0"/>
      <w:divBdr>
        <w:top w:val="none" w:sz="0" w:space="0" w:color="auto"/>
        <w:left w:val="none" w:sz="0" w:space="0" w:color="auto"/>
        <w:bottom w:val="none" w:sz="0" w:space="0" w:color="auto"/>
        <w:right w:val="none" w:sz="0" w:space="0" w:color="auto"/>
      </w:divBdr>
      <w:divsChild>
        <w:div w:id="961612018">
          <w:marLeft w:val="480"/>
          <w:marRight w:val="0"/>
          <w:marTop w:val="0"/>
          <w:marBottom w:val="0"/>
          <w:divBdr>
            <w:top w:val="none" w:sz="0" w:space="0" w:color="auto"/>
            <w:left w:val="none" w:sz="0" w:space="0" w:color="auto"/>
            <w:bottom w:val="none" w:sz="0" w:space="0" w:color="auto"/>
            <w:right w:val="none" w:sz="0" w:space="0" w:color="auto"/>
          </w:divBdr>
        </w:div>
        <w:div w:id="890464420">
          <w:marLeft w:val="480"/>
          <w:marRight w:val="0"/>
          <w:marTop w:val="0"/>
          <w:marBottom w:val="0"/>
          <w:divBdr>
            <w:top w:val="none" w:sz="0" w:space="0" w:color="auto"/>
            <w:left w:val="none" w:sz="0" w:space="0" w:color="auto"/>
            <w:bottom w:val="none" w:sz="0" w:space="0" w:color="auto"/>
            <w:right w:val="none" w:sz="0" w:space="0" w:color="auto"/>
          </w:divBdr>
        </w:div>
        <w:div w:id="1971545511">
          <w:marLeft w:val="480"/>
          <w:marRight w:val="0"/>
          <w:marTop w:val="0"/>
          <w:marBottom w:val="0"/>
          <w:divBdr>
            <w:top w:val="none" w:sz="0" w:space="0" w:color="auto"/>
            <w:left w:val="none" w:sz="0" w:space="0" w:color="auto"/>
            <w:bottom w:val="none" w:sz="0" w:space="0" w:color="auto"/>
            <w:right w:val="none" w:sz="0" w:space="0" w:color="auto"/>
          </w:divBdr>
        </w:div>
        <w:div w:id="1273438269">
          <w:marLeft w:val="480"/>
          <w:marRight w:val="0"/>
          <w:marTop w:val="0"/>
          <w:marBottom w:val="0"/>
          <w:divBdr>
            <w:top w:val="none" w:sz="0" w:space="0" w:color="auto"/>
            <w:left w:val="none" w:sz="0" w:space="0" w:color="auto"/>
            <w:bottom w:val="none" w:sz="0" w:space="0" w:color="auto"/>
            <w:right w:val="none" w:sz="0" w:space="0" w:color="auto"/>
          </w:divBdr>
        </w:div>
        <w:div w:id="1380402095">
          <w:marLeft w:val="480"/>
          <w:marRight w:val="0"/>
          <w:marTop w:val="0"/>
          <w:marBottom w:val="0"/>
          <w:divBdr>
            <w:top w:val="none" w:sz="0" w:space="0" w:color="auto"/>
            <w:left w:val="none" w:sz="0" w:space="0" w:color="auto"/>
            <w:bottom w:val="none" w:sz="0" w:space="0" w:color="auto"/>
            <w:right w:val="none" w:sz="0" w:space="0" w:color="auto"/>
          </w:divBdr>
        </w:div>
        <w:div w:id="1044646552">
          <w:marLeft w:val="480"/>
          <w:marRight w:val="0"/>
          <w:marTop w:val="0"/>
          <w:marBottom w:val="0"/>
          <w:divBdr>
            <w:top w:val="none" w:sz="0" w:space="0" w:color="auto"/>
            <w:left w:val="none" w:sz="0" w:space="0" w:color="auto"/>
            <w:bottom w:val="none" w:sz="0" w:space="0" w:color="auto"/>
            <w:right w:val="none" w:sz="0" w:space="0" w:color="auto"/>
          </w:divBdr>
        </w:div>
        <w:div w:id="1643731778">
          <w:marLeft w:val="480"/>
          <w:marRight w:val="0"/>
          <w:marTop w:val="0"/>
          <w:marBottom w:val="0"/>
          <w:divBdr>
            <w:top w:val="none" w:sz="0" w:space="0" w:color="auto"/>
            <w:left w:val="none" w:sz="0" w:space="0" w:color="auto"/>
            <w:bottom w:val="none" w:sz="0" w:space="0" w:color="auto"/>
            <w:right w:val="none" w:sz="0" w:space="0" w:color="auto"/>
          </w:divBdr>
        </w:div>
        <w:div w:id="118498705">
          <w:marLeft w:val="480"/>
          <w:marRight w:val="0"/>
          <w:marTop w:val="0"/>
          <w:marBottom w:val="0"/>
          <w:divBdr>
            <w:top w:val="none" w:sz="0" w:space="0" w:color="auto"/>
            <w:left w:val="none" w:sz="0" w:space="0" w:color="auto"/>
            <w:bottom w:val="none" w:sz="0" w:space="0" w:color="auto"/>
            <w:right w:val="none" w:sz="0" w:space="0" w:color="auto"/>
          </w:divBdr>
        </w:div>
        <w:div w:id="1126124321">
          <w:marLeft w:val="480"/>
          <w:marRight w:val="0"/>
          <w:marTop w:val="0"/>
          <w:marBottom w:val="0"/>
          <w:divBdr>
            <w:top w:val="none" w:sz="0" w:space="0" w:color="auto"/>
            <w:left w:val="none" w:sz="0" w:space="0" w:color="auto"/>
            <w:bottom w:val="none" w:sz="0" w:space="0" w:color="auto"/>
            <w:right w:val="none" w:sz="0" w:space="0" w:color="auto"/>
          </w:divBdr>
        </w:div>
        <w:div w:id="1356274316">
          <w:marLeft w:val="480"/>
          <w:marRight w:val="0"/>
          <w:marTop w:val="0"/>
          <w:marBottom w:val="0"/>
          <w:divBdr>
            <w:top w:val="none" w:sz="0" w:space="0" w:color="auto"/>
            <w:left w:val="none" w:sz="0" w:space="0" w:color="auto"/>
            <w:bottom w:val="none" w:sz="0" w:space="0" w:color="auto"/>
            <w:right w:val="none" w:sz="0" w:space="0" w:color="auto"/>
          </w:divBdr>
        </w:div>
        <w:div w:id="1876382838">
          <w:marLeft w:val="480"/>
          <w:marRight w:val="0"/>
          <w:marTop w:val="0"/>
          <w:marBottom w:val="0"/>
          <w:divBdr>
            <w:top w:val="none" w:sz="0" w:space="0" w:color="auto"/>
            <w:left w:val="none" w:sz="0" w:space="0" w:color="auto"/>
            <w:bottom w:val="none" w:sz="0" w:space="0" w:color="auto"/>
            <w:right w:val="none" w:sz="0" w:space="0" w:color="auto"/>
          </w:divBdr>
        </w:div>
        <w:div w:id="1540624924">
          <w:marLeft w:val="480"/>
          <w:marRight w:val="0"/>
          <w:marTop w:val="0"/>
          <w:marBottom w:val="0"/>
          <w:divBdr>
            <w:top w:val="none" w:sz="0" w:space="0" w:color="auto"/>
            <w:left w:val="none" w:sz="0" w:space="0" w:color="auto"/>
            <w:bottom w:val="none" w:sz="0" w:space="0" w:color="auto"/>
            <w:right w:val="none" w:sz="0" w:space="0" w:color="auto"/>
          </w:divBdr>
        </w:div>
        <w:div w:id="1313363826">
          <w:marLeft w:val="480"/>
          <w:marRight w:val="0"/>
          <w:marTop w:val="0"/>
          <w:marBottom w:val="0"/>
          <w:divBdr>
            <w:top w:val="none" w:sz="0" w:space="0" w:color="auto"/>
            <w:left w:val="none" w:sz="0" w:space="0" w:color="auto"/>
            <w:bottom w:val="none" w:sz="0" w:space="0" w:color="auto"/>
            <w:right w:val="none" w:sz="0" w:space="0" w:color="auto"/>
          </w:divBdr>
        </w:div>
        <w:div w:id="1198930247">
          <w:marLeft w:val="480"/>
          <w:marRight w:val="0"/>
          <w:marTop w:val="0"/>
          <w:marBottom w:val="0"/>
          <w:divBdr>
            <w:top w:val="none" w:sz="0" w:space="0" w:color="auto"/>
            <w:left w:val="none" w:sz="0" w:space="0" w:color="auto"/>
            <w:bottom w:val="none" w:sz="0" w:space="0" w:color="auto"/>
            <w:right w:val="none" w:sz="0" w:space="0" w:color="auto"/>
          </w:divBdr>
        </w:div>
        <w:div w:id="1700423785">
          <w:marLeft w:val="480"/>
          <w:marRight w:val="0"/>
          <w:marTop w:val="0"/>
          <w:marBottom w:val="0"/>
          <w:divBdr>
            <w:top w:val="none" w:sz="0" w:space="0" w:color="auto"/>
            <w:left w:val="none" w:sz="0" w:space="0" w:color="auto"/>
            <w:bottom w:val="none" w:sz="0" w:space="0" w:color="auto"/>
            <w:right w:val="none" w:sz="0" w:space="0" w:color="auto"/>
          </w:divBdr>
        </w:div>
        <w:div w:id="446702828">
          <w:marLeft w:val="480"/>
          <w:marRight w:val="0"/>
          <w:marTop w:val="0"/>
          <w:marBottom w:val="0"/>
          <w:divBdr>
            <w:top w:val="none" w:sz="0" w:space="0" w:color="auto"/>
            <w:left w:val="none" w:sz="0" w:space="0" w:color="auto"/>
            <w:bottom w:val="none" w:sz="0" w:space="0" w:color="auto"/>
            <w:right w:val="none" w:sz="0" w:space="0" w:color="auto"/>
          </w:divBdr>
        </w:div>
        <w:div w:id="14425921">
          <w:marLeft w:val="480"/>
          <w:marRight w:val="0"/>
          <w:marTop w:val="0"/>
          <w:marBottom w:val="0"/>
          <w:divBdr>
            <w:top w:val="none" w:sz="0" w:space="0" w:color="auto"/>
            <w:left w:val="none" w:sz="0" w:space="0" w:color="auto"/>
            <w:bottom w:val="none" w:sz="0" w:space="0" w:color="auto"/>
            <w:right w:val="none" w:sz="0" w:space="0" w:color="auto"/>
          </w:divBdr>
        </w:div>
        <w:div w:id="2144348997">
          <w:marLeft w:val="480"/>
          <w:marRight w:val="0"/>
          <w:marTop w:val="0"/>
          <w:marBottom w:val="0"/>
          <w:divBdr>
            <w:top w:val="none" w:sz="0" w:space="0" w:color="auto"/>
            <w:left w:val="none" w:sz="0" w:space="0" w:color="auto"/>
            <w:bottom w:val="none" w:sz="0" w:space="0" w:color="auto"/>
            <w:right w:val="none" w:sz="0" w:space="0" w:color="auto"/>
          </w:divBdr>
        </w:div>
        <w:div w:id="2145344209">
          <w:marLeft w:val="480"/>
          <w:marRight w:val="0"/>
          <w:marTop w:val="0"/>
          <w:marBottom w:val="0"/>
          <w:divBdr>
            <w:top w:val="none" w:sz="0" w:space="0" w:color="auto"/>
            <w:left w:val="none" w:sz="0" w:space="0" w:color="auto"/>
            <w:bottom w:val="none" w:sz="0" w:space="0" w:color="auto"/>
            <w:right w:val="none" w:sz="0" w:space="0" w:color="auto"/>
          </w:divBdr>
        </w:div>
        <w:div w:id="773020687">
          <w:marLeft w:val="480"/>
          <w:marRight w:val="0"/>
          <w:marTop w:val="0"/>
          <w:marBottom w:val="0"/>
          <w:divBdr>
            <w:top w:val="none" w:sz="0" w:space="0" w:color="auto"/>
            <w:left w:val="none" w:sz="0" w:space="0" w:color="auto"/>
            <w:bottom w:val="none" w:sz="0" w:space="0" w:color="auto"/>
            <w:right w:val="none" w:sz="0" w:space="0" w:color="auto"/>
          </w:divBdr>
        </w:div>
        <w:div w:id="1109853161">
          <w:marLeft w:val="480"/>
          <w:marRight w:val="0"/>
          <w:marTop w:val="0"/>
          <w:marBottom w:val="0"/>
          <w:divBdr>
            <w:top w:val="none" w:sz="0" w:space="0" w:color="auto"/>
            <w:left w:val="none" w:sz="0" w:space="0" w:color="auto"/>
            <w:bottom w:val="none" w:sz="0" w:space="0" w:color="auto"/>
            <w:right w:val="none" w:sz="0" w:space="0" w:color="auto"/>
          </w:divBdr>
        </w:div>
        <w:div w:id="400830494">
          <w:marLeft w:val="480"/>
          <w:marRight w:val="0"/>
          <w:marTop w:val="0"/>
          <w:marBottom w:val="0"/>
          <w:divBdr>
            <w:top w:val="none" w:sz="0" w:space="0" w:color="auto"/>
            <w:left w:val="none" w:sz="0" w:space="0" w:color="auto"/>
            <w:bottom w:val="none" w:sz="0" w:space="0" w:color="auto"/>
            <w:right w:val="none" w:sz="0" w:space="0" w:color="auto"/>
          </w:divBdr>
        </w:div>
        <w:div w:id="103574668">
          <w:marLeft w:val="480"/>
          <w:marRight w:val="0"/>
          <w:marTop w:val="0"/>
          <w:marBottom w:val="0"/>
          <w:divBdr>
            <w:top w:val="none" w:sz="0" w:space="0" w:color="auto"/>
            <w:left w:val="none" w:sz="0" w:space="0" w:color="auto"/>
            <w:bottom w:val="none" w:sz="0" w:space="0" w:color="auto"/>
            <w:right w:val="none" w:sz="0" w:space="0" w:color="auto"/>
          </w:divBdr>
        </w:div>
        <w:div w:id="1298560842">
          <w:marLeft w:val="480"/>
          <w:marRight w:val="0"/>
          <w:marTop w:val="0"/>
          <w:marBottom w:val="0"/>
          <w:divBdr>
            <w:top w:val="none" w:sz="0" w:space="0" w:color="auto"/>
            <w:left w:val="none" w:sz="0" w:space="0" w:color="auto"/>
            <w:bottom w:val="none" w:sz="0" w:space="0" w:color="auto"/>
            <w:right w:val="none" w:sz="0" w:space="0" w:color="auto"/>
          </w:divBdr>
        </w:div>
        <w:div w:id="2123378142">
          <w:marLeft w:val="480"/>
          <w:marRight w:val="0"/>
          <w:marTop w:val="0"/>
          <w:marBottom w:val="0"/>
          <w:divBdr>
            <w:top w:val="none" w:sz="0" w:space="0" w:color="auto"/>
            <w:left w:val="none" w:sz="0" w:space="0" w:color="auto"/>
            <w:bottom w:val="none" w:sz="0" w:space="0" w:color="auto"/>
            <w:right w:val="none" w:sz="0" w:space="0" w:color="auto"/>
          </w:divBdr>
        </w:div>
        <w:div w:id="1131052823">
          <w:marLeft w:val="480"/>
          <w:marRight w:val="0"/>
          <w:marTop w:val="0"/>
          <w:marBottom w:val="0"/>
          <w:divBdr>
            <w:top w:val="none" w:sz="0" w:space="0" w:color="auto"/>
            <w:left w:val="none" w:sz="0" w:space="0" w:color="auto"/>
            <w:bottom w:val="none" w:sz="0" w:space="0" w:color="auto"/>
            <w:right w:val="none" w:sz="0" w:space="0" w:color="auto"/>
          </w:divBdr>
        </w:div>
        <w:div w:id="1001395181">
          <w:marLeft w:val="480"/>
          <w:marRight w:val="0"/>
          <w:marTop w:val="0"/>
          <w:marBottom w:val="0"/>
          <w:divBdr>
            <w:top w:val="none" w:sz="0" w:space="0" w:color="auto"/>
            <w:left w:val="none" w:sz="0" w:space="0" w:color="auto"/>
            <w:bottom w:val="none" w:sz="0" w:space="0" w:color="auto"/>
            <w:right w:val="none" w:sz="0" w:space="0" w:color="auto"/>
          </w:divBdr>
        </w:div>
        <w:div w:id="2123071274">
          <w:marLeft w:val="480"/>
          <w:marRight w:val="0"/>
          <w:marTop w:val="0"/>
          <w:marBottom w:val="0"/>
          <w:divBdr>
            <w:top w:val="none" w:sz="0" w:space="0" w:color="auto"/>
            <w:left w:val="none" w:sz="0" w:space="0" w:color="auto"/>
            <w:bottom w:val="none" w:sz="0" w:space="0" w:color="auto"/>
            <w:right w:val="none" w:sz="0" w:space="0" w:color="auto"/>
          </w:divBdr>
        </w:div>
        <w:div w:id="599332716">
          <w:marLeft w:val="480"/>
          <w:marRight w:val="0"/>
          <w:marTop w:val="0"/>
          <w:marBottom w:val="0"/>
          <w:divBdr>
            <w:top w:val="none" w:sz="0" w:space="0" w:color="auto"/>
            <w:left w:val="none" w:sz="0" w:space="0" w:color="auto"/>
            <w:bottom w:val="none" w:sz="0" w:space="0" w:color="auto"/>
            <w:right w:val="none" w:sz="0" w:space="0" w:color="auto"/>
          </w:divBdr>
        </w:div>
        <w:div w:id="230122488">
          <w:marLeft w:val="480"/>
          <w:marRight w:val="0"/>
          <w:marTop w:val="0"/>
          <w:marBottom w:val="0"/>
          <w:divBdr>
            <w:top w:val="none" w:sz="0" w:space="0" w:color="auto"/>
            <w:left w:val="none" w:sz="0" w:space="0" w:color="auto"/>
            <w:bottom w:val="none" w:sz="0" w:space="0" w:color="auto"/>
            <w:right w:val="none" w:sz="0" w:space="0" w:color="auto"/>
          </w:divBdr>
        </w:div>
        <w:div w:id="1201623419">
          <w:marLeft w:val="480"/>
          <w:marRight w:val="0"/>
          <w:marTop w:val="0"/>
          <w:marBottom w:val="0"/>
          <w:divBdr>
            <w:top w:val="none" w:sz="0" w:space="0" w:color="auto"/>
            <w:left w:val="none" w:sz="0" w:space="0" w:color="auto"/>
            <w:bottom w:val="none" w:sz="0" w:space="0" w:color="auto"/>
            <w:right w:val="none" w:sz="0" w:space="0" w:color="auto"/>
          </w:divBdr>
        </w:div>
        <w:div w:id="1959023563">
          <w:marLeft w:val="480"/>
          <w:marRight w:val="0"/>
          <w:marTop w:val="0"/>
          <w:marBottom w:val="0"/>
          <w:divBdr>
            <w:top w:val="none" w:sz="0" w:space="0" w:color="auto"/>
            <w:left w:val="none" w:sz="0" w:space="0" w:color="auto"/>
            <w:bottom w:val="none" w:sz="0" w:space="0" w:color="auto"/>
            <w:right w:val="none" w:sz="0" w:space="0" w:color="auto"/>
          </w:divBdr>
        </w:div>
        <w:div w:id="916789332">
          <w:marLeft w:val="480"/>
          <w:marRight w:val="0"/>
          <w:marTop w:val="0"/>
          <w:marBottom w:val="0"/>
          <w:divBdr>
            <w:top w:val="none" w:sz="0" w:space="0" w:color="auto"/>
            <w:left w:val="none" w:sz="0" w:space="0" w:color="auto"/>
            <w:bottom w:val="none" w:sz="0" w:space="0" w:color="auto"/>
            <w:right w:val="none" w:sz="0" w:space="0" w:color="auto"/>
          </w:divBdr>
        </w:div>
        <w:div w:id="1323003344">
          <w:marLeft w:val="480"/>
          <w:marRight w:val="0"/>
          <w:marTop w:val="0"/>
          <w:marBottom w:val="0"/>
          <w:divBdr>
            <w:top w:val="none" w:sz="0" w:space="0" w:color="auto"/>
            <w:left w:val="none" w:sz="0" w:space="0" w:color="auto"/>
            <w:bottom w:val="none" w:sz="0" w:space="0" w:color="auto"/>
            <w:right w:val="none" w:sz="0" w:space="0" w:color="auto"/>
          </w:divBdr>
        </w:div>
        <w:div w:id="1941985939">
          <w:marLeft w:val="480"/>
          <w:marRight w:val="0"/>
          <w:marTop w:val="0"/>
          <w:marBottom w:val="0"/>
          <w:divBdr>
            <w:top w:val="none" w:sz="0" w:space="0" w:color="auto"/>
            <w:left w:val="none" w:sz="0" w:space="0" w:color="auto"/>
            <w:bottom w:val="none" w:sz="0" w:space="0" w:color="auto"/>
            <w:right w:val="none" w:sz="0" w:space="0" w:color="auto"/>
          </w:divBdr>
        </w:div>
        <w:div w:id="1463839251">
          <w:marLeft w:val="480"/>
          <w:marRight w:val="0"/>
          <w:marTop w:val="0"/>
          <w:marBottom w:val="0"/>
          <w:divBdr>
            <w:top w:val="none" w:sz="0" w:space="0" w:color="auto"/>
            <w:left w:val="none" w:sz="0" w:space="0" w:color="auto"/>
            <w:bottom w:val="none" w:sz="0" w:space="0" w:color="auto"/>
            <w:right w:val="none" w:sz="0" w:space="0" w:color="auto"/>
          </w:divBdr>
        </w:div>
        <w:div w:id="317730690">
          <w:marLeft w:val="480"/>
          <w:marRight w:val="0"/>
          <w:marTop w:val="0"/>
          <w:marBottom w:val="0"/>
          <w:divBdr>
            <w:top w:val="none" w:sz="0" w:space="0" w:color="auto"/>
            <w:left w:val="none" w:sz="0" w:space="0" w:color="auto"/>
            <w:bottom w:val="none" w:sz="0" w:space="0" w:color="auto"/>
            <w:right w:val="none" w:sz="0" w:space="0" w:color="auto"/>
          </w:divBdr>
        </w:div>
        <w:div w:id="602810464">
          <w:marLeft w:val="480"/>
          <w:marRight w:val="0"/>
          <w:marTop w:val="0"/>
          <w:marBottom w:val="0"/>
          <w:divBdr>
            <w:top w:val="none" w:sz="0" w:space="0" w:color="auto"/>
            <w:left w:val="none" w:sz="0" w:space="0" w:color="auto"/>
            <w:bottom w:val="none" w:sz="0" w:space="0" w:color="auto"/>
            <w:right w:val="none" w:sz="0" w:space="0" w:color="auto"/>
          </w:divBdr>
        </w:div>
        <w:div w:id="277682203">
          <w:marLeft w:val="480"/>
          <w:marRight w:val="0"/>
          <w:marTop w:val="0"/>
          <w:marBottom w:val="0"/>
          <w:divBdr>
            <w:top w:val="none" w:sz="0" w:space="0" w:color="auto"/>
            <w:left w:val="none" w:sz="0" w:space="0" w:color="auto"/>
            <w:bottom w:val="none" w:sz="0" w:space="0" w:color="auto"/>
            <w:right w:val="none" w:sz="0" w:space="0" w:color="auto"/>
          </w:divBdr>
        </w:div>
        <w:div w:id="1509902811">
          <w:marLeft w:val="480"/>
          <w:marRight w:val="0"/>
          <w:marTop w:val="0"/>
          <w:marBottom w:val="0"/>
          <w:divBdr>
            <w:top w:val="none" w:sz="0" w:space="0" w:color="auto"/>
            <w:left w:val="none" w:sz="0" w:space="0" w:color="auto"/>
            <w:bottom w:val="none" w:sz="0" w:space="0" w:color="auto"/>
            <w:right w:val="none" w:sz="0" w:space="0" w:color="auto"/>
          </w:divBdr>
        </w:div>
        <w:div w:id="1999185210">
          <w:marLeft w:val="480"/>
          <w:marRight w:val="0"/>
          <w:marTop w:val="0"/>
          <w:marBottom w:val="0"/>
          <w:divBdr>
            <w:top w:val="none" w:sz="0" w:space="0" w:color="auto"/>
            <w:left w:val="none" w:sz="0" w:space="0" w:color="auto"/>
            <w:bottom w:val="none" w:sz="0" w:space="0" w:color="auto"/>
            <w:right w:val="none" w:sz="0" w:space="0" w:color="auto"/>
          </w:divBdr>
        </w:div>
        <w:div w:id="1071271268">
          <w:marLeft w:val="480"/>
          <w:marRight w:val="0"/>
          <w:marTop w:val="0"/>
          <w:marBottom w:val="0"/>
          <w:divBdr>
            <w:top w:val="none" w:sz="0" w:space="0" w:color="auto"/>
            <w:left w:val="none" w:sz="0" w:space="0" w:color="auto"/>
            <w:bottom w:val="none" w:sz="0" w:space="0" w:color="auto"/>
            <w:right w:val="none" w:sz="0" w:space="0" w:color="auto"/>
          </w:divBdr>
        </w:div>
        <w:div w:id="285048377">
          <w:marLeft w:val="480"/>
          <w:marRight w:val="0"/>
          <w:marTop w:val="0"/>
          <w:marBottom w:val="0"/>
          <w:divBdr>
            <w:top w:val="none" w:sz="0" w:space="0" w:color="auto"/>
            <w:left w:val="none" w:sz="0" w:space="0" w:color="auto"/>
            <w:bottom w:val="none" w:sz="0" w:space="0" w:color="auto"/>
            <w:right w:val="none" w:sz="0" w:space="0" w:color="auto"/>
          </w:divBdr>
        </w:div>
        <w:div w:id="143816546">
          <w:marLeft w:val="480"/>
          <w:marRight w:val="0"/>
          <w:marTop w:val="0"/>
          <w:marBottom w:val="0"/>
          <w:divBdr>
            <w:top w:val="none" w:sz="0" w:space="0" w:color="auto"/>
            <w:left w:val="none" w:sz="0" w:space="0" w:color="auto"/>
            <w:bottom w:val="none" w:sz="0" w:space="0" w:color="auto"/>
            <w:right w:val="none" w:sz="0" w:space="0" w:color="auto"/>
          </w:divBdr>
        </w:div>
        <w:div w:id="611983124">
          <w:marLeft w:val="480"/>
          <w:marRight w:val="0"/>
          <w:marTop w:val="0"/>
          <w:marBottom w:val="0"/>
          <w:divBdr>
            <w:top w:val="none" w:sz="0" w:space="0" w:color="auto"/>
            <w:left w:val="none" w:sz="0" w:space="0" w:color="auto"/>
            <w:bottom w:val="none" w:sz="0" w:space="0" w:color="auto"/>
            <w:right w:val="none" w:sz="0" w:space="0" w:color="auto"/>
          </w:divBdr>
        </w:div>
        <w:div w:id="1644626230">
          <w:marLeft w:val="480"/>
          <w:marRight w:val="0"/>
          <w:marTop w:val="0"/>
          <w:marBottom w:val="0"/>
          <w:divBdr>
            <w:top w:val="none" w:sz="0" w:space="0" w:color="auto"/>
            <w:left w:val="none" w:sz="0" w:space="0" w:color="auto"/>
            <w:bottom w:val="none" w:sz="0" w:space="0" w:color="auto"/>
            <w:right w:val="none" w:sz="0" w:space="0" w:color="auto"/>
          </w:divBdr>
        </w:div>
        <w:div w:id="150483240">
          <w:marLeft w:val="480"/>
          <w:marRight w:val="0"/>
          <w:marTop w:val="0"/>
          <w:marBottom w:val="0"/>
          <w:divBdr>
            <w:top w:val="none" w:sz="0" w:space="0" w:color="auto"/>
            <w:left w:val="none" w:sz="0" w:space="0" w:color="auto"/>
            <w:bottom w:val="none" w:sz="0" w:space="0" w:color="auto"/>
            <w:right w:val="none" w:sz="0" w:space="0" w:color="auto"/>
          </w:divBdr>
        </w:div>
        <w:div w:id="1649751328">
          <w:marLeft w:val="480"/>
          <w:marRight w:val="0"/>
          <w:marTop w:val="0"/>
          <w:marBottom w:val="0"/>
          <w:divBdr>
            <w:top w:val="none" w:sz="0" w:space="0" w:color="auto"/>
            <w:left w:val="none" w:sz="0" w:space="0" w:color="auto"/>
            <w:bottom w:val="none" w:sz="0" w:space="0" w:color="auto"/>
            <w:right w:val="none" w:sz="0" w:space="0" w:color="auto"/>
          </w:divBdr>
        </w:div>
        <w:div w:id="607810472">
          <w:marLeft w:val="480"/>
          <w:marRight w:val="0"/>
          <w:marTop w:val="0"/>
          <w:marBottom w:val="0"/>
          <w:divBdr>
            <w:top w:val="none" w:sz="0" w:space="0" w:color="auto"/>
            <w:left w:val="none" w:sz="0" w:space="0" w:color="auto"/>
            <w:bottom w:val="none" w:sz="0" w:space="0" w:color="auto"/>
            <w:right w:val="none" w:sz="0" w:space="0" w:color="auto"/>
          </w:divBdr>
        </w:div>
        <w:div w:id="196966561">
          <w:marLeft w:val="480"/>
          <w:marRight w:val="0"/>
          <w:marTop w:val="0"/>
          <w:marBottom w:val="0"/>
          <w:divBdr>
            <w:top w:val="none" w:sz="0" w:space="0" w:color="auto"/>
            <w:left w:val="none" w:sz="0" w:space="0" w:color="auto"/>
            <w:bottom w:val="none" w:sz="0" w:space="0" w:color="auto"/>
            <w:right w:val="none" w:sz="0" w:space="0" w:color="auto"/>
          </w:divBdr>
        </w:div>
        <w:div w:id="1661301905">
          <w:marLeft w:val="480"/>
          <w:marRight w:val="0"/>
          <w:marTop w:val="0"/>
          <w:marBottom w:val="0"/>
          <w:divBdr>
            <w:top w:val="none" w:sz="0" w:space="0" w:color="auto"/>
            <w:left w:val="none" w:sz="0" w:space="0" w:color="auto"/>
            <w:bottom w:val="none" w:sz="0" w:space="0" w:color="auto"/>
            <w:right w:val="none" w:sz="0" w:space="0" w:color="auto"/>
          </w:divBdr>
        </w:div>
        <w:div w:id="253779662">
          <w:marLeft w:val="480"/>
          <w:marRight w:val="0"/>
          <w:marTop w:val="0"/>
          <w:marBottom w:val="0"/>
          <w:divBdr>
            <w:top w:val="none" w:sz="0" w:space="0" w:color="auto"/>
            <w:left w:val="none" w:sz="0" w:space="0" w:color="auto"/>
            <w:bottom w:val="none" w:sz="0" w:space="0" w:color="auto"/>
            <w:right w:val="none" w:sz="0" w:space="0" w:color="auto"/>
          </w:divBdr>
        </w:div>
        <w:div w:id="860163236">
          <w:marLeft w:val="480"/>
          <w:marRight w:val="0"/>
          <w:marTop w:val="0"/>
          <w:marBottom w:val="0"/>
          <w:divBdr>
            <w:top w:val="none" w:sz="0" w:space="0" w:color="auto"/>
            <w:left w:val="none" w:sz="0" w:space="0" w:color="auto"/>
            <w:bottom w:val="none" w:sz="0" w:space="0" w:color="auto"/>
            <w:right w:val="none" w:sz="0" w:space="0" w:color="auto"/>
          </w:divBdr>
        </w:div>
      </w:divsChild>
    </w:div>
    <w:div w:id="161430304">
      <w:bodyDiv w:val="1"/>
      <w:marLeft w:val="0"/>
      <w:marRight w:val="0"/>
      <w:marTop w:val="0"/>
      <w:marBottom w:val="0"/>
      <w:divBdr>
        <w:top w:val="none" w:sz="0" w:space="0" w:color="auto"/>
        <w:left w:val="none" w:sz="0" w:space="0" w:color="auto"/>
        <w:bottom w:val="none" w:sz="0" w:space="0" w:color="auto"/>
        <w:right w:val="none" w:sz="0" w:space="0" w:color="auto"/>
      </w:divBdr>
      <w:divsChild>
        <w:div w:id="1567716535">
          <w:marLeft w:val="0"/>
          <w:marRight w:val="0"/>
          <w:marTop w:val="0"/>
          <w:marBottom w:val="0"/>
          <w:divBdr>
            <w:top w:val="none" w:sz="0" w:space="0" w:color="auto"/>
            <w:left w:val="none" w:sz="0" w:space="0" w:color="auto"/>
            <w:bottom w:val="none" w:sz="0" w:space="0" w:color="auto"/>
            <w:right w:val="none" w:sz="0" w:space="0" w:color="auto"/>
          </w:divBdr>
          <w:divsChild>
            <w:div w:id="8438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6931">
      <w:bodyDiv w:val="1"/>
      <w:marLeft w:val="0"/>
      <w:marRight w:val="0"/>
      <w:marTop w:val="0"/>
      <w:marBottom w:val="0"/>
      <w:divBdr>
        <w:top w:val="none" w:sz="0" w:space="0" w:color="auto"/>
        <w:left w:val="none" w:sz="0" w:space="0" w:color="auto"/>
        <w:bottom w:val="none" w:sz="0" w:space="0" w:color="auto"/>
        <w:right w:val="none" w:sz="0" w:space="0" w:color="auto"/>
      </w:divBdr>
    </w:div>
    <w:div w:id="161627601">
      <w:bodyDiv w:val="1"/>
      <w:marLeft w:val="0"/>
      <w:marRight w:val="0"/>
      <w:marTop w:val="0"/>
      <w:marBottom w:val="0"/>
      <w:divBdr>
        <w:top w:val="none" w:sz="0" w:space="0" w:color="auto"/>
        <w:left w:val="none" w:sz="0" w:space="0" w:color="auto"/>
        <w:bottom w:val="none" w:sz="0" w:space="0" w:color="auto"/>
        <w:right w:val="none" w:sz="0" w:space="0" w:color="auto"/>
      </w:divBdr>
    </w:div>
    <w:div w:id="162017506">
      <w:bodyDiv w:val="1"/>
      <w:marLeft w:val="0"/>
      <w:marRight w:val="0"/>
      <w:marTop w:val="0"/>
      <w:marBottom w:val="0"/>
      <w:divBdr>
        <w:top w:val="none" w:sz="0" w:space="0" w:color="auto"/>
        <w:left w:val="none" w:sz="0" w:space="0" w:color="auto"/>
        <w:bottom w:val="none" w:sz="0" w:space="0" w:color="auto"/>
        <w:right w:val="none" w:sz="0" w:space="0" w:color="auto"/>
      </w:divBdr>
    </w:div>
    <w:div w:id="164903960">
      <w:bodyDiv w:val="1"/>
      <w:marLeft w:val="0"/>
      <w:marRight w:val="0"/>
      <w:marTop w:val="0"/>
      <w:marBottom w:val="0"/>
      <w:divBdr>
        <w:top w:val="none" w:sz="0" w:space="0" w:color="auto"/>
        <w:left w:val="none" w:sz="0" w:space="0" w:color="auto"/>
        <w:bottom w:val="none" w:sz="0" w:space="0" w:color="auto"/>
        <w:right w:val="none" w:sz="0" w:space="0" w:color="auto"/>
      </w:divBdr>
      <w:divsChild>
        <w:div w:id="1088843626">
          <w:marLeft w:val="480"/>
          <w:marRight w:val="0"/>
          <w:marTop w:val="0"/>
          <w:marBottom w:val="0"/>
          <w:divBdr>
            <w:top w:val="none" w:sz="0" w:space="0" w:color="auto"/>
            <w:left w:val="none" w:sz="0" w:space="0" w:color="auto"/>
            <w:bottom w:val="none" w:sz="0" w:space="0" w:color="auto"/>
            <w:right w:val="none" w:sz="0" w:space="0" w:color="auto"/>
          </w:divBdr>
        </w:div>
        <w:div w:id="1423070200">
          <w:marLeft w:val="480"/>
          <w:marRight w:val="0"/>
          <w:marTop w:val="0"/>
          <w:marBottom w:val="0"/>
          <w:divBdr>
            <w:top w:val="none" w:sz="0" w:space="0" w:color="auto"/>
            <w:left w:val="none" w:sz="0" w:space="0" w:color="auto"/>
            <w:bottom w:val="none" w:sz="0" w:space="0" w:color="auto"/>
            <w:right w:val="none" w:sz="0" w:space="0" w:color="auto"/>
          </w:divBdr>
        </w:div>
        <w:div w:id="2023126437">
          <w:marLeft w:val="480"/>
          <w:marRight w:val="0"/>
          <w:marTop w:val="0"/>
          <w:marBottom w:val="0"/>
          <w:divBdr>
            <w:top w:val="none" w:sz="0" w:space="0" w:color="auto"/>
            <w:left w:val="none" w:sz="0" w:space="0" w:color="auto"/>
            <w:bottom w:val="none" w:sz="0" w:space="0" w:color="auto"/>
            <w:right w:val="none" w:sz="0" w:space="0" w:color="auto"/>
          </w:divBdr>
        </w:div>
        <w:div w:id="1892383072">
          <w:marLeft w:val="480"/>
          <w:marRight w:val="0"/>
          <w:marTop w:val="0"/>
          <w:marBottom w:val="0"/>
          <w:divBdr>
            <w:top w:val="none" w:sz="0" w:space="0" w:color="auto"/>
            <w:left w:val="none" w:sz="0" w:space="0" w:color="auto"/>
            <w:bottom w:val="none" w:sz="0" w:space="0" w:color="auto"/>
            <w:right w:val="none" w:sz="0" w:space="0" w:color="auto"/>
          </w:divBdr>
        </w:div>
        <w:div w:id="304362526">
          <w:marLeft w:val="480"/>
          <w:marRight w:val="0"/>
          <w:marTop w:val="0"/>
          <w:marBottom w:val="0"/>
          <w:divBdr>
            <w:top w:val="none" w:sz="0" w:space="0" w:color="auto"/>
            <w:left w:val="none" w:sz="0" w:space="0" w:color="auto"/>
            <w:bottom w:val="none" w:sz="0" w:space="0" w:color="auto"/>
            <w:right w:val="none" w:sz="0" w:space="0" w:color="auto"/>
          </w:divBdr>
        </w:div>
        <w:div w:id="1820536641">
          <w:marLeft w:val="480"/>
          <w:marRight w:val="0"/>
          <w:marTop w:val="0"/>
          <w:marBottom w:val="0"/>
          <w:divBdr>
            <w:top w:val="none" w:sz="0" w:space="0" w:color="auto"/>
            <w:left w:val="none" w:sz="0" w:space="0" w:color="auto"/>
            <w:bottom w:val="none" w:sz="0" w:space="0" w:color="auto"/>
            <w:right w:val="none" w:sz="0" w:space="0" w:color="auto"/>
          </w:divBdr>
        </w:div>
        <w:div w:id="1403331685">
          <w:marLeft w:val="480"/>
          <w:marRight w:val="0"/>
          <w:marTop w:val="0"/>
          <w:marBottom w:val="0"/>
          <w:divBdr>
            <w:top w:val="none" w:sz="0" w:space="0" w:color="auto"/>
            <w:left w:val="none" w:sz="0" w:space="0" w:color="auto"/>
            <w:bottom w:val="none" w:sz="0" w:space="0" w:color="auto"/>
            <w:right w:val="none" w:sz="0" w:space="0" w:color="auto"/>
          </w:divBdr>
        </w:div>
        <w:div w:id="1332952687">
          <w:marLeft w:val="480"/>
          <w:marRight w:val="0"/>
          <w:marTop w:val="0"/>
          <w:marBottom w:val="0"/>
          <w:divBdr>
            <w:top w:val="none" w:sz="0" w:space="0" w:color="auto"/>
            <w:left w:val="none" w:sz="0" w:space="0" w:color="auto"/>
            <w:bottom w:val="none" w:sz="0" w:space="0" w:color="auto"/>
            <w:right w:val="none" w:sz="0" w:space="0" w:color="auto"/>
          </w:divBdr>
        </w:div>
        <w:div w:id="1230338393">
          <w:marLeft w:val="480"/>
          <w:marRight w:val="0"/>
          <w:marTop w:val="0"/>
          <w:marBottom w:val="0"/>
          <w:divBdr>
            <w:top w:val="none" w:sz="0" w:space="0" w:color="auto"/>
            <w:left w:val="none" w:sz="0" w:space="0" w:color="auto"/>
            <w:bottom w:val="none" w:sz="0" w:space="0" w:color="auto"/>
            <w:right w:val="none" w:sz="0" w:space="0" w:color="auto"/>
          </w:divBdr>
        </w:div>
        <w:div w:id="15162520">
          <w:marLeft w:val="480"/>
          <w:marRight w:val="0"/>
          <w:marTop w:val="0"/>
          <w:marBottom w:val="0"/>
          <w:divBdr>
            <w:top w:val="none" w:sz="0" w:space="0" w:color="auto"/>
            <w:left w:val="none" w:sz="0" w:space="0" w:color="auto"/>
            <w:bottom w:val="none" w:sz="0" w:space="0" w:color="auto"/>
            <w:right w:val="none" w:sz="0" w:space="0" w:color="auto"/>
          </w:divBdr>
        </w:div>
        <w:div w:id="1620798818">
          <w:marLeft w:val="480"/>
          <w:marRight w:val="0"/>
          <w:marTop w:val="0"/>
          <w:marBottom w:val="0"/>
          <w:divBdr>
            <w:top w:val="none" w:sz="0" w:space="0" w:color="auto"/>
            <w:left w:val="none" w:sz="0" w:space="0" w:color="auto"/>
            <w:bottom w:val="none" w:sz="0" w:space="0" w:color="auto"/>
            <w:right w:val="none" w:sz="0" w:space="0" w:color="auto"/>
          </w:divBdr>
        </w:div>
        <w:div w:id="2115902531">
          <w:marLeft w:val="480"/>
          <w:marRight w:val="0"/>
          <w:marTop w:val="0"/>
          <w:marBottom w:val="0"/>
          <w:divBdr>
            <w:top w:val="none" w:sz="0" w:space="0" w:color="auto"/>
            <w:left w:val="none" w:sz="0" w:space="0" w:color="auto"/>
            <w:bottom w:val="none" w:sz="0" w:space="0" w:color="auto"/>
            <w:right w:val="none" w:sz="0" w:space="0" w:color="auto"/>
          </w:divBdr>
        </w:div>
        <w:div w:id="1224826446">
          <w:marLeft w:val="480"/>
          <w:marRight w:val="0"/>
          <w:marTop w:val="0"/>
          <w:marBottom w:val="0"/>
          <w:divBdr>
            <w:top w:val="none" w:sz="0" w:space="0" w:color="auto"/>
            <w:left w:val="none" w:sz="0" w:space="0" w:color="auto"/>
            <w:bottom w:val="none" w:sz="0" w:space="0" w:color="auto"/>
            <w:right w:val="none" w:sz="0" w:space="0" w:color="auto"/>
          </w:divBdr>
        </w:div>
        <w:div w:id="1741363065">
          <w:marLeft w:val="480"/>
          <w:marRight w:val="0"/>
          <w:marTop w:val="0"/>
          <w:marBottom w:val="0"/>
          <w:divBdr>
            <w:top w:val="none" w:sz="0" w:space="0" w:color="auto"/>
            <w:left w:val="none" w:sz="0" w:space="0" w:color="auto"/>
            <w:bottom w:val="none" w:sz="0" w:space="0" w:color="auto"/>
            <w:right w:val="none" w:sz="0" w:space="0" w:color="auto"/>
          </w:divBdr>
        </w:div>
        <w:div w:id="2043286444">
          <w:marLeft w:val="480"/>
          <w:marRight w:val="0"/>
          <w:marTop w:val="0"/>
          <w:marBottom w:val="0"/>
          <w:divBdr>
            <w:top w:val="none" w:sz="0" w:space="0" w:color="auto"/>
            <w:left w:val="none" w:sz="0" w:space="0" w:color="auto"/>
            <w:bottom w:val="none" w:sz="0" w:space="0" w:color="auto"/>
            <w:right w:val="none" w:sz="0" w:space="0" w:color="auto"/>
          </w:divBdr>
        </w:div>
        <w:div w:id="1289312531">
          <w:marLeft w:val="480"/>
          <w:marRight w:val="0"/>
          <w:marTop w:val="0"/>
          <w:marBottom w:val="0"/>
          <w:divBdr>
            <w:top w:val="none" w:sz="0" w:space="0" w:color="auto"/>
            <w:left w:val="none" w:sz="0" w:space="0" w:color="auto"/>
            <w:bottom w:val="none" w:sz="0" w:space="0" w:color="auto"/>
            <w:right w:val="none" w:sz="0" w:space="0" w:color="auto"/>
          </w:divBdr>
        </w:div>
        <w:div w:id="1417434351">
          <w:marLeft w:val="480"/>
          <w:marRight w:val="0"/>
          <w:marTop w:val="0"/>
          <w:marBottom w:val="0"/>
          <w:divBdr>
            <w:top w:val="none" w:sz="0" w:space="0" w:color="auto"/>
            <w:left w:val="none" w:sz="0" w:space="0" w:color="auto"/>
            <w:bottom w:val="none" w:sz="0" w:space="0" w:color="auto"/>
            <w:right w:val="none" w:sz="0" w:space="0" w:color="auto"/>
          </w:divBdr>
        </w:div>
        <w:div w:id="2036075788">
          <w:marLeft w:val="480"/>
          <w:marRight w:val="0"/>
          <w:marTop w:val="0"/>
          <w:marBottom w:val="0"/>
          <w:divBdr>
            <w:top w:val="none" w:sz="0" w:space="0" w:color="auto"/>
            <w:left w:val="none" w:sz="0" w:space="0" w:color="auto"/>
            <w:bottom w:val="none" w:sz="0" w:space="0" w:color="auto"/>
            <w:right w:val="none" w:sz="0" w:space="0" w:color="auto"/>
          </w:divBdr>
        </w:div>
        <w:div w:id="270821689">
          <w:marLeft w:val="480"/>
          <w:marRight w:val="0"/>
          <w:marTop w:val="0"/>
          <w:marBottom w:val="0"/>
          <w:divBdr>
            <w:top w:val="none" w:sz="0" w:space="0" w:color="auto"/>
            <w:left w:val="none" w:sz="0" w:space="0" w:color="auto"/>
            <w:bottom w:val="none" w:sz="0" w:space="0" w:color="auto"/>
            <w:right w:val="none" w:sz="0" w:space="0" w:color="auto"/>
          </w:divBdr>
        </w:div>
        <w:div w:id="1739597053">
          <w:marLeft w:val="480"/>
          <w:marRight w:val="0"/>
          <w:marTop w:val="0"/>
          <w:marBottom w:val="0"/>
          <w:divBdr>
            <w:top w:val="none" w:sz="0" w:space="0" w:color="auto"/>
            <w:left w:val="none" w:sz="0" w:space="0" w:color="auto"/>
            <w:bottom w:val="none" w:sz="0" w:space="0" w:color="auto"/>
            <w:right w:val="none" w:sz="0" w:space="0" w:color="auto"/>
          </w:divBdr>
        </w:div>
        <w:div w:id="2120298633">
          <w:marLeft w:val="480"/>
          <w:marRight w:val="0"/>
          <w:marTop w:val="0"/>
          <w:marBottom w:val="0"/>
          <w:divBdr>
            <w:top w:val="none" w:sz="0" w:space="0" w:color="auto"/>
            <w:left w:val="none" w:sz="0" w:space="0" w:color="auto"/>
            <w:bottom w:val="none" w:sz="0" w:space="0" w:color="auto"/>
            <w:right w:val="none" w:sz="0" w:space="0" w:color="auto"/>
          </w:divBdr>
        </w:div>
        <w:div w:id="219562863">
          <w:marLeft w:val="480"/>
          <w:marRight w:val="0"/>
          <w:marTop w:val="0"/>
          <w:marBottom w:val="0"/>
          <w:divBdr>
            <w:top w:val="none" w:sz="0" w:space="0" w:color="auto"/>
            <w:left w:val="none" w:sz="0" w:space="0" w:color="auto"/>
            <w:bottom w:val="none" w:sz="0" w:space="0" w:color="auto"/>
            <w:right w:val="none" w:sz="0" w:space="0" w:color="auto"/>
          </w:divBdr>
        </w:div>
        <w:div w:id="523132652">
          <w:marLeft w:val="480"/>
          <w:marRight w:val="0"/>
          <w:marTop w:val="0"/>
          <w:marBottom w:val="0"/>
          <w:divBdr>
            <w:top w:val="none" w:sz="0" w:space="0" w:color="auto"/>
            <w:left w:val="none" w:sz="0" w:space="0" w:color="auto"/>
            <w:bottom w:val="none" w:sz="0" w:space="0" w:color="auto"/>
            <w:right w:val="none" w:sz="0" w:space="0" w:color="auto"/>
          </w:divBdr>
        </w:div>
        <w:div w:id="833645552">
          <w:marLeft w:val="480"/>
          <w:marRight w:val="0"/>
          <w:marTop w:val="0"/>
          <w:marBottom w:val="0"/>
          <w:divBdr>
            <w:top w:val="none" w:sz="0" w:space="0" w:color="auto"/>
            <w:left w:val="none" w:sz="0" w:space="0" w:color="auto"/>
            <w:bottom w:val="none" w:sz="0" w:space="0" w:color="auto"/>
            <w:right w:val="none" w:sz="0" w:space="0" w:color="auto"/>
          </w:divBdr>
        </w:div>
        <w:div w:id="1838107388">
          <w:marLeft w:val="480"/>
          <w:marRight w:val="0"/>
          <w:marTop w:val="0"/>
          <w:marBottom w:val="0"/>
          <w:divBdr>
            <w:top w:val="none" w:sz="0" w:space="0" w:color="auto"/>
            <w:left w:val="none" w:sz="0" w:space="0" w:color="auto"/>
            <w:bottom w:val="none" w:sz="0" w:space="0" w:color="auto"/>
            <w:right w:val="none" w:sz="0" w:space="0" w:color="auto"/>
          </w:divBdr>
        </w:div>
        <w:div w:id="1345549988">
          <w:marLeft w:val="480"/>
          <w:marRight w:val="0"/>
          <w:marTop w:val="0"/>
          <w:marBottom w:val="0"/>
          <w:divBdr>
            <w:top w:val="none" w:sz="0" w:space="0" w:color="auto"/>
            <w:left w:val="none" w:sz="0" w:space="0" w:color="auto"/>
            <w:bottom w:val="none" w:sz="0" w:space="0" w:color="auto"/>
            <w:right w:val="none" w:sz="0" w:space="0" w:color="auto"/>
          </w:divBdr>
        </w:div>
        <w:div w:id="199057752">
          <w:marLeft w:val="480"/>
          <w:marRight w:val="0"/>
          <w:marTop w:val="0"/>
          <w:marBottom w:val="0"/>
          <w:divBdr>
            <w:top w:val="none" w:sz="0" w:space="0" w:color="auto"/>
            <w:left w:val="none" w:sz="0" w:space="0" w:color="auto"/>
            <w:bottom w:val="none" w:sz="0" w:space="0" w:color="auto"/>
            <w:right w:val="none" w:sz="0" w:space="0" w:color="auto"/>
          </w:divBdr>
        </w:div>
        <w:div w:id="496968608">
          <w:marLeft w:val="480"/>
          <w:marRight w:val="0"/>
          <w:marTop w:val="0"/>
          <w:marBottom w:val="0"/>
          <w:divBdr>
            <w:top w:val="none" w:sz="0" w:space="0" w:color="auto"/>
            <w:left w:val="none" w:sz="0" w:space="0" w:color="auto"/>
            <w:bottom w:val="none" w:sz="0" w:space="0" w:color="auto"/>
            <w:right w:val="none" w:sz="0" w:space="0" w:color="auto"/>
          </w:divBdr>
        </w:div>
        <w:div w:id="964317090">
          <w:marLeft w:val="480"/>
          <w:marRight w:val="0"/>
          <w:marTop w:val="0"/>
          <w:marBottom w:val="0"/>
          <w:divBdr>
            <w:top w:val="none" w:sz="0" w:space="0" w:color="auto"/>
            <w:left w:val="none" w:sz="0" w:space="0" w:color="auto"/>
            <w:bottom w:val="none" w:sz="0" w:space="0" w:color="auto"/>
            <w:right w:val="none" w:sz="0" w:space="0" w:color="auto"/>
          </w:divBdr>
        </w:div>
        <w:div w:id="248468045">
          <w:marLeft w:val="480"/>
          <w:marRight w:val="0"/>
          <w:marTop w:val="0"/>
          <w:marBottom w:val="0"/>
          <w:divBdr>
            <w:top w:val="none" w:sz="0" w:space="0" w:color="auto"/>
            <w:left w:val="none" w:sz="0" w:space="0" w:color="auto"/>
            <w:bottom w:val="none" w:sz="0" w:space="0" w:color="auto"/>
            <w:right w:val="none" w:sz="0" w:space="0" w:color="auto"/>
          </w:divBdr>
        </w:div>
        <w:div w:id="1880972000">
          <w:marLeft w:val="480"/>
          <w:marRight w:val="0"/>
          <w:marTop w:val="0"/>
          <w:marBottom w:val="0"/>
          <w:divBdr>
            <w:top w:val="none" w:sz="0" w:space="0" w:color="auto"/>
            <w:left w:val="none" w:sz="0" w:space="0" w:color="auto"/>
            <w:bottom w:val="none" w:sz="0" w:space="0" w:color="auto"/>
            <w:right w:val="none" w:sz="0" w:space="0" w:color="auto"/>
          </w:divBdr>
        </w:div>
        <w:div w:id="1872256916">
          <w:marLeft w:val="480"/>
          <w:marRight w:val="0"/>
          <w:marTop w:val="0"/>
          <w:marBottom w:val="0"/>
          <w:divBdr>
            <w:top w:val="none" w:sz="0" w:space="0" w:color="auto"/>
            <w:left w:val="none" w:sz="0" w:space="0" w:color="auto"/>
            <w:bottom w:val="none" w:sz="0" w:space="0" w:color="auto"/>
            <w:right w:val="none" w:sz="0" w:space="0" w:color="auto"/>
          </w:divBdr>
        </w:div>
        <w:div w:id="1567885057">
          <w:marLeft w:val="480"/>
          <w:marRight w:val="0"/>
          <w:marTop w:val="0"/>
          <w:marBottom w:val="0"/>
          <w:divBdr>
            <w:top w:val="none" w:sz="0" w:space="0" w:color="auto"/>
            <w:left w:val="none" w:sz="0" w:space="0" w:color="auto"/>
            <w:bottom w:val="none" w:sz="0" w:space="0" w:color="auto"/>
            <w:right w:val="none" w:sz="0" w:space="0" w:color="auto"/>
          </w:divBdr>
        </w:div>
        <w:div w:id="1171332466">
          <w:marLeft w:val="480"/>
          <w:marRight w:val="0"/>
          <w:marTop w:val="0"/>
          <w:marBottom w:val="0"/>
          <w:divBdr>
            <w:top w:val="none" w:sz="0" w:space="0" w:color="auto"/>
            <w:left w:val="none" w:sz="0" w:space="0" w:color="auto"/>
            <w:bottom w:val="none" w:sz="0" w:space="0" w:color="auto"/>
            <w:right w:val="none" w:sz="0" w:space="0" w:color="auto"/>
          </w:divBdr>
        </w:div>
        <w:div w:id="1062603698">
          <w:marLeft w:val="480"/>
          <w:marRight w:val="0"/>
          <w:marTop w:val="0"/>
          <w:marBottom w:val="0"/>
          <w:divBdr>
            <w:top w:val="none" w:sz="0" w:space="0" w:color="auto"/>
            <w:left w:val="none" w:sz="0" w:space="0" w:color="auto"/>
            <w:bottom w:val="none" w:sz="0" w:space="0" w:color="auto"/>
            <w:right w:val="none" w:sz="0" w:space="0" w:color="auto"/>
          </w:divBdr>
        </w:div>
        <w:div w:id="1208373141">
          <w:marLeft w:val="480"/>
          <w:marRight w:val="0"/>
          <w:marTop w:val="0"/>
          <w:marBottom w:val="0"/>
          <w:divBdr>
            <w:top w:val="none" w:sz="0" w:space="0" w:color="auto"/>
            <w:left w:val="none" w:sz="0" w:space="0" w:color="auto"/>
            <w:bottom w:val="none" w:sz="0" w:space="0" w:color="auto"/>
            <w:right w:val="none" w:sz="0" w:space="0" w:color="auto"/>
          </w:divBdr>
        </w:div>
        <w:div w:id="527720048">
          <w:marLeft w:val="480"/>
          <w:marRight w:val="0"/>
          <w:marTop w:val="0"/>
          <w:marBottom w:val="0"/>
          <w:divBdr>
            <w:top w:val="none" w:sz="0" w:space="0" w:color="auto"/>
            <w:left w:val="none" w:sz="0" w:space="0" w:color="auto"/>
            <w:bottom w:val="none" w:sz="0" w:space="0" w:color="auto"/>
            <w:right w:val="none" w:sz="0" w:space="0" w:color="auto"/>
          </w:divBdr>
        </w:div>
        <w:div w:id="161286181">
          <w:marLeft w:val="480"/>
          <w:marRight w:val="0"/>
          <w:marTop w:val="0"/>
          <w:marBottom w:val="0"/>
          <w:divBdr>
            <w:top w:val="none" w:sz="0" w:space="0" w:color="auto"/>
            <w:left w:val="none" w:sz="0" w:space="0" w:color="auto"/>
            <w:bottom w:val="none" w:sz="0" w:space="0" w:color="auto"/>
            <w:right w:val="none" w:sz="0" w:space="0" w:color="auto"/>
          </w:divBdr>
        </w:div>
        <w:div w:id="1816143144">
          <w:marLeft w:val="480"/>
          <w:marRight w:val="0"/>
          <w:marTop w:val="0"/>
          <w:marBottom w:val="0"/>
          <w:divBdr>
            <w:top w:val="none" w:sz="0" w:space="0" w:color="auto"/>
            <w:left w:val="none" w:sz="0" w:space="0" w:color="auto"/>
            <w:bottom w:val="none" w:sz="0" w:space="0" w:color="auto"/>
            <w:right w:val="none" w:sz="0" w:space="0" w:color="auto"/>
          </w:divBdr>
        </w:div>
        <w:div w:id="2144686712">
          <w:marLeft w:val="480"/>
          <w:marRight w:val="0"/>
          <w:marTop w:val="0"/>
          <w:marBottom w:val="0"/>
          <w:divBdr>
            <w:top w:val="none" w:sz="0" w:space="0" w:color="auto"/>
            <w:left w:val="none" w:sz="0" w:space="0" w:color="auto"/>
            <w:bottom w:val="none" w:sz="0" w:space="0" w:color="auto"/>
            <w:right w:val="none" w:sz="0" w:space="0" w:color="auto"/>
          </w:divBdr>
        </w:div>
        <w:div w:id="1431898526">
          <w:marLeft w:val="480"/>
          <w:marRight w:val="0"/>
          <w:marTop w:val="0"/>
          <w:marBottom w:val="0"/>
          <w:divBdr>
            <w:top w:val="none" w:sz="0" w:space="0" w:color="auto"/>
            <w:left w:val="none" w:sz="0" w:space="0" w:color="auto"/>
            <w:bottom w:val="none" w:sz="0" w:space="0" w:color="auto"/>
            <w:right w:val="none" w:sz="0" w:space="0" w:color="auto"/>
          </w:divBdr>
        </w:div>
        <w:div w:id="1862281445">
          <w:marLeft w:val="480"/>
          <w:marRight w:val="0"/>
          <w:marTop w:val="0"/>
          <w:marBottom w:val="0"/>
          <w:divBdr>
            <w:top w:val="none" w:sz="0" w:space="0" w:color="auto"/>
            <w:left w:val="none" w:sz="0" w:space="0" w:color="auto"/>
            <w:bottom w:val="none" w:sz="0" w:space="0" w:color="auto"/>
            <w:right w:val="none" w:sz="0" w:space="0" w:color="auto"/>
          </w:divBdr>
        </w:div>
        <w:div w:id="1531185531">
          <w:marLeft w:val="480"/>
          <w:marRight w:val="0"/>
          <w:marTop w:val="0"/>
          <w:marBottom w:val="0"/>
          <w:divBdr>
            <w:top w:val="none" w:sz="0" w:space="0" w:color="auto"/>
            <w:left w:val="none" w:sz="0" w:space="0" w:color="auto"/>
            <w:bottom w:val="none" w:sz="0" w:space="0" w:color="auto"/>
            <w:right w:val="none" w:sz="0" w:space="0" w:color="auto"/>
          </w:divBdr>
        </w:div>
        <w:div w:id="1015033981">
          <w:marLeft w:val="480"/>
          <w:marRight w:val="0"/>
          <w:marTop w:val="0"/>
          <w:marBottom w:val="0"/>
          <w:divBdr>
            <w:top w:val="none" w:sz="0" w:space="0" w:color="auto"/>
            <w:left w:val="none" w:sz="0" w:space="0" w:color="auto"/>
            <w:bottom w:val="none" w:sz="0" w:space="0" w:color="auto"/>
            <w:right w:val="none" w:sz="0" w:space="0" w:color="auto"/>
          </w:divBdr>
        </w:div>
        <w:div w:id="1244534223">
          <w:marLeft w:val="480"/>
          <w:marRight w:val="0"/>
          <w:marTop w:val="0"/>
          <w:marBottom w:val="0"/>
          <w:divBdr>
            <w:top w:val="none" w:sz="0" w:space="0" w:color="auto"/>
            <w:left w:val="none" w:sz="0" w:space="0" w:color="auto"/>
            <w:bottom w:val="none" w:sz="0" w:space="0" w:color="auto"/>
            <w:right w:val="none" w:sz="0" w:space="0" w:color="auto"/>
          </w:divBdr>
        </w:div>
        <w:div w:id="852500386">
          <w:marLeft w:val="480"/>
          <w:marRight w:val="0"/>
          <w:marTop w:val="0"/>
          <w:marBottom w:val="0"/>
          <w:divBdr>
            <w:top w:val="none" w:sz="0" w:space="0" w:color="auto"/>
            <w:left w:val="none" w:sz="0" w:space="0" w:color="auto"/>
            <w:bottom w:val="none" w:sz="0" w:space="0" w:color="auto"/>
            <w:right w:val="none" w:sz="0" w:space="0" w:color="auto"/>
          </w:divBdr>
        </w:div>
        <w:div w:id="635912810">
          <w:marLeft w:val="480"/>
          <w:marRight w:val="0"/>
          <w:marTop w:val="0"/>
          <w:marBottom w:val="0"/>
          <w:divBdr>
            <w:top w:val="none" w:sz="0" w:space="0" w:color="auto"/>
            <w:left w:val="none" w:sz="0" w:space="0" w:color="auto"/>
            <w:bottom w:val="none" w:sz="0" w:space="0" w:color="auto"/>
            <w:right w:val="none" w:sz="0" w:space="0" w:color="auto"/>
          </w:divBdr>
        </w:div>
        <w:div w:id="1785884130">
          <w:marLeft w:val="480"/>
          <w:marRight w:val="0"/>
          <w:marTop w:val="0"/>
          <w:marBottom w:val="0"/>
          <w:divBdr>
            <w:top w:val="none" w:sz="0" w:space="0" w:color="auto"/>
            <w:left w:val="none" w:sz="0" w:space="0" w:color="auto"/>
            <w:bottom w:val="none" w:sz="0" w:space="0" w:color="auto"/>
            <w:right w:val="none" w:sz="0" w:space="0" w:color="auto"/>
          </w:divBdr>
        </w:div>
        <w:div w:id="855273838">
          <w:marLeft w:val="480"/>
          <w:marRight w:val="0"/>
          <w:marTop w:val="0"/>
          <w:marBottom w:val="0"/>
          <w:divBdr>
            <w:top w:val="none" w:sz="0" w:space="0" w:color="auto"/>
            <w:left w:val="none" w:sz="0" w:space="0" w:color="auto"/>
            <w:bottom w:val="none" w:sz="0" w:space="0" w:color="auto"/>
            <w:right w:val="none" w:sz="0" w:space="0" w:color="auto"/>
          </w:divBdr>
        </w:div>
        <w:div w:id="710232119">
          <w:marLeft w:val="480"/>
          <w:marRight w:val="0"/>
          <w:marTop w:val="0"/>
          <w:marBottom w:val="0"/>
          <w:divBdr>
            <w:top w:val="none" w:sz="0" w:space="0" w:color="auto"/>
            <w:left w:val="none" w:sz="0" w:space="0" w:color="auto"/>
            <w:bottom w:val="none" w:sz="0" w:space="0" w:color="auto"/>
            <w:right w:val="none" w:sz="0" w:space="0" w:color="auto"/>
          </w:divBdr>
        </w:div>
        <w:div w:id="336200374">
          <w:marLeft w:val="480"/>
          <w:marRight w:val="0"/>
          <w:marTop w:val="0"/>
          <w:marBottom w:val="0"/>
          <w:divBdr>
            <w:top w:val="none" w:sz="0" w:space="0" w:color="auto"/>
            <w:left w:val="none" w:sz="0" w:space="0" w:color="auto"/>
            <w:bottom w:val="none" w:sz="0" w:space="0" w:color="auto"/>
            <w:right w:val="none" w:sz="0" w:space="0" w:color="auto"/>
          </w:divBdr>
        </w:div>
        <w:div w:id="84965458">
          <w:marLeft w:val="480"/>
          <w:marRight w:val="0"/>
          <w:marTop w:val="0"/>
          <w:marBottom w:val="0"/>
          <w:divBdr>
            <w:top w:val="none" w:sz="0" w:space="0" w:color="auto"/>
            <w:left w:val="none" w:sz="0" w:space="0" w:color="auto"/>
            <w:bottom w:val="none" w:sz="0" w:space="0" w:color="auto"/>
            <w:right w:val="none" w:sz="0" w:space="0" w:color="auto"/>
          </w:divBdr>
        </w:div>
        <w:div w:id="53243945">
          <w:marLeft w:val="480"/>
          <w:marRight w:val="0"/>
          <w:marTop w:val="0"/>
          <w:marBottom w:val="0"/>
          <w:divBdr>
            <w:top w:val="none" w:sz="0" w:space="0" w:color="auto"/>
            <w:left w:val="none" w:sz="0" w:space="0" w:color="auto"/>
            <w:bottom w:val="none" w:sz="0" w:space="0" w:color="auto"/>
            <w:right w:val="none" w:sz="0" w:space="0" w:color="auto"/>
          </w:divBdr>
        </w:div>
        <w:div w:id="1845896859">
          <w:marLeft w:val="480"/>
          <w:marRight w:val="0"/>
          <w:marTop w:val="0"/>
          <w:marBottom w:val="0"/>
          <w:divBdr>
            <w:top w:val="none" w:sz="0" w:space="0" w:color="auto"/>
            <w:left w:val="none" w:sz="0" w:space="0" w:color="auto"/>
            <w:bottom w:val="none" w:sz="0" w:space="0" w:color="auto"/>
            <w:right w:val="none" w:sz="0" w:space="0" w:color="auto"/>
          </w:divBdr>
        </w:div>
        <w:div w:id="359166769">
          <w:marLeft w:val="480"/>
          <w:marRight w:val="0"/>
          <w:marTop w:val="0"/>
          <w:marBottom w:val="0"/>
          <w:divBdr>
            <w:top w:val="none" w:sz="0" w:space="0" w:color="auto"/>
            <w:left w:val="none" w:sz="0" w:space="0" w:color="auto"/>
            <w:bottom w:val="none" w:sz="0" w:space="0" w:color="auto"/>
            <w:right w:val="none" w:sz="0" w:space="0" w:color="auto"/>
          </w:divBdr>
        </w:div>
        <w:div w:id="1206940777">
          <w:marLeft w:val="480"/>
          <w:marRight w:val="0"/>
          <w:marTop w:val="0"/>
          <w:marBottom w:val="0"/>
          <w:divBdr>
            <w:top w:val="none" w:sz="0" w:space="0" w:color="auto"/>
            <w:left w:val="none" w:sz="0" w:space="0" w:color="auto"/>
            <w:bottom w:val="none" w:sz="0" w:space="0" w:color="auto"/>
            <w:right w:val="none" w:sz="0" w:space="0" w:color="auto"/>
          </w:divBdr>
        </w:div>
      </w:divsChild>
    </w:div>
    <w:div w:id="167059015">
      <w:bodyDiv w:val="1"/>
      <w:marLeft w:val="0"/>
      <w:marRight w:val="0"/>
      <w:marTop w:val="0"/>
      <w:marBottom w:val="0"/>
      <w:divBdr>
        <w:top w:val="none" w:sz="0" w:space="0" w:color="auto"/>
        <w:left w:val="none" w:sz="0" w:space="0" w:color="auto"/>
        <w:bottom w:val="none" w:sz="0" w:space="0" w:color="auto"/>
        <w:right w:val="none" w:sz="0" w:space="0" w:color="auto"/>
      </w:divBdr>
      <w:divsChild>
        <w:div w:id="995762922">
          <w:marLeft w:val="640"/>
          <w:marRight w:val="0"/>
          <w:marTop w:val="0"/>
          <w:marBottom w:val="0"/>
          <w:divBdr>
            <w:top w:val="none" w:sz="0" w:space="0" w:color="auto"/>
            <w:left w:val="none" w:sz="0" w:space="0" w:color="auto"/>
            <w:bottom w:val="none" w:sz="0" w:space="0" w:color="auto"/>
            <w:right w:val="none" w:sz="0" w:space="0" w:color="auto"/>
          </w:divBdr>
        </w:div>
        <w:div w:id="2138981994">
          <w:marLeft w:val="640"/>
          <w:marRight w:val="0"/>
          <w:marTop w:val="0"/>
          <w:marBottom w:val="0"/>
          <w:divBdr>
            <w:top w:val="none" w:sz="0" w:space="0" w:color="auto"/>
            <w:left w:val="none" w:sz="0" w:space="0" w:color="auto"/>
            <w:bottom w:val="none" w:sz="0" w:space="0" w:color="auto"/>
            <w:right w:val="none" w:sz="0" w:space="0" w:color="auto"/>
          </w:divBdr>
        </w:div>
        <w:div w:id="1900896731">
          <w:marLeft w:val="640"/>
          <w:marRight w:val="0"/>
          <w:marTop w:val="0"/>
          <w:marBottom w:val="0"/>
          <w:divBdr>
            <w:top w:val="none" w:sz="0" w:space="0" w:color="auto"/>
            <w:left w:val="none" w:sz="0" w:space="0" w:color="auto"/>
            <w:bottom w:val="none" w:sz="0" w:space="0" w:color="auto"/>
            <w:right w:val="none" w:sz="0" w:space="0" w:color="auto"/>
          </w:divBdr>
        </w:div>
        <w:div w:id="1179269199">
          <w:marLeft w:val="640"/>
          <w:marRight w:val="0"/>
          <w:marTop w:val="0"/>
          <w:marBottom w:val="0"/>
          <w:divBdr>
            <w:top w:val="none" w:sz="0" w:space="0" w:color="auto"/>
            <w:left w:val="none" w:sz="0" w:space="0" w:color="auto"/>
            <w:bottom w:val="none" w:sz="0" w:space="0" w:color="auto"/>
            <w:right w:val="none" w:sz="0" w:space="0" w:color="auto"/>
          </w:divBdr>
        </w:div>
        <w:div w:id="1403680884">
          <w:marLeft w:val="640"/>
          <w:marRight w:val="0"/>
          <w:marTop w:val="0"/>
          <w:marBottom w:val="0"/>
          <w:divBdr>
            <w:top w:val="none" w:sz="0" w:space="0" w:color="auto"/>
            <w:left w:val="none" w:sz="0" w:space="0" w:color="auto"/>
            <w:bottom w:val="none" w:sz="0" w:space="0" w:color="auto"/>
            <w:right w:val="none" w:sz="0" w:space="0" w:color="auto"/>
          </w:divBdr>
        </w:div>
        <w:div w:id="393046712">
          <w:marLeft w:val="640"/>
          <w:marRight w:val="0"/>
          <w:marTop w:val="0"/>
          <w:marBottom w:val="0"/>
          <w:divBdr>
            <w:top w:val="none" w:sz="0" w:space="0" w:color="auto"/>
            <w:left w:val="none" w:sz="0" w:space="0" w:color="auto"/>
            <w:bottom w:val="none" w:sz="0" w:space="0" w:color="auto"/>
            <w:right w:val="none" w:sz="0" w:space="0" w:color="auto"/>
          </w:divBdr>
        </w:div>
        <w:div w:id="1090470569">
          <w:marLeft w:val="640"/>
          <w:marRight w:val="0"/>
          <w:marTop w:val="0"/>
          <w:marBottom w:val="0"/>
          <w:divBdr>
            <w:top w:val="none" w:sz="0" w:space="0" w:color="auto"/>
            <w:left w:val="none" w:sz="0" w:space="0" w:color="auto"/>
            <w:bottom w:val="none" w:sz="0" w:space="0" w:color="auto"/>
            <w:right w:val="none" w:sz="0" w:space="0" w:color="auto"/>
          </w:divBdr>
        </w:div>
        <w:div w:id="1512258028">
          <w:marLeft w:val="640"/>
          <w:marRight w:val="0"/>
          <w:marTop w:val="0"/>
          <w:marBottom w:val="0"/>
          <w:divBdr>
            <w:top w:val="none" w:sz="0" w:space="0" w:color="auto"/>
            <w:left w:val="none" w:sz="0" w:space="0" w:color="auto"/>
            <w:bottom w:val="none" w:sz="0" w:space="0" w:color="auto"/>
            <w:right w:val="none" w:sz="0" w:space="0" w:color="auto"/>
          </w:divBdr>
        </w:div>
        <w:div w:id="917448315">
          <w:marLeft w:val="640"/>
          <w:marRight w:val="0"/>
          <w:marTop w:val="0"/>
          <w:marBottom w:val="0"/>
          <w:divBdr>
            <w:top w:val="none" w:sz="0" w:space="0" w:color="auto"/>
            <w:left w:val="none" w:sz="0" w:space="0" w:color="auto"/>
            <w:bottom w:val="none" w:sz="0" w:space="0" w:color="auto"/>
            <w:right w:val="none" w:sz="0" w:space="0" w:color="auto"/>
          </w:divBdr>
        </w:div>
        <w:div w:id="1206482573">
          <w:marLeft w:val="640"/>
          <w:marRight w:val="0"/>
          <w:marTop w:val="0"/>
          <w:marBottom w:val="0"/>
          <w:divBdr>
            <w:top w:val="none" w:sz="0" w:space="0" w:color="auto"/>
            <w:left w:val="none" w:sz="0" w:space="0" w:color="auto"/>
            <w:bottom w:val="none" w:sz="0" w:space="0" w:color="auto"/>
            <w:right w:val="none" w:sz="0" w:space="0" w:color="auto"/>
          </w:divBdr>
        </w:div>
        <w:div w:id="950279845">
          <w:marLeft w:val="640"/>
          <w:marRight w:val="0"/>
          <w:marTop w:val="0"/>
          <w:marBottom w:val="0"/>
          <w:divBdr>
            <w:top w:val="none" w:sz="0" w:space="0" w:color="auto"/>
            <w:left w:val="none" w:sz="0" w:space="0" w:color="auto"/>
            <w:bottom w:val="none" w:sz="0" w:space="0" w:color="auto"/>
            <w:right w:val="none" w:sz="0" w:space="0" w:color="auto"/>
          </w:divBdr>
        </w:div>
        <w:div w:id="520169719">
          <w:marLeft w:val="640"/>
          <w:marRight w:val="0"/>
          <w:marTop w:val="0"/>
          <w:marBottom w:val="0"/>
          <w:divBdr>
            <w:top w:val="none" w:sz="0" w:space="0" w:color="auto"/>
            <w:left w:val="none" w:sz="0" w:space="0" w:color="auto"/>
            <w:bottom w:val="none" w:sz="0" w:space="0" w:color="auto"/>
            <w:right w:val="none" w:sz="0" w:space="0" w:color="auto"/>
          </w:divBdr>
        </w:div>
        <w:div w:id="554007963">
          <w:marLeft w:val="640"/>
          <w:marRight w:val="0"/>
          <w:marTop w:val="0"/>
          <w:marBottom w:val="0"/>
          <w:divBdr>
            <w:top w:val="none" w:sz="0" w:space="0" w:color="auto"/>
            <w:left w:val="none" w:sz="0" w:space="0" w:color="auto"/>
            <w:bottom w:val="none" w:sz="0" w:space="0" w:color="auto"/>
            <w:right w:val="none" w:sz="0" w:space="0" w:color="auto"/>
          </w:divBdr>
        </w:div>
        <w:div w:id="1453590196">
          <w:marLeft w:val="640"/>
          <w:marRight w:val="0"/>
          <w:marTop w:val="0"/>
          <w:marBottom w:val="0"/>
          <w:divBdr>
            <w:top w:val="none" w:sz="0" w:space="0" w:color="auto"/>
            <w:left w:val="none" w:sz="0" w:space="0" w:color="auto"/>
            <w:bottom w:val="none" w:sz="0" w:space="0" w:color="auto"/>
            <w:right w:val="none" w:sz="0" w:space="0" w:color="auto"/>
          </w:divBdr>
        </w:div>
        <w:div w:id="650401093">
          <w:marLeft w:val="640"/>
          <w:marRight w:val="0"/>
          <w:marTop w:val="0"/>
          <w:marBottom w:val="0"/>
          <w:divBdr>
            <w:top w:val="none" w:sz="0" w:space="0" w:color="auto"/>
            <w:left w:val="none" w:sz="0" w:space="0" w:color="auto"/>
            <w:bottom w:val="none" w:sz="0" w:space="0" w:color="auto"/>
            <w:right w:val="none" w:sz="0" w:space="0" w:color="auto"/>
          </w:divBdr>
        </w:div>
        <w:div w:id="1284460745">
          <w:marLeft w:val="640"/>
          <w:marRight w:val="0"/>
          <w:marTop w:val="0"/>
          <w:marBottom w:val="0"/>
          <w:divBdr>
            <w:top w:val="none" w:sz="0" w:space="0" w:color="auto"/>
            <w:left w:val="none" w:sz="0" w:space="0" w:color="auto"/>
            <w:bottom w:val="none" w:sz="0" w:space="0" w:color="auto"/>
            <w:right w:val="none" w:sz="0" w:space="0" w:color="auto"/>
          </w:divBdr>
        </w:div>
        <w:div w:id="1541282322">
          <w:marLeft w:val="640"/>
          <w:marRight w:val="0"/>
          <w:marTop w:val="0"/>
          <w:marBottom w:val="0"/>
          <w:divBdr>
            <w:top w:val="none" w:sz="0" w:space="0" w:color="auto"/>
            <w:left w:val="none" w:sz="0" w:space="0" w:color="auto"/>
            <w:bottom w:val="none" w:sz="0" w:space="0" w:color="auto"/>
            <w:right w:val="none" w:sz="0" w:space="0" w:color="auto"/>
          </w:divBdr>
        </w:div>
        <w:div w:id="842822227">
          <w:marLeft w:val="640"/>
          <w:marRight w:val="0"/>
          <w:marTop w:val="0"/>
          <w:marBottom w:val="0"/>
          <w:divBdr>
            <w:top w:val="none" w:sz="0" w:space="0" w:color="auto"/>
            <w:left w:val="none" w:sz="0" w:space="0" w:color="auto"/>
            <w:bottom w:val="none" w:sz="0" w:space="0" w:color="auto"/>
            <w:right w:val="none" w:sz="0" w:space="0" w:color="auto"/>
          </w:divBdr>
        </w:div>
        <w:div w:id="1985502064">
          <w:marLeft w:val="640"/>
          <w:marRight w:val="0"/>
          <w:marTop w:val="0"/>
          <w:marBottom w:val="0"/>
          <w:divBdr>
            <w:top w:val="none" w:sz="0" w:space="0" w:color="auto"/>
            <w:left w:val="none" w:sz="0" w:space="0" w:color="auto"/>
            <w:bottom w:val="none" w:sz="0" w:space="0" w:color="auto"/>
            <w:right w:val="none" w:sz="0" w:space="0" w:color="auto"/>
          </w:divBdr>
        </w:div>
        <w:div w:id="86076418">
          <w:marLeft w:val="640"/>
          <w:marRight w:val="0"/>
          <w:marTop w:val="0"/>
          <w:marBottom w:val="0"/>
          <w:divBdr>
            <w:top w:val="none" w:sz="0" w:space="0" w:color="auto"/>
            <w:left w:val="none" w:sz="0" w:space="0" w:color="auto"/>
            <w:bottom w:val="none" w:sz="0" w:space="0" w:color="auto"/>
            <w:right w:val="none" w:sz="0" w:space="0" w:color="auto"/>
          </w:divBdr>
        </w:div>
        <w:div w:id="920987086">
          <w:marLeft w:val="640"/>
          <w:marRight w:val="0"/>
          <w:marTop w:val="0"/>
          <w:marBottom w:val="0"/>
          <w:divBdr>
            <w:top w:val="none" w:sz="0" w:space="0" w:color="auto"/>
            <w:left w:val="none" w:sz="0" w:space="0" w:color="auto"/>
            <w:bottom w:val="none" w:sz="0" w:space="0" w:color="auto"/>
            <w:right w:val="none" w:sz="0" w:space="0" w:color="auto"/>
          </w:divBdr>
        </w:div>
        <w:div w:id="1537084975">
          <w:marLeft w:val="640"/>
          <w:marRight w:val="0"/>
          <w:marTop w:val="0"/>
          <w:marBottom w:val="0"/>
          <w:divBdr>
            <w:top w:val="none" w:sz="0" w:space="0" w:color="auto"/>
            <w:left w:val="none" w:sz="0" w:space="0" w:color="auto"/>
            <w:bottom w:val="none" w:sz="0" w:space="0" w:color="auto"/>
            <w:right w:val="none" w:sz="0" w:space="0" w:color="auto"/>
          </w:divBdr>
        </w:div>
        <w:div w:id="649016106">
          <w:marLeft w:val="640"/>
          <w:marRight w:val="0"/>
          <w:marTop w:val="0"/>
          <w:marBottom w:val="0"/>
          <w:divBdr>
            <w:top w:val="none" w:sz="0" w:space="0" w:color="auto"/>
            <w:left w:val="none" w:sz="0" w:space="0" w:color="auto"/>
            <w:bottom w:val="none" w:sz="0" w:space="0" w:color="auto"/>
            <w:right w:val="none" w:sz="0" w:space="0" w:color="auto"/>
          </w:divBdr>
        </w:div>
        <w:div w:id="1822305267">
          <w:marLeft w:val="640"/>
          <w:marRight w:val="0"/>
          <w:marTop w:val="0"/>
          <w:marBottom w:val="0"/>
          <w:divBdr>
            <w:top w:val="none" w:sz="0" w:space="0" w:color="auto"/>
            <w:left w:val="none" w:sz="0" w:space="0" w:color="auto"/>
            <w:bottom w:val="none" w:sz="0" w:space="0" w:color="auto"/>
            <w:right w:val="none" w:sz="0" w:space="0" w:color="auto"/>
          </w:divBdr>
        </w:div>
        <w:div w:id="745807590">
          <w:marLeft w:val="640"/>
          <w:marRight w:val="0"/>
          <w:marTop w:val="0"/>
          <w:marBottom w:val="0"/>
          <w:divBdr>
            <w:top w:val="none" w:sz="0" w:space="0" w:color="auto"/>
            <w:left w:val="none" w:sz="0" w:space="0" w:color="auto"/>
            <w:bottom w:val="none" w:sz="0" w:space="0" w:color="auto"/>
            <w:right w:val="none" w:sz="0" w:space="0" w:color="auto"/>
          </w:divBdr>
        </w:div>
        <w:div w:id="1602638516">
          <w:marLeft w:val="640"/>
          <w:marRight w:val="0"/>
          <w:marTop w:val="0"/>
          <w:marBottom w:val="0"/>
          <w:divBdr>
            <w:top w:val="none" w:sz="0" w:space="0" w:color="auto"/>
            <w:left w:val="none" w:sz="0" w:space="0" w:color="auto"/>
            <w:bottom w:val="none" w:sz="0" w:space="0" w:color="auto"/>
            <w:right w:val="none" w:sz="0" w:space="0" w:color="auto"/>
          </w:divBdr>
        </w:div>
        <w:div w:id="1610354070">
          <w:marLeft w:val="640"/>
          <w:marRight w:val="0"/>
          <w:marTop w:val="0"/>
          <w:marBottom w:val="0"/>
          <w:divBdr>
            <w:top w:val="none" w:sz="0" w:space="0" w:color="auto"/>
            <w:left w:val="none" w:sz="0" w:space="0" w:color="auto"/>
            <w:bottom w:val="none" w:sz="0" w:space="0" w:color="auto"/>
            <w:right w:val="none" w:sz="0" w:space="0" w:color="auto"/>
          </w:divBdr>
        </w:div>
        <w:div w:id="1231232455">
          <w:marLeft w:val="640"/>
          <w:marRight w:val="0"/>
          <w:marTop w:val="0"/>
          <w:marBottom w:val="0"/>
          <w:divBdr>
            <w:top w:val="none" w:sz="0" w:space="0" w:color="auto"/>
            <w:left w:val="none" w:sz="0" w:space="0" w:color="auto"/>
            <w:bottom w:val="none" w:sz="0" w:space="0" w:color="auto"/>
            <w:right w:val="none" w:sz="0" w:space="0" w:color="auto"/>
          </w:divBdr>
        </w:div>
        <w:div w:id="1913196350">
          <w:marLeft w:val="640"/>
          <w:marRight w:val="0"/>
          <w:marTop w:val="0"/>
          <w:marBottom w:val="0"/>
          <w:divBdr>
            <w:top w:val="none" w:sz="0" w:space="0" w:color="auto"/>
            <w:left w:val="none" w:sz="0" w:space="0" w:color="auto"/>
            <w:bottom w:val="none" w:sz="0" w:space="0" w:color="auto"/>
            <w:right w:val="none" w:sz="0" w:space="0" w:color="auto"/>
          </w:divBdr>
        </w:div>
        <w:div w:id="1283072656">
          <w:marLeft w:val="640"/>
          <w:marRight w:val="0"/>
          <w:marTop w:val="0"/>
          <w:marBottom w:val="0"/>
          <w:divBdr>
            <w:top w:val="none" w:sz="0" w:space="0" w:color="auto"/>
            <w:left w:val="none" w:sz="0" w:space="0" w:color="auto"/>
            <w:bottom w:val="none" w:sz="0" w:space="0" w:color="auto"/>
            <w:right w:val="none" w:sz="0" w:space="0" w:color="auto"/>
          </w:divBdr>
        </w:div>
        <w:div w:id="1942225701">
          <w:marLeft w:val="640"/>
          <w:marRight w:val="0"/>
          <w:marTop w:val="0"/>
          <w:marBottom w:val="0"/>
          <w:divBdr>
            <w:top w:val="none" w:sz="0" w:space="0" w:color="auto"/>
            <w:left w:val="none" w:sz="0" w:space="0" w:color="auto"/>
            <w:bottom w:val="none" w:sz="0" w:space="0" w:color="auto"/>
            <w:right w:val="none" w:sz="0" w:space="0" w:color="auto"/>
          </w:divBdr>
        </w:div>
        <w:div w:id="662587881">
          <w:marLeft w:val="640"/>
          <w:marRight w:val="0"/>
          <w:marTop w:val="0"/>
          <w:marBottom w:val="0"/>
          <w:divBdr>
            <w:top w:val="none" w:sz="0" w:space="0" w:color="auto"/>
            <w:left w:val="none" w:sz="0" w:space="0" w:color="auto"/>
            <w:bottom w:val="none" w:sz="0" w:space="0" w:color="auto"/>
            <w:right w:val="none" w:sz="0" w:space="0" w:color="auto"/>
          </w:divBdr>
        </w:div>
        <w:div w:id="427123671">
          <w:marLeft w:val="640"/>
          <w:marRight w:val="0"/>
          <w:marTop w:val="0"/>
          <w:marBottom w:val="0"/>
          <w:divBdr>
            <w:top w:val="none" w:sz="0" w:space="0" w:color="auto"/>
            <w:left w:val="none" w:sz="0" w:space="0" w:color="auto"/>
            <w:bottom w:val="none" w:sz="0" w:space="0" w:color="auto"/>
            <w:right w:val="none" w:sz="0" w:space="0" w:color="auto"/>
          </w:divBdr>
        </w:div>
        <w:div w:id="1246763721">
          <w:marLeft w:val="640"/>
          <w:marRight w:val="0"/>
          <w:marTop w:val="0"/>
          <w:marBottom w:val="0"/>
          <w:divBdr>
            <w:top w:val="none" w:sz="0" w:space="0" w:color="auto"/>
            <w:left w:val="none" w:sz="0" w:space="0" w:color="auto"/>
            <w:bottom w:val="none" w:sz="0" w:space="0" w:color="auto"/>
            <w:right w:val="none" w:sz="0" w:space="0" w:color="auto"/>
          </w:divBdr>
        </w:div>
        <w:div w:id="564413164">
          <w:marLeft w:val="640"/>
          <w:marRight w:val="0"/>
          <w:marTop w:val="0"/>
          <w:marBottom w:val="0"/>
          <w:divBdr>
            <w:top w:val="none" w:sz="0" w:space="0" w:color="auto"/>
            <w:left w:val="none" w:sz="0" w:space="0" w:color="auto"/>
            <w:bottom w:val="none" w:sz="0" w:space="0" w:color="auto"/>
            <w:right w:val="none" w:sz="0" w:space="0" w:color="auto"/>
          </w:divBdr>
        </w:div>
        <w:div w:id="1858737">
          <w:marLeft w:val="640"/>
          <w:marRight w:val="0"/>
          <w:marTop w:val="0"/>
          <w:marBottom w:val="0"/>
          <w:divBdr>
            <w:top w:val="none" w:sz="0" w:space="0" w:color="auto"/>
            <w:left w:val="none" w:sz="0" w:space="0" w:color="auto"/>
            <w:bottom w:val="none" w:sz="0" w:space="0" w:color="auto"/>
            <w:right w:val="none" w:sz="0" w:space="0" w:color="auto"/>
          </w:divBdr>
        </w:div>
        <w:div w:id="656345227">
          <w:marLeft w:val="640"/>
          <w:marRight w:val="0"/>
          <w:marTop w:val="0"/>
          <w:marBottom w:val="0"/>
          <w:divBdr>
            <w:top w:val="none" w:sz="0" w:space="0" w:color="auto"/>
            <w:left w:val="none" w:sz="0" w:space="0" w:color="auto"/>
            <w:bottom w:val="none" w:sz="0" w:space="0" w:color="auto"/>
            <w:right w:val="none" w:sz="0" w:space="0" w:color="auto"/>
          </w:divBdr>
        </w:div>
        <w:div w:id="1364404458">
          <w:marLeft w:val="640"/>
          <w:marRight w:val="0"/>
          <w:marTop w:val="0"/>
          <w:marBottom w:val="0"/>
          <w:divBdr>
            <w:top w:val="none" w:sz="0" w:space="0" w:color="auto"/>
            <w:left w:val="none" w:sz="0" w:space="0" w:color="auto"/>
            <w:bottom w:val="none" w:sz="0" w:space="0" w:color="auto"/>
            <w:right w:val="none" w:sz="0" w:space="0" w:color="auto"/>
          </w:divBdr>
        </w:div>
        <w:div w:id="588199567">
          <w:marLeft w:val="640"/>
          <w:marRight w:val="0"/>
          <w:marTop w:val="0"/>
          <w:marBottom w:val="0"/>
          <w:divBdr>
            <w:top w:val="none" w:sz="0" w:space="0" w:color="auto"/>
            <w:left w:val="none" w:sz="0" w:space="0" w:color="auto"/>
            <w:bottom w:val="none" w:sz="0" w:space="0" w:color="auto"/>
            <w:right w:val="none" w:sz="0" w:space="0" w:color="auto"/>
          </w:divBdr>
        </w:div>
        <w:div w:id="559173424">
          <w:marLeft w:val="640"/>
          <w:marRight w:val="0"/>
          <w:marTop w:val="0"/>
          <w:marBottom w:val="0"/>
          <w:divBdr>
            <w:top w:val="none" w:sz="0" w:space="0" w:color="auto"/>
            <w:left w:val="none" w:sz="0" w:space="0" w:color="auto"/>
            <w:bottom w:val="none" w:sz="0" w:space="0" w:color="auto"/>
            <w:right w:val="none" w:sz="0" w:space="0" w:color="auto"/>
          </w:divBdr>
        </w:div>
        <w:div w:id="258755343">
          <w:marLeft w:val="640"/>
          <w:marRight w:val="0"/>
          <w:marTop w:val="0"/>
          <w:marBottom w:val="0"/>
          <w:divBdr>
            <w:top w:val="none" w:sz="0" w:space="0" w:color="auto"/>
            <w:left w:val="none" w:sz="0" w:space="0" w:color="auto"/>
            <w:bottom w:val="none" w:sz="0" w:space="0" w:color="auto"/>
            <w:right w:val="none" w:sz="0" w:space="0" w:color="auto"/>
          </w:divBdr>
        </w:div>
        <w:div w:id="770974887">
          <w:marLeft w:val="640"/>
          <w:marRight w:val="0"/>
          <w:marTop w:val="0"/>
          <w:marBottom w:val="0"/>
          <w:divBdr>
            <w:top w:val="none" w:sz="0" w:space="0" w:color="auto"/>
            <w:left w:val="none" w:sz="0" w:space="0" w:color="auto"/>
            <w:bottom w:val="none" w:sz="0" w:space="0" w:color="auto"/>
            <w:right w:val="none" w:sz="0" w:space="0" w:color="auto"/>
          </w:divBdr>
        </w:div>
        <w:div w:id="572013046">
          <w:marLeft w:val="640"/>
          <w:marRight w:val="0"/>
          <w:marTop w:val="0"/>
          <w:marBottom w:val="0"/>
          <w:divBdr>
            <w:top w:val="none" w:sz="0" w:space="0" w:color="auto"/>
            <w:left w:val="none" w:sz="0" w:space="0" w:color="auto"/>
            <w:bottom w:val="none" w:sz="0" w:space="0" w:color="auto"/>
            <w:right w:val="none" w:sz="0" w:space="0" w:color="auto"/>
          </w:divBdr>
        </w:div>
        <w:div w:id="1019432796">
          <w:marLeft w:val="640"/>
          <w:marRight w:val="0"/>
          <w:marTop w:val="0"/>
          <w:marBottom w:val="0"/>
          <w:divBdr>
            <w:top w:val="none" w:sz="0" w:space="0" w:color="auto"/>
            <w:left w:val="none" w:sz="0" w:space="0" w:color="auto"/>
            <w:bottom w:val="none" w:sz="0" w:space="0" w:color="auto"/>
            <w:right w:val="none" w:sz="0" w:space="0" w:color="auto"/>
          </w:divBdr>
        </w:div>
        <w:div w:id="324672419">
          <w:marLeft w:val="640"/>
          <w:marRight w:val="0"/>
          <w:marTop w:val="0"/>
          <w:marBottom w:val="0"/>
          <w:divBdr>
            <w:top w:val="none" w:sz="0" w:space="0" w:color="auto"/>
            <w:left w:val="none" w:sz="0" w:space="0" w:color="auto"/>
            <w:bottom w:val="none" w:sz="0" w:space="0" w:color="auto"/>
            <w:right w:val="none" w:sz="0" w:space="0" w:color="auto"/>
          </w:divBdr>
        </w:div>
        <w:div w:id="1536844462">
          <w:marLeft w:val="640"/>
          <w:marRight w:val="0"/>
          <w:marTop w:val="0"/>
          <w:marBottom w:val="0"/>
          <w:divBdr>
            <w:top w:val="none" w:sz="0" w:space="0" w:color="auto"/>
            <w:left w:val="none" w:sz="0" w:space="0" w:color="auto"/>
            <w:bottom w:val="none" w:sz="0" w:space="0" w:color="auto"/>
            <w:right w:val="none" w:sz="0" w:space="0" w:color="auto"/>
          </w:divBdr>
        </w:div>
        <w:div w:id="1683777905">
          <w:marLeft w:val="640"/>
          <w:marRight w:val="0"/>
          <w:marTop w:val="0"/>
          <w:marBottom w:val="0"/>
          <w:divBdr>
            <w:top w:val="none" w:sz="0" w:space="0" w:color="auto"/>
            <w:left w:val="none" w:sz="0" w:space="0" w:color="auto"/>
            <w:bottom w:val="none" w:sz="0" w:space="0" w:color="auto"/>
            <w:right w:val="none" w:sz="0" w:space="0" w:color="auto"/>
          </w:divBdr>
        </w:div>
        <w:div w:id="1240941441">
          <w:marLeft w:val="640"/>
          <w:marRight w:val="0"/>
          <w:marTop w:val="0"/>
          <w:marBottom w:val="0"/>
          <w:divBdr>
            <w:top w:val="none" w:sz="0" w:space="0" w:color="auto"/>
            <w:left w:val="none" w:sz="0" w:space="0" w:color="auto"/>
            <w:bottom w:val="none" w:sz="0" w:space="0" w:color="auto"/>
            <w:right w:val="none" w:sz="0" w:space="0" w:color="auto"/>
          </w:divBdr>
        </w:div>
        <w:div w:id="958605478">
          <w:marLeft w:val="640"/>
          <w:marRight w:val="0"/>
          <w:marTop w:val="0"/>
          <w:marBottom w:val="0"/>
          <w:divBdr>
            <w:top w:val="none" w:sz="0" w:space="0" w:color="auto"/>
            <w:left w:val="none" w:sz="0" w:space="0" w:color="auto"/>
            <w:bottom w:val="none" w:sz="0" w:space="0" w:color="auto"/>
            <w:right w:val="none" w:sz="0" w:space="0" w:color="auto"/>
          </w:divBdr>
        </w:div>
        <w:div w:id="2145075826">
          <w:marLeft w:val="640"/>
          <w:marRight w:val="0"/>
          <w:marTop w:val="0"/>
          <w:marBottom w:val="0"/>
          <w:divBdr>
            <w:top w:val="none" w:sz="0" w:space="0" w:color="auto"/>
            <w:left w:val="none" w:sz="0" w:space="0" w:color="auto"/>
            <w:bottom w:val="none" w:sz="0" w:space="0" w:color="auto"/>
            <w:right w:val="none" w:sz="0" w:space="0" w:color="auto"/>
          </w:divBdr>
        </w:div>
        <w:div w:id="997221832">
          <w:marLeft w:val="640"/>
          <w:marRight w:val="0"/>
          <w:marTop w:val="0"/>
          <w:marBottom w:val="0"/>
          <w:divBdr>
            <w:top w:val="none" w:sz="0" w:space="0" w:color="auto"/>
            <w:left w:val="none" w:sz="0" w:space="0" w:color="auto"/>
            <w:bottom w:val="none" w:sz="0" w:space="0" w:color="auto"/>
            <w:right w:val="none" w:sz="0" w:space="0" w:color="auto"/>
          </w:divBdr>
        </w:div>
        <w:div w:id="1510755148">
          <w:marLeft w:val="640"/>
          <w:marRight w:val="0"/>
          <w:marTop w:val="0"/>
          <w:marBottom w:val="0"/>
          <w:divBdr>
            <w:top w:val="none" w:sz="0" w:space="0" w:color="auto"/>
            <w:left w:val="none" w:sz="0" w:space="0" w:color="auto"/>
            <w:bottom w:val="none" w:sz="0" w:space="0" w:color="auto"/>
            <w:right w:val="none" w:sz="0" w:space="0" w:color="auto"/>
          </w:divBdr>
        </w:div>
        <w:div w:id="1199200499">
          <w:marLeft w:val="640"/>
          <w:marRight w:val="0"/>
          <w:marTop w:val="0"/>
          <w:marBottom w:val="0"/>
          <w:divBdr>
            <w:top w:val="none" w:sz="0" w:space="0" w:color="auto"/>
            <w:left w:val="none" w:sz="0" w:space="0" w:color="auto"/>
            <w:bottom w:val="none" w:sz="0" w:space="0" w:color="auto"/>
            <w:right w:val="none" w:sz="0" w:space="0" w:color="auto"/>
          </w:divBdr>
        </w:div>
        <w:div w:id="2116096134">
          <w:marLeft w:val="640"/>
          <w:marRight w:val="0"/>
          <w:marTop w:val="0"/>
          <w:marBottom w:val="0"/>
          <w:divBdr>
            <w:top w:val="none" w:sz="0" w:space="0" w:color="auto"/>
            <w:left w:val="none" w:sz="0" w:space="0" w:color="auto"/>
            <w:bottom w:val="none" w:sz="0" w:space="0" w:color="auto"/>
            <w:right w:val="none" w:sz="0" w:space="0" w:color="auto"/>
          </w:divBdr>
        </w:div>
        <w:div w:id="1832481957">
          <w:marLeft w:val="640"/>
          <w:marRight w:val="0"/>
          <w:marTop w:val="0"/>
          <w:marBottom w:val="0"/>
          <w:divBdr>
            <w:top w:val="none" w:sz="0" w:space="0" w:color="auto"/>
            <w:left w:val="none" w:sz="0" w:space="0" w:color="auto"/>
            <w:bottom w:val="none" w:sz="0" w:space="0" w:color="auto"/>
            <w:right w:val="none" w:sz="0" w:space="0" w:color="auto"/>
          </w:divBdr>
        </w:div>
        <w:div w:id="2000421464">
          <w:marLeft w:val="640"/>
          <w:marRight w:val="0"/>
          <w:marTop w:val="0"/>
          <w:marBottom w:val="0"/>
          <w:divBdr>
            <w:top w:val="none" w:sz="0" w:space="0" w:color="auto"/>
            <w:left w:val="none" w:sz="0" w:space="0" w:color="auto"/>
            <w:bottom w:val="none" w:sz="0" w:space="0" w:color="auto"/>
            <w:right w:val="none" w:sz="0" w:space="0" w:color="auto"/>
          </w:divBdr>
        </w:div>
        <w:div w:id="2050913284">
          <w:marLeft w:val="640"/>
          <w:marRight w:val="0"/>
          <w:marTop w:val="0"/>
          <w:marBottom w:val="0"/>
          <w:divBdr>
            <w:top w:val="none" w:sz="0" w:space="0" w:color="auto"/>
            <w:left w:val="none" w:sz="0" w:space="0" w:color="auto"/>
            <w:bottom w:val="none" w:sz="0" w:space="0" w:color="auto"/>
            <w:right w:val="none" w:sz="0" w:space="0" w:color="auto"/>
          </w:divBdr>
        </w:div>
        <w:div w:id="1751586566">
          <w:marLeft w:val="640"/>
          <w:marRight w:val="0"/>
          <w:marTop w:val="0"/>
          <w:marBottom w:val="0"/>
          <w:divBdr>
            <w:top w:val="none" w:sz="0" w:space="0" w:color="auto"/>
            <w:left w:val="none" w:sz="0" w:space="0" w:color="auto"/>
            <w:bottom w:val="none" w:sz="0" w:space="0" w:color="auto"/>
            <w:right w:val="none" w:sz="0" w:space="0" w:color="auto"/>
          </w:divBdr>
        </w:div>
        <w:div w:id="1211310820">
          <w:marLeft w:val="640"/>
          <w:marRight w:val="0"/>
          <w:marTop w:val="0"/>
          <w:marBottom w:val="0"/>
          <w:divBdr>
            <w:top w:val="none" w:sz="0" w:space="0" w:color="auto"/>
            <w:left w:val="none" w:sz="0" w:space="0" w:color="auto"/>
            <w:bottom w:val="none" w:sz="0" w:space="0" w:color="auto"/>
            <w:right w:val="none" w:sz="0" w:space="0" w:color="auto"/>
          </w:divBdr>
        </w:div>
        <w:div w:id="356778728">
          <w:marLeft w:val="640"/>
          <w:marRight w:val="0"/>
          <w:marTop w:val="0"/>
          <w:marBottom w:val="0"/>
          <w:divBdr>
            <w:top w:val="none" w:sz="0" w:space="0" w:color="auto"/>
            <w:left w:val="none" w:sz="0" w:space="0" w:color="auto"/>
            <w:bottom w:val="none" w:sz="0" w:space="0" w:color="auto"/>
            <w:right w:val="none" w:sz="0" w:space="0" w:color="auto"/>
          </w:divBdr>
        </w:div>
        <w:div w:id="277298848">
          <w:marLeft w:val="640"/>
          <w:marRight w:val="0"/>
          <w:marTop w:val="0"/>
          <w:marBottom w:val="0"/>
          <w:divBdr>
            <w:top w:val="none" w:sz="0" w:space="0" w:color="auto"/>
            <w:left w:val="none" w:sz="0" w:space="0" w:color="auto"/>
            <w:bottom w:val="none" w:sz="0" w:space="0" w:color="auto"/>
            <w:right w:val="none" w:sz="0" w:space="0" w:color="auto"/>
          </w:divBdr>
        </w:div>
        <w:div w:id="634600666">
          <w:marLeft w:val="640"/>
          <w:marRight w:val="0"/>
          <w:marTop w:val="0"/>
          <w:marBottom w:val="0"/>
          <w:divBdr>
            <w:top w:val="none" w:sz="0" w:space="0" w:color="auto"/>
            <w:left w:val="none" w:sz="0" w:space="0" w:color="auto"/>
            <w:bottom w:val="none" w:sz="0" w:space="0" w:color="auto"/>
            <w:right w:val="none" w:sz="0" w:space="0" w:color="auto"/>
          </w:divBdr>
        </w:div>
        <w:div w:id="2120879274">
          <w:marLeft w:val="640"/>
          <w:marRight w:val="0"/>
          <w:marTop w:val="0"/>
          <w:marBottom w:val="0"/>
          <w:divBdr>
            <w:top w:val="none" w:sz="0" w:space="0" w:color="auto"/>
            <w:left w:val="none" w:sz="0" w:space="0" w:color="auto"/>
            <w:bottom w:val="none" w:sz="0" w:space="0" w:color="auto"/>
            <w:right w:val="none" w:sz="0" w:space="0" w:color="auto"/>
          </w:divBdr>
        </w:div>
        <w:div w:id="1700814564">
          <w:marLeft w:val="640"/>
          <w:marRight w:val="0"/>
          <w:marTop w:val="0"/>
          <w:marBottom w:val="0"/>
          <w:divBdr>
            <w:top w:val="none" w:sz="0" w:space="0" w:color="auto"/>
            <w:left w:val="none" w:sz="0" w:space="0" w:color="auto"/>
            <w:bottom w:val="none" w:sz="0" w:space="0" w:color="auto"/>
            <w:right w:val="none" w:sz="0" w:space="0" w:color="auto"/>
          </w:divBdr>
        </w:div>
        <w:div w:id="2095078884">
          <w:marLeft w:val="640"/>
          <w:marRight w:val="0"/>
          <w:marTop w:val="0"/>
          <w:marBottom w:val="0"/>
          <w:divBdr>
            <w:top w:val="none" w:sz="0" w:space="0" w:color="auto"/>
            <w:left w:val="none" w:sz="0" w:space="0" w:color="auto"/>
            <w:bottom w:val="none" w:sz="0" w:space="0" w:color="auto"/>
            <w:right w:val="none" w:sz="0" w:space="0" w:color="auto"/>
          </w:divBdr>
        </w:div>
      </w:divsChild>
    </w:div>
    <w:div w:id="168519477">
      <w:bodyDiv w:val="1"/>
      <w:marLeft w:val="0"/>
      <w:marRight w:val="0"/>
      <w:marTop w:val="0"/>
      <w:marBottom w:val="0"/>
      <w:divBdr>
        <w:top w:val="none" w:sz="0" w:space="0" w:color="auto"/>
        <w:left w:val="none" w:sz="0" w:space="0" w:color="auto"/>
        <w:bottom w:val="none" w:sz="0" w:space="0" w:color="auto"/>
        <w:right w:val="none" w:sz="0" w:space="0" w:color="auto"/>
      </w:divBdr>
      <w:divsChild>
        <w:div w:id="421027989">
          <w:marLeft w:val="640"/>
          <w:marRight w:val="0"/>
          <w:marTop w:val="0"/>
          <w:marBottom w:val="0"/>
          <w:divBdr>
            <w:top w:val="none" w:sz="0" w:space="0" w:color="auto"/>
            <w:left w:val="none" w:sz="0" w:space="0" w:color="auto"/>
            <w:bottom w:val="none" w:sz="0" w:space="0" w:color="auto"/>
            <w:right w:val="none" w:sz="0" w:space="0" w:color="auto"/>
          </w:divBdr>
        </w:div>
        <w:div w:id="1623150677">
          <w:marLeft w:val="640"/>
          <w:marRight w:val="0"/>
          <w:marTop w:val="0"/>
          <w:marBottom w:val="0"/>
          <w:divBdr>
            <w:top w:val="none" w:sz="0" w:space="0" w:color="auto"/>
            <w:left w:val="none" w:sz="0" w:space="0" w:color="auto"/>
            <w:bottom w:val="none" w:sz="0" w:space="0" w:color="auto"/>
            <w:right w:val="none" w:sz="0" w:space="0" w:color="auto"/>
          </w:divBdr>
        </w:div>
        <w:div w:id="1912275644">
          <w:marLeft w:val="640"/>
          <w:marRight w:val="0"/>
          <w:marTop w:val="0"/>
          <w:marBottom w:val="0"/>
          <w:divBdr>
            <w:top w:val="none" w:sz="0" w:space="0" w:color="auto"/>
            <w:left w:val="none" w:sz="0" w:space="0" w:color="auto"/>
            <w:bottom w:val="none" w:sz="0" w:space="0" w:color="auto"/>
            <w:right w:val="none" w:sz="0" w:space="0" w:color="auto"/>
          </w:divBdr>
        </w:div>
        <w:div w:id="1838613053">
          <w:marLeft w:val="640"/>
          <w:marRight w:val="0"/>
          <w:marTop w:val="0"/>
          <w:marBottom w:val="0"/>
          <w:divBdr>
            <w:top w:val="none" w:sz="0" w:space="0" w:color="auto"/>
            <w:left w:val="none" w:sz="0" w:space="0" w:color="auto"/>
            <w:bottom w:val="none" w:sz="0" w:space="0" w:color="auto"/>
            <w:right w:val="none" w:sz="0" w:space="0" w:color="auto"/>
          </w:divBdr>
        </w:div>
        <w:div w:id="1974096312">
          <w:marLeft w:val="640"/>
          <w:marRight w:val="0"/>
          <w:marTop w:val="0"/>
          <w:marBottom w:val="0"/>
          <w:divBdr>
            <w:top w:val="none" w:sz="0" w:space="0" w:color="auto"/>
            <w:left w:val="none" w:sz="0" w:space="0" w:color="auto"/>
            <w:bottom w:val="none" w:sz="0" w:space="0" w:color="auto"/>
            <w:right w:val="none" w:sz="0" w:space="0" w:color="auto"/>
          </w:divBdr>
        </w:div>
        <w:div w:id="850920607">
          <w:marLeft w:val="640"/>
          <w:marRight w:val="0"/>
          <w:marTop w:val="0"/>
          <w:marBottom w:val="0"/>
          <w:divBdr>
            <w:top w:val="none" w:sz="0" w:space="0" w:color="auto"/>
            <w:left w:val="none" w:sz="0" w:space="0" w:color="auto"/>
            <w:bottom w:val="none" w:sz="0" w:space="0" w:color="auto"/>
            <w:right w:val="none" w:sz="0" w:space="0" w:color="auto"/>
          </w:divBdr>
        </w:div>
        <w:div w:id="1339310317">
          <w:marLeft w:val="640"/>
          <w:marRight w:val="0"/>
          <w:marTop w:val="0"/>
          <w:marBottom w:val="0"/>
          <w:divBdr>
            <w:top w:val="none" w:sz="0" w:space="0" w:color="auto"/>
            <w:left w:val="none" w:sz="0" w:space="0" w:color="auto"/>
            <w:bottom w:val="none" w:sz="0" w:space="0" w:color="auto"/>
            <w:right w:val="none" w:sz="0" w:space="0" w:color="auto"/>
          </w:divBdr>
        </w:div>
        <w:div w:id="1845238159">
          <w:marLeft w:val="640"/>
          <w:marRight w:val="0"/>
          <w:marTop w:val="0"/>
          <w:marBottom w:val="0"/>
          <w:divBdr>
            <w:top w:val="none" w:sz="0" w:space="0" w:color="auto"/>
            <w:left w:val="none" w:sz="0" w:space="0" w:color="auto"/>
            <w:bottom w:val="none" w:sz="0" w:space="0" w:color="auto"/>
            <w:right w:val="none" w:sz="0" w:space="0" w:color="auto"/>
          </w:divBdr>
        </w:div>
        <w:div w:id="506363830">
          <w:marLeft w:val="640"/>
          <w:marRight w:val="0"/>
          <w:marTop w:val="0"/>
          <w:marBottom w:val="0"/>
          <w:divBdr>
            <w:top w:val="none" w:sz="0" w:space="0" w:color="auto"/>
            <w:left w:val="none" w:sz="0" w:space="0" w:color="auto"/>
            <w:bottom w:val="none" w:sz="0" w:space="0" w:color="auto"/>
            <w:right w:val="none" w:sz="0" w:space="0" w:color="auto"/>
          </w:divBdr>
        </w:div>
        <w:div w:id="101845404">
          <w:marLeft w:val="640"/>
          <w:marRight w:val="0"/>
          <w:marTop w:val="0"/>
          <w:marBottom w:val="0"/>
          <w:divBdr>
            <w:top w:val="none" w:sz="0" w:space="0" w:color="auto"/>
            <w:left w:val="none" w:sz="0" w:space="0" w:color="auto"/>
            <w:bottom w:val="none" w:sz="0" w:space="0" w:color="auto"/>
            <w:right w:val="none" w:sz="0" w:space="0" w:color="auto"/>
          </w:divBdr>
        </w:div>
        <w:div w:id="553467791">
          <w:marLeft w:val="640"/>
          <w:marRight w:val="0"/>
          <w:marTop w:val="0"/>
          <w:marBottom w:val="0"/>
          <w:divBdr>
            <w:top w:val="none" w:sz="0" w:space="0" w:color="auto"/>
            <w:left w:val="none" w:sz="0" w:space="0" w:color="auto"/>
            <w:bottom w:val="none" w:sz="0" w:space="0" w:color="auto"/>
            <w:right w:val="none" w:sz="0" w:space="0" w:color="auto"/>
          </w:divBdr>
        </w:div>
        <w:div w:id="1990211961">
          <w:marLeft w:val="640"/>
          <w:marRight w:val="0"/>
          <w:marTop w:val="0"/>
          <w:marBottom w:val="0"/>
          <w:divBdr>
            <w:top w:val="none" w:sz="0" w:space="0" w:color="auto"/>
            <w:left w:val="none" w:sz="0" w:space="0" w:color="auto"/>
            <w:bottom w:val="none" w:sz="0" w:space="0" w:color="auto"/>
            <w:right w:val="none" w:sz="0" w:space="0" w:color="auto"/>
          </w:divBdr>
        </w:div>
        <w:div w:id="1979760">
          <w:marLeft w:val="640"/>
          <w:marRight w:val="0"/>
          <w:marTop w:val="0"/>
          <w:marBottom w:val="0"/>
          <w:divBdr>
            <w:top w:val="none" w:sz="0" w:space="0" w:color="auto"/>
            <w:left w:val="none" w:sz="0" w:space="0" w:color="auto"/>
            <w:bottom w:val="none" w:sz="0" w:space="0" w:color="auto"/>
            <w:right w:val="none" w:sz="0" w:space="0" w:color="auto"/>
          </w:divBdr>
        </w:div>
        <w:div w:id="829371416">
          <w:marLeft w:val="640"/>
          <w:marRight w:val="0"/>
          <w:marTop w:val="0"/>
          <w:marBottom w:val="0"/>
          <w:divBdr>
            <w:top w:val="none" w:sz="0" w:space="0" w:color="auto"/>
            <w:left w:val="none" w:sz="0" w:space="0" w:color="auto"/>
            <w:bottom w:val="none" w:sz="0" w:space="0" w:color="auto"/>
            <w:right w:val="none" w:sz="0" w:space="0" w:color="auto"/>
          </w:divBdr>
        </w:div>
        <w:div w:id="596525817">
          <w:marLeft w:val="640"/>
          <w:marRight w:val="0"/>
          <w:marTop w:val="0"/>
          <w:marBottom w:val="0"/>
          <w:divBdr>
            <w:top w:val="none" w:sz="0" w:space="0" w:color="auto"/>
            <w:left w:val="none" w:sz="0" w:space="0" w:color="auto"/>
            <w:bottom w:val="none" w:sz="0" w:space="0" w:color="auto"/>
            <w:right w:val="none" w:sz="0" w:space="0" w:color="auto"/>
          </w:divBdr>
        </w:div>
        <w:div w:id="1815754309">
          <w:marLeft w:val="640"/>
          <w:marRight w:val="0"/>
          <w:marTop w:val="0"/>
          <w:marBottom w:val="0"/>
          <w:divBdr>
            <w:top w:val="none" w:sz="0" w:space="0" w:color="auto"/>
            <w:left w:val="none" w:sz="0" w:space="0" w:color="auto"/>
            <w:bottom w:val="none" w:sz="0" w:space="0" w:color="auto"/>
            <w:right w:val="none" w:sz="0" w:space="0" w:color="auto"/>
          </w:divBdr>
        </w:div>
        <w:div w:id="479343214">
          <w:marLeft w:val="640"/>
          <w:marRight w:val="0"/>
          <w:marTop w:val="0"/>
          <w:marBottom w:val="0"/>
          <w:divBdr>
            <w:top w:val="none" w:sz="0" w:space="0" w:color="auto"/>
            <w:left w:val="none" w:sz="0" w:space="0" w:color="auto"/>
            <w:bottom w:val="none" w:sz="0" w:space="0" w:color="auto"/>
            <w:right w:val="none" w:sz="0" w:space="0" w:color="auto"/>
          </w:divBdr>
        </w:div>
        <w:div w:id="881288166">
          <w:marLeft w:val="640"/>
          <w:marRight w:val="0"/>
          <w:marTop w:val="0"/>
          <w:marBottom w:val="0"/>
          <w:divBdr>
            <w:top w:val="none" w:sz="0" w:space="0" w:color="auto"/>
            <w:left w:val="none" w:sz="0" w:space="0" w:color="auto"/>
            <w:bottom w:val="none" w:sz="0" w:space="0" w:color="auto"/>
            <w:right w:val="none" w:sz="0" w:space="0" w:color="auto"/>
          </w:divBdr>
        </w:div>
        <w:div w:id="652180756">
          <w:marLeft w:val="640"/>
          <w:marRight w:val="0"/>
          <w:marTop w:val="0"/>
          <w:marBottom w:val="0"/>
          <w:divBdr>
            <w:top w:val="none" w:sz="0" w:space="0" w:color="auto"/>
            <w:left w:val="none" w:sz="0" w:space="0" w:color="auto"/>
            <w:bottom w:val="none" w:sz="0" w:space="0" w:color="auto"/>
            <w:right w:val="none" w:sz="0" w:space="0" w:color="auto"/>
          </w:divBdr>
        </w:div>
        <w:div w:id="126823135">
          <w:marLeft w:val="640"/>
          <w:marRight w:val="0"/>
          <w:marTop w:val="0"/>
          <w:marBottom w:val="0"/>
          <w:divBdr>
            <w:top w:val="none" w:sz="0" w:space="0" w:color="auto"/>
            <w:left w:val="none" w:sz="0" w:space="0" w:color="auto"/>
            <w:bottom w:val="none" w:sz="0" w:space="0" w:color="auto"/>
            <w:right w:val="none" w:sz="0" w:space="0" w:color="auto"/>
          </w:divBdr>
        </w:div>
        <w:div w:id="824973954">
          <w:marLeft w:val="640"/>
          <w:marRight w:val="0"/>
          <w:marTop w:val="0"/>
          <w:marBottom w:val="0"/>
          <w:divBdr>
            <w:top w:val="none" w:sz="0" w:space="0" w:color="auto"/>
            <w:left w:val="none" w:sz="0" w:space="0" w:color="auto"/>
            <w:bottom w:val="none" w:sz="0" w:space="0" w:color="auto"/>
            <w:right w:val="none" w:sz="0" w:space="0" w:color="auto"/>
          </w:divBdr>
        </w:div>
        <w:div w:id="222107557">
          <w:marLeft w:val="640"/>
          <w:marRight w:val="0"/>
          <w:marTop w:val="0"/>
          <w:marBottom w:val="0"/>
          <w:divBdr>
            <w:top w:val="none" w:sz="0" w:space="0" w:color="auto"/>
            <w:left w:val="none" w:sz="0" w:space="0" w:color="auto"/>
            <w:bottom w:val="none" w:sz="0" w:space="0" w:color="auto"/>
            <w:right w:val="none" w:sz="0" w:space="0" w:color="auto"/>
          </w:divBdr>
        </w:div>
        <w:div w:id="360864893">
          <w:marLeft w:val="640"/>
          <w:marRight w:val="0"/>
          <w:marTop w:val="0"/>
          <w:marBottom w:val="0"/>
          <w:divBdr>
            <w:top w:val="none" w:sz="0" w:space="0" w:color="auto"/>
            <w:left w:val="none" w:sz="0" w:space="0" w:color="auto"/>
            <w:bottom w:val="none" w:sz="0" w:space="0" w:color="auto"/>
            <w:right w:val="none" w:sz="0" w:space="0" w:color="auto"/>
          </w:divBdr>
        </w:div>
        <w:div w:id="1154906795">
          <w:marLeft w:val="640"/>
          <w:marRight w:val="0"/>
          <w:marTop w:val="0"/>
          <w:marBottom w:val="0"/>
          <w:divBdr>
            <w:top w:val="none" w:sz="0" w:space="0" w:color="auto"/>
            <w:left w:val="none" w:sz="0" w:space="0" w:color="auto"/>
            <w:bottom w:val="none" w:sz="0" w:space="0" w:color="auto"/>
            <w:right w:val="none" w:sz="0" w:space="0" w:color="auto"/>
          </w:divBdr>
        </w:div>
        <w:div w:id="651182916">
          <w:marLeft w:val="640"/>
          <w:marRight w:val="0"/>
          <w:marTop w:val="0"/>
          <w:marBottom w:val="0"/>
          <w:divBdr>
            <w:top w:val="none" w:sz="0" w:space="0" w:color="auto"/>
            <w:left w:val="none" w:sz="0" w:space="0" w:color="auto"/>
            <w:bottom w:val="none" w:sz="0" w:space="0" w:color="auto"/>
            <w:right w:val="none" w:sz="0" w:space="0" w:color="auto"/>
          </w:divBdr>
        </w:div>
        <w:div w:id="876311503">
          <w:marLeft w:val="640"/>
          <w:marRight w:val="0"/>
          <w:marTop w:val="0"/>
          <w:marBottom w:val="0"/>
          <w:divBdr>
            <w:top w:val="none" w:sz="0" w:space="0" w:color="auto"/>
            <w:left w:val="none" w:sz="0" w:space="0" w:color="auto"/>
            <w:bottom w:val="none" w:sz="0" w:space="0" w:color="auto"/>
            <w:right w:val="none" w:sz="0" w:space="0" w:color="auto"/>
          </w:divBdr>
        </w:div>
        <w:div w:id="1935239466">
          <w:marLeft w:val="640"/>
          <w:marRight w:val="0"/>
          <w:marTop w:val="0"/>
          <w:marBottom w:val="0"/>
          <w:divBdr>
            <w:top w:val="none" w:sz="0" w:space="0" w:color="auto"/>
            <w:left w:val="none" w:sz="0" w:space="0" w:color="auto"/>
            <w:bottom w:val="none" w:sz="0" w:space="0" w:color="auto"/>
            <w:right w:val="none" w:sz="0" w:space="0" w:color="auto"/>
          </w:divBdr>
        </w:div>
        <w:div w:id="116145426">
          <w:marLeft w:val="640"/>
          <w:marRight w:val="0"/>
          <w:marTop w:val="0"/>
          <w:marBottom w:val="0"/>
          <w:divBdr>
            <w:top w:val="none" w:sz="0" w:space="0" w:color="auto"/>
            <w:left w:val="none" w:sz="0" w:space="0" w:color="auto"/>
            <w:bottom w:val="none" w:sz="0" w:space="0" w:color="auto"/>
            <w:right w:val="none" w:sz="0" w:space="0" w:color="auto"/>
          </w:divBdr>
        </w:div>
        <w:div w:id="101457558">
          <w:marLeft w:val="640"/>
          <w:marRight w:val="0"/>
          <w:marTop w:val="0"/>
          <w:marBottom w:val="0"/>
          <w:divBdr>
            <w:top w:val="none" w:sz="0" w:space="0" w:color="auto"/>
            <w:left w:val="none" w:sz="0" w:space="0" w:color="auto"/>
            <w:bottom w:val="none" w:sz="0" w:space="0" w:color="auto"/>
            <w:right w:val="none" w:sz="0" w:space="0" w:color="auto"/>
          </w:divBdr>
        </w:div>
        <w:div w:id="1870951912">
          <w:marLeft w:val="640"/>
          <w:marRight w:val="0"/>
          <w:marTop w:val="0"/>
          <w:marBottom w:val="0"/>
          <w:divBdr>
            <w:top w:val="none" w:sz="0" w:space="0" w:color="auto"/>
            <w:left w:val="none" w:sz="0" w:space="0" w:color="auto"/>
            <w:bottom w:val="none" w:sz="0" w:space="0" w:color="auto"/>
            <w:right w:val="none" w:sz="0" w:space="0" w:color="auto"/>
          </w:divBdr>
        </w:div>
        <w:div w:id="1665937671">
          <w:marLeft w:val="640"/>
          <w:marRight w:val="0"/>
          <w:marTop w:val="0"/>
          <w:marBottom w:val="0"/>
          <w:divBdr>
            <w:top w:val="none" w:sz="0" w:space="0" w:color="auto"/>
            <w:left w:val="none" w:sz="0" w:space="0" w:color="auto"/>
            <w:bottom w:val="none" w:sz="0" w:space="0" w:color="auto"/>
            <w:right w:val="none" w:sz="0" w:space="0" w:color="auto"/>
          </w:divBdr>
        </w:div>
        <w:div w:id="1577546261">
          <w:marLeft w:val="640"/>
          <w:marRight w:val="0"/>
          <w:marTop w:val="0"/>
          <w:marBottom w:val="0"/>
          <w:divBdr>
            <w:top w:val="none" w:sz="0" w:space="0" w:color="auto"/>
            <w:left w:val="none" w:sz="0" w:space="0" w:color="auto"/>
            <w:bottom w:val="none" w:sz="0" w:space="0" w:color="auto"/>
            <w:right w:val="none" w:sz="0" w:space="0" w:color="auto"/>
          </w:divBdr>
        </w:div>
        <w:div w:id="1147934839">
          <w:marLeft w:val="640"/>
          <w:marRight w:val="0"/>
          <w:marTop w:val="0"/>
          <w:marBottom w:val="0"/>
          <w:divBdr>
            <w:top w:val="none" w:sz="0" w:space="0" w:color="auto"/>
            <w:left w:val="none" w:sz="0" w:space="0" w:color="auto"/>
            <w:bottom w:val="none" w:sz="0" w:space="0" w:color="auto"/>
            <w:right w:val="none" w:sz="0" w:space="0" w:color="auto"/>
          </w:divBdr>
        </w:div>
        <w:div w:id="354617429">
          <w:marLeft w:val="640"/>
          <w:marRight w:val="0"/>
          <w:marTop w:val="0"/>
          <w:marBottom w:val="0"/>
          <w:divBdr>
            <w:top w:val="none" w:sz="0" w:space="0" w:color="auto"/>
            <w:left w:val="none" w:sz="0" w:space="0" w:color="auto"/>
            <w:bottom w:val="none" w:sz="0" w:space="0" w:color="auto"/>
            <w:right w:val="none" w:sz="0" w:space="0" w:color="auto"/>
          </w:divBdr>
        </w:div>
        <w:div w:id="577402519">
          <w:marLeft w:val="640"/>
          <w:marRight w:val="0"/>
          <w:marTop w:val="0"/>
          <w:marBottom w:val="0"/>
          <w:divBdr>
            <w:top w:val="none" w:sz="0" w:space="0" w:color="auto"/>
            <w:left w:val="none" w:sz="0" w:space="0" w:color="auto"/>
            <w:bottom w:val="none" w:sz="0" w:space="0" w:color="auto"/>
            <w:right w:val="none" w:sz="0" w:space="0" w:color="auto"/>
          </w:divBdr>
        </w:div>
        <w:div w:id="893007470">
          <w:marLeft w:val="640"/>
          <w:marRight w:val="0"/>
          <w:marTop w:val="0"/>
          <w:marBottom w:val="0"/>
          <w:divBdr>
            <w:top w:val="none" w:sz="0" w:space="0" w:color="auto"/>
            <w:left w:val="none" w:sz="0" w:space="0" w:color="auto"/>
            <w:bottom w:val="none" w:sz="0" w:space="0" w:color="auto"/>
            <w:right w:val="none" w:sz="0" w:space="0" w:color="auto"/>
          </w:divBdr>
        </w:div>
        <w:div w:id="740491369">
          <w:marLeft w:val="640"/>
          <w:marRight w:val="0"/>
          <w:marTop w:val="0"/>
          <w:marBottom w:val="0"/>
          <w:divBdr>
            <w:top w:val="none" w:sz="0" w:space="0" w:color="auto"/>
            <w:left w:val="none" w:sz="0" w:space="0" w:color="auto"/>
            <w:bottom w:val="none" w:sz="0" w:space="0" w:color="auto"/>
            <w:right w:val="none" w:sz="0" w:space="0" w:color="auto"/>
          </w:divBdr>
        </w:div>
        <w:div w:id="999894491">
          <w:marLeft w:val="640"/>
          <w:marRight w:val="0"/>
          <w:marTop w:val="0"/>
          <w:marBottom w:val="0"/>
          <w:divBdr>
            <w:top w:val="none" w:sz="0" w:space="0" w:color="auto"/>
            <w:left w:val="none" w:sz="0" w:space="0" w:color="auto"/>
            <w:bottom w:val="none" w:sz="0" w:space="0" w:color="auto"/>
            <w:right w:val="none" w:sz="0" w:space="0" w:color="auto"/>
          </w:divBdr>
        </w:div>
        <w:div w:id="1299914860">
          <w:marLeft w:val="640"/>
          <w:marRight w:val="0"/>
          <w:marTop w:val="0"/>
          <w:marBottom w:val="0"/>
          <w:divBdr>
            <w:top w:val="none" w:sz="0" w:space="0" w:color="auto"/>
            <w:left w:val="none" w:sz="0" w:space="0" w:color="auto"/>
            <w:bottom w:val="none" w:sz="0" w:space="0" w:color="auto"/>
            <w:right w:val="none" w:sz="0" w:space="0" w:color="auto"/>
          </w:divBdr>
        </w:div>
        <w:div w:id="1797025736">
          <w:marLeft w:val="640"/>
          <w:marRight w:val="0"/>
          <w:marTop w:val="0"/>
          <w:marBottom w:val="0"/>
          <w:divBdr>
            <w:top w:val="none" w:sz="0" w:space="0" w:color="auto"/>
            <w:left w:val="none" w:sz="0" w:space="0" w:color="auto"/>
            <w:bottom w:val="none" w:sz="0" w:space="0" w:color="auto"/>
            <w:right w:val="none" w:sz="0" w:space="0" w:color="auto"/>
          </w:divBdr>
        </w:div>
        <w:div w:id="66850999">
          <w:marLeft w:val="640"/>
          <w:marRight w:val="0"/>
          <w:marTop w:val="0"/>
          <w:marBottom w:val="0"/>
          <w:divBdr>
            <w:top w:val="none" w:sz="0" w:space="0" w:color="auto"/>
            <w:left w:val="none" w:sz="0" w:space="0" w:color="auto"/>
            <w:bottom w:val="none" w:sz="0" w:space="0" w:color="auto"/>
            <w:right w:val="none" w:sz="0" w:space="0" w:color="auto"/>
          </w:divBdr>
        </w:div>
        <w:div w:id="1505973534">
          <w:marLeft w:val="640"/>
          <w:marRight w:val="0"/>
          <w:marTop w:val="0"/>
          <w:marBottom w:val="0"/>
          <w:divBdr>
            <w:top w:val="none" w:sz="0" w:space="0" w:color="auto"/>
            <w:left w:val="none" w:sz="0" w:space="0" w:color="auto"/>
            <w:bottom w:val="none" w:sz="0" w:space="0" w:color="auto"/>
            <w:right w:val="none" w:sz="0" w:space="0" w:color="auto"/>
          </w:divBdr>
        </w:div>
        <w:div w:id="47000538">
          <w:marLeft w:val="640"/>
          <w:marRight w:val="0"/>
          <w:marTop w:val="0"/>
          <w:marBottom w:val="0"/>
          <w:divBdr>
            <w:top w:val="none" w:sz="0" w:space="0" w:color="auto"/>
            <w:left w:val="none" w:sz="0" w:space="0" w:color="auto"/>
            <w:bottom w:val="none" w:sz="0" w:space="0" w:color="auto"/>
            <w:right w:val="none" w:sz="0" w:space="0" w:color="auto"/>
          </w:divBdr>
        </w:div>
        <w:div w:id="1616713998">
          <w:marLeft w:val="640"/>
          <w:marRight w:val="0"/>
          <w:marTop w:val="0"/>
          <w:marBottom w:val="0"/>
          <w:divBdr>
            <w:top w:val="none" w:sz="0" w:space="0" w:color="auto"/>
            <w:left w:val="none" w:sz="0" w:space="0" w:color="auto"/>
            <w:bottom w:val="none" w:sz="0" w:space="0" w:color="auto"/>
            <w:right w:val="none" w:sz="0" w:space="0" w:color="auto"/>
          </w:divBdr>
        </w:div>
        <w:div w:id="1061254018">
          <w:marLeft w:val="640"/>
          <w:marRight w:val="0"/>
          <w:marTop w:val="0"/>
          <w:marBottom w:val="0"/>
          <w:divBdr>
            <w:top w:val="none" w:sz="0" w:space="0" w:color="auto"/>
            <w:left w:val="none" w:sz="0" w:space="0" w:color="auto"/>
            <w:bottom w:val="none" w:sz="0" w:space="0" w:color="auto"/>
            <w:right w:val="none" w:sz="0" w:space="0" w:color="auto"/>
          </w:divBdr>
        </w:div>
        <w:div w:id="1802069766">
          <w:marLeft w:val="640"/>
          <w:marRight w:val="0"/>
          <w:marTop w:val="0"/>
          <w:marBottom w:val="0"/>
          <w:divBdr>
            <w:top w:val="none" w:sz="0" w:space="0" w:color="auto"/>
            <w:left w:val="none" w:sz="0" w:space="0" w:color="auto"/>
            <w:bottom w:val="none" w:sz="0" w:space="0" w:color="auto"/>
            <w:right w:val="none" w:sz="0" w:space="0" w:color="auto"/>
          </w:divBdr>
        </w:div>
        <w:div w:id="1825585188">
          <w:marLeft w:val="640"/>
          <w:marRight w:val="0"/>
          <w:marTop w:val="0"/>
          <w:marBottom w:val="0"/>
          <w:divBdr>
            <w:top w:val="none" w:sz="0" w:space="0" w:color="auto"/>
            <w:left w:val="none" w:sz="0" w:space="0" w:color="auto"/>
            <w:bottom w:val="none" w:sz="0" w:space="0" w:color="auto"/>
            <w:right w:val="none" w:sz="0" w:space="0" w:color="auto"/>
          </w:divBdr>
        </w:div>
        <w:div w:id="1659504343">
          <w:marLeft w:val="640"/>
          <w:marRight w:val="0"/>
          <w:marTop w:val="0"/>
          <w:marBottom w:val="0"/>
          <w:divBdr>
            <w:top w:val="none" w:sz="0" w:space="0" w:color="auto"/>
            <w:left w:val="none" w:sz="0" w:space="0" w:color="auto"/>
            <w:bottom w:val="none" w:sz="0" w:space="0" w:color="auto"/>
            <w:right w:val="none" w:sz="0" w:space="0" w:color="auto"/>
          </w:divBdr>
        </w:div>
        <w:div w:id="1668248674">
          <w:marLeft w:val="640"/>
          <w:marRight w:val="0"/>
          <w:marTop w:val="0"/>
          <w:marBottom w:val="0"/>
          <w:divBdr>
            <w:top w:val="none" w:sz="0" w:space="0" w:color="auto"/>
            <w:left w:val="none" w:sz="0" w:space="0" w:color="auto"/>
            <w:bottom w:val="none" w:sz="0" w:space="0" w:color="auto"/>
            <w:right w:val="none" w:sz="0" w:space="0" w:color="auto"/>
          </w:divBdr>
        </w:div>
        <w:div w:id="83115865">
          <w:marLeft w:val="640"/>
          <w:marRight w:val="0"/>
          <w:marTop w:val="0"/>
          <w:marBottom w:val="0"/>
          <w:divBdr>
            <w:top w:val="none" w:sz="0" w:space="0" w:color="auto"/>
            <w:left w:val="none" w:sz="0" w:space="0" w:color="auto"/>
            <w:bottom w:val="none" w:sz="0" w:space="0" w:color="auto"/>
            <w:right w:val="none" w:sz="0" w:space="0" w:color="auto"/>
          </w:divBdr>
        </w:div>
        <w:div w:id="1403870235">
          <w:marLeft w:val="640"/>
          <w:marRight w:val="0"/>
          <w:marTop w:val="0"/>
          <w:marBottom w:val="0"/>
          <w:divBdr>
            <w:top w:val="none" w:sz="0" w:space="0" w:color="auto"/>
            <w:left w:val="none" w:sz="0" w:space="0" w:color="auto"/>
            <w:bottom w:val="none" w:sz="0" w:space="0" w:color="auto"/>
            <w:right w:val="none" w:sz="0" w:space="0" w:color="auto"/>
          </w:divBdr>
        </w:div>
        <w:div w:id="708408799">
          <w:marLeft w:val="640"/>
          <w:marRight w:val="0"/>
          <w:marTop w:val="0"/>
          <w:marBottom w:val="0"/>
          <w:divBdr>
            <w:top w:val="none" w:sz="0" w:space="0" w:color="auto"/>
            <w:left w:val="none" w:sz="0" w:space="0" w:color="auto"/>
            <w:bottom w:val="none" w:sz="0" w:space="0" w:color="auto"/>
            <w:right w:val="none" w:sz="0" w:space="0" w:color="auto"/>
          </w:divBdr>
        </w:div>
        <w:div w:id="231045099">
          <w:marLeft w:val="640"/>
          <w:marRight w:val="0"/>
          <w:marTop w:val="0"/>
          <w:marBottom w:val="0"/>
          <w:divBdr>
            <w:top w:val="none" w:sz="0" w:space="0" w:color="auto"/>
            <w:left w:val="none" w:sz="0" w:space="0" w:color="auto"/>
            <w:bottom w:val="none" w:sz="0" w:space="0" w:color="auto"/>
            <w:right w:val="none" w:sz="0" w:space="0" w:color="auto"/>
          </w:divBdr>
        </w:div>
        <w:div w:id="766536601">
          <w:marLeft w:val="640"/>
          <w:marRight w:val="0"/>
          <w:marTop w:val="0"/>
          <w:marBottom w:val="0"/>
          <w:divBdr>
            <w:top w:val="none" w:sz="0" w:space="0" w:color="auto"/>
            <w:left w:val="none" w:sz="0" w:space="0" w:color="auto"/>
            <w:bottom w:val="none" w:sz="0" w:space="0" w:color="auto"/>
            <w:right w:val="none" w:sz="0" w:space="0" w:color="auto"/>
          </w:divBdr>
        </w:div>
        <w:div w:id="2031371645">
          <w:marLeft w:val="640"/>
          <w:marRight w:val="0"/>
          <w:marTop w:val="0"/>
          <w:marBottom w:val="0"/>
          <w:divBdr>
            <w:top w:val="none" w:sz="0" w:space="0" w:color="auto"/>
            <w:left w:val="none" w:sz="0" w:space="0" w:color="auto"/>
            <w:bottom w:val="none" w:sz="0" w:space="0" w:color="auto"/>
            <w:right w:val="none" w:sz="0" w:space="0" w:color="auto"/>
          </w:divBdr>
        </w:div>
        <w:div w:id="1739671009">
          <w:marLeft w:val="640"/>
          <w:marRight w:val="0"/>
          <w:marTop w:val="0"/>
          <w:marBottom w:val="0"/>
          <w:divBdr>
            <w:top w:val="none" w:sz="0" w:space="0" w:color="auto"/>
            <w:left w:val="none" w:sz="0" w:space="0" w:color="auto"/>
            <w:bottom w:val="none" w:sz="0" w:space="0" w:color="auto"/>
            <w:right w:val="none" w:sz="0" w:space="0" w:color="auto"/>
          </w:divBdr>
        </w:div>
        <w:div w:id="1475222406">
          <w:marLeft w:val="640"/>
          <w:marRight w:val="0"/>
          <w:marTop w:val="0"/>
          <w:marBottom w:val="0"/>
          <w:divBdr>
            <w:top w:val="none" w:sz="0" w:space="0" w:color="auto"/>
            <w:left w:val="none" w:sz="0" w:space="0" w:color="auto"/>
            <w:bottom w:val="none" w:sz="0" w:space="0" w:color="auto"/>
            <w:right w:val="none" w:sz="0" w:space="0" w:color="auto"/>
          </w:divBdr>
        </w:div>
        <w:div w:id="1694764326">
          <w:marLeft w:val="640"/>
          <w:marRight w:val="0"/>
          <w:marTop w:val="0"/>
          <w:marBottom w:val="0"/>
          <w:divBdr>
            <w:top w:val="none" w:sz="0" w:space="0" w:color="auto"/>
            <w:left w:val="none" w:sz="0" w:space="0" w:color="auto"/>
            <w:bottom w:val="none" w:sz="0" w:space="0" w:color="auto"/>
            <w:right w:val="none" w:sz="0" w:space="0" w:color="auto"/>
          </w:divBdr>
        </w:div>
        <w:div w:id="134497128">
          <w:marLeft w:val="640"/>
          <w:marRight w:val="0"/>
          <w:marTop w:val="0"/>
          <w:marBottom w:val="0"/>
          <w:divBdr>
            <w:top w:val="none" w:sz="0" w:space="0" w:color="auto"/>
            <w:left w:val="none" w:sz="0" w:space="0" w:color="auto"/>
            <w:bottom w:val="none" w:sz="0" w:space="0" w:color="auto"/>
            <w:right w:val="none" w:sz="0" w:space="0" w:color="auto"/>
          </w:divBdr>
        </w:div>
        <w:div w:id="219677286">
          <w:marLeft w:val="640"/>
          <w:marRight w:val="0"/>
          <w:marTop w:val="0"/>
          <w:marBottom w:val="0"/>
          <w:divBdr>
            <w:top w:val="none" w:sz="0" w:space="0" w:color="auto"/>
            <w:left w:val="none" w:sz="0" w:space="0" w:color="auto"/>
            <w:bottom w:val="none" w:sz="0" w:space="0" w:color="auto"/>
            <w:right w:val="none" w:sz="0" w:space="0" w:color="auto"/>
          </w:divBdr>
        </w:div>
        <w:div w:id="5788738">
          <w:marLeft w:val="640"/>
          <w:marRight w:val="0"/>
          <w:marTop w:val="0"/>
          <w:marBottom w:val="0"/>
          <w:divBdr>
            <w:top w:val="none" w:sz="0" w:space="0" w:color="auto"/>
            <w:left w:val="none" w:sz="0" w:space="0" w:color="auto"/>
            <w:bottom w:val="none" w:sz="0" w:space="0" w:color="auto"/>
            <w:right w:val="none" w:sz="0" w:space="0" w:color="auto"/>
          </w:divBdr>
        </w:div>
        <w:div w:id="2073045138">
          <w:marLeft w:val="640"/>
          <w:marRight w:val="0"/>
          <w:marTop w:val="0"/>
          <w:marBottom w:val="0"/>
          <w:divBdr>
            <w:top w:val="none" w:sz="0" w:space="0" w:color="auto"/>
            <w:left w:val="none" w:sz="0" w:space="0" w:color="auto"/>
            <w:bottom w:val="none" w:sz="0" w:space="0" w:color="auto"/>
            <w:right w:val="none" w:sz="0" w:space="0" w:color="auto"/>
          </w:divBdr>
        </w:div>
        <w:div w:id="109056089">
          <w:marLeft w:val="640"/>
          <w:marRight w:val="0"/>
          <w:marTop w:val="0"/>
          <w:marBottom w:val="0"/>
          <w:divBdr>
            <w:top w:val="none" w:sz="0" w:space="0" w:color="auto"/>
            <w:left w:val="none" w:sz="0" w:space="0" w:color="auto"/>
            <w:bottom w:val="none" w:sz="0" w:space="0" w:color="auto"/>
            <w:right w:val="none" w:sz="0" w:space="0" w:color="auto"/>
          </w:divBdr>
        </w:div>
        <w:div w:id="812596233">
          <w:marLeft w:val="640"/>
          <w:marRight w:val="0"/>
          <w:marTop w:val="0"/>
          <w:marBottom w:val="0"/>
          <w:divBdr>
            <w:top w:val="none" w:sz="0" w:space="0" w:color="auto"/>
            <w:left w:val="none" w:sz="0" w:space="0" w:color="auto"/>
            <w:bottom w:val="none" w:sz="0" w:space="0" w:color="auto"/>
            <w:right w:val="none" w:sz="0" w:space="0" w:color="auto"/>
          </w:divBdr>
        </w:div>
        <w:div w:id="948465269">
          <w:marLeft w:val="640"/>
          <w:marRight w:val="0"/>
          <w:marTop w:val="0"/>
          <w:marBottom w:val="0"/>
          <w:divBdr>
            <w:top w:val="none" w:sz="0" w:space="0" w:color="auto"/>
            <w:left w:val="none" w:sz="0" w:space="0" w:color="auto"/>
            <w:bottom w:val="none" w:sz="0" w:space="0" w:color="auto"/>
            <w:right w:val="none" w:sz="0" w:space="0" w:color="auto"/>
          </w:divBdr>
        </w:div>
        <w:div w:id="800534100">
          <w:marLeft w:val="640"/>
          <w:marRight w:val="0"/>
          <w:marTop w:val="0"/>
          <w:marBottom w:val="0"/>
          <w:divBdr>
            <w:top w:val="none" w:sz="0" w:space="0" w:color="auto"/>
            <w:left w:val="none" w:sz="0" w:space="0" w:color="auto"/>
            <w:bottom w:val="none" w:sz="0" w:space="0" w:color="auto"/>
            <w:right w:val="none" w:sz="0" w:space="0" w:color="auto"/>
          </w:divBdr>
        </w:div>
        <w:div w:id="1352102981">
          <w:marLeft w:val="640"/>
          <w:marRight w:val="0"/>
          <w:marTop w:val="0"/>
          <w:marBottom w:val="0"/>
          <w:divBdr>
            <w:top w:val="none" w:sz="0" w:space="0" w:color="auto"/>
            <w:left w:val="none" w:sz="0" w:space="0" w:color="auto"/>
            <w:bottom w:val="none" w:sz="0" w:space="0" w:color="auto"/>
            <w:right w:val="none" w:sz="0" w:space="0" w:color="auto"/>
          </w:divBdr>
        </w:div>
        <w:div w:id="677580625">
          <w:marLeft w:val="640"/>
          <w:marRight w:val="0"/>
          <w:marTop w:val="0"/>
          <w:marBottom w:val="0"/>
          <w:divBdr>
            <w:top w:val="none" w:sz="0" w:space="0" w:color="auto"/>
            <w:left w:val="none" w:sz="0" w:space="0" w:color="auto"/>
            <w:bottom w:val="none" w:sz="0" w:space="0" w:color="auto"/>
            <w:right w:val="none" w:sz="0" w:space="0" w:color="auto"/>
          </w:divBdr>
        </w:div>
        <w:div w:id="350684238">
          <w:marLeft w:val="640"/>
          <w:marRight w:val="0"/>
          <w:marTop w:val="0"/>
          <w:marBottom w:val="0"/>
          <w:divBdr>
            <w:top w:val="none" w:sz="0" w:space="0" w:color="auto"/>
            <w:left w:val="none" w:sz="0" w:space="0" w:color="auto"/>
            <w:bottom w:val="none" w:sz="0" w:space="0" w:color="auto"/>
            <w:right w:val="none" w:sz="0" w:space="0" w:color="auto"/>
          </w:divBdr>
        </w:div>
        <w:div w:id="782575034">
          <w:marLeft w:val="640"/>
          <w:marRight w:val="0"/>
          <w:marTop w:val="0"/>
          <w:marBottom w:val="0"/>
          <w:divBdr>
            <w:top w:val="none" w:sz="0" w:space="0" w:color="auto"/>
            <w:left w:val="none" w:sz="0" w:space="0" w:color="auto"/>
            <w:bottom w:val="none" w:sz="0" w:space="0" w:color="auto"/>
            <w:right w:val="none" w:sz="0" w:space="0" w:color="auto"/>
          </w:divBdr>
        </w:div>
        <w:div w:id="1420061098">
          <w:marLeft w:val="640"/>
          <w:marRight w:val="0"/>
          <w:marTop w:val="0"/>
          <w:marBottom w:val="0"/>
          <w:divBdr>
            <w:top w:val="none" w:sz="0" w:space="0" w:color="auto"/>
            <w:left w:val="none" w:sz="0" w:space="0" w:color="auto"/>
            <w:bottom w:val="none" w:sz="0" w:space="0" w:color="auto"/>
            <w:right w:val="none" w:sz="0" w:space="0" w:color="auto"/>
          </w:divBdr>
        </w:div>
        <w:div w:id="1157915801">
          <w:marLeft w:val="640"/>
          <w:marRight w:val="0"/>
          <w:marTop w:val="0"/>
          <w:marBottom w:val="0"/>
          <w:divBdr>
            <w:top w:val="none" w:sz="0" w:space="0" w:color="auto"/>
            <w:left w:val="none" w:sz="0" w:space="0" w:color="auto"/>
            <w:bottom w:val="none" w:sz="0" w:space="0" w:color="auto"/>
            <w:right w:val="none" w:sz="0" w:space="0" w:color="auto"/>
          </w:divBdr>
        </w:div>
        <w:div w:id="1688171995">
          <w:marLeft w:val="640"/>
          <w:marRight w:val="0"/>
          <w:marTop w:val="0"/>
          <w:marBottom w:val="0"/>
          <w:divBdr>
            <w:top w:val="none" w:sz="0" w:space="0" w:color="auto"/>
            <w:left w:val="none" w:sz="0" w:space="0" w:color="auto"/>
            <w:bottom w:val="none" w:sz="0" w:space="0" w:color="auto"/>
            <w:right w:val="none" w:sz="0" w:space="0" w:color="auto"/>
          </w:divBdr>
        </w:div>
        <w:div w:id="2019693675">
          <w:marLeft w:val="640"/>
          <w:marRight w:val="0"/>
          <w:marTop w:val="0"/>
          <w:marBottom w:val="0"/>
          <w:divBdr>
            <w:top w:val="none" w:sz="0" w:space="0" w:color="auto"/>
            <w:left w:val="none" w:sz="0" w:space="0" w:color="auto"/>
            <w:bottom w:val="none" w:sz="0" w:space="0" w:color="auto"/>
            <w:right w:val="none" w:sz="0" w:space="0" w:color="auto"/>
          </w:divBdr>
        </w:div>
        <w:div w:id="1391997114">
          <w:marLeft w:val="640"/>
          <w:marRight w:val="0"/>
          <w:marTop w:val="0"/>
          <w:marBottom w:val="0"/>
          <w:divBdr>
            <w:top w:val="none" w:sz="0" w:space="0" w:color="auto"/>
            <w:left w:val="none" w:sz="0" w:space="0" w:color="auto"/>
            <w:bottom w:val="none" w:sz="0" w:space="0" w:color="auto"/>
            <w:right w:val="none" w:sz="0" w:space="0" w:color="auto"/>
          </w:divBdr>
        </w:div>
        <w:div w:id="2008091902">
          <w:marLeft w:val="640"/>
          <w:marRight w:val="0"/>
          <w:marTop w:val="0"/>
          <w:marBottom w:val="0"/>
          <w:divBdr>
            <w:top w:val="none" w:sz="0" w:space="0" w:color="auto"/>
            <w:left w:val="none" w:sz="0" w:space="0" w:color="auto"/>
            <w:bottom w:val="none" w:sz="0" w:space="0" w:color="auto"/>
            <w:right w:val="none" w:sz="0" w:space="0" w:color="auto"/>
          </w:divBdr>
        </w:div>
        <w:div w:id="119080915">
          <w:marLeft w:val="640"/>
          <w:marRight w:val="0"/>
          <w:marTop w:val="0"/>
          <w:marBottom w:val="0"/>
          <w:divBdr>
            <w:top w:val="none" w:sz="0" w:space="0" w:color="auto"/>
            <w:left w:val="none" w:sz="0" w:space="0" w:color="auto"/>
            <w:bottom w:val="none" w:sz="0" w:space="0" w:color="auto"/>
            <w:right w:val="none" w:sz="0" w:space="0" w:color="auto"/>
          </w:divBdr>
        </w:div>
        <w:div w:id="933706213">
          <w:marLeft w:val="640"/>
          <w:marRight w:val="0"/>
          <w:marTop w:val="0"/>
          <w:marBottom w:val="0"/>
          <w:divBdr>
            <w:top w:val="none" w:sz="0" w:space="0" w:color="auto"/>
            <w:left w:val="none" w:sz="0" w:space="0" w:color="auto"/>
            <w:bottom w:val="none" w:sz="0" w:space="0" w:color="auto"/>
            <w:right w:val="none" w:sz="0" w:space="0" w:color="auto"/>
          </w:divBdr>
        </w:div>
        <w:div w:id="622423025">
          <w:marLeft w:val="640"/>
          <w:marRight w:val="0"/>
          <w:marTop w:val="0"/>
          <w:marBottom w:val="0"/>
          <w:divBdr>
            <w:top w:val="none" w:sz="0" w:space="0" w:color="auto"/>
            <w:left w:val="none" w:sz="0" w:space="0" w:color="auto"/>
            <w:bottom w:val="none" w:sz="0" w:space="0" w:color="auto"/>
            <w:right w:val="none" w:sz="0" w:space="0" w:color="auto"/>
          </w:divBdr>
        </w:div>
        <w:div w:id="768813529">
          <w:marLeft w:val="640"/>
          <w:marRight w:val="0"/>
          <w:marTop w:val="0"/>
          <w:marBottom w:val="0"/>
          <w:divBdr>
            <w:top w:val="none" w:sz="0" w:space="0" w:color="auto"/>
            <w:left w:val="none" w:sz="0" w:space="0" w:color="auto"/>
            <w:bottom w:val="none" w:sz="0" w:space="0" w:color="auto"/>
            <w:right w:val="none" w:sz="0" w:space="0" w:color="auto"/>
          </w:divBdr>
        </w:div>
      </w:divsChild>
    </w:div>
    <w:div w:id="170410813">
      <w:bodyDiv w:val="1"/>
      <w:marLeft w:val="0"/>
      <w:marRight w:val="0"/>
      <w:marTop w:val="0"/>
      <w:marBottom w:val="0"/>
      <w:divBdr>
        <w:top w:val="none" w:sz="0" w:space="0" w:color="auto"/>
        <w:left w:val="none" w:sz="0" w:space="0" w:color="auto"/>
        <w:bottom w:val="none" w:sz="0" w:space="0" w:color="auto"/>
        <w:right w:val="none" w:sz="0" w:space="0" w:color="auto"/>
      </w:divBdr>
    </w:div>
    <w:div w:id="171145135">
      <w:bodyDiv w:val="1"/>
      <w:marLeft w:val="0"/>
      <w:marRight w:val="0"/>
      <w:marTop w:val="0"/>
      <w:marBottom w:val="0"/>
      <w:divBdr>
        <w:top w:val="none" w:sz="0" w:space="0" w:color="auto"/>
        <w:left w:val="none" w:sz="0" w:space="0" w:color="auto"/>
        <w:bottom w:val="none" w:sz="0" w:space="0" w:color="auto"/>
        <w:right w:val="none" w:sz="0" w:space="0" w:color="auto"/>
      </w:divBdr>
    </w:div>
    <w:div w:id="172498473">
      <w:bodyDiv w:val="1"/>
      <w:marLeft w:val="0"/>
      <w:marRight w:val="0"/>
      <w:marTop w:val="0"/>
      <w:marBottom w:val="0"/>
      <w:divBdr>
        <w:top w:val="none" w:sz="0" w:space="0" w:color="auto"/>
        <w:left w:val="none" w:sz="0" w:space="0" w:color="auto"/>
        <w:bottom w:val="none" w:sz="0" w:space="0" w:color="auto"/>
        <w:right w:val="none" w:sz="0" w:space="0" w:color="auto"/>
      </w:divBdr>
    </w:div>
    <w:div w:id="175392756">
      <w:bodyDiv w:val="1"/>
      <w:marLeft w:val="0"/>
      <w:marRight w:val="0"/>
      <w:marTop w:val="0"/>
      <w:marBottom w:val="0"/>
      <w:divBdr>
        <w:top w:val="none" w:sz="0" w:space="0" w:color="auto"/>
        <w:left w:val="none" w:sz="0" w:space="0" w:color="auto"/>
        <w:bottom w:val="none" w:sz="0" w:space="0" w:color="auto"/>
        <w:right w:val="none" w:sz="0" w:space="0" w:color="auto"/>
      </w:divBdr>
      <w:divsChild>
        <w:div w:id="701397443">
          <w:marLeft w:val="480"/>
          <w:marRight w:val="0"/>
          <w:marTop w:val="0"/>
          <w:marBottom w:val="0"/>
          <w:divBdr>
            <w:top w:val="none" w:sz="0" w:space="0" w:color="auto"/>
            <w:left w:val="none" w:sz="0" w:space="0" w:color="auto"/>
            <w:bottom w:val="none" w:sz="0" w:space="0" w:color="auto"/>
            <w:right w:val="none" w:sz="0" w:space="0" w:color="auto"/>
          </w:divBdr>
        </w:div>
        <w:div w:id="1392777043">
          <w:marLeft w:val="480"/>
          <w:marRight w:val="0"/>
          <w:marTop w:val="0"/>
          <w:marBottom w:val="0"/>
          <w:divBdr>
            <w:top w:val="none" w:sz="0" w:space="0" w:color="auto"/>
            <w:left w:val="none" w:sz="0" w:space="0" w:color="auto"/>
            <w:bottom w:val="none" w:sz="0" w:space="0" w:color="auto"/>
            <w:right w:val="none" w:sz="0" w:space="0" w:color="auto"/>
          </w:divBdr>
        </w:div>
        <w:div w:id="1725332402">
          <w:marLeft w:val="480"/>
          <w:marRight w:val="0"/>
          <w:marTop w:val="0"/>
          <w:marBottom w:val="0"/>
          <w:divBdr>
            <w:top w:val="none" w:sz="0" w:space="0" w:color="auto"/>
            <w:left w:val="none" w:sz="0" w:space="0" w:color="auto"/>
            <w:bottom w:val="none" w:sz="0" w:space="0" w:color="auto"/>
            <w:right w:val="none" w:sz="0" w:space="0" w:color="auto"/>
          </w:divBdr>
        </w:div>
        <w:div w:id="298923528">
          <w:marLeft w:val="480"/>
          <w:marRight w:val="0"/>
          <w:marTop w:val="0"/>
          <w:marBottom w:val="0"/>
          <w:divBdr>
            <w:top w:val="none" w:sz="0" w:space="0" w:color="auto"/>
            <w:left w:val="none" w:sz="0" w:space="0" w:color="auto"/>
            <w:bottom w:val="none" w:sz="0" w:space="0" w:color="auto"/>
            <w:right w:val="none" w:sz="0" w:space="0" w:color="auto"/>
          </w:divBdr>
        </w:div>
        <w:div w:id="1663239911">
          <w:marLeft w:val="480"/>
          <w:marRight w:val="0"/>
          <w:marTop w:val="0"/>
          <w:marBottom w:val="0"/>
          <w:divBdr>
            <w:top w:val="none" w:sz="0" w:space="0" w:color="auto"/>
            <w:left w:val="none" w:sz="0" w:space="0" w:color="auto"/>
            <w:bottom w:val="none" w:sz="0" w:space="0" w:color="auto"/>
            <w:right w:val="none" w:sz="0" w:space="0" w:color="auto"/>
          </w:divBdr>
        </w:div>
        <w:div w:id="1469856895">
          <w:marLeft w:val="480"/>
          <w:marRight w:val="0"/>
          <w:marTop w:val="0"/>
          <w:marBottom w:val="0"/>
          <w:divBdr>
            <w:top w:val="none" w:sz="0" w:space="0" w:color="auto"/>
            <w:left w:val="none" w:sz="0" w:space="0" w:color="auto"/>
            <w:bottom w:val="none" w:sz="0" w:space="0" w:color="auto"/>
            <w:right w:val="none" w:sz="0" w:space="0" w:color="auto"/>
          </w:divBdr>
        </w:div>
        <w:div w:id="2124034111">
          <w:marLeft w:val="480"/>
          <w:marRight w:val="0"/>
          <w:marTop w:val="0"/>
          <w:marBottom w:val="0"/>
          <w:divBdr>
            <w:top w:val="none" w:sz="0" w:space="0" w:color="auto"/>
            <w:left w:val="none" w:sz="0" w:space="0" w:color="auto"/>
            <w:bottom w:val="none" w:sz="0" w:space="0" w:color="auto"/>
            <w:right w:val="none" w:sz="0" w:space="0" w:color="auto"/>
          </w:divBdr>
        </w:div>
        <w:div w:id="1947082235">
          <w:marLeft w:val="480"/>
          <w:marRight w:val="0"/>
          <w:marTop w:val="0"/>
          <w:marBottom w:val="0"/>
          <w:divBdr>
            <w:top w:val="none" w:sz="0" w:space="0" w:color="auto"/>
            <w:left w:val="none" w:sz="0" w:space="0" w:color="auto"/>
            <w:bottom w:val="none" w:sz="0" w:space="0" w:color="auto"/>
            <w:right w:val="none" w:sz="0" w:space="0" w:color="auto"/>
          </w:divBdr>
        </w:div>
        <w:div w:id="952250031">
          <w:marLeft w:val="480"/>
          <w:marRight w:val="0"/>
          <w:marTop w:val="0"/>
          <w:marBottom w:val="0"/>
          <w:divBdr>
            <w:top w:val="none" w:sz="0" w:space="0" w:color="auto"/>
            <w:left w:val="none" w:sz="0" w:space="0" w:color="auto"/>
            <w:bottom w:val="none" w:sz="0" w:space="0" w:color="auto"/>
            <w:right w:val="none" w:sz="0" w:space="0" w:color="auto"/>
          </w:divBdr>
        </w:div>
        <w:div w:id="288322551">
          <w:marLeft w:val="480"/>
          <w:marRight w:val="0"/>
          <w:marTop w:val="0"/>
          <w:marBottom w:val="0"/>
          <w:divBdr>
            <w:top w:val="none" w:sz="0" w:space="0" w:color="auto"/>
            <w:left w:val="none" w:sz="0" w:space="0" w:color="auto"/>
            <w:bottom w:val="none" w:sz="0" w:space="0" w:color="auto"/>
            <w:right w:val="none" w:sz="0" w:space="0" w:color="auto"/>
          </w:divBdr>
        </w:div>
        <w:div w:id="1668441796">
          <w:marLeft w:val="480"/>
          <w:marRight w:val="0"/>
          <w:marTop w:val="0"/>
          <w:marBottom w:val="0"/>
          <w:divBdr>
            <w:top w:val="none" w:sz="0" w:space="0" w:color="auto"/>
            <w:left w:val="none" w:sz="0" w:space="0" w:color="auto"/>
            <w:bottom w:val="none" w:sz="0" w:space="0" w:color="auto"/>
            <w:right w:val="none" w:sz="0" w:space="0" w:color="auto"/>
          </w:divBdr>
        </w:div>
        <w:div w:id="402535030">
          <w:marLeft w:val="480"/>
          <w:marRight w:val="0"/>
          <w:marTop w:val="0"/>
          <w:marBottom w:val="0"/>
          <w:divBdr>
            <w:top w:val="none" w:sz="0" w:space="0" w:color="auto"/>
            <w:left w:val="none" w:sz="0" w:space="0" w:color="auto"/>
            <w:bottom w:val="none" w:sz="0" w:space="0" w:color="auto"/>
            <w:right w:val="none" w:sz="0" w:space="0" w:color="auto"/>
          </w:divBdr>
        </w:div>
        <w:div w:id="2084335698">
          <w:marLeft w:val="480"/>
          <w:marRight w:val="0"/>
          <w:marTop w:val="0"/>
          <w:marBottom w:val="0"/>
          <w:divBdr>
            <w:top w:val="none" w:sz="0" w:space="0" w:color="auto"/>
            <w:left w:val="none" w:sz="0" w:space="0" w:color="auto"/>
            <w:bottom w:val="none" w:sz="0" w:space="0" w:color="auto"/>
            <w:right w:val="none" w:sz="0" w:space="0" w:color="auto"/>
          </w:divBdr>
        </w:div>
        <w:div w:id="316342293">
          <w:marLeft w:val="480"/>
          <w:marRight w:val="0"/>
          <w:marTop w:val="0"/>
          <w:marBottom w:val="0"/>
          <w:divBdr>
            <w:top w:val="none" w:sz="0" w:space="0" w:color="auto"/>
            <w:left w:val="none" w:sz="0" w:space="0" w:color="auto"/>
            <w:bottom w:val="none" w:sz="0" w:space="0" w:color="auto"/>
            <w:right w:val="none" w:sz="0" w:space="0" w:color="auto"/>
          </w:divBdr>
        </w:div>
        <w:div w:id="1080366147">
          <w:marLeft w:val="480"/>
          <w:marRight w:val="0"/>
          <w:marTop w:val="0"/>
          <w:marBottom w:val="0"/>
          <w:divBdr>
            <w:top w:val="none" w:sz="0" w:space="0" w:color="auto"/>
            <w:left w:val="none" w:sz="0" w:space="0" w:color="auto"/>
            <w:bottom w:val="none" w:sz="0" w:space="0" w:color="auto"/>
            <w:right w:val="none" w:sz="0" w:space="0" w:color="auto"/>
          </w:divBdr>
        </w:div>
        <w:div w:id="1589459792">
          <w:marLeft w:val="480"/>
          <w:marRight w:val="0"/>
          <w:marTop w:val="0"/>
          <w:marBottom w:val="0"/>
          <w:divBdr>
            <w:top w:val="none" w:sz="0" w:space="0" w:color="auto"/>
            <w:left w:val="none" w:sz="0" w:space="0" w:color="auto"/>
            <w:bottom w:val="none" w:sz="0" w:space="0" w:color="auto"/>
            <w:right w:val="none" w:sz="0" w:space="0" w:color="auto"/>
          </w:divBdr>
        </w:div>
        <w:div w:id="2102943894">
          <w:marLeft w:val="480"/>
          <w:marRight w:val="0"/>
          <w:marTop w:val="0"/>
          <w:marBottom w:val="0"/>
          <w:divBdr>
            <w:top w:val="none" w:sz="0" w:space="0" w:color="auto"/>
            <w:left w:val="none" w:sz="0" w:space="0" w:color="auto"/>
            <w:bottom w:val="none" w:sz="0" w:space="0" w:color="auto"/>
            <w:right w:val="none" w:sz="0" w:space="0" w:color="auto"/>
          </w:divBdr>
        </w:div>
        <w:div w:id="2098821261">
          <w:marLeft w:val="480"/>
          <w:marRight w:val="0"/>
          <w:marTop w:val="0"/>
          <w:marBottom w:val="0"/>
          <w:divBdr>
            <w:top w:val="none" w:sz="0" w:space="0" w:color="auto"/>
            <w:left w:val="none" w:sz="0" w:space="0" w:color="auto"/>
            <w:bottom w:val="none" w:sz="0" w:space="0" w:color="auto"/>
            <w:right w:val="none" w:sz="0" w:space="0" w:color="auto"/>
          </w:divBdr>
        </w:div>
        <w:div w:id="1822193485">
          <w:marLeft w:val="480"/>
          <w:marRight w:val="0"/>
          <w:marTop w:val="0"/>
          <w:marBottom w:val="0"/>
          <w:divBdr>
            <w:top w:val="none" w:sz="0" w:space="0" w:color="auto"/>
            <w:left w:val="none" w:sz="0" w:space="0" w:color="auto"/>
            <w:bottom w:val="none" w:sz="0" w:space="0" w:color="auto"/>
            <w:right w:val="none" w:sz="0" w:space="0" w:color="auto"/>
          </w:divBdr>
        </w:div>
        <w:div w:id="2126998063">
          <w:marLeft w:val="480"/>
          <w:marRight w:val="0"/>
          <w:marTop w:val="0"/>
          <w:marBottom w:val="0"/>
          <w:divBdr>
            <w:top w:val="none" w:sz="0" w:space="0" w:color="auto"/>
            <w:left w:val="none" w:sz="0" w:space="0" w:color="auto"/>
            <w:bottom w:val="none" w:sz="0" w:space="0" w:color="auto"/>
            <w:right w:val="none" w:sz="0" w:space="0" w:color="auto"/>
          </w:divBdr>
        </w:div>
        <w:div w:id="920723165">
          <w:marLeft w:val="480"/>
          <w:marRight w:val="0"/>
          <w:marTop w:val="0"/>
          <w:marBottom w:val="0"/>
          <w:divBdr>
            <w:top w:val="none" w:sz="0" w:space="0" w:color="auto"/>
            <w:left w:val="none" w:sz="0" w:space="0" w:color="auto"/>
            <w:bottom w:val="none" w:sz="0" w:space="0" w:color="auto"/>
            <w:right w:val="none" w:sz="0" w:space="0" w:color="auto"/>
          </w:divBdr>
        </w:div>
      </w:divsChild>
    </w:div>
    <w:div w:id="175728675">
      <w:bodyDiv w:val="1"/>
      <w:marLeft w:val="0"/>
      <w:marRight w:val="0"/>
      <w:marTop w:val="0"/>
      <w:marBottom w:val="0"/>
      <w:divBdr>
        <w:top w:val="none" w:sz="0" w:space="0" w:color="auto"/>
        <w:left w:val="none" w:sz="0" w:space="0" w:color="auto"/>
        <w:bottom w:val="none" w:sz="0" w:space="0" w:color="auto"/>
        <w:right w:val="none" w:sz="0" w:space="0" w:color="auto"/>
      </w:divBdr>
    </w:div>
    <w:div w:id="178348987">
      <w:bodyDiv w:val="1"/>
      <w:marLeft w:val="0"/>
      <w:marRight w:val="0"/>
      <w:marTop w:val="0"/>
      <w:marBottom w:val="0"/>
      <w:divBdr>
        <w:top w:val="none" w:sz="0" w:space="0" w:color="auto"/>
        <w:left w:val="none" w:sz="0" w:space="0" w:color="auto"/>
        <w:bottom w:val="none" w:sz="0" w:space="0" w:color="auto"/>
        <w:right w:val="none" w:sz="0" w:space="0" w:color="auto"/>
      </w:divBdr>
    </w:div>
    <w:div w:id="180362269">
      <w:bodyDiv w:val="1"/>
      <w:marLeft w:val="0"/>
      <w:marRight w:val="0"/>
      <w:marTop w:val="0"/>
      <w:marBottom w:val="0"/>
      <w:divBdr>
        <w:top w:val="none" w:sz="0" w:space="0" w:color="auto"/>
        <w:left w:val="none" w:sz="0" w:space="0" w:color="auto"/>
        <w:bottom w:val="none" w:sz="0" w:space="0" w:color="auto"/>
        <w:right w:val="none" w:sz="0" w:space="0" w:color="auto"/>
      </w:divBdr>
      <w:divsChild>
        <w:div w:id="1491288579">
          <w:marLeft w:val="480"/>
          <w:marRight w:val="0"/>
          <w:marTop w:val="0"/>
          <w:marBottom w:val="0"/>
          <w:divBdr>
            <w:top w:val="none" w:sz="0" w:space="0" w:color="auto"/>
            <w:left w:val="none" w:sz="0" w:space="0" w:color="auto"/>
            <w:bottom w:val="none" w:sz="0" w:space="0" w:color="auto"/>
            <w:right w:val="none" w:sz="0" w:space="0" w:color="auto"/>
          </w:divBdr>
        </w:div>
        <w:div w:id="169414940">
          <w:marLeft w:val="480"/>
          <w:marRight w:val="0"/>
          <w:marTop w:val="0"/>
          <w:marBottom w:val="0"/>
          <w:divBdr>
            <w:top w:val="none" w:sz="0" w:space="0" w:color="auto"/>
            <w:left w:val="none" w:sz="0" w:space="0" w:color="auto"/>
            <w:bottom w:val="none" w:sz="0" w:space="0" w:color="auto"/>
            <w:right w:val="none" w:sz="0" w:space="0" w:color="auto"/>
          </w:divBdr>
        </w:div>
        <w:div w:id="1532765346">
          <w:marLeft w:val="480"/>
          <w:marRight w:val="0"/>
          <w:marTop w:val="0"/>
          <w:marBottom w:val="0"/>
          <w:divBdr>
            <w:top w:val="none" w:sz="0" w:space="0" w:color="auto"/>
            <w:left w:val="none" w:sz="0" w:space="0" w:color="auto"/>
            <w:bottom w:val="none" w:sz="0" w:space="0" w:color="auto"/>
            <w:right w:val="none" w:sz="0" w:space="0" w:color="auto"/>
          </w:divBdr>
        </w:div>
        <w:div w:id="1649899244">
          <w:marLeft w:val="480"/>
          <w:marRight w:val="0"/>
          <w:marTop w:val="0"/>
          <w:marBottom w:val="0"/>
          <w:divBdr>
            <w:top w:val="none" w:sz="0" w:space="0" w:color="auto"/>
            <w:left w:val="none" w:sz="0" w:space="0" w:color="auto"/>
            <w:bottom w:val="none" w:sz="0" w:space="0" w:color="auto"/>
            <w:right w:val="none" w:sz="0" w:space="0" w:color="auto"/>
          </w:divBdr>
        </w:div>
        <w:div w:id="1852336026">
          <w:marLeft w:val="480"/>
          <w:marRight w:val="0"/>
          <w:marTop w:val="0"/>
          <w:marBottom w:val="0"/>
          <w:divBdr>
            <w:top w:val="none" w:sz="0" w:space="0" w:color="auto"/>
            <w:left w:val="none" w:sz="0" w:space="0" w:color="auto"/>
            <w:bottom w:val="none" w:sz="0" w:space="0" w:color="auto"/>
            <w:right w:val="none" w:sz="0" w:space="0" w:color="auto"/>
          </w:divBdr>
        </w:div>
        <w:div w:id="503978918">
          <w:marLeft w:val="480"/>
          <w:marRight w:val="0"/>
          <w:marTop w:val="0"/>
          <w:marBottom w:val="0"/>
          <w:divBdr>
            <w:top w:val="none" w:sz="0" w:space="0" w:color="auto"/>
            <w:left w:val="none" w:sz="0" w:space="0" w:color="auto"/>
            <w:bottom w:val="none" w:sz="0" w:space="0" w:color="auto"/>
            <w:right w:val="none" w:sz="0" w:space="0" w:color="auto"/>
          </w:divBdr>
        </w:div>
        <w:div w:id="922183070">
          <w:marLeft w:val="480"/>
          <w:marRight w:val="0"/>
          <w:marTop w:val="0"/>
          <w:marBottom w:val="0"/>
          <w:divBdr>
            <w:top w:val="none" w:sz="0" w:space="0" w:color="auto"/>
            <w:left w:val="none" w:sz="0" w:space="0" w:color="auto"/>
            <w:bottom w:val="none" w:sz="0" w:space="0" w:color="auto"/>
            <w:right w:val="none" w:sz="0" w:space="0" w:color="auto"/>
          </w:divBdr>
        </w:div>
        <w:div w:id="1951544697">
          <w:marLeft w:val="480"/>
          <w:marRight w:val="0"/>
          <w:marTop w:val="0"/>
          <w:marBottom w:val="0"/>
          <w:divBdr>
            <w:top w:val="none" w:sz="0" w:space="0" w:color="auto"/>
            <w:left w:val="none" w:sz="0" w:space="0" w:color="auto"/>
            <w:bottom w:val="none" w:sz="0" w:space="0" w:color="auto"/>
            <w:right w:val="none" w:sz="0" w:space="0" w:color="auto"/>
          </w:divBdr>
        </w:div>
        <w:div w:id="2008898176">
          <w:marLeft w:val="480"/>
          <w:marRight w:val="0"/>
          <w:marTop w:val="0"/>
          <w:marBottom w:val="0"/>
          <w:divBdr>
            <w:top w:val="none" w:sz="0" w:space="0" w:color="auto"/>
            <w:left w:val="none" w:sz="0" w:space="0" w:color="auto"/>
            <w:bottom w:val="none" w:sz="0" w:space="0" w:color="auto"/>
            <w:right w:val="none" w:sz="0" w:space="0" w:color="auto"/>
          </w:divBdr>
        </w:div>
        <w:div w:id="2134126784">
          <w:marLeft w:val="480"/>
          <w:marRight w:val="0"/>
          <w:marTop w:val="0"/>
          <w:marBottom w:val="0"/>
          <w:divBdr>
            <w:top w:val="none" w:sz="0" w:space="0" w:color="auto"/>
            <w:left w:val="none" w:sz="0" w:space="0" w:color="auto"/>
            <w:bottom w:val="none" w:sz="0" w:space="0" w:color="auto"/>
            <w:right w:val="none" w:sz="0" w:space="0" w:color="auto"/>
          </w:divBdr>
        </w:div>
        <w:div w:id="1365986817">
          <w:marLeft w:val="480"/>
          <w:marRight w:val="0"/>
          <w:marTop w:val="0"/>
          <w:marBottom w:val="0"/>
          <w:divBdr>
            <w:top w:val="none" w:sz="0" w:space="0" w:color="auto"/>
            <w:left w:val="none" w:sz="0" w:space="0" w:color="auto"/>
            <w:bottom w:val="none" w:sz="0" w:space="0" w:color="auto"/>
            <w:right w:val="none" w:sz="0" w:space="0" w:color="auto"/>
          </w:divBdr>
        </w:div>
        <w:div w:id="172383884">
          <w:marLeft w:val="480"/>
          <w:marRight w:val="0"/>
          <w:marTop w:val="0"/>
          <w:marBottom w:val="0"/>
          <w:divBdr>
            <w:top w:val="none" w:sz="0" w:space="0" w:color="auto"/>
            <w:left w:val="none" w:sz="0" w:space="0" w:color="auto"/>
            <w:bottom w:val="none" w:sz="0" w:space="0" w:color="auto"/>
            <w:right w:val="none" w:sz="0" w:space="0" w:color="auto"/>
          </w:divBdr>
        </w:div>
        <w:div w:id="1319386965">
          <w:marLeft w:val="480"/>
          <w:marRight w:val="0"/>
          <w:marTop w:val="0"/>
          <w:marBottom w:val="0"/>
          <w:divBdr>
            <w:top w:val="none" w:sz="0" w:space="0" w:color="auto"/>
            <w:left w:val="none" w:sz="0" w:space="0" w:color="auto"/>
            <w:bottom w:val="none" w:sz="0" w:space="0" w:color="auto"/>
            <w:right w:val="none" w:sz="0" w:space="0" w:color="auto"/>
          </w:divBdr>
        </w:div>
        <w:div w:id="875510622">
          <w:marLeft w:val="480"/>
          <w:marRight w:val="0"/>
          <w:marTop w:val="0"/>
          <w:marBottom w:val="0"/>
          <w:divBdr>
            <w:top w:val="none" w:sz="0" w:space="0" w:color="auto"/>
            <w:left w:val="none" w:sz="0" w:space="0" w:color="auto"/>
            <w:bottom w:val="none" w:sz="0" w:space="0" w:color="auto"/>
            <w:right w:val="none" w:sz="0" w:space="0" w:color="auto"/>
          </w:divBdr>
        </w:div>
        <w:div w:id="502404531">
          <w:marLeft w:val="480"/>
          <w:marRight w:val="0"/>
          <w:marTop w:val="0"/>
          <w:marBottom w:val="0"/>
          <w:divBdr>
            <w:top w:val="none" w:sz="0" w:space="0" w:color="auto"/>
            <w:left w:val="none" w:sz="0" w:space="0" w:color="auto"/>
            <w:bottom w:val="none" w:sz="0" w:space="0" w:color="auto"/>
            <w:right w:val="none" w:sz="0" w:space="0" w:color="auto"/>
          </w:divBdr>
        </w:div>
        <w:div w:id="223687179">
          <w:marLeft w:val="480"/>
          <w:marRight w:val="0"/>
          <w:marTop w:val="0"/>
          <w:marBottom w:val="0"/>
          <w:divBdr>
            <w:top w:val="none" w:sz="0" w:space="0" w:color="auto"/>
            <w:left w:val="none" w:sz="0" w:space="0" w:color="auto"/>
            <w:bottom w:val="none" w:sz="0" w:space="0" w:color="auto"/>
            <w:right w:val="none" w:sz="0" w:space="0" w:color="auto"/>
          </w:divBdr>
        </w:div>
        <w:div w:id="1727026775">
          <w:marLeft w:val="480"/>
          <w:marRight w:val="0"/>
          <w:marTop w:val="0"/>
          <w:marBottom w:val="0"/>
          <w:divBdr>
            <w:top w:val="none" w:sz="0" w:space="0" w:color="auto"/>
            <w:left w:val="none" w:sz="0" w:space="0" w:color="auto"/>
            <w:bottom w:val="none" w:sz="0" w:space="0" w:color="auto"/>
            <w:right w:val="none" w:sz="0" w:space="0" w:color="auto"/>
          </w:divBdr>
        </w:div>
        <w:div w:id="1607423564">
          <w:marLeft w:val="480"/>
          <w:marRight w:val="0"/>
          <w:marTop w:val="0"/>
          <w:marBottom w:val="0"/>
          <w:divBdr>
            <w:top w:val="none" w:sz="0" w:space="0" w:color="auto"/>
            <w:left w:val="none" w:sz="0" w:space="0" w:color="auto"/>
            <w:bottom w:val="none" w:sz="0" w:space="0" w:color="auto"/>
            <w:right w:val="none" w:sz="0" w:space="0" w:color="auto"/>
          </w:divBdr>
        </w:div>
        <w:div w:id="1221555140">
          <w:marLeft w:val="480"/>
          <w:marRight w:val="0"/>
          <w:marTop w:val="0"/>
          <w:marBottom w:val="0"/>
          <w:divBdr>
            <w:top w:val="none" w:sz="0" w:space="0" w:color="auto"/>
            <w:left w:val="none" w:sz="0" w:space="0" w:color="auto"/>
            <w:bottom w:val="none" w:sz="0" w:space="0" w:color="auto"/>
            <w:right w:val="none" w:sz="0" w:space="0" w:color="auto"/>
          </w:divBdr>
        </w:div>
        <w:div w:id="1294015913">
          <w:marLeft w:val="480"/>
          <w:marRight w:val="0"/>
          <w:marTop w:val="0"/>
          <w:marBottom w:val="0"/>
          <w:divBdr>
            <w:top w:val="none" w:sz="0" w:space="0" w:color="auto"/>
            <w:left w:val="none" w:sz="0" w:space="0" w:color="auto"/>
            <w:bottom w:val="none" w:sz="0" w:space="0" w:color="auto"/>
            <w:right w:val="none" w:sz="0" w:space="0" w:color="auto"/>
          </w:divBdr>
        </w:div>
        <w:div w:id="1858888388">
          <w:marLeft w:val="480"/>
          <w:marRight w:val="0"/>
          <w:marTop w:val="0"/>
          <w:marBottom w:val="0"/>
          <w:divBdr>
            <w:top w:val="none" w:sz="0" w:space="0" w:color="auto"/>
            <w:left w:val="none" w:sz="0" w:space="0" w:color="auto"/>
            <w:bottom w:val="none" w:sz="0" w:space="0" w:color="auto"/>
            <w:right w:val="none" w:sz="0" w:space="0" w:color="auto"/>
          </w:divBdr>
        </w:div>
        <w:div w:id="648558781">
          <w:marLeft w:val="480"/>
          <w:marRight w:val="0"/>
          <w:marTop w:val="0"/>
          <w:marBottom w:val="0"/>
          <w:divBdr>
            <w:top w:val="none" w:sz="0" w:space="0" w:color="auto"/>
            <w:left w:val="none" w:sz="0" w:space="0" w:color="auto"/>
            <w:bottom w:val="none" w:sz="0" w:space="0" w:color="auto"/>
            <w:right w:val="none" w:sz="0" w:space="0" w:color="auto"/>
          </w:divBdr>
        </w:div>
        <w:div w:id="1098528254">
          <w:marLeft w:val="480"/>
          <w:marRight w:val="0"/>
          <w:marTop w:val="0"/>
          <w:marBottom w:val="0"/>
          <w:divBdr>
            <w:top w:val="none" w:sz="0" w:space="0" w:color="auto"/>
            <w:left w:val="none" w:sz="0" w:space="0" w:color="auto"/>
            <w:bottom w:val="none" w:sz="0" w:space="0" w:color="auto"/>
            <w:right w:val="none" w:sz="0" w:space="0" w:color="auto"/>
          </w:divBdr>
        </w:div>
        <w:div w:id="1771853148">
          <w:marLeft w:val="480"/>
          <w:marRight w:val="0"/>
          <w:marTop w:val="0"/>
          <w:marBottom w:val="0"/>
          <w:divBdr>
            <w:top w:val="none" w:sz="0" w:space="0" w:color="auto"/>
            <w:left w:val="none" w:sz="0" w:space="0" w:color="auto"/>
            <w:bottom w:val="none" w:sz="0" w:space="0" w:color="auto"/>
            <w:right w:val="none" w:sz="0" w:space="0" w:color="auto"/>
          </w:divBdr>
        </w:div>
        <w:div w:id="1365909705">
          <w:marLeft w:val="480"/>
          <w:marRight w:val="0"/>
          <w:marTop w:val="0"/>
          <w:marBottom w:val="0"/>
          <w:divBdr>
            <w:top w:val="none" w:sz="0" w:space="0" w:color="auto"/>
            <w:left w:val="none" w:sz="0" w:space="0" w:color="auto"/>
            <w:bottom w:val="none" w:sz="0" w:space="0" w:color="auto"/>
            <w:right w:val="none" w:sz="0" w:space="0" w:color="auto"/>
          </w:divBdr>
        </w:div>
        <w:div w:id="1546793057">
          <w:marLeft w:val="480"/>
          <w:marRight w:val="0"/>
          <w:marTop w:val="0"/>
          <w:marBottom w:val="0"/>
          <w:divBdr>
            <w:top w:val="none" w:sz="0" w:space="0" w:color="auto"/>
            <w:left w:val="none" w:sz="0" w:space="0" w:color="auto"/>
            <w:bottom w:val="none" w:sz="0" w:space="0" w:color="auto"/>
            <w:right w:val="none" w:sz="0" w:space="0" w:color="auto"/>
          </w:divBdr>
        </w:div>
        <w:div w:id="166288437">
          <w:marLeft w:val="480"/>
          <w:marRight w:val="0"/>
          <w:marTop w:val="0"/>
          <w:marBottom w:val="0"/>
          <w:divBdr>
            <w:top w:val="none" w:sz="0" w:space="0" w:color="auto"/>
            <w:left w:val="none" w:sz="0" w:space="0" w:color="auto"/>
            <w:bottom w:val="none" w:sz="0" w:space="0" w:color="auto"/>
            <w:right w:val="none" w:sz="0" w:space="0" w:color="auto"/>
          </w:divBdr>
        </w:div>
        <w:div w:id="221330336">
          <w:marLeft w:val="480"/>
          <w:marRight w:val="0"/>
          <w:marTop w:val="0"/>
          <w:marBottom w:val="0"/>
          <w:divBdr>
            <w:top w:val="none" w:sz="0" w:space="0" w:color="auto"/>
            <w:left w:val="none" w:sz="0" w:space="0" w:color="auto"/>
            <w:bottom w:val="none" w:sz="0" w:space="0" w:color="auto"/>
            <w:right w:val="none" w:sz="0" w:space="0" w:color="auto"/>
          </w:divBdr>
        </w:div>
        <w:div w:id="1899777282">
          <w:marLeft w:val="480"/>
          <w:marRight w:val="0"/>
          <w:marTop w:val="0"/>
          <w:marBottom w:val="0"/>
          <w:divBdr>
            <w:top w:val="none" w:sz="0" w:space="0" w:color="auto"/>
            <w:left w:val="none" w:sz="0" w:space="0" w:color="auto"/>
            <w:bottom w:val="none" w:sz="0" w:space="0" w:color="auto"/>
            <w:right w:val="none" w:sz="0" w:space="0" w:color="auto"/>
          </w:divBdr>
        </w:div>
        <w:div w:id="1914660827">
          <w:marLeft w:val="480"/>
          <w:marRight w:val="0"/>
          <w:marTop w:val="0"/>
          <w:marBottom w:val="0"/>
          <w:divBdr>
            <w:top w:val="none" w:sz="0" w:space="0" w:color="auto"/>
            <w:left w:val="none" w:sz="0" w:space="0" w:color="auto"/>
            <w:bottom w:val="none" w:sz="0" w:space="0" w:color="auto"/>
            <w:right w:val="none" w:sz="0" w:space="0" w:color="auto"/>
          </w:divBdr>
        </w:div>
        <w:div w:id="1743140147">
          <w:marLeft w:val="480"/>
          <w:marRight w:val="0"/>
          <w:marTop w:val="0"/>
          <w:marBottom w:val="0"/>
          <w:divBdr>
            <w:top w:val="none" w:sz="0" w:space="0" w:color="auto"/>
            <w:left w:val="none" w:sz="0" w:space="0" w:color="auto"/>
            <w:bottom w:val="none" w:sz="0" w:space="0" w:color="auto"/>
            <w:right w:val="none" w:sz="0" w:space="0" w:color="auto"/>
          </w:divBdr>
        </w:div>
        <w:div w:id="145561234">
          <w:marLeft w:val="480"/>
          <w:marRight w:val="0"/>
          <w:marTop w:val="0"/>
          <w:marBottom w:val="0"/>
          <w:divBdr>
            <w:top w:val="none" w:sz="0" w:space="0" w:color="auto"/>
            <w:left w:val="none" w:sz="0" w:space="0" w:color="auto"/>
            <w:bottom w:val="none" w:sz="0" w:space="0" w:color="auto"/>
            <w:right w:val="none" w:sz="0" w:space="0" w:color="auto"/>
          </w:divBdr>
        </w:div>
        <w:div w:id="2134908483">
          <w:marLeft w:val="480"/>
          <w:marRight w:val="0"/>
          <w:marTop w:val="0"/>
          <w:marBottom w:val="0"/>
          <w:divBdr>
            <w:top w:val="none" w:sz="0" w:space="0" w:color="auto"/>
            <w:left w:val="none" w:sz="0" w:space="0" w:color="auto"/>
            <w:bottom w:val="none" w:sz="0" w:space="0" w:color="auto"/>
            <w:right w:val="none" w:sz="0" w:space="0" w:color="auto"/>
          </w:divBdr>
        </w:div>
        <w:div w:id="1881937348">
          <w:marLeft w:val="480"/>
          <w:marRight w:val="0"/>
          <w:marTop w:val="0"/>
          <w:marBottom w:val="0"/>
          <w:divBdr>
            <w:top w:val="none" w:sz="0" w:space="0" w:color="auto"/>
            <w:left w:val="none" w:sz="0" w:space="0" w:color="auto"/>
            <w:bottom w:val="none" w:sz="0" w:space="0" w:color="auto"/>
            <w:right w:val="none" w:sz="0" w:space="0" w:color="auto"/>
          </w:divBdr>
        </w:div>
        <w:div w:id="177819770">
          <w:marLeft w:val="480"/>
          <w:marRight w:val="0"/>
          <w:marTop w:val="0"/>
          <w:marBottom w:val="0"/>
          <w:divBdr>
            <w:top w:val="none" w:sz="0" w:space="0" w:color="auto"/>
            <w:left w:val="none" w:sz="0" w:space="0" w:color="auto"/>
            <w:bottom w:val="none" w:sz="0" w:space="0" w:color="auto"/>
            <w:right w:val="none" w:sz="0" w:space="0" w:color="auto"/>
          </w:divBdr>
        </w:div>
        <w:div w:id="144786359">
          <w:marLeft w:val="480"/>
          <w:marRight w:val="0"/>
          <w:marTop w:val="0"/>
          <w:marBottom w:val="0"/>
          <w:divBdr>
            <w:top w:val="none" w:sz="0" w:space="0" w:color="auto"/>
            <w:left w:val="none" w:sz="0" w:space="0" w:color="auto"/>
            <w:bottom w:val="none" w:sz="0" w:space="0" w:color="auto"/>
            <w:right w:val="none" w:sz="0" w:space="0" w:color="auto"/>
          </w:divBdr>
        </w:div>
        <w:div w:id="1617323488">
          <w:marLeft w:val="480"/>
          <w:marRight w:val="0"/>
          <w:marTop w:val="0"/>
          <w:marBottom w:val="0"/>
          <w:divBdr>
            <w:top w:val="none" w:sz="0" w:space="0" w:color="auto"/>
            <w:left w:val="none" w:sz="0" w:space="0" w:color="auto"/>
            <w:bottom w:val="none" w:sz="0" w:space="0" w:color="auto"/>
            <w:right w:val="none" w:sz="0" w:space="0" w:color="auto"/>
          </w:divBdr>
        </w:div>
        <w:div w:id="1932738872">
          <w:marLeft w:val="480"/>
          <w:marRight w:val="0"/>
          <w:marTop w:val="0"/>
          <w:marBottom w:val="0"/>
          <w:divBdr>
            <w:top w:val="none" w:sz="0" w:space="0" w:color="auto"/>
            <w:left w:val="none" w:sz="0" w:space="0" w:color="auto"/>
            <w:bottom w:val="none" w:sz="0" w:space="0" w:color="auto"/>
            <w:right w:val="none" w:sz="0" w:space="0" w:color="auto"/>
          </w:divBdr>
        </w:div>
        <w:div w:id="171801252">
          <w:marLeft w:val="480"/>
          <w:marRight w:val="0"/>
          <w:marTop w:val="0"/>
          <w:marBottom w:val="0"/>
          <w:divBdr>
            <w:top w:val="none" w:sz="0" w:space="0" w:color="auto"/>
            <w:left w:val="none" w:sz="0" w:space="0" w:color="auto"/>
            <w:bottom w:val="none" w:sz="0" w:space="0" w:color="auto"/>
            <w:right w:val="none" w:sz="0" w:space="0" w:color="auto"/>
          </w:divBdr>
        </w:div>
        <w:div w:id="586497498">
          <w:marLeft w:val="480"/>
          <w:marRight w:val="0"/>
          <w:marTop w:val="0"/>
          <w:marBottom w:val="0"/>
          <w:divBdr>
            <w:top w:val="none" w:sz="0" w:space="0" w:color="auto"/>
            <w:left w:val="none" w:sz="0" w:space="0" w:color="auto"/>
            <w:bottom w:val="none" w:sz="0" w:space="0" w:color="auto"/>
            <w:right w:val="none" w:sz="0" w:space="0" w:color="auto"/>
          </w:divBdr>
        </w:div>
        <w:div w:id="1554655649">
          <w:marLeft w:val="480"/>
          <w:marRight w:val="0"/>
          <w:marTop w:val="0"/>
          <w:marBottom w:val="0"/>
          <w:divBdr>
            <w:top w:val="none" w:sz="0" w:space="0" w:color="auto"/>
            <w:left w:val="none" w:sz="0" w:space="0" w:color="auto"/>
            <w:bottom w:val="none" w:sz="0" w:space="0" w:color="auto"/>
            <w:right w:val="none" w:sz="0" w:space="0" w:color="auto"/>
          </w:divBdr>
        </w:div>
        <w:div w:id="681705684">
          <w:marLeft w:val="480"/>
          <w:marRight w:val="0"/>
          <w:marTop w:val="0"/>
          <w:marBottom w:val="0"/>
          <w:divBdr>
            <w:top w:val="none" w:sz="0" w:space="0" w:color="auto"/>
            <w:left w:val="none" w:sz="0" w:space="0" w:color="auto"/>
            <w:bottom w:val="none" w:sz="0" w:space="0" w:color="auto"/>
            <w:right w:val="none" w:sz="0" w:space="0" w:color="auto"/>
          </w:divBdr>
        </w:div>
        <w:div w:id="1575704710">
          <w:marLeft w:val="480"/>
          <w:marRight w:val="0"/>
          <w:marTop w:val="0"/>
          <w:marBottom w:val="0"/>
          <w:divBdr>
            <w:top w:val="none" w:sz="0" w:space="0" w:color="auto"/>
            <w:left w:val="none" w:sz="0" w:space="0" w:color="auto"/>
            <w:bottom w:val="none" w:sz="0" w:space="0" w:color="auto"/>
            <w:right w:val="none" w:sz="0" w:space="0" w:color="auto"/>
          </w:divBdr>
        </w:div>
        <w:div w:id="1011644726">
          <w:marLeft w:val="480"/>
          <w:marRight w:val="0"/>
          <w:marTop w:val="0"/>
          <w:marBottom w:val="0"/>
          <w:divBdr>
            <w:top w:val="none" w:sz="0" w:space="0" w:color="auto"/>
            <w:left w:val="none" w:sz="0" w:space="0" w:color="auto"/>
            <w:bottom w:val="none" w:sz="0" w:space="0" w:color="auto"/>
            <w:right w:val="none" w:sz="0" w:space="0" w:color="auto"/>
          </w:divBdr>
        </w:div>
        <w:div w:id="764040082">
          <w:marLeft w:val="480"/>
          <w:marRight w:val="0"/>
          <w:marTop w:val="0"/>
          <w:marBottom w:val="0"/>
          <w:divBdr>
            <w:top w:val="none" w:sz="0" w:space="0" w:color="auto"/>
            <w:left w:val="none" w:sz="0" w:space="0" w:color="auto"/>
            <w:bottom w:val="none" w:sz="0" w:space="0" w:color="auto"/>
            <w:right w:val="none" w:sz="0" w:space="0" w:color="auto"/>
          </w:divBdr>
        </w:div>
        <w:div w:id="569509963">
          <w:marLeft w:val="480"/>
          <w:marRight w:val="0"/>
          <w:marTop w:val="0"/>
          <w:marBottom w:val="0"/>
          <w:divBdr>
            <w:top w:val="none" w:sz="0" w:space="0" w:color="auto"/>
            <w:left w:val="none" w:sz="0" w:space="0" w:color="auto"/>
            <w:bottom w:val="none" w:sz="0" w:space="0" w:color="auto"/>
            <w:right w:val="none" w:sz="0" w:space="0" w:color="auto"/>
          </w:divBdr>
        </w:div>
        <w:div w:id="570426284">
          <w:marLeft w:val="480"/>
          <w:marRight w:val="0"/>
          <w:marTop w:val="0"/>
          <w:marBottom w:val="0"/>
          <w:divBdr>
            <w:top w:val="none" w:sz="0" w:space="0" w:color="auto"/>
            <w:left w:val="none" w:sz="0" w:space="0" w:color="auto"/>
            <w:bottom w:val="none" w:sz="0" w:space="0" w:color="auto"/>
            <w:right w:val="none" w:sz="0" w:space="0" w:color="auto"/>
          </w:divBdr>
        </w:div>
        <w:div w:id="1635940755">
          <w:marLeft w:val="480"/>
          <w:marRight w:val="0"/>
          <w:marTop w:val="0"/>
          <w:marBottom w:val="0"/>
          <w:divBdr>
            <w:top w:val="none" w:sz="0" w:space="0" w:color="auto"/>
            <w:left w:val="none" w:sz="0" w:space="0" w:color="auto"/>
            <w:bottom w:val="none" w:sz="0" w:space="0" w:color="auto"/>
            <w:right w:val="none" w:sz="0" w:space="0" w:color="auto"/>
          </w:divBdr>
        </w:div>
        <w:div w:id="398134516">
          <w:marLeft w:val="480"/>
          <w:marRight w:val="0"/>
          <w:marTop w:val="0"/>
          <w:marBottom w:val="0"/>
          <w:divBdr>
            <w:top w:val="none" w:sz="0" w:space="0" w:color="auto"/>
            <w:left w:val="none" w:sz="0" w:space="0" w:color="auto"/>
            <w:bottom w:val="none" w:sz="0" w:space="0" w:color="auto"/>
            <w:right w:val="none" w:sz="0" w:space="0" w:color="auto"/>
          </w:divBdr>
        </w:div>
        <w:div w:id="1909195278">
          <w:marLeft w:val="480"/>
          <w:marRight w:val="0"/>
          <w:marTop w:val="0"/>
          <w:marBottom w:val="0"/>
          <w:divBdr>
            <w:top w:val="none" w:sz="0" w:space="0" w:color="auto"/>
            <w:left w:val="none" w:sz="0" w:space="0" w:color="auto"/>
            <w:bottom w:val="none" w:sz="0" w:space="0" w:color="auto"/>
            <w:right w:val="none" w:sz="0" w:space="0" w:color="auto"/>
          </w:divBdr>
        </w:div>
        <w:div w:id="1337491229">
          <w:marLeft w:val="480"/>
          <w:marRight w:val="0"/>
          <w:marTop w:val="0"/>
          <w:marBottom w:val="0"/>
          <w:divBdr>
            <w:top w:val="none" w:sz="0" w:space="0" w:color="auto"/>
            <w:left w:val="none" w:sz="0" w:space="0" w:color="auto"/>
            <w:bottom w:val="none" w:sz="0" w:space="0" w:color="auto"/>
            <w:right w:val="none" w:sz="0" w:space="0" w:color="auto"/>
          </w:divBdr>
        </w:div>
        <w:div w:id="912276594">
          <w:marLeft w:val="480"/>
          <w:marRight w:val="0"/>
          <w:marTop w:val="0"/>
          <w:marBottom w:val="0"/>
          <w:divBdr>
            <w:top w:val="none" w:sz="0" w:space="0" w:color="auto"/>
            <w:left w:val="none" w:sz="0" w:space="0" w:color="auto"/>
            <w:bottom w:val="none" w:sz="0" w:space="0" w:color="auto"/>
            <w:right w:val="none" w:sz="0" w:space="0" w:color="auto"/>
          </w:divBdr>
        </w:div>
        <w:div w:id="1847095467">
          <w:marLeft w:val="480"/>
          <w:marRight w:val="0"/>
          <w:marTop w:val="0"/>
          <w:marBottom w:val="0"/>
          <w:divBdr>
            <w:top w:val="none" w:sz="0" w:space="0" w:color="auto"/>
            <w:left w:val="none" w:sz="0" w:space="0" w:color="auto"/>
            <w:bottom w:val="none" w:sz="0" w:space="0" w:color="auto"/>
            <w:right w:val="none" w:sz="0" w:space="0" w:color="auto"/>
          </w:divBdr>
        </w:div>
        <w:div w:id="2110001595">
          <w:marLeft w:val="480"/>
          <w:marRight w:val="0"/>
          <w:marTop w:val="0"/>
          <w:marBottom w:val="0"/>
          <w:divBdr>
            <w:top w:val="none" w:sz="0" w:space="0" w:color="auto"/>
            <w:left w:val="none" w:sz="0" w:space="0" w:color="auto"/>
            <w:bottom w:val="none" w:sz="0" w:space="0" w:color="auto"/>
            <w:right w:val="none" w:sz="0" w:space="0" w:color="auto"/>
          </w:divBdr>
        </w:div>
        <w:div w:id="1008750689">
          <w:marLeft w:val="480"/>
          <w:marRight w:val="0"/>
          <w:marTop w:val="0"/>
          <w:marBottom w:val="0"/>
          <w:divBdr>
            <w:top w:val="none" w:sz="0" w:space="0" w:color="auto"/>
            <w:left w:val="none" w:sz="0" w:space="0" w:color="auto"/>
            <w:bottom w:val="none" w:sz="0" w:space="0" w:color="auto"/>
            <w:right w:val="none" w:sz="0" w:space="0" w:color="auto"/>
          </w:divBdr>
        </w:div>
        <w:div w:id="1055545857">
          <w:marLeft w:val="480"/>
          <w:marRight w:val="0"/>
          <w:marTop w:val="0"/>
          <w:marBottom w:val="0"/>
          <w:divBdr>
            <w:top w:val="none" w:sz="0" w:space="0" w:color="auto"/>
            <w:left w:val="none" w:sz="0" w:space="0" w:color="auto"/>
            <w:bottom w:val="none" w:sz="0" w:space="0" w:color="auto"/>
            <w:right w:val="none" w:sz="0" w:space="0" w:color="auto"/>
          </w:divBdr>
        </w:div>
      </w:divsChild>
    </w:div>
    <w:div w:id="181867945">
      <w:bodyDiv w:val="1"/>
      <w:marLeft w:val="0"/>
      <w:marRight w:val="0"/>
      <w:marTop w:val="0"/>
      <w:marBottom w:val="0"/>
      <w:divBdr>
        <w:top w:val="none" w:sz="0" w:space="0" w:color="auto"/>
        <w:left w:val="none" w:sz="0" w:space="0" w:color="auto"/>
        <w:bottom w:val="none" w:sz="0" w:space="0" w:color="auto"/>
        <w:right w:val="none" w:sz="0" w:space="0" w:color="auto"/>
      </w:divBdr>
      <w:divsChild>
        <w:div w:id="43138803">
          <w:marLeft w:val="640"/>
          <w:marRight w:val="0"/>
          <w:marTop w:val="0"/>
          <w:marBottom w:val="0"/>
          <w:divBdr>
            <w:top w:val="none" w:sz="0" w:space="0" w:color="auto"/>
            <w:left w:val="none" w:sz="0" w:space="0" w:color="auto"/>
            <w:bottom w:val="none" w:sz="0" w:space="0" w:color="auto"/>
            <w:right w:val="none" w:sz="0" w:space="0" w:color="auto"/>
          </w:divBdr>
        </w:div>
        <w:div w:id="281036375">
          <w:marLeft w:val="640"/>
          <w:marRight w:val="0"/>
          <w:marTop w:val="0"/>
          <w:marBottom w:val="0"/>
          <w:divBdr>
            <w:top w:val="none" w:sz="0" w:space="0" w:color="auto"/>
            <w:left w:val="none" w:sz="0" w:space="0" w:color="auto"/>
            <w:bottom w:val="none" w:sz="0" w:space="0" w:color="auto"/>
            <w:right w:val="none" w:sz="0" w:space="0" w:color="auto"/>
          </w:divBdr>
        </w:div>
        <w:div w:id="587887301">
          <w:marLeft w:val="640"/>
          <w:marRight w:val="0"/>
          <w:marTop w:val="0"/>
          <w:marBottom w:val="0"/>
          <w:divBdr>
            <w:top w:val="none" w:sz="0" w:space="0" w:color="auto"/>
            <w:left w:val="none" w:sz="0" w:space="0" w:color="auto"/>
            <w:bottom w:val="none" w:sz="0" w:space="0" w:color="auto"/>
            <w:right w:val="none" w:sz="0" w:space="0" w:color="auto"/>
          </w:divBdr>
        </w:div>
        <w:div w:id="532034028">
          <w:marLeft w:val="640"/>
          <w:marRight w:val="0"/>
          <w:marTop w:val="0"/>
          <w:marBottom w:val="0"/>
          <w:divBdr>
            <w:top w:val="none" w:sz="0" w:space="0" w:color="auto"/>
            <w:left w:val="none" w:sz="0" w:space="0" w:color="auto"/>
            <w:bottom w:val="none" w:sz="0" w:space="0" w:color="auto"/>
            <w:right w:val="none" w:sz="0" w:space="0" w:color="auto"/>
          </w:divBdr>
        </w:div>
        <w:div w:id="926034156">
          <w:marLeft w:val="640"/>
          <w:marRight w:val="0"/>
          <w:marTop w:val="0"/>
          <w:marBottom w:val="0"/>
          <w:divBdr>
            <w:top w:val="none" w:sz="0" w:space="0" w:color="auto"/>
            <w:left w:val="none" w:sz="0" w:space="0" w:color="auto"/>
            <w:bottom w:val="none" w:sz="0" w:space="0" w:color="auto"/>
            <w:right w:val="none" w:sz="0" w:space="0" w:color="auto"/>
          </w:divBdr>
        </w:div>
        <w:div w:id="1773668500">
          <w:marLeft w:val="640"/>
          <w:marRight w:val="0"/>
          <w:marTop w:val="0"/>
          <w:marBottom w:val="0"/>
          <w:divBdr>
            <w:top w:val="none" w:sz="0" w:space="0" w:color="auto"/>
            <w:left w:val="none" w:sz="0" w:space="0" w:color="auto"/>
            <w:bottom w:val="none" w:sz="0" w:space="0" w:color="auto"/>
            <w:right w:val="none" w:sz="0" w:space="0" w:color="auto"/>
          </w:divBdr>
        </w:div>
        <w:div w:id="223687105">
          <w:marLeft w:val="640"/>
          <w:marRight w:val="0"/>
          <w:marTop w:val="0"/>
          <w:marBottom w:val="0"/>
          <w:divBdr>
            <w:top w:val="none" w:sz="0" w:space="0" w:color="auto"/>
            <w:left w:val="none" w:sz="0" w:space="0" w:color="auto"/>
            <w:bottom w:val="none" w:sz="0" w:space="0" w:color="auto"/>
            <w:right w:val="none" w:sz="0" w:space="0" w:color="auto"/>
          </w:divBdr>
        </w:div>
        <w:div w:id="1220557853">
          <w:marLeft w:val="640"/>
          <w:marRight w:val="0"/>
          <w:marTop w:val="0"/>
          <w:marBottom w:val="0"/>
          <w:divBdr>
            <w:top w:val="none" w:sz="0" w:space="0" w:color="auto"/>
            <w:left w:val="none" w:sz="0" w:space="0" w:color="auto"/>
            <w:bottom w:val="none" w:sz="0" w:space="0" w:color="auto"/>
            <w:right w:val="none" w:sz="0" w:space="0" w:color="auto"/>
          </w:divBdr>
        </w:div>
        <w:div w:id="1090933484">
          <w:marLeft w:val="640"/>
          <w:marRight w:val="0"/>
          <w:marTop w:val="0"/>
          <w:marBottom w:val="0"/>
          <w:divBdr>
            <w:top w:val="none" w:sz="0" w:space="0" w:color="auto"/>
            <w:left w:val="none" w:sz="0" w:space="0" w:color="auto"/>
            <w:bottom w:val="none" w:sz="0" w:space="0" w:color="auto"/>
            <w:right w:val="none" w:sz="0" w:space="0" w:color="auto"/>
          </w:divBdr>
        </w:div>
        <w:div w:id="1249735810">
          <w:marLeft w:val="640"/>
          <w:marRight w:val="0"/>
          <w:marTop w:val="0"/>
          <w:marBottom w:val="0"/>
          <w:divBdr>
            <w:top w:val="none" w:sz="0" w:space="0" w:color="auto"/>
            <w:left w:val="none" w:sz="0" w:space="0" w:color="auto"/>
            <w:bottom w:val="none" w:sz="0" w:space="0" w:color="auto"/>
            <w:right w:val="none" w:sz="0" w:space="0" w:color="auto"/>
          </w:divBdr>
        </w:div>
        <w:div w:id="1057171158">
          <w:marLeft w:val="640"/>
          <w:marRight w:val="0"/>
          <w:marTop w:val="0"/>
          <w:marBottom w:val="0"/>
          <w:divBdr>
            <w:top w:val="none" w:sz="0" w:space="0" w:color="auto"/>
            <w:left w:val="none" w:sz="0" w:space="0" w:color="auto"/>
            <w:bottom w:val="none" w:sz="0" w:space="0" w:color="auto"/>
            <w:right w:val="none" w:sz="0" w:space="0" w:color="auto"/>
          </w:divBdr>
        </w:div>
        <w:div w:id="2006205956">
          <w:marLeft w:val="640"/>
          <w:marRight w:val="0"/>
          <w:marTop w:val="0"/>
          <w:marBottom w:val="0"/>
          <w:divBdr>
            <w:top w:val="none" w:sz="0" w:space="0" w:color="auto"/>
            <w:left w:val="none" w:sz="0" w:space="0" w:color="auto"/>
            <w:bottom w:val="none" w:sz="0" w:space="0" w:color="auto"/>
            <w:right w:val="none" w:sz="0" w:space="0" w:color="auto"/>
          </w:divBdr>
        </w:div>
        <w:div w:id="742069296">
          <w:marLeft w:val="640"/>
          <w:marRight w:val="0"/>
          <w:marTop w:val="0"/>
          <w:marBottom w:val="0"/>
          <w:divBdr>
            <w:top w:val="none" w:sz="0" w:space="0" w:color="auto"/>
            <w:left w:val="none" w:sz="0" w:space="0" w:color="auto"/>
            <w:bottom w:val="none" w:sz="0" w:space="0" w:color="auto"/>
            <w:right w:val="none" w:sz="0" w:space="0" w:color="auto"/>
          </w:divBdr>
        </w:div>
        <w:div w:id="236867114">
          <w:marLeft w:val="640"/>
          <w:marRight w:val="0"/>
          <w:marTop w:val="0"/>
          <w:marBottom w:val="0"/>
          <w:divBdr>
            <w:top w:val="none" w:sz="0" w:space="0" w:color="auto"/>
            <w:left w:val="none" w:sz="0" w:space="0" w:color="auto"/>
            <w:bottom w:val="none" w:sz="0" w:space="0" w:color="auto"/>
            <w:right w:val="none" w:sz="0" w:space="0" w:color="auto"/>
          </w:divBdr>
        </w:div>
        <w:div w:id="1290167548">
          <w:marLeft w:val="640"/>
          <w:marRight w:val="0"/>
          <w:marTop w:val="0"/>
          <w:marBottom w:val="0"/>
          <w:divBdr>
            <w:top w:val="none" w:sz="0" w:space="0" w:color="auto"/>
            <w:left w:val="none" w:sz="0" w:space="0" w:color="auto"/>
            <w:bottom w:val="none" w:sz="0" w:space="0" w:color="auto"/>
            <w:right w:val="none" w:sz="0" w:space="0" w:color="auto"/>
          </w:divBdr>
        </w:div>
        <w:div w:id="922372891">
          <w:marLeft w:val="640"/>
          <w:marRight w:val="0"/>
          <w:marTop w:val="0"/>
          <w:marBottom w:val="0"/>
          <w:divBdr>
            <w:top w:val="none" w:sz="0" w:space="0" w:color="auto"/>
            <w:left w:val="none" w:sz="0" w:space="0" w:color="auto"/>
            <w:bottom w:val="none" w:sz="0" w:space="0" w:color="auto"/>
            <w:right w:val="none" w:sz="0" w:space="0" w:color="auto"/>
          </w:divBdr>
        </w:div>
        <w:div w:id="2060743053">
          <w:marLeft w:val="640"/>
          <w:marRight w:val="0"/>
          <w:marTop w:val="0"/>
          <w:marBottom w:val="0"/>
          <w:divBdr>
            <w:top w:val="none" w:sz="0" w:space="0" w:color="auto"/>
            <w:left w:val="none" w:sz="0" w:space="0" w:color="auto"/>
            <w:bottom w:val="none" w:sz="0" w:space="0" w:color="auto"/>
            <w:right w:val="none" w:sz="0" w:space="0" w:color="auto"/>
          </w:divBdr>
        </w:div>
        <w:div w:id="1463384498">
          <w:marLeft w:val="640"/>
          <w:marRight w:val="0"/>
          <w:marTop w:val="0"/>
          <w:marBottom w:val="0"/>
          <w:divBdr>
            <w:top w:val="none" w:sz="0" w:space="0" w:color="auto"/>
            <w:left w:val="none" w:sz="0" w:space="0" w:color="auto"/>
            <w:bottom w:val="none" w:sz="0" w:space="0" w:color="auto"/>
            <w:right w:val="none" w:sz="0" w:space="0" w:color="auto"/>
          </w:divBdr>
        </w:div>
        <w:div w:id="1032851619">
          <w:marLeft w:val="640"/>
          <w:marRight w:val="0"/>
          <w:marTop w:val="0"/>
          <w:marBottom w:val="0"/>
          <w:divBdr>
            <w:top w:val="none" w:sz="0" w:space="0" w:color="auto"/>
            <w:left w:val="none" w:sz="0" w:space="0" w:color="auto"/>
            <w:bottom w:val="none" w:sz="0" w:space="0" w:color="auto"/>
            <w:right w:val="none" w:sz="0" w:space="0" w:color="auto"/>
          </w:divBdr>
        </w:div>
        <w:div w:id="943922827">
          <w:marLeft w:val="640"/>
          <w:marRight w:val="0"/>
          <w:marTop w:val="0"/>
          <w:marBottom w:val="0"/>
          <w:divBdr>
            <w:top w:val="none" w:sz="0" w:space="0" w:color="auto"/>
            <w:left w:val="none" w:sz="0" w:space="0" w:color="auto"/>
            <w:bottom w:val="none" w:sz="0" w:space="0" w:color="auto"/>
            <w:right w:val="none" w:sz="0" w:space="0" w:color="auto"/>
          </w:divBdr>
        </w:div>
        <w:div w:id="1001464750">
          <w:marLeft w:val="640"/>
          <w:marRight w:val="0"/>
          <w:marTop w:val="0"/>
          <w:marBottom w:val="0"/>
          <w:divBdr>
            <w:top w:val="none" w:sz="0" w:space="0" w:color="auto"/>
            <w:left w:val="none" w:sz="0" w:space="0" w:color="auto"/>
            <w:bottom w:val="none" w:sz="0" w:space="0" w:color="auto"/>
            <w:right w:val="none" w:sz="0" w:space="0" w:color="auto"/>
          </w:divBdr>
        </w:div>
        <w:div w:id="1686786988">
          <w:marLeft w:val="640"/>
          <w:marRight w:val="0"/>
          <w:marTop w:val="0"/>
          <w:marBottom w:val="0"/>
          <w:divBdr>
            <w:top w:val="none" w:sz="0" w:space="0" w:color="auto"/>
            <w:left w:val="none" w:sz="0" w:space="0" w:color="auto"/>
            <w:bottom w:val="none" w:sz="0" w:space="0" w:color="auto"/>
            <w:right w:val="none" w:sz="0" w:space="0" w:color="auto"/>
          </w:divBdr>
        </w:div>
        <w:div w:id="204678830">
          <w:marLeft w:val="640"/>
          <w:marRight w:val="0"/>
          <w:marTop w:val="0"/>
          <w:marBottom w:val="0"/>
          <w:divBdr>
            <w:top w:val="none" w:sz="0" w:space="0" w:color="auto"/>
            <w:left w:val="none" w:sz="0" w:space="0" w:color="auto"/>
            <w:bottom w:val="none" w:sz="0" w:space="0" w:color="auto"/>
            <w:right w:val="none" w:sz="0" w:space="0" w:color="auto"/>
          </w:divBdr>
        </w:div>
        <w:div w:id="1766001453">
          <w:marLeft w:val="640"/>
          <w:marRight w:val="0"/>
          <w:marTop w:val="0"/>
          <w:marBottom w:val="0"/>
          <w:divBdr>
            <w:top w:val="none" w:sz="0" w:space="0" w:color="auto"/>
            <w:left w:val="none" w:sz="0" w:space="0" w:color="auto"/>
            <w:bottom w:val="none" w:sz="0" w:space="0" w:color="auto"/>
            <w:right w:val="none" w:sz="0" w:space="0" w:color="auto"/>
          </w:divBdr>
        </w:div>
        <w:div w:id="1524438601">
          <w:marLeft w:val="640"/>
          <w:marRight w:val="0"/>
          <w:marTop w:val="0"/>
          <w:marBottom w:val="0"/>
          <w:divBdr>
            <w:top w:val="none" w:sz="0" w:space="0" w:color="auto"/>
            <w:left w:val="none" w:sz="0" w:space="0" w:color="auto"/>
            <w:bottom w:val="none" w:sz="0" w:space="0" w:color="auto"/>
            <w:right w:val="none" w:sz="0" w:space="0" w:color="auto"/>
          </w:divBdr>
        </w:div>
        <w:div w:id="1955670340">
          <w:marLeft w:val="640"/>
          <w:marRight w:val="0"/>
          <w:marTop w:val="0"/>
          <w:marBottom w:val="0"/>
          <w:divBdr>
            <w:top w:val="none" w:sz="0" w:space="0" w:color="auto"/>
            <w:left w:val="none" w:sz="0" w:space="0" w:color="auto"/>
            <w:bottom w:val="none" w:sz="0" w:space="0" w:color="auto"/>
            <w:right w:val="none" w:sz="0" w:space="0" w:color="auto"/>
          </w:divBdr>
        </w:div>
        <w:div w:id="673722477">
          <w:marLeft w:val="640"/>
          <w:marRight w:val="0"/>
          <w:marTop w:val="0"/>
          <w:marBottom w:val="0"/>
          <w:divBdr>
            <w:top w:val="none" w:sz="0" w:space="0" w:color="auto"/>
            <w:left w:val="none" w:sz="0" w:space="0" w:color="auto"/>
            <w:bottom w:val="none" w:sz="0" w:space="0" w:color="auto"/>
            <w:right w:val="none" w:sz="0" w:space="0" w:color="auto"/>
          </w:divBdr>
        </w:div>
        <w:div w:id="1692685307">
          <w:marLeft w:val="640"/>
          <w:marRight w:val="0"/>
          <w:marTop w:val="0"/>
          <w:marBottom w:val="0"/>
          <w:divBdr>
            <w:top w:val="none" w:sz="0" w:space="0" w:color="auto"/>
            <w:left w:val="none" w:sz="0" w:space="0" w:color="auto"/>
            <w:bottom w:val="none" w:sz="0" w:space="0" w:color="auto"/>
            <w:right w:val="none" w:sz="0" w:space="0" w:color="auto"/>
          </w:divBdr>
        </w:div>
        <w:div w:id="1963152468">
          <w:marLeft w:val="640"/>
          <w:marRight w:val="0"/>
          <w:marTop w:val="0"/>
          <w:marBottom w:val="0"/>
          <w:divBdr>
            <w:top w:val="none" w:sz="0" w:space="0" w:color="auto"/>
            <w:left w:val="none" w:sz="0" w:space="0" w:color="auto"/>
            <w:bottom w:val="none" w:sz="0" w:space="0" w:color="auto"/>
            <w:right w:val="none" w:sz="0" w:space="0" w:color="auto"/>
          </w:divBdr>
        </w:div>
        <w:div w:id="786848308">
          <w:marLeft w:val="640"/>
          <w:marRight w:val="0"/>
          <w:marTop w:val="0"/>
          <w:marBottom w:val="0"/>
          <w:divBdr>
            <w:top w:val="none" w:sz="0" w:space="0" w:color="auto"/>
            <w:left w:val="none" w:sz="0" w:space="0" w:color="auto"/>
            <w:bottom w:val="none" w:sz="0" w:space="0" w:color="auto"/>
            <w:right w:val="none" w:sz="0" w:space="0" w:color="auto"/>
          </w:divBdr>
        </w:div>
        <w:div w:id="784620167">
          <w:marLeft w:val="640"/>
          <w:marRight w:val="0"/>
          <w:marTop w:val="0"/>
          <w:marBottom w:val="0"/>
          <w:divBdr>
            <w:top w:val="none" w:sz="0" w:space="0" w:color="auto"/>
            <w:left w:val="none" w:sz="0" w:space="0" w:color="auto"/>
            <w:bottom w:val="none" w:sz="0" w:space="0" w:color="auto"/>
            <w:right w:val="none" w:sz="0" w:space="0" w:color="auto"/>
          </w:divBdr>
        </w:div>
        <w:div w:id="116685072">
          <w:marLeft w:val="640"/>
          <w:marRight w:val="0"/>
          <w:marTop w:val="0"/>
          <w:marBottom w:val="0"/>
          <w:divBdr>
            <w:top w:val="none" w:sz="0" w:space="0" w:color="auto"/>
            <w:left w:val="none" w:sz="0" w:space="0" w:color="auto"/>
            <w:bottom w:val="none" w:sz="0" w:space="0" w:color="auto"/>
            <w:right w:val="none" w:sz="0" w:space="0" w:color="auto"/>
          </w:divBdr>
        </w:div>
        <w:div w:id="2100980809">
          <w:marLeft w:val="640"/>
          <w:marRight w:val="0"/>
          <w:marTop w:val="0"/>
          <w:marBottom w:val="0"/>
          <w:divBdr>
            <w:top w:val="none" w:sz="0" w:space="0" w:color="auto"/>
            <w:left w:val="none" w:sz="0" w:space="0" w:color="auto"/>
            <w:bottom w:val="none" w:sz="0" w:space="0" w:color="auto"/>
            <w:right w:val="none" w:sz="0" w:space="0" w:color="auto"/>
          </w:divBdr>
        </w:div>
        <w:div w:id="1445340611">
          <w:marLeft w:val="640"/>
          <w:marRight w:val="0"/>
          <w:marTop w:val="0"/>
          <w:marBottom w:val="0"/>
          <w:divBdr>
            <w:top w:val="none" w:sz="0" w:space="0" w:color="auto"/>
            <w:left w:val="none" w:sz="0" w:space="0" w:color="auto"/>
            <w:bottom w:val="none" w:sz="0" w:space="0" w:color="auto"/>
            <w:right w:val="none" w:sz="0" w:space="0" w:color="auto"/>
          </w:divBdr>
        </w:div>
        <w:div w:id="987243726">
          <w:marLeft w:val="640"/>
          <w:marRight w:val="0"/>
          <w:marTop w:val="0"/>
          <w:marBottom w:val="0"/>
          <w:divBdr>
            <w:top w:val="none" w:sz="0" w:space="0" w:color="auto"/>
            <w:left w:val="none" w:sz="0" w:space="0" w:color="auto"/>
            <w:bottom w:val="none" w:sz="0" w:space="0" w:color="auto"/>
            <w:right w:val="none" w:sz="0" w:space="0" w:color="auto"/>
          </w:divBdr>
        </w:div>
        <w:div w:id="2129548566">
          <w:marLeft w:val="640"/>
          <w:marRight w:val="0"/>
          <w:marTop w:val="0"/>
          <w:marBottom w:val="0"/>
          <w:divBdr>
            <w:top w:val="none" w:sz="0" w:space="0" w:color="auto"/>
            <w:left w:val="none" w:sz="0" w:space="0" w:color="auto"/>
            <w:bottom w:val="none" w:sz="0" w:space="0" w:color="auto"/>
            <w:right w:val="none" w:sz="0" w:space="0" w:color="auto"/>
          </w:divBdr>
        </w:div>
        <w:div w:id="1056659234">
          <w:marLeft w:val="640"/>
          <w:marRight w:val="0"/>
          <w:marTop w:val="0"/>
          <w:marBottom w:val="0"/>
          <w:divBdr>
            <w:top w:val="none" w:sz="0" w:space="0" w:color="auto"/>
            <w:left w:val="none" w:sz="0" w:space="0" w:color="auto"/>
            <w:bottom w:val="none" w:sz="0" w:space="0" w:color="auto"/>
            <w:right w:val="none" w:sz="0" w:space="0" w:color="auto"/>
          </w:divBdr>
        </w:div>
        <w:div w:id="1348674485">
          <w:marLeft w:val="640"/>
          <w:marRight w:val="0"/>
          <w:marTop w:val="0"/>
          <w:marBottom w:val="0"/>
          <w:divBdr>
            <w:top w:val="none" w:sz="0" w:space="0" w:color="auto"/>
            <w:left w:val="none" w:sz="0" w:space="0" w:color="auto"/>
            <w:bottom w:val="none" w:sz="0" w:space="0" w:color="auto"/>
            <w:right w:val="none" w:sz="0" w:space="0" w:color="auto"/>
          </w:divBdr>
        </w:div>
        <w:div w:id="2067871628">
          <w:marLeft w:val="640"/>
          <w:marRight w:val="0"/>
          <w:marTop w:val="0"/>
          <w:marBottom w:val="0"/>
          <w:divBdr>
            <w:top w:val="none" w:sz="0" w:space="0" w:color="auto"/>
            <w:left w:val="none" w:sz="0" w:space="0" w:color="auto"/>
            <w:bottom w:val="none" w:sz="0" w:space="0" w:color="auto"/>
            <w:right w:val="none" w:sz="0" w:space="0" w:color="auto"/>
          </w:divBdr>
        </w:div>
        <w:div w:id="300351626">
          <w:marLeft w:val="640"/>
          <w:marRight w:val="0"/>
          <w:marTop w:val="0"/>
          <w:marBottom w:val="0"/>
          <w:divBdr>
            <w:top w:val="none" w:sz="0" w:space="0" w:color="auto"/>
            <w:left w:val="none" w:sz="0" w:space="0" w:color="auto"/>
            <w:bottom w:val="none" w:sz="0" w:space="0" w:color="auto"/>
            <w:right w:val="none" w:sz="0" w:space="0" w:color="auto"/>
          </w:divBdr>
        </w:div>
        <w:div w:id="915407196">
          <w:marLeft w:val="640"/>
          <w:marRight w:val="0"/>
          <w:marTop w:val="0"/>
          <w:marBottom w:val="0"/>
          <w:divBdr>
            <w:top w:val="none" w:sz="0" w:space="0" w:color="auto"/>
            <w:left w:val="none" w:sz="0" w:space="0" w:color="auto"/>
            <w:bottom w:val="none" w:sz="0" w:space="0" w:color="auto"/>
            <w:right w:val="none" w:sz="0" w:space="0" w:color="auto"/>
          </w:divBdr>
        </w:div>
        <w:div w:id="675769087">
          <w:marLeft w:val="640"/>
          <w:marRight w:val="0"/>
          <w:marTop w:val="0"/>
          <w:marBottom w:val="0"/>
          <w:divBdr>
            <w:top w:val="none" w:sz="0" w:space="0" w:color="auto"/>
            <w:left w:val="none" w:sz="0" w:space="0" w:color="auto"/>
            <w:bottom w:val="none" w:sz="0" w:space="0" w:color="auto"/>
            <w:right w:val="none" w:sz="0" w:space="0" w:color="auto"/>
          </w:divBdr>
        </w:div>
        <w:div w:id="1745763228">
          <w:marLeft w:val="640"/>
          <w:marRight w:val="0"/>
          <w:marTop w:val="0"/>
          <w:marBottom w:val="0"/>
          <w:divBdr>
            <w:top w:val="none" w:sz="0" w:space="0" w:color="auto"/>
            <w:left w:val="none" w:sz="0" w:space="0" w:color="auto"/>
            <w:bottom w:val="none" w:sz="0" w:space="0" w:color="auto"/>
            <w:right w:val="none" w:sz="0" w:space="0" w:color="auto"/>
          </w:divBdr>
        </w:div>
        <w:div w:id="2019040911">
          <w:marLeft w:val="640"/>
          <w:marRight w:val="0"/>
          <w:marTop w:val="0"/>
          <w:marBottom w:val="0"/>
          <w:divBdr>
            <w:top w:val="none" w:sz="0" w:space="0" w:color="auto"/>
            <w:left w:val="none" w:sz="0" w:space="0" w:color="auto"/>
            <w:bottom w:val="none" w:sz="0" w:space="0" w:color="auto"/>
            <w:right w:val="none" w:sz="0" w:space="0" w:color="auto"/>
          </w:divBdr>
        </w:div>
        <w:div w:id="1388262633">
          <w:marLeft w:val="640"/>
          <w:marRight w:val="0"/>
          <w:marTop w:val="0"/>
          <w:marBottom w:val="0"/>
          <w:divBdr>
            <w:top w:val="none" w:sz="0" w:space="0" w:color="auto"/>
            <w:left w:val="none" w:sz="0" w:space="0" w:color="auto"/>
            <w:bottom w:val="none" w:sz="0" w:space="0" w:color="auto"/>
            <w:right w:val="none" w:sz="0" w:space="0" w:color="auto"/>
          </w:divBdr>
        </w:div>
        <w:div w:id="1809325116">
          <w:marLeft w:val="640"/>
          <w:marRight w:val="0"/>
          <w:marTop w:val="0"/>
          <w:marBottom w:val="0"/>
          <w:divBdr>
            <w:top w:val="none" w:sz="0" w:space="0" w:color="auto"/>
            <w:left w:val="none" w:sz="0" w:space="0" w:color="auto"/>
            <w:bottom w:val="none" w:sz="0" w:space="0" w:color="auto"/>
            <w:right w:val="none" w:sz="0" w:space="0" w:color="auto"/>
          </w:divBdr>
        </w:div>
        <w:div w:id="845442817">
          <w:marLeft w:val="640"/>
          <w:marRight w:val="0"/>
          <w:marTop w:val="0"/>
          <w:marBottom w:val="0"/>
          <w:divBdr>
            <w:top w:val="none" w:sz="0" w:space="0" w:color="auto"/>
            <w:left w:val="none" w:sz="0" w:space="0" w:color="auto"/>
            <w:bottom w:val="none" w:sz="0" w:space="0" w:color="auto"/>
            <w:right w:val="none" w:sz="0" w:space="0" w:color="auto"/>
          </w:divBdr>
        </w:div>
        <w:div w:id="270403805">
          <w:marLeft w:val="640"/>
          <w:marRight w:val="0"/>
          <w:marTop w:val="0"/>
          <w:marBottom w:val="0"/>
          <w:divBdr>
            <w:top w:val="none" w:sz="0" w:space="0" w:color="auto"/>
            <w:left w:val="none" w:sz="0" w:space="0" w:color="auto"/>
            <w:bottom w:val="none" w:sz="0" w:space="0" w:color="auto"/>
            <w:right w:val="none" w:sz="0" w:space="0" w:color="auto"/>
          </w:divBdr>
        </w:div>
        <w:div w:id="280697479">
          <w:marLeft w:val="640"/>
          <w:marRight w:val="0"/>
          <w:marTop w:val="0"/>
          <w:marBottom w:val="0"/>
          <w:divBdr>
            <w:top w:val="none" w:sz="0" w:space="0" w:color="auto"/>
            <w:left w:val="none" w:sz="0" w:space="0" w:color="auto"/>
            <w:bottom w:val="none" w:sz="0" w:space="0" w:color="auto"/>
            <w:right w:val="none" w:sz="0" w:space="0" w:color="auto"/>
          </w:divBdr>
        </w:div>
        <w:div w:id="1096826766">
          <w:marLeft w:val="640"/>
          <w:marRight w:val="0"/>
          <w:marTop w:val="0"/>
          <w:marBottom w:val="0"/>
          <w:divBdr>
            <w:top w:val="none" w:sz="0" w:space="0" w:color="auto"/>
            <w:left w:val="none" w:sz="0" w:space="0" w:color="auto"/>
            <w:bottom w:val="none" w:sz="0" w:space="0" w:color="auto"/>
            <w:right w:val="none" w:sz="0" w:space="0" w:color="auto"/>
          </w:divBdr>
        </w:div>
        <w:div w:id="1362513174">
          <w:marLeft w:val="640"/>
          <w:marRight w:val="0"/>
          <w:marTop w:val="0"/>
          <w:marBottom w:val="0"/>
          <w:divBdr>
            <w:top w:val="none" w:sz="0" w:space="0" w:color="auto"/>
            <w:left w:val="none" w:sz="0" w:space="0" w:color="auto"/>
            <w:bottom w:val="none" w:sz="0" w:space="0" w:color="auto"/>
            <w:right w:val="none" w:sz="0" w:space="0" w:color="auto"/>
          </w:divBdr>
        </w:div>
        <w:div w:id="1495683784">
          <w:marLeft w:val="640"/>
          <w:marRight w:val="0"/>
          <w:marTop w:val="0"/>
          <w:marBottom w:val="0"/>
          <w:divBdr>
            <w:top w:val="none" w:sz="0" w:space="0" w:color="auto"/>
            <w:left w:val="none" w:sz="0" w:space="0" w:color="auto"/>
            <w:bottom w:val="none" w:sz="0" w:space="0" w:color="auto"/>
            <w:right w:val="none" w:sz="0" w:space="0" w:color="auto"/>
          </w:divBdr>
        </w:div>
        <w:div w:id="1519613812">
          <w:marLeft w:val="640"/>
          <w:marRight w:val="0"/>
          <w:marTop w:val="0"/>
          <w:marBottom w:val="0"/>
          <w:divBdr>
            <w:top w:val="none" w:sz="0" w:space="0" w:color="auto"/>
            <w:left w:val="none" w:sz="0" w:space="0" w:color="auto"/>
            <w:bottom w:val="none" w:sz="0" w:space="0" w:color="auto"/>
            <w:right w:val="none" w:sz="0" w:space="0" w:color="auto"/>
          </w:divBdr>
        </w:div>
        <w:div w:id="1046569119">
          <w:marLeft w:val="640"/>
          <w:marRight w:val="0"/>
          <w:marTop w:val="0"/>
          <w:marBottom w:val="0"/>
          <w:divBdr>
            <w:top w:val="none" w:sz="0" w:space="0" w:color="auto"/>
            <w:left w:val="none" w:sz="0" w:space="0" w:color="auto"/>
            <w:bottom w:val="none" w:sz="0" w:space="0" w:color="auto"/>
            <w:right w:val="none" w:sz="0" w:space="0" w:color="auto"/>
          </w:divBdr>
        </w:div>
        <w:div w:id="1204682931">
          <w:marLeft w:val="640"/>
          <w:marRight w:val="0"/>
          <w:marTop w:val="0"/>
          <w:marBottom w:val="0"/>
          <w:divBdr>
            <w:top w:val="none" w:sz="0" w:space="0" w:color="auto"/>
            <w:left w:val="none" w:sz="0" w:space="0" w:color="auto"/>
            <w:bottom w:val="none" w:sz="0" w:space="0" w:color="auto"/>
            <w:right w:val="none" w:sz="0" w:space="0" w:color="auto"/>
          </w:divBdr>
        </w:div>
        <w:div w:id="1513687612">
          <w:marLeft w:val="640"/>
          <w:marRight w:val="0"/>
          <w:marTop w:val="0"/>
          <w:marBottom w:val="0"/>
          <w:divBdr>
            <w:top w:val="none" w:sz="0" w:space="0" w:color="auto"/>
            <w:left w:val="none" w:sz="0" w:space="0" w:color="auto"/>
            <w:bottom w:val="none" w:sz="0" w:space="0" w:color="auto"/>
            <w:right w:val="none" w:sz="0" w:space="0" w:color="auto"/>
          </w:divBdr>
        </w:div>
        <w:div w:id="633996046">
          <w:marLeft w:val="640"/>
          <w:marRight w:val="0"/>
          <w:marTop w:val="0"/>
          <w:marBottom w:val="0"/>
          <w:divBdr>
            <w:top w:val="none" w:sz="0" w:space="0" w:color="auto"/>
            <w:left w:val="none" w:sz="0" w:space="0" w:color="auto"/>
            <w:bottom w:val="none" w:sz="0" w:space="0" w:color="auto"/>
            <w:right w:val="none" w:sz="0" w:space="0" w:color="auto"/>
          </w:divBdr>
        </w:div>
        <w:div w:id="1081099850">
          <w:marLeft w:val="640"/>
          <w:marRight w:val="0"/>
          <w:marTop w:val="0"/>
          <w:marBottom w:val="0"/>
          <w:divBdr>
            <w:top w:val="none" w:sz="0" w:space="0" w:color="auto"/>
            <w:left w:val="none" w:sz="0" w:space="0" w:color="auto"/>
            <w:bottom w:val="none" w:sz="0" w:space="0" w:color="auto"/>
            <w:right w:val="none" w:sz="0" w:space="0" w:color="auto"/>
          </w:divBdr>
        </w:div>
        <w:div w:id="413205982">
          <w:marLeft w:val="640"/>
          <w:marRight w:val="0"/>
          <w:marTop w:val="0"/>
          <w:marBottom w:val="0"/>
          <w:divBdr>
            <w:top w:val="none" w:sz="0" w:space="0" w:color="auto"/>
            <w:left w:val="none" w:sz="0" w:space="0" w:color="auto"/>
            <w:bottom w:val="none" w:sz="0" w:space="0" w:color="auto"/>
            <w:right w:val="none" w:sz="0" w:space="0" w:color="auto"/>
          </w:divBdr>
        </w:div>
        <w:div w:id="832797115">
          <w:marLeft w:val="640"/>
          <w:marRight w:val="0"/>
          <w:marTop w:val="0"/>
          <w:marBottom w:val="0"/>
          <w:divBdr>
            <w:top w:val="none" w:sz="0" w:space="0" w:color="auto"/>
            <w:left w:val="none" w:sz="0" w:space="0" w:color="auto"/>
            <w:bottom w:val="none" w:sz="0" w:space="0" w:color="auto"/>
            <w:right w:val="none" w:sz="0" w:space="0" w:color="auto"/>
          </w:divBdr>
        </w:div>
        <w:div w:id="438570820">
          <w:marLeft w:val="640"/>
          <w:marRight w:val="0"/>
          <w:marTop w:val="0"/>
          <w:marBottom w:val="0"/>
          <w:divBdr>
            <w:top w:val="none" w:sz="0" w:space="0" w:color="auto"/>
            <w:left w:val="none" w:sz="0" w:space="0" w:color="auto"/>
            <w:bottom w:val="none" w:sz="0" w:space="0" w:color="auto"/>
            <w:right w:val="none" w:sz="0" w:space="0" w:color="auto"/>
          </w:divBdr>
        </w:div>
        <w:div w:id="1032540382">
          <w:marLeft w:val="640"/>
          <w:marRight w:val="0"/>
          <w:marTop w:val="0"/>
          <w:marBottom w:val="0"/>
          <w:divBdr>
            <w:top w:val="none" w:sz="0" w:space="0" w:color="auto"/>
            <w:left w:val="none" w:sz="0" w:space="0" w:color="auto"/>
            <w:bottom w:val="none" w:sz="0" w:space="0" w:color="auto"/>
            <w:right w:val="none" w:sz="0" w:space="0" w:color="auto"/>
          </w:divBdr>
        </w:div>
        <w:div w:id="1721129007">
          <w:marLeft w:val="640"/>
          <w:marRight w:val="0"/>
          <w:marTop w:val="0"/>
          <w:marBottom w:val="0"/>
          <w:divBdr>
            <w:top w:val="none" w:sz="0" w:space="0" w:color="auto"/>
            <w:left w:val="none" w:sz="0" w:space="0" w:color="auto"/>
            <w:bottom w:val="none" w:sz="0" w:space="0" w:color="auto"/>
            <w:right w:val="none" w:sz="0" w:space="0" w:color="auto"/>
          </w:divBdr>
        </w:div>
        <w:div w:id="741295932">
          <w:marLeft w:val="640"/>
          <w:marRight w:val="0"/>
          <w:marTop w:val="0"/>
          <w:marBottom w:val="0"/>
          <w:divBdr>
            <w:top w:val="none" w:sz="0" w:space="0" w:color="auto"/>
            <w:left w:val="none" w:sz="0" w:space="0" w:color="auto"/>
            <w:bottom w:val="none" w:sz="0" w:space="0" w:color="auto"/>
            <w:right w:val="none" w:sz="0" w:space="0" w:color="auto"/>
          </w:divBdr>
        </w:div>
        <w:div w:id="1810977483">
          <w:marLeft w:val="640"/>
          <w:marRight w:val="0"/>
          <w:marTop w:val="0"/>
          <w:marBottom w:val="0"/>
          <w:divBdr>
            <w:top w:val="none" w:sz="0" w:space="0" w:color="auto"/>
            <w:left w:val="none" w:sz="0" w:space="0" w:color="auto"/>
            <w:bottom w:val="none" w:sz="0" w:space="0" w:color="auto"/>
            <w:right w:val="none" w:sz="0" w:space="0" w:color="auto"/>
          </w:divBdr>
        </w:div>
        <w:div w:id="1717468656">
          <w:marLeft w:val="640"/>
          <w:marRight w:val="0"/>
          <w:marTop w:val="0"/>
          <w:marBottom w:val="0"/>
          <w:divBdr>
            <w:top w:val="none" w:sz="0" w:space="0" w:color="auto"/>
            <w:left w:val="none" w:sz="0" w:space="0" w:color="auto"/>
            <w:bottom w:val="none" w:sz="0" w:space="0" w:color="auto"/>
            <w:right w:val="none" w:sz="0" w:space="0" w:color="auto"/>
          </w:divBdr>
        </w:div>
        <w:div w:id="141510958">
          <w:marLeft w:val="640"/>
          <w:marRight w:val="0"/>
          <w:marTop w:val="0"/>
          <w:marBottom w:val="0"/>
          <w:divBdr>
            <w:top w:val="none" w:sz="0" w:space="0" w:color="auto"/>
            <w:left w:val="none" w:sz="0" w:space="0" w:color="auto"/>
            <w:bottom w:val="none" w:sz="0" w:space="0" w:color="auto"/>
            <w:right w:val="none" w:sz="0" w:space="0" w:color="auto"/>
          </w:divBdr>
        </w:div>
        <w:div w:id="2124416998">
          <w:marLeft w:val="640"/>
          <w:marRight w:val="0"/>
          <w:marTop w:val="0"/>
          <w:marBottom w:val="0"/>
          <w:divBdr>
            <w:top w:val="none" w:sz="0" w:space="0" w:color="auto"/>
            <w:left w:val="none" w:sz="0" w:space="0" w:color="auto"/>
            <w:bottom w:val="none" w:sz="0" w:space="0" w:color="auto"/>
            <w:right w:val="none" w:sz="0" w:space="0" w:color="auto"/>
          </w:divBdr>
        </w:div>
        <w:div w:id="184179562">
          <w:marLeft w:val="640"/>
          <w:marRight w:val="0"/>
          <w:marTop w:val="0"/>
          <w:marBottom w:val="0"/>
          <w:divBdr>
            <w:top w:val="none" w:sz="0" w:space="0" w:color="auto"/>
            <w:left w:val="none" w:sz="0" w:space="0" w:color="auto"/>
            <w:bottom w:val="none" w:sz="0" w:space="0" w:color="auto"/>
            <w:right w:val="none" w:sz="0" w:space="0" w:color="auto"/>
          </w:divBdr>
        </w:div>
        <w:div w:id="278535652">
          <w:marLeft w:val="640"/>
          <w:marRight w:val="0"/>
          <w:marTop w:val="0"/>
          <w:marBottom w:val="0"/>
          <w:divBdr>
            <w:top w:val="none" w:sz="0" w:space="0" w:color="auto"/>
            <w:left w:val="none" w:sz="0" w:space="0" w:color="auto"/>
            <w:bottom w:val="none" w:sz="0" w:space="0" w:color="auto"/>
            <w:right w:val="none" w:sz="0" w:space="0" w:color="auto"/>
          </w:divBdr>
        </w:div>
        <w:div w:id="1045177540">
          <w:marLeft w:val="640"/>
          <w:marRight w:val="0"/>
          <w:marTop w:val="0"/>
          <w:marBottom w:val="0"/>
          <w:divBdr>
            <w:top w:val="none" w:sz="0" w:space="0" w:color="auto"/>
            <w:left w:val="none" w:sz="0" w:space="0" w:color="auto"/>
            <w:bottom w:val="none" w:sz="0" w:space="0" w:color="auto"/>
            <w:right w:val="none" w:sz="0" w:space="0" w:color="auto"/>
          </w:divBdr>
        </w:div>
        <w:div w:id="2076704921">
          <w:marLeft w:val="640"/>
          <w:marRight w:val="0"/>
          <w:marTop w:val="0"/>
          <w:marBottom w:val="0"/>
          <w:divBdr>
            <w:top w:val="none" w:sz="0" w:space="0" w:color="auto"/>
            <w:left w:val="none" w:sz="0" w:space="0" w:color="auto"/>
            <w:bottom w:val="none" w:sz="0" w:space="0" w:color="auto"/>
            <w:right w:val="none" w:sz="0" w:space="0" w:color="auto"/>
          </w:divBdr>
        </w:div>
        <w:div w:id="1848397753">
          <w:marLeft w:val="640"/>
          <w:marRight w:val="0"/>
          <w:marTop w:val="0"/>
          <w:marBottom w:val="0"/>
          <w:divBdr>
            <w:top w:val="none" w:sz="0" w:space="0" w:color="auto"/>
            <w:left w:val="none" w:sz="0" w:space="0" w:color="auto"/>
            <w:bottom w:val="none" w:sz="0" w:space="0" w:color="auto"/>
            <w:right w:val="none" w:sz="0" w:space="0" w:color="auto"/>
          </w:divBdr>
        </w:div>
        <w:div w:id="2117673646">
          <w:marLeft w:val="640"/>
          <w:marRight w:val="0"/>
          <w:marTop w:val="0"/>
          <w:marBottom w:val="0"/>
          <w:divBdr>
            <w:top w:val="none" w:sz="0" w:space="0" w:color="auto"/>
            <w:left w:val="none" w:sz="0" w:space="0" w:color="auto"/>
            <w:bottom w:val="none" w:sz="0" w:space="0" w:color="auto"/>
            <w:right w:val="none" w:sz="0" w:space="0" w:color="auto"/>
          </w:divBdr>
        </w:div>
        <w:div w:id="54356032">
          <w:marLeft w:val="640"/>
          <w:marRight w:val="0"/>
          <w:marTop w:val="0"/>
          <w:marBottom w:val="0"/>
          <w:divBdr>
            <w:top w:val="none" w:sz="0" w:space="0" w:color="auto"/>
            <w:left w:val="none" w:sz="0" w:space="0" w:color="auto"/>
            <w:bottom w:val="none" w:sz="0" w:space="0" w:color="auto"/>
            <w:right w:val="none" w:sz="0" w:space="0" w:color="auto"/>
          </w:divBdr>
        </w:div>
      </w:divsChild>
    </w:div>
    <w:div w:id="184484692">
      <w:bodyDiv w:val="1"/>
      <w:marLeft w:val="0"/>
      <w:marRight w:val="0"/>
      <w:marTop w:val="0"/>
      <w:marBottom w:val="0"/>
      <w:divBdr>
        <w:top w:val="none" w:sz="0" w:space="0" w:color="auto"/>
        <w:left w:val="none" w:sz="0" w:space="0" w:color="auto"/>
        <w:bottom w:val="none" w:sz="0" w:space="0" w:color="auto"/>
        <w:right w:val="none" w:sz="0" w:space="0" w:color="auto"/>
      </w:divBdr>
      <w:divsChild>
        <w:div w:id="874393784">
          <w:marLeft w:val="0"/>
          <w:marRight w:val="0"/>
          <w:marTop w:val="0"/>
          <w:marBottom w:val="0"/>
          <w:divBdr>
            <w:top w:val="none" w:sz="0" w:space="0" w:color="auto"/>
            <w:left w:val="none" w:sz="0" w:space="0" w:color="auto"/>
            <w:bottom w:val="none" w:sz="0" w:space="0" w:color="auto"/>
            <w:right w:val="none" w:sz="0" w:space="0" w:color="auto"/>
          </w:divBdr>
        </w:div>
      </w:divsChild>
    </w:div>
    <w:div w:id="186791382">
      <w:bodyDiv w:val="1"/>
      <w:marLeft w:val="0"/>
      <w:marRight w:val="0"/>
      <w:marTop w:val="0"/>
      <w:marBottom w:val="0"/>
      <w:divBdr>
        <w:top w:val="none" w:sz="0" w:space="0" w:color="auto"/>
        <w:left w:val="none" w:sz="0" w:space="0" w:color="auto"/>
        <w:bottom w:val="none" w:sz="0" w:space="0" w:color="auto"/>
        <w:right w:val="none" w:sz="0" w:space="0" w:color="auto"/>
      </w:divBdr>
      <w:divsChild>
        <w:div w:id="258370808">
          <w:marLeft w:val="0"/>
          <w:marRight w:val="0"/>
          <w:marTop w:val="0"/>
          <w:marBottom w:val="0"/>
          <w:divBdr>
            <w:top w:val="none" w:sz="0" w:space="0" w:color="auto"/>
            <w:left w:val="none" w:sz="0" w:space="0" w:color="auto"/>
            <w:bottom w:val="none" w:sz="0" w:space="0" w:color="auto"/>
            <w:right w:val="none" w:sz="0" w:space="0" w:color="auto"/>
          </w:divBdr>
        </w:div>
      </w:divsChild>
    </w:div>
    <w:div w:id="187911275">
      <w:bodyDiv w:val="1"/>
      <w:marLeft w:val="0"/>
      <w:marRight w:val="0"/>
      <w:marTop w:val="0"/>
      <w:marBottom w:val="0"/>
      <w:divBdr>
        <w:top w:val="none" w:sz="0" w:space="0" w:color="auto"/>
        <w:left w:val="none" w:sz="0" w:space="0" w:color="auto"/>
        <w:bottom w:val="none" w:sz="0" w:space="0" w:color="auto"/>
        <w:right w:val="none" w:sz="0" w:space="0" w:color="auto"/>
      </w:divBdr>
      <w:divsChild>
        <w:div w:id="886915453">
          <w:marLeft w:val="480"/>
          <w:marRight w:val="0"/>
          <w:marTop w:val="0"/>
          <w:marBottom w:val="0"/>
          <w:divBdr>
            <w:top w:val="none" w:sz="0" w:space="0" w:color="auto"/>
            <w:left w:val="none" w:sz="0" w:space="0" w:color="auto"/>
            <w:bottom w:val="none" w:sz="0" w:space="0" w:color="auto"/>
            <w:right w:val="none" w:sz="0" w:space="0" w:color="auto"/>
          </w:divBdr>
        </w:div>
        <w:div w:id="1884750184">
          <w:marLeft w:val="480"/>
          <w:marRight w:val="0"/>
          <w:marTop w:val="0"/>
          <w:marBottom w:val="0"/>
          <w:divBdr>
            <w:top w:val="none" w:sz="0" w:space="0" w:color="auto"/>
            <w:left w:val="none" w:sz="0" w:space="0" w:color="auto"/>
            <w:bottom w:val="none" w:sz="0" w:space="0" w:color="auto"/>
            <w:right w:val="none" w:sz="0" w:space="0" w:color="auto"/>
          </w:divBdr>
        </w:div>
        <w:div w:id="100028842">
          <w:marLeft w:val="480"/>
          <w:marRight w:val="0"/>
          <w:marTop w:val="0"/>
          <w:marBottom w:val="0"/>
          <w:divBdr>
            <w:top w:val="none" w:sz="0" w:space="0" w:color="auto"/>
            <w:left w:val="none" w:sz="0" w:space="0" w:color="auto"/>
            <w:bottom w:val="none" w:sz="0" w:space="0" w:color="auto"/>
            <w:right w:val="none" w:sz="0" w:space="0" w:color="auto"/>
          </w:divBdr>
        </w:div>
        <w:div w:id="2095665670">
          <w:marLeft w:val="480"/>
          <w:marRight w:val="0"/>
          <w:marTop w:val="0"/>
          <w:marBottom w:val="0"/>
          <w:divBdr>
            <w:top w:val="none" w:sz="0" w:space="0" w:color="auto"/>
            <w:left w:val="none" w:sz="0" w:space="0" w:color="auto"/>
            <w:bottom w:val="none" w:sz="0" w:space="0" w:color="auto"/>
            <w:right w:val="none" w:sz="0" w:space="0" w:color="auto"/>
          </w:divBdr>
        </w:div>
        <w:div w:id="1101100160">
          <w:marLeft w:val="480"/>
          <w:marRight w:val="0"/>
          <w:marTop w:val="0"/>
          <w:marBottom w:val="0"/>
          <w:divBdr>
            <w:top w:val="none" w:sz="0" w:space="0" w:color="auto"/>
            <w:left w:val="none" w:sz="0" w:space="0" w:color="auto"/>
            <w:bottom w:val="none" w:sz="0" w:space="0" w:color="auto"/>
            <w:right w:val="none" w:sz="0" w:space="0" w:color="auto"/>
          </w:divBdr>
        </w:div>
        <w:div w:id="2064017440">
          <w:marLeft w:val="480"/>
          <w:marRight w:val="0"/>
          <w:marTop w:val="0"/>
          <w:marBottom w:val="0"/>
          <w:divBdr>
            <w:top w:val="none" w:sz="0" w:space="0" w:color="auto"/>
            <w:left w:val="none" w:sz="0" w:space="0" w:color="auto"/>
            <w:bottom w:val="none" w:sz="0" w:space="0" w:color="auto"/>
            <w:right w:val="none" w:sz="0" w:space="0" w:color="auto"/>
          </w:divBdr>
        </w:div>
        <w:div w:id="1034355015">
          <w:marLeft w:val="480"/>
          <w:marRight w:val="0"/>
          <w:marTop w:val="0"/>
          <w:marBottom w:val="0"/>
          <w:divBdr>
            <w:top w:val="none" w:sz="0" w:space="0" w:color="auto"/>
            <w:left w:val="none" w:sz="0" w:space="0" w:color="auto"/>
            <w:bottom w:val="none" w:sz="0" w:space="0" w:color="auto"/>
            <w:right w:val="none" w:sz="0" w:space="0" w:color="auto"/>
          </w:divBdr>
        </w:div>
        <w:div w:id="429932958">
          <w:marLeft w:val="480"/>
          <w:marRight w:val="0"/>
          <w:marTop w:val="0"/>
          <w:marBottom w:val="0"/>
          <w:divBdr>
            <w:top w:val="none" w:sz="0" w:space="0" w:color="auto"/>
            <w:left w:val="none" w:sz="0" w:space="0" w:color="auto"/>
            <w:bottom w:val="none" w:sz="0" w:space="0" w:color="auto"/>
            <w:right w:val="none" w:sz="0" w:space="0" w:color="auto"/>
          </w:divBdr>
        </w:div>
        <w:div w:id="1652758657">
          <w:marLeft w:val="480"/>
          <w:marRight w:val="0"/>
          <w:marTop w:val="0"/>
          <w:marBottom w:val="0"/>
          <w:divBdr>
            <w:top w:val="none" w:sz="0" w:space="0" w:color="auto"/>
            <w:left w:val="none" w:sz="0" w:space="0" w:color="auto"/>
            <w:bottom w:val="none" w:sz="0" w:space="0" w:color="auto"/>
            <w:right w:val="none" w:sz="0" w:space="0" w:color="auto"/>
          </w:divBdr>
        </w:div>
        <w:div w:id="451292547">
          <w:marLeft w:val="480"/>
          <w:marRight w:val="0"/>
          <w:marTop w:val="0"/>
          <w:marBottom w:val="0"/>
          <w:divBdr>
            <w:top w:val="none" w:sz="0" w:space="0" w:color="auto"/>
            <w:left w:val="none" w:sz="0" w:space="0" w:color="auto"/>
            <w:bottom w:val="none" w:sz="0" w:space="0" w:color="auto"/>
            <w:right w:val="none" w:sz="0" w:space="0" w:color="auto"/>
          </w:divBdr>
        </w:div>
        <w:div w:id="227157953">
          <w:marLeft w:val="480"/>
          <w:marRight w:val="0"/>
          <w:marTop w:val="0"/>
          <w:marBottom w:val="0"/>
          <w:divBdr>
            <w:top w:val="none" w:sz="0" w:space="0" w:color="auto"/>
            <w:left w:val="none" w:sz="0" w:space="0" w:color="auto"/>
            <w:bottom w:val="none" w:sz="0" w:space="0" w:color="auto"/>
            <w:right w:val="none" w:sz="0" w:space="0" w:color="auto"/>
          </w:divBdr>
        </w:div>
        <w:div w:id="447043384">
          <w:marLeft w:val="480"/>
          <w:marRight w:val="0"/>
          <w:marTop w:val="0"/>
          <w:marBottom w:val="0"/>
          <w:divBdr>
            <w:top w:val="none" w:sz="0" w:space="0" w:color="auto"/>
            <w:left w:val="none" w:sz="0" w:space="0" w:color="auto"/>
            <w:bottom w:val="none" w:sz="0" w:space="0" w:color="auto"/>
            <w:right w:val="none" w:sz="0" w:space="0" w:color="auto"/>
          </w:divBdr>
        </w:div>
        <w:div w:id="829294384">
          <w:marLeft w:val="480"/>
          <w:marRight w:val="0"/>
          <w:marTop w:val="0"/>
          <w:marBottom w:val="0"/>
          <w:divBdr>
            <w:top w:val="none" w:sz="0" w:space="0" w:color="auto"/>
            <w:left w:val="none" w:sz="0" w:space="0" w:color="auto"/>
            <w:bottom w:val="none" w:sz="0" w:space="0" w:color="auto"/>
            <w:right w:val="none" w:sz="0" w:space="0" w:color="auto"/>
          </w:divBdr>
        </w:div>
        <w:div w:id="879585015">
          <w:marLeft w:val="480"/>
          <w:marRight w:val="0"/>
          <w:marTop w:val="0"/>
          <w:marBottom w:val="0"/>
          <w:divBdr>
            <w:top w:val="none" w:sz="0" w:space="0" w:color="auto"/>
            <w:left w:val="none" w:sz="0" w:space="0" w:color="auto"/>
            <w:bottom w:val="none" w:sz="0" w:space="0" w:color="auto"/>
            <w:right w:val="none" w:sz="0" w:space="0" w:color="auto"/>
          </w:divBdr>
        </w:div>
        <w:div w:id="958990259">
          <w:marLeft w:val="480"/>
          <w:marRight w:val="0"/>
          <w:marTop w:val="0"/>
          <w:marBottom w:val="0"/>
          <w:divBdr>
            <w:top w:val="none" w:sz="0" w:space="0" w:color="auto"/>
            <w:left w:val="none" w:sz="0" w:space="0" w:color="auto"/>
            <w:bottom w:val="none" w:sz="0" w:space="0" w:color="auto"/>
            <w:right w:val="none" w:sz="0" w:space="0" w:color="auto"/>
          </w:divBdr>
        </w:div>
        <w:div w:id="1928272234">
          <w:marLeft w:val="480"/>
          <w:marRight w:val="0"/>
          <w:marTop w:val="0"/>
          <w:marBottom w:val="0"/>
          <w:divBdr>
            <w:top w:val="none" w:sz="0" w:space="0" w:color="auto"/>
            <w:left w:val="none" w:sz="0" w:space="0" w:color="auto"/>
            <w:bottom w:val="none" w:sz="0" w:space="0" w:color="auto"/>
            <w:right w:val="none" w:sz="0" w:space="0" w:color="auto"/>
          </w:divBdr>
        </w:div>
        <w:div w:id="353111766">
          <w:marLeft w:val="480"/>
          <w:marRight w:val="0"/>
          <w:marTop w:val="0"/>
          <w:marBottom w:val="0"/>
          <w:divBdr>
            <w:top w:val="none" w:sz="0" w:space="0" w:color="auto"/>
            <w:left w:val="none" w:sz="0" w:space="0" w:color="auto"/>
            <w:bottom w:val="none" w:sz="0" w:space="0" w:color="auto"/>
            <w:right w:val="none" w:sz="0" w:space="0" w:color="auto"/>
          </w:divBdr>
        </w:div>
        <w:div w:id="1033504353">
          <w:marLeft w:val="480"/>
          <w:marRight w:val="0"/>
          <w:marTop w:val="0"/>
          <w:marBottom w:val="0"/>
          <w:divBdr>
            <w:top w:val="none" w:sz="0" w:space="0" w:color="auto"/>
            <w:left w:val="none" w:sz="0" w:space="0" w:color="auto"/>
            <w:bottom w:val="none" w:sz="0" w:space="0" w:color="auto"/>
            <w:right w:val="none" w:sz="0" w:space="0" w:color="auto"/>
          </w:divBdr>
        </w:div>
        <w:div w:id="816727509">
          <w:marLeft w:val="480"/>
          <w:marRight w:val="0"/>
          <w:marTop w:val="0"/>
          <w:marBottom w:val="0"/>
          <w:divBdr>
            <w:top w:val="none" w:sz="0" w:space="0" w:color="auto"/>
            <w:left w:val="none" w:sz="0" w:space="0" w:color="auto"/>
            <w:bottom w:val="none" w:sz="0" w:space="0" w:color="auto"/>
            <w:right w:val="none" w:sz="0" w:space="0" w:color="auto"/>
          </w:divBdr>
        </w:div>
        <w:div w:id="261960223">
          <w:marLeft w:val="480"/>
          <w:marRight w:val="0"/>
          <w:marTop w:val="0"/>
          <w:marBottom w:val="0"/>
          <w:divBdr>
            <w:top w:val="none" w:sz="0" w:space="0" w:color="auto"/>
            <w:left w:val="none" w:sz="0" w:space="0" w:color="auto"/>
            <w:bottom w:val="none" w:sz="0" w:space="0" w:color="auto"/>
            <w:right w:val="none" w:sz="0" w:space="0" w:color="auto"/>
          </w:divBdr>
        </w:div>
        <w:div w:id="1959337736">
          <w:marLeft w:val="480"/>
          <w:marRight w:val="0"/>
          <w:marTop w:val="0"/>
          <w:marBottom w:val="0"/>
          <w:divBdr>
            <w:top w:val="none" w:sz="0" w:space="0" w:color="auto"/>
            <w:left w:val="none" w:sz="0" w:space="0" w:color="auto"/>
            <w:bottom w:val="none" w:sz="0" w:space="0" w:color="auto"/>
            <w:right w:val="none" w:sz="0" w:space="0" w:color="auto"/>
          </w:divBdr>
        </w:div>
        <w:div w:id="1979409753">
          <w:marLeft w:val="480"/>
          <w:marRight w:val="0"/>
          <w:marTop w:val="0"/>
          <w:marBottom w:val="0"/>
          <w:divBdr>
            <w:top w:val="none" w:sz="0" w:space="0" w:color="auto"/>
            <w:left w:val="none" w:sz="0" w:space="0" w:color="auto"/>
            <w:bottom w:val="none" w:sz="0" w:space="0" w:color="auto"/>
            <w:right w:val="none" w:sz="0" w:space="0" w:color="auto"/>
          </w:divBdr>
        </w:div>
        <w:div w:id="481502900">
          <w:marLeft w:val="480"/>
          <w:marRight w:val="0"/>
          <w:marTop w:val="0"/>
          <w:marBottom w:val="0"/>
          <w:divBdr>
            <w:top w:val="none" w:sz="0" w:space="0" w:color="auto"/>
            <w:left w:val="none" w:sz="0" w:space="0" w:color="auto"/>
            <w:bottom w:val="none" w:sz="0" w:space="0" w:color="auto"/>
            <w:right w:val="none" w:sz="0" w:space="0" w:color="auto"/>
          </w:divBdr>
        </w:div>
        <w:div w:id="1244873868">
          <w:marLeft w:val="480"/>
          <w:marRight w:val="0"/>
          <w:marTop w:val="0"/>
          <w:marBottom w:val="0"/>
          <w:divBdr>
            <w:top w:val="none" w:sz="0" w:space="0" w:color="auto"/>
            <w:left w:val="none" w:sz="0" w:space="0" w:color="auto"/>
            <w:bottom w:val="none" w:sz="0" w:space="0" w:color="auto"/>
            <w:right w:val="none" w:sz="0" w:space="0" w:color="auto"/>
          </w:divBdr>
        </w:div>
        <w:div w:id="1443649662">
          <w:marLeft w:val="480"/>
          <w:marRight w:val="0"/>
          <w:marTop w:val="0"/>
          <w:marBottom w:val="0"/>
          <w:divBdr>
            <w:top w:val="none" w:sz="0" w:space="0" w:color="auto"/>
            <w:left w:val="none" w:sz="0" w:space="0" w:color="auto"/>
            <w:bottom w:val="none" w:sz="0" w:space="0" w:color="auto"/>
            <w:right w:val="none" w:sz="0" w:space="0" w:color="auto"/>
          </w:divBdr>
        </w:div>
        <w:div w:id="2054619473">
          <w:marLeft w:val="480"/>
          <w:marRight w:val="0"/>
          <w:marTop w:val="0"/>
          <w:marBottom w:val="0"/>
          <w:divBdr>
            <w:top w:val="none" w:sz="0" w:space="0" w:color="auto"/>
            <w:left w:val="none" w:sz="0" w:space="0" w:color="auto"/>
            <w:bottom w:val="none" w:sz="0" w:space="0" w:color="auto"/>
            <w:right w:val="none" w:sz="0" w:space="0" w:color="auto"/>
          </w:divBdr>
        </w:div>
        <w:div w:id="261228424">
          <w:marLeft w:val="480"/>
          <w:marRight w:val="0"/>
          <w:marTop w:val="0"/>
          <w:marBottom w:val="0"/>
          <w:divBdr>
            <w:top w:val="none" w:sz="0" w:space="0" w:color="auto"/>
            <w:left w:val="none" w:sz="0" w:space="0" w:color="auto"/>
            <w:bottom w:val="none" w:sz="0" w:space="0" w:color="auto"/>
            <w:right w:val="none" w:sz="0" w:space="0" w:color="auto"/>
          </w:divBdr>
        </w:div>
        <w:div w:id="1852262326">
          <w:marLeft w:val="480"/>
          <w:marRight w:val="0"/>
          <w:marTop w:val="0"/>
          <w:marBottom w:val="0"/>
          <w:divBdr>
            <w:top w:val="none" w:sz="0" w:space="0" w:color="auto"/>
            <w:left w:val="none" w:sz="0" w:space="0" w:color="auto"/>
            <w:bottom w:val="none" w:sz="0" w:space="0" w:color="auto"/>
            <w:right w:val="none" w:sz="0" w:space="0" w:color="auto"/>
          </w:divBdr>
        </w:div>
        <w:div w:id="743576648">
          <w:marLeft w:val="480"/>
          <w:marRight w:val="0"/>
          <w:marTop w:val="0"/>
          <w:marBottom w:val="0"/>
          <w:divBdr>
            <w:top w:val="none" w:sz="0" w:space="0" w:color="auto"/>
            <w:left w:val="none" w:sz="0" w:space="0" w:color="auto"/>
            <w:bottom w:val="none" w:sz="0" w:space="0" w:color="auto"/>
            <w:right w:val="none" w:sz="0" w:space="0" w:color="auto"/>
          </w:divBdr>
        </w:div>
        <w:div w:id="520554957">
          <w:marLeft w:val="480"/>
          <w:marRight w:val="0"/>
          <w:marTop w:val="0"/>
          <w:marBottom w:val="0"/>
          <w:divBdr>
            <w:top w:val="none" w:sz="0" w:space="0" w:color="auto"/>
            <w:left w:val="none" w:sz="0" w:space="0" w:color="auto"/>
            <w:bottom w:val="none" w:sz="0" w:space="0" w:color="auto"/>
            <w:right w:val="none" w:sz="0" w:space="0" w:color="auto"/>
          </w:divBdr>
        </w:div>
      </w:divsChild>
    </w:div>
    <w:div w:id="188296332">
      <w:bodyDiv w:val="1"/>
      <w:marLeft w:val="0"/>
      <w:marRight w:val="0"/>
      <w:marTop w:val="0"/>
      <w:marBottom w:val="0"/>
      <w:divBdr>
        <w:top w:val="none" w:sz="0" w:space="0" w:color="auto"/>
        <w:left w:val="none" w:sz="0" w:space="0" w:color="auto"/>
        <w:bottom w:val="none" w:sz="0" w:space="0" w:color="auto"/>
        <w:right w:val="none" w:sz="0" w:space="0" w:color="auto"/>
      </w:divBdr>
      <w:divsChild>
        <w:div w:id="460223123">
          <w:marLeft w:val="480"/>
          <w:marRight w:val="0"/>
          <w:marTop w:val="0"/>
          <w:marBottom w:val="0"/>
          <w:divBdr>
            <w:top w:val="none" w:sz="0" w:space="0" w:color="auto"/>
            <w:left w:val="none" w:sz="0" w:space="0" w:color="auto"/>
            <w:bottom w:val="none" w:sz="0" w:space="0" w:color="auto"/>
            <w:right w:val="none" w:sz="0" w:space="0" w:color="auto"/>
          </w:divBdr>
        </w:div>
        <w:div w:id="689259357">
          <w:marLeft w:val="480"/>
          <w:marRight w:val="0"/>
          <w:marTop w:val="0"/>
          <w:marBottom w:val="0"/>
          <w:divBdr>
            <w:top w:val="none" w:sz="0" w:space="0" w:color="auto"/>
            <w:left w:val="none" w:sz="0" w:space="0" w:color="auto"/>
            <w:bottom w:val="none" w:sz="0" w:space="0" w:color="auto"/>
            <w:right w:val="none" w:sz="0" w:space="0" w:color="auto"/>
          </w:divBdr>
        </w:div>
        <w:div w:id="1855456850">
          <w:marLeft w:val="480"/>
          <w:marRight w:val="0"/>
          <w:marTop w:val="0"/>
          <w:marBottom w:val="0"/>
          <w:divBdr>
            <w:top w:val="none" w:sz="0" w:space="0" w:color="auto"/>
            <w:left w:val="none" w:sz="0" w:space="0" w:color="auto"/>
            <w:bottom w:val="none" w:sz="0" w:space="0" w:color="auto"/>
            <w:right w:val="none" w:sz="0" w:space="0" w:color="auto"/>
          </w:divBdr>
        </w:div>
        <w:div w:id="1862009677">
          <w:marLeft w:val="480"/>
          <w:marRight w:val="0"/>
          <w:marTop w:val="0"/>
          <w:marBottom w:val="0"/>
          <w:divBdr>
            <w:top w:val="none" w:sz="0" w:space="0" w:color="auto"/>
            <w:left w:val="none" w:sz="0" w:space="0" w:color="auto"/>
            <w:bottom w:val="none" w:sz="0" w:space="0" w:color="auto"/>
            <w:right w:val="none" w:sz="0" w:space="0" w:color="auto"/>
          </w:divBdr>
        </w:div>
        <w:div w:id="796339115">
          <w:marLeft w:val="480"/>
          <w:marRight w:val="0"/>
          <w:marTop w:val="0"/>
          <w:marBottom w:val="0"/>
          <w:divBdr>
            <w:top w:val="none" w:sz="0" w:space="0" w:color="auto"/>
            <w:left w:val="none" w:sz="0" w:space="0" w:color="auto"/>
            <w:bottom w:val="none" w:sz="0" w:space="0" w:color="auto"/>
            <w:right w:val="none" w:sz="0" w:space="0" w:color="auto"/>
          </w:divBdr>
        </w:div>
        <w:div w:id="1429621924">
          <w:marLeft w:val="480"/>
          <w:marRight w:val="0"/>
          <w:marTop w:val="0"/>
          <w:marBottom w:val="0"/>
          <w:divBdr>
            <w:top w:val="none" w:sz="0" w:space="0" w:color="auto"/>
            <w:left w:val="none" w:sz="0" w:space="0" w:color="auto"/>
            <w:bottom w:val="none" w:sz="0" w:space="0" w:color="auto"/>
            <w:right w:val="none" w:sz="0" w:space="0" w:color="auto"/>
          </w:divBdr>
        </w:div>
        <w:div w:id="1534273431">
          <w:marLeft w:val="480"/>
          <w:marRight w:val="0"/>
          <w:marTop w:val="0"/>
          <w:marBottom w:val="0"/>
          <w:divBdr>
            <w:top w:val="none" w:sz="0" w:space="0" w:color="auto"/>
            <w:left w:val="none" w:sz="0" w:space="0" w:color="auto"/>
            <w:bottom w:val="none" w:sz="0" w:space="0" w:color="auto"/>
            <w:right w:val="none" w:sz="0" w:space="0" w:color="auto"/>
          </w:divBdr>
        </w:div>
        <w:div w:id="1496919664">
          <w:marLeft w:val="480"/>
          <w:marRight w:val="0"/>
          <w:marTop w:val="0"/>
          <w:marBottom w:val="0"/>
          <w:divBdr>
            <w:top w:val="none" w:sz="0" w:space="0" w:color="auto"/>
            <w:left w:val="none" w:sz="0" w:space="0" w:color="auto"/>
            <w:bottom w:val="none" w:sz="0" w:space="0" w:color="auto"/>
            <w:right w:val="none" w:sz="0" w:space="0" w:color="auto"/>
          </w:divBdr>
        </w:div>
        <w:div w:id="640504562">
          <w:marLeft w:val="480"/>
          <w:marRight w:val="0"/>
          <w:marTop w:val="0"/>
          <w:marBottom w:val="0"/>
          <w:divBdr>
            <w:top w:val="none" w:sz="0" w:space="0" w:color="auto"/>
            <w:left w:val="none" w:sz="0" w:space="0" w:color="auto"/>
            <w:bottom w:val="none" w:sz="0" w:space="0" w:color="auto"/>
            <w:right w:val="none" w:sz="0" w:space="0" w:color="auto"/>
          </w:divBdr>
        </w:div>
        <w:div w:id="500389035">
          <w:marLeft w:val="480"/>
          <w:marRight w:val="0"/>
          <w:marTop w:val="0"/>
          <w:marBottom w:val="0"/>
          <w:divBdr>
            <w:top w:val="none" w:sz="0" w:space="0" w:color="auto"/>
            <w:left w:val="none" w:sz="0" w:space="0" w:color="auto"/>
            <w:bottom w:val="none" w:sz="0" w:space="0" w:color="auto"/>
            <w:right w:val="none" w:sz="0" w:space="0" w:color="auto"/>
          </w:divBdr>
        </w:div>
        <w:div w:id="878513019">
          <w:marLeft w:val="480"/>
          <w:marRight w:val="0"/>
          <w:marTop w:val="0"/>
          <w:marBottom w:val="0"/>
          <w:divBdr>
            <w:top w:val="none" w:sz="0" w:space="0" w:color="auto"/>
            <w:left w:val="none" w:sz="0" w:space="0" w:color="auto"/>
            <w:bottom w:val="none" w:sz="0" w:space="0" w:color="auto"/>
            <w:right w:val="none" w:sz="0" w:space="0" w:color="auto"/>
          </w:divBdr>
        </w:div>
        <w:div w:id="1829441325">
          <w:marLeft w:val="480"/>
          <w:marRight w:val="0"/>
          <w:marTop w:val="0"/>
          <w:marBottom w:val="0"/>
          <w:divBdr>
            <w:top w:val="none" w:sz="0" w:space="0" w:color="auto"/>
            <w:left w:val="none" w:sz="0" w:space="0" w:color="auto"/>
            <w:bottom w:val="none" w:sz="0" w:space="0" w:color="auto"/>
            <w:right w:val="none" w:sz="0" w:space="0" w:color="auto"/>
          </w:divBdr>
        </w:div>
        <w:div w:id="1074740545">
          <w:marLeft w:val="480"/>
          <w:marRight w:val="0"/>
          <w:marTop w:val="0"/>
          <w:marBottom w:val="0"/>
          <w:divBdr>
            <w:top w:val="none" w:sz="0" w:space="0" w:color="auto"/>
            <w:left w:val="none" w:sz="0" w:space="0" w:color="auto"/>
            <w:bottom w:val="none" w:sz="0" w:space="0" w:color="auto"/>
            <w:right w:val="none" w:sz="0" w:space="0" w:color="auto"/>
          </w:divBdr>
        </w:div>
        <w:div w:id="7607467">
          <w:marLeft w:val="480"/>
          <w:marRight w:val="0"/>
          <w:marTop w:val="0"/>
          <w:marBottom w:val="0"/>
          <w:divBdr>
            <w:top w:val="none" w:sz="0" w:space="0" w:color="auto"/>
            <w:left w:val="none" w:sz="0" w:space="0" w:color="auto"/>
            <w:bottom w:val="none" w:sz="0" w:space="0" w:color="auto"/>
            <w:right w:val="none" w:sz="0" w:space="0" w:color="auto"/>
          </w:divBdr>
        </w:div>
        <w:div w:id="2046787532">
          <w:marLeft w:val="480"/>
          <w:marRight w:val="0"/>
          <w:marTop w:val="0"/>
          <w:marBottom w:val="0"/>
          <w:divBdr>
            <w:top w:val="none" w:sz="0" w:space="0" w:color="auto"/>
            <w:left w:val="none" w:sz="0" w:space="0" w:color="auto"/>
            <w:bottom w:val="none" w:sz="0" w:space="0" w:color="auto"/>
            <w:right w:val="none" w:sz="0" w:space="0" w:color="auto"/>
          </w:divBdr>
        </w:div>
        <w:div w:id="1365523393">
          <w:marLeft w:val="480"/>
          <w:marRight w:val="0"/>
          <w:marTop w:val="0"/>
          <w:marBottom w:val="0"/>
          <w:divBdr>
            <w:top w:val="none" w:sz="0" w:space="0" w:color="auto"/>
            <w:left w:val="none" w:sz="0" w:space="0" w:color="auto"/>
            <w:bottom w:val="none" w:sz="0" w:space="0" w:color="auto"/>
            <w:right w:val="none" w:sz="0" w:space="0" w:color="auto"/>
          </w:divBdr>
        </w:div>
        <w:div w:id="1778597420">
          <w:marLeft w:val="480"/>
          <w:marRight w:val="0"/>
          <w:marTop w:val="0"/>
          <w:marBottom w:val="0"/>
          <w:divBdr>
            <w:top w:val="none" w:sz="0" w:space="0" w:color="auto"/>
            <w:left w:val="none" w:sz="0" w:space="0" w:color="auto"/>
            <w:bottom w:val="none" w:sz="0" w:space="0" w:color="auto"/>
            <w:right w:val="none" w:sz="0" w:space="0" w:color="auto"/>
          </w:divBdr>
        </w:div>
        <w:div w:id="627589912">
          <w:marLeft w:val="480"/>
          <w:marRight w:val="0"/>
          <w:marTop w:val="0"/>
          <w:marBottom w:val="0"/>
          <w:divBdr>
            <w:top w:val="none" w:sz="0" w:space="0" w:color="auto"/>
            <w:left w:val="none" w:sz="0" w:space="0" w:color="auto"/>
            <w:bottom w:val="none" w:sz="0" w:space="0" w:color="auto"/>
            <w:right w:val="none" w:sz="0" w:space="0" w:color="auto"/>
          </w:divBdr>
        </w:div>
        <w:div w:id="417405258">
          <w:marLeft w:val="480"/>
          <w:marRight w:val="0"/>
          <w:marTop w:val="0"/>
          <w:marBottom w:val="0"/>
          <w:divBdr>
            <w:top w:val="none" w:sz="0" w:space="0" w:color="auto"/>
            <w:left w:val="none" w:sz="0" w:space="0" w:color="auto"/>
            <w:bottom w:val="none" w:sz="0" w:space="0" w:color="auto"/>
            <w:right w:val="none" w:sz="0" w:space="0" w:color="auto"/>
          </w:divBdr>
        </w:div>
        <w:div w:id="894312449">
          <w:marLeft w:val="480"/>
          <w:marRight w:val="0"/>
          <w:marTop w:val="0"/>
          <w:marBottom w:val="0"/>
          <w:divBdr>
            <w:top w:val="none" w:sz="0" w:space="0" w:color="auto"/>
            <w:left w:val="none" w:sz="0" w:space="0" w:color="auto"/>
            <w:bottom w:val="none" w:sz="0" w:space="0" w:color="auto"/>
            <w:right w:val="none" w:sz="0" w:space="0" w:color="auto"/>
          </w:divBdr>
        </w:div>
        <w:div w:id="1487698052">
          <w:marLeft w:val="480"/>
          <w:marRight w:val="0"/>
          <w:marTop w:val="0"/>
          <w:marBottom w:val="0"/>
          <w:divBdr>
            <w:top w:val="none" w:sz="0" w:space="0" w:color="auto"/>
            <w:left w:val="none" w:sz="0" w:space="0" w:color="auto"/>
            <w:bottom w:val="none" w:sz="0" w:space="0" w:color="auto"/>
            <w:right w:val="none" w:sz="0" w:space="0" w:color="auto"/>
          </w:divBdr>
        </w:div>
        <w:div w:id="155268298">
          <w:marLeft w:val="480"/>
          <w:marRight w:val="0"/>
          <w:marTop w:val="0"/>
          <w:marBottom w:val="0"/>
          <w:divBdr>
            <w:top w:val="none" w:sz="0" w:space="0" w:color="auto"/>
            <w:left w:val="none" w:sz="0" w:space="0" w:color="auto"/>
            <w:bottom w:val="none" w:sz="0" w:space="0" w:color="auto"/>
            <w:right w:val="none" w:sz="0" w:space="0" w:color="auto"/>
          </w:divBdr>
        </w:div>
        <w:div w:id="1319964217">
          <w:marLeft w:val="480"/>
          <w:marRight w:val="0"/>
          <w:marTop w:val="0"/>
          <w:marBottom w:val="0"/>
          <w:divBdr>
            <w:top w:val="none" w:sz="0" w:space="0" w:color="auto"/>
            <w:left w:val="none" w:sz="0" w:space="0" w:color="auto"/>
            <w:bottom w:val="none" w:sz="0" w:space="0" w:color="auto"/>
            <w:right w:val="none" w:sz="0" w:space="0" w:color="auto"/>
          </w:divBdr>
        </w:div>
        <w:div w:id="683363505">
          <w:marLeft w:val="480"/>
          <w:marRight w:val="0"/>
          <w:marTop w:val="0"/>
          <w:marBottom w:val="0"/>
          <w:divBdr>
            <w:top w:val="none" w:sz="0" w:space="0" w:color="auto"/>
            <w:left w:val="none" w:sz="0" w:space="0" w:color="auto"/>
            <w:bottom w:val="none" w:sz="0" w:space="0" w:color="auto"/>
            <w:right w:val="none" w:sz="0" w:space="0" w:color="auto"/>
          </w:divBdr>
        </w:div>
        <w:div w:id="839127132">
          <w:marLeft w:val="480"/>
          <w:marRight w:val="0"/>
          <w:marTop w:val="0"/>
          <w:marBottom w:val="0"/>
          <w:divBdr>
            <w:top w:val="none" w:sz="0" w:space="0" w:color="auto"/>
            <w:left w:val="none" w:sz="0" w:space="0" w:color="auto"/>
            <w:bottom w:val="none" w:sz="0" w:space="0" w:color="auto"/>
            <w:right w:val="none" w:sz="0" w:space="0" w:color="auto"/>
          </w:divBdr>
        </w:div>
        <w:div w:id="451217868">
          <w:marLeft w:val="480"/>
          <w:marRight w:val="0"/>
          <w:marTop w:val="0"/>
          <w:marBottom w:val="0"/>
          <w:divBdr>
            <w:top w:val="none" w:sz="0" w:space="0" w:color="auto"/>
            <w:left w:val="none" w:sz="0" w:space="0" w:color="auto"/>
            <w:bottom w:val="none" w:sz="0" w:space="0" w:color="auto"/>
            <w:right w:val="none" w:sz="0" w:space="0" w:color="auto"/>
          </w:divBdr>
        </w:div>
        <w:div w:id="1494176207">
          <w:marLeft w:val="480"/>
          <w:marRight w:val="0"/>
          <w:marTop w:val="0"/>
          <w:marBottom w:val="0"/>
          <w:divBdr>
            <w:top w:val="none" w:sz="0" w:space="0" w:color="auto"/>
            <w:left w:val="none" w:sz="0" w:space="0" w:color="auto"/>
            <w:bottom w:val="none" w:sz="0" w:space="0" w:color="auto"/>
            <w:right w:val="none" w:sz="0" w:space="0" w:color="auto"/>
          </w:divBdr>
        </w:div>
        <w:div w:id="183793137">
          <w:marLeft w:val="480"/>
          <w:marRight w:val="0"/>
          <w:marTop w:val="0"/>
          <w:marBottom w:val="0"/>
          <w:divBdr>
            <w:top w:val="none" w:sz="0" w:space="0" w:color="auto"/>
            <w:left w:val="none" w:sz="0" w:space="0" w:color="auto"/>
            <w:bottom w:val="none" w:sz="0" w:space="0" w:color="auto"/>
            <w:right w:val="none" w:sz="0" w:space="0" w:color="auto"/>
          </w:divBdr>
        </w:div>
        <w:div w:id="1006371169">
          <w:marLeft w:val="480"/>
          <w:marRight w:val="0"/>
          <w:marTop w:val="0"/>
          <w:marBottom w:val="0"/>
          <w:divBdr>
            <w:top w:val="none" w:sz="0" w:space="0" w:color="auto"/>
            <w:left w:val="none" w:sz="0" w:space="0" w:color="auto"/>
            <w:bottom w:val="none" w:sz="0" w:space="0" w:color="auto"/>
            <w:right w:val="none" w:sz="0" w:space="0" w:color="auto"/>
          </w:divBdr>
        </w:div>
        <w:div w:id="1880511525">
          <w:marLeft w:val="480"/>
          <w:marRight w:val="0"/>
          <w:marTop w:val="0"/>
          <w:marBottom w:val="0"/>
          <w:divBdr>
            <w:top w:val="none" w:sz="0" w:space="0" w:color="auto"/>
            <w:left w:val="none" w:sz="0" w:space="0" w:color="auto"/>
            <w:bottom w:val="none" w:sz="0" w:space="0" w:color="auto"/>
            <w:right w:val="none" w:sz="0" w:space="0" w:color="auto"/>
          </w:divBdr>
        </w:div>
        <w:div w:id="566305328">
          <w:marLeft w:val="480"/>
          <w:marRight w:val="0"/>
          <w:marTop w:val="0"/>
          <w:marBottom w:val="0"/>
          <w:divBdr>
            <w:top w:val="none" w:sz="0" w:space="0" w:color="auto"/>
            <w:left w:val="none" w:sz="0" w:space="0" w:color="auto"/>
            <w:bottom w:val="none" w:sz="0" w:space="0" w:color="auto"/>
            <w:right w:val="none" w:sz="0" w:space="0" w:color="auto"/>
          </w:divBdr>
        </w:div>
        <w:div w:id="204024870">
          <w:marLeft w:val="480"/>
          <w:marRight w:val="0"/>
          <w:marTop w:val="0"/>
          <w:marBottom w:val="0"/>
          <w:divBdr>
            <w:top w:val="none" w:sz="0" w:space="0" w:color="auto"/>
            <w:left w:val="none" w:sz="0" w:space="0" w:color="auto"/>
            <w:bottom w:val="none" w:sz="0" w:space="0" w:color="auto"/>
            <w:right w:val="none" w:sz="0" w:space="0" w:color="auto"/>
          </w:divBdr>
        </w:div>
        <w:div w:id="1120801737">
          <w:marLeft w:val="480"/>
          <w:marRight w:val="0"/>
          <w:marTop w:val="0"/>
          <w:marBottom w:val="0"/>
          <w:divBdr>
            <w:top w:val="none" w:sz="0" w:space="0" w:color="auto"/>
            <w:left w:val="none" w:sz="0" w:space="0" w:color="auto"/>
            <w:bottom w:val="none" w:sz="0" w:space="0" w:color="auto"/>
            <w:right w:val="none" w:sz="0" w:space="0" w:color="auto"/>
          </w:divBdr>
        </w:div>
        <w:div w:id="68622090">
          <w:marLeft w:val="480"/>
          <w:marRight w:val="0"/>
          <w:marTop w:val="0"/>
          <w:marBottom w:val="0"/>
          <w:divBdr>
            <w:top w:val="none" w:sz="0" w:space="0" w:color="auto"/>
            <w:left w:val="none" w:sz="0" w:space="0" w:color="auto"/>
            <w:bottom w:val="none" w:sz="0" w:space="0" w:color="auto"/>
            <w:right w:val="none" w:sz="0" w:space="0" w:color="auto"/>
          </w:divBdr>
        </w:div>
        <w:div w:id="2005745131">
          <w:marLeft w:val="480"/>
          <w:marRight w:val="0"/>
          <w:marTop w:val="0"/>
          <w:marBottom w:val="0"/>
          <w:divBdr>
            <w:top w:val="none" w:sz="0" w:space="0" w:color="auto"/>
            <w:left w:val="none" w:sz="0" w:space="0" w:color="auto"/>
            <w:bottom w:val="none" w:sz="0" w:space="0" w:color="auto"/>
            <w:right w:val="none" w:sz="0" w:space="0" w:color="auto"/>
          </w:divBdr>
        </w:div>
        <w:div w:id="186219509">
          <w:marLeft w:val="480"/>
          <w:marRight w:val="0"/>
          <w:marTop w:val="0"/>
          <w:marBottom w:val="0"/>
          <w:divBdr>
            <w:top w:val="none" w:sz="0" w:space="0" w:color="auto"/>
            <w:left w:val="none" w:sz="0" w:space="0" w:color="auto"/>
            <w:bottom w:val="none" w:sz="0" w:space="0" w:color="auto"/>
            <w:right w:val="none" w:sz="0" w:space="0" w:color="auto"/>
          </w:divBdr>
        </w:div>
        <w:div w:id="99374123">
          <w:marLeft w:val="480"/>
          <w:marRight w:val="0"/>
          <w:marTop w:val="0"/>
          <w:marBottom w:val="0"/>
          <w:divBdr>
            <w:top w:val="none" w:sz="0" w:space="0" w:color="auto"/>
            <w:left w:val="none" w:sz="0" w:space="0" w:color="auto"/>
            <w:bottom w:val="none" w:sz="0" w:space="0" w:color="auto"/>
            <w:right w:val="none" w:sz="0" w:space="0" w:color="auto"/>
          </w:divBdr>
        </w:div>
        <w:div w:id="154734902">
          <w:marLeft w:val="480"/>
          <w:marRight w:val="0"/>
          <w:marTop w:val="0"/>
          <w:marBottom w:val="0"/>
          <w:divBdr>
            <w:top w:val="none" w:sz="0" w:space="0" w:color="auto"/>
            <w:left w:val="none" w:sz="0" w:space="0" w:color="auto"/>
            <w:bottom w:val="none" w:sz="0" w:space="0" w:color="auto"/>
            <w:right w:val="none" w:sz="0" w:space="0" w:color="auto"/>
          </w:divBdr>
        </w:div>
        <w:div w:id="1431850433">
          <w:marLeft w:val="480"/>
          <w:marRight w:val="0"/>
          <w:marTop w:val="0"/>
          <w:marBottom w:val="0"/>
          <w:divBdr>
            <w:top w:val="none" w:sz="0" w:space="0" w:color="auto"/>
            <w:left w:val="none" w:sz="0" w:space="0" w:color="auto"/>
            <w:bottom w:val="none" w:sz="0" w:space="0" w:color="auto"/>
            <w:right w:val="none" w:sz="0" w:space="0" w:color="auto"/>
          </w:divBdr>
        </w:div>
        <w:div w:id="19354862">
          <w:marLeft w:val="480"/>
          <w:marRight w:val="0"/>
          <w:marTop w:val="0"/>
          <w:marBottom w:val="0"/>
          <w:divBdr>
            <w:top w:val="none" w:sz="0" w:space="0" w:color="auto"/>
            <w:left w:val="none" w:sz="0" w:space="0" w:color="auto"/>
            <w:bottom w:val="none" w:sz="0" w:space="0" w:color="auto"/>
            <w:right w:val="none" w:sz="0" w:space="0" w:color="auto"/>
          </w:divBdr>
        </w:div>
        <w:div w:id="1618828780">
          <w:marLeft w:val="480"/>
          <w:marRight w:val="0"/>
          <w:marTop w:val="0"/>
          <w:marBottom w:val="0"/>
          <w:divBdr>
            <w:top w:val="none" w:sz="0" w:space="0" w:color="auto"/>
            <w:left w:val="none" w:sz="0" w:space="0" w:color="auto"/>
            <w:bottom w:val="none" w:sz="0" w:space="0" w:color="auto"/>
            <w:right w:val="none" w:sz="0" w:space="0" w:color="auto"/>
          </w:divBdr>
        </w:div>
        <w:div w:id="1234196030">
          <w:marLeft w:val="480"/>
          <w:marRight w:val="0"/>
          <w:marTop w:val="0"/>
          <w:marBottom w:val="0"/>
          <w:divBdr>
            <w:top w:val="none" w:sz="0" w:space="0" w:color="auto"/>
            <w:left w:val="none" w:sz="0" w:space="0" w:color="auto"/>
            <w:bottom w:val="none" w:sz="0" w:space="0" w:color="auto"/>
            <w:right w:val="none" w:sz="0" w:space="0" w:color="auto"/>
          </w:divBdr>
        </w:div>
        <w:div w:id="842624345">
          <w:marLeft w:val="480"/>
          <w:marRight w:val="0"/>
          <w:marTop w:val="0"/>
          <w:marBottom w:val="0"/>
          <w:divBdr>
            <w:top w:val="none" w:sz="0" w:space="0" w:color="auto"/>
            <w:left w:val="none" w:sz="0" w:space="0" w:color="auto"/>
            <w:bottom w:val="none" w:sz="0" w:space="0" w:color="auto"/>
            <w:right w:val="none" w:sz="0" w:space="0" w:color="auto"/>
          </w:divBdr>
        </w:div>
        <w:div w:id="366685330">
          <w:marLeft w:val="480"/>
          <w:marRight w:val="0"/>
          <w:marTop w:val="0"/>
          <w:marBottom w:val="0"/>
          <w:divBdr>
            <w:top w:val="none" w:sz="0" w:space="0" w:color="auto"/>
            <w:left w:val="none" w:sz="0" w:space="0" w:color="auto"/>
            <w:bottom w:val="none" w:sz="0" w:space="0" w:color="auto"/>
            <w:right w:val="none" w:sz="0" w:space="0" w:color="auto"/>
          </w:divBdr>
        </w:div>
        <w:div w:id="10111852">
          <w:marLeft w:val="480"/>
          <w:marRight w:val="0"/>
          <w:marTop w:val="0"/>
          <w:marBottom w:val="0"/>
          <w:divBdr>
            <w:top w:val="none" w:sz="0" w:space="0" w:color="auto"/>
            <w:left w:val="none" w:sz="0" w:space="0" w:color="auto"/>
            <w:bottom w:val="none" w:sz="0" w:space="0" w:color="auto"/>
            <w:right w:val="none" w:sz="0" w:space="0" w:color="auto"/>
          </w:divBdr>
        </w:div>
        <w:div w:id="4673565">
          <w:marLeft w:val="480"/>
          <w:marRight w:val="0"/>
          <w:marTop w:val="0"/>
          <w:marBottom w:val="0"/>
          <w:divBdr>
            <w:top w:val="none" w:sz="0" w:space="0" w:color="auto"/>
            <w:left w:val="none" w:sz="0" w:space="0" w:color="auto"/>
            <w:bottom w:val="none" w:sz="0" w:space="0" w:color="auto"/>
            <w:right w:val="none" w:sz="0" w:space="0" w:color="auto"/>
          </w:divBdr>
        </w:div>
        <w:div w:id="157236545">
          <w:marLeft w:val="480"/>
          <w:marRight w:val="0"/>
          <w:marTop w:val="0"/>
          <w:marBottom w:val="0"/>
          <w:divBdr>
            <w:top w:val="none" w:sz="0" w:space="0" w:color="auto"/>
            <w:left w:val="none" w:sz="0" w:space="0" w:color="auto"/>
            <w:bottom w:val="none" w:sz="0" w:space="0" w:color="auto"/>
            <w:right w:val="none" w:sz="0" w:space="0" w:color="auto"/>
          </w:divBdr>
        </w:div>
      </w:divsChild>
    </w:div>
    <w:div w:id="188417344">
      <w:bodyDiv w:val="1"/>
      <w:marLeft w:val="0"/>
      <w:marRight w:val="0"/>
      <w:marTop w:val="0"/>
      <w:marBottom w:val="0"/>
      <w:divBdr>
        <w:top w:val="none" w:sz="0" w:space="0" w:color="auto"/>
        <w:left w:val="none" w:sz="0" w:space="0" w:color="auto"/>
        <w:bottom w:val="none" w:sz="0" w:space="0" w:color="auto"/>
        <w:right w:val="none" w:sz="0" w:space="0" w:color="auto"/>
      </w:divBdr>
    </w:div>
    <w:div w:id="191501676">
      <w:bodyDiv w:val="1"/>
      <w:marLeft w:val="0"/>
      <w:marRight w:val="0"/>
      <w:marTop w:val="0"/>
      <w:marBottom w:val="0"/>
      <w:divBdr>
        <w:top w:val="none" w:sz="0" w:space="0" w:color="auto"/>
        <w:left w:val="none" w:sz="0" w:space="0" w:color="auto"/>
        <w:bottom w:val="none" w:sz="0" w:space="0" w:color="auto"/>
        <w:right w:val="none" w:sz="0" w:space="0" w:color="auto"/>
      </w:divBdr>
    </w:div>
    <w:div w:id="194930147">
      <w:bodyDiv w:val="1"/>
      <w:marLeft w:val="0"/>
      <w:marRight w:val="0"/>
      <w:marTop w:val="0"/>
      <w:marBottom w:val="0"/>
      <w:divBdr>
        <w:top w:val="none" w:sz="0" w:space="0" w:color="auto"/>
        <w:left w:val="none" w:sz="0" w:space="0" w:color="auto"/>
        <w:bottom w:val="none" w:sz="0" w:space="0" w:color="auto"/>
        <w:right w:val="none" w:sz="0" w:space="0" w:color="auto"/>
      </w:divBdr>
      <w:divsChild>
        <w:div w:id="1421754099">
          <w:marLeft w:val="480"/>
          <w:marRight w:val="0"/>
          <w:marTop w:val="0"/>
          <w:marBottom w:val="0"/>
          <w:divBdr>
            <w:top w:val="none" w:sz="0" w:space="0" w:color="auto"/>
            <w:left w:val="none" w:sz="0" w:space="0" w:color="auto"/>
            <w:bottom w:val="none" w:sz="0" w:space="0" w:color="auto"/>
            <w:right w:val="none" w:sz="0" w:space="0" w:color="auto"/>
          </w:divBdr>
        </w:div>
        <w:div w:id="2144348397">
          <w:marLeft w:val="480"/>
          <w:marRight w:val="0"/>
          <w:marTop w:val="0"/>
          <w:marBottom w:val="0"/>
          <w:divBdr>
            <w:top w:val="none" w:sz="0" w:space="0" w:color="auto"/>
            <w:left w:val="none" w:sz="0" w:space="0" w:color="auto"/>
            <w:bottom w:val="none" w:sz="0" w:space="0" w:color="auto"/>
            <w:right w:val="none" w:sz="0" w:space="0" w:color="auto"/>
          </w:divBdr>
        </w:div>
        <w:div w:id="494996403">
          <w:marLeft w:val="480"/>
          <w:marRight w:val="0"/>
          <w:marTop w:val="0"/>
          <w:marBottom w:val="0"/>
          <w:divBdr>
            <w:top w:val="none" w:sz="0" w:space="0" w:color="auto"/>
            <w:left w:val="none" w:sz="0" w:space="0" w:color="auto"/>
            <w:bottom w:val="none" w:sz="0" w:space="0" w:color="auto"/>
            <w:right w:val="none" w:sz="0" w:space="0" w:color="auto"/>
          </w:divBdr>
        </w:div>
        <w:div w:id="1669207225">
          <w:marLeft w:val="480"/>
          <w:marRight w:val="0"/>
          <w:marTop w:val="0"/>
          <w:marBottom w:val="0"/>
          <w:divBdr>
            <w:top w:val="none" w:sz="0" w:space="0" w:color="auto"/>
            <w:left w:val="none" w:sz="0" w:space="0" w:color="auto"/>
            <w:bottom w:val="none" w:sz="0" w:space="0" w:color="auto"/>
            <w:right w:val="none" w:sz="0" w:space="0" w:color="auto"/>
          </w:divBdr>
        </w:div>
        <w:div w:id="391074905">
          <w:marLeft w:val="480"/>
          <w:marRight w:val="0"/>
          <w:marTop w:val="0"/>
          <w:marBottom w:val="0"/>
          <w:divBdr>
            <w:top w:val="none" w:sz="0" w:space="0" w:color="auto"/>
            <w:left w:val="none" w:sz="0" w:space="0" w:color="auto"/>
            <w:bottom w:val="none" w:sz="0" w:space="0" w:color="auto"/>
            <w:right w:val="none" w:sz="0" w:space="0" w:color="auto"/>
          </w:divBdr>
        </w:div>
        <w:div w:id="1768429478">
          <w:marLeft w:val="480"/>
          <w:marRight w:val="0"/>
          <w:marTop w:val="0"/>
          <w:marBottom w:val="0"/>
          <w:divBdr>
            <w:top w:val="none" w:sz="0" w:space="0" w:color="auto"/>
            <w:left w:val="none" w:sz="0" w:space="0" w:color="auto"/>
            <w:bottom w:val="none" w:sz="0" w:space="0" w:color="auto"/>
            <w:right w:val="none" w:sz="0" w:space="0" w:color="auto"/>
          </w:divBdr>
        </w:div>
        <w:div w:id="1000502076">
          <w:marLeft w:val="480"/>
          <w:marRight w:val="0"/>
          <w:marTop w:val="0"/>
          <w:marBottom w:val="0"/>
          <w:divBdr>
            <w:top w:val="none" w:sz="0" w:space="0" w:color="auto"/>
            <w:left w:val="none" w:sz="0" w:space="0" w:color="auto"/>
            <w:bottom w:val="none" w:sz="0" w:space="0" w:color="auto"/>
            <w:right w:val="none" w:sz="0" w:space="0" w:color="auto"/>
          </w:divBdr>
        </w:div>
        <w:div w:id="1673793411">
          <w:marLeft w:val="480"/>
          <w:marRight w:val="0"/>
          <w:marTop w:val="0"/>
          <w:marBottom w:val="0"/>
          <w:divBdr>
            <w:top w:val="none" w:sz="0" w:space="0" w:color="auto"/>
            <w:left w:val="none" w:sz="0" w:space="0" w:color="auto"/>
            <w:bottom w:val="none" w:sz="0" w:space="0" w:color="auto"/>
            <w:right w:val="none" w:sz="0" w:space="0" w:color="auto"/>
          </w:divBdr>
        </w:div>
        <w:div w:id="367148814">
          <w:marLeft w:val="480"/>
          <w:marRight w:val="0"/>
          <w:marTop w:val="0"/>
          <w:marBottom w:val="0"/>
          <w:divBdr>
            <w:top w:val="none" w:sz="0" w:space="0" w:color="auto"/>
            <w:left w:val="none" w:sz="0" w:space="0" w:color="auto"/>
            <w:bottom w:val="none" w:sz="0" w:space="0" w:color="auto"/>
            <w:right w:val="none" w:sz="0" w:space="0" w:color="auto"/>
          </w:divBdr>
        </w:div>
        <w:div w:id="92629702">
          <w:marLeft w:val="480"/>
          <w:marRight w:val="0"/>
          <w:marTop w:val="0"/>
          <w:marBottom w:val="0"/>
          <w:divBdr>
            <w:top w:val="none" w:sz="0" w:space="0" w:color="auto"/>
            <w:left w:val="none" w:sz="0" w:space="0" w:color="auto"/>
            <w:bottom w:val="none" w:sz="0" w:space="0" w:color="auto"/>
            <w:right w:val="none" w:sz="0" w:space="0" w:color="auto"/>
          </w:divBdr>
        </w:div>
        <w:div w:id="1377896394">
          <w:marLeft w:val="480"/>
          <w:marRight w:val="0"/>
          <w:marTop w:val="0"/>
          <w:marBottom w:val="0"/>
          <w:divBdr>
            <w:top w:val="none" w:sz="0" w:space="0" w:color="auto"/>
            <w:left w:val="none" w:sz="0" w:space="0" w:color="auto"/>
            <w:bottom w:val="none" w:sz="0" w:space="0" w:color="auto"/>
            <w:right w:val="none" w:sz="0" w:space="0" w:color="auto"/>
          </w:divBdr>
        </w:div>
        <w:div w:id="1811091747">
          <w:marLeft w:val="480"/>
          <w:marRight w:val="0"/>
          <w:marTop w:val="0"/>
          <w:marBottom w:val="0"/>
          <w:divBdr>
            <w:top w:val="none" w:sz="0" w:space="0" w:color="auto"/>
            <w:left w:val="none" w:sz="0" w:space="0" w:color="auto"/>
            <w:bottom w:val="none" w:sz="0" w:space="0" w:color="auto"/>
            <w:right w:val="none" w:sz="0" w:space="0" w:color="auto"/>
          </w:divBdr>
        </w:div>
        <w:div w:id="1868716049">
          <w:marLeft w:val="480"/>
          <w:marRight w:val="0"/>
          <w:marTop w:val="0"/>
          <w:marBottom w:val="0"/>
          <w:divBdr>
            <w:top w:val="none" w:sz="0" w:space="0" w:color="auto"/>
            <w:left w:val="none" w:sz="0" w:space="0" w:color="auto"/>
            <w:bottom w:val="none" w:sz="0" w:space="0" w:color="auto"/>
            <w:right w:val="none" w:sz="0" w:space="0" w:color="auto"/>
          </w:divBdr>
        </w:div>
        <w:div w:id="551385881">
          <w:marLeft w:val="480"/>
          <w:marRight w:val="0"/>
          <w:marTop w:val="0"/>
          <w:marBottom w:val="0"/>
          <w:divBdr>
            <w:top w:val="none" w:sz="0" w:space="0" w:color="auto"/>
            <w:left w:val="none" w:sz="0" w:space="0" w:color="auto"/>
            <w:bottom w:val="none" w:sz="0" w:space="0" w:color="auto"/>
            <w:right w:val="none" w:sz="0" w:space="0" w:color="auto"/>
          </w:divBdr>
        </w:div>
        <w:div w:id="733550064">
          <w:marLeft w:val="480"/>
          <w:marRight w:val="0"/>
          <w:marTop w:val="0"/>
          <w:marBottom w:val="0"/>
          <w:divBdr>
            <w:top w:val="none" w:sz="0" w:space="0" w:color="auto"/>
            <w:left w:val="none" w:sz="0" w:space="0" w:color="auto"/>
            <w:bottom w:val="none" w:sz="0" w:space="0" w:color="auto"/>
            <w:right w:val="none" w:sz="0" w:space="0" w:color="auto"/>
          </w:divBdr>
        </w:div>
        <w:div w:id="933173986">
          <w:marLeft w:val="480"/>
          <w:marRight w:val="0"/>
          <w:marTop w:val="0"/>
          <w:marBottom w:val="0"/>
          <w:divBdr>
            <w:top w:val="none" w:sz="0" w:space="0" w:color="auto"/>
            <w:left w:val="none" w:sz="0" w:space="0" w:color="auto"/>
            <w:bottom w:val="none" w:sz="0" w:space="0" w:color="auto"/>
            <w:right w:val="none" w:sz="0" w:space="0" w:color="auto"/>
          </w:divBdr>
        </w:div>
        <w:div w:id="1613243869">
          <w:marLeft w:val="480"/>
          <w:marRight w:val="0"/>
          <w:marTop w:val="0"/>
          <w:marBottom w:val="0"/>
          <w:divBdr>
            <w:top w:val="none" w:sz="0" w:space="0" w:color="auto"/>
            <w:left w:val="none" w:sz="0" w:space="0" w:color="auto"/>
            <w:bottom w:val="none" w:sz="0" w:space="0" w:color="auto"/>
            <w:right w:val="none" w:sz="0" w:space="0" w:color="auto"/>
          </w:divBdr>
        </w:div>
        <w:div w:id="660350725">
          <w:marLeft w:val="480"/>
          <w:marRight w:val="0"/>
          <w:marTop w:val="0"/>
          <w:marBottom w:val="0"/>
          <w:divBdr>
            <w:top w:val="none" w:sz="0" w:space="0" w:color="auto"/>
            <w:left w:val="none" w:sz="0" w:space="0" w:color="auto"/>
            <w:bottom w:val="none" w:sz="0" w:space="0" w:color="auto"/>
            <w:right w:val="none" w:sz="0" w:space="0" w:color="auto"/>
          </w:divBdr>
        </w:div>
        <w:div w:id="186527508">
          <w:marLeft w:val="480"/>
          <w:marRight w:val="0"/>
          <w:marTop w:val="0"/>
          <w:marBottom w:val="0"/>
          <w:divBdr>
            <w:top w:val="none" w:sz="0" w:space="0" w:color="auto"/>
            <w:left w:val="none" w:sz="0" w:space="0" w:color="auto"/>
            <w:bottom w:val="none" w:sz="0" w:space="0" w:color="auto"/>
            <w:right w:val="none" w:sz="0" w:space="0" w:color="auto"/>
          </w:divBdr>
        </w:div>
        <w:div w:id="763189589">
          <w:marLeft w:val="480"/>
          <w:marRight w:val="0"/>
          <w:marTop w:val="0"/>
          <w:marBottom w:val="0"/>
          <w:divBdr>
            <w:top w:val="none" w:sz="0" w:space="0" w:color="auto"/>
            <w:left w:val="none" w:sz="0" w:space="0" w:color="auto"/>
            <w:bottom w:val="none" w:sz="0" w:space="0" w:color="auto"/>
            <w:right w:val="none" w:sz="0" w:space="0" w:color="auto"/>
          </w:divBdr>
        </w:div>
        <w:div w:id="1178622715">
          <w:marLeft w:val="480"/>
          <w:marRight w:val="0"/>
          <w:marTop w:val="0"/>
          <w:marBottom w:val="0"/>
          <w:divBdr>
            <w:top w:val="none" w:sz="0" w:space="0" w:color="auto"/>
            <w:left w:val="none" w:sz="0" w:space="0" w:color="auto"/>
            <w:bottom w:val="none" w:sz="0" w:space="0" w:color="auto"/>
            <w:right w:val="none" w:sz="0" w:space="0" w:color="auto"/>
          </w:divBdr>
        </w:div>
        <w:div w:id="82841653">
          <w:marLeft w:val="480"/>
          <w:marRight w:val="0"/>
          <w:marTop w:val="0"/>
          <w:marBottom w:val="0"/>
          <w:divBdr>
            <w:top w:val="none" w:sz="0" w:space="0" w:color="auto"/>
            <w:left w:val="none" w:sz="0" w:space="0" w:color="auto"/>
            <w:bottom w:val="none" w:sz="0" w:space="0" w:color="auto"/>
            <w:right w:val="none" w:sz="0" w:space="0" w:color="auto"/>
          </w:divBdr>
        </w:div>
        <w:div w:id="1313946347">
          <w:marLeft w:val="480"/>
          <w:marRight w:val="0"/>
          <w:marTop w:val="0"/>
          <w:marBottom w:val="0"/>
          <w:divBdr>
            <w:top w:val="none" w:sz="0" w:space="0" w:color="auto"/>
            <w:left w:val="none" w:sz="0" w:space="0" w:color="auto"/>
            <w:bottom w:val="none" w:sz="0" w:space="0" w:color="auto"/>
            <w:right w:val="none" w:sz="0" w:space="0" w:color="auto"/>
          </w:divBdr>
        </w:div>
        <w:div w:id="1554468515">
          <w:marLeft w:val="480"/>
          <w:marRight w:val="0"/>
          <w:marTop w:val="0"/>
          <w:marBottom w:val="0"/>
          <w:divBdr>
            <w:top w:val="none" w:sz="0" w:space="0" w:color="auto"/>
            <w:left w:val="none" w:sz="0" w:space="0" w:color="auto"/>
            <w:bottom w:val="none" w:sz="0" w:space="0" w:color="auto"/>
            <w:right w:val="none" w:sz="0" w:space="0" w:color="auto"/>
          </w:divBdr>
        </w:div>
        <w:div w:id="1949462391">
          <w:marLeft w:val="480"/>
          <w:marRight w:val="0"/>
          <w:marTop w:val="0"/>
          <w:marBottom w:val="0"/>
          <w:divBdr>
            <w:top w:val="none" w:sz="0" w:space="0" w:color="auto"/>
            <w:left w:val="none" w:sz="0" w:space="0" w:color="auto"/>
            <w:bottom w:val="none" w:sz="0" w:space="0" w:color="auto"/>
            <w:right w:val="none" w:sz="0" w:space="0" w:color="auto"/>
          </w:divBdr>
        </w:div>
        <w:div w:id="1282802317">
          <w:marLeft w:val="480"/>
          <w:marRight w:val="0"/>
          <w:marTop w:val="0"/>
          <w:marBottom w:val="0"/>
          <w:divBdr>
            <w:top w:val="none" w:sz="0" w:space="0" w:color="auto"/>
            <w:left w:val="none" w:sz="0" w:space="0" w:color="auto"/>
            <w:bottom w:val="none" w:sz="0" w:space="0" w:color="auto"/>
            <w:right w:val="none" w:sz="0" w:space="0" w:color="auto"/>
          </w:divBdr>
        </w:div>
        <w:div w:id="1653413800">
          <w:marLeft w:val="480"/>
          <w:marRight w:val="0"/>
          <w:marTop w:val="0"/>
          <w:marBottom w:val="0"/>
          <w:divBdr>
            <w:top w:val="none" w:sz="0" w:space="0" w:color="auto"/>
            <w:left w:val="none" w:sz="0" w:space="0" w:color="auto"/>
            <w:bottom w:val="none" w:sz="0" w:space="0" w:color="auto"/>
            <w:right w:val="none" w:sz="0" w:space="0" w:color="auto"/>
          </w:divBdr>
        </w:div>
        <w:div w:id="329017851">
          <w:marLeft w:val="480"/>
          <w:marRight w:val="0"/>
          <w:marTop w:val="0"/>
          <w:marBottom w:val="0"/>
          <w:divBdr>
            <w:top w:val="none" w:sz="0" w:space="0" w:color="auto"/>
            <w:left w:val="none" w:sz="0" w:space="0" w:color="auto"/>
            <w:bottom w:val="none" w:sz="0" w:space="0" w:color="auto"/>
            <w:right w:val="none" w:sz="0" w:space="0" w:color="auto"/>
          </w:divBdr>
        </w:div>
        <w:div w:id="2017002919">
          <w:marLeft w:val="480"/>
          <w:marRight w:val="0"/>
          <w:marTop w:val="0"/>
          <w:marBottom w:val="0"/>
          <w:divBdr>
            <w:top w:val="none" w:sz="0" w:space="0" w:color="auto"/>
            <w:left w:val="none" w:sz="0" w:space="0" w:color="auto"/>
            <w:bottom w:val="none" w:sz="0" w:space="0" w:color="auto"/>
            <w:right w:val="none" w:sz="0" w:space="0" w:color="auto"/>
          </w:divBdr>
        </w:div>
        <w:div w:id="1909538911">
          <w:marLeft w:val="480"/>
          <w:marRight w:val="0"/>
          <w:marTop w:val="0"/>
          <w:marBottom w:val="0"/>
          <w:divBdr>
            <w:top w:val="none" w:sz="0" w:space="0" w:color="auto"/>
            <w:left w:val="none" w:sz="0" w:space="0" w:color="auto"/>
            <w:bottom w:val="none" w:sz="0" w:space="0" w:color="auto"/>
            <w:right w:val="none" w:sz="0" w:space="0" w:color="auto"/>
          </w:divBdr>
        </w:div>
        <w:div w:id="492260606">
          <w:marLeft w:val="480"/>
          <w:marRight w:val="0"/>
          <w:marTop w:val="0"/>
          <w:marBottom w:val="0"/>
          <w:divBdr>
            <w:top w:val="none" w:sz="0" w:space="0" w:color="auto"/>
            <w:left w:val="none" w:sz="0" w:space="0" w:color="auto"/>
            <w:bottom w:val="none" w:sz="0" w:space="0" w:color="auto"/>
            <w:right w:val="none" w:sz="0" w:space="0" w:color="auto"/>
          </w:divBdr>
        </w:div>
        <w:div w:id="1168250020">
          <w:marLeft w:val="480"/>
          <w:marRight w:val="0"/>
          <w:marTop w:val="0"/>
          <w:marBottom w:val="0"/>
          <w:divBdr>
            <w:top w:val="none" w:sz="0" w:space="0" w:color="auto"/>
            <w:left w:val="none" w:sz="0" w:space="0" w:color="auto"/>
            <w:bottom w:val="none" w:sz="0" w:space="0" w:color="auto"/>
            <w:right w:val="none" w:sz="0" w:space="0" w:color="auto"/>
          </w:divBdr>
        </w:div>
        <w:div w:id="1730616045">
          <w:marLeft w:val="480"/>
          <w:marRight w:val="0"/>
          <w:marTop w:val="0"/>
          <w:marBottom w:val="0"/>
          <w:divBdr>
            <w:top w:val="none" w:sz="0" w:space="0" w:color="auto"/>
            <w:left w:val="none" w:sz="0" w:space="0" w:color="auto"/>
            <w:bottom w:val="none" w:sz="0" w:space="0" w:color="auto"/>
            <w:right w:val="none" w:sz="0" w:space="0" w:color="auto"/>
          </w:divBdr>
        </w:div>
      </w:divsChild>
    </w:div>
    <w:div w:id="196625549">
      <w:bodyDiv w:val="1"/>
      <w:marLeft w:val="0"/>
      <w:marRight w:val="0"/>
      <w:marTop w:val="0"/>
      <w:marBottom w:val="0"/>
      <w:divBdr>
        <w:top w:val="none" w:sz="0" w:space="0" w:color="auto"/>
        <w:left w:val="none" w:sz="0" w:space="0" w:color="auto"/>
        <w:bottom w:val="none" w:sz="0" w:space="0" w:color="auto"/>
        <w:right w:val="none" w:sz="0" w:space="0" w:color="auto"/>
      </w:divBdr>
    </w:div>
    <w:div w:id="197204358">
      <w:bodyDiv w:val="1"/>
      <w:marLeft w:val="0"/>
      <w:marRight w:val="0"/>
      <w:marTop w:val="0"/>
      <w:marBottom w:val="0"/>
      <w:divBdr>
        <w:top w:val="none" w:sz="0" w:space="0" w:color="auto"/>
        <w:left w:val="none" w:sz="0" w:space="0" w:color="auto"/>
        <w:bottom w:val="none" w:sz="0" w:space="0" w:color="auto"/>
        <w:right w:val="none" w:sz="0" w:space="0" w:color="auto"/>
      </w:divBdr>
    </w:div>
    <w:div w:id="199779465">
      <w:bodyDiv w:val="1"/>
      <w:marLeft w:val="0"/>
      <w:marRight w:val="0"/>
      <w:marTop w:val="0"/>
      <w:marBottom w:val="0"/>
      <w:divBdr>
        <w:top w:val="none" w:sz="0" w:space="0" w:color="auto"/>
        <w:left w:val="none" w:sz="0" w:space="0" w:color="auto"/>
        <w:bottom w:val="none" w:sz="0" w:space="0" w:color="auto"/>
        <w:right w:val="none" w:sz="0" w:space="0" w:color="auto"/>
      </w:divBdr>
    </w:div>
    <w:div w:id="208809084">
      <w:bodyDiv w:val="1"/>
      <w:marLeft w:val="0"/>
      <w:marRight w:val="0"/>
      <w:marTop w:val="0"/>
      <w:marBottom w:val="0"/>
      <w:divBdr>
        <w:top w:val="none" w:sz="0" w:space="0" w:color="auto"/>
        <w:left w:val="none" w:sz="0" w:space="0" w:color="auto"/>
        <w:bottom w:val="none" w:sz="0" w:space="0" w:color="auto"/>
        <w:right w:val="none" w:sz="0" w:space="0" w:color="auto"/>
      </w:divBdr>
      <w:divsChild>
        <w:div w:id="731855771">
          <w:marLeft w:val="0"/>
          <w:marRight w:val="0"/>
          <w:marTop w:val="0"/>
          <w:marBottom w:val="0"/>
          <w:divBdr>
            <w:top w:val="none" w:sz="0" w:space="0" w:color="auto"/>
            <w:left w:val="none" w:sz="0" w:space="0" w:color="auto"/>
            <w:bottom w:val="none" w:sz="0" w:space="0" w:color="auto"/>
            <w:right w:val="none" w:sz="0" w:space="0" w:color="auto"/>
          </w:divBdr>
        </w:div>
      </w:divsChild>
    </w:div>
    <w:div w:id="210843042">
      <w:bodyDiv w:val="1"/>
      <w:marLeft w:val="0"/>
      <w:marRight w:val="0"/>
      <w:marTop w:val="0"/>
      <w:marBottom w:val="0"/>
      <w:divBdr>
        <w:top w:val="none" w:sz="0" w:space="0" w:color="auto"/>
        <w:left w:val="none" w:sz="0" w:space="0" w:color="auto"/>
        <w:bottom w:val="none" w:sz="0" w:space="0" w:color="auto"/>
        <w:right w:val="none" w:sz="0" w:space="0" w:color="auto"/>
      </w:divBdr>
      <w:divsChild>
        <w:div w:id="1277253274">
          <w:marLeft w:val="640"/>
          <w:marRight w:val="0"/>
          <w:marTop w:val="0"/>
          <w:marBottom w:val="0"/>
          <w:divBdr>
            <w:top w:val="none" w:sz="0" w:space="0" w:color="auto"/>
            <w:left w:val="none" w:sz="0" w:space="0" w:color="auto"/>
            <w:bottom w:val="none" w:sz="0" w:space="0" w:color="auto"/>
            <w:right w:val="none" w:sz="0" w:space="0" w:color="auto"/>
          </w:divBdr>
        </w:div>
        <w:div w:id="1672223883">
          <w:marLeft w:val="640"/>
          <w:marRight w:val="0"/>
          <w:marTop w:val="0"/>
          <w:marBottom w:val="0"/>
          <w:divBdr>
            <w:top w:val="none" w:sz="0" w:space="0" w:color="auto"/>
            <w:left w:val="none" w:sz="0" w:space="0" w:color="auto"/>
            <w:bottom w:val="none" w:sz="0" w:space="0" w:color="auto"/>
            <w:right w:val="none" w:sz="0" w:space="0" w:color="auto"/>
          </w:divBdr>
        </w:div>
        <w:div w:id="384258940">
          <w:marLeft w:val="640"/>
          <w:marRight w:val="0"/>
          <w:marTop w:val="0"/>
          <w:marBottom w:val="0"/>
          <w:divBdr>
            <w:top w:val="none" w:sz="0" w:space="0" w:color="auto"/>
            <w:left w:val="none" w:sz="0" w:space="0" w:color="auto"/>
            <w:bottom w:val="none" w:sz="0" w:space="0" w:color="auto"/>
            <w:right w:val="none" w:sz="0" w:space="0" w:color="auto"/>
          </w:divBdr>
        </w:div>
        <w:div w:id="1244602915">
          <w:marLeft w:val="640"/>
          <w:marRight w:val="0"/>
          <w:marTop w:val="0"/>
          <w:marBottom w:val="0"/>
          <w:divBdr>
            <w:top w:val="none" w:sz="0" w:space="0" w:color="auto"/>
            <w:left w:val="none" w:sz="0" w:space="0" w:color="auto"/>
            <w:bottom w:val="none" w:sz="0" w:space="0" w:color="auto"/>
            <w:right w:val="none" w:sz="0" w:space="0" w:color="auto"/>
          </w:divBdr>
        </w:div>
        <w:div w:id="519709646">
          <w:marLeft w:val="640"/>
          <w:marRight w:val="0"/>
          <w:marTop w:val="0"/>
          <w:marBottom w:val="0"/>
          <w:divBdr>
            <w:top w:val="none" w:sz="0" w:space="0" w:color="auto"/>
            <w:left w:val="none" w:sz="0" w:space="0" w:color="auto"/>
            <w:bottom w:val="none" w:sz="0" w:space="0" w:color="auto"/>
            <w:right w:val="none" w:sz="0" w:space="0" w:color="auto"/>
          </w:divBdr>
        </w:div>
        <w:div w:id="825515095">
          <w:marLeft w:val="640"/>
          <w:marRight w:val="0"/>
          <w:marTop w:val="0"/>
          <w:marBottom w:val="0"/>
          <w:divBdr>
            <w:top w:val="none" w:sz="0" w:space="0" w:color="auto"/>
            <w:left w:val="none" w:sz="0" w:space="0" w:color="auto"/>
            <w:bottom w:val="none" w:sz="0" w:space="0" w:color="auto"/>
            <w:right w:val="none" w:sz="0" w:space="0" w:color="auto"/>
          </w:divBdr>
        </w:div>
        <w:div w:id="485167149">
          <w:marLeft w:val="640"/>
          <w:marRight w:val="0"/>
          <w:marTop w:val="0"/>
          <w:marBottom w:val="0"/>
          <w:divBdr>
            <w:top w:val="none" w:sz="0" w:space="0" w:color="auto"/>
            <w:left w:val="none" w:sz="0" w:space="0" w:color="auto"/>
            <w:bottom w:val="none" w:sz="0" w:space="0" w:color="auto"/>
            <w:right w:val="none" w:sz="0" w:space="0" w:color="auto"/>
          </w:divBdr>
        </w:div>
        <w:div w:id="720135866">
          <w:marLeft w:val="640"/>
          <w:marRight w:val="0"/>
          <w:marTop w:val="0"/>
          <w:marBottom w:val="0"/>
          <w:divBdr>
            <w:top w:val="none" w:sz="0" w:space="0" w:color="auto"/>
            <w:left w:val="none" w:sz="0" w:space="0" w:color="auto"/>
            <w:bottom w:val="none" w:sz="0" w:space="0" w:color="auto"/>
            <w:right w:val="none" w:sz="0" w:space="0" w:color="auto"/>
          </w:divBdr>
        </w:div>
        <w:div w:id="384522738">
          <w:marLeft w:val="640"/>
          <w:marRight w:val="0"/>
          <w:marTop w:val="0"/>
          <w:marBottom w:val="0"/>
          <w:divBdr>
            <w:top w:val="none" w:sz="0" w:space="0" w:color="auto"/>
            <w:left w:val="none" w:sz="0" w:space="0" w:color="auto"/>
            <w:bottom w:val="none" w:sz="0" w:space="0" w:color="auto"/>
            <w:right w:val="none" w:sz="0" w:space="0" w:color="auto"/>
          </w:divBdr>
        </w:div>
        <w:div w:id="1300725378">
          <w:marLeft w:val="640"/>
          <w:marRight w:val="0"/>
          <w:marTop w:val="0"/>
          <w:marBottom w:val="0"/>
          <w:divBdr>
            <w:top w:val="none" w:sz="0" w:space="0" w:color="auto"/>
            <w:left w:val="none" w:sz="0" w:space="0" w:color="auto"/>
            <w:bottom w:val="none" w:sz="0" w:space="0" w:color="auto"/>
            <w:right w:val="none" w:sz="0" w:space="0" w:color="auto"/>
          </w:divBdr>
        </w:div>
        <w:div w:id="6445148">
          <w:marLeft w:val="640"/>
          <w:marRight w:val="0"/>
          <w:marTop w:val="0"/>
          <w:marBottom w:val="0"/>
          <w:divBdr>
            <w:top w:val="none" w:sz="0" w:space="0" w:color="auto"/>
            <w:left w:val="none" w:sz="0" w:space="0" w:color="auto"/>
            <w:bottom w:val="none" w:sz="0" w:space="0" w:color="auto"/>
            <w:right w:val="none" w:sz="0" w:space="0" w:color="auto"/>
          </w:divBdr>
        </w:div>
        <w:div w:id="1388609284">
          <w:marLeft w:val="640"/>
          <w:marRight w:val="0"/>
          <w:marTop w:val="0"/>
          <w:marBottom w:val="0"/>
          <w:divBdr>
            <w:top w:val="none" w:sz="0" w:space="0" w:color="auto"/>
            <w:left w:val="none" w:sz="0" w:space="0" w:color="auto"/>
            <w:bottom w:val="none" w:sz="0" w:space="0" w:color="auto"/>
            <w:right w:val="none" w:sz="0" w:space="0" w:color="auto"/>
          </w:divBdr>
        </w:div>
        <w:div w:id="1949845201">
          <w:marLeft w:val="640"/>
          <w:marRight w:val="0"/>
          <w:marTop w:val="0"/>
          <w:marBottom w:val="0"/>
          <w:divBdr>
            <w:top w:val="none" w:sz="0" w:space="0" w:color="auto"/>
            <w:left w:val="none" w:sz="0" w:space="0" w:color="auto"/>
            <w:bottom w:val="none" w:sz="0" w:space="0" w:color="auto"/>
            <w:right w:val="none" w:sz="0" w:space="0" w:color="auto"/>
          </w:divBdr>
        </w:div>
        <w:div w:id="1270552706">
          <w:marLeft w:val="640"/>
          <w:marRight w:val="0"/>
          <w:marTop w:val="0"/>
          <w:marBottom w:val="0"/>
          <w:divBdr>
            <w:top w:val="none" w:sz="0" w:space="0" w:color="auto"/>
            <w:left w:val="none" w:sz="0" w:space="0" w:color="auto"/>
            <w:bottom w:val="none" w:sz="0" w:space="0" w:color="auto"/>
            <w:right w:val="none" w:sz="0" w:space="0" w:color="auto"/>
          </w:divBdr>
        </w:div>
        <w:div w:id="1074856714">
          <w:marLeft w:val="640"/>
          <w:marRight w:val="0"/>
          <w:marTop w:val="0"/>
          <w:marBottom w:val="0"/>
          <w:divBdr>
            <w:top w:val="none" w:sz="0" w:space="0" w:color="auto"/>
            <w:left w:val="none" w:sz="0" w:space="0" w:color="auto"/>
            <w:bottom w:val="none" w:sz="0" w:space="0" w:color="auto"/>
            <w:right w:val="none" w:sz="0" w:space="0" w:color="auto"/>
          </w:divBdr>
        </w:div>
        <w:div w:id="371812775">
          <w:marLeft w:val="640"/>
          <w:marRight w:val="0"/>
          <w:marTop w:val="0"/>
          <w:marBottom w:val="0"/>
          <w:divBdr>
            <w:top w:val="none" w:sz="0" w:space="0" w:color="auto"/>
            <w:left w:val="none" w:sz="0" w:space="0" w:color="auto"/>
            <w:bottom w:val="none" w:sz="0" w:space="0" w:color="auto"/>
            <w:right w:val="none" w:sz="0" w:space="0" w:color="auto"/>
          </w:divBdr>
        </w:div>
        <w:div w:id="1514295096">
          <w:marLeft w:val="640"/>
          <w:marRight w:val="0"/>
          <w:marTop w:val="0"/>
          <w:marBottom w:val="0"/>
          <w:divBdr>
            <w:top w:val="none" w:sz="0" w:space="0" w:color="auto"/>
            <w:left w:val="none" w:sz="0" w:space="0" w:color="auto"/>
            <w:bottom w:val="none" w:sz="0" w:space="0" w:color="auto"/>
            <w:right w:val="none" w:sz="0" w:space="0" w:color="auto"/>
          </w:divBdr>
        </w:div>
        <w:div w:id="653027773">
          <w:marLeft w:val="640"/>
          <w:marRight w:val="0"/>
          <w:marTop w:val="0"/>
          <w:marBottom w:val="0"/>
          <w:divBdr>
            <w:top w:val="none" w:sz="0" w:space="0" w:color="auto"/>
            <w:left w:val="none" w:sz="0" w:space="0" w:color="auto"/>
            <w:bottom w:val="none" w:sz="0" w:space="0" w:color="auto"/>
            <w:right w:val="none" w:sz="0" w:space="0" w:color="auto"/>
          </w:divBdr>
        </w:div>
        <w:div w:id="258292859">
          <w:marLeft w:val="640"/>
          <w:marRight w:val="0"/>
          <w:marTop w:val="0"/>
          <w:marBottom w:val="0"/>
          <w:divBdr>
            <w:top w:val="none" w:sz="0" w:space="0" w:color="auto"/>
            <w:left w:val="none" w:sz="0" w:space="0" w:color="auto"/>
            <w:bottom w:val="none" w:sz="0" w:space="0" w:color="auto"/>
            <w:right w:val="none" w:sz="0" w:space="0" w:color="auto"/>
          </w:divBdr>
        </w:div>
        <w:div w:id="1328822086">
          <w:marLeft w:val="640"/>
          <w:marRight w:val="0"/>
          <w:marTop w:val="0"/>
          <w:marBottom w:val="0"/>
          <w:divBdr>
            <w:top w:val="none" w:sz="0" w:space="0" w:color="auto"/>
            <w:left w:val="none" w:sz="0" w:space="0" w:color="auto"/>
            <w:bottom w:val="none" w:sz="0" w:space="0" w:color="auto"/>
            <w:right w:val="none" w:sz="0" w:space="0" w:color="auto"/>
          </w:divBdr>
        </w:div>
        <w:div w:id="479544669">
          <w:marLeft w:val="640"/>
          <w:marRight w:val="0"/>
          <w:marTop w:val="0"/>
          <w:marBottom w:val="0"/>
          <w:divBdr>
            <w:top w:val="none" w:sz="0" w:space="0" w:color="auto"/>
            <w:left w:val="none" w:sz="0" w:space="0" w:color="auto"/>
            <w:bottom w:val="none" w:sz="0" w:space="0" w:color="auto"/>
            <w:right w:val="none" w:sz="0" w:space="0" w:color="auto"/>
          </w:divBdr>
        </w:div>
        <w:div w:id="480463230">
          <w:marLeft w:val="640"/>
          <w:marRight w:val="0"/>
          <w:marTop w:val="0"/>
          <w:marBottom w:val="0"/>
          <w:divBdr>
            <w:top w:val="none" w:sz="0" w:space="0" w:color="auto"/>
            <w:left w:val="none" w:sz="0" w:space="0" w:color="auto"/>
            <w:bottom w:val="none" w:sz="0" w:space="0" w:color="auto"/>
            <w:right w:val="none" w:sz="0" w:space="0" w:color="auto"/>
          </w:divBdr>
        </w:div>
        <w:div w:id="322661754">
          <w:marLeft w:val="640"/>
          <w:marRight w:val="0"/>
          <w:marTop w:val="0"/>
          <w:marBottom w:val="0"/>
          <w:divBdr>
            <w:top w:val="none" w:sz="0" w:space="0" w:color="auto"/>
            <w:left w:val="none" w:sz="0" w:space="0" w:color="auto"/>
            <w:bottom w:val="none" w:sz="0" w:space="0" w:color="auto"/>
            <w:right w:val="none" w:sz="0" w:space="0" w:color="auto"/>
          </w:divBdr>
        </w:div>
        <w:div w:id="2120831492">
          <w:marLeft w:val="640"/>
          <w:marRight w:val="0"/>
          <w:marTop w:val="0"/>
          <w:marBottom w:val="0"/>
          <w:divBdr>
            <w:top w:val="none" w:sz="0" w:space="0" w:color="auto"/>
            <w:left w:val="none" w:sz="0" w:space="0" w:color="auto"/>
            <w:bottom w:val="none" w:sz="0" w:space="0" w:color="auto"/>
            <w:right w:val="none" w:sz="0" w:space="0" w:color="auto"/>
          </w:divBdr>
        </w:div>
        <w:div w:id="227427083">
          <w:marLeft w:val="640"/>
          <w:marRight w:val="0"/>
          <w:marTop w:val="0"/>
          <w:marBottom w:val="0"/>
          <w:divBdr>
            <w:top w:val="none" w:sz="0" w:space="0" w:color="auto"/>
            <w:left w:val="none" w:sz="0" w:space="0" w:color="auto"/>
            <w:bottom w:val="none" w:sz="0" w:space="0" w:color="auto"/>
            <w:right w:val="none" w:sz="0" w:space="0" w:color="auto"/>
          </w:divBdr>
        </w:div>
        <w:div w:id="454909876">
          <w:marLeft w:val="640"/>
          <w:marRight w:val="0"/>
          <w:marTop w:val="0"/>
          <w:marBottom w:val="0"/>
          <w:divBdr>
            <w:top w:val="none" w:sz="0" w:space="0" w:color="auto"/>
            <w:left w:val="none" w:sz="0" w:space="0" w:color="auto"/>
            <w:bottom w:val="none" w:sz="0" w:space="0" w:color="auto"/>
            <w:right w:val="none" w:sz="0" w:space="0" w:color="auto"/>
          </w:divBdr>
        </w:div>
        <w:div w:id="809324036">
          <w:marLeft w:val="640"/>
          <w:marRight w:val="0"/>
          <w:marTop w:val="0"/>
          <w:marBottom w:val="0"/>
          <w:divBdr>
            <w:top w:val="none" w:sz="0" w:space="0" w:color="auto"/>
            <w:left w:val="none" w:sz="0" w:space="0" w:color="auto"/>
            <w:bottom w:val="none" w:sz="0" w:space="0" w:color="auto"/>
            <w:right w:val="none" w:sz="0" w:space="0" w:color="auto"/>
          </w:divBdr>
        </w:div>
        <w:div w:id="567886541">
          <w:marLeft w:val="640"/>
          <w:marRight w:val="0"/>
          <w:marTop w:val="0"/>
          <w:marBottom w:val="0"/>
          <w:divBdr>
            <w:top w:val="none" w:sz="0" w:space="0" w:color="auto"/>
            <w:left w:val="none" w:sz="0" w:space="0" w:color="auto"/>
            <w:bottom w:val="none" w:sz="0" w:space="0" w:color="auto"/>
            <w:right w:val="none" w:sz="0" w:space="0" w:color="auto"/>
          </w:divBdr>
        </w:div>
        <w:div w:id="1370648753">
          <w:marLeft w:val="640"/>
          <w:marRight w:val="0"/>
          <w:marTop w:val="0"/>
          <w:marBottom w:val="0"/>
          <w:divBdr>
            <w:top w:val="none" w:sz="0" w:space="0" w:color="auto"/>
            <w:left w:val="none" w:sz="0" w:space="0" w:color="auto"/>
            <w:bottom w:val="none" w:sz="0" w:space="0" w:color="auto"/>
            <w:right w:val="none" w:sz="0" w:space="0" w:color="auto"/>
          </w:divBdr>
        </w:div>
        <w:div w:id="1397968309">
          <w:marLeft w:val="640"/>
          <w:marRight w:val="0"/>
          <w:marTop w:val="0"/>
          <w:marBottom w:val="0"/>
          <w:divBdr>
            <w:top w:val="none" w:sz="0" w:space="0" w:color="auto"/>
            <w:left w:val="none" w:sz="0" w:space="0" w:color="auto"/>
            <w:bottom w:val="none" w:sz="0" w:space="0" w:color="auto"/>
            <w:right w:val="none" w:sz="0" w:space="0" w:color="auto"/>
          </w:divBdr>
        </w:div>
        <w:div w:id="867909702">
          <w:marLeft w:val="640"/>
          <w:marRight w:val="0"/>
          <w:marTop w:val="0"/>
          <w:marBottom w:val="0"/>
          <w:divBdr>
            <w:top w:val="none" w:sz="0" w:space="0" w:color="auto"/>
            <w:left w:val="none" w:sz="0" w:space="0" w:color="auto"/>
            <w:bottom w:val="none" w:sz="0" w:space="0" w:color="auto"/>
            <w:right w:val="none" w:sz="0" w:space="0" w:color="auto"/>
          </w:divBdr>
        </w:div>
        <w:div w:id="1284270087">
          <w:marLeft w:val="640"/>
          <w:marRight w:val="0"/>
          <w:marTop w:val="0"/>
          <w:marBottom w:val="0"/>
          <w:divBdr>
            <w:top w:val="none" w:sz="0" w:space="0" w:color="auto"/>
            <w:left w:val="none" w:sz="0" w:space="0" w:color="auto"/>
            <w:bottom w:val="none" w:sz="0" w:space="0" w:color="auto"/>
            <w:right w:val="none" w:sz="0" w:space="0" w:color="auto"/>
          </w:divBdr>
        </w:div>
        <w:div w:id="2012950157">
          <w:marLeft w:val="640"/>
          <w:marRight w:val="0"/>
          <w:marTop w:val="0"/>
          <w:marBottom w:val="0"/>
          <w:divBdr>
            <w:top w:val="none" w:sz="0" w:space="0" w:color="auto"/>
            <w:left w:val="none" w:sz="0" w:space="0" w:color="auto"/>
            <w:bottom w:val="none" w:sz="0" w:space="0" w:color="auto"/>
            <w:right w:val="none" w:sz="0" w:space="0" w:color="auto"/>
          </w:divBdr>
        </w:div>
        <w:div w:id="1986156102">
          <w:marLeft w:val="640"/>
          <w:marRight w:val="0"/>
          <w:marTop w:val="0"/>
          <w:marBottom w:val="0"/>
          <w:divBdr>
            <w:top w:val="none" w:sz="0" w:space="0" w:color="auto"/>
            <w:left w:val="none" w:sz="0" w:space="0" w:color="auto"/>
            <w:bottom w:val="none" w:sz="0" w:space="0" w:color="auto"/>
            <w:right w:val="none" w:sz="0" w:space="0" w:color="auto"/>
          </w:divBdr>
        </w:div>
        <w:div w:id="1652443300">
          <w:marLeft w:val="640"/>
          <w:marRight w:val="0"/>
          <w:marTop w:val="0"/>
          <w:marBottom w:val="0"/>
          <w:divBdr>
            <w:top w:val="none" w:sz="0" w:space="0" w:color="auto"/>
            <w:left w:val="none" w:sz="0" w:space="0" w:color="auto"/>
            <w:bottom w:val="none" w:sz="0" w:space="0" w:color="auto"/>
            <w:right w:val="none" w:sz="0" w:space="0" w:color="auto"/>
          </w:divBdr>
        </w:div>
        <w:div w:id="1412190987">
          <w:marLeft w:val="640"/>
          <w:marRight w:val="0"/>
          <w:marTop w:val="0"/>
          <w:marBottom w:val="0"/>
          <w:divBdr>
            <w:top w:val="none" w:sz="0" w:space="0" w:color="auto"/>
            <w:left w:val="none" w:sz="0" w:space="0" w:color="auto"/>
            <w:bottom w:val="none" w:sz="0" w:space="0" w:color="auto"/>
            <w:right w:val="none" w:sz="0" w:space="0" w:color="auto"/>
          </w:divBdr>
        </w:div>
        <w:div w:id="1587182685">
          <w:marLeft w:val="640"/>
          <w:marRight w:val="0"/>
          <w:marTop w:val="0"/>
          <w:marBottom w:val="0"/>
          <w:divBdr>
            <w:top w:val="none" w:sz="0" w:space="0" w:color="auto"/>
            <w:left w:val="none" w:sz="0" w:space="0" w:color="auto"/>
            <w:bottom w:val="none" w:sz="0" w:space="0" w:color="auto"/>
            <w:right w:val="none" w:sz="0" w:space="0" w:color="auto"/>
          </w:divBdr>
        </w:div>
        <w:div w:id="896860788">
          <w:marLeft w:val="640"/>
          <w:marRight w:val="0"/>
          <w:marTop w:val="0"/>
          <w:marBottom w:val="0"/>
          <w:divBdr>
            <w:top w:val="none" w:sz="0" w:space="0" w:color="auto"/>
            <w:left w:val="none" w:sz="0" w:space="0" w:color="auto"/>
            <w:bottom w:val="none" w:sz="0" w:space="0" w:color="auto"/>
            <w:right w:val="none" w:sz="0" w:space="0" w:color="auto"/>
          </w:divBdr>
        </w:div>
        <w:div w:id="566034481">
          <w:marLeft w:val="640"/>
          <w:marRight w:val="0"/>
          <w:marTop w:val="0"/>
          <w:marBottom w:val="0"/>
          <w:divBdr>
            <w:top w:val="none" w:sz="0" w:space="0" w:color="auto"/>
            <w:left w:val="none" w:sz="0" w:space="0" w:color="auto"/>
            <w:bottom w:val="none" w:sz="0" w:space="0" w:color="auto"/>
            <w:right w:val="none" w:sz="0" w:space="0" w:color="auto"/>
          </w:divBdr>
        </w:div>
        <w:div w:id="1404140641">
          <w:marLeft w:val="640"/>
          <w:marRight w:val="0"/>
          <w:marTop w:val="0"/>
          <w:marBottom w:val="0"/>
          <w:divBdr>
            <w:top w:val="none" w:sz="0" w:space="0" w:color="auto"/>
            <w:left w:val="none" w:sz="0" w:space="0" w:color="auto"/>
            <w:bottom w:val="none" w:sz="0" w:space="0" w:color="auto"/>
            <w:right w:val="none" w:sz="0" w:space="0" w:color="auto"/>
          </w:divBdr>
        </w:div>
        <w:div w:id="994648476">
          <w:marLeft w:val="640"/>
          <w:marRight w:val="0"/>
          <w:marTop w:val="0"/>
          <w:marBottom w:val="0"/>
          <w:divBdr>
            <w:top w:val="none" w:sz="0" w:space="0" w:color="auto"/>
            <w:left w:val="none" w:sz="0" w:space="0" w:color="auto"/>
            <w:bottom w:val="none" w:sz="0" w:space="0" w:color="auto"/>
            <w:right w:val="none" w:sz="0" w:space="0" w:color="auto"/>
          </w:divBdr>
        </w:div>
        <w:div w:id="1819345474">
          <w:marLeft w:val="640"/>
          <w:marRight w:val="0"/>
          <w:marTop w:val="0"/>
          <w:marBottom w:val="0"/>
          <w:divBdr>
            <w:top w:val="none" w:sz="0" w:space="0" w:color="auto"/>
            <w:left w:val="none" w:sz="0" w:space="0" w:color="auto"/>
            <w:bottom w:val="none" w:sz="0" w:space="0" w:color="auto"/>
            <w:right w:val="none" w:sz="0" w:space="0" w:color="auto"/>
          </w:divBdr>
        </w:div>
        <w:div w:id="352267997">
          <w:marLeft w:val="640"/>
          <w:marRight w:val="0"/>
          <w:marTop w:val="0"/>
          <w:marBottom w:val="0"/>
          <w:divBdr>
            <w:top w:val="none" w:sz="0" w:space="0" w:color="auto"/>
            <w:left w:val="none" w:sz="0" w:space="0" w:color="auto"/>
            <w:bottom w:val="none" w:sz="0" w:space="0" w:color="auto"/>
            <w:right w:val="none" w:sz="0" w:space="0" w:color="auto"/>
          </w:divBdr>
        </w:div>
        <w:div w:id="2068019917">
          <w:marLeft w:val="640"/>
          <w:marRight w:val="0"/>
          <w:marTop w:val="0"/>
          <w:marBottom w:val="0"/>
          <w:divBdr>
            <w:top w:val="none" w:sz="0" w:space="0" w:color="auto"/>
            <w:left w:val="none" w:sz="0" w:space="0" w:color="auto"/>
            <w:bottom w:val="none" w:sz="0" w:space="0" w:color="auto"/>
            <w:right w:val="none" w:sz="0" w:space="0" w:color="auto"/>
          </w:divBdr>
        </w:div>
        <w:div w:id="659190493">
          <w:marLeft w:val="640"/>
          <w:marRight w:val="0"/>
          <w:marTop w:val="0"/>
          <w:marBottom w:val="0"/>
          <w:divBdr>
            <w:top w:val="none" w:sz="0" w:space="0" w:color="auto"/>
            <w:left w:val="none" w:sz="0" w:space="0" w:color="auto"/>
            <w:bottom w:val="none" w:sz="0" w:space="0" w:color="auto"/>
            <w:right w:val="none" w:sz="0" w:space="0" w:color="auto"/>
          </w:divBdr>
        </w:div>
        <w:div w:id="1060404619">
          <w:marLeft w:val="640"/>
          <w:marRight w:val="0"/>
          <w:marTop w:val="0"/>
          <w:marBottom w:val="0"/>
          <w:divBdr>
            <w:top w:val="none" w:sz="0" w:space="0" w:color="auto"/>
            <w:left w:val="none" w:sz="0" w:space="0" w:color="auto"/>
            <w:bottom w:val="none" w:sz="0" w:space="0" w:color="auto"/>
            <w:right w:val="none" w:sz="0" w:space="0" w:color="auto"/>
          </w:divBdr>
        </w:div>
        <w:div w:id="1724059828">
          <w:marLeft w:val="640"/>
          <w:marRight w:val="0"/>
          <w:marTop w:val="0"/>
          <w:marBottom w:val="0"/>
          <w:divBdr>
            <w:top w:val="none" w:sz="0" w:space="0" w:color="auto"/>
            <w:left w:val="none" w:sz="0" w:space="0" w:color="auto"/>
            <w:bottom w:val="none" w:sz="0" w:space="0" w:color="auto"/>
            <w:right w:val="none" w:sz="0" w:space="0" w:color="auto"/>
          </w:divBdr>
        </w:div>
        <w:div w:id="1514799203">
          <w:marLeft w:val="640"/>
          <w:marRight w:val="0"/>
          <w:marTop w:val="0"/>
          <w:marBottom w:val="0"/>
          <w:divBdr>
            <w:top w:val="none" w:sz="0" w:space="0" w:color="auto"/>
            <w:left w:val="none" w:sz="0" w:space="0" w:color="auto"/>
            <w:bottom w:val="none" w:sz="0" w:space="0" w:color="auto"/>
            <w:right w:val="none" w:sz="0" w:space="0" w:color="auto"/>
          </w:divBdr>
        </w:div>
        <w:div w:id="1779911138">
          <w:marLeft w:val="640"/>
          <w:marRight w:val="0"/>
          <w:marTop w:val="0"/>
          <w:marBottom w:val="0"/>
          <w:divBdr>
            <w:top w:val="none" w:sz="0" w:space="0" w:color="auto"/>
            <w:left w:val="none" w:sz="0" w:space="0" w:color="auto"/>
            <w:bottom w:val="none" w:sz="0" w:space="0" w:color="auto"/>
            <w:right w:val="none" w:sz="0" w:space="0" w:color="auto"/>
          </w:divBdr>
        </w:div>
        <w:div w:id="320743993">
          <w:marLeft w:val="640"/>
          <w:marRight w:val="0"/>
          <w:marTop w:val="0"/>
          <w:marBottom w:val="0"/>
          <w:divBdr>
            <w:top w:val="none" w:sz="0" w:space="0" w:color="auto"/>
            <w:left w:val="none" w:sz="0" w:space="0" w:color="auto"/>
            <w:bottom w:val="none" w:sz="0" w:space="0" w:color="auto"/>
            <w:right w:val="none" w:sz="0" w:space="0" w:color="auto"/>
          </w:divBdr>
        </w:div>
        <w:div w:id="1395853803">
          <w:marLeft w:val="640"/>
          <w:marRight w:val="0"/>
          <w:marTop w:val="0"/>
          <w:marBottom w:val="0"/>
          <w:divBdr>
            <w:top w:val="none" w:sz="0" w:space="0" w:color="auto"/>
            <w:left w:val="none" w:sz="0" w:space="0" w:color="auto"/>
            <w:bottom w:val="none" w:sz="0" w:space="0" w:color="auto"/>
            <w:right w:val="none" w:sz="0" w:space="0" w:color="auto"/>
          </w:divBdr>
        </w:div>
        <w:div w:id="271478966">
          <w:marLeft w:val="640"/>
          <w:marRight w:val="0"/>
          <w:marTop w:val="0"/>
          <w:marBottom w:val="0"/>
          <w:divBdr>
            <w:top w:val="none" w:sz="0" w:space="0" w:color="auto"/>
            <w:left w:val="none" w:sz="0" w:space="0" w:color="auto"/>
            <w:bottom w:val="none" w:sz="0" w:space="0" w:color="auto"/>
            <w:right w:val="none" w:sz="0" w:space="0" w:color="auto"/>
          </w:divBdr>
        </w:div>
        <w:div w:id="771097387">
          <w:marLeft w:val="640"/>
          <w:marRight w:val="0"/>
          <w:marTop w:val="0"/>
          <w:marBottom w:val="0"/>
          <w:divBdr>
            <w:top w:val="none" w:sz="0" w:space="0" w:color="auto"/>
            <w:left w:val="none" w:sz="0" w:space="0" w:color="auto"/>
            <w:bottom w:val="none" w:sz="0" w:space="0" w:color="auto"/>
            <w:right w:val="none" w:sz="0" w:space="0" w:color="auto"/>
          </w:divBdr>
        </w:div>
        <w:div w:id="236867296">
          <w:marLeft w:val="640"/>
          <w:marRight w:val="0"/>
          <w:marTop w:val="0"/>
          <w:marBottom w:val="0"/>
          <w:divBdr>
            <w:top w:val="none" w:sz="0" w:space="0" w:color="auto"/>
            <w:left w:val="none" w:sz="0" w:space="0" w:color="auto"/>
            <w:bottom w:val="none" w:sz="0" w:space="0" w:color="auto"/>
            <w:right w:val="none" w:sz="0" w:space="0" w:color="auto"/>
          </w:divBdr>
        </w:div>
        <w:div w:id="290790162">
          <w:marLeft w:val="640"/>
          <w:marRight w:val="0"/>
          <w:marTop w:val="0"/>
          <w:marBottom w:val="0"/>
          <w:divBdr>
            <w:top w:val="none" w:sz="0" w:space="0" w:color="auto"/>
            <w:left w:val="none" w:sz="0" w:space="0" w:color="auto"/>
            <w:bottom w:val="none" w:sz="0" w:space="0" w:color="auto"/>
            <w:right w:val="none" w:sz="0" w:space="0" w:color="auto"/>
          </w:divBdr>
        </w:div>
        <w:div w:id="298607866">
          <w:marLeft w:val="640"/>
          <w:marRight w:val="0"/>
          <w:marTop w:val="0"/>
          <w:marBottom w:val="0"/>
          <w:divBdr>
            <w:top w:val="none" w:sz="0" w:space="0" w:color="auto"/>
            <w:left w:val="none" w:sz="0" w:space="0" w:color="auto"/>
            <w:bottom w:val="none" w:sz="0" w:space="0" w:color="auto"/>
            <w:right w:val="none" w:sz="0" w:space="0" w:color="auto"/>
          </w:divBdr>
        </w:div>
        <w:div w:id="1902909440">
          <w:marLeft w:val="640"/>
          <w:marRight w:val="0"/>
          <w:marTop w:val="0"/>
          <w:marBottom w:val="0"/>
          <w:divBdr>
            <w:top w:val="none" w:sz="0" w:space="0" w:color="auto"/>
            <w:left w:val="none" w:sz="0" w:space="0" w:color="auto"/>
            <w:bottom w:val="none" w:sz="0" w:space="0" w:color="auto"/>
            <w:right w:val="none" w:sz="0" w:space="0" w:color="auto"/>
          </w:divBdr>
        </w:div>
        <w:div w:id="1350327905">
          <w:marLeft w:val="640"/>
          <w:marRight w:val="0"/>
          <w:marTop w:val="0"/>
          <w:marBottom w:val="0"/>
          <w:divBdr>
            <w:top w:val="none" w:sz="0" w:space="0" w:color="auto"/>
            <w:left w:val="none" w:sz="0" w:space="0" w:color="auto"/>
            <w:bottom w:val="none" w:sz="0" w:space="0" w:color="auto"/>
            <w:right w:val="none" w:sz="0" w:space="0" w:color="auto"/>
          </w:divBdr>
        </w:div>
        <w:div w:id="1715695454">
          <w:marLeft w:val="640"/>
          <w:marRight w:val="0"/>
          <w:marTop w:val="0"/>
          <w:marBottom w:val="0"/>
          <w:divBdr>
            <w:top w:val="none" w:sz="0" w:space="0" w:color="auto"/>
            <w:left w:val="none" w:sz="0" w:space="0" w:color="auto"/>
            <w:bottom w:val="none" w:sz="0" w:space="0" w:color="auto"/>
            <w:right w:val="none" w:sz="0" w:space="0" w:color="auto"/>
          </w:divBdr>
        </w:div>
        <w:div w:id="271211862">
          <w:marLeft w:val="640"/>
          <w:marRight w:val="0"/>
          <w:marTop w:val="0"/>
          <w:marBottom w:val="0"/>
          <w:divBdr>
            <w:top w:val="none" w:sz="0" w:space="0" w:color="auto"/>
            <w:left w:val="none" w:sz="0" w:space="0" w:color="auto"/>
            <w:bottom w:val="none" w:sz="0" w:space="0" w:color="auto"/>
            <w:right w:val="none" w:sz="0" w:space="0" w:color="auto"/>
          </w:divBdr>
        </w:div>
        <w:div w:id="1282036143">
          <w:marLeft w:val="640"/>
          <w:marRight w:val="0"/>
          <w:marTop w:val="0"/>
          <w:marBottom w:val="0"/>
          <w:divBdr>
            <w:top w:val="none" w:sz="0" w:space="0" w:color="auto"/>
            <w:left w:val="none" w:sz="0" w:space="0" w:color="auto"/>
            <w:bottom w:val="none" w:sz="0" w:space="0" w:color="auto"/>
            <w:right w:val="none" w:sz="0" w:space="0" w:color="auto"/>
          </w:divBdr>
        </w:div>
        <w:div w:id="1379548432">
          <w:marLeft w:val="640"/>
          <w:marRight w:val="0"/>
          <w:marTop w:val="0"/>
          <w:marBottom w:val="0"/>
          <w:divBdr>
            <w:top w:val="none" w:sz="0" w:space="0" w:color="auto"/>
            <w:left w:val="none" w:sz="0" w:space="0" w:color="auto"/>
            <w:bottom w:val="none" w:sz="0" w:space="0" w:color="auto"/>
            <w:right w:val="none" w:sz="0" w:space="0" w:color="auto"/>
          </w:divBdr>
        </w:div>
        <w:div w:id="866911313">
          <w:marLeft w:val="640"/>
          <w:marRight w:val="0"/>
          <w:marTop w:val="0"/>
          <w:marBottom w:val="0"/>
          <w:divBdr>
            <w:top w:val="none" w:sz="0" w:space="0" w:color="auto"/>
            <w:left w:val="none" w:sz="0" w:space="0" w:color="auto"/>
            <w:bottom w:val="none" w:sz="0" w:space="0" w:color="auto"/>
            <w:right w:val="none" w:sz="0" w:space="0" w:color="auto"/>
          </w:divBdr>
        </w:div>
        <w:div w:id="855657148">
          <w:marLeft w:val="640"/>
          <w:marRight w:val="0"/>
          <w:marTop w:val="0"/>
          <w:marBottom w:val="0"/>
          <w:divBdr>
            <w:top w:val="none" w:sz="0" w:space="0" w:color="auto"/>
            <w:left w:val="none" w:sz="0" w:space="0" w:color="auto"/>
            <w:bottom w:val="none" w:sz="0" w:space="0" w:color="auto"/>
            <w:right w:val="none" w:sz="0" w:space="0" w:color="auto"/>
          </w:divBdr>
        </w:div>
        <w:div w:id="612638919">
          <w:marLeft w:val="640"/>
          <w:marRight w:val="0"/>
          <w:marTop w:val="0"/>
          <w:marBottom w:val="0"/>
          <w:divBdr>
            <w:top w:val="none" w:sz="0" w:space="0" w:color="auto"/>
            <w:left w:val="none" w:sz="0" w:space="0" w:color="auto"/>
            <w:bottom w:val="none" w:sz="0" w:space="0" w:color="auto"/>
            <w:right w:val="none" w:sz="0" w:space="0" w:color="auto"/>
          </w:divBdr>
        </w:div>
        <w:div w:id="168982498">
          <w:marLeft w:val="640"/>
          <w:marRight w:val="0"/>
          <w:marTop w:val="0"/>
          <w:marBottom w:val="0"/>
          <w:divBdr>
            <w:top w:val="none" w:sz="0" w:space="0" w:color="auto"/>
            <w:left w:val="none" w:sz="0" w:space="0" w:color="auto"/>
            <w:bottom w:val="none" w:sz="0" w:space="0" w:color="auto"/>
            <w:right w:val="none" w:sz="0" w:space="0" w:color="auto"/>
          </w:divBdr>
        </w:div>
        <w:div w:id="1195927646">
          <w:marLeft w:val="640"/>
          <w:marRight w:val="0"/>
          <w:marTop w:val="0"/>
          <w:marBottom w:val="0"/>
          <w:divBdr>
            <w:top w:val="none" w:sz="0" w:space="0" w:color="auto"/>
            <w:left w:val="none" w:sz="0" w:space="0" w:color="auto"/>
            <w:bottom w:val="none" w:sz="0" w:space="0" w:color="auto"/>
            <w:right w:val="none" w:sz="0" w:space="0" w:color="auto"/>
          </w:divBdr>
        </w:div>
        <w:div w:id="215821338">
          <w:marLeft w:val="640"/>
          <w:marRight w:val="0"/>
          <w:marTop w:val="0"/>
          <w:marBottom w:val="0"/>
          <w:divBdr>
            <w:top w:val="none" w:sz="0" w:space="0" w:color="auto"/>
            <w:left w:val="none" w:sz="0" w:space="0" w:color="auto"/>
            <w:bottom w:val="none" w:sz="0" w:space="0" w:color="auto"/>
            <w:right w:val="none" w:sz="0" w:space="0" w:color="auto"/>
          </w:divBdr>
        </w:div>
        <w:div w:id="2122842762">
          <w:marLeft w:val="640"/>
          <w:marRight w:val="0"/>
          <w:marTop w:val="0"/>
          <w:marBottom w:val="0"/>
          <w:divBdr>
            <w:top w:val="none" w:sz="0" w:space="0" w:color="auto"/>
            <w:left w:val="none" w:sz="0" w:space="0" w:color="auto"/>
            <w:bottom w:val="none" w:sz="0" w:space="0" w:color="auto"/>
            <w:right w:val="none" w:sz="0" w:space="0" w:color="auto"/>
          </w:divBdr>
        </w:div>
        <w:div w:id="1789742466">
          <w:marLeft w:val="640"/>
          <w:marRight w:val="0"/>
          <w:marTop w:val="0"/>
          <w:marBottom w:val="0"/>
          <w:divBdr>
            <w:top w:val="none" w:sz="0" w:space="0" w:color="auto"/>
            <w:left w:val="none" w:sz="0" w:space="0" w:color="auto"/>
            <w:bottom w:val="none" w:sz="0" w:space="0" w:color="auto"/>
            <w:right w:val="none" w:sz="0" w:space="0" w:color="auto"/>
          </w:divBdr>
        </w:div>
        <w:div w:id="234241851">
          <w:marLeft w:val="640"/>
          <w:marRight w:val="0"/>
          <w:marTop w:val="0"/>
          <w:marBottom w:val="0"/>
          <w:divBdr>
            <w:top w:val="none" w:sz="0" w:space="0" w:color="auto"/>
            <w:left w:val="none" w:sz="0" w:space="0" w:color="auto"/>
            <w:bottom w:val="none" w:sz="0" w:space="0" w:color="auto"/>
            <w:right w:val="none" w:sz="0" w:space="0" w:color="auto"/>
          </w:divBdr>
        </w:div>
        <w:div w:id="1129668910">
          <w:marLeft w:val="640"/>
          <w:marRight w:val="0"/>
          <w:marTop w:val="0"/>
          <w:marBottom w:val="0"/>
          <w:divBdr>
            <w:top w:val="none" w:sz="0" w:space="0" w:color="auto"/>
            <w:left w:val="none" w:sz="0" w:space="0" w:color="auto"/>
            <w:bottom w:val="none" w:sz="0" w:space="0" w:color="auto"/>
            <w:right w:val="none" w:sz="0" w:space="0" w:color="auto"/>
          </w:divBdr>
        </w:div>
        <w:div w:id="1455247795">
          <w:marLeft w:val="640"/>
          <w:marRight w:val="0"/>
          <w:marTop w:val="0"/>
          <w:marBottom w:val="0"/>
          <w:divBdr>
            <w:top w:val="none" w:sz="0" w:space="0" w:color="auto"/>
            <w:left w:val="none" w:sz="0" w:space="0" w:color="auto"/>
            <w:bottom w:val="none" w:sz="0" w:space="0" w:color="auto"/>
            <w:right w:val="none" w:sz="0" w:space="0" w:color="auto"/>
          </w:divBdr>
        </w:div>
        <w:div w:id="1791777126">
          <w:marLeft w:val="640"/>
          <w:marRight w:val="0"/>
          <w:marTop w:val="0"/>
          <w:marBottom w:val="0"/>
          <w:divBdr>
            <w:top w:val="none" w:sz="0" w:space="0" w:color="auto"/>
            <w:left w:val="none" w:sz="0" w:space="0" w:color="auto"/>
            <w:bottom w:val="none" w:sz="0" w:space="0" w:color="auto"/>
            <w:right w:val="none" w:sz="0" w:space="0" w:color="auto"/>
          </w:divBdr>
        </w:div>
        <w:div w:id="1236280231">
          <w:marLeft w:val="640"/>
          <w:marRight w:val="0"/>
          <w:marTop w:val="0"/>
          <w:marBottom w:val="0"/>
          <w:divBdr>
            <w:top w:val="none" w:sz="0" w:space="0" w:color="auto"/>
            <w:left w:val="none" w:sz="0" w:space="0" w:color="auto"/>
            <w:bottom w:val="none" w:sz="0" w:space="0" w:color="auto"/>
            <w:right w:val="none" w:sz="0" w:space="0" w:color="auto"/>
          </w:divBdr>
        </w:div>
        <w:div w:id="1429346625">
          <w:marLeft w:val="640"/>
          <w:marRight w:val="0"/>
          <w:marTop w:val="0"/>
          <w:marBottom w:val="0"/>
          <w:divBdr>
            <w:top w:val="none" w:sz="0" w:space="0" w:color="auto"/>
            <w:left w:val="none" w:sz="0" w:space="0" w:color="auto"/>
            <w:bottom w:val="none" w:sz="0" w:space="0" w:color="auto"/>
            <w:right w:val="none" w:sz="0" w:space="0" w:color="auto"/>
          </w:divBdr>
        </w:div>
        <w:div w:id="1559389956">
          <w:marLeft w:val="640"/>
          <w:marRight w:val="0"/>
          <w:marTop w:val="0"/>
          <w:marBottom w:val="0"/>
          <w:divBdr>
            <w:top w:val="none" w:sz="0" w:space="0" w:color="auto"/>
            <w:left w:val="none" w:sz="0" w:space="0" w:color="auto"/>
            <w:bottom w:val="none" w:sz="0" w:space="0" w:color="auto"/>
            <w:right w:val="none" w:sz="0" w:space="0" w:color="auto"/>
          </w:divBdr>
        </w:div>
        <w:div w:id="438986228">
          <w:marLeft w:val="640"/>
          <w:marRight w:val="0"/>
          <w:marTop w:val="0"/>
          <w:marBottom w:val="0"/>
          <w:divBdr>
            <w:top w:val="none" w:sz="0" w:space="0" w:color="auto"/>
            <w:left w:val="none" w:sz="0" w:space="0" w:color="auto"/>
            <w:bottom w:val="none" w:sz="0" w:space="0" w:color="auto"/>
            <w:right w:val="none" w:sz="0" w:space="0" w:color="auto"/>
          </w:divBdr>
        </w:div>
        <w:div w:id="1834685431">
          <w:marLeft w:val="640"/>
          <w:marRight w:val="0"/>
          <w:marTop w:val="0"/>
          <w:marBottom w:val="0"/>
          <w:divBdr>
            <w:top w:val="none" w:sz="0" w:space="0" w:color="auto"/>
            <w:left w:val="none" w:sz="0" w:space="0" w:color="auto"/>
            <w:bottom w:val="none" w:sz="0" w:space="0" w:color="auto"/>
            <w:right w:val="none" w:sz="0" w:space="0" w:color="auto"/>
          </w:divBdr>
        </w:div>
        <w:div w:id="1941257244">
          <w:marLeft w:val="640"/>
          <w:marRight w:val="0"/>
          <w:marTop w:val="0"/>
          <w:marBottom w:val="0"/>
          <w:divBdr>
            <w:top w:val="none" w:sz="0" w:space="0" w:color="auto"/>
            <w:left w:val="none" w:sz="0" w:space="0" w:color="auto"/>
            <w:bottom w:val="none" w:sz="0" w:space="0" w:color="auto"/>
            <w:right w:val="none" w:sz="0" w:space="0" w:color="auto"/>
          </w:divBdr>
        </w:div>
      </w:divsChild>
    </w:div>
    <w:div w:id="213659799">
      <w:bodyDiv w:val="1"/>
      <w:marLeft w:val="0"/>
      <w:marRight w:val="0"/>
      <w:marTop w:val="0"/>
      <w:marBottom w:val="0"/>
      <w:divBdr>
        <w:top w:val="none" w:sz="0" w:space="0" w:color="auto"/>
        <w:left w:val="none" w:sz="0" w:space="0" w:color="auto"/>
        <w:bottom w:val="none" w:sz="0" w:space="0" w:color="auto"/>
        <w:right w:val="none" w:sz="0" w:space="0" w:color="auto"/>
      </w:divBdr>
    </w:div>
    <w:div w:id="215630577">
      <w:bodyDiv w:val="1"/>
      <w:marLeft w:val="0"/>
      <w:marRight w:val="0"/>
      <w:marTop w:val="0"/>
      <w:marBottom w:val="0"/>
      <w:divBdr>
        <w:top w:val="none" w:sz="0" w:space="0" w:color="auto"/>
        <w:left w:val="none" w:sz="0" w:space="0" w:color="auto"/>
        <w:bottom w:val="none" w:sz="0" w:space="0" w:color="auto"/>
        <w:right w:val="none" w:sz="0" w:space="0" w:color="auto"/>
      </w:divBdr>
      <w:divsChild>
        <w:div w:id="2084334567">
          <w:marLeft w:val="0"/>
          <w:marRight w:val="0"/>
          <w:marTop w:val="0"/>
          <w:marBottom w:val="0"/>
          <w:divBdr>
            <w:top w:val="none" w:sz="0" w:space="0" w:color="auto"/>
            <w:left w:val="none" w:sz="0" w:space="0" w:color="auto"/>
            <w:bottom w:val="none" w:sz="0" w:space="0" w:color="auto"/>
            <w:right w:val="none" w:sz="0" w:space="0" w:color="auto"/>
          </w:divBdr>
          <w:divsChild>
            <w:div w:id="8774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292">
      <w:bodyDiv w:val="1"/>
      <w:marLeft w:val="0"/>
      <w:marRight w:val="0"/>
      <w:marTop w:val="0"/>
      <w:marBottom w:val="0"/>
      <w:divBdr>
        <w:top w:val="none" w:sz="0" w:space="0" w:color="auto"/>
        <w:left w:val="none" w:sz="0" w:space="0" w:color="auto"/>
        <w:bottom w:val="none" w:sz="0" w:space="0" w:color="auto"/>
        <w:right w:val="none" w:sz="0" w:space="0" w:color="auto"/>
      </w:divBdr>
    </w:div>
    <w:div w:id="222378438">
      <w:bodyDiv w:val="1"/>
      <w:marLeft w:val="0"/>
      <w:marRight w:val="0"/>
      <w:marTop w:val="0"/>
      <w:marBottom w:val="0"/>
      <w:divBdr>
        <w:top w:val="none" w:sz="0" w:space="0" w:color="auto"/>
        <w:left w:val="none" w:sz="0" w:space="0" w:color="auto"/>
        <w:bottom w:val="none" w:sz="0" w:space="0" w:color="auto"/>
        <w:right w:val="none" w:sz="0" w:space="0" w:color="auto"/>
      </w:divBdr>
    </w:div>
    <w:div w:id="225343276">
      <w:bodyDiv w:val="1"/>
      <w:marLeft w:val="0"/>
      <w:marRight w:val="0"/>
      <w:marTop w:val="0"/>
      <w:marBottom w:val="0"/>
      <w:divBdr>
        <w:top w:val="none" w:sz="0" w:space="0" w:color="auto"/>
        <w:left w:val="none" w:sz="0" w:space="0" w:color="auto"/>
        <w:bottom w:val="none" w:sz="0" w:space="0" w:color="auto"/>
        <w:right w:val="none" w:sz="0" w:space="0" w:color="auto"/>
      </w:divBdr>
      <w:divsChild>
        <w:div w:id="1337002620">
          <w:marLeft w:val="480"/>
          <w:marRight w:val="0"/>
          <w:marTop w:val="0"/>
          <w:marBottom w:val="0"/>
          <w:divBdr>
            <w:top w:val="none" w:sz="0" w:space="0" w:color="auto"/>
            <w:left w:val="none" w:sz="0" w:space="0" w:color="auto"/>
            <w:bottom w:val="none" w:sz="0" w:space="0" w:color="auto"/>
            <w:right w:val="none" w:sz="0" w:space="0" w:color="auto"/>
          </w:divBdr>
        </w:div>
        <w:div w:id="1378434902">
          <w:marLeft w:val="480"/>
          <w:marRight w:val="0"/>
          <w:marTop w:val="0"/>
          <w:marBottom w:val="0"/>
          <w:divBdr>
            <w:top w:val="none" w:sz="0" w:space="0" w:color="auto"/>
            <w:left w:val="none" w:sz="0" w:space="0" w:color="auto"/>
            <w:bottom w:val="none" w:sz="0" w:space="0" w:color="auto"/>
            <w:right w:val="none" w:sz="0" w:space="0" w:color="auto"/>
          </w:divBdr>
        </w:div>
        <w:div w:id="1854149150">
          <w:marLeft w:val="480"/>
          <w:marRight w:val="0"/>
          <w:marTop w:val="0"/>
          <w:marBottom w:val="0"/>
          <w:divBdr>
            <w:top w:val="none" w:sz="0" w:space="0" w:color="auto"/>
            <w:left w:val="none" w:sz="0" w:space="0" w:color="auto"/>
            <w:bottom w:val="none" w:sz="0" w:space="0" w:color="auto"/>
            <w:right w:val="none" w:sz="0" w:space="0" w:color="auto"/>
          </w:divBdr>
        </w:div>
        <w:div w:id="634722570">
          <w:marLeft w:val="480"/>
          <w:marRight w:val="0"/>
          <w:marTop w:val="0"/>
          <w:marBottom w:val="0"/>
          <w:divBdr>
            <w:top w:val="none" w:sz="0" w:space="0" w:color="auto"/>
            <w:left w:val="none" w:sz="0" w:space="0" w:color="auto"/>
            <w:bottom w:val="none" w:sz="0" w:space="0" w:color="auto"/>
            <w:right w:val="none" w:sz="0" w:space="0" w:color="auto"/>
          </w:divBdr>
        </w:div>
        <w:div w:id="910038516">
          <w:marLeft w:val="480"/>
          <w:marRight w:val="0"/>
          <w:marTop w:val="0"/>
          <w:marBottom w:val="0"/>
          <w:divBdr>
            <w:top w:val="none" w:sz="0" w:space="0" w:color="auto"/>
            <w:left w:val="none" w:sz="0" w:space="0" w:color="auto"/>
            <w:bottom w:val="none" w:sz="0" w:space="0" w:color="auto"/>
            <w:right w:val="none" w:sz="0" w:space="0" w:color="auto"/>
          </w:divBdr>
        </w:div>
        <w:div w:id="1022705692">
          <w:marLeft w:val="480"/>
          <w:marRight w:val="0"/>
          <w:marTop w:val="0"/>
          <w:marBottom w:val="0"/>
          <w:divBdr>
            <w:top w:val="none" w:sz="0" w:space="0" w:color="auto"/>
            <w:left w:val="none" w:sz="0" w:space="0" w:color="auto"/>
            <w:bottom w:val="none" w:sz="0" w:space="0" w:color="auto"/>
            <w:right w:val="none" w:sz="0" w:space="0" w:color="auto"/>
          </w:divBdr>
        </w:div>
        <w:div w:id="150951058">
          <w:marLeft w:val="480"/>
          <w:marRight w:val="0"/>
          <w:marTop w:val="0"/>
          <w:marBottom w:val="0"/>
          <w:divBdr>
            <w:top w:val="none" w:sz="0" w:space="0" w:color="auto"/>
            <w:left w:val="none" w:sz="0" w:space="0" w:color="auto"/>
            <w:bottom w:val="none" w:sz="0" w:space="0" w:color="auto"/>
            <w:right w:val="none" w:sz="0" w:space="0" w:color="auto"/>
          </w:divBdr>
        </w:div>
        <w:div w:id="117534222">
          <w:marLeft w:val="480"/>
          <w:marRight w:val="0"/>
          <w:marTop w:val="0"/>
          <w:marBottom w:val="0"/>
          <w:divBdr>
            <w:top w:val="none" w:sz="0" w:space="0" w:color="auto"/>
            <w:left w:val="none" w:sz="0" w:space="0" w:color="auto"/>
            <w:bottom w:val="none" w:sz="0" w:space="0" w:color="auto"/>
            <w:right w:val="none" w:sz="0" w:space="0" w:color="auto"/>
          </w:divBdr>
        </w:div>
        <w:div w:id="763304820">
          <w:marLeft w:val="480"/>
          <w:marRight w:val="0"/>
          <w:marTop w:val="0"/>
          <w:marBottom w:val="0"/>
          <w:divBdr>
            <w:top w:val="none" w:sz="0" w:space="0" w:color="auto"/>
            <w:left w:val="none" w:sz="0" w:space="0" w:color="auto"/>
            <w:bottom w:val="none" w:sz="0" w:space="0" w:color="auto"/>
            <w:right w:val="none" w:sz="0" w:space="0" w:color="auto"/>
          </w:divBdr>
        </w:div>
        <w:div w:id="1021199873">
          <w:marLeft w:val="480"/>
          <w:marRight w:val="0"/>
          <w:marTop w:val="0"/>
          <w:marBottom w:val="0"/>
          <w:divBdr>
            <w:top w:val="none" w:sz="0" w:space="0" w:color="auto"/>
            <w:left w:val="none" w:sz="0" w:space="0" w:color="auto"/>
            <w:bottom w:val="none" w:sz="0" w:space="0" w:color="auto"/>
            <w:right w:val="none" w:sz="0" w:space="0" w:color="auto"/>
          </w:divBdr>
        </w:div>
        <w:div w:id="1042559037">
          <w:marLeft w:val="480"/>
          <w:marRight w:val="0"/>
          <w:marTop w:val="0"/>
          <w:marBottom w:val="0"/>
          <w:divBdr>
            <w:top w:val="none" w:sz="0" w:space="0" w:color="auto"/>
            <w:left w:val="none" w:sz="0" w:space="0" w:color="auto"/>
            <w:bottom w:val="none" w:sz="0" w:space="0" w:color="auto"/>
            <w:right w:val="none" w:sz="0" w:space="0" w:color="auto"/>
          </w:divBdr>
        </w:div>
        <w:div w:id="1011487447">
          <w:marLeft w:val="480"/>
          <w:marRight w:val="0"/>
          <w:marTop w:val="0"/>
          <w:marBottom w:val="0"/>
          <w:divBdr>
            <w:top w:val="none" w:sz="0" w:space="0" w:color="auto"/>
            <w:left w:val="none" w:sz="0" w:space="0" w:color="auto"/>
            <w:bottom w:val="none" w:sz="0" w:space="0" w:color="auto"/>
            <w:right w:val="none" w:sz="0" w:space="0" w:color="auto"/>
          </w:divBdr>
        </w:div>
        <w:div w:id="1186401377">
          <w:marLeft w:val="480"/>
          <w:marRight w:val="0"/>
          <w:marTop w:val="0"/>
          <w:marBottom w:val="0"/>
          <w:divBdr>
            <w:top w:val="none" w:sz="0" w:space="0" w:color="auto"/>
            <w:left w:val="none" w:sz="0" w:space="0" w:color="auto"/>
            <w:bottom w:val="none" w:sz="0" w:space="0" w:color="auto"/>
            <w:right w:val="none" w:sz="0" w:space="0" w:color="auto"/>
          </w:divBdr>
        </w:div>
        <w:div w:id="1864631431">
          <w:marLeft w:val="480"/>
          <w:marRight w:val="0"/>
          <w:marTop w:val="0"/>
          <w:marBottom w:val="0"/>
          <w:divBdr>
            <w:top w:val="none" w:sz="0" w:space="0" w:color="auto"/>
            <w:left w:val="none" w:sz="0" w:space="0" w:color="auto"/>
            <w:bottom w:val="none" w:sz="0" w:space="0" w:color="auto"/>
            <w:right w:val="none" w:sz="0" w:space="0" w:color="auto"/>
          </w:divBdr>
        </w:div>
        <w:div w:id="847210879">
          <w:marLeft w:val="480"/>
          <w:marRight w:val="0"/>
          <w:marTop w:val="0"/>
          <w:marBottom w:val="0"/>
          <w:divBdr>
            <w:top w:val="none" w:sz="0" w:space="0" w:color="auto"/>
            <w:left w:val="none" w:sz="0" w:space="0" w:color="auto"/>
            <w:bottom w:val="none" w:sz="0" w:space="0" w:color="auto"/>
            <w:right w:val="none" w:sz="0" w:space="0" w:color="auto"/>
          </w:divBdr>
        </w:div>
        <w:div w:id="1582331366">
          <w:marLeft w:val="480"/>
          <w:marRight w:val="0"/>
          <w:marTop w:val="0"/>
          <w:marBottom w:val="0"/>
          <w:divBdr>
            <w:top w:val="none" w:sz="0" w:space="0" w:color="auto"/>
            <w:left w:val="none" w:sz="0" w:space="0" w:color="auto"/>
            <w:bottom w:val="none" w:sz="0" w:space="0" w:color="auto"/>
            <w:right w:val="none" w:sz="0" w:space="0" w:color="auto"/>
          </w:divBdr>
        </w:div>
        <w:div w:id="531965012">
          <w:marLeft w:val="480"/>
          <w:marRight w:val="0"/>
          <w:marTop w:val="0"/>
          <w:marBottom w:val="0"/>
          <w:divBdr>
            <w:top w:val="none" w:sz="0" w:space="0" w:color="auto"/>
            <w:left w:val="none" w:sz="0" w:space="0" w:color="auto"/>
            <w:bottom w:val="none" w:sz="0" w:space="0" w:color="auto"/>
            <w:right w:val="none" w:sz="0" w:space="0" w:color="auto"/>
          </w:divBdr>
        </w:div>
        <w:div w:id="1003970625">
          <w:marLeft w:val="480"/>
          <w:marRight w:val="0"/>
          <w:marTop w:val="0"/>
          <w:marBottom w:val="0"/>
          <w:divBdr>
            <w:top w:val="none" w:sz="0" w:space="0" w:color="auto"/>
            <w:left w:val="none" w:sz="0" w:space="0" w:color="auto"/>
            <w:bottom w:val="none" w:sz="0" w:space="0" w:color="auto"/>
            <w:right w:val="none" w:sz="0" w:space="0" w:color="auto"/>
          </w:divBdr>
        </w:div>
        <w:div w:id="1022780929">
          <w:marLeft w:val="480"/>
          <w:marRight w:val="0"/>
          <w:marTop w:val="0"/>
          <w:marBottom w:val="0"/>
          <w:divBdr>
            <w:top w:val="none" w:sz="0" w:space="0" w:color="auto"/>
            <w:left w:val="none" w:sz="0" w:space="0" w:color="auto"/>
            <w:bottom w:val="none" w:sz="0" w:space="0" w:color="auto"/>
            <w:right w:val="none" w:sz="0" w:space="0" w:color="auto"/>
          </w:divBdr>
        </w:div>
        <w:div w:id="1578125137">
          <w:marLeft w:val="480"/>
          <w:marRight w:val="0"/>
          <w:marTop w:val="0"/>
          <w:marBottom w:val="0"/>
          <w:divBdr>
            <w:top w:val="none" w:sz="0" w:space="0" w:color="auto"/>
            <w:left w:val="none" w:sz="0" w:space="0" w:color="auto"/>
            <w:bottom w:val="none" w:sz="0" w:space="0" w:color="auto"/>
            <w:right w:val="none" w:sz="0" w:space="0" w:color="auto"/>
          </w:divBdr>
        </w:div>
        <w:div w:id="349063369">
          <w:marLeft w:val="480"/>
          <w:marRight w:val="0"/>
          <w:marTop w:val="0"/>
          <w:marBottom w:val="0"/>
          <w:divBdr>
            <w:top w:val="none" w:sz="0" w:space="0" w:color="auto"/>
            <w:left w:val="none" w:sz="0" w:space="0" w:color="auto"/>
            <w:bottom w:val="none" w:sz="0" w:space="0" w:color="auto"/>
            <w:right w:val="none" w:sz="0" w:space="0" w:color="auto"/>
          </w:divBdr>
        </w:div>
        <w:div w:id="1716811021">
          <w:marLeft w:val="480"/>
          <w:marRight w:val="0"/>
          <w:marTop w:val="0"/>
          <w:marBottom w:val="0"/>
          <w:divBdr>
            <w:top w:val="none" w:sz="0" w:space="0" w:color="auto"/>
            <w:left w:val="none" w:sz="0" w:space="0" w:color="auto"/>
            <w:bottom w:val="none" w:sz="0" w:space="0" w:color="auto"/>
            <w:right w:val="none" w:sz="0" w:space="0" w:color="auto"/>
          </w:divBdr>
        </w:div>
        <w:div w:id="245727164">
          <w:marLeft w:val="480"/>
          <w:marRight w:val="0"/>
          <w:marTop w:val="0"/>
          <w:marBottom w:val="0"/>
          <w:divBdr>
            <w:top w:val="none" w:sz="0" w:space="0" w:color="auto"/>
            <w:left w:val="none" w:sz="0" w:space="0" w:color="auto"/>
            <w:bottom w:val="none" w:sz="0" w:space="0" w:color="auto"/>
            <w:right w:val="none" w:sz="0" w:space="0" w:color="auto"/>
          </w:divBdr>
        </w:div>
        <w:div w:id="2113937923">
          <w:marLeft w:val="480"/>
          <w:marRight w:val="0"/>
          <w:marTop w:val="0"/>
          <w:marBottom w:val="0"/>
          <w:divBdr>
            <w:top w:val="none" w:sz="0" w:space="0" w:color="auto"/>
            <w:left w:val="none" w:sz="0" w:space="0" w:color="auto"/>
            <w:bottom w:val="none" w:sz="0" w:space="0" w:color="auto"/>
            <w:right w:val="none" w:sz="0" w:space="0" w:color="auto"/>
          </w:divBdr>
        </w:div>
        <w:div w:id="1639915925">
          <w:marLeft w:val="480"/>
          <w:marRight w:val="0"/>
          <w:marTop w:val="0"/>
          <w:marBottom w:val="0"/>
          <w:divBdr>
            <w:top w:val="none" w:sz="0" w:space="0" w:color="auto"/>
            <w:left w:val="none" w:sz="0" w:space="0" w:color="auto"/>
            <w:bottom w:val="none" w:sz="0" w:space="0" w:color="auto"/>
            <w:right w:val="none" w:sz="0" w:space="0" w:color="auto"/>
          </w:divBdr>
        </w:div>
        <w:div w:id="1924990195">
          <w:marLeft w:val="480"/>
          <w:marRight w:val="0"/>
          <w:marTop w:val="0"/>
          <w:marBottom w:val="0"/>
          <w:divBdr>
            <w:top w:val="none" w:sz="0" w:space="0" w:color="auto"/>
            <w:left w:val="none" w:sz="0" w:space="0" w:color="auto"/>
            <w:bottom w:val="none" w:sz="0" w:space="0" w:color="auto"/>
            <w:right w:val="none" w:sz="0" w:space="0" w:color="auto"/>
          </w:divBdr>
        </w:div>
        <w:div w:id="1637447588">
          <w:marLeft w:val="480"/>
          <w:marRight w:val="0"/>
          <w:marTop w:val="0"/>
          <w:marBottom w:val="0"/>
          <w:divBdr>
            <w:top w:val="none" w:sz="0" w:space="0" w:color="auto"/>
            <w:left w:val="none" w:sz="0" w:space="0" w:color="auto"/>
            <w:bottom w:val="none" w:sz="0" w:space="0" w:color="auto"/>
            <w:right w:val="none" w:sz="0" w:space="0" w:color="auto"/>
          </w:divBdr>
        </w:div>
        <w:div w:id="1955206567">
          <w:marLeft w:val="480"/>
          <w:marRight w:val="0"/>
          <w:marTop w:val="0"/>
          <w:marBottom w:val="0"/>
          <w:divBdr>
            <w:top w:val="none" w:sz="0" w:space="0" w:color="auto"/>
            <w:left w:val="none" w:sz="0" w:space="0" w:color="auto"/>
            <w:bottom w:val="none" w:sz="0" w:space="0" w:color="auto"/>
            <w:right w:val="none" w:sz="0" w:space="0" w:color="auto"/>
          </w:divBdr>
        </w:div>
        <w:div w:id="693001786">
          <w:marLeft w:val="480"/>
          <w:marRight w:val="0"/>
          <w:marTop w:val="0"/>
          <w:marBottom w:val="0"/>
          <w:divBdr>
            <w:top w:val="none" w:sz="0" w:space="0" w:color="auto"/>
            <w:left w:val="none" w:sz="0" w:space="0" w:color="auto"/>
            <w:bottom w:val="none" w:sz="0" w:space="0" w:color="auto"/>
            <w:right w:val="none" w:sz="0" w:space="0" w:color="auto"/>
          </w:divBdr>
        </w:div>
        <w:div w:id="1995646243">
          <w:marLeft w:val="480"/>
          <w:marRight w:val="0"/>
          <w:marTop w:val="0"/>
          <w:marBottom w:val="0"/>
          <w:divBdr>
            <w:top w:val="none" w:sz="0" w:space="0" w:color="auto"/>
            <w:left w:val="none" w:sz="0" w:space="0" w:color="auto"/>
            <w:bottom w:val="none" w:sz="0" w:space="0" w:color="auto"/>
            <w:right w:val="none" w:sz="0" w:space="0" w:color="auto"/>
          </w:divBdr>
        </w:div>
        <w:div w:id="817958109">
          <w:marLeft w:val="480"/>
          <w:marRight w:val="0"/>
          <w:marTop w:val="0"/>
          <w:marBottom w:val="0"/>
          <w:divBdr>
            <w:top w:val="none" w:sz="0" w:space="0" w:color="auto"/>
            <w:left w:val="none" w:sz="0" w:space="0" w:color="auto"/>
            <w:bottom w:val="none" w:sz="0" w:space="0" w:color="auto"/>
            <w:right w:val="none" w:sz="0" w:space="0" w:color="auto"/>
          </w:divBdr>
        </w:div>
        <w:div w:id="61565514">
          <w:marLeft w:val="480"/>
          <w:marRight w:val="0"/>
          <w:marTop w:val="0"/>
          <w:marBottom w:val="0"/>
          <w:divBdr>
            <w:top w:val="none" w:sz="0" w:space="0" w:color="auto"/>
            <w:left w:val="none" w:sz="0" w:space="0" w:color="auto"/>
            <w:bottom w:val="none" w:sz="0" w:space="0" w:color="auto"/>
            <w:right w:val="none" w:sz="0" w:space="0" w:color="auto"/>
          </w:divBdr>
        </w:div>
        <w:div w:id="1163819065">
          <w:marLeft w:val="480"/>
          <w:marRight w:val="0"/>
          <w:marTop w:val="0"/>
          <w:marBottom w:val="0"/>
          <w:divBdr>
            <w:top w:val="none" w:sz="0" w:space="0" w:color="auto"/>
            <w:left w:val="none" w:sz="0" w:space="0" w:color="auto"/>
            <w:bottom w:val="none" w:sz="0" w:space="0" w:color="auto"/>
            <w:right w:val="none" w:sz="0" w:space="0" w:color="auto"/>
          </w:divBdr>
        </w:div>
        <w:div w:id="1078089326">
          <w:marLeft w:val="480"/>
          <w:marRight w:val="0"/>
          <w:marTop w:val="0"/>
          <w:marBottom w:val="0"/>
          <w:divBdr>
            <w:top w:val="none" w:sz="0" w:space="0" w:color="auto"/>
            <w:left w:val="none" w:sz="0" w:space="0" w:color="auto"/>
            <w:bottom w:val="none" w:sz="0" w:space="0" w:color="auto"/>
            <w:right w:val="none" w:sz="0" w:space="0" w:color="auto"/>
          </w:divBdr>
        </w:div>
        <w:div w:id="1859464419">
          <w:marLeft w:val="480"/>
          <w:marRight w:val="0"/>
          <w:marTop w:val="0"/>
          <w:marBottom w:val="0"/>
          <w:divBdr>
            <w:top w:val="none" w:sz="0" w:space="0" w:color="auto"/>
            <w:left w:val="none" w:sz="0" w:space="0" w:color="auto"/>
            <w:bottom w:val="none" w:sz="0" w:space="0" w:color="auto"/>
            <w:right w:val="none" w:sz="0" w:space="0" w:color="auto"/>
          </w:divBdr>
        </w:div>
        <w:div w:id="126167326">
          <w:marLeft w:val="480"/>
          <w:marRight w:val="0"/>
          <w:marTop w:val="0"/>
          <w:marBottom w:val="0"/>
          <w:divBdr>
            <w:top w:val="none" w:sz="0" w:space="0" w:color="auto"/>
            <w:left w:val="none" w:sz="0" w:space="0" w:color="auto"/>
            <w:bottom w:val="none" w:sz="0" w:space="0" w:color="auto"/>
            <w:right w:val="none" w:sz="0" w:space="0" w:color="auto"/>
          </w:divBdr>
        </w:div>
        <w:div w:id="1839804134">
          <w:marLeft w:val="480"/>
          <w:marRight w:val="0"/>
          <w:marTop w:val="0"/>
          <w:marBottom w:val="0"/>
          <w:divBdr>
            <w:top w:val="none" w:sz="0" w:space="0" w:color="auto"/>
            <w:left w:val="none" w:sz="0" w:space="0" w:color="auto"/>
            <w:bottom w:val="none" w:sz="0" w:space="0" w:color="auto"/>
            <w:right w:val="none" w:sz="0" w:space="0" w:color="auto"/>
          </w:divBdr>
        </w:div>
        <w:div w:id="1438869610">
          <w:marLeft w:val="480"/>
          <w:marRight w:val="0"/>
          <w:marTop w:val="0"/>
          <w:marBottom w:val="0"/>
          <w:divBdr>
            <w:top w:val="none" w:sz="0" w:space="0" w:color="auto"/>
            <w:left w:val="none" w:sz="0" w:space="0" w:color="auto"/>
            <w:bottom w:val="none" w:sz="0" w:space="0" w:color="auto"/>
            <w:right w:val="none" w:sz="0" w:space="0" w:color="auto"/>
          </w:divBdr>
        </w:div>
        <w:div w:id="1258711795">
          <w:marLeft w:val="480"/>
          <w:marRight w:val="0"/>
          <w:marTop w:val="0"/>
          <w:marBottom w:val="0"/>
          <w:divBdr>
            <w:top w:val="none" w:sz="0" w:space="0" w:color="auto"/>
            <w:left w:val="none" w:sz="0" w:space="0" w:color="auto"/>
            <w:bottom w:val="none" w:sz="0" w:space="0" w:color="auto"/>
            <w:right w:val="none" w:sz="0" w:space="0" w:color="auto"/>
          </w:divBdr>
        </w:div>
        <w:div w:id="620653605">
          <w:marLeft w:val="480"/>
          <w:marRight w:val="0"/>
          <w:marTop w:val="0"/>
          <w:marBottom w:val="0"/>
          <w:divBdr>
            <w:top w:val="none" w:sz="0" w:space="0" w:color="auto"/>
            <w:left w:val="none" w:sz="0" w:space="0" w:color="auto"/>
            <w:bottom w:val="none" w:sz="0" w:space="0" w:color="auto"/>
            <w:right w:val="none" w:sz="0" w:space="0" w:color="auto"/>
          </w:divBdr>
        </w:div>
        <w:div w:id="1580410920">
          <w:marLeft w:val="480"/>
          <w:marRight w:val="0"/>
          <w:marTop w:val="0"/>
          <w:marBottom w:val="0"/>
          <w:divBdr>
            <w:top w:val="none" w:sz="0" w:space="0" w:color="auto"/>
            <w:left w:val="none" w:sz="0" w:space="0" w:color="auto"/>
            <w:bottom w:val="none" w:sz="0" w:space="0" w:color="auto"/>
            <w:right w:val="none" w:sz="0" w:space="0" w:color="auto"/>
          </w:divBdr>
        </w:div>
        <w:div w:id="635379599">
          <w:marLeft w:val="480"/>
          <w:marRight w:val="0"/>
          <w:marTop w:val="0"/>
          <w:marBottom w:val="0"/>
          <w:divBdr>
            <w:top w:val="none" w:sz="0" w:space="0" w:color="auto"/>
            <w:left w:val="none" w:sz="0" w:space="0" w:color="auto"/>
            <w:bottom w:val="none" w:sz="0" w:space="0" w:color="auto"/>
            <w:right w:val="none" w:sz="0" w:space="0" w:color="auto"/>
          </w:divBdr>
        </w:div>
        <w:div w:id="1129009236">
          <w:marLeft w:val="480"/>
          <w:marRight w:val="0"/>
          <w:marTop w:val="0"/>
          <w:marBottom w:val="0"/>
          <w:divBdr>
            <w:top w:val="none" w:sz="0" w:space="0" w:color="auto"/>
            <w:left w:val="none" w:sz="0" w:space="0" w:color="auto"/>
            <w:bottom w:val="none" w:sz="0" w:space="0" w:color="auto"/>
            <w:right w:val="none" w:sz="0" w:space="0" w:color="auto"/>
          </w:divBdr>
        </w:div>
        <w:div w:id="1257863811">
          <w:marLeft w:val="480"/>
          <w:marRight w:val="0"/>
          <w:marTop w:val="0"/>
          <w:marBottom w:val="0"/>
          <w:divBdr>
            <w:top w:val="none" w:sz="0" w:space="0" w:color="auto"/>
            <w:left w:val="none" w:sz="0" w:space="0" w:color="auto"/>
            <w:bottom w:val="none" w:sz="0" w:space="0" w:color="auto"/>
            <w:right w:val="none" w:sz="0" w:space="0" w:color="auto"/>
          </w:divBdr>
        </w:div>
        <w:div w:id="256207510">
          <w:marLeft w:val="480"/>
          <w:marRight w:val="0"/>
          <w:marTop w:val="0"/>
          <w:marBottom w:val="0"/>
          <w:divBdr>
            <w:top w:val="none" w:sz="0" w:space="0" w:color="auto"/>
            <w:left w:val="none" w:sz="0" w:space="0" w:color="auto"/>
            <w:bottom w:val="none" w:sz="0" w:space="0" w:color="auto"/>
            <w:right w:val="none" w:sz="0" w:space="0" w:color="auto"/>
          </w:divBdr>
        </w:div>
        <w:div w:id="302664135">
          <w:marLeft w:val="480"/>
          <w:marRight w:val="0"/>
          <w:marTop w:val="0"/>
          <w:marBottom w:val="0"/>
          <w:divBdr>
            <w:top w:val="none" w:sz="0" w:space="0" w:color="auto"/>
            <w:left w:val="none" w:sz="0" w:space="0" w:color="auto"/>
            <w:bottom w:val="none" w:sz="0" w:space="0" w:color="auto"/>
            <w:right w:val="none" w:sz="0" w:space="0" w:color="auto"/>
          </w:divBdr>
        </w:div>
        <w:div w:id="1915973454">
          <w:marLeft w:val="480"/>
          <w:marRight w:val="0"/>
          <w:marTop w:val="0"/>
          <w:marBottom w:val="0"/>
          <w:divBdr>
            <w:top w:val="none" w:sz="0" w:space="0" w:color="auto"/>
            <w:left w:val="none" w:sz="0" w:space="0" w:color="auto"/>
            <w:bottom w:val="none" w:sz="0" w:space="0" w:color="auto"/>
            <w:right w:val="none" w:sz="0" w:space="0" w:color="auto"/>
          </w:divBdr>
        </w:div>
        <w:div w:id="646596189">
          <w:marLeft w:val="480"/>
          <w:marRight w:val="0"/>
          <w:marTop w:val="0"/>
          <w:marBottom w:val="0"/>
          <w:divBdr>
            <w:top w:val="none" w:sz="0" w:space="0" w:color="auto"/>
            <w:left w:val="none" w:sz="0" w:space="0" w:color="auto"/>
            <w:bottom w:val="none" w:sz="0" w:space="0" w:color="auto"/>
            <w:right w:val="none" w:sz="0" w:space="0" w:color="auto"/>
          </w:divBdr>
        </w:div>
        <w:div w:id="1923176498">
          <w:marLeft w:val="480"/>
          <w:marRight w:val="0"/>
          <w:marTop w:val="0"/>
          <w:marBottom w:val="0"/>
          <w:divBdr>
            <w:top w:val="none" w:sz="0" w:space="0" w:color="auto"/>
            <w:left w:val="none" w:sz="0" w:space="0" w:color="auto"/>
            <w:bottom w:val="none" w:sz="0" w:space="0" w:color="auto"/>
            <w:right w:val="none" w:sz="0" w:space="0" w:color="auto"/>
          </w:divBdr>
        </w:div>
        <w:div w:id="652638899">
          <w:marLeft w:val="480"/>
          <w:marRight w:val="0"/>
          <w:marTop w:val="0"/>
          <w:marBottom w:val="0"/>
          <w:divBdr>
            <w:top w:val="none" w:sz="0" w:space="0" w:color="auto"/>
            <w:left w:val="none" w:sz="0" w:space="0" w:color="auto"/>
            <w:bottom w:val="none" w:sz="0" w:space="0" w:color="auto"/>
            <w:right w:val="none" w:sz="0" w:space="0" w:color="auto"/>
          </w:divBdr>
        </w:div>
        <w:div w:id="1518277760">
          <w:marLeft w:val="480"/>
          <w:marRight w:val="0"/>
          <w:marTop w:val="0"/>
          <w:marBottom w:val="0"/>
          <w:divBdr>
            <w:top w:val="none" w:sz="0" w:space="0" w:color="auto"/>
            <w:left w:val="none" w:sz="0" w:space="0" w:color="auto"/>
            <w:bottom w:val="none" w:sz="0" w:space="0" w:color="auto"/>
            <w:right w:val="none" w:sz="0" w:space="0" w:color="auto"/>
          </w:divBdr>
        </w:div>
        <w:div w:id="136188483">
          <w:marLeft w:val="480"/>
          <w:marRight w:val="0"/>
          <w:marTop w:val="0"/>
          <w:marBottom w:val="0"/>
          <w:divBdr>
            <w:top w:val="none" w:sz="0" w:space="0" w:color="auto"/>
            <w:left w:val="none" w:sz="0" w:space="0" w:color="auto"/>
            <w:bottom w:val="none" w:sz="0" w:space="0" w:color="auto"/>
            <w:right w:val="none" w:sz="0" w:space="0" w:color="auto"/>
          </w:divBdr>
        </w:div>
        <w:div w:id="707215959">
          <w:marLeft w:val="480"/>
          <w:marRight w:val="0"/>
          <w:marTop w:val="0"/>
          <w:marBottom w:val="0"/>
          <w:divBdr>
            <w:top w:val="none" w:sz="0" w:space="0" w:color="auto"/>
            <w:left w:val="none" w:sz="0" w:space="0" w:color="auto"/>
            <w:bottom w:val="none" w:sz="0" w:space="0" w:color="auto"/>
            <w:right w:val="none" w:sz="0" w:space="0" w:color="auto"/>
          </w:divBdr>
        </w:div>
        <w:div w:id="808522010">
          <w:marLeft w:val="480"/>
          <w:marRight w:val="0"/>
          <w:marTop w:val="0"/>
          <w:marBottom w:val="0"/>
          <w:divBdr>
            <w:top w:val="none" w:sz="0" w:space="0" w:color="auto"/>
            <w:left w:val="none" w:sz="0" w:space="0" w:color="auto"/>
            <w:bottom w:val="none" w:sz="0" w:space="0" w:color="auto"/>
            <w:right w:val="none" w:sz="0" w:space="0" w:color="auto"/>
          </w:divBdr>
        </w:div>
      </w:divsChild>
    </w:div>
    <w:div w:id="230426027">
      <w:bodyDiv w:val="1"/>
      <w:marLeft w:val="0"/>
      <w:marRight w:val="0"/>
      <w:marTop w:val="0"/>
      <w:marBottom w:val="0"/>
      <w:divBdr>
        <w:top w:val="none" w:sz="0" w:space="0" w:color="auto"/>
        <w:left w:val="none" w:sz="0" w:space="0" w:color="auto"/>
        <w:bottom w:val="none" w:sz="0" w:space="0" w:color="auto"/>
        <w:right w:val="none" w:sz="0" w:space="0" w:color="auto"/>
      </w:divBdr>
    </w:div>
    <w:div w:id="232936664">
      <w:bodyDiv w:val="1"/>
      <w:marLeft w:val="0"/>
      <w:marRight w:val="0"/>
      <w:marTop w:val="0"/>
      <w:marBottom w:val="0"/>
      <w:divBdr>
        <w:top w:val="none" w:sz="0" w:space="0" w:color="auto"/>
        <w:left w:val="none" w:sz="0" w:space="0" w:color="auto"/>
        <w:bottom w:val="none" w:sz="0" w:space="0" w:color="auto"/>
        <w:right w:val="none" w:sz="0" w:space="0" w:color="auto"/>
      </w:divBdr>
    </w:div>
    <w:div w:id="236285791">
      <w:bodyDiv w:val="1"/>
      <w:marLeft w:val="0"/>
      <w:marRight w:val="0"/>
      <w:marTop w:val="0"/>
      <w:marBottom w:val="0"/>
      <w:divBdr>
        <w:top w:val="none" w:sz="0" w:space="0" w:color="auto"/>
        <w:left w:val="none" w:sz="0" w:space="0" w:color="auto"/>
        <w:bottom w:val="none" w:sz="0" w:space="0" w:color="auto"/>
        <w:right w:val="none" w:sz="0" w:space="0" w:color="auto"/>
      </w:divBdr>
      <w:divsChild>
        <w:div w:id="1399330103">
          <w:marLeft w:val="480"/>
          <w:marRight w:val="0"/>
          <w:marTop w:val="0"/>
          <w:marBottom w:val="0"/>
          <w:divBdr>
            <w:top w:val="none" w:sz="0" w:space="0" w:color="auto"/>
            <w:left w:val="none" w:sz="0" w:space="0" w:color="auto"/>
            <w:bottom w:val="none" w:sz="0" w:space="0" w:color="auto"/>
            <w:right w:val="none" w:sz="0" w:space="0" w:color="auto"/>
          </w:divBdr>
        </w:div>
        <w:div w:id="1535003877">
          <w:marLeft w:val="480"/>
          <w:marRight w:val="0"/>
          <w:marTop w:val="0"/>
          <w:marBottom w:val="0"/>
          <w:divBdr>
            <w:top w:val="none" w:sz="0" w:space="0" w:color="auto"/>
            <w:left w:val="none" w:sz="0" w:space="0" w:color="auto"/>
            <w:bottom w:val="none" w:sz="0" w:space="0" w:color="auto"/>
            <w:right w:val="none" w:sz="0" w:space="0" w:color="auto"/>
          </w:divBdr>
        </w:div>
        <w:div w:id="229462946">
          <w:marLeft w:val="480"/>
          <w:marRight w:val="0"/>
          <w:marTop w:val="0"/>
          <w:marBottom w:val="0"/>
          <w:divBdr>
            <w:top w:val="none" w:sz="0" w:space="0" w:color="auto"/>
            <w:left w:val="none" w:sz="0" w:space="0" w:color="auto"/>
            <w:bottom w:val="none" w:sz="0" w:space="0" w:color="auto"/>
            <w:right w:val="none" w:sz="0" w:space="0" w:color="auto"/>
          </w:divBdr>
        </w:div>
        <w:div w:id="333072867">
          <w:marLeft w:val="480"/>
          <w:marRight w:val="0"/>
          <w:marTop w:val="0"/>
          <w:marBottom w:val="0"/>
          <w:divBdr>
            <w:top w:val="none" w:sz="0" w:space="0" w:color="auto"/>
            <w:left w:val="none" w:sz="0" w:space="0" w:color="auto"/>
            <w:bottom w:val="none" w:sz="0" w:space="0" w:color="auto"/>
            <w:right w:val="none" w:sz="0" w:space="0" w:color="auto"/>
          </w:divBdr>
        </w:div>
        <w:div w:id="924341825">
          <w:marLeft w:val="480"/>
          <w:marRight w:val="0"/>
          <w:marTop w:val="0"/>
          <w:marBottom w:val="0"/>
          <w:divBdr>
            <w:top w:val="none" w:sz="0" w:space="0" w:color="auto"/>
            <w:left w:val="none" w:sz="0" w:space="0" w:color="auto"/>
            <w:bottom w:val="none" w:sz="0" w:space="0" w:color="auto"/>
            <w:right w:val="none" w:sz="0" w:space="0" w:color="auto"/>
          </w:divBdr>
        </w:div>
        <w:div w:id="301541960">
          <w:marLeft w:val="480"/>
          <w:marRight w:val="0"/>
          <w:marTop w:val="0"/>
          <w:marBottom w:val="0"/>
          <w:divBdr>
            <w:top w:val="none" w:sz="0" w:space="0" w:color="auto"/>
            <w:left w:val="none" w:sz="0" w:space="0" w:color="auto"/>
            <w:bottom w:val="none" w:sz="0" w:space="0" w:color="auto"/>
            <w:right w:val="none" w:sz="0" w:space="0" w:color="auto"/>
          </w:divBdr>
        </w:div>
        <w:div w:id="245068464">
          <w:marLeft w:val="480"/>
          <w:marRight w:val="0"/>
          <w:marTop w:val="0"/>
          <w:marBottom w:val="0"/>
          <w:divBdr>
            <w:top w:val="none" w:sz="0" w:space="0" w:color="auto"/>
            <w:left w:val="none" w:sz="0" w:space="0" w:color="auto"/>
            <w:bottom w:val="none" w:sz="0" w:space="0" w:color="auto"/>
            <w:right w:val="none" w:sz="0" w:space="0" w:color="auto"/>
          </w:divBdr>
        </w:div>
        <w:div w:id="1679232743">
          <w:marLeft w:val="480"/>
          <w:marRight w:val="0"/>
          <w:marTop w:val="0"/>
          <w:marBottom w:val="0"/>
          <w:divBdr>
            <w:top w:val="none" w:sz="0" w:space="0" w:color="auto"/>
            <w:left w:val="none" w:sz="0" w:space="0" w:color="auto"/>
            <w:bottom w:val="none" w:sz="0" w:space="0" w:color="auto"/>
            <w:right w:val="none" w:sz="0" w:space="0" w:color="auto"/>
          </w:divBdr>
        </w:div>
        <w:div w:id="1112751946">
          <w:marLeft w:val="480"/>
          <w:marRight w:val="0"/>
          <w:marTop w:val="0"/>
          <w:marBottom w:val="0"/>
          <w:divBdr>
            <w:top w:val="none" w:sz="0" w:space="0" w:color="auto"/>
            <w:left w:val="none" w:sz="0" w:space="0" w:color="auto"/>
            <w:bottom w:val="none" w:sz="0" w:space="0" w:color="auto"/>
            <w:right w:val="none" w:sz="0" w:space="0" w:color="auto"/>
          </w:divBdr>
        </w:div>
        <w:div w:id="139733025">
          <w:marLeft w:val="480"/>
          <w:marRight w:val="0"/>
          <w:marTop w:val="0"/>
          <w:marBottom w:val="0"/>
          <w:divBdr>
            <w:top w:val="none" w:sz="0" w:space="0" w:color="auto"/>
            <w:left w:val="none" w:sz="0" w:space="0" w:color="auto"/>
            <w:bottom w:val="none" w:sz="0" w:space="0" w:color="auto"/>
            <w:right w:val="none" w:sz="0" w:space="0" w:color="auto"/>
          </w:divBdr>
        </w:div>
        <w:div w:id="429930846">
          <w:marLeft w:val="480"/>
          <w:marRight w:val="0"/>
          <w:marTop w:val="0"/>
          <w:marBottom w:val="0"/>
          <w:divBdr>
            <w:top w:val="none" w:sz="0" w:space="0" w:color="auto"/>
            <w:left w:val="none" w:sz="0" w:space="0" w:color="auto"/>
            <w:bottom w:val="none" w:sz="0" w:space="0" w:color="auto"/>
            <w:right w:val="none" w:sz="0" w:space="0" w:color="auto"/>
          </w:divBdr>
        </w:div>
        <w:div w:id="1544631969">
          <w:marLeft w:val="480"/>
          <w:marRight w:val="0"/>
          <w:marTop w:val="0"/>
          <w:marBottom w:val="0"/>
          <w:divBdr>
            <w:top w:val="none" w:sz="0" w:space="0" w:color="auto"/>
            <w:left w:val="none" w:sz="0" w:space="0" w:color="auto"/>
            <w:bottom w:val="none" w:sz="0" w:space="0" w:color="auto"/>
            <w:right w:val="none" w:sz="0" w:space="0" w:color="auto"/>
          </w:divBdr>
        </w:div>
        <w:div w:id="1583837598">
          <w:marLeft w:val="480"/>
          <w:marRight w:val="0"/>
          <w:marTop w:val="0"/>
          <w:marBottom w:val="0"/>
          <w:divBdr>
            <w:top w:val="none" w:sz="0" w:space="0" w:color="auto"/>
            <w:left w:val="none" w:sz="0" w:space="0" w:color="auto"/>
            <w:bottom w:val="none" w:sz="0" w:space="0" w:color="auto"/>
            <w:right w:val="none" w:sz="0" w:space="0" w:color="auto"/>
          </w:divBdr>
        </w:div>
        <w:div w:id="1718357985">
          <w:marLeft w:val="480"/>
          <w:marRight w:val="0"/>
          <w:marTop w:val="0"/>
          <w:marBottom w:val="0"/>
          <w:divBdr>
            <w:top w:val="none" w:sz="0" w:space="0" w:color="auto"/>
            <w:left w:val="none" w:sz="0" w:space="0" w:color="auto"/>
            <w:bottom w:val="none" w:sz="0" w:space="0" w:color="auto"/>
            <w:right w:val="none" w:sz="0" w:space="0" w:color="auto"/>
          </w:divBdr>
        </w:div>
        <w:div w:id="1194684808">
          <w:marLeft w:val="480"/>
          <w:marRight w:val="0"/>
          <w:marTop w:val="0"/>
          <w:marBottom w:val="0"/>
          <w:divBdr>
            <w:top w:val="none" w:sz="0" w:space="0" w:color="auto"/>
            <w:left w:val="none" w:sz="0" w:space="0" w:color="auto"/>
            <w:bottom w:val="none" w:sz="0" w:space="0" w:color="auto"/>
            <w:right w:val="none" w:sz="0" w:space="0" w:color="auto"/>
          </w:divBdr>
        </w:div>
        <w:div w:id="172572796">
          <w:marLeft w:val="480"/>
          <w:marRight w:val="0"/>
          <w:marTop w:val="0"/>
          <w:marBottom w:val="0"/>
          <w:divBdr>
            <w:top w:val="none" w:sz="0" w:space="0" w:color="auto"/>
            <w:left w:val="none" w:sz="0" w:space="0" w:color="auto"/>
            <w:bottom w:val="none" w:sz="0" w:space="0" w:color="auto"/>
            <w:right w:val="none" w:sz="0" w:space="0" w:color="auto"/>
          </w:divBdr>
        </w:div>
        <w:div w:id="1704279937">
          <w:marLeft w:val="480"/>
          <w:marRight w:val="0"/>
          <w:marTop w:val="0"/>
          <w:marBottom w:val="0"/>
          <w:divBdr>
            <w:top w:val="none" w:sz="0" w:space="0" w:color="auto"/>
            <w:left w:val="none" w:sz="0" w:space="0" w:color="auto"/>
            <w:bottom w:val="none" w:sz="0" w:space="0" w:color="auto"/>
            <w:right w:val="none" w:sz="0" w:space="0" w:color="auto"/>
          </w:divBdr>
        </w:div>
        <w:div w:id="1524826465">
          <w:marLeft w:val="480"/>
          <w:marRight w:val="0"/>
          <w:marTop w:val="0"/>
          <w:marBottom w:val="0"/>
          <w:divBdr>
            <w:top w:val="none" w:sz="0" w:space="0" w:color="auto"/>
            <w:left w:val="none" w:sz="0" w:space="0" w:color="auto"/>
            <w:bottom w:val="none" w:sz="0" w:space="0" w:color="auto"/>
            <w:right w:val="none" w:sz="0" w:space="0" w:color="auto"/>
          </w:divBdr>
        </w:div>
        <w:div w:id="1575775064">
          <w:marLeft w:val="480"/>
          <w:marRight w:val="0"/>
          <w:marTop w:val="0"/>
          <w:marBottom w:val="0"/>
          <w:divBdr>
            <w:top w:val="none" w:sz="0" w:space="0" w:color="auto"/>
            <w:left w:val="none" w:sz="0" w:space="0" w:color="auto"/>
            <w:bottom w:val="none" w:sz="0" w:space="0" w:color="auto"/>
            <w:right w:val="none" w:sz="0" w:space="0" w:color="auto"/>
          </w:divBdr>
        </w:div>
        <w:div w:id="724065957">
          <w:marLeft w:val="480"/>
          <w:marRight w:val="0"/>
          <w:marTop w:val="0"/>
          <w:marBottom w:val="0"/>
          <w:divBdr>
            <w:top w:val="none" w:sz="0" w:space="0" w:color="auto"/>
            <w:left w:val="none" w:sz="0" w:space="0" w:color="auto"/>
            <w:bottom w:val="none" w:sz="0" w:space="0" w:color="auto"/>
            <w:right w:val="none" w:sz="0" w:space="0" w:color="auto"/>
          </w:divBdr>
        </w:div>
        <w:div w:id="164437067">
          <w:marLeft w:val="480"/>
          <w:marRight w:val="0"/>
          <w:marTop w:val="0"/>
          <w:marBottom w:val="0"/>
          <w:divBdr>
            <w:top w:val="none" w:sz="0" w:space="0" w:color="auto"/>
            <w:left w:val="none" w:sz="0" w:space="0" w:color="auto"/>
            <w:bottom w:val="none" w:sz="0" w:space="0" w:color="auto"/>
            <w:right w:val="none" w:sz="0" w:space="0" w:color="auto"/>
          </w:divBdr>
        </w:div>
        <w:div w:id="117115139">
          <w:marLeft w:val="480"/>
          <w:marRight w:val="0"/>
          <w:marTop w:val="0"/>
          <w:marBottom w:val="0"/>
          <w:divBdr>
            <w:top w:val="none" w:sz="0" w:space="0" w:color="auto"/>
            <w:left w:val="none" w:sz="0" w:space="0" w:color="auto"/>
            <w:bottom w:val="none" w:sz="0" w:space="0" w:color="auto"/>
            <w:right w:val="none" w:sz="0" w:space="0" w:color="auto"/>
          </w:divBdr>
        </w:div>
        <w:div w:id="1339770108">
          <w:marLeft w:val="480"/>
          <w:marRight w:val="0"/>
          <w:marTop w:val="0"/>
          <w:marBottom w:val="0"/>
          <w:divBdr>
            <w:top w:val="none" w:sz="0" w:space="0" w:color="auto"/>
            <w:left w:val="none" w:sz="0" w:space="0" w:color="auto"/>
            <w:bottom w:val="none" w:sz="0" w:space="0" w:color="auto"/>
            <w:right w:val="none" w:sz="0" w:space="0" w:color="auto"/>
          </w:divBdr>
        </w:div>
        <w:div w:id="227309034">
          <w:marLeft w:val="480"/>
          <w:marRight w:val="0"/>
          <w:marTop w:val="0"/>
          <w:marBottom w:val="0"/>
          <w:divBdr>
            <w:top w:val="none" w:sz="0" w:space="0" w:color="auto"/>
            <w:left w:val="none" w:sz="0" w:space="0" w:color="auto"/>
            <w:bottom w:val="none" w:sz="0" w:space="0" w:color="auto"/>
            <w:right w:val="none" w:sz="0" w:space="0" w:color="auto"/>
          </w:divBdr>
        </w:div>
        <w:div w:id="1203202447">
          <w:marLeft w:val="480"/>
          <w:marRight w:val="0"/>
          <w:marTop w:val="0"/>
          <w:marBottom w:val="0"/>
          <w:divBdr>
            <w:top w:val="none" w:sz="0" w:space="0" w:color="auto"/>
            <w:left w:val="none" w:sz="0" w:space="0" w:color="auto"/>
            <w:bottom w:val="none" w:sz="0" w:space="0" w:color="auto"/>
            <w:right w:val="none" w:sz="0" w:space="0" w:color="auto"/>
          </w:divBdr>
        </w:div>
        <w:div w:id="938879482">
          <w:marLeft w:val="480"/>
          <w:marRight w:val="0"/>
          <w:marTop w:val="0"/>
          <w:marBottom w:val="0"/>
          <w:divBdr>
            <w:top w:val="none" w:sz="0" w:space="0" w:color="auto"/>
            <w:left w:val="none" w:sz="0" w:space="0" w:color="auto"/>
            <w:bottom w:val="none" w:sz="0" w:space="0" w:color="auto"/>
            <w:right w:val="none" w:sz="0" w:space="0" w:color="auto"/>
          </w:divBdr>
        </w:div>
        <w:div w:id="1669404456">
          <w:marLeft w:val="480"/>
          <w:marRight w:val="0"/>
          <w:marTop w:val="0"/>
          <w:marBottom w:val="0"/>
          <w:divBdr>
            <w:top w:val="none" w:sz="0" w:space="0" w:color="auto"/>
            <w:left w:val="none" w:sz="0" w:space="0" w:color="auto"/>
            <w:bottom w:val="none" w:sz="0" w:space="0" w:color="auto"/>
            <w:right w:val="none" w:sz="0" w:space="0" w:color="auto"/>
          </w:divBdr>
        </w:div>
        <w:div w:id="1506823302">
          <w:marLeft w:val="480"/>
          <w:marRight w:val="0"/>
          <w:marTop w:val="0"/>
          <w:marBottom w:val="0"/>
          <w:divBdr>
            <w:top w:val="none" w:sz="0" w:space="0" w:color="auto"/>
            <w:left w:val="none" w:sz="0" w:space="0" w:color="auto"/>
            <w:bottom w:val="none" w:sz="0" w:space="0" w:color="auto"/>
            <w:right w:val="none" w:sz="0" w:space="0" w:color="auto"/>
          </w:divBdr>
        </w:div>
        <w:div w:id="1131052242">
          <w:marLeft w:val="480"/>
          <w:marRight w:val="0"/>
          <w:marTop w:val="0"/>
          <w:marBottom w:val="0"/>
          <w:divBdr>
            <w:top w:val="none" w:sz="0" w:space="0" w:color="auto"/>
            <w:left w:val="none" w:sz="0" w:space="0" w:color="auto"/>
            <w:bottom w:val="none" w:sz="0" w:space="0" w:color="auto"/>
            <w:right w:val="none" w:sz="0" w:space="0" w:color="auto"/>
          </w:divBdr>
        </w:div>
        <w:div w:id="731974036">
          <w:marLeft w:val="480"/>
          <w:marRight w:val="0"/>
          <w:marTop w:val="0"/>
          <w:marBottom w:val="0"/>
          <w:divBdr>
            <w:top w:val="none" w:sz="0" w:space="0" w:color="auto"/>
            <w:left w:val="none" w:sz="0" w:space="0" w:color="auto"/>
            <w:bottom w:val="none" w:sz="0" w:space="0" w:color="auto"/>
            <w:right w:val="none" w:sz="0" w:space="0" w:color="auto"/>
          </w:divBdr>
        </w:div>
        <w:div w:id="1826388855">
          <w:marLeft w:val="480"/>
          <w:marRight w:val="0"/>
          <w:marTop w:val="0"/>
          <w:marBottom w:val="0"/>
          <w:divBdr>
            <w:top w:val="none" w:sz="0" w:space="0" w:color="auto"/>
            <w:left w:val="none" w:sz="0" w:space="0" w:color="auto"/>
            <w:bottom w:val="none" w:sz="0" w:space="0" w:color="auto"/>
            <w:right w:val="none" w:sz="0" w:space="0" w:color="auto"/>
          </w:divBdr>
        </w:div>
        <w:div w:id="1141655158">
          <w:marLeft w:val="480"/>
          <w:marRight w:val="0"/>
          <w:marTop w:val="0"/>
          <w:marBottom w:val="0"/>
          <w:divBdr>
            <w:top w:val="none" w:sz="0" w:space="0" w:color="auto"/>
            <w:left w:val="none" w:sz="0" w:space="0" w:color="auto"/>
            <w:bottom w:val="none" w:sz="0" w:space="0" w:color="auto"/>
            <w:right w:val="none" w:sz="0" w:space="0" w:color="auto"/>
          </w:divBdr>
        </w:div>
        <w:div w:id="1168713659">
          <w:marLeft w:val="480"/>
          <w:marRight w:val="0"/>
          <w:marTop w:val="0"/>
          <w:marBottom w:val="0"/>
          <w:divBdr>
            <w:top w:val="none" w:sz="0" w:space="0" w:color="auto"/>
            <w:left w:val="none" w:sz="0" w:space="0" w:color="auto"/>
            <w:bottom w:val="none" w:sz="0" w:space="0" w:color="auto"/>
            <w:right w:val="none" w:sz="0" w:space="0" w:color="auto"/>
          </w:divBdr>
        </w:div>
        <w:div w:id="1032729797">
          <w:marLeft w:val="480"/>
          <w:marRight w:val="0"/>
          <w:marTop w:val="0"/>
          <w:marBottom w:val="0"/>
          <w:divBdr>
            <w:top w:val="none" w:sz="0" w:space="0" w:color="auto"/>
            <w:left w:val="none" w:sz="0" w:space="0" w:color="auto"/>
            <w:bottom w:val="none" w:sz="0" w:space="0" w:color="auto"/>
            <w:right w:val="none" w:sz="0" w:space="0" w:color="auto"/>
          </w:divBdr>
        </w:div>
        <w:div w:id="215162826">
          <w:marLeft w:val="480"/>
          <w:marRight w:val="0"/>
          <w:marTop w:val="0"/>
          <w:marBottom w:val="0"/>
          <w:divBdr>
            <w:top w:val="none" w:sz="0" w:space="0" w:color="auto"/>
            <w:left w:val="none" w:sz="0" w:space="0" w:color="auto"/>
            <w:bottom w:val="none" w:sz="0" w:space="0" w:color="auto"/>
            <w:right w:val="none" w:sz="0" w:space="0" w:color="auto"/>
          </w:divBdr>
        </w:div>
        <w:div w:id="734670366">
          <w:marLeft w:val="480"/>
          <w:marRight w:val="0"/>
          <w:marTop w:val="0"/>
          <w:marBottom w:val="0"/>
          <w:divBdr>
            <w:top w:val="none" w:sz="0" w:space="0" w:color="auto"/>
            <w:left w:val="none" w:sz="0" w:space="0" w:color="auto"/>
            <w:bottom w:val="none" w:sz="0" w:space="0" w:color="auto"/>
            <w:right w:val="none" w:sz="0" w:space="0" w:color="auto"/>
          </w:divBdr>
        </w:div>
        <w:div w:id="1169829931">
          <w:marLeft w:val="480"/>
          <w:marRight w:val="0"/>
          <w:marTop w:val="0"/>
          <w:marBottom w:val="0"/>
          <w:divBdr>
            <w:top w:val="none" w:sz="0" w:space="0" w:color="auto"/>
            <w:left w:val="none" w:sz="0" w:space="0" w:color="auto"/>
            <w:bottom w:val="none" w:sz="0" w:space="0" w:color="auto"/>
            <w:right w:val="none" w:sz="0" w:space="0" w:color="auto"/>
          </w:divBdr>
        </w:div>
        <w:div w:id="1945726867">
          <w:marLeft w:val="480"/>
          <w:marRight w:val="0"/>
          <w:marTop w:val="0"/>
          <w:marBottom w:val="0"/>
          <w:divBdr>
            <w:top w:val="none" w:sz="0" w:space="0" w:color="auto"/>
            <w:left w:val="none" w:sz="0" w:space="0" w:color="auto"/>
            <w:bottom w:val="none" w:sz="0" w:space="0" w:color="auto"/>
            <w:right w:val="none" w:sz="0" w:space="0" w:color="auto"/>
          </w:divBdr>
        </w:div>
        <w:div w:id="4522277">
          <w:marLeft w:val="480"/>
          <w:marRight w:val="0"/>
          <w:marTop w:val="0"/>
          <w:marBottom w:val="0"/>
          <w:divBdr>
            <w:top w:val="none" w:sz="0" w:space="0" w:color="auto"/>
            <w:left w:val="none" w:sz="0" w:space="0" w:color="auto"/>
            <w:bottom w:val="none" w:sz="0" w:space="0" w:color="auto"/>
            <w:right w:val="none" w:sz="0" w:space="0" w:color="auto"/>
          </w:divBdr>
        </w:div>
        <w:div w:id="2145540695">
          <w:marLeft w:val="480"/>
          <w:marRight w:val="0"/>
          <w:marTop w:val="0"/>
          <w:marBottom w:val="0"/>
          <w:divBdr>
            <w:top w:val="none" w:sz="0" w:space="0" w:color="auto"/>
            <w:left w:val="none" w:sz="0" w:space="0" w:color="auto"/>
            <w:bottom w:val="none" w:sz="0" w:space="0" w:color="auto"/>
            <w:right w:val="none" w:sz="0" w:space="0" w:color="auto"/>
          </w:divBdr>
        </w:div>
        <w:div w:id="1496149524">
          <w:marLeft w:val="480"/>
          <w:marRight w:val="0"/>
          <w:marTop w:val="0"/>
          <w:marBottom w:val="0"/>
          <w:divBdr>
            <w:top w:val="none" w:sz="0" w:space="0" w:color="auto"/>
            <w:left w:val="none" w:sz="0" w:space="0" w:color="auto"/>
            <w:bottom w:val="none" w:sz="0" w:space="0" w:color="auto"/>
            <w:right w:val="none" w:sz="0" w:space="0" w:color="auto"/>
          </w:divBdr>
        </w:div>
        <w:div w:id="583153358">
          <w:marLeft w:val="480"/>
          <w:marRight w:val="0"/>
          <w:marTop w:val="0"/>
          <w:marBottom w:val="0"/>
          <w:divBdr>
            <w:top w:val="none" w:sz="0" w:space="0" w:color="auto"/>
            <w:left w:val="none" w:sz="0" w:space="0" w:color="auto"/>
            <w:bottom w:val="none" w:sz="0" w:space="0" w:color="auto"/>
            <w:right w:val="none" w:sz="0" w:space="0" w:color="auto"/>
          </w:divBdr>
        </w:div>
        <w:div w:id="279918204">
          <w:marLeft w:val="480"/>
          <w:marRight w:val="0"/>
          <w:marTop w:val="0"/>
          <w:marBottom w:val="0"/>
          <w:divBdr>
            <w:top w:val="none" w:sz="0" w:space="0" w:color="auto"/>
            <w:left w:val="none" w:sz="0" w:space="0" w:color="auto"/>
            <w:bottom w:val="none" w:sz="0" w:space="0" w:color="auto"/>
            <w:right w:val="none" w:sz="0" w:space="0" w:color="auto"/>
          </w:divBdr>
        </w:div>
        <w:div w:id="1580292016">
          <w:marLeft w:val="480"/>
          <w:marRight w:val="0"/>
          <w:marTop w:val="0"/>
          <w:marBottom w:val="0"/>
          <w:divBdr>
            <w:top w:val="none" w:sz="0" w:space="0" w:color="auto"/>
            <w:left w:val="none" w:sz="0" w:space="0" w:color="auto"/>
            <w:bottom w:val="none" w:sz="0" w:space="0" w:color="auto"/>
            <w:right w:val="none" w:sz="0" w:space="0" w:color="auto"/>
          </w:divBdr>
        </w:div>
        <w:div w:id="568461330">
          <w:marLeft w:val="480"/>
          <w:marRight w:val="0"/>
          <w:marTop w:val="0"/>
          <w:marBottom w:val="0"/>
          <w:divBdr>
            <w:top w:val="none" w:sz="0" w:space="0" w:color="auto"/>
            <w:left w:val="none" w:sz="0" w:space="0" w:color="auto"/>
            <w:bottom w:val="none" w:sz="0" w:space="0" w:color="auto"/>
            <w:right w:val="none" w:sz="0" w:space="0" w:color="auto"/>
          </w:divBdr>
        </w:div>
        <w:div w:id="594019879">
          <w:marLeft w:val="480"/>
          <w:marRight w:val="0"/>
          <w:marTop w:val="0"/>
          <w:marBottom w:val="0"/>
          <w:divBdr>
            <w:top w:val="none" w:sz="0" w:space="0" w:color="auto"/>
            <w:left w:val="none" w:sz="0" w:space="0" w:color="auto"/>
            <w:bottom w:val="none" w:sz="0" w:space="0" w:color="auto"/>
            <w:right w:val="none" w:sz="0" w:space="0" w:color="auto"/>
          </w:divBdr>
        </w:div>
        <w:div w:id="481315115">
          <w:marLeft w:val="480"/>
          <w:marRight w:val="0"/>
          <w:marTop w:val="0"/>
          <w:marBottom w:val="0"/>
          <w:divBdr>
            <w:top w:val="none" w:sz="0" w:space="0" w:color="auto"/>
            <w:left w:val="none" w:sz="0" w:space="0" w:color="auto"/>
            <w:bottom w:val="none" w:sz="0" w:space="0" w:color="auto"/>
            <w:right w:val="none" w:sz="0" w:space="0" w:color="auto"/>
          </w:divBdr>
        </w:div>
        <w:div w:id="363797238">
          <w:marLeft w:val="480"/>
          <w:marRight w:val="0"/>
          <w:marTop w:val="0"/>
          <w:marBottom w:val="0"/>
          <w:divBdr>
            <w:top w:val="none" w:sz="0" w:space="0" w:color="auto"/>
            <w:left w:val="none" w:sz="0" w:space="0" w:color="auto"/>
            <w:bottom w:val="none" w:sz="0" w:space="0" w:color="auto"/>
            <w:right w:val="none" w:sz="0" w:space="0" w:color="auto"/>
          </w:divBdr>
        </w:div>
        <w:div w:id="1760176257">
          <w:marLeft w:val="480"/>
          <w:marRight w:val="0"/>
          <w:marTop w:val="0"/>
          <w:marBottom w:val="0"/>
          <w:divBdr>
            <w:top w:val="none" w:sz="0" w:space="0" w:color="auto"/>
            <w:left w:val="none" w:sz="0" w:space="0" w:color="auto"/>
            <w:bottom w:val="none" w:sz="0" w:space="0" w:color="auto"/>
            <w:right w:val="none" w:sz="0" w:space="0" w:color="auto"/>
          </w:divBdr>
        </w:div>
        <w:div w:id="2099597142">
          <w:marLeft w:val="480"/>
          <w:marRight w:val="0"/>
          <w:marTop w:val="0"/>
          <w:marBottom w:val="0"/>
          <w:divBdr>
            <w:top w:val="none" w:sz="0" w:space="0" w:color="auto"/>
            <w:left w:val="none" w:sz="0" w:space="0" w:color="auto"/>
            <w:bottom w:val="none" w:sz="0" w:space="0" w:color="auto"/>
            <w:right w:val="none" w:sz="0" w:space="0" w:color="auto"/>
          </w:divBdr>
        </w:div>
        <w:div w:id="671103640">
          <w:marLeft w:val="480"/>
          <w:marRight w:val="0"/>
          <w:marTop w:val="0"/>
          <w:marBottom w:val="0"/>
          <w:divBdr>
            <w:top w:val="none" w:sz="0" w:space="0" w:color="auto"/>
            <w:left w:val="none" w:sz="0" w:space="0" w:color="auto"/>
            <w:bottom w:val="none" w:sz="0" w:space="0" w:color="auto"/>
            <w:right w:val="none" w:sz="0" w:space="0" w:color="auto"/>
          </w:divBdr>
        </w:div>
        <w:div w:id="90515310">
          <w:marLeft w:val="480"/>
          <w:marRight w:val="0"/>
          <w:marTop w:val="0"/>
          <w:marBottom w:val="0"/>
          <w:divBdr>
            <w:top w:val="none" w:sz="0" w:space="0" w:color="auto"/>
            <w:left w:val="none" w:sz="0" w:space="0" w:color="auto"/>
            <w:bottom w:val="none" w:sz="0" w:space="0" w:color="auto"/>
            <w:right w:val="none" w:sz="0" w:space="0" w:color="auto"/>
          </w:divBdr>
        </w:div>
        <w:div w:id="1261063433">
          <w:marLeft w:val="480"/>
          <w:marRight w:val="0"/>
          <w:marTop w:val="0"/>
          <w:marBottom w:val="0"/>
          <w:divBdr>
            <w:top w:val="none" w:sz="0" w:space="0" w:color="auto"/>
            <w:left w:val="none" w:sz="0" w:space="0" w:color="auto"/>
            <w:bottom w:val="none" w:sz="0" w:space="0" w:color="auto"/>
            <w:right w:val="none" w:sz="0" w:space="0" w:color="auto"/>
          </w:divBdr>
        </w:div>
        <w:div w:id="1878153273">
          <w:marLeft w:val="480"/>
          <w:marRight w:val="0"/>
          <w:marTop w:val="0"/>
          <w:marBottom w:val="0"/>
          <w:divBdr>
            <w:top w:val="none" w:sz="0" w:space="0" w:color="auto"/>
            <w:left w:val="none" w:sz="0" w:space="0" w:color="auto"/>
            <w:bottom w:val="none" w:sz="0" w:space="0" w:color="auto"/>
            <w:right w:val="none" w:sz="0" w:space="0" w:color="auto"/>
          </w:divBdr>
        </w:div>
        <w:div w:id="513884229">
          <w:marLeft w:val="480"/>
          <w:marRight w:val="0"/>
          <w:marTop w:val="0"/>
          <w:marBottom w:val="0"/>
          <w:divBdr>
            <w:top w:val="none" w:sz="0" w:space="0" w:color="auto"/>
            <w:left w:val="none" w:sz="0" w:space="0" w:color="auto"/>
            <w:bottom w:val="none" w:sz="0" w:space="0" w:color="auto"/>
            <w:right w:val="none" w:sz="0" w:space="0" w:color="auto"/>
          </w:divBdr>
        </w:div>
        <w:div w:id="733547279">
          <w:marLeft w:val="480"/>
          <w:marRight w:val="0"/>
          <w:marTop w:val="0"/>
          <w:marBottom w:val="0"/>
          <w:divBdr>
            <w:top w:val="none" w:sz="0" w:space="0" w:color="auto"/>
            <w:left w:val="none" w:sz="0" w:space="0" w:color="auto"/>
            <w:bottom w:val="none" w:sz="0" w:space="0" w:color="auto"/>
            <w:right w:val="none" w:sz="0" w:space="0" w:color="auto"/>
          </w:divBdr>
        </w:div>
        <w:div w:id="1016543677">
          <w:marLeft w:val="480"/>
          <w:marRight w:val="0"/>
          <w:marTop w:val="0"/>
          <w:marBottom w:val="0"/>
          <w:divBdr>
            <w:top w:val="none" w:sz="0" w:space="0" w:color="auto"/>
            <w:left w:val="none" w:sz="0" w:space="0" w:color="auto"/>
            <w:bottom w:val="none" w:sz="0" w:space="0" w:color="auto"/>
            <w:right w:val="none" w:sz="0" w:space="0" w:color="auto"/>
          </w:divBdr>
        </w:div>
      </w:divsChild>
    </w:div>
    <w:div w:id="238448269">
      <w:bodyDiv w:val="1"/>
      <w:marLeft w:val="0"/>
      <w:marRight w:val="0"/>
      <w:marTop w:val="0"/>
      <w:marBottom w:val="0"/>
      <w:divBdr>
        <w:top w:val="none" w:sz="0" w:space="0" w:color="auto"/>
        <w:left w:val="none" w:sz="0" w:space="0" w:color="auto"/>
        <w:bottom w:val="none" w:sz="0" w:space="0" w:color="auto"/>
        <w:right w:val="none" w:sz="0" w:space="0" w:color="auto"/>
      </w:divBdr>
    </w:div>
    <w:div w:id="239097532">
      <w:bodyDiv w:val="1"/>
      <w:marLeft w:val="0"/>
      <w:marRight w:val="0"/>
      <w:marTop w:val="0"/>
      <w:marBottom w:val="0"/>
      <w:divBdr>
        <w:top w:val="none" w:sz="0" w:space="0" w:color="auto"/>
        <w:left w:val="none" w:sz="0" w:space="0" w:color="auto"/>
        <w:bottom w:val="none" w:sz="0" w:space="0" w:color="auto"/>
        <w:right w:val="none" w:sz="0" w:space="0" w:color="auto"/>
      </w:divBdr>
    </w:div>
    <w:div w:id="246886875">
      <w:bodyDiv w:val="1"/>
      <w:marLeft w:val="0"/>
      <w:marRight w:val="0"/>
      <w:marTop w:val="0"/>
      <w:marBottom w:val="0"/>
      <w:divBdr>
        <w:top w:val="none" w:sz="0" w:space="0" w:color="auto"/>
        <w:left w:val="none" w:sz="0" w:space="0" w:color="auto"/>
        <w:bottom w:val="none" w:sz="0" w:space="0" w:color="auto"/>
        <w:right w:val="none" w:sz="0" w:space="0" w:color="auto"/>
      </w:divBdr>
    </w:div>
    <w:div w:id="248782001">
      <w:bodyDiv w:val="1"/>
      <w:marLeft w:val="0"/>
      <w:marRight w:val="0"/>
      <w:marTop w:val="0"/>
      <w:marBottom w:val="0"/>
      <w:divBdr>
        <w:top w:val="none" w:sz="0" w:space="0" w:color="auto"/>
        <w:left w:val="none" w:sz="0" w:space="0" w:color="auto"/>
        <w:bottom w:val="none" w:sz="0" w:space="0" w:color="auto"/>
        <w:right w:val="none" w:sz="0" w:space="0" w:color="auto"/>
      </w:divBdr>
    </w:div>
    <w:div w:id="250085408">
      <w:bodyDiv w:val="1"/>
      <w:marLeft w:val="0"/>
      <w:marRight w:val="0"/>
      <w:marTop w:val="0"/>
      <w:marBottom w:val="0"/>
      <w:divBdr>
        <w:top w:val="none" w:sz="0" w:space="0" w:color="auto"/>
        <w:left w:val="none" w:sz="0" w:space="0" w:color="auto"/>
        <w:bottom w:val="none" w:sz="0" w:space="0" w:color="auto"/>
        <w:right w:val="none" w:sz="0" w:space="0" w:color="auto"/>
      </w:divBdr>
      <w:divsChild>
        <w:div w:id="1539077641">
          <w:marLeft w:val="480"/>
          <w:marRight w:val="0"/>
          <w:marTop w:val="0"/>
          <w:marBottom w:val="0"/>
          <w:divBdr>
            <w:top w:val="none" w:sz="0" w:space="0" w:color="auto"/>
            <w:left w:val="none" w:sz="0" w:space="0" w:color="auto"/>
            <w:bottom w:val="none" w:sz="0" w:space="0" w:color="auto"/>
            <w:right w:val="none" w:sz="0" w:space="0" w:color="auto"/>
          </w:divBdr>
        </w:div>
        <w:div w:id="1390031949">
          <w:marLeft w:val="480"/>
          <w:marRight w:val="0"/>
          <w:marTop w:val="0"/>
          <w:marBottom w:val="0"/>
          <w:divBdr>
            <w:top w:val="none" w:sz="0" w:space="0" w:color="auto"/>
            <w:left w:val="none" w:sz="0" w:space="0" w:color="auto"/>
            <w:bottom w:val="none" w:sz="0" w:space="0" w:color="auto"/>
            <w:right w:val="none" w:sz="0" w:space="0" w:color="auto"/>
          </w:divBdr>
        </w:div>
        <w:div w:id="155002717">
          <w:marLeft w:val="480"/>
          <w:marRight w:val="0"/>
          <w:marTop w:val="0"/>
          <w:marBottom w:val="0"/>
          <w:divBdr>
            <w:top w:val="none" w:sz="0" w:space="0" w:color="auto"/>
            <w:left w:val="none" w:sz="0" w:space="0" w:color="auto"/>
            <w:bottom w:val="none" w:sz="0" w:space="0" w:color="auto"/>
            <w:right w:val="none" w:sz="0" w:space="0" w:color="auto"/>
          </w:divBdr>
        </w:div>
        <w:div w:id="888145512">
          <w:marLeft w:val="480"/>
          <w:marRight w:val="0"/>
          <w:marTop w:val="0"/>
          <w:marBottom w:val="0"/>
          <w:divBdr>
            <w:top w:val="none" w:sz="0" w:space="0" w:color="auto"/>
            <w:left w:val="none" w:sz="0" w:space="0" w:color="auto"/>
            <w:bottom w:val="none" w:sz="0" w:space="0" w:color="auto"/>
            <w:right w:val="none" w:sz="0" w:space="0" w:color="auto"/>
          </w:divBdr>
        </w:div>
        <w:div w:id="1262377047">
          <w:marLeft w:val="480"/>
          <w:marRight w:val="0"/>
          <w:marTop w:val="0"/>
          <w:marBottom w:val="0"/>
          <w:divBdr>
            <w:top w:val="none" w:sz="0" w:space="0" w:color="auto"/>
            <w:left w:val="none" w:sz="0" w:space="0" w:color="auto"/>
            <w:bottom w:val="none" w:sz="0" w:space="0" w:color="auto"/>
            <w:right w:val="none" w:sz="0" w:space="0" w:color="auto"/>
          </w:divBdr>
        </w:div>
        <w:div w:id="818814050">
          <w:marLeft w:val="480"/>
          <w:marRight w:val="0"/>
          <w:marTop w:val="0"/>
          <w:marBottom w:val="0"/>
          <w:divBdr>
            <w:top w:val="none" w:sz="0" w:space="0" w:color="auto"/>
            <w:left w:val="none" w:sz="0" w:space="0" w:color="auto"/>
            <w:bottom w:val="none" w:sz="0" w:space="0" w:color="auto"/>
            <w:right w:val="none" w:sz="0" w:space="0" w:color="auto"/>
          </w:divBdr>
        </w:div>
        <w:div w:id="1850408977">
          <w:marLeft w:val="480"/>
          <w:marRight w:val="0"/>
          <w:marTop w:val="0"/>
          <w:marBottom w:val="0"/>
          <w:divBdr>
            <w:top w:val="none" w:sz="0" w:space="0" w:color="auto"/>
            <w:left w:val="none" w:sz="0" w:space="0" w:color="auto"/>
            <w:bottom w:val="none" w:sz="0" w:space="0" w:color="auto"/>
            <w:right w:val="none" w:sz="0" w:space="0" w:color="auto"/>
          </w:divBdr>
        </w:div>
        <w:div w:id="580024636">
          <w:marLeft w:val="480"/>
          <w:marRight w:val="0"/>
          <w:marTop w:val="0"/>
          <w:marBottom w:val="0"/>
          <w:divBdr>
            <w:top w:val="none" w:sz="0" w:space="0" w:color="auto"/>
            <w:left w:val="none" w:sz="0" w:space="0" w:color="auto"/>
            <w:bottom w:val="none" w:sz="0" w:space="0" w:color="auto"/>
            <w:right w:val="none" w:sz="0" w:space="0" w:color="auto"/>
          </w:divBdr>
        </w:div>
        <w:div w:id="823156285">
          <w:marLeft w:val="480"/>
          <w:marRight w:val="0"/>
          <w:marTop w:val="0"/>
          <w:marBottom w:val="0"/>
          <w:divBdr>
            <w:top w:val="none" w:sz="0" w:space="0" w:color="auto"/>
            <w:left w:val="none" w:sz="0" w:space="0" w:color="auto"/>
            <w:bottom w:val="none" w:sz="0" w:space="0" w:color="auto"/>
            <w:right w:val="none" w:sz="0" w:space="0" w:color="auto"/>
          </w:divBdr>
        </w:div>
        <w:div w:id="2038192141">
          <w:marLeft w:val="480"/>
          <w:marRight w:val="0"/>
          <w:marTop w:val="0"/>
          <w:marBottom w:val="0"/>
          <w:divBdr>
            <w:top w:val="none" w:sz="0" w:space="0" w:color="auto"/>
            <w:left w:val="none" w:sz="0" w:space="0" w:color="auto"/>
            <w:bottom w:val="none" w:sz="0" w:space="0" w:color="auto"/>
            <w:right w:val="none" w:sz="0" w:space="0" w:color="auto"/>
          </w:divBdr>
        </w:div>
        <w:div w:id="116025987">
          <w:marLeft w:val="480"/>
          <w:marRight w:val="0"/>
          <w:marTop w:val="0"/>
          <w:marBottom w:val="0"/>
          <w:divBdr>
            <w:top w:val="none" w:sz="0" w:space="0" w:color="auto"/>
            <w:left w:val="none" w:sz="0" w:space="0" w:color="auto"/>
            <w:bottom w:val="none" w:sz="0" w:space="0" w:color="auto"/>
            <w:right w:val="none" w:sz="0" w:space="0" w:color="auto"/>
          </w:divBdr>
        </w:div>
        <w:div w:id="1135835533">
          <w:marLeft w:val="480"/>
          <w:marRight w:val="0"/>
          <w:marTop w:val="0"/>
          <w:marBottom w:val="0"/>
          <w:divBdr>
            <w:top w:val="none" w:sz="0" w:space="0" w:color="auto"/>
            <w:left w:val="none" w:sz="0" w:space="0" w:color="auto"/>
            <w:bottom w:val="none" w:sz="0" w:space="0" w:color="auto"/>
            <w:right w:val="none" w:sz="0" w:space="0" w:color="auto"/>
          </w:divBdr>
        </w:div>
        <w:div w:id="883368973">
          <w:marLeft w:val="480"/>
          <w:marRight w:val="0"/>
          <w:marTop w:val="0"/>
          <w:marBottom w:val="0"/>
          <w:divBdr>
            <w:top w:val="none" w:sz="0" w:space="0" w:color="auto"/>
            <w:left w:val="none" w:sz="0" w:space="0" w:color="auto"/>
            <w:bottom w:val="none" w:sz="0" w:space="0" w:color="auto"/>
            <w:right w:val="none" w:sz="0" w:space="0" w:color="auto"/>
          </w:divBdr>
        </w:div>
        <w:div w:id="574702942">
          <w:marLeft w:val="480"/>
          <w:marRight w:val="0"/>
          <w:marTop w:val="0"/>
          <w:marBottom w:val="0"/>
          <w:divBdr>
            <w:top w:val="none" w:sz="0" w:space="0" w:color="auto"/>
            <w:left w:val="none" w:sz="0" w:space="0" w:color="auto"/>
            <w:bottom w:val="none" w:sz="0" w:space="0" w:color="auto"/>
            <w:right w:val="none" w:sz="0" w:space="0" w:color="auto"/>
          </w:divBdr>
        </w:div>
        <w:div w:id="1335182959">
          <w:marLeft w:val="480"/>
          <w:marRight w:val="0"/>
          <w:marTop w:val="0"/>
          <w:marBottom w:val="0"/>
          <w:divBdr>
            <w:top w:val="none" w:sz="0" w:space="0" w:color="auto"/>
            <w:left w:val="none" w:sz="0" w:space="0" w:color="auto"/>
            <w:bottom w:val="none" w:sz="0" w:space="0" w:color="auto"/>
            <w:right w:val="none" w:sz="0" w:space="0" w:color="auto"/>
          </w:divBdr>
        </w:div>
        <w:div w:id="950894248">
          <w:marLeft w:val="480"/>
          <w:marRight w:val="0"/>
          <w:marTop w:val="0"/>
          <w:marBottom w:val="0"/>
          <w:divBdr>
            <w:top w:val="none" w:sz="0" w:space="0" w:color="auto"/>
            <w:left w:val="none" w:sz="0" w:space="0" w:color="auto"/>
            <w:bottom w:val="none" w:sz="0" w:space="0" w:color="auto"/>
            <w:right w:val="none" w:sz="0" w:space="0" w:color="auto"/>
          </w:divBdr>
        </w:div>
        <w:div w:id="615910522">
          <w:marLeft w:val="480"/>
          <w:marRight w:val="0"/>
          <w:marTop w:val="0"/>
          <w:marBottom w:val="0"/>
          <w:divBdr>
            <w:top w:val="none" w:sz="0" w:space="0" w:color="auto"/>
            <w:left w:val="none" w:sz="0" w:space="0" w:color="auto"/>
            <w:bottom w:val="none" w:sz="0" w:space="0" w:color="auto"/>
            <w:right w:val="none" w:sz="0" w:space="0" w:color="auto"/>
          </w:divBdr>
        </w:div>
        <w:div w:id="1062480796">
          <w:marLeft w:val="480"/>
          <w:marRight w:val="0"/>
          <w:marTop w:val="0"/>
          <w:marBottom w:val="0"/>
          <w:divBdr>
            <w:top w:val="none" w:sz="0" w:space="0" w:color="auto"/>
            <w:left w:val="none" w:sz="0" w:space="0" w:color="auto"/>
            <w:bottom w:val="none" w:sz="0" w:space="0" w:color="auto"/>
            <w:right w:val="none" w:sz="0" w:space="0" w:color="auto"/>
          </w:divBdr>
        </w:div>
        <w:div w:id="568729269">
          <w:marLeft w:val="480"/>
          <w:marRight w:val="0"/>
          <w:marTop w:val="0"/>
          <w:marBottom w:val="0"/>
          <w:divBdr>
            <w:top w:val="none" w:sz="0" w:space="0" w:color="auto"/>
            <w:left w:val="none" w:sz="0" w:space="0" w:color="auto"/>
            <w:bottom w:val="none" w:sz="0" w:space="0" w:color="auto"/>
            <w:right w:val="none" w:sz="0" w:space="0" w:color="auto"/>
          </w:divBdr>
        </w:div>
        <w:div w:id="328337881">
          <w:marLeft w:val="480"/>
          <w:marRight w:val="0"/>
          <w:marTop w:val="0"/>
          <w:marBottom w:val="0"/>
          <w:divBdr>
            <w:top w:val="none" w:sz="0" w:space="0" w:color="auto"/>
            <w:left w:val="none" w:sz="0" w:space="0" w:color="auto"/>
            <w:bottom w:val="none" w:sz="0" w:space="0" w:color="auto"/>
            <w:right w:val="none" w:sz="0" w:space="0" w:color="auto"/>
          </w:divBdr>
        </w:div>
        <w:div w:id="1477721350">
          <w:marLeft w:val="480"/>
          <w:marRight w:val="0"/>
          <w:marTop w:val="0"/>
          <w:marBottom w:val="0"/>
          <w:divBdr>
            <w:top w:val="none" w:sz="0" w:space="0" w:color="auto"/>
            <w:left w:val="none" w:sz="0" w:space="0" w:color="auto"/>
            <w:bottom w:val="none" w:sz="0" w:space="0" w:color="auto"/>
            <w:right w:val="none" w:sz="0" w:space="0" w:color="auto"/>
          </w:divBdr>
        </w:div>
        <w:div w:id="952439200">
          <w:marLeft w:val="480"/>
          <w:marRight w:val="0"/>
          <w:marTop w:val="0"/>
          <w:marBottom w:val="0"/>
          <w:divBdr>
            <w:top w:val="none" w:sz="0" w:space="0" w:color="auto"/>
            <w:left w:val="none" w:sz="0" w:space="0" w:color="auto"/>
            <w:bottom w:val="none" w:sz="0" w:space="0" w:color="auto"/>
            <w:right w:val="none" w:sz="0" w:space="0" w:color="auto"/>
          </w:divBdr>
        </w:div>
        <w:div w:id="1083331483">
          <w:marLeft w:val="480"/>
          <w:marRight w:val="0"/>
          <w:marTop w:val="0"/>
          <w:marBottom w:val="0"/>
          <w:divBdr>
            <w:top w:val="none" w:sz="0" w:space="0" w:color="auto"/>
            <w:left w:val="none" w:sz="0" w:space="0" w:color="auto"/>
            <w:bottom w:val="none" w:sz="0" w:space="0" w:color="auto"/>
            <w:right w:val="none" w:sz="0" w:space="0" w:color="auto"/>
          </w:divBdr>
        </w:div>
        <w:div w:id="140998018">
          <w:marLeft w:val="480"/>
          <w:marRight w:val="0"/>
          <w:marTop w:val="0"/>
          <w:marBottom w:val="0"/>
          <w:divBdr>
            <w:top w:val="none" w:sz="0" w:space="0" w:color="auto"/>
            <w:left w:val="none" w:sz="0" w:space="0" w:color="auto"/>
            <w:bottom w:val="none" w:sz="0" w:space="0" w:color="auto"/>
            <w:right w:val="none" w:sz="0" w:space="0" w:color="auto"/>
          </w:divBdr>
        </w:div>
        <w:div w:id="620646270">
          <w:marLeft w:val="480"/>
          <w:marRight w:val="0"/>
          <w:marTop w:val="0"/>
          <w:marBottom w:val="0"/>
          <w:divBdr>
            <w:top w:val="none" w:sz="0" w:space="0" w:color="auto"/>
            <w:left w:val="none" w:sz="0" w:space="0" w:color="auto"/>
            <w:bottom w:val="none" w:sz="0" w:space="0" w:color="auto"/>
            <w:right w:val="none" w:sz="0" w:space="0" w:color="auto"/>
          </w:divBdr>
        </w:div>
        <w:div w:id="667756524">
          <w:marLeft w:val="480"/>
          <w:marRight w:val="0"/>
          <w:marTop w:val="0"/>
          <w:marBottom w:val="0"/>
          <w:divBdr>
            <w:top w:val="none" w:sz="0" w:space="0" w:color="auto"/>
            <w:left w:val="none" w:sz="0" w:space="0" w:color="auto"/>
            <w:bottom w:val="none" w:sz="0" w:space="0" w:color="auto"/>
            <w:right w:val="none" w:sz="0" w:space="0" w:color="auto"/>
          </w:divBdr>
        </w:div>
        <w:div w:id="323439738">
          <w:marLeft w:val="480"/>
          <w:marRight w:val="0"/>
          <w:marTop w:val="0"/>
          <w:marBottom w:val="0"/>
          <w:divBdr>
            <w:top w:val="none" w:sz="0" w:space="0" w:color="auto"/>
            <w:left w:val="none" w:sz="0" w:space="0" w:color="auto"/>
            <w:bottom w:val="none" w:sz="0" w:space="0" w:color="auto"/>
            <w:right w:val="none" w:sz="0" w:space="0" w:color="auto"/>
          </w:divBdr>
        </w:div>
        <w:div w:id="186333364">
          <w:marLeft w:val="480"/>
          <w:marRight w:val="0"/>
          <w:marTop w:val="0"/>
          <w:marBottom w:val="0"/>
          <w:divBdr>
            <w:top w:val="none" w:sz="0" w:space="0" w:color="auto"/>
            <w:left w:val="none" w:sz="0" w:space="0" w:color="auto"/>
            <w:bottom w:val="none" w:sz="0" w:space="0" w:color="auto"/>
            <w:right w:val="none" w:sz="0" w:space="0" w:color="auto"/>
          </w:divBdr>
        </w:div>
        <w:div w:id="1819346389">
          <w:marLeft w:val="480"/>
          <w:marRight w:val="0"/>
          <w:marTop w:val="0"/>
          <w:marBottom w:val="0"/>
          <w:divBdr>
            <w:top w:val="none" w:sz="0" w:space="0" w:color="auto"/>
            <w:left w:val="none" w:sz="0" w:space="0" w:color="auto"/>
            <w:bottom w:val="none" w:sz="0" w:space="0" w:color="auto"/>
            <w:right w:val="none" w:sz="0" w:space="0" w:color="auto"/>
          </w:divBdr>
        </w:div>
        <w:div w:id="1222667655">
          <w:marLeft w:val="480"/>
          <w:marRight w:val="0"/>
          <w:marTop w:val="0"/>
          <w:marBottom w:val="0"/>
          <w:divBdr>
            <w:top w:val="none" w:sz="0" w:space="0" w:color="auto"/>
            <w:left w:val="none" w:sz="0" w:space="0" w:color="auto"/>
            <w:bottom w:val="none" w:sz="0" w:space="0" w:color="auto"/>
            <w:right w:val="none" w:sz="0" w:space="0" w:color="auto"/>
          </w:divBdr>
        </w:div>
        <w:div w:id="1890876132">
          <w:marLeft w:val="480"/>
          <w:marRight w:val="0"/>
          <w:marTop w:val="0"/>
          <w:marBottom w:val="0"/>
          <w:divBdr>
            <w:top w:val="none" w:sz="0" w:space="0" w:color="auto"/>
            <w:left w:val="none" w:sz="0" w:space="0" w:color="auto"/>
            <w:bottom w:val="none" w:sz="0" w:space="0" w:color="auto"/>
            <w:right w:val="none" w:sz="0" w:space="0" w:color="auto"/>
          </w:divBdr>
        </w:div>
        <w:div w:id="595796308">
          <w:marLeft w:val="480"/>
          <w:marRight w:val="0"/>
          <w:marTop w:val="0"/>
          <w:marBottom w:val="0"/>
          <w:divBdr>
            <w:top w:val="none" w:sz="0" w:space="0" w:color="auto"/>
            <w:left w:val="none" w:sz="0" w:space="0" w:color="auto"/>
            <w:bottom w:val="none" w:sz="0" w:space="0" w:color="auto"/>
            <w:right w:val="none" w:sz="0" w:space="0" w:color="auto"/>
          </w:divBdr>
        </w:div>
        <w:div w:id="648436656">
          <w:marLeft w:val="480"/>
          <w:marRight w:val="0"/>
          <w:marTop w:val="0"/>
          <w:marBottom w:val="0"/>
          <w:divBdr>
            <w:top w:val="none" w:sz="0" w:space="0" w:color="auto"/>
            <w:left w:val="none" w:sz="0" w:space="0" w:color="auto"/>
            <w:bottom w:val="none" w:sz="0" w:space="0" w:color="auto"/>
            <w:right w:val="none" w:sz="0" w:space="0" w:color="auto"/>
          </w:divBdr>
        </w:div>
        <w:div w:id="10302185">
          <w:marLeft w:val="480"/>
          <w:marRight w:val="0"/>
          <w:marTop w:val="0"/>
          <w:marBottom w:val="0"/>
          <w:divBdr>
            <w:top w:val="none" w:sz="0" w:space="0" w:color="auto"/>
            <w:left w:val="none" w:sz="0" w:space="0" w:color="auto"/>
            <w:bottom w:val="none" w:sz="0" w:space="0" w:color="auto"/>
            <w:right w:val="none" w:sz="0" w:space="0" w:color="auto"/>
          </w:divBdr>
        </w:div>
        <w:div w:id="1038050138">
          <w:marLeft w:val="480"/>
          <w:marRight w:val="0"/>
          <w:marTop w:val="0"/>
          <w:marBottom w:val="0"/>
          <w:divBdr>
            <w:top w:val="none" w:sz="0" w:space="0" w:color="auto"/>
            <w:left w:val="none" w:sz="0" w:space="0" w:color="auto"/>
            <w:bottom w:val="none" w:sz="0" w:space="0" w:color="auto"/>
            <w:right w:val="none" w:sz="0" w:space="0" w:color="auto"/>
          </w:divBdr>
        </w:div>
        <w:div w:id="596985199">
          <w:marLeft w:val="480"/>
          <w:marRight w:val="0"/>
          <w:marTop w:val="0"/>
          <w:marBottom w:val="0"/>
          <w:divBdr>
            <w:top w:val="none" w:sz="0" w:space="0" w:color="auto"/>
            <w:left w:val="none" w:sz="0" w:space="0" w:color="auto"/>
            <w:bottom w:val="none" w:sz="0" w:space="0" w:color="auto"/>
            <w:right w:val="none" w:sz="0" w:space="0" w:color="auto"/>
          </w:divBdr>
        </w:div>
        <w:div w:id="1232933105">
          <w:marLeft w:val="480"/>
          <w:marRight w:val="0"/>
          <w:marTop w:val="0"/>
          <w:marBottom w:val="0"/>
          <w:divBdr>
            <w:top w:val="none" w:sz="0" w:space="0" w:color="auto"/>
            <w:left w:val="none" w:sz="0" w:space="0" w:color="auto"/>
            <w:bottom w:val="none" w:sz="0" w:space="0" w:color="auto"/>
            <w:right w:val="none" w:sz="0" w:space="0" w:color="auto"/>
          </w:divBdr>
        </w:div>
        <w:div w:id="1842502394">
          <w:marLeft w:val="480"/>
          <w:marRight w:val="0"/>
          <w:marTop w:val="0"/>
          <w:marBottom w:val="0"/>
          <w:divBdr>
            <w:top w:val="none" w:sz="0" w:space="0" w:color="auto"/>
            <w:left w:val="none" w:sz="0" w:space="0" w:color="auto"/>
            <w:bottom w:val="none" w:sz="0" w:space="0" w:color="auto"/>
            <w:right w:val="none" w:sz="0" w:space="0" w:color="auto"/>
          </w:divBdr>
        </w:div>
        <w:div w:id="1501307188">
          <w:marLeft w:val="480"/>
          <w:marRight w:val="0"/>
          <w:marTop w:val="0"/>
          <w:marBottom w:val="0"/>
          <w:divBdr>
            <w:top w:val="none" w:sz="0" w:space="0" w:color="auto"/>
            <w:left w:val="none" w:sz="0" w:space="0" w:color="auto"/>
            <w:bottom w:val="none" w:sz="0" w:space="0" w:color="auto"/>
            <w:right w:val="none" w:sz="0" w:space="0" w:color="auto"/>
          </w:divBdr>
        </w:div>
        <w:div w:id="1445155421">
          <w:marLeft w:val="480"/>
          <w:marRight w:val="0"/>
          <w:marTop w:val="0"/>
          <w:marBottom w:val="0"/>
          <w:divBdr>
            <w:top w:val="none" w:sz="0" w:space="0" w:color="auto"/>
            <w:left w:val="none" w:sz="0" w:space="0" w:color="auto"/>
            <w:bottom w:val="none" w:sz="0" w:space="0" w:color="auto"/>
            <w:right w:val="none" w:sz="0" w:space="0" w:color="auto"/>
          </w:divBdr>
        </w:div>
        <w:div w:id="1287617210">
          <w:marLeft w:val="480"/>
          <w:marRight w:val="0"/>
          <w:marTop w:val="0"/>
          <w:marBottom w:val="0"/>
          <w:divBdr>
            <w:top w:val="none" w:sz="0" w:space="0" w:color="auto"/>
            <w:left w:val="none" w:sz="0" w:space="0" w:color="auto"/>
            <w:bottom w:val="none" w:sz="0" w:space="0" w:color="auto"/>
            <w:right w:val="none" w:sz="0" w:space="0" w:color="auto"/>
          </w:divBdr>
        </w:div>
        <w:div w:id="1456945338">
          <w:marLeft w:val="480"/>
          <w:marRight w:val="0"/>
          <w:marTop w:val="0"/>
          <w:marBottom w:val="0"/>
          <w:divBdr>
            <w:top w:val="none" w:sz="0" w:space="0" w:color="auto"/>
            <w:left w:val="none" w:sz="0" w:space="0" w:color="auto"/>
            <w:bottom w:val="none" w:sz="0" w:space="0" w:color="auto"/>
            <w:right w:val="none" w:sz="0" w:space="0" w:color="auto"/>
          </w:divBdr>
        </w:div>
        <w:div w:id="1469202345">
          <w:marLeft w:val="480"/>
          <w:marRight w:val="0"/>
          <w:marTop w:val="0"/>
          <w:marBottom w:val="0"/>
          <w:divBdr>
            <w:top w:val="none" w:sz="0" w:space="0" w:color="auto"/>
            <w:left w:val="none" w:sz="0" w:space="0" w:color="auto"/>
            <w:bottom w:val="none" w:sz="0" w:space="0" w:color="auto"/>
            <w:right w:val="none" w:sz="0" w:space="0" w:color="auto"/>
          </w:divBdr>
        </w:div>
        <w:div w:id="1093893976">
          <w:marLeft w:val="480"/>
          <w:marRight w:val="0"/>
          <w:marTop w:val="0"/>
          <w:marBottom w:val="0"/>
          <w:divBdr>
            <w:top w:val="none" w:sz="0" w:space="0" w:color="auto"/>
            <w:left w:val="none" w:sz="0" w:space="0" w:color="auto"/>
            <w:bottom w:val="none" w:sz="0" w:space="0" w:color="auto"/>
            <w:right w:val="none" w:sz="0" w:space="0" w:color="auto"/>
          </w:divBdr>
        </w:div>
        <w:div w:id="237786329">
          <w:marLeft w:val="480"/>
          <w:marRight w:val="0"/>
          <w:marTop w:val="0"/>
          <w:marBottom w:val="0"/>
          <w:divBdr>
            <w:top w:val="none" w:sz="0" w:space="0" w:color="auto"/>
            <w:left w:val="none" w:sz="0" w:space="0" w:color="auto"/>
            <w:bottom w:val="none" w:sz="0" w:space="0" w:color="auto"/>
            <w:right w:val="none" w:sz="0" w:space="0" w:color="auto"/>
          </w:divBdr>
        </w:div>
        <w:div w:id="949168960">
          <w:marLeft w:val="480"/>
          <w:marRight w:val="0"/>
          <w:marTop w:val="0"/>
          <w:marBottom w:val="0"/>
          <w:divBdr>
            <w:top w:val="none" w:sz="0" w:space="0" w:color="auto"/>
            <w:left w:val="none" w:sz="0" w:space="0" w:color="auto"/>
            <w:bottom w:val="none" w:sz="0" w:space="0" w:color="auto"/>
            <w:right w:val="none" w:sz="0" w:space="0" w:color="auto"/>
          </w:divBdr>
        </w:div>
        <w:div w:id="1006982244">
          <w:marLeft w:val="480"/>
          <w:marRight w:val="0"/>
          <w:marTop w:val="0"/>
          <w:marBottom w:val="0"/>
          <w:divBdr>
            <w:top w:val="none" w:sz="0" w:space="0" w:color="auto"/>
            <w:left w:val="none" w:sz="0" w:space="0" w:color="auto"/>
            <w:bottom w:val="none" w:sz="0" w:space="0" w:color="auto"/>
            <w:right w:val="none" w:sz="0" w:space="0" w:color="auto"/>
          </w:divBdr>
        </w:div>
        <w:div w:id="563687219">
          <w:marLeft w:val="480"/>
          <w:marRight w:val="0"/>
          <w:marTop w:val="0"/>
          <w:marBottom w:val="0"/>
          <w:divBdr>
            <w:top w:val="none" w:sz="0" w:space="0" w:color="auto"/>
            <w:left w:val="none" w:sz="0" w:space="0" w:color="auto"/>
            <w:bottom w:val="none" w:sz="0" w:space="0" w:color="auto"/>
            <w:right w:val="none" w:sz="0" w:space="0" w:color="auto"/>
          </w:divBdr>
        </w:div>
        <w:div w:id="1438912789">
          <w:marLeft w:val="480"/>
          <w:marRight w:val="0"/>
          <w:marTop w:val="0"/>
          <w:marBottom w:val="0"/>
          <w:divBdr>
            <w:top w:val="none" w:sz="0" w:space="0" w:color="auto"/>
            <w:left w:val="none" w:sz="0" w:space="0" w:color="auto"/>
            <w:bottom w:val="none" w:sz="0" w:space="0" w:color="auto"/>
            <w:right w:val="none" w:sz="0" w:space="0" w:color="auto"/>
          </w:divBdr>
        </w:div>
        <w:div w:id="1617367201">
          <w:marLeft w:val="480"/>
          <w:marRight w:val="0"/>
          <w:marTop w:val="0"/>
          <w:marBottom w:val="0"/>
          <w:divBdr>
            <w:top w:val="none" w:sz="0" w:space="0" w:color="auto"/>
            <w:left w:val="none" w:sz="0" w:space="0" w:color="auto"/>
            <w:bottom w:val="none" w:sz="0" w:space="0" w:color="auto"/>
            <w:right w:val="none" w:sz="0" w:space="0" w:color="auto"/>
          </w:divBdr>
        </w:div>
        <w:div w:id="1812749863">
          <w:marLeft w:val="480"/>
          <w:marRight w:val="0"/>
          <w:marTop w:val="0"/>
          <w:marBottom w:val="0"/>
          <w:divBdr>
            <w:top w:val="none" w:sz="0" w:space="0" w:color="auto"/>
            <w:left w:val="none" w:sz="0" w:space="0" w:color="auto"/>
            <w:bottom w:val="none" w:sz="0" w:space="0" w:color="auto"/>
            <w:right w:val="none" w:sz="0" w:space="0" w:color="auto"/>
          </w:divBdr>
        </w:div>
        <w:div w:id="628515582">
          <w:marLeft w:val="480"/>
          <w:marRight w:val="0"/>
          <w:marTop w:val="0"/>
          <w:marBottom w:val="0"/>
          <w:divBdr>
            <w:top w:val="none" w:sz="0" w:space="0" w:color="auto"/>
            <w:left w:val="none" w:sz="0" w:space="0" w:color="auto"/>
            <w:bottom w:val="none" w:sz="0" w:space="0" w:color="auto"/>
            <w:right w:val="none" w:sz="0" w:space="0" w:color="auto"/>
          </w:divBdr>
        </w:div>
        <w:div w:id="1510873278">
          <w:marLeft w:val="480"/>
          <w:marRight w:val="0"/>
          <w:marTop w:val="0"/>
          <w:marBottom w:val="0"/>
          <w:divBdr>
            <w:top w:val="none" w:sz="0" w:space="0" w:color="auto"/>
            <w:left w:val="none" w:sz="0" w:space="0" w:color="auto"/>
            <w:bottom w:val="none" w:sz="0" w:space="0" w:color="auto"/>
            <w:right w:val="none" w:sz="0" w:space="0" w:color="auto"/>
          </w:divBdr>
        </w:div>
        <w:div w:id="780075376">
          <w:marLeft w:val="480"/>
          <w:marRight w:val="0"/>
          <w:marTop w:val="0"/>
          <w:marBottom w:val="0"/>
          <w:divBdr>
            <w:top w:val="none" w:sz="0" w:space="0" w:color="auto"/>
            <w:left w:val="none" w:sz="0" w:space="0" w:color="auto"/>
            <w:bottom w:val="none" w:sz="0" w:space="0" w:color="auto"/>
            <w:right w:val="none" w:sz="0" w:space="0" w:color="auto"/>
          </w:divBdr>
        </w:div>
        <w:div w:id="789129478">
          <w:marLeft w:val="480"/>
          <w:marRight w:val="0"/>
          <w:marTop w:val="0"/>
          <w:marBottom w:val="0"/>
          <w:divBdr>
            <w:top w:val="none" w:sz="0" w:space="0" w:color="auto"/>
            <w:left w:val="none" w:sz="0" w:space="0" w:color="auto"/>
            <w:bottom w:val="none" w:sz="0" w:space="0" w:color="auto"/>
            <w:right w:val="none" w:sz="0" w:space="0" w:color="auto"/>
          </w:divBdr>
        </w:div>
        <w:div w:id="1430201087">
          <w:marLeft w:val="480"/>
          <w:marRight w:val="0"/>
          <w:marTop w:val="0"/>
          <w:marBottom w:val="0"/>
          <w:divBdr>
            <w:top w:val="none" w:sz="0" w:space="0" w:color="auto"/>
            <w:left w:val="none" w:sz="0" w:space="0" w:color="auto"/>
            <w:bottom w:val="none" w:sz="0" w:space="0" w:color="auto"/>
            <w:right w:val="none" w:sz="0" w:space="0" w:color="auto"/>
          </w:divBdr>
        </w:div>
        <w:div w:id="810712276">
          <w:marLeft w:val="480"/>
          <w:marRight w:val="0"/>
          <w:marTop w:val="0"/>
          <w:marBottom w:val="0"/>
          <w:divBdr>
            <w:top w:val="none" w:sz="0" w:space="0" w:color="auto"/>
            <w:left w:val="none" w:sz="0" w:space="0" w:color="auto"/>
            <w:bottom w:val="none" w:sz="0" w:space="0" w:color="auto"/>
            <w:right w:val="none" w:sz="0" w:space="0" w:color="auto"/>
          </w:divBdr>
        </w:div>
      </w:divsChild>
    </w:div>
    <w:div w:id="252016183">
      <w:bodyDiv w:val="1"/>
      <w:marLeft w:val="0"/>
      <w:marRight w:val="0"/>
      <w:marTop w:val="0"/>
      <w:marBottom w:val="0"/>
      <w:divBdr>
        <w:top w:val="none" w:sz="0" w:space="0" w:color="auto"/>
        <w:left w:val="none" w:sz="0" w:space="0" w:color="auto"/>
        <w:bottom w:val="none" w:sz="0" w:space="0" w:color="auto"/>
        <w:right w:val="none" w:sz="0" w:space="0" w:color="auto"/>
      </w:divBdr>
      <w:divsChild>
        <w:div w:id="871920156">
          <w:marLeft w:val="480"/>
          <w:marRight w:val="0"/>
          <w:marTop w:val="0"/>
          <w:marBottom w:val="0"/>
          <w:divBdr>
            <w:top w:val="none" w:sz="0" w:space="0" w:color="auto"/>
            <w:left w:val="none" w:sz="0" w:space="0" w:color="auto"/>
            <w:bottom w:val="none" w:sz="0" w:space="0" w:color="auto"/>
            <w:right w:val="none" w:sz="0" w:space="0" w:color="auto"/>
          </w:divBdr>
        </w:div>
        <w:div w:id="1131172062">
          <w:marLeft w:val="480"/>
          <w:marRight w:val="0"/>
          <w:marTop w:val="0"/>
          <w:marBottom w:val="0"/>
          <w:divBdr>
            <w:top w:val="none" w:sz="0" w:space="0" w:color="auto"/>
            <w:left w:val="none" w:sz="0" w:space="0" w:color="auto"/>
            <w:bottom w:val="none" w:sz="0" w:space="0" w:color="auto"/>
            <w:right w:val="none" w:sz="0" w:space="0" w:color="auto"/>
          </w:divBdr>
        </w:div>
        <w:div w:id="9065220">
          <w:marLeft w:val="480"/>
          <w:marRight w:val="0"/>
          <w:marTop w:val="0"/>
          <w:marBottom w:val="0"/>
          <w:divBdr>
            <w:top w:val="none" w:sz="0" w:space="0" w:color="auto"/>
            <w:left w:val="none" w:sz="0" w:space="0" w:color="auto"/>
            <w:bottom w:val="none" w:sz="0" w:space="0" w:color="auto"/>
            <w:right w:val="none" w:sz="0" w:space="0" w:color="auto"/>
          </w:divBdr>
        </w:div>
        <w:div w:id="1393385826">
          <w:marLeft w:val="480"/>
          <w:marRight w:val="0"/>
          <w:marTop w:val="0"/>
          <w:marBottom w:val="0"/>
          <w:divBdr>
            <w:top w:val="none" w:sz="0" w:space="0" w:color="auto"/>
            <w:left w:val="none" w:sz="0" w:space="0" w:color="auto"/>
            <w:bottom w:val="none" w:sz="0" w:space="0" w:color="auto"/>
            <w:right w:val="none" w:sz="0" w:space="0" w:color="auto"/>
          </w:divBdr>
        </w:div>
        <w:div w:id="18700016">
          <w:marLeft w:val="480"/>
          <w:marRight w:val="0"/>
          <w:marTop w:val="0"/>
          <w:marBottom w:val="0"/>
          <w:divBdr>
            <w:top w:val="none" w:sz="0" w:space="0" w:color="auto"/>
            <w:left w:val="none" w:sz="0" w:space="0" w:color="auto"/>
            <w:bottom w:val="none" w:sz="0" w:space="0" w:color="auto"/>
            <w:right w:val="none" w:sz="0" w:space="0" w:color="auto"/>
          </w:divBdr>
        </w:div>
        <w:div w:id="1277446734">
          <w:marLeft w:val="480"/>
          <w:marRight w:val="0"/>
          <w:marTop w:val="0"/>
          <w:marBottom w:val="0"/>
          <w:divBdr>
            <w:top w:val="none" w:sz="0" w:space="0" w:color="auto"/>
            <w:left w:val="none" w:sz="0" w:space="0" w:color="auto"/>
            <w:bottom w:val="none" w:sz="0" w:space="0" w:color="auto"/>
            <w:right w:val="none" w:sz="0" w:space="0" w:color="auto"/>
          </w:divBdr>
        </w:div>
        <w:div w:id="857503076">
          <w:marLeft w:val="480"/>
          <w:marRight w:val="0"/>
          <w:marTop w:val="0"/>
          <w:marBottom w:val="0"/>
          <w:divBdr>
            <w:top w:val="none" w:sz="0" w:space="0" w:color="auto"/>
            <w:left w:val="none" w:sz="0" w:space="0" w:color="auto"/>
            <w:bottom w:val="none" w:sz="0" w:space="0" w:color="auto"/>
            <w:right w:val="none" w:sz="0" w:space="0" w:color="auto"/>
          </w:divBdr>
        </w:div>
        <w:div w:id="835270832">
          <w:marLeft w:val="480"/>
          <w:marRight w:val="0"/>
          <w:marTop w:val="0"/>
          <w:marBottom w:val="0"/>
          <w:divBdr>
            <w:top w:val="none" w:sz="0" w:space="0" w:color="auto"/>
            <w:left w:val="none" w:sz="0" w:space="0" w:color="auto"/>
            <w:bottom w:val="none" w:sz="0" w:space="0" w:color="auto"/>
            <w:right w:val="none" w:sz="0" w:space="0" w:color="auto"/>
          </w:divBdr>
        </w:div>
        <w:div w:id="1638103419">
          <w:marLeft w:val="480"/>
          <w:marRight w:val="0"/>
          <w:marTop w:val="0"/>
          <w:marBottom w:val="0"/>
          <w:divBdr>
            <w:top w:val="none" w:sz="0" w:space="0" w:color="auto"/>
            <w:left w:val="none" w:sz="0" w:space="0" w:color="auto"/>
            <w:bottom w:val="none" w:sz="0" w:space="0" w:color="auto"/>
            <w:right w:val="none" w:sz="0" w:space="0" w:color="auto"/>
          </w:divBdr>
        </w:div>
        <w:div w:id="240213839">
          <w:marLeft w:val="480"/>
          <w:marRight w:val="0"/>
          <w:marTop w:val="0"/>
          <w:marBottom w:val="0"/>
          <w:divBdr>
            <w:top w:val="none" w:sz="0" w:space="0" w:color="auto"/>
            <w:left w:val="none" w:sz="0" w:space="0" w:color="auto"/>
            <w:bottom w:val="none" w:sz="0" w:space="0" w:color="auto"/>
            <w:right w:val="none" w:sz="0" w:space="0" w:color="auto"/>
          </w:divBdr>
        </w:div>
        <w:div w:id="136345392">
          <w:marLeft w:val="480"/>
          <w:marRight w:val="0"/>
          <w:marTop w:val="0"/>
          <w:marBottom w:val="0"/>
          <w:divBdr>
            <w:top w:val="none" w:sz="0" w:space="0" w:color="auto"/>
            <w:left w:val="none" w:sz="0" w:space="0" w:color="auto"/>
            <w:bottom w:val="none" w:sz="0" w:space="0" w:color="auto"/>
            <w:right w:val="none" w:sz="0" w:space="0" w:color="auto"/>
          </w:divBdr>
        </w:div>
        <w:div w:id="111752080">
          <w:marLeft w:val="480"/>
          <w:marRight w:val="0"/>
          <w:marTop w:val="0"/>
          <w:marBottom w:val="0"/>
          <w:divBdr>
            <w:top w:val="none" w:sz="0" w:space="0" w:color="auto"/>
            <w:left w:val="none" w:sz="0" w:space="0" w:color="auto"/>
            <w:bottom w:val="none" w:sz="0" w:space="0" w:color="auto"/>
            <w:right w:val="none" w:sz="0" w:space="0" w:color="auto"/>
          </w:divBdr>
        </w:div>
        <w:div w:id="1142960104">
          <w:marLeft w:val="480"/>
          <w:marRight w:val="0"/>
          <w:marTop w:val="0"/>
          <w:marBottom w:val="0"/>
          <w:divBdr>
            <w:top w:val="none" w:sz="0" w:space="0" w:color="auto"/>
            <w:left w:val="none" w:sz="0" w:space="0" w:color="auto"/>
            <w:bottom w:val="none" w:sz="0" w:space="0" w:color="auto"/>
            <w:right w:val="none" w:sz="0" w:space="0" w:color="auto"/>
          </w:divBdr>
        </w:div>
        <w:div w:id="1661498763">
          <w:marLeft w:val="480"/>
          <w:marRight w:val="0"/>
          <w:marTop w:val="0"/>
          <w:marBottom w:val="0"/>
          <w:divBdr>
            <w:top w:val="none" w:sz="0" w:space="0" w:color="auto"/>
            <w:left w:val="none" w:sz="0" w:space="0" w:color="auto"/>
            <w:bottom w:val="none" w:sz="0" w:space="0" w:color="auto"/>
            <w:right w:val="none" w:sz="0" w:space="0" w:color="auto"/>
          </w:divBdr>
        </w:div>
        <w:div w:id="78985573">
          <w:marLeft w:val="480"/>
          <w:marRight w:val="0"/>
          <w:marTop w:val="0"/>
          <w:marBottom w:val="0"/>
          <w:divBdr>
            <w:top w:val="none" w:sz="0" w:space="0" w:color="auto"/>
            <w:left w:val="none" w:sz="0" w:space="0" w:color="auto"/>
            <w:bottom w:val="none" w:sz="0" w:space="0" w:color="auto"/>
            <w:right w:val="none" w:sz="0" w:space="0" w:color="auto"/>
          </w:divBdr>
        </w:div>
        <w:div w:id="35087395">
          <w:marLeft w:val="480"/>
          <w:marRight w:val="0"/>
          <w:marTop w:val="0"/>
          <w:marBottom w:val="0"/>
          <w:divBdr>
            <w:top w:val="none" w:sz="0" w:space="0" w:color="auto"/>
            <w:left w:val="none" w:sz="0" w:space="0" w:color="auto"/>
            <w:bottom w:val="none" w:sz="0" w:space="0" w:color="auto"/>
            <w:right w:val="none" w:sz="0" w:space="0" w:color="auto"/>
          </w:divBdr>
        </w:div>
        <w:div w:id="1095783254">
          <w:marLeft w:val="480"/>
          <w:marRight w:val="0"/>
          <w:marTop w:val="0"/>
          <w:marBottom w:val="0"/>
          <w:divBdr>
            <w:top w:val="none" w:sz="0" w:space="0" w:color="auto"/>
            <w:left w:val="none" w:sz="0" w:space="0" w:color="auto"/>
            <w:bottom w:val="none" w:sz="0" w:space="0" w:color="auto"/>
            <w:right w:val="none" w:sz="0" w:space="0" w:color="auto"/>
          </w:divBdr>
        </w:div>
        <w:div w:id="521018680">
          <w:marLeft w:val="480"/>
          <w:marRight w:val="0"/>
          <w:marTop w:val="0"/>
          <w:marBottom w:val="0"/>
          <w:divBdr>
            <w:top w:val="none" w:sz="0" w:space="0" w:color="auto"/>
            <w:left w:val="none" w:sz="0" w:space="0" w:color="auto"/>
            <w:bottom w:val="none" w:sz="0" w:space="0" w:color="auto"/>
            <w:right w:val="none" w:sz="0" w:space="0" w:color="auto"/>
          </w:divBdr>
        </w:div>
        <w:div w:id="2007707692">
          <w:marLeft w:val="480"/>
          <w:marRight w:val="0"/>
          <w:marTop w:val="0"/>
          <w:marBottom w:val="0"/>
          <w:divBdr>
            <w:top w:val="none" w:sz="0" w:space="0" w:color="auto"/>
            <w:left w:val="none" w:sz="0" w:space="0" w:color="auto"/>
            <w:bottom w:val="none" w:sz="0" w:space="0" w:color="auto"/>
            <w:right w:val="none" w:sz="0" w:space="0" w:color="auto"/>
          </w:divBdr>
        </w:div>
        <w:div w:id="404576192">
          <w:marLeft w:val="480"/>
          <w:marRight w:val="0"/>
          <w:marTop w:val="0"/>
          <w:marBottom w:val="0"/>
          <w:divBdr>
            <w:top w:val="none" w:sz="0" w:space="0" w:color="auto"/>
            <w:left w:val="none" w:sz="0" w:space="0" w:color="auto"/>
            <w:bottom w:val="none" w:sz="0" w:space="0" w:color="auto"/>
            <w:right w:val="none" w:sz="0" w:space="0" w:color="auto"/>
          </w:divBdr>
        </w:div>
        <w:div w:id="2082635145">
          <w:marLeft w:val="480"/>
          <w:marRight w:val="0"/>
          <w:marTop w:val="0"/>
          <w:marBottom w:val="0"/>
          <w:divBdr>
            <w:top w:val="none" w:sz="0" w:space="0" w:color="auto"/>
            <w:left w:val="none" w:sz="0" w:space="0" w:color="auto"/>
            <w:bottom w:val="none" w:sz="0" w:space="0" w:color="auto"/>
            <w:right w:val="none" w:sz="0" w:space="0" w:color="auto"/>
          </w:divBdr>
        </w:div>
        <w:div w:id="428552743">
          <w:marLeft w:val="480"/>
          <w:marRight w:val="0"/>
          <w:marTop w:val="0"/>
          <w:marBottom w:val="0"/>
          <w:divBdr>
            <w:top w:val="none" w:sz="0" w:space="0" w:color="auto"/>
            <w:left w:val="none" w:sz="0" w:space="0" w:color="auto"/>
            <w:bottom w:val="none" w:sz="0" w:space="0" w:color="auto"/>
            <w:right w:val="none" w:sz="0" w:space="0" w:color="auto"/>
          </w:divBdr>
        </w:div>
        <w:div w:id="580142191">
          <w:marLeft w:val="480"/>
          <w:marRight w:val="0"/>
          <w:marTop w:val="0"/>
          <w:marBottom w:val="0"/>
          <w:divBdr>
            <w:top w:val="none" w:sz="0" w:space="0" w:color="auto"/>
            <w:left w:val="none" w:sz="0" w:space="0" w:color="auto"/>
            <w:bottom w:val="none" w:sz="0" w:space="0" w:color="auto"/>
            <w:right w:val="none" w:sz="0" w:space="0" w:color="auto"/>
          </w:divBdr>
        </w:div>
        <w:div w:id="2004894891">
          <w:marLeft w:val="480"/>
          <w:marRight w:val="0"/>
          <w:marTop w:val="0"/>
          <w:marBottom w:val="0"/>
          <w:divBdr>
            <w:top w:val="none" w:sz="0" w:space="0" w:color="auto"/>
            <w:left w:val="none" w:sz="0" w:space="0" w:color="auto"/>
            <w:bottom w:val="none" w:sz="0" w:space="0" w:color="auto"/>
            <w:right w:val="none" w:sz="0" w:space="0" w:color="auto"/>
          </w:divBdr>
        </w:div>
        <w:div w:id="2021158950">
          <w:marLeft w:val="480"/>
          <w:marRight w:val="0"/>
          <w:marTop w:val="0"/>
          <w:marBottom w:val="0"/>
          <w:divBdr>
            <w:top w:val="none" w:sz="0" w:space="0" w:color="auto"/>
            <w:left w:val="none" w:sz="0" w:space="0" w:color="auto"/>
            <w:bottom w:val="none" w:sz="0" w:space="0" w:color="auto"/>
            <w:right w:val="none" w:sz="0" w:space="0" w:color="auto"/>
          </w:divBdr>
        </w:div>
        <w:div w:id="138310743">
          <w:marLeft w:val="480"/>
          <w:marRight w:val="0"/>
          <w:marTop w:val="0"/>
          <w:marBottom w:val="0"/>
          <w:divBdr>
            <w:top w:val="none" w:sz="0" w:space="0" w:color="auto"/>
            <w:left w:val="none" w:sz="0" w:space="0" w:color="auto"/>
            <w:bottom w:val="none" w:sz="0" w:space="0" w:color="auto"/>
            <w:right w:val="none" w:sz="0" w:space="0" w:color="auto"/>
          </w:divBdr>
        </w:div>
        <w:div w:id="1600333406">
          <w:marLeft w:val="480"/>
          <w:marRight w:val="0"/>
          <w:marTop w:val="0"/>
          <w:marBottom w:val="0"/>
          <w:divBdr>
            <w:top w:val="none" w:sz="0" w:space="0" w:color="auto"/>
            <w:left w:val="none" w:sz="0" w:space="0" w:color="auto"/>
            <w:bottom w:val="none" w:sz="0" w:space="0" w:color="auto"/>
            <w:right w:val="none" w:sz="0" w:space="0" w:color="auto"/>
          </w:divBdr>
        </w:div>
        <w:div w:id="2073698052">
          <w:marLeft w:val="480"/>
          <w:marRight w:val="0"/>
          <w:marTop w:val="0"/>
          <w:marBottom w:val="0"/>
          <w:divBdr>
            <w:top w:val="none" w:sz="0" w:space="0" w:color="auto"/>
            <w:left w:val="none" w:sz="0" w:space="0" w:color="auto"/>
            <w:bottom w:val="none" w:sz="0" w:space="0" w:color="auto"/>
            <w:right w:val="none" w:sz="0" w:space="0" w:color="auto"/>
          </w:divBdr>
        </w:div>
        <w:div w:id="1975479140">
          <w:marLeft w:val="480"/>
          <w:marRight w:val="0"/>
          <w:marTop w:val="0"/>
          <w:marBottom w:val="0"/>
          <w:divBdr>
            <w:top w:val="none" w:sz="0" w:space="0" w:color="auto"/>
            <w:left w:val="none" w:sz="0" w:space="0" w:color="auto"/>
            <w:bottom w:val="none" w:sz="0" w:space="0" w:color="auto"/>
            <w:right w:val="none" w:sz="0" w:space="0" w:color="auto"/>
          </w:divBdr>
        </w:div>
        <w:div w:id="98108171">
          <w:marLeft w:val="480"/>
          <w:marRight w:val="0"/>
          <w:marTop w:val="0"/>
          <w:marBottom w:val="0"/>
          <w:divBdr>
            <w:top w:val="none" w:sz="0" w:space="0" w:color="auto"/>
            <w:left w:val="none" w:sz="0" w:space="0" w:color="auto"/>
            <w:bottom w:val="none" w:sz="0" w:space="0" w:color="auto"/>
            <w:right w:val="none" w:sz="0" w:space="0" w:color="auto"/>
          </w:divBdr>
        </w:div>
        <w:div w:id="1383599903">
          <w:marLeft w:val="480"/>
          <w:marRight w:val="0"/>
          <w:marTop w:val="0"/>
          <w:marBottom w:val="0"/>
          <w:divBdr>
            <w:top w:val="none" w:sz="0" w:space="0" w:color="auto"/>
            <w:left w:val="none" w:sz="0" w:space="0" w:color="auto"/>
            <w:bottom w:val="none" w:sz="0" w:space="0" w:color="auto"/>
            <w:right w:val="none" w:sz="0" w:space="0" w:color="auto"/>
          </w:divBdr>
        </w:div>
        <w:div w:id="454258458">
          <w:marLeft w:val="480"/>
          <w:marRight w:val="0"/>
          <w:marTop w:val="0"/>
          <w:marBottom w:val="0"/>
          <w:divBdr>
            <w:top w:val="none" w:sz="0" w:space="0" w:color="auto"/>
            <w:left w:val="none" w:sz="0" w:space="0" w:color="auto"/>
            <w:bottom w:val="none" w:sz="0" w:space="0" w:color="auto"/>
            <w:right w:val="none" w:sz="0" w:space="0" w:color="auto"/>
          </w:divBdr>
        </w:div>
        <w:div w:id="1354182912">
          <w:marLeft w:val="480"/>
          <w:marRight w:val="0"/>
          <w:marTop w:val="0"/>
          <w:marBottom w:val="0"/>
          <w:divBdr>
            <w:top w:val="none" w:sz="0" w:space="0" w:color="auto"/>
            <w:left w:val="none" w:sz="0" w:space="0" w:color="auto"/>
            <w:bottom w:val="none" w:sz="0" w:space="0" w:color="auto"/>
            <w:right w:val="none" w:sz="0" w:space="0" w:color="auto"/>
          </w:divBdr>
        </w:div>
        <w:div w:id="1504935256">
          <w:marLeft w:val="480"/>
          <w:marRight w:val="0"/>
          <w:marTop w:val="0"/>
          <w:marBottom w:val="0"/>
          <w:divBdr>
            <w:top w:val="none" w:sz="0" w:space="0" w:color="auto"/>
            <w:left w:val="none" w:sz="0" w:space="0" w:color="auto"/>
            <w:bottom w:val="none" w:sz="0" w:space="0" w:color="auto"/>
            <w:right w:val="none" w:sz="0" w:space="0" w:color="auto"/>
          </w:divBdr>
        </w:div>
        <w:div w:id="1305965237">
          <w:marLeft w:val="480"/>
          <w:marRight w:val="0"/>
          <w:marTop w:val="0"/>
          <w:marBottom w:val="0"/>
          <w:divBdr>
            <w:top w:val="none" w:sz="0" w:space="0" w:color="auto"/>
            <w:left w:val="none" w:sz="0" w:space="0" w:color="auto"/>
            <w:bottom w:val="none" w:sz="0" w:space="0" w:color="auto"/>
            <w:right w:val="none" w:sz="0" w:space="0" w:color="auto"/>
          </w:divBdr>
        </w:div>
        <w:div w:id="730076102">
          <w:marLeft w:val="480"/>
          <w:marRight w:val="0"/>
          <w:marTop w:val="0"/>
          <w:marBottom w:val="0"/>
          <w:divBdr>
            <w:top w:val="none" w:sz="0" w:space="0" w:color="auto"/>
            <w:left w:val="none" w:sz="0" w:space="0" w:color="auto"/>
            <w:bottom w:val="none" w:sz="0" w:space="0" w:color="auto"/>
            <w:right w:val="none" w:sz="0" w:space="0" w:color="auto"/>
          </w:divBdr>
        </w:div>
        <w:div w:id="243077616">
          <w:marLeft w:val="480"/>
          <w:marRight w:val="0"/>
          <w:marTop w:val="0"/>
          <w:marBottom w:val="0"/>
          <w:divBdr>
            <w:top w:val="none" w:sz="0" w:space="0" w:color="auto"/>
            <w:left w:val="none" w:sz="0" w:space="0" w:color="auto"/>
            <w:bottom w:val="none" w:sz="0" w:space="0" w:color="auto"/>
            <w:right w:val="none" w:sz="0" w:space="0" w:color="auto"/>
          </w:divBdr>
        </w:div>
        <w:div w:id="1077702807">
          <w:marLeft w:val="480"/>
          <w:marRight w:val="0"/>
          <w:marTop w:val="0"/>
          <w:marBottom w:val="0"/>
          <w:divBdr>
            <w:top w:val="none" w:sz="0" w:space="0" w:color="auto"/>
            <w:left w:val="none" w:sz="0" w:space="0" w:color="auto"/>
            <w:bottom w:val="none" w:sz="0" w:space="0" w:color="auto"/>
            <w:right w:val="none" w:sz="0" w:space="0" w:color="auto"/>
          </w:divBdr>
        </w:div>
        <w:div w:id="1997492091">
          <w:marLeft w:val="480"/>
          <w:marRight w:val="0"/>
          <w:marTop w:val="0"/>
          <w:marBottom w:val="0"/>
          <w:divBdr>
            <w:top w:val="none" w:sz="0" w:space="0" w:color="auto"/>
            <w:left w:val="none" w:sz="0" w:space="0" w:color="auto"/>
            <w:bottom w:val="none" w:sz="0" w:space="0" w:color="auto"/>
            <w:right w:val="none" w:sz="0" w:space="0" w:color="auto"/>
          </w:divBdr>
        </w:div>
        <w:div w:id="963080676">
          <w:marLeft w:val="480"/>
          <w:marRight w:val="0"/>
          <w:marTop w:val="0"/>
          <w:marBottom w:val="0"/>
          <w:divBdr>
            <w:top w:val="none" w:sz="0" w:space="0" w:color="auto"/>
            <w:left w:val="none" w:sz="0" w:space="0" w:color="auto"/>
            <w:bottom w:val="none" w:sz="0" w:space="0" w:color="auto"/>
            <w:right w:val="none" w:sz="0" w:space="0" w:color="auto"/>
          </w:divBdr>
        </w:div>
        <w:div w:id="1788349318">
          <w:marLeft w:val="480"/>
          <w:marRight w:val="0"/>
          <w:marTop w:val="0"/>
          <w:marBottom w:val="0"/>
          <w:divBdr>
            <w:top w:val="none" w:sz="0" w:space="0" w:color="auto"/>
            <w:left w:val="none" w:sz="0" w:space="0" w:color="auto"/>
            <w:bottom w:val="none" w:sz="0" w:space="0" w:color="auto"/>
            <w:right w:val="none" w:sz="0" w:space="0" w:color="auto"/>
          </w:divBdr>
        </w:div>
        <w:div w:id="835151956">
          <w:marLeft w:val="480"/>
          <w:marRight w:val="0"/>
          <w:marTop w:val="0"/>
          <w:marBottom w:val="0"/>
          <w:divBdr>
            <w:top w:val="none" w:sz="0" w:space="0" w:color="auto"/>
            <w:left w:val="none" w:sz="0" w:space="0" w:color="auto"/>
            <w:bottom w:val="none" w:sz="0" w:space="0" w:color="auto"/>
            <w:right w:val="none" w:sz="0" w:space="0" w:color="auto"/>
          </w:divBdr>
        </w:div>
        <w:div w:id="2131246018">
          <w:marLeft w:val="480"/>
          <w:marRight w:val="0"/>
          <w:marTop w:val="0"/>
          <w:marBottom w:val="0"/>
          <w:divBdr>
            <w:top w:val="none" w:sz="0" w:space="0" w:color="auto"/>
            <w:left w:val="none" w:sz="0" w:space="0" w:color="auto"/>
            <w:bottom w:val="none" w:sz="0" w:space="0" w:color="auto"/>
            <w:right w:val="none" w:sz="0" w:space="0" w:color="auto"/>
          </w:divBdr>
        </w:div>
        <w:div w:id="610553565">
          <w:marLeft w:val="480"/>
          <w:marRight w:val="0"/>
          <w:marTop w:val="0"/>
          <w:marBottom w:val="0"/>
          <w:divBdr>
            <w:top w:val="none" w:sz="0" w:space="0" w:color="auto"/>
            <w:left w:val="none" w:sz="0" w:space="0" w:color="auto"/>
            <w:bottom w:val="none" w:sz="0" w:space="0" w:color="auto"/>
            <w:right w:val="none" w:sz="0" w:space="0" w:color="auto"/>
          </w:divBdr>
        </w:div>
        <w:div w:id="152918089">
          <w:marLeft w:val="480"/>
          <w:marRight w:val="0"/>
          <w:marTop w:val="0"/>
          <w:marBottom w:val="0"/>
          <w:divBdr>
            <w:top w:val="none" w:sz="0" w:space="0" w:color="auto"/>
            <w:left w:val="none" w:sz="0" w:space="0" w:color="auto"/>
            <w:bottom w:val="none" w:sz="0" w:space="0" w:color="auto"/>
            <w:right w:val="none" w:sz="0" w:space="0" w:color="auto"/>
          </w:divBdr>
        </w:div>
        <w:div w:id="2012485859">
          <w:marLeft w:val="480"/>
          <w:marRight w:val="0"/>
          <w:marTop w:val="0"/>
          <w:marBottom w:val="0"/>
          <w:divBdr>
            <w:top w:val="none" w:sz="0" w:space="0" w:color="auto"/>
            <w:left w:val="none" w:sz="0" w:space="0" w:color="auto"/>
            <w:bottom w:val="none" w:sz="0" w:space="0" w:color="auto"/>
            <w:right w:val="none" w:sz="0" w:space="0" w:color="auto"/>
          </w:divBdr>
        </w:div>
        <w:div w:id="962811908">
          <w:marLeft w:val="480"/>
          <w:marRight w:val="0"/>
          <w:marTop w:val="0"/>
          <w:marBottom w:val="0"/>
          <w:divBdr>
            <w:top w:val="none" w:sz="0" w:space="0" w:color="auto"/>
            <w:left w:val="none" w:sz="0" w:space="0" w:color="auto"/>
            <w:bottom w:val="none" w:sz="0" w:space="0" w:color="auto"/>
            <w:right w:val="none" w:sz="0" w:space="0" w:color="auto"/>
          </w:divBdr>
        </w:div>
        <w:div w:id="1045987037">
          <w:marLeft w:val="480"/>
          <w:marRight w:val="0"/>
          <w:marTop w:val="0"/>
          <w:marBottom w:val="0"/>
          <w:divBdr>
            <w:top w:val="none" w:sz="0" w:space="0" w:color="auto"/>
            <w:left w:val="none" w:sz="0" w:space="0" w:color="auto"/>
            <w:bottom w:val="none" w:sz="0" w:space="0" w:color="auto"/>
            <w:right w:val="none" w:sz="0" w:space="0" w:color="auto"/>
          </w:divBdr>
        </w:div>
        <w:div w:id="104471686">
          <w:marLeft w:val="480"/>
          <w:marRight w:val="0"/>
          <w:marTop w:val="0"/>
          <w:marBottom w:val="0"/>
          <w:divBdr>
            <w:top w:val="none" w:sz="0" w:space="0" w:color="auto"/>
            <w:left w:val="none" w:sz="0" w:space="0" w:color="auto"/>
            <w:bottom w:val="none" w:sz="0" w:space="0" w:color="auto"/>
            <w:right w:val="none" w:sz="0" w:space="0" w:color="auto"/>
          </w:divBdr>
        </w:div>
        <w:div w:id="1159004980">
          <w:marLeft w:val="480"/>
          <w:marRight w:val="0"/>
          <w:marTop w:val="0"/>
          <w:marBottom w:val="0"/>
          <w:divBdr>
            <w:top w:val="none" w:sz="0" w:space="0" w:color="auto"/>
            <w:left w:val="none" w:sz="0" w:space="0" w:color="auto"/>
            <w:bottom w:val="none" w:sz="0" w:space="0" w:color="auto"/>
            <w:right w:val="none" w:sz="0" w:space="0" w:color="auto"/>
          </w:divBdr>
        </w:div>
        <w:div w:id="1987120627">
          <w:marLeft w:val="480"/>
          <w:marRight w:val="0"/>
          <w:marTop w:val="0"/>
          <w:marBottom w:val="0"/>
          <w:divBdr>
            <w:top w:val="none" w:sz="0" w:space="0" w:color="auto"/>
            <w:left w:val="none" w:sz="0" w:space="0" w:color="auto"/>
            <w:bottom w:val="none" w:sz="0" w:space="0" w:color="auto"/>
            <w:right w:val="none" w:sz="0" w:space="0" w:color="auto"/>
          </w:divBdr>
        </w:div>
        <w:div w:id="943535669">
          <w:marLeft w:val="480"/>
          <w:marRight w:val="0"/>
          <w:marTop w:val="0"/>
          <w:marBottom w:val="0"/>
          <w:divBdr>
            <w:top w:val="none" w:sz="0" w:space="0" w:color="auto"/>
            <w:left w:val="none" w:sz="0" w:space="0" w:color="auto"/>
            <w:bottom w:val="none" w:sz="0" w:space="0" w:color="auto"/>
            <w:right w:val="none" w:sz="0" w:space="0" w:color="auto"/>
          </w:divBdr>
        </w:div>
        <w:div w:id="899561398">
          <w:marLeft w:val="480"/>
          <w:marRight w:val="0"/>
          <w:marTop w:val="0"/>
          <w:marBottom w:val="0"/>
          <w:divBdr>
            <w:top w:val="none" w:sz="0" w:space="0" w:color="auto"/>
            <w:left w:val="none" w:sz="0" w:space="0" w:color="auto"/>
            <w:bottom w:val="none" w:sz="0" w:space="0" w:color="auto"/>
            <w:right w:val="none" w:sz="0" w:space="0" w:color="auto"/>
          </w:divBdr>
        </w:div>
        <w:div w:id="1577859862">
          <w:marLeft w:val="480"/>
          <w:marRight w:val="0"/>
          <w:marTop w:val="0"/>
          <w:marBottom w:val="0"/>
          <w:divBdr>
            <w:top w:val="none" w:sz="0" w:space="0" w:color="auto"/>
            <w:left w:val="none" w:sz="0" w:space="0" w:color="auto"/>
            <w:bottom w:val="none" w:sz="0" w:space="0" w:color="auto"/>
            <w:right w:val="none" w:sz="0" w:space="0" w:color="auto"/>
          </w:divBdr>
        </w:div>
        <w:div w:id="1510556390">
          <w:marLeft w:val="480"/>
          <w:marRight w:val="0"/>
          <w:marTop w:val="0"/>
          <w:marBottom w:val="0"/>
          <w:divBdr>
            <w:top w:val="none" w:sz="0" w:space="0" w:color="auto"/>
            <w:left w:val="none" w:sz="0" w:space="0" w:color="auto"/>
            <w:bottom w:val="none" w:sz="0" w:space="0" w:color="auto"/>
            <w:right w:val="none" w:sz="0" w:space="0" w:color="auto"/>
          </w:divBdr>
        </w:div>
        <w:div w:id="121312364">
          <w:marLeft w:val="480"/>
          <w:marRight w:val="0"/>
          <w:marTop w:val="0"/>
          <w:marBottom w:val="0"/>
          <w:divBdr>
            <w:top w:val="none" w:sz="0" w:space="0" w:color="auto"/>
            <w:left w:val="none" w:sz="0" w:space="0" w:color="auto"/>
            <w:bottom w:val="none" w:sz="0" w:space="0" w:color="auto"/>
            <w:right w:val="none" w:sz="0" w:space="0" w:color="auto"/>
          </w:divBdr>
        </w:div>
        <w:div w:id="111216579">
          <w:marLeft w:val="480"/>
          <w:marRight w:val="0"/>
          <w:marTop w:val="0"/>
          <w:marBottom w:val="0"/>
          <w:divBdr>
            <w:top w:val="none" w:sz="0" w:space="0" w:color="auto"/>
            <w:left w:val="none" w:sz="0" w:space="0" w:color="auto"/>
            <w:bottom w:val="none" w:sz="0" w:space="0" w:color="auto"/>
            <w:right w:val="none" w:sz="0" w:space="0" w:color="auto"/>
          </w:divBdr>
        </w:div>
        <w:div w:id="1079710870">
          <w:marLeft w:val="480"/>
          <w:marRight w:val="0"/>
          <w:marTop w:val="0"/>
          <w:marBottom w:val="0"/>
          <w:divBdr>
            <w:top w:val="none" w:sz="0" w:space="0" w:color="auto"/>
            <w:left w:val="none" w:sz="0" w:space="0" w:color="auto"/>
            <w:bottom w:val="none" w:sz="0" w:space="0" w:color="auto"/>
            <w:right w:val="none" w:sz="0" w:space="0" w:color="auto"/>
          </w:divBdr>
        </w:div>
        <w:div w:id="1152864396">
          <w:marLeft w:val="480"/>
          <w:marRight w:val="0"/>
          <w:marTop w:val="0"/>
          <w:marBottom w:val="0"/>
          <w:divBdr>
            <w:top w:val="none" w:sz="0" w:space="0" w:color="auto"/>
            <w:left w:val="none" w:sz="0" w:space="0" w:color="auto"/>
            <w:bottom w:val="none" w:sz="0" w:space="0" w:color="auto"/>
            <w:right w:val="none" w:sz="0" w:space="0" w:color="auto"/>
          </w:divBdr>
        </w:div>
        <w:div w:id="748231415">
          <w:marLeft w:val="480"/>
          <w:marRight w:val="0"/>
          <w:marTop w:val="0"/>
          <w:marBottom w:val="0"/>
          <w:divBdr>
            <w:top w:val="none" w:sz="0" w:space="0" w:color="auto"/>
            <w:left w:val="none" w:sz="0" w:space="0" w:color="auto"/>
            <w:bottom w:val="none" w:sz="0" w:space="0" w:color="auto"/>
            <w:right w:val="none" w:sz="0" w:space="0" w:color="auto"/>
          </w:divBdr>
        </w:div>
      </w:divsChild>
    </w:div>
    <w:div w:id="256332631">
      <w:bodyDiv w:val="1"/>
      <w:marLeft w:val="0"/>
      <w:marRight w:val="0"/>
      <w:marTop w:val="0"/>
      <w:marBottom w:val="0"/>
      <w:divBdr>
        <w:top w:val="none" w:sz="0" w:space="0" w:color="auto"/>
        <w:left w:val="none" w:sz="0" w:space="0" w:color="auto"/>
        <w:bottom w:val="none" w:sz="0" w:space="0" w:color="auto"/>
        <w:right w:val="none" w:sz="0" w:space="0" w:color="auto"/>
      </w:divBdr>
      <w:divsChild>
        <w:div w:id="411008270">
          <w:marLeft w:val="480"/>
          <w:marRight w:val="0"/>
          <w:marTop w:val="0"/>
          <w:marBottom w:val="0"/>
          <w:divBdr>
            <w:top w:val="none" w:sz="0" w:space="0" w:color="auto"/>
            <w:left w:val="none" w:sz="0" w:space="0" w:color="auto"/>
            <w:bottom w:val="none" w:sz="0" w:space="0" w:color="auto"/>
            <w:right w:val="none" w:sz="0" w:space="0" w:color="auto"/>
          </w:divBdr>
        </w:div>
        <w:div w:id="599332668">
          <w:marLeft w:val="480"/>
          <w:marRight w:val="0"/>
          <w:marTop w:val="0"/>
          <w:marBottom w:val="0"/>
          <w:divBdr>
            <w:top w:val="none" w:sz="0" w:space="0" w:color="auto"/>
            <w:left w:val="none" w:sz="0" w:space="0" w:color="auto"/>
            <w:bottom w:val="none" w:sz="0" w:space="0" w:color="auto"/>
            <w:right w:val="none" w:sz="0" w:space="0" w:color="auto"/>
          </w:divBdr>
        </w:div>
        <w:div w:id="1651521296">
          <w:marLeft w:val="480"/>
          <w:marRight w:val="0"/>
          <w:marTop w:val="0"/>
          <w:marBottom w:val="0"/>
          <w:divBdr>
            <w:top w:val="none" w:sz="0" w:space="0" w:color="auto"/>
            <w:left w:val="none" w:sz="0" w:space="0" w:color="auto"/>
            <w:bottom w:val="none" w:sz="0" w:space="0" w:color="auto"/>
            <w:right w:val="none" w:sz="0" w:space="0" w:color="auto"/>
          </w:divBdr>
        </w:div>
        <w:div w:id="200826200">
          <w:marLeft w:val="480"/>
          <w:marRight w:val="0"/>
          <w:marTop w:val="0"/>
          <w:marBottom w:val="0"/>
          <w:divBdr>
            <w:top w:val="none" w:sz="0" w:space="0" w:color="auto"/>
            <w:left w:val="none" w:sz="0" w:space="0" w:color="auto"/>
            <w:bottom w:val="none" w:sz="0" w:space="0" w:color="auto"/>
            <w:right w:val="none" w:sz="0" w:space="0" w:color="auto"/>
          </w:divBdr>
        </w:div>
        <w:div w:id="706177838">
          <w:marLeft w:val="480"/>
          <w:marRight w:val="0"/>
          <w:marTop w:val="0"/>
          <w:marBottom w:val="0"/>
          <w:divBdr>
            <w:top w:val="none" w:sz="0" w:space="0" w:color="auto"/>
            <w:left w:val="none" w:sz="0" w:space="0" w:color="auto"/>
            <w:bottom w:val="none" w:sz="0" w:space="0" w:color="auto"/>
            <w:right w:val="none" w:sz="0" w:space="0" w:color="auto"/>
          </w:divBdr>
        </w:div>
        <w:div w:id="1985423378">
          <w:marLeft w:val="480"/>
          <w:marRight w:val="0"/>
          <w:marTop w:val="0"/>
          <w:marBottom w:val="0"/>
          <w:divBdr>
            <w:top w:val="none" w:sz="0" w:space="0" w:color="auto"/>
            <w:left w:val="none" w:sz="0" w:space="0" w:color="auto"/>
            <w:bottom w:val="none" w:sz="0" w:space="0" w:color="auto"/>
            <w:right w:val="none" w:sz="0" w:space="0" w:color="auto"/>
          </w:divBdr>
        </w:div>
        <w:div w:id="1240797860">
          <w:marLeft w:val="480"/>
          <w:marRight w:val="0"/>
          <w:marTop w:val="0"/>
          <w:marBottom w:val="0"/>
          <w:divBdr>
            <w:top w:val="none" w:sz="0" w:space="0" w:color="auto"/>
            <w:left w:val="none" w:sz="0" w:space="0" w:color="auto"/>
            <w:bottom w:val="none" w:sz="0" w:space="0" w:color="auto"/>
            <w:right w:val="none" w:sz="0" w:space="0" w:color="auto"/>
          </w:divBdr>
        </w:div>
        <w:div w:id="593629058">
          <w:marLeft w:val="480"/>
          <w:marRight w:val="0"/>
          <w:marTop w:val="0"/>
          <w:marBottom w:val="0"/>
          <w:divBdr>
            <w:top w:val="none" w:sz="0" w:space="0" w:color="auto"/>
            <w:left w:val="none" w:sz="0" w:space="0" w:color="auto"/>
            <w:bottom w:val="none" w:sz="0" w:space="0" w:color="auto"/>
            <w:right w:val="none" w:sz="0" w:space="0" w:color="auto"/>
          </w:divBdr>
        </w:div>
        <w:div w:id="109323377">
          <w:marLeft w:val="480"/>
          <w:marRight w:val="0"/>
          <w:marTop w:val="0"/>
          <w:marBottom w:val="0"/>
          <w:divBdr>
            <w:top w:val="none" w:sz="0" w:space="0" w:color="auto"/>
            <w:left w:val="none" w:sz="0" w:space="0" w:color="auto"/>
            <w:bottom w:val="none" w:sz="0" w:space="0" w:color="auto"/>
            <w:right w:val="none" w:sz="0" w:space="0" w:color="auto"/>
          </w:divBdr>
        </w:div>
        <w:div w:id="515966546">
          <w:marLeft w:val="480"/>
          <w:marRight w:val="0"/>
          <w:marTop w:val="0"/>
          <w:marBottom w:val="0"/>
          <w:divBdr>
            <w:top w:val="none" w:sz="0" w:space="0" w:color="auto"/>
            <w:left w:val="none" w:sz="0" w:space="0" w:color="auto"/>
            <w:bottom w:val="none" w:sz="0" w:space="0" w:color="auto"/>
            <w:right w:val="none" w:sz="0" w:space="0" w:color="auto"/>
          </w:divBdr>
        </w:div>
        <w:div w:id="309557164">
          <w:marLeft w:val="480"/>
          <w:marRight w:val="0"/>
          <w:marTop w:val="0"/>
          <w:marBottom w:val="0"/>
          <w:divBdr>
            <w:top w:val="none" w:sz="0" w:space="0" w:color="auto"/>
            <w:left w:val="none" w:sz="0" w:space="0" w:color="auto"/>
            <w:bottom w:val="none" w:sz="0" w:space="0" w:color="auto"/>
            <w:right w:val="none" w:sz="0" w:space="0" w:color="auto"/>
          </w:divBdr>
        </w:div>
        <w:div w:id="919292082">
          <w:marLeft w:val="480"/>
          <w:marRight w:val="0"/>
          <w:marTop w:val="0"/>
          <w:marBottom w:val="0"/>
          <w:divBdr>
            <w:top w:val="none" w:sz="0" w:space="0" w:color="auto"/>
            <w:left w:val="none" w:sz="0" w:space="0" w:color="auto"/>
            <w:bottom w:val="none" w:sz="0" w:space="0" w:color="auto"/>
            <w:right w:val="none" w:sz="0" w:space="0" w:color="auto"/>
          </w:divBdr>
        </w:div>
        <w:div w:id="1943413993">
          <w:marLeft w:val="480"/>
          <w:marRight w:val="0"/>
          <w:marTop w:val="0"/>
          <w:marBottom w:val="0"/>
          <w:divBdr>
            <w:top w:val="none" w:sz="0" w:space="0" w:color="auto"/>
            <w:left w:val="none" w:sz="0" w:space="0" w:color="auto"/>
            <w:bottom w:val="none" w:sz="0" w:space="0" w:color="auto"/>
            <w:right w:val="none" w:sz="0" w:space="0" w:color="auto"/>
          </w:divBdr>
        </w:div>
        <w:div w:id="336466703">
          <w:marLeft w:val="480"/>
          <w:marRight w:val="0"/>
          <w:marTop w:val="0"/>
          <w:marBottom w:val="0"/>
          <w:divBdr>
            <w:top w:val="none" w:sz="0" w:space="0" w:color="auto"/>
            <w:left w:val="none" w:sz="0" w:space="0" w:color="auto"/>
            <w:bottom w:val="none" w:sz="0" w:space="0" w:color="auto"/>
            <w:right w:val="none" w:sz="0" w:space="0" w:color="auto"/>
          </w:divBdr>
        </w:div>
        <w:div w:id="930820106">
          <w:marLeft w:val="480"/>
          <w:marRight w:val="0"/>
          <w:marTop w:val="0"/>
          <w:marBottom w:val="0"/>
          <w:divBdr>
            <w:top w:val="none" w:sz="0" w:space="0" w:color="auto"/>
            <w:left w:val="none" w:sz="0" w:space="0" w:color="auto"/>
            <w:bottom w:val="none" w:sz="0" w:space="0" w:color="auto"/>
            <w:right w:val="none" w:sz="0" w:space="0" w:color="auto"/>
          </w:divBdr>
        </w:div>
        <w:div w:id="2064477929">
          <w:marLeft w:val="480"/>
          <w:marRight w:val="0"/>
          <w:marTop w:val="0"/>
          <w:marBottom w:val="0"/>
          <w:divBdr>
            <w:top w:val="none" w:sz="0" w:space="0" w:color="auto"/>
            <w:left w:val="none" w:sz="0" w:space="0" w:color="auto"/>
            <w:bottom w:val="none" w:sz="0" w:space="0" w:color="auto"/>
            <w:right w:val="none" w:sz="0" w:space="0" w:color="auto"/>
          </w:divBdr>
        </w:div>
        <w:div w:id="114712101">
          <w:marLeft w:val="480"/>
          <w:marRight w:val="0"/>
          <w:marTop w:val="0"/>
          <w:marBottom w:val="0"/>
          <w:divBdr>
            <w:top w:val="none" w:sz="0" w:space="0" w:color="auto"/>
            <w:left w:val="none" w:sz="0" w:space="0" w:color="auto"/>
            <w:bottom w:val="none" w:sz="0" w:space="0" w:color="auto"/>
            <w:right w:val="none" w:sz="0" w:space="0" w:color="auto"/>
          </w:divBdr>
        </w:div>
        <w:div w:id="1234200522">
          <w:marLeft w:val="480"/>
          <w:marRight w:val="0"/>
          <w:marTop w:val="0"/>
          <w:marBottom w:val="0"/>
          <w:divBdr>
            <w:top w:val="none" w:sz="0" w:space="0" w:color="auto"/>
            <w:left w:val="none" w:sz="0" w:space="0" w:color="auto"/>
            <w:bottom w:val="none" w:sz="0" w:space="0" w:color="auto"/>
            <w:right w:val="none" w:sz="0" w:space="0" w:color="auto"/>
          </w:divBdr>
        </w:div>
        <w:div w:id="1214466506">
          <w:marLeft w:val="480"/>
          <w:marRight w:val="0"/>
          <w:marTop w:val="0"/>
          <w:marBottom w:val="0"/>
          <w:divBdr>
            <w:top w:val="none" w:sz="0" w:space="0" w:color="auto"/>
            <w:left w:val="none" w:sz="0" w:space="0" w:color="auto"/>
            <w:bottom w:val="none" w:sz="0" w:space="0" w:color="auto"/>
            <w:right w:val="none" w:sz="0" w:space="0" w:color="auto"/>
          </w:divBdr>
        </w:div>
        <w:div w:id="2068382110">
          <w:marLeft w:val="480"/>
          <w:marRight w:val="0"/>
          <w:marTop w:val="0"/>
          <w:marBottom w:val="0"/>
          <w:divBdr>
            <w:top w:val="none" w:sz="0" w:space="0" w:color="auto"/>
            <w:left w:val="none" w:sz="0" w:space="0" w:color="auto"/>
            <w:bottom w:val="none" w:sz="0" w:space="0" w:color="auto"/>
            <w:right w:val="none" w:sz="0" w:space="0" w:color="auto"/>
          </w:divBdr>
        </w:div>
        <w:div w:id="514802888">
          <w:marLeft w:val="480"/>
          <w:marRight w:val="0"/>
          <w:marTop w:val="0"/>
          <w:marBottom w:val="0"/>
          <w:divBdr>
            <w:top w:val="none" w:sz="0" w:space="0" w:color="auto"/>
            <w:left w:val="none" w:sz="0" w:space="0" w:color="auto"/>
            <w:bottom w:val="none" w:sz="0" w:space="0" w:color="auto"/>
            <w:right w:val="none" w:sz="0" w:space="0" w:color="auto"/>
          </w:divBdr>
        </w:div>
        <w:div w:id="1093477867">
          <w:marLeft w:val="480"/>
          <w:marRight w:val="0"/>
          <w:marTop w:val="0"/>
          <w:marBottom w:val="0"/>
          <w:divBdr>
            <w:top w:val="none" w:sz="0" w:space="0" w:color="auto"/>
            <w:left w:val="none" w:sz="0" w:space="0" w:color="auto"/>
            <w:bottom w:val="none" w:sz="0" w:space="0" w:color="auto"/>
            <w:right w:val="none" w:sz="0" w:space="0" w:color="auto"/>
          </w:divBdr>
        </w:div>
        <w:div w:id="907032091">
          <w:marLeft w:val="480"/>
          <w:marRight w:val="0"/>
          <w:marTop w:val="0"/>
          <w:marBottom w:val="0"/>
          <w:divBdr>
            <w:top w:val="none" w:sz="0" w:space="0" w:color="auto"/>
            <w:left w:val="none" w:sz="0" w:space="0" w:color="auto"/>
            <w:bottom w:val="none" w:sz="0" w:space="0" w:color="auto"/>
            <w:right w:val="none" w:sz="0" w:space="0" w:color="auto"/>
          </w:divBdr>
        </w:div>
        <w:div w:id="975766451">
          <w:marLeft w:val="480"/>
          <w:marRight w:val="0"/>
          <w:marTop w:val="0"/>
          <w:marBottom w:val="0"/>
          <w:divBdr>
            <w:top w:val="none" w:sz="0" w:space="0" w:color="auto"/>
            <w:left w:val="none" w:sz="0" w:space="0" w:color="auto"/>
            <w:bottom w:val="none" w:sz="0" w:space="0" w:color="auto"/>
            <w:right w:val="none" w:sz="0" w:space="0" w:color="auto"/>
          </w:divBdr>
        </w:div>
        <w:div w:id="5135529">
          <w:marLeft w:val="480"/>
          <w:marRight w:val="0"/>
          <w:marTop w:val="0"/>
          <w:marBottom w:val="0"/>
          <w:divBdr>
            <w:top w:val="none" w:sz="0" w:space="0" w:color="auto"/>
            <w:left w:val="none" w:sz="0" w:space="0" w:color="auto"/>
            <w:bottom w:val="none" w:sz="0" w:space="0" w:color="auto"/>
            <w:right w:val="none" w:sz="0" w:space="0" w:color="auto"/>
          </w:divBdr>
        </w:div>
        <w:div w:id="1357807193">
          <w:marLeft w:val="480"/>
          <w:marRight w:val="0"/>
          <w:marTop w:val="0"/>
          <w:marBottom w:val="0"/>
          <w:divBdr>
            <w:top w:val="none" w:sz="0" w:space="0" w:color="auto"/>
            <w:left w:val="none" w:sz="0" w:space="0" w:color="auto"/>
            <w:bottom w:val="none" w:sz="0" w:space="0" w:color="auto"/>
            <w:right w:val="none" w:sz="0" w:space="0" w:color="auto"/>
          </w:divBdr>
        </w:div>
        <w:div w:id="1480263047">
          <w:marLeft w:val="480"/>
          <w:marRight w:val="0"/>
          <w:marTop w:val="0"/>
          <w:marBottom w:val="0"/>
          <w:divBdr>
            <w:top w:val="none" w:sz="0" w:space="0" w:color="auto"/>
            <w:left w:val="none" w:sz="0" w:space="0" w:color="auto"/>
            <w:bottom w:val="none" w:sz="0" w:space="0" w:color="auto"/>
            <w:right w:val="none" w:sz="0" w:space="0" w:color="auto"/>
          </w:divBdr>
        </w:div>
        <w:div w:id="496191305">
          <w:marLeft w:val="480"/>
          <w:marRight w:val="0"/>
          <w:marTop w:val="0"/>
          <w:marBottom w:val="0"/>
          <w:divBdr>
            <w:top w:val="none" w:sz="0" w:space="0" w:color="auto"/>
            <w:left w:val="none" w:sz="0" w:space="0" w:color="auto"/>
            <w:bottom w:val="none" w:sz="0" w:space="0" w:color="auto"/>
            <w:right w:val="none" w:sz="0" w:space="0" w:color="auto"/>
          </w:divBdr>
        </w:div>
        <w:div w:id="1443499816">
          <w:marLeft w:val="480"/>
          <w:marRight w:val="0"/>
          <w:marTop w:val="0"/>
          <w:marBottom w:val="0"/>
          <w:divBdr>
            <w:top w:val="none" w:sz="0" w:space="0" w:color="auto"/>
            <w:left w:val="none" w:sz="0" w:space="0" w:color="auto"/>
            <w:bottom w:val="none" w:sz="0" w:space="0" w:color="auto"/>
            <w:right w:val="none" w:sz="0" w:space="0" w:color="auto"/>
          </w:divBdr>
        </w:div>
        <w:div w:id="225534601">
          <w:marLeft w:val="480"/>
          <w:marRight w:val="0"/>
          <w:marTop w:val="0"/>
          <w:marBottom w:val="0"/>
          <w:divBdr>
            <w:top w:val="none" w:sz="0" w:space="0" w:color="auto"/>
            <w:left w:val="none" w:sz="0" w:space="0" w:color="auto"/>
            <w:bottom w:val="none" w:sz="0" w:space="0" w:color="auto"/>
            <w:right w:val="none" w:sz="0" w:space="0" w:color="auto"/>
          </w:divBdr>
        </w:div>
        <w:div w:id="1248612210">
          <w:marLeft w:val="480"/>
          <w:marRight w:val="0"/>
          <w:marTop w:val="0"/>
          <w:marBottom w:val="0"/>
          <w:divBdr>
            <w:top w:val="none" w:sz="0" w:space="0" w:color="auto"/>
            <w:left w:val="none" w:sz="0" w:space="0" w:color="auto"/>
            <w:bottom w:val="none" w:sz="0" w:space="0" w:color="auto"/>
            <w:right w:val="none" w:sz="0" w:space="0" w:color="auto"/>
          </w:divBdr>
        </w:div>
        <w:div w:id="1501579723">
          <w:marLeft w:val="480"/>
          <w:marRight w:val="0"/>
          <w:marTop w:val="0"/>
          <w:marBottom w:val="0"/>
          <w:divBdr>
            <w:top w:val="none" w:sz="0" w:space="0" w:color="auto"/>
            <w:left w:val="none" w:sz="0" w:space="0" w:color="auto"/>
            <w:bottom w:val="none" w:sz="0" w:space="0" w:color="auto"/>
            <w:right w:val="none" w:sz="0" w:space="0" w:color="auto"/>
          </w:divBdr>
        </w:div>
        <w:div w:id="234240744">
          <w:marLeft w:val="480"/>
          <w:marRight w:val="0"/>
          <w:marTop w:val="0"/>
          <w:marBottom w:val="0"/>
          <w:divBdr>
            <w:top w:val="none" w:sz="0" w:space="0" w:color="auto"/>
            <w:left w:val="none" w:sz="0" w:space="0" w:color="auto"/>
            <w:bottom w:val="none" w:sz="0" w:space="0" w:color="auto"/>
            <w:right w:val="none" w:sz="0" w:space="0" w:color="auto"/>
          </w:divBdr>
        </w:div>
        <w:div w:id="1971858608">
          <w:marLeft w:val="480"/>
          <w:marRight w:val="0"/>
          <w:marTop w:val="0"/>
          <w:marBottom w:val="0"/>
          <w:divBdr>
            <w:top w:val="none" w:sz="0" w:space="0" w:color="auto"/>
            <w:left w:val="none" w:sz="0" w:space="0" w:color="auto"/>
            <w:bottom w:val="none" w:sz="0" w:space="0" w:color="auto"/>
            <w:right w:val="none" w:sz="0" w:space="0" w:color="auto"/>
          </w:divBdr>
        </w:div>
        <w:div w:id="1943418560">
          <w:marLeft w:val="480"/>
          <w:marRight w:val="0"/>
          <w:marTop w:val="0"/>
          <w:marBottom w:val="0"/>
          <w:divBdr>
            <w:top w:val="none" w:sz="0" w:space="0" w:color="auto"/>
            <w:left w:val="none" w:sz="0" w:space="0" w:color="auto"/>
            <w:bottom w:val="none" w:sz="0" w:space="0" w:color="auto"/>
            <w:right w:val="none" w:sz="0" w:space="0" w:color="auto"/>
          </w:divBdr>
        </w:div>
        <w:div w:id="2113549316">
          <w:marLeft w:val="480"/>
          <w:marRight w:val="0"/>
          <w:marTop w:val="0"/>
          <w:marBottom w:val="0"/>
          <w:divBdr>
            <w:top w:val="none" w:sz="0" w:space="0" w:color="auto"/>
            <w:left w:val="none" w:sz="0" w:space="0" w:color="auto"/>
            <w:bottom w:val="none" w:sz="0" w:space="0" w:color="auto"/>
            <w:right w:val="none" w:sz="0" w:space="0" w:color="auto"/>
          </w:divBdr>
        </w:div>
        <w:div w:id="557126485">
          <w:marLeft w:val="480"/>
          <w:marRight w:val="0"/>
          <w:marTop w:val="0"/>
          <w:marBottom w:val="0"/>
          <w:divBdr>
            <w:top w:val="none" w:sz="0" w:space="0" w:color="auto"/>
            <w:left w:val="none" w:sz="0" w:space="0" w:color="auto"/>
            <w:bottom w:val="none" w:sz="0" w:space="0" w:color="auto"/>
            <w:right w:val="none" w:sz="0" w:space="0" w:color="auto"/>
          </w:divBdr>
        </w:div>
        <w:div w:id="1148549251">
          <w:marLeft w:val="480"/>
          <w:marRight w:val="0"/>
          <w:marTop w:val="0"/>
          <w:marBottom w:val="0"/>
          <w:divBdr>
            <w:top w:val="none" w:sz="0" w:space="0" w:color="auto"/>
            <w:left w:val="none" w:sz="0" w:space="0" w:color="auto"/>
            <w:bottom w:val="none" w:sz="0" w:space="0" w:color="auto"/>
            <w:right w:val="none" w:sz="0" w:space="0" w:color="auto"/>
          </w:divBdr>
        </w:div>
        <w:div w:id="1482232710">
          <w:marLeft w:val="480"/>
          <w:marRight w:val="0"/>
          <w:marTop w:val="0"/>
          <w:marBottom w:val="0"/>
          <w:divBdr>
            <w:top w:val="none" w:sz="0" w:space="0" w:color="auto"/>
            <w:left w:val="none" w:sz="0" w:space="0" w:color="auto"/>
            <w:bottom w:val="none" w:sz="0" w:space="0" w:color="auto"/>
            <w:right w:val="none" w:sz="0" w:space="0" w:color="auto"/>
          </w:divBdr>
        </w:div>
        <w:div w:id="218978911">
          <w:marLeft w:val="480"/>
          <w:marRight w:val="0"/>
          <w:marTop w:val="0"/>
          <w:marBottom w:val="0"/>
          <w:divBdr>
            <w:top w:val="none" w:sz="0" w:space="0" w:color="auto"/>
            <w:left w:val="none" w:sz="0" w:space="0" w:color="auto"/>
            <w:bottom w:val="none" w:sz="0" w:space="0" w:color="auto"/>
            <w:right w:val="none" w:sz="0" w:space="0" w:color="auto"/>
          </w:divBdr>
        </w:div>
        <w:div w:id="78410459">
          <w:marLeft w:val="480"/>
          <w:marRight w:val="0"/>
          <w:marTop w:val="0"/>
          <w:marBottom w:val="0"/>
          <w:divBdr>
            <w:top w:val="none" w:sz="0" w:space="0" w:color="auto"/>
            <w:left w:val="none" w:sz="0" w:space="0" w:color="auto"/>
            <w:bottom w:val="none" w:sz="0" w:space="0" w:color="auto"/>
            <w:right w:val="none" w:sz="0" w:space="0" w:color="auto"/>
          </w:divBdr>
        </w:div>
        <w:div w:id="1526941466">
          <w:marLeft w:val="480"/>
          <w:marRight w:val="0"/>
          <w:marTop w:val="0"/>
          <w:marBottom w:val="0"/>
          <w:divBdr>
            <w:top w:val="none" w:sz="0" w:space="0" w:color="auto"/>
            <w:left w:val="none" w:sz="0" w:space="0" w:color="auto"/>
            <w:bottom w:val="none" w:sz="0" w:space="0" w:color="auto"/>
            <w:right w:val="none" w:sz="0" w:space="0" w:color="auto"/>
          </w:divBdr>
        </w:div>
        <w:div w:id="1365596414">
          <w:marLeft w:val="480"/>
          <w:marRight w:val="0"/>
          <w:marTop w:val="0"/>
          <w:marBottom w:val="0"/>
          <w:divBdr>
            <w:top w:val="none" w:sz="0" w:space="0" w:color="auto"/>
            <w:left w:val="none" w:sz="0" w:space="0" w:color="auto"/>
            <w:bottom w:val="none" w:sz="0" w:space="0" w:color="auto"/>
            <w:right w:val="none" w:sz="0" w:space="0" w:color="auto"/>
          </w:divBdr>
        </w:div>
        <w:div w:id="852652625">
          <w:marLeft w:val="480"/>
          <w:marRight w:val="0"/>
          <w:marTop w:val="0"/>
          <w:marBottom w:val="0"/>
          <w:divBdr>
            <w:top w:val="none" w:sz="0" w:space="0" w:color="auto"/>
            <w:left w:val="none" w:sz="0" w:space="0" w:color="auto"/>
            <w:bottom w:val="none" w:sz="0" w:space="0" w:color="auto"/>
            <w:right w:val="none" w:sz="0" w:space="0" w:color="auto"/>
          </w:divBdr>
        </w:div>
        <w:div w:id="731193934">
          <w:marLeft w:val="480"/>
          <w:marRight w:val="0"/>
          <w:marTop w:val="0"/>
          <w:marBottom w:val="0"/>
          <w:divBdr>
            <w:top w:val="none" w:sz="0" w:space="0" w:color="auto"/>
            <w:left w:val="none" w:sz="0" w:space="0" w:color="auto"/>
            <w:bottom w:val="none" w:sz="0" w:space="0" w:color="auto"/>
            <w:right w:val="none" w:sz="0" w:space="0" w:color="auto"/>
          </w:divBdr>
        </w:div>
        <w:div w:id="734545352">
          <w:marLeft w:val="480"/>
          <w:marRight w:val="0"/>
          <w:marTop w:val="0"/>
          <w:marBottom w:val="0"/>
          <w:divBdr>
            <w:top w:val="none" w:sz="0" w:space="0" w:color="auto"/>
            <w:left w:val="none" w:sz="0" w:space="0" w:color="auto"/>
            <w:bottom w:val="none" w:sz="0" w:space="0" w:color="auto"/>
            <w:right w:val="none" w:sz="0" w:space="0" w:color="auto"/>
          </w:divBdr>
        </w:div>
        <w:div w:id="889538003">
          <w:marLeft w:val="480"/>
          <w:marRight w:val="0"/>
          <w:marTop w:val="0"/>
          <w:marBottom w:val="0"/>
          <w:divBdr>
            <w:top w:val="none" w:sz="0" w:space="0" w:color="auto"/>
            <w:left w:val="none" w:sz="0" w:space="0" w:color="auto"/>
            <w:bottom w:val="none" w:sz="0" w:space="0" w:color="auto"/>
            <w:right w:val="none" w:sz="0" w:space="0" w:color="auto"/>
          </w:divBdr>
        </w:div>
        <w:div w:id="1152717797">
          <w:marLeft w:val="480"/>
          <w:marRight w:val="0"/>
          <w:marTop w:val="0"/>
          <w:marBottom w:val="0"/>
          <w:divBdr>
            <w:top w:val="none" w:sz="0" w:space="0" w:color="auto"/>
            <w:left w:val="none" w:sz="0" w:space="0" w:color="auto"/>
            <w:bottom w:val="none" w:sz="0" w:space="0" w:color="auto"/>
            <w:right w:val="none" w:sz="0" w:space="0" w:color="auto"/>
          </w:divBdr>
        </w:div>
        <w:div w:id="1378507253">
          <w:marLeft w:val="480"/>
          <w:marRight w:val="0"/>
          <w:marTop w:val="0"/>
          <w:marBottom w:val="0"/>
          <w:divBdr>
            <w:top w:val="none" w:sz="0" w:space="0" w:color="auto"/>
            <w:left w:val="none" w:sz="0" w:space="0" w:color="auto"/>
            <w:bottom w:val="none" w:sz="0" w:space="0" w:color="auto"/>
            <w:right w:val="none" w:sz="0" w:space="0" w:color="auto"/>
          </w:divBdr>
        </w:div>
        <w:div w:id="969745321">
          <w:marLeft w:val="480"/>
          <w:marRight w:val="0"/>
          <w:marTop w:val="0"/>
          <w:marBottom w:val="0"/>
          <w:divBdr>
            <w:top w:val="none" w:sz="0" w:space="0" w:color="auto"/>
            <w:left w:val="none" w:sz="0" w:space="0" w:color="auto"/>
            <w:bottom w:val="none" w:sz="0" w:space="0" w:color="auto"/>
            <w:right w:val="none" w:sz="0" w:space="0" w:color="auto"/>
          </w:divBdr>
        </w:div>
        <w:div w:id="284234740">
          <w:marLeft w:val="480"/>
          <w:marRight w:val="0"/>
          <w:marTop w:val="0"/>
          <w:marBottom w:val="0"/>
          <w:divBdr>
            <w:top w:val="none" w:sz="0" w:space="0" w:color="auto"/>
            <w:left w:val="none" w:sz="0" w:space="0" w:color="auto"/>
            <w:bottom w:val="none" w:sz="0" w:space="0" w:color="auto"/>
            <w:right w:val="none" w:sz="0" w:space="0" w:color="auto"/>
          </w:divBdr>
        </w:div>
        <w:div w:id="137648915">
          <w:marLeft w:val="480"/>
          <w:marRight w:val="0"/>
          <w:marTop w:val="0"/>
          <w:marBottom w:val="0"/>
          <w:divBdr>
            <w:top w:val="none" w:sz="0" w:space="0" w:color="auto"/>
            <w:left w:val="none" w:sz="0" w:space="0" w:color="auto"/>
            <w:bottom w:val="none" w:sz="0" w:space="0" w:color="auto"/>
            <w:right w:val="none" w:sz="0" w:space="0" w:color="auto"/>
          </w:divBdr>
        </w:div>
        <w:div w:id="13774017">
          <w:marLeft w:val="480"/>
          <w:marRight w:val="0"/>
          <w:marTop w:val="0"/>
          <w:marBottom w:val="0"/>
          <w:divBdr>
            <w:top w:val="none" w:sz="0" w:space="0" w:color="auto"/>
            <w:left w:val="none" w:sz="0" w:space="0" w:color="auto"/>
            <w:bottom w:val="none" w:sz="0" w:space="0" w:color="auto"/>
            <w:right w:val="none" w:sz="0" w:space="0" w:color="auto"/>
          </w:divBdr>
        </w:div>
        <w:div w:id="206183523">
          <w:marLeft w:val="480"/>
          <w:marRight w:val="0"/>
          <w:marTop w:val="0"/>
          <w:marBottom w:val="0"/>
          <w:divBdr>
            <w:top w:val="none" w:sz="0" w:space="0" w:color="auto"/>
            <w:left w:val="none" w:sz="0" w:space="0" w:color="auto"/>
            <w:bottom w:val="none" w:sz="0" w:space="0" w:color="auto"/>
            <w:right w:val="none" w:sz="0" w:space="0" w:color="auto"/>
          </w:divBdr>
        </w:div>
        <w:div w:id="620304347">
          <w:marLeft w:val="480"/>
          <w:marRight w:val="0"/>
          <w:marTop w:val="0"/>
          <w:marBottom w:val="0"/>
          <w:divBdr>
            <w:top w:val="none" w:sz="0" w:space="0" w:color="auto"/>
            <w:left w:val="none" w:sz="0" w:space="0" w:color="auto"/>
            <w:bottom w:val="none" w:sz="0" w:space="0" w:color="auto"/>
            <w:right w:val="none" w:sz="0" w:space="0" w:color="auto"/>
          </w:divBdr>
        </w:div>
        <w:div w:id="945578538">
          <w:marLeft w:val="480"/>
          <w:marRight w:val="0"/>
          <w:marTop w:val="0"/>
          <w:marBottom w:val="0"/>
          <w:divBdr>
            <w:top w:val="none" w:sz="0" w:space="0" w:color="auto"/>
            <w:left w:val="none" w:sz="0" w:space="0" w:color="auto"/>
            <w:bottom w:val="none" w:sz="0" w:space="0" w:color="auto"/>
            <w:right w:val="none" w:sz="0" w:space="0" w:color="auto"/>
          </w:divBdr>
        </w:div>
      </w:divsChild>
    </w:div>
    <w:div w:id="260531297">
      <w:bodyDiv w:val="1"/>
      <w:marLeft w:val="0"/>
      <w:marRight w:val="0"/>
      <w:marTop w:val="0"/>
      <w:marBottom w:val="0"/>
      <w:divBdr>
        <w:top w:val="none" w:sz="0" w:space="0" w:color="auto"/>
        <w:left w:val="none" w:sz="0" w:space="0" w:color="auto"/>
        <w:bottom w:val="none" w:sz="0" w:space="0" w:color="auto"/>
        <w:right w:val="none" w:sz="0" w:space="0" w:color="auto"/>
      </w:divBdr>
    </w:div>
    <w:div w:id="261451657">
      <w:bodyDiv w:val="1"/>
      <w:marLeft w:val="0"/>
      <w:marRight w:val="0"/>
      <w:marTop w:val="0"/>
      <w:marBottom w:val="0"/>
      <w:divBdr>
        <w:top w:val="none" w:sz="0" w:space="0" w:color="auto"/>
        <w:left w:val="none" w:sz="0" w:space="0" w:color="auto"/>
        <w:bottom w:val="none" w:sz="0" w:space="0" w:color="auto"/>
        <w:right w:val="none" w:sz="0" w:space="0" w:color="auto"/>
      </w:divBdr>
    </w:div>
    <w:div w:id="271323317">
      <w:bodyDiv w:val="1"/>
      <w:marLeft w:val="0"/>
      <w:marRight w:val="0"/>
      <w:marTop w:val="0"/>
      <w:marBottom w:val="0"/>
      <w:divBdr>
        <w:top w:val="none" w:sz="0" w:space="0" w:color="auto"/>
        <w:left w:val="none" w:sz="0" w:space="0" w:color="auto"/>
        <w:bottom w:val="none" w:sz="0" w:space="0" w:color="auto"/>
        <w:right w:val="none" w:sz="0" w:space="0" w:color="auto"/>
      </w:divBdr>
      <w:divsChild>
        <w:div w:id="1715303659">
          <w:marLeft w:val="480"/>
          <w:marRight w:val="0"/>
          <w:marTop w:val="0"/>
          <w:marBottom w:val="0"/>
          <w:divBdr>
            <w:top w:val="none" w:sz="0" w:space="0" w:color="auto"/>
            <w:left w:val="none" w:sz="0" w:space="0" w:color="auto"/>
            <w:bottom w:val="none" w:sz="0" w:space="0" w:color="auto"/>
            <w:right w:val="none" w:sz="0" w:space="0" w:color="auto"/>
          </w:divBdr>
        </w:div>
        <w:div w:id="27462471">
          <w:marLeft w:val="480"/>
          <w:marRight w:val="0"/>
          <w:marTop w:val="0"/>
          <w:marBottom w:val="0"/>
          <w:divBdr>
            <w:top w:val="none" w:sz="0" w:space="0" w:color="auto"/>
            <w:left w:val="none" w:sz="0" w:space="0" w:color="auto"/>
            <w:bottom w:val="none" w:sz="0" w:space="0" w:color="auto"/>
            <w:right w:val="none" w:sz="0" w:space="0" w:color="auto"/>
          </w:divBdr>
        </w:div>
        <w:div w:id="600257213">
          <w:marLeft w:val="480"/>
          <w:marRight w:val="0"/>
          <w:marTop w:val="0"/>
          <w:marBottom w:val="0"/>
          <w:divBdr>
            <w:top w:val="none" w:sz="0" w:space="0" w:color="auto"/>
            <w:left w:val="none" w:sz="0" w:space="0" w:color="auto"/>
            <w:bottom w:val="none" w:sz="0" w:space="0" w:color="auto"/>
            <w:right w:val="none" w:sz="0" w:space="0" w:color="auto"/>
          </w:divBdr>
        </w:div>
        <w:div w:id="45108014">
          <w:marLeft w:val="480"/>
          <w:marRight w:val="0"/>
          <w:marTop w:val="0"/>
          <w:marBottom w:val="0"/>
          <w:divBdr>
            <w:top w:val="none" w:sz="0" w:space="0" w:color="auto"/>
            <w:left w:val="none" w:sz="0" w:space="0" w:color="auto"/>
            <w:bottom w:val="none" w:sz="0" w:space="0" w:color="auto"/>
            <w:right w:val="none" w:sz="0" w:space="0" w:color="auto"/>
          </w:divBdr>
        </w:div>
        <w:div w:id="801188925">
          <w:marLeft w:val="480"/>
          <w:marRight w:val="0"/>
          <w:marTop w:val="0"/>
          <w:marBottom w:val="0"/>
          <w:divBdr>
            <w:top w:val="none" w:sz="0" w:space="0" w:color="auto"/>
            <w:left w:val="none" w:sz="0" w:space="0" w:color="auto"/>
            <w:bottom w:val="none" w:sz="0" w:space="0" w:color="auto"/>
            <w:right w:val="none" w:sz="0" w:space="0" w:color="auto"/>
          </w:divBdr>
        </w:div>
        <w:div w:id="1058286999">
          <w:marLeft w:val="480"/>
          <w:marRight w:val="0"/>
          <w:marTop w:val="0"/>
          <w:marBottom w:val="0"/>
          <w:divBdr>
            <w:top w:val="none" w:sz="0" w:space="0" w:color="auto"/>
            <w:left w:val="none" w:sz="0" w:space="0" w:color="auto"/>
            <w:bottom w:val="none" w:sz="0" w:space="0" w:color="auto"/>
            <w:right w:val="none" w:sz="0" w:space="0" w:color="auto"/>
          </w:divBdr>
        </w:div>
        <w:div w:id="563492528">
          <w:marLeft w:val="480"/>
          <w:marRight w:val="0"/>
          <w:marTop w:val="0"/>
          <w:marBottom w:val="0"/>
          <w:divBdr>
            <w:top w:val="none" w:sz="0" w:space="0" w:color="auto"/>
            <w:left w:val="none" w:sz="0" w:space="0" w:color="auto"/>
            <w:bottom w:val="none" w:sz="0" w:space="0" w:color="auto"/>
            <w:right w:val="none" w:sz="0" w:space="0" w:color="auto"/>
          </w:divBdr>
        </w:div>
        <w:div w:id="278224903">
          <w:marLeft w:val="480"/>
          <w:marRight w:val="0"/>
          <w:marTop w:val="0"/>
          <w:marBottom w:val="0"/>
          <w:divBdr>
            <w:top w:val="none" w:sz="0" w:space="0" w:color="auto"/>
            <w:left w:val="none" w:sz="0" w:space="0" w:color="auto"/>
            <w:bottom w:val="none" w:sz="0" w:space="0" w:color="auto"/>
            <w:right w:val="none" w:sz="0" w:space="0" w:color="auto"/>
          </w:divBdr>
        </w:div>
        <w:div w:id="514734059">
          <w:marLeft w:val="480"/>
          <w:marRight w:val="0"/>
          <w:marTop w:val="0"/>
          <w:marBottom w:val="0"/>
          <w:divBdr>
            <w:top w:val="none" w:sz="0" w:space="0" w:color="auto"/>
            <w:left w:val="none" w:sz="0" w:space="0" w:color="auto"/>
            <w:bottom w:val="none" w:sz="0" w:space="0" w:color="auto"/>
            <w:right w:val="none" w:sz="0" w:space="0" w:color="auto"/>
          </w:divBdr>
        </w:div>
        <w:div w:id="1460610851">
          <w:marLeft w:val="480"/>
          <w:marRight w:val="0"/>
          <w:marTop w:val="0"/>
          <w:marBottom w:val="0"/>
          <w:divBdr>
            <w:top w:val="none" w:sz="0" w:space="0" w:color="auto"/>
            <w:left w:val="none" w:sz="0" w:space="0" w:color="auto"/>
            <w:bottom w:val="none" w:sz="0" w:space="0" w:color="auto"/>
            <w:right w:val="none" w:sz="0" w:space="0" w:color="auto"/>
          </w:divBdr>
        </w:div>
        <w:div w:id="63376240">
          <w:marLeft w:val="480"/>
          <w:marRight w:val="0"/>
          <w:marTop w:val="0"/>
          <w:marBottom w:val="0"/>
          <w:divBdr>
            <w:top w:val="none" w:sz="0" w:space="0" w:color="auto"/>
            <w:left w:val="none" w:sz="0" w:space="0" w:color="auto"/>
            <w:bottom w:val="none" w:sz="0" w:space="0" w:color="auto"/>
            <w:right w:val="none" w:sz="0" w:space="0" w:color="auto"/>
          </w:divBdr>
        </w:div>
        <w:div w:id="1235355374">
          <w:marLeft w:val="480"/>
          <w:marRight w:val="0"/>
          <w:marTop w:val="0"/>
          <w:marBottom w:val="0"/>
          <w:divBdr>
            <w:top w:val="none" w:sz="0" w:space="0" w:color="auto"/>
            <w:left w:val="none" w:sz="0" w:space="0" w:color="auto"/>
            <w:bottom w:val="none" w:sz="0" w:space="0" w:color="auto"/>
            <w:right w:val="none" w:sz="0" w:space="0" w:color="auto"/>
          </w:divBdr>
        </w:div>
        <w:div w:id="1467426231">
          <w:marLeft w:val="480"/>
          <w:marRight w:val="0"/>
          <w:marTop w:val="0"/>
          <w:marBottom w:val="0"/>
          <w:divBdr>
            <w:top w:val="none" w:sz="0" w:space="0" w:color="auto"/>
            <w:left w:val="none" w:sz="0" w:space="0" w:color="auto"/>
            <w:bottom w:val="none" w:sz="0" w:space="0" w:color="auto"/>
            <w:right w:val="none" w:sz="0" w:space="0" w:color="auto"/>
          </w:divBdr>
        </w:div>
        <w:div w:id="1986667611">
          <w:marLeft w:val="480"/>
          <w:marRight w:val="0"/>
          <w:marTop w:val="0"/>
          <w:marBottom w:val="0"/>
          <w:divBdr>
            <w:top w:val="none" w:sz="0" w:space="0" w:color="auto"/>
            <w:left w:val="none" w:sz="0" w:space="0" w:color="auto"/>
            <w:bottom w:val="none" w:sz="0" w:space="0" w:color="auto"/>
            <w:right w:val="none" w:sz="0" w:space="0" w:color="auto"/>
          </w:divBdr>
        </w:div>
        <w:div w:id="1025013269">
          <w:marLeft w:val="480"/>
          <w:marRight w:val="0"/>
          <w:marTop w:val="0"/>
          <w:marBottom w:val="0"/>
          <w:divBdr>
            <w:top w:val="none" w:sz="0" w:space="0" w:color="auto"/>
            <w:left w:val="none" w:sz="0" w:space="0" w:color="auto"/>
            <w:bottom w:val="none" w:sz="0" w:space="0" w:color="auto"/>
            <w:right w:val="none" w:sz="0" w:space="0" w:color="auto"/>
          </w:divBdr>
        </w:div>
        <w:div w:id="887185065">
          <w:marLeft w:val="480"/>
          <w:marRight w:val="0"/>
          <w:marTop w:val="0"/>
          <w:marBottom w:val="0"/>
          <w:divBdr>
            <w:top w:val="none" w:sz="0" w:space="0" w:color="auto"/>
            <w:left w:val="none" w:sz="0" w:space="0" w:color="auto"/>
            <w:bottom w:val="none" w:sz="0" w:space="0" w:color="auto"/>
            <w:right w:val="none" w:sz="0" w:space="0" w:color="auto"/>
          </w:divBdr>
        </w:div>
        <w:div w:id="335233470">
          <w:marLeft w:val="480"/>
          <w:marRight w:val="0"/>
          <w:marTop w:val="0"/>
          <w:marBottom w:val="0"/>
          <w:divBdr>
            <w:top w:val="none" w:sz="0" w:space="0" w:color="auto"/>
            <w:left w:val="none" w:sz="0" w:space="0" w:color="auto"/>
            <w:bottom w:val="none" w:sz="0" w:space="0" w:color="auto"/>
            <w:right w:val="none" w:sz="0" w:space="0" w:color="auto"/>
          </w:divBdr>
        </w:div>
        <w:div w:id="552237073">
          <w:marLeft w:val="480"/>
          <w:marRight w:val="0"/>
          <w:marTop w:val="0"/>
          <w:marBottom w:val="0"/>
          <w:divBdr>
            <w:top w:val="none" w:sz="0" w:space="0" w:color="auto"/>
            <w:left w:val="none" w:sz="0" w:space="0" w:color="auto"/>
            <w:bottom w:val="none" w:sz="0" w:space="0" w:color="auto"/>
            <w:right w:val="none" w:sz="0" w:space="0" w:color="auto"/>
          </w:divBdr>
        </w:div>
        <w:div w:id="1028944621">
          <w:marLeft w:val="480"/>
          <w:marRight w:val="0"/>
          <w:marTop w:val="0"/>
          <w:marBottom w:val="0"/>
          <w:divBdr>
            <w:top w:val="none" w:sz="0" w:space="0" w:color="auto"/>
            <w:left w:val="none" w:sz="0" w:space="0" w:color="auto"/>
            <w:bottom w:val="none" w:sz="0" w:space="0" w:color="auto"/>
            <w:right w:val="none" w:sz="0" w:space="0" w:color="auto"/>
          </w:divBdr>
        </w:div>
        <w:div w:id="138158424">
          <w:marLeft w:val="480"/>
          <w:marRight w:val="0"/>
          <w:marTop w:val="0"/>
          <w:marBottom w:val="0"/>
          <w:divBdr>
            <w:top w:val="none" w:sz="0" w:space="0" w:color="auto"/>
            <w:left w:val="none" w:sz="0" w:space="0" w:color="auto"/>
            <w:bottom w:val="none" w:sz="0" w:space="0" w:color="auto"/>
            <w:right w:val="none" w:sz="0" w:space="0" w:color="auto"/>
          </w:divBdr>
        </w:div>
        <w:div w:id="1310785811">
          <w:marLeft w:val="480"/>
          <w:marRight w:val="0"/>
          <w:marTop w:val="0"/>
          <w:marBottom w:val="0"/>
          <w:divBdr>
            <w:top w:val="none" w:sz="0" w:space="0" w:color="auto"/>
            <w:left w:val="none" w:sz="0" w:space="0" w:color="auto"/>
            <w:bottom w:val="none" w:sz="0" w:space="0" w:color="auto"/>
            <w:right w:val="none" w:sz="0" w:space="0" w:color="auto"/>
          </w:divBdr>
        </w:div>
        <w:div w:id="991255684">
          <w:marLeft w:val="480"/>
          <w:marRight w:val="0"/>
          <w:marTop w:val="0"/>
          <w:marBottom w:val="0"/>
          <w:divBdr>
            <w:top w:val="none" w:sz="0" w:space="0" w:color="auto"/>
            <w:left w:val="none" w:sz="0" w:space="0" w:color="auto"/>
            <w:bottom w:val="none" w:sz="0" w:space="0" w:color="auto"/>
            <w:right w:val="none" w:sz="0" w:space="0" w:color="auto"/>
          </w:divBdr>
        </w:div>
        <w:div w:id="1208571325">
          <w:marLeft w:val="480"/>
          <w:marRight w:val="0"/>
          <w:marTop w:val="0"/>
          <w:marBottom w:val="0"/>
          <w:divBdr>
            <w:top w:val="none" w:sz="0" w:space="0" w:color="auto"/>
            <w:left w:val="none" w:sz="0" w:space="0" w:color="auto"/>
            <w:bottom w:val="none" w:sz="0" w:space="0" w:color="auto"/>
            <w:right w:val="none" w:sz="0" w:space="0" w:color="auto"/>
          </w:divBdr>
        </w:div>
        <w:div w:id="1452556170">
          <w:marLeft w:val="480"/>
          <w:marRight w:val="0"/>
          <w:marTop w:val="0"/>
          <w:marBottom w:val="0"/>
          <w:divBdr>
            <w:top w:val="none" w:sz="0" w:space="0" w:color="auto"/>
            <w:left w:val="none" w:sz="0" w:space="0" w:color="auto"/>
            <w:bottom w:val="none" w:sz="0" w:space="0" w:color="auto"/>
            <w:right w:val="none" w:sz="0" w:space="0" w:color="auto"/>
          </w:divBdr>
        </w:div>
        <w:div w:id="520121730">
          <w:marLeft w:val="480"/>
          <w:marRight w:val="0"/>
          <w:marTop w:val="0"/>
          <w:marBottom w:val="0"/>
          <w:divBdr>
            <w:top w:val="none" w:sz="0" w:space="0" w:color="auto"/>
            <w:left w:val="none" w:sz="0" w:space="0" w:color="auto"/>
            <w:bottom w:val="none" w:sz="0" w:space="0" w:color="auto"/>
            <w:right w:val="none" w:sz="0" w:space="0" w:color="auto"/>
          </w:divBdr>
        </w:div>
        <w:div w:id="1212496569">
          <w:marLeft w:val="480"/>
          <w:marRight w:val="0"/>
          <w:marTop w:val="0"/>
          <w:marBottom w:val="0"/>
          <w:divBdr>
            <w:top w:val="none" w:sz="0" w:space="0" w:color="auto"/>
            <w:left w:val="none" w:sz="0" w:space="0" w:color="auto"/>
            <w:bottom w:val="none" w:sz="0" w:space="0" w:color="auto"/>
            <w:right w:val="none" w:sz="0" w:space="0" w:color="auto"/>
          </w:divBdr>
        </w:div>
        <w:div w:id="1379745323">
          <w:marLeft w:val="480"/>
          <w:marRight w:val="0"/>
          <w:marTop w:val="0"/>
          <w:marBottom w:val="0"/>
          <w:divBdr>
            <w:top w:val="none" w:sz="0" w:space="0" w:color="auto"/>
            <w:left w:val="none" w:sz="0" w:space="0" w:color="auto"/>
            <w:bottom w:val="none" w:sz="0" w:space="0" w:color="auto"/>
            <w:right w:val="none" w:sz="0" w:space="0" w:color="auto"/>
          </w:divBdr>
        </w:div>
        <w:div w:id="526413780">
          <w:marLeft w:val="480"/>
          <w:marRight w:val="0"/>
          <w:marTop w:val="0"/>
          <w:marBottom w:val="0"/>
          <w:divBdr>
            <w:top w:val="none" w:sz="0" w:space="0" w:color="auto"/>
            <w:left w:val="none" w:sz="0" w:space="0" w:color="auto"/>
            <w:bottom w:val="none" w:sz="0" w:space="0" w:color="auto"/>
            <w:right w:val="none" w:sz="0" w:space="0" w:color="auto"/>
          </w:divBdr>
        </w:div>
        <w:div w:id="1301374838">
          <w:marLeft w:val="480"/>
          <w:marRight w:val="0"/>
          <w:marTop w:val="0"/>
          <w:marBottom w:val="0"/>
          <w:divBdr>
            <w:top w:val="none" w:sz="0" w:space="0" w:color="auto"/>
            <w:left w:val="none" w:sz="0" w:space="0" w:color="auto"/>
            <w:bottom w:val="none" w:sz="0" w:space="0" w:color="auto"/>
            <w:right w:val="none" w:sz="0" w:space="0" w:color="auto"/>
          </w:divBdr>
        </w:div>
        <w:div w:id="1031152116">
          <w:marLeft w:val="480"/>
          <w:marRight w:val="0"/>
          <w:marTop w:val="0"/>
          <w:marBottom w:val="0"/>
          <w:divBdr>
            <w:top w:val="none" w:sz="0" w:space="0" w:color="auto"/>
            <w:left w:val="none" w:sz="0" w:space="0" w:color="auto"/>
            <w:bottom w:val="none" w:sz="0" w:space="0" w:color="auto"/>
            <w:right w:val="none" w:sz="0" w:space="0" w:color="auto"/>
          </w:divBdr>
        </w:div>
        <w:div w:id="277224484">
          <w:marLeft w:val="480"/>
          <w:marRight w:val="0"/>
          <w:marTop w:val="0"/>
          <w:marBottom w:val="0"/>
          <w:divBdr>
            <w:top w:val="none" w:sz="0" w:space="0" w:color="auto"/>
            <w:left w:val="none" w:sz="0" w:space="0" w:color="auto"/>
            <w:bottom w:val="none" w:sz="0" w:space="0" w:color="auto"/>
            <w:right w:val="none" w:sz="0" w:space="0" w:color="auto"/>
          </w:divBdr>
        </w:div>
        <w:div w:id="381682109">
          <w:marLeft w:val="480"/>
          <w:marRight w:val="0"/>
          <w:marTop w:val="0"/>
          <w:marBottom w:val="0"/>
          <w:divBdr>
            <w:top w:val="none" w:sz="0" w:space="0" w:color="auto"/>
            <w:left w:val="none" w:sz="0" w:space="0" w:color="auto"/>
            <w:bottom w:val="none" w:sz="0" w:space="0" w:color="auto"/>
            <w:right w:val="none" w:sz="0" w:space="0" w:color="auto"/>
          </w:divBdr>
        </w:div>
        <w:div w:id="956302368">
          <w:marLeft w:val="480"/>
          <w:marRight w:val="0"/>
          <w:marTop w:val="0"/>
          <w:marBottom w:val="0"/>
          <w:divBdr>
            <w:top w:val="none" w:sz="0" w:space="0" w:color="auto"/>
            <w:left w:val="none" w:sz="0" w:space="0" w:color="auto"/>
            <w:bottom w:val="none" w:sz="0" w:space="0" w:color="auto"/>
            <w:right w:val="none" w:sz="0" w:space="0" w:color="auto"/>
          </w:divBdr>
        </w:div>
        <w:div w:id="1397582429">
          <w:marLeft w:val="480"/>
          <w:marRight w:val="0"/>
          <w:marTop w:val="0"/>
          <w:marBottom w:val="0"/>
          <w:divBdr>
            <w:top w:val="none" w:sz="0" w:space="0" w:color="auto"/>
            <w:left w:val="none" w:sz="0" w:space="0" w:color="auto"/>
            <w:bottom w:val="none" w:sz="0" w:space="0" w:color="auto"/>
            <w:right w:val="none" w:sz="0" w:space="0" w:color="auto"/>
          </w:divBdr>
        </w:div>
        <w:div w:id="329255586">
          <w:marLeft w:val="480"/>
          <w:marRight w:val="0"/>
          <w:marTop w:val="0"/>
          <w:marBottom w:val="0"/>
          <w:divBdr>
            <w:top w:val="none" w:sz="0" w:space="0" w:color="auto"/>
            <w:left w:val="none" w:sz="0" w:space="0" w:color="auto"/>
            <w:bottom w:val="none" w:sz="0" w:space="0" w:color="auto"/>
            <w:right w:val="none" w:sz="0" w:space="0" w:color="auto"/>
          </w:divBdr>
        </w:div>
        <w:div w:id="1686832715">
          <w:marLeft w:val="480"/>
          <w:marRight w:val="0"/>
          <w:marTop w:val="0"/>
          <w:marBottom w:val="0"/>
          <w:divBdr>
            <w:top w:val="none" w:sz="0" w:space="0" w:color="auto"/>
            <w:left w:val="none" w:sz="0" w:space="0" w:color="auto"/>
            <w:bottom w:val="none" w:sz="0" w:space="0" w:color="auto"/>
            <w:right w:val="none" w:sz="0" w:space="0" w:color="auto"/>
          </w:divBdr>
        </w:div>
        <w:div w:id="2028020914">
          <w:marLeft w:val="480"/>
          <w:marRight w:val="0"/>
          <w:marTop w:val="0"/>
          <w:marBottom w:val="0"/>
          <w:divBdr>
            <w:top w:val="none" w:sz="0" w:space="0" w:color="auto"/>
            <w:left w:val="none" w:sz="0" w:space="0" w:color="auto"/>
            <w:bottom w:val="none" w:sz="0" w:space="0" w:color="auto"/>
            <w:right w:val="none" w:sz="0" w:space="0" w:color="auto"/>
          </w:divBdr>
        </w:div>
        <w:div w:id="1089230608">
          <w:marLeft w:val="480"/>
          <w:marRight w:val="0"/>
          <w:marTop w:val="0"/>
          <w:marBottom w:val="0"/>
          <w:divBdr>
            <w:top w:val="none" w:sz="0" w:space="0" w:color="auto"/>
            <w:left w:val="none" w:sz="0" w:space="0" w:color="auto"/>
            <w:bottom w:val="none" w:sz="0" w:space="0" w:color="auto"/>
            <w:right w:val="none" w:sz="0" w:space="0" w:color="auto"/>
          </w:divBdr>
        </w:div>
        <w:div w:id="372577770">
          <w:marLeft w:val="480"/>
          <w:marRight w:val="0"/>
          <w:marTop w:val="0"/>
          <w:marBottom w:val="0"/>
          <w:divBdr>
            <w:top w:val="none" w:sz="0" w:space="0" w:color="auto"/>
            <w:left w:val="none" w:sz="0" w:space="0" w:color="auto"/>
            <w:bottom w:val="none" w:sz="0" w:space="0" w:color="auto"/>
            <w:right w:val="none" w:sz="0" w:space="0" w:color="auto"/>
          </w:divBdr>
        </w:div>
        <w:div w:id="1345400948">
          <w:marLeft w:val="480"/>
          <w:marRight w:val="0"/>
          <w:marTop w:val="0"/>
          <w:marBottom w:val="0"/>
          <w:divBdr>
            <w:top w:val="none" w:sz="0" w:space="0" w:color="auto"/>
            <w:left w:val="none" w:sz="0" w:space="0" w:color="auto"/>
            <w:bottom w:val="none" w:sz="0" w:space="0" w:color="auto"/>
            <w:right w:val="none" w:sz="0" w:space="0" w:color="auto"/>
          </w:divBdr>
        </w:div>
        <w:div w:id="1711497436">
          <w:marLeft w:val="480"/>
          <w:marRight w:val="0"/>
          <w:marTop w:val="0"/>
          <w:marBottom w:val="0"/>
          <w:divBdr>
            <w:top w:val="none" w:sz="0" w:space="0" w:color="auto"/>
            <w:left w:val="none" w:sz="0" w:space="0" w:color="auto"/>
            <w:bottom w:val="none" w:sz="0" w:space="0" w:color="auto"/>
            <w:right w:val="none" w:sz="0" w:space="0" w:color="auto"/>
          </w:divBdr>
        </w:div>
        <w:div w:id="2025743955">
          <w:marLeft w:val="480"/>
          <w:marRight w:val="0"/>
          <w:marTop w:val="0"/>
          <w:marBottom w:val="0"/>
          <w:divBdr>
            <w:top w:val="none" w:sz="0" w:space="0" w:color="auto"/>
            <w:left w:val="none" w:sz="0" w:space="0" w:color="auto"/>
            <w:bottom w:val="none" w:sz="0" w:space="0" w:color="auto"/>
            <w:right w:val="none" w:sz="0" w:space="0" w:color="auto"/>
          </w:divBdr>
        </w:div>
        <w:div w:id="871382873">
          <w:marLeft w:val="480"/>
          <w:marRight w:val="0"/>
          <w:marTop w:val="0"/>
          <w:marBottom w:val="0"/>
          <w:divBdr>
            <w:top w:val="none" w:sz="0" w:space="0" w:color="auto"/>
            <w:left w:val="none" w:sz="0" w:space="0" w:color="auto"/>
            <w:bottom w:val="none" w:sz="0" w:space="0" w:color="auto"/>
            <w:right w:val="none" w:sz="0" w:space="0" w:color="auto"/>
          </w:divBdr>
        </w:div>
        <w:div w:id="1213813179">
          <w:marLeft w:val="480"/>
          <w:marRight w:val="0"/>
          <w:marTop w:val="0"/>
          <w:marBottom w:val="0"/>
          <w:divBdr>
            <w:top w:val="none" w:sz="0" w:space="0" w:color="auto"/>
            <w:left w:val="none" w:sz="0" w:space="0" w:color="auto"/>
            <w:bottom w:val="none" w:sz="0" w:space="0" w:color="auto"/>
            <w:right w:val="none" w:sz="0" w:space="0" w:color="auto"/>
          </w:divBdr>
        </w:div>
        <w:div w:id="311374252">
          <w:marLeft w:val="480"/>
          <w:marRight w:val="0"/>
          <w:marTop w:val="0"/>
          <w:marBottom w:val="0"/>
          <w:divBdr>
            <w:top w:val="none" w:sz="0" w:space="0" w:color="auto"/>
            <w:left w:val="none" w:sz="0" w:space="0" w:color="auto"/>
            <w:bottom w:val="none" w:sz="0" w:space="0" w:color="auto"/>
            <w:right w:val="none" w:sz="0" w:space="0" w:color="auto"/>
          </w:divBdr>
        </w:div>
        <w:div w:id="840194540">
          <w:marLeft w:val="480"/>
          <w:marRight w:val="0"/>
          <w:marTop w:val="0"/>
          <w:marBottom w:val="0"/>
          <w:divBdr>
            <w:top w:val="none" w:sz="0" w:space="0" w:color="auto"/>
            <w:left w:val="none" w:sz="0" w:space="0" w:color="auto"/>
            <w:bottom w:val="none" w:sz="0" w:space="0" w:color="auto"/>
            <w:right w:val="none" w:sz="0" w:space="0" w:color="auto"/>
          </w:divBdr>
        </w:div>
        <w:div w:id="1249071632">
          <w:marLeft w:val="480"/>
          <w:marRight w:val="0"/>
          <w:marTop w:val="0"/>
          <w:marBottom w:val="0"/>
          <w:divBdr>
            <w:top w:val="none" w:sz="0" w:space="0" w:color="auto"/>
            <w:left w:val="none" w:sz="0" w:space="0" w:color="auto"/>
            <w:bottom w:val="none" w:sz="0" w:space="0" w:color="auto"/>
            <w:right w:val="none" w:sz="0" w:space="0" w:color="auto"/>
          </w:divBdr>
        </w:div>
        <w:div w:id="1241521546">
          <w:marLeft w:val="480"/>
          <w:marRight w:val="0"/>
          <w:marTop w:val="0"/>
          <w:marBottom w:val="0"/>
          <w:divBdr>
            <w:top w:val="none" w:sz="0" w:space="0" w:color="auto"/>
            <w:left w:val="none" w:sz="0" w:space="0" w:color="auto"/>
            <w:bottom w:val="none" w:sz="0" w:space="0" w:color="auto"/>
            <w:right w:val="none" w:sz="0" w:space="0" w:color="auto"/>
          </w:divBdr>
        </w:div>
        <w:div w:id="1279793704">
          <w:marLeft w:val="480"/>
          <w:marRight w:val="0"/>
          <w:marTop w:val="0"/>
          <w:marBottom w:val="0"/>
          <w:divBdr>
            <w:top w:val="none" w:sz="0" w:space="0" w:color="auto"/>
            <w:left w:val="none" w:sz="0" w:space="0" w:color="auto"/>
            <w:bottom w:val="none" w:sz="0" w:space="0" w:color="auto"/>
            <w:right w:val="none" w:sz="0" w:space="0" w:color="auto"/>
          </w:divBdr>
        </w:div>
        <w:div w:id="2000228256">
          <w:marLeft w:val="480"/>
          <w:marRight w:val="0"/>
          <w:marTop w:val="0"/>
          <w:marBottom w:val="0"/>
          <w:divBdr>
            <w:top w:val="none" w:sz="0" w:space="0" w:color="auto"/>
            <w:left w:val="none" w:sz="0" w:space="0" w:color="auto"/>
            <w:bottom w:val="none" w:sz="0" w:space="0" w:color="auto"/>
            <w:right w:val="none" w:sz="0" w:space="0" w:color="auto"/>
          </w:divBdr>
        </w:div>
        <w:div w:id="1732382594">
          <w:marLeft w:val="480"/>
          <w:marRight w:val="0"/>
          <w:marTop w:val="0"/>
          <w:marBottom w:val="0"/>
          <w:divBdr>
            <w:top w:val="none" w:sz="0" w:space="0" w:color="auto"/>
            <w:left w:val="none" w:sz="0" w:space="0" w:color="auto"/>
            <w:bottom w:val="none" w:sz="0" w:space="0" w:color="auto"/>
            <w:right w:val="none" w:sz="0" w:space="0" w:color="auto"/>
          </w:divBdr>
        </w:div>
        <w:div w:id="1909925832">
          <w:marLeft w:val="480"/>
          <w:marRight w:val="0"/>
          <w:marTop w:val="0"/>
          <w:marBottom w:val="0"/>
          <w:divBdr>
            <w:top w:val="none" w:sz="0" w:space="0" w:color="auto"/>
            <w:left w:val="none" w:sz="0" w:space="0" w:color="auto"/>
            <w:bottom w:val="none" w:sz="0" w:space="0" w:color="auto"/>
            <w:right w:val="none" w:sz="0" w:space="0" w:color="auto"/>
          </w:divBdr>
        </w:div>
        <w:div w:id="802507664">
          <w:marLeft w:val="480"/>
          <w:marRight w:val="0"/>
          <w:marTop w:val="0"/>
          <w:marBottom w:val="0"/>
          <w:divBdr>
            <w:top w:val="none" w:sz="0" w:space="0" w:color="auto"/>
            <w:left w:val="none" w:sz="0" w:space="0" w:color="auto"/>
            <w:bottom w:val="none" w:sz="0" w:space="0" w:color="auto"/>
            <w:right w:val="none" w:sz="0" w:space="0" w:color="auto"/>
          </w:divBdr>
        </w:div>
        <w:div w:id="1817792533">
          <w:marLeft w:val="480"/>
          <w:marRight w:val="0"/>
          <w:marTop w:val="0"/>
          <w:marBottom w:val="0"/>
          <w:divBdr>
            <w:top w:val="none" w:sz="0" w:space="0" w:color="auto"/>
            <w:left w:val="none" w:sz="0" w:space="0" w:color="auto"/>
            <w:bottom w:val="none" w:sz="0" w:space="0" w:color="auto"/>
            <w:right w:val="none" w:sz="0" w:space="0" w:color="auto"/>
          </w:divBdr>
        </w:div>
        <w:div w:id="1620796799">
          <w:marLeft w:val="480"/>
          <w:marRight w:val="0"/>
          <w:marTop w:val="0"/>
          <w:marBottom w:val="0"/>
          <w:divBdr>
            <w:top w:val="none" w:sz="0" w:space="0" w:color="auto"/>
            <w:left w:val="none" w:sz="0" w:space="0" w:color="auto"/>
            <w:bottom w:val="none" w:sz="0" w:space="0" w:color="auto"/>
            <w:right w:val="none" w:sz="0" w:space="0" w:color="auto"/>
          </w:divBdr>
        </w:div>
        <w:div w:id="1453745889">
          <w:marLeft w:val="480"/>
          <w:marRight w:val="0"/>
          <w:marTop w:val="0"/>
          <w:marBottom w:val="0"/>
          <w:divBdr>
            <w:top w:val="none" w:sz="0" w:space="0" w:color="auto"/>
            <w:left w:val="none" w:sz="0" w:space="0" w:color="auto"/>
            <w:bottom w:val="none" w:sz="0" w:space="0" w:color="auto"/>
            <w:right w:val="none" w:sz="0" w:space="0" w:color="auto"/>
          </w:divBdr>
        </w:div>
        <w:div w:id="1905481003">
          <w:marLeft w:val="480"/>
          <w:marRight w:val="0"/>
          <w:marTop w:val="0"/>
          <w:marBottom w:val="0"/>
          <w:divBdr>
            <w:top w:val="none" w:sz="0" w:space="0" w:color="auto"/>
            <w:left w:val="none" w:sz="0" w:space="0" w:color="auto"/>
            <w:bottom w:val="none" w:sz="0" w:space="0" w:color="auto"/>
            <w:right w:val="none" w:sz="0" w:space="0" w:color="auto"/>
          </w:divBdr>
        </w:div>
        <w:div w:id="2042122591">
          <w:marLeft w:val="480"/>
          <w:marRight w:val="0"/>
          <w:marTop w:val="0"/>
          <w:marBottom w:val="0"/>
          <w:divBdr>
            <w:top w:val="none" w:sz="0" w:space="0" w:color="auto"/>
            <w:left w:val="none" w:sz="0" w:space="0" w:color="auto"/>
            <w:bottom w:val="none" w:sz="0" w:space="0" w:color="auto"/>
            <w:right w:val="none" w:sz="0" w:space="0" w:color="auto"/>
          </w:divBdr>
        </w:div>
        <w:div w:id="1183932602">
          <w:marLeft w:val="480"/>
          <w:marRight w:val="0"/>
          <w:marTop w:val="0"/>
          <w:marBottom w:val="0"/>
          <w:divBdr>
            <w:top w:val="none" w:sz="0" w:space="0" w:color="auto"/>
            <w:left w:val="none" w:sz="0" w:space="0" w:color="auto"/>
            <w:bottom w:val="none" w:sz="0" w:space="0" w:color="auto"/>
            <w:right w:val="none" w:sz="0" w:space="0" w:color="auto"/>
          </w:divBdr>
        </w:div>
        <w:div w:id="1438260130">
          <w:marLeft w:val="480"/>
          <w:marRight w:val="0"/>
          <w:marTop w:val="0"/>
          <w:marBottom w:val="0"/>
          <w:divBdr>
            <w:top w:val="none" w:sz="0" w:space="0" w:color="auto"/>
            <w:left w:val="none" w:sz="0" w:space="0" w:color="auto"/>
            <w:bottom w:val="none" w:sz="0" w:space="0" w:color="auto"/>
            <w:right w:val="none" w:sz="0" w:space="0" w:color="auto"/>
          </w:divBdr>
        </w:div>
        <w:div w:id="920215018">
          <w:marLeft w:val="480"/>
          <w:marRight w:val="0"/>
          <w:marTop w:val="0"/>
          <w:marBottom w:val="0"/>
          <w:divBdr>
            <w:top w:val="none" w:sz="0" w:space="0" w:color="auto"/>
            <w:left w:val="none" w:sz="0" w:space="0" w:color="auto"/>
            <w:bottom w:val="none" w:sz="0" w:space="0" w:color="auto"/>
            <w:right w:val="none" w:sz="0" w:space="0" w:color="auto"/>
          </w:divBdr>
        </w:div>
      </w:divsChild>
    </w:div>
    <w:div w:id="272900720">
      <w:bodyDiv w:val="1"/>
      <w:marLeft w:val="0"/>
      <w:marRight w:val="0"/>
      <w:marTop w:val="0"/>
      <w:marBottom w:val="0"/>
      <w:divBdr>
        <w:top w:val="none" w:sz="0" w:space="0" w:color="auto"/>
        <w:left w:val="none" w:sz="0" w:space="0" w:color="auto"/>
        <w:bottom w:val="none" w:sz="0" w:space="0" w:color="auto"/>
        <w:right w:val="none" w:sz="0" w:space="0" w:color="auto"/>
      </w:divBdr>
      <w:divsChild>
        <w:div w:id="202210055">
          <w:marLeft w:val="640"/>
          <w:marRight w:val="0"/>
          <w:marTop w:val="0"/>
          <w:marBottom w:val="0"/>
          <w:divBdr>
            <w:top w:val="none" w:sz="0" w:space="0" w:color="auto"/>
            <w:left w:val="none" w:sz="0" w:space="0" w:color="auto"/>
            <w:bottom w:val="none" w:sz="0" w:space="0" w:color="auto"/>
            <w:right w:val="none" w:sz="0" w:space="0" w:color="auto"/>
          </w:divBdr>
        </w:div>
        <w:div w:id="1454597649">
          <w:marLeft w:val="640"/>
          <w:marRight w:val="0"/>
          <w:marTop w:val="0"/>
          <w:marBottom w:val="0"/>
          <w:divBdr>
            <w:top w:val="none" w:sz="0" w:space="0" w:color="auto"/>
            <w:left w:val="none" w:sz="0" w:space="0" w:color="auto"/>
            <w:bottom w:val="none" w:sz="0" w:space="0" w:color="auto"/>
            <w:right w:val="none" w:sz="0" w:space="0" w:color="auto"/>
          </w:divBdr>
        </w:div>
        <w:div w:id="990987326">
          <w:marLeft w:val="640"/>
          <w:marRight w:val="0"/>
          <w:marTop w:val="0"/>
          <w:marBottom w:val="0"/>
          <w:divBdr>
            <w:top w:val="none" w:sz="0" w:space="0" w:color="auto"/>
            <w:left w:val="none" w:sz="0" w:space="0" w:color="auto"/>
            <w:bottom w:val="none" w:sz="0" w:space="0" w:color="auto"/>
            <w:right w:val="none" w:sz="0" w:space="0" w:color="auto"/>
          </w:divBdr>
        </w:div>
        <w:div w:id="464196978">
          <w:marLeft w:val="640"/>
          <w:marRight w:val="0"/>
          <w:marTop w:val="0"/>
          <w:marBottom w:val="0"/>
          <w:divBdr>
            <w:top w:val="none" w:sz="0" w:space="0" w:color="auto"/>
            <w:left w:val="none" w:sz="0" w:space="0" w:color="auto"/>
            <w:bottom w:val="none" w:sz="0" w:space="0" w:color="auto"/>
            <w:right w:val="none" w:sz="0" w:space="0" w:color="auto"/>
          </w:divBdr>
        </w:div>
        <w:div w:id="1107503154">
          <w:marLeft w:val="640"/>
          <w:marRight w:val="0"/>
          <w:marTop w:val="0"/>
          <w:marBottom w:val="0"/>
          <w:divBdr>
            <w:top w:val="none" w:sz="0" w:space="0" w:color="auto"/>
            <w:left w:val="none" w:sz="0" w:space="0" w:color="auto"/>
            <w:bottom w:val="none" w:sz="0" w:space="0" w:color="auto"/>
            <w:right w:val="none" w:sz="0" w:space="0" w:color="auto"/>
          </w:divBdr>
        </w:div>
        <w:div w:id="289015089">
          <w:marLeft w:val="640"/>
          <w:marRight w:val="0"/>
          <w:marTop w:val="0"/>
          <w:marBottom w:val="0"/>
          <w:divBdr>
            <w:top w:val="none" w:sz="0" w:space="0" w:color="auto"/>
            <w:left w:val="none" w:sz="0" w:space="0" w:color="auto"/>
            <w:bottom w:val="none" w:sz="0" w:space="0" w:color="auto"/>
            <w:right w:val="none" w:sz="0" w:space="0" w:color="auto"/>
          </w:divBdr>
        </w:div>
        <w:div w:id="941185799">
          <w:marLeft w:val="640"/>
          <w:marRight w:val="0"/>
          <w:marTop w:val="0"/>
          <w:marBottom w:val="0"/>
          <w:divBdr>
            <w:top w:val="none" w:sz="0" w:space="0" w:color="auto"/>
            <w:left w:val="none" w:sz="0" w:space="0" w:color="auto"/>
            <w:bottom w:val="none" w:sz="0" w:space="0" w:color="auto"/>
            <w:right w:val="none" w:sz="0" w:space="0" w:color="auto"/>
          </w:divBdr>
        </w:div>
        <w:div w:id="1023940774">
          <w:marLeft w:val="640"/>
          <w:marRight w:val="0"/>
          <w:marTop w:val="0"/>
          <w:marBottom w:val="0"/>
          <w:divBdr>
            <w:top w:val="none" w:sz="0" w:space="0" w:color="auto"/>
            <w:left w:val="none" w:sz="0" w:space="0" w:color="auto"/>
            <w:bottom w:val="none" w:sz="0" w:space="0" w:color="auto"/>
            <w:right w:val="none" w:sz="0" w:space="0" w:color="auto"/>
          </w:divBdr>
        </w:div>
        <w:div w:id="399406881">
          <w:marLeft w:val="640"/>
          <w:marRight w:val="0"/>
          <w:marTop w:val="0"/>
          <w:marBottom w:val="0"/>
          <w:divBdr>
            <w:top w:val="none" w:sz="0" w:space="0" w:color="auto"/>
            <w:left w:val="none" w:sz="0" w:space="0" w:color="auto"/>
            <w:bottom w:val="none" w:sz="0" w:space="0" w:color="auto"/>
            <w:right w:val="none" w:sz="0" w:space="0" w:color="auto"/>
          </w:divBdr>
        </w:div>
        <w:div w:id="1782725248">
          <w:marLeft w:val="640"/>
          <w:marRight w:val="0"/>
          <w:marTop w:val="0"/>
          <w:marBottom w:val="0"/>
          <w:divBdr>
            <w:top w:val="none" w:sz="0" w:space="0" w:color="auto"/>
            <w:left w:val="none" w:sz="0" w:space="0" w:color="auto"/>
            <w:bottom w:val="none" w:sz="0" w:space="0" w:color="auto"/>
            <w:right w:val="none" w:sz="0" w:space="0" w:color="auto"/>
          </w:divBdr>
        </w:div>
        <w:div w:id="1815024593">
          <w:marLeft w:val="640"/>
          <w:marRight w:val="0"/>
          <w:marTop w:val="0"/>
          <w:marBottom w:val="0"/>
          <w:divBdr>
            <w:top w:val="none" w:sz="0" w:space="0" w:color="auto"/>
            <w:left w:val="none" w:sz="0" w:space="0" w:color="auto"/>
            <w:bottom w:val="none" w:sz="0" w:space="0" w:color="auto"/>
            <w:right w:val="none" w:sz="0" w:space="0" w:color="auto"/>
          </w:divBdr>
        </w:div>
        <w:div w:id="1224877356">
          <w:marLeft w:val="640"/>
          <w:marRight w:val="0"/>
          <w:marTop w:val="0"/>
          <w:marBottom w:val="0"/>
          <w:divBdr>
            <w:top w:val="none" w:sz="0" w:space="0" w:color="auto"/>
            <w:left w:val="none" w:sz="0" w:space="0" w:color="auto"/>
            <w:bottom w:val="none" w:sz="0" w:space="0" w:color="auto"/>
            <w:right w:val="none" w:sz="0" w:space="0" w:color="auto"/>
          </w:divBdr>
        </w:div>
        <w:div w:id="553389855">
          <w:marLeft w:val="640"/>
          <w:marRight w:val="0"/>
          <w:marTop w:val="0"/>
          <w:marBottom w:val="0"/>
          <w:divBdr>
            <w:top w:val="none" w:sz="0" w:space="0" w:color="auto"/>
            <w:left w:val="none" w:sz="0" w:space="0" w:color="auto"/>
            <w:bottom w:val="none" w:sz="0" w:space="0" w:color="auto"/>
            <w:right w:val="none" w:sz="0" w:space="0" w:color="auto"/>
          </w:divBdr>
        </w:div>
        <w:div w:id="778372834">
          <w:marLeft w:val="640"/>
          <w:marRight w:val="0"/>
          <w:marTop w:val="0"/>
          <w:marBottom w:val="0"/>
          <w:divBdr>
            <w:top w:val="none" w:sz="0" w:space="0" w:color="auto"/>
            <w:left w:val="none" w:sz="0" w:space="0" w:color="auto"/>
            <w:bottom w:val="none" w:sz="0" w:space="0" w:color="auto"/>
            <w:right w:val="none" w:sz="0" w:space="0" w:color="auto"/>
          </w:divBdr>
        </w:div>
        <w:div w:id="354306853">
          <w:marLeft w:val="640"/>
          <w:marRight w:val="0"/>
          <w:marTop w:val="0"/>
          <w:marBottom w:val="0"/>
          <w:divBdr>
            <w:top w:val="none" w:sz="0" w:space="0" w:color="auto"/>
            <w:left w:val="none" w:sz="0" w:space="0" w:color="auto"/>
            <w:bottom w:val="none" w:sz="0" w:space="0" w:color="auto"/>
            <w:right w:val="none" w:sz="0" w:space="0" w:color="auto"/>
          </w:divBdr>
        </w:div>
        <w:div w:id="1898737520">
          <w:marLeft w:val="640"/>
          <w:marRight w:val="0"/>
          <w:marTop w:val="0"/>
          <w:marBottom w:val="0"/>
          <w:divBdr>
            <w:top w:val="none" w:sz="0" w:space="0" w:color="auto"/>
            <w:left w:val="none" w:sz="0" w:space="0" w:color="auto"/>
            <w:bottom w:val="none" w:sz="0" w:space="0" w:color="auto"/>
            <w:right w:val="none" w:sz="0" w:space="0" w:color="auto"/>
          </w:divBdr>
        </w:div>
        <w:div w:id="921060567">
          <w:marLeft w:val="640"/>
          <w:marRight w:val="0"/>
          <w:marTop w:val="0"/>
          <w:marBottom w:val="0"/>
          <w:divBdr>
            <w:top w:val="none" w:sz="0" w:space="0" w:color="auto"/>
            <w:left w:val="none" w:sz="0" w:space="0" w:color="auto"/>
            <w:bottom w:val="none" w:sz="0" w:space="0" w:color="auto"/>
            <w:right w:val="none" w:sz="0" w:space="0" w:color="auto"/>
          </w:divBdr>
        </w:div>
        <w:div w:id="79525739">
          <w:marLeft w:val="640"/>
          <w:marRight w:val="0"/>
          <w:marTop w:val="0"/>
          <w:marBottom w:val="0"/>
          <w:divBdr>
            <w:top w:val="none" w:sz="0" w:space="0" w:color="auto"/>
            <w:left w:val="none" w:sz="0" w:space="0" w:color="auto"/>
            <w:bottom w:val="none" w:sz="0" w:space="0" w:color="auto"/>
            <w:right w:val="none" w:sz="0" w:space="0" w:color="auto"/>
          </w:divBdr>
        </w:div>
        <w:div w:id="1690523549">
          <w:marLeft w:val="640"/>
          <w:marRight w:val="0"/>
          <w:marTop w:val="0"/>
          <w:marBottom w:val="0"/>
          <w:divBdr>
            <w:top w:val="none" w:sz="0" w:space="0" w:color="auto"/>
            <w:left w:val="none" w:sz="0" w:space="0" w:color="auto"/>
            <w:bottom w:val="none" w:sz="0" w:space="0" w:color="auto"/>
            <w:right w:val="none" w:sz="0" w:space="0" w:color="auto"/>
          </w:divBdr>
        </w:div>
        <w:div w:id="1010527035">
          <w:marLeft w:val="640"/>
          <w:marRight w:val="0"/>
          <w:marTop w:val="0"/>
          <w:marBottom w:val="0"/>
          <w:divBdr>
            <w:top w:val="none" w:sz="0" w:space="0" w:color="auto"/>
            <w:left w:val="none" w:sz="0" w:space="0" w:color="auto"/>
            <w:bottom w:val="none" w:sz="0" w:space="0" w:color="auto"/>
            <w:right w:val="none" w:sz="0" w:space="0" w:color="auto"/>
          </w:divBdr>
        </w:div>
        <w:div w:id="1507161779">
          <w:marLeft w:val="640"/>
          <w:marRight w:val="0"/>
          <w:marTop w:val="0"/>
          <w:marBottom w:val="0"/>
          <w:divBdr>
            <w:top w:val="none" w:sz="0" w:space="0" w:color="auto"/>
            <w:left w:val="none" w:sz="0" w:space="0" w:color="auto"/>
            <w:bottom w:val="none" w:sz="0" w:space="0" w:color="auto"/>
            <w:right w:val="none" w:sz="0" w:space="0" w:color="auto"/>
          </w:divBdr>
        </w:div>
        <w:div w:id="1475178521">
          <w:marLeft w:val="640"/>
          <w:marRight w:val="0"/>
          <w:marTop w:val="0"/>
          <w:marBottom w:val="0"/>
          <w:divBdr>
            <w:top w:val="none" w:sz="0" w:space="0" w:color="auto"/>
            <w:left w:val="none" w:sz="0" w:space="0" w:color="auto"/>
            <w:bottom w:val="none" w:sz="0" w:space="0" w:color="auto"/>
            <w:right w:val="none" w:sz="0" w:space="0" w:color="auto"/>
          </w:divBdr>
        </w:div>
        <w:div w:id="406457856">
          <w:marLeft w:val="640"/>
          <w:marRight w:val="0"/>
          <w:marTop w:val="0"/>
          <w:marBottom w:val="0"/>
          <w:divBdr>
            <w:top w:val="none" w:sz="0" w:space="0" w:color="auto"/>
            <w:left w:val="none" w:sz="0" w:space="0" w:color="auto"/>
            <w:bottom w:val="none" w:sz="0" w:space="0" w:color="auto"/>
            <w:right w:val="none" w:sz="0" w:space="0" w:color="auto"/>
          </w:divBdr>
        </w:div>
        <w:div w:id="438649532">
          <w:marLeft w:val="640"/>
          <w:marRight w:val="0"/>
          <w:marTop w:val="0"/>
          <w:marBottom w:val="0"/>
          <w:divBdr>
            <w:top w:val="none" w:sz="0" w:space="0" w:color="auto"/>
            <w:left w:val="none" w:sz="0" w:space="0" w:color="auto"/>
            <w:bottom w:val="none" w:sz="0" w:space="0" w:color="auto"/>
            <w:right w:val="none" w:sz="0" w:space="0" w:color="auto"/>
          </w:divBdr>
        </w:div>
        <w:div w:id="1143886668">
          <w:marLeft w:val="640"/>
          <w:marRight w:val="0"/>
          <w:marTop w:val="0"/>
          <w:marBottom w:val="0"/>
          <w:divBdr>
            <w:top w:val="none" w:sz="0" w:space="0" w:color="auto"/>
            <w:left w:val="none" w:sz="0" w:space="0" w:color="auto"/>
            <w:bottom w:val="none" w:sz="0" w:space="0" w:color="auto"/>
            <w:right w:val="none" w:sz="0" w:space="0" w:color="auto"/>
          </w:divBdr>
        </w:div>
        <w:div w:id="453183630">
          <w:marLeft w:val="640"/>
          <w:marRight w:val="0"/>
          <w:marTop w:val="0"/>
          <w:marBottom w:val="0"/>
          <w:divBdr>
            <w:top w:val="none" w:sz="0" w:space="0" w:color="auto"/>
            <w:left w:val="none" w:sz="0" w:space="0" w:color="auto"/>
            <w:bottom w:val="none" w:sz="0" w:space="0" w:color="auto"/>
            <w:right w:val="none" w:sz="0" w:space="0" w:color="auto"/>
          </w:divBdr>
        </w:div>
        <w:div w:id="832526744">
          <w:marLeft w:val="640"/>
          <w:marRight w:val="0"/>
          <w:marTop w:val="0"/>
          <w:marBottom w:val="0"/>
          <w:divBdr>
            <w:top w:val="none" w:sz="0" w:space="0" w:color="auto"/>
            <w:left w:val="none" w:sz="0" w:space="0" w:color="auto"/>
            <w:bottom w:val="none" w:sz="0" w:space="0" w:color="auto"/>
            <w:right w:val="none" w:sz="0" w:space="0" w:color="auto"/>
          </w:divBdr>
        </w:div>
        <w:div w:id="877014218">
          <w:marLeft w:val="640"/>
          <w:marRight w:val="0"/>
          <w:marTop w:val="0"/>
          <w:marBottom w:val="0"/>
          <w:divBdr>
            <w:top w:val="none" w:sz="0" w:space="0" w:color="auto"/>
            <w:left w:val="none" w:sz="0" w:space="0" w:color="auto"/>
            <w:bottom w:val="none" w:sz="0" w:space="0" w:color="auto"/>
            <w:right w:val="none" w:sz="0" w:space="0" w:color="auto"/>
          </w:divBdr>
        </w:div>
        <w:div w:id="1166441121">
          <w:marLeft w:val="640"/>
          <w:marRight w:val="0"/>
          <w:marTop w:val="0"/>
          <w:marBottom w:val="0"/>
          <w:divBdr>
            <w:top w:val="none" w:sz="0" w:space="0" w:color="auto"/>
            <w:left w:val="none" w:sz="0" w:space="0" w:color="auto"/>
            <w:bottom w:val="none" w:sz="0" w:space="0" w:color="auto"/>
            <w:right w:val="none" w:sz="0" w:space="0" w:color="auto"/>
          </w:divBdr>
        </w:div>
        <w:div w:id="771239796">
          <w:marLeft w:val="640"/>
          <w:marRight w:val="0"/>
          <w:marTop w:val="0"/>
          <w:marBottom w:val="0"/>
          <w:divBdr>
            <w:top w:val="none" w:sz="0" w:space="0" w:color="auto"/>
            <w:left w:val="none" w:sz="0" w:space="0" w:color="auto"/>
            <w:bottom w:val="none" w:sz="0" w:space="0" w:color="auto"/>
            <w:right w:val="none" w:sz="0" w:space="0" w:color="auto"/>
          </w:divBdr>
        </w:div>
        <w:div w:id="430321440">
          <w:marLeft w:val="640"/>
          <w:marRight w:val="0"/>
          <w:marTop w:val="0"/>
          <w:marBottom w:val="0"/>
          <w:divBdr>
            <w:top w:val="none" w:sz="0" w:space="0" w:color="auto"/>
            <w:left w:val="none" w:sz="0" w:space="0" w:color="auto"/>
            <w:bottom w:val="none" w:sz="0" w:space="0" w:color="auto"/>
            <w:right w:val="none" w:sz="0" w:space="0" w:color="auto"/>
          </w:divBdr>
        </w:div>
        <w:div w:id="1860392468">
          <w:marLeft w:val="640"/>
          <w:marRight w:val="0"/>
          <w:marTop w:val="0"/>
          <w:marBottom w:val="0"/>
          <w:divBdr>
            <w:top w:val="none" w:sz="0" w:space="0" w:color="auto"/>
            <w:left w:val="none" w:sz="0" w:space="0" w:color="auto"/>
            <w:bottom w:val="none" w:sz="0" w:space="0" w:color="auto"/>
            <w:right w:val="none" w:sz="0" w:space="0" w:color="auto"/>
          </w:divBdr>
        </w:div>
        <w:div w:id="1341540287">
          <w:marLeft w:val="640"/>
          <w:marRight w:val="0"/>
          <w:marTop w:val="0"/>
          <w:marBottom w:val="0"/>
          <w:divBdr>
            <w:top w:val="none" w:sz="0" w:space="0" w:color="auto"/>
            <w:left w:val="none" w:sz="0" w:space="0" w:color="auto"/>
            <w:bottom w:val="none" w:sz="0" w:space="0" w:color="auto"/>
            <w:right w:val="none" w:sz="0" w:space="0" w:color="auto"/>
          </w:divBdr>
        </w:div>
        <w:div w:id="2072845256">
          <w:marLeft w:val="640"/>
          <w:marRight w:val="0"/>
          <w:marTop w:val="0"/>
          <w:marBottom w:val="0"/>
          <w:divBdr>
            <w:top w:val="none" w:sz="0" w:space="0" w:color="auto"/>
            <w:left w:val="none" w:sz="0" w:space="0" w:color="auto"/>
            <w:bottom w:val="none" w:sz="0" w:space="0" w:color="auto"/>
            <w:right w:val="none" w:sz="0" w:space="0" w:color="auto"/>
          </w:divBdr>
        </w:div>
        <w:div w:id="1768312132">
          <w:marLeft w:val="640"/>
          <w:marRight w:val="0"/>
          <w:marTop w:val="0"/>
          <w:marBottom w:val="0"/>
          <w:divBdr>
            <w:top w:val="none" w:sz="0" w:space="0" w:color="auto"/>
            <w:left w:val="none" w:sz="0" w:space="0" w:color="auto"/>
            <w:bottom w:val="none" w:sz="0" w:space="0" w:color="auto"/>
            <w:right w:val="none" w:sz="0" w:space="0" w:color="auto"/>
          </w:divBdr>
        </w:div>
        <w:div w:id="1099571033">
          <w:marLeft w:val="640"/>
          <w:marRight w:val="0"/>
          <w:marTop w:val="0"/>
          <w:marBottom w:val="0"/>
          <w:divBdr>
            <w:top w:val="none" w:sz="0" w:space="0" w:color="auto"/>
            <w:left w:val="none" w:sz="0" w:space="0" w:color="auto"/>
            <w:bottom w:val="none" w:sz="0" w:space="0" w:color="auto"/>
            <w:right w:val="none" w:sz="0" w:space="0" w:color="auto"/>
          </w:divBdr>
        </w:div>
        <w:div w:id="418797315">
          <w:marLeft w:val="640"/>
          <w:marRight w:val="0"/>
          <w:marTop w:val="0"/>
          <w:marBottom w:val="0"/>
          <w:divBdr>
            <w:top w:val="none" w:sz="0" w:space="0" w:color="auto"/>
            <w:left w:val="none" w:sz="0" w:space="0" w:color="auto"/>
            <w:bottom w:val="none" w:sz="0" w:space="0" w:color="auto"/>
            <w:right w:val="none" w:sz="0" w:space="0" w:color="auto"/>
          </w:divBdr>
        </w:div>
        <w:div w:id="602423820">
          <w:marLeft w:val="640"/>
          <w:marRight w:val="0"/>
          <w:marTop w:val="0"/>
          <w:marBottom w:val="0"/>
          <w:divBdr>
            <w:top w:val="none" w:sz="0" w:space="0" w:color="auto"/>
            <w:left w:val="none" w:sz="0" w:space="0" w:color="auto"/>
            <w:bottom w:val="none" w:sz="0" w:space="0" w:color="auto"/>
            <w:right w:val="none" w:sz="0" w:space="0" w:color="auto"/>
          </w:divBdr>
        </w:div>
        <w:div w:id="1460342649">
          <w:marLeft w:val="640"/>
          <w:marRight w:val="0"/>
          <w:marTop w:val="0"/>
          <w:marBottom w:val="0"/>
          <w:divBdr>
            <w:top w:val="none" w:sz="0" w:space="0" w:color="auto"/>
            <w:left w:val="none" w:sz="0" w:space="0" w:color="auto"/>
            <w:bottom w:val="none" w:sz="0" w:space="0" w:color="auto"/>
            <w:right w:val="none" w:sz="0" w:space="0" w:color="auto"/>
          </w:divBdr>
        </w:div>
        <w:div w:id="863791872">
          <w:marLeft w:val="640"/>
          <w:marRight w:val="0"/>
          <w:marTop w:val="0"/>
          <w:marBottom w:val="0"/>
          <w:divBdr>
            <w:top w:val="none" w:sz="0" w:space="0" w:color="auto"/>
            <w:left w:val="none" w:sz="0" w:space="0" w:color="auto"/>
            <w:bottom w:val="none" w:sz="0" w:space="0" w:color="auto"/>
            <w:right w:val="none" w:sz="0" w:space="0" w:color="auto"/>
          </w:divBdr>
        </w:div>
        <w:div w:id="1978030981">
          <w:marLeft w:val="640"/>
          <w:marRight w:val="0"/>
          <w:marTop w:val="0"/>
          <w:marBottom w:val="0"/>
          <w:divBdr>
            <w:top w:val="none" w:sz="0" w:space="0" w:color="auto"/>
            <w:left w:val="none" w:sz="0" w:space="0" w:color="auto"/>
            <w:bottom w:val="none" w:sz="0" w:space="0" w:color="auto"/>
            <w:right w:val="none" w:sz="0" w:space="0" w:color="auto"/>
          </w:divBdr>
        </w:div>
        <w:div w:id="801773886">
          <w:marLeft w:val="640"/>
          <w:marRight w:val="0"/>
          <w:marTop w:val="0"/>
          <w:marBottom w:val="0"/>
          <w:divBdr>
            <w:top w:val="none" w:sz="0" w:space="0" w:color="auto"/>
            <w:left w:val="none" w:sz="0" w:space="0" w:color="auto"/>
            <w:bottom w:val="none" w:sz="0" w:space="0" w:color="auto"/>
            <w:right w:val="none" w:sz="0" w:space="0" w:color="auto"/>
          </w:divBdr>
        </w:div>
        <w:div w:id="1634210487">
          <w:marLeft w:val="640"/>
          <w:marRight w:val="0"/>
          <w:marTop w:val="0"/>
          <w:marBottom w:val="0"/>
          <w:divBdr>
            <w:top w:val="none" w:sz="0" w:space="0" w:color="auto"/>
            <w:left w:val="none" w:sz="0" w:space="0" w:color="auto"/>
            <w:bottom w:val="none" w:sz="0" w:space="0" w:color="auto"/>
            <w:right w:val="none" w:sz="0" w:space="0" w:color="auto"/>
          </w:divBdr>
        </w:div>
        <w:div w:id="159783706">
          <w:marLeft w:val="640"/>
          <w:marRight w:val="0"/>
          <w:marTop w:val="0"/>
          <w:marBottom w:val="0"/>
          <w:divBdr>
            <w:top w:val="none" w:sz="0" w:space="0" w:color="auto"/>
            <w:left w:val="none" w:sz="0" w:space="0" w:color="auto"/>
            <w:bottom w:val="none" w:sz="0" w:space="0" w:color="auto"/>
            <w:right w:val="none" w:sz="0" w:space="0" w:color="auto"/>
          </w:divBdr>
        </w:div>
        <w:div w:id="1447507365">
          <w:marLeft w:val="640"/>
          <w:marRight w:val="0"/>
          <w:marTop w:val="0"/>
          <w:marBottom w:val="0"/>
          <w:divBdr>
            <w:top w:val="none" w:sz="0" w:space="0" w:color="auto"/>
            <w:left w:val="none" w:sz="0" w:space="0" w:color="auto"/>
            <w:bottom w:val="none" w:sz="0" w:space="0" w:color="auto"/>
            <w:right w:val="none" w:sz="0" w:space="0" w:color="auto"/>
          </w:divBdr>
        </w:div>
        <w:div w:id="34040016">
          <w:marLeft w:val="640"/>
          <w:marRight w:val="0"/>
          <w:marTop w:val="0"/>
          <w:marBottom w:val="0"/>
          <w:divBdr>
            <w:top w:val="none" w:sz="0" w:space="0" w:color="auto"/>
            <w:left w:val="none" w:sz="0" w:space="0" w:color="auto"/>
            <w:bottom w:val="none" w:sz="0" w:space="0" w:color="auto"/>
            <w:right w:val="none" w:sz="0" w:space="0" w:color="auto"/>
          </w:divBdr>
        </w:div>
        <w:div w:id="470482947">
          <w:marLeft w:val="640"/>
          <w:marRight w:val="0"/>
          <w:marTop w:val="0"/>
          <w:marBottom w:val="0"/>
          <w:divBdr>
            <w:top w:val="none" w:sz="0" w:space="0" w:color="auto"/>
            <w:left w:val="none" w:sz="0" w:space="0" w:color="auto"/>
            <w:bottom w:val="none" w:sz="0" w:space="0" w:color="auto"/>
            <w:right w:val="none" w:sz="0" w:space="0" w:color="auto"/>
          </w:divBdr>
        </w:div>
        <w:div w:id="1823303385">
          <w:marLeft w:val="640"/>
          <w:marRight w:val="0"/>
          <w:marTop w:val="0"/>
          <w:marBottom w:val="0"/>
          <w:divBdr>
            <w:top w:val="none" w:sz="0" w:space="0" w:color="auto"/>
            <w:left w:val="none" w:sz="0" w:space="0" w:color="auto"/>
            <w:bottom w:val="none" w:sz="0" w:space="0" w:color="auto"/>
            <w:right w:val="none" w:sz="0" w:space="0" w:color="auto"/>
          </w:divBdr>
        </w:div>
        <w:div w:id="1263534541">
          <w:marLeft w:val="640"/>
          <w:marRight w:val="0"/>
          <w:marTop w:val="0"/>
          <w:marBottom w:val="0"/>
          <w:divBdr>
            <w:top w:val="none" w:sz="0" w:space="0" w:color="auto"/>
            <w:left w:val="none" w:sz="0" w:space="0" w:color="auto"/>
            <w:bottom w:val="none" w:sz="0" w:space="0" w:color="auto"/>
            <w:right w:val="none" w:sz="0" w:space="0" w:color="auto"/>
          </w:divBdr>
        </w:div>
        <w:div w:id="681277172">
          <w:marLeft w:val="640"/>
          <w:marRight w:val="0"/>
          <w:marTop w:val="0"/>
          <w:marBottom w:val="0"/>
          <w:divBdr>
            <w:top w:val="none" w:sz="0" w:space="0" w:color="auto"/>
            <w:left w:val="none" w:sz="0" w:space="0" w:color="auto"/>
            <w:bottom w:val="none" w:sz="0" w:space="0" w:color="auto"/>
            <w:right w:val="none" w:sz="0" w:space="0" w:color="auto"/>
          </w:divBdr>
        </w:div>
        <w:div w:id="519011843">
          <w:marLeft w:val="640"/>
          <w:marRight w:val="0"/>
          <w:marTop w:val="0"/>
          <w:marBottom w:val="0"/>
          <w:divBdr>
            <w:top w:val="none" w:sz="0" w:space="0" w:color="auto"/>
            <w:left w:val="none" w:sz="0" w:space="0" w:color="auto"/>
            <w:bottom w:val="none" w:sz="0" w:space="0" w:color="auto"/>
            <w:right w:val="none" w:sz="0" w:space="0" w:color="auto"/>
          </w:divBdr>
        </w:div>
        <w:div w:id="1758793251">
          <w:marLeft w:val="640"/>
          <w:marRight w:val="0"/>
          <w:marTop w:val="0"/>
          <w:marBottom w:val="0"/>
          <w:divBdr>
            <w:top w:val="none" w:sz="0" w:space="0" w:color="auto"/>
            <w:left w:val="none" w:sz="0" w:space="0" w:color="auto"/>
            <w:bottom w:val="none" w:sz="0" w:space="0" w:color="auto"/>
            <w:right w:val="none" w:sz="0" w:space="0" w:color="auto"/>
          </w:divBdr>
        </w:div>
        <w:div w:id="1730301467">
          <w:marLeft w:val="640"/>
          <w:marRight w:val="0"/>
          <w:marTop w:val="0"/>
          <w:marBottom w:val="0"/>
          <w:divBdr>
            <w:top w:val="none" w:sz="0" w:space="0" w:color="auto"/>
            <w:left w:val="none" w:sz="0" w:space="0" w:color="auto"/>
            <w:bottom w:val="none" w:sz="0" w:space="0" w:color="auto"/>
            <w:right w:val="none" w:sz="0" w:space="0" w:color="auto"/>
          </w:divBdr>
        </w:div>
        <w:div w:id="2121298953">
          <w:marLeft w:val="640"/>
          <w:marRight w:val="0"/>
          <w:marTop w:val="0"/>
          <w:marBottom w:val="0"/>
          <w:divBdr>
            <w:top w:val="none" w:sz="0" w:space="0" w:color="auto"/>
            <w:left w:val="none" w:sz="0" w:space="0" w:color="auto"/>
            <w:bottom w:val="none" w:sz="0" w:space="0" w:color="auto"/>
            <w:right w:val="none" w:sz="0" w:space="0" w:color="auto"/>
          </w:divBdr>
        </w:div>
        <w:div w:id="950549500">
          <w:marLeft w:val="640"/>
          <w:marRight w:val="0"/>
          <w:marTop w:val="0"/>
          <w:marBottom w:val="0"/>
          <w:divBdr>
            <w:top w:val="none" w:sz="0" w:space="0" w:color="auto"/>
            <w:left w:val="none" w:sz="0" w:space="0" w:color="auto"/>
            <w:bottom w:val="none" w:sz="0" w:space="0" w:color="auto"/>
            <w:right w:val="none" w:sz="0" w:space="0" w:color="auto"/>
          </w:divBdr>
        </w:div>
        <w:div w:id="1346008923">
          <w:marLeft w:val="640"/>
          <w:marRight w:val="0"/>
          <w:marTop w:val="0"/>
          <w:marBottom w:val="0"/>
          <w:divBdr>
            <w:top w:val="none" w:sz="0" w:space="0" w:color="auto"/>
            <w:left w:val="none" w:sz="0" w:space="0" w:color="auto"/>
            <w:bottom w:val="none" w:sz="0" w:space="0" w:color="auto"/>
            <w:right w:val="none" w:sz="0" w:space="0" w:color="auto"/>
          </w:divBdr>
        </w:div>
        <w:div w:id="153188481">
          <w:marLeft w:val="640"/>
          <w:marRight w:val="0"/>
          <w:marTop w:val="0"/>
          <w:marBottom w:val="0"/>
          <w:divBdr>
            <w:top w:val="none" w:sz="0" w:space="0" w:color="auto"/>
            <w:left w:val="none" w:sz="0" w:space="0" w:color="auto"/>
            <w:bottom w:val="none" w:sz="0" w:space="0" w:color="auto"/>
            <w:right w:val="none" w:sz="0" w:space="0" w:color="auto"/>
          </w:divBdr>
        </w:div>
        <w:div w:id="100953823">
          <w:marLeft w:val="640"/>
          <w:marRight w:val="0"/>
          <w:marTop w:val="0"/>
          <w:marBottom w:val="0"/>
          <w:divBdr>
            <w:top w:val="none" w:sz="0" w:space="0" w:color="auto"/>
            <w:left w:val="none" w:sz="0" w:space="0" w:color="auto"/>
            <w:bottom w:val="none" w:sz="0" w:space="0" w:color="auto"/>
            <w:right w:val="none" w:sz="0" w:space="0" w:color="auto"/>
          </w:divBdr>
        </w:div>
        <w:div w:id="2091534953">
          <w:marLeft w:val="640"/>
          <w:marRight w:val="0"/>
          <w:marTop w:val="0"/>
          <w:marBottom w:val="0"/>
          <w:divBdr>
            <w:top w:val="none" w:sz="0" w:space="0" w:color="auto"/>
            <w:left w:val="none" w:sz="0" w:space="0" w:color="auto"/>
            <w:bottom w:val="none" w:sz="0" w:space="0" w:color="auto"/>
            <w:right w:val="none" w:sz="0" w:space="0" w:color="auto"/>
          </w:divBdr>
        </w:div>
        <w:div w:id="1322123623">
          <w:marLeft w:val="640"/>
          <w:marRight w:val="0"/>
          <w:marTop w:val="0"/>
          <w:marBottom w:val="0"/>
          <w:divBdr>
            <w:top w:val="none" w:sz="0" w:space="0" w:color="auto"/>
            <w:left w:val="none" w:sz="0" w:space="0" w:color="auto"/>
            <w:bottom w:val="none" w:sz="0" w:space="0" w:color="auto"/>
            <w:right w:val="none" w:sz="0" w:space="0" w:color="auto"/>
          </w:divBdr>
        </w:div>
        <w:div w:id="1207566555">
          <w:marLeft w:val="640"/>
          <w:marRight w:val="0"/>
          <w:marTop w:val="0"/>
          <w:marBottom w:val="0"/>
          <w:divBdr>
            <w:top w:val="none" w:sz="0" w:space="0" w:color="auto"/>
            <w:left w:val="none" w:sz="0" w:space="0" w:color="auto"/>
            <w:bottom w:val="none" w:sz="0" w:space="0" w:color="auto"/>
            <w:right w:val="none" w:sz="0" w:space="0" w:color="auto"/>
          </w:divBdr>
        </w:div>
        <w:div w:id="1640694555">
          <w:marLeft w:val="640"/>
          <w:marRight w:val="0"/>
          <w:marTop w:val="0"/>
          <w:marBottom w:val="0"/>
          <w:divBdr>
            <w:top w:val="none" w:sz="0" w:space="0" w:color="auto"/>
            <w:left w:val="none" w:sz="0" w:space="0" w:color="auto"/>
            <w:bottom w:val="none" w:sz="0" w:space="0" w:color="auto"/>
            <w:right w:val="none" w:sz="0" w:space="0" w:color="auto"/>
          </w:divBdr>
        </w:div>
        <w:div w:id="664940903">
          <w:marLeft w:val="640"/>
          <w:marRight w:val="0"/>
          <w:marTop w:val="0"/>
          <w:marBottom w:val="0"/>
          <w:divBdr>
            <w:top w:val="none" w:sz="0" w:space="0" w:color="auto"/>
            <w:left w:val="none" w:sz="0" w:space="0" w:color="auto"/>
            <w:bottom w:val="none" w:sz="0" w:space="0" w:color="auto"/>
            <w:right w:val="none" w:sz="0" w:space="0" w:color="auto"/>
          </w:divBdr>
        </w:div>
        <w:div w:id="1392845214">
          <w:marLeft w:val="640"/>
          <w:marRight w:val="0"/>
          <w:marTop w:val="0"/>
          <w:marBottom w:val="0"/>
          <w:divBdr>
            <w:top w:val="none" w:sz="0" w:space="0" w:color="auto"/>
            <w:left w:val="none" w:sz="0" w:space="0" w:color="auto"/>
            <w:bottom w:val="none" w:sz="0" w:space="0" w:color="auto"/>
            <w:right w:val="none" w:sz="0" w:space="0" w:color="auto"/>
          </w:divBdr>
        </w:div>
        <w:div w:id="822819280">
          <w:marLeft w:val="640"/>
          <w:marRight w:val="0"/>
          <w:marTop w:val="0"/>
          <w:marBottom w:val="0"/>
          <w:divBdr>
            <w:top w:val="none" w:sz="0" w:space="0" w:color="auto"/>
            <w:left w:val="none" w:sz="0" w:space="0" w:color="auto"/>
            <w:bottom w:val="none" w:sz="0" w:space="0" w:color="auto"/>
            <w:right w:val="none" w:sz="0" w:space="0" w:color="auto"/>
          </w:divBdr>
        </w:div>
        <w:div w:id="163471312">
          <w:marLeft w:val="640"/>
          <w:marRight w:val="0"/>
          <w:marTop w:val="0"/>
          <w:marBottom w:val="0"/>
          <w:divBdr>
            <w:top w:val="none" w:sz="0" w:space="0" w:color="auto"/>
            <w:left w:val="none" w:sz="0" w:space="0" w:color="auto"/>
            <w:bottom w:val="none" w:sz="0" w:space="0" w:color="auto"/>
            <w:right w:val="none" w:sz="0" w:space="0" w:color="auto"/>
          </w:divBdr>
        </w:div>
        <w:div w:id="1402094248">
          <w:marLeft w:val="640"/>
          <w:marRight w:val="0"/>
          <w:marTop w:val="0"/>
          <w:marBottom w:val="0"/>
          <w:divBdr>
            <w:top w:val="none" w:sz="0" w:space="0" w:color="auto"/>
            <w:left w:val="none" w:sz="0" w:space="0" w:color="auto"/>
            <w:bottom w:val="none" w:sz="0" w:space="0" w:color="auto"/>
            <w:right w:val="none" w:sz="0" w:space="0" w:color="auto"/>
          </w:divBdr>
        </w:div>
        <w:div w:id="1273128040">
          <w:marLeft w:val="640"/>
          <w:marRight w:val="0"/>
          <w:marTop w:val="0"/>
          <w:marBottom w:val="0"/>
          <w:divBdr>
            <w:top w:val="none" w:sz="0" w:space="0" w:color="auto"/>
            <w:left w:val="none" w:sz="0" w:space="0" w:color="auto"/>
            <w:bottom w:val="none" w:sz="0" w:space="0" w:color="auto"/>
            <w:right w:val="none" w:sz="0" w:space="0" w:color="auto"/>
          </w:divBdr>
        </w:div>
        <w:div w:id="386490938">
          <w:marLeft w:val="640"/>
          <w:marRight w:val="0"/>
          <w:marTop w:val="0"/>
          <w:marBottom w:val="0"/>
          <w:divBdr>
            <w:top w:val="none" w:sz="0" w:space="0" w:color="auto"/>
            <w:left w:val="none" w:sz="0" w:space="0" w:color="auto"/>
            <w:bottom w:val="none" w:sz="0" w:space="0" w:color="auto"/>
            <w:right w:val="none" w:sz="0" w:space="0" w:color="auto"/>
          </w:divBdr>
        </w:div>
        <w:div w:id="47848737">
          <w:marLeft w:val="640"/>
          <w:marRight w:val="0"/>
          <w:marTop w:val="0"/>
          <w:marBottom w:val="0"/>
          <w:divBdr>
            <w:top w:val="none" w:sz="0" w:space="0" w:color="auto"/>
            <w:left w:val="none" w:sz="0" w:space="0" w:color="auto"/>
            <w:bottom w:val="none" w:sz="0" w:space="0" w:color="auto"/>
            <w:right w:val="none" w:sz="0" w:space="0" w:color="auto"/>
          </w:divBdr>
        </w:div>
        <w:div w:id="43409896">
          <w:marLeft w:val="640"/>
          <w:marRight w:val="0"/>
          <w:marTop w:val="0"/>
          <w:marBottom w:val="0"/>
          <w:divBdr>
            <w:top w:val="none" w:sz="0" w:space="0" w:color="auto"/>
            <w:left w:val="none" w:sz="0" w:space="0" w:color="auto"/>
            <w:bottom w:val="none" w:sz="0" w:space="0" w:color="auto"/>
            <w:right w:val="none" w:sz="0" w:space="0" w:color="auto"/>
          </w:divBdr>
        </w:div>
        <w:div w:id="448403704">
          <w:marLeft w:val="640"/>
          <w:marRight w:val="0"/>
          <w:marTop w:val="0"/>
          <w:marBottom w:val="0"/>
          <w:divBdr>
            <w:top w:val="none" w:sz="0" w:space="0" w:color="auto"/>
            <w:left w:val="none" w:sz="0" w:space="0" w:color="auto"/>
            <w:bottom w:val="none" w:sz="0" w:space="0" w:color="auto"/>
            <w:right w:val="none" w:sz="0" w:space="0" w:color="auto"/>
          </w:divBdr>
        </w:div>
        <w:div w:id="1836653749">
          <w:marLeft w:val="640"/>
          <w:marRight w:val="0"/>
          <w:marTop w:val="0"/>
          <w:marBottom w:val="0"/>
          <w:divBdr>
            <w:top w:val="none" w:sz="0" w:space="0" w:color="auto"/>
            <w:left w:val="none" w:sz="0" w:space="0" w:color="auto"/>
            <w:bottom w:val="none" w:sz="0" w:space="0" w:color="auto"/>
            <w:right w:val="none" w:sz="0" w:space="0" w:color="auto"/>
          </w:divBdr>
        </w:div>
        <w:div w:id="1403139690">
          <w:marLeft w:val="640"/>
          <w:marRight w:val="0"/>
          <w:marTop w:val="0"/>
          <w:marBottom w:val="0"/>
          <w:divBdr>
            <w:top w:val="none" w:sz="0" w:space="0" w:color="auto"/>
            <w:left w:val="none" w:sz="0" w:space="0" w:color="auto"/>
            <w:bottom w:val="none" w:sz="0" w:space="0" w:color="auto"/>
            <w:right w:val="none" w:sz="0" w:space="0" w:color="auto"/>
          </w:divBdr>
        </w:div>
        <w:div w:id="301623544">
          <w:marLeft w:val="640"/>
          <w:marRight w:val="0"/>
          <w:marTop w:val="0"/>
          <w:marBottom w:val="0"/>
          <w:divBdr>
            <w:top w:val="none" w:sz="0" w:space="0" w:color="auto"/>
            <w:left w:val="none" w:sz="0" w:space="0" w:color="auto"/>
            <w:bottom w:val="none" w:sz="0" w:space="0" w:color="auto"/>
            <w:right w:val="none" w:sz="0" w:space="0" w:color="auto"/>
          </w:divBdr>
        </w:div>
        <w:div w:id="436365182">
          <w:marLeft w:val="640"/>
          <w:marRight w:val="0"/>
          <w:marTop w:val="0"/>
          <w:marBottom w:val="0"/>
          <w:divBdr>
            <w:top w:val="none" w:sz="0" w:space="0" w:color="auto"/>
            <w:left w:val="none" w:sz="0" w:space="0" w:color="auto"/>
            <w:bottom w:val="none" w:sz="0" w:space="0" w:color="auto"/>
            <w:right w:val="none" w:sz="0" w:space="0" w:color="auto"/>
          </w:divBdr>
        </w:div>
        <w:div w:id="104886175">
          <w:marLeft w:val="640"/>
          <w:marRight w:val="0"/>
          <w:marTop w:val="0"/>
          <w:marBottom w:val="0"/>
          <w:divBdr>
            <w:top w:val="none" w:sz="0" w:space="0" w:color="auto"/>
            <w:left w:val="none" w:sz="0" w:space="0" w:color="auto"/>
            <w:bottom w:val="none" w:sz="0" w:space="0" w:color="auto"/>
            <w:right w:val="none" w:sz="0" w:space="0" w:color="auto"/>
          </w:divBdr>
        </w:div>
        <w:div w:id="1358970804">
          <w:marLeft w:val="640"/>
          <w:marRight w:val="0"/>
          <w:marTop w:val="0"/>
          <w:marBottom w:val="0"/>
          <w:divBdr>
            <w:top w:val="none" w:sz="0" w:space="0" w:color="auto"/>
            <w:left w:val="none" w:sz="0" w:space="0" w:color="auto"/>
            <w:bottom w:val="none" w:sz="0" w:space="0" w:color="auto"/>
            <w:right w:val="none" w:sz="0" w:space="0" w:color="auto"/>
          </w:divBdr>
        </w:div>
        <w:div w:id="139268308">
          <w:marLeft w:val="640"/>
          <w:marRight w:val="0"/>
          <w:marTop w:val="0"/>
          <w:marBottom w:val="0"/>
          <w:divBdr>
            <w:top w:val="none" w:sz="0" w:space="0" w:color="auto"/>
            <w:left w:val="none" w:sz="0" w:space="0" w:color="auto"/>
            <w:bottom w:val="none" w:sz="0" w:space="0" w:color="auto"/>
            <w:right w:val="none" w:sz="0" w:space="0" w:color="auto"/>
          </w:divBdr>
        </w:div>
      </w:divsChild>
    </w:div>
    <w:div w:id="273096362">
      <w:bodyDiv w:val="1"/>
      <w:marLeft w:val="0"/>
      <w:marRight w:val="0"/>
      <w:marTop w:val="0"/>
      <w:marBottom w:val="0"/>
      <w:divBdr>
        <w:top w:val="none" w:sz="0" w:space="0" w:color="auto"/>
        <w:left w:val="none" w:sz="0" w:space="0" w:color="auto"/>
        <w:bottom w:val="none" w:sz="0" w:space="0" w:color="auto"/>
        <w:right w:val="none" w:sz="0" w:space="0" w:color="auto"/>
      </w:divBdr>
    </w:div>
    <w:div w:id="274993322">
      <w:bodyDiv w:val="1"/>
      <w:marLeft w:val="0"/>
      <w:marRight w:val="0"/>
      <w:marTop w:val="0"/>
      <w:marBottom w:val="0"/>
      <w:divBdr>
        <w:top w:val="none" w:sz="0" w:space="0" w:color="auto"/>
        <w:left w:val="none" w:sz="0" w:space="0" w:color="auto"/>
        <w:bottom w:val="none" w:sz="0" w:space="0" w:color="auto"/>
        <w:right w:val="none" w:sz="0" w:space="0" w:color="auto"/>
      </w:divBdr>
      <w:divsChild>
        <w:div w:id="867833667">
          <w:marLeft w:val="640"/>
          <w:marRight w:val="0"/>
          <w:marTop w:val="0"/>
          <w:marBottom w:val="0"/>
          <w:divBdr>
            <w:top w:val="none" w:sz="0" w:space="0" w:color="auto"/>
            <w:left w:val="none" w:sz="0" w:space="0" w:color="auto"/>
            <w:bottom w:val="none" w:sz="0" w:space="0" w:color="auto"/>
            <w:right w:val="none" w:sz="0" w:space="0" w:color="auto"/>
          </w:divBdr>
        </w:div>
        <w:div w:id="2137746932">
          <w:marLeft w:val="640"/>
          <w:marRight w:val="0"/>
          <w:marTop w:val="0"/>
          <w:marBottom w:val="0"/>
          <w:divBdr>
            <w:top w:val="none" w:sz="0" w:space="0" w:color="auto"/>
            <w:left w:val="none" w:sz="0" w:space="0" w:color="auto"/>
            <w:bottom w:val="none" w:sz="0" w:space="0" w:color="auto"/>
            <w:right w:val="none" w:sz="0" w:space="0" w:color="auto"/>
          </w:divBdr>
        </w:div>
        <w:div w:id="1235822588">
          <w:marLeft w:val="640"/>
          <w:marRight w:val="0"/>
          <w:marTop w:val="0"/>
          <w:marBottom w:val="0"/>
          <w:divBdr>
            <w:top w:val="none" w:sz="0" w:space="0" w:color="auto"/>
            <w:left w:val="none" w:sz="0" w:space="0" w:color="auto"/>
            <w:bottom w:val="none" w:sz="0" w:space="0" w:color="auto"/>
            <w:right w:val="none" w:sz="0" w:space="0" w:color="auto"/>
          </w:divBdr>
        </w:div>
        <w:div w:id="21563692">
          <w:marLeft w:val="640"/>
          <w:marRight w:val="0"/>
          <w:marTop w:val="0"/>
          <w:marBottom w:val="0"/>
          <w:divBdr>
            <w:top w:val="none" w:sz="0" w:space="0" w:color="auto"/>
            <w:left w:val="none" w:sz="0" w:space="0" w:color="auto"/>
            <w:bottom w:val="none" w:sz="0" w:space="0" w:color="auto"/>
            <w:right w:val="none" w:sz="0" w:space="0" w:color="auto"/>
          </w:divBdr>
        </w:div>
        <w:div w:id="1492019177">
          <w:marLeft w:val="640"/>
          <w:marRight w:val="0"/>
          <w:marTop w:val="0"/>
          <w:marBottom w:val="0"/>
          <w:divBdr>
            <w:top w:val="none" w:sz="0" w:space="0" w:color="auto"/>
            <w:left w:val="none" w:sz="0" w:space="0" w:color="auto"/>
            <w:bottom w:val="none" w:sz="0" w:space="0" w:color="auto"/>
            <w:right w:val="none" w:sz="0" w:space="0" w:color="auto"/>
          </w:divBdr>
        </w:div>
        <w:div w:id="210387146">
          <w:marLeft w:val="640"/>
          <w:marRight w:val="0"/>
          <w:marTop w:val="0"/>
          <w:marBottom w:val="0"/>
          <w:divBdr>
            <w:top w:val="none" w:sz="0" w:space="0" w:color="auto"/>
            <w:left w:val="none" w:sz="0" w:space="0" w:color="auto"/>
            <w:bottom w:val="none" w:sz="0" w:space="0" w:color="auto"/>
            <w:right w:val="none" w:sz="0" w:space="0" w:color="auto"/>
          </w:divBdr>
        </w:div>
        <w:div w:id="287517416">
          <w:marLeft w:val="640"/>
          <w:marRight w:val="0"/>
          <w:marTop w:val="0"/>
          <w:marBottom w:val="0"/>
          <w:divBdr>
            <w:top w:val="none" w:sz="0" w:space="0" w:color="auto"/>
            <w:left w:val="none" w:sz="0" w:space="0" w:color="auto"/>
            <w:bottom w:val="none" w:sz="0" w:space="0" w:color="auto"/>
            <w:right w:val="none" w:sz="0" w:space="0" w:color="auto"/>
          </w:divBdr>
        </w:div>
        <w:div w:id="468790251">
          <w:marLeft w:val="640"/>
          <w:marRight w:val="0"/>
          <w:marTop w:val="0"/>
          <w:marBottom w:val="0"/>
          <w:divBdr>
            <w:top w:val="none" w:sz="0" w:space="0" w:color="auto"/>
            <w:left w:val="none" w:sz="0" w:space="0" w:color="auto"/>
            <w:bottom w:val="none" w:sz="0" w:space="0" w:color="auto"/>
            <w:right w:val="none" w:sz="0" w:space="0" w:color="auto"/>
          </w:divBdr>
        </w:div>
        <w:div w:id="1566574492">
          <w:marLeft w:val="640"/>
          <w:marRight w:val="0"/>
          <w:marTop w:val="0"/>
          <w:marBottom w:val="0"/>
          <w:divBdr>
            <w:top w:val="none" w:sz="0" w:space="0" w:color="auto"/>
            <w:left w:val="none" w:sz="0" w:space="0" w:color="auto"/>
            <w:bottom w:val="none" w:sz="0" w:space="0" w:color="auto"/>
            <w:right w:val="none" w:sz="0" w:space="0" w:color="auto"/>
          </w:divBdr>
        </w:div>
        <w:div w:id="39210377">
          <w:marLeft w:val="640"/>
          <w:marRight w:val="0"/>
          <w:marTop w:val="0"/>
          <w:marBottom w:val="0"/>
          <w:divBdr>
            <w:top w:val="none" w:sz="0" w:space="0" w:color="auto"/>
            <w:left w:val="none" w:sz="0" w:space="0" w:color="auto"/>
            <w:bottom w:val="none" w:sz="0" w:space="0" w:color="auto"/>
            <w:right w:val="none" w:sz="0" w:space="0" w:color="auto"/>
          </w:divBdr>
        </w:div>
        <w:div w:id="514925807">
          <w:marLeft w:val="640"/>
          <w:marRight w:val="0"/>
          <w:marTop w:val="0"/>
          <w:marBottom w:val="0"/>
          <w:divBdr>
            <w:top w:val="none" w:sz="0" w:space="0" w:color="auto"/>
            <w:left w:val="none" w:sz="0" w:space="0" w:color="auto"/>
            <w:bottom w:val="none" w:sz="0" w:space="0" w:color="auto"/>
            <w:right w:val="none" w:sz="0" w:space="0" w:color="auto"/>
          </w:divBdr>
        </w:div>
        <w:div w:id="1913847893">
          <w:marLeft w:val="640"/>
          <w:marRight w:val="0"/>
          <w:marTop w:val="0"/>
          <w:marBottom w:val="0"/>
          <w:divBdr>
            <w:top w:val="none" w:sz="0" w:space="0" w:color="auto"/>
            <w:left w:val="none" w:sz="0" w:space="0" w:color="auto"/>
            <w:bottom w:val="none" w:sz="0" w:space="0" w:color="auto"/>
            <w:right w:val="none" w:sz="0" w:space="0" w:color="auto"/>
          </w:divBdr>
        </w:div>
        <w:div w:id="1319187683">
          <w:marLeft w:val="640"/>
          <w:marRight w:val="0"/>
          <w:marTop w:val="0"/>
          <w:marBottom w:val="0"/>
          <w:divBdr>
            <w:top w:val="none" w:sz="0" w:space="0" w:color="auto"/>
            <w:left w:val="none" w:sz="0" w:space="0" w:color="auto"/>
            <w:bottom w:val="none" w:sz="0" w:space="0" w:color="auto"/>
            <w:right w:val="none" w:sz="0" w:space="0" w:color="auto"/>
          </w:divBdr>
        </w:div>
        <w:div w:id="134497578">
          <w:marLeft w:val="640"/>
          <w:marRight w:val="0"/>
          <w:marTop w:val="0"/>
          <w:marBottom w:val="0"/>
          <w:divBdr>
            <w:top w:val="none" w:sz="0" w:space="0" w:color="auto"/>
            <w:left w:val="none" w:sz="0" w:space="0" w:color="auto"/>
            <w:bottom w:val="none" w:sz="0" w:space="0" w:color="auto"/>
            <w:right w:val="none" w:sz="0" w:space="0" w:color="auto"/>
          </w:divBdr>
        </w:div>
        <w:div w:id="1800145282">
          <w:marLeft w:val="640"/>
          <w:marRight w:val="0"/>
          <w:marTop w:val="0"/>
          <w:marBottom w:val="0"/>
          <w:divBdr>
            <w:top w:val="none" w:sz="0" w:space="0" w:color="auto"/>
            <w:left w:val="none" w:sz="0" w:space="0" w:color="auto"/>
            <w:bottom w:val="none" w:sz="0" w:space="0" w:color="auto"/>
            <w:right w:val="none" w:sz="0" w:space="0" w:color="auto"/>
          </w:divBdr>
        </w:div>
        <w:div w:id="936593732">
          <w:marLeft w:val="640"/>
          <w:marRight w:val="0"/>
          <w:marTop w:val="0"/>
          <w:marBottom w:val="0"/>
          <w:divBdr>
            <w:top w:val="none" w:sz="0" w:space="0" w:color="auto"/>
            <w:left w:val="none" w:sz="0" w:space="0" w:color="auto"/>
            <w:bottom w:val="none" w:sz="0" w:space="0" w:color="auto"/>
            <w:right w:val="none" w:sz="0" w:space="0" w:color="auto"/>
          </w:divBdr>
        </w:div>
        <w:div w:id="1561481684">
          <w:marLeft w:val="640"/>
          <w:marRight w:val="0"/>
          <w:marTop w:val="0"/>
          <w:marBottom w:val="0"/>
          <w:divBdr>
            <w:top w:val="none" w:sz="0" w:space="0" w:color="auto"/>
            <w:left w:val="none" w:sz="0" w:space="0" w:color="auto"/>
            <w:bottom w:val="none" w:sz="0" w:space="0" w:color="auto"/>
            <w:right w:val="none" w:sz="0" w:space="0" w:color="auto"/>
          </w:divBdr>
        </w:div>
        <w:div w:id="1379402843">
          <w:marLeft w:val="640"/>
          <w:marRight w:val="0"/>
          <w:marTop w:val="0"/>
          <w:marBottom w:val="0"/>
          <w:divBdr>
            <w:top w:val="none" w:sz="0" w:space="0" w:color="auto"/>
            <w:left w:val="none" w:sz="0" w:space="0" w:color="auto"/>
            <w:bottom w:val="none" w:sz="0" w:space="0" w:color="auto"/>
            <w:right w:val="none" w:sz="0" w:space="0" w:color="auto"/>
          </w:divBdr>
        </w:div>
        <w:div w:id="436759548">
          <w:marLeft w:val="640"/>
          <w:marRight w:val="0"/>
          <w:marTop w:val="0"/>
          <w:marBottom w:val="0"/>
          <w:divBdr>
            <w:top w:val="none" w:sz="0" w:space="0" w:color="auto"/>
            <w:left w:val="none" w:sz="0" w:space="0" w:color="auto"/>
            <w:bottom w:val="none" w:sz="0" w:space="0" w:color="auto"/>
            <w:right w:val="none" w:sz="0" w:space="0" w:color="auto"/>
          </w:divBdr>
        </w:div>
        <w:div w:id="1301813167">
          <w:marLeft w:val="640"/>
          <w:marRight w:val="0"/>
          <w:marTop w:val="0"/>
          <w:marBottom w:val="0"/>
          <w:divBdr>
            <w:top w:val="none" w:sz="0" w:space="0" w:color="auto"/>
            <w:left w:val="none" w:sz="0" w:space="0" w:color="auto"/>
            <w:bottom w:val="none" w:sz="0" w:space="0" w:color="auto"/>
            <w:right w:val="none" w:sz="0" w:space="0" w:color="auto"/>
          </w:divBdr>
        </w:div>
        <w:div w:id="441413720">
          <w:marLeft w:val="640"/>
          <w:marRight w:val="0"/>
          <w:marTop w:val="0"/>
          <w:marBottom w:val="0"/>
          <w:divBdr>
            <w:top w:val="none" w:sz="0" w:space="0" w:color="auto"/>
            <w:left w:val="none" w:sz="0" w:space="0" w:color="auto"/>
            <w:bottom w:val="none" w:sz="0" w:space="0" w:color="auto"/>
            <w:right w:val="none" w:sz="0" w:space="0" w:color="auto"/>
          </w:divBdr>
        </w:div>
        <w:div w:id="191656001">
          <w:marLeft w:val="640"/>
          <w:marRight w:val="0"/>
          <w:marTop w:val="0"/>
          <w:marBottom w:val="0"/>
          <w:divBdr>
            <w:top w:val="none" w:sz="0" w:space="0" w:color="auto"/>
            <w:left w:val="none" w:sz="0" w:space="0" w:color="auto"/>
            <w:bottom w:val="none" w:sz="0" w:space="0" w:color="auto"/>
            <w:right w:val="none" w:sz="0" w:space="0" w:color="auto"/>
          </w:divBdr>
        </w:div>
        <w:div w:id="647444829">
          <w:marLeft w:val="640"/>
          <w:marRight w:val="0"/>
          <w:marTop w:val="0"/>
          <w:marBottom w:val="0"/>
          <w:divBdr>
            <w:top w:val="none" w:sz="0" w:space="0" w:color="auto"/>
            <w:left w:val="none" w:sz="0" w:space="0" w:color="auto"/>
            <w:bottom w:val="none" w:sz="0" w:space="0" w:color="auto"/>
            <w:right w:val="none" w:sz="0" w:space="0" w:color="auto"/>
          </w:divBdr>
        </w:div>
        <w:div w:id="912159374">
          <w:marLeft w:val="640"/>
          <w:marRight w:val="0"/>
          <w:marTop w:val="0"/>
          <w:marBottom w:val="0"/>
          <w:divBdr>
            <w:top w:val="none" w:sz="0" w:space="0" w:color="auto"/>
            <w:left w:val="none" w:sz="0" w:space="0" w:color="auto"/>
            <w:bottom w:val="none" w:sz="0" w:space="0" w:color="auto"/>
            <w:right w:val="none" w:sz="0" w:space="0" w:color="auto"/>
          </w:divBdr>
        </w:div>
        <w:div w:id="1581602035">
          <w:marLeft w:val="640"/>
          <w:marRight w:val="0"/>
          <w:marTop w:val="0"/>
          <w:marBottom w:val="0"/>
          <w:divBdr>
            <w:top w:val="none" w:sz="0" w:space="0" w:color="auto"/>
            <w:left w:val="none" w:sz="0" w:space="0" w:color="auto"/>
            <w:bottom w:val="none" w:sz="0" w:space="0" w:color="auto"/>
            <w:right w:val="none" w:sz="0" w:space="0" w:color="auto"/>
          </w:divBdr>
        </w:div>
        <w:div w:id="226040939">
          <w:marLeft w:val="640"/>
          <w:marRight w:val="0"/>
          <w:marTop w:val="0"/>
          <w:marBottom w:val="0"/>
          <w:divBdr>
            <w:top w:val="none" w:sz="0" w:space="0" w:color="auto"/>
            <w:left w:val="none" w:sz="0" w:space="0" w:color="auto"/>
            <w:bottom w:val="none" w:sz="0" w:space="0" w:color="auto"/>
            <w:right w:val="none" w:sz="0" w:space="0" w:color="auto"/>
          </w:divBdr>
        </w:div>
        <w:div w:id="1166281665">
          <w:marLeft w:val="640"/>
          <w:marRight w:val="0"/>
          <w:marTop w:val="0"/>
          <w:marBottom w:val="0"/>
          <w:divBdr>
            <w:top w:val="none" w:sz="0" w:space="0" w:color="auto"/>
            <w:left w:val="none" w:sz="0" w:space="0" w:color="auto"/>
            <w:bottom w:val="none" w:sz="0" w:space="0" w:color="auto"/>
            <w:right w:val="none" w:sz="0" w:space="0" w:color="auto"/>
          </w:divBdr>
        </w:div>
        <w:div w:id="1910341350">
          <w:marLeft w:val="640"/>
          <w:marRight w:val="0"/>
          <w:marTop w:val="0"/>
          <w:marBottom w:val="0"/>
          <w:divBdr>
            <w:top w:val="none" w:sz="0" w:space="0" w:color="auto"/>
            <w:left w:val="none" w:sz="0" w:space="0" w:color="auto"/>
            <w:bottom w:val="none" w:sz="0" w:space="0" w:color="auto"/>
            <w:right w:val="none" w:sz="0" w:space="0" w:color="auto"/>
          </w:divBdr>
        </w:div>
        <w:div w:id="1930968640">
          <w:marLeft w:val="640"/>
          <w:marRight w:val="0"/>
          <w:marTop w:val="0"/>
          <w:marBottom w:val="0"/>
          <w:divBdr>
            <w:top w:val="none" w:sz="0" w:space="0" w:color="auto"/>
            <w:left w:val="none" w:sz="0" w:space="0" w:color="auto"/>
            <w:bottom w:val="none" w:sz="0" w:space="0" w:color="auto"/>
            <w:right w:val="none" w:sz="0" w:space="0" w:color="auto"/>
          </w:divBdr>
        </w:div>
        <w:div w:id="849877576">
          <w:marLeft w:val="640"/>
          <w:marRight w:val="0"/>
          <w:marTop w:val="0"/>
          <w:marBottom w:val="0"/>
          <w:divBdr>
            <w:top w:val="none" w:sz="0" w:space="0" w:color="auto"/>
            <w:left w:val="none" w:sz="0" w:space="0" w:color="auto"/>
            <w:bottom w:val="none" w:sz="0" w:space="0" w:color="auto"/>
            <w:right w:val="none" w:sz="0" w:space="0" w:color="auto"/>
          </w:divBdr>
        </w:div>
        <w:div w:id="1538660637">
          <w:marLeft w:val="640"/>
          <w:marRight w:val="0"/>
          <w:marTop w:val="0"/>
          <w:marBottom w:val="0"/>
          <w:divBdr>
            <w:top w:val="none" w:sz="0" w:space="0" w:color="auto"/>
            <w:left w:val="none" w:sz="0" w:space="0" w:color="auto"/>
            <w:bottom w:val="none" w:sz="0" w:space="0" w:color="auto"/>
            <w:right w:val="none" w:sz="0" w:space="0" w:color="auto"/>
          </w:divBdr>
        </w:div>
        <w:div w:id="2097171460">
          <w:marLeft w:val="640"/>
          <w:marRight w:val="0"/>
          <w:marTop w:val="0"/>
          <w:marBottom w:val="0"/>
          <w:divBdr>
            <w:top w:val="none" w:sz="0" w:space="0" w:color="auto"/>
            <w:left w:val="none" w:sz="0" w:space="0" w:color="auto"/>
            <w:bottom w:val="none" w:sz="0" w:space="0" w:color="auto"/>
            <w:right w:val="none" w:sz="0" w:space="0" w:color="auto"/>
          </w:divBdr>
        </w:div>
        <w:div w:id="1625501451">
          <w:marLeft w:val="640"/>
          <w:marRight w:val="0"/>
          <w:marTop w:val="0"/>
          <w:marBottom w:val="0"/>
          <w:divBdr>
            <w:top w:val="none" w:sz="0" w:space="0" w:color="auto"/>
            <w:left w:val="none" w:sz="0" w:space="0" w:color="auto"/>
            <w:bottom w:val="none" w:sz="0" w:space="0" w:color="auto"/>
            <w:right w:val="none" w:sz="0" w:space="0" w:color="auto"/>
          </w:divBdr>
        </w:div>
        <w:div w:id="1506672772">
          <w:marLeft w:val="640"/>
          <w:marRight w:val="0"/>
          <w:marTop w:val="0"/>
          <w:marBottom w:val="0"/>
          <w:divBdr>
            <w:top w:val="none" w:sz="0" w:space="0" w:color="auto"/>
            <w:left w:val="none" w:sz="0" w:space="0" w:color="auto"/>
            <w:bottom w:val="none" w:sz="0" w:space="0" w:color="auto"/>
            <w:right w:val="none" w:sz="0" w:space="0" w:color="auto"/>
          </w:divBdr>
        </w:div>
        <w:div w:id="1347488319">
          <w:marLeft w:val="640"/>
          <w:marRight w:val="0"/>
          <w:marTop w:val="0"/>
          <w:marBottom w:val="0"/>
          <w:divBdr>
            <w:top w:val="none" w:sz="0" w:space="0" w:color="auto"/>
            <w:left w:val="none" w:sz="0" w:space="0" w:color="auto"/>
            <w:bottom w:val="none" w:sz="0" w:space="0" w:color="auto"/>
            <w:right w:val="none" w:sz="0" w:space="0" w:color="auto"/>
          </w:divBdr>
        </w:div>
        <w:div w:id="182132278">
          <w:marLeft w:val="640"/>
          <w:marRight w:val="0"/>
          <w:marTop w:val="0"/>
          <w:marBottom w:val="0"/>
          <w:divBdr>
            <w:top w:val="none" w:sz="0" w:space="0" w:color="auto"/>
            <w:left w:val="none" w:sz="0" w:space="0" w:color="auto"/>
            <w:bottom w:val="none" w:sz="0" w:space="0" w:color="auto"/>
            <w:right w:val="none" w:sz="0" w:space="0" w:color="auto"/>
          </w:divBdr>
        </w:div>
        <w:div w:id="220748898">
          <w:marLeft w:val="640"/>
          <w:marRight w:val="0"/>
          <w:marTop w:val="0"/>
          <w:marBottom w:val="0"/>
          <w:divBdr>
            <w:top w:val="none" w:sz="0" w:space="0" w:color="auto"/>
            <w:left w:val="none" w:sz="0" w:space="0" w:color="auto"/>
            <w:bottom w:val="none" w:sz="0" w:space="0" w:color="auto"/>
            <w:right w:val="none" w:sz="0" w:space="0" w:color="auto"/>
          </w:divBdr>
        </w:div>
        <w:div w:id="952395075">
          <w:marLeft w:val="640"/>
          <w:marRight w:val="0"/>
          <w:marTop w:val="0"/>
          <w:marBottom w:val="0"/>
          <w:divBdr>
            <w:top w:val="none" w:sz="0" w:space="0" w:color="auto"/>
            <w:left w:val="none" w:sz="0" w:space="0" w:color="auto"/>
            <w:bottom w:val="none" w:sz="0" w:space="0" w:color="auto"/>
            <w:right w:val="none" w:sz="0" w:space="0" w:color="auto"/>
          </w:divBdr>
        </w:div>
        <w:div w:id="1526091621">
          <w:marLeft w:val="640"/>
          <w:marRight w:val="0"/>
          <w:marTop w:val="0"/>
          <w:marBottom w:val="0"/>
          <w:divBdr>
            <w:top w:val="none" w:sz="0" w:space="0" w:color="auto"/>
            <w:left w:val="none" w:sz="0" w:space="0" w:color="auto"/>
            <w:bottom w:val="none" w:sz="0" w:space="0" w:color="auto"/>
            <w:right w:val="none" w:sz="0" w:space="0" w:color="auto"/>
          </w:divBdr>
        </w:div>
        <w:div w:id="7683041">
          <w:marLeft w:val="640"/>
          <w:marRight w:val="0"/>
          <w:marTop w:val="0"/>
          <w:marBottom w:val="0"/>
          <w:divBdr>
            <w:top w:val="none" w:sz="0" w:space="0" w:color="auto"/>
            <w:left w:val="none" w:sz="0" w:space="0" w:color="auto"/>
            <w:bottom w:val="none" w:sz="0" w:space="0" w:color="auto"/>
            <w:right w:val="none" w:sz="0" w:space="0" w:color="auto"/>
          </w:divBdr>
        </w:div>
        <w:div w:id="1402555876">
          <w:marLeft w:val="640"/>
          <w:marRight w:val="0"/>
          <w:marTop w:val="0"/>
          <w:marBottom w:val="0"/>
          <w:divBdr>
            <w:top w:val="none" w:sz="0" w:space="0" w:color="auto"/>
            <w:left w:val="none" w:sz="0" w:space="0" w:color="auto"/>
            <w:bottom w:val="none" w:sz="0" w:space="0" w:color="auto"/>
            <w:right w:val="none" w:sz="0" w:space="0" w:color="auto"/>
          </w:divBdr>
        </w:div>
        <w:div w:id="963998293">
          <w:marLeft w:val="640"/>
          <w:marRight w:val="0"/>
          <w:marTop w:val="0"/>
          <w:marBottom w:val="0"/>
          <w:divBdr>
            <w:top w:val="none" w:sz="0" w:space="0" w:color="auto"/>
            <w:left w:val="none" w:sz="0" w:space="0" w:color="auto"/>
            <w:bottom w:val="none" w:sz="0" w:space="0" w:color="auto"/>
            <w:right w:val="none" w:sz="0" w:space="0" w:color="auto"/>
          </w:divBdr>
        </w:div>
        <w:div w:id="1514488523">
          <w:marLeft w:val="640"/>
          <w:marRight w:val="0"/>
          <w:marTop w:val="0"/>
          <w:marBottom w:val="0"/>
          <w:divBdr>
            <w:top w:val="none" w:sz="0" w:space="0" w:color="auto"/>
            <w:left w:val="none" w:sz="0" w:space="0" w:color="auto"/>
            <w:bottom w:val="none" w:sz="0" w:space="0" w:color="auto"/>
            <w:right w:val="none" w:sz="0" w:space="0" w:color="auto"/>
          </w:divBdr>
        </w:div>
        <w:div w:id="2036076885">
          <w:marLeft w:val="640"/>
          <w:marRight w:val="0"/>
          <w:marTop w:val="0"/>
          <w:marBottom w:val="0"/>
          <w:divBdr>
            <w:top w:val="none" w:sz="0" w:space="0" w:color="auto"/>
            <w:left w:val="none" w:sz="0" w:space="0" w:color="auto"/>
            <w:bottom w:val="none" w:sz="0" w:space="0" w:color="auto"/>
            <w:right w:val="none" w:sz="0" w:space="0" w:color="auto"/>
          </w:divBdr>
        </w:div>
        <w:div w:id="2081948661">
          <w:marLeft w:val="640"/>
          <w:marRight w:val="0"/>
          <w:marTop w:val="0"/>
          <w:marBottom w:val="0"/>
          <w:divBdr>
            <w:top w:val="none" w:sz="0" w:space="0" w:color="auto"/>
            <w:left w:val="none" w:sz="0" w:space="0" w:color="auto"/>
            <w:bottom w:val="none" w:sz="0" w:space="0" w:color="auto"/>
            <w:right w:val="none" w:sz="0" w:space="0" w:color="auto"/>
          </w:divBdr>
        </w:div>
        <w:div w:id="1599295357">
          <w:marLeft w:val="640"/>
          <w:marRight w:val="0"/>
          <w:marTop w:val="0"/>
          <w:marBottom w:val="0"/>
          <w:divBdr>
            <w:top w:val="none" w:sz="0" w:space="0" w:color="auto"/>
            <w:left w:val="none" w:sz="0" w:space="0" w:color="auto"/>
            <w:bottom w:val="none" w:sz="0" w:space="0" w:color="auto"/>
            <w:right w:val="none" w:sz="0" w:space="0" w:color="auto"/>
          </w:divBdr>
        </w:div>
        <w:div w:id="2067995158">
          <w:marLeft w:val="640"/>
          <w:marRight w:val="0"/>
          <w:marTop w:val="0"/>
          <w:marBottom w:val="0"/>
          <w:divBdr>
            <w:top w:val="none" w:sz="0" w:space="0" w:color="auto"/>
            <w:left w:val="none" w:sz="0" w:space="0" w:color="auto"/>
            <w:bottom w:val="none" w:sz="0" w:space="0" w:color="auto"/>
            <w:right w:val="none" w:sz="0" w:space="0" w:color="auto"/>
          </w:divBdr>
        </w:div>
        <w:div w:id="1313826046">
          <w:marLeft w:val="640"/>
          <w:marRight w:val="0"/>
          <w:marTop w:val="0"/>
          <w:marBottom w:val="0"/>
          <w:divBdr>
            <w:top w:val="none" w:sz="0" w:space="0" w:color="auto"/>
            <w:left w:val="none" w:sz="0" w:space="0" w:color="auto"/>
            <w:bottom w:val="none" w:sz="0" w:space="0" w:color="auto"/>
            <w:right w:val="none" w:sz="0" w:space="0" w:color="auto"/>
          </w:divBdr>
        </w:div>
        <w:div w:id="202525366">
          <w:marLeft w:val="640"/>
          <w:marRight w:val="0"/>
          <w:marTop w:val="0"/>
          <w:marBottom w:val="0"/>
          <w:divBdr>
            <w:top w:val="none" w:sz="0" w:space="0" w:color="auto"/>
            <w:left w:val="none" w:sz="0" w:space="0" w:color="auto"/>
            <w:bottom w:val="none" w:sz="0" w:space="0" w:color="auto"/>
            <w:right w:val="none" w:sz="0" w:space="0" w:color="auto"/>
          </w:divBdr>
        </w:div>
        <w:div w:id="1094671643">
          <w:marLeft w:val="640"/>
          <w:marRight w:val="0"/>
          <w:marTop w:val="0"/>
          <w:marBottom w:val="0"/>
          <w:divBdr>
            <w:top w:val="none" w:sz="0" w:space="0" w:color="auto"/>
            <w:left w:val="none" w:sz="0" w:space="0" w:color="auto"/>
            <w:bottom w:val="none" w:sz="0" w:space="0" w:color="auto"/>
            <w:right w:val="none" w:sz="0" w:space="0" w:color="auto"/>
          </w:divBdr>
        </w:div>
        <w:div w:id="1848012510">
          <w:marLeft w:val="640"/>
          <w:marRight w:val="0"/>
          <w:marTop w:val="0"/>
          <w:marBottom w:val="0"/>
          <w:divBdr>
            <w:top w:val="none" w:sz="0" w:space="0" w:color="auto"/>
            <w:left w:val="none" w:sz="0" w:space="0" w:color="auto"/>
            <w:bottom w:val="none" w:sz="0" w:space="0" w:color="auto"/>
            <w:right w:val="none" w:sz="0" w:space="0" w:color="auto"/>
          </w:divBdr>
        </w:div>
        <w:div w:id="1353261553">
          <w:marLeft w:val="640"/>
          <w:marRight w:val="0"/>
          <w:marTop w:val="0"/>
          <w:marBottom w:val="0"/>
          <w:divBdr>
            <w:top w:val="none" w:sz="0" w:space="0" w:color="auto"/>
            <w:left w:val="none" w:sz="0" w:space="0" w:color="auto"/>
            <w:bottom w:val="none" w:sz="0" w:space="0" w:color="auto"/>
            <w:right w:val="none" w:sz="0" w:space="0" w:color="auto"/>
          </w:divBdr>
        </w:div>
        <w:div w:id="609778828">
          <w:marLeft w:val="640"/>
          <w:marRight w:val="0"/>
          <w:marTop w:val="0"/>
          <w:marBottom w:val="0"/>
          <w:divBdr>
            <w:top w:val="none" w:sz="0" w:space="0" w:color="auto"/>
            <w:left w:val="none" w:sz="0" w:space="0" w:color="auto"/>
            <w:bottom w:val="none" w:sz="0" w:space="0" w:color="auto"/>
            <w:right w:val="none" w:sz="0" w:space="0" w:color="auto"/>
          </w:divBdr>
        </w:div>
        <w:div w:id="1120219416">
          <w:marLeft w:val="640"/>
          <w:marRight w:val="0"/>
          <w:marTop w:val="0"/>
          <w:marBottom w:val="0"/>
          <w:divBdr>
            <w:top w:val="none" w:sz="0" w:space="0" w:color="auto"/>
            <w:left w:val="none" w:sz="0" w:space="0" w:color="auto"/>
            <w:bottom w:val="none" w:sz="0" w:space="0" w:color="auto"/>
            <w:right w:val="none" w:sz="0" w:space="0" w:color="auto"/>
          </w:divBdr>
        </w:div>
        <w:div w:id="1776825557">
          <w:marLeft w:val="640"/>
          <w:marRight w:val="0"/>
          <w:marTop w:val="0"/>
          <w:marBottom w:val="0"/>
          <w:divBdr>
            <w:top w:val="none" w:sz="0" w:space="0" w:color="auto"/>
            <w:left w:val="none" w:sz="0" w:space="0" w:color="auto"/>
            <w:bottom w:val="none" w:sz="0" w:space="0" w:color="auto"/>
            <w:right w:val="none" w:sz="0" w:space="0" w:color="auto"/>
          </w:divBdr>
        </w:div>
        <w:div w:id="1982693216">
          <w:marLeft w:val="640"/>
          <w:marRight w:val="0"/>
          <w:marTop w:val="0"/>
          <w:marBottom w:val="0"/>
          <w:divBdr>
            <w:top w:val="none" w:sz="0" w:space="0" w:color="auto"/>
            <w:left w:val="none" w:sz="0" w:space="0" w:color="auto"/>
            <w:bottom w:val="none" w:sz="0" w:space="0" w:color="auto"/>
            <w:right w:val="none" w:sz="0" w:space="0" w:color="auto"/>
          </w:divBdr>
        </w:div>
        <w:div w:id="991058240">
          <w:marLeft w:val="640"/>
          <w:marRight w:val="0"/>
          <w:marTop w:val="0"/>
          <w:marBottom w:val="0"/>
          <w:divBdr>
            <w:top w:val="none" w:sz="0" w:space="0" w:color="auto"/>
            <w:left w:val="none" w:sz="0" w:space="0" w:color="auto"/>
            <w:bottom w:val="none" w:sz="0" w:space="0" w:color="auto"/>
            <w:right w:val="none" w:sz="0" w:space="0" w:color="auto"/>
          </w:divBdr>
        </w:div>
      </w:divsChild>
    </w:div>
    <w:div w:id="275450848">
      <w:bodyDiv w:val="1"/>
      <w:marLeft w:val="0"/>
      <w:marRight w:val="0"/>
      <w:marTop w:val="0"/>
      <w:marBottom w:val="0"/>
      <w:divBdr>
        <w:top w:val="none" w:sz="0" w:space="0" w:color="auto"/>
        <w:left w:val="none" w:sz="0" w:space="0" w:color="auto"/>
        <w:bottom w:val="none" w:sz="0" w:space="0" w:color="auto"/>
        <w:right w:val="none" w:sz="0" w:space="0" w:color="auto"/>
      </w:divBdr>
      <w:divsChild>
        <w:div w:id="1796102072">
          <w:marLeft w:val="480"/>
          <w:marRight w:val="0"/>
          <w:marTop w:val="0"/>
          <w:marBottom w:val="0"/>
          <w:divBdr>
            <w:top w:val="none" w:sz="0" w:space="0" w:color="auto"/>
            <w:left w:val="none" w:sz="0" w:space="0" w:color="auto"/>
            <w:bottom w:val="none" w:sz="0" w:space="0" w:color="auto"/>
            <w:right w:val="none" w:sz="0" w:space="0" w:color="auto"/>
          </w:divBdr>
        </w:div>
        <w:div w:id="1315262415">
          <w:marLeft w:val="480"/>
          <w:marRight w:val="0"/>
          <w:marTop w:val="0"/>
          <w:marBottom w:val="0"/>
          <w:divBdr>
            <w:top w:val="none" w:sz="0" w:space="0" w:color="auto"/>
            <w:left w:val="none" w:sz="0" w:space="0" w:color="auto"/>
            <w:bottom w:val="none" w:sz="0" w:space="0" w:color="auto"/>
            <w:right w:val="none" w:sz="0" w:space="0" w:color="auto"/>
          </w:divBdr>
        </w:div>
        <w:div w:id="1209416096">
          <w:marLeft w:val="480"/>
          <w:marRight w:val="0"/>
          <w:marTop w:val="0"/>
          <w:marBottom w:val="0"/>
          <w:divBdr>
            <w:top w:val="none" w:sz="0" w:space="0" w:color="auto"/>
            <w:left w:val="none" w:sz="0" w:space="0" w:color="auto"/>
            <w:bottom w:val="none" w:sz="0" w:space="0" w:color="auto"/>
            <w:right w:val="none" w:sz="0" w:space="0" w:color="auto"/>
          </w:divBdr>
        </w:div>
        <w:div w:id="1464274076">
          <w:marLeft w:val="480"/>
          <w:marRight w:val="0"/>
          <w:marTop w:val="0"/>
          <w:marBottom w:val="0"/>
          <w:divBdr>
            <w:top w:val="none" w:sz="0" w:space="0" w:color="auto"/>
            <w:left w:val="none" w:sz="0" w:space="0" w:color="auto"/>
            <w:bottom w:val="none" w:sz="0" w:space="0" w:color="auto"/>
            <w:right w:val="none" w:sz="0" w:space="0" w:color="auto"/>
          </w:divBdr>
        </w:div>
        <w:div w:id="1369139167">
          <w:marLeft w:val="480"/>
          <w:marRight w:val="0"/>
          <w:marTop w:val="0"/>
          <w:marBottom w:val="0"/>
          <w:divBdr>
            <w:top w:val="none" w:sz="0" w:space="0" w:color="auto"/>
            <w:left w:val="none" w:sz="0" w:space="0" w:color="auto"/>
            <w:bottom w:val="none" w:sz="0" w:space="0" w:color="auto"/>
            <w:right w:val="none" w:sz="0" w:space="0" w:color="auto"/>
          </w:divBdr>
        </w:div>
        <w:div w:id="1950775872">
          <w:marLeft w:val="480"/>
          <w:marRight w:val="0"/>
          <w:marTop w:val="0"/>
          <w:marBottom w:val="0"/>
          <w:divBdr>
            <w:top w:val="none" w:sz="0" w:space="0" w:color="auto"/>
            <w:left w:val="none" w:sz="0" w:space="0" w:color="auto"/>
            <w:bottom w:val="none" w:sz="0" w:space="0" w:color="auto"/>
            <w:right w:val="none" w:sz="0" w:space="0" w:color="auto"/>
          </w:divBdr>
        </w:div>
        <w:div w:id="114376666">
          <w:marLeft w:val="480"/>
          <w:marRight w:val="0"/>
          <w:marTop w:val="0"/>
          <w:marBottom w:val="0"/>
          <w:divBdr>
            <w:top w:val="none" w:sz="0" w:space="0" w:color="auto"/>
            <w:left w:val="none" w:sz="0" w:space="0" w:color="auto"/>
            <w:bottom w:val="none" w:sz="0" w:space="0" w:color="auto"/>
            <w:right w:val="none" w:sz="0" w:space="0" w:color="auto"/>
          </w:divBdr>
        </w:div>
        <w:div w:id="636103459">
          <w:marLeft w:val="480"/>
          <w:marRight w:val="0"/>
          <w:marTop w:val="0"/>
          <w:marBottom w:val="0"/>
          <w:divBdr>
            <w:top w:val="none" w:sz="0" w:space="0" w:color="auto"/>
            <w:left w:val="none" w:sz="0" w:space="0" w:color="auto"/>
            <w:bottom w:val="none" w:sz="0" w:space="0" w:color="auto"/>
            <w:right w:val="none" w:sz="0" w:space="0" w:color="auto"/>
          </w:divBdr>
        </w:div>
        <w:div w:id="1947880995">
          <w:marLeft w:val="480"/>
          <w:marRight w:val="0"/>
          <w:marTop w:val="0"/>
          <w:marBottom w:val="0"/>
          <w:divBdr>
            <w:top w:val="none" w:sz="0" w:space="0" w:color="auto"/>
            <w:left w:val="none" w:sz="0" w:space="0" w:color="auto"/>
            <w:bottom w:val="none" w:sz="0" w:space="0" w:color="auto"/>
            <w:right w:val="none" w:sz="0" w:space="0" w:color="auto"/>
          </w:divBdr>
        </w:div>
        <w:div w:id="770977356">
          <w:marLeft w:val="480"/>
          <w:marRight w:val="0"/>
          <w:marTop w:val="0"/>
          <w:marBottom w:val="0"/>
          <w:divBdr>
            <w:top w:val="none" w:sz="0" w:space="0" w:color="auto"/>
            <w:left w:val="none" w:sz="0" w:space="0" w:color="auto"/>
            <w:bottom w:val="none" w:sz="0" w:space="0" w:color="auto"/>
            <w:right w:val="none" w:sz="0" w:space="0" w:color="auto"/>
          </w:divBdr>
        </w:div>
        <w:div w:id="627928823">
          <w:marLeft w:val="480"/>
          <w:marRight w:val="0"/>
          <w:marTop w:val="0"/>
          <w:marBottom w:val="0"/>
          <w:divBdr>
            <w:top w:val="none" w:sz="0" w:space="0" w:color="auto"/>
            <w:left w:val="none" w:sz="0" w:space="0" w:color="auto"/>
            <w:bottom w:val="none" w:sz="0" w:space="0" w:color="auto"/>
            <w:right w:val="none" w:sz="0" w:space="0" w:color="auto"/>
          </w:divBdr>
        </w:div>
        <w:div w:id="442267106">
          <w:marLeft w:val="480"/>
          <w:marRight w:val="0"/>
          <w:marTop w:val="0"/>
          <w:marBottom w:val="0"/>
          <w:divBdr>
            <w:top w:val="none" w:sz="0" w:space="0" w:color="auto"/>
            <w:left w:val="none" w:sz="0" w:space="0" w:color="auto"/>
            <w:bottom w:val="none" w:sz="0" w:space="0" w:color="auto"/>
            <w:right w:val="none" w:sz="0" w:space="0" w:color="auto"/>
          </w:divBdr>
        </w:div>
        <w:div w:id="2035576902">
          <w:marLeft w:val="480"/>
          <w:marRight w:val="0"/>
          <w:marTop w:val="0"/>
          <w:marBottom w:val="0"/>
          <w:divBdr>
            <w:top w:val="none" w:sz="0" w:space="0" w:color="auto"/>
            <w:left w:val="none" w:sz="0" w:space="0" w:color="auto"/>
            <w:bottom w:val="none" w:sz="0" w:space="0" w:color="auto"/>
            <w:right w:val="none" w:sz="0" w:space="0" w:color="auto"/>
          </w:divBdr>
        </w:div>
        <w:div w:id="1285040467">
          <w:marLeft w:val="480"/>
          <w:marRight w:val="0"/>
          <w:marTop w:val="0"/>
          <w:marBottom w:val="0"/>
          <w:divBdr>
            <w:top w:val="none" w:sz="0" w:space="0" w:color="auto"/>
            <w:left w:val="none" w:sz="0" w:space="0" w:color="auto"/>
            <w:bottom w:val="none" w:sz="0" w:space="0" w:color="auto"/>
            <w:right w:val="none" w:sz="0" w:space="0" w:color="auto"/>
          </w:divBdr>
        </w:div>
        <w:div w:id="2013028420">
          <w:marLeft w:val="480"/>
          <w:marRight w:val="0"/>
          <w:marTop w:val="0"/>
          <w:marBottom w:val="0"/>
          <w:divBdr>
            <w:top w:val="none" w:sz="0" w:space="0" w:color="auto"/>
            <w:left w:val="none" w:sz="0" w:space="0" w:color="auto"/>
            <w:bottom w:val="none" w:sz="0" w:space="0" w:color="auto"/>
            <w:right w:val="none" w:sz="0" w:space="0" w:color="auto"/>
          </w:divBdr>
        </w:div>
        <w:div w:id="975841184">
          <w:marLeft w:val="480"/>
          <w:marRight w:val="0"/>
          <w:marTop w:val="0"/>
          <w:marBottom w:val="0"/>
          <w:divBdr>
            <w:top w:val="none" w:sz="0" w:space="0" w:color="auto"/>
            <w:left w:val="none" w:sz="0" w:space="0" w:color="auto"/>
            <w:bottom w:val="none" w:sz="0" w:space="0" w:color="auto"/>
            <w:right w:val="none" w:sz="0" w:space="0" w:color="auto"/>
          </w:divBdr>
        </w:div>
        <w:div w:id="1100682881">
          <w:marLeft w:val="480"/>
          <w:marRight w:val="0"/>
          <w:marTop w:val="0"/>
          <w:marBottom w:val="0"/>
          <w:divBdr>
            <w:top w:val="none" w:sz="0" w:space="0" w:color="auto"/>
            <w:left w:val="none" w:sz="0" w:space="0" w:color="auto"/>
            <w:bottom w:val="none" w:sz="0" w:space="0" w:color="auto"/>
            <w:right w:val="none" w:sz="0" w:space="0" w:color="auto"/>
          </w:divBdr>
        </w:div>
        <w:div w:id="1697540646">
          <w:marLeft w:val="480"/>
          <w:marRight w:val="0"/>
          <w:marTop w:val="0"/>
          <w:marBottom w:val="0"/>
          <w:divBdr>
            <w:top w:val="none" w:sz="0" w:space="0" w:color="auto"/>
            <w:left w:val="none" w:sz="0" w:space="0" w:color="auto"/>
            <w:bottom w:val="none" w:sz="0" w:space="0" w:color="auto"/>
            <w:right w:val="none" w:sz="0" w:space="0" w:color="auto"/>
          </w:divBdr>
        </w:div>
        <w:div w:id="1713260628">
          <w:marLeft w:val="480"/>
          <w:marRight w:val="0"/>
          <w:marTop w:val="0"/>
          <w:marBottom w:val="0"/>
          <w:divBdr>
            <w:top w:val="none" w:sz="0" w:space="0" w:color="auto"/>
            <w:left w:val="none" w:sz="0" w:space="0" w:color="auto"/>
            <w:bottom w:val="none" w:sz="0" w:space="0" w:color="auto"/>
            <w:right w:val="none" w:sz="0" w:space="0" w:color="auto"/>
          </w:divBdr>
        </w:div>
        <w:div w:id="1408721202">
          <w:marLeft w:val="480"/>
          <w:marRight w:val="0"/>
          <w:marTop w:val="0"/>
          <w:marBottom w:val="0"/>
          <w:divBdr>
            <w:top w:val="none" w:sz="0" w:space="0" w:color="auto"/>
            <w:left w:val="none" w:sz="0" w:space="0" w:color="auto"/>
            <w:bottom w:val="none" w:sz="0" w:space="0" w:color="auto"/>
            <w:right w:val="none" w:sz="0" w:space="0" w:color="auto"/>
          </w:divBdr>
        </w:div>
        <w:div w:id="1579443034">
          <w:marLeft w:val="480"/>
          <w:marRight w:val="0"/>
          <w:marTop w:val="0"/>
          <w:marBottom w:val="0"/>
          <w:divBdr>
            <w:top w:val="none" w:sz="0" w:space="0" w:color="auto"/>
            <w:left w:val="none" w:sz="0" w:space="0" w:color="auto"/>
            <w:bottom w:val="none" w:sz="0" w:space="0" w:color="auto"/>
            <w:right w:val="none" w:sz="0" w:space="0" w:color="auto"/>
          </w:divBdr>
        </w:div>
        <w:div w:id="449398229">
          <w:marLeft w:val="480"/>
          <w:marRight w:val="0"/>
          <w:marTop w:val="0"/>
          <w:marBottom w:val="0"/>
          <w:divBdr>
            <w:top w:val="none" w:sz="0" w:space="0" w:color="auto"/>
            <w:left w:val="none" w:sz="0" w:space="0" w:color="auto"/>
            <w:bottom w:val="none" w:sz="0" w:space="0" w:color="auto"/>
            <w:right w:val="none" w:sz="0" w:space="0" w:color="auto"/>
          </w:divBdr>
        </w:div>
        <w:div w:id="512889133">
          <w:marLeft w:val="480"/>
          <w:marRight w:val="0"/>
          <w:marTop w:val="0"/>
          <w:marBottom w:val="0"/>
          <w:divBdr>
            <w:top w:val="none" w:sz="0" w:space="0" w:color="auto"/>
            <w:left w:val="none" w:sz="0" w:space="0" w:color="auto"/>
            <w:bottom w:val="none" w:sz="0" w:space="0" w:color="auto"/>
            <w:right w:val="none" w:sz="0" w:space="0" w:color="auto"/>
          </w:divBdr>
        </w:div>
        <w:div w:id="1852599584">
          <w:marLeft w:val="480"/>
          <w:marRight w:val="0"/>
          <w:marTop w:val="0"/>
          <w:marBottom w:val="0"/>
          <w:divBdr>
            <w:top w:val="none" w:sz="0" w:space="0" w:color="auto"/>
            <w:left w:val="none" w:sz="0" w:space="0" w:color="auto"/>
            <w:bottom w:val="none" w:sz="0" w:space="0" w:color="auto"/>
            <w:right w:val="none" w:sz="0" w:space="0" w:color="auto"/>
          </w:divBdr>
        </w:div>
        <w:div w:id="319384397">
          <w:marLeft w:val="480"/>
          <w:marRight w:val="0"/>
          <w:marTop w:val="0"/>
          <w:marBottom w:val="0"/>
          <w:divBdr>
            <w:top w:val="none" w:sz="0" w:space="0" w:color="auto"/>
            <w:left w:val="none" w:sz="0" w:space="0" w:color="auto"/>
            <w:bottom w:val="none" w:sz="0" w:space="0" w:color="auto"/>
            <w:right w:val="none" w:sz="0" w:space="0" w:color="auto"/>
          </w:divBdr>
        </w:div>
        <w:div w:id="300042830">
          <w:marLeft w:val="480"/>
          <w:marRight w:val="0"/>
          <w:marTop w:val="0"/>
          <w:marBottom w:val="0"/>
          <w:divBdr>
            <w:top w:val="none" w:sz="0" w:space="0" w:color="auto"/>
            <w:left w:val="none" w:sz="0" w:space="0" w:color="auto"/>
            <w:bottom w:val="none" w:sz="0" w:space="0" w:color="auto"/>
            <w:right w:val="none" w:sz="0" w:space="0" w:color="auto"/>
          </w:divBdr>
        </w:div>
        <w:div w:id="620259501">
          <w:marLeft w:val="480"/>
          <w:marRight w:val="0"/>
          <w:marTop w:val="0"/>
          <w:marBottom w:val="0"/>
          <w:divBdr>
            <w:top w:val="none" w:sz="0" w:space="0" w:color="auto"/>
            <w:left w:val="none" w:sz="0" w:space="0" w:color="auto"/>
            <w:bottom w:val="none" w:sz="0" w:space="0" w:color="auto"/>
            <w:right w:val="none" w:sz="0" w:space="0" w:color="auto"/>
          </w:divBdr>
        </w:div>
        <w:div w:id="1700160187">
          <w:marLeft w:val="480"/>
          <w:marRight w:val="0"/>
          <w:marTop w:val="0"/>
          <w:marBottom w:val="0"/>
          <w:divBdr>
            <w:top w:val="none" w:sz="0" w:space="0" w:color="auto"/>
            <w:left w:val="none" w:sz="0" w:space="0" w:color="auto"/>
            <w:bottom w:val="none" w:sz="0" w:space="0" w:color="auto"/>
            <w:right w:val="none" w:sz="0" w:space="0" w:color="auto"/>
          </w:divBdr>
        </w:div>
        <w:div w:id="932514600">
          <w:marLeft w:val="480"/>
          <w:marRight w:val="0"/>
          <w:marTop w:val="0"/>
          <w:marBottom w:val="0"/>
          <w:divBdr>
            <w:top w:val="none" w:sz="0" w:space="0" w:color="auto"/>
            <w:left w:val="none" w:sz="0" w:space="0" w:color="auto"/>
            <w:bottom w:val="none" w:sz="0" w:space="0" w:color="auto"/>
            <w:right w:val="none" w:sz="0" w:space="0" w:color="auto"/>
          </w:divBdr>
        </w:div>
        <w:div w:id="1978216384">
          <w:marLeft w:val="480"/>
          <w:marRight w:val="0"/>
          <w:marTop w:val="0"/>
          <w:marBottom w:val="0"/>
          <w:divBdr>
            <w:top w:val="none" w:sz="0" w:space="0" w:color="auto"/>
            <w:left w:val="none" w:sz="0" w:space="0" w:color="auto"/>
            <w:bottom w:val="none" w:sz="0" w:space="0" w:color="auto"/>
            <w:right w:val="none" w:sz="0" w:space="0" w:color="auto"/>
          </w:divBdr>
        </w:div>
        <w:div w:id="1991135299">
          <w:marLeft w:val="480"/>
          <w:marRight w:val="0"/>
          <w:marTop w:val="0"/>
          <w:marBottom w:val="0"/>
          <w:divBdr>
            <w:top w:val="none" w:sz="0" w:space="0" w:color="auto"/>
            <w:left w:val="none" w:sz="0" w:space="0" w:color="auto"/>
            <w:bottom w:val="none" w:sz="0" w:space="0" w:color="auto"/>
            <w:right w:val="none" w:sz="0" w:space="0" w:color="auto"/>
          </w:divBdr>
        </w:div>
        <w:div w:id="1214197713">
          <w:marLeft w:val="480"/>
          <w:marRight w:val="0"/>
          <w:marTop w:val="0"/>
          <w:marBottom w:val="0"/>
          <w:divBdr>
            <w:top w:val="none" w:sz="0" w:space="0" w:color="auto"/>
            <w:left w:val="none" w:sz="0" w:space="0" w:color="auto"/>
            <w:bottom w:val="none" w:sz="0" w:space="0" w:color="auto"/>
            <w:right w:val="none" w:sz="0" w:space="0" w:color="auto"/>
          </w:divBdr>
        </w:div>
        <w:div w:id="212355179">
          <w:marLeft w:val="480"/>
          <w:marRight w:val="0"/>
          <w:marTop w:val="0"/>
          <w:marBottom w:val="0"/>
          <w:divBdr>
            <w:top w:val="none" w:sz="0" w:space="0" w:color="auto"/>
            <w:left w:val="none" w:sz="0" w:space="0" w:color="auto"/>
            <w:bottom w:val="none" w:sz="0" w:space="0" w:color="auto"/>
            <w:right w:val="none" w:sz="0" w:space="0" w:color="auto"/>
          </w:divBdr>
        </w:div>
        <w:div w:id="1046757235">
          <w:marLeft w:val="480"/>
          <w:marRight w:val="0"/>
          <w:marTop w:val="0"/>
          <w:marBottom w:val="0"/>
          <w:divBdr>
            <w:top w:val="none" w:sz="0" w:space="0" w:color="auto"/>
            <w:left w:val="none" w:sz="0" w:space="0" w:color="auto"/>
            <w:bottom w:val="none" w:sz="0" w:space="0" w:color="auto"/>
            <w:right w:val="none" w:sz="0" w:space="0" w:color="auto"/>
          </w:divBdr>
        </w:div>
        <w:div w:id="923688543">
          <w:marLeft w:val="480"/>
          <w:marRight w:val="0"/>
          <w:marTop w:val="0"/>
          <w:marBottom w:val="0"/>
          <w:divBdr>
            <w:top w:val="none" w:sz="0" w:space="0" w:color="auto"/>
            <w:left w:val="none" w:sz="0" w:space="0" w:color="auto"/>
            <w:bottom w:val="none" w:sz="0" w:space="0" w:color="auto"/>
            <w:right w:val="none" w:sz="0" w:space="0" w:color="auto"/>
          </w:divBdr>
        </w:div>
        <w:div w:id="405961127">
          <w:marLeft w:val="480"/>
          <w:marRight w:val="0"/>
          <w:marTop w:val="0"/>
          <w:marBottom w:val="0"/>
          <w:divBdr>
            <w:top w:val="none" w:sz="0" w:space="0" w:color="auto"/>
            <w:left w:val="none" w:sz="0" w:space="0" w:color="auto"/>
            <w:bottom w:val="none" w:sz="0" w:space="0" w:color="auto"/>
            <w:right w:val="none" w:sz="0" w:space="0" w:color="auto"/>
          </w:divBdr>
        </w:div>
        <w:div w:id="675570898">
          <w:marLeft w:val="480"/>
          <w:marRight w:val="0"/>
          <w:marTop w:val="0"/>
          <w:marBottom w:val="0"/>
          <w:divBdr>
            <w:top w:val="none" w:sz="0" w:space="0" w:color="auto"/>
            <w:left w:val="none" w:sz="0" w:space="0" w:color="auto"/>
            <w:bottom w:val="none" w:sz="0" w:space="0" w:color="auto"/>
            <w:right w:val="none" w:sz="0" w:space="0" w:color="auto"/>
          </w:divBdr>
        </w:div>
        <w:div w:id="1685016452">
          <w:marLeft w:val="480"/>
          <w:marRight w:val="0"/>
          <w:marTop w:val="0"/>
          <w:marBottom w:val="0"/>
          <w:divBdr>
            <w:top w:val="none" w:sz="0" w:space="0" w:color="auto"/>
            <w:left w:val="none" w:sz="0" w:space="0" w:color="auto"/>
            <w:bottom w:val="none" w:sz="0" w:space="0" w:color="auto"/>
            <w:right w:val="none" w:sz="0" w:space="0" w:color="auto"/>
          </w:divBdr>
        </w:div>
        <w:div w:id="583220593">
          <w:marLeft w:val="480"/>
          <w:marRight w:val="0"/>
          <w:marTop w:val="0"/>
          <w:marBottom w:val="0"/>
          <w:divBdr>
            <w:top w:val="none" w:sz="0" w:space="0" w:color="auto"/>
            <w:left w:val="none" w:sz="0" w:space="0" w:color="auto"/>
            <w:bottom w:val="none" w:sz="0" w:space="0" w:color="auto"/>
            <w:right w:val="none" w:sz="0" w:space="0" w:color="auto"/>
          </w:divBdr>
        </w:div>
        <w:div w:id="817111678">
          <w:marLeft w:val="480"/>
          <w:marRight w:val="0"/>
          <w:marTop w:val="0"/>
          <w:marBottom w:val="0"/>
          <w:divBdr>
            <w:top w:val="none" w:sz="0" w:space="0" w:color="auto"/>
            <w:left w:val="none" w:sz="0" w:space="0" w:color="auto"/>
            <w:bottom w:val="none" w:sz="0" w:space="0" w:color="auto"/>
            <w:right w:val="none" w:sz="0" w:space="0" w:color="auto"/>
          </w:divBdr>
        </w:div>
        <w:div w:id="1390373695">
          <w:marLeft w:val="480"/>
          <w:marRight w:val="0"/>
          <w:marTop w:val="0"/>
          <w:marBottom w:val="0"/>
          <w:divBdr>
            <w:top w:val="none" w:sz="0" w:space="0" w:color="auto"/>
            <w:left w:val="none" w:sz="0" w:space="0" w:color="auto"/>
            <w:bottom w:val="none" w:sz="0" w:space="0" w:color="auto"/>
            <w:right w:val="none" w:sz="0" w:space="0" w:color="auto"/>
          </w:divBdr>
        </w:div>
        <w:div w:id="111293188">
          <w:marLeft w:val="480"/>
          <w:marRight w:val="0"/>
          <w:marTop w:val="0"/>
          <w:marBottom w:val="0"/>
          <w:divBdr>
            <w:top w:val="none" w:sz="0" w:space="0" w:color="auto"/>
            <w:left w:val="none" w:sz="0" w:space="0" w:color="auto"/>
            <w:bottom w:val="none" w:sz="0" w:space="0" w:color="auto"/>
            <w:right w:val="none" w:sz="0" w:space="0" w:color="auto"/>
          </w:divBdr>
        </w:div>
        <w:div w:id="1063483668">
          <w:marLeft w:val="480"/>
          <w:marRight w:val="0"/>
          <w:marTop w:val="0"/>
          <w:marBottom w:val="0"/>
          <w:divBdr>
            <w:top w:val="none" w:sz="0" w:space="0" w:color="auto"/>
            <w:left w:val="none" w:sz="0" w:space="0" w:color="auto"/>
            <w:bottom w:val="none" w:sz="0" w:space="0" w:color="auto"/>
            <w:right w:val="none" w:sz="0" w:space="0" w:color="auto"/>
          </w:divBdr>
        </w:div>
        <w:div w:id="534316152">
          <w:marLeft w:val="480"/>
          <w:marRight w:val="0"/>
          <w:marTop w:val="0"/>
          <w:marBottom w:val="0"/>
          <w:divBdr>
            <w:top w:val="none" w:sz="0" w:space="0" w:color="auto"/>
            <w:left w:val="none" w:sz="0" w:space="0" w:color="auto"/>
            <w:bottom w:val="none" w:sz="0" w:space="0" w:color="auto"/>
            <w:right w:val="none" w:sz="0" w:space="0" w:color="auto"/>
          </w:divBdr>
        </w:div>
        <w:div w:id="2045861325">
          <w:marLeft w:val="480"/>
          <w:marRight w:val="0"/>
          <w:marTop w:val="0"/>
          <w:marBottom w:val="0"/>
          <w:divBdr>
            <w:top w:val="none" w:sz="0" w:space="0" w:color="auto"/>
            <w:left w:val="none" w:sz="0" w:space="0" w:color="auto"/>
            <w:bottom w:val="none" w:sz="0" w:space="0" w:color="auto"/>
            <w:right w:val="none" w:sz="0" w:space="0" w:color="auto"/>
          </w:divBdr>
        </w:div>
        <w:div w:id="752238278">
          <w:marLeft w:val="480"/>
          <w:marRight w:val="0"/>
          <w:marTop w:val="0"/>
          <w:marBottom w:val="0"/>
          <w:divBdr>
            <w:top w:val="none" w:sz="0" w:space="0" w:color="auto"/>
            <w:left w:val="none" w:sz="0" w:space="0" w:color="auto"/>
            <w:bottom w:val="none" w:sz="0" w:space="0" w:color="auto"/>
            <w:right w:val="none" w:sz="0" w:space="0" w:color="auto"/>
          </w:divBdr>
        </w:div>
        <w:div w:id="1367099305">
          <w:marLeft w:val="480"/>
          <w:marRight w:val="0"/>
          <w:marTop w:val="0"/>
          <w:marBottom w:val="0"/>
          <w:divBdr>
            <w:top w:val="none" w:sz="0" w:space="0" w:color="auto"/>
            <w:left w:val="none" w:sz="0" w:space="0" w:color="auto"/>
            <w:bottom w:val="none" w:sz="0" w:space="0" w:color="auto"/>
            <w:right w:val="none" w:sz="0" w:space="0" w:color="auto"/>
          </w:divBdr>
        </w:div>
        <w:div w:id="722674640">
          <w:marLeft w:val="480"/>
          <w:marRight w:val="0"/>
          <w:marTop w:val="0"/>
          <w:marBottom w:val="0"/>
          <w:divBdr>
            <w:top w:val="none" w:sz="0" w:space="0" w:color="auto"/>
            <w:left w:val="none" w:sz="0" w:space="0" w:color="auto"/>
            <w:bottom w:val="none" w:sz="0" w:space="0" w:color="auto"/>
            <w:right w:val="none" w:sz="0" w:space="0" w:color="auto"/>
          </w:divBdr>
        </w:div>
        <w:div w:id="1812093151">
          <w:marLeft w:val="480"/>
          <w:marRight w:val="0"/>
          <w:marTop w:val="0"/>
          <w:marBottom w:val="0"/>
          <w:divBdr>
            <w:top w:val="none" w:sz="0" w:space="0" w:color="auto"/>
            <w:left w:val="none" w:sz="0" w:space="0" w:color="auto"/>
            <w:bottom w:val="none" w:sz="0" w:space="0" w:color="auto"/>
            <w:right w:val="none" w:sz="0" w:space="0" w:color="auto"/>
          </w:divBdr>
        </w:div>
        <w:div w:id="1976597656">
          <w:marLeft w:val="480"/>
          <w:marRight w:val="0"/>
          <w:marTop w:val="0"/>
          <w:marBottom w:val="0"/>
          <w:divBdr>
            <w:top w:val="none" w:sz="0" w:space="0" w:color="auto"/>
            <w:left w:val="none" w:sz="0" w:space="0" w:color="auto"/>
            <w:bottom w:val="none" w:sz="0" w:space="0" w:color="auto"/>
            <w:right w:val="none" w:sz="0" w:space="0" w:color="auto"/>
          </w:divBdr>
        </w:div>
        <w:div w:id="44453421">
          <w:marLeft w:val="480"/>
          <w:marRight w:val="0"/>
          <w:marTop w:val="0"/>
          <w:marBottom w:val="0"/>
          <w:divBdr>
            <w:top w:val="none" w:sz="0" w:space="0" w:color="auto"/>
            <w:left w:val="none" w:sz="0" w:space="0" w:color="auto"/>
            <w:bottom w:val="none" w:sz="0" w:space="0" w:color="auto"/>
            <w:right w:val="none" w:sz="0" w:space="0" w:color="auto"/>
          </w:divBdr>
        </w:div>
        <w:div w:id="1103378025">
          <w:marLeft w:val="480"/>
          <w:marRight w:val="0"/>
          <w:marTop w:val="0"/>
          <w:marBottom w:val="0"/>
          <w:divBdr>
            <w:top w:val="none" w:sz="0" w:space="0" w:color="auto"/>
            <w:left w:val="none" w:sz="0" w:space="0" w:color="auto"/>
            <w:bottom w:val="none" w:sz="0" w:space="0" w:color="auto"/>
            <w:right w:val="none" w:sz="0" w:space="0" w:color="auto"/>
          </w:divBdr>
        </w:div>
        <w:div w:id="9189865">
          <w:marLeft w:val="480"/>
          <w:marRight w:val="0"/>
          <w:marTop w:val="0"/>
          <w:marBottom w:val="0"/>
          <w:divBdr>
            <w:top w:val="none" w:sz="0" w:space="0" w:color="auto"/>
            <w:left w:val="none" w:sz="0" w:space="0" w:color="auto"/>
            <w:bottom w:val="none" w:sz="0" w:space="0" w:color="auto"/>
            <w:right w:val="none" w:sz="0" w:space="0" w:color="auto"/>
          </w:divBdr>
        </w:div>
        <w:div w:id="824391148">
          <w:marLeft w:val="480"/>
          <w:marRight w:val="0"/>
          <w:marTop w:val="0"/>
          <w:marBottom w:val="0"/>
          <w:divBdr>
            <w:top w:val="none" w:sz="0" w:space="0" w:color="auto"/>
            <w:left w:val="none" w:sz="0" w:space="0" w:color="auto"/>
            <w:bottom w:val="none" w:sz="0" w:space="0" w:color="auto"/>
            <w:right w:val="none" w:sz="0" w:space="0" w:color="auto"/>
          </w:divBdr>
        </w:div>
        <w:div w:id="799765209">
          <w:marLeft w:val="480"/>
          <w:marRight w:val="0"/>
          <w:marTop w:val="0"/>
          <w:marBottom w:val="0"/>
          <w:divBdr>
            <w:top w:val="none" w:sz="0" w:space="0" w:color="auto"/>
            <w:left w:val="none" w:sz="0" w:space="0" w:color="auto"/>
            <w:bottom w:val="none" w:sz="0" w:space="0" w:color="auto"/>
            <w:right w:val="none" w:sz="0" w:space="0" w:color="auto"/>
          </w:divBdr>
        </w:div>
        <w:div w:id="594168666">
          <w:marLeft w:val="480"/>
          <w:marRight w:val="0"/>
          <w:marTop w:val="0"/>
          <w:marBottom w:val="0"/>
          <w:divBdr>
            <w:top w:val="none" w:sz="0" w:space="0" w:color="auto"/>
            <w:left w:val="none" w:sz="0" w:space="0" w:color="auto"/>
            <w:bottom w:val="none" w:sz="0" w:space="0" w:color="auto"/>
            <w:right w:val="none" w:sz="0" w:space="0" w:color="auto"/>
          </w:divBdr>
        </w:div>
        <w:div w:id="1202788054">
          <w:marLeft w:val="480"/>
          <w:marRight w:val="0"/>
          <w:marTop w:val="0"/>
          <w:marBottom w:val="0"/>
          <w:divBdr>
            <w:top w:val="none" w:sz="0" w:space="0" w:color="auto"/>
            <w:left w:val="none" w:sz="0" w:space="0" w:color="auto"/>
            <w:bottom w:val="none" w:sz="0" w:space="0" w:color="auto"/>
            <w:right w:val="none" w:sz="0" w:space="0" w:color="auto"/>
          </w:divBdr>
        </w:div>
      </w:divsChild>
    </w:div>
    <w:div w:id="275912191">
      <w:bodyDiv w:val="1"/>
      <w:marLeft w:val="0"/>
      <w:marRight w:val="0"/>
      <w:marTop w:val="0"/>
      <w:marBottom w:val="0"/>
      <w:divBdr>
        <w:top w:val="none" w:sz="0" w:space="0" w:color="auto"/>
        <w:left w:val="none" w:sz="0" w:space="0" w:color="auto"/>
        <w:bottom w:val="none" w:sz="0" w:space="0" w:color="auto"/>
        <w:right w:val="none" w:sz="0" w:space="0" w:color="auto"/>
      </w:divBdr>
    </w:div>
    <w:div w:id="282006127">
      <w:bodyDiv w:val="1"/>
      <w:marLeft w:val="0"/>
      <w:marRight w:val="0"/>
      <w:marTop w:val="0"/>
      <w:marBottom w:val="0"/>
      <w:divBdr>
        <w:top w:val="none" w:sz="0" w:space="0" w:color="auto"/>
        <w:left w:val="none" w:sz="0" w:space="0" w:color="auto"/>
        <w:bottom w:val="none" w:sz="0" w:space="0" w:color="auto"/>
        <w:right w:val="none" w:sz="0" w:space="0" w:color="auto"/>
      </w:divBdr>
    </w:div>
    <w:div w:id="282077809">
      <w:bodyDiv w:val="1"/>
      <w:marLeft w:val="0"/>
      <w:marRight w:val="0"/>
      <w:marTop w:val="0"/>
      <w:marBottom w:val="0"/>
      <w:divBdr>
        <w:top w:val="none" w:sz="0" w:space="0" w:color="auto"/>
        <w:left w:val="none" w:sz="0" w:space="0" w:color="auto"/>
        <w:bottom w:val="none" w:sz="0" w:space="0" w:color="auto"/>
        <w:right w:val="none" w:sz="0" w:space="0" w:color="auto"/>
      </w:divBdr>
      <w:divsChild>
        <w:div w:id="1425371236">
          <w:marLeft w:val="480"/>
          <w:marRight w:val="0"/>
          <w:marTop w:val="0"/>
          <w:marBottom w:val="0"/>
          <w:divBdr>
            <w:top w:val="none" w:sz="0" w:space="0" w:color="auto"/>
            <w:left w:val="none" w:sz="0" w:space="0" w:color="auto"/>
            <w:bottom w:val="none" w:sz="0" w:space="0" w:color="auto"/>
            <w:right w:val="none" w:sz="0" w:space="0" w:color="auto"/>
          </w:divBdr>
        </w:div>
        <w:div w:id="1616253259">
          <w:marLeft w:val="480"/>
          <w:marRight w:val="0"/>
          <w:marTop w:val="0"/>
          <w:marBottom w:val="0"/>
          <w:divBdr>
            <w:top w:val="none" w:sz="0" w:space="0" w:color="auto"/>
            <w:left w:val="none" w:sz="0" w:space="0" w:color="auto"/>
            <w:bottom w:val="none" w:sz="0" w:space="0" w:color="auto"/>
            <w:right w:val="none" w:sz="0" w:space="0" w:color="auto"/>
          </w:divBdr>
        </w:div>
        <w:div w:id="127363583">
          <w:marLeft w:val="480"/>
          <w:marRight w:val="0"/>
          <w:marTop w:val="0"/>
          <w:marBottom w:val="0"/>
          <w:divBdr>
            <w:top w:val="none" w:sz="0" w:space="0" w:color="auto"/>
            <w:left w:val="none" w:sz="0" w:space="0" w:color="auto"/>
            <w:bottom w:val="none" w:sz="0" w:space="0" w:color="auto"/>
            <w:right w:val="none" w:sz="0" w:space="0" w:color="auto"/>
          </w:divBdr>
        </w:div>
        <w:div w:id="165444069">
          <w:marLeft w:val="480"/>
          <w:marRight w:val="0"/>
          <w:marTop w:val="0"/>
          <w:marBottom w:val="0"/>
          <w:divBdr>
            <w:top w:val="none" w:sz="0" w:space="0" w:color="auto"/>
            <w:left w:val="none" w:sz="0" w:space="0" w:color="auto"/>
            <w:bottom w:val="none" w:sz="0" w:space="0" w:color="auto"/>
            <w:right w:val="none" w:sz="0" w:space="0" w:color="auto"/>
          </w:divBdr>
        </w:div>
        <w:div w:id="1809469220">
          <w:marLeft w:val="480"/>
          <w:marRight w:val="0"/>
          <w:marTop w:val="0"/>
          <w:marBottom w:val="0"/>
          <w:divBdr>
            <w:top w:val="none" w:sz="0" w:space="0" w:color="auto"/>
            <w:left w:val="none" w:sz="0" w:space="0" w:color="auto"/>
            <w:bottom w:val="none" w:sz="0" w:space="0" w:color="auto"/>
            <w:right w:val="none" w:sz="0" w:space="0" w:color="auto"/>
          </w:divBdr>
        </w:div>
        <w:div w:id="890119217">
          <w:marLeft w:val="480"/>
          <w:marRight w:val="0"/>
          <w:marTop w:val="0"/>
          <w:marBottom w:val="0"/>
          <w:divBdr>
            <w:top w:val="none" w:sz="0" w:space="0" w:color="auto"/>
            <w:left w:val="none" w:sz="0" w:space="0" w:color="auto"/>
            <w:bottom w:val="none" w:sz="0" w:space="0" w:color="auto"/>
            <w:right w:val="none" w:sz="0" w:space="0" w:color="auto"/>
          </w:divBdr>
        </w:div>
        <w:div w:id="166555167">
          <w:marLeft w:val="480"/>
          <w:marRight w:val="0"/>
          <w:marTop w:val="0"/>
          <w:marBottom w:val="0"/>
          <w:divBdr>
            <w:top w:val="none" w:sz="0" w:space="0" w:color="auto"/>
            <w:left w:val="none" w:sz="0" w:space="0" w:color="auto"/>
            <w:bottom w:val="none" w:sz="0" w:space="0" w:color="auto"/>
            <w:right w:val="none" w:sz="0" w:space="0" w:color="auto"/>
          </w:divBdr>
        </w:div>
        <w:div w:id="947157169">
          <w:marLeft w:val="480"/>
          <w:marRight w:val="0"/>
          <w:marTop w:val="0"/>
          <w:marBottom w:val="0"/>
          <w:divBdr>
            <w:top w:val="none" w:sz="0" w:space="0" w:color="auto"/>
            <w:left w:val="none" w:sz="0" w:space="0" w:color="auto"/>
            <w:bottom w:val="none" w:sz="0" w:space="0" w:color="auto"/>
            <w:right w:val="none" w:sz="0" w:space="0" w:color="auto"/>
          </w:divBdr>
        </w:div>
        <w:div w:id="1071926838">
          <w:marLeft w:val="480"/>
          <w:marRight w:val="0"/>
          <w:marTop w:val="0"/>
          <w:marBottom w:val="0"/>
          <w:divBdr>
            <w:top w:val="none" w:sz="0" w:space="0" w:color="auto"/>
            <w:left w:val="none" w:sz="0" w:space="0" w:color="auto"/>
            <w:bottom w:val="none" w:sz="0" w:space="0" w:color="auto"/>
            <w:right w:val="none" w:sz="0" w:space="0" w:color="auto"/>
          </w:divBdr>
        </w:div>
        <w:div w:id="2127236805">
          <w:marLeft w:val="480"/>
          <w:marRight w:val="0"/>
          <w:marTop w:val="0"/>
          <w:marBottom w:val="0"/>
          <w:divBdr>
            <w:top w:val="none" w:sz="0" w:space="0" w:color="auto"/>
            <w:left w:val="none" w:sz="0" w:space="0" w:color="auto"/>
            <w:bottom w:val="none" w:sz="0" w:space="0" w:color="auto"/>
            <w:right w:val="none" w:sz="0" w:space="0" w:color="auto"/>
          </w:divBdr>
        </w:div>
        <w:div w:id="649792381">
          <w:marLeft w:val="480"/>
          <w:marRight w:val="0"/>
          <w:marTop w:val="0"/>
          <w:marBottom w:val="0"/>
          <w:divBdr>
            <w:top w:val="none" w:sz="0" w:space="0" w:color="auto"/>
            <w:left w:val="none" w:sz="0" w:space="0" w:color="auto"/>
            <w:bottom w:val="none" w:sz="0" w:space="0" w:color="auto"/>
            <w:right w:val="none" w:sz="0" w:space="0" w:color="auto"/>
          </w:divBdr>
        </w:div>
        <w:div w:id="921110495">
          <w:marLeft w:val="480"/>
          <w:marRight w:val="0"/>
          <w:marTop w:val="0"/>
          <w:marBottom w:val="0"/>
          <w:divBdr>
            <w:top w:val="none" w:sz="0" w:space="0" w:color="auto"/>
            <w:left w:val="none" w:sz="0" w:space="0" w:color="auto"/>
            <w:bottom w:val="none" w:sz="0" w:space="0" w:color="auto"/>
            <w:right w:val="none" w:sz="0" w:space="0" w:color="auto"/>
          </w:divBdr>
        </w:div>
        <w:div w:id="205220377">
          <w:marLeft w:val="480"/>
          <w:marRight w:val="0"/>
          <w:marTop w:val="0"/>
          <w:marBottom w:val="0"/>
          <w:divBdr>
            <w:top w:val="none" w:sz="0" w:space="0" w:color="auto"/>
            <w:left w:val="none" w:sz="0" w:space="0" w:color="auto"/>
            <w:bottom w:val="none" w:sz="0" w:space="0" w:color="auto"/>
            <w:right w:val="none" w:sz="0" w:space="0" w:color="auto"/>
          </w:divBdr>
        </w:div>
        <w:div w:id="1659385743">
          <w:marLeft w:val="480"/>
          <w:marRight w:val="0"/>
          <w:marTop w:val="0"/>
          <w:marBottom w:val="0"/>
          <w:divBdr>
            <w:top w:val="none" w:sz="0" w:space="0" w:color="auto"/>
            <w:left w:val="none" w:sz="0" w:space="0" w:color="auto"/>
            <w:bottom w:val="none" w:sz="0" w:space="0" w:color="auto"/>
            <w:right w:val="none" w:sz="0" w:space="0" w:color="auto"/>
          </w:divBdr>
        </w:div>
        <w:div w:id="1852453138">
          <w:marLeft w:val="480"/>
          <w:marRight w:val="0"/>
          <w:marTop w:val="0"/>
          <w:marBottom w:val="0"/>
          <w:divBdr>
            <w:top w:val="none" w:sz="0" w:space="0" w:color="auto"/>
            <w:left w:val="none" w:sz="0" w:space="0" w:color="auto"/>
            <w:bottom w:val="none" w:sz="0" w:space="0" w:color="auto"/>
            <w:right w:val="none" w:sz="0" w:space="0" w:color="auto"/>
          </w:divBdr>
        </w:div>
        <w:div w:id="411045466">
          <w:marLeft w:val="480"/>
          <w:marRight w:val="0"/>
          <w:marTop w:val="0"/>
          <w:marBottom w:val="0"/>
          <w:divBdr>
            <w:top w:val="none" w:sz="0" w:space="0" w:color="auto"/>
            <w:left w:val="none" w:sz="0" w:space="0" w:color="auto"/>
            <w:bottom w:val="none" w:sz="0" w:space="0" w:color="auto"/>
            <w:right w:val="none" w:sz="0" w:space="0" w:color="auto"/>
          </w:divBdr>
        </w:div>
        <w:div w:id="409935861">
          <w:marLeft w:val="480"/>
          <w:marRight w:val="0"/>
          <w:marTop w:val="0"/>
          <w:marBottom w:val="0"/>
          <w:divBdr>
            <w:top w:val="none" w:sz="0" w:space="0" w:color="auto"/>
            <w:left w:val="none" w:sz="0" w:space="0" w:color="auto"/>
            <w:bottom w:val="none" w:sz="0" w:space="0" w:color="auto"/>
            <w:right w:val="none" w:sz="0" w:space="0" w:color="auto"/>
          </w:divBdr>
        </w:div>
        <w:div w:id="16976484">
          <w:marLeft w:val="480"/>
          <w:marRight w:val="0"/>
          <w:marTop w:val="0"/>
          <w:marBottom w:val="0"/>
          <w:divBdr>
            <w:top w:val="none" w:sz="0" w:space="0" w:color="auto"/>
            <w:left w:val="none" w:sz="0" w:space="0" w:color="auto"/>
            <w:bottom w:val="none" w:sz="0" w:space="0" w:color="auto"/>
            <w:right w:val="none" w:sz="0" w:space="0" w:color="auto"/>
          </w:divBdr>
        </w:div>
        <w:div w:id="826750865">
          <w:marLeft w:val="480"/>
          <w:marRight w:val="0"/>
          <w:marTop w:val="0"/>
          <w:marBottom w:val="0"/>
          <w:divBdr>
            <w:top w:val="none" w:sz="0" w:space="0" w:color="auto"/>
            <w:left w:val="none" w:sz="0" w:space="0" w:color="auto"/>
            <w:bottom w:val="none" w:sz="0" w:space="0" w:color="auto"/>
            <w:right w:val="none" w:sz="0" w:space="0" w:color="auto"/>
          </w:divBdr>
        </w:div>
        <w:div w:id="1132290174">
          <w:marLeft w:val="480"/>
          <w:marRight w:val="0"/>
          <w:marTop w:val="0"/>
          <w:marBottom w:val="0"/>
          <w:divBdr>
            <w:top w:val="none" w:sz="0" w:space="0" w:color="auto"/>
            <w:left w:val="none" w:sz="0" w:space="0" w:color="auto"/>
            <w:bottom w:val="none" w:sz="0" w:space="0" w:color="auto"/>
            <w:right w:val="none" w:sz="0" w:space="0" w:color="auto"/>
          </w:divBdr>
        </w:div>
        <w:div w:id="1414206628">
          <w:marLeft w:val="480"/>
          <w:marRight w:val="0"/>
          <w:marTop w:val="0"/>
          <w:marBottom w:val="0"/>
          <w:divBdr>
            <w:top w:val="none" w:sz="0" w:space="0" w:color="auto"/>
            <w:left w:val="none" w:sz="0" w:space="0" w:color="auto"/>
            <w:bottom w:val="none" w:sz="0" w:space="0" w:color="auto"/>
            <w:right w:val="none" w:sz="0" w:space="0" w:color="auto"/>
          </w:divBdr>
        </w:div>
        <w:div w:id="1698965064">
          <w:marLeft w:val="480"/>
          <w:marRight w:val="0"/>
          <w:marTop w:val="0"/>
          <w:marBottom w:val="0"/>
          <w:divBdr>
            <w:top w:val="none" w:sz="0" w:space="0" w:color="auto"/>
            <w:left w:val="none" w:sz="0" w:space="0" w:color="auto"/>
            <w:bottom w:val="none" w:sz="0" w:space="0" w:color="auto"/>
            <w:right w:val="none" w:sz="0" w:space="0" w:color="auto"/>
          </w:divBdr>
        </w:div>
        <w:div w:id="939216572">
          <w:marLeft w:val="480"/>
          <w:marRight w:val="0"/>
          <w:marTop w:val="0"/>
          <w:marBottom w:val="0"/>
          <w:divBdr>
            <w:top w:val="none" w:sz="0" w:space="0" w:color="auto"/>
            <w:left w:val="none" w:sz="0" w:space="0" w:color="auto"/>
            <w:bottom w:val="none" w:sz="0" w:space="0" w:color="auto"/>
            <w:right w:val="none" w:sz="0" w:space="0" w:color="auto"/>
          </w:divBdr>
        </w:div>
        <w:div w:id="305353342">
          <w:marLeft w:val="480"/>
          <w:marRight w:val="0"/>
          <w:marTop w:val="0"/>
          <w:marBottom w:val="0"/>
          <w:divBdr>
            <w:top w:val="none" w:sz="0" w:space="0" w:color="auto"/>
            <w:left w:val="none" w:sz="0" w:space="0" w:color="auto"/>
            <w:bottom w:val="none" w:sz="0" w:space="0" w:color="auto"/>
            <w:right w:val="none" w:sz="0" w:space="0" w:color="auto"/>
          </w:divBdr>
        </w:div>
        <w:div w:id="1479374647">
          <w:marLeft w:val="480"/>
          <w:marRight w:val="0"/>
          <w:marTop w:val="0"/>
          <w:marBottom w:val="0"/>
          <w:divBdr>
            <w:top w:val="none" w:sz="0" w:space="0" w:color="auto"/>
            <w:left w:val="none" w:sz="0" w:space="0" w:color="auto"/>
            <w:bottom w:val="none" w:sz="0" w:space="0" w:color="auto"/>
            <w:right w:val="none" w:sz="0" w:space="0" w:color="auto"/>
          </w:divBdr>
        </w:div>
        <w:div w:id="361980528">
          <w:marLeft w:val="480"/>
          <w:marRight w:val="0"/>
          <w:marTop w:val="0"/>
          <w:marBottom w:val="0"/>
          <w:divBdr>
            <w:top w:val="none" w:sz="0" w:space="0" w:color="auto"/>
            <w:left w:val="none" w:sz="0" w:space="0" w:color="auto"/>
            <w:bottom w:val="none" w:sz="0" w:space="0" w:color="auto"/>
            <w:right w:val="none" w:sz="0" w:space="0" w:color="auto"/>
          </w:divBdr>
        </w:div>
        <w:div w:id="91366606">
          <w:marLeft w:val="480"/>
          <w:marRight w:val="0"/>
          <w:marTop w:val="0"/>
          <w:marBottom w:val="0"/>
          <w:divBdr>
            <w:top w:val="none" w:sz="0" w:space="0" w:color="auto"/>
            <w:left w:val="none" w:sz="0" w:space="0" w:color="auto"/>
            <w:bottom w:val="none" w:sz="0" w:space="0" w:color="auto"/>
            <w:right w:val="none" w:sz="0" w:space="0" w:color="auto"/>
          </w:divBdr>
        </w:div>
        <w:div w:id="2064521239">
          <w:marLeft w:val="480"/>
          <w:marRight w:val="0"/>
          <w:marTop w:val="0"/>
          <w:marBottom w:val="0"/>
          <w:divBdr>
            <w:top w:val="none" w:sz="0" w:space="0" w:color="auto"/>
            <w:left w:val="none" w:sz="0" w:space="0" w:color="auto"/>
            <w:bottom w:val="none" w:sz="0" w:space="0" w:color="auto"/>
            <w:right w:val="none" w:sz="0" w:space="0" w:color="auto"/>
          </w:divBdr>
        </w:div>
        <w:div w:id="1086460700">
          <w:marLeft w:val="480"/>
          <w:marRight w:val="0"/>
          <w:marTop w:val="0"/>
          <w:marBottom w:val="0"/>
          <w:divBdr>
            <w:top w:val="none" w:sz="0" w:space="0" w:color="auto"/>
            <w:left w:val="none" w:sz="0" w:space="0" w:color="auto"/>
            <w:bottom w:val="none" w:sz="0" w:space="0" w:color="auto"/>
            <w:right w:val="none" w:sz="0" w:space="0" w:color="auto"/>
          </w:divBdr>
        </w:div>
        <w:div w:id="944649905">
          <w:marLeft w:val="480"/>
          <w:marRight w:val="0"/>
          <w:marTop w:val="0"/>
          <w:marBottom w:val="0"/>
          <w:divBdr>
            <w:top w:val="none" w:sz="0" w:space="0" w:color="auto"/>
            <w:left w:val="none" w:sz="0" w:space="0" w:color="auto"/>
            <w:bottom w:val="none" w:sz="0" w:space="0" w:color="auto"/>
            <w:right w:val="none" w:sz="0" w:space="0" w:color="auto"/>
          </w:divBdr>
        </w:div>
        <w:div w:id="1113791050">
          <w:marLeft w:val="480"/>
          <w:marRight w:val="0"/>
          <w:marTop w:val="0"/>
          <w:marBottom w:val="0"/>
          <w:divBdr>
            <w:top w:val="none" w:sz="0" w:space="0" w:color="auto"/>
            <w:left w:val="none" w:sz="0" w:space="0" w:color="auto"/>
            <w:bottom w:val="none" w:sz="0" w:space="0" w:color="auto"/>
            <w:right w:val="none" w:sz="0" w:space="0" w:color="auto"/>
          </w:divBdr>
        </w:div>
        <w:div w:id="691418274">
          <w:marLeft w:val="480"/>
          <w:marRight w:val="0"/>
          <w:marTop w:val="0"/>
          <w:marBottom w:val="0"/>
          <w:divBdr>
            <w:top w:val="none" w:sz="0" w:space="0" w:color="auto"/>
            <w:left w:val="none" w:sz="0" w:space="0" w:color="auto"/>
            <w:bottom w:val="none" w:sz="0" w:space="0" w:color="auto"/>
            <w:right w:val="none" w:sz="0" w:space="0" w:color="auto"/>
          </w:divBdr>
        </w:div>
        <w:div w:id="1166290314">
          <w:marLeft w:val="480"/>
          <w:marRight w:val="0"/>
          <w:marTop w:val="0"/>
          <w:marBottom w:val="0"/>
          <w:divBdr>
            <w:top w:val="none" w:sz="0" w:space="0" w:color="auto"/>
            <w:left w:val="none" w:sz="0" w:space="0" w:color="auto"/>
            <w:bottom w:val="none" w:sz="0" w:space="0" w:color="auto"/>
            <w:right w:val="none" w:sz="0" w:space="0" w:color="auto"/>
          </w:divBdr>
        </w:div>
        <w:div w:id="668604785">
          <w:marLeft w:val="480"/>
          <w:marRight w:val="0"/>
          <w:marTop w:val="0"/>
          <w:marBottom w:val="0"/>
          <w:divBdr>
            <w:top w:val="none" w:sz="0" w:space="0" w:color="auto"/>
            <w:left w:val="none" w:sz="0" w:space="0" w:color="auto"/>
            <w:bottom w:val="none" w:sz="0" w:space="0" w:color="auto"/>
            <w:right w:val="none" w:sz="0" w:space="0" w:color="auto"/>
          </w:divBdr>
        </w:div>
        <w:div w:id="126169939">
          <w:marLeft w:val="480"/>
          <w:marRight w:val="0"/>
          <w:marTop w:val="0"/>
          <w:marBottom w:val="0"/>
          <w:divBdr>
            <w:top w:val="none" w:sz="0" w:space="0" w:color="auto"/>
            <w:left w:val="none" w:sz="0" w:space="0" w:color="auto"/>
            <w:bottom w:val="none" w:sz="0" w:space="0" w:color="auto"/>
            <w:right w:val="none" w:sz="0" w:space="0" w:color="auto"/>
          </w:divBdr>
        </w:div>
        <w:div w:id="179128604">
          <w:marLeft w:val="480"/>
          <w:marRight w:val="0"/>
          <w:marTop w:val="0"/>
          <w:marBottom w:val="0"/>
          <w:divBdr>
            <w:top w:val="none" w:sz="0" w:space="0" w:color="auto"/>
            <w:left w:val="none" w:sz="0" w:space="0" w:color="auto"/>
            <w:bottom w:val="none" w:sz="0" w:space="0" w:color="auto"/>
            <w:right w:val="none" w:sz="0" w:space="0" w:color="auto"/>
          </w:divBdr>
        </w:div>
        <w:div w:id="1187410035">
          <w:marLeft w:val="480"/>
          <w:marRight w:val="0"/>
          <w:marTop w:val="0"/>
          <w:marBottom w:val="0"/>
          <w:divBdr>
            <w:top w:val="none" w:sz="0" w:space="0" w:color="auto"/>
            <w:left w:val="none" w:sz="0" w:space="0" w:color="auto"/>
            <w:bottom w:val="none" w:sz="0" w:space="0" w:color="auto"/>
            <w:right w:val="none" w:sz="0" w:space="0" w:color="auto"/>
          </w:divBdr>
        </w:div>
        <w:div w:id="165754469">
          <w:marLeft w:val="480"/>
          <w:marRight w:val="0"/>
          <w:marTop w:val="0"/>
          <w:marBottom w:val="0"/>
          <w:divBdr>
            <w:top w:val="none" w:sz="0" w:space="0" w:color="auto"/>
            <w:left w:val="none" w:sz="0" w:space="0" w:color="auto"/>
            <w:bottom w:val="none" w:sz="0" w:space="0" w:color="auto"/>
            <w:right w:val="none" w:sz="0" w:space="0" w:color="auto"/>
          </w:divBdr>
        </w:div>
        <w:div w:id="1689602491">
          <w:marLeft w:val="480"/>
          <w:marRight w:val="0"/>
          <w:marTop w:val="0"/>
          <w:marBottom w:val="0"/>
          <w:divBdr>
            <w:top w:val="none" w:sz="0" w:space="0" w:color="auto"/>
            <w:left w:val="none" w:sz="0" w:space="0" w:color="auto"/>
            <w:bottom w:val="none" w:sz="0" w:space="0" w:color="auto"/>
            <w:right w:val="none" w:sz="0" w:space="0" w:color="auto"/>
          </w:divBdr>
        </w:div>
        <w:div w:id="590621265">
          <w:marLeft w:val="480"/>
          <w:marRight w:val="0"/>
          <w:marTop w:val="0"/>
          <w:marBottom w:val="0"/>
          <w:divBdr>
            <w:top w:val="none" w:sz="0" w:space="0" w:color="auto"/>
            <w:left w:val="none" w:sz="0" w:space="0" w:color="auto"/>
            <w:bottom w:val="none" w:sz="0" w:space="0" w:color="auto"/>
            <w:right w:val="none" w:sz="0" w:space="0" w:color="auto"/>
          </w:divBdr>
        </w:div>
        <w:div w:id="2023388021">
          <w:marLeft w:val="480"/>
          <w:marRight w:val="0"/>
          <w:marTop w:val="0"/>
          <w:marBottom w:val="0"/>
          <w:divBdr>
            <w:top w:val="none" w:sz="0" w:space="0" w:color="auto"/>
            <w:left w:val="none" w:sz="0" w:space="0" w:color="auto"/>
            <w:bottom w:val="none" w:sz="0" w:space="0" w:color="auto"/>
            <w:right w:val="none" w:sz="0" w:space="0" w:color="auto"/>
          </w:divBdr>
        </w:div>
        <w:div w:id="183402392">
          <w:marLeft w:val="480"/>
          <w:marRight w:val="0"/>
          <w:marTop w:val="0"/>
          <w:marBottom w:val="0"/>
          <w:divBdr>
            <w:top w:val="none" w:sz="0" w:space="0" w:color="auto"/>
            <w:left w:val="none" w:sz="0" w:space="0" w:color="auto"/>
            <w:bottom w:val="none" w:sz="0" w:space="0" w:color="auto"/>
            <w:right w:val="none" w:sz="0" w:space="0" w:color="auto"/>
          </w:divBdr>
        </w:div>
        <w:div w:id="558513157">
          <w:marLeft w:val="480"/>
          <w:marRight w:val="0"/>
          <w:marTop w:val="0"/>
          <w:marBottom w:val="0"/>
          <w:divBdr>
            <w:top w:val="none" w:sz="0" w:space="0" w:color="auto"/>
            <w:left w:val="none" w:sz="0" w:space="0" w:color="auto"/>
            <w:bottom w:val="none" w:sz="0" w:space="0" w:color="auto"/>
            <w:right w:val="none" w:sz="0" w:space="0" w:color="auto"/>
          </w:divBdr>
        </w:div>
        <w:div w:id="545718818">
          <w:marLeft w:val="480"/>
          <w:marRight w:val="0"/>
          <w:marTop w:val="0"/>
          <w:marBottom w:val="0"/>
          <w:divBdr>
            <w:top w:val="none" w:sz="0" w:space="0" w:color="auto"/>
            <w:left w:val="none" w:sz="0" w:space="0" w:color="auto"/>
            <w:bottom w:val="none" w:sz="0" w:space="0" w:color="auto"/>
            <w:right w:val="none" w:sz="0" w:space="0" w:color="auto"/>
          </w:divBdr>
        </w:div>
        <w:div w:id="1505050378">
          <w:marLeft w:val="480"/>
          <w:marRight w:val="0"/>
          <w:marTop w:val="0"/>
          <w:marBottom w:val="0"/>
          <w:divBdr>
            <w:top w:val="none" w:sz="0" w:space="0" w:color="auto"/>
            <w:left w:val="none" w:sz="0" w:space="0" w:color="auto"/>
            <w:bottom w:val="none" w:sz="0" w:space="0" w:color="auto"/>
            <w:right w:val="none" w:sz="0" w:space="0" w:color="auto"/>
          </w:divBdr>
        </w:div>
        <w:div w:id="1999917371">
          <w:marLeft w:val="480"/>
          <w:marRight w:val="0"/>
          <w:marTop w:val="0"/>
          <w:marBottom w:val="0"/>
          <w:divBdr>
            <w:top w:val="none" w:sz="0" w:space="0" w:color="auto"/>
            <w:left w:val="none" w:sz="0" w:space="0" w:color="auto"/>
            <w:bottom w:val="none" w:sz="0" w:space="0" w:color="auto"/>
            <w:right w:val="none" w:sz="0" w:space="0" w:color="auto"/>
          </w:divBdr>
        </w:div>
        <w:div w:id="1676883744">
          <w:marLeft w:val="480"/>
          <w:marRight w:val="0"/>
          <w:marTop w:val="0"/>
          <w:marBottom w:val="0"/>
          <w:divBdr>
            <w:top w:val="none" w:sz="0" w:space="0" w:color="auto"/>
            <w:left w:val="none" w:sz="0" w:space="0" w:color="auto"/>
            <w:bottom w:val="none" w:sz="0" w:space="0" w:color="auto"/>
            <w:right w:val="none" w:sz="0" w:space="0" w:color="auto"/>
          </w:divBdr>
        </w:div>
        <w:div w:id="1738358410">
          <w:marLeft w:val="480"/>
          <w:marRight w:val="0"/>
          <w:marTop w:val="0"/>
          <w:marBottom w:val="0"/>
          <w:divBdr>
            <w:top w:val="none" w:sz="0" w:space="0" w:color="auto"/>
            <w:left w:val="none" w:sz="0" w:space="0" w:color="auto"/>
            <w:bottom w:val="none" w:sz="0" w:space="0" w:color="auto"/>
            <w:right w:val="none" w:sz="0" w:space="0" w:color="auto"/>
          </w:divBdr>
        </w:div>
        <w:div w:id="1087186948">
          <w:marLeft w:val="480"/>
          <w:marRight w:val="0"/>
          <w:marTop w:val="0"/>
          <w:marBottom w:val="0"/>
          <w:divBdr>
            <w:top w:val="none" w:sz="0" w:space="0" w:color="auto"/>
            <w:left w:val="none" w:sz="0" w:space="0" w:color="auto"/>
            <w:bottom w:val="none" w:sz="0" w:space="0" w:color="auto"/>
            <w:right w:val="none" w:sz="0" w:space="0" w:color="auto"/>
          </w:divBdr>
        </w:div>
        <w:div w:id="1211763874">
          <w:marLeft w:val="480"/>
          <w:marRight w:val="0"/>
          <w:marTop w:val="0"/>
          <w:marBottom w:val="0"/>
          <w:divBdr>
            <w:top w:val="none" w:sz="0" w:space="0" w:color="auto"/>
            <w:left w:val="none" w:sz="0" w:space="0" w:color="auto"/>
            <w:bottom w:val="none" w:sz="0" w:space="0" w:color="auto"/>
            <w:right w:val="none" w:sz="0" w:space="0" w:color="auto"/>
          </w:divBdr>
        </w:div>
        <w:div w:id="1069497222">
          <w:marLeft w:val="480"/>
          <w:marRight w:val="0"/>
          <w:marTop w:val="0"/>
          <w:marBottom w:val="0"/>
          <w:divBdr>
            <w:top w:val="none" w:sz="0" w:space="0" w:color="auto"/>
            <w:left w:val="none" w:sz="0" w:space="0" w:color="auto"/>
            <w:bottom w:val="none" w:sz="0" w:space="0" w:color="auto"/>
            <w:right w:val="none" w:sz="0" w:space="0" w:color="auto"/>
          </w:divBdr>
        </w:div>
        <w:div w:id="251396422">
          <w:marLeft w:val="480"/>
          <w:marRight w:val="0"/>
          <w:marTop w:val="0"/>
          <w:marBottom w:val="0"/>
          <w:divBdr>
            <w:top w:val="none" w:sz="0" w:space="0" w:color="auto"/>
            <w:left w:val="none" w:sz="0" w:space="0" w:color="auto"/>
            <w:bottom w:val="none" w:sz="0" w:space="0" w:color="auto"/>
            <w:right w:val="none" w:sz="0" w:space="0" w:color="auto"/>
          </w:divBdr>
        </w:div>
        <w:div w:id="1507404205">
          <w:marLeft w:val="480"/>
          <w:marRight w:val="0"/>
          <w:marTop w:val="0"/>
          <w:marBottom w:val="0"/>
          <w:divBdr>
            <w:top w:val="none" w:sz="0" w:space="0" w:color="auto"/>
            <w:left w:val="none" w:sz="0" w:space="0" w:color="auto"/>
            <w:bottom w:val="none" w:sz="0" w:space="0" w:color="auto"/>
            <w:right w:val="none" w:sz="0" w:space="0" w:color="auto"/>
          </w:divBdr>
        </w:div>
        <w:div w:id="1459254275">
          <w:marLeft w:val="480"/>
          <w:marRight w:val="0"/>
          <w:marTop w:val="0"/>
          <w:marBottom w:val="0"/>
          <w:divBdr>
            <w:top w:val="none" w:sz="0" w:space="0" w:color="auto"/>
            <w:left w:val="none" w:sz="0" w:space="0" w:color="auto"/>
            <w:bottom w:val="none" w:sz="0" w:space="0" w:color="auto"/>
            <w:right w:val="none" w:sz="0" w:space="0" w:color="auto"/>
          </w:divBdr>
        </w:div>
        <w:div w:id="1097023146">
          <w:marLeft w:val="480"/>
          <w:marRight w:val="0"/>
          <w:marTop w:val="0"/>
          <w:marBottom w:val="0"/>
          <w:divBdr>
            <w:top w:val="none" w:sz="0" w:space="0" w:color="auto"/>
            <w:left w:val="none" w:sz="0" w:space="0" w:color="auto"/>
            <w:bottom w:val="none" w:sz="0" w:space="0" w:color="auto"/>
            <w:right w:val="none" w:sz="0" w:space="0" w:color="auto"/>
          </w:divBdr>
        </w:div>
      </w:divsChild>
    </w:div>
    <w:div w:id="283394286">
      <w:bodyDiv w:val="1"/>
      <w:marLeft w:val="0"/>
      <w:marRight w:val="0"/>
      <w:marTop w:val="0"/>
      <w:marBottom w:val="0"/>
      <w:divBdr>
        <w:top w:val="none" w:sz="0" w:space="0" w:color="auto"/>
        <w:left w:val="none" w:sz="0" w:space="0" w:color="auto"/>
        <w:bottom w:val="none" w:sz="0" w:space="0" w:color="auto"/>
        <w:right w:val="none" w:sz="0" w:space="0" w:color="auto"/>
      </w:divBdr>
      <w:divsChild>
        <w:div w:id="500197844">
          <w:marLeft w:val="640"/>
          <w:marRight w:val="0"/>
          <w:marTop w:val="0"/>
          <w:marBottom w:val="0"/>
          <w:divBdr>
            <w:top w:val="none" w:sz="0" w:space="0" w:color="auto"/>
            <w:left w:val="none" w:sz="0" w:space="0" w:color="auto"/>
            <w:bottom w:val="none" w:sz="0" w:space="0" w:color="auto"/>
            <w:right w:val="none" w:sz="0" w:space="0" w:color="auto"/>
          </w:divBdr>
        </w:div>
        <w:div w:id="311721222">
          <w:marLeft w:val="640"/>
          <w:marRight w:val="0"/>
          <w:marTop w:val="0"/>
          <w:marBottom w:val="0"/>
          <w:divBdr>
            <w:top w:val="none" w:sz="0" w:space="0" w:color="auto"/>
            <w:left w:val="none" w:sz="0" w:space="0" w:color="auto"/>
            <w:bottom w:val="none" w:sz="0" w:space="0" w:color="auto"/>
            <w:right w:val="none" w:sz="0" w:space="0" w:color="auto"/>
          </w:divBdr>
        </w:div>
        <w:div w:id="2021007112">
          <w:marLeft w:val="640"/>
          <w:marRight w:val="0"/>
          <w:marTop w:val="0"/>
          <w:marBottom w:val="0"/>
          <w:divBdr>
            <w:top w:val="none" w:sz="0" w:space="0" w:color="auto"/>
            <w:left w:val="none" w:sz="0" w:space="0" w:color="auto"/>
            <w:bottom w:val="none" w:sz="0" w:space="0" w:color="auto"/>
            <w:right w:val="none" w:sz="0" w:space="0" w:color="auto"/>
          </w:divBdr>
        </w:div>
        <w:div w:id="83692138">
          <w:marLeft w:val="640"/>
          <w:marRight w:val="0"/>
          <w:marTop w:val="0"/>
          <w:marBottom w:val="0"/>
          <w:divBdr>
            <w:top w:val="none" w:sz="0" w:space="0" w:color="auto"/>
            <w:left w:val="none" w:sz="0" w:space="0" w:color="auto"/>
            <w:bottom w:val="none" w:sz="0" w:space="0" w:color="auto"/>
            <w:right w:val="none" w:sz="0" w:space="0" w:color="auto"/>
          </w:divBdr>
        </w:div>
        <w:div w:id="64380954">
          <w:marLeft w:val="640"/>
          <w:marRight w:val="0"/>
          <w:marTop w:val="0"/>
          <w:marBottom w:val="0"/>
          <w:divBdr>
            <w:top w:val="none" w:sz="0" w:space="0" w:color="auto"/>
            <w:left w:val="none" w:sz="0" w:space="0" w:color="auto"/>
            <w:bottom w:val="none" w:sz="0" w:space="0" w:color="auto"/>
            <w:right w:val="none" w:sz="0" w:space="0" w:color="auto"/>
          </w:divBdr>
        </w:div>
        <w:div w:id="1926458273">
          <w:marLeft w:val="640"/>
          <w:marRight w:val="0"/>
          <w:marTop w:val="0"/>
          <w:marBottom w:val="0"/>
          <w:divBdr>
            <w:top w:val="none" w:sz="0" w:space="0" w:color="auto"/>
            <w:left w:val="none" w:sz="0" w:space="0" w:color="auto"/>
            <w:bottom w:val="none" w:sz="0" w:space="0" w:color="auto"/>
            <w:right w:val="none" w:sz="0" w:space="0" w:color="auto"/>
          </w:divBdr>
        </w:div>
        <w:div w:id="771364232">
          <w:marLeft w:val="640"/>
          <w:marRight w:val="0"/>
          <w:marTop w:val="0"/>
          <w:marBottom w:val="0"/>
          <w:divBdr>
            <w:top w:val="none" w:sz="0" w:space="0" w:color="auto"/>
            <w:left w:val="none" w:sz="0" w:space="0" w:color="auto"/>
            <w:bottom w:val="none" w:sz="0" w:space="0" w:color="auto"/>
            <w:right w:val="none" w:sz="0" w:space="0" w:color="auto"/>
          </w:divBdr>
        </w:div>
        <w:div w:id="585067159">
          <w:marLeft w:val="640"/>
          <w:marRight w:val="0"/>
          <w:marTop w:val="0"/>
          <w:marBottom w:val="0"/>
          <w:divBdr>
            <w:top w:val="none" w:sz="0" w:space="0" w:color="auto"/>
            <w:left w:val="none" w:sz="0" w:space="0" w:color="auto"/>
            <w:bottom w:val="none" w:sz="0" w:space="0" w:color="auto"/>
            <w:right w:val="none" w:sz="0" w:space="0" w:color="auto"/>
          </w:divBdr>
        </w:div>
        <w:div w:id="1060907938">
          <w:marLeft w:val="640"/>
          <w:marRight w:val="0"/>
          <w:marTop w:val="0"/>
          <w:marBottom w:val="0"/>
          <w:divBdr>
            <w:top w:val="none" w:sz="0" w:space="0" w:color="auto"/>
            <w:left w:val="none" w:sz="0" w:space="0" w:color="auto"/>
            <w:bottom w:val="none" w:sz="0" w:space="0" w:color="auto"/>
            <w:right w:val="none" w:sz="0" w:space="0" w:color="auto"/>
          </w:divBdr>
        </w:div>
        <w:div w:id="1840538168">
          <w:marLeft w:val="640"/>
          <w:marRight w:val="0"/>
          <w:marTop w:val="0"/>
          <w:marBottom w:val="0"/>
          <w:divBdr>
            <w:top w:val="none" w:sz="0" w:space="0" w:color="auto"/>
            <w:left w:val="none" w:sz="0" w:space="0" w:color="auto"/>
            <w:bottom w:val="none" w:sz="0" w:space="0" w:color="auto"/>
            <w:right w:val="none" w:sz="0" w:space="0" w:color="auto"/>
          </w:divBdr>
        </w:div>
        <w:div w:id="509881346">
          <w:marLeft w:val="640"/>
          <w:marRight w:val="0"/>
          <w:marTop w:val="0"/>
          <w:marBottom w:val="0"/>
          <w:divBdr>
            <w:top w:val="none" w:sz="0" w:space="0" w:color="auto"/>
            <w:left w:val="none" w:sz="0" w:space="0" w:color="auto"/>
            <w:bottom w:val="none" w:sz="0" w:space="0" w:color="auto"/>
            <w:right w:val="none" w:sz="0" w:space="0" w:color="auto"/>
          </w:divBdr>
        </w:div>
        <w:div w:id="1813592305">
          <w:marLeft w:val="640"/>
          <w:marRight w:val="0"/>
          <w:marTop w:val="0"/>
          <w:marBottom w:val="0"/>
          <w:divBdr>
            <w:top w:val="none" w:sz="0" w:space="0" w:color="auto"/>
            <w:left w:val="none" w:sz="0" w:space="0" w:color="auto"/>
            <w:bottom w:val="none" w:sz="0" w:space="0" w:color="auto"/>
            <w:right w:val="none" w:sz="0" w:space="0" w:color="auto"/>
          </w:divBdr>
        </w:div>
        <w:div w:id="70544199">
          <w:marLeft w:val="640"/>
          <w:marRight w:val="0"/>
          <w:marTop w:val="0"/>
          <w:marBottom w:val="0"/>
          <w:divBdr>
            <w:top w:val="none" w:sz="0" w:space="0" w:color="auto"/>
            <w:left w:val="none" w:sz="0" w:space="0" w:color="auto"/>
            <w:bottom w:val="none" w:sz="0" w:space="0" w:color="auto"/>
            <w:right w:val="none" w:sz="0" w:space="0" w:color="auto"/>
          </w:divBdr>
        </w:div>
        <w:div w:id="913853969">
          <w:marLeft w:val="640"/>
          <w:marRight w:val="0"/>
          <w:marTop w:val="0"/>
          <w:marBottom w:val="0"/>
          <w:divBdr>
            <w:top w:val="none" w:sz="0" w:space="0" w:color="auto"/>
            <w:left w:val="none" w:sz="0" w:space="0" w:color="auto"/>
            <w:bottom w:val="none" w:sz="0" w:space="0" w:color="auto"/>
            <w:right w:val="none" w:sz="0" w:space="0" w:color="auto"/>
          </w:divBdr>
        </w:div>
        <w:div w:id="2129813199">
          <w:marLeft w:val="640"/>
          <w:marRight w:val="0"/>
          <w:marTop w:val="0"/>
          <w:marBottom w:val="0"/>
          <w:divBdr>
            <w:top w:val="none" w:sz="0" w:space="0" w:color="auto"/>
            <w:left w:val="none" w:sz="0" w:space="0" w:color="auto"/>
            <w:bottom w:val="none" w:sz="0" w:space="0" w:color="auto"/>
            <w:right w:val="none" w:sz="0" w:space="0" w:color="auto"/>
          </w:divBdr>
        </w:div>
        <w:div w:id="1144809053">
          <w:marLeft w:val="640"/>
          <w:marRight w:val="0"/>
          <w:marTop w:val="0"/>
          <w:marBottom w:val="0"/>
          <w:divBdr>
            <w:top w:val="none" w:sz="0" w:space="0" w:color="auto"/>
            <w:left w:val="none" w:sz="0" w:space="0" w:color="auto"/>
            <w:bottom w:val="none" w:sz="0" w:space="0" w:color="auto"/>
            <w:right w:val="none" w:sz="0" w:space="0" w:color="auto"/>
          </w:divBdr>
        </w:div>
        <w:div w:id="467168021">
          <w:marLeft w:val="640"/>
          <w:marRight w:val="0"/>
          <w:marTop w:val="0"/>
          <w:marBottom w:val="0"/>
          <w:divBdr>
            <w:top w:val="none" w:sz="0" w:space="0" w:color="auto"/>
            <w:left w:val="none" w:sz="0" w:space="0" w:color="auto"/>
            <w:bottom w:val="none" w:sz="0" w:space="0" w:color="auto"/>
            <w:right w:val="none" w:sz="0" w:space="0" w:color="auto"/>
          </w:divBdr>
        </w:div>
        <w:div w:id="1040785735">
          <w:marLeft w:val="640"/>
          <w:marRight w:val="0"/>
          <w:marTop w:val="0"/>
          <w:marBottom w:val="0"/>
          <w:divBdr>
            <w:top w:val="none" w:sz="0" w:space="0" w:color="auto"/>
            <w:left w:val="none" w:sz="0" w:space="0" w:color="auto"/>
            <w:bottom w:val="none" w:sz="0" w:space="0" w:color="auto"/>
            <w:right w:val="none" w:sz="0" w:space="0" w:color="auto"/>
          </w:divBdr>
        </w:div>
        <w:div w:id="779300346">
          <w:marLeft w:val="640"/>
          <w:marRight w:val="0"/>
          <w:marTop w:val="0"/>
          <w:marBottom w:val="0"/>
          <w:divBdr>
            <w:top w:val="none" w:sz="0" w:space="0" w:color="auto"/>
            <w:left w:val="none" w:sz="0" w:space="0" w:color="auto"/>
            <w:bottom w:val="none" w:sz="0" w:space="0" w:color="auto"/>
            <w:right w:val="none" w:sz="0" w:space="0" w:color="auto"/>
          </w:divBdr>
        </w:div>
        <w:div w:id="1911649661">
          <w:marLeft w:val="640"/>
          <w:marRight w:val="0"/>
          <w:marTop w:val="0"/>
          <w:marBottom w:val="0"/>
          <w:divBdr>
            <w:top w:val="none" w:sz="0" w:space="0" w:color="auto"/>
            <w:left w:val="none" w:sz="0" w:space="0" w:color="auto"/>
            <w:bottom w:val="none" w:sz="0" w:space="0" w:color="auto"/>
            <w:right w:val="none" w:sz="0" w:space="0" w:color="auto"/>
          </w:divBdr>
        </w:div>
        <w:div w:id="1970435591">
          <w:marLeft w:val="640"/>
          <w:marRight w:val="0"/>
          <w:marTop w:val="0"/>
          <w:marBottom w:val="0"/>
          <w:divBdr>
            <w:top w:val="none" w:sz="0" w:space="0" w:color="auto"/>
            <w:left w:val="none" w:sz="0" w:space="0" w:color="auto"/>
            <w:bottom w:val="none" w:sz="0" w:space="0" w:color="auto"/>
            <w:right w:val="none" w:sz="0" w:space="0" w:color="auto"/>
          </w:divBdr>
        </w:div>
        <w:div w:id="601188088">
          <w:marLeft w:val="640"/>
          <w:marRight w:val="0"/>
          <w:marTop w:val="0"/>
          <w:marBottom w:val="0"/>
          <w:divBdr>
            <w:top w:val="none" w:sz="0" w:space="0" w:color="auto"/>
            <w:left w:val="none" w:sz="0" w:space="0" w:color="auto"/>
            <w:bottom w:val="none" w:sz="0" w:space="0" w:color="auto"/>
            <w:right w:val="none" w:sz="0" w:space="0" w:color="auto"/>
          </w:divBdr>
        </w:div>
        <w:div w:id="1275556244">
          <w:marLeft w:val="640"/>
          <w:marRight w:val="0"/>
          <w:marTop w:val="0"/>
          <w:marBottom w:val="0"/>
          <w:divBdr>
            <w:top w:val="none" w:sz="0" w:space="0" w:color="auto"/>
            <w:left w:val="none" w:sz="0" w:space="0" w:color="auto"/>
            <w:bottom w:val="none" w:sz="0" w:space="0" w:color="auto"/>
            <w:right w:val="none" w:sz="0" w:space="0" w:color="auto"/>
          </w:divBdr>
        </w:div>
        <w:div w:id="1717973840">
          <w:marLeft w:val="640"/>
          <w:marRight w:val="0"/>
          <w:marTop w:val="0"/>
          <w:marBottom w:val="0"/>
          <w:divBdr>
            <w:top w:val="none" w:sz="0" w:space="0" w:color="auto"/>
            <w:left w:val="none" w:sz="0" w:space="0" w:color="auto"/>
            <w:bottom w:val="none" w:sz="0" w:space="0" w:color="auto"/>
            <w:right w:val="none" w:sz="0" w:space="0" w:color="auto"/>
          </w:divBdr>
        </w:div>
        <w:div w:id="331496987">
          <w:marLeft w:val="640"/>
          <w:marRight w:val="0"/>
          <w:marTop w:val="0"/>
          <w:marBottom w:val="0"/>
          <w:divBdr>
            <w:top w:val="none" w:sz="0" w:space="0" w:color="auto"/>
            <w:left w:val="none" w:sz="0" w:space="0" w:color="auto"/>
            <w:bottom w:val="none" w:sz="0" w:space="0" w:color="auto"/>
            <w:right w:val="none" w:sz="0" w:space="0" w:color="auto"/>
          </w:divBdr>
        </w:div>
        <w:div w:id="646788732">
          <w:marLeft w:val="640"/>
          <w:marRight w:val="0"/>
          <w:marTop w:val="0"/>
          <w:marBottom w:val="0"/>
          <w:divBdr>
            <w:top w:val="none" w:sz="0" w:space="0" w:color="auto"/>
            <w:left w:val="none" w:sz="0" w:space="0" w:color="auto"/>
            <w:bottom w:val="none" w:sz="0" w:space="0" w:color="auto"/>
            <w:right w:val="none" w:sz="0" w:space="0" w:color="auto"/>
          </w:divBdr>
        </w:div>
        <w:div w:id="976378108">
          <w:marLeft w:val="640"/>
          <w:marRight w:val="0"/>
          <w:marTop w:val="0"/>
          <w:marBottom w:val="0"/>
          <w:divBdr>
            <w:top w:val="none" w:sz="0" w:space="0" w:color="auto"/>
            <w:left w:val="none" w:sz="0" w:space="0" w:color="auto"/>
            <w:bottom w:val="none" w:sz="0" w:space="0" w:color="auto"/>
            <w:right w:val="none" w:sz="0" w:space="0" w:color="auto"/>
          </w:divBdr>
        </w:div>
        <w:div w:id="1854877895">
          <w:marLeft w:val="640"/>
          <w:marRight w:val="0"/>
          <w:marTop w:val="0"/>
          <w:marBottom w:val="0"/>
          <w:divBdr>
            <w:top w:val="none" w:sz="0" w:space="0" w:color="auto"/>
            <w:left w:val="none" w:sz="0" w:space="0" w:color="auto"/>
            <w:bottom w:val="none" w:sz="0" w:space="0" w:color="auto"/>
            <w:right w:val="none" w:sz="0" w:space="0" w:color="auto"/>
          </w:divBdr>
        </w:div>
        <w:div w:id="1561554317">
          <w:marLeft w:val="640"/>
          <w:marRight w:val="0"/>
          <w:marTop w:val="0"/>
          <w:marBottom w:val="0"/>
          <w:divBdr>
            <w:top w:val="none" w:sz="0" w:space="0" w:color="auto"/>
            <w:left w:val="none" w:sz="0" w:space="0" w:color="auto"/>
            <w:bottom w:val="none" w:sz="0" w:space="0" w:color="auto"/>
            <w:right w:val="none" w:sz="0" w:space="0" w:color="auto"/>
          </w:divBdr>
        </w:div>
        <w:div w:id="1443501540">
          <w:marLeft w:val="640"/>
          <w:marRight w:val="0"/>
          <w:marTop w:val="0"/>
          <w:marBottom w:val="0"/>
          <w:divBdr>
            <w:top w:val="none" w:sz="0" w:space="0" w:color="auto"/>
            <w:left w:val="none" w:sz="0" w:space="0" w:color="auto"/>
            <w:bottom w:val="none" w:sz="0" w:space="0" w:color="auto"/>
            <w:right w:val="none" w:sz="0" w:space="0" w:color="auto"/>
          </w:divBdr>
        </w:div>
        <w:div w:id="1606497006">
          <w:marLeft w:val="640"/>
          <w:marRight w:val="0"/>
          <w:marTop w:val="0"/>
          <w:marBottom w:val="0"/>
          <w:divBdr>
            <w:top w:val="none" w:sz="0" w:space="0" w:color="auto"/>
            <w:left w:val="none" w:sz="0" w:space="0" w:color="auto"/>
            <w:bottom w:val="none" w:sz="0" w:space="0" w:color="auto"/>
            <w:right w:val="none" w:sz="0" w:space="0" w:color="auto"/>
          </w:divBdr>
        </w:div>
        <w:div w:id="2108452981">
          <w:marLeft w:val="640"/>
          <w:marRight w:val="0"/>
          <w:marTop w:val="0"/>
          <w:marBottom w:val="0"/>
          <w:divBdr>
            <w:top w:val="none" w:sz="0" w:space="0" w:color="auto"/>
            <w:left w:val="none" w:sz="0" w:space="0" w:color="auto"/>
            <w:bottom w:val="none" w:sz="0" w:space="0" w:color="auto"/>
            <w:right w:val="none" w:sz="0" w:space="0" w:color="auto"/>
          </w:divBdr>
        </w:div>
        <w:div w:id="1593974763">
          <w:marLeft w:val="640"/>
          <w:marRight w:val="0"/>
          <w:marTop w:val="0"/>
          <w:marBottom w:val="0"/>
          <w:divBdr>
            <w:top w:val="none" w:sz="0" w:space="0" w:color="auto"/>
            <w:left w:val="none" w:sz="0" w:space="0" w:color="auto"/>
            <w:bottom w:val="none" w:sz="0" w:space="0" w:color="auto"/>
            <w:right w:val="none" w:sz="0" w:space="0" w:color="auto"/>
          </w:divBdr>
        </w:div>
        <w:div w:id="2091152794">
          <w:marLeft w:val="640"/>
          <w:marRight w:val="0"/>
          <w:marTop w:val="0"/>
          <w:marBottom w:val="0"/>
          <w:divBdr>
            <w:top w:val="none" w:sz="0" w:space="0" w:color="auto"/>
            <w:left w:val="none" w:sz="0" w:space="0" w:color="auto"/>
            <w:bottom w:val="none" w:sz="0" w:space="0" w:color="auto"/>
            <w:right w:val="none" w:sz="0" w:space="0" w:color="auto"/>
          </w:divBdr>
        </w:div>
        <w:div w:id="1158425304">
          <w:marLeft w:val="640"/>
          <w:marRight w:val="0"/>
          <w:marTop w:val="0"/>
          <w:marBottom w:val="0"/>
          <w:divBdr>
            <w:top w:val="none" w:sz="0" w:space="0" w:color="auto"/>
            <w:left w:val="none" w:sz="0" w:space="0" w:color="auto"/>
            <w:bottom w:val="none" w:sz="0" w:space="0" w:color="auto"/>
            <w:right w:val="none" w:sz="0" w:space="0" w:color="auto"/>
          </w:divBdr>
        </w:div>
        <w:div w:id="648024642">
          <w:marLeft w:val="640"/>
          <w:marRight w:val="0"/>
          <w:marTop w:val="0"/>
          <w:marBottom w:val="0"/>
          <w:divBdr>
            <w:top w:val="none" w:sz="0" w:space="0" w:color="auto"/>
            <w:left w:val="none" w:sz="0" w:space="0" w:color="auto"/>
            <w:bottom w:val="none" w:sz="0" w:space="0" w:color="auto"/>
            <w:right w:val="none" w:sz="0" w:space="0" w:color="auto"/>
          </w:divBdr>
        </w:div>
        <w:div w:id="1956869007">
          <w:marLeft w:val="640"/>
          <w:marRight w:val="0"/>
          <w:marTop w:val="0"/>
          <w:marBottom w:val="0"/>
          <w:divBdr>
            <w:top w:val="none" w:sz="0" w:space="0" w:color="auto"/>
            <w:left w:val="none" w:sz="0" w:space="0" w:color="auto"/>
            <w:bottom w:val="none" w:sz="0" w:space="0" w:color="auto"/>
            <w:right w:val="none" w:sz="0" w:space="0" w:color="auto"/>
          </w:divBdr>
        </w:div>
        <w:div w:id="1648392312">
          <w:marLeft w:val="640"/>
          <w:marRight w:val="0"/>
          <w:marTop w:val="0"/>
          <w:marBottom w:val="0"/>
          <w:divBdr>
            <w:top w:val="none" w:sz="0" w:space="0" w:color="auto"/>
            <w:left w:val="none" w:sz="0" w:space="0" w:color="auto"/>
            <w:bottom w:val="none" w:sz="0" w:space="0" w:color="auto"/>
            <w:right w:val="none" w:sz="0" w:space="0" w:color="auto"/>
          </w:divBdr>
        </w:div>
        <w:div w:id="1281837751">
          <w:marLeft w:val="640"/>
          <w:marRight w:val="0"/>
          <w:marTop w:val="0"/>
          <w:marBottom w:val="0"/>
          <w:divBdr>
            <w:top w:val="none" w:sz="0" w:space="0" w:color="auto"/>
            <w:left w:val="none" w:sz="0" w:space="0" w:color="auto"/>
            <w:bottom w:val="none" w:sz="0" w:space="0" w:color="auto"/>
            <w:right w:val="none" w:sz="0" w:space="0" w:color="auto"/>
          </w:divBdr>
        </w:div>
        <w:div w:id="2076390418">
          <w:marLeft w:val="640"/>
          <w:marRight w:val="0"/>
          <w:marTop w:val="0"/>
          <w:marBottom w:val="0"/>
          <w:divBdr>
            <w:top w:val="none" w:sz="0" w:space="0" w:color="auto"/>
            <w:left w:val="none" w:sz="0" w:space="0" w:color="auto"/>
            <w:bottom w:val="none" w:sz="0" w:space="0" w:color="auto"/>
            <w:right w:val="none" w:sz="0" w:space="0" w:color="auto"/>
          </w:divBdr>
        </w:div>
        <w:div w:id="706561444">
          <w:marLeft w:val="640"/>
          <w:marRight w:val="0"/>
          <w:marTop w:val="0"/>
          <w:marBottom w:val="0"/>
          <w:divBdr>
            <w:top w:val="none" w:sz="0" w:space="0" w:color="auto"/>
            <w:left w:val="none" w:sz="0" w:space="0" w:color="auto"/>
            <w:bottom w:val="none" w:sz="0" w:space="0" w:color="auto"/>
            <w:right w:val="none" w:sz="0" w:space="0" w:color="auto"/>
          </w:divBdr>
        </w:div>
        <w:div w:id="871577934">
          <w:marLeft w:val="640"/>
          <w:marRight w:val="0"/>
          <w:marTop w:val="0"/>
          <w:marBottom w:val="0"/>
          <w:divBdr>
            <w:top w:val="none" w:sz="0" w:space="0" w:color="auto"/>
            <w:left w:val="none" w:sz="0" w:space="0" w:color="auto"/>
            <w:bottom w:val="none" w:sz="0" w:space="0" w:color="auto"/>
            <w:right w:val="none" w:sz="0" w:space="0" w:color="auto"/>
          </w:divBdr>
        </w:div>
        <w:div w:id="209419295">
          <w:marLeft w:val="640"/>
          <w:marRight w:val="0"/>
          <w:marTop w:val="0"/>
          <w:marBottom w:val="0"/>
          <w:divBdr>
            <w:top w:val="none" w:sz="0" w:space="0" w:color="auto"/>
            <w:left w:val="none" w:sz="0" w:space="0" w:color="auto"/>
            <w:bottom w:val="none" w:sz="0" w:space="0" w:color="auto"/>
            <w:right w:val="none" w:sz="0" w:space="0" w:color="auto"/>
          </w:divBdr>
        </w:div>
        <w:div w:id="1714112156">
          <w:marLeft w:val="640"/>
          <w:marRight w:val="0"/>
          <w:marTop w:val="0"/>
          <w:marBottom w:val="0"/>
          <w:divBdr>
            <w:top w:val="none" w:sz="0" w:space="0" w:color="auto"/>
            <w:left w:val="none" w:sz="0" w:space="0" w:color="auto"/>
            <w:bottom w:val="none" w:sz="0" w:space="0" w:color="auto"/>
            <w:right w:val="none" w:sz="0" w:space="0" w:color="auto"/>
          </w:divBdr>
        </w:div>
        <w:div w:id="1627851594">
          <w:marLeft w:val="640"/>
          <w:marRight w:val="0"/>
          <w:marTop w:val="0"/>
          <w:marBottom w:val="0"/>
          <w:divBdr>
            <w:top w:val="none" w:sz="0" w:space="0" w:color="auto"/>
            <w:left w:val="none" w:sz="0" w:space="0" w:color="auto"/>
            <w:bottom w:val="none" w:sz="0" w:space="0" w:color="auto"/>
            <w:right w:val="none" w:sz="0" w:space="0" w:color="auto"/>
          </w:divBdr>
        </w:div>
        <w:div w:id="539435745">
          <w:marLeft w:val="640"/>
          <w:marRight w:val="0"/>
          <w:marTop w:val="0"/>
          <w:marBottom w:val="0"/>
          <w:divBdr>
            <w:top w:val="none" w:sz="0" w:space="0" w:color="auto"/>
            <w:left w:val="none" w:sz="0" w:space="0" w:color="auto"/>
            <w:bottom w:val="none" w:sz="0" w:space="0" w:color="auto"/>
            <w:right w:val="none" w:sz="0" w:space="0" w:color="auto"/>
          </w:divBdr>
        </w:div>
        <w:div w:id="853811874">
          <w:marLeft w:val="640"/>
          <w:marRight w:val="0"/>
          <w:marTop w:val="0"/>
          <w:marBottom w:val="0"/>
          <w:divBdr>
            <w:top w:val="none" w:sz="0" w:space="0" w:color="auto"/>
            <w:left w:val="none" w:sz="0" w:space="0" w:color="auto"/>
            <w:bottom w:val="none" w:sz="0" w:space="0" w:color="auto"/>
            <w:right w:val="none" w:sz="0" w:space="0" w:color="auto"/>
          </w:divBdr>
        </w:div>
        <w:div w:id="650869106">
          <w:marLeft w:val="640"/>
          <w:marRight w:val="0"/>
          <w:marTop w:val="0"/>
          <w:marBottom w:val="0"/>
          <w:divBdr>
            <w:top w:val="none" w:sz="0" w:space="0" w:color="auto"/>
            <w:left w:val="none" w:sz="0" w:space="0" w:color="auto"/>
            <w:bottom w:val="none" w:sz="0" w:space="0" w:color="auto"/>
            <w:right w:val="none" w:sz="0" w:space="0" w:color="auto"/>
          </w:divBdr>
        </w:div>
        <w:div w:id="704258535">
          <w:marLeft w:val="640"/>
          <w:marRight w:val="0"/>
          <w:marTop w:val="0"/>
          <w:marBottom w:val="0"/>
          <w:divBdr>
            <w:top w:val="none" w:sz="0" w:space="0" w:color="auto"/>
            <w:left w:val="none" w:sz="0" w:space="0" w:color="auto"/>
            <w:bottom w:val="none" w:sz="0" w:space="0" w:color="auto"/>
            <w:right w:val="none" w:sz="0" w:space="0" w:color="auto"/>
          </w:divBdr>
        </w:div>
        <w:div w:id="762457398">
          <w:marLeft w:val="640"/>
          <w:marRight w:val="0"/>
          <w:marTop w:val="0"/>
          <w:marBottom w:val="0"/>
          <w:divBdr>
            <w:top w:val="none" w:sz="0" w:space="0" w:color="auto"/>
            <w:left w:val="none" w:sz="0" w:space="0" w:color="auto"/>
            <w:bottom w:val="none" w:sz="0" w:space="0" w:color="auto"/>
            <w:right w:val="none" w:sz="0" w:space="0" w:color="auto"/>
          </w:divBdr>
        </w:div>
        <w:div w:id="357511987">
          <w:marLeft w:val="640"/>
          <w:marRight w:val="0"/>
          <w:marTop w:val="0"/>
          <w:marBottom w:val="0"/>
          <w:divBdr>
            <w:top w:val="none" w:sz="0" w:space="0" w:color="auto"/>
            <w:left w:val="none" w:sz="0" w:space="0" w:color="auto"/>
            <w:bottom w:val="none" w:sz="0" w:space="0" w:color="auto"/>
            <w:right w:val="none" w:sz="0" w:space="0" w:color="auto"/>
          </w:divBdr>
        </w:div>
        <w:div w:id="1358776033">
          <w:marLeft w:val="640"/>
          <w:marRight w:val="0"/>
          <w:marTop w:val="0"/>
          <w:marBottom w:val="0"/>
          <w:divBdr>
            <w:top w:val="none" w:sz="0" w:space="0" w:color="auto"/>
            <w:left w:val="none" w:sz="0" w:space="0" w:color="auto"/>
            <w:bottom w:val="none" w:sz="0" w:space="0" w:color="auto"/>
            <w:right w:val="none" w:sz="0" w:space="0" w:color="auto"/>
          </w:divBdr>
        </w:div>
        <w:div w:id="1224952993">
          <w:marLeft w:val="640"/>
          <w:marRight w:val="0"/>
          <w:marTop w:val="0"/>
          <w:marBottom w:val="0"/>
          <w:divBdr>
            <w:top w:val="none" w:sz="0" w:space="0" w:color="auto"/>
            <w:left w:val="none" w:sz="0" w:space="0" w:color="auto"/>
            <w:bottom w:val="none" w:sz="0" w:space="0" w:color="auto"/>
            <w:right w:val="none" w:sz="0" w:space="0" w:color="auto"/>
          </w:divBdr>
        </w:div>
        <w:div w:id="1585262430">
          <w:marLeft w:val="640"/>
          <w:marRight w:val="0"/>
          <w:marTop w:val="0"/>
          <w:marBottom w:val="0"/>
          <w:divBdr>
            <w:top w:val="none" w:sz="0" w:space="0" w:color="auto"/>
            <w:left w:val="none" w:sz="0" w:space="0" w:color="auto"/>
            <w:bottom w:val="none" w:sz="0" w:space="0" w:color="auto"/>
            <w:right w:val="none" w:sz="0" w:space="0" w:color="auto"/>
          </w:divBdr>
        </w:div>
        <w:div w:id="1081024106">
          <w:marLeft w:val="640"/>
          <w:marRight w:val="0"/>
          <w:marTop w:val="0"/>
          <w:marBottom w:val="0"/>
          <w:divBdr>
            <w:top w:val="none" w:sz="0" w:space="0" w:color="auto"/>
            <w:left w:val="none" w:sz="0" w:space="0" w:color="auto"/>
            <w:bottom w:val="none" w:sz="0" w:space="0" w:color="auto"/>
            <w:right w:val="none" w:sz="0" w:space="0" w:color="auto"/>
          </w:divBdr>
        </w:div>
        <w:div w:id="1580751490">
          <w:marLeft w:val="640"/>
          <w:marRight w:val="0"/>
          <w:marTop w:val="0"/>
          <w:marBottom w:val="0"/>
          <w:divBdr>
            <w:top w:val="none" w:sz="0" w:space="0" w:color="auto"/>
            <w:left w:val="none" w:sz="0" w:space="0" w:color="auto"/>
            <w:bottom w:val="none" w:sz="0" w:space="0" w:color="auto"/>
            <w:right w:val="none" w:sz="0" w:space="0" w:color="auto"/>
          </w:divBdr>
        </w:div>
        <w:div w:id="1395204366">
          <w:marLeft w:val="640"/>
          <w:marRight w:val="0"/>
          <w:marTop w:val="0"/>
          <w:marBottom w:val="0"/>
          <w:divBdr>
            <w:top w:val="none" w:sz="0" w:space="0" w:color="auto"/>
            <w:left w:val="none" w:sz="0" w:space="0" w:color="auto"/>
            <w:bottom w:val="none" w:sz="0" w:space="0" w:color="auto"/>
            <w:right w:val="none" w:sz="0" w:space="0" w:color="auto"/>
          </w:divBdr>
        </w:div>
        <w:div w:id="663820587">
          <w:marLeft w:val="640"/>
          <w:marRight w:val="0"/>
          <w:marTop w:val="0"/>
          <w:marBottom w:val="0"/>
          <w:divBdr>
            <w:top w:val="none" w:sz="0" w:space="0" w:color="auto"/>
            <w:left w:val="none" w:sz="0" w:space="0" w:color="auto"/>
            <w:bottom w:val="none" w:sz="0" w:space="0" w:color="auto"/>
            <w:right w:val="none" w:sz="0" w:space="0" w:color="auto"/>
          </w:divBdr>
        </w:div>
        <w:div w:id="131677437">
          <w:marLeft w:val="640"/>
          <w:marRight w:val="0"/>
          <w:marTop w:val="0"/>
          <w:marBottom w:val="0"/>
          <w:divBdr>
            <w:top w:val="none" w:sz="0" w:space="0" w:color="auto"/>
            <w:left w:val="none" w:sz="0" w:space="0" w:color="auto"/>
            <w:bottom w:val="none" w:sz="0" w:space="0" w:color="auto"/>
            <w:right w:val="none" w:sz="0" w:space="0" w:color="auto"/>
          </w:divBdr>
        </w:div>
        <w:div w:id="1505168318">
          <w:marLeft w:val="640"/>
          <w:marRight w:val="0"/>
          <w:marTop w:val="0"/>
          <w:marBottom w:val="0"/>
          <w:divBdr>
            <w:top w:val="none" w:sz="0" w:space="0" w:color="auto"/>
            <w:left w:val="none" w:sz="0" w:space="0" w:color="auto"/>
            <w:bottom w:val="none" w:sz="0" w:space="0" w:color="auto"/>
            <w:right w:val="none" w:sz="0" w:space="0" w:color="auto"/>
          </w:divBdr>
        </w:div>
        <w:div w:id="1925798696">
          <w:marLeft w:val="640"/>
          <w:marRight w:val="0"/>
          <w:marTop w:val="0"/>
          <w:marBottom w:val="0"/>
          <w:divBdr>
            <w:top w:val="none" w:sz="0" w:space="0" w:color="auto"/>
            <w:left w:val="none" w:sz="0" w:space="0" w:color="auto"/>
            <w:bottom w:val="none" w:sz="0" w:space="0" w:color="auto"/>
            <w:right w:val="none" w:sz="0" w:space="0" w:color="auto"/>
          </w:divBdr>
        </w:div>
        <w:div w:id="1058436301">
          <w:marLeft w:val="640"/>
          <w:marRight w:val="0"/>
          <w:marTop w:val="0"/>
          <w:marBottom w:val="0"/>
          <w:divBdr>
            <w:top w:val="none" w:sz="0" w:space="0" w:color="auto"/>
            <w:left w:val="none" w:sz="0" w:space="0" w:color="auto"/>
            <w:bottom w:val="none" w:sz="0" w:space="0" w:color="auto"/>
            <w:right w:val="none" w:sz="0" w:space="0" w:color="auto"/>
          </w:divBdr>
        </w:div>
        <w:div w:id="5905262">
          <w:marLeft w:val="640"/>
          <w:marRight w:val="0"/>
          <w:marTop w:val="0"/>
          <w:marBottom w:val="0"/>
          <w:divBdr>
            <w:top w:val="none" w:sz="0" w:space="0" w:color="auto"/>
            <w:left w:val="none" w:sz="0" w:space="0" w:color="auto"/>
            <w:bottom w:val="none" w:sz="0" w:space="0" w:color="auto"/>
            <w:right w:val="none" w:sz="0" w:space="0" w:color="auto"/>
          </w:divBdr>
        </w:div>
        <w:div w:id="1356229350">
          <w:marLeft w:val="640"/>
          <w:marRight w:val="0"/>
          <w:marTop w:val="0"/>
          <w:marBottom w:val="0"/>
          <w:divBdr>
            <w:top w:val="none" w:sz="0" w:space="0" w:color="auto"/>
            <w:left w:val="none" w:sz="0" w:space="0" w:color="auto"/>
            <w:bottom w:val="none" w:sz="0" w:space="0" w:color="auto"/>
            <w:right w:val="none" w:sz="0" w:space="0" w:color="auto"/>
          </w:divBdr>
        </w:div>
        <w:div w:id="403839510">
          <w:marLeft w:val="640"/>
          <w:marRight w:val="0"/>
          <w:marTop w:val="0"/>
          <w:marBottom w:val="0"/>
          <w:divBdr>
            <w:top w:val="none" w:sz="0" w:space="0" w:color="auto"/>
            <w:left w:val="none" w:sz="0" w:space="0" w:color="auto"/>
            <w:bottom w:val="none" w:sz="0" w:space="0" w:color="auto"/>
            <w:right w:val="none" w:sz="0" w:space="0" w:color="auto"/>
          </w:divBdr>
        </w:div>
        <w:div w:id="1081024708">
          <w:marLeft w:val="640"/>
          <w:marRight w:val="0"/>
          <w:marTop w:val="0"/>
          <w:marBottom w:val="0"/>
          <w:divBdr>
            <w:top w:val="none" w:sz="0" w:space="0" w:color="auto"/>
            <w:left w:val="none" w:sz="0" w:space="0" w:color="auto"/>
            <w:bottom w:val="none" w:sz="0" w:space="0" w:color="auto"/>
            <w:right w:val="none" w:sz="0" w:space="0" w:color="auto"/>
          </w:divBdr>
        </w:div>
        <w:div w:id="386490911">
          <w:marLeft w:val="640"/>
          <w:marRight w:val="0"/>
          <w:marTop w:val="0"/>
          <w:marBottom w:val="0"/>
          <w:divBdr>
            <w:top w:val="none" w:sz="0" w:space="0" w:color="auto"/>
            <w:left w:val="none" w:sz="0" w:space="0" w:color="auto"/>
            <w:bottom w:val="none" w:sz="0" w:space="0" w:color="auto"/>
            <w:right w:val="none" w:sz="0" w:space="0" w:color="auto"/>
          </w:divBdr>
        </w:div>
        <w:div w:id="1426422426">
          <w:marLeft w:val="640"/>
          <w:marRight w:val="0"/>
          <w:marTop w:val="0"/>
          <w:marBottom w:val="0"/>
          <w:divBdr>
            <w:top w:val="none" w:sz="0" w:space="0" w:color="auto"/>
            <w:left w:val="none" w:sz="0" w:space="0" w:color="auto"/>
            <w:bottom w:val="none" w:sz="0" w:space="0" w:color="auto"/>
            <w:right w:val="none" w:sz="0" w:space="0" w:color="auto"/>
          </w:divBdr>
        </w:div>
        <w:div w:id="106199051">
          <w:marLeft w:val="640"/>
          <w:marRight w:val="0"/>
          <w:marTop w:val="0"/>
          <w:marBottom w:val="0"/>
          <w:divBdr>
            <w:top w:val="none" w:sz="0" w:space="0" w:color="auto"/>
            <w:left w:val="none" w:sz="0" w:space="0" w:color="auto"/>
            <w:bottom w:val="none" w:sz="0" w:space="0" w:color="auto"/>
            <w:right w:val="none" w:sz="0" w:space="0" w:color="auto"/>
          </w:divBdr>
        </w:div>
        <w:div w:id="2075006355">
          <w:marLeft w:val="640"/>
          <w:marRight w:val="0"/>
          <w:marTop w:val="0"/>
          <w:marBottom w:val="0"/>
          <w:divBdr>
            <w:top w:val="none" w:sz="0" w:space="0" w:color="auto"/>
            <w:left w:val="none" w:sz="0" w:space="0" w:color="auto"/>
            <w:bottom w:val="none" w:sz="0" w:space="0" w:color="auto"/>
            <w:right w:val="none" w:sz="0" w:space="0" w:color="auto"/>
          </w:divBdr>
        </w:div>
        <w:div w:id="829516115">
          <w:marLeft w:val="640"/>
          <w:marRight w:val="0"/>
          <w:marTop w:val="0"/>
          <w:marBottom w:val="0"/>
          <w:divBdr>
            <w:top w:val="none" w:sz="0" w:space="0" w:color="auto"/>
            <w:left w:val="none" w:sz="0" w:space="0" w:color="auto"/>
            <w:bottom w:val="none" w:sz="0" w:space="0" w:color="auto"/>
            <w:right w:val="none" w:sz="0" w:space="0" w:color="auto"/>
          </w:divBdr>
        </w:div>
        <w:div w:id="716902816">
          <w:marLeft w:val="640"/>
          <w:marRight w:val="0"/>
          <w:marTop w:val="0"/>
          <w:marBottom w:val="0"/>
          <w:divBdr>
            <w:top w:val="none" w:sz="0" w:space="0" w:color="auto"/>
            <w:left w:val="none" w:sz="0" w:space="0" w:color="auto"/>
            <w:bottom w:val="none" w:sz="0" w:space="0" w:color="auto"/>
            <w:right w:val="none" w:sz="0" w:space="0" w:color="auto"/>
          </w:divBdr>
        </w:div>
        <w:div w:id="1035471085">
          <w:marLeft w:val="640"/>
          <w:marRight w:val="0"/>
          <w:marTop w:val="0"/>
          <w:marBottom w:val="0"/>
          <w:divBdr>
            <w:top w:val="none" w:sz="0" w:space="0" w:color="auto"/>
            <w:left w:val="none" w:sz="0" w:space="0" w:color="auto"/>
            <w:bottom w:val="none" w:sz="0" w:space="0" w:color="auto"/>
            <w:right w:val="none" w:sz="0" w:space="0" w:color="auto"/>
          </w:divBdr>
        </w:div>
        <w:div w:id="2088839359">
          <w:marLeft w:val="640"/>
          <w:marRight w:val="0"/>
          <w:marTop w:val="0"/>
          <w:marBottom w:val="0"/>
          <w:divBdr>
            <w:top w:val="none" w:sz="0" w:space="0" w:color="auto"/>
            <w:left w:val="none" w:sz="0" w:space="0" w:color="auto"/>
            <w:bottom w:val="none" w:sz="0" w:space="0" w:color="auto"/>
            <w:right w:val="none" w:sz="0" w:space="0" w:color="auto"/>
          </w:divBdr>
        </w:div>
        <w:div w:id="910626355">
          <w:marLeft w:val="640"/>
          <w:marRight w:val="0"/>
          <w:marTop w:val="0"/>
          <w:marBottom w:val="0"/>
          <w:divBdr>
            <w:top w:val="none" w:sz="0" w:space="0" w:color="auto"/>
            <w:left w:val="none" w:sz="0" w:space="0" w:color="auto"/>
            <w:bottom w:val="none" w:sz="0" w:space="0" w:color="auto"/>
            <w:right w:val="none" w:sz="0" w:space="0" w:color="auto"/>
          </w:divBdr>
        </w:div>
        <w:div w:id="1381513418">
          <w:marLeft w:val="640"/>
          <w:marRight w:val="0"/>
          <w:marTop w:val="0"/>
          <w:marBottom w:val="0"/>
          <w:divBdr>
            <w:top w:val="none" w:sz="0" w:space="0" w:color="auto"/>
            <w:left w:val="none" w:sz="0" w:space="0" w:color="auto"/>
            <w:bottom w:val="none" w:sz="0" w:space="0" w:color="auto"/>
            <w:right w:val="none" w:sz="0" w:space="0" w:color="auto"/>
          </w:divBdr>
        </w:div>
        <w:div w:id="1189831381">
          <w:marLeft w:val="640"/>
          <w:marRight w:val="0"/>
          <w:marTop w:val="0"/>
          <w:marBottom w:val="0"/>
          <w:divBdr>
            <w:top w:val="none" w:sz="0" w:space="0" w:color="auto"/>
            <w:left w:val="none" w:sz="0" w:space="0" w:color="auto"/>
            <w:bottom w:val="none" w:sz="0" w:space="0" w:color="auto"/>
            <w:right w:val="none" w:sz="0" w:space="0" w:color="auto"/>
          </w:divBdr>
        </w:div>
        <w:div w:id="591743096">
          <w:marLeft w:val="640"/>
          <w:marRight w:val="0"/>
          <w:marTop w:val="0"/>
          <w:marBottom w:val="0"/>
          <w:divBdr>
            <w:top w:val="none" w:sz="0" w:space="0" w:color="auto"/>
            <w:left w:val="none" w:sz="0" w:space="0" w:color="auto"/>
            <w:bottom w:val="none" w:sz="0" w:space="0" w:color="auto"/>
            <w:right w:val="none" w:sz="0" w:space="0" w:color="auto"/>
          </w:divBdr>
        </w:div>
        <w:div w:id="1149902618">
          <w:marLeft w:val="640"/>
          <w:marRight w:val="0"/>
          <w:marTop w:val="0"/>
          <w:marBottom w:val="0"/>
          <w:divBdr>
            <w:top w:val="none" w:sz="0" w:space="0" w:color="auto"/>
            <w:left w:val="none" w:sz="0" w:space="0" w:color="auto"/>
            <w:bottom w:val="none" w:sz="0" w:space="0" w:color="auto"/>
            <w:right w:val="none" w:sz="0" w:space="0" w:color="auto"/>
          </w:divBdr>
        </w:div>
        <w:div w:id="1170945829">
          <w:marLeft w:val="640"/>
          <w:marRight w:val="0"/>
          <w:marTop w:val="0"/>
          <w:marBottom w:val="0"/>
          <w:divBdr>
            <w:top w:val="none" w:sz="0" w:space="0" w:color="auto"/>
            <w:left w:val="none" w:sz="0" w:space="0" w:color="auto"/>
            <w:bottom w:val="none" w:sz="0" w:space="0" w:color="auto"/>
            <w:right w:val="none" w:sz="0" w:space="0" w:color="auto"/>
          </w:divBdr>
        </w:div>
      </w:divsChild>
    </w:div>
    <w:div w:id="287320137">
      <w:bodyDiv w:val="1"/>
      <w:marLeft w:val="0"/>
      <w:marRight w:val="0"/>
      <w:marTop w:val="0"/>
      <w:marBottom w:val="0"/>
      <w:divBdr>
        <w:top w:val="none" w:sz="0" w:space="0" w:color="auto"/>
        <w:left w:val="none" w:sz="0" w:space="0" w:color="auto"/>
        <w:bottom w:val="none" w:sz="0" w:space="0" w:color="auto"/>
        <w:right w:val="none" w:sz="0" w:space="0" w:color="auto"/>
      </w:divBdr>
      <w:divsChild>
        <w:div w:id="736246824">
          <w:marLeft w:val="0"/>
          <w:marRight w:val="0"/>
          <w:marTop w:val="0"/>
          <w:marBottom w:val="0"/>
          <w:divBdr>
            <w:top w:val="none" w:sz="0" w:space="0" w:color="auto"/>
            <w:left w:val="none" w:sz="0" w:space="0" w:color="auto"/>
            <w:bottom w:val="none" w:sz="0" w:space="0" w:color="auto"/>
            <w:right w:val="none" w:sz="0" w:space="0" w:color="auto"/>
          </w:divBdr>
          <w:divsChild>
            <w:div w:id="1179346257">
              <w:marLeft w:val="0"/>
              <w:marRight w:val="0"/>
              <w:marTop w:val="0"/>
              <w:marBottom w:val="0"/>
              <w:divBdr>
                <w:top w:val="none" w:sz="0" w:space="0" w:color="auto"/>
                <w:left w:val="none" w:sz="0" w:space="0" w:color="auto"/>
                <w:bottom w:val="none" w:sz="0" w:space="0" w:color="auto"/>
                <w:right w:val="none" w:sz="0" w:space="0" w:color="auto"/>
              </w:divBdr>
            </w:div>
            <w:div w:id="8117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2200">
      <w:bodyDiv w:val="1"/>
      <w:marLeft w:val="0"/>
      <w:marRight w:val="0"/>
      <w:marTop w:val="0"/>
      <w:marBottom w:val="0"/>
      <w:divBdr>
        <w:top w:val="none" w:sz="0" w:space="0" w:color="auto"/>
        <w:left w:val="none" w:sz="0" w:space="0" w:color="auto"/>
        <w:bottom w:val="none" w:sz="0" w:space="0" w:color="auto"/>
        <w:right w:val="none" w:sz="0" w:space="0" w:color="auto"/>
      </w:divBdr>
      <w:divsChild>
        <w:div w:id="185139517">
          <w:marLeft w:val="480"/>
          <w:marRight w:val="0"/>
          <w:marTop w:val="0"/>
          <w:marBottom w:val="0"/>
          <w:divBdr>
            <w:top w:val="none" w:sz="0" w:space="0" w:color="auto"/>
            <w:left w:val="none" w:sz="0" w:space="0" w:color="auto"/>
            <w:bottom w:val="none" w:sz="0" w:space="0" w:color="auto"/>
            <w:right w:val="none" w:sz="0" w:space="0" w:color="auto"/>
          </w:divBdr>
        </w:div>
        <w:div w:id="2095590293">
          <w:marLeft w:val="480"/>
          <w:marRight w:val="0"/>
          <w:marTop w:val="0"/>
          <w:marBottom w:val="0"/>
          <w:divBdr>
            <w:top w:val="none" w:sz="0" w:space="0" w:color="auto"/>
            <w:left w:val="none" w:sz="0" w:space="0" w:color="auto"/>
            <w:bottom w:val="none" w:sz="0" w:space="0" w:color="auto"/>
            <w:right w:val="none" w:sz="0" w:space="0" w:color="auto"/>
          </w:divBdr>
        </w:div>
        <w:div w:id="1966159475">
          <w:marLeft w:val="480"/>
          <w:marRight w:val="0"/>
          <w:marTop w:val="0"/>
          <w:marBottom w:val="0"/>
          <w:divBdr>
            <w:top w:val="none" w:sz="0" w:space="0" w:color="auto"/>
            <w:left w:val="none" w:sz="0" w:space="0" w:color="auto"/>
            <w:bottom w:val="none" w:sz="0" w:space="0" w:color="auto"/>
            <w:right w:val="none" w:sz="0" w:space="0" w:color="auto"/>
          </w:divBdr>
        </w:div>
        <w:div w:id="1836872274">
          <w:marLeft w:val="480"/>
          <w:marRight w:val="0"/>
          <w:marTop w:val="0"/>
          <w:marBottom w:val="0"/>
          <w:divBdr>
            <w:top w:val="none" w:sz="0" w:space="0" w:color="auto"/>
            <w:left w:val="none" w:sz="0" w:space="0" w:color="auto"/>
            <w:bottom w:val="none" w:sz="0" w:space="0" w:color="auto"/>
            <w:right w:val="none" w:sz="0" w:space="0" w:color="auto"/>
          </w:divBdr>
        </w:div>
        <w:div w:id="1405953077">
          <w:marLeft w:val="480"/>
          <w:marRight w:val="0"/>
          <w:marTop w:val="0"/>
          <w:marBottom w:val="0"/>
          <w:divBdr>
            <w:top w:val="none" w:sz="0" w:space="0" w:color="auto"/>
            <w:left w:val="none" w:sz="0" w:space="0" w:color="auto"/>
            <w:bottom w:val="none" w:sz="0" w:space="0" w:color="auto"/>
            <w:right w:val="none" w:sz="0" w:space="0" w:color="auto"/>
          </w:divBdr>
        </w:div>
        <w:div w:id="364211901">
          <w:marLeft w:val="480"/>
          <w:marRight w:val="0"/>
          <w:marTop w:val="0"/>
          <w:marBottom w:val="0"/>
          <w:divBdr>
            <w:top w:val="none" w:sz="0" w:space="0" w:color="auto"/>
            <w:left w:val="none" w:sz="0" w:space="0" w:color="auto"/>
            <w:bottom w:val="none" w:sz="0" w:space="0" w:color="auto"/>
            <w:right w:val="none" w:sz="0" w:space="0" w:color="auto"/>
          </w:divBdr>
        </w:div>
        <w:div w:id="2001881425">
          <w:marLeft w:val="480"/>
          <w:marRight w:val="0"/>
          <w:marTop w:val="0"/>
          <w:marBottom w:val="0"/>
          <w:divBdr>
            <w:top w:val="none" w:sz="0" w:space="0" w:color="auto"/>
            <w:left w:val="none" w:sz="0" w:space="0" w:color="auto"/>
            <w:bottom w:val="none" w:sz="0" w:space="0" w:color="auto"/>
            <w:right w:val="none" w:sz="0" w:space="0" w:color="auto"/>
          </w:divBdr>
        </w:div>
        <w:div w:id="1212689172">
          <w:marLeft w:val="480"/>
          <w:marRight w:val="0"/>
          <w:marTop w:val="0"/>
          <w:marBottom w:val="0"/>
          <w:divBdr>
            <w:top w:val="none" w:sz="0" w:space="0" w:color="auto"/>
            <w:left w:val="none" w:sz="0" w:space="0" w:color="auto"/>
            <w:bottom w:val="none" w:sz="0" w:space="0" w:color="auto"/>
            <w:right w:val="none" w:sz="0" w:space="0" w:color="auto"/>
          </w:divBdr>
        </w:div>
        <w:div w:id="829515436">
          <w:marLeft w:val="480"/>
          <w:marRight w:val="0"/>
          <w:marTop w:val="0"/>
          <w:marBottom w:val="0"/>
          <w:divBdr>
            <w:top w:val="none" w:sz="0" w:space="0" w:color="auto"/>
            <w:left w:val="none" w:sz="0" w:space="0" w:color="auto"/>
            <w:bottom w:val="none" w:sz="0" w:space="0" w:color="auto"/>
            <w:right w:val="none" w:sz="0" w:space="0" w:color="auto"/>
          </w:divBdr>
        </w:div>
        <w:div w:id="218590662">
          <w:marLeft w:val="480"/>
          <w:marRight w:val="0"/>
          <w:marTop w:val="0"/>
          <w:marBottom w:val="0"/>
          <w:divBdr>
            <w:top w:val="none" w:sz="0" w:space="0" w:color="auto"/>
            <w:left w:val="none" w:sz="0" w:space="0" w:color="auto"/>
            <w:bottom w:val="none" w:sz="0" w:space="0" w:color="auto"/>
            <w:right w:val="none" w:sz="0" w:space="0" w:color="auto"/>
          </w:divBdr>
        </w:div>
        <w:div w:id="2096243119">
          <w:marLeft w:val="480"/>
          <w:marRight w:val="0"/>
          <w:marTop w:val="0"/>
          <w:marBottom w:val="0"/>
          <w:divBdr>
            <w:top w:val="none" w:sz="0" w:space="0" w:color="auto"/>
            <w:left w:val="none" w:sz="0" w:space="0" w:color="auto"/>
            <w:bottom w:val="none" w:sz="0" w:space="0" w:color="auto"/>
            <w:right w:val="none" w:sz="0" w:space="0" w:color="auto"/>
          </w:divBdr>
        </w:div>
        <w:div w:id="1141651322">
          <w:marLeft w:val="480"/>
          <w:marRight w:val="0"/>
          <w:marTop w:val="0"/>
          <w:marBottom w:val="0"/>
          <w:divBdr>
            <w:top w:val="none" w:sz="0" w:space="0" w:color="auto"/>
            <w:left w:val="none" w:sz="0" w:space="0" w:color="auto"/>
            <w:bottom w:val="none" w:sz="0" w:space="0" w:color="auto"/>
            <w:right w:val="none" w:sz="0" w:space="0" w:color="auto"/>
          </w:divBdr>
        </w:div>
        <w:div w:id="1364329384">
          <w:marLeft w:val="480"/>
          <w:marRight w:val="0"/>
          <w:marTop w:val="0"/>
          <w:marBottom w:val="0"/>
          <w:divBdr>
            <w:top w:val="none" w:sz="0" w:space="0" w:color="auto"/>
            <w:left w:val="none" w:sz="0" w:space="0" w:color="auto"/>
            <w:bottom w:val="none" w:sz="0" w:space="0" w:color="auto"/>
            <w:right w:val="none" w:sz="0" w:space="0" w:color="auto"/>
          </w:divBdr>
        </w:div>
        <w:div w:id="1223176753">
          <w:marLeft w:val="480"/>
          <w:marRight w:val="0"/>
          <w:marTop w:val="0"/>
          <w:marBottom w:val="0"/>
          <w:divBdr>
            <w:top w:val="none" w:sz="0" w:space="0" w:color="auto"/>
            <w:left w:val="none" w:sz="0" w:space="0" w:color="auto"/>
            <w:bottom w:val="none" w:sz="0" w:space="0" w:color="auto"/>
            <w:right w:val="none" w:sz="0" w:space="0" w:color="auto"/>
          </w:divBdr>
        </w:div>
        <w:div w:id="104353628">
          <w:marLeft w:val="480"/>
          <w:marRight w:val="0"/>
          <w:marTop w:val="0"/>
          <w:marBottom w:val="0"/>
          <w:divBdr>
            <w:top w:val="none" w:sz="0" w:space="0" w:color="auto"/>
            <w:left w:val="none" w:sz="0" w:space="0" w:color="auto"/>
            <w:bottom w:val="none" w:sz="0" w:space="0" w:color="auto"/>
            <w:right w:val="none" w:sz="0" w:space="0" w:color="auto"/>
          </w:divBdr>
        </w:div>
        <w:div w:id="716587905">
          <w:marLeft w:val="480"/>
          <w:marRight w:val="0"/>
          <w:marTop w:val="0"/>
          <w:marBottom w:val="0"/>
          <w:divBdr>
            <w:top w:val="none" w:sz="0" w:space="0" w:color="auto"/>
            <w:left w:val="none" w:sz="0" w:space="0" w:color="auto"/>
            <w:bottom w:val="none" w:sz="0" w:space="0" w:color="auto"/>
            <w:right w:val="none" w:sz="0" w:space="0" w:color="auto"/>
          </w:divBdr>
        </w:div>
        <w:div w:id="1434939957">
          <w:marLeft w:val="480"/>
          <w:marRight w:val="0"/>
          <w:marTop w:val="0"/>
          <w:marBottom w:val="0"/>
          <w:divBdr>
            <w:top w:val="none" w:sz="0" w:space="0" w:color="auto"/>
            <w:left w:val="none" w:sz="0" w:space="0" w:color="auto"/>
            <w:bottom w:val="none" w:sz="0" w:space="0" w:color="auto"/>
            <w:right w:val="none" w:sz="0" w:space="0" w:color="auto"/>
          </w:divBdr>
        </w:div>
        <w:div w:id="162205372">
          <w:marLeft w:val="480"/>
          <w:marRight w:val="0"/>
          <w:marTop w:val="0"/>
          <w:marBottom w:val="0"/>
          <w:divBdr>
            <w:top w:val="none" w:sz="0" w:space="0" w:color="auto"/>
            <w:left w:val="none" w:sz="0" w:space="0" w:color="auto"/>
            <w:bottom w:val="none" w:sz="0" w:space="0" w:color="auto"/>
            <w:right w:val="none" w:sz="0" w:space="0" w:color="auto"/>
          </w:divBdr>
        </w:div>
        <w:div w:id="1211647537">
          <w:marLeft w:val="480"/>
          <w:marRight w:val="0"/>
          <w:marTop w:val="0"/>
          <w:marBottom w:val="0"/>
          <w:divBdr>
            <w:top w:val="none" w:sz="0" w:space="0" w:color="auto"/>
            <w:left w:val="none" w:sz="0" w:space="0" w:color="auto"/>
            <w:bottom w:val="none" w:sz="0" w:space="0" w:color="auto"/>
            <w:right w:val="none" w:sz="0" w:space="0" w:color="auto"/>
          </w:divBdr>
        </w:div>
        <w:div w:id="1953631590">
          <w:marLeft w:val="480"/>
          <w:marRight w:val="0"/>
          <w:marTop w:val="0"/>
          <w:marBottom w:val="0"/>
          <w:divBdr>
            <w:top w:val="none" w:sz="0" w:space="0" w:color="auto"/>
            <w:left w:val="none" w:sz="0" w:space="0" w:color="auto"/>
            <w:bottom w:val="none" w:sz="0" w:space="0" w:color="auto"/>
            <w:right w:val="none" w:sz="0" w:space="0" w:color="auto"/>
          </w:divBdr>
        </w:div>
        <w:div w:id="220555045">
          <w:marLeft w:val="480"/>
          <w:marRight w:val="0"/>
          <w:marTop w:val="0"/>
          <w:marBottom w:val="0"/>
          <w:divBdr>
            <w:top w:val="none" w:sz="0" w:space="0" w:color="auto"/>
            <w:left w:val="none" w:sz="0" w:space="0" w:color="auto"/>
            <w:bottom w:val="none" w:sz="0" w:space="0" w:color="auto"/>
            <w:right w:val="none" w:sz="0" w:space="0" w:color="auto"/>
          </w:divBdr>
        </w:div>
        <w:div w:id="573666216">
          <w:marLeft w:val="480"/>
          <w:marRight w:val="0"/>
          <w:marTop w:val="0"/>
          <w:marBottom w:val="0"/>
          <w:divBdr>
            <w:top w:val="none" w:sz="0" w:space="0" w:color="auto"/>
            <w:left w:val="none" w:sz="0" w:space="0" w:color="auto"/>
            <w:bottom w:val="none" w:sz="0" w:space="0" w:color="auto"/>
            <w:right w:val="none" w:sz="0" w:space="0" w:color="auto"/>
          </w:divBdr>
        </w:div>
        <w:div w:id="727336751">
          <w:marLeft w:val="480"/>
          <w:marRight w:val="0"/>
          <w:marTop w:val="0"/>
          <w:marBottom w:val="0"/>
          <w:divBdr>
            <w:top w:val="none" w:sz="0" w:space="0" w:color="auto"/>
            <w:left w:val="none" w:sz="0" w:space="0" w:color="auto"/>
            <w:bottom w:val="none" w:sz="0" w:space="0" w:color="auto"/>
            <w:right w:val="none" w:sz="0" w:space="0" w:color="auto"/>
          </w:divBdr>
        </w:div>
        <w:div w:id="1959332987">
          <w:marLeft w:val="480"/>
          <w:marRight w:val="0"/>
          <w:marTop w:val="0"/>
          <w:marBottom w:val="0"/>
          <w:divBdr>
            <w:top w:val="none" w:sz="0" w:space="0" w:color="auto"/>
            <w:left w:val="none" w:sz="0" w:space="0" w:color="auto"/>
            <w:bottom w:val="none" w:sz="0" w:space="0" w:color="auto"/>
            <w:right w:val="none" w:sz="0" w:space="0" w:color="auto"/>
          </w:divBdr>
        </w:div>
        <w:div w:id="1476529422">
          <w:marLeft w:val="480"/>
          <w:marRight w:val="0"/>
          <w:marTop w:val="0"/>
          <w:marBottom w:val="0"/>
          <w:divBdr>
            <w:top w:val="none" w:sz="0" w:space="0" w:color="auto"/>
            <w:left w:val="none" w:sz="0" w:space="0" w:color="auto"/>
            <w:bottom w:val="none" w:sz="0" w:space="0" w:color="auto"/>
            <w:right w:val="none" w:sz="0" w:space="0" w:color="auto"/>
          </w:divBdr>
        </w:div>
        <w:div w:id="1652909240">
          <w:marLeft w:val="480"/>
          <w:marRight w:val="0"/>
          <w:marTop w:val="0"/>
          <w:marBottom w:val="0"/>
          <w:divBdr>
            <w:top w:val="none" w:sz="0" w:space="0" w:color="auto"/>
            <w:left w:val="none" w:sz="0" w:space="0" w:color="auto"/>
            <w:bottom w:val="none" w:sz="0" w:space="0" w:color="auto"/>
            <w:right w:val="none" w:sz="0" w:space="0" w:color="auto"/>
          </w:divBdr>
        </w:div>
        <w:div w:id="468016741">
          <w:marLeft w:val="480"/>
          <w:marRight w:val="0"/>
          <w:marTop w:val="0"/>
          <w:marBottom w:val="0"/>
          <w:divBdr>
            <w:top w:val="none" w:sz="0" w:space="0" w:color="auto"/>
            <w:left w:val="none" w:sz="0" w:space="0" w:color="auto"/>
            <w:bottom w:val="none" w:sz="0" w:space="0" w:color="auto"/>
            <w:right w:val="none" w:sz="0" w:space="0" w:color="auto"/>
          </w:divBdr>
        </w:div>
        <w:div w:id="1870601132">
          <w:marLeft w:val="480"/>
          <w:marRight w:val="0"/>
          <w:marTop w:val="0"/>
          <w:marBottom w:val="0"/>
          <w:divBdr>
            <w:top w:val="none" w:sz="0" w:space="0" w:color="auto"/>
            <w:left w:val="none" w:sz="0" w:space="0" w:color="auto"/>
            <w:bottom w:val="none" w:sz="0" w:space="0" w:color="auto"/>
            <w:right w:val="none" w:sz="0" w:space="0" w:color="auto"/>
          </w:divBdr>
        </w:div>
        <w:div w:id="593243124">
          <w:marLeft w:val="480"/>
          <w:marRight w:val="0"/>
          <w:marTop w:val="0"/>
          <w:marBottom w:val="0"/>
          <w:divBdr>
            <w:top w:val="none" w:sz="0" w:space="0" w:color="auto"/>
            <w:left w:val="none" w:sz="0" w:space="0" w:color="auto"/>
            <w:bottom w:val="none" w:sz="0" w:space="0" w:color="auto"/>
            <w:right w:val="none" w:sz="0" w:space="0" w:color="auto"/>
          </w:divBdr>
        </w:div>
        <w:div w:id="1030182020">
          <w:marLeft w:val="480"/>
          <w:marRight w:val="0"/>
          <w:marTop w:val="0"/>
          <w:marBottom w:val="0"/>
          <w:divBdr>
            <w:top w:val="none" w:sz="0" w:space="0" w:color="auto"/>
            <w:left w:val="none" w:sz="0" w:space="0" w:color="auto"/>
            <w:bottom w:val="none" w:sz="0" w:space="0" w:color="auto"/>
            <w:right w:val="none" w:sz="0" w:space="0" w:color="auto"/>
          </w:divBdr>
        </w:div>
        <w:div w:id="1542790417">
          <w:marLeft w:val="480"/>
          <w:marRight w:val="0"/>
          <w:marTop w:val="0"/>
          <w:marBottom w:val="0"/>
          <w:divBdr>
            <w:top w:val="none" w:sz="0" w:space="0" w:color="auto"/>
            <w:left w:val="none" w:sz="0" w:space="0" w:color="auto"/>
            <w:bottom w:val="none" w:sz="0" w:space="0" w:color="auto"/>
            <w:right w:val="none" w:sz="0" w:space="0" w:color="auto"/>
          </w:divBdr>
        </w:div>
        <w:div w:id="505099919">
          <w:marLeft w:val="480"/>
          <w:marRight w:val="0"/>
          <w:marTop w:val="0"/>
          <w:marBottom w:val="0"/>
          <w:divBdr>
            <w:top w:val="none" w:sz="0" w:space="0" w:color="auto"/>
            <w:left w:val="none" w:sz="0" w:space="0" w:color="auto"/>
            <w:bottom w:val="none" w:sz="0" w:space="0" w:color="auto"/>
            <w:right w:val="none" w:sz="0" w:space="0" w:color="auto"/>
          </w:divBdr>
        </w:div>
        <w:div w:id="576477490">
          <w:marLeft w:val="480"/>
          <w:marRight w:val="0"/>
          <w:marTop w:val="0"/>
          <w:marBottom w:val="0"/>
          <w:divBdr>
            <w:top w:val="none" w:sz="0" w:space="0" w:color="auto"/>
            <w:left w:val="none" w:sz="0" w:space="0" w:color="auto"/>
            <w:bottom w:val="none" w:sz="0" w:space="0" w:color="auto"/>
            <w:right w:val="none" w:sz="0" w:space="0" w:color="auto"/>
          </w:divBdr>
        </w:div>
        <w:div w:id="1780248910">
          <w:marLeft w:val="480"/>
          <w:marRight w:val="0"/>
          <w:marTop w:val="0"/>
          <w:marBottom w:val="0"/>
          <w:divBdr>
            <w:top w:val="none" w:sz="0" w:space="0" w:color="auto"/>
            <w:left w:val="none" w:sz="0" w:space="0" w:color="auto"/>
            <w:bottom w:val="none" w:sz="0" w:space="0" w:color="auto"/>
            <w:right w:val="none" w:sz="0" w:space="0" w:color="auto"/>
          </w:divBdr>
        </w:div>
        <w:div w:id="2030177084">
          <w:marLeft w:val="480"/>
          <w:marRight w:val="0"/>
          <w:marTop w:val="0"/>
          <w:marBottom w:val="0"/>
          <w:divBdr>
            <w:top w:val="none" w:sz="0" w:space="0" w:color="auto"/>
            <w:left w:val="none" w:sz="0" w:space="0" w:color="auto"/>
            <w:bottom w:val="none" w:sz="0" w:space="0" w:color="auto"/>
            <w:right w:val="none" w:sz="0" w:space="0" w:color="auto"/>
          </w:divBdr>
        </w:div>
        <w:div w:id="2055930260">
          <w:marLeft w:val="480"/>
          <w:marRight w:val="0"/>
          <w:marTop w:val="0"/>
          <w:marBottom w:val="0"/>
          <w:divBdr>
            <w:top w:val="none" w:sz="0" w:space="0" w:color="auto"/>
            <w:left w:val="none" w:sz="0" w:space="0" w:color="auto"/>
            <w:bottom w:val="none" w:sz="0" w:space="0" w:color="auto"/>
            <w:right w:val="none" w:sz="0" w:space="0" w:color="auto"/>
          </w:divBdr>
        </w:div>
        <w:div w:id="408504624">
          <w:marLeft w:val="480"/>
          <w:marRight w:val="0"/>
          <w:marTop w:val="0"/>
          <w:marBottom w:val="0"/>
          <w:divBdr>
            <w:top w:val="none" w:sz="0" w:space="0" w:color="auto"/>
            <w:left w:val="none" w:sz="0" w:space="0" w:color="auto"/>
            <w:bottom w:val="none" w:sz="0" w:space="0" w:color="auto"/>
            <w:right w:val="none" w:sz="0" w:space="0" w:color="auto"/>
          </w:divBdr>
        </w:div>
        <w:div w:id="1633367353">
          <w:marLeft w:val="480"/>
          <w:marRight w:val="0"/>
          <w:marTop w:val="0"/>
          <w:marBottom w:val="0"/>
          <w:divBdr>
            <w:top w:val="none" w:sz="0" w:space="0" w:color="auto"/>
            <w:left w:val="none" w:sz="0" w:space="0" w:color="auto"/>
            <w:bottom w:val="none" w:sz="0" w:space="0" w:color="auto"/>
            <w:right w:val="none" w:sz="0" w:space="0" w:color="auto"/>
          </w:divBdr>
        </w:div>
        <w:div w:id="1767656488">
          <w:marLeft w:val="480"/>
          <w:marRight w:val="0"/>
          <w:marTop w:val="0"/>
          <w:marBottom w:val="0"/>
          <w:divBdr>
            <w:top w:val="none" w:sz="0" w:space="0" w:color="auto"/>
            <w:left w:val="none" w:sz="0" w:space="0" w:color="auto"/>
            <w:bottom w:val="none" w:sz="0" w:space="0" w:color="auto"/>
            <w:right w:val="none" w:sz="0" w:space="0" w:color="auto"/>
          </w:divBdr>
        </w:div>
        <w:div w:id="963191602">
          <w:marLeft w:val="480"/>
          <w:marRight w:val="0"/>
          <w:marTop w:val="0"/>
          <w:marBottom w:val="0"/>
          <w:divBdr>
            <w:top w:val="none" w:sz="0" w:space="0" w:color="auto"/>
            <w:left w:val="none" w:sz="0" w:space="0" w:color="auto"/>
            <w:bottom w:val="none" w:sz="0" w:space="0" w:color="auto"/>
            <w:right w:val="none" w:sz="0" w:space="0" w:color="auto"/>
          </w:divBdr>
        </w:div>
        <w:div w:id="1250895790">
          <w:marLeft w:val="480"/>
          <w:marRight w:val="0"/>
          <w:marTop w:val="0"/>
          <w:marBottom w:val="0"/>
          <w:divBdr>
            <w:top w:val="none" w:sz="0" w:space="0" w:color="auto"/>
            <w:left w:val="none" w:sz="0" w:space="0" w:color="auto"/>
            <w:bottom w:val="none" w:sz="0" w:space="0" w:color="auto"/>
            <w:right w:val="none" w:sz="0" w:space="0" w:color="auto"/>
          </w:divBdr>
        </w:div>
        <w:div w:id="1255625447">
          <w:marLeft w:val="480"/>
          <w:marRight w:val="0"/>
          <w:marTop w:val="0"/>
          <w:marBottom w:val="0"/>
          <w:divBdr>
            <w:top w:val="none" w:sz="0" w:space="0" w:color="auto"/>
            <w:left w:val="none" w:sz="0" w:space="0" w:color="auto"/>
            <w:bottom w:val="none" w:sz="0" w:space="0" w:color="auto"/>
            <w:right w:val="none" w:sz="0" w:space="0" w:color="auto"/>
          </w:divBdr>
        </w:div>
        <w:div w:id="2132431312">
          <w:marLeft w:val="480"/>
          <w:marRight w:val="0"/>
          <w:marTop w:val="0"/>
          <w:marBottom w:val="0"/>
          <w:divBdr>
            <w:top w:val="none" w:sz="0" w:space="0" w:color="auto"/>
            <w:left w:val="none" w:sz="0" w:space="0" w:color="auto"/>
            <w:bottom w:val="none" w:sz="0" w:space="0" w:color="auto"/>
            <w:right w:val="none" w:sz="0" w:space="0" w:color="auto"/>
          </w:divBdr>
        </w:div>
        <w:div w:id="1036077393">
          <w:marLeft w:val="480"/>
          <w:marRight w:val="0"/>
          <w:marTop w:val="0"/>
          <w:marBottom w:val="0"/>
          <w:divBdr>
            <w:top w:val="none" w:sz="0" w:space="0" w:color="auto"/>
            <w:left w:val="none" w:sz="0" w:space="0" w:color="auto"/>
            <w:bottom w:val="none" w:sz="0" w:space="0" w:color="auto"/>
            <w:right w:val="none" w:sz="0" w:space="0" w:color="auto"/>
          </w:divBdr>
        </w:div>
        <w:div w:id="1323394022">
          <w:marLeft w:val="480"/>
          <w:marRight w:val="0"/>
          <w:marTop w:val="0"/>
          <w:marBottom w:val="0"/>
          <w:divBdr>
            <w:top w:val="none" w:sz="0" w:space="0" w:color="auto"/>
            <w:left w:val="none" w:sz="0" w:space="0" w:color="auto"/>
            <w:bottom w:val="none" w:sz="0" w:space="0" w:color="auto"/>
            <w:right w:val="none" w:sz="0" w:space="0" w:color="auto"/>
          </w:divBdr>
        </w:div>
        <w:div w:id="176044332">
          <w:marLeft w:val="480"/>
          <w:marRight w:val="0"/>
          <w:marTop w:val="0"/>
          <w:marBottom w:val="0"/>
          <w:divBdr>
            <w:top w:val="none" w:sz="0" w:space="0" w:color="auto"/>
            <w:left w:val="none" w:sz="0" w:space="0" w:color="auto"/>
            <w:bottom w:val="none" w:sz="0" w:space="0" w:color="auto"/>
            <w:right w:val="none" w:sz="0" w:space="0" w:color="auto"/>
          </w:divBdr>
        </w:div>
        <w:div w:id="1505048539">
          <w:marLeft w:val="480"/>
          <w:marRight w:val="0"/>
          <w:marTop w:val="0"/>
          <w:marBottom w:val="0"/>
          <w:divBdr>
            <w:top w:val="none" w:sz="0" w:space="0" w:color="auto"/>
            <w:left w:val="none" w:sz="0" w:space="0" w:color="auto"/>
            <w:bottom w:val="none" w:sz="0" w:space="0" w:color="auto"/>
            <w:right w:val="none" w:sz="0" w:space="0" w:color="auto"/>
          </w:divBdr>
        </w:div>
        <w:div w:id="1424032984">
          <w:marLeft w:val="480"/>
          <w:marRight w:val="0"/>
          <w:marTop w:val="0"/>
          <w:marBottom w:val="0"/>
          <w:divBdr>
            <w:top w:val="none" w:sz="0" w:space="0" w:color="auto"/>
            <w:left w:val="none" w:sz="0" w:space="0" w:color="auto"/>
            <w:bottom w:val="none" w:sz="0" w:space="0" w:color="auto"/>
            <w:right w:val="none" w:sz="0" w:space="0" w:color="auto"/>
          </w:divBdr>
        </w:div>
        <w:div w:id="1315135512">
          <w:marLeft w:val="480"/>
          <w:marRight w:val="0"/>
          <w:marTop w:val="0"/>
          <w:marBottom w:val="0"/>
          <w:divBdr>
            <w:top w:val="none" w:sz="0" w:space="0" w:color="auto"/>
            <w:left w:val="none" w:sz="0" w:space="0" w:color="auto"/>
            <w:bottom w:val="none" w:sz="0" w:space="0" w:color="auto"/>
            <w:right w:val="none" w:sz="0" w:space="0" w:color="auto"/>
          </w:divBdr>
        </w:div>
        <w:div w:id="278417071">
          <w:marLeft w:val="480"/>
          <w:marRight w:val="0"/>
          <w:marTop w:val="0"/>
          <w:marBottom w:val="0"/>
          <w:divBdr>
            <w:top w:val="none" w:sz="0" w:space="0" w:color="auto"/>
            <w:left w:val="none" w:sz="0" w:space="0" w:color="auto"/>
            <w:bottom w:val="none" w:sz="0" w:space="0" w:color="auto"/>
            <w:right w:val="none" w:sz="0" w:space="0" w:color="auto"/>
          </w:divBdr>
        </w:div>
        <w:div w:id="1081029069">
          <w:marLeft w:val="480"/>
          <w:marRight w:val="0"/>
          <w:marTop w:val="0"/>
          <w:marBottom w:val="0"/>
          <w:divBdr>
            <w:top w:val="none" w:sz="0" w:space="0" w:color="auto"/>
            <w:left w:val="none" w:sz="0" w:space="0" w:color="auto"/>
            <w:bottom w:val="none" w:sz="0" w:space="0" w:color="auto"/>
            <w:right w:val="none" w:sz="0" w:space="0" w:color="auto"/>
          </w:divBdr>
        </w:div>
        <w:div w:id="399137288">
          <w:marLeft w:val="480"/>
          <w:marRight w:val="0"/>
          <w:marTop w:val="0"/>
          <w:marBottom w:val="0"/>
          <w:divBdr>
            <w:top w:val="none" w:sz="0" w:space="0" w:color="auto"/>
            <w:left w:val="none" w:sz="0" w:space="0" w:color="auto"/>
            <w:bottom w:val="none" w:sz="0" w:space="0" w:color="auto"/>
            <w:right w:val="none" w:sz="0" w:space="0" w:color="auto"/>
          </w:divBdr>
        </w:div>
        <w:div w:id="39020572">
          <w:marLeft w:val="480"/>
          <w:marRight w:val="0"/>
          <w:marTop w:val="0"/>
          <w:marBottom w:val="0"/>
          <w:divBdr>
            <w:top w:val="none" w:sz="0" w:space="0" w:color="auto"/>
            <w:left w:val="none" w:sz="0" w:space="0" w:color="auto"/>
            <w:bottom w:val="none" w:sz="0" w:space="0" w:color="auto"/>
            <w:right w:val="none" w:sz="0" w:space="0" w:color="auto"/>
          </w:divBdr>
        </w:div>
        <w:div w:id="574358147">
          <w:marLeft w:val="480"/>
          <w:marRight w:val="0"/>
          <w:marTop w:val="0"/>
          <w:marBottom w:val="0"/>
          <w:divBdr>
            <w:top w:val="none" w:sz="0" w:space="0" w:color="auto"/>
            <w:left w:val="none" w:sz="0" w:space="0" w:color="auto"/>
            <w:bottom w:val="none" w:sz="0" w:space="0" w:color="auto"/>
            <w:right w:val="none" w:sz="0" w:space="0" w:color="auto"/>
          </w:divBdr>
        </w:div>
        <w:div w:id="1802261629">
          <w:marLeft w:val="480"/>
          <w:marRight w:val="0"/>
          <w:marTop w:val="0"/>
          <w:marBottom w:val="0"/>
          <w:divBdr>
            <w:top w:val="none" w:sz="0" w:space="0" w:color="auto"/>
            <w:left w:val="none" w:sz="0" w:space="0" w:color="auto"/>
            <w:bottom w:val="none" w:sz="0" w:space="0" w:color="auto"/>
            <w:right w:val="none" w:sz="0" w:space="0" w:color="auto"/>
          </w:divBdr>
        </w:div>
        <w:div w:id="1905482686">
          <w:marLeft w:val="480"/>
          <w:marRight w:val="0"/>
          <w:marTop w:val="0"/>
          <w:marBottom w:val="0"/>
          <w:divBdr>
            <w:top w:val="none" w:sz="0" w:space="0" w:color="auto"/>
            <w:left w:val="none" w:sz="0" w:space="0" w:color="auto"/>
            <w:bottom w:val="none" w:sz="0" w:space="0" w:color="auto"/>
            <w:right w:val="none" w:sz="0" w:space="0" w:color="auto"/>
          </w:divBdr>
        </w:div>
        <w:div w:id="688798475">
          <w:marLeft w:val="480"/>
          <w:marRight w:val="0"/>
          <w:marTop w:val="0"/>
          <w:marBottom w:val="0"/>
          <w:divBdr>
            <w:top w:val="none" w:sz="0" w:space="0" w:color="auto"/>
            <w:left w:val="none" w:sz="0" w:space="0" w:color="auto"/>
            <w:bottom w:val="none" w:sz="0" w:space="0" w:color="auto"/>
            <w:right w:val="none" w:sz="0" w:space="0" w:color="auto"/>
          </w:divBdr>
        </w:div>
        <w:div w:id="541357974">
          <w:marLeft w:val="480"/>
          <w:marRight w:val="0"/>
          <w:marTop w:val="0"/>
          <w:marBottom w:val="0"/>
          <w:divBdr>
            <w:top w:val="none" w:sz="0" w:space="0" w:color="auto"/>
            <w:left w:val="none" w:sz="0" w:space="0" w:color="auto"/>
            <w:bottom w:val="none" w:sz="0" w:space="0" w:color="auto"/>
            <w:right w:val="none" w:sz="0" w:space="0" w:color="auto"/>
          </w:divBdr>
        </w:div>
        <w:div w:id="1899244457">
          <w:marLeft w:val="480"/>
          <w:marRight w:val="0"/>
          <w:marTop w:val="0"/>
          <w:marBottom w:val="0"/>
          <w:divBdr>
            <w:top w:val="none" w:sz="0" w:space="0" w:color="auto"/>
            <w:left w:val="none" w:sz="0" w:space="0" w:color="auto"/>
            <w:bottom w:val="none" w:sz="0" w:space="0" w:color="auto"/>
            <w:right w:val="none" w:sz="0" w:space="0" w:color="auto"/>
          </w:divBdr>
        </w:div>
        <w:div w:id="2060585898">
          <w:marLeft w:val="480"/>
          <w:marRight w:val="0"/>
          <w:marTop w:val="0"/>
          <w:marBottom w:val="0"/>
          <w:divBdr>
            <w:top w:val="none" w:sz="0" w:space="0" w:color="auto"/>
            <w:left w:val="none" w:sz="0" w:space="0" w:color="auto"/>
            <w:bottom w:val="none" w:sz="0" w:space="0" w:color="auto"/>
            <w:right w:val="none" w:sz="0" w:space="0" w:color="auto"/>
          </w:divBdr>
        </w:div>
      </w:divsChild>
    </w:div>
    <w:div w:id="290789667">
      <w:bodyDiv w:val="1"/>
      <w:marLeft w:val="0"/>
      <w:marRight w:val="0"/>
      <w:marTop w:val="0"/>
      <w:marBottom w:val="0"/>
      <w:divBdr>
        <w:top w:val="none" w:sz="0" w:space="0" w:color="auto"/>
        <w:left w:val="none" w:sz="0" w:space="0" w:color="auto"/>
        <w:bottom w:val="none" w:sz="0" w:space="0" w:color="auto"/>
        <w:right w:val="none" w:sz="0" w:space="0" w:color="auto"/>
      </w:divBdr>
    </w:div>
    <w:div w:id="296112025">
      <w:bodyDiv w:val="1"/>
      <w:marLeft w:val="0"/>
      <w:marRight w:val="0"/>
      <w:marTop w:val="0"/>
      <w:marBottom w:val="0"/>
      <w:divBdr>
        <w:top w:val="none" w:sz="0" w:space="0" w:color="auto"/>
        <w:left w:val="none" w:sz="0" w:space="0" w:color="auto"/>
        <w:bottom w:val="none" w:sz="0" w:space="0" w:color="auto"/>
        <w:right w:val="none" w:sz="0" w:space="0" w:color="auto"/>
      </w:divBdr>
      <w:divsChild>
        <w:div w:id="198782533">
          <w:marLeft w:val="480"/>
          <w:marRight w:val="0"/>
          <w:marTop w:val="0"/>
          <w:marBottom w:val="0"/>
          <w:divBdr>
            <w:top w:val="none" w:sz="0" w:space="0" w:color="auto"/>
            <w:left w:val="none" w:sz="0" w:space="0" w:color="auto"/>
            <w:bottom w:val="none" w:sz="0" w:space="0" w:color="auto"/>
            <w:right w:val="none" w:sz="0" w:space="0" w:color="auto"/>
          </w:divBdr>
        </w:div>
        <w:div w:id="554124706">
          <w:marLeft w:val="480"/>
          <w:marRight w:val="0"/>
          <w:marTop w:val="0"/>
          <w:marBottom w:val="0"/>
          <w:divBdr>
            <w:top w:val="none" w:sz="0" w:space="0" w:color="auto"/>
            <w:left w:val="none" w:sz="0" w:space="0" w:color="auto"/>
            <w:bottom w:val="none" w:sz="0" w:space="0" w:color="auto"/>
            <w:right w:val="none" w:sz="0" w:space="0" w:color="auto"/>
          </w:divBdr>
        </w:div>
        <w:div w:id="1643194060">
          <w:marLeft w:val="480"/>
          <w:marRight w:val="0"/>
          <w:marTop w:val="0"/>
          <w:marBottom w:val="0"/>
          <w:divBdr>
            <w:top w:val="none" w:sz="0" w:space="0" w:color="auto"/>
            <w:left w:val="none" w:sz="0" w:space="0" w:color="auto"/>
            <w:bottom w:val="none" w:sz="0" w:space="0" w:color="auto"/>
            <w:right w:val="none" w:sz="0" w:space="0" w:color="auto"/>
          </w:divBdr>
        </w:div>
        <w:div w:id="28991871">
          <w:marLeft w:val="480"/>
          <w:marRight w:val="0"/>
          <w:marTop w:val="0"/>
          <w:marBottom w:val="0"/>
          <w:divBdr>
            <w:top w:val="none" w:sz="0" w:space="0" w:color="auto"/>
            <w:left w:val="none" w:sz="0" w:space="0" w:color="auto"/>
            <w:bottom w:val="none" w:sz="0" w:space="0" w:color="auto"/>
            <w:right w:val="none" w:sz="0" w:space="0" w:color="auto"/>
          </w:divBdr>
        </w:div>
        <w:div w:id="1626886333">
          <w:marLeft w:val="480"/>
          <w:marRight w:val="0"/>
          <w:marTop w:val="0"/>
          <w:marBottom w:val="0"/>
          <w:divBdr>
            <w:top w:val="none" w:sz="0" w:space="0" w:color="auto"/>
            <w:left w:val="none" w:sz="0" w:space="0" w:color="auto"/>
            <w:bottom w:val="none" w:sz="0" w:space="0" w:color="auto"/>
            <w:right w:val="none" w:sz="0" w:space="0" w:color="auto"/>
          </w:divBdr>
        </w:div>
        <w:div w:id="310601233">
          <w:marLeft w:val="480"/>
          <w:marRight w:val="0"/>
          <w:marTop w:val="0"/>
          <w:marBottom w:val="0"/>
          <w:divBdr>
            <w:top w:val="none" w:sz="0" w:space="0" w:color="auto"/>
            <w:left w:val="none" w:sz="0" w:space="0" w:color="auto"/>
            <w:bottom w:val="none" w:sz="0" w:space="0" w:color="auto"/>
            <w:right w:val="none" w:sz="0" w:space="0" w:color="auto"/>
          </w:divBdr>
        </w:div>
        <w:div w:id="988823551">
          <w:marLeft w:val="480"/>
          <w:marRight w:val="0"/>
          <w:marTop w:val="0"/>
          <w:marBottom w:val="0"/>
          <w:divBdr>
            <w:top w:val="none" w:sz="0" w:space="0" w:color="auto"/>
            <w:left w:val="none" w:sz="0" w:space="0" w:color="auto"/>
            <w:bottom w:val="none" w:sz="0" w:space="0" w:color="auto"/>
            <w:right w:val="none" w:sz="0" w:space="0" w:color="auto"/>
          </w:divBdr>
        </w:div>
        <w:div w:id="616109233">
          <w:marLeft w:val="480"/>
          <w:marRight w:val="0"/>
          <w:marTop w:val="0"/>
          <w:marBottom w:val="0"/>
          <w:divBdr>
            <w:top w:val="none" w:sz="0" w:space="0" w:color="auto"/>
            <w:left w:val="none" w:sz="0" w:space="0" w:color="auto"/>
            <w:bottom w:val="none" w:sz="0" w:space="0" w:color="auto"/>
            <w:right w:val="none" w:sz="0" w:space="0" w:color="auto"/>
          </w:divBdr>
        </w:div>
        <w:div w:id="1785004170">
          <w:marLeft w:val="480"/>
          <w:marRight w:val="0"/>
          <w:marTop w:val="0"/>
          <w:marBottom w:val="0"/>
          <w:divBdr>
            <w:top w:val="none" w:sz="0" w:space="0" w:color="auto"/>
            <w:left w:val="none" w:sz="0" w:space="0" w:color="auto"/>
            <w:bottom w:val="none" w:sz="0" w:space="0" w:color="auto"/>
            <w:right w:val="none" w:sz="0" w:space="0" w:color="auto"/>
          </w:divBdr>
        </w:div>
        <w:div w:id="946350029">
          <w:marLeft w:val="480"/>
          <w:marRight w:val="0"/>
          <w:marTop w:val="0"/>
          <w:marBottom w:val="0"/>
          <w:divBdr>
            <w:top w:val="none" w:sz="0" w:space="0" w:color="auto"/>
            <w:left w:val="none" w:sz="0" w:space="0" w:color="auto"/>
            <w:bottom w:val="none" w:sz="0" w:space="0" w:color="auto"/>
            <w:right w:val="none" w:sz="0" w:space="0" w:color="auto"/>
          </w:divBdr>
        </w:div>
        <w:div w:id="132526723">
          <w:marLeft w:val="480"/>
          <w:marRight w:val="0"/>
          <w:marTop w:val="0"/>
          <w:marBottom w:val="0"/>
          <w:divBdr>
            <w:top w:val="none" w:sz="0" w:space="0" w:color="auto"/>
            <w:left w:val="none" w:sz="0" w:space="0" w:color="auto"/>
            <w:bottom w:val="none" w:sz="0" w:space="0" w:color="auto"/>
            <w:right w:val="none" w:sz="0" w:space="0" w:color="auto"/>
          </w:divBdr>
        </w:div>
        <w:div w:id="1582643895">
          <w:marLeft w:val="480"/>
          <w:marRight w:val="0"/>
          <w:marTop w:val="0"/>
          <w:marBottom w:val="0"/>
          <w:divBdr>
            <w:top w:val="none" w:sz="0" w:space="0" w:color="auto"/>
            <w:left w:val="none" w:sz="0" w:space="0" w:color="auto"/>
            <w:bottom w:val="none" w:sz="0" w:space="0" w:color="auto"/>
            <w:right w:val="none" w:sz="0" w:space="0" w:color="auto"/>
          </w:divBdr>
        </w:div>
        <w:div w:id="634334454">
          <w:marLeft w:val="480"/>
          <w:marRight w:val="0"/>
          <w:marTop w:val="0"/>
          <w:marBottom w:val="0"/>
          <w:divBdr>
            <w:top w:val="none" w:sz="0" w:space="0" w:color="auto"/>
            <w:left w:val="none" w:sz="0" w:space="0" w:color="auto"/>
            <w:bottom w:val="none" w:sz="0" w:space="0" w:color="auto"/>
            <w:right w:val="none" w:sz="0" w:space="0" w:color="auto"/>
          </w:divBdr>
        </w:div>
        <w:div w:id="1671827542">
          <w:marLeft w:val="480"/>
          <w:marRight w:val="0"/>
          <w:marTop w:val="0"/>
          <w:marBottom w:val="0"/>
          <w:divBdr>
            <w:top w:val="none" w:sz="0" w:space="0" w:color="auto"/>
            <w:left w:val="none" w:sz="0" w:space="0" w:color="auto"/>
            <w:bottom w:val="none" w:sz="0" w:space="0" w:color="auto"/>
            <w:right w:val="none" w:sz="0" w:space="0" w:color="auto"/>
          </w:divBdr>
        </w:div>
        <w:div w:id="1128091300">
          <w:marLeft w:val="480"/>
          <w:marRight w:val="0"/>
          <w:marTop w:val="0"/>
          <w:marBottom w:val="0"/>
          <w:divBdr>
            <w:top w:val="none" w:sz="0" w:space="0" w:color="auto"/>
            <w:left w:val="none" w:sz="0" w:space="0" w:color="auto"/>
            <w:bottom w:val="none" w:sz="0" w:space="0" w:color="auto"/>
            <w:right w:val="none" w:sz="0" w:space="0" w:color="auto"/>
          </w:divBdr>
        </w:div>
        <w:div w:id="168257280">
          <w:marLeft w:val="480"/>
          <w:marRight w:val="0"/>
          <w:marTop w:val="0"/>
          <w:marBottom w:val="0"/>
          <w:divBdr>
            <w:top w:val="none" w:sz="0" w:space="0" w:color="auto"/>
            <w:left w:val="none" w:sz="0" w:space="0" w:color="auto"/>
            <w:bottom w:val="none" w:sz="0" w:space="0" w:color="auto"/>
            <w:right w:val="none" w:sz="0" w:space="0" w:color="auto"/>
          </w:divBdr>
        </w:div>
        <w:div w:id="239413191">
          <w:marLeft w:val="480"/>
          <w:marRight w:val="0"/>
          <w:marTop w:val="0"/>
          <w:marBottom w:val="0"/>
          <w:divBdr>
            <w:top w:val="none" w:sz="0" w:space="0" w:color="auto"/>
            <w:left w:val="none" w:sz="0" w:space="0" w:color="auto"/>
            <w:bottom w:val="none" w:sz="0" w:space="0" w:color="auto"/>
            <w:right w:val="none" w:sz="0" w:space="0" w:color="auto"/>
          </w:divBdr>
        </w:div>
        <w:div w:id="211696242">
          <w:marLeft w:val="480"/>
          <w:marRight w:val="0"/>
          <w:marTop w:val="0"/>
          <w:marBottom w:val="0"/>
          <w:divBdr>
            <w:top w:val="none" w:sz="0" w:space="0" w:color="auto"/>
            <w:left w:val="none" w:sz="0" w:space="0" w:color="auto"/>
            <w:bottom w:val="none" w:sz="0" w:space="0" w:color="auto"/>
            <w:right w:val="none" w:sz="0" w:space="0" w:color="auto"/>
          </w:divBdr>
        </w:div>
        <w:div w:id="993533373">
          <w:marLeft w:val="480"/>
          <w:marRight w:val="0"/>
          <w:marTop w:val="0"/>
          <w:marBottom w:val="0"/>
          <w:divBdr>
            <w:top w:val="none" w:sz="0" w:space="0" w:color="auto"/>
            <w:left w:val="none" w:sz="0" w:space="0" w:color="auto"/>
            <w:bottom w:val="none" w:sz="0" w:space="0" w:color="auto"/>
            <w:right w:val="none" w:sz="0" w:space="0" w:color="auto"/>
          </w:divBdr>
        </w:div>
        <w:div w:id="1801220336">
          <w:marLeft w:val="480"/>
          <w:marRight w:val="0"/>
          <w:marTop w:val="0"/>
          <w:marBottom w:val="0"/>
          <w:divBdr>
            <w:top w:val="none" w:sz="0" w:space="0" w:color="auto"/>
            <w:left w:val="none" w:sz="0" w:space="0" w:color="auto"/>
            <w:bottom w:val="none" w:sz="0" w:space="0" w:color="auto"/>
            <w:right w:val="none" w:sz="0" w:space="0" w:color="auto"/>
          </w:divBdr>
        </w:div>
        <w:div w:id="1471442743">
          <w:marLeft w:val="480"/>
          <w:marRight w:val="0"/>
          <w:marTop w:val="0"/>
          <w:marBottom w:val="0"/>
          <w:divBdr>
            <w:top w:val="none" w:sz="0" w:space="0" w:color="auto"/>
            <w:left w:val="none" w:sz="0" w:space="0" w:color="auto"/>
            <w:bottom w:val="none" w:sz="0" w:space="0" w:color="auto"/>
            <w:right w:val="none" w:sz="0" w:space="0" w:color="auto"/>
          </w:divBdr>
        </w:div>
        <w:div w:id="995914513">
          <w:marLeft w:val="480"/>
          <w:marRight w:val="0"/>
          <w:marTop w:val="0"/>
          <w:marBottom w:val="0"/>
          <w:divBdr>
            <w:top w:val="none" w:sz="0" w:space="0" w:color="auto"/>
            <w:left w:val="none" w:sz="0" w:space="0" w:color="auto"/>
            <w:bottom w:val="none" w:sz="0" w:space="0" w:color="auto"/>
            <w:right w:val="none" w:sz="0" w:space="0" w:color="auto"/>
          </w:divBdr>
        </w:div>
        <w:div w:id="30888428">
          <w:marLeft w:val="480"/>
          <w:marRight w:val="0"/>
          <w:marTop w:val="0"/>
          <w:marBottom w:val="0"/>
          <w:divBdr>
            <w:top w:val="none" w:sz="0" w:space="0" w:color="auto"/>
            <w:left w:val="none" w:sz="0" w:space="0" w:color="auto"/>
            <w:bottom w:val="none" w:sz="0" w:space="0" w:color="auto"/>
            <w:right w:val="none" w:sz="0" w:space="0" w:color="auto"/>
          </w:divBdr>
        </w:div>
        <w:div w:id="2027292674">
          <w:marLeft w:val="480"/>
          <w:marRight w:val="0"/>
          <w:marTop w:val="0"/>
          <w:marBottom w:val="0"/>
          <w:divBdr>
            <w:top w:val="none" w:sz="0" w:space="0" w:color="auto"/>
            <w:left w:val="none" w:sz="0" w:space="0" w:color="auto"/>
            <w:bottom w:val="none" w:sz="0" w:space="0" w:color="auto"/>
            <w:right w:val="none" w:sz="0" w:space="0" w:color="auto"/>
          </w:divBdr>
        </w:div>
        <w:div w:id="775056844">
          <w:marLeft w:val="480"/>
          <w:marRight w:val="0"/>
          <w:marTop w:val="0"/>
          <w:marBottom w:val="0"/>
          <w:divBdr>
            <w:top w:val="none" w:sz="0" w:space="0" w:color="auto"/>
            <w:left w:val="none" w:sz="0" w:space="0" w:color="auto"/>
            <w:bottom w:val="none" w:sz="0" w:space="0" w:color="auto"/>
            <w:right w:val="none" w:sz="0" w:space="0" w:color="auto"/>
          </w:divBdr>
        </w:div>
        <w:div w:id="1575165035">
          <w:marLeft w:val="480"/>
          <w:marRight w:val="0"/>
          <w:marTop w:val="0"/>
          <w:marBottom w:val="0"/>
          <w:divBdr>
            <w:top w:val="none" w:sz="0" w:space="0" w:color="auto"/>
            <w:left w:val="none" w:sz="0" w:space="0" w:color="auto"/>
            <w:bottom w:val="none" w:sz="0" w:space="0" w:color="auto"/>
            <w:right w:val="none" w:sz="0" w:space="0" w:color="auto"/>
          </w:divBdr>
        </w:div>
        <w:div w:id="911308776">
          <w:marLeft w:val="480"/>
          <w:marRight w:val="0"/>
          <w:marTop w:val="0"/>
          <w:marBottom w:val="0"/>
          <w:divBdr>
            <w:top w:val="none" w:sz="0" w:space="0" w:color="auto"/>
            <w:left w:val="none" w:sz="0" w:space="0" w:color="auto"/>
            <w:bottom w:val="none" w:sz="0" w:space="0" w:color="auto"/>
            <w:right w:val="none" w:sz="0" w:space="0" w:color="auto"/>
          </w:divBdr>
        </w:div>
        <w:div w:id="540284328">
          <w:marLeft w:val="480"/>
          <w:marRight w:val="0"/>
          <w:marTop w:val="0"/>
          <w:marBottom w:val="0"/>
          <w:divBdr>
            <w:top w:val="none" w:sz="0" w:space="0" w:color="auto"/>
            <w:left w:val="none" w:sz="0" w:space="0" w:color="auto"/>
            <w:bottom w:val="none" w:sz="0" w:space="0" w:color="auto"/>
            <w:right w:val="none" w:sz="0" w:space="0" w:color="auto"/>
          </w:divBdr>
        </w:div>
        <w:div w:id="1351377123">
          <w:marLeft w:val="480"/>
          <w:marRight w:val="0"/>
          <w:marTop w:val="0"/>
          <w:marBottom w:val="0"/>
          <w:divBdr>
            <w:top w:val="none" w:sz="0" w:space="0" w:color="auto"/>
            <w:left w:val="none" w:sz="0" w:space="0" w:color="auto"/>
            <w:bottom w:val="none" w:sz="0" w:space="0" w:color="auto"/>
            <w:right w:val="none" w:sz="0" w:space="0" w:color="auto"/>
          </w:divBdr>
        </w:div>
        <w:div w:id="31155124">
          <w:marLeft w:val="480"/>
          <w:marRight w:val="0"/>
          <w:marTop w:val="0"/>
          <w:marBottom w:val="0"/>
          <w:divBdr>
            <w:top w:val="none" w:sz="0" w:space="0" w:color="auto"/>
            <w:left w:val="none" w:sz="0" w:space="0" w:color="auto"/>
            <w:bottom w:val="none" w:sz="0" w:space="0" w:color="auto"/>
            <w:right w:val="none" w:sz="0" w:space="0" w:color="auto"/>
          </w:divBdr>
        </w:div>
        <w:div w:id="476806647">
          <w:marLeft w:val="480"/>
          <w:marRight w:val="0"/>
          <w:marTop w:val="0"/>
          <w:marBottom w:val="0"/>
          <w:divBdr>
            <w:top w:val="none" w:sz="0" w:space="0" w:color="auto"/>
            <w:left w:val="none" w:sz="0" w:space="0" w:color="auto"/>
            <w:bottom w:val="none" w:sz="0" w:space="0" w:color="auto"/>
            <w:right w:val="none" w:sz="0" w:space="0" w:color="auto"/>
          </w:divBdr>
        </w:div>
        <w:div w:id="182402267">
          <w:marLeft w:val="480"/>
          <w:marRight w:val="0"/>
          <w:marTop w:val="0"/>
          <w:marBottom w:val="0"/>
          <w:divBdr>
            <w:top w:val="none" w:sz="0" w:space="0" w:color="auto"/>
            <w:left w:val="none" w:sz="0" w:space="0" w:color="auto"/>
            <w:bottom w:val="none" w:sz="0" w:space="0" w:color="auto"/>
            <w:right w:val="none" w:sz="0" w:space="0" w:color="auto"/>
          </w:divBdr>
        </w:div>
        <w:div w:id="895243981">
          <w:marLeft w:val="480"/>
          <w:marRight w:val="0"/>
          <w:marTop w:val="0"/>
          <w:marBottom w:val="0"/>
          <w:divBdr>
            <w:top w:val="none" w:sz="0" w:space="0" w:color="auto"/>
            <w:left w:val="none" w:sz="0" w:space="0" w:color="auto"/>
            <w:bottom w:val="none" w:sz="0" w:space="0" w:color="auto"/>
            <w:right w:val="none" w:sz="0" w:space="0" w:color="auto"/>
          </w:divBdr>
        </w:div>
        <w:div w:id="324013818">
          <w:marLeft w:val="480"/>
          <w:marRight w:val="0"/>
          <w:marTop w:val="0"/>
          <w:marBottom w:val="0"/>
          <w:divBdr>
            <w:top w:val="none" w:sz="0" w:space="0" w:color="auto"/>
            <w:left w:val="none" w:sz="0" w:space="0" w:color="auto"/>
            <w:bottom w:val="none" w:sz="0" w:space="0" w:color="auto"/>
            <w:right w:val="none" w:sz="0" w:space="0" w:color="auto"/>
          </w:divBdr>
        </w:div>
        <w:div w:id="519851526">
          <w:marLeft w:val="480"/>
          <w:marRight w:val="0"/>
          <w:marTop w:val="0"/>
          <w:marBottom w:val="0"/>
          <w:divBdr>
            <w:top w:val="none" w:sz="0" w:space="0" w:color="auto"/>
            <w:left w:val="none" w:sz="0" w:space="0" w:color="auto"/>
            <w:bottom w:val="none" w:sz="0" w:space="0" w:color="auto"/>
            <w:right w:val="none" w:sz="0" w:space="0" w:color="auto"/>
          </w:divBdr>
        </w:div>
        <w:div w:id="1433281245">
          <w:marLeft w:val="480"/>
          <w:marRight w:val="0"/>
          <w:marTop w:val="0"/>
          <w:marBottom w:val="0"/>
          <w:divBdr>
            <w:top w:val="none" w:sz="0" w:space="0" w:color="auto"/>
            <w:left w:val="none" w:sz="0" w:space="0" w:color="auto"/>
            <w:bottom w:val="none" w:sz="0" w:space="0" w:color="auto"/>
            <w:right w:val="none" w:sz="0" w:space="0" w:color="auto"/>
          </w:divBdr>
        </w:div>
        <w:div w:id="481241060">
          <w:marLeft w:val="480"/>
          <w:marRight w:val="0"/>
          <w:marTop w:val="0"/>
          <w:marBottom w:val="0"/>
          <w:divBdr>
            <w:top w:val="none" w:sz="0" w:space="0" w:color="auto"/>
            <w:left w:val="none" w:sz="0" w:space="0" w:color="auto"/>
            <w:bottom w:val="none" w:sz="0" w:space="0" w:color="auto"/>
            <w:right w:val="none" w:sz="0" w:space="0" w:color="auto"/>
          </w:divBdr>
        </w:div>
        <w:div w:id="1999574487">
          <w:marLeft w:val="480"/>
          <w:marRight w:val="0"/>
          <w:marTop w:val="0"/>
          <w:marBottom w:val="0"/>
          <w:divBdr>
            <w:top w:val="none" w:sz="0" w:space="0" w:color="auto"/>
            <w:left w:val="none" w:sz="0" w:space="0" w:color="auto"/>
            <w:bottom w:val="none" w:sz="0" w:space="0" w:color="auto"/>
            <w:right w:val="none" w:sz="0" w:space="0" w:color="auto"/>
          </w:divBdr>
        </w:div>
        <w:div w:id="1858495795">
          <w:marLeft w:val="480"/>
          <w:marRight w:val="0"/>
          <w:marTop w:val="0"/>
          <w:marBottom w:val="0"/>
          <w:divBdr>
            <w:top w:val="none" w:sz="0" w:space="0" w:color="auto"/>
            <w:left w:val="none" w:sz="0" w:space="0" w:color="auto"/>
            <w:bottom w:val="none" w:sz="0" w:space="0" w:color="auto"/>
            <w:right w:val="none" w:sz="0" w:space="0" w:color="auto"/>
          </w:divBdr>
        </w:div>
        <w:div w:id="2033451367">
          <w:marLeft w:val="480"/>
          <w:marRight w:val="0"/>
          <w:marTop w:val="0"/>
          <w:marBottom w:val="0"/>
          <w:divBdr>
            <w:top w:val="none" w:sz="0" w:space="0" w:color="auto"/>
            <w:left w:val="none" w:sz="0" w:space="0" w:color="auto"/>
            <w:bottom w:val="none" w:sz="0" w:space="0" w:color="auto"/>
            <w:right w:val="none" w:sz="0" w:space="0" w:color="auto"/>
          </w:divBdr>
        </w:div>
        <w:div w:id="1340035585">
          <w:marLeft w:val="480"/>
          <w:marRight w:val="0"/>
          <w:marTop w:val="0"/>
          <w:marBottom w:val="0"/>
          <w:divBdr>
            <w:top w:val="none" w:sz="0" w:space="0" w:color="auto"/>
            <w:left w:val="none" w:sz="0" w:space="0" w:color="auto"/>
            <w:bottom w:val="none" w:sz="0" w:space="0" w:color="auto"/>
            <w:right w:val="none" w:sz="0" w:space="0" w:color="auto"/>
          </w:divBdr>
        </w:div>
        <w:div w:id="338504976">
          <w:marLeft w:val="480"/>
          <w:marRight w:val="0"/>
          <w:marTop w:val="0"/>
          <w:marBottom w:val="0"/>
          <w:divBdr>
            <w:top w:val="none" w:sz="0" w:space="0" w:color="auto"/>
            <w:left w:val="none" w:sz="0" w:space="0" w:color="auto"/>
            <w:bottom w:val="none" w:sz="0" w:space="0" w:color="auto"/>
            <w:right w:val="none" w:sz="0" w:space="0" w:color="auto"/>
          </w:divBdr>
        </w:div>
        <w:div w:id="1588492025">
          <w:marLeft w:val="480"/>
          <w:marRight w:val="0"/>
          <w:marTop w:val="0"/>
          <w:marBottom w:val="0"/>
          <w:divBdr>
            <w:top w:val="none" w:sz="0" w:space="0" w:color="auto"/>
            <w:left w:val="none" w:sz="0" w:space="0" w:color="auto"/>
            <w:bottom w:val="none" w:sz="0" w:space="0" w:color="auto"/>
            <w:right w:val="none" w:sz="0" w:space="0" w:color="auto"/>
          </w:divBdr>
        </w:div>
        <w:div w:id="1409501594">
          <w:marLeft w:val="480"/>
          <w:marRight w:val="0"/>
          <w:marTop w:val="0"/>
          <w:marBottom w:val="0"/>
          <w:divBdr>
            <w:top w:val="none" w:sz="0" w:space="0" w:color="auto"/>
            <w:left w:val="none" w:sz="0" w:space="0" w:color="auto"/>
            <w:bottom w:val="none" w:sz="0" w:space="0" w:color="auto"/>
            <w:right w:val="none" w:sz="0" w:space="0" w:color="auto"/>
          </w:divBdr>
        </w:div>
        <w:div w:id="899246744">
          <w:marLeft w:val="480"/>
          <w:marRight w:val="0"/>
          <w:marTop w:val="0"/>
          <w:marBottom w:val="0"/>
          <w:divBdr>
            <w:top w:val="none" w:sz="0" w:space="0" w:color="auto"/>
            <w:left w:val="none" w:sz="0" w:space="0" w:color="auto"/>
            <w:bottom w:val="none" w:sz="0" w:space="0" w:color="auto"/>
            <w:right w:val="none" w:sz="0" w:space="0" w:color="auto"/>
          </w:divBdr>
        </w:div>
        <w:div w:id="1744524053">
          <w:marLeft w:val="480"/>
          <w:marRight w:val="0"/>
          <w:marTop w:val="0"/>
          <w:marBottom w:val="0"/>
          <w:divBdr>
            <w:top w:val="none" w:sz="0" w:space="0" w:color="auto"/>
            <w:left w:val="none" w:sz="0" w:space="0" w:color="auto"/>
            <w:bottom w:val="none" w:sz="0" w:space="0" w:color="auto"/>
            <w:right w:val="none" w:sz="0" w:space="0" w:color="auto"/>
          </w:divBdr>
        </w:div>
        <w:div w:id="1829245767">
          <w:marLeft w:val="480"/>
          <w:marRight w:val="0"/>
          <w:marTop w:val="0"/>
          <w:marBottom w:val="0"/>
          <w:divBdr>
            <w:top w:val="none" w:sz="0" w:space="0" w:color="auto"/>
            <w:left w:val="none" w:sz="0" w:space="0" w:color="auto"/>
            <w:bottom w:val="none" w:sz="0" w:space="0" w:color="auto"/>
            <w:right w:val="none" w:sz="0" w:space="0" w:color="auto"/>
          </w:divBdr>
        </w:div>
        <w:div w:id="718743594">
          <w:marLeft w:val="480"/>
          <w:marRight w:val="0"/>
          <w:marTop w:val="0"/>
          <w:marBottom w:val="0"/>
          <w:divBdr>
            <w:top w:val="none" w:sz="0" w:space="0" w:color="auto"/>
            <w:left w:val="none" w:sz="0" w:space="0" w:color="auto"/>
            <w:bottom w:val="none" w:sz="0" w:space="0" w:color="auto"/>
            <w:right w:val="none" w:sz="0" w:space="0" w:color="auto"/>
          </w:divBdr>
        </w:div>
        <w:div w:id="1824660957">
          <w:marLeft w:val="480"/>
          <w:marRight w:val="0"/>
          <w:marTop w:val="0"/>
          <w:marBottom w:val="0"/>
          <w:divBdr>
            <w:top w:val="none" w:sz="0" w:space="0" w:color="auto"/>
            <w:left w:val="none" w:sz="0" w:space="0" w:color="auto"/>
            <w:bottom w:val="none" w:sz="0" w:space="0" w:color="auto"/>
            <w:right w:val="none" w:sz="0" w:space="0" w:color="auto"/>
          </w:divBdr>
        </w:div>
        <w:div w:id="1098985236">
          <w:marLeft w:val="480"/>
          <w:marRight w:val="0"/>
          <w:marTop w:val="0"/>
          <w:marBottom w:val="0"/>
          <w:divBdr>
            <w:top w:val="none" w:sz="0" w:space="0" w:color="auto"/>
            <w:left w:val="none" w:sz="0" w:space="0" w:color="auto"/>
            <w:bottom w:val="none" w:sz="0" w:space="0" w:color="auto"/>
            <w:right w:val="none" w:sz="0" w:space="0" w:color="auto"/>
          </w:divBdr>
        </w:div>
        <w:div w:id="575407583">
          <w:marLeft w:val="480"/>
          <w:marRight w:val="0"/>
          <w:marTop w:val="0"/>
          <w:marBottom w:val="0"/>
          <w:divBdr>
            <w:top w:val="none" w:sz="0" w:space="0" w:color="auto"/>
            <w:left w:val="none" w:sz="0" w:space="0" w:color="auto"/>
            <w:bottom w:val="none" w:sz="0" w:space="0" w:color="auto"/>
            <w:right w:val="none" w:sz="0" w:space="0" w:color="auto"/>
          </w:divBdr>
        </w:div>
        <w:div w:id="1049770127">
          <w:marLeft w:val="480"/>
          <w:marRight w:val="0"/>
          <w:marTop w:val="0"/>
          <w:marBottom w:val="0"/>
          <w:divBdr>
            <w:top w:val="none" w:sz="0" w:space="0" w:color="auto"/>
            <w:left w:val="none" w:sz="0" w:space="0" w:color="auto"/>
            <w:bottom w:val="none" w:sz="0" w:space="0" w:color="auto"/>
            <w:right w:val="none" w:sz="0" w:space="0" w:color="auto"/>
          </w:divBdr>
        </w:div>
        <w:div w:id="1403987000">
          <w:marLeft w:val="480"/>
          <w:marRight w:val="0"/>
          <w:marTop w:val="0"/>
          <w:marBottom w:val="0"/>
          <w:divBdr>
            <w:top w:val="none" w:sz="0" w:space="0" w:color="auto"/>
            <w:left w:val="none" w:sz="0" w:space="0" w:color="auto"/>
            <w:bottom w:val="none" w:sz="0" w:space="0" w:color="auto"/>
            <w:right w:val="none" w:sz="0" w:space="0" w:color="auto"/>
          </w:divBdr>
        </w:div>
      </w:divsChild>
    </w:div>
    <w:div w:id="297102757">
      <w:bodyDiv w:val="1"/>
      <w:marLeft w:val="0"/>
      <w:marRight w:val="0"/>
      <w:marTop w:val="0"/>
      <w:marBottom w:val="0"/>
      <w:divBdr>
        <w:top w:val="none" w:sz="0" w:space="0" w:color="auto"/>
        <w:left w:val="none" w:sz="0" w:space="0" w:color="auto"/>
        <w:bottom w:val="none" w:sz="0" w:space="0" w:color="auto"/>
        <w:right w:val="none" w:sz="0" w:space="0" w:color="auto"/>
      </w:divBdr>
      <w:divsChild>
        <w:div w:id="1410301711">
          <w:marLeft w:val="640"/>
          <w:marRight w:val="0"/>
          <w:marTop w:val="0"/>
          <w:marBottom w:val="0"/>
          <w:divBdr>
            <w:top w:val="none" w:sz="0" w:space="0" w:color="auto"/>
            <w:left w:val="none" w:sz="0" w:space="0" w:color="auto"/>
            <w:bottom w:val="none" w:sz="0" w:space="0" w:color="auto"/>
            <w:right w:val="none" w:sz="0" w:space="0" w:color="auto"/>
          </w:divBdr>
        </w:div>
        <w:div w:id="2133093064">
          <w:marLeft w:val="640"/>
          <w:marRight w:val="0"/>
          <w:marTop w:val="0"/>
          <w:marBottom w:val="0"/>
          <w:divBdr>
            <w:top w:val="none" w:sz="0" w:space="0" w:color="auto"/>
            <w:left w:val="none" w:sz="0" w:space="0" w:color="auto"/>
            <w:bottom w:val="none" w:sz="0" w:space="0" w:color="auto"/>
            <w:right w:val="none" w:sz="0" w:space="0" w:color="auto"/>
          </w:divBdr>
        </w:div>
        <w:div w:id="748189505">
          <w:marLeft w:val="640"/>
          <w:marRight w:val="0"/>
          <w:marTop w:val="0"/>
          <w:marBottom w:val="0"/>
          <w:divBdr>
            <w:top w:val="none" w:sz="0" w:space="0" w:color="auto"/>
            <w:left w:val="none" w:sz="0" w:space="0" w:color="auto"/>
            <w:bottom w:val="none" w:sz="0" w:space="0" w:color="auto"/>
            <w:right w:val="none" w:sz="0" w:space="0" w:color="auto"/>
          </w:divBdr>
        </w:div>
        <w:div w:id="576088822">
          <w:marLeft w:val="640"/>
          <w:marRight w:val="0"/>
          <w:marTop w:val="0"/>
          <w:marBottom w:val="0"/>
          <w:divBdr>
            <w:top w:val="none" w:sz="0" w:space="0" w:color="auto"/>
            <w:left w:val="none" w:sz="0" w:space="0" w:color="auto"/>
            <w:bottom w:val="none" w:sz="0" w:space="0" w:color="auto"/>
            <w:right w:val="none" w:sz="0" w:space="0" w:color="auto"/>
          </w:divBdr>
        </w:div>
        <w:div w:id="266814348">
          <w:marLeft w:val="640"/>
          <w:marRight w:val="0"/>
          <w:marTop w:val="0"/>
          <w:marBottom w:val="0"/>
          <w:divBdr>
            <w:top w:val="none" w:sz="0" w:space="0" w:color="auto"/>
            <w:left w:val="none" w:sz="0" w:space="0" w:color="auto"/>
            <w:bottom w:val="none" w:sz="0" w:space="0" w:color="auto"/>
            <w:right w:val="none" w:sz="0" w:space="0" w:color="auto"/>
          </w:divBdr>
        </w:div>
        <w:div w:id="1636327544">
          <w:marLeft w:val="640"/>
          <w:marRight w:val="0"/>
          <w:marTop w:val="0"/>
          <w:marBottom w:val="0"/>
          <w:divBdr>
            <w:top w:val="none" w:sz="0" w:space="0" w:color="auto"/>
            <w:left w:val="none" w:sz="0" w:space="0" w:color="auto"/>
            <w:bottom w:val="none" w:sz="0" w:space="0" w:color="auto"/>
            <w:right w:val="none" w:sz="0" w:space="0" w:color="auto"/>
          </w:divBdr>
        </w:div>
        <w:div w:id="40636538">
          <w:marLeft w:val="640"/>
          <w:marRight w:val="0"/>
          <w:marTop w:val="0"/>
          <w:marBottom w:val="0"/>
          <w:divBdr>
            <w:top w:val="none" w:sz="0" w:space="0" w:color="auto"/>
            <w:left w:val="none" w:sz="0" w:space="0" w:color="auto"/>
            <w:bottom w:val="none" w:sz="0" w:space="0" w:color="auto"/>
            <w:right w:val="none" w:sz="0" w:space="0" w:color="auto"/>
          </w:divBdr>
        </w:div>
        <w:div w:id="580916960">
          <w:marLeft w:val="640"/>
          <w:marRight w:val="0"/>
          <w:marTop w:val="0"/>
          <w:marBottom w:val="0"/>
          <w:divBdr>
            <w:top w:val="none" w:sz="0" w:space="0" w:color="auto"/>
            <w:left w:val="none" w:sz="0" w:space="0" w:color="auto"/>
            <w:bottom w:val="none" w:sz="0" w:space="0" w:color="auto"/>
            <w:right w:val="none" w:sz="0" w:space="0" w:color="auto"/>
          </w:divBdr>
        </w:div>
        <w:div w:id="315107259">
          <w:marLeft w:val="640"/>
          <w:marRight w:val="0"/>
          <w:marTop w:val="0"/>
          <w:marBottom w:val="0"/>
          <w:divBdr>
            <w:top w:val="none" w:sz="0" w:space="0" w:color="auto"/>
            <w:left w:val="none" w:sz="0" w:space="0" w:color="auto"/>
            <w:bottom w:val="none" w:sz="0" w:space="0" w:color="auto"/>
            <w:right w:val="none" w:sz="0" w:space="0" w:color="auto"/>
          </w:divBdr>
        </w:div>
        <w:div w:id="1024790581">
          <w:marLeft w:val="640"/>
          <w:marRight w:val="0"/>
          <w:marTop w:val="0"/>
          <w:marBottom w:val="0"/>
          <w:divBdr>
            <w:top w:val="none" w:sz="0" w:space="0" w:color="auto"/>
            <w:left w:val="none" w:sz="0" w:space="0" w:color="auto"/>
            <w:bottom w:val="none" w:sz="0" w:space="0" w:color="auto"/>
            <w:right w:val="none" w:sz="0" w:space="0" w:color="auto"/>
          </w:divBdr>
        </w:div>
        <w:div w:id="1099176680">
          <w:marLeft w:val="640"/>
          <w:marRight w:val="0"/>
          <w:marTop w:val="0"/>
          <w:marBottom w:val="0"/>
          <w:divBdr>
            <w:top w:val="none" w:sz="0" w:space="0" w:color="auto"/>
            <w:left w:val="none" w:sz="0" w:space="0" w:color="auto"/>
            <w:bottom w:val="none" w:sz="0" w:space="0" w:color="auto"/>
            <w:right w:val="none" w:sz="0" w:space="0" w:color="auto"/>
          </w:divBdr>
        </w:div>
        <w:div w:id="1221866941">
          <w:marLeft w:val="640"/>
          <w:marRight w:val="0"/>
          <w:marTop w:val="0"/>
          <w:marBottom w:val="0"/>
          <w:divBdr>
            <w:top w:val="none" w:sz="0" w:space="0" w:color="auto"/>
            <w:left w:val="none" w:sz="0" w:space="0" w:color="auto"/>
            <w:bottom w:val="none" w:sz="0" w:space="0" w:color="auto"/>
            <w:right w:val="none" w:sz="0" w:space="0" w:color="auto"/>
          </w:divBdr>
        </w:div>
        <w:div w:id="976641269">
          <w:marLeft w:val="640"/>
          <w:marRight w:val="0"/>
          <w:marTop w:val="0"/>
          <w:marBottom w:val="0"/>
          <w:divBdr>
            <w:top w:val="none" w:sz="0" w:space="0" w:color="auto"/>
            <w:left w:val="none" w:sz="0" w:space="0" w:color="auto"/>
            <w:bottom w:val="none" w:sz="0" w:space="0" w:color="auto"/>
            <w:right w:val="none" w:sz="0" w:space="0" w:color="auto"/>
          </w:divBdr>
        </w:div>
        <w:div w:id="1163274508">
          <w:marLeft w:val="640"/>
          <w:marRight w:val="0"/>
          <w:marTop w:val="0"/>
          <w:marBottom w:val="0"/>
          <w:divBdr>
            <w:top w:val="none" w:sz="0" w:space="0" w:color="auto"/>
            <w:left w:val="none" w:sz="0" w:space="0" w:color="auto"/>
            <w:bottom w:val="none" w:sz="0" w:space="0" w:color="auto"/>
            <w:right w:val="none" w:sz="0" w:space="0" w:color="auto"/>
          </w:divBdr>
        </w:div>
        <w:div w:id="1249070955">
          <w:marLeft w:val="640"/>
          <w:marRight w:val="0"/>
          <w:marTop w:val="0"/>
          <w:marBottom w:val="0"/>
          <w:divBdr>
            <w:top w:val="none" w:sz="0" w:space="0" w:color="auto"/>
            <w:left w:val="none" w:sz="0" w:space="0" w:color="auto"/>
            <w:bottom w:val="none" w:sz="0" w:space="0" w:color="auto"/>
            <w:right w:val="none" w:sz="0" w:space="0" w:color="auto"/>
          </w:divBdr>
        </w:div>
        <w:div w:id="1809740554">
          <w:marLeft w:val="640"/>
          <w:marRight w:val="0"/>
          <w:marTop w:val="0"/>
          <w:marBottom w:val="0"/>
          <w:divBdr>
            <w:top w:val="none" w:sz="0" w:space="0" w:color="auto"/>
            <w:left w:val="none" w:sz="0" w:space="0" w:color="auto"/>
            <w:bottom w:val="none" w:sz="0" w:space="0" w:color="auto"/>
            <w:right w:val="none" w:sz="0" w:space="0" w:color="auto"/>
          </w:divBdr>
        </w:div>
        <w:div w:id="2102873157">
          <w:marLeft w:val="640"/>
          <w:marRight w:val="0"/>
          <w:marTop w:val="0"/>
          <w:marBottom w:val="0"/>
          <w:divBdr>
            <w:top w:val="none" w:sz="0" w:space="0" w:color="auto"/>
            <w:left w:val="none" w:sz="0" w:space="0" w:color="auto"/>
            <w:bottom w:val="none" w:sz="0" w:space="0" w:color="auto"/>
            <w:right w:val="none" w:sz="0" w:space="0" w:color="auto"/>
          </w:divBdr>
        </w:div>
        <w:div w:id="75518796">
          <w:marLeft w:val="640"/>
          <w:marRight w:val="0"/>
          <w:marTop w:val="0"/>
          <w:marBottom w:val="0"/>
          <w:divBdr>
            <w:top w:val="none" w:sz="0" w:space="0" w:color="auto"/>
            <w:left w:val="none" w:sz="0" w:space="0" w:color="auto"/>
            <w:bottom w:val="none" w:sz="0" w:space="0" w:color="auto"/>
            <w:right w:val="none" w:sz="0" w:space="0" w:color="auto"/>
          </w:divBdr>
        </w:div>
        <w:div w:id="654334872">
          <w:marLeft w:val="640"/>
          <w:marRight w:val="0"/>
          <w:marTop w:val="0"/>
          <w:marBottom w:val="0"/>
          <w:divBdr>
            <w:top w:val="none" w:sz="0" w:space="0" w:color="auto"/>
            <w:left w:val="none" w:sz="0" w:space="0" w:color="auto"/>
            <w:bottom w:val="none" w:sz="0" w:space="0" w:color="auto"/>
            <w:right w:val="none" w:sz="0" w:space="0" w:color="auto"/>
          </w:divBdr>
        </w:div>
        <w:div w:id="2143036120">
          <w:marLeft w:val="640"/>
          <w:marRight w:val="0"/>
          <w:marTop w:val="0"/>
          <w:marBottom w:val="0"/>
          <w:divBdr>
            <w:top w:val="none" w:sz="0" w:space="0" w:color="auto"/>
            <w:left w:val="none" w:sz="0" w:space="0" w:color="auto"/>
            <w:bottom w:val="none" w:sz="0" w:space="0" w:color="auto"/>
            <w:right w:val="none" w:sz="0" w:space="0" w:color="auto"/>
          </w:divBdr>
        </w:div>
        <w:div w:id="1536579228">
          <w:marLeft w:val="640"/>
          <w:marRight w:val="0"/>
          <w:marTop w:val="0"/>
          <w:marBottom w:val="0"/>
          <w:divBdr>
            <w:top w:val="none" w:sz="0" w:space="0" w:color="auto"/>
            <w:left w:val="none" w:sz="0" w:space="0" w:color="auto"/>
            <w:bottom w:val="none" w:sz="0" w:space="0" w:color="auto"/>
            <w:right w:val="none" w:sz="0" w:space="0" w:color="auto"/>
          </w:divBdr>
        </w:div>
        <w:div w:id="1084257690">
          <w:marLeft w:val="640"/>
          <w:marRight w:val="0"/>
          <w:marTop w:val="0"/>
          <w:marBottom w:val="0"/>
          <w:divBdr>
            <w:top w:val="none" w:sz="0" w:space="0" w:color="auto"/>
            <w:left w:val="none" w:sz="0" w:space="0" w:color="auto"/>
            <w:bottom w:val="none" w:sz="0" w:space="0" w:color="auto"/>
            <w:right w:val="none" w:sz="0" w:space="0" w:color="auto"/>
          </w:divBdr>
        </w:div>
        <w:div w:id="850418152">
          <w:marLeft w:val="640"/>
          <w:marRight w:val="0"/>
          <w:marTop w:val="0"/>
          <w:marBottom w:val="0"/>
          <w:divBdr>
            <w:top w:val="none" w:sz="0" w:space="0" w:color="auto"/>
            <w:left w:val="none" w:sz="0" w:space="0" w:color="auto"/>
            <w:bottom w:val="none" w:sz="0" w:space="0" w:color="auto"/>
            <w:right w:val="none" w:sz="0" w:space="0" w:color="auto"/>
          </w:divBdr>
        </w:div>
        <w:div w:id="1213611876">
          <w:marLeft w:val="640"/>
          <w:marRight w:val="0"/>
          <w:marTop w:val="0"/>
          <w:marBottom w:val="0"/>
          <w:divBdr>
            <w:top w:val="none" w:sz="0" w:space="0" w:color="auto"/>
            <w:left w:val="none" w:sz="0" w:space="0" w:color="auto"/>
            <w:bottom w:val="none" w:sz="0" w:space="0" w:color="auto"/>
            <w:right w:val="none" w:sz="0" w:space="0" w:color="auto"/>
          </w:divBdr>
        </w:div>
        <w:div w:id="90201160">
          <w:marLeft w:val="640"/>
          <w:marRight w:val="0"/>
          <w:marTop w:val="0"/>
          <w:marBottom w:val="0"/>
          <w:divBdr>
            <w:top w:val="none" w:sz="0" w:space="0" w:color="auto"/>
            <w:left w:val="none" w:sz="0" w:space="0" w:color="auto"/>
            <w:bottom w:val="none" w:sz="0" w:space="0" w:color="auto"/>
            <w:right w:val="none" w:sz="0" w:space="0" w:color="auto"/>
          </w:divBdr>
        </w:div>
        <w:div w:id="1819346862">
          <w:marLeft w:val="640"/>
          <w:marRight w:val="0"/>
          <w:marTop w:val="0"/>
          <w:marBottom w:val="0"/>
          <w:divBdr>
            <w:top w:val="none" w:sz="0" w:space="0" w:color="auto"/>
            <w:left w:val="none" w:sz="0" w:space="0" w:color="auto"/>
            <w:bottom w:val="none" w:sz="0" w:space="0" w:color="auto"/>
            <w:right w:val="none" w:sz="0" w:space="0" w:color="auto"/>
          </w:divBdr>
        </w:div>
        <w:div w:id="412506616">
          <w:marLeft w:val="640"/>
          <w:marRight w:val="0"/>
          <w:marTop w:val="0"/>
          <w:marBottom w:val="0"/>
          <w:divBdr>
            <w:top w:val="none" w:sz="0" w:space="0" w:color="auto"/>
            <w:left w:val="none" w:sz="0" w:space="0" w:color="auto"/>
            <w:bottom w:val="none" w:sz="0" w:space="0" w:color="auto"/>
            <w:right w:val="none" w:sz="0" w:space="0" w:color="auto"/>
          </w:divBdr>
        </w:div>
        <w:div w:id="280696863">
          <w:marLeft w:val="640"/>
          <w:marRight w:val="0"/>
          <w:marTop w:val="0"/>
          <w:marBottom w:val="0"/>
          <w:divBdr>
            <w:top w:val="none" w:sz="0" w:space="0" w:color="auto"/>
            <w:left w:val="none" w:sz="0" w:space="0" w:color="auto"/>
            <w:bottom w:val="none" w:sz="0" w:space="0" w:color="auto"/>
            <w:right w:val="none" w:sz="0" w:space="0" w:color="auto"/>
          </w:divBdr>
        </w:div>
        <w:div w:id="2018992797">
          <w:marLeft w:val="640"/>
          <w:marRight w:val="0"/>
          <w:marTop w:val="0"/>
          <w:marBottom w:val="0"/>
          <w:divBdr>
            <w:top w:val="none" w:sz="0" w:space="0" w:color="auto"/>
            <w:left w:val="none" w:sz="0" w:space="0" w:color="auto"/>
            <w:bottom w:val="none" w:sz="0" w:space="0" w:color="auto"/>
            <w:right w:val="none" w:sz="0" w:space="0" w:color="auto"/>
          </w:divBdr>
        </w:div>
        <w:div w:id="1055157521">
          <w:marLeft w:val="640"/>
          <w:marRight w:val="0"/>
          <w:marTop w:val="0"/>
          <w:marBottom w:val="0"/>
          <w:divBdr>
            <w:top w:val="none" w:sz="0" w:space="0" w:color="auto"/>
            <w:left w:val="none" w:sz="0" w:space="0" w:color="auto"/>
            <w:bottom w:val="none" w:sz="0" w:space="0" w:color="auto"/>
            <w:right w:val="none" w:sz="0" w:space="0" w:color="auto"/>
          </w:divBdr>
        </w:div>
        <w:div w:id="984243643">
          <w:marLeft w:val="640"/>
          <w:marRight w:val="0"/>
          <w:marTop w:val="0"/>
          <w:marBottom w:val="0"/>
          <w:divBdr>
            <w:top w:val="none" w:sz="0" w:space="0" w:color="auto"/>
            <w:left w:val="none" w:sz="0" w:space="0" w:color="auto"/>
            <w:bottom w:val="none" w:sz="0" w:space="0" w:color="auto"/>
            <w:right w:val="none" w:sz="0" w:space="0" w:color="auto"/>
          </w:divBdr>
        </w:div>
        <w:div w:id="87234078">
          <w:marLeft w:val="640"/>
          <w:marRight w:val="0"/>
          <w:marTop w:val="0"/>
          <w:marBottom w:val="0"/>
          <w:divBdr>
            <w:top w:val="none" w:sz="0" w:space="0" w:color="auto"/>
            <w:left w:val="none" w:sz="0" w:space="0" w:color="auto"/>
            <w:bottom w:val="none" w:sz="0" w:space="0" w:color="auto"/>
            <w:right w:val="none" w:sz="0" w:space="0" w:color="auto"/>
          </w:divBdr>
        </w:div>
        <w:div w:id="2053264765">
          <w:marLeft w:val="640"/>
          <w:marRight w:val="0"/>
          <w:marTop w:val="0"/>
          <w:marBottom w:val="0"/>
          <w:divBdr>
            <w:top w:val="none" w:sz="0" w:space="0" w:color="auto"/>
            <w:left w:val="none" w:sz="0" w:space="0" w:color="auto"/>
            <w:bottom w:val="none" w:sz="0" w:space="0" w:color="auto"/>
            <w:right w:val="none" w:sz="0" w:space="0" w:color="auto"/>
          </w:divBdr>
        </w:div>
        <w:div w:id="762722614">
          <w:marLeft w:val="640"/>
          <w:marRight w:val="0"/>
          <w:marTop w:val="0"/>
          <w:marBottom w:val="0"/>
          <w:divBdr>
            <w:top w:val="none" w:sz="0" w:space="0" w:color="auto"/>
            <w:left w:val="none" w:sz="0" w:space="0" w:color="auto"/>
            <w:bottom w:val="none" w:sz="0" w:space="0" w:color="auto"/>
            <w:right w:val="none" w:sz="0" w:space="0" w:color="auto"/>
          </w:divBdr>
        </w:div>
        <w:div w:id="2001692517">
          <w:marLeft w:val="640"/>
          <w:marRight w:val="0"/>
          <w:marTop w:val="0"/>
          <w:marBottom w:val="0"/>
          <w:divBdr>
            <w:top w:val="none" w:sz="0" w:space="0" w:color="auto"/>
            <w:left w:val="none" w:sz="0" w:space="0" w:color="auto"/>
            <w:bottom w:val="none" w:sz="0" w:space="0" w:color="auto"/>
            <w:right w:val="none" w:sz="0" w:space="0" w:color="auto"/>
          </w:divBdr>
        </w:div>
        <w:div w:id="740906866">
          <w:marLeft w:val="640"/>
          <w:marRight w:val="0"/>
          <w:marTop w:val="0"/>
          <w:marBottom w:val="0"/>
          <w:divBdr>
            <w:top w:val="none" w:sz="0" w:space="0" w:color="auto"/>
            <w:left w:val="none" w:sz="0" w:space="0" w:color="auto"/>
            <w:bottom w:val="none" w:sz="0" w:space="0" w:color="auto"/>
            <w:right w:val="none" w:sz="0" w:space="0" w:color="auto"/>
          </w:divBdr>
        </w:div>
        <w:div w:id="1671256105">
          <w:marLeft w:val="640"/>
          <w:marRight w:val="0"/>
          <w:marTop w:val="0"/>
          <w:marBottom w:val="0"/>
          <w:divBdr>
            <w:top w:val="none" w:sz="0" w:space="0" w:color="auto"/>
            <w:left w:val="none" w:sz="0" w:space="0" w:color="auto"/>
            <w:bottom w:val="none" w:sz="0" w:space="0" w:color="auto"/>
            <w:right w:val="none" w:sz="0" w:space="0" w:color="auto"/>
          </w:divBdr>
        </w:div>
        <w:div w:id="888419618">
          <w:marLeft w:val="640"/>
          <w:marRight w:val="0"/>
          <w:marTop w:val="0"/>
          <w:marBottom w:val="0"/>
          <w:divBdr>
            <w:top w:val="none" w:sz="0" w:space="0" w:color="auto"/>
            <w:left w:val="none" w:sz="0" w:space="0" w:color="auto"/>
            <w:bottom w:val="none" w:sz="0" w:space="0" w:color="auto"/>
            <w:right w:val="none" w:sz="0" w:space="0" w:color="auto"/>
          </w:divBdr>
        </w:div>
        <w:div w:id="1979069198">
          <w:marLeft w:val="640"/>
          <w:marRight w:val="0"/>
          <w:marTop w:val="0"/>
          <w:marBottom w:val="0"/>
          <w:divBdr>
            <w:top w:val="none" w:sz="0" w:space="0" w:color="auto"/>
            <w:left w:val="none" w:sz="0" w:space="0" w:color="auto"/>
            <w:bottom w:val="none" w:sz="0" w:space="0" w:color="auto"/>
            <w:right w:val="none" w:sz="0" w:space="0" w:color="auto"/>
          </w:divBdr>
        </w:div>
        <w:div w:id="1054963171">
          <w:marLeft w:val="640"/>
          <w:marRight w:val="0"/>
          <w:marTop w:val="0"/>
          <w:marBottom w:val="0"/>
          <w:divBdr>
            <w:top w:val="none" w:sz="0" w:space="0" w:color="auto"/>
            <w:left w:val="none" w:sz="0" w:space="0" w:color="auto"/>
            <w:bottom w:val="none" w:sz="0" w:space="0" w:color="auto"/>
            <w:right w:val="none" w:sz="0" w:space="0" w:color="auto"/>
          </w:divBdr>
        </w:div>
        <w:div w:id="738677945">
          <w:marLeft w:val="640"/>
          <w:marRight w:val="0"/>
          <w:marTop w:val="0"/>
          <w:marBottom w:val="0"/>
          <w:divBdr>
            <w:top w:val="none" w:sz="0" w:space="0" w:color="auto"/>
            <w:left w:val="none" w:sz="0" w:space="0" w:color="auto"/>
            <w:bottom w:val="none" w:sz="0" w:space="0" w:color="auto"/>
            <w:right w:val="none" w:sz="0" w:space="0" w:color="auto"/>
          </w:divBdr>
        </w:div>
        <w:div w:id="1573735745">
          <w:marLeft w:val="640"/>
          <w:marRight w:val="0"/>
          <w:marTop w:val="0"/>
          <w:marBottom w:val="0"/>
          <w:divBdr>
            <w:top w:val="none" w:sz="0" w:space="0" w:color="auto"/>
            <w:left w:val="none" w:sz="0" w:space="0" w:color="auto"/>
            <w:bottom w:val="none" w:sz="0" w:space="0" w:color="auto"/>
            <w:right w:val="none" w:sz="0" w:space="0" w:color="auto"/>
          </w:divBdr>
        </w:div>
        <w:div w:id="1117871055">
          <w:marLeft w:val="640"/>
          <w:marRight w:val="0"/>
          <w:marTop w:val="0"/>
          <w:marBottom w:val="0"/>
          <w:divBdr>
            <w:top w:val="none" w:sz="0" w:space="0" w:color="auto"/>
            <w:left w:val="none" w:sz="0" w:space="0" w:color="auto"/>
            <w:bottom w:val="none" w:sz="0" w:space="0" w:color="auto"/>
            <w:right w:val="none" w:sz="0" w:space="0" w:color="auto"/>
          </w:divBdr>
        </w:div>
        <w:div w:id="1032145689">
          <w:marLeft w:val="640"/>
          <w:marRight w:val="0"/>
          <w:marTop w:val="0"/>
          <w:marBottom w:val="0"/>
          <w:divBdr>
            <w:top w:val="none" w:sz="0" w:space="0" w:color="auto"/>
            <w:left w:val="none" w:sz="0" w:space="0" w:color="auto"/>
            <w:bottom w:val="none" w:sz="0" w:space="0" w:color="auto"/>
            <w:right w:val="none" w:sz="0" w:space="0" w:color="auto"/>
          </w:divBdr>
        </w:div>
        <w:div w:id="623926259">
          <w:marLeft w:val="640"/>
          <w:marRight w:val="0"/>
          <w:marTop w:val="0"/>
          <w:marBottom w:val="0"/>
          <w:divBdr>
            <w:top w:val="none" w:sz="0" w:space="0" w:color="auto"/>
            <w:left w:val="none" w:sz="0" w:space="0" w:color="auto"/>
            <w:bottom w:val="none" w:sz="0" w:space="0" w:color="auto"/>
            <w:right w:val="none" w:sz="0" w:space="0" w:color="auto"/>
          </w:divBdr>
        </w:div>
        <w:div w:id="627905236">
          <w:marLeft w:val="640"/>
          <w:marRight w:val="0"/>
          <w:marTop w:val="0"/>
          <w:marBottom w:val="0"/>
          <w:divBdr>
            <w:top w:val="none" w:sz="0" w:space="0" w:color="auto"/>
            <w:left w:val="none" w:sz="0" w:space="0" w:color="auto"/>
            <w:bottom w:val="none" w:sz="0" w:space="0" w:color="auto"/>
            <w:right w:val="none" w:sz="0" w:space="0" w:color="auto"/>
          </w:divBdr>
        </w:div>
        <w:div w:id="1839735079">
          <w:marLeft w:val="640"/>
          <w:marRight w:val="0"/>
          <w:marTop w:val="0"/>
          <w:marBottom w:val="0"/>
          <w:divBdr>
            <w:top w:val="none" w:sz="0" w:space="0" w:color="auto"/>
            <w:left w:val="none" w:sz="0" w:space="0" w:color="auto"/>
            <w:bottom w:val="none" w:sz="0" w:space="0" w:color="auto"/>
            <w:right w:val="none" w:sz="0" w:space="0" w:color="auto"/>
          </w:divBdr>
        </w:div>
        <w:div w:id="1667442661">
          <w:marLeft w:val="640"/>
          <w:marRight w:val="0"/>
          <w:marTop w:val="0"/>
          <w:marBottom w:val="0"/>
          <w:divBdr>
            <w:top w:val="none" w:sz="0" w:space="0" w:color="auto"/>
            <w:left w:val="none" w:sz="0" w:space="0" w:color="auto"/>
            <w:bottom w:val="none" w:sz="0" w:space="0" w:color="auto"/>
            <w:right w:val="none" w:sz="0" w:space="0" w:color="auto"/>
          </w:divBdr>
        </w:div>
        <w:div w:id="2140612068">
          <w:marLeft w:val="640"/>
          <w:marRight w:val="0"/>
          <w:marTop w:val="0"/>
          <w:marBottom w:val="0"/>
          <w:divBdr>
            <w:top w:val="none" w:sz="0" w:space="0" w:color="auto"/>
            <w:left w:val="none" w:sz="0" w:space="0" w:color="auto"/>
            <w:bottom w:val="none" w:sz="0" w:space="0" w:color="auto"/>
            <w:right w:val="none" w:sz="0" w:space="0" w:color="auto"/>
          </w:divBdr>
        </w:div>
        <w:div w:id="805396935">
          <w:marLeft w:val="640"/>
          <w:marRight w:val="0"/>
          <w:marTop w:val="0"/>
          <w:marBottom w:val="0"/>
          <w:divBdr>
            <w:top w:val="none" w:sz="0" w:space="0" w:color="auto"/>
            <w:left w:val="none" w:sz="0" w:space="0" w:color="auto"/>
            <w:bottom w:val="none" w:sz="0" w:space="0" w:color="auto"/>
            <w:right w:val="none" w:sz="0" w:space="0" w:color="auto"/>
          </w:divBdr>
        </w:div>
        <w:div w:id="831801894">
          <w:marLeft w:val="640"/>
          <w:marRight w:val="0"/>
          <w:marTop w:val="0"/>
          <w:marBottom w:val="0"/>
          <w:divBdr>
            <w:top w:val="none" w:sz="0" w:space="0" w:color="auto"/>
            <w:left w:val="none" w:sz="0" w:space="0" w:color="auto"/>
            <w:bottom w:val="none" w:sz="0" w:space="0" w:color="auto"/>
            <w:right w:val="none" w:sz="0" w:space="0" w:color="auto"/>
          </w:divBdr>
        </w:div>
        <w:div w:id="1085343927">
          <w:marLeft w:val="640"/>
          <w:marRight w:val="0"/>
          <w:marTop w:val="0"/>
          <w:marBottom w:val="0"/>
          <w:divBdr>
            <w:top w:val="none" w:sz="0" w:space="0" w:color="auto"/>
            <w:left w:val="none" w:sz="0" w:space="0" w:color="auto"/>
            <w:bottom w:val="none" w:sz="0" w:space="0" w:color="auto"/>
            <w:right w:val="none" w:sz="0" w:space="0" w:color="auto"/>
          </w:divBdr>
        </w:div>
        <w:div w:id="1515455405">
          <w:marLeft w:val="640"/>
          <w:marRight w:val="0"/>
          <w:marTop w:val="0"/>
          <w:marBottom w:val="0"/>
          <w:divBdr>
            <w:top w:val="none" w:sz="0" w:space="0" w:color="auto"/>
            <w:left w:val="none" w:sz="0" w:space="0" w:color="auto"/>
            <w:bottom w:val="none" w:sz="0" w:space="0" w:color="auto"/>
            <w:right w:val="none" w:sz="0" w:space="0" w:color="auto"/>
          </w:divBdr>
        </w:div>
        <w:div w:id="2100055759">
          <w:marLeft w:val="640"/>
          <w:marRight w:val="0"/>
          <w:marTop w:val="0"/>
          <w:marBottom w:val="0"/>
          <w:divBdr>
            <w:top w:val="none" w:sz="0" w:space="0" w:color="auto"/>
            <w:left w:val="none" w:sz="0" w:space="0" w:color="auto"/>
            <w:bottom w:val="none" w:sz="0" w:space="0" w:color="auto"/>
            <w:right w:val="none" w:sz="0" w:space="0" w:color="auto"/>
          </w:divBdr>
        </w:div>
        <w:div w:id="204565546">
          <w:marLeft w:val="640"/>
          <w:marRight w:val="0"/>
          <w:marTop w:val="0"/>
          <w:marBottom w:val="0"/>
          <w:divBdr>
            <w:top w:val="none" w:sz="0" w:space="0" w:color="auto"/>
            <w:left w:val="none" w:sz="0" w:space="0" w:color="auto"/>
            <w:bottom w:val="none" w:sz="0" w:space="0" w:color="auto"/>
            <w:right w:val="none" w:sz="0" w:space="0" w:color="auto"/>
          </w:divBdr>
        </w:div>
        <w:div w:id="497312004">
          <w:marLeft w:val="640"/>
          <w:marRight w:val="0"/>
          <w:marTop w:val="0"/>
          <w:marBottom w:val="0"/>
          <w:divBdr>
            <w:top w:val="none" w:sz="0" w:space="0" w:color="auto"/>
            <w:left w:val="none" w:sz="0" w:space="0" w:color="auto"/>
            <w:bottom w:val="none" w:sz="0" w:space="0" w:color="auto"/>
            <w:right w:val="none" w:sz="0" w:space="0" w:color="auto"/>
          </w:divBdr>
        </w:div>
        <w:div w:id="120731165">
          <w:marLeft w:val="640"/>
          <w:marRight w:val="0"/>
          <w:marTop w:val="0"/>
          <w:marBottom w:val="0"/>
          <w:divBdr>
            <w:top w:val="none" w:sz="0" w:space="0" w:color="auto"/>
            <w:left w:val="none" w:sz="0" w:space="0" w:color="auto"/>
            <w:bottom w:val="none" w:sz="0" w:space="0" w:color="auto"/>
            <w:right w:val="none" w:sz="0" w:space="0" w:color="auto"/>
          </w:divBdr>
        </w:div>
        <w:div w:id="121726526">
          <w:marLeft w:val="640"/>
          <w:marRight w:val="0"/>
          <w:marTop w:val="0"/>
          <w:marBottom w:val="0"/>
          <w:divBdr>
            <w:top w:val="none" w:sz="0" w:space="0" w:color="auto"/>
            <w:left w:val="none" w:sz="0" w:space="0" w:color="auto"/>
            <w:bottom w:val="none" w:sz="0" w:space="0" w:color="auto"/>
            <w:right w:val="none" w:sz="0" w:space="0" w:color="auto"/>
          </w:divBdr>
        </w:div>
        <w:div w:id="1861426788">
          <w:marLeft w:val="640"/>
          <w:marRight w:val="0"/>
          <w:marTop w:val="0"/>
          <w:marBottom w:val="0"/>
          <w:divBdr>
            <w:top w:val="none" w:sz="0" w:space="0" w:color="auto"/>
            <w:left w:val="none" w:sz="0" w:space="0" w:color="auto"/>
            <w:bottom w:val="none" w:sz="0" w:space="0" w:color="auto"/>
            <w:right w:val="none" w:sz="0" w:space="0" w:color="auto"/>
          </w:divBdr>
        </w:div>
        <w:div w:id="1774545535">
          <w:marLeft w:val="640"/>
          <w:marRight w:val="0"/>
          <w:marTop w:val="0"/>
          <w:marBottom w:val="0"/>
          <w:divBdr>
            <w:top w:val="none" w:sz="0" w:space="0" w:color="auto"/>
            <w:left w:val="none" w:sz="0" w:space="0" w:color="auto"/>
            <w:bottom w:val="none" w:sz="0" w:space="0" w:color="auto"/>
            <w:right w:val="none" w:sz="0" w:space="0" w:color="auto"/>
          </w:divBdr>
        </w:div>
        <w:div w:id="591817322">
          <w:marLeft w:val="640"/>
          <w:marRight w:val="0"/>
          <w:marTop w:val="0"/>
          <w:marBottom w:val="0"/>
          <w:divBdr>
            <w:top w:val="none" w:sz="0" w:space="0" w:color="auto"/>
            <w:left w:val="none" w:sz="0" w:space="0" w:color="auto"/>
            <w:bottom w:val="none" w:sz="0" w:space="0" w:color="auto"/>
            <w:right w:val="none" w:sz="0" w:space="0" w:color="auto"/>
          </w:divBdr>
        </w:div>
        <w:div w:id="242767371">
          <w:marLeft w:val="640"/>
          <w:marRight w:val="0"/>
          <w:marTop w:val="0"/>
          <w:marBottom w:val="0"/>
          <w:divBdr>
            <w:top w:val="none" w:sz="0" w:space="0" w:color="auto"/>
            <w:left w:val="none" w:sz="0" w:space="0" w:color="auto"/>
            <w:bottom w:val="none" w:sz="0" w:space="0" w:color="auto"/>
            <w:right w:val="none" w:sz="0" w:space="0" w:color="auto"/>
          </w:divBdr>
        </w:div>
        <w:div w:id="386925693">
          <w:marLeft w:val="640"/>
          <w:marRight w:val="0"/>
          <w:marTop w:val="0"/>
          <w:marBottom w:val="0"/>
          <w:divBdr>
            <w:top w:val="none" w:sz="0" w:space="0" w:color="auto"/>
            <w:left w:val="none" w:sz="0" w:space="0" w:color="auto"/>
            <w:bottom w:val="none" w:sz="0" w:space="0" w:color="auto"/>
            <w:right w:val="none" w:sz="0" w:space="0" w:color="auto"/>
          </w:divBdr>
        </w:div>
        <w:div w:id="680282751">
          <w:marLeft w:val="640"/>
          <w:marRight w:val="0"/>
          <w:marTop w:val="0"/>
          <w:marBottom w:val="0"/>
          <w:divBdr>
            <w:top w:val="none" w:sz="0" w:space="0" w:color="auto"/>
            <w:left w:val="none" w:sz="0" w:space="0" w:color="auto"/>
            <w:bottom w:val="none" w:sz="0" w:space="0" w:color="auto"/>
            <w:right w:val="none" w:sz="0" w:space="0" w:color="auto"/>
          </w:divBdr>
        </w:div>
        <w:div w:id="214589028">
          <w:marLeft w:val="640"/>
          <w:marRight w:val="0"/>
          <w:marTop w:val="0"/>
          <w:marBottom w:val="0"/>
          <w:divBdr>
            <w:top w:val="none" w:sz="0" w:space="0" w:color="auto"/>
            <w:left w:val="none" w:sz="0" w:space="0" w:color="auto"/>
            <w:bottom w:val="none" w:sz="0" w:space="0" w:color="auto"/>
            <w:right w:val="none" w:sz="0" w:space="0" w:color="auto"/>
          </w:divBdr>
        </w:div>
        <w:div w:id="1382485159">
          <w:marLeft w:val="640"/>
          <w:marRight w:val="0"/>
          <w:marTop w:val="0"/>
          <w:marBottom w:val="0"/>
          <w:divBdr>
            <w:top w:val="none" w:sz="0" w:space="0" w:color="auto"/>
            <w:left w:val="none" w:sz="0" w:space="0" w:color="auto"/>
            <w:bottom w:val="none" w:sz="0" w:space="0" w:color="auto"/>
            <w:right w:val="none" w:sz="0" w:space="0" w:color="auto"/>
          </w:divBdr>
        </w:div>
        <w:div w:id="1966502448">
          <w:marLeft w:val="640"/>
          <w:marRight w:val="0"/>
          <w:marTop w:val="0"/>
          <w:marBottom w:val="0"/>
          <w:divBdr>
            <w:top w:val="none" w:sz="0" w:space="0" w:color="auto"/>
            <w:left w:val="none" w:sz="0" w:space="0" w:color="auto"/>
            <w:bottom w:val="none" w:sz="0" w:space="0" w:color="auto"/>
            <w:right w:val="none" w:sz="0" w:space="0" w:color="auto"/>
          </w:divBdr>
        </w:div>
        <w:div w:id="1408263100">
          <w:marLeft w:val="640"/>
          <w:marRight w:val="0"/>
          <w:marTop w:val="0"/>
          <w:marBottom w:val="0"/>
          <w:divBdr>
            <w:top w:val="none" w:sz="0" w:space="0" w:color="auto"/>
            <w:left w:val="none" w:sz="0" w:space="0" w:color="auto"/>
            <w:bottom w:val="none" w:sz="0" w:space="0" w:color="auto"/>
            <w:right w:val="none" w:sz="0" w:space="0" w:color="auto"/>
          </w:divBdr>
        </w:div>
        <w:div w:id="996148637">
          <w:marLeft w:val="640"/>
          <w:marRight w:val="0"/>
          <w:marTop w:val="0"/>
          <w:marBottom w:val="0"/>
          <w:divBdr>
            <w:top w:val="none" w:sz="0" w:space="0" w:color="auto"/>
            <w:left w:val="none" w:sz="0" w:space="0" w:color="auto"/>
            <w:bottom w:val="none" w:sz="0" w:space="0" w:color="auto"/>
            <w:right w:val="none" w:sz="0" w:space="0" w:color="auto"/>
          </w:divBdr>
        </w:div>
        <w:div w:id="1679506905">
          <w:marLeft w:val="640"/>
          <w:marRight w:val="0"/>
          <w:marTop w:val="0"/>
          <w:marBottom w:val="0"/>
          <w:divBdr>
            <w:top w:val="none" w:sz="0" w:space="0" w:color="auto"/>
            <w:left w:val="none" w:sz="0" w:space="0" w:color="auto"/>
            <w:bottom w:val="none" w:sz="0" w:space="0" w:color="auto"/>
            <w:right w:val="none" w:sz="0" w:space="0" w:color="auto"/>
          </w:divBdr>
        </w:div>
        <w:div w:id="1329594729">
          <w:marLeft w:val="640"/>
          <w:marRight w:val="0"/>
          <w:marTop w:val="0"/>
          <w:marBottom w:val="0"/>
          <w:divBdr>
            <w:top w:val="none" w:sz="0" w:space="0" w:color="auto"/>
            <w:left w:val="none" w:sz="0" w:space="0" w:color="auto"/>
            <w:bottom w:val="none" w:sz="0" w:space="0" w:color="auto"/>
            <w:right w:val="none" w:sz="0" w:space="0" w:color="auto"/>
          </w:divBdr>
        </w:div>
      </w:divsChild>
    </w:div>
    <w:div w:id="297959179">
      <w:bodyDiv w:val="1"/>
      <w:marLeft w:val="0"/>
      <w:marRight w:val="0"/>
      <w:marTop w:val="0"/>
      <w:marBottom w:val="0"/>
      <w:divBdr>
        <w:top w:val="none" w:sz="0" w:space="0" w:color="auto"/>
        <w:left w:val="none" w:sz="0" w:space="0" w:color="auto"/>
        <w:bottom w:val="none" w:sz="0" w:space="0" w:color="auto"/>
        <w:right w:val="none" w:sz="0" w:space="0" w:color="auto"/>
      </w:divBdr>
    </w:div>
    <w:div w:id="303194760">
      <w:bodyDiv w:val="1"/>
      <w:marLeft w:val="0"/>
      <w:marRight w:val="0"/>
      <w:marTop w:val="0"/>
      <w:marBottom w:val="0"/>
      <w:divBdr>
        <w:top w:val="none" w:sz="0" w:space="0" w:color="auto"/>
        <w:left w:val="none" w:sz="0" w:space="0" w:color="auto"/>
        <w:bottom w:val="none" w:sz="0" w:space="0" w:color="auto"/>
        <w:right w:val="none" w:sz="0" w:space="0" w:color="auto"/>
      </w:divBdr>
    </w:div>
    <w:div w:id="303898241">
      <w:bodyDiv w:val="1"/>
      <w:marLeft w:val="0"/>
      <w:marRight w:val="0"/>
      <w:marTop w:val="0"/>
      <w:marBottom w:val="0"/>
      <w:divBdr>
        <w:top w:val="none" w:sz="0" w:space="0" w:color="auto"/>
        <w:left w:val="none" w:sz="0" w:space="0" w:color="auto"/>
        <w:bottom w:val="none" w:sz="0" w:space="0" w:color="auto"/>
        <w:right w:val="none" w:sz="0" w:space="0" w:color="auto"/>
      </w:divBdr>
    </w:div>
    <w:div w:id="304817691">
      <w:bodyDiv w:val="1"/>
      <w:marLeft w:val="0"/>
      <w:marRight w:val="0"/>
      <w:marTop w:val="0"/>
      <w:marBottom w:val="0"/>
      <w:divBdr>
        <w:top w:val="none" w:sz="0" w:space="0" w:color="auto"/>
        <w:left w:val="none" w:sz="0" w:space="0" w:color="auto"/>
        <w:bottom w:val="none" w:sz="0" w:space="0" w:color="auto"/>
        <w:right w:val="none" w:sz="0" w:space="0" w:color="auto"/>
      </w:divBdr>
      <w:divsChild>
        <w:div w:id="1849713597">
          <w:marLeft w:val="480"/>
          <w:marRight w:val="0"/>
          <w:marTop w:val="0"/>
          <w:marBottom w:val="0"/>
          <w:divBdr>
            <w:top w:val="none" w:sz="0" w:space="0" w:color="auto"/>
            <w:left w:val="none" w:sz="0" w:space="0" w:color="auto"/>
            <w:bottom w:val="none" w:sz="0" w:space="0" w:color="auto"/>
            <w:right w:val="none" w:sz="0" w:space="0" w:color="auto"/>
          </w:divBdr>
        </w:div>
        <w:div w:id="1938368071">
          <w:marLeft w:val="480"/>
          <w:marRight w:val="0"/>
          <w:marTop w:val="0"/>
          <w:marBottom w:val="0"/>
          <w:divBdr>
            <w:top w:val="none" w:sz="0" w:space="0" w:color="auto"/>
            <w:left w:val="none" w:sz="0" w:space="0" w:color="auto"/>
            <w:bottom w:val="none" w:sz="0" w:space="0" w:color="auto"/>
            <w:right w:val="none" w:sz="0" w:space="0" w:color="auto"/>
          </w:divBdr>
        </w:div>
        <w:div w:id="370308492">
          <w:marLeft w:val="480"/>
          <w:marRight w:val="0"/>
          <w:marTop w:val="0"/>
          <w:marBottom w:val="0"/>
          <w:divBdr>
            <w:top w:val="none" w:sz="0" w:space="0" w:color="auto"/>
            <w:left w:val="none" w:sz="0" w:space="0" w:color="auto"/>
            <w:bottom w:val="none" w:sz="0" w:space="0" w:color="auto"/>
            <w:right w:val="none" w:sz="0" w:space="0" w:color="auto"/>
          </w:divBdr>
        </w:div>
        <w:div w:id="335615690">
          <w:marLeft w:val="480"/>
          <w:marRight w:val="0"/>
          <w:marTop w:val="0"/>
          <w:marBottom w:val="0"/>
          <w:divBdr>
            <w:top w:val="none" w:sz="0" w:space="0" w:color="auto"/>
            <w:left w:val="none" w:sz="0" w:space="0" w:color="auto"/>
            <w:bottom w:val="none" w:sz="0" w:space="0" w:color="auto"/>
            <w:right w:val="none" w:sz="0" w:space="0" w:color="auto"/>
          </w:divBdr>
        </w:div>
        <w:div w:id="1405373452">
          <w:marLeft w:val="480"/>
          <w:marRight w:val="0"/>
          <w:marTop w:val="0"/>
          <w:marBottom w:val="0"/>
          <w:divBdr>
            <w:top w:val="none" w:sz="0" w:space="0" w:color="auto"/>
            <w:left w:val="none" w:sz="0" w:space="0" w:color="auto"/>
            <w:bottom w:val="none" w:sz="0" w:space="0" w:color="auto"/>
            <w:right w:val="none" w:sz="0" w:space="0" w:color="auto"/>
          </w:divBdr>
        </w:div>
        <w:div w:id="221797029">
          <w:marLeft w:val="480"/>
          <w:marRight w:val="0"/>
          <w:marTop w:val="0"/>
          <w:marBottom w:val="0"/>
          <w:divBdr>
            <w:top w:val="none" w:sz="0" w:space="0" w:color="auto"/>
            <w:left w:val="none" w:sz="0" w:space="0" w:color="auto"/>
            <w:bottom w:val="none" w:sz="0" w:space="0" w:color="auto"/>
            <w:right w:val="none" w:sz="0" w:space="0" w:color="auto"/>
          </w:divBdr>
        </w:div>
        <w:div w:id="2086295084">
          <w:marLeft w:val="480"/>
          <w:marRight w:val="0"/>
          <w:marTop w:val="0"/>
          <w:marBottom w:val="0"/>
          <w:divBdr>
            <w:top w:val="none" w:sz="0" w:space="0" w:color="auto"/>
            <w:left w:val="none" w:sz="0" w:space="0" w:color="auto"/>
            <w:bottom w:val="none" w:sz="0" w:space="0" w:color="auto"/>
            <w:right w:val="none" w:sz="0" w:space="0" w:color="auto"/>
          </w:divBdr>
        </w:div>
        <w:div w:id="2108964220">
          <w:marLeft w:val="480"/>
          <w:marRight w:val="0"/>
          <w:marTop w:val="0"/>
          <w:marBottom w:val="0"/>
          <w:divBdr>
            <w:top w:val="none" w:sz="0" w:space="0" w:color="auto"/>
            <w:left w:val="none" w:sz="0" w:space="0" w:color="auto"/>
            <w:bottom w:val="none" w:sz="0" w:space="0" w:color="auto"/>
            <w:right w:val="none" w:sz="0" w:space="0" w:color="auto"/>
          </w:divBdr>
        </w:div>
        <w:div w:id="1706322677">
          <w:marLeft w:val="480"/>
          <w:marRight w:val="0"/>
          <w:marTop w:val="0"/>
          <w:marBottom w:val="0"/>
          <w:divBdr>
            <w:top w:val="none" w:sz="0" w:space="0" w:color="auto"/>
            <w:left w:val="none" w:sz="0" w:space="0" w:color="auto"/>
            <w:bottom w:val="none" w:sz="0" w:space="0" w:color="auto"/>
            <w:right w:val="none" w:sz="0" w:space="0" w:color="auto"/>
          </w:divBdr>
        </w:div>
        <w:div w:id="1820802885">
          <w:marLeft w:val="480"/>
          <w:marRight w:val="0"/>
          <w:marTop w:val="0"/>
          <w:marBottom w:val="0"/>
          <w:divBdr>
            <w:top w:val="none" w:sz="0" w:space="0" w:color="auto"/>
            <w:left w:val="none" w:sz="0" w:space="0" w:color="auto"/>
            <w:bottom w:val="none" w:sz="0" w:space="0" w:color="auto"/>
            <w:right w:val="none" w:sz="0" w:space="0" w:color="auto"/>
          </w:divBdr>
        </w:div>
        <w:div w:id="1730421110">
          <w:marLeft w:val="480"/>
          <w:marRight w:val="0"/>
          <w:marTop w:val="0"/>
          <w:marBottom w:val="0"/>
          <w:divBdr>
            <w:top w:val="none" w:sz="0" w:space="0" w:color="auto"/>
            <w:left w:val="none" w:sz="0" w:space="0" w:color="auto"/>
            <w:bottom w:val="none" w:sz="0" w:space="0" w:color="auto"/>
            <w:right w:val="none" w:sz="0" w:space="0" w:color="auto"/>
          </w:divBdr>
        </w:div>
        <w:div w:id="981276072">
          <w:marLeft w:val="480"/>
          <w:marRight w:val="0"/>
          <w:marTop w:val="0"/>
          <w:marBottom w:val="0"/>
          <w:divBdr>
            <w:top w:val="none" w:sz="0" w:space="0" w:color="auto"/>
            <w:left w:val="none" w:sz="0" w:space="0" w:color="auto"/>
            <w:bottom w:val="none" w:sz="0" w:space="0" w:color="auto"/>
            <w:right w:val="none" w:sz="0" w:space="0" w:color="auto"/>
          </w:divBdr>
        </w:div>
        <w:div w:id="1567717708">
          <w:marLeft w:val="480"/>
          <w:marRight w:val="0"/>
          <w:marTop w:val="0"/>
          <w:marBottom w:val="0"/>
          <w:divBdr>
            <w:top w:val="none" w:sz="0" w:space="0" w:color="auto"/>
            <w:left w:val="none" w:sz="0" w:space="0" w:color="auto"/>
            <w:bottom w:val="none" w:sz="0" w:space="0" w:color="auto"/>
            <w:right w:val="none" w:sz="0" w:space="0" w:color="auto"/>
          </w:divBdr>
        </w:div>
        <w:div w:id="2011516462">
          <w:marLeft w:val="480"/>
          <w:marRight w:val="0"/>
          <w:marTop w:val="0"/>
          <w:marBottom w:val="0"/>
          <w:divBdr>
            <w:top w:val="none" w:sz="0" w:space="0" w:color="auto"/>
            <w:left w:val="none" w:sz="0" w:space="0" w:color="auto"/>
            <w:bottom w:val="none" w:sz="0" w:space="0" w:color="auto"/>
            <w:right w:val="none" w:sz="0" w:space="0" w:color="auto"/>
          </w:divBdr>
        </w:div>
        <w:div w:id="1684894696">
          <w:marLeft w:val="480"/>
          <w:marRight w:val="0"/>
          <w:marTop w:val="0"/>
          <w:marBottom w:val="0"/>
          <w:divBdr>
            <w:top w:val="none" w:sz="0" w:space="0" w:color="auto"/>
            <w:left w:val="none" w:sz="0" w:space="0" w:color="auto"/>
            <w:bottom w:val="none" w:sz="0" w:space="0" w:color="auto"/>
            <w:right w:val="none" w:sz="0" w:space="0" w:color="auto"/>
          </w:divBdr>
        </w:div>
        <w:div w:id="1029406344">
          <w:marLeft w:val="480"/>
          <w:marRight w:val="0"/>
          <w:marTop w:val="0"/>
          <w:marBottom w:val="0"/>
          <w:divBdr>
            <w:top w:val="none" w:sz="0" w:space="0" w:color="auto"/>
            <w:left w:val="none" w:sz="0" w:space="0" w:color="auto"/>
            <w:bottom w:val="none" w:sz="0" w:space="0" w:color="auto"/>
            <w:right w:val="none" w:sz="0" w:space="0" w:color="auto"/>
          </w:divBdr>
        </w:div>
        <w:div w:id="1625229723">
          <w:marLeft w:val="480"/>
          <w:marRight w:val="0"/>
          <w:marTop w:val="0"/>
          <w:marBottom w:val="0"/>
          <w:divBdr>
            <w:top w:val="none" w:sz="0" w:space="0" w:color="auto"/>
            <w:left w:val="none" w:sz="0" w:space="0" w:color="auto"/>
            <w:bottom w:val="none" w:sz="0" w:space="0" w:color="auto"/>
            <w:right w:val="none" w:sz="0" w:space="0" w:color="auto"/>
          </w:divBdr>
        </w:div>
        <w:div w:id="306592571">
          <w:marLeft w:val="480"/>
          <w:marRight w:val="0"/>
          <w:marTop w:val="0"/>
          <w:marBottom w:val="0"/>
          <w:divBdr>
            <w:top w:val="none" w:sz="0" w:space="0" w:color="auto"/>
            <w:left w:val="none" w:sz="0" w:space="0" w:color="auto"/>
            <w:bottom w:val="none" w:sz="0" w:space="0" w:color="auto"/>
            <w:right w:val="none" w:sz="0" w:space="0" w:color="auto"/>
          </w:divBdr>
        </w:div>
        <w:div w:id="1915161473">
          <w:marLeft w:val="480"/>
          <w:marRight w:val="0"/>
          <w:marTop w:val="0"/>
          <w:marBottom w:val="0"/>
          <w:divBdr>
            <w:top w:val="none" w:sz="0" w:space="0" w:color="auto"/>
            <w:left w:val="none" w:sz="0" w:space="0" w:color="auto"/>
            <w:bottom w:val="none" w:sz="0" w:space="0" w:color="auto"/>
            <w:right w:val="none" w:sz="0" w:space="0" w:color="auto"/>
          </w:divBdr>
        </w:div>
        <w:div w:id="1592735937">
          <w:marLeft w:val="480"/>
          <w:marRight w:val="0"/>
          <w:marTop w:val="0"/>
          <w:marBottom w:val="0"/>
          <w:divBdr>
            <w:top w:val="none" w:sz="0" w:space="0" w:color="auto"/>
            <w:left w:val="none" w:sz="0" w:space="0" w:color="auto"/>
            <w:bottom w:val="none" w:sz="0" w:space="0" w:color="auto"/>
            <w:right w:val="none" w:sz="0" w:space="0" w:color="auto"/>
          </w:divBdr>
        </w:div>
        <w:div w:id="1860698956">
          <w:marLeft w:val="480"/>
          <w:marRight w:val="0"/>
          <w:marTop w:val="0"/>
          <w:marBottom w:val="0"/>
          <w:divBdr>
            <w:top w:val="none" w:sz="0" w:space="0" w:color="auto"/>
            <w:left w:val="none" w:sz="0" w:space="0" w:color="auto"/>
            <w:bottom w:val="none" w:sz="0" w:space="0" w:color="auto"/>
            <w:right w:val="none" w:sz="0" w:space="0" w:color="auto"/>
          </w:divBdr>
        </w:div>
        <w:div w:id="1889027780">
          <w:marLeft w:val="480"/>
          <w:marRight w:val="0"/>
          <w:marTop w:val="0"/>
          <w:marBottom w:val="0"/>
          <w:divBdr>
            <w:top w:val="none" w:sz="0" w:space="0" w:color="auto"/>
            <w:left w:val="none" w:sz="0" w:space="0" w:color="auto"/>
            <w:bottom w:val="none" w:sz="0" w:space="0" w:color="auto"/>
            <w:right w:val="none" w:sz="0" w:space="0" w:color="auto"/>
          </w:divBdr>
        </w:div>
        <w:div w:id="1890992870">
          <w:marLeft w:val="480"/>
          <w:marRight w:val="0"/>
          <w:marTop w:val="0"/>
          <w:marBottom w:val="0"/>
          <w:divBdr>
            <w:top w:val="none" w:sz="0" w:space="0" w:color="auto"/>
            <w:left w:val="none" w:sz="0" w:space="0" w:color="auto"/>
            <w:bottom w:val="none" w:sz="0" w:space="0" w:color="auto"/>
            <w:right w:val="none" w:sz="0" w:space="0" w:color="auto"/>
          </w:divBdr>
        </w:div>
        <w:div w:id="112133828">
          <w:marLeft w:val="480"/>
          <w:marRight w:val="0"/>
          <w:marTop w:val="0"/>
          <w:marBottom w:val="0"/>
          <w:divBdr>
            <w:top w:val="none" w:sz="0" w:space="0" w:color="auto"/>
            <w:left w:val="none" w:sz="0" w:space="0" w:color="auto"/>
            <w:bottom w:val="none" w:sz="0" w:space="0" w:color="auto"/>
            <w:right w:val="none" w:sz="0" w:space="0" w:color="auto"/>
          </w:divBdr>
        </w:div>
        <w:div w:id="698162927">
          <w:marLeft w:val="480"/>
          <w:marRight w:val="0"/>
          <w:marTop w:val="0"/>
          <w:marBottom w:val="0"/>
          <w:divBdr>
            <w:top w:val="none" w:sz="0" w:space="0" w:color="auto"/>
            <w:left w:val="none" w:sz="0" w:space="0" w:color="auto"/>
            <w:bottom w:val="none" w:sz="0" w:space="0" w:color="auto"/>
            <w:right w:val="none" w:sz="0" w:space="0" w:color="auto"/>
          </w:divBdr>
        </w:div>
        <w:div w:id="1144203609">
          <w:marLeft w:val="480"/>
          <w:marRight w:val="0"/>
          <w:marTop w:val="0"/>
          <w:marBottom w:val="0"/>
          <w:divBdr>
            <w:top w:val="none" w:sz="0" w:space="0" w:color="auto"/>
            <w:left w:val="none" w:sz="0" w:space="0" w:color="auto"/>
            <w:bottom w:val="none" w:sz="0" w:space="0" w:color="auto"/>
            <w:right w:val="none" w:sz="0" w:space="0" w:color="auto"/>
          </w:divBdr>
        </w:div>
        <w:div w:id="1065228069">
          <w:marLeft w:val="480"/>
          <w:marRight w:val="0"/>
          <w:marTop w:val="0"/>
          <w:marBottom w:val="0"/>
          <w:divBdr>
            <w:top w:val="none" w:sz="0" w:space="0" w:color="auto"/>
            <w:left w:val="none" w:sz="0" w:space="0" w:color="auto"/>
            <w:bottom w:val="none" w:sz="0" w:space="0" w:color="auto"/>
            <w:right w:val="none" w:sz="0" w:space="0" w:color="auto"/>
          </w:divBdr>
        </w:div>
        <w:div w:id="1983580176">
          <w:marLeft w:val="480"/>
          <w:marRight w:val="0"/>
          <w:marTop w:val="0"/>
          <w:marBottom w:val="0"/>
          <w:divBdr>
            <w:top w:val="none" w:sz="0" w:space="0" w:color="auto"/>
            <w:left w:val="none" w:sz="0" w:space="0" w:color="auto"/>
            <w:bottom w:val="none" w:sz="0" w:space="0" w:color="auto"/>
            <w:right w:val="none" w:sz="0" w:space="0" w:color="auto"/>
          </w:divBdr>
        </w:div>
        <w:div w:id="1216700578">
          <w:marLeft w:val="480"/>
          <w:marRight w:val="0"/>
          <w:marTop w:val="0"/>
          <w:marBottom w:val="0"/>
          <w:divBdr>
            <w:top w:val="none" w:sz="0" w:space="0" w:color="auto"/>
            <w:left w:val="none" w:sz="0" w:space="0" w:color="auto"/>
            <w:bottom w:val="none" w:sz="0" w:space="0" w:color="auto"/>
            <w:right w:val="none" w:sz="0" w:space="0" w:color="auto"/>
          </w:divBdr>
        </w:div>
        <w:div w:id="1252080717">
          <w:marLeft w:val="480"/>
          <w:marRight w:val="0"/>
          <w:marTop w:val="0"/>
          <w:marBottom w:val="0"/>
          <w:divBdr>
            <w:top w:val="none" w:sz="0" w:space="0" w:color="auto"/>
            <w:left w:val="none" w:sz="0" w:space="0" w:color="auto"/>
            <w:bottom w:val="none" w:sz="0" w:space="0" w:color="auto"/>
            <w:right w:val="none" w:sz="0" w:space="0" w:color="auto"/>
          </w:divBdr>
        </w:div>
        <w:div w:id="1642224338">
          <w:marLeft w:val="480"/>
          <w:marRight w:val="0"/>
          <w:marTop w:val="0"/>
          <w:marBottom w:val="0"/>
          <w:divBdr>
            <w:top w:val="none" w:sz="0" w:space="0" w:color="auto"/>
            <w:left w:val="none" w:sz="0" w:space="0" w:color="auto"/>
            <w:bottom w:val="none" w:sz="0" w:space="0" w:color="auto"/>
            <w:right w:val="none" w:sz="0" w:space="0" w:color="auto"/>
          </w:divBdr>
        </w:div>
        <w:div w:id="1112440127">
          <w:marLeft w:val="480"/>
          <w:marRight w:val="0"/>
          <w:marTop w:val="0"/>
          <w:marBottom w:val="0"/>
          <w:divBdr>
            <w:top w:val="none" w:sz="0" w:space="0" w:color="auto"/>
            <w:left w:val="none" w:sz="0" w:space="0" w:color="auto"/>
            <w:bottom w:val="none" w:sz="0" w:space="0" w:color="auto"/>
            <w:right w:val="none" w:sz="0" w:space="0" w:color="auto"/>
          </w:divBdr>
        </w:div>
        <w:div w:id="424497603">
          <w:marLeft w:val="480"/>
          <w:marRight w:val="0"/>
          <w:marTop w:val="0"/>
          <w:marBottom w:val="0"/>
          <w:divBdr>
            <w:top w:val="none" w:sz="0" w:space="0" w:color="auto"/>
            <w:left w:val="none" w:sz="0" w:space="0" w:color="auto"/>
            <w:bottom w:val="none" w:sz="0" w:space="0" w:color="auto"/>
            <w:right w:val="none" w:sz="0" w:space="0" w:color="auto"/>
          </w:divBdr>
        </w:div>
        <w:div w:id="930820437">
          <w:marLeft w:val="480"/>
          <w:marRight w:val="0"/>
          <w:marTop w:val="0"/>
          <w:marBottom w:val="0"/>
          <w:divBdr>
            <w:top w:val="none" w:sz="0" w:space="0" w:color="auto"/>
            <w:left w:val="none" w:sz="0" w:space="0" w:color="auto"/>
            <w:bottom w:val="none" w:sz="0" w:space="0" w:color="auto"/>
            <w:right w:val="none" w:sz="0" w:space="0" w:color="auto"/>
          </w:divBdr>
        </w:div>
        <w:div w:id="718742739">
          <w:marLeft w:val="480"/>
          <w:marRight w:val="0"/>
          <w:marTop w:val="0"/>
          <w:marBottom w:val="0"/>
          <w:divBdr>
            <w:top w:val="none" w:sz="0" w:space="0" w:color="auto"/>
            <w:left w:val="none" w:sz="0" w:space="0" w:color="auto"/>
            <w:bottom w:val="none" w:sz="0" w:space="0" w:color="auto"/>
            <w:right w:val="none" w:sz="0" w:space="0" w:color="auto"/>
          </w:divBdr>
        </w:div>
        <w:div w:id="1208377082">
          <w:marLeft w:val="480"/>
          <w:marRight w:val="0"/>
          <w:marTop w:val="0"/>
          <w:marBottom w:val="0"/>
          <w:divBdr>
            <w:top w:val="none" w:sz="0" w:space="0" w:color="auto"/>
            <w:left w:val="none" w:sz="0" w:space="0" w:color="auto"/>
            <w:bottom w:val="none" w:sz="0" w:space="0" w:color="auto"/>
            <w:right w:val="none" w:sz="0" w:space="0" w:color="auto"/>
          </w:divBdr>
        </w:div>
        <w:div w:id="883908708">
          <w:marLeft w:val="480"/>
          <w:marRight w:val="0"/>
          <w:marTop w:val="0"/>
          <w:marBottom w:val="0"/>
          <w:divBdr>
            <w:top w:val="none" w:sz="0" w:space="0" w:color="auto"/>
            <w:left w:val="none" w:sz="0" w:space="0" w:color="auto"/>
            <w:bottom w:val="none" w:sz="0" w:space="0" w:color="auto"/>
            <w:right w:val="none" w:sz="0" w:space="0" w:color="auto"/>
          </w:divBdr>
        </w:div>
        <w:div w:id="2074160940">
          <w:marLeft w:val="480"/>
          <w:marRight w:val="0"/>
          <w:marTop w:val="0"/>
          <w:marBottom w:val="0"/>
          <w:divBdr>
            <w:top w:val="none" w:sz="0" w:space="0" w:color="auto"/>
            <w:left w:val="none" w:sz="0" w:space="0" w:color="auto"/>
            <w:bottom w:val="none" w:sz="0" w:space="0" w:color="auto"/>
            <w:right w:val="none" w:sz="0" w:space="0" w:color="auto"/>
          </w:divBdr>
        </w:div>
        <w:div w:id="1346861956">
          <w:marLeft w:val="480"/>
          <w:marRight w:val="0"/>
          <w:marTop w:val="0"/>
          <w:marBottom w:val="0"/>
          <w:divBdr>
            <w:top w:val="none" w:sz="0" w:space="0" w:color="auto"/>
            <w:left w:val="none" w:sz="0" w:space="0" w:color="auto"/>
            <w:bottom w:val="none" w:sz="0" w:space="0" w:color="auto"/>
            <w:right w:val="none" w:sz="0" w:space="0" w:color="auto"/>
          </w:divBdr>
        </w:div>
        <w:div w:id="490829008">
          <w:marLeft w:val="480"/>
          <w:marRight w:val="0"/>
          <w:marTop w:val="0"/>
          <w:marBottom w:val="0"/>
          <w:divBdr>
            <w:top w:val="none" w:sz="0" w:space="0" w:color="auto"/>
            <w:left w:val="none" w:sz="0" w:space="0" w:color="auto"/>
            <w:bottom w:val="none" w:sz="0" w:space="0" w:color="auto"/>
            <w:right w:val="none" w:sz="0" w:space="0" w:color="auto"/>
          </w:divBdr>
        </w:div>
        <w:div w:id="210774113">
          <w:marLeft w:val="480"/>
          <w:marRight w:val="0"/>
          <w:marTop w:val="0"/>
          <w:marBottom w:val="0"/>
          <w:divBdr>
            <w:top w:val="none" w:sz="0" w:space="0" w:color="auto"/>
            <w:left w:val="none" w:sz="0" w:space="0" w:color="auto"/>
            <w:bottom w:val="none" w:sz="0" w:space="0" w:color="auto"/>
            <w:right w:val="none" w:sz="0" w:space="0" w:color="auto"/>
          </w:divBdr>
        </w:div>
        <w:div w:id="619268532">
          <w:marLeft w:val="480"/>
          <w:marRight w:val="0"/>
          <w:marTop w:val="0"/>
          <w:marBottom w:val="0"/>
          <w:divBdr>
            <w:top w:val="none" w:sz="0" w:space="0" w:color="auto"/>
            <w:left w:val="none" w:sz="0" w:space="0" w:color="auto"/>
            <w:bottom w:val="none" w:sz="0" w:space="0" w:color="auto"/>
            <w:right w:val="none" w:sz="0" w:space="0" w:color="auto"/>
          </w:divBdr>
        </w:div>
        <w:div w:id="737676365">
          <w:marLeft w:val="480"/>
          <w:marRight w:val="0"/>
          <w:marTop w:val="0"/>
          <w:marBottom w:val="0"/>
          <w:divBdr>
            <w:top w:val="none" w:sz="0" w:space="0" w:color="auto"/>
            <w:left w:val="none" w:sz="0" w:space="0" w:color="auto"/>
            <w:bottom w:val="none" w:sz="0" w:space="0" w:color="auto"/>
            <w:right w:val="none" w:sz="0" w:space="0" w:color="auto"/>
          </w:divBdr>
        </w:div>
        <w:div w:id="2026514544">
          <w:marLeft w:val="480"/>
          <w:marRight w:val="0"/>
          <w:marTop w:val="0"/>
          <w:marBottom w:val="0"/>
          <w:divBdr>
            <w:top w:val="none" w:sz="0" w:space="0" w:color="auto"/>
            <w:left w:val="none" w:sz="0" w:space="0" w:color="auto"/>
            <w:bottom w:val="none" w:sz="0" w:space="0" w:color="auto"/>
            <w:right w:val="none" w:sz="0" w:space="0" w:color="auto"/>
          </w:divBdr>
        </w:div>
        <w:div w:id="1792239547">
          <w:marLeft w:val="480"/>
          <w:marRight w:val="0"/>
          <w:marTop w:val="0"/>
          <w:marBottom w:val="0"/>
          <w:divBdr>
            <w:top w:val="none" w:sz="0" w:space="0" w:color="auto"/>
            <w:left w:val="none" w:sz="0" w:space="0" w:color="auto"/>
            <w:bottom w:val="none" w:sz="0" w:space="0" w:color="auto"/>
            <w:right w:val="none" w:sz="0" w:space="0" w:color="auto"/>
          </w:divBdr>
        </w:div>
        <w:div w:id="371541150">
          <w:marLeft w:val="480"/>
          <w:marRight w:val="0"/>
          <w:marTop w:val="0"/>
          <w:marBottom w:val="0"/>
          <w:divBdr>
            <w:top w:val="none" w:sz="0" w:space="0" w:color="auto"/>
            <w:left w:val="none" w:sz="0" w:space="0" w:color="auto"/>
            <w:bottom w:val="none" w:sz="0" w:space="0" w:color="auto"/>
            <w:right w:val="none" w:sz="0" w:space="0" w:color="auto"/>
          </w:divBdr>
        </w:div>
        <w:div w:id="168061771">
          <w:marLeft w:val="480"/>
          <w:marRight w:val="0"/>
          <w:marTop w:val="0"/>
          <w:marBottom w:val="0"/>
          <w:divBdr>
            <w:top w:val="none" w:sz="0" w:space="0" w:color="auto"/>
            <w:left w:val="none" w:sz="0" w:space="0" w:color="auto"/>
            <w:bottom w:val="none" w:sz="0" w:space="0" w:color="auto"/>
            <w:right w:val="none" w:sz="0" w:space="0" w:color="auto"/>
          </w:divBdr>
        </w:div>
        <w:div w:id="1278946594">
          <w:marLeft w:val="480"/>
          <w:marRight w:val="0"/>
          <w:marTop w:val="0"/>
          <w:marBottom w:val="0"/>
          <w:divBdr>
            <w:top w:val="none" w:sz="0" w:space="0" w:color="auto"/>
            <w:left w:val="none" w:sz="0" w:space="0" w:color="auto"/>
            <w:bottom w:val="none" w:sz="0" w:space="0" w:color="auto"/>
            <w:right w:val="none" w:sz="0" w:space="0" w:color="auto"/>
          </w:divBdr>
        </w:div>
        <w:div w:id="2114398971">
          <w:marLeft w:val="480"/>
          <w:marRight w:val="0"/>
          <w:marTop w:val="0"/>
          <w:marBottom w:val="0"/>
          <w:divBdr>
            <w:top w:val="none" w:sz="0" w:space="0" w:color="auto"/>
            <w:left w:val="none" w:sz="0" w:space="0" w:color="auto"/>
            <w:bottom w:val="none" w:sz="0" w:space="0" w:color="auto"/>
            <w:right w:val="none" w:sz="0" w:space="0" w:color="auto"/>
          </w:divBdr>
        </w:div>
        <w:div w:id="1818260050">
          <w:marLeft w:val="480"/>
          <w:marRight w:val="0"/>
          <w:marTop w:val="0"/>
          <w:marBottom w:val="0"/>
          <w:divBdr>
            <w:top w:val="none" w:sz="0" w:space="0" w:color="auto"/>
            <w:left w:val="none" w:sz="0" w:space="0" w:color="auto"/>
            <w:bottom w:val="none" w:sz="0" w:space="0" w:color="auto"/>
            <w:right w:val="none" w:sz="0" w:space="0" w:color="auto"/>
          </w:divBdr>
        </w:div>
        <w:div w:id="1745452029">
          <w:marLeft w:val="480"/>
          <w:marRight w:val="0"/>
          <w:marTop w:val="0"/>
          <w:marBottom w:val="0"/>
          <w:divBdr>
            <w:top w:val="none" w:sz="0" w:space="0" w:color="auto"/>
            <w:left w:val="none" w:sz="0" w:space="0" w:color="auto"/>
            <w:bottom w:val="none" w:sz="0" w:space="0" w:color="auto"/>
            <w:right w:val="none" w:sz="0" w:space="0" w:color="auto"/>
          </w:divBdr>
        </w:div>
        <w:div w:id="1244291058">
          <w:marLeft w:val="480"/>
          <w:marRight w:val="0"/>
          <w:marTop w:val="0"/>
          <w:marBottom w:val="0"/>
          <w:divBdr>
            <w:top w:val="none" w:sz="0" w:space="0" w:color="auto"/>
            <w:left w:val="none" w:sz="0" w:space="0" w:color="auto"/>
            <w:bottom w:val="none" w:sz="0" w:space="0" w:color="auto"/>
            <w:right w:val="none" w:sz="0" w:space="0" w:color="auto"/>
          </w:divBdr>
        </w:div>
        <w:div w:id="2041003769">
          <w:marLeft w:val="480"/>
          <w:marRight w:val="0"/>
          <w:marTop w:val="0"/>
          <w:marBottom w:val="0"/>
          <w:divBdr>
            <w:top w:val="none" w:sz="0" w:space="0" w:color="auto"/>
            <w:left w:val="none" w:sz="0" w:space="0" w:color="auto"/>
            <w:bottom w:val="none" w:sz="0" w:space="0" w:color="auto"/>
            <w:right w:val="none" w:sz="0" w:space="0" w:color="auto"/>
          </w:divBdr>
        </w:div>
        <w:div w:id="72973745">
          <w:marLeft w:val="480"/>
          <w:marRight w:val="0"/>
          <w:marTop w:val="0"/>
          <w:marBottom w:val="0"/>
          <w:divBdr>
            <w:top w:val="none" w:sz="0" w:space="0" w:color="auto"/>
            <w:left w:val="none" w:sz="0" w:space="0" w:color="auto"/>
            <w:bottom w:val="none" w:sz="0" w:space="0" w:color="auto"/>
            <w:right w:val="none" w:sz="0" w:space="0" w:color="auto"/>
          </w:divBdr>
        </w:div>
        <w:div w:id="684478950">
          <w:marLeft w:val="480"/>
          <w:marRight w:val="0"/>
          <w:marTop w:val="0"/>
          <w:marBottom w:val="0"/>
          <w:divBdr>
            <w:top w:val="none" w:sz="0" w:space="0" w:color="auto"/>
            <w:left w:val="none" w:sz="0" w:space="0" w:color="auto"/>
            <w:bottom w:val="none" w:sz="0" w:space="0" w:color="auto"/>
            <w:right w:val="none" w:sz="0" w:space="0" w:color="auto"/>
          </w:divBdr>
        </w:div>
        <w:div w:id="258952516">
          <w:marLeft w:val="480"/>
          <w:marRight w:val="0"/>
          <w:marTop w:val="0"/>
          <w:marBottom w:val="0"/>
          <w:divBdr>
            <w:top w:val="none" w:sz="0" w:space="0" w:color="auto"/>
            <w:left w:val="none" w:sz="0" w:space="0" w:color="auto"/>
            <w:bottom w:val="none" w:sz="0" w:space="0" w:color="auto"/>
            <w:right w:val="none" w:sz="0" w:space="0" w:color="auto"/>
          </w:divBdr>
        </w:div>
        <w:div w:id="1285388661">
          <w:marLeft w:val="480"/>
          <w:marRight w:val="0"/>
          <w:marTop w:val="0"/>
          <w:marBottom w:val="0"/>
          <w:divBdr>
            <w:top w:val="none" w:sz="0" w:space="0" w:color="auto"/>
            <w:left w:val="none" w:sz="0" w:space="0" w:color="auto"/>
            <w:bottom w:val="none" w:sz="0" w:space="0" w:color="auto"/>
            <w:right w:val="none" w:sz="0" w:space="0" w:color="auto"/>
          </w:divBdr>
        </w:div>
        <w:div w:id="807163435">
          <w:marLeft w:val="480"/>
          <w:marRight w:val="0"/>
          <w:marTop w:val="0"/>
          <w:marBottom w:val="0"/>
          <w:divBdr>
            <w:top w:val="none" w:sz="0" w:space="0" w:color="auto"/>
            <w:left w:val="none" w:sz="0" w:space="0" w:color="auto"/>
            <w:bottom w:val="none" w:sz="0" w:space="0" w:color="auto"/>
            <w:right w:val="none" w:sz="0" w:space="0" w:color="auto"/>
          </w:divBdr>
        </w:div>
        <w:div w:id="1165508666">
          <w:marLeft w:val="480"/>
          <w:marRight w:val="0"/>
          <w:marTop w:val="0"/>
          <w:marBottom w:val="0"/>
          <w:divBdr>
            <w:top w:val="none" w:sz="0" w:space="0" w:color="auto"/>
            <w:left w:val="none" w:sz="0" w:space="0" w:color="auto"/>
            <w:bottom w:val="none" w:sz="0" w:space="0" w:color="auto"/>
            <w:right w:val="none" w:sz="0" w:space="0" w:color="auto"/>
          </w:divBdr>
        </w:div>
      </w:divsChild>
    </w:div>
    <w:div w:id="305014975">
      <w:bodyDiv w:val="1"/>
      <w:marLeft w:val="0"/>
      <w:marRight w:val="0"/>
      <w:marTop w:val="0"/>
      <w:marBottom w:val="0"/>
      <w:divBdr>
        <w:top w:val="none" w:sz="0" w:space="0" w:color="auto"/>
        <w:left w:val="none" w:sz="0" w:space="0" w:color="auto"/>
        <w:bottom w:val="none" w:sz="0" w:space="0" w:color="auto"/>
        <w:right w:val="none" w:sz="0" w:space="0" w:color="auto"/>
      </w:divBdr>
      <w:divsChild>
        <w:div w:id="1670325496">
          <w:marLeft w:val="640"/>
          <w:marRight w:val="0"/>
          <w:marTop w:val="0"/>
          <w:marBottom w:val="0"/>
          <w:divBdr>
            <w:top w:val="none" w:sz="0" w:space="0" w:color="auto"/>
            <w:left w:val="none" w:sz="0" w:space="0" w:color="auto"/>
            <w:bottom w:val="none" w:sz="0" w:space="0" w:color="auto"/>
            <w:right w:val="none" w:sz="0" w:space="0" w:color="auto"/>
          </w:divBdr>
        </w:div>
        <w:div w:id="1668826472">
          <w:marLeft w:val="640"/>
          <w:marRight w:val="0"/>
          <w:marTop w:val="0"/>
          <w:marBottom w:val="0"/>
          <w:divBdr>
            <w:top w:val="none" w:sz="0" w:space="0" w:color="auto"/>
            <w:left w:val="none" w:sz="0" w:space="0" w:color="auto"/>
            <w:bottom w:val="none" w:sz="0" w:space="0" w:color="auto"/>
            <w:right w:val="none" w:sz="0" w:space="0" w:color="auto"/>
          </w:divBdr>
        </w:div>
        <w:div w:id="813909728">
          <w:marLeft w:val="640"/>
          <w:marRight w:val="0"/>
          <w:marTop w:val="0"/>
          <w:marBottom w:val="0"/>
          <w:divBdr>
            <w:top w:val="none" w:sz="0" w:space="0" w:color="auto"/>
            <w:left w:val="none" w:sz="0" w:space="0" w:color="auto"/>
            <w:bottom w:val="none" w:sz="0" w:space="0" w:color="auto"/>
            <w:right w:val="none" w:sz="0" w:space="0" w:color="auto"/>
          </w:divBdr>
        </w:div>
        <w:div w:id="762411528">
          <w:marLeft w:val="640"/>
          <w:marRight w:val="0"/>
          <w:marTop w:val="0"/>
          <w:marBottom w:val="0"/>
          <w:divBdr>
            <w:top w:val="none" w:sz="0" w:space="0" w:color="auto"/>
            <w:left w:val="none" w:sz="0" w:space="0" w:color="auto"/>
            <w:bottom w:val="none" w:sz="0" w:space="0" w:color="auto"/>
            <w:right w:val="none" w:sz="0" w:space="0" w:color="auto"/>
          </w:divBdr>
        </w:div>
        <w:div w:id="655843742">
          <w:marLeft w:val="640"/>
          <w:marRight w:val="0"/>
          <w:marTop w:val="0"/>
          <w:marBottom w:val="0"/>
          <w:divBdr>
            <w:top w:val="none" w:sz="0" w:space="0" w:color="auto"/>
            <w:left w:val="none" w:sz="0" w:space="0" w:color="auto"/>
            <w:bottom w:val="none" w:sz="0" w:space="0" w:color="auto"/>
            <w:right w:val="none" w:sz="0" w:space="0" w:color="auto"/>
          </w:divBdr>
        </w:div>
        <w:div w:id="472135993">
          <w:marLeft w:val="640"/>
          <w:marRight w:val="0"/>
          <w:marTop w:val="0"/>
          <w:marBottom w:val="0"/>
          <w:divBdr>
            <w:top w:val="none" w:sz="0" w:space="0" w:color="auto"/>
            <w:left w:val="none" w:sz="0" w:space="0" w:color="auto"/>
            <w:bottom w:val="none" w:sz="0" w:space="0" w:color="auto"/>
            <w:right w:val="none" w:sz="0" w:space="0" w:color="auto"/>
          </w:divBdr>
        </w:div>
        <w:div w:id="1742676095">
          <w:marLeft w:val="640"/>
          <w:marRight w:val="0"/>
          <w:marTop w:val="0"/>
          <w:marBottom w:val="0"/>
          <w:divBdr>
            <w:top w:val="none" w:sz="0" w:space="0" w:color="auto"/>
            <w:left w:val="none" w:sz="0" w:space="0" w:color="auto"/>
            <w:bottom w:val="none" w:sz="0" w:space="0" w:color="auto"/>
            <w:right w:val="none" w:sz="0" w:space="0" w:color="auto"/>
          </w:divBdr>
        </w:div>
        <w:div w:id="926112962">
          <w:marLeft w:val="640"/>
          <w:marRight w:val="0"/>
          <w:marTop w:val="0"/>
          <w:marBottom w:val="0"/>
          <w:divBdr>
            <w:top w:val="none" w:sz="0" w:space="0" w:color="auto"/>
            <w:left w:val="none" w:sz="0" w:space="0" w:color="auto"/>
            <w:bottom w:val="none" w:sz="0" w:space="0" w:color="auto"/>
            <w:right w:val="none" w:sz="0" w:space="0" w:color="auto"/>
          </w:divBdr>
        </w:div>
        <w:div w:id="608243713">
          <w:marLeft w:val="640"/>
          <w:marRight w:val="0"/>
          <w:marTop w:val="0"/>
          <w:marBottom w:val="0"/>
          <w:divBdr>
            <w:top w:val="none" w:sz="0" w:space="0" w:color="auto"/>
            <w:left w:val="none" w:sz="0" w:space="0" w:color="auto"/>
            <w:bottom w:val="none" w:sz="0" w:space="0" w:color="auto"/>
            <w:right w:val="none" w:sz="0" w:space="0" w:color="auto"/>
          </w:divBdr>
        </w:div>
        <w:div w:id="1998611327">
          <w:marLeft w:val="640"/>
          <w:marRight w:val="0"/>
          <w:marTop w:val="0"/>
          <w:marBottom w:val="0"/>
          <w:divBdr>
            <w:top w:val="none" w:sz="0" w:space="0" w:color="auto"/>
            <w:left w:val="none" w:sz="0" w:space="0" w:color="auto"/>
            <w:bottom w:val="none" w:sz="0" w:space="0" w:color="auto"/>
            <w:right w:val="none" w:sz="0" w:space="0" w:color="auto"/>
          </w:divBdr>
        </w:div>
        <w:div w:id="584149904">
          <w:marLeft w:val="640"/>
          <w:marRight w:val="0"/>
          <w:marTop w:val="0"/>
          <w:marBottom w:val="0"/>
          <w:divBdr>
            <w:top w:val="none" w:sz="0" w:space="0" w:color="auto"/>
            <w:left w:val="none" w:sz="0" w:space="0" w:color="auto"/>
            <w:bottom w:val="none" w:sz="0" w:space="0" w:color="auto"/>
            <w:right w:val="none" w:sz="0" w:space="0" w:color="auto"/>
          </w:divBdr>
        </w:div>
        <w:div w:id="558325977">
          <w:marLeft w:val="640"/>
          <w:marRight w:val="0"/>
          <w:marTop w:val="0"/>
          <w:marBottom w:val="0"/>
          <w:divBdr>
            <w:top w:val="none" w:sz="0" w:space="0" w:color="auto"/>
            <w:left w:val="none" w:sz="0" w:space="0" w:color="auto"/>
            <w:bottom w:val="none" w:sz="0" w:space="0" w:color="auto"/>
            <w:right w:val="none" w:sz="0" w:space="0" w:color="auto"/>
          </w:divBdr>
        </w:div>
        <w:div w:id="434981551">
          <w:marLeft w:val="640"/>
          <w:marRight w:val="0"/>
          <w:marTop w:val="0"/>
          <w:marBottom w:val="0"/>
          <w:divBdr>
            <w:top w:val="none" w:sz="0" w:space="0" w:color="auto"/>
            <w:left w:val="none" w:sz="0" w:space="0" w:color="auto"/>
            <w:bottom w:val="none" w:sz="0" w:space="0" w:color="auto"/>
            <w:right w:val="none" w:sz="0" w:space="0" w:color="auto"/>
          </w:divBdr>
        </w:div>
        <w:div w:id="1246719743">
          <w:marLeft w:val="640"/>
          <w:marRight w:val="0"/>
          <w:marTop w:val="0"/>
          <w:marBottom w:val="0"/>
          <w:divBdr>
            <w:top w:val="none" w:sz="0" w:space="0" w:color="auto"/>
            <w:left w:val="none" w:sz="0" w:space="0" w:color="auto"/>
            <w:bottom w:val="none" w:sz="0" w:space="0" w:color="auto"/>
            <w:right w:val="none" w:sz="0" w:space="0" w:color="auto"/>
          </w:divBdr>
        </w:div>
        <w:div w:id="1184438024">
          <w:marLeft w:val="640"/>
          <w:marRight w:val="0"/>
          <w:marTop w:val="0"/>
          <w:marBottom w:val="0"/>
          <w:divBdr>
            <w:top w:val="none" w:sz="0" w:space="0" w:color="auto"/>
            <w:left w:val="none" w:sz="0" w:space="0" w:color="auto"/>
            <w:bottom w:val="none" w:sz="0" w:space="0" w:color="auto"/>
            <w:right w:val="none" w:sz="0" w:space="0" w:color="auto"/>
          </w:divBdr>
        </w:div>
        <w:div w:id="258222922">
          <w:marLeft w:val="640"/>
          <w:marRight w:val="0"/>
          <w:marTop w:val="0"/>
          <w:marBottom w:val="0"/>
          <w:divBdr>
            <w:top w:val="none" w:sz="0" w:space="0" w:color="auto"/>
            <w:left w:val="none" w:sz="0" w:space="0" w:color="auto"/>
            <w:bottom w:val="none" w:sz="0" w:space="0" w:color="auto"/>
            <w:right w:val="none" w:sz="0" w:space="0" w:color="auto"/>
          </w:divBdr>
        </w:div>
        <w:div w:id="1291210533">
          <w:marLeft w:val="640"/>
          <w:marRight w:val="0"/>
          <w:marTop w:val="0"/>
          <w:marBottom w:val="0"/>
          <w:divBdr>
            <w:top w:val="none" w:sz="0" w:space="0" w:color="auto"/>
            <w:left w:val="none" w:sz="0" w:space="0" w:color="auto"/>
            <w:bottom w:val="none" w:sz="0" w:space="0" w:color="auto"/>
            <w:right w:val="none" w:sz="0" w:space="0" w:color="auto"/>
          </w:divBdr>
        </w:div>
        <w:div w:id="1619071105">
          <w:marLeft w:val="640"/>
          <w:marRight w:val="0"/>
          <w:marTop w:val="0"/>
          <w:marBottom w:val="0"/>
          <w:divBdr>
            <w:top w:val="none" w:sz="0" w:space="0" w:color="auto"/>
            <w:left w:val="none" w:sz="0" w:space="0" w:color="auto"/>
            <w:bottom w:val="none" w:sz="0" w:space="0" w:color="auto"/>
            <w:right w:val="none" w:sz="0" w:space="0" w:color="auto"/>
          </w:divBdr>
        </w:div>
        <w:div w:id="538394402">
          <w:marLeft w:val="640"/>
          <w:marRight w:val="0"/>
          <w:marTop w:val="0"/>
          <w:marBottom w:val="0"/>
          <w:divBdr>
            <w:top w:val="none" w:sz="0" w:space="0" w:color="auto"/>
            <w:left w:val="none" w:sz="0" w:space="0" w:color="auto"/>
            <w:bottom w:val="none" w:sz="0" w:space="0" w:color="auto"/>
            <w:right w:val="none" w:sz="0" w:space="0" w:color="auto"/>
          </w:divBdr>
        </w:div>
        <w:div w:id="294874299">
          <w:marLeft w:val="640"/>
          <w:marRight w:val="0"/>
          <w:marTop w:val="0"/>
          <w:marBottom w:val="0"/>
          <w:divBdr>
            <w:top w:val="none" w:sz="0" w:space="0" w:color="auto"/>
            <w:left w:val="none" w:sz="0" w:space="0" w:color="auto"/>
            <w:bottom w:val="none" w:sz="0" w:space="0" w:color="auto"/>
            <w:right w:val="none" w:sz="0" w:space="0" w:color="auto"/>
          </w:divBdr>
        </w:div>
        <w:div w:id="2043164666">
          <w:marLeft w:val="640"/>
          <w:marRight w:val="0"/>
          <w:marTop w:val="0"/>
          <w:marBottom w:val="0"/>
          <w:divBdr>
            <w:top w:val="none" w:sz="0" w:space="0" w:color="auto"/>
            <w:left w:val="none" w:sz="0" w:space="0" w:color="auto"/>
            <w:bottom w:val="none" w:sz="0" w:space="0" w:color="auto"/>
            <w:right w:val="none" w:sz="0" w:space="0" w:color="auto"/>
          </w:divBdr>
        </w:div>
        <w:div w:id="424230578">
          <w:marLeft w:val="640"/>
          <w:marRight w:val="0"/>
          <w:marTop w:val="0"/>
          <w:marBottom w:val="0"/>
          <w:divBdr>
            <w:top w:val="none" w:sz="0" w:space="0" w:color="auto"/>
            <w:left w:val="none" w:sz="0" w:space="0" w:color="auto"/>
            <w:bottom w:val="none" w:sz="0" w:space="0" w:color="auto"/>
            <w:right w:val="none" w:sz="0" w:space="0" w:color="auto"/>
          </w:divBdr>
        </w:div>
        <w:div w:id="1010639892">
          <w:marLeft w:val="640"/>
          <w:marRight w:val="0"/>
          <w:marTop w:val="0"/>
          <w:marBottom w:val="0"/>
          <w:divBdr>
            <w:top w:val="none" w:sz="0" w:space="0" w:color="auto"/>
            <w:left w:val="none" w:sz="0" w:space="0" w:color="auto"/>
            <w:bottom w:val="none" w:sz="0" w:space="0" w:color="auto"/>
            <w:right w:val="none" w:sz="0" w:space="0" w:color="auto"/>
          </w:divBdr>
        </w:div>
        <w:div w:id="678627253">
          <w:marLeft w:val="640"/>
          <w:marRight w:val="0"/>
          <w:marTop w:val="0"/>
          <w:marBottom w:val="0"/>
          <w:divBdr>
            <w:top w:val="none" w:sz="0" w:space="0" w:color="auto"/>
            <w:left w:val="none" w:sz="0" w:space="0" w:color="auto"/>
            <w:bottom w:val="none" w:sz="0" w:space="0" w:color="auto"/>
            <w:right w:val="none" w:sz="0" w:space="0" w:color="auto"/>
          </w:divBdr>
        </w:div>
        <w:div w:id="668293511">
          <w:marLeft w:val="640"/>
          <w:marRight w:val="0"/>
          <w:marTop w:val="0"/>
          <w:marBottom w:val="0"/>
          <w:divBdr>
            <w:top w:val="none" w:sz="0" w:space="0" w:color="auto"/>
            <w:left w:val="none" w:sz="0" w:space="0" w:color="auto"/>
            <w:bottom w:val="none" w:sz="0" w:space="0" w:color="auto"/>
            <w:right w:val="none" w:sz="0" w:space="0" w:color="auto"/>
          </w:divBdr>
        </w:div>
        <w:div w:id="800801987">
          <w:marLeft w:val="640"/>
          <w:marRight w:val="0"/>
          <w:marTop w:val="0"/>
          <w:marBottom w:val="0"/>
          <w:divBdr>
            <w:top w:val="none" w:sz="0" w:space="0" w:color="auto"/>
            <w:left w:val="none" w:sz="0" w:space="0" w:color="auto"/>
            <w:bottom w:val="none" w:sz="0" w:space="0" w:color="auto"/>
            <w:right w:val="none" w:sz="0" w:space="0" w:color="auto"/>
          </w:divBdr>
        </w:div>
        <w:div w:id="2023431755">
          <w:marLeft w:val="640"/>
          <w:marRight w:val="0"/>
          <w:marTop w:val="0"/>
          <w:marBottom w:val="0"/>
          <w:divBdr>
            <w:top w:val="none" w:sz="0" w:space="0" w:color="auto"/>
            <w:left w:val="none" w:sz="0" w:space="0" w:color="auto"/>
            <w:bottom w:val="none" w:sz="0" w:space="0" w:color="auto"/>
            <w:right w:val="none" w:sz="0" w:space="0" w:color="auto"/>
          </w:divBdr>
        </w:div>
        <w:div w:id="711152447">
          <w:marLeft w:val="640"/>
          <w:marRight w:val="0"/>
          <w:marTop w:val="0"/>
          <w:marBottom w:val="0"/>
          <w:divBdr>
            <w:top w:val="none" w:sz="0" w:space="0" w:color="auto"/>
            <w:left w:val="none" w:sz="0" w:space="0" w:color="auto"/>
            <w:bottom w:val="none" w:sz="0" w:space="0" w:color="auto"/>
            <w:right w:val="none" w:sz="0" w:space="0" w:color="auto"/>
          </w:divBdr>
        </w:div>
        <w:div w:id="1215506524">
          <w:marLeft w:val="640"/>
          <w:marRight w:val="0"/>
          <w:marTop w:val="0"/>
          <w:marBottom w:val="0"/>
          <w:divBdr>
            <w:top w:val="none" w:sz="0" w:space="0" w:color="auto"/>
            <w:left w:val="none" w:sz="0" w:space="0" w:color="auto"/>
            <w:bottom w:val="none" w:sz="0" w:space="0" w:color="auto"/>
            <w:right w:val="none" w:sz="0" w:space="0" w:color="auto"/>
          </w:divBdr>
        </w:div>
        <w:div w:id="1458257282">
          <w:marLeft w:val="640"/>
          <w:marRight w:val="0"/>
          <w:marTop w:val="0"/>
          <w:marBottom w:val="0"/>
          <w:divBdr>
            <w:top w:val="none" w:sz="0" w:space="0" w:color="auto"/>
            <w:left w:val="none" w:sz="0" w:space="0" w:color="auto"/>
            <w:bottom w:val="none" w:sz="0" w:space="0" w:color="auto"/>
            <w:right w:val="none" w:sz="0" w:space="0" w:color="auto"/>
          </w:divBdr>
        </w:div>
        <w:div w:id="1143040647">
          <w:marLeft w:val="640"/>
          <w:marRight w:val="0"/>
          <w:marTop w:val="0"/>
          <w:marBottom w:val="0"/>
          <w:divBdr>
            <w:top w:val="none" w:sz="0" w:space="0" w:color="auto"/>
            <w:left w:val="none" w:sz="0" w:space="0" w:color="auto"/>
            <w:bottom w:val="none" w:sz="0" w:space="0" w:color="auto"/>
            <w:right w:val="none" w:sz="0" w:space="0" w:color="auto"/>
          </w:divBdr>
        </w:div>
        <w:div w:id="1677459959">
          <w:marLeft w:val="640"/>
          <w:marRight w:val="0"/>
          <w:marTop w:val="0"/>
          <w:marBottom w:val="0"/>
          <w:divBdr>
            <w:top w:val="none" w:sz="0" w:space="0" w:color="auto"/>
            <w:left w:val="none" w:sz="0" w:space="0" w:color="auto"/>
            <w:bottom w:val="none" w:sz="0" w:space="0" w:color="auto"/>
            <w:right w:val="none" w:sz="0" w:space="0" w:color="auto"/>
          </w:divBdr>
        </w:div>
        <w:div w:id="1875262821">
          <w:marLeft w:val="640"/>
          <w:marRight w:val="0"/>
          <w:marTop w:val="0"/>
          <w:marBottom w:val="0"/>
          <w:divBdr>
            <w:top w:val="none" w:sz="0" w:space="0" w:color="auto"/>
            <w:left w:val="none" w:sz="0" w:space="0" w:color="auto"/>
            <w:bottom w:val="none" w:sz="0" w:space="0" w:color="auto"/>
            <w:right w:val="none" w:sz="0" w:space="0" w:color="auto"/>
          </w:divBdr>
        </w:div>
        <w:div w:id="2032026572">
          <w:marLeft w:val="640"/>
          <w:marRight w:val="0"/>
          <w:marTop w:val="0"/>
          <w:marBottom w:val="0"/>
          <w:divBdr>
            <w:top w:val="none" w:sz="0" w:space="0" w:color="auto"/>
            <w:left w:val="none" w:sz="0" w:space="0" w:color="auto"/>
            <w:bottom w:val="none" w:sz="0" w:space="0" w:color="auto"/>
            <w:right w:val="none" w:sz="0" w:space="0" w:color="auto"/>
          </w:divBdr>
        </w:div>
        <w:div w:id="168377356">
          <w:marLeft w:val="640"/>
          <w:marRight w:val="0"/>
          <w:marTop w:val="0"/>
          <w:marBottom w:val="0"/>
          <w:divBdr>
            <w:top w:val="none" w:sz="0" w:space="0" w:color="auto"/>
            <w:left w:val="none" w:sz="0" w:space="0" w:color="auto"/>
            <w:bottom w:val="none" w:sz="0" w:space="0" w:color="auto"/>
            <w:right w:val="none" w:sz="0" w:space="0" w:color="auto"/>
          </w:divBdr>
        </w:div>
        <w:div w:id="552696666">
          <w:marLeft w:val="640"/>
          <w:marRight w:val="0"/>
          <w:marTop w:val="0"/>
          <w:marBottom w:val="0"/>
          <w:divBdr>
            <w:top w:val="none" w:sz="0" w:space="0" w:color="auto"/>
            <w:left w:val="none" w:sz="0" w:space="0" w:color="auto"/>
            <w:bottom w:val="none" w:sz="0" w:space="0" w:color="auto"/>
            <w:right w:val="none" w:sz="0" w:space="0" w:color="auto"/>
          </w:divBdr>
        </w:div>
        <w:div w:id="1705061274">
          <w:marLeft w:val="640"/>
          <w:marRight w:val="0"/>
          <w:marTop w:val="0"/>
          <w:marBottom w:val="0"/>
          <w:divBdr>
            <w:top w:val="none" w:sz="0" w:space="0" w:color="auto"/>
            <w:left w:val="none" w:sz="0" w:space="0" w:color="auto"/>
            <w:bottom w:val="none" w:sz="0" w:space="0" w:color="auto"/>
            <w:right w:val="none" w:sz="0" w:space="0" w:color="auto"/>
          </w:divBdr>
        </w:div>
        <w:div w:id="1345135799">
          <w:marLeft w:val="640"/>
          <w:marRight w:val="0"/>
          <w:marTop w:val="0"/>
          <w:marBottom w:val="0"/>
          <w:divBdr>
            <w:top w:val="none" w:sz="0" w:space="0" w:color="auto"/>
            <w:left w:val="none" w:sz="0" w:space="0" w:color="auto"/>
            <w:bottom w:val="none" w:sz="0" w:space="0" w:color="auto"/>
            <w:right w:val="none" w:sz="0" w:space="0" w:color="auto"/>
          </w:divBdr>
        </w:div>
        <w:div w:id="438570103">
          <w:marLeft w:val="640"/>
          <w:marRight w:val="0"/>
          <w:marTop w:val="0"/>
          <w:marBottom w:val="0"/>
          <w:divBdr>
            <w:top w:val="none" w:sz="0" w:space="0" w:color="auto"/>
            <w:left w:val="none" w:sz="0" w:space="0" w:color="auto"/>
            <w:bottom w:val="none" w:sz="0" w:space="0" w:color="auto"/>
            <w:right w:val="none" w:sz="0" w:space="0" w:color="auto"/>
          </w:divBdr>
        </w:div>
        <w:div w:id="1123578815">
          <w:marLeft w:val="640"/>
          <w:marRight w:val="0"/>
          <w:marTop w:val="0"/>
          <w:marBottom w:val="0"/>
          <w:divBdr>
            <w:top w:val="none" w:sz="0" w:space="0" w:color="auto"/>
            <w:left w:val="none" w:sz="0" w:space="0" w:color="auto"/>
            <w:bottom w:val="none" w:sz="0" w:space="0" w:color="auto"/>
            <w:right w:val="none" w:sz="0" w:space="0" w:color="auto"/>
          </w:divBdr>
        </w:div>
        <w:div w:id="438573166">
          <w:marLeft w:val="640"/>
          <w:marRight w:val="0"/>
          <w:marTop w:val="0"/>
          <w:marBottom w:val="0"/>
          <w:divBdr>
            <w:top w:val="none" w:sz="0" w:space="0" w:color="auto"/>
            <w:left w:val="none" w:sz="0" w:space="0" w:color="auto"/>
            <w:bottom w:val="none" w:sz="0" w:space="0" w:color="auto"/>
            <w:right w:val="none" w:sz="0" w:space="0" w:color="auto"/>
          </w:divBdr>
        </w:div>
        <w:div w:id="1370767132">
          <w:marLeft w:val="640"/>
          <w:marRight w:val="0"/>
          <w:marTop w:val="0"/>
          <w:marBottom w:val="0"/>
          <w:divBdr>
            <w:top w:val="none" w:sz="0" w:space="0" w:color="auto"/>
            <w:left w:val="none" w:sz="0" w:space="0" w:color="auto"/>
            <w:bottom w:val="none" w:sz="0" w:space="0" w:color="auto"/>
            <w:right w:val="none" w:sz="0" w:space="0" w:color="auto"/>
          </w:divBdr>
        </w:div>
        <w:div w:id="649794922">
          <w:marLeft w:val="640"/>
          <w:marRight w:val="0"/>
          <w:marTop w:val="0"/>
          <w:marBottom w:val="0"/>
          <w:divBdr>
            <w:top w:val="none" w:sz="0" w:space="0" w:color="auto"/>
            <w:left w:val="none" w:sz="0" w:space="0" w:color="auto"/>
            <w:bottom w:val="none" w:sz="0" w:space="0" w:color="auto"/>
            <w:right w:val="none" w:sz="0" w:space="0" w:color="auto"/>
          </w:divBdr>
        </w:div>
        <w:div w:id="466045833">
          <w:marLeft w:val="640"/>
          <w:marRight w:val="0"/>
          <w:marTop w:val="0"/>
          <w:marBottom w:val="0"/>
          <w:divBdr>
            <w:top w:val="none" w:sz="0" w:space="0" w:color="auto"/>
            <w:left w:val="none" w:sz="0" w:space="0" w:color="auto"/>
            <w:bottom w:val="none" w:sz="0" w:space="0" w:color="auto"/>
            <w:right w:val="none" w:sz="0" w:space="0" w:color="auto"/>
          </w:divBdr>
        </w:div>
        <w:div w:id="1939094688">
          <w:marLeft w:val="640"/>
          <w:marRight w:val="0"/>
          <w:marTop w:val="0"/>
          <w:marBottom w:val="0"/>
          <w:divBdr>
            <w:top w:val="none" w:sz="0" w:space="0" w:color="auto"/>
            <w:left w:val="none" w:sz="0" w:space="0" w:color="auto"/>
            <w:bottom w:val="none" w:sz="0" w:space="0" w:color="auto"/>
            <w:right w:val="none" w:sz="0" w:space="0" w:color="auto"/>
          </w:divBdr>
        </w:div>
        <w:div w:id="1371104358">
          <w:marLeft w:val="640"/>
          <w:marRight w:val="0"/>
          <w:marTop w:val="0"/>
          <w:marBottom w:val="0"/>
          <w:divBdr>
            <w:top w:val="none" w:sz="0" w:space="0" w:color="auto"/>
            <w:left w:val="none" w:sz="0" w:space="0" w:color="auto"/>
            <w:bottom w:val="none" w:sz="0" w:space="0" w:color="auto"/>
            <w:right w:val="none" w:sz="0" w:space="0" w:color="auto"/>
          </w:divBdr>
        </w:div>
        <w:div w:id="985861817">
          <w:marLeft w:val="640"/>
          <w:marRight w:val="0"/>
          <w:marTop w:val="0"/>
          <w:marBottom w:val="0"/>
          <w:divBdr>
            <w:top w:val="none" w:sz="0" w:space="0" w:color="auto"/>
            <w:left w:val="none" w:sz="0" w:space="0" w:color="auto"/>
            <w:bottom w:val="none" w:sz="0" w:space="0" w:color="auto"/>
            <w:right w:val="none" w:sz="0" w:space="0" w:color="auto"/>
          </w:divBdr>
        </w:div>
        <w:div w:id="1685476447">
          <w:marLeft w:val="640"/>
          <w:marRight w:val="0"/>
          <w:marTop w:val="0"/>
          <w:marBottom w:val="0"/>
          <w:divBdr>
            <w:top w:val="none" w:sz="0" w:space="0" w:color="auto"/>
            <w:left w:val="none" w:sz="0" w:space="0" w:color="auto"/>
            <w:bottom w:val="none" w:sz="0" w:space="0" w:color="auto"/>
            <w:right w:val="none" w:sz="0" w:space="0" w:color="auto"/>
          </w:divBdr>
        </w:div>
        <w:div w:id="1561865834">
          <w:marLeft w:val="640"/>
          <w:marRight w:val="0"/>
          <w:marTop w:val="0"/>
          <w:marBottom w:val="0"/>
          <w:divBdr>
            <w:top w:val="none" w:sz="0" w:space="0" w:color="auto"/>
            <w:left w:val="none" w:sz="0" w:space="0" w:color="auto"/>
            <w:bottom w:val="none" w:sz="0" w:space="0" w:color="auto"/>
            <w:right w:val="none" w:sz="0" w:space="0" w:color="auto"/>
          </w:divBdr>
        </w:div>
        <w:div w:id="890189853">
          <w:marLeft w:val="640"/>
          <w:marRight w:val="0"/>
          <w:marTop w:val="0"/>
          <w:marBottom w:val="0"/>
          <w:divBdr>
            <w:top w:val="none" w:sz="0" w:space="0" w:color="auto"/>
            <w:left w:val="none" w:sz="0" w:space="0" w:color="auto"/>
            <w:bottom w:val="none" w:sz="0" w:space="0" w:color="auto"/>
            <w:right w:val="none" w:sz="0" w:space="0" w:color="auto"/>
          </w:divBdr>
        </w:div>
        <w:div w:id="974218193">
          <w:marLeft w:val="640"/>
          <w:marRight w:val="0"/>
          <w:marTop w:val="0"/>
          <w:marBottom w:val="0"/>
          <w:divBdr>
            <w:top w:val="none" w:sz="0" w:space="0" w:color="auto"/>
            <w:left w:val="none" w:sz="0" w:space="0" w:color="auto"/>
            <w:bottom w:val="none" w:sz="0" w:space="0" w:color="auto"/>
            <w:right w:val="none" w:sz="0" w:space="0" w:color="auto"/>
          </w:divBdr>
        </w:div>
        <w:div w:id="2022005839">
          <w:marLeft w:val="640"/>
          <w:marRight w:val="0"/>
          <w:marTop w:val="0"/>
          <w:marBottom w:val="0"/>
          <w:divBdr>
            <w:top w:val="none" w:sz="0" w:space="0" w:color="auto"/>
            <w:left w:val="none" w:sz="0" w:space="0" w:color="auto"/>
            <w:bottom w:val="none" w:sz="0" w:space="0" w:color="auto"/>
            <w:right w:val="none" w:sz="0" w:space="0" w:color="auto"/>
          </w:divBdr>
        </w:div>
        <w:div w:id="1863472870">
          <w:marLeft w:val="640"/>
          <w:marRight w:val="0"/>
          <w:marTop w:val="0"/>
          <w:marBottom w:val="0"/>
          <w:divBdr>
            <w:top w:val="none" w:sz="0" w:space="0" w:color="auto"/>
            <w:left w:val="none" w:sz="0" w:space="0" w:color="auto"/>
            <w:bottom w:val="none" w:sz="0" w:space="0" w:color="auto"/>
            <w:right w:val="none" w:sz="0" w:space="0" w:color="auto"/>
          </w:divBdr>
        </w:div>
        <w:div w:id="1420642064">
          <w:marLeft w:val="640"/>
          <w:marRight w:val="0"/>
          <w:marTop w:val="0"/>
          <w:marBottom w:val="0"/>
          <w:divBdr>
            <w:top w:val="none" w:sz="0" w:space="0" w:color="auto"/>
            <w:left w:val="none" w:sz="0" w:space="0" w:color="auto"/>
            <w:bottom w:val="none" w:sz="0" w:space="0" w:color="auto"/>
            <w:right w:val="none" w:sz="0" w:space="0" w:color="auto"/>
          </w:divBdr>
        </w:div>
        <w:div w:id="1249535729">
          <w:marLeft w:val="640"/>
          <w:marRight w:val="0"/>
          <w:marTop w:val="0"/>
          <w:marBottom w:val="0"/>
          <w:divBdr>
            <w:top w:val="none" w:sz="0" w:space="0" w:color="auto"/>
            <w:left w:val="none" w:sz="0" w:space="0" w:color="auto"/>
            <w:bottom w:val="none" w:sz="0" w:space="0" w:color="auto"/>
            <w:right w:val="none" w:sz="0" w:space="0" w:color="auto"/>
          </w:divBdr>
        </w:div>
        <w:div w:id="1236475645">
          <w:marLeft w:val="640"/>
          <w:marRight w:val="0"/>
          <w:marTop w:val="0"/>
          <w:marBottom w:val="0"/>
          <w:divBdr>
            <w:top w:val="none" w:sz="0" w:space="0" w:color="auto"/>
            <w:left w:val="none" w:sz="0" w:space="0" w:color="auto"/>
            <w:bottom w:val="none" w:sz="0" w:space="0" w:color="auto"/>
            <w:right w:val="none" w:sz="0" w:space="0" w:color="auto"/>
          </w:divBdr>
        </w:div>
        <w:div w:id="1744912722">
          <w:marLeft w:val="640"/>
          <w:marRight w:val="0"/>
          <w:marTop w:val="0"/>
          <w:marBottom w:val="0"/>
          <w:divBdr>
            <w:top w:val="none" w:sz="0" w:space="0" w:color="auto"/>
            <w:left w:val="none" w:sz="0" w:space="0" w:color="auto"/>
            <w:bottom w:val="none" w:sz="0" w:space="0" w:color="auto"/>
            <w:right w:val="none" w:sz="0" w:space="0" w:color="auto"/>
          </w:divBdr>
        </w:div>
      </w:divsChild>
    </w:div>
    <w:div w:id="306977356">
      <w:bodyDiv w:val="1"/>
      <w:marLeft w:val="0"/>
      <w:marRight w:val="0"/>
      <w:marTop w:val="0"/>
      <w:marBottom w:val="0"/>
      <w:divBdr>
        <w:top w:val="none" w:sz="0" w:space="0" w:color="auto"/>
        <w:left w:val="none" w:sz="0" w:space="0" w:color="auto"/>
        <w:bottom w:val="none" w:sz="0" w:space="0" w:color="auto"/>
        <w:right w:val="none" w:sz="0" w:space="0" w:color="auto"/>
      </w:divBdr>
      <w:divsChild>
        <w:div w:id="770398155">
          <w:marLeft w:val="0"/>
          <w:marRight w:val="0"/>
          <w:marTop w:val="0"/>
          <w:marBottom w:val="0"/>
          <w:divBdr>
            <w:top w:val="none" w:sz="0" w:space="0" w:color="auto"/>
            <w:left w:val="none" w:sz="0" w:space="0" w:color="auto"/>
            <w:bottom w:val="none" w:sz="0" w:space="0" w:color="auto"/>
            <w:right w:val="none" w:sz="0" w:space="0" w:color="auto"/>
          </w:divBdr>
          <w:divsChild>
            <w:div w:id="345711191">
              <w:marLeft w:val="0"/>
              <w:marRight w:val="0"/>
              <w:marTop w:val="0"/>
              <w:marBottom w:val="0"/>
              <w:divBdr>
                <w:top w:val="none" w:sz="0" w:space="0" w:color="auto"/>
                <w:left w:val="none" w:sz="0" w:space="0" w:color="auto"/>
                <w:bottom w:val="none" w:sz="0" w:space="0" w:color="auto"/>
                <w:right w:val="none" w:sz="0" w:space="0" w:color="auto"/>
              </w:divBdr>
            </w:div>
            <w:div w:id="11789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4603">
      <w:bodyDiv w:val="1"/>
      <w:marLeft w:val="0"/>
      <w:marRight w:val="0"/>
      <w:marTop w:val="0"/>
      <w:marBottom w:val="0"/>
      <w:divBdr>
        <w:top w:val="none" w:sz="0" w:space="0" w:color="auto"/>
        <w:left w:val="none" w:sz="0" w:space="0" w:color="auto"/>
        <w:bottom w:val="none" w:sz="0" w:space="0" w:color="auto"/>
        <w:right w:val="none" w:sz="0" w:space="0" w:color="auto"/>
      </w:divBdr>
      <w:divsChild>
        <w:div w:id="1259604738">
          <w:marLeft w:val="640"/>
          <w:marRight w:val="0"/>
          <w:marTop w:val="0"/>
          <w:marBottom w:val="0"/>
          <w:divBdr>
            <w:top w:val="none" w:sz="0" w:space="0" w:color="auto"/>
            <w:left w:val="none" w:sz="0" w:space="0" w:color="auto"/>
            <w:bottom w:val="none" w:sz="0" w:space="0" w:color="auto"/>
            <w:right w:val="none" w:sz="0" w:space="0" w:color="auto"/>
          </w:divBdr>
        </w:div>
        <w:div w:id="1376588445">
          <w:marLeft w:val="640"/>
          <w:marRight w:val="0"/>
          <w:marTop w:val="0"/>
          <w:marBottom w:val="0"/>
          <w:divBdr>
            <w:top w:val="none" w:sz="0" w:space="0" w:color="auto"/>
            <w:left w:val="none" w:sz="0" w:space="0" w:color="auto"/>
            <w:bottom w:val="none" w:sz="0" w:space="0" w:color="auto"/>
            <w:right w:val="none" w:sz="0" w:space="0" w:color="auto"/>
          </w:divBdr>
        </w:div>
        <w:div w:id="480121305">
          <w:marLeft w:val="640"/>
          <w:marRight w:val="0"/>
          <w:marTop w:val="0"/>
          <w:marBottom w:val="0"/>
          <w:divBdr>
            <w:top w:val="none" w:sz="0" w:space="0" w:color="auto"/>
            <w:left w:val="none" w:sz="0" w:space="0" w:color="auto"/>
            <w:bottom w:val="none" w:sz="0" w:space="0" w:color="auto"/>
            <w:right w:val="none" w:sz="0" w:space="0" w:color="auto"/>
          </w:divBdr>
        </w:div>
        <w:div w:id="956327124">
          <w:marLeft w:val="640"/>
          <w:marRight w:val="0"/>
          <w:marTop w:val="0"/>
          <w:marBottom w:val="0"/>
          <w:divBdr>
            <w:top w:val="none" w:sz="0" w:space="0" w:color="auto"/>
            <w:left w:val="none" w:sz="0" w:space="0" w:color="auto"/>
            <w:bottom w:val="none" w:sz="0" w:space="0" w:color="auto"/>
            <w:right w:val="none" w:sz="0" w:space="0" w:color="auto"/>
          </w:divBdr>
        </w:div>
        <w:div w:id="869800591">
          <w:marLeft w:val="640"/>
          <w:marRight w:val="0"/>
          <w:marTop w:val="0"/>
          <w:marBottom w:val="0"/>
          <w:divBdr>
            <w:top w:val="none" w:sz="0" w:space="0" w:color="auto"/>
            <w:left w:val="none" w:sz="0" w:space="0" w:color="auto"/>
            <w:bottom w:val="none" w:sz="0" w:space="0" w:color="auto"/>
            <w:right w:val="none" w:sz="0" w:space="0" w:color="auto"/>
          </w:divBdr>
        </w:div>
        <w:div w:id="1788813408">
          <w:marLeft w:val="640"/>
          <w:marRight w:val="0"/>
          <w:marTop w:val="0"/>
          <w:marBottom w:val="0"/>
          <w:divBdr>
            <w:top w:val="none" w:sz="0" w:space="0" w:color="auto"/>
            <w:left w:val="none" w:sz="0" w:space="0" w:color="auto"/>
            <w:bottom w:val="none" w:sz="0" w:space="0" w:color="auto"/>
            <w:right w:val="none" w:sz="0" w:space="0" w:color="auto"/>
          </w:divBdr>
        </w:div>
        <w:div w:id="547958991">
          <w:marLeft w:val="640"/>
          <w:marRight w:val="0"/>
          <w:marTop w:val="0"/>
          <w:marBottom w:val="0"/>
          <w:divBdr>
            <w:top w:val="none" w:sz="0" w:space="0" w:color="auto"/>
            <w:left w:val="none" w:sz="0" w:space="0" w:color="auto"/>
            <w:bottom w:val="none" w:sz="0" w:space="0" w:color="auto"/>
            <w:right w:val="none" w:sz="0" w:space="0" w:color="auto"/>
          </w:divBdr>
        </w:div>
        <w:div w:id="349916020">
          <w:marLeft w:val="640"/>
          <w:marRight w:val="0"/>
          <w:marTop w:val="0"/>
          <w:marBottom w:val="0"/>
          <w:divBdr>
            <w:top w:val="none" w:sz="0" w:space="0" w:color="auto"/>
            <w:left w:val="none" w:sz="0" w:space="0" w:color="auto"/>
            <w:bottom w:val="none" w:sz="0" w:space="0" w:color="auto"/>
            <w:right w:val="none" w:sz="0" w:space="0" w:color="auto"/>
          </w:divBdr>
        </w:div>
        <w:div w:id="1303659400">
          <w:marLeft w:val="640"/>
          <w:marRight w:val="0"/>
          <w:marTop w:val="0"/>
          <w:marBottom w:val="0"/>
          <w:divBdr>
            <w:top w:val="none" w:sz="0" w:space="0" w:color="auto"/>
            <w:left w:val="none" w:sz="0" w:space="0" w:color="auto"/>
            <w:bottom w:val="none" w:sz="0" w:space="0" w:color="auto"/>
            <w:right w:val="none" w:sz="0" w:space="0" w:color="auto"/>
          </w:divBdr>
        </w:div>
        <w:div w:id="1588230450">
          <w:marLeft w:val="640"/>
          <w:marRight w:val="0"/>
          <w:marTop w:val="0"/>
          <w:marBottom w:val="0"/>
          <w:divBdr>
            <w:top w:val="none" w:sz="0" w:space="0" w:color="auto"/>
            <w:left w:val="none" w:sz="0" w:space="0" w:color="auto"/>
            <w:bottom w:val="none" w:sz="0" w:space="0" w:color="auto"/>
            <w:right w:val="none" w:sz="0" w:space="0" w:color="auto"/>
          </w:divBdr>
        </w:div>
        <w:div w:id="512232935">
          <w:marLeft w:val="640"/>
          <w:marRight w:val="0"/>
          <w:marTop w:val="0"/>
          <w:marBottom w:val="0"/>
          <w:divBdr>
            <w:top w:val="none" w:sz="0" w:space="0" w:color="auto"/>
            <w:left w:val="none" w:sz="0" w:space="0" w:color="auto"/>
            <w:bottom w:val="none" w:sz="0" w:space="0" w:color="auto"/>
            <w:right w:val="none" w:sz="0" w:space="0" w:color="auto"/>
          </w:divBdr>
        </w:div>
        <w:div w:id="1542740649">
          <w:marLeft w:val="640"/>
          <w:marRight w:val="0"/>
          <w:marTop w:val="0"/>
          <w:marBottom w:val="0"/>
          <w:divBdr>
            <w:top w:val="none" w:sz="0" w:space="0" w:color="auto"/>
            <w:left w:val="none" w:sz="0" w:space="0" w:color="auto"/>
            <w:bottom w:val="none" w:sz="0" w:space="0" w:color="auto"/>
            <w:right w:val="none" w:sz="0" w:space="0" w:color="auto"/>
          </w:divBdr>
        </w:div>
        <w:div w:id="711079838">
          <w:marLeft w:val="640"/>
          <w:marRight w:val="0"/>
          <w:marTop w:val="0"/>
          <w:marBottom w:val="0"/>
          <w:divBdr>
            <w:top w:val="none" w:sz="0" w:space="0" w:color="auto"/>
            <w:left w:val="none" w:sz="0" w:space="0" w:color="auto"/>
            <w:bottom w:val="none" w:sz="0" w:space="0" w:color="auto"/>
            <w:right w:val="none" w:sz="0" w:space="0" w:color="auto"/>
          </w:divBdr>
        </w:div>
        <w:div w:id="1049722039">
          <w:marLeft w:val="640"/>
          <w:marRight w:val="0"/>
          <w:marTop w:val="0"/>
          <w:marBottom w:val="0"/>
          <w:divBdr>
            <w:top w:val="none" w:sz="0" w:space="0" w:color="auto"/>
            <w:left w:val="none" w:sz="0" w:space="0" w:color="auto"/>
            <w:bottom w:val="none" w:sz="0" w:space="0" w:color="auto"/>
            <w:right w:val="none" w:sz="0" w:space="0" w:color="auto"/>
          </w:divBdr>
        </w:div>
        <w:div w:id="648052460">
          <w:marLeft w:val="640"/>
          <w:marRight w:val="0"/>
          <w:marTop w:val="0"/>
          <w:marBottom w:val="0"/>
          <w:divBdr>
            <w:top w:val="none" w:sz="0" w:space="0" w:color="auto"/>
            <w:left w:val="none" w:sz="0" w:space="0" w:color="auto"/>
            <w:bottom w:val="none" w:sz="0" w:space="0" w:color="auto"/>
            <w:right w:val="none" w:sz="0" w:space="0" w:color="auto"/>
          </w:divBdr>
        </w:div>
        <w:div w:id="1262489669">
          <w:marLeft w:val="640"/>
          <w:marRight w:val="0"/>
          <w:marTop w:val="0"/>
          <w:marBottom w:val="0"/>
          <w:divBdr>
            <w:top w:val="none" w:sz="0" w:space="0" w:color="auto"/>
            <w:left w:val="none" w:sz="0" w:space="0" w:color="auto"/>
            <w:bottom w:val="none" w:sz="0" w:space="0" w:color="auto"/>
            <w:right w:val="none" w:sz="0" w:space="0" w:color="auto"/>
          </w:divBdr>
        </w:div>
        <w:div w:id="912423401">
          <w:marLeft w:val="640"/>
          <w:marRight w:val="0"/>
          <w:marTop w:val="0"/>
          <w:marBottom w:val="0"/>
          <w:divBdr>
            <w:top w:val="none" w:sz="0" w:space="0" w:color="auto"/>
            <w:left w:val="none" w:sz="0" w:space="0" w:color="auto"/>
            <w:bottom w:val="none" w:sz="0" w:space="0" w:color="auto"/>
            <w:right w:val="none" w:sz="0" w:space="0" w:color="auto"/>
          </w:divBdr>
        </w:div>
        <w:div w:id="137111270">
          <w:marLeft w:val="640"/>
          <w:marRight w:val="0"/>
          <w:marTop w:val="0"/>
          <w:marBottom w:val="0"/>
          <w:divBdr>
            <w:top w:val="none" w:sz="0" w:space="0" w:color="auto"/>
            <w:left w:val="none" w:sz="0" w:space="0" w:color="auto"/>
            <w:bottom w:val="none" w:sz="0" w:space="0" w:color="auto"/>
            <w:right w:val="none" w:sz="0" w:space="0" w:color="auto"/>
          </w:divBdr>
        </w:div>
        <w:div w:id="1472871212">
          <w:marLeft w:val="640"/>
          <w:marRight w:val="0"/>
          <w:marTop w:val="0"/>
          <w:marBottom w:val="0"/>
          <w:divBdr>
            <w:top w:val="none" w:sz="0" w:space="0" w:color="auto"/>
            <w:left w:val="none" w:sz="0" w:space="0" w:color="auto"/>
            <w:bottom w:val="none" w:sz="0" w:space="0" w:color="auto"/>
            <w:right w:val="none" w:sz="0" w:space="0" w:color="auto"/>
          </w:divBdr>
        </w:div>
        <w:div w:id="855194936">
          <w:marLeft w:val="640"/>
          <w:marRight w:val="0"/>
          <w:marTop w:val="0"/>
          <w:marBottom w:val="0"/>
          <w:divBdr>
            <w:top w:val="none" w:sz="0" w:space="0" w:color="auto"/>
            <w:left w:val="none" w:sz="0" w:space="0" w:color="auto"/>
            <w:bottom w:val="none" w:sz="0" w:space="0" w:color="auto"/>
            <w:right w:val="none" w:sz="0" w:space="0" w:color="auto"/>
          </w:divBdr>
        </w:div>
        <w:div w:id="539705449">
          <w:marLeft w:val="640"/>
          <w:marRight w:val="0"/>
          <w:marTop w:val="0"/>
          <w:marBottom w:val="0"/>
          <w:divBdr>
            <w:top w:val="none" w:sz="0" w:space="0" w:color="auto"/>
            <w:left w:val="none" w:sz="0" w:space="0" w:color="auto"/>
            <w:bottom w:val="none" w:sz="0" w:space="0" w:color="auto"/>
            <w:right w:val="none" w:sz="0" w:space="0" w:color="auto"/>
          </w:divBdr>
        </w:div>
        <w:div w:id="579632939">
          <w:marLeft w:val="640"/>
          <w:marRight w:val="0"/>
          <w:marTop w:val="0"/>
          <w:marBottom w:val="0"/>
          <w:divBdr>
            <w:top w:val="none" w:sz="0" w:space="0" w:color="auto"/>
            <w:left w:val="none" w:sz="0" w:space="0" w:color="auto"/>
            <w:bottom w:val="none" w:sz="0" w:space="0" w:color="auto"/>
            <w:right w:val="none" w:sz="0" w:space="0" w:color="auto"/>
          </w:divBdr>
        </w:div>
        <w:div w:id="1159468117">
          <w:marLeft w:val="640"/>
          <w:marRight w:val="0"/>
          <w:marTop w:val="0"/>
          <w:marBottom w:val="0"/>
          <w:divBdr>
            <w:top w:val="none" w:sz="0" w:space="0" w:color="auto"/>
            <w:left w:val="none" w:sz="0" w:space="0" w:color="auto"/>
            <w:bottom w:val="none" w:sz="0" w:space="0" w:color="auto"/>
            <w:right w:val="none" w:sz="0" w:space="0" w:color="auto"/>
          </w:divBdr>
        </w:div>
        <w:div w:id="495388549">
          <w:marLeft w:val="640"/>
          <w:marRight w:val="0"/>
          <w:marTop w:val="0"/>
          <w:marBottom w:val="0"/>
          <w:divBdr>
            <w:top w:val="none" w:sz="0" w:space="0" w:color="auto"/>
            <w:left w:val="none" w:sz="0" w:space="0" w:color="auto"/>
            <w:bottom w:val="none" w:sz="0" w:space="0" w:color="auto"/>
            <w:right w:val="none" w:sz="0" w:space="0" w:color="auto"/>
          </w:divBdr>
        </w:div>
        <w:div w:id="11542114">
          <w:marLeft w:val="640"/>
          <w:marRight w:val="0"/>
          <w:marTop w:val="0"/>
          <w:marBottom w:val="0"/>
          <w:divBdr>
            <w:top w:val="none" w:sz="0" w:space="0" w:color="auto"/>
            <w:left w:val="none" w:sz="0" w:space="0" w:color="auto"/>
            <w:bottom w:val="none" w:sz="0" w:space="0" w:color="auto"/>
            <w:right w:val="none" w:sz="0" w:space="0" w:color="auto"/>
          </w:divBdr>
        </w:div>
        <w:div w:id="790365243">
          <w:marLeft w:val="640"/>
          <w:marRight w:val="0"/>
          <w:marTop w:val="0"/>
          <w:marBottom w:val="0"/>
          <w:divBdr>
            <w:top w:val="none" w:sz="0" w:space="0" w:color="auto"/>
            <w:left w:val="none" w:sz="0" w:space="0" w:color="auto"/>
            <w:bottom w:val="none" w:sz="0" w:space="0" w:color="auto"/>
            <w:right w:val="none" w:sz="0" w:space="0" w:color="auto"/>
          </w:divBdr>
        </w:div>
        <w:div w:id="1674913400">
          <w:marLeft w:val="640"/>
          <w:marRight w:val="0"/>
          <w:marTop w:val="0"/>
          <w:marBottom w:val="0"/>
          <w:divBdr>
            <w:top w:val="none" w:sz="0" w:space="0" w:color="auto"/>
            <w:left w:val="none" w:sz="0" w:space="0" w:color="auto"/>
            <w:bottom w:val="none" w:sz="0" w:space="0" w:color="auto"/>
            <w:right w:val="none" w:sz="0" w:space="0" w:color="auto"/>
          </w:divBdr>
        </w:div>
        <w:div w:id="1466384608">
          <w:marLeft w:val="640"/>
          <w:marRight w:val="0"/>
          <w:marTop w:val="0"/>
          <w:marBottom w:val="0"/>
          <w:divBdr>
            <w:top w:val="none" w:sz="0" w:space="0" w:color="auto"/>
            <w:left w:val="none" w:sz="0" w:space="0" w:color="auto"/>
            <w:bottom w:val="none" w:sz="0" w:space="0" w:color="auto"/>
            <w:right w:val="none" w:sz="0" w:space="0" w:color="auto"/>
          </w:divBdr>
        </w:div>
        <w:div w:id="1902017007">
          <w:marLeft w:val="640"/>
          <w:marRight w:val="0"/>
          <w:marTop w:val="0"/>
          <w:marBottom w:val="0"/>
          <w:divBdr>
            <w:top w:val="none" w:sz="0" w:space="0" w:color="auto"/>
            <w:left w:val="none" w:sz="0" w:space="0" w:color="auto"/>
            <w:bottom w:val="none" w:sz="0" w:space="0" w:color="auto"/>
            <w:right w:val="none" w:sz="0" w:space="0" w:color="auto"/>
          </w:divBdr>
        </w:div>
        <w:div w:id="67462739">
          <w:marLeft w:val="640"/>
          <w:marRight w:val="0"/>
          <w:marTop w:val="0"/>
          <w:marBottom w:val="0"/>
          <w:divBdr>
            <w:top w:val="none" w:sz="0" w:space="0" w:color="auto"/>
            <w:left w:val="none" w:sz="0" w:space="0" w:color="auto"/>
            <w:bottom w:val="none" w:sz="0" w:space="0" w:color="auto"/>
            <w:right w:val="none" w:sz="0" w:space="0" w:color="auto"/>
          </w:divBdr>
        </w:div>
        <w:div w:id="923419267">
          <w:marLeft w:val="640"/>
          <w:marRight w:val="0"/>
          <w:marTop w:val="0"/>
          <w:marBottom w:val="0"/>
          <w:divBdr>
            <w:top w:val="none" w:sz="0" w:space="0" w:color="auto"/>
            <w:left w:val="none" w:sz="0" w:space="0" w:color="auto"/>
            <w:bottom w:val="none" w:sz="0" w:space="0" w:color="auto"/>
            <w:right w:val="none" w:sz="0" w:space="0" w:color="auto"/>
          </w:divBdr>
        </w:div>
        <w:div w:id="639193535">
          <w:marLeft w:val="640"/>
          <w:marRight w:val="0"/>
          <w:marTop w:val="0"/>
          <w:marBottom w:val="0"/>
          <w:divBdr>
            <w:top w:val="none" w:sz="0" w:space="0" w:color="auto"/>
            <w:left w:val="none" w:sz="0" w:space="0" w:color="auto"/>
            <w:bottom w:val="none" w:sz="0" w:space="0" w:color="auto"/>
            <w:right w:val="none" w:sz="0" w:space="0" w:color="auto"/>
          </w:divBdr>
        </w:div>
        <w:div w:id="794063804">
          <w:marLeft w:val="640"/>
          <w:marRight w:val="0"/>
          <w:marTop w:val="0"/>
          <w:marBottom w:val="0"/>
          <w:divBdr>
            <w:top w:val="none" w:sz="0" w:space="0" w:color="auto"/>
            <w:left w:val="none" w:sz="0" w:space="0" w:color="auto"/>
            <w:bottom w:val="none" w:sz="0" w:space="0" w:color="auto"/>
            <w:right w:val="none" w:sz="0" w:space="0" w:color="auto"/>
          </w:divBdr>
        </w:div>
        <w:div w:id="630136189">
          <w:marLeft w:val="640"/>
          <w:marRight w:val="0"/>
          <w:marTop w:val="0"/>
          <w:marBottom w:val="0"/>
          <w:divBdr>
            <w:top w:val="none" w:sz="0" w:space="0" w:color="auto"/>
            <w:left w:val="none" w:sz="0" w:space="0" w:color="auto"/>
            <w:bottom w:val="none" w:sz="0" w:space="0" w:color="auto"/>
            <w:right w:val="none" w:sz="0" w:space="0" w:color="auto"/>
          </w:divBdr>
        </w:div>
        <w:div w:id="1297180639">
          <w:marLeft w:val="640"/>
          <w:marRight w:val="0"/>
          <w:marTop w:val="0"/>
          <w:marBottom w:val="0"/>
          <w:divBdr>
            <w:top w:val="none" w:sz="0" w:space="0" w:color="auto"/>
            <w:left w:val="none" w:sz="0" w:space="0" w:color="auto"/>
            <w:bottom w:val="none" w:sz="0" w:space="0" w:color="auto"/>
            <w:right w:val="none" w:sz="0" w:space="0" w:color="auto"/>
          </w:divBdr>
        </w:div>
        <w:div w:id="269826894">
          <w:marLeft w:val="640"/>
          <w:marRight w:val="0"/>
          <w:marTop w:val="0"/>
          <w:marBottom w:val="0"/>
          <w:divBdr>
            <w:top w:val="none" w:sz="0" w:space="0" w:color="auto"/>
            <w:left w:val="none" w:sz="0" w:space="0" w:color="auto"/>
            <w:bottom w:val="none" w:sz="0" w:space="0" w:color="auto"/>
            <w:right w:val="none" w:sz="0" w:space="0" w:color="auto"/>
          </w:divBdr>
        </w:div>
        <w:div w:id="1263564143">
          <w:marLeft w:val="640"/>
          <w:marRight w:val="0"/>
          <w:marTop w:val="0"/>
          <w:marBottom w:val="0"/>
          <w:divBdr>
            <w:top w:val="none" w:sz="0" w:space="0" w:color="auto"/>
            <w:left w:val="none" w:sz="0" w:space="0" w:color="auto"/>
            <w:bottom w:val="none" w:sz="0" w:space="0" w:color="auto"/>
            <w:right w:val="none" w:sz="0" w:space="0" w:color="auto"/>
          </w:divBdr>
        </w:div>
        <w:div w:id="1133983602">
          <w:marLeft w:val="640"/>
          <w:marRight w:val="0"/>
          <w:marTop w:val="0"/>
          <w:marBottom w:val="0"/>
          <w:divBdr>
            <w:top w:val="none" w:sz="0" w:space="0" w:color="auto"/>
            <w:left w:val="none" w:sz="0" w:space="0" w:color="auto"/>
            <w:bottom w:val="none" w:sz="0" w:space="0" w:color="auto"/>
            <w:right w:val="none" w:sz="0" w:space="0" w:color="auto"/>
          </w:divBdr>
        </w:div>
        <w:div w:id="819422744">
          <w:marLeft w:val="640"/>
          <w:marRight w:val="0"/>
          <w:marTop w:val="0"/>
          <w:marBottom w:val="0"/>
          <w:divBdr>
            <w:top w:val="none" w:sz="0" w:space="0" w:color="auto"/>
            <w:left w:val="none" w:sz="0" w:space="0" w:color="auto"/>
            <w:bottom w:val="none" w:sz="0" w:space="0" w:color="auto"/>
            <w:right w:val="none" w:sz="0" w:space="0" w:color="auto"/>
          </w:divBdr>
        </w:div>
        <w:div w:id="1229805796">
          <w:marLeft w:val="640"/>
          <w:marRight w:val="0"/>
          <w:marTop w:val="0"/>
          <w:marBottom w:val="0"/>
          <w:divBdr>
            <w:top w:val="none" w:sz="0" w:space="0" w:color="auto"/>
            <w:left w:val="none" w:sz="0" w:space="0" w:color="auto"/>
            <w:bottom w:val="none" w:sz="0" w:space="0" w:color="auto"/>
            <w:right w:val="none" w:sz="0" w:space="0" w:color="auto"/>
          </w:divBdr>
        </w:div>
        <w:div w:id="1463035545">
          <w:marLeft w:val="640"/>
          <w:marRight w:val="0"/>
          <w:marTop w:val="0"/>
          <w:marBottom w:val="0"/>
          <w:divBdr>
            <w:top w:val="none" w:sz="0" w:space="0" w:color="auto"/>
            <w:left w:val="none" w:sz="0" w:space="0" w:color="auto"/>
            <w:bottom w:val="none" w:sz="0" w:space="0" w:color="auto"/>
            <w:right w:val="none" w:sz="0" w:space="0" w:color="auto"/>
          </w:divBdr>
        </w:div>
        <w:div w:id="1399398712">
          <w:marLeft w:val="640"/>
          <w:marRight w:val="0"/>
          <w:marTop w:val="0"/>
          <w:marBottom w:val="0"/>
          <w:divBdr>
            <w:top w:val="none" w:sz="0" w:space="0" w:color="auto"/>
            <w:left w:val="none" w:sz="0" w:space="0" w:color="auto"/>
            <w:bottom w:val="none" w:sz="0" w:space="0" w:color="auto"/>
            <w:right w:val="none" w:sz="0" w:space="0" w:color="auto"/>
          </w:divBdr>
        </w:div>
        <w:div w:id="1673988262">
          <w:marLeft w:val="640"/>
          <w:marRight w:val="0"/>
          <w:marTop w:val="0"/>
          <w:marBottom w:val="0"/>
          <w:divBdr>
            <w:top w:val="none" w:sz="0" w:space="0" w:color="auto"/>
            <w:left w:val="none" w:sz="0" w:space="0" w:color="auto"/>
            <w:bottom w:val="none" w:sz="0" w:space="0" w:color="auto"/>
            <w:right w:val="none" w:sz="0" w:space="0" w:color="auto"/>
          </w:divBdr>
        </w:div>
        <w:div w:id="1233806877">
          <w:marLeft w:val="640"/>
          <w:marRight w:val="0"/>
          <w:marTop w:val="0"/>
          <w:marBottom w:val="0"/>
          <w:divBdr>
            <w:top w:val="none" w:sz="0" w:space="0" w:color="auto"/>
            <w:left w:val="none" w:sz="0" w:space="0" w:color="auto"/>
            <w:bottom w:val="none" w:sz="0" w:space="0" w:color="auto"/>
            <w:right w:val="none" w:sz="0" w:space="0" w:color="auto"/>
          </w:divBdr>
        </w:div>
        <w:div w:id="357581767">
          <w:marLeft w:val="640"/>
          <w:marRight w:val="0"/>
          <w:marTop w:val="0"/>
          <w:marBottom w:val="0"/>
          <w:divBdr>
            <w:top w:val="none" w:sz="0" w:space="0" w:color="auto"/>
            <w:left w:val="none" w:sz="0" w:space="0" w:color="auto"/>
            <w:bottom w:val="none" w:sz="0" w:space="0" w:color="auto"/>
            <w:right w:val="none" w:sz="0" w:space="0" w:color="auto"/>
          </w:divBdr>
        </w:div>
        <w:div w:id="1456563965">
          <w:marLeft w:val="640"/>
          <w:marRight w:val="0"/>
          <w:marTop w:val="0"/>
          <w:marBottom w:val="0"/>
          <w:divBdr>
            <w:top w:val="none" w:sz="0" w:space="0" w:color="auto"/>
            <w:left w:val="none" w:sz="0" w:space="0" w:color="auto"/>
            <w:bottom w:val="none" w:sz="0" w:space="0" w:color="auto"/>
            <w:right w:val="none" w:sz="0" w:space="0" w:color="auto"/>
          </w:divBdr>
        </w:div>
        <w:div w:id="354157396">
          <w:marLeft w:val="640"/>
          <w:marRight w:val="0"/>
          <w:marTop w:val="0"/>
          <w:marBottom w:val="0"/>
          <w:divBdr>
            <w:top w:val="none" w:sz="0" w:space="0" w:color="auto"/>
            <w:left w:val="none" w:sz="0" w:space="0" w:color="auto"/>
            <w:bottom w:val="none" w:sz="0" w:space="0" w:color="auto"/>
            <w:right w:val="none" w:sz="0" w:space="0" w:color="auto"/>
          </w:divBdr>
        </w:div>
        <w:div w:id="889807596">
          <w:marLeft w:val="640"/>
          <w:marRight w:val="0"/>
          <w:marTop w:val="0"/>
          <w:marBottom w:val="0"/>
          <w:divBdr>
            <w:top w:val="none" w:sz="0" w:space="0" w:color="auto"/>
            <w:left w:val="none" w:sz="0" w:space="0" w:color="auto"/>
            <w:bottom w:val="none" w:sz="0" w:space="0" w:color="auto"/>
            <w:right w:val="none" w:sz="0" w:space="0" w:color="auto"/>
          </w:divBdr>
        </w:div>
        <w:div w:id="580795932">
          <w:marLeft w:val="640"/>
          <w:marRight w:val="0"/>
          <w:marTop w:val="0"/>
          <w:marBottom w:val="0"/>
          <w:divBdr>
            <w:top w:val="none" w:sz="0" w:space="0" w:color="auto"/>
            <w:left w:val="none" w:sz="0" w:space="0" w:color="auto"/>
            <w:bottom w:val="none" w:sz="0" w:space="0" w:color="auto"/>
            <w:right w:val="none" w:sz="0" w:space="0" w:color="auto"/>
          </w:divBdr>
        </w:div>
        <w:div w:id="1498768427">
          <w:marLeft w:val="640"/>
          <w:marRight w:val="0"/>
          <w:marTop w:val="0"/>
          <w:marBottom w:val="0"/>
          <w:divBdr>
            <w:top w:val="none" w:sz="0" w:space="0" w:color="auto"/>
            <w:left w:val="none" w:sz="0" w:space="0" w:color="auto"/>
            <w:bottom w:val="none" w:sz="0" w:space="0" w:color="auto"/>
            <w:right w:val="none" w:sz="0" w:space="0" w:color="auto"/>
          </w:divBdr>
        </w:div>
        <w:div w:id="2053578947">
          <w:marLeft w:val="640"/>
          <w:marRight w:val="0"/>
          <w:marTop w:val="0"/>
          <w:marBottom w:val="0"/>
          <w:divBdr>
            <w:top w:val="none" w:sz="0" w:space="0" w:color="auto"/>
            <w:left w:val="none" w:sz="0" w:space="0" w:color="auto"/>
            <w:bottom w:val="none" w:sz="0" w:space="0" w:color="auto"/>
            <w:right w:val="none" w:sz="0" w:space="0" w:color="auto"/>
          </w:divBdr>
        </w:div>
        <w:div w:id="2046708722">
          <w:marLeft w:val="640"/>
          <w:marRight w:val="0"/>
          <w:marTop w:val="0"/>
          <w:marBottom w:val="0"/>
          <w:divBdr>
            <w:top w:val="none" w:sz="0" w:space="0" w:color="auto"/>
            <w:left w:val="none" w:sz="0" w:space="0" w:color="auto"/>
            <w:bottom w:val="none" w:sz="0" w:space="0" w:color="auto"/>
            <w:right w:val="none" w:sz="0" w:space="0" w:color="auto"/>
          </w:divBdr>
        </w:div>
        <w:div w:id="596475566">
          <w:marLeft w:val="640"/>
          <w:marRight w:val="0"/>
          <w:marTop w:val="0"/>
          <w:marBottom w:val="0"/>
          <w:divBdr>
            <w:top w:val="none" w:sz="0" w:space="0" w:color="auto"/>
            <w:left w:val="none" w:sz="0" w:space="0" w:color="auto"/>
            <w:bottom w:val="none" w:sz="0" w:space="0" w:color="auto"/>
            <w:right w:val="none" w:sz="0" w:space="0" w:color="auto"/>
          </w:divBdr>
        </w:div>
        <w:div w:id="399212009">
          <w:marLeft w:val="640"/>
          <w:marRight w:val="0"/>
          <w:marTop w:val="0"/>
          <w:marBottom w:val="0"/>
          <w:divBdr>
            <w:top w:val="none" w:sz="0" w:space="0" w:color="auto"/>
            <w:left w:val="none" w:sz="0" w:space="0" w:color="auto"/>
            <w:bottom w:val="none" w:sz="0" w:space="0" w:color="auto"/>
            <w:right w:val="none" w:sz="0" w:space="0" w:color="auto"/>
          </w:divBdr>
        </w:div>
        <w:div w:id="2143451900">
          <w:marLeft w:val="640"/>
          <w:marRight w:val="0"/>
          <w:marTop w:val="0"/>
          <w:marBottom w:val="0"/>
          <w:divBdr>
            <w:top w:val="none" w:sz="0" w:space="0" w:color="auto"/>
            <w:left w:val="none" w:sz="0" w:space="0" w:color="auto"/>
            <w:bottom w:val="none" w:sz="0" w:space="0" w:color="auto"/>
            <w:right w:val="none" w:sz="0" w:space="0" w:color="auto"/>
          </w:divBdr>
        </w:div>
        <w:div w:id="1092122674">
          <w:marLeft w:val="640"/>
          <w:marRight w:val="0"/>
          <w:marTop w:val="0"/>
          <w:marBottom w:val="0"/>
          <w:divBdr>
            <w:top w:val="none" w:sz="0" w:space="0" w:color="auto"/>
            <w:left w:val="none" w:sz="0" w:space="0" w:color="auto"/>
            <w:bottom w:val="none" w:sz="0" w:space="0" w:color="auto"/>
            <w:right w:val="none" w:sz="0" w:space="0" w:color="auto"/>
          </w:divBdr>
        </w:div>
        <w:div w:id="1122385985">
          <w:marLeft w:val="640"/>
          <w:marRight w:val="0"/>
          <w:marTop w:val="0"/>
          <w:marBottom w:val="0"/>
          <w:divBdr>
            <w:top w:val="none" w:sz="0" w:space="0" w:color="auto"/>
            <w:left w:val="none" w:sz="0" w:space="0" w:color="auto"/>
            <w:bottom w:val="none" w:sz="0" w:space="0" w:color="auto"/>
            <w:right w:val="none" w:sz="0" w:space="0" w:color="auto"/>
          </w:divBdr>
        </w:div>
        <w:div w:id="628702814">
          <w:marLeft w:val="640"/>
          <w:marRight w:val="0"/>
          <w:marTop w:val="0"/>
          <w:marBottom w:val="0"/>
          <w:divBdr>
            <w:top w:val="none" w:sz="0" w:space="0" w:color="auto"/>
            <w:left w:val="none" w:sz="0" w:space="0" w:color="auto"/>
            <w:bottom w:val="none" w:sz="0" w:space="0" w:color="auto"/>
            <w:right w:val="none" w:sz="0" w:space="0" w:color="auto"/>
          </w:divBdr>
        </w:div>
        <w:div w:id="1224170908">
          <w:marLeft w:val="640"/>
          <w:marRight w:val="0"/>
          <w:marTop w:val="0"/>
          <w:marBottom w:val="0"/>
          <w:divBdr>
            <w:top w:val="none" w:sz="0" w:space="0" w:color="auto"/>
            <w:left w:val="none" w:sz="0" w:space="0" w:color="auto"/>
            <w:bottom w:val="none" w:sz="0" w:space="0" w:color="auto"/>
            <w:right w:val="none" w:sz="0" w:space="0" w:color="auto"/>
          </w:divBdr>
        </w:div>
        <w:div w:id="1561012432">
          <w:marLeft w:val="640"/>
          <w:marRight w:val="0"/>
          <w:marTop w:val="0"/>
          <w:marBottom w:val="0"/>
          <w:divBdr>
            <w:top w:val="none" w:sz="0" w:space="0" w:color="auto"/>
            <w:left w:val="none" w:sz="0" w:space="0" w:color="auto"/>
            <w:bottom w:val="none" w:sz="0" w:space="0" w:color="auto"/>
            <w:right w:val="none" w:sz="0" w:space="0" w:color="auto"/>
          </w:divBdr>
        </w:div>
        <w:div w:id="1194610172">
          <w:marLeft w:val="640"/>
          <w:marRight w:val="0"/>
          <w:marTop w:val="0"/>
          <w:marBottom w:val="0"/>
          <w:divBdr>
            <w:top w:val="none" w:sz="0" w:space="0" w:color="auto"/>
            <w:left w:val="none" w:sz="0" w:space="0" w:color="auto"/>
            <w:bottom w:val="none" w:sz="0" w:space="0" w:color="auto"/>
            <w:right w:val="none" w:sz="0" w:space="0" w:color="auto"/>
          </w:divBdr>
        </w:div>
        <w:div w:id="1401563776">
          <w:marLeft w:val="640"/>
          <w:marRight w:val="0"/>
          <w:marTop w:val="0"/>
          <w:marBottom w:val="0"/>
          <w:divBdr>
            <w:top w:val="none" w:sz="0" w:space="0" w:color="auto"/>
            <w:left w:val="none" w:sz="0" w:space="0" w:color="auto"/>
            <w:bottom w:val="none" w:sz="0" w:space="0" w:color="auto"/>
            <w:right w:val="none" w:sz="0" w:space="0" w:color="auto"/>
          </w:divBdr>
        </w:div>
        <w:div w:id="1970088498">
          <w:marLeft w:val="640"/>
          <w:marRight w:val="0"/>
          <w:marTop w:val="0"/>
          <w:marBottom w:val="0"/>
          <w:divBdr>
            <w:top w:val="none" w:sz="0" w:space="0" w:color="auto"/>
            <w:left w:val="none" w:sz="0" w:space="0" w:color="auto"/>
            <w:bottom w:val="none" w:sz="0" w:space="0" w:color="auto"/>
            <w:right w:val="none" w:sz="0" w:space="0" w:color="auto"/>
          </w:divBdr>
        </w:div>
        <w:div w:id="1518230132">
          <w:marLeft w:val="640"/>
          <w:marRight w:val="0"/>
          <w:marTop w:val="0"/>
          <w:marBottom w:val="0"/>
          <w:divBdr>
            <w:top w:val="none" w:sz="0" w:space="0" w:color="auto"/>
            <w:left w:val="none" w:sz="0" w:space="0" w:color="auto"/>
            <w:bottom w:val="none" w:sz="0" w:space="0" w:color="auto"/>
            <w:right w:val="none" w:sz="0" w:space="0" w:color="auto"/>
          </w:divBdr>
        </w:div>
        <w:div w:id="1087119151">
          <w:marLeft w:val="640"/>
          <w:marRight w:val="0"/>
          <w:marTop w:val="0"/>
          <w:marBottom w:val="0"/>
          <w:divBdr>
            <w:top w:val="none" w:sz="0" w:space="0" w:color="auto"/>
            <w:left w:val="none" w:sz="0" w:space="0" w:color="auto"/>
            <w:bottom w:val="none" w:sz="0" w:space="0" w:color="auto"/>
            <w:right w:val="none" w:sz="0" w:space="0" w:color="auto"/>
          </w:divBdr>
        </w:div>
        <w:div w:id="1474982858">
          <w:marLeft w:val="640"/>
          <w:marRight w:val="0"/>
          <w:marTop w:val="0"/>
          <w:marBottom w:val="0"/>
          <w:divBdr>
            <w:top w:val="none" w:sz="0" w:space="0" w:color="auto"/>
            <w:left w:val="none" w:sz="0" w:space="0" w:color="auto"/>
            <w:bottom w:val="none" w:sz="0" w:space="0" w:color="auto"/>
            <w:right w:val="none" w:sz="0" w:space="0" w:color="auto"/>
          </w:divBdr>
        </w:div>
        <w:div w:id="877594391">
          <w:marLeft w:val="640"/>
          <w:marRight w:val="0"/>
          <w:marTop w:val="0"/>
          <w:marBottom w:val="0"/>
          <w:divBdr>
            <w:top w:val="none" w:sz="0" w:space="0" w:color="auto"/>
            <w:left w:val="none" w:sz="0" w:space="0" w:color="auto"/>
            <w:bottom w:val="none" w:sz="0" w:space="0" w:color="auto"/>
            <w:right w:val="none" w:sz="0" w:space="0" w:color="auto"/>
          </w:divBdr>
        </w:div>
        <w:div w:id="2082479213">
          <w:marLeft w:val="640"/>
          <w:marRight w:val="0"/>
          <w:marTop w:val="0"/>
          <w:marBottom w:val="0"/>
          <w:divBdr>
            <w:top w:val="none" w:sz="0" w:space="0" w:color="auto"/>
            <w:left w:val="none" w:sz="0" w:space="0" w:color="auto"/>
            <w:bottom w:val="none" w:sz="0" w:space="0" w:color="auto"/>
            <w:right w:val="none" w:sz="0" w:space="0" w:color="auto"/>
          </w:divBdr>
        </w:div>
        <w:div w:id="361977442">
          <w:marLeft w:val="640"/>
          <w:marRight w:val="0"/>
          <w:marTop w:val="0"/>
          <w:marBottom w:val="0"/>
          <w:divBdr>
            <w:top w:val="none" w:sz="0" w:space="0" w:color="auto"/>
            <w:left w:val="none" w:sz="0" w:space="0" w:color="auto"/>
            <w:bottom w:val="none" w:sz="0" w:space="0" w:color="auto"/>
            <w:right w:val="none" w:sz="0" w:space="0" w:color="auto"/>
          </w:divBdr>
        </w:div>
        <w:div w:id="170069725">
          <w:marLeft w:val="640"/>
          <w:marRight w:val="0"/>
          <w:marTop w:val="0"/>
          <w:marBottom w:val="0"/>
          <w:divBdr>
            <w:top w:val="none" w:sz="0" w:space="0" w:color="auto"/>
            <w:left w:val="none" w:sz="0" w:space="0" w:color="auto"/>
            <w:bottom w:val="none" w:sz="0" w:space="0" w:color="auto"/>
            <w:right w:val="none" w:sz="0" w:space="0" w:color="auto"/>
          </w:divBdr>
        </w:div>
        <w:div w:id="768233646">
          <w:marLeft w:val="640"/>
          <w:marRight w:val="0"/>
          <w:marTop w:val="0"/>
          <w:marBottom w:val="0"/>
          <w:divBdr>
            <w:top w:val="none" w:sz="0" w:space="0" w:color="auto"/>
            <w:left w:val="none" w:sz="0" w:space="0" w:color="auto"/>
            <w:bottom w:val="none" w:sz="0" w:space="0" w:color="auto"/>
            <w:right w:val="none" w:sz="0" w:space="0" w:color="auto"/>
          </w:divBdr>
        </w:div>
        <w:div w:id="1311444427">
          <w:marLeft w:val="640"/>
          <w:marRight w:val="0"/>
          <w:marTop w:val="0"/>
          <w:marBottom w:val="0"/>
          <w:divBdr>
            <w:top w:val="none" w:sz="0" w:space="0" w:color="auto"/>
            <w:left w:val="none" w:sz="0" w:space="0" w:color="auto"/>
            <w:bottom w:val="none" w:sz="0" w:space="0" w:color="auto"/>
            <w:right w:val="none" w:sz="0" w:space="0" w:color="auto"/>
          </w:divBdr>
        </w:div>
        <w:div w:id="536091423">
          <w:marLeft w:val="640"/>
          <w:marRight w:val="0"/>
          <w:marTop w:val="0"/>
          <w:marBottom w:val="0"/>
          <w:divBdr>
            <w:top w:val="none" w:sz="0" w:space="0" w:color="auto"/>
            <w:left w:val="none" w:sz="0" w:space="0" w:color="auto"/>
            <w:bottom w:val="none" w:sz="0" w:space="0" w:color="auto"/>
            <w:right w:val="none" w:sz="0" w:space="0" w:color="auto"/>
          </w:divBdr>
        </w:div>
        <w:div w:id="2036074907">
          <w:marLeft w:val="640"/>
          <w:marRight w:val="0"/>
          <w:marTop w:val="0"/>
          <w:marBottom w:val="0"/>
          <w:divBdr>
            <w:top w:val="none" w:sz="0" w:space="0" w:color="auto"/>
            <w:left w:val="none" w:sz="0" w:space="0" w:color="auto"/>
            <w:bottom w:val="none" w:sz="0" w:space="0" w:color="auto"/>
            <w:right w:val="none" w:sz="0" w:space="0" w:color="auto"/>
          </w:divBdr>
        </w:div>
      </w:divsChild>
    </w:div>
    <w:div w:id="310139107">
      <w:bodyDiv w:val="1"/>
      <w:marLeft w:val="0"/>
      <w:marRight w:val="0"/>
      <w:marTop w:val="0"/>
      <w:marBottom w:val="0"/>
      <w:divBdr>
        <w:top w:val="none" w:sz="0" w:space="0" w:color="auto"/>
        <w:left w:val="none" w:sz="0" w:space="0" w:color="auto"/>
        <w:bottom w:val="none" w:sz="0" w:space="0" w:color="auto"/>
        <w:right w:val="none" w:sz="0" w:space="0" w:color="auto"/>
      </w:divBdr>
    </w:div>
    <w:div w:id="318464686">
      <w:bodyDiv w:val="1"/>
      <w:marLeft w:val="0"/>
      <w:marRight w:val="0"/>
      <w:marTop w:val="0"/>
      <w:marBottom w:val="0"/>
      <w:divBdr>
        <w:top w:val="none" w:sz="0" w:space="0" w:color="auto"/>
        <w:left w:val="none" w:sz="0" w:space="0" w:color="auto"/>
        <w:bottom w:val="none" w:sz="0" w:space="0" w:color="auto"/>
        <w:right w:val="none" w:sz="0" w:space="0" w:color="auto"/>
      </w:divBdr>
    </w:div>
    <w:div w:id="326791026">
      <w:bodyDiv w:val="1"/>
      <w:marLeft w:val="0"/>
      <w:marRight w:val="0"/>
      <w:marTop w:val="0"/>
      <w:marBottom w:val="0"/>
      <w:divBdr>
        <w:top w:val="none" w:sz="0" w:space="0" w:color="auto"/>
        <w:left w:val="none" w:sz="0" w:space="0" w:color="auto"/>
        <w:bottom w:val="none" w:sz="0" w:space="0" w:color="auto"/>
        <w:right w:val="none" w:sz="0" w:space="0" w:color="auto"/>
      </w:divBdr>
    </w:div>
    <w:div w:id="327171971">
      <w:bodyDiv w:val="1"/>
      <w:marLeft w:val="0"/>
      <w:marRight w:val="0"/>
      <w:marTop w:val="0"/>
      <w:marBottom w:val="0"/>
      <w:divBdr>
        <w:top w:val="none" w:sz="0" w:space="0" w:color="auto"/>
        <w:left w:val="none" w:sz="0" w:space="0" w:color="auto"/>
        <w:bottom w:val="none" w:sz="0" w:space="0" w:color="auto"/>
        <w:right w:val="none" w:sz="0" w:space="0" w:color="auto"/>
      </w:divBdr>
      <w:divsChild>
        <w:div w:id="976955082">
          <w:marLeft w:val="640"/>
          <w:marRight w:val="0"/>
          <w:marTop w:val="0"/>
          <w:marBottom w:val="0"/>
          <w:divBdr>
            <w:top w:val="none" w:sz="0" w:space="0" w:color="auto"/>
            <w:left w:val="none" w:sz="0" w:space="0" w:color="auto"/>
            <w:bottom w:val="none" w:sz="0" w:space="0" w:color="auto"/>
            <w:right w:val="none" w:sz="0" w:space="0" w:color="auto"/>
          </w:divBdr>
        </w:div>
        <w:div w:id="602955047">
          <w:marLeft w:val="640"/>
          <w:marRight w:val="0"/>
          <w:marTop w:val="0"/>
          <w:marBottom w:val="0"/>
          <w:divBdr>
            <w:top w:val="none" w:sz="0" w:space="0" w:color="auto"/>
            <w:left w:val="none" w:sz="0" w:space="0" w:color="auto"/>
            <w:bottom w:val="none" w:sz="0" w:space="0" w:color="auto"/>
            <w:right w:val="none" w:sz="0" w:space="0" w:color="auto"/>
          </w:divBdr>
        </w:div>
        <w:div w:id="1471244187">
          <w:marLeft w:val="640"/>
          <w:marRight w:val="0"/>
          <w:marTop w:val="0"/>
          <w:marBottom w:val="0"/>
          <w:divBdr>
            <w:top w:val="none" w:sz="0" w:space="0" w:color="auto"/>
            <w:left w:val="none" w:sz="0" w:space="0" w:color="auto"/>
            <w:bottom w:val="none" w:sz="0" w:space="0" w:color="auto"/>
            <w:right w:val="none" w:sz="0" w:space="0" w:color="auto"/>
          </w:divBdr>
        </w:div>
        <w:div w:id="1557082895">
          <w:marLeft w:val="640"/>
          <w:marRight w:val="0"/>
          <w:marTop w:val="0"/>
          <w:marBottom w:val="0"/>
          <w:divBdr>
            <w:top w:val="none" w:sz="0" w:space="0" w:color="auto"/>
            <w:left w:val="none" w:sz="0" w:space="0" w:color="auto"/>
            <w:bottom w:val="none" w:sz="0" w:space="0" w:color="auto"/>
            <w:right w:val="none" w:sz="0" w:space="0" w:color="auto"/>
          </w:divBdr>
        </w:div>
        <w:div w:id="1759935693">
          <w:marLeft w:val="640"/>
          <w:marRight w:val="0"/>
          <w:marTop w:val="0"/>
          <w:marBottom w:val="0"/>
          <w:divBdr>
            <w:top w:val="none" w:sz="0" w:space="0" w:color="auto"/>
            <w:left w:val="none" w:sz="0" w:space="0" w:color="auto"/>
            <w:bottom w:val="none" w:sz="0" w:space="0" w:color="auto"/>
            <w:right w:val="none" w:sz="0" w:space="0" w:color="auto"/>
          </w:divBdr>
        </w:div>
        <w:div w:id="1949581657">
          <w:marLeft w:val="640"/>
          <w:marRight w:val="0"/>
          <w:marTop w:val="0"/>
          <w:marBottom w:val="0"/>
          <w:divBdr>
            <w:top w:val="none" w:sz="0" w:space="0" w:color="auto"/>
            <w:left w:val="none" w:sz="0" w:space="0" w:color="auto"/>
            <w:bottom w:val="none" w:sz="0" w:space="0" w:color="auto"/>
            <w:right w:val="none" w:sz="0" w:space="0" w:color="auto"/>
          </w:divBdr>
        </w:div>
        <w:div w:id="209851891">
          <w:marLeft w:val="640"/>
          <w:marRight w:val="0"/>
          <w:marTop w:val="0"/>
          <w:marBottom w:val="0"/>
          <w:divBdr>
            <w:top w:val="none" w:sz="0" w:space="0" w:color="auto"/>
            <w:left w:val="none" w:sz="0" w:space="0" w:color="auto"/>
            <w:bottom w:val="none" w:sz="0" w:space="0" w:color="auto"/>
            <w:right w:val="none" w:sz="0" w:space="0" w:color="auto"/>
          </w:divBdr>
        </w:div>
        <w:div w:id="472917194">
          <w:marLeft w:val="640"/>
          <w:marRight w:val="0"/>
          <w:marTop w:val="0"/>
          <w:marBottom w:val="0"/>
          <w:divBdr>
            <w:top w:val="none" w:sz="0" w:space="0" w:color="auto"/>
            <w:left w:val="none" w:sz="0" w:space="0" w:color="auto"/>
            <w:bottom w:val="none" w:sz="0" w:space="0" w:color="auto"/>
            <w:right w:val="none" w:sz="0" w:space="0" w:color="auto"/>
          </w:divBdr>
        </w:div>
        <w:div w:id="1505240691">
          <w:marLeft w:val="640"/>
          <w:marRight w:val="0"/>
          <w:marTop w:val="0"/>
          <w:marBottom w:val="0"/>
          <w:divBdr>
            <w:top w:val="none" w:sz="0" w:space="0" w:color="auto"/>
            <w:left w:val="none" w:sz="0" w:space="0" w:color="auto"/>
            <w:bottom w:val="none" w:sz="0" w:space="0" w:color="auto"/>
            <w:right w:val="none" w:sz="0" w:space="0" w:color="auto"/>
          </w:divBdr>
        </w:div>
        <w:div w:id="518272333">
          <w:marLeft w:val="640"/>
          <w:marRight w:val="0"/>
          <w:marTop w:val="0"/>
          <w:marBottom w:val="0"/>
          <w:divBdr>
            <w:top w:val="none" w:sz="0" w:space="0" w:color="auto"/>
            <w:left w:val="none" w:sz="0" w:space="0" w:color="auto"/>
            <w:bottom w:val="none" w:sz="0" w:space="0" w:color="auto"/>
            <w:right w:val="none" w:sz="0" w:space="0" w:color="auto"/>
          </w:divBdr>
        </w:div>
        <w:div w:id="1841503830">
          <w:marLeft w:val="640"/>
          <w:marRight w:val="0"/>
          <w:marTop w:val="0"/>
          <w:marBottom w:val="0"/>
          <w:divBdr>
            <w:top w:val="none" w:sz="0" w:space="0" w:color="auto"/>
            <w:left w:val="none" w:sz="0" w:space="0" w:color="auto"/>
            <w:bottom w:val="none" w:sz="0" w:space="0" w:color="auto"/>
            <w:right w:val="none" w:sz="0" w:space="0" w:color="auto"/>
          </w:divBdr>
        </w:div>
        <w:div w:id="1323268828">
          <w:marLeft w:val="640"/>
          <w:marRight w:val="0"/>
          <w:marTop w:val="0"/>
          <w:marBottom w:val="0"/>
          <w:divBdr>
            <w:top w:val="none" w:sz="0" w:space="0" w:color="auto"/>
            <w:left w:val="none" w:sz="0" w:space="0" w:color="auto"/>
            <w:bottom w:val="none" w:sz="0" w:space="0" w:color="auto"/>
            <w:right w:val="none" w:sz="0" w:space="0" w:color="auto"/>
          </w:divBdr>
        </w:div>
        <w:div w:id="2070838988">
          <w:marLeft w:val="640"/>
          <w:marRight w:val="0"/>
          <w:marTop w:val="0"/>
          <w:marBottom w:val="0"/>
          <w:divBdr>
            <w:top w:val="none" w:sz="0" w:space="0" w:color="auto"/>
            <w:left w:val="none" w:sz="0" w:space="0" w:color="auto"/>
            <w:bottom w:val="none" w:sz="0" w:space="0" w:color="auto"/>
            <w:right w:val="none" w:sz="0" w:space="0" w:color="auto"/>
          </w:divBdr>
        </w:div>
        <w:div w:id="1971469373">
          <w:marLeft w:val="640"/>
          <w:marRight w:val="0"/>
          <w:marTop w:val="0"/>
          <w:marBottom w:val="0"/>
          <w:divBdr>
            <w:top w:val="none" w:sz="0" w:space="0" w:color="auto"/>
            <w:left w:val="none" w:sz="0" w:space="0" w:color="auto"/>
            <w:bottom w:val="none" w:sz="0" w:space="0" w:color="auto"/>
            <w:right w:val="none" w:sz="0" w:space="0" w:color="auto"/>
          </w:divBdr>
        </w:div>
        <w:div w:id="430708466">
          <w:marLeft w:val="640"/>
          <w:marRight w:val="0"/>
          <w:marTop w:val="0"/>
          <w:marBottom w:val="0"/>
          <w:divBdr>
            <w:top w:val="none" w:sz="0" w:space="0" w:color="auto"/>
            <w:left w:val="none" w:sz="0" w:space="0" w:color="auto"/>
            <w:bottom w:val="none" w:sz="0" w:space="0" w:color="auto"/>
            <w:right w:val="none" w:sz="0" w:space="0" w:color="auto"/>
          </w:divBdr>
        </w:div>
        <w:div w:id="1089960004">
          <w:marLeft w:val="640"/>
          <w:marRight w:val="0"/>
          <w:marTop w:val="0"/>
          <w:marBottom w:val="0"/>
          <w:divBdr>
            <w:top w:val="none" w:sz="0" w:space="0" w:color="auto"/>
            <w:left w:val="none" w:sz="0" w:space="0" w:color="auto"/>
            <w:bottom w:val="none" w:sz="0" w:space="0" w:color="auto"/>
            <w:right w:val="none" w:sz="0" w:space="0" w:color="auto"/>
          </w:divBdr>
        </w:div>
        <w:div w:id="105738580">
          <w:marLeft w:val="640"/>
          <w:marRight w:val="0"/>
          <w:marTop w:val="0"/>
          <w:marBottom w:val="0"/>
          <w:divBdr>
            <w:top w:val="none" w:sz="0" w:space="0" w:color="auto"/>
            <w:left w:val="none" w:sz="0" w:space="0" w:color="auto"/>
            <w:bottom w:val="none" w:sz="0" w:space="0" w:color="auto"/>
            <w:right w:val="none" w:sz="0" w:space="0" w:color="auto"/>
          </w:divBdr>
        </w:div>
        <w:div w:id="1562600596">
          <w:marLeft w:val="640"/>
          <w:marRight w:val="0"/>
          <w:marTop w:val="0"/>
          <w:marBottom w:val="0"/>
          <w:divBdr>
            <w:top w:val="none" w:sz="0" w:space="0" w:color="auto"/>
            <w:left w:val="none" w:sz="0" w:space="0" w:color="auto"/>
            <w:bottom w:val="none" w:sz="0" w:space="0" w:color="auto"/>
            <w:right w:val="none" w:sz="0" w:space="0" w:color="auto"/>
          </w:divBdr>
        </w:div>
        <w:div w:id="732851923">
          <w:marLeft w:val="640"/>
          <w:marRight w:val="0"/>
          <w:marTop w:val="0"/>
          <w:marBottom w:val="0"/>
          <w:divBdr>
            <w:top w:val="none" w:sz="0" w:space="0" w:color="auto"/>
            <w:left w:val="none" w:sz="0" w:space="0" w:color="auto"/>
            <w:bottom w:val="none" w:sz="0" w:space="0" w:color="auto"/>
            <w:right w:val="none" w:sz="0" w:space="0" w:color="auto"/>
          </w:divBdr>
        </w:div>
        <w:div w:id="1325233650">
          <w:marLeft w:val="640"/>
          <w:marRight w:val="0"/>
          <w:marTop w:val="0"/>
          <w:marBottom w:val="0"/>
          <w:divBdr>
            <w:top w:val="none" w:sz="0" w:space="0" w:color="auto"/>
            <w:left w:val="none" w:sz="0" w:space="0" w:color="auto"/>
            <w:bottom w:val="none" w:sz="0" w:space="0" w:color="auto"/>
            <w:right w:val="none" w:sz="0" w:space="0" w:color="auto"/>
          </w:divBdr>
        </w:div>
        <w:div w:id="2110193762">
          <w:marLeft w:val="640"/>
          <w:marRight w:val="0"/>
          <w:marTop w:val="0"/>
          <w:marBottom w:val="0"/>
          <w:divBdr>
            <w:top w:val="none" w:sz="0" w:space="0" w:color="auto"/>
            <w:left w:val="none" w:sz="0" w:space="0" w:color="auto"/>
            <w:bottom w:val="none" w:sz="0" w:space="0" w:color="auto"/>
            <w:right w:val="none" w:sz="0" w:space="0" w:color="auto"/>
          </w:divBdr>
        </w:div>
        <w:div w:id="963386154">
          <w:marLeft w:val="640"/>
          <w:marRight w:val="0"/>
          <w:marTop w:val="0"/>
          <w:marBottom w:val="0"/>
          <w:divBdr>
            <w:top w:val="none" w:sz="0" w:space="0" w:color="auto"/>
            <w:left w:val="none" w:sz="0" w:space="0" w:color="auto"/>
            <w:bottom w:val="none" w:sz="0" w:space="0" w:color="auto"/>
            <w:right w:val="none" w:sz="0" w:space="0" w:color="auto"/>
          </w:divBdr>
        </w:div>
        <w:div w:id="716733698">
          <w:marLeft w:val="640"/>
          <w:marRight w:val="0"/>
          <w:marTop w:val="0"/>
          <w:marBottom w:val="0"/>
          <w:divBdr>
            <w:top w:val="none" w:sz="0" w:space="0" w:color="auto"/>
            <w:left w:val="none" w:sz="0" w:space="0" w:color="auto"/>
            <w:bottom w:val="none" w:sz="0" w:space="0" w:color="auto"/>
            <w:right w:val="none" w:sz="0" w:space="0" w:color="auto"/>
          </w:divBdr>
        </w:div>
        <w:div w:id="1964070356">
          <w:marLeft w:val="640"/>
          <w:marRight w:val="0"/>
          <w:marTop w:val="0"/>
          <w:marBottom w:val="0"/>
          <w:divBdr>
            <w:top w:val="none" w:sz="0" w:space="0" w:color="auto"/>
            <w:left w:val="none" w:sz="0" w:space="0" w:color="auto"/>
            <w:bottom w:val="none" w:sz="0" w:space="0" w:color="auto"/>
            <w:right w:val="none" w:sz="0" w:space="0" w:color="auto"/>
          </w:divBdr>
        </w:div>
        <w:div w:id="1455176156">
          <w:marLeft w:val="640"/>
          <w:marRight w:val="0"/>
          <w:marTop w:val="0"/>
          <w:marBottom w:val="0"/>
          <w:divBdr>
            <w:top w:val="none" w:sz="0" w:space="0" w:color="auto"/>
            <w:left w:val="none" w:sz="0" w:space="0" w:color="auto"/>
            <w:bottom w:val="none" w:sz="0" w:space="0" w:color="auto"/>
            <w:right w:val="none" w:sz="0" w:space="0" w:color="auto"/>
          </w:divBdr>
        </w:div>
        <w:div w:id="985010450">
          <w:marLeft w:val="640"/>
          <w:marRight w:val="0"/>
          <w:marTop w:val="0"/>
          <w:marBottom w:val="0"/>
          <w:divBdr>
            <w:top w:val="none" w:sz="0" w:space="0" w:color="auto"/>
            <w:left w:val="none" w:sz="0" w:space="0" w:color="auto"/>
            <w:bottom w:val="none" w:sz="0" w:space="0" w:color="auto"/>
            <w:right w:val="none" w:sz="0" w:space="0" w:color="auto"/>
          </w:divBdr>
        </w:div>
        <w:div w:id="1587958101">
          <w:marLeft w:val="640"/>
          <w:marRight w:val="0"/>
          <w:marTop w:val="0"/>
          <w:marBottom w:val="0"/>
          <w:divBdr>
            <w:top w:val="none" w:sz="0" w:space="0" w:color="auto"/>
            <w:left w:val="none" w:sz="0" w:space="0" w:color="auto"/>
            <w:bottom w:val="none" w:sz="0" w:space="0" w:color="auto"/>
            <w:right w:val="none" w:sz="0" w:space="0" w:color="auto"/>
          </w:divBdr>
        </w:div>
        <w:div w:id="1477448657">
          <w:marLeft w:val="640"/>
          <w:marRight w:val="0"/>
          <w:marTop w:val="0"/>
          <w:marBottom w:val="0"/>
          <w:divBdr>
            <w:top w:val="none" w:sz="0" w:space="0" w:color="auto"/>
            <w:left w:val="none" w:sz="0" w:space="0" w:color="auto"/>
            <w:bottom w:val="none" w:sz="0" w:space="0" w:color="auto"/>
            <w:right w:val="none" w:sz="0" w:space="0" w:color="auto"/>
          </w:divBdr>
        </w:div>
        <w:div w:id="910236516">
          <w:marLeft w:val="640"/>
          <w:marRight w:val="0"/>
          <w:marTop w:val="0"/>
          <w:marBottom w:val="0"/>
          <w:divBdr>
            <w:top w:val="none" w:sz="0" w:space="0" w:color="auto"/>
            <w:left w:val="none" w:sz="0" w:space="0" w:color="auto"/>
            <w:bottom w:val="none" w:sz="0" w:space="0" w:color="auto"/>
            <w:right w:val="none" w:sz="0" w:space="0" w:color="auto"/>
          </w:divBdr>
        </w:div>
        <w:div w:id="1433739026">
          <w:marLeft w:val="640"/>
          <w:marRight w:val="0"/>
          <w:marTop w:val="0"/>
          <w:marBottom w:val="0"/>
          <w:divBdr>
            <w:top w:val="none" w:sz="0" w:space="0" w:color="auto"/>
            <w:left w:val="none" w:sz="0" w:space="0" w:color="auto"/>
            <w:bottom w:val="none" w:sz="0" w:space="0" w:color="auto"/>
            <w:right w:val="none" w:sz="0" w:space="0" w:color="auto"/>
          </w:divBdr>
        </w:div>
        <w:div w:id="73406352">
          <w:marLeft w:val="640"/>
          <w:marRight w:val="0"/>
          <w:marTop w:val="0"/>
          <w:marBottom w:val="0"/>
          <w:divBdr>
            <w:top w:val="none" w:sz="0" w:space="0" w:color="auto"/>
            <w:left w:val="none" w:sz="0" w:space="0" w:color="auto"/>
            <w:bottom w:val="none" w:sz="0" w:space="0" w:color="auto"/>
            <w:right w:val="none" w:sz="0" w:space="0" w:color="auto"/>
          </w:divBdr>
        </w:div>
        <w:div w:id="242616749">
          <w:marLeft w:val="640"/>
          <w:marRight w:val="0"/>
          <w:marTop w:val="0"/>
          <w:marBottom w:val="0"/>
          <w:divBdr>
            <w:top w:val="none" w:sz="0" w:space="0" w:color="auto"/>
            <w:left w:val="none" w:sz="0" w:space="0" w:color="auto"/>
            <w:bottom w:val="none" w:sz="0" w:space="0" w:color="auto"/>
            <w:right w:val="none" w:sz="0" w:space="0" w:color="auto"/>
          </w:divBdr>
        </w:div>
        <w:div w:id="1235434754">
          <w:marLeft w:val="640"/>
          <w:marRight w:val="0"/>
          <w:marTop w:val="0"/>
          <w:marBottom w:val="0"/>
          <w:divBdr>
            <w:top w:val="none" w:sz="0" w:space="0" w:color="auto"/>
            <w:left w:val="none" w:sz="0" w:space="0" w:color="auto"/>
            <w:bottom w:val="none" w:sz="0" w:space="0" w:color="auto"/>
            <w:right w:val="none" w:sz="0" w:space="0" w:color="auto"/>
          </w:divBdr>
        </w:div>
        <w:div w:id="391538144">
          <w:marLeft w:val="640"/>
          <w:marRight w:val="0"/>
          <w:marTop w:val="0"/>
          <w:marBottom w:val="0"/>
          <w:divBdr>
            <w:top w:val="none" w:sz="0" w:space="0" w:color="auto"/>
            <w:left w:val="none" w:sz="0" w:space="0" w:color="auto"/>
            <w:bottom w:val="none" w:sz="0" w:space="0" w:color="auto"/>
            <w:right w:val="none" w:sz="0" w:space="0" w:color="auto"/>
          </w:divBdr>
        </w:div>
        <w:div w:id="1793015746">
          <w:marLeft w:val="640"/>
          <w:marRight w:val="0"/>
          <w:marTop w:val="0"/>
          <w:marBottom w:val="0"/>
          <w:divBdr>
            <w:top w:val="none" w:sz="0" w:space="0" w:color="auto"/>
            <w:left w:val="none" w:sz="0" w:space="0" w:color="auto"/>
            <w:bottom w:val="none" w:sz="0" w:space="0" w:color="auto"/>
            <w:right w:val="none" w:sz="0" w:space="0" w:color="auto"/>
          </w:divBdr>
        </w:div>
        <w:div w:id="426076593">
          <w:marLeft w:val="640"/>
          <w:marRight w:val="0"/>
          <w:marTop w:val="0"/>
          <w:marBottom w:val="0"/>
          <w:divBdr>
            <w:top w:val="none" w:sz="0" w:space="0" w:color="auto"/>
            <w:left w:val="none" w:sz="0" w:space="0" w:color="auto"/>
            <w:bottom w:val="none" w:sz="0" w:space="0" w:color="auto"/>
            <w:right w:val="none" w:sz="0" w:space="0" w:color="auto"/>
          </w:divBdr>
        </w:div>
        <w:div w:id="1225918471">
          <w:marLeft w:val="640"/>
          <w:marRight w:val="0"/>
          <w:marTop w:val="0"/>
          <w:marBottom w:val="0"/>
          <w:divBdr>
            <w:top w:val="none" w:sz="0" w:space="0" w:color="auto"/>
            <w:left w:val="none" w:sz="0" w:space="0" w:color="auto"/>
            <w:bottom w:val="none" w:sz="0" w:space="0" w:color="auto"/>
            <w:right w:val="none" w:sz="0" w:space="0" w:color="auto"/>
          </w:divBdr>
        </w:div>
        <w:div w:id="1872301552">
          <w:marLeft w:val="640"/>
          <w:marRight w:val="0"/>
          <w:marTop w:val="0"/>
          <w:marBottom w:val="0"/>
          <w:divBdr>
            <w:top w:val="none" w:sz="0" w:space="0" w:color="auto"/>
            <w:left w:val="none" w:sz="0" w:space="0" w:color="auto"/>
            <w:bottom w:val="none" w:sz="0" w:space="0" w:color="auto"/>
            <w:right w:val="none" w:sz="0" w:space="0" w:color="auto"/>
          </w:divBdr>
        </w:div>
        <w:div w:id="1247612864">
          <w:marLeft w:val="640"/>
          <w:marRight w:val="0"/>
          <w:marTop w:val="0"/>
          <w:marBottom w:val="0"/>
          <w:divBdr>
            <w:top w:val="none" w:sz="0" w:space="0" w:color="auto"/>
            <w:left w:val="none" w:sz="0" w:space="0" w:color="auto"/>
            <w:bottom w:val="none" w:sz="0" w:space="0" w:color="auto"/>
            <w:right w:val="none" w:sz="0" w:space="0" w:color="auto"/>
          </w:divBdr>
        </w:div>
        <w:div w:id="868570856">
          <w:marLeft w:val="640"/>
          <w:marRight w:val="0"/>
          <w:marTop w:val="0"/>
          <w:marBottom w:val="0"/>
          <w:divBdr>
            <w:top w:val="none" w:sz="0" w:space="0" w:color="auto"/>
            <w:left w:val="none" w:sz="0" w:space="0" w:color="auto"/>
            <w:bottom w:val="none" w:sz="0" w:space="0" w:color="auto"/>
            <w:right w:val="none" w:sz="0" w:space="0" w:color="auto"/>
          </w:divBdr>
        </w:div>
        <w:div w:id="425734229">
          <w:marLeft w:val="640"/>
          <w:marRight w:val="0"/>
          <w:marTop w:val="0"/>
          <w:marBottom w:val="0"/>
          <w:divBdr>
            <w:top w:val="none" w:sz="0" w:space="0" w:color="auto"/>
            <w:left w:val="none" w:sz="0" w:space="0" w:color="auto"/>
            <w:bottom w:val="none" w:sz="0" w:space="0" w:color="auto"/>
            <w:right w:val="none" w:sz="0" w:space="0" w:color="auto"/>
          </w:divBdr>
        </w:div>
        <w:div w:id="1028532986">
          <w:marLeft w:val="640"/>
          <w:marRight w:val="0"/>
          <w:marTop w:val="0"/>
          <w:marBottom w:val="0"/>
          <w:divBdr>
            <w:top w:val="none" w:sz="0" w:space="0" w:color="auto"/>
            <w:left w:val="none" w:sz="0" w:space="0" w:color="auto"/>
            <w:bottom w:val="none" w:sz="0" w:space="0" w:color="auto"/>
            <w:right w:val="none" w:sz="0" w:space="0" w:color="auto"/>
          </w:divBdr>
        </w:div>
        <w:div w:id="1158764947">
          <w:marLeft w:val="640"/>
          <w:marRight w:val="0"/>
          <w:marTop w:val="0"/>
          <w:marBottom w:val="0"/>
          <w:divBdr>
            <w:top w:val="none" w:sz="0" w:space="0" w:color="auto"/>
            <w:left w:val="none" w:sz="0" w:space="0" w:color="auto"/>
            <w:bottom w:val="none" w:sz="0" w:space="0" w:color="auto"/>
            <w:right w:val="none" w:sz="0" w:space="0" w:color="auto"/>
          </w:divBdr>
        </w:div>
        <w:div w:id="2090734855">
          <w:marLeft w:val="640"/>
          <w:marRight w:val="0"/>
          <w:marTop w:val="0"/>
          <w:marBottom w:val="0"/>
          <w:divBdr>
            <w:top w:val="none" w:sz="0" w:space="0" w:color="auto"/>
            <w:left w:val="none" w:sz="0" w:space="0" w:color="auto"/>
            <w:bottom w:val="none" w:sz="0" w:space="0" w:color="auto"/>
            <w:right w:val="none" w:sz="0" w:space="0" w:color="auto"/>
          </w:divBdr>
        </w:div>
        <w:div w:id="697702012">
          <w:marLeft w:val="640"/>
          <w:marRight w:val="0"/>
          <w:marTop w:val="0"/>
          <w:marBottom w:val="0"/>
          <w:divBdr>
            <w:top w:val="none" w:sz="0" w:space="0" w:color="auto"/>
            <w:left w:val="none" w:sz="0" w:space="0" w:color="auto"/>
            <w:bottom w:val="none" w:sz="0" w:space="0" w:color="auto"/>
            <w:right w:val="none" w:sz="0" w:space="0" w:color="auto"/>
          </w:divBdr>
        </w:div>
      </w:divsChild>
    </w:div>
    <w:div w:id="328366987">
      <w:bodyDiv w:val="1"/>
      <w:marLeft w:val="0"/>
      <w:marRight w:val="0"/>
      <w:marTop w:val="0"/>
      <w:marBottom w:val="0"/>
      <w:divBdr>
        <w:top w:val="none" w:sz="0" w:space="0" w:color="auto"/>
        <w:left w:val="none" w:sz="0" w:space="0" w:color="auto"/>
        <w:bottom w:val="none" w:sz="0" w:space="0" w:color="auto"/>
        <w:right w:val="none" w:sz="0" w:space="0" w:color="auto"/>
      </w:divBdr>
    </w:div>
    <w:div w:id="331954030">
      <w:bodyDiv w:val="1"/>
      <w:marLeft w:val="0"/>
      <w:marRight w:val="0"/>
      <w:marTop w:val="0"/>
      <w:marBottom w:val="0"/>
      <w:divBdr>
        <w:top w:val="none" w:sz="0" w:space="0" w:color="auto"/>
        <w:left w:val="none" w:sz="0" w:space="0" w:color="auto"/>
        <w:bottom w:val="none" w:sz="0" w:space="0" w:color="auto"/>
        <w:right w:val="none" w:sz="0" w:space="0" w:color="auto"/>
      </w:divBdr>
      <w:divsChild>
        <w:div w:id="308171612">
          <w:marLeft w:val="0"/>
          <w:marRight w:val="75"/>
          <w:marTop w:val="75"/>
          <w:marBottom w:val="75"/>
          <w:divBdr>
            <w:top w:val="none" w:sz="0" w:space="0" w:color="auto"/>
            <w:left w:val="none" w:sz="0" w:space="0" w:color="auto"/>
            <w:bottom w:val="none" w:sz="0" w:space="0" w:color="auto"/>
            <w:right w:val="none" w:sz="0" w:space="0" w:color="auto"/>
          </w:divBdr>
          <w:divsChild>
            <w:div w:id="2132749193">
              <w:marLeft w:val="75"/>
              <w:marRight w:val="150"/>
              <w:marTop w:val="0"/>
              <w:marBottom w:val="225"/>
              <w:divBdr>
                <w:top w:val="none" w:sz="0" w:space="0" w:color="auto"/>
                <w:left w:val="none" w:sz="0" w:space="0" w:color="auto"/>
                <w:bottom w:val="none" w:sz="0" w:space="0" w:color="auto"/>
                <w:right w:val="none" w:sz="0" w:space="0" w:color="auto"/>
              </w:divBdr>
              <w:divsChild>
                <w:div w:id="547112699">
                  <w:marLeft w:val="0"/>
                  <w:marRight w:val="0"/>
                  <w:marTop w:val="0"/>
                  <w:marBottom w:val="0"/>
                  <w:divBdr>
                    <w:top w:val="none" w:sz="0" w:space="0" w:color="auto"/>
                    <w:left w:val="none" w:sz="0" w:space="0" w:color="auto"/>
                    <w:bottom w:val="none" w:sz="0" w:space="0" w:color="auto"/>
                    <w:right w:val="none" w:sz="0" w:space="0" w:color="auto"/>
                  </w:divBdr>
                </w:div>
                <w:div w:id="606884329">
                  <w:marLeft w:val="0"/>
                  <w:marRight w:val="0"/>
                  <w:marTop w:val="0"/>
                  <w:marBottom w:val="0"/>
                  <w:divBdr>
                    <w:top w:val="none" w:sz="0" w:space="0" w:color="auto"/>
                    <w:left w:val="none" w:sz="0" w:space="0" w:color="auto"/>
                    <w:bottom w:val="none" w:sz="0" w:space="0" w:color="auto"/>
                    <w:right w:val="none" w:sz="0" w:space="0" w:color="auto"/>
                  </w:divBdr>
                </w:div>
              </w:divsChild>
            </w:div>
            <w:div w:id="8451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991">
      <w:bodyDiv w:val="1"/>
      <w:marLeft w:val="0"/>
      <w:marRight w:val="0"/>
      <w:marTop w:val="0"/>
      <w:marBottom w:val="0"/>
      <w:divBdr>
        <w:top w:val="none" w:sz="0" w:space="0" w:color="auto"/>
        <w:left w:val="none" w:sz="0" w:space="0" w:color="auto"/>
        <w:bottom w:val="none" w:sz="0" w:space="0" w:color="auto"/>
        <w:right w:val="none" w:sz="0" w:space="0" w:color="auto"/>
      </w:divBdr>
    </w:div>
    <w:div w:id="338582072">
      <w:bodyDiv w:val="1"/>
      <w:marLeft w:val="0"/>
      <w:marRight w:val="0"/>
      <w:marTop w:val="0"/>
      <w:marBottom w:val="0"/>
      <w:divBdr>
        <w:top w:val="none" w:sz="0" w:space="0" w:color="auto"/>
        <w:left w:val="none" w:sz="0" w:space="0" w:color="auto"/>
        <w:bottom w:val="none" w:sz="0" w:space="0" w:color="auto"/>
        <w:right w:val="none" w:sz="0" w:space="0" w:color="auto"/>
      </w:divBdr>
    </w:div>
    <w:div w:id="340396731">
      <w:bodyDiv w:val="1"/>
      <w:marLeft w:val="0"/>
      <w:marRight w:val="0"/>
      <w:marTop w:val="0"/>
      <w:marBottom w:val="0"/>
      <w:divBdr>
        <w:top w:val="none" w:sz="0" w:space="0" w:color="auto"/>
        <w:left w:val="none" w:sz="0" w:space="0" w:color="auto"/>
        <w:bottom w:val="none" w:sz="0" w:space="0" w:color="auto"/>
        <w:right w:val="none" w:sz="0" w:space="0" w:color="auto"/>
      </w:divBdr>
      <w:divsChild>
        <w:div w:id="727413987">
          <w:marLeft w:val="0"/>
          <w:marRight w:val="0"/>
          <w:marTop w:val="0"/>
          <w:marBottom w:val="0"/>
          <w:divBdr>
            <w:top w:val="none" w:sz="0" w:space="0" w:color="auto"/>
            <w:left w:val="none" w:sz="0" w:space="0" w:color="auto"/>
            <w:bottom w:val="none" w:sz="0" w:space="0" w:color="auto"/>
            <w:right w:val="none" w:sz="0" w:space="0" w:color="auto"/>
          </w:divBdr>
          <w:divsChild>
            <w:div w:id="8218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243">
      <w:bodyDiv w:val="1"/>
      <w:marLeft w:val="0"/>
      <w:marRight w:val="0"/>
      <w:marTop w:val="0"/>
      <w:marBottom w:val="0"/>
      <w:divBdr>
        <w:top w:val="none" w:sz="0" w:space="0" w:color="auto"/>
        <w:left w:val="none" w:sz="0" w:space="0" w:color="auto"/>
        <w:bottom w:val="none" w:sz="0" w:space="0" w:color="auto"/>
        <w:right w:val="none" w:sz="0" w:space="0" w:color="auto"/>
      </w:divBdr>
    </w:div>
    <w:div w:id="352079512">
      <w:bodyDiv w:val="1"/>
      <w:marLeft w:val="0"/>
      <w:marRight w:val="0"/>
      <w:marTop w:val="0"/>
      <w:marBottom w:val="0"/>
      <w:divBdr>
        <w:top w:val="none" w:sz="0" w:space="0" w:color="auto"/>
        <w:left w:val="none" w:sz="0" w:space="0" w:color="auto"/>
        <w:bottom w:val="none" w:sz="0" w:space="0" w:color="auto"/>
        <w:right w:val="none" w:sz="0" w:space="0" w:color="auto"/>
      </w:divBdr>
    </w:div>
    <w:div w:id="356348363">
      <w:bodyDiv w:val="1"/>
      <w:marLeft w:val="0"/>
      <w:marRight w:val="0"/>
      <w:marTop w:val="0"/>
      <w:marBottom w:val="0"/>
      <w:divBdr>
        <w:top w:val="none" w:sz="0" w:space="0" w:color="auto"/>
        <w:left w:val="none" w:sz="0" w:space="0" w:color="auto"/>
        <w:bottom w:val="none" w:sz="0" w:space="0" w:color="auto"/>
        <w:right w:val="none" w:sz="0" w:space="0" w:color="auto"/>
      </w:divBdr>
    </w:div>
    <w:div w:id="358509636">
      <w:bodyDiv w:val="1"/>
      <w:marLeft w:val="0"/>
      <w:marRight w:val="0"/>
      <w:marTop w:val="0"/>
      <w:marBottom w:val="0"/>
      <w:divBdr>
        <w:top w:val="none" w:sz="0" w:space="0" w:color="auto"/>
        <w:left w:val="none" w:sz="0" w:space="0" w:color="auto"/>
        <w:bottom w:val="none" w:sz="0" w:space="0" w:color="auto"/>
        <w:right w:val="none" w:sz="0" w:space="0" w:color="auto"/>
      </w:divBdr>
    </w:div>
    <w:div w:id="360669895">
      <w:bodyDiv w:val="1"/>
      <w:marLeft w:val="0"/>
      <w:marRight w:val="0"/>
      <w:marTop w:val="0"/>
      <w:marBottom w:val="0"/>
      <w:divBdr>
        <w:top w:val="none" w:sz="0" w:space="0" w:color="auto"/>
        <w:left w:val="none" w:sz="0" w:space="0" w:color="auto"/>
        <w:bottom w:val="none" w:sz="0" w:space="0" w:color="auto"/>
        <w:right w:val="none" w:sz="0" w:space="0" w:color="auto"/>
      </w:divBdr>
      <w:divsChild>
        <w:div w:id="1975214808">
          <w:marLeft w:val="640"/>
          <w:marRight w:val="0"/>
          <w:marTop w:val="0"/>
          <w:marBottom w:val="0"/>
          <w:divBdr>
            <w:top w:val="none" w:sz="0" w:space="0" w:color="auto"/>
            <w:left w:val="none" w:sz="0" w:space="0" w:color="auto"/>
            <w:bottom w:val="none" w:sz="0" w:space="0" w:color="auto"/>
            <w:right w:val="none" w:sz="0" w:space="0" w:color="auto"/>
          </w:divBdr>
        </w:div>
        <w:div w:id="639532792">
          <w:marLeft w:val="640"/>
          <w:marRight w:val="0"/>
          <w:marTop w:val="0"/>
          <w:marBottom w:val="0"/>
          <w:divBdr>
            <w:top w:val="none" w:sz="0" w:space="0" w:color="auto"/>
            <w:left w:val="none" w:sz="0" w:space="0" w:color="auto"/>
            <w:bottom w:val="none" w:sz="0" w:space="0" w:color="auto"/>
            <w:right w:val="none" w:sz="0" w:space="0" w:color="auto"/>
          </w:divBdr>
        </w:div>
        <w:div w:id="742608821">
          <w:marLeft w:val="640"/>
          <w:marRight w:val="0"/>
          <w:marTop w:val="0"/>
          <w:marBottom w:val="0"/>
          <w:divBdr>
            <w:top w:val="none" w:sz="0" w:space="0" w:color="auto"/>
            <w:left w:val="none" w:sz="0" w:space="0" w:color="auto"/>
            <w:bottom w:val="none" w:sz="0" w:space="0" w:color="auto"/>
            <w:right w:val="none" w:sz="0" w:space="0" w:color="auto"/>
          </w:divBdr>
        </w:div>
        <w:div w:id="1868564283">
          <w:marLeft w:val="640"/>
          <w:marRight w:val="0"/>
          <w:marTop w:val="0"/>
          <w:marBottom w:val="0"/>
          <w:divBdr>
            <w:top w:val="none" w:sz="0" w:space="0" w:color="auto"/>
            <w:left w:val="none" w:sz="0" w:space="0" w:color="auto"/>
            <w:bottom w:val="none" w:sz="0" w:space="0" w:color="auto"/>
            <w:right w:val="none" w:sz="0" w:space="0" w:color="auto"/>
          </w:divBdr>
        </w:div>
        <w:div w:id="2069497572">
          <w:marLeft w:val="640"/>
          <w:marRight w:val="0"/>
          <w:marTop w:val="0"/>
          <w:marBottom w:val="0"/>
          <w:divBdr>
            <w:top w:val="none" w:sz="0" w:space="0" w:color="auto"/>
            <w:left w:val="none" w:sz="0" w:space="0" w:color="auto"/>
            <w:bottom w:val="none" w:sz="0" w:space="0" w:color="auto"/>
            <w:right w:val="none" w:sz="0" w:space="0" w:color="auto"/>
          </w:divBdr>
        </w:div>
        <w:div w:id="1538928688">
          <w:marLeft w:val="640"/>
          <w:marRight w:val="0"/>
          <w:marTop w:val="0"/>
          <w:marBottom w:val="0"/>
          <w:divBdr>
            <w:top w:val="none" w:sz="0" w:space="0" w:color="auto"/>
            <w:left w:val="none" w:sz="0" w:space="0" w:color="auto"/>
            <w:bottom w:val="none" w:sz="0" w:space="0" w:color="auto"/>
            <w:right w:val="none" w:sz="0" w:space="0" w:color="auto"/>
          </w:divBdr>
        </w:div>
        <w:div w:id="826094150">
          <w:marLeft w:val="640"/>
          <w:marRight w:val="0"/>
          <w:marTop w:val="0"/>
          <w:marBottom w:val="0"/>
          <w:divBdr>
            <w:top w:val="none" w:sz="0" w:space="0" w:color="auto"/>
            <w:left w:val="none" w:sz="0" w:space="0" w:color="auto"/>
            <w:bottom w:val="none" w:sz="0" w:space="0" w:color="auto"/>
            <w:right w:val="none" w:sz="0" w:space="0" w:color="auto"/>
          </w:divBdr>
        </w:div>
        <w:div w:id="804467730">
          <w:marLeft w:val="640"/>
          <w:marRight w:val="0"/>
          <w:marTop w:val="0"/>
          <w:marBottom w:val="0"/>
          <w:divBdr>
            <w:top w:val="none" w:sz="0" w:space="0" w:color="auto"/>
            <w:left w:val="none" w:sz="0" w:space="0" w:color="auto"/>
            <w:bottom w:val="none" w:sz="0" w:space="0" w:color="auto"/>
            <w:right w:val="none" w:sz="0" w:space="0" w:color="auto"/>
          </w:divBdr>
        </w:div>
        <w:div w:id="823277330">
          <w:marLeft w:val="640"/>
          <w:marRight w:val="0"/>
          <w:marTop w:val="0"/>
          <w:marBottom w:val="0"/>
          <w:divBdr>
            <w:top w:val="none" w:sz="0" w:space="0" w:color="auto"/>
            <w:left w:val="none" w:sz="0" w:space="0" w:color="auto"/>
            <w:bottom w:val="none" w:sz="0" w:space="0" w:color="auto"/>
            <w:right w:val="none" w:sz="0" w:space="0" w:color="auto"/>
          </w:divBdr>
        </w:div>
        <w:div w:id="1307200524">
          <w:marLeft w:val="640"/>
          <w:marRight w:val="0"/>
          <w:marTop w:val="0"/>
          <w:marBottom w:val="0"/>
          <w:divBdr>
            <w:top w:val="none" w:sz="0" w:space="0" w:color="auto"/>
            <w:left w:val="none" w:sz="0" w:space="0" w:color="auto"/>
            <w:bottom w:val="none" w:sz="0" w:space="0" w:color="auto"/>
            <w:right w:val="none" w:sz="0" w:space="0" w:color="auto"/>
          </w:divBdr>
        </w:div>
        <w:div w:id="267737286">
          <w:marLeft w:val="640"/>
          <w:marRight w:val="0"/>
          <w:marTop w:val="0"/>
          <w:marBottom w:val="0"/>
          <w:divBdr>
            <w:top w:val="none" w:sz="0" w:space="0" w:color="auto"/>
            <w:left w:val="none" w:sz="0" w:space="0" w:color="auto"/>
            <w:bottom w:val="none" w:sz="0" w:space="0" w:color="auto"/>
            <w:right w:val="none" w:sz="0" w:space="0" w:color="auto"/>
          </w:divBdr>
        </w:div>
        <w:div w:id="1429038869">
          <w:marLeft w:val="640"/>
          <w:marRight w:val="0"/>
          <w:marTop w:val="0"/>
          <w:marBottom w:val="0"/>
          <w:divBdr>
            <w:top w:val="none" w:sz="0" w:space="0" w:color="auto"/>
            <w:left w:val="none" w:sz="0" w:space="0" w:color="auto"/>
            <w:bottom w:val="none" w:sz="0" w:space="0" w:color="auto"/>
            <w:right w:val="none" w:sz="0" w:space="0" w:color="auto"/>
          </w:divBdr>
        </w:div>
        <w:div w:id="730930752">
          <w:marLeft w:val="640"/>
          <w:marRight w:val="0"/>
          <w:marTop w:val="0"/>
          <w:marBottom w:val="0"/>
          <w:divBdr>
            <w:top w:val="none" w:sz="0" w:space="0" w:color="auto"/>
            <w:left w:val="none" w:sz="0" w:space="0" w:color="auto"/>
            <w:bottom w:val="none" w:sz="0" w:space="0" w:color="auto"/>
            <w:right w:val="none" w:sz="0" w:space="0" w:color="auto"/>
          </w:divBdr>
        </w:div>
        <w:div w:id="438917924">
          <w:marLeft w:val="640"/>
          <w:marRight w:val="0"/>
          <w:marTop w:val="0"/>
          <w:marBottom w:val="0"/>
          <w:divBdr>
            <w:top w:val="none" w:sz="0" w:space="0" w:color="auto"/>
            <w:left w:val="none" w:sz="0" w:space="0" w:color="auto"/>
            <w:bottom w:val="none" w:sz="0" w:space="0" w:color="auto"/>
            <w:right w:val="none" w:sz="0" w:space="0" w:color="auto"/>
          </w:divBdr>
        </w:div>
        <w:div w:id="373311027">
          <w:marLeft w:val="640"/>
          <w:marRight w:val="0"/>
          <w:marTop w:val="0"/>
          <w:marBottom w:val="0"/>
          <w:divBdr>
            <w:top w:val="none" w:sz="0" w:space="0" w:color="auto"/>
            <w:left w:val="none" w:sz="0" w:space="0" w:color="auto"/>
            <w:bottom w:val="none" w:sz="0" w:space="0" w:color="auto"/>
            <w:right w:val="none" w:sz="0" w:space="0" w:color="auto"/>
          </w:divBdr>
        </w:div>
        <w:div w:id="692658321">
          <w:marLeft w:val="640"/>
          <w:marRight w:val="0"/>
          <w:marTop w:val="0"/>
          <w:marBottom w:val="0"/>
          <w:divBdr>
            <w:top w:val="none" w:sz="0" w:space="0" w:color="auto"/>
            <w:left w:val="none" w:sz="0" w:space="0" w:color="auto"/>
            <w:bottom w:val="none" w:sz="0" w:space="0" w:color="auto"/>
            <w:right w:val="none" w:sz="0" w:space="0" w:color="auto"/>
          </w:divBdr>
        </w:div>
        <w:div w:id="1860704278">
          <w:marLeft w:val="640"/>
          <w:marRight w:val="0"/>
          <w:marTop w:val="0"/>
          <w:marBottom w:val="0"/>
          <w:divBdr>
            <w:top w:val="none" w:sz="0" w:space="0" w:color="auto"/>
            <w:left w:val="none" w:sz="0" w:space="0" w:color="auto"/>
            <w:bottom w:val="none" w:sz="0" w:space="0" w:color="auto"/>
            <w:right w:val="none" w:sz="0" w:space="0" w:color="auto"/>
          </w:divBdr>
        </w:div>
        <w:div w:id="165175638">
          <w:marLeft w:val="640"/>
          <w:marRight w:val="0"/>
          <w:marTop w:val="0"/>
          <w:marBottom w:val="0"/>
          <w:divBdr>
            <w:top w:val="none" w:sz="0" w:space="0" w:color="auto"/>
            <w:left w:val="none" w:sz="0" w:space="0" w:color="auto"/>
            <w:bottom w:val="none" w:sz="0" w:space="0" w:color="auto"/>
            <w:right w:val="none" w:sz="0" w:space="0" w:color="auto"/>
          </w:divBdr>
        </w:div>
        <w:div w:id="1009530065">
          <w:marLeft w:val="640"/>
          <w:marRight w:val="0"/>
          <w:marTop w:val="0"/>
          <w:marBottom w:val="0"/>
          <w:divBdr>
            <w:top w:val="none" w:sz="0" w:space="0" w:color="auto"/>
            <w:left w:val="none" w:sz="0" w:space="0" w:color="auto"/>
            <w:bottom w:val="none" w:sz="0" w:space="0" w:color="auto"/>
            <w:right w:val="none" w:sz="0" w:space="0" w:color="auto"/>
          </w:divBdr>
        </w:div>
        <w:div w:id="1097408931">
          <w:marLeft w:val="640"/>
          <w:marRight w:val="0"/>
          <w:marTop w:val="0"/>
          <w:marBottom w:val="0"/>
          <w:divBdr>
            <w:top w:val="none" w:sz="0" w:space="0" w:color="auto"/>
            <w:left w:val="none" w:sz="0" w:space="0" w:color="auto"/>
            <w:bottom w:val="none" w:sz="0" w:space="0" w:color="auto"/>
            <w:right w:val="none" w:sz="0" w:space="0" w:color="auto"/>
          </w:divBdr>
        </w:div>
        <w:div w:id="191118120">
          <w:marLeft w:val="640"/>
          <w:marRight w:val="0"/>
          <w:marTop w:val="0"/>
          <w:marBottom w:val="0"/>
          <w:divBdr>
            <w:top w:val="none" w:sz="0" w:space="0" w:color="auto"/>
            <w:left w:val="none" w:sz="0" w:space="0" w:color="auto"/>
            <w:bottom w:val="none" w:sz="0" w:space="0" w:color="auto"/>
            <w:right w:val="none" w:sz="0" w:space="0" w:color="auto"/>
          </w:divBdr>
        </w:div>
        <w:div w:id="45880505">
          <w:marLeft w:val="640"/>
          <w:marRight w:val="0"/>
          <w:marTop w:val="0"/>
          <w:marBottom w:val="0"/>
          <w:divBdr>
            <w:top w:val="none" w:sz="0" w:space="0" w:color="auto"/>
            <w:left w:val="none" w:sz="0" w:space="0" w:color="auto"/>
            <w:bottom w:val="none" w:sz="0" w:space="0" w:color="auto"/>
            <w:right w:val="none" w:sz="0" w:space="0" w:color="auto"/>
          </w:divBdr>
        </w:div>
        <w:div w:id="121382507">
          <w:marLeft w:val="640"/>
          <w:marRight w:val="0"/>
          <w:marTop w:val="0"/>
          <w:marBottom w:val="0"/>
          <w:divBdr>
            <w:top w:val="none" w:sz="0" w:space="0" w:color="auto"/>
            <w:left w:val="none" w:sz="0" w:space="0" w:color="auto"/>
            <w:bottom w:val="none" w:sz="0" w:space="0" w:color="auto"/>
            <w:right w:val="none" w:sz="0" w:space="0" w:color="auto"/>
          </w:divBdr>
        </w:div>
        <w:div w:id="2055810852">
          <w:marLeft w:val="640"/>
          <w:marRight w:val="0"/>
          <w:marTop w:val="0"/>
          <w:marBottom w:val="0"/>
          <w:divBdr>
            <w:top w:val="none" w:sz="0" w:space="0" w:color="auto"/>
            <w:left w:val="none" w:sz="0" w:space="0" w:color="auto"/>
            <w:bottom w:val="none" w:sz="0" w:space="0" w:color="auto"/>
            <w:right w:val="none" w:sz="0" w:space="0" w:color="auto"/>
          </w:divBdr>
        </w:div>
        <w:div w:id="188568969">
          <w:marLeft w:val="640"/>
          <w:marRight w:val="0"/>
          <w:marTop w:val="0"/>
          <w:marBottom w:val="0"/>
          <w:divBdr>
            <w:top w:val="none" w:sz="0" w:space="0" w:color="auto"/>
            <w:left w:val="none" w:sz="0" w:space="0" w:color="auto"/>
            <w:bottom w:val="none" w:sz="0" w:space="0" w:color="auto"/>
            <w:right w:val="none" w:sz="0" w:space="0" w:color="auto"/>
          </w:divBdr>
        </w:div>
        <w:div w:id="272564918">
          <w:marLeft w:val="640"/>
          <w:marRight w:val="0"/>
          <w:marTop w:val="0"/>
          <w:marBottom w:val="0"/>
          <w:divBdr>
            <w:top w:val="none" w:sz="0" w:space="0" w:color="auto"/>
            <w:left w:val="none" w:sz="0" w:space="0" w:color="auto"/>
            <w:bottom w:val="none" w:sz="0" w:space="0" w:color="auto"/>
            <w:right w:val="none" w:sz="0" w:space="0" w:color="auto"/>
          </w:divBdr>
        </w:div>
        <w:div w:id="119424991">
          <w:marLeft w:val="640"/>
          <w:marRight w:val="0"/>
          <w:marTop w:val="0"/>
          <w:marBottom w:val="0"/>
          <w:divBdr>
            <w:top w:val="none" w:sz="0" w:space="0" w:color="auto"/>
            <w:left w:val="none" w:sz="0" w:space="0" w:color="auto"/>
            <w:bottom w:val="none" w:sz="0" w:space="0" w:color="auto"/>
            <w:right w:val="none" w:sz="0" w:space="0" w:color="auto"/>
          </w:divBdr>
        </w:div>
        <w:div w:id="1569533990">
          <w:marLeft w:val="640"/>
          <w:marRight w:val="0"/>
          <w:marTop w:val="0"/>
          <w:marBottom w:val="0"/>
          <w:divBdr>
            <w:top w:val="none" w:sz="0" w:space="0" w:color="auto"/>
            <w:left w:val="none" w:sz="0" w:space="0" w:color="auto"/>
            <w:bottom w:val="none" w:sz="0" w:space="0" w:color="auto"/>
            <w:right w:val="none" w:sz="0" w:space="0" w:color="auto"/>
          </w:divBdr>
        </w:div>
        <w:div w:id="662125054">
          <w:marLeft w:val="640"/>
          <w:marRight w:val="0"/>
          <w:marTop w:val="0"/>
          <w:marBottom w:val="0"/>
          <w:divBdr>
            <w:top w:val="none" w:sz="0" w:space="0" w:color="auto"/>
            <w:left w:val="none" w:sz="0" w:space="0" w:color="auto"/>
            <w:bottom w:val="none" w:sz="0" w:space="0" w:color="auto"/>
            <w:right w:val="none" w:sz="0" w:space="0" w:color="auto"/>
          </w:divBdr>
        </w:div>
        <w:div w:id="1716732457">
          <w:marLeft w:val="640"/>
          <w:marRight w:val="0"/>
          <w:marTop w:val="0"/>
          <w:marBottom w:val="0"/>
          <w:divBdr>
            <w:top w:val="none" w:sz="0" w:space="0" w:color="auto"/>
            <w:left w:val="none" w:sz="0" w:space="0" w:color="auto"/>
            <w:bottom w:val="none" w:sz="0" w:space="0" w:color="auto"/>
            <w:right w:val="none" w:sz="0" w:space="0" w:color="auto"/>
          </w:divBdr>
        </w:div>
        <w:div w:id="821778039">
          <w:marLeft w:val="640"/>
          <w:marRight w:val="0"/>
          <w:marTop w:val="0"/>
          <w:marBottom w:val="0"/>
          <w:divBdr>
            <w:top w:val="none" w:sz="0" w:space="0" w:color="auto"/>
            <w:left w:val="none" w:sz="0" w:space="0" w:color="auto"/>
            <w:bottom w:val="none" w:sz="0" w:space="0" w:color="auto"/>
            <w:right w:val="none" w:sz="0" w:space="0" w:color="auto"/>
          </w:divBdr>
        </w:div>
        <w:div w:id="1141390007">
          <w:marLeft w:val="640"/>
          <w:marRight w:val="0"/>
          <w:marTop w:val="0"/>
          <w:marBottom w:val="0"/>
          <w:divBdr>
            <w:top w:val="none" w:sz="0" w:space="0" w:color="auto"/>
            <w:left w:val="none" w:sz="0" w:space="0" w:color="auto"/>
            <w:bottom w:val="none" w:sz="0" w:space="0" w:color="auto"/>
            <w:right w:val="none" w:sz="0" w:space="0" w:color="auto"/>
          </w:divBdr>
        </w:div>
        <w:div w:id="648635677">
          <w:marLeft w:val="640"/>
          <w:marRight w:val="0"/>
          <w:marTop w:val="0"/>
          <w:marBottom w:val="0"/>
          <w:divBdr>
            <w:top w:val="none" w:sz="0" w:space="0" w:color="auto"/>
            <w:left w:val="none" w:sz="0" w:space="0" w:color="auto"/>
            <w:bottom w:val="none" w:sz="0" w:space="0" w:color="auto"/>
            <w:right w:val="none" w:sz="0" w:space="0" w:color="auto"/>
          </w:divBdr>
        </w:div>
        <w:div w:id="670373117">
          <w:marLeft w:val="640"/>
          <w:marRight w:val="0"/>
          <w:marTop w:val="0"/>
          <w:marBottom w:val="0"/>
          <w:divBdr>
            <w:top w:val="none" w:sz="0" w:space="0" w:color="auto"/>
            <w:left w:val="none" w:sz="0" w:space="0" w:color="auto"/>
            <w:bottom w:val="none" w:sz="0" w:space="0" w:color="auto"/>
            <w:right w:val="none" w:sz="0" w:space="0" w:color="auto"/>
          </w:divBdr>
        </w:div>
        <w:div w:id="1305819093">
          <w:marLeft w:val="640"/>
          <w:marRight w:val="0"/>
          <w:marTop w:val="0"/>
          <w:marBottom w:val="0"/>
          <w:divBdr>
            <w:top w:val="none" w:sz="0" w:space="0" w:color="auto"/>
            <w:left w:val="none" w:sz="0" w:space="0" w:color="auto"/>
            <w:bottom w:val="none" w:sz="0" w:space="0" w:color="auto"/>
            <w:right w:val="none" w:sz="0" w:space="0" w:color="auto"/>
          </w:divBdr>
        </w:div>
        <w:div w:id="1935940526">
          <w:marLeft w:val="640"/>
          <w:marRight w:val="0"/>
          <w:marTop w:val="0"/>
          <w:marBottom w:val="0"/>
          <w:divBdr>
            <w:top w:val="none" w:sz="0" w:space="0" w:color="auto"/>
            <w:left w:val="none" w:sz="0" w:space="0" w:color="auto"/>
            <w:bottom w:val="none" w:sz="0" w:space="0" w:color="auto"/>
            <w:right w:val="none" w:sz="0" w:space="0" w:color="auto"/>
          </w:divBdr>
        </w:div>
        <w:div w:id="1912933082">
          <w:marLeft w:val="640"/>
          <w:marRight w:val="0"/>
          <w:marTop w:val="0"/>
          <w:marBottom w:val="0"/>
          <w:divBdr>
            <w:top w:val="none" w:sz="0" w:space="0" w:color="auto"/>
            <w:left w:val="none" w:sz="0" w:space="0" w:color="auto"/>
            <w:bottom w:val="none" w:sz="0" w:space="0" w:color="auto"/>
            <w:right w:val="none" w:sz="0" w:space="0" w:color="auto"/>
          </w:divBdr>
        </w:div>
        <w:div w:id="1188253783">
          <w:marLeft w:val="640"/>
          <w:marRight w:val="0"/>
          <w:marTop w:val="0"/>
          <w:marBottom w:val="0"/>
          <w:divBdr>
            <w:top w:val="none" w:sz="0" w:space="0" w:color="auto"/>
            <w:left w:val="none" w:sz="0" w:space="0" w:color="auto"/>
            <w:bottom w:val="none" w:sz="0" w:space="0" w:color="auto"/>
            <w:right w:val="none" w:sz="0" w:space="0" w:color="auto"/>
          </w:divBdr>
        </w:div>
        <w:div w:id="1141116809">
          <w:marLeft w:val="640"/>
          <w:marRight w:val="0"/>
          <w:marTop w:val="0"/>
          <w:marBottom w:val="0"/>
          <w:divBdr>
            <w:top w:val="none" w:sz="0" w:space="0" w:color="auto"/>
            <w:left w:val="none" w:sz="0" w:space="0" w:color="auto"/>
            <w:bottom w:val="none" w:sz="0" w:space="0" w:color="auto"/>
            <w:right w:val="none" w:sz="0" w:space="0" w:color="auto"/>
          </w:divBdr>
        </w:div>
        <w:div w:id="361712326">
          <w:marLeft w:val="640"/>
          <w:marRight w:val="0"/>
          <w:marTop w:val="0"/>
          <w:marBottom w:val="0"/>
          <w:divBdr>
            <w:top w:val="none" w:sz="0" w:space="0" w:color="auto"/>
            <w:left w:val="none" w:sz="0" w:space="0" w:color="auto"/>
            <w:bottom w:val="none" w:sz="0" w:space="0" w:color="auto"/>
            <w:right w:val="none" w:sz="0" w:space="0" w:color="auto"/>
          </w:divBdr>
        </w:div>
        <w:div w:id="867721513">
          <w:marLeft w:val="640"/>
          <w:marRight w:val="0"/>
          <w:marTop w:val="0"/>
          <w:marBottom w:val="0"/>
          <w:divBdr>
            <w:top w:val="none" w:sz="0" w:space="0" w:color="auto"/>
            <w:left w:val="none" w:sz="0" w:space="0" w:color="auto"/>
            <w:bottom w:val="none" w:sz="0" w:space="0" w:color="auto"/>
            <w:right w:val="none" w:sz="0" w:space="0" w:color="auto"/>
          </w:divBdr>
        </w:div>
        <w:div w:id="19668036">
          <w:marLeft w:val="640"/>
          <w:marRight w:val="0"/>
          <w:marTop w:val="0"/>
          <w:marBottom w:val="0"/>
          <w:divBdr>
            <w:top w:val="none" w:sz="0" w:space="0" w:color="auto"/>
            <w:left w:val="none" w:sz="0" w:space="0" w:color="auto"/>
            <w:bottom w:val="none" w:sz="0" w:space="0" w:color="auto"/>
            <w:right w:val="none" w:sz="0" w:space="0" w:color="auto"/>
          </w:divBdr>
        </w:div>
        <w:div w:id="1710296567">
          <w:marLeft w:val="640"/>
          <w:marRight w:val="0"/>
          <w:marTop w:val="0"/>
          <w:marBottom w:val="0"/>
          <w:divBdr>
            <w:top w:val="none" w:sz="0" w:space="0" w:color="auto"/>
            <w:left w:val="none" w:sz="0" w:space="0" w:color="auto"/>
            <w:bottom w:val="none" w:sz="0" w:space="0" w:color="auto"/>
            <w:right w:val="none" w:sz="0" w:space="0" w:color="auto"/>
          </w:divBdr>
        </w:div>
        <w:div w:id="1028917401">
          <w:marLeft w:val="640"/>
          <w:marRight w:val="0"/>
          <w:marTop w:val="0"/>
          <w:marBottom w:val="0"/>
          <w:divBdr>
            <w:top w:val="none" w:sz="0" w:space="0" w:color="auto"/>
            <w:left w:val="none" w:sz="0" w:space="0" w:color="auto"/>
            <w:bottom w:val="none" w:sz="0" w:space="0" w:color="auto"/>
            <w:right w:val="none" w:sz="0" w:space="0" w:color="auto"/>
          </w:divBdr>
        </w:div>
        <w:div w:id="1315066255">
          <w:marLeft w:val="640"/>
          <w:marRight w:val="0"/>
          <w:marTop w:val="0"/>
          <w:marBottom w:val="0"/>
          <w:divBdr>
            <w:top w:val="none" w:sz="0" w:space="0" w:color="auto"/>
            <w:left w:val="none" w:sz="0" w:space="0" w:color="auto"/>
            <w:bottom w:val="none" w:sz="0" w:space="0" w:color="auto"/>
            <w:right w:val="none" w:sz="0" w:space="0" w:color="auto"/>
          </w:divBdr>
        </w:div>
        <w:div w:id="1860239680">
          <w:marLeft w:val="640"/>
          <w:marRight w:val="0"/>
          <w:marTop w:val="0"/>
          <w:marBottom w:val="0"/>
          <w:divBdr>
            <w:top w:val="none" w:sz="0" w:space="0" w:color="auto"/>
            <w:left w:val="none" w:sz="0" w:space="0" w:color="auto"/>
            <w:bottom w:val="none" w:sz="0" w:space="0" w:color="auto"/>
            <w:right w:val="none" w:sz="0" w:space="0" w:color="auto"/>
          </w:divBdr>
        </w:div>
        <w:div w:id="1881045279">
          <w:marLeft w:val="640"/>
          <w:marRight w:val="0"/>
          <w:marTop w:val="0"/>
          <w:marBottom w:val="0"/>
          <w:divBdr>
            <w:top w:val="none" w:sz="0" w:space="0" w:color="auto"/>
            <w:left w:val="none" w:sz="0" w:space="0" w:color="auto"/>
            <w:bottom w:val="none" w:sz="0" w:space="0" w:color="auto"/>
            <w:right w:val="none" w:sz="0" w:space="0" w:color="auto"/>
          </w:divBdr>
        </w:div>
        <w:div w:id="1126849439">
          <w:marLeft w:val="640"/>
          <w:marRight w:val="0"/>
          <w:marTop w:val="0"/>
          <w:marBottom w:val="0"/>
          <w:divBdr>
            <w:top w:val="none" w:sz="0" w:space="0" w:color="auto"/>
            <w:left w:val="none" w:sz="0" w:space="0" w:color="auto"/>
            <w:bottom w:val="none" w:sz="0" w:space="0" w:color="auto"/>
            <w:right w:val="none" w:sz="0" w:space="0" w:color="auto"/>
          </w:divBdr>
        </w:div>
        <w:div w:id="362218990">
          <w:marLeft w:val="640"/>
          <w:marRight w:val="0"/>
          <w:marTop w:val="0"/>
          <w:marBottom w:val="0"/>
          <w:divBdr>
            <w:top w:val="none" w:sz="0" w:space="0" w:color="auto"/>
            <w:left w:val="none" w:sz="0" w:space="0" w:color="auto"/>
            <w:bottom w:val="none" w:sz="0" w:space="0" w:color="auto"/>
            <w:right w:val="none" w:sz="0" w:space="0" w:color="auto"/>
          </w:divBdr>
        </w:div>
        <w:div w:id="61559908">
          <w:marLeft w:val="640"/>
          <w:marRight w:val="0"/>
          <w:marTop w:val="0"/>
          <w:marBottom w:val="0"/>
          <w:divBdr>
            <w:top w:val="none" w:sz="0" w:space="0" w:color="auto"/>
            <w:left w:val="none" w:sz="0" w:space="0" w:color="auto"/>
            <w:bottom w:val="none" w:sz="0" w:space="0" w:color="auto"/>
            <w:right w:val="none" w:sz="0" w:space="0" w:color="auto"/>
          </w:divBdr>
        </w:div>
        <w:div w:id="677805030">
          <w:marLeft w:val="640"/>
          <w:marRight w:val="0"/>
          <w:marTop w:val="0"/>
          <w:marBottom w:val="0"/>
          <w:divBdr>
            <w:top w:val="none" w:sz="0" w:space="0" w:color="auto"/>
            <w:left w:val="none" w:sz="0" w:space="0" w:color="auto"/>
            <w:bottom w:val="none" w:sz="0" w:space="0" w:color="auto"/>
            <w:right w:val="none" w:sz="0" w:space="0" w:color="auto"/>
          </w:divBdr>
        </w:div>
        <w:div w:id="1444881489">
          <w:marLeft w:val="640"/>
          <w:marRight w:val="0"/>
          <w:marTop w:val="0"/>
          <w:marBottom w:val="0"/>
          <w:divBdr>
            <w:top w:val="none" w:sz="0" w:space="0" w:color="auto"/>
            <w:left w:val="none" w:sz="0" w:space="0" w:color="auto"/>
            <w:bottom w:val="none" w:sz="0" w:space="0" w:color="auto"/>
            <w:right w:val="none" w:sz="0" w:space="0" w:color="auto"/>
          </w:divBdr>
        </w:div>
        <w:div w:id="1448815433">
          <w:marLeft w:val="640"/>
          <w:marRight w:val="0"/>
          <w:marTop w:val="0"/>
          <w:marBottom w:val="0"/>
          <w:divBdr>
            <w:top w:val="none" w:sz="0" w:space="0" w:color="auto"/>
            <w:left w:val="none" w:sz="0" w:space="0" w:color="auto"/>
            <w:bottom w:val="none" w:sz="0" w:space="0" w:color="auto"/>
            <w:right w:val="none" w:sz="0" w:space="0" w:color="auto"/>
          </w:divBdr>
        </w:div>
        <w:div w:id="844174673">
          <w:marLeft w:val="640"/>
          <w:marRight w:val="0"/>
          <w:marTop w:val="0"/>
          <w:marBottom w:val="0"/>
          <w:divBdr>
            <w:top w:val="none" w:sz="0" w:space="0" w:color="auto"/>
            <w:left w:val="none" w:sz="0" w:space="0" w:color="auto"/>
            <w:bottom w:val="none" w:sz="0" w:space="0" w:color="auto"/>
            <w:right w:val="none" w:sz="0" w:space="0" w:color="auto"/>
          </w:divBdr>
        </w:div>
        <w:div w:id="1165390152">
          <w:marLeft w:val="640"/>
          <w:marRight w:val="0"/>
          <w:marTop w:val="0"/>
          <w:marBottom w:val="0"/>
          <w:divBdr>
            <w:top w:val="none" w:sz="0" w:space="0" w:color="auto"/>
            <w:left w:val="none" w:sz="0" w:space="0" w:color="auto"/>
            <w:bottom w:val="none" w:sz="0" w:space="0" w:color="auto"/>
            <w:right w:val="none" w:sz="0" w:space="0" w:color="auto"/>
          </w:divBdr>
        </w:div>
        <w:div w:id="322322977">
          <w:marLeft w:val="640"/>
          <w:marRight w:val="0"/>
          <w:marTop w:val="0"/>
          <w:marBottom w:val="0"/>
          <w:divBdr>
            <w:top w:val="none" w:sz="0" w:space="0" w:color="auto"/>
            <w:left w:val="none" w:sz="0" w:space="0" w:color="auto"/>
            <w:bottom w:val="none" w:sz="0" w:space="0" w:color="auto"/>
            <w:right w:val="none" w:sz="0" w:space="0" w:color="auto"/>
          </w:divBdr>
        </w:div>
        <w:div w:id="2093770683">
          <w:marLeft w:val="640"/>
          <w:marRight w:val="0"/>
          <w:marTop w:val="0"/>
          <w:marBottom w:val="0"/>
          <w:divBdr>
            <w:top w:val="none" w:sz="0" w:space="0" w:color="auto"/>
            <w:left w:val="none" w:sz="0" w:space="0" w:color="auto"/>
            <w:bottom w:val="none" w:sz="0" w:space="0" w:color="auto"/>
            <w:right w:val="none" w:sz="0" w:space="0" w:color="auto"/>
          </w:divBdr>
        </w:div>
        <w:div w:id="653027025">
          <w:marLeft w:val="640"/>
          <w:marRight w:val="0"/>
          <w:marTop w:val="0"/>
          <w:marBottom w:val="0"/>
          <w:divBdr>
            <w:top w:val="none" w:sz="0" w:space="0" w:color="auto"/>
            <w:left w:val="none" w:sz="0" w:space="0" w:color="auto"/>
            <w:bottom w:val="none" w:sz="0" w:space="0" w:color="auto"/>
            <w:right w:val="none" w:sz="0" w:space="0" w:color="auto"/>
          </w:divBdr>
        </w:div>
        <w:div w:id="2036151678">
          <w:marLeft w:val="640"/>
          <w:marRight w:val="0"/>
          <w:marTop w:val="0"/>
          <w:marBottom w:val="0"/>
          <w:divBdr>
            <w:top w:val="none" w:sz="0" w:space="0" w:color="auto"/>
            <w:left w:val="none" w:sz="0" w:space="0" w:color="auto"/>
            <w:bottom w:val="none" w:sz="0" w:space="0" w:color="auto"/>
            <w:right w:val="none" w:sz="0" w:space="0" w:color="auto"/>
          </w:divBdr>
        </w:div>
        <w:div w:id="1059669433">
          <w:marLeft w:val="640"/>
          <w:marRight w:val="0"/>
          <w:marTop w:val="0"/>
          <w:marBottom w:val="0"/>
          <w:divBdr>
            <w:top w:val="none" w:sz="0" w:space="0" w:color="auto"/>
            <w:left w:val="none" w:sz="0" w:space="0" w:color="auto"/>
            <w:bottom w:val="none" w:sz="0" w:space="0" w:color="auto"/>
            <w:right w:val="none" w:sz="0" w:space="0" w:color="auto"/>
          </w:divBdr>
        </w:div>
        <w:div w:id="1864636037">
          <w:marLeft w:val="640"/>
          <w:marRight w:val="0"/>
          <w:marTop w:val="0"/>
          <w:marBottom w:val="0"/>
          <w:divBdr>
            <w:top w:val="none" w:sz="0" w:space="0" w:color="auto"/>
            <w:left w:val="none" w:sz="0" w:space="0" w:color="auto"/>
            <w:bottom w:val="none" w:sz="0" w:space="0" w:color="auto"/>
            <w:right w:val="none" w:sz="0" w:space="0" w:color="auto"/>
          </w:divBdr>
        </w:div>
        <w:div w:id="163979132">
          <w:marLeft w:val="640"/>
          <w:marRight w:val="0"/>
          <w:marTop w:val="0"/>
          <w:marBottom w:val="0"/>
          <w:divBdr>
            <w:top w:val="none" w:sz="0" w:space="0" w:color="auto"/>
            <w:left w:val="none" w:sz="0" w:space="0" w:color="auto"/>
            <w:bottom w:val="none" w:sz="0" w:space="0" w:color="auto"/>
            <w:right w:val="none" w:sz="0" w:space="0" w:color="auto"/>
          </w:divBdr>
        </w:div>
        <w:div w:id="1623534954">
          <w:marLeft w:val="640"/>
          <w:marRight w:val="0"/>
          <w:marTop w:val="0"/>
          <w:marBottom w:val="0"/>
          <w:divBdr>
            <w:top w:val="none" w:sz="0" w:space="0" w:color="auto"/>
            <w:left w:val="none" w:sz="0" w:space="0" w:color="auto"/>
            <w:bottom w:val="none" w:sz="0" w:space="0" w:color="auto"/>
            <w:right w:val="none" w:sz="0" w:space="0" w:color="auto"/>
          </w:divBdr>
        </w:div>
        <w:div w:id="1270352409">
          <w:marLeft w:val="640"/>
          <w:marRight w:val="0"/>
          <w:marTop w:val="0"/>
          <w:marBottom w:val="0"/>
          <w:divBdr>
            <w:top w:val="none" w:sz="0" w:space="0" w:color="auto"/>
            <w:left w:val="none" w:sz="0" w:space="0" w:color="auto"/>
            <w:bottom w:val="none" w:sz="0" w:space="0" w:color="auto"/>
            <w:right w:val="none" w:sz="0" w:space="0" w:color="auto"/>
          </w:divBdr>
        </w:div>
        <w:div w:id="1719623188">
          <w:marLeft w:val="640"/>
          <w:marRight w:val="0"/>
          <w:marTop w:val="0"/>
          <w:marBottom w:val="0"/>
          <w:divBdr>
            <w:top w:val="none" w:sz="0" w:space="0" w:color="auto"/>
            <w:left w:val="none" w:sz="0" w:space="0" w:color="auto"/>
            <w:bottom w:val="none" w:sz="0" w:space="0" w:color="auto"/>
            <w:right w:val="none" w:sz="0" w:space="0" w:color="auto"/>
          </w:divBdr>
        </w:div>
        <w:div w:id="1163472249">
          <w:marLeft w:val="640"/>
          <w:marRight w:val="0"/>
          <w:marTop w:val="0"/>
          <w:marBottom w:val="0"/>
          <w:divBdr>
            <w:top w:val="none" w:sz="0" w:space="0" w:color="auto"/>
            <w:left w:val="none" w:sz="0" w:space="0" w:color="auto"/>
            <w:bottom w:val="none" w:sz="0" w:space="0" w:color="auto"/>
            <w:right w:val="none" w:sz="0" w:space="0" w:color="auto"/>
          </w:divBdr>
        </w:div>
        <w:div w:id="106852835">
          <w:marLeft w:val="640"/>
          <w:marRight w:val="0"/>
          <w:marTop w:val="0"/>
          <w:marBottom w:val="0"/>
          <w:divBdr>
            <w:top w:val="none" w:sz="0" w:space="0" w:color="auto"/>
            <w:left w:val="none" w:sz="0" w:space="0" w:color="auto"/>
            <w:bottom w:val="none" w:sz="0" w:space="0" w:color="auto"/>
            <w:right w:val="none" w:sz="0" w:space="0" w:color="auto"/>
          </w:divBdr>
        </w:div>
        <w:div w:id="1008947420">
          <w:marLeft w:val="640"/>
          <w:marRight w:val="0"/>
          <w:marTop w:val="0"/>
          <w:marBottom w:val="0"/>
          <w:divBdr>
            <w:top w:val="none" w:sz="0" w:space="0" w:color="auto"/>
            <w:left w:val="none" w:sz="0" w:space="0" w:color="auto"/>
            <w:bottom w:val="none" w:sz="0" w:space="0" w:color="auto"/>
            <w:right w:val="none" w:sz="0" w:space="0" w:color="auto"/>
          </w:divBdr>
        </w:div>
        <w:div w:id="534657190">
          <w:marLeft w:val="640"/>
          <w:marRight w:val="0"/>
          <w:marTop w:val="0"/>
          <w:marBottom w:val="0"/>
          <w:divBdr>
            <w:top w:val="none" w:sz="0" w:space="0" w:color="auto"/>
            <w:left w:val="none" w:sz="0" w:space="0" w:color="auto"/>
            <w:bottom w:val="none" w:sz="0" w:space="0" w:color="auto"/>
            <w:right w:val="none" w:sz="0" w:space="0" w:color="auto"/>
          </w:divBdr>
        </w:div>
        <w:div w:id="1666547683">
          <w:marLeft w:val="640"/>
          <w:marRight w:val="0"/>
          <w:marTop w:val="0"/>
          <w:marBottom w:val="0"/>
          <w:divBdr>
            <w:top w:val="none" w:sz="0" w:space="0" w:color="auto"/>
            <w:left w:val="none" w:sz="0" w:space="0" w:color="auto"/>
            <w:bottom w:val="none" w:sz="0" w:space="0" w:color="auto"/>
            <w:right w:val="none" w:sz="0" w:space="0" w:color="auto"/>
          </w:divBdr>
        </w:div>
        <w:div w:id="1414743392">
          <w:marLeft w:val="640"/>
          <w:marRight w:val="0"/>
          <w:marTop w:val="0"/>
          <w:marBottom w:val="0"/>
          <w:divBdr>
            <w:top w:val="none" w:sz="0" w:space="0" w:color="auto"/>
            <w:left w:val="none" w:sz="0" w:space="0" w:color="auto"/>
            <w:bottom w:val="none" w:sz="0" w:space="0" w:color="auto"/>
            <w:right w:val="none" w:sz="0" w:space="0" w:color="auto"/>
          </w:divBdr>
        </w:div>
        <w:div w:id="564800355">
          <w:marLeft w:val="640"/>
          <w:marRight w:val="0"/>
          <w:marTop w:val="0"/>
          <w:marBottom w:val="0"/>
          <w:divBdr>
            <w:top w:val="none" w:sz="0" w:space="0" w:color="auto"/>
            <w:left w:val="none" w:sz="0" w:space="0" w:color="auto"/>
            <w:bottom w:val="none" w:sz="0" w:space="0" w:color="auto"/>
            <w:right w:val="none" w:sz="0" w:space="0" w:color="auto"/>
          </w:divBdr>
        </w:div>
        <w:div w:id="2086338807">
          <w:marLeft w:val="640"/>
          <w:marRight w:val="0"/>
          <w:marTop w:val="0"/>
          <w:marBottom w:val="0"/>
          <w:divBdr>
            <w:top w:val="none" w:sz="0" w:space="0" w:color="auto"/>
            <w:left w:val="none" w:sz="0" w:space="0" w:color="auto"/>
            <w:bottom w:val="none" w:sz="0" w:space="0" w:color="auto"/>
            <w:right w:val="none" w:sz="0" w:space="0" w:color="auto"/>
          </w:divBdr>
        </w:div>
        <w:div w:id="165218179">
          <w:marLeft w:val="640"/>
          <w:marRight w:val="0"/>
          <w:marTop w:val="0"/>
          <w:marBottom w:val="0"/>
          <w:divBdr>
            <w:top w:val="none" w:sz="0" w:space="0" w:color="auto"/>
            <w:left w:val="none" w:sz="0" w:space="0" w:color="auto"/>
            <w:bottom w:val="none" w:sz="0" w:space="0" w:color="auto"/>
            <w:right w:val="none" w:sz="0" w:space="0" w:color="auto"/>
          </w:divBdr>
        </w:div>
        <w:div w:id="985549096">
          <w:marLeft w:val="640"/>
          <w:marRight w:val="0"/>
          <w:marTop w:val="0"/>
          <w:marBottom w:val="0"/>
          <w:divBdr>
            <w:top w:val="none" w:sz="0" w:space="0" w:color="auto"/>
            <w:left w:val="none" w:sz="0" w:space="0" w:color="auto"/>
            <w:bottom w:val="none" w:sz="0" w:space="0" w:color="auto"/>
            <w:right w:val="none" w:sz="0" w:space="0" w:color="auto"/>
          </w:divBdr>
        </w:div>
        <w:div w:id="727656664">
          <w:marLeft w:val="640"/>
          <w:marRight w:val="0"/>
          <w:marTop w:val="0"/>
          <w:marBottom w:val="0"/>
          <w:divBdr>
            <w:top w:val="none" w:sz="0" w:space="0" w:color="auto"/>
            <w:left w:val="none" w:sz="0" w:space="0" w:color="auto"/>
            <w:bottom w:val="none" w:sz="0" w:space="0" w:color="auto"/>
            <w:right w:val="none" w:sz="0" w:space="0" w:color="auto"/>
          </w:divBdr>
        </w:div>
        <w:div w:id="229468502">
          <w:marLeft w:val="640"/>
          <w:marRight w:val="0"/>
          <w:marTop w:val="0"/>
          <w:marBottom w:val="0"/>
          <w:divBdr>
            <w:top w:val="none" w:sz="0" w:space="0" w:color="auto"/>
            <w:left w:val="none" w:sz="0" w:space="0" w:color="auto"/>
            <w:bottom w:val="none" w:sz="0" w:space="0" w:color="auto"/>
            <w:right w:val="none" w:sz="0" w:space="0" w:color="auto"/>
          </w:divBdr>
        </w:div>
        <w:div w:id="670062127">
          <w:marLeft w:val="640"/>
          <w:marRight w:val="0"/>
          <w:marTop w:val="0"/>
          <w:marBottom w:val="0"/>
          <w:divBdr>
            <w:top w:val="none" w:sz="0" w:space="0" w:color="auto"/>
            <w:left w:val="none" w:sz="0" w:space="0" w:color="auto"/>
            <w:bottom w:val="none" w:sz="0" w:space="0" w:color="auto"/>
            <w:right w:val="none" w:sz="0" w:space="0" w:color="auto"/>
          </w:divBdr>
        </w:div>
        <w:div w:id="2102605878">
          <w:marLeft w:val="640"/>
          <w:marRight w:val="0"/>
          <w:marTop w:val="0"/>
          <w:marBottom w:val="0"/>
          <w:divBdr>
            <w:top w:val="none" w:sz="0" w:space="0" w:color="auto"/>
            <w:left w:val="none" w:sz="0" w:space="0" w:color="auto"/>
            <w:bottom w:val="none" w:sz="0" w:space="0" w:color="auto"/>
            <w:right w:val="none" w:sz="0" w:space="0" w:color="auto"/>
          </w:divBdr>
        </w:div>
      </w:divsChild>
    </w:div>
    <w:div w:id="364645313">
      <w:bodyDiv w:val="1"/>
      <w:marLeft w:val="0"/>
      <w:marRight w:val="0"/>
      <w:marTop w:val="0"/>
      <w:marBottom w:val="0"/>
      <w:divBdr>
        <w:top w:val="none" w:sz="0" w:space="0" w:color="auto"/>
        <w:left w:val="none" w:sz="0" w:space="0" w:color="auto"/>
        <w:bottom w:val="none" w:sz="0" w:space="0" w:color="auto"/>
        <w:right w:val="none" w:sz="0" w:space="0" w:color="auto"/>
      </w:divBdr>
      <w:divsChild>
        <w:div w:id="470102390">
          <w:marLeft w:val="640"/>
          <w:marRight w:val="0"/>
          <w:marTop w:val="0"/>
          <w:marBottom w:val="0"/>
          <w:divBdr>
            <w:top w:val="none" w:sz="0" w:space="0" w:color="auto"/>
            <w:left w:val="none" w:sz="0" w:space="0" w:color="auto"/>
            <w:bottom w:val="none" w:sz="0" w:space="0" w:color="auto"/>
            <w:right w:val="none" w:sz="0" w:space="0" w:color="auto"/>
          </w:divBdr>
        </w:div>
        <w:div w:id="511339442">
          <w:marLeft w:val="640"/>
          <w:marRight w:val="0"/>
          <w:marTop w:val="0"/>
          <w:marBottom w:val="0"/>
          <w:divBdr>
            <w:top w:val="none" w:sz="0" w:space="0" w:color="auto"/>
            <w:left w:val="none" w:sz="0" w:space="0" w:color="auto"/>
            <w:bottom w:val="none" w:sz="0" w:space="0" w:color="auto"/>
            <w:right w:val="none" w:sz="0" w:space="0" w:color="auto"/>
          </w:divBdr>
        </w:div>
        <w:div w:id="821770674">
          <w:marLeft w:val="640"/>
          <w:marRight w:val="0"/>
          <w:marTop w:val="0"/>
          <w:marBottom w:val="0"/>
          <w:divBdr>
            <w:top w:val="none" w:sz="0" w:space="0" w:color="auto"/>
            <w:left w:val="none" w:sz="0" w:space="0" w:color="auto"/>
            <w:bottom w:val="none" w:sz="0" w:space="0" w:color="auto"/>
            <w:right w:val="none" w:sz="0" w:space="0" w:color="auto"/>
          </w:divBdr>
        </w:div>
        <w:div w:id="1874728685">
          <w:marLeft w:val="640"/>
          <w:marRight w:val="0"/>
          <w:marTop w:val="0"/>
          <w:marBottom w:val="0"/>
          <w:divBdr>
            <w:top w:val="none" w:sz="0" w:space="0" w:color="auto"/>
            <w:left w:val="none" w:sz="0" w:space="0" w:color="auto"/>
            <w:bottom w:val="none" w:sz="0" w:space="0" w:color="auto"/>
            <w:right w:val="none" w:sz="0" w:space="0" w:color="auto"/>
          </w:divBdr>
        </w:div>
        <w:div w:id="80682609">
          <w:marLeft w:val="640"/>
          <w:marRight w:val="0"/>
          <w:marTop w:val="0"/>
          <w:marBottom w:val="0"/>
          <w:divBdr>
            <w:top w:val="none" w:sz="0" w:space="0" w:color="auto"/>
            <w:left w:val="none" w:sz="0" w:space="0" w:color="auto"/>
            <w:bottom w:val="none" w:sz="0" w:space="0" w:color="auto"/>
            <w:right w:val="none" w:sz="0" w:space="0" w:color="auto"/>
          </w:divBdr>
        </w:div>
        <w:div w:id="1450314756">
          <w:marLeft w:val="640"/>
          <w:marRight w:val="0"/>
          <w:marTop w:val="0"/>
          <w:marBottom w:val="0"/>
          <w:divBdr>
            <w:top w:val="none" w:sz="0" w:space="0" w:color="auto"/>
            <w:left w:val="none" w:sz="0" w:space="0" w:color="auto"/>
            <w:bottom w:val="none" w:sz="0" w:space="0" w:color="auto"/>
            <w:right w:val="none" w:sz="0" w:space="0" w:color="auto"/>
          </w:divBdr>
        </w:div>
        <w:div w:id="193617289">
          <w:marLeft w:val="640"/>
          <w:marRight w:val="0"/>
          <w:marTop w:val="0"/>
          <w:marBottom w:val="0"/>
          <w:divBdr>
            <w:top w:val="none" w:sz="0" w:space="0" w:color="auto"/>
            <w:left w:val="none" w:sz="0" w:space="0" w:color="auto"/>
            <w:bottom w:val="none" w:sz="0" w:space="0" w:color="auto"/>
            <w:right w:val="none" w:sz="0" w:space="0" w:color="auto"/>
          </w:divBdr>
        </w:div>
        <w:div w:id="2061319187">
          <w:marLeft w:val="640"/>
          <w:marRight w:val="0"/>
          <w:marTop w:val="0"/>
          <w:marBottom w:val="0"/>
          <w:divBdr>
            <w:top w:val="none" w:sz="0" w:space="0" w:color="auto"/>
            <w:left w:val="none" w:sz="0" w:space="0" w:color="auto"/>
            <w:bottom w:val="none" w:sz="0" w:space="0" w:color="auto"/>
            <w:right w:val="none" w:sz="0" w:space="0" w:color="auto"/>
          </w:divBdr>
        </w:div>
        <w:div w:id="1305966361">
          <w:marLeft w:val="640"/>
          <w:marRight w:val="0"/>
          <w:marTop w:val="0"/>
          <w:marBottom w:val="0"/>
          <w:divBdr>
            <w:top w:val="none" w:sz="0" w:space="0" w:color="auto"/>
            <w:left w:val="none" w:sz="0" w:space="0" w:color="auto"/>
            <w:bottom w:val="none" w:sz="0" w:space="0" w:color="auto"/>
            <w:right w:val="none" w:sz="0" w:space="0" w:color="auto"/>
          </w:divBdr>
        </w:div>
        <w:div w:id="526717045">
          <w:marLeft w:val="640"/>
          <w:marRight w:val="0"/>
          <w:marTop w:val="0"/>
          <w:marBottom w:val="0"/>
          <w:divBdr>
            <w:top w:val="none" w:sz="0" w:space="0" w:color="auto"/>
            <w:left w:val="none" w:sz="0" w:space="0" w:color="auto"/>
            <w:bottom w:val="none" w:sz="0" w:space="0" w:color="auto"/>
            <w:right w:val="none" w:sz="0" w:space="0" w:color="auto"/>
          </w:divBdr>
        </w:div>
        <w:div w:id="1917014580">
          <w:marLeft w:val="640"/>
          <w:marRight w:val="0"/>
          <w:marTop w:val="0"/>
          <w:marBottom w:val="0"/>
          <w:divBdr>
            <w:top w:val="none" w:sz="0" w:space="0" w:color="auto"/>
            <w:left w:val="none" w:sz="0" w:space="0" w:color="auto"/>
            <w:bottom w:val="none" w:sz="0" w:space="0" w:color="auto"/>
            <w:right w:val="none" w:sz="0" w:space="0" w:color="auto"/>
          </w:divBdr>
        </w:div>
        <w:div w:id="988559522">
          <w:marLeft w:val="640"/>
          <w:marRight w:val="0"/>
          <w:marTop w:val="0"/>
          <w:marBottom w:val="0"/>
          <w:divBdr>
            <w:top w:val="none" w:sz="0" w:space="0" w:color="auto"/>
            <w:left w:val="none" w:sz="0" w:space="0" w:color="auto"/>
            <w:bottom w:val="none" w:sz="0" w:space="0" w:color="auto"/>
            <w:right w:val="none" w:sz="0" w:space="0" w:color="auto"/>
          </w:divBdr>
        </w:div>
        <w:div w:id="828131602">
          <w:marLeft w:val="640"/>
          <w:marRight w:val="0"/>
          <w:marTop w:val="0"/>
          <w:marBottom w:val="0"/>
          <w:divBdr>
            <w:top w:val="none" w:sz="0" w:space="0" w:color="auto"/>
            <w:left w:val="none" w:sz="0" w:space="0" w:color="auto"/>
            <w:bottom w:val="none" w:sz="0" w:space="0" w:color="auto"/>
            <w:right w:val="none" w:sz="0" w:space="0" w:color="auto"/>
          </w:divBdr>
        </w:div>
        <w:div w:id="1419671783">
          <w:marLeft w:val="640"/>
          <w:marRight w:val="0"/>
          <w:marTop w:val="0"/>
          <w:marBottom w:val="0"/>
          <w:divBdr>
            <w:top w:val="none" w:sz="0" w:space="0" w:color="auto"/>
            <w:left w:val="none" w:sz="0" w:space="0" w:color="auto"/>
            <w:bottom w:val="none" w:sz="0" w:space="0" w:color="auto"/>
            <w:right w:val="none" w:sz="0" w:space="0" w:color="auto"/>
          </w:divBdr>
        </w:div>
        <w:div w:id="1565142779">
          <w:marLeft w:val="640"/>
          <w:marRight w:val="0"/>
          <w:marTop w:val="0"/>
          <w:marBottom w:val="0"/>
          <w:divBdr>
            <w:top w:val="none" w:sz="0" w:space="0" w:color="auto"/>
            <w:left w:val="none" w:sz="0" w:space="0" w:color="auto"/>
            <w:bottom w:val="none" w:sz="0" w:space="0" w:color="auto"/>
            <w:right w:val="none" w:sz="0" w:space="0" w:color="auto"/>
          </w:divBdr>
        </w:div>
        <w:div w:id="1677078330">
          <w:marLeft w:val="640"/>
          <w:marRight w:val="0"/>
          <w:marTop w:val="0"/>
          <w:marBottom w:val="0"/>
          <w:divBdr>
            <w:top w:val="none" w:sz="0" w:space="0" w:color="auto"/>
            <w:left w:val="none" w:sz="0" w:space="0" w:color="auto"/>
            <w:bottom w:val="none" w:sz="0" w:space="0" w:color="auto"/>
            <w:right w:val="none" w:sz="0" w:space="0" w:color="auto"/>
          </w:divBdr>
        </w:div>
        <w:div w:id="1264262766">
          <w:marLeft w:val="640"/>
          <w:marRight w:val="0"/>
          <w:marTop w:val="0"/>
          <w:marBottom w:val="0"/>
          <w:divBdr>
            <w:top w:val="none" w:sz="0" w:space="0" w:color="auto"/>
            <w:left w:val="none" w:sz="0" w:space="0" w:color="auto"/>
            <w:bottom w:val="none" w:sz="0" w:space="0" w:color="auto"/>
            <w:right w:val="none" w:sz="0" w:space="0" w:color="auto"/>
          </w:divBdr>
        </w:div>
        <w:div w:id="1952514626">
          <w:marLeft w:val="640"/>
          <w:marRight w:val="0"/>
          <w:marTop w:val="0"/>
          <w:marBottom w:val="0"/>
          <w:divBdr>
            <w:top w:val="none" w:sz="0" w:space="0" w:color="auto"/>
            <w:left w:val="none" w:sz="0" w:space="0" w:color="auto"/>
            <w:bottom w:val="none" w:sz="0" w:space="0" w:color="auto"/>
            <w:right w:val="none" w:sz="0" w:space="0" w:color="auto"/>
          </w:divBdr>
        </w:div>
        <w:div w:id="525219006">
          <w:marLeft w:val="640"/>
          <w:marRight w:val="0"/>
          <w:marTop w:val="0"/>
          <w:marBottom w:val="0"/>
          <w:divBdr>
            <w:top w:val="none" w:sz="0" w:space="0" w:color="auto"/>
            <w:left w:val="none" w:sz="0" w:space="0" w:color="auto"/>
            <w:bottom w:val="none" w:sz="0" w:space="0" w:color="auto"/>
            <w:right w:val="none" w:sz="0" w:space="0" w:color="auto"/>
          </w:divBdr>
        </w:div>
        <w:div w:id="2057193254">
          <w:marLeft w:val="640"/>
          <w:marRight w:val="0"/>
          <w:marTop w:val="0"/>
          <w:marBottom w:val="0"/>
          <w:divBdr>
            <w:top w:val="none" w:sz="0" w:space="0" w:color="auto"/>
            <w:left w:val="none" w:sz="0" w:space="0" w:color="auto"/>
            <w:bottom w:val="none" w:sz="0" w:space="0" w:color="auto"/>
            <w:right w:val="none" w:sz="0" w:space="0" w:color="auto"/>
          </w:divBdr>
        </w:div>
        <w:div w:id="306202584">
          <w:marLeft w:val="640"/>
          <w:marRight w:val="0"/>
          <w:marTop w:val="0"/>
          <w:marBottom w:val="0"/>
          <w:divBdr>
            <w:top w:val="none" w:sz="0" w:space="0" w:color="auto"/>
            <w:left w:val="none" w:sz="0" w:space="0" w:color="auto"/>
            <w:bottom w:val="none" w:sz="0" w:space="0" w:color="auto"/>
            <w:right w:val="none" w:sz="0" w:space="0" w:color="auto"/>
          </w:divBdr>
        </w:div>
        <w:div w:id="1404907771">
          <w:marLeft w:val="640"/>
          <w:marRight w:val="0"/>
          <w:marTop w:val="0"/>
          <w:marBottom w:val="0"/>
          <w:divBdr>
            <w:top w:val="none" w:sz="0" w:space="0" w:color="auto"/>
            <w:left w:val="none" w:sz="0" w:space="0" w:color="auto"/>
            <w:bottom w:val="none" w:sz="0" w:space="0" w:color="auto"/>
            <w:right w:val="none" w:sz="0" w:space="0" w:color="auto"/>
          </w:divBdr>
        </w:div>
        <w:div w:id="747851509">
          <w:marLeft w:val="640"/>
          <w:marRight w:val="0"/>
          <w:marTop w:val="0"/>
          <w:marBottom w:val="0"/>
          <w:divBdr>
            <w:top w:val="none" w:sz="0" w:space="0" w:color="auto"/>
            <w:left w:val="none" w:sz="0" w:space="0" w:color="auto"/>
            <w:bottom w:val="none" w:sz="0" w:space="0" w:color="auto"/>
            <w:right w:val="none" w:sz="0" w:space="0" w:color="auto"/>
          </w:divBdr>
        </w:div>
        <w:div w:id="575361406">
          <w:marLeft w:val="640"/>
          <w:marRight w:val="0"/>
          <w:marTop w:val="0"/>
          <w:marBottom w:val="0"/>
          <w:divBdr>
            <w:top w:val="none" w:sz="0" w:space="0" w:color="auto"/>
            <w:left w:val="none" w:sz="0" w:space="0" w:color="auto"/>
            <w:bottom w:val="none" w:sz="0" w:space="0" w:color="auto"/>
            <w:right w:val="none" w:sz="0" w:space="0" w:color="auto"/>
          </w:divBdr>
        </w:div>
        <w:div w:id="1648245319">
          <w:marLeft w:val="640"/>
          <w:marRight w:val="0"/>
          <w:marTop w:val="0"/>
          <w:marBottom w:val="0"/>
          <w:divBdr>
            <w:top w:val="none" w:sz="0" w:space="0" w:color="auto"/>
            <w:left w:val="none" w:sz="0" w:space="0" w:color="auto"/>
            <w:bottom w:val="none" w:sz="0" w:space="0" w:color="auto"/>
            <w:right w:val="none" w:sz="0" w:space="0" w:color="auto"/>
          </w:divBdr>
        </w:div>
        <w:div w:id="1117334948">
          <w:marLeft w:val="640"/>
          <w:marRight w:val="0"/>
          <w:marTop w:val="0"/>
          <w:marBottom w:val="0"/>
          <w:divBdr>
            <w:top w:val="none" w:sz="0" w:space="0" w:color="auto"/>
            <w:left w:val="none" w:sz="0" w:space="0" w:color="auto"/>
            <w:bottom w:val="none" w:sz="0" w:space="0" w:color="auto"/>
            <w:right w:val="none" w:sz="0" w:space="0" w:color="auto"/>
          </w:divBdr>
        </w:div>
        <w:div w:id="2039089043">
          <w:marLeft w:val="640"/>
          <w:marRight w:val="0"/>
          <w:marTop w:val="0"/>
          <w:marBottom w:val="0"/>
          <w:divBdr>
            <w:top w:val="none" w:sz="0" w:space="0" w:color="auto"/>
            <w:left w:val="none" w:sz="0" w:space="0" w:color="auto"/>
            <w:bottom w:val="none" w:sz="0" w:space="0" w:color="auto"/>
            <w:right w:val="none" w:sz="0" w:space="0" w:color="auto"/>
          </w:divBdr>
        </w:div>
        <w:div w:id="747121037">
          <w:marLeft w:val="640"/>
          <w:marRight w:val="0"/>
          <w:marTop w:val="0"/>
          <w:marBottom w:val="0"/>
          <w:divBdr>
            <w:top w:val="none" w:sz="0" w:space="0" w:color="auto"/>
            <w:left w:val="none" w:sz="0" w:space="0" w:color="auto"/>
            <w:bottom w:val="none" w:sz="0" w:space="0" w:color="auto"/>
            <w:right w:val="none" w:sz="0" w:space="0" w:color="auto"/>
          </w:divBdr>
        </w:div>
        <w:div w:id="712002746">
          <w:marLeft w:val="640"/>
          <w:marRight w:val="0"/>
          <w:marTop w:val="0"/>
          <w:marBottom w:val="0"/>
          <w:divBdr>
            <w:top w:val="none" w:sz="0" w:space="0" w:color="auto"/>
            <w:left w:val="none" w:sz="0" w:space="0" w:color="auto"/>
            <w:bottom w:val="none" w:sz="0" w:space="0" w:color="auto"/>
            <w:right w:val="none" w:sz="0" w:space="0" w:color="auto"/>
          </w:divBdr>
        </w:div>
        <w:div w:id="330448991">
          <w:marLeft w:val="640"/>
          <w:marRight w:val="0"/>
          <w:marTop w:val="0"/>
          <w:marBottom w:val="0"/>
          <w:divBdr>
            <w:top w:val="none" w:sz="0" w:space="0" w:color="auto"/>
            <w:left w:val="none" w:sz="0" w:space="0" w:color="auto"/>
            <w:bottom w:val="none" w:sz="0" w:space="0" w:color="auto"/>
            <w:right w:val="none" w:sz="0" w:space="0" w:color="auto"/>
          </w:divBdr>
        </w:div>
        <w:div w:id="130828636">
          <w:marLeft w:val="640"/>
          <w:marRight w:val="0"/>
          <w:marTop w:val="0"/>
          <w:marBottom w:val="0"/>
          <w:divBdr>
            <w:top w:val="none" w:sz="0" w:space="0" w:color="auto"/>
            <w:left w:val="none" w:sz="0" w:space="0" w:color="auto"/>
            <w:bottom w:val="none" w:sz="0" w:space="0" w:color="auto"/>
            <w:right w:val="none" w:sz="0" w:space="0" w:color="auto"/>
          </w:divBdr>
        </w:div>
        <w:div w:id="1580403084">
          <w:marLeft w:val="640"/>
          <w:marRight w:val="0"/>
          <w:marTop w:val="0"/>
          <w:marBottom w:val="0"/>
          <w:divBdr>
            <w:top w:val="none" w:sz="0" w:space="0" w:color="auto"/>
            <w:left w:val="none" w:sz="0" w:space="0" w:color="auto"/>
            <w:bottom w:val="none" w:sz="0" w:space="0" w:color="auto"/>
            <w:right w:val="none" w:sz="0" w:space="0" w:color="auto"/>
          </w:divBdr>
        </w:div>
        <w:div w:id="1343124613">
          <w:marLeft w:val="640"/>
          <w:marRight w:val="0"/>
          <w:marTop w:val="0"/>
          <w:marBottom w:val="0"/>
          <w:divBdr>
            <w:top w:val="none" w:sz="0" w:space="0" w:color="auto"/>
            <w:left w:val="none" w:sz="0" w:space="0" w:color="auto"/>
            <w:bottom w:val="none" w:sz="0" w:space="0" w:color="auto"/>
            <w:right w:val="none" w:sz="0" w:space="0" w:color="auto"/>
          </w:divBdr>
        </w:div>
        <w:div w:id="907228460">
          <w:marLeft w:val="640"/>
          <w:marRight w:val="0"/>
          <w:marTop w:val="0"/>
          <w:marBottom w:val="0"/>
          <w:divBdr>
            <w:top w:val="none" w:sz="0" w:space="0" w:color="auto"/>
            <w:left w:val="none" w:sz="0" w:space="0" w:color="auto"/>
            <w:bottom w:val="none" w:sz="0" w:space="0" w:color="auto"/>
            <w:right w:val="none" w:sz="0" w:space="0" w:color="auto"/>
          </w:divBdr>
        </w:div>
        <w:div w:id="1808425559">
          <w:marLeft w:val="640"/>
          <w:marRight w:val="0"/>
          <w:marTop w:val="0"/>
          <w:marBottom w:val="0"/>
          <w:divBdr>
            <w:top w:val="none" w:sz="0" w:space="0" w:color="auto"/>
            <w:left w:val="none" w:sz="0" w:space="0" w:color="auto"/>
            <w:bottom w:val="none" w:sz="0" w:space="0" w:color="auto"/>
            <w:right w:val="none" w:sz="0" w:space="0" w:color="auto"/>
          </w:divBdr>
        </w:div>
        <w:div w:id="1529637809">
          <w:marLeft w:val="640"/>
          <w:marRight w:val="0"/>
          <w:marTop w:val="0"/>
          <w:marBottom w:val="0"/>
          <w:divBdr>
            <w:top w:val="none" w:sz="0" w:space="0" w:color="auto"/>
            <w:left w:val="none" w:sz="0" w:space="0" w:color="auto"/>
            <w:bottom w:val="none" w:sz="0" w:space="0" w:color="auto"/>
            <w:right w:val="none" w:sz="0" w:space="0" w:color="auto"/>
          </w:divBdr>
        </w:div>
        <w:div w:id="471097901">
          <w:marLeft w:val="640"/>
          <w:marRight w:val="0"/>
          <w:marTop w:val="0"/>
          <w:marBottom w:val="0"/>
          <w:divBdr>
            <w:top w:val="none" w:sz="0" w:space="0" w:color="auto"/>
            <w:left w:val="none" w:sz="0" w:space="0" w:color="auto"/>
            <w:bottom w:val="none" w:sz="0" w:space="0" w:color="auto"/>
            <w:right w:val="none" w:sz="0" w:space="0" w:color="auto"/>
          </w:divBdr>
        </w:div>
        <w:div w:id="268006089">
          <w:marLeft w:val="640"/>
          <w:marRight w:val="0"/>
          <w:marTop w:val="0"/>
          <w:marBottom w:val="0"/>
          <w:divBdr>
            <w:top w:val="none" w:sz="0" w:space="0" w:color="auto"/>
            <w:left w:val="none" w:sz="0" w:space="0" w:color="auto"/>
            <w:bottom w:val="none" w:sz="0" w:space="0" w:color="auto"/>
            <w:right w:val="none" w:sz="0" w:space="0" w:color="auto"/>
          </w:divBdr>
        </w:div>
        <w:div w:id="1036194451">
          <w:marLeft w:val="640"/>
          <w:marRight w:val="0"/>
          <w:marTop w:val="0"/>
          <w:marBottom w:val="0"/>
          <w:divBdr>
            <w:top w:val="none" w:sz="0" w:space="0" w:color="auto"/>
            <w:left w:val="none" w:sz="0" w:space="0" w:color="auto"/>
            <w:bottom w:val="none" w:sz="0" w:space="0" w:color="auto"/>
            <w:right w:val="none" w:sz="0" w:space="0" w:color="auto"/>
          </w:divBdr>
        </w:div>
        <w:div w:id="836577200">
          <w:marLeft w:val="640"/>
          <w:marRight w:val="0"/>
          <w:marTop w:val="0"/>
          <w:marBottom w:val="0"/>
          <w:divBdr>
            <w:top w:val="none" w:sz="0" w:space="0" w:color="auto"/>
            <w:left w:val="none" w:sz="0" w:space="0" w:color="auto"/>
            <w:bottom w:val="none" w:sz="0" w:space="0" w:color="auto"/>
            <w:right w:val="none" w:sz="0" w:space="0" w:color="auto"/>
          </w:divBdr>
        </w:div>
        <w:div w:id="466049547">
          <w:marLeft w:val="640"/>
          <w:marRight w:val="0"/>
          <w:marTop w:val="0"/>
          <w:marBottom w:val="0"/>
          <w:divBdr>
            <w:top w:val="none" w:sz="0" w:space="0" w:color="auto"/>
            <w:left w:val="none" w:sz="0" w:space="0" w:color="auto"/>
            <w:bottom w:val="none" w:sz="0" w:space="0" w:color="auto"/>
            <w:right w:val="none" w:sz="0" w:space="0" w:color="auto"/>
          </w:divBdr>
        </w:div>
        <w:div w:id="1867980658">
          <w:marLeft w:val="640"/>
          <w:marRight w:val="0"/>
          <w:marTop w:val="0"/>
          <w:marBottom w:val="0"/>
          <w:divBdr>
            <w:top w:val="none" w:sz="0" w:space="0" w:color="auto"/>
            <w:left w:val="none" w:sz="0" w:space="0" w:color="auto"/>
            <w:bottom w:val="none" w:sz="0" w:space="0" w:color="auto"/>
            <w:right w:val="none" w:sz="0" w:space="0" w:color="auto"/>
          </w:divBdr>
        </w:div>
        <w:div w:id="1562135342">
          <w:marLeft w:val="640"/>
          <w:marRight w:val="0"/>
          <w:marTop w:val="0"/>
          <w:marBottom w:val="0"/>
          <w:divBdr>
            <w:top w:val="none" w:sz="0" w:space="0" w:color="auto"/>
            <w:left w:val="none" w:sz="0" w:space="0" w:color="auto"/>
            <w:bottom w:val="none" w:sz="0" w:space="0" w:color="auto"/>
            <w:right w:val="none" w:sz="0" w:space="0" w:color="auto"/>
          </w:divBdr>
        </w:div>
        <w:div w:id="1279072043">
          <w:marLeft w:val="640"/>
          <w:marRight w:val="0"/>
          <w:marTop w:val="0"/>
          <w:marBottom w:val="0"/>
          <w:divBdr>
            <w:top w:val="none" w:sz="0" w:space="0" w:color="auto"/>
            <w:left w:val="none" w:sz="0" w:space="0" w:color="auto"/>
            <w:bottom w:val="none" w:sz="0" w:space="0" w:color="auto"/>
            <w:right w:val="none" w:sz="0" w:space="0" w:color="auto"/>
          </w:divBdr>
        </w:div>
        <w:div w:id="1244726596">
          <w:marLeft w:val="640"/>
          <w:marRight w:val="0"/>
          <w:marTop w:val="0"/>
          <w:marBottom w:val="0"/>
          <w:divBdr>
            <w:top w:val="none" w:sz="0" w:space="0" w:color="auto"/>
            <w:left w:val="none" w:sz="0" w:space="0" w:color="auto"/>
            <w:bottom w:val="none" w:sz="0" w:space="0" w:color="auto"/>
            <w:right w:val="none" w:sz="0" w:space="0" w:color="auto"/>
          </w:divBdr>
        </w:div>
        <w:div w:id="13501399">
          <w:marLeft w:val="640"/>
          <w:marRight w:val="0"/>
          <w:marTop w:val="0"/>
          <w:marBottom w:val="0"/>
          <w:divBdr>
            <w:top w:val="none" w:sz="0" w:space="0" w:color="auto"/>
            <w:left w:val="none" w:sz="0" w:space="0" w:color="auto"/>
            <w:bottom w:val="none" w:sz="0" w:space="0" w:color="auto"/>
            <w:right w:val="none" w:sz="0" w:space="0" w:color="auto"/>
          </w:divBdr>
        </w:div>
        <w:div w:id="1241408528">
          <w:marLeft w:val="640"/>
          <w:marRight w:val="0"/>
          <w:marTop w:val="0"/>
          <w:marBottom w:val="0"/>
          <w:divBdr>
            <w:top w:val="none" w:sz="0" w:space="0" w:color="auto"/>
            <w:left w:val="none" w:sz="0" w:space="0" w:color="auto"/>
            <w:bottom w:val="none" w:sz="0" w:space="0" w:color="auto"/>
            <w:right w:val="none" w:sz="0" w:space="0" w:color="auto"/>
          </w:divBdr>
        </w:div>
        <w:div w:id="1697536547">
          <w:marLeft w:val="640"/>
          <w:marRight w:val="0"/>
          <w:marTop w:val="0"/>
          <w:marBottom w:val="0"/>
          <w:divBdr>
            <w:top w:val="none" w:sz="0" w:space="0" w:color="auto"/>
            <w:left w:val="none" w:sz="0" w:space="0" w:color="auto"/>
            <w:bottom w:val="none" w:sz="0" w:space="0" w:color="auto"/>
            <w:right w:val="none" w:sz="0" w:space="0" w:color="auto"/>
          </w:divBdr>
        </w:div>
        <w:div w:id="531308231">
          <w:marLeft w:val="640"/>
          <w:marRight w:val="0"/>
          <w:marTop w:val="0"/>
          <w:marBottom w:val="0"/>
          <w:divBdr>
            <w:top w:val="none" w:sz="0" w:space="0" w:color="auto"/>
            <w:left w:val="none" w:sz="0" w:space="0" w:color="auto"/>
            <w:bottom w:val="none" w:sz="0" w:space="0" w:color="auto"/>
            <w:right w:val="none" w:sz="0" w:space="0" w:color="auto"/>
          </w:divBdr>
        </w:div>
        <w:div w:id="1526822699">
          <w:marLeft w:val="640"/>
          <w:marRight w:val="0"/>
          <w:marTop w:val="0"/>
          <w:marBottom w:val="0"/>
          <w:divBdr>
            <w:top w:val="none" w:sz="0" w:space="0" w:color="auto"/>
            <w:left w:val="none" w:sz="0" w:space="0" w:color="auto"/>
            <w:bottom w:val="none" w:sz="0" w:space="0" w:color="auto"/>
            <w:right w:val="none" w:sz="0" w:space="0" w:color="auto"/>
          </w:divBdr>
        </w:div>
        <w:div w:id="1165366269">
          <w:marLeft w:val="640"/>
          <w:marRight w:val="0"/>
          <w:marTop w:val="0"/>
          <w:marBottom w:val="0"/>
          <w:divBdr>
            <w:top w:val="none" w:sz="0" w:space="0" w:color="auto"/>
            <w:left w:val="none" w:sz="0" w:space="0" w:color="auto"/>
            <w:bottom w:val="none" w:sz="0" w:space="0" w:color="auto"/>
            <w:right w:val="none" w:sz="0" w:space="0" w:color="auto"/>
          </w:divBdr>
        </w:div>
        <w:div w:id="1463033321">
          <w:marLeft w:val="640"/>
          <w:marRight w:val="0"/>
          <w:marTop w:val="0"/>
          <w:marBottom w:val="0"/>
          <w:divBdr>
            <w:top w:val="none" w:sz="0" w:space="0" w:color="auto"/>
            <w:left w:val="none" w:sz="0" w:space="0" w:color="auto"/>
            <w:bottom w:val="none" w:sz="0" w:space="0" w:color="auto"/>
            <w:right w:val="none" w:sz="0" w:space="0" w:color="auto"/>
          </w:divBdr>
        </w:div>
        <w:div w:id="165247970">
          <w:marLeft w:val="640"/>
          <w:marRight w:val="0"/>
          <w:marTop w:val="0"/>
          <w:marBottom w:val="0"/>
          <w:divBdr>
            <w:top w:val="none" w:sz="0" w:space="0" w:color="auto"/>
            <w:left w:val="none" w:sz="0" w:space="0" w:color="auto"/>
            <w:bottom w:val="none" w:sz="0" w:space="0" w:color="auto"/>
            <w:right w:val="none" w:sz="0" w:space="0" w:color="auto"/>
          </w:divBdr>
        </w:div>
        <w:div w:id="1261330530">
          <w:marLeft w:val="640"/>
          <w:marRight w:val="0"/>
          <w:marTop w:val="0"/>
          <w:marBottom w:val="0"/>
          <w:divBdr>
            <w:top w:val="none" w:sz="0" w:space="0" w:color="auto"/>
            <w:left w:val="none" w:sz="0" w:space="0" w:color="auto"/>
            <w:bottom w:val="none" w:sz="0" w:space="0" w:color="auto"/>
            <w:right w:val="none" w:sz="0" w:space="0" w:color="auto"/>
          </w:divBdr>
        </w:div>
        <w:div w:id="860894572">
          <w:marLeft w:val="640"/>
          <w:marRight w:val="0"/>
          <w:marTop w:val="0"/>
          <w:marBottom w:val="0"/>
          <w:divBdr>
            <w:top w:val="none" w:sz="0" w:space="0" w:color="auto"/>
            <w:left w:val="none" w:sz="0" w:space="0" w:color="auto"/>
            <w:bottom w:val="none" w:sz="0" w:space="0" w:color="auto"/>
            <w:right w:val="none" w:sz="0" w:space="0" w:color="auto"/>
          </w:divBdr>
        </w:div>
        <w:div w:id="2145348333">
          <w:marLeft w:val="640"/>
          <w:marRight w:val="0"/>
          <w:marTop w:val="0"/>
          <w:marBottom w:val="0"/>
          <w:divBdr>
            <w:top w:val="none" w:sz="0" w:space="0" w:color="auto"/>
            <w:left w:val="none" w:sz="0" w:space="0" w:color="auto"/>
            <w:bottom w:val="none" w:sz="0" w:space="0" w:color="auto"/>
            <w:right w:val="none" w:sz="0" w:space="0" w:color="auto"/>
          </w:divBdr>
        </w:div>
        <w:div w:id="802574560">
          <w:marLeft w:val="640"/>
          <w:marRight w:val="0"/>
          <w:marTop w:val="0"/>
          <w:marBottom w:val="0"/>
          <w:divBdr>
            <w:top w:val="none" w:sz="0" w:space="0" w:color="auto"/>
            <w:left w:val="none" w:sz="0" w:space="0" w:color="auto"/>
            <w:bottom w:val="none" w:sz="0" w:space="0" w:color="auto"/>
            <w:right w:val="none" w:sz="0" w:space="0" w:color="auto"/>
          </w:divBdr>
        </w:div>
        <w:div w:id="1079523195">
          <w:marLeft w:val="640"/>
          <w:marRight w:val="0"/>
          <w:marTop w:val="0"/>
          <w:marBottom w:val="0"/>
          <w:divBdr>
            <w:top w:val="none" w:sz="0" w:space="0" w:color="auto"/>
            <w:left w:val="none" w:sz="0" w:space="0" w:color="auto"/>
            <w:bottom w:val="none" w:sz="0" w:space="0" w:color="auto"/>
            <w:right w:val="none" w:sz="0" w:space="0" w:color="auto"/>
          </w:divBdr>
        </w:div>
        <w:div w:id="1946422212">
          <w:marLeft w:val="640"/>
          <w:marRight w:val="0"/>
          <w:marTop w:val="0"/>
          <w:marBottom w:val="0"/>
          <w:divBdr>
            <w:top w:val="none" w:sz="0" w:space="0" w:color="auto"/>
            <w:left w:val="none" w:sz="0" w:space="0" w:color="auto"/>
            <w:bottom w:val="none" w:sz="0" w:space="0" w:color="auto"/>
            <w:right w:val="none" w:sz="0" w:space="0" w:color="auto"/>
          </w:divBdr>
        </w:div>
        <w:div w:id="1674840701">
          <w:marLeft w:val="640"/>
          <w:marRight w:val="0"/>
          <w:marTop w:val="0"/>
          <w:marBottom w:val="0"/>
          <w:divBdr>
            <w:top w:val="none" w:sz="0" w:space="0" w:color="auto"/>
            <w:left w:val="none" w:sz="0" w:space="0" w:color="auto"/>
            <w:bottom w:val="none" w:sz="0" w:space="0" w:color="auto"/>
            <w:right w:val="none" w:sz="0" w:space="0" w:color="auto"/>
          </w:divBdr>
        </w:div>
        <w:div w:id="1946107035">
          <w:marLeft w:val="640"/>
          <w:marRight w:val="0"/>
          <w:marTop w:val="0"/>
          <w:marBottom w:val="0"/>
          <w:divBdr>
            <w:top w:val="none" w:sz="0" w:space="0" w:color="auto"/>
            <w:left w:val="none" w:sz="0" w:space="0" w:color="auto"/>
            <w:bottom w:val="none" w:sz="0" w:space="0" w:color="auto"/>
            <w:right w:val="none" w:sz="0" w:space="0" w:color="auto"/>
          </w:divBdr>
        </w:div>
        <w:div w:id="597952142">
          <w:marLeft w:val="640"/>
          <w:marRight w:val="0"/>
          <w:marTop w:val="0"/>
          <w:marBottom w:val="0"/>
          <w:divBdr>
            <w:top w:val="none" w:sz="0" w:space="0" w:color="auto"/>
            <w:left w:val="none" w:sz="0" w:space="0" w:color="auto"/>
            <w:bottom w:val="none" w:sz="0" w:space="0" w:color="auto"/>
            <w:right w:val="none" w:sz="0" w:space="0" w:color="auto"/>
          </w:divBdr>
        </w:div>
        <w:div w:id="1879735337">
          <w:marLeft w:val="640"/>
          <w:marRight w:val="0"/>
          <w:marTop w:val="0"/>
          <w:marBottom w:val="0"/>
          <w:divBdr>
            <w:top w:val="none" w:sz="0" w:space="0" w:color="auto"/>
            <w:left w:val="none" w:sz="0" w:space="0" w:color="auto"/>
            <w:bottom w:val="none" w:sz="0" w:space="0" w:color="auto"/>
            <w:right w:val="none" w:sz="0" w:space="0" w:color="auto"/>
          </w:divBdr>
        </w:div>
        <w:div w:id="1639458409">
          <w:marLeft w:val="640"/>
          <w:marRight w:val="0"/>
          <w:marTop w:val="0"/>
          <w:marBottom w:val="0"/>
          <w:divBdr>
            <w:top w:val="none" w:sz="0" w:space="0" w:color="auto"/>
            <w:left w:val="none" w:sz="0" w:space="0" w:color="auto"/>
            <w:bottom w:val="none" w:sz="0" w:space="0" w:color="auto"/>
            <w:right w:val="none" w:sz="0" w:space="0" w:color="auto"/>
          </w:divBdr>
        </w:div>
        <w:div w:id="455178948">
          <w:marLeft w:val="640"/>
          <w:marRight w:val="0"/>
          <w:marTop w:val="0"/>
          <w:marBottom w:val="0"/>
          <w:divBdr>
            <w:top w:val="none" w:sz="0" w:space="0" w:color="auto"/>
            <w:left w:val="none" w:sz="0" w:space="0" w:color="auto"/>
            <w:bottom w:val="none" w:sz="0" w:space="0" w:color="auto"/>
            <w:right w:val="none" w:sz="0" w:space="0" w:color="auto"/>
          </w:divBdr>
        </w:div>
        <w:div w:id="1758941380">
          <w:marLeft w:val="640"/>
          <w:marRight w:val="0"/>
          <w:marTop w:val="0"/>
          <w:marBottom w:val="0"/>
          <w:divBdr>
            <w:top w:val="none" w:sz="0" w:space="0" w:color="auto"/>
            <w:left w:val="none" w:sz="0" w:space="0" w:color="auto"/>
            <w:bottom w:val="none" w:sz="0" w:space="0" w:color="auto"/>
            <w:right w:val="none" w:sz="0" w:space="0" w:color="auto"/>
          </w:divBdr>
        </w:div>
        <w:div w:id="6107423">
          <w:marLeft w:val="640"/>
          <w:marRight w:val="0"/>
          <w:marTop w:val="0"/>
          <w:marBottom w:val="0"/>
          <w:divBdr>
            <w:top w:val="none" w:sz="0" w:space="0" w:color="auto"/>
            <w:left w:val="none" w:sz="0" w:space="0" w:color="auto"/>
            <w:bottom w:val="none" w:sz="0" w:space="0" w:color="auto"/>
            <w:right w:val="none" w:sz="0" w:space="0" w:color="auto"/>
          </w:divBdr>
        </w:div>
        <w:div w:id="374894201">
          <w:marLeft w:val="640"/>
          <w:marRight w:val="0"/>
          <w:marTop w:val="0"/>
          <w:marBottom w:val="0"/>
          <w:divBdr>
            <w:top w:val="none" w:sz="0" w:space="0" w:color="auto"/>
            <w:left w:val="none" w:sz="0" w:space="0" w:color="auto"/>
            <w:bottom w:val="none" w:sz="0" w:space="0" w:color="auto"/>
            <w:right w:val="none" w:sz="0" w:space="0" w:color="auto"/>
          </w:divBdr>
        </w:div>
        <w:div w:id="1086000432">
          <w:marLeft w:val="640"/>
          <w:marRight w:val="0"/>
          <w:marTop w:val="0"/>
          <w:marBottom w:val="0"/>
          <w:divBdr>
            <w:top w:val="none" w:sz="0" w:space="0" w:color="auto"/>
            <w:left w:val="none" w:sz="0" w:space="0" w:color="auto"/>
            <w:bottom w:val="none" w:sz="0" w:space="0" w:color="auto"/>
            <w:right w:val="none" w:sz="0" w:space="0" w:color="auto"/>
          </w:divBdr>
        </w:div>
        <w:div w:id="2128960098">
          <w:marLeft w:val="640"/>
          <w:marRight w:val="0"/>
          <w:marTop w:val="0"/>
          <w:marBottom w:val="0"/>
          <w:divBdr>
            <w:top w:val="none" w:sz="0" w:space="0" w:color="auto"/>
            <w:left w:val="none" w:sz="0" w:space="0" w:color="auto"/>
            <w:bottom w:val="none" w:sz="0" w:space="0" w:color="auto"/>
            <w:right w:val="none" w:sz="0" w:space="0" w:color="auto"/>
          </w:divBdr>
        </w:div>
        <w:div w:id="208959696">
          <w:marLeft w:val="640"/>
          <w:marRight w:val="0"/>
          <w:marTop w:val="0"/>
          <w:marBottom w:val="0"/>
          <w:divBdr>
            <w:top w:val="none" w:sz="0" w:space="0" w:color="auto"/>
            <w:left w:val="none" w:sz="0" w:space="0" w:color="auto"/>
            <w:bottom w:val="none" w:sz="0" w:space="0" w:color="auto"/>
            <w:right w:val="none" w:sz="0" w:space="0" w:color="auto"/>
          </w:divBdr>
        </w:div>
        <w:div w:id="1773358797">
          <w:marLeft w:val="640"/>
          <w:marRight w:val="0"/>
          <w:marTop w:val="0"/>
          <w:marBottom w:val="0"/>
          <w:divBdr>
            <w:top w:val="none" w:sz="0" w:space="0" w:color="auto"/>
            <w:left w:val="none" w:sz="0" w:space="0" w:color="auto"/>
            <w:bottom w:val="none" w:sz="0" w:space="0" w:color="auto"/>
            <w:right w:val="none" w:sz="0" w:space="0" w:color="auto"/>
          </w:divBdr>
        </w:div>
        <w:div w:id="729767980">
          <w:marLeft w:val="640"/>
          <w:marRight w:val="0"/>
          <w:marTop w:val="0"/>
          <w:marBottom w:val="0"/>
          <w:divBdr>
            <w:top w:val="none" w:sz="0" w:space="0" w:color="auto"/>
            <w:left w:val="none" w:sz="0" w:space="0" w:color="auto"/>
            <w:bottom w:val="none" w:sz="0" w:space="0" w:color="auto"/>
            <w:right w:val="none" w:sz="0" w:space="0" w:color="auto"/>
          </w:divBdr>
        </w:div>
        <w:div w:id="487408572">
          <w:marLeft w:val="640"/>
          <w:marRight w:val="0"/>
          <w:marTop w:val="0"/>
          <w:marBottom w:val="0"/>
          <w:divBdr>
            <w:top w:val="none" w:sz="0" w:space="0" w:color="auto"/>
            <w:left w:val="none" w:sz="0" w:space="0" w:color="auto"/>
            <w:bottom w:val="none" w:sz="0" w:space="0" w:color="auto"/>
            <w:right w:val="none" w:sz="0" w:space="0" w:color="auto"/>
          </w:divBdr>
        </w:div>
        <w:div w:id="839275114">
          <w:marLeft w:val="640"/>
          <w:marRight w:val="0"/>
          <w:marTop w:val="0"/>
          <w:marBottom w:val="0"/>
          <w:divBdr>
            <w:top w:val="none" w:sz="0" w:space="0" w:color="auto"/>
            <w:left w:val="none" w:sz="0" w:space="0" w:color="auto"/>
            <w:bottom w:val="none" w:sz="0" w:space="0" w:color="auto"/>
            <w:right w:val="none" w:sz="0" w:space="0" w:color="auto"/>
          </w:divBdr>
        </w:div>
        <w:div w:id="1288392605">
          <w:marLeft w:val="640"/>
          <w:marRight w:val="0"/>
          <w:marTop w:val="0"/>
          <w:marBottom w:val="0"/>
          <w:divBdr>
            <w:top w:val="none" w:sz="0" w:space="0" w:color="auto"/>
            <w:left w:val="none" w:sz="0" w:space="0" w:color="auto"/>
            <w:bottom w:val="none" w:sz="0" w:space="0" w:color="auto"/>
            <w:right w:val="none" w:sz="0" w:space="0" w:color="auto"/>
          </w:divBdr>
        </w:div>
        <w:div w:id="1194418210">
          <w:marLeft w:val="640"/>
          <w:marRight w:val="0"/>
          <w:marTop w:val="0"/>
          <w:marBottom w:val="0"/>
          <w:divBdr>
            <w:top w:val="none" w:sz="0" w:space="0" w:color="auto"/>
            <w:left w:val="none" w:sz="0" w:space="0" w:color="auto"/>
            <w:bottom w:val="none" w:sz="0" w:space="0" w:color="auto"/>
            <w:right w:val="none" w:sz="0" w:space="0" w:color="auto"/>
          </w:divBdr>
        </w:div>
      </w:divsChild>
    </w:div>
    <w:div w:id="365757974">
      <w:bodyDiv w:val="1"/>
      <w:marLeft w:val="0"/>
      <w:marRight w:val="0"/>
      <w:marTop w:val="0"/>
      <w:marBottom w:val="0"/>
      <w:divBdr>
        <w:top w:val="none" w:sz="0" w:space="0" w:color="auto"/>
        <w:left w:val="none" w:sz="0" w:space="0" w:color="auto"/>
        <w:bottom w:val="none" w:sz="0" w:space="0" w:color="auto"/>
        <w:right w:val="none" w:sz="0" w:space="0" w:color="auto"/>
      </w:divBdr>
    </w:div>
    <w:div w:id="367142433">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sChild>
        <w:div w:id="437870142">
          <w:marLeft w:val="640"/>
          <w:marRight w:val="0"/>
          <w:marTop w:val="0"/>
          <w:marBottom w:val="0"/>
          <w:divBdr>
            <w:top w:val="none" w:sz="0" w:space="0" w:color="auto"/>
            <w:left w:val="none" w:sz="0" w:space="0" w:color="auto"/>
            <w:bottom w:val="none" w:sz="0" w:space="0" w:color="auto"/>
            <w:right w:val="none" w:sz="0" w:space="0" w:color="auto"/>
          </w:divBdr>
        </w:div>
        <w:div w:id="546719470">
          <w:marLeft w:val="640"/>
          <w:marRight w:val="0"/>
          <w:marTop w:val="0"/>
          <w:marBottom w:val="0"/>
          <w:divBdr>
            <w:top w:val="none" w:sz="0" w:space="0" w:color="auto"/>
            <w:left w:val="none" w:sz="0" w:space="0" w:color="auto"/>
            <w:bottom w:val="none" w:sz="0" w:space="0" w:color="auto"/>
            <w:right w:val="none" w:sz="0" w:space="0" w:color="auto"/>
          </w:divBdr>
        </w:div>
        <w:div w:id="752777401">
          <w:marLeft w:val="640"/>
          <w:marRight w:val="0"/>
          <w:marTop w:val="0"/>
          <w:marBottom w:val="0"/>
          <w:divBdr>
            <w:top w:val="none" w:sz="0" w:space="0" w:color="auto"/>
            <w:left w:val="none" w:sz="0" w:space="0" w:color="auto"/>
            <w:bottom w:val="none" w:sz="0" w:space="0" w:color="auto"/>
            <w:right w:val="none" w:sz="0" w:space="0" w:color="auto"/>
          </w:divBdr>
        </w:div>
        <w:div w:id="1880626546">
          <w:marLeft w:val="640"/>
          <w:marRight w:val="0"/>
          <w:marTop w:val="0"/>
          <w:marBottom w:val="0"/>
          <w:divBdr>
            <w:top w:val="none" w:sz="0" w:space="0" w:color="auto"/>
            <w:left w:val="none" w:sz="0" w:space="0" w:color="auto"/>
            <w:bottom w:val="none" w:sz="0" w:space="0" w:color="auto"/>
            <w:right w:val="none" w:sz="0" w:space="0" w:color="auto"/>
          </w:divBdr>
        </w:div>
        <w:div w:id="1415668175">
          <w:marLeft w:val="640"/>
          <w:marRight w:val="0"/>
          <w:marTop w:val="0"/>
          <w:marBottom w:val="0"/>
          <w:divBdr>
            <w:top w:val="none" w:sz="0" w:space="0" w:color="auto"/>
            <w:left w:val="none" w:sz="0" w:space="0" w:color="auto"/>
            <w:bottom w:val="none" w:sz="0" w:space="0" w:color="auto"/>
            <w:right w:val="none" w:sz="0" w:space="0" w:color="auto"/>
          </w:divBdr>
        </w:div>
        <w:div w:id="1842771002">
          <w:marLeft w:val="640"/>
          <w:marRight w:val="0"/>
          <w:marTop w:val="0"/>
          <w:marBottom w:val="0"/>
          <w:divBdr>
            <w:top w:val="none" w:sz="0" w:space="0" w:color="auto"/>
            <w:left w:val="none" w:sz="0" w:space="0" w:color="auto"/>
            <w:bottom w:val="none" w:sz="0" w:space="0" w:color="auto"/>
            <w:right w:val="none" w:sz="0" w:space="0" w:color="auto"/>
          </w:divBdr>
        </w:div>
        <w:div w:id="182523509">
          <w:marLeft w:val="640"/>
          <w:marRight w:val="0"/>
          <w:marTop w:val="0"/>
          <w:marBottom w:val="0"/>
          <w:divBdr>
            <w:top w:val="none" w:sz="0" w:space="0" w:color="auto"/>
            <w:left w:val="none" w:sz="0" w:space="0" w:color="auto"/>
            <w:bottom w:val="none" w:sz="0" w:space="0" w:color="auto"/>
            <w:right w:val="none" w:sz="0" w:space="0" w:color="auto"/>
          </w:divBdr>
        </w:div>
        <w:div w:id="260770707">
          <w:marLeft w:val="640"/>
          <w:marRight w:val="0"/>
          <w:marTop w:val="0"/>
          <w:marBottom w:val="0"/>
          <w:divBdr>
            <w:top w:val="none" w:sz="0" w:space="0" w:color="auto"/>
            <w:left w:val="none" w:sz="0" w:space="0" w:color="auto"/>
            <w:bottom w:val="none" w:sz="0" w:space="0" w:color="auto"/>
            <w:right w:val="none" w:sz="0" w:space="0" w:color="auto"/>
          </w:divBdr>
        </w:div>
        <w:div w:id="533226130">
          <w:marLeft w:val="640"/>
          <w:marRight w:val="0"/>
          <w:marTop w:val="0"/>
          <w:marBottom w:val="0"/>
          <w:divBdr>
            <w:top w:val="none" w:sz="0" w:space="0" w:color="auto"/>
            <w:left w:val="none" w:sz="0" w:space="0" w:color="auto"/>
            <w:bottom w:val="none" w:sz="0" w:space="0" w:color="auto"/>
            <w:right w:val="none" w:sz="0" w:space="0" w:color="auto"/>
          </w:divBdr>
        </w:div>
        <w:div w:id="486482508">
          <w:marLeft w:val="640"/>
          <w:marRight w:val="0"/>
          <w:marTop w:val="0"/>
          <w:marBottom w:val="0"/>
          <w:divBdr>
            <w:top w:val="none" w:sz="0" w:space="0" w:color="auto"/>
            <w:left w:val="none" w:sz="0" w:space="0" w:color="auto"/>
            <w:bottom w:val="none" w:sz="0" w:space="0" w:color="auto"/>
            <w:right w:val="none" w:sz="0" w:space="0" w:color="auto"/>
          </w:divBdr>
        </w:div>
        <w:div w:id="1185703997">
          <w:marLeft w:val="640"/>
          <w:marRight w:val="0"/>
          <w:marTop w:val="0"/>
          <w:marBottom w:val="0"/>
          <w:divBdr>
            <w:top w:val="none" w:sz="0" w:space="0" w:color="auto"/>
            <w:left w:val="none" w:sz="0" w:space="0" w:color="auto"/>
            <w:bottom w:val="none" w:sz="0" w:space="0" w:color="auto"/>
            <w:right w:val="none" w:sz="0" w:space="0" w:color="auto"/>
          </w:divBdr>
        </w:div>
        <w:div w:id="497380784">
          <w:marLeft w:val="640"/>
          <w:marRight w:val="0"/>
          <w:marTop w:val="0"/>
          <w:marBottom w:val="0"/>
          <w:divBdr>
            <w:top w:val="none" w:sz="0" w:space="0" w:color="auto"/>
            <w:left w:val="none" w:sz="0" w:space="0" w:color="auto"/>
            <w:bottom w:val="none" w:sz="0" w:space="0" w:color="auto"/>
            <w:right w:val="none" w:sz="0" w:space="0" w:color="auto"/>
          </w:divBdr>
        </w:div>
        <w:div w:id="425812576">
          <w:marLeft w:val="640"/>
          <w:marRight w:val="0"/>
          <w:marTop w:val="0"/>
          <w:marBottom w:val="0"/>
          <w:divBdr>
            <w:top w:val="none" w:sz="0" w:space="0" w:color="auto"/>
            <w:left w:val="none" w:sz="0" w:space="0" w:color="auto"/>
            <w:bottom w:val="none" w:sz="0" w:space="0" w:color="auto"/>
            <w:right w:val="none" w:sz="0" w:space="0" w:color="auto"/>
          </w:divBdr>
        </w:div>
        <w:div w:id="572469936">
          <w:marLeft w:val="640"/>
          <w:marRight w:val="0"/>
          <w:marTop w:val="0"/>
          <w:marBottom w:val="0"/>
          <w:divBdr>
            <w:top w:val="none" w:sz="0" w:space="0" w:color="auto"/>
            <w:left w:val="none" w:sz="0" w:space="0" w:color="auto"/>
            <w:bottom w:val="none" w:sz="0" w:space="0" w:color="auto"/>
            <w:right w:val="none" w:sz="0" w:space="0" w:color="auto"/>
          </w:divBdr>
        </w:div>
        <w:div w:id="487600270">
          <w:marLeft w:val="640"/>
          <w:marRight w:val="0"/>
          <w:marTop w:val="0"/>
          <w:marBottom w:val="0"/>
          <w:divBdr>
            <w:top w:val="none" w:sz="0" w:space="0" w:color="auto"/>
            <w:left w:val="none" w:sz="0" w:space="0" w:color="auto"/>
            <w:bottom w:val="none" w:sz="0" w:space="0" w:color="auto"/>
            <w:right w:val="none" w:sz="0" w:space="0" w:color="auto"/>
          </w:divBdr>
        </w:div>
        <w:div w:id="1252275857">
          <w:marLeft w:val="640"/>
          <w:marRight w:val="0"/>
          <w:marTop w:val="0"/>
          <w:marBottom w:val="0"/>
          <w:divBdr>
            <w:top w:val="none" w:sz="0" w:space="0" w:color="auto"/>
            <w:left w:val="none" w:sz="0" w:space="0" w:color="auto"/>
            <w:bottom w:val="none" w:sz="0" w:space="0" w:color="auto"/>
            <w:right w:val="none" w:sz="0" w:space="0" w:color="auto"/>
          </w:divBdr>
        </w:div>
        <w:div w:id="1712070671">
          <w:marLeft w:val="640"/>
          <w:marRight w:val="0"/>
          <w:marTop w:val="0"/>
          <w:marBottom w:val="0"/>
          <w:divBdr>
            <w:top w:val="none" w:sz="0" w:space="0" w:color="auto"/>
            <w:left w:val="none" w:sz="0" w:space="0" w:color="auto"/>
            <w:bottom w:val="none" w:sz="0" w:space="0" w:color="auto"/>
            <w:right w:val="none" w:sz="0" w:space="0" w:color="auto"/>
          </w:divBdr>
        </w:div>
        <w:div w:id="1736395182">
          <w:marLeft w:val="640"/>
          <w:marRight w:val="0"/>
          <w:marTop w:val="0"/>
          <w:marBottom w:val="0"/>
          <w:divBdr>
            <w:top w:val="none" w:sz="0" w:space="0" w:color="auto"/>
            <w:left w:val="none" w:sz="0" w:space="0" w:color="auto"/>
            <w:bottom w:val="none" w:sz="0" w:space="0" w:color="auto"/>
            <w:right w:val="none" w:sz="0" w:space="0" w:color="auto"/>
          </w:divBdr>
        </w:div>
        <w:div w:id="878321272">
          <w:marLeft w:val="640"/>
          <w:marRight w:val="0"/>
          <w:marTop w:val="0"/>
          <w:marBottom w:val="0"/>
          <w:divBdr>
            <w:top w:val="none" w:sz="0" w:space="0" w:color="auto"/>
            <w:left w:val="none" w:sz="0" w:space="0" w:color="auto"/>
            <w:bottom w:val="none" w:sz="0" w:space="0" w:color="auto"/>
            <w:right w:val="none" w:sz="0" w:space="0" w:color="auto"/>
          </w:divBdr>
        </w:div>
        <w:div w:id="1687634597">
          <w:marLeft w:val="640"/>
          <w:marRight w:val="0"/>
          <w:marTop w:val="0"/>
          <w:marBottom w:val="0"/>
          <w:divBdr>
            <w:top w:val="none" w:sz="0" w:space="0" w:color="auto"/>
            <w:left w:val="none" w:sz="0" w:space="0" w:color="auto"/>
            <w:bottom w:val="none" w:sz="0" w:space="0" w:color="auto"/>
            <w:right w:val="none" w:sz="0" w:space="0" w:color="auto"/>
          </w:divBdr>
        </w:div>
        <w:div w:id="1089888345">
          <w:marLeft w:val="640"/>
          <w:marRight w:val="0"/>
          <w:marTop w:val="0"/>
          <w:marBottom w:val="0"/>
          <w:divBdr>
            <w:top w:val="none" w:sz="0" w:space="0" w:color="auto"/>
            <w:left w:val="none" w:sz="0" w:space="0" w:color="auto"/>
            <w:bottom w:val="none" w:sz="0" w:space="0" w:color="auto"/>
            <w:right w:val="none" w:sz="0" w:space="0" w:color="auto"/>
          </w:divBdr>
        </w:div>
        <w:div w:id="1343820359">
          <w:marLeft w:val="640"/>
          <w:marRight w:val="0"/>
          <w:marTop w:val="0"/>
          <w:marBottom w:val="0"/>
          <w:divBdr>
            <w:top w:val="none" w:sz="0" w:space="0" w:color="auto"/>
            <w:left w:val="none" w:sz="0" w:space="0" w:color="auto"/>
            <w:bottom w:val="none" w:sz="0" w:space="0" w:color="auto"/>
            <w:right w:val="none" w:sz="0" w:space="0" w:color="auto"/>
          </w:divBdr>
        </w:div>
        <w:div w:id="1083186352">
          <w:marLeft w:val="640"/>
          <w:marRight w:val="0"/>
          <w:marTop w:val="0"/>
          <w:marBottom w:val="0"/>
          <w:divBdr>
            <w:top w:val="none" w:sz="0" w:space="0" w:color="auto"/>
            <w:left w:val="none" w:sz="0" w:space="0" w:color="auto"/>
            <w:bottom w:val="none" w:sz="0" w:space="0" w:color="auto"/>
            <w:right w:val="none" w:sz="0" w:space="0" w:color="auto"/>
          </w:divBdr>
        </w:div>
        <w:div w:id="370153427">
          <w:marLeft w:val="640"/>
          <w:marRight w:val="0"/>
          <w:marTop w:val="0"/>
          <w:marBottom w:val="0"/>
          <w:divBdr>
            <w:top w:val="none" w:sz="0" w:space="0" w:color="auto"/>
            <w:left w:val="none" w:sz="0" w:space="0" w:color="auto"/>
            <w:bottom w:val="none" w:sz="0" w:space="0" w:color="auto"/>
            <w:right w:val="none" w:sz="0" w:space="0" w:color="auto"/>
          </w:divBdr>
        </w:div>
        <w:div w:id="252472798">
          <w:marLeft w:val="640"/>
          <w:marRight w:val="0"/>
          <w:marTop w:val="0"/>
          <w:marBottom w:val="0"/>
          <w:divBdr>
            <w:top w:val="none" w:sz="0" w:space="0" w:color="auto"/>
            <w:left w:val="none" w:sz="0" w:space="0" w:color="auto"/>
            <w:bottom w:val="none" w:sz="0" w:space="0" w:color="auto"/>
            <w:right w:val="none" w:sz="0" w:space="0" w:color="auto"/>
          </w:divBdr>
        </w:div>
        <w:div w:id="105121286">
          <w:marLeft w:val="640"/>
          <w:marRight w:val="0"/>
          <w:marTop w:val="0"/>
          <w:marBottom w:val="0"/>
          <w:divBdr>
            <w:top w:val="none" w:sz="0" w:space="0" w:color="auto"/>
            <w:left w:val="none" w:sz="0" w:space="0" w:color="auto"/>
            <w:bottom w:val="none" w:sz="0" w:space="0" w:color="auto"/>
            <w:right w:val="none" w:sz="0" w:space="0" w:color="auto"/>
          </w:divBdr>
        </w:div>
        <w:div w:id="666709933">
          <w:marLeft w:val="640"/>
          <w:marRight w:val="0"/>
          <w:marTop w:val="0"/>
          <w:marBottom w:val="0"/>
          <w:divBdr>
            <w:top w:val="none" w:sz="0" w:space="0" w:color="auto"/>
            <w:left w:val="none" w:sz="0" w:space="0" w:color="auto"/>
            <w:bottom w:val="none" w:sz="0" w:space="0" w:color="auto"/>
            <w:right w:val="none" w:sz="0" w:space="0" w:color="auto"/>
          </w:divBdr>
        </w:div>
        <w:div w:id="234826246">
          <w:marLeft w:val="640"/>
          <w:marRight w:val="0"/>
          <w:marTop w:val="0"/>
          <w:marBottom w:val="0"/>
          <w:divBdr>
            <w:top w:val="none" w:sz="0" w:space="0" w:color="auto"/>
            <w:left w:val="none" w:sz="0" w:space="0" w:color="auto"/>
            <w:bottom w:val="none" w:sz="0" w:space="0" w:color="auto"/>
            <w:right w:val="none" w:sz="0" w:space="0" w:color="auto"/>
          </w:divBdr>
        </w:div>
        <w:div w:id="832259999">
          <w:marLeft w:val="640"/>
          <w:marRight w:val="0"/>
          <w:marTop w:val="0"/>
          <w:marBottom w:val="0"/>
          <w:divBdr>
            <w:top w:val="none" w:sz="0" w:space="0" w:color="auto"/>
            <w:left w:val="none" w:sz="0" w:space="0" w:color="auto"/>
            <w:bottom w:val="none" w:sz="0" w:space="0" w:color="auto"/>
            <w:right w:val="none" w:sz="0" w:space="0" w:color="auto"/>
          </w:divBdr>
        </w:div>
        <w:div w:id="810485996">
          <w:marLeft w:val="640"/>
          <w:marRight w:val="0"/>
          <w:marTop w:val="0"/>
          <w:marBottom w:val="0"/>
          <w:divBdr>
            <w:top w:val="none" w:sz="0" w:space="0" w:color="auto"/>
            <w:left w:val="none" w:sz="0" w:space="0" w:color="auto"/>
            <w:bottom w:val="none" w:sz="0" w:space="0" w:color="auto"/>
            <w:right w:val="none" w:sz="0" w:space="0" w:color="auto"/>
          </w:divBdr>
        </w:div>
        <w:div w:id="1026637734">
          <w:marLeft w:val="640"/>
          <w:marRight w:val="0"/>
          <w:marTop w:val="0"/>
          <w:marBottom w:val="0"/>
          <w:divBdr>
            <w:top w:val="none" w:sz="0" w:space="0" w:color="auto"/>
            <w:left w:val="none" w:sz="0" w:space="0" w:color="auto"/>
            <w:bottom w:val="none" w:sz="0" w:space="0" w:color="auto"/>
            <w:right w:val="none" w:sz="0" w:space="0" w:color="auto"/>
          </w:divBdr>
        </w:div>
        <w:div w:id="1516461397">
          <w:marLeft w:val="640"/>
          <w:marRight w:val="0"/>
          <w:marTop w:val="0"/>
          <w:marBottom w:val="0"/>
          <w:divBdr>
            <w:top w:val="none" w:sz="0" w:space="0" w:color="auto"/>
            <w:left w:val="none" w:sz="0" w:space="0" w:color="auto"/>
            <w:bottom w:val="none" w:sz="0" w:space="0" w:color="auto"/>
            <w:right w:val="none" w:sz="0" w:space="0" w:color="auto"/>
          </w:divBdr>
        </w:div>
        <w:div w:id="536624943">
          <w:marLeft w:val="640"/>
          <w:marRight w:val="0"/>
          <w:marTop w:val="0"/>
          <w:marBottom w:val="0"/>
          <w:divBdr>
            <w:top w:val="none" w:sz="0" w:space="0" w:color="auto"/>
            <w:left w:val="none" w:sz="0" w:space="0" w:color="auto"/>
            <w:bottom w:val="none" w:sz="0" w:space="0" w:color="auto"/>
            <w:right w:val="none" w:sz="0" w:space="0" w:color="auto"/>
          </w:divBdr>
        </w:div>
        <w:div w:id="215900745">
          <w:marLeft w:val="640"/>
          <w:marRight w:val="0"/>
          <w:marTop w:val="0"/>
          <w:marBottom w:val="0"/>
          <w:divBdr>
            <w:top w:val="none" w:sz="0" w:space="0" w:color="auto"/>
            <w:left w:val="none" w:sz="0" w:space="0" w:color="auto"/>
            <w:bottom w:val="none" w:sz="0" w:space="0" w:color="auto"/>
            <w:right w:val="none" w:sz="0" w:space="0" w:color="auto"/>
          </w:divBdr>
        </w:div>
        <w:div w:id="790128015">
          <w:marLeft w:val="640"/>
          <w:marRight w:val="0"/>
          <w:marTop w:val="0"/>
          <w:marBottom w:val="0"/>
          <w:divBdr>
            <w:top w:val="none" w:sz="0" w:space="0" w:color="auto"/>
            <w:left w:val="none" w:sz="0" w:space="0" w:color="auto"/>
            <w:bottom w:val="none" w:sz="0" w:space="0" w:color="auto"/>
            <w:right w:val="none" w:sz="0" w:space="0" w:color="auto"/>
          </w:divBdr>
        </w:div>
        <w:div w:id="893278142">
          <w:marLeft w:val="640"/>
          <w:marRight w:val="0"/>
          <w:marTop w:val="0"/>
          <w:marBottom w:val="0"/>
          <w:divBdr>
            <w:top w:val="none" w:sz="0" w:space="0" w:color="auto"/>
            <w:left w:val="none" w:sz="0" w:space="0" w:color="auto"/>
            <w:bottom w:val="none" w:sz="0" w:space="0" w:color="auto"/>
            <w:right w:val="none" w:sz="0" w:space="0" w:color="auto"/>
          </w:divBdr>
        </w:div>
        <w:div w:id="814223534">
          <w:marLeft w:val="640"/>
          <w:marRight w:val="0"/>
          <w:marTop w:val="0"/>
          <w:marBottom w:val="0"/>
          <w:divBdr>
            <w:top w:val="none" w:sz="0" w:space="0" w:color="auto"/>
            <w:left w:val="none" w:sz="0" w:space="0" w:color="auto"/>
            <w:bottom w:val="none" w:sz="0" w:space="0" w:color="auto"/>
            <w:right w:val="none" w:sz="0" w:space="0" w:color="auto"/>
          </w:divBdr>
        </w:div>
        <w:div w:id="1675524367">
          <w:marLeft w:val="640"/>
          <w:marRight w:val="0"/>
          <w:marTop w:val="0"/>
          <w:marBottom w:val="0"/>
          <w:divBdr>
            <w:top w:val="none" w:sz="0" w:space="0" w:color="auto"/>
            <w:left w:val="none" w:sz="0" w:space="0" w:color="auto"/>
            <w:bottom w:val="none" w:sz="0" w:space="0" w:color="auto"/>
            <w:right w:val="none" w:sz="0" w:space="0" w:color="auto"/>
          </w:divBdr>
        </w:div>
        <w:div w:id="1650591617">
          <w:marLeft w:val="640"/>
          <w:marRight w:val="0"/>
          <w:marTop w:val="0"/>
          <w:marBottom w:val="0"/>
          <w:divBdr>
            <w:top w:val="none" w:sz="0" w:space="0" w:color="auto"/>
            <w:left w:val="none" w:sz="0" w:space="0" w:color="auto"/>
            <w:bottom w:val="none" w:sz="0" w:space="0" w:color="auto"/>
            <w:right w:val="none" w:sz="0" w:space="0" w:color="auto"/>
          </w:divBdr>
        </w:div>
        <w:div w:id="1553152634">
          <w:marLeft w:val="640"/>
          <w:marRight w:val="0"/>
          <w:marTop w:val="0"/>
          <w:marBottom w:val="0"/>
          <w:divBdr>
            <w:top w:val="none" w:sz="0" w:space="0" w:color="auto"/>
            <w:left w:val="none" w:sz="0" w:space="0" w:color="auto"/>
            <w:bottom w:val="none" w:sz="0" w:space="0" w:color="auto"/>
            <w:right w:val="none" w:sz="0" w:space="0" w:color="auto"/>
          </w:divBdr>
        </w:div>
        <w:div w:id="1687755759">
          <w:marLeft w:val="640"/>
          <w:marRight w:val="0"/>
          <w:marTop w:val="0"/>
          <w:marBottom w:val="0"/>
          <w:divBdr>
            <w:top w:val="none" w:sz="0" w:space="0" w:color="auto"/>
            <w:left w:val="none" w:sz="0" w:space="0" w:color="auto"/>
            <w:bottom w:val="none" w:sz="0" w:space="0" w:color="auto"/>
            <w:right w:val="none" w:sz="0" w:space="0" w:color="auto"/>
          </w:divBdr>
        </w:div>
        <w:div w:id="1028795024">
          <w:marLeft w:val="640"/>
          <w:marRight w:val="0"/>
          <w:marTop w:val="0"/>
          <w:marBottom w:val="0"/>
          <w:divBdr>
            <w:top w:val="none" w:sz="0" w:space="0" w:color="auto"/>
            <w:left w:val="none" w:sz="0" w:space="0" w:color="auto"/>
            <w:bottom w:val="none" w:sz="0" w:space="0" w:color="auto"/>
            <w:right w:val="none" w:sz="0" w:space="0" w:color="auto"/>
          </w:divBdr>
        </w:div>
        <w:div w:id="1562475912">
          <w:marLeft w:val="640"/>
          <w:marRight w:val="0"/>
          <w:marTop w:val="0"/>
          <w:marBottom w:val="0"/>
          <w:divBdr>
            <w:top w:val="none" w:sz="0" w:space="0" w:color="auto"/>
            <w:left w:val="none" w:sz="0" w:space="0" w:color="auto"/>
            <w:bottom w:val="none" w:sz="0" w:space="0" w:color="auto"/>
            <w:right w:val="none" w:sz="0" w:space="0" w:color="auto"/>
          </w:divBdr>
        </w:div>
        <w:div w:id="112484684">
          <w:marLeft w:val="640"/>
          <w:marRight w:val="0"/>
          <w:marTop w:val="0"/>
          <w:marBottom w:val="0"/>
          <w:divBdr>
            <w:top w:val="none" w:sz="0" w:space="0" w:color="auto"/>
            <w:left w:val="none" w:sz="0" w:space="0" w:color="auto"/>
            <w:bottom w:val="none" w:sz="0" w:space="0" w:color="auto"/>
            <w:right w:val="none" w:sz="0" w:space="0" w:color="auto"/>
          </w:divBdr>
        </w:div>
        <w:div w:id="1260915105">
          <w:marLeft w:val="640"/>
          <w:marRight w:val="0"/>
          <w:marTop w:val="0"/>
          <w:marBottom w:val="0"/>
          <w:divBdr>
            <w:top w:val="none" w:sz="0" w:space="0" w:color="auto"/>
            <w:left w:val="none" w:sz="0" w:space="0" w:color="auto"/>
            <w:bottom w:val="none" w:sz="0" w:space="0" w:color="auto"/>
            <w:right w:val="none" w:sz="0" w:space="0" w:color="auto"/>
          </w:divBdr>
        </w:div>
        <w:div w:id="14043558">
          <w:marLeft w:val="640"/>
          <w:marRight w:val="0"/>
          <w:marTop w:val="0"/>
          <w:marBottom w:val="0"/>
          <w:divBdr>
            <w:top w:val="none" w:sz="0" w:space="0" w:color="auto"/>
            <w:left w:val="none" w:sz="0" w:space="0" w:color="auto"/>
            <w:bottom w:val="none" w:sz="0" w:space="0" w:color="auto"/>
            <w:right w:val="none" w:sz="0" w:space="0" w:color="auto"/>
          </w:divBdr>
        </w:div>
        <w:div w:id="336731402">
          <w:marLeft w:val="640"/>
          <w:marRight w:val="0"/>
          <w:marTop w:val="0"/>
          <w:marBottom w:val="0"/>
          <w:divBdr>
            <w:top w:val="none" w:sz="0" w:space="0" w:color="auto"/>
            <w:left w:val="none" w:sz="0" w:space="0" w:color="auto"/>
            <w:bottom w:val="none" w:sz="0" w:space="0" w:color="auto"/>
            <w:right w:val="none" w:sz="0" w:space="0" w:color="auto"/>
          </w:divBdr>
        </w:div>
        <w:div w:id="707529286">
          <w:marLeft w:val="640"/>
          <w:marRight w:val="0"/>
          <w:marTop w:val="0"/>
          <w:marBottom w:val="0"/>
          <w:divBdr>
            <w:top w:val="none" w:sz="0" w:space="0" w:color="auto"/>
            <w:left w:val="none" w:sz="0" w:space="0" w:color="auto"/>
            <w:bottom w:val="none" w:sz="0" w:space="0" w:color="auto"/>
            <w:right w:val="none" w:sz="0" w:space="0" w:color="auto"/>
          </w:divBdr>
        </w:div>
        <w:div w:id="999849816">
          <w:marLeft w:val="640"/>
          <w:marRight w:val="0"/>
          <w:marTop w:val="0"/>
          <w:marBottom w:val="0"/>
          <w:divBdr>
            <w:top w:val="none" w:sz="0" w:space="0" w:color="auto"/>
            <w:left w:val="none" w:sz="0" w:space="0" w:color="auto"/>
            <w:bottom w:val="none" w:sz="0" w:space="0" w:color="auto"/>
            <w:right w:val="none" w:sz="0" w:space="0" w:color="auto"/>
          </w:divBdr>
        </w:div>
        <w:div w:id="104548388">
          <w:marLeft w:val="640"/>
          <w:marRight w:val="0"/>
          <w:marTop w:val="0"/>
          <w:marBottom w:val="0"/>
          <w:divBdr>
            <w:top w:val="none" w:sz="0" w:space="0" w:color="auto"/>
            <w:left w:val="none" w:sz="0" w:space="0" w:color="auto"/>
            <w:bottom w:val="none" w:sz="0" w:space="0" w:color="auto"/>
            <w:right w:val="none" w:sz="0" w:space="0" w:color="auto"/>
          </w:divBdr>
        </w:div>
        <w:div w:id="583149112">
          <w:marLeft w:val="640"/>
          <w:marRight w:val="0"/>
          <w:marTop w:val="0"/>
          <w:marBottom w:val="0"/>
          <w:divBdr>
            <w:top w:val="none" w:sz="0" w:space="0" w:color="auto"/>
            <w:left w:val="none" w:sz="0" w:space="0" w:color="auto"/>
            <w:bottom w:val="none" w:sz="0" w:space="0" w:color="auto"/>
            <w:right w:val="none" w:sz="0" w:space="0" w:color="auto"/>
          </w:divBdr>
        </w:div>
        <w:div w:id="880552619">
          <w:marLeft w:val="640"/>
          <w:marRight w:val="0"/>
          <w:marTop w:val="0"/>
          <w:marBottom w:val="0"/>
          <w:divBdr>
            <w:top w:val="none" w:sz="0" w:space="0" w:color="auto"/>
            <w:left w:val="none" w:sz="0" w:space="0" w:color="auto"/>
            <w:bottom w:val="none" w:sz="0" w:space="0" w:color="auto"/>
            <w:right w:val="none" w:sz="0" w:space="0" w:color="auto"/>
          </w:divBdr>
        </w:div>
        <w:div w:id="2032105526">
          <w:marLeft w:val="640"/>
          <w:marRight w:val="0"/>
          <w:marTop w:val="0"/>
          <w:marBottom w:val="0"/>
          <w:divBdr>
            <w:top w:val="none" w:sz="0" w:space="0" w:color="auto"/>
            <w:left w:val="none" w:sz="0" w:space="0" w:color="auto"/>
            <w:bottom w:val="none" w:sz="0" w:space="0" w:color="auto"/>
            <w:right w:val="none" w:sz="0" w:space="0" w:color="auto"/>
          </w:divBdr>
        </w:div>
        <w:div w:id="1790124296">
          <w:marLeft w:val="640"/>
          <w:marRight w:val="0"/>
          <w:marTop w:val="0"/>
          <w:marBottom w:val="0"/>
          <w:divBdr>
            <w:top w:val="none" w:sz="0" w:space="0" w:color="auto"/>
            <w:left w:val="none" w:sz="0" w:space="0" w:color="auto"/>
            <w:bottom w:val="none" w:sz="0" w:space="0" w:color="auto"/>
            <w:right w:val="none" w:sz="0" w:space="0" w:color="auto"/>
          </w:divBdr>
        </w:div>
        <w:div w:id="1417827377">
          <w:marLeft w:val="640"/>
          <w:marRight w:val="0"/>
          <w:marTop w:val="0"/>
          <w:marBottom w:val="0"/>
          <w:divBdr>
            <w:top w:val="none" w:sz="0" w:space="0" w:color="auto"/>
            <w:left w:val="none" w:sz="0" w:space="0" w:color="auto"/>
            <w:bottom w:val="none" w:sz="0" w:space="0" w:color="auto"/>
            <w:right w:val="none" w:sz="0" w:space="0" w:color="auto"/>
          </w:divBdr>
        </w:div>
        <w:div w:id="2041391159">
          <w:marLeft w:val="640"/>
          <w:marRight w:val="0"/>
          <w:marTop w:val="0"/>
          <w:marBottom w:val="0"/>
          <w:divBdr>
            <w:top w:val="none" w:sz="0" w:space="0" w:color="auto"/>
            <w:left w:val="none" w:sz="0" w:space="0" w:color="auto"/>
            <w:bottom w:val="none" w:sz="0" w:space="0" w:color="auto"/>
            <w:right w:val="none" w:sz="0" w:space="0" w:color="auto"/>
          </w:divBdr>
        </w:div>
        <w:div w:id="1399085025">
          <w:marLeft w:val="640"/>
          <w:marRight w:val="0"/>
          <w:marTop w:val="0"/>
          <w:marBottom w:val="0"/>
          <w:divBdr>
            <w:top w:val="none" w:sz="0" w:space="0" w:color="auto"/>
            <w:left w:val="none" w:sz="0" w:space="0" w:color="auto"/>
            <w:bottom w:val="none" w:sz="0" w:space="0" w:color="auto"/>
            <w:right w:val="none" w:sz="0" w:space="0" w:color="auto"/>
          </w:divBdr>
        </w:div>
        <w:div w:id="1932810969">
          <w:marLeft w:val="640"/>
          <w:marRight w:val="0"/>
          <w:marTop w:val="0"/>
          <w:marBottom w:val="0"/>
          <w:divBdr>
            <w:top w:val="none" w:sz="0" w:space="0" w:color="auto"/>
            <w:left w:val="none" w:sz="0" w:space="0" w:color="auto"/>
            <w:bottom w:val="none" w:sz="0" w:space="0" w:color="auto"/>
            <w:right w:val="none" w:sz="0" w:space="0" w:color="auto"/>
          </w:divBdr>
        </w:div>
        <w:div w:id="1739210138">
          <w:marLeft w:val="640"/>
          <w:marRight w:val="0"/>
          <w:marTop w:val="0"/>
          <w:marBottom w:val="0"/>
          <w:divBdr>
            <w:top w:val="none" w:sz="0" w:space="0" w:color="auto"/>
            <w:left w:val="none" w:sz="0" w:space="0" w:color="auto"/>
            <w:bottom w:val="none" w:sz="0" w:space="0" w:color="auto"/>
            <w:right w:val="none" w:sz="0" w:space="0" w:color="auto"/>
          </w:divBdr>
        </w:div>
        <w:div w:id="1272205211">
          <w:marLeft w:val="640"/>
          <w:marRight w:val="0"/>
          <w:marTop w:val="0"/>
          <w:marBottom w:val="0"/>
          <w:divBdr>
            <w:top w:val="none" w:sz="0" w:space="0" w:color="auto"/>
            <w:left w:val="none" w:sz="0" w:space="0" w:color="auto"/>
            <w:bottom w:val="none" w:sz="0" w:space="0" w:color="auto"/>
            <w:right w:val="none" w:sz="0" w:space="0" w:color="auto"/>
          </w:divBdr>
        </w:div>
        <w:div w:id="2065327082">
          <w:marLeft w:val="640"/>
          <w:marRight w:val="0"/>
          <w:marTop w:val="0"/>
          <w:marBottom w:val="0"/>
          <w:divBdr>
            <w:top w:val="none" w:sz="0" w:space="0" w:color="auto"/>
            <w:left w:val="none" w:sz="0" w:space="0" w:color="auto"/>
            <w:bottom w:val="none" w:sz="0" w:space="0" w:color="auto"/>
            <w:right w:val="none" w:sz="0" w:space="0" w:color="auto"/>
          </w:divBdr>
        </w:div>
        <w:div w:id="448284053">
          <w:marLeft w:val="640"/>
          <w:marRight w:val="0"/>
          <w:marTop w:val="0"/>
          <w:marBottom w:val="0"/>
          <w:divBdr>
            <w:top w:val="none" w:sz="0" w:space="0" w:color="auto"/>
            <w:left w:val="none" w:sz="0" w:space="0" w:color="auto"/>
            <w:bottom w:val="none" w:sz="0" w:space="0" w:color="auto"/>
            <w:right w:val="none" w:sz="0" w:space="0" w:color="auto"/>
          </w:divBdr>
        </w:div>
        <w:div w:id="2097237997">
          <w:marLeft w:val="640"/>
          <w:marRight w:val="0"/>
          <w:marTop w:val="0"/>
          <w:marBottom w:val="0"/>
          <w:divBdr>
            <w:top w:val="none" w:sz="0" w:space="0" w:color="auto"/>
            <w:left w:val="none" w:sz="0" w:space="0" w:color="auto"/>
            <w:bottom w:val="none" w:sz="0" w:space="0" w:color="auto"/>
            <w:right w:val="none" w:sz="0" w:space="0" w:color="auto"/>
          </w:divBdr>
        </w:div>
        <w:div w:id="1319847759">
          <w:marLeft w:val="640"/>
          <w:marRight w:val="0"/>
          <w:marTop w:val="0"/>
          <w:marBottom w:val="0"/>
          <w:divBdr>
            <w:top w:val="none" w:sz="0" w:space="0" w:color="auto"/>
            <w:left w:val="none" w:sz="0" w:space="0" w:color="auto"/>
            <w:bottom w:val="none" w:sz="0" w:space="0" w:color="auto"/>
            <w:right w:val="none" w:sz="0" w:space="0" w:color="auto"/>
          </w:divBdr>
        </w:div>
        <w:div w:id="1366058700">
          <w:marLeft w:val="640"/>
          <w:marRight w:val="0"/>
          <w:marTop w:val="0"/>
          <w:marBottom w:val="0"/>
          <w:divBdr>
            <w:top w:val="none" w:sz="0" w:space="0" w:color="auto"/>
            <w:left w:val="none" w:sz="0" w:space="0" w:color="auto"/>
            <w:bottom w:val="none" w:sz="0" w:space="0" w:color="auto"/>
            <w:right w:val="none" w:sz="0" w:space="0" w:color="auto"/>
          </w:divBdr>
        </w:div>
        <w:div w:id="1480340307">
          <w:marLeft w:val="640"/>
          <w:marRight w:val="0"/>
          <w:marTop w:val="0"/>
          <w:marBottom w:val="0"/>
          <w:divBdr>
            <w:top w:val="none" w:sz="0" w:space="0" w:color="auto"/>
            <w:left w:val="none" w:sz="0" w:space="0" w:color="auto"/>
            <w:bottom w:val="none" w:sz="0" w:space="0" w:color="auto"/>
            <w:right w:val="none" w:sz="0" w:space="0" w:color="auto"/>
          </w:divBdr>
        </w:div>
        <w:div w:id="2117287741">
          <w:marLeft w:val="640"/>
          <w:marRight w:val="0"/>
          <w:marTop w:val="0"/>
          <w:marBottom w:val="0"/>
          <w:divBdr>
            <w:top w:val="none" w:sz="0" w:space="0" w:color="auto"/>
            <w:left w:val="none" w:sz="0" w:space="0" w:color="auto"/>
            <w:bottom w:val="none" w:sz="0" w:space="0" w:color="auto"/>
            <w:right w:val="none" w:sz="0" w:space="0" w:color="auto"/>
          </w:divBdr>
        </w:div>
        <w:div w:id="310595911">
          <w:marLeft w:val="640"/>
          <w:marRight w:val="0"/>
          <w:marTop w:val="0"/>
          <w:marBottom w:val="0"/>
          <w:divBdr>
            <w:top w:val="none" w:sz="0" w:space="0" w:color="auto"/>
            <w:left w:val="none" w:sz="0" w:space="0" w:color="auto"/>
            <w:bottom w:val="none" w:sz="0" w:space="0" w:color="auto"/>
            <w:right w:val="none" w:sz="0" w:space="0" w:color="auto"/>
          </w:divBdr>
        </w:div>
        <w:div w:id="999043296">
          <w:marLeft w:val="640"/>
          <w:marRight w:val="0"/>
          <w:marTop w:val="0"/>
          <w:marBottom w:val="0"/>
          <w:divBdr>
            <w:top w:val="none" w:sz="0" w:space="0" w:color="auto"/>
            <w:left w:val="none" w:sz="0" w:space="0" w:color="auto"/>
            <w:bottom w:val="none" w:sz="0" w:space="0" w:color="auto"/>
            <w:right w:val="none" w:sz="0" w:space="0" w:color="auto"/>
          </w:divBdr>
        </w:div>
        <w:div w:id="80298051">
          <w:marLeft w:val="640"/>
          <w:marRight w:val="0"/>
          <w:marTop w:val="0"/>
          <w:marBottom w:val="0"/>
          <w:divBdr>
            <w:top w:val="none" w:sz="0" w:space="0" w:color="auto"/>
            <w:left w:val="none" w:sz="0" w:space="0" w:color="auto"/>
            <w:bottom w:val="none" w:sz="0" w:space="0" w:color="auto"/>
            <w:right w:val="none" w:sz="0" w:space="0" w:color="auto"/>
          </w:divBdr>
        </w:div>
        <w:div w:id="1390882183">
          <w:marLeft w:val="640"/>
          <w:marRight w:val="0"/>
          <w:marTop w:val="0"/>
          <w:marBottom w:val="0"/>
          <w:divBdr>
            <w:top w:val="none" w:sz="0" w:space="0" w:color="auto"/>
            <w:left w:val="none" w:sz="0" w:space="0" w:color="auto"/>
            <w:bottom w:val="none" w:sz="0" w:space="0" w:color="auto"/>
            <w:right w:val="none" w:sz="0" w:space="0" w:color="auto"/>
          </w:divBdr>
        </w:div>
        <w:div w:id="522329155">
          <w:marLeft w:val="640"/>
          <w:marRight w:val="0"/>
          <w:marTop w:val="0"/>
          <w:marBottom w:val="0"/>
          <w:divBdr>
            <w:top w:val="none" w:sz="0" w:space="0" w:color="auto"/>
            <w:left w:val="none" w:sz="0" w:space="0" w:color="auto"/>
            <w:bottom w:val="none" w:sz="0" w:space="0" w:color="auto"/>
            <w:right w:val="none" w:sz="0" w:space="0" w:color="auto"/>
          </w:divBdr>
        </w:div>
        <w:div w:id="1253776765">
          <w:marLeft w:val="640"/>
          <w:marRight w:val="0"/>
          <w:marTop w:val="0"/>
          <w:marBottom w:val="0"/>
          <w:divBdr>
            <w:top w:val="none" w:sz="0" w:space="0" w:color="auto"/>
            <w:left w:val="none" w:sz="0" w:space="0" w:color="auto"/>
            <w:bottom w:val="none" w:sz="0" w:space="0" w:color="auto"/>
            <w:right w:val="none" w:sz="0" w:space="0" w:color="auto"/>
          </w:divBdr>
        </w:div>
        <w:div w:id="1274903795">
          <w:marLeft w:val="640"/>
          <w:marRight w:val="0"/>
          <w:marTop w:val="0"/>
          <w:marBottom w:val="0"/>
          <w:divBdr>
            <w:top w:val="none" w:sz="0" w:space="0" w:color="auto"/>
            <w:left w:val="none" w:sz="0" w:space="0" w:color="auto"/>
            <w:bottom w:val="none" w:sz="0" w:space="0" w:color="auto"/>
            <w:right w:val="none" w:sz="0" w:space="0" w:color="auto"/>
          </w:divBdr>
        </w:div>
      </w:divsChild>
    </w:div>
    <w:div w:id="382563198">
      <w:bodyDiv w:val="1"/>
      <w:marLeft w:val="0"/>
      <w:marRight w:val="0"/>
      <w:marTop w:val="0"/>
      <w:marBottom w:val="0"/>
      <w:divBdr>
        <w:top w:val="none" w:sz="0" w:space="0" w:color="auto"/>
        <w:left w:val="none" w:sz="0" w:space="0" w:color="auto"/>
        <w:bottom w:val="none" w:sz="0" w:space="0" w:color="auto"/>
        <w:right w:val="none" w:sz="0" w:space="0" w:color="auto"/>
      </w:divBdr>
    </w:div>
    <w:div w:id="387804082">
      <w:bodyDiv w:val="1"/>
      <w:marLeft w:val="0"/>
      <w:marRight w:val="0"/>
      <w:marTop w:val="0"/>
      <w:marBottom w:val="0"/>
      <w:divBdr>
        <w:top w:val="none" w:sz="0" w:space="0" w:color="auto"/>
        <w:left w:val="none" w:sz="0" w:space="0" w:color="auto"/>
        <w:bottom w:val="none" w:sz="0" w:space="0" w:color="auto"/>
        <w:right w:val="none" w:sz="0" w:space="0" w:color="auto"/>
      </w:divBdr>
    </w:div>
    <w:div w:id="395595981">
      <w:bodyDiv w:val="1"/>
      <w:marLeft w:val="0"/>
      <w:marRight w:val="0"/>
      <w:marTop w:val="0"/>
      <w:marBottom w:val="0"/>
      <w:divBdr>
        <w:top w:val="none" w:sz="0" w:space="0" w:color="auto"/>
        <w:left w:val="none" w:sz="0" w:space="0" w:color="auto"/>
        <w:bottom w:val="none" w:sz="0" w:space="0" w:color="auto"/>
        <w:right w:val="none" w:sz="0" w:space="0" w:color="auto"/>
      </w:divBdr>
    </w:div>
    <w:div w:id="396585586">
      <w:bodyDiv w:val="1"/>
      <w:marLeft w:val="0"/>
      <w:marRight w:val="0"/>
      <w:marTop w:val="0"/>
      <w:marBottom w:val="0"/>
      <w:divBdr>
        <w:top w:val="none" w:sz="0" w:space="0" w:color="auto"/>
        <w:left w:val="none" w:sz="0" w:space="0" w:color="auto"/>
        <w:bottom w:val="none" w:sz="0" w:space="0" w:color="auto"/>
        <w:right w:val="none" w:sz="0" w:space="0" w:color="auto"/>
      </w:divBdr>
      <w:divsChild>
        <w:div w:id="1513252735">
          <w:marLeft w:val="0"/>
          <w:marRight w:val="0"/>
          <w:marTop w:val="0"/>
          <w:marBottom w:val="0"/>
          <w:divBdr>
            <w:top w:val="none" w:sz="0" w:space="0" w:color="auto"/>
            <w:left w:val="none" w:sz="0" w:space="0" w:color="auto"/>
            <w:bottom w:val="none" w:sz="0" w:space="0" w:color="auto"/>
            <w:right w:val="none" w:sz="0" w:space="0" w:color="auto"/>
          </w:divBdr>
          <w:divsChild>
            <w:div w:id="3210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133">
      <w:bodyDiv w:val="1"/>
      <w:marLeft w:val="0"/>
      <w:marRight w:val="0"/>
      <w:marTop w:val="0"/>
      <w:marBottom w:val="0"/>
      <w:divBdr>
        <w:top w:val="none" w:sz="0" w:space="0" w:color="auto"/>
        <w:left w:val="none" w:sz="0" w:space="0" w:color="auto"/>
        <w:bottom w:val="none" w:sz="0" w:space="0" w:color="auto"/>
        <w:right w:val="none" w:sz="0" w:space="0" w:color="auto"/>
      </w:divBdr>
      <w:divsChild>
        <w:div w:id="411970425">
          <w:marLeft w:val="480"/>
          <w:marRight w:val="0"/>
          <w:marTop w:val="0"/>
          <w:marBottom w:val="0"/>
          <w:divBdr>
            <w:top w:val="none" w:sz="0" w:space="0" w:color="auto"/>
            <w:left w:val="none" w:sz="0" w:space="0" w:color="auto"/>
            <w:bottom w:val="none" w:sz="0" w:space="0" w:color="auto"/>
            <w:right w:val="none" w:sz="0" w:space="0" w:color="auto"/>
          </w:divBdr>
        </w:div>
        <w:div w:id="1423380859">
          <w:marLeft w:val="480"/>
          <w:marRight w:val="0"/>
          <w:marTop w:val="0"/>
          <w:marBottom w:val="0"/>
          <w:divBdr>
            <w:top w:val="none" w:sz="0" w:space="0" w:color="auto"/>
            <w:left w:val="none" w:sz="0" w:space="0" w:color="auto"/>
            <w:bottom w:val="none" w:sz="0" w:space="0" w:color="auto"/>
            <w:right w:val="none" w:sz="0" w:space="0" w:color="auto"/>
          </w:divBdr>
        </w:div>
        <w:div w:id="879785953">
          <w:marLeft w:val="480"/>
          <w:marRight w:val="0"/>
          <w:marTop w:val="0"/>
          <w:marBottom w:val="0"/>
          <w:divBdr>
            <w:top w:val="none" w:sz="0" w:space="0" w:color="auto"/>
            <w:left w:val="none" w:sz="0" w:space="0" w:color="auto"/>
            <w:bottom w:val="none" w:sz="0" w:space="0" w:color="auto"/>
            <w:right w:val="none" w:sz="0" w:space="0" w:color="auto"/>
          </w:divBdr>
        </w:div>
        <w:div w:id="766852957">
          <w:marLeft w:val="480"/>
          <w:marRight w:val="0"/>
          <w:marTop w:val="0"/>
          <w:marBottom w:val="0"/>
          <w:divBdr>
            <w:top w:val="none" w:sz="0" w:space="0" w:color="auto"/>
            <w:left w:val="none" w:sz="0" w:space="0" w:color="auto"/>
            <w:bottom w:val="none" w:sz="0" w:space="0" w:color="auto"/>
            <w:right w:val="none" w:sz="0" w:space="0" w:color="auto"/>
          </w:divBdr>
        </w:div>
        <w:div w:id="1711222396">
          <w:marLeft w:val="480"/>
          <w:marRight w:val="0"/>
          <w:marTop w:val="0"/>
          <w:marBottom w:val="0"/>
          <w:divBdr>
            <w:top w:val="none" w:sz="0" w:space="0" w:color="auto"/>
            <w:left w:val="none" w:sz="0" w:space="0" w:color="auto"/>
            <w:bottom w:val="none" w:sz="0" w:space="0" w:color="auto"/>
            <w:right w:val="none" w:sz="0" w:space="0" w:color="auto"/>
          </w:divBdr>
        </w:div>
        <w:div w:id="1770808584">
          <w:marLeft w:val="480"/>
          <w:marRight w:val="0"/>
          <w:marTop w:val="0"/>
          <w:marBottom w:val="0"/>
          <w:divBdr>
            <w:top w:val="none" w:sz="0" w:space="0" w:color="auto"/>
            <w:left w:val="none" w:sz="0" w:space="0" w:color="auto"/>
            <w:bottom w:val="none" w:sz="0" w:space="0" w:color="auto"/>
            <w:right w:val="none" w:sz="0" w:space="0" w:color="auto"/>
          </w:divBdr>
        </w:div>
        <w:div w:id="490146815">
          <w:marLeft w:val="480"/>
          <w:marRight w:val="0"/>
          <w:marTop w:val="0"/>
          <w:marBottom w:val="0"/>
          <w:divBdr>
            <w:top w:val="none" w:sz="0" w:space="0" w:color="auto"/>
            <w:left w:val="none" w:sz="0" w:space="0" w:color="auto"/>
            <w:bottom w:val="none" w:sz="0" w:space="0" w:color="auto"/>
            <w:right w:val="none" w:sz="0" w:space="0" w:color="auto"/>
          </w:divBdr>
        </w:div>
        <w:div w:id="1379474655">
          <w:marLeft w:val="480"/>
          <w:marRight w:val="0"/>
          <w:marTop w:val="0"/>
          <w:marBottom w:val="0"/>
          <w:divBdr>
            <w:top w:val="none" w:sz="0" w:space="0" w:color="auto"/>
            <w:left w:val="none" w:sz="0" w:space="0" w:color="auto"/>
            <w:bottom w:val="none" w:sz="0" w:space="0" w:color="auto"/>
            <w:right w:val="none" w:sz="0" w:space="0" w:color="auto"/>
          </w:divBdr>
        </w:div>
        <w:div w:id="770396904">
          <w:marLeft w:val="480"/>
          <w:marRight w:val="0"/>
          <w:marTop w:val="0"/>
          <w:marBottom w:val="0"/>
          <w:divBdr>
            <w:top w:val="none" w:sz="0" w:space="0" w:color="auto"/>
            <w:left w:val="none" w:sz="0" w:space="0" w:color="auto"/>
            <w:bottom w:val="none" w:sz="0" w:space="0" w:color="auto"/>
            <w:right w:val="none" w:sz="0" w:space="0" w:color="auto"/>
          </w:divBdr>
        </w:div>
        <w:div w:id="1010331139">
          <w:marLeft w:val="480"/>
          <w:marRight w:val="0"/>
          <w:marTop w:val="0"/>
          <w:marBottom w:val="0"/>
          <w:divBdr>
            <w:top w:val="none" w:sz="0" w:space="0" w:color="auto"/>
            <w:left w:val="none" w:sz="0" w:space="0" w:color="auto"/>
            <w:bottom w:val="none" w:sz="0" w:space="0" w:color="auto"/>
            <w:right w:val="none" w:sz="0" w:space="0" w:color="auto"/>
          </w:divBdr>
        </w:div>
        <w:div w:id="65029998">
          <w:marLeft w:val="480"/>
          <w:marRight w:val="0"/>
          <w:marTop w:val="0"/>
          <w:marBottom w:val="0"/>
          <w:divBdr>
            <w:top w:val="none" w:sz="0" w:space="0" w:color="auto"/>
            <w:left w:val="none" w:sz="0" w:space="0" w:color="auto"/>
            <w:bottom w:val="none" w:sz="0" w:space="0" w:color="auto"/>
            <w:right w:val="none" w:sz="0" w:space="0" w:color="auto"/>
          </w:divBdr>
        </w:div>
        <w:div w:id="1435439470">
          <w:marLeft w:val="480"/>
          <w:marRight w:val="0"/>
          <w:marTop w:val="0"/>
          <w:marBottom w:val="0"/>
          <w:divBdr>
            <w:top w:val="none" w:sz="0" w:space="0" w:color="auto"/>
            <w:left w:val="none" w:sz="0" w:space="0" w:color="auto"/>
            <w:bottom w:val="none" w:sz="0" w:space="0" w:color="auto"/>
            <w:right w:val="none" w:sz="0" w:space="0" w:color="auto"/>
          </w:divBdr>
        </w:div>
        <w:div w:id="1100417489">
          <w:marLeft w:val="480"/>
          <w:marRight w:val="0"/>
          <w:marTop w:val="0"/>
          <w:marBottom w:val="0"/>
          <w:divBdr>
            <w:top w:val="none" w:sz="0" w:space="0" w:color="auto"/>
            <w:left w:val="none" w:sz="0" w:space="0" w:color="auto"/>
            <w:bottom w:val="none" w:sz="0" w:space="0" w:color="auto"/>
            <w:right w:val="none" w:sz="0" w:space="0" w:color="auto"/>
          </w:divBdr>
        </w:div>
        <w:div w:id="776950164">
          <w:marLeft w:val="480"/>
          <w:marRight w:val="0"/>
          <w:marTop w:val="0"/>
          <w:marBottom w:val="0"/>
          <w:divBdr>
            <w:top w:val="none" w:sz="0" w:space="0" w:color="auto"/>
            <w:left w:val="none" w:sz="0" w:space="0" w:color="auto"/>
            <w:bottom w:val="none" w:sz="0" w:space="0" w:color="auto"/>
            <w:right w:val="none" w:sz="0" w:space="0" w:color="auto"/>
          </w:divBdr>
        </w:div>
        <w:div w:id="1266841834">
          <w:marLeft w:val="480"/>
          <w:marRight w:val="0"/>
          <w:marTop w:val="0"/>
          <w:marBottom w:val="0"/>
          <w:divBdr>
            <w:top w:val="none" w:sz="0" w:space="0" w:color="auto"/>
            <w:left w:val="none" w:sz="0" w:space="0" w:color="auto"/>
            <w:bottom w:val="none" w:sz="0" w:space="0" w:color="auto"/>
            <w:right w:val="none" w:sz="0" w:space="0" w:color="auto"/>
          </w:divBdr>
        </w:div>
        <w:div w:id="1420105421">
          <w:marLeft w:val="480"/>
          <w:marRight w:val="0"/>
          <w:marTop w:val="0"/>
          <w:marBottom w:val="0"/>
          <w:divBdr>
            <w:top w:val="none" w:sz="0" w:space="0" w:color="auto"/>
            <w:left w:val="none" w:sz="0" w:space="0" w:color="auto"/>
            <w:bottom w:val="none" w:sz="0" w:space="0" w:color="auto"/>
            <w:right w:val="none" w:sz="0" w:space="0" w:color="auto"/>
          </w:divBdr>
        </w:div>
        <w:div w:id="1291472933">
          <w:marLeft w:val="480"/>
          <w:marRight w:val="0"/>
          <w:marTop w:val="0"/>
          <w:marBottom w:val="0"/>
          <w:divBdr>
            <w:top w:val="none" w:sz="0" w:space="0" w:color="auto"/>
            <w:left w:val="none" w:sz="0" w:space="0" w:color="auto"/>
            <w:bottom w:val="none" w:sz="0" w:space="0" w:color="auto"/>
            <w:right w:val="none" w:sz="0" w:space="0" w:color="auto"/>
          </w:divBdr>
        </w:div>
        <w:div w:id="1077937933">
          <w:marLeft w:val="480"/>
          <w:marRight w:val="0"/>
          <w:marTop w:val="0"/>
          <w:marBottom w:val="0"/>
          <w:divBdr>
            <w:top w:val="none" w:sz="0" w:space="0" w:color="auto"/>
            <w:left w:val="none" w:sz="0" w:space="0" w:color="auto"/>
            <w:bottom w:val="none" w:sz="0" w:space="0" w:color="auto"/>
            <w:right w:val="none" w:sz="0" w:space="0" w:color="auto"/>
          </w:divBdr>
        </w:div>
        <w:div w:id="427165930">
          <w:marLeft w:val="480"/>
          <w:marRight w:val="0"/>
          <w:marTop w:val="0"/>
          <w:marBottom w:val="0"/>
          <w:divBdr>
            <w:top w:val="none" w:sz="0" w:space="0" w:color="auto"/>
            <w:left w:val="none" w:sz="0" w:space="0" w:color="auto"/>
            <w:bottom w:val="none" w:sz="0" w:space="0" w:color="auto"/>
            <w:right w:val="none" w:sz="0" w:space="0" w:color="auto"/>
          </w:divBdr>
        </w:div>
        <w:div w:id="61879660">
          <w:marLeft w:val="480"/>
          <w:marRight w:val="0"/>
          <w:marTop w:val="0"/>
          <w:marBottom w:val="0"/>
          <w:divBdr>
            <w:top w:val="none" w:sz="0" w:space="0" w:color="auto"/>
            <w:left w:val="none" w:sz="0" w:space="0" w:color="auto"/>
            <w:bottom w:val="none" w:sz="0" w:space="0" w:color="auto"/>
            <w:right w:val="none" w:sz="0" w:space="0" w:color="auto"/>
          </w:divBdr>
        </w:div>
        <w:div w:id="215090193">
          <w:marLeft w:val="480"/>
          <w:marRight w:val="0"/>
          <w:marTop w:val="0"/>
          <w:marBottom w:val="0"/>
          <w:divBdr>
            <w:top w:val="none" w:sz="0" w:space="0" w:color="auto"/>
            <w:left w:val="none" w:sz="0" w:space="0" w:color="auto"/>
            <w:bottom w:val="none" w:sz="0" w:space="0" w:color="auto"/>
            <w:right w:val="none" w:sz="0" w:space="0" w:color="auto"/>
          </w:divBdr>
        </w:div>
        <w:div w:id="128058477">
          <w:marLeft w:val="480"/>
          <w:marRight w:val="0"/>
          <w:marTop w:val="0"/>
          <w:marBottom w:val="0"/>
          <w:divBdr>
            <w:top w:val="none" w:sz="0" w:space="0" w:color="auto"/>
            <w:left w:val="none" w:sz="0" w:space="0" w:color="auto"/>
            <w:bottom w:val="none" w:sz="0" w:space="0" w:color="auto"/>
            <w:right w:val="none" w:sz="0" w:space="0" w:color="auto"/>
          </w:divBdr>
        </w:div>
        <w:div w:id="1702708744">
          <w:marLeft w:val="480"/>
          <w:marRight w:val="0"/>
          <w:marTop w:val="0"/>
          <w:marBottom w:val="0"/>
          <w:divBdr>
            <w:top w:val="none" w:sz="0" w:space="0" w:color="auto"/>
            <w:left w:val="none" w:sz="0" w:space="0" w:color="auto"/>
            <w:bottom w:val="none" w:sz="0" w:space="0" w:color="auto"/>
            <w:right w:val="none" w:sz="0" w:space="0" w:color="auto"/>
          </w:divBdr>
        </w:div>
        <w:div w:id="1220703227">
          <w:marLeft w:val="480"/>
          <w:marRight w:val="0"/>
          <w:marTop w:val="0"/>
          <w:marBottom w:val="0"/>
          <w:divBdr>
            <w:top w:val="none" w:sz="0" w:space="0" w:color="auto"/>
            <w:left w:val="none" w:sz="0" w:space="0" w:color="auto"/>
            <w:bottom w:val="none" w:sz="0" w:space="0" w:color="auto"/>
            <w:right w:val="none" w:sz="0" w:space="0" w:color="auto"/>
          </w:divBdr>
        </w:div>
        <w:div w:id="328943944">
          <w:marLeft w:val="480"/>
          <w:marRight w:val="0"/>
          <w:marTop w:val="0"/>
          <w:marBottom w:val="0"/>
          <w:divBdr>
            <w:top w:val="none" w:sz="0" w:space="0" w:color="auto"/>
            <w:left w:val="none" w:sz="0" w:space="0" w:color="auto"/>
            <w:bottom w:val="none" w:sz="0" w:space="0" w:color="auto"/>
            <w:right w:val="none" w:sz="0" w:space="0" w:color="auto"/>
          </w:divBdr>
        </w:div>
        <w:div w:id="1840726430">
          <w:marLeft w:val="480"/>
          <w:marRight w:val="0"/>
          <w:marTop w:val="0"/>
          <w:marBottom w:val="0"/>
          <w:divBdr>
            <w:top w:val="none" w:sz="0" w:space="0" w:color="auto"/>
            <w:left w:val="none" w:sz="0" w:space="0" w:color="auto"/>
            <w:bottom w:val="none" w:sz="0" w:space="0" w:color="auto"/>
            <w:right w:val="none" w:sz="0" w:space="0" w:color="auto"/>
          </w:divBdr>
        </w:div>
        <w:div w:id="1576821209">
          <w:marLeft w:val="480"/>
          <w:marRight w:val="0"/>
          <w:marTop w:val="0"/>
          <w:marBottom w:val="0"/>
          <w:divBdr>
            <w:top w:val="none" w:sz="0" w:space="0" w:color="auto"/>
            <w:left w:val="none" w:sz="0" w:space="0" w:color="auto"/>
            <w:bottom w:val="none" w:sz="0" w:space="0" w:color="auto"/>
            <w:right w:val="none" w:sz="0" w:space="0" w:color="auto"/>
          </w:divBdr>
        </w:div>
        <w:div w:id="1956713567">
          <w:marLeft w:val="480"/>
          <w:marRight w:val="0"/>
          <w:marTop w:val="0"/>
          <w:marBottom w:val="0"/>
          <w:divBdr>
            <w:top w:val="none" w:sz="0" w:space="0" w:color="auto"/>
            <w:left w:val="none" w:sz="0" w:space="0" w:color="auto"/>
            <w:bottom w:val="none" w:sz="0" w:space="0" w:color="auto"/>
            <w:right w:val="none" w:sz="0" w:space="0" w:color="auto"/>
          </w:divBdr>
        </w:div>
        <w:div w:id="404761199">
          <w:marLeft w:val="480"/>
          <w:marRight w:val="0"/>
          <w:marTop w:val="0"/>
          <w:marBottom w:val="0"/>
          <w:divBdr>
            <w:top w:val="none" w:sz="0" w:space="0" w:color="auto"/>
            <w:left w:val="none" w:sz="0" w:space="0" w:color="auto"/>
            <w:bottom w:val="none" w:sz="0" w:space="0" w:color="auto"/>
            <w:right w:val="none" w:sz="0" w:space="0" w:color="auto"/>
          </w:divBdr>
        </w:div>
        <w:div w:id="1789277183">
          <w:marLeft w:val="480"/>
          <w:marRight w:val="0"/>
          <w:marTop w:val="0"/>
          <w:marBottom w:val="0"/>
          <w:divBdr>
            <w:top w:val="none" w:sz="0" w:space="0" w:color="auto"/>
            <w:left w:val="none" w:sz="0" w:space="0" w:color="auto"/>
            <w:bottom w:val="none" w:sz="0" w:space="0" w:color="auto"/>
            <w:right w:val="none" w:sz="0" w:space="0" w:color="auto"/>
          </w:divBdr>
        </w:div>
        <w:div w:id="1189102424">
          <w:marLeft w:val="480"/>
          <w:marRight w:val="0"/>
          <w:marTop w:val="0"/>
          <w:marBottom w:val="0"/>
          <w:divBdr>
            <w:top w:val="none" w:sz="0" w:space="0" w:color="auto"/>
            <w:left w:val="none" w:sz="0" w:space="0" w:color="auto"/>
            <w:bottom w:val="none" w:sz="0" w:space="0" w:color="auto"/>
            <w:right w:val="none" w:sz="0" w:space="0" w:color="auto"/>
          </w:divBdr>
        </w:div>
        <w:div w:id="770588947">
          <w:marLeft w:val="480"/>
          <w:marRight w:val="0"/>
          <w:marTop w:val="0"/>
          <w:marBottom w:val="0"/>
          <w:divBdr>
            <w:top w:val="none" w:sz="0" w:space="0" w:color="auto"/>
            <w:left w:val="none" w:sz="0" w:space="0" w:color="auto"/>
            <w:bottom w:val="none" w:sz="0" w:space="0" w:color="auto"/>
            <w:right w:val="none" w:sz="0" w:space="0" w:color="auto"/>
          </w:divBdr>
        </w:div>
        <w:div w:id="444083509">
          <w:marLeft w:val="480"/>
          <w:marRight w:val="0"/>
          <w:marTop w:val="0"/>
          <w:marBottom w:val="0"/>
          <w:divBdr>
            <w:top w:val="none" w:sz="0" w:space="0" w:color="auto"/>
            <w:left w:val="none" w:sz="0" w:space="0" w:color="auto"/>
            <w:bottom w:val="none" w:sz="0" w:space="0" w:color="auto"/>
            <w:right w:val="none" w:sz="0" w:space="0" w:color="auto"/>
          </w:divBdr>
        </w:div>
        <w:div w:id="1663047673">
          <w:marLeft w:val="480"/>
          <w:marRight w:val="0"/>
          <w:marTop w:val="0"/>
          <w:marBottom w:val="0"/>
          <w:divBdr>
            <w:top w:val="none" w:sz="0" w:space="0" w:color="auto"/>
            <w:left w:val="none" w:sz="0" w:space="0" w:color="auto"/>
            <w:bottom w:val="none" w:sz="0" w:space="0" w:color="auto"/>
            <w:right w:val="none" w:sz="0" w:space="0" w:color="auto"/>
          </w:divBdr>
        </w:div>
        <w:div w:id="761683514">
          <w:marLeft w:val="480"/>
          <w:marRight w:val="0"/>
          <w:marTop w:val="0"/>
          <w:marBottom w:val="0"/>
          <w:divBdr>
            <w:top w:val="none" w:sz="0" w:space="0" w:color="auto"/>
            <w:left w:val="none" w:sz="0" w:space="0" w:color="auto"/>
            <w:bottom w:val="none" w:sz="0" w:space="0" w:color="auto"/>
            <w:right w:val="none" w:sz="0" w:space="0" w:color="auto"/>
          </w:divBdr>
        </w:div>
        <w:div w:id="1799110188">
          <w:marLeft w:val="480"/>
          <w:marRight w:val="0"/>
          <w:marTop w:val="0"/>
          <w:marBottom w:val="0"/>
          <w:divBdr>
            <w:top w:val="none" w:sz="0" w:space="0" w:color="auto"/>
            <w:left w:val="none" w:sz="0" w:space="0" w:color="auto"/>
            <w:bottom w:val="none" w:sz="0" w:space="0" w:color="auto"/>
            <w:right w:val="none" w:sz="0" w:space="0" w:color="auto"/>
          </w:divBdr>
        </w:div>
        <w:div w:id="1039665134">
          <w:marLeft w:val="480"/>
          <w:marRight w:val="0"/>
          <w:marTop w:val="0"/>
          <w:marBottom w:val="0"/>
          <w:divBdr>
            <w:top w:val="none" w:sz="0" w:space="0" w:color="auto"/>
            <w:left w:val="none" w:sz="0" w:space="0" w:color="auto"/>
            <w:bottom w:val="none" w:sz="0" w:space="0" w:color="auto"/>
            <w:right w:val="none" w:sz="0" w:space="0" w:color="auto"/>
          </w:divBdr>
        </w:div>
        <w:div w:id="1364019201">
          <w:marLeft w:val="480"/>
          <w:marRight w:val="0"/>
          <w:marTop w:val="0"/>
          <w:marBottom w:val="0"/>
          <w:divBdr>
            <w:top w:val="none" w:sz="0" w:space="0" w:color="auto"/>
            <w:left w:val="none" w:sz="0" w:space="0" w:color="auto"/>
            <w:bottom w:val="none" w:sz="0" w:space="0" w:color="auto"/>
            <w:right w:val="none" w:sz="0" w:space="0" w:color="auto"/>
          </w:divBdr>
        </w:div>
        <w:div w:id="1628972006">
          <w:marLeft w:val="480"/>
          <w:marRight w:val="0"/>
          <w:marTop w:val="0"/>
          <w:marBottom w:val="0"/>
          <w:divBdr>
            <w:top w:val="none" w:sz="0" w:space="0" w:color="auto"/>
            <w:left w:val="none" w:sz="0" w:space="0" w:color="auto"/>
            <w:bottom w:val="none" w:sz="0" w:space="0" w:color="auto"/>
            <w:right w:val="none" w:sz="0" w:space="0" w:color="auto"/>
          </w:divBdr>
        </w:div>
        <w:div w:id="1030572275">
          <w:marLeft w:val="480"/>
          <w:marRight w:val="0"/>
          <w:marTop w:val="0"/>
          <w:marBottom w:val="0"/>
          <w:divBdr>
            <w:top w:val="none" w:sz="0" w:space="0" w:color="auto"/>
            <w:left w:val="none" w:sz="0" w:space="0" w:color="auto"/>
            <w:bottom w:val="none" w:sz="0" w:space="0" w:color="auto"/>
            <w:right w:val="none" w:sz="0" w:space="0" w:color="auto"/>
          </w:divBdr>
        </w:div>
        <w:div w:id="688456617">
          <w:marLeft w:val="480"/>
          <w:marRight w:val="0"/>
          <w:marTop w:val="0"/>
          <w:marBottom w:val="0"/>
          <w:divBdr>
            <w:top w:val="none" w:sz="0" w:space="0" w:color="auto"/>
            <w:left w:val="none" w:sz="0" w:space="0" w:color="auto"/>
            <w:bottom w:val="none" w:sz="0" w:space="0" w:color="auto"/>
            <w:right w:val="none" w:sz="0" w:space="0" w:color="auto"/>
          </w:divBdr>
        </w:div>
        <w:div w:id="1644697752">
          <w:marLeft w:val="480"/>
          <w:marRight w:val="0"/>
          <w:marTop w:val="0"/>
          <w:marBottom w:val="0"/>
          <w:divBdr>
            <w:top w:val="none" w:sz="0" w:space="0" w:color="auto"/>
            <w:left w:val="none" w:sz="0" w:space="0" w:color="auto"/>
            <w:bottom w:val="none" w:sz="0" w:space="0" w:color="auto"/>
            <w:right w:val="none" w:sz="0" w:space="0" w:color="auto"/>
          </w:divBdr>
        </w:div>
        <w:div w:id="149953731">
          <w:marLeft w:val="480"/>
          <w:marRight w:val="0"/>
          <w:marTop w:val="0"/>
          <w:marBottom w:val="0"/>
          <w:divBdr>
            <w:top w:val="none" w:sz="0" w:space="0" w:color="auto"/>
            <w:left w:val="none" w:sz="0" w:space="0" w:color="auto"/>
            <w:bottom w:val="none" w:sz="0" w:space="0" w:color="auto"/>
            <w:right w:val="none" w:sz="0" w:space="0" w:color="auto"/>
          </w:divBdr>
        </w:div>
        <w:div w:id="1695688884">
          <w:marLeft w:val="480"/>
          <w:marRight w:val="0"/>
          <w:marTop w:val="0"/>
          <w:marBottom w:val="0"/>
          <w:divBdr>
            <w:top w:val="none" w:sz="0" w:space="0" w:color="auto"/>
            <w:left w:val="none" w:sz="0" w:space="0" w:color="auto"/>
            <w:bottom w:val="none" w:sz="0" w:space="0" w:color="auto"/>
            <w:right w:val="none" w:sz="0" w:space="0" w:color="auto"/>
          </w:divBdr>
        </w:div>
        <w:div w:id="574974376">
          <w:marLeft w:val="480"/>
          <w:marRight w:val="0"/>
          <w:marTop w:val="0"/>
          <w:marBottom w:val="0"/>
          <w:divBdr>
            <w:top w:val="none" w:sz="0" w:space="0" w:color="auto"/>
            <w:left w:val="none" w:sz="0" w:space="0" w:color="auto"/>
            <w:bottom w:val="none" w:sz="0" w:space="0" w:color="auto"/>
            <w:right w:val="none" w:sz="0" w:space="0" w:color="auto"/>
          </w:divBdr>
        </w:div>
        <w:div w:id="67968434">
          <w:marLeft w:val="480"/>
          <w:marRight w:val="0"/>
          <w:marTop w:val="0"/>
          <w:marBottom w:val="0"/>
          <w:divBdr>
            <w:top w:val="none" w:sz="0" w:space="0" w:color="auto"/>
            <w:left w:val="none" w:sz="0" w:space="0" w:color="auto"/>
            <w:bottom w:val="none" w:sz="0" w:space="0" w:color="auto"/>
            <w:right w:val="none" w:sz="0" w:space="0" w:color="auto"/>
          </w:divBdr>
        </w:div>
        <w:div w:id="1195927976">
          <w:marLeft w:val="480"/>
          <w:marRight w:val="0"/>
          <w:marTop w:val="0"/>
          <w:marBottom w:val="0"/>
          <w:divBdr>
            <w:top w:val="none" w:sz="0" w:space="0" w:color="auto"/>
            <w:left w:val="none" w:sz="0" w:space="0" w:color="auto"/>
            <w:bottom w:val="none" w:sz="0" w:space="0" w:color="auto"/>
            <w:right w:val="none" w:sz="0" w:space="0" w:color="auto"/>
          </w:divBdr>
        </w:div>
        <w:div w:id="2027516222">
          <w:marLeft w:val="480"/>
          <w:marRight w:val="0"/>
          <w:marTop w:val="0"/>
          <w:marBottom w:val="0"/>
          <w:divBdr>
            <w:top w:val="none" w:sz="0" w:space="0" w:color="auto"/>
            <w:left w:val="none" w:sz="0" w:space="0" w:color="auto"/>
            <w:bottom w:val="none" w:sz="0" w:space="0" w:color="auto"/>
            <w:right w:val="none" w:sz="0" w:space="0" w:color="auto"/>
          </w:divBdr>
        </w:div>
        <w:div w:id="1976446413">
          <w:marLeft w:val="480"/>
          <w:marRight w:val="0"/>
          <w:marTop w:val="0"/>
          <w:marBottom w:val="0"/>
          <w:divBdr>
            <w:top w:val="none" w:sz="0" w:space="0" w:color="auto"/>
            <w:left w:val="none" w:sz="0" w:space="0" w:color="auto"/>
            <w:bottom w:val="none" w:sz="0" w:space="0" w:color="auto"/>
            <w:right w:val="none" w:sz="0" w:space="0" w:color="auto"/>
          </w:divBdr>
        </w:div>
        <w:div w:id="376516054">
          <w:marLeft w:val="480"/>
          <w:marRight w:val="0"/>
          <w:marTop w:val="0"/>
          <w:marBottom w:val="0"/>
          <w:divBdr>
            <w:top w:val="none" w:sz="0" w:space="0" w:color="auto"/>
            <w:left w:val="none" w:sz="0" w:space="0" w:color="auto"/>
            <w:bottom w:val="none" w:sz="0" w:space="0" w:color="auto"/>
            <w:right w:val="none" w:sz="0" w:space="0" w:color="auto"/>
          </w:divBdr>
        </w:div>
        <w:div w:id="1901404196">
          <w:marLeft w:val="480"/>
          <w:marRight w:val="0"/>
          <w:marTop w:val="0"/>
          <w:marBottom w:val="0"/>
          <w:divBdr>
            <w:top w:val="none" w:sz="0" w:space="0" w:color="auto"/>
            <w:left w:val="none" w:sz="0" w:space="0" w:color="auto"/>
            <w:bottom w:val="none" w:sz="0" w:space="0" w:color="auto"/>
            <w:right w:val="none" w:sz="0" w:space="0" w:color="auto"/>
          </w:divBdr>
        </w:div>
        <w:div w:id="514809281">
          <w:marLeft w:val="480"/>
          <w:marRight w:val="0"/>
          <w:marTop w:val="0"/>
          <w:marBottom w:val="0"/>
          <w:divBdr>
            <w:top w:val="none" w:sz="0" w:space="0" w:color="auto"/>
            <w:left w:val="none" w:sz="0" w:space="0" w:color="auto"/>
            <w:bottom w:val="none" w:sz="0" w:space="0" w:color="auto"/>
            <w:right w:val="none" w:sz="0" w:space="0" w:color="auto"/>
          </w:divBdr>
        </w:div>
        <w:div w:id="1763602044">
          <w:marLeft w:val="480"/>
          <w:marRight w:val="0"/>
          <w:marTop w:val="0"/>
          <w:marBottom w:val="0"/>
          <w:divBdr>
            <w:top w:val="none" w:sz="0" w:space="0" w:color="auto"/>
            <w:left w:val="none" w:sz="0" w:space="0" w:color="auto"/>
            <w:bottom w:val="none" w:sz="0" w:space="0" w:color="auto"/>
            <w:right w:val="none" w:sz="0" w:space="0" w:color="auto"/>
          </w:divBdr>
        </w:div>
        <w:div w:id="1003439093">
          <w:marLeft w:val="480"/>
          <w:marRight w:val="0"/>
          <w:marTop w:val="0"/>
          <w:marBottom w:val="0"/>
          <w:divBdr>
            <w:top w:val="none" w:sz="0" w:space="0" w:color="auto"/>
            <w:left w:val="none" w:sz="0" w:space="0" w:color="auto"/>
            <w:bottom w:val="none" w:sz="0" w:space="0" w:color="auto"/>
            <w:right w:val="none" w:sz="0" w:space="0" w:color="auto"/>
          </w:divBdr>
        </w:div>
        <w:div w:id="469901572">
          <w:marLeft w:val="480"/>
          <w:marRight w:val="0"/>
          <w:marTop w:val="0"/>
          <w:marBottom w:val="0"/>
          <w:divBdr>
            <w:top w:val="none" w:sz="0" w:space="0" w:color="auto"/>
            <w:left w:val="none" w:sz="0" w:space="0" w:color="auto"/>
            <w:bottom w:val="none" w:sz="0" w:space="0" w:color="auto"/>
            <w:right w:val="none" w:sz="0" w:space="0" w:color="auto"/>
          </w:divBdr>
        </w:div>
        <w:div w:id="487287809">
          <w:marLeft w:val="480"/>
          <w:marRight w:val="0"/>
          <w:marTop w:val="0"/>
          <w:marBottom w:val="0"/>
          <w:divBdr>
            <w:top w:val="none" w:sz="0" w:space="0" w:color="auto"/>
            <w:left w:val="none" w:sz="0" w:space="0" w:color="auto"/>
            <w:bottom w:val="none" w:sz="0" w:space="0" w:color="auto"/>
            <w:right w:val="none" w:sz="0" w:space="0" w:color="auto"/>
          </w:divBdr>
        </w:div>
        <w:div w:id="100495075">
          <w:marLeft w:val="480"/>
          <w:marRight w:val="0"/>
          <w:marTop w:val="0"/>
          <w:marBottom w:val="0"/>
          <w:divBdr>
            <w:top w:val="none" w:sz="0" w:space="0" w:color="auto"/>
            <w:left w:val="none" w:sz="0" w:space="0" w:color="auto"/>
            <w:bottom w:val="none" w:sz="0" w:space="0" w:color="auto"/>
            <w:right w:val="none" w:sz="0" w:space="0" w:color="auto"/>
          </w:divBdr>
        </w:div>
      </w:divsChild>
    </w:div>
    <w:div w:id="400907955">
      <w:bodyDiv w:val="1"/>
      <w:marLeft w:val="0"/>
      <w:marRight w:val="0"/>
      <w:marTop w:val="0"/>
      <w:marBottom w:val="0"/>
      <w:divBdr>
        <w:top w:val="none" w:sz="0" w:space="0" w:color="auto"/>
        <w:left w:val="none" w:sz="0" w:space="0" w:color="auto"/>
        <w:bottom w:val="none" w:sz="0" w:space="0" w:color="auto"/>
        <w:right w:val="none" w:sz="0" w:space="0" w:color="auto"/>
      </w:divBdr>
    </w:div>
    <w:div w:id="401562463">
      <w:bodyDiv w:val="1"/>
      <w:marLeft w:val="0"/>
      <w:marRight w:val="0"/>
      <w:marTop w:val="0"/>
      <w:marBottom w:val="0"/>
      <w:divBdr>
        <w:top w:val="none" w:sz="0" w:space="0" w:color="auto"/>
        <w:left w:val="none" w:sz="0" w:space="0" w:color="auto"/>
        <w:bottom w:val="none" w:sz="0" w:space="0" w:color="auto"/>
        <w:right w:val="none" w:sz="0" w:space="0" w:color="auto"/>
      </w:divBdr>
      <w:divsChild>
        <w:div w:id="925765225">
          <w:marLeft w:val="0"/>
          <w:marRight w:val="0"/>
          <w:marTop w:val="0"/>
          <w:marBottom w:val="0"/>
          <w:divBdr>
            <w:top w:val="none" w:sz="0" w:space="0" w:color="auto"/>
            <w:left w:val="none" w:sz="0" w:space="0" w:color="auto"/>
            <w:bottom w:val="none" w:sz="0" w:space="0" w:color="auto"/>
            <w:right w:val="none" w:sz="0" w:space="0" w:color="auto"/>
          </w:divBdr>
          <w:divsChild>
            <w:div w:id="1830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892">
      <w:bodyDiv w:val="1"/>
      <w:marLeft w:val="0"/>
      <w:marRight w:val="0"/>
      <w:marTop w:val="0"/>
      <w:marBottom w:val="0"/>
      <w:divBdr>
        <w:top w:val="none" w:sz="0" w:space="0" w:color="auto"/>
        <w:left w:val="none" w:sz="0" w:space="0" w:color="auto"/>
        <w:bottom w:val="none" w:sz="0" w:space="0" w:color="auto"/>
        <w:right w:val="none" w:sz="0" w:space="0" w:color="auto"/>
      </w:divBdr>
      <w:divsChild>
        <w:div w:id="1742559783">
          <w:marLeft w:val="480"/>
          <w:marRight w:val="0"/>
          <w:marTop w:val="0"/>
          <w:marBottom w:val="0"/>
          <w:divBdr>
            <w:top w:val="none" w:sz="0" w:space="0" w:color="auto"/>
            <w:left w:val="none" w:sz="0" w:space="0" w:color="auto"/>
            <w:bottom w:val="none" w:sz="0" w:space="0" w:color="auto"/>
            <w:right w:val="none" w:sz="0" w:space="0" w:color="auto"/>
          </w:divBdr>
        </w:div>
        <w:div w:id="1044984096">
          <w:marLeft w:val="480"/>
          <w:marRight w:val="0"/>
          <w:marTop w:val="0"/>
          <w:marBottom w:val="0"/>
          <w:divBdr>
            <w:top w:val="none" w:sz="0" w:space="0" w:color="auto"/>
            <w:left w:val="none" w:sz="0" w:space="0" w:color="auto"/>
            <w:bottom w:val="none" w:sz="0" w:space="0" w:color="auto"/>
            <w:right w:val="none" w:sz="0" w:space="0" w:color="auto"/>
          </w:divBdr>
        </w:div>
        <w:div w:id="854852343">
          <w:marLeft w:val="480"/>
          <w:marRight w:val="0"/>
          <w:marTop w:val="0"/>
          <w:marBottom w:val="0"/>
          <w:divBdr>
            <w:top w:val="none" w:sz="0" w:space="0" w:color="auto"/>
            <w:left w:val="none" w:sz="0" w:space="0" w:color="auto"/>
            <w:bottom w:val="none" w:sz="0" w:space="0" w:color="auto"/>
            <w:right w:val="none" w:sz="0" w:space="0" w:color="auto"/>
          </w:divBdr>
        </w:div>
        <w:div w:id="932932354">
          <w:marLeft w:val="480"/>
          <w:marRight w:val="0"/>
          <w:marTop w:val="0"/>
          <w:marBottom w:val="0"/>
          <w:divBdr>
            <w:top w:val="none" w:sz="0" w:space="0" w:color="auto"/>
            <w:left w:val="none" w:sz="0" w:space="0" w:color="auto"/>
            <w:bottom w:val="none" w:sz="0" w:space="0" w:color="auto"/>
            <w:right w:val="none" w:sz="0" w:space="0" w:color="auto"/>
          </w:divBdr>
        </w:div>
        <w:div w:id="1375424205">
          <w:marLeft w:val="480"/>
          <w:marRight w:val="0"/>
          <w:marTop w:val="0"/>
          <w:marBottom w:val="0"/>
          <w:divBdr>
            <w:top w:val="none" w:sz="0" w:space="0" w:color="auto"/>
            <w:left w:val="none" w:sz="0" w:space="0" w:color="auto"/>
            <w:bottom w:val="none" w:sz="0" w:space="0" w:color="auto"/>
            <w:right w:val="none" w:sz="0" w:space="0" w:color="auto"/>
          </w:divBdr>
        </w:div>
        <w:div w:id="672953913">
          <w:marLeft w:val="480"/>
          <w:marRight w:val="0"/>
          <w:marTop w:val="0"/>
          <w:marBottom w:val="0"/>
          <w:divBdr>
            <w:top w:val="none" w:sz="0" w:space="0" w:color="auto"/>
            <w:left w:val="none" w:sz="0" w:space="0" w:color="auto"/>
            <w:bottom w:val="none" w:sz="0" w:space="0" w:color="auto"/>
            <w:right w:val="none" w:sz="0" w:space="0" w:color="auto"/>
          </w:divBdr>
        </w:div>
        <w:div w:id="103888321">
          <w:marLeft w:val="480"/>
          <w:marRight w:val="0"/>
          <w:marTop w:val="0"/>
          <w:marBottom w:val="0"/>
          <w:divBdr>
            <w:top w:val="none" w:sz="0" w:space="0" w:color="auto"/>
            <w:left w:val="none" w:sz="0" w:space="0" w:color="auto"/>
            <w:bottom w:val="none" w:sz="0" w:space="0" w:color="auto"/>
            <w:right w:val="none" w:sz="0" w:space="0" w:color="auto"/>
          </w:divBdr>
        </w:div>
        <w:div w:id="1373074677">
          <w:marLeft w:val="480"/>
          <w:marRight w:val="0"/>
          <w:marTop w:val="0"/>
          <w:marBottom w:val="0"/>
          <w:divBdr>
            <w:top w:val="none" w:sz="0" w:space="0" w:color="auto"/>
            <w:left w:val="none" w:sz="0" w:space="0" w:color="auto"/>
            <w:bottom w:val="none" w:sz="0" w:space="0" w:color="auto"/>
            <w:right w:val="none" w:sz="0" w:space="0" w:color="auto"/>
          </w:divBdr>
        </w:div>
        <w:div w:id="201207310">
          <w:marLeft w:val="480"/>
          <w:marRight w:val="0"/>
          <w:marTop w:val="0"/>
          <w:marBottom w:val="0"/>
          <w:divBdr>
            <w:top w:val="none" w:sz="0" w:space="0" w:color="auto"/>
            <w:left w:val="none" w:sz="0" w:space="0" w:color="auto"/>
            <w:bottom w:val="none" w:sz="0" w:space="0" w:color="auto"/>
            <w:right w:val="none" w:sz="0" w:space="0" w:color="auto"/>
          </w:divBdr>
        </w:div>
        <w:div w:id="1542746462">
          <w:marLeft w:val="480"/>
          <w:marRight w:val="0"/>
          <w:marTop w:val="0"/>
          <w:marBottom w:val="0"/>
          <w:divBdr>
            <w:top w:val="none" w:sz="0" w:space="0" w:color="auto"/>
            <w:left w:val="none" w:sz="0" w:space="0" w:color="auto"/>
            <w:bottom w:val="none" w:sz="0" w:space="0" w:color="auto"/>
            <w:right w:val="none" w:sz="0" w:space="0" w:color="auto"/>
          </w:divBdr>
        </w:div>
        <w:div w:id="1279608482">
          <w:marLeft w:val="480"/>
          <w:marRight w:val="0"/>
          <w:marTop w:val="0"/>
          <w:marBottom w:val="0"/>
          <w:divBdr>
            <w:top w:val="none" w:sz="0" w:space="0" w:color="auto"/>
            <w:left w:val="none" w:sz="0" w:space="0" w:color="auto"/>
            <w:bottom w:val="none" w:sz="0" w:space="0" w:color="auto"/>
            <w:right w:val="none" w:sz="0" w:space="0" w:color="auto"/>
          </w:divBdr>
        </w:div>
        <w:div w:id="1282612171">
          <w:marLeft w:val="480"/>
          <w:marRight w:val="0"/>
          <w:marTop w:val="0"/>
          <w:marBottom w:val="0"/>
          <w:divBdr>
            <w:top w:val="none" w:sz="0" w:space="0" w:color="auto"/>
            <w:left w:val="none" w:sz="0" w:space="0" w:color="auto"/>
            <w:bottom w:val="none" w:sz="0" w:space="0" w:color="auto"/>
            <w:right w:val="none" w:sz="0" w:space="0" w:color="auto"/>
          </w:divBdr>
        </w:div>
        <w:div w:id="1551770683">
          <w:marLeft w:val="480"/>
          <w:marRight w:val="0"/>
          <w:marTop w:val="0"/>
          <w:marBottom w:val="0"/>
          <w:divBdr>
            <w:top w:val="none" w:sz="0" w:space="0" w:color="auto"/>
            <w:left w:val="none" w:sz="0" w:space="0" w:color="auto"/>
            <w:bottom w:val="none" w:sz="0" w:space="0" w:color="auto"/>
            <w:right w:val="none" w:sz="0" w:space="0" w:color="auto"/>
          </w:divBdr>
        </w:div>
        <w:div w:id="82530273">
          <w:marLeft w:val="480"/>
          <w:marRight w:val="0"/>
          <w:marTop w:val="0"/>
          <w:marBottom w:val="0"/>
          <w:divBdr>
            <w:top w:val="none" w:sz="0" w:space="0" w:color="auto"/>
            <w:left w:val="none" w:sz="0" w:space="0" w:color="auto"/>
            <w:bottom w:val="none" w:sz="0" w:space="0" w:color="auto"/>
            <w:right w:val="none" w:sz="0" w:space="0" w:color="auto"/>
          </w:divBdr>
        </w:div>
        <w:div w:id="378014893">
          <w:marLeft w:val="480"/>
          <w:marRight w:val="0"/>
          <w:marTop w:val="0"/>
          <w:marBottom w:val="0"/>
          <w:divBdr>
            <w:top w:val="none" w:sz="0" w:space="0" w:color="auto"/>
            <w:left w:val="none" w:sz="0" w:space="0" w:color="auto"/>
            <w:bottom w:val="none" w:sz="0" w:space="0" w:color="auto"/>
            <w:right w:val="none" w:sz="0" w:space="0" w:color="auto"/>
          </w:divBdr>
        </w:div>
        <w:div w:id="1709603943">
          <w:marLeft w:val="480"/>
          <w:marRight w:val="0"/>
          <w:marTop w:val="0"/>
          <w:marBottom w:val="0"/>
          <w:divBdr>
            <w:top w:val="none" w:sz="0" w:space="0" w:color="auto"/>
            <w:left w:val="none" w:sz="0" w:space="0" w:color="auto"/>
            <w:bottom w:val="none" w:sz="0" w:space="0" w:color="auto"/>
            <w:right w:val="none" w:sz="0" w:space="0" w:color="auto"/>
          </w:divBdr>
        </w:div>
        <w:div w:id="359549133">
          <w:marLeft w:val="480"/>
          <w:marRight w:val="0"/>
          <w:marTop w:val="0"/>
          <w:marBottom w:val="0"/>
          <w:divBdr>
            <w:top w:val="none" w:sz="0" w:space="0" w:color="auto"/>
            <w:left w:val="none" w:sz="0" w:space="0" w:color="auto"/>
            <w:bottom w:val="none" w:sz="0" w:space="0" w:color="auto"/>
            <w:right w:val="none" w:sz="0" w:space="0" w:color="auto"/>
          </w:divBdr>
        </w:div>
        <w:div w:id="148400292">
          <w:marLeft w:val="480"/>
          <w:marRight w:val="0"/>
          <w:marTop w:val="0"/>
          <w:marBottom w:val="0"/>
          <w:divBdr>
            <w:top w:val="none" w:sz="0" w:space="0" w:color="auto"/>
            <w:left w:val="none" w:sz="0" w:space="0" w:color="auto"/>
            <w:bottom w:val="none" w:sz="0" w:space="0" w:color="auto"/>
            <w:right w:val="none" w:sz="0" w:space="0" w:color="auto"/>
          </w:divBdr>
        </w:div>
        <w:div w:id="340476964">
          <w:marLeft w:val="480"/>
          <w:marRight w:val="0"/>
          <w:marTop w:val="0"/>
          <w:marBottom w:val="0"/>
          <w:divBdr>
            <w:top w:val="none" w:sz="0" w:space="0" w:color="auto"/>
            <w:left w:val="none" w:sz="0" w:space="0" w:color="auto"/>
            <w:bottom w:val="none" w:sz="0" w:space="0" w:color="auto"/>
            <w:right w:val="none" w:sz="0" w:space="0" w:color="auto"/>
          </w:divBdr>
        </w:div>
        <w:div w:id="1187862868">
          <w:marLeft w:val="480"/>
          <w:marRight w:val="0"/>
          <w:marTop w:val="0"/>
          <w:marBottom w:val="0"/>
          <w:divBdr>
            <w:top w:val="none" w:sz="0" w:space="0" w:color="auto"/>
            <w:left w:val="none" w:sz="0" w:space="0" w:color="auto"/>
            <w:bottom w:val="none" w:sz="0" w:space="0" w:color="auto"/>
            <w:right w:val="none" w:sz="0" w:space="0" w:color="auto"/>
          </w:divBdr>
        </w:div>
        <w:div w:id="51775925">
          <w:marLeft w:val="480"/>
          <w:marRight w:val="0"/>
          <w:marTop w:val="0"/>
          <w:marBottom w:val="0"/>
          <w:divBdr>
            <w:top w:val="none" w:sz="0" w:space="0" w:color="auto"/>
            <w:left w:val="none" w:sz="0" w:space="0" w:color="auto"/>
            <w:bottom w:val="none" w:sz="0" w:space="0" w:color="auto"/>
            <w:right w:val="none" w:sz="0" w:space="0" w:color="auto"/>
          </w:divBdr>
        </w:div>
        <w:div w:id="1709721647">
          <w:marLeft w:val="480"/>
          <w:marRight w:val="0"/>
          <w:marTop w:val="0"/>
          <w:marBottom w:val="0"/>
          <w:divBdr>
            <w:top w:val="none" w:sz="0" w:space="0" w:color="auto"/>
            <w:left w:val="none" w:sz="0" w:space="0" w:color="auto"/>
            <w:bottom w:val="none" w:sz="0" w:space="0" w:color="auto"/>
            <w:right w:val="none" w:sz="0" w:space="0" w:color="auto"/>
          </w:divBdr>
        </w:div>
        <w:div w:id="1094328290">
          <w:marLeft w:val="480"/>
          <w:marRight w:val="0"/>
          <w:marTop w:val="0"/>
          <w:marBottom w:val="0"/>
          <w:divBdr>
            <w:top w:val="none" w:sz="0" w:space="0" w:color="auto"/>
            <w:left w:val="none" w:sz="0" w:space="0" w:color="auto"/>
            <w:bottom w:val="none" w:sz="0" w:space="0" w:color="auto"/>
            <w:right w:val="none" w:sz="0" w:space="0" w:color="auto"/>
          </w:divBdr>
        </w:div>
        <w:div w:id="935558448">
          <w:marLeft w:val="480"/>
          <w:marRight w:val="0"/>
          <w:marTop w:val="0"/>
          <w:marBottom w:val="0"/>
          <w:divBdr>
            <w:top w:val="none" w:sz="0" w:space="0" w:color="auto"/>
            <w:left w:val="none" w:sz="0" w:space="0" w:color="auto"/>
            <w:bottom w:val="none" w:sz="0" w:space="0" w:color="auto"/>
            <w:right w:val="none" w:sz="0" w:space="0" w:color="auto"/>
          </w:divBdr>
        </w:div>
        <w:div w:id="1411275733">
          <w:marLeft w:val="480"/>
          <w:marRight w:val="0"/>
          <w:marTop w:val="0"/>
          <w:marBottom w:val="0"/>
          <w:divBdr>
            <w:top w:val="none" w:sz="0" w:space="0" w:color="auto"/>
            <w:left w:val="none" w:sz="0" w:space="0" w:color="auto"/>
            <w:bottom w:val="none" w:sz="0" w:space="0" w:color="auto"/>
            <w:right w:val="none" w:sz="0" w:space="0" w:color="auto"/>
          </w:divBdr>
        </w:div>
        <w:div w:id="552422820">
          <w:marLeft w:val="480"/>
          <w:marRight w:val="0"/>
          <w:marTop w:val="0"/>
          <w:marBottom w:val="0"/>
          <w:divBdr>
            <w:top w:val="none" w:sz="0" w:space="0" w:color="auto"/>
            <w:left w:val="none" w:sz="0" w:space="0" w:color="auto"/>
            <w:bottom w:val="none" w:sz="0" w:space="0" w:color="auto"/>
            <w:right w:val="none" w:sz="0" w:space="0" w:color="auto"/>
          </w:divBdr>
        </w:div>
        <w:div w:id="974792984">
          <w:marLeft w:val="480"/>
          <w:marRight w:val="0"/>
          <w:marTop w:val="0"/>
          <w:marBottom w:val="0"/>
          <w:divBdr>
            <w:top w:val="none" w:sz="0" w:space="0" w:color="auto"/>
            <w:left w:val="none" w:sz="0" w:space="0" w:color="auto"/>
            <w:bottom w:val="none" w:sz="0" w:space="0" w:color="auto"/>
            <w:right w:val="none" w:sz="0" w:space="0" w:color="auto"/>
          </w:divBdr>
        </w:div>
        <w:div w:id="569577085">
          <w:marLeft w:val="480"/>
          <w:marRight w:val="0"/>
          <w:marTop w:val="0"/>
          <w:marBottom w:val="0"/>
          <w:divBdr>
            <w:top w:val="none" w:sz="0" w:space="0" w:color="auto"/>
            <w:left w:val="none" w:sz="0" w:space="0" w:color="auto"/>
            <w:bottom w:val="none" w:sz="0" w:space="0" w:color="auto"/>
            <w:right w:val="none" w:sz="0" w:space="0" w:color="auto"/>
          </w:divBdr>
        </w:div>
        <w:div w:id="1563367043">
          <w:marLeft w:val="480"/>
          <w:marRight w:val="0"/>
          <w:marTop w:val="0"/>
          <w:marBottom w:val="0"/>
          <w:divBdr>
            <w:top w:val="none" w:sz="0" w:space="0" w:color="auto"/>
            <w:left w:val="none" w:sz="0" w:space="0" w:color="auto"/>
            <w:bottom w:val="none" w:sz="0" w:space="0" w:color="auto"/>
            <w:right w:val="none" w:sz="0" w:space="0" w:color="auto"/>
          </w:divBdr>
        </w:div>
        <w:div w:id="715812512">
          <w:marLeft w:val="480"/>
          <w:marRight w:val="0"/>
          <w:marTop w:val="0"/>
          <w:marBottom w:val="0"/>
          <w:divBdr>
            <w:top w:val="none" w:sz="0" w:space="0" w:color="auto"/>
            <w:left w:val="none" w:sz="0" w:space="0" w:color="auto"/>
            <w:bottom w:val="none" w:sz="0" w:space="0" w:color="auto"/>
            <w:right w:val="none" w:sz="0" w:space="0" w:color="auto"/>
          </w:divBdr>
        </w:div>
        <w:div w:id="179243388">
          <w:marLeft w:val="480"/>
          <w:marRight w:val="0"/>
          <w:marTop w:val="0"/>
          <w:marBottom w:val="0"/>
          <w:divBdr>
            <w:top w:val="none" w:sz="0" w:space="0" w:color="auto"/>
            <w:left w:val="none" w:sz="0" w:space="0" w:color="auto"/>
            <w:bottom w:val="none" w:sz="0" w:space="0" w:color="auto"/>
            <w:right w:val="none" w:sz="0" w:space="0" w:color="auto"/>
          </w:divBdr>
        </w:div>
        <w:div w:id="1394888406">
          <w:marLeft w:val="480"/>
          <w:marRight w:val="0"/>
          <w:marTop w:val="0"/>
          <w:marBottom w:val="0"/>
          <w:divBdr>
            <w:top w:val="none" w:sz="0" w:space="0" w:color="auto"/>
            <w:left w:val="none" w:sz="0" w:space="0" w:color="auto"/>
            <w:bottom w:val="none" w:sz="0" w:space="0" w:color="auto"/>
            <w:right w:val="none" w:sz="0" w:space="0" w:color="auto"/>
          </w:divBdr>
        </w:div>
        <w:div w:id="387072961">
          <w:marLeft w:val="480"/>
          <w:marRight w:val="0"/>
          <w:marTop w:val="0"/>
          <w:marBottom w:val="0"/>
          <w:divBdr>
            <w:top w:val="none" w:sz="0" w:space="0" w:color="auto"/>
            <w:left w:val="none" w:sz="0" w:space="0" w:color="auto"/>
            <w:bottom w:val="none" w:sz="0" w:space="0" w:color="auto"/>
            <w:right w:val="none" w:sz="0" w:space="0" w:color="auto"/>
          </w:divBdr>
        </w:div>
        <w:div w:id="1659576152">
          <w:marLeft w:val="480"/>
          <w:marRight w:val="0"/>
          <w:marTop w:val="0"/>
          <w:marBottom w:val="0"/>
          <w:divBdr>
            <w:top w:val="none" w:sz="0" w:space="0" w:color="auto"/>
            <w:left w:val="none" w:sz="0" w:space="0" w:color="auto"/>
            <w:bottom w:val="none" w:sz="0" w:space="0" w:color="auto"/>
            <w:right w:val="none" w:sz="0" w:space="0" w:color="auto"/>
          </w:divBdr>
        </w:div>
        <w:div w:id="177626033">
          <w:marLeft w:val="480"/>
          <w:marRight w:val="0"/>
          <w:marTop w:val="0"/>
          <w:marBottom w:val="0"/>
          <w:divBdr>
            <w:top w:val="none" w:sz="0" w:space="0" w:color="auto"/>
            <w:left w:val="none" w:sz="0" w:space="0" w:color="auto"/>
            <w:bottom w:val="none" w:sz="0" w:space="0" w:color="auto"/>
            <w:right w:val="none" w:sz="0" w:space="0" w:color="auto"/>
          </w:divBdr>
        </w:div>
        <w:div w:id="818501978">
          <w:marLeft w:val="480"/>
          <w:marRight w:val="0"/>
          <w:marTop w:val="0"/>
          <w:marBottom w:val="0"/>
          <w:divBdr>
            <w:top w:val="none" w:sz="0" w:space="0" w:color="auto"/>
            <w:left w:val="none" w:sz="0" w:space="0" w:color="auto"/>
            <w:bottom w:val="none" w:sz="0" w:space="0" w:color="auto"/>
            <w:right w:val="none" w:sz="0" w:space="0" w:color="auto"/>
          </w:divBdr>
        </w:div>
        <w:div w:id="14960188">
          <w:marLeft w:val="480"/>
          <w:marRight w:val="0"/>
          <w:marTop w:val="0"/>
          <w:marBottom w:val="0"/>
          <w:divBdr>
            <w:top w:val="none" w:sz="0" w:space="0" w:color="auto"/>
            <w:left w:val="none" w:sz="0" w:space="0" w:color="auto"/>
            <w:bottom w:val="none" w:sz="0" w:space="0" w:color="auto"/>
            <w:right w:val="none" w:sz="0" w:space="0" w:color="auto"/>
          </w:divBdr>
        </w:div>
        <w:div w:id="123895014">
          <w:marLeft w:val="480"/>
          <w:marRight w:val="0"/>
          <w:marTop w:val="0"/>
          <w:marBottom w:val="0"/>
          <w:divBdr>
            <w:top w:val="none" w:sz="0" w:space="0" w:color="auto"/>
            <w:left w:val="none" w:sz="0" w:space="0" w:color="auto"/>
            <w:bottom w:val="none" w:sz="0" w:space="0" w:color="auto"/>
            <w:right w:val="none" w:sz="0" w:space="0" w:color="auto"/>
          </w:divBdr>
        </w:div>
        <w:div w:id="870993426">
          <w:marLeft w:val="480"/>
          <w:marRight w:val="0"/>
          <w:marTop w:val="0"/>
          <w:marBottom w:val="0"/>
          <w:divBdr>
            <w:top w:val="none" w:sz="0" w:space="0" w:color="auto"/>
            <w:left w:val="none" w:sz="0" w:space="0" w:color="auto"/>
            <w:bottom w:val="none" w:sz="0" w:space="0" w:color="auto"/>
            <w:right w:val="none" w:sz="0" w:space="0" w:color="auto"/>
          </w:divBdr>
        </w:div>
        <w:div w:id="818108302">
          <w:marLeft w:val="480"/>
          <w:marRight w:val="0"/>
          <w:marTop w:val="0"/>
          <w:marBottom w:val="0"/>
          <w:divBdr>
            <w:top w:val="none" w:sz="0" w:space="0" w:color="auto"/>
            <w:left w:val="none" w:sz="0" w:space="0" w:color="auto"/>
            <w:bottom w:val="none" w:sz="0" w:space="0" w:color="auto"/>
            <w:right w:val="none" w:sz="0" w:space="0" w:color="auto"/>
          </w:divBdr>
        </w:div>
        <w:div w:id="2137986301">
          <w:marLeft w:val="480"/>
          <w:marRight w:val="0"/>
          <w:marTop w:val="0"/>
          <w:marBottom w:val="0"/>
          <w:divBdr>
            <w:top w:val="none" w:sz="0" w:space="0" w:color="auto"/>
            <w:left w:val="none" w:sz="0" w:space="0" w:color="auto"/>
            <w:bottom w:val="none" w:sz="0" w:space="0" w:color="auto"/>
            <w:right w:val="none" w:sz="0" w:space="0" w:color="auto"/>
          </w:divBdr>
        </w:div>
        <w:div w:id="846284080">
          <w:marLeft w:val="480"/>
          <w:marRight w:val="0"/>
          <w:marTop w:val="0"/>
          <w:marBottom w:val="0"/>
          <w:divBdr>
            <w:top w:val="none" w:sz="0" w:space="0" w:color="auto"/>
            <w:left w:val="none" w:sz="0" w:space="0" w:color="auto"/>
            <w:bottom w:val="none" w:sz="0" w:space="0" w:color="auto"/>
            <w:right w:val="none" w:sz="0" w:space="0" w:color="auto"/>
          </w:divBdr>
        </w:div>
        <w:div w:id="1540824560">
          <w:marLeft w:val="480"/>
          <w:marRight w:val="0"/>
          <w:marTop w:val="0"/>
          <w:marBottom w:val="0"/>
          <w:divBdr>
            <w:top w:val="none" w:sz="0" w:space="0" w:color="auto"/>
            <w:left w:val="none" w:sz="0" w:space="0" w:color="auto"/>
            <w:bottom w:val="none" w:sz="0" w:space="0" w:color="auto"/>
            <w:right w:val="none" w:sz="0" w:space="0" w:color="auto"/>
          </w:divBdr>
        </w:div>
        <w:div w:id="323971708">
          <w:marLeft w:val="480"/>
          <w:marRight w:val="0"/>
          <w:marTop w:val="0"/>
          <w:marBottom w:val="0"/>
          <w:divBdr>
            <w:top w:val="none" w:sz="0" w:space="0" w:color="auto"/>
            <w:left w:val="none" w:sz="0" w:space="0" w:color="auto"/>
            <w:bottom w:val="none" w:sz="0" w:space="0" w:color="auto"/>
            <w:right w:val="none" w:sz="0" w:space="0" w:color="auto"/>
          </w:divBdr>
        </w:div>
        <w:div w:id="734623221">
          <w:marLeft w:val="480"/>
          <w:marRight w:val="0"/>
          <w:marTop w:val="0"/>
          <w:marBottom w:val="0"/>
          <w:divBdr>
            <w:top w:val="none" w:sz="0" w:space="0" w:color="auto"/>
            <w:left w:val="none" w:sz="0" w:space="0" w:color="auto"/>
            <w:bottom w:val="none" w:sz="0" w:space="0" w:color="auto"/>
            <w:right w:val="none" w:sz="0" w:space="0" w:color="auto"/>
          </w:divBdr>
        </w:div>
        <w:div w:id="1729037048">
          <w:marLeft w:val="480"/>
          <w:marRight w:val="0"/>
          <w:marTop w:val="0"/>
          <w:marBottom w:val="0"/>
          <w:divBdr>
            <w:top w:val="none" w:sz="0" w:space="0" w:color="auto"/>
            <w:left w:val="none" w:sz="0" w:space="0" w:color="auto"/>
            <w:bottom w:val="none" w:sz="0" w:space="0" w:color="auto"/>
            <w:right w:val="none" w:sz="0" w:space="0" w:color="auto"/>
          </w:divBdr>
        </w:div>
        <w:div w:id="1988699831">
          <w:marLeft w:val="480"/>
          <w:marRight w:val="0"/>
          <w:marTop w:val="0"/>
          <w:marBottom w:val="0"/>
          <w:divBdr>
            <w:top w:val="none" w:sz="0" w:space="0" w:color="auto"/>
            <w:left w:val="none" w:sz="0" w:space="0" w:color="auto"/>
            <w:bottom w:val="none" w:sz="0" w:space="0" w:color="auto"/>
            <w:right w:val="none" w:sz="0" w:space="0" w:color="auto"/>
          </w:divBdr>
        </w:div>
        <w:div w:id="1355572446">
          <w:marLeft w:val="480"/>
          <w:marRight w:val="0"/>
          <w:marTop w:val="0"/>
          <w:marBottom w:val="0"/>
          <w:divBdr>
            <w:top w:val="none" w:sz="0" w:space="0" w:color="auto"/>
            <w:left w:val="none" w:sz="0" w:space="0" w:color="auto"/>
            <w:bottom w:val="none" w:sz="0" w:space="0" w:color="auto"/>
            <w:right w:val="none" w:sz="0" w:space="0" w:color="auto"/>
          </w:divBdr>
        </w:div>
        <w:div w:id="856234256">
          <w:marLeft w:val="480"/>
          <w:marRight w:val="0"/>
          <w:marTop w:val="0"/>
          <w:marBottom w:val="0"/>
          <w:divBdr>
            <w:top w:val="none" w:sz="0" w:space="0" w:color="auto"/>
            <w:left w:val="none" w:sz="0" w:space="0" w:color="auto"/>
            <w:bottom w:val="none" w:sz="0" w:space="0" w:color="auto"/>
            <w:right w:val="none" w:sz="0" w:space="0" w:color="auto"/>
          </w:divBdr>
        </w:div>
        <w:div w:id="169806367">
          <w:marLeft w:val="480"/>
          <w:marRight w:val="0"/>
          <w:marTop w:val="0"/>
          <w:marBottom w:val="0"/>
          <w:divBdr>
            <w:top w:val="none" w:sz="0" w:space="0" w:color="auto"/>
            <w:left w:val="none" w:sz="0" w:space="0" w:color="auto"/>
            <w:bottom w:val="none" w:sz="0" w:space="0" w:color="auto"/>
            <w:right w:val="none" w:sz="0" w:space="0" w:color="auto"/>
          </w:divBdr>
        </w:div>
        <w:div w:id="1593858125">
          <w:marLeft w:val="480"/>
          <w:marRight w:val="0"/>
          <w:marTop w:val="0"/>
          <w:marBottom w:val="0"/>
          <w:divBdr>
            <w:top w:val="none" w:sz="0" w:space="0" w:color="auto"/>
            <w:left w:val="none" w:sz="0" w:space="0" w:color="auto"/>
            <w:bottom w:val="none" w:sz="0" w:space="0" w:color="auto"/>
            <w:right w:val="none" w:sz="0" w:space="0" w:color="auto"/>
          </w:divBdr>
        </w:div>
        <w:div w:id="574584732">
          <w:marLeft w:val="480"/>
          <w:marRight w:val="0"/>
          <w:marTop w:val="0"/>
          <w:marBottom w:val="0"/>
          <w:divBdr>
            <w:top w:val="none" w:sz="0" w:space="0" w:color="auto"/>
            <w:left w:val="none" w:sz="0" w:space="0" w:color="auto"/>
            <w:bottom w:val="none" w:sz="0" w:space="0" w:color="auto"/>
            <w:right w:val="none" w:sz="0" w:space="0" w:color="auto"/>
          </w:divBdr>
        </w:div>
        <w:div w:id="1183208048">
          <w:marLeft w:val="480"/>
          <w:marRight w:val="0"/>
          <w:marTop w:val="0"/>
          <w:marBottom w:val="0"/>
          <w:divBdr>
            <w:top w:val="none" w:sz="0" w:space="0" w:color="auto"/>
            <w:left w:val="none" w:sz="0" w:space="0" w:color="auto"/>
            <w:bottom w:val="none" w:sz="0" w:space="0" w:color="auto"/>
            <w:right w:val="none" w:sz="0" w:space="0" w:color="auto"/>
          </w:divBdr>
        </w:div>
        <w:div w:id="1147478338">
          <w:marLeft w:val="480"/>
          <w:marRight w:val="0"/>
          <w:marTop w:val="0"/>
          <w:marBottom w:val="0"/>
          <w:divBdr>
            <w:top w:val="none" w:sz="0" w:space="0" w:color="auto"/>
            <w:left w:val="none" w:sz="0" w:space="0" w:color="auto"/>
            <w:bottom w:val="none" w:sz="0" w:space="0" w:color="auto"/>
            <w:right w:val="none" w:sz="0" w:space="0" w:color="auto"/>
          </w:divBdr>
        </w:div>
        <w:div w:id="1969623392">
          <w:marLeft w:val="480"/>
          <w:marRight w:val="0"/>
          <w:marTop w:val="0"/>
          <w:marBottom w:val="0"/>
          <w:divBdr>
            <w:top w:val="none" w:sz="0" w:space="0" w:color="auto"/>
            <w:left w:val="none" w:sz="0" w:space="0" w:color="auto"/>
            <w:bottom w:val="none" w:sz="0" w:space="0" w:color="auto"/>
            <w:right w:val="none" w:sz="0" w:space="0" w:color="auto"/>
          </w:divBdr>
        </w:div>
      </w:divsChild>
    </w:div>
    <w:div w:id="405616825">
      <w:bodyDiv w:val="1"/>
      <w:marLeft w:val="0"/>
      <w:marRight w:val="0"/>
      <w:marTop w:val="0"/>
      <w:marBottom w:val="0"/>
      <w:divBdr>
        <w:top w:val="none" w:sz="0" w:space="0" w:color="auto"/>
        <w:left w:val="none" w:sz="0" w:space="0" w:color="auto"/>
        <w:bottom w:val="none" w:sz="0" w:space="0" w:color="auto"/>
        <w:right w:val="none" w:sz="0" w:space="0" w:color="auto"/>
      </w:divBdr>
    </w:div>
    <w:div w:id="405688188">
      <w:bodyDiv w:val="1"/>
      <w:marLeft w:val="0"/>
      <w:marRight w:val="0"/>
      <w:marTop w:val="0"/>
      <w:marBottom w:val="0"/>
      <w:divBdr>
        <w:top w:val="none" w:sz="0" w:space="0" w:color="auto"/>
        <w:left w:val="none" w:sz="0" w:space="0" w:color="auto"/>
        <w:bottom w:val="none" w:sz="0" w:space="0" w:color="auto"/>
        <w:right w:val="none" w:sz="0" w:space="0" w:color="auto"/>
      </w:divBdr>
      <w:divsChild>
        <w:div w:id="58017611">
          <w:marLeft w:val="480"/>
          <w:marRight w:val="0"/>
          <w:marTop w:val="0"/>
          <w:marBottom w:val="0"/>
          <w:divBdr>
            <w:top w:val="none" w:sz="0" w:space="0" w:color="auto"/>
            <w:left w:val="none" w:sz="0" w:space="0" w:color="auto"/>
            <w:bottom w:val="none" w:sz="0" w:space="0" w:color="auto"/>
            <w:right w:val="none" w:sz="0" w:space="0" w:color="auto"/>
          </w:divBdr>
        </w:div>
        <w:div w:id="460460664">
          <w:marLeft w:val="480"/>
          <w:marRight w:val="0"/>
          <w:marTop w:val="0"/>
          <w:marBottom w:val="0"/>
          <w:divBdr>
            <w:top w:val="none" w:sz="0" w:space="0" w:color="auto"/>
            <w:left w:val="none" w:sz="0" w:space="0" w:color="auto"/>
            <w:bottom w:val="none" w:sz="0" w:space="0" w:color="auto"/>
            <w:right w:val="none" w:sz="0" w:space="0" w:color="auto"/>
          </w:divBdr>
        </w:div>
        <w:div w:id="311763104">
          <w:marLeft w:val="480"/>
          <w:marRight w:val="0"/>
          <w:marTop w:val="0"/>
          <w:marBottom w:val="0"/>
          <w:divBdr>
            <w:top w:val="none" w:sz="0" w:space="0" w:color="auto"/>
            <w:left w:val="none" w:sz="0" w:space="0" w:color="auto"/>
            <w:bottom w:val="none" w:sz="0" w:space="0" w:color="auto"/>
            <w:right w:val="none" w:sz="0" w:space="0" w:color="auto"/>
          </w:divBdr>
        </w:div>
        <w:div w:id="761098697">
          <w:marLeft w:val="480"/>
          <w:marRight w:val="0"/>
          <w:marTop w:val="0"/>
          <w:marBottom w:val="0"/>
          <w:divBdr>
            <w:top w:val="none" w:sz="0" w:space="0" w:color="auto"/>
            <w:left w:val="none" w:sz="0" w:space="0" w:color="auto"/>
            <w:bottom w:val="none" w:sz="0" w:space="0" w:color="auto"/>
            <w:right w:val="none" w:sz="0" w:space="0" w:color="auto"/>
          </w:divBdr>
        </w:div>
        <w:div w:id="1257251000">
          <w:marLeft w:val="480"/>
          <w:marRight w:val="0"/>
          <w:marTop w:val="0"/>
          <w:marBottom w:val="0"/>
          <w:divBdr>
            <w:top w:val="none" w:sz="0" w:space="0" w:color="auto"/>
            <w:left w:val="none" w:sz="0" w:space="0" w:color="auto"/>
            <w:bottom w:val="none" w:sz="0" w:space="0" w:color="auto"/>
            <w:right w:val="none" w:sz="0" w:space="0" w:color="auto"/>
          </w:divBdr>
        </w:div>
        <w:div w:id="1146779449">
          <w:marLeft w:val="480"/>
          <w:marRight w:val="0"/>
          <w:marTop w:val="0"/>
          <w:marBottom w:val="0"/>
          <w:divBdr>
            <w:top w:val="none" w:sz="0" w:space="0" w:color="auto"/>
            <w:left w:val="none" w:sz="0" w:space="0" w:color="auto"/>
            <w:bottom w:val="none" w:sz="0" w:space="0" w:color="auto"/>
            <w:right w:val="none" w:sz="0" w:space="0" w:color="auto"/>
          </w:divBdr>
        </w:div>
        <w:div w:id="47535023">
          <w:marLeft w:val="480"/>
          <w:marRight w:val="0"/>
          <w:marTop w:val="0"/>
          <w:marBottom w:val="0"/>
          <w:divBdr>
            <w:top w:val="none" w:sz="0" w:space="0" w:color="auto"/>
            <w:left w:val="none" w:sz="0" w:space="0" w:color="auto"/>
            <w:bottom w:val="none" w:sz="0" w:space="0" w:color="auto"/>
            <w:right w:val="none" w:sz="0" w:space="0" w:color="auto"/>
          </w:divBdr>
        </w:div>
        <w:div w:id="96827973">
          <w:marLeft w:val="480"/>
          <w:marRight w:val="0"/>
          <w:marTop w:val="0"/>
          <w:marBottom w:val="0"/>
          <w:divBdr>
            <w:top w:val="none" w:sz="0" w:space="0" w:color="auto"/>
            <w:left w:val="none" w:sz="0" w:space="0" w:color="auto"/>
            <w:bottom w:val="none" w:sz="0" w:space="0" w:color="auto"/>
            <w:right w:val="none" w:sz="0" w:space="0" w:color="auto"/>
          </w:divBdr>
        </w:div>
        <w:div w:id="1161197516">
          <w:marLeft w:val="480"/>
          <w:marRight w:val="0"/>
          <w:marTop w:val="0"/>
          <w:marBottom w:val="0"/>
          <w:divBdr>
            <w:top w:val="none" w:sz="0" w:space="0" w:color="auto"/>
            <w:left w:val="none" w:sz="0" w:space="0" w:color="auto"/>
            <w:bottom w:val="none" w:sz="0" w:space="0" w:color="auto"/>
            <w:right w:val="none" w:sz="0" w:space="0" w:color="auto"/>
          </w:divBdr>
        </w:div>
        <w:div w:id="1740446426">
          <w:marLeft w:val="480"/>
          <w:marRight w:val="0"/>
          <w:marTop w:val="0"/>
          <w:marBottom w:val="0"/>
          <w:divBdr>
            <w:top w:val="none" w:sz="0" w:space="0" w:color="auto"/>
            <w:left w:val="none" w:sz="0" w:space="0" w:color="auto"/>
            <w:bottom w:val="none" w:sz="0" w:space="0" w:color="auto"/>
            <w:right w:val="none" w:sz="0" w:space="0" w:color="auto"/>
          </w:divBdr>
        </w:div>
        <w:div w:id="1053190753">
          <w:marLeft w:val="480"/>
          <w:marRight w:val="0"/>
          <w:marTop w:val="0"/>
          <w:marBottom w:val="0"/>
          <w:divBdr>
            <w:top w:val="none" w:sz="0" w:space="0" w:color="auto"/>
            <w:left w:val="none" w:sz="0" w:space="0" w:color="auto"/>
            <w:bottom w:val="none" w:sz="0" w:space="0" w:color="auto"/>
            <w:right w:val="none" w:sz="0" w:space="0" w:color="auto"/>
          </w:divBdr>
        </w:div>
        <w:div w:id="1142386360">
          <w:marLeft w:val="480"/>
          <w:marRight w:val="0"/>
          <w:marTop w:val="0"/>
          <w:marBottom w:val="0"/>
          <w:divBdr>
            <w:top w:val="none" w:sz="0" w:space="0" w:color="auto"/>
            <w:left w:val="none" w:sz="0" w:space="0" w:color="auto"/>
            <w:bottom w:val="none" w:sz="0" w:space="0" w:color="auto"/>
            <w:right w:val="none" w:sz="0" w:space="0" w:color="auto"/>
          </w:divBdr>
        </w:div>
        <w:div w:id="815147969">
          <w:marLeft w:val="480"/>
          <w:marRight w:val="0"/>
          <w:marTop w:val="0"/>
          <w:marBottom w:val="0"/>
          <w:divBdr>
            <w:top w:val="none" w:sz="0" w:space="0" w:color="auto"/>
            <w:left w:val="none" w:sz="0" w:space="0" w:color="auto"/>
            <w:bottom w:val="none" w:sz="0" w:space="0" w:color="auto"/>
            <w:right w:val="none" w:sz="0" w:space="0" w:color="auto"/>
          </w:divBdr>
        </w:div>
        <w:div w:id="807934947">
          <w:marLeft w:val="480"/>
          <w:marRight w:val="0"/>
          <w:marTop w:val="0"/>
          <w:marBottom w:val="0"/>
          <w:divBdr>
            <w:top w:val="none" w:sz="0" w:space="0" w:color="auto"/>
            <w:left w:val="none" w:sz="0" w:space="0" w:color="auto"/>
            <w:bottom w:val="none" w:sz="0" w:space="0" w:color="auto"/>
            <w:right w:val="none" w:sz="0" w:space="0" w:color="auto"/>
          </w:divBdr>
        </w:div>
        <w:div w:id="1415399769">
          <w:marLeft w:val="480"/>
          <w:marRight w:val="0"/>
          <w:marTop w:val="0"/>
          <w:marBottom w:val="0"/>
          <w:divBdr>
            <w:top w:val="none" w:sz="0" w:space="0" w:color="auto"/>
            <w:left w:val="none" w:sz="0" w:space="0" w:color="auto"/>
            <w:bottom w:val="none" w:sz="0" w:space="0" w:color="auto"/>
            <w:right w:val="none" w:sz="0" w:space="0" w:color="auto"/>
          </w:divBdr>
        </w:div>
        <w:div w:id="1917861875">
          <w:marLeft w:val="480"/>
          <w:marRight w:val="0"/>
          <w:marTop w:val="0"/>
          <w:marBottom w:val="0"/>
          <w:divBdr>
            <w:top w:val="none" w:sz="0" w:space="0" w:color="auto"/>
            <w:left w:val="none" w:sz="0" w:space="0" w:color="auto"/>
            <w:bottom w:val="none" w:sz="0" w:space="0" w:color="auto"/>
            <w:right w:val="none" w:sz="0" w:space="0" w:color="auto"/>
          </w:divBdr>
        </w:div>
        <w:div w:id="2035305017">
          <w:marLeft w:val="480"/>
          <w:marRight w:val="0"/>
          <w:marTop w:val="0"/>
          <w:marBottom w:val="0"/>
          <w:divBdr>
            <w:top w:val="none" w:sz="0" w:space="0" w:color="auto"/>
            <w:left w:val="none" w:sz="0" w:space="0" w:color="auto"/>
            <w:bottom w:val="none" w:sz="0" w:space="0" w:color="auto"/>
            <w:right w:val="none" w:sz="0" w:space="0" w:color="auto"/>
          </w:divBdr>
        </w:div>
        <w:div w:id="121075918">
          <w:marLeft w:val="480"/>
          <w:marRight w:val="0"/>
          <w:marTop w:val="0"/>
          <w:marBottom w:val="0"/>
          <w:divBdr>
            <w:top w:val="none" w:sz="0" w:space="0" w:color="auto"/>
            <w:left w:val="none" w:sz="0" w:space="0" w:color="auto"/>
            <w:bottom w:val="none" w:sz="0" w:space="0" w:color="auto"/>
            <w:right w:val="none" w:sz="0" w:space="0" w:color="auto"/>
          </w:divBdr>
        </w:div>
        <w:div w:id="359014750">
          <w:marLeft w:val="480"/>
          <w:marRight w:val="0"/>
          <w:marTop w:val="0"/>
          <w:marBottom w:val="0"/>
          <w:divBdr>
            <w:top w:val="none" w:sz="0" w:space="0" w:color="auto"/>
            <w:left w:val="none" w:sz="0" w:space="0" w:color="auto"/>
            <w:bottom w:val="none" w:sz="0" w:space="0" w:color="auto"/>
            <w:right w:val="none" w:sz="0" w:space="0" w:color="auto"/>
          </w:divBdr>
        </w:div>
        <w:div w:id="724763119">
          <w:marLeft w:val="480"/>
          <w:marRight w:val="0"/>
          <w:marTop w:val="0"/>
          <w:marBottom w:val="0"/>
          <w:divBdr>
            <w:top w:val="none" w:sz="0" w:space="0" w:color="auto"/>
            <w:left w:val="none" w:sz="0" w:space="0" w:color="auto"/>
            <w:bottom w:val="none" w:sz="0" w:space="0" w:color="auto"/>
            <w:right w:val="none" w:sz="0" w:space="0" w:color="auto"/>
          </w:divBdr>
        </w:div>
        <w:div w:id="1197890808">
          <w:marLeft w:val="480"/>
          <w:marRight w:val="0"/>
          <w:marTop w:val="0"/>
          <w:marBottom w:val="0"/>
          <w:divBdr>
            <w:top w:val="none" w:sz="0" w:space="0" w:color="auto"/>
            <w:left w:val="none" w:sz="0" w:space="0" w:color="auto"/>
            <w:bottom w:val="none" w:sz="0" w:space="0" w:color="auto"/>
            <w:right w:val="none" w:sz="0" w:space="0" w:color="auto"/>
          </w:divBdr>
        </w:div>
        <w:div w:id="889267127">
          <w:marLeft w:val="480"/>
          <w:marRight w:val="0"/>
          <w:marTop w:val="0"/>
          <w:marBottom w:val="0"/>
          <w:divBdr>
            <w:top w:val="none" w:sz="0" w:space="0" w:color="auto"/>
            <w:left w:val="none" w:sz="0" w:space="0" w:color="auto"/>
            <w:bottom w:val="none" w:sz="0" w:space="0" w:color="auto"/>
            <w:right w:val="none" w:sz="0" w:space="0" w:color="auto"/>
          </w:divBdr>
        </w:div>
        <w:div w:id="618726601">
          <w:marLeft w:val="480"/>
          <w:marRight w:val="0"/>
          <w:marTop w:val="0"/>
          <w:marBottom w:val="0"/>
          <w:divBdr>
            <w:top w:val="none" w:sz="0" w:space="0" w:color="auto"/>
            <w:left w:val="none" w:sz="0" w:space="0" w:color="auto"/>
            <w:bottom w:val="none" w:sz="0" w:space="0" w:color="auto"/>
            <w:right w:val="none" w:sz="0" w:space="0" w:color="auto"/>
          </w:divBdr>
        </w:div>
        <w:div w:id="209542122">
          <w:marLeft w:val="480"/>
          <w:marRight w:val="0"/>
          <w:marTop w:val="0"/>
          <w:marBottom w:val="0"/>
          <w:divBdr>
            <w:top w:val="none" w:sz="0" w:space="0" w:color="auto"/>
            <w:left w:val="none" w:sz="0" w:space="0" w:color="auto"/>
            <w:bottom w:val="none" w:sz="0" w:space="0" w:color="auto"/>
            <w:right w:val="none" w:sz="0" w:space="0" w:color="auto"/>
          </w:divBdr>
        </w:div>
        <w:div w:id="1074201713">
          <w:marLeft w:val="480"/>
          <w:marRight w:val="0"/>
          <w:marTop w:val="0"/>
          <w:marBottom w:val="0"/>
          <w:divBdr>
            <w:top w:val="none" w:sz="0" w:space="0" w:color="auto"/>
            <w:left w:val="none" w:sz="0" w:space="0" w:color="auto"/>
            <w:bottom w:val="none" w:sz="0" w:space="0" w:color="auto"/>
            <w:right w:val="none" w:sz="0" w:space="0" w:color="auto"/>
          </w:divBdr>
        </w:div>
        <w:div w:id="1857498046">
          <w:marLeft w:val="480"/>
          <w:marRight w:val="0"/>
          <w:marTop w:val="0"/>
          <w:marBottom w:val="0"/>
          <w:divBdr>
            <w:top w:val="none" w:sz="0" w:space="0" w:color="auto"/>
            <w:left w:val="none" w:sz="0" w:space="0" w:color="auto"/>
            <w:bottom w:val="none" w:sz="0" w:space="0" w:color="auto"/>
            <w:right w:val="none" w:sz="0" w:space="0" w:color="auto"/>
          </w:divBdr>
        </w:div>
        <w:div w:id="682705785">
          <w:marLeft w:val="480"/>
          <w:marRight w:val="0"/>
          <w:marTop w:val="0"/>
          <w:marBottom w:val="0"/>
          <w:divBdr>
            <w:top w:val="none" w:sz="0" w:space="0" w:color="auto"/>
            <w:left w:val="none" w:sz="0" w:space="0" w:color="auto"/>
            <w:bottom w:val="none" w:sz="0" w:space="0" w:color="auto"/>
            <w:right w:val="none" w:sz="0" w:space="0" w:color="auto"/>
          </w:divBdr>
        </w:div>
        <w:div w:id="421411222">
          <w:marLeft w:val="480"/>
          <w:marRight w:val="0"/>
          <w:marTop w:val="0"/>
          <w:marBottom w:val="0"/>
          <w:divBdr>
            <w:top w:val="none" w:sz="0" w:space="0" w:color="auto"/>
            <w:left w:val="none" w:sz="0" w:space="0" w:color="auto"/>
            <w:bottom w:val="none" w:sz="0" w:space="0" w:color="auto"/>
            <w:right w:val="none" w:sz="0" w:space="0" w:color="auto"/>
          </w:divBdr>
        </w:div>
        <w:div w:id="1432319622">
          <w:marLeft w:val="480"/>
          <w:marRight w:val="0"/>
          <w:marTop w:val="0"/>
          <w:marBottom w:val="0"/>
          <w:divBdr>
            <w:top w:val="none" w:sz="0" w:space="0" w:color="auto"/>
            <w:left w:val="none" w:sz="0" w:space="0" w:color="auto"/>
            <w:bottom w:val="none" w:sz="0" w:space="0" w:color="auto"/>
            <w:right w:val="none" w:sz="0" w:space="0" w:color="auto"/>
          </w:divBdr>
        </w:div>
        <w:div w:id="787772692">
          <w:marLeft w:val="480"/>
          <w:marRight w:val="0"/>
          <w:marTop w:val="0"/>
          <w:marBottom w:val="0"/>
          <w:divBdr>
            <w:top w:val="none" w:sz="0" w:space="0" w:color="auto"/>
            <w:left w:val="none" w:sz="0" w:space="0" w:color="auto"/>
            <w:bottom w:val="none" w:sz="0" w:space="0" w:color="auto"/>
            <w:right w:val="none" w:sz="0" w:space="0" w:color="auto"/>
          </w:divBdr>
        </w:div>
        <w:div w:id="716198486">
          <w:marLeft w:val="480"/>
          <w:marRight w:val="0"/>
          <w:marTop w:val="0"/>
          <w:marBottom w:val="0"/>
          <w:divBdr>
            <w:top w:val="none" w:sz="0" w:space="0" w:color="auto"/>
            <w:left w:val="none" w:sz="0" w:space="0" w:color="auto"/>
            <w:bottom w:val="none" w:sz="0" w:space="0" w:color="auto"/>
            <w:right w:val="none" w:sz="0" w:space="0" w:color="auto"/>
          </w:divBdr>
        </w:div>
        <w:div w:id="1364596501">
          <w:marLeft w:val="480"/>
          <w:marRight w:val="0"/>
          <w:marTop w:val="0"/>
          <w:marBottom w:val="0"/>
          <w:divBdr>
            <w:top w:val="none" w:sz="0" w:space="0" w:color="auto"/>
            <w:left w:val="none" w:sz="0" w:space="0" w:color="auto"/>
            <w:bottom w:val="none" w:sz="0" w:space="0" w:color="auto"/>
            <w:right w:val="none" w:sz="0" w:space="0" w:color="auto"/>
          </w:divBdr>
        </w:div>
        <w:div w:id="521431275">
          <w:marLeft w:val="480"/>
          <w:marRight w:val="0"/>
          <w:marTop w:val="0"/>
          <w:marBottom w:val="0"/>
          <w:divBdr>
            <w:top w:val="none" w:sz="0" w:space="0" w:color="auto"/>
            <w:left w:val="none" w:sz="0" w:space="0" w:color="auto"/>
            <w:bottom w:val="none" w:sz="0" w:space="0" w:color="auto"/>
            <w:right w:val="none" w:sz="0" w:space="0" w:color="auto"/>
          </w:divBdr>
        </w:div>
        <w:div w:id="668484433">
          <w:marLeft w:val="480"/>
          <w:marRight w:val="0"/>
          <w:marTop w:val="0"/>
          <w:marBottom w:val="0"/>
          <w:divBdr>
            <w:top w:val="none" w:sz="0" w:space="0" w:color="auto"/>
            <w:left w:val="none" w:sz="0" w:space="0" w:color="auto"/>
            <w:bottom w:val="none" w:sz="0" w:space="0" w:color="auto"/>
            <w:right w:val="none" w:sz="0" w:space="0" w:color="auto"/>
          </w:divBdr>
        </w:div>
        <w:div w:id="574171069">
          <w:marLeft w:val="480"/>
          <w:marRight w:val="0"/>
          <w:marTop w:val="0"/>
          <w:marBottom w:val="0"/>
          <w:divBdr>
            <w:top w:val="none" w:sz="0" w:space="0" w:color="auto"/>
            <w:left w:val="none" w:sz="0" w:space="0" w:color="auto"/>
            <w:bottom w:val="none" w:sz="0" w:space="0" w:color="auto"/>
            <w:right w:val="none" w:sz="0" w:space="0" w:color="auto"/>
          </w:divBdr>
        </w:div>
        <w:div w:id="585966338">
          <w:marLeft w:val="480"/>
          <w:marRight w:val="0"/>
          <w:marTop w:val="0"/>
          <w:marBottom w:val="0"/>
          <w:divBdr>
            <w:top w:val="none" w:sz="0" w:space="0" w:color="auto"/>
            <w:left w:val="none" w:sz="0" w:space="0" w:color="auto"/>
            <w:bottom w:val="none" w:sz="0" w:space="0" w:color="auto"/>
            <w:right w:val="none" w:sz="0" w:space="0" w:color="auto"/>
          </w:divBdr>
        </w:div>
        <w:div w:id="115368202">
          <w:marLeft w:val="480"/>
          <w:marRight w:val="0"/>
          <w:marTop w:val="0"/>
          <w:marBottom w:val="0"/>
          <w:divBdr>
            <w:top w:val="none" w:sz="0" w:space="0" w:color="auto"/>
            <w:left w:val="none" w:sz="0" w:space="0" w:color="auto"/>
            <w:bottom w:val="none" w:sz="0" w:space="0" w:color="auto"/>
            <w:right w:val="none" w:sz="0" w:space="0" w:color="auto"/>
          </w:divBdr>
        </w:div>
        <w:div w:id="1828594317">
          <w:marLeft w:val="480"/>
          <w:marRight w:val="0"/>
          <w:marTop w:val="0"/>
          <w:marBottom w:val="0"/>
          <w:divBdr>
            <w:top w:val="none" w:sz="0" w:space="0" w:color="auto"/>
            <w:left w:val="none" w:sz="0" w:space="0" w:color="auto"/>
            <w:bottom w:val="none" w:sz="0" w:space="0" w:color="auto"/>
            <w:right w:val="none" w:sz="0" w:space="0" w:color="auto"/>
          </w:divBdr>
        </w:div>
        <w:div w:id="546643182">
          <w:marLeft w:val="480"/>
          <w:marRight w:val="0"/>
          <w:marTop w:val="0"/>
          <w:marBottom w:val="0"/>
          <w:divBdr>
            <w:top w:val="none" w:sz="0" w:space="0" w:color="auto"/>
            <w:left w:val="none" w:sz="0" w:space="0" w:color="auto"/>
            <w:bottom w:val="none" w:sz="0" w:space="0" w:color="auto"/>
            <w:right w:val="none" w:sz="0" w:space="0" w:color="auto"/>
          </w:divBdr>
        </w:div>
        <w:div w:id="1481341751">
          <w:marLeft w:val="480"/>
          <w:marRight w:val="0"/>
          <w:marTop w:val="0"/>
          <w:marBottom w:val="0"/>
          <w:divBdr>
            <w:top w:val="none" w:sz="0" w:space="0" w:color="auto"/>
            <w:left w:val="none" w:sz="0" w:space="0" w:color="auto"/>
            <w:bottom w:val="none" w:sz="0" w:space="0" w:color="auto"/>
            <w:right w:val="none" w:sz="0" w:space="0" w:color="auto"/>
          </w:divBdr>
        </w:div>
        <w:div w:id="590160848">
          <w:marLeft w:val="480"/>
          <w:marRight w:val="0"/>
          <w:marTop w:val="0"/>
          <w:marBottom w:val="0"/>
          <w:divBdr>
            <w:top w:val="none" w:sz="0" w:space="0" w:color="auto"/>
            <w:left w:val="none" w:sz="0" w:space="0" w:color="auto"/>
            <w:bottom w:val="none" w:sz="0" w:space="0" w:color="auto"/>
            <w:right w:val="none" w:sz="0" w:space="0" w:color="auto"/>
          </w:divBdr>
        </w:div>
        <w:div w:id="1816680619">
          <w:marLeft w:val="480"/>
          <w:marRight w:val="0"/>
          <w:marTop w:val="0"/>
          <w:marBottom w:val="0"/>
          <w:divBdr>
            <w:top w:val="none" w:sz="0" w:space="0" w:color="auto"/>
            <w:left w:val="none" w:sz="0" w:space="0" w:color="auto"/>
            <w:bottom w:val="none" w:sz="0" w:space="0" w:color="auto"/>
            <w:right w:val="none" w:sz="0" w:space="0" w:color="auto"/>
          </w:divBdr>
        </w:div>
        <w:div w:id="1009016931">
          <w:marLeft w:val="480"/>
          <w:marRight w:val="0"/>
          <w:marTop w:val="0"/>
          <w:marBottom w:val="0"/>
          <w:divBdr>
            <w:top w:val="none" w:sz="0" w:space="0" w:color="auto"/>
            <w:left w:val="none" w:sz="0" w:space="0" w:color="auto"/>
            <w:bottom w:val="none" w:sz="0" w:space="0" w:color="auto"/>
            <w:right w:val="none" w:sz="0" w:space="0" w:color="auto"/>
          </w:divBdr>
        </w:div>
        <w:div w:id="1562670698">
          <w:marLeft w:val="480"/>
          <w:marRight w:val="0"/>
          <w:marTop w:val="0"/>
          <w:marBottom w:val="0"/>
          <w:divBdr>
            <w:top w:val="none" w:sz="0" w:space="0" w:color="auto"/>
            <w:left w:val="none" w:sz="0" w:space="0" w:color="auto"/>
            <w:bottom w:val="none" w:sz="0" w:space="0" w:color="auto"/>
            <w:right w:val="none" w:sz="0" w:space="0" w:color="auto"/>
          </w:divBdr>
        </w:div>
        <w:div w:id="1752238467">
          <w:marLeft w:val="480"/>
          <w:marRight w:val="0"/>
          <w:marTop w:val="0"/>
          <w:marBottom w:val="0"/>
          <w:divBdr>
            <w:top w:val="none" w:sz="0" w:space="0" w:color="auto"/>
            <w:left w:val="none" w:sz="0" w:space="0" w:color="auto"/>
            <w:bottom w:val="none" w:sz="0" w:space="0" w:color="auto"/>
            <w:right w:val="none" w:sz="0" w:space="0" w:color="auto"/>
          </w:divBdr>
        </w:div>
        <w:div w:id="2038309179">
          <w:marLeft w:val="480"/>
          <w:marRight w:val="0"/>
          <w:marTop w:val="0"/>
          <w:marBottom w:val="0"/>
          <w:divBdr>
            <w:top w:val="none" w:sz="0" w:space="0" w:color="auto"/>
            <w:left w:val="none" w:sz="0" w:space="0" w:color="auto"/>
            <w:bottom w:val="none" w:sz="0" w:space="0" w:color="auto"/>
            <w:right w:val="none" w:sz="0" w:space="0" w:color="auto"/>
          </w:divBdr>
        </w:div>
        <w:div w:id="1890453918">
          <w:marLeft w:val="480"/>
          <w:marRight w:val="0"/>
          <w:marTop w:val="0"/>
          <w:marBottom w:val="0"/>
          <w:divBdr>
            <w:top w:val="none" w:sz="0" w:space="0" w:color="auto"/>
            <w:left w:val="none" w:sz="0" w:space="0" w:color="auto"/>
            <w:bottom w:val="none" w:sz="0" w:space="0" w:color="auto"/>
            <w:right w:val="none" w:sz="0" w:space="0" w:color="auto"/>
          </w:divBdr>
        </w:div>
        <w:div w:id="1895387907">
          <w:marLeft w:val="480"/>
          <w:marRight w:val="0"/>
          <w:marTop w:val="0"/>
          <w:marBottom w:val="0"/>
          <w:divBdr>
            <w:top w:val="none" w:sz="0" w:space="0" w:color="auto"/>
            <w:left w:val="none" w:sz="0" w:space="0" w:color="auto"/>
            <w:bottom w:val="none" w:sz="0" w:space="0" w:color="auto"/>
            <w:right w:val="none" w:sz="0" w:space="0" w:color="auto"/>
          </w:divBdr>
        </w:div>
        <w:div w:id="969746832">
          <w:marLeft w:val="480"/>
          <w:marRight w:val="0"/>
          <w:marTop w:val="0"/>
          <w:marBottom w:val="0"/>
          <w:divBdr>
            <w:top w:val="none" w:sz="0" w:space="0" w:color="auto"/>
            <w:left w:val="none" w:sz="0" w:space="0" w:color="auto"/>
            <w:bottom w:val="none" w:sz="0" w:space="0" w:color="auto"/>
            <w:right w:val="none" w:sz="0" w:space="0" w:color="auto"/>
          </w:divBdr>
        </w:div>
        <w:div w:id="350647090">
          <w:marLeft w:val="480"/>
          <w:marRight w:val="0"/>
          <w:marTop w:val="0"/>
          <w:marBottom w:val="0"/>
          <w:divBdr>
            <w:top w:val="none" w:sz="0" w:space="0" w:color="auto"/>
            <w:left w:val="none" w:sz="0" w:space="0" w:color="auto"/>
            <w:bottom w:val="none" w:sz="0" w:space="0" w:color="auto"/>
            <w:right w:val="none" w:sz="0" w:space="0" w:color="auto"/>
          </w:divBdr>
        </w:div>
        <w:div w:id="2010058668">
          <w:marLeft w:val="480"/>
          <w:marRight w:val="0"/>
          <w:marTop w:val="0"/>
          <w:marBottom w:val="0"/>
          <w:divBdr>
            <w:top w:val="none" w:sz="0" w:space="0" w:color="auto"/>
            <w:left w:val="none" w:sz="0" w:space="0" w:color="auto"/>
            <w:bottom w:val="none" w:sz="0" w:space="0" w:color="auto"/>
            <w:right w:val="none" w:sz="0" w:space="0" w:color="auto"/>
          </w:divBdr>
        </w:div>
        <w:div w:id="1252815246">
          <w:marLeft w:val="480"/>
          <w:marRight w:val="0"/>
          <w:marTop w:val="0"/>
          <w:marBottom w:val="0"/>
          <w:divBdr>
            <w:top w:val="none" w:sz="0" w:space="0" w:color="auto"/>
            <w:left w:val="none" w:sz="0" w:space="0" w:color="auto"/>
            <w:bottom w:val="none" w:sz="0" w:space="0" w:color="auto"/>
            <w:right w:val="none" w:sz="0" w:space="0" w:color="auto"/>
          </w:divBdr>
        </w:div>
        <w:div w:id="1989091226">
          <w:marLeft w:val="480"/>
          <w:marRight w:val="0"/>
          <w:marTop w:val="0"/>
          <w:marBottom w:val="0"/>
          <w:divBdr>
            <w:top w:val="none" w:sz="0" w:space="0" w:color="auto"/>
            <w:left w:val="none" w:sz="0" w:space="0" w:color="auto"/>
            <w:bottom w:val="none" w:sz="0" w:space="0" w:color="auto"/>
            <w:right w:val="none" w:sz="0" w:space="0" w:color="auto"/>
          </w:divBdr>
        </w:div>
        <w:div w:id="1817868286">
          <w:marLeft w:val="480"/>
          <w:marRight w:val="0"/>
          <w:marTop w:val="0"/>
          <w:marBottom w:val="0"/>
          <w:divBdr>
            <w:top w:val="none" w:sz="0" w:space="0" w:color="auto"/>
            <w:left w:val="none" w:sz="0" w:space="0" w:color="auto"/>
            <w:bottom w:val="none" w:sz="0" w:space="0" w:color="auto"/>
            <w:right w:val="none" w:sz="0" w:space="0" w:color="auto"/>
          </w:divBdr>
        </w:div>
        <w:div w:id="1906720936">
          <w:marLeft w:val="480"/>
          <w:marRight w:val="0"/>
          <w:marTop w:val="0"/>
          <w:marBottom w:val="0"/>
          <w:divBdr>
            <w:top w:val="none" w:sz="0" w:space="0" w:color="auto"/>
            <w:left w:val="none" w:sz="0" w:space="0" w:color="auto"/>
            <w:bottom w:val="none" w:sz="0" w:space="0" w:color="auto"/>
            <w:right w:val="none" w:sz="0" w:space="0" w:color="auto"/>
          </w:divBdr>
        </w:div>
      </w:divsChild>
    </w:div>
    <w:div w:id="407731791">
      <w:bodyDiv w:val="1"/>
      <w:marLeft w:val="0"/>
      <w:marRight w:val="0"/>
      <w:marTop w:val="0"/>
      <w:marBottom w:val="0"/>
      <w:divBdr>
        <w:top w:val="none" w:sz="0" w:space="0" w:color="auto"/>
        <w:left w:val="none" w:sz="0" w:space="0" w:color="auto"/>
        <w:bottom w:val="none" w:sz="0" w:space="0" w:color="auto"/>
        <w:right w:val="none" w:sz="0" w:space="0" w:color="auto"/>
      </w:divBdr>
      <w:divsChild>
        <w:div w:id="1131947973">
          <w:marLeft w:val="640"/>
          <w:marRight w:val="0"/>
          <w:marTop w:val="0"/>
          <w:marBottom w:val="0"/>
          <w:divBdr>
            <w:top w:val="none" w:sz="0" w:space="0" w:color="auto"/>
            <w:left w:val="none" w:sz="0" w:space="0" w:color="auto"/>
            <w:bottom w:val="none" w:sz="0" w:space="0" w:color="auto"/>
            <w:right w:val="none" w:sz="0" w:space="0" w:color="auto"/>
          </w:divBdr>
        </w:div>
        <w:div w:id="1445926664">
          <w:marLeft w:val="640"/>
          <w:marRight w:val="0"/>
          <w:marTop w:val="0"/>
          <w:marBottom w:val="0"/>
          <w:divBdr>
            <w:top w:val="none" w:sz="0" w:space="0" w:color="auto"/>
            <w:left w:val="none" w:sz="0" w:space="0" w:color="auto"/>
            <w:bottom w:val="none" w:sz="0" w:space="0" w:color="auto"/>
            <w:right w:val="none" w:sz="0" w:space="0" w:color="auto"/>
          </w:divBdr>
        </w:div>
        <w:div w:id="770900847">
          <w:marLeft w:val="640"/>
          <w:marRight w:val="0"/>
          <w:marTop w:val="0"/>
          <w:marBottom w:val="0"/>
          <w:divBdr>
            <w:top w:val="none" w:sz="0" w:space="0" w:color="auto"/>
            <w:left w:val="none" w:sz="0" w:space="0" w:color="auto"/>
            <w:bottom w:val="none" w:sz="0" w:space="0" w:color="auto"/>
            <w:right w:val="none" w:sz="0" w:space="0" w:color="auto"/>
          </w:divBdr>
        </w:div>
        <w:div w:id="1091507293">
          <w:marLeft w:val="640"/>
          <w:marRight w:val="0"/>
          <w:marTop w:val="0"/>
          <w:marBottom w:val="0"/>
          <w:divBdr>
            <w:top w:val="none" w:sz="0" w:space="0" w:color="auto"/>
            <w:left w:val="none" w:sz="0" w:space="0" w:color="auto"/>
            <w:bottom w:val="none" w:sz="0" w:space="0" w:color="auto"/>
            <w:right w:val="none" w:sz="0" w:space="0" w:color="auto"/>
          </w:divBdr>
        </w:div>
        <w:div w:id="991912929">
          <w:marLeft w:val="640"/>
          <w:marRight w:val="0"/>
          <w:marTop w:val="0"/>
          <w:marBottom w:val="0"/>
          <w:divBdr>
            <w:top w:val="none" w:sz="0" w:space="0" w:color="auto"/>
            <w:left w:val="none" w:sz="0" w:space="0" w:color="auto"/>
            <w:bottom w:val="none" w:sz="0" w:space="0" w:color="auto"/>
            <w:right w:val="none" w:sz="0" w:space="0" w:color="auto"/>
          </w:divBdr>
        </w:div>
        <w:div w:id="1380283936">
          <w:marLeft w:val="640"/>
          <w:marRight w:val="0"/>
          <w:marTop w:val="0"/>
          <w:marBottom w:val="0"/>
          <w:divBdr>
            <w:top w:val="none" w:sz="0" w:space="0" w:color="auto"/>
            <w:left w:val="none" w:sz="0" w:space="0" w:color="auto"/>
            <w:bottom w:val="none" w:sz="0" w:space="0" w:color="auto"/>
            <w:right w:val="none" w:sz="0" w:space="0" w:color="auto"/>
          </w:divBdr>
        </w:div>
        <w:div w:id="1468862507">
          <w:marLeft w:val="640"/>
          <w:marRight w:val="0"/>
          <w:marTop w:val="0"/>
          <w:marBottom w:val="0"/>
          <w:divBdr>
            <w:top w:val="none" w:sz="0" w:space="0" w:color="auto"/>
            <w:left w:val="none" w:sz="0" w:space="0" w:color="auto"/>
            <w:bottom w:val="none" w:sz="0" w:space="0" w:color="auto"/>
            <w:right w:val="none" w:sz="0" w:space="0" w:color="auto"/>
          </w:divBdr>
        </w:div>
        <w:div w:id="1180701200">
          <w:marLeft w:val="640"/>
          <w:marRight w:val="0"/>
          <w:marTop w:val="0"/>
          <w:marBottom w:val="0"/>
          <w:divBdr>
            <w:top w:val="none" w:sz="0" w:space="0" w:color="auto"/>
            <w:left w:val="none" w:sz="0" w:space="0" w:color="auto"/>
            <w:bottom w:val="none" w:sz="0" w:space="0" w:color="auto"/>
            <w:right w:val="none" w:sz="0" w:space="0" w:color="auto"/>
          </w:divBdr>
        </w:div>
        <w:div w:id="184372217">
          <w:marLeft w:val="640"/>
          <w:marRight w:val="0"/>
          <w:marTop w:val="0"/>
          <w:marBottom w:val="0"/>
          <w:divBdr>
            <w:top w:val="none" w:sz="0" w:space="0" w:color="auto"/>
            <w:left w:val="none" w:sz="0" w:space="0" w:color="auto"/>
            <w:bottom w:val="none" w:sz="0" w:space="0" w:color="auto"/>
            <w:right w:val="none" w:sz="0" w:space="0" w:color="auto"/>
          </w:divBdr>
        </w:div>
        <w:div w:id="1093355491">
          <w:marLeft w:val="640"/>
          <w:marRight w:val="0"/>
          <w:marTop w:val="0"/>
          <w:marBottom w:val="0"/>
          <w:divBdr>
            <w:top w:val="none" w:sz="0" w:space="0" w:color="auto"/>
            <w:left w:val="none" w:sz="0" w:space="0" w:color="auto"/>
            <w:bottom w:val="none" w:sz="0" w:space="0" w:color="auto"/>
            <w:right w:val="none" w:sz="0" w:space="0" w:color="auto"/>
          </w:divBdr>
        </w:div>
        <w:div w:id="2031293557">
          <w:marLeft w:val="640"/>
          <w:marRight w:val="0"/>
          <w:marTop w:val="0"/>
          <w:marBottom w:val="0"/>
          <w:divBdr>
            <w:top w:val="none" w:sz="0" w:space="0" w:color="auto"/>
            <w:left w:val="none" w:sz="0" w:space="0" w:color="auto"/>
            <w:bottom w:val="none" w:sz="0" w:space="0" w:color="auto"/>
            <w:right w:val="none" w:sz="0" w:space="0" w:color="auto"/>
          </w:divBdr>
        </w:div>
        <w:div w:id="1252158063">
          <w:marLeft w:val="640"/>
          <w:marRight w:val="0"/>
          <w:marTop w:val="0"/>
          <w:marBottom w:val="0"/>
          <w:divBdr>
            <w:top w:val="none" w:sz="0" w:space="0" w:color="auto"/>
            <w:left w:val="none" w:sz="0" w:space="0" w:color="auto"/>
            <w:bottom w:val="none" w:sz="0" w:space="0" w:color="auto"/>
            <w:right w:val="none" w:sz="0" w:space="0" w:color="auto"/>
          </w:divBdr>
        </w:div>
        <w:div w:id="1158881855">
          <w:marLeft w:val="640"/>
          <w:marRight w:val="0"/>
          <w:marTop w:val="0"/>
          <w:marBottom w:val="0"/>
          <w:divBdr>
            <w:top w:val="none" w:sz="0" w:space="0" w:color="auto"/>
            <w:left w:val="none" w:sz="0" w:space="0" w:color="auto"/>
            <w:bottom w:val="none" w:sz="0" w:space="0" w:color="auto"/>
            <w:right w:val="none" w:sz="0" w:space="0" w:color="auto"/>
          </w:divBdr>
        </w:div>
        <w:div w:id="1592929731">
          <w:marLeft w:val="640"/>
          <w:marRight w:val="0"/>
          <w:marTop w:val="0"/>
          <w:marBottom w:val="0"/>
          <w:divBdr>
            <w:top w:val="none" w:sz="0" w:space="0" w:color="auto"/>
            <w:left w:val="none" w:sz="0" w:space="0" w:color="auto"/>
            <w:bottom w:val="none" w:sz="0" w:space="0" w:color="auto"/>
            <w:right w:val="none" w:sz="0" w:space="0" w:color="auto"/>
          </w:divBdr>
        </w:div>
        <w:div w:id="630210047">
          <w:marLeft w:val="640"/>
          <w:marRight w:val="0"/>
          <w:marTop w:val="0"/>
          <w:marBottom w:val="0"/>
          <w:divBdr>
            <w:top w:val="none" w:sz="0" w:space="0" w:color="auto"/>
            <w:left w:val="none" w:sz="0" w:space="0" w:color="auto"/>
            <w:bottom w:val="none" w:sz="0" w:space="0" w:color="auto"/>
            <w:right w:val="none" w:sz="0" w:space="0" w:color="auto"/>
          </w:divBdr>
        </w:div>
        <w:div w:id="1734541486">
          <w:marLeft w:val="640"/>
          <w:marRight w:val="0"/>
          <w:marTop w:val="0"/>
          <w:marBottom w:val="0"/>
          <w:divBdr>
            <w:top w:val="none" w:sz="0" w:space="0" w:color="auto"/>
            <w:left w:val="none" w:sz="0" w:space="0" w:color="auto"/>
            <w:bottom w:val="none" w:sz="0" w:space="0" w:color="auto"/>
            <w:right w:val="none" w:sz="0" w:space="0" w:color="auto"/>
          </w:divBdr>
        </w:div>
        <w:div w:id="200943473">
          <w:marLeft w:val="640"/>
          <w:marRight w:val="0"/>
          <w:marTop w:val="0"/>
          <w:marBottom w:val="0"/>
          <w:divBdr>
            <w:top w:val="none" w:sz="0" w:space="0" w:color="auto"/>
            <w:left w:val="none" w:sz="0" w:space="0" w:color="auto"/>
            <w:bottom w:val="none" w:sz="0" w:space="0" w:color="auto"/>
            <w:right w:val="none" w:sz="0" w:space="0" w:color="auto"/>
          </w:divBdr>
        </w:div>
        <w:div w:id="510140553">
          <w:marLeft w:val="640"/>
          <w:marRight w:val="0"/>
          <w:marTop w:val="0"/>
          <w:marBottom w:val="0"/>
          <w:divBdr>
            <w:top w:val="none" w:sz="0" w:space="0" w:color="auto"/>
            <w:left w:val="none" w:sz="0" w:space="0" w:color="auto"/>
            <w:bottom w:val="none" w:sz="0" w:space="0" w:color="auto"/>
            <w:right w:val="none" w:sz="0" w:space="0" w:color="auto"/>
          </w:divBdr>
        </w:div>
        <w:div w:id="1134911832">
          <w:marLeft w:val="640"/>
          <w:marRight w:val="0"/>
          <w:marTop w:val="0"/>
          <w:marBottom w:val="0"/>
          <w:divBdr>
            <w:top w:val="none" w:sz="0" w:space="0" w:color="auto"/>
            <w:left w:val="none" w:sz="0" w:space="0" w:color="auto"/>
            <w:bottom w:val="none" w:sz="0" w:space="0" w:color="auto"/>
            <w:right w:val="none" w:sz="0" w:space="0" w:color="auto"/>
          </w:divBdr>
        </w:div>
        <w:div w:id="192497057">
          <w:marLeft w:val="640"/>
          <w:marRight w:val="0"/>
          <w:marTop w:val="0"/>
          <w:marBottom w:val="0"/>
          <w:divBdr>
            <w:top w:val="none" w:sz="0" w:space="0" w:color="auto"/>
            <w:left w:val="none" w:sz="0" w:space="0" w:color="auto"/>
            <w:bottom w:val="none" w:sz="0" w:space="0" w:color="auto"/>
            <w:right w:val="none" w:sz="0" w:space="0" w:color="auto"/>
          </w:divBdr>
        </w:div>
        <w:div w:id="1461145398">
          <w:marLeft w:val="640"/>
          <w:marRight w:val="0"/>
          <w:marTop w:val="0"/>
          <w:marBottom w:val="0"/>
          <w:divBdr>
            <w:top w:val="none" w:sz="0" w:space="0" w:color="auto"/>
            <w:left w:val="none" w:sz="0" w:space="0" w:color="auto"/>
            <w:bottom w:val="none" w:sz="0" w:space="0" w:color="auto"/>
            <w:right w:val="none" w:sz="0" w:space="0" w:color="auto"/>
          </w:divBdr>
        </w:div>
        <w:div w:id="2078045407">
          <w:marLeft w:val="640"/>
          <w:marRight w:val="0"/>
          <w:marTop w:val="0"/>
          <w:marBottom w:val="0"/>
          <w:divBdr>
            <w:top w:val="none" w:sz="0" w:space="0" w:color="auto"/>
            <w:left w:val="none" w:sz="0" w:space="0" w:color="auto"/>
            <w:bottom w:val="none" w:sz="0" w:space="0" w:color="auto"/>
            <w:right w:val="none" w:sz="0" w:space="0" w:color="auto"/>
          </w:divBdr>
        </w:div>
        <w:div w:id="910654781">
          <w:marLeft w:val="640"/>
          <w:marRight w:val="0"/>
          <w:marTop w:val="0"/>
          <w:marBottom w:val="0"/>
          <w:divBdr>
            <w:top w:val="none" w:sz="0" w:space="0" w:color="auto"/>
            <w:left w:val="none" w:sz="0" w:space="0" w:color="auto"/>
            <w:bottom w:val="none" w:sz="0" w:space="0" w:color="auto"/>
            <w:right w:val="none" w:sz="0" w:space="0" w:color="auto"/>
          </w:divBdr>
        </w:div>
        <w:div w:id="1297755649">
          <w:marLeft w:val="640"/>
          <w:marRight w:val="0"/>
          <w:marTop w:val="0"/>
          <w:marBottom w:val="0"/>
          <w:divBdr>
            <w:top w:val="none" w:sz="0" w:space="0" w:color="auto"/>
            <w:left w:val="none" w:sz="0" w:space="0" w:color="auto"/>
            <w:bottom w:val="none" w:sz="0" w:space="0" w:color="auto"/>
            <w:right w:val="none" w:sz="0" w:space="0" w:color="auto"/>
          </w:divBdr>
        </w:div>
        <w:div w:id="1783724519">
          <w:marLeft w:val="640"/>
          <w:marRight w:val="0"/>
          <w:marTop w:val="0"/>
          <w:marBottom w:val="0"/>
          <w:divBdr>
            <w:top w:val="none" w:sz="0" w:space="0" w:color="auto"/>
            <w:left w:val="none" w:sz="0" w:space="0" w:color="auto"/>
            <w:bottom w:val="none" w:sz="0" w:space="0" w:color="auto"/>
            <w:right w:val="none" w:sz="0" w:space="0" w:color="auto"/>
          </w:divBdr>
        </w:div>
        <w:div w:id="1361006787">
          <w:marLeft w:val="640"/>
          <w:marRight w:val="0"/>
          <w:marTop w:val="0"/>
          <w:marBottom w:val="0"/>
          <w:divBdr>
            <w:top w:val="none" w:sz="0" w:space="0" w:color="auto"/>
            <w:left w:val="none" w:sz="0" w:space="0" w:color="auto"/>
            <w:bottom w:val="none" w:sz="0" w:space="0" w:color="auto"/>
            <w:right w:val="none" w:sz="0" w:space="0" w:color="auto"/>
          </w:divBdr>
        </w:div>
        <w:div w:id="1779523579">
          <w:marLeft w:val="640"/>
          <w:marRight w:val="0"/>
          <w:marTop w:val="0"/>
          <w:marBottom w:val="0"/>
          <w:divBdr>
            <w:top w:val="none" w:sz="0" w:space="0" w:color="auto"/>
            <w:left w:val="none" w:sz="0" w:space="0" w:color="auto"/>
            <w:bottom w:val="none" w:sz="0" w:space="0" w:color="auto"/>
            <w:right w:val="none" w:sz="0" w:space="0" w:color="auto"/>
          </w:divBdr>
        </w:div>
        <w:div w:id="1299990133">
          <w:marLeft w:val="640"/>
          <w:marRight w:val="0"/>
          <w:marTop w:val="0"/>
          <w:marBottom w:val="0"/>
          <w:divBdr>
            <w:top w:val="none" w:sz="0" w:space="0" w:color="auto"/>
            <w:left w:val="none" w:sz="0" w:space="0" w:color="auto"/>
            <w:bottom w:val="none" w:sz="0" w:space="0" w:color="auto"/>
            <w:right w:val="none" w:sz="0" w:space="0" w:color="auto"/>
          </w:divBdr>
        </w:div>
        <w:div w:id="498423404">
          <w:marLeft w:val="640"/>
          <w:marRight w:val="0"/>
          <w:marTop w:val="0"/>
          <w:marBottom w:val="0"/>
          <w:divBdr>
            <w:top w:val="none" w:sz="0" w:space="0" w:color="auto"/>
            <w:left w:val="none" w:sz="0" w:space="0" w:color="auto"/>
            <w:bottom w:val="none" w:sz="0" w:space="0" w:color="auto"/>
            <w:right w:val="none" w:sz="0" w:space="0" w:color="auto"/>
          </w:divBdr>
        </w:div>
        <w:div w:id="28844174">
          <w:marLeft w:val="640"/>
          <w:marRight w:val="0"/>
          <w:marTop w:val="0"/>
          <w:marBottom w:val="0"/>
          <w:divBdr>
            <w:top w:val="none" w:sz="0" w:space="0" w:color="auto"/>
            <w:left w:val="none" w:sz="0" w:space="0" w:color="auto"/>
            <w:bottom w:val="none" w:sz="0" w:space="0" w:color="auto"/>
            <w:right w:val="none" w:sz="0" w:space="0" w:color="auto"/>
          </w:divBdr>
        </w:div>
        <w:div w:id="1812942706">
          <w:marLeft w:val="640"/>
          <w:marRight w:val="0"/>
          <w:marTop w:val="0"/>
          <w:marBottom w:val="0"/>
          <w:divBdr>
            <w:top w:val="none" w:sz="0" w:space="0" w:color="auto"/>
            <w:left w:val="none" w:sz="0" w:space="0" w:color="auto"/>
            <w:bottom w:val="none" w:sz="0" w:space="0" w:color="auto"/>
            <w:right w:val="none" w:sz="0" w:space="0" w:color="auto"/>
          </w:divBdr>
        </w:div>
        <w:div w:id="2002460862">
          <w:marLeft w:val="640"/>
          <w:marRight w:val="0"/>
          <w:marTop w:val="0"/>
          <w:marBottom w:val="0"/>
          <w:divBdr>
            <w:top w:val="none" w:sz="0" w:space="0" w:color="auto"/>
            <w:left w:val="none" w:sz="0" w:space="0" w:color="auto"/>
            <w:bottom w:val="none" w:sz="0" w:space="0" w:color="auto"/>
            <w:right w:val="none" w:sz="0" w:space="0" w:color="auto"/>
          </w:divBdr>
        </w:div>
        <w:div w:id="913246409">
          <w:marLeft w:val="640"/>
          <w:marRight w:val="0"/>
          <w:marTop w:val="0"/>
          <w:marBottom w:val="0"/>
          <w:divBdr>
            <w:top w:val="none" w:sz="0" w:space="0" w:color="auto"/>
            <w:left w:val="none" w:sz="0" w:space="0" w:color="auto"/>
            <w:bottom w:val="none" w:sz="0" w:space="0" w:color="auto"/>
            <w:right w:val="none" w:sz="0" w:space="0" w:color="auto"/>
          </w:divBdr>
        </w:div>
        <w:div w:id="294025960">
          <w:marLeft w:val="640"/>
          <w:marRight w:val="0"/>
          <w:marTop w:val="0"/>
          <w:marBottom w:val="0"/>
          <w:divBdr>
            <w:top w:val="none" w:sz="0" w:space="0" w:color="auto"/>
            <w:left w:val="none" w:sz="0" w:space="0" w:color="auto"/>
            <w:bottom w:val="none" w:sz="0" w:space="0" w:color="auto"/>
            <w:right w:val="none" w:sz="0" w:space="0" w:color="auto"/>
          </w:divBdr>
        </w:div>
        <w:div w:id="1356224977">
          <w:marLeft w:val="640"/>
          <w:marRight w:val="0"/>
          <w:marTop w:val="0"/>
          <w:marBottom w:val="0"/>
          <w:divBdr>
            <w:top w:val="none" w:sz="0" w:space="0" w:color="auto"/>
            <w:left w:val="none" w:sz="0" w:space="0" w:color="auto"/>
            <w:bottom w:val="none" w:sz="0" w:space="0" w:color="auto"/>
            <w:right w:val="none" w:sz="0" w:space="0" w:color="auto"/>
          </w:divBdr>
        </w:div>
        <w:div w:id="1206715648">
          <w:marLeft w:val="640"/>
          <w:marRight w:val="0"/>
          <w:marTop w:val="0"/>
          <w:marBottom w:val="0"/>
          <w:divBdr>
            <w:top w:val="none" w:sz="0" w:space="0" w:color="auto"/>
            <w:left w:val="none" w:sz="0" w:space="0" w:color="auto"/>
            <w:bottom w:val="none" w:sz="0" w:space="0" w:color="auto"/>
            <w:right w:val="none" w:sz="0" w:space="0" w:color="auto"/>
          </w:divBdr>
        </w:div>
        <w:div w:id="1709068278">
          <w:marLeft w:val="640"/>
          <w:marRight w:val="0"/>
          <w:marTop w:val="0"/>
          <w:marBottom w:val="0"/>
          <w:divBdr>
            <w:top w:val="none" w:sz="0" w:space="0" w:color="auto"/>
            <w:left w:val="none" w:sz="0" w:space="0" w:color="auto"/>
            <w:bottom w:val="none" w:sz="0" w:space="0" w:color="auto"/>
            <w:right w:val="none" w:sz="0" w:space="0" w:color="auto"/>
          </w:divBdr>
        </w:div>
        <w:div w:id="659046978">
          <w:marLeft w:val="640"/>
          <w:marRight w:val="0"/>
          <w:marTop w:val="0"/>
          <w:marBottom w:val="0"/>
          <w:divBdr>
            <w:top w:val="none" w:sz="0" w:space="0" w:color="auto"/>
            <w:left w:val="none" w:sz="0" w:space="0" w:color="auto"/>
            <w:bottom w:val="none" w:sz="0" w:space="0" w:color="auto"/>
            <w:right w:val="none" w:sz="0" w:space="0" w:color="auto"/>
          </w:divBdr>
        </w:div>
        <w:div w:id="1911426102">
          <w:marLeft w:val="640"/>
          <w:marRight w:val="0"/>
          <w:marTop w:val="0"/>
          <w:marBottom w:val="0"/>
          <w:divBdr>
            <w:top w:val="none" w:sz="0" w:space="0" w:color="auto"/>
            <w:left w:val="none" w:sz="0" w:space="0" w:color="auto"/>
            <w:bottom w:val="none" w:sz="0" w:space="0" w:color="auto"/>
            <w:right w:val="none" w:sz="0" w:space="0" w:color="auto"/>
          </w:divBdr>
        </w:div>
        <w:div w:id="2088109588">
          <w:marLeft w:val="640"/>
          <w:marRight w:val="0"/>
          <w:marTop w:val="0"/>
          <w:marBottom w:val="0"/>
          <w:divBdr>
            <w:top w:val="none" w:sz="0" w:space="0" w:color="auto"/>
            <w:left w:val="none" w:sz="0" w:space="0" w:color="auto"/>
            <w:bottom w:val="none" w:sz="0" w:space="0" w:color="auto"/>
            <w:right w:val="none" w:sz="0" w:space="0" w:color="auto"/>
          </w:divBdr>
        </w:div>
        <w:div w:id="769393725">
          <w:marLeft w:val="640"/>
          <w:marRight w:val="0"/>
          <w:marTop w:val="0"/>
          <w:marBottom w:val="0"/>
          <w:divBdr>
            <w:top w:val="none" w:sz="0" w:space="0" w:color="auto"/>
            <w:left w:val="none" w:sz="0" w:space="0" w:color="auto"/>
            <w:bottom w:val="none" w:sz="0" w:space="0" w:color="auto"/>
            <w:right w:val="none" w:sz="0" w:space="0" w:color="auto"/>
          </w:divBdr>
        </w:div>
        <w:div w:id="336269035">
          <w:marLeft w:val="640"/>
          <w:marRight w:val="0"/>
          <w:marTop w:val="0"/>
          <w:marBottom w:val="0"/>
          <w:divBdr>
            <w:top w:val="none" w:sz="0" w:space="0" w:color="auto"/>
            <w:left w:val="none" w:sz="0" w:space="0" w:color="auto"/>
            <w:bottom w:val="none" w:sz="0" w:space="0" w:color="auto"/>
            <w:right w:val="none" w:sz="0" w:space="0" w:color="auto"/>
          </w:divBdr>
        </w:div>
        <w:div w:id="1195464954">
          <w:marLeft w:val="640"/>
          <w:marRight w:val="0"/>
          <w:marTop w:val="0"/>
          <w:marBottom w:val="0"/>
          <w:divBdr>
            <w:top w:val="none" w:sz="0" w:space="0" w:color="auto"/>
            <w:left w:val="none" w:sz="0" w:space="0" w:color="auto"/>
            <w:bottom w:val="none" w:sz="0" w:space="0" w:color="auto"/>
            <w:right w:val="none" w:sz="0" w:space="0" w:color="auto"/>
          </w:divBdr>
        </w:div>
        <w:div w:id="577788531">
          <w:marLeft w:val="640"/>
          <w:marRight w:val="0"/>
          <w:marTop w:val="0"/>
          <w:marBottom w:val="0"/>
          <w:divBdr>
            <w:top w:val="none" w:sz="0" w:space="0" w:color="auto"/>
            <w:left w:val="none" w:sz="0" w:space="0" w:color="auto"/>
            <w:bottom w:val="none" w:sz="0" w:space="0" w:color="auto"/>
            <w:right w:val="none" w:sz="0" w:space="0" w:color="auto"/>
          </w:divBdr>
        </w:div>
        <w:div w:id="332532416">
          <w:marLeft w:val="640"/>
          <w:marRight w:val="0"/>
          <w:marTop w:val="0"/>
          <w:marBottom w:val="0"/>
          <w:divBdr>
            <w:top w:val="none" w:sz="0" w:space="0" w:color="auto"/>
            <w:left w:val="none" w:sz="0" w:space="0" w:color="auto"/>
            <w:bottom w:val="none" w:sz="0" w:space="0" w:color="auto"/>
            <w:right w:val="none" w:sz="0" w:space="0" w:color="auto"/>
          </w:divBdr>
        </w:div>
        <w:div w:id="1823548263">
          <w:marLeft w:val="640"/>
          <w:marRight w:val="0"/>
          <w:marTop w:val="0"/>
          <w:marBottom w:val="0"/>
          <w:divBdr>
            <w:top w:val="none" w:sz="0" w:space="0" w:color="auto"/>
            <w:left w:val="none" w:sz="0" w:space="0" w:color="auto"/>
            <w:bottom w:val="none" w:sz="0" w:space="0" w:color="auto"/>
            <w:right w:val="none" w:sz="0" w:space="0" w:color="auto"/>
          </w:divBdr>
        </w:div>
        <w:div w:id="998456864">
          <w:marLeft w:val="640"/>
          <w:marRight w:val="0"/>
          <w:marTop w:val="0"/>
          <w:marBottom w:val="0"/>
          <w:divBdr>
            <w:top w:val="none" w:sz="0" w:space="0" w:color="auto"/>
            <w:left w:val="none" w:sz="0" w:space="0" w:color="auto"/>
            <w:bottom w:val="none" w:sz="0" w:space="0" w:color="auto"/>
            <w:right w:val="none" w:sz="0" w:space="0" w:color="auto"/>
          </w:divBdr>
        </w:div>
        <w:div w:id="1774394799">
          <w:marLeft w:val="640"/>
          <w:marRight w:val="0"/>
          <w:marTop w:val="0"/>
          <w:marBottom w:val="0"/>
          <w:divBdr>
            <w:top w:val="none" w:sz="0" w:space="0" w:color="auto"/>
            <w:left w:val="none" w:sz="0" w:space="0" w:color="auto"/>
            <w:bottom w:val="none" w:sz="0" w:space="0" w:color="auto"/>
            <w:right w:val="none" w:sz="0" w:space="0" w:color="auto"/>
          </w:divBdr>
        </w:div>
        <w:div w:id="1120299290">
          <w:marLeft w:val="640"/>
          <w:marRight w:val="0"/>
          <w:marTop w:val="0"/>
          <w:marBottom w:val="0"/>
          <w:divBdr>
            <w:top w:val="none" w:sz="0" w:space="0" w:color="auto"/>
            <w:left w:val="none" w:sz="0" w:space="0" w:color="auto"/>
            <w:bottom w:val="none" w:sz="0" w:space="0" w:color="auto"/>
            <w:right w:val="none" w:sz="0" w:space="0" w:color="auto"/>
          </w:divBdr>
        </w:div>
        <w:div w:id="1143616418">
          <w:marLeft w:val="640"/>
          <w:marRight w:val="0"/>
          <w:marTop w:val="0"/>
          <w:marBottom w:val="0"/>
          <w:divBdr>
            <w:top w:val="none" w:sz="0" w:space="0" w:color="auto"/>
            <w:left w:val="none" w:sz="0" w:space="0" w:color="auto"/>
            <w:bottom w:val="none" w:sz="0" w:space="0" w:color="auto"/>
            <w:right w:val="none" w:sz="0" w:space="0" w:color="auto"/>
          </w:divBdr>
        </w:div>
        <w:div w:id="1717655460">
          <w:marLeft w:val="640"/>
          <w:marRight w:val="0"/>
          <w:marTop w:val="0"/>
          <w:marBottom w:val="0"/>
          <w:divBdr>
            <w:top w:val="none" w:sz="0" w:space="0" w:color="auto"/>
            <w:left w:val="none" w:sz="0" w:space="0" w:color="auto"/>
            <w:bottom w:val="none" w:sz="0" w:space="0" w:color="auto"/>
            <w:right w:val="none" w:sz="0" w:space="0" w:color="auto"/>
          </w:divBdr>
        </w:div>
        <w:div w:id="1187215251">
          <w:marLeft w:val="640"/>
          <w:marRight w:val="0"/>
          <w:marTop w:val="0"/>
          <w:marBottom w:val="0"/>
          <w:divBdr>
            <w:top w:val="none" w:sz="0" w:space="0" w:color="auto"/>
            <w:left w:val="none" w:sz="0" w:space="0" w:color="auto"/>
            <w:bottom w:val="none" w:sz="0" w:space="0" w:color="auto"/>
            <w:right w:val="none" w:sz="0" w:space="0" w:color="auto"/>
          </w:divBdr>
        </w:div>
        <w:div w:id="2100785219">
          <w:marLeft w:val="640"/>
          <w:marRight w:val="0"/>
          <w:marTop w:val="0"/>
          <w:marBottom w:val="0"/>
          <w:divBdr>
            <w:top w:val="none" w:sz="0" w:space="0" w:color="auto"/>
            <w:left w:val="none" w:sz="0" w:space="0" w:color="auto"/>
            <w:bottom w:val="none" w:sz="0" w:space="0" w:color="auto"/>
            <w:right w:val="none" w:sz="0" w:space="0" w:color="auto"/>
          </w:divBdr>
        </w:div>
        <w:div w:id="1410232931">
          <w:marLeft w:val="640"/>
          <w:marRight w:val="0"/>
          <w:marTop w:val="0"/>
          <w:marBottom w:val="0"/>
          <w:divBdr>
            <w:top w:val="none" w:sz="0" w:space="0" w:color="auto"/>
            <w:left w:val="none" w:sz="0" w:space="0" w:color="auto"/>
            <w:bottom w:val="none" w:sz="0" w:space="0" w:color="auto"/>
            <w:right w:val="none" w:sz="0" w:space="0" w:color="auto"/>
          </w:divBdr>
        </w:div>
        <w:div w:id="2030714490">
          <w:marLeft w:val="640"/>
          <w:marRight w:val="0"/>
          <w:marTop w:val="0"/>
          <w:marBottom w:val="0"/>
          <w:divBdr>
            <w:top w:val="none" w:sz="0" w:space="0" w:color="auto"/>
            <w:left w:val="none" w:sz="0" w:space="0" w:color="auto"/>
            <w:bottom w:val="none" w:sz="0" w:space="0" w:color="auto"/>
            <w:right w:val="none" w:sz="0" w:space="0" w:color="auto"/>
          </w:divBdr>
        </w:div>
        <w:div w:id="1853490905">
          <w:marLeft w:val="640"/>
          <w:marRight w:val="0"/>
          <w:marTop w:val="0"/>
          <w:marBottom w:val="0"/>
          <w:divBdr>
            <w:top w:val="none" w:sz="0" w:space="0" w:color="auto"/>
            <w:left w:val="none" w:sz="0" w:space="0" w:color="auto"/>
            <w:bottom w:val="none" w:sz="0" w:space="0" w:color="auto"/>
            <w:right w:val="none" w:sz="0" w:space="0" w:color="auto"/>
          </w:divBdr>
        </w:div>
        <w:div w:id="1107770819">
          <w:marLeft w:val="640"/>
          <w:marRight w:val="0"/>
          <w:marTop w:val="0"/>
          <w:marBottom w:val="0"/>
          <w:divBdr>
            <w:top w:val="none" w:sz="0" w:space="0" w:color="auto"/>
            <w:left w:val="none" w:sz="0" w:space="0" w:color="auto"/>
            <w:bottom w:val="none" w:sz="0" w:space="0" w:color="auto"/>
            <w:right w:val="none" w:sz="0" w:space="0" w:color="auto"/>
          </w:divBdr>
        </w:div>
        <w:div w:id="103154008">
          <w:marLeft w:val="640"/>
          <w:marRight w:val="0"/>
          <w:marTop w:val="0"/>
          <w:marBottom w:val="0"/>
          <w:divBdr>
            <w:top w:val="none" w:sz="0" w:space="0" w:color="auto"/>
            <w:left w:val="none" w:sz="0" w:space="0" w:color="auto"/>
            <w:bottom w:val="none" w:sz="0" w:space="0" w:color="auto"/>
            <w:right w:val="none" w:sz="0" w:space="0" w:color="auto"/>
          </w:divBdr>
        </w:div>
        <w:div w:id="646977348">
          <w:marLeft w:val="640"/>
          <w:marRight w:val="0"/>
          <w:marTop w:val="0"/>
          <w:marBottom w:val="0"/>
          <w:divBdr>
            <w:top w:val="none" w:sz="0" w:space="0" w:color="auto"/>
            <w:left w:val="none" w:sz="0" w:space="0" w:color="auto"/>
            <w:bottom w:val="none" w:sz="0" w:space="0" w:color="auto"/>
            <w:right w:val="none" w:sz="0" w:space="0" w:color="auto"/>
          </w:divBdr>
        </w:div>
        <w:div w:id="163517213">
          <w:marLeft w:val="640"/>
          <w:marRight w:val="0"/>
          <w:marTop w:val="0"/>
          <w:marBottom w:val="0"/>
          <w:divBdr>
            <w:top w:val="none" w:sz="0" w:space="0" w:color="auto"/>
            <w:left w:val="none" w:sz="0" w:space="0" w:color="auto"/>
            <w:bottom w:val="none" w:sz="0" w:space="0" w:color="auto"/>
            <w:right w:val="none" w:sz="0" w:space="0" w:color="auto"/>
          </w:divBdr>
        </w:div>
        <w:div w:id="1539929469">
          <w:marLeft w:val="640"/>
          <w:marRight w:val="0"/>
          <w:marTop w:val="0"/>
          <w:marBottom w:val="0"/>
          <w:divBdr>
            <w:top w:val="none" w:sz="0" w:space="0" w:color="auto"/>
            <w:left w:val="none" w:sz="0" w:space="0" w:color="auto"/>
            <w:bottom w:val="none" w:sz="0" w:space="0" w:color="auto"/>
            <w:right w:val="none" w:sz="0" w:space="0" w:color="auto"/>
          </w:divBdr>
        </w:div>
        <w:div w:id="1497184202">
          <w:marLeft w:val="640"/>
          <w:marRight w:val="0"/>
          <w:marTop w:val="0"/>
          <w:marBottom w:val="0"/>
          <w:divBdr>
            <w:top w:val="none" w:sz="0" w:space="0" w:color="auto"/>
            <w:left w:val="none" w:sz="0" w:space="0" w:color="auto"/>
            <w:bottom w:val="none" w:sz="0" w:space="0" w:color="auto"/>
            <w:right w:val="none" w:sz="0" w:space="0" w:color="auto"/>
          </w:divBdr>
        </w:div>
        <w:div w:id="1411586614">
          <w:marLeft w:val="640"/>
          <w:marRight w:val="0"/>
          <w:marTop w:val="0"/>
          <w:marBottom w:val="0"/>
          <w:divBdr>
            <w:top w:val="none" w:sz="0" w:space="0" w:color="auto"/>
            <w:left w:val="none" w:sz="0" w:space="0" w:color="auto"/>
            <w:bottom w:val="none" w:sz="0" w:space="0" w:color="auto"/>
            <w:right w:val="none" w:sz="0" w:space="0" w:color="auto"/>
          </w:divBdr>
        </w:div>
      </w:divsChild>
    </w:div>
    <w:div w:id="408043690">
      <w:bodyDiv w:val="1"/>
      <w:marLeft w:val="0"/>
      <w:marRight w:val="0"/>
      <w:marTop w:val="0"/>
      <w:marBottom w:val="0"/>
      <w:divBdr>
        <w:top w:val="none" w:sz="0" w:space="0" w:color="auto"/>
        <w:left w:val="none" w:sz="0" w:space="0" w:color="auto"/>
        <w:bottom w:val="none" w:sz="0" w:space="0" w:color="auto"/>
        <w:right w:val="none" w:sz="0" w:space="0" w:color="auto"/>
      </w:divBdr>
    </w:div>
    <w:div w:id="422576837">
      <w:bodyDiv w:val="1"/>
      <w:marLeft w:val="0"/>
      <w:marRight w:val="0"/>
      <w:marTop w:val="0"/>
      <w:marBottom w:val="0"/>
      <w:divBdr>
        <w:top w:val="none" w:sz="0" w:space="0" w:color="auto"/>
        <w:left w:val="none" w:sz="0" w:space="0" w:color="auto"/>
        <w:bottom w:val="none" w:sz="0" w:space="0" w:color="auto"/>
        <w:right w:val="none" w:sz="0" w:space="0" w:color="auto"/>
      </w:divBdr>
    </w:div>
    <w:div w:id="425812934">
      <w:bodyDiv w:val="1"/>
      <w:marLeft w:val="0"/>
      <w:marRight w:val="0"/>
      <w:marTop w:val="0"/>
      <w:marBottom w:val="0"/>
      <w:divBdr>
        <w:top w:val="none" w:sz="0" w:space="0" w:color="auto"/>
        <w:left w:val="none" w:sz="0" w:space="0" w:color="auto"/>
        <w:bottom w:val="none" w:sz="0" w:space="0" w:color="auto"/>
        <w:right w:val="none" w:sz="0" w:space="0" w:color="auto"/>
      </w:divBdr>
    </w:div>
    <w:div w:id="436759498">
      <w:bodyDiv w:val="1"/>
      <w:marLeft w:val="0"/>
      <w:marRight w:val="0"/>
      <w:marTop w:val="0"/>
      <w:marBottom w:val="0"/>
      <w:divBdr>
        <w:top w:val="none" w:sz="0" w:space="0" w:color="auto"/>
        <w:left w:val="none" w:sz="0" w:space="0" w:color="auto"/>
        <w:bottom w:val="none" w:sz="0" w:space="0" w:color="auto"/>
        <w:right w:val="none" w:sz="0" w:space="0" w:color="auto"/>
      </w:divBdr>
    </w:div>
    <w:div w:id="441265017">
      <w:bodyDiv w:val="1"/>
      <w:marLeft w:val="0"/>
      <w:marRight w:val="0"/>
      <w:marTop w:val="0"/>
      <w:marBottom w:val="0"/>
      <w:divBdr>
        <w:top w:val="none" w:sz="0" w:space="0" w:color="auto"/>
        <w:left w:val="none" w:sz="0" w:space="0" w:color="auto"/>
        <w:bottom w:val="none" w:sz="0" w:space="0" w:color="auto"/>
        <w:right w:val="none" w:sz="0" w:space="0" w:color="auto"/>
      </w:divBdr>
    </w:div>
    <w:div w:id="441805068">
      <w:bodyDiv w:val="1"/>
      <w:marLeft w:val="0"/>
      <w:marRight w:val="0"/>
      <w:marTop w:val="0"/>
      <w:marBottom w:val="0"/>
      <w:divBdr>
        <w:top w:val="none" w:sz="0" w:space="0" w:color="auto"/>
        <w:left w:val="none" w:sz="0" w:space="0" w:color="auto"/>
        <w:bottom w:val="none" w:sz="0" w:space="0" w:color="auto"/>
        <w:right w:val="none" w:sz="0" w:space="0" w:color="auto"/>
      </w:divBdr>
    </w:div>
    <w:div w:id="442960626">
      <w:bodyDiv w:val="1"/>
      <w:marLeft w:val="0"/>
      <w:marRight w:val="0"/>
      <w:marTop w:val="0"/>
      <w:marBottom w:val="0"/>
      <w:divBdr>
        <w:top w:val="none" w:sz="0" w:space="0" w:color="auto"/>
        <w:left w:val="none" w:sz="0" w:space="0" w:color="auto"/>
        <w:bottom w:val="none" w:sz="0" w:space="0" w:color="auto"/>
        <w:right w:val="none" w:sz="0" w:space="0" w:color="auto"/>
      </w:divBdr>
      <w:divsChild>
        <w:div w:id="1744252019">
          <w:marLeft w:val="0"/>
          <w:marRight w:val="0"/>
          <w:marTop w:val="0"/>
          <w:marBottom w:val="0"/>
          <w:divBdr>
            <w:top w:val="none" w:sz="0" w:space="0" w:color="auto"/>
            <w:left w:val="none" w:sz="0" w:space="0" w:color="auto"/>
            <w:bottom w:val="none" w:sz="0" w:space="0" w:color="auto"/>
            <w:right w:val="none" w:sz="0" w:space="0" w:color="auto"/>
          </w:divBdr>
        </w:div>
      </w:divsChild>
    </w:div>
    <w:div w:id="444665528">
      <w:bodyDiv w:val="1"/>
      <w:marLeft w:val="0"/>
      <w:marRight w:val="0"/>
      <w:marTop w:val="0"/>
      <w:marBottom w:val="0"/>
      <w:divBdr>
        <w:top w:val="none" w:sz="0" w:space="0" w:color="auto"/>
        <w:left w:val="none" w:sz="0" w:space="0" w:color="auto"/>
        <w:bottom w:val="none" w:sz="0" w:space="0" w:color="auto"/>
        <w:right w:val="none" w:sz="0" w:space="0" w:color="auto"/>
      </w:divBdr>
      <w:divsChild>
        <w:div w:id="1799108331">
          <w:marLeft w:val="480"/>
          <w:marRight w:val="0"/>
          <w:marTop w:val="0"/>
          <w:marBottom w:val="0"/>
          <w:divBdr>
            <w:top w:val="none" w:sz="0" w:space="0" w:color="auto"/>
            <w:left w:val="none" w:sz="0" w:space="0" w:color="auto"/>
            <w:bottom w:val="none" w:sz="0" w:space="0" w:color="auto"/>
            <w:right w:val="none" w:sz="0" w:space="0" w:color="auto"/>
          </w:divBdr>
        </w:div>
        <w:div w:id="1972786014">
          <w:marLeft w:val="480"/>
          <w:marRight w:val="0"/>
          <w:marTop w:val="0"/>
          <w:marBottom w:val="0"/>
          <w:divBdr>
            <w:top w:val="none" w:sz="0" w:space="0" w:color="auto"/>
            <w:left w:val="none" w:sz="0" w:space="0" w:color="auto"/>
            <w:bottom w:val="none" w:sz="0" w:space="0" w:color="auto"/>
            <w:right w:val="none" w:sz="0" w:space="0" w:color="auto"/>
          </w:divBdr>
        </w:div>
        <w:div w:id="1550804424">
          <w:marLeft w:val="480"/>
          <w:marRight w:val="0"/>
          <w:marTop w:val="0"/>
          <w:marBottom w:val="0"/>
          <w:divBdr>
            <w:top w:val="none" w:sz="0" w:space="0" w:color="auto"/>
            <w:left w:val="none" w:sz="0" w:space="0" w:color="auto"/>
            <w:bottom w:val="none" w:sz="0" w:space="0" w:color="auto"/>
            <w:right w:val="none" w:sz="0" w:space="0" w:color="auto"/>
          </w:divBdr>
        </w:div>
        <w:div w:id="1420521032">
          <w:marLeft w:val="480"/>
          <w:marRight w:val="0"/>
          <w:marTop w:val="0"/>
          <w:marBottom w:val="0"/>
          <w:divBdr>
            <w:top w:val="none" w:sz="0" w:space="0" w:color="auto"/>
            <w:left w:val="none" w:sz="0" w:space="0" w:color="auto"/>
            <w:bottom w:val="none" w:sz="0" w:space="0" w:color="auto"/>
            <w:right w:val="none" w:sz="0" w:space="0" w:color="auto"/>
          </w:divBdr>
        </w:div>
        <w:div w:id="1740250146">
          <w:marLeft w:val="480"/>
          <w:marRight w:val="0"/>
          <w:marTop w:val="0"/>
          <w:marBottom w:val="0"/>
          <w:divBdr>
            <w:top w:val="none" w:sz="0" w:space="0" w:color="auto"/>
            <w:left w:val="none" w:sz="0" w:space="0" w:color="auto"/>
            <w:bottom w:val="none" w:sz="0" w:space="0" w:color="auto"/>
            <w:right w:val="none" w:sz="0" w:space="0" w:color="auto"/>
          </w:divBdr>
        </w:div>
        <w:div w:id="1179465861">
          <w:marLeft w:val="480"/>
          <w:marRight w:val="0"/>
          <w:marTop w:val="0"/>
          <w:marBottom w:val="0"/>
          <w:divBdr>
            <w:top w:val="none" w:sz="0" w:space="0" w:color="auto"/>
            <w:left w:val="none" w:sz="0" w:space="0" w:color="auto"/>
            <w:bottom w:val="none" w:sz="0" w:space="0" w:color="auto"/>
            <w:right w:val="none" w:sz="0" w:space="0" w:color="auto"/>
          </w:divBdr>
        </w:div>
        <w:div w:id="1824469200">
          <w:marLeft w:val="480"/>
          <w:marRight w:val="0"/>
          <w:marTop w:val="0"/>
          <w:marBottom w:val="0"/>
          <w:divBdr>
            <w:top w:val="none" w:sz="0" w:space="0" w:color="auto"/>
            <w:left w:val="none" w:sz="0" w:space="0" w:color="auto"/>
            <w:bottom w:val="none" w:sz="0" w:space="0" w:color="auto"/>
            <w:right w:val="none" w:sz="0" w:space="0" w:color="auto"/>
          </w:divBdr>
        </w:div>
        <w:div w:id="940145979">
          <w:marLeft w:val="480"/>
          <w:marRight w:val="0"/>
          <w:marTop w:val="0"/>
          <w:marBottom w:val="0"/>
          <w:divBdr>
            <w:top w:val="none" w:sz="0" w:space="0" w:color="auto"/>
            <w:left w:val="none" w:sz="0" w:space="0" w:color="auto"/>
            <w:bottom w:val="none" w:sz="0" w:space="0" w:color="auto"/>
            <w:right w:val="none" w:sz="0" w:space="0" w:color="auto"/>
          </w:divBdr>
        </w:div>
        <w:div w:id="1953126494">
          <w:marLeft w:val="480"/>
          <w:marRight w:val="0"/>
          <w:marTop w:val="0"/>
          <w:marBottom w:val="0"/>
          <w:divBdr>
            <w:top w:val="none" w:sz="0" w:space="0" w:color="auto"/>
            <w:left w:val="none" w:sz="0" w:space="0" w:color="auto"/>
            <w:bottom w:val="none" w:sz="0" w:space="0" w:color="auto"/>
            <w:right w:val="none" w:sz="0" w:space="0" w:color="auto"/>
          </w:divBdr>
        </w:div>
        <w:div w:id="752433405">
          <w:marLeft w:val="480"/>
          <w:marRight w:val="0"/>
          <w:marTop w:val="0"/>
          <w:marBottom w:val="0"/>
          <w:divBdr>
            <w:top w:val="none" w:sz="0" w:space="0" w:color="auto"/>
            <w:left w:val="none" w:sz="0" w:space="0" w:color="auto"/>
            <w:bottom w:val="none" w:sz="0" w:space="0" w:color="auto"/>
            <w:right w:val="none" w:sz="0" w:space="0" w:color="auto"/>
          </w:divBdr>
        </w:div>
        <w:div w:id="1220941192">
          <w:marLeft w:val="480"/>
          <w:marRight w:val="0"/>
          <w:marTop w:val="0"/>
          <w:marBottom w:val="0"/>
          <w:divBdr>
            <w:top w:val="none" w:sz="0" w:space="0" w:color="auto"/>
            <w:left w:val="none" w:sz="0" w:space="0" w:color="auto"/>
            <w:bottom w:val="none" w:sz="0" w:space="0" w:color="auto"/>
            <w:right w:val="none" w:sz="0" w:space="0" w:color="auto"/>
          </w:divBdr>
        </w:div>
        <w:div w:id="379789568">
          <w:marLeft w:val="480"/>
          <w:marRight w:val="0"/>
          <w:marTop w:val="0"/>
          <w:marBottom w:val="0"/>
          <w:divBdr>
            <w:top w:val="none" w:sz="0" w:space="0" w:color="auto"/>
            <w:left w:val="none" w:sz="0" w:space="0" w:color="auto"/>
            <w:bottom w:val="none" w:sz="0" w:space="0" w:color="auto"/>
            <w:right w:val="none" w:sz="0" w:space="0" w:color="auto"/>
          </w:divBdr>
        </w:div>
        <w:div w:id="241259920">
          <w:marLeft w:val="480"/>
          <w:marRight w:val="0"/>
          <w:marTop w:val="0"/>
          <w:marBottom w:val="0"/>
          <w:divBdr>
            <w:top w:val="none" w:sz="0" w:space="0" w:color="auto"/>
            <w:left w:val="none" w:sz="0" w:space="0" w:color="auto"/>
            <w:bottom w:val="none" w:sz="0" w:space="0" w:color="auto"/>
            <w:right w:val="none" w:sz="0" w:space="0" w:color="auto"/>
          </w:divBdr>
        </w:div>
        <w:div w:id="564224324">
          <w:marLeft w:val="480"/>
          <w:marRight w:val="0"/>
          <w:marTop w:val="0"/>
          <w:marBottom w:val="0"/>
          <w:divBdr>
            <w:top w:val="none" w:sz="0" w:space="0" w:color="auto"/>
            <w:left w:val="none" w:sz="0" w:space="0" w:color="auto"/>
            <w:bottom w:val="none" w:sz="0" w:space="0" w:color="auto"/>
            <w:right w:val="none" w:sz="0" w:space="0" w:color="auto"/>
          </w:divBdr>
        </w:div>
        <w:div w:id="231283391">
          <w:marLeft w:val="480"/>
          <w:marRight w:val="0"/>
          <w:marTop w:val="0"/>
          <w:marBottom w:val="0"/>
          <w:divBdr>
            <w:top w:val="none" w:sz="0" w:space="0" w:color="auto"/>
            <w:left w:val="none" w:sz="0" w:space="0" w:color="auto"/>
            <w:bottom w:val="none" w:sz="0" w:space="0" w:color="auto"/>
            <w:right w:val="none" w:sz="0" w:space="0" w:color="auto"/>
          </w:divBdr>
        </w:div>
        <w:div w:id="581988724">
          <w:marLeft w:val="480"/>
          <w:marRight w:val="0"/>
          <w:marTop w:val="0"/>
          <w:marBottom w:val="0"/>
          <w:divBdr>
            <w:top w:val="none" w:sz="0" w:space="0" w:color="auto"/>
            <w:left w:val="none" w:sz="0" w:space="0" w:color="auto"/>
            <w:bottom w:val="none" w:sz="0" w:space="0" w:color="auto"/>
            <w:right w:val="none" w:sz="0" w:space="0" w:color="auto"/>
          </w:divBdr>
        </w:div>
        <w:div w:id="278144797">
          <w:marLeft w:val="480"/>
          <w:marRight w:val="0"/>
          <w:marTop w:val="0"/>
          <w:marBottom w:val="0"/>
          <w:divBdr>
            <w:top w:val="none" w:sz="0" w:space="0" w:color="auto"/>
            <w:left w:val="none" w:sz="0" w:space="0" w:color="auto"/>
            <w:bottom w:val="none" w:sz="0" w:space="0" w:color="auto"/>
            <w:right w:val="none" w:sz="0" w:space="0" w:color="auto"/>
          </w:divBdr>
        </w:div>
        <w:div w:id="170530617">
          <w:marLeft w:val="480"/>
          <w:marRight w:val="0"/>
          <w:marTop w:val="0"/>
          <w:marBottom w:val="0"/>
          <w:divBdr>
            <w:top w:val="none" w:sz="0" w:space="0" w:color="auto"/>
            <w:left w:val="none" w:sz="0" w:space="0" w:color="auto"/>
            <w:bottom w:val="none" w:sz="0" w:space="0" w:color="auto"/>
            <w:right w:val="none" w:sz="0" w:space="0" w:color="auto"/>
          </w:divBdr>
        </w:div>
        <w:div w:id="58018193">
          <w:marLeft w:val="480"/>
          <w:marRight w:val="0"/>
          <w:marTop w:val="0"/>
          <w:marBottom w:val="0"/>
          <w:divBdr>
            <w:top w:val="none" w:sz="0" w:space="0" w:color="auto"/>
            <w:left w:val="none" w:sz="0" w:space="0" w:color="auto"/>
            <w:bottom w:val="none" w:sz="0" w:space="0" w:color="auto"/>
            <w:right w:val="none" w:sz="0" w:space="0" w:color="auto"/>
          </w:divBdr>
        </w:div>
        <w:div w:id="1296713332">
          <w:marLeft w:val="480"/>
          <w:marRight w:val="0"/>
          <w:marTop w:val="0"/>
          <w:marBottom w:val="0"/>
          <w:divBdr>
            <w:top w:val="none" w:sz="0" w:space="0" w:color="auto"/>
            <w:left w:val="none" w:sz="0" w:space="0" w:color="auto"/>
            <w:bottom w:val="none" w:sz="0" w:space="0" w:color="auto"/>
            <w:right w:val="none" w:sz="0" w:space="0" w:color="auto"/>
          </w:divBdr>
        </w:div>
        <w:div w:id="1749187356">
          <w:marLeft w:val="480"/>
          <w:marRight w:val="0"/>
          <w:marTop w:val="0"/>
          <w:marBottom w:val="0"/>
          <w:divBdr>
            <w:top w:val="none" w:sz="0" w:space="0" w:color="auto"/>
            <w:left w:val="none" w:sz="0" w:space="0" w:color="auto"/>
            <w:bottom w:val="none" w:sz="0" w:space="0" w:color="auto"/>
            <w:right w:val="none" w:sz="0" w:space="0" w:color="auto"/>
          </w:divBdr>
        </w:div>
        <w:div w:id="172914757">
          <w:marLeft w:val="480"/>
          <w:marRight w:val="0"/>
          <w:marTop w:val="0"/>
          <w:marBottom w:val="0"/>
          <w:divBdr>
            <w:top w:val="none" w:sz="0" w:space="0" w:color="auto"/>
            <w:left w:val="none" w:sz="0" w:space="0" w:color="auto"/>
            <w:bottom w:val="none" w:sz="0" w:space="0" w:color="auto"/>
            <w:right w:val="none" w:sz="0" w:space="0" w:color="auto"/>
          </w:divBdr>
        </w:div>
        <w:div w:id="514461824">
          <w:marLeft w:val="480"/>
          <w:marRight w:val="0"/>
          <w:marTop w:val="0"/>
          <w:marBottom w:val="0"/>
          <w:divBdr>
            <w:top w:val="none" w:sz="0" w:space="0" w:color="auto"/>
            <w:left w:val="none" w:sz="0" w:space="0" w:color="auto"/>
            <w:bottom w:val="none" w:sz="0" w:space="0" w:color="auto"/>
            <w:right w:val="none" w:sz="0" w:space="0" w:color="auto"/>
          </w:divBdr>
        </w:div>
        <w:div w:id="446126244">
          <w:marLeft w:val="480"/>
          <w:marRight w:val="0"/>
          <w:marTop w:val="0"/>
          <w:marBottom w:val="0"/>
          <w:divBdr>
            <w:top w:val="none" w:sz="0" w:space="0" w:color="auto"/>
            <w:left w:val="none" w:sz="0" w:space="0" w:color="auto"/>
            <w:bottom w:val="none" w:sz="0" w:space="0" w:color="auto"/>
            <w:right w:val="none" w:sz="0" w:space="0" w:color="auto"/>
          </w:divBdr>
        </w:div>
        <w:div w:id="777063572">
          <w:marLeft w:val="480"/>
          <w:marRight w:val="0"/>
          <w:marTop w:val="0"/>
          <w:marBottom w:val="0"/>
          <w:divBdr>
            <w:top w:val="none" w:sz="0" w:space="0" w:color="auto"/>
            <w:left w:val="none" w:sz="0" w:space="0" w:color="auto"/>
            <w:bottom w:val="none" w:sz="0" w:space="0" w:color="auto"/>
            <w:right w:val="none" w:sz="0" w:space="0" w:color="auto"/>
          </w:divBdr>
        </w:div>
        <w:div w:id="67307962">
          <w:marLeft w:val="480"/>
          <w:marRight w:val="0"/>
          <w:marTop w:val="0"/>
          <w:marBottom w:val="0"/>
          <w:divBdr>
            <w:top w:val="none" w:sz="0" w:space="0" w:color="auto"/>
            <w:left w:val="none" w:sz="0" w:space="0" w:color="auto"/>
            <w:bottom w:val="none" w:sz="0" w:space="0" w:color="auto"/>
            <w:right w:val="none" w:sz="0" w:space="0" w:color="auto"/>
          </w:divBdr>
        </w:div>
        <w:div w:id="620234335">
          <w:marLeft w:val="480"/>
          <w:marRight w:val="0"/>
          <w:marTop w:val="0"/>
          <w:marBottom w:val="0"/>
          <w:divBdr>
            <w:top w:val="none" w:sz="0" w:space="0" w:color="auto"/>
            <w:left w:val="none" w:sz="0" w:space="0" w:color="auto"/>
            <w:bottom w:val="none" w:sz="0" w:space="0" w:color="auto"/>
            <w:right w:val="none" w:sz="0" w:space="0" w:color="auto"/>
          </w:divBdr>
        </w:div>
        <w:div w:id="41290438">
          <w:marLeft w:val="480"/>
          <w:marRight w:val="0"/>
          <w:marTop w:val="0"/>
          <w:marBottom w:val="0"/>
          <w:divBdr>
            <w:top w:val="none" w:sz="0" w:space="0" w:color="auto"/>
            <w:left w:val="none" w:sz="0" w:space="0" w:color="auto"/>
            <w:bottom w:val="none" w:sz="0" w:space="0" w:color="auto"/>
            <w:right w:val="none" w:sz="0" w:space="0" w:color="auto"/>
          </w:divBdr>
        </w:div>
        <w:div w:id="1355617920">
          <w:marLeft w:val="480"/>
          <w:marRight w:val="0"/>
          <w:marTop w:val="0"/>
          <w:marBottom w:val="0"/>
          <w:divBdr>
            <w:top w:val="none" w:sz="0" w:space="0" w:color="auto"/>
            <w:left w:val="none" w:sz="0" w:space="0" w:color="auto"/>
            <w:bottom w:val="none" w:sz="0" w:space="0" w:color="auto"/>
            <w:right w:val="none" w:sz="0" w:space="0" w:color="auto"/>
          </w:divBdr>
        </w:div>
        <w:div w:id="1004280704">
          <w:marLeft w:val="480"/>
          <w:marRight w:val="0"/>
          <w:marTop w:val="0"/>
          <w:marBottom w:val="0"/>
          <w:divBdr>
            <w:top w:val="none" w:sz="0" w:space="0" w:color="auto"/>
            <w:left w:val="none" w:sz="0" w:space="0" w:color="auto"/>
            <w:bottom w:val="none" w:sz="0" w:space="0" w:color="auto"/>
            <w:right w:val="none" w:sz="0" w:space="0" w:color="auto"/>
          </w:divBdr>
        </w:div>
        <w:div w:id="488056298">
          <w:marLeft w:val="480"/>
          <w:marRight w:val="0"/>
          <w:marTop w:val="0"/>
          <w:marBottom w:val="0"/>
          <w:divBdr>
            <w:top w:val="none" w:sz="0" w:space="0" w:color="auto"/>
            <w:left w:val="none" w:sz="0" w:space="0" w:color="auto"/>
            <w:bottom w:val="none" w:sz="0" w:space="0" w:color="auto"/>
            <w:right w:val="none" w:sz="0" w:space="0" w:color="auto"/>
          </w:divBdr>
        </w:div>
        <w:div w:id="364333512">
          <w:marLeft w:val="480"/>
          <w:marRight w:val="0"/>
          <w:marTop w:val="0"/>
          <w:marBottom w:val="0"/>
          <w:divBdr>
            <w:top w:val="none" w:sz="0" w:space="0" w:color="auto"/>
            <w:left w:val="none" w:sz="0" w:space="0" w:color="auto"/>
            <w:bottom w:val="none" w:sz="0" w:space="0" w:color="auto"/>
            <w:right w:val="none" w:sz="0" w:space="0" w:color="auto"/>
          </w:divBdr>
        </w:div>
        <w:div w:id="567762863">
          <w:marLeft w:val="480"/>
          <w:marRight w:val="0"/>
          <w:marTop w:val="0"/>
          <w:marBottom w:val="0"/>
          <w:divBdr>
            <w:top w:val="none" w:sz="0" w:space="0" w:color="auto"/>
            <w:left w:val="none" w:sz="0" w:space="0" w:color="auto"/>
            <w:bottom w:val="none" w:sz="0" w:space="0" w:color="auto"/>
            <w:right w:val="none" w:sz="0" w:space="0" w:color="auto"/>
          </w:divBdr>
        </w:div>
        <w:div w:id="1815757024">
          <w:marLeft w:val="480"/>
          <w:marRight w:val="0"/>
          <w:marTop w:val="0"/>
          <w:marBottom w:val="0"/>
          <w:divBdr>
            <w:top w:val="none" w:sz="0" w:space="0" w:color="auto"/>
            <w:left w:val="none" w:sz="0" w:space="0" w:color="auto"/>
            <w:bottom w:val="none" w:sz="0" w:space="0" w:color="auto"/>
            <w:right w:val="none" w:sz="0" w:space="0" w:color="auto"/>
          </w:divBdr>
        </w:div>
        <w:div w:id="1761216066">
          <w:marLeft w:val="480"/>
          <w:marRight w:val="0"/>
          <w:marTop w:val="0"/>
          <w:marBottom w:val="0"/>
          <w:divBdr>
            <w:top w:val="none" w:sz="0" w:space="0" w:color="auto"/>
            <w:left w:val="none" w:sz="0" w:space="0" w:color="auto"/>
            <w:bottom w:val="none" w:sz="0" w:space="0" w:color="auto"/>
            <w:right w:val="none" w:sz="0" w:space="0" w:color="auto"/>
          </w:divBdr>
        </w:div>
        <w:div w:id="221139731">
          <w:marLeft w:val="480"/>
          <w:marRight w:val="0"/>
          <w:marTop w:val="0"/>
          <w:marBottom w:val="0"/>
          <w:divBdr>
            <w:top w:val="none" w:sz="0" w:space="0" w:color="auto"/>
            <w:left w:val="none" w:sz="0" w:space="0" w:color="auto"/>
            <w:bottom w:val="none" w:sz="0" w:space="0" w:color="auto"/>
            <w:right w:val="none" w:sz="0" w:space="0" w:color="auto"/>
          </w:divBdr>
        </w:div>
        <w:div w:id="271283794">
          <w:marLeft w:val="480"/>
          <w:marRight w:val="0"/>
          <w:marTop w:val="0"/>
          <w:marBottom w:val="0"/>
          <w:divBdr>
            <w:top w:val="none" w:sz="0" w:space="0" w:color="auto"/>
            <w:left w:val="none" w:sz="0" w:space="0" w:color="auto"/>
            <w:bottom w:val="none" w:sz="0" w:space="0" w:color="auto"/>
            <w:right w:val="none" w:sz="0" w:space="0" w:color="auto"/>
          </w:divBdr>
        </w:div>
        <w:div w:id="1077560451">
          <w:marLeft w:val="480"/>
          <w:marRight w:val="0"/>
          <w:marTop w:val="0"/>
          <w:marBottom w:val="0"/>
          <w:divBdr>
            <w:top w:val="none" w:sz="0" w:space="0" w:color="auto"/>
            <w:left w:val="none" w:sz="0" w:space="0" w:color="auto"/>
            <w:bottom w:val="none" w:sz="0" w:space="0" w:color="auto"/>
            <w:right w:val="none" w:sz="0" w:space="0" w:color="auto"/>
          </w:divBdr>
        </w:div>
        <w:div w:id="74980843">
          <w:marLeft w:val="480"/>
          <w:marRight w:val="0"/>
          <w:marTop w:val="0"/>
          <w:marBottom w:val="0"/>
          <w:divBdr>
            <w:top w:val="none" w:sz="0" w:space="0" w:color="auto"/>
            <w:left w:val="none" w:sz="0" w:space="0" w:color="auto"/>
            <w:bottom w:val="none" w:sz="0" w:space="0" w:color="auto"/>
            <w:right w:val="none" w:sz="0" w:space="0" w:color="auto"/>
          </w:divBdr>
        </w:div>
        <w:div w:id="1191727441">
          <w:marLeft w:val="480"/>
          <w:marRight w:val="0"/>
          <w:marTop w:val="0"/>
          <w:marBottom w:val="0"/>
          <w:divBdr>
            <w:top w:val="none" w:sz="0" w:space="0" w:color="auto"/>
            <w:left w:val="none" w:sz="0" w:space="0" w:color="auto"/>
            <w:bottom w:val="none" w:sz="0" w:space="0" w:color="auto"/>
            <w:right w:val="none" w:sz="0" w:space="0" w:color="auto"/>
          </w:divBdr>
        </w:div>
        <w:div w:id="985356790">
          <w:marLeft w:val="480"/>
          <w:marRight w:val="0"/>
          <w:marTop w:val="0"/>
          <w:marBottom w:val="0"/>
          <w:divBdr>
            <w:top w:val="none" w:sz="0" w:space="0" w:color="auto"/>
            <w:left w:val="none" w:sz="0" w:space="0" w:color="auto"/>
            <w:bottom w:val="none" w:sz="0" w:space="0" w:color="auto"/>
            <w:right w:val="none" w:sz="0" w:space="0" w:color="auto"/>
          </w:divBdr>
        </w:div>
        <w:div w:id="1442064734">
          <w:marLeft w:val="480"/>
          <w:marRight w:val="0"/>
          <w:marTop w:val="0"/>
          <w:marBottom w:val="0"/>
          <w:divBdr>
            <w:top w:val="none" w:sz="0" w:space="0" w:color="auto"/>
            <w:left w:val="none" w:sz="0" w:space="0" w:color="auto"/>
            <w:bottom w:val="none" w:sz="0" w:space="0" w:color="auto"/>
            <w:right w:val="none" w:sz="0" w:space="0" w:color="auto"/>
          </w:divBdr>
        </w:div>
        <w:div w:id="467631702">
          <w:marLeft w:val="480"/>
          <w:marRight w:val="0"/>
          <w:marTop w:val="0"/>
          <w:marBottom w:val="0"/>
          <w:divBdr>
            <w:top w:val="none" w:sz="0" w:space="0" w:color="auto"/>
            <w:left w:val="none" w:sz="0" w:space="0" w:color="auto"/>
            <w:bottom w:val="none" w:sz="0" w:space="0" w:color="auto"/>
            <w:right w:val="none" w:sz="0" w:space="0" w:color="auto"/>
          </w:divBdr>
        </w:div>
        <w:div w:id="1458330015">
          <w:marLeft w:val="480"/>
          <w:marRight w:val="0"/>
          <w:marTop w:val="0"/>
          <w:marBottom w:val="0"/>
          <w:divBdr>
            <w:top w:val="none" w:sz="0" w:space="0" w:color="auto"/>
            <w:left w:val="none" w:sz="0" w:space="0" w:color="auto"/>
            <w:bottom w:val="none" w:sz="0" w:space="0" w:color="auto"/>
            <w:right w:val="none" w:sz="0" w:space="0" w:color="auto"/>
          </w:divBdr>
        </w:div>
        <w:div w:id="1394737321">
          <w:marLeft w:val="480"/>
          <w:marRight w:val="0"/>
          <w:marTop w:val="0"/>
          <w:marBottom w:val="0"/>
          <w:divBdr>
            <w:top w:val="none" w:sz="0" w:space="0" w:color="auto"/>
            <w:left w:val="none" w:sz="0" w:space="0" w:color="auto"/>
            <w:bottom w:val="none" w:sz="0" w:space="0" w:color="auto"/>
            <w:right w:val="none" w:sz="0" w:space="0" w:color="auto"/>
          </w:divBdr>
        </w:div>
        <w:div w:id="1636059173">
          <w:marLeft w:val="480"/>
          <w:marRight w:val="0"/>
          <w:marTop w:val="0"/>
          <w:marBottom w:val="0"/>
          <w:divBdr>
            <w:top w:val="none" w:sz="0" w:space="0" w:color="auto"/>
            <w:left w:val="none" w:sz="0" w:space="0" w:color="auto"/>
            <w:bottom w:val="none" w:sz="0" w:space="0" w:color="auto"/>
            <w:right w:val="none" w:sz="0" w:space="0" w:color="auto"/>
          </w:divBdr>
        </w:div>
        <w:div w:id="1140803443">
          <w:marLeft w:val="480"/>
          <w:marRight w:val="0"/>
          <w:marTop w:val="0"/>
          <w:marBottom w:val="0"/>
          <w:divBdr>
            <w:top w:val="none" w:sz="0" w:space="0" w:color="auto"/>
            <w:left w:val="none" w:sz="0" w:space="0" w:color="auto"/>
            <w:bottom w:val="none" w:sz="0" w:space="0" w:color="auto"/>
            <w:right w:val="none" w:sz="0" w:space="0" w:color="auto"/>
          </w:divBdr>
        </w:div>
        <w:div w:id="875311581">
          <w:marLeft w:val="480"/>
          <w:marRight w:val="0"/>
          <w:marTop w:val="0"/>
          <w:marBottom w:val="0"/>
          <w:divBdr>
            <w:top w:val="none" w:sz="0" w:space="0" w:color="auto"/>
            <w:left w:val="none" w:sz="0" w:space="0" w:color="auto"/>
            <w:bottom w:val="none" w:sz="0" w:space="0" w:color="auto"/>
            <w:right w:val="none" w:sz="0" w:space="0" w:color="auto"/>
          </w:divBdr>
        </w:div>
        <w:div w:id="351999699">
          <w:marLeft w:val="480"/>
          <w:marRight w:val="0"/>
          <w:marTop w:val="0"/>
          <w:marBottom w:val="0"/>
          <w:divBdr>
            <w:top w:val="none" w:sz="0" w:space="0" w:color="auto"/>
            <w:left w:val="none" w:sz="0" w:space="0" w:color="auto"/>
            <w:bottom w:val="none" w:sz="0" w:space="0" w:color="auto"/>
            <w:right w:val="none" w:sz="0" w:space="0" w:color="auto"/>
          </w:divBdr>
        </w:div>
        <w:div w:id="715815983">
          <w:marLeft w:val="480"/>
          <w:marRight w:val="0"/>
          <w:marTop w:val="0"/>
          <w:marBottom w:val="0"/>
          <w:divBdr>
            <w:top w:val="none" w:sz="0" w:space="0" w:color="auto"/>
            <w:left w:val="none" w:sz="0" w:space="0" w:color="auto"/>
            <w:bottom w:val="none" w:sz="0" w:space="0" w:color="auto"/>
            <w:right w:val="none" w:sz="0" w:space="0" w:color="auto"/>
          </w:divBdr>
        </w:div>
        <w:div w:id="875503634">
          <w:marLeft w:val="480"/>
          <w:marRight w:val="0"/>
          <w:marTop w:val="0"/>
          <w:marBottom w:val="0"/>
          <w:divBdr>
            <w:top w:val="none" w:sz="0" w:space="0" w:color="auto"/>
            <w:left w:val="none" w:sz="0" w:space="0" w:color="auto"/>
            <w:bottom w:val="none" w:sz="0" w:space="0" w:color="auto"/>
            <w:right w:val="none" w:sz="0" w:space="0" w:color="auto"/>
          </w:divBdr>
        </w:div>
        <w:div w:id="1533759789">
          <w:marLeft w:val="480"/>
          <w:marRight w:val="0"/>
          <w:marTop w:val="0"/>
          <w:marBottom w:val="0"/>
          <w:divBdr>
            <w:top w:val="none" w:sz="0" w:space="0" w:color="auto"/>
            <w:left w:val="none" w:sz="0" w:space="0" w:color="auto"/>
            <w:bottom w:val="none" w:sz="0" w:space="0" w:color="auto"/>
            <w:right w:val="none" w:sz="0" w:space="0" w:color="auto"/>
          </w:divBdr>
        </w:div>
        <w:div w:id="1314216676">
          <w:marLeft w:val="480"/>
          <w:marRight w:val="0"/>
          <w:marTop w:val="0"/>
          <w:marBottom w:val="0"/>
          <w:divBdr>
            <w:top w:val="none" w:sz="0" w:space="0" w:color="auto"/>
            <w:left w:val="none" w:sz="0" w:space="0" w:color="auto"/>
            <w:bottom w:val="none" w:sz="0" w:space="0" w:color="auto"/>
            <w:right w:val="none" w:sz="0" w:space="0" w:color="auto"/>
          </w:divBdr>
        </w:div>
        <w:div w:id="165285636">
          <w:marLeft w:val="480"/>
          <w:marRight w:val="0"/>
          <w:marTop w:val="0"/>
          <w:marBottom w:val="0"/>
          <w:divBdr>
            <w:top w:val="none" w:sz="0" w:space="0" w:color="auto"/>
            <w:left w:val="none" w:sz="0" w:space="0" w:color="auto"/>
            <w:bottom w:val="none" w:sz="0" w:space="0" w:color="auto"/>
            <w:right w:val="none" w:sz="0" w:space="0" w:color="auto"/>
          </w:divBdr>
        </w:div>
        <w:div w:id="189030341">
          <w:marLeft w:val="480"/>
          <w:marRight w:val="0"/>
          <w:marTop w:val="0"/>
          <w:marBottom w:val="0"/>
          <w:divBdr>
            <w:top w:val="none" w:sz="0" w:space="0" w:color="auto"/>
            <w:left w:val="none" w:sz="0" w:space="0" w:color="auto"/>
            <w:bottom w:val="none" w:sz="0" w:space="0" w:color="auto"/>
            <w:right w:val="none" w:sz="0" w:space="0" w:color="auto"/>
          </w:divBdr>
        </w:div>
      </w:divsChild>
    </w:div>
    <w:div w:id="446046614">
      <w:bodyDiv w:val="1"/>
      <w:marLeft w:val="0"/>
      <w:marRight w:val="0"/>
      <w:marTop w:val="0"/>
      <w:marBottom w:val="0"/>
      <w:divBdr>
        <w:top w:val="none" w:sz="0" w:space="0" w:color="auto"/>
        <w:left w:val="none" w:sz="0" w:space="0" w:color="auto"/>
        <w:bottom w:val="none" w:sz="0" w:space="0" w:color="auto"/>
        <w:right w:val="none" w:sz="0" w:space="0" w:color="auto"/>
      </w:divBdr>
    </w:div>
    <w:div w:id="446892136">
      <w:bodyDiv w:val="1"/>
      <w:marLeft w:val="0"/>
      <w:marRight w:val="0"/>
      <w:marTop w:val="0"/>
      <w:marBottom w:val="0"/>
      <w:divBdr>
        <w:top w:val="none" w:sz="0" w:space="0" w:color="auto"/>
        <w:left w:val="none" w:sz="0" w:space="0" w:color="auto"/>
        <w:bottom w:val="none" w:sz="0" w:space="0" w:color="auto"/>
        <w:right w:val="none" w:sz="0" w:space="0" w:color="auto"/>
      </w:divBdr>
    </w:div>
    <w:div w:id="447046609">
      <w:bodyDiv w:val="1"/>
      <w:marLeft w:val="0"/>
      <w:marRight w:val="0"/>
      <w:marTop w:val="0"/>
      <w:marBottom w:val="0"/>
      <w:divBdr>
        <w:top w:val="none" w:sz="0" w:space="0" w:color="auto"/>
        <w:left w:val="none" w:sz="0" w:space="0" w:color="auto"/>
        <w:bottom w:val="none" w:sz="0" w:space="0" w:color="auto"/>
        <w:right w:val="none" w:sz="0" w:space="0" w:color="auto"/>
      </w:divBdr>
    </w:div>
    <w:div w:id="448740980">
      <w:bodyDiv w:val="1"/>
      <w:marLeft w:val="0"/>
      <w:marRight w:val="0"/>
      <w:marTop w:val="0"/>
      <w:marBottom w:val="0"/>
      <w:divBdr>
        <w:top w:val="none" w:sz="0" w:space="0" w:color="auto"/>
        <w:left w:val="none" w:sz="0" w:space="0" w:color="auto"/>
        <w:bottom w:val="none" w:sz="0" w:space="0" w:color="auto"/>
        <w:right w:val="none" w:sz="0" w:space="0" w:color="auto"/>
      </w:divBdr>
      <w:divsChild>
        <w:div w:id="359551419">
          <w:marLeft w:val="640"/>
          <w:marRight w:val="0"/>
          <w:marTop w:val="0"/>
          <w:marBottom w:val="0"/>
          <w:divBdr>
            <w:top w:val="none" w:sz="0" w:space="0" w:color="auto"/>
            <w:left w:val="none" w:sz="0" w:space="0" w:color="auto"/>
            <w:bottom w:val="none" w:sz="0" w:space="0" w:color="auto"/>
            <w:right w:val="none" w:sz="0" w:space="0" w:color="auto"/>
          </w:divBdr>
        </w:div>
        <w:div w:id="603072036">
          <w:marLeft w:val="640"/>
          <w:marRight w:val="0"/>
          <w:marTop w:val="0"/>
          <w:marBottom w:val="0"/>
          <w:divBdr>
            <w:top w:val="none" w:sz="0" w:space="0" w:color="auto"/>
            <w:left w:val="none" w:sz="0" w:space="0" w:color="auto"/>
            <w:bottom w:val="none" w:sz="0" w:space="0" w:color="auto"/>
            <w:right w:val="none" w:sz="0" w:space="0" w:color="auto"/>
          </w:divBdr>
        </w:div>
        <w:div w:id="1126971990">
          <w:marLeft w:val="640"/>
          <w:marRight w:val="0"/>
          <w:marTop w:val="0"/>
          <w:marBottom w:val="0"/>
          <w:divBdr>
            <w:top w:val="none" w:sz="0" w:space="0" w:color="auto"/>
            <w:left w:val="none" w:sz="0" w:space="0" w:color="auto"/>
            <w:bottom w:val="none" w:sz="0" w:space="0" w:color="auto"/>
            <w:right w:val="none" w:sz="0" w:space="0" w:color="auto"/>
          </w:divBdr>
        </w:div>
        <w:div w:id="261500279">
          <w:marLeft w:val="640"/>
          <w:marRight w:val="0"/>
          <w:marTop w:val="0"/>
          <w:marBottom w:val="0"/>
          <w:divBdr>
            <w:top w:val="none" w:sz="0" w:space="0" w:color="auto"/>
            <w:left w:val="none" w:sz="0" w:space="0" w:color="auto"/>
            <w:bottom w:val="none" w:sz="0" w:space="0" w:color="auto"/>
            <w:right w:val="none" w:sz="0" w:space="0" w:color="auto"/>
          </w:divBdr>
        </w:div>
        <w:div w:id="1378625389">
          <w:marLeft w:val="640"/>
          <w:marRight w:val="0"/>
          <w:marTop w:val="0"/>
          <w:marBottom w:val="0"/>
          <w:divBdr>
            <w:top w:val="none" w:sz="0" w:space="0" w:color="auto"/>
            <w:left w:val="none" w:sz="0" w:space="0" w:color="auto"/>
            <w:bottom w:val="none" w:sz="0" w:space="0" w:color="auto"/>
            <w:right w:val="none" w:sz="0" w:space="0" w:color="auto"/>
          </w:divBdr>
        </w:div>
        <w:div w:id="441537492">
          <w:marLeft w:val="640"/>
          <w:marRight w:val="0"/>
          <w:marTop w:val="0"/>
          <w:marBottom w:val="0"/>
          <w:divBdr>
            <w:top w:val="none" w:sz="0" w:space="0" w:color="auto"/>
            <w:left w:val="none" w:sz="0" w:space="0" w:color="auto"/>
            <w:bottom w:val="none" w:sz="0" w:space="0" w:color="auto"/>
            <w:right w:val="none" w:sz="0" w:space="0" w:color="auto"/>
          </w:divBdr>
        </w:div>
        <w:div w:id="93945081">
          <w:marLeft w:val="640"/>
          <w:marRight w:val="0"/>
          <w:marTop w:val="0"/>
          <w:marBottom w:val="0"/>
          <w:divBdr>
            <w:top w:val="none" w:sz="0" w:space="0" w:color="auto"/>
            <w:left w:val="none" w:sz="0" w:space="0" w:color="auto"/>
            <w:bottom w:val="none" w:sz="0" w:space="0" w:color="auto"/>
            <w:right w:val="none" w:sz="0" w:space="0" w:color="auto"/>
          </w:divBdr>
        </w:div>
        <w:div w:id="2083525840">
          <w:marLeft w:val="640"/>
          <w:marRight w:val="0"/>
          <w:marTop w:val="0"/>
          <w:marBottom w:val="0"/>
          <w:divBdr>
            <w:top w:val="none" w:sz="0" w:space="0" w:color="auto"/>
            <w:left w:val="none" w:sz="0" w:space="0" w:color="auto"/>
            <w:bottom w:val="none" w:sz="0" w:space="0" w:color="auto"/>
            <w:right w:val="none" w:sz="0" w:space="0" w:color="auto"/>
          </w:divBdr>
        </w:div>
        <w:div w:id="198251225">
          <w:marLeft w:val="640"/>
          <w:marRight w:val="0"/>
          <w:marTop w:val="0"/>
          <w:marBottom w:val="0"/>
          <w:divBdr>
            <w:top w:val="none" w:sz="0" w:space="0" w:color="auto"/>
            <w:left w:val="none" w:sz="0" w:space="0" w:color="auto"/>
            <w:bottom w:val="none" w:sz="0" w:space="0" w:color="auto"/>
            <w:right w:val="none" w:sz="0" w:space="0" w:color="auto"/>
          </w:divBdr>
        </w:div>
        <w:div w:id="546571936">
          <w:marLeft w:val="640"/>
          <w:marRight w:val="0"/>
          <w:marTop w:val="0"/>
          <w:marBottom w:val="0"/>
          <w:divBdr>
            <w:top w:val="none" w:sz="0" w:space="0" w:color="auto"/>
            <w:left w:val="none" w:sz="0" w:space="0" w:color="auto"/>
            <w:bottom w:val="none" w:sz="0" w:space="0" w:color="auto"/>
            <w:right w:val="none" w:sz="0" w:space="0" w:color="auto"/>
          </w:divBdr>
        </w:div>
        <w:div w:id="1025711413">
          <w:marLeft w:val="640"/>
          <w:marRight w:val="0"/>
          <w:marTop w:val="0"/>
          <w:marBottom w:val="0"/>
          <w:divBdr>
            <w:top w:val="none" w:sz="0" w:space="0" w:color="auto"/>
            <w:left w:val="none" w:sz="0" w:space="0" w:color="auto"/>
            <w:bottom w:val="none" w:sz="0" w:space="0" w:color="auto"/>
            <w:right w:val="none" w:sz="0" w:space="0" w:color="auto"/>
          </w:divBdr>
        </w:div>
        <w:div w:id="236475719">
          <w:marLeft w:val="640"/>
          <w:marRight w:val="0"/>
          <w:marTop w:val="0"/>
          <w:marBottom w:val="0"/>
          <w:divBdr>
            <w:top w:val="none" w:sz="0" w:space="0" w:color="auto"/>
            <w:left w:val="none" w:sz="0" w:space="0" w:color="auto"/>
            <w:bottom w:val="none" w:sz="0" w:space="0" w:color="auto"/>
            <w:right w:val="none" w:sz="0" w:space="0" w:color="auto"/>
          </w:divBdr>
        </w:div>
        <w:div w:id="555094054">
          <w:marLeft w:val="640"/>
          <w:marRight w:val="0"/>
          <w:marTop w:val="0"/>
          <w:marBottom w:val="0"/>
          <w:divBdr>
            <w:top w:val="none" w:sz="0" w:space="0" w:color="auto"/>
            <w:left w:val="none" w:sz="0" w:space="0" w:color="auto"/>
            <w:bottom w:val="none" w:sz="0" w:space="0" w:color="auto"/>
            <w:right w:val="none" w:sz="0" w:space="0" w:color="auto"/>
          </w:divBdr>
        </w:div>
        <w:div w:id="9188489">
          <w:marLeft w:val="640"/>
          <w:marRight w:val="0"/>
          <w:marTop w:val="0"/>
          <w:marBottom w:val="0"/>
          <w:divBdr>
            <w:top w:val="none" w:sz="0" w:space="0" w:color="auto"/>
            <w:left w:val="none" w:sz="0" w:space="0" w:color="auto"/>
            <w:bottom w:val="none" w:sz="0" w:space="0" w:color="auto"/>
            <w:right w:val="none" w:sz="0" w:space="0" w:color="auto"/>
          </w:divBdr>
        </w:div>
        <w:div w:id="2115855071">
          <w:marLeft w:val="640"/>
          <w:marRight w:val="0"/>
          <w:marTop w:val="0"/>
          <w:marBottom w:val="0"/>
          <w:divBdr>
            <w:top w:val="none" w:sz="0" w:space="0" w:color="auto"/>
            <w:left w:val="none" w:sz="0" w:space="0" w:color="auto"/>
            <w:bottom w:val="none" w:sz="0" w:space="0" w:color="auto"/>
            <w:right w:val="none" w:sz="0" w:space="0" w:color="auto"/>
          </w:divBdr>
        </w:div>
        <w:div w:id="566183921">
          <w:marLeft w:val="640"/>
          <w:marRight w:val="0"/>
          <w:marTop w:val="0"/>
          <w:marBottom w:val="0"/>
          <w:divBdr>
            <w:top w:val="none" w:sz="0" w:space="0" w:color="auto"/>
            <w:left w:val="none" w:sz="0" w:space="0" w:color="auto"/>
            <w:bottom w:val="none" w:sz="0" w:space="0" w:color="auto"/>
            <w:right w:val="none" w:sz="0" w:space="0" w:color="auto"/>
          </w:divBdr>
        </w:div>
        <w:div w:id="199634865">
          <w:marLeft w:val="640"/>
          <w:marRight w:val="0"/>
          <w:marTop w:val="0"/>
          <w:marBottom w:val="0"/>
          <w:divBdr>
            <w:top w:val="none" w:sz="0" w:space="0" w:color="auto"/>
            <w:left w:val="none" w:sz="0" w:space="0" w:color="auto"/>
            <w:bottom w:val="none" w:sz="0" w:space="0" w:color="auto"/>
            <w:right w:val="none" w:sz="0" w:space="0" w:color="auto"/>
          </w:divBdr>
        </w:div>
        <w:div w:id="1036082727">
          <w:marLeft w:val="640"/>
          <w:marRight w:val="0"/>
          <w:marTop w:val="0"/>
          <w:marBottom w:val="0"/>
          <w:divBdr>
            <w:top w:val="none" w:sz="0" w:space="0" w:color="auto"/>
            <w:left w:val="none" w:sz="0" w:space="0" w:color="auto"/>
            <w:bottom w:val="none" w:sz="0" w:space="0" w:color="auto"/>
            <w:right w:val="none" w:sz="0" w:space="0" w:color="auto"/>
          </w:divBdr>
        </w:div>
        <w:div w:id="309284132">
          <w:marLeft w:val="640"/>
          <w:marRight w:val="0"/>
          <w:marTop w:val="0"/>
          <w:marBottom w:val="0"/>
          <w:divBdr>
            <w:top w:val="none" w:sz="0" w:space="0" w:color="auto"/>
            <w:left w:val="none" w:sz="0" w:space="0" w:color="auto"/>
            <w:bottom w:val="none" w:sz="0" w:space="0" w:color="auto"/>
            <w:right w:val="none" w:sz="0" w:space="0" w:color="auto"/>
          </w:divBdr>
        </w:div>
        <w:div w:id="1972514832">
          <w:marLeft w:val="640"/>
          <w:marRight w:val="0"/>
          <w:marTop w:val="0"/>
          <w:marBottom w:val="0"/>
          <w:divBdr>
            <w:top w:val="none" w:sz="0" w:space="0" w:color="auto"/>
            <w:left w:val="none" w:sz="0" w:space="0" w:color="auto"/>
            <w:bottom w:val="none" w:sz="0" w:space="0" w:color="auto"/>
            <w:right w:val="none" w:sz="0" w:space="0" w:color="auto"/>
          </w:divBdr>
        </w:div>
        <w:div w:id="1862158835">
          <w:marLeft w:val="640"/>
          <w:marRight w:val="0"/>
          <w:marTop w:val="0"/>
          <w:marBottom w:val="0"/>
          <w:divBdr>
            <w:top w:val="none" w:sz="0" w:space="0" w:color="auto"/>
            <w:left w:val="none" w:sz="0" w:space="0" w:color="auto"/>
            <w:bottom w:val="none" w:sz="0" w:space="0" w:color="auto"/>
            <w:right w:val="none" w:sz="0" w:space="0" w:color="auto"/>
          </w:divBdr>
        </w:div>
        <w:div w:id="518741319">
          <w:marLeft w:val="640"/>
          <w:marRight w:val="0"/>
          <w:marTop w:val="0"/>
          <w:marBottom w:val="0"/>
          <w:divBdr>
            <w:top w:val="none" w:sz="0" w:space="0" w:color="auto"/>
            <w:left w:val="none" w:sz="0" w:space="0" w:color="auto"/>
            <w:bottom w:val="none" w:sz="0" w:space="0" w:color="auto"/>
            <w:right w:val="none" w:sz="0" w:space="0" w:color="auto"/>
          </w:divBdr>
        </w:div>
        <w:div w:id="2107458055">
          <w:marLeft w:val="640"/>
          <w:marRight w:val="0"/>
          <w:marTop w:val="0"/>
          <w:marBottom w:val="0"/>
          <w:divBdr>
            <w:top w:val="none" w:sz="0" w:space="0" w:color="auto"/>
            <w:left w:val="none" w:sz="0" w:space="0" w:color="auto"/>
            <w:bottom w:val="none" w:sz="0" w:space="0" w:color="auto"/>
            <w:right w:val="none" w:sz="0" w:space="0" w:color="auto"/>
          </w:divBdr>
        </w:div>
        <w:div w:id="417333613">
          <w:marLeft w:val="640"/>
          <w:marRight w:val="0"/>
          <w:marTop w:val="0"/>
          <w:marBottom w:val="0"/>
          <w:divBdr>
            <w:top w:val="none" w:sz="0" w:space="0" w:color="auto"/>
            <w:left w:val="none" w:sz="0" w:space="0" w:color="auto"/>
            <w:bottom w:val="none" w:sz="0" w:space="0" w:color="auto"/>
            <w:right w:val="none" w:sz="0" w:space="0" w:color="auto"/>
          </w:divBdr>
        </w:div>
        <w:div w:id="1128741107">
          <w:marLeft w:val="640"/>
          <w:marRight w:val="0"/>
          <w:marTop w:val="0"/>
          <w:marBottom w:val="0"/>
          <w:divBdr>
            <w:top w:val="none" w:sz="0" w:space="0" w:color="auto"/>
            <w:left w:val="none" w:sz="0" w:space="0" w:color="auto"/>
            <w:bottom w:val="none" w:sz="0" w:space="0" w:color="auto"/>
            <w:right w:val="none" w:sz="0" w:space="0" w:color="auto"/>
          </w:divBdr>
        </w:div>
        <w:div w:id="1759474731">
          <w:marLeft w:val="640"/>
          <w:marRight w:val="0"/>
          <w:marTop w:val="0"/>
          <w:marBottom w:val="0"/>
          <w:divBdr>
            <w:top w:val="none" w:sz="0" w:space="0" w:color="auto"/>
            <w:left w:val="none" w:sz="0" w:space="0" w:color="auto"/>
            <w:bottom w:val="none" w:sz="0" w:space="0" w:color="auto"/>
            <w:right w:val="none" w:sz="0" w:space="0" w:color="auto"/>
          </w:divBdr>
        </w:div>
        <w:div w:id="789056318">
          <w:marLeft w:val="640"/>
          <w:marRight w:val="0"/>
          <w:marTop w:val="0"/>
          <w:marBottom w:val="0"/>
          <w:divBdr>
            <w:top w:val="none" w:sz="0" w:space="0" w:color="auto"/>
            <w:left w:val="none" w:sz="0" w:space="0" w:color="auto"/>
            <w:bottom w:val="none" w:sz="0" w:space="0" w:color="auto"/>
            <w:right w:val="none" w:sz="0" w:space="0" w:color="auto"/>
          </w:divBdr>
        </w:div>
        <w:div w:id="1529025645">
          <w:marLeft w:val="640"/>
          <w:marRight w:val="0"/>
          <w:marTop w:val="0"/>
          <w:marBottom w:val="0"/>
          <w:divBdr>
            <w:top w:val="none" w:sz="0" w:space="0" w:color="auto"/>
            <w:left w:val="none" w:sz="0" w:space="0" w:color="auto"/>
            <w:bottom w:val="none" w:sz="0" w:space="0" w:color="auto"/>
            <w:right w:val="none" w:sz="0" w:space="0" w:color="auto"/>
          </w:divBdr>
        </w:div>
        <w:div w:id="418798815">
          <w:marLeft w:val="640"/>
          <w:marRight w:val="0"/>
          <w:marTop w:val="0"/>
          <w:marBottom w:val="0"/>
          <w:divBdr>
            <w:top w:val="none" w:sz="0" w:space="0" w:color="auto"/>
            <w:left w:val="none" w:sz="0" w:space="0" w:color="auto"/>
            <w:bottom w:val="none" w:sz="0" w:space="0" w:color="auto"/>
            <w:right w:val="none" w:sz="0" w:space="0" w:color="auto"/>
          </w:divBdr>
        </w:div>
        <w:div w:id="1812363516">
          <w:marLeft w:val="640"/>
          <w:marRight w:val="0"/>
          <w:marTop w:val="0"/>
          <w:marBottom w:val="0"/>
          <w:divBdr>
            <w:top w:val="none" w:sz="0" w:space="0" w:color="auto"/>
            <w:left w:val="none" w:sz="0" w:space="0" w:color="auto"/>
            <w:bottom w:val="none" w:sz="0" w:space="0" w:color="auto"/>
            <w:right w:val="none" w:sz="0" w:space="0" w:color="auto"/>
          </w:divBdr>
        </w:div>
        <w:div w:id="124277038">
          <w:marLeft w:val="640"/>
          <w:marRight w:val="0"/>
          <w:marTop w:val="0"/>
          <w:marBottom w:val="0"/>
          <w:divBdr>
            <w:top w:val="none" w:sz="0" w:space="0" w:color="auto"/>
            <w:left w:val="none" w:sz="0" w:space="0" w:color="auto"/>
            <w:bottom w:val="none" w:sz="0" w:space="0" w:color="auto"/>
            <w:right w:val="none" w:sz="0" w:space="0" w:color="auto"/>
          </w:divBdr>
        </w:div>
        <w:div w:id="2110928656">
          <w:marLeft w:val="640"/>
          <w:marRight w:val="0"/>
          <w:marTop w:val="0"/>
          <w:marBottom w:val="0"/>
          <w:divBdr>
            <w:top w:val="none" w:sz="0" w:space="0" w:color="auto"/>
            <w:left w:val="none" w:sz="0" w:space="0" w:color="auto"/>
            <w:bottom w:val="none" w:sz="0" w:space="0" w:color="auto"/>
            <w:right w:val="none" w:sz="0" w:space="0" w:color="auto"/>
          </w:divBdr>
        </w:div>
        <w:div w:id="203643871">
          <w:marLeft w:val="640"/>
          <w:marRight w:val="0"/>
          <w:marTop w:val="0"/>
          <w:marBottom w:val="0"/>
          <w:divBdr>
            <w:top w:val="none" w:sz="0" w:space="0" w:color="auto"/>
            <w:left w:val="none" w:sz="0" w:space="0" w:color="auto"/>
            <w:bottom w:val="none" w:sz="0" w:space="0" w:color="auto"/>
            <w:right w:val="none" w:sz="0" w:space="0" w:color="auto"/>
          </w:divBdr>
        </w:div>
        <w:div w:id="290288021">
          <w:marLeft w:val="640"/>
          <w:marRight w:val="0"/>
          <w:marTop w:val="0"/>
          <w:marBottom w:val="0"/>
          <w:divBdr>
            <w:top w:val="none" w:sz="0" w:space="0" w:color="auto"/>
            <w:left w:val="none" w:sz="0" w:space="0" w:color="auto"/>
            <w:bottom w:val="none" w:sz="0" w:space="0" w:color="auto"/>
            <w:right w:val="none" w:sz="0" w:space="0" w:color="auto"/>
          </w:divBdr>
        </w:div>
        <w:div w:id="306931988">
          <w:marLeft w:val="640"/>
          <w:marRight w:val="0"/>
          <w:marTop w:val="0"/>
          <w:marBottom w:val="0"/>
          <w:divBdr>
            <w:top w:val="none" w:sz="0" w:space="0" w:color="auto"/>
            <w:left w:val="none" w:sz="0" w:space="0" w:color="auto"/>
            <w:bottom w:val="none" w:sz="0" w:space="0" w:color="auto"/>
            <w:right w:val="none" w:sz="0" w:space="0" w:color="auto"/>
          </w:divBdr>
        </w:div>
        <w:div w:id="1350909990">
          <w:marLeft w:val="640"/>
          <w:marRight w:val="0"/>
          <w:marTop w:val="0"/>
          <w:marBottom w:val="0"/>
          <w:divBdr>
            <w:top w:val="none" w:sz="0" w:space="0" w:color="auto"/>
            <w:left w:val="none" w:sz="0" w:space="0" w:color="auto"/>
            <w:bottom w:val="none" w:sz="0" w:space="0" w:color="auto"/>
            <w:right w:val="none" w:sz="0" w:space="0" w:color="auto"/>
          </w:divBdr>
        </w:div>
        <w:div w:id="28845330">
          <w:marLeft w:val="640"/>
          <w:marRight w:val="0"/>
          <w:marTop w:val="0"/>
          <w:marBottom w:val="0"/>
          <w:divBdr>
            <w:top w:val="none" w:sz="0" w:space="0" w:color="auto"/>
            <w:left w:val="none" w:sz="0" w:space="0" w:color="auto"/>
            <w:bottom w:val="none" w:sz="0" w:space="0" w:color="auto"/>
            <w:right w:val="none" w:sz="0" w:space="0" w:color="auto"/>
          </w:divBdr>
        </w:div>
        <w:div w:id="1129058162">
          <w:marLeft w:val="640"/>
          <w:marRight w:val="0"/>
          <w:marTop w:val="0"/>
          <w:marBottom w:val="0"/>
          <w:divBdr>
            <w:top w:val="none" w:sz="0" w:space="0" w:color="auto"/>
            <w:left w:val="none" w:sz="0" w:space="0" w:color="auto"/>
            <w:bottom w:val="none" w:sz="0" w:space="0" w:color="auto"/>
            <w:right w:val="none" w:sz="0" w:space="0" w:color="auto"/>
          </w:divBdr>
        </w:div>
        <w:div w:id="532959398">
          <w:marLeft w:val="640"/>
          <w:marRight w:val="0"/>
          <w:marTop w:val="0"/>
          <w:marBottom w:val="0"/>
          <w:divBdr>
            <w:top w:val="none" w:sz="0" w:space="0" w:color="auto"/>
            <w:left w:val="none" w:sz="0" w:space="0" w:color="auto"/>
            <w:bottom w:val="none" w:sz="0" w:space="0" w:color="auto"/>
            <w:right w:val="none" w:sz="0" w:space="0" w:color="auto"/>
          </w:divBdr>
        </w:div>
        <w:div w:id="34699218">
          <w:marLeft w:val="640"/>
          <w:marRight w:val="0"/>
          <w:marTop w:val="0"/>
          <w:marBottom w:val="0"/>
          <w:divBdr>
            <w:top w:val="none" w:sz="0" w:space="0" w:color="auto"/>
            <w:left w:val="none" w:sz="0" w:space="0" w:color="auto"/>
            <w:bottom w:val="none" w:sz="0" w:space="0" w:color="auto"/>
            <w:right w:val="none" w:sz="0" w:space="0" w:color="auto"/>
          </w:divBdr>
        </w:div>
        <w:div w:id="1483691778">
          <w:marLeft w:val="640"/>
          <w:marRight w:val="0"/>
          <w:marTop w:val="0"/>
          <w:marBottom w:val="0"/>
          <w:divBdr>
            <w:top w:val="none" w:sz="0" w:space="0" w:color="auto"/>
            <w:left w:val="none" w:sz="0" w:space="0" w:color="auto"/>
            <w:bottom w:val="none" w:sz="0" w:space="0" w:color="auto"/>
            <w:right w:val="none" w:sz="0" w:space="0" w:color="auto"/>
          </w:divBdr>
        </w:div>
        <w:div w:id="186679112">
          <w:marLeft w:val="640"/>
          <w:marRight w:val="0"/>
          <w:marTop w:val="0"/>
          <w:marBottom w:val="0"/>
          <w:divBdr>
            <w:top w:val="none" w:sz="0" w:space="0" w:color="auto"/>
            <w:left w:val="none" w:sz="0" w:space="0" w:color="auto"/>
            <w:bottom w:val="none" w:sz="0" w:space="0" w:color="auto"/>
            <w:right w:val="none" w:sz="0" w:space="0" w:color="auto"/>
          </w:divBdr>
        </w:div>
        <w:div w:id="706418290">
          <w:marLeft w:val="640"/>
          <w:marRight w:val="0"/>
          <w:marTop w:val="0"/>
          <w:marBottom w:val="0"/>
          <w:divBdr>
            <w:top w:val="none" w:sz="0" w:space="0" w:color="auto"/>
            <w:left w:val="none" w:sz="0" w:space="0" w:color="auto"/>
            <w:bottom w:val="none" w:sz="0" w:space="0" w:color="auto"/>
            <w:right w:val="none" w:sz="0" w:space="0" w:color="auto"/>
          </w:divBdr>
        </w:div>
        <w:div w:id="779643215">
          <w:marLeft w:val="640"/>
          <w:marRight w:val="0"/>
          <w:marTop w:val="0"/>
          <w:marBottom w:val="0"/>
          <w:divBdr>
            <w:top w:val="none" w:sz="0" w:space="0" w:color="auto"/>
            <w:left w:val="none" w:sz="0" w:space="0" w:color="auto"/>
            <w:bottom w:val="none" w:sz="0" w:space="0" w:color="auto"/>
            <w:right w:val="none" w:sz="0" w:space="0" w:color="auto"/>
          </w:divBdr>
        </w:div>
        <w:div w:id="846410054">
          <w:marLeft w:val="640"/>
          <w:marRight w:val="0"/>
          <w:marTop w:val="0"/>
          <w:marBottom w:val="0"/>
          <w:divBdr>
            <w:top w:val="none" w:sz="0" w:space="0" w:color="auto"/>
            <w:left w:val="none" w:sz="0" w:space="0" w:color="auto"/>
            <w:bottom w:val="none" w:sz="0" w:space="0" w:color="auto"/>
            <w:right w:val="none" w:sz="0" w:space="0" w:color="auto"/>
          </w:divBdr>
        </w:div>
        <w:div w:id="1879778455">
          <w:marLeft w:val="640"/>
          <w:marRight w:val="0"/>
          <w:marTop w:val="0"/>
          <w:marBottom w:val="0"/>
          <w:divBdr>
            <w:top w:val="none" w:sz="0" w:space="0" w:color="auto"/>
            <w:left w:val="none" w:sz="0" w:space="0" w:color="auto"/>
            <w:bottom w:val="none" w:sz="0" w:space="0" w:color="auto"/>
            <w:right w:val="none" w:sz="0" w:space="0" w:color="auto"/>
          </w:divBdr>
        </w:div>
        <w:div w:id="1229611813">
          <w:marLeft w:val="640"/>
          <w:marRight w:val="0"/>
          <w:marTop w:val="0"/>
          <w:marBottom w:val="0"/>
          <w:divBdr>
            <w:top w:val="none" w:sz="0" w:space="0" w:color="auto"/>
            <w:left w:val="none" w:sz="0" w:space="0" w:color="auto"/>
            <w:bottom w:val="none" w:sz="0" w:space="0" w:color="auto"/>
            <w:right w:val="none" w:sz="0" w:space="0" w:color="auto"/>
          </w:divBdr>
        </w:div>
        <w:div w:id="951588628">
          <w:marLeft w:val="640"/>
          <w:marRight w:val="0"/>
          <w:marTop w:val="0"/>
          <w:marBottom w:val="0"/>
          <w:divBdr>
            <w:top w:val="none" w:sz="0" w:space="0" w:color="auto"/>
            <w:left w:val="none" w:sz="0" w:space="0" w:color="auto"/>
            <w:bottom w:val="none" w:sz="0" w:space="0" w:color="auto"/>
            <w:right w:val="none" w:sz="0" w:space="0" w:color="auto"/>
          </w:divBdr>
        </w:div>
        <w:div w:id="1744523435">
          <w:marLeft w:val="640"/>
          <w:marRight w:val="0"/>
          <w:marTop w:val="0"/>
          <w:marBottom w:val="0"/>
          <w:divBdr>
            <w:top w:val="none" w:sz="0" w:space="0" w:color="auto"/>
            <w:left w:val="none" w:sz="0" w:space="0" w:color="auto"/>
            <w:bottom w:val="none" w:sz="0" w:space="0" w:color="auto"/>
            <w:right w:val="none" w:sz="0" w:space="0" w:color="auto"/>
          </w:divBdr>
        </w:div>
        <w:div w:id="1175418173">
          <w:marLeft w:val="640"/>
          <w:marRight w:val="0"/>
          <w:marTop w:val="0"/>
          <w:marBottom w:val="0"/>
          <w:divBdr>
            <w:top w:val="none" w:sz="0" w:space="0" w:color="auto"/>
            <w:left w:val="none" w:sz="0" w:space="0" w:color="auto"/>
            <w:bottom w:val="none" w:sz="0" w:space="0" w:color="auto"/>
            <w:right w:val="none" w:sz="0" w:space="0" w:color="auto"/>
          </w:divBdr>
        </w:div>
        <w:div w:id="1352608740">
          <w:marLeft w:val="640"/>
          <w:marRight w:val="0"/>
          <w:marTop w:val="0"/>
          <w:marBottom w:val="0"/>
          <w:divBdr>
            <w:top w:val="none" w:sz="0" w:space="0" w:color="auto"/>
            <w:left w:val="none" w:sz="0" w:space="0" w:color="auto"/>
            <w:bottom w:val="none" w:sz="0" w:space="0" w:color="auto"/>
            <w:right w:val="none" w:sz="0" w:space="0" w:color="auto"/>
          </w:divBdr>
        </w:div>
        <w:div w:id="1646547883">
          <w:marLeft w:val="640"/>
          <w:marRight w:val="0"/>
          <w:marTop w:val="0"/>
          <w:marBottom w:val="0"/>
          <w:divBdr>
            <w:top w:val="none" w:sz="0" w:space="0" w:color="auto"/>
            <w:left w:val="none" w:sz="0" w:space="0" w:color="auto"/>
            <w:bottom w:val="none" w:sz="0" w:space="0" w:color="auto"/>
            <w:right w:val="none" w:sz="0" w:space="0" w:color="auto"/>
          </w:divBdr>
        </w:div>
        <w:div w:id="1854108109">
          <w:marLeft w:val="640"/>
          <w:marRight w:val="0"/>
          <w:marTop w:val="0"/>
          <w:marBottom w:val="0"/>
          <w:divBdr>
            <w:top w:val="none" w:sz="0" w:space="0" w:color="auto"/>
            <w:left w:val="none" w:sz="0" w:space="0" w:color="auto"/>
            <w:bottom w:val="none" w:sz="0" w:space="0" w:color="auto"/>
            <w:right w:val="none" w:sz="0" w:space="0" w:color="auto"/>
          </w:divBdr>
        </w:div>
        <w:div w:id="1926303108">
          <w:marLeft w:val="640"/>
          <w:marRight w:val="0"/>
          <w:marTop w:val="0"/>
          <w:marBottom w:val="0"/>
          <w:divBdr>
            <w:top w:val="none" w:sz="0" w:space="0" w:color="auto"/>
            <w:left w:val="none" w:sz="0" w:space="0" w:color="auto"/>
            <w:bottom w:val="none" w:sz="0" w:space="0" w:color="auto"/>
            <w:right w:val="none" w:sz="0" w:space="0" w:color="auto"/>
          </w:divBdr>
        </w:div>
        <w:div w:id="517038576">
          <w:marLeft w:val="640"/>
          <w:marRight w:val="0"/>
          <w:marTop w:val="0"/>
          <w:marBottom w:val="0"/>
          <w:divBdr>
            <w:top w:val="none" w:sz="0" w:space="0" w:color="auto"/>
            <w:left w:val="none" w:sz="0" w:space="0" w:color="auto"/>
            <w:bottom w:val="none" w:sz="0" w:space="0" w:color="auto"/>
            <w:right w:val="none" w:sz="0" w:space="0" w:color="auto"/>
          </w:divBdr>
        </w:div>
        <w:div w:id="1312060523">
          <w:marLeft w:val="640"/>
          <w:marRight w:val="0"/>
          <w:marTop w:val="0"/>
          <w:marBottom w:val="0"/>
          <w:divBdr>
            <w:top w:val="none" w:sz="0" w:space="0" w:color="auto"/>
            <w:left w:val="none" w:sz="0" w:space="0" w:color="auto"/>
            <w:bottom w:val="none" w:sz="0" w:space="0" w:color="auto"/>
            <w:right w:val="none" w:sz="0" w:space="0" w:color="auto"/>
          </w:divBdr>
        </w:div>
        <w:div w:id="1181317523">
          <w:marLeft w:val="640"/>
          <w:marRight w:val="0"/>
          <w:marTop w:val="0"/>
          <w:marBottom w:val="0"/>
          <w:divBdr>
            <w:top w:val="none" w:sz="0" w:space="0" w:color="auto"/>
            <w:left w:val="none" w:sz="0" w:space="0" w:color="auto"/>
            <w:bottom w:val="none" w:sz="0" w:space="0" w:color="auto"/>
            <w:right w:val="none" w:sz="0" w:space="0" w:color="auto"/>
          </w:divBdr>
        </w:div>
        <w:div w:id="693845359">
          <w:marLeft w:val="640"/>
          <w:marRight w:val="0"/>
          <w:marTop w:val="0"/>
          <w:marBottom w:val="0"/>
          <w:divBdr>
            <w:top w:val="none" w:sz="0" w:space="0" w:color="auto"/>
            <w:left w:val="none" w:sz="0" w:space="0" w:color="auto"/>
            <w:bottom w:val="none" w:sz="0" w:space="0" w:color="auto"/>
            <w:right w:val="none" w:sz="0" w:space="0" w:color="auto"/>
          </w:divBdr>
        </w:div>
        <w:div w:id="1438869950">
          <w:marLeft w:val="640"/>
          <w:marRight w:val="0"/>
          <w:marTop w:val="0"/>
          <w:marBottom w:val="0"/>
          <w:divBdr>
            <w:top w:val="none" w:sz="0" w:space="0" w:color="auto"/>
            <w:left w:val="none" w:sz="0" w:space="0" w:color="auto"/>
            <w:bottom w:val="none" w:sz="0" w:space="0" w:color="auto"/>
            <w:right w:val="none" w:sz="0" w:space="0" w:color="auto"/>
          </w:divBdr>
        </w:div>
        <w:div w:id="969169415">
          <w:marLeft w:val="640"/>
          <w:marRight w:val="0"/>
          <w:marTop w:val="0"/>
          <w:marBottom w:val="0"/>
          <w:divBdr>
            <w:top w:val="none" w:sz="0" w:space="0" w:color="auto"/>
            <w:left w:val="none" w:sz="0" w:space="0" w:color="auto"/>
            <w:bottom w:val="none" w:sz="0" w:space="0" w:color="auto"/>
            <w:right w:val="none" w:sz="0" w:space="0" w:color="auto"/>
          </w:divBdr>
        </w:div>
        <w:div w:id="1543202841">
          <w:marLeft w:val="640"/>
          <w:marRight w:val="0"/>
          <w:marTop w:val="0"/>
          <w:marBottom w:val="0"/>
          <w:divBdr>
            <w:top w:val="none" w:sz="0" w:space="0" w:color="auto"/>
            <w:left w:val="none" w:sz="0" w:space="0" w:color="auto"/>
            <w:bottom w:val="none" w:sz="0" w:space="0" w:color="auto"/>
            <w:right w:val="none" w:sz="0" w:space="0" w:color="auto"/>
          </w:divBdr>
        </w:div>
        <w:div w:id="685987804">
          <w:marLeft w:val="640"/>
          <w:marRight w:val="0"/>
          <w:marTop w:val="0"/>
          <w:marBottom w:val="0"/>
          <w:divBdr>
            <w:top w:val="none" w:sz="0" w:space="0" w:color="auto"/>
            <w:left w:val="none" w:sz="0" w:space="0" w:color="auto"/>
            <w:bottom w:val="none" w:sz="0" w:space="0" w:color="auto"/>
            <w:right w:val="none" w:sz="0" w:space="0" w:color="auto"/>
          </w:divBdr>
        </w:div>
        <w:div w:id="1136069939">
          <w:marLeft w:val="640"/>
          <w:marRight w:val="0"/>
          <w:marTop w:val="0"/>
          <w:marBottom w:val="0"/>
          <w:divBdr>
            <w:top w:val="none" w:sz="0" w:space="0" w:color="auto"/>
            <w:left w:val="none" w:sz="0" w:space="0" w:color="auto"/>
            <w:bottom w:val="none" w:sz="0" w:space="0" w:color="auto"/>
            <w:right w:val="none" w:sz="0" w:space="0" w:color="auto"/>
          </w:divBdr>
        </w:div>
        <w:div w:id="1860898476">
          <w:marLeft w:val="640"/>
          <w:marRight w:val="0"/>
          <w:marTop w:val="0"/>
          <w:marBottom w:val="0"/>
          <w:divBdr>
            <w:top w:val="none" w:sz="0" w:space="0" w:color="auto"/>
            <w:left w:val="none" w:sz="0" w:space="0" w:color="auto"/>
            <w:bottom w:val="none" w:sz="0" w:space="0" w:color="auto"/>
            <w:right w:val="none" w:sz="0" w:space="0" w:color="auto"/>
          </w:divBdr>
        </w:div>
        <w:div w:id="1821120321">
          <w:marLeft w:val="640"/>
          <w:marRight w:val="0"/>
          <w:marTop w:val="0"/>
          <w:marBottom w:val="0"/>
          <w:divBdr>
            <w:top w:val="none" w:sz="0" w:space="0" w:color="auto"/>
            <w:left w:val="none" w:sz="0" w:space="0" w:color="auto"/>
            <w:bottom w:val="none" w:sz="0" w:space="0" w:color="auto"/>
            <w:right w:val="none" w:sz="0" w:space="0" w:color="auto"/>
          </w:divBdr>
        </w:div>
        <w:div w:id="363478585">
          <w:marLeft w:val="640"/>
          <w:marRight w:val="0"/>
          <w:marTop w:val="0"/>
          <w:marBottom w:val="0"/>
          <w:divBdr>
            <w:top w:val="none" w:sz="0" w:space="0" w:color="auto"/>
            <w:left w:val="none" w:sz="0" w:space="0" w:color="auto"/>
            <w:bottom w:val="none" w:sz="0" w:space="0" w:color="auto"/>
            <w:right w:val="none" w:sz="0" w:space="0" w:color="auto"/>
          </w:divBdr>
        </w:div>
        <w:div w:id="655839614">
          <w:marLeft w:val="640"/>
          <w:marRight w:val="0"/>
          <w:marTop w:val="0"/>
          <w:marBottom w:val="0"/>
          <w:divBdr>
            <w:top w:val="none" w:sz="0" w:space="0" w:color="auto"/>
            <w:left w:val="none" w:sz="0" w:space="0" w:color="auto"/>
            <w:bottom w:val="none" w:sz="0" w:space="0" w:color="auto"/>
            <w:right w:val="none" w:sz="0" w:space="0" w:color="auto"/>
          </w:divBdr>
        </w:div>
        <w:div w:id="1645812287">
          <w:marLeft w:val="640"/>
          <w:marRight w:val="0"/>
          <w:marTop w:val="0"/>
          <w:marBottom w:val="0"/>
          <w:divBdr>
            <w:top w:val="none" w:sz="0" w:space="0" w:color="auto"/>
            <w:left w:val="none" w:sz="0" w:space="0" w:color="auto"/>
            <w:bottom w:val="none" w:sz="0" w:space="0" w:color="auto"/>
            <w:right w:val="none" w:sz="0" w:space="0" w:color="auto"/>
          </w:divBdr>
        </w:div>
        <w:div w:id="1737584400">
          <w:marLeft w:val="640"/>
          <w:marRight w:val="0"/>
          <w:marTop w:val="0"/>
          <w:marBottom w:val="0"/>
          <w:divBdr>
            <w:top w:val="none" w:sz="0" w:space="0" w:color="auto"/>
            <w:left w:val="none" w:sz="0" w:space="0" w:color="auto"/>
            <w:bottom w:val="none" w:sz="0" w:space="0" w:color="auto"/>
            <w:right w:val="none" w:sz="0" w:space="0" w:color="auto"/>
          </w:divBdr>
        </w:div>
        <w:div w:id="1762994645">
          <w:marLeft w:val="640"/>
          <w:marRight w:val="0"/>
          <w:marTop w:val="0"/>
          <w:marBottom w:val="0"/>
          <w:divBdr>
            <w:top w:val="none" w:sz="0" w:space="0" w:color="auto"/>
            <w:left w:val="none" w:sz="0" w:space="0" w:color="auto"/>
            <w:bottom w:val="none" w:sz="0" w:space="0" w:color="auto"/>
            <w:right w:val="none" w:sz="0" w:space="0" w:color="auto"/>
          </w:divBdr>
        </w:div>
        <w:div w:id="1763918561">
          <w:marLeft w:val="640"/>
          <w:marRight w:val="0"/>
          <w:marTop w:val="0"/>
          <w:marBottom w:val="0"/>
          <w:divBdr>
            <w:top w:val="none" w:sz="0" w:space="0" w:color="auto"/>
            <w:left w:val="none" w:sz="0" w:space="0" w:color="auto"/>
            <w:bottom w:val="none" w:sz="0" w:space="0" w:color="auto"/>
            <w:right w:val="none" w:sz="0" w:space="0" w:color="auto"/>
          </w:divBdr>
        </w:div>
        <w:div w:id="1180583030">
          <w:marLeft w:val="640"/>
          <w:marRight w:val="0"/>
          <w:marTop w:val="0"/>
          <w:marBottom w:val="0"/>
          <w:divBdr>
            <w:top w:val="none" w:sz="0" w:space="0" w:color="auto"/>
            <w:left w:val="none" w:sz="0" w:space="0" w:color="auto"/>
            <w:bottom w:val="none" w:sz="0" w:space="0" w:color="auto"/>
            <w:right w:val="none" w:sz="0" w:space="0" w:color="auto"/>
          </w:divBdr>
        </w:div>
        <w:div w:id="188838959">
          <w:marLeft w:val="640"/>
          <w:marRight w:val="0"/>
          <w:marTop w:val="0"/>
          <w:marBottom w:val="0"/>
          <w:divBdr>
            <w:top w:val="none" w:sz="0" w:space="0" w:color="auto"/>
            <w:left w:val="none" w:sz="0" w:space="0" w:color="auto"/>
            <w:bottom w:val="none" w:sz="0" w:space="0" w:color="auto"/>
            <w:right w:val="none" w:sz="0" w:space="0" w:color="auto"/>
          </w:divBdr>
        </w:div>
        <w:div w:id="1505318428">
          <w:marLeft w:val="640"/>
          <w:marRight w:val="0"/>
          <w:marTop w:val="0"/>
          <w:marBottom w:val="0"/>
          <w:divBdr>
            <w:top w:val="none" w:sz="0" w:space="0" w:color="auto"/>
            <w:left w:val="none" w:sz="0" w:space="0" w:color="auto"/>
            <w:bottom w:val="none" w:sz="0" w:space="0" w:color="auto"/>
            <w:right w:val="none" w:sz="0" w:space="0" w:color="auto"/>
          </w:divBdr>
        </w:div>
        <w:div w:id="233777459">
          <w:marLeft w:val="640"/>
          <w:marRight w:val="0"/>
          <w:marTop w:val="0"/>
          <w:marBottom w:val="0"/>
          <w:divBdr>
            <w:top w:val="none" w:sz="0" w:space="0" w:color="auto"/>
            <w:left w:val="none" w:sz="0" w:space="0" w:color="auto"/>
            <w:bottom w:val="none" w:sz="0" w:space="0" w:color="auto"/>
            <w:right w:val="none" w:sz="0" w:space="0" w:color="auto"/>
          </w:divBdr>
        </w:div>
        <w:div w:id="422263936">
          <w:marLeft w:val="640"/>
          <w:marRight w:val="0"/>
          <w:marTop w:val="0"/>
          <w:marBottom w:val="0"/>
          <w:divBdr>
            <w:top w:val="none" w:sz="0" w:space="0" w:color="auto"/>
            <w:left w:val="none" w:sz="0" w:space="0" w:color="auto"/>
            <w:bottom w:val="none" w:sz="0" w:space="0" w:color="auto"/>
            <w:right w:val="none" w:sz="0" w:space="0" w:color="auto"/>
          </w:divBdr>
        </w:div>
        <w:div w:id="305668466">
          <w:marLeft w:val="640"/>
          <w:marRight w:val="0"/>
          <w:marTop w:val="0"/>
          <w:marBottom w:val="0"/>
          <w:divBdr>
            <w:top w:val="none" w:sz="0" w:space="0" w:color="auto"/>
            <w:left w:val="none" w:sz="0" w:space="0" w:color="auto"/>
            <w:bottom w:val="none" w:sz="0" w:space="0" w:color="auto"/>
            <w:right w:val="none" w:sz="0" w:space="0" w:color="auto"/>
          </w:divBdr>
        </w:div>
        <w:div w:id="395856991">
          <w:marLeft w:val="640"/>
          <w:marRight w:val="0"/>
          <w:marTop w:val="0"/>
          <w:marBottom w:val="0"/>
          <w:divBdr>
            <w:top w:val="none" w:sz="0" w:space="0" w:color="auto"/>
            <w:left w:val="none" w:sz="0" w:space="0" w:color="auto"/>
            <w:bottom w:val="none" w:sz="0" w:space="0" w:color="auto"/>
            <w:right w:val="none" w:sz="0" w:space="0" w:color="auto"/>
          </w:divBdr>
        </w:div>
        <w:div w:id="2039307575">
          <w:marLeft w:val="640"/>
          <w:marRight w:val="0"/>
          <w:marTop w:val="0"/>
          <w:marBottom w:val="0"/>
          <w:divBdr>
            <w:top w:val="none" w:sz="0" w:space="0" w:color="auto"/>
            <w:left w:val="none" w:sz="0" w:space="0" w:color="auto"/>
            <w:bottom w:val="none" w:sz="0" w:space="0" w:color="auto"/>
            <w:right w:val="none" w:sz="0" w:space="0" w:color="auto"/>
          </w:divBdr>
        </w:div>
      </w:divsChild>
    </w:div>
    <w:div w:id="449592251">
      <w:bodyDiv w:val="1"/>
      <w:marLeft w:val="0"/>
      <w:marRight w:val="0"/>
      <w:marTop w:val="0"/>
      <w:marBottom w:val="0"/>
      <w:divBdr>
        <w:top w:val="none" w:sz="0" w:space="0" w:color="auto"/>
        <w:left w:val="none" w:sz="0" w:space="0" w:color="auto"/>
        <w:bottom w:val="none" w:sz="0" w:space="0" w:color="auto"/>
        <w:right w:val="none" w:sz="0" w:space="0" w:color="auto"/>
      </w:divBdr>
    </w:div>
    <w:div w:id="450586606">
      <w:bodyDiv w:val="1"/>
      <w:marLeft w:val="0"/>
      <w:marRight w:val="0"/>
      <w:marTop w:val="0"/>
      <w:marBottom w:val="0"/>
      <w:divBdr>
        <w:top w:val="none" w:sz="0" w:space="0" w:color="auto"/>
        <w:left w:val="none" w:sz="0" w:space="0" w:color="auto"/>
        <w:bottom w:val="none" w:sz="0" w:space="0" w:color="auto"/>
        <w:right w:val="none" w:sz="0" w:space="0" w:color="auto"/>
      </w:divBdr>
    </w:div>
    <w:div w:id="456526543">
      <w:bodyDiv w:val="1"/>
      <w:marLeft w:val="0"/>
      <w:marRight w:val="0"/>
      <w:marTop w:val="0"/>
      <w:marBottom w:val="0"/>
      <w:divBdr>
        <w:top w:val="none" w:sz="0" w:space="0" w:color="auto"/>
        <w:left w:val="none" w:sz="0" w:space="0" w:color="auto"/>
        <w:bottom w:val="none" w:sz="0" w:space="0" w:color="auto"/>
        <w:right w:val="none" w:sz="0" w:space="0" w:color="auto"/>
      </w:divBdr>
    </w:div>
    <w:div w:id="456685235">
      <w:bodyDiv w:val="1"/>
      <w:marLeft w:val="0"/>
      <w:marRight w:val="0"/>
      <w:marTop w:val="0"/>
      <w:marBottom w:val="0"/>
      <w:divBdr>
        <w:top w:val="none" w:sz="0" w:space="0" w:color="auto"/>
        <w:left w:val="none" w:sz="0" w:space="0" w:color="auto"/>
        <w:bottom w:val="none" w:sz="0" w:space="0" w:color="auto"/>
        <w:right w:val="none" w:sz="0" w:space="0" w:color="auto"/>
      </w:divBdr>
      <w:divsChild>
        <w:div w:id="1638026071">
          <w:marLeft w:val="480"/>
          <w:marRight w:val="0"/>
          <w:marTop w:val="0"/>
          <w:marBottom w:val="0"/>
          <w:divBdr>
            <w:top w:val="none" w:sz="0" w:space="0" w:color="auto"/>
            <w:left w:val="none" w:sz="0" w:space="0" w:color="auto"/>
            <w:bottom w:val="none" w:sz="0" w:space="0" w:color="auto"/>
            <w:right w:val="none" w:sz="0" w:space="0" w:color="auto"/>
          </w:divBdr>
        </w:div>
        <w:div w:id="1673027794">
          <w:marLeft w:val="480"/>
          <w:marRight w:val="0"/>
          <w:marTop w:val="0"/>
          <w:marBottom w:val="0"/>
          <w:divBdr>
            <w:top w:val="none" w:sz="0" w:space="0" w:color="auto"/>
            <w:left w:val="none" w:sz="0" w:space="0" w:color="auto"/>
            <w:bottom w:val="none" w:sz="0" w:space="0" w:color="auto"/>
            <w:right w:val="none" w:sz="0" w:space="0" w:color="auto"/>
          </w:divBdr>
        </w:div>
        <w:div w:id="2128617832">
          <w:marLeft w:val="480"/>
          <w:marRight w:val="0"/>
          <w:marTop w:val="0"/>
          <w:marBottom w:val="0"/>
          <w:divBdr>
            <w:top w:val="none" w:sz="0" w:space="0" w:color="auto"/>
            <w:left w:val="none" w:sz="0" w:space="0" w:color="auto"/>
            <w:bottom w:val="none" w:sz="0" w:space="0" w:color="auto"/>
            <w:right w:val="none" w:sz="0" w:space="0" w:color="auto"/>
          </w:divBdr>
        </w:div>
        <w:div w:id="373192419">
          <w:marLeft w:val="480"/>
          <w:marRight w:val="0"/>
          <w:marTop w:val="0"/>
          <w:marBottom w:val="0"/>
          <w:divBdr>
            <w:top w:val="none" w:sz="0" w:space="0" w:color="auto"/>
            <w:left w:val="none" w:sz="0" w:space="0" w:color="auto"/>
            <w:bottom w:val="none" w:sz="0" w:space="0" w:color="auto"/>
            <w:right w:val="none" w:sz="0" w:space="0" w:color="auto"/>
          </w:divBdr>
        </w:div>
        <w:div w:id="299189945">
          <w:marLeft w:val="480"/>
          <w:marRight w:val="0"/>
          <w:marTop w:val="0"/>
          <w:marBottom w:val="0"/>
          <w:divBdr>
            <w:top w:val="none" w:sz="0" w:space="0" w:color="auto"/>
            <w:left w:val="none" w:sz="0" w:space="0" w:color="auto"/>
            <w:bottom w:val="none" w:sz="0" w:space="0" w:color="auto"/>
            <w:right w:val="none" w:sz="0" w:space="0" w:color="auto"/>
          </w:divBdr>
        </w:div>
        <w:div w:id="1171725852">
          <w:marLeft w:val="480"/>
          <w:marRight w:val="0"/>
          <w:marTop w:val="0"/>
          <w:marBottom w:val="0"/>
          <w:divBdr>
            <w:top w:val="none" w:sz="0" w:space="0" w:color="auto"/>
            <w:left w:val="none" w:sz="0" w:space="0" w:color="auto"/>
            <w:bottom w:val="none" w:sz="0" w:space="0" w:color="auto"/>
            <w:right w:val="none" w:sz="0" w:space="0" w:color="auto"/>
          </w:divBdr>
        </w:div>
        <w:div w:id="629480311">
          <w:marLeft w:val="480"/>
          <w:marRight w:val="0"/>
          <w:marTop w:val="0"/>
          <w:marBottom w:val="0"/>
          <w:divBdr>
            <w:top w:val="none" w:sz="0" w:space="0" w:color="auto"/>
            <w:left w:val="none" w:sz="0" w:space="0" w:color="auto"/>
            <w:bottom w:val="none" w:sz="0" w:space="0" w:color="auto"/>
            <w:right w:val="none" w:sz="0" w:space="0" w:color="auto"/>
          </w:divBdr>
        </w:div>
        <w:div w:id="1087582400">
          <w:marLeft w:val="480"/>
          <w:marRight w:val="0"/>
          <w:marTop w:val="0"/>
          <w:marBottom w:val="0"/>
          <w:divBdr>
            <w:top w:val="none" w:sz="0" w:space="0" w:color="auto"/>
            <w:left w:val="none" w:sz="0" w:space="0" w:color="auto"/>
            <w:bottom w:val="none" w:sz="0" w:space="0" w:color="auto"/>
            <w:right w:val="none" w:sz="0" w:space="0" w:color="auto"/>
          </w:divBdr>
        </w:div>
        <w:div w:id="1511991963">
          <w:marLeft w:val="480"/>
          <w:marRight w:val="0"/>
          <w:marTop w:val="0"/>
          <w:marBottom w:val="0"/>
          <w:divBdr>
            <w:top w:val="none" w:sz="0" w:space="0" w:color="auto"/>
            <w:left w:val="none" w:sz="0" w:space="0" w:color="auto"/>
            <w:bottom w:val="none" w:sz="0" w:space="0" w:color="auto"/>
            <w:right w:val="none" w:sz="0" w:space="0" w:color="auto"/>
          </w:divBdr>
        </w:div>
        <w:div w:id="57486272">
          <w:marLeft w:val="480"/>
          <w:marRight w:val="0"/>
          <w:marTop w:val="0"/>
          <w:marBottom w:val="0"/>
          <w:divBdr>
            <w:top w:val="none" w:sz="0" w:space="0" w:color="auto"/>
            <w:left w:val="none" w:sz="0" w:space="0" w:color="auto"/>
            <w:bottom w:val="none" w:sz="0" w:space="0" w:color="auto"/>
            <w:right w:val="none" w:sz="0" w:space="0" w:color="auto"/>
          </w:divBdr>
        </w:div>
        <w:div w:id="72432765">
          <w:marLeft w:val="480"/>
          <w:marRight w:val="0"/>
          <w:marTop w:val="0"/>
          <w:marBottom w:val="0"/>
          <w:divBdr>
            <w:top w:val="none" w:sz="0" w:space="0" w:color="auto"/>
            <w:left w:val="none" w:sz="0" w:space="0" w:color="auto"/>
            <w:bottom w:val="none" w:sz="0" w:space="0" w:color="auto"/>
            <w:right w:val="none" w:sz="0" w:space="0" w:color="auto"/>
          </w:divBdr>
        </w:div>
        <w:div w:id="601843260">
          <w:marLeft w:val="480"/>
          <w:marRight w:val="0"/>
          <w:marTop w:val="0"/>
          <w:marBottom w:val="0"/>
          <w:divBdr>
            <w:top w:val="none" w:sz="0" w:space="0" w:color="auto"/>
            <w:left w:val="none" w:sz="0" w:space="0" w:color="auto"/>
            <w:bottom w:val="none" w:sz="0" w:space="0" w:color="auto"/>
            <w:right w:val="none" w:sz="0" w:space="0" w:color="auto"/>
          </w:divBdr>
        </w:div>
        <w:div w:id="1006439860">
          <w:marLeft w:val="480"/>
          <w:marRight w:val="0"/>
          <w:marTop w:val="0"/>
          <w:marBottom w:val="0"/>
          <w:divBdr>
            <w:top w:val="none" w:sz="0" w:space="0" w:color="auto"/>
            <w:left w:val="none" w:sz="0" w:space="0" w:color="auto"/>
            <w:bottom w:val="none" w:sz="0" w:space="0" w:color="auto"/>
            <w:right w:val="none" w:sz="0" w:space="0" w:color="auto"/>
          </w:divBdr>
        </w:div>
        <w:div w:id="1294750955">
          <w:marLeft w:val="480"/>
          <w:marRight w:val="0"/>
          <w:marTop w:val="0"/>
          <w:marBottom w:val="0"/>
          <w:divBdr>
            <w:top w:val="none" w:sz="0" w:space="0" w:color="auto"/>
            <w:left w:val="none" w:sz="0" w:space="0" w:color="auto"/>
            <w:bottom w:val="none" w:sz="0" w:space="0" w:color="auto"/>
            <w:right w:val="none" w:sz="0" w:space="0" w:color="auto"/>
          </w:divBdr>
        </w:div>
        <w:div w:id="1605727381">
          <w:marLeft w:val="480"/>
          <w:marRight w:val="0"/>
          <w:marTop w:val="0"/>
          <w:marBottom w:val="0"/>
          <w:divBdr>
            <w:top w:val="none" w:sz="0" w:space="0" w:color="auto"/>
            <w:left w:val="none" w:sz="0" w:space="0" w:color="auto"/>
            <w:bottom w:val="none" w:sz="0" w:space="0" w:color="auto"/>
            <w:right w:val="none" w:sz="0" w:space="0" w:color="auto"/>
          </w:divBdr>
        </w:div>
        <w:div w:id="696589664">
          <w:marLeft w:val="480"/>
          <w:marRight w:val="0"/>
          <w:marTop w:val="0"/>
          <w:marBottom w:val="0"/>
          <w:divBdr>
            <w:top w:val="none" w:sz="0" w:space="0" w:color="auto"/>
            <w:left w:val="none" w:sz="0" w:space="0" w:color="auto"/>
            <w:bottom w:val="none" w:sz="0" w:space="0" w:color="auto"/>
            <w:right w:val="none" w:sz="0" w:space="0" w:color="auto"/>
          </w:divBdr>
        </w:div>
        <w:div w:id="1881236432">
          <w:marLeft w:val="480"/>
          <w:marRight w:val="0"/>
          <w:marTop w:val="0"/>
          <w:marBottom w:val="0"/>
          <w:divBdr>
            <w:top w:val="none" w:sz="0" w:space="0" w:color="auto"/>
            <w:left w:val="none" w:sz="0" w:space="0" w:color="auto"/>
            <w:bottom w:val="none" w:sz="0" w:space="0" w:color="auto"/>
            <w:right w:val="none" w:sz="0" w:space="0" w:color="auto"/>
          </w:divBdr>
        </w:div>
        <w:div w:id="1292402224">
          <w:marLeft w:val="480"/>
          <w:marRight w:val="0"/>
          <w:marTop w:val="0"/>
          <w:marBottom w:val="0"/>
          <w:divBdr>
            <w:top w:val="none" w:sz="0" w:space="0" w:color="auto"/>
            <w:left w:val="none" w:sz="0" w:space="0" w:color="auto"/>
            <w:bottom w:val="none" w:sz="0" w:space="0" w:color="auto"/>
            <w:right w:val="none" w:sz="0" w:space="0" w:color="auto"/>
          </w:divBdr>
        </w:div>
        <w:div w:id="872888059">
          <w:marLeft w:val="480"/>
          <w:marRight w:val="0"/>
          <w:marTop w:val="0"/>
          <w:marBottom w:val="0"/>
          <w:divBdr>
            <w:top w:val="none" w:sz="0" w:space="0" w:color="auto"/>
            <w:left w:val="none" w:sz="0" w:space="0" w:color="auto"/>
            <w:bottom w:val="none" w:sz="0" w:space="0" w:color="auto"/>
            <w:right w:val="none" w:sz="0" w:space="0" w:color="auto"/>
          </w:divBdr>
        </w:div>
        <w:div w:id="1617518212">
          <w:marLeft w:val="480"/>
          <w:marRight w:val="0"/>
          <w:marTop w:val="0"/>
          <w:marBottom w:val="0"/>
          <w:divBdr>
            <w:top w:val="none" w:sz="0" w:space="0" w:color="auto"/>
            <w:left w:val="none" w:sz="0" w:space="0" w:color="auto"/>
            <w:bottom w:val="none" w:sz="0" w:space="0" w:color="auto"/>
            <w:right w:val="none" w:sz="0" w:space="0" w:color="auto"/>
          </w:divBdr>
        </w:div>
        <w:div w:id="2138255474">
          <w:marLeft w:val="480"/>
          <w:marRight w:val="0"/>
          <w:marTop w:val="0"/>
          <w:marBottom w:val="0"/>
          <w:divBdr>
            <w:top w:val="none" w:sz="0" w:space="0" w:color="auto"/>
            <w:left w:val="none" w:sz="0" w:space="0" w:color="auto"/>
            <w:bottom w:val="none" w:sz="0" w:space="0" w:color="auto"/>
            <w:right w:val="none" w:sz="0" w:space="0" w:color="auto"/>
          </w:divBdr>
        </w:div>
        <w:div w:id="425661810">
          <w:marLeft w:val="480"/>
          <w:marRight w:val="0"/>
          <w:marTop w:val="0"/>
          <w:marBottom w:val="0"/>
          <w:divBdr>
            <w:top w:val="none" w:sz="0" w:space="0" w:color="auto"/>
            <w:left w:val="none" w:sz="0" w:space="0" w:color="auto"/>
            <w:bottom w:val="none" w:sz="0" w:space="0" w:color="auto"/>
            <w:right w:val="none" w:sz="0" w:space="0" w:color="auto"/>
          </w:divBdr>
        </w:div>
        <w:div w:id="1161430094">
          <w:marLeft w:val="480"/>
          <w:marRight w:val="0"/>
          <w:marTop w:val="0"/>
          <w:marBottom w:val="0"/>
          <w:divBdr>
            <w:top w:val="none" w:sz="0" w:space="0" w:color="auto"/>
            <w:left w:val="none" w:sz="0" w:space="0" w:color="auto"/>
            <w:bottom w:val="none" w:sz="0" w:space="0" w:color="auto"/>
            <w:right w:val="none" w:sz="0" w:space="0" w:color="auto"/>
          </w:divBdr>
        </w:div>
        <w:div w:id="833911337">
          <w:marLeft w:val="480"/>
          <w:marRight w:val="0"/>
          <w:marTop w:val="0"/>
          <w:marBottom w:val="0"/>
          <w:divBdr>
            <w:top w:val="none" w:sz="0" w:space="0" w:color="auto"/>
            <w:left w:val="none" w:sz="0" w:space="0" w:color="auto"/>
            <w:bottom w:val="none" w:sz="0" w:space="0" w:color="auto"/>
            <w:right w:val="none" w:sz="0" w:space="0" w:color="auto"/>
          </w:divBdr>
        </w:div>
        <w:div w:id="727266973">
          <w:marLeft w:val="480"/>
          <w:marRight w:val="0"/>
          <w:marTop w:val="0"/>
          <w:marBottom w:val="0"/>
          <w:divBdr>
            <w:top w:val="none" w:sz="0" w:space="0" w:color="auto"/>
            <w:left w:val="none" w:sz="0" w:space="0" w:color="auto"/>
            <w:bottom w:val="none" w:sz="0" w:space="0" w:color="auto"/>
            <w:right w:val="none" w:sz="0" w:space="0" w:color="auto"/>
          </w:divBdr>
        </w:div>
        <w:div w:id="750614966">
          <w:marLeft w:val="480"/>
          <w:marRight w:val="0"/>
          <w:marTop w:val="0"/>
          <w:marBottom w:val="0"/>
          <w:divBdr>
            <w:top w:val="none" w:sz="0" w:space="0" w:color="auto"/>
            <w:left w:val="none" w:sz="0" w:space="0" w:color="auto"/>
            <w:bottom w:val="none" w:sz="0" w:space="0" w:color="auto"/>
            <w:right w:val="none" w:sz="0" w:space="0" w:color="auto"/>
          </w:divBdr>
        </w:div>
        <w:div w:id="1846430509">
          <w:marLeft w:val="480"/>
          <w:marRight w:val="0"/>
          <w:marTop w:val="0"/>
          <w:marBottom w:val="0"/>
          <w:divBdr>
            <w:top w:val="none" w:sz="0" w:space="0" w:color="auto"/>
            <w:left w:val="none" w:sz="0" w:space="0" w:color="auto"/>
            <w:bottom w:val="none" w:sz="0" w:space="0" w:color="auto"/>
            <w:right w:val="none" w:sz="0" w:space="0" w:color="auto"/>
          </w:divBdr>
        </w:div>
        <w:div w:id="596333159">
          <w:marLeft w:val="480"/>
          <w:marRight w:val="0"/>
          <w:marTop w:val="0"/>
          <w:marBottom w:val="0"/>
          <w:divBdr>
            <w:top w:val="none" w:sz="0" w:space="0" w:color="auto"/>
            <w:left w:val="none" w:sz="0" w:space="0" w:color="auto"/>
            <w:bottom w:val="none" w:sz="0" w:space="0" w:color="auto"/>
            <w:right w:val="none" w:sz="0" w:space="0" w:color="auto"/>
          </w:divBdr>
        </w:div>
        <w:div w:id="1658529504">
          <w:marLeft w:val="480"/>
          <w:marRight w:val="0"/>
          <w:marTop w:val="0"/>
          <w:marBottom w:val="0"/>
          <w:divBdr>
            <w:top w:val="none" w:sz="0" w:space="0" w:color="auto"/>
            <w:left w:val="none" w:sz="0" w:space="0" w:color="auto"/>
            <w:bottom w:val="none" w:sz="0" w:space="0" w:color="auto"/>
            <w:right w:val="none" w:sz="0" w:space="0" w:color="auto"/>
          </w:divBdr>
        </w:div>
        <w:div w:id="2099280793">
          <w:marLeft w:val="480"/>
          <w:marRight w:val="0"/>
          <w:marTop w:val="0"/>
          <w:marBottom w:val="0"/>
          <w:divBdr>
            <w:top w:val="none" w:sz="0" w:space="0" w:color="auto"/>
            <w:left w:val="none" w:sz="0" w:space="0" w:color="auto"/>
            <w:bottom w:val="none" w:sz="0" w:space="0" w:color="auto"/>
            <w:right w:val="none" w:sz="0" w:space="0" w:color="auto"/>
          </w:divBdr>
        </w:div>
        <w:div w:id="1238395755">
          <w:marLeft w:val="480"/>
          <w:marRight w:val="0"/>
          <w:marTop w:val="0"/>
          <w:marBottom w:val="0"/>
          <w:divBdr>
            <w:top w:val="none" w:sz="0" w:space="0" w:color="auto"/>
            <w:left w:val="none" w:sz="0" w:space="0" w:color="auto"/>
            <w:bottom w:val="none" w:sz="0" w:space="0" w:color="auto"/>
            <w:right w:val="none" w:sz="0" w:space="0" w:color="auto"/>
          </w:divBdr>
        </w:div>
        <w:div w:id="306471909">
          <w:marLeft w:val="480"/>
          <w:marRight w:val="0"/>
          <w:marTop w:val="0"/>
          <w:marBottom w:val="0"/>
          <w:divBdr>
            <w:top w:val="none" w:sz="0" w:space="0" w:color="auto"/>
            <w:left w:val="none" w:sz="0" w:space="0" w:color="auto"/>
            <w:bottom w:val="none" w:sz="0" w:space="0" w:color="auto"/>
            <w:right w:val="none" w:sz="0" w:space="0" w:color="auto"/>
          </w:divBdr>
        </w:div>
        <w:div w:id="1917595379">
          <w:marLeft w:val="480"/>
          <w:marRight w:val="0"/>
          <w:marTop w:val="0"/>
          <w:marBottom w:val="0"/>
          <w:divBdr>
            <w:top w:val="none" w:sz="0" w:space="0" w:color="auto"/>
            <w:left w:val="none" w:sz="0" w:space="0" w:color="auto"/>
            <w:bottom w:val="none" w:sz="0" w:space="0" w:color="auto"/>
            <w:right w:val="none" w:sz="0" w:space="0" w:color="auto"/>
          </w:divBdr>
        </w:div>
        <w:div w:id="1052996296">
          <w:marLeft w:val="480"/>
          <w:marRight w:val="0"/>
          <w:marTop w:val="0"/>
          <w:marBottom w:val="0"/>
          <w:divBdr>
            <w:top w:val="none" w:sz="0" w:space="0" w:color="auto"/>
            <w:left w:val="none" w:sz="0" w:space="0" w:color="auto"/>
            <w:bottom w:val="none" w:sz="0" w:space="0" w:color="auto"/>
            <w:right w:val="none" w:sz="0" w:space="0" w:color="auto"/>
          </w:divBdr>
        </w:div>
        <w:div w:id="343242687">
          <w:marLeft w:val="480"/>
          <w:marRight w:val="0"/>
          <w:marTop w:val="0"/>
          <w:marBottom w:val="0"/>
          <w:divBdr>
            <w:top w:val="none" w:sz="0" w:space="0" w:color="auto"/>
            <w:left w:val="none" w:sz="0" w:space="0" w:color="auto"/>
            <w:bottom w:val="none" w:sz="0" w:space="0" w:color="auto"/>
            <w:right w:val="none" w:sz="0" w:space="0" w:color="auto"/>
          </w:divBdr>
        </w:div>
        <w:div w:id="265504409">
          <w:marLeft w:val="480"/>
          <w:marRight w:val="0"/>
          <w:marTop w:val="0"/>
          <w:marBottom w:val="0"/>
          <w:divBdr>
            <w:top w:val="none" w:sz="0" w:space="0" w:color="auto"/>
            <w:left w:val="none" w:sz="0" w:space="0" w:color="auto"/>
            <w:bottom w:val="none" w:sz="0" w:space="0" w:color="auto"/>
            <w:right w:val="none" w:sz="0" w:space="0" w:color="auto"/>
          </w:divBdr>
        </w:div>
        <w:div w:id="148593442">
          <w:marLeft w:val="480"/>
          <w:marRight w:val="0"/>
          <w:marTop w:val="0"/>
          <w:marBottom w:val="0"/>
          <w:divBdr>
            <w:top w:val="none" w:sz="0" w:space="0" w:color="auto"/>
            <w:left w:val="none" w:sz="0" w:space="0" w:color="auto"/>
            <w:bottom w:val="none" w:sz="0" w:space="0" w:color="auto"/>
            <w:right w:val="none" w:sz="0" w:space="0" w:color="auto"/>
          </w:divBdr>
        </w:div>
        <w:div w:id="1227447744">
          <w:marLeft w:val="480"/>
          <w:marRight w:val="0"/>
          <w:marTop w:val="0"/>
          <w:marBottom w:val="0"/>
          <w:divBdr>
            <w:top w:val="none" w:sz="0" w:space="0" w:color="auto"/>
            <w:left w:val="none" w:sz="0" w:space="0" w:color="auto"/>
            <w:bottom w:val="none" w:sz="0" w:space="0" w:color="auto"/>
            <w:right w:val="none" w:sz="0" w:space="0" w:color="auto"/>
          </w:divBdr>
        </w:div>
        <w:div w:id="636885002">
          <w:marLeft w:val="480"/>
          <w:marRight w:val="0"/>
          <w:marTop w:val="0"/>
          <w:marBottom w:val="0"/>
          <w:divBdr>
            <w:top w:val="none" w:sz="0" w:space="0" w:color="auto"/>
            <w:left w:val="none" w:sz="0" w:space="0" w:color="auto"/>
            <w:bottom w:val="none" w:sz="0" w:space="0" w:color="auto"/>
            <w:right w:val="none" w:sz="0" w:space="0" w:color="auto"/>
          </w:divBdr>
        </w:div>
        <w:div w:id="932669909">
          <w:marLeft w:val="480"/>
          <w:marRight w:val="0"/>
          <w:marTop w:val="0"/>
          <w:marBottom w:val="0"/>
          <w:divBdr>
            <w:top w:val="none" w:sz="0" w:space="0" w:color="auto"/>
            <w:left w:val="none" w:sz="0" w:space="0" w:color="auto"/>
            <w:bottom w:val="none" w:sz="0" w:space="0" w:color="auto"/>
            <w:right w:val="none" w:sz="0" w:space="0" w:color="auto"/>
          </w:divBdr>
        </w:div>
        <w:div w:id="1179193530">
          <w:marLeft w:val="480"/>
          <w:marRight w:val="0"/>
          <w:marTop w:val="0"/>
          <w:marBottom w:val="0"/>
          <w:divBdr>
            <w:top w:val="none" w:sz="0" w:space="0" w:color="auto"/>
            <w:left w:val="none" w:sz="0" w:space="0" w:color="auto"/>
            <w:bottom w:val="none" w:sz="0" w:space="0" w:color="auto"/>
            <w:right w:val="none" w:sz="0" w:space="0" w:color="auto"/>
          </w:divBdr>
        </w:div>
        <w:div w:id="1237932526">
          <w:marLeft w:val="480"/>
          <w:marRight w:val="0"/>
          <w:marTop w:val="0"/>
          <w:marBottom w:val="0"/>
          <w:divBdr>
            <w:top w:val="none" w:sz="0" w:space="0" w:color="auto"/>
            <w:left w:val="none" w:sz="0" w:space="0" w:color="auto"/>
            <w:bottom w:val="none" w:sz="0" w:space="0" w:color="auto"/>
            <w:right w:val="none" w:sz="0" w:space="0" w:color="auto"/>
          </w:divBdr>
        </w:div>
        <w:div w:id="536433133">
          <w:marLeft w:val="480"/>
          <w:marRight w:val="0"/>
          <w:marTop w:val="0"/>
          <w:marBottom w:val="0"/>
          <w:divBdr>
            <w:top w:val="none" w:sz="0" w:space="0" w:color="auto"/>
            <w:left w:val="none" w:sz="0" w:space="0" w:color="auto"/>
            <w:bottom w:val="none" w:sz="0" w:space="0" w:color="auto"/>
            <w:right w:val="none" w:sz="0" w:space="0" w:color="auto"/>
          </w:divBdr>
        </w:div>
        <w:div w:id="334385035">
          <w:marLeft w:val="480"/>
          <w:marRight w:val="0"/>
          <w:marTop w:val="0"/>
          <w:marBottom w:val="0"/>
          <w:divBdr>
            <w:top w:val="none" w:sz="0" w:space="0" w:color="auto"/>
            <w:left w:val="none" w:sz="0" w:space="0" w:color="auto"/>
            <w:bottom w:val="none" w:sz="0" w:space="0" w:color="auto"/>
            <w:right w:val="none" w:sz="0" w:space="0" w:color="auto"/>
          </w:divBdr>
        </w:div>
        <w:div w:id="405298989">
          <w:marLeft w:val="480"/>
          <w:marRight w:val="0"/>
          <w:marTop w:val="0"/>
          <w:marBottom w:val="0"/>
          <w:divBdr>
            <w:top w:val="none" w:sz="0" w:space="0" w:color="auto"/>
            <w:left w:val="none" w:sz="0" w:space="0" w:color="auto"/>
            <w:bottom w:val="none" w:sz="0" w:space="0" w:color="auto"/>
            <w:right w:val="none" w:sz="0" w:space="0" w:color="auto"/>
          </w:divBdr>
        </w:div>
        <w:div w:id="1404569181">
          <w:marLeft w:val="480"/>
          <w:marRight w:val="0"/>
          <w:marTop w:val="0"/>
          <w:marBottom w:val="0"/>
          <w:divBdr>
            <w:top w:val="none" w:sz="0" w:space="0" w:color="auto"/>
            <w:left w:val="none" w:sz="0" w:space="0" w:color="auto"/>
            <w:bottom w:val="none" w:sz="0" w:space="0" w:color="auto"/>
            <w:right w:val="none" w:sz="0" w:space="0" w:color="auto"/>
          </w:divBdr>
        </w:div>
        <w:div w:id="904492608">
          <w:marLeft w:val="480"/>
          <w:marRight w:val="0"/>
          <w:marTop w:val="0"/>
          <w:marBottom w:val="0"/>
          <w:divBdr>
            <w:top w:val="none" w:sz="0" w:space="0" w:color="auto"/>
            <w:left w:val="none" w:sz="0" w:space="0" w:color="auto"/>
            <w:bottom w:val="none" w:sz="0" w:space="0" w:color="auto"/>
            <w:right w:val="none" w:sz="0" w:space="0" w:color="auto"/>
          </w:divBdr>
        </w:div>
        <w:div w:id="510802757">
          <w:marLeft w:val="480"/>
          <w:marRight w:val="0"/>
          <w:marTop w:val="0"/>
          <w:marBottom w:val="0"/>
          <w:divBdr>
            <w:top w:val="none" w:sz="0" w:space="0" w:color="auto"/>
            <w:left w:val="none" w:sz="0" w:space="0" w:color="auto"/>
            <w:bottom w:val="none" w:sz="0" w:space="0" w:color="auto"/>
            <w:right w:val="none" w:sz="0" w:space="0" w:color="auto"/>
          </w:divBdr>
        </w:div>
        <w:div w:id="1631205945">
          <w:marLeft w:val="480"/>
          <w:marRight w:val="0"/>
          <w:marTop w:val="0"/>
          <w:marBottom w:val="0"/>
          <w:divBdr>
            <w:top w:val="none" w:sz="0" w:space="0" w:color="auto"/>
            <w:left w:val="none" w:sz="0" w:space="0" w:color="auto"/>
            <w:bottom w:val="none" w:sz="0" w:space="0" w:color="auto"/>
            <w:right w:val="none" w:sz="0" w:space="0" w:color="auto"/>
          </w:divBdr>
        </w:div>
        <w:div w:id="742919192">
          <w:marLeft w:val="480"/>
          <w:marRight w:val="0"/>
          <w:marTop w:val="0"/>
          <w:marBottom w:val="0"/>
          <w:divBdr>
            <w:top w:val="none" w:sz="0" w:space="0" w:color="auto"/>
            <w:left w:val="none" w:sz="0" w:space="0" w:color="auto"/>
            <w:bottom w:val="none" w:sz="0" w:space="0" w:color="auto"/>
            <w:right w:val="none" w:sz="0" w:space="0" w:color="auto"/>
          </w:divBdr>
        </w:div>
        <w:div w:id="285545843">
          <w:marLeft w:val="480"/>
          <w:marRight w:val="0"/>
          <w:marTop w:val="0"/>
          <w:marBottom w:val="0"/>
          <w:divBdr>
            <w:top w:val="none" w:sz="0" w:space="0" w:color="auto"/>
            <w:left w:val="none" w:sz="0" w:space="0" w:color="auto"/>
            <w:bottom w:val="none" w:sz="0" w:space="0" w:color="auto"/>
            <w:right w:val="none" w:sz="0" w:space="0" w:color="auto"/>
          </w:divBdr>
        </w:div>
        <w:div w:id="1886982103">
          <w:marLeft w:val="480"/>
          <w:marRight w:val="0"/>
          <w:marTop w:val="0"/>
          <w:marBottom w:val="0"/>
          <w:divBdr>
            <w:top w:val="none" w:sz="0" w:space="0" w:color="auto"/>
            <w:left w:val="none" w:sz="0" w:space="0" w:color="auto"/>
            <w:bottom w:val="none" w:sz="0" w:space="0" w:color="auto"/>
            <w:right w:val="none" w:sz="0" w:space="0" w:color="auto"/>
          </w:divBdr>
        </w:div>
        <w:div w:id="1157648656">
          <w:marLeft w:val="480"/>
          <w:marRight w:val="0"/>
          <w:marTop w:val="0"/>
          <w:marBottom w:val="0"/>
          <w:divBdr>
            <w:top w:val="none" w:sz="0" w:space="0" w:color="auto"/>
            <w:left w:val="none" w:sz="0" w:space="0" w:color="auto"/>
            <w:bottom w:val="none" w:sz="0" w:space="0" w:color="auto"/>
            <w:right w:val="none" w:sz="0" w:space="0" w:color="auto"/>
          </w:divBdr>
        </w:div>
        <w:div w:id="2063403630">
          <w:marLeft w:val="480"/>
          <w:marRight w:val="0"/>
          <w:marTop w:val="0"/>
          <w:marBottom w:val="0"/>
          <w:divBdr>
            <w:top w:val="none" w:sz="0" w:space="0" w:color="auto"/>
            <w:left w:val="none" w:sz="0" w:space="0" w:color="auto"/>
            <w:bottom w:val="none" w:sz="0" w:space="0" w:color="auto"/>
            <w:right w:val="none" w:sz="0" w:space="0" w:color="auto"/>
          </w:divBdr>
        </w:div>
        <w:div w:id="443548113">
          <w:marLeft w:val="480"/>
          <w:marRight w:val="0"/>
          <w:marTop w:val="0"/>
          <w:marBottom w:val="0"/>
          <w:divBdr>
            <w:top w:val="none" w:sz="0" w:space="0" w:color="auto"/>
            <w:left w:val="none" w:sz="0" w:space="0" w:color="auto"/>
            <w:bottom w:val="none" w:sz="0" w:space="0" w:color="auto"/>
            <w:right w:val="none" w:sz="0" w:space="0" w:color="auto"/>
          </w:divBdr>
        </w:div>
        <w:div w:id="1237936602">
          <w:marLeft w:val="480"/>
          <w:marRight w:val="0"/>
          <w:marTop w:val="0"/>
          <w:marBottom w:val="0"/>
          <w:divBdr>
            <w:top w:val="none" w:sz="0" w:space="0" w:color="auto"/>
            <w:left w:val="none" w:sz="0" w:space="0" w:color="auto"/>
            <w:bottom w:val="none" w:sz="0" w:space="0" w:color="auto"/>
            <w:right w:val="none" w:sz="0" w:space="0" w:color="auto"/>
          </w:divBdr>
        </w:div>
        <w:div w:id="1806922181">
          <w:marLeft w:val="480"/>
          <w:marRight w:val="0"/>
          <w:marTop w:val="0"/>
          <w:marBottom w:val="0"/>
          <w:divBdr>
            <w:top w:val="none" w:sz="0" w:space="0" w:color="auto"/>
            <w:left w:val="none" w:sz="0" w:space="0" w:color="auto"/>
            <w:bottom w:val="none" w:sz="0" w:space="0" w:color="auto"/>
            <w:right w:val="none" w:sz="0" w:space="0" w:color="auto"/>
          </w:divBdr>
        </w:div>
        <w:div w:id="1326203912">
          <w:marLeft w:val="480"/>
          <w:marRight w:val="0"/>
          <w:marTop w:val="0"/>
          <w:marBottom w:val="0"/>
          <w:divBdr>
            <w:top w:val="none" w:sz="0" w:space="0" w:color="auto"/>
            <w:left w:val="none" w:sz="0" w:space="0" w:color="auto"/>
            <w:bottom w:val="none" w:sz="0" w:space="0" w:color="auto"/>
            <w:right w:val="none" w:sz="0" w:space="0" w:color="auto"/>
          </w:divBdr>
        </w:div>
        <w:div w:id="304820157">
          <w:marLeft w:val="480"/>
          <w:marRight w:val="0"/>
          <w:marTop w:val="0"/>
          <w:marBottom w:val="0"/>
          <w:divBdr>
            <w:top w:val="none" w:sz="0" w:space="0" w:color="auto"/>
            <w:left w:val="none" w:sz="0" w:space="0" w:color="auto"/>
            <w:bottom w:val="none" w:sz="0" w:space="0" w:color="auto"/>
            <w:right w:val="none" w:sz="0" w:space="0" w:color="auto"/>
          </w:divBdr>
        </w:div>
        <w:div w:id="1824396568">
          <w:marLeft w:val="480"/>
          <w:marRight w:val="0"/>
          <w:marTop w:val="0"/>
          <w:marBottom w:val="0"/>
          <w:divBdr>
            <w:top w:val="none" w:sz="0" w:space="0" w:color="auto"/>
            <w:left w:val="none" w:sz="0" w:space="0" w:color="auto"/>
            <w:bottom w:val="none" w:sz="0" w:space="0" w:color="auto"/>
            <w:right w:val="none" w:sz="0" w:space="0" w:color="auto"/>
          </w:divBdr>
        </w:div>
        <w:div w:id="1049376959">
          <w:marLeft w:val="480"/>
          <w:marRight w:val="0"/>
          <w:marTop w:val="0"/>
          <w:marBottom w:val="0"/>
          <w:divBdr>
            <w:top w:val="none" w:sz="0" w:space="0" w:color="auto"/>
            <w:left w:val="none" w:sz="0" w:space="0" w:color="auto"/>
            <w:bottom w:val="none" w:sz="0" w:space="0" w:color="auto"/>
            <w:right w:val="none" w:sz="0" w:space="0" w:color="auto"/>
          </w:divBdr>
        </w:div>
        <w:div w:id="150294968">
          <w:marLeft w:val="480"/>
          <w:marRight w:val="0"/>
          <w:marTop w:val="0"/>
          <w:marBottom w:val="0"/>
          <w:divBdr>
            <w:top w:val="none" w:sz="0" w:space="0" w:color="auto"/>
            <w:left w:val="none" w:sz="0" w:space="0" w:color="auto"/>
            <w:bottom w:val="none" w:sz="0" w:space="0" w:color="auto"/>
            <w:right w:val="none" w:sz="0" w:space="0" w:color="auto"/>
          </w:divBdr>
        </w:div>
        <w:div w:id="797920032">
          <w:marLeft w:val="480"/>
          <w:marRight w:val="0"/>
          <w:marTop w:val="0"/>
          <w:marBottom w:val="0"/>
          <w:divBdr>
            <w:top w:val="none" w:sz="0" w:space="0" w:color="auto"/>
            <w:left w:val="none" w:sz="0" w:space="0" w:color="auto"/>
            <w:bottom w:val="none" w:sz="0" w:space="0" w:color="auto"/>
            <w:right w:val="none" w:sz="0" w:space="0" w:color="auto"/>
          </w:divBdr>
        </w:div>
      </w:divsChild>
    </w:div>
    <w:div w:id="459150569">
      <w:bodyDiv w:val="1"/>
      <w:marLeft w:val="0"/>
      <w:marRight w:val="0"/>
      <w:marTop w:val="0"/>
      <w:marBottom w:val="0"/>
      <w:divBdr>
        <w:top w:val="none" w:sz="0" w:space="0" w:color="auto"/>
        <w:left w:val="none" w:sz="0" w:space="0" w:color="auto"/>
        <w:bottom w:val="none" w:sz="0" w:space="0" w:color="auto"/>
        <w:right w:val="none" w:sz="0" w:space="0" w:color="auto"/>
      </w:divBdr>
    </w:div>
    <w:div w:id="461650755">
      <w:bodyDiv w:val="1"/>
      <w:marLeft w:val="0"/>
      <w:marRight w:val="0"/>
      <w:marTop w:val="0"/>
      <w:marBottom w:val="0"/>
      <w:divBdr>
        <w:top w:val="none" w:sz="0" w:space="0" w:color="auto"/>
        <w:left w:val="none" w:sz="0" w:space="0" w:color="auto"/>
        <w:bottom w:val="none" w:sz="0" w:space="0" w:color="auto"/>
        <w:right w:val="none" w:sz="0" w:space="0" w:color="auto"/>
      </w:divBdr>
    </w:div>
    <w:div w:id="463088601">
      <w:bodyDiv w:val="1"/>
      <w:marLeft w:val="0"/>
      <w:marRight w:val="0"/>
      <w:marTop w:val="0"/>
      <w:marBottom w:val="0"/>
      <w:divBdr>
        <w:top w:val="none" w:sz="0" w:space="0" w:color="auto"/>
        <w:left w:val="none" w:sz="0" w:space="0" w:color="auto"/>
        <w:bottom w:val="none" w:sz="0" w:space="0" w:color="auto"/>
        <w:right w:val="none" w:sz="0" w:space="0" w:color="auto"/>
      </w:divBdr>
    </w:div>
    <w:div w:id="467013362">
      <w:bodyDiv w:val="1"/>
      <w:marLeft w:val="0"/>
      <w:marRight w:val="0"/>
      <w:marTop w:val="0"/>
      <w:marBottom w:val="0"/>
      <w:divBdr>
        <w:top w:val="none" w:sz="0" w:space="0" w:color="auto"/>
        <w:left w:val="none" w:sz="0" w:space="0" w:color="auto"/>
        <w:bottom w:val="none" w:sz="0" w:space="0" w:color="auto"/>
        <w:right w:val="none" w:sz="0" w:space="0" w:color="auto"/>
      </w:divBdr>
      <w:divsChild>
        <w:div w:id="1945765749">
          <w:marLeft w:val="480"/>
          <w:marRight w:val="0"/>
          <w:marTop w:val="0"/>
          <w:marBottom w:val="0"/>
          <w:divBdr>
            <w:top w:val="none" w:sz="0" w:space="0" w:color="auto"/>
            <w:left w:val="none" w:sz="0" w:space="0" w:color="auto"/>
            <w:bottom w:val="none" w:sz="0" w:space="0" w:color="auto"/>
            <w:right w:val="none" w:sz="0" w:space="0" w:color="auto"/>
          </w:divBdr>
        </w:div>
        <w:div w:id="483550062">
          <w:marLeft w:val="480"/>
          <w:marRight w:val="0"/>
          <w:marTop w:val="0"/>
          <w:marBottom w:val="0"/>
          <w:divBdr>
            <w:top w:val="none" w:sz="0" w:space="0" w:color="auto"/>
            <w:left w:val="none" w:sz="0" w:space="0" w:color="auto"/>
            <w:bottom w:val="none" w:sz="0" w:space="0" w:color="auto"/>
            <w:right w:val="none" w:sz="0" w:space="0" w:color="auto"/>
          </w:divBdr>
        </w:div>
        <w:div w:id="401025515">
          <w:marLeft w:val="480"/>
          <w:marRight w:val="0"/>
          <w:marTop w:val="0"/>
          <w:marBottom w:val="0"/>
          <w:divBdr>
            <w:top w:val="none" w:sz="0" w:space="0" w:color="auto"/>
            <w:left w:val="none" w:sz="0" w:space="0" w:color="auto"/>
            <w:bottom w:val="none" w:sz="0" w:space="0" w:color="auto"/>
            <w:right w:val="none" w:sz="0" w:space="0" w:color="auto"/>
          </w:divBdr>
        </w:div>
        <w:div w:id="547035074">
          <w:marLeft w:val="480"/>
          <w:marRight w:val="0"/>
          <w:marTop w:val="0"/>
          <w:marBottom w:val="0"/>
          <w:divBdr>
            <w:top w:val="none" w:sz="0" w:space="0" w:color="auto"/>
            <w:left w:val="none" w:sz="0" w:space="0" w:color="auto"/>
            <w:bottom w:val="none" w:sz="0" w:space="0" w:color="auto"/>
            <w:right w:val="none" w:sz="0" w:space="0" w:color="auto"/>
          </w:divBdr>
        </w:div>
        <w:div w:id="1874726139">
          <w:marLeft w:val="480"/>
          <w:marRight w:val="0"/>
          <w:marTop w:val="0"/>
          <w:marBottom w:val="0"/>
          <w:divBdr>
            <w:top w:val="none" w:sz="0" w:space="0" w:color="auto"/>
            <w:left w:val="none" w:sz="0" w:space="0" w:color="auto"/>
            <w:bottom w:val="none" w:sz="0" w:space="0" w:color="auto"/>
            <w:right w:val="none" w:sz="0" w:space="0" w:color="auto"/>
          </w:divBdr>
        </w:div>
        <w:div w:id="241455499">
          <w:marLeft w:val="480"/>
          <w:marRight w:val="0"/>
          <w:marTop w:val="0"/>
          <w:marBottom w:val="0"/>
          <w:divBdr>
            <w:top w:val="none" w:sz="0" w:space="0" w:color="auto"/>
            <w:left w:val="none" w:sz="0" w:space="0" w:color="auto"/>
            <w:bottom w:val="none" w:sz="0" w:space="0" w:color="auto"/>
            <w:right w:val="none" w:sz="0" w:space="0" w:color="auto"/>
          </w:divBdr>
        </w:div>
        <w:div w:id="1600790769">
          <w:marLeft w:val="480"/>
          <w:marRight w:val="0"/>
          <w:marTop w:val="0"/>
          <w:marBottom w:val="0"/>
          <w:divBdr>
            <w:top w:val="none" w:sz="0" w:space="0" w:color="auto"/>
            <w:left w:val="none" w:sz="0" w:space="0" w:color="auto"/>
            <w:bottom w:val="none" w:sz="0" w:space="0" w:color="auto"/>
            <w:right w:val="none" w:sz="0" w:space="0" w:color="auto"/>
          </w:divBdr>
        </w:div>
        <w:div w:id="1502742642">
          <w:marLeft w:val="480"/>
          <w:marRight w:val="0"/>
          <w:marTop w:val="0"/>
          <w:marBottom w:val="0"/>
          <w:divBdr>
            <w:top w:val="none" w:sz="0" w:space="0" w:color="auto"/>
            <w:left w:val="none" w:sz="0" w:space="0" w:color="auto"/>
            <w:bottom w:val="none" w:sz="0" w:space="0" w:color="auto"/>
            <w:right w:val="none" w:sz="0" w:space="0" w:color="auto"/>
          </w:divBdr>
        </w:div>
        <w:div w:id="137305373">
          <w:marLeft w:val="480"/>
          <w:marRight w:val="0"/>
          <w:marTop w:val="0"/>
          <w:marBottom w:val="0"/>
          <w:divBdr>
            <w:top w:val="none" w:sz="0" w:space="0" w:color="auto"/>
            <w:left w:val="none" w:sz="0" w:space="0" w:color="auto"/>
            <w:bottom w:val="none" w:sz="0" w:space="0" w:color="auto"/>
            <w:right w:val="none" w:sz="0" w:space="0" w:color="auto"/>
          </w:divBdr>
        </w:div>
        <w:div w:id="30885749">
          <w:marLeft w:val="480"/>
          <w:marRight w:val="0"/>
          <w:marTop w:val="0"/>
          <w:marBottom w:val="0"/>
          <w:divBdr>
            <w:top w:val="none" w:sz="0" w:space="0" w:color="auto"/>
            <w:left w:val="none" w:sz="0" w:space="0" w:color="auto"/>
            <w:bottom w:val="none" w:sz="0" w:space="0" w:color="auto"/>
            <w:right w:val="none" w:sz="0" w:space="0" w:color="auto"/>
          </w:divBdr>
        </w:div>
        <w:div w:id="1919633289">
          <w:marLeft w:val="480"/>
          <w:marRight w:val="0"/>
          <w:marTop w:val="0"/>
          <w:marBottom w:val="0"/>
          <w:divBdr>
            <w:top w:val="none" w:sz="0" w:space="0" w:color="auto"/>
            <w:left w:val="none" w:sz="0" w:space="0" w:color="auto"/>
            <w:bottom w:val="none" w:sz="0" w:space="0" w:color="auto"/>
            <w:right w:val="none" w:sz="0" w:space="0" w:color="auto"/>
          </w:divBdr>
        </w:div>
        <w:div w:id="1746757701">
          <w:marLeft w:val="480"/>
          <w:marRight w:val="0"/>
          <w:marTop w:val="0"/>
          <w:marBottom w:val="0"/>
          <w:divBdr>
            <w:top w:val="none" w:sz="0" w:space="0" w:color="auto"/>
            <w:left w:val="none" w:sz="0" w:space="0" w:color="auto"/>
            <w:bottom w:val="none" w:sz="0" w:space="0" w:color="auto"/>
            <w:right w:val="none" w:sz="0" w:space="0" w:color="auto"/>
          </w:divBdr>
        </w:div>
        <w:div w:id="1478061588">
          <w:marLeft w:val="480"/>
          <w:marRight w:val="0"/>
          <w:marTop w:val="0"/>
          <w:marBottom w:val="0"/>
          <w:divBdr>
            <w:top w:val="none" w:sz="0" w:space="0" w:color="auto"/>
            <w:left w:val="none" w:sz="0" w:space="0" w:color="auto"/>
            <w:bottom w:val="none" w:sz="0" w:space="0" w:color="auto"/>
            <w:right w:val="none" w:sz="0" w:space="0" w:color="auto"/>
          </w:divBdr>
        </w:div>
        <w:div w:id="654378787">
          <w:marLeft w:val="480"/>
          <w:marRight w:val="0"/>
          <w:marTop w:val="0"/>
          <w:marBottom w:val="0"/>
          <w:divBdr>
            <w:top w:val="none" w:sz="0" w:space="0" w:color="auto"/>
            <w:left w:val="none" w:sz="0" w:space="0" w:color="auto"/>
            <w:bottom w:val="none" w:sz="0" w:space="0" w:color="auto"/>
            <w:right w:val="none" w:sz="0" w:space="0" w:color="auto"/>
          </w:divBdr>
        </w:div>
        <w:div w:id="1581208421">
          <w:marLeft w:val="480"/>
          <w:marRight w:val="0"/>
          <w:marTop w:val="0"/>
          <w:marBottom w:val="0"/>
          <w:divBdr>
            <w:top w:val="none" w:sz="0" w:space="0" w:color="auto"/>
            <w:left w:val="none" w:sz="0" w:space="0" w:color="auto"/>
            <w:bottom w:val="none" w:sz="0" w:space="0" w:color="auto"/>
            <w:right w:val="none" w:sz="0" w:space="0" w:color="auto"/>
          </w:divBdr>
        </w:div>
        <w:div w:id="1637905127">
          <w:marLeft w:val="480"/>
          <w:marRight w:val="0"/>
          <w:marTop w:val="0"/>
          <w:marBottom w:val="0"/>
          <w:divBdr>
            <w:top w:val="none" w:sz="0" w:space="0" w:color="auto"/>
            <w:left w:val="none" w:sz="0" w:space="0" w:color="auto"/>
            <w:bottom w:val="none" w:sz="0" w:space="0" w:color="auto"/>
            <w:right w:val="none" w:sz="0" w:space="0" w:color="auto"/>
          </w:divBdr>
        </w:div>
        <w:div w:id="818151782">
          <w:marLeft w:val="480"/>
          <w:marRight w:val="0"/>
          <w:marTop w:val="0"/>
          <w:marBottom w:val="0"/>
          <w:divBdr>
            <w:top w:val="none" w:sz="0" w:space="0" w:color="auto"/>
            <w:left w:val="none" w:sz="0" w:space="0" w:color="auto"/>
            <w:bottom w:val="none" w:sz="0" w:space="0" w:color="auto"/>
            <w:right w:val="none" w:sz="0" w:space="0" w:color="auto"/>
          </w:divBdr>
        </w:div>
        <w:div w:id="1080517206">
          <w:marLeft w:val="480"/>
          <w:marRight w:val="0"/>
          <w:marTop w:val="0"/>
          <w:marBottom w:val="0"/>
          <w:divBdr>
            <w:top w:val="none" w:sz="0" w:space="0" w:color="auto"/>
            <w:left w:val="none" w:sz="0" w:space="0" w:color="auto"/>
            <w:bottom w:val="none" w:sz="0" w:space="0" w:color="auto"/>
            <w:right w:val="none" w:sz="0" w:space="0" w:color="auto"/>
          </w:divBdr>
        </w:div>
        <w:div w:id="628434719">
          <w:marLeft w:val="480"/>
          <w:marRight w:val="0"/>
          <w:marTop w:val="0"/>
          <w:marBottom w:val="0"/>
          <w:divBdr>
            <w:top w:val="none" w:sz="0" w:space="0" w:color="auto"/>
            <w:left w:val="none" w:sz="0" w:space="0" w:color="auto"/>
            <w:bottom w:val="none" w:sz="0" w:space="0" w:color="auto"/>
            <w:right w:val="none" w:sz="0" w:space="0" w:color="auto"/>
          </w:divBdr>
        </w:div>
        <w:div w:id="1751003489">
          <w:marLeft w:val="480"/>
          <w:marRight w:val="0"/>
          <w:marTop w:val="0"/>
          <w:marBottom w:val="0"/>
          <w:divBdr>
            <w:top w:val="none" w:sz="0" w:space="0" w:color="auto"/>
            <w:left w:val="none" w:sz="0" w:space="0" w:color="auto"/>
            <w:bottom w:val="none" w:sz="0" w:space="0" w:color="auto"/>
            <w:right w:val="none" w:sz="0" w:space="0" w:color="auto"/>
          </w:divBdr>
        </w:div>
        <w:div w:id="1891456811">
          <w:marLeft w:val="480"/>
          <w:marRight w:val="0"/>
          <w:marTop w:val="0"/>
          <w:marBottom w:val="0"/>
          <w:divBdr>
            <w:top w:val="none" w:sz="0" w:space="0" w:color="auto"/>
            <w:left w:val="none" w:sz="0" w:space="0" w:color="auto"/>
            <w:bottom w:val="none" w:sz="0" w:space="0" w:color="auto"/>
            <w:right w:val="none" w:sz="0" w:space="0" w:color="auto"/>
          </w:divBdr>
        </w:div>
        <w:div w:id="1079443457">
          <w:marLeft w:val="480"/>
          <w:marRight w:val="0"/>
          <w:marTop w:val="0"/>
          <w:marBottom w:val="0"/>
          <w:divBdr>
            <w:top w:val="none" w:sz="0" w:space="0" w:color="auto"/>
            <w:left w:val="none" w:sz="0" w:space="0" w:color="auto"/>
            <w:bottom w:val="none" w:sz="0" w:space="0" w:color="auto"/>
            <w:right w:val="none" w:sz="0" w:space="0" w:color="auto"/>
          </w:divBdr>
        </w:div>
        <w:div w:id="918562329">
          <w:marLeft w:val="480"/>
          <w:marRight w:val="0"/>
          <w:marTop w:val="0"/>
          <w:marBottom w:val="0"/>
          <w:divBdr>
            <w:top w:val="none" w:sz="0" w:space="0" w:color="auto"/>
            <w:left w:val="none" w:sz="0" w:space="0" w:color="auto"/>
            <w:bottom w:val="none" w:sz="0" w:space="0" w:color="auto"/>
            <w:right w:val="none" w:sz="0" w:space="0" w:color="auto"/>
          </w:divBdr>
        </w:div>
        <w:div w:id="391537717">
          <w:marLeft w:val="480"/>
          <w:marRight w:val="0"/>
          <w:marTop w:val="0"/>
          <w:marBottom w:val="0"/>
          <w:divBdr>
            <w:top w:val="none" w:sz="0" w:space="0" w:color="auto"/>
            <w:left w:val="none" w:sz="0" w:space="0" w:color="auto"/>
            <w:bottom w:val="none" w:sz="0" w:space="0" w:color="auto"/>
            <w:right w:val="none" w:sz="0" w:space="0" w:color="auto"/>
          </w:divBdr>
        </w:div>
        <w:div w:id="1874152374">
          <w:marLeft w:val="480"/>
          <w:marRight w:val="0"/>
          <w:marTop w:val="0"/>
          <w:marBottom w:val="0"/>
          <w:divBdr>
            <w:top w:val="none" w:sz="0" w:space="0" w:color="auto"/>
            <w:left w:val="none" w:sz="0" w:space="0" w:color="auto"/>
            <w:bottom w:val="none" w:sz="0" w:space="0" w:color="auto"/>
            <w:right w:val="none" w:sz="0" w:space="0" w:color="auto"/>
          </w:divBdr>
        </w:div>
        <w:div w:id="847332273">
          <w:marLeft w:val="480"/>
          <w:marRight w:val="0"/>
          <w:marTop w:val="0"/>
          <w:marBottom w:val="0"/>
          <w:divBdr>
            <w:top w:val="none" w:sz="0" w:space="0" w:color="auto"/>
            <w:left w:val="none" w:sz="0" w:space="0" w:color="auto"/>
            <w:bottom w:val="none" w:sz="0" w:space="0" w:color="auto"/>
            <w:right w:val="none" w:sz="0" w:space="0" w:color="auto"/>
          </w:divBdr>
        </w:div>
        <w:div w:id="1961960546">
          <w:marLeft w:val="480"/>
          <w:marRight w:val="0"/>
          <w:marTop w:val="0"/>
          <w:marBottom w:val="0"/>
          <w:divBdr>
            <w:top w:val="none" w:sz="0" w:space="0" w:color="auto"/>
            <w:left w:val="none" w:sz="0" w:space="0" w:color="auto"/>
            <w:bottom w:val="none" w:sz="0" w:space="0" w:color="auto"/>
            <w:right w:val="none" w:sz="0" w:space="0" w:color="auto"/>
          </w:divBdr>
        </w:div>
        <w:div w:id="1541165288">
          <w:marLeft w:val="480"/>
          <w:marRight w:val="0"/>
          <w:marTop w:val="0"/>
          <w:marBottom w:val="0"/>
          <w:divBdr>
            <w:top w:val="none" w:sz="0" w:space="0" w:color="auto"/>
            <w:left w:val="none" w:sz="0" w:space="0" w:color="auto"/>
            <w:bottom w:val="none" w:sz="0" w:space="0" w:color="auto"/>
            <w:right w:val="none" w:sz="0" w:space="0" w:color="auto"/>
          </w:divBdr>
        </w:div>
        <w:div w:id="1924340558">
          <w:marLeft w:val="480"/>
          <w:marRight w:val="0"/>
          <w:marTop w:val="0"/>
          <w:marBottom w:val="0"/>
          <w:divBdr>
            <w:top w:val="none" w:sz="0" w:space="0" w:color="auto"/>
            <w:left w:val="none" w:sz="0" w:space="0" w:color="auto"/>
            <w:bottom w:val="none" w:sz="0" w:space="0" w:color="auto"/>
            <w:right w:val="none" w:sz="0" w:space="0" w:color="auto"/>
          </w:divBdr>
        </w:div>
        <w:div w:id="462163310">
          <w:marLeft w:val="480"/>
          <w:marRight w:val="0"/>
          <w:marTop w:val="0"/>
          <w:marBottom w:val="0"/>
          <w:divBdr>
            <w:top w:val="none" w:sz="0" w:space="0" w:color="auto"/>
            <w:left w:val="none" w:sz="0" w:space="0" w:color="auto"/>
            <w:bottom w:val="none" w:sz="0" w:space="0" w:color="auto"/>
            <w:right w:val="none" w:sz="0" w:space="0" w:color="auto"/>
          </w:divBdr>
        </w:div>
        <w:div w:id="807746013">
          <w:marLeft w:val="480"/>
          <w:marRight w:val="0"/>
          <w:marTop w:val="0"/>
          <w:marBottom w:val="0"/>
          <w:divBdr>
            <w:top w:val="none" w:sz="0" w:space="0" w:color="auto"/>
            <w:left w:val="none" w:sz="0" w:space="0" w:color="auto"/>
            <w:bottom w:val="none" w:sz="0" w:space="0" w:color="auto"/>
            <w:right w:val="none" w:sz="0" w:space="0" w:color="auto"/>
          </w:divBdr>
        </w:div>
        <w:div w:id="2135053667">
          <w:marLeft w:val="480"/>
          <w:marRight w:val="0"/>
          <w:marTop w:val="0"/>
          <w:marBottom w:val="0"/>
          <w:divBdr>
            <w:top w:val="none" w:sz="0" w:space="0" w:color="auto"/>
            <w:left w:val="none" w:sz="0" w:space="0" w:color="auto"/>
            <w:bottom w:val="none" w:sz="0" w:space="0" w:color="auto"/>
            <w:right w:val="none" w:sz="0" w:space="0" w:color="auto"/>
          </w:divBdr>
        </w:div>
        <w:div w:id="1241133632">
          <w:marLeft w:val="480"/>
          <w:marRight w:val="0"/>
          <w:marTop w:val="0"/>
          <w:marBottom w:val="0"/>
          <w:divBdr>
            <w:top w:val="none" w:sz="0" w:space="0" w:color="auto"/>
            <w:left w:val="none" w:sz="0" w:space="0" w:color="auto"/>
            <w:bottom w:val="none" w:sz="0" w:space="0" w:color="auto"/>
            <w:right w:val="none" w:sz="0" w:space="0" w:color="auto"/>
          </w:divBdr>
        </w:div>
        <w:div w:id="1213536331">
          <w:marLeft w:val="480"/>
          <w:marRight w:val="0"/>
          <w:marTop w:val="0"/>
          <w:marBottom w:val="0"/>
          <w:divBdr>
            <w:top w:val="none" w:sz="0" w:space="0" w:color="auto"/>
            <w:left w:val="none" w:sz="0" w:space="0" w:color="auto"/>
            <w:bottom w:val="none" w:sz="0" w:space="0" w:color="auto"/>
            <w:right w:val="none" w:sz="0" w:space="0" w:color="auto"/>
          </w:divBdr>
        </w:div>
        <w:div w:id="2134326821">
          <w:marLeft w:val="480"/>
          <w:marRight w:val="0"/>
          <w:marTop w:val="0"/>
          <w:marBottom w:val="0"/>
          <w:divBdr>
            <w:top w:val="none" w:sz="0" w:space="0" w:color="auto"/>
            <w:left w:val="none" w:sz="0" w:space="0" w:color="auto"/>
            <w:bottom w:val="none" w:sz="0" w:space="0" w:color="auto"/>
            <w:right w:val="none" w:sz="0" w:space="0" w:color="auto"/>
          </w:divBdr>
        </w:div>
        <w:div w:id="692338840">
          <w:marLeft w:val="480"/>
          <w:marRight w:val="0"/>
          <w:marTop w:val="0"/>
          <w:marBottom w:val="0"/>
          <w:divBdr>
            <w:top w:val="none" w:sz="0" w:space="0" w:color="auto"/>
            <w:left w:val="none" w:sz="0" w:space="0" w:color="auto"/>
            <w:bottom w:val="none" w:sz="0" w:space="0" w:color="auto"/>
            <w:right w:val="none" w:sz="0" w:space="0" w:color="auto"/>
          </w:divBdr>
        </w:div>
        <w:div w:id="299700016">
          <w:marLeft w:val="480"/>
          <w:marRight w:val="0"/>
          <w:marTop w:val="0"/>
          <w:marBottom w:val="0"/>
          <w:divBdr>
            <w:top w:val="none" w:sz="0" w:space="0" w:color="auto"/>
            <w:left w:val="none" w:sz="0" w:space="0" w:color="auto"/>
            <w:bottom w:val="none" w:sz="0" w:space="0" w:color="auto"/>
            <w:right w:val="none" w:sz="0" w:space="0" w:color="auto"/>
          </w:divBdr>
        </w:div>
        <w:div w:id="875432848">
          <w:marLeft w:val="480"/>
          <w:marRight w:val="0"/>
          <w:marTop w:val="0"/>
          <w:marBottom w:val="0"/>
          <w:divBdr>
            <w:top w:val="none" w:sz="0" w:space="0" w:color="auto"/>
            <w:left w:val="none" w:sz="0" w:space="0" w:color="auto"/>
            <w:bottom w:val="none" w:sz="0" w:space="0" w:color="auto"/>
            <w:right w:val="none" w:sz="0" w:space="0" w:color="auto"/>
          </w:divBdr>
        </w:div>
        <w:div w:id="828441091">
          <w:marLeft w:val="480"/>
          <w:marRight w:val="0"/>
          <w:marTop w:val="0"/>
          <w:marBottom w:val="0"/>
          <w:divBdr>
            <w:top w:val="none" w:sz="0" w:space="0" w:color="auto"/>
            <w:left w:val="none" w:sz="0" w:space="0" w:color="auto"/>
            <w:bottom w:val="none" w:sz="0" w:space="0" w:color="auto"/>
            <w:right w:val="none" w:sz="0" w:space="0" w:color="auto"/>
          </w:divBdr>
        </w:div>
        <w:div w:id="979964965">
          <w:marLeft w:val="480"/>
          <w:marRight w:val="0"/>
          <w:marTop w:val="0"/>
          <w:marBottom w:val="0"/>
          <w:divBdr>
            <w:top w:val="none" w:sz="0" w:space="0" w:color="auto"/>
            <w:left w:val="none" w:sz="0" w:space="0" w:color="auto"/>
            <w:bottom w:val="none" w:sz="0" w:space="0" w:color="auto"/>
            <w:right w:val="none" w:sz="0" w:space="0" w:color="auto"/>
          </w:divBdr>
        </w:div>
        <w:div w:id="1499685859">
          <w:marLeft w:val="480"/>
          <w:marRight w:val="0"/>
          <w:marTop w:val="0"/>
          <w:marBottom w:val="0"/>
          <w:divBdr>
            <w:top w:val="none" w:sz="0" w:space="0" w:color="auto"/>
            <w:left w:val="none" w:sz="0" w:space="0" w:color="auto"/>
            <w:bottom w:val="none" w:sz="0" w:space="0" w:color="auto"/>
            <w:right w:val="none" w:sz="0" w:space="0" w:color="auto"/>
          </w:divBdr>
        </w:div>
        <w:div w:id="878011790">
          <w:marLeft w:val="480"/>
          <w:marRight w:val="0"/>
          <w:marTop w:val="0"/>
          <w:marBottom w:val="0"/>
          <w:divBdr>
            <w:top w:val="none" w:sz="0" w:space="0" w:color="auto"/>
            <w:left w:val="none" w:sz="0" w:space="0" w:color="auto"/>
            <w:bottom w:val="none" w:sz="0" w:space="0" w:color="auto"/>
            <w:right w:val="none" w:sz="0" w:space="0" w:color="auto"/>
          </w:divBdr>
        </w:div>
        <w:div w:id="550044398">
          <w:marLeft w:val="480"/>
          <w:marRight w:val="0"/>
          <w:marTop w:val="0"/>
          <w:marBottom w:val="0"/>
          <w:divBdr>
            <w:top w:val="none" w:sz="0" w:space="0" w:color="auto"/>
            <w:left w:val="none" w:sz="0" w:space="0" w:color="auto"/>
            <w:bottom w:val="none" w:sz="0" w:space="0" w:color="auto"/>
            <w:right w:val="none" w:sz="0" w:space="0" w:color="auto"/>
          </w:divBdr>
        </w:div>
        <w:div w:id="2106612993">
          <w:marLeft w:val="480"/>
          <w:marRight w:val="0"/>
          <w:marTop w:val="0"/>
          <w:marBottom w:val="0"/>
          <w:divBdr>
            <w:top w:val="none" w:sz="0" w:space="0" w:color="auto"/>
            <w:left w:val="none" w:sz="0" w:space="0" w:color="auto"/>
            <w:bottom w:val="none" w:sz="0" w:space="0" w:color="auto"/>
            <w:right w:val="none" w:sz="0" w:space="0" w:color="auto"/>
          </w:divBdr>
        </w:div>
        <w:div w:id="445851907">
          <w:marLeft w:val="480"/>
          <w:marRight w:val="0"/>
          <w:marTop w:val="0"/>
          <w:marBottom w:val="0"/>
          <w:divBdr>
            <w:top w:val="none" w:sz="0" w:space="0" w:color="auto"/>
            <w:left w:val="none" w:sz="0" w:space="0" w:color="auto"/>
            <w:bottom w:val="none" w:sz="0" w:space="0" w:color="auto"/>
            <w:right w:val="none" w:sz="0" w:space="0" w:color="auto"/>
          </w:divBdr>
        </w:div>
        <w:div w:id="2089501820">
          <w:marLeft w:val="480"/>
          <w:marRight w:val="0"/>
          <w:marTop w:val="0"/>
          <w:marBottom w:val="0"/>
          <w:divBdr>
            <w:top w:val="none" w:sz="0" w:space="0" w:color="auto"/>
            <w:left w:val="none" w:sz="0" w:space="0" w:color="auto"/>
            <w:bottom w:val="none" w:sz="0" w:space="0" w:color="auto"/>
            <w:right w:val="none" w:sz="0" w:space="0" w:color="auto"/>
          </w:divBdr>
        </w:div>
        <w:div w:id="1428767366">
          <w:marLeft w:val="480"/>
          <w:marRight w:val="0"/>
          <w:marTop w:val="0"/>
          <w:marBottom w:val="0"/>
          <w:divBdr>
            <w:top w:val="none" w:sz="0" w:space="0" w:color="auto"/>
            <w:left w:val="none" w:sz="0" w:space="0" w:color="auto"/>
            <w:bottom w:val="none" w:sz="0" w:space="0" w:color="auto"/>
            <w:right w:val="none" w:sz="0" w:space="0" w:color="auto"/>
          </w:divBdr>
        </w:div>
        <w:div w:id="576743365">
          <w:marLeft w:val="480"/>
          <w:marRight w:val="0"/>
          <w:marTop w:val="0"/>
          <w:marBottom w:val="0"/>
          <w:divBdr>
            <w:top w:val="none" w:sz="0" w:space="0" w:color="auto"/>
            <w:left w:val="none" w:sz="0" w:space="0" w:color="auto"/>
            <w:bottom w:val="none" w:sz="0" w:space="0" w:color="auto"/>
            <w:right w:val="none" w:sz="0" w:space="0" w:color="auto"/>
          </w:divBdr>
        </w:div>
        <w:div w:id="323123578">
          <w:marLeft w:val="480"/>
          <w:marRight w:val="0"/>
          <w:marTop w:val="0"/>
          <w:marBottom w:val="0"/>
          <w:divBdr>
            <w:top w:val="none" w:sz="0" w:space="0" w:color="auto"/>
            <w:left w:val="none" w:sz="0" w:space="0" w:color="auto"/>
            <w:bottom w:val="none" w:sz="0" w:space="0" w:color="auto"/>
            <w:right w:val="none" w:sz="0" w:space="0" w:color="auto"/>
          </w:divBdr>
        </w:div>
        <w:div w:id="1927225984">
          <w:marLeft w:val="480"/>
          <w:marRight w:val="0"/>
          <w:marTop w:val="0"/>
          <w:marBottom w:val="0"/>
          <w:divBdr>
            <w:top w:val="none" w:sz="0" w:space="0" w:color="auto"/>
            <w:left w:val="none" w:sz="0" w:space="0" w:color="auto"/>
            <w:bottom w:val="none" w:sz="0" w:space="0" w:color="auto"/>
            <w:right w:val="none" w:sz="0" w:space="0" w:color="auto"/>
          </w:divBdr>
        </w:div>
        <w:div w:id="558905372">
          <w:marLeft w:val="480"/>
          <w:marRight w:val="0"/>
          <w:marTop w:val="0"/>
          <w:marBottom w:val="0"/>
          <w:divBdr>
            <w:top w:val="none" w:sz="0" w:space="0" w:color="auto"/>
            <w:left w:val="none" w:sz="0" w:space="0" w:color="auto"/>
            <w:bottom w:val="none" w:sz="0" w:space="0" w:color="auto"/>
            <w:right w:val="none" w:sz="0" w:space="0" w:color="auto"/>
          </w:divBdr>
        </w:div>
        <w:div w:id="485249443">
          <w:marLeft w:val="480"/>
          <w:marRight w:val="0"/>
          <w:marTop w:val="0"/>
          <w:marBottom w:val="0"/>
          <w:divBdr>
            <w:top w:val="none" w:sz="0" w:space="0" w:color="auto"/>
            <w:left w:val="none" w:sz="0" w:space="0" w:color="auto"/>
            <w:bottom w:val="none" w:sz="0" w:space="0" w:color="auto"/>
            <w:right w:val="none" w:sz="0" w:space="0" w:color="auto"/>
          </w:divBdr>
        </w:div>
        <w:div w:id="1861160391">
          <w:marLeft w:val="480"/>
          <w:marRight w:val="0"/>
          <w:marTop w:val="0"/>
          <w:marBottom w:val="0"/>
          <w:divBdr>
            <w:top w:val="none" w:sz="0" w:space="0" w:color="auto"/>
            <w:left w:val="none" w:sz="0" w:space="0" w:color="auto"/>
            <w:bottom w:val="none" w:sz="0" w:space="0" w:color="auto"/>
            <w:right w:val="none" w:sz="0" w:space="0" w:color="auto"/>
          </w:divBdr>
        </w:div>
      </w:divsChild>
    </w:div>
    <w:div w:id="469907471">
      <w:bodyDiv w:val="1"/>
      <w:marLeft w:val="0"/>
      <w:marRight w:val="0"/>
      <w:marTop w:val="0"/>
      <w:marBottom w:val="0"/>
      <w:divBdr>
        <w:top w:val="none" w:sz="0" w:space="0" w:color="auto"/>
        <w:left w:val="none" w:sz="0" w:space="0" w:color="auto"/>
        <w:bottom w:val="none" w:sz="0" w:space="0" w:color="auto"/>
        <w:right w:val="none" w:sz="0" w:space="0" w:color="auto"/>
      </w:divBdr>
    </w:div>
    <w:div w:id="471484123">
      <w:bodyDiv w:val="1"/>
      <w:marLeft w:val="0"/>
      <w:marRight w:val="0"/>
      <w:marTop w:val="0"/>
      <w:marBottom w:val="0"/>
      <w:divBdr>
        <w:top w:val="none" w:sz="0" w:space="0" w:color="auto"/>
        <w:left w:val="none" w:sz="0" w:space="0" w:color="auto"/>
        <w:bottom w:val="none" w:sz="0" w:space="0" w:color="auto"/>
        <w:right w:val="none" w:sz="0" w:space="0" w:color="auto"/>
      </w:divBdr>
    </w:div>
    <w:div w:id="475949756">
      <w:bodyDiv w:val="1"/>
      <w:marLeft w:val="0"/>
      <w:marRight w:val="0"/>
      <w:marTop w:val="0"/>
      <w:marBottom w:val="0"/>
      <w:divBdr>
        <w:top w:val="none" w:sz="0" w:space="0" w:color="auto"/>
        <w:left w:val="none" w:sz="0" w:space="0" w:color="auto"/>
        <w:bottom w:val="none" w:sz="0" w:space="0" w:color="auto"/>
        <w:right w:val="none" w:sz="0" w:space="0" w:color="auto"/>
      </w:divBdr>
    </w:div>
    <w:div w:id="486366853">
      <w:bodyDiv w:val="1"/>
      <w:marLeft w:val="0"/>
      <w:marRight w:val="0"/>
      <w:marTop w:val="0"/>
      <w:marBottom w:val="0"/>
      <w:divBdr>
        <w:top w:val="none" w:sz="0" w:space="0" w:color="auto"/>
        <w:left w:val="none" w:sz="0" w:space="0" w:color="auto"/>
        <w:bottom w:val="none" w:sz="0" w:space="0" w:color="auto"/>
        <w:right w:val="none" w:sz="0" w:space="0" w:color="auto"/>
      </w:divBdr>
    </w:div>
    <w:div w:id="487870670">
      <w:bodyDiv w:val="1"/>
      <w:marLeft w:val="0"/>
      <w:marRight w:val="0"/>
      <w:marTop w:val="0"/>
      <w:marBottom w:val="0"/>
      <w:divBdr>
        <w:top w:val="none" w:sz="0" w:space="0" w:color="auto"/>
        <w:left w:val="none" w:sz="0" w:space="0" w:color="auto"/>
        <w:bottom w:val="none" w:sz="0" w:space="0" w:color="auto"/>
        <w:right w:val="none" w:sz="0" w:space="0" w:color="auto"/>
      </w:divBdr>
    </w:div>
    <w:div w:id="489177504">
      <w:bodyDiv w:val="1"/>
      <w:marLeft w:val="0"/>
      <w:marRight w:val="0"/>
      <w:marTop w:val="0"/>
      <w:marBottom w:val="0"/>
      <w:divBdr>
        <w:top w:val="none" w:sz="0" w:space="0" w:color="auto"/>
        <w:left w:val="none" w:sz="0" w:space="0" w:color="auto"/>
        <w:bottom w:val="none" w:sz="0" w:space="0" w:color="auto"/>
        <w:right w:val="none" w:sz="0" w:space="0" w:color="auto"/>
      </w:divBdr>
    </w:div>
    <w:div w:id="491988366">
      <w:bodyDiv w:val="1"/>
      <w:marLeft w:val="0"/>
      <w:marRight w:val="0"/>
      <w:marTop w:val="0"/>
      <w:marBottom w:val="0"/>
      <w:divBdr>
        <w:top w:val="none" w:sz="0" w:space="0" w:color="auto"/>
        <w:left w:val="none" w:sz="0" w:space="0" w:color="auto"/>
        <w:bottom w:val="none" w:sz="0" w:space="0" w:color="auto"/>
        <w:right w:val="none" w:sz="0" w:space="0" w:color="auto"/>
      </w:divBdr>
    </w:div>
    <w:div w:id="492381068">
      <w:bodyDiv w:val="1"/>
      <w:marLeft w:val="0"/>
      <w:marRight w:val="0"/>
      <w:marTop w:val="0"/>
      <w:marBottom w:val="0"/>
      <w:divBdr>
        <w:top w:val="none" w:sz="0" w:space="0" w:color="auto"/>
        <w:left w:val="none" w:sz="0" w:space="0" w:color="auto"/>
        <w:bottom w:val="none" w:sz="0" w:space="0" w:color="auto"/>
        <w:right w:val="none" w:sz="0" w:space="0" w:color="auto"/>
      </w:divBdr>
    </w:div>
    <w:div w:id="493834932">
      <w:bodyDiv w:val="1"/>
      <w:marLeft w:val="0"/>
      <w:marRight w:val="0"/>
      <w:marTop w:val="0"/>
      <w:marBottom w:val="0"/>
      <w:divBdr>
        <w:top w:val="none" w:sz="0" w:space="0" w:color="auto"/>
        <w:left w:val="none" w:sz="0" w:space="0" w:color="auto"/>
        <w:bottom w:val="none" w:sz="0" w:space="0" w:color="auto"/>
        <w:right w:val="none" w:sz="0" w:space="0" w:color="auto"/>
      </w:divBdr>
    </w:div>
    <w:div w:id="493839192">
      <w:bodyDiv w:val="1"/>
      <w:marLeft w:val="0"/>
      <w:marRight w:val="0"/>
      <w:marTop w:val="0"/>
      <w:marBottom w:val="0"/>
      <w:divBdr>
        <w:top w:val="none" w:sz="0" w:space="0" w:color="auto"/>
        <w:left w:val="none" w:sz="0" w:space="0" w:color="auto"/>
        <w:bottom w:val="none" w:sz="0" w:space="0" w:color="auto"/>
        <w:right w:val="none" w:sz="0" w:space="0" w:color="auto"/>
      </w:divBdr>
      <w:divsChild>
        <w:div w:id="111902363">
          <w:marLeft w:val="0"/>
          <w:marRight w:val="0"/>
          <w:marTop w:val="0"/>
          <w:marBottom w:val="0"/>
          <w:divBdr>
            <w:top w:val="none" w:sz="0" w:space="0" w:color="auto"/>
            <w:left w:val="none" w:sz="0" w:space="0" w:color="auto"/>
            <w:bottom w:val="none" w:sz="0" w:space="0" w:color="auto"/>
            <w:right w:val="none" w:sz="0" w:space="0" w:color="auto"/>
          </w:divBdr>
        </w:div>
        <w:div w:id="1959993603">
          <w:marLeft w:val="0"/>
          <w:marRight w:val="0"/>
          <w:marTop w:val="0"/>
          <w:marBottom w:val="0"/>
          <w:divBdr>
            <w:top w:val="none" w:sz="0" w:space="0" w:color="auto"/>
            <w:left w:val="none" w:sz="0" w:space="0" w:color="auto"/>
            <w:bottom w:val="none" w:sz="0" w:space="0" w:color="auto"/>
            <w:right w:val="none" w:sz="0" w:space="0" w:color="auto"/>
          </w:divBdr>
        </w:div>
        <w:div w:id="1260334701">
          <w:marLeft w:val="0"/>
          <w:marRight w:val="0"/>
          <w:marTop w:val="0"/>
          <w:marBottom w:val="0"/>
          <w:divBdr>
            <w:top w:val="none" w:sz="0" w:space="0" w:color="auto"/>
            <w:left w:val="none" w:sz="0" w:space="0" w:color="auto"/>
            <w:bottom w:val="none" w:sz="0" w:space="0" w:color="auto"/>
            <w:right w:val="none" w:sz="0" w:space="0" w:color="auto"/>
          </w:divBdr>
        </w:div>
        <w:div w:id="830605990">
          <w:marLeft w:val="0"/>
          <w:marRight w:val="0"/>
          <w:marTop w:val="0"/>
          <w:marBottom w:val="0"/>
          <w:divBdr>
            <w:top w:val="none" w:sz="0" w:space="0" w:color="auto"/>
            <w:left w:val="none" w:sz="0" w:space="0" w:color="auto"/>
            <w:bottom w:val="none" w:sz="0" w:space="0" w:color="auto"/>
            <w:right w:val="none" w:sz="0" w:space="0" w:color="auto"/>
          </w:divBdr>
        </w:div>
        <w:div w:id="1215776777">
          <w:marLeft w:val="0"/>
          <w:marRight w:val="0"/>
          <w:marTop w:val="0"/>
          <w:marBottom w:val="0"/>
          <w:divBdr>
            <w:top w:val="none" w:sz="0" w:space="0" w:color="auto"/>
            <w:left w:val="none" w:sz="0" w:space="0" w:color="auto"/>
            <w:bottom w:val="none" w:sz="0" w:space="0" w:color="auto"/>
            <w:right w:val="none" w:sz="0" w:space="0" w:color="auto"/>
          </w:divBdr>
        </w:div>
        <w:div w:id="1379620130">
          <w:marLeft w:val="0"/>
          <w:marRight w:val="0"/>
          <w:marTop w:val="0"/>
          <w:marBottom w:val="0"/>
          <w:divBdr>
            <w:top w:val="none" w:sz="0" w:space="0" w:color="auto"/>
            <w:left w:val="none" w:sz="0" w:space="0" w:color="auto"/>
            <w:bottom w:val="none" w:sz="0" w:space="0" w:color="auto"/>
            <w:right w:val="none" w:sz="0" w:space="0" w:color="auto"/>
          </w:divBdr>
        </w:div>
        <w:div w:id="50619574">
          <w:marLeft w:val="0"/>
          <w:marRight w:val="0"/>
          <w:marTop w:val="0"/>
          <w:marBottom w:val="0"/>
          <w:divBdr>
            <w:top w:val="none" w:sz="0" w:space="0" w:color="auto"/>
            <w:left w:val="none" w:sz="0" w:space="0" w:color="auto"/>
            <w:bottom w:val="none" w:sz="0" w:space="0" w:color="auto"/>
            <w:right w:val="none" w:sz="0" w:space="0" w:color="auto"/>
          </w:divBdr>
        </w:div>
        <w:div w:id="20134245">
          <w:marLeft w:val="0"/>
          <w:marRight w:val="0"/>
          <w:marTop w:val="0"/>
          <w:marBottom w:val="0"/>
          <w:divBdr>
            <w:top w:val="none" w:sz="0" w:space="0" w:color="auto"/>
            <w:left w:val="none" w:sz="0" w:space="0" w:color="auto"/>
            <w:bottom w:val="none" w:sz="0" w:space="0" w:color="auto"/>
            <w:right w:val="none" w:sz="0" w:space="0" w:color="auto"/>
          </w:divBdr>
        </w:div>
        <w:div w:id="325524470">
          <w:marLeft w:val="0"/>
          <w:marRight w:val="0"/>
          <w:marTop w:val="0"/>
          <w:marBottom w:val="0"/>
          <w:divBdr>
            <w:top w:val="none" w:sz="0" w:space="0" w:color="auto"/>
            <w:left w:val="none" w:sz="0" w:space="0" w:color="auto"/>
            <w:bottom w:val="none" w:sz="0" w:space="0" w:color="auto"/>
            <w:right w:val="none" w:sz="0" w:space="0" w:color="auto"/>
          </w:divBdr>
        </w:div>
        <w:div w:id="1199050215">
          <w:marLeft w:val="0"/>
          <w:marRight w:val="0"/>
          <w:marTop w:val="0"/>
          <w:marBottom w:val="0"/>
          <w:divBdr>
            <w:top w:val="none" w:sz="0" w:space="0" w:color="auto"/>
            <w:left w:val="none" w:sz="0" w:space="0" w:color="auto"/>
            <w:bottom w:val="none" w:sz="0" w:space="0" w:color="auto"/>
            <w:right w:val="none" w:sz="0" w:space="0" w:color="auto"/>
          </w:divBdr>
        </w:div>
        <w:div w:id="2088653880">
          <w:marLeft w:val="0"/>
          <w:marRight w:val="0"/>
          <w:marTop w:val="0"/>
          <w:marBottom w:val="0"/>
          <w:divBdr>
            <w:top w:val="none" w:sz="0" w:space="0" w:color="auto"/>
            <w:left w:val="none" w:sz="0" w:space="0" w:color="auto"/>
            <w:bottom w:val="none" w:sz="0" w:space="0" w:color="auto"/>
            <w:right w:val="none" w:sz="0" w:space="0" w:color="auto"/>
          </w:divBdr>
        </w:div>
        <w:div w:id="1422094678">
          <w:marLeft w:val="0"/>
          <w:marRight w:val="0"/>
          <w:marTop w:val="0"/>
          <w:marBottom w:val="0"/>
          <w:divBdr>
            <w:top w:val="none" w:sz="0" w:space="0" w:color="auto"/>
            <w:left w:val="none" w:sz="0" w:space="0" w:color="auto"/>
            <w:bottom w:val="none" w:sz="0" w:space="0" w:color="auto"/>
            <w:right w:val="none" w:sz="0" w:space="0" w:color="auto"/>
          </w:divBdr>
        </w:div>
        <w:div w:id="887574425">
          <w:marLeft w:val="0"/>
          <w:marRight w:val="0"/>
          <w:marTop w:val="0"/>
          <w:marBottom w:val="0"/>
          <w:divBdr>
            <w:top w:val="none" w:sz="0" w:space="0" w:color="auto"/>
            <w:left w:val="none" w:sz="0" w:space="0" w:color="auto"/>
            <w:bottom w:val="none" w:sz="0" w:space="0" w:color="auto"/>
            <w:right w:val="none" w:sz="0" w:space="0" w:color="auto"/>
          </w:divBdr>
        </w:div>
        <w:div w:id="192963932">
          <w:marLeft w:val="0"/>
          <w:marRight w:val="0"/>
          <w:marTop w:val="0"/>
          <w:marBottom w:val="0"/>
          <w:divBdr>
            <w:top w:val="none" w:sz="0" w:space="0" w:color="auto"/>
            <w:left w:val="none" w:sz="0" w:space="0" w:color="auto"/>
            <w:bottom w:val="none" w:sz="0" w:space="0" w:color="auto"/>
            <w:right w:val="none" w:sz="0" w:space="0" w:color="auto"/>
          </w:divBdr>
        </w:div>
        <w:div w:id="78331474">
          <w:marLeft w:val="0"/>
          <w:marRight w:val="0"/>
          <w:marTop w:val="0"/>
          <w:marBottom w:val="0"/>
          <w:divBdr>
            <w:top w:val="none" w:sz="0" w:space="0" w:color="auto"/>
            <w:left w:val="none" w:sz="0" w:space="0" w:color="auto"/>
            <w:bottom w:val="none" w:sz="0" w:space="0" w:color="auto"/>
            <w:right w:val="none" w:sz="0" w:space="0" w:color="auto"/>
          </w:divBdr>
        </w:div>
        <w:div w:id="426121006">
          <w:marLeft w:val="0"/>
          <w:marRight w:val="0"/>
          <w:marTop w:val="0"/>
          <w:marBottom w:val="0"/>
          <w:divBdr>
            <w:top w:val="none" w:sz="0" w:space="0" w:color="auto"/>
            <w:left w:val="none" w:sz="0" w:space="0" w:color="auto"/>
            <w:bottom w:val="none" w:sz="0" w:space="0" w:color="auto"/>
            <w:right w:val="none" w:sz="0" w:space="0" w:color="auto"/>
          </w:divBdr>
        </w:div>
        <w:div w:id="925768557">
          <w:marLeft w:val="0"/>
          <w:marRight w:val="0"/>
          <w:marTop w:val="0"/>
          <w:marBottom w:val="0"/>
          <w:divBdr>
            <w:top w:val="none" w:sz="0" w:space="0" w:color="auto"/>
            <w:left w:val="none" w:sz="0" w:space="0" w:color="auto"/>
            <w:bottom w:val="none" w:sz="0" w:space="0" w:color="auto"/>
            <w:right w:val="none" w:sz="0" w:space="0" w:color="auto"/>
          </w:divBdr>
        </w:div>
        <w:div w:id="417101972">
          <w:marLeft w:val="0"/>
          <w:marRight w:val="0"/>
          <w:marTop w:val="0"/>
          <w:marBottom w:val="0"/>
          <w:divBdr>
            <w:top w:val="none" w:sz="0" w:space="0" w:color="auto"/>
            <w:left w:val="none" w:sz="0" w:space="0" w:color="auto"/>
            <w:bottom w:val="none" w:sz="0" w:space="0" w:color="auto"/>
            <w:right w:val="none" w:sz="0" w:space="0" w:color="auto"/>
          </w:divBdr>
        </w:div>
        <w:div w:id="508133239">
          <w:marLeft w:val="0"/>
          <w:marRight w:val="0"/>
          <w:marTop w:val="0"/>
          <w:marBottom w:val="0"/>
          <w:divBdr>
            <w:top w:val="none" w:sz="0" w:space="0" w:color="auto"/>
            <w:left w:val="none" w:sz="0" w:space="0" w:color="auto"/>
            <w:bottom w:val="none" w:sz="0" w:space="0" w:color="auto"/>
            <w:right w:val="none" w:sz="0" w:space="0" w:color="auto"/>
          </w:divBdr>
        </w:div>
        <w:div w:id="1731610063">
          <w:marLeft w:val="0"/>
          <w:marRight w:val="0"/>
          <w:marTop w:val="0"/>
          <w:marBottom w:val="0"/>
          <w:divBdr>
            <w:top w:val="none" w:sz="0" w:space="0" w:color="auto"/>
            <w:left w:val="none" w:sz="0" w:space="0" w:color="auto"/>
            <w:bottom w:val="none" w:sz="0" w:space="0" w:color="auto"/>
            <w:right w:val="none" w:sz="0" w:space="0" w:color="auto"/>
          </w:divBdr>
        </w:div>
        <w:div w:id="1306163138">
          <w:marLeft w:val="0"/>
          <w:marRight w:val="0"/>
          <w:marTop w:val="0"/>
          <w:marBottom w:val="0"/>
          <w:divBdr>
            <w:top w:val="none" w:sz="0" w:space="0" w:color="auto"/>
            <w:left w:val="none" w:sz="0" w:space="0" w:color="auto"/>
            <w:bottom w:val="none" w:sz="0" w:space="0" w:color="auto"/>
            <w:right w:val="none" w:sz="0" w:space="0" w:color="auto"/>
          </w:divBdr>
        </w:div>
        <w:div w:id="1042831365">
          <w:marLeft w:val="0"/>
          <w:marRight w:val="0"/>
          <w:marTop w:val="0"/>
          <w:marBottom w:val="0"/>
          <w:divBdr>
            <w:top w:val="none" w:sz="0" w:space="0" w:color="auto"/>
            <w:left w:val="none" w:sz="0" w:space="0" w:color="auto"/>
            <w:bottom w:val="none" w:sz="0" w:space="0" w:color="auto"/>
            <w:right w:val="none" w:sz="0" w:space="0" w:color="auto"/>
          </w:divBdr>
        </w:div>
        <w:div w:id="718865590">
          <w:marLeft w:val="0"/>
          <w:marRight w:val="0"/>
          <w:marTop w:val="0"/>
          <w:marBottom w:val="0"/>
          <w:divBdr>
            <w:top w:val="none" w:sz="0" w:space="0" w:color="auto"/>
            <w:left w:val="none" w:sz="0" w:space="0" w:color="auto"/>
            <w:bottom w:val="none" w:sz="0" w:space="0" w:color="auto"/>
            <w:right w:val="none" w:sz="0" w:space="0" w:color="auto"/>
          </w:divBdr>
        </w:div>
        <w:div w:id="1369376043">
          <w:marLeft w:val="0"/>
          <w:marRight w:val="0"/>
          <w:marTop w:val="0"/>
          <w:marBottom w:val="0"/>
          <w:divBdr>
            <w:top w:val="none" w:sz="0" w:space="0" w:color="auto"/>
            <w:left w:val="none" w:sz="0" w:space="0" w:color="auto"/>
            <w:bottom w:val="none" w:sz="0" w:space="0" w:color="auto"/>
            <w:right w:val="none" w:sz="0" w:space="0" w:color="auto"/>
          </w:divBdr>
        </w:div>
        <w:div w:id="1155493347">
          <w:marLeft w:val="0"/>
          <w:marRight w:val="0"/>
          <w:marTop w:val="0"/>
          <w:marBottom w:val="0"/>
          <w:divBdr>
            <w:top w:val="none" w:sz="0" w:space="0" w:color="auto"/>
            <w:left w:val="none" w:sz="0" w:space="0" w:color="auto"/>
            <w:bottom w:val="none" w:sz="0" w:space="0" w:color="auto"/>
            <w:right w:val="none" w:sz="0" w:space="0" w:color="auto"/>
          </w:divBdr>
        </w:div>
        <w:div w:id="1601524513">
          <w:marLeft w:val="0"/>
          <w:marRight w:val="0"/>
          <w:marTop w:val="0"/>
          <w:marBottom w:val="0"/>
          <w:divBdr>
            <w:top w:val="none" w:sz="0" w:space="0" w:color="auto"/>
            <w:left w:val="none" w:sz="0" w:space="0" w:color="auto"/>
            <w:bottom w:val="none" w:sz="0" w:space="0" w:color="auto"/>
            <w:right w:val="none" w:sz="0" w:space="0" w:color="auto"/>
          </w:divBdr>
        </w:div>
        <w:div w:id="562564065">
          <w:marLeft w:val="0"/>
          <w:marRight w:val="0"/>
          <w:marTop w:val="0"/>
          <w:marBottom w:val="0"/>
          <w:divBdr>
            <w:top w:val="none" w:sz="0" w:space="0" w:color="auto"/>
            <w:left w:val="none" w:sz="0" w:space="0" w:color="auto"/>
            <w:bottom w:val="none" w:sz="0" w:space="0" w:color="auto"/>
            <w:right w:val="none" w:sz="0" w:space="0" w:color="auto"/>
          </w:divBdr>
        </w:div>
        <w:div w:id="2007054213">
          <w:marLeft w:val="0"/>
          <w:marRight w:val="0"/>
          <w:marTop w:val="0"/>
          <w:marBottom w:val="0"/>
          <w:divBdr>
            <w:top w:val="none" w:sz="0" w:space="0" w:color="auto"/>
            <w:left w:val="none" w:sz="0" w:space="0" w:color="auto"/>
            <w:bottom w:val="none" w:sz="0" w:space="0" w:color="auto"/>
            <w:right w:val="none" w:sz="0" w:space="0" w:color="auto"/>
          </w:divBdr>
        </w:div>
        <w:div w:id="1724057094">
          <w:marLeft w:val="0"/>
          <w:marRight w:val="0"/>
          <w:marTop w:val="0"/>
          <w:marBottom w:val="0"/>
          <w:divBdr>
            <w:top w:val="none" w:sz="0" w:space="0" w:color="auto"/>
            <w:left w:val="none" w:sz="0" w:space="0" w:color="auto"/>
            <w:bottom w:val="none" w:sz="0" w:space="0" w:color="auto"/>
            <w:right w:val="none" w:sz="0" w:space="0" w:color="auto"/>
          </w:divBdr>
        </w:div>
        <w:div w:id="770244865">
          <w:marLeft w:val="0"/>
          <w:marRight w:val="0"/>
          <w:marTop w:val="0"/>
          <w:marBottom w:val="0"/>
          <w:divBdr>
            <w:top w:val="none" w:sz="0" w:space="0" w:color="auto"/>
            <w:left w:val="none" w:sz="0" w:space="0" w:color="auto"/>
            <w:bottom w:val="none" w:sz="0" w:space="0" w:color="auto"/>
            <w:right w:val="none" w:sz="0" w:space="0" w:color="auto"/>
          </w:divBdr>
        </w:div>
        <w:div w:id="1491948743">
          <w:marLeft w:val="0"/>
          <w:marRight w:val="0"/>
          <w:marTop w:val="0"/>
          <w:marBottom w:val="0"/>
          <w:divBdr>
            <w:top w:val="none" w:sz="0" w:space="0" w:color="auto"/>
            <w:left w:val="none" w:sz="0" w:space="0" w:color="auto"/>
            <w:bottom w:val="none" w:sz="0" w:space="0" w:color="auto"/>
            <w:right w:val="none" w:sz="0" w:space="0" w:color="auto"/>
          </w:divBdr>
        </w:div>
      </w:divsChild>
    </w:div>
    <w:div w:id="499083600">
      <w:bodyDiv w:val="1"/>
      <w:marLeft w:val="0"/>
      <w:marRight w:val="0"/>
      <w:marTop w:val="0"/>
      <w:marBottom w:val="0"/>
      <w:divBdr>
        <w:top w:val="none" w:sz="0" w:space="0" w:color="auto"/>
        <w:left w:val="none" w:sz="0" w:space="0" w:color="auto"/>
        <w:bottom w:val="none" w:sz="0" w:space="0" w:color="auto"/>
        <w:right w:val="none" w:sz="0" w:space="0" w:color="auto"/>
      </w:divBdr>
      <w:divsChild>
        <w:div w:id="1737359735">
          <w:marLeft w:val="480"/>
          <w:marRight w:val="0"/>
          <w:marTop w:val="0"/>
          <w:marBottom w:val="0"/>
          <w:divBdr>
            <w:top w:val="none" w:sz="0" w:space="0" w:color="auto"/>
            <w:left w:val="none" w:sz="0" w:space="0" w:color="auto"/>
            <w:bottom w:val="none" w:sz="0" w:space="0" w:color="auto"/>
            <w:right w:val="none" w:sz="0" w:space="0" w:color="auto"/>
          </w:divBdr>
        </w:div>
        <w:div w:id="1021738747">
          <w:marLeft w:val="480"/>
          <w:marRight w:val="0"/>
          <w:marTop w:val="0"/>
          <w:marBottom w:val="0"/>
          <w:divBdr>
            <w:top w:val="none" w:sz="0" w:space="0" w:color="auto"/>
            <w:left w:val="none" w:sz="0" w:space="0" w:color="auto"/>
            <w:bottom w:val="none" w:sz="0" w:space="0" w:color="auto"/>
            <w:right w:val="none" w:sz="0" w:space="0" w:color="auto"/>
          </w:divBdr>
        </w:div>
        <w:div w:id="360127821">
          <w:marLeft w:val="480"/>
          <w:marRight w:val="0"/>
          <w:marTop w:val="0"/>
          <w:marBottom w:val="0"/>
          <w:divBdr>
            <w:top w:val="none" w:sz="0" w:space="0" w:color="auto"/>
            <w:left w:val="none" w:sz="0" w:space="0" w:color="auto"/>
            <w:bottom w:val="none" w:sz="0" w:space="0" w:color="auto"/>
            <w:right w:val="none" w:sz="0" w:space="0" w:color="auto"/>
          </w:divBdr>
        </w:div>
        <w:div w:id="661587451">
          <w:marLeft w:val="480"/>
          <w:marRight w:val="0"/>
          <w:marTop w:val="0"/>
          <w:marBottom w:val="0"/>
          <w:divBdr>
            <w:top w:val="none" w:sz="0" w:space="0" w:color="auto"/>
            <w:left w:val="none" w:sz="0" w:space="0" w:color="auto"/>
            <w:bottom w:val="none" w:sz="0" w:space="0" w:color="auto"/>
            <w:right w:val="none" w:sz="0" w:space="0" w:color="auto"/>
          </w:divBdr>
        </w:div>
        <w:div w:id="1922644011">
          <w:marLeft w:val="480"/>
          <w:marRight w:val="0"/>
          <w:marTop w:val="0"/>
          <w:marBottom w:val="0"/>
          <w:divBdr>
            <w:top w:val="none" w:sz="0" w:space="0" w:color="auto"/>
            <w:left w:val="none" w:sz="0" w:space="0" w:color="auto"/>
            <w:bottom w:val="none" w:sz="0" w:space="0" w:color="auto"/>
            <w:right w:val="none" w:sz="0" w:space="0" w:color="auto"/>
          </w:divBdr>
        </w:div>
        <w:div w:id="1529560116">
          <w:marLeft w:val="480"/>
          <w:marRight w:val="0"/>
          <w:marTop w:val="0"/>
          <w:marBottom w:val="0"/>
          <w:divBdr>
            <w:top w:val="none" w:sz="0" w:space="0" w:color="auto"/>
            <w:left w:val="none" w:sz="0" w:space="0" w:color="auto"/>
            <w:bottom w:val="none" w:sz="0" w:space="0" w:color="auto"/>
            <w:right w:val="none" w:sz="0" w:space="0" w:color="auto"/>
          </w:divBdr>
        </w:div>
        <w:div w:id="996104389">
          <w:marLeft w:val="480"/>
          <w:marRight w:val="0"/>
          <w:marTop w:val="0"/>
          <w:marBottom w:val="0"/>
          <w:divBdr>
            <w:top w:val="none" w:sz="0" w:space="0" w:color="auto"/>
            <w:left w:val="none" w:sz="0" w:space="0" w:color="auto"/>
            <w:bottom w:val="none" w:sz="0" w:space="0" w:color="auto"/>
            <w:right w:val="none" w:sz="0" w:space="0" w:color="auto"/>
          </w:divBdr>
        </w:div>
        <w:div w:id="246380268">
          <w:marLeft w:val="480"/>
          <w:marRight w:val="0"/>
          <w:marTop w:val="0"/>
          <w:marBottom w:val="0"/>
          <w:divBdr>
            <w:top w:val="none" w:sz="0" w:space="0" w:color="auto"/>
            <w:left w:val="none" w:sz="0" w:space="0" w:color="auto"/>
            <w:bottom w:val="none" w:sz="0" w:space="0" w:color="auto"/>
            <w:right w:val="none" w:sz="0" w:space="0" w:color="auto"/>
          </w:divBdr>
        </w:div>
        <w:div w:id="1787846155">
          <w:marLeft w:val="480"/>
          <w:marRight w:val="0"/>
          <w:marTop w:val="0"/>
          <w:marBottom w:val="0"/>
          <w:divBdr>
            <w:top w:val="none" w:sz="0" w:space="0" w:color="auto"/>
            <w:left w:val="none" w:sz="0" w:space="0" w:color="auto"/>
            <w:bottom w:val="none" w:sz="0" w:space="0" w:color="auto"/>
            <w:right w:val="none" w:sz="0" w:space="0" w:color="auto"/>
          </w:divBdr>
        </w:div>
        <w:div w:id="1657148815">
          <w:marLeft w:val="480"/>
          <w:marRight w:val="0"/>
          <w:marTop w:val="0"/>
          <w:marBottom w:val="0"/>
          <w:divBdr>
            <w:top w:val="none" w:sz="0" w:space="0" w:color="auto"/>
            <w:left w:val="none" w:sz="0" w:space="0" w:color="auto"/>
            <w:bottom w:val="none" w:sz="0" w:space="0" w:color="auto"/>
            <w:right w:val="none" w:sz="0" w:space="0" w:color="auto"/>
          </w:divBdr>
        </w:div>
        <w:div w:id="454446713">
          <w:marLeft w:val="480"/>
          <w:marRight w:val="0"/>
          <w:marTop w:val="0"/>
          <w:marBottom w:val="0"/>
          <w:divBdr>
            <w:top w:val="none" w:sz="0" w:space="0" w:color="auto"/>
            <w:left w:val="none" w:sz="0" w:space="0" w:color="auto"/>
            <w:bottom w:val="none" w:sz="0" w:space="0" w:color="auto"/>
            <w:right w:val="none" w:sz="0" w:space="0" w:color="auto"/>
          </w:divBdr>
        </w:div>
        <w:div w:id="472602715">
          <w:marLeft w:val="480"/>
          <w:marRight w:val="0"/>
          <w:marTop w:val="0"/>
          <w:marBottom w:val="0"/>
          <w:divBdr>
            <w:top w:val="none" w:sz="0" w:space="0" w:color="auto"/>
            <w:left w:val="none" w:sz="0" w:space="0" w:color="auto"/>
            <w:bottom w:val="none" w:sz="0" w:space="0" w:color="auto"/>
            <w:right w:val="none" w:sz="0" w:space="0" w:color="auto"/>
          </w:divBdr>
        </w:div>
        <w:div w:id="1135178668">
          <w:marLeft w:val="480"/>
          <w:marRight w:val="0"/>
          <w:marTop w:val="0"/>
          <w:marBottom w:val="0"/>
          <w:divBdr>
            <w:top w:val="none" w:sz="0" w:space="0" w:color="auto"/>
            <w:left w:val="none" w:sz="0" w:space="0" w:color="auto"/>
            <w:bottom w:val="none" w:sz="0" w:space="0" w:color="auto"/>
            <w:right w:val="none" w:sz="0" w:space="0" w:color="auto"/>
          </w:divBdr>
        </w:div>
        <w:div w:id="956986318">
          <w:marLeft w:val="480"/>
          <w:marRight w:val="0"/>
          <w:marTop w:val="0"/>
          <w:marBottom w:val="0"/>
          <w:divBdr>
            <w:top w:val="none" w:sz="0" w:space="0" w:color="auto"/>
            <w:left w:val="none" w:sz="0" w:space="0" w:color="auto"/>
            <w:bottom w:val="none" w:sz="0" w:space="0" w:color="auto"/>
            <w:right w:val="none" w:sz="0" w:space="0" w:color="auto"/>
          </w:divBdr>
        </w:div>
        <w:div w:id="1592542332">
          <w:marLeft w:val="480"/>
          <w:marRight w:val="0"/>
          <w:marTop w:val="0"/>
          <w:marBottom w:val="0"/>
          <w:divBdr>
            <w:top w:val="none" w:sz="0" w:space="0" w:color="auto"/>
            <w:left w:val="none" w:sz="0" w:space="0" w:color="auto"/>
            <w:bottom w:val="none" w:sz="0" w:space="0" w:color="auto"/>
            <w:right w:val="none" w:sz="0" w:space="0" w:color="auto"/>
          </w:divBdr>
        </w:div>
        <w:div w:id="1913805374">
          <w:marLeft w:val="480"/>
          <w:marRight w:val="0"/>
          <w:marTop w:val="0"/>
          <w:marBottom w:val="0"/>
          <w:divBdr>
            <w:top w:val="none" w:sz="0" w:space="0" w:color="auto"/>
            <w:left w:val="none" w:sz="0" w:space="0" w:color="auto"/>
            <w:bottom w:val="none" w:sz="0" w:space="0" w:color="auto"/>
            <w:right w:val="none" w:sz="0" w:space="0" w:color="auto"/>
          </w:divBdr>
        </w:div>
        <w:div w:id="584386763">
          <w:marLeft w:val="480"/>
          <w:marRight w:val="0"/>
          <w:marTop w:val="0"/>
          <w:marBottom w:val="0"/>
          <w:divBdr>
            <w:top w:val="none" w:sz="0" w:space="0" w:color="auto"/>
            <w:left w:val="none" w:sz="0" w:space="0" w:color="auto"/>
            <w:bottom w:val="none" w:sz="0" w:space="0" w:color="auto"/>
            <w:right w:val="none" w:sz="0" w:space="0" w:color="auto"/>
          </w:divBdr>
        </w:div>
        <w:div w:id="1362248697">
          <w:marLeft w:val="480"/>
          <w:marRight w:val="0"/>
          <w:marTop w:val="0"/>
          <w:marBottom w:val="0"/>
          <w:divBdr>
            <w:top w:val="none" w:sz="0" w:space="0" w:color="auto"/>
            <w:left w:val="none" w:sz="0" w:space="0" w:color="auto"/>
            <w:bottom w:val="none" w:sz="0" w:space="0" w:color="auto"/>
            <w:right w:val="none" w:sz="0" w:space="0" w:color="auto"/>
          </w:divBdr>
        </w:div>
        <w:div w:id="1068724932">
          <w:marLeft w:val="480"/>
          <w:marRight w:val="0"/>
          <w:marTop w:val="0"/>
          <w:marBottom w:val="0"/>
          <w:divBdr>
            <w:top w:val="none" w:sz="0" w:space="0" w:color="auto"/>
            <w:left w:val="none" w:sz="0" w:space="0" w:color="auto"/>
            <w:bottom w:val="none" w:sz="0" w:space="0" w:color="auto"/>
            <w:right w:val="none" w:sz="0" w:space="0" w:color="auto"/>
          </w:divBdr>
        </w:div>
        <w:div w:id="1899389698">
          <w:marLeft w:val="480"/>
          <w:marRight w:val="0"/>
          <w:marTop w:val="0"/>
          <w:marBottom w:val="0"/>
          <w:divBdr>
            <w:top w:val="none" w:sz="0" w:space="0" w:color="auto"/>
            <w:left w:val="none" w:sz="0" w:space="0" w:color="auto"/>
            <w:bottom w:val="none" w:sz="0" w:space="0" w:color="auto"/>
            <w:right w:val="none" w:sz="0" w:space="0" w:color="auto"/>
          </w:divBdr>
        </w:div>
        <w:div w:id="1523590938">
          <w:marLeft w:val="480"/>
          <w:marRight w:val="0"/>
          <w:marTop w:val="0"/>
          <w:marBottom w:val="0"/>
          <w:divBdr>
            <w:top w:val="none" w:sz="0" w:space="0" w:color="auto"/>
            <w:left w:val="none" w:sz="0" w:space="0" w:color="auto"/>
            <w:bottom w:val="none" w:sz="0" w:space="0" w:color="auto"/>
            <w:right w:val="none" w:sz="0" w:space="0" w:color="auto"/>
          </w:divBdr>
        </w:div>
        <w:div w:id="347869876">
          <w:marLeft w:val="480"/>
          <w:marRight w:val="0"/>
          <w:marTop w:val="0"/>
          <w:marBottom w:val="0"/>
          <w:divBdr>
            <w:top w:val="none" w:sz="0" w:space="0" w:color="auto"/>
            <w:left w:val="none" w:sz="0" w:space="0" w:color="auto"/>
            <w:bottom w:val="none" w:sz="0" w:space="0" w:color="auto"/>
            <w:right w:val="none" w:sz="0" w:space="0" w:color="auto"/>
          </w:divBdr>
        </w:div>
        <w:div w:id="128867889">
          <w:marLeft w:val="480"/>
          <w:marRight w:val="0"/>
          <w:marTop w:val="0"/>
          <w:marBottom w:val="0"/>
          <w:divBdr>
            <w:top w:val="none" w:sz="0" w:space="0" w:color="auto"/>
            <w:left w:val="none" w:sz="0" w:space="0" w:color="auto"/>
            <w:bottom w:val="none" w:sz="0" w:space="0" w:color="auto"/>
            <w:right w:val="none" w:sz="0" w:space="0" w:color="auto"/>
          </w:divBdr>
        </w:div>
        <w:div w:id="305011740">
          <w:marLeft w:val="480"/>
          <w:marRight w:val="0"/>
          <w:marTop w:val="0"/>
          <w:marBottom w:val="0"/>
          <w:divBdr>
            <w:top w:val="none" w:sz="0" w:space="0" w:color="auto"/>
            <w:left w:val="none" w:sz="0" w:space="0" w:color="auto"/>
            <w:bottom w:val="none" w:sz="0" w:space="0" w:color="auto"/>
            <w:right w:val="none" w:sz="0" w:space="0" w:color="auto"/>
          </w:divBdr>
        </w:div>
        <w:div w:id="2057775699">
          <w:marLeft w:val="480"/>
          <w:marRight w:val="0"/>
          <w:marTop w:val="0"/>
          <w:marBottom w:val="0"/>
          <w:divBdr>
            <w:top w:val="none" w:sz="0" w:space="0" w:color="auto"/>
            <w:left w:val="none" w:sz="0" w:space="0" w:color="auto"/>
            <w:bottom w:val="none" w:sz="0" w:space="0" w:color="auto"/>
            <w:right w:val="none" w:sz="0" w:space="0" w:color="auto"/>
          </w:divBdr>
        </w:div>
        <w:div w:id="936056188">
          <w:marLeft w:val="480"/>
          <w:marRight w:val="0"/>
          <w:marTop w:val="0"/>
          <w:marBottom w:val="0"/>
          <w:divBdr>
            <w:top w:val="none" w:sz="0" w:space="0" w:color="auto"/>
            <w:left w:val="none" w:sz="0" w:space="0" w:color="auto"/>
            <w:bottom w:val="none" w:sz="0" w:space="0" w:color="auto"/>
            <w:right w:val="none" w:sz="0" w:space="0" w:color="auto"/>
          </w:divBdr>
        </w:div>
        <w:div w:id="979263422">
          <w:marLeft w:val="480"/>
          <w:marRight w:val="0"/>
          <w:marTop w:val="0"/>
          <w:marBottom w:val="0"/>
          <w:divBdr>
            <w:top w:val="none" w:sz="0" w:space="0" w:color="auto"/>
            <w:left w:val="none" w:sz="0" w:space="0" w:color="auto"/>
            <w:bottom w:val="none" w:sz="0" w:space="0" w:color="auto"/>
            <w:right w:val="none" w:sz="0" w:space="0" w:color="auto"/>
          </w:divBdr>
        </w:div>
        <w:div w:id="480730277">
          <w:marLeft w:val="480"/>
          <w:marRight w:val="0"/>
          <w:marTop w:val="0"/>
          <w:marBottom w:val="0"/>
          <w:divBdr>
            <w:top w:val="none" w:sz="0" w:space="0" w:color="auto"/>
            <w:left w:val="none" w:sz="0" w:space="0" w:color="auto"/>
            <w:bottom w:val="none" w:sz="0" w:space="0" w:color="auto"/>
            <w:right w:val="none" w:sz="0" w:space="0" w:color="auto"/>
          </w:divBdr>
        </w:div>
        <w:div w:id="1231961051">
          <w:marLeft w:val="480"/>
          <w:marRight w:val="0"/>
          <w:marTop w:val="0"/>
          <w:marBottom w:val="0"/>
          <w:divBdr>
            <w:top w:val="none" w:sz="0" w:space="0" w:color="auto"/>
            <w:left w:val="none" w:sz="0" w:space="0" w:color="auto"/>
            <w:bottom w:val="none" w:sz="0" w:space="0" w:color="auto"/>
            <w:right w:val="none" w:sz="0" w:space="0" w:color="auto"/>
          </w:divBdr>
        </w:div>
        <w:div w:id="1395543850">
          <w:marLeft w:val="480"/>
          <w:marRight w:val="0"/>
          <w:marTop w:val="0"/>
          <w:marBottom w:val="0"/>
          <w:divBdr>
            <w:top w:val="none" w:sz="0" w:space="0" w:color="auto"/>
            <w:left w:val="none" w:sz="0" w:space="0" w:color="auto"/>
            <w:bottom w:val="none" w:sz="0" w:space="0" w:color="auto"/>
            <w:right w:val="none" w:sz="0" w:space="0" w:color="auto"/>
          </w:divBdr>
        </w:div>
        <w:div w:id="420105631">
          <w:marLeft w:val="480"/>
          <w:marRight w:val="0"/>
          <w:marTop w:val="0"/>
          <w:marBottom w:val="0"/>
          <w:divBdr>
            <w:top w:val="none" w:sz="0" w:space="0" w:color="auto"/>
            <w:left w:val="none" w:sz="0" w:space="0" w:color="auto"/>
            <w:bottom w:val="none" w:sz="0" w:space="0" w:color="auto"/>
            <w:right w:val="none" w:sz="0" w:space="0" w:color="auto"/>
          </w:divBdr>
        </w:div>
        <w:div w:id="1490440262">
          <w:marLeft w:val="480"/>
          <w:marRight w:val="0"/>
          <w:marTop w:val="0"/>
          <w:marBottom w:val="0"/>
          <w:divBdr>
            <w:top w:val="none" w:sz="0" w:space="0" w:color="auto"/>
            <w:left w:val="none" w:sz="0" w:space="0" w:color="auto"/>
            <w:bottom w:val="none" w:sz="0" w:space="0" w:color="auto"/>
            <w:right w:val="none" w:sz="0" w:space="0" w:color="auto"/>
          </w:divBdr>
        </w:div>
        <w:div w:id="758064237">
          <w:marLeft w:val="480"/>
          <w:marRight w:val="0"/>
          <w:marTop w:val="0"/>
          <w:marBottom w:val="0"/>
          <w:divBdr>
            <w:top w:val="none" w:sz="0" w:space="0" w:color="auto"/>
            <w:left w:val="none" w:sz="0" w:space="0" w:color="auto"/>
            <w:bottom w:val="none" w:sz="0" w:space="0" w:color="auto"/>
            <w:right w:val="none" w:sz="0" w:space="0" w:color="auto"/>
          </w:divBdr>
        </w:div>
        <w:div w:id="1959214675">
          <w:marLeft w:val="480"/>
          <w:marRight w:val="0"/>
          <w:marTop w:val="0"/>
          <w:marBottom w:val="0"/>
          <w:divBdr>
            <w:top w:val="none" w:sz="0" w:space="0" w:color="auto"/>
            <w:left w:val="none" w:sz="0" w:space="0" w:color="auto"/>
            <w:bottom w:val="none" w:sz="0" w:space="0" w:color="auto"/>
            <w:right w:val="none" w:sz="0" w:space="0" w:color="auto"/>
          </w:divBdr>
        </w:div>
        <w:div w:id="165169018">
          <w:marLeft w:val="480"/>
          <w:marRight w:val="0"/>
          <w:marTop w:val="0"/>
          <w:marBottom w:val="0"/>
          <w:divBdr>
            <w:top w:val="none" w:sz="0" w:space="0" w:color="auto"/>
            <w:left w:val="none" w:sz="0" w:space="0" w:color="auto"/>
            <w:bottom w:val="none" w:sz="0" w:space="0" w:color="auto"/>
            <w:right w:val="none" w:sz="0" w:space="0" w:color="auto"/>
          </w:divBdr>
        </w:div>
        <w:div w:id="768351105">
          <w:marLeft w:val="480"/>
          <w:marRight w:val="0"/>
          <w:marTop w:val="0"/>
          <w:marBottom w:val="0"/>
          <w:divBdr>
            <w:top w:val="none" w:sz="0" w:space="0" w:color="auto"/>
            <w:left w:val="none" w:sz="0" w:space="0" w:color="auto"/>
            <w:bottom w:val="none" w:sz="0" w:space="0" w:color="auto"/>
            <w:right w:val="none" w:sz="0" w:space="0" w:color="auto"/>
          </w:divBdr>
        </w:div>
        <w:div w:id="1135218612">
          <w:marLeft w:val="480"/>
          <w:marRight w:val="0"/>
          <w:marTop w:val="0"/>
          <w:marBottom w:val="0"/>
          <w:divBdr>
            <w:top w:val="none" w:sz="0" w:space="0" w:color="auto"/>
            <w:left w:val="none" w:sz="0" w:space="0" w:color="auto"/>
            <w:bottom w:val="none" w:sz="0" w:space="0" w:color="auto"/>
            <w:right w:val="none" w:sz="0" w:space="0" w:color="auto"/>
          </w:divBdr>
        </w:div>
        <w:div w:id="2071297275">
          <w:marLeft w:val="480"/>
          <w:marRight w:val="0"/>
          <w:marTop w:val="0"/>
          <w:marBottom w:val="0"/>
          <w:divBdr>
            <w:top w:val="none" w:sz="0" w:space="0" w:color="auto"/>
            <w:left w:val="none" w:sz="0" w:space="0" w:color="auto"/>
            <w:bottom w:val="none" w:sz="0" w:space="0" w:color="auto"/>
            <w:right w:val="none" w:sz="0" w:space="0" w:color="auto"/>
          </w:divBdr>
        </w:div>
        <w:div w:id="1342777262">
          <w:marLeft w:val="480"/>
          <w:marRight w:val="0"/>
          <w:marTop w:val="0"/>
          <w:marBottom w:val="0"/>
          <w:divBdr>
            <w:top w:val="none" w:sz="0" w:space="0" w:color="auto"/>
            <w:left w:val="none" w:sz="0" w:space="0" w:color="auto"/>
            <w:bottom w:val="none" w:sz="0" w:space="0" w:color="auto"/>
            <w:right w:val="none" w:sz="0" w:space="0" w:color="auto"/>
          </w:divBdr>
        </w:div>
        <w:div w:id="1362702362">
          <w:marLeft w:val="480"/>
          <w:marRight w:val="0"/>
          <w:marTop w:val="0"/>
          <w:marBottom w:val="0"/>
          <w:divBdr>
            <w:top w:val="none" w:sz="0" w:space="0" w:color="auto"/>
            <w:left w:val="none" w:sz="0" w:space="0" w:color="auto"/>
            <w:bottom w:val="none" w:sz="0" w:space="0" w:color="auto"/>
            <w:right w:val="none" w:sz="0" w:space="0" w:color="auto"/>
          </w:divBdr>
        </w:div>
        <w:div w:id="1575892400">
          <w:marLeft w:val="480"/>
          <w:marRight w:val="0"/>
          <w:marTop w:val="0"/>
          <w:marBottom w:val="0"/>
          <w:divBdr>
            <w:top w:val="none" w:sz="0" w:space="0" w:color="auto"/>
            <w:left w:val="none" w:sz="0" w:space="0" w:color="auto"/>
            <w:bottom w:val="none" w:sz="0" w:space="0" w:color="auto"/>
            <w:right w:val="none" w:sz="0" w:space="0" w:color="auto"/>
          </w:divBdr>
        </w:div>
        <w:div w:id="1251620192">
          <w:marLeft w:val="480"/>
          <w:marRight w:val="0"/>
          <w:marTop w:val="0"/>
          <w:marBottom w:val="0"/>
          <w:divBdr>
            <w:top w:val="none" w:sz="0" w:space="0" w:color="auto"/>
            <w:left w:val="none" w:sz="0" w:space="0" w:color="auto"/>
            <w:bottom w:val="none" w:sz="0" w:space="0" w:color="auto"/>
            <w:right w:val="none" w:sz="0" w:space="0" w:color="auto"/>
          </w:divBdr>
        </w:div>
        <w:div w:id="832182644">
          <w:marLeft w:val="480"/>
          <w:marRight w:val="0"/>
          <w:marTop w:val="0"/>
          <w:marBottom w:val="0"/>
          <w:divBdr>
            <w:top w:val="none" w:sz="0" w:space="0" w:color="auto"/>
            <w:left w:val="none" w:sz="0" w:space="0" w:color="auto"/>
            <w:bottom w:val="none" w:sz="0" w:space="0" w:color="auto"/>
            <w:right w:val="none" w:sz="0" w:space="0" w:color="auto"/>
          </w:divBdr>
        </w:div>
        <w:div w:id="326204826">
          <w:marLeft w:val="480"/>
          <w:marRight w:val="0"/>
          <w:marTop w:val="0"/>
          <w:marBottom w:val="0"/>
          <w:divBdr>
            <w:top w:val="none" w:sz="0" w:space="0" w:color="auto"/>
            <w:left w:val="none" w:sz="0" w:space="0" w:color="auto"/>
            <w:bottom w:val="none" w:sz="0" w:space="0" w:color="auto"/>
            <w:right w:val="none" w:sz="0" w:space="0" w:color="auto"/>
          </w:divBdr>
        </w:div>
        <w:div w:id="954023765">
          <w:marLeft w:val="480"/>
          <w:marRight w:val="0"/>
          <w:marTop w:val="0"/>
          <w:marBottom w:val="0"/>
          <w:divBdr>
            <w:top w:val="none" w:sz="0" w:space="0" w:color="auto"/>
            <w:left w:val="none" w:sz="0" w:space="0" w:color="auto"/>
            <w:bottom w:val="none" w:sz="0" w:space="0" w:color="auto"/>
            <w:right w:val="none" w:sz="0" w:space="0" w:color="auto"/>
          </w:divBdr>
        </w:div>
        <w:div w:id="920336560">
          <w:marLeft w:val="480"/>
          <w:marRight w:val="0"/>
          <w:marTop w:val="0"/>
          <w:marBottom w:val="0"/>
          <w:divBdr>
            <w:top w:val="none" w:sz="0" w:space="0" w:color="auto"/>
            <w:left w:val="none" w:sz="0" w:space="0" w:color="auto"/>
            <w:bottom w:val="none" w:sz="0" w:space="0" w:color="auto"/>
            <w:right w:val="none" w:sz="0" w:space="0" w:color="auto"/>
          </w:divBdr>
        </w:div>
        <w:div w:id="1635477532">
          <w:marLeft w:val="480"/>
          <w:marRight w:val="0"/>
          <w:marTop w:val="0"/>
          <w:marBottom w:val="0"/>
          <w:divBdr>
            <w:top w:val="none" w:sz="0" w:space="0" w:color="auto"/>
            <w:left w:val="none" w:sz="0" w:space="0" w:color="auto"/>
            <w:bottom w:val="none" w:sz="0" w:space="0" w:color="auto"/>
            <w:right w:val="none" w:sz="0" w:space="0" w:color="auto"/>
          </w:divBdr>
        </w:div>
        <w:div w:id="384112058">
          <w:marLeft w:val="480"/>
          <w:marRight w:val="0"/>
          <w:marTop w:val="0"/>
          <w:marBottom w:val="0"/>
          <w:divBdr>
            <w:top w:val="none" w:sz="0" w:space="0" w:color="auto"/>
            <w:left w:val="none" w:sz="0" w:space="0" w:color="auto"/>
            <w:bottom w:val="none" w:sz="0" w:space="0" w:color="auto"/>
            <w:right w:val="none" w:sz="0" w:space="0" w:color="auto"/>
          </w:divBdr>
        </w:div>
      </w:divsChild>
    </w:div>
    <w:div w:id="503714644">
      <w:bodyDiv w:val="1"/>
      <w:marLeft w:val="0"/>
      <w:marRight w:val="0"/>
      <w:marTop w:val="0"/>
      <w:marBottom w:val="0"/>
      <w:divBdr>
        <w:top w:val="none" w:sz="0" w:space="0" w:color="auto"/>
        <w:left w:val="none" w:sz="0" w:space="0" w:color="auto"/>
        <w:bottom w:val="none" w:sz="0" w:space="0" w:color="auto"/>
        <w:right w:val="none" w:sz="0" w:space="0" w:color="auto"/>
      </w:divBdr>
      <w:divsChild>
        <w:div w:id="1751150692">
          <w:marLeft w:val="640"/>
          <w:marRight w:val="0"/>
          <w:marTop w:val="0"/>
          <w:marBottom w:val="0"/>
          <w:divBdr>
            <w:top w:val="none" w:sz="0" w:space="0" w:color="auto"/>
            <w:left w:val="none" w:sz="0" w:space="0" w:color="auto"/>
            <w:bottom w:val="none" w:sz="0" w:space="0" w:color="auto"/>
            <w:right w:val="none" w:sz="0" w:space="0" w:color="auto"/>
          </w:divBdr>
        </w:div>
        <w:div w:id="1636257090">
          <w:marLeft w:val="640"/>
          <w:marRight w:val="0"/>
          <w:marTop w:val="0"/>
          <w:marBottom w:val="0"/>
          <w:divBdr>
            <w:top w:val="none" w:sz="0" w:space="0" w:color="auto"/>
            <w:left w:val="none" w:sz="0" w:space="0" w:color="auto"/>
            <w:bottom w:val="none" w:sz="0" w:space="0" w:color="auto"/>
            <w:right w:val="none" w:sz="0" w:space="0" w:color="auto"/>
          </w:divBdr>
        </w:div>
        <w:div w:id="1810124451">
          <w:marLeft w:val="640"/>
          <w:marRight w:val="0"/>
          <w:marTop w:val="0"/>
          <w:marBottom w:val="0"/>
          <w:divBdr>
            <w:top w:val="none" w:sz="0" w:space="0" w:color="auto"/>
            <w:left w:val="none" w:sz="0" w:space="0" w:color="auto"/>
            <w:bottom w:val="none" w:sz="0" w:space="0" w:color="auto"/>
            <w:right w:val="none" w:sz="0" w:space="0" w:color="auto"/>
          </w:divBdr>
        </w:div>
        <w:div w:id="1598562039">
          <w:marLeft w:val="640"/>
          <w:marRight w:val="0"/>
          <w:marTop w:val="0"/>
          <w:marBottom w:val="0"/>
          <w:divBdr>
            <w:top w:val="none" w:sz="0" w:space="0" w:color="auto"/>
            <w:left w:val="none" w:sz="0" w:space="0" w:color="auto"/>
            <w:bottom w:val="none" w:sz="0" w:space="0" w:color="auto"/>
            <w:right w:val="none" w:sz="0" w:space="0" w:color="auto"/>
          </w:divBdr>
        </w:div>
        <w:div w:id="1996295524">
          <w:marLeft w:val="640"/>
          <w:marRight w:val="0"/>
          <w:marTop w:val="0"/>
          <w:marBottom w:val="0"/>
          <w:divBdr>
            <w:top w:val="none" w:sz="0" w:space="0" w:color="auto"/>
            <w:left w:val="none" w:sz="0" w:space="0" w:color="auto"/>
            <w:bottom w:val="none" w:sz="0" w:space="0" w:color="auto"/>
            <w:right w:val="none" w:sz="0" w:space="0" w:color="auto"/>
          </w:divBdr>
        </w:div>
        <w:div w:id="829444630">
          <w:marLeft w:val="640"/>
          <w:marRight w:val="0"/>
          <w:marTop w:val="0"/>
          <w:marBottom w:val="0"/>
          <w:divBdr>
            <w:top w:val="none" w:sz="0" w:space="0" w:color="auto"/>
            <w:left w:val="none" w:sz="0" w:space="0" w:color="auto"/>
            <w:bottom w:val="none" w:sz="0" w:space="0" w:color="auto"/>
            <w:right w:val="none" w:sz="0" w:space="0" w:color="auto"/>
          </w:divBdr>
        </w:div>
        <w:div w:id="965307467">
          <w:marLeft w:val="640"/>
          <w:marRight w:val="0"/>
          <w:marTop w:val="0"/>
          <w:marBottom w:val="0"/>
          <w:divBdr>
            <w:top w:val="none" w:sz="0" w:space="0" w:color="auto"/>
            <w:left w:val="none" w:sz="0" w:space="0" w:color="auto"/>
            <w:bottom w:val="none" w:sz="0" w:space="0" w:color="auto"/>
            <w:right w:val="none" w:sz="0" w:space="0" w:color="auto"/>
          </w:divBdr>
        </w:div>
        <w:div w:id="744642663">
          <w:marLeft w:val="640"/>
          <w:marRight w:val="0"/>
          <w:marTop w:val="0"/>
          <w:marBottom w:val="0"/>
          <w:divBdr>
            <w:top w:val="none" w:sz="0" w:space="0" w:color="auto"/>
            <w:left w:val="none" w:sz="0" w:space="0" w:color="auto"/>
            <w:bottom w:val="none" w:sz="0" w:space="0" w:color="auto"/>
            <w:right w:val="none" w:sz="0" w:space="0" w:color="auto"/>
          </w:divBdr>
        </w:div>
        <w:div w:id="252129939">
          <w:marLeft w:val="640"/>
          <w:marRight w:val="0"/>
          <w:marTop w:val="0"/>
          <w:marBottom w:val="0"/>
          <w:divBdr>
            <w:top w:val="none" w:sz="0" w:space="0" w:color="auto"/>
            <w:left w:val="none" w:sz="0" w:space="0" w:color="auto"/>
            <w:bottom w:val="none" w:sz="0" w:space="0" w:color="auto"/>
            <w:right w:val="none" w:sz="0" w:space="0" w:color="auto"/>
          </w:divBdr>
        </w:div>
        <w:div w:id="1014958558">
          <w:marLeft w:val="640"/>
          <w:marRight w:val="0"/>
          <w:marTop w:val="0"/>
          <w:marBottom w:val="0"/>
          <w:divBdr>
            <w:top w:val="none" w:sz="0" w:space="0" w:color="auto"/>
            <w:left w:val="none" w:sz="0" w:space="0" w:color="auto"/>
            <w:bottom w:val="none" w:sz="0" w:space="0" w:color="auto"/>
            <w:right w:val="none" w:sz="0" w:space="0" w:color="auto"/>
          </w:divBdr>
        </w:div>
        <w:div w:id="601768187">
          <w:marLeft w:val="640"/>
          <w:marRight w:val="0"/>
          <w:marTop w:val="0"/>
          <w:marBottom w:val="0"/>
          <w:divBdr>
            <w:top w:val="none" w:sz="0" w:space="0" w:color="auto"/>
            <w:left w:val="none" w:sz="0" w:space="0" w:color="auto"/>
            <w:bottom w:val="none" w:sz="0" w:space="0" w:color="auto"/>
            <w:right w:val="none" w:sz="0" w:space="0" w:color="auto"/>
          </w:divBdr>
        </w:div>
        <w:div w:id="1999530550">
          <w:marLeft w:val="640"/>
          <w:marRight w:val="0"/>
          <w:marTop w:val="0"/>
          <w:marBottom w:val="0"/>
          <w:divBdr>
            <w:top w:val="none" w:sz="0" w:space="0" w:color="auto"/>
            <w:left w:val="none" w:sz="0" w:space="0" w:color="auto"/>
            <w:bottom w:val="none" w:sz="0" w:space="0" w:color="auto"/>
            <w:right w:val="none" w:sz="0" w:space="0" w:color="auto"/>
          </w:divBdr>
        </w:div>
        <w:div w:id="801115514">
          <w:marLeft w:val="640"/>
          <w:marRight w:val="0"/>
          <w:marTop w:val="0"/>
          <w:marBottom w:val="0"/>
          <w:divBdr>
            <w:top w:val="none" w:sz="0" w:space="0" w:color="auto"/>
            <w:left w:val="none" w:sz="0" w:space="0" w:color="auto"/>
            <w:bottom w:val="none" w:sz="0" w:space="0" w:color="auto"/>
            <w:right w:val="none" w:sz="0" w:space="0" w:color="auto"/>
          </w:divBdr>
        </w:div>
        <w:div w:id="145123690">
          <w:marLeft w:val="640"/>
          <w:marRight w:val="0"/>
          <w:marTop w:val="0"/>
          <w:marBottom w:val="0"/>
          <w:divBdr>
            <w:top w:val="none" w:sz="0" w:space="0" w:color="auto"/>
            <w:left w:val="none" w:sz="0" w:space="0" w:color="auto"/>
            <w:bottom w:val="none" w:sz="0" w:space="0" w:color="auto"/>
            <w:right w:val="none" w:sz="0" w:space="0" w:color="auto"/>
          </w:divBdr>
        </w:div>
        <w:div w:id="992025899">
          <w:marLeft w:val="640"/>
          <w:marRight w:val="0"/>
          <w:marTop w:val="0"/>
          <w:marBottom w:val="0"/>
          <w:divBdr>
            <w:top w:val="none" w:sz="0" w:space="0" w:color="auto"/>
            <w:left w:val="none" w:sz="0" w:space="0" w:color="auto"/>
            <w:bottom w:val="none" w:sz="0" w:space="0" w:color="auto"/>
            <w:right w:val="none" w:sz="0" w:space="0" w:color="auto"/>
          </w:divBdr>
        </w:div>
        <w:div w:id="435559409">
          <w:marLeft w:val="640"/>
          <w:marRight w:val="0"/>
          <w:marTop w:val="0"/>
          <w:marBottom w:val="0"/>
          <w:divBdr>
            <w:top w:val="none" w:sz="0" w:space="0" w:color="auto"/>
            <w:left w:val="none" w:sz="0" w:space="0" w:color="auto"/>
            <w:bottom w:val="none" w:sz="0" w:space="0" w:color="auto"/>
            <w:right w:val="none" w:sz="0" w:space="0" w:color="auto"/>
          </w:divBdr>
        </w:div>
        <w:div w:id="170410055">
          <w:marLeft w:val="640"/>
          <w:marRight w:val="0"/>
          <w:marTop w:val="0"/>
          <w:marBottom w:val="0"/>
          <w:divBdr>
            <w:top w:val="none" w:sz="0" w:space="0" w:color="auto"/>
            <w:left w:val="none" w:sz="0" w:space="0" w:color="auto"/>
            <w:bottom w:val="none" w:sz="0" w:space="0" w:color="auto"/>
            <w:right w:val="none" w:sz="0" w:space="0" w:color="auto"/>
          </w:divBdr>
        </w:div>
        <w:div w:id="1871066076">
          <w:marLeft w:val="640"/>
          <w:marRight w:val="0"/>
          <w:marTop w:val="0"/>
          <w:marBottom w:val="0"/>
          <w:divBdr>
            <w:top w:val="none" w:sz="0" w:space="0" w:color="auto"/>
            <w:left w:val="none" w:sz="0" w:space="0" w:color="auto"/>
            <w:bottom w:val="none" w:sz="0" w:space="0" w:color="auto"/>
            <w:right w:val="none" w:sz="0" w:space="0" w:color="auto"/>
          </w:divBdr>
        </w:div>
        <w:div w:id="117922007">
          <w:marLeft w:val="640"/>
          <w:marRight w:val="0"/>
          <w:marTop w:val="0"/>
          <w:marBottom w:val="0"/>
          <w:divBdr>
            <w:top w:val="none" w:sz="0" w:space="0" w:color="auto"/>
            <w:left w:val="none" w:sz="0" w:space="0" w:color="auto"/>
            <w:bottom w:val="none" w:sz="0" w:space="0" w:color="auto"/>
            <w:right w:val="none" w:sz="0" w:space="0" w:color="auto"/>
          </w:divBdr>
        </w:div>
        <w:div w:id="1562911768">
          <w:marLeft w:val="640"/>
          <w:marRight w:val="0"/>
          <w:marTop w:val="0"/>
          <w:marBottom w:val="0"/>
          <w:divBdr>
            <w:top w:val="none" w:sz="0" w:space="0" w:color="auto"/>
            <w:left w:val="none" w:sz="0" w:space="0" w:color="auto"/>
            <w:bottom w:val="none" w:sz="0" w:space="0" w:color="auto"/>
            <w:right w:val="none" w:sz="0" w:space="0" w:color="auto"/>
          </w:divBdr>
        </w:div>
        <w:div w:id="901017019">
          <w:marLeft w:val="640"/>
          <w:marRight w:val="0"/>
          <w:marTop w:val="0"/>
          <w:marBottom w:val="0"/>
          <w:divBdr>
            <w:top w:val="none" w:sz="0" w:space="0" w:color="auto"/>
            <w:left w:val="none" w:sz="0" w:space="0" w:color="auto"/>
            <w:bottom w:val="none" w:sz="0" w:space="0" w:color="auto"/>
            <w:right w:val="none" w:sz="0" w:space="0" w:color="auto"/>
          </w:divBdr>
        </w:div>
        <w:div w:id="1132669317">
          <w:marLeft w:val="640"/>
          <w:marRight w:val="0"/>
          <w:marTop w:val="0"/>
          <w:marBottom w:val="0"/>
          <w:divBdr>
            <w:top w:val="none" w:sz="0" w:space="0" w:color="auto"/>
            <w:left w:val="none" w:sz="0" w:space="0" w:color="auto"/>
            <w:bottom w:val="none" w:sz="0" w:space="0" w:color="auto"/>
            <w:right w:val="none" w:sz="0" w:space="0" w:color="auto"/>
          </w:divBdr>
        </w:div>
        <w:div w:id="1643267840">
          <w:marLeft w:val="640"/>
          <w:marRight w:val="0"/>
          <w:marTop w:val="0"/>
          <w:marBottom w:val="0"/>
          <w:divBdr>
            <w:top w:val="none" w:sz="0" w:space="0" w:color="auto"/>
            <w:left w:val="none" w:sz="0" w:space="0" w:color="auto"/>
            <w:bottom w:val="none" w:sz="0" w:space="0" w:color="auto"/>
            <w:right w:val="none" w:sz="0" w:space="0" w:color="auto"/>
          </w:divBdr>
        </w:div>
        <w:div w:id="1851598136">
          <w:marLeft w:val="640"/>
          <w:marRight w:val="0"/>
          <w:marTop w:val="0"/>
          <w:marBottom w:val="0"/>
          <w:divBdr>
            <w:top w:val="none" w:sz="0" w:space="0" w:color="auto"/>
            <w:left w:val="none" w:sz="0" w:space="0" w:color="auto"/>
            <w:bottom w:val="none" w:sz="0" w:space="0" w:color="auto"/>
            <w:right w:val="none" w:sz="0" w:space="0" w:color="auto"/>
          </w:divBdr>
        </w:div>
        <w:div w:id="1681615990">
          <w:marLeft w:val="640"/>
          <w:marRight w:val="0"/>
          <w:marTop w:val="0"/>
          <w:marBottom w:val="0"/>
          <w:divBdr>
            <w:top w:val="none" w:sz="0" w:space="0" w:color="auto"/>
            <w:left w:val="none" w:sz="0" w:space="0" w:color="auto"/>
            <w:bottom w:val="none" w:sz="0" w:space="0" w:color="auto"/>
            <w:right w:val="none" w:sz="0" w:space="0" w:color="auto"/>
          </w:divBdr>
        </w:div>
        <w:div w:id="37319679">
          <w:marLeft w:val="640"/>
          <w:marRight w:val="0"/>
          <w:marTop w:val="0"/>
          <w:marBottom w:val="0"/>
          <w:divBdr>
            <w:top w:val="none" w:sz="0" w:space="0" w:color="auto"/>
            <w:left w:val="none" w:sz="0" w:space="0" w:color="auto"/>
            <w:bottom w:val="none" w:sz="0" w:space="0" w:color="auto"/>
            <w:right w:val="none" w:sz="0" w:space="0" w:color="auto"/>
          </w:divBdr>
        </w:div>
        <w:div w:id="732196690">
          <w:marLeft w:val="640"/>
          <w:marRight w:val="0"/>
          <w:marTop w:val="0"/>
          <w:marBottom w:val="0"/>
          <w:divBdr>
            <w:top w:val="none" w:sz="0" w:space="0" w:color="auto"/>
            <w:left w:val="none" w:sz="0" w:space="0" w:color="auto"/>
            <w:bottom w:val="none" w:sz="0" w:space="0" w:color="auto"/>
            <w:right w:val="none" w:sz="0" w:space="0" w:color="auto"/>
          </w:divBdr>
        </w:div>
        <w:div w:id="1440641703">
          <w:marLeft w:val="640"/>
          <w:marRight w:val="0"/>
          <w:marTop w:val="0"/>
          <w:marBottom w:val="0"/>
          <w:divBdr>
            <w:top w:val="none" w:sz="0" w:space="0" w:color="auto"/>
            <w:left w:val="none" w:sz="0" w:space="0" w:color="auto"/>
            <w:bottom w:val="none" w:sz="0" w:space="0" w:color="auto"/>
            <w:right w:val="none" w:sz="0" w:space="0" w:color="auto"/>
          </w:divBdr>
        </w:div>
        <w:div w:id="205878982">
          <w:marLeft w:val="640"/>
          <w:marRight w:val="0"/>
          <w:marTop w:val="0"/>
          <w:marBottom w:val="0"/>
          <w:divBdr>
            <w:top w:val="none" w:sz="0" w:space="0" w:color="auto"/>
            <w:left w:val="none" w:sz="0" w:space="0" w:color="auto"/>
            <w:bottom w:val="none" w:sz="0" w:space="0" w:color="auto"/>
            <w:right w:val="none" w:sz="0" w:space="0" w:color="auto"/>
          </w:divBdr>
        </w:div>
        <w:div w:id="970474054">
          <w:marLeft w:val="640"/>
          <w:marRight w:val="0"/>
          <w:marTop w:val="0"/>
          <w:marBottom w:val="0"/>
          <w:divBdr>
            <w:top w:val="none" w:sz="0" w:space="0" w:color="auto"/>
            <w:left w:val="none" w:sz="0" w:space="0" w:color="auto"/>
            <w:bottom w:val="none" w:sz="0" w:space="0" w:color="auto"/>
            <w:right w:val="none" w:sz="0" w:space="0" w:color="auto"/>
          </w:divBdr>
        </w:div>
        <w:div w:id="186919101">
          <w:marLeft w:val="640"/>
          <w:marRight w:val="0"/>
          <w:marTop w:val="0"/>
          <w:marBottom w:val="0"/>
          <w:divBdr>
            <w:top w:val="none" w:sz="0" w:space="0" w:color="auto"/>
            <w:left w:val="none" w:sz="0" w:space="0" w:color="auto"/>
            <w:bottom w:val="none" w:sz="0" w:space="0" w:color="auto"/>
            <w:right w:val="none" w:sz="0" w:space="0" w:color="auto"/>
          </w:divBdr>
        </w:div>
        <w:div w:id="1981883951">
          <w:marLeft w:val="640"/>
          <w:marRight w:val="0"/>
          <w:marTop w:val="0"/>
          <w:marBottom w:val="0"/>
          <w:divBdr>
            <w:top w:val="none" w:sz="0" w:space="0" w:color="auto"/>
            <w:left w:val="none" w:sz="0" w:space="0" w:color="auto"/>
            <w:bottom w:val="none" w:sz="0" w:space="0" w:color="auto"/>
            <w:right w:val="none" w:sz="0" w:space="0" w:color="auto"/>
          </w:divBdr>
        </w:div>
        <w:div w:id="2041777157">
          <w:marLeft w:val="640"/>
          <w:marRight w:val="0"/>
          <w:marTop w:val="0"/>
          <w:marBottom w:val="0"/>
          <w:divBdr>
            <w:top w:val="none" w:sz="0" w:space="0" w:color="auto"/>
            <w:left w:val="none" w:sz="0" w:space="0" w:color="auto"/>
            <w:bottom w:val="none" w:sz="0" w:space="0" w:color="auto"/>
            <w:right w:val="none" w:sz="0" w:space="0" w:color="auto"/>
          </w:divBdr>
        </w:div>
        <w:div w:id="454297913">
          <w:marLeft w:val="640"/>
          <w:marRight w:val="0"/>
          <w:marTop w:val="0"/>
          <w:marBottom w:val="0"/>
          <w:divBdr>
            <w:top w:val="none" w:sz="0" w:space="0" w:color="auto"/>
            <w:left w:val="none" w:sz="0" w:space="0" w:color="auto"/>
            <w:bottom w:val="none" w:sz="0" w:space="0" w:color="auto"/>
            <w:right w:val="none" w:sz="0" w:space="0" w:color="auto"/>
          </w:divBdr>
        </w:div>
        <w:div w:id="1731882852">
          <w:marLeft w:val="640"/>
          <w:marRight w:val="0"/>
          <w:marTop w:val="0"/>
          <w:marBottom w:val="0"/>
          <w:divBdr>
            <w:top w:val="none" w:sz="0" w:space="0" w:color="auto"/>
            <w:left w:val="none" w:sz="0" w:space="0" w:color="auto"/>
            <w:bottom w:val="none" w:sz="0" w:space="0" w:color="auto"/>
            <w:right w:val="none" w:sz="0" w:space="0" w:color="auto"/>
          </w:divBdr>
        </w:div>
        <w:div w:id="1868987425">
          <w:marLeft w:val="640"/>
          <w:marRight w:val="0"/>
          <w:marTop w:val="0"/>
          <w:marBottom w:val="0"/>
          <w:divBdr>
            <w:top w:val="none" w:sz="0" w:space="0" w:color="auto"/>
            <w:left w:val="none" w:sz="0" w:space="0" w:color="auto"/>
            <w:bottom w:val="none" w:sz="0" w:space="0" w:color="auto"/>
            <w:right w:val="none" w:sz="0" w:space="0" w:color="auto"/>
          </w:divBdr>
        </w:div>
        <w:div w:id="486827925">
          <w:marLeft w:val="640"/>
          <w:marRight w:val="0"/>
          <w:marTop w:val="0"/>
          <w:marBottom w:val="0"/>
          <w:divBdr>
            <w:top w:val="none" w:sz="0" w:space="0" w:color="auto"/>
            <w:left w:val="none" w:sz="0" w:space="0" w:color="auto"/>
            <w:bottom w:val="none" w:sz="0" w:space="0" w:color="auto"/>
            <w:right w:val="none" w:sz="0" w:space="0" w:color="auto"/>
          </w:divBdr>
        </w:div>
        <w:div w:id="1613854252">
          <w:marLeft w:val="640"/>
          <w:marRight w:val="0"/>
          <w:marTop w:val="0"/>
          <w:marBottom w:val="0"/>
          <w:divBdr>
            <w:top w:val="none" w:sz="0" w:space="0" w:color="auto"/>
            <w:left w:val="none" w:sz="0" w:space="0" w:color="auto"/>
            <w:bottom w:val="none" w:sz="0" w:space="0" w:color="auto"/>
            <w:right w:val="none" w:sz="0" w:space="0" w:color="auto"/>
          </w:divBdr>
        </w:div>
        <w:div w:id="505898396">
          <w:marLeft w:val="640"/>
          <w:marRight w:val="0"/>
          <w:marTop w:val="0"/>
          <w:marBottom w:val="0"/>
          <w:divBdr>
            <w:top w:val="none" w:sz="0" w:space="0" w:color="auto"/>
            <w:left w:val="none" w:sz="0" w:space="0" w:color="auto"/>
            <w:bottom w:val="none" w:sz="0" w:space="0" w:color="auto"/>
            <w:right w:val="none" w:sz="0" w:space="0" w:color="auto"/>
          </w:divBdr>
        </w:div>
        <w:div w:id="1096561762">
          <w:marLeft w:val="640"/>
          <w:marRight w:val="0"/>
          <w:marTop w:val="0"/>
          <w:marBottom w:val="0"/>
          <w:divBdr>
            <w:top w:val="none" w:sz="0" w:space="0" w:color="auto"/>
            <w:left w:val="none" w:sz="0" w:space="0" w:color="auto"/>
            <w:bottom w:val="none" w:sz="0" w:space="0" w:color="auto"/>
            <w:right w:val="none" w:sz="0" w:space="0" w:color="auto"/>
          </w:divBdr>
        </w:div>
        <w:div w:id="791751161">
          <w:marLeft w:val="640"/>
          <w:marRight w:val="0"/>
          <w:marTop w:val="0"/>
          <w:marBottom w:val="0"/>
          <w:divBdr>
            <w:top w:val="none" w:sz="0" w:space="0" w:color="auto"/>
            <w:left w:val="none" w:sz="0" w:space="0" w:color="auto"/>
            <w:bottom w:val="none" w:sz="0" w:space="0" w:color="auto"/>
            <w:right w:val="none" w:sz="0" w:space="0" w:color="auto"/>
          </w:divBdr>
        </w:div>
        <w:div w:id="1141770867">
          <w:marLeft w:val="640"/>
          <w:marRight w:val="0"/>
          <w:marTop w:val="0"/>
          <w:marBottom w:val="0"/>
          <w:divBdr>
            <w:top w:val="none" w:sz="0" w:space="0" w:color="auto"/>
            <w:left w:val="none" w:sz="0" w:space="0" w:color="auto"/>
            <w:bottom w:val="none" w:sz="0" w:space="0" w:color="auto"/>
            <w:right w:val="none" w:sz="0" w:space="0" w:color="auto"/>
          </w:divBdr>
        </w:div>
        <w:div w:id="1491143261">
          <w:marLeft w:val="640"/>
          <w:marRight w:val="0"/>
          <w:marTop w:val="0"/>
          <w:marBottom w:val="0"/>
          <w:divBdr>
            <w:top w:val="none" w:sz="0" w:space="0" w:color="auto"/>
            <w:left w:val="none" w:sz="0" w:space="0" w:color="auto"/>
            <w:bottom w:val="none" w:sz="0" w:space="0" w:color="auto"/>
            <w:right w:val="none" w:sz="0" w:space="0" w:color="auto"/>
          </w:divBdr>
        </w:div>
        <w:div w:id="780102400">
          <w:marLeft w:val="640"/>
          <w:marRight w:val="0"/>
          <w:marTop w:val="0"/>
          <w:marBottom w:val="0"/>
          <w:divBdr>
            <w:top w:val="none" w:sz="0" w:space="0" w:color="auto"/>
            <w:left w:val="none" w:sz="0" w:space="0" w:color="auto"/>
            <w:bottom w:val="none" w:sz="0" w:space="0" w:color="auto"/>
            <w:right w:val="none" w:sz="0" w:space="0" w:color="auto"/>
          </w:divBdr>
        </w:div>
        <w:div w:id="150144618">
          <w:marLeft w:val="640"/>
          <w:marRight w:val="0"/>
          <w:marTop w:val="0"/>
          <w:marBottom w:val="0"/>
          <w:divBdr>
            <w:top w:val="none" w:sz="0" w:space="0" w:color="auto"/>
            <w:left w:val="none" w:sz="0" w:space="0" w:color="auto"/>
            <w:bottom w:val="none" w:sz="0" w:space="0" w:color="auto"/>
            <w:right w:val="none" w:sz="0" w:space="0" w:color="auto"/>
          </w:divBdr>
        </w:div>
        <w:div w:id="353112908">
          <w:marLeft w:val="640"/>
          <w:marRight w:val="0"/>
          <w:marTop w:val="0"/>
          <w:marBottom w:val="0"/>
          <w:divBdr>
            <w:top w:val="none" w:sz="0" w:space="0" w:color="auto"/>
            <w:left w:val="none" w:sz="0" w:space="0" w:color="auto"/>
            <w:bottom w:val="none" w:sz="0" w:space="0" w:color="auto"/>
            <w:right w:val="none" w:sz="0" w:space="0" w:color="auto"/>
          </w:divBdr>
        </w:div>
        <w:div w:id="1486126664">
          <w:marLeft w:val="640"/>
          <w:marRight w:val="0"/>
          <w:marTop w:val="0"/>
          <w:marBottom w:val="0"/>
          <w:divBdr>
            <w:top w:val="none" w:sz="0" w:space="0" w:color="auto"/>
            <w:left w:val="none" w:sz="0" w:space="0" w:color="auto"/>
            <w:bottom w:val="none" w:sz="0" w:space="0" w:color="auto"/>
            <w:right w:val="none" w:sz="0" w:space="0" w:color="auto"/>
          </w:divBdr>
        </w:div>
        <w:div w:id="1098670880">
          <w:marLeft w:val="640"/>
          <w:marRight w:val="0"/>
          <w:marTop w:val="0"/>
          <w:marBottom w:val="0"/>
          <w:divBdr>
            <w:top w:val="none" w:sz="0" w:space="0" w:color="auto"/>
            <w:left w:val="none" w:sz="0" w:space="0" w:color="auto"/>
            <w:bottom w:val="none" w:sz="0" w:space="0" w:color="auto"/>
            <w:right w:val="none" w:sz="0" w:space="0" w:color="auto"/>
          </w:divBdr>
        </w:div>
        <w:div w:id="1826505641">
          <w:marLeft w:val="640"/>
          <w:marRight w:val="0"/>
          <w:marTop w:val="0"/>
          <w:marBottom w:val="0"/>
          <w:divBdr>
            <w:top w:val="none" w:sz="0" w:space="0" w:color="auto"/>
            <w:left w:val="none" w:sz="0" w:space="0" w:color="auto"/>
            <w:bottom w:val="none" w:sz="0" w:space="0" w:color="auto"/>
            <w:right w:val="none" w:sz="0" w:space="0" w:color="auto"/>
          </w:divBdr>
        </w:div>
        <w:div w:id="1193498813">
          <w:marLeft w:val="640"/>
          <w:marRight w:val="0"/>
          <w:marTop w:val="0"/>
          <w:marBottom w:val="0"/>
          <w:divBdr>
            <w:top w:val="none" w:sz="0" w:space="0" w:color="auto"/>
            <w:left w:val="none" w:sz="0" w:space="0" w:color="auto"/>
            <w:bottom w:val="none" w:sz="0" w:space="0" w:color="auto"/>
            <w:right w:val="none" w:sz="0" w:space="0" w:color="auto"/>
          </w:divBdr>
        </w:div>
        <w:div w:id="1814836534">
          <w:marLeft w:val="640"/>
          <w:marRight w:val="0"/>
          <w:marTop w:val="0"/>
          <w:marBottom w:val="0"/>
          <w:divBdr>
            <w:top w:val="none" w:sz="0" w:space="0" w:color="auto"/>
            <w:left w:val="none" w:sz="0" w:space="0" w:color="auto"/>
            <w:bottom w:val="none" w:sz="0" w:space="0" w:color="auto"/>
            <w:right w:val="none" w:sz="0" w:space="0" w:color="auto"/>
          </w:divBdr>
        </w:div>
        <w:div w:id="1721321802">
          <w:marLeft w:val="640"/>
          <w:marRight w:val="0"/>
          <w:marTop w:val="0"/>
          <w:marBottom w:val="0"/>
          <w:divBdr>
            <w:top w:val="none" w:sz="0" w:space="0" w:color="auto"/>
            <w:left w:val="none" w:sz="0" w:space="0" w:color="auto"/>
            <w:bottom w:val="none" w:sz="0" w:space="0" w:color="auto"/>
            <w:right w:val="none" w:sz="0" w:space="0" w:color="auto"/>
          </w:divBdr>
        </w:div>
        <w:div w:id="930700956">
          <w:marLeft w:val="640"/>
          <w:marRight w:val="0"/>
          <w:marTop w:val="0"/>
          <w:marBottom w:val="0"/>
          <w:divBdr>
            <w:top w:val="none" w:sz="0" w:space="0" w:color="auto"/>
            <w:left w:val="none" w:sz="0" w:space="0" w:color="auto"/>
            <w:bottom w:val="none" w:sz="0" w:space="0" w:color="auto"/>
            <w:right w:val="none" w:sz="0" w:space="0" w:color="auto"/>
          </w:divBdr>
        </w:div>
        <w:div w:id="526404795">
          <w:marLeft w:val="640"/>
          <w:marRight w:val="0"/>
          <w:marTop w:val="0"/>
          <w:marBottom w:val="0"/>
          <w:divBdr>
            <w:top w:val="none" w:sz="0" w:space="0" w:color="auto"/>
            <w:left w:val="none" w:sz="0" w:space="0" w:color="auto"/>
            <w:bottom w:val="none" w:sz="0" w:space="0" w:color="auto"/>
            <w:right w:val="none" w:sz="0" w:space="0" w:color="auto"/>
          </w:divBdr>
        </w:div>
        <w:div w:id="1283659085">
          <w:marLeft w:val="640"/>
          <w:marRight w:val="0"/>
          <w:marTop w:val="0"/>
          <w:marBottom w:val="0"/>
          <w:divBdr>
            <w:top w:val="none" w:sz="0" w:space="0" w:color="auto"/>
            <w:left w:val="none" w:sz="0" w:space="0" w:color="auto"/>
            <w:bottom w:val="none" w:sz="0" w:space="0" w:color="auto"/>
            <w:right w:val="none" w:sz="0" w:space="0" w:color="auto"/>
          </w:divBdr>
        </w:div>
        <w:div w:id="1047534961">
          <w:marLeft w:val="640"/>
          <w:marRight w:val="0"/>
          <w:marTop w:val="0"/>
          <w:marBottom w:val="0"/>
          <w:divBdr>
            <w:top w:val="none" w:sz="0" w:space="0" w:color="auto"/>
            <w:left w:val="none" w:sz="0" w:space="0" w:color="auto"/>
            <w:bottom w:val="none" w:sz="0" w:space="0" w:color="auto"/>
            <w:right w:val="none" w:sz="0" w:space="0" w:color="auto"/>
          </w:divBdr>
        </w:div>
        <w:div w:id="107824721">
          <w:marLeft w:val="640"/>
          <w:marRight w:val="0"/>
          <w:marTop w:val="0"/>
          <w:marBottom w:val="0"/>
          <w:divBdr>
            <w:top w:val="none" w:sz="0" w:space="0" w:color="auto"/>
            <w:left w:val="none" w:sz="0" w:space="0" w:color="auto"/>
            <w:bottom w:val="none" w:sz="0" w:space="0" w:color="auto"/>
            <w:right w:val="none" w:sz="0" w:space="0" w:color="auto"/>
          </w:divBdr>
        </w:div>
        <w:div w:id="703023354">
          <w:marLeft w:val="640"/>
          <w:marRight w:val="0"/>
          <w:marTop w:val="0"/>
          <w:marBottom w:val="0"/>
          <w:divBdr>
            <w:top w:val="none" w:sz="0" w:space="0" w:color="auto"/>
            <w:left w:val="none" w:sz="0" w:space="0" w:color="auto"/>
            <w:bottom w:val="none" w:sz="0" w:space="0" w:color="auto"/>
            <w:right w:val="none" w:sz="0" w:space="0" w:color="auto"/>
          </w:divBdr>
        </w:div>
        <w:div w:id="1040934741">
          <w:marLeft w:val="640"/>
          <w:marRight w:val="0"/>
          <w:marTop w:val="0"/>
          <w:marBottom w:val="0"/>
          <w:divBdr>
            <w:top w:val="none" w:sz="0" w:space="0" w:color="auto"/>
            <w:left w:val="none" w:sz="0" w:space="0" w:color="auto"/>
            <w:bottom w:val="none" w:sz="0" w:space="0" w:color="auto"/>
            <w:right w:val="none" w:sz="0" w:space="0" w:color="auto"/>
          </w:divBdr>
        </w:div>
        <w:div w:id="1475096150">
          <w:marLeft w:val="640"/>
          <w:marRight w:val="0"/>
          <w:marTop w:val="0"/>
          <w:marBottom w:val="0"/>
          <w:divBdr>
            <w:top w:val="none" w:sz="0" w:space="0" w:color="auto"/>
            <w:left w:val="none" w:sz="0" w:space="0" w:color="auto"/>
            <w:bottom w:val="none" w:sz="0" w:space="0" w:color="auto"/>
            <w:right w:val="none" w:sz="0" w:space="0" w:color="auto"/>
          </w:divBdr>
        </w:div>
      </w:divsChild>
    </w:div>
    <w:div w:id="507521506">
      <w:bodyDiv w:val="1"/>
      <w:marLeft w:val="0"/>
      <w:marRight w:val="0"/>
      <w:marTop w:val="0"/>
      <w:marBottom w:val="0"/>
      <w:divBdr>
        <w:top w:val="none" w:sz="0" w:space="0" w:color="auto"/>
        <w:left w:val="none" w:sz="0" w:space="0" w:color="auto"/>
        <w:bottom w:val="none" w:sz="0" w:space="0" w:color="auto"/>
        <w:right w:val="none" w:sz="0" w:space="0" w:color="auto"/>
      </w:divBdr>
      <w:divsChild>
        <w:div w:id="1375618348">
          <w:marLeft w:val="0"/>
          <w:marRight w:val="0"/>
          <w:marTop w:val="0"/>
          <w:marBottom w:val="0"/>
          <w:divBdr>
            <w:top w:val="none" w:sz="0" w:space="0" w:color="auto"/>
            <w:left w:val="none" w:sz="0" w:space="0" w:color="auto"/>
            <w:bottom w:val="none" w:sz="0" w:space="0" w:color="auto"/>
            <w:right w:val="none" w:sz="0" w:space="0" w:color="auto"/>
          </w:divBdr>
        </w:div>
      </w:divsChild>
    </w:div>
    <w:div w:id="508956162">
      <w:bodyDiv w:val="1"/>
      <w:marLeft w:val="0"/>
      <w:marRight w:val="0"/>
      <w:marTop w:val="0"/>
      <w:marBottom w:val="0"/>
      <w:divBdr>
        <w:top w:val="none" w:sz="0" w:space="0" w:color="auto"/>
        <w:left w:val="none" w:sz="0" w:space="0" w:color="auto"/>
        <w:bottom w:val="none" w:sz="0" w:space="0" w:color="auto"/>
        <w:right w:val="none" w:sz="0" w:space="0" w:color="auto"/>
      </w:divBdr>
    </w:div>
    <w:div w:id="511841003">
      <w:bodyDiv w:val="1"/>
      <w:marLeft w:val="0"/>
      <w:marRight w:val="0"/>
      <w:marTop w:val="0"/>
      <w:marBottom w:val="0"/>
      <w:divBdr>
        <w:top w:val="none" w:sz="0" w:space="0" w:color="auto"/>
        <w:left w:val="none" w:sz="0" w:space="0" w:color="auto"/>
        <w:bottom w:val="none" w:sz="0" w:space="0" w:color="auto"/>
        <w:right w:val="none" w:sz="0" w:space="0" w:color="auto"/>
      </w:divBdr>
    </w:div>
    <w:div w:id="513613020">
      <w:bodyDiv w:val="1"/>
      <w:marLeft w:val="0"/>
      <w:marRight w:val="0"/>
      <w:marTop w:val="0"/>
      <w:marBottom w:val="0"/>
      <w:divBdr>
        <w:top w:val="none" w:sz="0" w:space="0" w:color="auto"/>
        <w:left w:val="none" w:sz="0" w:space="0" w:color="auto"/>
        <w:bottom w:val="none" w:sz="0" w:space="0" w:color="auto"/>
        <w:right w:val="none" w:sz="0" w:space="0" w:color="auto"/>
      </w:divBdr>
      <w:divsChild>
        <w:div w:id="1970891249">
          <w:marLeft w:val="480"/>
          <w:marRight w:val="0"/>
          <w:marTop w:val="0"/>
          <w:marBottom w:val="0"/>
          <w:divBdr>
            <w:top w:val="none" w:sz="0" w:space="0" w:color="auto"/>
            <w:left w:val="none" w:sz="0" w:space="0" w:color="auto"/>
            <w:bottom w:val="none" w:sz="0" w:space="0" w:color="auto"/>
            <w:right w:val="none" w:sz="0" w:space="0" w:color="auto"/>
          </w:divBdr>
        </w:div>
        <w:div w:id="1683434026">
          <w:marLeft w:val="480"/>
          <w:marRight w:val="0"/>
          <w:marTop w:val="0"/>
          <w:marBottom w:val="0"/>
          <w:divBdr>
            <w:top w:val="none" w:sz="0" w:space="0" w:color="auto"/>
            <w:left w:val="none" w:sz="0" w:space="0" w:color="auto"/>
            <w:bottom w:val="none" w:sz="0" w:space="0" w:color="auto"/>
            <w:right w:val="none" w:sz="0" w:space="0" w:color="auto"/>
          </w:divBdr>
        </w:div>
        <w:div w:id="543373934">
          <w:marLeft w:val="480"/>
          <w:marRight w:val="0"/>
          <w:marTop w:val="0"/>
          <w:marBottom w:val="0"/>
          <w:divBdr>
            <w:top w:val="none" w:sz="0" w:space="0" w:color="auto"/>
            <w:left w:val="none" w:sz="0" w:space="0" w:color="auto"/>
            <w:bottom w:val="none" w:sz="0" w:space="0" w:color="auto"/>
            <w:right w:val="none" w:sz="0" w:space="0" w:color="auto"/>
          </w:divBdr>
        </w:div>
        <w:div w:id="410155753">
          <w:marLeft w:val="480"/>
          <w:marRight w:val="0"/>
          <w:marTop w:val="0"/>
          <w:marBottom w:val="0"/>
          <w:divBdr>
            <w:top w:val="none" w:sz="0" w:space="0" w:color="auto"/>
            <w:left w:val="none" w:sz="0" w:space="0" w:color="auto"/>
            <w:bottom w:val="none" w:sz="0" w:space="0" w:color="auto"/>
            <w:right w:val="none" w:sz="0" w:space="0" w:color="auto"/>
          </w:divBdr>
        </w:div>
        <w:div w:id="1457797271">
          <w:marLeft w:val="480"/>
          <w:marRight w:val="0"/>
          <w:marTop w:val="0"/>
          <w:marBottom w:val="0"/>
          <w:divBdr>
            <w:top w:val="none" w:sz="0" w:space="0" w:color="auto"/>
            <w:left w:val="none" w:sz="0" w:space="0" w:color="auto"/>
            <w:bottom w:val="none" w:sz="0" w:space="0" w:color="auto"/>
            <w:right w:val="none" w:sz="0" w:space="0" w:color="auto"/>
          </w:divBdr>
        </w:div>
        <w:div w:id="203105467">
          <w:marLeft w:val="480"/>
          <w:marRight w:val="0"/>
          <w:marTop w:val="0"/>
          <w:marBottom w:val="0"/>
          <w:divBdr>
            <w:top w:val="none" w:sz="0" w:space="0" w:color="auto"/>
            <w:left w:val="none" w:sz="0" w:space="0" w:color="auto"/>
            <w:bottom w:val="none" w:sz="0" w:space="0" w:color="auto"/>
            <w:right w:val="none" w:sz="0" w:space="0" w:color="auto"/>
          </w:divBdr>
        </w:div>
        <w:div w:id="906066613">
          <w:marLeft w:val="480"/>
          <w:marRight w:val="0"/>
          <w:marTop w:val="0"/>
          <w:marBottom w:val="0"/>
          <w:divBdr>
            <w:top w:val="none" w:sz="0" w:space="0" w:color="auto"/>
            <w:left w:val="none" w:sz="0" w:space="0" w:color="auto"/>
            <w:bottom w:val="none" w:sz="0" w:space="0" w:color="auto"/>
            <w:right w:val="none" w:sz="0" w:space="0" w:color="auto"/>
          </w:divBdr>
        </w:div>
        <w:div w:id="713621872">
          <w:marLeft w:val="480"/>
          <w:marRight w:val="0"/>
          <w:marTop w:val="0"/>
          <w:marBottom w:val="0"/>
          <w:divBdr>
            <w:top w:val="none" w:sz="0" w:space="0" w:color="auto"/>
            <w:left w:val="none" w:sz="0" w:space="0" w:color="auto"/>
            <w:bottom w:val="none" w:sz="0" w:space="0" w:color="auto"/>
            <w:right w:val="none" w:sz="0" w:space="0" w:color="auto"/>
          </w:divBdr>
        </w:div>
        <w:div w:id="700396245">
          <w:marLeft w:val="480"/>
          <w:marRight w:val="0"/>
          <w:marTop w:val="0"/>
          <w:marBottom w:val="0"/>
          <w:divBdr>
            <w:top w:val="none" w:sz="0" w:space="0" w:color="auto"/>
            <w:left w:val="none" w:sz="0" w:space="0" w:color="auto"/>
            <w:bottom w:val="none" w:sz="0" w:space="0" w:color="auto"/>
            <w:right w:val="none" w:sz="0" w:space="0" w:color="auto"/>
          </w:divBdr>
        </w:div>
        <w:div w:id="859901499">
          <w:marLeft w:val="480"/>
          <w:marRight w:val="0"/>
          <w:marTop w:val="0"/>
          <w:marBottom w:val="0"/>
          <w:divBdr>
            <w:top w:val="none" w:sz="0" w:space="0" w:color="auto"/>
            <w:left w:val="none" w:sz="0" w:space="0" w:color="auto"/>
            <w:bottom w:val="none" w:sz="0" w:space="0" w:color="auto"/>
            <w:right w:val="none" w:sz="0" w:space="0" w:color="auto"/>
          </w:divBdr>
        </w:div>
        <w:div w:id="20517519">
          <w:marLeft w:val="480"/>
          <w:marRight w:val="0"/>
          <w:marTop w:val="0"/>
          <w:marBottom w:val="0"/>
          <w:divBdr>
            <w:top w:val="none" w:sz="0" w:space="0" w:color="auto"/>
            <w:left w:val="none" w:sz="0" w:space="0" w:color="auto"/>
            <w:bottom w:val="none" w:sz="0" w:space="0" w:color="auto"/>
            <w:right w:val="none" w:sz="0" w:space="0" w:color="auto"/>
          </w:divBdr>
        </w:div>
        <w:div w:id="296105270">
          <w:marLeft w:val="480"/>
          <w:marRight w:val="0"/>
          <w:marTop w:val="0"/>
          <w:marBottom w:val="0"/>
          <w:divBdr>
            <w:top w:val="none" w:sz="0" w:space="0" w:color="auto"/>
            <w:left w:val="none" w:sz="0" w:space="0" w:color="auto"/>
            <w:bottom w:val="none" w:sz="0" w:space="0" w:color="auto"/>
            <w:right w:val="none" w:sz="0" w:space="0" w:color="auto"/>
          </w:divBdr>
        </w:div>
        <w:div w:id="1915624394">
          <w:marLeft w:val="480"/>
          <w:marRight w:val="0"/>
          <w:marTop w:val="0"/>
          <w:marBottom w:val="0"/>
          <w:divBdr>
            <w:top w:val="none" w:sz="0" w:space="0" w:color="auto"/>
            <w:left w:val="none" w:sz="0" w:space="0" w:color="auto"/>
            <w:bottom w:val="none" w:sz="0" w:space="0" w:color="auto"/>
            <w:right w:val="none" w:sz="0" w:space="0" w:color="auto"/>
          </w:divBdr>
        </w:div>
        <w:div w:id="774129750">
          <w:marLeft w:val="480"/>
          <w:marRight w:val="0"/>
          <w:marTop w:val="0"/>
          <w:marBottom w:val="0"/>
          <w:divBdr>
            <w:top w:val="none" w:sz="0" w:space="0" w:color="auto"/>
            <w:left w:val="none" w:sz="0" w:space="0" w:color="auto"/>
            <w:bottom w:val="none" w:sz="0" w:space="0" w:color="auto"/>
            <w:right w:val="none" w:sz="0" w:space="0" w:color="auto"/>
          </w:divBdr>
        </w:div>
        <w:div w:id="383870603">
          <w:marLeft w:val="480"/>
          <w:marRight w:val="0"/>
          <w:marTop w:val="0"/>
          <w:marBottom w:val="0"/>
          <w:divBdr>
            <w:top w:val="none" w:sz="0" w:space="0" w:color="auto"/>
            <w:left w:val="none" w:sz="0" w:space="0" w:color="auto"/>
            <w:bottom w:val="none" w:sz="0" w:space="0" w:color="auto"/>
            <w:right w:val="none" w:sz="0" w:space="0" w:color="auto"/>
          </w:divBdr>
        </w:div>
        <w:div w:id="384640978">
          <w:marLeft w:val="480"/>
          <w:marRight w:val="0"/>
          <w:marTop w:val="0"/>
          <w:marBottom w:val="0"/>
          <w:divBdr>
            <w:top w:val="none" w:sz="0" w:space="0" w:color="auto"/>
            <w:left w:val="none" w:sz="0" w:space="0" w:color="auto"/>
            <w:bottom w:val="none" w:sz="0" w:space="0" w:color="auto"/>
            <w:right w:val="none" w:sz="0" w:space="0" w:color="auto"/>
          </w:divBdr>
        </w:div>
        <w:div w:id="621886691">
          <w:marLeft w:val="480"/>
          <w:marRight w:val="0"/>
          <w:marTop w:val="0"/>
          <w:marBottom w:val="0"/>
          <w:divBdr>
            <w:top w:val="none" w:sz="0" w:space="0" w:color="auto"/>
            <w:left w:val="none" w:sz="0" w:space="0" w:color="auto"/>
            <w:bottom w:val="none" w:sz="0" w:space="0" w:color="auto"/>
            <w:right w:val="none" w:sz="0" w:space="0" w:color="auto"/>
          </w:divBdr>
        </w:div>
        <w:div w:id="1741445363">
          <w:marLeft w:val="480"/>
          <w:marRight w:val="0"/>
          <w:marTop w:val="0"/>
          <w:marBottom w:val="0"/>
          <w:divBdr>
            <w:top w:val="none" w:sz="0" w:space="0" w:color="auto"/>
            <w:left w:val="none" w:sz="0" w:space="0" w:color="auto"/>
            <w:bottom w:val="none" w:sz="0" w:space="0" w:color="auto"/>
            <w:right w:val="none" w:sz="0" w:space="0" w:color="auto"/>
          </w:divBdr>
        </w:div>
        <w:div w:id="177473758">
          <w:marLeft w:val="480"/>
          <w:marRight w:val="0"/>
          <w:marTop w:val="0"/>
          <w:marBottom w:val="0"/>
          <w:divBdr>
            <w:top w:val="none" w:sz="0" w:space="0" w:color="auto"/>
            <w:left w:val="none" w:sz="0" w:space="0" w:color="auto"/>
            <w:bottom w:val="none" w:sz="0" w:space="0" w:color="auto"/>
            <w:right w:val="none" w:sz="0" w:space="0" w:color="auto"/>
          </w:divBdr>
        </w:div>
        <w:div w:id="1160855067">
          <w:marLeft w:val="480"/>
          <w:marRight w:val="0"/>
          <w:marTop w:val="0"/>
          <w:marBottom w:val="0"/>
          <w:divBdr>
            <w:top w:val="none" w:sz="0" w:space="0" w:color="auto"/>
            <w:left w:val="none" w:sz="0" w:space="0" w:color="auto"/>
            <w:bottom w:val="none" w:sz="0" w:space="0" w:color="auto"/>
            <w:right w:val="none" w:sz="0" w:space="0" w:color="auto"/>
          </w:divBdr>
        </w:div>
        <w:div w:id="804666993">
          <w:marLeft w:val="480"/>
          <w:marRight w:val="0"/>
          <w:marTop w:val="0"/>
          <w:marBottom w:val="0"/>
          <w:divBdr>
            <w:top w:val="none" w:sz="0" w:space="0" w:color="auto"/>
            <w:left w:val="none" w:sz="0" w:space="0" w:color="auto"/>
            <w:bottom w:val="none" w:sz="0" w:space="0" w:color="auto"/>
            <w:right w:val="none" w:sz="0" w:space="0" w:color="auto"/>
          </w:divBdr>
        </w:div>
        <w:div w:id="30113257">
          <w:marLeft w:val="480"/>
          <w:marRight w:val="0"/>
          <w:marTop w:val="0"/>
          <w:marBottom w:val="0"/>
          <w:divBdr>
            <w:top w:val="none" w:sz="0" w:space="0" w:color="auto"/>
            <w:left w:val="none" w:sz="0" w:space="0" w:color="auto"/>
            <w:bottom w:val="none" w:sz="0" w:space="0" w:color="auto"/>
            <w:right w:val="none" w:sz="0" w:space="0" w:color="auto"/>
          </w:divBdr>
        </w:div>
        <w:div w:id="2023697832">
          <w:marLeft w:val="480"/>
          <w:marRight w:val="0"/>
          <w:marTop w:val="0"/>
          <w:marBottom w:val="0"/>
          <w:divBdr>
            <w:top w:val="none" w:sz="0" w:space="0" w:color="auto"/>
            <w:left w:val="none" w:sz="0" w:space="0" w:color="auto"/>
            <w:bottom w:val="none" w:sz="0" w:space="0" w:color="auto"/>
            <w:right w:val="none" w:sz="0" w:space="0" w:color="auto"/>
          </w:divBdr>
        </w:div>
        <w:div w:id="201751169">
          <w:marLeft w:val="480"/>
          <w:marRight w:val="0"/>
          <w:marTop w:val="0"/>
          <w:marBottom w:val="0"/>
          <w:divBdr>
            <w:top w:val="none" w:sz="0" w:space="0" w:color="auto"/>
            <w:left w:val="none" w:sz="0" w:space="0" w:color="auto"/>
            <w:bottom w:val="none" w:sz="0" w:space="0" w:color="auto"/>
            <w:right w:val="none" w:sz="0" w:space="0" w:color="auto"/>
          </w:divBdr>
        </w:div>
        <w:div w:id="1193692494">
          <w:marLeft w:val="480"/>
          <w:marRight w:val="0"/>
          <w:marTop w:val="0"/>
          <w:marBottom w:val="0"/>
          <w:divBdr>
            <w:top w:val="none" w:sz="0" w:space="0" w:color="auto"/>
            <w:left w:val="none" w:sz="0" w:space="0" w:color="auto"/>
            <w:bottom w:val="none" w:sz="0" w:space="0" w:color="auto"/>
            <w:right w:val="none" w:sz="0" w:space="0" w:color="auto"/>
          </w:divBdr>
        </w:div>
        <w:div w:id="1227567725">
          <w:marLeft w:val="480"/>
          <w:marRight w:val="0"/>
          <w:marTop w:val="0"/>
          <w:marBottom w:val="0"/>
          <w:divBdr>
            <w:top w:val="none" w:sz="0" w:space="0" w:color="auto"/>
            <w:left w:val="none" w:sz="0" w:space="0" w:color="auto"/>
            <w:bottom w:val="none" w:sz="0" w:space="0" w:color="auto"/>
            <w:right w:val="none" w:sz="0" w:space="0" w:color="auto"/>
          </w:divBdr>
        </w:div>
        <w:div w:id="58402768">
          <w:marLeft w:val="480"/>
          <w:marRight w:val="0"/>
          <w:marTop w:val="0"/>
          <w:marBottom w:val="0"/>
          <w:divBdr>
            <w:top w:val="none" w:sz="0" w:space="0" w:color="auto"/>
            <w:left w:val="none" w:sz="0" w:space="0" w:color="auto"/>
            <w:bottom w:val="none" w:sz="0" w:space="0" w:color="auto"/>
            <w:right w:val="none" w:sz="0" w:space="0" w:color="auto"/>
          </w:divBdr>
        </w:div>
        <w:div w:id="1775858495">
          <w:marLeft w:val="480"/>
          <w:marRight w:val="0"/>
          <w:marTop w:val="0"/>
          <w:marBottom w:val="0"/>
          <w:divBdr>
            <w:top w:val="none" w:sz="0" w:space="0" w:color="auto"/>
            <w:left w:val="none" w:sz="0" w:space="0" w:color="auto"/>
            <w:bottom w:val="none" w:sz="0" w:space="0" w:color="auto"/>
            <w:right w:val="none" w:sz="0" w:space="0" w:color="auto"/>
          </w:divBdr>
        </w:div>
        <w:div w:id="1507668805">
          <w:marLeft w:val="480"/>
          <w:marRight w:val="0"/>
          <w:marTop w:val="0"/>
          <w:marBottom w:val="0"/>
          <w:divBdr>
            <w:top w:val="none" w:sz="0" w:space="0" w:color="auto"/>
            <w:left w:val="none" w:sz="0" w:space="0" w:color="auto"/>
            <w:bottom w:val="none" w:sz="0" w:space="0" w:color="auto"/>
            <w:right w:val="none" w:sz="0" w:space="0" w:color="auto"/>
          </w:divBdr>
        </w:div>
        <w:div w:id="1959293464">
          <w:marLeft w:val="480"/>
          <w:marRight w:val="0"/>
          <w:marTop w:val="0"/>
          <w:marBottom w:val="0"/>
          <w:divBdr>
            <w:top w:val="none" w:sz="0" w:space="0" w:color="auto"/>
            <w:left w:val="none" w:sz="0" w:space="0" w:color="auto"/>
            <w:bottom w:val="none" w:sz="0" w:space="0" w:color="auto"/>
            <w:right w:val="none" w:sz="0" w:space="0" w:color="auto"/>
          </w:divBdr>
        </w:div>
        <w:div w:id="799154018">
          <w:marLeft w:val="480"/>
          <w:marRight w:val="0"/>
          <w:marTop w:val="0"/>
          <w:marBottom w:val="0"/>
          <w:divBdr>
            <w:top w:val="none" w:sz="0" w:space="0" w:color="auto"/>
            <w:left w:val="none" w:sz="0" w:space="0" w:color="auto"/>
            <w:bottom w:val="none" w:sz="0" w:space="0" w:color="auto"/>
            <w:right w:val="none" w:sz="0" w:space="0" w:color="auto"/>
          </w:divBdr>
        </w:div>
        <w:div w:id="213196473">
          <w:marLeft w:val="480"/>
          <w:marRight w:val="0"/>
          <w:marTop w:val="0"/>
          <w:marBottom w:val="0"/>
          <w:divBdr>
            <w:top w:val="none" w:sz="0" w:space="0" w:color="auto"/>
            <w:left w:val="none" w:sz="0" w:space="0" w:color="auto"/>
            <w:bottom w:val="none" w:sz="0" w:space="0" w:color="auto"/>
            <w:right w:val="none" w:sz="0" w:space="0" w:color="auto"/>
          </w:divBdr>
        </w:div>
        <w:div w:id="541404306">
          <w:marLeft w:val="480"/>
          <w:marRight w:val="0"/>
          <w:marTop w:val="0"/>
          <w:marBottom w:val="0"/>
          <w:divBdr>
            <w:top w:val="none" w:sz="0" w:space="0" w:color="auto"/>
            <w:left w:val="none" w:sz="0" w:space="0" w:color="auto"/>
            <w:bottom w:val="none" w:sz="0" w:space="0" w:color="auto"/>
            <w:right w:val="none" w:sz="0" w:space="0" w:color="auto"/>
          </w:divBdr>
        </w:div>
        <w:div w:id="1753814496">
          <w:marLeft w:val="480"/>
          <w:marRight w:val="0"/>
          <w:marTop w:val="0"/>
          <w:marBottom w:val="0"/>
          <w:divBdr>
            <w:top w:val="none" w:sz="0" w:space="0" w:color="auto"/>
            <w:left w:val="none" w:sz="0" w:space="0" w:color="auto"/>
            <w:bottom w:val="none" w:sz="0" w:space="0" w:color="auto"/>
            <w:right w:val="none" w:sz="0" w:space="0" w:color="auto"/>
          </w:divBdr>
        </w:div>
        <w:div w:id="954168765">
          <w:marLeft w:val="480"/>
          <w:marRight w:val="0"/>
          <w:marTop w:val="0"/>
          <w:marBottom w:val="0"/>
          <w:divBdr>
            <w:top w:val="none" w:sz="0" w:space="0" w:color="auto"/>
            <w:left w:val="none" w:sz="0" w:space="0" w:color="auto"/>
            <w:bottom w:val="none" w:sz="0" w:space="0" w:color="auto"/>
            <w:right w:val="none" w:sz="0" w:space="0" w:color="auto"/>
          </w:divBdr>
        </w:div>
        <w:div w:id="2089035759">
          <w:marLeft w:val="480"/>
          <w:marRight w:val="0"/>
          <w:marTop w:val="0"/>
          <w:marBottom w:val="0"/>
          <w:divBdr>
            <w:top w:val="none" w:sz="0" w:space="0" w:color="auto"/>
            <w:left w:val="none" w:sz="0" w:space="0" w:color="auto"/>
            <w:bottom w:val="none" w:sz="0" w:space="0" w:color="auto"/>
            <w:right w:val="none" w:sz="0" w:space="0" w:color="auto"/>
          </w:divBdr>
        </w:div>
        <w:div w:id="228736102">
          <w:marLeft w:val="480"/>
          <w:marRight w:val="0"/>
          <w:marTop w:val="0"/>
          <w:marBottom w:val="0"/>
          <w:divBdr>
            <w:top w:val="none" w:sz="0" w:space="0" w:color="auto"/>
            <w:left w:val="none" w:sz="0" w:space="0" w:color="auto"/>
            <w:bottom w:val="none" w:sz="0" w:space="0" w:color="auto"/>
            <w:right w:val="none" w:sz="0" w:space="0" w:color="auto"/>
          </w:divBdr>
        </w:div>
        <w:div w:id="685256144">
          <w:marLeft w:val="480"/>
          <w:marRight w:val="0"/>
          <w:marTop w:val="0"/>
          <w:marBottom w:val="0"/>
          <w:divBdr>
            <w:top w:val="none" w:sz="0" w:space="0" w:color="auto"/>
            <w:left w:val="none" w:sz="0" w:space="0" w:color="auto"/>
            <w:bottom w:val="none" w:sz="0" w:space="0" w:color="auto"/>
            <w:right w:val="none" w:sz="0" w:space="0" w:color="auto"/>
          </w:divBdr>
        </w:div>
        <w:div w:id="527377470">
          <w:marLeft w:val="480"/>
          <w:marRight w:val="0"/>
          <w:marTop w:val="0"/>
          <w:marBottom w:val="0"/>
          <w:divBdr>
            <w:top w:val="none" w:sz="0" w:space="0" w:color="auto"/>
            <w:left w:val="none" w:sz="0" w:space="0" w:color="auto"/>
            <w:bottom w:val="none" w:sz="0" w:space="0" w:color="auto"/>
            <w:right w:val="none" w:sz="0" w:space="0" w:color="auto"/>
          </w:divBdr>
        </w:div>
        <w:div w:id="1971982437">
          <w:marLeft w:val="480"/>
          <w:marRight w:val="0"/>
          <w:marTop w:val="0"/>
          <w:marBottom w:val="0"/>
          <w:divBdr>
            <w:top w:val="none" w:sz="0" w:space="0" w:color="auto"/>
            <w:left w:val="none" w:sz="0" w:space="0" w:color="auto"/>
            <w:bottom w:val="none" w:sz="0" w:space="0" w:color="auto"/>
            <w:right w:val="none" w:sz="0" w:space="0" w:color="auto"/>
          </w:divBdr>
        </w:div>
        <w:div w:id="9987018">
          <w:marLeft w:val="480"/>
          <w:marRight w:val="0"/>
          <w:marTop w:val="0"/>
          <w:marBottom w:val="0"/>
          <w:divBdr>
            <w:top w:val="none" w:sz="0" w:space="0" w:color="auto"/>
            <w:left w:val="none" w:sz="0" w:space="0" w:color="auto"/>
            <w:bottom w:val="none" w:sz="0" w:space="0" w:color="auto"/>
            <w:right w:val="none" w:sz="0" w:space="0" w:color="auto"/>
          </w:divBdr>
        </w:div>
        <w:div w:id="1624310481">
          <w:marLeft w:val="480"/>
          <w:marRight w:val="0"/>
          <w:marTop w:val="0"/>
          <w:marBottom w:val="0"/>
          <w:divBdr>
            <w:top w:val="none" w:sz="0" w:space="0" w:color="auto"/>
            <w:left w:val="none" w:sz="0" w:space="0" w:color="auto"/>
            <w:bottom w:val="none" w:sz="0" w:space="0" w:color="auto"/>
            <w:right w:val="none" w:sz="0" w:space="0" w:color="auto"/>
          </w:divBdr>
        </w:div>
        <w:div w:id="103430293">
          <w:marLeft w:val="480"/>
          <w:marRight w:val="0"/>
          <w:marTop w:val="0"/>
          <w:marBottom w:val="0"/>
          <w:divBdr>
            <w:top w:val="none" w:sz="0" w:space="0" w:color="auto"/>
            <w:left w:val="none" w:sz="0" w:space="0" w:color="auto"/>
            <w:bottom w:val="none" w:sz="0" w:space="0" w:color="auto"/>
            <w:right w:val="none" w:sz="0" w:space="0" w:color="auto"/>
          </w:divBdr>
        </w:div>
        <w:div w:id="1333559129">
          <w:marLeft w:val="480"/>
          <w:marRight w:val="0"/>
          <w:marTop w:val="0"/>
          <w:marBottom w:val="0"/>
          <w:divBdr>
            <w:top w:val="none" w:sz="0" w:space="0" w:color="auto"/>
            <w:left w:val="none" w:sz="0" w:space="0" w:color="auto"/>
            <w:bottom w:val="none" w:sz="0" w:space="0" w:color="auto"/>
            <w:right w:val="none" w:sz="0" w:space="0" w:color="auto"/>
          </w:divBdr>
        </w:div>
        <w:div w:id="835077273">
          <w:marLeft w:val="480"/>
          <w:marRight w:val="0"/>
          <w:marTop w:val="0"/>
          <w:marBottom w:val="0"/>
          <w:divBdr>
            <w:top w:val="none" w:sz="0" w:space="0" w:color="auto"/>
            <w:left w:val="none" w:sz="0" w:space="0" w:color="auto"/>
            <w:bottom w:val="none" w:sz="0" w:space="0" w:color="auto"/>
            <w:right w:val="none" w:sz="0" w:space="0" w:color="auto"/>
          </w:divBdr>
        </w:div>
        <w:div w:id="719325257">
          <w:marLeft w:val="480"/>
          <w:marRight w:val="0"/>
          <w:marTop w:val="0"/>
          <w:marBottom w:val="0"/>
          <w:divBdr>
            <w:top w:val="none" w:sz="0" w:space="0" w:color="auto"/>
            <w:left w:val="none" w:sz="0" w:space="0" w:color="auto"/>
            <w:bottom w:val="none" w:sz="0" w:space="0" w:color="auto"/>
            <w:right w:val="none" w:sz="0" w:space="0" w:color="auto"/>
          </w:divBdr>
        </w:div>
        <w:div w:id="1584412855">
          <w:marLeft w:val="480"/>
          <w:marRight w:val="0"/>
          <w:marTop w:val="0"/>
          <w:marBottom w:val="0"/>
          <w:divBdr>
            <w:top w:val="none" w:sz="0" w:space="0" w:color="auto"/>
            <w:left w:val="none" w:sz="0" w:space="0" w:color="auto"/>
            <w:bottom w:val="none" w:sz="0" w:space="0" w:color="auto"/>
            <w:right w:val="none" w:sz="0" w:space="0" w:color="auto"/>
          </w:divBdr>
        </w:div>
        <w:div w:id="1286737784">
          <w:marLeft w:val="480"/>
          <w:marRight w:val="0"/>
          <w:marTop w:val="0"/>
          <w:marBottom w:val="0"/>
          <w:divBdr>
            <w:top w:val="none" w:sz="0" w:space="0" w:color="auto"/>
            <w:left w:val="none" w:sz="0" w:space="0" w:color="auto"/>
            <w:bottom w:val="none" w:sz="0" w:space="0" w:color="auto"/>
            <w:right w:val="none" w:sz="0" w:space="0" w:color="auto"/>
          </w:divBdr>
        </w:div>
        <w:div w:id="1999503508">
          <w:marLeft w:val="480"/>
          <w:marRight w:val="0"/>
          <w:marTop w:val="0"/>
          <w:marBottom w:val="0"/>
          <w:divBdr>
            <w:top w:val="none" w:sz="0" w:space="0" w:color="auto"/>
            <w:left w:val="none" w:sz="0" w:space="0" w:color="auto"/>
            <w:bottom w:val="none" w:sz="0" w:space="0" w:color="auto"/>
            <w:right w:val="none" w:sz="0" w:space="0" w:color="auto"/>
          </w:divBdr>
        </w:div>
        <w:div w:id="659650829">
          <w:marLeft w:val="480"/>
          <w:marRight w:val="0"/>
          <w:marTop w:val="0"/>
          <w:marBottom w:val="0"/>
          <w:divBdr>
            <w:top w:val="none" w:sz="0" w:space="0" w:color="auto"/>
            <w:left w:val="none" w:sz="0" w:space="0" w:color="auto"/>
            <w:bottom w:val="none" w:sz="0" w:space="0" w:color="auto"/>
            <w:right w:val="none" w:sz="0" w:space="0" w:color="auto"/>
          </w:divBdr>
        </w:div>
        <w:div w:id="399207697">
          <w:marLeft w:val="480"/>
          <w:marRight w:val="0"/>
          <w:marTop w:val="0"/>
          <w:marBottom w:val="0"/>
          <w:divBdr>
            <w:top w:val="none" w:sz="0" w:space="0" w:color="auto"/>
            <w:left w:val="none" w:sz="0" w:space="0" w:color="auto"/>
            <w:bottom w:val="none" w:sz="0" w:space="0" w:color="auto"/>
            <w:right w:val="none" w:sz="0" w:space="0" w:color="auto"/>
          </w:divBdr>
        </w:div>
        <w:div w:id="1134104122">
          <w:marLeft w:val="480"/>
          <w:marRight w:val="0"/>
          <w:marTop w:val="0"/>
          <w:marBottom w:val="0"/>
          <w:divBdr>
            <w:top w:val="none" w:sz="0" w:space="0" w:color="auto"/>
            <w:left w:val="none" w:sz="0" w:space="0" w:color="auto"/>
            <w:bottom w:val="none" w:sz="0" w:space="0" w:color="auto"/>
            <w:right w:val="none" w:sz="0" w:space="0" w:color="auto"/>
          </w:divBdr>
        </w:div>
        <w:div w:id="1554538905">
          <w:marLeft w:val="480"/>
          <w:marRight w:val="0"/>
          <w:marTop w:val="0"/>
          <w:marBottom w:val="0"/>
          <w:divBdr>
            <w:top w:val="none" w:sz="0" w:space="0" w:color="auto"/>
            <w:left w:val="none" w:sz="0" w:space="0" w:color="auto"/>
            <w:bottom w:val="none" w:sz="0" w:space="0" w:color="auto"/>
            <w:right w:val="none" w:sz="0" w:space="0" w:color="auto"/>
          </w:divBdr>
        </w:div>
        <w:div w:id="1076517021">
          <w:marLeft w:val="480"/>
          <w:marRight w:val="0"/>
          <w:marTop w:val="0"/>
          <w:marBottom w:val="0"/>
          <w:divBdr>
            <w:top w:val="none" w:sz="0" w:space="0" w:color="auto"/>
            <w:left w:val="none" w:sz="0" w:space="0" w:color="auto"/>
            <w:bottom w:val="none" w:sz="0" w:space="0" w:color="auto"/>
            <w:right w:val="none" w:sz="0" w:space="0" w:color="auto"/>
          </w:divBdr>
        </w:div>
      </w:divsChild>
    </w:div>
    <w:div w:id="514997437">
      <w:bodyDiv w:val="1"/>
      <w:marLeft w:val="0"/>
      <w:marRight w:val="0"/>
      <w:marTop w:val="0"/>
      <w:marBottom w:val="0"/>
      <w:divBdr>
        <w:top w:val="none" w:sz="0" w:space="0" w:color="auto"/>
        <w:left w:val="none" w:sz="0" w:space="0" w:color="auto"/>
        <w:bottom w:val="none" w:sz="0" w:space="0" w:color="auto"/>
        <w:right w:val="none" w:sz="0" w:space="0" w:color="auto"/>
      </w:divBdr>
      <w:divsChild>
        <w:div w:id="1656301844">
          <w:marLeft w:val="480"/>
          <w:marRight w:val="0"/>
          <w:marTop w:val="0"/>
          <w:marBottom w:val="0"/>
          <w:divBdr>
            <w:top w:val="none" w:sz="0" w:space="0" w:color="auto"/>
            <w:left w:val="none" w:sz="0" w:space="0" w:color="auto"/>
            <w:bottom w:val="none" w:sz="0" w:space="0" w:color="auto"/>
            <w:right w:val="none" w:sz="0" w:space="0" w:color="auto"/>
          </w:divBdr>
        </w:div>
        <w:div w:id="105078138">
          <w:marLeft w:val="480"/>
          <w:marRight w:val="0"/>
          <w:marTop w:val="0"/>
          <w:marBottom w:val="0"/>
          <w:divBdr>
            <w:top w:val="none" w:sz="0" w:space="0" w:color="auto"/>
            <w:left w:val="none" w:sz="0" w:space="0" w:color="auto"/>
            <w:bottom w:val="none" w:sz="0" w:space="0" w:color="auto"/>
            <w:right w:val="none" w:sz="0" w:space="0" w:color="auto"/>
          </w:divBdr>
        </w:div>
        <w:div w:id="721486620">
          <w:marLeft w:val="480"/>
          <w:marRight w:val="0"/>
          <w:marTop w:val="0"/>
          <w:marBottom w:val="0"/>
          <w:divBdr>
            <w:top w:val="none" w:sz="0" w:space="0" w:color="auto"/>
            <w:left w:val="none" w:sz="0" w:space="0" w:color="auto"/>
            <w:bottom w:val="none" w:sz="0" w:space="0" w:color="auto"/>
            <w:right w:val="none" w:sz="0" w:space="0" w:color="auto"/>
          </w:divBdr>
        </w:div>
        <w:div w:id="1375957186">
          <w:marLeft w:val="480"/>
          <w:marRight w:val="0"/>
          <w:marTop w:val="0"/>
          <w:marBottom w:val="0"/>
          <w:divBdr>
            <w:top w:val="none" w:sz="0" w:space="0" w:color="auto"/>
            <w:left w:val="none" w:sz="0" w:space="0" w:color="auto"/>
            <w:bottom w:val="none" w:sz="0" w:space="0" w:color="auto"/>
            <w:right w:val="none" w:sz="0" w:space="0" w:color="auto"/>
          </w:divBdr>
        </w:div>
        <w:div w:id="1710955780">
          <w:marLeft w:val="480"/>
          <w:marRight w:val="0"/>
          <w:marTop w:val="0"/>
          <w:marBottom w:val="0"/>
          <w:divBdr>
            <w:top w:val="none" w:sz="0" w:space="0" w:color="auto"/>
            <w:left w:val="none" w:sz="0" w:space="0" w:color="auto"/>
            <w:bottom w:val="none" w:sz="0" w:space="0" w:color="auto"/>
            <w:right w:val="none" w:sz="0" w:space="0" w:color="auto"/>
          </w:divBdr>
        </w:div>
        <w:div w:id="857818459">
          <w:marLeft w:val="480"/>
          <w:marRight w:val="0"/>
          <w:marTop w:val="0"/>
          <w:marBottom w:val="0"/>
          <w:divBdr>
            <w:top w:val="none" w:sz="0" w:space="0" w:color="auto"/>
            <w:left w:val="none" w:sz="0" w:space="0" w:color="auto"/>
            <w:bottom w:val="none" w:sz="0" w:space="0" w:color="auto"/>
            <w:right w:val="none" w:sz="0" w:space="0" w:color="auto"/>
          </w:divBdr>
        </w:div>
        <w:div w:id="1496187781">
          <w:marLeft w:val="480"/>
          <w:marRight w:val="0"/>
          <w:marTop w:val="0"/>
          <w:marBottom w:val="0"/>
          <w:divBdr>
            <w:top w:val="none" w:sz="0" w:space="0" w:color="auto"/>
            <w:left w:val="none" w:sz="0" w:space="0" w:color="auto"/>
            <w:bottom w:val="none" w:sz="0" w:space="0" w:color="auto"/>
            <w:right w:val="none" w:sz="0" w:space="0" w:color="auto"/>
          </w:divBdr>
        </w:div>
        <w:div w:id="72163621">
          <w:marLeft w:val="480"/>
          <w:marRight w:val="0"/>
          <w:marTop w:val="0"/>
          <w:marBottom w:val="0"/>
          <w:divBdr>
            <w:top w:val="none" w:sz="0" w:space="0" w:color="auto"/>
            <w:left w:val="none" w:sz="0" w:space="0" w:color="auto"/>
            <w:bottom w:val="none" w:sz="0" w:space="0" w:color="auto"/>
            <w:right w:val="none" w:sz="0" w:space="0" w:color="auto"/>
          </w:divBdr>
        </w:div>
        <w:div w:id="369427459">
          <w:marLeft w:val="480"/>
          <w:marRight w:val="0"/>
          <w:marTop w:val="0"/>
          <w:marBottom w:val="0"/>
          <w:divBdr>
            <w:top w:val="none" w:sz="0" w:space="0" w:color="auto"/>
            <w:left w:val="none" w:sz="0" w:space="0" w:color="auto"/>
            <w:bottom w:val="none" w:sz="0" w:space="0" w:color="auto"/>
            <w:right w:val="none" w:sz="0" w:space="0" w:color="auto"/>
          </w:divBdr>
        </w:div>
        <w:div w:id="1864519003">
          <w:marLeft w:val="480"/>
          <w:marRight w:val="0"/>
          <w:marTop w:val="0"/>
          <w:marBottom w:val="0"/>
          <w:divBdr>
            <w:top w:val="none" w:sz="0" w:space="0" w:color="auto"/>
            <w:left w:val="none" w:sz="0" w:space="0" w:color="auto"/>
            <w:bottom w:val="none" w:sz="0" w:space="0" w:color="auto"/>
            <w:right w:val="none" w:sz="0" w:space="0" w:color="auto"/>
          </w:divBdr>
        </w:div>
        <w:div w:id="756483696">
          <w:marLeft w:val="480"/>
          <w:marRight w:val="0"/>
          <w:marTop w:val="0"/>
          <w:marBottom w:val="0"/>
          <w:divBdr>
            <w:top w:val="none" w:sz="0" w:space="0" w:color="auto"/>
            <w:left w:val="none" w:sz="0" w:space="0" w:color="auto"/>
            <w:bottom w:val="none" w:sz="0" w:space="0" w:color="auto"/>
            <w:right w:val="none" w:sz="0" w:space="0" w:color="auto"/>
          </w:divBdr>
        </w:div>
        <w:div w:id="39988139">
          <w:marLeft w:val="480"/>
          <w:marRight w:val="0"/>
          <w:marTop w:val="0"/>
          <w:marBottom w:val="0"/>
          <w:divBdr>
            <w:top w:val="none" w:sz="0" w:space="0" w:color="auto"/>
            <w:left w:val="none" w:sz="0" w:space="0" w:color="auto"/>
            <w:bottom w:val="none" w:sz="0" w:space="0" w:color="auto"/>
            <w:right w:val="none" w:sz="0" w:space="0" w:color="auto"/>
          </w:divBdr>
        </w:div>
        <w:div w:id="1348755069">
          <w:marLeft w:val="480"/>
          <w:marRight w:val="0"/>
          <w:marTop w:val="0"/>
          <w:marBottom w:val="0"/>
          <w:divBdr>
            <w:top w:val="none" w:sz="0" w:space="0" w:color="auto"/>
            <w:left w:val="none" w:sz="0" w:space="0" w:color="auto"/>
            <w:bottom w:val="none" w:sz="0" w:space="0" w:color="auto"/>
            <w:right w:val="none" w:sz="0" w:space="0" w:color="auto"/>
          </w:divBdr>
        </w:div>
        <w:div w:id="2001541550">
          <w:marLeft w:val="480"/>
          <w:marRight w:val="0"/>
          <w:marTop w:val="0"/>
          <w:marBottom w:val="0"/>
          <w:divBdr>
            <w:top w:val="none" w:sz="0" w:space="0" w:color="auto"/>
            <w:left w:val="none" w:sz="0" w:space="0" w:color="auto"/>
            <w:bottom w:val="none" w:sz="0" w:space="0" w:color="auto"/>
            <w:right w:val="none" w:sz="0" w:space="0" w:color="auto"/>
          </w:divBdr>
        </w:div>
        <w:div w:id="924848233">
          <w:marLeft w:val="480"/>
          <w:marRight w:val="0"/>
          <w:marTop w:val="0"/>
          <w:marBottom w:val="0"/>
          <w:divBdr>
            <w:top w:val="none" w:sz="0" w:space="0" w:color="auto"/>
            <w:left w:val="none" w:sz="0" w:space="0" w:color="auto"/>
            <w:bottom w:val="none" w:sz="0" w:space="0" w:color="auto"/>
            <w:right w:val="none" w:sz="0" w:space="0" w:color="auto"/>
          </w:divBdr>
        </w:div>
        <w:div w:id="289287215">
          <w:marLeft w:val="480"/>
          <w:marRight w:val="0"/>
          <w:marTop w:val="0"/>
          <w:marBottom w:val="0"/>
          <w:divBdr>
            <w:top w:val="none" w:sz="0" w:space="0" w:color="auto"/>
            <w:left w:val="none" w:sz="0" w:space="0" w:color="auto"/>
            <w:bottom w:val="none" w:sz="0" w:space="0" w:color="auto"/>
            <w:right w:val="none" w:sz="0" w:space="0" w:color="auto"/>
          </w:divBdr>
        </w:div>
        <w:div w:id="285739417">
          <w:marLeft w:val="480"/>
          <w:marRight w:val="0"/>
          <w:marTop w:val="0"/>
          <w:marBottom w:val="0"/>
          <w:divBdr>
            <w:top w:val="none" w:sz="0" w:space="0" w:color="auto"/>
            <w:left w:val="none" w:sz="0" w:space="0" w:color="auto"/>
            <w:bottom w:val="none" w:sz="0" w:space="0" w:color="auto"/>
            <w:right w:val="none" w:sz="0" w:space="0" w:color="auto"/>
          </w:divBdr>
        </w:div>
        <w:div w:id="1083448759">
          <w:marLeft w:val="480"/>
          <w:marRight w:val="0"/>
          <w:marTop w:val="0"/>
          <w:marBottom w:val="0"/>
          <w:divBdr>
            <w:top w:val="none" w:sz="0" w:space="0" w:color="auto"/>
            <w:left w:val="none" w:sz="0" w:space="0" w:color="auto"/>
            <w:bottom w:val="none" w:sz="0" w:space="0" w:color="auto"/>
            <w:right w:val="none" w:sz="0" w:space="0" w:color="auto"/>
          </w:divBdr>
        </w:div>
        <w:div w:id="2070152267">
          <w:marLeft w:val="480"/>
          <w:marRight w:val="0"/>
          <w:marTop w:val="0"/>
          <w:marBottom w:val="0"/>
          <w:divBdr>
            <w:top w:val="none" w:sz="0" w:space="0" w:color="auto"/>
            <w:left w:val="none" w:sz="0" w:space="0" w:color="auto"/>
            <w:bottom w:val="none" w:sz="0" w:space="0" w:color="auto"/>
            <w:right w:val="none" w:sz="0" w:space="0" w:color="auto"/>
          </w:divBdr>
        </w:div>
        <w:div w:id="742025941">
          <w:marLeft w:val="480"/>
          <w:marRight w:val="0"/>
          <w:marTop w:val="0"/>
          <w:marBottom w:val="0"/>
          <w:divBdr>
            <w:top w:val="none" w:sz="0" w:space="0" w:color="auto"/>
            <w:left w:val="none" w:sz="0" w:space="0" w:color="auto"/>
            <w:bottom w:val="none" w:sz="0" w:space="0" w:color="auto"/>
            <w:right w:val="none" w:sz="0" w:space="0" w:color="auto"/>
          </w:divBdr>
        </w:div>
        <w:div w:id="445655577">
          <w:marLeft w:val="480"/>
          <w:marRight w:val="0"/>
          <w:marTop w:val="0"/>
          <w:marBottom w:val="0"/>
          <w:divBdr>
            <w:top w:val="none" w:sz="0" w:space="0" w:color="auto"/>
            <w:left w:val="none" w:sz="0" w:space="0" w:color="auto"/>
            <w:bottom w:val="none" w:sz="0" w:space="0" w:color="auto"/>
            <w:right w:val="none" w:sz="0" w:space="0" w:color="auto"/>
          </w:divBdr>
        </w:div>
        <w:div w:id="407579529">
          <w:marLeft w:val="480"/>
          <w:marRight w:val="0"/>
          <w:marTop w:val="0"/>
          <w:marBottom w:val="0"/>
          <w:divBdr>
            <w:top w:val="none" w:sz="0" w:space="0" w:color="auto"/>
            <w:left w:val="none" w:sz="0" w:space="0" w:color="auto"/>
            <w:bottom w:val="none" w:sz="0" w:space="0" w:color="auto"/>
            <w:right w:val="none" w:sz="0" w:space="0" w:color="auto"/>
          </w:divBdr>
        </w:div>
        <w:div w:id="1050038522">
          <w:marLeft w:val="480"/>
          <w:marRight w:val="0"/>
          <w:marTop w:val="0"/>
          <w:marBottom w:val="0"/>
          <w:divBdr>
            <w:top w:val="none" w:sz="0" w:space="0" w:color="auto"/>
            <w:left w:val="none" w:sz="0" w:space="0" w:color="auto"/>
            <w:bottom w:val="none" w:sz="0" w:space="0" w:color="auto"/>
            <w:right w:val="none" w:sz="0" w:space="0" w:color="auto"/>
          </w:divBdr>
        </w:div>
        <w:div w:id="541209588">
          <w:marLeft w:val="480"/>
          <w:marRight w:val="0"/>
          <w:marTop w:val="0"/>
          <w:marBottom w:val="0"/>
          <w:divBdr>
            <w:top w:val="none" w:sz="0" w:space="0" w:color="auto"/>
            <w:left w:val="none" w:sz="0" w:space="0" w:color="auto"/>
            <w:bottom w:val="none" w:sz="0" w:space="0" w:color="auto"/>
            <w:right w:val="none" w:sz="0" w:space="0" w:color="auto"/>
          </w:divBdr>
        </w:div>
        <w:div w:id="774791735">
          <w:marLeft w:val="480"/>
          <w:marRight w:val="0"/>
          <w:marTop w:val="0"/>
          <w:marBottom w:val="0"/>
          <w:divBdr>
            <w:top w:val="none" w:sz="0" w:space="0" w:color="auto"/>
            <w:left w:val="none" w:sz="0" w:space="0" w:color="auto"/>
            <w:bottom w:val="none" w:sz="0" w:space="0" w:color="auto"/>
            <w:right w:val="none" w:sz="0" w:space="0" w:color="auto"/>
          </w:divBdr>
        </w:div>
        <w:div w:id="2098747777">
          <w:marLeft w:val="480"/>
          <w:marRight w:val="0"/>
          <w:marTop w:val="0"/>
          <w:marBottom w:val="0"/>
          <w:divBdr>
            <w:top w:val="none" w:sz="0" w:space="0" w:color="auto"/>
            <w:left w:val="none" w:sz="0" w:space="0" w:color="auto"/>
            <w:bottom w:val="none" w:sz="0" w:space="0" w:color="auto"/>
            <w:right w:val="none" w:sz="0" w:space="0" w:color="auto"/>
          </w:divBdr>
        </w:div>
        <w:div w:id="1536767741">
          <w:marLeft w:val="480"/>
          <w:marRight w:val="0"/>
          <w:marTop w:val="0"/>
          <w:marBottom w:val="0"/>
          <w:divBdr>
            <w:top w:val="none" w:sz="0" w:space="0" w:color="auto"/>
            <w:left w:val="none" w:sz="0" w:space="0" w:color="auto"/>
            <w:bottom w:val="none" w:sz="0" w:space="0" w:color="auto"/>
            <w:right w:val="none" w:sz="0" w:space="0" w:color="auto"/>
          </w:divBdr>
        </w:div>
        <w:div w:id="488325278">
          <w:marLeft w:val="480"/>
          <w:marRight w:val="0"/>
          <w:marTop w:val="0"/>
          <w:marBottom w:val="0"/>
          <w:divBdr>
            <w:top w:val="none" w:sz="0" w:space="0" w:color="auto"/>
            <w:left w:val="none" w:sz="0" w:space="0" w:color="auto"/>
            <w:bottom w:val="none" w:sz="0" w:space="0" w:color="auto"/>
            <w:right w:val="none" w:sz="0" w:space="0" w:color="auto"/>
          </w:divBdr>
        </w:div>
        <w:div w:id="383674866">
          <w:marLeft w:val="480"/>
          <w:marRight w:val="0"/>
          <w:marTop w:val="0"/>
          <w:marBottom w:val="0"/>
          <w:divBdr>
            <w:top w:val="none" w:sz="0" w:space="0" w:color="auto"/>
            <w:left w:val="none" w:sz="0" w:space="0" w:color="auto"/>
            <w:bottom w:val="none" w:sz="0" w:space="0" w:color="auto"/>
            <w:right w:val="none" w:sz="0" w:space="0" w:color="auto"/>
          </w:divBdr>
        </w:div>
        <w:div w:id="332415469">
          <w:marLeft w:val="480"/>
          <w:marRight w:val="0"/>
          <w:marTop w:val="0"/>
          <w:marBottom w:val="0"/>
          <w:divBdr>
            <w:top w:val="none" w:sz="0" w:space="0" w:color="auto"/>
            <w:left w:val="none" w:sz="0" w:space="0" w:color="auto"/>
            <w:bottom w:val="none" w:sz="0" w:space="0" w:color="auto"/>
            <w:right w:val="none" w:sz="0" w:space="0" w:color="auto"/>
          </w:divBdr>
        </w:div>
        <w:div w:id="1064447214">
          <w:marLeft w:val="480"/>
          <w:marRight w:val="0"/>
          <w:marTop w:val="0"/>
          <w:marBottom w:val="0"/>
          <w:divBdr>
            <w:top w:val="none" w:sz="0" w:space="0" w:color="auto"/>
            <w:left w:val="none" w:sz="0" w:space="0" w:color="auto"/>
            <w:bottom w:val="none" w:sz="0" w:space="0" w:color="auto"/>
            <w:right w:val="none" w:sz="0" w:space="0" w:color="auto"/>
          </w:divBdr>
        </w:div>
        <w:div w:id="1245257242">
          <w:marLeft w:val="480"/>
          <w:marRight w:val="0"/>
          <w:marTop w:val="0"/>
          <w:marBottom w:val="0"/>
          <w:divBdr>
            <w:top w:val="none" w:sz="0" w:space="0" w:color="auto"/>
            <w:left w:val="none" w:sz="0" w:space="0" w:color="auto"/>
            <w:bottom w:val="none" w:sz="0" w:space="0" w:color="auto"/>
            <w:right w:val="none" w:sz="0" w:space="0" w:color="auto"/>
          </w:divBdr>
        </w:div>
        <w:div w:id="1647542137">
          <w:marLeft w:val="480"/>
          <w:marRight w:val="0"/>
          <w:marTop w:val="0"/>
          <w:marBottom w:val="0"/>
          <w:divBdr>
            <w:top w:val="none" w:sz="0" w:space="0" w:color="auto"/>
            <w:left w:val="none" w:sz="0" w:space="0" w:color="auto"/>
            <w:bottom w:val="none" w:sz="0" w:space="0" w:color="auto"/>
            <w:right w:val="none" w:sz="0" w:space="0" w:color="auto"/>
          </w:divBdr>
        </w:div>
        <w:div w:id="1934242324">
          <w:marLeft w:val="480"/>
          <w:marRight w:val="0"/>
          <w:marTop w:val="0"/>
          <w:marBottom w:val="0"/>
          <w:divBdr>
            <w:top w:val="none" w:sz="0" w:space="0" w:color="auto"/>
            <w:left w:val="none" w:sz="0" w:space="0" w:color="auto"/>
            <w:bottom w:val="none" w:sz="0" w:space="0" w:color="auto"/>
            <w:right w:val="none" w:sz="0" w:space="0" w:color="auto"/>
          </w:divBdr>
        </w:div>
        <w:div w:id="1325889822">
          <w:marLeft w:val="480"/>
          <w:marRight w:val="0"/>
          <w:marTop w:val="0"/>
          <w:marBottom w:val="0"/>
          <w:divBdr>
            <w:top w:val="none" w:sz="0" w:space="0" w:color="auto"/>
            <w:left w:val="none" w:sz="0" w:space="0" w:color="auto"/>
            <w:bottom w:val="none" w:sz="0" w:space="0" w:color="auto"/>
            <w:right w:val="none" w:sz="0" w:space="0" w:color="auto"/>
          </w:divBdr>
        </w:div>
        <w:div w:id="450589373">
          <w:marLeft w:val="480"/>
          <w:marRight w:val="0"/>
          <w:marTop w:val="0"/>
          <w:marBottom w:val="0"/>
          <w:divBdr>
            <w:top w:val="none" w:sz="0" w:space="0" w:color="auto"/>
            <w:left w:val="none" w:sz="0" w:space="0" w:color="auto"/>
            <w:bottom w:val="none" w:sz="0" w:space="0" w:color="auto"/>
            <w:right w:val="none" w:sz="0" w:space="0" w:color="auto"/>
          </w:divBdr>
        </w:div>
        <w:div w:id="1712068729">
          <w:marLeft w:val="480"/>
          <w:marRight w:val="0"/>
          <w:marTop w:val="0"/>
          <w:marBottom w:val="0"/>
          <w:divBdr>
            <w:top w:val="none" w:sz="0" w:space="0" w:color="auto"/>
            <w:left w:val="none" w:sz="0" w:space="0" w:color="auto"/>
            <w:bottom w:val="none" w:sz="0" w:space="0" w:color="auto"/>
            <w:right w:val="none" w:sz="0" w:space="0" w:color="auto"/>
          </w:divBdr>
        </w:div>
        <w:div w:id="1485657403">
          <w:marLeft w:val="480"/>
          <w:marRight w:val="0"/>
          <w:marTop w:val="0"/>
          <w:marBottom w:val="0"/>
          <w:divBdr>
            <w:top w:val="none" w:sz="0" w:space="0" w:color="auto"/>
            <w:left w:val="none" w:sz="0" w:space="0" w:color="auto"/>
            <w:bottom w:val="none" w:sz="0" w:space="0" w:color="auto"/>
            <w:right w:val="none" w:sz="0" w:space="0" w:color="auto"/>
          </w:divBdr>
        </w:div>
        <w:div w:id="1484856876">
          <w:marLeft w:val="480"/>
          <w:marRight w:val="0"/>
          <w:marTop w:val="0"/>
          <w:marBottom w:val="0"/>
          <w:divBdr>
            <w:top w:val="none" w:sz="0" w:space="0" w:color="auto"/>
            <w:left w:val="none" w:sz="0" w:space="0" w:color="auto"/>
            <w:bottom w:val="none" w:sz="0" w:space="0" w:color="auto"/>
            <w:right w:val="none" w:sz="0" w:space="0" w:color="auto"/>
          </w:divBdr>
        </w:div>
        <w:div w:id="511913427">
          <w:marLeft w:val="480"/>
          <w:marRight w:val="0"/>
          <w:marTop w:val="0"/>
          <w:marBottom w:val="0"/>
          <w:divBdr>
            <w:top w:val="none" w:sz="0" w:space="0" w:color="auto"/>
            <w:left w:val="none" w:sz="0" w:space="0" w:color="auto"/>
            <w:bottom w:val="none" w:sz="0" w:space="0" w:color="auto"/>
            <w:right w:val="none" w:sz="0" w:space="0" w:color="auto"/>
          </w:divBdr>
        </w:div>
        <w:div w:id="242498222">
          <w:marLeft w:val="480"/>
          <w:marRight w:val="0"/>
          <w:marTop w:val="0"/>
          <w:marBottom w:val="0"/>
          <w:divBdr>
            <w:top w:val="none" w:sz="0" w:space="0" w:color="auto"/>
            <w:left w:val="none" w:sz="0" w:space="0" w:color="auto"/>
            <w:bottom w:val="none" w:sz="0" w:space="0" w:color="auto"/>
            <w:right w:val="none" w:sz="0" w:space="0" w:color="auto"/>
          </w:divBdr>
        </w:div>
        <w:div w:id="1138720306">
          <w:marLeft w:val="480"/>
          <w:marRight w:val="0"/>
          <w:marTop w:val="0"/>
          <w:marBottom w:val="0"/>
          <w:divBdr>
            <w:top w:val="none" w:sz="0" w:space="0" w:color="auto"/>
            <w:left w:val="none" w:sz="0" w:space="0" w:color="auto"/>
            <w:bottom w:val="none" w:sz="0" w:space="0" w:color="auto"/>
            <w:right w:val="none" w:sz="0" w:space="0" w:color="auto"/>
          </w:divBdr>
        </w:div>
        <w:div w:id="1872526852">
          <w:marLeft w:val="480"/>
          <w:marRight w:val="0"/>
          <w:marTop w:val="0"/>
          <w:marBottom w:val="0"/>
          <w:divBdr>
            <w:top w:val="none" w:sz="0" w:space="0" w:color="auto"/>
            <w:left w:val="none" w:sz="0" w:space="0" w:color="auto"/>
            <w:bottom w:val="none" w:sz="0" w:space="0" w:color="auto"/>
            <w:right w:val="none" w:sz="0" w:space="0" w:color="auto"/>
          </w:divBdr>
        </w:div>
        <w:div w:id="138035797">
          <w:marLeft w:val="480"/>
          <w:marRight w:val="0"/>
          <w:marTop w:val="0"/>
          <w:marBottom w:val="0"/>
          <w:divBdr>
            <w:top w:val="none" w:sz="0" w:space="0" w:color="auto"/>
            <w:left w:val="none" w:sz="0" w:space="0" w:color="auto"/>
            <w:bottom w:val="none" w:sz="0" w:space="0" w:color="auto"/>
            <w:right w:val="none" w:sz="0" w:space="0" w:color="auto"/>
          </w:divBdr>
        </w:div>
        <w:div w:id="1408114782">
          <w:marLeft w:val="480"/>
          <w:marRight w:val="0"/>
          <w:marTop w:val="0"/>
          <w:marBottom w:val="0"/>
          <w:divBdr>
            <w:top w:val="none" w:sz="0" w:space="0" w:color="auto"/>
            <w:left w:val="none" w:sz="0" w:space="0" w:color="auto"/>
            <w:bottom w:val="none" w:sz="0" w:space="0" w:color="auto"/>
            <w:right w:val="none" w:sz="0" w:space="0" w:color="auto"/>
          </w:divBdr>
        </w:div>
        <w:div w:id="1487864780">
          <w:marLeft w:val="480"/>
          <w:marRight w:val="0"/>
          <w:marTop w:val="0"/>
          <w:marBottom w:val="0"/>
          <w:divBdr>
            <w:top w:val="none" w:sz="0" w:space="0" w:color="auto"/>
            <w:left w:val="none" w:sz="0" w:space="0" w:color="auto"/>
            <w:bottom w:val="none" w:sz="0" w:space="0" w:color="auto"/>
            <w:right w:val="none" w:sz="0" w:space="0" w:color="auto"/>
          </w:divBdr>
        </w:div>
        <w:div w:id="820852298">
          <w:marLeft w:val="480"/>
          <w:marRight w:val="0"/>
          <w:marTop w:val="0"/>
          <w:marBottom w:val="0"/>
          <w:divBdr>
            <w:top w:val="none" w:sz="0" w:space="0" w:color="auto"/>
            <w:left w:val="none" w:sz="0" w:space="0" w:color="auto"/>
            <w:bottom w:val="none" w:sz="0" w:space="0" w:color="auto"/>
            <w:right w:val="none" w:sz="0" w:space="0" w:color="auto"/>
          </w:divBdr>
        </w:div>
        <w:div w:id="1198079963">
          <w:marLeft w:val="480"/>
          <w:marRight w:val="0"/>
          <w:marTop w:val="0"/>
          <w:marBottom w:val="0"/>
          <w:divBdr>
            <w:top w:val="none" w:sz="0" w:space="0" w:color="auto"/>
            <w:left w:val="none" w:sz="0" w:space="0" w:color="auto"/>
            <w:bottom w:val="none" w:sz="0" w:space="0" w:color="auto"/>
            <w:right w:val="none" w:sz="0" w:space="0" w:color="auto"/>
          </w:divBdr>
        </w:div>
        <w:div w:id="1512649077">
          <w:marLeft w:val="480"/>
          <w:marRight w:val="0"/>
          <w:marTop w:val="0"/>
          <w:marBottom w:val="0"/>
          <w:divBdr>
            <w:top w:val="none" w:sz="0" w:space="0" w:color="auto"/>
            <w:left w:val="none" w:sz="0" w:space="0" w:color="auto"/>
            <w:bottom w:val="none" w:sz="0" w:space="0" w:color="auto"/>
            <w:right w:val="none" w:sz="0" w:space="0" w:color="auto"/>
          </w:divBdr>
        </w:div>
        <w:div w:id="1545366538">
          <w:marLeft w:val="480"/>
          <w:marRight w:val="0"/>
          <w:marTop w:val="0"/>
          <w:marBottom w:val="0"/>
          <w:divBdr>
            <w:top w:val="none" w:sz="0" w:space="0" w:color="auto"/>
            <w:left w:val="none" w:sz="0" w:space="0" w:color="auto"/>
            <w:bottom w:val="none" w:sz="0" w:space="0" w:color="auto"/>
            <w:right w:val="none" w:sz="0" w:space="0" w:color="auto"/>
          </w:divBdr>
        </w:div>
        <w:div w:id="1815296948">
          <w:marLeft w:val="480"/>
          <w:marRight w:val="0"/>
          <w:marTop w:val="0"/>
          <w:marBottom w:val="0"/>
          <w:divBdr>
            <w:top w:val="none" w:sz="0" w:space="0" w:color="auto"/>
            <w:left w:val="none" w:sz="0" w:space="0" w:color="auto"/>
            <w:bottom w:val="none" w:sz="0" w:space="0" w:color="auto"/>
            <w:right w:val="none" w:sz="0" w:space="0" w:color="auto"/>
          </w:divBdr>
        </w:div>
        <w:div w:id="103577133">
          <w:marLeft w:val="480"/>
          <w:marRight w:val="0"/>
          <w:marTop w:val="0"/>
          <w:marBottom w:val="0"/>
          <w:divBdr>
            <w:top w:val="none" w:sz="0" w:space="0" w:color="auto"/>
            <w:left w:val="none" w:sz="0" w:space="0" w:color="auto"/>
            <w:bottom w:val="none" w:sz="0" w:space="0" w:color="auto"/>
            <w:right w:val="none" w:sz="0" w:space="0" w:color="auto"/>
          </w:divBdr>
        </w:div>
        <w:div w:id="1374042001">
          <w:marLeft w:val="480"/>
          <w:marRight w:val="0"/>
          <w:marTop w:val="0"/>
          <w:marBottom w:val="0"/>
          <w:divBdr>
            <w:top w:val="none" w:sz="0" w:space="0" w:color="auto"/>
            <w:left w:val="none" w:sz="0" w:space="0" w:color="auto"/>
            <w:bottom w:val="none" w:sz="0" w:space="0" w:color="auto"/>
            <w:right w:val="none" w:sz="0" w:space="0" w:color="auto"/>
          </w:divBdr>
        </w:div>
        <w:div w:id="1478648294">
          <w:marLeft w:val="480"/>
          <w:marRight w:val="0"/>
          <w:marTop w:val="0"/>
          <w:marBottom w:val="0"/>
          <w:divBdr>
            <w:top w:val="none" w:sz="0" w:space="0" w:color="auto"/>
            <w:left w:val="none" w:sz="0" w:space="0" w:color="auto"/>
            <w:bottom w:val="none" w:sz="0" w:space="0" w:color="auto"/>
            <w:right w:val="none" w:sz="0" w:space="0" w:color="auto"/>
          </w:divBdr>
        </w:div>
        <w:div w:id="1367019610">
          <w:marLeft w:val="480"/>
          <w:marRight w:val="0"/>
          <w:marTop w:val="0"/>
          <w:marBottom w:val="0"/>
          <w:divBdr>
            <w:top w:val="none" w:sz="0" w:space="0" w:color="auto"/>
            <w:left w:val="none" w:sz="0" w:space="0" w:color="auto"/>
            <w:bottom w:val="none" w:sz="0" w:space="0" w:color="auto"/>
            <w:right w:val="none" w:sz="0" w:space="0" w:color="auto"/>
          </w:divBdr>
        </w:div>
        <w:div w:id="1809742867">
          <w:marLeft w:val="480"/>
          <w:marRight w:val="0"/>
          <w:marTop w:val="0"/>
          <w:marBottom w:val="0"/>
          <w:divBdr>
            <w:top w:val="none" w:sz="0" w:space="0" w:color="auto"/>
            <w:left w:val="none" w:sz="0" w:space="0" w:color="auto"/>
            <w:bottom w:val="none" w:sz="0" w:space="0" w:color="auto"/>
            <w:right w:val="none" w:sz="0" w:space="0" w:color="auto"/>
          </w:divBdr>
        </w:div>
      </w:divsChild>
    </w:div>
    <w:div w:id="51511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0494">
          <w:marLeft w:val="0"/>
          <w:marRight w:val="0"/>
          <w:marTop w:val="0"/>
          <w:marBottom w:val="0"/>
          <w:divBdr>
            <w:top w:val="none" w:sz="0" w:space="0" w:color="auto"/>
            <w:left w:val="none" w:sz="0" w:space="0" w:color="auto"/>
            <w:bottom w:val="none" w:sz="0" w:space="0" w:color="auto"/>
            <w:right w:val="none" w:sz="0" w:space="0" w:color="auto"/>
          </w:divBdr>
        </w:div>
      </w:divsChild>
    </w:div>
    <w:div w:id="515965952">
      <w:bodyDiv w:val="1"/>
      <w:marLeft w:val="0"/>
      <w:marRight w:val="0"/>
      <w:marTop w:val="0"/>
      <w:marBottom w:val="0"/>
      <w:divBdr>
        <w:top w:val="none" w:sz="0" w:space="0" w:color="auto"/>
        <w:left w:val="none" w:sz="0" w:space="0" w:color="auto"/>
        <w:bottom w:val="none" w:sz="0" w:space="0" w:color="auto"/>
        <w:right w:val="none" w:sz="0" w:space="0" w:color="auto"/>
      </w:divBdr>
      <w:divsChild>
        <w:div w:id="1294867900">
          <w:marLeft w:val="480"/>
          <w:marRight w:val="0"/>
          <w:marTop w:val="0"/>
          <w:marBottom w:val="0"/>
          <w:divBdr>
            <w:top w:val="none" w:sz="0" w:space="0" w:color="auto"/>
            <w:left w:val="none" w:sz="0" w:space="0" w:color="auto"/>
            <w:bottom w:val="none" w:sz="0" w:space="0" w:color="auto"/>
            <w:right w:val="none" w:sz="0" w:space="0" w:color="auto"/>
          </w:divBdr>
        </w:div>
        <w:div w:id="1283994829">
          <w:marLeft w:val="480"/>
          <w:marRight w:val="0"/>
          <w:marTop w:val="0"/>
          <w:marBottom w:val="0"/>
          <w:divBdr>
            <w:top w:val="none" w:sz="0" w:space="0" w:color="auto"/>
            <w:left w:val="none" w:sz="0" w:space="0" w:color="auto"/>
            <w:bottom w:val="none" w:sz="0" w:space="0" w:color="auto"/>
            <w:right w:val="none" w:sz="0" w:space="0" w:color="auto"/>
          </w:divBdr>
        </w:div>
        <w:div w:id="777137226">
          <w:marLeft w:val="480"/>
          <w:marRight w:val="0"/>
          <w:marTop w:val="0"/>
          <w:marBottom w:val="0"/>
          <w:divBdr>
            <w:top w:val="none" w:sz="0" w:space="0" w:color="auto"/>
            <w:left w:val="none" w:sz="0" w:space="0" w:color="auto"/>
            <w:bottom w:val="none" w:sz="0" w:space="0" w:color="auto"/>
            <w:right w:val="none" w:sz="0" w:space="0" w:color="auto"/>
          </w:divBdr>
        </w:div>
        <w:div w:id="865682154">
          <w:marLeft w:val="480"/>
          <w:marRight w:val="0"/>
          <w:marTop w:val="0"/>
          <w:marBottom w:val="0"/>
          <w:divBdr>
            <w:top w:val="none" w:sz="0" w:space="0" w:color="auto"/>
            <w:left w:val="none" w:sz="0" w:space="0" w:color="auto"/>
            <w:bottom w:val="none" w:sz="0" w:space="0" w:color="auto"/>
            <w:right w:val="none" w:sz="0" w:space="0" w:color="auto"/>
          </w:divBdr>
        </w:div>
        <w:div w:id="791290622">
          <w:marLeft w:val="480"/>
          <w:marRight w:val="0"/>
          <w:marTop w:val="0"/>
          <w:marBottom w:val="0"/>
          <w:divBdr>
            <w:top w:val="none" w:sz="0" w:space="0" w:color="auto"/>
            <w:left w:val="none" w:sz="0" w:space="0" w:color="auto"/>
            <w:bottom w:val="none" w:sz="0" w:space="0" w:color="auto"/>
            <w:right w:val="none" w:sz="0" w:space="0" w:color="auto"/>
          </w:divBdr>
        </w:div>
        <w:div w:id="2119251859">
          <w:marLeft w:val="480"/>
          <w:marRight w:val="0"/>
          <w:marTop w:val="0"/>
          <w:marBottom w:val="0"/>
          <w:divBdr>
            <w:top w:val="none" w:sz="0" w:space="0" w:color="auto"/>
            <w:left w:val="none" w:sz="0" w:space="0" w:color="auto"/>
            <w:bottom w:val="none" w:sz="0" w:space="0" w:color="auto"/>
            <w:right w:val="none" w:sz="0" w:space="0" w:color="auto"/>
          </w:divBdr>
        </w:div>
        <w:div w:id="413430650">
          <w:marLeft w:val="480"/>
          <w:marRight w:val="0"/>
          <w:marTop w:val="0"/>
          <w:marBottom w:val="0"/>
          <w:divBdr>
            <w:top w:val="none" w:sz="0" w:space="0" w:color="auto"/>
            <w:left w:val="none" w:sz="0" w:space="0" w:color="auto"/>
            <w:bottom w:val="none" w:sz="0" w:space="0" w:color="auto"/>
            <w:right w:val="none" w:sz="0" w:space="0" w:color="auto"/>
          </w:divBdr>
        </w:div>
        <w:div w:id="846674414">
          <w:marLeft w:val="480"/>
          <w:marRight w:val="0"/>
          <w:marTop w:val="0"/>
          <w:marBottom w:val="0"/>
          <w:divBdr>
            <w:top w:val="none" w:sz="0" w:space="0" w:color="auto"/>
            <w:left w:val="none" w:sz="0" w:space="0" w:color="auto"/>
            <w:bottom w:val="none" w:sz="0" w:space="0" w:color="auto"/>
            <w:right w:val="none" w:sz="0" w:space="0" w:color="auto"/>
          </w:divBdr>
        </w:div>
        <w:div w:id="182674069">
          <w:marLeft w:val="480"/>
          <w:marRight w:val="0"/>
          <w:marTop w:val="0"/>
          <w:marBottom w:val="0"/>
          <w:divBdr>
            <w:top w:val="none" w:sz="0" w:space="0" w:color="auto"/>
            <w:left w:val="none" w:sz="0" w:space="0" w:color="auto"/>
            <w:bottom w:val="none" w:sz="0" w:space="0" w:color="auto"/>
            <w:right w:val="none" w:sz="0" w:space="0" w:color="auto"/>
          </w:divBdr>
        </w:div>
        <w:div w:id="397099697">
          <w:marLeft w:val="480"/>
          <w:marRight w:val="0"/>
          <w:marTop w:val="0"/>
          <w:marBottom w:val="0"/>
          <w:divBdr>
            <w:top w:val="none" w:sz="0" w:space="0" w:color="auto"/>
            <w:left w:val="none" w:sz="0" w:space="0" w:color="auto"/>
            <w:bottom w:val="none" w:sz="0" w:space="0" w:color="auto"/>
            <w:right w:val="none" w:sz="0" w:space="0" w:color="auto"/>
          </w:divBdr>
        </w:div>
        <w:div w:id="631517720">
          <w:marLeft w:val="480"/>
          <w:marRight w:val="0"/>
          <w:marTop w:val="0"/>
          <w:marBottom w:val="0"/>
          <w:divBdr>
            <w:top w:val="none" w:sz="0" w:space="0" w:color="auto"/>
            <w:left w:val="none" w:sz="0" w:space="0" w:color="auto"/>
            <w:bottom w:val="none" w:sz="0" w:space="0" w:color="auto"/>
            <w:right w:val="none" w:sz="0" w:space="0" w:color="auto"/>
          </w:divBdr>
        </w:div>
        <w:div w:id="1338574948">
          <w:marLeft w:val="480"/>
          <w:marRight w:val="0"/>
          <w:marTop w:val="0"/>
          <w:marBottom w:val="0"/>
          <w:divBdr>
            <w:top w:val="none" w:sz="0" w:space="0" w:color="auto"/>
            <w:left w:val="none" w:sz="0" w:space="0" w:color="auto"/>
            <w:bottom w:val="none" w:sz="0" w:space="0" w:color="auto"/>
            <w:right w:val="none" w:sz="0" w:space="0" w:color="auto"/>
          </w:divBdr>
        </w:div>
        <w:div w:id="1700663079">
          <w:marLeft w:val="480"/>
          <w:marRight w:val="0"/>
          <w:marTop w:val="0"/>
          <w:marBottom w:val="0"/>
          <w:divBdr>
            <w:top w:val="none" w:sz="0" w:space="0" w:color="auto"/>
            <w:left w:val="none" w:sz="0" w:space="0" w:color="auto"/>
            <w:bottom w:val="none" w:sz="0" w:space="0" w:color="auto"/>
            <w:right w:val="none" w:sz="0" w:space="0" w:color="auto"/>
          </w:divBdr>
        </w:div>
        <w:div w:id="1469204408">
          <w:marLeft w:val="480"/>
          <w:marRight w:val="0"/>
          <w:marTop w:val="0"/>
          <w:marBottom w:val="0"/>
          <w:divBdr>
            <w:top w:val="none" w:sz="0" w:space="0" w:color="auto"/>
            <w:left w:val="none" w:sz="0" w:space="0" w:color="auto"/>
            <w:bottom w:val="none" w:sz="0" w:space="0" w:color="auto"/>
            <w:right w:val="none" w:sz="0" w:space="0" w:color="auto"/>
          </w:divBdr>
        </w:div>
        <w:div w:id="62532825">
          <w:marLeft w:val="480"/>
          <w:marRight w:val="0"/>
          <w:marTop w:val="0"/>
          <w:marBottom w:val="0"/>
          <w:divBdr>
            <w:top w:val="none" w:sz="0" w:space="0" w:color="auto"/>
            <w:left w:val="none" w:sz="0" w:space="0" w:color="auto"/>
            <w:bottom w:val="none" w:sz="0" w:space="0" w:color="auto"/>
            <w:right w:val="none" w:sz="0" w:space="0" w:color="auto"/>
          </w:divBdr>
        </w:div>
        <w:div w:id="678778399">
          <w:marLeft w:val="480"/>
          <w:marRight w:val="0"/>
          <w:marTop w:val="0"/>
          <w:marBottom w:val="0"/>
          <w:divBdr>
            <w:top w:val="none" w:sz="0" w:space="0" w:color="auto"/>
            <w:left w:val="none" w:sz="0" w:space="0" w:color="auto"/>
            <w:bottom w:val="none" w:sz="0" w:space="0" w:color="auto"/>
            <w:right w:val="none" w:sz="0" w:space="0" w:color="auto"/>
          </w:divBdr>
        </w:div>
        <w:div w:id="353844840">
          <w:marLeft w:val="480"/>
          <w:marRight w:val="0"/>
          <w:marTop w:val="0"/>
          <w:marBottom w:val="0"/>
          <w:divBdr>
            <w:top w:val="none" w:sz="0" w:space="0" w:color="auto"/>
            <w:left w:val="none" w:sz="0" w:space="0" w:color="auto"/>
            <w:bottom w:val="none" w:sz="0" w:space="0" w:color="auto"/>
            <w:right w:val="none" w:sz="0" w:space="0" w:color="auto"/>
          </w:divBdr>
        </w:div>
        <w:div w:id="1073895581">
          <w:marLeft w:val="480"/>
          <w:marRight w:val="0"/>
          <w:marTop w:val="0"/>
          <w:marBottom w:val="0"/>
          <w:divBdr>
            <w:top w:val="none" w:sz="0" w:space="0" w:color="auto"/>
            <w:left w:val="none" w:sz="0" w:space="0" w:color="auto"/>
            <w:bottom w:val="none" w:sz="0" w:space="0" w:color="auto"/>
            <w:right w:val="none" w:sz="0" w:space="0" w:color="auto"/>
          </w:divBdr>
        </w:div>
        <w:div w:id="712850972">
          <w:marLeft w:val="480"/>
          <w:marRight w:val="0"/>
          <w:marTop w:val="0"/>
          <w:marBottom w:val="0"/>
          <w:divBdr>
            <w:top w:val="none" w:sz="0" w:space="0" w:color="auto"/>
            <w:left w:val="none" w:sz="0" w:space="0" w:color="auto"/>
            <w:bottom w:val="none" w:sz="0" w:space="0" w:color="auto"/>
            <w:right w:val="none" w:sz="0" w:space="0" w:color="auto"/>
          </w:divBdr>
        </w:div>
        <w:div w:id="1132140421">
          <w:marLeft w:val="480"/>
          <w:marRight w:val="0"/>
          <w:marTop w:val="0"/>
          <w:marBottom w:val="0"/>
          <w:divBdr>
            <w:top w:val="none" w:sz="0" w:space="0" w:color="auto"/>
            <w:left w:val="none" w:sz="0" w:space="0" w:color="auto"/>
            <w:bottom w:val="none" w:sz="0" w:space="0" w:color="auto"/>
            <w:right w:val="none" w:sz="0" w:space="0" w:color="auto"/>
          </w:divBdr>
        </w:div>
        <w:div w:id="1544975771">
          <w:marLeft w:val="480"/>
          <w:marRight w:val="0"/>
          <w:marTop w:val="0"/>
          <w:marBottom w:val="0"/>
          <w:divBdr>
            <w:top w:val="none" w:sz="0" w:space="0" w:color="auto"/>
            <w:left w:val="none" w:sz="0" w:space="0" w:color="auto"/>
            <w:bottom w:val="none" w:sz="0" w:space="0" w:color="auto"/>
            <w:right w:val="none" w:sz="0" w:space="0" w:color="auto"/>
          </w:divBdr>
        </w:div>
        <w:div w:id="1959098844">
          <w:marLeft w:val="480"/>
          <w:marRight w:val="0"/>
          <w:marTop w:val="0"/>
          <w:marBottom w:val="0"/>
          <w:divBdr>
            <w:top w:val="none" w:sz="0" w:space="0" w:color="auto"/>
            <w:left w:val="none" w:sz="0" w:space="0" w:color="auto"/>
            <w:bottom w:val="none" w:sz="0" w:space="0" w:color="auto"/>
            <w:right w:val="none" w:sz="0" w:space="0" w:color="auto"/>
          </w:divBdr>
        </w:div>
        <w:div w:id="596402753">
          <w:marLeft w:val="480"/>
          <w:marRight w:val="0"/>
          <w:marTop w:val="0"/>
          <w:marBottom w:val="0"/>
          <w:divBdr>
            <w:top w:val="none" w:sz="0" w:space="0" w:color="auto"/>
            <w:left w:val="none" w:sz="0" w:space="0" w:color="auto"/>
            <w:bottom w:val="none" w:sz="0" w:space="0" w:color="auto"/>
            <w:right w:val="none" w:sz="0" w:space="0" w:color="auto"/>
          </w:divBdr>
        </w:div>
        <w:div w:id="1828400878">
          <w:marLeft w:val="480"/>
          <w:marRight w:val="0"/>
          <w:marTop w:val="0"/>
          <w:marBottom w:val="0"/>
          <w:divBdr>
            <w:top w:val="none" w:sz="0" w:space="0" w:color="auto"/>
            <w:left w:val="none" w:sz="0" w:space="0" w:color="auto"/>
            <w:bottom w:val="none" w:sz="0" w:space="0" w:color="auto"/>
            <w:right w:val="none" w:sz="0" w:space="0" w:color="auto"/>
          </w:divBdr>
        </w:div>
        <w:div w:id="1699115536">
          <w:marLeft w:val="480"/>
          <w:marRight w:val="0"/>
          <w:marTop w:val="0"/>
          <w:marBottom w:val="0"/>
          <w:divBdr>
            <w:top w:val="none" w:sz="0" w:space="0" w:color="auto"/>
            <w:left w:val="none" w:sz="0" w:space="0" w:color="auto"/>
            <w:bottom w:val="none" w:sz="0" w:space="0" w:color="auto"/>
            <w:right w:val="none" w:sz="0" w:space="0" w:color="auto"/>
          </w:divBdr>
        </w:div>
        <w:div w:id="49769836">
          <w:marLeft w:val="480"/>
          <w:marRight w:val="0"/>
          <w:marTop w:val="0"/>
          <w:marBottom w:val="0"/>
          <w:divBdr>
            <w:top w:val="none" w:sz="0" w:space="0" w:color="auto"/>
            <w:left w:val="none" w:sz="0" w:space="0" w:color="auto"/>
            <w:bottom w:val="none" w:sz="0" w:space="0" w:color="auto"/>
            <w:right w:val="none" w:sz="0" w:space="0" w:color="auto"/>
          </w:divBdr>
        </w:div>
        <w:div w:id="28839458">
          <w:marLeft w:val="480"/>
          <w:marRight w:val="0"/>
          <w:marTop w:val="0"/>
          <w:marBottom w:val="0"/>
          <w:divBdr>
            <w:top w:val="none" w:sz="0" w:space="0" w:color="auto"/>
            <w:left w:val="none" w:sz="0" w:space="0" w:color="auto"/>
            <w:bottom w:val="none" w:sz="0" w:space="0" w:color="auto"/>
            <w:right w:val="none" w:sz="0" w:space="0" w:color="auto"/>
          </w:divBdr>
        </w:div>
        <w:div w:id="1201090786">
          <w:marLeft w:val="480"/>
          <w:marRight w:val="0"/>
          <w:marTop w:val="0"/>
          <w:marBottom w:val="0"/>
          <w:divBdr>
            <w:top w:val="none" w:sz="0" w:space="0" w:color="auto"/>
            <w:left w:val="none" w:sz="0" w:space="0" w:color="auto"/>
            <w:bottom w:val="none" w:sz="0" w:space="0" w:color="auto"/>
            <w:right w:val="none" w:sz="0" w:space="0" w:color="auto"/>
          </w:divBdr>
        </w:div>
        <w:div w:id="1475179117">
          <w:marLeft w:val="480"/>
          <w:marRight w:val="0"/>
          <w:marTop w:val="0"/>
          <w:marBottom w:val="0"/>
          <w:divBdr>
            <w:top w:val="none" w:sz="0" w:space="0" w:color="auto"/>
            <w:left w:val="none" w:sz="0" w:space="0" w:color="auto"/>
            <w:bottom w:val="none" w:sz="0" w:space="0" w:color="auto"/>
            <w:right w:val="none" w:sz="0" w:space="0" w:color="auto"/>
          </w:divBdr>
        </w:div>
        <w:div w:id="1823354330">
          <w:marLeft w:val="480"/>
          <w:marRight w:val="0"/>
          <w:marTop w:val="0"/>
          <w:marBottom w:val="0"/>
          <w:divBdr>
            <w:top w:val="none" w:sz="0" w:space="0" w:color="auto"/>
            <w:left w:val="none" w:sz="0" w:space="0" w:color="auto"/>
            <w:bottom w:val="none" w:sz="0" w:space="0" w:color="auto"/>
            <w:right w:val="none" w:sz="0" w:space="0" w:color="auto"/>
          </w:divBdr>
        </w:div>
        <w:div w:id="445587088">
          <w:marLeft w:val="480"/>
          <w:marRight w:val="0"/>
          <w:marTop w:val="0"/>
          <w:marBottom w:val="0"/>
          <w:divBdr>
            <w:top w:val="none" w:sz="0" w:space="0" w:color="auto"/>
            <w:left w:val="none" w:sz="0" w:space="0" w:color="auto"/>
            <w:bottom w:val="none" w:sz="0" w:space="0" w:color="auto"/>
            <w:right w:val="none" w:sz="0" w:space="0" w:color="auto"/>
          </w:divBdr>
        </w:div>
        <w:div w:id="170029923">
          <w:marLeft w:val="480"/>
          <w:marRight w:val="0"/>
          <w:marTop w:val="0"/>
          <w:marBottom w:val="0"/>
          <w:divBdr>
            <w:top w:val="none" w:sz="0" w:space="0" w:color="auto"/>
            <w:left w:val="none" w:sz="0" w:space="0" w:color="auto"/>
            <w:bottom w:val="none" w:sz="0" w:space="0" w:color="auto"/>
            <w:right w:val="none" w:sz="0" w:space="0" w:color="auto"/>
          </w:divBdr>
        </w:div>
        <w:div w:id="1422606985">
          <w:marLeft w:val="480"/>
          <w:marRight w:val="0"/>
          <w:marTop w:val="0"/>
          <w:marBottom w:val="0"/>
          <w:divBdr>
            <w:top w:val="none" w:sz="0" w:space="0" w:color="auto"/>
            <w:left w:val="none" w:sz="0" w:space="0" w:color="auto"/>
            <w:bottom w:val="none" w:sz="0" w:space="0" w:color="auto"/>
            <w:right w:val="none" w:sz="0" w:space="0" w:color="auto"/>
          </w:divBdr>
        </w:div>
        <w:div w:id="289166709">
          <w:marLeft w:val="480"/>
          <w:marRight w:val="0"/>
          <w:marTop w:val="0"/>
          <w:marBottom w:val="0"/>
          <w:divBdr>
            <w:top w:val="none" w:sz="0" w:space="0" w:color="auto"/>
            <w:left w:val="none" w:sz="0" w:space="0" w:color="auto"/>
            <w:bottom w:val="none" w:sz="0" w:space="0" w:color="auto"/>
            <w:right w:val="none" w:sz="0" w:space="0" w:color="auto"/>
          </w:divBdr>
        </w:div>
        <w:div w:id="293751567">
          <w:marLeft w:val="480"/>
          <w:marRight w:val="0"/>
          <w:marTop w:val="0"/>
          <w:marBottom w:val="0"/>
          <w:divBdr>
            <w:top w:val="none" w:sz="0" w:space="0" w:color="auto"/>
            <w:left w:val="none" w:sz="0" w:space="0" w:color="auto"/>
            <w:bottom w:val="none" w:sz="0" w:space="0" w:color="auto"/>
            <w:right w:val="none" w:sz="0" w:space="0" w:color="auto"/>
          </w:divBdr>
        </w:div>
        <w:div w:id="258760494">
          <w:marLeft w:val="480"/>
          <w:marRight w:val="0"/>
          <w:marTop w:val="0"/>
          <w:marBottom w:val="0"/>
          <w:divBdr>
            <w:top w:val="none" w:sz="0" w:space="0" w:color="auto"/>
            <w:left w:val="none" w:sz="0" w:space="0" w:color="auto"/>
            <w:bottom w:val="none" w:sz="0" w:space="0" w:color="auto"/>
            <w:right w:val="none" w:sz="0" w:space="0" w:color="auto"/>
          </w:divBdr>
        </w:div>
        <w:div w:id="2052725463">
          <w:marLeft w:val="480"/>
          <w:marRight w:val="0"/>
          <w:marTop w:val="0"/>
          <w:marBottom w:val="0"/>
          <w:divBdr>
            <w:top w:val="none" w:sz="0" w:space="0" w:color="auto"/>
            <w:left w:val="none" w:sz="0" w:space="0" w:color="auto"/>
            <w:bottom w:val="none" w:sz="0" w:space="0" w:color="auto"/>
            <w:right w:val="none" w:sz="0" w:space="0" w:color="auto"/>
          </w:divBdr>
        </w:div>
        <w:div w:id="1061754763">
          <w:marLeft w:val="480"/>
          <w:marRight w:val="0"/>
          <w:marTop w:val="0"/>
          <w:marBottom w:val="0"/>
          <w:divBdr>
            <w:top w:val="none" w:sz="0" w:space="0" w:color="auto"/>
            <w:left w:val="none" w:sz="0" w:space="0" w:color="auto"/>
            <w:bottom w:val="none" w:sz="0" w:space="0" w:color="auto"/>
            <w:right w:val="none" w:sz="0" w:space="0" w:color="auto"/>
          </w:divBdr>
        </w:div>
        <w:div w:id="1212308430">
          <w:marLeft w:val="480"/>
          <w:marRight w:val="0"/>
          <w:marTop w:val="0"/>
          <w:marBottom w:val="0"/>
          <w:divBdr>
            <w:top w:val="none" w:sz="0" w:space="0" w:color="auto"/>
            <w:left w:val="none" w:sz="0" w:space="0" w:color="auto"/>
            <w:bottom w:val="none" w:sz="0" w:space="0" w:color="auto"/>
            <w:right w:val="none" w:sz="0" w:space="0" w:color="auto"/>
          </w:divBdr>
        </w:div>
        <w:div w:id="420445298">
          <w:marLeft w:val="480"/>
          <w:marRight w:val="0"/>
          <w:marTop w:val="0"/>
          <w:marBottom w:val="0"/>
          <w:divBdr>
            <w:top w:val="none" w:sz="0" w:space="0" w:color="auto"/>
            <w:left w:val="none" w:sz="0" w:space="0" w:color="auto"/>
            <w:bottom w:val="none" w:sz="0" w:space="0" w:color="auto"/>
            <w:right w:val="none" w:sz="0" w:space="0" w:color="auto"/>
          </w:divBdr>
        </w:div>
        <w:div w:id="1599870528">
          <w:marLeft w:val="480"/>
          <w:marRight w:val="0"/>
          <w:marTop w:val="0"/>
          <w:marBottom w:val="0"/>
          <w:divBdr>
            <w:top w:val="none" w:sz="0" w:space="0" w:color="auto"/>
            <w:left w:val="none" w:sz="0" w:space="0" w:color="auto"/>
            <w:bottom w:val="none" w:sz="0" w:space="0" w:color="auto"/>
            <w:right w:val="none" w:sz="0" w:space="0" w:color="auto"/>
          </w:divBdr>
        </w:div>
        <w:div w:id="451555951">
          <w:marLeft w:val="480"/>
          <w:marRight w:val="0"/>
          <w:marTop w:val="0"/>
          <w:marBottom w:val="0"/>
          <w:divBdr>
            <w:top w:val="none" w:sz="0" w:space="0" w:color="auto"/>
            <w:left w:val="none" w:sz="0" w:space="0" w:color="auto"/>
            <w:bottom w:val="none" w:sz="0" w:space="0" w:color="auto"/>
            <w:right w:val="none" w:sz="0" w:space="0" w:color="auto"/>
          </w:divBdr>
        </w:div>
        <w:div w:id="1667054449">
          <w:marLeft w:val="480"/>
          <w:marRight w:val="0"/>
          <w:marTop w:val="0"/>
          <w:marBottom w:val="0"/>
          <w:divBdr>
            <w:top w:val="none" w:sz="0" w:space="0" w:color="auto"/>
            <w:left w:val="none" w:sz="0" w:space="0" w:color="auto"/>
            <w:bottom w:val="none" w:sz="0" w:space="0" w:color="auto"/>
            <w:right w:val="none" w:sz="0" w:space="0" w:color="auto"/>
          </w:divBdr>
        </w:div>
        <w:div w:id="1866552334">
          <w:marLeft w:val="480"/>
          <w:marRight w:val="0"/>
          <w:marTop w:val="0"/>
          <w:marBottom w:val="0"/>
          <w:divBdr>
            <w:top w:val="none" w:sz="0" w:space="0" w:color="auto"/>
            <w:left w:val="none" w:sz="0" w:space="0" w:color="auto"/>
            <w:bottom w:val="none" w:sz="0" w:space="0" w:color="auto"/>
            <w:right w:val="none" w:sz="0" w:space="0" w:color="auto"/>
          </w:divBdr>
        </w:div>
        <w:div w:id="880556522">
          <w:marLeft w:val="480"/>
          <w:marRight w:val="0"/>
          <w:marTop w:val="0"/>
          <w:marBottom w:val="0"/>
          <w:divBdr>
            <w:top w:val="none" w:sz="0" w:space="0" w:color="auto"/>
            <w:left w:val="none" w:sz="0" w:space="0" w:color="auto"/>
            <w:bottom w:val="none" w:sz="0" w:space="0" w:color="auto"/>
            <w:right w:val="none" w:sz="0" w:space="0" w:color="auto"/>
          </w:divBdr>
        </w:div>
        <w:div w:id="1768035869">
          <w:marLeft w:val="480"/>
          <w:marRight w:val="0"/>
          <w:marTop w:val="0"/>
          <w:marBottom w:val="0"/>
          <w:divBdr>
            <w:top w:val="none" w:sz="0" w:space="0" w:color="auto"/>
            <w:left w:val="none" w:sz="0" w:space="0" w:color="auto"/>
            <w:bottom w:val="none" w:sz="0" w:space="0" w:color="auto"/>
            <w:right w:val="none" w:sz="0" w:space="0" w:color="auto"/>
          </w:divBdr>
        </w:div>
        <w:div w:id="1929073446">
          <w:marLeft w:val="480"/>
          <w:marRight w:val="0"/>
          <w:marTop w:val="0"/>
          <w:marBottom w:val="0"/>
          <w:divBdr>
            <w:top w:val="none" w:sz="0" w:space="0" w:color="auto"/>
            <w:left w:val="none" w:sz="0" w:space="0" w:color="auto"/>
            <w:bottom w:val="none" w:sz="0" w:space="0" w:color="auto"/>
            <w:right w:val="none" w:sz="0" w:space="0" w:color="auto"/>
          </w:divBdr>
        </w:div>
        <w:div w:id="2092853740">
          <w:marLeft w:val="480"/>
          <w:marRight w:val="0"/>
          <w:marTop w:val="0"/>
          <w:marBottom w:val="0"/>
          <w:divBdr>
            <w:top w:val="none" w:sz="0" w:space="0" w:color="auto"/>
            <w:left w:val="none" w:sz="0" w:space="0" w:color="auto"/>
            <w:bottom w:val="none" w:sz="0" w:space="0" w:color="auto"/>
            <w:right w:val="none" w:sz="0" w:space="0" w:color="auto"/>
          </w:divBdr>
        </w:div>
        <w:div w:id="596907108">
          <w:marLeft w:val="480"/>
          <w:marRight w:val="0"/>
          <w:marTop w:val="0"/>
          <w:marBottom w:val="0"/>
          <w:divBdr>
            <w:top w:val="none" w:sz="0" w:space="0" w:color="auto"/>
            <w:left w:val="none" w:sz="0" w:space="0" w:color="auto"/>
            <w:bottom w:val="none" w:sz="0" w:space="0" w:color="auto"/>
            <w:right w:val="none" w:sz="0" w:space="0" w:color="auto"/>
          </w:divBdr>
        </w:div>
        <w:div w:id="1556313086">
          <w:marLeft w:val="480"/>
          <w:marRight w:val="0"/>
          <w:marTop w:val="0"/>
          <w:marBottom w:val="0"/>
          <w:divBdr>
            <w:top w:val="none" w:sz="0" w:space="0" w:color="auto"/>
            <w:left w:val="none" w:sz="0" w:space="0" w:color="auto"/>
            <w:bottom w:val="none" w:sz="0" w:space="0" w:color="auto"/>
            <w:right w:val="none" w:sz="0" w:space="0" w:color="auto"/>
          </w:divBdr>
        </w:div>
        <w:div w:id="1928539651">
          <w:marLeft w:val="480"/>
          <w:marRight w:val="0"/>
          <w:marTop w:val="0"/>
          <w:marBottom w:val="0"/>
          <w:divBdr>
            <w:top w:val="none" w:sz="0" w:space="0" w:color="auto"/>
            <w:left w:val="none" w:sz="0" w:space="0" w:color="auto"/>
            <w:bottom w:val="none" w:sz="0" w:space="0" w:color="auto"/>
            <w:right w:val="none" w:sz="0" w:space="0" w:color="auto"/>
          </w:divBdr>
        </w:div>
        <w:div w:id="1229194238">
          <w:marLeft w:val="480"/>
          <w:marRight w:val="0"/>
          <w:marTop w:val="0"/>
          <w:marBottom w:val="0"/>
          <w:divBdr>
            <w:top w:val="none" w:sz="0" w:space="0" w:color="auto"/>
            <w:left w:val="none" w:sz="0" w:space="0" w:color="auto"/>
            <w:bottom w:val="none" w:sz="0" w:space="0" w:color="auto"/>
            <w:right w:val="none" w:sz="0" w:space="0" w:color="auto"/>
          </w:divBdr>
        </w:div>
        <w:div w:id="663362799">
          <w:marLeft w:val="480"/>
          <w:marRight w:val="0"/>
          <w:marTop w:val="0"/>
          <w:marBottom w:val="0"/>
          <w:divBdr>
            <w:top w:val="none" w:sz="0" w:space="0" w:color="auto"/>
            <w:left w:val="none" w:sz="0" w:space="0" w:color="auto"/>
            <w:bottom w:val="none" w:sz="0" w:space="0" w:color="auto"/>
            <w:right w:val="none" w:sz="0" w:space="0" w:color="auto"/>
          </w:divBdr>
        </w:div>
      </w:divsChild>
    </w:div>
    <w:div w:id="516114932">
      <w:bodyDiv w:val="1"/>
      <w:marLeft w:val="0"/>
      <w:marRight w:val="0"/>
      <w:marTop w:val="0"/>
      <w:marBottom w:val="0"/>
      <w:divBdr>
        <w:top w:val="none" w:sz="0" w:space="0" w:color="auto"/>
        <w:left w:val="none" w:sz="0" w:space="0" w:color="auto"/>
        <w:bottom w:val="none" w:sz="0" w:space="0" w:color="auto"/>
        <w:right w:val="none" w:sz="0" w:space="0" w:color="auto"/>
      </w:divBdr>
    </w:div>
    <w:div w:id="516702851">
      <w:bodyDiv w:val="1"/>
      <w:marLeft w:val="0"/>
      <w:marRight w:val="0"/>
      <w:marTop w:val="0"/>
      <w:marBottom w:val="0"/>
      <w:divBdr>
        <w:top w:val="none" w:sz="0" w:space="0" w:color="auto"/>
        <w:left w:val="none" w:sz="0" w:space="0" w:color="auto"/>
        <w:bottom w:val="none" w:sz="0" w:space="0" w:color="auto"/>
        <w:right w:val="none" w:sz="0" w:space="0" w:color="auto"/>
      </w:divBdr>
    </w:div>
    <w:div w:id="516819327">
      <w:bodyDiv w:val="1"/>
      <w:marLeft w:val="0"/>
      <w:marRight w:val="0"/>
      <w:marTop w:val="0"/>
      <w:marBottom w:val="0"/>
      <w:divBdr>
        <w:top w:val="none" w:sz="0" w:space="0" w:color="auto"/>
        <w:left w:val="none" w:sz="0" w:space="0" w:color="auto"/>
        <w:bottom w:val="none" w:sz="0" w:space="0" w:color="auto"/>
        <w:right w:val="none" w:sz="0" w:space="0" w:color="auto"/>
      </w:divBdr>
    </w:div>
    <w:div w:id="519122432">
      <w:bodyDiv w:val="1"/>
      <w:marLeft w:val="0"/>
      <w:marRight w:val="0"/>
      <w:marTop w:val="0"/>
      <w:marBottom w:val="0"/>
      <w:divBdr>
        <w:top w:val="none" w:sz="0" w:space="0" w:color="auto"/>
        <w:left w:val="none" w:sz="0" w:space="0" w:color="auto"/>
        <w:bottom w:val="none" w:sz="0" w:space="0" w:color="auto"/>
        <w:right w:val="none" w:sz="0" w:space="0" w:color="auto"/>
      </w:divBdr>
    </w:div>
    <w:div w:id="520053858">
      <w:bodyDiv w:val="1"/>
      <w:marLeft w:val="0"/>
      <w:marRight w:val="0"/>
      <w:marTop w:val="0"/>
      <w:marBottom w:val="0"/>
      <w:divBdr>
        <w:top w:val="none" w:sz="0" w:space="0" w:color="auto"/>
        <w:left w:val="none" w:sz="0" w:space="0" w:color="auto"/>
        <w:bottom w:val="none" w:sz="0" w:space="0" w:color="auto"/>
        <w:right w:val="none" w:sz="0" w:space="0" w:color="auto"/>
      </w:divBdr>
    </w:div>
    <w:div w:id="521554292">
      <w:bodyDiv w:val="1"/>
      <w:marLeft w:val="0"/>
      <w:marRight w:val="0"/>
      <w:marTop w:val="0"/>
      <w:marBottom w:val="0"/>
      <w:divBdr>
        <w:top w:val="none" w:sz="0" w:space="0" w:color="auto"/>
        <w:left w:val="none" w:sz="0" w:space="0" w:color="auto"/>
        <w:bottom w:val="none" w:sz="0" w:space="0" w:color="auto"/>
        <w:right w:val="none" w:sz="0" w:space="0" w:color="auto"/>
      </w:divBdr>
    </w:div>
    <w:div w:id="524635525">
      <w:bodyDiv w:val="1"/>
      <w:marLeft w:val="0"/>
      <w:marRight w:val="0"/>
      <w:marTop w:val="0"/>
      <w:marBottom w:val="0"/>
      <w:divBdr>
        <w:top w:val="none" w:sz="0" w:space="0" w:color="auto"/>
        <w:left w:val="none" w:sz="0" w:space="0" w:color="auto"/>
        <w:bottom w:val="none" w:sz="0" w:space="0" w:color="auto"/>
        <w:right w:val="none" w:sz="0" w:space="0" w:color="auto"/>
      </w:divBdr>
    </w:div>
    <w:div w:id="526451822">
      <w:bodyDiv w:val="1"/>
      <w:marLeft w:val="0"/>
      <w:marRight w:val="0"/>
      <w:marTop w:val="0"/>
      <w:marBottom w:val="0"/>
      <w:divBdr>
        <w:top w:val="none" w:sz="0" w:space="0" w:color="auto"/>
        <w:left w:val="none" w:sz="0" w:space="0" w:color="auto"/>
        <w:bottom w:val="none" w:sz="0" w:space="0" w:color="auto"/>
        <w:right w:val="none" w:sz="0" w:space="0" w:color="auto"/>
      </w:divBdr>
      <w:divsChild>
        <w:div w:id="849177837">
          <w:marLeft w:val="640"/>
          <w:marRight w:val="0"/>
          <w:marTop w:val="0"/>
          <w:marBottom w:val="0"/>
          <w:divBdr>
            <w:top w:val="none" w:sz="0" w:space="0" w:color="auto"/>
            <w:left w:val="none" w:sz="0" w:space="0" w:color="auto"/>
            <w:bottom w:val="none" w:sz="0" w:space="0" w:color="auto"/>
            <w:right w:val="none" w:sz="0" w:space="0" w:color="auto"/>
          </w:divBdr>
        </w:div>
        <w:div w:id="1827279286">
          <w:marLeft w:val="640"/>
          <w:marRight w:val="0"/>
          <w:marTop w:val="0"/>
          <w:marBottom w:val="0"/>
          <w:divBdr>
            <w:top w:val="none" w:sz="0" w:space="0" w:color="auto"/>
            <w:left w:val="none" w:sz="0" w:space="0" w:color="auto"/>
            <w:bottom w:val="none" w:sz="0" w:space="0" w:color="auto"/>
            <w:right w:val="none" w:sz="0" w:space="0" w:color="auto"/>
          </w:divBdr>
        </w:div>
        <w:div w:id="1926450223">
          <w:marLeft w:val="640"/>
          <w:marRight w:val="0"/>
          <w:marTop w:val="0"/>
          <w:marBottom w:val="0"/>
          <w:divBdr>
            <w:top w:val="none" w:sz="0" w:space="0" w:color="auto"/>
            <w:left w:val="none" w:sz="0" w:space="0" w:color="auto"/>
            <w:bottom w:val="none" w:sz="0" w:space="0" w:color="auto"/>
            <w:right w:val="none" w:sz="0" w:space="0" w:color="auto"/>
          </w:divBdr>
        </w:div>
        <w:div w:id="954141379">
          <w:marLeft w:val="640"/>
          <w:marRight w:val="0"/>
          <w:marTop w:val="0"/>
          <w:marBottom w:val="0"/>
          <w:divBdr>
            <w:top w:val="none" w:sz="0" w:space="0" w:color="auto"/>
            <w:left w:val="none" w:sz="0" w:space="0" w:color="auto"/>
            <w:bottom w:val="none" w:sz="0" w:space="0" w:color="auto"/>
            <w:right w:val="none" w:sz="0" w:space="0" w:color="auto"/>
          </w:divBdr>
        </w:div>
        <w:div w:id="1968002061">
          <w:marLeft w:val="640"/>
          <w:marRight w:val="0"/>
          <w:marTop w:val="0"/>
          <w:marBottom w:val="0"/>
          <w:divBdr>
            <w:top w:val="none" w:sz="0" w:space="0" w:color="auto"/>
            <w:left w:val="none" w:sz="0" w:space="0" w:color="auto"/>
            <w:bottom w:val="none" w:sz="0" w:space="0" w:color="auto"/>
            <w:right w:val="none" w:sz="0" w:space="0" w:color="auto"/>
          </w:divBdr>
        </w:div>
        <w:div w:id="566763188">
          <w:marLeft w:val="640"/>
          <w:marRight w:val="0"/>
          <w:marTop w:val="0"/>
          <w:marBottom w:val="0"/>
          <w:divBdr>
            <w:top w:val="none" w:sz="0" w:space="0" w:color="auto"/>
            <w:left w:val="none" w:sz="0" w:space="0" w:color="auto"/>
            <w:bottom w:val="none" w:sz="0" w:space="0" w:color="auto"/>
            <w:right w:val="none" w:sz="0" w:space="0" w:color="auto"/>
          </w:divBdr>
        </w:div>
        <w:div w:id="1960450591">
          <w:marLeft w:val="640"/>
          <w:marRight w:val="0"/>
          <w:marTop w:val="0"/>
          <w:marBottom w:val="0"/>
          <w:divBdr>
            <w:top w:val="none" w:sz="0" w:space="0" w:color="auto"/>
            <w:left w:val="none" w:sz="0" w:space="0" w:color="auto"/>
            <w:bottom w:val="none" w:sz="0" w:space="0" w:color="auto"/>
            <w:right w:val="none" w:sz="0" w:space="0" w:color="auto"/>
          </w:divBdr>
        </w:div>
        <w:div w:id="913706593">
          <w:marLeft w:val="640"/>
          <w:marRight w:val="0"/>
          <w:marTop w:val="0"/>
          <w:marBottom w:val="0"/>
          <w:divBdr>
            <w:top w:val="none" w:sz="0" w:space="0" w:color="auto"/>
            <w:left w:val="none" w:sz="0" w:space="0" w:color="auto"/>
            <w:bottom w:val="none" w:sz="0" w:space="0" w:color="auto"/>
            <w:right w:val="none" w:sz="0" w:space="0" w:color="auto"/>
          </w:divBdr>
        </w:div>
        <w:div w:id="576015224">
          <w:marLeft w:val="640"/>
          <w:marRight w:val="0"/>
          <w:marTop w:val="0"/>
          <w:marBottom w:val="0"/>
          <w:divBdr>
            <w:top w:val="none" w:sz="0" w:space="0" w:color="auto"/>
            <w:left w:val="none" w:sz="0" w:space="0" w:color="auto"/>
            <w:bottom w:val="none" w:sz="0" w:space="0" w:color="auto"/>
            <w:right w:val="none" w:sz="0" w:space="0" w:color="auto"/>
          </w:divBdr>
        </w:div>
        <w:div w:id="1593278142">
          <w:marLeft w:val="640"/>
          <w:marRight w:val="0"/>
          <w:marTop w:val="0"/>
          <w:marBottom w:val="0"/>
          <w:divBdr>
            <w:top w:val="none" w:sz="0" w:space="0" w:color="auto"/>
            <w:left w:val="none" w:sz="0" w:space="0" w:color="auto"/>
            <w:bottom w:val="none" w:sz="0" w:space="0" w:color="auto"/>
            <w:right w:val="none" w:sz="0" w:space="0" w:color="auto"/>
          </w:divBdr>
        </w:div>
        <w:div w:id="2013294434">
          <w:marLeft w:val="640"/>
          <w:marRight w:val="0"/>
          <w:marTop w:val="0"/>
          <w:marBottom w:val="0"/>
          <w:divBdr>
            <w:top w:val="none" w:sz="0" w:space="0" w:color="auto"/>
            <w:left w:val="none" w:sz="0" w:space="0" w:color="auto"/>
            <w:bottom w:val="none" w:sz="0" w:space="0" w:color="auto"/>
            <w:right w:val="none" w:sz="0" w:space="0" w:color="auto"/>
          </w:divBdr>
        </w:div>
        <w:div w:id="1011444291">
          <w:marLeft w:val="640"/>
          <w:marRight w:val="0"/>
          <w:marTop w:val="0"/>
          <w:marBottom w:val="0"/>
          <w:divBdr>
            <w:top w:val="none" w:sz="0" w:space="0" w:color="auto"/>
            <w:left w:val="none" w:sz="0" w:space="0" w:color="auto"/>
            <w:bottom w:val="none" w:sz="0" w:space="0" w:color="auto"/>
            <w:right w:val="none" w:sz="0" w:space="0" w:color="auto"/>
          </w:divBdr>
        </w:div>
        <w:div w:id="832642120">
          <w:marLeft w:val="640"/>
          <w:marRight w:val="0"/>
          <w:marTop w:val="0"/>
          <w:marBottom w:val="0"/>
          <w:divBdr>
            <w:top w:val="none" w:sz="0" w:space="0" w:color="auto"/>
            <w:left w:val="none" w:sz="0" w:space="0" w:color="auto"/>
            <w:bottom w:val="none" w:sz="0" w:space="0" w:color="auto"/>
            <w:right w:val="none" w:sz="0" w:space="0" w:color="auto"/>
          </w:divBdr>
        </w:div>
        <w:div w:id="138040374">
          <w:marLeft w:val="640"/>
          <w:marRight w:val="0"/>
          <w:marTop w:val="0"/>
          <w:marBottom w:val="0"/>
          <w:divBdr>
            <w:top w:val="none" w:sz="0" w:space="0" w:color="auto"/>
            <w:left w:val="none" w:sz="0" w:space="0" w:color="auto"/>
            <w:bottom w:val="none" w:sz="0" w:space="0" w:color="auto"/>
            <w:right w:val="none" w:sz="0" w:space="0" w:color="auto"/>
          </w:divBdr>
        </w:div>
        <w:div w:id="825392026">
          <w:marLeft w:val="640"/>
          <w:marRight w:val="0"/>
          <w:marTop w:val="0"/>
          <w:marBottom w:val="0"/>
          <w:divBdr>
            <w:top w:val="none" w:sz="0" w:space="0" w:color="auto"/>
            <w:left w:val="none" w:sz="0" w:space="0" w:color="auto"/>
            <w:bottom w:val="none" w:sz="0" w:space="0" w:color="auto"/>
            <w:right w:val="none" w:sz="0" w:space="0" w:color="auto"/>
          </w:divBdr>
        </w:div>
        <w:div w:id="1670326227">
          <w:marLeft w:val="640"/>
          <w:marRight w:val="0"/>
          <w:marTop w:val="0"/>
          <w:marBottom w:val="0"/>
          <w:divBdr>
            <w:top w:val="none" w:sz="0" w:space="0" w:color="auto"/>
            <w:left w:val="none" w:sz="0" w:space="0" w:color="auto"/>
            <w:bottom w:val="none" w:sz="0" w:space="0" w:color="auto"/>
            <w:right w:val="none" w:sz="0" w:space="0" w:color="auto"/>
          </w:divBdr>
        </w:div>
        <w:div w:id="1772772117">
          <w:marLeft w:val="640"/>
          <w:marRight w:val="0"/>
          <w:marTop w:val="0"/>
          <w:marBottom w:val="0"/>
          <w:divBdr>
            <w:top w:val="none" w:sz="0" w:space="0" w:color="auto"/>
            <w:left w:val="none" w:sz="0" w:space="0" w:color="auto"/>
            <w:bottom w:val="none" w:sz="0" w:space="0" w:color="auto"/>
            <w:right w:val="none" w:sz="0" w:space="0" w:color="auto"/>
          </w:divBdr>
        </w:div>
        <w:div w:id="1160998785">
          <w:marLeft w:val="640"/>
          <w:marRight w:val="0"/>
          <w:marTop w:val="0"/>
          <w:marBottom w:val="0"/>
          <w:divBdr>
            <w:top w:val="none" w:sz="0" w:space="0" w:color="auto"/>
            <w:left w:val="none" w:sz="0" w:space="0" w:color="auto"/>
            <w:bottom w:val="none" w:sz="0" w:space="0" w:color="auto"/>
            <w:right w:val="none" w:sz="0" w:space="0" w:color="auto"/>
          </w:divBdr>
        </w:div>
        <w:div w:id="1406957847">
          <w:marLeft w:val="640"/>
          <w:marRight w:val="0"/>
          <w:marTop w:val="0"/>
          <w:marBottom w:val="0"/>
          <w:divBdr>
            <w:top w:val="none" w:sz="0" w:space="0" w:color="auto"/>
            <w:left w:val="none" w:sz="0" w:space="0" w:color="auto"/>
            <w:bottom w:val="none" w:sz="0" w:space="0" w:color="auto"/>
            <w:right w:val="none" w:sz="0" w:space="0" w:color="auto"/>
          </w:divBdr>
        </w:div>
        <w:div w:id="382102989">
          <w:marLeft w:val="640"/>
          <w:marRight w:val="0"/>
          <w:marTop w:val="0"/>
          <w:marBottom w:val="0"/>
          <w:divBdr>
            <w:top w:val="none" w:sz="0" w:space="0" w:color="auto"/>
            <w:left w:val="none" w:sz="0" w:space="0" w:color="auto"/>
            <w:bottom w:val="none" w:sz="0" w:space="0" w:color="auto"/>
            <w:right w:val="none" w:sz="0" w:space="0" w:color="auto"/>
          </w:divBdr>
        </w:div>
        <w:div w:id="1860775846">
          <w:marLeft w:val="640"/>
          <w:marRight w:val="0"/>
          <w:marTop w:val="0"/>
          <w:marBottom w:val="0"/>
          <w:divBdr>
            <w:top w:val="none" w:sz="0" w:space="0" w:color="auto"/>
            <w:left w:val="none" w:sz="0" w:space="0" w:color="auto"/>
            <w:bottom w:val="none" w:sz="0" w:space="0" w:color="auto"/>
            <w:right w:val="none" w:sz="0" w:space="0" w:color="auto"/>
          </w:divBdr>
        </w:div>
        <w:div w:id="123693527">
          <w:marLeft w:val="640"/>
          <w:marRight w:val="0"/>
          <w:marTop w:val="0"/>
          <w:marBottom w:val="0"/>
          <w:divBdr>
            <w:top w:val="none" w:sz="0" w:space="0" w:color="auto"/>
            <w:left w:val="none" w:sz="0" w:space="0" w:color="auto"/>
            <w:bottom w:val="none" w:sz="0" w:space="0" w:color="auto"/>
            <w:right w:val="none" w:sz="0" w:space="0" w:color="auto"/>
          </w:divBdr>
        </w:div>
        <w:div w:id="1928999723">
          <w:marLeft w:val="640"/>
          <w:marRight w:val="0"/>
          <w:marTop w:val="0"/>
          <w:marBottom w:val="0"/>
          <w:divBdr>
            <w:top w:val="none" w:sz="0" w:space="0" w:color="auto"/>
            <w:left w:val="none" w:sz="0" w:space="0" w:color="auto"/>
            <w:bottom w:val="none" w:sz="0" w:space="0" w:color="auto"/>
            <w:right w:val="none" w:sz="0" w:space="0" w:color="auto"/>
          </w:divBdr>
        </w:div>
        <w:div w:id="358891738">
          <w:marLeft w:val="640"/>
          <w:marRight w:val="0"/>
          <w:marTop w:val="0"/>
          <w:marBottom w:val="0"/>
          <w:divBdr>
            <w:top w:val="none" w:sz="0" w:space="0" w:color="auto"/>
            <w:left w:val="none" w:sz="0" w:space="0" w:color="auto"/>
            <w:bottom w:val="none" w:sz="0" w:space="0" w:color="auto"/>
            <w:right w:val="none" w:sz="0" w:space="0" w:color="auto"/>
          </w:divBdr>
        </w:div>
        <w:div w:id="2119450839">
          <w:marLeft w:val="640"/>
          <w:marRight w:val="0"/>
          <w:marTop w:val="0"/>
          <w:marBottom w:val="0"/>
          <w:divBdr>
            <w:top w:val="none" w:sz="0" w:space="0" w:color="auto"/>
            <w:left w:val="none" w:sz="0" w:space="0" w:color="auto"/>
            <w:bottom w:val="none" w:sz="0" w:space="0" w:color="auto"/>
            <w:right w:val="none" w:sz="0" w:space="0" w:color="auto"/>
          </w:divBdr>
        </w:div>
        <w:div w:id="101802728">
          <w:marLeft w:val="640"/>
          <w:marRight w:val="0"/>
          <w:marTop w:val="0"/>
          <w:marBottom w:val="0"/>
          <w:divBdr>
            <w:top w:val="none" w:sz="0" w:space="0" w:color="auto"/>
            <w:left w:val="none" w:sz="0" w:space="0" w:color="auto"/>
            <w:bottom w:val="none" w:sz="0" w:space="0" w:color="auto"/>
            <w:right w:val="none" w:sz="0" w:space="0" w:color="auto"/>
          </w:divBdr>
        </w:div>
        <w:div w:id="86123006">
          <w:marLeft w:val="640"/>
          <w:marRight w:val="0"/>
          <w:marTop w:val="0"/>
          <w:marBottom w:val="0"/>
          <w:divBdr>
            <w:top w:val="none" w:sz="0" w:space="0" w:color="auto"/>
            <w:left w:val="none" w:sz="0" w:space="0" w:color="auto"/>
            <w:bottom w:val="none" w:sz="0" w:space="0" w:color="auto"/>
            <w:right w:val="none" w:sz="0" w:space="0" w:color="auto"/>
          </w:divBdr>
        </w:div>
        <w:div w:id="225915927">
          <w:marLeft w:val="640"/>
          <w:marRight w:val="0"/>
          <w:marTop w:val="0"/>
          <w:marBottom w:val="0"/>
          <w:divBdr>
            <w:top w:val="none" w:sz="0" w:space="0" w:color="auto"/>
            <w:left w:val="none" w:sz="0" w:space="0" w:color="auto"/>
            <w:bottom w:val="none" w:sz="0" w:space="0" w:color="auto"/>
            <w:right w:val="none" w:sz="0" w:space="0" w:color="auto"/>
          </w:divBdr>
        </w:div>
        <w:div w:id="1947882978">
          <w:marLeft w:val="640"/>
          <w:marRight w:val="0"/>
          <w:marTop w:val="0"/>
          <w:marBottom w:val="0"/>
          <w:divBdr>
            <w:top w:val="none" w:sz="0" w:space="0" w:color="auto"/>
            <w:left w:val="none" w:sz="0" w:space="0" w:color="auto"/>
            <w:bottom w:val="none" w:sz="0" w:space="0" w:color="auto"/>
            <w:right w:val="none" w:sz="0" w:space="0" w:color="auto"/>
          </w:divBdr>
        </w:div>
        <w:div w:id="1643845343">
          <w:marLeft w:val="640"/>
          <w:marRight w:val="0"/>
          <w:marTop w:val="0"/>
          <w:marBottom w:val="0"/>
          <w:divBdr>
            <w:top w:val="none" w:sz="0" w:space="0" w:color="auto"/>
            <w:left w:val="none" w:sz="0" w:space="0" w:color="auto"/>
            <w:bottom w:val="none" w:sz="0" w:space="0" w:color="auto"/>
            <w:right w:val="none" w:sz="0" w:space="0" w:color="auto"/>
          </w:divBdr>
        </w:div>
        <w:div w:id="2025670396">
          <w:marLeft w:val="640"/>
          <w:marRight w:val="0"/>
          <w:marTop w:val="0"/>
          <w:marBottom w:val="0"/>
          <w:divBdr>
            <w:top w:val="none" w:sz="0" w:space="0" w:color="auto"/>
            <w:left w:val="none" w:sz="0" w:space="0" w:color="auto"/>
            <w:bottom w:val="none" w:sz="0" w:space="0" w:color="auto"/>
            <w:right w:val="none" w:sz="0" w:space="0" w:color="auto"/>
          </w:divBdr>
        </w:div>
        <w:div w:id="1019042087">
          <w:marLeft w:val="640"/>
          <w:marRight w:val="0"/>
          <w:marTop w:val="0"/>
          <w:marBottom w:val="0"/>
          <w:divBdr>
            <w:top w:val="none" w:sz="0" w:space="0" w:color="auto"/>
            <w:left w:val="none" w:sz="0" w:space="0" w:color="auto"/>
            <w:bottom w:val="none" w:sz="0" w:space="0" w:color="auto"/>
            <w:right w:val="none" w:sz="0" w:space="0" w:color="auto"/>
          </w:divBdr>
        </w:div>
        <w:div w:id="1043794741">
          <w:marLeft w:val="640"/>
          <w:marRight w:val="0"/>
          <w:marTop w:val="0"/>
          <w:marBottom w:val="0"/>
          <w:divBdr>
            <w:top w:val="none" w:sz="0" w:space="0" w:color="auto"/>
            <w:left w:val="none" w:sz="0" w:space="0" w:color="auto"/>
            <w:bottom w:val="none" w:sz="0" w:space="0" w:color="auto"/>
            <w:right w:val="none" w:sz="0" w:space="0" w:color="auto"/>
          </w:divBdr>
        </w:div>
        <w:div w:id="2111463827">
          <w:marLeft w:val="640"/>
          <w:marRight w:val="0"/>
          <w:marTop w:val="0"/>
          <w:marBottom w:val="0"/>
          <w:divBdr>
            <w:top w:val="none" w:sz="0" w:space="0" w:color="auto"/>
            <w:left w:val="none" w:sz="0" w:space="0" w:color="auto"/>
            <w:bottom w:val="none" w:sz="0" w:space="0" w:color="auto"/>
            <w:right w:val="none" w:sz="0" w:space="0" w:color="auto"/>
          </w:divBdr>
        </w:div>
        <w:div w:id="1714890917">
          <w:marLeft w:val="640"/>
          <w:marRight w:val="0"/>
          <w:marTop w:val="0"/>
          <w:marBottom w:val="0"/>
          <w:divBdr>
            <w:top w:val="none" w:sz="0" w:space="0" w:color="auto"/>
            <w:left w:val="none" w:sz="0" w:space="0" w:color="auto"/>
            <w:bottom w:val="none" w:sz="0" w:space="0" w:color="auto"/>
            <w:right w:val="none" w:sz="0" w:space="0" w:color="auto"/>
          </w:divBdr>
        </w:div>
        <w:div w:id="1536305200">
          <w:marLeft w:val="640"/>
          <w:marRight w:val="0"/>
          <w:marTop w:val="0"/>
          <w:marBottom w:val="0"/>
          <w:divBdr>
            <w:top w:val="none" w:sz="0" w:space="0" w:color="auto"/>
            <w:left w:val="none" w:sz="0" w:space="0" w:color="auto"/>
            <w:bottom w:val="none" w:sz="0" w:space="0" w:color="auto"/>
            <w:right w:val="none" w:sz="0" w:space="0" w:color="auto"/>
          </w:divBdr>
        </w:div>
        <w:div w:id="977302387">
          <w:marLeft w:val="640"/>
          <w:marRight w:val="0"/>
          <w:marTop w:val="0"/>
          <w:marBottom w:val="0"/>
          <w:divBdr>
            <w:top w:val="none" w:sz="0" w:space="0" w:color="auto"/>
            <w:left w:val="none" w:sz="0" w:space="0" w:color="auto"/>
            <w:bottom w:val="none" w:sz="0" w:space="0" w:color="auto"/>
            <w:right w:val="none" w:sz="0" w:space="0" w:color="auto"/>
          </w:divBdr>
        </w:div>
        <w:div w:id="823549579">
          <w:marLeft w:val="640"/>
          <w:marRight w:val="0"/>
          <w:marTop w:val="0"/>
          <w:marBottom w:val="0"/>
          <w:divBdr>
            <w:top w:val="none" w:sz="0" w:space="0" w:color="auto"/>
            <w:left w:val="none" w:sz="0" w:space="0" w:color="auto"/>
            <w:bottom w:val="none" w:sz="0" w:space="0" w:color="auto"/>
            <w:right w:val="none" w:sz="0" w:space="0" w:color="auto"/>
          </w:divBdr>
        </w:div>
        <w:div w:id="229004918">
          <w:marLeft w:val="640"/>
          <w:marRight w:val="0"/>
          <w:marTop w:val="0"/>
          <w:marBottom w:val="0"/>
          <w:divBdr>
            <w:top w:val="none" w:sz="0" w:space="0" w:color="auto"/>
            <w:left w:val="none" w:sz="0" w:space="0" w:color="auto"/>
            <w:bottom w:val="none" w:sz="0" w:space="0" w:color="auto"/>
            <w:right w:val="none" w:sz="0" w:space="0" w:color="auto"/>
          </w:divBdr>
        </w:div>
        <w:div w:id="400522512">
          <w:marLeft w:val="640"/>
          <w:marRight w:val="0"/>
          <w:marTop w:val="0"/>
          <w:marBottom w:val="0"/>
          <w:divBdr>
            <w:top w:val="none" w:sz="0" w:space="0" w:color="auto"/>
            <w:left w:val="none" w:sz="0" w:space="0" w:color="auto"/>
            <w:bottom w:val="none" w:sz="0" w:space="0" w:color="auto"/>
            <w:right w:val="none" w:sz="0" w:space="0" w:color="auto"/>
          </w:divBdr>
        </w:div>
        <w:div w:id="2106337002">
          <w:marLeft w:val="640"/>
          <w:marRight w:val="0"/>
          <w:marTop w:val="0"/>
          <w:marBottom w:val="0"/>
          <w:divBdr>
            <w:top w:val="none" w:sz="0" w:space="0" w:color="auto"/>
            <w:left w:val="none" w:sz="0" w:space="0" w:color="auto"/>
            <w:bottom w:val="none" w:sz="0" w:space="0" w:color="auto"/>
            <w:right w:val="none" w:sz="0" w:space="0" w:color="auto"/>
          </w:divBdr>
        </w:div>
        <w:div w:id="1660117471">
          <w:marLeft w:val="640"/>
          <w:marRight w:val="0"/>
          <w:marTop w:val="0"/>
          <w:marBottom w:val="0"/>
          <w:divBdr>
            <w:top w:val="none" w:sz="0" w:space="0" w:color="auto"/>
            <w:left w:val="none" w:sz="0" w:space="0" w:color="auto"/>
            <w:bottom w:val="none" w:sz="0" w:space="0" w:color="auto"/>
            <w:right w:val="none" w:sz="0" w:space="0" w:color="auto"/>
          </w:divBdr>
        </w:div>
        <w:div w:id="1194152779">
          <w:marLeft w:val="640"/>
          <w:marRight w:val="0"/>
          <w:marTop w:val="0"/>
          <w:marBottom w:val="0"/>
          <w:divBdr>
            <w:top w:val="none" w:sz="0" w:space="0" w:color="auto"/>
            <w:left w:val="none" w:sz="0" w:space="0" w:color="auto"/>
            <w:bottom w:val="none" w:sz="0" w:space="0" w:color="auto"/>
            <w:right w:val="none" w:sz="0" w:space="0" w:color="auto"/>
          </w:divBdr>
        </w:div>
        <w:div w:id="168371930">
          <w:marLeft w:val="640"/>
          <w:marRight w:val="0"/>
          <w:marTop w:val="0"/>
          <w:marBottom w:val="0"/>
          <w:divBdr>
            <w:top w:val="none" w:sz="0" w:space="0" w:color="auto"/>
            <w:left w:val="none" w:sz="0" w:space="0" w:color="auto"/>
            <w:bottom w:val="none" w:sz="0" w:space="0" w:color="auto"/>
            <w:right w:val="none" w:sz="0" w:space="0" w:color="auto"/>
          </w:divBdr>
        </w:div>
        <w:div w:id="409158027">
          <w:marLeft w:val="640"/>
          <w:marRight w:val="0"/>
          <w:marTop w:val="0"/>
          <w:marBottom w:val="0"/>
          <w:divBdr>
            <w:top w:val="none" w:sz="0" w:space="0" w:color="auto"/>
            <w:left w:val="none" w:sz="0" w:space="0" w:color="auto"/>
            <w:bottom w:val="none" w:sz="0" w:space="0" w:color="auto"/>
            <w:right w:val="none" w:sz="0" w:space="0" w:color="auto"/>
          </w:divBdr>
        </w:div>
        <w:div w:id="20211785">
          <w:marLeft w:val="640"/>
          <w:marRight w:val="0"/>
          <w:marTop w:val="0"/>
          <w:marBottom w:val="0"/>
          <w:divBdr>
            <w:top w:val="none" w:sz="0" w:space="0" w:color="auto"/>
            <w:left w:val="none" w:sz="0" w:space="0" w:color="auto"/>
            <w:bottom w:val="none" w:sz="0" w:space="0" w:color="auto"/>
            <w:right w:val="none" w:sz="0" w:space="0" w:color="auto"/>
          </w:divBdr>
        </w:div>
        <w:div w:id="1867400136">
          <w:marLeft w:val="640"/>
          <w:marRight w:val="0"/>
          <w:marTop w:val="0"/>
          <w:marBottom w:val="0"/>
          <w:divBdr>
            <w:top w:val="none" w:sz="0" w:space="0" w:color="auto"/>
            <w:left w:val="none" w:sz="0" w:space="0" w:color="auto"/>
            <w:bottom w:val="none" w:sz="0" w:space="0" w:color="auto"/>
            <w:right w:val="none" w:sz="0" w:space="0" w:color="auto"/>
          </w:divBdr>
        </w:div>
        <w:div w:id="1570456754">
          <w:marLeft w:val="640"/>
          <w:marRight w:val="0"/>
          <w:marTop w:val="0"/>
          <w:marBottom w:val="0"/>
          <w:divBdr>
            <w:top w:val="none" w:sz="0" w:space="0" w:color="auto"/>
            <w:left w:val="none" w:sz="0" w:space="0" w:color="auto"/>
            <w:bottom w:val="none" w:sz="0" w:space="0" w:color="auto"/>
            <w:right w:val="none" w:sz="0" w:space="0" w:color="auto"/>
          </w:divBdr>
        </w:div>
        <w:div w:id="9452763">
          <w:marLeft w:val="640"/>
          <w:marRight w:val="0"/>
          <w:marTop w:val="0"/>
          <w:marBottom w:val="0"/>
          <w:divBdr>
            <w:top w:val="none" w:sz="0" w:space="0" w:color="auto"/>
            <w:left w:val="none" w:sz="0" w:space="0" w:color="auto"/>
            <w:bottom w:val="none" w:sz="0" w:space="0" w:color="auto"/>
            <w:right w:val="none" w:sz="0" w:space="0" w:color="auto"/>
          </w:divBdr>
        </w:div>
        <w:div w:id="979111012">
          <w:marLeft w:val="640"/>
          <w:marRight w:val="0"/>
          <w:marTop w:val="0"/>
          <w:marBottom w:val="0"/>
          <w:divBdr>
            <w:top w:val="none" w:sz="0" w:space="0" w:color="auto"/>
            <w:left w:val="none" w:sz="0" w:space="0" w:color="auto"/>
            <w:bottom w:val="none" w:sz="0" w:space="0" w:color="auto"/>
            <w:right w:val="none" w:sz="0" w:space="0" w:color="auto"/>
          </w:divBdr>
        </w:div>
        <w:div w:id="1405251678">
          <w:marLeft w:val="640"/>
          <w:marRight w:val="0"/>
          <w:marTop w:val="0"/>
          <w:marBottom w:val="0"/>
          <w:divBdr>
            <w:top w:val="none" w:sz="0" w:space="0" w:color="auto"/>
            <w:left w:val="none" w:sz="0" w:space="0" w:color="auto"/>
            <w:bottom w:val="none" w:sz="0" w:space="0" w:color="auto"/>
            <w:right w:val="none" w:sz="0" w:space="0" w:color="auto"/>
          </w:divBdr>
        </w:div>
        <w:div w:id="1738432453">
          <w:marLeft w:val="640"/>
          <w:marRight w:val="0"/>
          <w:marTop w:val="0"/>
          <w:marBottom w:val="0"/>
          <w:divBdr>
            <w:top w:val="none" w:sz="0" w:space="0" w:color="auto"/>
            <w:left w:val="none" w:sz="0" w:space="0" w:color="auto"/>
            <w:bottom w:val="none" w:sz="0" w:space="0" w:color="auto"/>
            <w:right w:val="none" w:sz="0" w:space="0" w:color="auto"/>
          </w:divBdr>
        </w:div>
        <w:div w:id="876895894">
          <w:marLeft w:val="640"/>
          <w:marRight w:val="0"/>
          <w:marTop w:val="0"/>
          <w:marBottom w:val="0"/>
          <w:divBdr>
            <w:top w:val="none" w:sz="0" w:space="0" w:color="auto"/>
            <w:left w:val="none" w:sz="0" w:space="0" w:color="auto"/>
            <w:bottom w:val="none" w:sz="0" w:space="0" w:color="auto"/>
            <w:right w:val="none" w:sz="0" w:space="0" w:color="auto"/>
          </w:divBdr>
        </w:div>
        <w:div w:id="1281302424">
          <w:marLeft w:val="640"/>
          <w:marRight w:val="0"/>
          <w:marTop w:val="0"/>
          <w:marBottom w:val="0"/>
          <w:divBdr>
            <w:top w:val="none" w:sz="0" w:space="0" w:color="auto"/>
            <w:left w:val="none" w:sz="0" w:space="0" w:color="auto"/>
            <w:bottom w:val="none" w:sz="0" w:space="0" w:color="auto"/>
            <w:right w:val="none" w:sz="0" w:space="0" w:color="auto"/>
          </w:divBdr>
        </w:div>
        <w:div w:id="573197593">
          <w:marLeft w:val="640"/>
          <w:marRight w:val="0"/>
          <w:marTop w:val="0"/>
          <w:marBottom w:val="0"/>
          <w:divBdr>
            <w:top w:val="none" w:sz="0" w:space="0" w:color="auto"/>
            <w:left w:val="none" w:sz="0" w:space="0" w:color="auto"/>
            <w:bottom w:val="none" w:sz="0" w:space="0" w:color="auto"/>
            <w:right w:val="none" w:sz="0" w:space="0" w:color="auto"/>
          </w:divBdr>
        </w:div>
        <w:div w:id="1284532256">
          <w:marLeft w:val="640"/>
          <w:marRight w:val="0"/>
          <w:marTop w:val="0"/>
          <w:marBottom w:val="0"/>
          <w:divBdr>
            <w:top w:val="none" w:sz="0" w:space="0" w:color="auto"/>
            <w:left w:val="none" w:sz="0" w:space="0" w:color="auto"/>
            <w:bottom w:val="none" w:sz="0" w:space="0" w:color="auto"/>
            <w:right w:val="none" w:sz="0" w:space="0" w:color="auto"/>
          </w:divBdr>
        </w:div>
        <w:div w:id="665939911">
          <w:marLeft w:val="640"/>
          <w:marRight w:val="0"/>
          <w:marTop w:val="0"/>
          <w:marBottom w:val="0"/>
          <w:divBdr>
            <w:top w:val="none" w:sz="0" w:space="0" w:color="auto"/>
            <w:left w:val="none" w:sz="0" w:space="0" w:color="auto"/>
            <w:bottom w:val="none" w:sz="0" w:space="0" w:color="auto"/>
            <w:right w:val="none" w:sz="0" w:space="0" w:color="auto"/>
          </w:divBdr>
        </w:div>
        <w:div w:id="1223373083">
          <w:marLeft w:val="640"/>
          <w:marRight w:val="0"/>
          <w:marTop w:val="0"/>
          <w:marBottom w:val="0"/>
          <w:divBdr>
            <w:top w:val="none" w:sz="0" w:space="0" w:color="auto"/>
            <w:left w:val="none" w:sz="0" w:space="0" w:color="auto"/>
            <w:bottom w:val="none" w:sz="0" w:space="0" w:color="auto"/>
            <w:right w:val="none" w:sz="0" w:space="0" w:color="auto"/>
          </w:divBdr>
        </w:div>
        <w:div w:id="1601332789">
          <w:marLeft w:val="640"/>
          <w:marRight w:val="0"/>
          <w:marTop w:val="0"/>
          <w:marBottom w:val="0"/>
          <w:divBdr>
            <w:top w:val="none" w:sz="0" w:space="0" w:color="auto"/>
            <w:left w:val="none" w:sz="0" w:space="0" w:color="auto"/>
            <w:bottom w:val="none" w:sz="0" w:space="0" w:color="auto"/>
            <w:right w:val="none" w:sz="0" w:space="0" w:color="auto"/>
          </w:divBdr>
        </w:div>
        <w:div w:id="445466643">
          <w:marLeft w:val="640"/>
          <w:marRight w:val="0"/>
          <w:marTop w:val="0"/>
          <w:marBottom w:val="0"/>
          <w:divBdr>
            <w:top w:val="none" w:sz="0" w:space="0" w:color="auto"/>
            <w:left w:val="none" w:sz="0" w:space="0" w:color="auto"/>
            <w:bottom w:val="none" w:sz="0" w:space="0" w:color="auto"/>
            <w:right w:val="none" w:sz="0" w:space="0" w:color="auto"/>
          </w:divBdr>
        </w:div>
      </w:divsChild>
    </w:div>
    <w:div w:id="526989598">
      <w:bodyDiv w:val="1"/>
      <w:marLeft w:val="0"/>
      <w:marRight w:val="0"/>
      <w:marTop w:val="0"/>
      <w:marBottom w:val="0"/>
      <w:divBdr>
        <w:top w:val="none" w:sz="0" w:space="0" w:color="auto"/>
        <w:left w:val="none" w:sz="0" w:space="0" w:color="auto"/>
        <w:bottom w:val="none" w:sz="0" w:space="0" w:color="auto"/>
        <w:right w:val="none" w:sz="0" w:space="0" w:color="auto"/>
      </w:divBdr>
      <w:divsChild>
        <w:div w:id="1653025094">
          <w:marLeft w:val="640"/>
          <w:marRight w:val="0"/>
          <w:marTop w:val="0"/>
          <w:marBottom w:val="0"/>
          <w:divBdr>
            <w:top w:val="none" w:sz="0" w:space="0" w:color="auto"/>
            <w:left w:val="none" w:sz="0" w:space="0" w:color="auto"/>
            <w:bottom w:val="none" w:sz="0" w:space="0" w:color="auto"/>
            <w:right w:val="none" w:sz="0" w:space="0" w:color="auto"/>
          </w:divBdr>
        </w:div>
        <w:div w:id="2032951082">
          <w:marLeft w:val="640"/>
          <w:marRight w:val="0"/>
          <w:marTop w:val="0"/>
          <w:marBottom w:val="0"/>
          <w:divBdr>
            <w:top w:val="none" w:sz="0" w:space="0" w:color="auto"/>
            <w:left w:val="none" w:sz="0" w:space="0" w:color="auto"/>
            <w:bottom w:val="none" w:sz="0" w:space="0" w:color="auto"/>
            <w:right w:val="none" w:sz="0" w:space="0" w:color="auto"/>
          </w:divBdr>
        </w:div>
        <w:div w:id="1947155989">
          <w:marLeft w:val="640"/>
          <w:marRight w:val="0"/>
          <w:marTop w:val="0"/>
          <w:marBottom w:val="0"/>
          <w:divBdr>
            <w:top w:val="none" w:sz="0" w:space="0" w:color="auto"/>
            <w:left w:val="none" w:sz="0" w:space="0" w:color="auto"/>
            <w:bottom w:val="none" w:sz="0" w:space="0" w:color="auto"/>
            <w:right w:val="none" w:sz="0" w:space="0" w:color="auto"/>
          </w:divBdr>
        </w:div>
        <w:div w:id="1065563179">
          <w:marLeft w:val="640"/>
          <w:marRight w:val="0"/>
          <w:marTop w:val="0"/>
          <w:marBottom w:val="0"/>
          <w:divBdr>
            <w:top w:val="none" w:sz="0" w:space="0" w:color="auto"/>
            <w:left w:val="none" w:sz="0" w:space="0" w:color="auto"/>
            <w:bottom w:val="none" w:sz="0" w:space="0" w:color="auto"/>
            <w:right w:val="none" w:sz="0" w:space="0" w:color="auto"/>
          </w:divBdr>
        </w:div>
        <w:div w:id="2141655000">
          <w:marLeft w:val="640"/>
          <w:marRight w:val="0"/>
          <w:marTop w:val="0"/>
          <w:marBottom w:val="0"/>
          <w:divBdr>
            <w:top w:val="none" w:sz="0" w:space="0" w:color="auto"/>
            <w:left w:val="none" w:sz="0" w:space="0" w:color="auto"/>
            <w:bottom w:val="none" w:sz="0" w:space="0" w:color="auto"/>
            <w:right w:val="none" w:sz="0" w:space="0" w:color="auto"/>
          </w:divBdr>
        </w:div>
        <w:div w:id="1364287493">
          <w:marLeft w:val="640"/>
          <w:marRight w:val="0"/>
          <w:marTop w:val="0"/>
          <w:marBottom w:val="0"/>
          <w:divBdr>
            <w:top w:val="none" w:sz="0" w:space="0" w:color="auto"/>
            <w:left w:val="none" w:sz="0" w:space="0" w:color="auto"/>
            <w:bottom w:val="none" w:sz="0" w:space="0" w:color="auto"/>
            <w:right w:val="none" w:sz="0" w:space="0" w:color="auto"/>
          </w:divBdr>
        </w:div>
        <w:div w:id="1039279158">
          <w:marLeft w:val="640"/>
          <w:marRight w:val="0"/>
          <w:marTop w:val="0"/>
          <w:marBottom w:val="0"/>
          <w:divBdr>
            <w:top w:val="none" w:sz="0" w:space="0" w:color="auto"/>
            <w:left w:val="none" w:sz="0" w:space="0" w:color="auto"/>
            <w:bottom w:val="none" w:sz="0" w:space="0" w:color="auto"/>
            <w:right w:val="none" w:sz="0" w:space="0" w:color="auto"/>
          </w:divBdr>
        </w:div>
        <w:div w:id="1190533218">
          <w:marLeft w:val="640"/>
          <w:marRight w:val="0"/>
          <w:marTop w:val="0"/>
          <w:marBottom w:val="0"/>
          <w:divBdr>
            <w:top w:val="none" w:sz="0" w:space="0" w:color="auto"/>
            <w:left w:val="none" w:sz="0" w:space="0" w:color="auto"/>
            <w:bottom w:val="none" w:sz="0" w:space="0" w:color="auto"/>
            <w:right w:val="none" w:sz="0" w:space="0" w:color="auto"/>
          </w:divBdr>
        </w:div>
        <w:div w:id="1815639681">
          <w:marLeft w:val="640"/>
          <w:marRight w:val="0"/>
          <w:marTop w:val="0"/>
          <w:marBottom w:val="0"/>
          <w:divBdr>
            <w:top w:val="none" w:sz="0" w:space="0" w:color="auto"/>
            <w:left w:val="none" w:sz="0" w:space="0" w:color="auto"/>
            <w:bottom w:val="none" w:sz="0" w:space="0" w:color="auto"/>
            <w:right w:val="none" w:sz="0" w:space="0" w:color="auto"/>
          </w:divBdr>
        </w:div>
        <w:div w:id="1689722054">
          <w:marLeft w:val="640"/>
          <w:marRight w:val="0"/>
          <w:marTop w:val="0"/>
          <w:marBottom w:val="0"/>
          <w:divBdr>
            <w:top w:val="none" w:sz="0" w:space="0" w:color="auto"/>
            <w:left w:val="none" w:sz="0" w:space="0" w:color="auto"/>
            <w:bottom w:val="none" w:sz="0" w:space="0" w:color="auto"/>
            <w:right w:val="none" w:sz="0" w:space="0" w:color="auto"/>
          </w:divBdr>
        </w:div>
        <w:div w:id="1956789782">
          <w:marLeft w:val="640"/>
          <w:marRight w:val="0"/>
          <w:marTop w:val="0"/>
          <w:marBottom w:val="0"/>
          <w:divBdr>
            <w:top w:val="none" w:sz="0" w:space="0" w:color="auto"/>
            <w:left w:val="none" w:sz="0" w:space="0" w:color="auto"/>
            <w:bottom w:val="none" w:sz="0" w:space="0" w:color="auto"/>
            <w:right w:val="none" w:sz="0" w:space="0" w:color="auto"/>
          </w:divBdr>
        </w:div>
        <w:div w:id="1902791383">
          <w:marLeft w:val="640"/>
          <w:marRight w:val="0"/>
          <w:marTop w:val="0"/>
          <w:marBottom w:val="0"/>
          <w:divBdr>
            <w:top w:val="none" w:sz="0" w:space="0" w:color="auto"/>
            <w:left w:val="none" w:sz="0" w:space="0" w:color="auto"/>
            <w:bottom w:val="none" w:sz="0" w:space="0" w:color="auto"/>
            <w:right w:val="none" w:sz="0" w:space="0" w:color="auto"/>
          </w:divBdr>
        </w:div>
        <w:div w:id="944578124">
          <w:marLeft w:val="640"/>
          <w:marRight w:val="0"/>
          <w:marTop w:val="0"/>
          <w:marBottom w:val="0"/>
          <w:divBdr>
            <w:top w:val="none" w:sz="0" w:space="0" w:color="auto"/>
            <w:left w:val="none" w:sz="0" w:space="0" w:color="auto"/>
            <w:bottom w:val="none" w:sz="0" w:space="0" w:color="auto"/>
            <w:right w:val="none" w:sz="0" w:space="0" w:color="auto"/>
          </w:divBdr>
        </w:div>
        <w:div w:id="1810782604">
          <w:marLeft w:val="640"/>
          <w:marRight w:val="0"/>
          <w:marTop w:val="0"/>
          <w:marBottom w:val="0"/>
          <w:divBdr>
            <w:top w:val="none" w:sz="0" w:space="0" w:color="auto"/>
            <w:left w:val="none" w:sz="0" w:space="0" w:color="auto"/>
            <w:bottom w:val="none" w:sz="0" w:space="0" w:color="auto"/>
            <w:right w:val="none" w:sz="0" w:space="0" w:color="auto"/>
          </w:divBdr>
        </w:div>
        <w:div w:id="2050713936">
          <w:marLeft w:val="640"/>
          <w:marRight w:val="0"/>
          <w:marTop w:val="0"/>
          <w:marBottom w:val="0"/>
          <w:divBdr>
            <w:top w:val="none" w:sz="0" w:space="0" w:color="auto"/>
            <w:left w:val="none" w:sz="0" w:space="0" w:color="auto"/>
            <w:bottom w:val="none" w:sz="0" w:space="0" w:color="auto"/>
            <w:right w:val="none" w:sz="0" w:space="0" w:color="auto"/>
          </w:divBdr>
        </w:div>
        <w:div w:id="1412853963">
          <w:marLeft w:val="640"/>
          <w:marRight w:val="0"/>
          <w:marTop w:val="0"/>
          <w:marBottom w:val="0"/>
          <w:divBdr>
            <w:top w:val="none" w:sz="0" w:space="0" w:color="auto"/>
            <w:left w:val="none" w:sz="0" w:space="0" w:color="auto"/>
            <w:bottom w:val="none" w:sz="0" w:space="0" w:color="auto"/>
            <w:right w:val="none" w:sz="0" w:space="0" w:color="auto"/>
          </w:divBdr>
        </w:div>
        <w:div w:id="1361735614">
          <w:marLeft w:val="640"/>
          <w:marRight w:val="0"/>
          <w:marTop w:val="0"/>
          <w:marBottom w:val="0"/>
          <w:divBdr>
            <w:top w:val="none" w:sz="0" w:space="0" w:color="auto"/>
            <w:left w:val="none" w:sz="0" w:space="0" w:color="auto"/>
            <w:bottom w:val="none" w:sz="0" w:space="0" w:color="auto"/>
            <w:right w:val="none" w:sz="0" w:space="0" w:color="auto"/>
          </w:divBdr>
        </w:div>
        <w:div w:id="1803577242">
          <w:marLeft w:val="640"/>
          <w:marRight w:val="0"/>
          <w:marTop w:val="0"/>
          <w:marBottom w:val="0"/>
          <w:divBdr>
            <w:top w:val="none" w:sz="0" w:space="0" w:color="auto"/>
            <w:left w:val="none" w:sz="0" w:space="0" w:color="auto"/>
            <w:bottom w:val="none" w:sz="0" w:space="0" w:color="auto"/>
            <w:right w:val="none" w:sz="0" w:space="0" w:color="auto"/>
          </w:divBdr>
        </w:div>
        <w:div w:id="821236643">
          <w:marLeft w:val="640"/>
          <w:marRight w:val="0"/>
          <w:marTop w:val="0"/>
          <w:marBottom w:val="0"/>
          <w:divBdr>
            <w:top w:val="none" w:sz="0" w:space="0" w:color="auto"/>
            <w:left w:val="none" w:sz="0" w:space="0" w:color="auto"/>
            <w:bottom w:val="none" w:sz="0" w:space="0" w:color="auto"/>
            <w:right w:val="none" w:sz="0" w:space="0" w:color="auto"/>
          </w:divBdr>
        </w:div>
        <w:div w:id="1416709531">
          <w:marLeft w:val="640"/>
          <w:marRight w:val="0"/>
          <w:marTop w:val="0"/>
          <w:marBottom w:val="0"/>
          <w:divBdr>
            <w:top w:val="none" w:sz="0" w:space="0" w:color="auto"/>
            <w:left w:val="none" w:sz="0" w:space="0" w:color="auto"/>
            <w:bottom w:val="none" w:sz="0" w:space="0" w:color="auto"/>
            <w:right w:val="none" w:sz="0" w:space="0" w:color="auto"/>
          </w:divBdr>
        </w:div>
        <w:div w:id="1894543247">
          <w:marLeft w:val="640"/>
          <w:marRight w:val="0"/>
          <w:marTop w:val="0"/>
          <w:marBottom w:val="0"/>
          <w:divBdr>
            <w:top w:val="none" w:sz="0" w:space="0" w:color="auto"/>
            <w:left w:val="none" w:sz="0" w:space="0" w:color="auto"/>
            <w:bottom w:val="none" w:sz="0" w:space="0" w:color="auto"/>
            <w:right w:val="none" w:sz="0" w:space="0" w:color="auto"/>
          </w:divBdr>
        </w:div>
        <w:div w:id="2082292018">
          <w:marLeft w:val="640"/>
          <w:marRight w:val="0"/>
          <w:marTop w:val="0"/>
          <w:marBottom w:val="0"/>
          <w:divBdr>
            <w:top w:val="none" w:sz="0" w:space="0" w:color="auto"/>
            <w:left w:val="none" w:sz="0" w:space="0" w:color="auto"/>
            <w:bottom w:val="none" w:sz="0" w:space="0" w:color="auto"/>
            <w:right w:val="none" w:sz="0" w:space="0" w:color="auto"/>
          </w:divBdr>
        </w:div>
        <w:div w:id="1072892220">
          <w:marLeft w:val="640"/>
          <w:marRight w:val="0"/>
          <w:marTop w:val="0"/>
          <w:marBottom w:val="0"/>
          <w:divBdr>
            <w:top w:val="none" w:sz="0" w:space="0" w:color="auto"/>
            <w:left w:val="none" w:sz="0" w:space="0" w:color="auto"/>
            <w:bottom w:val="none" w:sz="0" w:space="0" w:color="auto"/>
            <w:right w:val="none" w:sz="0" w:space="0" w:color="auto"/>
          </w:divBdr>
        </w:div>
        <w:div w:id="1543596119">
          <w:marLeft w:val="640"/>
          <w:marRight w:val="0"/>
          <w:marTop w:val="0"/>
          <w:marBottom w:val="0"/>
          <w:divBdr>
            <w:top w:val="none" w:sz="0" w:space="0" w:color="auto"/>
            <w:left w:val="none" w:sz="0" w:space="0" w:color="auto"/>
            <w:bottom w:val="none" w:sz="0" w:space="0" w:color="auto"/>
            <w:right w:val="none" w:sz="0" w:space="0" w:color="auto"/>
          </w:divBdr>
        </w:div>
        <w:div w:id="2068413288">
          <w:marLeft w:val="640"/>
          <w:marRight w:val="0"/>
          <w:marTop w:val="0"/>
          <w:marBottom w:val="0"/>
          <w:divBdr>
            <w:top w:val="none" w:sz="0" w:space="0" w:color="auto"/>
            <w:left w:val="none" w:sz="0" w:space="0" w:color="auto"/>
            <w:bottom w:val="none" w:sz="0" w:space="0" w:color="auto"/>
            <w:right w:val="none" w:sz="0" w:space="0" w:color="auto"/>
          </w:divBdr>
        </w:div>
        <w:div w:id="1828740432">
          <w:marLeft w:val="640"/>
          <w:marRight w:val="0"/>
          <w:marTop w:val="0"/>
          <w:marBottom w:val="0"/>
          <w:divBdr>
            <w:top w:val="none" w:sz="0" w:space="0" w:color="auto"/>
            <w:left w:val="none" w:sz="0" w:space="0" w:color="auto"/>
            <w:bottom w:val="none" w:sz="0" w:space="0" w:color="auto"/>
            <w:right w:val="none" w:sz="0" w:space="0" w:color="auto"/>
          </w:divBdr>
        </w:div>
        <w:div w:id="1903715436">
          <w:marLeft w:val="640"/>
          <w:marRight w:val="0"/>
          <w:marTop w:val="0"/>
          <w:marBottom w:val="0"/>
          <w:divBdr>
            <w:top w:val="none" w:sz="0" w:space="0" w:color="auto"/>
            <w:left w:val="none" w:sz="0" w:space="0" w:color="auto"/>
            <w:bottom w:val="none" w:sz="0" w:space="0" w:color="auto"/>
            <w:right w:val="none" w:sz="0" w:space="0" w:color="auto"/>
          </w:divBdr>
        </w:div>
        <w:div w:id="479813666">
          <w:marLeft w:val="640"/>
          <w:marRight w:val="0"/>
          <w:marTop w:val="0"/>
          <w:marBottom w:val="0"/>
          <w:divBdr>
            <w:top w:val="none" w:sz="0" w:space="0" w:color="auto"/>
            <w:left w:val="none" w:sz="0" w:space="0" w:color="auto"/>
            <w:bottom w:val="none" w:sz="0" w:space="0" w:color="auto"/>
            <w:right w:val="none" w:sz="0" w:space="0" w:color="auto"/>
          </w:divBdr>
        </w:div>
        <w:div w:id="187643234">
          <w:marLeft w:val="640"/>
          <w:marRight w:val="0"/>
          <w:marTop w:val="0"/>
          <w:marBottom w:val="0"/>
          <w:divBdr>
            <w:top w:val="none" w:sz="0" w:space="0" w:color="auto"/>
            <w:left w:val="none" w:sz="0" w:space="0" w:color="auto"/>
            <w:bottom w:val="none" w:sz="0" w:space="0" w:color="auto"/>
            <w:right w:val="none" w:sz="0" w:space="0" w:color="auto"/>
          </w:divBdr>
        </w:div>
        <w:div w:id="2101948341">
          <w:marLeft w:val="640"/>
          <w:marRight w:val="0"/>
          <w:marTop w:val="0"/>
          <w:marBottom w:val="0"/>
          <w:divBdr>
            <w:top w:val="none" w:sz="0" w:space="0" w:color="auto"/>
            <w:left w:val="none" w:sz="0" w:space="0" w:color="auto"/>
            <w:bottom w:val="none" w:sz="0" w:space="0" w:color="auto"/>
            <w:right w:val="none" w:sz="0" w:space="0" w:color="auto"/>
          </w:divBdr>
        </w:div>
        <w:div w:id="1410228959">
          <w:marLeft w:val="640"/>
          <w:marRight w:val="0"/>
          <w:marTop w:val="0"/>
          <w:marBottom w:val="0"/>
          <w:divBdr>
            <w:top w:val="none" w:sz="0" w:space="0" w:color="auto"/>
            <w:left w:val="none" w:sz="0" w:space="0" w:color="auto"/>
            <w:bottom w:val="none" w:sz="0" w:space="0" w:color="auto"/>
            <w:right w:val="none" w:sz="0" w:space="0" w:color="auto"/>
          </w:divBdr>
        </w:div>
        <w:div w:id="922496806">
          <w:marLeft w:val="640"/>
          <w:marRight w:val="0"/>
          <w:marTop w:val="0"/>
          <w:marBottom w:val="0"/>
          <w:divBdr>
            <w:top w:val="none" w:sz="0" w:space="0" w:color="auto"/>
            <w:left w:val="none" w:sz="0" w:space="0" w:color="auto"/>
            <w:bottom w:val="none" w:sz="0" w:space="0" w:color="auto"/>
            <w:right w:val="none" w:sz="0" w:space="0" w:color="auto"/>
          </w:divBdr>
        </w:div>
        <w:div w:id="1252934522">
          <w:marLeft w:val="640"/>
          <w:marRight w:val="0"/>
          <w:marTop w:val="0"/>
          <w:marBottom w:val="0"/>
          <w:divBdr>
            <w:top w:val="none" w:sz="0" w:space="0" w:color="auto"/>
            <w:left w:val="none" w:sz="0" w:space="0" w:color="auto"/>
            <w:bottom w:val="none" w:sz="0" w:space="0" w:color="auto"/>
            <w:right w:val="none" w:sz="0" w:space="0" w:color="auto"/>
          </w:divBdr>
        </w:div>
        <w:div w:id="933782304">
          <w:marLeft w:val="640"/>
          <w:marRight w:val="0"/>
          <w:marTop w:val="0"/>
          <w:marBottom w:val="0"/>
          <w:divBdr>
            <w:top w:val="none" w:sz="0" w:space="0" w:color="auto"/>
            <w:left w:val="none" w:sz="0" w:space="0" w:color="auto"/>
            <w:bottom w:val="none" w:sz="0" w:space="0" w:color="auto"/>
            <w:right w:val="none" w:sz="0" w:space="0" w:color="auto"/>
          </w:divBdr>
        </w:div>
        <w:div w:id="1885562446">
          <w:marLeft w:val="640"/>
          <w:marRight w:val="0"/>
          <w:marTop w:val="0"/>
          <w:marBottom w:val="0"/>
          <w:divBdr>
            <w:top w:val="none" w:sz="0" w:space="0" w:color="auto"/>
            <w:left w:val="none" w:sz="0" w:space="0" w:color="auto"/>
            <w:bottom w:val="none" w:sz="0" w:space="0" w:color="auto"/>
            <w:right w:val="none" w:sz="0" w:space="0" w:color="auto"/>
          </w:divBdr>
        </w:div>
        <w:div w:id="1807160551">
          <w:marLeft w:val="640"/>
          <w:marRight w:val="0"/>
          <w:marTop w:val="0"/>
          <w:marBottom w:val="0"/>
          <w:divBdr>
            <w:top w:val="none" w:sz="0" w:space="0" w:color="auto"/>
            <w:left w:val="none" w:sz="0" w:space="0" w:color="auto"/>
            <w:bottom w:val="none" w:sz="0" w:space="0" w:color="auto"/>
            <w:right w:val="none" w:sz="0" w:space="0" w:color="auto"/>
          </w:divBdr>
        </w:div>
        <w:div w:id="49889155">
          <w:marLeft w:val="640"/>
          <w:marRight w:val="0"/>
          <w:marTop w:val="0"/>
          <w:marBottom w:val="0"/>
          <w:divBdr>
            <w:top w:val="none" w:sz="0" w:space="0" w:color="auto"/>
            <w:left w:val="none" w:sz="0" w:space="0" w:color="auto"/>
            <w:bottom w:val="none" w:sz="0" w:space="0" w:color="auto"/>
            <w:right w:val="none" w:sz="0" w:space="0" w:color="auto"/>
          </w:divBdr>
        </w:div>
        <w:div w:id="587541050">
          <w:marLeft w:val="640"/>
          <w:marRight w:val="0"/>
          <w:marTop w:val="0"/>
          <w:marBottom w:val="0"/>
          <w:divBdr>
            <w:top w:val="none" w:sz="0" w:space="0" w:color="auto"/>
            <w:left w:val="none" w:sz="0" w:space="0" w:color="auto"/>
            <w:bottom w:val="none" w:sz="0" w:space="0" w:color="auto"/>
            <w:right w:val="none" w:sz="0" w:space="0" w:color="auto"/>
          </w:divBdr>
        </w:div>
        <w:div w:id="153768648">
          <w:marLeft w:val="640"/>
          <w:marRight w:val="0"/>
          <w:marTop w:val="0"/>
          <w:marBottom w:val="0"/>
          <w:divBdr>
            <w:top w:val="none" w:sz="0" w:space="0" w:color="auto"/>
            <w:left w:val="none" w:sz="0" w:space="0" w:color="auto"/>
            <w:bottom w:val="none" w:sz="0" w:space="0" w:color="auto"/>
            <w:right w:val="none" w:sz="0" w:space="0" w:color="auto"/>
          </w:divBdr>
        </w:div>
        <w:div w:id="1732997939">
          <w:marLeft w:val="640"/>
          <w:marRight w:val="0"/>
          <w:marTop w:val="0"/>
          <w:marBottom w:val="0"/>
          <w:divBdr>
            <w:top w:val="none" w:sz="0" w:space="0" w:color="auto"/>
            <w:left w:val="none" w:sz="0" w:space="0" w:color="auto"/>
            <w:bottom w:val="none" w:sz="0" w:space="0" w:color="auto"/>
            <w:right w:val="none" w:sz="0" w:space="0" w:color="auto"/>
          </w:divBdr>
        </w:div>
        <w:div w:id="586690713">
          <w:marLeft w:val="640"/>
          <w:marRight w:val="0"/>
          <w:marTop w:val="0"/>
          <w:marBottom w:val="0"/>
          <w:divBdr>
            <w:top w:val="none" w:sz="0" w:space="0" w:color="auto"/>
            <w:left w:val="none" w:sz="0" w:space="0" w:color="auto"/>
            <w:bottom w:val="none" w:sz="0" w:space="0" w:color="auto"/>
            <w:right w:val="none" w:sz="0" w:space="0" w:color="auto"/>
          </w:divBdr>
        </w:div>
        <w:div w:id="1971861299">
          <w:marLeft w:val="640"/>
          <w:marRight w:val="0"/>
          <w:marTop w:val="0"/>
          <w:marBottom w:val="0"/>
          <w:divBdr>
            <w:top w:val="none" w:sz="0" w:space="0" w:color="auto"/>
            <w:left w:val="none" w:sz="0" w:space="0" w:color="auto"/>
            <w:bottom w:val="none" w:sz="0" w:space="0" w:color="auto"/>
            <w:right w:val="none" w:sz="0" w:space="0" w:color="auto"/>
          </w:divBdr>
        </w:div>
        <w:div w:id="712657112">
          <w:marLeft w:val="640"/>
          <w:marRight w:val="0"/>
          <w:marTop w:val="0"/>
          <w:marBottom w:val="0"/>
          <w:divBdr>
            <w:top w:val="none" w:sz="0" w:space="0" w:color="auto"/>
            <w:left w:val="none" w:sz="0" w:space="0" w:color="auto"/>
            <w:bottom w:val="none" w:sz="0" w:space="0" w:color="auto"/>
            <w:right w:val="none" w:sz="0" w:space="0" w:color="auto"/>
          </w:divBdr>
        </w:div>
        <w:div w:id="768041000">
          <w:marLeft w:val="640"/>
          <w:marRight w:val="0"/>
          <w:marTop w:val="0"/>
          <w:marBottom w:val="0"/>
          <w:divBdr>
            <w:top w:val="none" w:sz="0" w:space="0" w:color="auto"/>
            <w:left w:val="none" w:sz="0" w:space="0" w:color="auto"/>
            <w:bottom w:val="none" w:sz="0" w:space="0" w:color="auto"/>
            <w:right w:val="none" w:sz="0" w:space="0" w:color="auto"/>
          </w:divBdr>
        </w:div>
        <w:div w:id="1897012602">
          <w:marLeft w:val="640"/>
          <w:marRight w:val="0"/>
          <w:marTop w:val="0"/>
          <w:marBottom w:val="0"/>
          <w:divBdr>
            <w:top w:val="none" w:sz="0" w:space="0" w:color="auto"/>
            <w:left w:val="none" w:sz="0" w:space="0" w:color="auto"/>
            <w:bottom w:val="none" w:sz="0" w:space="0" w:color="auto"/>
            <w:right w:val="none" w:sz="0" w:space="0" w:color="auto"/>
          </w:divBdr>
        </w:div>
        <w:div w:id="1687712872">
          <w:marLeft w:val="640"/>
          <w:marRight w:val="0"/>
          <w:marTop w:val="0"/>
          <w:marBottom w:val="0"/>
          <w:divBdr>
            <w:top w:val="none" w:sz="0" w:space="0" w:color="auto"/>
            <w:left w:val="none" w:sz="0" w:space="0" w:color="auto"/>
            <w:bottom w:val="none" w:sz="0" w:space="0" w:color="auto"/>
            <w:right w:val="none" w:sz="0" w:space="0" w:color="auto"/>
          </w:divBdr>
        </w:div>
        <w:div w:id="1599485280">
          <w:marLeft w:val="640"/>
          <w:marRight w:val="0"/>
          <w:marTop w:val="0"/>
          <w:marBottom w:val="0"/>
          <w:divBdr>
            <w:top w:val="none" w:sz="0" w:space="0" w:color="auto"/>
            <w:left w:val="none" w:sz="0" w:space="0" w:color="auto"/>
            <w:bottom w:val="none" w:sz="0" w:space="0" w:color="auto"/>
            <w:right w:val="none" w:sz="0" w:space="0" w:color="auto"/>
          </w:divBdr>
        </w:div>
        <w:div w:id="938945591">
          <w:marLeft w:val="640"/>
          <w:marRight w:val="0"/>
          <w:marTop w:val="0"/>
          <w:marBottom w:val="0"/>
          <w:divBdr>
            <w:top w:val="none" w:sz="0" w:space="0" w:color="auto"/>
            <w:left w:val="none" w:sz="0" w:space="0" w:color="auto"/>
            <w:bottom w:val="none" w:sz="0" w:space="0" w:color="auto"/>
            <w:right w:val="none" w:sz="0" w:space="0" w:color="auto"/>
          </w:divBdr>
        </w:div>
        <w:div w:id="1028987919">
          <w:marLeft w:val="640"/>
          <w:marRight w:val="0"/>
          <w:marTop w:val="0"/>
          <w:marBottom w:val="0"/>
          <w:divBdr>
            <w:top w:val="none" w:sz="0" w:space="0" w:color="auto"/>
            <w:left w:val="none" w:sz="0" w:space="0" w:color="auto"/>
            <w:bottom w:val="none" w:sz="0" w:space="0" w:color="auto"/>
            <w:right w:val="none" w:sz="0" w:space="0" w:color="auto"/>
          </w:divBdr>
        </w:div>
        <w:div w:id="2018992531">
          <w:marLeft w:val="640"/>
          <w:marRight w:val="0"/>
          <w:marTop w:val="0"/>
          <w:marBottom w:val="0"/>
          <w:divBdr>
            <w:top w:val="none" w:sz="0" w:space="0" w:color="auto"/>
            <w:left w:val="none" w:sz="0" w:space="0" w:color="auto"/>
            <w:bottom w:val="none" w:sz="0" w:space="0" w:color="auto"/>
            <w:right w:val="none" w:sz="0" w:space="0" w:color="auto"/>
          </w:divBdr>
        </w:div>
        <w:div w:id="1639921125">
          <w:marLeft w:val="640"/>
          <w:marRight w:val="0"/>
          <w:marTop w:val="0"/>
          <w:marBottom w:val="0"/>
          <w:divBdr>
            <w:top w:val="none" w:sz="0" w:space="0" w:color="auto"/>
            <w:left w:val="none" w:sz="0" w:space="0" w:color="auto"/>
            <w:bottom w:val="none" w:sz="0" w:space="0" w:color="auto"/>
            <w:right w:val="none" w:sz="0" w:space="0" w:color="auto"/>
          </w:divBdr>
        </w:div>
        <w:div w:id="529687077">
          <w:marLeft w:val="640"/>
          <w:marRight w:val="0"/>
          <w:marTop w:val="0"/>
          <w:marBottom w:val="0"/>
          <w:divBdr>
            <w:top w:val="none" w:sz="0" w:space="0" w:color="auto"/>
            <w:left w:val="none" w:sz="0" w:space="0" w:color="auto"/>
            <w:bottom w:val="none" w:sz="0" w:space="0" w:color="auto"/>
            <w:right w:val="none" w:sz="0" w:space="0" w:color="auto"/>
          </w:divBdr>
        </w:div>
        <w:div w:id="933518247">
          <w:marLeft w:val="640"/>
          <w:marRight w:val="0"/>
          <w:marTop w:val="0"/>
          <w:marBottom w:val="0"/>
          <w:divBdr>
            <w:top w:val="none" w:sz="0" w:space="0" w:color="auto"/>
            <w:left w:val="none" w:sz="0" w:space="0" w:color="auto"/>
            <w:bottom w:val="none" w:sz="0" w:space="0" w:color="auto"/>
            <w:right w:val="none" w:sz="0" w:space="0" w:color="auto"/>
          </w:divBdr>
        </w:div>
        <w:div w:id="796528931">
          <w:marLeft w:val="640"/>
          <w:marRight w:val="0"/>
          <w:marTop w:val="0"/>
          <w:marBottom w:val="0"/>
          <w:divBdr>
            <w:top w:val="none" w:sz="0" w:space="0" w:color="auto"/>
            <w:left w:val="none" w:sz="0" w:space="0" w:color="auto"/>
            <w:bottom w:val="none" w:sz="0" w:space="0" w:color="auto"/>
            <w:right w:val="none" w:sz="0" w:space="0" w:color="auto"/>
          </w:divBdr>
        </w:div>
        <w:div w:id="1955364474">
          <w:marLeft w:val="640"/>
          <w:marRight w:val="0"/>
          <w:marTop w:val="0"/>
          <w:marBottom w:val="0"/>
          <w:divBdr>
            <w:top w:val="none" w:sz="0" w:space="0" w:color="auto"/>
            <w:left w:val="none" w:sz="0" w:space="0" w:color="auto"/>
            <w:bottom w:val="none" w:sz="0" w:space="0" w:color="auto"/>
            <w:right w:val="none" w:sz="0" w:space="0" w:color="auto"/>
          </w:divBdr>
        </w:div>
        <w:div w:id="1060979495">
          <w:marLeft w:val="640"/>
          <w:marRight w:val="0"/>
          <w:marTop w:val="0"/>
          <w:marBottom w:val="0"/>
          <w:divBdr>
            <w:top w:val="none" w:sz="0" w:space="0" w:color="auto"/>
            <w:left w:val="none" w:sz="0" w:space="0" w:color="auto"/>
            <w:bottom w:val="none" w:sz="0" w:space="0" w:color="auto"/>
            <w:right w:val="none" w:sz="0" w:space="0" w:color="auto"/>
          </w:divBdr>
        </w:div>
        <w:div w:id="1572888602">
          <w:marLeft w:val="640"/>
          <w:marRight w:val="0"/>
          <w:marTop w:val="0"/>
          <w:marBottom w:val="0"/>
          <w:divBdr>
            <w:top w:val="none" w:sz="0" w:space="0" w:color="auto"/>
            <w:left w:val="none" w:sz="0" w:space="0" w:color="auto"/>
            <w:bottom w:val="none" w:sz="0" w:space="0" w:color="auto"/>
            <w:right w:val="none" w:sz="0" w:space="0" w:color="auto"/>
          </w:divBdr>
        </w:div>
        <w:div w:id="1501895769">
          <w:marLeft w:val="640"/>
          <w:marRight w:val="0"/>
          <w:marTop w:val="0"/>
          <w:marBottom w:val="0"/>
          <w:divBdr>
            <w:top w:val="none" w:sz="0" w:space="0" w:color="auto"/>
            <w:left w:val="none" w:sz="0" w:space="0" w:color="auto"/>
            <w:bottom w:val="none" w:sz="0" w:space="0" w:color="auto"/>
            <w:right w:val="none" w:sz="0" w:space="0" w:color="auto"/>
          </w:divBdr>
        </w:div>
        <w:div w:id="381565470">
          <w:marLeft w:val="640"/>
          <w:marRight w:val="0"/>
          <w:marTop w:val="0"/>
          <w:marBottom w:val="0"/>
          <w:divBdr>
            <w:top w:val="none" w:sz="0" w:space="0" w:color="auto"/>
            <w:left w:val="none" w:sz="0" w:space="0" w:color="auto"/>
            <w:bottom w:val="none" w:sz="0" w:space="0" w:color="auto"/>
            <w:right w:val="none" w:sz="0" w:space="0" w:color="auto"/>
          </w:divBdr>
        </w:div>
        <w:div w:id="819922903">
          <w:marLeft w:val="640"/>
          <w:marRight w:val="0"/>
          <w:marTop w:val="0"/>
          <w:marBottom w:val="0"/>
          <w:divBdr>
            <w:top w:val="none" w:sz="0" w:space="0" w:color="auto"/>
            <w:left w:val="none" w:sz="0" w:space="0" w:color="auto"/>
            <w:bottom w:val="none" w:sz="0" w:space="0" w:color="auto"/>
            <w:right w:val="none" w:sz="0" w:space="0" w:color="auto"/>
          </w:divBdr>
        </w:div>
        <w:div w:id="1537153412">
          <w:marLeft w:val="640"/>
          <w:marRight w:val="0"/>
          <w:marTop w:val="0"/>
          <w:marBottom w:val="0"/>
          <w:divBdr>
            <w:top w:val="none" w:sz="0" w:space="0" w:color="auto"/>
            <w:left w:val="none" w:sz="0" w:space="0" w:color="auto"/>
            <w:bottom w:val="none" w:sz="0" w:space="0" w:color="auto"/>
            <w:right w:val="none" w:sz="0" w:space="0" w:color="auto"/>
          </w:divBdr>
        </w:div>
        <w:div w:id="2117823300">
          <w:marLeft w:val="640"/>
          <w:marRight w:val="0"/>
          <w:marTop w:val="0"/>
          <w:marBottom w:val="0"/>
          <w:divBdr>
            <w:top w:val="none" w:sz="0" w:space="0" w:color="auto"/>
            <w:left w:val="none" w:sz="0" w:space="0" w:color="auto"/>
            <w:bottom w:val="none" w:sz="0" w:space="0" w:color="auto"/>
            <w:right w:val="none" w:sz="0" w:space="0" w:color="auto"/>
          </w:divBdr>
        </w:div>
        <w:div w:id="1017543645">
          <w:marLeft w:val="640"/>
          <w:marRight w:val="0"/>
          <w:marTop w:val="0"/>
          <w:marBottom w:val="0"/>
          <w:divBdr>
            <w:top w:val="none" w:sz="0" w:space="0" w:color="auto"/>
            <w:left w:val="none" w:sz="0" w:space="0" w:color="auto"/>
            <w:bottom w:val="none" w:sz="0" w:space="0" w:color="auto"/>
            <w:right w:val="none" w:sz="0" w:space="0" w:color="auto"/>
          </w:divBdr>
        </w:div>
        <w:div w:id="2050450375">
          <w:marLeft w:val="640"/>
          <w:marRight w:val="0"/>
          <w:marTop w:val="0"/>
          <w:marBottom w:val="0"/>
          <w:divBdr>
            <w:top w:val="none" w:sz="0" w:space="0" w:color="auto"/>
            <w:left w:val="none" w:sz="0" w:space="0" w:color="auto"/>
            <w:bottom w:val="none" w:sz="0" w:space="0" w:color="auto"/>
            <w:right w:val="none" w:sz="0" w:space="0" w:color="auto"/>
          </w:divBdr>
        </w:div>
        <w:div w:id="1879587210">
          <w:marLeft w:val="640"/>
          <w:marRight w:val="0"/>
          <w:marTop w:val="0"/>
          <w:marBottom w:val="0"/>
          <w:divBdr>
            <w:top w:val="none" w:sz="0" w:space="0" w:color="auto"/>
            <w:left w:val="none" w:sz="0" w:space="0" w:color="auto"/>
            <w:bottom w:val="none" w:sz="0" w:space="0" w:color="auto"/>
            <w:right w:val="none" w:sz="0" w:space="0" w:color="auto"/>
          </w:divBdr>
        </w:div>
        <w:div w:id="133108088">
          <w:marLeft w:val="640"/>
          <w:marRight w:val="0"/>
          <w:marTop w:val="0"/>
          <w:marBottom w:val="0"/>
          <w:divBdr>
            <w:top w:val="none" w:sz="0" w:space="0" w:color="auto"/>
            <w:left w:val="none" w:sz="0" w:space="0" w:color="auto"/>
            <w:bottom w:val="none" w:sz="0" w:space="0" w:color="auto"/>
            <w:right w:val="none" w:sz="0" w:space="0" w:color="auto"/>
          </w:divBdr>
        </w:div>
        <w:div w:id="705061496">
          <w:marLeft w:val="640"/>
          <w:marRight w:val="0"/>
          <w:marTop w:val="0"/>
          <w:marBottom w:val="0"/>
          <w:divBdr>
            <w:top w:val="none" w:sz="0" w:space="0" w:color="auto"/>
            <w:left w:val="none" w:sz="0" w:space="0" w:color="auto"/>
            <w:bottom w:val="none" w:sz="0" w:space="0" w:color="auto"/>
            <w:right w:val="none" w:sz="0" w:space="0" w:color="auto"/>
          </w:divBdr>
        </w:div>
        <w:div w:id="1305620097">
          <w:marLeft w:val="640"/>
          <w:marRight w:val="0"/>
          <w:marTop w:val="0"/>
          <w:marBottom w:val="0"/>
          <w:divBdr>
            <w:top w:val="none" w:sz="0" w:space="0" w:color="auto"/>
            <w:left w:val="none" w:sz="0" w:space="0" w:color="auto"/>
            <w:bottom w:val="none" w:sz="0" w:space="0" w:color="auto"/>
            <w:right w:val="none" w:sz="0" w:space="0" w:color="auto"/>
          </w:divBdr>
        </w:div>
        <w:div w:id="711229190">
          <w:marLeft w:val="640"/>
          <w:marRight w:val="0"/>
          <w:marTop w:val="0"/>
          <w:marBottom w:val="0"/>
          <w:divBdr>
            <w:top w:val="none" w:sz="0" w:space="0" w:color="auto"/>
            <w:left w:val="none" w:sz="0" w:space="0" w:color="auto"/>
            <w:bottom w:val="none" w:sz="0" w:space="0" w:color="auto"/>
            <w:right w:val="none" w:sz="0" w:space="0" w:color="auto"/>
          </w:divBdr>
        </w:div>
        <w:div w:id="722753172">
          <w:marLeft w:val="640"/>
          <w:marRight w:val="0"/>
          <w:marTop w:val="0"/>
          <w:marBottom w:val="0"/>
          <w:divBdr>
            <w:top w:val="none" w:sz="0" w:space="0" w:color="auto"/>
            <w:left w:val="none" w:sz="0" w:space="0" w:color="auto"/>
            <w:bottom w:val="none" w:sz="0" w:space="0" w:color="auto"/>
            <w:right w:val="none" w:sz="0" w:space="0" w:color="auto"/>
          </w:divBdr>
        </w:div>
        <w:div w:id="517738496">
          <w:marLeft w:val="640"/>
          <w:marRight w:val="0"/>
          <w:marTop w:val="0"/>
          <w:marBottom w:val="0"/>
          <w:divBdr>
            <w:top w:val="none" w:sz="0" w:space="0" w:color="auto"/>
            <w:left w:val="none" w:sz="0" w:space="0" w:color="auto"/>
            <w:bottom w:val="none" w:sz="0" w:space="0" w:color="auto"/>
            <w:right w:val="none" w:sz="0" w:space="0" w:color="auto"/>
          </w:divBdr>
        </w:div>
        <w:div w:id="1281574542">
          <w:marLeft w:val="640"/>
          <w:marRight w:val="0"/>
          <w:marTop w:val="0"/>
          <w:marBottom w:val="0"/>
          <w:divBdr>
            <w:top w:val="none" w:sz="0" w:space="0" w:color="auto"/>
            <w:left w:val="none" w:sz="0" w:space="0" w:color="auto"/>
            <w:bottom w:val="none" w:sz="0" w:space="0" w:color="auto"/>
            <w:right w:val="none" w:sz="0" w:space="0" w:color="auto"/>
          </w:divBdr>
        </w:div>
        <w:div w:id="1328628549">
          <w:marLeft w:val="640"/>
          <w:marRight w:val="0"/>
          <w:marTop w:val="0"/>
          <w:marBottom w:val="0"/>
          <w:divBdr>
            <w:top w:val="none" w:sz="0" w:space="0" w:color="auto"/>
            <w:left w:val="none" w:sz="0" w:space="0" w:color="auto"/>
            <w:bottom w:val="none" w:sz="0" w:space="0" w:color="auto"/>
            <w:right w:val="none" w:sz="0" w:space="0" w:color="auto"/>
          </w:divBdr>
        </w:div>
        <w:div w:id="925917771">
          <w:marLeft w:val="640"/>
          <w:marRight w:val="0"/>
          <w:marTop w:val="0"/>
          <w:marBottom w:val="0"/>
          <w:divBdr>
            <w:top w:val="none" w:sz="0" w:space="0" w:color="auto"/>
            <w:left w:val="none" w:sz="0" w:space="0" w:color="auto"/>
            <w:bottom w:val="none" w:sz="0" w:space="0" w:color="auto"/>
            <w:right w:val="none" w:sz="0" w:space="0" w:color="auto"/>
          </w:divBdr>
        </w:div>
        <w:div w:id="1982148860">
          <w:marLeft w:val="640"/>
          <w:marRight w:val="0"/>
          <w:marTop w:val="0"/>
          <w:marBottom w:val="0"/>
          <w:divBdr>
            <w:top w:val="none" w:sz="0" w:space="0" w:color="auto"/>
            <w:left w:val="none" w:sz="0" w:space="0" w:color="auto"/>
            <w:bottom w:val="none" w:sz="0" w:space="0" w:color="auto"/>
            <w:right w:val="none" w:sz="0" w:space="0" w:color="auto"/>
          </w:divBdr>
        </w:div>
        <w:div w:id="1080954176">
          <w:marLeft w:val="640"/>
          <w:marRight w:val="0"/>
          <w:marTop w:val="0"/>
          <w:marBottom w:val="0"/>
          <w:divBdr>
            <w:top w:val="none" w:sz="0" w:space="0" w:color="auto"/>
            <w:left w:val="none" w:sz="0" w:space="0" w:color="auto"/>
            <w:bottom w:val="none" w:sz="0" w:space="0" w:color="auto"/>
            <w:right w:val="none" w:sz="0" w:space="0" w:color="auto"/>
          </w:divBdr>
        </w:div>
        <w:div w:id="1225948193">
          <w:marLeft w:val="640"/>
          <w:marRight w:val="0"/>
          <w:marTop w:val="0"/>
          <w:marBottom w:val="0"/>
          <w:divBdr>
            <w:top w:val="none" w:sz="0" w:space="0" w:color="auto"/>
            <w:left w:val="none" w:sz="0" w:space="0" w:color="auto"/>
            <w:bottom w:val="none" w:sz="0" w:space="0" w:color="auto"/>
            <w:right w:val="none" w:sz="0" w:space="0" w:color="auto"/>
          </w:divBdr>
        </w:div>
        <w:div w:id="510795893">
          <w:marLeft w:val="640"/>
          <w:marRight w:val="0"/>
          <w:marTop w:val="0"/>
          <w:marBottom w:val="0"/>
          <w:divBdr>
            <w:top w:val="none" w:sz="0" w:space="0" w:color="auto"/>
            <w:left w:val="none" w:sz="0" w:space="0" w:color="auto"/>
            <w:bottom w:val="none" w:sz="0" w:space="0" w:color="auto"/>
            <w:right w:val="none" w:sz="0" w:space="0" w:color="auto"/>
          </w:divBdr>
        </w:div>
        <w:div w:id="899171737">
          <w:marLeft w:val="640"/>
          <w:marRight w:val="0"/>
          <w:marTop w:val="0"/>
          <w:marBottom w:val="0"/>
          <w:divBdr>
            <w:top w:val="none" w:sz="0" w:space="0" w:color="auto"/>
            <w:left w:val="none" w:sz="0" w:space="0" w:color="auto"/>
            <w:bottom w:val="none" w:sz="0" w:space="0" w:color="auto"/>
            <w:right w:val="none" w:sz="0" w:space="0" w:color="auto"/>
          </w:divBdr>
        </w:div>
      </w:divsChild>
    </w:div>
    <w:div w:id="527908145">
      <w:bodyDiv w:val="1"/>
      <w:marLeft w:val="0"/>
      <w:marRight w:val="0"/>
      <w:marTop w:val="0"/>
      <w:marBottom w:val="0"/>
      <w:divBdr>
        <w:top w:val="none" w:sz="0" w:space="0" w:color="auto"/>
        <w:left w:val="none" w:sz="0" w:space="0" w:color="auto"/>
        <w:bottom w:val="none" w:sz="0" w:space="0" w:color="auto"/>
        <w:right w:val="none" w:sz="0" w:space="0" w:color="auto"/>
      </w:divBdr>
      <w:divsChild>
        <w:div w:id="1943415103">
          <w:marLeft w:val="640"/>
          <w:marRight w:val="0"/>
          <w:marTop w:val="0"/>
          <w:marBottom w:val="0"/>
          <w:divBdr>
            <w:top w:val="none" w:sz="0" w:space="0" w:color="auto"/>
            <w:left w:val="none" w:sz="0" w:space="0" w:color="auto"/>
            <w:bottom w:val="none" w:sz="0" w:space="0" w:color="auto"/>
            <w:right w:val="none" w:sz="0" w:space="0" w:color="auto"/>
          </w:divBdr>
        </w:div>
        <w:div w:id="1514807750">
          <w:marLeft w:val="640"/>
          <w:marRight w:val="0"/>
          <w:marTop w:val="0"/>
          <w:marBottom w:val="0"/>
          <w:divBdr>
            <w:top w:val="none" w:sz="0" w:space="0" w:color="auto"/>
            <w:left w:val="none" w:sz="0" w:space="0" w:color="auto"/>
            <w:bottom w:val="none" w:sz="0" w:space="0" w:color="auto"/>
            <w:right w:val="none" w:sz="0" w:space="0" w:color="auto"/>
          </w:divBdr>
        </w:div>
        <w:div w:id="1237975552">
          <w:marLeft w:val="640"/>
          <w:marRight w:val="0"/>
          <w:marTop w:val="0"/>
          <w:marBottom w:val="0"/>
          <w:divBdr>
            <w:top w:val="none" w:sz="0" w:space="0" w:color="auto"/>
            <w:left w:val="none" w:sz="0" w:space="0" w:color="auto"/>
            <w:bottom w:val="none" w:sz="0" w:space="0" w:color="auto"/>
            <w:right w:val="none" w:sz="0" w:space="0" w:color="auto"/>
          </w:divBdr>
        </w:div>
        <w:div w:id="1119715080">
          <w:marLeft w:val="640"/>
          <w:marRight w:val="0"/>
          <w:marTop w:val="0"/>
          <w:marBottom w:val="0"/>
          <w:divBdr>
            <w:top w:val="none" w:sz="0" w:space="0" w:color="auto"/>
            <w:left w:val="none" w:sz="0" w:space="0" w:color="auto"/>
            <w:bottom w:val="none" w:sz="0" w:space="0" w:color="auto"/>
            <w:right w:val="none" w:sz="0" w:space="0" w:color="auto"/>
          </w:divBdr>
        </w:div>
        <w:div w:id="88474922">
          <w:marLeft w:val="640"/>
          <w:marRight w:val="0"/>
          <w:marTop w:val="0"/>
          <w:marBottom w:val="0"/>
          <w:divBdr>
            <w:top w:val="none" w:sz="0" w:space="0" w:color="auto"/>
            <w:left w:val="none" w:sz="0" w:space="0" w:color="auto"/>
            <w:bottom w:val="none" w:sz="0" w:space="0" w:color="auto"/>
            <w:right w:val="none" w:sz="0" w:space="0" w:color="auto"/>
          </w:divBdr>
        </w:div>
        <w:div w:id="503666872">
          <w:marLeft w:val="640"/>
          <w:marRight w:val="0"/>
          <w:marTop w:val="0"/>
          <w:marBottom w:val="0"/>
          <w:divBdr>
            <w:top w:val="none" w:sz="0" w:space="0" w:color="auto"/>
            <w:left w:val="none" w:sz="0" w:space="0" w:color="auto"/>
            <w:bottom w:val="none" w:sz="0" w:space="0" w:color="auto"/>
            <w:right w:val="none" w:sz="0" w:space="0" w:color="auto"/>
          </w:divBdr>
        </w:div>
        <w:div w:id="802042585">
          <w:marLeft w:val="640"/>
          <w:marRight w:val="0"/>
          <w:marTop w:val="0"/>
          <w:marBottom w:val="0"/>
          <w:divBdr>
            <w:top w:val="none" w:sz="0" w:space="0" w:color="auto"/>
            <w:left w:val="none" w:sz="0" w:space="0" w:color="auto"/>
            <w:bottom w:val="none" w:sz="0" w:space="0" w:color="auto"/>
            <w:right w:val="none" w:sz="0" w:space="0" w:color="auto"/>
          </w:divBdr>
        </w:div>
        <w:div w:id="872616878">
          <w:marLeft w:val="640"/>
          <w:marRight w:val="0"/>
          <w:marTop w:val="0"/>
          <w:marBottom w:val="0"/>
          <w:divBdr>
            <w:top w:val="none" w:sz="0" w:space="0" w:color="auto"/>
            <w:left w:val="none" w:sz="0" w:space="0" w:color="auto"/>
            <w:bottom w:val="none" w:sz="0" w:space="0" w:color="auto"/>
            <w:right w:val="none" w:sz="0" w:space="0" w:color="auto"/>
          </w:divBdr>
        </w:div>
        <w:div w:id="406072008">
          <w:marLeft w:val="640"/>
          <w:marRight w:val="0"/>
          <w:marTop w:val="0"/>
          <w:marBottom w:val="0"/>
          <w:divBdr>
            <w:top w:val="none" w:sz="0" w:space="0" w:color="auto"/>
            <w:left w:val="none" w:sz="0" w:space="0" w:color="auto"/>
            <w:bottom w:val="none" w:sz="0" w:space="0" w:color="auto"/>
            <w:right w:val="none" w:sz="0" w:space="0" w:color="auto"/>
          </w:divBdr>
        </w:div>
        <w:div w:id="1589576041">
          <w:marLeft w:val="640"/>
          <w:marRight w:val="0"/>
          <w:marTop w:val="0"/>
          <w:marBottom w:val="0"/>
          <w:divBdr>
            <w:top w:val="none" w:sz="0" w:space="0" w:color="auto"/>
            <w:left w:val="none" w:sz="0" w:space="0" w:color="auto"/>
            <w:bottom w:val="none" w:sz="0" w:space="0" w:color="auto"/>
            <w:right w:val="none" w:sz="0" w:space="0" w:color="auto"/>
          </w:divBdr>
        </w:div>
        <w:div w:id="747769426">
          <w:marLeft w:val="640"/>
          <w:marRight w:val="0"/>
          <w:marTop w:val="0"/>
          <w:marBottom w:val="0"/>
          <w:divBdr>
            <w:top w:val="none" w:sz="0" w:space="0" w:color="auto"/>
            <w:left w:val="none" w:sz="0" w:space="0" w:color="auto"/>
            <w:bottom w:val="none" w:sz="0" w:space="0" w:color="auto"/>
            <w:right w:val="none" w:sz="0" w:space="0" w:color="auto"/>
          </w:divBdr>
        </w:div>
        <w:div w:id="1501385356">
          <w:marLeft w:val="640"/>
          <w:marRight w:val="0"/>
          <w:marTop w:val="0"/>
          <w:marBottom w:val="0"/>
          <w:divBdr>
            <w:top w:val="none" w:sz="0" w:space="0" w:color="auto"/>
            <w:left w:val="none" w:sz="0" w:space="0" w:color="auto"/>
            <w:bottom w:val="none" w:sz="0" w:space="0" w:color="auto"/>
            <w:right w:val="none" w:sz="0" w:space="0" w:color="auto"/>
          </w:divBdr>
        </w:div>
        <w:div w:id="1506046336">
          <w:marLeft w:val="640"/>
          <w:marRight w:val="0"/>
          <w:marTop w:val="0"/>
          <w:marBottom w:val="0"/>
          <w:divBdr>
            <w:top w:val="none" w:sz="0" w:space="0" w:color="auto"/>
            <w:left w:val="none" w:sz="0" w:space="0" w:color="auto"/>
            <w:bottom w:val="none" w:sz="0" w:space="0" w:color="auto"/>
            <w:right w:val="none" w:sz="0" w:space="0" w:color="auto"/>
          </w:divBdr>
        </w:div>
        <w:div w:id="1572881948">
          <w:marLeft w:val="640"/>
          <w:marRight w:val="0"/>
          <w:marTop w:val="0"/>
          <w:marBottom w:val="0"/>
          <w:divBdr>
            <w:top w:val="none" w:sz="0" w:space="0" w:color="auto"/>
            <w:left w:val="none" w:sz="0" w:space="0" w:color="auto"/>
            <w:bottom w:val="none" w:sz="0" w:space="0" w:color="auto"/>
            <w:right w:val="none" w:sz="0" w:space="0" w:color="auto"/>
          </w:divBdr>
        </w:div>
        <w:div w:id="1125389972">
          <w:marLeft w:val="640"/>
          <w:marRight w:val="0"/>
          <w:marTop w:val="0"/>
          <w:marBottom w:val="0"/>
          <w:divBdr>
            <w:top w:val="none" w:sz="0" w:space="0" w:color="auto"/>
            <w:left w:val="none" w:sz="0" w:space="0" w:color="auto"/>
            <w:bottom w:val="none" w:sz="0" w:space="0" w:color="auto"/>
            <w:right w:val="none" w:sz="0" w:space="0" w:color="auto"/>
          </w:divBdr>
        </w:div>
        <w:div w:id="920912628">
          <w:marLeft w:val="640"/>
          <w:marRight w:val="0"/>
          <w:marTop w:val="0"/>
          <w:marBottom w:val="0"/>
          <w:divBdr>
            <w:top w:val="none" w:sz="0" w:space="0" w:color="auto"/>
            <w:left w:val="none" w:sz="0" w:space="0" w:color="auto"/>
            <w:bottom w:val="none" w:sz="0" w:space="0" w:color="auto"/>
            <w:right w:val="none" w:sz="0" w:space="0" w:color="auto"/>
          </w:divBdr>
        </w:div>
        <w:div w:id="1366784329">
          <w:marLeft w:val="640"/>
          <w:marRight w:val="0"/>
          <w:marTop w:val="0"/>
          <w:marBottom w:val="0"/>
          <w:divBdr>
            <w:top w:val="none" w:sz="0" w:space="0" w:color="auto"/>
            <w:left w:val="none" w:sz="0" w:space="0" w:color="auto"/>
            <w:bottom w:val="none" w:sz="0" w:space="0" w:color="auto"/>
            <w:right w:val="none" w:sz="0" w:space="0" w:color="auto"/>
          </w:divBdr>
        </w:div>
        <w:div w:id="448210007">
          <w:marLeft w:val="640"/>
          <w:marRight w:val="0"/>
          <w:marTop w:val="0"/>
          <w:marBottom w:val="0"/>
          <w:divBdr>
            <w:top w:val="none" w:sz="0" w:space="0" w:color="auto"/>
            <w:left w:val="none" w:sz="0" w:space="0" w:color="auto"/>
            <w:bottom w:val="none" w:sz="0" w:space="0" w:color="auto"/>
            <w:right w:val="none" w:sz="0" w:space="0" w:color="auto"/>
          </w:divBdr>
        </w:div>
        <w:div w:id="1015157374">
          <w:marLeft w:val="640"/>
          <w:marRight w:val="0"/>
          <w:marTop w:val="0"/>
          <w:marBottom w:val="0"/>
          <w:divBdr>
            <w:top w:val="none" w:sz="0" w:space="0" w:color="auto"/>
            <w:left w:val="none" w:sz="0" w:space="0" w:color="auto"/>
            <w:bottom w:val="none" w:sz="0" w:space="0" w:color="auto"/>
            <w:right w:val="none" w:sz="0" w:space="0" w:color="auto"/>
          </w:divBdr>
        </w:div>
        <w:div w:id="1771050575">
          <w:marLeft w:val="640"/>
          <w:marRight w:val="0"/>
          <w:marTop w:val="0"/>
          <w:marBottom w:val="0"/>
          <w:divBdr>
            <w:top w:val="none" w:sz="0" w:space="0" w:color="auto"/>
            <w:left w:val="none" w:sz="0" w:space="0" w:color="auto"/>
            <w:bottom w:val="none" w:sz="0" w:space="0" w:color="auto"/>
            <w:right w:val="none" w:sz="0" w:space="0" w:color="auto"/>
          </w:divBdr>
        </w:div>
        <w:div w:id="1522083117">
          <w:marLeft w:val="640"/>
          <w:marRight w:val="0"/>
          <w:marTop w:val="0"/>
          <w:marBottom w:val="0"/>
          <w:divBdr>
            <w:top w:val="none" w:sz="0" w:space="0" w:color="auto"/>
            <w:left w:val="none" w:sz="0" w:space="0" w:color="auto"/>
            <w:bottom w:val="none" w:sz="0" w:space="0" w:color="auto"/>
            <w:right w:val="none" w:sz="0" w:space="0" w:color="auto"/>
          </w:divBdr>
        </w:div>
        <w:div w:id="848982810">
          <w:marLeft w:val="640"/>
          <w:marRight w:val="0"/>
          <w:marTop w:val="0"/>
          <w:marBottom w:val="0"/>
          <w:divBdr>
            <w:top w:val="none" w:sz="0" w:space="0" w:color="auto"/>
            <w:left w:val="none" w:sz="0" w:space="0" w:color="auto"/>
            <w:bottom w:val="none" w:sz="0" w:space="0" w:color="auto"/>
            <w:right w:val="none" w:sz="0" w:space="0" w:color="auto"/>
          </w:divBdr>
        </w:div>
        <w:div w:id="1248920877">
          <w:marLeft w:val="640"/>
          <w:marRight w:val="0"/>
          <w:marTop w:val="0"/>
          <w:marBottom w:val="0"/>
          <w:divBdr>
            <w:top w:val="none" w:sz="0" w:space="0" w:color="auto"/>
            <w:left w:val="none" w:sz="0" w:space="0" w:color="auto"/>
            <w:bottom w:val="none" w:sz="0" w:space="0" w:color="auto"/>
            <w:right w:val="none" w:sz="0" w:space="0" w:color="auto"/>
          </w:divBdr>
        </w:div>
        <w:div w:id="524633693">
          <w:marLeft w:val="640"/>
          <w:marRight w:val="0"/>
          <w:marTop w:val="0"/>
          <w:marBottom w:val="0"/>
          <w:divBdr>
            <w:top w:val="none" w:sz="0" w:space="0" w:color="auto"/>
            <w:left w:val="none" w:sz="0" w:space="0" w:color="auto"/>
            <w:bottom w:val="none" w:sz="0" w:space="0" w:color="auto"/>
            <w:right w:val="none" w:sz="0" w:space="0" w:color="auto"/>
          </w:divBdr>
        </w:div>
        <w:div w:id="87360789">
          <w:marLeft w:val="640"/>
          <w:marRight w:val="0"/>
          <w:marTop w:val="0"/>
          <w:marBottom w:val="0"/>
          <w:divBdr>
            <w:top w:val="none" w:sz="0" w:space="0" w:color="auto"/>
            <w:left w:val="none" w:sz="0" w:space="0" w:color="auto"/>
            <w:bottom w:val="none" w:sz="0" w:space="0" w:color="auto"/>
            <w:right w:val="none" w:sz="0" w:space="0" w:color="auto"/>
          </w:divBdr>
        </w:div>
        <w:div w:id="2103647186">
          <w:marLeft w:val="640"/>
          <w:marRight w:val="0"/>
          <w:marTop w:val="0"/>
          <w:marBottom w:val="0"/>
          <w:divBdr>
            <w:top w:val="none" w:sz="0" w:space="0" w:color="auto"/>
            <w:left w:val="none" w:sz="0" w:space="0" w:color="auto"/>
            <w:bottom w:val="none" w:sz="0" w:space="0" w:color="auto"/>
            <w:right w:val="none" w:sz="0" w:space="0" w:color="auto"/>
          </w:divBdr>
        </w:div>
        <w:div w:id="1535851026">
          <w:marLeft w:val="640"/>
          <w:marRight w:val="0"/>
          <w:marTop w:val="0"/>
          <w:marBottom w:val="0"/>
          <w:divBdr>
            <w:top w:val="none" w:sz="0" w:space="0" w:color="auto"/>
            <w:left w:val="none" w:sz="0" w:space="0" w:color="auto"/>
            <w:bottom w:val="none" w:sz="0" w:space="0" w:color="auto"/>
            <w:right w:val="none" w:sz="0" w:space="0" w:color="auto"/>
          </w:divBdr>
        </w:div>
        <w:div w:id="1871869811">
          <w:marLeft w:val="640"/>
          <w:marRight w:val="0"/>
          <w:marTop w:val="0"/>
          <w:marBottom w:val="0"/>
          <w:divBdr>
            <w:top w:val="none" w:sz="0" w:space="0" w:color="auto"/>
            <w:left w:val="none" w:sz="0" w:space="0" w:color="auto"/>
            <w:bottom w:val="none" w:sz="0" w:space="0" w:color="auto"/>
            <w:right w:val="none" w:sz="0" w:space="0" w:color="auto"/>
          </w:divBdr>
        </w:div>
        <w:div w:id="781846997">
          <w:marLeft w:val="640"/>
          <w:marRight w:val="0"/>
          <w:marTop w:val="0"/>
          <w:marBottom w:val="0"/>
          <w:divBdr>
            <w:top w:val="none" w:sz="0" w:space="0" w:color="auto"/>
            <w:left w:val="none" w:sz="0" w:space="0" w:color="auto"/>
            <w:bottom w:val="none" w:sz="0" w:space="0" w:color="auto"/>
            <w:right w:val="none" w:sz="0" w:space="0" w:color="auto"/>
          </w:divBdr>
        </w:div>
        <w:div w:id="1120297527">
          <w:marLeft w:val="640"/>
          <w:marRight w:val="0"/>
          <w:marTop w:val="0"/>
          <w:marBottom w:val="0"/>
          <w:divBdr>
            <w:top w:val="none" w:sz="0" w:space="0" w:color="auto"/>
            <w:left w:val="none" w:sz="0" w:space="0" w:color="auto"/>
            <w:bottom w:val="none" w:sz="0" w:space="0" w:color="auto"/>
            <w:right w:val="none" w:sz="0" w:space="0" w:color="auto"/>
          </w:divBdr>
        </w:div>
        <w:div w:id="135224162">
          <w:marLeft w:val="640"/>
          <w:marRight w:val="0"/>
          <w:marTop w:val="0"/>
          <w:marBottom w:val="0"/>
          <w:divBdr>
            <w:top w:val="none" w:sz="0" w:space="0" w:color="auto"/>
            <w:left w:val="none" w:sz="0" w:space="0" w:color="auto"/>
            <w:bottom w:val="none" w:sz="0" w:space="0" w:color="auto"/>
            <w:right w:val="none" w:sz="0" w:space="0" w:color="auto"/>
          </w:divBdr>
        </w:div>
        <w:div w:id="1398280437">
          <w:marLeft w:val="640"/>
          <w:marRight w:val="0"/>
          <w:marTop w:val="0"/>
          <w:marBottom w:val="0"/>
          <w:divBdr>
            <w:top w:val="none" w:sz="0" w:space="0" w:color="auto"/>
            <w:left w:val="none" w:sz="0" w:space="0" w:color="auto"/>
            <w:bottom w:val="none" w:sz="0" w:space="0" w:color="auto"/>
            <w:right w:val="none" w:sz="0" w:space="0" w:color="auto"/>
          </w:divBdr>
        </w:div>
        <w:div w:id="460920474">
          <w:marLeft w:val="640"/>
          <w:marRight w:val="0"/>
          <w:marTop w:val="0"/>
          <w:marBottom w:val="0"/>
          <w:divBdr>
            <w:top w:val="none" w:sz="0" w:space="0" w:color="auto"/>
            <w:left w:val="none" w:sz="0" w:space="0" w:color="auto"/>
            <w:bottom w:val="none" w:sz="0" w:space="0" w:color="auto"/>
            <w:right w:val="none" w:sz="0" w:space="0" w:color="auto"/>
          </w:divBdr>
        </w:div>
        <w:div w:id="313029773">
          <w:marLeft w:val="640"/>
          <w:marRight w:val="0"/>
          <w:marTop w:val="0"/>
          <w:marBottom w:val="0"/>
          <w:divBdr>
            <w:top w:val="none" w:sz="0" w:space="0" w:color="auto"/>
            <w:left w:val="none" w:sz="0" w:space="0" w:color="auto"/>
            <w:bottom w:val="none" w:sz="0" w:space="0" w:color="auto"/>
            <w:right w:val="none" w:sz="0" w:space="0" w:color="auto"/>
          </w:divBdr>
        </w:div>
        <w:div w:id="1662463185">
          <w:marLeft w:val="640"/>
          <w:marRight w:val="0"/>
          <w:marTop w:val="0"/>
          <w:marBottom w:val="0"/>
          <w:divBdr>
            <w:top w:val="none" w:sz="0" w:space="0" w:color="auto"/>
            <w:left w:val="none" w:sz="0" w:space="0" w:color="auto"/>
            <w:bottom w:val="none" w:sz="0" w:space="0" w:color="auto"/>
            <w:right w:val="none" w:sz="0" w:space="0" w:color="auto"/>
          </w:divBdr>
        </w:div>
        <w:div w:id="1585604828">
          <w:marLeft w:val="640"/>
          <w:marRight w:val="0"/>
          <w:marTop w:val="0"/>
          <w:marBottom w:val="0"/>
          <w:divBdr>
            <w:top w:val="none" w:sz="0" w:space="0" w:color="auto"/>
            <w:left w:val="none" w:sz="0" w:space="0" w:color="auto"/>
            <w:bottom w:val="none" w:sz="0" w:space="0" w:color="auto"/>
            <w:right w:val="none" w:sz="0" w:space="0" w:color="auto"/>
          </w:divBdr>
        </w:div>
        <w:div w:id="1783304084">
          <w:marLeft w:val="640"/>
          <w:marRight w:val="0"/>
          <w:marTop w:val="0"/>
          <w:marBottom w:val="0"/>
          <w:divBdr>
            <w:top w:val="none" w:sz="0" w:space="0" w:color="auto"/>
            <w:left w:val="none" w:sz="0" w:space="0" w:color="auto"/>
            <w:bottom w:val="none" w:sz="0" w:space="0" w:color="auto"/>
            <w:right w:val="none" w:sz="0" w:space="0" w:color="auto"/>
          </w:divBdr>
        </w:div>
        <w:div w:id="834339021">
          <w:marLeft w:val="640"/>
          <w:marRight w:val="0"/>
          <w:marTop w:val="0"/>
          <w:marBottom w:val="0"/>
          <w:divBdr>
            <w:top w:val="none" w:sz="0" w:space="0" w:color="auto"/>
            <w:left w:val="none" w:sz="0" w:space="0" w:color="auto"/>
            <w:bottom w:val="none" w:sz="0" w:space="0" w:color="auto"/>
            <w:right w:val="none" w:sz="0" w:space="0" w:color="auto"/>
          </w:divBdr>
        </w:div>
        <w:div w:id="1344092458">
          <w:marLeft w:val="640"/>
          <w:marRight w:val="0"/>
          <w:marTop w:val="0"/>
          <w:marBottom w:val="0"/>
          <w:divBdr>
            <w:top w:val="none" w:sz="0" w:space="0" w:color="auto"/>
            <w:left w:val="none" w:sz="0" w:space="0" w:color="auto"/>
            <w:bottom w:val="none" w:sz="0" w:space="0" w:color="auto"/>
            <w:right w:val="none" w:sz="0" w:space="0" w:color="auto"/>
          </w:divBdr>
        </w:div>
        <w:div w:id="697047108">
          <w:marLeft w:val="640"/>
          <w:marRight w:val="0"/>
          <w:marTop w:val="0"/>
          <w:marBottom w:val="0"/>
          <w:divBdr>
            <w:top w:val="none" w:sz="0" w:space="0" w:color="auto"/>
            <w:left w:val="none" w:sz="0" w:space="0" w:color="auto"/>
            <w:bottom w:val="none" w:sz="0" w:space="0" w:color="auto"/>
            <w:right w:val="none" w:sz="0" w:space="0" w:color="auto"/>
          </w:divBdr>
        </w:div>
        <w:div w:id="88235040">
          <w:marLeft w:val="640"/>
          <w:marRight w:val="0"/>
          <w:marTop w:val="0"/>
          <w:marBottom w:val="0"/>
          <w:divBdr>
            <w:top w:val="none" w:sz="0" w:space="0" w:color="auto"/>
            <w:left w:val="none" w:sz="0" w:space="0" w:color="auto"/>
            <w:bottom w:val="none" w:sz="0" w:space="0" w:color="auto"/>
            <w:right w:val="none" w:sz="0" w:space="0" w:color="auto"/>
          </w:divBdr>
        </w:div>
        <w:div w:id="1586763494">
          <w:marLeft w:val="640"/>
          <w:marRight w:val="0"/>
          <w:marTop w:val="0"/>
          <w:marBottom w:val="0"/>
          <w:divBdr>
            <w:top w:val="none" w:sz="0" w:space="0" w:color="auto"/>
            <w:left w:val="none" w:sz="0" w:space="0" w:color="auto"/>
            <w:bottom w:val="none" w:sz="0" w:space="0" w:color="auto"/>
            <w:right w:val="none" w:sz="0" w:space="0" w:color="auto"/>
          </w:divBdr>
        </w:div>
        <w:div w:id="1912351730">
          <w:marLeft w:val="640"/>
          <w:marRight w:val="0"/>
          <w:marTop w:val="0"/>
          <w:marBottom w:val="0"/>
          <w:divBdr>
            <w:top w:val="none" w:sz="0" w:space="0" w:color="auto"/>
            <w:left w:val="none" w:sz="0" w:space="0" w:color="auto"/>
            <w:bottom w:val="none" w:sz="0" w:space="0" w:color="auto"/>
            <w:right w:val="none" w:sz="0" w:space="0" w:color="auto"/>
          </w:divBdr>
        </w:div>
        <w:div w:id="2142334498">
          <w:marLeft w:val="640"/>
          <w:marRight w:val="0"/>
          <w:marTop w:val="0"/>
          <w:marBottom w:val="0"/>
          <w:divBdr>
            <w:top w:val="none" w:sz="0" w:space="0" w:color="auto"/>
            <w:left w:val="none" w:sz="0" w:space="0" w:color="auto"/>
            <w:bottom w:val="none" w:sz="0" w:space="0" w:color="auto"/>
            <w:right w:val="none" w:sz="0" w:space="0" w:color="auto"/>
          </w:divBdr>
        </w:div>
        <w:div w:id="1237134770">
          <w:marLeft w:val="640"/>
          <w:marRight w:val="0"/>
          <w:marTop w:val="0"/>
          <w:marBottom w:val="0"/>
          <w:divBdr>
            <w:top w:val="none" w:sz="0" w:space="0" w:color="auto"/>
            <w:left w:val="none" w:sz="0" w:space="0" w:color="auto"/>
            <w:bottom w:val="none" w:sz="0" w:space="0" w:color="auto"/>
            <w:right w:val="none" w:sz="0" w:space="0" w:color="auto"/>
          </w:divBdr>
        </w:div>
        <w:div w:id="336616935">
          <w:marLeft w:val="640"/>
          <w:marRight w:val="0"/>
          <w:marTop w:val="0"/>
          <w:marBottom w:val="0"/>
          <w:divBdr>
            <w:top w:val="none" w:sz="0" w:space="0" w:color="auto"/>
            <w:left w:val="none" w:sz="0" w:space="0" w:color="auto"/>
            <w:bottom w:val="none" w:sz="0" w:space="0" w:color="auto"/>
            <w:right w:val="none" w:sz="0" w:space="0" w:color="auto"/>
          </w:divBdr>
        </w:div>
        <w:div w:id="425658022">
          <w:marLeft w:val="640"/>
          <w:marRight w:val="0"/>
          <w:marTop w:val="0"/>
          <w:marBottom w:val="0"/>
          <w:divBdr>
            <w:top w:val="none" w:sz="0" w:space="0" w:color="auto"/>
            <w:left w:val="none" w:sz="0" w:space="0" w:color="auto"/>
            <w:bottom w:val="none" w:sz="0" w:space="0" w:color="auto"/>
            <w:right w:val="none" w:sz="0" w:space="0" w:color="auto"/>
          </w:divBdr>
        </w:div>
        <w:div w:id="292448789">
          <w:marLeft w:val="640"/>
          <w:marRight w:val="0"/>
          <w:marTop w:val="0"/>
          <w:marBottom w:val="0"/>
          <w:divBdr>
            <w:top w:val="none" w:sz="0" w:space="0" w:color="auto"/>
            <w:left w:val="none" w:sz="0" w:space="0" w:color="auto"/>
            <w:bottom w:val="none" w:sz="0" w:space="0" w:color="auto"/>
            <w:right w:val="none" w:sz="0" w:space="0" w:color="auto"/>
          </w:divBdr>
        </w:div>
        <w:div w:id="1598977456">
          <w:marLeft w:val="640"/>
          <w:marRight w:val="0"/>
          <w:marTop w:val="0"/>
          <w:marBottom w:val="0"/>
          <w:divBdr>
            <w:top w:val="none" w:sz="0" w:space="0" w:color="auto"/>
            <w:left w:val="none" w:sz="0" w:space="0" w:color="auto"/>
            <w:bottom w:val="none" w:sz="0" w:space="0" w:color="auto"/>
            <w:right w:val="none" w:sz="0" w:space="0" w:color="auto"/>
          </w:divBdr>
        </w:div>
        <w:div w:id="335571537">
          <w:marLeft w:val="640"/>
          <w:marRight w:val="0"/>
          <w:marTop w:val="0"/>
          <w:marBottom w:val="0"/>
          <w:divBdr>
            <w:top w:val="none" w:sz="0" w:space="0" w:color="auto"/>
            <w:left w:val="none" w:sz="0" w:space="0" w:color="auto"/>
            <w:bottom w:val="none" w:sz="0" w:space="0" w:color="auto"/>
            <w:right w:val="none" w:sz="0" w:space="0" w:color="auto"/>
          </w:divBdr>
        </w:div>
        <w:div w:id="1106390252">
          <w:marLeft w:val="640"/>
          <w:marRight w:val="0"/>
          <w:marTop w:val="0"/>
          <w:marBottom w:val="0"/>
          <w:divBdr>
            <w:top w:val="none" w:sz="0" w:space="0" w:color="auto"/>
            <w:left w:val="none" w:sz="0" w:space="0" w:color="auto"/>
            <w:bottom w:val="none" w:sz="0" w:space="0" w:color="auto"/>
            <w:right w:val="none" w:sz="0" w:space="0" w:color="auto"/>
          </w:divBdr>
        </w:div>
        <w:div w:id="1676767649">
          <w:marLeft w:val="640"/>
          <w:marRight w:val="0"/>
          <w:marTop w:val="0"/>
          <w:marBottom w:val="0"/>
          <w:divBdr>
            <w:top w:val="none" w:sz="0" w:space="0" w:color="auto"/>
            <w:left w:val="none" w:sz="0" w:space="0" w:color="auto"/>
            <w:bottom w:val="none" w:sz="0" w:space="0" w:color="auto"/>
            <w:right w:val="none" w:sz="0" w:space="0" w:color="auto"/>
          </w:divBdr>
        </w:div>
        <w:div w:id="1222789962">
          <w:marLeft w:val="640"/>
          <w:marRight w:val="0"/>
          <w:marTop w:val="0"/>
          <w:marBottom w:val="0"/>
          <w:divBdr>
            <w:top w:val="none" w:sz="0" w:space="0" w:color="auto"/>
            <w:left w:val="none" w:sz="0" w:space="0" w:color="auto"/>
            <w:bottom w:val="none" w:sz="0" w:space="0" w:color="auto"/>
            <w:right w:val="none" w:sz="0" w:space="0" w:color="auto"/>
          </w:divBdr>
        </w:div>
        <w:div w:id="40063486">
          <w:marLeft w:val="640"/>
          <w:marRight w:val="0"/>
          <w:marTop w:val="0"/>
          <w:marBottom w:val="0"/>
          <w:divBdr>
            <w:top w:val="none" w:sz="0" w:space="0" w:color="auto"/>
            <w:left w:val="none" w:sz="0" w:space="0" w:color="auto"/>
            <w:bottom w:val="none" w:sz="0" w:space="0" w:color="auto"/>
            <w:right w:val="none" w:sz="0" w:space="0" w:color="auto"/>
          </w:divBdr>
        </w:div>
        <w:div w:id="560748903">
          <w:marLeft w:val="640"/>
          <w:marRight w:val="0"/>
          <w:marTop w:val="0"/>
          <w:marBottom w:val="0"/>
          <w:divBdr>
            <w:top w:val="none" w:sz="0" w:space="0" w:color="auto"/>
            <w:left w:val="none" w:sz="0" w:space="0" w:color="auto"/>
            <w:bottom w:val="none" w:sz="0" w:space="0" w:color="auto"/>
            <w:right w:val="none" w:sz="0" w:space="0" w:color="auto"/>
          </w:divBdr>
        </w:div>
        <w:div w:id="1549876922">
          <w:marLeft w:val="640"/>
          <w:marRight w:val="0"/>
          <w:marTop w:val="0"/>
          <w:marBottom w:val="0"/>
          <w:divBdr>
            <w:top w:val="none" w:sz="0" w:space="0" w:color="auto"/>
            <w:left w:val="none" w:sz="0" w:space="0" w:color="auto"/>
            <w:bottom w:val="none" w:sz="0" w:space="0" w:color="auto"/>
            <w:right w:val="none" w:sz="0" w:space="0" w:color="auto"/>
          </w:divBdr>
        </w:div>
        <w:div w:id="1859194712">
          <w:marLeft w:val="640"/>
          <w:marRight w:val="0"/>
          <w:marTop w:val="0"/>
          <w:marBottom w:val="0"/>
          <w:divBdr>
            <w:top w:val="none" w:sz="0" w:space="0" w:color="auto"/>
            <w:left w:val="none" w:sz="0" w:space="0" w:color="auto"/>
            <w:bottom w:val="none" w:sz="0" w:space="0" w:color="auto"/>
            <w:right w:val="none" w:sz="0" w:space="0" w:color="auto"/>
          </w:divBdr>
        </w:div>
      </w:divsChild>
    </w:div>
    <w:div w:id="531773981">
      <w:bodyDiv w:val="1"/>
      <w:marLeft w:val="0"/>
      <w:marRight w:val="0"/>
      <w:marTop w:val="0"/>
      <w:marBottom w:val="0"/>
      <w:divBdr>
        <w:top w:val="none" w:sz="0" w:space="0" w:color="auto"/>
        <w:left w:val="none" w:sz="0" w:space="0" w:color="auto"/>
        <w:bottom w:val="none" w:sz="0" w:space="0" w:color="auto"/>
        <w:right w:val="none" w:sz="0" w:space="0" w:color="auto"/>
      </w:divBdr>
    </w:div>
    <w:div w:id="533152159">
      <w:bodyDiv w:val="1"/>
      <w:marLeft w:val="0"/>
      <w:marRight w:val="0"/>
      <w:marTop w:val="0"/>
      <w:marBottom w:val="0"/>
      <w:divBdr>
        <w:top w:val="none" w:sz="0" w:space="0" w:color="auto"/>
        <w:left w:val="none" w:sz="0" w:space="0" w:color="auto"/>
        <w:bottom w:val="none" w:sz="0" w:space="0" w:color="auto"/>
        <w:right w:val="none" w:sz="0" w:space="0" w:color="auto"/>
      </w:divBdr>
      <w:divsChild>
        <w:div w:id="1404765099">
          <w:marLeft w:val="640"/>
          <w:marRight w:val="0"/>
          <w:marTop w:val="0"/>
          <w:marBottom w:val="0"/>
          <w:divBdr>
            <w:top w:val="none" w:sz="0" w:space="0" w:color="auto"/>
            <w:left w:val="none" w:sz="0" w:space="0" w:color="auto"/>
            <w:bottom w:val="none" w:sz="0" w:space="0" w:color="auto"/>
            <w:right w:val="none" w:sz="0" w:space="0" w:color="auto"/>
          </w:divBdr>
        </w:div>
        <w:div w:id="1096556210">
          <w:marLeft w:val="640"/>
          <w:marRight w:val="0"/>
          <w:marTop w:val="0"/>
          <w:marBottom w:val="0"/>
          <w:divBdr>
            <w:top w:val="none" w:sz="0" w:space="0" w:color="auto"/>
            <w:left w:val="none" w:sz="0" w:space="0" w:color="auto"/>
            <w:bottom w:val="none" w:sz="0" w:space="0" w:color="auto"/>
            <w:right w:val="none" w:sz="0" w:space="0" w:color="auto"/>
          </w:divBdr>
        </w:div>
        <w:div w:id="755326461">
          <w:marLeft w:val="640"/>
          <w:marRight w:val="0"/>
          <w:marTop w:val="0"/>
          <w:marBottom w:val="0"/>
          <w:divBdr>
            <w:top w:val="none" w:sz="0" w:space="0" w:color="auto"/>
            <w:left w:val="none" w:sz="0" w:space="0" w:color="auto"/>
            <w:bottom w:val="none" w:sz="0" w:space="0" w:color="auto"/>
            <w:right w:val="none" w:sz="0" w:space="0" w:color="auto"/>
          </w:divBdr>
        </w:div>
        <w:div w:id="1755127570">
          <w:marLeft w:val="640"/>
          <w:marRight w:val="0"/>
          <w:marTop w:val="0"/>
          <w:marBottom w:val="0"/>
          <w:divBdr>
            <w:top w:val="none" w:sz="0" w:space="0" w:color="auto"/>
            <w:left w:val="none" w:sz="0" w:space="0" w:color="auto"/>
            <w:bottom w:val="none" w:sz="0" w:space="0" w:color="auto"/>
            <w:right w:val="none" w:sz="0" w:space="0" w:color="auto"/>
          </w:divBdr>
        </w:div>
        <w:div w:id="1951473718">
          <w:marLeft w:val="640"/>
          <w:marRight w:val="0"/>
          <w:marTop w:val="0"/>
          <w:marBottom w:val="0"/>
          <w:divBdr>
            <w:top w:val="none" w:sz="0" w:space="0" w:color="auto"/>
            <w:left w:val="none" w:sz="0" w:space="0" w:color="auto"/>
            <w:bottom w:val="none" w:sz="0" w:space="0" w:color="auto"/>
            <w:right w:val="none" w:sz="0" w:space="0" w:color="auto"/>
          </w:divBdr>
        </w:div>
        <w:div w:id="1283612112">
          <w:marLeft w:val="640"/>
          <w:marRight w:val="0"/>
          <w:marTop w:val="0"/>
          <w:marBottom w:val="0"/>
          <w:divBdr>
            <w:top w:val="none" w:sz="0" w:space="0" w:color="auto"/>
            <w:left w:val="none" w:sz="0" w:space="0" w:color="auto"/>
            <w:bottom w:val="none" w:sz="0" w:space="0" w:color="auto"/>
            <w:right w:val="none" w:sz="0" w:space="0" w:color="auto"/>
          </w:divBdr>
        </w:div>
        <w:div w:id="615066524">
          <w:marLeft w:val="640"/>
          <w:marRight w:val="0"/>
          <w:marTop w:val="0"/>
          <w:marBottom w:val="0"/>
          <w:divBdr>
            <w:top w:val="none" w:sz="0" w:space="0" w:color="auto"/>
            <w:left w:val="none" w:sz="0" w:space="0" w:color="auto"/>
            <w:bottom w:val="none" w:sz="0" w:space="0" w:color="auto"/>
            <w:right w:val="none" w:sz="0" w:space="0" w:color="auto"/>
          </w:divBdr>
        </w:div>
        <w:div w:id="350571400">
          <w:marLeft w:val="640"/>
          <w:marRight w:val="0"/>
          <w:marTop w:val="0"/>
          <w:marBottom w:val="0"/>
          <w:divBdr>
            <w:top w:val="none" w:sz="0" w:space="0" w:color="auto"/>
            <w:left w:val="none" w:sz="0" w:space="0" w:color="auto"/>
            <w:bottom w:val="none" w:sz="0" w:space="0" w:color="auto"/>
            <w:right w:val="none" w:sz="0" w:space="0" w:color="auto"/>
          </w:divBdr>
        </w:div>
        <w:div w:id="1042631604">
          <w:marLeft w:val="640"/>
          <w:marRight w:val="0"/>
          <w:marTop w:val="0"/>
          <w:marBottom w:val="0"/>
          <w:divBdr>
            <w:top w:val="none" w:sz="0" w:space="0" w:color="auto"/>
            <w:left w:val="none" w:sz="0" w:space="0" w:color="auto"/>
            <w:bottom w:val="none" w:sz="0" w:space="0" w:color="auto"/>
            <w:right w:val="none" w:sz="0" w:space="0" w:color="auto"/>
          </w:divBdr>
        </w:div>
        <w:div w:id="1383091608">
          <w:marLeft w:val="640"/>
          <w:marRight w:val="0"/>
          <w:marTop w:val="0"/>
          <w:marBottom w:val="0"/>
          <w:divBdr>
            <w:top w:val="none" w:sz="0" w:space="0" w:color="auto"/>
            <w:left w:val="none" w:sz="0" w:space="0" w:color="auto"/>
            <w:bottom w:val="none" w:sz="0" w:space="0" w:color="auto"/>
            <w:right w:val="none" w:sz="0" w:space="0" w:color="auto"/>
          </w:divBdr>
        </w:div>
        <w:div w:id="1377046732">
          <w:marLeft w:val="640"/>
          <w:marRight w:val="0"/>
          <w:marTop w:val="0"/>
          <w:marBottom w:val="0"/>
          <w:divBdr>
            <w:top w:val="none" w:sz="0" w:space="0" w:color="auto"/>
            <w:left w:val="none" w:sz="0" w:space="0" w:color="auto"/>
            <w:bottom w:val="none" w:sz="0" w:space="0" w:color="auto"/>
            <w:right w:val="none" w:sz="0" w:space="0" w:color="auto"/>
          </w:divBdr>
        </w:div>
        <w:div w:id="1860779439">
          <w:marLeft w:val="640"/>
          <w:marRight w:val="0"/>
          <w:marTop w:val="0"/>
          <w:marBottom w:val="0"/>
          <w:divBdr>
            <w:top w:val="none" w:sz="0" w:space="0" w:color="auto"/>
            <w:left w:val="none" w:sz="0" w:space="0" w:color="auto"/>
            <w:bottom w:val="none" w:sz="0" w:space="0" w:color="auto"/>
            <w:right w:val="none" w:sz="0" w:space="0" w:color="auto"/>
          </w:divBdr>
        </w:div>
        <w:div w:id="1834026697">
          <w:marLeft w:val="640"/>
          <w:marRight w:val="0"/>
          <w:marTop w:val="0"/>
          <w:marBottom w:val="0"/>
          <w:divBdr>
            <w:top w:val="none" w:sz="0" w:space="0" w:color="auto"/>
            <w:left w:val="none" w:sz="0" w:space="0" w:color="auto"/>
            <w:bottom w:val="none" w:sz="0" w:space="0" w:color="auto"/>
            <w:right w:val="none" w:sz="0" w:space="0" w:color="auto"/>
          </w:divBdr>
        </w:div>
        <w:div w:id="1433747425">
          <w:marLeft w:val="640"/>
          <w:marRight w:val="0"/>
          <w:marTop w:val="0"/>
          <w:marBottom w:val="0"/>
          <w:divBdr>
            <w:top w:val="none" w:sz="0" w:space="0" w:color="auto"/>
            <w:left w:val="none" w:sz="0" w:space="0" w:color="auto"/>
            <w:bottom w:val="none" w:sz="0" w:space="0" w:color="auto"/>
            <w:right w:val="none" w:sz="0" w:space="0" w:color="auto"/>
          </w:divBdr>
        </w:div>
        <w:div w:id="781143368">
          <w:marLeft w:val="640"/>
          <w:marRight w:val="0"/>
          <w:marTop w:val="0"/>
          <w:marBottom w:val="0"/>
          <w:divBdr>
            <w:top w:val="none" w:sz="0" w:space="0" w:color="auto"/>
            <w:left w:val="none" w:sz="0" w:space="0" w:color="auto"/>
            <w:bottom w:val="none" w:sz="0" w:space="0" w:color="auto"/>
            <w:right w:val="none" w:sz="0" w:space="0" w:color="auto"/>
          </w:divBdr>
        </w:div>
        <w:div w:id="1604725703">
          <w:marLeft w:val="640"/>
          <w:marRight w:val="0"/>
          <w:marTop w:val="0"/>
          <w:marBottom w:val="0"/>
          <w:divBdr>
            <w:top w:val="none" w:sz="0" w:space="0" w:color="auto"/>
            <w:left w:val="none" w:sz="0" w:space="0" w:color="auto"/>
            <w:bottom w:val="none" w:sz="0" w:space="0" w:color="auto"/>
            <w:right w:val="none" w:sz="0" w:space="0" w:color="auto"/>
          </w:divBdr>
        </w:div>
        <w:div w:id="2146660876">
          <w:marLeft w:val="640"/>
          <w:marRight w:val="0"/>
          <w:marTop w:val="0"/>
          <w:marBottom w:val="0"/>
          <w:divBdr>
            <w:top w:val="none" w:sz="0" w:space="0" w:color="auto"/>
            <w:left w:val="none" w:sz="0" w:space="0" w:color="auto"/>
            <w:bottom w:val="none" w:sz="0" w:space="0" w:color="auto"/>
            <w:right w:val="none" w:sz="0" w:space="0" w:color="auto"/>
          </w:divBdr>
        </w:div>
        <w:div w:id="1770806818">
          <w:marLeft w:val="640"/>
          <w:marRight w:val="0"/>
          <w:marTop w:val="0"/>
          <w:marBottom w:val="0"/>
          <w:divBdr>
            <w:top w:val="none" w:sz="0" w:space="0" w:color="auto"/>
            <w:left w:val="none" w:sz="0" w:space="0" w:color="auto"/>
            <w:bottom w:val="none" w:sz="0" w:space="0" w:color="auto"/>
            <w:right w:val="none" w:sz="0" w:space="0" w:color="auto"/>
          </w:divBdr>
        </w:div>
        <w:div w:id="1888178262">
          <w:marLeft w:val="640"/>
          <w:marRight w:val="0"/>
          <w:marTop w:val="0"/>
          <w:marBottom w:val="0"/>
          <w:divBdr>
            <w:top w:val="none" w:sz="0" w:space="0" w:color="auto"/>
            <w:left w:val="none" w:sz="0" w:space="0" w:color="auto"/>
            <w:bottom w:val="none" w:sz="0" w:space="0" w:color="auto"/>
            <w:right w:val="none" w:sz="0" w:space="0" w:color="auto"/>
          </w:divBdr>
        </w:div>
        <w:div w:id="398476705">
          <w:marLeft w:val="640"/>
          <w:marRight w:val="0"/>
          <w:marTop w:val="0"/>
          <w:marBottom w:val="0"/>
          <w:divBdr>
            <w:top w:val="none" w:sz="0" w:space="0" w:color="auto"/>
            <w:left w:val="none" w:sz="0" w:space="0" w:color="auto"/>
            <w:bottom w:val="none" w:sz="0" w:space="0" w:color="auto"/>
            <w:right w:val="none" w:sz="0" w:space="0" w:color="auto"/>
          </w:divBdr>
        </w:div>
        <w:div w:id="1146361250">
          <w:marLeft w:val="640"/>
          <w:marRight w:val="0"/>
          <w:marTop w:val="0"/>
          <w:marBottom w:val="0"/>
          <w:divBdr>
            <w:top w:val="none" w:sz="0" w:space="0" w:color="auto"/>
            <w:left w:val="none" w:sz="0" w:space="0" w:color="auto"/>
            <w:bottom w:val="none" w:sz="0" w:space="0" w:color="auto"/>
            <w:right w:val="none" w:sz="0" w:space="0" w:color="auto"/>
          </w:divBdr>
        </w:div>
        <w:div w:id="1869491409">
          <w:marLeft w:val="640"/>
          <w:marRight w:val="0"/>
          <w:marTop w:val="0"/>
          <w:marBottom w:val="0"/>
          <w:divBdr>
            <w:top w:val="none" w:sz="0" w:space="0" w:color="auto"/>
            <w:left w:val="none" w:sz="0" w:space="0" w:color="auto"/>
            <w:bottom w:val="none" w:sz="0" w:space="0" w:color="auto"/>
            <w:right w:val="none" w:sz="0" w:space="0" w:color="auto"/>
          </w:divBdr>
        </w:div>
        <w:div w:id="1403330923">
          <w:marLeft w:val="640"/>
          <w:marRight w:val="0"/>
          <w:marTop w:val="0"/>
          <w:marBottom w:val="0"/>
          <w:divBdr>
            <w:top w:val="none" w:sz="0" w:space="0" w:color="auto"/>
            <w:left w:val="none" w:sz="0" w:space="0" w:color="auto"/>
            <w:bottom w:val="none" w:sz="0" w:space="0" w:color="auto"/>
            <w:right w:val="none" w:sz="0" w:space="0" w:color="auto"/>
          </w:divBdr>
        </w:div>
        <w:div w:id="609897291">
          <w:marLeft w:val="640"/>
          <w:marRight w:val="0"/>
          <w:marTop w:val="0"/>
          <w:marBottom w:val="0"/>
          <w:divBdr>
            <w:top w:val="none" w:sz="0" w:space="0" w:color="auto"/>
            <w:left w:val="none" w:sz="0" w:space="0" w:color="auto"/>
            <w:bottom w:val="none" w:sz="0" w:space="0" w:color="auto"/>
            <w:right w:val="none" w:sz="0" w:space="0" w:color="auto"/>
          </w:divBdr>
        </w:div>
        <w:div w:id="403526115">
          <w:marLeft w:val="640"/>
          <w:marRight w:val="0"/>
          <w:marTop w:val="0"/>
          <w:marBottom w:val="0"/>
          <w:divBdr>
            <w:top w:val="none" w:sz="0" w:space="0" w:color="auto"/>
            <w:left w:val="none" w:sz="0" w:space="0" w:color="auto"/>
            <w:bottom w:val="none" w:sz="0" w:space="0" w:color="auto"/>
            <w:right w:val="none" w:sz="0" w:space="0" w:color="auto"/>
          </w:divBdr>
        </w:div>
        <w:div w:id="178281977">
          <w:marLeft w:val="640"/>
          <w:marRight w:val="0"/>
          <w:marTop w:val="0"/>
          <w:marBottom w:val="0"/>
          <w:divBdr>
            <w:top w:val="none" w:sz="0" w:space="0" w:color="auto"/>
            <w:left w:val="none" w:sz="0" w:space="0" w:color="auto"/>
            <w:bottom w:val="none" w:sz="0" w:space="0" w:color="auto"/>
            <w:right w:val="none" w:sz="0" w:space="0" w:color="auto"/>
          </w:divBdr>
        </w:div>
        <w:div w:id="880291969">
          <w:marLeft w:val="640"/>
          <w:marRight w:val="0"/>
          <w:marTop w:val="0"/>
          <w:marBottom w:val="0"/>
          <w:divBdr>
            <w:top w:val="none" w:sz="0" w:space="0" w:color="auto"/>
            <w:left w:val="none" w:sz="0" w:space="0" w:color="auto"/>
            <w:bottom w:val="none" w:sz="0" w:space="0" w:color="auto"/>
            <w:right w:val="none" w:sz="0" w:space="0" w:color="auto"/>
          </w:divBdr>
        </w:div>
        <w:div w:id="1576738810">
          <w:marLeft w:val="640"/>
          <w:marRight w:val="0"/>
          <w:marTop w:val="0"/>
          <w:marBottom w:val="0"/>
          <w:divBdr>
            <w:top w:val="none" w:sz="0" w:space="0" w:color="auto"/>
            <w:left w:val="none" w:sz="0" w:space="0" w:color="auto"/>
            <w:bottom w:val="none" w:sz="0" w:space="0" w:color="auto"/>
            <w:right w:val="none" w:sz="0" w:space="0" w:color="auto"/>
          </w:divBdr>
        </w:div>
        <w:div w:id="1325667408">
          <w:marLeft w:val="640"/>
          <w:marRight w:val="0"/>
          <w:marTop w:val="0"/>
          <w:marBottom w:val="0"/>
          <w:divBdr>
            <w:top w:val="none" w:sz="0" w:space="0" w:color="auto"/>
            <w:left w:val="none" w:sz="0" w:space="0" w:color="auto"/>
            <w:bottom w:val="none" w:sz="0" w:space="0" w:color="auto"/>
            <w:right w:val="none" w:sz="0" w:space="0" w:color="auto"/>
          </w:divBdr>
        </w:div>
        <w:div w:id="1457723942">
          <w:marLeft w:val="640"/>
          <w:marRight w:val="0"/>
          <w:marTop w:val="0"/>
          <w:marBottom w:val="0"/>
          <w:divBdr>
            <w:top w:val="none" w:sz="0" w:space="0" w:color="auto"/>
            <w:left w:val="none" w:sz="0" w:space="0" w:color="auto"/>
            <w:bottom w:val="none" w:sz="0" w:space="0" w:color="auto"/>
            <w:right w:val="none" w:sz="0" w:space="0" w:color="auto"/>
          </w:divBdr>
        </w:div>
        <w:div w:id="1065224315">
          <w:marLeft w:val="640"/>
          <w:marRight w:val="0"/>
          <w:marTop w:val="0"/>
          <w:marBottom w:val="0"/>
          <w:divBdr>
            <w:top w:val="none" w:sz="0" w:space="0" w:color="auto"/>
            <w:left w:val="none" w:sz="0" w:space="0" w:color="auto"/>
            <w:bottom w:val="none" w:sz="0" w:space="0" w:color="auto"/>
            <w:right w:val="none" w:sz="0" w:space="0" w:color="auto"/>
          </w:divBdr>
        </w:div>
        <w:div w:id="1873615617">
          <w:marLeft w:val="640"/>
          <w:marRight w:val="0"/>
          <w:marTop w:val="0"/>
          <w:marBottom w:val="0"/>
          <w:divBdr>
            <w:top w:val="none" w:sz="0" w:space="0" w:color="auto"/>
            <w:left w:val="none" w:sz="0" w:space="0" w:color="auto"/>
            <w:bottom w:val="none" w:sz="0" w:space="0" w:color="auto"/>
            <w:right w:val="none" w:sz="0" w:space="0" w:color="auto"/>
          </w:divBdr>
        </w:div>
        <w:div w:id="3947424">
          <w:marLeft w:val="640"/>
          <w:marRight w:val="0"/>
          <w:marTop w:val="0"/>
          <w:marBottom w:val="0"/>
          <w:divBdr>
            <w:top w:val="none" w:sz="0" w:space="0" w:color="auto"/>
            <w:left w:val="none" w:sz="0" w:space="0" w:color="auto"/>
            <w:bottom w:val="none" w:sz="0" w:space="0" w:color="auto"/>
            <w:right w:val="none" w:sz="0" w:space="0" w:color="auto"/>
          </w:divBdr>
        </w:div>
        <w:div w:id="147790635">
          <w:marLeft w:val="640"/>
          <w:marRight w:val="0"/>
          <w:marTop w:val="0"/>
          <w:marBottom w:val="0"/>
          <w:divBdr>
            <w:top w:val="none" w:sz="0" w:space="0" w:color="auto"/>
            <w:left w:val="none" w:sz="0" w:space="0" w:color="auto"/>
            <w:bottom w:val="none" w:sz="0" w:space="0" w:color="auto"/>
            <w:right w:val="none" w:sz="0" w:space="0" w:color="auto"/>
          </w:divBdr>
        </w:div>
        <w:div w:id="1240361176">
          <w:marLeft w:val="640"/>
          <w:marRight w:val="0"/>
          <w:marTop w:val="0"/>
          <w:marBottom w:val="0"/>
          <w:divBdr>
            <w:top w:val="none" w:sz="0" w:space="0" w:color="auto"/>
            <w:left w:val="none" w:sz="0" w:space="0" w:color="auto"/>
            <w:bottom w:val="none" w:sz="0" w:space="0" w:color="auto"/>
            <w:right w:val="none" w:sz="0" w:space="0" w:color="auto"/>
          </w:divBdr>
        </w:div>
        <w:div w:id="1240094635">
          <w:marLeft w:val="640"/>
          <w:marRight w:val="0"/>
          <w:marTop w:val="0"/>
          <w:marBottom w:val="0"/>
          <w:divBdr>
            <w:top w:val="none" w:sz="0" w:space="0" w:color="auto"/>
            <w:left w:val="none" w:sz="0" w:space="0" w:color="auto"/>
            <w:bottom w:val="none" w:sz="0" w:space="0" w:color="auto"/>
            <w:right w:val="none" w:sz="0" w:space="0" w:color="auto"/>
          </w:divBdr>
        </w:div>
        <w:div w:id="1421172251">
          <w:marLeft w:val="640"/>
          <w:marRight w:val="0"/>
          <w:marTop w:val="0"/>
          <w:marBottom w:val="0"/>
          <w:divBdr>
            <w:top w:val="none" w:sz="0" w:space="0" w:color="auto"/>
            <w:left w:val="none" w:sz="0" w:space="0" w:color="auto"/>
            <w:bottom w:val="none" w:sz="0" w:space="0" w:color="auto"/>
            <w:right w:val="none" w:sz="0" w:space="0" w:color="auto"/>
          </w:divBdr>
        </w:div>
        <w:div w:id="1580866209">
          <w:marLeft w:val="640"/>
          <w:marRight w:val="0"/>
          <w:marTop w:val="0"/>
          <w:marBottom w:val="0"/>
          <w:divBdr>
            <w:top w:val="none" w:sz="0" w:space="0" w:color="auto"/>
            <w:left w:val="none" w:sz="0" w:space="0" w:color="auto"/>
            <w:bottom w:val="none" w:sz="0" w:space="0" w:color="auto"/>
            <w:right w:val="none" w:sz="0" w:space="0" w:color="auto"/>
          </w:divBdr>
        </w:div>
        <w:div w:id="612904954">
          <w:marLeft w:val="640"/>
          <w:marRight w:val="0"/>
          <w:marTop w:val="0"/>
          <w:marBottom w:val="0"/>
          <w:divBdr>
            <w:top w:val="none" w:sz="0" w:space="0" w:color="auto"/>
            <w:left w:val="none" w:sz="0" w:space="0" w:color="auto"/>
            <w:bottom w:val="none" w:sz="0" w:space="0" w:color="auto"/>
            <w:right w:val="none" w:sz="0" w:space="0" w:color="auto"/>
          </w:divBdr>
        </w:div>
        <w:div w:id="515582907">
          <w:marLeft w:val="640"/>
          <w:marRight w:val="0"/>
          <w:marTop w:val="0"/>
          <w:marBottom w:val="0"/>
          <w:divBdr>
            <w:top w:val="none" w:sz="0" w:space="0" w:color="auto"/>
            <w:left w:val="none" w:sz="0" w:space="0" w:color="auto"/>
            <w:bottom w:val="none" w:sz="0" w:space="0" w:color="auto"/>
            <w:right w:val="none" w:sz="0" w:space="0" w:color="auto"/>
          </w:divBdr>
        </w:div>
        <w:div w:id="735129778">
          <w:marLeft w:val="640"/>
          <w:marRight w:val="0"/>
          <w:marTop w:val="0"/>
          <w:marBottom w:val="0"/>
          <w:divBdr>
            <w:top w:val="none" w:sz="0" w:space="0" w:color="auto"/>
            <w:left w:val="none" w:sz="0" w:space="0" w:color="auto"/>
            <w:bottom w:val="none" w:sz="0" w:space="0" w:color="auto"/>
            <w:right w:val="none" w:sz="0" w:space="0" w:color="auto"/>
          </w:divBdr>
        </w:div>
        <w:div w:id="1111440371">
          <w:marLeft w:val="640"/>
          <w:marRight w:val="0"/>
          <w:marTop w:val="0"/>
          <w:marBottom w:val="0"/>
          <w:divBdr>
            <w:top w:val="none" w:sz="0" w:space="0" w:color="auto"/>
            <w:left w:val="none" w:sz="0" w:space="0" w:color="auto"/>
            <w:bottom w:val="none" w:sz="0" w:space="0" w:color="auto"/>
            <w:right w:val="none" w:sz="0" w:space="0" w:color="auto"/>
          </w:divBdr>
        </w:div>
        <w:div w:id="1726025973">
          <w:marLeft w:val="640"/>
          <w:marRight w:val="0"/>
          <w:marTop w:val="0"/>
          <w:marBottom w:val="0"/>
          <w:divBdr>
            <w:top w:val="none" w:sz="0" w:space="0" w:color="auto"/>
            <w:left w:val="none" w:sz="0" w:space="0" w:color="auto"/>
            <w:bottom w:val="none" w:sz="0" w:space="0" w:color="auto"/>
            <w:right w:val="none" w:sz="0" w:space="0" w:color="auto"/>
          </w:divBdr>
        </w:div>
        <w:div w:id="280260303">
          <w:marLeft w:val="640"/>
          <w:marRight w:val="0"/>
          <w:marTop w:val="0"/>
          <w:marBottom w:val="0"/>
          <w:divBdr>
            <w:top w:val="none" w:sz="0" w:space="0" w:color="auto"/>
            <w:left w:val="none" w:sz="0" w:space="0" w:color="auto"/>
            <w:bottom w:val="none" w:sz="0" w:space="0" w:color="auto"/>
            <w:right w:val="none" w:sz="0" w:space="0" w:color="auto"/>
          </w:divBdr>
        </w:div>
        <w:div w:id="545459200">
          <w:marLeft w:val="640"/>
          <w:marRight w:val="0"/>
          <w:marTop w:val="0"/>
          <w:marBottom w:val="0"/>
          <w:divBdr>
            <w:top w:val="none" w:sz="0" w:space="0" w:color="auto"/>
            <w:left w:val="none" w:sz="0" w:space="0" w:color="auto"/>
            <w:bottom w:val="none" w:sz="0" w:space="0" w:color="auto"/>
            <w:right w:val="none" w:sz="0" w:space="0" w:color="auto"/>
          </w:divBdr>
        </w:div>
        <w:div w:id="1542133205">
          <w:marLeft w:val="640"/>
          <w:marRight w:val="0"/>
          <w:marTop w:val="0"/>
          <w:marBottom w:val="0"/>
          <w:divBdr>
            <w:top w:val="none" w:sz="0" w:space="0" w:color="auto"/>
            <w:left w:val="none" w:sz="0" w:space="0" w:color="auto"/>
            <w:bottom w:val="none" w:sz="0" w:space="0" w:color="auto"/>
            <w:right w:val="none" w:sz="0" w:space="0" w:color="auto"/>
          </w:divBdr>
        </w:div>
        <w:div w:id="753745681">
          <w:marLeft w:val="640"/>
          <w:marRight w:val="0"/>
          <w:marTop w:val="0"/>
          <w:marBottom w:val="0"/>
          <w:divBdr>
            <w:top w:val="none" w:sz="0" w:space="0" w:color="auto"/>
            <w:left w:val="none" w:sz="0" w:space="0" w:color="auto"/>
            <w:bottom w:val="none" w:sz="0" w:space="0" w:color="auto"/>
            <w:right w:val="none" w:sz="0" w:space="0" w:color="auto"/>
          </w:divBdr>
        </w:div>
        <w:div w:id="426729929">
          <w:marLeft w:val="640"/>
          <w:marRight w:val="0"/>
          <w:marTop w:val="0"/>
          <w:marBottom w:val="0"/>
          <w:divBdr>
            <w:top w:val="none" w:sz="0" w:space="0" w:color="auto"/>
            <w:left w:val="none" w:sz="0" w:space="0" w:color="auto"/>
            <w:bottom w:val="none" w:sz="0" w:space="0" w:color="auto"/>
            <w:right w:val="none" w:sz="0" w:space="0" w:color="auto"/>
          </w:divBdr>
        </w:div>
        <w:div w:id="7685544">
          <w:marLeft w:val="640"/>
          <w:marRight w:val="0"/>
          <w:marTop w:val="0"/>
          <w:marBottom w:val="0"/>
          <w:divBdr>
            <w:top w:val="none" w:sz="0" w:space="0" w:color="auto"/>
            <w:left w:val="none" w:sz="0" w:space="0" w:color="auto"/>
            <w:bottom w:val="none" w:sz="0" w:space="0" w:color="auto"/>
            <w:right w:val="none" w:sz="0" w:space="0" w:color="auto"/>
          </w:divBdr>
        </w:div>
        <w:div w:id="1421682235">
          <w:marLeft w:val="640"/>
          <w:marRight w:val="0"/>
          <w:marTop w:val="0"/>
          <w:marBottom w:val="0"/>
          <w:divBdr>
            <w:top w:val="none" w:sz="0" w:space="0" w:color="auto"/>
            <w:left w:val="none" w:sz="0" w:space="0" w:color="auto"/>
            <w:bottom w:val="none" w:sz="0" w:space="0" w:color="auto"/>
            <w:right w:val="none" w:sz="0" w:space="0" w:color="auto"/>
          </w:divBdr>
        </w:div>
        <w:div w:id="905845367">
          <w:marLeft w:val="640"/>
          <w:marRight w:val="0"/>
          <w:marTop w:val="0"/>
          <w:marBottom w:val="0"/>
          <w:divBdr>
            <w:top w:val="none" w:sz="0" w:space="0" w:color="auto"/>
            <w:left w:val="none" w:sz="0" w:space="0" w:color="auto"/>
            <w:bottom w:val="none" w:sz="0" w:space="0" w:color="auto"/>
            <w:right w:val="none" w:sz="0" w:space="0" w:color="auto"/>
          </w:divBdr>
        </w:div>
        <w:div w:id="1526793351">
          <w:marLeft w:val="640"/>
          <w:marRight w:val="0"/>
          <w:marTop w:val="0"/>
          <w:marBottom w:val="0"/>
          <w:divBdr>
            <w:top w:val="none" w:sz="0" w:space="0" w:color="auto"/>
            <w:left w:val="none" w:sz="0" w:space="0" w:color="auto"/>
            <w:bottom w:val="none" w:sz="0" w:space="0" w:color="auto"/>
            <w:right w:val="none" w:sz="0" w:space="0" w:color="auto"/>
          </w:divBdr>
        </w:div>
        <w:div w:id="1112747720">
          <w:marLeft w:val="640"/>
          <w:marRight w:val="0"/>
          <w:marTop w:val="0"/>
          <w:marBottom w:val="0"/>
          <w:divBdr>
            <w:top w:val="none" w:sz="0" w:space="0" w:color="auto"/>
            <w:left w:val="none" w:sz="0" w:space="0" w:color="auto"/>
            <w:bottom w:val="none" w:sz="0" w:space="0" w:color="auto"/>
            <w:right w:val="none" w:sz="0" w:space="0" w:color="auto"/>
          </w:divBdr>
        </w:div>
        <w:div w:id="912786196">
          <w:marLeft w:val="640"/>
          <w:marRight w:val="0"/>
          <w:marTop w:val="0"/>
          <w:marBottom w:val="0"/>
          <w:divBdr>
            <w:top w:val="none" w:sz="0" w:space="0" w:color="auto"/>
            <w:left w:val="none" w:sz="0" w:space="0" w:color="auto"/>
            <w:bottom w:val="none" w:sz="0" w:space="0" w:color="auto"/>
            <w:right w:val="none" w:sz="0" w:space="0" w:color="auto"/>
          </w:divBdr>
        </w:div>
        <w:div w:id="766344268">
          <w:marLeft w:val="640"/>
          <w:marRight w:val="0"/>
          <w:marTop w:val="0"/>
          <w:marBottom w:val="0"/>
          <w:divBdr>
            <w:top w:val="none" w:sz="0" w:space="0" w:color="auto"/>
            <w:left w:val="none" w:sz="0" w:space="0" w:color="auto"/>
            <w:bottom w:val="none" w:sz="0" w:space="0" w:color="auto"/>
            <w:right w:val="none" w:sz="0" w:space="0" w:color="auto"/>
          </w:divBdr>
        </w:div>
        <w:div w:id="344719447">
          <w:marLeft w:val="640"/>
          <w:marRight w:val="0"/>
          <w:marTop w:val="0"/>
          <w:marBottom w:val="0"/>
          <w:divBdr>
            <w:top w:val="none" w:sz="0" w:space="0" w:color="auto"/>
            <w:left w:val="none" w:sz="0" w:space="0" w:color="auto"/>
            <w:bottom w:val="none" w:sz="0" w:space="0" w:color="auto"/>
            <w:right w:val="none" w:sz="0" w:space="0" w:color="auto"/>
          </w:divBdr>
        </w:div>
        <w:div w:id="2128770957">
          <w:marLeft w:val="640"/>
          <w:marRight w:val="0"/>
          <w:marTop w:val="0"/>
          <w:marBottom w:val="0"/>
          <w:divBdr>
            <w:top w:val="none" w:sz="0" w:space="0" w:color="auto"/>
            <w:left w:val="none" w:sz="0" w:space="0" w:color="auto"/>
            <w:bottom w:val="none" w:sz="0" w:space="0" w:color="auto"/>
            <w:right w:val="none" w:sz="0" w:space="0" w:color="auto"/>
          </w:divBdr>
        </w:div>
        <w:div w:id="223688586">
          <w:marLeft w:val="640"/>
          <w:marRight w:val="0"/>
          <w:marTop w:val="0"/>
          <w:marBottom w:val="0"/>
          <w:divBdr>
            <w:top w:val="none" w:sz="0" w:space="0" w:color="auto"/>
            <w:left w:val="none" w:sz="0" w:space="0" w:color="auto"/>
            <w:bottom w:val="none" w:sz="0" w:space="0" w:color="auto"/>
            <w:right w:val="none" w:sz="0" w:space="0" w:color="auto"/>
          </w:divBdr>
        </w:div>
        <w:div w:id="1099182020">
          <w:marLeft w:val="640"/>
          <w:marRight w:val="0"/>
          <w:marTop w:val="0"/>
          <w:marBottom w:val="0"/>
          <w:divBdr>
            <w:top w:val="none" w:sz="0" w:space="0" w:color="auto"/>
            <w:left w:val="none" w:sz="0" w:space="0" w:color="auto"/>
            <w:bottom w:val="none" w:sz="0" w:space="0" w:color="auto"/>
            <w:right w:val="none" w:sz="0" w:space="0" w:color="auto"/>
          </w:divBdr>
        </w:div>
        <w:div w:id="347100022">
          <w:marLeft w:val="640"/>
          <w:marRight w:val="0"/>
          <w:marTop w:val="0"/>
          <w:marBottom w:val="0"/>
          <w:divBdr>
            <w:top w:val="none" w:sz="0" w:space="0" w:color="auto"/>
            <w:left w:val="none" w:sz="0" w:space="0" w:color="auto"/>
            <w:bottom w:val="none" w:sz="0" w:space="0" w:color="auto"/>
            <w:right w:val="none" w:sz="0" w:space="0" w:color="auto"/>
          </w:divBdr>
        </w:div>
        <w:div w:id="1732070164">
          <w:marLeft w:val="640"/>
          <w:marRight w:val="0"/>
          <w:marTop w:val="0"/>
          <w:marBottom w:val="0"/>
          <w:divBdr>
            <w:top w:val="none" w:sz="0" w:space="0" w:color="auto"/>
            <w:left w:val="none" w:sz="0" w:space="0" w:color="auto"/>
            <w:bottom w:val="none" w:sz="0" w:space="0" w:color="auto"/>
            <w:right w:val="none" w:sz="0" w:space="0" w:color="auto"/>
          </w:divBdr>
        </w:div>
        <w:div w:id="1836609573">
          <w:marLeft w:val="640"/>
          <w:marRight w:val="0"/>
          <w:marTop w:val="0"/>
          <w:marBottom w:val="0"/>
          <w:divBdr>
            <w:top w:val="none" w:sz="0" w:space="0" w:color="auto"/>
            <w:left w:val="none" w:sz="0" w:space="0" w:color="auto"/>
            <w:bottom w:val="none" w:sz="0" w:space="0" w:color="auto"/>
            <w:right w:val="none" w:sz="0" w:space="0" w:color="auto"/>
          </w:divBdr>
        </w:div>
        <w:div w:id="1725255094">
          <w:marLeft w:val="640"/>
          <w:marRight w:val="0"/>
          <w:marTop w:val="0"/>
          <w:marBottom w:val="0"/>
          <w:divBdr>
            <w:top w:val="none" w:sz="0" w:space="0" w:color="auto"/>
            <w:left w:val="none" w:sz="0" w:space="0" w:color="auto"/>
            <w:bottom w:val="none" w:sz="0" w:space="0" w:color="auto"/>
            <w:right w:val="none" w:sz="0" w:space="0" w:color="auto"/>
          </w:divBdr>
        </w:div>
        <w:div w:id="1479030357">
          <w:marLeft w:val="640"/>
          <w:marRight w:val="0"/>
          <w:marTop w:val="0"/>
          <w:marBottom w:val="0"/>
          <w:divBdr>
            <w:top w:val="none" w:sz="0" w:space="0" w:color="auto"/>
            <w:left w:val="none" w:sz="0" w:space="0" w:color="auto"/>
            <w:bottom w:val="none" w:sz="0" w:space="0" w:color="auto"/>
            <w:right w:val="none" w:sz="0" w:space="0" w:color="auto"/>
          </w:divBdr>
        </w:div>
        <w:div w:id="1799638624">
          <w:marLeft w:val="640"/>
          <w:marRight w:val="0"/>
          <w:marTop w:val="0"/>
          <w:marBottom w:val="0"/>
          <w:divBdr>
            <w:top w:val="none" w:sz="0" w:space="0" w:color="auto"/>
            <w:left w:val="none" w:sz="0" w:space="0" w:color="auto"/>
            <w:bottom w:val="none" w:sz="0" w:space="0" w:color="auto"/>
            <w:right w:val="none" w:sz="0" w:space="0" w:color="auto"/>
          </w:divBdr>
        </w:div>
        <w:div w:id="1795707457">
          <w:marLeft w:val="640"/>
          <w:marRight w:val="0"/>
          <w:marTop w:val="0"/>
          <w:marBottom w:val="0"/>
          <w:divBdr>
            <w:top w:val="none" w:sz="0" w:space="0" w:color="auto"/>
            <w:left w:val="none" w:sz="0" w:space="0" w:color="auto"/>
            <w:bottom w:val="none" w:sz="0" w:space="0" w:color="auto"/>
            <w:right w:val="none" w:sz="0" w:space="0" w:color="auto"/>
          </w:divBdr>
        </w:div>
        <w:div w:id="531694526">
          <w:marLeft w:val="640"/>
          <w:marRight w:val="0"/>
          <w:marTop w:val="0"/>
          <w:marBottom w:val="0"/>
          <w:divBdr>
            <w:top w:val="none" w:sz="0" w:space="0" w:color="auto"/>
            <w:left w:val="none" w:sz="0" w:space="0" w:color="auto"/>
            <w:bottom w:val="none" w:sz="0" w:space="0" w:color="auto"/>
            <w:right w:val="none" w:sz="0" w:space="0" w:color="auto"/>
          </w:divBdr>
        </w:div>
        <w:div w:id="518663269">
          <w:marLeft w:val="640"/>
          <w:marRight w:val="0"/>
          <w:marTop w:val="0"/>
          <w:marBottom w:val="0"/>
          <w:divBdr>
            <w:top w:val="none" w:sz="0" w:space="0" w:color="auto"/>
            <w:left w:val="none" w:sz="0" w:space="0" w:color="auto"/>
            <w:bottom w:val="none" w:sz="0" w:space="0" w:color="auto"/>
            <w:right w:val="none" w:sz="0" w:space="0" w:color="auto"/>
          </w:divBdr>
        </w:div>
        <w:div w:id="1098330847">
          <w:marLeft w:val="640"/>
          <w:marRight w:val="0"/>
          <w:marTop w:val="0"/>
          <w:marBottom w:val="0"/>
          <w:divBdr>
            <w:top w:val="none" w:sz="0" w:space="0" w:color="auto"/>
            <w:left w:val="none" w:sz="0" w:space="0" w:color="auto"/>
            <w:bottom w:val="none" w:sz="0" w:space="0" w:color="auto"/>
            <w:right w:val="none" w:sz="0" w:space="0" w:color="auto"/>
          </w:divBdr>
        </w:div>
        <w:div w:id="889271000">
          <w:marLeft w:val="640"/>
          <w:marRight w:val="0"/>
          <w:marTop w:val="0"/>
          <w:marBottom w:val="0"/>
          <w:divBdr>
            <w:top w:val="none" w:sz="0" w:space="0" w:color="auto"/>
            <w:left w:val="none" w:sz="0" w:space="0" w:color="auto"/>
            <w:bottom w:val="none" w:sz="0" w:space="0" w:color="auto"/>
            <w:right w:val="none" w:sz="0" w:space="0" w:color="auto"/>
          </w:divBdr>
        </w:div>
        <w:div w:id="788862801">
          <w:marLeft w:val="640"/>
          <w:marRight w:val="0"/>
          <w:marTop w:val="0"/>
          <w:marBottom w:val="0"/>
          <w:divBdr>
            <w:top w:val="none" w:sz="0" w:space="0" w:color="auto"/>
            <w:left w:val="none" w:sz="0" w:space="0" w:color="auto"/>
            <w:bottom w:val="none" w:sz="0" w:space="0" w:color="auto"/>
            <w:right w:val="none" w:sz="0" w:space="0" w:color="auto"/>
          </w:divBdr>
        </w:div>
        <w:div w:id="52779157">
          <w:marLeft w:val="640"/>
          <w:marRight w:val="0"/>
          <w:marTop w:val="0"/>
          <w:marBottom w:val="0"/>
          <w:divBdr>
            <w:top w:val="none" w:sz="0" w:space="0" w:color="auto"/>
            <w:left w:val="none" w:sz="0" w:space="0" w:color="auto"/>
            <w:bottom w:val="none" w:sz="0" w:space="0" w:color="auto"/>
            <w:right w:val="none" w:sz="0" w:space="0" w:color="auto"/>
          </w:divBdr>
        </w:div>
        <w:div w:id="7870830">
          <w:marLeft w:val="640"/>
          <w:marRight w:val="0"/>
          <w:marTop w:val="0"/>
          <w:marBottom w:val="0"/>
          <w:divBdr>
            <w:top w:val="none" w:sz="0" w:space="0" w:color="auto"/>
            <w:left w:val="none" w:sz="0" w:space="0" w:color="auto"/>
            <w:bottom w:val="none" w:sz="0" w:space="0" w:color="auto"/>
            <w:right w:val="none" w:sz="0" w:space="0" w:color="auto"/>
          </w:divBdr>
        </w:div>
        <w:div w:id="727919879">
          <w:marLeft w:val="640"/>
          <w:marRight w:val="0"/>
          <w:marTop w:val="0"/>
          <w:marBottom w:val="0"/>
          <w:divBdr>
            <w:top w:val="none" w:sz="0" w:space="0" w:color="auto"/>
            <w:left w:val="none" w:sz="0" w:space="0" w:color="auto"/>
            <w:bottom w:val="none" w:sz="0" w:space="0" w:color="auto"/>
            <w:right w:val="none" w:sz="0" w:space="0" w:color="auto"/>
          </w:divBdr>
        </w:div>
        <w:div w:id="2084525919">
          <w:marLeft w:val="640"/>
          <w:marRight w:val="0"/>
          <w:marTop w:val="0"/>
          <w:marBottom w:val="0"/>
          <w:divBdr>
            <w:top w:val="none" w:sz="0" w:space="0" w:color="auto"/>
            <w:left w:val="none" w:sz="0" w:space="0" w:color="auto"/>
            <w:bottom w:val="none" w:sz="0" w:space="0" w:color="auto"/>
            <w:right w:val="none" w:sz="0" w:space="0" w:color="auto"/>
          </w:divBdr>
        </w:div>
        <w:div w:id="1908609473">
          <w:marLeft w:val="640"/>
          <w:marRight w:val="0"/>
          <w:marTop w:val="0"/>
          <w:marBottom w:val="0"/>
          <w:divBdr>
            <w:top w:val="none" w:sz="0" w:space="0" w:color="auto"/>
            <w:left w:val="none" w:sz="0" w:space="0" w:color="auto"/>
            <w:bottom w:val="none" w:sz="0" w:space="0" w:color="auto"/>
            <w:right w:val="none" w:sz="0" w:space="0" w:color="auto"/>
          </w:divBdr>
        </w:div>
        <w:div w:id="870991654">
          <w:marLeft w:val="640"/>
          <w:marRight w:val="0"/>
          <w:marTop w:val="0"/>
          <w:marBottom w:val="0"/>
          <w:divBdr>
            <w:top w:val="none" w:sz="0" w:space="0" w:color="auto"/>
            <w:left w:val="none" w:sz="0" w:space="0" w:color="auto"/>
            <w:bottom w:val="none" w:sz="0" w:space="0" w:color="auto"/>
            <w:right w:val="none" w:sz="0" w:space="0" w:color="auto"/>
          </w:divBdr>
        </w:div>
        <w:div w:id="189609866">
          <w:marLeft w:val="640"/>
          <w:marRight w:val="0"/>
          <w:marTop w:val="0"/>
          <w:marBottom w:val="0"/>
          <w:divBdr>
            <w:top w:val="none" w:sz="0" w:space="0" w:color="auto"/>
            <w:left w:val="none" w:sz="0" w:space="0" w:color="auto"/>
            <w:bottom w:val="none" w:sz="0" w:space="0" w:color="auto"/>
            <w:right w:val="none" w:sz="0" w:space="0" w:color="auto"/>
          </w:divBdr>
        </w:div>
        <w:div w:id="1358696139">
          <w:marLeft w:val="640"/>
          <w:marRight w:val="0"/>
          <w:marTop w:val="0"/>
          <w:marBottom w:val="0"/>
          <w:divBdr>
            <w:top w:val="none" w:sz="0" w:space="0" w:color="auto"/>
            <w:left w:val="none" w:sz="0" w:space="0" w:color="auto"/>
            <w:bottom w:val="none" w:sz="0" w:space="0" w:color="auto"/>
            <w:right w:val="none" w:sz="0" w:space="0" w:color="auto"/>
          </w:divBdr>
        </w:div>
      </w:divsChild>
    </w:div>
    <w:div w:id="541720996">
      <w:bodyDiv w:val="1"/>
      <w:marLeft w:val="0"/>
      <w:marRight w:val="0"/>
      <w:marTop w:val="0"/>
      <w:marBottom w:val="0"/>
      <w:divBdr>
        <w:top w:val="none" w:sz="0" w:space="0" w:color="auto"/>
        <w:left w:val="none" w:sz="0" w:space="0" w:color="auto"/>
        <w:bottom w:val="none" w:sz="0" w:space="0" w:color="auto"/>
        <w:right w:val="none" w:sz="0" w:space="0" w:color="auto"/>
      </w:divBdr>
    </w:div>
    <w:div w:id="544372689">
      <w:bodyDiv w:val="1"/>
      <w:marLeft w:val="0"/>
      <w:marRight w:val="0"/>
      <w:marTop w:val="0"/>
      <w:marBottom w:val="0"/>
      <w:divBdr>
        <w:top w:val="none" w:sz="0" w:space="0" w:color="auto"/>
        <w:left w:val="none" w:sz="0" w:space="0" w:color="auto"/>
        <w:bottom w:val="none" w:sz="0" w:space="0" w:color="auto"/>
        <w:right w:val="none" w:sz="0" w:space="0" w:color="auto"/>
      </w:divBdr>
    </w:div>
    <w:div w:id="545334288">
      <w:bodyDiv w:val="1"/>
      <w:marLeft w:val="0"/>
      <w:marRight w:val="0"/>
      <w:marTop w:val="0"/>
      <w:marBottom w:val="0"/>
      <w:divBdr>
        <w:top w:val="none" w:sz="0" w:space="0" w:color="auto"/>
        <w:left w:val="none" w:sz="0" w:space="0" w:color="auto"/>
        <w:bottom w:val="none" w:sz="0" w:space="0" w:color="auto"/>
        <w:right w:val="none" w:sz="0" w:space="0" w:color="auto"/>
      </w:divBdr>
    </w:div>
    <w:div w:id="549272413">
      <w:bodyDiv w:val="1"/>
      <w:marLeft w:val="0"/>
      <w:marRight w:val="0"/>
      <w:marTop w:val="0"/>
      <w:marBottom w:val="0"/>
      <w:divBdr>
        <w:top w:val="none" w:sz="0" w:space="0" w:color="auto"/>
        <w:left w:val="none" w:sz="0" w:space="0" w:color="auto"/>
        <w:bottom w:val="none" w:sz="0" w:space="0" w:color="auto"/>
        <w:right w:val="none" w:sz="0" w:space="0" w:color="auto"/>
      </w:divBdr>
    </w:div>
    <w:div w:id="549415176">
      <w:bodyDiv w:val="1"/>
      <w:marLeft w:val="0"/>
      <w:marRight w:val="0"/>
      <w:marTop w:val="0"/>
      <w:marBottom w:val="0"/>
      <w:divBdr>
        <w:top w:val="none" w:sz="0" w:space="0" w:color="auto"/>
        <w:left w:val="none" w:sz="0" w:space="0" w:color="auto"/>
        <w:bottom w:val="none" w:sz="0" w:space="0" w:color="auto"/>
        <w:right w:val="none" w:sz="0" w:space="0" w:color="auto"/>
      </w:divBdr>
    </w:div>
    <w:div w:id="550729946">
      <w:bodyDiv w:val="1"/>
      <w:marLeft w:val="0"/>
      <w:marRight w:val="0"/>
      <w:marTop w:val="0"/>
      <w:marBottom w:val="0"/>
      <w:divBdr>
        <w:top w:val="none" w:sz="0" w:space="0" w:color="auto"/>
        <w:left w:val="none" w:sz="0" w:space="0" w:color="auto"/>
        <w:bottom w:val="none" w:sz="0" w:space="0" w:color="auto"/>
        <w:right w:val="none" w:sz="0" w:space="0" w:color="auto"/>
      </w:divBdr>
      <w:divsChild>
        <w:div w:id="1265572231">
          <w:marLeft w:val="480"/>
          <w:marRight w:val="0"/>
          <w:marTop w:val="0"/>
          <w:marBottom w:val="0"/>
          <w:divBdr>
            <w:top w:val="none" w:sz="0" w:space="0" w:color="auto"/>
            <w:left w:val="none" w:sz="0" w:space="0" w:color="auto"/>
            <w:bottom w:val="none" w:sz="0" w:space="0" w:color="auto"/>
            <w:right w:val="none" w:sz="0" w:space="0" w:color="auto"/>
          </w:divBdr>
        </w:div>
        <w:div w:id="1673558023">
          <w:marLeft w:val="480"/>
          <w:marRight w:val="0"/>
          <w:marTop w:val="0"/>
          <w:marBottom w:val="0"/>
          <w:divBdr>
            <w:top w:val="none" w:sz="0" w:space="0" w:color="auto"/>
            <w:left w:val="none" w:sz="0" w:space="0" w:color="auto"/>
            <w:bottom w:val="none" w:sz="0" w:space="0" w:color="auto"/>
            <w:right w:val="none" w:sz="0" w:space="0" w:color="auto"/>
          </w:divBdr>
        </w:div>
        <w:div w:id="1491091900">
          <w:marLeft w:val="480"/>
          <w:marRight w:val="0"/>
          <w:marTop w:val="0"/>
          <w:marBottom w:val="0"/>
          <w:divBdr>
            <w:top w:val="none" w:sz="0" w:space="0" w:color="auto"/>
            <w:left w:val="none" w:sz="0" w:space="0" w:color="auto"/>
            <w:bottom w:val="none" w:sz="0" w:space="0" w:color="auto"/>
            <w:right w:val="none" w:sz="0" w:space="0" w:color="auto"/>
          </w:divBdr>
        </w:div>
        <w:div w:id="1701273307">
          <w:marLeft w:val="480"/>
          <w:marRight w:val="0"/>
          <w:marTop w:val="0"/>
          <w:marBottom w:val="0"/>
          <w:divBdr>
            <w:top w:val="none" w:sz="0" w:space="0" w:color="auto"/>
            <w:left w:val="none" w:sz="0" w:space="0" w:color="auto"/>
            <w:bottom w:val="none" w:sz="0" w:space="0" w:color="auto"/>
            <w:right w:val="none" w:sz="0" w:space="0" w:color="auto"/>
          </w:divBdr>
        </w:div>
        <w:div w:id="393938284">
          <w:marLeft w:val="480"/>
          <w:marRight w:val="0"/>
          <w:marTop w:val="0"/>
          <w:marBottom w:val="0"/>
          <w:divBdr>
            <w:top w:val="none" w:sz="0" w:space="0" w:color="auto"/>
            <w:left w:val="none" w:sz="0" w:space="0" w:color="auto"/>
            <w:bottom w:val="none" w:sz="0" w:space="0" w:color="auto"/>
            <w:right w:val="none" w:sz="0" w:space="0" w:color="auto"/>
          </w:divBdr>
        </w:div>
        <w:div w:id="265356886">
          <w:marLeft w:val="480"/>
          <w:marRight w:val="0"/>
          <w:marTop w:val="0"/>
          <w:marBottom w:val="0"/>
          <w:divBdr>
            <w:top w:val="none" w:sz="0" w:space="0" w:color="auto"/>
            <w:left w:val="none" w:sz="0" w:space="0" w:color="auto"/>
            <w:bottom w:val="none" w:sz="0" w:space="0" w:color="auto"/>
            <w:right w:val="none" w:sz="0" w:space="0" w:color="auto"/>
          </w:divBdr>
        </w:div>
        <w:div w:id="765154780">
          <w:marLeft w:val="480"/>
          <w:marRight w:val="0"/>
          <w:marTop w:val="0"/>
          <w:marBottom w:val="0"/>
          <w:divBdr>
            <w:top w:val="none" w:sz="0" w:space="0" w:color="auto"/>
            <w:left w:val="none" w:sz="0" w:space="0" w:color="auto"/>
            <w:bottom w:val="none" w:sz="0" w:space="0" w:color="auto"/>
            <w:right w:val="none" w:sz="0" w:space="0" w:color="auto"/>
          </w:divBdr>
        </w:div>
        <w:div w:id="2123452502">
          <w:marLeft w:val="480"/>
          <w:marRight w:val="0"/>
          <w:marTop w:val="0"/>
          <w:marBottom w:val="0"/>
          <w:divBdr>
            <w:top w:val="none" w:sz="0" w:space="0" w:color="auto"/>
            <w:left w:val="none" w:sz="0" w:space="0" w:color="auto"/>
            <w:bottom w:val="none" w:sz="0" w:space="0" w:color="auto"/>
            <w:right w:val="none" w:sz="0" w:space="0" w:color="auto"/>
          </w:divBdr>
        </w:div>
        <w:div w:id="543324124">
          <w:marLeft w:val="480"/>
          <w:marRight w:val="0"/>
          <w:marTop w:val="0"/>
          <w:marBottom w:val="0"/>
          <w:divBdr>
            <w:top w:val="none" w:sz="0" w:space="0" w:color="auto"/>
            <w:left w:val="none" w:sz="0" w:space="0" w:color="auto"/>
            <w:bottom w:val="none" w:sz="0" w:space="0" w:color="auto"/>
            <w:right w:val="none" w:sz="0" w:space="0" w:color="auto"/>
          </w:divBdr>
        </w:div>
        <w:div w:id="1748530706">
          <w:marLeft w:val="480"/>
          <w:marRight w:val="0"/>
          <w:marTop w:val="0"/>
          <w:marBottom w:val="0"/>
          <w:divBdr>
            <w:top w:val="none" w:sz="0" w:space="0" w:color="auto"/>
            <w:left w:val="none" w:sz="0" w:space="0" w:color="auto"/>
            <w:bottom w:val="none" w:sz="0" w:space="0" w:color="auto"/>
            <w:right w:val="none" w:sz="0" w:space="0" w:color="auto"/>
          </w:divBdr>
        </w:div>
        <w:div w:id="763915458">
          <w:marLeft w:val="480"/>
          <w:marRight w:val="0"/>
          <w:marTop w:val="0"/>
          <w:marBottom w:val="0"/>
          <w:divBdr>
            <w:top w:val="none" w:sz="0" w:space="0" w:color="auto"/>
            <w:left w:val="none" w:sz="0" w:space="0" w:color="auto"/>
            <w:bottom w:val="none" w:sz="0" w:space="0" w:color="auto"/>
            <w:right w:val="none" w:sz="0" w:space="0" w:color="auto"/>
          </w:divBdr>
        </w:div>
        <w:div w:id="2008753489">
          <w:marLeft w:val="480"/>
          <w:marRight w:val="0"/>
          <w:marTop w:val="0"/>
          <w:marBottom w:val="0"/>
          <w:divBdr>
            <w:top w:val="none" w:sz="0" w:space="0" w:color="auto"/>
            <w:left w:val="none" w:sz="0" w:space="0" w:color="auto"/>
            <w:bottom w:val="none" w:sz="0" w:space="0" w:color="auto"/>
            <w:right w:val="none" w:sz="0" w:space="0" w:color="auto"/>
          </w:divBdr>
        </w:div>
        <w:div w:id="616451557">
          <w:marLeft w:val="480"/>
          <w:marRight w:val="0"/>
          <w:marTop w:val="0"/>
          <w:marBottom w:val="0"/>
          <w:divBdr>
            <w:top w:val="none" w:sz="0" w:space="0" w:color="auto"/>
            <w:left w:val="none" w:sz="0" w:space="0" w:color="auto"/>
            <w:bottom w:val="none" w:sz="0" w:space="0" w:color="auto"/>
            <w:right w:val="none" w:sz="0" w:space="0" w:color="auto"/>
          </w:divBdr>
        </w:div>
        <w:div w:id="1985743521">
          <w:marLeft w:val="480"/>
          <w:marRight w:val="0"/>
          <w:marTop w:val="0"/>
          <w:marBottom w:val="0"/>
          <w:divBdr>
            <w:top w:val="none" w:sz="0" w:space="0" w:color="auto"/>
            <w:left w:val="none" w:sz="0" w:space="0" w:color="auto"/>
            <w:bottom w:val="none" w:sz="0" w:space="0" w:color="auto"/>
            <w:right w:val="none" w:sz="0" w:space="0" w:color="auto"/>
          </w:divBdr>
        </w:div>
        <w:div w:id="1122072333">
          <w:marLeft w:val="480"/>
          <w:marRight w:val="0"/>
          <w:marTop w:val="0"/>
          <w:marBottom w:val="0"/>
          <w:divBdr>
            <w:top w:val="none" w:sz="0" w:space="0" w:color="auto"/>
            <w:left w:val="none" w:sz="0" w:space="0" w:color="auto"/>
            <w:bottom w:val="none" w:sz="0" w:space="0" w:color="auto"/>
            <w:right w:val="none" w:sz="0" w:space="0" w:color="auto"/>
          </w:divBdr>
        </w:div>
        <w:div w:id="1625967041">
          <w:marLeft w:val="480"/>
          <w:marRight w:val="0"/>
          <w:marTop w:val="0"/>
          <w:marBottom w:val="0"/>
          <w:divBdr>
            <w:top w:val="none" w:sz="0" w:space="0" w:color="auto"/>
            <w:left w:val="none" w:sz="0" w:space="0" w:color="auto"/>
            <w:bottom w:val="none" w:sz="0" w:space="0" w:color="auto"/>
            <w:right w:val="none" w:sz="0" w:space="0" w:color="auto"/>
          </w:divBdr>
        </w:div>
        <w:div w:id="163131488">
          <w:marLeft w:val="480"/>
          <w:marRight w:val="0"/>
          <w:marTop w:val="0"/>
          <w:marBottom w:val="0"/>
          <w:divBdr>
            <w:top w:val="none" w:sz="0" w:space="0" w:color="auto"/>
            <w:left w:val="none" w:sz="0" w:space="0" w:color="auto"/>
            <w:bottom w:val="none" w:sz="0" w:space="0" w:color="auto"/>
            <w:right w:val="none" w:sz="0" w:space="0" w:color="auto"/>
          </w:divBdr>
        </w:div>
        <w:div w:id="1969554736">
          <w:marLeft w:val="480"/>
          <w:marRight w:val="0"/>
          <w:marTop w:val="0"/>
          <w:marBottom w:val="0"/>
          <w:divBdr>
            <w:top w:val="none" w:sz="0" w:space="0" w:color="auto"/>
            <w:left w:val="none" w:sz="0" w:space="0" w:color="auto"/>
            <w:bottom w:val="none" w:sz="0" w:space="0" w:color="auto"/>
            <w:right w:val="none" w:sz="0" w:space="0" w:color="auto"/>
          </w:divBdr>
        </w:div>
        <w:div w:id="472451976">
          <w:marLeft w:val="480"/>
          <w:marRight w:val="0"/>
          <w:marTop w:val="0"/>
          <w:marBottom w:val="0"/>
          <w:divBdr>
            <w:top w:val="none" w:sz="0" w:space="0" w:color="auto"/>
            <w:left w:val="none" w:sz="0" w:space="0" w:color="auto"/>
            <w:bottom w:val="none" w:sz="0" w:space="0" w:color="auto"/>
            <w:right w:val="none" w:sz="0" w:space="0" w:color="auto"/>
          </w:divBdr>
        </w:div>
        <w:div w:id="1608003486">
          <w:marLeft w:val="480"/>
          <w:marRight w:val="0"/>
          <w:marTop w:val="0"/>
          <w:marBottom w:val="0"/>
          <w:divBdr>
            <w:top w:val="none" w:sz="0" w:space="0" w:color="auto"/>
            <w:left w:val="none" w:sz="0" w:space="0" w:color="auto"/>
            <w:bottom w:val="none" w:sz="0" w:space="0" w:color="auto"/>
            <w:right w:val="none" w:sz="0" w:space="0" w:color="auto"/>
          </w:divBdr>
        </w:div>
        <w:div w:id="1131938711">
          <w:marLeft w:val="480"/>
          <w:marRight w:val="0"/>
          <w:marTop w:val="0"/>
          <w:marBottom w:val="0"/>
          <w:divBdr>
            <w:top w:val="none" w:sz="0" w:space="0" w:color="auto"/>
            <w:left w:val="none" w:sz="0" w:space="0" w:color="auto"/>
            <w:bottom w:val="none" w:sz="0" w:space="0" w:color="auto"/>
            <w:right w:val="none" w:sz="0" w:space="0" w:color="auto"/>
          </w:divBdr>
        </w:div>
        <w:div w:id="915239457">
          <w:marLeft w:val="480"/>
          <w:marRight w:val="0"/>
          <w:marTop w:val="0"/>
          <w:marBottom w:val="0"/>
          <w:divBdr>
            <w:top w:val="none" w:sz="0" w:space="0" w:color="auto"/>
            <w:left w:val="none" w:sz="0" w:space="0" w:color="auto"/>
            <w:bottom w:val="none" w:sz="0" w:space="0" w:color="auto"/>
            <w:right w:val="none" w:sz="0" w:space="0" w:color="auto"/>
          </w:divBdr>
        </w:div>
        <w:div w:id="2022580639">
          <w:marLeft w:val="480"/>
          <w:marRight w:val="0"/>
          <w:marTop w:val="0"/>
          <w:marBottom w:val="0"/>
          <w:divBdr>
            <w:top w:val="none" w:sz="0" w:space="0" w:color="auto"/>
            <w:left w:val="none" w:sz="0" w:space="0" w:color="auto"/>
            <w:bottom w:val="none" w:sz="0" w:space="0" w:color="auto"/>
            <w:right w:val="none" w:sz="0" w:space="0" w:color="auto"/>
          </w:divBdr>
        </w:div>
        <w:div w:id="1437479621">
          <w:marLeft w:val="480"/>
          <w:marRight w:val="0"/>
          <w:marTop w:val="0"/>
          <w:marBottom w:val="0"/>
          <w:divBdr>
            <w:top w:val="none" w:sz="0" w:space="0" w:color="auto"/>
            <w:left w:val="none" w:sz="0" w:space="0" w:color="auto"/>
            <w:bottom w:val="none" w:sz="0" w:space="0" w:color="auto"/>
            <w:right w:val="none" w:sz="0" w:space="0" w:color="auto"/>
          </w:divBdr>
        </w:div>
        <w:div w:id="1094084404">
          <w:marLeft w:val="480"/>
          <w:marRight w:val="0"/>
          <w:marTop w:val="0"/>
          <w:marBottom w:val="0"/>
          <w:divBdr>
            <w:top w:val="none" w:sz="0" w:space="0" w:color="auto"/>
            <w:left w:val="none" w:sz="0" w:space="0" w:color="auto"/>
            <w:bottom w:val="none" w:sz="0" w:space="0" w:color="auto"/>
            <w:right w:val="none" w:sz="0" w:space="0" w:color="auto"/>
          </w:divBdr>
        </w:div>
        <w:div w:id="1841004499">
          <w:marLeft w:val="480"/>
          <w:marRight w:val="0"/>
          <w:marTop w:val="0"/>
          <w:marBottom w:val="0"/>
          <w:divBdr>
            <w:top w:val="none" w:sz="0" w:space="0" w:color="auto"/>
            <w:left w:val="none" w:sz="0" w:space="0" w:color="auto"/>
            <w:bottom w:val="none" w:sz="0" w:space="0" w:color="auto"/>
            <w:right w:val="none" w:sz="0" w:space="0" w:color="auto"/>
          </w:divBdr>
        </w:div>
        <w:div w:id="1964001213">
          <w:marLeft w:val="480"/>
          <w:marRight w:val="0"/>
          <w:marTop w:val="0"/>
          <w:marBottom w:val="0"/>
          <w:divBdr>
            <w:top w:val="none" w:sz="0" w:space="0" w:color="auto"/>
            <w:left w:val="none" w:sz="0" w:space="0" w:color="auto"/>
            <w:bottom w:val="none" w:sz="0" w:space="0" w:color="auto"/>
            <w:right w:val="none" w:sz="0" w:space="0" w:color="auto"/>
          </w:divBdr>
        </w:div>
        <w:div w:id="734352971">
          <w:marLeft w:val="480"/>
          <w:marRight w:val="0"/>
          <w:marTop w:val="0"/>
          <w:marBottom w:val="0"/>
          <w:divBdr>
            <w:top w:val="none" w:sz="0" w:space="0" w:color="auto"/>
            <w:left w:val="none" w:sz="0" w:space="0" w:color="auto"/>
            <w:bottom w:val="none" w:sz="0" w:space="0" w:color="auto"/>
            <w:right w:val="none" w:sz="0" w:space="0" w:color="auto"/>
          </w:divBdr>
        </w:div>
        <w:div w:id="576865025">
          <w:marLeft w:val="480"/>
          <w:marRight w:val="0"/>
          <w:marTop w:val="0"/>
          <w:marBottom w:val="0"/>
          <w:divBdr>
            <w:top w:val="none" w:sz="0" w:space="0" w:color="auto"/>
            <w:left w:val="none" w:sz="0" w:space="0" w:color="auto"/>
            <w:bottom w:val="none" w:sz="0" w:space="0" w:color="auto"/>
            <w:right w:val="none" w:sz="0" w:space="0" w:color="auto"/>
          </w:divBdr>
        </w:div>
        <w:div w:id="581916314">
          <w:marLeft w:val="480"/>
          <w:marRight w:val="0"/>
          <w:marTop w:val="0"/>
          <w:marBottom w:val="0"/>
          <w:divBdr>
            <w:top w:val="none" w:sz="0" w:space="0" w:color="auto"/>
            <w:left w:val="none" w:sz="0" w:space="0" w:color="auto"/>
            <w:bottom w:val="none" w:sz="0" w:space="0" w:color="auto"/>
            <w:right w:val="none" w:sz="0" w:space="0" w:color="auto"/>
          </w:divBdr>
        </w:div>
        <w:div w:id="1939673968">
          <w:marLeft w:val="480"/>
          <w:marRight w:val="0"/>
          <w:marTop w:val="0"/>
          <w:marBottom w:val="0"/>
          <w:divBdr>
            <w:top w:val="none" w:sz="0" w:space="0" w:color="auto"/>
            <w:left w:val="none" w:sz="0" w:space="0" w:color="auto"/>
            <w:bottom w:val="none" w:sz="0" w:space="0" w:color="auto"/>
            <w:right w:val="none" w:sz="0" w:space="0" w:color="auto"/>
          </w:divBdr>
        </w:div>
        <w:div w:id="1010185313">
          <w:marLeft w:val="480"/>
          <w:marRight w:val="0"/>
          <w:marTop w:val="0"/>
          <w:marBottom w:val="0"/>
          <w:divBdr>
            <w:top w:val="none" w:sz="0" w:space="0" w:color="auto"/>
            <w:left w:val="none" w:sz="0" w:space="0" w:color="auto"/>
            <w:bottom w:val="none" w:sz="0" w:space="0" w:color="auto"/>
            <w:right w:val="none" w:sz="0" w:space="0" w:color="auto"/>
          </w:divBdr>
        </w:div>
        <w:div w:id="2076009554">
          <w:marLeft w:val="480"/>
          <w:marRight w:val="0"/>
          <w:marTop w:val="0"/>
          <w:marBottom w:val="0"/>
          <w:divBdr>
            <w:top w:val="none" w:sz="0" w:space="0" w:color="auto"/>
            <w:left w:val="none" w:sz="0" w:space="0" w:color="auto"/>
            <w:bottom w:val="none" w:sz="0" w:space="0" w:color="auto"/>
            <w:right w:val="none" w:sz="0" w:space="0" w:color="auto"/>
          </w:divBdr>
        </w:div>
        <w:div w:id="1123500658">
          <w:marLeft w:val="480"/>
          <w:marRight w:val="0"/>
          <w:marTop w:val="0"/>
          <w:marBottom w:val="0"/>
          <w:divBdr>
            <w:top w:val="none" w:sz="0" w:space="0" w:color="auto"/>
            <w:left w:val="none" w:sz="0" w:space="0" w:color="auto"/>
            <w:bottom w:val="none" w:sz="0" w:space="0" w:color="auto"/>
            <w:right w:val="none" w:sz="0" w:space="0" w:color="auto"/>
          </w:divBdr>
        </w:div>
        <w:div w:id="685715051">
          <w:marLeft w:val="480"/>
          <w:marRight w:val="0"/>
          <w:marTop w:val="0"/>
          <w:marBottom w:val="0"/>
          <w:divBdr>
            <w:top w:val="none" w:sz="0" w:space="0" w:color="auto"/>
            <w:left w:val="none" w:sz="0" w:space="0" w:color="auto"/>
            <w:bottom w:val="none" w:sz="0" w:space="0" w:color="auto"/>
            <w:right w:val="none" w:sz="0" w:space="0" w:color="auto"/>
          </w:divBdr>
        </w:div>
        <w:div w:id="1581449235">
          <w:marLeft w:val="480"/>
          <w:marRight w:val="0"/>
          <w:marTop w:val="0"/>
          <w:marBottom w:val="0"/>
          <w:divBdr>
            <w:top w:val="none" w:sz="0" w:space="0" w:color="auto"/>
            <w:left w:val="none" w:sz="0" w:space="0" w:color="auto"/>
            <w:bottom w:val="none" w:sz="0" w:space="0" w:color="auto"/>
            <w:right w:val="none" w:sz="0" w:space="0" w:color="auto"/>
          </w:divBdr>
        </w:div>
        <w:div w:id="1405949139">
          <w:marLeft w:val="480"/>
          <w:marRight w:val="0"/>
          <w:marTop w:val="0"/>
          <w:marBottom w:val="0"/>
          <w:divBdr>
            <w:top w:val="none" w:sz="0" w:space="0" w:color="auto"/>
            <w:left w:val="none" w:sz="0" w:space="0" w:color="auto"/>
            <w:bottom w:val="none" w:sz="0" w:space="0" w:color="auto"/>
            <w:right w:val="none" w:sz="0" w:space="0" w:color="auto"/>
          </w:divBdr>
        </w:div>
        <w:div w:id="1688678619">
          <w:marLeft w:val="480"/>
          <w:marRight w:val="0"/>
          <w:marTop w:val="0"/>
          <w:marBottom w:val="0"/>
          <w:divBdr>
            <w:top w:val="none" w:sz="0" w:space="0" w:color="auto"/>
            <w:left w:val="none" w:sz="0" w:space="0" w:color="auto"/>
            <w:bottom w:val="none" w:sz="0" w:space="0" w:color="auto"/>
            <w:right w:val="none" w:sz="0" w:space="0" w:color="auto"/>
          </w:divBdr>
        </w:div>
        <w:div w:id="1560247323">
          <w:marLeft w:val="480"/>
          <w:marRight w:val="0"/>
          <w:marTop w:val="0"/>
          <w:marBottom w:val="0"/>
          <w:divBdr>
            <w:top w:val="none" w:sz="0" w:space="0" w:color="auto"/>
            <w:left w:val="none" w:sz="0" w:space="0" w:color="auto"/>
            <w:bottom w:val="none" w:sz="0" w:space="0" w:color="auto"/>
            <w:right w:val="none" w:sz="0" w:space="0" w:color="auto"/>
          </w:divBdr>
        </w:div>
        <w:div w:id="1452433051">
          <w:marLeft w:val="480"/>
          <w:marRight w:val="0"/>
          <w:marTop w:val="0"/>
          <w:marBottom w:val="0"/>
          <w:divBdr>
            <w:top w:val="none" w:sz="0" w:space="0" w:color="auto"/>
            <w:left w:val="none" w:sz="0" w:space="0" w:color="auto"/>
            <w:bottom w:val="none" w:sz="0" w:space="0" w:color="auto"/>
            <w:right w:val="none" w:sz="0" w:space="0" w:color="auto"/>
          </w:divBdr>
        </w:div>
        <w:div w:id="353969498">
          <w:marLeft w:val="480"/>
          <w:marRight w:val="0"/>
          <w:marTop w:val="0"/>
          <w:marBottom w:val="0"/>
          <w:divBdr>
            <w:top w:val="none" w:sz="0" w:space="0" w:color="auto"/>
            <w:left w:val="none" w:sz="0" w:space="0" w:color="auto"/>
            <w:bottom w:val="none" w:sz="0" w:space="0" w:color="auto"/>
            <w:right w:val="none" w:sz="0" w:space="0" w:color="auto"/>
          </w:divBdr>
        </w:div>
        <w:div w:id="150105883">
          <w:marLeft w:val="480"/>
          <w:marRight w:val="0"/>
          <w:marTop w:val="0"/>
          <w:marBottom w:val="0"/>
          <w:divBdr>
            <w:top w:val="none" w:sz="0" w:space="0" w:color="auto"/>
            <w:left w:val="none" w:sz="0" w:space="0" w:color="auto"/>
            <w:bottom w:val="none" w:sz="0" w:space="0" w:color="auto"/>
            <w:right w:val="none" w:sz="0" w:space="0" w:color="auto"/>
          </w:divBdr>
        </w:div>
        <w:div w:id="158348686">
          <w:marLeft w:val="480"/>
          <w:marRight w:val="0"/>
          <w:marTop w:val="0"/>
          <w:marBottom w:val="0"/>
          <w:divBdr>
            <w:top w:val="none" w:sz="0" w:space="0" w:color="auto"/>
            <w:left w:val="none" w:sz="0" w:space="0" w:color="auto"/>
            <w:bottom w:val="none" w:sz="0" w:space="0" w:color="auto"/>
            <w:right w:val="none" w:sz="0" w:space="0" w:color="auto"/>
          </w:divBdr>
        </w:div>
        <w:div w:id="689185017">
          <w:marLeft w:val="480"/>
          <w:marRight w:val="0"/>
          <w:marTop w:val="0"/>
          <w:marBottom w:val="0"/>
          <w:divBdr>
            <w:top w:val="none" w:sz="0" w:space="0" w:color="auto"/>
            <w:left w:val="none" w:sz="0" w:space="0" w:color="auto"/>
            <w:bottom w:val="none" w:sz="0" w:space="0" w:color="auto"/>
            <w:right w:val="none" w:sz="0" w:space="0" w:color="auto"/>
          </w:divBdr>
        </w:div>
        <w:div w:id="136536561">
          <w:marLeft w:val="480"/>
          <w:marRight w:val="0"/>
          <w:marTop w:val="0"/>
          <w:marBottom w:val="0"/>
          <w:divBdr>
            <w:top w:val="none" w:sz="0" w:space="0" w:color="auto"/>
            <w:left w:val="none" w:sz="0" w:space="0" w:color="auto"/>
            <w:bottom w:val="none" w:sz="0" w:space="0" w:color="auto"/>
            <w:right w:val="none" w:sz="0" w:space="0" w:color="auto"/>
          </w:divBdr>
        </w:div>
        <w:div w:id="195046179">
          <w:marLeft w:val="480"/>
          <w:marRight w:val="0"/>
          <w:marTop w:val="0"/>
          <w:marBottom w:val="0"/>
          <w:divBdr>
            <w:top w:val="none" w:sz="0" w:space="0" w:color="auto"/>
            <w:left w:val="none" w:sz="0" w:space="0" w:color="auto"/>
            <w:bottom w:val="none" w:sz="0" w:space="0" w:color="auto"/>
            <w:right w:val="none" w:sz="0" w:space="0" w:color="auto"/>
          </w:divBdr>
        </w:div>
        <w:div w:id="2053848664">
          <w:marLeft w:val="480"/>
          <w:marRight w:val="0"/>
          <w:marTop w:val="0"/>
          <w:marBottom w:val="0"/>
          <w:divBdr>
            <w:top w:val="none" w:sz="0" w:space="0" w:color="auto"/>
            <w:left w:val="none" w:sz="0" w:space="0" w:color="auto"/>
            <w:bottom w:val="none" w:sz="0" w:space="0" w:color="auto"/>
            <w:right w:val="none" w:sz="0" w:space="0" w:color="auto"/>
          </w:divBdr>
        </w:div>
        <w:div w:id="1123422417">
          <w:marLeft w:val="480"/>
          <w:marRight w:val="0"/>
          <w:marTop w:val="0"/>
          <w:marBottom w:val="0"/>
          <w:divBdr>
            <w:top w:val="none" w:sz="0" w:space="0" w:color="auto"/>
            <w:left w:val="none" w:sz="0" w:space="0" w:color="auto"/>
            <w:bottom w:val="none" w:sz="0" w:space="0" w:color="auto"/>
            <w:right w:val="none" w:sz="0" w:space="0" w:color="auto"/>
          </w:divBdr>
        </w:div>
        <w:div w:id="1088816896">
          <w:marLeft w:val="480"/>
          <w:marRight w:val="0"/>
          <w:marTop w:val="0"/>
          <w:marBottom w:val="0"/>
          <w:divBdr>
            <w:top w:val="none" w:sz="0" w:space="0" w:color="auto"/>
            <w:left w:val="none" w:sz="0" w:space="0" w:color="auto"/>
            <w:bottom w:val="none" w:sz="0" w:space="0" w:color="auto"/>
            <w:right w:val="none" w:sz="0" w:space="0" w:color="auto"/>
          </w:divBdr>
        </w:div>
        <w:div w:id="63263892">
          <w:marLeft w:val="480"/>
          <w:marRight w:val="0"/>
          <w:marTop w:val="0"/>
          <w:marBottom w:val="0"/>
          <w:divBdr>
            <w:top w:val="none" w:sz="0" w:space="0" w:color="auto"/>
            <w:left w:val="none" w:sz="0" w:space="0" w:color="auto"/>
            <w:bottom w:val="none" w:sz="0" w:space="0" w:color="auto"/>
            <w:right w:val="none" w:sz="0" w:space="0" w:color="auto"/>
          </w:divBdr>
        </w:div>
        <w:div w:id="1381900283">
          <w:marLeft w:val="480"/>
          <w:marRight w:val="0"/>
          <w:marTop w:val="0"/>
          <w:marBottom w:val="0"/>
          <w:divBdr>
            <w:top w:val="none" w:sz="0" w:space="0" w:color="auto"/>
            <w:left w:val="none" w:sz="0" w:space="0" w:color="auto"/>
            <w:bottom w:val="none" w:sz="0" w:space="0" w:color="auto"/>
            <w:right w:val="none" w:sz="0" w:space="0" w:color="auto"/>
          </w:divBdr>
        </w:div>
        <w:div w:id="1789930838">
          <w:marLeft w:val="480"/>
          <w:marRight w:val="0"/>
          <w:marTop w:val="0"/>
          <w:marBottom w:val="0"/>
          <w:divBdr>
            <w:top w:val="none" w:sz="0" w:space="0" w:color="auto"/>
            <w:left w:val="none" w:sz="0" w:space="0" w:color="auto"/>
            <w:bottom w:val="none" w:sz="0" w:space="0" w:color="auto"/>
            <w:right w:val="none" w:sz="0" w:space="0" w:color="auto"/>
          </w:divBdr>
        </w:div>
        <w:div w:id="1306083318">
          <w:marLeft w:val="480"/>
          <w:marRight w:val="0"/>
          <w:marTop w:val="0"/>
          <w:marBottom w:val="0"/>
          <w:divBdr>
            <w:top w:val="none" w:sz="0" w:space="0" w:color="auto"/>
            <w:left w:val="none" w:sz="0" w:space="0" w:color="auto"/>
            <w:bottom w:val="none" w:sz="0" w:space="0" w:color="auto"/>
            <w:right w:val="none" w:sz="0" w:space="0" w:color="auto"/>
          </w:divBdr>
        </w:div>
        <w:div w:id="1573196015">
          <w:marLeft w:val="480"/>
          <w:marRight w:val="0"/>
          <w:marTop w:val="0"/>
          <w:marBottom w:val="0"/>
          <w:divBdr>
            <w:top w:val="none" w:sz="0" w:space="0" w:color="auto"/>
            <w:left w:val="none" w:sz="0" w:space="0" w:color="auto"/>
            <w:bottom w:val="none" w:sz="0" w:space="0" w:color="auto"/>
            <w:right w:val="none" w:sz="0" w:space="0" w:color="auto"/>
          </w:divBdr>
        </w:div>
      </w:divsChild>
    </w:div>
    <w:div w:id="555046320">
      <w:bodyDiv w:val="1"/>
      <w:marLeft w:val="0"/>
      <w:marRight w:val="0"/>
      <w:marTop w:val="0"/>
      <w:marBottom w:val="0"/>
      <w:divBdr>
        <w:top w:val="none" w:sz="0" w:space="0" w:color="auto"/>
        <w:left w:val="none" w:sz="0" w:space="0" w:color="auto"/>
        <w:bottom w:val="none" w:sz="0" w:space="0" w:color="auto"/>
        <w:right w:val="none" w:sz="0" w:space="0" w:color="auto"/>
      </w:divBdr>
      <w:divsChild>
        <w:div w:id="2065370810">
          <w:marLeft w:val="0"/>
          <w:marRight w:val="0"/>
          <w:marTop w:val="0"/>
          <w:marBottom w:val="0"/>
          <w:divBdr>
            <w:top w:val="none" w:sz="0" w:space="0" w:color="auto"/>
            <w:left w:val="none" w:sz="0" w:space="0" w:color="auto"/>
            <w:bottom w:val="none" w:sz="0" w:space="0" w:color="auto"/>
            <w:right w:val="none" w:sz="0" w:space="0" w:color="auto"/>
          </w:divBdr>
          <w:divsChild>
            <w:div w:id="332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853">
      <w:bodyDiv w:val="1"/>
      <w:marLeft w:val="0"/>
      <w:marRight w:val="0"/>
      <w:marTop w:val="0"/>
      <w:marBottom w:val="0"/>
      <w:divBdr>
        <w:top w:val="none" w:sz="0" w:space="0" w:color="auto"/>
        <w:left w:val="none" w:sz="0" w:space="0" w:color="auto"/>
        <w:bottom w:val="none" w:sz="0" w:space="0" w:color="auto"/>
        <w:right w:val="none" w:sz="0" w:space="0" w:color="auto"/>
      </w:divBdr>
    </w:div>
    <w:div w:id="557322945">
      <w:bodyDiv w:val="1"/>
      <w:marLeft w:val="0"/>
      <w:marRight w:val="0"/>
      <w:marTop w:val="0"/>
      <w:marBottom w:val="0"/>
      <w:divBdr>
        <w:top w:val="none" w:sz="0" w:space="0" w:color="auto"/>
        <w:left w:val="none" w:sz="0" w:space="0" w:color="auto"/>
        <w:bottom w:val="none" w:sz="0" w:space="0" w:color="auto"/>
        <w:right w:val="none" w:sz="0" w:space="0" w:color="auto"/>
      </w:divBdr>
      <w:divsChild>
        <w:div w:id="206065332">
          <w:marLeft w:val="640"/>
          <w:marRight w:val="0"/>
          <w:marTop w:val="0"/>
          <w:marBottom w:val="0"/>
          <w:divBdr>
            <w:top w:val="none" w:sz="0" w:space="0" w:color="auto"/>
            <w:left w:val="none" w:sz="0" w:space="0" w:color="auto"/>
            <w:bottom w:val="none" w:sz="0" w:space="0" w:color="auto"/>
            <w:right w:val="none" w:sz="0" w:space="0" w:color="auto"/>
          </w:divBdr>
        </w:div>
        <w:div w:id="1974942229">
          <w:marLeft w:val="640"/>
          <w:marRight w:val="0"/>
          <w:marTop w:val="0"/>
          <w:marBottom w:val="0"/>
          <w:divBdr>
            <w:top w:val="none" w:sz="0" w:space="0" w:color="auto"/>
            <w:left w:val="none" w:sz="0" w:space="0" w:color="auto"/>
            <w:bottom w:val="none" w:sz="0" w:space="0" w:color="auto"/>
            <w:right w:val="none" w:sz="0" w:space="0" w:color="auto"/>
          </w:divBdr>
        </w:div>
        <w:div w:id="1571188551">
          <w:marLeft w:val="640"/>
          <w:marRight w:val="0"/>
          <w:marTop w:val="0"/>
          <w:marBottom w:val="0"/>
          <w:divBdr>
            <w:top w:val="none" w:sz="0" w:space="0" w:color="auto"/>
            <w:left w:val="none" w:sz="0" w:space="0" w:color="auto"/>
            <w:bottom w:val="none" w:sz="0" w:space="0" w:color="auto"/>
            <w:right w:val="none" w:sz="0" w:space="0" w:color="auto"/>
          </w:divBdr>
        </w:div>
        <w:div w:id="837892030">
          <w:marLeft w:val="640"/>
          <w:marRight w:val="0"/>
          <w:marTop w:val="0"/>
          <w:marBottom w:val="0"/>
          <w:divBdr>
            <w:top w:val="none" w:sz="0" w:space="0" w:color="auto"/>
            <w:left w:val="none" w:sz="0" w:space="0" w:color="auto"/>
            <w:bottom w:val="none" w:sz="0" w:space="0" w:color="auto"/>
            <w:right w:val="none" w:sz="0" w:space="0" w:color="auto"/>
          </w:divBdr>
        </w:div>
        <w:div w:id="480511448">
          <w:marLeft w:val="640"/>
          <w:marRight w:val="0"/>
          <w:marTop w:val="0"/>
          <w:marBottom w:val="0"/>
          <w:divBdr>
            <w:top w:val="none" w:sz="0" w:space="0" w:color="auto"/>
            <w:left w:val="none" w:sz="0" w:space="0" w:color="auto"/>
            <w:bottom w:val="none" w:sz="0" w:space="0" w:color="auto"/>
            <w:right w:val="none" w:sz="0" w:space="0" w:color="auto"/>
          </w:divBdr>
        </w:div>
        <w:div w:id="1193493647">
          <w:marLeft w:val="640"/>
          <w:marRight w:val="0"/>
          <w:marTop w:val="0"/>
          <w:marBottom w:val="0"/>
          <w:divBdr>
            <w:top w:val="none" w:sz="0" w:space="0" w:color="auto"/>
            <w:left w:val="none" w:sz="0" w:space="0" w:color="auto"/>
            <w:bottom w:val="none" w:sz="0" w:space="0" w:color="auto"/>
            <w:right w:val="none" w:sz="0" w:space="0" w:color="auto"/>
          </w:divBdr>
        </w:div>
        <w:div w:id="1196769420">
          <w:marLeft w:val="640"/>
          <w:marRight w:val="0"/>
          <w:marTop w:val="0"/>
          <w:marBottom w:val="0"/>
          <w:divBdr>
            <w:top w:val="none" w:sz="0" w:space="0" w:color="auto"/>
            <w:left w:val="none" w:sz="0" w:space="0" w:color="auto"/>
            <w:bottom w:val="none" w:sz="0" w:space="0" w:color="auto"/>
            <w:right w:val="none" w:sz="0" w:space="0" w:color="auto"/>
          </w:divBdr>
        </w:div>
        <w:div w:id="1536384023">
          <w:marLeft w:val="640"/>
          <w:marRight w:val="0"/>
          <w:marTop w:val="0"/>
          <w:marBottom w:val="0"/>
          <w:divBdr>
            <w:top w:val="none" w:sz="0" w:space="0" w:color="auto"/>
            <w:left w:val="none" w:sz="0" w:space="0" w:color="auto"/>
            <w:bottom w:val="none" w:sz="0" w:space="0" w:color="auto"/>
            <w:right w:val="none" w:sz="0" w:space="0" w:color="auto"/>
          </w:divBdr>
        </w:div>
        <w:div w:id="1957252950">
          <w:marLeft w:val="640"/>
          <w:marRight w:val="0"/>
          <w:marTop w:val="0"/>
          <w:marBottom w:val="0"/>
          <w:divBdr>
            <w:top w:val="none" w:sz="0" w:space="0" w:color="auto"/>
            <w:left w:val="none" w:sz="0" w:space="0" w:color="auto"/>
            <w:bottom w:val="none" w:sz="0" w:space="0" w:color="auto"/>
            <w:right w:val="none" w:sz="0" w:space="0" w:color="auto"/>
          </w:divBdr>
        </w:div>
        <w:div w:id="1201868403">
          <w:marLeft w:val="640"/>
          <w:marRight w:val="0"/>
          <w:marTop w:val="0"/>
          <w:marBottom w:val="0"/>
          <w:divBdr>
            <w:top w:val="none" w:sz="0" w:space="0" w:color="auto"/>
            <w:left w:val="none" w:sz="0" w:space="0" w:color="auto"/>
            <w:bottom w:val="none" w:sz="0" w:space="0" w:color="auto"/>
            <w:right w:val="none" w:sz="0" w:space="0" w:color="auto"/>
          </w:divBdr>
        </w:div>
        <w:div w:id="1508515616">
          <w:marLeft w:val="640"/>
          <w:marRight w:val="0"/>
          <w:marTop w:val="0"/>
          <w:marBottom w:val="0"/>
          <w:divBdr>
            <w:top w:val="none" w:sz="0" w:space="0" w:color="auto"/>
            <w:left w:val="none" w:sz="0" w:space="0" w:color="auto"/>
            <w:bottom w:val="none" w:sz="0" w:space="0" w:color="auto"/>
            <w:right w:val="none" w:sz="0" w:space="0" w:color="auto"/>
          </w:divBdr>
        </w:div>
        <w:div w:id="396368126">
          <w:marLeft w:val="640"/>
          <w:marRight w:val="0"/>
          <w:marTop w:val="0"/>
          <w:marBottom w:val="0"/>
          <w:divBdr>
            <w:top w:val="none" w:sz="0" w:space="0" w:color="auto"/>
            <w:left w:val="none" w:sz="0" w:space="0" w:color="auto"/>
            <w:bottom w:val="none" w:sz="0" w:space="0" w:color="auto"/>
            <w:right w:val="none" w:sz="0" w:space="0" w:color="auto"/>
          </w:divBdr>
        </w:div>
        <w:div w:id="1248614827">
          <w:marLeft w:val="640"/>
          <w:marRight w:val="0"/>
          <w:marTop w:val="0"/>
          <w:marBottom w:val="0"/>
          <w:divBdr>
            <w:top w:val="none" w:sz="0" w:space="0" w:color="auto"/>
            <w:left w:val="none" w:sz="0" w:space="0" w:color="auto"/>
            <w:bottom w:val="none" w:sz="0" w:space="0" w:color="auto"/>
            <w:right w:val="none" w:sz="0" w:space="0" w:color="auto"/>
          </w:divBdr>
        </w:div>
        <w:div w:id="458689411">
          <w:marLeft w:val="640"/>
          <w:marRight w:val="0"/>
          <w:marTop w:val="0"/>
          <w:marBottom w:val="0"/>
          <w:divBdr>
            <w:top w:val="none" w:sz="0" w:space="0" w:color="auto"/>
            <w:left w:val="none" w:sz="0" w:space="0" w:color="auto"/>
            <w:bottom w:val="none" w:sz="0" w:space="0" w:color="auto"/>
            <w:right w:val="none" w:sz="0" w:space="0" w:color="auto"/>
          </w:divBdr>
        </w:div>
        <w:div w:id="465851278">
          <w:marLeft w:val="640"/>
          <w:marRight w:val="0"/>
          <w:marTop w:val="0"/>
          <w:marBottom w:val="0"/>
          <w:divBdr>
            <w:top w:val="none" w:sz="0" w:space="0" w:color="auto"/>
            <w:left w:val="none" w:sz="0" w:space="0" w:color="auto"/>
            <w:bottom w:val="none" w:sz="0" w:space="0" w:color="auto"/>
            <w:right w:val="none" w:sz="0" w:space="0" w:color="auto"/>
          </w:divBdr>
        </w:div>
        <w:div w:id="336227063">
          <w:marLeft w:val="640"/>
          <w:marRight w:val="0"/>
          <w:marTop w:val="0"/>
          <w:marBottom w:val="0"/>
          <w:divBdr>
            <w:top w:val="none" w:sz="0" w:space="0" w:color="auto"/>
            <w:left w:val="none" w:sz="0" w:space="0" w:color="auto"/>
            <w:bottom w:val="none" w:sz="0" w:space="0" w:color="auto"/>
            <w:right w:val="none" w:sz="0" w:space="0" w:color="auto"/>
          </w:divBdr>
        </w:div>
        <w:div w:id="861936842">
          <w:marLeft w:val="640"/>
          <w:marRight w:val="0"/>
          <w:marTop w:val="0"/>
          <w:marBottom w:val="0"/>
          <w:divBdr>
            <w:top w:val="none" w:sz="0" w:space="0" w:color="auto"/>
            <w:left w:val="none" w:sz="0" w:space="0" w:color="auto"/>
            <w:bottom w:val="none" w:sz="0" w:space="0" w:color="auto"/>
            <w:right w:val="none" w:sz="0" w:space="0" w:color="auto"/>
          </w:divBdr>
        </w:div>
        <w:div w:id="1906723339">
          <w:marLeft w:val="640"/>
          <w:marRight w:val="0"/>
          <w:marTop w:val="0"/>
          <w:marBottom w:val="0"/>
          <w:divBdr>
            <w:top w:val="none" w:sz="0" w:space="0" w:color="auto"/>
            <w:left w:val="none" w:sz="0" w:space="0" w:color="auto"/>
            <w:bottom w:val="none" w:sz="0" w:space="0" w:color="auto"/>
            <w:right w:val="none" w:sz="0" w:space="0" w:color="auto"/>
          </w:divBdr>
        </w:div>
        <w:div w:id="866218913">
          <w:marLeft w:val="640"/>
          <w:marRight w:val="0"/>
          <w:marTop w:val="0"/>
          <w:marBottom w:val="0"/>
          <w:divBdr>
            <w:top w:val="none" w:sz="0" w:space="0" w:color="auto"/>
            <w:left w:val="none" w:sz="0" w:space="0" w:color="auto"/>
            <w:bottom w:val="none" w:sz="0" w:space="0" w:color="auto"/>
            <w:right w:val="none" w:sz="0" w:space="0" w:color="auto"/>
          </w:divBdr>
        </w:div>
        <w:div w:id="560094076">
          <w:marLeft w:val="640"/>
          <w:marRight w:val="0"/>
          <w:marTop w:val="0"/>
          <w:marBottom w:val="0"/>
          <w:divBdr>
            <w:top w:val="none" w:sz="0" w:space="0" w:color="auto"/>
            <w:left w:val="none" w:sz="0" w:space="0" w:color="auto"/>
            <w:bottom w:val="none" w:sz="0" w:space="0" w:color="auto"/>
            <w:right w:val="none" w:sz="0" w:space="0" w:color="auto"/>
          </w:divBdr>
        </w:div>
        <w:div w:id="1227105064">
          <w:marLeft w:val="640"/>
          <w:marRight w:val="0"/>
          <w:marTop w:val="0"/>
          <w:marBottom w:val="0"/>
          <w:divBdr>
            <w:top w:val="none" w:sz="0" w:space="0" w:color="auto"/>
            <w:left w:val="none" w:sz="0" w:space="0" w:color="auto"/>
            <w:bottom w:val="none" w:sz="0" w:space="0" w:color="auto"/>
            <w:right w:val="none" w:sz="0" w:space="0" w:color="auto"/>
          </w:divBdr>
        </w:div>
        <w:div w:id="1257253270">
          <w:marLeft w:val="640"/>
          <w:marRight w:val="0"/>
          <w:marTop w:val="0"/>
          <w:marBottom w:val="0"/>
          <w:divBdr>
            <w:top w:val="none" w:sz="0" w:space="0" w:color="auto"/>
            <w:left w:val="none" w:sz="0" w:space="0" w:color="auto"/>
            <w:bottom w:val="none" w:sz="0" w:space="0" w:color="auto"/>
            <w:right w:val="none" w:sz="0" w:space="0" w:color="auto"/>
          </w:divBdr>
        </w:div>
        <w:div w:id="5597335">
          <w:marLeft w:val="640"/>
          <w:marRight w:val="0"/>
          <w:marTop w:val="0"/>
          <w:marBottom w:val="0"/>
          <w:divBdr>
            <w:top w:val="none" w:sz="0" w:space="0" w:color="auto"/>
            <w:left w:val="none" w:sz="0" w:space="0" w:color="auto"/>
            <w:bottom w:val="none" w:sz="0" w:space="0" w:color="auto"/>
            <w:right w:val="none" w:sz="0" w:space="0" w:color="auto"/>
          </w:divBdr>
        </w:div>
        <w:div w:id="427971184">
          <w:marLeft w:val="640"/>
          <w:marRight w:val="0"/>
          <w:marTop w:val="0"/>
          <w:marBottom w:val="0"/>
          <w:divBdr>
            <w:top w:val="none" w:sz="0" w:space="0" w:color="auto"/>
            <w:left w:val="none" w:sz="0" w:space="0" w:color="auto"/>
            <w:bottom w:val="none" w:sz="0" w:space="0" w:color="auto"/>
            <w:right w:val="none" w:sz="0" w:space="0" w:color="auto"/>
          </w:divBdr>
        </w:div>
        <w:div w:id="1107194486">
          <w:marLeft w:val="640"/>
          <w:marRight w:val="0"/>
          <w:marTop w:val="0"/>
          <w:marBottom w:val="0"/>
          <w:divBdr>
            <w:top w:val="none" w:sz="0" w:space="0" w:color="auto"/>
            <w:left w:val="none" w:sz="0" w:space="0" w:color="auto"/>
            <w:bottom w:val="none" w:sz="0" w:space="0" w:color="auto"/>
            <w:right w:val="none" w:sz="0" w:space="0" w:color="auto"/>
          </w:divBdr>
        </w:div>
        <w:div w:id="1229068982">
          <w:marLeft w:val="640"/>
          <w:marRight w:val="0"/>
          <w:marTop w:val="0"/>
          <w:marBottom w:val="0"/>
          <w:divBdr>
            <w:top w:val="none" w:sz="0" w:space="0" w:color="auto"/>
            <w:left w:val="none" w:sz="0" w:space="0" w:color="auto"/>
            <w:bottom w:val="none" w:sz="0" w:space="0" w:color="auto"/>
            <w:right w:val="none" w:sz="0" w:space="0" w:color="auto"/>
          </w:divBdr>
        </w:div>
        <w:div w:id="980188597">
          <w:marLeft w:val="640"/>
          <w:marRight w:val="0"/>
          <w:marTop w:val="0"/>
          <w:marBottom w:val="0"/>
          <w:divBdr>
            <w:top w:val="none" w:sz="0" w:space="0" w:color="auto"/>
            <w:left w:val="none" w:sz="0" w:space="0" w:color="auto"/>
            <w:bottom w:val="none" w:sz="0" w:space="0" w:color="auto"/>
            <w:right w:val="none" w:sz="0" w:space="0" w:color="auto"/>
          </w:divBdr>
        </w:div>
        <w:div w:id="1189178784">
          <w:marLeft w:val="640"/>
          <w:marRight w:val="0"/>
          <w:marTop w:val="0"/>
          <w:marBottom w:val="0"/>
          <w:divBdr>
            <w:top w:val="none" w:sz="0" w:space="0" w:color="auto"/>
            <w:left w:val="none" w:sz="0" w:space="0" w:color="auto"/>
            <w:bottom w:val="none" w:sz="0" w:space="0" w:color="auto"/>
            <w:right w:val="none" w:sz="0" w:space="0" w:color="auto"/>
          </w:divBdr>
        </w:div>
        <w:div w:id="941182127">
          <w:marLeft w:val="640"/>
          <w:marRight w:val="0"/>
          <w:marTop w:val="0"/>
          <w:marBottom w:val="0"/>
          <w:divBdr>
            <w:top w:val="none" w:sz="0" w:space="0" w:color="auto"/>
            <w:left w:val="none" w:sz="0" w:space="0" w:color="auto"/>
            <w:bottom w:val="none" w:sz="0" w:space="0" w:color="auto"/>
            <w:right w:val="none" w:sz="0" w:space="0" w:color="auto"/>
          </w:divBdr>
        </w:div>
        <w:div w:id="74010696">
          <w:marLeft w:val="640"/>
          <w:marRight w:val="0"/>
          <w:marTop w:val="0"/>
          <w:marBottom w:val="0"/>
          <w:divBdr>
            <w:top w:val="none" w:sz="0" w:space="0" w:color="auto"/>
            <w:left w:val="none" w:sz="0" w:space="0" w:color="auto"/>
            <w:bottom w:val="none" w:sz="0" w:space="0" w:color="auto"/>
            <w:right w:val="none" w:sz="0" w:space="0" w:color="auto"/>
          </w:divBdr>
        </w:div>
        <w:div w:id="1865169739">
          <w:marLeft w:val="640"/>
          <w:marRight w:val="0"/>
          <w:marTop w:val="0"/>
          <w:marBottom w:val="0"/>
          <w:divBdr>
            <w:top w:val="none" w:sz="0" w:space="0" w:color="auto"/>
            <w:left w:val="none" w:sz="0" w:space="0" w:color="auto"/>
            <w:bottom w:val="none" w:sz="0" w:space="0" w:color="auto"/>
            <w:right w:val="none" w:sz="0" w:space="0" w:color="auto"/>
          </w:divBdr>
        </w:div>
        <w:div w:id="1359894760">
          <w:marLeft w:val="640"/>
          <w:marRight w:val="0"/>
          <w:marTop w:val="0"/>
          <w:marBottom w:val="0"/>
          <w:divBdr>
            <w:top w:val="none" w:sz="0" w:space="0" w:color="auto"/>
            <w:left w:val="none" w:sz="0" w:space="0" w:color="auto"/>
            <w:bottom w:val="none" w:sz="0" w:space="0" w:color="auto"/>
            <w:right w:val="none" w:sz="0" w:space="0" w:color="auto"/>
          </w:divBdr>
        </w:div>
        <w:div w:id="1830321076">
          <w:marLeft w:val="640"/>
          <w:marRight w:val="0"/>
          <w:marTop w:val="0"/>
          <w:marBottom w:val="0"/>
          <w:divBdr>
            <w:top w:val="none" w:sz="0" w:space="0" w:color="auto"/>
            <w:left w:val="none" w:sz="0" w:space="0" w:color="auto"/>
            <w:bottom w:val="none" w:sz="0" w:space="0" w:color="auto"/>
            <w:right w:val="none" w:sz="0" w:space="0" w:color="auto"/>
          </w:divBdr>
        </w:div>
        <w:div w:id="1602101771">
          <w:marLeft w:val="640"/>
          <w:marRight w:val="0"/>
          <w:marTop w:val="0"/>
          <w:marBottom w:val="0"/>
          <w:divBdr>
            <w:top w:val="none" w:sz="0" w:space="0" w:color="auto"/>
            <w:left w:val="none" w:sz="0" w:space="0" w:color="auto"/>
            <w:bottom w:val="none" w:sz="0" w:space="0" w:color="auto"/>
            <w:right w:val="none" w:sz="0" w:space="0" w:color="auto"/>
          </w:divBdr>
        </w:div>
        <w:div w:id="583297336">
          <w:marLeft w:val="640"/>
          <w:marRight w:val="0"/>
          <w:marTop w:val="0"/>
          <w:marBottom w:val="0"/>
          <w:divBdr>
            <w:top w:val="none" w:sz="0" w:space="0" w:color="auto"/>
            <w:left w:val="none" w:sz="0" w:space="0" w:color="auto"/>
            <w:bottom w:val="none" w:sz="0" w:space="0" w:color="auto"/>
            <w:right w:val="none" w:sz="0" w:space="0" w:color="auto"/>
          </w:divBdr>
        </w:div>
        <w:div w:id="1079014036">
          <w:marLeft w:val="640"/>
          <w:marRight w:val="0"/>
          <w:marTop w:val="0"/>
          <w:marBottom w:val="0"/>
          <w:divBdr>
            <w:top w:val="none" w:sz="0" w:space="0" w:color="auto"/>
            <w:left w:val="none" w:sz="0" w:space="0" w:color="auto"/>
            <w:bottom w:val="none" w:sz="0" w:space="0" w:color="auto"/>
            <w:right w:val="none" w:sz="0" w:space="0" w:color="auto"/>
          </w:divBdr>
        </w:div>
        <w:div w:id="922421345">
          <w:marLeft w:val="640"/>
          <w:marRight w:val="0"/>
          <w:marTop w:val="0"/>
          <w:marBottom w:val="0"/>
          <w:divBdr>
            <w:top w:val="none" w:sz="0" w:space="0" w:color="auto"/>
            <w:left w:val="none" w:sz="0" w:space="0" w:color="auto"/>
            <w:bottom w:val="none" w:sz="0" w:space="0" w:color="auto"/>
            <w:right w:val="none" w:sz="0" w:space="0" w:color="auto"/>
          </w:divBdr>
        </w:div>
        <w:div w:id="2077780909">
          <w:marLeft w:val="640"/>
          <w:marRight w:val="0"/>
          <w:marTop w:val="0"/>
          <w:marBottom w:val="0"/>
          <w:divBdr>
            <w:top w:val="none" w:sz="0" w:space="0" w:color="auto"/>
            <w:left w:val="none" w:sz="0" w:space="0" w:color="auto"/>
            <w:bottom w:val="none" w:sz="0" w:space="0" w:color="auto"/>
            <w:right w:val="none" w:sz="0" w:space="0" w:color="auto"/>
          </w:divBdr>
        </w:div>
        <w:div w:id="1444422">
          <w:marLeft w:val="640"/>
          <w:marRight w:val="0"/>
          <w:marTop w:val="0"/>
          <w:marBottom w:val="0"/>
          <w:divBdr>
            <w:top w:val="none" w:sz="0" w:space="0" w:color="auto"/>
            <w:left w:val="none" w:sz="0" w:space="0" w:color="auto"/>
            <w:bottom w:val="none" w:sz="0" w:space="0" w:color="auto"/>
            <w:right w:val="none" w:sz="0" w:space="0" w:color="auto"/>
          </w:divBdr>
        </w:div>
        <w:div w:id="1019962943">
          <w:marLeft w:val="640"/>
          <w:marRight w:val="0"/>
          <w:marTop w:val="0"/>
          <w:marBottom w:val="0"/>
          <w:divBdr>
            <w:top w:val="none" w:sz="0" w:space="0" w:color="auto"/>
            <w:left w:val="none" w:sz="0" w:space="0" w:color="auto"/>
            <w:bottom w:val="none" w:sz="0" w:space="0" w:color="auto"/>
            <w:right w:val="none" w:sz="0" w:space="0" w:color="auto"/>
          </w:divBdr>
        </w:div>
        <w:div w:id="677732508">
          <w:marLeft w:val="640"/>
          <w:marRight w:val="0"/>
          <w:marTop w:val="0"/>
          <w:marBottom w:val="0"/>
          <w:divBdr>
            <w:top w:val="none" w:sz="0" w:space="0" w:color="auto"/>
            <w:left w:val="none" w:sz="0" w:space="0" w:color="auto"/>
            <w:bottom w:val="none" w:sz="0" w:space="0" w:color="auto"/>
            <w:right w:val="none" w:sz="0" w:space="0" w:color="auto"/>
          </w:divBdr>
        </w:div>
        <w:div w:id="1535849046">
          <w:marLeft w:val="640"/>
          <w:marRight w:val="0"/>
          <w:marTop w:val="0"/>
          <w:marBottom w:val="0"/>
          <w:divBdr>
            <w:top w:val="none" w:sz="0" w:space="0" w:color="auto"/>
            <w:left w:val="none" w:sz="0" w:space="0" w:color="auto"/>
            <w:bottom w:val="none" w:sz="0" w:space="0" w:color="auto"/>
            <w:right w:val="none" w:sz="0" w:space="0" w:color="auto"/>
          </w:divBdr>
        </w:div>
        <w:div w:id="630088101">
          <w:marLeft w:val="640"/>
          <w:marRight w:val="0"/>
          <w:marTop w:val="0"/>
          <w:marBottom w:val="0"/>
          <w:divBdr>
            <w:top w:val="none" w:sz="0" w:space="0" w:color="auto"/>
            <w:left w:val="none" w:sz="0" w:space="0" w:color="auto"/>
            <w:bottom w:val="none" w:sz="0" w:space="0" w:color="auto"/>
            <w:right w:val="none" w:sz="0" w:space="0" w:color="auto"/>
          </w:divBdr>
        </w:div>
        <w:div w:id="240918565">
          <w:marLeft w:val="640"/>
          <w:marRight w:val="0"/>
          <w:marTop w:val="0"/>
          <w:marBottom w:val="0"/>
          <w:divBdr>
            <w:top w:val="none" w:sz="0" w:space="0" w:color="auto"/>
            <w:left w:val="none" w:sz="0" w:space="0" w:color="auto"/>
            <w:bottom w:val="none" w:sz="0" w:space="0" w:color="auto"/>
            <w:right w:val="none" w:sz="0" w:space="0" w:color="auto"/>
          </w:divBdr>
        </w:div>
        <w:div w:id="1082022384">
          <w:marLeft w:val="640"/>
          <w:marRight w:val="0"/>
          <w:marTop w:val="0"/>
          <w:marBottom w:val="0"/>
          <w:divBdr>
            <w:top w:val="none" w:sz="0" w:space="0" w:color="auto"/>
            <w:left w:val="none" w:sz="0" w:space="0" w:color="auto"/>
            <w:bottom w:val="none" w:sz="0" w:space="0" w:color="auto"/>
            <w:right w:val="none" w:sz="0" w:space="0" w:color="auto"/>
          </w:divBdr>
        </w:div>
        <w:div w:id="1688168870">
          <w:marLeft w:val="640"/>
          <w:marRight w:val="0"/>
          <w:marTop w:val="0"/>
          <w:marBottom w:val="0"/>
          <w:divBdr>
            <w:top w:val="none" w:sz="0" w:space="0" w:color="auto"/>
            <w:left w:val="none" w:sz="0" w:space="0" w:color="auto"/>
            <w:bottom w:val="none" w:sz="0" w:space="0" w:color="auto"/>
            <w:right w:val="none" w:sz="0" w:space="0" w:color="auto"/>
          </w:divBdr>
        </w:div>
        <w:div w:id="885484826">
          <w:marLeft w:val="640"/>
          <w:marRight w:val="0"/>
          <w:marTop w:val="0"/>
          <w:marBottom w:val="0"/>
          <w:divBdr>
            <w:top w:val="none" w:sz="0" w:space="0" w:color="auto"/>
            <w:left w:val="none" w:sz="0" w:space="0" w:color="auto"/>
            <w:bottom w:val="none" w:sz="0" w:space="0" w:color="auto"/>
            <w:right w:val="none" w:sz="0" w:space="0" w:color="auto"/>
          </w:divBdr>
        </w:div>
        <w:div w:id="338001873">
          <w:marLeft w:val="640"/>
          <w:marRight w:val="0"/>
          <w:marTop w:val="0"/>
          <w:marBottom w:val="0"/>
          <w:divBdr>
            <w:top w:val="none" w:sz="0" w:space="0" w:color="auto"/>
            <w:left w:val="none" w:sz="0" w:space="0" w:color="auto"/>
            <w:bottom w:val="none" w:sz="0" w:space="0" w:color="auto"/>
            <w:right w:val="none" w:sz="0" w:space="0" w:color="auto"/>
          </w:divBdr>
        </w:div>
        <w:div w:id="279189142">
          <w:marLeft w:val="640"/>
          <w:marRight w:val="0"/>
          <w:marTop w:val="0"/>
          <w:marBottom w:val="0"/>
          <w:divBdr>
            <w:top w:val="none" w:sz="0" w:space="0" w:color="auto"/>
            <w:left w:val="none" w:sz="0" w:space="0" w:color="auto"/>
            <w:bottom w:val="none" w:sz="0" w:space="0" w:color="auto"/>
            <w:right w:val="none" w:sz="0" w:space="0" w:color="auto"/>
          </w:divBdr>
        </w:div>
        <w:div w:id="321936810">
          <w:marLeft w:val="640"/>
          <w:marRight w:val="0"/>
          <w:marTop w:val="0"/>
          <w:marBottom w:val="0"/>
          <w:divBdr>
            <w:top w:val="none" w:sz="0" w:space="0" w:color="auto"/>
            <w:left w:val="none" w:sz="0" w:space="0" w:color="auto"/>
            <w:bottom w:val="none" w:sz="0" w:space="0" w:color="auto"/>
            <w:right w:val="none" w:sz="0" w:space="0" w:color="auto"/>
          </w:divBdr>
        </w:div>
        <w:div w:id="1835024583">
          <w:marLeft w:val="640"/>
          <w:marRight w:val="0"/>
          <w:marTop w:val="0"/>
          <w:marBottom w:val="0"/>
          <w:divBdr>
            <w:top w:val="none" w:sz="0" w:space="0" w:color="auto"/>
            <w:left w:val="none" w:sz="0" w:space="0" w:color="auto"/>
            <w:bottom w:val="none" w:sz="0" w:space="0" w:color="auto"/>
            <w:right w:val="none" w:sz="0" w:space="0" w:color="auto"/>
          </w:divBdr>
        </w:div>
        <w:div w:id="769470490">
          <w:marLeft w:val="640"/>
          <w:marRight w:val="0"/>
          <w:marTop w:val="0"/>
          <w:marBottom w:val="0"/>
          <w:divBdr>
            <w:top w:val="none" w:sz="0" w:space="0" w:color="auto"/>
            <w:left w:val="none" w:sz="0" w:space="0" w:color="auto"/>
            <w:bottom w:val="none" w:sz="0" w:space="0" w:color="auto"/>
            <w:right w:val="none" w:sz="0" w:space="0" w:color="auto"/>
          </w:divBdr>
        </w:div>
        <w:div w:id="1704750018">
          <w:marLeft w:val="640"/>
          <w:marRight w:val="0"/>
          <w:marTop w:val="0"/>
          <w:marBottom w:val="0"/>
          <w:divBdr>
            <w:top w:val="none" w:sz="0" w:space="0" w:color="auto"/>
            <w:left w:val="none" w:sz="0" w:space="0" w:color="auto"/>
            <w:bottom w:val="none" w:sz="0" w:space="0" w:color="auto"/>
            <w:right w:val="none" w:sz="0" w:space="0" w:color="auto"/>
          </w:divBdr>
        </w:div>
        <w:div w:id="130252335">
          <w:marLeft w:val="640"/>
          <w:marRight w:val="0"/>
          <w:marTop w:val="0"/>
          <w:marBottom w:val="0"/>
          <w:divBdr>
            <w:top w:val="none" w:sz="0" w:space="0" w:color="auto"/>
            <w:left w:val="none" w:sz="0" w:space="0" w:color="auto"/>
            <w:bottom w:val="none" w:sz="0" w:space="0" w:color="auto"/>
            <w:right w:val="none" w:sz="0" w:space="0" w:color="auto"/>
          </w:divBdr>
        </w:div>
        <w:div w:id="2083916060">
          <w:marLeft w:val="640"/>
          <w:marRight w:val="0"/>
          <w:marTop w:val="0"/>
          <w:marBottom w:val="0"/>
          <w:divBdr>
            <w:top w:val="none" w:sz="0" w:space="0" w:color="auto"/>
            <w:left w:val="none" w:sz="0" w:space="0" w:color="auto"/>
            <w:bottom w:val="none" w:sz="0" w:space="0" w:color="auto"/>
            <w:right w:val="none" w:sz="0" w:space="0" w:color="auto"/>
          </w:divBdr>
        </w:div>
        <w:div w:id="1964456395">
          <w:marLeft w:val="640"/>
          <w:marRight w:val="0"/>
          <w:marTop w:val="0"/>
          <w:marBottom w:val="0"/>
          <w:divBdr>
            <w:top w:val="none" w:sz="0" w:space="0" w:color="auto"/>
            <w:left w:val="none" w:sz="0" w:space="0" w:color="auto"/>
            <w:bottom w:val="none" w:sz="0" w:space="0" w:color="auto"/>
            <w:right w:val="none" w:sz="0" w:space="0" w:color="auto"/>
          </w:divBdr>
        </w:div>
        <w:div w:id="1089354330">
          <w:marLeft w:val="640"/>
          <w:marRight w:val="0"/>
          <w:marTop w:val="0"/>
          <w:marBottom w:val="0"/>
          <w:divBdr>
            <w:top w:val="none" w:sz="0" w:space="0" w:color="auto"/>
            <w:left w:val="none" w:sz="0" w:space="0" w:color="auto"/>
            <w:bottom w:val="none" w:sz="0" w:space="0" w:color="auto"/>
            <w:right w:val="none" w:sz="0" w:space="0" w:color="auto"/>
          </w:divBdr>
        </w:div>
      </w:divsChild>
    </w:div>
    <w:div w:id="557786700">
      <w:bodyDiv w:val="1"/>
      <w:marLeft w:val="0"/>
      <w:marRight w:val="0"/>
      <w:marTop w:val="0"/>
      <w:marBottom w:val="0"/>
      <w:divBdr>
        <w:top w:val="none" w:sz="0" w:space="0" w:color="auto"/>
        <w:left w:val="none" w:sz="0" w:space="0" w:color="auto"/>
        <w:bottom w:val="none" w:sz="0" w:space="0" w:color="auto"/>
        <w:right w:val="none" w:sz="0" w:space="0" w:color="auto"/>
      </w:divBdr>
      <w:divsChild>
        <w:div w:id="504246565">
          <w:marLeft w:val="480"/>
          <w:marRight w:val="0"/>
          <w:marTop w:val="0"/>
          <w:marBottom w:val="0"/>
          <w:divBdr>
            <w:top w:val="none" w:sz="0" w:space="0" w:color="auto"/>
            <w:left w:val="none" w:sz="0" w:space="0" w:color="auto"/>
            <w:bottom w:val="none" w:sz="0" w:space="0" w:color="auto"/>
            <w:right w:val="none" w:sz="0" w:space="0" w:color="auto"/>
          </w:divBdr>
        </w:div>
        <w:div w:id="1590309829">
          <w:marLeft w:val="480"/>
          <w:marRight w:val="0"/>
          <w:marTop w:val="0"/>
          <w:marBottom w:val="0"/>
          <w:divBdr>
            <w:top w:val="none" w:sz="0" w:space="0" w:color="auto"/>
            <w:left w:val="none" w:sz="0" w:space="0" w:color="auto"/>
            <w:bottom w:val="none" w:sz="0" w:space="0" w:color="auto"/>
            <w:right w:val="none" w:sz="0" w:space="0" w:color="auto"/>
          </w:divBdr>
        </w:div>
        <w:div w:id="486630613">
          <w:marLeft w:val="480"/>
          <w:marRight w:val="0"/>
          <w:marTop w:val="0"/>
          <w:marBottom w:val="0"/>
          <w:divBdr>
            <w:top w:val="none" w:sz="0" w:space="0" w:color="auto"/>
            <w:left w:val="none" w:sz="0" w:space="0" w:color="auto"/>
            <w:bottom w:val="none" w:sz="0" w:space="0" w:color="auto"/>
            <w:right w:val="none" w:sz="0" w:space="0" w:color="auto"/>
          </w:divBdr>
        </w:div>
        <w:div w:id="1567715992">
          <w:marLeft w:val="480"/>
          <w:marRight w:val="0"/>
          <w:marTop w:val="0"/>
          <w:marBottom w:val="0"/>
          <w:divBdr>
            <w:top w:val="none" w:sz="0" w:space="0" w:color="auto"/>
            <w:left w:val="none" w:sz="0" w:space="0" w:color="auto"/>
            <w:bottom w:val="none" w:sz="0" w:space="0" w:color="auto"/>
            <w:right w:val="none" w:sz="0" w:space="0" w:color="auto"/>
          </w:divBdr>
        </w:div>
        <w:div w:id="1491019564">
          <w:marLeft w:val="480"/>
          <w:marRight w:val="0"/>
          <w:marTop w:val="0"/>
          <w:marBottom w:val="0"/>
          <w:divBdr>
            <w:top w:val="none" w:sz="0" w:space="0" w:color="auto"/>
            <w:left w:val="none" w:sz="0" w:space="0" w:color="auto"/>
            <w:bottom w:val="none" w:sz="0" w:space="0" w:color="auto"/>
            <w:right w:val="none" w:sz="0" w:space="0" w:color="auto"/>
          </w:divBdr>
        </w:div>
        <w:div w:id="1145197944">
          <w:marLeft w:val="480"/>
          <w:marRight w:val="0"/>
          <w:marTop w:val="0"/>
          <w:marBottom w:val="0"/>
          <w:divBdr>
            <w:top w:val="none" w:sz="0" w:space="0" w:color="auto"/>
            <w:left w:val="none" w:sz="0" w:space="0" w:color="auto"/>
            <w:bottom w:val="none" w:sz="0" w:space="0" w:color="auto"/>
            <w:right w:val="none" w:sz="0" w:space="0" w:color="auto"/>
          </w:divBdr>
        </w:div>
        <w:div w:id="2027442955">
          <w:marLeft w:val="480"/>
          <w:marRight w:val="0"/>
          <w:marTop w:val="0"/>
          <w:marBottom w:val="0"/>
          <w:divBdr>
            <w:top w:val="none" w:sz="0" w:space="0" w:color="auto"/>
            <w:left w:val="none" w:sz="0" w:space="0" w:color="auto"/>
            <w:bottom w:val="none" w:sz="0" w:space="0" w:color="auto"/>
            <w:right w:val="none" w:sz="0" w:space="0" w:color="auto"/>
          </w:divBdr>
        </w:div>
        <w:div w:id="1526364128">
          <w:marLeft w:val="480"/>
          <w:marRight w:val="0"/>
          <w:marTop w:val="0"/>
          <w:marBottom w:val="0"/>
          <w:divBdr>
            <w:top w:val="none" w:sz="0" w:space="0" w:color="auto"/>
            <w:left w:val="none" w:sz="0" w:space="0" w:color="auto"/>
            <w:bottom w:val="none" w:sz="0" w:space="0" w:color="auto"/>
            <w:right w:val="none" w:sz="0" w:space="0" w:color="auto"/>
          </w:divBdr>
        </w:div>
        <w:div w:id="1705211974">
          <w:marLeft w:val="480"/>
          <w:marRight w:val="0"/>
          <w:marTop w:val="0"/>
          <w:marBottom w:val="0"/>
          <w:divBdr>
            <w:top w:val="none" w:sz="0" w:space="0" w:color="auto"/>
            <w:left w:val="none" w:sz="0" w:space="0" w:color="auto"/>
            <w:bottom w:val="none" w:sz="0" w:space="0" w:color="auto"/>
            <w:right w:val="none" w:sz="0" w:space="0" w:color="auto"/>
          </w:divBdr>
        </w:div>
        <w:div w:id="1157113022">
          <w:marLeft w:val="480"/>
          <w:marRight w:val="0"/>
          <w:marTop w:val="0"/>
          <w:marBottom w:val="0"/>
          <w:divBdr>
            <w:top w:val="none" w:sz="0" w:space="0" w:color="auto"/>
            <w:left w:val="none" w:sz="0" w:space="0" w:color="auto"/>
            <w:bottom w:val="none" w:sz="0" w:space="0" w:color="auto"/>
            <w:right w:val="none" w:sz="0" w:space="0" w:color="auto"/>
          </w:divBdr>
        </w:div>
        <w:div w:id="788743740">
          <w:marLeft w:val="480"/>
          <w:marRight w:val="0"/>
          <w:marTop w:val="0"/>
          <w:marBottom w:val="0"/>
          <w:divBdr>
            <w:top w:val="none" w:sz="0" w:space="0" w:color="auto"/>
            <w:left w:val="none" w:sz="0" w:space="0" w:color="auto"/>
            <w:bottom w:val="none" w:sz="0" w:space="0" w:color="auto"/>
            <w:right w:val="none" w:sz="0" w:space="0" w:color="auto"/>
          </w:divBdr>
        </w:div>
        <w:div w:id="2070106858">
          <w:marLeft w:val="480"/>
          <w:marRight w:val="0"/>
          <w:marTop w:val="0"/>
          <w:marBottom w:val="0"/>
          <w:divBdr>
            <w:top w:val="none" w:sz="0" w:space="0" w:color="auto"/>
            <w:left w:val="none" w:sz="0" w:space="0" w:color="auto"/>
            <w:bottom w:val="none" w:sz="0" w:space="0" w:color="auto"/>
            <w:right w:val="none" w:sz="0" w:space="0" w:color="auto"/>
          </w:divBdr>
        </w:div>
        <w:div w:id="5790610">
          <w:marLeft w:val="480"/>
          <w:marRight w:val="0"/>
          <w:marTop w:val="0"/>
          <w:marBottom w:val="0"/>
          <w:divBdr>
            <w:top w:val="none" w:sz="0" w:space="0" w:color="auto"/>
            <w:left w:val="none" w:sz="0" w:space="0" w:color="auto"/>
            <w:bottom w:val="none" w:sz="0" w:space="0" w:color="auto"/>
            <w:right w:val="none" w:sz="0" w:space="0" w:color="auto"/>
          </w:divBdr>
        </w:div>
        <w:div w:id="71860132">
          <w:marLeft w:val="480"/>
          <w:marRight w:val="0"/>
          <w:marTop w:val="0"/>
          <w:marBottom w:val="0"/>
          <w:divBdr>
            <w:top w:val="none" w:sz="0" w:space="0" w:color="auto"/>
            <w:left w:val="none" w:sz="0" w:space="0" w:color="auto"/>
            <w:bottom w:val="none" w:sz="0" w:space="0" w:color="auto"/>
            <w:right w:val="none" w:sz="0" w:space="0" w:color="auto"/>
          </w:divBdr>
        </w:div>
        <w:div w:id="1755396268">
          <w:marLeft w:val="480"/>
          <w:marRight w:val="0"/>
          <w:marTop w:val="0"/>
          <w:marBottom w:val="0"/>
          <w:divBdr>
            <w:top w:val="none" w:sz="0" w:space="0" w:color="auto"/>
            <w:left w:val="none" w:sz="0" w:space="0" w:color="auto"/>
            <w:bottom w:val="none" w:sz="0" w:space="0" w:color="auto"/>
            <w:right w:val="none" w:sz="0" w:space="0" w:color="auto"/>
          </w:divBdr>
        </w:div>
        <w:div w:id="683556309">
          <w:marLeft w:val="480"/>
          <w:marRight w:val="0"/>
          <w:marTop w:val="0"/>
          <w:marBottom w:val="0"/>
          <w:divBdr>
            <w:top w:val="none" w:sz="0" w:space="0" w:color="auto"/>
            <w:left w:val="none" w:sz="0" w:space="0" w:color="auto"/>
            <w:bottom w:val="none" w:sz="0" w:space="0" w:color="auto"/>
            <w:right w:val="none" w:sz="0" w:space="0" w:color="auto"/>
          </w:divBdr>
        </w:div>
        <w:div w:id="971330729">
          <w:marLeft w:val="480"/>
          <w:marRight w:val="0"/>
          <w:marTop w:val="0"/>
          <w:marBottom w:val="0"/>
          <w:divBdr>
            <w:top w:val="none" w:sz="0" w:space="0" w:color="auto"/>
            <w:left w:val="none" w:sz="0" w:space="0" w:color="auto"/>
            <w:bottom w:val="none" w:sz="0" w:space="0" w:color="auto"/>
            <w:right w:val="none" w:sz="0" w:space="0" w:color="auto"/>
          </w:divBdr>
        </w:div>
        <w:div w:id="2069962111">
          <w:marLeft w:val="480"/>
          <w:marRight w:val="0"/>
          <w:marTop w:val="0"/>
          <w:marBottom w:val="0"/>
          <w:divBdr>
            <w:top w:val="none" w:sz="0" w:space="0" w:color="auto"/>
            <w:left w:val="none" w:sz="0" w:space="0" w:color="auto"/>
            <w:bottom w:val="none" w:sz="0" w:space="0" w:color="auto"/>
            <w:right w:val="none" w:sz="0" w:space="0" w:color="auto"/>
          </w:divBdr>
        </w:div>
        <w:div w:id="450437535">
          <w:marLeft w:val="480"/>
          <w:marRight w:val="0"/>
          <w:marTop w:val="0"/>
          <w:marBottom w:val="0"/>
          <w:divBdr>
            <w:top w:val="none" w:sz="0" w:space="0" w:color="auto"/>
            <w:left w:val="none" w:sz="0" w:space="0" w:color="auto"/>
            <w:bottom w:val="none" w:sz="0" w:space="0" w:color="auto"/>
            <w:right w:val="none" w:sz="0" w:space="0" w:color="auto"/>
          </w:divBdr>
        </w:div>
        <w:div w:id="1710884011">
          <w:marLeft w:val="480"/>
          <w:marRight w:val="0"/>
          <w:marTop w:val="0"/>
          <w:marBottom w:val="0"/>
          <w:divBdr>
            <w:top w:val="none" w:sz="0" w:space="0" w:color="auto"/>
            <w:left w:val="none" w:sz="0" w:space="0" w:color="auto"/>
            <w:bottom w:val="none" w:sz="0" w:space="0" w:color="auto"/>
            <w:right w:val="none" w:sz="0" w:space="0" w:color="auto"/>
          </w:divBdr>
        </w:div>
        <w:div w:id="334265964">
          <w:marLeft w:val="480"/>
          <w:marRight w:val="0"/>
          <w:marTop w:val="0"/>
          <w:marBottom w:val="0"/>
          <w:divBdr>
            <w:top w:val="none" w:sz="0" w:space="0" w:color="auto"/>
            <w:left w:val="none" w:sz="0" w:space="0" w:color="auto"/>
            <w:bottom w:val="none" w:sz="0" w:space="0" w:color="auto"/>
            <w:right w:val="none" w:sz="0" w:space="0" w:color="auto"/>
          </w:divBdr>
        </w:div>
        <w:div w:id="612832289">
          <w:marLeft w:val="480"/>
          <w:marRight w:val="0"/>
          <w:marTop w:val="0"/>
          <w:marBottom w:val="0"/>
          <w:divBdr>
            <w:top w:val="none" w:sz="0" w:space="0" w:color="auto"/>
            <w:left w:val="none" w:sz="0" w:space="0" w:color="auto"/>
            <w:bottom w:val="none" w:sz="0" w:space="0" w:color="auto"/>
            <w:right w:val="none" w:sz="0" w:space="0" w:color="auto"/>
          </w:divBdr>
        </w:div>
        <w:div w:id="1433086598">
          <w:marLeft w:val="480"/>
          <w:marRight w:val="0"/>
          <w:marTop w:val="0"/>
          <w:marBottom w:val="0"/>
          <w:divBdr>
            <w:top w:val="none" w:sz="0" w:space="0" w:color="auto"/>
            <w:left w:val="none" w:sz="0" w:space="0" w:color="auto"/>
            <w:bottom w:val="none" w:sz="0" w:space="0" w:color="auto"/>
            <w:right w:val="none" w:sz="0" w:space="0" w:color="auto"/>
          </w:divBdr>
        </w:div>
        <w:div w:id="1718433256">
          <w:marLeft w:val="480"/>
          <w:marRight w:val="0"/>
          <w:marTop w:val="0"/>
          <w:marBottom w:val="0"/>
          <w:divBdr>
            <w:top w:val="none" w:sz="0" w:space="0" w:color="auto"/>
            <w:left w:val="none" w:sz="0" w:space="0" w:color="auto"/>
            <w:bottom w:val="none" w:sz="0" w:space="0" w:color="auto"/>
            <w:right w:val="none" w:sz="0" w:space="0" w:color="auto"/>
          </w:divBdr>
        </w:div>
        <w:div w:id="241380610">
          <w:marLeft w:val="480"/>
          <w:marRight w:val="0"/>
          <w:marTop w:val="0"/>
          <w:marBottom w:val="0"/>
          <w:divBdr>
            <w:top w:val="none" w:sz="0" w:space="0" w:color="auto"/>
            <w:left w:val="none" w:sz="0" w:space="0" w:color="auto"/>
            <w:bottom w:val="none" w:sz="0" w:space="0" w:color="auto"/>
            <w:right w:val="none" w:sz="0" w:space="0" w:color="auto"/>
          </w:divBdr>
        </w:div>
        <w:div w:id="1248272933">
          <w:marLeft w:val="480"/>
          <w:marRight w:val="0"/>
          <w:marTop w:val="0"/>
          <w:marBottom w:val="0"/>
          <w:divBdr>
            <w:top w:val="none" w:sz="0" w:space="0" w:color="auto"/>
            <w:left w:val="none" w:sz="0" w:space="0" w:color="auto"/>
            <w:bottom w:val="none" w:sz="0" w:space="0" w:color="auto"/>
            <w:right w:val="none" w:sz="0" w:space="0" w:color="auto"/>
          </w:divBdr>
        </w:div>
        <w:div w:id="150174211">
          <w:marLeft w:val="480"/>
          <w:marRight w:val="0"/>
          <w:marTop w:val="0"/>
          <w:marBottom w:val="0"/>
          <w:divBdr>
            <w:top w:val="none" w:sz="0" w:space="0" w:color="auto"/>
            <w:left w:val="none" w:sz="0" w:space="0" w:color="auto"/>
            <w:bottom w:val="none" w:sz="0" w:space="0" w:color="auto"/>
            <w:right w:val="none" w:sz="0" w:space="0" w:color="auto"/>
          </w:divBdr>
        </w:div>
        <w:div w:id="36513672">
          <w:marLeft w:val="480"/>
          <w:marRight w:val="0"/>
          <w:marTop w:val="0"/>
          <w:marBottom w:val="0"/>
          <w:divBdr>
            <w:top w:val="none" w:sz="0" w:space="0" w:color="auto"/>
            <w:left w:val="none" w:sz="0" w:space="0" w:color="auto"/>
            <w:bottom w:val="none" w:sz="0" w:space="0" w:color="auto"/>
            <w:right w:val="none" w:sz="0" w:space="0" w:color="auto"/>
          </w:divBdr>
        </w:div>
        <w:div w:id="330522007">
          <w:marLeft w:val="480"/>
          <w:marRight w:val="0"/>
          <w:marTop w:val="0"/>
          <w:marBottom w:val="0"/>
          <w:divBdr>
            <w:top w:val="none" w:sz="0" w:space="0" w:color="auto"/>
            <w:left w:val="none" w:sz="0" w:space="0" w:color="auto"/>
            <w:bottom w:val="none" w:sz="0" w:space="0" w:color="auto"/>
            <w:right w:val="none" w:sz="0" w:space="0" w:color="auto"/>
          </w:divBdr>
        </w:div>
        <w:div w:id="422800585">
          <w:marLeft w:val="480"/>
          <w:marRight w:val="0"/>
          <w:marTop w:val="0"/>
          <w:marBottom w:val="0"/>
          <w:divBdr>
            <w:top w:val="none" w:sz="0" w:space="0" w:color="auto"/>
            <w:left w:val="none" w:sz="0" w:space="0" w:color="auto"/>
            <w:bottom w:val="none" w:sz="0" w:space="0" w:color="auto"/>
            <w:right w:val="none" w:sz="0" w:space="0" w:color="auto"/>
          </w:divBdr>
        </w:div>
        <w:div w:id="1966767699">
          <w:marLeft w:val="480"/>
          <w:marRight w:val="0"/>
          <w:marTop w:val="0"/>
          <w:marBottom w:val="0"/>
          <w:divBdr>
            <w:top w:val="none" w:sz="0" w:space="0" w:color="auto"/>
            <w:left w:val="none" w:sz="0" w:space="0" w:color="auto"/>
            <w:bottom w:val="none" w:sz="0" w:space="0" w:color="auto"/>
            <w:right w:val="none" w:sz="0" w:space="0" w:color="auto"/>
          </w:divBdr>
        </w:div>
        <w:div w:id="1982926021">
          <w:marLeft w:val="480"/>
          <w:marRight w:val="0"/>
          <w:marTop w:val="0"/>
          <w:marBottom w:val="0"/>
          <w:divBdr>
            <w:top w:val="none" w:sz="0" w:space="0" w:color="auto"/>
            <w:left w:val="none" w:sz="0" w:space="0" w:color="auto"/>
            <w:bottom w:val="none" w:sz="0" w:space="0" w:color="auto"/>
            <w:right w:val="none" w:sz="0" w:space="0" w:color="auto"/>
          </w:divBdr>
        </w:div>
        <w:div w:id="1587302052">
          <w:marLeft w:val="480"/>
          <w:marRight w:val="0"/>
          <w:marTop w:val="0"/>
          <w:marBottom w:val="0"/>
          <w:divBdr>
            <w:top w:val="none" w:sz="0" w:space="0" w:color="auto"/>
            <w:left w:val="none" w:sz="0" w:space="0" w:color="auto"/>
            <w:bottom w:val="none" w:sz="0" w:space="0" w:color="auto"/>
            <w:right w:val="none" w:sz="0" w:space="0" w:color="auto"/>
          </w:divBdr>
        </w:div>
        <w:div w:id="359479416">
          <w:marLeft w:val="480"/>
          <w:marRight w:val="0"/>
          <w:marTop w:val="0"/>
          <w:marBottom w:val="0"/>
          <w:divBdr>
            <w:top w:val="none" w:sz="0" w:space="0" w:color="auto"/>
            <w:left w:val="none" w:sz="0" w:space="0" w:color="auto"/>
            <w:bottom w:val="none" w:sz="0" w:space="0" w:color="auto"/>
            <w:right w:val="none" w:sz="0" w:space="0" w:color="auto"/>
          </w:divBdr>
        </w:div>
        <w:div w:id="1590119750">
          <w:marLeft w:val="480"/>
          <w:marRight w:val="0"/>
          <w:marTop w:val="0"/>
          <w:marBottom w:val="0"/>
          <w:divBdr>
            <w:top w:val="none" w:sz="0" w:space="0" w:color="auto"/>
            <w:left w:val="none" w:sz="0" w:space="0" w:color="auto"/>
            <w:bottom w:val="none" w:sz="0" w:space="0" w:color="auto"/>
            <w:right w:val="none" w:sz="0" w:space="0" w:color="auto"/>
          </w:divBdr>
        </w:div>
        <w:div w:id="453865919">
          <w:marLeft w:val="480"/>
          <w:marRight w:val="0"/>
          <w:marTop w:val="0"/>
          <w:marBottom w:val="0"/>
          <w:divBdr>
            <w:top w:val="none" w:sz="0" w:space="0" w:color="auto"/>
            <w:left w:val="none" w:sz="0" w:space="0" w:color="auto"/>
            <w:bottom w:val="none" w:sz="0" w:space="0" w:color="auto"/>
            <w:right w:val="none" w:sz="0" w:space="0" w:color="auto"/>
          </w:divBdr>
        </w:div>
        <w:div w:id="1186098050">
          <w:marLeft w:val="480"/>
          <w:marRight w:val="0"/>
          <w:marTop w:val="0"/>
          <w:marBottom w:val="0"/>
          <w:divBdr>
            <w:top w:val="none" w:sz="0" w:space="0" w:color="auto"/>
            <w:left w:val="none" w:sz="0" w:space="0" w:color="auto"/>
            <w:bottom w:val="none" w:sz="0" w:space="0" w:color="auto"/>
            <w:right w:val="none" w:sz="0" w:space="0" w:color="auto"/>
          </w:divBdr>
        </w:div>
        <w:div w:id="1891649005">
          <w:marLeft w:val="480"/>
          <w:marRight w:val="0"/>
          <w:marTop w:val="0"/>
          <w:marBottom w:val="0"/>
          <w:divBdr>
            <w:top w:val="none" w:sz="0" w:space="0" w:color="auto"/>
            <w:left w:val="none" w:sz="0" w:space="0" w:color="auto"/>
            <w:bottom w:val="none" w:sz="0" w:space="0" w:color="auto"/>
            <w:right w:val="none" w:sz="0" w:space="0" w:color="auto"/>
          </w:divBdr>
        </w:div>
        <w:div w:id="1146435779">
          <w:marLeft w:val="480"/>
          <w:marRight w:val="0"/>
          <w:marTop w:val="0"/>
          <w:marBottom w:val="0"/>
          <w:divBdr>
            <w:top w:val="none" w:sz="0" w:space="0" w:color="auto"/>
            <w:left w:val="none" w:sz="0" w:space="0" w:color="auto"/>
            <w:bottom w:val="none" w:sz="0" w:space="0" w:color="auto"/>
            <w:right w:val="none" w:sz="0" w:space="0" w:color="auto"/>
          </w:divBdr>
        </w:div>
        <w:div w:id="657881222">
          <w:marLeft w:val="480"/>
          <w:marRight w:val="0"/>
          <w:marTop w:val="0"/>
          <w:marBottom w:val="0"/>
          <w:divBdr>
            <w:top w:val="none" w:sz="0" w:space="0" w:color="auto"/>
            <w:left w:val="none" w:sz="0" w:space="0" w:color="auto"/>
            <w:bottom w:val="none" w:sz="0" w:space="0" w:color="auto"/>
            <w:right w:val="none" w:sz="0" w:space="0" w:color="auto"/>
          </w:divBdr>
        </w:div>
        <w:div w:id="1458841215">
          <w:marLeft w:val="480"/>
          <w:marRight w:val="0"/>
          <w:marTop w:val="0"/>
          <w:marBottom w:val="0"/>
          <w:divBdr>
            <w:top w:val="none" w:sz="0" w:space="0" w:color="auto"/>
            <w:left w:val="none" w:sz="0" w:space="0" w:color="auto"/>
            <w:bottom w:val="none" w:sz="0" w:space="0" w:color="auto"/>
            <w:right w:val="none" w:sz="0" w:space="0" w:color="auto"/>
          </w:divBdr>
        </w:div>
        <w:div w:id="1689015675">
          <w:marLeft w:val="480"/>
          <w:marRight w:val="0"/>
          <w:marTop w:val="0"/>
          <w:marBottom w:val="0"/>
          <w:divBdr>
            <w:top w:val="none" w:sz="0" w:space="0" w:color="auto"/>
            <w:left w:val="none" w:sz="0" w:space="0" w:color="auto"/>
            <w:bottom w:val="none" w:sz="0" w:space="0" w:color="auto"/>
            <w:right w:val="none" w:sz="0" w:space="0" w:color="auto"/>
          </w:divBdr>
        </w:div>
        <w:div w:id="2041389899">
          <w:marLeft w:val="480"/>
          <w:marRight w:val="0"/>
          <w:marTop w:val="0"/>
          <w:marBottom w:val="0"/>
          <w:divBdr>
            <w:top w:val="none" w:sz="0" w:space="0" w:color="auto"/>
            <w:left w:val="none" w:sz="0" w:space="0" w:color="auto"/>
            <w:bottom w:val="none" w:sz="0" w:space="0" w:color="auto"/>
            <w:right w:val="none" w:sz="0" w:space="0" w:color="auto"/>
          </w:divBdr>
        </w:div>
        <w:div w:id="146240363">
          <w:marLeft w:val="480"/>
          <w:marRight w:val="0"/>
          <w:marTop w:val="0"/>
          <w:marBottom w:val="0"/>
          <w:divBdr>
            <w:top w:val="none" w:sz="0" w:space="0" w:color="auto"/>
            <w:left w:val="none" w:sz="0" w:space="0" w:color="auto"/>
            <w:bottom w:val="none" w:sz="0" w:space="0" w:color="auto"/>
            <w:right w:val="none" w:sz="0" w:space="0" w:color="auto"/>
          </w:divBdr>
        </w:div>
        <w:div w:id="1948341708">
          <w:marLeft w:val="480"/>
          <w:marRight w:val="0"/>
          <w:marTop w:val="0"/>
          <w:marBottom w:val="0"/>
          <w:divBdr>
            <w:top w:val="none" w:sz="0" w:space="0" w:color="auto"/>
            <w:left w:val="none" w:sz="0" w:space="0" w:color="auto"/>
            <w:bottom w:val="none" w:sz="0" w:space="0" w:color="auto"/>
            <w:right w:val="none" w:sz="0" w:space="0" w:color="auto"/>
          </w:divBdr>
        </w:div>
        <w:div w:id="262303494">
          <w:marLeft w:val="480"/>
          <w:marRight w:val="0"/>
          <w:marTop w:val="0"/>
          <w:marBottom w:val="0"/>
          <w:divBdr>
            <w:top w:val="none" w:sz="0" w:space="0" w:color="auto"/>
            <w:left w:val="none" w:sz="0" w:space="0" w:color="auto"/>
            <w:bottom w:val="none" w:sz="0" w:space="0" w:color="auto"/>
            <w:right w:val="none" w:sz="0" w:space="0" w:color="auto"/>
          </w:divBdr>
        </w:div>
        <w:div w:id="1405058897">
          <w:marLeft w:val="480"/>
          <w:marRight w:val="0"/>
          <w:marTop w:val="0"/>
          <w:marBottom w:val="0"/>
          <w:divBdr>
            <w:top w:val="none" w:sz="0" w:space="0" w:color="auto"/>
            <w:left w:val="none" w:sz="0" w:space="0" w:color="auto"/>
            <w:bottom w:val="none" w:sz="0" w:space="0" w:color="auto"/>
            <w:right w:val="none" w:sz="0" w:space="0" w:color="auto"/>
          </w:divBdr>
        </w:div>
        <w:div w:id="1823426823">
          <w:marLeft w:val="480"/>
          <w:marRight w:val="0"/>
          <w:marTop w:val="0"/>
          <w:marBottom w:val="0"/>
          <w:divBdr>
            <w:top w:val="none" w:sz="0" w:space="0" w:color="auto"/>
            <w:left w:val="none" w:sz="0" w:space="0" w:color="auto"/>
            <w:bottom w:val="none" w:sz="0" w:space="0" w:color="auto"/>
            <w:right w:val="none" w:sz="0" w:space="0" w:color="auto"/>
          </w:divBdr>
        </w:div>
        <w:div w:id="954219180">
          <w:marLeft w:val="480"/>
          <w:marRight w:val="0"/>
          <w:marTop w:val="0"/>
          <w:marBottom w:val="0"/>
          <w:divBdr>
            <w:top w:val="none" w:sz="0" w:space="0" w:color="auto"/>
            <w:left w:val="none" w:sz="0" w:space="0" w:color="auto"/>
            <w:bottom w:val="none" w:sz="0" w:space="0" w:color="auto"/>
            <w:right w:val="none" w:sz="0" w:space="0" w:color="auto"/>
          </w:divBdr>
        </w:div>
        <w:div w:id="2030331560">
          <w:marLeft w:val="480"/>
          <w:marRight w:val="0"/>
          <w:marTop w:val="0"/>
          <w:marBottom w:val="0"/>
          <w:divBdr>
            <w:top w:val="none" w:sz="0" w:space="0" w:color="auto"/>
            <w:left w:val="none" w:sz="0" w:space="0" w:color="auto"/>
            <w:bottom w:val="none" w:sz="0" w:space="0" w:color="auto"/>
            <w:right w:val="none" w:sz="0" w:space="0" w:color="auto"/>
          </w:divBdr>
        </w:div>
        <w:div w:id="1791777107">
          <w:marLeft w:val="480"/>
          <w:marRight w:val="0"/>
          <w:marTop w:val="0"/>
          <w:marBottom w:val="0"/>
          <w:divBdr>
            <w:top w:val="none" w:sz="0" w:space="0" w:color="auto"/>
            <w:left w:val="none" w:sz="0" w:space="0" w:color="auto"/>
            <w:bottom w:val="none" w:sz="0" w:space="0" w:color="auto"/>
            <w:right w:val="none" w:sz="0" w:space="0" w:color="auto"/>
          </w:divBdr>
        </w:div>
        <w:div w:id="1461265730">
          <w:marLeft w:val="480"/>
          <w:marRight w:val="0"/>
          <w:marTop w:val="0"/>
          <w:marBottom w:val="0"/>
          <w:divBdr>
            <w:top w:val="none" w:sz="0" w:space="0" w:color="auto"/>
            <w:left w:val="none" w:sz="0" w:space="0" w:color="auto"/>
            <w:bottom w:val="none" w:sz="0" w:space="0" w:color="auto"/>
            <w:right w:val="none" w:sz="0" w:space="0" w:color="auto"/>
          </w:divBdr>
        </w:div>
        <w:div w:id="2035686356">
          <w:marLeft w:val="480"/>
          <w:marRight w:val="0"/>
          <w:marTop w:val="0"/>
          <w:marBottom w:val="0"/>
          <w:divBdr>
            <w:top w:val="none" w:sz="0" w:space="0" w:color="auto"/>
            <w:left w:val="none" w:sz="0" w:space="0" w:color="auto"/>
            <w:bottom w:val="none" w:sz="0" w:space="0" w:color="auto"/>
            <w:right w:val="none" w:sz="0" w:space="0" w:color="auto"/>
          </w:divBdr>
        </w:div>
        <w:div w:id="784693027">
          <w:marLeft w:val="480"/>
          <w:marRight w:val="0"/>
          <w:marTop w:val="0"/>
          <w:marBottom w:val="0"/>
          <w:divBdr>
            <w:top w:val="none" w:sz="0" w:space="0" w:color="auto"/>
            <w:left w:val="none" w:sz="0" w:space="0" w:color="auto"/>
            <w:bottom w:val="none" w:sz="0" w:space="0" w:color="auto"/>
            <w:right w:val="none" w:sz="0" w:space="0" w:color="auto"/>
          </w:divBdr>
        </w:div>
      </w:divsChild>
    </w:div>
    <w:div w:id="559368450">
      <w:bodyDiv w:val="1"/>
      <w:marLeft w:val="0"/>
      <w:marRight w:val="0"/>
      <w:marTop w:val="0"/>
      <w:marBottom w:val="0"/>
      <w:divBdr>
        <w:top w:val="none" w:sz="0" w:space="0" w:color="auto"/>
        <w:left w:val="none" w:sz="0" w:space="0" w:color="auto"/>
        <w:bottom w:val="none" w:sz="0" w:space="0" w:color="auto"/>
        <w:right w:val="none" w:sz="0" w:space="0" w:color="auto"/>
      </w:divBdr>
      <w:divsChild>
        <w:div w:id="893199323">
          <w:marLeft w:val="480"/>
          <w:marRight w:val="0"/>
          <w:marTop w:val="0"/>
          <w:marBottom w:val="0"/>
          <w:divBdr>
            <w:top w:val="none" w:sz="0" w:space="0" w:color="auto"/>
            <w:left w:val="none" w:sz="0" w:space="0" w:color="auto"/>
            <w:bottom w:val="none" w:sz="0" w:space="0" w:color="auto"/>
            <w:right w:val="none" w:sz="0" w:space="0" w:color="auto"/>
          </w:divBdr>
        </w:div>
        <w:div w:id="470169268">
          <w:marLeft w:val="480"/>
          <w:marRight w:val="0"/>
          <w:marTop w:val="0"/>
          <w:marBottom w:val="0"/>
          <w:divBdr>
            <w:top w:val="none" w:sz="0" w:space="0" w:color="auto"/>
            <w:left w:val="none" w:sz="0" w:space="0" w:color="auto"/>
            <w:bottom w:val="none" w:sz="0" w:space="0" w:color="auto"/>
            <w:right w:val="none" w:sz="0" w:space="0" w:color="auto"/>
          </w:divBdr>
        </w:div>
        <w:div w:id="649745944">
          <w:marLeft w:val="480"/>
          <w:marRight w:val="0"/>
          <w:marTop w:val="0"/>
          <w:marBottom w:val="0"/>
          <w:divBdr>
            <w:top w:val="none" w:sz="0" w:space="0" w:color="auto"/>
            <w:left w:val="none" w:sz="0" w:space="0" w:color="auto"/>
            <w:bottom w:val="none" w:sz="0" w:space="0" w:color="auto"/>
            <w:right w:val="none" w:sz="0" w:space="0" w:color="auto"/>
          </w:divBdr>
        </w:div>
        <w:div w:id="174157435">
          <w:marLeft w:val="480"/>
          <w:marRight w:val="0"/>
          <w:marTop w:val="0"/>
          <w:marBottom w:val="0"/>
          <w:divBdr>
            <w:top w:val="none" w:sz="0" w:space="0" w:color="auto"/>
            <w:left w:val="none" w:sz="0" w:space="0" w:color="auto"/>
            <w:bottom w:val="none" w:sz="0" w:space="0" w:color="auto"/>
            <w:right w:val="none" w:sz="0" w:space="0" w:color="auto"/>
          </w:divBdr>
        </w:div>
        <w:div w:id="97918296">
          <w:marLeft w:val="480"/>
          <w:marRight w:val="0"/>
          <w:marTop w:val="0"/>
          <w:marBottom w:val="0"/>
          <w:divBdr>
            <w:top w:val="none" w:sz="0" w:space="0" w:color="auto"/>
            <w:left w:val="none" w:sz="0" w:space="0" w:color="auto"/>
            <w:bottom w:val="none" w:sz="0" w:space="0" w:color="auto"/>
            <w:right w:val="none" w:sz="0" w:space="0" w:color="auto"/>
          </w:divBdr>
        </w:div>
        <w:div w:id="1450516589">
          <w:marLeft w:val="480"/>
          <w:marRight w:val="0"/>
          <w:marTop w:val="0"/>
          <w:marBottom w:val="0"/>
          <w:divBdr>
            <w:top w:val="none" w:sz="0" w:space="0" w:color="auto"/>
            <w:left w:val="none" w:sz="0" w:space="0" w:color="auto"/>
            <w:bottom w:val="none" w:sz="0" w:space="0" w:color="auto"/>
            <w:right w:val="none" w:sz="0" w:space="0" w:color="auto"/>
          </w:divBdr>
        </w:div>
        <w:div w:id="2032994526">
          <w:marLeft w:val="480"/>
          <w:marRight w:val="0"/>
          <w:marTop w:val="0"/>
          <w:marBottom w:val="0"/>
          <w:divBdr>
            <w:top w:val="none" w:sz="0" w:space="0" w:color="auto"/>
            <w:left w:val="none" w:sz="0" w:space="0" w:color="auto"/>
            <w:bottom w:val="none" w:sz="0" w:space="0" w:color="auto"/>
            <w:right w:val="none" w:sz="0" w:space="0" w:color="auto"/>
          </w:divBdr>
        </w:div>
        <w:div w:id="1114859985">
          <w:marLeft w:val="480"/>
          <w:marRight w:val="0"/>
          <w:marTop w:val="0"/>
          <w:marBottom w:val="0"/>
          <w:divBdr>
            <w:top w:val="none" w:sz="0" w:space="0" w:color="auto"/>
            <w:left w:val="none" w:sz="0" w:space="0" w:color="auto"/>
            <w:bottom w:val="none" w:sz="0" w:space="0" w:color="auto"/>
            <w:right w:val="none" w:sz="0" w:space="0" w:color="auto"/>
          </w:divBdr>
        </w:div>
        <w:div w:id="447238968">
          <w:marLeft w:val="480"/>
          <w:marRight w:val="0"/>
          <w:marTop w:val="0"/>
          <w:marBottom w:val="0"/>
          <w:divBdr>
            <w:top w:val="none" w:sz="0" w:space="0" w:color="auto"/>
            <w:left w:val="none" w:sz="0" w:space="0" w:color="auto"/>
            <w:bottom w:val="none" w:sz="0" w:space="0" w:color="auto"/>
            <w:right w:val="none" w:sz="0" w:space="0" w:color="auto"/>
          </w:divBdr>
        </w:div>
        <w:div w:id="689380376">
          <w:marLeft w:val="480"/>
          <w:marRight w:val="0"/>
          <w:marTop w:val="0"/>
          <w:marBottom w:val="0"/>
          <w:divBdr>
            <w:top w:val="none" w:sz="0" w:space="0" w:color="auto"/>
            <w:left w:val="none" w:sz="0" w:space="0" w:color="auto"/>
            <w:bottom w:val="none" w:sz="0" w:space="0" w:color="auto"/>
            <w:right w:val="none" w:sz="0" w:space="0" w:color="auto"/>
          </w:divBdr>
        </w:div>
        <w:div w:id="1156608336">
          <w:marLeft w:val="480"/>
          <w:marRight w:val="0"/>
          <w:marTop w:val="0"/>
          <w:marBottom w:val="0"/>
          <w:divBdr>
            <w:top w:val="none" w:sz="0" w:space="0" w:color="auto"/>
            <w:left w:val="none" w:sz="0" w:space="0" w:color="auto"/>
            <w:bottom w:val="none" w:sz="0" w:space="0" w:color="auto"/>
            <w:right w:val="none" w:sz="0" w:space="0" w:color="auto"/>
          </w:divBdr>
        </w:div>
        <w:div w:id="1128931118">
          <w:marLeft w:val="480"/>
          <w:marRight w:val="0"/>
          <w:marTop w:val="0"/>
          <w:marBottom w:val="0"/>
          <w:divBdr>
            <w:top w:val="none" w:sz="0" w:space="0" w:color="auto"/>
            <w:left w:val="none" w:sz="0" w:space="0" w:color="auto"/>
            <w:bottom w:val="none" w:sz="0" w:space="0" w:color="auto"/>
            <w:right w:val="none" w:sz="0" w:space="0" w:color="auto"/>
          </w:divBdr>
        </w:div>
        <w:div w:id="668602157">
          <w:marLeft w:val="480"/>
          <w:marRight w:val="0"/>
          <w:marTop w:val="0"/>
          <w:marBottom w:val="0"/>
          <w:divBdr>
            <w:top w:val="none" w:sz="0" w:space="0" w:color="auto"/>
            <w:left w:val="none" w:sz="0" w:space="0" w:color="auto"/>
            <w:bottom w:val="none" w:sz="0" w:space="0" w:color="auto"/>
            <w:right w:val="none" w:sz="0" w:space="0" w:color="auto"/>
          </w:divBdr>
        </w:div>
        <w:div w:id="1135678049">
          <w:marLeft w:val="480"/>
          <w:marRight w:val="0"/>
          <w:marTop w:val="0"/>
          <w:marBottom w:val="0"/>
          <w:divBdr>
            <w:top w:val="none" w:sz="0" w:space="0" w:color="auto"/>
            <w:left w:val="none" w:sz="0" w:space="0" w:color="auto"/>
            <w:bottom w:val="none" w:sz="0" w:space="0" w:color="auto"/>
            <w:right w:val="none" w:sz="0" w:space="0" w:color="auto"/>
          </w:divBdr>
        </w:div>
        <w:div w:id="493691518">
          <w:marLeft w:val="480"/>
          <w:marRight w:val="0"/>
          <w:marTop w:val="0"/>
          <w:marBottom w:val="0"/>
          <w:divBdr>
            <w:top w:val="none" w:sz="0" w:space="0" w:color="auto"/>
            <w:left w:val="none" w:sz="0" w:space="0" w:color="auto"/>
            <w:bottom w:val="none" w:sz="0" w:space="0" w:color="auto"/>
            <w:right w:val="none" w:sz="0" w:space="0" w:color="auto"/>
          </w:divBdr>
        </w:div>
        <w:div w:id="1149056961">
          <w:marLeft w:val="480"/>
          <w:marRight w:val="0"/>
          <w:marTop w:val="0"/>
          <w:marBottom w:val="0"/>
          <w:divBdr>
            <w:top w:val="none" w:sz="0" w:space="0" w:color="auto"/>
            <w:left w:val="none" w:sz="0" w:space="0" w:color="auto"/>
            <w:bottom w:val="none" w:sz="0" w:space="0" w:color="auto"/>
            <w:right w:val="none" w:sz="0" w:space="0" w:color="auto"/>
          </w:divBdr>
        </w:div>
        <w:div w:id="2037077487">
          <w:marLeft w:val="480"/>
          <w:marRight w:val="0"/>
          <w:marTop w:val="0"/>
          <w:marBottom w:val="0"/>
          <w:divBdr>
            <w:top w:val="none" w:sz="0" w:space="0" w:color="auto"/>
            <w:left w:val="none" w:sz="0" w:space="0" w:color="auto"/>
            <w:bottom w:val="none" w:sz="0" w:space="0" w:color="auto"/>
            <w:right w:val="none" w:sz="0" w:space="0" w:color="auto"/>
          </w:divBdr>
        </w:div>
        <w:div w:id="1609124189">
          <w:marLeft w:val="480"/>
          <w:marRight w:val="0"/>
          <w:marTop w:val="0"/>
          <w:marBottom w:val="0"/>
          <w:divBdr>
            <w:top w:val="none" w:sz="0" w:space="0" w:color="auto"/>
            <w:left w:val="none" w:sz="0" w:space="0" w:color="auto"/>
            <w:bottom w:val="none" w:sz="0" w:space="0" w:color="auto"/>
            <w:right w:val="none" w:sz="0" w:space="0" w:color="auto"/>
          </w:divBdr>
        </w:div>
        <w:div w:id="58601042">
          <w:marLeft w:val="480"/>
          <w:marRight w:val="0"/>
          <w:marTop w:val="0"/>
          <w:marBottom w:val="0"/>
          <w:divBdr>
            <w:top w:val="none" w:sz="0" w:space="0" w:color="auto"/>
            <w:left w:val="none" w:sz="0" w:space="0" w:color="auto"/>
            <w:bottom w:val="none" w:sz="0" w:space="0" w:color="auto"/>
            <w:right w:val="none" w:sz="0" w:space="0" w:color="auto"/>
          </w:divBdr>
        </w:div>
        <w:div w:id="492726310">
          <w:marLeft w:val="480"/>
          <w:marRight w:val="0"/>
          <w:marTop w:val="0"/>
          <w:marBottom w:val="0"/>
          <w:divBdr>
            <w:top w:val="none" w:sz="0" w:space="0" w:color="auto"/>
            <w:left w:val="none" w:sz="0" w:space="0" w:color="auto"/>
            <w:bottom w:val="none" w:sz="0" w:space="0" w:color="auto"/>
            <w:right w:val="none" w:sz="0" w:space="0" w:color="auto"/>
          </w:divBdr>
        </w:div>
        <w:div w:id="399209454">
          <w:marLeft w:val="480"/>
          <w:marRight w:val="0"/>
          <w:marTop w:val="0"/>
          <w:marBottom w:val="0"/>
          <w:divBdr>
            <w:top w:val="none" w:sz="0" w:space="0" w:color="auto"/>
            <w:left w:val="none" w:sz="0" w:space="0" w:color="auto"/>
            <w:bottom w:val="none" w:sz="0" w:space="0" w:color="auto"/>
            <w:right w:val="none" w:sz="0" w:space="0" w:color="auto"/>
          </w:divBdr>
        </w:div>
        <w:div w:id="755977850">
          <w:marLeft w:val="480"/>
          <w:marRight w:val="0"/>
          <w:marTop w:val="0"/>
          <w:marBottom w:val="0"/>
          <w:divBdr>
            <w:top w:val="none" w:sz="0" w:space="0" w:color="auto"/>
            <w:left w:val="none" w:sz="0" w:space="0" w:color="auto"/>
            <w:bottom w:val="none" w:sz="0" w:space="0" w:color="auto"/>
            <w:right w:val="none" w:sz="0" w:space="0" w:color="auto"/>
          </w:divBdr>
        </w:div>
        <w:div w:id="1063214056">
          <w:marLeft w:val="480"/>
          <w:marRight w:val="0"/>
          <w:marTop w:val="0"/>
          <w:marBottom w:val="0"/>
          <w:divBdr>
            <w:top w:val="none" w:sz="0" w:space="0" w:color="auto"/>
            <w:left w:val="none" w:sz="0" w:space="0" w:color="auto"/>
            <w:bottom w:val="none" w:sz="0" w:space="0" w:color="auto"/>
            <w:right w:val="none" w:sz="0" w:space="0" w:color="auto"/>
          </w:divBdr>
        </w:div>
        <w:div w:id="1760180119">
          <w:marLeft w:val="480"/>
          <w:marRight w:val="0"/>
          <w:marTop w:val="0"/>
          <w:marBottom w:val="0"/>
          <w:divBdr>
            <w:top w:val="none" w:sz="0" w:space="0" w:color="auto"/>
            <w:left w:val="none" w:sz="0" w:space="0" w:color="auto"/>
            <w:bottom w:val="none" w:sz="0" w:space="0" w:color="auto"/>
            <w:right w:val="none" w:sz="0" w:space="0" w:color="auto"/>
          </w:divBdr>
        </w:div>
        <w:div w:id="1020935166">
          <w:marLeft w:val="480"/>
          <w:marRight w:val="0"/>
          <w:marTop w:val="0"/>
          <w:marBottom w:val="0"/>
          <w:divBdr>
            <w:top w:val="none" w:sz="0" w:space="0" w:color="auto"/>
            <w:left w:val="none" w:sz="0" w:space="0" w:color="auto"/>
            <w:bottom w:val="none" w:sz="0" w:space="0" w:color="auto"/>
            <w:right w:val="none" w:sz="0" w:space="0" w:color="auto"/>
          </w:divBdr>
        </w:div>
        <w:div w:id="534780821">
          <w:marLeft w:val="480"/>
          <w:marRight w:val="0"/>
          <w:marTop w:val="0"/>
          <w:marBottom w:val="0"/>
          <w:divBdr>
            <w:top w:val="none" w:sz="0" w:space="0" w:color="auto"/>
            <w:left w:val="none" w:sz="0" w:space="0" w:color="auto"/>
            <w:bottom w:val="none" w:sz="0" w:space="0" w:color="auto"/>
            <w:right w:val="none" w:sz="0" w:space="0" w:color="auto"/>
          </w:divBdr>
        </w:div>
        <w:div w:id="1115174842">
          <w:marLeft w:val="480"/>
          <w:marRight w:val="0"/>
          <w:marTop w:val="0"/>
          <w:marBottom w:val="0"/>
          <w:divBdr>
            <w:top w:val="none" w:sz="0" w:space="0" w:color="auto"/>
            <w:left w:val="none" w:sz="0" w:space="0" w:color="auto"/>
            <w:bottom w:val="none" w:sz="0" w:space="0" w:color="auto"/>
            <w:right w:val="none" w:sz="0" w:space="0" w:color="auto"/>
          </w:divBdr>
        </w:div>
        <w:div w:id="1707296706">
          <w:marLeft w:val="480"/>
          <w:marRight w:val="0"/>
          <w:marTop w:val="0"/>
          <w:marBottom w:val="0"/>
          <w:divBdr>
            <w:top w:val="none" w:sz="0" w:space="0" w:color="auto"/>
            <w:left w:val="none" w:sz="0" w:space="0" w:color="auto"/>
            <w:bottom w:val="none" w:sz="0" w:space="0" w:color="auto"/>
            <w:right w:val="none" w:sz="0" w:space="0" w:color="auto"/>
          </w:divBdr>
        </w:div>
        <w:div w:id="1874341331">
          <w:marLeft w:val="480"/>
          <w:marRight w:val="0"/>
          <w:marTop w:val="0"/>
          <w:marBottom w:val="0"/>
          <w:divBdr>
            <w:top w:val="none" w:sz="0" w:space="0" w:color="auto"/>
            <w:left w:val="none" w:sz="0" w:space="0" w:color="auto"/>
            <w:bottom w:val="none" w:sz="0" w:space="0" w:color="auto"/>
            <w:right w:val="none" w:sz="0" w:space="0" w:color="auto"/>
          </w:divBdr>
        </w:div>
        <w:div w:id="369035375">
          <w:marLeft w:val="480"/>
          <w:marRight w:val="0"/>
          <w:marTop w:val="0"/>
          <w:marBottom w:val="0"/>
          <w:divBdr>
            <w:top w:val="none" w:sz="0" w:space="0" w:color="auto"/>
            <w:left w:val="none" w:sz="0" w:space="0" w:color="auto"/>
            <w:bottom w:val="none" w:sz="0" w:space="0" w:color="auto"/>
            <w:right w:val="none" w:sz="0" w:space="0" w:color="auto"/>
          </w:divBdr>
        </w:div>
        <w:div w:id="382825881">
          <w:marLeft w:val="480"/>
          <w:marRight w:val="0"/>
          <w:marTop w:val="0"/>
          <w:marBottom w:val="0"/>
          <w:divBdr>
            <w:top w:val="none" w:sz="0" w:space="0" w:color="auto"/>
            <w:left w:val="none" w:sz="0" w:space="0" w:color="auto"/>
            <w:bottom w:val="none" w:sz="0" w:space="0" w:color="auto"/>
            <w:right w:val="none" w:sz="0" w:space="0" w:color="auto"/>
          </w:divBdr>
        </w:div>
        <w:div w:id="592474052">
          <w:marLeft w:val="480"/>
          <w:marRight w:val="0"/>
          <w:marTop w:val="0"/>
          <w:marBottom w:val="0"/>
          <w:divBdr>
            <w:top w:val="none" w:sz="0" w:space="0" w:color="auto"/>
            <w:left w:val="none" w:sz="0" w:space="0" w:color="auto"/>
            <w:bottom w:val="none" w:sz="0" w:space="0" w:color="auto"/>
            <w:right w:val="none" w:sz="0" w:space="0" w:color="auto"/>
          </w:divBdr>
        </w:div>
        <w:div w:id="1264458369">
          <w:marLeft w:val="480"/>
          <w:marRight w:val="0"/>
          <w:marTop w:val="0"/>
          <w:marBottom w:val="0"/>
          <w:divBdr>
            <w:top w:val="none" w:sz="0" w:space="0" w:color="auto"/>
            <w:left w:val="none" w:sz="0" w:space="0" w:color="auto"/>
            <w:bottom w:val="none" w:sz="0" w:space="0" w:color="auto"/>
            <w:right w:val="none" w:sz="0" w:space="0" w:color="auto"/>
          </w:divBdr>
        </w:div>
        <w:div w:id="1636762460">
          <w:marLeft w:val="480"/>
          <w:marRight w:val="0"/>
          <w:marTop w:val="0"/>
          <w:marBottom w:val="0"/>
          <w:divBdr>
            <w:top w:val="none" w:sz="0" w:space="0" w:color="auto"/>
            <w:left w:val="none" w:sz="0" w:space="0" w:color="auto"/>
            <w:bottom w:val="none" w:sz="0" w:space="0" w:color="auto"/>
            <w:right w:val="none" w:sz="0" w:space="0" w:color="auto"/>
          </w:divBdr>
        </w:div>
        <w:div w:id="1455489482">
          <w:marLeft w:val="480"/>
          <w:marRight w:val="0"/>
          <w:marTop w:val="0"/>
          <w:marBottom w:val="0"/>
          <w:divBdr>
            <w:top w:val="none" w:sz="0" w:space="0" w:color="auto"/>
            <w:left w:val="none" w:sz="0" w:space="0" w:color="auto"/>
            <w:bottom w:val="none" w:sz="0" w:space="0" w:color="auto"/>
            <w:right w:val="none" w:sz="0" w:space="0" w:color="auto"/>
          </w:divBdr>
        </w:div>
        <w:div w:id="461966417">
          <w:marLeft w:val="480"/>
          <w:marRight w:val="0"/>
          <w:marTop w:val="0"/>
          <w:marBottom w:val="0"/>
          <w:divBdr>
            <w:top w:val="none" w:sz="0" w:space="0" w:color="auto"/>
            <w:left w:val="none" w:sz="0" w:space="0" w:color="auto"/>
            <w:bottom w:val="none" w:sz="0" w:space="0" w:color="auto"/>
            <w:right w:val="none" w:sz="0" w:space="0" w:color="auto"/>
          </w:divBdr>
        </w:div>
        <w:div w:id="2098165576">
          <w:marLeft w:val="480"/>
          <w:marRight w:val="0"/>
          <w:marTop w:val="0"/>
          <w:marBottom w:val="0"/>
          <w:divBdr>
            <w:top w:val="none" w:sz="0" w:space="0" w:color="auto"/>
            <w:left w:val="none" w:sz="0" w:space="0" w:color="auto"/>
            <w:bottom w:val="none" w:sz="0" w:space="0" w:color="auto"/>
            <w:right w:val="none" w:sz="0" w:space="0" w:color="auto"/>
          </w:divBdr>
        </w:div>
        <w:div w:id="1025447215">
          <w:marLeft w:val="480"/>
          <w:marRight w:val="0"/>
          <w:marTop w:val="0"/>
          <w:marBottom w:val="0"/>
          <w:divBdr>
            <w:top w:val="none" w:sz="0" w:space="0" w:color="auto"/>
            <w:left w:val="none" w:sz="0" w:space="0" w:color="auto"/>
            <w:bottom w:val="none" w:sz="0" w:space="0" w:color="auto"/>
            <w:right w:val="none" w:sz="0" w:space="0" w:color="auto"/>
          </w:divBdr>
        </w:div>
        <w:div w:id="756948551">
          <w:marLeft w:val="480"/>
          <w:marRight w:val="0"/>
          <w:marTop w:val="0"/>
          <w:marBottom w:val="0"/>
          <w:divBdr>
            <w:top w:val="none" w:sz="0" w:space="0" w:color="auto"/>
            <w:left w:val="none" w:sz="0" w:space="0" w:color="auto"/>
            <w:bottom w:val="none" w:sz="0" w:space="0" w:color="auto"/>
            <w:right w:val="none" w:sz="0" w:space="0" w:color="auto"/>
          </w:divBdr>
        </w:div>
        <w:div w:id="595791317">
          <w:marLeft w:val="480"/>
          <w:marRight w:val="0"/>
          <w:marTop w:val="0"/>
          <w:marBottom w:val="0"/>
          <w:divBdr>
            <w:top w:val="none" w:sz="0" w:space="0" w:color="auto"/>
            <w:left w:val="none" w:sz="0" w:space="0" w:color="auto"/>
            <w:bottom w:val="none" w:sz="0" w:space="0" w:color="auto"/>
            <w:right w:val="none" w:sz="0" w:space="0" w:color="auto"/>
          </w:divBdr>
        </w:div>
        <w:div w:id="661272500">
          <w:marLeft w:val="480"/>
          <w:marRight w:val="0"/>
          <w:marTop w:val="0"/>
          <w:marBottom w:val="0"/>
          <w:divBdr>
            <w:top w:val="none" w:sz="0" w:space="0" w:color="auto"/>
            <w:left w:val="none" w:sz="0" w:space="0" w:color="auto"/>
            <w:bottom w:val="none" w:sz="0" w:space="0" w:color="auto"/>
            <w:right w:val="none" w:sz="0" w:space="0" w:color="auto"/>
          </w:divBdr>
        </w:div>
        <w:div w:id="2069105189">
          <w:marLeft w:val="480"/>
          <w:marRight w:val="0"/>
          <w:marTop w:val="0"/>
          <w:marBottom w:val="0"/>
          <w:divBdr>
            <w:top w:val="none" w:sz="0" w:space="0" w:color="auto"/>
            <w:left w:val="none" w:sz="0" w:space="0" w:color="auto"/>
            <w:bottom w:val="none" w:sz="0" w:space="0" w:color="auto"/>
            <w:right w:val="none" w:sz="0" w:space="0" w:color="auto"/>
          </w:divBdr>
        </w:div>
        <w:div w:id="1066369019">
          <w:marLeft w:val="480"/>
          <w:marRight w:val="0"/>
          <w:marTop w:val="0"/>
          <w:marBottom w:val="0"/>
          <w:divBdr>
            <w:top w:val="none" w:sz="0" w:space="0" w:color="auto"/>
            <w:left w:val="none" w:sz="0" w:space="0" w:color="auto"/>
            <w:bottom w:val="none" w:sz="0" w:space="0" w:color="auto"/>
            <w:right w:val="none" w:sz="0" w:space="0" w:color="auto"/>
          </w:divBdr>
        </w:div>
        <w:div w:id="1894344558">
          <w:marLeft w:val="480"/>
          <w:marRight w:val="0"/>
          <w:marTop w:val="0"/>
          <w:marBottom w:val="0"/>
          <w:divBdr>
            <w:top w:val="none" w:sz="0" w:space="0" w:color="auto"/>
            <w:left w:val="none" w:sz="0" w:space="0" w:color="auto"/>
            <w:bottom w:val="none" w:sz="0" w:space="0" w:color="auto"/>
            <w:right w:val="none" w:sz="0" w:space="0" w:color="auto"/>
          </w:divBdr>
        </w:div>
        <w:div w:id="83653496">
          <w:marLeft w:val="480"/>
          <w:marRight w:val="0"/>
          <w:marTop w:val="0"/>
          <w:marBottom w:val="0"/>
          <w:divBdr>
            <w:top w:val="none" w:sz="0" w:space="0" w:color="auto"/>
            <w:left w:val="none" w:sz="0" w:space="0" w:color="auto"/>
            <w:bottom w:val="none" w:sz="0" w:space="0" w:color="auto"/>
            <w:right w:val="none" w:sz="0" w:space="0" w:color="auto"/>
          </w:divBdr>
        </w:div>
        <w:div w:id="3751911">
          <w:marLeft w:val="480"/>
          <w:marRight w:val="0"/>
          <w:marTop w:val="0"/>
          <w:marBottom w:val="0"/>
          <w:divBdr>
            <w:top w:val="none" w:sz="0" w:space="0" w:color="auto"/>
            <w:left w:val="none" w:sz="0" w:space="0" w:color="auto"/>
            <w:bottom w:val="none" w:sz="0" w:space="0" w:color="auto"/>
            <w:right w:val="none" w:sz="0" w:space="0" w:color="auto"/>
          </w:divBdr>
        </w:div>
        <w:div w:id="421806431">
          <w:marLeft w:val="480"/>
          <w:marRight w:val="0"/>
          <w:marTop w:val="0"/>
          <w:marBottom w:val="0"/>
          <w:divBdr>
            <w:top w:val="none" w:sz="0" w:space="0" w:color="auto"/>
            <w:left w:val="none" w:sz="0" w:space="0" w:color="auto"/>
            <w:bottom w:val="none" w:sz="0" w:space="0" w:color="auto"/>
            <w:right w:val="none" w:sz="0" w:space="0" w:color="auto"/>
          </w:divBdr>
        </w:div>
        <w:div w:id="81071594">
          <w:marLeft w:val="480"/>
          <w:marRight w:val="0"/>
          <w:marTop w:val="0"/>
          <w:marBottom w:val="0"/>
          <w:divBdr>
            <w:top w:val="none" w:sz="0" w:space="0" w:color="auto"/>
            <w:left w:val="none" w:sz="0" w:space="0" w:color="auto"/>
            <w:bottom w:val="none" w:sz="0" w:space="0" w:color="auto"/>
            <w:right w:val="none" w:sz="0" w:space="0" w:color="auto"/>
          </w:divBdr>
        </w:div>
        <w:div w:id="1592935227">
          <w:marLeft w:val="480"/>
          <w:marRight w:val="0"/>
          <w:marTop w:val="0"/>
          <w:marBottom w:val="0"/>
          <w:divBdr>
            <w:top w:val="none" w:sz="0" w:space="0" w:color="auto"/>
            <w:left w:val="none" w:sz="0" w:space="0" w:color="auto"/>
            <w:bottom w:val="none" w:sz="0" w:space="0" w:color="auto"/>
            <w:right w:val="none" w:sz="0" w:space="0" w:color="auto"/>
          </w:divBdr>
        </w:div>
        <w:div w:id="987781003">
          <w:marLeft w:val="480"/>
          <w:marRight w:val="0"/>
          <w:marTop w:val="0"/>
          <w:marBottom w:val="0"/>
          <w:divBdr>
            <w:top w:val="none" w:sz="0" w:space="0" w:color="auto"/>
            <w:left w:val="none" w:sz="0" w:space="0" w:color="auto"/>
            <w:bottom w:val="none" w:sz="0" w:space="0" w:color="auto"/>
            <w:right w:val="none" w:sz="0" w:space="0" w:color="auto"/>
          </w:divBdr>
        </w:div>
        <w:div w:id="228617677">
          <w:marLeft w:val="480"/>
          <w:marRight w:val="0"/>
          <w:marTop w:val="0"/>
          <w:marBottom w:val="0"/>
          <w:divBdr>
            <w:top w:val="none" w:sz="0" w:space="0" w:color="auto"/>
            <w:left w:val="none" w:sz="0" w:space="0" w:color="auto"/>
            <w:bottom w:val="none" w:sz="0" w:space="0" w:color="auto"/>
            <w:right w:val="none" w:sz="0" w:space="0" w:color="auto"/>
          </w:divBdr>
        </w:div>
        <w:div w:id="1969125249">
          <w:marLeft w:val="480"/>
          <w:marRight w:val="0"/>
          <w:marTop w:val="0"/>
          <w:marBottom w:val="0"/>
          <w:divBdr>
            <w:top w:val="none" w:sz="0" w:space="0" w:color="auto"/>
            <w:left w:val="none" w:sz="0" w:space="0" w:color="auto"/>
            <w:bottom w:val="none" w:sz="0" w:space="0" w:color="auto"/>
            <w:right w:val="none" w:sz="0" w:space="0" w:color="auto"/>
          </w:divBdr>
        </w:div>
        <w:div w:id="1180967639">
          <w:marLeft w:val="480"/>
          <w:marRight w:val="0"/>
          <w:marTop w:val="0"/>
          <w:marBottom w:val="0"/>
          <w:divBdr>
            <w:top w:val="none" w:sz="0" w:space="0" w:color="auto"/>
            <w:left w:val="none" w:sz="0" w:space="0" w:color="auto"/>
            <w:bottom w:val="none" w:sz="0" w:space="0" w:color="auto"/>
            <w:right w:val="none" w:sz="0" w:space="0" w:color="auto"/>
          </w:divBdr>
        </w:div>
        <w:div w:id="845482766">
          <w:marLeft w:val="480"/>
          <w:marRight w:val="0"/>
          <w:marTop w:val="0"/>
          <w:marBottom w:val="0"/>
          <w:divBdr>
            <w:top w:val="none" w:sz="0" w:space="0" w:color="auto"/>
            <w:left w:val="none" w:sz="0" w:space="0" w:color="auto"/>
            <w:bottom w:val="none" w:sz="0" w:space="0" w:color="auto"/>
            <w:right w:val="none" w:sz="0" w:space="0" w:color="auto"/>
          </w:divBdr>
        </w:div>
        <w:div w:id="271908925">
          <w:marLeft w:val="480"/>
          <w:marRight w:val="0"/>
          <w:marTop w:val="0"/>
          <w:marBottom w:val="0"/>
          <w:divBdr>
            <w:top w:val="none" w:sz="0" w:space="0" w:color="auto"/>
            <w:left w:val="none" w:sz="0" w:space="0" w:color="auto"/>
            <w:bottom w:val="none" w:sz="0" w:space="0" w:color="auto"/>
            <w:right w:val="none" w:sz="0" w:space="0" w:color="auto"/>
          </w:divBdr>
        </w:div>
      </w:divsChild>
    </w:div>
    <w:div w:id="571500351">
      <w:bodyDiv w:val="1"/>
      <w:marLeft w:val="0"/>
      <w:marRight w:val="0"/>
      <w:marTop w:val="0"/>
      <w:marBottom w:val="0"/>
      <w:divBdr>
        <w:top w:val="none" w:sz="0" w:space="0" w:color="auto"/>
        <w:left w:val="none" w:sz="0" w:space="0" w:color="auto"/>
        <w:bottom w:val="none" w:sz="0" w:space="0" w:color="auto"/>
        <w:right w:val="none" w:sz="0" w:space="0" w:color="auto"/>
      </w:divBdr>
    </w:div>
    <w:div w:id="573051061">
      <w:bodyDiv w:val="1"/>
      <w:marLeft w:val="0"/>
      <w:marRight w:val="0"/>
      <w:marTop w:val="0"/>
      <w:marBottom w:val="0"/>
      <w:divBdr>
        <w:top w:val="none" w:sz="0" w:space="0" w:color="auto"/>
        <w:left w:val="none" w:sz="0" w:space="0" w:color="auto"/>
        <w:bottom w:val="none" w:sz="0" w:space="0" w:color="auto"/>
        <w:right w:val="none" w:sz="0" w:space="0" w:color="auto"/>
      </w:divBdr>
      <w:divsChild>
        <w:div w:id="923228121">
          <w:marLeft w:val="480"/>
          <w:marRight w:val="0"/>
          <w:marTop w:val="0"/>
          <w:marBottom w:val="0"/>
          <w:divBdr>
            <w:top w:val="none" w:sz="0" w:space="0" w:color="auto"/>
            <w:left w:val="none" w:sz="0" w:space="0" w:color="auto"/>
            <w:bottom w:val="none" w:sz="0" w:space="0" w:color="auto"/>
            <w:right w:val="none" w:sz="0" w:space="0" w:color="auto"/>
          </w:divBdr>
        </w:div>
        <w:div w:id="1311708189">
          <w:marLeft w:val="480"/>
          <w:marRight w:val="0"/>
          <w:marTop w:val="0"/>
          <w:marBottom w:val="0"/>
          <w:divBdr>
            <w:top w:val="none" w:sz="0" w:space="0" w:color="auto"/>
            <w:left w:val="none" w:sz="0" w:space="0" w:color="auto"/>
            <w:bottom w:val="none" w:sz="0" w:space="0" w:color="auto"/>
            <w:right w:val="none" w:sz="0" w:space="0" w:color="auto"/>
          </w:divBdr>
        </w:div>
        <w:div w:id="862280536">
          <w:marLeft w:val="480"/>
          <w:marRight w:val="0"/>
          <w:marTop w:val="0"/>
          <w:marBottom w:val="0"/>
          <w:divBdr>
            <w:top w:val="none" w:sz="0" w:space="0" w:color="auto"/>
            <w:left w:val="none" w:sz="0" w:space="0" w:color="auto"/>
            <w:bottom w:val="none" w:sz="0" w:space="0" w:color="auto"/>
            <w:right w:val="none" w:sz="0" w:space="0" w:color="auto"/>
          </w:divBdr>
        </w:div>
        <w:div w:id="1406609033">
          <w:marLeft w:val="480"/>
          <w:marRight w:val="0"/>
          <w:marTop w:val="0"/>
          <w:marBottom w:val="0"/>
          <w:divBdr>
            <w:top w:val="none" w:sz="0" w:space="0" w:color="auto"/>
            <w:left w:val="none" w:sz="0" w:space="0" w:color="auto"/>
            <w:bottom w:val="none" w:sz="0" w:space="0" w:color="auto"/>
            <w:right w:val="none" w:sz="0" w:space="0" w:color="auto"/>
          </w:divBdr>
        </w:div>
        <w:div w:id="1983382094">
          <w:marLeft w:val="480"/>
          <w:marRight w:val="0"/>
          <w:marTop w:val="0"/>
          <w:marBottom w:val="0"/>
          <w:divBdr>
            <w:top w:val="none" w:sz="0" w:space="0" w:color="auto"/>
            <w:left w:val="none" w:sz="0" w:space="0" w:color="auto"/>
            <w:bottom w:val="none" w:sz="0" w:space="0" w:color="auto"/>
            <w:right w:val="none" w:sz="0" w:space="0" w:color="auto"/>
          </w:divBdr>
        </w:div>
        <w:div w:id="1836722141">
          <w:marLeft w:val="480"/>
          <w:marRight w:val="0"/>
          <w:marTop w:val="0"/>
          <w:marBottom w:val="0"/>
          <w:divBdr>
            <w:top w:val="none" w:sz="0" w:space="0" w:color="auto"/>
            <w:left w:val="none" w:sz="0" w:space="0" w:color="auto"/>
            <w:bottom w:val="none" w:sz="0" w:space="0" w:color="auto"/>
            <w:right w:val="none" w:sz="0" w:space="0" w:color="auto"/>
          </w:divBdr>
        </w:div>
        <w:div w:id="1666207259">
          <w:marLeft w:val="480"/>
          <w:marRight w:val="0"/>
          <w:marTop w:val="0"/>
          <w:marBottom w:val="0"/>
          <w:divBdr>
            <w:top w:val="none" w:sz="0" w:space="0" w:color="auto"/>
            <w:left w:val="none" w:sz="0" w:space="0" w:color="auto"/>
            <w:bottom w:val="none" w:sz="0" w:space="0" w:color="auto"/>
            <w:right w:val="none" w:sz="0" w:space="0" w:color="auto"/>
          </w:divBdr>
        </w:div>
        <w:div w:id="1927180665">
          <w:marLeft w:val="480"/>
          <w:marRight w:val="0"/>
          <w:marTop w:val="0"/>
          <w:marBottom w:val="0"/>
          <w:divBdr>
            <w:top w:val="none" w:sz="0" w:space="0" w:color="auto"/>
            <w:left w:val="none" w:sz="0" w:space="0" w:color="auto"/>
            <w:bottom w:val="none" w:sz="0" w:space="0" w:color="auto"/>
            <w:right w:val="none" w:sz="0" w:space="0" w:color="auto"/>
          </w:divBdr>
        </w:div>
        <w:div w:id="1511524726">
          <w:marLeft w:val="480"/>
          <w:marRight w:val="0"/>
          <w:marTop w:val="0"/>
          <w:marBottom w:val="0"/>
          <w:divBdr>
            <w:top w:val="none" w:sz="0" w:space="0" w:color="auto"/>
            <w:left w:val="none" w:sz="0" w:space="0" w:color="auto"/>
            <w:bottom w:val="none" w:sz="0" w:space="0" w:color="auto"/>
            <w:right w:val="none" w:sz="0" w:space="0" w:color="auto"/>
          </w:divBdr>
        </w:div>
        <w:div w:id="1984969519">
          <w:marLeft w:val="480"/>
          <w:marRight w:val="0"/>
          <w:marTop w:val="0"/>
          <w:marBottom w:val="0"/>
          <w:divBdr>
            <w:top w:val="none" w:sz="0" w:space="0" w:color="auto"/>
            <w:left w:val="none" w:sz="0" w:space="0" w:color="auto"/>
            <w:bottom w:val="none" w:sz="0" w:space="0" w:color="auto"/>
            <w:right w:val="none" w:sz="0" w:space="0" w:color="auto"/>
          </w:divBdr>
        </w:div>
        <w:div w:id="145168412">
          <w:marLeft w:val="480"/>
          <w:marRight w:val="0"/>
          <w:marTop w:val="0"/>
          <w:marBottom w:val="0"/>
          <w:divBdr>
            <w:top w:val="none" w:sz="0" w:space="0" w:color="auto"/>
            <w:left w:val="none" w:sz="0" w:space="0" w:color="auto"/>
            <w:bottom w:val="none" w:sz="0" w:space="0" w:color="auto"/>
            <w:right w:val="none" w:sz="0" w:space="0" w:color="auto"/>
          </w:divBdr>
        </w:div>
        <w:div w:id="2118213939">
          <w:marLeft w:val="480"/>
          <w:marRight w:val="0"/>
          <w:marTop w:val="0"/>
          <w:marBottom w:val="0"/>
          <w:divBdr>
            <w:top w:val="none" w:sz="0" w:space="0" w:color="auto"/>
            <w:left w:val="none" w:sz="0" w:space="0" w:color="auto"/>
            <w:bottom w:val="none" w:sz="0" w:space="0" w:color="auto"/>
            <w:right w:val="none" w:sz="0" w:space="0" w:color="auto"/>
          </w:divBdr>
        </w:div>
        <w:div w:id="132449462">
          <w:marLeft w:val="480"/>
          <w:marRight w:val="0"/>
          <w:marTop w:val="0"/>
          <w:marBottom w:val="0"/>
          <w:divBdr>
            <w:top w:val="none" w:sz="0" w:space="0" w:color="auto"/>
            <w:left w:val="none" w:sz="0" w:space="0" w:color="auto"/>
            <w:bottom w:val="none" w:sz="0" w:space="0" w:color="auto"/>
            <w:right w:val="none" w:sz="0" w:space="0" w:color="auto"/>
          </w:divBdr>
        </w:div>
        <w:div w:id="1299147343">
          <w:marLeft w:val="480"/>
          <w:marRight w:val="0"/>
          <w:marTop w:val="0"/>
          <w:marBottom w:val="0"/>
          <w:divBdr>
            <w:top w:val="none" w:sz="0" w:space="0" w:color="auto"/>
            <w:left w:val="none" w:sz="0" w:space="0" w:color="auto"/>
            <w:bottom w:val="none" w:sz="0" w:space="0" w:color="auto"/>
            <w:right w:val="none" w:sz="0" w:space="0" w:color="auto"/>
          </w:divBdr>
        </w:div>
        <w:div w:id="114301910">
          <w:marLeft w:val="480"/>
          <w:marRight w:val="0"/>
          <w:marTop w:val="0"/>
          <w:marBottom w:val="0"/>
          <w:divBdr>
            <w:top w:val="none" w:sz="0" w:space="0" w:color="auto"/>
            <w:left w:val="none" w:sz="0" w:space="0" w:color="auto"/>
            <w:bottom w:val="none" w:sz="0" w:space="0" w:color="auto"/>
            <w:right w:val="none" w:sz="0" w:space="0" w:color="auto"/>
          </w:divBdr>
        </w:div>
        <w:div w:id="1749376137">
          <w:marLeft w:val="480"/>
          <w:marRight w:val="0"/>
          <w:marTop w:val="0"/>
          <w:marBottom w:val="0"/>
          <w:divBdr>
            <w:top w:val="none" w:sz="0" w:space="0" w:color="auto"/>
            <w:left w:val="none" w:sz="0" w:space="0" w:color="auto"/>
            <w:bottom w:val="none" w:sz="0" w:space="0" w:color="auto"/>
            <w:right w:val="none" w:sz="0" w:space="0" w:color="auto"/>
          </w:divBdr>
        </w:div>
        <w:div w:id="144981452">
          <w:marLeft w:val="480"/>
          <w:marRight w:val="0"/>
          <w:marTop w:val="0"/>
          <w:marBottom w:val="0"/>
          <w:divBdr>
            <w:top w:val="none" w:sz="0" w:space="0" w:color="auto"/>
            <w:left w:val="none" w:sz="0" w:space="0" w:color="auto"/>
            <w:bottom w:val="none" w:sz="0" w:space="0" w:color="auto"/>
            <w:right w:val="none" w:sz="0" w:space="0" w:color="auto"/>
          </w:divBdr>
        </w:div>
        <w:div w:id="1686976509">
          <w:marLeft w:val="480"/>
          <w:marRight w:val="0"/>
          <w:marTop w:val="0"/>
          <w:marBottom w:val="0"/>
          <w:divBdr>
            <w:top w:val="none" w:sz="0" w:space="0" w:color="auto"/>
            <w:left w:val="none" w:sz="0" w:space="0" w:color="auto"/>
            <w:bottom w:val="none" w:sz="0" w:space="0" w:color="auto"/>
            <w:right w:val="none" w:sz="0" w:space="0" w:color="auto"/>
          </w:divBdr>
        </w:div>
        <w:div w:id="5332044">
          <w:marLeft w:val="480"/>
          <w:marRight w:val="0"/>
          <w:marTop w:val="0"/>
          <w:marBottom w:val="0"/>
          <w:divBdr>
            <w:top w:val="none" w:sz="0" w:space="0" w:color="auto"/>
            <w:left w:val="none" w:sz="0" w:space="0" w:color="auto"/>
            <w:bottom w:val="none" w:sz="0" w:space="0" w:color="auto"/>
            <w:right w:val="none" w:sz="0" w:space="0" w:color="auto"/>
          </w:divBdr>
        </w:div>
        <w:div w:id="96097805">
          <w:marLeft w:val="480"/>
          <w:marRight w:val="0"/>
          <w:marTop w:val="0"/>
          <w:marBottom w:val="0"/>
          <w:divBdr>
            <w:top w:val="none" w:sz="0" w:space="0" w:color="auto"/>
            <w:left w:val="none" w:sz="0" w:space="0" w:color="auto"/>
            <w:bottom w:val="none" w:sz="0" w:space="0" w:color="auto"/>
            <w:right w:val="none" w:sz="0" w:space="0" w:color="auto"/>
          </w:divBdr>
        </w:div>
        <w:div w:id="1289433135">
          <w:marLeft w:val="480"/>
          <w:marRight w:val="0"/>
          <w:marTop w:val="0"/>
          <w:marBottom w:val="0"/>
          <w:divBdr>
            <w:top w:val="none" w:sz="0" w:space="0" w:color="auto"/>
            <w:left w:val="none" w:sz="0" w:space="0" w:color="auto"/>
            <w:bottom w:val="none" w:sz="0" w:space="0" w:color="auto"/>
            <w:right w:val="none" w:sz="0" w:space="0" w:color="auto"/>
          </w:divBdr>
        </w:div>
        <w:div w:id="198516243">
          <w:marLeft w:val="480"/>
          <w:marRight w:val="0"/>
          <w:marTop w:val="0"/>
          <w:marBottom w:val="0"/>
          <w:divBdr>
            <w:top w:val="none" w:sz="0" w:space="0" w:color="auto"/>
            <w:left w:val="none" w:sz="0" w:space="0" w:color="auto"/>
            <w:bottom w:val="none" w:sz="0" w:space="0" w:color="auto"/>
            <w:right w:val="none" w:sz="0" w:space="0" w:color="auto"/>
          </w:divBdr>
        </w:div>
        <w:div w:id="1027604658">
          <w:marLeft w:val="480"/>
          <w:marRight w:val="0"/>
          <w:marTop w:val="0"/>
          <w:marBottom w:val="0"/>
          <w:divBdr>
            <w:top w:val="none" w:sz="0" w:space="0" w:color="auto"/>
            <w:left w:val="none" w:sz="0" w:space="0" w:color="auto"/>
            <w:bottom w:val="none" w:sz="0" w:space="0" w:color="auto"/>
            <w:right w:val="none" w:sz="0" w:space="0" w:color="auto"/>
          </w:divBdr>
        </w:div>
        <w:div w:id="588001043">
          <w:marLeft w:val="480"/>
          <w:marRight w:val="0"/>
          <w:marTop w:val="0"/>
          <w:marBottom w:val="0"/>
          <w:divBdr>
            <w:top w:val="none" w:sz="0" w:space="0" w:color="auto"/>
            <w:left w:val="none" w:sz="0" w:space="0" w:color="auto"/>
            <w:bottom w:val="none" w:sz="0" w:space="0" w:color="auto"/>
            <w:right w:val="none" w:sz="0" w:space="0" w:color="auto"/>
          </w:divBdr>
        </w:div>
        <w:div w:id="136725388">
          <w:marLeft w:val="480"/>
          <w:marRight w:val="0"/>
          <w:marTop w:val="0"/>
          <w:marBottom w:val="0"/>
          <w:divBdr>
            <w:top w:val="none" w:sz="0" w:space="0" w:color="auto"/>
            <w:left w:val="none" w:sz="0" w:space="0" w:color="auto"/>
            <w:bottom w:val="none" w:sz="0" w:space="0" w:color="auto"/>
            <w:right w:val="none" w:sz="0" w:space="0" w:color="auto"/>
          </w:divBdr>
        </w:div>
        <w:div w:id="1897817589">
          <w:marLeft w:val="480"/>
          <w:marRight w:val="0"/>
          <w:marTop w:val="0"/>
          <w:marBottom w:val="0"/>
          <w:divBdr>
            <w:top w:val="none" w:sz="0" w:space="0" w:color="auto"/>
            <w:left w:val="none" w:sz="0" w:space="0" w:color="auto"/>
            <w:bottom w:val="none" w:sz="0" w:space="0" w:color="auto"/>
            <w:right w:val="none" w:sz="0" w:space="0" w:color="auto"/>
          </w:divBdr>
        </w:div>
        <w:div w:id="336812839">
          <w:marLeft w:val="480"/>
          <w:marRight w:val="0"/>
          <w:marTop w:val="0"/>
          <w:marBottom w:val="0"/>
          <w:divBdr>
            <w:top w:val="none" w:sz="0" w:space="0" w:color="auto"/>
            <w:left w:val="none" w:sz="0" w:space="0" w:color="auto"/>
            <w:bottom w:val="none" w:sz="0" w:space="0" w:color="auto"/>
            <w:right w:val="none" w:sz="0" w:space="0" w:color="auto"/>
          </w:divBdr>
        </w:div>
        <w:div w:id="273824503">
          <w:marLeft w:val="480"/>
          <w:marRight w:val="0"/>
          <w:marTop w:val="0"/>
          <w:marBottom w:val="0"/>
          <w:divBdr>
            <w:top w:val="none" w:sz="0" w:space="0" w:color="auto"/>
            <w:left w:val="none" w:sz="0" w:space="0" w:color="auto"/>
            <w:bottom w:val="none" w:sz="0" w:space="0" w:color="auto"/>
            <w:right w:val="none" w:sz="0" w:space="0" w:color="auto"/>
          </w:divBdr>
        </w:div>
        <w:div w:id="653797622">
          <w:marLeft w:val="480"/>
          <w:marRight w:val="0"/>
          <w:marTop w:val="0"/>
          <w:marBottom w:val="0"/>
          <w:divBdr>
            <w:top w:val="none" w:sz="0" w:space="0" w:color="auto"/>
            <w:left w:val="none" w:sz="0" w:space="0" w:color="auto"/>
            <w:bottom w:val="none" w:sz="0" w:space="0" w:color="auto"/>
            <w:right w:val="none" w:sz="0" w:space="0" w:color="auto"/>
          </w:divBdr>
        </w:div>
        <w:div w:id="1724257917">
          <w:marLeft w:val="480"/>
          <w:marRight w:val="0"/>
          <w:marTop w:val="0"/>
          <w:marBottom w:val="0"/>
          <w:divBdr>
            <w:top w:val="none" w:sz="0" w:space="0" w:color="auto"/>
            <w:left w:val="none" w:sz="0" w:space="0" w:color="auto"/>
            <w:bottom w:val="none" w:sz="0" w:space="0" w:color="auto"/>
            <w:right w:val="none" w:sz="0" w:space="0" w:color="auto"/>
          </w:divBdr>
        </w:div>
        <w:div w:id="1143424293">
          <w:marLeft w:val="480"/>
          <w:marRight w:val="0"/>
          <w:marTop w:val="0"/>
          <w:marBottom w:val="0"/>
          <w:divBdr>
            <w:top w:val="none" w:sz="0" w:space="0" w:color="auto"/>
            <w:left w:val="none" w:sz="0" w:space="0" w:color="auto"/>
            <w:bottom w:val="none" w:sz="0" w:space="0" w:color="auto"/>
            <w:right w:val="none" w:sz="0" w:space="0" w:color="auto"/>
          </w:divBdr>
        </w:div>
        <w:div w:id="800272532">
          <w:marLeft w:val="480"/>
          <w:marRight w:val="0"/>
          <w:marTop w:val="0"/>
          <w:marBottom w:val="0"/>
          <w:divBdr>
            <w:top w:val="none" w:sz="0" w:space="0" w:color="auto"/>
            <w:left w:val="none" w:sz="0" w:space="0" w:color="auto"/>
            <w:bottom w:val="none" w:sz="0" w:space="0" w:color="auto"/>
            <w:right w:val="none" w:sz="0" w:space="0" w:color="auto"/>
          </w:divBdr>
        </w:div>
        <w:div w:id="1008797809">
          <w:marLeft w:val="480"/>
          <w:marRight w:val="0"/>
          <w:marTop w:val="0"/>
          <w:marBottom w:val="0"/>
          <w:divBdr>
            <w:top w:val="none" w:sz="0" w:space="0" w:color="auto"/>
            <w:left w:val="none" w:sz="0" w:space="0" w:color="auto"/>
            <w:bottom w:val="none" w:sz="0" w:space="0" w:color="auto"/>
            <w:right w:val="none" w:sz="0" w:space="0" w:color="auto"/>
          </w:divBdr>
        </w:div>
        <w:div w:id="1808818622">
          <w:marLeft w:val="480"/>
          <w:marRight w:val="0"/>
          <w:marTop w:val="0"/>
          <w:marBottom w:val="0"/>
          <w:divBdr>
            <w:top w:val="none" w:sz="0" w:space="0" w:color="auto"/>
            <w:left w:val="none" w:sz="0" w:space="0" w:color="auto"/>
            <w:bottom w:val="none" w:sz="0" w:space="0" w:color="auto"/>
            <w:right w:val="none" w:sz="0" w:space="0" w:color="auto"/>
          </w:divBdr>
        </w:div>
        <w:div w:id="1688436050">
          <w:marLeft w:val="480"/>
          <w:marRight w:val="0"/>
          <w:marTop w:val="0"/>
          <w:marBottom w:val="0"/>
          <w:divBdr>
            <w:top w:val="none" w:sz="0" w:space="0" w:color="auto"/>
            <w:left w:val="none" w:sz="0" w:space="0" w:color="auto"/>
            <w:bottom w:val="none" w:sz="0" w:space="0" w:color="auto"/>
            <w:right w:val="none" w:sz="0" w:space="0" w:color="auto"/>
          </w:divBdr>
        </w:div>
        <w:div w:id="1847204239">
          <w:marLeft w:val="480"/>
          <w:marRight w:val="0"/>
          <w:marTop w:val="0"/>
          <w:marBottom w:val="0"/>
          <w:divBdr>
            <w:top w:val="none" w:sz="0" w:space="0" w:color="auto"/>
            <w:left w:val="none" w:sz="0" w:space="0" w:color="auto"/>
            <w:bottom w:val="none" w:sz="0" w:space="0" w:color="auto"/>
            <w:right w:val="none" w:sz="0" w:space="0" w:color="auto"/>
          </w:divBdr>
        </w:div>
        <w:div w:id="46682053">
          <w:marLeft w:val="480"/>
          <w:marRight w:val="0"/>
          <w:marTop w:val="0"/>
          <w:marBottom w:val="0"/>
          <w:divBdr>
            <w:top w:val="none" w:sz="0" w:space="0" w:color="auto"/>
            <w:left w:val="none" w:sz="0" w:space="0" w:color="auto"/>
            <w:bottom w:val="none" w:sz="0" w:space="0" w:color="auto"/>
            <w:right w:val="none" w:sz="0" w:space="0" w:color="auto"/>
          </w:divBdr>
        </w:div>
        <w:div w:id="1728067467">
          <w:marLeft w:val="480"/>
          <w:marRight w:val="0"/>
          <w:marTop w:val="0"/>
          <w:marBottom w:val="0"/>
          <w:divBdr>
            <w:top w:val="none" w:sz="0" w:space="0" w:color="auto"/>
            <w:left w:val="none" w:sz="0" w:space="0" w:color="auto"/>
            <w:bottom w:val="none" w:sz="0" w:space="0" w:color="auto"/>
            <w:right w:val="none" w:sz="0" w:space="0" w:color="auto"/>
          </w:divBdr>
        </w:div>
        <w:div w:id="1843663547">
          <w:marLeft w:val="480"/>
          <w:marRight w:val="0"/>
          <w:marTop w:val="0"/>
          <w:marBottom w:val="0"/>
          <w:divBdr>
            <w:top w:val="none" w:sz="0" w:space="0" w:color="auto"/>
            <w:left w:val="none" w:sz="0" w:space="0" w:color="auto"/>
            <w:bottom w:val="none" w:sz="0" w:space="0" w:color="auto"/>
            <w:right w:val="none" w:sz="0" w:space="0" w:color="auto"/>
          </w:divBdr>
        </w:div>
        <w:div w:id="530067300">
          <w:marLeft w:val="480"/>
          <w:marRight w:val="0"/>
          <w:marTop w:val="0"/>
          <w:marBottom w:val="0"/>
          <w:divBdr>
            <w:top w:val="none" w:sz="0" w:space="0" w:color="auto"/>
            <w:left w:val="none" w:sz="0" w:space="0" w:color="auto"/>
            <w:bottom w:val="none" w:sz="0" w:space="0" w:color="auto"/>
            <w:right w:val="none" w:sz="0" w:space="0" w:color="auto"/>
          </w:divBdr>
        </w:div>
        <w:div w:id="492137299">
          <w:marLeft w:val="480"/>
          <w:marRight w:val="0"/>
          <w:marTop w:val="0"/>
          <w:marBottom w:val="0"/>
          <w:divBdr>
            <w:top w:val="none" w:sz="0" w:space="0" w:color="auto"/>
            <w:left w:val="none" w:sz="0" w:space="0" w:color="auto"/>
            <w:bottom w:val="none" w:sz="0" w:space="0" w:color="auto"/>
            <w:right w:val="none" w:sz="0" w:space="0" w:color="auto"/>
          </w:divBdr>
        </w:div>
        <w:div w:id="1923024949">
          <w:marLeft w:val="480"/>
          <w:marRight w:val="0"/>
          <w:marTop w:val="0"/>
          <w:marBottom w:val="0"/>
          <w:divBdr>
            <w:top w:val="none" w:sz="0" w:space="0" w:color="auto"/>
            <w:left w:val="none" w:sz="0" w:space="0" w:color="auto"/>
            <w:bottom w:val="none" w:sz="0" w:space="0" w:color="auto"/>
            <w:right w:val="none" w:sz="0" w:space="0" w:color="auto"/>
          </w:divBdr>
        </w:div>
        <w:div w:id="1926069747">
          <w:marLeft w:val="480"/>
          <w:marRight w:val="0"/>
          <w:marTop w:val="0"/>
          <w:marBottom w:val="0"/>
          <w:divBdr>
            <w:top w:val="none" w:sz="0" w:space="0" w:color="auto"/>
            <w:left w:val="none" w:sz="0" w:space="0" w:color="auto"/>
            <w:bottom w:val="none" w:sz="0" w:space="0" w:color="auto"/>
            <w:right w:val="none" w:sz="0" w:space="0" w:color="auto"/>
          </w:divBdr>
        </w:div>
        <w:div w:id="1994135517">
          <w:marLeft w:val="480"/>
          <w:marRight w:val="0"/>
          <w:marTop w:val="0"/>
          <w:marBottom w:val="0"/>
          <w:divBdr>
            <w:top w:val="none" w:sz="0" w:space="0" w:color="auto"/>
            <w:left w:val="none" w:sz="0" w:space="0" w:color="auto"/>
            <w:bottom w:val="none" w:sz="0" w:space="0" w:color="auto"/>
            <w:right w:val="none" w:sz="0" w:space="0" w:color="auto"/>
          </w:divBdr>
        </w:div>
        <w:div w:id="205802711">
          <w:marLeft w:val="480"/>
          <w:marRight w:val="0"/>
          <w:marTop w:val="0"/>
          <w:marBottom w:val="0"/>
          <w:divBdr>
            <w:top w:val="none" w:sz="0" w:space="0" w:color="auto"/>
            <w:left w:val="none" w:sz="0" w:space="0" w:color="auto"/>
            <w:bottom w:val="none" w:sz="0" w:space="0" w:color="auto"/>
            <w:right w:val="none" w:sz="0" w:space="0" w:color="auto"/>
          </w:divBdr>
        </w:div>
        <w:div w:id="2090497488">
          <w:marLeft w:val="480"/>
          <w:marRight w:val="0"/>
          <w:marTop w:val="0"/>
          <w:marBottom w:val="0"/>
          <w:divBdr>
            <w:top w:val="none" w:sz="0" w:space="0" w:color="auto"/>
            <w:left w:val="none" w:sz="0" w:space="0" w:color="auto"/>
            <w:bottom w:val="none" w:sz="0" w:space="0" w:color="auto"/>
            <w:right w:val="none" w:sz="0" w:space="0" w:color="auto"/>
          </w:divBdr>
        </w:div>
        <w:div w:id="1420717873">
          <w:marLeft w:val="480"/>
          <w:marRight w:val="0"/>
          <w:marTop w:val="0"/>
          <w:marBottom w:val="0"/>
          <w:divBdr>
            <w:top w:val="none" w:sz="0" w:space="0" w:color="auto"/>
            <w:left w:val="none" w:sz="0" w:space="0" w:color="auto"/>
            <w:bottom w:val="none" w:sz="0" w:space="0" w:color="auto"/>
            <w:right w:val="none" w:sz="0" w:space="0" w:color="auto"/>
          </w:divBdr>
        </w:div>
        <w:div w:id="1440566496">
          <w:marLeft w:val="480"/>
          <w:marRight w:val="0"/>
          <w:marTop w:val="0"/>
          <w:marBottom w:val="0"/>
          <w:divBdr>
            <w:top w:val="none" w:sz="0" w:space="0" w:color="auto"/>
            <w:left w:val="none" w:sz="0" w:space="0" w:color="auto"/>
            <w:bottom w:val="none" w:sz="0" w:space="0" w:color="auto"/>
            <w:right w:val="none" w:sz="0" w:space="0" w:color="auto"/>
          </w:divBdr>
        </w:div>
        <w:div w:id="963972270">
          <w:marLeft w:val="480"/>
          <w:marRight w:val="0"/>
          <w:marTop w:val="0"/>
          <w:marBottom w:val="0"/>
          <w:divBdr>
            <w:top w:val="none" w:sz="0" w:space="0" w:color="auto"/>
            <w:left w:val="none" w:sz="0" w:space="0" w:color="auto"/>
            <w:bottom w:val="none" w:sz="0" w:space="0" w:color="auto"/>
            <w:right w:val="none" w:sz="0" w:space="0" w:color="auto"/>
          </w:divBdr>
        </w:div>
        <w:div w:id="112141040">
          <w:marLeft w:val="480"/>
          <w:marRight w:val="0"/>
          <w:marTop w:val="0"/>
          <w:marBottom w:val="0"/>
          <w:divBdr>
            <w:top w:val="none" w:sz="0" w:space="0" w:color="auto"/>
            <w:left w:val="none" w:sz="0" w:space="0" w:color="auto"/>
            <w:bottom w:val="none" w:sz="0" w:space="0" w:color="auto"/>
            <w:right w:val="none" w:sz="0" w:space="0" w:color="auto"/>
          </w:divBdr>
        </w:div>
        <w:div w:id="1523593409">
          <w:marLeft w:val="480"/>
          <w:marRight w:val="0"/>
          <w:marTop w:val="0"/>
          <w:marBottom w:val="0"/>
          <w:divBdr>
            <w:top w:val="none" w:sz="0" w:space="0" w:color="auto"/>
            <w:left w:val="none" w:sz="0" w:space="0" w:color="auto"/>
            <w:bottom w:val="none" w:sz="0" w:space="0" w:color="auto"/>
            <w:right w:val="none" w:sz="0" w:space="0" w:color="auto"/>
          </w:divBdr>
        </w:div>
        <w:div w:id="1920166370">
          <w:marLeft w:val="480"/>
          <w:marRight w:val="0"/>
          <w:marTop w:val="0"/>
          <w:marBottom w:val="0"/>
          <w:divBdr>
            <w:top w:val="none" w:sz="0" w:space="0" w:color="auto"/>
            <w:left w:val="none" w:sz="0" w:space="0" w:color="auto"/>
            <w:bottom w:val="none" w:sz="0" w:space="0" w:color="auto"/>
            <w:right w:val="none" w:sz="0" w:space="0" w:color="auto"/>
          </w:divBdr>
        </w:div>
        <w:div w:id="452555374">
          <w:marLeft w:val="480"/>
          <w:marRight w:val="0"/>
          <w:marTop w:val="0"/>
          <w:marBottom w:val="0"/>
          <w:divBdr>
            <w:top w:val="none" w:sz="0" w:space="0" w:color="auto"/>
            <w:left w:val="none" w:sz="0" w:space="0" w:color="auto"/>
            <w:bottom w:val="none" w:sz="0" w:space="0" w:color="auto"/>
            <w:right w:val="none" w:sz="0" w:space="0" w:color="auto"/>
          </w:divBdr>
        </w:div>
        <w:div w:id="101800007">
          <w:marLeft w:val="480"/>
          <w:marRight w:val="0"/>
          <w:marTop w:val="0"/>
          <w:marBottom w:val="0"/>
          <w:divBdr>
            <w:top w:val="none" w:sz="0" w:space="0" w:color="auto"/>
            <w:left w:val="none" w:sz="0" w:space="0" w:color="auto"/>
            <w:bottom w:val="none" w:sz="0" w:space="0" w:color="auto"/>
            <w:right w:val="none" w:sz="0" w:space="0" w:color="auto"/>
          </w:divBdr>
        </w:div>
        <w:div w:id="1105419685">
          <w:marLeft w:val="480"/>
          <w:marRight w:val="0"/>
          <w:marTop w:val="0"/>
          <w:marBottom w:val="0"/>
          <w:divBdr>
            <w:top w:val="none" w:sz="0" w:space="0" w:color="auto"/>
            <w:left w:val="none" w:sz="0" w:space="0" w:color="auto"/>
            <w:bottom w:val="none" w:sz="0" w:space="0" w:color="auto"/>
            <w:right w:val="none" w:sz="0" w:space="0" w:color="auto"/>
          </w:divBdr>
        </w:div>
      </w:divsChild>
    </w:div>
    <w:div w:id="573203983">
      <w:bodyDiv w:val="1"/>
      <w:marLeft w:val="0"/>
      <w:marRight w:val="0"/>
      <w:marTop w:val="0"/>
      <w:marBottom w:val="0"/>
      <w:divBdr>
        <w:top w:val="none" w:sz="0" w:space="0" w:color="auto"/>
        <w:left w:val="none" w:sz="0" w:space="0" w:color="auto"/>
        <w:bottom w:val="none" w:sz="0" w:space="0" w:color="auto"/>
        <w:right w:val="none" w:sz="0" w:space="0" w:color="auto"/>
      </w:divBdr>
      <w:divsChild>
        <w:div w:id="1135412297">
          <w:marLeft w:val="480"/>
          <w:marRight w:val="0"/>
          <w:marTop w:val="0"/>
          <w:marBottom w:val="0"/>
          <w:divBdr>
            <w:top w:val="none" w:sz="0" w:space="0" w:color="auto"/>
            <w:left w:val="none" w:sz="0" w:space="0" w:color="auto"/>
            <w:bottom w:val="none" w:sz="0" w:space="0" w:color="auto"/>
            <w:right w:val="none" w:sz="0" w:space="0" w:color="auto"/>
          </w:divBdr>
        </w:div>
        <w:div w:id="1710035934">
          <w:marLeft w:val="480"/>
          <w:marRight w:val="0"/>
          <w:marTop w:val="0"/>
          <w:marBottom w:val="0"/>
          <w:divBdr>
            <w:top w:val="none" w:sz="0" w:space="0" w:color="auto"/>
            <w:left w:val="none" w:sz="0" w:space="0" w:color="auto"/>
            <w:bottom w:val="none" w:sz="0" w:space="0" w:color="auto"/>
            <w:right w:val="none" w:sz="0" w:space="0" w:color="auto"/>
          </w:divBdr>
        </w:div>
        <w:div w:id="1089815201">
          <w:marLeft w:val="480"/>
          <w:marRight w:val="0"/>
          <w:marTop w:val="0"/>
          <w:marBottom w:val="0"/>
          <w:divBdr>
            <w:top w:val="none" w:sz="0" w:space="0" w:color="auto"/>
            <w:left w:val="none" w:sz="0" w:space="0" w:color="auto"/>
            <w:bottom w:val="none" w:sz="0" w:space="0" w:color="auto"/>
            <w:right w:val="none" w:sz="0" w:space="0" w:color="auto"/>
          </w:divBdr>
        </w:div>
        <w:div w:id="1229996641">
          <w:marLeft w:val="480"/>
          <w:marRight w:val="0"/>
          <w:marTop w:val="0"/>
          <w:marBottom w:val="0"/>
          <w:divBdr>
            <w:top w:val="none" w:sz="0" w:space="0" w:color="auto"/>
            <w:left w:val="none" w:sz="0" w:space="0" w:color="auto"/>
            <w:bottom w:val="none" w:sz="0" w:space="0" w:color="auto"/>
            <w:right w:val="none" w:sz="0" w:space="0" w:color="auto"/>
          </w:divBdr>
        </w:div>
        <w:div w:id="233325236">
          <w:marLeft w:val="480"/>
          <w:marRight w:val="0"/>
          <w:marTop w:val="0"/>
          <w:marBottom w:val="0"/>
          <w:divBdr>
            <w:top w:val="none" w:sz="0" w:space="0" w:color="auto"/>
            <w:left w:val="none" w:sz="0" w:space="0" w:color="auto"/>
            <w:bottom w:val="none" w:sz="0" w:space="0" w:color="auto"/>
            <w:right w:val="none" w:sz="0" w:space="0" w:color="auto"/>
          </w:divBdr>
        </w:div>
        <w:div w:id="181745646">
          <w:marLeft w:val="480"/>
          <w:marRight w:val="0"/>
          <w:marTop w:val="0"/>
          <w:marBottom w:val="0"/>
          <w:divBdr>
            <w:top w:val="none" w:sz="0" w:space="0" w:color="auto"/>
            <w:left w:val="none" w:sz="0" w:space="0" w:color="auto"/>
            <w:bottom w:val="none" w:sz="0" w:space="0" w:color="auto"/>
            <w:right w:val="none" w:sz="0" w:space="0" w:color="auto"/>
          </w:divBdr>
        </w:div>
        <w:div w:id="992299383">
          <w:marLeft w:val="480"/>
          <w:marRight w:val="0"/>
          <w:marTop w:val="0"/>
          <w:marBottom w:val="0"/>
          <w:divBdr>
            <w:top w:val="none" w:sz="0" w:space="0" w:color="auto"/>
            <w:left w:val="none" w:sz="0" w:space="0" w:color="auto"/>
            <w:bottom w:val="none" w:sz="0" w:space="0" w:color="auto"/>
            <w:right w:val="none" w:sz="0" w:space="0" w:color="auto"/>
          </w:divBdr>
        </w:div>
        <w:div w:id="1753424917">
          <w:marLeft w:val="480"/>
          <w:marRight w:val="0"/>
          <w:marTop w:val="0"/>
          <w:marBottom w:val="0"/>
          <w:divBdr>
            <w:top w:val="none" w:sz="0" w:space="0" w:color="auto"/>
            <w:left w:val="none" w:sz="0" w:space="0" w:color="auto"/>
            <w:bottom w:val="none" w:sz="0" w:space="0" w:color="auto"/>
            <w:right w:val="none" w:sz="0" w:space="0" w:color="auto"/>
          </w:divBdr>
        </w:div>
        <w:div w:id="1486245085">
          <w:marLeft w:val="480"/>
          <w:marRight w:val="0"/>
          <w:marTop w:val="0"/>
          <w:marBottom w:val="0"/>
          <w:divBdr>
            <w:top w:val="none" w:sz="0" w:space="0" w:color="auto"/>
            <w:left w:val="none" w:sz="0" w:space="0" w:color="auto"/>
            <w:bottom w:val="none" w:sz="0" w:space="0" w:color="auto"/>
            <w:right w:val="none" w:sz="0" w:space="0" w:color="auto"/>
          </w:divBdr>
        </w:div>
        <w:div w:id="1524130899">
          <w:marLeft w:val="480"/>
          <w:marRight w:val="0"/>
          <w:marTop w:val="0"/>
          <w:marBottom w:val="0"/>
          <w:divBdr>
            <w:top w:val="none" w:sz="0" w:space="0" w:color="auto"/>
            <w:left w:val="none" w:sz="0" w:space="0" w:color="auto"/>
            <w:bottom w:val="none" w:sz="0" w:space="0" w:color="auto"/>
            <w:right w:val="none" w:sz="0" w:space="0" w:color="auto"/>
          </w:divBdr>
        </w:div>
        <w:div w:id="1937443660">
          <w:marLeft w:val="480"/>
          <w:marRight w:val="0"/>
          <w:marTop w:val="0"/>
          <w:marBottom w:val="0"/>
          <w:divBdr>
            <w:top w:val="none" w:sz="0" w:space="0" w:color="auto"/>
            <w:left w:val="none" w:sz="0" w:space="0" w:color="auto"/>
            <w:bottom w:val="none" w:sz="0" w:space="0" w:color="auto"/>
            <w:right w:val="none" w:sz="0" w:space="0" w:color="auto"/>
          </w:divBdr>
        </w:div>
        <w:div w:id="1600748259">
          <w:marLeft w:val="480"/>
          <w:marRight w:val="0"/>
          <w:marTop w:val="0"/>
          <w:marBottom w:val="0"/>
          <w:divBdr>
            <w:top w:val="none" w:sz="0" w:space="0" w:color="auto"/>
            <w:left w:val="none" w:sz="0" w:space="0" w:color="auto"/>
            <w:bottom w:val="none" w:sz="0" w:space="0" w:color="auto"/>
            <w:right w:val="none" w:sz="0" w:space="0" w:color="auto"/>
          </w:divBdr>
        </w:div>
        <w:div w:id="239486229">
          <w:marLeft w:val="480"/>
          <w:marRight w:val="0"/>
          <w:marTop w:val="0"/>
          <w:marBottom w:val="0"/>
          <w:divBdr>
            <w:top w:val="none" w:sz="0" w:space="0" w:color="auto"/>
            <w:left w:val="none" w:sz="0" w:space="0" w:color="auto"/>
            <w:bottom w:val="none" w:sz="0" w:space="0" w:color="auto"/>
            <w:right w:val="none" w:sz="0" w:space="0" w:color="auto"/>
          </w:divBdr>
        </w:div>
        <w:div w:id="1414552281">
          <w:marLeft w:val="480"/>
          <w:marRight w:val="0"/>
          <w:marTop w:val="0"/>
          <w:marBottom w:val="0"/>
          <w:divBdr>
            <w:top w:val="none" w:sz="0" w:space="0" w:color="auto"/>
            <w:left w:val="none" w:sz="0" w:space="0" w:color="auto"/>
            <w:bottom w:val="none" w:sz="0" w:space="0" w:color="auto"/>
            <w:right w:val="none" w:sz="0" w:space="0" w:color="auto"/>
          </w:divBdr>
        </w:div>
        <w:div w:id="1273705423">
          <w:marLeft w:val="480"/>
          <w:marRight w:val="0"/>
          <w:marTop w:val="0"/>
          <w:marBottom w:val="0"/>
          <w:divBdr>
            <w:top w:val="none" w:sz="0" w:space="0" w:color="auto"/>
            <w:left w:val="none" w:sz="0" w:space="0" w:color="auto"/>
            <w:bottom w:val="none" w:sz="0" w:space="0" w:color="auto"/>
            <w:right w:val="none" w:sz="0" w:space="0" w:color="auto"/>
          </w:divBdr>
        </w:div>
        <w:div w:id="520582643">
          <w:marLeft w:val="480"/>
          <w:marRight w:val="0"/>
          <w:marTop w:val="0"/>
          <w:marBottom w:val="0"/>
          <w:divBdr>
            <w:top w:val="none" w:sz="0" w:space="0" w:color="auto"/>
            <w:left w:val="none" w:sz="0" w:space="0" w:color="auto"/>
            <w:bottom w:val="none" w:sz="0" w:space="0" w:color="auto"/>
            <w:right w:val="none" w:sz="0" w:space="0" w:color="auto"/>
          </w:divBdr>
        </w:div>
        <w:div w:id="233011039">
          <w:marLeft w:val="480"/>
          <w:marRight w:val="0"/>
          <w:marTop w:val="0"/>
          <w:marBottom w:val="0"/>
          <w:divBdr>
            <w:top w:val="none" w:sz="0" w:space="0" w:color="auto"/>
            <w:left w:val="none" w:sz="0" w:space="0" w:color="auto"/>
            <w:bottom w:val="none" w:sz="0" w:space="0" w:color="auto"/>
            <w:right w:val="none" w:sz="0" w:space="0" w:color="auto"/>
          </w:divBdr>
        </w:div>
        <w:div w:id="343167023">
          <w:marLeft w:val="480"/>
          <w:marRight w:val="0"/>
          <w:marTop w:val="0"/>
          <w:marBottom w:val="0"/>
          <w:divBdr>
            <w:top w:val="none" w:sz="0" w:space="0" w:color="auto"/>
            <w:left w:val="none" w:sz="0" w:space="0" w:color="auto"/>
            <w:bottom w:val="none" w:sz="0" w:space="0" w:color="auto"/>
            <w:right w:val="none" w:sz="0" w:space="0" w:color="auto"/>
          </w:divBdr>
        </w:div>
        <w:div w:id="703557434">
          <w:marLeft w:val="480"/>
          <w:marRight w:val="0"/>
          <w:marTop w:val="0"/>
          <w:marBottom w:val="0"/>
          <w:divBdr>
            <w:top w:val="none" w:sz="0" w:space="0" w:color="auto"/>
            <w:left w:val="none" w:sz="0" w:space="0" w:color="auto"/>
            <w:bottom w:val="none" w:sz="0" w:space="0" w:color="auto"/>
            <w:right w:val="none" w:sz="0" w:space="0" w:color="auto"/>
          </w:divBdr>
        </w:div>
        <w:div w:id="974916585">
          <w:marLeft w:val="480"/>
          <w:marRight w:val="0"/>
          <w:marTop w:val="0"/>
          <w:marBottom w:val="0"/>
          <w:divBdr>
            <w:top w:val="none" w:sz="0" w:space="0" w:color="auto"/>
            <w:left w:val="none" w:sz="0" w:space="0" w:color="auto"/>
            <w:bottom w:val="none" w:sz="0" w:space="0" w:color="auto"/>
            <w:right w:val="none" w:sz="0" w:space="0" w:color="auto"/>
          </w:divBdr>
        </w:div>
        <w:div w:id="127478397">
          <w:marLeft w:val="480"/>
          <w:marRight w:val="0"/>
          <w:marTop w:val="0"/>
          <w:marBottom w:val="0"/>
          <w:divBdr>
            <w:top w:val="none" w:sz="0" w:space="0" w:color="auto"/>
            <w:left w:val="none" w:sz="0" w:space="0" w:color="auto"/>
            <w:bottom w:val="none" w:sz="0" w:space="0" w:color="auto"/>
            <w:right w:val="none" w:sz="0" w:space="0" w:color="auto"/>
          </w:divBdr>
        </w:div>
        <w:div w:id="600258979">
          <w:marLeft w:val="480"/>
          <w:marRight w:val="0"/>
          <w:marTop w:val="0"/>
          <w:marBottom w:val="0"/>
          <w:divBdr>
            <w:top w:val="none" w:sz="0" w:space="0" w:color="auto"/>
            <w:left w:val="none" w:sz="0" w:space="0" w:color="auto"/>
            <w:bottom w:val="none" w:sz="0" w:space="0" w:color="auto"/>
            <w:right w:val="none" w:sz="0" w:space="0" w:color="auto"/>
          </w:divBdr>
        </w:div>
        <w:div w:id="1234698368">
          <w:marLeft w:val="480"/>
          <w:marRight w:val="0"/>
          <w:marTop w:val="0"/>
          <w:marBottom w:val="0"/>
          <w:divBdr>
            <w:top w:val="none" w:sz="0" w:space="0" w:color="auto"/>
            <w:left w:val="none" w:sz="0" w:space="0" w:color="auto"/>
            <w:bottom w:val="none" w:sz="0" w:space="0" w:color="auto"/>
            <w:right w:val="none" w:sz="0" w:space="0" w:color="auto"/>
          </w:divBdr>
        </w:div>
        <w:div w:id="1144783484">
          <w:marLeft w:val="480"/>
          <w:marRight w:val="0"/>
          <w:marTop w:val="0"/>
          <w:marBottom w:val="0"/>
          <w:divBdr>
            <w:top w:val="none" w:sz="0" w:space="0" w:color="auto"/>
            <w:left w:val="none" w:sz="0" w:space="0" w:color="auto"/>
            <w:bottom w:val="none" w:sz="0" w:space="0" w:color="auto"/>
            <w:right w:val="none" w:sz="0" w:space="0" w:color="auto"/>
          </w:divBdr>
        </w:div>
        <w:div w:id="1557545848">
          <w:marLeft w:val="480"/>
          <w:marRight w:val="0"/>
          <w:marTop w:val="0"/>
          <w:marBottom w:val="0"/>
          <w:divBdr>
            <w:top w:val="none" w:sz="0" w:space="0" w:color="auto"/>
            <w:left w:val="none" w:sz="0" w:space="0" w:color="auto"/>
            <w:bottom w:val="none" w:sz="0" w:space="0" w:color="auto"/>
            <w:right w:val="none" w:sz="0" w:space="0" w:color="auto"/>
          </w:divBdr>
        </w:div>
        <w:div w:id="2127112357">
          <w:marLeft w:val="480"/>
          <w:marRight w:val="0"/>
          <w:marTop w:val="0"/>
          <w:marBottom w:val="0"/>
          <w:divBdr>
            <w:top w:val="none" w:sz="0" w:space="0" w:color="auto"/>
            <w:left w:val="none" w:sz="0" w:space="0" w:color="auto"/>
            <w:bottom w:val="none" w:sz="0" w:space="0" w:color="auto"/>
            <w:right w:val="none" w:sz="0" w:space="0" w:color="auto"/>
          </w:divBdr>
        </w:div>
        <w:div w:id="1235121804">
          <w:marLeft w:val="480"/>
          <w:marRight w:val="0"/>
          <w:marTop w:val="0"/>
          <w:marBottom w:val="0"/>
          <w:divBdr>
            <w:top w:val="none" w:sz="0" w:space="0" w:color="auto"/>
            <w:left w:val="none" w:sz="0" w:space="0" w:color="auto"/>
            <w:bottom w:val="none" w:sz="0" w:space="0" w:color="auto"/>
            <w:right w:val="none" w:sz="0" w:space="0" w:color="auto"/>
          </w:divBdr>
        </w:div>
        <w:div w:id="248007073">
          <w:marLeft w:val="480"/>
          <w:marRight w:val="0"/>
          <w:marTop w:val="0"/>
          <w:marBottom w:val="0"/>
          <w:divBdr>
            <w:top w:val="none" w:sz="0" w:space="0" w:color="auto"/>
            <w:left w:val="none" w:sz="0" w:space="0" w:color="auto"/>
            <w:bottom w:val="none" w:sz="0" w:space="0" w:color="auto"/>
            <w:right w:val="none" w:sz="0" w:space="0" w:color="auto"/>
          </w:divBdr>
        </w:div>
        <w:div w:id="957377085">
          <w:marLeft w:val="480"/>
          <w:marRight w:val="0"/>
          <w:marTop w:val="0"/>
          <w:marBottom w:val="0"/>
          <w:divBdr>
            <w:top w:val="none" w:sz="0" w:space="0" w:color="auto"/>
            <w:left w:val="none" w:sz="0" w:space="0" w:color="auto"/>
            <w:bottom w:val="none" w:sz="0" w:space="0" w:color="auto"/>
            <w:right w:val="none" w:sz="0" w:space="0" w:color="auto"/>
          </w:divBdr>
        </w:div>
        <w:div w:id="1535773031">
          <w:marLeft w:val="480"/>
          <w:marRight w:val="0"/>
          <w:marTop w:val="0"/>
          <w:marBottom w:val="0"/>
          <w:divBdr>
            <w:top w:val="none" w:sz="0" w:space="0" w:color="auto"/>
            <w:left w:val="none" w:sz="0" w:space="0" w:color="auto"/>
            <w:bottom w:val="none" w:sz="0" w:space="0" w:color="auto"/>
            <w:right w:val="none" w:sz="0" w:space="0" w:color="auto"/>
          </w:divBdr>
        </w:div>
        <w:div w:id="1214196566">
          <w:marLeft w:val="480"/>
          <w:marRight w:val="0"/>
          <w:marTop w:val="0"/>
          <w:marBottom w:val="0"/>
          <w:divBdr>
            <w:top w:val="none" w:sz="0" w:space="0" w:color="auto"/>
            <w:left w:val="none" w:sz="0" w:space="0" w:color="auto"/>
            <w:bottom w:val="none" w:sz="0" w:space="0" w:color="auto"/>
            <w:right w:val="none" w:sz="0" w:space="0" w:color="auto"/>
          </w:divBdr>
        </w:div>
        <w:div w:id="589235361">
          <w:marLeft w:val="480"/>
          <w:marRight w:val="0"/>
          <w:marTop w:val="0"/>
          <w:marBottom w:val="0"/>
          <w:divBdr>
            <w:top w:val="none" w:sz="0" w:space="0" w:color="auto"/>
            <w:left w:val="none" w:sz="0" w:space="0" w:color="auto"/>
            <w:bottom w:val="none" w:sz="0" w:space="0" w:color="auto"/>
            <w:right w:val="none" w:sz="0" w:space="0" w:color="auto"/>
          </w:divBdr>
        </w:div>
        <w:div w:id="767775795">
          <w:marLeft w:val="480"/>
          <w:marRight w:val="0"/>
          <w:marTop w:val="0"/>
          <w:marBottom w:val="0"/>
          <w:divBdr>
            <w:top w:val="none" w:sz="0" w:space="0" w:color="auto"/>
            <w:left w:val="none" w:sz="0" w:space="0" w:color="auto"/>
            <w:bottom w:val="none" w:sz="0" w:space="0" w:color="auto"/>
            <w:right w:val="none" w:sz="0" w:space="0" w:color="auto"/>
          </w:divBdr>
        </w:div>
        <w:div w:id="1164124739">
          <w:marLeft w:val="480"/>
          <w:marRight w:val="0"/>
          <w:marTop w:val="0"/>
          <w:marBottom w:val="0"/>
          <w:divBdr>
            <w:top w:val="none" w:sz="0" w:space="0" w:color="auto"/>
            <w:left w:val="none" w:sz="0" w:space="0" w:color="auto"/>
            <w:bottom w:val="none" w:sz="0" w:space="0" w:color="auto"/>
            <w:right w:val="none" w:sz="0" w:space="0" w:color="auto"/>
          </w:divBdr>
        </w:div>
        <w:div w:id="1912740261">
          <w:marLeft w:val="480"/>
          <w:marRight w:val="0"/>
          <w:marTop w:val="0"/>
          <w:marBottom w:val="0"/>
          <w:divBdr>
            <w:top w:val="none" w:sz="0" w:space="0" w:color="auto"/>
            <w:left w:val="none" w:sz="0" w:space="0" w:color="auto"/>
            <w:bottom w:val="none" w:sz="0" w:space="0" w:color="auto"/>
            <w:right w:val="none" w:sz="0" w:space="0" w:color="auto"/>
          </w:divBdr>
        </w:div>
        <w:div w:id="1787502744">
          <w:marLeft w:val="480"/>
          <w:marRight w:val="0"/>
          <w:marTop w:val="0"/>
          <w:marBottom w:val="0"/>
          <w:divBdr>
            <w:top w:val="none" w:sz="0" w:space="0" w:color="auto"/>
            <w:left w:val="none" w:sz="0" w:space="0" w:color="auto"/>
            <w:bottom w:val="none" w:sz="0" w:space="0" w:color="auto"/>
            <w:right w:val="none" w:sz="0" w:space="0" w:color="auto"/>
          </w:divBdr>
        </w:div>
        <w:div w:id="122306997">
          <w:marLeft w:val="480"/>
          <w:marRight w:val="0"/>
          <w:marTop w:val="0"/>
          <w:marBottom w:val="0"/>
          <w:divBdr>
            <w:top w:val="none" w:sz="0" w:space="0" w:color="auto"/>
            <w:left w:val="none" w:sz="0" w:space="0" w:color="auto"/>
            <w:bottom w:val="none" w:sz="0" w:space="0" w:color="auto"/>
            <w:right w:val="none" w:sz="0" w:space="0" w:color="auto"/>
          </w:divBdr>
        </w:div>
        <w:div w:id="1630165255">
          <w:marLeft w:val="480"/>
          <w:marRight w:val="0"/>
          <w:marTop w:val="0"/>
          <w:marBottom w:val="0"/>
          <w:divBdr>
            <w:top w:val="none" w:sz="0" w:space="0" w:color="auto"/>
            <w:left w:val="none" w:sz="0" w:space="0" w:color="auto"/>
            <w:bottom w:val="none" w:sz="0" w:space="0" w:color="auto"/>
            <w:right w:val="none" w:sz="0" w:space="0" w:color="auto"/>
          </w:divBdr>
        </w:div>
        <w:div w:id="78794329">
          <w:marLeft w:val="480"/>
          <w:marRight w:val="0"/>
          <w:marTop w:val="0"/>
          <w:marBottom w:val="0"/>
          <w:divBdr>
            <w:top w:val="none" w:sz="0" w:space="0" w:color="auto"/>
            <w:left w:val="none" w:sz="0" w:space="0" w:color="auto"/>
            <w:bottom w:val="none" w:sz="0" w:space="0" w:color="auto"/>
            <w:right w:val="none" w:sz="0" w:space="0" w:color="auto"/>
          </w:divBdr>
        </w:div>
        <w:div w:id="1397240022">
          <w:marLeft w:val="480"/>
          <w:marRight w:val="0"/>
          <w:marTop w:val="0"/>
          <w:marBottom w:val="0"/>
          <w:divBdr>
            <w:top w:val="none" w:sz="0" w:space="0" w:color="auto"/>
            <w:left w:val="none" w:sz="0" w:space="0" w:color="auto"/>
            <w:bottom w:val="none" w:sz="0" w:space="0" w:color="auto"/>
            <w:right w:val="none" w:sz="0" w:space="0" w:color="auto"/>
          </w:divBdr>
        </w:div>
        <w:div w:id="214851932">
          <w:marLeft w:val="480"/>
          <w:marRight w:val="0"/>
          <w:marTop w:val="0"/>
          <w:marBottom w:val="0"/>
          <w:divBdr>
            <w:top w:val="none" w:sz="0" w:space="0" w:color="auto"/>
            <w:left w:val="none" w:sz="0" w:space="0" w:color="auto"/>
            <w:bottom w:val="none" w:sz="0" w:space="0" w:color="auto"/>
            <w:right w:val="none" w:sz="0" w:space="0" w:color="auto"/>
          </w:divBdr>
        </w:div>
        <w:div w:id="783889951">
          <w:marLeft w:val="480"/>
          <w:marRight w:val="0"/>
          <w:marTop w:val="0"/>
          <w:marBottom w:val="0"/>
          <w:divBdr>
            <w:top w:val="none" w:sz="0" w:space="0" w:color="auto"/>
            <w:left w:val="none" w:sz="0" w:space="0" w:color="auto"/>
            <w:bottom w:val="none" w:sz="0" w:space="0" w:color="auto"/>
            <w:right w:val="none" w:sz="0" w:space="0" w:color="auto"/>
          </w:divBdr>
        </w:div>
        <w:div w:id="1301230462">
          <w:marLeft w:val="480"/>
          <w:marRight w:val="0"/>
          <w:marTop w:val="0"/>
          <w:marBottom w:val="0"/>
          <w:divBdr>
            <w:top w:val="none" w:sz="0" w:space="0" w:color="auto"/>
            <w:left w:val="none" w:sz="0" w:space="0" w:color="auto"/>
            <w:bottom w:val="none" w:sz="0" w:space="0" w:color="auto"/>
            <w:right w:val="none" w:sz="0" w:space="0" w:color="auto"/>
          </w:divBdr>
        </w:div>
        <w:div w:id="1844853767">
          <w:marLeft w:val="480"/>
          <w:marRight w:val="0"/>
          <w:marTop w:val="0"/>
          <w:marBottom w:val="0"/>
          <w:divBdr>
            <w:top w:val="none" w:sz="0" w:space="0" w:color="auto"/>
            <w:left w:val="none" w:sz="0" w:space="0" w:color="auto"/>
            <w:bottom w:val="none" w:sz="0" w:space="0" w:color="auto"/>
            <w:right w:val="none" w:sz="0" w:space="0" w:color="auto"/>
          </w:divBdr>
        </w:div>
        <w:div w:id="1998193993">
          <w:marLeft w:val="480"/>
          <w:marRight w:val="0"/>
          <w:marTop w:val="0"/>
          <w:marBottom w:val="0"/>
          <w:divBdr>
            <w:top w:val="none" w:sz="0" w:space="0" w:color="auto"/>
            <w:left w:val="none" w:sz="0" w:space="0" w:color="auto"/>
            <w:bottom w:val="none" w:sz="0" w:space="0" w:color="auto"/>
            <w:right w:val="none" w:sz="0" w:space="0" w:color="auto"/>
          </w:divBdr>
        </w:div>
        <w:div w:id="1456020583">
          <w:marLeft w:val="480"/>
          <w:marRight w:val="0"/>
          <w:marTop w:val="0"/>
          <w:marBottom w:val="0"/>
          <w:divBdr>
            <w:top w:val="none" w:sz="0" w:space="0" w:color="auto"/>
            <w:left w:val="none" w:sz="0" w:space="0" w:color="auto"/>
            <w:bottom w:val="none" w:sz="0" w:space="0" w:color="auto"/>
            <w:right w:val="none" w:sz="0" w:space="0" w:color="auto"/>
          </w:divBdr>
        </w:div>
        <w:div w:id="1027877980">
          <w:marLeft w:val="480"/>
          <w:marRight w:val="0"/>
          <w:marTop w:val="0"/>
          <w:marBottom w:val="0"/>
          <w:divBdr>
            <w:top w:val="none" w:sz="0" w:space="0" w:color="auto"/>
            <w:left w:val="none" w:sz="0" w:space="0" w:color="auto"/>
            <w:bottom w:val="none" w:sz="0" w:space="0" w:color="auto"/>
            <w:right w:val="none" w:sz="0" w:space="0" w:color="auto"/>
          </w:divBdr>
        </w:div>
        <w:div w:id="1379935718">
          <w:marLeft w:val="480"/>
          <w:marRight w:val="0"/>
          <w:marTop w:val="0"/>
          <w:marBottom w:val="0"/>
          <w:divBdr>
            <w:top w:val="none" w:sz="0" w:space="0" w:color="auto"/>
            <w:left w:val="none" w:sz="0" w:space="0" w:color="auto"/>
            <w:bottom w:val="none" w:sz="0" w:space="0" w:color="auto"/>
            <w:right w:val="none" w:sz="0" w:space="0" w:color="auto"/>
          </w:divBdr>
        </w:div>
        <w:div w:id="1944262959">
          <w:marLeft w:val="480"/>
          <w:marRight w:val="0"/>
          <w:marTop w:val="0"/>
          <w:marBottom w:val="0"/>
          <w:divBdr>
            <w:top w:val="none" w:sz="0" w:space="0" w:color="auto"/>
            <w:left w:val="none" w:sz="0" w:space="0" w:color="auto"/>
            <w:bottom w:val="none" w:sz="0" w:space="0" w:color="auto"/>
            <w:right w:val="none" w:sz="0" w:space="0" w:color="auto"/>
          </w:divBdr>
        </w:div>
        <w:div w:id="984504357">
          <w:marLeft w:val="480"/>
          <w:marRight w:val="0"/>
          <w:marTop w:val="0"/>
          <w:marBottom w:val="0"/>
          <w:divBdr>
            <w:top w:val="none" w:sz="0" w:space="0" w:color="auto"/>
            <w:left w:val="none" w:sz="0" w:space="0" w:color="auto"/>
            <w:bottom w:val="none" w:sz="0" w:space="0" w:color="auto"/>
            <w:right w:val="none" w:sz="0" w:space="0" w:color="auto"/>
          </w:divBdr>
        </w:div>
        <w:div w:id="705760995">
          <w:marLeft w:val="480"/>
          <w:marRight w:val="0"/>
          <w:marTop w:val="0"/>
          <w:marBottom w:val="0"/>
          <w:divBdr>
            <w:top w:val="none" w:sz="0" w:space="0" w:color="auto"/>
            <w:left w:val="none" w:sz="0" w:space="0" w:color="auto"/>
            <w:bottom w:val="none" w:sz="0" w:space="0" w:color="auto"/>
            <w:right w:val="none" w:sz="0" w:space="0" w:color="auto"/>
          </w:divBdr>
        </w:div>
        <w:div w:id="604651538">
          <w:marLeft w:val="480"/>
          <w:marRight w:val="0"/>
          <w:marTop w:val="0"/>
          <w:marBottom w:val="0"/>
          <w:divBdr>
            <w:top w:val="none" w:sz="0" w:space="0" w:color="auto"/>
            <w:left w:val="none" w:sz="0" w:space="0" w:color="auto"/>
            <w:bottom w:val="none" w:sz="0" w:space="0" w:color="auto"/>
            <w:right w:val="none" w:sz="0" w:space="0" w:color="auto"/>
          </w:divBdr>
        </w:div>
        <w:div w:id="507060781">
          <w:marLeft w:val="480"/>
          <w:marRight w:val="0"/>
          <w:marTop w:val="0"/>
          <w:marBottom w:val="0"/>
          <w:divBdr>
            <w:top w:val="none" w:sz="0" w:space="0" w:color="auto"/>
            <w:left w:val="none" w:sz="0" w:space="0" w:color="auto"/>
            <w:bottom w:val="none" w:sz="0" w:space="0" w:color="auto"/>
            <w:right w:val="none" w:sz="0" w:space="0" w:color="auto"/>
          </w:divBdr>
        </w:div>
        <w:div w:id="583148614">
          <w:marLeft w:val="480"/>
          <w:marRight w:val="0"/>
          <w:marTop w:val="0"/>
          <w:marBottom w:val="0"/>
          <w:divBdr>
            <w:top w:val="none" w:sz="0" w:space="0" w:color="auto"/>
            <w:left w:val="none" w:sz="0" w:space="0" w:color="auto"/>
            <w:bottom w:val="none" w:sz="0" w:space="0" w:color="auto"/>
            <w:right w:val="none" w:sz="0" w:space="0" w:color="auto"/>
          </w:divBdr>
        </w:div>
        <w:div w:id="784614604">
          <w:marLeft w:val="480"/>
          <w:marRight w:val="0"/>
          <w:marTop w:val="0"/>
          <w:marBottom w:val="0"/>
          <w:divBdr>
            <w:top w:val="none" w:sz="0" w:space="0" w:color="auto"/>
            <w:left w:val="none" w:sz="0" w:space="0" w:color="auto"/>
            <w:bottom w:val="none" w:sz="0" w:space="0" w:color="auto"/>
            <w:right w:val="none" w:sz="0" w:space="0" w:color="auto"/>
          </w:divBdr>
        </w:div>
        <w:div w:id="1457142674">
          <w:marLeft w:val="480"/>
          <w:marRight w:val="0"/>
          <w:marTop w:val="0"/>
          <w:marBottom w:val="0"/>
          <w:divBdr>
            <w:top w:val="none" w:sz="0" w:space="0" w:color="auto"/>
            <w:left w:val="none" w:sz="0" w:space="0" w:color="auto"/>
            <w:bottom w:val="none" w:sz="0" w:space="0" w:color="auto"/>
            <w:right w:val="none" w:sz="0" w:space="0" w:color="auto"/>
          </w:divBdr>
        </w:div>
        <w:div w:id="1491214965">
          <w:marLeft w:val="480"/>
          <w:marRight w:val="0"/>
          <w:marTop w:val="0"/>
          <w:marBottom w:val="0"/>
          <w:divBdr>
            <w:top w:val="none" w:sz="0" w:space="0" w:color="auto"/>
            <w:left w:val="none" w:sz="0" w:space="0" w:color="auto"/>
            <w:bottom w:val="none" w:sz="0" w:space="0" w:color="auto"/>
            <w:right w:val="none" w:sz="0" w:space="0" w:color="auto"/>
          </w:divBdr>
        </w:div>
        <w:div w:id="1790247611">
          <w:marLeft w:val="480"/>
          <w:marRight w:val="0"/>
          <w:marTop w:val="0"/>
          <w:marBottom w:val="0"/>
          <w:divBdr>
            <w:top w:val="none" w:sz="0" w:space="0" w:color="auto"/>
            <w:left w:val="none" w:sz="0" w:space="0" w:color="auto"/>
            <w:bottom w:val="none" w:sz="0" w:space="0" w:color="auto"/>
            <w:right w:val="none" w:sz="0" w:space="0" w:color="auto"/>
          </w:divBdr>
        </w:div>
        <w:div w:id="1136607500">
          <w:marLeft w:val="480"/>
          <w:marRight w:val="0"/>
          <w:marTop w:val="0"/>
          <w:marBottom w:val="0"/>
          <w:divBdr>
            <w:top w:val="none" w:sz="0" w:space="0" w:color="auto"/>
            <w:left w:val="none" w:sz="0" w:space="0" w:color="auto"/>
            <w:bottom w:val="none" w:sz="0" w:space="0" w:color="auto"/>
            <w:right w:val="none" w:sz="0" w:space="0" w:color="auto"/>
          </w:divBdr>
        </w:div>
        <w:div w:id="181476540">
          <w:marLeft w:val="480"/>
          <w:marRight w:val="0"/>
          <w:marTop w:val="0"/>
          <w:marBottom w:val="0"/>
          <w:divBdr>
            <w:top w:val="none" w:sz="0" w:space="0" w:color="auto"/>
            <w:left w:val="none" w:sz="0" w:space="0" w:color="auto"/>
            <w:bottom w:val="none" w:sz="0" w:space="0" w:color="auto"/>
            <w:right w:val="none" w:sz="0" w:space="0" w:color="auto"/>
          </w:divBdr>
        </w:div>
        <w:div w:id="1604797224">
          <w:marLeft w:val="480"/>
          <w:marRight w:val="0"/>
          <w:marTop w:val="0"/>
          <w:marBottom w:val="0"/>
          <w:divBdr>
            <w:top w:val="none" w:sz="0" w:space="0" w:color="auto"/>
            <w:left w:val="none" w:sz="0" w:space="0" w:color="auto"/>
            <w:bottom w:val="none" w:sz="0" w:space="0" w:color="auto"/>
            <w:right w:val="none" w:sz="0" w:space="0" w:color="auto"/>
          </w:divBdr>
        </w:div>
        <w:div w:id="1622881678">
          <w:marLeft w:val="480"/>
          <w:marRight w:val="0"/>
          <w:marTop w:val="0"/>
          <w:marBottom w:val="0"/>
          <w:divBdr>
            <w:top w:val="none" w:sz="0" w:space="0" w:color="auto"/>
            <w:left w:val="none" w:sz="0" w:space="0" w:color="auto"/>
            <w:bottom w:val="none" w:sz="0" w:space="0" w:color="auto"/>
            <w:right w:val="none" w:sz="0" w:space="0" w:color="auto"/>
          </w:divBdr>
        </w:div>
      </w:divsChild>
    </w:div>
    <w:div w:id="575700822">
      <w:bodyDiv w:val="1"/>
      <w:marLeft w:val="0"/>
      <w:marRight w:val="0"/>
      <w:marTop w:val="0"/>
      <w:marBottom w:val="0"/>
      <w:divBdr>
        <w:top w:val="none" w:sz="0" w:space="0" w:color="auto"/>
        <w:left w:val="none" w:sz="0" w:space="0" w:color="auto"/>
        <w:bottom w:val="none" w:sz="0" w:space="0" w:color="auto"/>
        <w:right w:val="none" w:sz="0" w:space="0" w:color="auto"/>
      </w:divBdr>
      <w:divsChild>
        <w:div w:id="1759670466">
          <w:marLeft w:val="480"/>
          <w:marRight w:val="0"/>
          <w:marTop w:val="0"/>
          <w:marBottom w:val="0"/>
          <w:divBdr>
            <w:top w:val="none" w:sz="0" w:space="0" w:color="auto"/>
            <w:left w:val="none" w:sz="0" w:space="0" w:color="auto"/>
            <w:bottom w:val="none" w:sz="0" w:space="0" w:color="auto"/>
            <w:right w:val="none" w:sz="0" w:space="0" w:color="auto"/>
          </w:divBdr>
        </w:div>
        <w:div w:id="1644430939">
          <w:marLeft w:val="480"/>
          <w:marRight w:val="0"/>
          <w:marTop w:val="0"/>
          <w:marBottom w:val="0"/>
          <w:divBdr>
            <w:top w:val="none" w:sz="0" w:space="0" w:color="auto"/>
            <w:left w:val="none" w:sz="0" w:space="0" w:color="auto"/>
            <w:bottom w:val="none" w:sz="0" w:space="0" w:color="auto"/>
            <w:right w:val="none" w:sz="0" w:space="0" w:color="auto"/>
          </w:divBdr>
        </w:div>
        <w:div w:id="1367409761">
          <w:marLeft w:val="480"/>
          <w:marRight w:val="0"/>
          <w:marTop w:val="0"/>
          <w:marBottom w:val="0"/>
          <w:divBdr>
            <w:top w:val="none" w:sz="0" w:space="0" w:color="auto"/>
            <w:left w:val="none" w:sz="0" w:space="0" w:color="auto"/>
            <w:bottom w:val="none" w:sz="0" w:space="0" w:color="auto"/>
            <w:right w:val="none" w:sz="0" w:space="0" w:color="auto"/>
          </w:divBdr>
        </w:div>
        <w:div w:id="224995338">
          <w:marLeft w:val="480"/>
          <w:marRight w:val="0"/>
          <w:marTop w:val="0"/>
          <w:marBottom w:val="0"/>
          <w:divBdr>
            <w:top w:val="none" w:sz="0" w:space="0" w:color="auto"/>
            <w:left w:val="none" w:sz="0" w:space="0" w:color="auto"/>
            <w:bottom w:val="none" w:sz="0" w:space="0" w:color="auto"/>
            <w:right w:val="none" w:sz="0" w:space="0" w:color="auto"/>
          </w:divBdr>
        </w:div>
        <w:div w:id="782724785">
          <w:marLeft w:val="480"/>
          <w:marRight w:val="0"/>
          <w:marTop w:val="0"/>
          <w:marBottom w:val="0"/>
          <w:divBdr>
            <w:top w:val="none" w:sz="0" w:space="0" w:color="auto"/>
            <w:left w:val="none" w:sz="0" w:space="0" w:color="auto"/>
            <w:bottom w:val="none" w:sz="0" w:space="0" w:color="auto"/>
            <w:right w:val="none" w:sz="0" w:space="0" w:color="auto"/>
          </w:divBdr>
        </w:div>
        <w:div w:id="877425959">
          <w:marLeft w:val="480"/>
          <w:marRight w:val="0"/>
          <w:marTop w:val="0"/>
          <w:marBottom w:val="0"/>
          <w:divBdr>
            <w:top w:val="none" w:sz="0" w:space="0" w:color="auto"/>
            <w:left w:val="none" w:sz="0" w:space="0" w:color="auto"/>
            <w:bottom w:val="none" w:sz="0" w:space="0" w:color="auto"/>
            <w:right w:val="none" w:sz="0" w:space="0" w:color="auto"/>
          </w:divBdr>
        </w:div>
        <w:div w:id="143814900">
          <w:marLeft w:val="480"/>
          <w:marRight w:val="0"/>
          <w:marTop w:val="0"/>
          <w:marBottom w:val="0"/>
          <w:divBdr>
            <w:top w:val="none" w:sz="0" w:space="0" w:color="auto"/>
            <w:left w:val="none" w:sz="0" w:space="0" w:color="auto"/>
            <w:bottom w:val="none" w:sz="0" w:space="0" w:color="auto"/>
            <w:right w:val="none" w:sz="0" w:space="0" w:color="auto"/>
          </w:divBdr>
        </w:div>
        <w:div w:id="2004239520">
          <w:marLeft w:val="480"/>
          <w:marRight w:val="0"/>
          <w:marTop w:val="0"/>
          <w:marBottom w:val="0"/>
          <w:divBdr>
            <w:top w:val="none" w:sz="0" w:space="0" w:color="auto"/>
            <w:left w:val="none" w:sz="0" w:space="0" w:color="auto"/>
            <w:bottom w:val="none" w:sz="0" w:space="0" w:color="auto"/>
            <w:right w:val="none" w:sz="0" w:space="0" w:color="auto"/>
          </w:divBdr>
        </w:div>
        <w:div w:id="1402368448">
          <w:marLeft w:val="480"/>
          <w:marRight w:val="0"/>
          <w:marTop w:val="0"/>
          <w:marBottom w:val="0"/>
          <w:divBdr>
            <w:top w:val="none" w:sz="0" w:space="0" w:color="auto"/>
            <w:left w:val="none" w:sz="0" w:space="0" w:color="auto"/>
            <w:bottom w:val="none" w:sz="0" w:space="0" w:color="auto"/>
            <w:right w:val="none" w:sz="0" w:space="0" w:color="auto"/>
          </w:divBdr>
        </w:div>
        <w:div w:id="2126194678">
          <w:marLeft w:val="480"/>
          <w:marRight w:val="0"/>
          <w:marTop w:val="0"/>
          <w:marBottom w:val="0"/>
          <w:divBdr>
            <w:top w:val="none" w:sz="0" w:space="0" w:color="auto"/>
            <w:left w:val="none" w:sz="0" w:space="0" w:color="auto"/>
            <w:bottom w:val="none" w:sz="0" w:space="0" w:color="auto"/>
            <w:right w:val="none" w:sz="0" w:space="0" w:color="auto"/>
          </w:divBdr>
        </w:div>
        <w:div w:id="578829911">
          <w:marLeft w:val="480"/>
          <w:marRight w:val="0"/>
          <w:marTop w:val="0"/>
          <w:marBottom w:val="0"/>
          <w:divBdr>
            <w:top w:val="none" w:sz="0" w:space="0" w:color="auto"/>
            <w:left w:val="none" w:sz="0" w:space="0" w:color="auto"/>
            <w:bottom w:val="none" w:sz="0" w:space="0" w:color="auto"/>
            <w:right w:val="none" w:sz="0" w:space="0" w:color="auto"/>
          </w:divBdr>
        </w:div>
        <w:div w:id="565411540">
          <w:marLeft w:val="480"/>
          <w:marRight w:val="0"/>
          <w:marTop w:val="0"/>
          <w:marBottom w:val="0"/>
          <w:divBdr>
            <w:top w:val="none" w:sz="0" w:space="0" w:color="auto"/>
            <w:left w:val="none" w:sz="0" w:space="0" w:color="auto"/>
            <w:bottom w:val="none" w:sz="0" w:space="0" w:color="auto"/>
            <w:right w:val="none" w:sz="0" w:space="0" w:color="auto"/>
          </w:divBdr>
        </w:div>
        <w:div w:id="1238058307">
          <w:marLeft w:val="480"/>
          <w:marRight w:val="0"/>
          <w:marTop w:val="0"/>
          <w:marBottom w:val="0"/>
          <w:divBdr>
            <w:top w:val="none" w:sz="0" w:space="0" w:color="auto"/>
            <w:left w:val="none" w:sz="0" w:space="0" w:color="auto"/>
            <w:bottom w:val="none" w:sz="0" w:space="0" w:color="auto"/>
            <w:right w:val="none" w:sz="0" w:space="0" w:color="auto"/>
          </w:divBdr>
        </w:div>
        <w:div w:id="1121412981">
          <w:marLeft w:val="480"/>
          <w:marRight w:val="0"/>
          <w:marTop w:val="0"/>
          <w:marBottom w:val="0"/>
          <w:divBdr>
            <w:top w:val="none" w:sz="0" w:space="0" w:color="auto"/>
            <w:left w:val="none" w:sz="0" w:space="0" w:color="auto"/>
            <w:bottom w:val="none" w:sz="0" w:space="0" w:color="auto"/>
            <w:right w:val="none" w:sz="0" w:space="0" w:color="auto"/>
          </w:divBdr>
        </w:div>
        <w:div w:id="281157520">
          <w:marLeft w:val="480"/>
          <w:marRight w:val="0"/>
          <w:marTop w:val="0"/>
          <w:marBottom w:val="0"/>
          <w:divBdr>
            <w:top w:val="none" w:sz="0" w:space="0" w:color="auto"/>
            <w:left w:val="none" w:sz="0" w:space="0" w:color="auto"/>
            <w:bottom w:val="none" w:sz="0" w:space="0" w:color="auto"/>
            <w:right w:val="none" w:sz="0" w:space="0" w:color="auto"/>
          </w:divBdr>
        </w:div>
        <w:div w:id="1754668791">
          <w:marLeft w:val="480"/>
          <w:marRight w:val="0"/>
          <w:marTop w:val="0"/>
          <w:marBottom w:val="0"/>
          <w:divBdr>
            <w:top w:val="none" w:sz="0" w:space="0" w:color="auto"/>
            <w:left w:val="none" w:sz="0" w:space="0" w:color="auto"/>
            <w:bottom w:val="none" w:sz="0" w:space="0" w:color="auto"/>
            <w:right w:val="none" w:sz="0" w:space="0" w:color="auto"/>
          </w:divBdr>
        </w:div>
        <w:div w:id="2041542003">
          <w:marLeft w:val="480"/>
          <w:marRight w:val="0"/>
          <w:marTop w:val="0"/>
          <w:marBottom w:val="0"/>
          <w:divBdr>
            <w:top w:val="none" w:sz="0" w:space="0" w:color="auto"/>
            <w:left w:val="none" w:sz="0" w:space="0" w:color="auto"/>
            <w:bottom w:val="none" w:sz="0" w:space="0" w:color="auto"/>
            <w:right w:val="none" w:sz="0" w:space="0" w:color="auto"/>
          </w:divBdr>
        </w:div>
        <w:div w:id="2000452234">
          <w:marLeft w:val="480"/>
          <w:marRight w:val="0"/>
          <w:marTop w:val="0"/>
          <w:marBottom w:val="0"/>
          <w:divBdr>
            <w:top w:val="none" w:sz="0" w:space="0" w:color="auto"/>
            <w:left w:val="none" w:sz="0" w:space="0" w:color="auto"/>
            <w:bottom w:val="none" w:sz="0" w:space="0" w:color="auto"/>
            <w:right w:val="none" w:sz="0" w:space="0" w:color="auto"/>
          </w:divBdr>
        </w:div>
        <w:div w:id="533277196">
          <w:marLeft w:val="480"/>
          <w:marRight w:val="0"/>
          <w:marTop w:val="0"/>
          <w:marBottom w:val="0"/>
          <w:divBdr>
            <w:top w:val="none" w:sz="0" w:space="0" w:color="auto"/>
            <w:left w:val="none" w:sz="0" w:space="0" w:color="auto"/>
            <w:bottom w:val="none" w:sz="0" w:space="0" w:color="auto"/>
            <w:right w:val="none" w:sz="0" w:space="0" w:color="auto"/>
          </w:divBdr>
        </w:div>
        <w:div w:id="448358733">
          <w:marLeft w:val="480"/>
          <w:marRight w:val="0"/>
          <w:marTop w:val="0"/>
          <w:marBottom w:val="0"/>
          <w:divBdr>
            <w:top w:val="none" w:sz="0" w:space="0" w:color="auto"/>
            <w:left w:val="none" w:sz="0" w:space="0" w:color="auto"/>
            <w:bottom w:val="none" w:sz="0" w:space="0" w:color="auto"/>
            <w:right w:val="none" w:sz="0" w:space="0" w:color="auto"/>
          </w:divBdr>
        </w:div>
        <w:div w:id="1340736324">
          <w:marLeft w:val="480"/>
          <w:marRight w:val="0"/>
          <w:marTop w:val="0"/>
          <w:marBottom w:val="0"/>
          <w:divBdr>
            <w:top w:val="none" w:sz="0" w:space="0" w:color="auto"/>
            <w:left w:val="none" w:sz="0" w:space="0" w:color="auto"/>
            <w:bottom w:val="none" w:sz="0" w:space="0" w:color="auto"/>
            <w:right w:val="none" w:sz="0" w:space="0" w:color="auto"/>
          </w:divBdr>
        </w:div>
        <w:div w:id="1211454271">
          <w:marLeft w:val="480"/>
          <w:marRight w:val="0"/>
          <w:marTop w:val="0"/>
          <w:marBottom w:val="0"/>
          <w:divBdr>
            <w:top w:val="none" w:sz="0" w:space="0" w:color="auto"/>
            <w:left w:val="none" w:sz="0" w:space="0" w:color="auto"/>
            <w:bottom w:val="none" w:sz="0" w:space="0" w:color="auto"/>
            <w:right w:val="none" w:sz="0" w:space="0" w:color="auto"/>
          </w:divBdr>
        </w:div>
        <w:div w:id="828792248">
          <w:marLeft w:val="480"/>
          <w:marRight w:val="0"/>
          <w:marTop w:val="0"/>
          <w:marBottom w:val="0"/>
          <w:divBdr>
            <w:top w:val="none" w:sz="0" w:space="0" w:color="auto"/>
            <w:left w:val="none" w:sz="0" w:space="0" w:color="auto"/>
            <w:bottom w:val="none" w:sz="0" w:space="0" w:color="auto"/>
            <w:right w:val="none" w:sz="0" w:space="0" w:color="auto"/>
          </w:divBdr>
        </w:div>
        <w:div w:id="1928953502">
          <w:marLeft w:val="480"/>
          <w:marRight w:val="0"/>
          <w:marTop w:val="0"/>
          <w:marBottom w:val="0"/>
          <w:divBdr>
            <w:top w:val="none" w:sz="0" w:space="0" w:color="auto"/>
            <w:left w:val="none" w:sz="0" w:space="0" w:color="auto"/>
            <w:bottom w:val="none" w:sz="0" w:space="0" w:color="auto"/>
            <w:right w:val="none" w:sz="0" w:space="0" w:color="auto"/>
          </w:divBdr>
        </w:div>
        <w:div w:id="668827639">
          <w:marLeft w:val="480"/>
          <w:marRight w:val="0"/>
          <w:marTop w:val="0"/>
          <w:marBottom w:val="0"/>
          <w:divBdr>
            <w:top w:val="none" w:sz="0" w:space="0" w:color="auto"/>
            <w:left w:val="none" w:sz="0" w:space="0" w:color="auto"/>
            <w:bottom w:val="none" w:sz="0" w:space="0" w:color="auto"/>
            <w:right w:val="none" w:sz="0" w:space="0" w:color="auto"/>
          </w:divBdr>
        </w:div>
        <w:div w:id="1454052439">
          <w:marLeft w:val="480"/>
          <w:marRight w:val="0"/>
          <w:marTop w:val="0"/>
          <w:marBottom w:val="0"/>
          <w:divBdr>
            <w:top w:val="none" w:sz="0" w:space="0" w:color="auto"/>
            <w:left w:val="none" w:sz="0" w:space="0" w:color="auto"/>
            <w:bottom w:val="none" w:sz="0" w:space="0" w:color="auto"/>
            <w:right w:val="none" w:sz="0" w:space="0" w:color="auto"/>
          </w:divBdr>
        </w:div>
        <w:div w:id="1832483971">
          <w:marLeft w:val="480"/>
          <w:marRight w:val="0"/>
          <w:marTop w:val="0"/>
          <w:marBottom w:val="0"/>
          <w:divBdr>
            <w:top w:val="none" w:sz="0" w:space="0" w:color="auto"/>
            <w:left w:val="none" w:sz="0" w:space="0" w:color="auto"/>
            <w:bottom w:val="none" w:sz="0" w:space="0" w:color="auto"/>
            <w:right w:val="none" w:sz="0" w:space="0" w:color="auto"/>
          </w:divBdr>
        </w:div>
        <w:div w:id="1393041542">
          <w:marLeft w:val="480"/>
          <w:marRight w:val="0"/>
          <w:marTop w:val="0"/>
          <w:marBottom w:val="0"/>
          <w:divBdr>
            <w:top w:val="none" w:sz="0" w:space="0" w:color="auto"/>
            <w:left w:val="none" w:sz="0" w:space="0" w:color="auto"/>
            <w:bottom w:val="none" w:sz="0" w:space="0" w:color="auto"/>
            <w:right w:val="none" w:sz="0" w:space="0" w:color="auto"/>
          </w:divBdr>
        </w:div>
        <w:div w:id="858547474">
          <w:marLeft w:val="480"/>
          <w:marRight w:val="0"/>
          <w:marTop w:val="0"/>
          <w:marBottom w:val="0"/>
          <w:divBdr>
            <w:top w:val="none" w:sz="0" w:space="0" w:color="auto"/>
            <w:left w:val="none" w:sz="0" w:space="0" w:color="auto"/>
            <w:bottom w:val="none" w:sz="0" w:space="0" w:color="auto"/>
            <w:right w:val="none" w:sz="0" w:space="0" w:color="auto"/>
          </w:divBdr>
        </w:div>
        <w:div w:id="171576517">
          <w:marLeft w:val="480"/>
          <w:marRight w:val="0"/>
          <w:marTop w:val="0"/>
          <w:marBottom w:val="0"/>
          <w:divBdr>
            <w:top w:val="none" w:sz="0" w:space="0" w:color="auto"/>
            <w:left w:val="none" w:sz="0" w:space="0" w:color="auto"/>
            <w:bottom w:val="none" w:sz="0" w:space="0" w:color="auto"/>
            <w:right w:val="none" w:sz="0" w:space="0" w:color="auto"/>
          </w:divBdr>
        </w:div>
        <w:div w:id="1523736862">
          <w:marLeft w:val="480"/>
          <w:marRight w:val="0"/>
          <w:marTop w:val="0"/>
          <w:marBottom w:val="0"/>
          <w:divBdr>
            <w:top w:val="none" w:sz="0" w:space="0" w:color="auto"/>
            <w:left w:val="none" w:sz="0" w:space="0" w:color="auto"/>
            <w:bottom w:val="none" w:sz="0" w:space="0" w:color="auto"/>
            <w:right w:val="none" w:sz="0" w:space="0" w:color="auto"/>
          </w:divBdr>
        </w:div>
        <w:div w:id="1490636915">
          <w:marLeft w:val="480"/>
          <w:marRight w:val="0"/>
          <w:marTop w:val="0"/>
          <w:marBottom w:val="0"/>
          <w:divBdr>
            <w:top w:val="none" w:sz="0" w:space="0" w:color="auto"/>
            <w:left w:val="none" w:sz="0" w:space="0" w:color="auto"/>
            <w:bottom w:val="none" w:sz="0" w:space="0" w:color="auto"/>
            <w:right w:val="none" w:sz="0" w:space="0" w:color="auto"/>
          </w:divBdr>
        </w:div>
        <w:div w:id="1956281697">
          <w:marLeft w:val="480"/>
          <w:marRight w:val="0"/>
          <w:marTop w:val="0"/>
          <w:marBottom w:val="0"/>
          <w:divBdr>
            <w:top w:val="none" w:sz="0" w:space="0" w:color="auto"/>
            <w:left w:val="none" w:sz="0" w:space="0" w:color="auto"/>
            <w:bottom w:val="none" w:sz="0" w:space="0" w:color="auto"/>
            <w:right w:val="none" w:sz="0" w:space="0" w:color="auto"/>
          </w:divBdr>
        </w:div>
        <w:div w:id="687223555">
          <w:marLeft w:val="480"/>
          <w:marRight w:val="0"/>
          <w:marTop w:val="0"/>
          <w:marBottom w:val="0"/>
          <w:divBdr>
            <w:top w:val="none" w:sz="0" w:space="0" w:color="auto"/>
            <w:left w:val="none" w:sz="0" w:space="0" w:color="auto"/>
            <w:bottom w:val="none" w:sz="0" w:space="0" w:color="auto"/>
            <w:right w:val="none" w:sz="0" w:space="0" w:color="auto"/>
          </w:divBdr>
        </w:div>
        <w:div w:id="281349163">
          <w:marLeft w:val="480"/>
          <w:marRight w:val="0"/>
          <w:marTop w:val="0"/>
          <w:marBottom w:val="0"/>
          <w:divBdr>
            <w:top w:val="none" w:sz="0" w:space="0" w:color="auto"/>
            <w:left w:val="none" w:sz="0" w:space="0" w:color="auto"/>
            <w:bottom w:val="none" w:sz="0" w:space="0" w:color="auto"/>
            <w:right w:val="none" w:sz="0" w:space="0" w:color="auto"/>
          </w:divBdr>
        </w:div>
        <w:div w:id="1361662559">
          <w:marLeft w:val="480"/>
          <w:marRight w:val="0"/>
          <w:marTop w:val="0"/>
          <w:marBottom w:val="0"/>
          <w:divBdr>
            <w:top w:val="none" w:sz="0" w:space="0" w:color="auto"/>
            <w:left w:val="none" w:sz="0" w:space="0" w:color="auto"/>
            <w:bottom w:val="none" w:sz="0" w:space="0" w:color="auto"/>
            <w:right w:val="none" w:sz="0" w:space="0" w:color="auto"/>
          </w:divBdr>
        </w:div>
        <w:div w:id="607978098">
          <w:marLeft w:val="480"/>
          <w:marRight w:val="0"/>
          <w:marTop w:val="0"/>
          <w:marBottom w:val="0"/>
          <w:divBdr>
            <w:top w:val="none" w:sz="0" w:space="0" w:color="auto"/>
            <w:left w:val="none" w:sz="0" w:space="0" w:color="auto"/>
            <w:bottom w:val="none" w:sz="0" w:space="0" w:color="auto"/>
            <w:right w:val="none" w:sz="0" w:space="0" w:color="auto"/>
          </w:divBdr>
        </w:div>
        <w:div w:id="1339504895">
          <w:marLeft w:val="480"/>
          <w:marRight w:val="0"/>
          <w:marTop w:val="0"/>
          <w:marBottom w:val="0"/>
          <w:divBdr>
            <w:top w:val="none" w:sz="0" w:space="0" w:color="auto"/>
            <w:left w:val="none" w:sz="0" w:space="0" w:color="auto"/>
            <w:bottom w:val="none" w:sz="0" w:space="0" w:color="auto"/>
            <w:right w:val="none" w:sz="0" w:space="0" w:color="auto"/>
          </w:divBdr>
        </w:div>
        <w:div w:id="432091857">
          <w:marLeft w:val="480"/>
          <w:marRight w:val="0"/>
          <w:marTop w:val="0"/>
          <w:marBottom w:val="0"/>
          <w:divBdr>
            <w:top w:val="none" w:sz="0" w:space="0" w:color="auto"/>
            <w:left w:val="none" w:sz="0" w:space="0" w:color="auto"/>
            <w:bottom w:val="none" w:sz="0" w:space="0" w:color="auto"/>
            <w:right w:val="none" w:sz="0" w:space="0" w:color="auto"/>
          </w:divBdr>
        </w:div>
        <w:div w:id="500395561">
          <w:marLeft w:val="480"/>
          <w:marRight w:val="0"/>
          <w:marTop w:val="0"/>
          <w:marBottom w:val="0"/>
          <w:divBdr>
            <w:top w:val="none" w:sz="0" w:space="0" w:color="auto"/>
            <w:left w:val="none" w:sz="0" w:space="0" w:color="auto"/>
            <w:bottom w:val="none" w:sz="0" w:space="0" w:color="auto"/>
            <w:right w:val="none" w:sz="0" w:space="0" w:color="auto"/>
          </w:divBdr>
        </w:div>
        <w:div w:id="897278016">
          <w:marLeft w:val="480"/>
          <w:marRight w:val="0"/>
          <w:marTop w:val="0"/>
          <w:marBottom w:val="0"/>
          <w:divBdr>
            <w:top w:val="none" w:sz="0" w:space="0" w:color="auto"/>
            <w:left w:val="none" w:sz="0" w:space="0" w:color="auto"/>
            <w:bottom w:val="none" w:sz="0" w:space="0" w:color="auto"/>
            <w:right w:val="none" w:sz="0" w:space="0" w:color="auto"/>
          </w:divBdr>
        </w:div>
        <w:div w:id="170993137">
          <w:marLeft w:val="480"/>
          <w:marRight w:val="0"/>
          <w:marTop w:val="0"/>
          <w:marBottom w:val="0"/>
          <w:divBdr>
            <w:top w:val="none" w:sz="0" w:space="0" w:color="auto"/>
            <w:left w:val="none" w:sz="0" w:space="0" w:color="auto"/>
            <w:bottom w:val="none" w:sz="0" w:space="0" w:color="auto"/>
            <w:right w:val="none" w:sz="0" w:space="0" w:color="auto"/>
          </w:divBdr>
        </w:div>
        <w:div w:id="624117473">
          <w:marLeft w:val="480"/>
          <w:marRight w:val="0"/>
          <w:marTop w:val="0"/>
          <w:marBottom w:val="0"/>
          <w:divBdr>
            <w:top w:val="none" w:sz="0" w:space="0" w:color="auto"/>
            <w:left w:val="none" w:sz="0" w:space="0" w:color="auto"/>
            <w:bottom w:val="none" w:sz="0" w:space="0" w:color="auto"/>
            <w:right w:val="none" w:sz="0" w:space="0" w:color="auto"/>
          </w:divBdr>
        </w:div>
        <w:div w:id="1364476296">
          <w:marLeft w:val="480"/>
          <w:marRight w:val="0"/>
          <w:marTop w:val="0"/>
          <w:marBottom w:val="0"/>
          <w:divBdr>
            <w:top w:val="none" w:sz="0" w:space="0" w:color="auto"/>
            <w:left w:val="none" w:sz="0" w:space="0" w:color="auto"/>
            <w:bottom w:val="none" w:sz="0" w:space="0" w:color="auto"/>
            <w:right w:val="none" w:sz="0" w:space="0" w:color="auto"/>
          </w:divBdr>
        </w:div>
        <w:div w:id="137919165">
          <w:marLeft w:val="480"/>
          <w:marRight w:val="0"/>
          <w:marTop w:val="0"/>
          <w:marBottom w:val="0"/>
          <w:divBdr>
            <w:top w:val="none" w:sz="0" w:space="0" w:color="auto"/>
            <w:left w:val="none" w:sz="0" w:space="0" w:color="auto"/>
            <w:bottom w:val="none" w:sz="0" w:space="0" w:color="auto"/>
            <w:right w:val="none" w:sz="0" w:space="0" w:color="auto"/>
          </w:divBdr>
        </w:div>
        <w:div w:id="1509565034">
          <w:marLeft w:val="480"/>
          <w:marRight w:val="0"/>
          <w:marTop w:val="0"/>
          <w:marBottom w:val="0"/>
          <w:divBdr>
            <w:top w:val="none" w:sz="0" w:space="0" w:color="auto"/>
            <w:left w:val="none" w:sz="0" w:space="0" w:color="auto"/>
            <w:bottom w:val="none" w:sz="0" w:space="0" w:color="auto"/>
            <w:right w:val="none" w:sz="0" w:space="0" w:color="auto"/>
          </w:divBdr>
        </w:div>
        <w:div w:id="1608267832">
          <w:marLeft w:val="480"/>
          <w:marRight w:val="0"/>
          <w:marTop w:val="0"/>
          <w:marBottom w:val="0"/>
          <w:divBdr>
            <w:top w:val="none" w:sz="0" w:space="0" w:color="auto"/>
            <w:left w:val="none" w:sz="0" w:space="0" w:color="auto"/>
            <w:bottom w:val="none" w:sz="0" w:space="0" w:color="auto"/>
            <w:right w:val="none" w:sz="0" w:space="0" w:color="auto"/>
          </w:divBdr>
        </w:div>
        <w:div w:id="1438528470">
          <w:marLeft w:val="480"/>
          <w:marRight w:val="0"/>
          <w:marTop w:val="0"/>
          <w:marBottom w:val="0"/>
          <w:divBdr>
            <w:top w:val="none" w:sz="0" w:space="0" w:color="auto"/>
            <w:left w:val="none" w:sz="0" w:space="0" w:color="auto"/>
            <w:bottom w:val="none" w:sz="0" w:space="0" w:color="auto"/>
            <w:right w:val="none" w:sz="0" w:space="0" w:color="auto"/>
          </w:divBdr>
        </w:div>
        <w:div w:id="1036350388">
          <w:marLeft w:val="480"/>
          <w:marRight w:val="0"/>
          <w:marTop w:val="0"/>
          <w:marBottom w:val="0"/>
          <w:divBdr>
            <w:top w:val="none" w:sz="0" w:space="0" w:color="auto"/>
            <w:left w:val="none" w:sz="0" w:space="0" w:color="auto"/>
            <w:bottom w:val="none" w:sz="0" w:space="0" w:color="auto"/>
            <w:right w:val="none" w:sz="0" w:space="0" w:color="auto"/>
          </w:divBdr>
        </w:div>
        <w:div w:id="1953828620">
          <w:marLeft w:val="480"/>
          <w:marRight w:val="0"/>
          <w:marTop w:val="0"/>
          <w:marBottom w:val="0"/>
          <w:divBdr>
            <w:top w:val="none" w:sz="0" w:space="0" w:color="auto"/>
            <w:left w:val="none" w:sz="0" w:space="0" w:color="auto"/>
            <w:bottom w:val="none" w:sz="0" w:space="0" w:color="auto"/>
            <w:right w:val="none" w:sz="0" w:space="0" w:color="auto"/>
          </w:divBdr>
        </w:div>
        <w:div w:id="1515074833">
          <w:marLeft w:val="480"/>
          <w:marRight w:val="0"/>
          <w:marTop w:val="0"/>
          <w:marBottom w:val="0"/>
          <w:divBdr>
            <w:top w:val="none" w:sz="0" w:space="0" w:color="auto"/>
            <w:left w:val="none" w:sz="0" w:space="0" w:color="auto"/>
            <w:bottom w:val="none" w:sz="0" w:space="0" w:color="auto"/>
            <w:right w:val="none" w:sz="0" w:space="0" w:color="auto"/>
          </w:divBdr>
        </w:div>
        <w:div w:id="1883513755">
          <w:marLeft w:val="480"/>
          <w:marRight w:val="0"/>
          <w:marTop w:val="0"/>
          <w:marBottom w:val="0"/>
          <w:divBdr>
            <w:top w:val="none" w:sz="0" w:space="0" w:color="auto"/>
            <w:left w:val="none" w:sz="0" w:space="0" w:color="auto"/>
            <w:bottom w:val="none" w:sz="0" w:space="0" w:color="auto"/>
            <w:right w:val="none" w:sz="0" w:space="0" w:color="auto"/>
          </w:divBdr>
        </w:div>
        <w:div w:id="189034121">
          <w:marLeft w:val="480"/>
          <w:marRight w:val="0"/>
          <w:marTop w:val="0"/>
          <w:marBottom w:val="0"/>
          <w:divBdr>
            <w:top w:val="none" w:sz="0" w:space="0" w:color="auto"/>
            <w:left w:val="none" w:sz="0" w:space="0" w:color="auto"/>
            <w:bottom w:val="none" w:sz="0" w:space="0" w:color="auto"/>
            <w:right w:val="none" w:sz="0" w:space="0" w:color="auto"/>
          </w:divBdr>
        </w:div>
        <w:div w:id="597714053">
          <w:marLeft w:val="480"/>
          <w:marRight w:val="0"/>
          <w:marTop w:val="0"/>
          <w:marBottom w:val="0"/>
          <w:divBdr>
            <w:top w:val="none" w:sz="0" w:space="0" w:color="auto"/>
            <w:left w:val="none" w:sz="0" w:space="0" w:color="auto"/>
            <w:bottom w:val="none" w:sz="0" w:space="0" w:color="auto"/>
            <w:right w:val="none" w:sz="0" w:space="0" w:color="auto"/>
          </w:divBdr>
        </w:div>
        <w:div w:id="1672486678">
          <w:marLeft w:val="480"/>
          <w:marRight w:val="0"/>
          <w:marTop w:val="0"/>
          <w:marBottom w:val="0"/>
          <w:divBdr>
            <w:top w:val="none" w:sz="0" w:space="0" w:color="auto"/>
            <w:left w:val="none" w:sz="0" w:space="0" w:color="auto"/>
            <w:bottom w:val="none" w:sz="0" w:space="0" w:color="auto"/>
            <w:right w:val="none" w:sz="0" w:space="0" w:color="auto"/>
          </w:divBdr>
        </w:div>
      </w:divsChild>
    </w:div>
    <w:div w:id="576062302">
      <w:bodyDiv w:val="1"/>
      <w:marLeft w:val="0"/>
      <w:marRight w:val="0"/>
      <w:marTop w:val="0"/>
      <w:marBottom w:val="0"/>
      <w:divBdr>
        <w:top w:val="none" w:sz="0" w:space="0" w:color="auto"/>
        <w:left w:val="none" w:sz="0" w:space="0" w:color="auto"/>
        <w:bottom w:val="none" w:sz="0" w:space="0" w:color="auto"/>
        <w:right w:val="none" w:sz="0" w:space="0" w:color="auto"/>
      </w:divBdr>
    </w:div>
    <w:div w:id="576593313">
      <w:bodyDiv w:val="1"/>
      <w:marLeft w:val="0"/>
      <w:marRight w:val="0"/>
      <w:marTop w:val="0"/>
      <w:marBottom w:val="0"/>
      <w:divBdr>
        <w:top w:val="none" w:sz="0" w:space="0" w:color="auto"/>
        <w:left w:val="none" w:sz="0" w:space="0" w:color="auto"/>
        <w:bottom w:val="none" w:sz="0" w:space="0" w:color="auto"/>
        <w:right w:val="none" w:sz="0" w:space="0" w:color="auto"/>
      </w:divBdr>
      <w:divsChild>
        <w:div w:id="2008239782">
          <w:marLeft w:val="480"/>
          <w:marRight w:val="0"/>
          <w:marTop w:val="0"/>
          <w:marBottom w:val="0"/>
          <w:divBdr>
            <w:top w:val="none" w:sz="0" w:space="0" w:color="auto"/>
            <w:left w:val="none" w:sz="0" w:space="0" w:color="auto"/>
            <w:bottom w:val="none" w:sz="0" w:space="0" w:color="auto"/>
            <w:right w:val="none" w:sz="0" w:space="0" w:color="auto"/>
          </w:divBdr>
        </w:div>
        <w:div w:id="1164513181">
          <w:marLeft w:val="480"/>
          <w:marRight w:val="0"/>
          <w:marTop w:val="0"/>
          <w:marBottom w:val="0"/>
          <w:divBdr>
            <w:top w:val="none" w:sz="0" w:space="0" w:color="auto"/>
            <w:left w:val="none" w:sz="0" w:space="0" w:color="auto"/>
            <w:bottom w:val="none" w:sz="0" w:space="0" w:color="auto"/>
            <w:right w:val="none" w:sz="0" w:space="0" w:color="auto"/>
          </w:divBdr>
        </w:div>
        <w:div w:id="310714420">
          <w:marLeft w:val="480"/>
          <w:marRight w:val="0"/>
          <w:marTop w:val="0"/>
          <w:marBottom w:val="0"/>
          <w:divBdr>
            <w:top w:val="none" w:sz="0" w:space="0" w:color="auto"/>
            <w:left w:val="none" w:sz="0" w:space="0" w:color="auto"/>
            <w:bottom w:val="none" w:sz="0" w:space="0" w:color="auto"/>
            <w:right w:val="none" w:sz="0" w:space="0" w:color="auto"/>
          </w:divBdr>
        </w:div>
        <w:div w:id="2095397964">
          <w:marLeft w:val="480"/>
          <w:marRight w:val="0"/>
          <w:marTop w:val="0"/>
          <w:marBottom w:val="0"/>
          <w:divBdr>
            <w:top w:val="none" w:sz="0" w:space="0" w:color="auto"/>
            <w:left w:val="none" w:sz="0" w:space="0" w:color="auto"/>
            <w:bottom w:val="none" w:sz="0" w:space="0" w:color="auto"/>
            <w:right w:val="none" w:sz="0" w:space="0" w:color="auto"/>
          </w:divBdr>
        </w:div>
        <w:div w:id="1546067695">
          <w:marLeft w:val="480"/>
          <w:marRight w:val="0"/>
          <w:marTop w:val="0"/>
          <w:marBottom w:val="0"/>
          <w:divBdr>
            <w:top w:val="none" w:sz="0" w:space="0" w:color="auto"/>
            <w:left w:val="none" w:sz="0" w:space="0" w:color="auto"/>
            <w:bottom w:val="none" w:sz="0" w:space="0" w:color="auto"/>
            <w:right w:val="none" w:sz="0" w:space="0" w:color="auto"/>
          </w:divBdr>
        </w:div>
        <w:div w:id="1205827223">
          <w:marLeft w:val="480"/>
          <w:marRight w:val="0"/>
          <w:marTop w:val="0"/>
          <w:marBottom w:val="0"/>
          <w:divBdr>
            <w:top w:val="none" w:sz="0" w:space="0" w:color="auto"/>
            <w:left w:val="none" w:sz="0" w:space="0" w:color="auto"/>
            <w:bottom w:val="none" w:sz="0" w:space="0" w:color="auto"/>
            <w:right w:val="none" w:sz="0" w:space="0" w:color="auto"/>
          </w:divBdr>
        </w:div>
        <w:div w:id="401486178">
          <w:marLeft w:val="480"/>
          <w:marRight w:val="0"/>
          <w:marTop w:val="0"/>
          <w:marBottom w:val="0"/>
          <w:divBdr>
            <w:top w:val="none" w:sz="0" w:space="0" w:color="auto"/>
            <w:left w:val="none" w:sz="0" w:space="0" w:color="auto"/>
            <w:bottom w:val="none" w:sz="0" w:space="0" w:color="auto"/>
            <w:right w:val="none" w:sz="0" w:space="0" w:color="auto"/>
          </w:divBdr>
        </w:div>
        <w:div w:id="208763634">
          <w:marLeft w:val="480"/>
          <w:marRight w:val="0"/>
          <w:marTop w:val="0"/>
          <w:marBottom w:val="0"/>
          <w:divBdr>
            <w:top w:val="none" w:sz="0" w:space="0" w:color="auto"/>
            <w:left w:val="none" w:sz="0" w:space="0" w:color="auto"/>
            <w:bottom w:val="none" w:sz="0" w:space="0" w:color="auto"/>
            <w:right w:val="none" w:sz="0" w:space="0" w:color="auto"/>
          </w:divBdr>
        </w:div>
        <w:div w:id="1404909248">
          <w:marLeft w:val="480"/>
          <w:marRight w:val="0"/>
          <w:marTop w:val="0"/>
          <w:marBottom w:val="0"/>
          <w:divBdr>
            <w:top w:val="none" w:sz="0" w:space="0" w:color="auto"/>
            <w:left w:val="none" w:sz="0" w:space="0" w:color="auto"/>
            <w:bottom w:val="none" w:sz="0" w:space="0" w:color="auto"/>
            <w:right w:val="none" w:sz="0" w:space="0" w:color="auto"/>
          </w:divBdr>
        </w:div>
        <w:div w:id="1899587707">
          <w:marLeft w:val="480"/>
          <w:marRight w:val="0"/>
          <w:marTop w:val="0"/>
          <w:marBottom w:val="0"/>
          <w:divBdr>
            <w:top w:val="none" w:sz="0" w:space="0" w:color="auto"/>
            <w:left w:val="none" w:sz="0" w:space="0" w:color="auto"/>
            <w:bottom w:val="none" w:sz="0" w:space="0" w:color="auto"/>
            <w:right w:val="none" w:sz="0" w:space="0" w:color="auto"/>
          </w:divBdr>
        </w:div>
        <w:div w:id="1294368179">
          <w:marLeft w:val="480"/>
          <w:marRight w:val="0"/>
          <w:marTop w:val="0"/>
          <w:marBottom w:val="0"/>
          <w:divBdr>
            <w:top w:val="none" w:sz="0" w:space="0" w:color="auto"/>
            <w:left w:val="none" w:sz="0" w:space="0" w:color="auto"/>
            <w:bottom w:val="none" w:sz="0" w:space="0" w:color="auto"/>
            <w:right w:val="none" w:sz="0" w:space="0" w:color="auto"/>
          </w:divBdr>
        </w:div>
        <w:div w:id="1569606889">
          <w:marLeft w:val="480"/>
          <w:marRight w:val="0"/>
          <w:marTop w:val="0"/>
          <w:marBottom w:val="0"/>
          <w:divBdr>
            <w:top w:val="none" w:sz="0" w:space="0" w:color="auto"/>
            <w:left w:val="none" w:sz="0" w:space="0" w:color="auto"/>
            <w:bottom w:val="none" w:sz="0" w:space="0" w:color="auto"/>
            <w:right w:val="none" w:sz="0" w:space="0" w:color="auto"/>
          </w:divBdr>
        </w:div>
        <w:div w:id="511187109">
          <w:marLeft w:val="480"/>
          <w:marRight w:val="0"/>
          <w:marTop w:val="0"/>
          <w:marBottom w:val="0"/>
          <w:divBdr>
            <w:top w:val="none" w:sz="0" w:space="0" w:color="auto"/>
            <w:left w:val="none" w:sz="0" w:space="0" w:color="auto"/>
            <w:bottom w:val="none" w:sz="0" w:space="0" w:color="auto"/>
            <w:right w:val="none" w:sz="0" w:space="0" w:color="auto"/>
          </w:divBdr>
        </w:div>
        <w:div w:id="2140368139">
          <w:marLeft w:val="480"/>
          <w:marRight w:val="0"/>
          <w:marTop w:val="0"/>
          <w:marBottom w:val="0"/>
          <w:divBdr>
            <w:top w:val="none" w:sz="0" w:space="0" w:color="auto"/>
            <w:left w:val="none" w:sz="0" w:space="0" w:color="auto"/>
            <w:bottom w:val="none" w:sz="0" w:space="0" w:color="auto"/>
            <w:right w:val="none" w:sz="0" w:space="0" w:color="auto"/>
          </w:divBdr>
        </w:div>
        <w:div w:id="1511064916">
          <w:marLeft w:val="480"/>
          <w:marRight w:val="0"/>
          <w:marTop w:val="0"/>
          <w:marBottom w:val="0"/>
          <w:divBdr>
            <w:top w:val="none" w:sz="0" w:space="0" w:color="auto"/>
            <w:left w:val="none" w:sz="0" w:space="0" w:color="auto"/>
            <w:bottom w:val="none" w:sz="0" w:space="0" w:color="auto"/>
            <w:right w:val="none" w:sz="0" w:space="0" w:color="auto"/>
          </w:divBdr>
        </w:div>
        <w:div w:id="42412074">
          <w:marLeft w:val="480"/>
          <w:marRight w:val="0"/>
          <w:marTop w:val="0"/>
          <w:marBottom w:val="0"/>
          <w:divBdr>
            <w:top w:val="none" w:sz="0" w:space="0" w:color="auto"/>
            <w:left w:val="none" w:sz="0" w:space="0" w:color="auto"/>
            <w:bottom w:val="none" w:sz="0" w:space="0" w:color="auto"/>
            <w:right w:val="none" w:sz="0" w:space="0" w:color="auto"/>
          </w:divBdr>
        </w:div>
        <w:div w:id="1795829866">
          <w:marLeft w:val="480"/>
          <w:marRight w:val="0"/>
          <w:marTop w:val="0"/>
          <w:marBottom w:val="0"/>
          <w:divBdr>
            <w:top w:val="none" w:sz="0" w:space="0" w:color="auto"/>
            <w:left w:val="none" w:sz="0" w:space="0" w:color="auto"/>
            <w:bottom w:val="none" w:sz="0" w:space="0" w:color="auto"/>
            <w:right w:val="none" w:sz="0" w:space="0" w:color="auto"/>
          </w:divBdr>
        </w:div>
        <w:div w:id="1692225254">
          <w:marLeft w:val="480"/>
          <w:marRight w:val="0"/>
          <w:marTop w:val="0"/>
          <w:marBottom w:val="0"/>
          <w:divBdr>
            <w:top w:val="none" w:sz="0" w:space="0" w:color="auto"/>
            <w:left w:val="none" w:sz="0" w:space="0" w:color="auto"/>
            <w:bottom w:val="none" w:sz="0" w:space="0" w:color="auto"/>
            <w:right w:val="none" w:sz="0" w:space="0" w:color="auto"/>
          </w:divBdr>
        </w:div>
        <w:div w:id="1902131817">
          <w:marLeft w:val="480"/>
          <w:marRight w:val="0"/>
          <w:marTop w:val="0"/>
          <w:marBottom w:val="0"/>
          <w:divBdr>
            <w:top w:val="none" w:sz="0" w:space="0" w:color="auto"/>
            <w:left w:val="none" w:sz="0" w:space="0" w:color="auto"/>
            <w:bottom w:val="none" w:sz="0" w:space="0" w:color="auto"/>
            <w:right w:val="none" w:sz="0" w:space="0" w:color="auto"/>
          </w:divBdr>
        </w:div>
        <w:div w:id="1679236007">
          <w:marLeft w:val="480"/>
          <w:marRight w:val="0"/>
          <w:marTop w:val="0"/>
          <w:marBottom w:val="0"/>
          <w:divBdr>
            <w:top w:val="none" w:sz="0" w:space="0" w:color="auto"/>
            <w:left w:val="none" w:sz="0" w:space="0" w:color="auto"/>
            <w:bottom w:val="none" w:sz="0" w:space="0" w:color="auto"/>
            <w:right w:val="none" w:sz="0" w:space="0" w:color="auto"/>
          </w:divBdr>
        </w:div>
        <w:div w:id="1806268807">
          <w:marLeft w:val="480"/>
          <w:marRight w:val="0"/>
          <w:marTop w:val="0"/>
          <w:marBottom w:val="0"/>
          <w:divBdr>
            <w:top w:val="none" w:sz="0" w:space="0" w:color="auto"/>
            <w:left w:val="none" w:sz="0" w:space="0" w:color="auto"/>
            <w:bottom w:val="none" w:sz="0" w:space="0" w:color="auto"/>
            <w:right w:val="none" w:sz="0" w:space="0" w:color="auto"/>
          </w:divBdr>
        </w:div>
        <w:div w:id="1609581311">
          <w:marLeft w:val="480"/>
          <w:marRight w:val="0"/>
          <w:marTop w:val="0"/>
          <w:marBottom w:val="0"/>
          <w:divBdr>
            <w:top w:val="none" w:sz="0" w:space="0" w:color="auto"/>
            <w:left w:val="none" w:sz="0" w:space="0" w:color="auto"/>
            <w:bottom w:val="none" w:sz="0" w:space="0" w:color="auto"/>
            <w:right w:val="none" w:sz="0" w:space="0" w:color="auto"/>
          </w:divBdr>
        </w:div>
        <w:div w:id="1362125313">
          <w:marLeft w:val="480"/>
          <w:marRight w:val="0"/>
          <w:marTop w:val="0"/>
          <w:marBottom w:val="0"/>
          <w:divBdr>
            <w:top w:val="none" w:sz="0" w:space="0" w:color="auto"/>
            <w:left w:val="none" w:sz="0" w:space="0" w:color="auto"/>
            <w:bottom w:val="none" w:sz="0" w:space="0" w:color="auto"/>
            <w:right w:val="none" w:sz="0" w:space="0" w:color="auto"/>
          </w:divBdr>
        </w:div>
        <w:div w:id="1671131546">
          <w:marLeft w:val="480"/>
          <w:marRight w:val="0"/>
          <w:marTop w:val="0"/>
          <w:marBottom w:val="0"/>
          <w:divBdr>
            <w:top w:val="none" w:sz="0" w:space="0" w:color="auto"/>
            <w:left w:val="none" w:sz="0" w:space="0" w:color="auto"/>
            <w:bottom w:val="none" w:sz="0" w:space="0" w:color="auto"/>
            <w:right w:val="none" w:sz="0" w:space="0" w:color="auto"/>
          </w:divBdr>
        </w:div>
        <w:div w:id="942298902">
          <w:marLeft w:val="480"/>
          <w:marRight w:val="0"/>
          <w:marTop w:val="0"/>
          <w:marBottom w:val="0"/>
          <w:divBdr>
            <w:top w:val="none" w:sz="0" w:space="0" w:color="auto"/>
            <w:left w:val="none" w:sz="0" w:space="0" w:color="auto"/>
            <w:bottom w:val="none" w:sz="0" w:space="0" w:color="auto"/>
            <w:right w:val="none" w:sz="0" w:space="0" w:color="auto"/>
          </w:divBdr>
        </w:div>
        <w:div w:id="2069113464">
          <w:marLeft w:val="480"/>
          <w:marRight w:val="0"/>
          <w:marTop w:val="0"/>
          <w:marBottom w:val="0"/>
          <w:divBdr>
            <w:top w:val="none" w:sz="0" w:space="0" w:color="auto"/>
            <w:left w:val="none" w:sz="0" w:space="0" w:color="auto"/>
            <w:bottom w:val="none" w:sz="0" w:space="0" w:color="auto"/>
            <w:right w:val="none" w:sz="0" w:space="0" w:color="auto"/>
          </w:divBdr>
        </w:div>
        <w:div w:id="1422069462">
          <w:marLeft w:val="480"/>
          <w:marRight w:val="0"/>
          <w:marTop w:val="0"/>
          <w:marBottom w:val="0"/>
          <w:divBdr>
            <w:top w:val="none" w:sz="0" w:space="0" w:color="auto"/>
            <w:left w:val="none" w:sz="0" w:space="0" w:color="auto"/>
            <w:bottom w:val="none" w:sz="0" w:space="0" w:color="auto"/>
            <w:right w:val="none" w:sz="0" w:space="0" w:color="auto"/>
          </w:divBdr>
        </w:div>
        <w:div w:id="1140028107">
          <w:marLeft w:val="480"/>
          <w:marRight w:val="0"/>
          <w:marTop w:val="0"/>
          <w:marBottom w:val="0"/>
          <w:divBdr>
            <w:top w:val="none" w:sz="0" w:space="0" w:color="auto"/>
            <w:left w:val="none" w:sz="0" w:space="0" w:color="auto"/>
            <w:bottom w:val="none" w:sz="0" w:space="0" w:color="auto"/>
            <w:right w:val="none" w:sz="0" w:space="0" w:color="auto"/>
          </w:divBdr>
        </w:div>
        <w:div w:id="200215104">
          <w:marLeft w:val="480"/>
          <w:marRight w:val="0"/>
          <w:marTop w:val="0"/>
          <w:marBottom w:val="0"/>
          <w:divBdr>
            <w:top w:val="none" w:sz="0" w:space="0" w:color="auto"/>
            <w:left w:val="none" w:sz="0" w:space="0" w:color="auto"/>
            <w:bottom w:val="none" w:sz="0" w:space="0" w:color="auto"/>
            <w:right w:val="none" w:sz="0" w:space="0" w:color="auto"/>
          </w:divBdr>
        </w:div>
        <w:div w:id="1068184848">
          <w:marLeft w:val="480"/>
          <w:marRight w:val="0"/>
          <w:marTop w:val="0"/>
          <w:marBottom w:val="0"/>
          <w:divBdr>
            <w:top w:val="none" w:sz="0" w:space="0" w:color="auto"/>
            <w:left w:val="none" w:sz="0" w:space="0" w:color="auto"/>
            <w:bottom w:val="none" w:sz="0" w:space="0" w:color="auto"/>
            <w:right w:val="none" w:sz="0" w:space="0" w:color="auto"/>
          </w:divBdr>
        </w:div>
        <w:div w:id="1211305409">
          <w:marLeft w:val="480"/>
          <w:marRight w:val="0"/>
          <w:marTop w:val="0"/>
          <w:marBottom w:val="0"/>
          <w:divBdr>
            <w:top w:val="none" w:sz="0" w:space="0" w:color="auto"/>
            <w:left w:val="none" w:sz="0" w:space="0" w:color="auto"/>
            <w:bottom w:val="none" w:sz="0" w:space="0" w:color="auto"/>
            <w:right w:val="none" w:sz="0" w:space="0" w:color="auto"/>
          </w:divBdr>
        </w:div>
        <w:div w:id="1048071682">
          <w:marLeft w:val="480"/>
          <w:marRight w:val="0"/>
          <w:marTop w:val="0"/>
          <w:marBottom w:val="0"/>
          <w:divBdr>
            <w:top w:val="none" w:sz="0" w:space="0" w:color="auto"/>
            <w:left w:val="none" w:sz="0" w:space="0" w:color="auto"/>
            <w:bottom w:val="none" w:sz="0" w:space="0" w:color="auto"/>
            <w:right w:val="none" w:sz="0" w:space="0" w:color="auto"/>
          </w:divBdr>
        </w:div>
        <w:div w:id="939219065">
          <w:marLeft w:val="480"/>
          <w:marRight w:val="0"/>
          <w:marTop w:val="0"/>
          <w:marBottom w:val="0"/>
          <w:divBdr>
            <w:top w:val="none" w:sz="0" w:space="0" w:color="auto"/>
            <w:left w:val="none" w:sz="0" w:space="0" w:color="auto"/>
            <w:bottom w:val="none" w:sz="0" w:space="0" w:color="auto"/>
            <w:right w:val="none" w:sz="0" w:space="0" w:color="auto"/>
          </w:divBdr>
        </w:div>
        <w:div w:id="1172142086">
          <w:marLeft w:val="480"/>
          <w:marRight w:val="0"/>
          <w:marTop w:val="0"/>
          <w:marBottom w:val="0"/>
          <w:divBdr>
            <w:top w:val="none" w:sz="0" w:space="0" w:color="auto"/>
            <w:left w:val="none" w:sz="0" w:space="0" w:color="auto"/>
            <w:bottom w:val="none" w:sz="0" w:space="0" w:color="auto"/>
            <w:right w:val="none" w:sz="0" w:space="0" w:color="auto"/>
          </w:divBdr>
        </w:div>
        <w:div w:id="913975775">
          <w:marLeft w:val="480"/>
          <w:marRight w:val="0"/>
          <w:marTop w:val="0"/>
          <w:marBottom w:val="0"/>
          <w:divBdr>
            <w:top w:val="none" w:sz="0" w:space="0" w:color="auto"/>
            <w:left w:val="none" w:sz="0" w:space="0" w:color="auto"/>
            <w:bottom w:val="none" w:sz="0" w:space="0" w:color="auto"/>
            <w:right w:val="none" w:sz="0" w:space="0" w:color="auto"/>
          </w:divBdr>
        </w:div>
        <w:div w:id="1724983401">
          <w:marLeft w:val="480"/>
          <w:marRight w:val="0"/>
          <w:marTop w:val="0"/>
          <w:marBottom w:val="0"/>
          <w:divBdr>
            <w:top w:val="none" w:sz="0" w:space="0" w:color="auto"/>
            <w:left w:val="none" w:sz="0" w:space="0" w:color="auto"/>
            <w:bottom w:val="none" w:sz="0" w:space="0" w:color="auto"/>
            <w:right w:val="none" w:sz="0" w:space="0" w:color="auto"/>
          </w:divBdr>
        </w:div>
        <w:div w:id="1500999242">
          <w:marLeft w:val="480"/>
          <w:marRight w:val="0"/>
          <w:marTop w:val="0"/>
          <w:marBottom w:val="0"/>
          <w:divBdr>
            <w:top w:val="none" w:sz="0" w:space="0" w:color="auto"/>
            <w:left w:val="none" w:sz="0" w:space="0" w:color="auto"/>
            <w:bottom w:val="none" w:sz="0" w:space="0" w:color="auto"/>
            <w:right w:val="none" w:sz="0" w:space="0" w:color="auto"/>
          </w:divBdr>
        </w:div>
        <w:div w:id="1106269044">
          <w:marLeft w:val="480"/>
          <w:marRight w:val="0"/>
          <w:marTop w:val="0"/>
          <w:marBottom w:val="0"/>
          <w:divBdr>
            <w:top w:val="none" w:sz="0" w:space="0" w:color="auto"/>
            <w:left w:val="none" w:sz="0" w:space="0" w:color="auto"/>
            <w:bottom w:val="none" w:sz="0" w:space="0" w:color="auto"/>
            <w:right w:val="none" w:sz="0" w:space="0" w:color="auto"/>
          </w:divBdr>
        </w:div>
        <w:div w:id="387269130">
          <w:marLeft w:val="480"/>
          <w:marRight w:val="0"/>
          <w:marTop w:val="0"/>
          <w:marBottom w:val="0"/>
          <w:divBdr>
            <w:top w:val="none" w:sz="0" w:space="0" w:color="auto"/>
            <w:left w:val="none" w:sz="0" w:space="0" w:color="auto"/>
            <w:bottom w:val="none" w:sz="0" w:space="0" w:color="auto"/>
            <w:right w:val="none" w:sz="0" w:space="0" w:color="auto"/>
          </w:divBdr>
        </w:div>
        <w:div w:id="638073591">
          <w:marLeft w:val="480"/>
          <w:marRight w:val="0"/>
          <w:marTop w:val="0"/>
          <w:marBottom w:val="0"/>
          <w:divBdr>
            <w:top w:val="none" w:sz="0" w:space="0" w:color="auto"/>
            <w:left w:val="none" w:sz="0" w:space="0" w:color="auto"/>
            <w:bottom w:val="none" w:sz="0" w:space="0" w:color="auto"/>
            <w:right w:val="none" w:sz="0" w:space="0" w:color="auto"/>
          </w:divBdr>
        </w:div>
        <w:div w:id="784692091">
          <w:marLeft w:val="480"/>
          <w:marRight w:val="0"/>
          <w:marTop w:val="0"/>
          <w:marBottom w:val="0"/>
          <w:divBdr>
            <w:top w:val="none" w:sz="0" w:space="0" w:color="auto"/>
            <w:left w:val="none" w:sz="0" w:space="0" w:color="auto"/>
            <w:bottom w:val="none" w:sz="0" w:space="0" w:color="auto"/>
            <w:right w:val="none" w:sz="0" w:space="0" w:color="auto"/>
          </w:divBdr>
        </w:div>
        <w:div w:id="1886526510">
          <w:marLeft w:val="480"/>
          <w:marRight w:val="0"/>
          <w:marTop w:val="0"/>
          <w:marBottom w:val="0"/>
          <w:divBdr>
            <w:top w:val="none" w:sz="0" w:space="0" w:color="auto"/>
            <w:left w:val="none" w:sz="0" w:space="0" w:color="auto"/>
            <w:bottom w:val="none" w:sz="0" w:space="0" w:color="auto"/>
            <w:right w:val="none" w:sz="0" w:space="0" w:color="auto"/>
          </w:divBdr>
        </w:div>
        <w:div w:id="522667310">
          <w:marLeft w:val="480"/>
          <w:marRight w:val="0"/>
          <w:marTop w:val="0"/>
          <w:marBottom w:val="0"/>
          <w:divBdr>
            <w:top w:val="none" w:sz="0" w:space="0" w:color="auto"/>
            <w:left w:val="none" w:sz="0" w:space="0" w:color="auto"/>
            <w:bottom w:val="none" w:sz="0" w:space="0" w:color="auto"/>
            <w:right w:val="none" w:sz="0" w:space="0" w:color="auto"/>
          </w:divBdr>
        </w:div>
        <w:div w:id="572472483">
          <w:marLeft w:val="480"/>
          <w:marRight w:val="0"/>
          <w:marTop w:val="0"/>
          <w:marBottom w:val="0"/>
          <w:divBdr>
            <w:top w:val="none" w:sz="0" w:space="0" w:color="auto"/>
            <w:left w:val="none" w:sz="0" w:space="0" w:color="auto"/>
            <w:bottom w:val="none" w:sz="0" w:space="0" w:color="auto"/>
            <w:right w:val="none" w:sz="0" w:space="0" w:color="auto"/>
          </w:divBdr>
        </w:div>
        <w:div w:id="1089034835">
          <w:marLeft w:val="480"/>
          <w:marRight w:val="0"/>
          <w:marTop w:val="0"/>
          <w:marBottom w:val="0"/>
          <w:divBdr>
            <w:top w:val="none" w:sz="0" w:space="0" w:color="auto"/>
            <w:left w:val="none" w:sz="0" w:space="0" w:color="auto"/>
            <w:bottom w:val="none" w:sz="0" w:space="0" w:color="auto"/>
            <w:right w:val="none" w:sz="0" w:space="0" w:color="auto"/>
          </w:divBdr>
        </w:div>
        <w:div w:id="1343121147">
          <w:marLeft w:val="480"/>
          <w:marRight w:val="0"/>
          <w:marTop w:val="0"/>
          <w:marBottom w:val="0"/>
          <w:divBdr>
            <w:top w:val="none" w:sz="0" w:space="0" w:color="auto"/>
            <w:left w:val="none" w:sz="0" w:space="0" w:color="auto"/>
            <w:bottom w:val="none" w:sz="0" w:space="0" w:color="auto"/>
            <w:right w:val="none" w:sz="0" w:space="0" w:color="auto"/>
          </w:divBdr>
        </w:div>
        <w:div w:id="1591312257">
          <w:marLeft w:val="480"/>
          <w:marRight w:val="0"/>
          <w:marTop w:val="0"/>
          <w:marBottom w:val="0"/>
          <w:divBdr>
            <w:top w:val="none" w:sz="0" w:space="0" w:color="auto"/>
            <w:left w:val="none" w:sz="0" w:space="0" w:color="auto"/>
            <w:bottom w:val="none" w:sz="0" w:space="0" w:color="auto"/>
            <w:right w:val="none" w:sz="0" w:space="0" w:color="auto"/>
          </w:divBdr>
        </w:div>
        <w:div w:id="654458860">
          <w:marLeft w:val="480"/>
          <w:marRight w:val="0"/>
          <w:marTop w:val="0"/>
          <w:marBottom w:val="0"/>
          <w:divBdr>
            <w:top w:val="none" w:sz="0" w:space="0" w:color="auto"/>
            <w:left w:val="none" w:sz="0" w:space="0" w:color="auto"/>
            <w:bottom w:val="none" w:sz="0" w:space="0" w:color="auto"/>
            <w:right w:val="none" w:sz="0" w:space="0" w:color="auto"/>
          </w:divBdr>
        </w:div>
        <w:div w:id="1419013574">
          <w:marLeft w:val="480"/>
          <w:marRight w:val="0"/>
          <w:marTop w:val="0"/>
          <w:marBottom w:val="0"/>
          <w:divBdr>
            <w:top w:val="none" w:sz="0" w:space="0" w:color="auto"/>
            <w:left w:val="none" w:sz="0" w:space="0" w:color="auto"/>
            <w:bottom w:val="none" w:sz="0" w:space="0" w:color="auto"/>
            <w:right w:val="none" w:sz="0" w:space="0" w:color="auto"/>
          </w:divBdr>
        </w:div>
        <w:div w:id="1910385029">
          <w:marLeft w:val="480"/>
          <w:marRight w:val="0"/>
          <w:marTop w:val="0"/>
          <w:marBottom w:val="0"/>
          <w:divBdr>
            <w:top w:val="none" w:sz="0" w:space="0" w:color="auto"/>
            <w:left w:val="none" w:sz="0" w:space="0" w:color="auto"/>
            <w:bottom w:val="none" w:sz="0" w:space="0" w:color="auto"/>
            <w:right w:val="none" w:sz="0" w:space="0" w:color="auto"/>
          </w:divBdr>
        </w:div>
        <w:div w:id="1960717538">
          <w:marLeft w:val="480"/>
          <w:marRight w:val="0"/>
          <w:marTop w:val="0"/>
          <w:marBottom w:val="0"/>
          <w:divBdr>
            <w:top w:val="none" w:sz="0" w:space="0" w:color="auto"/>
            <w:left w:val="none" w:sz="0" w:space="0" w:color="auto"/>
            <w:bottom w:val="none" w:sz="0" w:space="0" w:color="auto"/>
            <w:right w:val="none" w:sz="0" w:space="0" w:color="auto"/>
          </w:divBdr>
        </w:div>
        <w:div w:id="1774787513">
          <w:marLeft w:val="480"/>
          <w:marRight w:val="0"/>
          <w:marTop w:val="0"/>
          <w:marBottom w:val="0"/>
          <w:divBdr>
            <w:top w:val="none" w:sz="0" w:space="0" w:color="auto"/>
            <w:left w:val="none" w:sz="0" w:space="0" w:color="auto"/>
            <w:bottom w:val="none" w:sz="0" w:space="0" w:color="auto"/>
            <w:right w:val="none" w:sz="0" w:space="0" w:color="auto"/>
          </w:divBdr>
        </w:div>
        <w:div w:id="611060387">
          <w:marLeft w:val="480"/>
          <w:marRight w:val="0"/>
          <w:marTop w:val="0"/>
          <w:marBottom w:val="0"/>
          <w:divBdr>
            <w:top w:val="none" w:sz="0" w:space="0" w:color="auto"/>
            <w:left w:val="none" w:sz="0" w:space="0" w:color="auto"/>
            <w:bottom w:val="none" w:sz="0" w:space="0" w:color="auto"/>
            <w:right w:val="none" w:sz="0" w:space="0" w:color="auto"/>
          </w:divBdr>
        </w:div>
        <w:div w:id="400754810">
          <w:marLeft w:val="480"/>
          <w:marRight w:val="0"/>
          <w:marTop w:val="0"/>
          <w:marBottom w:val="0"/>
          <w:divBdr>
            <w:top w:val="none" w:sz="0" w:space="0" w:color="auto"/>
            <w:left w:val="none" w:sz="0" w:space="0" w:color="auto"/>
            <w:bottom w:val="none" w:sz="0" w:space="0" w:color="auto"/>
            <w:right w:val="none" w:sz="0" w:space="0" w:color="auto"/>
          </w:divBdr>
        </w:div>
        <w:div w:id="1131093248">
          <w:marLeft w:val="480"/>
          <w:marRight w:val="0"/>
          <w:marTop w:val="0"/>
          <w:marBottom w:val="0"/>
          <w:divBdr>
            <w:top w:val="none" w:sz="0" w:space="0" w:color="auto"/>
            <w:left w:val="none" w:sz="0" w:space="0" w:color="auto"/>
            <w:bottom w:val="none" w:sz="0" w:space="0" w:color="auto"/>
            <w:right w:val="none" w:sz="0" w:space="0" w:color="auto"/>
          </w:divBdr>
        </w:div>
      </w:divsChild>
    </w:div>
    <w:div w:id="582376763">
      <w:bodyDiv w:val="1"/>
      <w:marLeft w:val="0"/>
      <w:marRight w:val="0"/>
      <w:marTop w:val="0"/>
      <w:marBottom w:val="0"/>
      <w:divBdr>
        <w:top w:val="none" w:sz="0" w:space="0" w:color="auto"/>
        <w:left w:val="none" w:sz="0" w:space="0" w:color="auto"/>
        <w:bottom w:val="none" w:sz="0" w:space="0" w:color="auto"/>
        <w:right w:val="none" w:sz="0" w:space="0" w:color="auto"/>
      </w:divBdr>
      <w:divsChild>
        <w:div w:id="928663546">
          <w:marLeft w:val="480"/>
          <w:marRight w:val="0"/>
          <w:marTop w:val="0"/>
          <w:marBottom w:val="0"/>
          <w:divBdr>
            <w:top w:val="none" w:sz="0" w:space="0" w:color="auto"/>
            <w:left w:val="none" w:sz="0" w:space="0" w:color="auto"/>
            <w:bottom w:val="none" w:sz="0" w:space="0" w:color="auto"/>
            <w:right w:val="none" w:sz="0" w:space="0" w:color="auto"/>
          </w:divBdr>
        </w:div>
        <w:div w:id="1721706841">
          <w:marLeft w:val="480"/>
          <w:marRight w:val="0"/>
          <w:marTop w:val="0"/>
          <w:marBottom w:val="0"/>
          <w:divBdr>
            <w:top w:val="none" w:sz="0" w:space="0" w:color="auto"/>
            <w:left w:val="none" w:sz="0" w:space="0" w:color="auto"/>
            <w:bottom w:val="none" w:sz="0" w:space="0" w:color="auto"/>
            <w:right w:val="none" w:sz="0" w:space="0" w:color="auto"/>
          </w:divBdr>
        </w:div>
        <w:div w:id="1304384069">
          <w:marLeft w:val="480"/>
          <w:marRight w:val="0"/>
          <w:marTop w:val="0"/>
          <w:marBottom w:val="0"/>
          <w:divBdr>
            <w:top w:val="none" w:sz="0" w:space="0" w:color="auto"/>
            <w:left w:val="none" w:sz="0" w:space="0" w:color="auto"/>
            <w:bottom w:val="none" w:sz="0" w:space="0" w:color="auto"/>
            <w:right w:val="none" w:sz="0" w:space="0" w:color="auto"/>
          </w:divBdr>
        </w:div>
        <w:div w:id="1266812359">
          <w:marLeft w:val="480"/>
          <w:marRight w:val="0"/>
          <w:marTop w:val="0"/>
          <w:marBottom w:val="0"/>
          <w:divBdr>
            <w:top w:val="none" w:sz="0" w:space="0" w:color="auto"/>
            <w:left w:val="none" w:sz="0" w:space="0" w:color="auto"/>
            <w:bottom w:val="none" w:sz="0" w:space="0" w:color="auto"/>
            <w:right w:val="none" w:sz="0" w:space="0" w:color="auto"/>
          </w:divBdr>
        </w:div>
        <w:div w:id="891035472">
          <w:marLeft w:val="480"/>
          <w:marRight w:val="0"/>
          <w:marTop w:val="0"/>
          <w:marBottom w:val="0"/>
          <w:divBdr>
            <w:top w:val="none" w:sz="0" w:space="0" w:color="auto"/>
            <w:left w:val="none" w:sz="0" w:space="0" w:color="auto"/>
            <w:bottom w:val="none" w:sz="0" w:space="0" w:color="auto"/>
            <w:right w:val="none" w:sz="0" w:space="0" w:color="auto"/>
          </w:divBdr>
        </w:div>
        <w:div w:id="1269196939">
          <w:marLeft w:val="480"/>
          <w:marRight w:val="0"/>
          <w:marTop w:val="0"/>
          <w:marBottom w:val="0"/>
          <w:divBdr>
            <w:top w:val="none" w:sz="0" w:space="0" w:color="auto"/>
            <w:left w:val="none" w:sz="0" w:space="0" w:color="auto"/>
            <w:bottom w:val="none" w:sz="0" w:space="0" w:color="auto"/>
            <w:right w:val="none" w:sz="0" w:space="0" w:color="auto"/>
          </w:divBdr>
        </w:div>
        <w:div w:id="932057146">
          <w:marLeft w:val="480"/>
          <w:marRight w:val="0"/>
          <w:marTop w:val="0"/>
          <w:marBottom w:val="0"/>
          <w:divBdr>
            <w:top w:val="none" w:sz="0" w:space="0" w:color="auto"/>
            <w:left w:val="none" w:sz="0" w:space="0" w:color="auto"/>
            <w:bottom w:val="none" w:sz="0" w:space="0" w:color="auto"/>
            <w:right w:val="none" w:sz="0" w:space="0" w:color="auto"/>
          </w:divBdr>
        </w:div>
        <w:div w:id="397636141">
          <w:marLeft w:val="480"/>
          <w:marRight w:val="0"/>
          <w:marTop w:val="0"/>
          <w:marBottom w:val="0"/>
          <w:divBdr>
            <w:top w:val="none" w:sz="0" w:space="0" w:color="auto"/>
            <w:left w:val="none" w:sz="0" w:space="0" w:color="auto"/>
            <w:bottom w:val="none" w:sz="0" w:space="0" w:color="auto"/>
            <w:right w:val="none" w:sz="0" w:space="0" w:color="auto"/>
          </w:divBdr>
        </w:div>
        <w:div w:id="1349870009">
          <w:marLeft w:val="480"/>
          <w:marRight w:val="0"/>
          <w:marTop w:val="0"/>
          <w:marBottom w:val="0"/>
          <w:divBdr>
            <w:top w:val="none" w:sz="0" w:space="0" w:color="auto"/>
            <w:left w:val="none" w:sz="0" w:space="0" w:color="auto"/>
            <w:bottom w:val="none" w:sz="0" w:space="0" w:color="auto"/>
            <w:right w:val="none" w:sz="0" w:space="0" w:color="auto"/>
          </w:divBdr>
        </w:div>
        <w:div w:id="311183076">
          <w:marLeft w:val="480"/>
          <w:marRight w:val="0"/>
          <w:marTop w:val="0"/>
          <w:marBottom w:val="0"/>
          <w:divBdr>
            <w:top w:val="none" w:sz="0" w:space="0" w:color="auto"/>
            <w:left w:val="none" w:sz="0" w:space="0" w:color="auto"/>
            <w:bottom w:val="none" w:sz="0" w:space="0" w:color="auto"/>
            <w:right w:val="none" w:sz="0" w:space="0" w:color="auto"/>
          </w:divBdr>
        </w:div>
        <w:div w:id="809635437">
          <w:marLeft w:val="480"/>
          <w:marRight w:val="0"/>
          <w:marTop w:val="0"/>
          <w:marBottom w:val="0"/>
          <w:divBdr>
            <w:top w:val="none" w:sz="0" w:space="0" w:color="auto"/>
            <w:left w:val="none" w:sz="0" w:space="0" w:color="auto"/>
            <w:bottom w:val="none" w:sz="0" w:space="0" w:color="auto"/>
            <w:right w:val="none" w:sz="0" w:space="0" w:color="auto"/>
          </w:divBdr>
        </w:div>
        <w:div w:id="1984116031">
          <w:marLeft w:val="480"/>
          <w:marRight w:val="0"/>
          <w:marTop w:val="0"/>
          <w:marBottom w:val="0"/>
          <w:divBdr>
            <w:top w:val="none" w:sz="0" w:space="0" w:color="auto"/>
            <w:left w:val="none" w:sz="0" w:space="0" w:color="auto"/>
            <w:bottom w:val="none" w:sz="0" w:space="0" w:color="auto"/>
            <w:right w:val="none" w:sz="0" w:space="0" w:color="auto"/>
          </w:divBdr>
        </w:div>
        <w:div w:id="1319842807">
          <w:marLeft w:val="480"/>
          <w:marRight w:val="0"/>
          <w:marTop w:val="0"/>
          <w:marBottom w:val="0"/>
          <w:divBdr>
            <w:top w:val="none" w:sz="0" w:space="0" w:color="auto"/>
            <w:left w:val="none" w:sz="0" w:space="0" w:color="auto"/>
            <w:bottom w:val="none" w:sz="0" w:space="0" w:color="auto"/>
            <w:right w:val="none" w:sz="0" w:space="0" w:color="auto"/>
          </w:divBdr>
        </w:div>
        <w:div w:id="750665580">
          <w:marLeft w:val="480"/>
          <w:marRight w:val="0"/>
          <w:marTop w:val="0"/>
          <w:marBottom w:val="0"/>
          <w:divBdr>
            <w:top w:val="none" w:sz="0" w:space="0" w:color="auto"/>
            <w:left w:val="none" w:sz="0" w:space="0" w:color="auto"/>
            <w:bottom w:val="none" w:sz="0" w:space="0" w:color="auto"/>
            <w:right w:val="none" w:sz="0" w:space="0" w:color="auto"/>
          </w:divBdr>
        </w:div>
        <w:div w:id="926420388">
          <w:marLeft w:val="480"/>
          <w:marRight w:val="0"/>
          <w:marTop w:val="0"/>
          <w:marBottom w:val="0"/>
          <w:divBdr>
            <w:top w:val="none" w:sz="0" w:space="0" w:color="auto"/>
            <w:left w:val="none" w:sz="0" w:space="0" w:color="auto"/>
            <w:bottom w:val="none" w:sz="0" w:space="0" w:color="auto"/>
            <w:right w:val="none" w:sz="0" w:space="0" w:color="auto"/>
          </w:divBdr>
        </w:div>
        <w:div w:id="1604024762">
          <w:marLeft w:val="480"/>
          <w:marRight w:val="0"/>
          <w:marTop w:val="0"/>
          <w:marBottom w:val="0"/>
          <w:divBdr>
            <w:top w:val="none" w:sz="0" w:space="0" w:color="auto"/>
            <w:left w:val="none" w:sz="0" w:space="0" w:color="auto"/>
            <w:bottom w:val="none" w:sz="0" w:space="0" w:color="auto"/>
            <w:right w:val="none" w:sz="0" w:space="0" w:color="auto"/>
          </w:divBdr>
        </w:div>
        <w:div w:id="2069568861">
          <w:marLeft w:val="480"/>
          <w:marRight w:val="0"/>
          <w:marTop w:val="0"/>
          <w:marBottom w:val="0"/>
          <w:divBdr>
            <w:top w:val="none" w:sz="0" w:space="0" w:color="auto"/>
            <w:left w:val="none" w:sz="0" w:space="0" w:color="auto"/>
            <w:bottom w:val="none" w:sz="0" w:space="0" w:color="auto"/>
            <w:right w:val="none" w:sz="0" w:space="0" w:color="auto"/>
          </w:divBdr>
        </w:div>
        <w:div w:id="2031182614">
          <w:marLeft w:val="480"/>
          <w:marRight w:val="0"/>
          <w:marTop w:val="0"/>
          <w:marBottom w:val="0"/>
          <w:divBdr>
            <w:top w:val="none" w:sz="0" w:space="0" w:color="auto"/>
            <w:left w:val="none" w:sz="0" w:space="0" w:color="auto"/>
            <w:bottom w:val="none" w:sz="0" w:space="0" w:color="auto"/>
            <w:right w:val="none" w:sz="0" w:space="0" w:color="auto"/>
          </w:divBdr>
        </w:div>
        <w:div w:id="1848447200">
          <w:marLeft w:val="480"/>
          <w:marRight w:val="0"/>
          <w:marTop w:val="0"/>
          <w:marBottom w:val="0"/>
          <w:divBdr>
            <w:top w:val="none" w:sz="0" w:space="0" w:color="auto"/>
            <w:left w:val="none" w:sz="0" w:space="0" w:color="auto"/>
            <w:bottom w:val="none" w:sz="0" w:space="0" w:color="auto"/>
            <w:right w:val="none" w:sz="0" w:space="0" w:color="auto"/>
          </w:divBdr>
        </w:div>
        <w:div w:id="1962875319">
          <w:marLeft w:val="480"/>
          <w:marRight w:val="0"/>
          <w:marTop w:val="0"/>
          <w:marBottom w:val="0"/>
          <w:divBdr>
            <w:top w:val="none" w:sz="0" w:space="0" w:color="auto"/>
            <w:left w:val="none" w:sz="0" w:space="0" w:color="auto"/>
            <w:bottom w:val="none" w:sz="0" w:space="0" w:color="auto"/>
            <w:right w:val="none" w:sz="0" w:space="0" w:color="auto"/>
          </w:divBdr>
        </w:div>
        <w:div w:id="372538772">
          <w:marLeft w:val="480"/>
          <w:marRight w:val="0"/>
          <w:marTop w:val="0"/>
          <w:marBottom w:val="0"/>
          <w:divBdr>
            <w:top w:val="none" w:sz="0" w:space="0" w:color="auto"/>
            <w:left w:val="none" w:sz="0" w:space="0" w:color="auto"/>
            <w:bottom w:val="none" w:sz="0" w:space="0" w:color="auto"/>
            <w:right w:val="none" w:sz="0" w:space="0" w:color="auto"/>
          </w:divBdr>
        </w:div>
        <w:div w:id="881984223">
          <w:marLeft w:val="480"/>
          <w:marRight w:val="0"/>
          <w:marTop w:val="0"/>
          <w:marBottom w:val="0"/>
          <w:divBdr>
            <w:top w:val="none" w:sz="0" w:space="0" w:color="auto"/>
            <w:left w:val="none" w:sz="0" w:space="0" w:color="auto"/>
            <w:bottom w:val="none" w:sz="0" w:space="0" w:color="auto"/>
            <w:right w:val="none" w:sz="0" w:space="0" w:color="auto"/>
          </w:divBdr>
        </w:div>
        <w:div w:id="734743714">
          <w:marLeft w:val="480"/>
          <w:marRight w:val="0"/>
          <w:marTop w:val="0"/>
          <w:marBottom w:val="0"/>
          <w:divBdr>
            <w:top w:val="none" w:sz="0" w:space="0" w:color="auto"/>
            <w:left w:val="none" w:sz="0" w:space="0" w:color="auto"/>
            <w:bottom w:val="none" w:sz="0" w:space="0" w:color="auto"/>
            <w:right w:val="none" w:sz="0" w:space="0" w:color="auto"/>
          </w:divBdr>
        </w:div>
        <w:div w:id="241720938">
          <w:marLeft w:val="480"/>
          <w:marRight w:val="0"/>
          <w:marTop w:val="0"/>
          <w:marBottom w:val="0"/>
          <w:divBdr>
            <w:top w:val="none" w:sz="0" w:space="0" w:color="auto"/>
            <w:left w:val="none" w:sz="0" w:space="0" w:color="auto"/>
            <w:bottom w:val="none" w:sz="0" w:space="0" w:color="auto"/>
            <w:right w:val="none" w:sz="0" w:space="0" w:color="auto"/>
          </w:divBdr>
        </w:div>
        <w:div w:id="578297548">
          <w:marLeft w:val="480"/>
          <w:marRight w:val="0"/>
          <w:marTop w:val="0"/>
          <w:marBottom w:val="0"/>
          <w:divBdr>
            <w:top w:val="none" w:sz="0" w:space="0" w:color="auto"/>
            <w:left w:val="none" w:sz="0" w:space="0" w:color="auto"/>
            <w:bottom w:val="none" w:sz="0" w:space="0" w:color="auto"/>
            <w:right w:val="none" w:sz="0" w:space="0" w:color="auto"/>
          </w:divBdr>
        </w:div>
        <w:div w:id="57023044">
          <w:marLeft w:val="480"/>
          <w:marRight w:val="0"/>
          <w:marTop w:val="0"/>
          <w:marBottom w:val="0"/>
          <w:divBdr>
            <w:top w:val="none" w:sz="0" w:space="0" w:color="auto"/>
            <w:left w:val="none" w:sz="0" w:space="0" w:color="auto"/>
            <w:bottom w:val="none" w:sz="0" w:space="0" w:color="auto"/>
            <w:right w:val="none" w:sz="0" w:space="0" w:color="auto"/>
          </w:divBdr>
        </w:div>
        <w:div w:id="940836013">
          <w:marLeft w:val="480"/>
          <w:marRight w:val="0"/>
          <w:marTop w:val="0"/>
          <w:marBottom w:val="0"/>
          <w:divBdr>
            <w:top w:val="none" w:sz="0" w:space="0" w:color="auto"/>
            <w:left w:val="none" w:sz="0" w:space="0" w:color="auto"/>
            <w:bottom w:val="none" w:sz="0" w:space="0" w:color="auto"/>
            <w:right w:val="none" w:sz="0" w:space="0" w:color="auto"/>
          </w:divBdr>
        </w:div>
        <w:div w:id="1858544292">
          <w:marLeft w:val="480"/>
          <w:marRight w:val="0"/>
          <w:marTop w:val="0"/>
          <w:marBottom w:val="0"/>
          <w:divBdr>
            <w:top w:val="none" w:sz="0" w:space="0" w:color="auto"/>
            <w:left w:val="none" w:sz="0" w:space="0" w:color="auto"/>
            <w:bottom w:val="none" w:sz="0" w:space="0" w:color="auto"/>
            <w:right w:val="none" w:sz="0" w:space="0" w:color="auto"/>
          </w:divBdr>
        </w:div>
        <w:div w:id="230582544">
          <w:marLeft w:val="480"/>
          <w:marRight w:val="0"/>
          <w:marTop w:val="0"/>
          <w:marBottom w:val="0"/>
          <w:divBdr>
            <w:top w:val="none" w:sz="0" w:space="0" w:color="auto"/>
            <w:left w:val="none" w:sz="0" w:space="0" w:color="auto"/>
            <w:bottom w:val="none" w:sz="0" w:space="0" w:color="auto"/>
            <w:right w:val="none" w:sz="0" w:space="0" w:color="auto"/>
          </w:divBdr>
        </w:div>
        <w:div w:id="973562572">
          <w:marLeft w:val="480"/>
          <w:marRight w:val="0"/>
          <w:marTop w:val="0"/>
          <w:marBottom w:val="0"/>
          <w:divBdr>
            <w:top w:val="none" w:sz="0" w:space="0" w:color="auto"/>
            <w:left w:val="none" w:sz="0" w:space="0" w:color="auto"/>
            <w:bottom w:val="none" w:sz="0" w:space="0" w:color="auto"/>
            <w:right w:val="none" w:sz="0" w:space="0" w:color="auto"/>
          </w:divBdr>
        </w:div>
        <w:div w:id="1464958564">
          <w:marLeft w:val="480"/>
          <w:marRight w:val="0"/>
          <w:marTop w:val="0"/>
          <w:marBottom w:val="0"/>
          <w:divBdr>
            <w:top w:val="none" w:sz="0" w:space="0" w:color="auto"/>
            <w:left w:val="none" w:sz="0" w:space="0" w:color="auto"/>
            <w:bottom w:val="none" w:sz="0" w:space="0" w:color="auto"/>
            <w:right w:val="none" w:sz="0" w:space="0" w:color="auto"/>
          </w:divBdr>
        </w:div>
        <w:div w:id="1718119408">
          <w:marLeft w:val="480"/>
          <w:marRight w:val="0"/>
          <w:marTop w:val="0"/>
          <w:marBottom w:val="0"/>
          <w:divBdr>
            <w:top w:val="none" w:sz="0" w:space="0" w:color="auto"/>
            <w:left w:val="none" w:sz="0" w:space="0" w:color="auto"/>
            <w:bottom w:val="none" w:sz="0" w:space="0" w:color="auto"/>
            <w:right w:val="none" w:sz="0" w:space="0" w:color="auto"/>
          </w:divBdr>
        </w:div>
        <w:div w:id="111829679">
          <w:marLeft w:val="480"/>
          <w:marRight w:val="0"/>
          <w:marTop w:val="0"/>
          <w:marBottom w:val="0"/>
          <w:divBdr>
            <w:top w:val="none" w:sz="0" w:space="0" w:color="auto"/>
            <w:left w:val="none" w:sz="0" w:space="0" w:color="auto"/>
            <w:bottom w:val="none" w:sz="0" w:space="0" w:color="auto"/>
            <w:right w:val="none" w:sz="0" w:space="0" w:color="auto"/>
          </w:divBdr>
        </w:div>
        <w:div w:id="1836264205">
          <w:marLeft w:val="480"/>
          <w:marRight w:val="0"/>
          <w:marTop w:val="0"/>
          <w:marBottom w:val="0"/>
          <w:divBdr>
            <w:top w:val="none" w:sz="0" w:space="0" w:color="auto"/>
            <w:left w:val="none" w:sz="0" w:space="0" w:color="auto"/>
            <w:bottom w:val="none" w:sz="0" w:space="0" w:color="auto"/>
            <w:right w:val="none" w:sz="0" w:space="0" w:color="auto"/>
          </w:divBdr>
        </w:div>
        <w:div w:id="814185215">
          <w:marLeft w:val="480"/>
          <w:marRight w:val="0"/>
          <w:marTop w:val="0"/>
          <w:marBottom w:val="0"/>
          <w:divBdr>
            <w:top w:val="none" w:sz="0" w:space="0" w:color="auto"/>
            <w:left w:val="none" w:sz="0" w:space="0" w:color="auto"/>
            <w:bottom w:val="none" w:sz="0" w:space="0" w:color="auto"/>
            <w:right w:val="none" w:sz="0" w:space="0" w:color="auto"/>
          </w:divBdr>
        </w:div>
        <w:div w:id="1114325604">
          <w:marLeft w:val="480"/>
          <w:marRight w:val="0"/>
          <w:marTop w:val="0"/>
          <w:marBottom w:val="0"/>
          <w:divBdr>
            <w:top w:val="none" w:sz="0" w:space="0" w:color="auto"/>
            <w:left w:val="none" w:sz="0" w:space="0" w:color="auto"/>
            <w:bottom w:val="none" w:sz="0" w:space="0" w:color="auto"/>
            <w:right w:val="none" w:sz="0" w:space="0" w:color="auto"/>
          </w:divBdr>
        </w:div>
        <w:div w:id="13046389">
          <w:marLeft w:val="480"/>
          <w:marRight w:val="0"/>
          <w:marTop w:val="0"/>
          <w:marBottom w:val="0"/>
          <w:divBdr>
            <w:top w:val="none" w:sz="0" w:space="0" w:color="auto"/>
            <w:left w:val="none" w:sz="0" w:space="0" w:color="auto"/>
            <w:bottom w:val="none" w:sz="0" w:space="0" w:color="auto"/>
            <w:right w:val="none" w:sz="0" w:space="0" w:color="auto"/>
          </w:divBdr>
        </w:div>
        <w:div w:id="473527968">
          <w:marLeft w:val="480"/>
          <w:marRight w:val="0"/>
          <w:marTop w:val="0"/>
          <w:marBottom w:val="0"/>
          <w:divBdr>
            <w:top w:val="none" w:sz="0" w:space="0" w:color="auto"/>
            <w:left w:val="none" w:sz="0" w:space="0" w:color="auto"/>
            <w:bottom w:val="none" w:sz="0" w:space="0" w:color="auto"/>
            <w:right w:val="none" w:sz="0" w:space="0" w:color="auto"/>
          </w:divBdr>
        </w:div>
        <w:div w:id="2006475175">
          <w:marLeft w:val="480"/>
          <w:marRight w:val="0"/>
          <w:marTop w:val="0"/>
          <w:marBottom w:val="0"/>
          <w:divBdr>
            <w:top w:val="none" w:sz="0" w:space="0" w:color="auto"/>
            <w:left w:val="none" w:sz="0" w:space="0" w:color="auto"/>
            <w:bottom w:val="none" w:sz="0" w:space="0" w:color="auto"/>
            <w:right w:val="none" w:sz="0" w:space="0" w:color="auto"/>
          </w:divBdr>
        </w:div>
        <w:div w:id="1668361298">
          <w:marLeft w:val="480"/>
          <w:marRight w:val="0"/>
          <w:marTop w:val="0"/>
          <w:marBottom w:val="0"/>
          <w:divBdr>
            <w:top w:val="none" w:sz="0" w:space="0" w:color="auto"/>
            <w:left w:val="none" w:sz="0" w:space="0" w:color="auto"/>
            <w:bottom w:val="none" w:sz="0" w:space="0" w:color="auto"/>
            <w:right w:val="none" w:sz="0" w:space="0" w:color="auto"/>
          </w:divBdr>
        </w:div>
        <w:div w:id="1264342281">
          <w:marLeft w:val="480"/>
          <w:marRight w:val="0"/>
          <w:marTop w:val="0"/>
          <w:marBottom w:val="0"/>
          <w:divBdr>
            <w:top w:val="none" w:sz="0" w:space="0" w:color="auto"/>
            <w:left w:val="none" w:sz="0" w:space="0" w:color="auto"/>
            <w:bottom w:val="none" w:sz="0" w:space="0" w:color="auto"/>
            <w:right w:val="none" w:sz="0" w:space="0" w:color="auto"/>
          </w:divBdr>
        </w:div>
        <w:div w:id="1354962020">
          <w:marLeft w:val="480"/>
          <w:marRight w:val="0"/>
          <w:marTop w:val="0"/>
          <w:marBottom w:val="0"/>
          <w:divBdr>
            <w:top w:val="none" w:sz="0" w:space="0" w:color="auto"/>
            <w:left w:val="none" w:sz="0" w:space="0" w:color="auto"/>
            <w:bottom w:val="none" w:sz="0" w:space="0" w:color="auto"/>
            <w:right w:val="none" w:sz="0" w:space="0" w:color="auto"/>
          </w:divBdr>
        </w:div>
        <w:div w:id="1318993719">
          <w:marLeft w:val="480"/>
          <w:marRight w:val="0"/>
          <w:marTop w:val="0"/>
          <w:marBottom w:val="0"/>
          <w:divBdr>
            <w:top w:val="none" w:sz="0" w:space="0" w:color="auto"/>
            <w:left w:val="none" w:sz="0" w:space="0" w:color="auto"/>
            <w:bottom w:val="none" w:sz="0" w:space="0" w:color="auto"/>
            <w:right w:val="none" w:sz="0" w:space="0" w:color="auto"/>
          </w:divBdr>
        </w:div>
        <w:div w:id="824008816">
          <w:marLeft w:val="480"/>
          <w:marRight w:val="0"/>
          <w:marTop w:val="0"/>
          <w:marBottom w:val="0"/>
          <w:divBdr>
            <w:top w:val="none" w:sz="0" w:space="0" w:color="auto"/>
            <w:left w:val="none" w:sz="0" w:space="0" w:color="auto"/>
            <w:bottom w:val="none" w:sz="0" w:space="0" w:color="auto"/>
            <w:right w:val="none" w:sz="0" w:space="0" w:color="auto"/>
          </w:divBdr>
        </w:div>
        <w:div w:id="1031345692">
          <w:marLeft w:val="480"/>
          <w:marRight w:val="0"/>
          <w:marTop w:val="0"/>
          <w:marBottom w:val="0"/>
          <w:divBdr>
            <w:top w:val="none" w:sz="0" w:space="0" w:color="auto"/>
            <w:left w:val="none" w:sz="0" w:space="0" w:color="auto"/>
            <w:bottom w:val="none" w:sz="0" w:space="0" w:color="auto"/>
            <w:right w:val="none" w:sz="0" w:space="0" w:color="auto"/>
          </w:divBdr>
        </w:div>
        <w:div w:id="744110329">
          <w:marLeft w:val="480"/>
          <w:marRight w:val="0"/>
          <w:marTop w:val="0"/>
          <w:marBottom w:val="0"/>
          <w:divBdr>
            <w:top w:val="none" w:sz="0" w:space="0" w:color="auto"/>
            <w:left w:val="none" w:sz="0" w:space="0" w:color="auto"/>
            <w:bottom w:val="none" w:sz="0" w:space="0" w:color="auto"/>
            <w:right w:val="none" w:sz="0" w:space="0" w:color="auto"/>
          </w:divBdr>
        </w:div>
        <w:div w:id="797332003">
          <w:marLeft w:val="480"/>
          <w:marRight w:val="0"/>
          <w:marTop w:val="0"/>
          <w:marBottom w:val="0"/>
          <w:divBdr>
            <w:top w:val="none" w:sz="0" w:space="0" w:color="auto"/>
            <w:left w:val="none" w:sz="0" w:space="0" w:color="auto"/>
            <w:bottom w:val="none" w:sz="0" w:space="0" w:color="auto"/>
            <w:right w:val="none" w:sz="0" w:space="0" w:color="auto"/>
          </w:divBdr>
        </w:div>
        <w:div w:id="511070842">
          <w:marLeft w:val="480"/>
          <w:marRight w:val="0"/>
          <w:marTop w:val="0"/>
          <w:marBottom w:val="0"/>
          <w:divBdr>
            <w:top w:val="none" w:sz="0" w:space="0" w:color="auto"/>
            <w:left w:val="none" w:sz="0" w:space="0" w:color="auto"/>
            <w:bottom w:val="none" w:sz="0" w:space="0" w:color="auto"/>
            <w:right w:val="none" w:sz="0" w:space="0" w:color="auto"/>
          </w:divBdr>
        </w:div>
        <w:div w:id="1056974559">
          <w:marLeft w:val="480"/>
          <w:marRight w:val="0"/>
          <w:marTop w:val="0"/>
          <w:marBottom w:val="0"/>
          <w:divBdr>
            <w:top w:val="none" w:sz="0" w:space="0" w:color="auto"/>
            <w:left w:val="none" w:sz="0" w:space="0" w:color="auto"/>
            <w:bottom w:val="none" w:sz="0" w:space="0" w:color="auto"/>
            <w:right w:val="none" w:sz="0" w:space="0" w:color="auto"/>
          </w:divBdr>
        </w:div>
        <w:div w:id="1158964550">
          <w:marLeft w:val="480"/>
          <w:marRight w:val="0"/>
          <w:marTop w:val="0"/>
          <w:marBottom w:val="0"/>
          <w:divBdr>
            <w:top w:val="none" w:sz="0" w:space="0" w:color="auto"/>
            <w:left w:val="none" w:sz="0" w:space="0" w:color="auto"/>
            <w:bottom w:val="none" w:sz="0" w:space="0" w:color="auto"/>
            <w:right w:val="none" w:sz="0" w:space="0" w:color="auto"/>
          </w:divBdr>
        </w:div>
        <w:div w:id="1183470852">
          <w:marLeft w:val="480"/>
          <w:marRight w:val="0"/>
          <w:marTop w:val="0"/>
          <w:marBottom w:val="0"/>
          <w:divBdr>
            <w:top w:val="none" w:sz="0" w:space="0" w:color="auto"/>
            <w:left w:val="none" w:sz="0" w:space="0" w:color="auto"/>
            <w:bottom w:val="none" w:sz="0" w:space="0" w:color="auto"/>
            <w:right w:val="none" w:sz="0" w:space="0" w:color="auto"/>
          </w:divBdr>
        </w:div>
        <w:div w:id="164630266">
          <w:marLeft w:val="480"/>
          <w:marRight w:val="0"/>
          <w:marTop w:val="0"/>
          <w:marBottom w:val="0"/>
          <w:divBdr>
            <w:top w:val="none" w:sz="0" w:space="0" w:color="auto"/>
            <w:left w:val="none" w:sz="0" w:space="0" w:color="auto"/>
            <w:bottom w:val="none" w:sz="0" w:space="0" w:color="auto"/>
            <w:right w:val="none" w:sz="0" w:space="0" w:color="auto"/>
          </w:divBdr>
        </w:div>
      </w:divsChild>
    </w:div>
    <w:div w:id="585119034">
      <w:bodyDiv w:val="1"/>
      <w:marLeft w:val="0"/>
      <w:marRight w:val="0"/>
      <w:marTop w:val="0"/>
      <w:marBottom w:val="0"/>
      <w:divBdr>
        <w:top w:val="none" w:sz="0" w:space="0" w:color="auto"/>
        <w:left w:val="none" w:sz="0" w:space="0" w:color="auto"/>
        <w:bottom w:val="none" w:sz="0" w:space="0" w:color="auto"/>
        <w:right w:val="none" w:sz="0" w:space="0" w:color="auto"/>
      </w:divBdr>
      <w:divsChild>
        <w:div w:id="1950506700">
          <w:marLeft w:val="640"/>
          <w:marRight w:val="0"/>
          <w:marTop w:val="0"/>
          <w:marBottom w:val="0"/>
          <w:divBdr>
            <w:top w:val="none" w:sz="0" w:space="0" w:color="auto"/>
            <w:left w:val="none" w:sz="0" w:space="0" w:color="auto"/>
            <w:bottom w:val="none" w:sz="0" w:space="0" w:color="auto"/>
            <w:right w:val="none" w:sz="0" w:space="0" w:color="auto"/>
          </w:divBdr>
        </w:div>
        <w:div w:id="1731727616">
          <w:marLeft w:val="640"/>
          <w:marRight w:val="0"/>
          <w:marTop w:val="0"/>
          <w:marBottom w:val="0"/>
          <w:divBdr>
            <w:top w:val="none" w:sz="0" w:space="0" w:color="auto"/>
            <w:left w:val="none" w:sz="0" w:space="0" w:color="auto"/>
            <w:bottom w:val="none" w:sz="0" w:space="0" w:color="auto"/>
            <w:right w:val="none" w:sz="0" w:space="0" w:color="auto"/>
          </w:divBdr>
        </w:div>
        <w:div w:id="655380659">
          <w:marLeft w:val="640"/>
          <w:marRight w:val="0"/>
          <w:marTop w:val="0"/>
          <w:marBottom w:val="0"/>
          <w:divBdr>
            <w:top w:val="none" w:sz="0" w:space="0" w:color="auto"/>
            <w:left w:val="none" w:sz="0" w:space="0" w:color="auto"/>
            <w:bottom w:val="none" w:sz="0" w:space="0" w:color="auto"/>
            <w:right w:val="none" w:sz="0" w:space="0" w:color="auto"/>
          </w:divBdr>
        </w:div>
        <w:div w:id="2106219874">
          <w:marLeft w:val="640"/>
          <w:marRight w:val="0"/>
          <w:marTop w:val="0"/>
          <w:marBottom w:val="0"/>
          <w:divBdr>
            <w:top w:val="none" w:sz="0" w:space="0" w:color="auto"/>
            <w:left w:val="none" w:sz="0" w:space="0" w:color="auto"/>
            <w:bottom w:val="none" w:sz="0" w:space="0" w:color="auto"/>
            <w:right w:val="none" w:sz="0" w:space="0" w:color="auto"/>
          </w:divBdr>
        </w:div>
        <w:div w:id="720060640">
          <w:marLeft w:val="640"/>
          <w:marRight w:val="0"/>
          <w:marTop w:val="0"/>
          <w:marBottom w:val="0"/>
          <w:divBdr>
            <w:top w:val="none" w:sz="0" w:space="0" w:color="auto"/>
            <w:left w:val="none" w:sz="0" w:space="0" w:color="auto"/>
            <w:bottom w:val="none" w:sz="0" w:space="0" w:color="auto"/>
            <w:right w:val="none" w:sz="0" w:space="0" w:color="auto"/>
          </w:divBdr>
        </w:div>
        <w:div w:id="1873573949">
          <w:marLeft w:val="640"/>
          <w:marRight w:val="0"/>
          <w:marTop w:val="0"/>
          <w:marBottom w:val="0"/>
          <w:divBdr>
            <w:top w:val="none" w:sz="0" w:space="0" w:color="auto"/>
            <w:left w:val="none" w:sz="0" w:space="0" w:color="auto"/>
            <w:bottom w:val="none" w:sz="0" w:space="0" w:color="auto"/>
            <w:right w:val="none" w:sz="0" w:space="0" w:color="auto"/>
          </w:divBdr>
        </w:div>
        <w:div w:id="1794328212">
          <w:marLeft w:val="640"/>
          <w:marRight w:val="0"/>
          <w:marTop w:val="0"/>
          <w:marBottom w:val="0"/>
          <w:divBdr>
            <w:top w:val="none" w:sz="0" w:space="0" w:color="auto"/>
            <w:left w:val="none" w:sz="0" w:space="0" w:color="auto"/>
            <w:bottom w:val="none" w:sz="0" w:space="0" w:color="auto"/>
            <w:right w:val="none" w:sz="0" w:space="0" w:color="auto"/>
          </w:divBdr>
        </w:div>
        <w:div w:id="1121149928">
          <w:marLeft w:val="640"/>
          <w:marRight w:val="0"/>
          <w:marTop w:val="0"/>
          <w:marBottom w:val="0"/>
          <w:divBdr>
            <w:top w:val="none" w:sz="0" w:space="0" w:color="auto"/>
            <w:left w:val="none" w:sz="0" w:space="0" w:color="auto"/>
            <w:bottom w:val="none" w:sz="0" w:space="0" w:color="auto"/>
            <w:right w:val="none" w:sz="0" w:space="0" w:color="auto"/>
          </w:divBdr>
        </w:div>
        <w:div w:id="1921058686">
          <w:marLeft w:val="640"/>
          <w:marRight w:val="0"/>
          <w:marTop w:val="0"/>
          <w:marBottom w:val="0"/>
          <w:divBdr>
            <w:top w:val="none" w:sz="0" w:space="0" w:color="auto"/>
            <w:left w:val="none" w:sz="0" w:space="0" w:color="auto"/>
            <w:bottom w:val="none" w:sz="0" w:space="0" w:color="auto"/>
            <w:right w:val="none" w:sz="0" w:space="0" w:color="auto"/>
          </w:divBdr>
        </w:div>
        <w:div w:id="1914504682">
          <w:marLeft w:val="640"/>
          <w:marRight w:val="0"/>
          <w:marTop w:val="0"/>
          <w:marBottom w:val="0"/>
          <w:divBdr>
            <w:top w:val="none" w:sz="0" w:space="0" w:color="auto"/>
            <w:left w:val="none" w:sz="0" w:space="0" w:color="auto"/>
            <w:bottom w:val="none" w:sz="0" w:space="0" w:color="auto"/>
            <w:right w:val="none" w:sz="0" w:space="0" w:color="auto"/>
          </w:divBdr>
        </w:div>
        <w:div w:id="1699357067">
          <w:marLeft w:val="640"/>
          <w:marRight w:val="0"/>
          <w:marTop w:val="0"/>
          <w:marBottom w:val="0"/>
          <w:divBdr>
            <w:top w:val="none" w:sz="0" w:space="0" w:color="auto"/>
            <w:left w:val="none" w:sz="0" w:space="0" w:color="auto"/>
            <w:bottom w:val="none" w:sz="0" w:space="0" w:color="auto"/>
            <w:right w:val="none" w:sz="0" w:space="0" w:color="auto"/>
          </w:divBdr>
        </w:div>
        <w:div w:id="1484851693">
          <w:marLeft w:val="640"/>
          <w:marRight w:val="0"/>
          <w:marTop w:val="0"/>
          <w:marBottom w:val="0"/>
          <w:divBdr>
            <w:top w:val="none" w:sz="0" w:space="0" w:color="auto"/>
            <w:left w:val="none" w:sz="0" w:space="0" w:color="auto"/>
            <w:bottom w:val="none" w:sz="0" w:space="0" w:color="auto"/>
            <w:right w:val="none" w:sz="0" w:space="0" w:color="auto"/>
          </w:divBdr>
        </w:div>
        <w:div w:id="1625229404">
          <w:marLeft w:val="640"/>
          <w:marRight w:val="0"/>
          <w:marTop w:val="0"/>
          <w:marBottom w:val="0"/>
          <w:divBdr>
            <w:top w:val="none" w:sz="0" w:space="0" w:color="auto"/>
            <w:left w:val="none" w:sz="0" w:space="0" w:color="auto"/>
            <w:bottom w:val="none" w:sz="0" w:space="0" w:color="auto"/>
            <w:right w:val="none" w:sz="0" w:space="0" w:color="auto"/>
          </w:divBdr>
        </w:div>
        <w:div w:id="1076976431">
          <w:marLeft w:val="640"/>
          <w:marRight w:val="0"/>
          <w:marTop w:val="0"/>
          <w:marBottom w:val="0"/>
          <w:divBdr>
            <w:top w:val="none" w:sz="0" w:space="0" w:color="auto"/>
            <w:left w:val="none" w:sz="0" w:space="0" w:color="auto"/>
            <w:bottom w:val="none" w:sz="0" w:space="0" w:color="auto"/>
            <w:right w:val="none" w:sz="0" w:space="0" w:color="auto"/>
          </w:divBdr>
        </w:div>
        <w:div w:id="1262949494">
          <w:marLeft w:val="640"/>
          <w:marRight w:val="0"/>
          <w:marTop w:val="0"/>
          <w:marBottom w:val="0"/>
          <w:divBdr>
            <w:top w:val="none" w:sz="0" w:space="0" w:color="auto"/>
            <w:left w:val="none" w:sz="0" w:space="0" w:color="auto"/>
            <w:bottom w:val="none" w:sz="0" w:space="0" w:color="auto"/>
            <w:right w:val="none" w:sz="0" w:space="0" w:color="auto"/>
          </w:divBdr>
        </w:div>
        <w:div w:id="2043630531">
          <w:marLeft w:val="640"/>
          <w:marRight w:val="0"/>
          <w:marTop w:val="0"/>
          <w:marBottom w:val="0"/>
          <w:divBdr>
            <w:top w:val="none" w:sz="0" w:space="0" w:color="auto"/>
            <w:left w:val="none" w:sz="0" w:space="0" w:color="auto"/>
            <w:bottom w:val="none" w:sz="0" w:space="0" w:color="auto"/>
            <w:right w:val="none" w:sz="0" w:space="0" w:color="auto"/>
          </w:divBdr>
        </w:div>
        <w:div w:id="2045137309">
          <w:marLeft w:val="640"/>
          <w:marRight w:val="0"/>
          <w:marTop w:val="0"/>
          <w:marBottom w:val="0"/>
          <w:divBdr>
            <w:top w:val="none" w:sz="0" w:space="0" w:color="auto"/>
            <w:left w:val="none" w:sz="0" w:space="0" w:color="auto"/>
            <w:bottom w:val="none" w:sz="0" w:space="0" w:color="auto"/>
            <w:right w:val="none" w:sz="0" w:space="0" w:color="auto"/>
          </w:divBdr>
        </w:div>
        <w:div w:id="372775076">
          <w:marLeft w:val="640"/>
          <w:marRight w:val="0"/>
          <w:marTop w:val="0"/>
          <w:marBottom w:val="0"/>
          <w:divBdr>
            <w:top w:val="none" w:sz="0" w:space="0" w:color="auto"/>
            <w:left w:val="none" w:sz="0" w:space="0" w:color="auto"/>
            <w:bottom w:val="none" w:sz="0" w:space="0" w:color="auto"/>
            <w:right w:val="none" w:sz="0" w:space="0" w:color="auto"/>
          </w:divBdr>
        </w:div>
        <w:div w:id="1541355458">
          <w:marLeft w:val="640"/>
          <w:marRight w:val="0"/>
          <w:marTop w:val="0"/>
          <w:marBottom w:val="0"/>
          <w:divBdr>
            <w:top w:val="none" w:sz="0" w:space="0" w:color="auto"/>
            <w:left w:val="none" w:sz="0" w:space="0" w:color="auto"/>
            <w:bottom w:val="none" w:sz="0" w:space="0" w:color="auto"/>
            <w:right w:val="none" w:sz="0" w:space="0" w:color="auto"/>
          </w:divBdr>
        </w:div>
        <w:div w:id="804087421">
          <w:marLeft w:val="640"/>
          <w:marRight w:val="0"/>
          <w:marTop w:val="0"/>
          <w:marBottom w:val="0"/>
          <w:divBdr>
            <w:top w:val="none" w:sz="0" w:space="0" w:color="auto"/>
            <w:left w:val="none" w:sz="0" w:space="0" w:color="auto"/>
            <w:bottom w:val="none" w:sz="0" w:space="0" w:color="auto"/>
            <w:right w:val="none" w:sz="0" w:space="0" w:color="auto"/>
          </w:divBdr>
        </w:div>
        <w:div w:id="3173942">
          <w:marLeft w:val="640"/>
          <w:marRight w:val="0"/>
          <w:marTop w:val="0"/>
          <w:marBottom w:val="0"/>
          <w:divBdr>
            <w:top w:val="none" w:sz="0" w:space="0" w:color="auto"/>
            <w:left w:val="none" w:sz="0" w:space="0" w:color="auto"/>
            <w:bottom w:val="none" w:sz="0" w:space="0" w:color="auto"/>
            <w:right w:val="none" w:sz="0" w:space="0" w:color="auto"/>
          </w:divBdr>
        </w:div>
        <w:div w:id="830870187">
          <w:marLeft w:val="640"/>
          <w:marRight w:val="0"/>
          <w:marTop w:val="0"/>
          <w:marBottom w:val="0"/>
          <w:divBdr>
            <w:top w:val="none" w:sz="0" w:space="0" w:color="auto"/>
            <w:left w:val="none" w:sz="0" w:space="0" w:color="auto"/>
            <w:bottom w:val="none" w:sz="0" w:space="0" w:color="auto"/>
            <w:right w:val="none" w:sz="0" w:space="0" w:color="auto"/>
          </w:divBdr>
        </w:div>
        <w:div w:id="1064570233">
          <w:marLeft w:val="640"/>
          <w:marRight w:val="0"/>
          <w:marTop w:val="0"/>
          <w:marBottom w:val="0"/>
          <w:divBdr>
            <w:top w:val="none" w:sz="0" w:space="0" w:color="auto"/>
            <w:left w:val="none" w:sz="0" w:space="0" w:color="auto"/>
            <w:bottom w:val="none" w:sz="0" w:space="0" w:color="auto"/>
            <w:right w:val="none" w:sz="0" w:space="0" w:color="auto"/>
          </w:divBdr>
        </w:div>
        <w:div w:id="1695224864">
          <w:marLeft w:val="640"/>
          <w:marRight w:val="0"/>
          <w:marTop w:val="0"/>
          <w:marBottom w:val="0"/>
          <w:divBdr>
            <w:top w:val="none" w:sz="0" w:space="0" w:color="auto"/>
            <w:left w:val="none" w:sz="0" w:space="0" w:color="auto"/>
            <w:bottom w:val="none" w:sz="0" w:space="0" w:color="auto"/>
            <w:right w:val="none" w:sz="0" w:space="0" w:color="auto"/>
          </w:divBdr>
        </w:div>
        <w:div w:id="685255726">
          <w:marLeft w:val="640"/>
          <w:marRight w:val="0"/>
          <w:marTop w:val="0"/>
          <w:marBottom w:val="0"/>
          <w:divBdr>
            <w:top w:val="none" w:sz="0" w:space="0" w:color="auto"/>
            <w:left w:val="none" w:sz="0" w:space="0" w:color="auto"/>
            <w:bottom w:val="none" w:sz="0" w:space="0" w:color="auto"/>
            <w:right w:val="none" w:sz="0" w:space="0" w:color="auto"/>
          </w:divBdr>
        </w:div>
        <w:div w:id="1954315805">
          <w:marLeft w:val="640"/>
          <w:marRight w:val="0"/>
          <w:marTop w:val="0"/>
          <w:marBottom w:val="0"/>
          <w:divBdr>
            <w:top w:val="none" w:sz="0" w:space="0" w:color="auto"/>
            <w:left w:val="none" w:sz="0" w:space="0" w:color="auto"/>
            <w:bottom w:val="none" w:sz="0" w:space="0" w:color="auto"/>
            <w:right w:val="none" w:sz="0" w:space="0" w:color="auto"/>
          </w:divBdr>
        </w:div>
        <w:div w:id="1369452852">
          <w:marLeft w:val="640"/>
          <w:marRight w:val="0"/>
          <w:marTop w:val="0"/>
          <w:marBottom w:val="0"/>
          <w:divBdr>
            <w:top w:val="none" w:sz="0" w:space="0" w:color="auto"/>
            <w:left w:val="none" w:sz="0" w:space="0" w:color="auto"/>
            <w:bottom w:val="none" w:sz="0" w:space="0" w:color="auto"/>
            <w:right w:val="none" w:sz="0" w:space="0" w:color="auto"/>
          </w:divBdr>
        </w:div>
        <w:div w:id="675881065">
          <w:marLeft w:val="640"/>
          <w:marRight w:val="0"/>
          <w:marTop w:val="0"/>
          <w:marBottom w:val="0"/>
          <w:divBdr>
            <w:top w:val="none" w:sz="0" w:space="0" w:color="auto"/>
            <w:left w:val="none" w:sz="0" w:space="0" w:color="auto"/>
            <w:bottom w:val="none" w:sz="0" w:space="0" w:color="auto"/>
            <w:right w:val="none" w:sz="0" w:space="0" w:color="auto"/>
          </w:divBdr>
        </w:div>
        <w:div w:id="1790852958">
          <w:marLeft w:val="640"/>
          <w:marRight w:val="0"/>
          <w:marTop w:val="0"/>
          <w:marBottom w:val="0"/>
          <w:divBdr>
            <w:top w:val="none" w:sz="0" w:space="0" w:color="auto"/>
            <w:left w:val="none" w:sz="0" w:space="0" w:color="auto"/>
            <w:bottom w:val="none" w:sz="0" w:space="0" w:color="auto"/>
            <w:right w:val="none" w:sz="0" w:space="0" w:color="auto"/>
          </w:divBdr>
        </w:div>
        <w:div w:id="405229368">
          <w:marLeft w:val="640"/>
          <w:marRight w:val="0"/>
          <w:marTop w:val="0"/>
          <w:marBottom w:val="0"/>
          <w:divBdr>
            <w:top w:val="none" w:sz="0" w:space="0" w:color="auto"/>
            <w:left w:val="none" w:sz="0" w:space="0" w:color="auto"/>
            <w:bottom w:val="none" w:sz="0" w:space="0" w:color="auto"/>
            <w:right w:val="none" w:sz="0" w:space="0" w:color="auto"/>
          </w:divBdr>
        </w:div>
        <w:div w:id="788161639">
          <w:marLeft w:val="640"/>
          <w:marRight w:val="0"/>
          <w:marTop w:val="0"/>
          <w:marBottom w:val="0"/>
          <w:divBdr>
            <w:top w:val="none" w:sz="0" w:space="0" w:color="auto"/>
            <w:left w:val="none" w:sz="0" w:space="0" w:color="auto"/>
            <w:bottom w:val="none" w:sz="0" w:space="0" w:color="auto"/>
            <w:right w:val="none" w:sz="0" w:space="0" w:color="auto"/>
          </w:divBdr>
        </w:div>
        <w:div w:id="1552769775">
          <w:marLeft w:val="640"/>
          <w:marRight w:val="0"/>
          <w:marTop w:val="0"/>
          <w:marBottom w:val="0"/>
          <w:divBdr>
            <w:top w:val="none" w:sz="0" w:space="0" w:color="auto"/>
            <w:left w:val="none" w:sz="0" w:space="0" w:color="auto"/>
            <w:bottom w:val="none" w:sz="0" w:space="0" w:color="auto"/>
            <w:right w:val="none" w:sz="0" w:space="0" w:color="auto"/>
          </w:divBdr>
        </w:div>
        <w:div w:id="460461895">
          <w:marLeft w:val="640"/>
          <w:marRight w:val="0"/>
          <w:marTop w:val="0"/>
          <w:marBottom w:val="0"/>
          <w:divBdr>
            <w:top w:val="none" w:sz="0" w:space="0" w:color="auto"/>
            <w:left w:val="none" w:sz="0" w:space="0" w:color="auto"/>
            <w:bottom w:val="none" w:sz="0" w:space="0" w:color="auto"/>
            <w:right w:val="none" w:sz="0" w:space="0" w:color="auto"/>
          </w:divBdr>
        </w:div>
        <w:div w:id="92751888">
          <w:marLeft w:val="640"/>
          <w:marRight w:val="0"/>
          <w:marTop w:val="0"/>
          <w:marBottom w:val="0"/>
          <w:divBdr>
            <w:top w:val="none" w:sz="0" w:space="0" w:color="auto"/>
            <w:left w:val="none" w:sz="0" w:space="0" w:color="auto"/>
            <w:bottom w:val="none" w:sz="0" w:space="0" w:color="auto"/>
            <w:right w:val="none" w:sz="0" w:space="0" w:color="auto"/>
          </w:divBdr>
        </w:div>
        <w:div w:id="464350263">
          <w:marLeft w:val="640"/>
          <w:marRight w:val="0"/>
          <w:marTop w:val="0"/>
          <w:marBottom w:val="0"/>
          <w:divBdr>
            <w:top w:val="none" w:sz="0" w:space="0" w:color="auto"/>
            <w:left w:val="none" w:sz="0" w:space="0" w:color="auto"/>
            <w:bottom w:val="none" w:sz="0" w:space="0" w:color="auto"/>
            <w:right w:val="none" w:sz="0" w:space="0" w:color="auto"/>
          </w:divBdr>
        </w:div>
        <w:div w:id="345787935">
          <w:marLeft w:val="640"/>
          <w:marRight w:val="0"/>
          <w:marTop w:val="0"/>
          <w:marBottom w:val="0"/>
          <w:divBdr>
            <w:top w:val="none" w:sz="0" w:space="0" w:color="auto"/>
            <w:left w:val="none" w:sz="0" w:space="0" w:color="auto"/>
            <w:bottom w:val="none" w:sz="0" w:space="0" w:color="auto"/>
            <w:right w:val="none" w:sz="0" w:space="0" w:color="auto"/>
          </w:divBdr>
        </w:div>
        <w:div w:id="694887705">
          <w:marLeft w:val="640"/>
          <w:marRight w:val="0"/>
          <w:marTop w:val="0"/>
          <w:marBottom w:val="0"/>
          <w:divBdr>
            <w:top w:val="none" w:sz="0" w:space="0" w:color="auto"/>
            <w:left w:val="none" w:sz="0" w:space="0" w:color="auto"/>
            <w:bottom w:val="none" w:sz="0" w:space="0" w:color="auto"/>
            <w:right w:val="none" w:sz="0" w:space="0" w:color="auto"/>
          </w:divBdr>
        </w:div>
        <w:div w:id="1342246007">
          <w:marLeft w:val="640"/>
          <w:marRight w:val="0"/>
          <w:marTop w:val="0"/>
          <w:marBottom w:val="0"/>
          <w:divBdr>
            <w:top w:val="none" w:sz="0" w:space="0" w:color="auto"/>
            <w:left w:val="none" w:sz="0" w:space="0" w:color="auto"/>
            <w:bottom w:val="none" w:sz="0" w:space="0" w:color="auto"/>
            <w:right w:val="none" w:sz="0" w:space="0" w:color="auto"/>
          </w:divBdr>
        </w:div>
        <w:div w:id="1289359588">
          <w:marLeft w:val="640"/>
          <w:marRight w:val="0"/>
          <w:marTop w:val="0"/>
          <w:marBottom w:val="0"/>
          <w:divBdr>
            <w:top w:val="none" w:sz="0" w:space="0" w:color="auto"/>
            <w:left w:val="none" w:sz="0" w:space="0" w:color="auto"/>
            <w:bottom w:val="none" w:sz="0" w:space="0" w:color="auto"/>
            <w:right w:val="none" w:sz="0" w:space="0" w:color="auto"/>
          </w:divBdr>
        </w:div>
        <w:div w:id="137960408">
          <w:marLeft w:val="640"/>
          <w:marRight w:val="0"/>
          <w:marTop w:val="0"/>
          <w:marBottom w:val="0"/>
          <w:divBdr>
            <w:top w:val="none" w:sz="0" w:space="0" w:color="auto"/>
            <w:left w:val="none" w:sz="0" w:space="0" w:color="auto"/>
            <w:bottom w:val="none" w:sz="0" w:space="0" w:color="auto"/>
            <w:right w:val="none" w:sz="0" w:space="0" w:color="auto"/>
          </w:divBdr>
        </w:div>
        <w:div w:id="1174028570">
          <w:marLeft w:val="640"/>
          <w:marRight w:val="0"/>
          <w:marTop w:val="0"/>
          <w:marBottom w:val="0"/>
          <w:divBdr>
            <w:top w:val="none" w:sz="0" w:space="0" w:color="auto"/>
            <w:left w:val="none" w:sz="0" w:space="0" w:color="auto"/>
            <w:bottom w:val="none" w:sz="0" w:space="0" w:color="auto"/>
            <w:right w:val="none" w:sz="0" w:space="0" w:color="auto"/>
          </w:divBdr>
        </w:div>
        <w:div w:id="817038656">
          <w:marLeft w:val="640"/>
          <w:marRight w:val="0"/>
          <w:marTop w:val="0"/>
          <w:marBottom w:val="0"/>
          <w:divBdr>
            <w:top w:val="none" w:sz="0" w:space="0" w:color="auto"/>
            <w:left w:val="none" w:sz="0" w:space="0" w:color="auto"/>
            <w:bottom w:val="none" w:sz="0" w:space="0" w:color="auto"/>
            <w:right w:val="none" w:sz="0" w:space="0" w:color="auto"/>
          </w:divBdr>
        </w:div>
        <w:div w:id="1708945492">
          <w:marLeft w:val="640"/>
          <w:marRight w:val="0"/>
          <w:marTop w:val="0"/>
          <w:marBottom w:val="0"/>
          <w:divBdr>
            <w:top w:val="none" w:sz="0" w:space="0" w:color="auto"/>
            <w:left w:val="none" w:sz="0" w:space="0" w:color="auto"/>
            <w:bottom w:val="none" w:sz="0" w:space="0" w:color="auto"/>
            <w:right w:val="none" w:sz="0" w:space="0" w:color="auto"/>
          </w:divBdr>
        </w:div>
        <w:div w:id="2002999862">
          <w:marLeft w:val="640"/>
          <w:marRight w:val="0"/>
          <w:marTop w:val="0"/>
          <w:marBottom w:val="0"/>
          <w:divBdr>
            <w:top w:val="none" w:sz="0" w:space="0" w:color="auto"/>
            <w:left w:val="none" w:sz="0" w:space="0" w:color="auto"/>
            <w:bottom w:val="none" w:sz="0" w:space="0" w:color="auto"/>
            <w:right w:val="none" w:sz="0" w:space="0" w:color="auto"/>
          </w:divBdr>
        </w:div>
        <w:div w:id="1688673234">
          <w:marLeft w:val="640"/>
          <w:marRight w:val="0"/>
          <w:marTop w:val="0"/>
          <w:marBottom w:val="0"/>
          <w:divBdr>
            <w:top w:val="none" w:sz="0" w:space="0" w:color="auto"/>
            <w:left w:val="none" w:sz="0" w:space="0" w:color="auto"/>
            <w:bottom w:val="none" w:sz="0" w:space="0" w:color="auto"/>
            <w:right w:val="none" w:sz="0" w:space="0" w:color="auto"/>
          </w:divBdr>
        </w:div>
        <w:div w:id="1201085766">
          <w:marLeft w:val="640"/>
          <w:marRight w:val="0"/>
          <w:marTop w:val="0"/>
          <w:marBottom w:val="0"/>
          <w:divBdr>
            <w:top w:val="none" w:sz="0" w:space="0" w:color="auto"/>
            <w:left w:val="none" w:sz="0" w:space="0" w:color="auto"/>
            <w:bottom w:val="none" w:sz="0" w:space="0" w:color="auto"/>
            <w:right w:val="none" w:sz="0" w:space="0" w:color="auto"/>
          </w:divBdr>
        </w:div>
        <w:div w:id="222253652">
          <w:marLeft w:val="640"/>
          <w:marRight w:val="0"/>
          <w:marTop w:val="0"/>
          <w:marBottom w:val="0"/>
          <w:divBdr>
            <w:top w:val="none" w:sz="0" w:space="0" w:color="auto"/>
            <w:left w:val="none" w:sz="0" w:space="0" w:color="auto"/>
            <w:bottom w:val="none" w:sz="0" w:space="0" w:color="auto"/>
            <w:right w:val="none" w:sz="0" w:space="0" w:color="auto"/>
          </w:divBdr>
        </w:div>
        <w:div w:id="1858227662">
          <w:marLeft w:val="640"/>
          <w:marRight w:val="0"/>
          <w:marTop w:val="0"/>
          <w:marBottom w:val="0"/>
          <w:divBdr>
            <w:top w:val="none" w:sz="0" w:space="0" w:color="auto"/>
            <w:left w:val="none" w:sz="0" w:space="0" w:color="auto"/>
            <w:bottom w:val="none" w:sz="0" w:space="0" w:color="auto"/>
            <w:right w:val="none" w:sz="0" w:space="0" w:color="auto"/>
          </w:divBdr>
        </w:div>
        <w:div w:id="1927034909">
          <w:marLeft w:val="640"/>
          <w:marRight w:val="0"/>
          <w:marTop w:val="0"/>
          <w:marBottom w:val="0"/>
          <w:divBdr>
            <w:top w:val="none" w:sz="0" w:space="0" w:color="auto"/>
            <w:left w:val="none" w:sz="0" w:space="0" w:color="auto"/>
            <w:bottom w:val="none" w:sz="0" w:space="0" w:color="auto"/>
            <w:right w:val="none" w:sz="0" w:space="0" w:color="auto"/>
          </w:divBdr>
        </w:div>
        <w:div w:id="968244099">
          <w:marLeft w:val="640"/>
          <w:marRight w:val="0"/>
          <w:marTop w:val="0"/>
          <w:marBottom w:val="0"/>
          <w:divBdr>
            <w:top w:val="none" w:sz="0" w:space="0" w:color="auto"/>
            <w:left w:val="none" w:sz="0" w:space="0" w:color="auto"/>
            <w:bottom w:val="none" w:sz="0" w:space="0" w:color="auto"/>
            <w:right w:val="none" w:sz="0" w:space="0" w:color="auto"/>
          </w:divBdr>
        </w:div>
        <w:div w:id="788353255">
          <w:marLeft w:val="640"/>
          <w:marRight w:val="0"/>
          <w:marTop w:val="0"/>
          <w:marBottom w:val="0"/>
          <w:divBdr>
            <w:top w:val="none" w:sz="0" w:space="0" w:color="auto"/>
            <w:left w:val="none" w:sz="0" w:space="0" w:color="auto"/>
            <w:bottom w:val="none" w:sz="0" w:space="0" w:color="auto"/>
            <w:right w:val="none" w:sz="0" w:space="0" w:color="auto"/>
          </w:divBdr>
        </w:div>
        <w:div w:id="1351444560">
          <w:marLeft w:val="640"/>
          <w:marRight w:val="0"/>
          <w:marTop w:val="0"/>
          <w:marBottom w:val="0"/>
          <w:divBdr>
            <w:top w:val="none" w:sz="0" w:space="0" w:color="auto"/>
            <w:left w:val="none" w:sz="0" w:space="0" w:color="auto"/>
            <w:bottom w:val="none" w:sz="0" w:space="0" w:color="auto"/>
            <w:right w:val="none" w:sz="0" w:space="0" w:color="auto"/>
          </w:divBdr>
        </w:div>
        <w:div w:id="2059354122">
          <w:marLeft w:val="640"/>
          <w:marRight w:val="0"/>
          <w:marTop w:val="0"/>
          <w:marBottom w:val="0"/>
          <w:divBdr>
            <w:top w:val="none" w:sz="0" w:space="0" w:color="auto"/>
            <w:left w:val="none" w:sz="0" w:space="0" w:color="auto"/>
            <w:bottom w:val="none" w:sz="0" w:space="0" w:color="auto"/>
            <w:right w:val="none" w:sz="0" w:space="0" w:color="auto"/>
          </w:divBdr>
        </w:div>
        <w:div w:id="1331644386">
          <w:marLeft w:val="640"/>
          <w:marRight w:val="0"/>
          <w:marTop w:val="0"/>
          <w:marBottom w:val="0"/>
          <w:divBdr>
            <w:top w:val="none" w:sz="0" w:space="0" w:color="auto"/>
            <w:left w:val="none" w:sz="0" w:space="0" w:color="auto"/>
            <w:bottom w:val="none" w:sz="0" w:space="0" w:color="auto"/>
            <w:right w:val="none" w:sz="0" w:space="0" w:color="auto"/>
          </w:divBdr>
        </w:div>
        <w:div w:id="1359890135">
          <w:marLeft w:val="640"/>
          <w:marRight w:val="0"/>
          <w:marTop w:val="0"/>
          <w:marBottom w:val="0"/>
          <w:divBdr>
            <w:top w:val="none" w:sz="0" w:space="0" w:color="auto"/>
            <w:left w:val="none" w:sz="0" w:space="0" w:color="auto"/>
            <w:bottom w:val="none" w:sz="0" w:space="0" w:color="auto"/>
            <w:right w:val="none" w:sz="0" w:space="0" w:color="auto"/>
          </w:divBdr>
        </w:div>
        <w:div w:id="902644287">
          <w:marLeft w:val="640"/>
          <w:marRight w:val="0"/>
          <w:marTop w:val="0"/>
          <w:marBottom w:val="0"/>
          <w:divBdr>
            <w:top w:val="none" w:sz="0" w:space="0" w:color="auto"/>
            <w:left w:val="none" w:sz="0" w:space="0" w:color="auto"/>
            <w:bottom w:val="none" w:sz="0" w:space="0" w:color="auto"/>
            <w:right w:val="none" w:sz="0" w:space="0" w:color="auto"/>
          </w:divBdr>
        </w:div>
        <w:div w:id="1940797874">
          <w:marLeft w:val="640"/>
          <w:marRight w:val="0"/>
          <w:marTop w:val="0"/>
          <w:marBottom w:val="0"/>
          <w:divBdr>
            <w:top w:val="none" w:sz="0" w:space="0" w:color="auto"/>
            <w:left w:val="none" w:sz="0" w:space="0" w:color="auto"/>
            <w:bottom w:val="none" w:sz="0" w:space="0" w:color="auto"/>
            <w:right w:val="none" w:sz="0" w:space="0" w:color="auto"/>
          </w:divBdr>
        </w:div>
        <w:div w:id="281746">
          <w:marLeft w:val="640"/>
          <w:marRight w:val="0"/>
          <w:marTop w:val="0"/>
          <w:marBottom w:val="0"/>
          <w:divBdr>
            <w:top w:val="none" w:sz="0" w:space="0" w:color="auto"/>
            <w:left w:val="none" w:sz="0" w:space="0" w:color="auto"/>
            <w:bottom w:val="none" w:sz="0" w:space="0" w:color="auto"/>
            <w:right w:val="none" w:sz="0" w:space="0" w:color="auto"/>
          </w:divBdr>
        </w:div>
        <w:div w:id="445387335">
          <w:marLeft w:val="640"/>
          <w:marRight w:val="0"/>
          <w:marTop w:val="0"/>
          <w:marBottom w:val="0"/>
          <w:divBdr>
            <w:top w:val="none" w:sz="0" w:space="0" w:color="auto"/>
            <w:left w:val="none" w:sz="0" w:space="0" w:color="auto"/>
            <w:bottom w:val="none" w:sz="0" w:space="0" w:color="auto"/>
            <w:right w:val="none" w:sz="0" w:space="0" w:color="auto"/>
          </w:divBdr>
        </w:div>
        <w:div w:id="771323293">
          <w:marLeft w:val="640"/>
          <w:marRight w:val="0"/>
          <w:marTop w:val="0"/>
          <w:marBottom w:val="0"/>
          <w:divBdr>
            <w:top w:val="none" w:sz="0" w:space="0" w:color="auto"/>
            <w:left w:val="none" w:sz="0" w:space="0" w:color="auto"/>
            <w:bottom w:val="none" w:sz="0" w:space="0" w:color="auto"/>
            <w:right w:val="none" w:sz="0" w:space="0" w:color="auto"/>
          </w:divBdr>
        </w:div>
        <w:div w:id="846283977">
          <w:marLeft w:val="640"/>
          <w:marRight w:val="0"/>
          <w:marTop w:val="0"/>
          <w:marBottom w:val="0"/>
          <w:divBdr>
            <w:top w:val="none" w:sz="0" w:space="0" w:color="auto"/>
            <w:left w:val="none" w:sz="0" w:space="0" w:color="auto"/>
            <w:bottom w:val="none" w:sz="0" w:space="0" w:color="auto"/>
            <w:right w:val="none" w:sz="0" w:space="0" w:color="auto"/>
          </w:divBdr>
        </w:div>
        <w:div w:id="1589384871">
          <w:marLeft w:val="640"/>
          <w:marRight w:val="0"/>
          <w:marTop w:val="0"/>
          <w:marBottom w:val="0"/>
          <w:divBdr>
            <w:top w:val="none" w:sz="0" w:space="0" w:color="auto"/>
            <w:left w:val="none" w:sz="0" w:space="0" w:color="auto"/>
            <w:bottom w:val="none" w:sz="0" w:space="0" w:color="auto"/>
            <w:right w:val="none" w:sz="0" w:space="0" w:color="auto"/>
          </w:divBdr>
        </w:div>
        <w:div w:id="620382818">
          <w:marLeft w:val="640"/>
          <w:marRight w:val="0"/>
          <w:marTop w:val="0"/>
          <w:marBottom w:val="0"/>
          <w:divBdr>
            <w:top w:val="none" w:sz="0" w:space="0" w:color="auto"/>
            <w:left w:val="none" w:sz="0" w:space="0" w:color="auto"/>
            <w:bottom w:val="none" w:sz="0" w:space="0" w:color="auto"/>
            <w:right w:val="none" w:sz="0" w:space="0" w:color="auto"/>
          </w:divBdr>
        </w:div>
        <w:div w:id="527446878">
          <w:marLeft w:val="640"/>
          <w:marRight w:val="0"/>
          <w:marTop w:val="0"/>
          <w:marBottom w:val="0"/>
          <w:divBdr>
            <w:top w:val="none" w:sz="0" w:space="0" w:color="auto"/>
            <w:left w:val="none" w:sz="0" w:space="0" w:color="auto"/>
            <w:bottom w:val="none" w:sz="0" w:space="0" w:color="auto"/>
            <w:right w:val="none" w:sz="0" w:space="0" w:color="auto"/>
          </w:divBdr>
        </w:div>
        <w:div w:id="757406467">
          <w:marLeft w:val="640"/>
          <w:marRight w:val="0"/>
          <w:marTop w:val="0"/>
          <w:marBottom w:val="0"/>
          <w:divBdr>
            <w:top w:val="none" w:sz="0" w:space="0" w:color="auto"/>
            <w:left w:val="none" w:sz="0" w:space="0" w:color="auto"/>
            <w:bottom w:val="none" w:sz="0" w:space="0" w:color="auto"/>
            <w:right w:val="none" w:sz="0" w:space="0" w:color="auto"/>
          </w:divBdr>
        </w:div>
        <w:div w:id="1122765806">
          <w:marLeft w:val="640"/>
          <w:marRight w:val="0"/>
          <w:marTop w:val="0"/>
          <w:marBottom w:val="0"/>
          <w:divBdr>
            <w:top w:val="none" w:sz="0" w:space="0" w:color="auto"/>
            <w:left w:val="none" w:sz="0" w:space="0" w:color="auto"/>
            <w:bottom w:val="none" w:sz="0" w:space="0" w:color="auto"/>
            <w:right w:val="none" w:sz="0" w:space="0" w:color="auto"/>
          </w:divBdr>
        </w:div>
        <w:div w:id="819418868">
          <w:marLeft w:val="640"/>
          <w:marRight w:val="0"/>
          <w:marTop w:val="0"/>
          <w:marBottom w:val="0"/>
          <w:divBdr>
            <w:top w:val="none" w:sz="0" w:space="0" w:color="auto"/>
            <w:left w:val="none" w:sz="0" w:space="0" w:color="auto"/>
            <w:bottom w:val="none" w:sz="0" w:space="0" w:color="auto"/>
            <w:right w:val="none" w:sz="0" w:space="0" w:color="auto"/>
          </w:divBdr>
        </w:div>
        <w:div w:id="1586331597">
          <w:marLeft w:val="640"/>
          <w:marRight w:val="0"/>
          <w:marTop w:val="0"/>
          <w:marBottom w:val="0"/>
          <w:divBdr>
            <w:top w:val="none" w:sz="0" w:space="0" w:color="auto"/>
            <w:left w:val="none" w:sz="0" w:space="0" w:color="auto"/>
            <w:bottom w:val="none" w:sz="0" w:space="0" w:color="auto"/>
            <w:right w:val="none" w:sz="0" w:space="0" w:color="auto"/>
          </w:divBdr>
        </w:div>
        <w:div w:id="129328167">
          <w:marLeft w:val="640"/>
          <w:marRight w:val="0"/>
          <w:marTop w:val="0"/>
          <w:marBottom w:val="0"/>
          <w:divBdr>
            <w:top w:val="none" w:sz="0" w:space="0" w:color="auto"/>
            <w:left w:val="none" w:sz="0" w:space="0" w:color="auto"/>
            <w:bottom w:val="none" w:sz="0" w:space="0" w:color="auto"/>
            <w:right w:val="none" w:sz="0" w:space="0" w:color="auto"/>
          </w:divBdr>
        </w:div>
        <w:div w:id="1174953680">
          <w:marLeft w:val="640"/>
          <w:marRight w:val="0"/>
          <w:marTop w:val="0"/>
          <w:marBottom w:val="0"/>
          <w:divBdr>
            <w:top w:val="none" w:sz="0" w:space="0" w:color="auto"/>
            <w:left w:val="none" w:sz="0" w:space="0" w:color="auto"/>
            <w:bottom w:val="none" w:sz="0" w:space="0" w:color="auto"/>
            <w:right w:val="none" w:sz="0" w:space="0" w:color="auto"/>
          </w:divBdr>
        </w:div>
        <w:div w:id="1740010385">
          <w:marLeft w:val="640"/>
          <w:marRight w:val="0"/>
          <w:marTop w:val="0"/>
          <w:marBottom w:val="0"/>
          <w:divBdr>
            <w:top w:val="none" w:sz="0" w:space="0" w:color="auto"/>
            <w:left w:val="none" w:sz="0" w:space="0" w:color="auto"/>
            <w:bottom w:val="none" w:sz="0" w:space="0" w:color="auto"/>
            <w:right w:val="none" w:sz="0" w:space="0" w:color="auto"/>
          </w:divBdr>
        </w:div>
        <w:div w:id="1022124681">
          <w:marLeft w:val="640"/>
          <w:marRight w:val="0"/>
          <w:marTop w:val="0"/>
          <w:marBottom w:val="0"/>
          <w:divBdr>
            <w:top w:val="none" w:sz="0" w:space="0" w:color="auto"/>
            <w:left w:val="none" w:sz="0" w:space="0" w:color="auto"/>
            <w:bottom w:val="none" w:sz="0" w:space="0" w:color="auto"/>
            <w:right w:val="none" w:sz="0" w:space="0" w:color="auto"/>
          </w:divBdr>
        </w:div>
        <w:div w:id="1179009099">
          <w:marLeft w:val="640"/>
          <w:marRight w:val="0"/>
          <w:marTop w:val="0"/>
          <w:marBottom w:val="0"/>
          <w:divBdr>
            <w:top w:val="none" w:sz="0" w:space="0" w:color="auto"/>
            <w:left w:val="none" w:sz="0" w:space="0" w:color="auto"/>
            <w:bottom w:val="none" w:sz="0" w:space="0" w:color="auto"/>
            <w:right w:val="none" w:sz="0" w:space="0" w:color="auto"/>
          </w:divBdr>
        </w:div>
        <w:div w:id="554434749">
          <w:marLeft w:val="640"/>
          <w:marRight w:val="0"/>
          <w:marTop w:val="0"/>
          <w:marBottom w:val="0"/>
          <w:divBdr>
            <w:top w:val="none" w:sz="0" w:space="0" w:color="auto"/>
            <w:left w:val="none" w:sz="0" w:space="0" w:color="auto"/>
            <w:bottom w:val="none" w:sz="0" w:space="0" w:color="auto"/>
            <w:right w:val="none" w:sz="0" w:space="0" w:color="auto"/>
          </w:divBdr>
        </w:div>
        <w:div w:id="1830175265">
          <w:marLeft w:val="640"/>
          <w:marRight w:val="0"/>
          <w:marTop w:val="0"/>
          <w:marBottom w:val="0"/>
          <w:divBdr>
            <w:top w:val="none" w:sz="0" w:space="0" w:color="auto"/>
            <w:left w:val="none" w:sz="0" w:space="0" w:color="auto"/>
            <w:bottom w:val="none" w:sz="0" w:space="0" w:color="auto"/>
            <w:right w:val="none" w:sz="0" w:space="0" w:color="auto"/>
          </w:divBdr>
        </w:div>
        <w:div w:id="390882485">
          <w:marLeft w:val="640"/>
          <w:marRight w:val="0"/>
          <w:marTop w:val="0"/>
          <w:marBottom w:val="0"/>
          <w:divBdr>
            <w:top w:val="none" w:sz="0" w:space="0" w:color="auto"/>
            <w:left w:val="none" w:sz="0" w:space="0" w:color="auto"/>
            <w:bottom w:val="none" w:sz="0" w:space="0" w:color="auto"/>
            <w:right w:val="none" w:sz="0" w:space="0" w:color="auto"/>
          </w:divBdr>
        </w:div>
      </w:divsChild>
    </w:div>
    <w:div w:id="587689255">
      <w:bodyDiv w:val="1"/>
      <w:marLeft w:val="0"/>
      <w:marRight w:val="0"/>
      <w:marTop w:val="0"/>
      <w:marBottom w:val="0"/>
      <w:divBdr>
        <w:top w:val="none" w:sz="0" w:space="0" w:color="auto"/>
        <w:left w:val="none" w:sz="0" w:space="0" w:color="auto"/>
        <w:bottom w:val="none" w:sz="0" w:space="0" w:color="auto"/>
        <w:right w:val="none" w:sz="0" w:space="0" w:color="auto"/>
      </w:divBdr>
    </w:div>
    <w:div w:id="588271090">
      <w:bodyDiv w:val="1"/>
      <w:marLeft w:val="0"/>
      <w:marRight w:val="0"/>
      <w:marTop w:val="0"/>
      <w:marBottom w:val="0"/>
      <w:divBdr>
        <w:top w:val="none" w:sz="0" w:space="0" w:color="auto"/>
        <w:left w:val="none" w:sz="0" w:space="0" w:color="auto"/>
        <w:bottom w:val="none" w:sz="0" w:space="0" w:color="auto"/>
        <w:right w:val="none" w:sz="0" w:space="0" w:color="auto"/>
      </w:divBdr>
      <w:divsChild>
        <w:div w:id="253823520">
          <w:marLeft w:val="640"/>
          <w:marRight w:val="0"/>
          <w:marTop w:val="0"/>
          <w:marBottom w:val="0"/>
          <w:divBdr>
            <w:top w:val="none" w:sz="0" w:space="0" w:color="auto"/>
            <w:left w:val="none" w:sz="0" w:space="0" w:color="auto"/>
            <w:bottom w:val="none" w:sz="0" w:space="0" w:color="auto"/>
            <w:right w:val="none" w:sz="0" w:space="0" w:color="auto"/>
          </w:divBdr>
        </w:div>
        <w:div w:id="1761832281">
          <w:marLeft w:val="640"/>
          <w:marRight w:val="0"/>
          <w:marTop w:val="0"/>
          <w:marBottom w:val="0"/>
          <w:divBdr>
            <w:top w:val="none" w:sz="0" w:space="0" w:color="auto"/>
            <w:left w:val="none" w:sz="0" w:space="0" w:color="auto"/>
            <w:bottom w:val="none" w:sz="0" w:space="0" w:color="auto"/>
            <w:right w:val="none" w:sz="0" w:space="0" w:color="auto"/>
          </w:divBdr>
        </w:div>
        <w:div w:id="519852842">
          <w:marLeft w:val="640"/>
          <w:marRight w:val="0"/>
          <w:marTop w:val="0"/>
          <w:marBottom w:val="0"/>
          <w:divBdr>
            <w:top w:val="none" w:sz="0" w:space="0" w:color="auto"/>
            <w:left w:val="none" w:sz="0" w:space="0" w:color="auto"/>
            <w:bottom w:val="none" w:sz="0" w:space="0" w:color="auto"/>
            <w:right w:val="none" w:sz="0" w:space="0" w:color="auto"/>
          </w:divBdr>
        </w:div>
        <w:div w:id="502017302">
          <w:marLeft w:val="640"/>
          <w:marRight w:val="0"/>
          <w:marTop w:val="0"/>
          <w:marBottom w:val="0"/>
          <w:divBdr>
            <w:top w:val="none" w:sz="0" w:space="0" w:color="auto"/>
            <w:left w:val="none" w:sz="0" w:space="0" w:color="auto"/>
            <w:bottom w:val="none" w:sz="0" w:space="0" w:color="auto"/>
            <w:right w:val="none" w:sz="0" w:space="0" w:color="auto"/>
          </w:divBdr>
        </w:div>
        <w:div w:id="1159152617">
          <w:marLeft w:val="640"/>
          <w:marRight w:val="0"/>
          <w:marTop w:val="0"/>
          <w:marBottom w:val="0"/>
          <w:divBdr>
            <w:top w:val="none" w:sz="0" w:space="0" w:color="auto"/>
            <w:left w:val="none" w:sz="0" w:space="0" w:color="auto"/>
            <w:bottom w:val="none" w:sz="0" w:space="0" w:color="auto"/>
            <w:right w:val="none" w:sz="0" w:space="0" w:color="auto"/>
          </w:divBdr>
        </w:div>
        <w:div w:id="1435789615">
          <w:marLeft w:val="640"/>
          <w:marRight w:val="0"/>
          <w:marTop w:val="0"/>
          <w:marBottom w:val="0"/>
          <w:divBdr>
            <w:top w:val="none" w:sz="0" w:space="0" w:color="auto"/>
            <w:left w:val="none" w:sz="0" w:space="0" w:color="auto"/>
            <w:bottom w:val="none" w:sz="0" w:space="0" w:color="auto"/>
            <w:right w:val="none" w:sz="0" w:space="0" w:color="auto"/>
          </w:divBdr>
        </w:div>
        <w:div w:id="1357151365">
          <w:marLeft w:val="640"/>
          <w:marRight w:val="0"/>
          <w:marTop w:val="0"/>
          <w:marBottom w:val="0"/>
          <w:divBdr>
            <w:top w:val="none" w:sz="0" w:space="0" w:color="auto"/>
            <w:left w:val="none" w:sz="0" w:space="0" w:color="auto"/>
            <w:bottom w:val="none" w:sz="0" w:space="0" w:color="auto"/>
            <w:right w:val="none" w:sz="0" w:space="0" w:color="auto"/>
          </w:divBdr>
        </w:div>
        <w:div w:id="796290048">
          <w:marLeft w:val="640"/>
          <w:marRight w:val="0"/>
          <w:marTop w:val="0"/>
          <w:marBottom w:val="0"/>
          <w:divBdr>
            <w:top w:val="none" w:sz="0" w:space="0" w:color="auto"/>
            <w:left w:val="none" w:sz="0" w:space="0" w:color="auto"/>
            <w:bottom w:val="none" w:sz="0" w:space="0" w:color="auto"/>
            <w:right w:val="none" w:sz="0" w:space="0" w:color="auto"/>
          </w:divBdr>
        </w:div>
        <w:div w:id="1725055331">
          <w:marLeft w:val="640"/>
          <w:marRight w:val="0"/>
          <w:marTop w:val="0"/>
          <w:marBottom w:val="0"/>
          <w:divBdr>
            <w:top w:val="none" w:sz="0" w:space="0" w:color="auto"/>
            <w:left w:val="none" w:sz="0" w:space="0" w:color="auto"/>
            <w:bottom w:val="none" w:sz="0" w:space="0" w:color="auto"/>
            <w:right w:val="none" w:sz="0" w:space="0" w:color="auto"/>
          </w:divBdr>
        </w:div>
        <w:div w:id="205289916">
          <w:marLeft w:val="640"/>
          <w:marRight w:val="0"/>
          <w:marTop w:val="0"/>
          <w:marBottom w:val="0"/>
          <w:divBdr>
            <w:top w:val="none" w:sz="0" w:space="0" w:color="auto"/>
            <w:left w:val="none" w:sz="0" w:space="0" w:color="auto"/>
            <w:bottom w:val="none" w:sz="0" w:space="0" w:color="auto"/>
            <w:right w:val="none" w:sz="0" w:space="0" w:color="auto"/>
          </w:divBdr>
        </w:div>
        <w:div w:id="1380468830">
          <w:marLeft w:val="640"/>
          <w:marRight w:val="0"/>
          <w:marTop w:val="0"/>
          <w:marBottom w:val="0"/>
          <w:divBdr>
            <w:top w:val="none" w:sz="0" w:space="0" w:color="auto"/>
            <w:left w:val="none" w:sz="0" w:space="0" w:color="auto"/>
            <w:bottom w:val="none" w:sz="0" w:space="0" w:color="auto"/>
            <w:right w:val="none" w:sz="0" w:space="0" w:color="auto"/>
          </w:divBdr>
        </w:div>
        <w:div w:id="1427077964">
          <w:marLeft w:val="640"/>
          <w:marRight w:val="0"/>
          <w:marTop w:val="0"/>
          <w:marBottom w:val="0"/>
          <w:divBdr>
            <w:top w:val="none" w:sz="0" w:space="0" w:color="auto"/>
            <w:left w:val="none" w:sz="0" w:space="0" w:color="auto"/>
            <w:bottom w:val="none" w:sz="0" w:space="0" w:color="auto"/>
            <w:right w:val="none" w:sz="0" w:space="0" w:color="auto"/>
          </w:divBdr>
        </w:div>
        <w:div w:id="1359770542">
          <w:marLeft w:val="640"/>
          <w:marRight w:val="0"/>
          <w:marTop w:val="0"/>
          <w:marBottom w:val="0"/>
          <w:divBdr>
            <w:top w:val="none" w:sz="0" w:space="0" w:color="auto"/>
            <w:left w:val="none" w:sz="0" w:space="0" w:color="auto"/>
            <w:bottom w:val="none" w:sz="0" w:space="0" w:color="auto"/>
            <w:right w:val="none" w:sz="0" w:space="0" w:color="auto"/>
          </w:divBdr>
        </w:div>
        <w:div w:id="327900315">
          <w:marLeft w:val="640"/>
          <w:marRight w:val="0"/>
          <w:marTop w:val="0"/>
          <w:marBottom w:val="0"/>
          <w:divBdr>
            <w:top w:val="none" w:sz="0" w:space="0" w:color="auto"/>
            <w:left w:val="none" w:sz="0" w:space="0" w:color="auto"/>
            <w:bottom w:val="none" w:sz="0" w:space="0" w:color="auto"/>
            <w:right w:val="none" w:sz="0" w:space="0" w:color="auto"/>
          </w:divBdr>
        </w:div>
        <w:div w:id="1450516647">
          <w:marLeft w:val="640"/>
          <w:marRight w:val="0"/>
          <w:marTop w:val="0"/>
          <w:marBottom w:val="0"/>
          <w:divBdr>
            <w:top w:val="none" w:sz="0" w:space="0" w:color="auto"/>
            <w:left w:val="none" w:sz="0" w:space="0" w:color="auto"/>
            <w:bottom w:val="none" w:sz="0" w:space="0" w:color="auto"/>
            <w:right w:val="none" w:sz="0" w:space="0" w:color="auto"/>
          </w:divBdr>
        </w:div>
        <w:div w:id="651058638">
          <w:marLeft w:val="640"/>
          <w:marRight w:val="0"/>
          <w:marTop w:val="0"/>
          <w:marBottom w:val="0"/>
          <w:divBdr>
            <w:top w:val="none" w:sz="0" w:space="0" w:color="auto"/>
            <w:left w:val="none" w:sz="0" w:space="0" w:color="auto"/>
            <w:bottom w:val="none" w:sz="0" w:space="0" w:color="auto"/>
            <w:right w:val="none" w:sz="0" w:space="0" w:color="auto"/>
          </w:divBdr>
        </w:div>
        <w:div w:id="1192574980">
          <w:marLeft w:val="640"/>
          <w:marRight w:val="0"/>
          <w:marTop w:val="0"/>
          <w:marBottom w:val="0"/>
          <w:divBdr>
            <w:top w:val="none" w:sz="0" w:space="0" w:color="auto"/>
            <w:left w:val="none" w:sz="0" w:space="0" w:color="auto"/>
            <w:bottom w:val="none" w:sz="0" w:space="0" w:color="auto"/>
            <w:right w:val="none" w:sz="0" w:space="0" w:color="auto"/>
          </w:divBdr>
        </w:div>
        <w:div w:id="1738478987">
          <w:marLeft w:val="640"/>
          <w:marRight w:val="0"/>
          <w:marTop w:val="0"/>
          <w:marBottom w:val="0"/>
          <w:divBdr>
            <w:top w:val="none" w:sz="0" w:space="0" w:color="auto"/>
            <w:left w:val="none" w:sz="0" w:space="0" w:color="auto"/>
            <w:bottom w:val="none" w:sz="0" w:space="0" w:color="auto"/>
            <w:right w:val="none" w:sz="0" w:space="0" w:color="auto"/>
          </w:divBdr>
        </w:div>
        <w:div w:id="363284982">
          <w:marLeft w:val="640"/>
          <w:marRight w:val="0"/>
          <w:marTop w:val="0"/>
          <w:marBottom w:val="0"/>
          <w:divBdr>
            <w:top w:val="none" w:sz="0" w:space="0" w:color="auto"/>
            <w:left w:val="none" w:sz="0" w:space="0" w:color="auto"/>
            <w:bottom w:val="none" w:sz="0" w:space="0" w:color="auto"/>
            <w:right w:val="none" w:sz="0" w:space="0" w:color="auto"/>
          </w:divBdr>
        </w:div>
        <w:div w:id="2127383448">
          <w:marLeft w:val="640"/>
          <w:marRight w:val="0"/>
          <w:marTop w:val="0"/>
          <w:marBottom w:val="0"/>
          <w:divBdr>
            <w:top w:val="none" w:sz="0" w:space="0" w:color="auto"/>
            <w:left w:val="none" w:sz="0" w:space="0" w:color="auto"/>
            <w:bottom w:val="none" w:sz="0" w:space="0" w:color="auto"/>
            <w:right w:val="none" w:sz="0" w:space="0" w:color="auto"/>
          </w:divBdr>
        </w:div>
        <w:div w:id="386224963">
          <w:marLeft w:val="640"/>
          <w:marRight w:val="0"/>
          <w:marTop w:val="0"/>
          <w:marBottom w:val="0"/>
          <w:divBdr>
            <w:top w:val="none" w:sz="0" w:space="0" w:color="auto"/>
            <w:left w:val="none" w:sz="0" w:space="0" w:color="auto"/>
            <w:bottom w:val="none" w:sz="0" w:space="0" w:color="auto"/>
            <w:right w:val="none" w:sz="0" w:space="0" w:color="auto"/>
          </w:divBdr>
        </w:div>
        <w:div w:id="1475953653">
          <w:marLeft w:val="640"/>
          <w:marRight w:val="0"/>
          <w:marTop w:val="0"/>
          <w:marBottom w:val="0"/>
          <w:divBdr>
            <w:top w:val="none" w:sz="0" w:space="0" w:color="auto"/>
            <w:left w:val="none" w:sz="0" w:space="0" w:color="auto"/>
            <w:bottom w:val="none" w:sz="0" w:space="0" w:color="auto"/>
            <w:right w:val="none" w:sz="0" w:space="0" w:color="auto"/>
          </w:divBdr>
        </w:div>
        <w:div w:id="702949925">
          <w:marLeft w:val="640"/>
          <w:marRight w:val="0"/>
          <w:marTop w:val="0"/>
          <w:marBottom w:val="0"/>
          <w:divBdr>
            <w:top w:val="none" w:sz="0" w:space="0" w:color="auto"/>
            <w:left w:val="none" w:sz="0" w:space="0" w:color="auto"/>
            <w:bottom w:val="none" w:sz="0" w:space="0" w:color="auto"/>
            <w:right w:val="none" w:sz="0" w:space="0" w:color="auto"/>
          </w:divBdr>
        </w:div>
        <w:div w:id="1768505358">
          <w:marLeft w:val="640"/>
          <w:marRight w:val="0"/>
          <w:marTop w:val="0"/>
          <w:marBottom w:val="0"/>
          <w:divBdr>
            <w:top w:val="none" w:sz="0" w:space="0" w:color="auto"/>
            <w:left w:val="none" w:sz="0" w:space="0" w:color="auto"/>
            <w:bottom w:val="none" w:sz="0" w:space="0" w:color="auto"/>
            <w:right w:val="none" w:sz="0" w:space="0" w:color="auto"/>
          </w:divBdr>
        </w:div>
        <w:div w:id="2077699659">
          <w:marLeft w:val="640"/>
          <w:marRight w:val="0"/>
          <w:marTop w:val="0"/>
          <w:marBottom w:val="0"/>
          <w:divBdr>
            <w:top w:val="none" w:sz="0" w:space="0" w:color="auto"/>
            <w:left w:val="none" w:sz="0" w:space="0" w:color="auto"/>
            <w:bottom w:val="none" w:sz="0" w:space="0" w:color="auto"/>
            <w:right w:val="none" w:sz="0" w:space="0" w:color="auto"/>
          </w:divBdr>
        </w:div>
        <w:div w:id="216935478">
          <w:marLeft w:val="640"/>
          <w:marRight w:val="0"/>
          <w:marTop w:val="0"/>
          <w:marBottom w:val="0"/>
          <w:divBdr>
            <w:top w:val="none" w:sz="0" w:space="0" w:color="auto"/>
            <w:left w:val="none" w:sz="0" w:space="0" w:color="auto"/>
            <w:bottom w:val="none" w:sz="0" w:space="0" w:color="auto"/>
            <w:right w:val="none" w:sz="0" w:space="0" w:color="auto"/>
          </w:divBdr>
        </w:div>
        <w:div w:id="609122905">
          <w:marLeft w:val="640"/>
          <w:marRight w:val="0"/>
          <w:marTop w:val="0"/>
          <w:marBottom w:val="0"/>
          <w:divBdr>
            <w:top w:val="none" w:sz="0" w:space="0" w:color="auto"/>
            <w:left w:val="none" w:sz="0" w:space="0" w:color="auto"/>
            <w:bottom w:val="none" w:sz="0" w:space="0" w:color="auto"/>
            <w:right w:val="none" w:sz="0" w:space="0" w:color="auto"/>
          </w:divBdr>
        </w:div>
        <w:div w:id="1590849621">
          <w:marLeft w:val="640"/>
          <w:marRight w:val="0"/>
          <w:marTop w:val="0"/>
          <w:marBottom w:val="0"/>
          <w:divBdr>
            <w:top w:val="none" w:sz="0" w:space="0" w:color="auto"/>
            <w:left w:val="none" w:sz="0" w:space="0" w:color="auto"/>
            <w:bottom w:val="none" w:sz="0" w:space="0" w:color="auto"/>
            <w:right w:val="none" w:sz="0" w:space="0" w:color="auto"/>
          </w:divBdr>
        </w:div>
        <w:div w:id="614295149">
          <w:marLeft w:val="640"/>
          <w:marRight w:val="0"/>
          <w:marTop w:val="0"/>
          <w:marBottom w:val="0"/>
          <w:divBdr>
            <w:top w:val="none" w:sz="0" w:space="0" w:color="auto"/>
            <w:left w:val="none" w:sz="0" w:space="0" w:color="auto"/>
            <w:bottom w:val="none" w:sz="0" w:space="0" w:color="auto"/>
            <w:right w:val="none" w:sz="0" w:space="0" w:color="auto"/>
          </w:divBdr>
        </w:div>
        <w:div w:id="350568538">
          <w:marLeft w:val="640"/>
          <w:marRight w:val="0"/>
          <w:marTop w:val="0"/>
          <w:marBottom w:val="0"/>
          <w:divBdr>
            <w:top w:val="none" w:sz="0" w:space="0" w:color="auto"/>
            <w:left w:val="none" w:sz="0" w:space="0" w:color="auto"/>
            <w:bottom w:val="none" w:sz="0" w:space="0" w:color="auto"/>
            <w:right w:val="none" w:sz="0" w:space="0" w:color="auto"/>
          </w:divBdr>
        </w:div>
        <w:div w:id="1452630857">
          <w:marLeft w:val="640"/>
          <w:marRight w:val="0"/>
          <w:marTop w:val="0"/>
          <w:marBottom w:val="0"/>
          <w:divBdr>
            <w:top w:val="none" w:sz="0" w:space="0" w:color="auto"/>
            <w:left w:val="none" w:sz="0" w:space="0" w:color="auto"/>
            <w:bottom w:val="none" w:sz="0" w:space="0" w:color="auto"/>
            <w:right w:val="none" w:sz="0" w:space="0" w:color="auto"/>
          </w:divBdr>
        </w:div>
        <w:div w:id="2126343724">
          <w:marLeft w:val="640"/>
          <w:marRight w:val="0"/>
          <w:marTop w:val="0"/>
          <w:marBottom w:val="0"/>
          <w:divBdr>
            <w:top w:val="none" w:sz="0" w:space="0" w:color="auto"/>
            <w:left w:val="none" w:sz="0" w:space="0" w:color="auto"/>
            <w:bottom w:val="none" w:sz="0" w:space="0" w:color="auto"/>
            <w:right w:val="none" w:sz="0" w:space="0" w:color="auto"/>
          </w:divBdr>
        </w:div>
        <w:div w:id="887303449">
          <w:marLeft w:val="640"/>
          <w:marRight w:val="0"/>
          <w:marTop w:val="0"/>
          <w:marBottom w:val="0"/>
          <w:divBdr>
            <w:top w:val="none" w:sz="0" w:space="0" w:color="auto"/>
            <w:left w:val="none" w:sz="0" w:space="0" w:color="auto"/>
            <w:bottom w:val="none" w:sz="0" w:space="0" w:color="auto"/>
            <w:right w:val="none" w:sz="0" w:space="0" w:color="auto"/>
          </w:divBdr>
        </w:div>
        <w:div w:id="743648155">
          <w:marLeft w:val="640"/>
          <w:marRight w:val="0"/>
          <w:marTop w:val="0"/>
          <w:marBottom w:val="0"/>
          <w:divBdr>
            <w:top w:val="none" w:sz="0" w:space="0" w:color="auto"/>
            <w:left w:val="none" w:sz="0" w:space="0" w:color="auto"/>
            <w:bottom w:val="none" w:sz="0" w:space="0" w:color="auto"/>
            <w:right w:val="none" w:sz="0" w:space="0" w:color="auto"/>
          </w:divBdr>
        </w:div>
        <w:div w:id="2119372575">
          <w:marLeft w:val="640"/>
          <w:marRight w:val="0"/>
          <w:marTop w:val="0"/>
          <w:marBottom w:val="0"/>
          <w:divBdr>
            <w:top w:val="none" w:sz="0" w:space="0" w:color="auto"/>
            <w:left w:val="none" w:sz="0" w:space="0" w:color="auto"/>
            <w:bottom w:val="none" w:sz="0" w:space="0" w:color="auto"/>
            <w:right w:val="none" w:sz="0" w:space="0" w:color="auto"/>
          </w:divBdr>
        </w:div>
        <w:div w:id="499272914">
          <w:marLeft w:val="640"/>
          <w:marRight w:val="0"/>
          <w:marTop w:val="0"/>
          <w:marBottom w:val="0"/>
          <w:divBdr>
            <w:top w:val="none" w:sz="0" w:space="0" w:color="auto"/>
            <w:left w:val="none" w:sz="0" w:space="0" w:color="auto"/>
            <w:bottom w:val="none" w:sz="0" w:space="0" w:color="auto"/>
            <w:right w:val="none" w:sz="0" w:space="0" w:color="auto"/>
          </w:divBdr>
        </w:div>
        <w:div w:id="731192727">
          <w:marLeft w:val="640"/>
          <w:marRight w:val="0"/>
          <w:marTop w:val="0"/>
          <w:marBottom w:val="0"/>
          <w:divBdr>
            <w:top w:val="none" w:sz="0" w:space="0" w:color="auto"/>
            <w:left w:val="none" w:sz="0" w:space="0" w:color="auto"/>
            <w:bottom w:val="none" w:sz="0" w:space="0" w:color="auto"/>
            <w:right w:val="none" w:sz="0" w:space="0" w:color="auto"/>
          </w:divBdr>
        </w:div>
        <w:div w:id="723017755">
          <w:marLeft w:val="640"/>
          <w:marRight w:val="0"/>
          <w:marTop w:val="0"/>
          <w:marBottom w:val="0"/>
          <w:divBdr>
            <w:top w:val="none" w:sz="0" w:space="0" w:color="auto"/>
            <w:left w:val="none" w:sz="0" w:space="0" w:color="auto"/>
            <w:bottom w:val="none" w:sz="0" w:space="0" w:color="auto"/>
            <w:right w:val="none" w:sz="0" w:space="0" w:color="auto"/>
          </w:divBdr>
        </w:div>
        <w:div w:id="205139899">
          <w:marLeft w:val="640"/>
          <w:marRight w:val="0"/>
          <w:marTop w:val="0"/>
          <w:marBottom w:val="0"/>
          <w:divBdr>
            <w:top w:val="none" w:sz="0" w:space="0" w:color="auto"/>
            <w:left w:val="none" w:sz="0" w:space="0" w:color="auto"/>
            <w:bottom w:val="none" w:sz="0" w:space="0" w:color="auto"/>
            <w:right w:val="none" w:sz="0" w:space="0" w:color="auto"/>
          </w:divBdr>
        </w:div>
        <w:div w:id="1034888803">
          <w:marLeft w:val="640"/>
          <w:marRight w:val="0"/>
          <w:marTop w:val="0"/>
          <w:marBottom w:val="0"/>
          <w:divBdr>
            <w:top w:val="none" w:sz="0" w:space="0" w:color="auto"/>
            <w:left w:val="none" w:sz="0" w:space="0" w:color="auto"/>
            <w:bottom w:val="none" w:sz="0" w:space="0" w:color="auto"/>
            <w:right w:val="none" w:sz="0" w:space="0" w:color="auto"/>
          </w:divBdr>
        </w:div>
        <w:div w:id="659890514">
          <w:marLeft w:val="640"/>
          <w:marRight w:val="0"/>
          <w:marTop w:val="0"/>
          <w:marBottom w:val="0"/>
          <w:divBdr>
            <w:top w:val="none" w:sz="0" w:space="0" w:color="auto"/>
            <w:left w:val="none" w:sz="0" w:space="0" w:color="auto"/>
            <w:bottom w:val="none" w:sz="0" w:space="0" w:color="auto"/>
            <w:right w:val="none" w:sz="0" w:space="0" w:color="auto"/>
          </w:divBdr>
        </w:div>
        <w:div w:id="1612587792">
          <w:marLeft w:val="640"/>
          <w:marRight w:val="0"/>
          <w:marTop w:val="0"/>
          <w:marBottom w:val="0"/>
          <w:divBdr>
            <w:top w:val="none" w:sz="0" w:space="0" w:color="auto"/>
            <w:left w:val="none" w:sz="0" w:space="0" w:color="auto"/>
            <w:bottom w:val="none" w:sz="0" w:space="0" w:color="auto"/>
            <w:right w:val="none" w:sz="0" w:space="0" w:color="auto"/>
          </w:divBdr>
        </w:div>
        <w:div w:id="729420652">
          <w:marLeft w:val="640"/>
          <w:marRight w:val="0"/>
          <w:marTop w:val="0"/>
          <w:marBottom w:val="0"/>
          <w:divBdr>
            <w:top w:val="none" w:sz="0" w:space="0" w:color="auto"/>
            <w:left w:val="none" w:sz="0" w:space="0" w:color="auto"/>
            <w:bottom w:val="none" w:sz="0" w:space="0" w:color="auto"/>
            <w:right w:val="none" w:sz="0" w:space="0" w:color="auto"/>
          </w:divBdr>
        </w:div>
        <w:div w:id="490218019">
          <w:marLeft w:val="640"/>
          <w:marRight w:val="0"/>
          <w:marTop w:val="0"/>
          <w:marBottom w:val="0"/>
          <w:divBdr>
            <w:top w:val="none" w:sz="0" w:space="0" w:color="auto"/>
            <w:left w:val="none" w:sz="0" w:space="0" w:color="auto"/>
            <w:bottom w:val="none" w:sz="0" w:space="0" w:color="auto"/>
            <w:right w:val="none" w:sz="0" w:space="0" w:color="auto"/>
          </w:divBdr>
        </w:div>
        <w:div w:id="960262559">
          <w:marLeft w:val="640"/>
          <w:marRight w:val="0"/>
          <w:marTop w:val="0"/>
          <w:marBottom w:val="0"/>
          <w:divBdr>
            <w:top w:val="none" w:sz="0" w:space="0" w:color="auto"/>
            <w:left w:val="none" w:sz="0" w:space="0" w:color="auto"/>
            <w:bottom w:val="none" w:sz="0" w:space="0" w:color="auto"/>
            <w:right w:val="none" w:sz="0" w:space="0" w:color="auto"/>
          </w:divBdr>
        </w:div>
        <w:div w:id="322242371">
          <w:marLeft w:val="640"/>
          <w:marRight w:val="0"/>
          <w:marTop w:val="0"/>
          <w:marBottom w:val="0"/>
          <w:divBdr>
            <w:top w:val="none" w:sz="0" w:space="0" w:color="auto"/>
            <w:left w:val="none" w:sz="0" w:space="0" w:color="auto"/>
            <w:bottom w:val="none" w:sz="0" w:space="0" w:color="auto"/>
            <w:right w:val="none" w:sz="0" w:space="0" w:color="auto"/>
          </w:divBdr>
        </w:div>
        <w:div w:id="476801256">
          <w:marLeft w:val="640"/>
          <w:marRight w:val="0"/>
          <w:marTop w:val="0"/>
          <w:marBottom w:val="0"/>
          <w:divBdr>
            <w:top w:val="none" w:sz="0" w:space="0" w:color="auto"/>
            <w:left w:val="none" w:sz="0" w:space="0" w:color="auto"/>
            <w:bottom w:val="none" w:sz="0" w:space="0" w:color="auto"/>
            <w:right w:val="none" w:sz="0" w:space="0" w:color="auto"/>
          </w:divBdr>
        </w:div>
        <w:div w:id="903024047">
          <w:marLeft w:val="640"/>
          <w:marRight w:val="0"/>
          <w:marTop w:val="0"/>
          <w:marBottom w:val="0"/>
          <w:divBdr>
            <w:top w:val="none" w:sz="0" w:space="0" w:color="auto"/>
            <w:left w:val="none" w:sz="0" w:space="0" w:color="auto"/>
            <w:bottom w:val="none" w:sz="0" w:space="0" w:color="auto"/>
            <w:right w:val="none" w:sz="0" w:space="0" w:color="auto"/>
          </w:divBdr>
        </w:div>
        <w:div w:id="190805832">
          <w:marLeft w:val="640"/>
          <w:marRight w:val="0"/>
          <w:marTop w:val="0"/>
          <w:marBottom w:val="0"/>
          <w:divBdr>
            <w:top w:val="none" w:sz="0" w:space="0" w:color="auto"/>
            <w:left w:val="none" w:sz="0" w:space="0" w:color="auto"/>
            <w:bottom w:val="none" w:sz="0" w:space="0" w:color="auto"/>
            <w:right w:val="none" w:sz="0" w:space="0" w:color="auto"/>
          </w:divBdr>
        </w:div>
        <w:div w:id="807472813">
          <w:marLeft w:val="640"/>
          <w:marRight w:val="0"/>
          <w:marTop w:val="0"/>
          <w:marBottom w:val="0"/>
          <w:divBdr>
            <w:top w:val="none" w:sz="0" w:space="0" w:color="auto"/>
            <w:left w:val="none" w:sz="0" w:space="0" w:color="auto"/>
            <w:bottom w:val="none" w:sz="0" w:space="0" w:color="auto"/>
            <w:right w:val="none" w:sz="0" w:space="0" w:color="auto"/>
          </w:divBdr>
        </w:div>
        <w:div w:id="365184468">
          <w:marLeft w:val="640"/>
          <w:marRight w:val="0"/>
          <w:marTop w:val="0"/>
          <w:marBottom w:val="0"/>
          <w:divBdr>
            <w:top w:val="none" w:sz="0" w:space="0" w:color="auto"/>
            <w:left w:val="none" w:sz="0" w:space="0" w:color="auto"/>
            <w:bottom w:val="none" w:sz="0" w:space="0" w:color="auto"/>
            <w:right w:val="none" w:sz="0" w:space="0" w:color="auto"/>
          </w:divBdr>
        </w:div>
        <w:div w:id="1796942983">
          <w:marLeft w:val="640"/>
          <w:marRight w:val="0"/>
          <w:marTop w:val="0"/>
          <w:marBottom w:val="0"/>
          <w:divBdr>
            <w:top w:val="none" w:sz="0" w:space="0" w:color="auto"/>
            <w:left w:val="none" w:sz="0" w:space="0" w:color="auto"/>
            <w:bottom w:val="none" w:sz="0" w:space="0" w:color="auto"/>
            <w:right w:val="none" w:sz="0" w:space="0" w:color="auto"/>
          </w:divBdr>
        </w:div>
        <w:div w:id="1452554255">
          <w:marLeft w:val="640"/>
          <w:marRight w:val="0"/>
          <w:marTop w:val="0"/>
          <w:marBottom w:val="0"/>
          <w:divBdr>
            <w:top w:val="none" w:sz="0" w:space="0" w:color="auto"/>
            <w:left w:val="none" w:sz="0" w:space="0" w:color="auto"/>
            <w:bottom w:val="none" w:sz="0" w:space="0" w:color="auto"/>
            <w:right w:val="none" w:sz="0" w:space="0" w:color="auto"/>
          </w:divBdr>
        </w:div>
        <w:div w:id="818182739">
          <w:marLeft w:val="640"/>
          <w:marRight w:val="0"/>
          <w:marTop w:val="0"/>
          <w:marBottom w:val="0"/>
          <w:divBdr>
            <w:top w:val="none" w:sz="0" w:space="0" w:color="auto"/>
            <w:left w:val="none" w:sz="0" w:space="0" w:color="auto"/>
            <w:bottom w:val="none" w:sz="0" w:space="0" w:color="auto"/>
            <w:right w:val="none" w:sz="0" w:space="0" w:color="auto"/>
          </w:divBdr>
        </w:div>
        <w:div w:id="1551918706">
          <w:marLeft w:val="640"/>
          <w:marRight w:val="0"/>
          <w:marTop w:val="0"/>
          <w:marBottom w:val="0"/>
          <w:divBdr>
            <w:top w:val="none" w:sz="0" w:space="0" w:color="auto"/>
            <w:left w:val="none" w:sz="0" w:space="0" w:color="auto"/>
            <w:bottom w:val="none" w:sz="0" w:space="0" w:color="auto"/>
            <w:right w:val="none" w:sz="0" w:space="0" w:color="auto"/>
          </w:divBdr>
        </w:div>
        <w:div w:id="1429233569">
          <w:marLeft w:val="640"/>
          <w:marRight w:val="0"/>
          <w:marTop w:val="0"/>
          <w:marBottom w:val="0"/>
          <w:divBdr>
            <w:top w:val="none" w:sz="0" w:space="0" w:color="auto"/>
            <w:left w:val="none" w:sz="0" w:space="0" w:color="auto"/>
            <w:bottom w:val="none" w:sz="0" w:space="0" w:color="auto"/>
            <w:right w:val="none" w:sz="0" w:space="0" w:color="auto"/>
          </w:divBdr>
        </w:div>
        <w:div w:id="963772656">
          <w:marLeft w:val="640"/>
          <w:marRight w:val="0"/>
          <w:marTop w:val="0"/>
          <w:marBottom w:val="0"/>
          <w:divBdr>
            <w:top w:val="none" w:sz="0" w:space="0" w:color="auto"/>
            <w:left w:val="none" w:sz="0" w:space="0" w:color="auto"/>
            <w:bottom w:val="none" w:sz="0" w:space="0" w:color="auto"/>
            <w:right w:val="none" w:sz="0" w:space="0" w:color="auto"/>
          </w:divBdr>
        </w:div>
        <w:div w:id="2099323308">
          <w:marLeft w:val="640"/>
          <w:marRight w:val="0"/>
          <w:marTop w:val="0"/>
          <w:marBottom w:val="0"/>
          <w:divBdr>
            <w:top w:val="none" w:sz="0" w:space="0" w:color="auto"/>
            <w:left w:val="none" w:sz="0" w:space="0" w:color="auto"/>
            <w:bottom w:val="none" w:sz="0" w:space="0" w:color="auto"/>
            <w:right w:val="none" w:sz="0" w:space="0" w:color="auto"/>
          </w:divBdr>
        </w:div>
        <w:div w:id="1620379326">
          <w:marLeft w:val="640"/>
          <w:marRight w:val="0"/>
          <w:marTop w:val="0"/>
          <w:marBottom w:val="0"/>
          <w:divBdr>
            <w:top w:val="none" w:sz="0" w:space="0" w:color="auto"/>
            <w:left w:val="none" w:sz="0" w:space="0" w:color="auto"/>
            <w:bottom w:val="none" w:sz="0" w:space="0" w:color="auto"/>
            <w:right w:val="none" w:sz="0" w:space="0" w:color="auto"/>
          </w:divBdr>
        </w:div>
      </w:divsChild>
    </w:div>
    <w:div w:id="588734339">
      <w:bodyDiv w:val="1"/>
      <w:marLeft w:val="0"/>
      <w:marRight w:val="0"/>
      <w:marTop w:val="0"/>
      <w:marBottom w:val="0"/>
      <w:divBdr>
        <w:top w:val="none" w:sz="0" w:space="0" w:color="auto"/>
        <w:left w:val="none" w:sz="0" w:space="0" w:color="auto"/>
        <w:bottom w:val="none" w:sz="0" w:space="0" w:color="auto"/>
        <w:right w:val="none" w:sz="0" w:space="0" w:color="auto"/>
      </w:divBdr>
    </w:div>
    <w:div w:id="589119626">
      <w:bodyDiv w:val="1"/>
      <w:marLeft w:val="0"/>
      <w:marRight w:val="0"/>
      <w:marTop w:val="0"/>
      <w:marBottom w:val="0"/>
      <w:divBdr>
        <w:top w:val="none" w:sz="0" w:space="0" w:color="auto"/>
        <w:left w:val="none" w:sz="0" w:space="0" w:color="auto"/>
        <w:bottom w:val="none" w:sz="0" w:space="0" w:color="auto"/>
        <w:right w:val="none" w:sz="0" w:space="0" w:color="auto"/>
      </w:divBdr>
    </w:div>
    <w:div w:id="590282975">
      <w:bodyDiv w:val="1"/>
      <w:marLeft w:val="0"/>
      <w:marRight w:val="0"/>
      <w:marTop w:val="0"/>
      <w:marBottom w:val="0"/>
      <w:divBdr>
        <w:top w:val="none" w:sz="0" w:space="0" w:color="auto"/>
        <w:left w:val="none" w:sz="0" w:space="0" w:color="auto"/>
        <w:bottom w:val="none" w:sz="0" w:space="0" w:color="auto"/>
        <w:right w:val="none" w:sz="0" w:space="0" w:color="auto"/>
      </w:divBdr>
    </w:div>
    <w:div w:id="591669846">
      <w:bodyDiv w:val="1"/>
      <w:marLeft w:val="0"/>
      <w:marRight w:val="0"/>
      <w:marTop w:val="0"/>
      <w:marBottom w:val="0"/>
      <w:divBdr>
        <w:top w:val="none" w:sz="0" w:space="0" w:color="auto"/>
        <w:left w:val="none" w:sz="0" w:space="0" w:color="auto"/>
        <w:bottom w:val="none" w:sz="0" w:space="0" w:color="auto"/>
        <w:right w:val="none" w:sz="0" w:space="0" w:color="auto"/>
      </w:divBdr>
      <w:divsChild>
        <w:div w:id="644965759">
          <w:marLeft w:val="480"/>
          <w:marRight w:val="0"/>
          <w:marTop w:val="0"/>
          <w:marBottom w:val="0"/>
          <w:divBdr>
            <w:top w:val="none" w:sz="0" w:space="0" w:color="auto"/>
            <w:left w:val="none" w:sz="0" w:space="0" w:color="auto"/>
            <w:bottom w:val="none" w:sz="0" w:space="0" w:color="auto"/>
            <w:right w:val="none" w:sz="0" w:space="0" w:color="auto"/>
          </w:divBdr>
        </w:div>
        <w:div w:id="1578133823">
          <w:marLeft w:val="480"/>
          <w:marRight w:val="0"/>
          <w:marTop w:val="0"/>
          <w:marBottom w:val="0"/>
          <w:divBdr>
            <w:top w:val="none" w:sz="0" w:space="0" w:color="auto"/>
            <w:left w:val="none" w:sz="0" w:space="0" w:color="auto"/>
            <w:bottom w:val="none" w:sz="0" w:space="0" w:color="auto"/>
            <w:right w:val="none" w:sz="0" w:space="0" w:color="auto"/>
          </w:divBdr>
        </w:div>
        <w:div w:id="779225445">
          <w:marLeft w:val="480"/>
          <w:marRight w:val="0"/>
          <w:marTop w:val="0"/>
          <w:marBottom w:val="0"/>
          <w:divBdr>
            <w:top w:val="none" w:sz="0" w:space="0" w:color="auto"/>
            <w:left w:val="none" w:sz="0" w:space="0" w:color="auto"/>
            <w:bottom w:val="none" w:sz="0" w:space="0" w:color="auto"/>
            <w:right w:val="none" w:sz="0" w:space="0" w:color="auto"/>
          </w:divBdr>
        </w:div>
        <w:div w:id="1936933452">
          <w:marLeft w:val="480"/>
          <w:marRight w:val="0"/>
          <w:marTop w:val="0"/>
          <w:marBottom w:val="0"/>
          <w:divBdr>
            <w:top w:val="none" w:sz="0" w:space="0" w:color="auto"/>
            <w:left w:val="none" w:sz="0" w:space="0" w:color="auto"/>
            <w:bottom w:val="none" w:sz="0" w:space="0" w:color="auto"/>
            <w:right w:val="none" w:sz="0" w:space="0" w:color="auto"/>
          </w:divBdr>
        </w:div>
        <w:div w:id="114177208">
          <w:marLeft w:val="480"/>
          <w:marRight w:val="0"/>
          <w:marTop w:val="0"/>
          <w:marBottom w:val="0"/>
          <w:divBdr>
            <w:top w:val="none" w:sz="0" w:space="0" w:color="auto"/>
            <w:left w:val="none" w:sz="0" w:space="0" w:color="auto"/>
            <w:bottom w:val="none" w:sz="0" w:space="0" w:color="auto"/>
            <w:right w:val="none" w:sz="0" w:space="0" w:color="auto"/>
          </w:divBdr>
        </w:div>
        <w:div w:id="272245396">
          <w:marLeft w:val="480"/>
          <w:marRight w:val="0"/>
          <w:marTop w:val="0"/>
          <w:marBottom w:val="0"/>
          <w:divBdr>
            <w:top w:val="none" w:sz="0" w:space="0" w:color="auto"/>
            <w:left w:val="none" w:sz="0" w:space="0" w:color="auto"/>
            <w:bottom w:val="none" w:sz="0" w:space="0" w:color="auto"/>
            <w:right w:val="none" w:sz="0" w:space="0" w:color="auto"/>
          </w:divBdr>
        </w:div>
        <w:div w:id="469789804">
          <w:marLeft w:val="480"/>
          <w:marRight w:val="0"/>
          <w:marTop w:val="0"/>
          <w:marBottom w:val="0"/>
          <w:divBdr>
            <w:top w:val="none" w:sz="0" w:space="0" w:color="auto"/>
            <w:left w:val="none" w:sz="0" w:space="0" w:color="auto"/>
            <w:bottom w:val="none" w:sz="0" w:space="0" w:color="auto"/>
            <w:right w:val="none" w:sz="0" w:space="0" w:color="auto"/>
          </w:divBdr>
        </w:div>
        <w:div w:id="133302596">
          <w:marLeft w:val="480"/>
          <w:marRight w:val="0"/>
          <w:marTop w:val="0"/>
          <w:marBottom w:val="0"/>
          <w:divBdr>
            <w:top w:val="none" w:sz="0" w:space="0" w:color="auto"/>
            <w:left w:val="none" w:sz="0" w:space="0" w:color="auto"/>
            <w:bottom w:val="none" w:sz="0" w:space="0" w:color="auto"/>
            <w:right w:val="none" w:sz="0" w:space="0" w:color="auto"/>
          </w:divBdr>
        </w:div>
        <w:div w:id="60294388">
          <w:marLeft w:val="480"/>
          <w:marRight w:val="0"/>
          <w:marTop w:val="0"/>
          <w:marBottom w:val="0"/>
          <w:divBdr>
            <w:top w:val="none" w:sz="0" w:space="0" w:color="auto"/>
            <w:left w:val="none" w:sz="0" w:space="0" w:color="auto"/>
            <w:bottom w:val="none" w:sz="0" w:space="0" w:color="auto"/>
            <w:right w:val="none" w:sz="0" w:space="0" w:color="auto"/>
          </w:divBdr>
        </w:div>
        <w:div w:id="2093810980">
          <w:marLeft w:val="480"/>
          <w:marRight w:val="0"/>
          <w:marTop w:val="0"/>
          <w:marBottom w:val="0"/>
          <w:divBdr>
            <w:top w:val="none" w:sz="0" w:space="0" w:color="auto"/>
            <w:left w:val="none" w:sz="0" w:space="0" w:color="auto"/>
            <w:bottom w:val="none" w:sz="0" w:space="0" w:color="auto"/>
            <w:right w:val="none" w:sz="0" w:space="0" w:color="auto"/>
          </w:divBdr>
        </w:div>
        <w:div w:id="965701977">
          <w:marLeft w:val="480"/>
          <w:marRight w:val="0"/>
          <w:marTop w:val="0"/>
          <w:marBottom w:val="0"/>
          <w:divBdr>
            <w:top w:val="none" w:sz="0" w:space="0" w:color="auto"/>
            <w:left w:val="none" w:sz="0" w:space="0" w:color="auto"/>
            <w:bottom w:val="none" w:sz="0" w:space="0" w:color="auto"/>
            <w:right w:val="none" w:sz="0" w:space="0" w:color="auto"/>
          </w:divBdr>
        </w:div>
        <w:div w:id="267857435">
          <w:marLeft w:val="480"/>
          <w:marRight w:val="0"/>
          <w:marTop w:val="0"/>
          <w:marBottom w:val="0"/>
          <w:divBdr>
            <w:top w:val="none" w:sz="0" w:space="0" w:color="auto"/>
            <w:left w:val="none" w:sz="0" w:space="0" w:color="auto"/>
            <w:bottom w:val="none" w:sz="0" w:space="0" w:color="auto"/>
            <w:right w:val="none" w:sz="0" w:space="0" w:color="auto"/>
          </w:divBdr>
        </w:div>
        <w:div w:id="1483159314">
          <w:marLeft w:val="480"/>
          <w:marRight w:val="0"/>
          <w:marTop w:val="0"/>
          <w:marBottom w:val="0"/>
          <w:divBdr>
            <w:top w:val="none" w:sz="0" w:space="0" w:color="auto"/>
            <w:left w:val="none" w:sz="0" w:space="0" w:color="auto"/>
            <w:bottom w:val="none" w:sz="0" w:space="0" w:color="auto"/>
            <w:right w:val="none" w:sz="0" w:space="0" w:color="auto"/>
          </w:divBdr>
        </w:div>
        <w:div w:id="1206212973">
          <w:marLeft w:val="480"/>
          <w:marRight w:val="0"/>
          <w:marTop w:val="0"/>
          <w:marBottom w:val="0"/>
          <w:divBdr>
            <w:top w:val="none" w:sz="0" w:space="0" w:color="auto"/>
            <w:left w:val="none" w:sz="0" w:space="0" w:color="auto"/>
            <w:bottom w:val="none" w:sz="0" w:space="0" w:color="auto"/>
            <w:right w:val="none" w:sz="0" w:space="0" w:color="auto"/>
          </w:divBdr>
        </w:div>
        <w:div w:id="1443301808">
          <w:marLeft w:val="480"/>
          <w:marRight w:val="0"/>
          <w:marTop w:val="0"/>
          <w:marBottom w:val="0"/>
          <w:divBdr>
            <w:top w:val="none" w:sz="0" w:space="0" w:color="auto"/>
            <w:left w:val="none" w:sz="0" w:space="0" w:color="auto"/>
            <w:bottom w:val="none" w:sz="0" w:space="0" w:color="auto"/>
            <w:right w:val="none" w:sz="0" w:space="0" w:color="auto"/>
          </w:divBdr>
        </w:div>
        <w:div w:id="922685227">
          <w:marLeft w:val="480"/>
          <w:marRight w:val="0"/>
          <w:marTop w:val="0"/>
          <w:marBottom w:val="0"/>
          <w:divBdr>
            <w:top w:val="none" w:sz="0" w:space="0" w:color="auto"/>
            <w:left w:val="none" w:sz="0" w:space="0" w:color="auto"/>
            <w:bottom w:val="none" w:sz="0" w:space="0" w:color="auto"/>
            <w:right w:val="none" w:sz="0" w:space="0" w:color="auto"/>
          </w:divBdr>
        </w:div>
        <w:div w:id="34891238">
          <w:marLeft w:val="480"/>
          <w:marRight w:val="0"/>
          <w:marTop w:val="0"/>
          <w:marBottom w:val="0"/>
          <w:divBdr>
            <w:top w:val="none" w:sz="0" w:space="0" w:color="auto"/>
            <w:left w:val="none" w:sz="0" w:space="0" w:color="auto"/>
            <w:bottom w:val="none" w:sz="0" w:space="0" w:color="auto"/>
            <w:right w:val="none" w:sz="0" w:space="0" w:color="auto"/>
          </w:divBdr>
        </w:div>
        <w:div w:id="1123697398">
          <w:marLeft w:val="480"/>
          <w:marRight w:val="0"/>
          <w:marTop w:val="0"/>
          <w:marBottom w:val="0"/>
          <w:divBdr>
            <w:top w:val="none" w:sz="0" w:space="0" w:color="auto"/>
            <w:left w:val="none" w:sz="0" w:space="0" w:color="auto"/>
            <w:bottom w:val="none" w:sz="0" w:space="0" w:color="auto"/>
            <w:right w:val="none" w:sz="0" w:space="0" w:color="auto"/>
          </w:divBdr>
        </w:div>
        <w:div w:id="2070418545">
          <w:marLeft w:val="480"/>
          <w:marRight w:val="0"/>
          <w:marTop w:val="0"/>
          <w:marBottom w:val="0"/>
          <w:divBdr>
            <w:top w:val="none" w:sz="0" w:space="0" w:color="auto"/>
            <w:left w:val="none" w:sz="0" w:space="0" w:color="auto"/>
            <w:bottom w:val="none" w:sz="0" w:space="0" w:color="auto"/>
            <w:right w:val="none" w:sz="0" w:space="0" w:color="auto"/>
          </w:divBdr>
        </w:div>
        <w:div w:id="1136991722">
          <w:marLeft w:val="480"/>
          <w:marRight w:val="0"/>
          <w:marTop w:val="0"/>
          <w:marBottom w:val="0"/>
          <w:divBdr>
            <w:top w:val="none" w:sz="0" w:space="0" w:color="auto"/>
            <w:left w:val="none" w:sz="0" w:space="0" w:color="auto"/>
            <w:bottom w:val="none" w:sz="0" w:space="0" w:color="auto"/>
            <w:right w:val="none" w:sz="0" w:space="0" w:color="auto"/>
          </w:divBdr>
        </w:div>
        <w:div w:id="663316536">
          <w:marLeft w:val="480"/>
          <w:marRight w:val="0"/>
          <w:marTop w:val="0"/>
          <w:marBottom w:val="0"/>
          <w:divBdr>
            <w:top w:val="none" w:sz="0" w:space="0" w:color="auto"/>
            <w:left w:val="none" w:sz="0" w:space="0" w:color="auto"/>
            <w:bottom w:val="none" w:sz="0" w:space="0" w:color="auto"/>
            <w:right w:val="none" w:sz="0" w:space="0" w:color="auto"/>
          </w:divBdr>
        </w:div>
        <w:div w:id="1243447133">
          <w:marLeft w:val="480"/>
          <w:marRight w:val="0"/>
          <w:marTop w:val="0"/>
          <w:marBottom w:val="0"/>
          <w:divBdr>
            <w:top w:val="none" w:sz="0" w:space="0" w:color="auto"/>
            <w:left w:val="none" w:sz="0" w:space="0" w:color="auto"/>
            <w:bottom w:val="none" w:sz="0" w:space="0" w:color="auto"/>
            <w:right w:val="none" w:sz="0" w:space="0" w:color="auto"/>
          </w:divBdr>
        </w:div>
        <w:div w:id="1052462010">
          <w:marLeft w:val="480"/>
          <w:marRight w:val="0"/>
          <w:marTop w:val="0"/>
          <w:marBottom w:val="0"/>
          <w:divBdr>
            <w:top w:val="none" w:sz="0" w:space="0" w:color="auto"/>
            <w:left w:val="none" w:sz="0" w:space="0" w:color="auto"/>
            <w:bottom w:val="none" w:sz="0" w:space="0" w:color="auto"/>
            <w:right w:val="none" w:sz="0" w:space="0" w:color="auto"/>
          </w:divBdr>
        </w:div>
        <w:div w:id="825391755">
          <w:marLeft w:val="480"/>
          <w:marRight w:val="0"/>
          <w:marTop w:val="0"/>
          <w:marBottom w:val="0"/>
          <w:divBdr>
            <w:top w:val="none" w:sz="0" w:space="0" w:color="auto"/>
            <w:left w:val="none" w:sz="0" w:space="0" w:color="auto"/>
            <w:bottom w:val="none" w:sz="0" w:space="0" w:color="auto"/>
            <w:right w:val="none" w:sz="0" w:space="0" w:color="auto"/>
          </w:divBdr>
        </w:div>
        <w:div w:id="1450473544">
          <w:marLeft w:val="480"/>
          <w:marRight w:val="0"/>
          <w:marTop w:val="0"/>
          <w:marBottom w:val="0"/>
          <w:divBdr>
            <w:top w:val="none" w:sz="0" w:space="0" w:color="auto"/>
            <w:left w:val="none" w:sz="0" w:space="0" w:color="auto"/>
            <w:bottom w:val="none" w:sz="0" w:space="0" w:color="auto"/>
            <w:right w:val="none" w:sz="0" w:space="0" w:color="auto"/>
          </w:divBdr>
        </w:div>
        <w:div w:id="2076777554">
          <w:marLeft w:val="480"/>
          <w:marRight w:val="0"/>
          <w:marTop w:val="0"/>
          <w:marBottom w:val="0"/>
          <w:divBdr>
            <w:top w:val="none" w:sz="0" w:space="0" w:color="auto"/>
            <w:left w:val="none" w:sz="0" w:space="0" w:color="auto"/>
            <w:bottom w:val="none" w:sz="0" w:space="0" w:color="auto"/>
            <w:right w:val="none" w:sz="0" w:space="0" w:color="auto"/>
          </w:divBdr>
        </w:div>
        <w:div w:id="86266940">
          <w:marLeft w:val="480"/>
          <w:marRight w:val="0"/>
          <w:marTop w:val="0"/>
          <w:marBottom w:val="0"/>
          <w:divBdr>
            <w:top w:val="none" w:sz="0" w:space="0" w:color="auto"/>
            <w:left w:val="none" w:sz="0" w:space="0" w:color="auto"/>
            <w:bottom w:val="none" w:sz="0" w:space="0" w:color="auto"/>
            <w:right w:val="none" w:sz="0" w:space="0" w:color="auto"/>
          </w:divBdr>
        </w:div>
        <w:div w:id="695738918">
          <w:marLeft w:val="480"/>
          <w:marRight w:val="0"/>
          <w:marTop w:val="0"/>
          <w:marBottom w:val="0"/>
          <w:divBdr>
            <w:top w:val="none" w:sz="0" w:space="0" w:color="auto"/>
            <w:left w:val="none" w:sz="0" w:space="0" w:color="auto"/>
            <w:bottom w:val="none" w:sz="0" w:space="0" w:color="auto"/>
            <w:right w:val="none" w:sz="0" w:space="0" w:color="auto"/>
          </w:divBdr>
        </w:div>
        <w:div w:id="291324946">
          <w:marLeft w:val="480"/>
          <w:marRight w:val="0"/>
          <w:marTop w:val="0"/>
          <w:marBottom w:val="0"/>
          <w:divBdr>
            <w:top w:val="none" w:sz="0" w:space="0" w:color="auto"/>
            <w:left w:val="none" w:sz="0" w:space="0" w:color="auto"/>
            <w:bottom w:val="none" w:sz="0" w:space="0" w:color="auto"/>
            <w:right w:val="none" w:sz="0" w:space="0" w:color="auto"/>
          </w:divBdr>
        </w:div>
        <w:div w:id="341127699">
          <w:marLeft w:val="480"/>
          <w:marRight w:val="0"/>
          <w:marTop w:val="0"/>
          <w:marBottom w:val="0"/>
          <w:divBdr>
            <w:top w:val="none" w:sz="0" w:space="0" w:color="auto"/>
            <w:left w:val="none" w:sz="0" w:space="0" w:color="auto"/>
            <w:bottom w:val="none" w:sz="0" w:space="0" w:color="auto"/>
            <w:right w:val="none" w:sz="0" w:space="0" w:color="auto"/>
          </w:divBdr>
        </w:div>
        <w:div w:id="528949931">
          <w:marLeft w:val="480"/>
          <w:marRight w:val="0"/>
          <w:marTop w:val="0"/>
          <w:marBottom w:val="0"/>
          <w:divBdr>
            <w:top w:val="none" w:sz="0" w:space="0" w:color="auto"/>
            <w:left w:val="none" w:sz="0" w:space="0" w:color="auto"/>
            <w:bottom w:val="none" w:sz="0" w:space="0" w:color="auto"/>
            <w:right w:val="none" w:sz="0" w:space="0" w:color="auto"/>
          </w:divBdr>
        </w:div>
        <w:div w:id="423385497">
          <w:marLeft w:val="480"/>
          <w:marRight w:val="0"/>
          <w:marTop w:val="0"/>
          <w:marBottom w:val="0"/>
          <w:divBdr>
            <w:top w:val="none" w:sz="0" w:space="0" w:color="auto"/>
            <w:left w:val="none" w:sz="0" w:space="0" w:color="auto"/>
            <w:bottom w:val="none" w:sz="0" w:space="0" w:color="auto"/>
            <w:right w:val="none" w:sz="0" w:space="0" w:color="auto"/>
          </w:divBdr>
        </w:div>
        <w:div w:id="1480347027">
          <w:marLeft w:val="480"/>
          <w:marRight w:val="0"/>
          <w:marTop w:val="0"/>
          <w:marBottom w:val="0"/>
          <w:divBdr>
            <w:top w:val="none" w:sz="0" w:space="0" w:color="auto"/>
            <w:left w:val="none" w:sz="0" w:space="0" w:color="auto"/>
            <w:bottom w:val="none" w:sz="0" w:space="0" w:color="auto"/>
            <w:right w:val="none" w:sz="0" w:space="0" w:color="auto"/>
          </w:divBdr>
        </w:div>
        <w:div w:id="593319749">
          <w:marLeft w:val="480"/>
          <w:marRight w:val="0"/>
          <w:marTop w:val="0"/>
          <w:marBottom w:val="0"/>
          <w:divBdr>
            <w:top w:val="none" w:sz="0" w:space="0" w:color="auto"/>
            <w:left w:val="none" w:sz="0" w:space="0" w:color="auto"/>
            <w:bottom w:val="none" w:sz="0" w:space="0" w:color="auto"/>
            <w:right w:val="none" w:sz="0" w:space="0" w:color="auto"/>
          </w:divBdr>
        </w:div>
        <w:div w:id="386076607">
          <w:marLeft w:val="480"/>
          <w:marRight w:val="0"/>
          <w:marTop w:val="0"/>
          <w:marBottom w:val="0"/>
          <w:divBdr>
            <w:top w:val="none" w:sz="0" w:space="0" w:color="auto"/>
            <w:left w:val="none" w:sz="0" w:space="0" w:color="auto"/>
            <w:bottom w:val="none" w:sz="0" w:space="0" w:color="auto"/>
            <w:right w:val="none" w:sz="0" w:space="0" w:color="auto"/>
          </w:divBdr>
        </w:div>
        <w:div w:id="395398135">
          <w:marLeft w:val="480"/>
          <w:marRight w:val="0"/>
          <w:marTop w:val="0"/>
          <w:marBottom w:val="0"/>
          <w:divBdr>
            <w:top w:val="none" w:sz="0" w:space="0" w:color="auto"/>
            <w:left w:val="none" w:sz="0" w:space="0" w:color="auto"/>
            <w:bottom w:val="none" w:sz="0" w:space="0" w:color="auto"/>
            <w:right w:val="none" w:sz="0" w:space="0" w:color="auto"/>
          </w:divBdr>
        </w:div>
        <w:div w:id="1885557330">
          <w:marLeft w:val="480"/>
          <w:marRight w:val="0"/>
          <w:marTop w:val="0"/>
          <w:marBottom w:val="0"/>
          <w:divBdr>
            <w:top w:val="none" w:sz="0" w:space="0" w:color="auto"/>
            <w:left w:val="none" w:sz="0" w:space="0" w:color="auto"/>
            <w:bottom w:val="none" w:sz="0" w:space="0" w:color="auto"/>
            <w:right w:val="none" w:sz="0" w:space="0" w:color="auto"/>
          </w:divBdr>
        </w:div>
        <w:div w:id="1094011852">
          <w:marLeft w:val="480"/>
          <w:marRight w:val="0"/>
          <w:marTop w:val="0"/>
          <w:marBottom w:val="0"/>
          <w:divBdr>
            <w:top w:val="none" w:sz="0" w:space="0" w:color="auto"/>
            <w:left w:val="none" w:sz="0" w:space="0" w:color="auto"/>
            <w:bottom w:val="none" w:sz="0" w:space="0" w:color="auto"/>
            <w:right w:val="none" w:sz="0" w:space="0" w:color="auto"/>
          </w:divBdr>
        </w:div>
        <w:div w:id="1770198070">
          <w:marLeft w:val="480"/>
          <w:marRight w:val="0"/>
          <w:marTop w:val="0"/>
          <w:marBottom w:val="0"/>
          <w:divBdr>
            <w:top w:val="none" w:sz="0" w:space="0" w:color="auto"/>
            <w:left w:val="none" w:sz="0" w:space="0" w:color="auto"/>
            <w:bottom w:val="none" w:sz="0" w:space="0" w:color="auto"/>
            <w:right w:val="none" w:sz="0" w:space="0" w:color="auto"/>
          </w:divBdr>
        </w:div>
        <w:div w:id="1870215498">
          <w:marLeft w:val="480"/>
          <w:marRight w:val="0"/>
          <w:marTop w:val="0"/>
          <w:marBottom w:val="0"/>
          <w:divBdr>
            <w:top w:val="none" w:sz="0" w:space="0" w:color="auto"/>
            <w:left w:val="none" w:sz="0" w:space="0" w:color="auto"/>
            <w:bottom w:val="none" w:sz="0" w:space="0" w:color="auto"/>
            <w:right w:val="none" w:sz="0" w:space="0" w:color="auto"/>
          </w:divBdr>
        </w:div>
        <w:div w:id="1751996764">
          <w:marLeft w:val="480"/>
          <w:marRight w:val="0"/>
          <w:marTop w:val="0"/>
          <w:marBottom w:val="0"/>
          <w:divBdr>
            <w:top w:val="none" w:sz="0" w:space="0" w:color="auto"/>
            <w:left w:val="none" w:sz="0" w:space="0" w:color="auto"/>
            <w:bottom w:val="none" w:sz="0" w:space="0" w:color="auto"/>
            <w:right w:val="none" w:sz="0" w:space="0" w:color="auto"/>
          </w:divBdr>
        </w:div>
        <w:div w:id="1164316824">
          <w:marLeft w:val="480"/>
          <w:marRight w:val="0"/>
          <w:marTop w:val="0"/>
          <w:marBottom w:val="0"/>
          <w:divBdr>
            <w:top w:val="none" w:sz="0" w:space="0" w:color="auto"/>
            <w:left w:val="none" w:sz="0" w:space="0" w:color="auto"/>
            <w:bottom w:val="none" w:sz="0" w:space="0" w:color="auto"/>
            <w:right w:val="none" w:sz="0" w:space="0" w:color="auto"/>
          </w:divBdr>
        </w:div>
        <w:div w:id="304362621">
          <w:marLeft w:val="480"/>
          <w:marRight w:val="0"/>
          <w:marTop w:val="0"/>
          <w:marBottom w:val="0"/>
          <w:divBdr>
            <w:top w:val="none" w:sz="0" w:space="0" w:color="auto"/>
            <w:left w:val="none" w:sz="0" w:space="0" w:color="auto"/>
            <w:bottom w:val="none" w:sz="0" w:space="0" w:color="auto"/>
            <w:right w:val="none" w:sz="0" w:space="0" w:color="auto"/>
          </w:divBdr>
        </w:div>
        <w:div w:id="992753075">
          <w:marLeft w:val="480"/>
          <w:marRight w:val="0"/>
          <w:marTop w:val="0"/>
          <w:marBottom w:val="0"/>
          <w:divBdr>
            <w:top w:val="none" w:sz="0" w:space="0" w:color="auto"/>
            <w:left w:val="none" w:sz="0" w:space="0" w:color="auto"/>
            <w:bottom w:val="none" w:sz="0" w:space="0" w:color="auto"/>
            <w:right w:val="none" w:sz="0" w:space="0" w:color="auto"/>
          </w:divBdr>
        </w:div>
        <w:div w:id="1013143799">
          <w:marLeft w:val="480"/>
          <w:marRight w:val="0"/>
          <w:marTop w:val="0"/>
          <w:marBottom w:val="0"/>
          <w:divBdr>
            <w:top w:val="none" w:sz="0" w:space="0" w:color="auto"/>
            <w:left w:val="none" w:sz="0" w:space="0" w:color="auto"/>
            <w:bottom w:val="none" w:sz="0" w:space="0" w:color="auto"/>
            <w:right w:val="none" w:sz="0" w:space="0" w:color="auto"/>
          </w:divBdr>
        </w:div>
        <w:div w:id="632753761">
          <w:marLeft w:val="480"/>
          <w:marRight w:val="0"/>
          <w:marTop w:val="0"/>
          <w:marBottom w:val="0"/>
          <w:divBdr>
            <w:top w:val="none" w:sz="0" w:space="0" w:color="auto"/>
            <w:left w:val="none" w:sz="0" w:space="0" w:color="auto"/>
            <w:bottom w:val="none" w:sz="0" w:space="0" w:color="auto"/>
            <w:right w:val="none" w:sz="0" w:space="0" w:color="auto"/>
          </w:divBdr>
        </w:div>
      </w:divsChild>
    </w:div>
    <w:div w:id="592670901">
      <w:bodyDiv w:val="1"/>
      <w:marLeft w:val="0"/>
      <w:marRight w:val="0"/>
      <w:marTop w:val="0"/>
      <w:marBottom w:val="0"/>
      <w:divBdr>
        <w:top w:val="none" w:sz="0" w:space="0" w:color="auto"/>
        <w:left w:val="none" w:sz="0" w:space="0" w:color="auto"/>
        <w:bottom w:val="none" w:sz="0" w:space="0" w:color="auto"/>
        <w:right w:val="none" w:sz="0" w:space="0" w:color="auto"/>
      </w:divBdr>
    </w:div>
    <w:div w:id="593974267">
      <w:bodyDiv w:val="1"/>
      <w:marLeft w:val="0"/>
      <w:marRight w:val="0"/>
      <w:marTop w:val="0"/>
      <w:marBottom w:val="0"/>
      <w:divBdr>
        <w:top w:val="none" w:sz="0" w:space="0" w:color="auto"/>
        <w:left w:val="none" w:sz="0" w:space="0" w:color="auto"/>
        <w:bottom w:val="none" w:sz="0" w:space="0" w:color="auto"/>
        <w:right w:val="none" w:sz="0" w:space="0" w:color="auto"/>
      </w:divBdr>
    </w:div>
    <w:div w:id="596328346">
      <w:bodyDiv w:val="1"/>
      <w:marLeft w:val="0"/>
      <w:marRight w:val="0"/>
      <w:marTop w:val="0"/>
      <w:marBottom w:val="0"/>
      <w:divBdr>
        <w:top w:val="none" w:sz="0" w:space="0" w:color="auto"/>
        <w:left w:val="none" w:sz="0" w:space="0" w:color="auto"/>
        <w:bottom w:val="none" w:sz="0" w:space="0" w:color="auto"/>
        <w:right w:val="none" w:sz="0" w:space="0" w:color="auto"/>
      </w:divBdr>
      <w:divsChild>
        <w:div w:id="495145144">
          <w:marLeft w:val="0"/>
          <w:marRight w:val="0"/>
          <w:marTop w:val="0"/>
          <w:marBottom w:val="0"/>
          <w:divBdr>
            <w:top w:val="none" w:sz="0" w:space="0" w:color="auto"/>
            <w:left w:val="none" w:sz="0" w:space="0" w:color="auto"/>
            <w:bottom w:val="none" w:sz="0" w:space="0" w:color="auto"/>
            <w:right w:val="none" w:sz="0" w:space="0" w:color="auto"/>
          </w:divBdr>
        </w:div>
        <w:div w:id="1923486257">
          <w:marLeft w:val="0"/>
          <w:marRight w:val="0"/>
          <w:marTop w:val="0"/>
          <w:marBottom w:val="0"/>
          <w:divBdr>
            <w:top w:val="none" w:sz="0" w:space="0" w:color="auto"/>
            <w:left w:val="none" w:sz="0" w:space="0" w:color="auto"/>
            <w:bottom w:val="none" w:sz="0" w:space="0" w:color="auto"/>
            <w:right w:val="none" w:sz="0" w:space="0" w:color="auto"/>
          </w:divBdr>
        </w:div>
      </w:divsChild>
    </w:div>
    <w:div w:id="596332406">
      <w:bodyDiv w:val="1"/>
      <w:marLeft w:val="0"/>
      <w:marRight w:val="0"/>
      <w:marTop w:val="0"/>
      <w:marBottom w:val="0"/>
      <w:divBdr>
        <w:top w:val="none" w:sz="0" w:space="0" w:color="auto"/>
        <w:left w:val="none" w:sz="0" w:space="0" w:color="auto"/>
        <w:bottom w:val="none" w:sz="0" w:space="0" w:color="auto"/>
        <w:right w:val="none" w:sz="0" w:space="0" w:color="auto"/>
      </w:divBdr>
      <w:divsChild>
        <w:div w:id="570429357">
          <w:marLeft w:val="480"/>
          <w:marRight w:val="0"/>
          <w:marTop w:val="0"/>
          <w:marBottom w:val="0"/>
          <w:divBdr>
            <w:top w:val="none" w:sz="0" w:space="0" w:color="auto"/>
            <w:left w:val="none" w:sz="0" w:space="0" w:color="auto"/>
            <w:bottom w:val="none" w:sz="0" w:space="0" w:color="auto"/>
            <w:right w:val="none" w:sz="0" w:space="0" w:color="auto"/>
          </w:divBdr>
        </w:div>
        <w:div w:id="2112046508">
          <w:marLeft w:val="480"/>
          <w:marRight w:val="0"/>
          <w:marTop w:val="0"/>
          <w:marBottom w:val="0"/>
          <w:divBdr>
            <w:top w:val="none" w:sz="0" w:space="0" w:color="auto"/>
            <w:left w:val="none" w:sz="0" w:space="0" w:color="auto"/>
            <w:bottom w:val="none" w:sz="0" w:space="0" w:color="auto"/>
            <w:right w:val="none" w:sz="0" w:space="0" w:color="auto"/>
          </w:divBdr>
        </w:div>
        <w:div w:id="1664120851">
          <w:marLeft w:val="480"/>
          <w:marRight w:val="0"/>
          <w:marTop w:val="0"/>
          <w:marBottom w:val="0"/>
          <w:divBdr>
            <w:top w:val="none" w:sz="0" w:space="0" w:color="auto"/>
            <w:left w:val="none" w:sz="0" w:space="0" w:color="auto"/>
            <w:bottom w:val="none" w:sz="0" w:space="0" w:color="auto"/>
            <w:right w:val="none" w:sz="0" w:space="0" w:color="auto"/>
          </w:divBdr>
        </w:div>
        <w:div w:id="478887368">
          <w:marLeft w:val="480"/>
          <w:marRight w:val="0"/>
          <w:marTop w:val="0"/>
          <w:marBottom w:val="0"/>
          <w:divBdr>
            <w:top w:val="none" w:sz="0" w:space="0" w:color="auto"/>
            <w:left w:val="none" w:sz="0" w:space="0" w:color="auto"/>
            <w:bottom w:val="none" w:sz="0" w:space="0" w:color="auto"/>
            <w:right w:val="none" w:sz="0" w:space="0" w:color="auto"/>
          </w:divBdr>
        </w:div>
        <w:div w:id="1192694481">
          <w:marLeft w:val="480"/>
          <w:marRight w:val="0"/>
          <w:marTop w:val="0"/>
          <w:marBottom w:val="0"/>
          <w:divBdr>
            <w:top w:val="none" w:sz="0" w:space="0" w:color="auto"/>
            <w:left w:val="none" w:sz="0" w:space="0" w:color="auto"/>
            <w:bottom w:val="none" w:sz="0" w:space="0" w:color="auto"/>
            <w:right w:val="none" w:sz="0" w:space="0" w:color="auto"/>
          </w:divBdr>
        </w:div>
        <w:div w:id="1940915023">
          <w:marLeft w:val="480"/>
          <w:marRight w:val="0"/>
          <w:marTop w:val="0"/>
          <w:marBottom w:val="0"/>
          <w:divBdr>
            <w:top w:val="none" w:sz="0" w:space="0" w:color="auto"/>
            <w:left w:val="none" w:sz="0" w:space="0" w:color="auto"/>
            <w:bottom w:val="none" w:sz="0" w:space="0" w:color="auto"/>
            <w:right w:val="none" w:sz="0" w:space="0" w:color="auto"/>
          </w:divBdr>
        </w:div>
        <w:div w:id="1867670649">
          <w:marLeft w:val="480"/>
          <w:marRight w:val="0"/>
          <w:marTop w:val="0"/>
          <w:marBottom w:val="0"/>
          <w:divBdr>
            <w:top w:val="none" w:sz="0" w:space="0" w:color="auto"/>
            <w:left w:val="none" w:sz="0" w:space="0" w:color="auto"/>
            <w:bottom w:val="none" w:sz="0" w:space="0" w:color="auto"/>
            <w:right w:val="none" w:sz="0" w:space="0" w:color="auto"/>
          </w:divBdr>
        </w:div>
        <w:div w:id="178737852">
          <w:marLeft w:val="480"/>
          <w:marRight w:val="0"/>
          <w:marTop w:val="0"/>
          <w:marBottom w:val="0"/>
          <w:divBdr>
            <w:top w:val="none" w:sz="0" w:space="0" w:color="auto"/>
            <w:left w:val="none" w:sz="0" w:space="0" w:color="auto"/>
            <w:bottom w:val="none" w:sz="0" w:space="0" w:color="auto"/>
            <w:right w:val="none" w:sz="0" w:space="0" w:color="auto"/>
          </w:divBdr>
        </w:div>
        <w:div w:id="536628203">
          <w:marLeft w:val="480"/>
          <w:marRight w:val="0"/>
          <w:marTop w:val="0"/>
          <w:marBottom w:val="0"/>
          <w:divBdr>
            <w:top w:val="none" w:sz="0" w:space="0" w:color="auto"/>
            <w:left w:val="none" w:sz="0" w:space="0" w:color="auto"/>
            <w:bottom w:val="none" w:sz="0" w:space="0" w:color="auto"/>
            <w:right w:val="none" w:sz="0" w:space="0" w:color="auto"/>
          </w:divBdr>
        </w:div>
        <w:div w:id="552472569">
          <w:marLeft w:val="480"/>
          <w:marRight w:val="0"/>
          <w:marTop w:val="0"/>
          <w:marBottom w:val="0"/>
          <w:divBdr>
            <w:top w:val="none" w:sz="0" w:space="0" w:color="auto"/>
            <w:left w:val="none" w:sz="0" w:space="0" w:color="auto"/>
            <w:bottom w:val="none" w:sz="0" w:space="0" w:color="auto"/>
            <w:right w:val="none" w:sz="0" w:space="0" w:color="auto"/>
          </w:divBdr>
        </w:div>
        <w:div w:id="1103645693">
          <w:marLeft w:val="480"/>
          <w:marRight w:val="0"/>
          <w:marTop w:val="0"/>
          <w:marBottom w:val="0"/>
          <w:divBdr>
            <w:top w:val="none" w:sz="0" w:space="0" w:color="auto"/>
            <w:left w:val="none" w:sz="0" w:space="0" w:color="auto"/>
            <w:bottom w:val="none" w:sz="0" w:space="0" w:color="auto"/>
            <w:right w:val="none" w:sz="0" w:space="0" w:color="auto"/>
          </w:divBdr>
        </w:div>
        <w:div w:id="1046872713">
          <w:marLeft w:val="480"/>
          <w:marRight w:val="0"/>
          <w:marTop w:val="0"/>
          <w:marBottom w:val="0"/>
          <w:divBdr>
            <w:top w:val="none" w:sz="0" w:space="0" w:color="auto"/>
            <w:left w:val="none" w:sz="0" w:space="0" w:color="auto"/>
            <w:bottom w:val="none" w:sz="0" w:space="0" w:color="auto"/>
            <w:right w:val="none" w:sz="0" w:space="0" w:color="auto"/>
          </w:divBdr>
        </w:div>
        <w:div w:id="1287658720">
          <w:marLeft w:val="480"/>
          <w:marRight w:val="0"/>
          <w:marTop w:val="0"/>
          <w:marBottom w:val="0"/>
          <w:divBdr>
            <w:top w:val="none" w:sz="0" w:space="0" w:color="auto"/>
            <w:left w:val="none" w:sz="0" w:space="0" w:color="auto"/>
            <w:bottom w:val="none" w:sz="0" w:space="0" w:color="auto"/>
            <w:right w:val="none" w:sz="0" w:space="0" w:color="auto"/>
          </w:divBdr>
        </w:div>
        <w:div w:id="1428503149">
          <w:marLeft w:val="480"/>
          <w:marRight w:val="0"/>
          <w:marTop w:val="0"/>
          <w:marBottom w:val="0"/>
          <w:divBdr>
            <w:top w:val="none" w:sz="0" w:space="0" w:color="auto"/>
            <w:left w:val="none" w:sz="0" w:space="0" w:color="auto"/>
            <w:bottom w:val="none" w:sz="0" w:space="0" w:color="auto"/>
            <w:right w:val="none" w:sz="0" w:space="0" w:color="auto"/>
          </w:divBdr>
        </w:div>
        <w:div w:id="1890921153">
          <w:marLeft w:val="480"/>
          <w:marRight w:val="0"/>
          <w:marTop w:val="0"/>
          <w:marBottom w:val="0"/>
          <w:divBdr>
            <w:top w:val="none" w:sz="0" w:space="0" w:color="auto"/>
            <w:left w:val="none" w:sz="0" w:space="0" w:color="auto"/>
            <w:bottom w:val="none" w:sz="0" w:space="0" w:color="auto"/>
            <w:right w:val="none" w:sz="0" w:space="0" w:color="auto"/>
          </w:divBdr>
        </w:div>
        <w:div w:id="813834560">
          <w:marLeft w:val="480"/>
          <w:marRight w:val="0"/>
          <w:marTop w:val="0"/>
          <w:marBottom w:val="0"/>
          <w:divBdr>
            <w:top w:val="none" w:sz="0" w:space="0" w:color="auto"/>
            <w:left w:val="none" w:sz="0" w:space="0" w:color="auto"/>
            <w:bottom w:val="none" w:sz="0" w:space="0" w:color="auto"/>
            <w:right w:val="none" w:sz="0" w:space="0" w:color="auto"/>
          </w:divBdr>
        </w:div>
        <w:div w:id="556625510">
          <w:marLeft w:val="480"/>
          <w:marRight w:val="0"/>
          <w:marTop w:val="0"/>
          <w:marBottom w:val="0"/>
          <w:divBdr>
            <w:top w:val="none" w:sz="0" w:space="0" w:color="auto"/>
            <w:left w:val="none" w:sz="0" w:space="0" w:color="auto"/>
            <w:bottom w:val="none" w:sz="0" w:space="0" w:color="auto"/>
            <w:right w:val="none" w:sz="0" w:space="0" w:color="auto"/>
          </w:divBdr>
        </w:div>
        <w:div w:id="1661107791">
          <w:marLeft w:val="480"/>
          <w:marRight w:val="0"/>
          <w:marTop w:val="0"/>
          <w:marBottom w:val="0"/>
          <w:divBdr>
            <w:top w:val="none" w:sz="0" w:space="0" w:color="auto"/>
            <w:left w:val="none" w:sz="0" w:space="0" w:color="auto"/>
            <w:bottom w:val="none" w:sz="0" w:space="0" w:color="auto"/>
            <w:right w:val="none" w:sz="0" w:space="0" w:color="auto"/>
          </w:divBdr>
        </w:div>
        <w:div w:id="1515193978">
          <w:marLeft w:val="480"/>
          <w:marRight w:val="0"/>
          <w:marTop w:val="0"/>
          <w:marBottom w:val="0"/>
          <w:divBdr>
            <w:top w:val="none" w:sz="0" w:space="0" w:color="auto"/>
            <w:left w:val="none" w:sz="0" w:space="0" w:color="auto"/>
            <w:bottom w:val="none" w:sz="0" w:space="0" w:color="auto"/>
            <w:right w:val="none" w:sz="0" w:space="0" w:color="auto"/>
          </w:divBdr>
        </w:div>
        <w:div w:id="76177181">
          <w:marLeft w:val="480"/>
          <w:marRight w:val="0"/>
          <w:marTop w:val="0"/>
          <w:marBottom w:val="0"/>
          <w:divBdr>
            <w:top w:val="none" w:sz="0" w:space="0" w:color="auto"/>
            <w:left w:val="none" w:sz="0" w:space="0" w:color="auto"/>
            <w:bottom w:val="none" w:sz="0" w:space="0" w:color="auto"/>
            <w:right w:val="none" w:sz="0" w:space="0" w:color="auto"/>
          </w:divBdr>
        </w:div>
        <w:div w:id="2057660319">
          <w:marLeft w:val="480"/>
          <w:marRight w:val="0"/>
          <w:marTop w:val="0"/>
          <w:marBottom w:val="0"/>
          <w:divBdr>
            <w:top w:val="none" w:sz="0" w:space="0" w:color="auto"/>
            <w:left w:val="none" w:sz="0" w:space="0" w:color="auto"/>
            <w:bottom w:val="none" w:sz="0" w:space="0" w:color="auto"/>
            <w:right w:val="none" w:sz="0" w:space="0" w:color="auto"/>
          </w:divBdr>
        </w:div>
        <w:div w:id="1681159556">
          <w:marLeft w:val="480"/>
          <w:marRight w:val="0"/>
          <w:marTop w:val="0"/>
          <w:marBottom w:val="0"/>
          <w:divBdr>
            <w:top w:val="none" w:sz="0" w:space="0" w:color="auto"/>
            <w:left w:val="none" w:sz="0" w:space="0" w:color="auto"/>
            <w:bottom w:val="none" w:sz="0" w:space="0" w:color="auto"/>
            <w:right w:val="none" w:sz="0" w:space="0" w:color="auto"/>
          </w:divBdr>
        </w:div>
        <w:div w:id="1861159871">
          <w:marLeft w:val="480"/>
          <w:marRight w:val="0"/>
          <w:marTop w:val="0"/>
          <w:marBottom w:val="0"/>
          <w:divBdr>
            <w:top w:val="none" w:sz="0" w:space="0" w:color="auto"/>
            <w:left w:val="none" w:sz="0" w:space="0" w:color="auto"/>
            <w:bottom w:val="none" w:sz="0" w:space="0" w:color="auto"/>
            <w:right w:val="none" w:sz="0" w:space="0" w:color="auto"/>
          </w:divBdr>
        </w:div>
        <w:div w:id="734819273">
          <w:marLeft w:val="480"/>
          <w:marRight w:val="0"/>
          <w:marTop w:val="0"/>
          <w:marBottom w:val="0"/>
          <w:divBdr>
            <w:top w:val="none" w:sz="0" w:space="0" w:color="auto"/>
            <w:left w:val="none" w:sz="0" w:space="0" w:color="auto"/>
            <w:bottom w:val="none" w:sz="0" w:space="0" w:color="auto"/>
            <w:right w:val="none" w:sz="0" w:space="0" w:color="auto"/>
          </w:divBdr>
        </w:div>
        <w:div w:id="182520292">
          <w:marLeft w:val="480"/>
          <w:marRight w:val="0"/>
          <w:marTop w:val="0"/>
          <w:marBottom w:val="0"/>
          <w:divBdr>
            <w:top w:val="none" w:sz="0" w:space="0" w:color="auto"/>
            <w:left w:val="none" w:sz="0" w:space="0" w:color="auto"/>
            <w:bottom w:val="none" w:sz="0" w:space="0" w:color="auto"/>
            <w:right w:val="none" w:sz="0" w:space="0" w:color="auto"/>
          </w:divBdr>
        </w:div>
        <w:div w:id="2130127533">
          <w:marLeft w:val="480"/>
          <w:marRight w:val="0"/>
          <w:marTop w:val="0"/>
          <w:marBottom w:val="0"/>
          <w:divBdr>
            <w:top w:val="none" w:sz="0" w:space="0" w:color="auto"/>
            <w:left w:val="none" w:sz="0" w:space="0" w:color="auto"/>
            <w:bottom w:val="none" w:sz="0" w:space="0" w:color="auto"/>
            <w:right w:val="none" w:sz="0" w:space="0" w:color="auto"/>
          </w:divBdr>
        </w:div>
        <w:div w:id="1161890255">
          <w:marLeft w:val="480"/>
          <w:marRight w:val="0"/>
          <w:marTop w:val="0"/>
          <w:marBottom w:val="0"/>
          <w:divBdr>
            <w:top w:val="none" w:sz="0" w:space="0" w:color="auto"/>
            <w:left w:val="none" w:sz="0" w:space="0" w:color="auto"/>
            <w:bottom w:val="none" w:sz="0" w:space="0" w:color="auto"/>
            <w:right w:val="none" w:sz="0" w:space="0" w:color="auto"/>
          </w:divBdr>
        </w:div>
        <w:div w:id="1135608622">
          <w:marLeft w:val="480"/>
          <w:marRight w:val="0"/>
          <w:marTop w:val="0"/>
          <w:marBottom w:val="0"/>
          <w:divBdr>
            <w:top w:val="none" w:sz="0" w:space="0" w:color="auto"/>
            <w:left w:val="none" w:sz="0" w:space="0" w:color="auto"/>
            <w:bottom w:val="none" w:sz="0" w:space="0" w:color="auto"/>
            <w:right w:val="none" w:sz="0" w:space="0" w:color="auto"/>
          </w:divBdr>
        </w:div>
        <w:div w:id="157580838">
          <w:marLeft w:val="480"/>
          <w:marRight w:val="0"/>
          <w:marTop w:val="0"/>
          <w:marBottom w:val="0"/>
          <w:divBdr>
            <w:top w:val="none" w:sz="0" w:space="0" w:color="auto"/>
            <w:left w:val="none" w:sz="0" w:space="0" w:color="auto"/>
            <w:bottom w:val="none" w:sz="0" w:space="0" w:color="auto"/>
            <w:right w:val="none" w:sz="0" w:space="0" w:color="auto"/>
          </w:divBdr>
        </w:div>
        <w:div w:id="590161907">
          <w:marLeft w:val="480"/>
          <w:marRight w:val="0"/>
          <w:marTop w:val="0"/>
          <w:marBottom w:val="0"/>
          <w:divBdr>
            <w:top w:val="none" w:sz="0" w:space="0" w:color="auto"/>
            <w:left w:val="none" w:sz="0" w:space="0" w:color="auto"/>
            <w:bottom w:val="none" w:sz="0" w:space="0" w:color="auto"/>
            <w:right w:val="none" w:sz="0" w:space="0" w:color="auto"/>
          </w:divBdr>
        </w:div>
        <w:div w:id="560412607">
          <w:marLeft w:val="480"/>
          <w:marRight w:val="0"/>
          <w:marTop w:val="0"/>
          <w:marBottom w:val="0"/>
          <w:divBdr>
            <w:top w:val="none" w:sz="0" w:space="0" w:color="auto"/>
            <w:left w:val="none" w:sz="0" w:space="0" w:color="auto"/>
            <w:bottom w:val="none" w:sz="0" w:space="0" w:color="auto"/>
            <w:right w:val="none" w:sz="0" w:space="0" w:color="auto"/>
          </w:divBdr>
        </w:div>
        <w:div w:id="956983205">
          <w:marLeft w:val="480"/>
          <w:marRight w:val="0"/>
          <w:marTop w:val="0"/>
          <w:marBottom w:val="0"/>
          <w:divBdr>
            <w:top w:val="none" w:sz="0" w:space="0" w:color="auto"/>
            <w:left w:val="none" w:sz="0" w:space="0" w:color="auto"/>
            <w:bottom w:val="none" w:sz="0" w:space="0" w:color="auto"/>
            <w:right w:val="none" w:sz="0" w:space="0" w:color="auto"/>
          </w:divBdr>
        </w:div>
        <w:div w:id="1422483824">
          <w:marLeft w:val="480"/>
          <w:marRight w:val="0"/>
          <w:marTop w:val="0"/>
          <w:marBottom w:val="0"/>
          <w:divBdr>
            <w:top w:val="none" w:sz="0" w:space="0" w:color="auto"/>
            <w:left w:val="none" w:sz="0" w:space="0" w:color="auto"/>
            <w:bottom w:val="none" w:sz="0" w:space="0" w:color="auto"/>
            <w:right w:val="none" w:sz="0" w:space="0" w:color="auto"/>
          </w:divBdr>
        </w:div>
        <w:div w:id="982731040">
          <w:marLeft w:val="480"/>
          <w:marRight w:val="0"/>
          <w:marTop w:val="0"/>
          <w:marBottom w:val="0"/>
          <w:divBdr>
            <w:top w:val="none" w:sz="0" w:space="0" w:color="auto"/>
            <w:left w:val="none" w:sz="0" w:space="0" w:color="auto"/>
            <w:bottom w:val="none" w:sz="0" w:space="0" w:color="auto"/>
            <w:right w:val="none" w:sz="0" w:space="0" w:color="auto"/>
          </w:divBdr>
        </w:div>
        <w:div w:id="1693721615">
          <w:marLeft w:val="480"/>
          <w:marRight w:val="0"/>
          <w:marTop w:val="0"/>
          <w:marBottom w:val="0"/>
          <w:divBdr>
            <w:top w:val="none" w:sz="0" w:space="0" w:color="auto"/>
            <w:left w:val="none" w:sz="0" w:space="0" w:color="auto"/>
            <w:bottom w:val="none" w:sz="0" w:space="0" w:color="auto"/>
            <w:right w:val="none" w:sz="0" w:space="0" w:color="auto"/>
          </w:divBdr>
        </w:div>
        <w:div w:id="1879315849">
          <w:marLeft w:val="480"/>
          <w:marRight w:val="0"/>
          <w:marTop w:val="0"/>
          <w:marBottom w:val="0"/>
          <w:divBdr>
            <w:top w:val="none" w:sz="0" w:space="0" w:color="auto"/>
            <w:left w:val="none" w:sz="0" w:space="0" w:color="auto"/>
            <w:bottom w:val="none" w:sz="0" w:space="0" w:color="auto"/>
            <w:right w:val="none" w:sz="0" w:space="0" w:color="auto"/>
          </w:divBdr>
        </w:div>
        <w:div w:id="1199395225">
          <w:marLeft w:val="480"/>
          <w:marRight w:val="0"/>
          <w:marTop w:val="0"/>
          <w:marBottom w:val="0"/>
          <w:divBdr>
            <w:top w:val="none" w:sz="0" w:space="0" w:color="auto"/>
            <w:left w:val="none" w:sz="0" w:space="0" w:color="auto"/>
            <w:bottom w:val="none" w:sz="0" w:space="0" w:color="auto"/>
            <w:right w:val="none" w:sz="0" w:space="0" w:color="auto"/>
          </w:divBdr>
        </w:div>
        <w:div w:id="1804615254">
          <w:marLeft w:val="480"/>
          <w:marRight w:val="0"/>
          <w:marTop w:val="0"/>
          <w:marBottom w:val="0"/>
          <w:divBdr>
            <w:top w:val="none" w:sz="0" w:space="0" w:color="auto"/>
            <w:left w:val="none" w:sz="0" w:space="0" w:color="auto"/>
            <w:bottom w:val="none" w:sz="0" w:space="0" w:color="auto"/>
            <w:right w:val="none" w:sz="0" w:space="0" w:color="auto"/>
          </w:divBdr>
        </w:div>
        <w:div w:id="2103912251">
          <w:marLeft w:val="480"/>
          <w:marRight w:val="0"/>
          <w:marTop w:val="0"/>
          <w:marBottom w:val="0"/>
          <w:divBdr>
            <w:top w:val="none" w:sz="0" w:space="0" w:color="auto"/>
            <w:left w:val="none" w:sz="0" w:space="0" w:color="auto"/>
            <w:bottom w:val="none" w:sz="0" w:space="0" w:color="auto"/>
            <w:right w:val="none" w:sz="0" w:space="0" w:color="auto"/>
          </w:divBdr>
        </w:div>
        <w:div w:id="134181235">
          <w:marLeft w:val="480"/>
          <w:marRight w:val="0"/>
          <w:marTop w:val="0"/>
          <w:marBottom w:val="0"/>
          <w:divBdr>
            <w:top w:val="none" w:sz="0" w:space="0" w:color="auto"/>
            <w:left w:val="none" w:sz="0" w:space="0" w:color="auto"/>
            <w:bottom w:val="none" w:sz="0" w:space="0" w:color="auto"/>
            <w:right w:val="none" w:sz="0" w:space="0" w:color="auto"/>
          </w:divBdr>
        </w:div>
        <w:div w:id="1918703637">
          <w:marLeft w:val="480"/>
          <w:marRight w:val="0"/>
          <w:marTop w:val="0"/>
          <w:marBottom w:val="0"/>
          <w:divBdr>
            <w:top w:val="none" w:sz="0" w:space="0" w:color="auto"/>
            <w:left w:val="none" w:sz="0" w:space="0" w:color="auto"/>
            <w:bottom w:val="none" w:sz="0" w:space="0" w:color="auto"/>
            <w:right w:val="none" w:sz="0" w:space="0" w:color="auto"/>
          </w:divBdr>
        </w:div>
        <w:div w:id="1605575717">
          <w:marLeft w:val="480"/>
          <w:marRight w:val="0"/>
          <w:marTop w:val="0"/>
          <w:marBottom w:val="0"/>
          <w:divBdr>
            <w:top w:val="none" w:sz="0" w:space="0" w:color="auto"/>
            <w:left w:val="none" w:sz="0" w:space="0" w:color="auto"/>
            <w:bottom w:val="none" w:sz="0" w:space="0" w:color="auto"/>
            <w:right w:val="none" w:sz="0" w:space="0" w:color="auto"/>
          </w:divBdr>
        </w:div>
        <w:div w:id="856046960">
          <w:marLeft w:val="480"/>
          <w:marRight w:val="0"/>
          <w:marTop w:val="0"/>
          <w:marBottom w:val="0"/>
          <w:divBdr>
            <w:top w:val="none" w:sz="0" w:space="0" w:color="auto"/>
            <w:left w:val="none" w:sz="0" w:space="0" w:color="auto"/>
            <w:bottom w:val="none" w:sz="0" w:space="0" w:color="auto"/>
            <w:right w:val="none" w:sz="0" w:space="0" w:color="auto"/>
          </w:divBdr>
        </w:div>
        <w:div w:id="99223331">
          <w:marLeft w:val="480"/>
          <w:marRight w:val="0"/>
          <w:marTop w:val="0"/>
          <w:marBottom w:val="0"/>
          <w:divBdr>
            <w:top w:val="none" w:sz="0" w:space="0" w:color="auto"/>
            <w:left w:val="none" w:sz="0" w:space="0" w:color="auto"/>
            <w:bottom w:val="none" w:sz="0" w:space="0" w:color="auto"/>
            <w:right w:val="none" w:sz="0" w:space="0" w:color="auto"/>
          </w:divBdr>
        </w:div>
        <w:div w:id="1512448330">
          <w:marLeft w:val="480"/>
          <w:marRight w:val="0"/>
          <w:marTop w:val="0"/>
          <w:marBottom w:val="0"/>
          <w:divBdr>
            <w:top w:val="none" w:sz="0" w:space="0" w:color="auto"/>
            <w:left w:val="none" w:sz="0" w:space="0" w:color="auto"/>
            <w:bottom w:val="none" w:sz="0" w:space="0" w:color="auto"/>
            <w:right w:val="none" w:sz="0" w:space="0" w:color="auto"/>
          </w:divBdr>
        </w:div>
        <w:div w:id="349110676">
          <w:marLeft w:val="480"/>
          <w:marRight w:val="0"/>
          <w:marTop w:val="0"/>
          <w:marBottom w:val="0"/>
          <w:divBdr>
            <w:top w:val="none" w:sz="0" w:space="0" w:color="auto"/>
            <w:left w:val="none" w:sz="0" w:space="0" w:color="auto"/>
            <w:bottom w:val="none" w:sz="0" w:space="0" w:color="auto"/>
            <w:right w:val="none" w:sz="0" w:space="0" w:color="auto"/>
          </w:divBdr>
        </w:div>
        <w:div w:id="312687517">
          <w:marLeft w:val="480"/>
          <w:marRight w:val="0"/>
          <w:marTop w:val="0"/>
          <w:marBottom w:val="0"/>
          <w:divBdr>
            <w:top w:val="none" w:sz="0" w:space="0" w:color="auto"/>
            <w:left w:val="none" w:sz="0" w:space="0" w:color="auto"/>
            <w:bottom w:val="none" w:sz="0" w:space="0" w:color="auto"/>
            <w:right w:val="none" w:sz="0" w:space="0" w:color="auto"/>
          </w:divBdr>
        </w:div>
        <w:div w:id="215625280">
          <w:marLeft w:val="480"/>
          <w:marRight w:val="0"/>
          <w:marTop w:val="0"/>
          <w:marBottom w:val="0"/>
          <w:divBdr>
            <w:top w:val="none" w:sz="0" w:space="0" w:color="auto"/>
            <w:left w:val="none" w:sz="0" w:space="0" w:color="auto"/>
            <w:bottom w:val="none" w:sz="0" w:space="0" w:color="auto"/>
            <w:right w:val="none" w:sz="0" w:space="0" w:color="auto"/>
          </w:divBdr>
        </w:div>
        <w:div w:id="1501627641">
          <w:marLeft w:val="480"/>
          <w:marRight w:val="0"/>
          <w:marTop w:val="0"/>
          <w:marBottom w:val="0"/>
          <w:divBdr>
            <w:top w:val="none" w:sz="0" w:space="0" w:color="auto"/>
            <w:left w:val="none" w:sz="0" w:space="0" w:color="auto"/>
            <w:bottom w:val="none" w:sz="0" w:space="0" w:color="auto"/>
            <w:right w:val="none" w:sz="0" w:space="0" w:color="auto"/>
          </w:divBdr>
        </w:div>
        <w:div w:id="1152528226">
          <w:marLeft w:val="480"/>
          <w:marRight w:val="0"/>
          <w:marTop w:val="0"/>
          <w:marBottom w:val="0"/>
          <w:divBdr>
            <w:top w:val="none" w:sz="0" w:space="0" w:color="auto"/>
            <w:left w:val="none" w:sz="0" w:space="0" w:color="auto"/>
            <w:bottom w:val="none" w:sz="0" w:space="0" w:color="auto"/>
            <w:right w:val="none" w:sz="0" w:space="0" w:color="auto"/>
          </w:divBdr>
        </w:div>
        <w:div w:id="1423259222">
          <w:marLeft w:val="480"/>
          <w:marRight w:val="0"/>
          <w:marTop w:val="0"/>
          <w:marBottom w:val="0"/>
          <w:divBdr>
            <w:top w:val="none" w:sz="0" w:space="0" w:color="auto"/>
            <w:left w:val="none" w:sz="0" w:space="0" w:color="auto"/>
            <w:bottom w:val="none" w:sz="0" w:space="0" w:color="auto"/>
            <w:right w:val="none" w:sz="0" w:space="0" w:color="auto"/>
          </w:divBdr>
        </w:div>
        <w:div w:id="432752744">
          <w:marLeft w:val="480"/>
          <w:marRight w:val="0"/>
          <w:marTop w:val="0"/>
          <w:marBottom w:val="0"/>
          <w:divBdr>
            <w:top w:val="none" w:sz="0" w:space="0" w:color="auto"/>
            <w:left w:val="none" w:sz="0" w:space="0" w:color="auto"/>
            <w:bottom w:val="none" w:sz="0" w:space="0" w:color="auto"/>
            <w:right w:val="none" w:sz="0" w:space="0" w:color="auto"/>
          </w:divBdr>
        </w:div>
        <w:div w:id="1485702689">
          <w:marLeft w:val="480"/>
          <w:marRight w:val="0"/>
          <w:marTop w:val="0"/>
          <w:marBottom w:val="0"/>
          <w:divBdr>
            <w:top w:val="none" w:sz="0" w:space="0" w:color="auto"/>
            <w:left w:val="none" w:sz="0" w:space="0" w:color="auto"/>
            <w:bottom w:val="none" w:sz="0" w:space="0" w:color="auto"/>
            <w:right w:val="none" w:sz="0" w:space="0" w:color="auto"/>
          </w:divBdr>
        </w:div>
        <w:div w:id="798573258">
          <w:marLeft w:val="480"/>
          <w:marRight w:val="0"/>
          <w:marTop w:val="0"/>
          <w:marBottom w:val="0"/>
          <w:divBdr>
            <w:top w:val="none" w:sz="0" w:space="0" w:color="auto"/>
            <w:left w:val="none" w:sz="0" w:space="0" w:color="auto"/>
            <w:bottom w:val="none" w:sz="0" w:space="0" w:color="auto"/>
            <w:right w:val="none" w:sz="0" w:space="0" w:color="auto"/>
          </w:divBdr>
        </w:div>
        <w:div w:id="1222132768">
          <w:marLeft w:val="480"/>
          <w:marRight w:val="0"/>
          <w:marTop w:val="0"/>
          <w:marBottom w:val="0"/>
          <w:divBdr>
            <w:top w:val="none" w:sz="0" w:space="0" w:color="auto"/>
            <w:left w:val="none" w:sz="0" w:space="0" w:color="auto"/>
            <w:bottom w:val="none" w:sz="0" w:space="0" w:color="auto"/>
            <w:right w:val="none" w:sz="0" w:space="0" w:color="auto"/>
          </w:divBdr>
        </w:div>
        <w:div w:id="584529875">
          <w:marLeft w:val="480"/>
          <w:marRight w:val="0"/>
          <w:marTop w:val="0"/>
          <w:marBottom w:val="0"/>
          <w:divBdr>
            <w:top w:val="none" w:sz="0" w:space="0" w:color="auto"/>
            <w:left w:val="none" w:sz="0" w:space="0" w:color="auto"/>
            <w:bottom w:val="none" w:sz="0" w:space="0" w:color="auto"/>
            <w:right w:val="none" w:sz="0" w:space="0" w:color="auto"/>
          </w:divBdr>
        </w:div>
      </w:divsChild>
    </w:div>
    <w:div w:id="598177119">
      <w:bodyDiv w:val="1"/>
      <w:marLeft w:val="0"/>
      <w:marRight w:val="0"/>
      <w:marTop w:val="0"/>
      <w:marBottom w:val="0"/>
      <w:divBdr>
        <w:top w:val="none" w:sz="0" w:space="0" w:color="auto"/>
        <w:left w:val="none" w:sz="0" w:space="0" w:color="auto"/>
        <w:bottom w:val="none" w:sz="0" w:space="0" w:color="auto"/>
        <w:right w:val="none" w:sz="0" w:space="0" w:color="auto"/>
      </w:divBdr>
    </w:div>
    <w:div w:id="601258063">
      <w:bodyDiv w:val="1"/>
      <w:marLeft w:val="0"/>
      <w:marRight w:val="0"/>
      <w:marTop w:val="0"/>
      <w:marBottom w:val="0"/>
      <w:divBdr>
        <w:top w:val="none" w:sz="0" w:space="0" w:color="auto"/>
        <w:left w:val="none" w:sz="0" w:space="0" w:color="auto"/>
        <w:bottom w:val="none" w:sz="0" w:space="0" w:color="auto"/>
        <w:right w:val="none" w:sz="0" w:space="0" w:color="auto"/>
      </w:divBdr>
    </w:div>
    <w:div w:id="601575462">
      <w:bodyDiv w:val="1"/>
      <w:marLeft w:val="0"/>
      <w:marRight w:val="0"/>
      <w:marTop w:val="0"/>
      <w:marBottom w:val="0"/>
      <w:divBdr>
        <w:top w:val="none" w:sz="0" w:space="0" w:color="auto"/>
        <w:left w:val="none" w:sz="0" w:space="0" w:color="auto"/>
        <w:bottom w:val="none" w:sz="0" w:space="0" w:color="auto"/>
        <w:right w:val="none" w:sz="0" w:space="0" w:color="auto"/>
      </w:divBdr>
    </w:div>
    <w:div w:id="604383699">
      <w:bodyDiv w:val="1"/>
      <w:marLeft w:val="0"/>
      <w:marRight w:val="0"/>
      <w:marTop w:val="0"/>
      <w:marBottom w:val="0"/>
      <w:divBdr>
        <w:top w:val="none" w:sz="0" w:space="0" w:color="auto"/>
        <w:left w:val="none" w:sz="0" w:space="0" w:color="auto"/>
        <w:bottom w:val="none" w:sz="0" w:space="0" w:color="auto"/>
        <w:right w:val="none" w:sz="0" w:space="0" w:color="auto"/>
      </w:divBdr>
    </w:div>
    <w:div w:id="609627410">
      <w:bodyDiv w:val="1"/>
      <w:marLeft w:val="0"/>
      <w:marRight w:val="0"/>
      <w:marTop w:val="0"/>
      <w:marBottom w:val="0"/>
      <w:divBdr>
        <w:top w:val="none" w:sz="0" w:space="0" w:color="auto"/>
        <w:left w:val="none" w:sz="0" w:space="0" w:color="auto"/>
        <w:bottom w:val="none" w:sz="0" w:space="0" w:color="auto"/>
        <w:right w:val="none" w:sz="0" w:space="0" w:color="auto"/>
      </w:divBdr>
    </w:div>
    <w:div w:id="611713629">
      <w:bodyDiv w:val="1"/>
      <w:marLeft w:val="0"/>
      <w:marRight w:val="0"/>
      <w:marTop w:val="0"/>
      <w:marBottom w:val="0"/>
      <w:divBdr>
        <w:top w:val="none" w:sz="0" w:space="0" w:color="auto"/>
        <w:left w:val="none" w:sz="0" w:space="0" w:color="auto"/>
        <w:bottom w:val="none" w:sz="0" w:space="0" w:color="auto"/>
        <w:right w:val="none" w:sz="0" w:space="0" w:color="auto"/>
      </w:divBdr>
    </w:div>
    <w:div w:id="621502020">
      <w:bodyDiv w:val="1"/>
      <w:marLeft w:val="0"/>
      <w:marRight w:val="0"/>
      <w:marTop w:val="0"/>
      <w:marBottom w:val="0"/>
      <w:divBdr>
        <w:top w:val="none" w:sz="0" w:space="0" w:color="auto"/>
        <w:left w:val="none" w:sz="0" w:space="0" w:color="auto"/>
        <w:bottom w:val="none" w:sz="0" w:space="0" w:color="auto"/>
        <w:right w:val="none" w:sz="0" w:space="0" w:color="auto"/>
      </w:divBdr>
      <w:divsChild>
        <w:div w:id="1502240263">
          <w:marLeft w:val="640"/>
          <w:marRight w:val="0"/>
          <w:marTop w:val="0"/>
          <w:marBottom w:val="0"/>
          <w:divBdr>
            <w:top w:val="none" w:sz="0" w:space="0" w:color="auto"/>
            <w:left w:val="none" w:sz="0" w:space="0" w:color="auto"/>
            <w:bottom w:val="none" w:sz="0" w:space="0" w:color="auto"/>
            <w:right w:val="none" w:sz="0" w:space="0" w:color="auto"/>
          </w:divBdr>
        </w:div>
        <w:div w:id="1339699606">
          <w:marLeft w:val="640"/>
          <w:marRight w:val="0"/>
          <w:marTop w:val="0"/>
          <w:marBottom w:val="0"/>
          <w:divBdr>
            <w:top w:val="none" w:sz="0" w:space="0" w:color="auto"/>
            <w:left w:val="none" w:sz="0" w:space="0" w:color="auto"/>
            <w:bottom w:val="none" w:sz="0" w:space="0" w:color="auto"/>
            <w:right w:val="none" w:sz="0" w:space="0" w:color="auto"/>
          </w:divBdr>
        </w:div>
        <w:div w:id="1783725604">
          <w:marLeft w:val="640"/>
          <w:marRight w:val="0"/>
          <w:marTop w:val="0"/>
          <w:marBottom w:val="0"/>
          <w:divBdr>
            <w:top w:val="none" w:sz="0" w:space="0" w:color="auto"/>
            <w:left w:val="none" w:sz="0" w:space="0" w:color="auto"/>
            <w:bottom w:val="none" w:sz="0" w:space="0" w:color="auto"/>
            <w:right w:val="none" w:sz="0" w:space="0" w:color="auto"/>
          </w:divBdr>
        </w:div>
        <w:div w:id="1567718996">
          <w:marLeft w:val="640"/>
          <w:marRight w:val="0"/>
          <w:marTop w:val="0"/>
          <w:marBottom w:val="0"/>
          <w:divBdr>
            <w:top w:val="none" w:sz="0" w:space="0" w:color="auto"/>
            <w:left w:val="none" w:sz="0" w:space="0" w:color="auto"/>
            <w:bottom w:val="none" w:sz="0" w:space="0" w:color="auto"/>
            <w:right w:val="none" w:sz="0" w:space="0" w:color="auto"/>
          </w:divBdr>
        </w:div>
        <w:div w:id="2120711720">
          <w:marLeft w:val="640"/>
          <w:marRight w:val="0"/>
          <w:marTop w:val="0"/>
          <w:marBottom w:val="0"/>
          <w:divBdr>
            <w:top w:val="none" w:sz="0" w:space="0" w:color="auto"/>
            <w:left w:val="none" w:sz="0" w:space="0" w:color="auto"/>
            <w:bottom w:val="none" w:sz="0" w:space="0" w:color="auto"/>
            <w:right w:val="none" w:sz="0" w:space="0" w:color="auto"/>
          </w:divBdr>
        </w:div>
        <w:div w:id="1887059461">
          <w:marLeft w:val="640"/>
          <w:marRight w:val="0"/>
          <w:marTop w:val="0"/>
          <w:marBottom w:val="0"/>
          <w:divBdr>
            <w:top w:val="none" w:sz="0" w:space="0" w:color="auto"/>
            <w:left w:val="none" w:sz="0" w:space="0" w:color="auto"/>
            <w:bottom w:val="none" w:sz="0" w:space="0" w:color="auto"/>
            <w:right w:val="none" w:sz="0" w:space="0" w:color="auto"/>
          </w:divBdr>
        </w:div>
        <w:div w:id="1473671702">
          <w:marLeft w:val="640"/>
          <w:marRight w:val="0"/>
          <w:marTop w:val="0"/>
          <w:marBottom w:val="0"/>
          <w:divBdr>
            <w:top w:val="none" w:sz="0" w:space="0" w:color="auto"/>
            <w:left w:val="none" w:sz="0" w:space="0" w:color="auto"/>
            <w:bottom w:val="none" w:sz="0" w:space="0" w:color="auto"/>
            <w:right w:val="none" w:sz="0" w:space="0" w:color="auto"/>
          </w:divBdr>
        </w:div>
        <w:div w:id="1495535493">
          <w:marLeft w:val="640"/>
          <w:marRight w:val="0"/>
          <w:marTop w:val="0"/>
          <w:marBottom w:val="0"/>
          <w:divBdr>
            <w:top w:val="none" w:sz="0" w:space="0" w:color="auto"/>
            <w:left w:val="none" w:sz="0" w:space="0" w:color="auto"/>
            <w:bottom w:val="none" w:sz="0" w:space="0" w:color="auto"/>
            <w:right w:val="none" w:sz="0" w:space="0" w:color="auto"/>
          </w:divBdr>
        </w:div>
        <w:div w:id="1924216402">
          <w:marLeft w:val="640"/>
          <w:marRight w:val="0"/>
          <w:marTop w:val="0"/>
          <w:marBottom w:val="0"/>
          <w:divBdr>
            <w:top w:val="none" w:sz="0" w:space="0" w:color="auto"/>
            <w:left w:val="none" w:sz="0" w:space="0" w:color="auto"/>
            <w:bottom w:val="none" w:sz="0" w:space="0" w:color="auto"/>
            <w:right w:val="none" w:sz="0" w:space="0" w:color="auto"/>
          </w:divBdr>
        </w:div>
        <w:div w:id="2095324160">
          <w:marLeft w:val="640"/>
          <w:marRight w:val="0"/>
          <w:marTop w:val="0"/>
          <w:marBottom w:val="0"/>
          <w:divBdr>
            <w:top w:val="none" w:sz="0" w:space="0" w:color="auto"/>
            <w:left w:val="none" w:sz="0" w:space="0" w:color="auto"/>
            <w:bottom w:val="none" w:sz="0" w:space="0" w:color="auto"/>
            <w:right w:val="none" w:sz="0" w:space="0" w:color="auto"/>
          </w:divBdr>
        </w:div>
        <w:div w:id="850295436">
          <w:marLeft w:val="640"/>
          <w:marRight w:val="0"/>
          <w:marTop w:val="0"/>
          <w:marBottom w:val="0"/>
          <w:divBdr>
            <w:top w:val="none" w:sz="0" w:space="0" w:color="auto"/>
            <w:left w:val="none" w:sz="0" w:space="0" w:color="auto"/>
            <w:bottom w:val="none" w:sz="0" w:space="0" w:color="auto"/>
            <w:right w:val="none" w:sz="0" w:space="0" w:color="auto"/>
          </w:divBdr>
        </w:div>
        <w:div w:id="1830780279">
          <w:marLeft w:val="640"/>
          <w:marRight w:val="0"/>
          <w:marTop w:val="0"/>
          <w:marBottom w:val="0"/>
          <w:divBdr>
            <w:top w:val="none" w:sz="0" w:space="0" w:color="auto"/>
            <w:left w:val="none" w:sz="0" w:space="0" w:color="auto"/>
            <w:bottom w:val="none" w:sz="0" w:space="0" w:color="auto"/>
            <w:right w:val="none" w:sz="0" w:space="0" w:color="auto"/>
          </w:divBdr>
        </w:div>
        <w:div w:id="1664431697">
          <w:marLeft w:val="640"/>
          <w:marRight w:val="0"/>
          <w:marTop w:val="0"/>
          <w:marBottom w:val="0"/>
          <w:divBdr>
            <w:top w:val="none" w:sz="0" w:space="0" w:color="auto"/>
            <w:left w:val="none" w:sz="0" w:space="0" w:color="auto"/>
            <w:bottom w:val="none" w:sz="0" w:space="0" w:color="auto"/>
            <w:right w:val="none" w:sz="0" w:space="0" w:color="auto"/>
          </w:divBdr>
        </w:div>
        <w:div w:id="1753507429">
          <w:marLeft w:val="640"/>
          <w:marRight w:val="0"/>
          <w:marTop w:val="0"/>
          <w:marBottom w:val="0"/>
          <w:divBdr>
            <w:top w:val="none" w:sz="0" w:space="0" w:color="auto"/>
            <w:left w:val="none" w:sz="0" w:space="0" w:color="auto"/>
            <w:bottom w:val="none" w:sz="0" w:space="0" w:color="auto"/>
            <w:right w:val="none" w:sz="0" w:space="0" w:color="auto"/>
          </w:divBdr>
        </w:div>
        <w:div w:id="1462649762">
          <w:marLeft w:val="640"/>
          <w:marRight w:val="0"/>
          <w:marTop w:val="0"/>
          <w:marBottom w:val="0"/>
          <w:divBdr>
            <w:top w:val="none" w:sz="0" w:space="0" w:color="auto"/>
            <w:left w:val="none" w:sz="0" w:space="0" w:color="auto"/>
            <w:bottom w:val="none" w:sz="0" w:space="0" w:color="auto"/>
            <w:right w:val="none" w:sz="0" w:space="0" w:color="auto"/>
          </w:divBdr>
        </w:div>
        <w:div w:id="751778720">
          <w:marLeft w:val="640"/>
          <w:marRight w:val="0"/>
          <w:marTop w:val="0"/>
          <w:marBottom w:val="0"/>
          <w:divBdr>
            <w:top w:val="none" w:sz="0" w:space="0" w:color="auto"/>
            <w:left w:val="none" w:sz="0" w:space="0" w:color="auto"/>
            <w:bottom w:val="none" w:sz="0" w:space="0" w:color="auto"/>
            <w:right w:val="none" w:sz="0" w:space="0" w:color="auto"/>
          </w:divBdr>
        </w:div>
        <w:div w:id="235940105">
          <w:marLeft w:val="640"/>
          <w:marRight w:val="0"/>
          <w:marTop w:val="0"/>
          <w:marBottom w:val="0"/>
          <w:divBdr>
            <w:top w:val="none" w:sz="0" w:space="0" w:color="auto"/>
            <w:left w:val="none" w:sz="0" w:space="0" w:color="auto"/>
            <w:bottom w:val="none" w:sz="0" w:space="0" w:color="auto"/>
            <w:right w:val="none" w:sz="0" w:space="0" w:color="auto"/>
          </w:divBdr>
        </w:div>
        <w:div w:id="1129209039">
          <w:marLeft w:val="640"/>
          <w:marRight w:val="0"/>
          <w:marTop w:val="0"/>
          <w:marBottom w:val="0"/>
          <w:divBdr>
            <w:top w:val="none" w:sz="0" w:space="0" w:color="auto"/>
            <w:left w:val="none" w:sz="0" w:space="0" w:color="auto"/>
            <w:bottom w:val="none" w:sz="0" w:space="0" w:color="auto"/>
            <w:right w:val="none" w:sz="0" w:space="0" w:color="auto"/>
          </w:divBdr>
        </w:div>
        <w:div w:id="571696818">
          <w:marLeft w:val="640"/>
          <w:marRight w:val="0"/>
          <w:marTop w:val="0"/>
          <w:marBottom w:val="0"/>
          <w:divBdr>
            <w:top w:val="none" w:sz="0" w:space="0" w:color="auto"/>
            <w:left w:val="none" w:sz="0" w:space="0" w:color="auto"/>
            <w:bottom w:val="none" w:sz="0" w:space="0" w:color="auto"/>
            <w:right w:val="none" w:sz="0" w:space="0" w:color="auto"/>
          </w:divBdr>
        </w:div>
        <w:div w:id="1430851626">
          <w:marLeft w:val="640"/>
          <w:marRight w:val="0"/>
          <w:marTop w:val="0"/>
          <w:marBottom w:val="0"/>
          <w:divBdr>
            <w:top w:val="none" w:sz="0" w:space="0" w:color="auto"/>
            <w:left w:val="none" w:sz="0" w:space="0" w:color="auto"/>
            <w:bottom w:val="none" w:sz="0" w:space="0" w:color="auto"/>
            <w:right w:val="none" w:sz="0" w:space="0" w:color="auto"/>
          </w:divBdr>
        </w:div>
        <w:div w:id="425855890">
          <w:marLeft w:val="640"/>
          <w:marRight w:val="0"/>
          <w:marTop w:val="0"/>
          <w:marBottom w:val="0"/>
          <w:divBdr>
            <w:top w:val="none" w:sz="0" w:space="0" w:color="auto"/>
            <w:left w:val="none" w:sz="0" w:space="0" w:color="auto"/>
            <w:bottom w:val="none" w:sz="0" w:space="0" w:color="auto"/>
            <w:right w:val="none" w:sz="0" w:space="0" w:color="auto"/>
          </w:divBdr>
        </w:div>
        <w:div w:id="1908874624">
          <w:marLeft w:val="640"/>
          <w:marRight w:val="0"/>
          <w:marTop w:val="0"/>
          <w:marBottom w:val="0"/>
          <w:divBdr>
            <w:top w:val="none" w:sz="0" w:space="0" w:color="auto"/>
            <w:left w:val="none" w:sz="0" w:space="0" w:color="auto"/>
            <w:bottom w:val="none" w:sz="0" w:space="0" w:color="auto"/>
            <w:right w:val="none" w:sz="0" w:space="0" w:color="auto"/>
          </w:divBdr>
        </w:div>
        <w:div w:id="1178350909">
          <w:marLeft w:val="640"/>
          <w:marRight w:val="0"/>
          <w:marTop w:val="0"/>
          <w:marBottom w:val="0"/>
          <w:divBdr>
            <w:top w:val="none" w:sz="0" w:space="0" w:color="auto"/>
            <w:left w:val="none" w:sz="0" w:space="0" w:color="auto"/>
            <w:bottom w:val="none" w:sz="0" w:space="0" w:color="auto"/>
            <w:right w:val="none" w:sz="0" w:space="0" w:color="auto"/>
          </w:divBdr>
        </w:div>
        <w:div w:id="60759881">
          <w:marLeft w:val="640"/>
          <w:marRight w:val="0"/>
          <w:marTop w:val="0"/>
          <w:marBottom w:val="0"/>
          <w:divBdr>
            <w:top w:val="none" w:sz="0" w:space="0" w:color="auto"/>
            <w:left w:val="none" w:sz="0" w:space="0" w:color="auto"/>
            <w:bottom w:val="none" w:sz="0" w:space="0" w:color="auto"/>
            <w:right w:val="none" w:sz="0" w:space="0" w:color="auto"/>
          </w:divBdr>
        </w:div>
        <w:div w:id="1268543651">
          <w:marLeft w:val="640"/>
          <w:marRight w:val="0"/>
          <w:marTop w:val="0"/>
          <w:marBottom w:val="0"/>
          <w:divBdr>
            <w:top w:val="none" w:sz="0" w:space="0" w:color="auto"/>
            <w:left w:val="none" w:sz="0" w:space="0" w:color="auto"/>
            <w:bottom w:val="none" w:sz="0" w:space="0" w:color="auto"/>
            <w:right w:val="none" w:sz="0" w:space="0" w:color="auto"/>
          </w:divBdr>
        </w:div>
        <w:div w:id="1260334445">
          <w:marLeft w:val="640"/>
          <w:marRight w:val="0"/>
          <w:marTop w:val="0"/>
          <w:marBottom w:val="0"/>
          <w:divBdr>
            <w:top w:val="none" w:sz="0" w:space="0" w:color="auto"/>
            <w:left w:val="none" w:sz="0" w:space="0" w:color="auto"/>
            <w:bottom w:val="none" w:sz="0" w:space="0" w:color="auto"/>
            <w:right w:val="none" w:sz="0" w:space="0" w:color="auto"/>
          </w:divBdr>
        </w:div>
        <w:div w:id="1177110193">
          <w:marLeft w:val="640"/>
          <w:marRight w:val="0"/>
          <w:marTop w:val="0"/>
          <w:marBottom w:val="0"/>
          <w:divBdr>
            <w:top w:val="none" w:sz="0" w:space="0" w:color="auto"/>
            <w:left w:val="none" w:sz="0" w:space="0" w:color="auto"/>
            <w:bottom w:val="none" w:sz="0" w:space="0" w:color="auto"/>
            <w:right w:val="none" w:sz="0" w:space="0" w:color="auto"/>
          </w:divBdr>
        </w:div>
        <w:div w:id="56982007">
          <w:marLeft w:val="640"/>
          <w:marRight w:val="0"/>
          <w:marTop w:val="0"/>
          <w:marBottom w:val="0"/>
          <w:divBdr>
            <w:top w:val="none" w:sz="0" w:space="0" w:color="auto"/>
            <w:left w:val="none" w:sz="0" w:space="0" w:color="auto"/>
            <w:bottom w:val="none" w:sz="0" w:space="0" w:color="auto"/>
            <w:right w:val="none" w:sz="0" w:space="0" w:color="auto"/>
          </w:divBdr>
        </w:div>
        <w:div w:id="869105034">
          <w:marLeft w:val="640"/>
          <w:marRight w:val="0"/>
          <w:marTop w:val="0"/>
          <w:marBottom w:val="0"/>
          <w:divBdr>
            <w:top w:val="none" w:sz="0" w:space="0" w:color="auto"/>
            <w:left w:val="none" w:sz="0" w:space="0" w:color="auto"/>
            <w:bottom w:val="none" w:sz="0" w:space="0" w:color="auto"/>
            <w:right w:val="none" w:sz="0" w:space="0" w:color="auto"/>
          </w:divBdr>
        </w:div>
        <w:div w:id="1117942023">
          <w:marLeft w:val="640"/>
          <w:marRight w:val="0"/>
          <w:marTop w:val="0"/>
          <w:marBottom w:val="0"/>
          <w:divBdr>
            <w:top w:val="none" w:sz="0" w:space="0" w:color="auto"/>
            <w:left w:val="none" w:sz="0" w:space="0" w:color="auto"/>
            <w:bottom w:val="none" w:sz="0" w:space="0" w:color="auto"/>
            <w:right w:val="none" w:sz="0" w:space="0" w:color="auto"/>
          </w:divBdr>
        </w:div>
        <w:div w:id="1282421711">
          <w:marLeft w:val="640"/>
          <w:marRight w:val="0"/>
          <w:marTop w:val="0"/>
          <w:marBottom w:val="0"/>
          <w:divBdr>
            <w:top w:val="none" w:sz="0" w:space="0" w:color="auto"/>
            <w:left w:val="none" w:sz="0" w:space="0" w:color="auto"/>
            <w:bottom w:val="none" w:sz="0" w:space="0" w:color="auto"/>
            <w:right w:val="none" w:sz="0" w:space="0" w:color="auto"/>
          </w:divBdr>
        </w:div>
        <w:div w:id="285505626">
          <w:marLeft w:val="640"/>
          <w:marRight w:val="0"/>
          <w:marTop w:val="0"/>
          <w:marBottom w:val="0"/>
          <w:divBdr>
            <w:top w:val="none" w:sz="0" w:space="0" w:color="auto"/>
            <w:left w:val="none" w:sz="0" w:space="0" w:color="auto"/>
            <w:bottom w:val="none" w:sz="0" w:space="0" w:color="auto"/>
            <w:right w:val="none" w:sz="0" w:space="0" w:color="auto"/>
          </w:divBdr>
        </w:div>
        <w:div w:id="849418938">
          <w:marLeft w:val="640"/>
          <w:marRight w:val="0"/>
          <w:marTop w:val="0"/>
          <w:marBottom w:val="0"/>
          <w:divBdr>
            <w:top w:val="none" w:sz="0" w:space="0" w:color="auto"/>
            <w:left w:val="none" w:sz="0" w:space="0" w:color="auto"/>
            <w:bottom w:val="none" w:sz="0" w:space="0" w:color="auto"/>
            <w:right w:val="none" w:sz="0" w:space="0" w:color="auto"/>
          </w:divBdr>
        </w:div>
        <w:div w:id="1378578338">
          <w:marLeft w:val="640"/>
          <w:marRight w:val="0"/>
          <w:marTop w:val="0"/>
          <w:marBottom w:val="0"/>
          <w:divBdr>
            <w:top w:val="none" w:sz="0" w:space="0" w:color="auto"/>
            <w:left w:val="none" w:sz="0" w:space="0" w:color="auto"/>
            <w:bottom w:val="none" w:sz="0" w:space="0" w:color="auto"/>
            <w:right w:val="none" w:sz="0" w:space="0" w:color="auto"/>
          </w:divBdr>
        </w:div>
        <w:div w:id="1244726919">
          <w:marLeft w:val="640"/>
          <w:marRight w:val="0"/>
          <w:marTop w:val="0"/>
          <w:marBottom w:val="0"/>
          <w:divBdr>
            <w:top w:val="none" w:sz="0" w:space="0" w:color="auto"/>
            <w:left w:val="none" w:sz="0" w:space="0" w:color="auto"/>
            <w:bottom w:val="none" w:sz="0" w:space="0" w:color="auto"/>
            <w:right w:val="none" w:sz="0" w:space="0" w:color="auto"/>
          </w:divBdr>
        </w:div>
        <w:div w:id="1623073512">
          <w:marLeft w:val="640"/>
          <w:marRight w:val="0"/>
          <w:marTop w:val="0"/>
          <w:marBottom w:val="0"/>
          <w:divBdr>
            <w:top w:val="none" w:sz="0" w:space="0" w:color="auto"/>
            <w:left w:val="none" w:sz="0" w:space="0" w:color="auto"/>
            <w:bottom w:val="none" w:sz="0" w:space="0" w:color="auto"/>
            <w:right w:val="none" w:sz="0" w:space="0" w:color="auto"/>
          </w:divBdr>
        </w:div>
        <w:div w:id="890075360">
          <w:marLeft w:val="640"/>
          <w:marRight w:val="0"/>
          <w:marTop w:val="0"/>
          <w:marBottom w:val="0"/>
          <w:divBdr>
            <w:top w:val="none" w:sz="0" w:space="0" w:color="auto"/>
            <w:left w:val="none" w:sz="0" w:space="0" w:color="auto"/>
            <w:bottom w:val="none" w:sz="0" w:space="0" w:color="auto"/>
            <w:right w:val="none" w:sz="0" w:space="0" w:color="auto"/>
          </w:divBdr>
        </w:div>
        <w:div w:id="1331061981">
          <w:marLeft w:val="640"/>
          <w:marRight w:val="0"/>
          <w:marTop w:val="0"/>
          <w:marBottom w:val="0"/>
          <w:divBdr>
            <w:top w:val="none" w:sz="0" w:space="0" w:color="auto"/>
            <w:left w:val="none" w:sz="0" w:space="0" w:color="auto"/>
            <w:bottom w:val="none" w:sz="0" w:space="0" w:color="auto"/>
            <w:right w:val="none" w:sz="0" w:space="0" w:color="auto"/>
          </w:divBdr>
        </w:div>
        <w:div w:id="360984652">
          <w:marLeft w:val="640"/>
          <w:marRight w:val="0"/>
          <w:marTop w:val="0"/>
          <w:marBottom w:val="0"/>
          <w:divBdr>
            <w:top w:val="none" w:sz="0" w:space="0" w:color="auto"/>
            <w:left w:val="none" w:sz="0" w:space="0" w:color="auto"/>
            <w:bottom w:val="none" w:sz="0" w:space="0" w:color="auto"/>
            <w:right w:val="none" w:sz="0" w:space="0" w:color="auto"/>
          </w:divBdr>
        </w:div>
        <w:div w:id="1541749347">
          <w:marLeft w:val="640"/>
          <w:marRight w:val="0"/>
          <w:marTop w:val="0"/>
          <w:marBottom w:val="0"/>
          <w:divBdr>
            <w:top w:val="none" w:sz="0" w:space="0" w:color="auto"/>
            <w:left w:val="none" w:sz="0" w:space="0" w:color="auto"/>
            <w:bottom w:val="none" w:sz="0" w:space="0" w:color="auto"/>
            <w:right w:val="none" w:sz="0" w:space="0" w:color="auto"/>
          </w:divBdr>
        </w:div>
        <w:div w:id="261956049">
          <w:marLeft w:val="640"/>
          <w:marRight w:val="0"/>
          <w:marTop w:val="0"/>
          <w:marBottom w:val="0"/>
          <w:divBdr>
            <w:top w:val="none" w:sz="0" w:space="0" w:color="auto"/>
            <w:left w:val="none" w:sz="0" w:space="0" w:color="auto"/>
            <w:bottom w:val="none" w:sz="0" w:space="0" w:color="auto"/>
            <w:right w:val="none" w:sz="0" w:space="0" w:color="auto"/>
          </w:divBdr>
        </w:div>
        <w:div w:id="1346907840">
          <w:marLeft w:val="640"/>
          <w:marRight w:val="0"/>
          <w:marTop w:val="0"/>
          <w:marBottom w:val="0"/>
          <w:divBdr>
            <w:top w:val="none" w:sz="0" w:space="0" w:color="auto"/>
            <w:left w:val="none" w:sz="0" w:space="0" w:color="auto"/>
            <w:bottom w:val="none" w:sz="0" w:space="0" w:color="auto"/>
            <w:right w:val="none" w:sz="0" w:space="0" w:color="auto"/>
          </w:divBdr>
        </w:div>
        <w:div w:id="380056123">
          <w:marLeft w:val="640"/>
          <w:marRight w:val="0"/>
          <w:marTop w:val="0"/>
          <w:marBottom w:val="0"/>
          <w:divBdr>
            <w:top w:val="none" w:sz="0" w:space="0" w:color="auto"/>
            <w:left w:val="none" w:sz="0" w:space="0" w:color="auto"/>
            <w:bottom w:val="none" w:sz="0" w:space="0" w:color="auto"/>
            <w:right w:val="none" w:sz="0" w:space="0" w:color="auto"/>
          </w:divBdr>
        </w:div>
        <w:div w:id="151526504">
          <w:marLeft w:val="640"/>
          <w:marRight w:val="0"/>
          <w:marTop w:val="0"/>
          <w:marBottom w:val="0"/>
          <w:divBdr>
            <w:top w:val="none" w:sz="0" w:space="0" w:color="auto"/>
            <w:left w:val="none" w:sz="0" w:space="0" w:color="auto"/>
            <w:bottom w:val="none" w:sz="0" w:space="0" w:color="auto"/>
            <w:right w:val="none" w:sz="0" w:space="0" w:color="auto"/>
          </w:divBdr>
        </w:div>
        <w:div w:id="1248153616">
          <w:marLeft w:val="640"/>
          <w:marRight w:val="0"/>
          <w:marTop w:val="0"/>
          <w:marBottom w:val="0"/>
          <w:divBdr>
            <w:top w:val="none" w:sz="0" w:space="0" w:color="auto"/>
            <w:left w:val="none" w:sz="0" w:space="0" w:color="auto"/>
            <w:bottom w:val="none" w:sz="0" w:space="0" w:color="auto"/>
            <w:right w:val="none" w:sz="0" w:space="0" w:color="auto"/>
          </w:divBdr>
        </w:div>
        <w:div w:id="129633728">
          <w:marLeft w:val="640"/>
          <w:marRight w:val="0"/>
          <w:marTop w:val="0"/>
          <w:marBottom w:val="0"/>
          <w:divBdr>
            <w:top w:val="none" w:sz="0" w:space="0" w:color="auto"/>
            <w:left w:val="none" w:sz="0" w:space="0" w:color="auto"/>
            <w:bottom w:val="none" w:sz="0" w:space="0" w:color="auto"/>
            <w:right w:val="none" w:sz="0" w:space="0" w:color="auto"/>
          </w:divBdr>
        </w:div>
        <w:div w:id="255987806">
          <w:marLeft w:val="640"/>
          <w:marRight w:val="0"/>
          <w:marTop w:val="0"/>
          <w:marBottom w:val="0"/>
          <w:divBdr>
            <w:top w:val="none" w:sz="0" w:space="0" w:color="auto"/>
            <w:left w:val="none" w:sz="0" w:space="0" w:color="auto"/>
            <w:bottom w:val="none" w:sz="0" w:space="0" w:color="auto"/>
            <w:right w:val="none" w:sz="0" w:space="0" w:color="auto"/>
          </w:divBdr>
        </w:div>
        <w:div w:id="2060857940">
          <w:marLeft w:val="640"/>
          <w:marRight w:val="0"/>
          <w:marTop w:val="0"/>
          <w:marBottom w:val="0"/>
          <w:divBdr>
            <w:top w:val="none" w:sz="0" w:space="0" w:color="auto"/>
            <w:left w:val="none" w:sz="0" w:space="0" w:color="auto"/>
            <w:bottom w:val="none" w:sz="0" w:space="0" w:color="auto"/>
            <w:right w:val="none" w:sz="0" w:space="0" w:color="auto"/>
          </w:divBdr>
        </w:div>
        <w:div w:id="1417552486">
          <w:marLeft w:val="640"/>
          <w:marRight w:val="0"/>
          <w:marTop w:val="0"/>
          <w:marBottom w:val="0"/>
          <w:divBdr>
            <w:top w:val="none" w:sz="0" w:space="0" w:color="auto"/>
            <w:left w:val="none" w:sz="0" w:space="0" w:color="auto"/>
            <w:bottom w:val="none" w:sz="0" w:space="0" w:color="auto"/>
            <w:right w:val="none" w:sz="0" w:space="0" w:color="auto"/>
          </w:divBdr>
        </w:div>
        <w:div w:id="642854444">
          <w:marLeft w:val="640"/>
          <w:marRight w:val="0"/>
          <w:marTop w:val="0"/>
          <w:marBottom w:val="0"/>
          <w:divBdr>
            <w:top w:val="none" w:sz="0" w:space="0" w:color="auto"/>
            <w:left w:val="none" w:sz="0" w:space="0" w:color="auto"/>
            <w:bottom w:val="none" w:sz="0" w:space="0" w:color="auto"/>
            <w:right w:val="none" w:sz="0" w:space="0" w:color="auto"/>
          </w:divBdr>
        </w:div>
        <w:div w:id="1542286626">
          <w:marLeft w:val="640"/>
          <w:marRight w:val="0"/>
          <w:marTop w:val="0"/>
          <w:marBottom w:val="0"/>
          <w:divBdr>
            <w:top w:val="none" w:sz="0" w:space="0" w:color="auto"/>
            <w:left w:val="none" w:sz="0" w:space="0" w:color="auto"/>
            <w:bottom w:val="none" w:sz="0" w:space="0" w:color="auto"/>
            <w:right w:val="none" w:sz="0" w:space="0" w:color="auto"/>
          </w:divBdr>
        </w:div>
        <w:div w:id="1422988266">
          <w:marLeft w:val="640"/>
          <w:marRight w:val="0"/>
          <w:marTop w:val="0"/>
          <w:marBottom w:val="0"/>
          <w:divBdr>
            <w:top w:val="none" w:sz="0" w:space="0" w:color="auto"/>
            <w:left w:val="none" w:sz="0" w:space="0" w:color="auto"/>
            <w:bottom w:val="none" w:sz="0" w:space="0" w:color="auto"/>
            <w:right w:val="none" w:sz="0" w:space="0" w:color="auto"/>
          </w:divBdr>
        </w:div>
        <w:div w:id="318075325">
          <w:marLeft w:val="640"/>
          <w:marRight w:val="0"/>
          <w:marTop w:val="0"/>
          <w:marBottom w:val="0"/>
          <w:divBdr>
            <w:top w:val="none" w:sz="0" w:space="0" w:color="auto"/>
            <w:left w:val="none" w:sz="0" w:space="0" w:color="auto"/>
            <w:bottom w:val="none" w:sz="0" w:space="0" w:color="auto"/>
            <w:right w:val="none" w:sz="0" w:space="0" w:color="auto"/>
          </w:divBdr>
        </w:div>
        <w:div w:id="161051086">
          <w:marLeft w:val="640"/>
          <w:marRight w:val="0"/>
          <w:marTop w:val="0"/>
          <w:marBottom w:val="0"/>
          <w:divBdr>
            <w:top w:val="none" w:sz="0" w:space="0" w:color="auto"/>
            <w:left w:val="none" w:sz="0" w:space="0" w:color="auto"/>
            <w:bottom w:val="none" w:sz="0" w:space="0" w:color="auto"/>
            <w:right w:val="none" w:sz="0" w:space="0" w:color="auto"/>
          </w:divBdr>
        </w:div>
        <w:div w:id="657926184">
          <w:marLeft w:val="640"/>
          <w:marRight w:val="0"/>
          <w:marTop w:val="0"/>
          <w:marBottom w:val="0"/>
          <w:divBdr>
            <w:top w:val="none" w:sz="0" w:space="0" w:color="auto"/>
            <w:left w:val="none" w:sz="0" w:space="0" w:color="auto"/>
            <w:bottom w:val="none" w:sz="0" w:space="0" w:color="auto"/>
            <w:right w:val="none" w:sz="0" w:space="0" w:color="auto"/>
          </w:divBdr>
        </w:div>
        <w:div w:id="419183811">
          <w:marLeft w:val="640"/>
          <w:marRight w:val="0"/>
          <w:marTop w:val="0"/>
          <w:marBottom w:val="0"/>
          <w:divBdr>
            <w:top w:val="none" w:sz="0" w:space="0" w:color="auto"/>
            <w:left w:val="none" w:sz="0" w:space="0" w:color="auto"/>
            <w:bottom w:val="none" w:sz="0" w:space="0" w:color="auto"/>
            <w:right w:val="none" w:sz="0" w:space="0" w:color="auto"/>
          </w:divBdr>
        </w:div>
        <w:div w:id="815950406">
          <w:marLeft w:val="640"/>
          <w:marRight w:val="0"/>
          <w:marTop w:val="0"/>
          <w:marBottom w:val="0"/>
          <w:divBdr>
            <w:top w:val="none" w:sz="0" w:space="0" w:color="auto"/>
            <w:left w:val="none" w:sz="0" w:space="0" w:color="auto"/>
            <w:bottom w:val="none" w:sz="0" w:space="0" w:color="auto"/>
            <w:right w:val="none" w:sz="0" w:space="0" w:color="auto"/>
          </w:divBdr>
        </w:div>
      </w:divsChild>
    </w:div>
    <w:div w:id="628586783">
      <w:bodyDiv w:val="1"/>
      <w:marLeft w:val="0"/>
      <w:marRight w:val="0"/>
      <w:marTop w:val="0"/>
      <w:marBottom w:val="0"/>
      <w:divBdr>
        <w:top w:val="none" w:sz="0" w:space="0" w:color="auto"/>
        <w:left w:val="none" w:sz="0" w:space="0" w:color="auto"/>
        <w:bottom w:val="none" w:sz="0" w:space="0" w:color="auto"/>
        <w:right w:val="none" w:sz="0" w:space="0" w:color="auto"/>
      </w:divBdr>
      <w:divsChild>
        <w:div w:id="916939947">
          <w:marLeft w:val="480"/>
          <w:marRight w:val="0"/>
          <w:marTop w:val="0"/>
          <w:marBottom w:val="0"/>
          <w:divBdr>
            <w:top w:val="none" w:sz="0" w:space="0" w:color="auto"/>
            <w:left w:val="none" w:sz="0" w:space="0" w:color="auto"/>
            <w:bottom w:val="none" w:sz="0" w:space="0" w:color="auto"/>
            <w:right w:val="none" w:sz="0" w:space="0" w:color="auto"/>
          </w:divBdr>
        </w:div>
        <w:div w:id="497186139">
          <w:marLeft w:val="480"/>
          <w:marRight w:val="0"/>
          <w:marTop w:val="0"/>
          <w:marBottom w:val="0"/>
          <w:divBdr>
            <w:top w:val="none" w:sz="0" w:space="0" w:color="auto"/>
            <w:left w:val="none" w:sz="0" w:space="0" w:color="auto"/>
            <w:bottom w:val="none" w:sz="0" w:space="0" w:color="auto"/>
            <w:right w:val="none" w:sz="0" w:space="0" w:color="auto"/>
          </w:divBdr>
        </w:div>
        <w:div w:id="1466043467">
          <w:marLeft w:val="480"/>
          <w:marRight w:val="0"/>
          <w:marTop w:val="0"/>
          <w:marBottom w:val="0"/>
          <w:divBdr>
            <w:top w:val="none" w:sz="0" w:space="0" w:color="auto"/>
            <w:left w:val="none" w:sz="0" w:space="0" w:color="auto"/>
            <w:bottom w:val="none" w:sz="0" w:space="0" w:color="auto"/>
            <w:right w:val="none" w:sz="0" w:space="0" w:color="auto"/>
          </w:divBdr>
        </w:div>
        <w:div w:id="500588322">
          <w:marLeft w:val="480"/>
          <w:marRight w:val="0"/>
          <w:marTop w:val="0"/>
          <w:marBottom w:val="0"/>
          <w:divBdr>
            <w:top w:val="none" w:sz="0" w:space="0" w:color="auto"/>
            <w:left w:val="none" w:sz="0" w:space="0" w:color="auto"/>
            <w:bottom w:val="none" w:sz="0" w:space="0" w:color="auto"/>
            <w:right w:val="none" w:sz="0" w:space="0" w:color="auto"/>
          </w:divBdr>
        </w:div>
        <w:div w:id="816872134">
          <w:marLeft w:val="480"/>
          <w:marRight w:val="0"/>
          <w:marTop w:val="0"/>
          <w:marBottom w:val="0"/>
          <w:divBdr>
            <w:top w:val="none" w:sz="0" w:space="0" w:color="auto"/>
            <w:left w:val="none" w:sz="0" w:space="0" w:color="auto"/>
            <w:bottom w:val="none" w:sz="0" w:space="0" w:color="auto"/>
            <w:right w:val="none" w:sz="0" w:space="0" w:color="auto"/>
          </w:divBdr>
        </w:div>
        <w:div w:id="682168263">
          <w:marLeft w:val="480"/>
          <w:marRight w:val="0"/>
          <w:marTop w:val="0"/>
          <w:marBottom w:val="0"/>
          <w:divBdr>
            <w:top w:val="none" w:sz="0" w:space="0" w:color="auto"/>
            <w:left w:val="none" w:sz="0" w:space="0" w:color="auto"/>
            <w:bottom w:val="none" w:sz="0" w:space="0" w:color="auto"/>
            <w:right w:val="none" w:sz="0" w:space="0" w:color="auto"/>
          </w:divBdr>
        </w:div>
        <w:div w:id="1264655340">
          <w:marLeft w:val="480"/>
          <w:marRight w:val="0"/>
          <w:marTop w:val="0"/>
          <w:marBottom w:val="0"/>
          <w:divBdr>
            <w:top w:val="none" w:sz="0" w:space="0" w:color="auto"/>
            <w:left w:val="none" w:sz="0" w:space="0" w:color="auto"/>
            <w:bottom w:val="none" w:sz="0" w:space="0" w:color="auto"/>
            <w:right w:val="none" w:sz="0" w:space="0" w:color="auto"/>
          </w:divBdr>
        </w:div>
        <w:div w:id="1273048214">
          <w:marLeft w:val="480"/>
          <w:marRight w:val="0"/>
          <w:marTop w:val="0"/>
          <w:marBottom w:val="0"/>
          <w:divBdr>
            <w:top w:val="none" w:sz="0" w:space="0" w:color="auto"/>
            <w:left w:val="none" w:sz="0" w:space="0" w:color="auto"/>
            <w:bottom w:val="none" w:sz="0" w:space="0" w:color="auto"/>
            <w:right w:val="none" w:sz="0" w:space="0" w:color="auto"/>
          </w:divBdr>
        </w:div>
        <w:div w:id="255140211">
          <w:marLeft w:val="480"/>
          <w:marRight w:val="0"/>
          <w:marTop w:val="0"/>
          <w:marBottom w:val="0"/>
          <w:divBdr>
            <w:top w:val="none" w:sz="0" w:space="0" w:color="auto"/>
            <w:left w:val="none" w:sz="0" w:space="0" w:color="auto"/>
            <w:bottom w:val="none" w:sz="0" w:space="0" w:color="auto"/>
            <w:right w:val="none" w:sz="0" w:space="0" w:color="auto"/>
          </w:divBdr>
        </w:div>
        <w:div w:id="986055126">
          <w:marLeft w:val="480"/>
          <w:marRight w:val="0"/>
          <w:marTop w:val="0"/>
          <w:marBottom w:val="0"/>
          <w:divBdr>
            <w:top w:val="none" w:sz="0" w:space="0" w:color="auto"/>
            <w:left w:val="none" w:sz="0" w:space="0" w:color="auto"/>
            <w:bottom w:val="none" w:sz="0" w:space="0" w:color="auto"/>
            <w:right w:val="none" w:sz="0" w:space="0" w:color="auto"/>
          </w:divBdr>
        </w:div>
        <w:div w:id="1786457044">
          <w:marLeft w:val="480"/>
          <w:marRight w:val="0"/>
          <w:marTop w:val="0"/>
          <w:marBottom w:val="0"/>
          <w:divBdr>
            <w:top w:val="none" w:sz="0" w:space="0" w:color="auto"/>
            <w:left w:val="none" w:sz="0" w:space="0" w:color="auto"/>
            <w:bottom w:val="none" w:sz="0" w:space="0" w:color="auto"/>
            <w:right w:val="none" w:sz="0" w:space="0" w:color="auto"/>
          </w:divBdr>
        </w:div>
        <w:div w:id="1727878761">
          <w:marLeft w:val="480"/>
          <w:marRight w:val="0"/>
          <w:marTop w:val="0"/>
          <w:marBottom w:val="0"/>
          <w:divBdr>
            <w:top w:val="none" w:sz="0" w:space="0" w:color="auto"/>
            <w:left w:val="none" w:sz="0" w:space="0" w:color="auto"/>
            <w:bottom w:val="none" w:sz="0" w:space="0" w:color="auto"/>
            <w:right w:val="none" w:sz="0" w:space="0" w:color="auto"/>
          </w:divBdr>
        </w:div>
        <w:div w:id="750346317">
          <w:marLeft w:val="480"/>
          <w:marRight w:val="0"/>
          <w:marTop w:val="0"/>
          <w:marBottom w:val="0"/>
          <w:divBdr>
            <w:top w:val="none" w:sz="0" w:space="0" w:color="auto"/>
            <w:left w:val="none" w:sz="0" w:space="0" w:color="auto"/>
            <w:bottom w:val="none" w:sz="0" w:space="0" w:color="auto"/>
            <w:right w:val="none" w:sz="0" w:space="0" w:color="auto"/>
          </w:divBdr>
        </w:div>
        <w:div w:id="65805864">
          <w:marLeft w:val="480"/>
          <w:marRight w:val="0"/>
          <w:marTop w:val="0"/>
          <w:marBottom w:val="0"/>
          <w:divBdr>
            <w:top w:val="none" w:sz="0" w:space="0" w:color="auto"/>
            <w:left w:val="none" w:sz="0" w:space="0" w:color="auto"/>
            <w:bottom w:val="none" w:sz="0" w:space="0" w:color="auto"/>
            <w:right w:val="none" w:sz="0" w:space="0" w:color="auto"/>
          </w:divBdr>
        </w:div>
        <w:div w:id="119764597">
          <w:marLeft w:val="480"/>
          <w:marRight w:val="0"/>
          <w:marTop w:val="0"/>
          <w:marBottom w:val="0"/>
          <w:divBdr>
            <w:top w:val="none" w:sz="0" w:space="0" w:color="auto"/>
            <w:left w:val="none" w:sz="0" w:space="0" w:color="auto"/>
            <w:bottom w:val="none" w:sz="0" w:space="0" w:color="auto"/>
            <w:right w:val="none" w:sz="0" w:space="0" w:color="auto"/>
          </w:divBdr>
        </w:div>
        <w:div w:id="20937453">
          <w:marLeft w:val="480"/>
          <w:marRight w:val="0"/>
          <w:marTop w:val="0"/>
          <w:marBottom w:val="0"/>
          <w:divBdr>
            <w:top w:val="none" w:sz="0" w:space="0" w:color="auto"/>
            <w:left w:val="none" w:sz="0" w:space="0" w:color="auto"/>
            <w:bottom w:val="none" w:sz="0" w:space="0" w:color="auto"/>
            <w:right w:val="none" w:sz="0" w:space="0" w:color="auto"/>
          </w:divBdr>
        </w:div>
        <w:div w:id="1999577027">
          <w:marLeft w:val="480"/>
          <w:marRight w:val="0"/>
          <w:marTop w:val="0"/>
          <w:marBottom w:val="0"/>
          <w:divBdr>
            <w:top w:val="none" w:sz="0" w:space="0" w:color="auto"/>
            <w:left w:val="none" w:sz="0" w:space="0" w:color="auto"/>
            <w:bottom w:val="none" w:sz="0" w:space="0" w:color="auto"/>
            <w:right w:val="none" w:sz="0" w:space="0" w:color="auto"/>
          </w:divBdr>
        </w:div>
        <w:div w:id="2082365139">
          <w:marLeft w:val="480"/>
          <w:marRight w:val="0"/>
          <w:marTop w:val="0"/>
          <w:marBottom w:val="0"/>
          <w:divBdr>
            <w:top w:val="none" w:sz="0" w:space="0" w:color="auto"/>
            <w:left w:val="none" w:sz="0" w:space="0" w:color="auto"/>
            <w:bottom w:val="none" w:sz="0" w:space="0" w:color="auto"/>
            <w:right w:val="none" w:sz="0" w:space="0" w:color="auto"/>
          </w:divBdr>
        </w:div>
        <w:div w:id="1943994479">
          <w:marLeft w:val="480"/>
          <w:marRight w:val="0"/>
          <w:marTop w:val="0"/>
          <w:marBottom w:val="0"/>
          <w:divBdr>
            <w:top w:val="none" w:sz="0" w:space="0" w:color="auto"/>
            <w:left w:val="none" w:sz="0" w:space="0" w:color="auto"/>
            <w:bottom w:val="none" w:sz="0" w:space="0" w:color="auto"/>
            <w:right w:val="none" w:sz="0" w:space="0" w:color="auto"/>
          </w:divBdr>
        </w:div>
        <w:div w:id="1021855231">
          <w:marLeft w:val="480"/>
          <w:marRight w:val="0"/>
          <w:marTop w:val="0"/>
          <w:marBottom w:val="0"/>
          <w:divBdr>
            <w:top w:val="none" w:sz="0" w:space="0" w:color="auto"/>
            <w:left w:val="none" w:sz="0" w:space="0" w:color="auto"/>
            <w:bottom w:val="none" w:sz="0" w:space="0" w:color="auto"/>
            <w:right w:val="none" w:sz="0" w:space="0" w:color="auto"/>
          </w:divBdr>
        </w:div>
        <w:div w:id="1676686018">
          <w:marLeft w:val="480"/>
          <w:marRight w:val="0"/>
          <w:marTop w:val="0"/>
          <w:marBottom w:val="0"/>
          <w:divBdr>
            <w:top w:val="none" w:sz="0" w:space="0" w:color="auto"/>
            <w:left w:val="none" w:sz="0" w:space="0" w:color="auto"/>
            <w:bottom w:val="none" w:sz="0" w:space="0" w:color="auto"/>
            <w:right w:val="none" w:sz="0" w:space="0" w:color="auto"/>
          </w:divBdr>
        </w:div>
        <w:div w:id="1179735065">
          <w:marLeft w:val="480"/>
          <w:marRight w:val="0"/>
          <w:marTop w:val="0"/>
          <w:marBottom w:val="0"/>
          <w:divBdr>
            <w:top w:val="none" w:sz="0" w:space="0" w:color="auto"/>
            <w:left w:val="none" w:sz="0" w:space="0" w:color="auto"/>
            <w:bottom w:val="none" w:sz="0" w:space="0" w:color="auto"/>
            <w:right w:val="none" w:sz="0" w:space="0" w:color="auto"/>
          </w:divBdr>
        </w:div>
        <w:div w:id="1862814327">
          <w:marLeft w:val="480"/>
          <w:marRight w:val="0"/>
          <w:marTop w:val="0"/>
          <w:marBottom w:val="0"/>
          <w:divBdr>
            <w:top w:val="none" w:sz="0" w:space="0" w:color="auto"/>
            <w:left w:val="none" w:sz="0" w:space="0" w:color="auto"/>
            <w:bottom w:val="none" w:sz="0" w:space="0" w:color="auto"/>
            <w:right w:val="none" w:sz="0" w:space="0" w:color="auto"/>
          </w:divBdr>
        </w:div>
        <w:div w:id="1196775875">
          <w:marLeft w:val="480"/>
          <w:marRight w:val="0"/>
          <w:marTop w:val="0"/>
          <w:marBottom w:val="0"/>
          <w:divBdr>
            <w:top w:val="none" w:sz="0" w:space="0" w:color="auto"/>
            <w:left w:val="none" w:sz="0" w:space="0" w:color="auto"/>
            <w:bottom w:val="none" w:sz="0" w:space="0" w:color="auto"/>
            <w:right w:val="none" w:sz="0" w:space="0" w:color="auto"/>
          </w:divBdr>
        </w:div>
        <w:div w:id="918176161">
          <w:marLeft w:val="480"/>
          <w:marRight w:val="0"/>
          <w:marTop w:val="0"/>
          <w:marBottom w:val="0"/>
          <w:divBdr>
            <w:top w:val="none" w:sz="0" w:space="0" w:color="auto"/>
            <w:left w:val="none" w:sz="0" w:space="0" w:color="auto"/>
            <w:bottom w:val="none" w:sz="0" w:space="0" w:color="auto"/>
            <w:right w:val="none" w:sz="0" w:space="0" w:color="auto"/>
          </w:divBdr>
        </w:div>
        <w:div w:id="1673604484">
          <w:marLeft w:val="480"/>
          <w:marRight w:val="0"/>
          <w:marTop w:val="0"/>
          <w:marBottom w:val="0"/>
          <w:divBdr>
            <w:top w:val="none" w:sz="0" w:space="0" w:color="auto"/>
            <w:left w:val="none" w:sz="0" w:space="0" w:color="auto"/>
            <w:bottom w:val="none" w:sz="0" w:space="0" w:color="auto"/>
            <w:right w:val="none" w:sz="0" w:space="0" w:color="auto"/>
          </w:divBdr>
        </w:div>
        <w:div w:id="942298896">
          <w:marLeft w:val="480"/>
          <w:marRight w:val="0"/>
          <w:marTop w:val="0"/>
          <w:marBottom w:val="0"/>
          <w:divBdr>
            <w:top w:val="none" w:sz="0" w:space="0" w:color="auto"/>
            <w:left w:val="none" w:sz="0" w:space="0" w:color="auto"/>
            <w:bottom w:val="none" w:sz="0" w:space="0" w:color="auto"/>
            <w:right w:val="none" w:sz="0" w:space="0" w:color="auto"/>
          </w:divBdr>
        </w:div>
        <w:div w:id="887377780">
          <w:marLeft w:val="480"/>
          <w:marRight w:val="0"/>
          <w:marTop w:val="0"/>
          <w:marBottom w:val="0"/>
          <w:divBdr>
            <w:top w:val="none" w:sz="0" w:space="0" w:color="auto"/>
            <w:left w:val="none" w:sz="0" w:space="0" w:color="auto"/>
            <w:bottom w:val="none" w:sz="0" w:space="0" w:color="auto"/>
            <w:right w:val="none" w:sz="0" w:space="0" w:color="auto"/>
          </w:divBdr>
        </w:div>
      </w:divsChild>
    </w:div>
    <w:div w:id="6338761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336">
          <w:marLeft w:val="640"/>
          <w:marRight w:val="0"/>
          <w:marTop w:val="0"/>
          <w:marBottom w:val="0"/>
          <w:divBdr>
            <w:top w:val="none" w:sz="0" w:space="0" w:color="auto"/>
            <w:left w:val="none" w:sz="0" w:space="0" w:color="auto"/>
            <w:bottom w:val="none" w:sz="0" w:space="0" w:color="auto"/>
            <w:right w:val="none" w:sz="0" w:space="0" w:color="auto"/>
          </w:divBdr>
        </w:div>
        <w:div w:id="81612250">
          <w:marLeft w:val="640"/>
          <w:marRight w:val="0"/>
          <w:marTop w:val="0"/>
          <w:marBottom w:val="0"/>
          <w:divBdr>
            <w:top w:val="none" w:sz="0" w:space="0" w:color="auto"/>
            <w:left w:val="none" w:sz="0" w:space="0" w:color="auto"/>
            <w:bottom w:val="none" w:sz="0" w:space="0" w:color="auto"/>
            <w:right w:val="none" w:sz="0" w:space="0" w:color="auto"/>
          </w:divBdr>
        </w:div>
        <w:div w:id="1082218017">
          <w:marLeft w:val="640"/>
          <w:marRight w:val="0"/>
          <w:marTop w:val="0"/>
          <w:marBottom w:val="0"/>
          <w:divBdr>
            <w:top w:val="none" w:sz="0" w:space="0" w:color="auto"/>
            <w:left w:val="none" w:sz="0" w:space="0" w:color="auto"/>
            <w:bottom w:val="none" w:sz="0" w:space="0" w:color="auto"/>
            <w:right w:val="none" w:sz="0" w:space="0" w:color="auto"/>
          </w:divBdr>
        </w:div>
        <w:div w:id="1177229609">
          <w:marLeft w:val="640"/>
          <w:marRight w:val="0"/>
          <w:marTop w:val="0"/>
          <w:marBottom w:val="0"/>
          <w:divBdr>
            <w:top w:val="none" w:sz="0" w:space="0" w:color="auto"/>
            <w:left w:val="none" w:sz="0" w:space="0" w:color="auto"/>
            <w:bottom w:val="none" w:sz="0" w:space="0" w:color="auto"/>
            <w:right w:val="none" w:sz="0" w:space="0" w:color="auto"/>
          </w:divBdr>
        </w:div>
        <w:div w:id="1461996265">
          <w:marLeft w:val="640"/>
          <w:marRight w:val="0"/>
          <w:marTop w:val="0"/>
          <w:marBottom w:val="0"/>
          <w:divBdr>
            <w:top w:val="none" w:sz="0" w:space="0" w:color="auto"/>
            <w:left w:val="none" w:sz="0" w:space="0" w:color="auto"/>
            <w:bottom w:val="none" w:sz="0" w:space="0" w:color="auto"/>
            <w:right w:val="none" w:sz="0" w:space="0" w:color="auto"/>
          </w:divBdr>
        </w:div>
        <w:div w:id="1549032417">
          <w:marLeft w:val="640"/>
          <w:marRight w:val="0"/>
          <w:marTop w:val="0"/>
          <w:marBottom w:val="0"/>
          <w:divBdr>
            <w:top w:val="none" w:sz="0" w:space="0" w:color="auto"/>
            <w:left w:val="none" w:sz="0" w:space="0" w:color="auto"/>
            <w:bottom w:val="none" w:sz="0" w:space="0" w:color="auto"/>
            <w:right w:val="none" w:sz="0" w:space="0" w:color="auto"/>
          </w:divBdr>
        </w:div>
        <w:div w:id="1933854584">
          <w:marLeft w:val="640"/>
          <w:marRight w:val="0"/>
          <w:marTop w:val="0"/>
          <w:marBottom w:val="0"/>
          <w:divBdr>
            <w:top w:val="none" w:sz="0" w:space="0" w:color="auto"/>
            <w:left w:val="none" w:sz="0" w:space="0" w:color="auto"/>
            <w:bottom w:val="none" w:sz="0" w:space="0" w:color="auto"/>
            <w:right w:val="none" w:sz="0" w:space="0" w:color="auto"/>
          </w:divBdr>
        </w:div>
        <w:div w:id="1566179912">
          <w:marLeft w:val="640"/>
          <w:marRight w:val="0"/>
          <w:marTop w:val="0"/>
          <w:marBottom w:val="0"/>
          <w:divBdr>
            <w:top w:val="none" w:sz="0" w:space="0" w:color="auto"/>
            <w:left w:val="none" w:sz="0" w:space="0" w:color="auto"/>
            <w:bottom w:val="none" w:sz="0" w:space="0" w:color="auto"/>
            <w:right w:val="none" w:sz="0" w:space="0" w:color="auto"/>
          </w:divBdr>
        </w:div>
        <w:div w:id="184372343">
          <w:marLeft w:val="640"/>
          <w:marRight w:val="0"/>
          <w:marTop w:val="0"/>
          <w:marBottom w:val="0"/>
          <w:divBdr>
            <w:top w:val="none" w:sz="0" w:space="0" w:color="auto"/>
            <w:left w:val="none" w:sz="0" w:space="0" w:color="auto"/>
            <w:bottom w:val="none" w:sz="0" w:space="0" w:color="auto"/>
            <w:right w:val="none" w:sz="0" w:space="0" w:color="auto"/>
          </w:divBdr>
        </w:div>
        <w:div w:id="159273476">
          <w:marLeft w:val="640"/>
          <w:marRight w:val="0"/>
          <w:marTop w:val="0"/>
          <w:marBottom w:val="0"/>
          <w:divBdr>
            <w:top w:val="none" w:sz="0" w:space="0" w:color="auto"/>
            <w:left w:val="none" w:sz="0" w:space="0" w:color="auto"/>
            <w:bottom w:val="none" w:sz="0" w:space="0" w:color="auto"/>
            <w:right w:val="none" w:sz="0" w:space="0" w:color="auto"/>
          </w:divBdr>
        </w:div>
        <w:div w:id="303435032">
          <w:marLeft w:val="640"/>
          <w:marRight w:val="0"/>
          <w:marTop w:val="0"/>
          <w:marBottom w:val="0"/>
          <w:divBdr>
            <w:top w:val="none" w:sz="0" w:space="0" w:color="auto"/>
            <w:left w:val="none" w:sz="0" w:space="0" w:color="auto"/>
            <w:bottom w:val="none" w:sz="0" w:space="0" w:color="auto"/>
            <w:right w:val="none" w:sz="0" w:space="0" w:color="auto"/>
          </w:divBdr>
        </w:div>
        <w:div w:id="1703363373">
          <w:marLeft w:val="640"/>
          <w:marRight w:val="0"/>
          <w:marTop w:val="0"/>
          <w:marBottom w:val="0"/>
          <w:divBdr>
            <w:top w:val="none" w:sz="0" w:space="0" w:color="auto"/>
            <w:left w:val="none" w:sz="0" w:space="0" w:color="auto"/>
            <w:bottom w:val="none" w:sz="0" w:space="0" w:color="auto"/>
            <w:right w:val="none" w:sz="0" w:space="0" w:color="auto"/>
          </w:divBdr>
        </w:div>
        <w:div w:id="509564444">
          <w:marLeft w:val="640"/>
          <w:marRight w:val="0"/>
          <w:marTop w:val="0"/>
          <w:marBottom w:val="0"/>
          <w:divBdr>
            <w:top w:val="none" w:sz="0" w:space="0" w:color="auto"/>
            <w:left w:val="none" w:sz="0" w:space="0" w:color="auto"/>
            <w:bottom w:val="none" w:sz="0" w:space="0" w:color="auto"/>
            <w:right w:val="none" w:sz="0" w:space="0" w:color="auto"/>
          </w:divBdr>
        </w:div>
        <w:div w:id="414741340">
          <w:marLeft w:val="640"/>
          <w:marRight w:val="0"/>
          <w:marTop w:val="0"/>
          <w:marBottom w:val="0"/>
          <w:divBdr>
            <w:top w:val="none" w:sz="0" w:space="0" w:color="auto"/>
            <w:left w:val="none" w:sz="0" w:space="0" w:color="auto"/>
            <w:bottom w:val="none" w:sz="0" w:space="0" w:color="auto"/>
            <w:right w:val="none" w:sz="0" w:space="0" w:color="auto"/>
          </w:divBdr>
        </w:div>
        <w:div w:id="1255895772">
          <w:marLeft w:val="640"/>
          <w:marRight w:val="0"/>
          <w:marTop w:val="0"/>
          <w:marBottom w:val="0"/>
          <w:divBdr>
            <w:top w:val="none" w:sz="0" w:space="0" w:color="auto"/>
            <w:left w:val="none" w:sz="0" w:space="0" w:color="auto"/>
            <w:bottom w:val="none" w:sz="0" w:space="0" w:color="auto"/>
            <w:right w:val="none" w:sz="0" w:space="0" w:color="auto"/>
          </w:divBdr>
        </w:div>
        <w:div w:id="84696901">
          <w:marLeft w:val="640"/>
          <w:marRight w:val="0"/>
          <w:marTop w:val="0"/>
          <w:marBottom w:val="0"/>
          <w:divBdr>
            <w:top w:val="none" w:sz="0" w:space="0" w:color="auto"/>
            <w:left w:val="none" w:sz="0" w:space="0" w:color="auto"/>
            <w:bottom w:val="none" w:sz="0" w:space="0" w:color="auto"/>
            <w:right w:val="none" w:sz="0" w:space="0" w:color="auto"/>
          </w:divBdr>
        </w:div>
        <w:div w:id="1873374675">
          <w:marLeft w:val="640"/>
          <w:marRight w:val="0"/>
          <w:marTop w:val="0"/>
          <w:marBottom w:val="0"/>
          <w:divBdr>
            <w:top w:val="none" w:sz="0" w:space="0" w:color="auto"/>
            <w:left w:val="none" w:sz="0" w:space="0" w:color="auto"/>
            <w:bottom w:val="none" w:sz="0" w:space="0" w:color="auto"/>
            <w:right w:val="none" w:sz="0" w:space="0" w:color="auto"/>
          </w:divBdr>
        </w:div>
        <w:div w:id="1359620712">
          <w:marLeft w:val="640"/>
          <w:marRight w:val="0"/>
          <w:marTop w:val="0"/>
          <w:marBottom w:val="0"/>
          <w:divBdr>
            <w:top w:val="none" w:sz="0" w:space="0" w:color="auto"/>
            <w:left w:val="none" w:sz="0" w:space="0" w:color="auto"/>
            <w:bottom w:val="none" w:sz="0" w:space="0" w:color="auto"/>
            <w:right w:val="none" w:sz="0" w:space="0" w:color="auto"/>
          </w:divBdr>
        </w:div>
        <w:div w:id="1974749608">
          <w:marLeft w:val="640"/>
          <w:marRight w:val="0"/>
          <w:marTop w:val="0"/>
          <w:marBottom w:val="0"/>
          <w:divBdr>
            <w:top w:val="none" w:sz="0" w:space="0" w:color="auto"/>
            <w:left w:val="none" w:sz="0" w:space="0" w:color="auto"/>
            <w:bottom w:val="none" w:sz="0" w:space="0" w:color="auto"/>
            <w:right w:val="none" w:sz="0" w:space="0" w:color="auto"/>
          </w:divBdr>
        </w:div>
        <w:div w:id="1635599853">
          <w:marLeft w:val="640"/>
          <w:marRight w:val="0"/>
          <w:marTop w:val="0"/>
          <w:marBottom w:val="0"/>
          <w:divBdr>
            <w:top w:val="none" w:sz="0" w:space="0" w:color="auto"/>
            <w:left w:val="none" w:sz="0" w:space="0" w:color="auto"/>
            <w:bottom w:val="none" w:sz="0" w:space="0" w:color="auto"/>
            <w:right w:val="none" w:sz="0" w:space="0" w:color="auto"/>
          </w:divBdr>
        </w:div>
        <w:div w:id="964045923">
          <w:marLeft w:val="640"/>
          <w:marRight w:val="0"/>
          <w:marTop w:val="0"/>
          <w:marBottom w:val="0"/>
          <w:divBdr>
            <w:top w:val="none" w:sz="0" w:space="0" w:color="auto"/>
            <w:left w:val="none" w:sz="0" w:space="0" w:color="auto"/>
            <w:bottom w:val="none" w:sz="0" w:space="0" w:color="auto"/>
            <w:right w:val="none" w:sz="0" w:space="0" w:color="auto"/>
          </w:divBdr>
        </w:div>
        <w:div w:id="1857428791">
          <w:marLeft w:val="640"/>
          <w:marRight w:val="0"/>
          <w:marTop w:val="0"/>
          <w:marBottom w:val="0"/>
          <w:divBdr>
            <w:top w:val="none" w:sz="0" w:space="0" w:color="auto"/>
            <w:left w:val="none" w:sz="0" w:space="0" w:color="auto"/>
            <w:bottom w:val="none" w:sz="0" w:space="0" w:color="auto"/>
            <w:right w:val="none" w:sz="0" w:space="0" w:color="auto"/>
          </w:divBdr>
        </w:div>
        <w:div w:id="1245334356">
          <w:marLeft w:val="640"/>
          <w:marRight w:val="0"/>
          <w:marTop w:val="0"/>
          <w:marBottom w:val="0"/>
          <w:divBdr>
            <w:top w:val="none" w:sz="0" w:space="0" w:color="auto"/>
            <w:left w:val="none" w:sz="0" w:space="0" w:color="auto"/>
            <w:bottom w:val="none" w:sz="0" w:space="0" w:color="auto"/>
            <w:right w:val="none" w:sz="0" w:space="0" w:color="auto"/>
          </w:divBdr>
        </w:div>
        <w:div w:id="1897664949">
          <w:marLeft w:val="640"/>
          <w:marRight w:val="0"/>
          <w:marTop w:val="0"/>
          <w:marBottom w:val="0"/>
          <w:divBdr>
            <w:top w:val="none" w:sz="0" w:space="0" w:color="auto"/>
            <w:left w:val="none" w:sz="0" w:space="0" w:color="auto"/>
            <w:bottom w:val="none" w:sz="0" w:space="0" w:color="auto"/>
            <w:right w:val="none" w:sz="0" w:space="0" w:color="auto"/>
          </w:divBdr>
        </w:div>
        <w:div w:id="1389649803">
          <w:marLeft w:val="640"/>
          <w:marRight w:val="0"/>
          <w:marTop w:val="0"/>
          <w:marBottom w:val="0"/>
          <w:divBdr>
            <w:top w:val="none" w:sz="0" w:space="0" w:color="auto"/>
            <w:left w:val="none" w:sz="0" w:space="0" w:color="auto"/>
            <w:bottom w:val="none" w:sz="0" w:space="0" w:color="auto"/>
            <w:right w:val="none" w:sz="0" w:space="0" w:color="auto"/>
          </w:divBdr>
        </w:div>
        <w:div w:id="1794135452">
          <w:marLeft w:val="640"/>
          <w:marRight w:val="0"/>
          <w:marTop w:val="0"/>
          <w:marBottom w:val="0"/>
          <w:divBdr>
            <w:top w:val="none" w:sz="0" w:space="0" w:color="auto"/>
            <w:left w:val="none" w:sz="0" w:space="0" w:color="auto"/>
            <w:bottom w:val="none" w:sz="0" w:space="0" w:color="auto"/>
            <w:right w:val="none" w:sz="0" w:space="0" w:color="auto"/>
          </w:divBdr>
        </w:div>
        <w:div w:id="1980721918">
          <w:marLeft w:val="640"/>
          <w:marRight w:val="0"/>
          <w:marTop w:val="0"/>
          <w:marBottom w:val="0"/>
          <w:divBdr>
            <w:top w:val="none" w:sz="0" w:space="0" w:color="auto"/>
            <w:left w:val="none" w:sz="0" w:space="0" w:color="auto"/>
            <w:bottom w:val="none" w:sz="0" w:space="0" w:color="auto"/>
            <w:right w:val="none" w:sz="0" w:space="0" w:color="auto"/>
          </w:divBdr>
        </w:div>
        <w:div w:id="783303346">
          <w:marLeft w:val="640"/>
          <w:marRight w:val="0"/>
          <w:marTop w:val="0"/>
          <w:marBottom w:val="0"/>
          <w:divBdr>
            <w:top w:val="none" w:sz="0" w:space="0" w:color="auto"/>
            <w:left w:val="none" w:sz="0" w:space="0" w:color="auto"/>
            <w:bottom w:val="none" w:sz="0" w:space="0" w:color="auto"/>
            <w:right w:val="none" w:sz="0" w:space="0" w:color="auto"/>
          </w:divBdr>
        </w:div>
        <w:div w:id="1388264068">
          <w:marLeft w:val="640"/>
          <w:marRight w:val="0"/>
          <w:marTop w:val="0"/>
          <w:marBottom w:val="0"/>
          <w:divBdr>
            <w:top w:val="none" w:sz="0" w:space="0" w:color="auto"/>
            <w:left w:val="none" w:sz="0" w:space="0" w:color="auto"/>
            <w:bottom w:val="none" w:sz="0" w:space="0" w:color="auto"/>
            <w:right w:val="none" w:sz="0" w:space="0" w:color="auto"/>
          </w:divBdr>
        </w:div>
        <w:div w:id="1940599266">
          <w:marLeft w:val="640"/>
          <w:marRight w:val="0"/>
          <w:marTop w:val="0"/>
          <w:marBottom w:val="0"/>
          <w:divBdr>
            <w:top w:val="none" w:sz="0" w:space="0" w:color="auto"/>
            <w:left w:val="none" w:sz="0" w:space="0" w:color="auto"/>
            <w:bottom w:val="none" w:sz="0" w:space="0" w:color="auto"/>
            <w:right w:val="none" w:sz="0" w:space="0" w:color="auto"/>
          </w:divBdr>
        </w:div>
        <w:div w:id="939949405">
          <w:marLeft w:val="640"/>
          <w:marRight w:val="0"/>
          <w:marTop w:val="0"/>
          <w:marBottom w:val="0"/>
          <w:divBdr>
            <w:top w:val="none" w:sz="0" w:space="0" w:color="auto"/>
            <w:left w:val="none" w:sz="0" w:space="0" w:color="auto"/>
            <w:bottom w:val="none" w:sz="0" w:space="0" w:color="auto"/>
            <w:right w:val="none" w:sz="0" w:space="0" w:color="auto"/>
          </w:divBdr>
        </w:div>
        <w:div w:id="61220918">
          <w:marLeft w:val="640"/>
          <w:marRight w:val="0"/>
          <w:marTop w:val="0"/>
          <w:marBottom w:val="0"/>
          <w:divBdr>
            <w:top w:val="none" w:sz="0" w:space="0" w:color="auto"/>
            <w:left w:val="none" w:sz="0" w:space="0" w:color="auto"/>
            <w:bottom w:val="none" w:sz="0" w:space="0" w:color="auto"/>
            <w:right w:val="none" w:sz="0" w:space="0" w:color="auto"/>
          </w:divBdr>
        </w:div>
        <w:div w:id="1016930601">
          <w:marLeft w:val="640"/>
          <w:marRight w:val="0"/>
          <w:marTop w:val="0"/>
          <w:marBottom w:val="0"/>
          <w:divBdr>
            <w:top w:val="none" w:sz="0" w:space="0" w:color="auto"/>
            <w:left w:val="none" w:sz="0" w:space="0" w:color="auto"/>
            <w:bottom w:val="none" w:sz="0" w:space="0" w:color="auto"/>
            <w:right w:val="none" w:sz="0" w:space="0" w:color="auto"/>
          </w:divBdr>
        </w:div>
        <w:div w:id="1115297270">
          <w:marLeft w:val="640"/>
          <w:marRight w:val="0"/>
          <w:marTop w:val="0"/>
          <w:marBottom w:val="0"/>
          <w:divBdr>
            <w:top w:val="none" w:sz="0" w:space="0" w:color="auto"/>
            <w:left w:val="none" w:sz="0" w:space="0" w:color="auto"/>
            <w:bottom w:val="none" w:sz="0" w:space="0" w:color="auto"/>
            <w:right w:val="none" w:sz="0" w:space="0" w:color="auto"/>
          </w:divBdr>
        </w:div>
        <w:div w:id="2047756903">
          <w:marLeft w:val="640"/>
          <w:marRight w:val="0"/>
          <w:marTop w:val="0"/>
          <w:marBottom w:val="0"/>
          <w:divBdr>
            <w:top w:val="none" w:sz="0" w:space="0" w:color="auto"/>
            <w:left w:val="none" w:sz="0" w:space="0" w:color="auto"/>
            <w:bottom w:val="none" w:sz="0" w:space="0" w:color="auto"/>
            <w:right w:val="none" w:sz="0" w:space="0" w:color="auto"/>
          </w:divBdr>
        </w:div>
        <w:div w:id="2098359096">
          <w:marLeft w:val="640"/>
          <w:marRight w:val="0"/>
          <w:marTop w:val="0"/>
          <w:marBottom w:val="0"/>
          <w:divBdr>
            <w:top w:val="none" w:sz="0" w:space="0" w:color="auto"/>
            <w:left w:val="none" w:sz="0" w:space="0" w:color="auto"/>
            <w:bottom w:val="none" w:sz="0" w:space="0" w:color="auto"/>
            <w:right w:val="none" w:sz="0" w:space="0" w:color="auto"/>
          </w:divBdr>
        </w:div>
        <w:div w:id="1754156785">
          <w:marLeft w:val="640"/>
          <w:marRight w:val="0"/>
          <w:marTop w:val="0"/>
          <w:marBottom w:val="0"/>
          <w:divBdr>
            <w:top w:val="none" w:sz="0" w:space="0" w:color="auto"/>
            <w:left w:val="none" w:sz="0" w:space="0" w:color="auto"/>
            <w:bottom w:val="none" w:sz="0" w:space="0" w:color="auto"/>
            <w:right w:val="none" w:sz="0" w:space="0" w:color="auto"/>
          </w:divBdr>
        </w:div>
        <w:div w:id="30034051">
          <w:marLeft w:val="640"/>
          <w:marRight w:val="0"/>
          <w:marTop w:val="0"/>
          <w:marBottom w:val="0"/>
          <w:divBdr>
            <w:top w:val="none" w:sz="0" w:space="0" w:color="auto"/>
            <w:left w:val="none" w:sz="0" w:space="0" w:color="auto"/>
            <w:bottom w:val="none" w:sz="0" w:space="0" w:color="auto"/>
            <w:right w:val="none" w:sz="0" w:space="0" w:color="auto"/>
          </w:divBdr>
        </w:div>
        <w:div w:id="2012827537">
          <w:marLeft w:val="640"/>
          <w:marRight w:val="0"/>
          <w:marTop w:val="0"/>
          <w:marBottom w:val="0"/>
          <w:divBdr>
            <w:top w:val="none" w:sz="0" w:space="0" w:color="auto"/>
            <w:left w:val="none" w:sz="0" w:space="0" w:color="auto"/>
            <w:bottom w:val="none" w:sz="0" w:space="0" w:color="auto"/>
            <w:right w:val="none" w:sz="0" w:space="0" w:color="auto"/>
          </w:divBdr>
        </w:div>
        <w:div w:id="4600484">
          <w:marLeft w:val="640"/>
          <w:marRight w:val="0"/>
          <w:marTop w:val="0"/>
          <w:marBottom w:val="0"/>
          <w:divBdr>
            <w:top w:val="none" w:sz="0" w:space="0" w:color="auto"/>
            <w:left w:val="none" w:sz="0" w:space="0" w:color="auto"/>
            <w:bottom w:val="none" w:sz="0" w:space="0" w:color="auto"/>
            <w:right w:val="none" w:sz="0" w:space="0" w:color="auto"/>
          </w:divBdr>
        </w:div>
        <w:div w:id="1480338993">
          <w:marLeft w:val="640"/>
          <w:marRight w:val="0"/>
          <w:marTop w:val="0"/>
          <w:marBottom w:val="0"/>
          <w:divBdr>
            <w:top w:val="none" w:sz="0" w:space="0" w:color="auto"/>
            <w:left w:val="none" w:sz="0" w:space="0" w:color="auto"/>
            <w:bottom w:val="none" w:sz="0" w:space="0" w:color="auto"/>
            <w:right w:val="none" w:sz="0" w:space="0" w:color="auto"/>
          </w:divBdr>
        </w:div>
        <w:div w:id="636689011">
          <w:marLeft w:val="640"/>
          <w:marRight w:val="0"/>
          <w:marTop w:val="0"/>
          <w:marBottom w:val="0"/>
          <w:divBdr>
            <w:top w:val="none" w:sz="0" w:space="0" w:color="auto"/>
            <w:left w:val="none" w:sz="0" w:space="0" w:color="auto"/>
            <w:bottom w:val="none" w:sz="0" w:space="0" w:color="auto"/>
            <w:right w:val="none" w:sz="0" w:space="0" w:color="auto"/>
          </w:divBdr>
        </w:div>
        <w:div w:id="837158301">
          <w:marLeft w:val="640"/>
          <w:marRight w:val="0"/>
          <w:marTop w:val="0"/>
          <w:marBottom w:val="0"/>
          <w:divBdr>
            <w:top w:val="none" w:sz="0" w:space="0" w:color="auto"/>
            <w:left w:val="none" w:sz="0" w:space="0" w:color="auto"/>
            <w:bottom w:val="none" w:sz="0" w:space="0" w:color="auto"/>
            <w:right w:val="none" w:sz="0" w:space="0" w:color="auto"/>
          </w:divBdr>
        </w:div>
        <w:div w:id="1445153734">
          <w:marLeft w:val="640"/>
          <w:marRight w:val="0"/>
          <w:marTop w:val="0"/>
          <w:marBottom w:val="0"/>
          <w:divBdr>
            <w:top w:val="none" w:sz="0" w:space="0" w:color="auto"/>
            <w:left w:val="none" w:sz="0" w:space="0" w:color="auto"/>
            <w:bottom w:val="none" w:sz="0" w:space="0" w:color="auto"/>
            <w:right w:val="none" w:sz="0" w:space="0" w:color="auto"/>
          </w:divBdr>
        </w:div>
        <w:div w:id="180319306">
          <w:marLeft w:val="640"/>
          <w:marRight w:val="0"/>
          <w:marTop w:val="0"/>
          <w:marBottom w:val="0"/>
          <w:divBdr>
            <w:top w:val="none" w:sz="0" w:space="0" w:color="auto"/>
            <w:left w:val="none" w:sz="0" w:space="0" w:color="auto"/>
            <w:bottom w:val="none" w:sz="0" w:space="0" w:color="auto"/>
            <w:right w:val="none" w:sz="0" w:space="0" w:color="auto"/>
          </w:divBdr>
        </w:div>
        <w:div w:id="1490249874">
          <w:marLeft w:val="640"/>
          <w:marRight w:val="0"/>
          <w:marTop w:val="0"/>
          <w:marBottom w:val="0"/>
          <w:divBdr>
            <w:top w:val="none" w:sz="0" w:space="0" w:color="auto"/>
            <w:left w:val="none" w:sz="0" w:space="0" w:color="auto"/>
            <w:bottom w:val="none" w:sz="0" w:space="0" w:color="auto"/>
            <w:right w:val="none" w:sz="0" w:space="0" w:color="auto"/>
          </w:divBdr>
        </w:div>
        <w:div w:id="1083183993">
          <w:marLeft w:val="640"/>
          <w:marRight w:val="0"/>
          <w:marTop w:val="0"/>
          <w:marBottom w:val="0"/>
          <w:divBdr>
            <w:top w:val="none" w:sz="0" w:space="0" w:color="auto"/>
            <w:left w:val="none" w:sz="0" w:space="0" w:color="auto"/>
            <w:bottom w:val="none" w:sz="0" w:space="0" w:color="auto"/>
            <w:right w:val="none" w:sz="0" w:space="0" w:color="auto"/>
          </w:divBdr>
        </w:div>
        <w:div w:id="402720002">
          <w:marLeft w:val="640"/>
          <w:marRight w:val="0"/>
          <w:marTop w:val="0"/>
          <w:marBottom w:val="0"/>
          <w:divBdr>
            <w:top w:val="none" w:sz="0" w:space="0" w:color="auto"/>
            <w:left w:val="none" w:sz="0" w:space="0" w:color="auto"/>
            <w:bottom w:val="none" w:sz="0" w:space="0" w:color="auto"/>
            <w:right w:val="none" w:sz="0" w:space="0" w:color="auto"/>
          </w:divBdr>
        </w:div>
        <w:div w:id="920258691">
          <w:marLeft w:val="640"/>
          <w:marRight w:val="0"/>
          <w:marTop w:val="0"/>
          <w:marBottom w:val="0"/>
          <w:divBdr>
            <w:top w:val="none" w:sz="0" w:space="0" w:color="auto"/>
            <w:left w:val="none" w:sz="0" w:space="0" w:color="auto"/>
            <w:bottom w:val="none" w:sz="0" w:space="0" w:color="auto"/>
            <w:right w:val="none" w:sz="0" w:space="0" w:color="auto"/>
          </w:divBdr>
        </w:div>
        <w:div w:id="307058484">
          <w:marLeft w:val="640"/>
          <w:marRight w:val="0"/>
          <w:marTop w:val="0"/>
          <w:marBottom w:val="0"/>
          <w:divBdr>
            <w:top w:val="none" w:sz="0" w:space="0" w:color="auto"/>
            <w:left w:val="none" w:sz="0" w:space="0" w:color="auto"/>
            <w:bottom w:val="none" w:sz="0" w:space="0" w:color="auto"/>
            <w:right w:val="none" w:sz="0" w:space="0" w:color="auto"/>
          </w:divBdr>
        </w:div>
        <w:div w:id="1988313287">
          <w:marLeft w:val="640"/>
          <w:marRight w:val="0"/>
          <w:marTop w:val="0"/>
          <w:marBottom w:val="0"/>
          <w:divBdr>
            <w:top w:val="none" w:sz="0" w:space="0" w:color="auto"/>
            <w:left w:val="none" w:sz="0" w:space="0" w:color="auto"/>
            <w:bottom w:val="none" w:sz="0" w:space="0" w:color="auto"/>
            <w:right w:val="none" w:sz="0" w:space="0" w:color="auto"/>
          </w:divBdr>
        </w:div>
        <w:div w:id="1037124902">
          <w:marLeft w:val="640"/>
          <w:marRight w:val="0"/>
          <w:marTop w:val="0"/>
          <w:marBottom w:val="0"/>
          <w:divBdr>
            <w:top w:val="none" w:sz="0" w:space="0" w:color="auto"/>
            <w:left w:val="none" w:sz="0" w:space="0" w:color="auto"/>
            <w:bottom w:val="none" w:sz="0" w:space="0" w:color="auto"/>
            <w:right w:val="none" w:sz="0" w:space="0" w:color="auto"/>
          </w:divBdr>
        </w:div>
        <w:div w:id="1393312352">
          <w:marLeft w:val="640"/>
          <w:marRight w:val="0"/>
          <w:marTop w:val="0"/>
          <w:marBottom w:val="0"/>
          <w:divBdr>
            <w:top w:val="none" w:sz="0" w:space="0" w:color="auto"/>
            <w:left w:val="none" w:sz="0" w:space="0" w:color="auto"/>
            <w:bottom w:val="none" w:sz="0" w:space="0" w:color="auto"/>
            <w:right w:val="none" w:sz="0" w:space="0" w:color="auto"/>
          </w:divBdr>
        </w:div>
        <w:div w:id="1757094591">
          <w:marLeft w:val="640"/>
          <w:marRight w:val="0"/>
          <w:marTop w:val="0"/>
          <w:marBottom w:val="0"/>
          <w:divBdr>
            <w:top w:val="none" w:sz="0" w:space="0" w:color="auto"/>
            <w:left w:val="none" w:sz="0" w:space="0" w:color="auto"/>
            <w:bottom w:val="none" w:sz="0" w:space="0" w:color="auto"/>
            <w:right w:val="none" w:sz="0" w:space="0" w:color="auto"/>
          </w:divBdr>
        </w:div>
        <w:div w:id="2095124206">
          <w:marLeft w:val="640"/>
          <w:marRight w:val="0"/>
          <w:marTop w:val="0"/>
          <w:marBottom w:val="0"/>
          <w:divBdr>
            <w:top w:val="none" w:sz="0" w:space="0" w:color="auto"/>
            <w:left w:val="none" w:sz="0" w:space="0" w:color="auto"/>
            <w:bottom w:val="none" w:sz="0" w:space="0" w:color="auto"/>
            <w:right w:val="none" w:sz="0" w:space="0" w:color="auto"/>
          </w:divBdr>
        </w:div>
        <w:div w:id="1486820590">
          <w:marLeft w:val="640"/>
          <w:marRight w:val="0"/>
          <w:marTop w:val="0"/>
          <w:marBottom w:val="0"/>
          <w:divBdr>
            <w:top w:val="none" w:sz="0" w:space="0" w:color="auto"/>
            <w:left w:val="none" w:sz="0" w:space="0" w:color="auto"/>
            <w:bottom w:val="none" w:sz="0" w:space="0" w:color="auto"/>
            <w:right w:val="none" w:sz="0" w:space="0" w:color="auto"/>
          </w:divBdr>
        </w:div>
        <w:div w:id="1840189372">
          <w:marLeft w:val="640"/>
          <w:marRight w:val="0"/>
          <w:marTop w:val="0"/>
          <w:marBottom w:val="0"/>
          <w:divBdr>
            <w:top w:val="none" w:sz="0" w:space="0" w:color="auto"/>
            <w:left w:val="none" w:sz="0" w:space="0" w:color="auto"/>
            <w:bottom w:val="none" w:sz="0" w:space="0" w:color="auto"/>
            <w:right w:val="none" w:sz="0" w:space="0" w:color="auto"/>
          </w:divBdr>
        </w:div>
        <w:div w:id="540626994">
          <w:marLeft w:val="640"/>
          <w:marRight w:val="0"/>
          <w:marTop w:val="0"/>
          <w:marBottom w:val="0"/>
          <w:divBdr>
            <w:top w:val="none" w:sz="0" w:space="0" w:color="auto"/>
            <w:left w:val="none" w:sz="0" w:space="0" w:color="auto"/>
            <w:bottom w:val="none" w:sz="0" w:space="0" w:color="auto"/>
            <w:right w:val="none" w:sz="0" w:space="0" w:color="auto"/>
          </w:divBdr>
        </w:div>
        <w:div w:id="1077483848">
          <w:marLeft w:val="640"/>
          <w:marRight w:val="0"/>
          <w:marTop w:val="0"/>
          <w:marBottom w:val="0"/>
          <w:divBdr>
            <w:top w:val="none" w:sz="0" w:space="0" w:color="auto"/>
            <w:left w:val="none" w:sz="0" w:space="0" w:color="auto"/>
            <w:bottom w:val="none" w:sz="0" w:space="0" w:color="auto"/>
            <w:right w:val="none" w:sz="0" w:space="0" w:color="auto"/>
          </w:divBdr>
        </w:div>
        <w:div w:id="2006738372">
          <w:marLeft w:val="640"/>
          <w:marRight w:val="0"/>
          <w:marTop w:val="0"/>
          <w:marBottom w:val="0"/>
          <w:divBdr>
            <w:top w:val="none" w:sz="0" w:space="0" w:color="auto"/>
            <w:left w:val="none" w:sz="0" w:space="0" w:color="auto"/>
            <w:bottom w:val="none" w:sz="0" w:space="0" w:color="auto"/>
            <w:right w:val="none" w:sz="0" w:space="0" w:color="auto"/>
          </w:divBdr>
        </w:div>
        <w:div w:id="1229655117">
          <w:marLeft w:val="640"/>
          <w:marRight w:val="0"/>
          <w:marTop w:val="0"/>
          <w:marBottom w:val="0"/>
          <w:divBdr>
            <w:top w:val="none" w:sz="0" w:space="0" w:color="auto"/>
            <w:left w:val="none" w:sz="0" w:space="0" w:color="auto"/>
            <w:bottom w:val="none" w:sz="0" w:space="0" w:color="auto"/>
            <w:right w:val="none" w:sz="0" w:space="0" w:color="auto"/>
          </w:divBdr>
        </w:div>
        <w:div w:id="1903440374">
          <w:marLeft w:val="640"/>
          <w:marRight w:val="0"/>
          <w:marTop w:val="0"/>
          <w:marBottom w:val="0"/>
          <w:divBdr>
            <w:top w:val="none" w:sz="0" w:space="0" w:color="auto"/>
            <w:left w:val="none" w:sz="0" w:space="0" w:color="auto"/>
            <w:bottom w:val="none" w:sz="0" w:space="0" w:color="auto"/>
            <w:right w:val="none" w:sz="0" w:space="0" w:color="auto"/>
          </w:divBdr>
        </w:div>
        <w:div w:id="772670528">
          <w:marLeft w:val="640"/>
          <w:marRight w:val="0"/>
          <w:marTop w:val="0"/>
          <w:marBottom w:val="0"/>
          <w:divBdr>
            <w:top w:val="none" w:sz="0" w:space="0" w:color="auto"/>
            <w:left w:val="none" w:sz="0" w:space="0" w:color="auto"/>
            <w:bottom w:val="none" w:sz="0" w:space="0" w:color="auto"/>
            <w:right w:val="none" w:sz="0" w:space="0" w:color="auto"/>
          </w:divBdr>
        </w:div>
        <w:div w:id="73675048">
          <w:marLeft w:val="640"/>
          <w:marRight w:val="0"/>
          <w:marTop w:val="0"/>
          <w:marBottom w:val="0"/>
          <w:divBdr>
            <w:top w:val="none" w:sz="0" w:space="0" w:color="auto"/>
            <w:left w:val="none" w:sz="0" w:space="0" w:color="auto"/>
            <w:bottom w:val="none" w:sz="0" w:space="0" w:color="auto"/>
            <w:right w:val="none" w:sz="0" w:space="0" w:color="auto"/>
          </w:divBdr>
        </w:div>
        <w:div w:id="1417631040">
          <w:marLeft w:val="640"/>
          <w:marRight w:val="0"/>
          <w:marTop w:val="0"/>
          <w:marBottom w:val="0"/>
          <w:divBdr>
            <w:top w:val="none" w:sz="0" w:space="0" w:color="auto"/>
            <w:left w:val="none" w:sz="0" w:space="0" w:color="auto"/>
            <w:bottom w:val="none" w:sz="0" w:space="0" w:color="auto"/>
            <w:right w:val="none" w:sz="0" w:space="0" w:color="auto"/>
          </w:divBdr>
        </w:div>
        <w:div w:id="258681132">
          <w:marLeft w:val="640"/>
          <w:marRight w:val="0"/>
          <w:marTop w:val="0"/>
          <w:marBottom w:val="0"/>
          <w:divBdr>
            <w:top w:val="none" w:sz="0" w:space="0" w:color="auto"/>
            <w:left w:val="none" w:sz="0" w:space="0" w:color="auto"/>
            <w:bottom w:val="none" w:sz="0" w:space="0" w:color="auto"/>
            <w:right w:val="none" w:sz="0" w:space="0" w:color="auto"/>
          </w:divBdr>
        </w:div>
        <w:div w:id="519781860">
          <w:marLeft w:val="640"/>
          <w:marRight w:val="0"/>
          <w:marTop w:val="0"/>
          <w:marBottom w:val="0"/>
          <w:divBdr>
            <w:top w:val="none" w:sz="0" w:space="0" w:color="auto"/>
            <w:left w:val="none" w:sz="0" w:space="0" w:color="auto"/>
            <w:bottom w:val="none" w:sz="0" w:space="0" w:color="auto"/>
            <w:right w:val="none" w:sz="0" w:space="0" w:color="auto"/>
          </w:divBdr>
        </w:div>
        <w:div w:id="1775861337">
          <w:marLeft w:val="640"/>
          <w:marRight w:val="0"/>
          <w:marTop w:val="0"/>
          <w:marBottom w:val="0"/>
          <w:divBdr>
            <w:top w:val="none" w:sz="0" w:space="0" w:color="auto"/>
            <w:left w:val="none" w:sz="0" w:space="0" w:color="auto"/>
            <w:bottom w:val="none" w:sz="0" w:space="0" w:color="auto"/>
            <w:right w:val="none" w:sz="0" w:space="0" w:color="auto"/>
          </w:divBdr>
        </w:div>
        <w:div w:id="1160460918">
          <w:marLeft w:val="640"/>
          <w:marRight w:val="0"/>
          <w:marTop w:val="0"/>
          <w:marBottom w:val="0"/>
          <w:divBdr>
            <w:top w:val="none" w:sz="0" w:space="0" w:color="auto"/>
            <w:left w:val="none" w:sz="0" w:space="0" w:color="auto"/>
            <w:bottom w:val="none" w:sz="0" w:space="0" w:color="auto"/>
            <w:right w:val="none" w:sz="0" w:space="0" w:color="auto"/>
          </w:divBdr>
        </w:div>
        <w:div w:id="1722554257">
          <w:marLeft w:val="640"/>
          <w:marRight w:val="0"/>
          <w:marTop w:val="0"/>
          <w:marBottom w:val="0"/>
          <w:divBdr>
            <w:top w:val="none" w:sz="0" w:space="0" w:color="auto"/>
            <w:left w:val="none" w:sz="0" w:space="0" w:color="auto"/>
            <w:bottom w:val="none" w:sz="0" w:space="0" w:color="auto"/>
            <w:right w:val="none" w:sz="0" w:space="0" w:color="auto"/>
          </w:divBdr>
        </w:div>
        <w:div w:id="348802915">
          <w:marLeft w:val="640"/>
          <w:marRight w:val="0"/>
          <w:marTop w:val="0"/>
          <w:marBottom w:val="0"/>
          <w:divBdr>
            <w:top w:val="none" w:sz="0" w:space="0" w:color="auto"/>
            <w:left w:val="none" w:sz="0" w:space="0" w:color="auto"/>
            <w:bottom w:val="none" w:sz="0" w:space="0" w:color="auto"/>
            <w:right w:val="none" w:sz="0" w:space="0" w:color="auto"/>
          </w:divBdr>
        </w:div>
        <w:div w:id="523057805">
          <w:marLeft w:val="640"/>
          <w:marRight w:val="0"/>
          <w:marTop w:val="0"/>
          <w:marBottom w:val="0"/>
          <w:divBdr>
            <w:top w:val="none" w:sz="0" w:space="0" w:color="auto"/>
            <w:left w:val="none" w:sz="0" w:space="0" w:color="auto"/>
            <w:bottom w:val="none" w:sz="0" w:space="0" w:color="auto"/>
            <w:right w:val="none" w:sz="0" w:space="0" w:color="auto"/>
          </w:divBdr>
        </w:div>
        <w:div w:id="1563826121">
          <w:marLeft w:val="640"/>
          <w:marRight w:val="0"/>
          <w:marTop w:val="0"/>
          <w:marBottom w:val="0"/>
          <w:divBdr>
            <w:top w:val="none" w:sz="0" w:space="0" w:color="auto"/>
            <w:left w:val="none" w:sz="0" w:space="0" w:color="auto"/>
            <w:bottom w:val="none" w:sz="0" w:space="0" w:color="auto"/>
            <w:right w:val="none" w:sz="0" w:space="0" w:color="auto"/>
          </w:divBdr>
        </w:div>
        <w:div w:id="42558909">
          <w:marLeft w:val="640"/>
          <w:marRight w:val="0"/>
          <w:marTop w:val="0"/>
          <w:marBottom w:val="0"/>
          <w:divBdr>
            <w:top w:val="none" w:sz="0" w:space="0" w:color="auto"/>
            <w:left w:val="none" w:sz="0" w:space="0" w:color="auto"/>
            <w:bottom w:val="none" w:sz="0" w:space="0" w:color="auto"/>
            <w:right w:val="none" w:sz="0" w:space="0" w:color="auto"/>
          </w:divBdr>
        </w:div>
      </w:divsChild>
    </w:div>
    <w:div w:id="635571609">
      <w:bodyDiv w:val="1"/>
      <w:marLeft w:val="0"/>
      <w:marRight w:val="0"/>
      <w:marTop w:val="0"/>
      <w:marBottom w:val="0"/>
      <w:divBdr>
        <w:top w:val="none" w:sz="0" w:space="0" w:color="auto"/>
        <w:left w:val="none" w:sz="0" w:space="0" w:color="auto"/>
        <w:bottom w:val="none" w:sz="0" w:space="0" w:color="auto"/>
        <w:right w:val="none" w:sz="0" w:space="0" w:color="auto"/>
      </w:divBdr>
    </w:div>
    <w:div w:id="640307196">
      <w:bodyDiv w:val="1"/>
      <w:marLeft w:val="0"/>
      <w:marRight w:val="0"/>
      <w:marTop w:val="0"/>
      <w:marBottom w:val="0"/>
      <w:divBdr>
        <w:top w:val="none" w:sz="0" w:space="0" w:color="auto"/>
        <w:left w:val="none" w:sz="0" w:space="0" w:color="auto"/>
        <w:bottom w:val="none" w:sz="0" w:space="0" w:color="auto"/>
        <w:right w:val="none" w:sz="0" w:space="0" w:color="auto"/>
      </w:divBdr>
      <w:divsChild>
        <w:div w:id="1524633407">
          <w:marLeft w:val="480"/>
          <w:marRight w:val="0"/>
          <w:marTop w:val="0"/>
          <w:marBottom w:val="0"/>
          <w:divBdr>
            <w:top w:val="none" w:sz="0" w:space="0" w:color="auto"/>
            <w:left w:val="none" w:sz="0" w:space="0" w:color="auto"/>
            <w:bottom w:val="none" w:sz="0" w:space="0" w:color="auto"/>
            <w:right w:val="none" w:sz="0" w:space="0" w:color="auto"/>
          </w:divBdr>
        </w:div>
        <w:div w:id="1586765059">
          <w:marLeft w:val="480"/>
          <w:marRight w:val="0"/>
          <w:marTop w:val="0"/>
          <w:marBottom w:val="0"/>
          <w:divBdr>
            <w:top w:val="none" w:sz="0" w:space="0" w:color="auto"/>
            <w:left w:val="none" w:sz="0" w:space="0" w:color="auto"/>
            <w:bottom w:val="none" w:sz="0" w:space="0" w:color="auto"/>
            <w:right w:val="none" w:sz="0" w:space="0" w:color="auto"/>
          </w:divBdr>
        </w:div>
        <w:div w:id="21247548">
          <w:marLeft w:val="480"/>
          <w:marRight w:val="0"/>
          <w:marTop w:val="0"/>
          <w:marBottom w:val="0"/>
          <w:divBdr>
            <w:top w:val="none" w:sz="0" w:space="0" w:color="auto"/>
            <w:left w:val="none" w:sz="0" w:space="0" w:color="auto"/>
            <w:bottom w:val="none" w:sz="0" w:space="0" w:color="auto"/>
            <w:right w:val="none" w:sz="0" w:space="0" w:color="auto"/>
          </w:divBdr>
        </w:div>
        <w:div w:id="971715856">
          <w:marLeft w:val="480"/>
          <w:marRight w:val="0"/>
          <w:marTop w:val="0"/>
          <w:marBottom w:val="0"/>
          <w:divBdr>
            <w:top w:val="none" w:sz="0" w:space="0" w:color="auto"/>
            <w:left w:val="none" w:sz="0" w:space="0" w:color="auto"/>
            <w:bottom w:val="none" w:sz="0" w:space="0" w:color="auto"/>
            <w:right w:val="none" w:sz="0" w:space="0" w:color="auto"/>
          </w:divBdr>
        </w:div>
        <w:div w:id="1247768886">
          <w:marLeft w:val="480"/>
          <w:marRight w:val="0"/>
          <w:marTop w:val="0"/>
          <w:marBottom w:val="0"/>
          <w:divBdr>
            <w:top w:val="none" w:sz="0" w:space="0" w:color="auto"/>
            <w:left w:val="none" w:sz="0" w:space="0" w:color="auto"/>
            <w:bottom w:val="none" w:sz="0" w:space="0" w:color="auto"/>
            <w:right w:val="none" w:sz="0" w:space="0" w:color="auto"/>
          </w:divBdr>
        </w:div>
        <w:div w:id="1239558468">
          <w:marLeft w:val="480"/>
          <w:marRight w:val="0"/>
          <w:marTop w:val="0"/>
          <w:marBottom w:val="0"/>
          <w:divBdr>
            <w:top w:val="none" w:sz="0" w:space="0" w:color="auto"/>
            <w:left w:val="none" w:sz="0" w:space="0" w:color="auto"/>
            <w:bottom w:val="none" w:sz="0" w:space="0" w:color="auto"/>
            <w:right w:val="none" w:sz="0" w:space="0" w:color="auto"/>
          </w:divBdr>
        </w:div>
        <w:div w:id="1024481731">
          <w:marLeft w:val="480"/>
          <w:marRight w:val="0"/>
          <w:marTop w:val="0"/>
          <w:marBottom w:val="0"/>
          <w:divBdr>
            <w:top w:val="none" w:sz="0" w:space="0" w:color="auto"/>
            <w:left w:val="none" w:sz="0" w:space="0" w:color="auto"/>
            <w:bottom w:val="none" w:sz="0" w:space="0" w:color="auto"/>
            <w:right w:val="none" w:sz="0" w:space="0" w:color="auto"/>
          </w:divBdr>
        </w:div>
        <w:div w:id="989485405">
          <w:marLeft w:val="480"/>
          <w:marRight w:val="0"/>
          <w:marTop w:val="0"/>
          <w:marBottom w:val="0"/>
          <w:divBdr>
            <w:top w:val="none" w:sz="0" w:space="0" w:color="auto"/>
            <w:left w:val="none" w:sz="0" w:space="0" w:color="auto"/>
            <w:bottom w:val="none" w:sz="0" w:space="0" w:color="auto"/>
            <w:right w:val="none" w:sz="0" w:space="0" w:color="auto"/>
          </w:divBdr>
        </w:div>
        <w:div w:id="1751267081">
          <w:marLeft w:val="480"/>
          <w:marRight w:val="0"/>
          <w:marTop w:val="0"/>
          <w:marBottom w:val="0"/>
          <w:divBdr>
            <w:top w:val="none" w:sz="0" w:space="0" w:color="auto"/>
            <w:left w:val="none" w:sz="0" w:space="0" w:color="auto"/>
            <w:bottom w:val="none" w:sz="0" w:space="0" w:color="auto"/>
            <w:right w:val="none" w:sz="0" w:space="0" w:color="auto"/>
          </w:divBdr>
        </w:div>
        <w:div w:id="1625118319">
          <w:marLeft w:val="480"/>
          <w:marRight w:val="0"/>
          <w:marTop w:val="0"/>
          <w:marBottom w:val="0"/>
          <w:divBdr>
            <w:top w:val="none" w:sz="0" w:space="0" w:color="auto"/>
            <w:left w:val="none" w:sz="0" w:space="0" w:color="auto"/>
            <w:bottom w:val="none" w:sz="0" w:space="0" w:color="auto"/>
            <w:right w:val="none" w:sz="0" w:space="0" w:color="auto"/>
          </w:divBdr>
        </w:div>
        <w:div w:id="339233576">
          <w:marLeft w:val="480"/>
          <w:marRight w:val="0"/>
          <w:marTop w:val="0"/>
          <w:marBottom w:val="0"/>
          <w:divBdr>
            <w:top w:val="none" w:sz="0" w:space="0" w:color="auto"/>
            <w:left w:val="none" w:sz="0" w:space="0" w:color="auto"/>
            <w:bottom w:val="none" w:sz="0" w:space="0" w:color="auto"/>
            <w:right w:val="none" w:sz="0" w:space="0" w:color="auto"/>
          </w:divBdr>
        </w:div>
        <w:div w:id="1845440902">
          <w:marLeft w:val="480"/>
          <w:marRight w:val="0"/>
          <w:marTop w:val="0"/>
          <w:marBottom w:val="0"/>
          <w:divBdr>
            <w:top w:val="none" w:sz="0" w:space="0" w:color="auto"/>
            <w:left w:val="none" w:sz="0" w:space="0" w:color="auto"/>
            <w:bottom w:val="none" w:sz="0" w:space="0" w:color="auto"/>
            <w:right w:val="none" w:sz="0" w:space="0" w:color="auto"/>
          </w:divBdr>
        </w:div>
        <w:div w:id="2024740524">
          <w:marLeft w:val="480"/>
          <w:marRight w:val="0"/>
          <w:marTop w:val="0"/>
          <w:marBottom w:val="0"/>
          <w:divBdr>
            <w:top w:val="none" w:sz="0" w:space="0" w:color="auto"/>
            <w:left w:val="none" w:sz="0" w:space="0" w:color="auto"/>
            <w:bottom w:val="none" w:sz="0" w:space="0" w:color="auto"/>
            <w:right w:val="none" w:sz="0" w:space="0" w:color="auto"/>
          </w:divBdr>
        </w:div>
        <w:div w:id="1507743347">
          <w:marLeft w:val="480"/>
          <w:marRight w:val="0"/>
          <w:marTop w:val="0"/>
          <w:marBottom w:val="0"/>
          <w:divBdr>
            <w:top w:val="none" w:sz="0" w:space="0" w:color="auto"/>
            <w:left w:val="none" w:sz="0" w:space="0" w:color="auto"/>
            <w:bottom w:val="none" w:sz="0" w:space="0" w:color="auto"/>
            <w:right w:val="none" w:sz="0" w:space="0" w:color="auto"/>
          </w:divBdr>
        </w:div>
        <w:div w:id="358169894">
          <w:marLeft w:val="480"/>
          <w:marRight w:val="0"/>
          <w:marTop w:val="0"/>
          <w:marBottom w:val="0"/>
          <w:divBdr>
            <w:top w:val="none" w:sz="0" w:space="0" w:color="auto"/>
            <w:left w:val="none" w:sz="0" w:space="0" w:color="auto"/>
            <w:bottom w:val="none" w:sz="0" w:space="0" w:color="auto"/>
            <w:right w:val="none" w:sz="0" w:space="0" w:color="auto"/>
          </w:divBdr>
        </w:div>
        <w:div w:id="75250785">
          <w:marLeft w:val="480"/>
          <w:marRight w:val="0"/>
          <w:marTop w:val="0"/>
          <w:marBottom w:val="0"/>
          <w:divBdr>
            <w:top w:val="none" w:sz="0" w:space="0" w:color="auto"/>
            <w:left w:val="none" w:sz="0" w:space="0" w:color="auto"/>
            <w:bottom w:val="none" w:sz="0" w:space="0" w:color="auto"/>
            <w:right w:val="none" w:sz="0" w:space="0" w:color="auto"/>
          </w:divBdr>
        </w:div>
        <w:div w:id="1670208142">
          <w:marLeft w:val="480"/>
          <w:marRight w:val="0"/>
          <w:marTop w:val="0"/>
          <w:marBottom w:val="0"/>
          <w:divBdr>
            <w:top w:val="none" w:sz="0" w:space="0" w:color="auto"/>
            <w:left w:val="none" w:sz="0" w:space="0" w:color="auto"/>
            <w:bottom w:val="none" w:sz="0" w:space="0" w:color="auto"/>
            <w:right w:val="none" w:sz="0" w:space="0" w:color="auto"/>
          </w:divBdr>
        </w:div>
        <w:div w:id="388916457">
          <w:marLeft w:val="480"/>
          <w:marRight w:val="0"/>
          <w:marTop w:val="0"/>
          <w:marBottom w:val="0"/>
          <w:divBdr>
            <w:top w:val="none" w:sz="0" w:space="0" w:color="auto"/>
            <w:left w:val="none" w:sz="0" w:space="0" w:color="auto"/>
            <w:bottom w:val="none" w:sz="0" w:space="0" w:color="auto"/>
            <w:right w:val="none" w:sz="0" w:space="0" w:color="auto"/>
          </w:divBdr>
        </w:div>
        <w:div w:id="1526215270">
          <w:marLeft w:val="480"/>
          <w:marRight w:val="0"/>
          <w:marTop w:val="0"/>
          <w:marBottom w:val="0"/>
          <w:divBdr>
            <w:top w:val="none" w:sz="0" w:space="0" w:color="auto"/>
            <w:left w:val="none" w:sz="0" w:space="0" w:color="auto"/>
            <w:bottom w:val="none" w:sz="0" w:space="0" w:color="auto"/>
            <w:right w:val="none" w:sz="0" w:space="0" w:color="auto"/>
          </w:divBdr>
        </w:div>
        <w:div w:id="2076781021">
          <w:marLeft w:val="480"/>
          <w:marRight w:val="0"/>
          <w:marTop w:val="0"/>
          <w:marBottom w:val="0"/>
          <w:divBdr>
            <w:top w:val="none" w:sz="0" w:space="0" w:color="auto"/>
            <w:left w:val="none" w:sz="0" w:space="0" w:color="auto"/>
            <w:bottom w:val="none" w:sz="0" w:space="0" w:color="auto"/>
            <w:right w:val="none" w:sz="0" w:space="0" w:color="auto"/>
          </w:divBdr>
        </w:div>
        <w:div w:id="261692155">
          <w:marLeft w:val="480"/>
          <w:marRight w:val="0"/>
          <w:marTop w:val="0"/>
          <w:marBottom w:val="0"/>
          <w:divBdr>
            <w:top w:val="none" w:sz="0" w:space="0" w:color="auto"/>
            <w:left w:val="none" w:sz="0" w:space="0" w:color="auto"/>
            <w:bottom w:val="none" w:sz="0" w:space="0" w:color="auto"/>
            <w:right w:val="none" w:sz="0" w:space="0" w:color="auto"/>
          </w:divBdr>
        </w:div>
        <w:div w:id="633175670">
          <w:marLeft w:val="480"/>
          <w:marRight w:val="0"/>
          <w:marTop w:val="0"/>
          <w:marBottom w:val="0"/>
          <w:divBdr>
            <w:top w:val="none" w:sz="0" w:space="0" w:color="auto"/>
            <w:left w:val="none" w:sz="0" w:space="0" w:color="auto"/>
            <w:bottom w:val="none" w:sz="0" w:space="0" w:color="auto"/>
            <w:right w:val="none" w:sz="0" w:space="0" w:color="auto"/>
          </w:divBdr>
        </w:div>
        <w:div w:id="302466276">
          <w:marLeft w:val="480"/>
          <w:marRight w:val="0"/>
          <w:marTop w:val="0"/>
          <w:marBottom w:val="0"/>
          <w:divBdr>
            <w:top w:val="none" w:sz="0" w:space="0" w:color="auto"/>
            <w:left w:val="none" w:sz="0" w:space="0" w:color="auto"/>
            <w:bottom w:val="none" w:sz="0" w:space="0" w:color="auto"/>
            <w:right w:val="none" w:sz="0" w:space="0" w:color="auto"/>
          </w:divBdr>
        </w:div>
        <w:div w:id="1856531493">
          <w:marLeft w:val="480"/>
          <w:marRight w:val="0"/>
          <w:marTop w:val="0"/>
          <w:marBottom w:val="0"/>
          <w:divBdr>
            <w:top w:val="none" w:sz="0" w:space="0" w:color="auto"/>
            <w:left w:val="none" w:sz="0" w:space="0" w:color="auto"/>
            <w:bottom w:val="none" w:sz="0" w:space="0" w:color="auto"/>
            <w:right w:val="none" w:sz="0" w:space="0" w:color="auto"/>
          </w:divBdr>
        </w:div>
        <w:div w:id="1941984233">
          <w:marLeft w:val="480"/>
          <w:marRight w:val="0"/>
          <w:marTop w:val="0"/>
          <w:marBottom w:val="0"/>
          <w:divBdr>
            <w:top w:val="none" w:sz="0" w:space="0" w:color="auto"/>
            <w:left w:val="none" w:sz="0" w:space="0" w:color="auto"/>
            <w:bottom w:val="none" w:sz="0" w:space="0" w:color="auto"/>
            <w:right w:val="none" w:sz="0" w:space="0" w:color="auto"/>
          </w:divBdr>
        </w:div>
        <w:div w:id="705643647">
          <w:marLeft w:val="480"/>
          <w:marRight w:val="0"/>
          <w:marTop w:val="0"/>
          <w:marBottom w:val="0"/>
          <w:divBdr>
            <w:top w:val="none" w:sz="0" w:space="0" w:color="auto"/>
            <w:left w:val="none" w:sz="0" w:space="0" w:color="auto"/>
            <w:bottom w:val="none" w:sz="0" w:space="0" w:color="auto"/>
            <w:right w:val="none" w:sz="0" w:space="0" w:color="auto"/>
          </w:divBdr>
        </w:div>
        <w:div w:id="1211920043">
          <w:marLeft w:val="480"/>
          <w:marRight w:val="0"/>
          <w:marTop w:val="0"/>
          <w:marBottom w:val="0"/>
          <w:divBdr>
            <w:top w:val="none" w:sz="0" w:space="0" w:color="auto"/>
            <w:left w:val="none" w:sz="0" w:space="0" w:color="auto"/>
            <w:bottom w:val="none" w:sz="0" w:space="0" w:color="auto"/>
            <w:right w:val="none" w:sz="0" w:space="0" w:color="auto"/>
          </w:divBdr>
        </w:div>
        <w:div w:id="928848469">
          <w:marLeft w:val="480"/>
          <w:marRight w:val="0"/>
          <w:marTop w:val="0"/>
          <w:marBottom w:val="0"/>
          <w:divBdr>
            <w:top w:val="none" w:sz="0" w:space="0" w:color="auto"/>
            <w:left w:val="none" w:sz="0" w:space="0" w:color="auto"/>
            <w:bottom w:val="none" w:sz="0" w:space="0" w:color="auto"/>
            <w:right w:val="none" w:sz="0" w:space="0" w:color="auto"/>
          </w:divBdr>
        </w:div>
        <w:div w:id="750270581">
          <w:marLeft w:val="480"/>
          <w:marRight w:val="0"/>
          <w:marTop w:val="0"/>
          <w:marBottom w:val="0"/>
          <w:divBdr>
            <w:top w:val="none" w:sz="0" w:space="0" w:color="auto"/>
            <w:left w:val="none" w:sz="0" w:space="0" w:color="auto"/>
            <w:bottom w:val="none" w:sz="0" w:space="0" w:color="auto"/>
            <w:right w:val="none" w:sz="0" w:space="0" w:color="auto"/>
          </w:divBdr>
        </w:div>
        <w:div w:id="134959349">
          <w:marLeft w:val="480"/>
          <w:marRight w:val="0"/>
          <w:marTop w:val="0"/>
          <w:marBottom w:val="0"/>
          <w:divBdr>
            <w:top w:val="none" w:sz="0" w:space="0" w:color="auto"/>
            <w:left w:val="none" w:sz="0" w:space="0" w:color="auto"/>
            <w:bottom w:val="none" w:sz="0" w:space="0" w:color="auto"/>
            <w:right w:val="none" w:sz="0" w:space="0" w:color="auto"/>
          </w:divBdr>
        </w:div>
        <w:div w:id="1603342726">
          <w:marLeft w:val="480"/>
          <w:marRight w:val="0"/>
          <w:marTop w:val="0"/>
          <w:marBottom w:val="0"/>
          <w:divBdr>
            <w:top w:val="none" w:sz="0" w:space="0" w:color="auto"/>
            <w:left w:val="none" w:sz="0" w:space="0" w:color="auto"/>
            <w:bottom w:val="none" w:sz="0" w:space="0" w:color="auto"/>
            <w:right w:val="none" w:sz="0" w:space="0" w:color="auto"/>
          </w:divBdr>
        </w:div>
        <w:div w:id="1164198627">
          <w:marLeft w:val="480"/>
          <w:marRight w:val="0"/>
          <w:marTop w:val="0"/>
          <w:marBottom w:val="0"/>
          <w:divBdr>
            <w:top w:val="none" w:sz="0" w:space="0" w:color="auto"/>
            <w:left w:val="none" w:sz="0" w:space="0" w:color="auto"/>
            <w:bottom w:val="none" w:sz="0" w:space="0" w:color="auto"/>
            <w:right w:val="none" w:sz="0" w:space="0" w:color="auto"/>
          </w:divBdr>
        </w:div>
        <w:div w:id="342635565">
          <w:marLeft w:val="480"/>
          <w:marRight w:val="0"/>
          <w:marTop w:val="0"/>
          <w:marBottom w:val="0"/>
          <w:divBdr>
            <w:top w:val="none" w:sz="0" w:space="0" w:color="auto"/>
            <w:left w:val="none" w:sz="0" w:space="0" w:color="auto"/>
            <w:bottom w:val="none" w:sz="0" w:space="0" w:color="auto"/>
            <w:right w:val="none" w:sz="0" w:space="0" w:color="auto"/>
          </w:divBdr>
        </w:div>
        <w:div w:id="1017851185">
          <w:marLeft w:val="480"/>
          <w:marRight w:val="0"/>
          <w:marTop w:val="0"/>
          <w:marBottom w:val="0"/>
          <w:divBdr>
            <w:top w:val="none" w:sz="0" w:space="0" w:color="auto"/>
            <w:left w:val="none" w:sz="0" w:space="0" w:color="auto"/>
            <w:bottom w:val="none" w:sz="0" w:space="0" w:color="auto"/>
            <w:right w:val="none" w:sz="0" w:space="0" w:color="auto"/>
          </w:divBdr>
        </w:div>
        <w:div w:id="1136412964">
          <w:marLeft w:val="480"/>
          <w:marRight w:val="0"/>
          <w:marTop w:val="0"/>
          <w:marBottom w:val="0"/>
          <w:divBdr>
            <w:top w:val="none" w:sz="0" w:space="0" w:color="auto"/>
            <w:left w:val="none" w:sz="0" w:space="0" w:color="auto"/>
            <w:bottom w:val="none" w:sz="0" w:space="0" w:color="auto"/>
            <w:right w:val="none" w:sz="0" w:space="0" w:color="auto"/>
          </w:divBdr>
        </w:div>
        <w:div w:id="202376211">
          <w:marLeft w:val="480"/>
          <w:marRight w:val="0"/>
          <w:marTop w:val="0"/>
          <w:marBottom w:val="0"/>
          <w:divBdr>
            <w:top w:val="none" w:sz="0" w:space="0" w:color="auto"/>
            <w:left w:val="none" w:sz="0" w:space="0" w:color="auto"/>
            <w:bottom w:val="none" w:sz="0" w:space="0" w:color="auto"/>
            <w:right w:val="none" w:sz="0" w:space="0" w:color="auto"/>
          </w:divBdr>
        </w:div>
        <w:div w:id="1635941868">
          <w:marLeft w:val="480"/>
          <w:marRight w:val="0"/>
          <w:marTop w:val="0"/>
          <w:marBottom w:val="0"/>
          <w:divBdr>
            <w:top w:val="none" w:sz="0" w:space="0" w:color="auto"/>
            <w:left w:val="none" w:sz="0" w:space="0" w:color="auto"/>
            <w:bottom w:val="none" w:sz="0" w:space="0" w:color="auto"/>
            <w:right w:val="none" w:sz="0" w:space="0" w:color="auto"/>
          </w:divBdr>
        </w:div>
        <w:div w:id="111829009">
          <w:marLeft w:val="480"/>
          <w:marRight w:val="0"/>
          <w:marTop w:val="0"/>
          <w:marBottom w:val="0"/>
          <w:divBdr>
            <w:top w:val="none" w:sz="0" w:space="0" w:color="auto"/>
            <w:left w:val="none" w:sz="0" w:space="0" w:color="auto"/>
            <w:bottom w:val="none" w:sz="0" w:space="0" w:color="auto"/>
            <w:right w:val="none" w:sz="0" w:space="0" w:color="auto"/>
          </w:divBdr>
        </w:div>
        <w:div w:id="314528610">
          <w:marLeft w:val="480"/>
          <w:marRight w:val="0"/>
          <w:marTop w:val="0"/>
          <w:marBottom w:val="0"/>
          <w:divBdr>
            <w:top w:val="none" w:sz="0" w:space="0" w:color="auto"/>
            <w:left w:val="none" w:sz="0" w:space="0" w:color="auto"/>
            <w:bottom w:val="none" w:sz="0" w:space="0" w:color="auto"/>
            <w:right w:val="none" w:sz="0" w:space="0" w:color="auto"/>
          </w:divBdr>
        </w:div>
        <w:div w:id="148791559">
          <w:marLeft w:val="480"/>
          <w:marRight w:val="0"/>
          <w:marTop w:val="0"/>
          <w:marBottom w:val="0"/>
          <w:divBdr>
            <w:top w:val="none" w:sz="0" w:space="0" w:color="auto"/>
            <w:left w:val="none" w:sz="0" w:space="0" w:color="auto"/>
            <w:bottom w:val="none" w:sz="0" w:space="0" w:color="auto"/>
            <w:right w:val="none" w:sz="0" w:space="0" w:color="auto"/>
          </w:divBdr>
        </w:div>
        <w:div w:id="1853760825">
          <w:marLeft w:val="480"/>
          <w:marRight w:val="0"/>
          <w:marTop w:val="0"/>
          <w:marBottom w:val="0"/>
          <w:divBdr>
            <w:top w:val="none" w:sz="0" w:space="0" w:color="auto"/>
            <w:left w:val="none" w:sz="0" w:space="0" w:color="auto"/>
            <w:bottom w:val="none" w:sz="0" w:space="0" w:color="auto"/>
            <w:right w:val="none" w:sz="0" w:space="0" w:color="auto"/>
          </w:divBdr>
        </w:div>
        <w:div w:id="252009976">
          <w:marLeft w:val="480"/>
          <w:marRight w:val="0"/>
          <w:marTop w:val="0"/>
          <w:marBottom w:val="0"/>
          <w:divBdr>
            <w:top w:val="none" w:sz="0" w:space="0" w:color="auto"/>
            <w:left w:val="none" w:sz="0" w:space="0" w:color="auto"/>
            <w:bottom w:val="none" w:sz="0" w:space="0" w:color="auto"/>
            <w:right w:val="none" w:sz="0" w:space="0" w:color="auto"/>
          </w:divBdr>
        </w:div>
        <w:div w:id="131217906">
          <w:marLeft w:val="480"/>
          <w:marRight w:val="0"/>
          <w:marTop w:val="0"/>
          <w:marBottom w:val="0"/>
          <w:divBdr>
            <w:top w:val="none" w:sz="0" w:space="0" w:color="auto"/>
            <w:left w:val="none" w:sz="0" w:space="0" w:color="auto"/>
            <w:bottom w:val="none" w:sz="0" w:space="0" w:color="auto"/>
            <w:right w:val="none" w:sz="0" w:space="0" w:color="auto"/>
          </w:divBdr>
        </w:div>
        <w:div w:id="500509109">
          <w:marLeft w:val="480"/>
          <w:marRight w:val="0"/>
          <w:marTop w:val="0"/>
          <w:marBottom w:val="0"/>
          <w:divBdr>
            <w:top w:val="none" w:sz="0" w:space="0" w:color="auto"/>
            <w:left w:val="none" w:sz="0" w:space="0" w:color="auto"/>
            <w:bottom w:val="none" w:sz="0" w:space="0" w:color="auto"/>
            <w:right w:val="none" w:sz="0" w:space="0" w:color="auto"/>
          </w:divBdr>
        </w:div>
        <w:div w:id="415445904">
          <w:marLeft w:val="480"/>
          <w:marRight w:val="0"/>
          <w:marTop w:val="0"/>
          <w:marBottom w:val="0"/>
          <w:divBdr>
            <w:top w:val="none" w:sz="0" w:space="0" w:color="auto"/>
            <w:left w:val="none" w:sz="0" w:space="0" w:color="auto"/>
            <w:bottom w:val="none" w:sz="0" w:space="0" w:color="auto"/>
            <w:right w:val="none" w:sz="0" w:space="0" w:color="auto"/>
          </w:divBdr>
        </w:div>
        <w:div w:id="781798698">
          <w:marLeft w:val="480"/>
          <w:marRight w:val="0"/>
          <w:marTop w:val="0"/>
          <w:marBottom w:val="0"/>
          <w:divBdr>
            <w:top w:val="none" w:sz="0" w:space="0" w:color="auto"/>
            <w:left w:val="none" w:sz="0" w:space="0" w:color="auto"/>
            <w:bottom w:val="none" w:sz="0" w:space="0" w:color="auto"/>
            <w:right w:val="none" w:sz="0" w:space="0" w:color="auto"/>
          </w:divBdr>
        </w:div>
        <w:div w:id="1591084265">
          <w:marLeft w:val="480"/>
          <w:marRight w:val="0"/>
          <w:marTop w:val="0"/>
          <w:marBottom w:val="0"/>
          <w:divBdr>
            <w:top w:val="none" w:sz="0" w:space="0" w:color="auto"/>
            <w:left w:val="none" w:sz="0" w:space="0" w:color="auto"/>
            <w:bottom w:val="none" w:sz="0" w:space="0" w:color="auto"/>
            <w:right w:val="none" w:sz="0" w:space="0" w:color="auto"/>
          </w:divBdr>
        </w:div>
        <w:div w:id="1850832596">
          <w:marLeft w:val="480"/>
          <w:marRight w:val="0"/>
          <w:marTop w:val="0"/>
          <w:marBottom w:val="0"/>
          <w:divBdr>
            <w:top w:val="none" w:sz="0" w:space="0" w:color="auto"/>
            <w:left w:val="none" w:sz="0" w:space="0" w:color="auto"/>
            <w:bottom w:val="none" w:sz="0" w:space="0" w:color="auto"/>
            <w:right w:val="none" w:sz="0" w:space="0" w:color="auto"/>
          </w:divBdr>
        </w:div>
        <w:div w:id="1492989765">
          <w:marLeft w:val="480"/>
          <w:marRight w:val="0"/>
          <w:marTop w:val="0"/>
          <w:marBottom w:val="0"/>
          <w:divBdr>
            <w:top w:val="none" w:sz="0" w:space="0" w:color="auto"/>
            <w:left w:val="none" w:sz="0" w:space="0" w:color="auto"/>
            <w:bottom w:val="none" w:sz="0" w:space="0" w:color="auto"/>
            <w:right w:val="none" w:sz="0" w:space="0" w:color="auto"/>
          </w:divBdr>
        </w:div>
        <w:div w:id="2107382761">
          <w:marLeft w:val="480"/>
          <w:marRight w:val="0"/>
          <w:marTop w:val="0"/>
          <w:marBottom w:val="0"/>
          <w:divBdr>
            <w:top w:val="none" w:sz="0" w:space="0" w:color="auto"/>
            <w:left w:val="none" w:sz="0" w:space="0" w:color="auto"/>
            <w:bottom w:val="none" w:sz="0" w:space="0" w:color="auto"/>
            <w:right w:val="none" w:sz="0" w:space="0" w:color="auto"/>
          </w:divBdr>
        </w:div>
        <w:div w:id="1487042948">
          <w:marLeft w:val="480"/>
          <w:marRight w:val="0"/>
          <w:marTop w:val="0"/>
          <w:marBottom w:val="0"/>
          <w:divBdr>
            <w:top w:val="none" w:sz="0" w:space="0" w:color="auto"/>
            <w:left w:val="none" w:sz="0" w:space="0" w:color="auto"/>
            <w:bottom w:val="none" w:sz="0" w:space="0" w:color="auto"/>
            <w:right w:val="none" w:sz="0" w:space="0" w:color="auto"/>
          </w:divBdr>
        </w:div>
        <w:div w:id="1564755330">
          <w:marLeft w:val="480"/>
          <w:marRight w:val="0"/>
          <w:marTop w:val="0"/>
          <w:marBottom w:val="0"/>
          <w:divBdr>
            <w:top w:val="none" w:sz="0" w:space="0" w:color="auto"/>
            <w:left w:val="none" w:sz="0" w:space="0" w:color="auto"/>
            <w:bottom w:val="none" w:sz="0" w:space="0" w:color="auto"/>
            <w:right w:val="none" w:sz="0" w:space="0" w:color="auto"/>
          </w:divBdr>
        </w:div>
        <w:div w:id="661541785">
          <w:marLeft w:val="480"/>
          <w:marRight w:val="0"/>
          <w:marTop w:val="0"/>
          <w:marBottom w:val="0"/>
          <w:divBdr>
            <w:top w:val="none" w:sz="0" w:space="0" w:color="auto"/>
            <w:left w:val="none" w:sz="0" w:space="0" w:color="auto"/>
            <w:bottom w:val="none" w:sz="0" w:space="0" w:color="auto"/>
            <w:right w:val="none" w:sz="0" w:space="0" w:color="auto"/>
          </w:divBdr>
        </w:div>
        <w:div w:id="884636052">
          <w:marLeft w:val="480"/>
          <w:marRight w:val="0"/>
          <w:marTop w:val="0"/>
          <w:marBottom w:val="0"/>
          <w:divBdr>
            <w:top w:val="none" w:sz="0" w:space="0" w:color="auto"/>
            <w:left w:val="none" w:sz="0" w:space="0" w:color="auto"/>
            <w:bottom w:val="none" w:sz="0" w:space="0" w:color="auto"/>
            <w:right w:val="none" w:sz="0" w:space="0" w:color="auto"/>
          </w:divBdr>
        </w:div>
        <w:div w:id="1086728441">
          <w:marLeft w:val="480"/>
          <w:marRight w:val="0"/>
          <w:marTop w:val="0"/>
          <w:marBottom w:val="0"/>
          <w:divBdr>
            <w:top w:val="none" w:sz="0" w:space="0" w:color="auto"/>
            <w:left w:val="none" w:sz="0" w:space="0" w:color="auto"/>
            <w:bottom w:val="none" w:sz="0" w:space="0" w:color="auto"/>
            <w:right w:val="none" w:sz="0" w:space="0" w:color="auto"/>
          </w:divBdr>
        </w:div>
        <w:div w:id="1700163115">
          <w:marLeft w:val="480"/>
          <w:marRight w:val="0"/>
          <w:marTop w:val="0"/>
          <w:marBottom w:val="0"/>
          <w:divBdr>
            <w:top w:val="none" w:sz="0" w:space="0" w:color="auto"/>
            <w:left w:val="none" w:sz="0" w:space="0" w:color="auto"/>
            <w:bottom w:val="none" w:sz="0" w:space="0" w:color="auto"/>
            <w:right w:val="none" w:sz="0" w:space="0" w:color="auto"/>
          </w:divBdr>
        </w:div>
        <w:div w:id="250815133">
          <w:marLeft w:val="480"/>
          <w:marRight w:val="0"/>
          <w:marTop w:val="0"/>
          <w:marBottom w:val="0"/>
          <w:divBdr>
            <w:top w:val="none" w:sz="0" w:space="0" w:color="auto"/>
            <w:left w:val="none" w:sz="0" w:space="0" w:color="auto"/>
            <w:bottom w:val="none" w:sz="0" w:space="0" w:color="auto"/>
            <w:right w:val="none" w:sz="0" w:space="0" w:color="auto"/>
          </w:divBdr>
        </w:div>
        <w:div w:id="1989627596">
          <w:marLeft w:val="480"/>
          <w:marRight w:val="0"/>
          <w:marTop w:val="0"/>
          <w:marBottom w:val="0"/>
          <w:divBdr>
            <w:top w:val="none" w:sz="0" w:space="0" w:color="auto"/>
            <w:left w:val="none" w:sz="0" w:space="0" w:color="auto"/>
            <w:bottom w:val="none" w:sz="0" w:space="0" w:color="auto"/>
            <w:right w:val="none" w:sz="0" w:space="0" w:color="auto"/>
          </w:divBdr>
        </w:div>
        <w:div w:id="2093426270">
          <w:marLeft w:val="480"/>
          <w:marRight w:val="0"/>
          <w:marTop w:val="0"/>
          <w:marBottom w:val="0"/>
          <w:divBdr>
            <w:top w:val="none" w:sz="0" w:space="0" w:color="auto"/>
            <w:left w:val="none" w:sz="0" w:space="0" w:color="auto"/>
            <w:bottom w:val="none" w:sz="0" w:space="0" w:color="auto"/>
            <w:right w:val="none" w:sz="0" w:space="0" w:color="auto"/>
          </w:divBdr>
        </w:div>
        <w:div w:id="1885294047">
          <w:marLeft w:val="480"/>
          <w:marRight w:val="0"/>
          <w:marTop w:val="0"/>
          <w:marBottom w:val="0"/>
          <w:divBdr>
            <w:top w:val="none" w:sz="0" w:space="0" w:color="auto"/>
            <w:left w:val="none" w:sz="0" w:space="0" w:color="auto"/>
            <w:bottom w:val="none" w:sz="0" w:space="0" w:color="auto"/>
            <w:right w:val="none" w:sz="0" w:space="0" w:color="auto"/>
          </w:divBdr>
        </w:div>
        <w:div w:id="2020891649">
          <w:marLeft w:val="480"/>
          <w:marRight w:val="0"/>
          <w:marTop w:val="0"/>
          <w:marBottom w:val="0"/>
          <w:divBdr>
            <w:top w:val="none" w:sz="0" w:space="0" w:color="auto"/>
            <w:left w:val="none" w:sz="0" w:space="0" w:color="auto"/>
            <w:bottom w:val="none" w:sz="0" w:space="0" w:color="auto"/>
            <w:right w:val="none" w:sz="0" w:space="0" w:color="auto"/>
          </w:divBdr>
        </w:div>
      </w:divsChild>
    </w:div>
    <w:div w:id="642203229">
      <w:bodyDiv w:val="1"/>
      <w:marLeft w:val="0"/>
      <w:marRight w:val="0"/>
      <w:marTop w:val="0"/>
      <w:marBottom w:val="0"/>
      <w:divBdr>
        <w:top w:val="none" w:sz="0" w:space="0" w:color="auto"/>
        <w:left w:val="none" w:sz="0" w:space="0" w:color="auto"/>
        <w:bottom w:val="none" w:sz="0" w:space="0" w:color="auto"/>
        <w:right w:val="none" w:sz="0" w:space="0" w:color="auto"/>
      </w:divBdr>
      <w:divsChild>
        <w:div w:id="1145004156">
          <w:marLeft w:val="480"/>
          <w:marRight w:val="0"/>
          <w:marTop w:val="0"/>
          <w:marBottom w:val="0"/>
          <w:divBdr>
            <w:top w:val="none" w:sz="0" w:space="0" w:color="auto"/>
            <w:left w:val="none" w:sz="0" w:space="0" w:color="auto"/>
            <w:bottom w:val="none" w:sz="0" w:space="0" w:color="auto"/>
            <w:right w:val="none" w:sz="0" w:space="0" w:color="auto"/>
          </w:divBdr>
        </w:div>
        <w:div w:id="706415947">
          <w:marLeft w:val="480"/>
          <w:marRight w:val="0"/>
          <w:marTop w:val="0"/>
          <w:marBottom w:val="0"/>
          <w:divBdr>
            <w:top w:val="none" w:sz="0" w:space="0" w:color="auto"/>
            <w:left w:val="none" w:sz="0" w:space="0" w:color="auto"/>
            <w:bottom w:val="none" w:sz="0" w:space="0" w:color="auto"/>
            <w:right w:val="none" w:sz="0" w:space="0" w:color="auto"/>
          </w:divBdr>
        </w:div>
        <w:div w:id="2065564309">
          <w:marLeft w:val="480"/>
          <w:marRight w:val="0"/>
          <w:marTop w:val="0"/>
          <w:marBottom w:val="0"/>
          <w:divBdr>
            <w:top w:val="none" w:sz="0" w:space="0" w:color="auto"/>
            <w:left w:val="none" w:sz="0" w:space="0" w:color="auto"/>
            <w:bottom w:val="none" w:sz="0" w:space="0" w:color="auto"/>
            <w:right w:val="none" w:sz="0" w:space="0" w:color="auto"/>
          </w:divBdr>
        </w:div>
        <w:div w:id="109326628">
          <w:marLeft w:val="480"/>
          <w:marRight w:val="0"/>
          <w:marTop w:val="0"/>
          <w:marBottom w:val="0"/>
          <w:divBdr>
            <w:top w:val="none" w:sz="0" w:space="0" w:color="auto"/>
            <w:left w:val="none" w:sz="0" w:space="0" w:color="auto"/>
            <w:bottom w:val="none" w:sz="0" w:space="0" w:color="auto"/>
            <w:right w:val="none" w:sz="0" w:space="0" w:color="auto"/>
          </w:divBdr>
        </w:div>
        <w:div w:id="1390181351">
          <w:marLeft w:val="480"/>
          <w:marRight w:val="0"/>
          <w:marTop w:val="0"/>
          <w:marBottom w:val="0"/>
          <w:divBdr>
            <w:top w:val="none" w:sz="0" w:space="0" w:color="auto"/>
            <w:left w:val="none" w:sz="0" w:space="0" w:color="auto"/>
            <w:bottom w:val="none" w:sz="0" w:space="0" w:color="auto"/>
            <w:right w:val="none" w:sz="0" w:space="0" w:color="auto"/>
          </w:divBdr>
        </w:div>
        <w:div w:id="48462938">
          <w:marLeft w:val="480"/>
          <w:marRight w:val="0"/>
          <w:marTop w:val="0"/>
          <w:marBottom w:val="0"/>
          <w:divBdr>
            <w:top w:val="none" w:sz="0" w:space="0" w:color="auto"/>
            <w:left w:val="none" w:sz="0" w:space="0" w:color="auto"/>
            <w:bottom w:val="none" w:sz="0" w:space="0" w:color="auto"/>
            <w:right w:val="none" w:sz="0" w:space="0" w:color="auto"/>
          </w:divBdr>
        </w:div>
        <w:div w:id="977339525">
          <w:marLeft w:val="480"/>
          <w:marRight w:val="0"/>
          <w:marTop w:val="0"/>
          <w:marBottom w:val="0"/>
          <w:divBdr>
            <w:top w:val="none" w:sz="0" w:space="0" w:color="auto"/>
            <w:left w:val="none" w:sz="0" w:space="0" w:color="auto"/>
            <w:bottom w:val="none" w:sz="0" w:space="0" w:color="auto"/>
            <w:right w:val="none" w:sz="0" w:space="0" w:color="auto"/>
          </w:divBdr>
        </w:div>
        <w:div w:id="1768496802">
          <w:marLeft w:val="480"/>
          <w:marRight w:val="0"/>
          <w:marTop w:val="0"/>
          <w:marBottom w:val="0"/>
          <w:divBdr>
            <w:top w:val="none" w:sz="0" w:space="0" w:color="auto"/>
            <w:left w:val="none" w:sz="0" w:space="0" w:color="auto"/>
            <w:bottom w:val="none" w:sz="0" w:space="0" w:color="auto"/>
            <w:right w:val="none" w:sz="0" w:space="0" w:color="auto"/>
          </w:divBdr>
        </w:div>
        <w:div w:id="915818338">
          <w:marLeft w:val="480"/>
          <w:marRight w:val="0"/>
          <w:marTop w:val="0"/>
          <w:marBottom w:val="0"/>
          <w:divBdr>
            <w:top w:val="none" w:sz="0" w:space="0" w:color="auto"/>
            <w:left w:val="none" w:sz="0" w:space="0" w:color="auto"/>
            <w:bottom w:val="none" w:sz="0" w:space="0" w:color="auto"/>
            <w:right w:val="none" w:sz="0" w:space="0" w:color="auto"/>
          </w:divBdr>
        </w:div>
        <w:div w:id="480663058">
          <w:marLeft w:val="480"/>
          <w:marRight w:val="0"/>
          <w:marTop w:val="0"/>
          <w:marBottom w:val="0"/>
          <w:divBdr>
            <w:top w:val="none" w:sz="0" w:space="0" w:color="auto"/>
            <w:left w:val="none" w:sz="0" w:space="0" w:color="auto"/>
            <w:bottom w:val="none" w:sz="0" w:space="0" w:color="auto"/>
            <w:right w:val="none" w:sz="0" w:space="0" w:color="auto"/>
          </w:divBdr>
        </w:div>
        <w:div w:id="277176714">
          <w:marLeft w:val="480"/>
          <w:marRight w:val="0"/>
          <w:marTop w:val="0"/>
          <w:marBottom w:val="0"/>
          <w:divBdr>
            <w:top w:val="none" w:sz="0" w:space="0" w:color="auto"/>
            <w:left w:val="none" w:sz="0" w:space="0" w:color="auto"/>
            <w:bottom w:val="none" w:sz="0" w:space="0" w:color="auto"/>
            <w:right w:val="none" w:sz="0" w:space="0" w:color="auto"/>
          </w:divBdr>
        </w:div>
        <w:div w:id="531110849">
          <w:marLeft w:val="480"/>
          <w:marRight w:val="0"/>
          <w:marTop w:val="0"/>
          <w:marBottom w:val="0"/>
          <w:divBdr>
            <w:top w:val="none" w:sz="0" w:space="0" w:color="auto"/>
            <w:left w:val="none" w:sz="0" w:space="0" w:color="auto"/>
            <w:bottom w:val="none" w:sz="0" w:space="0" w:color="auto"/>
            <w:right w:val="none" w:sz="0" w:space="0" w:color="auto"/>
          </w:divBdr>
        </w:div>
        <w:div w:id="1459882511">
          <w:marLeft w:val="480"/>
          <w:marRight w:val="0"/>
          <w:marTop w:val="0"/>
          <w:marBottom w:val="0"/>
          <w:divBdr>
            <w:top w:val="none" w:sz="0" w:space="0" w:color="auto"/>
            <w:left w:val="none" w:sz="0" w:space="0" w:color="auto"/>
            <w:bottom w:val="none" w:sz="0" w:space="0" w:color="auto"/>
            <w:right w:val="none" w:sz="0" w:space="0" w:color="auto"/>
          </w:divBdr>
        </w:div>
        <w:div w:id="1983462491">
          <w:marLeft w:val="480"/>
          <w:marRight w:val="0"/>
          <w:marTop w:val="0"/>
          <w:marBottom w:val="0"/>
          <w:divBdr>
            <w:top w:val="none" w:sz="0" w:space="0" w:color="auto"/>
            <w:left w:val="none" w:sz="0" w:space="0" w:color="auto"/>
            <w:bottom w:val="none" w:sz="0" w:space="0" w:color="auto"/>
            <w:right w:val="none" w:sz="0" w:space="0" w:color="auto"/>
          </w:divBdr>
        </w:div>
        <w:div w:id="2069913584">
          <w:marLeft w:val="480"/>
          <w:marRight w:val="0"/>
          <w:marTop w:val="0"/>
          <w:marBottom w:val="0"/>
          <w:divBdr>
            <w:top w:val="none" w:sz="0" w:space="0" w:color="auto"/>
            <w:left w:val="none" w:sz="0" w:space="0" w:color="auto"/>
            <w:bottom w:val="none" w:sz="0" w:space="0" w:color="auto"/>
            <w:right w:val="none" w:sz="0" w:space="0" w:color="auto"/>
          </w:divBdr>
        </w:div>
        <w:div w:id="531455469">
          <w:marLeft w:val="480"/>
          <w:marRight w:val="0"/>
          <w:marTop w:val="0"/>
          <w:marBottom w:val="0"/>
          <w:divBdr>
            <w:top w:val="none" w:sz="0" w:space="0" w:color="auto"/>
            <w:left w:val="none" w:sz="0" w:space="0" w:color="auto"/>
            <w:bottom w:val="none" w:sz="0" w:space="0" w:color="auto"/>
            <w:right w:val="none" w:sz="0" w:space="0" w:color="auto"/>
          </w:divBdr>
        </w:div>
        <w:div w:id="1681197617">
          <w:marLeft w:val="480"/>
          <w:marRight w:val="0"/>
          <w:marTop w:val="0"/>
          <w:marBottom w:val="0"/>
          <w:divBdr>
            <w:top w:val="none" w:sz="0" w:space="0" w:color="auto"/>
            <w:left w:val="none" w:sz="0" w:space="0" w:color="auto"/>
            <w:bottom w:val="none" w:sz="0" w:space="0" w:color="auto"/>
            <w:right w:val="none" w:sz="0" w:space="0" w:color="auto"/>
          </w:divBdr>
        </w:div>
        <w:div w:id="354700380">
          <w:marLeft w:val="480"/>
          <w:marRight w:val="0"/>
          <w:marTop w:val="0"/>
          <w:marBottom w:val="0"/>
          <w:divBdr>
            <w:top w:val="none" w:sz="0" w:space="0" w:color="auto"/>
            <w:left w:val="none" w:sz="0" w:space="0" w:color="auto"/>
            <w:bottom w:val="none" w:sz="0" w:space="0" w:color="auto"/>
            <w:right w:val="none" w:sz="0" w:space="0" w:color="auto"/>
          </w:divBdr>
        </w:div>
        <w:div w:id="293828674">
          <w:marLeft w:val="480"/>
          <w:marRight w:val="0"/>
          <w:marTop w:val="0"/>
          <w:marBottom w:val="0"/>
          <w:divBdr>
            <w:top w:val="none" w:sz="0" w:space="0" w:color="auto"/>
            <w:left w:val="none" w:sz="0" w:space="0" w:color="auto"/>
            <w:bottom w:val="none" w:sz="0" w:space="0" w:color="auto"/>
            <w:right w:val="none" w:sz="0" w:space="0" w:color="auto"/>
          </w:divBdr>
        </w:div>
        <w:div w:id="652492303">
          <w:marLeft w:val="480"/>
          <w:marRight w:val="0"/>
          <w:marTop w:val="0"/>
          <w:marBottom w:val="0"/>
          <w:divBdr>
            <w:top w:val="none" w:sz="0" w:space="0" w:color="auto"/>
            <w:left w:val="none" w:sz="0" w:space="0" w:color="auto"/>
            <w:bottom w:val="none" w:sz="0" w:space="0" w:color="auto"/>
            <w:right w:val="none" w:sz="0" w:space="0" w:color="auto"/>
          </w:divBdr>
        </w:div>
        <w:div w:id="1907565321">
          <w:marLeft w:val="480"/>
          <w:marRight w:val="0"/>
          <w:marTop w:val="0"/>
          <w:marBottom w:val="0"/>
          <w:divBdr>
            <w:top w:val="none" w:sz="0" w:space="0" w:color="auto"/>
            <w:left w:val="none" w:sz="0" w:space="0" w:color="auto"/>
            <w:bottom w:val="none" w:sz="0" w:space="0" w:color="auto"/>
            <w:right w:val="none" w:sz="0" w:space="0" w:color="auto"/>
          </w:divBdr>
        </w:div>
        <w:div w:id="329602994">
          <w:marLeft w:val="480"/>
          <w:marRight w:val="0"/>
          <w:marTop w:val="0"/>
          <w:marBottom w:val="0"/>
          <w:divBdr>
            <w:top w:val="none" w:sz="0" w:space="0" w:color="auto"/>
            <w:left w:val="none" w:sz="0" w:space="0" w:color="auto"/>
            <w:bottom w:val="none" w:sz="0" w:space="0" w:color="auto"/>
            <w:right w:val="none" w:sz="0" w:space="0" w:color="auto"/>
          </w:divBdr>
        </w:div>
        <w:div w:id="1896817728">
          <w:marLeft w:val="480"/>
          <w:marRight w:val="0"/>
          <w:marTop w:val="0"/>
          <w:marBottom w:val="0"/>
          <w:divBdr>
            <w:top w:val="none" w:sz="0" w:space="0" w:color="auto"/>
            <w:left w:val="none" w:sz="0" w:space="0" w:color="auto"/>
            <w:bottom w:val="none" w:sz="0" w:space="0" w:color="auto"/>
            <w:right w:val="none" w:sz="0" w:space="0" w:color="auto"/>
          </w:divBdr>
        </w:div>
        <w:div w:id="873691566">
          <w:marLeft w:val="480"/>
          <w:marRight w:val="0"/>
          <w:marTop w:val="0"/>
          <w:marBottom w:val="0"/>
          <w:divBdr>
            <w:top w:val="none" w:sz="0" w:space="0" w:color="auto"/>
            <w:left w:val="none" w:sz="0" w:space="0" w:color="auto"/>
            <w:bottom w:val="none" w:sz="0" w:space="0" w:color="auto"/>
            <w:right w:val="none" w:sz="0" w:space="0" w:color="auto"/>
          </w:divBdr>
        </w:div>
        <w:div w:id="970983142">
          <w:marLeft w:val="480"/>
          <w:marRight w:val="0"/>
          <w:marTop w:val="0"/>
          <w:marBottom w:val="0"/>
          <w:divBdr>
            <w:top w:val="none" w:sz="0" w:space="0" w:color="auto"/>
            <w:left w:val="none" w:sz="0" w:space="0" w:color="auto"/>
            <w:bottom w:val="none" w:sz="0" w:space="0" w:color="auto"/>
            <w:right w:val="none" w:sz="0" w:space="0" w:color="auto"/>
          </w:divBdr>
        </w:div>
        <w:div w:id="1013335633">
          <w:marLeft w:val="480"/>
          <w:marRight w:val="0"/>
          <w:marTop w:val="0"/>
          <w:marBottom w:val="0"/>
          <w:divBdr>
            <w:top w:val="none" w:sz="0" w:space="0" w:color="auto"/>
            <w:left w:val="none" w:sz="0" w:space="0" w:color="auto"/>
            <w:bottom w:val="none" w:sz="0" w:space="0" w:color="auto"/>
            <w:right w:val="none" w:sz="0" w:space="0" w:color="auto"/>
          </w:divBdr>
        </w:div>
        <w:div w:id="994261090">
          <w:marLeft w:val="480"/>
          <w:marRight w:val="0"/>
          <w:marTop w:val="0"/>
          <w:marBottom w:val="0"/>
          <w:divBdr>
            <w:top w:val="none" w:sz="0" w:space="0" w:color="auto"/>
            <w:left w:val="none" w:sz="0" w:space="0" w:color="auto"/>
            <w:bottom w:val="none" w:sz="0" w:space="0" w:color="auto"/>
            <w:right w:val="none" w:sz="0" w:space="0" w:color="auto"/>
          </w:divBdr>
        </w:div>
        <w:div w:id="405225204">
          <w:marLeft w:val="480"/>
          <w:marRight w:val="0"/>
          <w:marTop w:val="0"/>
          <w:marBottom w:val="0"/>
          <w:divBdr>
            <w:top w:val="none" w:sz="0" w:space="0" w:color="auto"/>
            <w:left w:val="none" w:sz="0" w:space="0" w:color="auto"/>
            <w:bottom w:val="none" w:sz="0" w:space="0" w:color="auto"/>
            <w:right w:val="none" w:sz="0" w:space="0" w:color="auto"/>
          </w:divBdr>
        </w:div>
        <w:div w:id="560411220">
          <w:marLeft w:val="480"/>
          <w:marRight w:val="0"/>
          <w:marTop w:val="0"/>
          <w:marBottom w:val="0"/>
          <w:divBdr>
            <w:top w:val="none" w:sz="0" w:space="0" w:color="auto"/>
            <w:left w:val="none" w:sz="0" w:space="0" w:color="auto"/>
            <w:bottom w:val="none" w:sz="0" w:space="0" w:color="auto"/>
            <w:right w:val="none" w:sz="0" w:space="0" w:color="auto"/>
          </w:divBdr>
        </w:div>
        <w:div w:id="1671366544">
          <w:marLeft w:val="480"/>
          <w:marRight w:val="0"/>
          <w:marTop w:val="0"/>
          <w:marBottom w:val="0"/>
          <w:divBdr>
            <w:top w:val="none" w:sz="0" w:space="0" w:color="auto"/>
            <w:left w:val="none" w:sz="0" w:space="0" w:color="auto"/>
            <w:bottom w:val="none" w:sz="0" w:space="0" w:color="auto"/>
            <w:right w:val="none" w:sz="0" w:space="0" w:color="auto"/>
          </w:divBdr>
        </w:div>
        <w:div w:id="957954096">
          <w:marLeft w:val="480"/>
          <w:marRight w:val="0"/>
          <w:marTop w:val="0"/>
          <w:marBottom w:val="0"/>
          <w:divBdr>
            <w:top w:val="none" w:sz="0" w:space="0" w:color="auto"/>
            <w:left w:val="none" w:sz="0" w:space="0" w:color="auto"/>
            <w:bottom w:val="none" w:sz="0" w:space="0" w:color="auto"/>
            <w:right w:val="none" w:sz="0" w:space="0" w:color="auto"/>
          </w:divBdr>
        </w:div>
        <w:div w:id="363291176">
          <w:marLeft w:val="480"/>
          <w:marRight w:val="0"/>
          <w:marTop w:val="0"/>
          <w:marBottom w:val="0"/>
          <w:divBdr>
            <w:top w:val="none" w:sz="0" w:space="0" w:color="auto"/>
            <w:left w:val="none" w:sz="0" w:space="0" w:color="auto"/>
            <w:bottom w:val="none" w:sz="0" w:space="0" w:color="auto"/>
            <w:right w:val="none" w:sz="0" w:space="0" w:color="auto"/>
          </w:divBdr>
        </w:div>
        <w:div w:id="803423360">
          <w:marLeft w:val="480"/>
          <w:marRight w:val="0"/>
          <w:marTop w:val="0"/>
          <w:marBottom w:val="0"/>
          <w:divBdr>
            <w:top w:val="none" w:sz="0" w:space="0" w:color="auto"/>
            <w:left w:val="none" w:sz="0" w:space="0" w:color="auto"/>
            <w:bottom w:val="none" w:sz="0" w:space="0" w:color="auto"/>
            <w:right w:val="none" w:sz="0" w:space="0" w:color="auto"/>
          </w:divBdr>
        </w:div>
        <w:div w:id="1926307444">
          <w:marLeft w:val="480"/>
          <w:marRight w:val="0"/>
          <w:marTop w:val="0"/>
          <w:marBottom w:val="0"/>
          <w:divBdr>
            <w:top w:val="none" w:sz="0" w:space="0" w:color="auto"/>
            <w:left w:val="none" w:sz="0" w:space="0" w:color="auto"/>
            <w:bottom w:val="none" w:sz="0" w:space="0" w:color="auto"/>
            <w:right w:val="none" w:sz="0" w:space="0" w:color="auto"/>
          </w:divBdr>
        </w:div>
        <w:div w:id="1218250090">
          <w:marLeft w:val="480"/>
          <w:marRight w:val="0"/>
          <w:marTop w:val="0"/>
          <w:marBottom w:val="0"/>
          <w:divBdr>
            <w:top w:val="none" w:sz="0" w:space="0" w:color="auto"/>
            <w:left w:val="none" w:sz="0" w:space="0" w:color="auto"/>
            <w:bottom w:val="none" w:sz="0" w:space="0" w:color="auto"/>
            <w:right w:val="none" w:sz="0" w:space="0" w:color="auto"/>
          </w:divBdr>
        </w:div>
        <w:div w:id="748964638">
          <w:marLeft w:val="480"/>
          <w:marRight w:val="0"/>
          <w:marTop w:val="0"/>
          <w:marBottom w:val="0"/>
          <w:divBdr>
            <w:top w:val="none" w:sz="0" w:space="0" w:color="auto"/>
            <w:left w:val="none" w:sz="0" w:space="0" w:color="auto"/>
            <w:bottom w:val="none" w:sz="0" w:space="0" w:color="auto"/>
            <w:right w:val="none" w:sz="0" w:space="0" w:color="auto"/>
          </w:divBdr>
        </w:div>
        <w:div w:id="1632900410">
          <w:marLeft w:val="480"/>
          <w:marRight w:val="0"/>
          <w:marTop w:val="0"/>
          <w:marBottom w:val="0"/>
          <w:divBdr>
            <w:top w:val="none" w:sz="0" w:space="0" w:color="auto"/>
            <w:left w:val="none" w:sz="0" w:space="0" w:color="auto"/>
            <w:bottom w:val="none" w:sz="0" w:space="0" w:color="auto"/>
            <w:right w:val="none" w:sz="0" w:space="0" w:color="auto"/>
          </w:divBdr>
        </w:div>
        <w:div w:id="1581990049">
          <w:marLeft w:val="480"/>
          <w:marRight w:val="0"/>
          <w:marTop w:val="0"/>
          <w:marBottom w:val="0"/>
          <w:divBdr>
            <w:top w:val="none" w:sz="0" w:space="0" w:color="auto"/>
            <w:left w:val="none" w:sz="0" w:space="0" w:color="auto"/>
            <w:bottom w:val="none" w:sz="0" w:space="0" w:color="auto"/>
            <w:right w:val="none" w:sz="0" w:space="0" w:color="auto"/>
          </w:divBdr>
        </w:div>
        <w:div w:id="90395152">
          <w:marLeft w:val="480"/>
          <w:marRight w:val="0"/>
          <w:marTop w:val="0"/>
          <w:marBottom w:val="0"/>
          <w:divBdr>
            <w:top w:val="none" w:sz="0" w:space="0" w:color="auto"/>
            <w:left w:val="none" w:sz="0" w:space="0" w:color="auto"/>
            <w:bottom w:val="none" w:sz="0" w:space="0" w:color="auto"/>
            <w:right w:val="none" w:sz="0" w:space="0" w:color="auto"/>
          </w:divBdr>
        </w:div>
        <w:div w:id="1356808049">
          <w:marLeft w:val="480"/>
          <w:marRight w:val="0"/>
          <w:marTop w:val="0"/>
          <w:marBottom w:val="0"/>
          <w:divBdr>
            <w:top w:val="none" w:sz="0" w:space="0" w:color="auto"/>
            <w:left w:val="none" w:sz="0" w:space="0" w:color="auto"/>
            <w:bottom w:val="none" w:sz="0" w:space="0" w:color="auto"/>
            <w:right w:val="none" w:sz="0" w:space="0" w:color="auto"/>
          </w:divBdr>
        </w:div>
        <w:div w:id="2100904038">
          <w:marLeft w:val="480"/>
          <w:marRight w:val="0"/>
          <w:marTop w:val="0"/>
          <w:marBottom w:val="0"/>
          <w:divBdr>
            <w:top w:val="none" w:sz="0" w:space="0" w:color="auto"/>
            <w:left w:val="none" w:sz="0" w:space="0" w:color="auto"/>
            <w:bottom w:val="none" w:sz="0" w:space="0" w:color="auto"/>
            <w:right w:val="none" w:sz="0" w:space="0" w:color="auto"/>
          </w:divBdr>
        </w:div>
        <w:div w:id="732390701">
          <w:marLeft w:val="480"/>
          <w:marRight w:val="0"/>
          <w:marTop w:val="0"/>
          <w:marBottom w:val="0"/>
          <w:divBdr>
            <w:top w:val="none" w:sz="0" w:space="0" w:color="auto"/>
            <w:left w:val="none" w:sz="0" w:space="0" w:color="auto"/>
            <w:bottom w:val="none" w:sz="0" w:space="0" w:color="auto"/>
            <w:right w:val="none" w:sz="0" w:space="0" w:color="auto"/>
          </w:divBdr>
        </w:div>
        <w:div w:id="77750466">
          <w:marLeft w:val="480"/>
          <w:marRight w:val="0"/>
          <w:marTop w:val="0"/>
          <w:marBottom w:val="0"/>
          <w:divBdr>
            <w:top w:val="none" w:sz="0" w:space="0" w:color="auto"/>
            <w:left w:val="none" w:sz="0" w:space="0" w:color="auto"/>
            <w:bottom w:val="none" w:sz="0" w:space="0" w:color="auto"/>
            <w:right w:val="none" w:sz="0" w:space="0" w:color="auto"/>
          </w:divBdr>
        </w:div>
        <w:div w:id="190581641">
          <w:marLeft w:val="480"/>
          <w:marRight w:val="0"/>
          <w:marTop w:val="0"/>
          <w:marBottom w:val="0"/>
          <w:divBdr>
            <w:top w:val="none" w:sz="0" w:space="0" w:color="auto"/>
            <w:left w:val="none" w:sz="0" w:space="0" w:color="auto"/>
            <w:bottom w:val="none" w:sz="0" w:space="0" w:color="auto"/>
            <w:right w:val="none" w:sz="0" w:space="0" w:color="auto"/>
          </w:divBdr>
        </w:div>
        <w:div w:id="398676157">
          <w:marLeft w:val="480"/>
          <w:marRight w:val="0"/>
          <w:marTop w:val="0"/>
          <w:marBottom w:val="0"/>
          <w:divBdr>
            <w:top w:val="none" w:sz="0" w:space="0" w:color="auto"/>
            <w:left w:val="none" w:sz="0" w:space="0" w:color="auto"/>
            <w:bottom w:val="none" w:sz="0" w:space="0" w:color="auto"/>
            <w:right w:val="none" w:sz="0" w:space="0" w:color="auto"/>
          </w:divBdr>
        </w:div>
        <w:div w:id="140467371">
          <w:marLeft w:val="480"/>
          <w:marRight w:val="0"/>
          <w:marTop w:val="0"/>
          <w:marBottom w:val="0"/>
          <w:divBdr>
            <w:top w:val="none" w:sz="0" w:space="0" w:color="auto"/>
            <w:left w:val="none" w:sz="0" w:space="0" w:color="auto"/>
            <w:bottom w:val="none" w:sz="0" w:space="0" w:color="auto"/>
            <w:right w:val="none" w:sz="0" w:space="0" w:color="auto"/>
          </w:divBdr>
        </w:div>
        <w:div w:id="1018896844">
          <w:marLeft w:val="480"/>
          <w:marRight w:val="0"/>
          <w:marTop w:val="0"/>
          <w:marBottom w:val="0"/>
          <w:divBdr>
            <w:top w:val="none" w:sz="0" w:space="0" w:color="auto"/>
            <w:left w:val="none" w:sz="0" w:space="0" w:color="auto"/>
            <w:bottom w:val="none" w:sz="0" w:space="0" w:color="auto"/>
            <w:right w:val="none" w:sz="0" w:space="0" w:color="auto"/>
          </w:divBdr>
        </w:div>
        <w:div w:id="526256134">
          <w:marLeft w:val="480"/>
          <w:marRight w:val="0"/>
          <w:marTop w:val="0"/>
          <w:marBottom w:val="0"/>
          <w:divBdr>
            <w:top w:val="none" w:sz="0" w:space="0" w:color="auto"/>
            <w:left w:val="none" w:sz="0" w:space="0" w:color="auto"/>
            <w:bottom w:val="none" w:sz="0" w:space="0" w:color="auto"/>
            <w:right w:val="none" w:sz="0" w:space="0" w:color="auto"/>
          </w:divBdr>
        </w:div>
        <w:div w:id="1537622253">
          <w:marLeft w:val="480"/>
          <w:marRight w:val="0"/>
          <w:marTop w:val="0"/>
          <w:marBottom w:val="0"/>
          <w:divBdr>
            <w:top w:val="none" w:sz="0" w:space="0" w:color="auto"/>
            <w:left w:val="none" w:sz="0" w:space="0" w:color="auto"/>
            <w:bottom w:val="none" w:sz="0" w:space="0" w:color="auto"/>
            <w:right w:val="none" w:sz="0" w:space="0" w:color="auto"/>
          </w:divBdr>
        </w:div>
        <w:div w:id="1720743651">
          <w:marLeft w:val="480"/>
          <w:marRight w:val="0"/>
          <w:marTop w:val="0"/>
          <w:marBottom w:val="0"/>
          <w:divBdr>
            <w:top w:val="none" w:sz="0" w:space="0" w:color="auto"/>
            <w:left w:val="none" w:sz="0" w:space="0" w:color="auto"/>
            <w:bottom w:val="none" w:sz="0" w:space="0" w:color="auto"/>
            <w:right w:val="none" w:sz="0" w:space="0" w:color="auto"/>
          </w:divBdr>
        </w:div>
        <w:div w:id="335231707">
          <w:marLeft w:val="480"/>
          <w:marRight w:val="0"/>
          <w:marTop w:val="0"/>
          <w:marBottom w:val="0"/>
          <w:divBdr>
            <w:top w:val="none" w:sz="0" w:space="0" w:color="auto"/>
            <w:left w:val="none" w:sz="0" w:space="0" w:color="auto"/>
            <w:bottom w:val="none" w:sz="0" w:space="0" w:color="auto"/>
            <w:right w:val="none" w:sz="0" w:space="0" w:color="auto"/>
          </w:divBdr>
        </w:div>
        <w:div w:id="247882160">
          <w:marLeft w:val="480"/>
          <w:marRight w:val="0"/>
          <w:marTop w:val="0"/>
          <w:marBottom w:val="0"/>
          <w:divBdr>
            <w:top w:val="none" w:sz="0" w:space="0" w:color="auto"/>
            <w:left w:val="none" w:sz="0" w:space="0" w:color="auto"/>
            <w:bottom w:val="none" w:sz="0" w:space="0" w:color="auto"/>
            <w:right w:val="none" w:sz="0" w:space="0" w:color="auto"/>
          </w:divBdr>
        </w:div>
        <w:div w:id="1330212389">
          <w:marLeft w:val="480"/>
          <w:marRight w:val="0"/>
          <w:marTop w:val="0"/>
          <w:marBottom w:val="0"/>
          <w:divBdr>
            <w:top w:val="none" w:sz="0" w:space="0" w:color="auto"/>
            <w:left w:val="none" w:sz="0" w:space="0" w:color="auto"/>
            <w:bottom w:val="none" w:sz="0" w:space="0" w:color="auto"/>
            <w:right w:val="none" w:sz="0" w:space="0" w:color="auto"/>
          </w:divBdr>
        </w:div>
        <w:div w:id="967972282">
          <w:marLeft w:val="480"/>
          <w:marRight w:val="0"/>
          <w:marTop w:val="0"/>
          <w:marBottom w:val="0"/>
          <w:divBdr>
            <w:top w:val="none" w:sz="0" w:space="0" w:color="auto"/>
            <w:left w:val="none" w:sz="0" w:space="0" w:color="auto"/>
            <w:bottom w:val="none" w:sz="0" w:space="0" w:color="auto"/>
            <w:right w:val="none" w:sz="0" w:space="0" w:color="auto"/>
          </w:divBdr>
        </w:div>
        <w:div w:id="348602277">
          <w:marLeft w:val="480"/>
          <w:marRight w:val="0"/>
          <w:marTop w:val="0"/>
          <w:marBottom w:val="0"/>
          <w:divBdr>
            <w:top w:val="none" w:sz="0" w:space="0" w:color="auto"/>
            <w:left w:val="none" w:sz="0" w:space="0" w:color="auto"/>
            <w:bottom w:val="none" w:sz="0" w:space="0" w:color="auto"/>
            <w:right w:val="none" w:sz="0" w:space="0" w:color="auto"/>
          </w:divBdr>
        </w:div>
      </w:divsChild>
    </w:div>
    <w:div w:id="642320438">
      <w:bodyDiv w:val="1"/>
      <w:marLeft w:val="0"/>
      <w:marRight w:val="0"/>
      <w:marTop w:val="0"/>
      <w:marBottom w:val="0"/>
      <w:divBdr>
        <w:top w:val="none" w:sz="0" w:space="0" w:color="auto"/>
        <w:left w:val="none" w:sz="0" w:space="0" w:color="auto"/>
        <w:bottom w:val="none" w:sz="0" w:space="0" w:color="auto"/>
        <w:right w:val="none" w:sz="0" w:space="0" w:color="auto"/>
      </w:divBdr>
    </w:div>
    <w:div w:id="644895829">
      <w:bodyDiv w:val="1"/>
      <w:marLeft w:val="0"/>
      <w:marRight w:val="0"/>
      <w:marTop w:val="0"/>
      <w:marBottom w:val="0"/>
      <w:divBdr>
        <w:top w:val="none" w:sz="0" w:space="0" w:color="auto"/>
        <w:left w:val="none" w:sz="0" w:space="0" w:color="auto"/>
        <w:bottom w:val="none" w:sz="0" w:space="0" w:color="auto"/>
        <w:right w:val="none" w:sz="0" w:space="0" w:color="auto"/>
      </w:divBdr>
    </w:div>
    <w:div w:id="645205376">
      <w:bodyDiv w:val="1"/>
      <w:marLeft w:val="0"/>
      <w:marRight w:val="0"/>
      <w:marTop w:val="0"/>
      <w:marBottom w:val="0"/>
      <w:divBdr>
        <w:top w:val="none" w:sz="0" w:space="0" w:color="auto"/>
        <w:left w:val="none" w:sz="0" w:space="0" w:color="auto"/>
        <w:bottom w:val="none" w:sz="0" w:space="0" w:color="auto"/>
        <w:right w:val="none" w:sz="0" w:space="0" w:color="auto"/>
      </w:divBdr>
      <w:divsChild>
        <w:div w:id="1339692000">
          <w:marLeft w:val="480"/>
          <w:marRight w:val="0"/>
          <w:marTop w:val="0"/>
          <w:marBottom w:val="0"/>
          <w:divBdr>
            <w:top w:val="none" w:sz="0" w:space="0" w:color="auto"/>
            <w:left w:val="none" w:sz="0" w:space="0" w:color="auto"/>
            <w:bottom w:val="none" w:sz="0" w:space="0" w:color="auto"/>
            <w:right w:val="none" w:sz="0" w:space="0" w:color="auto"/>
          </w:divBdr>
        </w:div>
        <w:div w:id="2076010306">
          <w:marLeft w:val="480"/>
          <w:marRight w:val="0"/>
          <w:marTop w:val="0"/>
          <w:marBottom w:val="0"/>
          <w:divBdr>
            <w:top w:val="none" w:sz="0" w:space="0" w:color="auto"/>
            <w:left w:val="none" w:sz="0" w:space="0" w:color="auto"/>
            <w:bottom w:val="none" w:sz="0" w:space="0" w:color="auto"/>
            <w:right w:val="none" w:sz="0" w:space="0" w:color="auto"/>
          </w:divBdr>
        </w:div>
        <w:div w:id="1903982324">
          <w:marLeft w:val="480"/>
          <w:marRight w:val="0"/>
          <w:marTop w:val="0"/>
          <w:marBottom w:val="0"/>
          <w:divBdr>
            <w:top w:val="none" w:sz="0" w:space="0" w:color="auto"/>
            <w:left w:val="none" w:sz="0" w:space="0" w:color="auto"/>
            <w:bottom w:val="none" w:sz="0" w:space="0" w:color="auto"/>
            <w:right w:val="none" w:sz="0" w:space="0" w:color="auto"/>
          </w:divBdr>
        </w:div>
        <w:div w:id="217205086">
          <w:marLeft w:val="480"/>
          <w:marRight w:val="0"/>
          <w:marTop w:val="0"/>
          <w:marBottom w:val="0"/>
          <w:divBdr>
            <w:top w:val="none" w:sz="0" w:space="0" w:color="auto"/>
            <w:left w:val="none" w:sz="0" w:space="0" w:color="auto"/>
            <w:bottom w:val="none" w:sz="0" w:space="0" w:color="auto"/>
            <w:right w:val="none" w:sz="0" w:space="0" w:color="auto"/>
          </w:divBdr>
        </w:div>
        <w:div w:id="723404548">
          <w:marLeft w:val="480"/>
          <w:marRight w:val="0"/>
          <w:marTop w:val="0"/>
          <w:marBottom w:val="0"/>
          <w:divBdr>
            <w:top w:val="none" w:sz="0" w:space="0" w:color="auto"/>
            <w:left w:val="none" w:sz="0" w:space="0" w:color="auto"/>
            <w:bottom w:val="none" w:sz="0" w:space="0" w:color="auto"/>
            <w:right w:val="none" w:sz="0" w:space="0" w:color="auto"/>
          </w:divBdr>
        </w:div>
        <w:div w:id="154957177">
          <w:marLeft w:val="480"/>
          <w:marRight w:val="0"/>
          <w:marTop w:val="0"/>
          <w:marBottom w:val="0"/>
          <w:divBdr>
            <w:top w:val="none" w:sz="0" w:space="0" w:color="auto"/>
            <w:left w:val="none" w:sz="0" w:space="0" w:color="auto"/>
            <w:bottom w:val="none" w:sz="0" w:space="0" w:color="auto"/>
            <w:right w:val="none" w:sz="0" w:space="0" w:color="auto"/>
          </w:divBdr>
        </w:div>
        <w:div w:id="1343126772">
          <w:marLeft w:val="480"/>
          <w:marRight w:val="0"/>
          <w:marTop w:val="0"/>
          <w:marBottom w:val="0"/>
          <w:divBdr>
            <w:top w:val="none" w:sz="0" w:space="0" w:color="auto"/>
            <w:left w:val="none" w:sz="0" w:space="0" w:color="auto"/>
            <w:bottom w:val="none" w:sz="0" w:space="0" w:color="auto"/>
            <w:right w:val="none" w:sz="0" w:space="0" w:color="auto"/>
          </w:divBdr>
        </w:div>
        <w:div w:id="988287633">
          <w:marLeft w:val="480"/>
          <w:marRight w:val="0"/>
          <w:marTop w:val="0"/>
          <w:marBottom w:val="0"/>
          <w:divBdr>
            <w:top w:val="none" w:sz="0" w:space="0" w:color="auto"/>
            <w:left w:val="none" w:sz="0" w:space="0" w:color="auto"/>
            <w:bottom w:val="none" w:sz="0" w:space="0" w:color="auto"/>
            <w:right w:val="none" w:sz="0" w:space="0" w:color="auto"/>
          </w:divBdr>
        </w:div>
        <w:div w:id="1122765661">
          <w:marLeft w:val="480"/>
          <w:marRight w:val="0"/>
          <w:marTop w:val="0"/>
          <w:marBottom w:val="0"/>
          <w:divBdr>
            <w:top w:val="none" w:sz="0" w:space="0" w:color="auto"/>
            <w:left w:val="none" w:sz="0" w:space="0" w:color="auto"/>
            <w:bottom w:val="none" w:sz="0" w:space="0" w:color="auto"/>
            <w:right w:val="none" w:sz="0" w:space="0" w:color="auto"/>
          </w:divBdr>
        </w:div>
        <w:div w:id="1747146777">
          <w:marLeft w:val="480"/>
          <w:marRight w:val="0"/>
          <w:marTop w:val="0"/>
          <w:marBottom w:val="0"/>
          <w:divBdr>
            <w:top w:val="none" w:sz="0" w:space="0" w:color="auto"/>
            <w:left w:val="none" w:sz="0" w:space="0" w:color="auto"/>
            <w:bottom w:val="none" w:sz="0" w:space="0" w:color="auto"/>
            <w:right w:val="none" w:sz="0" w:space="0" w:color="auto"/>
          </w:divBdr>
        </w:div>
        <w:div w:id="1509832104">
          <w:marLeft w:val="480"/>
          <w:marRight w:val="0"/>
          <w:marTop w:val="0"/>
          <w:marBottom w:val="0"/>
          <w:divBdr>
            <w:top w:val="none" w:sz="0" w:space="0" w:color="auto"/>
            <w:left w:val="none" w:sz="0" w:space="0" w:color="auto"/>
            <w:bottom w:val="none" w:sz="0" w:space="0" w:color="auto"/>
            <w:right w:val="none" w:sz="0" w:space="0" w:color="auto"/>
          </w:divBdr>
        </w:div>
        <w:div w:id="239825583">
          <w:marLeft w:val="480"/>
          <w:marRight w:val="0"/>
          <w:marTop w:val="0"/>
          <w:marBottom w:val="0"/>
          <w:divBdr>
            <w:top w:val="none" w:sz="0" w:space="0" w:color="auto"/>
            <w:left w:val="none" w:sz="0" w:space="0" w:color="auto"/>
            <w:bottom w:val="none" w:sz="0" w:space="0" w:color="auto"/>
            <w:right w:val="none" w:sz="0" w:space="0" w:color="auto"/>
          </w:divBdr>
        </w:div>
        <w:div w:id="1251892114">
          <w:marLeft w:val="480"/>
          <w:marRight w:val="0"/>
          <w:marTop w:val="0"/>
          <w:marBottom w:val="0"/>
          <w:divBdr>
            <w:top w:val="none" w:sz="0" w:space="0" w:color="auto"/>
            <w:left w:val="none" w:sz="0" w:space="0" w:color="auto"/>
            <w:bottom w:val="none" w:sz="0" w:space="0" w:color="auto"/>
            <w:right w:val="none" w:sz="0" w:space="0" w:color="auto"/>
          </w:divBdr>
        </w:div>
        <w:div w:id="7683689">
          <w:marLeft w:val="480"/>
          <w:marRight w:val="0"/>
          <w:marTop w:val="0"/>
          <w:marBottom w:val="0"/>
          <w:divBdr>
            <w:top w:val="none" w:sz="0" w:space="0" w:color="auto"/>
            <w:left w:val="none" w:sz="0" w:space="0" w:color="auto"/>
            <w:bottom w:val="none" w:sz="0" w:space="0" w:color="auto"/>
            <w:right w:val="none" w:sz="0" w:space="0" w:color="auto"/>
          </w:divBdr>
        </w:div>
        <w:div w:id="1685083945">
          <w:marLeft w:val="480"/>
          <w:marRight w:val="0"/>
          <w:marTop w:val="0"/>
          <w:marBottom w:val="0"/>
          <w:divBdr>
            <w:top w:val="none" w:sz="0" w:space="0" w:color="auto"/>
            <w:left w:val="none" w:sz="0" w:space="0" w:color="auto"/>
            <w:bottom w:val="none" w:sz="0" w:space="0" w:color="auto"/>
            <w:right w:val="none" w:sz="0" w:space="0" w:color="auto"/>
          </w:divBdr>
        </w:div>
        <w:div w:id="1927104999">
          <w:marLeft w:val="480"/>
          <w:marRight w:val="0"/>
          <w:marTop w:val="0"/>
          <w:marBottom w:val="0"/>
          <w:divBdr>
            <w:top w:val="none" w:sz="0" w:space="0" w:color="auto"/>
            <w:left w:val="none" w:sz="0" w:space="0" w:color="auto"/>
            <w:bottom w:val="none" w:sz="0" w:space="0" w:color="auto"/>
            <w:right w:val="none" w:sz="0" w:space="0" w:color="auto"/>
          </w:divBdr>
        </w:div>
        <w:div w:id="1109426009">
          <w:marLeft w:val="480"/>
          <w:marRight w:val="0"/>
          <w:marTop w:val="0"/>
          <w:marBottom w:val="0"/>
          <w:divBdr>
            <w:top w:val="none" w:sz="0" w:space="0" w:color="auto"/>
            <w:left w:val="none" w:sz="0" w:space="0" w:color="auto"/>
            <w:bottom w:val="none" w:sz="0" w:space="0" w:color="auto"/>
            <w:right w:val="none" w:sz="0" w:space="0" w:color="auto"/>
          </w:divBdr>
        </w:div>
        <w:div w:id="839933972">
          <w:marLeft w:val="480"/>
          <w:marRight w:val="0"/>
          <w:marTop w:val="0"/>
          <w:marBottom w:val="0"/>
          <w:divBdr>
            <w:top w:val="none" w:sz="0" w:space="0" w:color="auto"/>
            <w:left w:val="none" w:sz="0" w:space="0" w:color="auto"/>
            <w:bottom w:val="none" w:sz="0" w:space="0" w:color="auto"/>
            <w:right w:val="none" w:sz="0" w:space="0" w:color="auto"/>
          </w:divBdr>
        </w:div>
        <w:div w:id="1959726138">
          <w:marLeft w:val="480"/>
          <w:marRight w:val="0"/>
          <w:marTop w:val="0"/>
          <w:marBottom w:val="0"/>
          <w:divBdr>
            <w:top w:val="none" w:sz="0" w:space="0" w:color="auto"/>
            <w:left w:val="none" w:sz="0" w:space="0" w:color="auto"/>
            <w:bottom w:val="none" w:sz="0" w:space="0" w:color="auto"/>
            <w:right w:val="none" w:sz="0" w:space="0" w:color="auto"/>
          </w:divBdr>
        </w:div>
        <w:div w:id="610668230">
          <w:marLeft w:val="480"/>
          <w:marRight w:val="0"/>
          <w:marTop w:val="0"/>
          <w:marBottom w:val="0"/>
          <w:divBdr>
            <w:top w:val="none" w:sz="0" w:space="0" w:color="auto"/>
            <w:left w:val="none" w:sz="0" w:space="0" w:color="auto"/>
            <w:bottom w:val="none" w:sz="0" w:space="0" w:color="auto"/>
            <w:right w:val="none" w:sz="0" w:space="0" w:color="auto"/>
          </w:divBdr>
        </w:div>
        <w:div w:id="1538422559">
          <w:marLeft w:val="480"/>
          <w:marRight w:val="0"/>
          <w:marTop w:val="0"/>
          <w:marBottom w:val="0"/>
          <w:divBdr>
            <w:top w:val="none" w:sz="0" w:space="0" w:color="auto"/>
            <w:left w:val="none" w:sz="0" w:space="0" w:color="auto"/>
            <w:bottom w:val="none" w:sz="0" w:space="0" w:color="auto"/>
            <w:right w:val="none" w:sz="0" w:space="0" w:color="auto"/>
          </w:divBdr>
        </w:div>
        <w:div w:id="86998600">
          <w:marLeft w:val="480"/>
          <w:marRight w:val="0"/>
          <w:marTop w:val="0"/>
          <w:marBottom w:val="0"/>
          <w:divBdr>
            <w:top w:val="none" w:sz="0" w:space="0" w:color="auto"/>
            <w:left w:val="none" w:sz="0" w:space="0" w:color="auto"/>
            <w:bottom w:val="none" w:sz="0" w:space="0" w:color="auto"/>
            <w:right w:val="none" w:sz="0" w:space="0" w:color="auto"/>
          </w:divBdr>
        </w:div>
        <w:div w:id="1175995268">
          <w:marLeft w:val="480"/>
          <w:marRight w:val="0"/>
          <w:marTop w:val="0"/>
          <w:marBottom w:val="0"/>
          <w:divBdr>
            <w:top w:val="none" w:sz="0" w:space="0" w:color="auto"/>
            <w:left w:val="none" w:sz="0" w:space="0" w:color="auto"/>
            <w:bottom w:val="none" w:sz="0" w:space="0" w:color="auto"/>
            <w:right w:val="none" w:sz="0" w:space="0" w:color="auto"/>
          </w:divBdr>
        </w:div>
        <w:div w:id="1098217064">
          <w:marLeft w:val="480"/>
          <w:marRight w:val="0"/>
          <w:marTop w:val="0"/>
          <w:marBottom w:val="0"/>
          <w:divBdr>
            <w:top w:val="none" w:sz="0" w:space="0" w:color="auto"/>
            <w:left w:val="none" w:sz="0" w:space="0" w:color="auto"/>
            <w:bottom w:val="none" w:sz="0" w:space="0" w:color="auto"/>
            <w:right w:val="none" w:sz="0" w:space="0" w:color="auto"/>
          </w:divBdr>
        </w:div>
      </w:divsChild>
    </w:div>
    <w:div w:id="645278680">
      <w:bodyDiv w:val="1"/>
      <w:marLeft w:val="0"/>
      <w:marRight w:val="0"/>
      <w:marTop w:val="0"/>
      <w:marBottom w:val="0"/>
      <w:divBdr>
        <w:top w:val="none" w:sz="0" w:space="0" w:color="auto"/>
        <w:left w:val="none" w:sz="0" w:space="0" w:color="auto"/>
        <w:bottom w:val="none" w:sz="0" w:space="0" w:color="auto"/>
        <w:right w:val="none" w:sz="0" w:space="0" w:color="auto"/>
      </w:divBdr>
      <w:divsChild>
        <w:div w:id="244344999">
          <w:marLeft w:val="640"/>
          <w:marRight w:val="0"/>
          <w:marTop w:val="0"/>
          <w:marBottom w:val="0"/>
          <w:divBdr>
            <w:top w:val="none" w:sz="0" w:space="0" w:color="auto"/>
            <w:left w:val="none" w:sz="0" w:space="0" w:color="auto"/>
            <w:bottom w:val="none" w:sz="0" w:space="0" w:color="auto"/>
            <w:right w:val="none" w:sz="0" w:space="0" w:color="auto"/>
          </w:divBdr>
        </w:div>
        <w:div w:id="35932266">
          <w:marLeft w:val="640"/>
          <w:marRight w:val="0"/>
          <w:marTop w:val="0"/>
          <w:marBottom w:val="0"/>
          <w:divBdr>
            <w:top w:val="none" w:sz="0" w:space="0" w:color="auto"/>
            <w:left w:val="none" w:sz="0" w:space="0" w:color="auto"/>
            <w:bottom w:val="none" w:sz="0" w:space="0" w:color="auto"/>
            <w:right w:val="none" w:sz="0" w:space="0" w:color="auto"/>
          </w:divBdr>
        </w:div>
        <w:div w:id="741099025">
          <w:marLeft w:val="640"/>
          <w:marRight w:val="0"/>
          <w:marTop w:val="0"/>
          <w:marBottom w:val="0"/>
          <w:divBdr>
            <w:top w:val="none" w:sz="0" w:space="0" w:color="auto"/>
            <w:left w:val="none" w:sz="0" w:space="0" w:color="auto"/>
            <w:bottom w:val="none" w:sz="0" w:space="0" w:color="auto"/>
            <w:right w:val="none" w:sz="0" w:space="0" w:color="auto"/>
          </w:divBdr>
        </w:div>
        <w:div w:id="633757516">
          <w:marLeft w:val="640"/>
          <w:marRight w:val="0"/>
          <w:marTop w:val="0"/>
          <w:marBottom w:val="0"/>
          <w:divBdr>
            <w:top w:val="none" w:sz="0" w:space="0" w:color="auto"/>
            <w:left w:val="none" w:sz="0" w:space="0" w:color="auto"/>
            <w:bottom w:val="none" w:sz="0" w:space="0" w:color="auto"/>
            <w:right w:val="none" w:sz="0" w:space="0" w:color="auto"/>
          </w:divBdr>
        </w:div>
        <w:div w:id="206645376">
          <w:marLeft w:val="640"/>
          <w:marRight w:val="0"/>
          <w:marTop w:val="0"/>
          <w:marBottom w:val="0"/>
          <w:divBdr>
            <w:top w:val="none" w:sz="0" w:space="0" w:color="auto"/>
            <w:left w:val="none" w:sz="0" w:space="0" w:color="auto"/>
            <w:bottom w:val="none" w:sz="0" w:space="0" w:color="auto"/>
            <w:right w:val="none" w:sz="0" w:space="0" w:color="auto"/>
          </w:divBdr>
        </w:div>
        <w:div w:id="1346714263">
          <w:marLeft w:val="640"/>
          <w:marRight w:val="0"/>
          <w:marTop w:val="0"/>
          <w:marBottom w:val="0"/>
          <w:divBdr>
            <w:top w:val="none" w:sz="0" w:space="0" w:color="auto"/>
            <w:left w:val="none" w:sz="0" w:space="0" w:color="auto"/>
            <w:bottom w:val="none" w:sz="0" w:space="0" w:color="auto"/>
            <w:right w:val="none" w:sz="0" w:space="0" w:color="auto"/>
          </w:divBdr>
        </w:div>
        <w:div w:id="1595700880">
          <w:marLeft w:val="640"/>
          <w:marRight w:val="0"/>
          <w:marTop w:val="0"/>
          <w:marBottom w:val="0"/>
          <w:divBdr>
            <w:top w:val="none" w:sz="0" w:space="0" w:color="auto"/>
            <w:left w:val="none" w:sz="0" w:space="0" w:color="auto"/>
            <w:bottom w:val="none" w:sz="0" w:space="0" w:color="auto"/>
            <w:right w:val="none" w:sz="0" w:space="0" w:color="auto"/>
          </w:divBdr>
        </w:div>
        <w:div w:id="613246309">
          <w:marLeft w:val="640"/>
          <w:marRight w:val="0"/>
          <w:marTop w:val="0"/>
          <w:marBottom w:val="0"/>
          <w:divBdr>
            <w:top w:val="none" w:sz="0" w:space="0" w:color="auto"/>
            <w:left w:val="none" w:sz="0" w:space="0" w:color="auto"/>
            <w:bottom w:val="none" w:sz="0" w:space="0" w:color="auto"/>
            <w:right w:val="none" w:sz="0" w:space="0" w:color="auto"/>
          </w:divBdr>
        </w:div>
        <w:div w:id="1796561903">
          <w:marLeft w:val="640"/>
          <w:marRight w:val="0"/>
          <w:marTop w:val="0"/>
          <w:marBottom w:val="0"/>
          <w:divBdr>
            <w:top w:val="none" w:sz="0" w:space="0" w:color="auto"/>
            <w:left w:val="none" w:sz="0" w:space="0" w:color="auto"/>
            <w:bottom w:val="none" w:sz="0" w:space="0" w:color="auto"/>
            <w:right w:val="none" w:sz="0" w:space="0" w:color="auto"/>
          </w:divBdr>
        </w:div>
        <w:div w:id="2083747032">
          <w:marLeft w:val="640"/>
          <w:marRight w:val="0"/>
          <w:marTop w:val="0"/>
          <w:marBottom w:val="0"/>
          <w:divBdr>
            <w:top w:val="none" w:sz="0" w:space="0" w:color="auto"/>
            <w:left w:val="none" w:sz="0" w:space="0" w:color="auto"/>
            <w:bottom w:val="none" w:sz="0" w:space="0" w:color="auto"/>
            <w:right w:val="none" w:sz="0" w:space="0" w:color="auto"/>
          </w:divBdr>
        </w:div>
        <w:div w:id="587814037">
          <w:marLeft w:val="640"/>
          <w:marRight w:val="0"/>
          <w:marTop w:val="0"/>
          <w:marBottom w:val="0"/>
          <w:divBdr>
            <w:top w:val="none" w:sz="0" w:space="0" w:color="auto"/>
            <w:left w:val="none" w:sz="0" w:space="0" w:color="auto"/>
            <w:bottom w:val="none" w:sz="0" w:space="0" w:color="auto"/>
            <w:right w:val="none" w:sz="0" w:space="0" w:color="auto"/>
          </w:divBdr>
        </w:div>
        <w:div w:id="204099028">
          <w:marLeft w:val="640"/>
          <w:marRight w:val="0"/>
          <w:marTop w:val="0"/>
          <w:marBottom w:val="0"/>
          <w:divBdr>
            <w:top w:val="none" w:sz="0" w:space="0" w:color="auto"/>
            <w:left w:val="none" w:sz="0" w:space="0" w:color="auto"/>
            <w:bottom w:val="none" w:sz="0" w:space="0" w:color="auto"/>
            <w:right w:val="none" w:sz="0" w:space="0" w:color="auto"/>
          </w:divBdr>
        </w:div>
        <w:div w:id="1335648683">
          <w:marLeft w:val="640"/>
          <w:marRight w:val="0"/>
          <w:marTop w:val="0"/>
          <w:marBottom w:val="0"/>
          <w:divBdr>
            <w:top w:val="none" w:sz="0" w:space="0" w:color="auto"/>
            <w:left w:val="none" w:sz="0" w:space="0" w:color="auto"/>
            <w:bottom w:val="none" w:sz="0" w:space="0" w:color="auto"/>
            <w:right w:val="none" w:sz="0" w:space="0" w:color="auto"/>
          </w:divBdr>
        </w:div>
        <w:div w:id="1906989664">
          <w:marLeft w:val="640"/>
          <w:marRight w:val="0"/>
          <w:marTop w:val="0"/>
          <w:marBottom w:val="0"/>
          <w:divBdr>
            <w:top w:val="none" w:sz="0" w:space="0" w:color="auto"/>
            <w:left w:val="none" w:sz="0" w:space="0" w:color="auto"/>
            <w:bottom w:val="none" w:sz="0" w:space="0" w:color="auto"/>
            <w:right w:val="none" w:sz="0" w:space="0" w:color="auto"/>
          </w:divBdr>
        </w:div>
        <w:div w:id="933438706">
          <w:marLeft w:val="640"/>
          <w:marRight w:val="0"/>
          <w:marTop w:val="0"/>
          <w:marBottom w:val="0"/>
          <w:divBdr>
            <w:top w:val="none" w:sz="0" w:space="0" w:color="auto"/>
            <w:left w:val="none" w:sz="0" w:space="0" w:color="auto"/>
            <w:bottom w:val="none" w:sz="0" w:space="0" w:color="auto"/>
            <w:right w:val="none" w:sz="0" w:space="0" w:color="auto"/>
          </w:divBdr>
        </w:div>
        <w:div w:id="2078552195">
          <w:marLeft w:val="640"/>
          <w:marRight w:val="0"/>
          <w:marTop w:val="0"/>
          <w:marBottom w:val="0"/>
          <w:divBdr>
            <w:top w:val="none" w:sz="0" w:space="0" w:color="auto"/>
            <w:left w:val="none" w:sz="0" w:space="0" w:color="auto"/>
            <w:bottom w:val="none" w:sz="0" w:space="0" w:color="auto"/>
            <w:right w:val="none" w:sz="0" w:space="0" w:color="auto"/>
          </w:divBdr>
        </w:div>
        <w:div w:id="768625507">
          <w:marLeft w:val="640"/>
          <w:marRight w:val="0"/>
          <w:marTop w:val="0"/>
          <w:marBottom w:val="0"/>
          <w:divBdr>
            <w:top w:val="none" w:sz="0" w:space="0" w:color="auto"/>
            <w:left w:val="none" w:sz="0" w:space="0" w:color="auto"/>
            <w:bottom w:val="none" w:sz="0" w:space="0" w:color="auto"/>
            <w:right w:val="none" w:sz="0" w:space="0" w:color="auto"/>
          </w:divBdr>
        </w:div>
        <w:div w:id="1027483417">
          <w:marLeft w:val="640"/>
          <w:marRight w:val="0"/>
          <w:marTop w:val="0"/>
          <w:marBottom w:val="0"/>
          <w:divBdr>
            <w:top w:val="none" w:sz="0" w:space="0" w:color="auto"/>
            <w:left w:val="none" w:sz="0" w:space="0" w:color="auto"/>
            <w:bottom w:val="none" w:sz="0" w:space="0" w:color="auto"/>
            <w:right w:val="none" w:sz="0" w:space="0" w:color="auto"/>
          </w:divBdr>
        </w:div>
        <w:div w:id="1937131994">
          <w:marLeft w:val="640"/>
          <w:marRight w:val="0"/>
          <w:marTop w:val="0"/>
          <w:marBottom w:val="0"/>
          <w:divBdr>
            <w:top w:val="none" w:sz="0" w:space="0" w:color="auto"/>
            <w:left w:val="none" w:sz="0" w:space="0" w:color="auto"/>
            <w:bottom w:val="none" w:sz="0" w:space="0" w:color="auto"/>
            <w:right w:val="none" w:sz="0" w:space="0" w:color="auto"/>
          </w:divBdr>
        </w:div>
        <w:div w:id="1554655736">
          <w:marLeft w:val="640"/>
          <w:marRight w:val="0"/>
          <w:marTop w:val="0"/>
          <w:marBottom w:val="0"/>
          <w:divBdr>
            <w:top w:val="none" w:sz="0" w:space="0" w:color="auto"/>
            <w:left w:val="none" w:sz="0" w:space="0" w:color="auto"/>
            <w:bottom w:val="none" w:sz="0" w:space="0" w:color="auto"/>
            <w:right w:val="none" w:sz="0" w:space="0" w:color="auto"/>
          </w:divBdr>
        </w:div>
        <w:div w:id="737900430">
          <w:marLeft w:val="640"/>
          <w:marRight w:val="0"/>
          <w:marTop w:val="0"/>
          <w:marBottom w:val="0"/>
          <w:divBdr>
            <w:top w:val="none" w:sz="0" w:space="0" w:color="auto"/>
            <w:left w:val="none" w:sz="0" w:space="0" w:color="auto"/>
            <w:bottom w:val="none" w:sz="0" w:space="0" w:color="auto"/>
            <w:right w:val="none" w:sz="0" w:space="0" w:color="auto"/>
          </w:divBdr>
        </w:div>
        <w:div w:id="620041957">
          <w:marLeft w:val="640"/>
          <w:marRight w:val="0"/>
          <w:marTop w:val="0"/>
          <w:marBottom w:val="0"/>
          <w:divBdr>
            <w:top w:val="none" w:sz="0" w:space="0" w:color="auto"/>
            <w:left w:val="none" w:sz="0" w:space="0" w:color="auto"/>
            <w:bottom w:val="none" w:sz="0" w:space="0" w:color="auto"/>
            <w:right w:val="none" w:sz="0" w:space="0" w:color="auto"/>
          </w:divBdr>
        </w:div>
        <w:div w:id="1718430551">
          <w:marLeft w:val="640"/>
          <w:marRight w:val="0"/>
          <w:marTop w:val="0"/>
          <w:marBottom w:val="0"/>
          <w:divBdr>
            <w:top w:val="none" w:sz="0" w:space="0" w:color="auto"/>
            <w:left w:val="none" w:sz="0" w:space="0" w:color="auto"/>
            <w:bottom w:val="none" w:sz="0" w:space="0" w:color="auto"/>
            <w:right w:val="none" w:sz="0" w:space="0" w:color="auto"/>
          </w:divBdr>
        </w:div>
        <w:div w:id="1150900171">
          <w:marLeft w:val="640"/>
          <w:marRight w:val="0"/>
          <w:marTop w:val="0"/>
          <w:marBottom w:val="0"/>
          <w:divBdr>
            <w:top w:val="none" w:sz="0" w:space="0" w:color="auto"/>
            <w:left w:val="none" w:sz="0" w:space="0" w:color="auto"/>
            <w:bottom w:val="none" w:sz="0" w:space="0" w:color="auto"/>
            <w:right w:val="none" w:sz="0" w:space="0" w:color="auto"/>
          </w:divBdr>
        </w:div>
        <w:div w:id="760688008">
          <w:marLeft w:val="640"/>
          <w:marRight w:val="0"/>
          <w:marTop w:val="0"/>
          <w:marBottom w:val="0"/>
          <w:divBdr>
            <w:top w:val="none" w:sz="0" w:space="0" w:color="auto"/>
            <w:left w:val="none" w:sz="0" w:space="0" w:color="auto"/>
            <w:bottom w:val="none" w:sz="0" w:space="0" w:color="auto"/>
            <w:right w:val="none" w:sz="0" w:space="0" w:color="auto"/>
          </w:divBdr>
        </w:div>
        <w:div w:id="1284265710">
          <w:marLeft w:val="640"/>
          <w:marRight w:val="0"/>
          <w:marTop w:val="0"/>
          <w:marBottom w:val="0"/>
          <w:divBdr>
            <w:top w:val="none" w:sz="0" w:space="0" w:color="auto"/>
            <w:left w:val="none" w:sz="0" w:space="0" w:color="auto"/>
            <w:bottom w:val="none" w:sz="0" w:space="0" w:color="auto"/>
            <w:right w:val="none" w:sz="0" w:space="0" w:color="auto"/>
          </w:divBdr>
        </w:div>
        <w:div w:id="263341695">
          <w:marLeft w:val="640"/>
          <w:marRight w:val="0"/>
          <w:marTop w:val="0"/>
          <w:marBottom w:val="0"/>
          <w:divBdr>
            <w:top w:val="none" w:sz="0" w:space="0" w:color="auto"/>
            <w:left w:val="none" w:sz="0" w:space="0" w:color="auto"/>
            <w:bottom w:val="none" w:sz="0" w:space="0" w:color="auto"/>
            <w:right w:val="none" w:sz="0" w:space="0" w:color="auto"/>
          </w:divBdr>
        </w:div>
        <w:div w:id="177933499">
          <w:marLeft w:val="640"/>
          <w:marRight w:val="0"/>
          <w:marTop w:val="0"/>
          <w:marBottom w:val="0"/>
          <w:divBdr>
            <w:top w:val="none" w:sz="0" w:space="0" w:color="auto"/>
            <w:left w:val="none" w:sz="0" w:space="0" w:color="auto"/>
            <w:bottom w:val="none" w:sz="0" w:space="0" w:color="auto"/>
            <w:right w:val="none" w:sz="0" w:space="0" w:color="auto"/>
          </w:divBdr>
        </w:div>
        <w:div w:id="1986465380">
          <w:marLeft w:val="640"/>
          <w:marRight w:val="0"/>
          <w:marTop w:val="0"/>
          <w:marBottom w:val="0"/>
          <w:divBdr>
            <w:top w:val="none" w:sz="0" w:space="0" w:color="auto"/>
            <w:left w:val="none" w:sz="0" w:space="0" w:color="auto"/>
            <w:bottom w:val="none" w:sz="0" w:space="0" w:color="auto"/>
            <w:right w:val="none" w:sz="0" w:space="0" w:color="auto"/>
          </w:divBdr>
        </w:div>
        <w:div w:id="654378697">
          <w:marLeft w:val="640"/>
          <w:marRight w:val="0"/>
          <w:marTop w:val="0"/>
          <w:marBottom w:val="0"/>
          <w:divBdr>
            <w:top w:val="none" w:sz="0" w:space="0" w:color="auto"/>
            <w:left w:val="none" w:sz="0" w:space="0" w:color="auto"/>
            <w:bottom w:val="none" w:sz="0" w:space="0" w:color="auto"/>
            <w:right w:val="none" w:sz="0" w:space="0" w:color="auto"/>
          </w:divBdr>
        </w:div>
        <w:div w:id="1424687804">
          <w:marLeft w:val="640"/>
          <w:marRight w:val="0"/>
          <w:marTop w:val="0"/>
          <w:marBottom w:val="0"/>
          <w:divBdr>
            <w:top w:val="none" w:sz="0" w:space="0" w:color="auto"/>
            <w:left w:val="none" w:sz="0" w:space="0" w:color="auto"/>
            <w:bottom w:val="none" w:sz="0" w:space="0" w:color="auto"/>
            <w:right w:val="none" w:sz="0" w:space="0" w:color="auto"/>
          </w:divBdr>
        </w:div>
        <w:div w:id="1638679507">
          <w:marLeft w:val="640"/>
          <w:marRight w:val="0"/>
          <w:marTop w:val="0"/>
          <w:marBottom w:val="0"/>
          <w:divBdr>
            <w:top w:val="none" w:sz="0" w:space="0" w:color="auto"/>
            <w:left w:val="none" w:sz="0" w:space="0" w:color="auto"/>
            <w:bottom w:val="none" w:sz="0" w:space="0" w:color="auto"/>
            <w:right w:val="none" w:sz="0" w:space="0" w:color="auto"/>
          </w:divBdr>
        </w:div>
        <w:div w:id="139461658">
          <w:marLeft w:val="640"/>
          <w:marRight w:val="0"/>
          <w:marTop w:val="0"/>
          <w:marBottom w:val="0"/>
          <w:divBdr>
            <w:top w:val="none" w:sz="0" w:space="0" w:color="auto"/>
            <w:left w:val="none" w:sz="0" w:space="0" w:color="auto"/>
            <w:bottom w:val="none" w:sz="0" w:space="0" w:color="auto"/>
            <w:right w:val="none" w:sz="0" w:space="0" w:color="auto"/>
          </w:divBdr>
        </w:div>
        <w:div w:id="1952086578">
          <w:marLeft w:val="640"/>
          <w:marRight w:val="0"/>
          <w:marTop w:val="0"/>
          <w:marBottom w:val="0"/>
          <w:divBdr>
            <w:top w:val="none" w:sz="0" w:space="0" w:color="auto"/>
            <w:left w:val="none" w:sz="0" w:space="0" w:color="auto"/>
            <w:bottom w:val="none" w:sz="0" w:space="0" w:color="auto"/>
            <w:right w:val="none" w:sz="0" w:space="0" w:color="auto"/>
          </w:divBdr>
        </w:div>
        <w:div w:id="2146267124">
          <w:marLeft w:val="640"/>
          <w:marRight w:val="0"/>
          <w:marTop w:val="0"/>
          <w:marBottom w:val="0"/>
          <w:divBdr>
            <w:top w:val="none" w:sz="0" w:space="0" w:color="auto"/>
            <w:left w:val="none" w:sz="0" w:space="0" w:color="auto"/>
            <w:bottom w:val="none" w:sz="0" w:space="0" w:color="auto"/>
            <w:right w:val="none" w:sz="0" w:space="0" w:color="auto"/>
          </w:divBdr>
        </w:div>
        <w:div w:id="509032311">
          <w:marLeft w:val="640"/>
          <w:marRight w:val="0"/>
          <w:marTop w:val="0"/>
          <w:marBottom w:val="0"/>
          <w:divBdr>
            <w:top w:val="none" w:sz="0" w:space="0" w:color="auto"/>
            <w:left w:val="none" w:sz="0" w:space="0" w:color="auto"/>
            <w:bottom w:val="none" w:sz="0" w:space="0" w:color="auto"/>
            <w:right w:val="none" w:sz="0" w:space="0" w:color="auto"/>
          </w:divBdr>
        </w:div>
        <w:div w:id="1853301449">
          <w:marLeft w:val="640"/>
          <w:marRight w:val="0"/>
          <w:marTop w:val="0"/>
          <w:marBottom w:val="0"/>
          <w:divBdr>
            <w:top w:val="none" w:sz="0" w:space="0" w:color="auto"/>
            <w:left w:val="none" w:sz="0" w:space="0" w:color="auto"/>
            <w:bottom w:val="none" w:sz="0" w:space="0" w:color="auto"/>
            <w:right w:val="none" w:sz="0" w:space="0" w:color="auto"/>
          </w:divBdr>
        </w:div>
        <w:div w:id="227037419">
          <w:marLeft w:val="640"/>
          <w:marRight w:val="0"/>
          <w:marTop w:val="0"/>
          <w:marBottom w:val="0"/>
          <w:divBdr>
            <w:top w:val="none" w:sz="0" w:space="0" w:color="auto"/>
            <w:left w:val="none" w:sz="0" w:space="0" w:color="auto"/>
            <w:bottom w:val="none" w:sz="0" w:space="0" w:color="auto"/>
            <w:right w:val="none" w:sz="0" w:space="0" w:color="auto"/>
          </w:divBdr>
        </w:div>
        <w:div w:id="1614895314">
          <w:marLeft w:val="640"/>
          <w:marRight w:val="0"/>
          <w:marTop w:val="0"/>
          <w:marBottom w:val="0"/>
          <w:divBdr>
            <w:top w:val="none" w:sz="0" w:space="0" w:color="auto"/>
            <w:left w:val="none" w:sz="0" w:space="0" w:color="auto"/>
            <w:bottom w:val="none" w:sz="0" w:space="0" w:color="auto"/>
            <w:right w:val="none" w:sz="0" w:space="0" w:color="auto"/>
          </w:divBdr>
        </w:div>
        <w:div w:id="250433370">
          <w:marLeft w:val="640"/>
          <w:marRight w:val="0"/>
          <w:marTop w:val="0"/>
          <w:marBottom w:val="0"/>
          <w:divBdr>
            <w:top w:val="none" w:sz="0" w:space="0" w:color="auto"/>
            <w:left w:val="none" w:sz="0" w:space="0" w:color="auto"/>
            <w:bottom w:val="none" w:sz="0" w:space="0" w:color="auto"/>
            <w:right w:val="none" w:sz="0" w:space="0" w:color="auto"/>
          </w:divBdr>
        </w:div>
        <w:div w:id="1073940341">
          <w:marLeft w:val="640"/>
          <w:marRight w:val="0"/>
          <w:marTop w:val="0"/>
          <w:marBottom w:val="0"/>
          <w:divBdr>
            <w:top w:val="none" w:sz="0" w:space="0" w:color="auto"/>
            <w:left w:val="none" w:sz="0" w:space="0" w:color="auto"/>
            <w:bottom w:val="none" w:sz="0" w:space="0" w:color="auto"/>
            <w:right w:val="none" w:sz="0" w:space="0" w:color="auto"/>
          </w:divBdr>
        </w:div>
        <w:div w:id="503863417">
          <w:marLeft w:val="640"/>
          <w:marRight w:val="0"/>
          <w:marTop w:val="0"/>
          <w:marBottom w:val="0"/>
          <w:divBdr>
            <w:top w:val="none" w:sz="0" w:space="0" w:color="auto"/>
            <w:left w:val="none" w:sz="0" w:space="0" w:color="auto"/>
            <w:bottom w:val="none" w:sz="0" w:space="0" w:color="auto"/>
            <w:right w:val="none" w:sz="0" w:space="0" w:color="auto"/>
          </w:divBdr>
        </w:div>
        <w:div w:id="1005279076">
          <w:marLeft w:val="640"/>
          <w:marRight w:val="0"/>
          <w:marTop w:val="0"/>
          <w:marBottom w:val="0"/>
          <w:divBdr>
            <w:top w:val="none" w:sz="0" w:space="0" w:color="auto"/>
            <w:left w:val="none" w:sz="0" w:space="0" w:color="auto"/>
            <w:bottom w:val="none" w:sz="0" w:space="0" w:color="auto"/>
            <w:right w:val="none" w:sz="0" w:space="0" w:color="auto"/>
          </w:divBdr>
        </w:div>
        <w:div w:id="1063211958">
          <w:marLeft w:val="640"/>
          <w:marRight w:val="0"/>
          <w:marTop w:val="0"/>
          <w:marBottom w:val="0"/>
          <w:divBdr>
            <w:top w:val="none" w:sz="0" w:space="0" w:color="auto"/>
            <w:left w:val="none" w:sz="0" w:space="0" w:color="auto"/>
            <w:bottom w:val="none" w:sz="0" w:space="0" w:color="auto"/>
            <w:right w:val="none" w:sz="0" w:space="0" w:color="auto"/>
          </w:divBdr>
        </w:div>
        <w:div w:id="504444237">
          <w:marLeft w:val="640"/>
          <w:marRight w:val="0"/>
          <w:marTop w:val="0"/>
          <w:marBottom w:val="0"/>
          <w:divBdr>
            <w:top w:val="none" w:sz="0" w:space="0" w:color="auto"/>
            <w:left w:val="none" w:sz="0" w:space="0" w:color="auto"/>
            <w:bottom w:val="none" w:sz="0" w:space="0" w:color="auto"/>
            <w:right w:val="none" w:sz="0" w:space="0" w:color="auto"/>
          </w:divBdr>
        </w:div>
        <w:div w:id="1956281609">
          <w:marLeft w:val="640"/>
          <w:marRight w:val="0"/>
          <w:marTop w:val="0"/>
          <w:marBottom w:val="0"/>
          <w:divBdr>
            <w:top w:val="none" w:sz="0" w:space="0" w:color="auto"/>
            <w:left w:val="none" w:sz="0" w:space="0" w:color="auto"/>
            <w:bottom w:val="none" w:sz="0" w:space="0" w:color="auto"/>
            <w:right w:val="none" w:sz="0" w:space="0" w:color="auto"/>
          </w:divBdr>
        </w:div>
        <w:div w:id="1924025505">
          <w:marLeft w:val="640"/>
          <w:marRight w:val="0"/>
          <w:marTop w:val="0"/>
          <w:marBottom w:val="0"/>
          <w:divBdr>
            <w:top w:val="none" w:sz="0" w:space="0" w:color="auto"/>
            <w:left w:val="none" w:sz="0" w:space="0" w:color="auto"/>
            <w:bottom w:val="none" w:sz="0" w:space="0" w:color="auto"/>
            <w:right w:val="none" w:sz="0" w:space="0" w:color="auto"/>
          </w:divBdr>
        </w:div>
        <w:div w:id="1799837850">
          <w:marLeft w:val="640"/>
          <w:marRight w:val="0"/>
          <w:marTop w:val="0"/>
          <w:marBottom w:val="0"/>
          <w:divBdr>
            <w:top w:val="none" w:sz="0" w:space="0" w:color="auto"/>
            <w:left w:val="none" w:sz="0" w:space="0" w:color="auto"/>
            <w:bottom w:val="none" w:sz="0" w:space="0" w:color="auto"/>
            <w:right w:val="none" w:sz="0" w:space="0" w:color="auto"/>
          </w:divBdr>
        </w:div>
        <w:div w:id="985624588">
          <w:marLeft w:val="640"/>
          <w:marRight w:val="0"/>
          <w:marTop w:val="0"/>
          <w:marBottom w:val="0"/>
          <w:divBdr>
            <w:top w:val="none" w:sz="0" w:space="0" w:color="auto"/>
            <w:left w:val="none" w:sz="0" w:space="0" w:color="auto"/>
            <w:bottom w:val="none" w:sz="0" w:space="0" w:color="auto"/>
            <w:right w:val="none" w:sz="0" w:space="0" w:color="auto"/>
          </w:divBdr>
        </w:div>
        <w:div w:id="314532388">
          <w:marLeft w:val="640"/>
          <w:marRight w:val="0"/>
          <w:marTop w:val="0"/>
          <w:marBottom w:val="0"/>
          <w:divBdr>
            <w:top w:val="none" w:sz="0" w:space="0" w:color="auto"/>
            <w:left w:val="none" w:sz="0" w:space="0" w:color="auto"/>
            <w:bottom w:val="none" w:sz="0" w:space="0" w:color="auto"/>
            <w:right w:val="none" w:sz="0" w:space="0" w:color="auto"/>
          </w:divBdr>
        </w:div>
        <w:div w:id="673344487">
          <w:marLeft w:val="640"/>
          <w:marRight w:val="0"/>
          <w:marTop w:val="0"/>
          <w:marBottom w:val="0"/>
          <w:divBdr>
            <w:top w:val="none" w:sz="0" w:space="0" w:color="auto"/>
            <w:left w:val="none" w:sz="0" w:space="0" w:color="auto"/>
            <w:bottom w:val="none" w:sz="0" w:space="0" w:color="auto"/>
            <w:right w:val="none" w:sz="0" w:space="0" w:color="auto"/>
          </w:divBdr>
        </w:div>
        <w:div w:id="474569837">
          <w:marLeft w:val="640"/>
          <w:marRight w:val="0"/>
          <w:marTop w:val="0"/>
          <w:marBottom w:val="0"/>
          <w:divBdr>
            <w:top w:val="none" w:sz="0" w:space="0" w:color="auto"/>
            <w:left w:val="none" w:sz="0" w:space="0" w:color="auto"/>
            <w:bottom w:val="none" w:sz="0" w:space="0" w:color="auto"/>
            <w:right w:val="none" w:sz="0" w:space="0" w:color="auto"/>
          </w:divBdr>
        </w:div>
        <w:div w:id="1461339535">
          <w:marLeft w:val="640"/>
          <w:marRight w:val="0"/>
          <w:marTop w:val="0"/>
          <w:marBottom w:val="0"/>
          <w:divBdr>
            <w:top w:val="none" w:sz="0" w:space="0" w:color="auto"/>
            <w:left w:val="none" w:sz="0" w:space="0" w:color="auto"/>
            <w:bottom w:val="none" w:sz="0" w:space="0" w:color="auto"/>
            <w:right w:val="none" w:sz="0" w:space="0" w:color="auto"/>
          </w:divBdr>
        </w:div>
        <w:div w:id="602760561">
          <w:marLeft w:val="640"/>
          <w:marRight w:val="0"/>
          <w:marTop w:val="0"/>
          <w:marBottom w:val="0"/>
          <w:divBdr>
            <w:top w:val="none" w:sz="0" w:space="0" w:color="auto"/>
            <w:left w:val="none" w:sz="0" w:space="0" w:color="auto"/>
            <w:bottom w:val="none" w:sz="0" w:space="0" w:color="auto"/>
            <w:right w:val="none" w:sz="0" w:space="0" w:color="auto"/>
          </w:divBdr>
        </w:div>
        <w:div w:id="1342701687">
          <w:marLeft w:val="640"/>
          <w:marRight w:val="0"/>
          <w:marTop w:val="0"/>
          <w:marBottom w:val="0"/>
          <w:divBdr>
            <w:top w:val="none" w:sz="0" w:space="0" w:color="auto"/>
            <w:left w:val="none" w:sz="0" w:space="0" w:color="auto"/>
            <w:bottom w:val="none" w:sz="0" w:space="0" w:color="auto"/>
            <w:right w:val="none" w:sz="0" w:space="0" w:color="auto"/>
          </w:divBdr>
        </w:div>
        <w:div w:id="1434790060">
          <w:marLeft w:val="640"/>
          <w:marRight w:val="0"/>
          <w:marTop w:val="0"/>
          <w:marBottom w:val="0"/>
          <w:divBdr>
            <w:top w:val="none" w:sz="0" w:space="0" w:color="auto"/>
            <w:left w:val="none" w:sz="0" w:space="0" w:color="auto"/>
            <w:bottom w:val="none" w:sz="0" w:space="0" w:color="auto"/>
            <w:right w:val="none" w:sz="0" w:space="0" w:color="auto"/>
          </w:divBdr>
        </w:div>
        <w:div w:id="1435051924">
          <w:marLeft w:val="640"/>
          <w:marRight w:val="0"/>
          <w:marTop w:val="0"/>
          <w:marBottom w:val="0"/>
          <w:divBdr>
            <w:top w:val="none" w:sz="0" w:space="0" w:color="auto"/>
            <w:left w:val="none" w:sz="0" w:space="0" w:color="auto"/>
            <w:bottom w:val="none" w:sz="0" w:space="0" w:color="auto"/>
            <w:right w:val="none" w:sz="0" w:space="0" w:color="auto"/>
          </w:divBdr>
        </w:div>
        <w:div w:id="1685672180">
          <w:marLeft w:val="640"/>
          <w:marRight w:val="0"/>
          <w:marTop w:val="0"/>
          <w:marBottom w:val="0"/>
          <w:divBdr>
            <w:top w:val="none" w:sz="0" w:space="0" w:color="auto"/>
            <w:left w:val="none" w:sz="0" w:space="0" w:color="auto"/>
            <w:bottom w:val="none" w:sz="0" w:space="0" w:color="auto"/>
            <w:right w:val="none" w:sz="0" w:space="0" w:color="auto"/>
          </w:divBdr>
        </w:div>
        <w:div w:id="805507116">
          <w:marLeft w:val="640"/>
          <w:marRight w:val="0"/>
          <w:marTop w:val="0"/>
          <w:marBottom w:val="0"/>
          <w:divBdr>
            <w:top w:val="none" w:sz="0" w:space="0" w:color="auto"/>
            <w:left w:val="none" w:sz="0" w:space="0" w:color="auto"/>
            <w:bottom w:val="none" w:sz="0" w:space="0" w:color="auto"/>
            <w:right w:val="none" w:sz="0" w:space="0" w:color="auto"/>
          </w:divBdr>
        </w:div>
        <w:div w:id="1894350079">
          <w:marLeft w:val="640"/>
          <w:marRight w:val="0"/>
          <w:marTop w:val="0"/>
          <w:marBottom w:val="0"/>
          <w:divBdr>
            <w:top w:val="none" w:sz="0" w:space="0" w:color="auto"/>
            <w:left w:val="none" w:sz="0" w:space="0" w:color="auto"/>
            <w:bottom w:val="none" w:sz="0" w:space="0" w:color="auto"/>
            <w:right w:val="none" w:sz="0" w:space="0" w:color="auto"/>
          </w:divBdr>
        </w:div>
        <w:div w:id="2069373625">
          <w:marLeft w:val="640"/>
          <w:marRight w:val="0"/>
          <w:marTop w:val="0"/>
          <w:marBottom w:val="0"/>
          <w:divBdr>
            <w:top w:val="none" w:sz="0" w:space="0" w:color="auto"/>
            <w:left w:val="none" w:sz="0" w:space="0" w:color="auto"/>
            <w:bottom w:val="none" w:sz="0" w:space="0" w:color="auto"/>
            <w:right w:val="none" w:sz="0" w:space="0" w:color="auto"/>
          </w:divBdr>
        </w:div>
        <w:div w:id="470709671">
          <w:marLeft w:val="640"/>
          <w:marRight w:val="0"/>
          <w:marTop w:val="0"/>
          <w:marBottom w:val="0"/>
          <w:divBdr>
            <w:top w:val="none" w:sz="0" w:space="0" w:color="auto"/>
            <w:left w:val="none" w:sz="0" w:space="0" w:color="auto"/>
            <w:bottom w:val="none" w:sz="0" w:space="0" w:color="auto"/>
            <w:right w:val="none" w:sz="0" w:space="0" w:color="auto"/>
          </w:divBdr>
        </w:div>
        <w:div w:id="764611937">
          <w:marLeft w:val="640"/>
          <w:marRight w:val="0"/>
          <w:marTop w:val="0"/>
          <w:marBottom w:val="0"/>
          <w:divBdr>
            <w:top w:val="none" w:sz="0" w:space="0" w:color="auto"/>
            <w:left w:val="none" w:sz="0" w:space="0" w:color="auto"/>
            <w:bottom w:val="none" w:sz="0" w:space="0" w:color="auto"/>
            <w:right w:val="none" w:sz="0" w:space="0" w:color="auto"/>
          </w:divBdr>
        </w:div>
        <w:div w:id="1253464684">
          <w:marLeft w:val="640"/>
          <w:marRight w:val="0"/>
          <w:marTop w:val="0"/>
          <w:marBottom w:val="0"/>
          <w:divBdr>
            <w:top w:val="none" w:sz="0" w:space="0" w:color="auto"/>
            <w:left w:val="none" w:sz="0" w:space="0" w:color="auto"/>
            <w:bottom w:val="none" w:sz="0" w:space="0" w:color="auto"/>
            <w:right w:val="none" w:sz="0" w:space="0" w:color="auto"/>
          </w:divBdr>
        </w:div>
        <w:div w:id="1940527903">
          <w:marLeft w:val="640"/>
          <w:marRight w:val="0"/>
          <w:marTop w:val="0"/>
          <w:marBottom w:val="0"/>
          <w:divBdr>
            <w:top w:val="none" w:sz="0" w:space="0" w:color="auto"/>
            <w:left w:val="none" w:sz="0" w:space="0" w:color="auto"/>
            <w:bottom w:val="none" w:sz="0" w:space="0" w:color="auto"/>
            <w:right w:val="none" w:sz="0" w:space="0" w:color="auto"/>
          </w:divBdr>
        </w:div>
        <w:div w:id="360517765">
          <w:marLeft w:val="640"/>
          <w:marRight w:val="0"/>
          <w:marTop w:val="0"/>
          <w:marBottom w:val="0"/>
          <w:divBdr>
            <w:top w:val="none" w:sz="0" w:space="0" w:color="auto"/>
            <w:left w:val="none" w:sz="0" w:space="0" w:color="auto"/>
            <w:bottom w:val="none" w:sz="0" w:space="0" w:color="auto"/>
            <w:right w:val="none" w:sz="0" w:space="0" w:color="auto"/>
          </w:divBdr>
        </w:div>
        <w:div w:id="1136946200">
          <w:marLeft w:val="640"/>
          <w:marRight w:val="0"/>
          <w:marTop w:val="0"/>
          <w:marBottom w:val="0"/>
          <w:divBdr>
            <w:top w:val="none" w:sz="0" w:space="0" w:color="auto"/>
            <w:left w:val="none" w:sz="0" w:space="0" w:color="auto"/>
            <w:bottom w:val="none" w:sz="0" w:space="0" w:color="auto"/>
            <w:right w:val="none" w:sz="0" w:space="0" w:color="auto"/>
          </w:divBdr>
        </w:div>
        <w:div w:id="152064214">
          <w:marLeft w:val="640"/>
          <w:marRight w:val="0"/>
          <w:marTop w:val="0"/>
          <w:marBottom w:val="0"/>
          <w:divBdr>
            <w:top w:val="none" w:sz="0" w:space="0" w:color="auto"/>
            <w:left w:val="none" w:sz="0" w:space="0" w:color="auto"/>
            <w:bottom w:val="none" w:sz="0" w:space="0" w:color="auto"/>
            <w:right w:val="none" w:sz="0" w:space="0" w:color="auto"/>
          </w:divBdr>
        </w:div>
        <w:div w:id="1373727162">
          <w:marLeft w:val="640"/>
          <w:marRight w:val="0"/>
          <w:marTop w:val="0"/>
          <w:marBottom w:val="0"/>
          <w:divBdr>
            <w:top w:val="none" w:sz="0" w:space="0" w:color="auto"/>
            <w:left w:val="none" w:sz="0" w:space="0" w:color="auto"/>
            <w:bottom w:val="none" w:sz="0" w:space="0" w:color="auto"/>
            <w:right w:val="none" w:sz="0" w:space="0" w:color="auto"/>
          </w:divBdr>
        </w:div>
      </w:divsChild>
    </w:div>
    <w:div w:id="647319190">
      <w:bodyDiv w:val="1"/>
      <w:marLeft w:val="0"/>
      <w:marRight w:val="0"/>
      <w:marTop w:val="0"/>
      <w:marBottom w:val="0"/>
      <w:divBdr>
        <w:top w:val="none" w:sz="0" w:space="0" w:color="auto"/>
        <w:left w:val="none" w:sz="0" w:space="0" w:color="auto"/>
        <w:bottom w:val="none" w:sz="0" w:space="0" w:color="auto"/>
        <w:right w:val="none" w:sz="0" w:space="0" w:color="auto"/>
      </w:divBdr>
      <w:divsChild>
        <w:div w:id="638999781">
          <w:marLeft w:val="480"/>
          <w:marRight w:val="0"/>
          <w:marTop w:val="0"/>
          <w:marBottom w:val="0"/>
          <w:divBdr>
            <w:top w:val="none" w:sz="0" w:space="0" w:color="auto"/>
            <w:left w:val="none" w:sz="0" w:space="0" w:color="auto"/>
            <w:bottom w:val="none" w:sz="0" w:space="0" w:color="auto"/>
            <w:right w:val="none" w:sz="0" w:space="0" w:color="auto"/>
          </w:divBdr>
        </w:div>
        <w:div w:id="1346984340">
          <w:marLeft w:val="480"/>
          <w:marRight w:val="0"/>
          <w:marTop w:val="0"/>
          <w:marBottom w:val="0"/>
          <w:divBdr>
            <w:top w:val="none" w:sz="0" w:space="0" w:color="auto"/>
            <w:left w:val="none" w:sz="0" w:space="0" w:color="auto"/>
            <w:bottom w:val="none" w:sz="0" w:space="0" w:color="auto"/>
            <w:right w:val="none" w:sz="0" w:space="0" w:color="auto"/>
          </w:divBdr>
        </w:div>
        <w:div w:id="854466061">
          <w:marLeft w:val="480"/>
          <w:marRight w:val="0"/>
          <w:marTop w:val="0"/>
          <w:marBottom w:val="0"/>
          <w:divBdr>
            <w:top w:val="none" w:sz="0" w:space="0" w:color="auto"/>
            <w:left w:val="none" w:sz="0" w:space="0" w:color="auto"/>
            <w:bottom w:val="none" w:sz="0" w:space="0" w:color="auto"/>
            <w:right w:val="none" w:sz="0" w:space="0" w:color="auto"/>
          </w:divBdr>
        </w:div>
        <w:div w:id="2031953539">
          <w:marLeft w:val="480"/>
          <w:marRight w:val="0"/>
          <w:marTop w:val="0"/>
          <w:marBottom w:val="0"/>
          <w:divBdr>
            <w:top w:val="none" w:sz="0" w:space="0" w:color="auto"/>
            <w:left w:val="none" w:sz="0" w:space="0" w:color="auto"/>
            <w:bottom w:val="none" w:sz="0" w:space="0" w:color="auto"/>
            <w:right w:val="none" w:sz="0" w:space="0" w:color="auto"/>
          </w:divBdr>
        </w:div>
        <w:div w:id="28068490">
          <w:marLeft w:val="480"/>
          <w:marRight w:val="0"/>
          <w:marTop w:val="0"/>
          <w:marBottom w:val="0"/>
          <w:divBdr>
            <w:top w:val="none" w:sz="0" w:space="0" w:color="auto"/>
            <w:left w:val="none" w:sz="0" w:space="0" w:color="auto"/>
            <w:bottom w:val="none" w:sz="0" w:space="0" w:color="auto"/>
            <w:right w:val="none" w:sz="0" w:space="0" w:color="auto"/>
          </w:divBdr>
        </w:div>
        <w:div w:id="697504764">
          <w:marLeft w:val="480"/>
          <w:marRight w:val="0"/>
          <w:marTop w:val="0"/>
          <w:marBottom w:val="0"/>
          <w:divBdr>
            <w:top w:val="none" w:sz="0" w:space="0" w:color="auto"/>
            <w:left w:val="none" w:sz="0" w:space="0" w:color="auto"/>
            <w:bottom w:val="none" w:sz="0" w:space="0" w:color="auto"/>
            <w:right w:val="none" w:sz="0" w:space="0" w:color="auto"/>
          </w:divBdr>
        </w:div>
        <w:div w:id="1167012313">
          <w:marLeft w:val="480"/>
          <w:marRight w:val="0"/>
          <w:marTop w:val="0"/>
          <w:marBottom w:val="0"/>
          <w:divBdr>
            <w:top w:val="none" w:sz="0" w:space="0" w:color="auto"/>
            <w:left w:val="none" w:sz="0" w:space="0" w:color="auto"/>
            <w:bottom w:val="none" w:sz="0" w:space="0" w:color="auto"/>
            <w:right w:val="none" w:sz="0" w:space="0" w:color="auto"/>
          </w:divBdr>
        </w:div>
        <w:div w:id="1456635291">
          <w:marLeft w:val="480"/>
          <w:marRight w:val="0"/>
          <w:marTop w:val="0"/>
          <w:marBottom w:val="0"/>
          <w:divBdr>
            <w:top w:val="none" w:sz="0" w:space="0" w:color="auto"/>
            <w:left w:val="none" w:sz="0" w:space="0" w:color="auto"/>
            <w:bottom w:val="none" w:sz="0" w:space="0" w:color="auto"/>
            <w:right w:val="none" w:sz="0" w:space="0" w:color="auto"/>
          </w:divBdr>
        </w:div>
        <w:div w:id="1315067610">
          <w:marLeft w:val="480"/>
          <w:marRight w:val="0"/>
          <w:marTop w:val="0"/>
          <w:marBottom w:val="0"/>
          <w:divBdr>
            <w:top w:val="none" w:sz="0" w:space="0" w:color="auto"/>
            <w:left w:val="none" w:sz="0" w:space="0" w:color="auto"/>
            <w:bottom w:val="none" w:sz="0" w:space="0" w:color="auto"/>
            <w:right w:val="none" w:sz="0" w:space="0" w:color="auto"/>
          </w:divBdr>
        </w:div>
        <w:div w:id="243152873">
          <w:marLeft w:val="480"/>
          <w:marRight w:val="0"/>
          <w:marTop w:val="0"/>
          <w:marBottom w:val="0"/>
          <w:divBdr>
            <w:top w:val="none" w:sz="0" w:space="0" w:color="auto"/>
            <w:left w:val="none" w:sz="0" w:space="0" w:color="auto"/>
            <w:bottom w:val="none" w:sz="0" w:space="0" w:color="auto"/>
            <w:right w:val="none" w:sz="0" w:space="0" w:color="auto"/>
          </w:divBdr>
        </w:div>
        <w:div w:id="194194422">
          <w:marLeft w:val="480"/>
          <w:marRight w:val="0"/>
          <w:marTop w:val="0"/>
          <w:marBottom w:val="0"/>
          <w:divBdr>
            <w:top w:val="none" w:sz="0" w:space="0" w:color="auto"/>
            <w:left w:val="none" w:sz="0" w:space="0" w:color="auto"/>
            <w:bottom w:val="none" w:sz="0" w:space="0" w:color="auto"/>
            <w:right w:val="none" w:sz="0" w:space="0" w:color="auto"/>
          </w:divBdr>
        </w:div>
        <w:div w:id="147138819">
          <w:marLeft w:val="480"/>
          <w:marRight w:val="0"/>
          <w:marTop w:val="0"/>
          <w:marBottom w:val="0"/>
          <w:divBdr>
            <w:top w:val="none" w:sz="0" w:space="0" w:color="auto"/>
            <w:left w:val="none" w:sz="0" w:space="0" w:color="auto"/>
            <w:bottom w:val="none" w:sz="0" w:space="0" w:color="auto"/>
            <w:right w:val="none" w:sz="0" w:space="0" w:color="auto"/>
          </w:divBdr>
        </w:div>
        <w:div w:id="1779063243">
          <w:marLeft w:val="480"/>
          <w:marRight w:val="0"/>
          <w:marTop w:val="0"/>
          <w:marBottom w:val="0"/>
          <w:divBdr>
            <w:top w:val="none" w:sz="0" w:space="0" w:color="auto"/>
            <w:left w:val="none" w:sz="0" w:space="0" w:color="auto"/>
            <w:bottom w:val="none" w:sz="0" w:space="0" w:color="auto"/>
            <w:right w:val="none" w:sz="0" w:space="0" w:color="auto"/>
          </w:divBdr>
        </w:div>
        <w:div w:id="1737974968">
          <w:marLeft w:val="480"/>
          <w:marRight w:val="0"/>
          <w:marTop w:val="0"/>
          <w:marBottom w:val="0"/>
          <w:divBdr>
            <w:top w:val="none" w:sz="0" w:space="0" w:color="auto"/>
            <w:left w:val="none" w:sz="0" w:space="0" w:color="auto"/>
            <w:bottom w:val="none" w:sz="0" w:space="0" w:color="auto"/>
            <w:right w:val="none" w:sz="0" w:space="0" w:color="auto"/>
          </w:divBdr>
        </w:div>
        <w:div w:id="467405325">
          <w:marLeft w:val="480"/>
          <w:marRight w:val="0"/>
          <w:marTop w:val="0"/>
          <w:marBottom w:val="0"/>
          <w:divBdr>
            <w:top w:val="none" w:sz="0" w:space="0" w:color="auto"/>
            <w:left w:val="none" w:sz="0" w:space="0" w:color="auto"/>
            <w:bottom w:val="none" w:sz="0" w:space="0" w:color="auto"/>
            <w:right w:val="none" w:sz="0" w:space="0" w:color="auto"/>
          </w:divBdr>
        </w:div>
        <w:div w:id="475798272">
          <w:marLeft w:val="480"/>
          <w:marRight w:val="0"/>
          <w:marTop w:val="0"/>
          <w:marBottom w:val="0"/>
          <w:divBdr>
            <w:top w:val="none" w:sz="0" w:space="0" w:color="auto"/>
            <w:left w:val="none" w:sz="0" w:space="0" w:color="auto"/>
            <w:bottom w:val="none" w:sz="0" w:space="0" w:color="auto"/>
            <w:right w:val="none" w:sz="0" w:space="0" w:color="auto"/>
          </w:divBdr>
        </w:div>
        <w:div w:id="1432315895">
          <w:marLeft w:val="480"/>
          <w:marRight w:val="0"/>
          <w:marTop w:val="0"/>
          <w:marBottom w:val="0"/>
          <w:divBdr>
            <w:top w:val="none" w:sz="0" w:space="0" w:color="auto"/>
            <w:left w:val="none" w:sz="0" w:space="0" w:color="auto"/>
            <w:bottom w:val="none" w:sz="0" w:space="0" w:color="auto"/>
            <w:right w:val="none" w:sz="0" w:space="0" w:color="auto"/>
          </w:divBdr>
        </w:div>
        <w:div w:id="662464384">
          <w:marLeft w:val="480"/>
          <w:marRight w:val="0"/>
          <w:marTop w:val="0"/>
          <w:marBottom w:val="0"/>
          <w:divBdr>
            <w:top w:val="none" w:sz="0" w:space="0" w:color="auto"/>
            <w:left w:val="none" w:sz="0" w:space="0" w:color="auto"/>
            <w:bottom w:val="none" w:sz="0" w:space="0" w:color="auto"/>
            <w:right w:val="none" w:sz="0" w:space="0" w:color="auto"/>
          </w:divBdr>
        </w:div>
        <w:div w:id="1017732961">
          <w:marLeft w:val="480"/>
          <w:marRight w:val="0"/>
          <w:marTop w:val="0"/>
          <w:marBottom w:val="0"/>
          <w:divBdr>
            <w:top w:val="none" w:sz="0" w:space="0" w:color="auto"/>
            <w:left w:val="none" w:sz="0" w:space="0" w:color="auto"/>
            <w:bottom w:val="none" w:sz="0" w:space="0" w:color="auto"/>
            <w:right w:val="none" w:sz="0" w:space="0" w:color="auto"/>
          </w:divBdr>
        </w:div>
        <w:div w:id="762067054">
          <w:marLeft w:val="480"/>
          <w:marRight w:val="0"/>
          <w:marTop w:val="0"/>
          <w:marBottom w:val="0"/>
          <w:divBdr>
            <w:top w:val="none" w:sz="0" w:space="0" w:color="auto"/>
            <w:left w:val="none" w:sz="0" w:space="0" w:color="auto"/>
            <w:bottom w:val="none" w:sz="0" w:space="0" w:color="auto"/>
            <w:right w:val="none" w:sz="0" w:space="0" w:color="auto"/>
          </w:divBdr>
        </w:div>
        <w:div w:id="1845626828">
          <w:marLeft w:val="480"/>
          <w:marRight w:val="0"/>
          <w:marTop w:val="0"/>
          <w:marBottom w:val="0"/>
          <w:divBdr>
            <w:top w:val="none" w:sz="0" w:space="0" w:color="auto"/>
            <w:left w:val="none" w:sz="0" w:space="0" w:color="auto"/>
            <w:bottom w:val="none" w:sz="0" w:space="0" w:color="auto"/>
            <w:right w:val="none" w:sz="0" w:space="0" w:color="auto"/>
          </w:divBdr>
        </w:div>
        <w:div w:id="413356912">
          <w:marLeft w:val="480"/>
          <w:marRight w:val="0"/>
          <w:marTop w:val="0"/>
          <w:marBottom w:val="0"/>
          <w:divBdr>
            <w:top w:val="none" w:sz="0" w:space="0" w:color="auto"/>
            <w:left w:val="none" w:sz="0" w:space="0" w:color="auto"/>
            <w:bottom w:val="none" w:sz="0" w:space="0" w:color="auto"/>
            <w:right w:val="none" w:sz="0" w:space="0" w:color="auto"/>
          </w:divBdr>
        </w:div>
        <w:div w:id="201093287">
          <w:marLeft w:val="480"/>
          <w:marRight w:val="0"/>
          <w:marTop w:val="0"/>
          <w:marBottom w:val="0"/>
          <w:divBdr>
            <w:top w:val="none" w:sz="0" w:space="0" w:color="auto"/>
            <w:left w:val="none" w:sz="0" w:space="0" w:color="auto"/>
            <w:bottom w:val="none" w:sz="0" w:space="0" w:color="auto"/>
            <w:right w:val="none" w:sz="0" w:space="0" w:color="auto"/>
          </w:divBdr>
        </w:div>
        <w:div w:id="1636792973">
          <w:marLeft w:val="480"/>
          <w:marRight w:val="0"/>
          <w:marTop w:val="0"/>
          <w:marBottom w:val="0"/>
          <w:divBdr>
            <w:top w:val="none" w:sz="0" w:space="0" w:color="auto"/>
            <w:left w:val="none" w:sz="0" w:space="0" w:color="auto"/>
            <w:bottom w:val="none" w:sz="0" w:space="0" w:color="auto"/>
            <w:right w:val="none" w:sz="0" w:space="0" w:color="auto"/>
          </w:divBdr>
        </w:div>
        <w:div w:id="456875240">
          <w:marLeft w:val="480"/>
          <w:marRight w:val="0"/>
          <w:marTop w:val="0"/>
          <w:marBottom w:val="0"/>
          <w:divBdr>
            <w:top w:val="none" w:sz="0" w:space="0" w:color="auto"/>
            <w:left w:val="none" w:sz="0" w:space="0" w:color="auto"/>
            <w:bottom w:val="none" w:sz="0" w:space="0" w:color="auto"/>
            <w:right w:val="none" w:sz="0" w:space="0" w:color="auto"/>
          </w:divBdr>
        </w:div>
        <w:div w:id="1507211853">
          <w:marLeft w:val="480"/>
          <w:marRight w:val="0"/>
          <w:marTop w:val="0"/>
          <w:marBottom w:val="0"/>
          <w:divBdr>
            <w:top w:val="none" w:sz="0" w:space="0" w:color="auto"/>
            <w:left w:val="none" w:sz="0" w:space="0" w:color="auto"/>
            <w:bottom w:val="none" w:sz="0" w:space="0" w:color="auto"/>
            <w:right w:val="none" w:sz="0" w:space="0" w:color="auto"/>
          </w:divBdr>
        </w:div>
        <w:div w:id="971327243">
          <w:marLeft w:val="480"/>
          <w:marRight w:val="0"/>
          <w:marTop w:val="0"/>
          <w:marBottom w:val="0"/>
          <w:divBdr>
            <w:top w:val="none" w:sz="0" w:space="0" w:color="auto"/>
            <w:left w:val="none" w:sz="0" w:space="0" w:color="auto"/>
            <w:bottom w:val="none" w:sz="0" w:space="0" w:color="auto"/>
            <w:right w:val="none" w:sz="0" w:space="0" w:color="auto"/>
          </w:divBdr>
        </w:div>
        <w:div w:id="2144032797">
          <w:marLeft w:val="480"/>
          <w:marRight w:val="0"/>
          <w:marTop w:val="0"/>
          <w:marBottom w:val="0"/>
          <w:divBdr>
            <w:top w:val="none" w:sz="0" w:space="0" w:color="auto"/>
            <w:left w:val="none" w:sz="0" w:space="0" w:color="auto"/>
            <w:bottom w:val="none" w:sz="0" w:space="0" w:color="auto"/>
            <w:right w:val="none" w:sz="0" w:space="0" w:color="auto"/>
          </w:divBdr>
        </w:div>
        <w:div w:id="1870144911">
          <w:marLeft w:val="480"/>
          <w:marRight w:val="0"/>
          <w:marTop w:val="0"/>
          <w:marBottom w:val="0"/>
          <w:divBdr>
            <w:top w:val="none" w:sz="0" w:space="0" w:color="auto"/>
            <w:left w:val="none" w:sz="0" w:space="0" w:color="auto"/>
            <w:bottom w:val="none" w:sz="0" w:space="0" w:color="auto"/>
            <w:right w:val="none" w:sz="0" w:space="0" w:color="auto"/>
          </w:divBdr>
        </w:div>
        <w:div w:id="2064716930">
          <w:marLeft w:val="480"/>
          <w:marRight w:val="0"/>
          <w:marTop w:val="0"/>
          <w:marBottom w:val="0"/>
          <w:divBdr>
            <w:top w:val="none" w:sz="0" w:space="0" w:color="auto"/>
            <w:left w:val="none" w:sz="0" w:space="0" w:color="auto"/>
            <w:bottom w:val="none" w:sz="0" w:space="0" w:color="auto"/>
            <w:right w:val="none" w:sz="0" w:space="0" w:color="auto"/>
          </w:divBdr>
        </w:div>
        <w:div w:id="1587958314">
          <w:marLeft w:val="480"/>
          <w:marRight w:val="0"/>
          <w:marTop w:val="0"/>
          <w:marBottom w:val="0"/>
          <w:divBdr>
            <w:top w:val="none" w:sz="0" w:space="0" w:color="auto"/>
            <w:left w:val="none" w:sz="0" w:space="0" w:color="auto"/>
            <w:bottom w:val="none" w:sz="0" w:space="0" w:color="auto"/>
            <w:right w:val="none" w:sz="0" w:space="0" w:color="auto"/>
          </w:divBdr>
        </w:div>
        <w:div w:id="828596144">
          <w:marLeft w:val="480"/>
          <w:marRight w:val="0"/>
          <w:marTop w:val="0"/>
          <w:marBottom w:val="0"/>
          <w:divBdr>
            <w:top w:val="none" w:sz="0" w:space="0" w:color="auto"/>
            <w:left w:val="none" w:sz="0" w:space="0" w:color="auto"/>
            <w:bottom w:val="none" w:sz="0" w:space="0" w:color="auto"/>
            <w:right w:val="none" w:sz="0" w:space="0" w:color="auto"/>
          </w:divBdr>
        </w:div>
        <w:div w:id="270750628">
          <w:marLeft w:val="480"/>
          <w:marRight w:val="0"/>
          <w:marTop w:val="0"/>
          <w:marBottom w:val="0"/>
          <w:divBdr>
            <w:top w:val="none" w:sz="0" w:space="0" w:color="auto"/>
            <w:left w:val="none" w:sz="0" w:space="0" w:color="auto"/>
            <w:bottom w:val="none" w:sz="0" w:space="0" w:color="auto"/>
            <w:right w:val="none" w:sz="0" w:space="0" w:color="auto"/>
          </w:divBdr>
        </w:div>
        <w:div w:id="1600411868">
          <w:marLeft w:val="480"/>
          <w:marRight w:val="0"/>
          <w:marTop w:val="0"/>
          <w:marBottom w:val="0"/>
          <w:divBdr>
            <w:top w:val="none" w:sz="0" w:space="0" w:color="auto"/>
            <w:left w:val="none" w:sz="0" w:space="0" w:color="auto"/>
            <w:bottom w:val="none" w:sz="0" w:space="0" w:color="auto"/>
            <w:right w:val="none" w:sz="0" w:space="0" w:color="auto"/>
          </w:divBdr>
        </w:div>
        <w:div w:id="48652783">
          <w:marLeft w:val="480"/>
          <w:marRight w:val="0"/>
          <w:marTop w:val="0"/>
          <w:marBottom w:val="0"/>
          <w:divBdr>
            <w:top w:val="none" w:sz="0" w:space="0" w:color="auto"/>
            <w:left w:val="none" w:sz="0" w:space="0" w:color="auto"/>
            <w:bottom w:val="none" w:sz="0" w:space="0" w:color="auto"/>
            <w:right w:val="none" w:sz="0" w:space="0" w:color="auto"/>
          </w:divBdr>
        </w:div>
        <w:div w:id="869533226">
          <w:marLeft w:val="480"/>
          <w:marRight w:val="0"/>
          <w:marTop w:val="0"/>
          <w:marBottom w:val="0"/>
          <w:divBdr>
            <w:top w:val="none" w:sz="0" w:space="0" w:color="auto"/>
            <w:left w:val="none" w:sz="0" w:space="0" w:color="auto"/>
            <w:bottom w:val="none" w:sz="0" w:space="0" w:color="auto"/>
            <w:right w:val="none" w:sz="0" w:space="0" w:color="auto"/>
          </w:divBdr>
        </w:div>
        <w:div w:id="2078085414">
          <w:marLeft w:val="480"/>
          <w:marRight w:val="0"/>
          <w:marTop w:val="0"/>
          <w:marBottom w:val="0"/>
          <w:divBdr>
            <w:top w:val="none" w:sz="0" w:space="0" w:color="auto"/>
            <w:left w:val="none" w:sz="0" w:space="0" w:color="auto"/>
            <w:bottom w:val="none" w:sz="0" w:space="0" w:color="auto"/>
            <w:right w:val="none" w:sz="0" w:space="0" w:color="auto"/>
          </w:divBdr>
        </w:div>
        <w:div w:id="1838618298">
          <w:marLeft w:val="480"/>
          <w:marRight w:val="0"/>
          <w:marTop w:val="0"/>
          <w:marBottom w:val="0"/>
          <w:divBdr>
            <w:top w:val="none" w:sz="0" w:space="0" w:color="auto"/>
            <w:left w:val="none" w:sz="0" w:space="0" w:color="auto"/>
            <w:bottom w:val="none" w:sz="0" w:space="0" w:color="auto"/>
            <w:right w:val="none" w:sz="0" w:space="0" w:color="auto"/>
          </w:divBdr>
        </w:div>
        <w:div w:id="1719162336">
          <w:marLeft w:val="480"/>
          <w:marRight w:val="0"/>
          <w:marTop w:val="0"/>
          <w:marBottom w:val="0"/>
          <w:divBdr>
            <w:top w:val="none" w:sz="0" w:space="0" w:color="auto"/>
            <w:left w:val="none" w:sz="0" w:space="0" w:color="auto"/>
            <w:bottom w:val="none" w:sz="0" w:space="0" w:color="auto"/>
            <w:right w:val="none" w:sz="0" w:space="0" w:color="auto"/>
          </w:divBdr>
        </w:div>
        <w:div w:id="288435522">
          <w:marLeft w:val="480"/>
          <w:marRight w:val="0"/>
          <w:marTop w:val="0"/>
          <w:marBottom w:val="0"/>
          <w:divBdr>
            <w:top w:val="none" w:sz="0" w:space="0" w:color="auto"/>
            <w:left w:val="none" w:sz="0" w:space="0" w:color="auto"/>
            <w:bottom w:val="none" w:sz="0" w:space="0" w:color="auto"/>
            <w:right w:val="none" w:sz="0" w:space="0" w:color="auto"/>
          </w:divBdr>
        </w:div>
        <w:div w:id="1412585587">
          <w:marLeft w:val="480"/>
          <w:marRight w:val="0"/>
          <w:marTop w:val="0"/>
          <w:marBottom w:val="0"/>
          <w:divBdr>
            <w:top w:val="none" w:sz="0" w:space="0" w:color="auto"/>
            <w:left w:val="none" w:sz="0" w:space="0" w:color="auto"/>
            <w:bottom w:val="none" w:sz="0" w:space="0" w:color="auto"/>
            <w:right w:val="none" w:sz="0" w:space="0" w:color="auto"/>
          </w:divBdr>
        </w:div>
        <w:div w:id="1740252145">
          <w:marLeft w:val="480"/>
          <w:marRight w:val="0"/>
          <w:marTop w:val="0"/>
          <w:marBottom w:val="0"/>
          <w:divBdr>
            <w:top w:val="none" w:sz="0" w:space="0" w:color="auto"/>
            <w:left w:val="none" w:sz="0" w:space="0" w:color="auto"/>
            <w:bottom w:val="none" w:sz="0" w:space="0" w:color="auto"/>
            <w:right w:val="none" w:sz="0" w:space="0" w:color="auto"/>
          </w:divBdr>
        </w:div>
        <w:div w:id="1592280810">
          <w:marLeft w:val="480"/>
          <w:marRight w:val="0"/>
          <w:marTop w:val="0"/>
          <w:marBottom w:val="0"/>
          <w:divBdr>
            <w:top w:val="none" w:sz="0" w:space="0" w:color="auto"/>
            <w:left w:val="none" w:sz="0" w:space="0" w:color="auto"/>
            <w:bottom w:val="none" w:sz="0" w:space="0" w:color="auto"/>
            <w:right w:val="none" w:sz="0" w:space="0" w:color="auto"/>
          </w:divBdr>
        </w:div>
        <w:div w:id="158079210">
          <w:marLeft w:val="480"/>
          <w:marRight w:val="0"/>
          <w:marTop w:val="0"/>
          <w:marBottom w:val="0"/>
          <w:divBdr>
            <w:top w:val="none" w:sz="0" w:space="0" w:color="auto"/>
            <w:left w:val="none" w:sz="0" w:space="0" w:color="auto"/>
            <w:bottom w:val="none" w:sz="0" w:space="0" w:color="auto"/>
            <w:right w:val="none" w:sz="0" w:space="0" w:color="auto"/>
          </w:divBdr>
        </w:div>
        <w:div w:id="1642423049">
          <w:marLeft w:val="480"/>
          <w:marRight w:val="0"/>
          <w:marTop w:val="0"/>
          <w:marBottom w:val="0"/>
          <w:divBdr>
            <w:top w:val="none" w:sz="0" w:space="0" w:color="auto"/>
            <w:left w:val="none" w:sz="0" w:space="0" w:color="auto"/>
            <w:bottom w:val="none" w:sz="0" w:space="0" w:color="auto"/>
            <w:right w:val="none" w:sz="0" w:space="0" w:color="auto"/>
          </w:divBdr>
        </w:div>
        <w:div w:id="112598707">
          <w:marLeft w:val="480"/>
          <w:marRight w:val="0"/>
          <w:marTop w:val="0"/>
          <w:marBottom w:val="0"/>
          <w:divBdr>
            <w:top w:val="none" w:sz="0" w:space="0" w:color="auto"/>
            <w:left w:val="none" w:sz="0" w:space="0" w:color="auto"/>
            <w:bottom w:val="none" w:sz="0" w:space="0" w:color="auto"/>
            <w:right w:val="none" w:sz="0" w:space="0" w:color="auto"/>
          </w:divBdr>
        </w:div>
        <w:div w:id="1079133253">
          <w:marLeft w:val="480"/>
          <w:marRight w:val="0"/>
          <w:marTop w:val="0"/>
          <w:marBottom w:val="0"/>
          <w:divBdr>
            <w:top w:val="none" w:sz="0" w:space="0" w:color="auto"/>
            <w:left w:val="none" w:sz="0" w:space="0" w:color="auto"/>
            <w:bottom w:val="none" w:sz="0" w:space="0" w:color="auto"/>
            <w:right w:val="none" w:sz="0" w:space="0" w:color="auto"/>
          </w:divBdr>
        </w:div>
        <w:div w:id="821694687">
          <w:marLeft w:val="480"/>
          <w:marRight w:val="0"/>
          <w:marTop w:val="0"/>
          <w:marBottom w:val="0"/>
          <w:divBdr>
            <w:top w:val="none" w:sz="0" w:space="0" w:color="auto"/>
            <w:left w:val="none" w:sz="0" w:space="0" w:color="auto"/>
            <w:bottom w:val="none" w:sz="0" w:space="0" w:color="auto"/>
            <w:right w:val="none" w:sz="0" w:space="0" w:color="auto"/>
          </w:divBdr>
        </w:div>
        <w:div w:id="1071273456">
          <w:marLeft w:val="480"/>
          <w:marRight w:val="0"/>
          <w:marTop w:val="0"/>
          <w:marBottom w:val="0"/>
          <w:divBdr>
            <w:top w:val="none" w:sz="0" w:space="0" w:color="auto"/>
            <w:left w:val="none" w:sz="0" w:space="0" w:color="auto"/>
            <w:bottom w:val="none" w:sz="0" w:space="0" w:color="auto"/>
            <w:right w:val="none" w:sz="0" w:space="0" w:color="auto"/>
          </w:divBdr>
        </w:div>
        <w:div w:id="2005085853">
          <w:marLeft w:val="480"/>
          <w:marRight w:val="0"/>
          <w:marTop w:val="0"/>
          <w:marBottom w:val="0"/>
          <w:divBdr>
            <w:top w:val="none" w:sz="0" w:space="0" w:color="auto"/>
            <w:left w:val="none" w:sz="0" w:space="0" w:color="auto"/>
            <w:bottom w:val="none" w:sz="0" w:space="0" w:color="auto"/>
            <w:right w:val="none" w:sz="0" w:space="0" w:color="auto"/>
          </w:divBdr>
        </w:div>
        <w:div w:id="1574777867">
          <w:marLeft w:val="480"/>
          <w:marRight w:val="0"/>
          <w:marTop w:val="0"/>
          <w:marBottom w:val="0"/>
          <w:divBdr>
            <w:top w:val="none" w:sz="0" w:space="0" w:color="auto"/>
            <w:left w:val="none" w:sz="0" w:space="0" w:color="auto"/>
            <w:bottom w:val="none" w:sz="0" w:space="0" w:color="auto"/>
            <w:right w:val="none" w:sz="0" w:space="0" w:color="auto"/>
          </w:divBdr>
        </w:div>
        <w:div w:id="383064819">
          <w:marLeft w:val="480"/>
          <w:marRight w:val="0"/>
          <w:marTop w:val="0"/>
          <w:marBottom w:val="0"/>
          <w:divBdr>
            <w:top w:val="none" w:sz="0" w:space="0" w:color="auto"/>
            <w:left w:val="none" w:sz="0" w:space="0" w:color="auto"/>
            <w:bottom w:val="none" w:sz="0" w:space="0" w:color="auto"/>
            <w:right w:val="none" w:sz="0" w:space="0" w:color="auto"/>
          </w:divBdr>
        </w:div>
        <w:div w:id="1517186174">
          <w:marLeft w:val="480"/>
          <w:marRight w:val="0"/>
          <w:marTop w:val="0"/>
          <w:marBottom w:val="0"/>
          <w:divBdr>
            <w:top w:val="none" w:sz="0" w:space="0" w:color="auto"/>
            <w:left w:val="none" w:sz="0" w:space="0" w:color="auto"/>
            <w:bottom w:val="none" w:sz="0" w:space="0" w:color="auto"/>
            <w:right w:val="none" w:sz="0" w:space="0" w:color="auto"/>
          </w:divBdr>
        </w:div>
        <w:div w:id="1229994766">
          <w:marLeft w:val="480"/>
          <w:marRight w:val="0"/>
          <w:marTop w:val="0"/>
          <w:marBottom w:val="0"/>
          <w:divBdr>
            <w:top w:val="none" w:sz="0" w:space="0" w:color="auto"/>
            <w:left w:val="none" w:sz="0" w:space="0" w:color="auto"/>
            <w:bottom w:val="none" w:sz="0" w:space="0" w:color="auto"/>
            <w:right w:val="none" w:sz="0" w:space="0" w:color="auto"/>
          </w:divBdr>
        </w:div>
      </w:divsChild>
    </w:div>
    <w:div w:id="650407771">
      <w:bodyDiv w:val="1"/>
      <w:marLeft w:val="0"/>
      <w:marRight w:val="0"/>
      <w:marTop w:val="0"/>
      <w:marBottom w:val="0"/>
      <w:divBdr>
        <w:top w:val="none" w:sz="0" w:space="0" w:color="auto"/>
        <w:left w:val="none" w:sz="0" w:space="0" w:color="auto"/>
        <w:bottom w:val="none" w:sz="0" w:space="0" w:color="auto"/>
        <w:right w:val="none" w:sz="0" w:space="0" w:color="auto"/>
      </w:divBdr>
      <w:divsChild>
        <w:div w:id="1920215603">
          <w:marLeft w:val="640"/>
          <w:marRight w:val="0"/>
          <w:marTop w:val="0"/>
          <w:marBottom w:val="0"/>
          <w:divBdr>
            <w:top w:val="none" w:sz="0" w:space="0" w:color="auto"/>
            <w:left w:val="none" w:sz="0" w:space="0" w:color="auto"/>
            <w:bottom w:val="none" w:sz="0" w:space="0" w:color="auto"/>
            <w:right w:val="none" w:sz="0" w:space="0" w:color="auto"/>
          </w:divBdr>
        </w:div>
        <w:div w:id="2134781626">
          <w:marLeft w:val="640"/>
          <w:marRight w:val="0"/>
          <w:marTop w:val="0"/>
          <w:marBottom w:val="0"/>
          <w:divBdr>
            <w:top w:val="none" w:sz="0" w:space="0" w:color="auto"/>
            <w:left w:val="none" w:sz="0" w:space="0" w:color="auto"/>
            <w:bottom w:val="none" w:sz="0" w:space="0" w:color="auto"/>
            <w:right w:val="none" w:sz="0" w:space="0" w:color="auto"/>
          </w:divBdr>
        </w:div>
        <w:div w:id="520704884">
          <w:marLeft w:val="640"/>
          <w:marRight w:val="0"/>
          <w:marTop w:val="0"/>
          <w:marBottom w:val="0"/>
          <w:divBdr>
            <w:top w:val="none" w:sz="0" w:space="0" w:color="auto"/>
            <w:left w:val="none" w:sz="0" w:space="0" w:color="auto"/>
            <w:bottom w:val="none" w:sz="0" w:space="0" w:color="auto"/>
            <w:right w:val="none" w:sz="0" w:space="0" w:color="auto"/>
          </w:divBdr>
        </w:div>
        <w:div w:id="464354652">
          <w:marLeft w:val="640"/>
          <w:marRight w:val="0"/>
          <w:marTop w:val="0"/>
          <w:marBottom w:val="0"/>
          <w:divBdr>
            <w:top w:val="none" w:sz="0" w:space="0" w:color="auto"/>
            <w:left w:val="none" w:sz="0" w:space="0" w:color="auto"/>
            <w:bottom w:val="none" w:sz="0" w:space="0" w:color="auto"/>
            <w:right w:val="none" w:sz="0" w:space="0" w:color="auto"/>
          </w:divBdr>
        </w:div>
        <w:div w:id="1494222941">
          <w:marLeft w:val="640"/>
          <w:marRight w:val="0"/>
          <w:marTop w:val="0"/>
          <w:marBottom w:val="0"/>
          <w:divBdr>
            <w:top w:val="none" w:sz="0" w:space="0" w:color="auto"/>
            <w:left w:val="none" w:sz="0" w:space="0" w:color="auto"/>
            <w:bottom w:val="none" w:sz="0" w:space="0" w:color="auto"/>
            <w:right w:val="none" w:sz="0" w:space="0" w:color="auto"/>
          </w:divBdr>
        </w:div>
        <w:div w:id="1806269975">
          <w:marLeft w:val="640"/>
          <w:marRight w:val="0"/>
          <w:marTop w:val="0"/>
          <w:marBottom w:val="0"/>
          <w:divBdr>
            <w:top w:val="none" w:sz="0" w:space="0" w:color="auto"/>
            <w:left w:val="none" w:sz="0" w:space="0" w:color="auto"/>
            <w:bottom w:val="none" w:sz="0" w:space="0" w:color="auto"/>
            <w:right w:val="none" w:sz="0" w:space="0" w:color="auto"/>
          </w:divBdr>
        </w:div>
        <w:div w:id="1851483946">
          <w:marLeft w:val="640"/>
          <w:marRight w:val="0"/>
          <w:marTop w:val="0"/>
          <w:marBottom w:val="0"/>
          <w:divBdr>
            <w:top w:val="none" w:sz="0" w:space="0" w:color="auto"/>
            <w:left w:val="none" w:sz="0" w:space="0" w:color="auto"/>
            <w:bottom w:val="none" w:sz="0" w:space="0" w:color="auto"/>
            <w:right w:val="none" w:sz="0" w:space="0" w:color="auto"/>
          </w:divBdr>
        </w:div>
        <w:div w:id="1315522913">
          <w:marLeft w:val="640"/>
          <w:marRight w:val="0"/>
          <w:marTop w:val="0"/>
          <w:marBottom w:val="0"/>
          <w:divBdr>
            <w:top w:val="none" w:sz="0" w:space="0" w:color="auto"/>
            <w:left w:val="none" w:sz="0" w:space="0" w:color="auto"/>
            <w:bottom w:val="none" w:sz="0" w:space="0" w:color="auto"/>
            <w:right w:val="none" w:sz="0" w:space="0" w:color="auto"/>
          </w:divBdr>
        </w:div>
        <w:div w:id="875045311">
          <w:marLeft w:val="640"/>
          <w:marRight w:val="0"/>
          <w:marTop w:val="0"/>
          <w:marBottom w:val="0"/>
          <w:divBdr>
            <w:top w:val="none" w:sz="0" w:space="0" w:color="auto"/>
            <w:left w:val="none" w:sz="0" w:space="0" w:color="auto"/>
            <w:bottom w:val="none" w:sz="0" w:space="0" w:color="auto"/>
            <w:right w:val="none" w:sz="0" w:space="0" w:color="auto"/>
          </w:divBdr>
        </w:div>
        <w:div w:id="458299040">
          <w:marLeft w:val="640"/>
          <w:marRight w:val="0"/>
          <w:marTop w:val="0"/>
          <w:marBottom w:val="0"/>
          <w:divBdr>
            <w:top w:val="none" w:sz="0" w:space="0" w:color="auto"/>
            <w:left w:val="none" w:sz="0" w:space="0" w:color="auto"/>
            <w:bottom w:val="none" w:sz="0" w:space="0" w:color="auto"/>
            <w:right w:val="none" w:sz="0" w:space="0" w:color="auto"/>
          </w:divBdr>
        </w:div>
        <w:div w:id="2077587667">
          <w:marLeft w:val="640"/>
          <w:marRight w:val="0"/>
          <w:marTop w:val="0"/>
          <w:marBottom w:val="0"/>
          <w:divBdr>
            <w:top w:val="none" w:sz="0" w:space="0" w:color="auto"/>
            <w:left w:val="none" w:sz="0" w:space="0" w:color="auto"/>
            <w:bottom w:val="none" w:sz="0" w:space="0" w:color="auto"/>
            <w:right w:val="none" w:sz="0" w:space="0" w:color="auto"/>
          </w:divBdr>
        </w:div>
        <w:div w:id="1775319679">
          <w:marLeft w:val="640"/>
          <w:marRight w:val="0"/>
          <w:marTop w:val="0"/>
          <w:marBottom w:val="0"/>
          <w:divBdr>
            <w:top w:val="none" w:sz="0" w:space="0" w:color="auto"/>
            <w:left w:val="none" w:sz="0" w:space="0" w:color="auto"/>
            <w:bottom w:val="none" w:sz="0" w:space="0" w:color="auto"/>
            <w:right w:val="none" w:sz="0" w:space="0" w:color="auto"/>
          </w:divBdr>
        </w:div>
        <w:div w:id="1034576762">
          <w:marLeft w:val="640"/>
          <w:marRight w:val="0"/>
          <w:marTop w:val="0"/>
          <w:marBottom w:val="0"/>
          <w:divBdr>
            <w:top w:val="none" w:sz="0" w:space="0" w:color="auto"/>
            <w:left w:val="none" w:sz="0" w:space="0" w:color="auto"/>
            <w:bottom w:val="none" w:sz="0" w:space="0" w:color="auto"/>
            <w:right w:val="none" w:sz="0" w:space="0" w:color="auto"/>
          </w:divBdr>
        </w:div>
        <w:div w:id="1923710642">
          <w:marLeft w:val="640"/>
          <w:marRight w:val="0"/>
          <w:marTop w:val="0"/>
          <w:marBottom w:val="0"/>
          <w:divBdr>
            <w:top w:val="none" w:sz="0" w:space="0" w:color="auto"/>
            <w:left w:val="none" w:sz="0" w:space="0" w:color="auto"/>
            <w:bottom w:val="none" w:sz="0" w:space="0" w:color="auto"/>
            <w:right w:val="none" w:sz="0" w:space="0" w:color="auto"/>
          </w:divBdr>
        </w:div>
        <w:div w:id="569925410">
          <w:marLeft w:val="640"/>
          <w:marRight w:val="0"/>
          <w:marTop w:val="0"/>
          <w:marBottom w:val="0"/>
          <w:divBdr>
            <w:top w:val="none" w:sz="0" w:space="0" w:color="auto"/>
            <w:left w:val="none" w:sz="0" w:space="0" w:color="auto"/>
            <w:bottom w:val="none" w:sz="0" w:space="0" w:color="auto"/>
            <w:right w:val="none" w:sz="0" w:space="0" w:color="auto"/>
          </w:divBdr>
        </w:div>
        <w:div w:id="1249387211">
          <w:marLeft w:val="640"/>
          <w:marRight w:val="0"/>
          <w:marTop w:val="0"/>
          <w:marBottom w:val="0"/>
          <w:divBdr>
            <w:top w:val="none" w:sz="0" w:space="0" w:color="auto"/>
            <w:left w:val="none" w:sz="0" w:space="0" w:color="auto"/>
            <w:bottom w:val="none" w:sz="0" w:space="0" w:color="auto"/>
            <w:right w:val="none" w:sz="0" w:space="0" w:color="auto"/>
          </w:divBdr>
        </w:div>
        <w:div w:id="1561938693">
          <w:marLeft w:val="640"/>
          <w:marRight w:val="0"/>
          <w:marTop w:val="0"/>
          <w:marBottom w:val="0"/>
          <w:divBdr>
            <w:top w:val="none" w:sz="0" w:space="0" w:color="auto"/>
            <w:left w:val="none" w:sz="0" w:space="0" w:color="auto"/>
            <w:bottom w:val="none" w:sz="0" w:space="0" w:color="auto"/>
            <w:right w:val="none" w:sz="0" w:space="0" w:color="auto"/>
          </w:divBdr>
        </w:div>
        <w:div w:id="247928195">
          <w:marLeft w:val="640"/>
          <w:marRight w:val="0"/>
          <w:marTop w:val="0"/>
          <w:marBottom w:val="0"/>
          <w:divBdr>
            <w:top w:val="none" w:sz="0" w:space="0" w:color="auto"/>
            <w:left w:val="none" w:sz="0" w:space="0" w:color="auto"/>
            <w:bottom w:val="none" w:sz="0" w:space="0" w:color="auto"/>
            <w:right w:val="none" w:sz="0" w:space="0" w:color="auto"/>
          </w:divBdr>
        </w:div>
        <w:div w:id="1584606134">
          <w:marLeft w:val="640"/>
          <w:marRight w:val="0"/>
          <w:marTop w:val="0"/>
          <w:marBottom w:val="0"/>
          <w:divBdr>
            <w:top w:val="none" w:sz="0" w:space="0" w:color="auto"/>
            <w:left w:val="none" w:sz="0" w:space="0" w:color="auto"/>
            <w:bottom w:val="none" w:sz="0" w:space="0" w:color="auto"/>
            <w:right w:val="none" w:sz="0" w:space="0" w:color="auto"/>
          </w:divBdr>
        </w:div>
        <w:div w:id="65609361">
          <w:marLeft w:val="640"/>
          <w:marRight w:val="0"/>
          <w:marTop w:val="0"/>
          <w:marBottom w:val="0"/>
          <w:divBdr>
            <w:top w:val="none" w:sz="0" w:space="0" w:color="auto"/>
            <w:left w:val="none" w:sz="0" w:space="0" w:color="auto"/>
            <w:bottom w:val="none" w:sz="0" w:space="0" w:color="auto"/>
            <w:right w:val="none" w:sz="0" w:space="0" w:color="auto"/>
          </w:divBdr>
        </w:div>
        <w:div w:id="776876030">
          <w:marLeft w:val="640"/>
          <w:marRight w:val="0"/>
          <w:marTop w:val="0"/>
          <w:marBottom w:val="0"/>
          <w:divBdr>
            <w:top w:val="none" w:sz="0" w:space="0" w:color="auto"/>
            <w:left w:val="none" w:sz="0" w:space="0" w:color="auto"/>
            <w:bottom w:val="none" w:sz="0" w:space="0" w:color="auto"/>
            <w:right w:val="none" w:sz="0" w:space="0" w:color="auto"/>
          </w:divBdr>
        </w:div>
        <w:div w:id="666523314">
          <w:marLeft w:val="640"/>
          <w:marRight w:val="0"/>
          <w:marTop w:val="0"/>
          <w:marBottom w:val="0"/>
          <w:divBdr>
            <w:top w:val="none" w:sz="0" w:space="0" w:color="auto"/>
            <w:left w:val="none" w:sz="0" w:space="0" w:color="auto"/>
            <w:bottom w:val="none" w:sz="0" w:space="0" w:color="auto"/>
            <w:right w:val="none" w:sz="0" w:space="0" w:color="auto"/>
          </w:divBdr>
        </w:div>
        <w:div w:id="361590617">
          <w:marLeft w:val="640"/>
          <w:marRight w:val="0"/>
          <w:marTop w:val="0"/>
          <w:marBottom w:val="0"/>
          <w:divBdr>
            <w:top w:val="none" w:sz="0" w:space="0" w:color="auto"/>
            <w:left w:val="none" w:sz="0" w:space="0" w:color="auto"/>
            <w:bottom w:val="none" w:sz="0" w:space="0" w:color="auto"/>
            <w:right w:val="none" w:sz="0" w:space="0" w:color="auto"/>
          </w:divBdr>
        </w:div>
        <w:div w:id="1462310873">
          <w:marLeft w:val="640"/>
          <w:marRight w:val="0"/>
          <w:marTop w:val="0"/>
          <w:marBottom w:val="0"/>
          <w:divBdr>
            <w:top w:val="none" w:sz="0" w:space="0" w:color="auto"/>
            <w:left w:val="none" w:sz="0" w:space="0" w:color="auto"/>
            <w:bottom w:val="none" w:sz="0" w:space="0" w:color="auto"/>
            <w:right w:val="none" w:sz="0" w:space="0" w:color="auto"/>
          </w:divBdr>
        </w:div>
        <w:div w:id="1829176182">
          <w:marLeft w:val="640"/>
          <w:marRight w:val="0"/>
          <w:marTop w:val="0"/>
          <w:marBottom w:val="0"/>
          <w:divBdr>
            <w:top w:val="none" w:sz="0" w:space="0" w:color="auto"/>
            <w:left w:val="none" w:sz="0" w:space="0" w:color="auto"/>
            <w:bottom w:val="none" w:sz="0" w:space="0" w:color="auto"/>
            <w:right w:val="none" w:sz="0" w:space="0" w:color="auto"/>
          </w:divBdr>
        </w:div>
        <w:div w:id="1519662765">
          <w:marLeft w:val="640"/>
          <w:marRight w:val="0"/>
          <w:marTop w:val="0"/>
          <w:marBottom w:val="0"/>
          <w:divBdr>
            <w:top w:val="none" w:sz="0" w:space="0" w:color="auto"/>
            <w:left w:val="none" w:sz="0" w:space="0" w:color="auto"/>
            <w:bottom w:val="none" w:sz="0" w:space="0" w:color="auto"/>
            <w:right w:val="none" w:sz="0" w:space="0" w:color="auto"/>
          </w:divBdr>
        </w:div>
        <w:div w:id="610166757">
          <w:marLeft w:val="640"/>
          <w:marRight w:val="0"/>
          <w:marTop w:val="0"/>
          <w:marBottom w:val="0"/>
          <w:divBdr>
            <w:top w:val="none" w:sz="0" w:space="0" w:color="auto"/>
            <w:left w:val="none" w:sz="0" w:space="0" w:color="auto"/>
            <w:bottom w:val="none" w:sz="0" w:space="0" w:color="auto"/>
            <w:right w:val="none" w:sz="0" w:space="0" w:color="auto"/>
          </w:divBdr>
        </w:div>
        <w:div w:id="1555043613">
          <w:marLeft w:val="640"/>
          <w:marRight w:val="0"/>
          <w:marTop w:val="0"/>
          <w:marBottom w:val="0"/>
          <w:divBdr>
            <w:top w:val="none" w:sz="0" w:space="0" w:color="auto"/>
            <w:left w:val="none" w:sz="0" w:space="0" w:color="auto"/>
            <w:bottom w:val="none" w:sz="0" w:space="0" w:color="auto"/>
            <w:right w:val="none" w:sz="0" w:space="0" w:color="auto"/>
          </w:divBdr>
        </w:div>
        <w:div w:id="184634999">
          <w:marLeft w:val="640"/>
          <w:marRight w:val="0"/>
          <w:marTop w:val="0"/>
          <w:marBottom w:val="0"/>
          <w:divBdr>
            <w:top w:val="none" w:sz="0" w:space="0" w:color="auto"/>
            <w:left w:val="none" w:sz="0" w:space="0" w:color="auto"/>
            <w:bottom w:val="none" w:sz="0" w:space="0" w:color="auto"/>
            <w:right w:val="none" w:sz="0" w:space="0" w:color="auto"/>
          </w:divBdr>
        </w:div>
        <w:div w:id="1080757756">
          <w:marLeft w:val="640"/>
          <w:marRight w:val="0"/>
          <w:marTop w:val="0"/>
          <w:marBottom w:val="0"/>
          <w:divBdr>
            <w:top w:val="none" w:sz="0" w:space="0" w:color="auto"/>
            <w:left w:val="none" w:sz="0" w:space="0" w:color="auto"/>
            <w:bottom w:val="none" w:sz="0" w:space="0" w:color="auto"/>
            <w:right w:val="none" w:sz="0" w:space="0" w:color="auto"/>
          </w:divBdr>
        </w:div>
        <w:div w:id="2021665090">
          <w:marLeft w:val="640"/>
          <w:marRight w:val="0"/>
          <w:marTop w:val="0"/>
          <w:marBottom w:val="0"/>
          <w:divBdr>
            <w:top w:val="none" w:sz="0" w:space="0" w:color="auto"/>
            <w:left w:val="none" w:sz="0" w:space="0" w:color="auto"/>
            <w:bottom w:val="none" w:sz="0" w:space="0" w:color="auto"/>
            <w:right w:val="none" w:sz="0" w:space="0" w:color="auto"/>
          </w:divBdr>
        </w:div>
        <w:div w:id="1379166040">
          <w:marLeft w:val="640"/>
          <w:marRight w:val="0"/>
          <w:marTop w:val="0"/>
          <w:marBottom w:val="0"/>
          <w:divBdr>
            <w:top w:val="none" w:sz="0" w:space="0" w:color="auto"/>
            <w:left w:val="none" w:sz="0" w:space="0" w:color="auto"/>
            <w:bottom w:val="none" w:sz="0" w:space="0" w:color="auto"/>
            <w:right w:val="none" w:sz="0" w:space="0" w:color="auto"/>
          </w:divBdr>
        </w:div>
        <w:div w:id="801309392">
          <w:marLeft w:val="640"/>
          <w:marRight w:val="0"/>
          <w:marTop w:val="0"/>
          <w:marBottom w:val="0"/>
          <w:divBdr>
            <w:top w:val="none" w:sz="0" w:space="0" w:color="auto"/>
            <w:left w:val="none" w:sz="0" w:space="0" w:color="auto"/>
            <w:bottom w:val="none" w:sz="0" w:space="0" w:color="auto"/>
            <w:right w:val="none" w:sz="0" w:space="0" w:color="auto"/>
          </w:divBdr>
        </w:div>
        <w:div w:id="1611470235">
          <w:marLeft w:val="640"/>
          <w:marRight w:val="0"/>
          <w:marTop w:val="0"/>
          <w:marBottom w:val="0"/>
          <w:divBdr>
            <w:top w:val="none" w:sz="0" w:space="0" w:color="auto"/>
            <w:left w:val="none" w:sz="0" w:space="0" w:color="auto"/>
            <w:bottom w:val="none" w:sz="0" w:space="0" w:color="auto"/>
            <w:right w:val="none" w:sz="0" w:space="0" w:color="auto"/>
          </w:divBdr>
        </w:div>
        <w:div w:id="1482309098">
          <w:marLeft w:val="640"/>
          <w:marRight w:val="0"/>
          <w:marTop w:val="0"/>
          <w:marBottom w:val="0"/>
          <w:divBdr>
            <w:top w:val="none" w:sz="0" w:space="0" w:color="auto"/>
            <w:left w:val="none" w:sz="0" w:space="0" w:color="auto"/>
            <w:bottom w:val="none" w:sz="0" w:space="0" w:color="auto"/>
            <w:right w:val="none" w:sz="0" w:space="0" w:color="auto"/>
          </w:divBdr>
        </w:div>
        <w:div w:id="1109620548">
          <w:marLeft w:val="640"/>
          <w:marRight w:val="0"/>
          <w:marTop w:val="0"/>
          <w:marBottom w:val="0"/>
          <w:divBdr>
            <w:top w:val="none" w:sz="0" w:space="0" w:color="auto"/>
            <w:left w:val="none" w:sz="0" w:space="0" w:color="auto"/>
            <w:bottom w:val="none" w:sz="0" w:space="0" w:color="auto"/>
            <w:right w:val="none" w:sz="0" w:space="0" w:color="auto"/>
          </w:divBdr>
        </w:div>
        <w:div w:id="346254979">
          <w:marLeft w:val="640"/>
          <w:marRight w:val="0"/>
          <w:marTop w:val="0"/>
          <w:marBottom w:val="0"/>
          <w:divBdr>
            <w:top w:val="none" w:sz="0" w:space="0" w:color="auto"/>
            <w:left w:val="none" w:sz="0" w:space="0" w:color="auto"/>
            <w:bottom w:val="none" w:sz="0" w:space="0" w:color="auto"/>
            <w:right w:val="none" w:sz="0" w:space="0" w:color="auto"/>
          </w:divBdr>
        </w:div>
        <w:div w:id="1016732705">
          <w:marLeft w:val="640"/>
          <w:marRight w:val="0"/>
          <w:marTop w:val="0"/>
          <w:marBottom w:val="0"/>
          <w:divBdr>
            <w:top w:val="none" w:sz="0" w:space="0" w:color="auto"/>
            <w:left w:val="none" w:sz="0" w:space="0" w:color="auto"/>
            <w:bottom w:val="none" w:sz="0" w:space="0" w:color="auto"/>
            <w:right w:val="none" w:sz="0" w:space="0" w:color="auto"/>
          </w:divBdr>
        </w:div>
        <w:div w:id="931010083">
          <w:marLeft w:val="640"/>
          <w:marRight w:val="0"/>
          <w:marTop w:val="0"/>
          <w:marBottom w:val="0"/>
          <w:divBdr>
            <w:top w:val="none" w:sz="0" w:space="0" w:color="auto"/>
            <w:left w:val="none" w:sz="0" w:space="0" w:color="auto"/>
            <w:bottom w:val="none" w:sz="0" w:space="0" w:color="auto"/>
            <w:right w:val="none" w:sz="0" w:space="0" w:color="auto"/>
          </w:divBdr>
        </w:div>
        <w:div w:id="1065909104">
          <w:marLeft w:val="640"/>
          <w:marRight w:val="0"/>
          <w:marTop w:val="0"/>
          <w:marBottom w:val="0"/>
          <w:divBdr>
            <w:top w:val="none" w:sz="0" w:space="0" w:color="auto"/>
            <w:left w:val="none" w:sz="0" w:space="0" w:color="auto"/>
            <w:bottom w:val="none" w:sz="0" w:space="0" w:color="auto"/>
            <w:right w:val="none" w:sz="0" w:space="0" w:color="auto"/>
          </w:divBdr>
        </w:div>
        <w:div w:id="831750043">
          <w:marLeft w:val="640"/>
          <w:marRight w:val="0"/>
          <w:marTop w:val="0"/>
          <w:marBottom w:val="0"/>
          <w:divBdr>
            <w:top w:val="none" w:sz="0" w:space="0" w:color="auto"/>
            <w:left w:val="none" w:sz="0" w:space="0" w:color="auto"/>
            <w:bottom w:val="none" w:sz="0" w:space="0" w:color="auto"/>
            <w:right w:val="none" w:sz="0" w:space="0" w:color="auto"/>
          </w:divBdr>
        </w:div>
        <w:div w:id="2022275261">
          <w:marLeft w:val="640"/>
          <w:marRight w:val="0"/>
          <w:marTop w:val="0"/>
          <w:marBottom w:val="0"/>
          <w:divBdr>
            <w:top w:val="none" w:sz="0" w:space="0" w:color="auto"/>
            <w:left w:val="none" w:sz="0" w:space="0" w:color="auto"/>
            <w:bottom w:val="none" w:sz="0" w:space="0" w:color="auto"/>
            <w:right w:val="none" w:sz="0" w:space="0" w:color="auto"/>
          </w:divBdr>
        </w:div>
        <w:div w:id="599608184">
          <w:marLeft w:val="640"/>
          <w:marRight w:val="0"/>
          <w:marTop w:val="0"/>
          <w:marBottom w:val="0"/>
          <w:divBdr>
            <w:top w:val="none" w:sz="0" w:space="0" w:color="auto"/>
            <w:left w:val="none" w:sz="0" w:space="0" w:color="auto"/>
            <w:bottom w:val="none" w:sz="0" w:space="0" w:color="auto"/>
            <w:right w:val="none" w:sz="0" w:space="0" w:color="auto"/>
          </w:divBdr>
        </w:div>
        <w:div w:id="1529104948">
          <w:marLeft w:val="640"/>
          <w:marRight w:val="0"/>
          <w:marTop w:val="0"/>
          <w:marBottom w:val="0"/>
          <w:divBdr>
            <w:top w:val="none" w:sz="0" w:space="0" w:color="auto"/>
            <w:left w:val="none" w:sz="0" w:space="0" w:color="auto"/>
            <w:bottom w:val="none" w:sz="0" w:space="0" w:color="auto"/>
            <w:right w:val="none" w:sz="0" w:space="0" w:color="auto"/>
          </w:divBdr>
        </w:div>
        <w:div w:id="952521098">
          <w:marLeft w:val="640"/>
          <w:marRight w:val="0"/>
          <w:marTop w:val="0"/>
          <w:marBottom w:val="0"/>
          <w:divBdr>
            <w:top w:val="none" w:sz="0" w:space="0" w:color="auto"/>
            <w:left w:val="none" w:sz="0" w:space="0" w:color="auto"/>
            <w:bottom w:val="none" w:sz="0" w:space="0" w:color="auto"/>
            <w:right w:val="none" w:sz="0" w:space="0" w:color="auto"/>
          </w:divBdr>
        </w:div>
        <w:div w:id="1071848002">
          <w:marLeft w:val="640"/>
          <w:marRight w:val="0"/>
          <w:marTop w:val="0"/>
          <w:marBottom w:val="0"/>
          <w:divBdr>
            <w:top w:val="none" w:sz="0" w:space="0" w:color="auto"/>
            <w:left w:val="none" w:sz="0" w:space="0" w:color="auto"/>
            <w:bottom w:val="none" w:sz="0" w:space="0" w:color="auto"/>
            <w:right w:val="none" w:sz="0" w:space="0" w:color="auto"/>
          </w:divBdr>
        </w:div>
        <w:div w:id="1765802497">
          <w:marLeft w:val="640"/>
          <w:marRight w:val="0"/>
          <w:marTop w:val="0"/>
          <w:marBottom w:val="0"/>
          <w:divBdr>
            <w:top w:val="none" w:sz="0" w:space="0" w:color="auto"/>
            <w:left w:val="none" w:sz="0" w:space="0" w:color="auto"/>
            <w:bottom w:val="none" w:sz="0" w:space="0" w:color="auto"/>
            <w:right w:val="none" w:sz="0" w:space="0" w:color="auto"/>
          </w:divBdr>
        </w:div>
        <w:div w:id="1763721126">
          <w:marLeft w:val="640"/>
          <w:marRight w:val="0"/>
          <w:marTop w:val="0"/>
          <w:marBottom w:val="0"/>
          <w:divBdr>
            <w:top w:val="none" w:sz="0" w:space="0" w:color="auto"/>
            <w:left w:val="none" w:sz="0" w:space="0" w:color="auto"/>
            <w:bottom w:val="none" w:sz="0" w:space="0" w:color="auto"/>
            <w:right w:val="none" w:sz="0" w:space="0" w:color="auto"/>
          </w:divBdr>
        </w:div>
        <w:div w:id="1267426676">
          <w:marLeft w:val="640"/>
          <w:marRight w:val="0"/>
          <w:marTop w:val="0"/>
          <w:marBottom w:val="0"/>
          <w:divBdr>
            <w:top w:val="none" w:sz="0" w:space="0" w:color="auto"/>
            <w:left w:val="none" w:sz="0" w:space="0" w:color="auto"/>
            <w:bottom w:val="none" w:sz="0" w:space="0" w:color="auto"/>
            <w:right w:val="none" w:sz="0" w:space="0" w:color="auto"/>
          </w:divBdr>
        </w:div>
        <w:div w:id="798111932">
          <w:marLeft w:val="640"/>
          <w:marRight w:val="0"/>
          <w:marTop w:val="0"/>
          <w:marBottom w:val="0"/>
          <w:divBdr>
            <w:top w:val="none" w:sz="0" w:space="0" w:color="auto"/>
            <w:left w:val="none" w:sz="0" w:space="0" w:color="auto"/>
            <w:bottom w:val="none" w:sz="0" w:space="0" w:color="auto"/>
            <w:right w:val="none" w:sz="0" w:space="0" w:color="auto"/>
          </w:divBdr>
        </w:div>
        <w:div w:id="341133297">
          <w:marLeft w:val="640"/>
          <w:marRight w:val="0"/>
          <w:marTop w:val="0"/>
          <w:marBottom w:val="0"/>
          <w:divBdr>
            <w:top w:val="none" w:sz="0" w:space="0" w:color="auto"/>
            <w:left w:val="none" w:sz="0" w:space="0" w:color="auto"/>
            <w:bottom w:val="none" w:sz="0" w:space="0" w:color="auto"/>
            <w:right w:val="none" w:sz="0" w:space="0" w:color="auto"/>
          </w:divBdr>
        </w:div>
        <w:div w:id="21518187">
          <w:marLeft w:val="640"/>
          <w:marRight w:val="0"/>
          <w:marTop w:val="0"/>
          <w:marBottom w:val="0"/>
          <w:divBdr>
            <w:top w:val="none" w:sz="0" w:space="0" w:color="auto"/>
            <w:left w:val="none" w:sz="0" w:space="0" w:color="auto"/>
            <w:bottom w:val="none" w:sz="0" w:space="0" w:color="auto"/>
            <w:right w:val="none" w:sz="0" w:space="0" w:color="auto"/>
          </w:divBdr>
        </w:div>
        <w:div w:id="1473785813">
          <w:marLeft w:val="640"/>
          <w:marRight w:val="0"/>
          <w:marTop w:val="0"/>
          <w:marBottom w:val="0"/>
          <w:divBdr>
            <w:top w:val="none" w:sz="0" w:space="0" w:color="auto"/>
            <w:left w:val="none" w:sz="0" w:space="0" w:color="auto"/>
            <w:bottom w:val="none" w:sz="0" w:space="0" w:color="auto"/>
            <w:right w:val="none" w:sz="0" w:space="0" w:color="auto"/>
          </w:divBdr>
        </w:div>
        <w:div w:id="477302533">
          <w:marLeft w:val="640"/>
          <w:marRight w:val="0"/>
          <w:marTop w:val="0"/>
          <w:marBottom w:val="0"/>
          <w:divBdr>
            <w:top w:val="none" w:sz="0" w:space="0" w:color="auto"/>
            <w:left w:val="none" w:sz="0" w:space="0" w:color="auto"/>
            <w:bottom w:val="none" w:sz="0" w:space="0" w:color="auto"/>
            <w:right w:val="none" w:sz="0" w:space="0" w:color="auto"/>
          </w:divBdr>
        </w:div>
        <w:div w:id="981353637">
          <w:marLeft w:val="640"/>
          <w:marRight w:val="0"/>
          <w:marTop w:val="0"/>
          <w:marBottom w:val="0"/>
          <w:divBdr>
            <w:top w:val="none" w:sz="0" w:space="0" w:color="auto"/>
            <w:left w:val="none" w:sz="0" w:space="0" w:color="auto"/>
            <w:bottom w:val="none" w:sz="0" w:space="0" w:color="auto"/>
            <w:right w:val="none" w:sz="0" w:space="0" w:color="auto"/>
          </w:divBdr>
        </w:div>
        <w:div w:id="474683072">
          <w:marLeft w:val="640"/>
          <w:marRight w:val="0"/>
          <w:marTop w:val="0"/>
          <w:marBottom w:val="0"/>
          <w:divBdr>
            <w:top w:val="none" w:sz="0" w:space="0" w:color="auto"/>
            <w:left w:val="none" w:sz="0" w:space="0" w:color="auto"/>
            <w:bottom w:val="none" w:sz="0" w:space="0" w:color="auto"/>
            <w:right w:val="none" w:sz="0" w:space="0" w:color="auto"/>
          </w:divBdr>
        </w:div>
        <w:div w:id="1439066093">
          <w:marLeft w:val="640"/>
          <w:marRight w:val="0"/>
          <w:marTop w:val="0"/>
          <w:marBottom w:val="0"/>
          <w:divBdr>
            <w:top w:val="none" w:sz="0" w:space="0" w:color="auto"/>
            <w:left w:val="none" w:sz="0" w:space="0" w:color="auto"/>
            <w:bottom w:val="none" w:sz="0" w:space="0" w:color="auto"/>
            <w:right w:val="none" w:sz="0" w:space="0" w:color="auto"/>
          </w:divBdr>
        </w:div>
        <w:div w:id="418716039">
          <w:marLeft w:val="640"/>
          <w:marRight w:val="0"/>
          <w:marTop w:val="0"/>
          <w:marBottom w:val="0"/>
          <w:divBdr>
            <w:top w:val="none" w:sz="0" w:space="0" w:color="auto"/>
            <w:left w:val="none" w:sz="0" w:space="0" w:color="auto"/>
            <w:bottom w:val="none" w:sz="0" w:space="0" w:color="auto"/>
            <w:right w:val="none" w:sz="0" w:space="0" w:color="auto"/>
          </w:divBdr>
        </w:div>
        <w:div w:id="1342046570">
          <w:marLeft w:val="640"/>
          <w:marRight w:val="0"/>
          <w:marTop w:val="0"/>
          <w:marBottom w:val="0"/>
          <w:divBdr>
            <w:top w:val="none" w:sz="0" w:space="0" w:color="auto"/>
            <w:left w:val="none" w:sz="0" w:space="0" w:color="auto"/>
            <w:bottom w:val="none" w:sz="0" w:space="0" w:color="auto"/>
            <w:right w:val="none" w:sz="0" w:space="0" w:color="auto"/>
          </w:divBdr>
        </w:div>
        <w:div w:id="1110465856">
          <w:marLeft w:val="640"/>
          <w:marRight w:val="0"/>
          <w:marTop w:val="0"/>
          <w:marBottom w:val="0"/>
          <w:divBdr>
            <w:top w:val="none" w:sz="0" w:space="0" w:color="auto"/>
            <w:left w:val="none" w:sz="0" w:space="0" w:color="auto"/>
            <w:bottom w:val="none" w:sz="0" w:space="0" w:color="auto"/>
            <w:right w:val="none" w:sz="0" w:space="0" w:color="auto"/>
          </w:divBdr>
        </w:div>
        <w:div w:id="48960441">
          <w:marLeft w:val="640"/>
          <w:marRight w:val="0"/>
          <w:marTop w:val="0"/>
          <w:marBottom w:val="0"/>
          <w:divBdr>
            <w:top w:val="none" w:sz="0" w:space="0" w:color="auto"/>
            <w:left w:val="none" w:sz="0" w:space="0" w:color="auto"/>
            <w:bottom w:val="none" w:sz="0" w:space="0" w:color="auto"/>
            <w:right w:val="none" w:sz="0" w:space="0" w:color="auto"/>
          </w:divBdr>
        </w:div>
        <w:div w:id="571702617">
          <w:marLeft w:val="640"/>
          <w:marRight w:val="0"/>
          <w:marTop w:val="0"/>
          <w:marBottom w:val="0"/>
          <w:divBdr>
            <w:top w:val="none" w:sz="0" w:space="0" w:color="auto"/>
            <w:left w:val="none" w:sz="0" w:space="0" w:color="auto"/>
            <w:bottom w:val="none" w:sz="0" w:space="0" w:color="auto"/>
            <w:right w:val="none" w:sz="0" w:space="0" w:color="auto"/>
          </w:divBdr>
        </w:div>
        <w:div w:id="1878152234">
          <w:marLeft w:val="640"/>
          <w:marRight w:val="0"/>
          <w:marTop w:val="0"/>
          <w:marBottom w:val="0"/>
          <w:divBdr>
            <w:top w:val="none" w:sz="0" w:space="0" w:color="auto"/>
            <w:left w:val="none" w:sz="0" w:space="0" w:color="auto"/>
            <w:bottom w:val="none" w:sz="0" w:space="0" w:color="auto"/>
            <w:right w:val="none" w:sz="0" w:space="0" w:color="auto"/>
          </w:divBdr>
        </w:div>
        <w:div w:id="1754620273">
          <w:marLeft w:val="640"/>
          <w:marRight w:val="0"/>
          <w:marTop w:val="0"/>
          <w:marBottom w:val="0"/>
          <w:divBdr>
            <w:top w:val="none" w:sz="0" w:space="0" w:color="auto"/>
            <w:left w:val="none" w:sz="0" w:space="0" w:color="auto"/>
            <w:bottom w:val="none" w:sz="0" w:space="0" w:color="auto"/>
            <w:right w:val="none" w:sz="0" w:space="0" w:color="auto"/>
          </w:divBdr>
        </w:div>
        <w:div w:id="1579830237">
          <w:marLeft w:val="640"/>
          <w:marRight w:val="0"/>
          <w:marTop w:val="0"/>
          <w:marBottom w:val="0"/>
          <w:divBdr>
            <w:top w:val="none" w:sz="0" w:space="0" w:color="auto"/>
            <w:left w:val="none" w:sz="0" w:space="0" w:color="auto"/>
            <w:bottom w:val="none" w:sz="0" w:space="0" w:color="auto"/>
            <w:right w:val="none" w:sz="0" w:space="0" w:color="auto"/>
          </w:divBdr>
        </w:div>
        <w:div w:id="17587565">
          <w:marLeft w:val="640"/>
          <w:marRight w:val="0"/>
          <w:marTop w:val="0"/>
          <w:marBottom w:val="0"/>
          <w:divBdr>
            <w:top w:val="none" w:sz="0" w:space="0" w:color="auto"/>
            <w:left w:val="none" w:sz="0" w:space="0" w:color="auto"/>
            <w:bottom w:val="none" w:sz="0" w:space="0" w:color="auto"/>
            <w:right w:val="none" w:sz="0" w:space="0" w:color="auto"/>
          </w:divBdr>
        </w:div>
        <w:div w:id="978614923">
          <w:marLeft w:val="640"/>
          <w:marRight w:val="0"/>
          <w:marTop w:val="0"/>
          <w:marBottom w:val="0"/>
          <w:divBdr>
            <w:top w:val="none" w:sz="0" w:space="0" w:color="auto"/>
            <w:left w:val="none" w:sz="0" w:space="0" w:color="auto"/>
            <w:bottom w:val="none" w:sz="0" w:space="0" w:color="auto"/>
            <w:right w:val="none" w:sz="0" w:space="0" w:color="auto"/>
          </w:divBdr>
        </w:div>
        <w:div w:id="1171070611">
          <w:marLeft w:val="640"/>
          <w:marRight w:val="0"/>
          <w:marTop w:val="0"/>
          <w:marBottom w:val="0"/>
          <w:divBdr>
            <w:top w:val="none" w:sz="0" w:space="0" w:color="auto"/>
            <w:left w:val="none" w:sz="0" w:space="0" w:color="auto"/>
            <w:bottom w:val="none" w:sz="0" w:space="0" w:color="auto"/>
            <w:right w:val="none" w:sz="0" w:space="0" w:color="auto"/>
          </w:divBdr>
        </w:div>
        <w:div w:id="2139448791">
          <w:marLeft w:val="640"/>
          <w:marRight w:val="0"/>
          <w:marTop w:val="0"/>
          <w:marBottom w:val="0"/>
          <w:divBdr>
            <w:top w:val="none" w:sz="0" w:space="0" w:color="auto"/>
            <w:left w:val="none" w:sz="0" w:space="0" w:color="auto"/>
            <w:bottom w:val="none" w:sz="0" w:space="0" w:color="auto"/>
            <w:right w:val="none" w:sz="0" w:space="0" w:color="auto"/>
          </w:divBdr>
        </w:div>
        <w:div w:id="393698201">
          <w:marLeft w:val="640"/>
          <w:marRight w:val="0"/>
          <w:marTop w:val="0"/>
          <w:marBottom w:val="0"/>
          <w:divBdr>
            <w:top w:val="none" w:sz="0" w:space="0" w:color="auto"/>
            <w:left w:val="none" w:sz="0" w:space="0" w:color="auto"/>
            <w:bottom w:val="none" w:sz="0" w:space="0" w:color="auto"/>
            <w:right w:val="none" w:sz="0" w:space="0" w:color="auto"/>
          </w:divBdr>
        </w:div>
        <w:div w:id="418329861">
          <w:marLeft w:val="640"/>
          <w:marRight w:val="0"/>
          <w:marTop w:val="0"/>
          <w:marBottom w:val="0"/>
          <w:divBdr>
            <w:top w:val="none" w:sz="0" w:space="0" w:color="auto"/>
            <w:left w:val="none" w:sz="0" w:space="0" w:color="auto"/>
            <w:bottom w:val="none" w:sz="0" w:space="0" w:color="auto"/>
            <w:right w:val="none" w:sz="0" w:space="0" w:color="auto"/>
          </w:divBdr>
        </w:div>
        <w:div w:id="200486147">
          <w:marLeft w:val="640"/>
          <w:marRight w:val="0"/>
          <w:marTop w:val="0"/>
          <w:marBottom w:val="0"/>
          <w:divBdr>
            <w:top w:val="none" w:sz="0" w:space="0" w:color="auto"/>
            <w:left w:val="none" w:sz="0" w:space="0" w:color="auto"/>
            <w:bottom w:val="none" w:sz="0" w:space="0" w:color="auto"/>
            <w:right w:val="none" w:sz="0" w:space="0" w:color="auto"/>
          </w:divBdr>
        </w:div>
        <w:div w:id="1385060767">
          <w:marLeft w:val="640"/>
          <w:marRight w:val="0"/>
          <w:marTop w:val="0"/>
          <w:marBottom w:val="0"/>
          <w:divBdr>
            <w:top w:val="none" w:sz="0" w:space="0" w:color="auto"/>
            <w:left w:val="none" w:sz="0" w:space="0" w:color="auto"/>
            <w:bottom w:val="none" w:sz="0" w:space="0" w:color="auto"/>
            <w:right w:val="none" w:sz="0" w:space="0" w:color="auto"/>
          </w:divBdr>
        </w:div>
        <w:div w:id="1513648477">
          <w:marLeft w:val="640"/>
          <w:marRight w:val="0"/>
          <w:marTop w:val="0"/>
          <w:marBottom w:val="0"/>
          <w:divBdr>
            <w:top w:val="none" w:sz="0" w:space="0" w:color="auto"/>
            <w:left w:val="none" w:sz="0" w:space="0" w:color="auto"/>
            <w:bottom w:val="none" w:sz="0" w:space="0" w:color="auto"/>
            <w:right w:val="none" w:sz="0" w:space="0" w:color="auto"/>
          </w:divBdr>
        </w:div>
        <w:div w:id="512960149">
          <w:marLeft w:val="640"/>
          <w:marRight w:val="0"/>
          <w:marTop w:val="0"/>
          <w:marBottom w:val="0"/>
          <w:divBdr>
            <w:top w:val="none" w:sz="0" w:space="0" w:color="auto"/>
            <w:left w:val="none" w:sz="0" w:space="0" w:color="auto"/>
            <w:bottom w:val="none" w:sz="0" w:space="0" w:color="auto"/>
            <w:right w:val="none" w:sz="0" w:space="0" w:color="auto"/>
          </w:divBdr>
        </w:div>
      </w:divsChild>
    </w:div>
    <w:div w:id="651177168">
      <w:bodyDiv w:val="1"/>
      <w:marLeft w:val="0"/>
      <w:marRight w:val="0"/>
      <w:marTop w:val="0"/>
      <w:marBottom w:val="0"/>
      <w:divBdr>
        <w:top w:val="none" w:sz="0" w:space="0" w:color="auto"/>
        <w:left w:val="none" w:sz="0" w:space="0" w:color="auto"/>
        <w:bottom w:val="none" w:sz="0" w:space="0" w:color="auto"/>
        <w:right w:val="none" w:sz="0" w:space="0" w:color="auto"/>
      </w:divBdr>
    </w:div>
    <w:div w:id="659696287">
      <w:bodyDiv w:val="1"/>
      <w:marLeft w:val="0"/>
      <w:marRight w:val="0"/>
      <w:marTop w:val="0"/>
      <w:marBottom w:val="0"/>
      <w:divBdr>
        <w:top w:val="none" w:sz="0" w:space="0" w:color="auto"/>
        <w:left w:val="none" w:sz="0" w:space="0" w:color="auto"/>
        <w:bottom w:val="none" w:sz="0" w:space="0" w:color="auto"/>
        <w:right w:val="none" w:sz="0" w:space="0" w:color="auto"/>
      </w:divBdr>
      <w:divsChild>
        <w:div w:id="1054622737">
          <w:marLeft w:val="0"/>
          <w:marRight w:val="0"/>
          <w:marTop w:val="0"/>
          <w:marBottom w:val="0"/>
          <w:divBdr>
            <w:top w:val="none" w:sz="0" w:space="0" w:color="auto"/>
            <w:left w:val="none" w:sz="0" w:space="0" w:color="auto"/>
            <w:bottom w:val="none" w:sz="0" w:space="0" w:color="auto"/>
            <w:right w:val="none" w:sz="0" w:space="0" w:color="auto"/>
          </w:divBdr>
        </w:div>
      </w:divsChild>
    </w:div>
    <w:div w:id="665088600">
      <w:bodyDiv w:val="1"/>
      <w:marLeft w:val="0"/>
      <w:marRight w:val="0"/>
      <w:marTop w:val="0"/>
      <w:marBottom w:val="0"/>
      <w:divBdr>
        <w:top w:val="none" w:sz="0" w:space="0" w:color="auto"/>
        <w:left w:val="none" w:sz="0" w:space="0" w:color="auto"/>
        <w:bottom w:val="none" w:sz="0" w:space="0" w:color="auto"/>
        <w:right w:val="none" w:sz="0" w:space="0" w:color="auto"/>
      </w:divBdr>
      <w:divsChild>
        <w:div w:id="570963438">
          <w:marLeft w:val="640"/>
          <w:marRight w:val="0"/>
          <w:marTop w:val="0"/>
          <w:marBottom w:val="0"/>
          <w:divBdr>
            <w:top w:val="none" w:sz="0" w:space="0" w:color="auto"/>
            <w:left w:val="none" w:sz="0" w:space="0" w:color="auto"/>
            <w:bottom w:val="none" w:sz="0" w:space="0" w:color="auto"/>
            <w:right w:val="none" w:sz="0" w:space="0" w:color="auto"/>
          </w:divBdr>
        </w:div>
        <w:div w:id="104737576">
          <w:marLeft w:val="640"/>
          <w:marRight w:val="0"/>
          <w:marTop w:val="0"/>
          <w:marBottom w:val="0"/>
          <w:divBdr>
            <w:top w:val="none" w:sz="0" w:space="0" w:color="auto"/>
            <w:left w:val="none" w:sz="0" w:space="0" w:color="auto"/>
            <w:bottom w:val="none" w:sz="0" w:space="0" w:color="auto"/>
            <w:right w:val="none" w:sz="0" w:space="0" w:color="auto"/>
          </w:divBdr>
        </w:div>
        <w:div w:id="721176465">
          <w:marLeft w:val="640"/>
          <w:marRight w:val="0"/>
          <w:marTop w:val="0"/>
          <w:marBottom w:val="0"/>
          <w:divBdr>
            <w:top w:val="none" w:sz="0" w:space="0" w:color="auto"/>
            <w:left w:val="none" w:sz="0" w:space="0" w:color="auto"/>
            <w:bottom w:val="none" w:sz="0" w:space="0" w:color="auto"/>
            <w:right w:val="none" w:sz="0" w:space="0" w:color="auto"/>
          </w:divBdr>
        </w:div>
        <w:div w:id="419912568">
          <w:marLeft w:val="640"/>
          <w:marRight w:val="0"/>
          <w:marTop w:val="0"/>
          <w:marBottom w:val="0"/>
          <w:divBdr>
            <w:top w:val="none" w:sz="0" w:space="0" w:color="auto"/>
            <w:left w:val="none" w:sz="0" w:space="0" w:color="auto"/>
            <w:bottom w:val="none" w:sz="0" w:space="0" w:color="auto"/>
            <w:right w:val="none" w:sz="0" w:space="0" w:color="auto"/>
          </w:divBdr>
        </w:div>
        <w:div w:id="1056590574">
          <w:marLeft w:val="640"/>
          <w:marRight w:val="0"/>
          <w:marTop w:val="0"/>
          <w:marBottom w:val="0"/>
          <w:divBdr>
            <w:top w:val="none" w:sz="0" w:space="0" w:color="auto"/>
            <w:left w:val="none" w:sz="0" w:space="0" w:color="auto"/>
            <w:bottom w:val="none" w:sz="0" w:space="0" w:color="auto"/>
            <w:right w:val="none" w:sz="0" w:space="0" w:color="auto"/>
          </w:divBdr>
        </w:div>
        <w:div w:id="975647202">
          <w:marLeft w:val="640"/>
          <w:marRight w:val="0"/>
          <w:marTop w:val="0"/>
          <w:marBottom w:val="0"/>
          <w:divBdr>
            <w:top w:val="none" w:sz="0" w:space="0" w:color="auto"/>
            <w:left w:val="none" w:sz="0" w:space="0" w:color="auto"/>
            <w:bottom w:val="none" w:sz="0" w:space="0" w:color="auto"/>
            <w:right w:val="none" w:sz="0" w:space="0" w:color="auto"/>
          </w:divBdr>
        </w:div>
        <w:div w:id="1275864973">
          <w:marLeft w:val="640"/>
          <w:marRight w:val="0"/>
          <w:marTop w:val="0"/>
          <w:marBottom w:val="0"/>
          <w:divBdr>
            <w:top w:val="none" w:sz="0" w:space="0" w:color="auto"/>
            <w:left w:val="none" w:sz="0" w:space="0" w:color="auto"/>
            <w:bottom w:val="none" w:sz="0" w:space="0" w:color="auto"/>
            <w:right w:val="none" w:sz="0" w:space="0" w:color="auto"/>
          </w:divBdr>
        </w:div>
        <w:div w:id="1867676084">
          <w:marLeft w:val="640"/>
          <w:marRight w:val="0"/>
          <w:marTop w:val="0"/>
          <w:marBottom w:val="0"/>
          <w:divBdr>
            <w:top w:val="none" w:sz="0" w:space="0" w:color="auto"/>
            <w:left w:val="none" w:sz="0" w:space="0" w:color="auto"/>
            <w:bottom w:val="none" w:sz="0" w:space="0" w:color="auto"/>
            <w:right w:val="none" w:sz="0" w:space="0" w:color="auto"/>
          </w:divBdr>
        </w:div>
        <w:div w:id="544025446">
          <w:marLeft w:val="640"/>
          <w:marRight w:val="0"/>
          <w:marTop w:val="0"/>
          <w:marBottom w:val="0"/>
          <w:divBdr>
            <w:top w:val="none" w:sz="0" w:space="0" w:color="auto"/>
            <w:left w:val="none" w:sz="0" w:space="0" w:color="auto"/>
            <w:bottom w:val="none" w:sz="0" w:space="0" w:color="auto"/>
            <w:right w:val="none" w:sz="0" w:space="0" w:color="auto"/>
          </w:divBdr>
        </w:div>
        <w:div w:id="1976401547">
          <w:marLeft w:val="640"/>
          <w:marRight w:val="0"/>
          <w:marTop w:val="0"/>
          <w:marBottom w:val="0"/>
          <w:divBdr>
            <w:top w:val="none" w:sz="0" w:space="0" w:color="auto"/>
            <w:left w:val="none" w:sz="0" w:space="0" w:color="auto"/>
            <w:bottom w:val="none" w:sz="0" w:space="0" w:color="auto"/>
            <w:right w:val="none" w:sz="0" w:space="0" w:color="auto"/>
          </w:divBdr>
        </w:div>
        <w:div w:id="1276330626">
          <w:marLeft w:val="640"/>
          <w:marRight w:val="0"/>
          <w:marTop w:val="0"/>
          <w:marBottom w:val="0"/>
          <w:divBdr>
            <w:top w:val="none" w:sz="0" w:space="0" w:color="auto"/>
            <w:left w:val="none" w:sz="0" w:space="0" w:color="auto"/>
            <w:bottom w:val="none" w:sz="0" w:space="0" w:color="auto"/>
            <w:right w:val="none" w:sz="0" w:space="0" w:color="auto"/>
          </w:divBdr>
        </w:div>
        <w:div w:id="449203823">
          <w:marLeft w:val="640"/>
          <w:marRight w:val="0"/>
          <w:marTop w:val="0"/>
          <w:marBottom w:val="0"/>
          <w:divBdr>
            <w:top w:val="none" w:sz="0" w:space="0" w:color="auto"/>
            <w:left w:val="none" w:sz="0" w:space="0" w:color="auto"/>
            <w:bottom w:val="none" w:sz="0" w:space="0" w:color="auto"/>
            <w:right w:val="none" w:sz="0" w:space="0" w:color="auto"/>
          </w:divBdr>
        </w:div>
        <w:div w:id="179128843">
          <w:marLeft w:val="640"/>
          <w:marRight w:val="0"/>
          <w:marTop w:val="0"/>
          <w:marBottom w:val="0"/>
          <w:divBdr>
            <w:top w:val="none" w:sz="0" w:space="0" w:color="auto"/>
            <w:left w:val="none" w:sz="0" w:space="0" w:color="auto"/>
            <w:bottom w:val="none" w:sz="0" w:space="0" w:color="auto"/>
            <w:right w:val="none" w:sz="0" w:space="0" w:color="auto"/>
          </w:divBdr>
        </w:div>
        <w:div w:id="319775423">
          <w:marLeft w:val="640"/>
          <w:marRight w:val="0"/>
          <w:marTop w:val="0"/>
          <w:marBottom w:val="0"/>
          <w:divBdr>
            <w:top w:val="none" w:sz="0" w:space="0" w:color="auto"/>
            <w:left w:val="none" w:sz="0" w:space="0" w:color="auto"/>
            <w:bottom w:val="none" w:sz="0" w:space="0" w:color="auto"/>
            <w:right w:val="none" w:sz="0" w:space="0" w:color="auto"/>
          </w:divBdr>
        </w:div>
        <w:div w:id="1410734183">
          <w:marLeft w:val="640"/>
          <w:marRight w:val="0"/>
          <w:marTop w:val="0"/>
          <w:marBottom w:val="0"/>
          <w:divBdr>
            <w:top w:val="none" w:sz="0" w:space="0" w:color="auto"/>
            <w:left w:val="none" w:sz="0" w:space="0" w:color="auto"/>
            <w:bottom w:val="none" w:sz="0" w:space="0" w:color="auto"/>
            <w:right w:val="none" w:sz="0" w:space="0" w:color="auto"/>
          </w:divBdr>
        </w:div>
        <w:div w:id="1138759736">
          <w:marLeft w:val="640"/>
          <w:marRight w:val="0"/>
          <w:marTop w:val="0"/>
          <w:marBottom w:val="0"/>
          <w:divBdr>
            <w:top w:val="none" w:sz="0" w:space="0" w:color="auto"/>
            <w:left w:val="none" w:sz="0" w:space="0" w:color="auto"/>
            <w:bottom w:val="none" w:sz="0" w:space="0" w:color="auto"/>
            <w:right w:val="none" w:sz="0" w:space="0" w:color="auto"/>
          </w:divBdr>
        </w:div>
        <w:div w:id="410736151">
          <w:marLeft w:val="640"/>
          <w:marRight w:val="0"/>
          <w:marTop w:val="0"/>
          <w:marBottom w:val="0"/>
          <w:divBdr>
            <w:top w:val="none" w:sz="0" w:space="0" w:color="auto"/>
            <w:left w:val="none" w:sz="0" w:space="0" w:color="auto"/>
            <w:bottom w:val="none" w:sz="0" w:space="0" w:color="auto"/>
            <w:right w:val="none" w:sz="0" w:space="0" w:color="auto"/>
          </w:divBdr>
        </w:div>
        <w:div w:id="1167869134">
          <w:marLeft w:val="640"/>
          <w:marRight w:val="0"/>
          <w:marTop w:val="0"/>
          <w:marBottom w:val="0"/>
          <w:divBdr>
            <w:top w:val="none" w:sz="0" w:space="0" w:color="auto"/>
            <w:left w:val="none" w:sz="0" w:space="0" w:color="auto"/>
            <w:bottom w:val="none" w:sz="0" w:space="0" w:color="auto"/>
            <w:right w:val="none" w:sz="0" w:space="0" w:color="auto"/>
          </w:divBdr>
        </w:div>
        <w:div w:id="667951714">
          <w:marLeft w:val="640"/>
          <w:marRight w:val="0"/>
          <w:marTop w:val="0"/>
          <w:marBottom w:val="0"/>
          <w:divBdr>
            <w:top w:val="none" w:sz="0" w:space="0" w:color="auto"/>
            <w:left w:val="none" w:sz="0" w:space="0" w:color="auto"/>
            <w:bottom w:val="none" w:sz="0" w:space="0" w:color="auto"/>
            <w:right w:val="none" w:sz="0" w:space="0" w:color="auto"/>
          </w:divBdr>
        </w:div>
        <w:div w:id="271520311">
          <w:marLeft w:val="640"/>
          <w:marRight w:val="0"/>
          <w:marTop w:val="0"/>
          <w:marBottom w:val="0"/>
          <w:divBdr>
            <w:top w:val="none" w:sz="0" w:space="0" w:color="auto"/>
            <w:left w:val="none" w:sz="0" w:space="0" w:color="auto"/>
            <w:bottom w:val="none" w:sz="0" w:space="0" w:color="auto"/>
            <w:right w:val="none" w:sz="0" w:space="0" w:color="auto"/>
          </w:divBdr>
        </w:div>
        <w:div w:id="1300765137">
          <w:marLeft w:val="640"/>
          <w:marRight w:val="0"/>
          <w:marTop w:val="0"/>
          <w:marBottom w:val="0"/>
          <w:divBdr>
            <w:top w:val="none" w:sz="0" w:space="0" w:color="auto"/>
            <w:left w:val="none" w:sz="0" w:space="0" w:color="auto"/>
            <w:bottom w:val="none" w:sz="0" w:space="0" w:color="auto"/>
            <w:right w:val="none" w:sz="0" w:space="0" w:color="auto"/>
          </w:divBdr>
        </w:div>
        <w:div w:id="1846094684">
          <w:marLeft w:val="640"/>
          <w:marRight w:val="0"/>
          <w:marTop w:val="0"/>
          <w:marBottom w:val="0"/>
          <w:divBdr>
            <w:top w:val="none" w:sz="0" w:space="0" w:color="auto"/>
            <w:left w:val="none" w:sz="0" w:space="0" w:color="auto"/>
            <w:bottom w:val="none" w:sz="0" w:space="0" w:color="auto"/>
            <w:right w:val="none" w:sz="0" w:space="0" w:color="auto"/>
          </w:divBdr>
        </w:div>
        <w:div w:id="230583520">
          <w:marLeft w:val="640"/>
          <w:marRight w:val="0"/>
          <w:marTop w:val="0"/>
          <w:marBottom w:val="0"/>
          <w:divBdr>
            <w:top w:val="none" w:sz="0" w:space="0" w:color="auto"/>
            <w:left w:val="none" w:sz="0" w:space="0" w:color="auto"/>
            <w:bottom w:val="none" w:sz="0" w:space="0" w:color="auto"/>
            <w:right w:val="none" w:sz="0" w:space="0" w:color="auto"/>
          </w:divBdr>
        </w:div>
        <w:div w:id="2099642807">
          <w:marLeft w:val="640"/>
          <w:marRight w:val="0"/>
          <w:marTop w:val="0"/>
          <w:marBottom w:val="0"/>
          <w:divBdr>
            <w:top w:val="none" w:sz="0" w:space="0" w:color="auto"/>
            <w:left w:val="none" w:sz="0" w:space="0" w:color="auto"/>
            <w:bottom w:val="none" w:sz="0" w:space="0" w:color="auto"/>
            <w:right w:val="none" w:sz="0" w:space="0" w:color="auto"/>
          </w:divBdr>
        </w:div>
        <w:div w:id="1393844414">
          <w:marLeft w:val="640"/>
          <w:marRight w:val="0"/>
          <w:marTop w:val="0"/>
          <w:marBottom w:val="0"/>
          <w:divBdr>
            <w:top w:val="none" w:sz="0" w:space="0" w:color="auto"/>
            <w:left w:val="none" w:sz="0" w:space="0" w:color="auto"/>
            <w:bottom w:val="none" w:sz="0" w:space="0" w:color="auto"/>
            <w:right w:val="none" w:sz="0" w:space="0" w:color="auto"/>
          </w:divBdr>
        </w:div>
        <w:div w:id="247883353">
          <w:marLeft w:val="640"/>
          <w:marRight w:val="0"/>
          <w:marTop w:val="0"/>
          <w:marBottom w:val="0"/>
          <w:divBdr>
            <w:top w:val="none" w:sz="0" w:space="0" w:color="auto"/>
            <w:left w:val="none" w:sz="0" w:space="0" w:color="auto"/>
            <w:bottom w:val="none" w:sz="0" w:space="0" w:color="auto"/>
            <w:right w:val="none" w:sz="0" w:space="0" w:color="auto"/>
          </w:divBdr>
        </w:div>
        <w:div w:id="78720951">
          <w:marLeft w:val="640"/>
          <w:marRight w:val="0"/>
          <w:marTop w:val="0"/>
          <w:marBottom w:val="0"/>
          <w:divBdr>
            <w:top w:val="none" w:sz="0" w:space="0" w:color="auto"/>
            <w:left w:val="none" w:sz="0" w:space="0" w:color="auto"/>
            <w:bottom w:val="none" w:sz="0" w:space="0" w:color="auto"/>
            <w:right w:val="none" w:sz="0" w:space="0" w:color="auto"/>
          </w:divBdr>
        </w:div>
        <w:div w:id="235435151">
          <w:marLeft w:val="640"/>
          <w:marRight w:val="0"/>
          <w:marTop w:val="0"/>
          <w:marBottom w:val="0"/>
          <w:divBdr>
            <w:top w:val="none" w:sz="0" w:space="0" w:color="auto"/>
            <w:left w:val="none" w:sz="0" w:space="0" w:color="auto"/>
            <w:bottom w:val="none" w:sz="0" w:space="0" w:color="auto"/>
            <w:right w:val="none" w:sz="0" w:space="0" w:color="auto"/>
          </w:divBdr>
        </w:div>
        <w:div w:id="1189947553">
          <w:marLeft w:val="640"/>
          <w:marRight w:val="0"/>
          <w:marTop w:val="0"/>
          <w:marBottom w:val="0"/>
          <w:divBdr>
            <w:top w:val="none" w:sz="0" w:space="0" w:color="auto"/>
            <w:left w:val="none" w:sz="0" w:space="0" w:color="auto"/>
            <w:bottom w:val="none" w:sz="0" w:space="0" w:color="auto"/>
            <w:right w:val="none" w:sz="0" w:space="0" w:color="auto"/>
          </w:divBdr>
        </w:div>
        <w:div w:id="695888695">
          <w:marLeft w:val="640"/>
          <w:marRight w:val="0"/>
          <w:marTop w:val="0"/>
          <w:marBottom w:val="0"/>
          <w:divBdr>
            <w:top w:val="none" w:sz="0" w:space="0" w:color="auto"/>
            <w:left w:val="none" w:sz="0" w:space="0" w:color="auto"/>
            <w:bottom w:val="none" w:sz="0" w:space="0" w:color="auto"/>
            <w:right w:val="none" w:sz="0" w:space="0" w:color="auto"/>
          </w:divBdr>
        </w:div>
        <w:div w:id="947082208">
          <w:marLeft w:val="640"/>
          <w:marRight w:val="0"/>
          <w:marTop w:val="0"/>
          <w:marBottom w:val="0"/>
          <w:divBdr>
            <w:top w:val="none" w:sz="0" w:space="0" w:color="auto"/>
            <w:left w:val="none" w:sz="0" w:space="0" w:color="auto"/>
            <w:bottom w:val="none" w:sz="0" w:space="0" w:color="auto"/>
            <w:right w:val="none" w:sz="0" w:space="0" w:color="auto"/>
          </w:divBdr>
        </w:div>
        <w:div w:id="1489439987">
          <w:marLeft w:val="640"/>
          <w:marRight w:val="0"/>
          <w:marTop w:val="0"/>
          <w:marBottom w:val="0"/>
          <w:divBdr>
            <w:top w:val="none" w:sz="0" w:space="0" w:color="auto"/>
            <w:left w:val="none" w:sz="0" w:space="0" w:color="auto"/>
            <w:bottom w:val="none" w:sz="0" w:space="0" w:color="auto"/>
            <w:right w:val="none" w:sz="0" w:space="0" w:color="auto"/>
          </w:divBdr>
        </w:div>
        <w:div w:id="1531449775">
          <w:marLeft w:val="640"/>
          <w:marRight w:val="0"/>
          <w:marTop w:val="0"/>
          <w:marBottom w:val="0"/>
          <w:divBdr>
            <w:top w:val="none" w:sz="0" w:space="0" w:color="auto"/>
            <w:left w:val="none" w:sz="0" w:space="0" w:color="auto"/>
            <w:bottom w:val="none" w:sz="0" w:space="0" w:color="auto"/>
            <w:right w:val="none" w:sz="0" w:space="0" w:color="auto"/>
          </w:divBdr>
        </w:div>
        <w:div w:id="1854494366">
          <w:marLeft w:val="640"/>
          <w:marRight w:val="0"/>
          <w:marTop w:val="0"/>
          <w:marBottom w:val="0"/>
          <w:divBdr>
            <w:top w:val="none" w:sz="0" w:space="0" w:color="auto"/>
            <w:left w:val="none" w:sz="0" w:space="0" w:color="auto"/>
            <w:bottom w:val="none" w:sz="0" w:space="0" w:color="auto"/>
            <w:right w:val="none" w:sz="0" w:space="0" w:color="auto"/>
          </w:divBdr>
        </w:div>
        <w:div w:id="41683102">
          <w:marLeft w:val="640"/>
          <w:marRight w:val="0"/>
          <w:marTop w:val="0"/>
          <w:marBottom w:val="0"/>
          <w:divBdr>
            <w:top w:val="none" w:sz="0" w:space="0" w:color="auto"/>
            <w:left w:val="none" w:sz="0" w:space="0" w:color="auto"/>
            <w:bottom w:val="none" w:sz="0" w:space="0" w:color="auto"/>
            <w:right w:val="none" w:sz="0" w:space="0" w:color="auto"/>
          </w:divBdr>
        </w:div>
        <w:div w:id="732391210">
          <w:marLeft w:val="640"/>
          <w:marRight w:val="0"/>
          <w:marTop w:val="0"/>
          <w:marBottom w:val="0"/>
          <w:divBdr>
            <w:top w:val="none" w:sz="0" w:space="0" w:color="auto"/>
            <w:left w:val="none" w:sz="0" w:space="0" w:color="auto"/>
            <w:bottom w:val="none" w:sz="0" w:space="0" w:color="auto"/>
            <w:right w:val="none" w:sz="0" w:space="0" w:color="auto"/>
          </w:divBdr>
        </w:div>
        <w:div w:id="1361080589">
          <w:marLeft w:val="640"/>
          <w:marRight w:val="0"/>
          <w:marTop w:val="0"/>
          <w:marBottom w:val="0"/>
          <w:divBdr>
            <w:top w:val="none" w:sz="0" w:space="0" w:color="auto"/>
            <w:left w:val="none" w:sz="0" w:space="0" w:color="auto"/>
            <w:bottom w:val="none" w:sz="0" w:space="0" w:color="auto"/>
            <w:right w:val="none" w:sz="0" w:space="0" w:color="auto"/>
          </w:divBdr>
        </w:div>
        <w:div w:id="916134337">
          <w:marLeft w:val="640"/>
          <w:marRight w:val="0"/>
          <w:marTop w:val="0"/>
          <w:marBottom w:val="0"/>
          <w:divBdr>
            <w:top w:val="none" w:sz="0" w:space="0" w:color="auto"/>
            <w:left w:val="none" w:sz="0" w:space="0" w:color="auto"/>
            <w:bottom w:val="none" w:sz="0" w:space="0" w:color="auto"/>
            <w:right w:val="none" w:sz="0" w:space="0" w:color="auto"/>
          </w:divBdr>
        </w:div>
        <w:div w:id="98721672">
          <w:marLeft w:val="640"/>
          <w:marRight w:val="0"/>
          <w:marTop w:val="0"/>
          <w:marBottom w:val="0"/>
          <w:divBdr>
            <w:top w:val="none" w:sz="0" w:space="0" w:color="auto"/>
            <w:left w:val="none" w:sz="0" w:space="0" w:color="auto"/>
            <w:bottom w:val="none" w:sz="0" w:space="0" w:color="auto"/>
            <w:right w:val="none" w:sz="0" w:space="0" w:color="auto"/>
          </w:divBdr>
        </w:div>
        <w:div w:id="57364605">
          <w:marLeft w:val="640"/>
          <w:marRight w:val="0"/>
          <w:marTop w:val="0"/>
          <w:marBottom w:val="0"/>
          <w:divBdr>
            <w:top w:val="none" w:sz="0" w:space="0" w:color="auto"/>
            <w:left w:val="none" w:sz="0" w:space="0" w:color="auto"/>
            <w:bottom w:val="none" w:sz="0" w:space="0" w:color="auto"/>
            <w:right w:val="none" w:sz="0" w:space="0" w:color="auto"/>
          </w:divBdr>
        </w:div>
        <w:div w:id="2110391948">
          <w:marLeft w:val="640"/>
          <w:marRight w:val="0"/>
          <w:marTop w:val="0"/>
          <w:marBottom w:val="0"/>
          <w:divBdr>
            <w:top w:val="none" w:sz="0" w:space="0" w:color="auto"/>
            <w:left w:val="none" w:sz="0" w:space="0" w:color="auto"/>
            <w:bottom w:val="none" w:sz="0" w:space="0" w:color="auto"/>
            <w:right w:val="none" w:sz="0" w:space="0" w:color="auto"/>
          </w:divBdr>
        </w:div>
        <w:div w:id="556478271">
          <w:marLeft w:val="640"/>
          <w:marRight w:val="0"/>
          <w:marTop w:val="0"/>
          <w:marBottom w:val="0"/>
          <w:divBdr>
            <w:top w:val="none" w:sz="0" w:space="0" w:color="auto"/>
            <w:left w:val="none" w:sz="0" w:space="0" w:color="auto"/>
            <w:bottom w:val="none" w:sz="0" w:space="0" w:color="auto"/>
            <w:right w:val="none" w:sz="0" w:space="0" w:color="auto"/>
          </w:divBdr>
        </w:div>
        <w:div w:id="148864180">
          <w:marLeft w:val="640"/>
          <w:marRight w:val="0"/>
          <w:marTop w:val="0"/>
          <w:marBottom w:val="0"/>
          <w:divBdr>
            <w:top w:val="none" w:sz="0" w:space="0" w:color="auto"/>
            <w:left w:val="none" w:sz="0" w:space="0" w:color="auto"/>
            <w:bottom w:val="none" w:sz="0" w:space="0" w:color="auto"/>
            <w:right w:val="none" w:sz="0" w:space="0" w:color="auto"/>
          </w:divBdr>
        </w:div>
        <w:div w:id="770588451">
          <w:marLeft w:val="640"/>
          <w:marRight w:val="0"/>
          <w:marTop w:val="0"/>
          <w:marBottom w:val="0"/>
          <w:divBdr>
            <w:top w:val="none" w:sz="0" w:space="0" w:color="auto"/>
            <w:left w:val="none" w:sz="0" w:space="0" w:color="auto"/>
            <w:bottom w:val="none" w:sz="0" w:space="0" w:color="auto"/>
            <w:right w:val="none" w:sz="0" w:space="0" w:color="auto"/>
          </w:divBdr>
        </w:div>
        <w:div w:id="1201896928">
          <w:marLeft w:val="640"/>
          <w:marRight w:val="0"/>
          <w:marTop w:val="0"/>
          <w:marBottom w:val="0"/>
          <w:divBdr>
            <w:top w:val="none" w:sz="0" w:space="0" w:color="auto"/>
            <w:left w:val="none" w:sz="0" w:space="0" w:color="auto"/>
            <w:bottom w:val="none" w:sz="0" w:space="0" w:color="auto"/>
            <w:right w:val="none" w:sz="0" w:space="0" w:color="auto"/>
          </w:divBdr>
        </w:div>
        <w:div w:id="601305784">
          <w:marLeft w:val="640"/>
          <w:marRight w:val="0"/>
          <w:marTop w:val="0"/>
          <w:marBottom w:val="0"/>
          <w:divBdr>
            <w:top w:val="none" w:sz="0" w:space="0" w:color="auto"/>
            <w:left w:val="none" w:sz="0" w:space="0" w:color="auto"/>
            <w:bottom w:val="none" w:sz="0" w:space="0" w:color="auto"/>
            <w:right w:val="none" w:sz="0" w:space="0" w:color="auto"/>
          </w:divBdr>
        </w:div>
        <w:div w:id="1307396867">
          <w:marLeft w:val="640"/>
          <w:marRight w:val="0"/>
          <w:marTop w:val="0"/>
          <w:marBottom w:val="0"/>
          <w:divBdr>
            <w:top w:val="none" w:sz="0" w:space="0" w:color="auto"/>
            <w:left w:val="none" w:sz="0" w:space="0" w:color="auto"/>
            <w:bottom w:val="none" w:sz="0" w:space="0" w:color="auto"/>
            <w:right w:val="none" w:sz="0" w:space="0" w:color="auto"/>
          </w:divBdr>
        </w:div>
        <w:div w:id="1094396636">
          <w:marLeft w:val="640"/>
          <w:marRight w:val="0"/>
          <w:marTop w:val="0"/>
          <w:marBottom w:val="0"/>
          <w:divBdr>
            <w:top w:val="none" w:sz="0" w:space="0" w:color="auto"/>
            <w:left w:val="none" w:sz="0" w:space="0" w:color="auto"/>
            <w:bottom w:val="none" w:sz="0" w:space="0" w:color="auto"/>
            <w:right w:val="none" w:sz="0" w:space="0" w:color="auto"/>
          </w:divBdr>
        </w:div>
        <w:div w:id="1628924110">
          <w:marLeft w:val="640"/>
          <w:marRight w:val="0"/>
          <w:marTop w:val="0"/>
          <w:marBottom w:val="0"/>
          <w:divBdr>
            <w:top w:val="none" w:sz="0" w:space="0" w:color="auto"/>
            <w:left w:val="none" w:sz="0" w:space="0" w:color="auto"/>
            <w:bottom w:val="none" w:sz="0" w:space="0" w:color="auto"/>
            <w:right w:val="none" w:sz="0" w:space="0" w:color="auto"/>
          </w:divBdr>
        </w:div>
        <w:div w:id="1319462939">
          <w:marLeft w:val="640"/>
          <w:marRight w:val="0"/>
          <w:marTop w:val="0"/>
          <w:marBottom w:val="0"/>
          <w:divBdr>
            <w:top w:val="none" w:sz="0" w:space="0" w:color="auto"/>
            <w:left w:val="none" w:sz="0" w:space="0" w:color="auto"/>
            <w:bottom w:val="none" w:sz="0" w:space="0" w:color="auto"/>
            <w:right w:val="none" w:sz="0" w:space="0" w:color="auto"/>
          </w:divBdr>
        </w:div>
        <w:div w:id="122770839">
          <w:marLeft w:val="640"/>
          <w:marRight w:val="0"/>
          <w:marTop w:val="0"/>
          <w:marBottom w:val="0"/>
          <w:divBdr>
            <w:top w:val="none" w:sz="0" w:space="0" w:color="auto"/>
            <w:left w:val="none" w:sz="0" w:space="0" w:color="auto"/>
            <w:bottom w:val="none" w:sz="0" w:space="0" w:color="auto"/>
            <w:right w:val="none" w:sz="0" w:space="0" w:color="auto"/>
          </w:divBdr>
        </w:div>
        <w:div w:id="636954746">
          <w:marLeft w:val="640"/>
          <w:marRight w:val="0"/>
          <w:marTop w:val="0"/>
          <w:marBottom w:val="0"/>
          <w:divBdr>
            <w:top w:val="none" w:sz="0" w:space="0" w:color="auto"/>
            <w:left w:val="none" w:sz="0" w:space="0" w:color="auto"/>
            <w:bottom w:val="none" w:sz="0" w:space="0" w:color="auto"/>
            <w:right w:val="none" w:sz="0" w:space="0" w:color="auto"/>
          </w:divBdr>
        </w:div>
        <w:div w:id="1990287625">
          <w:marLeft w:val="640"/>
          <w:marRight w:val="0"/>
          <w:marTop w:val="0"/>
          <w:marBottom w:val="0"/>
          <w:divBdr>
            <w:top w:val="none" w:sz="0" w:space="0" w:color="auto"/>
            <w:left w:val="none" w:sz="0" w:space="0" w:color="auto"/>
            <w:bottom w:val="none" w:sz="0" w:space="0" w:color="auto"/>
            <w:right w:val="none" w:sz="0" w:space="0" w:color="auto"/>
          </w:divBdr>
        </w:div>
        <w:div w:id="957874329">
          <w:marLeft w:val="640"/>
          <w:marRight w:val="0"/>
          <w:marTop w:val="0"/>
          <w:marBottom w:val="0"/>
          <w:divBdr>
            <w:top w:val="none" w:sz="0" w:space="0" w:color="auto"/>
            <w:left w:val="none" w:sz="0" w:space="0" w:color="auto"/>
            <w:bottom w:val="none" w:sz="0" w:space="0" w:color="auto"/>
            <w:right w:val="none" w:sz="0" w:space="0" w:color="auto"/>
          </w:divBdr>
        </w:div>
        <w:div w:id="2009208224">
          <w:marLeft w:val="640"/>
          <w:marRight w:val="0"/>
          <w:marTop w:val="0"/>
          <w:marBottom w:val="0"/>
          <w:divBdr>
            <w:top w:val="none" w:sz="0" w:space="0" w:color="auto"/>
            <w:left w:val="none" w:sz="0" w:space="0" w:color="auto"/>
            <w:bottom w:val="none" w:sz="0" w:space="0" w:color="auto"/>
            <w:right w:val="none" w:sz="0" w:space="0" w:color="auto"/>
          </w:divBdr>
        </w:div>
        <w:div w:id="512233899">
          <w:marLeft w:val="640"/>
          <w:marRight w:val="0"/>
          <w:marTop w:val="0"/>
          <w:marBottom w:val="0"/>
          <w:divBdr>
            <w:top w:val="none" w:sz="0" w:space="0" w:color="auto"/>
            <w:left w:val="none" w:sz="0" w:space="0" w:color="auto"/>
            <w:bottom w:val="none" w:sz="0" w:space="0" w:color="auto"/>
            <w:right w:val="none" w:sz="0" w:space="0" w:color="auto"/>
          </w:divBdr>
        </w:div>
        <w:div w:id="1708095042">
          <w:marLeft w:val="640"/>
          <w:marRight w:val="0"/>
          <w:marTop w:val="0"/>
          <w:marBottom w:val="0"/>
          <w:divBdr>
            <w:top w:val="none" w:sz="0" w:space="0" w:color="auto"/>
            <w:left w:val="none" w:sz="0" w:space="0" w:color="auto"/>
            <w:bottom w:val="none" w:sz="0" w:space="0" w:color="auto"/>
            <w:right w:val="none" w:sz="0" w:space="0" w:color="auto"/>
          </w:divBdr>
        </w:div>
        <w:div w:id="1512449706">
          <w:marLeft w:val="640"/>
          <w:marRight w:val="0"/>
          <w:marTop w:val="0"/>
          <w:marBottom w:val="0"/>
          <w:divBdr>
            <w:top w:val="none" w:sz="0" w:space="0" w:color="auto"/>
            <w:left w:val="none" w:sz="0" w:space="0" w:color="auto"/>
            <w:bottom w:val="none" w:sz="0" w:space="0" w:color="auto"/>
            <w:right w:val="none" w:sz="0" w:space="0" w:color="auto"/>
          </w:divBdr>
        </w:div>
        <w:div w:id="1259173264">
          <w:marLeft w:val="640"/>
          <w:marRight w:val="0"/>
          <w:marTop w:val="0"/>
          <w:marBottom w:val="0"/>
          <w:divBdr>
            <w:top w:val="none" w:sz="0" w:space="0" w:color="auto"/>
            <w:left w:val="none" w:sz="0" w:space="0" w:color="auto"/>
            <w:bottom w:val="none" w:sz="0" w:space="0" w:color="auto"/>
            <w:right w:val="none" w:sz="0" w:space="0" w:color="auto"/>
          </w:divBdr>
        </w:div>
        <w:div w:id="1394543612">
          <w:marLeft w:val="640"/>
          <w:marRight w:val="0"/>
          <w:marTop w:val="0"/>
          <w:marBottom w:val="0"/>
          <w:divBdr>
            <w:top w:val="none" w:sz="0" w:space="0" w:color="auto"/>
            <w:left w:val="none" w:sz="0" w:space="0" w:color="auto"/>
            <w:bottom w:val="none" w:sz="0" w:space="0" w:color="auto"/>
            <w:right w:val="none" w:sz="0" w:space="0" w:color="auto"/>
          </w:divBdr>
        </w:div>
        <w:div w:id="1204488553">
          <w:marLeft w:val="640"/>
          <w:marRight w:val="0"/>
          <w:marTop w:val="0"/>
          <w:marBottom w:val="0"/>
          <w:divBdr>
            <w:top w:val="none" w:sz="0" w:space="0" w:color="auto"/>
            <w:left w:val="none" w:sz="0" w:space="0" w:color="auto"/>
            <w:bottom w:val="none" w:sz="0" w:space="0" w:color="auto"/>
            <w:right w:val="none" w:sz="0" w:space="0" w:color="auto"/>
          </w:divBdr>
        </w:div>
        <w:div w:id="306782616">
          <w:marLeft w:val="640"/>
          <w:marRight w:val="0"/>
          <w:marTop w:val="0"/>
          <w:marBottom w:val="0"/>
          <w:divBdr>
            <w:top w:val="none" w:sz="0" w:space="0" w:color="auto"/>
            <w:left w:val="none" w:sz="0" w:space="0" w:color="auto"/>
            <w:bottom w:val="none" w:sz="0" w:space="0" w:color="auto"/>
            <w:right w:val="none" w:sz="0" w:space="0" w:color="auto"/>
          </w:divBdr>
        </w:div>
        <w:div w:id="1467701377">
          <w:marLeft w:val="640"/>
          <w:marRight w:val="0"/>
          <w:marTop w:val="0"/>
          <w:marBottom w:val="0"/>
          <w:divBdr>
            <w:top w:val="none" w:sz="0" w:space="0" w:color="auto"/>
            <w:left w:val="none" w:sz="0" w:space="0" w:color="auto"/>
            <w:bottom w:val="none" w:sz="0" w:space="0" w:color="auto"/>
            <w:right w:val="none" w:sz="0" w:space="0" w:color="auto"/>
          </w:divBdr>
        </w:div>
        <w:div w:id="2092970550">
          <w:marLeft w:val="640"/>
          <w:marRight w:val="0"/>
          <w:marTop w:val="0"/>
          <w:marBottom w:val="0"/>
          <w:divBdr>
            <w:top w:val="none" w:sz="0" w:space="0" w:color="auto"/>
            <w:left w:val="none" w:sz="0" w:space="0" w:color="auto"/>
            <w:bottom w:val="none" w:sz="0" w:space="0" w:color="auto"/>
            <w:right w:val="none" w:sz="0" w:space="0" w:color="auto"/>
          </w:divBdr>
        </w:div>
        <w:div w:id="1172450747">
          <w:marLeft w:val="640"/>
          <w:marRight w:val="0"/>
          <w:marTop w:val="0"/>
          <w:marBottom w:val="0"/>
          <w:divBdr>
            <w:top w:val="none" w:sz="0" w:space="0" w:color="auto"/>
            <w:left w:val="none" w:sz="0" w:space="0" w:color="auto"/>
            <w:bottom w:val="none" w:sz="0" w:space="0" w:color="auto"/>
            <w:right w:val="none" w:sz="0" w:space="0" w:color="auto"/>
          </w:divBdr>
        </w:div>
        <w:div w:id="1881046129">
          <w:marLeft w:val="640"/>
          <w:marRight w:val="0"/>
          <w:marTop w:val="0"/>
          <w:marBottom w:val="0"/>
          <w:divBdr>
            <w:top w:val="none" w:sz="0" w:space="0" w:color="auto"/>
            <w:left w:val="none" w:sz="0" w:space="0" w:color="auto"/>
            <w:bottom w:val="none" w:sz="0" w:space="0" w:color="auto"/>
            <w:right w:val="none" w:sz="0" w:space="0" w:color="auto"/>
          </w:divBdr>
        </w:div>
        <w:div w:id="985551151">
          <w:marLeft w:val="640"/>
          <w:marRight w:val="0"/>
          <w:marTop w:val="0"/>
          <w:marBottom w:val="0"/>
          <w:divBdr>
            <w:top w:val="none" w:sz="0" w:space="0" w:color="auto"/>
            <w:left w:val="none" w:sz="0" w:space="0" w:color="auto"/>
            <w:bottom w:val="none" w:sz="0" w:space="0" w:color="auto"/>
            <w:right w:val="none" w:sz="0" w:space="0" w:color="auto"/>
          </w:divBdr>
        </w:div>
        <w:div w:id="538055138">
          <w:marLeft w:val="640"/>
          <w:marRight w:val="0"/>
          <w:marTop w:val="0"/>
          <w:marBottom w:val="0"/>
          <w:divBdr>
            <w:top w:val="none" w:sz="0" w:space="0" w:color="auto"/>
            <w:left w:val="none" w:sz="0" w:space="0" w:color="auto"/>
            <w:bottom w:val="none" w:sz="0" w:space="0" w:color="auto"/>
            <w:right w:val="none" w:sz="0" w:space="0" w:color="auto"/>
          </w:divBdr>
        </w:div>
        <w:div w:id="419063294">
          <w:marLeft w:val="640"/>
          <w:marRight w:val="0"/>
          <w:marTop w:val="0"/>
          <w:marBottom w:val="0"/>
          <w:divBdr>
            <w:top w:val="none" w:sz="0" w:space="0" w:color="auto"/>
            <w:left w:val="none" w:sz="0" w:space="0" w:color="auto"/>
            <w:bottom w:val="none" w:sz="0" w:space="0" w:color="auto"/>
            <w:right w:val="none" w:sz="0" w:space="0" w:color="auto"/>
          </w:divBdr>
        </w:div>
        <w:div w:id="1873767610">
          <w:marLeft w:val="640"/>
          <w:marRight w:val="0"/>
          <w:marTop w:val="0"/>
          <w:marBottom w:val="0"/>
          <w:divBdr>
            <w:top w:val="none" w:sz="0" w:space="0" w:color="auto"/>
            <w:left w:val="none" w:sz="0" w:space="0" w:color="auto"/>
            <w:bottom w:val="none" w:sz="0" w:space="0" w:color="auto"/>
            <w:right w:val="none" w:sz="0" w:space="0" w:color="auto"/>
          </w:divBdr>
        </w:div>
        <w:div w:id="1299992214">
          <w:marLeft w:val="640"/>
          <w:marRight w:val="0"/>
          <w:marTop w:val="0"/>
          <w:marBottom w:val="0"/>
          <w:divBdr>
            <w:top w:val="none" w:sz="0" w:space="0" w:color="auto"/>
            <w:left w:val="none" w:sz="0" w:space="0" w:color="auto"/>
            <w:bottom w:val="none" w:sz="0" w:space="0" w:color="auto"/>
            <w:right w:val="none" w:sz="0" w:space="0" w:color="auto"/>
          </w:divBdr>
        </w:div>
        <w:div w:id="2078285463">
          <w:marLeft w:val="640"/>
          <w:marRight w:val="0"/>
          <w:marTop w:val="0"/>
          <w:marBottom w:val="0"/>
          <w:divBdr>
            <w:top w:val="none" w:sz="0" w:space="0" w:color="auto"/>
            <w:left w:val="none" w:sz="0" w:space="0" w:color="auto"/>
            <w:bottom w:val="none" w:sz="0" w:space="0" w:color="auto"/>
            <w:right w:val="none" w:sz="0" w:space="0" w:color="auto"/>
          </w:divBdr>
        </w:div>
        <w:div w:id="620111805">
          <w:marLeft w:val="640"/>
          <w:marRight w:val="0"/>
          <w:marTop w:val="0"/>
          <w:marBottom w:val="0"/>
          <w:divBdr>
            <w:top w:val="none" w:sz="0" w:space="0" w:color="auto"/>
            <w:left w:val="none" w:sz="0" w:space="0" w:color="auto"/>
            <w:bottom w:val="none" w:sz="0" w:space="0" w:color="auto"/>
            <w:right w:val="none" w:sz="0" w:space="0" w:color="auto"/>
          </w:divBdr>
        </w:div>
        <w:div w:id="514540059">
          <w:marLeft w:val="640"/>
          <w:marRight w:val="0"/>
          <w:marTop w:val="0"/>
          <w:marBottom w:val="0"/>
          <w:divBdr>
            <w:top w:val="none" w:sz="0" w:space="0" w:color="auto"/>
            <w:left w:val="none" w:sz="0" w:space="0" w:color="auto"/>
            <w:bottom w:val="none" w:sz="0" w:space="0" w:color="auto"/>
            <w:right w:val="none" w:sz="0" w:space="0" w:color="auto"/>
          </w:divBdr>
        </w:div>
        <w:div w:id="704603420">
          <w:marLeft w:val="640"/>
          <w:marRight w:val="0"/>
          <w:marTop w:val="0"/>
          <w:marBottom w:val="0"/>
          <w:divBdr>
            <w:top w:val="none" w:sz="0" w:space="0" w:color="auto"/>
            <w:left w:val="none" w:sz="0" w:space="0" w:color="auto"/>
            <w:bottom w:val="none" w:sz="0" w:space="0" w:color="auto"/>
            <w:right w:val="none" w:sz="0" w:space="0" w:color="auto"/>
          </w:divBdr>
        </w:div>
        <w:div w:id="241260623">
          <w:marLeft w:val="640"/>
          <w:marRight w:val="0"/>
          <w:marTop w:val="0"/>
          <w:marBottom w:val="0"/>
          <w:divBdr>
            <w:top w:val="none" w:sz="0" w:space="0" w:color="auto"/>
            <w:left w:val="none" w:sz="0" w:space="0" w:color="auto"/>
            <w:bottom w:val="none" w:sz="0" w:space="0" w:color="auto"/>
            <w:right w:val="none" w:sz="0" w:space="0" w:color="auto"/>
          </w:divBdr>
        </w:div>
        <w:div w:id="1964381753">
          <w:marLeft w:val="640"/>
          <w:marRight w:val="0"/>
          <w:marTop w:val="0"/>
          <w:marBottom w:val="0"/>
          <w:divBdr>
            <w:top w:val="none" w:sz="0" w:space="0" w:color="auto"/>
            <w:left w:val="none" w:sz="0" w:space="0" w:color="auto"/>
            <w:bottom w:val="none" w:sz="0" w:space="0" w:color="auto"/>
            <w:right w:val="none" w:sz="0" w:space="0" w:color="auto"/>
          </w:divBdr>
        </w:div>
        <w:div w:id="83036410">
          <w:marLeft w:val="640"/>
          <w:marRight w:val="0"/>
          <w:marTop w:val="0"/>
          <w:marBottom w:val="0"/>
          <w:divBdr>
            <w:top w:val="none" w:sz="0" w:space="0" w:color="auto"/>
            <w:left w:val="none" w:sz="0" w:space="0" w:color="auto"/>
            <w:bottom w:val="none" w:sz="0" w:space="0" w:color="auto"/>
            <w:right w:val="none" w:sz="0" w:space="0" w:color="auto"/>
          </w:divBdr>
        </w:div>
        <w:div w:id="1937708988">
          <w:marLeft w:val="640"/>
          <w:marRight w:val="0"/>
          <w:marTop w:val="0"/>
          <w:marBottom w:val="0"/>
          <w:divBdr>
            <w:top w:val="none" w:sz="0" w:space="0" w:color="auto"/>
            <w:left w:val="none" w:sz="0" w:space="0" w:color="auto"/>
            <w:bottom w:val="none" w:sz="0" w:space="0" w:color="auto"/>
            <w:right w:val="none" w:sz="0" w:space="0" w:color="auto"/>
          </w:divBdr>
        </w:div>
      </w:divsChild>
    </w:div>
    <w:div w:id="666205252">
      <w:bodyDiv w:val="1"/>
      <w:marLeft w:val="0"/>
      <w:marRight w:val="0"/>
      <w:marTop w:val="0"/>
      <w:marBottom w:val="0"/>
      <w:divBdr>
        <w:top w:val="none" w:sz="0" w:space="0" w:color="auto"/>
        <w:left w:val="none" w:sz="0" w:space="0" w:color="auto"/>
        <w:bottom w:val="none" w:sz="0" w:space="0" w:color="auto"/>
        <w:right w:val="none" w:sz="0" w:space="0" w:color="auto"/>
      </w:divBdr>
    </w:div>
    <w:div w:id="668366910">
      <w:bodyDiv w:val="1"/>
      <w:marLeft w:val="0"/>
      <w:marRight w:val="0"/>
      <w:marTop w:val="0"/>
      <w:marBottom w:val="0"/>
      <w:divBdr>
        <w:top w:val="none" w:sz="0" w:space="0" w:color="auto"/>
        <w:left w:val="none" w:sz="0" w:space="0" w:color="auto"/>
        <w:bottom w:val="none" w:sz="0" w:space="0" w:color="auto"/>
        <w:right w:val="none" w:sz="0" w:space="0" w:color="auto"/>
      </w:divBdr>
      <w:divsChild>
        <w:div w:id="725838228">
          <w:marLeft w:val="0"/>
          <w:marRight w:val="0"/>
          <w:marTop w:val="0"/>
          <w:marBottom w:val="0"/>
          <w:divBdr>
            <w:top w:val="none" w:sz="0" w:space="0" w:color="auto"/>
            <w:left w:val="none" w:sz="0" w:space="0" w:color="auto"/>
            <w:bottom w:val="none" w:sz="0" w:space="0" w:color="auto"/>
            <w:right w:val="none" w:sz="0" w:space="0" w:color="auto"/>
          </w:divBdr>
        </w:div>
      </w:divsChild>
    </w:div>
    <w:div w:id="668755069">
      <w:bodyDiv w:val="1"/>
      <w:marLeft w:val="0"/>
      <w:marRight w:val="0"/>
      <w:marTop w:val="0"/>
      <w:marBottom w:val="0"/>
      <w:divBdr>
        <w:top w:val="none" w:sz="0" w:space="0" w:color="auto"/>
        <w:left w:val="none" w:sz="0" w:space="0" w:color="auto"/>
        <w:bottom w:val="none" w:sz="0" w:space="0" w:color="auto"/>
        <w:right w:val="none" w:sz="0" w:space="0" w:color="auto"/>
      </w:divBdr>
    </w:div>
    <w:div w:id="676882508">
      <w:bodyDiv w:val="1"/>
      <w:marLeft w:val="0"/>
      <w:marRight w:val="0"/>
      <w:marTop w:val="0"/>
      <w:marBottom w:val="0"/>
      <w:divBdr>
        <w:top w:val="none" w:sz="0" w:space="0" w:color="auto"/>
        <w:left w:val="none" w:sz="0" w:space="0" w:color="auto"/>
        <w:bottom w:val="none" w:sz="0" w:space="0" w:color="auto"/>
        <w:right w:val="none" w:sz="0" w:space="0" w:color="auto"/>
      </w:divBdr>
    </w:div>
    <w:div w:id="681932594">
      <w:bodyDiv w:val="1"/>
      <w:marLeft w:val="0"/>
      <w:marRight w:val="0"/>
      <w:marTop w:val="0"/>
      <w:marBottom w:val="0"/>
      <w:divBdr>
        <w:top w:val="none" w:sz="0" w:space="0" w:color="auto"/>
        <w:left w:val="none" w:sz="0" w:space="0" w:color="auto"/>
        <w:bottom w:val="none" w:sz="0" w:space="0" w:color="auto"/>
        <w:right w:val="none" w:sz="0" w:space="0" w:color="auto"/>
      </w:divBdr>
    </w:div>
    <w:div w:id="684596443">
      <w:bodyDiv w:val="1"/>
      <w:marLeft w:val="0"/>
      <w:marRight w:val="0"/>
      <w:marTop w:val="0"/>
      <w:marBottom w:val="0"/>
      <w:divBdr>
        <w:top w:val="none" w:sz="0" w:space="0" w:color="auto"/>
        <w:left w:val="none" w:sz="0" w:space="0" w:color="auto"/>
        <w:bottom w:val="none" w:sz="0" w:space="0" w:color="auto"/>
        <w:right w:val="none" w:sz="0" w:space="0" w:color="auto"/>
      </w:divBdr>
    </w:div>
    <w:div w:id="687489359">
      <w:bodyDiv w:val="1"/>
      <w:marLeft w:val="0"/>
      <w:marRight w:val="0"/>
      <w:marTop w:val="0"/>
      <w:marBottom w:val="0"/>
      <w:divBdr>
        <w:top w:val="none" w:sz="0" w:space="0" w:color="auto"/>
        <w:left w:val="none" w:sz="0" w:space="0" w:color="auto"/>
        <w:bottom w:val="none" w:sz="0" w:space="0" w:color="auto"/>
        <w:right w:val="none" w:sz="0" w:space="0" w:color="auto"/>
      </w:divBdr>
    </w:div>
    <w:div w:id="696196732">
      <w:bodyDiv w:val="1"/>
      <w:marLeft w:val="0"/>
      <w:marRight w:val="0"/>
      <w:marTop w:val="0"/>
      <w:marBottom w:val="0"/>
      <w:divBdr>
        <w:top w:val="none" w:sz="0" w:space="0" w:color="auto"/>
        <w:left w:val="none" w:sz="0" w:space="0" w:color="auto"/>
        <w:bottom w:val="none" w:sz="0" w:space="0" w:color="auto"/>
        <w:right w:val="none" w:sz="0" w:space="0" w:color="auto"/>
      </w:divBdr>
      <w:divsChild>
        <w:div w:id="1218778268">
          <w:marLeft w:val="640"/>
          <w:marRight w:val="0"/>
          <w:marTop w:val="0"/>
          <w:marBottom w:val="0"/>
          <w:divBdr>
            <w:top w:val="none" w:sz="0" w:space="0" w:color="auto"/>
            <w:left w:val="none" w:sz="0" w:space="0" w:color="auto"/>
            <w:bottom w:val="none" w:sz="0" w:space="0" w:color="auto"/>
            <w:right w:val="none" w:sz="0" w:space="0" w:color="auto"/>
          </w:divBdr>
        </w:div>
        <w:div w:id="796067259">
          <w:marLeft w:val="640"/>
          <w:marRight w:val="0"/>
          <w:marTop w:val="0"/>
          <w:marBottom w:val="0"/>
          <w:divBdr>
            <w:top w:val="none" w:sz="0" w:space="0" w:color="auto"/>
            <w:left w:val="none" w:sz="0" w:space="0" w:color="auto"/>
            <w:bottom w:val="none" w:sz="0" w:space="0" w:color="auto"/>
            <w:right w:val="none" w:sz="0" w:space="0" w:color="auto"/>
          </w:divBdr>
        </w:div>
        <w:div w:id="1416131704">
          <w:marLeft w:val="640"/>
          <w:marRight w:val="0"/>
          <w:marTop w:val="0"/>
          <w:marBottom w:val="0"/>
          <w:divBdr>
            <w:top w:val="none" w:sz="0" w:space="0" w:color="auto"/>
            <w:left w:val="none" w:sz="0" w:space="0" w:color="auto"/>
            <w:bottom w:val="none" w:sz="0" w:space="0" w:color="auto"/>
            <w:right w:val="none" w:sz="0" w:space="0" w:color="auto"/>
          </w:divBdr>
        </w:div>
        <w:div w:id="1055474819">
          <w:marLeft w:val="640"/>
          <w:marRight w:val="0"/>
          <w:marTop w:val="0"/>
          <w:marBottom w:val="0"/>
          <w:divBdr>
            <w:top w:val="none" w:sz="0" w:space="0" w:color="auto"/>
            <w:left w:val="none" w:sz="0" w:space="0" w:color="auto"/>
            <w:bottom w:val="none" w:sz="0" w:space="0" w:color="auto"/>
            <w:right w:val="none" w:sz="0" w:space="0" w:color="auto"/>
          </w:divBdr>
        </w:div>
        <w:div w:id="1982885389">
          <w:marLeft w:val="640"/>
          <w:marRight w:val="0"/>
          <w:marTop w:val="0"/>
          <w:marBottom w:val="0"/>
          <w:divBdr>
            <w:top w:val="none" w:sz="0" w:space="0" w:color="auto"/>
            <w:left w:val="none" w:sz="0" w:space="0" w:color="auto"/>
            <w:bottom w:val="none" w:sz="0" w:space="0" w:color="auto"/>
            <w:right w:val="none" w:sz="0" w:space="0" w:color="auto"/>
          </w:divBdr>
        </w:div>
        <w:div w:id="246548033">
          <w:marLeft w:val="640"/>
          <w:marRight w:val="0"/>
          <w:marTop w:val="0"/>
          <w:marBottom w:val="0"/>
          <w:divBdr>
            <w:top w:val="none" w:sz="0" w:space="0" w:color="auto"/>
            <w:left w:val="none" w:sz="0" w:space="0" w:color="auto"/>
            <w:bottom w:val="none" w:sz="0" w:space="0" w:color="auto"/>
            <w:right w:val="none" w:sz="0" w:space="0" w:color="auto"/>
          </w:divBdr>
        </w:div>
        <w:div w:id="1716349501">
          <w:marLeft w:val="640"/>
          <w:marRight w:val="0"/>
          <w:marTop w:val="0"/>
          <w:marBottom w:val="0"/>
          <w:divBdr>
            <w:top w:val="none" w:sz="0" w:space="0" w:color="auto"/>
            <w:left w:val="none" w:sz="0" w:space="0" w:color="auto"/>
            <w:bottom w:val="none" w:sz="0" w:space="0" w:color="auto"/>
            <w:right w:val="none" w:sz="0" w:space="0" w:color="auto"/>
          </w:divBdr>
        </w:div>
        <w:div w:id="1335231216">
          <w:marLeft w:val="640"/>
          <w:marRight w:val="0"/>
          <w:marTop w:val="0"/>
          <w:marBottom w:val="0"/>
          <w:divBdr>
            <w:top w:val="none" w:sz="0" w:space="0" w:color="auto"/>
            <w:left w:val="none" w:sz="0" w:space="0" w:color="auto"/>
            <w:bottom w:val="none" w:sz="0" w:space="0" w:color="auto"/>
            <w:right w:val="none" w:sz="0" w:space="0" w:color="auto"/>
          </w:divBdr>
        </w:div>
        <w:div w:id="923760761">
          <w:marLeft w:val="640"/>
          <w:marRight w:val="0"/>
          <w:marTop w:val="0"/>
          <w:marBottom w:val="0"/>
          <w:divBdr>
            <w:top w:val="none" w:sz="0" w:space="0" w:color="auto"/>
            <w:left w:val="none" w:sz="0" w:space="0" w:color="auto"/>
            <w:bottom w:val="none" w:sz="0" w:space="0" w:color="auto"/>
            <w:right w:val="none" w:sz="0" w:space="0" w:color="auto"/>
          </w:divBdr>
        </w:div>
        <w:div w:id="1594125781">
          <w:marLeft w:val="640"/>
          <w:marRight w:val="0"/>
          <w:marTop w:val="0"/>
          <w:marBottom w:val="0"/>
          <w:divBdr>
            <w:top w:val="none" w:sz="0" w:space="0" w:color="auto"/>
            <w:left w:val="none" w:sz="0" w:space="0" w:color="auto"/>
            <w:bottom w:val="none" w:sz="0" w:space="0" w:color="auto"/>
            <w:right w:val="none" w:sz="0" w:space="0" w:color="auto"/>
          </w:divBdr>
        </w:div>
        <w:div w:id="796870978">
          <w:marLeft w:val="640"/>
          <w:marRight w:val="0"/>
          <w:marTop w:val="0"/>
          <w:marBottom w:val="0"/>
          <w:divBdr>
            <w:top w:val="none" w:sz="0" w:space="0" w:color="auto"/>
            <w:left w:val="none" w:sz="0" w:space="0" w:color="auto"/>
            <w:bottom w:val="none" w:sz="0" w:space="0" w:color="auto"/>
            <w:right w:val="none" w:sz="0" w:space="0" w:color="auto"/>
          </w:divBdr>
        </w:div>
        <w:div w:id="139080041">
          <w:marLeft w:val="640"/>
          <w:marRight w:val="0"/>
          <w:marTop w:val="0"/>
          <w:marBottom w:val="0"/>
          <w:divBdr>
            <w:top w:val="none" w:sz="0" w:space="0" w:color="auto"/>
            <w:left w:val="none" w:sz="0" w:space="0" w:color="auto"/>
            <w:bottom w:val="none" w:sz="0" w:space="0" w:color="auto"/>
            <w:right w:val="none" w:sz="0" w:space="0" w:color="auto"/>
          </w:divBdr>
        </w:div>
        <w:div w:id="363210575">
          <w:marLeft w:val="640"/>
          <w:marRight w:val="0"/>
          <w:marTop w:val="0"/>
          <w:marBottom w:val="0"/>
          <w:divBdr>
            <w:top w:val="none" w:sz="0" w:space="0" w:color="auto"/>
            <w:left w:val="none" w:sz="0" w:space="0" w:color="auto"/>
            <w:bottom w:val="none" w:sz="0" w:space="0" w:color="auto"/>
            <w:right w:val="none" w:sz="0" w:space="0" w:color="auto"/>
          </w:divBdr>
        </w:div>
        <w:div w:id="225994502">
          <w:marLeft w:val="640"/>
          <w:marRight w:val="0"/>
          <w:marTop w:val="0"/>
          <w:marBottom w:val="0"/>
          <w:divBdr>
            <w:top w:val="none" w:sz="0" w:space="0" w:color="auto"/>
            <w:left w:val="none" w:sz="0" w:space="0" w:color="auto"/>
            <w:bottom w:val="none" w:sz="0" w:space="0" w:color="auto"/>
            <w:right w:val="none" w:sz="0" w:space="0" w:color="auto"/>
          </w:divBdr>
        </w:div>
        <w:div w:id="1995722413">
          <w:marLeft w:val="640"/>
          <w:marRight w:val="0"/>
          <w:marTop w:val="0"/>
          <w:marBottom w:val="0"/>
          <w:divBdr>
            <w:top w:val="none" w:sz="0" w:space="0" w:color="auto"/>
            <w:left w:val="none" w:sz="0" w:space="0" w:color="auto"/>
            <w:bottom w:val="none" w:sz="0" w:space="0" w:color="auto"/>
            <w:right w:val="none" w:sz="0" w:space="0" w:color="auto"/>
          </w:divBdr>
        </w:div>
        <w:div w:id="1592735699">
          <w:marLeft w:val="640"/>
          <w:marRight w:val="0"/>
          <w:marTop w:val="0"/>
          <w:marBottom w:val="0"/>
          <w:divBdr>
            <w:top w:val="none" w:sz="0" w:space="0" w:color="auto"/>
            <w:left w:val="none" w:sz="0" w:space="0" w:color="auto"/>
            <w:bottom w:val="none" w:sz="0" w:space="0" w:color="auto"/>
            <w:right w:val="none" w:sz="0" w:space="0" w:color="auto"/>
          </w:divBdr>
        </w:div>
        <w:div w:id="573204408">
          <w:marLeft w:val="640"/>
          <w:marRight w:val="0"/>
          <w:marTop w:val="0"/>
          <w:marBottom w:val="0"/>
          <w:divBdr>
            <w:top w:val="none" w:sz="0" w:space="0" w:color="auto"/>
            <w:left w:val="none" w:sz="0" w:space="0" w:color="auto"/>
            <w:bottom w:val="none" w:sz="0" w:space="0" w:color="auto"/>
            <w:right w:val="none" w:sz="0" w:space="0" w:color="auto"/>
          </w:divBdr>
        </w:div>
        <w:div w:id="522867968">
          <w:marLeft w:val="640"/>
          <w:marRight w:val="0"/>
          <w:marTop w:val="0"/>
          <w:marBottom w:val="0"/>
          <w:divBdr>
            <w:top w:val="none" w:sz="0" w:space="0" w:color="auto"/>
            <w:left w:val="none" w:sz="0" w:space="0" w:color="auto"/>
            <w:bottom w:val="none" w:sz="0" w:space="0" w:color="auto"/>
            <w:right w:val="none" w:sz="0" w:space="0" w:color="auto"/>
          </w:divBdr>
        </w:div>
        <w:div w:id="2032684123">
          <w:marLeft w:val="640"/>
          <w:marRight w:val="0"/>
          <w:marTop w:val="0"/>
          <w:marBottom w:val="0"/>
          <w:divBdr>
            <w:top w:val="none" w:sz="0" w:space="0" w:color="auto"/>
            <w:left w:val="none" w:sz="0" w:space="0" w:color="auto"/>
            <w:bottom w:val="none" w:sz="0" w:space="0" w:color="auto"/>
            <w:right w:val="none" w:sz="0" w:space="0" w:color="auto"/>
          </w:divBdr>
        </w:div>
        <w:div w:id="1541436843">
          <w:marLeft w:val="640"/>
          <w:marRight w:val="0"/>
          <w:marTop w:val="0"/>
          <w:marBottom w:val="0"/>
          <w:divBdr>
            <w:top w:val="none" w:sz="0" w:space="0" w:color="auto"/>
            <w:left w:val="none" w:sz="0" w:space="0" w:color="auto"/>
            <w:bottom w:val="none" w:sz="0" w:space="0" w:color="auto"/>
            <w:right w:val="none" w:sz="0" w:space="0" w:color="auto"/>
          </w:divBdr>
        </w:div>
        <w:div w:id="1551724608">
          <w:marLeft w:val="640"/>
          <w:marRight w:val="0"/>
          <w:marTop w:val="0"/>
          <w:marBottom w:val="0"/>
          <w:divBdr>
            <w:top w:val="none" w:sz="0" w:space="0" w:color="auto"/>
            <w:left w:val="none" w:sz="0" w:space="0" w:color="auto"/>
            <w:bottom w:val="none" w:sz="0" w:space="0" w:color="auto"/>
            <w:right w:val="none" w:sz="0" w:space="0" w:color="auto"/>
          </w:divBdr>
        </w:div>
        <w:div w:id="1741712144">
          <w:marLeft w:val="640"/>
          <w:marRight w:val="0"/>
          <w:marTop w:val="0"/>
          <w:marBottom w:val="0"/>
          <w:divBdr>
            <w:top w:val="none" w:sz="0" w:space="0" w:color="auto"/>
            <w:left w:val="none" w:sz="0" w:space="0" w:color="auto"/>
            <w:bottom w:val="none" w:sz="0" w:space="0" w:color="auto"/>
            <w:right w:val="none" w:sz="0" w:space="0" w:color="auto"/>
          </w:divBdr>
        </w:div>
        <w:div w:id="1945306551">
          <w:marLeft w:val="640"/>
          <w:marRight w:val="0"/>
          <w:marTop w:val="0"/>
          <w:marBottom w:val="0"/>
          <w:divBdr>
            <w:top w:val="none" w:sz="0" w:space="0" w:color="auto"/>
            <w:left w:val="none" w:sz="0" w:space="0" w:color="auto"/>
            <w:bottom w:val="none" w:sz="0" w:space="0" w:color="auto"/>
            <w:right w:val="none" w:sz="0" w:space="0" w:color="auto"/>
          </w:divBdr>
        </w:div>
        <w:div w:id="1220556756">
          <w:marLeft w:val="640"/>
          <w:marRight w:val="0"/>
          <w:marTop w:val="0"/>
          <w:marBottom w:val="0"/>
          <w:divBdr>
            <w:top w:val="none" w:sz="0" w:space="0" w:color="auto"/>
            <w:left w:val="none" w:sz="0" w:space="0" w:color="auto"/>
            <w:bottom w:val="none" w:sz="0" w:space="0" w:color="auto"/>
            <w:right w:val="none" w:sz="0" w:space="0" w:color="auto"/>
          </w:divBdr>
        </w:div>
        <w:div w:id="1217738322">
          <w:marLeft w:val="640"/>
          <w:marRight w:val="0"/>
          <w:marTop w:val="0"/>
          <w:marBottom w:val="0"/>
          <w:divBdr>
            <w:top w:val="none" w:sz="0" w:space="0" w:color="auto"/>
            <w:left w:val="none" w:sz="0" w:space="0" w:color="auto"/>
            <w:bottom w:val="none" w:sz="0" w:space="0" w:color="auto"/>
            <w:right w:val="none" w:sz="0" w:space="0" w:color="auto"/>
          </w:divBdr>
        </w:div>
        <w:div w:id="286817299">
          <w:marLeft w:val="640"/>
          <w:marRight w:val="0"/>
          <w:marTop w:val="0"/>
          <w:marBottom w:val="0"/>
          <w:divBdr>
            <w:top w:val="none" w:sz="0" w:space="0" w:color="auto"/>
            <w:left w:val="none" w:sz="0" w:space="0" w:color="auto"/>
            <w:bottom w:val="none" w:sz="0" w:space="0" w:color="auto"/>
            <w:right w:val="none" w:sz="0" w:space="0" w:color="auto"/>
          </w:divBdr>
        </w:div>
        <w:div w:id="467360089">
          <w:marLeft w:val="640"/>
          <w:marRight w:val="0"/>
          <w:marTop w:val="0"/>
          <w:marBottom w:val="0"/>
          <w:divBdr>
            <w:top w:val="none" w:sz="0" w:space="0" w:color="auto"/>
            <w:left w:val="none" w:sz="0" w:space="0" w:color="auto"/>
            <w:bottom w:val="none" w:sz="0" w:space="0" w:color="auto"/>
            <w:right w:val="none" w:sz="0" w:space="0" w:color="auto"/>
          </w:divBdr>
        </w:div>
        <w:div w:id="1013917792">
          <w:marLeft w:val="640"/>
          <w:marRight w:val="0"/>
          <w:marTop w:val="0"/>
          <w:marBottom w:val="0"/>
          <w:divBdr>
            <w:top w:val="none" w:sz="0" w:space="0" w:color="auto"/>
            <w:left w:val="none" w:sz="0" w:space="0" w:color="auto"/>
            <w:bottom w:val="none" w:sz="0" w:space="0" w:color="auto"/>
            <w:right w:val="none" w:sz="0" w:space="0" w:color="auto"/>
          </w:divBdr>
        </w:div>
        <w:div w:id="2055882339">
          <w:marLeft w:val="640"/>
          <w:marRight w:val="0"/>
          <w:marTop w:val="0"/>
          <w:marBottom w:val="0"/>
          <w:divBdr>
            <w:top w:val="none" w:sz="0" w:space="0" w:color="auto"/>
            <w:left w:val="none" w:sz="0" w:space="0" w:color="auto"/>
            <w:bottom w:val="none" w:sz="0" w:space="0" w:color="auto"/>
            <w:right w:val="none" w:sz="0" w:space="0" w:color="auto"/>
          </w:divBdr>
        </w:div>
        <w:div w:id="1639412696">
          <w:marLeft w:val="640"/>
          <w:marRight w:val="0"/>
          <w:marTop w:val="0"/>
          <w:marBottom w:val="0"/>
          <w:divBdr>
            <w:top w:val="none" w:sz="0" w:space="0" w:color="auto"/>
            <w:left w:val="none" w:sz="0" w:space="0" w:color="auto"/>
            <w:bottom w:val="none" w:sz="0" w:space="0" w:color="auto"/>
            <w:right w:val="none" w:sz="0" w:space="0" w:color="auto"/>
          </w:divBdr>
        </w:div>
        <w:div w:id="1450196575">
          <w:marLeft w:val="640"/>
          <w:marRight w:val="0"/>
          <w:marTop w:val="0"/>
          <w:marBottom w:val="0"/>
          <w:divBdr>
            <w:top w:val="none" w:sz="0" w:space="0" w:color="auto"/>
            <w:left w:val="none" w:sz="0" w:space="0" w:color="auto"/>
            <w:bottom w:val="none" w:sz="0" w:space="0" w:color="auto"/>
            <w:right w:val="none" w:sz="0" w:space="0" w:color="auto"/>
          </w:divBdr>
        </w:div>
        <w:div w:id="1740327355">
          <w:marLeft w:val="640"/>
          <w:marRight w:val="0"/>
          <w:marTop w:val="0"/>
          <w:marBottom w:val="0"/>
          <w:divBdr>
            <w:top w:val="none" w:sz="0" w:space="0" w:color="auto"/>
            <w:left w:val="none" w:sz="0" w:space="0" w:color="auto"/>
            <w:bottom w:val="none" w:sz="0" w:space="0" w:color="auto"/>
            <w:right w:val="none" w:sz="0" w:space="0" w:color="auto"/>
          </w:divBdr>
        </w:div>
        <w:div w:id="440346491">
          <w:marLeft w:val="640"/>
          <w:marRight w:val="0"/>
          <w:marTop w:val="0"/>
          <w:marBottom w:val="0"/>
          <w:divBdr>
            <w:top w:val="none" w:sz="0" w:space="0" w:color="auto"/>
            <w:left w:val="none" w:sz="0" w:space="0" w:color="auto"/>
            <w:bottom w:val="none" w:sz="0" w:space="0" w:color="auto"/>
            <w:right w:val="none" w:sz="0" w:space="0" w:color="auto"/>
          </w:divBdr>
        </w:div>
        <w:div w:id="714039915">
          <w:marLeft w:val="640"/>
          <w:marRight w:val="0"/>
          <w:marTop w:val="0"/>
          <w:marBottom w:val="0"/>
          <w:divBdr>
            <w:top w:val="none" w:sz="0" w:space="0" w:color="auto"/>
            <w:left w:val="none" w:sz="0" w:space="0" w:color="auto"/>
            <w:bottom w:val="none" w:sz="0" w:space="0" w:color="auto"/>
            <w:right w:val="none" w:sz="0" w:space="0" w:color="auto"/>
          </w:divBdr>
        </w:div>
        <w:div w:id="975835847">
          <w:marLeft w:val="640"/>
          <w:marRight w:val="0"/>
          <w:marTop w:val="0"/>
          <w:marBottom w:val="0"/>
          <w:divBdr>
            <w:top w:val="none" w:sz="0" w:space="0" w:color="auto"/>
            <w:left w:val="none" w:sz="0" w:space="0" w:color="auto"/>
            <w:bottom w:val="none" w:sz="0" w:space="0" w:color="auto"/>
            <w:right w:val="none" w:sz="0" w:space="0" w:color="auto"/>
          </w:divBdr>
        </w:div>
        <w:div w:id="1812021669">
          <w:marLeft w:val="640"/>
          <w:marRight w:val="0"/>
          <w:marTop w:val="0"/>
          <w:marBottom w:val="0"/>
          <w:divBdr>
            <w:top w:val="none" w:sz="0" w:space="0" w:color="auto"/>
            <w:left w:val="none" w:sz="0" w:space="0" w:color="auto"/>
            <w:bottom w:val="none" w:sz="0" w:space="0" w:color="auto"/>
            <w:right w:val="none" w:sz="0" w:space="0" w:color="auto"/>
          </w:divBdr>
        </w:div>
        <w:div w:id="1740320039">
          <w:marLeft w:val="640"/>
          <w:marRight w:val="0"/>
          <w:marTop w:val="0"/>
          <w:marBottom w:val="0"/>
          <w:divBdr>
            <w:top w:val="none" w:sz="0" w:space="0" w:color="auto"/>
            <w:left w:val="none" w:sz="0" w:space="0" w:color="auto"/>
            <w:bottom w:val="none" w:sz="0" w:space="0" w:color="auto"/>
            <w:right w:val="none" w:sz="0" w:space="0" w:color="auto"/>
          </w:divBdr>
        </w:div>
        <w:div w:id="995763768">
          <w:marLeft w:val="640"/>
          <w:marRight w:val="0"/>
          <w:marTop w:val="0"/>
          <w:marBottom w:val="0"/>
          <w:divBdr>
            <w:top w:val="none" w:sz="0" w:space="0" w:color="auto"/>
            <w:left w:val="none" w:sz="0" w:space="0" w:color="auto"/>
            <w:bottom w:val="none" w:sz="0" w:space="0" w:color="auto"/>
            <w:right w:val="none" w:sz="0" w:space="0" w:color="auto"/>
          </w:divBdr>
        </w:div>
        <w:div w:id="1327200559">
          <w:marLeft w:val="640"/>
          <w:marRight w:val="0"/>
          <w:marTop w:val="0"/>
          <w:marBottom w:val="0"/>
          <w:divBdr>
            <w:top w:val="none" w:sz="0" w:space="0" w:color="auto"/>
            <w:left w:val="none" w:sz="0" w:space="0" w:color="auto"/>
            <w:bottom w:val="none" w:sz="0" w:space="0" w:color="auto"/>
            <w:right w:val="none" w:sz="0" w:space="0" w:color="auto"/>
          </w:divBdr>
        </w:div>
        <w:div w:id="434247981">
          <w:marLeft w:val="640"/>
          <w:marRight w:val="0"/>
          <w:marTop w:val="0"/>
          <w:marBottom w:val="0"/>
          <w:divBdr>
            <w:top w:val="none" w:sz="0" w:space="0" w:color="auto"/>
            <w:left w:val="none" w:sz="0" w:space="0" w:color="auto"/>
            <w:bottom w:val="none" w:sz="0" w:space="0" w:color="auto"/>
            <w:right w:val="none" w:sz="0" w:space="0" w:color="auto"/>
          </w:divBdr>
        </w:div>
        <w:div w:id="1519923418">
          <w:marLeft w:val="640"/>
          <w:marRight w:val="0"/>
          <w:marTop w:val="0"/>
          <w:marBottom w:val="0"/>
          <w:divBdr>
            <w:top w:val="none" w:sz="0" w:space="0" w:color="auto"/>
            <w:left w:val="none" w:sz="0" w:space="0" w:color="auto"/>
            <w:bottom w:val="none" w:sz="0" w:space="0" w:color="auto"/>
            <w:right w:val="none" w:sz="0" w:space="0" w:color="auto"/>
          </w:divBdr>
        </w:div>
        <w:div w:id="748039168">
          <w:marLeft w:val="640"/>
          <w:marRight w:val="0"/>
          <w:marTop w:val="0"/>
          <w:marBottom w:val="0"/>
          <w:divBdr>
            <w:top w:val="none" w:sz="0" w:space="0" w:color="auto"/>
            <w:left w:val="none" w:sz="0" w:space="0" w:color="auto"/>
            <w:bottom w:val="none" w:sz="0" w:space="0" w:color="auto"/>
            <w:right w:val="none" w:sz="0" w:space="0" w:color="auto"/>
          </w:divBdr>
        </w:div>
        <w:div w:id="505095423">
          <w:marLeft w:val="640"/>
          <w:marRight w:val="0"/>
          <w:marTop w:val="0"/>
          <w:marBottom w:val="0"/>
          <w:divBdr>
            <w:top w:val="none" w:sz="0" w:space="0" w:color="auto"/>
            <w:left w:val="none" w:sz="0" w:space="0" w:color="auto"/>
            <w:bottom w:val="none" w:sz="0" w:space="0" w:color="auto"/>
            <w:right w:val="none" w:sz="0" w:space="0" w:color="auto"/>
          </w:divBdr>
        </w:div>
        <w:div w:id="1387098194">
          <w:marLeft w:val="640"/>
          <w:marRight w:val="0"/>
          <w:marTop w:val="0"/>
          <w:marBottom w:val="0"/>
          <w:divBdr>
            <w:top w:val="none" w:sz="0" w:space="0" w:color="auto"/>
            <w:left w:val="none" w:sz="0" w:space="0" w:color="auto"/>
            <w:bottom w:val="none" w:sz="0" w:space="0" w:color="auto"/>
            <w:right w:val="none" w:sz="0" w:space="0" w:color="auto"/>
          </w:divBdr>
        </w:div>
        <w:div w:id="696079287">
          <w:marLeft w:val="640"/>
          <w:marRight w:val="0"/>
          <w:marTop w:val="0"/>
          <w:marBottom w:val="0"/>
          <w:divBdr>
            <w:top w:val="none" w:sz="0" w:space="0" w:color="auto"/>
            <w:left w:val="none" w:sz="0" w:space="0" w:color="auto"/>
            <w:bottom w:val="none" w:sz="0" w:space="0" w:color="auto"/>
            <w:right w:val="none" w:sz="0" w:space="0" w:color="auto"/>
          </w:divBdr>
        </w:div>
        <w:div w:id="1125545711">
          <w:marLeft w:val="640"/>
          <w:marRight w:val="0"/>
          <w:marTop w:val="0"/>
          <w:marBottom w:val="0"/>
          <w:divBdr>
            <w:top w:val="none" w:sz="0" w:space="0" w:color="auto"/>
            <w:left w:val="none" w:sz="0" w:space="0" w:color="auto"/>
            <w:bottom w:val="none" w:sz="0" w:space="0" w:color="auto"/>
            <w:right w:val="none" w:sz="0" w:space="0" w:color="auto"/>
          </w:divBdr>
        </w:div>
        <w:div w:id="1233546652">
          <w:marLeft w:val="640"/>
          <w:marRight w:val="0"/>
          <w:marTop w:val="0"/>
          <w:marBottom w:val="0"/>
          <w:divBdr>
            <w:top w:val="none" w:sz="0" w:space="0" w:color="auto"/>
            <w:left w:val="none" w:sz="0" w:space="0" w:color="auto"/>
            <w:bottom w:val="none" w:sz="0" w:space="0" w:color="auto"/>
            <w:right w:val="none" w:sz="0" w:space="0" w:color="auto"/>
          </w:divBdr>
        </w:div>
        <w:div w:id="520362817">
          <w:marLeft w:val="640"/>
          <w:marRight w:val="0"/>
          <w:marTop w:val="0"/>
          <w:marBottom w:val="0"/>
          <w:divBdr>
            <w:top w:val="none" w:sz="0" w:space="0" w:color="auto"/>
            <w:left w:val="none" w:sz="0" w:space="0" w:color="auto"/>
            <w:bottom w:val="none" w:sz="0" w:space="0" w:color="auto"/>
            <w:right w:val="none" w:sz="0" w:space="0" w:color="auto"/>
          </w:divBdr>
        </w:div>
        <w:div w:id="428889388">
          <w:marLeft w:val="640"/>
          <w:marRight w:val="0"/>
          <w:marTop w:val="0"/>
          <w:marBottom w:val="0"/>
          <w:divBdr>
            <w:top w:val="none" w:sz="0" w:space="0" w:color="auto"/>
            <w:left w:val="none" w:sz="0" w:space="0" w:color="auto"/>
            <w:bottom w:val="none" w:sz="0" w:space="0" w:color="auto"/>
            <w:right w:val="none" w:sz="0" w:space="0" w:color="auto"/>
          </w:divBdr>
        </w:div>
        <w:div w:id="223369490">
          <w:marLeft w:val="640"/>
          <w:marRight w:val="0"/>
          <w:marTop w:val="0"/>
          <w:marBottom w:val="0"/>
          <w:divBdr>
            <w:top w:val="none" w:sz="0" w:space="0" w:color="auto"/>
            <w:left w:val="none" w:sz="0" w:space="0" w:color="auto"/>
            <w:bottom w:val="none" w:sz="0" w:space="0" w:color="auto"/>
            <w:right w:val="none" w:sz="0" w:space="0" w:color="auto"/>
          </w:divBdr>
        </w:div>
        <w:div w:id="945694501">
          <w:marLeft w:val="640"/>
          <w:marRight w:val="0"/>
          <w:marTop w:val="0"/>
          <w:marBottom w:val="0"/>
          <w:divBdr>
            <w:top w:val="none" w:sz="0" w:space="0" w:color="auto"/>
            <w:left w:val="none" w:sz="0" w:space="0" w:color="auto"/>
            <w:bottom w:val="none" w:sz="0" w:space="0" w:color="auto"/>
            <w:right w:val="none" w:sz="0" w:space="0" w:color="auto"/>
          </w:divBdr>
        </w:div>
        <w:div w:id="1024015393">
          <w:marLeft w:val="640"/>
          <w:marRight w:val="0"/>
          <w:marTop w:val="0"/>
          <w:marBottom w:val="0"/>
          <w:divBdr>
            <w:top w:val="none" w:sz="0" w:space="0" w:color="auto"/>
            <w:left w:val="none" w:sz="0" w:space="0" w:color="auto"/>
            <w:bottom w:val="none" w:sz="0" w:space="0" w:color="auto"/>
            <w:right w:val="none" w:sz="0" w:space="0" w:color="auto"/>
          </w:divBdr>
        </w:div>
        <w:div w:id="1261641131">
          <w:marLeft w:val="640"/>
          <w:marRight w:val="0"/>
          <w:marTop w:val="0"/>
          <w:marBottom w:val="0"/>
          <w:divBdr>
            <w:top w:val="none" w:sz="0" w:space="0" w:color="auto"/>
            <w:left w:val="none" w:sz="0" w:space="0" w:color="auto"/>
            <w:bottom w:val="none" w:sz="0" w:space="0" w:color="auto"/>
            <w:right w:val="none" w:sz="0" w:space="0" w:color="auto"/>
          </w:divBdr>
        </w:div>
        <w:div w:id="848056709">
          <w:marLeft w:val="640"/>
          <w:marRight w:val="0"/>
          <w:marTop w:val="0"/>
          <w:marBottom w:val="0"/>
          <w:divBdr>
            <w:top w:val="none" w:sz="0" w:space="0" w:color="auto"/>
            <w:left w:val="none" w:sz="0" w:space="0" w:color="auto"/>
            <w:bottom w:val="none" w:sz="0" w:space="0" w:color="auto"/>
            <w:right w:val="none" w:sz="0" w:space="0" w:color="auto"/>
          </w:divBdr>
        </w:div>
        <w:div w:id="87116276">
          <w:marLeft w:val="640"/>
          <w:marRight w:val="0"/>
          <w:marTop w:val="0"/>
          <w:marBottom w:val="0"/>
          <w:divBdr>
            <w:top w:val="none" w:sz="0" w:space="0" w:color="auto"/>
            <w:left w:val="none" w:sz="0" w:space="0" w:color="auto"/>
            <w:bottom w:val="none" w:sz="0" w:space="0" w:color="auto"/>
            <w:right w:val="none" w:sz="0" w:space="0" w:color="auto"/>
          </w:divBdr>
        </w:div>
        <w:div w:id="695349174">
          <w:marLeft w:val="640"/>
          <w:marRight w:val="0"/>
          <w:marTop w:val="0"/>
          <w:marBottom w:val="0"/>
          <w:divBdr>
            <w:top w:val="none" w:sz="0" w:space="0" w:color="auto"/>
            <w:left w:val="none" w:sz="0" w:space="0" w:color="auto"/>
            <w:bottom w:val="none" w:sz="0" w:space="0" w:color="auto"/>
            <w:right w:val="none" w:sz="0" w:space="0" w:color="auto"/>
          </w:divBdr>
        </w:div>
        <w:div w:id="1645425394">
          <w:marLeft w:val="640"/>
          <w:marRight w:val="0"/>
          <w:marTop w:val="0"/>
          <w:marBottom w:val="0"/>
          <w:divBdr>
            <w:top w:val="none" w:sz="0" w:space="0" w:color="auto"/>
            <w:left w:val="none" w:sz="0" w:space="0" w:color="auto"/>
            <w:bottom w:val="none" w:sz="0" w:space="0" w:color="auto"/>
            <w:right w:val="none" w:sz="0" w:space="0" w:color="auto"/>
          </w:divBdr>
        </w:div>
        <w:div w:id="75639892">
          <w:marLeft w:val="640"/>
          <w:marRight w:val="0"/>
          <w:marTop w:val="0"/>
          <w:marBottom w:val="0"/>
          <w:divBdr>
            <w:top w:val="none" w:sz="0" w:space="0" w:color="auto"/>
            <w:left w:val="none" w:sz="0" w:space="0" w:color="auto"/>
            <w:bottom w:val="none" w:sz="0" w:space="0" w:color="auto"/>
            <w:right w:val="none" w:sz="0" w:space="0" w:color="auto"/>
          </w:divBdr>
        </w:div>
        <w:div w:id="968164735">
          <w:marLeft w:val="640"/>
          <w:marRight w:val="0"/>
          <w:marTop w:val="0"/>
          <w:marBottom w:val="0"/>
          <w:divBdr>
            <w:top w:val="none" w:sz="0" w:space="0" w:color="auto"/>
            <w:left w:val="none" w:sz="0" w:space="0" w:color="auto"/>
            <w:bottom w:val="none" w:sz="0" w:space="0" w:color="auto"/>
            <w:right w:val="none" w:sz="0" w:space="0" w:color="auto"/>
          </w:divBdr>
        </w:div>
        <w:div w:id="1864662727">
          <w:marLeft w:val="640"/>
          <w:marRight w:val="0"/>
          <w:marTop w:val="0"/>
          <w:marBottom w:val="0"/>
          <w:divBdr>
            <w:top w:val="none" w:sz="0" w:space="0" w:color="auto"/>
            <w:left w:val="none" w:sz="0" w:space="0" w:color="auto"/>
            <w:bottom w:val="none" w:sz="0" w:space="0" w:color="auto"/>
            <w:right w:val="none" w:sz="0" w:space="0" w:color="auto"/>
          </w:divBdr>
        </w:div>
        <w:div w:id="867836221">
          <w:marLeft w:val="640"/>
          <w:marRight w:val="0"/>
          <w:marTop w:val="0"/>
          <w:marBottom w:val="0"/>
          <w:divBdr>
            <w:top w:val="none" w:sz="0" w:space="0" w:color="auto"/>
            <w:left w:val="none" w:sz="0" w:space="0" w:color="auto"/>
            <w:bottom w:val="none" w:sz="0" w:space="0" w:color="auto"/>
            <w:right w:val="none" w:sz="0" w:space="0" w:color="auto"/>
          </w:divBdr>
        </w:div>
        <w:div w:id="1037894213">
          <w:marLeft w:val="640"/>
          <w:marRight w:val="0"/>
          <w:marTop w:val="0"/>
          <w:marBottom w:val="0"/>
          <w:divBdr>
            <w:top w:val="none" w:sz="0" w:space="0" w:color="auto"/>
            <w:left w:val="none" w:sz="0" w:space="0" w:color="auto"/>
            <w:bottom w:val="none" w:sz="0" w:space="0" w:color="auto"/>
            <w:right w:val="none" w:sz="0" w:space="0" w:color="auto"/>
          </w:divBdr>
        </w:div>
        <w:div w:id="228687126">
          <w:marLeft w:val="640"/>
          <w:marRight w:val="0"/>
          <w:marTop w:val="0"/>
          <w:marBottom w:val="0"/>
          <w:divBdr>
            <w:top w:val="none" w:sz="0" w:space="0" w:color="auto"/>
            <w:left w:val="none" w:sz="0" w:space="0" w:color="auto"/>
            <w:bottom w:val="none" w:sz="0" w:space="0" w:color="auto"/>
            <w:right w:val="none" w:sz="0" w:space="0" w:color="auto"/>
          </w:divBdr>
        </w:div>
        <w:div w:id="1662541629">
          <w:marLeft w:val="640"/>
          <w:marRight w:val="0"/>
          <w:marTop w:val="0"/>
          <w:marBottom w:val="0"/>
          <w:divBdr>
            <w:top w:val="none" w:sz="0" w:space="0" w:color="auto"/>
            <w:left w:val="none" w:sz="0" w:space="0" w:color="auto"/>
            <w:bottom w:val="none" w:sz="0" w:space="0" w:color="auto"/>
            <w:right w:val="none" w:sz="0" w:space="0" w:color="auto"/>
          </w:divBdr>
        </w:div>
        <w:div w:id="997152389">
          <w:marLeft w:val="640"/>
          <w:marRight w:val="0"/>
          <w:marTop w:val="0"/>
          <w:marBottom w:val="0"/>
          <w:divBdr>
            <w:top w:val="none" w:sz="0" w:space="0" w:color="auto"/>
            <w:left w:val="none" w:sz="0" w:space="0" w:color="auto"/>
            <w:bottom w:val="none" w:sz="0" w:space="0" w:color="auto"/>
            <w:right w:val="none" w:sz="0" w:space="0" w:color="auto"/>
          </w:divBdr>
        </w:div>
        <w:div w:id="1000157894">
          <w:marLeft w:val="640"/>
          <w:marRight w:val="0"/>
          <w:marTop w:val="0"/>
          <w:marBottom w:val="0"/>
          <w:divBdr>
            <w:top w:val="none" w:sz="0" w:space="0" w:color="auto"/>
            <w:left w:val="none" w:sz="0" w:space="0" w:color="auto"/>
            <w:bottom w:val="none" w:sz="0" w:space="0" w:color="auto"/>
            <w:right w:val="none" w:sz="0" w:space="0" w:color="auto"/>
          </w:divBdr>
        </w:div>
        <w:div w:id="1729496281">
          <w:marLeft w:val="640"/>
          <w:marRight w:val="0"/>
          <w:marTop w:val="0"/>
          <w:marBottom w:val="0"/>
          <w:divBdr>
            <w:top w:val="none" w:sz="0" w:space="0" w:color="auto"/>
            <w:left w:val="none" w:sz="0" w:space="0" w:color="auto"/>
            <w:bottom w:val="none" w:sz="0" w:space="0" w:color="auto"/>
            <w:right w:val="none" w:sz="0" w:space="0" w:color="auto"/>
          </w:divBdr>
        </w:div>
        <w:div w:id="1932859362">
          <w:marLeft w:val="640"/>
          <w:marRight w:val="0"/>
          <w:marTop w:val="0"/>
          <w:marBottom w:val="0"/>
          <w:divBdr>
            <w:top w:val="none" w:sz="0" w:space="0" w:color="auto"/>
            <w:left w:val="none" w:sz="0" w:space="0" w:color="auto"/>
            <w:bottom w:val="none" w:sz="0" w:space="0" w:color="auto"/>
            <w:right w:val="none" w:sz="0" w:space="0" w:color="auto"/>
          </w:divBdr>
        </w:div>
        <w:div w:id="1478230792">
          <w:marLeft w:val="640"/>
          <w:marRight w:val="0"/>
          <w:marTop w:val="0"/>
          <w:marBottom w:val="0"/>
          <w:divBdr>
            <w:top w:val="none" w:sz="0" w:space="0" w:color="auto"/>
            <w:left w:val="none" w:sz="0" w:space="0" w:color="auto"/>
            <w:bottom w:val="none" w:sz="0" w:space="0" w:color="auto"/>
            <w:right w:val="none" w:sz="0" w:space="0" w:color="auto"/>
          </w:divBdr>
        </w:div>
        <w:div w:id="1467704525">
          <w:marLeft w:val="640"/>
          <w:marRight w:val="0"/>
          <w:marTop w:val="0"/>
          <w:marBottom w:val="0"/>
          <w:divBdr>
            <w:top w:val="none" w:sz="0" w:space="0" w:color="auto"/>
            <w:left w:val="none" w:sz="0" w:space="0" w:color="auto"/>
            <w:bottom w:val="none" w:sz="0" w:space="0" w:color="auto"/>
            <w:right w:val="none" w:sz="0" w:space="0" w:color="auto"/>
          </w:divBdr>
        </w:div>
        <w:div w:id="929697326">
          <w:marLeft w:val="640"/>
          <w:marRight w:val="0"/>
          <w:marTop w:val="0"/>
          <w:marBottom w:val="0"/>
          <w:divBdr>
            <w:top w:val="none" w:sz="0" w:space="0" w:color="auto"/>
            <w:left w:val="none" w:sz="0" w:space="0" w:color="auto"/>
            <w:bottom w:val="none" w:sz="0" w:space="0" w:color="auto"/>
            <w:right w:val="none" w:sz="0" w:space="0" w:color="auto"/>
          </w:divBdr>
        </w:div>
        <w:div w:id="150291904">
          <w:marLeft w:val="640"/>
          <w:marRight w:val="0"/>
          <w:marTop w:val="0"/>
          <w:marBottom w:val="0"/>
          <w:divBdr>
            <w:top w:val="none" w:sz="0" w:space="0" w:color="auto"/>
            <w:left w:val="none" w:sz="0" w:space="0" w:color="auto"/>
            <w:bottom w:val="none" w:sz="0" w:space="0" w:color="auto"/>
            <w:right w:val="none" w:sz="0" w:space="0" w:color="auto"/>
          </w:divBdr>
        </w:div>
        <w:div w:id="1924872364">
          <w:marLeft w:val="640"/>
          <w:marRight w:val="0"/>
          <w:marTop w:val="0"/>
          <w:marBottom w:val="0"/>
          <w:divBdr>
            <w:top w:val="none" w:sz="0" w:space="0" w:color="auto"/>
            <w:left w:val="none" w:sz="0" w:space="0" w:color="auto"/>
            <w:bottom w:val="none" w:sz="0" w:space="0" w:color="auto"/>
            <w:right w:val="none" w:sz="0" w:space="0" w:color="auto"/>
          </w:divBdr>
        </w:div>
        <w:div w:id="737095837">
          <w:marLeft w:val="640"/>
          <w:marRight w:val="0"/>
          <w:marTop w:val="0"/>
          <w:marBottom w:val="0"/>
          <w:divBdr>
            <w:top w:val="none" w:sz="0" w:space="0" w:color="auto"/>
            <w:left w:val="none" w:sz="0" w:space="0" w:color="auto"/>
            <w:bottom w:val="none" w:sz="0" w:space="0" w:color="auto"/>
            <w:right w:val="none" w:sz="0" w:space="0" w:color="auto"/>
          </w:divBdr>
        </w:div>
        <w:div w:id="516231972">
          <w:marLeft w:val="640"/>
          <w:marRight w:val="0"/>
          <w:marTop w:val="0"/>
          <w:marBottom w:val="0"/>
          <w:divBdr>
            <w:top w:val="none" w:sz="0" w:space="0" w:color="auto"/>
            <w:left w:val="none" w:sz="0" w:space="0" w:color="auto"/>
            <w:bottom w:val="none" w:sz="0" w:space="0" w:color="auto"/>
            <w:right w:val="none" w:sz="0" w:space="0" w:color="auto"/>
          </w:divBdr>
        </w:div>
        <w:div w:id="1725443157">
          <w:marLeft w:val="640"/>
          <w:marRight w:val="0"/>
          <w:marTop w:val="0"/>
          <w:marBottom w:val="0"/>
          <w:divBdr>
            <w:top w:val="none" w:sz="0" w:space="0" w:color="auto"/>
            <w:left w:val="none" w:sz="0" w:space="0" w:color="auto"/>
            <w:bottom w:val="none" w:sz="0" w:space="0" w:color="auto"/>
            <w:right w:val="none" w:sz="0" w:space="0" w:color="auto"/>
          </w:divBdr>
        </w:div>
        <w:div w:id="1378629630">
          <w:marLeft w:val="640"/>
          <w:marRight w:val="0"/>
          <w:marTop w:val="0"/>
          <w:marBottom w:val="0"/>
          <w:divBdr>
            <w:top w:val="none" w:sz="0" w:space="0" w:color="auto"/>
            <w:left w:val="none" w:sz="0" w:space="0" w:color="auto"/>
            <w:bottom w:val="none" w:sz="0" w:space="0" w:color="auto"/>
            <w:right w:val="none" w:sz="0" w:space="0" w:color="auto"/>
          </w:divBdr>
        </w:div>
        <w:div w:id="905648463">
          <w:marLeft w:val="640"/>
          <w:marRight w:val="0"/>
          <w:marTop w:val="0"/>
          <w:marBottom w:val="0"/>
          <w:divBdr>
            <w:top w:val="none" w:sz="0" w:space="0" w:color="auto"/>
            <w:left w:val="none" w:sz="0" w:space="0" w:color="auto"/>
            <w:bottom w:val="none" w:sz="0" w:space="0" w:color="auto"/>
            <w:right w:val="none" w:sz="0" w:space="0" w:color="auto"/>
          </w:divBdr>
        </w:div>
        <w:div w:id="36398393">
          <w:marLeft w:val="640"/>
          <w:marRight w:val="0"/>
          <w:marTop w:val="0"/>
          <w:marBottom w:val="0"/>
          <w:divBdr>
            <w:top w:val="none" w:sz="0" w:space="0" w:color="auto"/>
            <w:left w:val="none" w:sz="0" w:space="0" w:color="auto"/>
            <w:bottom w:val="none" w:sz="0" w:space="0" w:color="auto"/>
            <w:right w:val="none" w:sz="0" w:space="0" w:color="auto"/>
          </w:divBdr>
        </w:div>
        <w:div w:id="1507554553">
          <w:marLeft w:val="640"/>
          <w:marRight w:val="0"/>
          <w:marTop w:val="0"/>
          <w:marBottom w:val="0"/>
          <w:divBdr>
            <w:top w:val="none" w:sz="0" w:space="0" w:color="auto"/>
            <w:left w:val="none" w:sz="0" w:space="0" w:color="auto"/>
            <w:bottom w:val="none" w:sz="0" w:space="0" w:color="auto"/>
            <w:right w:val="none" w:sz="0" w:space="0" w:color="auto"/>
          </w:divBdr>
        </w:div>
      </w:divsChild>
    </w:div>
    <w:div w:id="704865153">
      <w:bodyDiv w:val="1"/>
      <w:marLeft w:val="0"/>
      <w:marRight w:val="0"/>
      <w:marTop w:val="0"/>
      <w:marBottom w:val="0"/>
      <w:divBdr>
        <w:top w:val="none" w:sz="0" w:space="0" w:color="auto"/>
        <w:left w:val="none" w:sz="0" w:space="0" w:color="auto"/>
        <w:bottom w:val="none" w:sz="0" w:space="0" w:color="auto"/>
        <w:right w:val="none" w:sz="0" w:space="0" w:color="auto"/>
      </w:divBdr>
    </w:div>
    <w:div w:id="705183459">
      <w:bodyDiv w:val="1"/>
      <w:marLeft w:val="0"/>
      <w:marRight w:val="0"/>
      <w:marTop w:val="0"/>
      <w:marBottom w:val="0"/>
      <w:divBdr>
        <w:top w:val="none" w:sz="0" w:space="0" w:color="auto"/>
        <w:left w:val="none" w:sz="0" w:space="0" w:color="auto"/>
        <w:bottom w:val="none" w:sz="0" w:space="0" w:color="auto"/>
        <w:right w:val="none" w:sz="0" w:space="0" w:color="auto"/>
      </w:divBdr>
      <w:divsChild>
        <w:div w:id="1641619101">
          <w:marLeft w:val="480"/>
          <w:marRight w:val="0"/>
          <w:marTop w:val="0"/>
          <w:marBottom w:val="0"/>
          <w:divBdr>
            <w:top w:val="none" w:sz="0" w:space="0" w:color="auto"/>
            <w:left w:val="none" w:sz="0" w:space="0" w:color="auto"/>
            <w:bottom w:val="none" w:sz="0" w:space="0" w:color="auto"/>
            <w:right w:val="none" w:sz="0" w:space="0" w:color="auto"/>
          </w:divBdr>
        </w:div>
        <w:div w:id="1838034877">
          <w:marLeft w:val="480"/>
          <w:marRight w:val="0"/>
          <w:marTop w:val="0"/>
          <w:marBottom w:val="0"/>
          <w:divBdr>
            <w:top w:val="none" w:sz="0" w:space="0" w:color="auto"/>
            <w:left w:val="none" w:sz="0" w:space="0" w:color="auto"/>
            <w:bottom w:val="none" w:sz="0" w:space="0" w:color="auto"/>
            <w:right w:val="none" w:sz="0" w:space="0" w:color="auto"/>
          </w:divBdr>
        </w:div>
        <w:div w:id="159274416">
          <w:marLeft w:val="480"/>
          <w:marRight w:val="0"/>
          <w:marTop w:val="0"/>
          <w:marBottom w:val="0"/>
          <w:divBdr>
            <w:top w:val="none" w:sz="0" w:space="0" w:color="auto"/>
            <w:left w:val="none" w:sz="0" w:space="0" w:color="auto"/>
            <w:bottom w:val="none" w:sz="0" w:space="0" w:color="auto"/>
            <w:right w:val="none" w:sz="0" w:space="0" w:color="auto"/>
          </w:divBdr>
        </w:div>
        <w:div w:id="1660160095">
          <w:marLeft w:val="480"/>
          <w:marRight w:val="0"/>
          <w:marTop w:val="0"/>
          <w:marBottom w:val="0"/>
          <w:divBdr>
            <w:top w:val="none" w:sz="0" w:space="0" w:color="auto"/>
            <w:left w:val="none" w:sz="0" w:space="0" w:color="auto"/>
            <w:bottom w:val="none" w:sz="0" w:space="0" w:color="auto"/>
            <w:right w:val="none" w:sz="0" w:space="0" w:color="auto"/>
          </w:divBdr>
        </w:div>
        <w:div w:id="688797263">
          <w:marLeft w:val="480"/>
          <w:marRight w:val="0"/>
          <w:marTop w:val="0"/>
          <w:marBottom w:val="0"/>
          <w:divBdr>
            <w:top w:val="none" w:sz="0" w:space="0" w:color="auto"/>
            <w:left w:val="none" w:sz="0" w:space="0" w:color="auto"/>
            <w:bottom w:val="none" w:sz="0" w:space="0" w:color="auto"/>
            <w:right w:val="none" w:sz="0" w:space="0" w:color="auto"/>
          </w:divBdr>
        </w:div>
        <w:div w:id="2080516406">
          <w:marLeft w:val="480"/>
          <w:marRight w:val="0"/>
          <w:marTop w:val="0"/>
          <w:marBottom w:val="0"/>
          <w:divBdr>
            <w:top w:val="none" w:sz="0" w:space="0" w:color="auto"/>
            <w:left w:val="none" w:sz="0" w:space="0" w:color="auto"/>
            <w:bottom w:val="none" w:sz="0" w:space="0" w:color="auto"/>
            <w:right w:val="none" w:sz="0" w:space="0" w:color="auto"/>
          </w:divBdr>
        </w:div>
        <w:div w:id="486632274">
          <w:marLeft w:val="480"/>
          <w:marRight w:val="0"/>
          <w:marTop w:val="0"/>
          <w:marBottom w:val="0"/>
          <w:divBdr>
            <w:top w:val="none" w:sz="0" w:space="0" w:color="auto"/>
            <w:left w:val="none" w:sz="0" w:space="0" w:color="auto"/>
            <w:bottom w:val="none" w:sz="0" w:space="0" w:color="auto"/>
            <w:right w:val="none" w:sz="0" w:space="0" w:color="auto"/>
          </w:divBdr>
        </w:div>
        <w:div w:id="1088427548">
          <w:marLeft w:val="480"/>
          <w:marRight w:val="0"/>
          <w:marTop w:val="0"/>
          <w:marBottom w:val="0"/>
          <w:divBdr>
            <w:top w:val="none" w:sz="0" w:space="0" w:color="auto"/>
            <w:left w:val="none" w:sz="0" w:space="0" w:color="auto"/>
            <w:bottom w:val="none" w:sz="0" w:space="0" w:color="auto"/>
            <w:right w:val="none" w:sz="0" w:space="0" w:color="auto"/>
          </w:divBdr>
        </w:div>
        <w:div w:id="1273708753">
          <w:marLeft w:val="480"/>
          <w:marRight w:val="0"/>
          <w:marTop w:val="0"/>
          <w:marBottom w:val="0"/>
          <w:divBdr>
            <w:top w:val="none" w:sz="0" w:space="0" w:color="auto"/>
            <w:left w:val="none" w:sz="0" w:space="0" w:color="auto"/>
            <w:bottom w:val="none" w:sz="0" w:space="0" w:color="auto"/>
            <w:right w:val="none" w:sz="0" w:space="0" w:color="auto"/>
          </w:divBdr>
        </w:div>
        <w:div w:id="515458038">
          <w:marLeft w:val="480"/>
          <w:marRight w:val="0"/>
          <w:marTop w:val="0"/>
          <w:marBottom w:val="0"/>
          <w:divBdr>
            <w:top w:val="none" w:sz="0" w:space="0" w:color="auto"/>
            <w:left w:val="none" w:sz="0" w:space="0" w:color="auto"/>
            <w:bottom w:val="none" w:sz="0" w:space="0" w:color="auto"/>
            <w:right w:val="none" w:sz="0" w:space="0" w:color="auto"/>
          </w:divBdr>
        </w:div>
        <w:div w:id="1627203115">
          <w:marLeft w:val="480"/>
          <w:marRight w:val="0"/>
          <w:marTop w:val="0"/>
          <w:marBottom w:val="0"/>
          <w:divBdr>
            <w:top w:val="none" w:sz="0" w:space="0" w:color="auto"/>
            <w:left w:val="none" w:sz="0" w:space="0" w:color="auto"/>
            <w:bottom w:val="none" w:sz="0" w:space="0" w:color="auto"/>
            <w:right w:val="none" w:sz="0" w:space="0" w:color="auto"/>
          </w:divBdr>
        </w:div>
        <w:div w:id="1538665143">
          <w:marLeft w:val="480"/>
          <w:marRight w:val="0"/>
          <w:marTop w:val="0"/>
          <w:marBottom w:val="0"/>
          <w:divBdr>
            <w:top w:val="none" w:sz="0" w:space="0" w:color="auto"/>
            <w:left w:val="none" w:sz="0" w:space="0" w:color="auto"/>
            <w:bottom w:val="none" w:sz="0" w:space="0" w:color="auto"/>
            <w:right w:val="none" w:sz="0" w:space="0" w:color="auto"/>
          </w:divBdr>
        </w:div>
        <w:div w:id="904801767">
          <w:marLeft w:val="480"/>
          <w:marRight w:val="0"/>
          <w:marTop w:val="0"/>
          <w:marBottom w:val="0"/>
          <w:divBdr>
            <w:top w:val="none" w:sz="0" w:space="0" w:color="auto"/>
            <w:left w:val="none" w:sz="0" w:space="0" w:color="auto"/>
            <w:bottom w:val="none" w:sz="0" w:space="0" w:color="auto"/>
            <w:right w:val="none" w:sz="0" w:space="0" w:color="auto"/>
          </w:divBdr>
        </w:div>
        <w:div w:id="468863452">
          <w:marLeft w:val="480"/>
          <w:marRight w:val="0"/>
          <w:marTop w:val="0"/>
          <w:marBottom w:val="0"/>
          <w:divBdr>
            <w:top w:val="none" w:sz="0" w:space="0" w:color="auto"/>
            <w:left w:val="none" w:sz="0" w:space="0" w:color="auto"/>
            <w:bottom w:val="none" w:sz="0" w:space="0" w:color="auto"/>
            <w:right w:val="none" w:sz="0" w:space="0" w:color="auto"/>
          </w:divBdr>
        </w:div>
        <w:div w:id="589317409">
          <w:marLeft w:val="480"/>
          <w:marRight w:val="0"/>
          <w:marTop w:val="0"/>
          <w:marBottom w:val="0"/>
          <w:divBdr>
            <w:top w:val="none" w:sz="0" w:space="0" w:color="auto"/>
            <w:left w:val="none" w:sz="0" w:space="0" w:color="auto"/>
            <w:bottom w:val="none" w:sz="0" w:space="0" w:color="auto"/>
            <w:right w:val="none" w:sz="0" w:space="0" w:color="auto"/>
          </w:divBdr>
        </w:div>
        <w:div w:id="501512141">
          <w:marLeft w:val="480"/>
          <w:marRight w:val="0"/>
          <w:marTop w:val="0"/>
          <w:marBottom w:val="0"/>
          <w:divBdr>
            <w:top w:val="none" w:sz="0" w:space="0" w:color="auto"/>
            <w:left w:val="none" w:sz="0" w:space="0" w:color="auto"/>
            <w:bottom w:val="none" w:sz="0" w:space="0" w:color="auto"/>
            <w:right w:val="none" w:sz="0" w:space="0" w:color="auto"/>
          </w:divBdr>
        </w:div>
        <w:div w:id="233709466">
          <w:marLeft w:val="480"/>
          <w:marRight w:val="0"/>
          <w:marTop w:val="0"/>
          <w:marBottom w:val="0"/>
          <w:divBdr>
            <w:top w:val="none" w:sz="0" w:space="0" w:color="auto"/>
            <w:left w:val="none" w:sz="0" w:space="0" w:color="auto"/>
            <w:bottom w:val="none" w:sz="0" w:space="0" w:color="auto"/>
            <w:right w:val="none" w:sz="0" w:space="0" w:color="auto"/>
          </w:divBdr>
        </w:div>
        <w:div w:id="1816218842">
          <w:marLeft w:val="480"/>
          <w:marRight w:val="0"/>
          <w:marTop w:val="0"/>
          <w:marBottom w:val="0"/>
          <w:divBdr>
            <w:top w:val="none" w:sz="0" w:space="0" w:color="auto"/>
            <w:left w:val="none" w:sz="0" w:space="0" w:color="auto"/>
            <w:bottom w:val="none" w:sz="0" w:space="0" w:color="auto"/>
            <w:right w:val="none" w:sz="0" w:space="0" w:color="auto"/>
          </w:divBdr>
        </w:div>
        <w:div w:id="1920481020">
          <w:marLeft w:val="480"/>
          <w:marRight w:val="0"/>
          <w:marTop w:val="0"/>
          <w:marBottom w:val="0"/>
          <w:divBdr>
            <w:top w:val="none" w:sz="0" w:space="0" w:color="auto"/>
            <w:left w:val="none" w:sz="0" w:space="0" w:color="auto"/>
            <w:bottom w:val="none" w:sz="0" w:space="0" w:color="auto"/>
            <w:right w:val="none" w:sz="0" w:space="0" w:color="auto"/>
          </w:divBdr>
        </w:div>
        <w:div w:id="1999923761">
          <w:marLeft w:val="480"/>
          <w:marRight w:val="0"/>
          <w:marTop w:val="0"/>
          <w:marBottom w:val="0"/>
          <w:divBdr>
            <w:top w:val="none" w:sz="0" w:space="0" w:color="auto"/>
            <w:left w:val="none" w:sz="0" w:space="0" w:color="auto"/>
            <w:bottom w:val="none" w:sz="0" w:space="0" w:color="auto"/>
            <w:right w:val="none" w:sz="0" w:space="0" w:color="auto"/>
          </w:divBdr>
        </w:div>
        <w:div w:id="81218842">
          <w:marLeft w:val="480"/>
          <w:marRight w:val="0"/>
          <w:marTop w:val="0"/>
          <w:marBottom w:val="0"/>
          <w:divBdr>
            <w:top w:val="none" w:sz="0" w:space="0" w:color="auto"/>
            <w:left w:val="none" w:sz="0" w:space="0" w:color="auto"/>
            <w:bottom w:val="none" w:sz="0" w:space="0" w:color="auto"/>
            <w:right w:val="none" w:sz="0" w:space="0" w:color="auto"/>
          </w:divBdr>
        </w:div>
        <w:div w:id="1939560282">
          <w:marLeft w:val="480"/>
          <w:marRight w:val="0"/>
          <w:marTop w:val="0"/>
          <w:marBottom w:val="0"/>
          <w:divBdr>
            <w:top w:val="none" w:sz="0" w:space="0" w:color="auto"/>
            <w:left w:val="none" w:sz="0" w:space="0" w:color="auto"/>
            <w:bottom w:val="none" w:sz="0" w:space="0" w:color="auto"/>
            <w:right w:val="none" w:sz="0" w:space="0" w:color="auto"/>
          </w:divBdr>
        </w:div>
        <w:div w:id="1179349384">
          <w:marLeft w:val="480"/>
          <w:marRight w:val="0"/>
          <w:marTop w:val="0"/>
          <w:marBottom w:val="0"/>
          <w:divBdr>
            <w:top w:val="none" w:sz="0" w:space="0" w:color="auto"/>
            <w:left w:val="none" w:sz="0" w:space="0" w:color="auto"/>
            <w:bottom w:val="none" w:sz="0" w:space="0" w:color="auto"/>
            <w:right w:val="none" w:sz="0" w:space="0" w:color="auto"/>
          </w:divBdr>
        </w:div>
        <w:div w:id="343440940">
          <w:marLeft w:val="480"/>
          <w:marRight w:val="0"/>
          <w:marTop w:val="0"/>
          <w:marBottom w:val="0"/>
          <w:divBdr>
            <w:top w:val="none" w:sz="0" w:space="0" w:color="auto"/>
            <w:left w:val="none" w:sz="0" w:space="0" w:color="auto"/>
            <w:bottom w:val="none" w:sz="0" w:space="0" w:color="auto"/>
            <w:right w:val="none" w:sz="0" w:space="0" w:color="auto"/>
          </w:divBdr>
        </w:div>
        <w:div w:id="323314407">
          <w:marLeft w:val="480"/>
          <w:marRight w:val="0"/>
          <w:marTop w:val="0"/>
          <w:marBottom w:val="0"/>
          <w:divBdr>
            <w:top w:val="none" w:sz="0" w:space="0" w:color="auto"/>
            <w:left w:val="none" w:sz="0" w:space="0" w:color="auto"/>
            <w:bottom w:val="none" w:sz="0" w:space="0" w:color="auto"/>
            <w:right w:val="none" w:sz="0" w:space="0" w:color="auto"/>
          </w:divBdr>
        </w:div>
        <w:div w:id="1883010567">
          <w:marLeft w:val="480"/>
          <w:marRight w:val="0"/>
          <w:marTop w:val="0"/>
          <w:marBottom w:val="0"/>
          <w:divBdr>
            <w:top w:val="none" w:sz="0" w:space="0" w:color="auto"/>
            <w:left w:val="none" w:sz="0" w:space="0" w:color="auto"/>
            <w:bottom w:val="none" w:sz="0" w:space="0" w:color="auto"/>
            <w:right w:val="none" w:sz="0" w:space="0" w:color="auto"/>
          </w:divBdr>
        </w:div>
        <w:div w:id="446630219">
          <w:marLeft w:val="480"/>
          <w:marRight w:val="0"/>
          <w:marTop w:val="0"/>
          <w:marBottom w:val="0"/>
          <w:divBdr>
            <w:top w:val="none" w:sz="0" w:space="0" w:color="auto"/>
            <w:left w:val="none" w:sz="0" w:space="0" w:color="auto"/>
            <w:bottom w:val="none" w:sz="0" w:space="0" w:color="auto"/>
            <w:right w:val="none" w:sz="0" w:space="0" w:color="auto"/>
          </w:divBdr>
        </w:div>
        <w:div w:id="175653146">
          <w:marLeft w:val="480"/>
          <w:marRight w:val="0"/>
          <w:marTop w:val="0"/>
          <w:marBottom w:val="0"/>
          <w:divBdr>
            <w:top w:val="none" w:sz="0" w:space="0" w:color="auto"/>
            <w:left w:val="none" w:sz="0" w:space="0" w:color="auto"/>
            <w:bottom w:val="none" w:sz="0" w:space="0" w:color="auto"/>
            <w:right w:val="none" w:sz="0" w:space="0" w:color="auto"/>
          </w:divBdr>
        </w:div>
        <w:div w:id="755326819">
          <w:marLeft w:val="480"/>
          <w:marRight w:val="0"/>
          <w:marTop w:val="0"/>
          <w:marBottom w:val="0"/>
          <w:divBdr>
            <w:top w:val="none" w:sz="0" w:space="0" w:color="auto"/>
            <w:left w:val="none" w:sz="0" w:space="0" w:color="auto"/>
            <w:bottom w:val="none" w:sz="0" w:space="0" w:color="auto"/>
            <w:right w:val="none" w:sz="0" w:space="0" w:color="auto"/>
          </w:divBdr>
        </w:div>
        <w:div w:id="2058627455">
          <w:marLeft w:val="480"/>
          <w:marRight w:val="0"/>
          <w:marTop w:val="0"/>
          <w:marBottom w:val="0"/>
          <w:divBdr>
            <w:top w:val="none" w:sz="0" w:space="0" w:color="auto"/>
            <w:left w:val="none" w:sz="0" w:space="0" w:color="auto"/>
            <w:bottom w:val="none" w:sz="0" w:space="0" w:color="auto"/>
            <w:right w:val="none" w:sz="0" w:space="0" w:color="auto"/>
          </w:divBdr>
        </w:div>
        <w:div w:id="180512021">
          <w:marLeft w:val="480"/>
          <w:marRight w:val="0"/>
          <w:marTop w:val="0"/>
          <w:marBottom w:val="0"/>
          <w:divBdr>
            <w:top w:val="none" w:sz="0" w:space="0" w:color="auto"/>
            <w:left w:val="none" w:sz="0" w:space="0" w:color="auto"/>
            <w:bottom w:val="none" w:sz="0" w:space="0" w:color="auto"/>
            <w:right w:val="none" w:sz="0" w:space="0" w:color="auto"/>
          </w:divBdr>
        </w:div>
        <w:div w:id="1867403353">
          <w:marLeft w:val="480"/>
          <w:marRight w:val="0"/>
          <w:marTop w:val="0"/>
          <w:marBottom w:val="0"/>
          <w:divBdr>
            <w:top w:val="none" w:sz="0" w:space="0" w:color="auto"/>
            <w:left w:val="none" w:sz="0" w:space="0" w:color="auto"/>
            <w:bottom w:val="none" w:sz="0" w:space="0" w:color="auto"/>
            <w:right w:val="none" w:sz="0" w:space="0" w:color="auto"/>
          </w:divBdr>
        </w:div>
        <w:div w:id="357971634">
          <w:marLeft w:val="480"/>
          <w:marRight w:val="0"/>
          <w:marTop w:val="0"/>
          <w:marBottom w:val="0"/>
          <w:divBdr>
            <w:top w:val="none" w:sz="0" w:space="0" w:color="auto"/>
            <w:left w:val="none" w:sz="0" w:space="0" w:color="auto"/>
            <w:bottom w:val="none" w:sz="0" w:space="0" w:color="auto"/>
            <w:right w:val="none" w:sz="0" w:space="0" w:color="auto"/>
          </w:divBdr>
        </w:div>
        <w:div w:id="1497914155">
          <w:marLeft w:val="480"/>
          <w:marRight w:val="0"/>
          <w:marTop w:val="0"/>
          <w:marBottom w:val="0"/>
          <w:divBdr>
            <w:top w:val="none" w:sz="0" w:space="0" w:color="auto"/>
            <w:left w:val="none" w:sz="0" w:space="0" w:color="auto"/>
            <w:bottom w:val="none" w:sz="0" w:space="0" w:color="auto"/>
            <w:right w:val="none" w:sz="0" w:space="0" w:color="auto"/>
          </w:divBdr>
        </w:div>
        <w:div w:id="607741452">
          <w:marLeft w:val="480"/>
          <w:marRight w:val="0"/>
          <w:marTop w:val="0"/>
          <w:marBottom w:val="0"/>
          <w:divBdr>
            <w:top w:val="none" w:sz="0" w:space="0" w:color="auto"/>
            <w:left w:val="none" w:sz="0" w:space="0" w:color="auto"/>
            <w:bottom w:val="none" w:sz="0" w:space="0" w:color="auto"/>
            <w:right w:val="none" w:sz="0" w:space="0" w:color="auto"/>
          </w:divBdr>
        </w:div>
        <w:div w:id="90392853">
          <w:marLeft w:val="480"/>
          <w:marRight w:val="0"/>
          <w:marTop w:val="0"/>
          <w:marBottom w:val="0"/>
          <w:divBdr>
            <w:top w:val="none" w:sz="0" w:space="0" w:color="auto"/>
            <w:left w:val="none" w:sz="0" w:space="0" w:color="auto"/>
            <w:bottom w:val="none" w:sz="0" w:space="0" w:color="auto"/>
            <w:right w:val="none" w:sz="0" w:space="0" w:color="auto"/>
          </w:divBdr>
        </w:div>
        <w:div w:id="991448689">
          <w:marLeft w:val="480"/>
          <w:marRight w:val="0"/>
          <w:marTop w:val="0"/>
          <w:marBottom w:val="0"/>
          <w:divBdr>
            <w:top w:val="none" w:sz="0" w:space="0" w:color="auto"/>
            <w:left w:val="none" w:sz="0" w:space="0" w:color="auto"/>
            <w:bottom w:val="none" w:sz="0" w:space="0" w:color="auto"/>
            <w:right w:val="none" w:sz="0" w:space="0" w:color="auto"/>
          </w:divBdr>
        </w:div>
        <w:div w:id="1995404138">
          <w:marLeft w:val="480"/>
          <w:marRight w:val="0"/>
          <w:marTop w:val="0"/>
          <w:marBottom w:val="0"/>
          <w:divBdr>
            <w:top w:val="none" w:sz="0" w:space="0" w:color="auto"/>
            <w:left w:val="none" w:sz="0" w:space="0" w:color="auto"/>
            <w:bottom w:val="none" w:sz="0" w:space="0" w:color="auto"/>
            <w:right w:val="none" w:sz="0" w:space="0" w:color="auto"/>
          </w:divBdr>
        </w:div>
        <w:div w:id="1504975718">
          <w:marLeft w:val="480"/>
          <w:marRight w:val="0"/>
          <w:marTop w:val="0"/>
          <w:marBottom w:val="0"/>
          <w:divBdr>
            <w:top w:val="none" w:sz="0" w:space="0" w:color="auto"/>
            <w:left w:val="none" w:sz="0" w:space="0" w:color="auto"/>
            <w:bottom w:val="none" w:sz="0" w:space="0" w:color="auto"/>
            <w:right w:val="none" w:sz="0" w:space="0" w:color="auto"/>
          </w:divBdr>
        </w:div>
        <w:div w:id="569660429">
          <w:marLeft w:val="480"/>
          <w:marRight w:val="0"/>
          <w:marTop w:val="0"/>
          <w:marBottom w:val="0"/>
          <w:divBdr>
            <w:top w:val="none" w:sz="0" w:space="0" w:color="auto"/>
            <w:left w:val="none" w:sz="0" w:space="0" w:color="auto"/>
            <w:bottom w:val="none" w:sz="0" w:space="0" w:color="auto"/>
            <w:right w:val="none" w:sz="0" w:space="0" w:color="auto"/>
          </w:divBdr>
        </w:div>
      </w:divsChild>
    </w:div>
    <w:div w:id="707611537">
      <w:bodyDiv w:val="1"/>
      <w:marLeft w:val="0"/>
      <w:marRight w:val="0"/>
      <w:marTop w:val="0"/>
      <w:marBottom w:val="0"/>
      <w:divBdr>
        <w:top w:val="none" w:sz="0" w:space="0" w:color="auto"/>
        <w:left w:val="none" w:sz="0" w:space="0" w:color="auto"/>
        <w:bottom w:val="none" w:sz="0" w:space="0" w:color="auto"/>
        <w:right w:val="none" w:sz="0" w:space="0" w:color="auto"/>
      </w:divBdr>
    </w:div>
    <w:div w:id="708190332">
      <w:bodyDiv w:val="1"/>
      <w:marLeft w:val="0"/>
      <w:marRight w:val="0"/>
      <w:marTop w:val="0"/>
      <w:marBottom w:val="0"/>
      <w:divBdr>
        <w:top w:val="none" w:sz="0" w:space="0" w:color="auto"/>
        <w:left w:val="none" w:sz="0" w:space="0" w:color="auto"/>
        <w:bottom w:val="none" w:sz="0" w:space="0" w:color="auto"/>
        <w:right w:val="none" w:sz="0" w:space="0" w:color="auto"/>
      </w:divBdr>
    </w:div>
    <w:div w:id="709302873">
      <w:bodyDiv w:val="1"/>
      <w:marLeft w:val="0"/>
      <w:marRight w:val="0"/>
      <w:marTop w:val="0"/>
      <w:marBottom w:val="0"/>
      <w:divBdr>
        <w:top w:val="none" w:sz="0" w:space="0" w:color="auto"/>
        <w:left w:val="none" w:sz="0" w:space="0" w:color="auto"/>
        <w:bottom w:val="none" w:sz="0" w:space="0" w:color="auto"/>
        <w:right w:val="none" w:sz="0" w:space="0" w:color="auto"/>
      </w:divBdr>
    </w:div>
    <w:div w:id="712578934">
      <w:bodyDiv w:val="1"/>
      <w:marLeft w:val="0"/>
      <w:marRight w:val="0"/>
      <w:marTop w:val="0"/>
      <w:marBottom w:val="0"/>
      <w:divBdr>
        <w:top w:val="none" w:sz="0" w:space="0" w:color="auto"/>
        <w:left w:val="none" w:sz="0" w:space="0" w:color="auto"/>
        <w:bottom w:val="none" w:sz="0" w:space="0" w:color="auto"/>
        <w:right w:val="none" w:sz="0" w:space="0" w:color="auto"/>
      </w:divBdr>
    </w:div>
    <w:div w:id="713113397">
      <w:bodyDiv w:val="1"/>
      <w:marLeft w:val="0"/>
      <w:marRight w:val="0"/>
      <w:marTop w:val="0"/>
      <w:marBottom w:val="0"/>
      <w:divBdr>
        <w:top w:val="none" w:sz="0" w:space="0" w:color="auto"/>
        <w:left w:val="none" w:sz="0" w:space="0" w:color="auto"/>
        <w:bottom w:val="none" w:sz="0" w:space="0" w:color="auto"/>
        <w:right w:val="none" w:sz="0" w:space="0" w:color="auto"/>
      </w:divBdr>
    </w:div>
    <w:div w:id="717703682">
      <w:bodyDiv w:val="1"/>
      <w:marLeft w:val="0"/>
      <w:marRight w:val="0"/>
      <w:marTop w:val="0"/>
      <w:marBottom w:val="0"/>
      <w:divBdr>
        <w:top w:val="none" w:sz="0" w:space="0" w:color="auto"/>
        <w:left w:val="none" w:sz="0" w:space="0" w:color="auto"/>
        <w:bottom w:val="none" w:sz="0" w:space="0" w:color="auto"/>
        <w:right w:val="none" w:sz="0" w:space="0" w:color="auto"/>
      </w:divBdr>
      <w:divsChild>
        <w:div w:id="668026284">
          <w:marLeft w:val="480"/>
          <w:marRight w:val="0"/>
          <w:marTop w:val="0"/>
          <w:marBottom w:val="0"/>
          <w:divBdr>
            <w:top w:val="none" w:sz="0" w:space="0" w:color="auto"/>
            <w:left w:val="none" w:sz="0" w:space="0" w:color="auto"/>
            <w:bottom w:val="none" w:sz="0" w:space="0" w:color="auto"/>
            <w:right w:val="none" w:sz="0" w:space="0" w:color="auto"/>
          </w:divBdr>
        </w:div>
        <w:div w:id="1815952520">
          <w:marLeft w:val="480"/>
          <w:marRight w:val="0"/>
          <w:marTop w:val="0"/>
          <w:marBottom w:val="0"/>
          <w:divBdr>
            <w:top w:val="none" w:sz="0" w:space="0" w:color="auto"/>
            <w:left w:val="none" w:sz="0" w:space="0" w:color="auto"/>
            <w:bottom w:val="none" w:sz="0" w:space="0" w:color="auto"/>
            <w:right w:val="none" w:sz="0" w:space="0" w:color="auto"/>
          </w:divBdr>
        </w:div>
        <w:div w:id="1282155345">
          <w:marLeft w:val="480"/>
          <w:marRight w:val="0"/>
          <w:marTop w:val="0"/>
          <w:marBottom w:val="0"/>
          <w:divBdr>
            <w:top w:val="none" w:sz="0" w:space="0" w:color="auto"/>
            <w:left w:val="none" w:sz="0" w:space="0" w:color="auto"/>
            <w:bottom w:val="none" w:sz="0" w:space="0" w:color="auto"/>
            <w:right w:val="none" w:sz="0" w:space="0" w:color="auto"/>
          </w:divBdr>
        </w:div>
        <w:div w:id="1798258347">
          <w:marLeft w:val="480"/>
          <w:marRight w:val="0"/>
          <w:marTop w:val="0"/>
          <w:marBottom w:val="0"/>
          <w:divBdr>
            <w:top w:val="none" w:sz="0" w:space="0" w:color="auto"/>
            <w:left w:val="none" w:sz="0" w:space="0" w:color="auto"/>
            <w:bottom w:val="none" w:sz="0" w:space="0" w:color="auto"/>
            <w:right w:val="none" w:sz="0" w:space="0" w:color="auto"/>
          </w:divBdr>
        </w:div>
        <w:div w:id="785542374">
          <w:marLeft w:val="480"/>
          <w:marRight w:val="0"/>
          <w:marTop w:val="0"/>
          <w:marBottom w:val="0"/>
          <w:divBdr>
            <w:top w:val="none" w:sz="0" w:space="0" w:color="auto"/>
            <w:left w:val="none" w:sz="0" w:space="0" w:color="auto"/>
            <w:bottom w:val="none" w:sz="0" w:space="0" w:color="auto"/>
            <w:right w:val="none" w:sz="0" w:space="0" w:color="auto"/>
          </w:divBdr>
        </w:div>
        <w:div w:id="1794324071">
          <w:marLeft w:val="480"/>
          <w:marRight w:val="0"/>
          <w:marTop w:val="0"/>
          <w:marBottom w:val="0"/>
          <w:divBdr>
            <w:top w:val="none" w:sz="0" w:space="0" w:color="auto"/>
            <w:left w:val="none" w:sz="0" w:space="0" w:color="auto"/>
            <w:bottom w:val="none" w:sz="0" w:space="0" w:color="auto"/>
            <w:right w:val="none" w:sz="0" w:space="0" w:color="auto"/>
          </w:divBdr>
        </w:div>
        <w:div w:id="951284403">
          <w:marLeft w:val="480"/>
          <w:marRight w:val="0"/>
          <w:marTop w:val="0"/>
          <w:marBottom w:val="0"/>
          <w:divBdr>
            <w:top w:val="none" w:sz="0" w:space="0" w:color="auto"/>
            <w:left w:val="none" w:sz="0" w:space="0" w:color="auto"/>
            <w:bottom w:val="none" w:sz="0" w:space="0" w:color="auto"/>
            <w:right w:val="none" w:sz="0" w:space="0" w:color="auto"/>
          </w:divBdr>
        </w:div>
        <w:div w:id="2021274716">
          <w:marLeft w:val="480"/>
          <w:marRight w:val="0"/>
          <w:marTop w:val="0"/>
          <w:marBottom w:val="0"/>
          <w:divBdr>
            <w:top w:val="none" w:sz="0" w:space="0" w:color="auto"/>
            <w:left w:val="none" w:sz="0" w:space="0" w:color="auto"/>
            <w:bottom w:val="none" w:sz="0" w:space="0" w:color="auto"/>
            <w:right w:val="none" w:sz="0" w:space="0" w:color="auto"/>
          </w:divBdr>
        </w:div>
        <w:div w:id="1308584474">
          <w:marLeft w:val="480"/>
          <w:marRight w:val="0"/>
          <w:marTop w:val="0"/>
          <w:marBottom w:val="0"/>
          <w:divBdr>
            <w:top w:val="none" w:sz="0" w:space="0" w:color="auto"/>
            <w:left w:val="none" w:sz="0" w:space="0" w:color="auto"/>
            <w:bottom w:val="none" w:sz="0" w:space="0" w:color="auto"/>
            <w:right w:val="none" w:sz="0" w:space="0" w:color="auto"/>
          </w:divBdr>
        </w:div>
        <w:div w:id="133304780">
          <w:marLeft w:val="480"/>
          <w:marRight w:val="0"/>
          <w:marTop w:val="0"/>
          <w:marBottom w:val="0"/>
          <w:divBdr>
            <w:top w:val="none" w:sz="0" w:space="0" w:color="auto"/>
            <w:left w:val="none" w:sz="0" w:space="0" w:color="auto"/>
            <w:bottom w:val="none" w:sz="0" w:space="0" w:color="auto"/>
            <w:right w:val="none" w:sz="0" w:space="0" w:color="auto"/>
          </w:divBdr>
        </w:div>
        <w:div w:id="1066875419">
          <w:marLeft w:val="480"/>
          <w:marRight w:val="0"/>
          <w:marTop w:val="0"/>
          <w:marBottom w:val="0"/>
          <w:divBdr>
            <w:top w:val="none" w:sz="0" w:space="0" w:color="auto"/>
            <w:left w:val="none" w:sz="0" w:space="0" w:color="auto"/>
            <w:bottom w:val="none" w:sz="0" w:space="0" w:color="auto"/>
            <w:right w:val="none" w:sz="0" w:space="0" w:color="auto"/>
          </w:divBdr>
        </w:div>
        <w:div w:id="702482947">
          <w:marLeft w:val="480"/>
          <w:marRight w:val="0"/>
          <w:marTop w:val="0"/>
          <w:marBottom w:val="0"/>
          <w:divBdr>
            <w:top w:val="none" w:sz="0" w:space="0" w:color="auto"/>
            <w:left w:val="none" w:sz="0" w:space="0" w:color="auto"/>
            <w:bottom w:val="none" w:sz="0" w:space="0" w:color="auto"/>
            <w:right w:val="none" w:sz="0" w:space="0" w:color="auto"/>
          </w:divBdr>
        </w:div>
        <w:div w:id="559557496">
          <w:marLeft w:val="480"/>
          <w:marRight w:val="0"/>
          <w:marTop w:val="0"/>
          <w:marBottom w:val="0"/>
          <w:divBdr>
            <w:top w:val="none" w:sz="0" w:space="0" w:color="auto"/>
            <w:left w:val="none" w:sz="0" w:space="0" w:color="auto"/>
            <w:bottom w:val="none" w:sz="0" w:space="0" w:color="auto"/>
            <w:right w:val="none" w:sz="0" w:space="0" w:color="auto"/>
          </w:divBdr>
        </w:div>
        <w:div w:id="712583728">
          <w:marLeft w:val="480"/>
          <w:marRight w:val="0"/>
          <w:marTop w:val="0"/>
          <w:marBottom w:val="0"/>
          <w:divBdr>
            <w:top w:val="none" w:sz="0" w:space="0" w:color="auto"/>
            <w:left w:val="none" w:sz="0" w:space="0" w:color="auto"/>
            <w:bottom w:val="none" w:sz="0" w:space="0" w:color="auto"/>
            <w:right w:val="none" w:sz="0" w:space="0" w:color="auto"/>
          </w:divBdr>
        </w:div>
        <w:div w:id="414713721">
          <w:marLeft w:val="480"/>
          <w:marRight w:val="0"/>
          <w:marTop w:val="0"/>
          <w:marBottom w:val="0"/>
          <w:divBdr>
            <w:top w:val="none" w:sz="0" w:space="0" w:color="auto"/>
            <w:left w:val="none" w:sz="0" w:space="0" w:color="auto"/>
            <w:bottom w:val="none" w:sz="0" w:space="0" w:color="auto"/>
            <w:right w:val="none" w:sz="0" w:space="0" w:color="auto"/>
          </w:divBdr>
        </w:div>
        <w:div w:id="1028142860">
          <w:marLeft w:val="480"/>
          <w:marRight w:val="0"/>
          <w:marTop w:val="0"/>
          <w:marBottom w:val="0"/>
          <w:divBdr>
            <w:top w:val="none" w:sz="0" w:space="0" w:color="auto"/>
            <w:left w:val="none" w:sz="0" w:space="0" w:color="auto"/>
            <w:bottom w:val="none" w:sz="0" w:space="0" w:color="auto"/>
            <w:right w:val="none" w:sz="0" w:space="0" w:color="auto"/>
          </w:divBdr>
        </w:div>
        <w:div w:id="1720861793">
          <w:marLeft w:val="480"/>
          <w:marRight w:val="0"/>
          <w:marTop w:val="0"/>
          <w:marBottom w:val="0"/>
          <w:divBdr>
            <w:top w:val="none" w:sz="0" w:space="0" w:color="auto"/>
            <w:left w:val="none" w:sz="0" w:space="0" w:color="auto"/>
            <w:bottom w:val="none" w:sz="0" w:space="0" w:color="auto"/>
            <w:right w:val="none" w:sz="0" w:space="0" w:color="auto"/>
          </w:divBdr>
        </w:div>
        <w:div w:id="1677726186">
          <w:marLeft w:val="480"/>
          <w:marRight w:val="0"/>
          <w:marTop w:val="0"/>
          <w:marBottom w:val="0"/>
          <w:divBdr>
            <w:top w:val="none" w:sz="0" w:space="0" w:color="auto"/>
            <w:left w:val="none" w:sz="0" w:space="0" w:color="auto"/>
            <w:bottom w:val="none" w:sz="0" w:space="0" w:color="auto"/>
            <w:right w:val="none" w:sz="0" w:space="0" w:color="auto"/>
          </w:divBdr>
        </w:div>
        <w:div w:id="1339892168">
          <w:marLeft w:val="480"/>
          <w:marRight w:val="0"/>
          <w:marTop w:val="0"/>
          <w:marBottom w:val="0"/>
          <w:divBdr>
            <w:top w:val="none" w:sz="0" w:space="0" w:color="auto"/>
            <w:left w:val="none" w:sz="0" w:space="0" w:color="auto"/>
            <w:bottom w:val="none" w:sz="0" w:space="0" w:color="auto"/>
            <w:right w:val="none" w:sz="0" w:space="0" w:color="auto"/>
          </w:divBdr>
        </w:div>
        <w:div w:id="409815092">
          <w:marLeft w:val="480"/>
          <w:marRight w:val="0"/>
          <w:marTop w:val="0"/>
          <w:marBottom w:val="0"/>
          <w:divBdr>
            <w:top w:val="none" w:sz="0" w:space="0" w:color="auto"/>
            <w:left w:val="none" w:sz="0" w:space="0" w:color="auto"/>
            <w:bottom w:val="none" w:sz="0" w:space="0" w:color="auto"/>
            <w:right w:val="none" w:sz="0" w:space="0" w:color="auto"/>
          </w:divBdr>
        </w:div>
        <w:div w:id="476146940">
          <w:marLeft w:val="480"/>
          <w:marRight w:val="0"/>
          <w:marTop w:val="0"/>
          <w:marBottom w:val="0"/>
          <w:divBdr>
            <w:top w:val="none" w:sz="0" w:space="0" w:color="auto"/>
            <w:left w:val="none" w:sz="0" w:space="0" w:color="auto"/>
            <w:bottom w:val="none" w:sz="0" w:space="0" w:color="auto"/>
            <w:right w:val="none" w:sz="0" w:space="0" w:color="auto"/>
          </w:divBdr>
        </w:div>
        <w:div w:id="795755142">
          <w:marLeft w:val="480"/>
          <w:marRight w:val="0"/>
          <w:marTop w:val="0"/>
          <w:marBottom w:val="0"/>
          <w:divBdr>
            <w:top w:val="none" w:sz="0" w:space="0" w:color="auto"/>
            <w:left w:val="none" w:sz="0" w:space="0" w:color="auto"/>
            <w:bottom w:val="none" w:sz="0" w:space="0" w:color="auto"/>
            <w:right w:val="none" w:sz="0" w:space="0" w:color="auto"/>
          </w:divBdr>
        </w:div>
      </w:divsChild>
    </w:div>
    <w:div w:id="724841018">
      <w:bodyDiv w:val="1"/>
      <w:marLeft w:val="0"/>
      <w:marRight w:val="0"/>
      <w:marTop w:val="0"/>
      <w:marBottom w:val="0"/>
      <w:divBdr>
        <w:top w:val="none" w:sz="0" w:space="0" w:color="auto"/>
        <w:left w:val="none" w:sz="0" w:space="0" w:color="auto"/>
        <w:bottom w:val="none" w:sz="0" w:space="0" w:color="auto"/>
        <w:right w:val="none" w:sz="0" w:space="0" w:color="auto"/>
      </w:divBdr>
    </w:div>
    <w:div w:id="731074486">
      <w:bodyDiv w:val="1"/>
      <w:marLeft w:val="0"/>
      <w:marRight w:val="0"/>
      <w:marTop w:val="0"/>
      <w:marBottom w:val="0"/>
      <w:divBdr>
        <w:top w:val="none" w:sz="0" w:space="0" w:color="auto"/>
        <w:left w:val="none" w:sz="0" w:space="0" w:color="auto"/>
        <w:bottom w:val="none" w:sz="0" w:space="0" w:color="auto"/>
        <w:right w:val="none" w:sz="0" w:space="0" w:color="auto"/>
      </w:divBdr>
      <w:divsChild>
        <w:div w:id="321278649">
          <w:marLeft w:val="0"/>
          <w:marRight w:val="0"/>
          <w:marTop w:val="0"/>
          <w:marBottom w:val="0"/>
          <w:divBdr>
            <w:top w:val="none" w:sz="0" w:space="0" w:color="auto"/>
            <w:left w:val="none" w:sz="0" w:space="0" w:color="auto"/>
            <w:bottom w:val="none" w:sz="0" w:space="0" w:color="auto"/>
            <w:right w:val="none" w:sz="0" w:space="0" w:color="auto"/>
          </w:divBdr>
          <w:divsChild>
            <w:div w:id="8481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709">
      <w:bodyDiv w:val="1"/>
      <w:marLeft w:val="0"/>
      <w:marRight w:val="0"/>
      <w:marTop w:val="0"/>
      <w:marBottom w:val="0"/>
      <w:divBdr>
        <w:top w:val="none" w:sz="0" w:space="0" w:color="auto"/>
        <w:left w:val="none" w:sz="0" w:space="0" w:color="auto"/>
        <w:bottom w:val="none" w:sz="0" w:space="0" w:color="auto"/>
        <w:right w:val="none" w:sz="0" w:space="0" w:color="auto"/>
      </w:divBdr>
    </w:div>
    <w:div w:id="737216923">
      <w:bodyDiv w:val="1"/>
      <w:marLeft w:val="0"/>
      <w:marRight w:val="0"/>
      <w:marTop w:val="0"/>
      <w:marBottom w:val="0"/>
      <w:divBdr>
        <w:top w:val="none" w:sz="0" w:space="0" w:color="auto"/>
        <w:left w:val="none" w:sz="0" w:space="0" w:color="auto"/>
        <w:bottom w:val="none" w:sz="0" w:space="0" w:color="auto"/>
        <w:right w:val="none" w:sz="0" w:space="0" w:color="auto"/>
      </w:divBdr>
      <w:divsChild>
        <w:div w:id="1358773490">
          <w:marLeft w:val="640"/>
          <w:marRight w:val="0"/>
          <w:marTop w:val="0"/>
          <w:marBottom w:val="0"/>
          <w:divBdr>
            <w:top w:val="none" w:sz="0" w:space="0" w:color="auto"/>
            <w:left w:val="none" w:sz="0" w:space="0" w:color="auto"/>
            <w:bottom w:val="none" w:sz="0" w:space="0" w:color="auto"/>
            <w:right w:val="none" w:sz="0" w:space="0" w:color="auto"/>
          </w:divBdr>
        </w:div>
        <w:div w:id="842939040">
          <w:marLeft w:val="640"/>
          <w:marRight w:val="0"/>
          <w:marTop w:val="0"/>
          <w:marBottom w:val="0"/>
          <w:divBdr>
            <w:top w:val="none" w:sz="0" w:space="0" w:color="auto"/>
            <w:left w:val="none" w:sz="0" w:space="0" w:color="auto"/>
            <w:bottom w:val="none" w:sz="0" w:space="0" w:color="auto"/>
            <w:right w:val="none" w:sz="0" w:space="0" w:color="auto"/>
          </w:divBdr>
        </w:div>
        <w:div w:id="912542909">
          <w:marLeft w:val="640"/>
          <w:marRight w:val="0"/>
          <w:marTop w:val="0"/>
          <w:marBottom w:val="0"/>
          <w:divBdr>
            <w:top w:val="none" w:sz="0" w:space="0" w:color="auto"/>
            <w:left w:val="none" w:sz="0" w:space="0" w:color="auto"/>
            <w:bottom w:val="none" w:sz="0" w:space="0" w:color="auto"/>
            <w:right w:val="none" w:sz="0" w:space="0" w:color="auto"/>
          </w:divBdr>
        </w:div>
        <w:div w:id="40785245">
          <w:marLeft w:val="640"/>
          <w:marRight w:val="0"/>
          <w:marTop w:val="0"/>
          <w:marBottom w:val="0"/>
          <w:divBdr>
            <w:top w:val="none" w:sz="0" w:space="0" w:color="auto"/>
            <w:left w:val="none" w:sz="0" w:space="0" w:color="auto"/>
            <w:bottom w:val="none" w:sz="0" w:space="0" w:color="auto"/>
            <w:right w:val="none" w:sz="0" w:space="0" w:color="auto"/>
          </w:divBdr>
        </w:div>
        <w:div w:id="2080904067">
          <w:marLeft w:val="640"/>
          <w:marRight w:val="0"/>
          <w:marTop w:val="0"/>
          <w:marBottom w:val="0"/>
          <w:divBdr>
            <w:top w:val="none" w:sz="0" w:space="0" w:color="auto"/>
            <w:left w:val="none" w:sz="0" w:space="0" w:color="auto"/>
            <w:bottom w:val="none" w:sz="0" w:space="0" w:color="auto"/>
            <w:right w:val="none" w:sz="0" w:space="0" w:color="auto"/>
          </w:divBdr>
        </w:div>
        <w:div w:id="364208773">
          <w:marLeft w:val="640"/>
          <w:marRight w:val="0"/>
          <w:marTop w:val="0"/>
          <w:marBottom w:val="0"/>
          <w:divBdr>
            <w:top w:val="none" w:sz="0" w:space="0" w:color="auto"/>
            <w:left w:val="none" w:sz="0" w:space="0" w:color="auto"/>
            <w:bottom w:val="none" w:sz="0" w:space="0" w:color="auto"/>
            <w:right w:val="none" w:sz="0" w:space="0" w:color="auto"/>
          </w:divBdr>
        </w:div>
        <w:div w:id="713046234">
          <w:marLeft w:val="640"/>
          <w:marRight w:val="0"/>
          <w:marTop w:val="0"/>
          <w:marBottom w:val="0"/>
          <w:divBdr>
            <w:top w:val="none" w:sz="0" w:space="0" w:color="auto"/>
            <w:left w:val="none" w:sz="0" w:space="0" w:color="auto"/>
            <w:bottom w:val="none" w:sz="0" w:space="0" w:color="auto"/>
            <w:right w:val="none" w:sz="0" w:space="0" w:color="auto"/>
          </w:divBdr>
        </w:div>
        <w:div w:id="447747202">
          <w:marLeft w:val="640"/>
          <w:marRight w:val="0"/>
          <w:marTop w:val="0"/>
          <w:marBottom w:val="0"/>
          <w:divBdr>
            <w:top w:val="none" w:sz="0" w:space="0" w:color="auto"/>
            <w:left w:val="none" w:sz="0" w:space="0" w:color="auto"/>
            <w:bottom w:val="none" w:sz="0" w:space="0" w:color="auto"/>
            <w:right w:val="none" w:sz="0" w:space="0" w:color="auto"/>
          </w:divBdr>
        </w:div>
        <w:div w:id="1493061498">
          <w:marLeft w:val="640"/>
          <w:marRight w:val="0"/>
          <w:marTop w:val="0"/>
          <w:marBottom w:val="0"/>
          <w:divBdr>
            <w:top w:val="none" w:sz="0" w:space="0" w:color="auto"/>
            <w:left w:val="none" w:sz="0" w:space="0" w:color="auto"/>
            <w:bottom w:val="none" w:sz="0" w:space="0" w:color="auto"/>
            <w:right w:val="none" w:sz="0" w:space="0" w:color="auto"/>
          </w:divBdr>
        </w:div>
        <w:div w:id="361712276">
          <w:marLeft w:val="640"/>
          <w:marRight w:val="0"/>
          <w:marTop w:val="0"/>
          <w:marBottom w:val="0"/>
          <w:divBdr>
            <w:top w:val="none" w:sz="0" w:space="0" w:color="auto"/>
            <w:left w:val="none" w:sz="0" w:space="0" w:color="auto"/>
            <w:bottom w:val="none" w:sz="0" w:space="0" w:color="auto"/>
            <w:right w:val="none" w:sz="0" w:space="0" w:color="auto"/>
          </w:divBdr>
        </w:div>
        <w:div w:id="978417263">
          <w:marLeft w:val="640"/>
          <w:marRight w:val="0"/>
          <w:marTop w:val="0"/>
          <w:marBottom w:val="0"/>
          <w:divBdr>
            <w:top w:val="none" w:sz="0" w:space="0" w:color="auto"/>
            <w:left w:val="none" w:sz="0" w:space="0" w:color="auto"/>
            <w:bottom w:val="none" w:sz="0" w:space="0" w:color="auto"/>
            <w:right w:val="none" w:sz="0" w:space="0" w:color="auto"/>
          </w:divBdr>
        </w:div>
        <w:div w:id="559480964">
          <w:marLeft w:val="640"/>
          <w:marRight w:val="0"/>
          <w:marTop w:val="0"/>
          <w:marBottom w:val="0"/>
          <w:divBdr>
            <w:top w:val="none" w:sz="0" w:space="0" w:color="auto"/>
            <w:left w:val="none" w:sz="0" w:space="0" w:color="auto"/>
            <w:bottom w:val="none" w:sz="0" w:space="0" w:color="auto"/>
            <w:right w:val="none" w:sz="0" w:space="0" w:color="auto"/>
          </w:divBdr>
        </w:div>
        <w:div w:id="1339573665">
          <w:marLeft w:val="640"/>
          <w:marRight w:val="0"/>
          <w:marTop w:val="0"/>
          <w:marBottom w:val="0"/>
          <w:divBdr>
            <w:top w:val="none" w:sz="0" w:space="0" w:color="auto"/>
            <w:left w:val="none" w:sz="0" w:space="0" w:color="auto"/>
            <w:bottom w:val="none" w:sz="0" w:space="0" w:color="auto"/>
            <w:right w:val="none" w:sz="0" w:space="0" w:color="auto"/>
          </w:divBdr>
        </w:div>
        <w:div w:id="1519080589">
          <w:marLeft w:val="640"/>
          <w:marRight w:val="0"/>
          <w:marTop w:val="0"/>
          <w:marBottom w:val="0"/>
          <w:divBdr>
            <w:top w:val="none" w:sz="0" w:space="0" w:color="auto"/>
            <w:left w:val="none" w:sz="0" w:space="0" w:color="auto"/>
            <w:bottom w:val="none" w:sz="0" w:space="0" w:color="auto"/>
            <w:right w:val="none" w:sz="0" w:space="0" w:color="auto"/>
          </w:divBdr>
        </w:div>
        <w:div w:id="1158692852">
          <w:marLeft w:val="640"/>
          <w:marRight w:val="0"/>
          <w:marTop w:val="0"/>
          <w:marBottom w:val="0"/>
          <w:divBdr>
            <w:top w:val="none" w:sz="0" w:space="0" w:color="auto"/>
            <w:left w:val="none" w:sz="0" w:space="0" w:color="auto"/>
            <w:bottom w:val="none" w:sz="0" w:space="0" w:color="auto"/>
            <w:right w:val="none" w:sz="0" w:space="0" w:color="auto"/>
          </w:divBdr>
        </w:div>
        <w:div w:id="65618252">
          <w:marLeft w:val="640"/>
          <w:marRight w:val="0"/>
          <w:marTop w:val="0"/>
          <w:marBottom w:val="0"/>
          <w:divBdr>
            <w:top w:val="none" w:sz="0" w:space="0" w:color="auto"/>
            <w:left w:val="none" w:sz="0" w:space="0" w:color="auto"/>
            <w:bottom w:val="none" w:sz="0" w:space="0" w:color="auto"/>
            <w:right w:val="none" w:sz="0" w:space="0" w:color="auto"/>
          </w:divBdr>
        </w:div>
        <w:div w:id="279528564">
          <w:marLeft w:val="640"/>
          <w:marRight w:val="0"/>
          <w:marTop w:val="0"/>
          <w:marBottom w:val="0"/>
          <w:divBdr>
            <w:top w:val="none" w:sz="0" w:space="0" w:color="auto"/>
            <w:left w:val="none" w:sz="0" w:space="0" w:color="auto"/>
            <w:bottom w:val="none" w:sz="0" w:space="0" w:color="auto"/>
            <w:right w:val="none" w:sz="0" w:space="0" w:color="auto"/>
          </w:divBdr>
        </w:div>
        <w:div w:id="1144077321">
          <w:marLeft w:val="640"/>
          <w:marRight w:val="0"/>
          <w:marTop w:val="0"/>
          <w:marBottom w:val="0"/>
          <w:divBdr>
            <w:top w:val="none" w:sz="0" w:space="0" w:color="auto"/>
            <w:left w:val="none" w:sz="0" w:space="0" w:color="auto"/>
            <w:bottom w:val="none" w:sz="0" w:space="0" w:color="auto"/>
            <w:right w:val="none" w:sz="0" w:space="0" w:color="auto"/>
          </w:divBdr>
        </w:div>
        <w:div w:id="1026711840">
          <w:marLeft w:val="640"/>
          <w:marRight w:val="0"/>
          <w:marTop w:val="0"/>
          <w:marBottom w:val="0"/>
          <w:divBdr>
            <w:top w:val="none" w:sz="0" w:space="0" w:color="auto"/>
            <w:left w:val="none" w:sz="0" w:space="0" w:color="auto"/>
            <w:bottom w:val="none" w:sz="0" w:space="0" w:color="auto"/>
            <w:right w:val="none" w:sz="0" w:space="0" w:color="auto"/>
          </w:divBdr>
        </w:div>
        <w:div w:id="771247382">
          <w:marLeft w:val="640"/>
          <w:marRight w:val="0"/>
          <w:marTop w:val="0"/>
          <w:marBottom w:val="0"/>
          <w:divBdr>
            <w:top w:val="none" w:sz="0" w:space="0" w:color="auto"/>
            <w:left w:val="none" w:sz="0" w:space="0" w:color="auto"/>
            <w:bottom w:val="none" w:sz="0" w:space="0" w:color="auto"/>
            <w:right w:val="none" w:sz="0" w:space="0" w:color="auto"/>
          </w:divBdr>
        </w:div>
        <w:div w:id="1935162263">
          <w:marLeft w:val="640"/>
          <w:marRight w:val="0"/>
          <w:marTop w:val="0"/>
          <w:marBottom w:val="0"/>
          <w:divBdr>
            <w:top w:val="none" w:sz="0" w:space="0" w:color="auto"/>
            <w:left w:val="none" w:sz="0" w:space="0" w:color="auto"/>
            <w:bottom w:val="none" w:sz="0" w:space="0" w:color="auto"/>
            <w:right w:val="none" w:sz="0" w:space="0" w:color="auto"/>
          </w:divBdr>
        </w:div>
        <w:div w:id="944851447">
          <w:marLeft w:val="640"/>
          <w:marRight w:val="0"/>
          <w:marTop w:val="0"/>
          <w:marBottom w:val="0"/>
          <w:divBdr>
            <w:top w:val="none" w:sz="0" w:space="0" w:color="auto"/>
            <w:left w:val="none" w:sz="0" w:space="0" w:color="auto"/>
            <w:bottom w:val="none" w:sz="0" w:space="0" w:color="auto"/>
            <w:right w:val="none" w:sz="0" w:space="0" w:color="auto"/>
          </w:divBdr>
        </w:div>
        <w:div w:id="892734220">
          <w:marLeft w:val="640"/>
          <w:marRight w:val="0"/>
          <w:marTop w:val="0"/>
          <w:marBottom w:val="0"/>
          <w:divBdr>
            <w:top w:val="none" w:sz="0" w:space="0" w:color="auto"/>
            <w:left w:val="none" w:sz="0" w:space="0" w:color="auto"/>
            <w:bottom w:val="none" w:sz="0" w:space="0" w:color="auto"/>
            <w:right w:val="none" w:sz="0" w:space="0" w:color="auto"/>
          </w:divBdr>
        </w:div>
        <w:div w:id="1344823182">
          <w:marLeft w:val="640"/>
          <w:marRight w:val="0"/>
          <w:marTop w:val="0"/>
          <w:marBottom w:val="0"/>
          <w:divBdr>
            <w:top w:val="none" w:sz="0" w:space="0" w:color="auto"/>
            <w:left w:val="none" w:sz="0" w:space="0" w:color="auto"/>
            <w:bottom w:val="none" w:sz="0" w:space="0" w:color="auto"/>
            <w:right w:val="none" w:sz="0" w:space="0" w:color="auto"/>
          </w:divBdr>
        </w:div>
        <w:div w:id="1820950382">
          <w:marLeft w:val="640"/>
          <w:marRight w:val="0"/>
          <w:marTop w:val="0"/>
          <w:marBottom w:val="0"/>
          <w:divBdr>
            <w:top w:val="none" w:sz="0" w:space="0" w:color="auto"/>
            <w:left w:val="none" w:sz="0" w:space="0" w:color="auto"/>
            <w:bottom w:val="none" w:sz="0" w:space="0" w:color="auto"/>
            <w:right w:val="none" w:sz="0" w:space="0" w:color="auto"/>
          </w:divBdr>
        </w:div>
        <w:div w:id="1480341489">
          <w:marLeft w:val="640"/>
          <w:marRight w:val="0"/>
          <w:marTop w:val="0"/>
          <w:marBottom w:val="0"/>
          <w:divBdr>
            <w:top w:val="none" w:sz="0" w:space="0" w:color="auto"/>
            <w:left w:val="none" w:sz="0" w:space="0" w:color="auto"/>
            <w:bottom w:val="none" w:sz="0" w:space="0" w:color="auto"/>
            <w:right w:val="none" w:sz="0" w:space="0" w:color="auto"/>
          </w:divBdr>
        </w:div>
        <w:div w:id="1077096670">
          <w:marLeft w:val="640"/>
          <w:marRight w:val="0"/>
          <w:marTop w:val="0"/>
          <w:marBottom w:val="0"/>
          <w:divBdr>
            <w:top w:val="none" w:sz="0" w:space="0" w:color="auto"/>
            <w:left w:val="none" w:sz="0" w:space="0" w:color="auto"/>
            <w:bottom w:val="none" w:sz="0" w:space="0" w:color="auto"/>
            <w:right w:val="none" w:sz="0" w:space="0" w:color="auto"/>
          </w:divBdr>
        </w:div>
        <w:div w:id="1134642250">
          <w:marLeft w:val="640"/>
          <w:marRight w:val="0"/>
          <w:marTop w:val="0"/>
          <w:marBottom w:val="0"/>
          <w:divBdr>
            <w:top w:val="none" w:sz="0" w:space="0" w:color="auto"/>
            <w:left w:val="none" w:sz="0" w:space="0" w:color="auto"/>
            <w:bottom w:val="none" w:sz="0" w:space="0" w:color="auto"/>
            <w:right w:val="none" w:sz="0" w:space="0" w:color="auto"/>
          </w:divBdr>
        </w:div>
        <w:div w:id="1758407100">
          <w:marLeft w:val="640"/>
          <w:marRight w:val="0"/>
          <w:marTop w:val="0"/>
          <w:marBottom w:val="0"/>
          <w:divBdr>
            <w:top w:val="none" w:sz="0" w:space="0" w:color="auto"/>
            <w:left w:val="none" w:sz="0" w:space="0" w:color="auto"/>
            <w:bottom w:val="none" w:sz="0" w:space="0" w:color="auto"/>
            <w:right w:val="none" w:sz="0" w:space="0" w:color="auto"/>
          </w:divBdr>
        </w:div>
        <w:div w:id="395973141">
          <w:marLeft w:val="640"/>
          <w:marRight w:val="0"/>
          <w:marTop w:val="0"/>
          <w:marBottom w:val="0"/>
          <w:divBdr>
            <w:top w:val="none" w:sz="0" w:space="0" w:color="auto"/>
            <w:left w:val="none" w:sz="0" w:space="0" w:color="auto"/>
            <w:bottom w:val="none" w:sz="0" w:space="0" w:color="auto"/>
            <w:right w:val="none" w:sz="0" w:space="0" w:color="auto"/>
          </w:divBdr>
        </w:div>
        <w:div w:id="1179004127">
          <w:marLeft w:val="640"/>
          <w:marRight w:val="0"/>
          <w:marTop w:val="0"/>
          <w:marBottom w:val="0"/>
          <w:divBdr>
            <w:top w:val="none" w:sz="0" w:space="0" w:color="auto"/>
            <w:left w:val="none" w:sz="0" w:space="0" w:color="auto"/>
            <w:bottom w:val="none" w:sz="0" w:space="0" w:color="auto"/>
            <w:right w:val="none" w:sz="0" w:space="0" w:color="auto"/>
          </w:divBdr>
        </w:div>
        <w:div w:id="1817409406">
          <w:marLeft w:val="640"/>
          <w:marRight w:val="0"/>
          <w:marTop w:val="0"/>
          <w:marBottom w:val="0"/>
          <w:divBdr>
            <w:top w:val="none" w:sz="0" w:space="0" w:color="auto"/>
            <w:left w:val="none" w:sz="0" w:space="0" w:color="auto"/>
            <w:bottom w:val="none" w:sz="0" w:space="0" w:color="auto"/>
            <w:right w:val="none" w:sz="0" w:space="0" w:color="auto"/>
          </w:divBdr>
        </w:div>
        <w:div w:id="923152830">
          <w:marLeft w:val="640"/>
          <w:marRight w:val="0"/>
          <w:marTop w:val="0"/>
          <w:marBottom w:val="0"/>
          <w:divBdr>
            <w:top w:val="none" w:sz="0" w:space="0" w:color="auto"/>
            <w:left w:val="none" w:sz="0" w:space="0" w:color="auto"/>
            <w:bottom w:val="none" w:sz="0" w:space="0" w:color="auto"/>
            <w:right w:val="none" w:sz="0" w:space="0" w:color="auto"/>
          </w:divBdr>
        </w:div>
        <w:div w:id="1650867493">
          <w:marLeft w:val="640"/>
          <w:marRight w:val="0"/>
          <w:marTop w:val="0"/>
          <w:marBottom w:val="0"/>
          <w:divBdr>
            <w:top w:val="none" w:sz="0" w:space="0" w:color="auto"/>
            <w:left w:val="none" w:sz="0" w:space="0" w:color="auto"/>
            <w:bottom w:val="none" w:sz="0" w:space="0" w:color="auto"/>
            <w:right w:val="none" w:sz="0" w:space="0" w:color="auto"/>
          </w:divBdr>
        </w:div>
        <w:div w:id="1198007955">
          <w:marLeft w:val="640"/>
          <w:marRight w:val="0"/>
          <w:marTop w:val="0"/>
          <w:marBottom w:val="0"/>
          <w:divBdr>
            <w:top w:val="none" w:sz="0" w:space="0" w:color="auto"/>
            <w:left w:val="none" w:sz="0" w:space="0" w:color="auto"/>
            <w:bottom w:val="none" w:sz="0" w:space="0" w:color="auto"/>
            <w:right w:val="none" w:sz="0" w:space="0" w:color="auto"/>
          </w:divBdr>
        </w:div>
        <w:div w:id="1484540088">
          <w:marLeft w:val="640"/>
          <w:marRight w:val="0"/>
          <w:marTop w:val="0"/>
          <w:marBottom w:val="0"/>
          <w:divBdr>
            <w:top w:val="none" w:sz="0" w:space="0" w:color="auto"/>
            <w:left w:val="none" w:sz="0" w:space="0" w:color="auto"/>
            <w:bottom w:val="none" w:sz="0" w:space="0" w:color="auto"/>
            <w:right w:val="none" w:sz="0" w:space="0" w:color="auto"/>
          </w:divBdr>
        </w:div>
        <w:div w:id="1748267303">
          <w:marLeft w:val="640"/>
          <w:marRight w:val="0"/>
          <w:marTop w:val="0"/>
          <w:marBottom w:val="0"/>
          <w:divBdr>
            <w:top w:val="none" w:sz="0" w:space="0" w:color="auto"/>
            <w:left w:val="none" w:sz="0" w:space="0" w:color="auto"/>
            <w:bottom w:val="none" w:sz="0" w:space="0" w:color="auto"/>
            <w:right w:val="none" w:sz="0" w:space="0" w:color="auto"/>
          </w:divBdr>
        </w:div>
        <w:div w:id="147788257">
          <w:marLeft w:val="640"/>
          <w:marRight w:val="0"/>
          <w:marTop w:val="0"/>
          <w:marBottom w:val="0"/>
          <w:divBdr>
            <w:top w:val="none" w:sz="0" w:space="0" w:color="auto"/>
            <w:left w:val="none" w:sz="0" w:space="0" w:color="auto"/>
            <w:bottom w:val="none" w:sz="0" w:space="0" w:color="auto"/>
            <w:right w:val="none" w:sz="0" w:space="0" w:color="auto"/>
          </w:divBdr>
        </w:div>
        <w:div w:id="2041930234">
          <w:marLeft w:val="640"/>
          <w:marRight w:val="0"/>
          <w:marTop w:val="0"/>
          <w:marBottom w:val="0"/>
          <w:divBdr>
            <w:top w:val="none" w:sz="0" w:space="0" w:color="auto"/>
            <w:left w:val="none" w:sz="0" w:space="0" w:color="auto"/>
            <w:bottom w:val="none" w:sz="0" w:space="0" w:color="auto"/>
            <w:right w:val="none" w:sz="0" w:space="0" w:color="auto"/>
          </w:divBdr>
        </w:div>
        <w:div w:id="1551841303">
          <w:marLeft w:val="640"/>
          <w:marRight w:val="0"/>
          <w:marTop w:val="0"/>
          <w:marBottom w:val="0"/>
          <w:divBdr>
            <w:top w:val="none" w:sz="0" w:space="0" w:color="auto"/>
            <w:left w:val="none" w:sz="0" w:space="0" w:color="auto"/>
            <w:bottom w:val="none" w:sz="0" w:space="0" w:color="auto"/>
            <w:right w:val="none" w:sz="0" w:space="0" w:color="auto"/>
          </w:divBdr>
        </w:div>
        <w:div w:id="1541045350">
          <w:marLeft w:val="640"/>
          <w:marRight w:val="0"/>
          <w:marTop w:val="0"/>
          <w:marBottom w:val="0"/>
          <w:divBdr>
            <w:top w:val="none" w:sz="0" w:space="0" w:color="auto"/>
            <w:left w:val="none" w:sz="0" w:space="0" w:color="auto"/>
            <w:bottom w:val="none" w:sz="0" w:space="0" w:color="auto"/>
            <w:right w:val="none" w:sz="0" w:space="0" w:color="auto"/>
          </w:divBdr>
        </w:div>
        <w:div w:id="142548471">
          <w:marLeft w:val="640"/>
          <w:marRight w:val="0"/>
          <w:marTop w:val="0"/>
          <w:marBottom w:val="0"/>
          <w:divBdr>
            <w:top w:val="none" w:sz="0" w:space="0" w:color="auto"/>
            <w:left w:val="none" w:sz="0" w:space="0" w:color="auto"/>
            <w:bottom w:val="none" w:sz="0" w:space="0" w:color="auto"/>
            <w:right w:val="none" w:sz="0" w:space="0" w:color="auto"/>
          </w:divBdr>
        </w:div>
        <w:div w:id="283586709">
          <w:marLeft w:val="640"/>
          <w:marRight w:val="0"/>
          <w:marTop w:val="0"/>
          <w:marBottom w:val="0"/>
          <w:divBdr>
            <w:top w:val="none" w:sz="0" w:space="0" w:color="auto"/>
            <w:left w:val="none" w:sz="0" w:space="0" w:color="auto"/>
            <w:bottom w:val="none" w:sz="0" w:space="0" w:color="auto"/>
            <w:right w:val="none" w:sz="0" w:space="0" w:color="auto"/>
          </w:divBdr>
        </w:div>
        <w:div w:id="1506825862">
          <w:marLeft w:val="640"/>
          <w:marRight w:val="0"/>
          <w:marTop w:val="0"/>
          <w:marBottom w:val="0"/>
          <w:divBdr>
            <w:top w:val="none" w:sz="0" w:space="0" w:color="auto"/>
            <w:left w:val="none" w:sz="0" w:space="0" w:color="auto"/>
            <w:bottom w:val="none" w:sz="0" w:space="0" w:color="auto"/>
            <w:right w:val="none" w:sz="0" w:space="0" w:color="auto"/>
          </w:divBdr>
        </w:div>
        <w:div w:id="1908493222">
          <w:marLeft w:val="640"/>
          <w:marRight w:val="0"/>
          <w:marTop w:val="0"/>
          <w:marBottom w:val="0"/>
          <w:divBdr>
            <w:top w:val="none" w:sz="0" w:space="0" w:color="auto"/>
            <w:left w:val="none" w:sz="0" w:space="0" w:color="auto"/>
            <w:bottom w:val="none" w:sz="0" w:space="0" w:color="auto"/>
            <w:right w:val="none" w:sz="0" w:space="0" w:color="auto"/>
          </w:divBdr>
        </w:div>
        <w:div w:id="796527629">
          <w:marLeft w:val="640"/>
          <w:marRight w:val="0"/>
          <w:marTop w:val="0"/>
          <w:marBottom w:val="0"/>
          <w:divBdr>
            <w:top w:val="none" w:sz="0" w:space="0" w:color="auto"/>
            <w:left w:val="none" w:sz="0" w:space="0" w:color="auto"/>
            <w:bottom w:val="none" w:sz="0" w:space="0" w:color="auto"/>
            <w:right w:val="none" w:sz="0" w:space="0" w:color="auto"/>
          </w:divBdr>
        </w:div>
        <w:div w:id="1474978942">
          <w:marLeft w:val="640"/>
          <w:marRight w:val="0"/>
          <w:marTop w:val="0"/>
          <w:marBottom w:val="0"/>
          <w:divBdr>
            <w:top w:val="none" w:sz="0" w:space="0" w:color="auto"/>
            <w:left w:val="none" w:sz="0" w:space="0" w:color="auto"/>
            <w:bottom w:val="none" w:sz="0" w:space="0" w:color="auto"/>
            <w:right w:val="none" w:sz="0" w:space="0" w:color="auto"/>
          </w:divBdr>
        </w:div>
        <w:div w:id="1542088140">
          <w:marLeft w:val="640"/>
          <w:marRight w:val="0"/>
          <w:marTop w:val="0"/>
          <w:marBottom w:val="0"/>
          <w:divBdr>
            <w:top w:val="none" w:sz="0" w:space="0" w:color="auto"/>
            <w:left w:val="none" w:sz="0" w:space="0" w:color="auto"/>
            <w:bottom w:val="none" w:sz="0" w:space="0" w:color="auto"/>
            <w:right w:val="none" w:sz="0" w:space="0" w:color="auto"/>
          </w:divBdr>
        </w:div>
        <w:div w:id="1637180552">
          <w:marLeft w:val="640"/>
          <w:marRight w:val="0"/>
          <w:marTop w:val="0"/>
          <w:marBottom w:val="0"/>
          <w:divBdr>
            <w:top w:val="none" w:sz="0" w:space="0" w:color="auto"/>
            <w:left w:val="none" w:sz="0" w:space="0" w:color="auto"/>
            <w:bottom w:val="none" w:sz="0" w:space="0" w:color="auto"/>
            <w:right w:val="none" w:sz="0" w:space="0" w:color="auto"/>
          </w:divBdr>
        </w:div>
        <w:div w:id="1578637740">
          <w:marLeft w:val="640"/>
          <w:marRight w:val="0"/>
          <w:marTop w:val="0"/>
          <w:marBottom w:val="0"/>
          <w:divBdr>
            <w:top w:val="none" w:sz="0" w:space="0" w:color="auto"/>
            <w:left w:val="none" w:sz="0" w:space="0" w:color="auto"/>
            <w:bottom w:val="none" w:sz="0" w:space="0" w:color="auto"/>
            <w:right w:val="none" w:sz="0" w:space="0" w:color="auto"/>
          </w:divBdr>
        </w:div>
        <w:div w:id="1530602586">
          <w:marLeft w:val="640"/>
          <w:marRight w:val="0"/>
          <w:marTop w:val="0"/>
          <w:marBottom w:val="0"/>
          <w:divBdr>
            <w:top w:val="none" w:sz="0" w:space="0" w:color="auto"/>
            <w:left w:val="none" w:sz="0" w:space="0" w:color="auto"/>
            <w:bottom w:val="none" w:sz="0" w:space="0" w:color="auto"/>
            <w:right w:val="none" w:sz="0" w:space="0" w:color="auto"/>
          </w:divBdr>
        </w:div>
        <w:div w:id="413089375">
          <w:marLeft w:val="640"/>
          <w:marRight w:val="0"/>
          <w:marTop w:val="0"/>
          <w:marBottom w:val="0"/>
          <w:divBdr>
            <w:top w:val="none" w:sz="0" w:space="0" w:color="auto"/>
            <w:left w:val="none" w:sz="0" w:space="0" w:color="auto"/>
            <w:bottom w:val="none" w:sz="0" w:space="0" w:color="auto"/>
            <w:right w:val="none" w:sz="0" w:space="0" w:color="auto"/>
          </w:divBdr>
        </w:div>
        <w:div w:id="1264651430">
          <w:marLeft w:val="640"/>
          <w:marRight w:val="0"/>
          <w:marTop w:val="0"/>
          <w:marBottom w:val="0"/>
          <w:divBdr>
            <w:top w:val="none" w:sz="0" w:space="0" w:color="auto"/>
            <w:left w:val="none" w:sz="0" w:space="0" w:color="auto"/>
            <w:bottom w:val="none" w:sz="0" w:space="0" w:color="auto"/>
            <w:right w:val="none" w:sz="0" w:space="0" w:color="auto"/>
          </w:divBdr>
        </w:div>
        <w:div w:id="1150370576">
          <w:marLeft w:val="640"/>
          <w:marRight w:val="0"/>
          <w:marTop w:val="0"/>
          <w:marBottom w:val="0"/>
          <w:divBdr>
            <w:top w:val="none" w:sz="0" w:space="0" w:color="auto"/>
            <w:left w:val="none" w:sz="0" w:space="0" w:color="auto"/>
            <w:bottom w:val="none" w:sz="0" w:space="0" w:color="auto"/>
            <w:right w:val="none" w:sz="0" w:space="0" w:color="auto"/>
          </w:divBdr>
        </w:div>
        <w:div w:id="1519614245">
          <w:marLeft w:val="640"/>
          <w:marRight w:val="0"/>
          <w:marTop w:val="0"/>
          <w:marBottom w:val="0"/>
          <w:divBdr>
            <w:top w:val="none" w:sz="0" w:space="0" w:color="auto"/>
            <w:left w:val="none" w:sz="0" w:space="0" w:color="auto"/>
            <w:bottom w:val="none" w:sz="0" w:space="0" w:color="auto"/>
            <w:right w:val="none" w:sz="0" w:space="0" w:color="auto"/>
          </w:divBdr>
        </w:div>
        <w:div w:id="1021902880">
          <w:marLeft w:val="640"/>
          <w:marRight w:val="0"/>
          <w:marTop w:val="0"/>
          <w:marBottom w:val="0"/>
          <w:divBdr>
            <w:top w:val="none" w:sz="0" w:space="0" w:color="auto"/>
            <w:left w:val="none" w:sz="0" w:space="0" w:color="auto"/>
            <w:bottom w:val="none" w:sz="0" w:space="0" w:color="auto"/>
            <w:right w:val="none" w:sz="0" w:space="0" w:color="auto"/>
          </w:divBdr>
        </w:div>
        <w:div w:id="1165511471">
          <w:marLeft w:val="640"/>
          <w:marRight w:val="0"/>
          <w:marTop w:val="0"/>
          <w:marBottom w:val="0"/>
          <w:divBdr>
            <w:top w:val="none" w:sz="0" w:space="0" w:color="auto"/>
            <w:left w:val="none" w:sz="0" w:space="0" w:color="auto"/>
            <w:bottom w:val="none" w:sz="0" w:space="0" w:color="auto"/>
            <w:right w:val="none" w:sz="0" w:space="0" w:color="auto"/>
          </w:divBdr>
        </w:div>
        <w:div w:id="1905724453">
          <w:marLeft w:val="640"/>
          <w:marRight w:val="0"/>
          <w:marTop w:val="0"/>
          <w:marBottom w:val="0"/>
          <w:divBdr>
            <w:top w:val="none" w:sz="0" w:space="0" w:color="auto"/>
            <w:left w:val="none" w:sz="0" w:space="0" w:color="auto"/>
            <w:bottom w:val="none" w:sz="0" w:space="0" w:color="auto"/>
            <w:right w:val="none" w:sz="0" w:space="0" w:color="auto"/>
          </w:divBdr>
        </w:div>
        <w:div w:id="1746301422">
          <w:marLeft w:val="640"/>
          <w:marRight w:val="0"/>
          <w:marTop w:val="0"/>
          <w:marBottom w:val="0"/>
          <w:divBdr>
            <w:top w:val="none" w:sz="0" w:space="0" w:color="auto"/>
            <w:left w:val="none" w:sz="0" w:space="0" w:color="auto"/>
            <w:bottom w:val="none" w:sz="0" w:space="0" w:color="auto"/>
            <w:right w:val="none" w:sz="0" w:space="0" w:color="auto"/>
          </w:divBdr>
        </w:div>
        <w:div w:id="1597864379">
          <w:marLeft w:val="640"/>
          <w:marRight w:val="0"/>
          <w:marTop w:val="0"/>
          <w:marBottom w:val="0"/>
          <w:divBdr>
            <w:top w:val="none" w:sz="0" w:space="0" w:color="auto"/>
            <w:left w:val="none" w:sz="0" w:space="0" w:color="auto"/>
            <w:bottom w:val="none" w:sz="0" w:space="0" w:color="auto"/>
            <w:right w:val="none" w:sz="0" w:space="0" w:color="auto"/>
          </w:divBdr>
        </w:div>
      </w:divsChild>
    </w:div>
    <w:div w:id="743066638">
      <w:bodyDiv w:val="1"/>
      <w:marLeft w:val="0"/>
      <w:marRight w:val="0"/>
      <w:marTop w:val="0"/>
      <w:marBottom w:val="0"/>
      <w:divBdr>
        <w:top w:val="none" w:sz="0" w:space="0" w:color="auto"/>
        <w:left w:val="none" w:sz="0" w:space="0" w:color="auto"/>
        <w:bottom w:val="none" w:sz="0" w:space="0" w:color="auto"/>
        <w:right w:val="none" w:sz="0" w:space="0" w:color="auto"/>
      </w:divBdr>
    </w:div>
    <w:div w:id="746341316">
      <w:bodyDiv w:val="1"/>
      <w:marLeft w:val="0"/>
      <w:marRight w:val="0"/>
      <w:marTop w:val="0"/>
      <w:marBottom w:val="0"/>
      <w:divBdr>
        <w:top w:val="none" w:sz="0" w:space="0" w:color="auto"/>
        <w:left w:val="none" w:sz="0" w:space="0" w:color="auto"/>
        <w:bottom w:val="none" w:sz="0" w:space="0" w:color="auto"/>
        <w:right w:val="none" w:sz="0" w:space="0" w:color="auto"/>
      </w:divBdr>
    </w:div>
    <w:div w:id="747264889">
      <w:bodyDiv w:val="1"/>
      <w:marLeft w:val="0"/>
      <w:marRight w:val="0"/>
      <w:marTop w:val="0"/>
      <w:marBottom w:val="0"/>
      <w:divBdr>
        <w:top w:val="none" w:sz="0" w:space="0" w:color="auto"/>
        <w:left w:val="none" w:sz="0" w:space="0" w:color="auto"/>
        <w:bottom w:val="none" w:sz="0" w:space="0" w:color="auto"/>
        <w:right w:val="none" w:sz="0" w:space="0" w:color="auto"/>
      </w:divBdr>
      <w:divsChild>
        <w:div w:id="820269610">
          <w:marLeft w:val="480"/>
          <w:marRight w:val="0"/>
          <w:marTop w:val="0"/>
          <w:marBottom w:val="0"/>
          <w:divBdr>
            <w:top w:val="none" w:sz="0" w:space="0" w:color="auto"/>
            <w:left w:val="none" w:sz="0" w:space="0" w:color="auto"/>
            <w:bottom w:val="none" w:sz="0" w:space="0" w:color="auto"/>
            <w:right w:val="none" w:sz="0" w:space="0" w:color="auto"/>
          </w:divBdr>
        </w:div>
        <w:div w:id="1197818607">
          <w:marLeft w:val="480"/>
          <w:marRight w:val="0"/>
          <w:marTop w:val="0"/>
          <w:marBottom w:val="0"/>
          <w:divBdr>
            <w:top w:val="none" w:sz="0" w:space="0" w:color="auto"/>
            <w:left w:val="none" w:sz="0" w:space="0" w:color="auto"/>
            <w:bottom w:val="none" w:sz="0" w:space="0" w:color="auto"/>
            <w:right w:val="none" w:sz="0" w:space="0" w:color="auto"/>
          </w:divBdr>
        </w:div>
        <w:div w:id="1942373887">
          <w:marLeft w:val="480"/>
          <w:marRight w:val="0"/>
          <w:marTop w:val="0"/>
          <w:marBottom w:val="0"/>
          <w:divBdr>
            <w:top w:val="none" w:sz="0" w:space="0" w:color="auto"/>
            <w:left w:val="none" w:sz="0" w:space="0" w:color="auto"/>
            <w:bottom w:val="none" w:sz="0" w:space="0" w:color="auto"/>
            <w:right w:val="none" w:sz="0" w:space="0" w:color="auto"/>
          </w:divBdr>
        </w:div>
        <w:div w:id="1495612049">
          <w:marLeft w:val="480"/>
          <w:marRight w:val="0"/>
          <w:marTop w:val="0"/>
          <w:marBottom w:val="0"/>
          <w:divBdr>
            <w:top w:val="none" w:sz="0" w:space="0" w:color="auto"/>
            <w:left w:val="none" w:sz="0" w:space="0" w:color="auto"/>
            <w:bottom w:val="none" w:sz="0" w:space="0" w:color="auto"/>
            <w:right w:val="none" w:sz="0" w:space="0" w:color="auto"/>
          </w:divBdr>
        </w:div>
        <w:div w:id="1664044757">
          <w:marLeft w:val="480"/>
          <w:marRight w:val="0"/>
          <w:marTop w:val="0"/>
          <w:marBottom w:val="0"/>
          <w:divBdr>
            <w:top w:val="none" w:sz="0" w:space="0" w:color="auto"/>
            <w:left w:val="none" w:sz="0" w:space="0" w:color="auto"/>
            <w:bottom w:val="none" w:sz="0" w:space="0" w:color="auto"/>
            <w:right w:val="none" w:sz="0" w:space="0" w:color="auto"/>
          </w:divBdr>
        </w:div>
        <w:div w:id="1524322114">
          <w:marLeft w:val="480"/>
          <w:marRight w:val="0"/>
          <w:marTop w:val="0"/>
          <w:marBottom w:val="0"/>
          <w:divBdr>
            <w:top w:val="none" w:sz="0" w:space="0" w:color="auto"/>
            <w:left w:val="none" w:sz="0" w:space="0" w:color="auto"/>
            <w:bottom w:val="none" w:sz="0" w:space="0" w:color="auto"/>
            <w:right w:val="none" w:sz="0" w:space="0" w:color="auto"/>
          </w:divBdr>
        </w:div>
        <w:div w:id="839465180">
          <w:marLeft w:val="480"/>
          <w:marRight w:val="0"/>
          <w:marTop w:val="0"/>
          <w:marBottom w:val="0"/>
          <w:divBdr>
            <w:top w:val="none" w:sz="0" w:space="0" w:color="auto"/>
            <w:left w:val="none" w:sz="0" w:space="0" w:color="auto"/>
            <w:bottom w:val="none" w:sz="0" w:space="0" w:color="auto"/>
            <w:right w:val="none" w:sz="0" w:space="0" w:color="auto"/>
          </w:divBdr>
        </w:div>
        <w:div w:id="1612469773">
          <w:marLeft w:val="480"/>
          <w:marRight w:val="0"/>
          <w:marTop w:val="0"/>
          <w:marBottom w:val="0"/>
          <w:divBdr>
            <w:top w:val="none" w:sz="0" w:space="0" w:color="auto"/>
            <w:left w:val="none" w:sz="0" w:space="0" w:color="auto"/>
            <w:bottom w:val="none" w:sz="0" w:space="0" w:color="auto"/>
            <w:right w:val="none" w:sz="0" w:space="0" w:color="auto"/>
          </w:divBdr>
        </w:div>
        <w:div w:id="1444303348">
          <w:marLeft w:val="480"/>
          <w:marRight w:val="0"/>
          <w:marTop w:val="0"/>
          <w:marBottom w:val="0"/>
          <w:divBdr>
            <w:top w:val="none" w:sz="0" w:space="0" w:color="auto"/>
            <w:left w:val="none" w:sz="0" w:space="0" w:color="auto"/>
            <w:bottom w:val="none" w:sz="0" w:space="0" w:color="auto"/>
            <w:right w:val="none" w:sz="0" w:space="0" w:color="auto"/>
          </w:divBdr>
        </w:div>
        <w:div w:id="552422540">
          <w:marLeft w:val="480"/>
          <w:marRight w:val="0"/>
          <w:marTop w:val="0"/>
          <w:marBottom w:val="0"/>
          <w:divBdr>
            <w:top w:val="none" w:sz="0" w:space="0" w:color="auto"/>
            <w:left w:val="none" w:sz="0" w:space="0" w:color="auto"/>
            <w:bottom w:val="none" w:sz="0" w:space="0" w:color="auto"/>
            <w:right w:val="none" w:sz="0" w:space="0" w:color="auto"/>
          </w:divBdr>
        </w:div>
        <w:div w:id="587617474">
          <w:marLeft w:val="480"/>
          <w:marRight w:val="0"/>
          <w:marTop w:val="0"/>
          <w:marBottom w:val="0"/>
          <w:divBdr>
            <w:top w:val="none" w:sz="0" w:space="0" w:color="auto"/>
            <w:left w:val="none" w:sz="0" w:space="0" w:color="auto"/>
            <w:bottom w:val="none" w:sz="0" w:space="0" w:color="auto"/>
            <w:right w:val="none" w:sz="0" w:space="0" w:color="auto"/>
          </w:divBdr>
        </w:div>
        <w:div w:id="732780811">
          <w:marLeft w:val="480"/>
          <w:marRight w:val="0"/>
          <w:marTop w:val="0"/>
          <w:marBottom w:val="0"/>
          <w:divBdr>
            <w:top w:val="none" w:sz="0" w:space="0" w:color="auto"/>
            <w:left w:val="none" w:sz="0" w:space="0" w:color="auto"/>
            <w:bottom w:val="none" w:sz="0" w:space="0" w:color="auto"/>
            <w:right w:val="none" w:sz="0" w:space="0" w:color="auto"/>
          </w:divBdr>
        </w:div>
        <w:div w:id="625888673">
          <w:marLeft w:val="480"/>
          <w:marRight w:val="0"/>
          <w:marTop w:val="0"/>
          <w:marBottom w:val="0"/>
          <w:divBdr>
            <w:top w:val="none" w:sz="0" w:space="0" w:color="auto"/>
            <w:left w:val="none" w:sz="0" w:space="0" w:color="auto"/>
            <w:bottom w:val="none" w:sz="0" w:space="0" w:color="auto"/>
            <w:right w:val="none" w:sz="0" w:space="0" w:color="auto"/>
          </w:divBdr>
        </w:div>
        <w:div w:id="1106272948">
          <w:marLeft w:val="480"/>
          <w:marRight w:val="0"/>
          <w:marTop w:val="0"/>
          <w:marBottom w:val="0"/>
          <w:divBdr>
            <w:top w:val="none" w:sz="0" w:space="0" w:color="auto"/>
            <w:left w:val="none" w:sz="0" w:space="0" w:color="auto"/>
            <w:bottom w:val="none" w:sz="0" w:space="0" w:color="auto"/>
            <w:right w:val="none" w:sz="0" w:space="0" w:color="auto"/>
          </w:divBdr>
        </w:div>
        <w:div w:id="865023770">
          <w:marLeft w:val="480"/>
          <w:marRight w:val="0"/>
          <w:marTop w:val="0"/>
          <w:marBottom w:val="0"/>
          <w:divBdr>
            <w:top w:val="none" w:sz="0" w:space="0" w:color="auto"/>
            <w:left w:val="none" w:sz="0" w:space="0" w:color="auto"/>
            <w:bottom w:val="none" w:sz="0" w:space="0" w:color="auto"/>
            <w:right w:val="none" w:sz="0" w:space="0" w:color="auto"/>
          </w:divBdr>
        </w:div>
        <w:div w:id="1782145865">
          <w:marLeft w:val="480"/>
          <w:marRight w:val="0"/>
          <w:marTop w:val="0"/>
          <w:marBottom w:val="0"/>
          <w:divBdr>
            <w:top w:val="none" w:sz="0" w:space="0" w:color="auto"/>
            <w:left w:val="none" w:sz="0" w:space="0" w:color="auto"/>
            <w:bottom w:val="none" w:sz="0" w:space="0" w:color="auto"/>
            <w:right w:val="none" w:sz="0" w:space="0" w:color="auto"/>
          </w:divBdr>
        </w:div>
        <w:div w:id="2052804600">
          <w:marLeft w:val="480"/>
          <w:marRight w:val="0"/>
          <w:marTop w:val="0"/>
          <w:marBottom w:val="0"/>
          <w:divBdr>
            <w:top w:val="none" w:sz="0" w:space="0" w:color="auto"/>
            <w:left w:val="none" w:sz="0" w:space="0" w:color="auto"/>
            <w:bottom w:val="none" w:sz="0" w:space="0" w:color="auto"/>
            <w:right w:val="none" w:sz="0" w:space="0" w:color="auto"/>
          </w:divBdr>
        </w:div>
        <w:div w:id="1859851723">
          <w:marLeft w:val="480"/>
          <w:marRight w:val="0"/>
          <w:marTop w:val="0"/>
          <w:marBottom w:val="0"/>
          <w:divBdr>
            <w:top w:val="none" w:sz="0" w:space="0" w:color="auto"/>
            <w:left w:val="none" w:sz="0" w:space="0" w:color="auto"/>
            <w:bottom w:val="none" w:sz="0" w:space="0" w:color="auto"/>
            <w:right w:val="none" w:sz="0" w:space="0" w:color="auto"/>
          </w:divBdr>
        </w:div>
        <w:div w:id="491918320">
          <w:marLeft w:val="480"/>
          <w:marRight w:val="0"/>
          <w:marTop w:val="0"/>
          <w:marBottom w:val="0"/>
          <w:divBdr>
            <w:top w:val="none" w:sz="0" w:space="0" w:color="auto"/>
            <w:left w:val="none" w:sz="0" w:space="0" w:color="auto"/>
            <w:bottom w:val="none" w:sz="0" w:space="0" w:color="auto"/>
            <w:right w:val="none" w:sz="0" w:space="0" w:color="auto"/>
          </w:divBdr>
        </w:div>
        <w:div w:id="1724014456">
          <w:marLeft w:val="480"/>
          <w:marRight w:val="0"/>
          <w:marTop w:val="0"/>
          <w:marBottom w:val="0"/>
          <w:divBdr>
            <w:top w:val="none" w:sz="0" w:space="0" w:color="auto"/>
            <w:left w:val="none" w:sz="0" w:space="0" w:color="auto"/>
            <w:bottom w:val="none" w:sz="0" w:space="0" w:color="auto"/>
            <w:right w:val="none" w:sz="0" w:space="0" w:color="auto"/>
          </w:divBdr>
        </w:div>
        <w:div w:id="384989396">
          <w:marLeft w:val="480"/>
          <w:marRight w:val="0"/>
          <w:marTop w:val="0"/>
          <w:marBottom w:val="0"/>
          <w:divBdr>
            <w:top w:val="none" w:sz="0" w:space="0" w:color="auto"/>
            <w:left w:val="none" w:sz="0" w:space="0" w:color="auto"/>
            <w:bottom w:val="none" w:sz="0" w:space="0" w:color="auto"/>
            <w:right w:val="none" w:sz="0" w:space="0" w:color="auto"/>
          </w:divBdr>
        </w:div>
        <w:div w:id="2028484505">
          <w:marLeft w:val="480"/>
          <w:marRight w:val="0"/>
          <w:marTop w:val="0"/>
          <w:marBottom w:val="0"/>
          <w:divBdr>
            <w:top w:val="none" w:sz="0" w:space="0" w:color="auto"/>
            <w:left w:val="none" w:sz="0" w:space="0" w:color="auto"/>
            <w:bottom w:val="none" w:sz="0" w:space="0" w:color="auto"/>
            <w:right w:val="none" w:sz="0" w:space="0" w:color="auto"/>
          </w:divBdr>
        </w:div>
        <w:div w:id="307252575">
          <w:marLeft w:val="480"/>
          <w:marRight w:val="0"/>
          <w:marTop w:val="0"/>
          <w:marBottom w:val="0"/>
          <w:divBdr>
            <w:top w:val="none" w:sz="0" w:space="0" w:color="auto"/>
            <w:left w:val="none" w:sz="0" w:space="0" w:color="auto"/>
            <w:bottom w:val="none" w:sz="0" w:space="0" w:color="auto"/>
            <w:right w:val="none" w:sz="0" w:space="0" w:color="auto"/>
          </w:divBdr>
        </w:div>
        <w:div w:id="1432819094">
          <w:marLeft w:val="480"/>
          <w:marRight w:val="0"/>
          <w:marTop w:val="0"/>
          <w:marBottom w:val="0"/>
          <w:divBdr>
            <w:top w:val="none" w:sz="0" w:space="0" w:color="auto"/>
            <w:left w:val="none" w:sz="0" w:space="0" w:color="auto"/>
            <w:bottom w:val="none" w:sz="0" w:space="0" w:color="auto"/>
            <w:right w:val="none" w:sz="0" w:space="0" w:color="auto"/>
          </w:divBdr>
        </w:div>
        <w:div w:id="728304530">
          <w:marLeft w:val="480"/>
          <w:marRight w:val="0"/>
          <w:marTop w:val="0"/>
          <w:marBottom w:val="0"/>
          <w:divBdr>
            <w:top w:val="none" w:sz="0" w:space="0" w:color="auto"/>
            <w:left w:val="none" w:sz="0" w:space="0" w:color="auto"/>
            <w:bottom w:val="none" w:sz="0" w:space="0" w:color="auto"/>
            <w:right w:val="none" w:sz="0" w:space="0" w:color="auto"/>
          </w:divBdr>
        </w:div>
        <w:div w:id="2057200102">
          <w:marLeft w:val="480"/>
          <w:marRight w:val="0"/>
          <w:marTop w:val="0"/>
          <w:marBottom w:val="0"/>
          <w:divBdr>
            <w:top w:val="none" w:sz="0" w:space="0" w:color="auto"/>
            <w:left w:val="none" w:sz="0" w:space="0" w:color="auto"/>
            <w:bottom w:val="none" w:sz="0" w:space="0" w:color="auto"/>
            <w:right w:val="none" w:sz="0" w:space="0" w:color="auto"/>
          </w:divBdr>
        </w:div>
        <w:div w:id="1492335654">
          <w:marLeft w:val="480"/>
          <w:marRight w:val="0"/>
          <w:marTop w:val="0"/>
          <w:marBottom w:val="0"/>
          <w:divBdr>
            <w:top w:val="none" w:sz="0" w:space="0" w:color="auto"/>
            <w:left w:val="none" w:sz="0" w:space="0" w:color="auto"/>
            <w:bottom w:val="none" w:sz="0" w:space="0" w:color="auto"/>
            <w:right w:val="none" w:sz="0" w:space="0" w:color="auto"/>
          </w:divBdr>
        </w:div>
        <w:div w:id="227618047">
          <w:marLeft w:val="480"/>
          <w:marRight w:val="0"/>
          <w:marTop w:val="0"/>
          <w:marBottom w:val="0"/>
          <w:divBdr>
            <w:top w:val="none" w:sz="0" w:space="0" w:color="auto"/>
            <w:left w:val="none" w:sz="0" w:space="0" w:color="auto"/>
            <w:bottom w:val="none" w:sz="0" w:space="0" w:color="auto"/>
            <w:right w:val="none" w:sz="0" w:space="0" w:color="auto"/>
          </w:divBdr>
        </w:div>
        <w:div w:id="1063605806">
          <w:marLeft w:val="480"/>
          <w:marRight w:val="0"/>
          <w:marTop w:val="0"/>
          <w:marBottom w:val="0"/>
          <w:divBdr>
            <w:top w:val="none" w:sz="0" w:space="0" w:color="auto"/>
            <w:left w:val="none" w:sz="0" w:space="0" w:color="auto"/>
            <w:bottom w:val="none" w:sz="0" w:space="0" w:color="auto"/>
            <w:right w:val="none" w:sz="0" w:space="0" w:color="auto"/>
          </w:divBdr>
        </w:div>
        <w:div w:id="1438678265">
          <w:marLeft w:val="480"/>
          <w:marRight w:val="0"/>
          <w:marTop w:val="0"/>
          <w:marBottom w:val="0"/>
          <w:divBdr>
            <w:top w:val="none" w:sz="0" w:space="0" w:color="auto"/>
            <w:left w:val="none" w:sz="0" w:space="0" w:color="auto"/>
            <w:bottom w:val="none" w:sz="0" w:space="0" w:color="auto"/>
            <w:right w:val="none" w:sz="0" w:space="0" w:color="auto"/>
          </w:divBdr>
        </w:div>
        <w:div w:id="91367219">
          <w:marLeft w:val="480"/>
          <w:marRight w:val="0"/>
          <w:marTop w:val="0"/>
          <w:marBottom w:val="0"/>
          <w:divBdr>
            <w:top w:val="none" w:sz="0" w:space="0" w:color="auto"/>
            <w:left w:val="none" w:sz="0" w:space="0" w:color="auto"/>
            <w:bottom w:val="none" w:sz="0" w:space="0" w:color="auto"/>
            <w:right w:val="none" w:sz="0" w:space="0" w:color="auto"/>
          </w:divBdr>
        </w:div>
        <w:div w:id="1829323403">
          <w:marLeft w:val="480"/>
          <w:marRight w:val="0"/>
          <w:marTop w:val="0"/>
          <w:marBottom w:val="0"/>
          <w:divBdr>
            <w:top w:val="none" w:sz="0" w:space="0" w:color="auto"/>
            <w:left w:val="none" w:sz="0" w:space="0" w:color="auto"/>
            <w:bottom w:val="none" w:sz="0" w:space="0" w:color="auto"/>
            <w:right w:val="none" w:sz="0" w:space="0" w:color="auto"/>
          </w:divBdr>
        </w:div>
        <w:div w:id="1894462983">
          <w:marLeft w:val="480"/>
          <w:marRight w:val="0"/>
          <w:marTop w:val="0"/>
          <w:marBottom w:val="0"/>
          <w:divBdr>
            <w:top w:val="none" w:sz="0" w:space="0" w:color="auto"/>
            <w:left w:val="none" w:sz="0" w:space="0" w:color="auto"/>
            <w:bottom w:val="none" w:sz="0" w:space="0" w:color="auto"/>
            <w:right w:val="none" w:sz="0" w:space="0" w:color="auto"/>
          </w:divBdr>
        </w:div>
        <w:div w:id="902374478">
          <w:marLeft w:val="480"/>
          <w:marRight w:val="0"/>
          <w:marTop w:val="0"/>
          <w:marBottom w:val="0"/>
          <w:divBdr>
            <w:top w:val="none" w:sz="0" w:space="0" w:color="auto"/>
            <w:left w:val="none" w:sz="0" w:space="0" w:color="auto"/>
            <w:bottom w:val="none" w:sz="0" w:space="0" w:color="auto"/>
            <w:right w:val="none" w:sz="0" w:space="0" w:color="auto"/>
          </w:divBdr>
        </w:div>
        <w:div w:id="1510675580">
          <w:marLeft w:val="480"/>
          <w:marRight w:val="0"/>
          <w:marTop w:val="0"/>
          <w:marBottom w:val="0"/>
          <w:divBdr>
            <w:top w:val="none" w:sz="0" w:space="0" w:color="auto"/>
            <w:left w:val="none" w:sz="0" w:space="0" w:color="auto"/>
            <w:bottom w:val="none" w:sz="0" w:space="0" w:color="auto"/>
            <w:right w:val="none" w:sz="0" w:space="0" w:color="auto"/>
          </w:divBdr>
        </w:div>
        <w:div w:id="1960645715">
          <w:marLeft w:val="480"/>
          <w:marRight w:val="0"/>
          <w:marTop w:val="0"/>
          <w:marBottom w:val="0"/>
          <w:divBdr>
            <w:top w:val="none" w:sz="0" w:space="0" w:color="auto"/>
            <w:left w:val="none" w:sz="0" w:space="0" w:color="auto"/>
            <w:bottom w:val="none" w:sz="0" w:space="0" w:color="auto"/>
            <w:right w:val="none" w:sz="0" w:space="0" w:color="auto"/>
          </w:divBdr>
        </w:div>
        <w:div w:id="906498983">
          <w:marLeft w:val="480"/>
          <w:marRight w:val="0"/>
          <w:marTop w:val="0"/>
          <w:marBottom w:val="0"/>
          <w:divBdr>
            <w:top w:val="none" w:sz="0" w:space="0" w:color="auto"/>
            <w:left w:val="none" w:sz="0" w:space="0" w:color="auto"/>
            <w:bottom w:val="none" w:sz="0" w:space="0" w:color="auto"/>
            <w:right w:val="none" w:sz="0" w:space="0" w:color="auto"/>
          </w:divBdr>
        </w:div>
        <w:div w:id="236863607">
          <w:marLeft w:val="480"/>
          <w:marRight w:val="0"/>
          <w:marTop w:val="0"/>
          <w:marBottom w:val="0"/>
          <w:divBdr>
            <w:top w:val="none" w:sz="0" w:space="0" w:color="auto"/>
            <w:left w:val="none" w:sz="0" w:space="0" w:color="auto"/>
            <w:bottom w:val="none" w:sz="0" w:space="0" w:color="auto"/>
            <w:right w:val="none" w:sz="0" w:space="0" w:color="auto"/>
          </w:divBdr>
        </w:div>
        <w:div w:id="999385602">
          <w:marLeft w:val="480"/>
          <w:marRight w:val="0"/>
          <w:marTop w:val="0"/>
          <w:marBottom w:val="0"/>
          <w:divBdr>
            <w:top w:val="none" w:sz="0" w:space="0" w:color="auto"/>
            <w:left w:val="none" w:sz="0" w:space="0" w:color="auto"/>
            <w:bottom w:val="none" w:sz="0" w:space="0" w:color="auto"/>
            <w:right w:val="none" w:sz="0" w:space="0" w:color="auto"/>
          </w:divBdr>
        </w:div>
        <w:div w:id="1797143849">
          <w:marLeft w:val="480"/>
          <w:marRight w:val="0"/>
          <w:marTop w:val="0"/>
          <w:marBottom w:val="0"/>
          <w:divBdr>
            <w:top w:val="none" w:sz="0" w:space="0" w:color="auto"/>
            <w:left w:val="none" w:sz="0" w:space="0" w:color="auto"/>
            <w:bottom w:val="none" w:sz="0" w:space="0" w:color="auto"/>
            <w:right w:val="none" w:sz="0" w:space="0" w:color="auto"/>
          </w:divBdr>
        </w:div>
        <w:div w:id="1617523284">
          <w:marLeft w:val="480"/>
          <w:marRight w:val="0"/>
          <w:marTop w:val="0"/>
          <w:marBottom w:val="0"/>
          <w:divBdr>
            <w:top w:val="none" w:sz="0" w:space="0" w:color="auto"/>
            <w:left w:val="none" w:sz="0" w:space="0" w:color="auto"/>
            <w:bottom w:val="none" w:sz="0" w:space="0" w:color="auto"/>
            <w:right w:val="none" w:sz="0" w:space="0" w:color="auto"/>
          </w:divBdr>
        </w:div>
        <w:div w:id="624773763">
          <w:marLeft w:val="480"/>
          <w:marRight w:val="0"/>
          <w:marTop w:val="0"/>
          <w:marBottom w:val="0"/>
          <w:divBdr>
            <w:top w:val="none" w:sz="0" w:space="0" w:color="auto"/>
            <w:left w:val="none" w:sz="0" w:space="0" w:color="auto"/>
            <w:bottom w:val="none" w:sz="0" w:space="0" w:color="auto"/>
            <w:right w:val="none" w:sz="0" w:space="0" w:color="auto"/>
          </w:divBdr>
        </w:div>
        <w:div w:id="266618937">
          <w:marLeft w:val="480"/>
          <w:marRight w:val="0"/>
          <w:marTop w:val="0"/>
          <w:marBottom w:val="0"/>
          <w:divBdr>
            <w:top w:val="none" w:sz="0" w:space="0" w:color="auto"/>
            <w:left w:val="none" w:sz="0" w:space="0" w:color="auto"/>
            <w:bottom w:val="none" w:sz="0" w:space="0" w:color="auto"/>
            <w:right w:val="none" w:sz="0" w:space="0" w:color="auto"/>
          </w:divBdr>
        </w:div>
        <w:div w:id="1404765871">
          <w:marLeft w:val="480"/>
          <w:marRight w:val="0"/>
          <w:marTop w:val="0"/>
          <w:marBottom w:val="0"/>
          <w:divBdr>
            <w:top w:val="none" w:sz="0" w:space="0" w:color="auto"/>
            <w:left w:val="none" w:sz="0" w:space="0" w:color="auto"/>
            <w:bottom w:val="none" w:sz="0" w:space="0" w:color="auto"/>
            <w:right w:val="none" w:sz="0" w:space="0" w:color="auto"/>
          </w:divBdr>
        </w:div>
        <w:div w:id="1786119533">
          <w:marLeft w:val="480"/>
          <w:marRight w:val="0"/>
          <w:marTop w:val="0"/>
          <w:marBottom w:val="0"/>
          <w:divBdr>
            <w:top w:val="none" w:sz="0" w:space="0" w:color="auto"/>
            <w:left w:val="none" w:sz="0" w:space="0" w:color="auto"/>
            <w:bottom w:val="none" w:sz="0" w:space="0" w:color="auto"/>
            <w:right w:val="none" w:sz="0" w:space="0" w:color="auto"/>
          </w:divBdr>
        </w:div>
        <w:div w:id="720134754">
          <w:marLeft w:val="480"/>
          <w:marRight w:val="0"/>
          <w:marTop w:val="0"/>
          <w:marBottom w:val="0"/>
          <w:divBdr>
            <w:top w:val="none" w:sz="0" w:space="0" w:color="auto"/>
            <w:left w:val="none" w:sz="0" w:space="0" w:color="auto"/>
            <w:bottom w:val="none" w:sz="0" w:space="0" w:color="auto"/>
            <w:right w:val="none" w:sz="0" w:space="0" w:color="auto"/>
          </w:divBdr>
        </w:div>
        <w:div w:id="1558080085">
          <w:marLeft w:val="480"/>
          <w:marRight w:val="0"/>
          <w:marTop w:val="0"/>
          <w:marBottom w:val="0"/>
          <w:divBdr>
            <w:top w:val="none" w:sz="0" w:space="0" w:color="auto"/>
            <w:left w:val="none" w:sz="0" w:space="0" w:color="auto"/>
            <w:bottom w:val="none" w:sz="0" w:space="0" w:color="auto"/>
            <w:right w:val="none" w:sz="0" w:space="0" w:color="auto"/>
          </w:divBdr>
        </w:div>
        <w:div w:id="1520509032">
          <w:marLeft w:val="480"/>
          <w:marRight w:val="0"/>
          <w:marTop w:val="0"/>
          <w:marBottom w:val="0"/>
          <w:divBdr>
            <w:top w:val="none" w:sz="0" w:space="0" w:color="auto"/>
            <w:left w:val="none" w:sz="0" w:space="0" w:color="auto"/>
            <w:bottom w:val="none" w:sz="0" w:space="0" w:color="auto"/>
            <w:right w:val="none" w:sz="0" w:space="0" w:color="auto"/>
          </w:divBdr>
        </w:div>
        <w:div w:id="1353610806">
          <w:marLeft w:val="480"/>
          <w:marRight w:val="0"/>
          <w:marTop w:val="0"/>
          <w:marBottom w:val="0"/>
          <w:divBdr>
            <w:top w:val="none" w:sz="0" w:space="0" w:color="auto"/>
            <w:left w:val="none" w:sz="0" w:space="0" w:color="auto"/>
            <w:bottom w:val="none" w:sz="0" w:space="0" w:color="auto"/>
            <w:right w:val="none" w:sz="0" w:space="0" w:color="auto"/>
          </w:divBdr>
        </w:div>
        <w:div w:id="784429085">
          <w:marLeft w:val="480"/>
          <w:marRight w:val="0"/>
          <w:marTop w:val="0"/>
          <w:marBottom w:val="0"/>
          <w:divBdr>
            <w:top w:val="none" w:sz="0" w:space="0" w:color="auto"/>
            <w:left w:val="none" w:sz="0" w:space="0" w:color="auto"/>
            <w:bottom w:val="none" w:sz="0" w:space="0" w:color="auto"/>
            <w:right w:val="none" w:sz="0" w:space="0" w:color="auto"/>
          </w:divBdr>
        </w:div>
        <w:div w:id="1131287875">
          <w:marLeft w:val="480"/>
          <w:marRight w:val="0"/>
          <w:marTop w:val="0"/>
          <w:marBottom w:val="0"/>
          <w:divBdr>
            <w:top w:val="none" w:sz="0" w:space="0" w:color="auto"/>
            <w:left w:val="none" w:sz="0" w:space="0" w:color="auto"/>
            <w:bottom w:val="none" w:sz="0" w:space="0" w:color="auto"/>
            <w:right w:val="none" w:sz="0" w:space="0" w:color="auto"/>
          </w:divBdr>
        </w:div>
        <w:div w:id="1283073841">
          <w:marLeft w:val="480"/>
          <w:marRight w:val="0"/>
          <w:marTop w:val="0"/>
          <w:marBottom w:val="0"/>
          <w:divBdr>
            <w:top w:val="none" w:sz="0" w:space="0" w:color="auto"/>
            <w:left w:val="none" w:sz="0" w:space="0" w:color="auto"/>
            <w:bottom w:val="none" w:sz="0" w:space="0" w:color="auto"/>
            <w:right w:val="none" w:sz="0" w:space="0" w:color="auto"/>
          </w:divBdr>
        </w:div>
        <w:div w:id="401485130">
          <w:marLeft w:val="480"/>
          <w:marRight w:val="0"/>
          <w:marTop w:val="0"/>
          <w:marBottom w:val="0"/>
          <w:divBdr>
            <w:top w:val="none" w:sz="0" w:space="0" w:color="auto"/>
            <w:left w:val="none" w:sz="0" w:space="0" w:color="auto"/>
            <w:bottom w:val="none" w:sz="0" w:space="0" w:color="auto"/>
            <w:right w:val="none" w:sz="0" w:space="0" w:color="auto"/>
          </w:divBdr>
        </w:div>
        <w:div w:id="2023167335">
          <w:marLeft w:val="480"/>
          <w:marRight w:val="0"/>
          <w:marTop w:val="0"/>
          <w:marBottom w:val="0"/>
          <w:divBdr>
            <w:top w:val="none" w:sz="0" w:space="0" w:color="auto"/>
            <w:left w:val="none" w:sz="0" w:space="0" w:color="auto"/>
            <w:bottom w:val="none" w:sz="0" w:space="0" w:color="auto"/>
            <w:right w:val="none" w:sz="0" w:space="0" w:color="auto"/>
          </w:divBdr>
        </w:div>
        <w:div w:id="449470429">
          <w:marLeft w:val="480"/>
          <w:marRight w:val="0"/>
          <w:marTop w:val="0"/>
          <w:marBottom w:val="0"/>
          <w:divBdr>
            <w:top w:val="none" w:sz="0" w:space="0" w:color="auto"/>
            <w:left w:val="none" w:sz="0" w:space="0" w:color="auto"/>
            <w:bottom w:val="none" w:sz="0" w:space="0" w:color="auto"/>
            <w:right w:val="none" w:sz="0" w:space="0" w:color="auto"/>
          </w:divBdr>
        </w:div>
        <w:div w:id="1178693554">
          <w:marLeft w:val="480"/>
          <w:marRight w:val="0"/>
          <w:marTop w:val="0"/>
          <w:marBottom w:val="0"/>
          <w:divBdr>
            <w:top w:val="none" w:sz="0" w:space="0" w:color="auto"/>
            <w:left w:val="none" w:sz="0" w:space="0" w:color="auto"/>
            <w:bottom w:val="none" w:sz="0" w:space="0" w:color="auto"/>
            <w:right w:val="none" w:sz="0" w:space="0" w:color="auto"/>
          </w:divBdr>
        </w:div>
      </w:divsChild>
    </w:div>
    <w:div w:id="747851213">
      <w:bodyDiv w:val="1"/>
      <w:marLeft w:val="0"/>
      <w:marRight w:val="0"/>
      <w:marTop w:val="0"/>
      <w:marBottom w:val="0"/>
      <w:divBdr>
        <w:top w:val="none" w:sz="0" w:space="0" w:color="auto"/>
        <w:left w:val="none" w:sz="0" w:space="0" w:color="auto"/>
        <w:bottom w:val="none" w:sz="0" w:space="0" w:color="auto"/>
        <w:right w:val="none" w:sz="0" w:space="0" w:color="auto"/>
      </w:divBdr>
    </w:div>
    <w:div w:id="753168375">
      <w:bodyDiv w:val="1"/>
      <w:marLeft w:val="0"/>
      <w:marRight w:val="0"/>
      <w:marTop w:val="0"/>
      <w:marBottom w:val="0"/>
      <w:divBdr>
        <w:top w:val="none" w:sz="0" w:space="0" w:color="auto"/>
        <w:left w:val="none" w:sz="0" w:space="0" w:color="auto"/>
        <w:bottom w:val="none" w:sz="0" w:space="0" w:color="auto"/>
        <w:right w:val="none" w:sz="0" w:space="0" w:color="auto"/>
      </w:divBdr>
    </w:div>
    <w:div w:id="754934241">
      <w:bodyDiv w:val="1"/>
      <w:marLeft w:val="0"/>
      <w:marRight w:val="0"/>
      <w:marTop w:val="0"/>
      <w:marBottom w:val="0"/>
      <w:divBdr>
        <w:top w:val="none" w:sz="0" w:space="0" w:color="auto"/>
        <w:left w:val="none" w:sz="0" w:space="0" w:color="auto"/>
        <w:bottom w:val="none" w:sz="0" w:space="0" w:color="auto"/>
        <w:right w:val="none" w:sz="0" w:space="0" w:color="auto"/>
      </w:divBdr>
    </w:div>
    <w:div w:id="755711613">
      <w:bodyDiv w:val="1"/>
      <w:marLeft w:val="0"/>
      <w:marRight w:val="0"/>
      <w:marTop w:val="0"/>
      <w:marBottom w:val="0"/>
      <w:divBdr>
        <w:top w:val="none" w:sz="0" w:space="0" w:color="auto"/>
        <w:left w:val="none" w:sz="0" w:space="0" w:color="auto"/>
        <w:bottom w:val="none" w:sz="0" w:space="0" w:color="auto"/>
        <w:right w:val="none" w:sz="0" w:space="0" w:color="auto"/>
      </w:divBdr>
      <w:divsChild>
        <w:div w:id="416561099">
          <w:marLeft w:val="480"/>
          <w:marRight w:val="0"/>
          <w:marTop w:val="0"/>
          <w:marBottom w:val="0"/>
          <w:divBdr>
            <w:top w:val="none" w:sz="0" w:space="0" w:color="auto"/>
            <w:left w:val="none" w:sz="0" w:space="0" w:color="auto"/>
            <w:bottom w:val="none" w:sz="0" w:space="0" w:color="auto"/>
            <w:right w:val="none" w:sz="0" w:space="0" w:color="auto"/>
          </w:divBdr>
        </w:div>
        <w:div w:id="1909226076">
          <w:marLeft w:val="480"/>
          <w:marRight w:val="0"/>
          <w:marTop w:val="0"/>
          <w:marBottom w:val="0"/>
          <w:divBdr>
            <w:top w:val="none" w:sz="0" w:space="0" w:color="auto"/>
            <w:left w:val="none" w:sz="0" w:space="0" w:color="auto"/>
            <w:bottom w:val="none" w:sz="0" w:space="0" w:color="auto"/>
            <w:right w:val="none" w:sz="0" w:space="0" w:color="auto"/>
          </w:divBdr>
        </w:div>
        <w:div w:id="1172138373">
          <w:marLeft w:val="480"/>
          <w:marRight w:val="0"/>
          <w:marTop w:val="0"/>
          <w:marBottom w:val="0"/>
          <w:divBdr>
            <w:top w:val="none" w:sz="0" w:space="0" w:color="auto"/>
            <w:left w:val="none" w:sz="0" w:space="0" w:color="auto"/>
            <w:bottom w:val="none" w:sz="0" w:space="0" w:color="auto"/>
            <w:right w:val="none" w:sz="0" w:space="0" w:color="auto"/>
          </w:divBdr>
        </w:div>
        <w:div w:id="963652530">
          <w:marLeft w:val="480"/>
          <w:marRight w:val="0"/>
          <w:marTop w:val="0"/>
          <w:marBottom w:val="0"/>
          <w:divBdr>
            <w:top w:val="none" w:sz="0" w:space="0" w:color="auto"/>
            <w:left w:val="none" w:sz="0" w:space="0" w:color="auto"/>
            <w:bottom w:val="none" w:sz="0" w:space="0" w:color="auto"/>
            <w:right w:val="none" w:sz="0" w:space="0" w:color="auto"/>
          </w:divBdr>
        </w:div>
        <w:div w:id="1668051315">
          <w:marLeft w:val="480"/>
          <w:marRight w:val="0"/>
          <w:marTop w:val="0"/>
          <w:marBottom w:val="0"/>
          <w:divBdr>
            <w:top w:val="none" w:sz="0" w:space="0" w:color="auto"/>
            <w:left w:val="none" w:sz="0" w:space="0" w:color="auto"/>
            <w:bottom w:val="none" w:sz="0" w:space="0" w:color="auto"/>
            <w:right w:val="none" w:sz="0" w:space="0" w:color="auto"/>
          </w:divBdr>
        </w:div>
        <w:div w:id="64686426">
          <w:marLeft w:val="480"/>
          <w:marRight w:val="0"/>
          <w:marTop w:val="0"/>
          <w:marBottom w:val="0"/>
          <w:divBdr>
            <w:top w:val="none" w:sz="0" w:space="0" w:color="auto"/>
            <w:left w:val="none" w:sz="0" w:space="0" w:color="auto"/>
            <w:bottom w:val="none" w:sz="0" w:space="0" w:color="auto"/>
            <w:right w:val="none" w:sz="0" w:space="0" w:color="auto"/>
          </w:divBdr>
        </w:div>
        <w:div w:id="1584607125">
          <w:marLeft w:val="480"/>
          <w:marRight w:val="0"/>
          <w:marTop w:val="0"/>
          <w:marBottom w:val="0"/>
          <w:divBdr>
            <w:top w:val="none" w:sz="0" w:space="0" w:color="auto"/>
            <w:left w:val="none" w:sz="0" w:space="0" w:color="auto"/>
            <w:bottom w:val="none" w:sz="0" w:space="0" w:color="auto"/>
            <w:right w:val="none" w:sz="0" w:space="0" w:color="auto"/>
          </w:divBdr>
        </w:div>
        <w:div w:id="1811052475">
          <w:marLeft w:val="480"/>
          <w:marRight w:val="0"/>
          <w:marTop w:val="0"/>
          <w:marBottom w:val="0"/>
          <w:divBdr>
            <w:top w:val="none" w:sz="0" w:space="0" w:color="auto"/>
            <w:left w:val="none" w:sz="0" w:space="0" w:color="auto"/>
            <w:bottom w:val="none" w:sz="0" w:space="0" w:color="auto"/>
            <w:right w:val="none" w:sz="0" w:space="0" w:color="auto"/>
          </w:divBdr>
        </w:div>
        <w:div w:id="2028561016">
          <w:marLeft w:val="480"/>
          <w:marRight w:val="0"/>
          <w:marTop w:val="0"/>
          <w:marBottom w:val="0"/>
          <w:divBdr>
            <w:top w:val="none" w:sz="0" w:space="0" w:color="auto"/>
            <w:left w:val="none" w:sz="0" w:space="0" w:color="auto"/>
            <w:bottom w:val="none" w:sz="0" w:space="0" w:color="auto"/>
            <w:right w:val="none" w:sz="0" w:space="0" w:color="auto"/>
          </w:divBdr>
        </w:div>
        <w:div w:id="1153065439">
          <w:marLeft w:val="480"/>
          <w:marRight w:val="0"/>
          <w:marTop w:val="0"/>
          <w:marBottom w:val="0"/>
          <w:divBdr>
            <w:top w:val="none" w:sz="0" w:space="0" w:color="auto"/>
            <w:left w:val="none" w:sz="0" w:space="0" w:color="auto"/>
            <w:bottom w:val="none" w:sz="0" w:space="0" w:color="auto"/>
            <w:right w:val="none" w:sz="0" w:space="0" w:color="auto"/>
          </w:divBdr>
        </w:div>
        <w:div w:id="1102651598">
          <w:marLeft w:val="480"/>
          <w:marRight w:val="0"/>
          <w:marTop w:val="0"/>
          <w:marBottom w:val="0"/>
          <w:divBdr>
            <w:top w:val="none" w:sz="0" w:space="0" w:color="auto"/>
            <w:left w:val="none" w:sz="0" w:space="0" w:color="auto"/>
            <w:bottom w:val="none" w:sz="0" w:space="0" w:color="auto"/>
            <w:right w:val="none" w:sz="0" w:space="0" w:color="auto"/>
          </w:divBdr>
        </w:div>
        <w:div w:id="588777439">
          <w:marLeft w:val="480"/>
          <w:marRight w:val="0"/>
          <w:marTop w:val="0"/>
          <w:marBottom w:val="0"/>
          <w:divBdr>
            <w:top w:val="none" w:sz="0" w:space="0" w:color="auto"/>
            <w:left w:val="none" w:sz="0" w:space="0" w:color="auto"/>
            <w:bottom w:val="none" w:sz="0" w:space="0" w:color="auto"/>
            <w:right w:val="none" w:sz="0" w:space="0" w:color="auto"/>
          </w:divBdr>
        </w:div>
        <w:div w:id="49814082">
          <w:marLeft w:val="480"/>
          <w:marRight w:val="0"/>
          <w:marTop w:val="0"/>
          <w:marBottom w:val="0"/>
          <w:divBdr>
            <w:top w:val="none" w:sz="0" w:space="0" w:color="auto"/>
            <w:left w:val="none" w:sz="0" w:space="0" w:color="auto"/>
            <w:bottom w:val="none" w:sz="0" w:space="0" w:color="auto"/>
            <w:right w:val="none" w:sz="0" w:space="0" w:color="auto"/>
          </w:divBdr>
        </w:div>
        <w:div w:id="1918202785">
          <w:marLeft w:val="480"/>
          <w:marRight w:val="0"/>
          <w:marTop w:val="0"/>
          <w:marBottom w:val="0"/>
          <w:divBdr>
            <w:top w:val="none" w:sz="0" w:space="0" w:color="auto"/>
            <w:left w:val="none" w:sz="0" w:space="0" w:color="auto"/>
            <w:bottom w:val="none" w:sz="0" w:space="0" w:color="auto"/>
            <w:right w:val="none" w:sz="0" w:space="0" w:color="auto"/>
          </w:divBdr>
        </w:div>
        <w:div w:id="32534842">
          <w:marLeft w:val="480"/>
          <w:marRight w:val="0"/>
          <w:marTop w:val="0"/>
          <w:marBottom w:val="0"/>
          <w:divBdr>
            <w:top w:val="none" w:sz="0" w:space="0" w:color="auto"/>
            <w:left w:val="none" w:sz="0" w:space="0" w:color="auto"/>
            <w:bottom w:val="none" w:sz="0" w:space="0" w:color="auto"/>
            <w:right w:val="none" w:sz="0" w:space="0" w:color="auto"/>
          </w:divBdr>
        </w:div>
        <w:div w:id="1544710032">
          <w:marLeft w:val="480"/>
          <w:marRight w:val="0"/>
          <w:marTop w:val="0"/>
          <w:marBottom w:val="0"/>
          <w:divBdr>
            <w:top w:val="none" w:sz="0" w:space="0" w:color="auto"/>
            <w:left w:val="none" w:sz="0" w:space="0" w:color="auto"/>
            <w:bottom w:val="none" w:sz="0" w:space="0" w:color="auto"/>
            <w:right w:val="none" w:sz="0" w:space="0" w:color="auto"/>
          </w:divBdr>
        </w:div>
        <w:div w:id="688877061">
          <w:marLeft w:val="480"/>
          <w:marRight w:val="0"/>
          <w:marTop w:val="0"/>
          <w:marBottom w:val="0"/>
          <w:divBdr>
            <w:top w:val="none" w:sz="0" w:space="0" w:color="auto"/>
            <w:left w:val="none" w:sz="0" w:space="0" w:color="auto"/>
            <w:bottom w:val="none" w:sz="0" w:space="0" w:color="auto"/>
            <w:right w:val="none" w:sz="0" w:space="0" w:color="auto"/>
          </w:divBdr>
        </w:div>
        <w:div w:id="1646620365">
          <w:marLeft w:val="480"/>
          <w:marRight w:val="0"/>
          <w:marTop w:val="0"/>
          <w:marBottom w:val="0"/>
          <w:divBdr>
            <w:top w:val="none" w:sz="0" w:space="0" w:color="auto"/>
            <w:left w:val="none" w:sz="0" w:space="0" w:color="auto"/>
            <w:bottom w:val="none" w:sz="0" w:space="0" w:color="auto"/>
            <w:right w:val="none" w:sz="0" w:space="0" w:color="auto"/>
          </w:divBdr>
        </w:div>
        <w:div w:id="1443961327">
          <w:marLeft w:val="480"/>
          <w:marRight w:val="0"/>
          <w:marTop w:val="0"/>
          <w:marBottom w:val="0"/>
          <w:divBdr>
            <w:top w:val="none" w:sz="0" w:space="0" w:color="auto"/>
            <w:left w:val="none" w:sz="0" w:space="0" w:color="auto"/>
            <w:bottom w:val="none" w:sz="0" w:space="0" w:color="auto"/>
            <w:right w:val="none" w:sz="0" w:space="0" w:color="auto"/>
          </w:divBdr>
        </w:div>
        <w:div w:id="1966546537">
          <w:marLeft w:val="480"/>
          <w:marRight w:val="0"/>
          <w:marTop w:val="0"/>
          <w:marBottom w:val="0"/>
          <w:divBdr>
            <w:top w:val="none" w:sz="0" w:space="0" w:color="auto"/>
            <w:left w:val="none" w:sz="0" w:space="0" w:color="auto"/>
            <w:bottom w:val="none" w:sz="0" w:space="0" w:color="auto"/>
            <w:right w:val="none" w:sz="0" w:space="0" w:color="auto"/>
          </w:divBdr>
        </w:div>
        <w:div w:id="870607110">
          <w:marLeft w:val="480"/>
          <w:marRight w:val="0"/>
          <w:marTop w:val="0"/>
          <w:marBottom w:val="0"/>
          <w:divBdr>
            <w:top w:val="none" w:sz="0" w:space="0" w:color="auto"/>
            <w:left w:val="none" w:sz="0" w:space="0" w:color="auto"/>
            <w:bottom w:val="none" w:sz="0" w:space="0" w:color="auto"/>
            <w:right w:val="none" w:sz="0" w:space="0" w:color="auto"/>
          </w:divBdr>
        </w:div>
        <w:div w:id="910038439">
          <w:marLeft w:val="480"/>
          <w:marRight w:val="0"/>
          <w:marTop w:val="0"/>
          <w:marBottom w:val="0"/>
          <w:divBdr>
            <w:top w:val="none" w:sz="0" w:space="0" w:color="auto"/>
            <w:left w:val="none" w:sz="0" w:space="0" w:color="auto"/>
            <w:bottom w:val="none" w:sz="0" w:space="0" w:color="auto"/>
            <w:right w:val="none" w:sz="0" w:space="0" w:color="auto"/>
          </w:divBdr>
        </w:div>
        <w:div w:id="761994041">
          <w:marLeft w:val="480"/>
          <w:marRight w:val="0"/>
          <w:marTop w:val="0"/>
          <w:marBottom w:val="0"/>
          <w:divBdr>
            <w:top w:val="none" w:sz="0" w:space="0" w:color="auto"/>
            <w:left w:val="none" w:sz="0" w:space="0" w:color="auto"/>
            <w:bottom w:val="none" w:sz="0" w:space="0" w:color="auto"/>
            <w:right w:val="none" w:sz="0" w:space="0" w:color="auto"/>
          </w:divBdr>
        </w:div>
        <w:div w:id="1541894309">
          <w:marLeft w:val="480"/>
          <w:marRight w:val="0"/>
          <w:marTop w:val="0"/>
          <w:marBottom w:val="0"/>
          <w:divBdr>
            <w:top w:val="none" w:sz="0" w:space="0" w:color="auto"/>
            <w:left w:val="none" w:sz="0" w:space="0" w:color="auto"/>
            <w:bottom w:val="none" w:sz="0" w:space="0" w:color="auto"/>
            <w:right w:val="none" w:sz="0" w:space="0" w:color="auto"/>
          </w:divBdr>
        </w:div>
        <w:div w:id="271017862">
          <w:marLeft w:val="480"/>
          <w:marRight w:val="0"/>
          <w:marTop w:val="0"/>
          <w:marBottom w:val="0"/>
          <w:divBdr>
            <w:top w:val="none" w:sz="0" w:space="0" w:color="auto"/>
            <w:left w:val="none" w:sz="0" w:space="0" w:color="auto"/>
            <w:bottom w:val="none" w:sz="0" w:space="0" w:color="auto"/>
            <w:right w:val="none" w:sz="0" w:space="0" w:color="auto"/>
          </w:divBdr>
        </w:div>
        <w:div w:id="809589661">
          <w:marLeft w:val="480"/>
          <w:marRight w:val="0"/>
          <w:marTop w:val="0"/>
          <w:marBottom w:val="0"/>
          <w:divBdr>
            <w:top w:val="none" w:sz="0" w:space="0" w:color="auto"/>
            <w:left w:val="none" w:sz="0" w:space="0" w:color="auto"/>
            <w:bottom w:val="none" w:sz="0" w:space="0" w:color="auto"/>
            <w:right w:val="none" w:sz="0" w:space="0" w:color="auto"/>
          </w:divBdr>
        </w:div>
        <w:div w:id="1081606531">
          <w:marLeft w:val="480"/>
          <w:marRight w:val="0"/>
          <w:marTop w:val="0"/>
          <w:marBottom w:val="0"/>
          <w:divBdr>
            <w:top w:val="none" w:sz="0" w:space="0" w:color="auto"/>
            <w:left w:val="none" w:sz="0" w:space="0" w:color="auto"/>
            <w:bottom w:val="none" w:sz="0" w:space="0" w:color="auto"/>
            <w:right w:val="none" w:sz="0" w:space="0" w:color="auto"/>
          </w:divBdr>
        </w:div>
        <w:div w:id="5253274">
          <w:marLeft w:val="480"/>
          <w:marRight w:val="0"/>
          <w:marTop w:val="0"/>
          <w:marBottom w:val="0"/>
          <w:divBdr>
            <w:top w:val="none" w:sz="0" w:space="0" w:color="auto"/>
            <w:left w:val="none" w:sz="0" w:space="0" w:color="auto"/>
            <w:bottom w:val="none" w:sz="0" w:space="0" w:color="auto"/>
            <w:right w:val="none" w:sz="0" w:space="0" w:color="auto"/>
          </w:divBdr>
        </w:div>
        <w:div w:id="665086421">
          <w:marLeft w:val="480"/>
          <w:marRight w:val="0"/>
          <w:marTop w:val="0"/>
          <w:marBottom w:val="0"/>
          <w:divBdr>
            <w:top w:val="none" w:sz="0" w:space="0" w:color="auto"/>
            <w:left w:val="none" w:sz="0" w:space="0" w:color="auto"/>
            <w:bottom w:val="none" w:sz="0" w:space="0" w:color="auto"/>
            <w:right w:val="none" w:sz="0" w:space="0" w:color="auto"/>
          </w:divBdr>
        </w:div>
        <w:div w:id="812454871">
          <w:marLeft w:val="480"/>
          <w:marRight w:val="0"/>
          <w:marTop w:val="0"/>
          <w:marBottom w:val="0"/>
          <w:divBdr>
            <w:top w:val="none" w:sz="0" w:space="0" w:color="auto"/>
            <w:left w:val="none" w:sz="0" w:space="0" w:color="auto"/>
            <w:bottom w:val="none" w:sz="0" w:space="0" w:color="auto"/>
            <w:right w:val="none" w:sz="0" w:space="0" w:color="auto"/>
          </w:divBdr>
        </w:div>
        <w:div w:id="500586021">
          <w:marLeft w:val="480"/>
          <w:marRight w:val="0"/>
          <w:marTop w:val="0"/>
          <w:marBottom w:val="0"/>
          <w:divBdr>
            <w:top w:val="none" w:sz="0" w:space="0" w:color="auto"/>
            <w:left w:val="none" w:sz="0" w:space="0" w:color="auto"/>
            <w:bottom w:val="none" w:sz="0" w:space="0" w:color="auto"/>
            <w:right w:val="none" w:sz="0" w:space="0" w:color="auto"/>
          </w:divBdr>
        </w:div>
        <w:div w:id="1604455365">
          <w:marLeft w:val="480"/>
          <w:marRight w:val="0"/>
          <w:marTop w:val="0"/>
          <w:marBottom w:val="0"/>
          <w:divBdr>
            <w:top w:val="none" w:sz="0" w:space="0" w:color="auto"/>
            <w:left w:val="none" w:sz="0" w:space="0" w:color="auto"/>
            <w:bottom w:val="none" w:sz="0" w:space="0" w:color="auto"/>
            <w:right w:val="none" w:sz="0" w:space="0" w:color="auto"/>
          </w:divBdr>
        </w:div>
        <w:div w:id="531960850">
          <w:marLeft w:val="480"/>
          <w:marRight w:val="0"/>
          <w:marTop w:val="0"/>
          <w:marBottom w:val="0"/>
          <w:divBdr>
            <w:top w:val="none" w:sz="0" w:space="0" w:color="auto"/>
            <w:left w:val="none" w:sz="0" w:space="0" w:color="auto"/>
            <w:bottom w:val="none" w:sz="0" w:space="0" w:color="auto"/>
            <w:right w:val="none" w:sz="0" w:space="0" w:color="auto"/>
          </w:divBdr>
        </w:div>
        <w:div w:id="78406839">
          <w:marLeft w:val="480"/>
          <w:marRight w:val="0"/>
          <w:marTop w:val="0"/>
          <w:marBottom w:val="0"/>
          <w:divBdr>
            <w:top w:val="none" w:sz="0" w:space="0" w:color="auto"/>
            <w:left w:val="none" w:sz="0" w:space="0" w:color="auto"/>
            <w:bottom w:val="none" w:sz="0" w:space="0" w:color="auto"/>
            <w:right w:val="none" w:sz="0" w:space="0" w:color="auto"/>
          </w:divBdr>
        </w:div>
        <w:div w:id="1726367563">
          <w:marLeft w:val="480"/>
          <w:marRight w:val="0"/>
          <w:marTop w:val="0"/>
          <w:marBottom w:val="0"/>
          <w:divBdr>
            <w:top w:val="none" w:sz="0" w:space="0" w:color="auto"/>
            <w:left w:val="none" w:sz="0" w:space="0" w:color="auto"/>
            <w:bottom w:val="none" w:sz="0" w:space="0" w:color="auto"/>
            <w:right w:val="none" w:sz="0" w:space="0" w:color="auto"/>
          </w:divBdr>
        </w:div>
        <w:div w:id="898370807">
          <w:marLeft w:val="480"/>
          <w:marRight w:val="0"/>
          <w:marTop w:val="0"/>
          <w:marBottom w:val="0"/>
          <w:divBdr>
            <w:top w:val="none" w:sz="0" w:space="0" w:color="auto"/>
            <w:left w:val="none" w:sz="0" w:space="0" w:color="auto"/>
            <w:bottom w:val="none" w:sz="0" w:space="0" w:color="auto"/>
            <w:right w:val="none" w:sz="0" w:space="0" w:color="auto"/>
          </w:divBdr>
        </w:div>
        <w:div w:id="1629238081">
          <w:marLeft w:val="480"/>
          <w:marRight w:val="0"/>
          <w:marTop w:val="0"/>
          <w:marBottom w:val="0"/>
          <w:divBdr>
            <w:top w:val="none" w:sz="0" w:space="0" w:color="auto"/>
            <w:left w:val="none" w:sz="0" w:space="0" w:color="auto"/>
            <w:bottom w:val="none" w:sz="0" w:space="0" w:color="auto"/>
            <w:right w:val="none" w:sz="0" w:space="0" w:color="auto"/>
          </w:divBdr>
        </w:div>
        <w:div w:id="1449205190">
          <w:marLeft w:val="480"/>
          <w:marRight w:val="0"/>
          <w:marTop w:val="0"/>
          <w:marBottom w:val="0"/>
          <w:divBdr>
            <w:top w:val="none" w:sz="0" w:space="0" w:color="auto"/>
            <w:left w:val="none" w:sz="0" w:space="0" w:color="auto"/>
            <w:bottom w:val="none" w:sz="0" w:space="0" w:color="auto"/>
            <w:right w:val="none" w:sz="0" w:space="0" w:color="auto"/>
          </w:divBdr>
        </w:div>
        <w:div w:id="1423838313">
          <w:marLeft w:val="480"/>
          <w:marRight w:val="0"/>
          <w:marTop w:val="0"/>
          <w:marBottom w:val="0"/>
          <w:divBdr>
            <w:top w:val="none" w:sz="0" w:space="0" w:color="auto"/>
            <w:left w:val="none" w:sz="0" w:space="0" w:color="auto"/>
            <w:bottom w:val="none" w:sz="0" w:space="0" w:color="auto"/>
            <w:right w:val="none" w:sz="0" w:space="0" w:color="auto"/>
          </w:divBdr>
        </w:div>
        <w:div w:id="737359655">
          <w:marLeft w:val="480"/>
          <w:marRight w:val="0"/>
          <w:marTop w:val="0"/>
          <w:marBottom w:val="0"/>
          <w:divBdr>
            <w:top w:val="none" w:sz="0" w:space="0" w:color="auto"/>
            <w:left w:val="none" w:sz="0" w:space="0" w:color="auto"/>
            <w:bottom w:val="none" w:sz="0" w:space="0" w:color="auto"/>
            <w:right w:val="none" w:sz="0" w:space="0" w:color="auto"/>
          </w:divBdr>
        </w:div>
        <w:div w:id="1519125356">
          <w:marLeft w:val="480"/>
          <w:marRight w:val="0"/>
          <w:marTop w:val="0"/>
          <w:marBottom w:val="0"/>
          <w:divBdr>
            <w:top w:val="none" w:sz="0" w:space="0" w:color="auto"/>
            <w:left w:val="none" w:sz="0" w:space="0" w:color="auto"/>
            <w:bottom w:val="none" w:sz="0" w:space="0" w:color="auto"/>
            <w:right w:val="none" w:sz="0" w:space="0" w:color="auto"/>
          </w:divBdr>
        </w:div>
        <w:div w:id="1502038454">
          <w:marLeft w:val="480"/>
          <w:marRight w:val="0"/>
          <w:marTop w:val="0"/>
          <w:marBottom w:val="0"/>
          <w:divBdr>
            <w:top w:val="none" w:sz="0" w:space="0" w:color="auto"/>
            <w:left w:val="none" w:sz="0" w:space="0" w:color="auto"/>
            <w:bottom w:val="none" w:sz="0" w:space="0" w:color="auto"/>
            <w:right w:val="none" w:sz="0" w:space="0" w:color="auto"/>
          </w:divBdr>
        </w:div>
        <w:div w:id="2075736474">
          <w:marLeft w:val="480"/>
          <w:marRight w:val="0"/>
          <w:marTop w:val="0"/>
          <w:marBottom w:val="0"/>
          <w:divBdr>
            <w:top w:val="none" w:sz="0" w:space="0" w:color="auto"/>
            <w:left w:val="none" w:sz="0" w:space="0" w:color="auto"/>
            <w:bottom w:val="none" w:sz="0" w:space="0" w:color="auto"/>
            <w:right w:val="none" w:sz="0" w:space="0" w:color="auto"/>
          </w:divBdr>
        </w:div>
        <w:div w:id="1919367485">
          <w:marLeft w:val="480"/>
          <w:marRight w:val="0"/>
          <w:marTop w:val="0"/>
          <w:marBottom w:val="0"/>
          <w:divBdr>
            <w:top w:val="none" w:sz="0" w:space="0" w:color="auto"/>
            <w:left w:val="none" w:sz="0" w:space="0" w:color="auto"/>
            <w:bottom w:val="none" w:sz="0" w:space="0" w:color="auto"/>
            <w:right w:val="none" w:sz="0" w:space="0" w:color="auto"/>
          </w:divBdr>
        </w:div>
        <w:div w:id="1980643533">
          <w:marLeft w:val="480"/>
          <w:marRight w:val="0"/>
          <w:marTop w:val="0"/>
          <w:marBottom w:val="0"/>
          <w:divBdr>
            <w:top w:val="none" w:sz="0" w:space="0" w:color="auto"/>
            <w:left w:val="none" w:sz="0" w:space="0" w:color="auto"/>
            <w:bottom w:val="none" w:sz="0" w:space="0" w:color="auto"/>
            <w:right w:val="none" w:sz="0" w:space="0" w:color="auto"/>
          </w:divBdr>
        </w:div>
        <w:div w:id="539435158">
          <w:marLeft w:val="480"/>
          <w:marRight w:val="0"/>
          <w:marTop w:val="0"/>
          <w:marBottom w:val="0"/>
          <w:divBdr>
            <w:top w:val="none" w:sz="0" w:space="0" w:color="auto"/>
            <w:left w:val="none" w:sz="0" w:space="0" w:color="auto"/>
            <w:bottom w:val="none" w:sz="0" w:space="0" w:color="auto"/>
            <w:right w:val="none" w:sz="0" w:space="0" w:color="auto"/>
          </w:divBdr>
        </w:div>
        <w:div w:id="501746840">
          <w:marLeft w:val="480"/>
          <w:marRight w:val="0"/>
          <w:marTop w:val="0"/>
          <w:marBottom w:val="0"/>
          <w:divBdr>
            <w:top w:val="none" w:sz="0" w:space="0" w:color="auto"/>
            <w:left w:val="none" w:sz="0" w:space="0" w:color="auto"/>
            <w:bottom w:val="none" w:sz="0" w:space="0" w:color="auto"/>
            <w:right w:val="none" w:sz="0" w:space="0" w:color="auto"/>
          </w:divBdr>
        </w:div>
        <w:div w:id="870341467">
          <w:marLeft w:val="480"/>
          <w:marRight w:val="0"/>
          <w:marTop w:val="0"/>
          <w:marBottom w:val="0"/>
          <w:divBdr>
            <w:top w:val="none" w:sz="0" w:space="0" w:color="auto"/>
            <w:left w:val="none" w:sz="0" w:space="0" w:color="auto"/>
            <w:bottom w:val="none" w:sz="0" w:space="0" w:color="auto"/>
            <w:right w:val="none" w:sz="0" w:space="0" w:color="auto"/>
          </w:divBdr>
        </w:div>
        <w:div w:id="1415859382">
          <w:marLeft w:val="480"/>
          <w:marRight w:val="0"/>
          <w:marTop w:val="0"/>
          <w:marBottom w:val="0"/>
          <w:divBdr>
            <w:top w:val="none" w:sz="0" w:space="0" w:color="auto"/>
            <w:left w:val="none" w:sz="0" w:space="0" w:color="auto"/>
            <w:bottom w:val="none" w:sz="0" w:space="0" w:color="auto"/>
            <w:right w:val="none" w:sz="0" w:space="0" w:color="auto"/>
          </w:divBdr>
        </w:div>
        <w:div w:id="202250420">
          <w:marLeft w:val="480"/>
          <w:marRight w:val="0"/>
          <w:marTop w:val="0"/>
          <w:marBottom w:val="0"/>
          <w:divBdr>
            <w:top w:val="none" w:sz="0" w:space="0" w:color="auto"/>
            <w:left w:val="none" w:sz="0" w:space="0" w:color="auto"/>
            <w:bottom w:val="none" w:sz="0" w:space="0" w:color="auto"/>
            <w:right w:val="none" w:sz="0" w:space="0" w:color="auto"/>
          </w:divBdr>
        </w:div>
        <w:div w:id="934482398">
          <w:marLeft w:val="480"/>
          <w:marRight w:val="0"/>
          <w:marTop w:val="0"/>
          <w:marBottom w:val="0"/>
          <w:divBdr>
            <w:top w:val="none" w:sz="0" w:space="0" w:color="auto"/>
            <w:left w:val="none" w:sz="0" w:space="0" w:color="auto"/>
            <w:bottom w:val="none" w:sz="0" w:space="0" w:color="auto"/>
            <w:right w:val="none" w:sz="0" w:space="0" w:color="auto"/>
          </w:divBdr>
        </w:div>
        <w:div w:id="2079135490">
          <w:marLeft w:val="480"/>
          <w:marRight w:val="0"/>
          <w:marTop w:val="0"/>
          <w:marBottom w:val="0"/>
          <w:divBdr>
            <w:top w:val="none" w:sz="0" w:space="0" w:color="auto"/>
            <w:left w:val="none" w:sz="0" w:space="0" w:color="auto"/>
            <w:bottom w:val="none" w:sz="0" w:space="0" w:color="auto"/>
            <w:right w:val="none" w:sz="0" w:space="0" w:color="auto"/>
          </w:divBdr>
        </w:div>
        <w:div w:id="643315176">
          <w:marLeft w:val="480"/>
          <w:marRight w:val="0"/>
          <w:marTop w:val="0"/>
          <w:marBottom w:val="0"/>
          <w:divBdr>
            <w:top w:val="none" w:sz="0" w:space="0" w:color="auto"/>
            <w:left w:val="none" w:sz="0" w:space="0" w:color="auto"/>
            <w:bottom w:val="none" w:sz="0" w:space="0" w:color="auto"/>
            <w:right w:val="none" w:sz="0" w:space="0" w:color="auto"/>
          </w:divBdr>
        </w:div>
        <w:div w:id="435058901">
          <w:marLeft w:val="480"/>
          <w:marRight w:val="0"/>
          <w:marTop w:val="0"/>
          <w:marBottom w:val="0"/>
          <w:divBdr>
            <w:top w:val="none" w:sz="0" w:space="0" w:color="auto"/>
            <w:left w:val="none" w:sz="0" w:space="0" w:color="auto"/>
            <w:bottom w:val="none" w:sz="0" w:space="0" w:color="auto"/>
            <w:right w:val="none" w:sz="0" w:space="0" w:color="auto"/>
          </w:divBdr>
        </w:div>
        <w:div w:id="1092898073">
          <w:marLeft w:val="480"/>
          <w:marRight w:val="0"/>
          <w:marTop w:val="0"/>
          <w:marBottom w:val="0"/>
          <w:divBdr>
            <w:top w:val="none" w:sz="0" w:space="0" w:color="auto"/>
            <w:left w:val="none" w:sz="0" w:space="0" w:color="auto"/>
            <w:bottom w:val="none" w:sz="0" w:space="0" w:color="auto"/>
            <w:right w:val="none" w:sz="0" w:space="0" w:color="auto"/>
          </w:divBdr>
        </w:div>
        <w:div w:id="1240672551">
          <w:marLeft w:val="480"/>
          <w:marRight w:val="0"/>
          <w:marTop w:val="0"/>
          <w:marBottom w:val="0"/>
          <w:divBdr>
            <w:top w:val="none" w:sz="0" w:space="0" w:color="auto"/>
            <w:left w:val="none" w:sz="0" w:space="0" w:color="auto"/>
            <w:bottom w:val="none" w:sz="0" w:space="0" w:color="auto"/>
            <w:right w:val="none" w:sz="0" w:space="0" w:color="auto"/>
          </w:divBdr>
        </w:div>
        <w:div w:id="1265113708">
          <w:marLeft w:val="480"/>
          <w:marRight w:val="0"/>
          <w:marTop w:val="0"/>
          <w:marBottom w:val="0"/>
          <w:divBdr>
            <w:top w:val="none" w:sz="0" w:space="0" w:color="auto"/>
            <w:left w:val="none" w:sz="0" w:space="0" w:color="auto"/>
            <w:bottom w:val="none" w:sz="0" w:space="0" w:color="auto"/>
            <w:right w:val="none" w:sz="0" w:space="0" w:color="auto"/>
          </w:divBdr>
        </w:div>
        <w:div w:id="584341022">
          <w:marLeft w:val="480"/>
          <w:marRight w:val="0"/>
          <w:marTop w:val="0"/>
          <w:marBottom w:val="0"/>
          <w:divBdr>
            <w:top w:val="none" w:sz="0" w:space="0" w:color="auto"/>
            <w:left w:val="none" w:sz="0" w:space="0" w:color="auto"/>
            <w:bottom w:val="none" w:sz="0" w:space="0" w:color="auto"/>
            <w:right w:val="none" w:sz="0" w:space="0" w:color="auto"/>
          </w:divBdr>
        </w:div>
        <w:div w:id="1338651733">
          <w:marLeft w:val="480"/>
          <w:marRight w:val="0"/>
          <w:marTop w:val="0"/>
          <w:marBottom w:val="0"/>
          <w:divBdr>
            <w:top w:val="none" w:sz="0" w:space="0" w:color="auto"/>
            <w:left w:val="none" w:sz="0" w:space="0" w:color="auto"/>
            <w:bottom w:val="none" w:sz="0" w:space="0" w:color="auto"/>
            <w:right w:val="none" w:sz="0" w:space="0" w:color="auto"/>
          </w:divBdr>
        </w:div>
      </w:divsChild>
    </w:div>
    <w:div w:id="756168153">
      <w:bodyDiv w:val="1"/>
      <w:marLeft w:val="0"/>
      <w:marRight w:val="0"/>
      <w:marTop w:val="0"/>
      <w:marBottom w:val="0"/>
      <w:divBdr>
        <w:top w:val="none" w:sz="0" w:space="0" w:color="auto"/>
        <w:left w:val="none" w:sz="0" w:space="0" w:color="auto"/>
        <w:bottom w:val="none" w:sz="0" w:space="0" w:color="auto"/>
        <w:right w:val="none" w:sz="0" w:space="0" w:color="auto"/>
      </w:divBdr>
      <w:divsChild>
        <w:div w:id="31806552">
          <w:marLeft w:val="480"/>
          <w:marRight w:val="0"/>
          <w:marTop w:val="0"/>
          <w:marBottom w:val="0"/>
          <w:divBdr>
            <w:top w:val="none" w:sz="0" w:space="0" w:color="auto"/>
            <w:left w:val="none" w:sz="0" w:space="0" w:color="auto"/>
            <w:bottom w:val="none" w:sz="0" w:space="0" w:color="auto"/>
            <w:right w:val="none" w:sz="0" w:space="0" w:color="auto"/>
          </w:divBdr>
        </w:div>
        <w:div w:id="1210875202">
          <w:marLeft w:val="480"/>
          <w:marRight w:val="0"/>
          <w:marTop w:val="0"/>
          <w:marBottom w:val="0"/>
          <w:divBdr>
            <w:top w:val="none" w:sz="0" w:space="0" w:color="auto"/>
            <w:left w:val="none" w:sz="0" w:space="0" w:color="auto"/>
            <w:bottom w:val="none" w:sz="0" w:space="0" w:color="auto"/>
            <w:right w:val="none" w:sz="0" w:space="0" w:color="auto"/>
          </w:divBdr>
        </w:div>
        <w:div w:id="53282386">
          <w:marLeft w:val="480"/>
          <w:marRight w:val="0"/>
          <w:marTop w:val="0"/>
          <w:marBottom w:val="0"/>
          <w:divBdr>
            <w:top w:val="none" w:sz="0" w:space="0" w:color="auto"/>
            <w:left w:val="none" w:sz="0" w:space="0" w:color="auto"/>
            <w:bottom w:val="none" w:sz="0" w:space="0" w:color="auto"/>
            <w:right w:val="none" w:sz="0" w:space="0" w:color="auto"/>
          </w:divBdr>
        </w:div>
        <w:div w:id="129127867">
          <w:marLeft w:val="480"/>
          <w:marRight w:val="0"/>
          <w:marTop w:val="0"/>
          <w:marBottom w:val="0"/>
          <w:divBdr>
            <w:top w:val="none" w:sz="0" w:space="0" w:color="auto"/>
            <w:left w:val="none" w:sz="0" w:space="0" w:color="auto"/>
            <w:bottom w:val="none" w:sz="0" w:space="0" w:color="auto"/>
            <w:right w:val="none" w:sz="0" w:space="0" w:color="auto"/>
          </w:divBdr>
        </w:div>
        <w:div w:id="1991909923">
          <w:marLeft w:val="480"/>
          <w:marRight w:val="0"/>
          <w:marTop w:val="0"/>
          <w:marBottom w:val="0"/>
          <w:divBdr>
            <w:top w:val="none" w:sz="0" w:space="0" w:color="auto"/>
            <w:left w:val="none" w:sz="0" w:space="0" w:color="auto"/>
            <w:bottom w:val="none" w:sz="0" w:space="0" w:color="auto"/>
            <w:right w:val="none" w:sz="0" w:space="0" w:color="auto"/>
          </w:divBdr>
        </w:div>
        <w:div w:id="837577413">
          <w:marLeft w:val="480"/>
          <w:marRight w:val="0"/>
          <w:marTop w:val="0"/>
          <w:marBottom w:val="0"/>
          <w:divBdr>
            <w:top w:val="none" w:sz="0" w:space="0" w:color="auto"/>
            <w:left w:val="none" w:sz="0" w:space="0" w:color="auto"/>
            <w:bottom w:val="none" w:sz="0" w:space="0" w:color="auto"/>
            <w:right w:val="none" w:sz="0" w:space="0" w:color="auto"/>
          </w:divBdr>
        </w:div>
        <w:div w:id="978850948">
          <w:marLeft w:val="480"/>
          <w:marRight w:val="0"/>
          <w:marTop w:val="0"/>
          <w:marBottom w:val="0"/>
          <w:divBdr>
            <w:top w:val="none" w:sz="0" w:space="0" w:color="auto"/>
            <w:left w:val="none" w:sz="0" w:space="0" w:color="auto"/>
            <w:bottom w:val="none" w:sz="0" w:space="0" w:color="auto"/>
            <w:right w:val="none" w:sz="0" w:space="0" w:color="auto"/>
          </w:divBdr>
        </w:div>
        <w:div w:id="120802709">
          <w:marLeft w:val="480"/>
          <w:marRight w:val="0"/>
          <w:marTop w:val="0"/>
          <w:marBottom w:val="0"/>
          <w:divBdr>
            <w:top w:val="none" w:sz="0" w:space="0" w:color="auto"/>
            <w:left w:val="none" w:sz="0" w:space="0" w:color="auto"/>
            <w:bottom w:val="none" w:sz="0" w:space="0" w:color="auto"/>
            <w:right w:val="none" w:sz="0" w:space="0" w:color="auto"/>
          </w:divBdr>
        </w:div>
        <w:div w:id="2009405900">
          <w:marLeft w:val="480"/>
          <w:marRight w:val="0"/>
          <w:marTop w:val="0"/>
          <w:marBottom w:val="0"/>
          <w:divBdr>
            <w:top w:val="none" w:sz="0" w:space="0" w:color="auto"/>
            <w:left w:val="none" w:sz="0" w:space="0" w:color="auto"/>
            <w:bottom w:val="none" w:sz="0" w:space="0" w:color="auto"/>
            <w:right w:val="none" w:sz="0" w:space="0" w:color="auto"/>
          </w:divBdr>
        </w:div>
        <w:div w:id="1105463435">
          <w:marLeft w:val="480"/>
          <w:marRight w:val="0"/>
          <w:marTop w:val="0"/>
          <w:marBottom w:val="0"/>
          <w:divBdr>
            <w:top w:val="none" w:sz="0" w:space="0" w:color="auto"/>
            <w:left w:val="none" w:sz="0" w:space="0" w:color="auto"/>
            <w:bottom w:val="none" w:sz="0" w:space="0" w:color="auto"/>
            <w:right w:val="none" w:sz="0" w:space="0" w:color="auto"/>
          </w:divBdr>
        </w:div>
        <w:div w:id="993872288">
          <w:marLeft w:val="480"/>
          <w:marRight w:val="0"/>
          <w:marTop w:val="0"/>
          <w:marBottom w:val="0"/>
          <w:divBdr>
            <w:top w:val="none" w:sz="0" w:space="0" w:color="auto"/>
            <w:left w:val="none" w:sz="0" w:space="0" w:color="auto"/>
            <w:bottom w:val="none" w:sz="0" w:space="0" w:color="auto"/>
            <w:right w:val="none" w:sz="0" w:space="0" w:color="auto"/>
          </w:divBdr>
        </w:div>
        <w:div w:id="225190163">
          <w:marLeft w:val="480"/>
          <w:marRight w:val="0"/>
          <w:marTop w:val="0"/>
          <w:marBottom w:val="0"/>
          <w:divBdr>
            <w:top w:val="none" w:sz="0" w:space="0" w:color="auto"/>
            <w:left w:val="none" w:sz="0" w:space="0" w:color="auto"/>
            <w:bottom w:val="none" w:sz="0" w:space="0" w:color="auto"/>
            <w:right w:val="none" w:sz="0" w:space="0" w:color="auto"/>
          </w:divBdr>
        </w:div>
        <w:div w:id="1507137622">
          <w:marLeft w:val="480"/>
          <w:marRight w:val="0"/>
          <w:marTop w:val="0"/>
          <w:marBottom w:val="0"/>
          <w:divBdr>
            <w:top w:val="none" w:sz="0" w:space="0" w:color="auto"/>
            <w:left w:val="none" w:sz="0" w:space="0" w:color="auto"/>
            <w:bottom w:val="none" w:sz="0" w:space="0" w:color="auto"/>
            <w:right w:val="none" w:sz="0" w:space="0" w:color="auto"/>
          </w:divBdr>
        </w:div>
        <w:div w:id="614140060">
          <w:marLeft w:val="480"/>
          <w:marRight w:val="0"/>
          <w:marTop w:val="0"/>
          <w:marBottom w:val="0"/>
          <w:divBdr>
            <w:top w:val="none" w:sz="0" w:space="0" w:color="auto"/>
            <w:left w:val="none" w:sz="0" w:space="0" w:color="auto"/>
            <w:bottom w:val="none" w:sz="0" w:space="0" w:color="auto"/>
            <w:right w:val="none" w:sz="0" w:space="0" w:color="auto"/>
          </w:divBdr>
        </w:div>
        <w:div w:id="1520967137">
          <w:marLeft w:val="480"/>
          <w:marRight w:val="0"/>
          <w:marTop w:val="0"/>
          <w:marBottom w:val="0"/>
          <w:divBdr>
            <w:top w:val="none" w:sz="0" w:space="0" w:color="auto"/>
            <w:left w:val="none" w:sz="0" w:space="0" w:color="auto"/>
            <w:bottom w:val="none" w:sz="0" w:space="0" w:color="auto"/>
            <w:right w:val="none" w:sz="0" w:space="0" w:color="auto"/>
          </w:divBdr>
        </w:div>
        <w:div w:id="1564023541">
          <w:marLeft w:val="480"/>
          <w:marRight w:val="0"/>
          <w:marTop w:val="0"/>
          <w:marBottom w:val="0"/>
          <w:divBdr>
            <w:top w:val="none" w:sz="0" w:space="0" w:color="auto"/>
            <w:left w:val="none" w:sz="0" w:space="0" w:color="auto"/>
            <w:bottom w:val="none" w:sz="0" w:space="0" w:color="auto"/>
            <w:right w:val="none" w:sz="0" w:space="0" w:color="auto"/>
          </w:divBdr>
        </w:div>
        <w:div w:id="1099259535">
          <w:marLeft w:val="480"/>
          <w:marRight w:val="0"/>
          <w:marTop w:val="0"/>
          <w:marBottom w:val="0"/>
          <w:divBdr>
            <w:top w:val="none" w:sz="0" w:space="0" w:color="auto"/>
            <w:left w:val="none" w:sz="0" w:space="0" w:color="auto"/>
            <w:bottom w:val="none" w:sz="0" w:space="0" w:color="auto"/>
            <w:right w:val="none" w:sz="0" w:space="0" w:color="auto"/>
          </w:divBdr>
        </w:div>
        <w:div w:id="631326729">
          <w:marLeft w:val="480"/>
          <w:marRight w:val="0"/>
          <w:marTop w:val="0"/>
          <w:marBottom w:val="0"/>
          <w:divBdr>
            <w:top w:val="none" w:sz="0" w:space="0" w:color="auto"/>
            <w:left w:val="none" w:sz="0" w:space="0" w:color="auto"/>
            <w:bottom w:val="none" w:sz="0" w:space="0" w:color="auto"/>
            <w:right w:val="none" w:sz="0" w:space="0" w:color="auto"/>
          </w:divBdr>
        </w:div>
        <w:div w:id="660813622">
          <w:marLeft w:val="480"/>
          <w:marRight w:val="0"/>
          <w:marTop w:val="0"/>
          <w:marBottom w:val="0"/>
          <w:divBdr>
            <w:top w:val="none" w:sz="0" w:space="0" w:color="auto"/>
            <w:left w:val="none" w:sz="0" w:space="0" w:color="auto"/>
            <w:bottom w:val="none" w:sz="0" w:space="0" w:color="auto"/>
            <w:right w:val="none" w:sz="0" w:space="0" w:color="auto"/>
          </w:divBdr>
        </w:div>
        <w:div w:id="537470571">
          <w:marLeft w:val="480"/>
          <w:marRight w:val="0"/>
          <w:marTop w:val="0"/>
          <w:marBottom w:val="0"/>
          <w:divBdr>
            <w:top w:val="none" w:sz="0" w:space="0" w:color="auto"/>
            <w:left w:val="none" w:sz="0" w:space="0" w:color="auto"/>
            <w:bottom w:val="none" w:sz="0" w:space="0" w:color="auto"/>
            <w:right w:val="none" w:sz="0" w:space="0" w:color="auto"/>
          </w:divBdr>
        </w:div>
        <w:div w:id="2086485119">
          <w:marLeft w:val="480"/>
          <w:marRight w:val="0"/>
          <w:marTop w:val="0"/>
          <w:marBottom w:val="0"/>
          <w:divBdr>
            <w:top w:val="none" w:sz="0" w:space="0" w:color="auto"/>
            <w:left w:val="none" w:sz="0" w:space="0" w:color="auto"/>
            <w:bottom w:val="none" w:sz="0" w:space="0" w:color="auto"/>
            <w:right w:val="none" w:sz="0" w:space="0" w:color="auto"/>
          </w:divBdr>
        </w:div>
        <w:div w:id="1757902536">
          <w:marLeft w:val="480"/>
          <w:marRight w:val="0"/>
          <w:marTop w:val="0"/>
          <w:marBottom w:val="0"/>
          <w:divBdr>
            <w:top w:val="none" w:sz="0" w:space="0" w:color="auto"/>
            <w:left w:val="none" w:sz="0" w:space="0" w:color="auto"/>
            <w:bottom w:val="none" w:sz="0" w:space="0" w:color="auto"/>
            <w:right w:val="none" w:sz="0" w:space="0" w:color="auto"/>
          </w:divBdr>
        </w:div>
        <w:div w:id="1925066911">
          <w:marLeft w:val="480"/>
          <w:marRight w:val="0"/>
          <w:marTop w:val="0"/>
          <w:marBottom w:val="0"/>
          <w:divBdr>
            <w:top w:val="none" w:sz="0" w:space="0" w:color="auto"/>
            <w:left w:val="none" w:sz="0" w:space="0" w:color="auto"/>
            <w:bottom w:val="none" w:sz="0" w:space="0" w:color="auto"/>
            <w:right w:val="none" w:sz="0" w:space="0" w:color="auto"/>
          </w:divBdr>
        </w:div>
        <w:div w:id="1397777796">
          <w:marLeft w:val="480"/>
          <w:marRight w:val="0"/>
          <w:marTop w:val="0"/>
          <w:marBottom w:val="0"/>
          <w:divBdr>
            <w:top w:val="none" w:sz="0" w:space="0" w:color="auto"/>
            <w:left w:val="none" w:sz="0" w:space="0" w:color="auto"/>
            <w:bottom w:val="none" w:sz="0" w:space="0" w:color="auto"/>
            <w:right w:val="none" w:sz="0" w:space="0" w:color="auto"/>
          </w:divBdr>
        </w:div>
        <w:div w:id="313264578">
          <w:marLeft w:val="480"/>
          <w:marRight w:val="0"/>
          <w:marTop w:val="0"/>
          <w:marBottom w:val="0"/>
          <w:divBdr>
            <w:top w:val="none" w:sz="0" w:space="0" w:color="auto"/>
            <w:left w:val="none" w:sz="0" w:space="0" w:color="auto"/>
            <w:bottom w:val="none" w:sz="0" w:space="0" w:color="auto"/>
            <w:right w:val="none" w:sz="0" w:space="0" w:color="auto"/>
          </w:divBdr>
        </w:div>
        <w:div w:id="1482230661">
          <w:marLeft w:val="480"/>
          <w:marRight w:val="0"/>
          <w:marTop w:val="0"/>
          <w:marBottom w:val="0"/>
          <w:divBdr>
            <w:top w:val="none" w:sz="0" w:space="0" w:color="auto"/>
            <w:left w:val="none" w:sz="0" w:space="0" w:color="auto"/>
            <w:bottom w:val="none" w:sz="0" w:space="0" w:color="auto"/>
            <w:right w:val="none" w:sz="0" w:space="0" w:color="auto"/>
          </w:divBdr>
        </w:div>
        <w:div w:id="106698370">
          <w:marLeft w:val="480"/>
          <w:marRight w:val="0"/>
          <w:marTop w:val="0"/>
          <w:marBottom w:val="0"/>
          <w:divBdr>
            <w:top w:val="none" w:sz="0" w:space="0" w:color="auto"/>
            <w:left w:val="none" w:sz="0" w:space="0" w:color="auto"/>
            <w:bottom w:val="none" w:sz="0" w:space="0" w:color="auto"/>
            <w:right w:val="none" w:sz="0" w:space="0" w:color="auto"/>
          </w:divBdr>
        </w:div>
        <w:div w:id="78186578">
          <w:marLeft w:val="480"/>
          <w:marRight w:val="0"/>
          <w:marTop w:val="0"/>
          <w:marBottom w:val="0"/>
          <w:divBdr>
            <w:top w:val="none" w:sz="0" w:space="0" w:color="auto"/>
            <w:left w:val="none" w:sz="0" w:space="0" w:color="auto"/>
            <w:bottom w:val="none" w:sz="0" w:space="0" w:color="auto"/>
            <w:right w:val="none" w:sz="0" w:space="0" w:color="auto"/>
          </w:divBdr>
        </w:div>
        <w:div w:id="766659682">
          <w:marLeft w:val="480"/>
          <w:marRight w:val="0"/>
          <w:marTop w:val="0"/>
          <w:marBottom w:val="0"/>
          <w:divBdr>
            <w:top w:val="none" w:sz="0" w:space="0" w:color="auto"/>
            <w:left w:val="none" w:sz="0" w:space="0" w:color="auto"/>
            <w:bottom w:val="none" w:sz="0" w:space="0" w:color="auto"/>
            <w:right w:val="none" w:sz="0" w:space="0" w:color="auto"/>
          </w:divBdr>
        </w:div>
        <w:div w:id="2049639278">
          <w:marLeft w:val="480"/>
          <w:marRight w:val="0"/>
          <w:marTop w:val="0"/>
          <w:marBottom w:val="0"/>
          <w:divBdr>
            <w:top w:val="none" w:sz="0" w:space="0" w:color="auto"/>
            <w:left w:val="none" w:sz="0" w:space="0" w:color="auto"/>
            <w:bottom w:val="none" w:sz="0" w:space="0" w:color="auto"/>
            <w:right w:val="none" w:sz="0" w:space="0" w:color="auto"/>
          </w:divBdr>
        </w:div>
        <w:div w:id="216281029">
          <w:marLeft w:val="480"/>
          <w:marRight w:val="0"/>
          <w:marTop w:val="0"/>
          <w:marBottom w:val="0"/>
          <w:divBdr>
            <w:top w:val="none" w:sz="0" w:space="0" w:color="auto"/>
            <w:left w:val="none" w:sz="0" w:space="0" w:color="auto"/>
            <w:bottom w:val="none" w:sz="0" w:space="0" w:color="auto"/>
            <w:right w:val="none" w:sz="0" w:space="0" w:color="auto"/>
          </w:divBdr>
        </w:div>
        <w:div w:id="674309511">
          <w:marLeft w:val="480"/>
          <w:marRight w:val="0"/>
          <w:marTop w:val="0"/>
          <w:marBottom w:val="0"/>
          <w:divBdr>
            <w:top w:val="none" w:sz="0" w:space="0" w:color="auto"/>
            <w:left w:val="none" w:sz="0" w:space="0" w:color="auto"/>
            <w:bottom w:val="none" w:sz="0" w:space="0" w:color="auto"/>
            <w:right w:val="none" w:sz="0" w:space="0" w:color="auto"/>
          </w:divBdr>
        </w:div>
        <w:div w:id="1179277936">
          <w:marLeft w:val="480"/>
          <w:marRight w:val="0"/>
          <w:marTop w:val="0"/>
          <w:marBottom w:val="0"/>
          <w:divBdr>
            <w:top w:val="none" w:sz="0" w:space="0" w:color="auto"/>
            <w:left w:val="none" w:sz="0" w:space="0" w:color="auto"/>
            <w:bottom w:val="none" w:sz="0" w:space="0" w:color="auto"/>
            <w:right w:val="none" w:sz="0" w:space="0" w:color="auto"/>
          </w:divBdr>
        </w:div>
        <w:div w:id="387725636">
          <w:marLeft w:val="480"/>
          <w:marRight w:val="0"/>
          <w:marTop w:val="0"/>
          <w:marBottom w:val="0"/>
          <w:divBdr>
            <w:top w:val="none" w:sz="0" w:space="0" w:color="auto"/>
            <w:left w:val="none" w:sz="0" w:space="0" w:color="auto"/>
            <w:bottom w:val="none" w:sz="0" w:space="0" w:color="auto"/>
            <w:right w:val="none" w:sz="0" w:space="0" w:color="auto"/>
          </w:divBdr>
        </w:div>
        <w:div w:id="187526049">
          <w:marLeft w:val="480"/>
          <w:marRight w:val="0"/>
          <w:marTop w:val="0"/>
          <w:marBottom w:val="0"/>
          <w:divBdr>
            <w:top w:val="none" w:sz="0" w:space="0" w:color="auto"/>
            <w:left w:val="none" w:sz="0" w:space="0" w:color="auto"/>
            <w:bottom w:val="none" w:sz="0" w:space="0" w:color="auto"/>
            <w:right w:val="none" w:sz="0" w:space="0" w:color="auto"/>
          </w:divBdr>
        </w:div>
        <w:div w:id="955019089">
          <w:marLeft w:val="480"/>
          <w:marRight w:val="0"/>
          <w:marTop w:val="0"/>
          <w:marBottom w:val="0"/>
          <w:divBdr>
            <w:top w:val="none" w:sz="0" w:space="0" w:color="auto"/>
            <w:left w:val="none" w:sz="0" w:space="0" w:color="auto"/>
            <w:bottom w:val="none" w:sz="0" w:space="0" w:color="auto"/>
            <w:right w:val="none" w:sz="0" w:space="0" w:color="auto"/>
          </w:divBdr>
        </w:div>
        <w:div w:id="420571144">
          <w:marLeft w:val="480"/>
          <w:marRight w:val="0"/>
          <w:marTop w:val="0"/>
          <w:marBottom w:val="0"/>
          <w:divBdr>
            <w:top w:val="none" w:sz="0" w:space="0" w:color="auto"/>
            <w:left w:val="none" w:sz="0" w:space="0" w:color="auto"/>
            <w:bottom w:val="none" w:sz="0" w:space="0" w:color="auto"/>
            <w:right w:val="none" w:sz="0" w:space="0" w:color="auto"/>
          </w:divBdr>
        </w:div>
        <w:div w:id="309287172">
          <w:marLeft w:val="480"/>
          <w:marRight w:val="0"/>
          <w:marTop w:val="0"/>
          <w:marBottom w:val="0"/>
          <w:divBdr>
            <w:top w:val="none" w:sz="0" w:space="0" w:color="auto"/>
            <w:left w:val="none" w:sz="0" w:space="0" w:color="auto"/>
            <w:bottom w:val="none" w:sz="0" w:space="0" w:color="auto"/>
            <w:right w:val="none" w:sz="0" w:space="0" w:color="auto"/>
          </w:divBdr>
        </w:div>
        <w:div w:id="347366035">
          <w:marLeft w:val="480"/>
          <w:marRight w:val="0"/>
          <w:marTop w:val="0"/>
          <w:marBottom w:val="0"/>
          <w:divBdr>
            <w:top w:val="none" w:sz="0" w:space="0" w:color="auto"/>
            <w:left w:val="none" w:sz="0" w:space="0" w:color="auto"/>
            <w:bottom w:val="none" w:sz="0" w:space="0" w:color="auto"/>
            <w:right w:val="none" w:sz="0" w:space="0" w:color="auto"/>
          </w:divBdr>
        </w:div>
        <w:div w:id="1080786655">
          <w:marLeft w:val="480"/>
          <w:marRight w:val="0"/>
          <w:marTop w:val="0"/>
          <w:marBottom w:val="0"/>
          <w:divBdr>
            <w:top w:val="none" w:sz="0" w:space="0" w:color="auto"/>
            <w:left w:val="none" w:sz="0" w:space="0" w:color="auto"/>
            <w:bottom w:val="none" w:sz="0" w:space="0" w:color="auto"/>
            <w:right w:val="none" w:sz="0" w:space="0" w:color="auto"/>
          </w:divBdr>
        </w:div>
        <w:div w:id="1688019179">
          <w:marLeft w:val="480"/>
          <w:marRight w:val="0"/>
          <w:marTop w:val="0"/>
          <w:marBottom w:val="0"/>
          <w:divBdr>
            <w:top w:val="none" w:sz="0" w:space="0" w:color="auto"/>
            <w:left w:val="none" w:sz="0" w:space="0" w:color="auto"/>
            <w:bottom w:val="none" w:sz="0" w:space="0" w:color="auto"/>
            <w:right w:val="none" w:sz="0" w:space="0" w:color="auto"/>
          </w:divBdr>
        </w:div>
        <w:div w:id="1713848217">
          <w:marLeft w:val="480"/>
          <w:marRight w:val="0"/>
          <w:marTop w:val="0"/>
          <w:marBottom w:val="0"/>
          <w:divBdr>
            <w:top w:val="none" w:sz="0" w:space="0" w:color="auto"/>
            <w:left w:val="none" w:sz="0" w:space="0" w:color="auto"/>
            <w:bottom w:val="none" w:sz="0" w:space="0" w:color="auto"/>
            <w:right w:val="none" w:sz="0" w:space="0" w:color="auto"/>
          </w:divBdr>
        </w:div>
        <w:div w:id="1665860067">
          <w:marLeft w:val="480"/>
          <w:marRight w:val="0"/>
          <w:marTop w:val="0"/>
          <w:marBottom w:val="0"/>
          <w:divBdr>
            <w:top w:val="none" w:sz="0" w:space="0" w:color="auto"/>
            <w:left w:val="none" w:sz="0" w:space="0" w:color="auto"/>
            <w:bottom w:val="none" w:sz="0" w:space="0" w:color="auto"/>
            <w:right w:val="none" w:sz="0" w:space="0" w:color="auto"/>
          </w:divBdr>
        </w:div>
        <w:div w:id="1903517776">
          <w:marLeft w:val="480"/>
          <w:marRight w:val="0"/>
          <w:marTop w:val="0"/>
          <w:marBottom w:val="0"/>
          <w:divBdr>
            <w:top w:val="none" w:sz="0" w:space="0" w:color="auto"/>
            <w:left w:val="none" w:sz="0" w:space="0" w:color="auto"/>
            <w:bottom w:val="none" w:sz="0" w:space="0" w:color="auto"/>
            <w:right w:val="none" w:sz="0" w:space="0" w:color="auto"/>
          </w:divBdr>
        </w:div>
        <w:div w:id="1939169747">
          <w:marLeft w:val="480"/>
          <w:marRight w:val="0"/>
          <w:marTop w:val="0"/>
          <w:marBottom w:val="0"/>
          <w:divBdr>
            <w:top w:val="none" w:sz="0" w:space="0" w:color="auto"/>
            <w:left w:val="none" w:sz="0" w:space="0" w:color="auto"/>
            <w:bottom w:val="none" w:sz="0" w:space="0" w:color="auto"/>
            <w:right w:val="none" w:sz="0" w:space="0" w:color="auto"/>
          </w:divBdr>
        </w:div>
        <w:div w:id="39522753">
          <w:marLeft w:val="480"/>
          <w:marRight w:val="0"/>
          <w:marTop w:val="0"/>
          <w:marBottom w:val="0"/>
          <w:divBdr>
            <w:top w:val="none" w:sz="0" w:space="0" w:color="auto"/>
            <w:left w:val="none" w:sz="0" w:space="0" w:color="auto"/>
            <w:bottom w:val="none" w:sz="0" w:space="0" w:color="auto"/>
            <w:right w:val="none" w:sz="0" w:space="0" w:color="auto"/>
          </w:divBdr>
        </w:div>
      </w:divsChild>
    </w:div>
    <w:div w:id="757560902">
      <w:bodyDiv w:val="1"/>
      <w:marLeft w:val="0"/>
      <w:marRight w:val="0"/>
      <w:marTop w:val="0"/>
      <w:marBottom w:val="0"/>
      <w:divBdr>
        <w:top w:val="none" w:sz="0" w:space="0" w:color="auto"/>
        <w:left w:val="none" w:sz="0" w:space="0" w:color="auto"/>
        <w:bottom w:val="none" w:sz="0" w:space="0" w:color="auto"/>
        <w:right w:val="none" w:sz="0" w:space="0" w:color="auto"/>
      </w:divBdr>
      <w:divsChild>
        <w:div w:id="965476840">
          <w:marLeft w:val="0"/>
          <w:marRight w:val="0"/>
          <w:marTop w:val="0"/>
          <w:marBottom w:val="0"/>
          <w:divBdr>
            <w:top w:val="none" w:sz="0" w:space="0" w:color="auto"/>
            <w:left w:val="none" w:sz="0" w:space="0" w:color="auto"/>
            <w:bottom w:val="none" w:sz="0" w:space="0" w:color="auto"/>
            <w:right w:val="none" w:sz="0" w:space="0" w:color="auto"/>
          </w:divBdr>
          <w:divsChild>
            <w:div w:id="1958483592">
              <w:marLeft w:val="0"/>
              <w:marRight w:val="0"/>
              <w:marTop w:val="0"/>
              <w:marBottom w:val="0"/>
              <w:divBdr>
                <w:top w:val="none" w:sz="0" w:space="0" w:color="auto"/>
                <w:left w:val="none" w:sz="0" w:space="0" w:color="auto"/>
                <w:bottom w:val="none" w:sz="0" w:space="0" w:color="auto"/>
                <w:right w:val="none" w:sz="0" w:space="0" w:color="auto"/>
              </w:divBdr>
            </w:div>
            <w:div w:id="302125249">
              <w:marLeft w:val="0"/>
              <w:marRight w:val="0"/>
              <w:marTop w:val="0"/>
              <w:marBottom w:val="0"/>
              <w:divBdr>
                <w:top w:val="none" w:sz="0" w:space="0" w:color="auto"/>
                <w:left w:val="none" w:sz="0" w:space="0" w:color="auto"/>
                <w:bottom w:val="none" w:sz="0" w:space="0" w:color="auto"/>
                <w:right w:val="none" w:sz="0" w:space="0" w:color="auto"/>
              </w:divBdr>
            </w:div>
            <w:div w:id="147601627">
              <w:marLeft w:val="0"/>
              <w:marRight w:val="0"/>
              <w:marTop w:val="0"/>
              <w:marBottom w:val="0"/>
              <w:divBdr>
                <w:top w:val="none" w:sz="0" w:space="0" w:color="auto"/>
                <w:left w:val="none" w:sz="0" w:space="0" w:color="auto"/>
                <w:bottom w:val="none" w:sz="0" w:space="0" w:color="auto"/>
                <w:right w:val="none" w:sz="0" w:space="0" w:color="auto"/>
              </w:divBdr>
            </w:div>
            <w:div w:id="1996176349">
              <w:marLeft w:val="0"/>
              <w:marRight w:val="0"/>
              <w:marTop w:val="0"/>
              <w:marBottom w:val="0"/>
              <w:divBdr>
                <w:top w:val="none" w:sz="0" w:space="0" w:color="auto"/>
                <w:left w:val="none" w:sz="0" w:space="0" w:color="auto"/>
                <w:bottom w:val="none" w:sz="0" w:space="0" w:color="auto"/>
                <w:right w:val="none" w:sz="0" w:space="0" w:color="auto"/>
              </w:divBdr>
              <w:divsChild>
                <w:div w:id="1844394797">
                  <w:marLeft w:val="0"/>
                  <w:marRight w:val="0"/>
                  <w:marTop w:val="0"/>
                  <w:marBottom w:val="0"/>
                  <w:divBdr>
                    <w:top w:val="none" w:sz="0" w:space="0" w:color="auto"/>
                    <w:left w:val="none" w:sz="0" w:space="0" w:color="auto"/>
                    <w:bottom w:val="none" w:sz="0" w:space="0" w:color="auto"/>
                    <w:right w:val="none" w:sz="0" w:space="0" w:color="auto"/>
                  </w:divBdr>
                </w:div>
                <w:div w:id="296684415">
                  <w:marLeft w:val="0"/>
                  <w:marRight w:val="0"/>
                  <w:marTop w:val="0"/>
                  <w:marBottom w:val="0"/>
                  <w:divBdr>
                    <w:top w:val="none" w:sz="0" w:space="0" w:color="auto"/>
                    <w:left w:val="none" w:sz="0" w:space="0" w:color="auto"/>
                    <w:bottom w:val="none" w:sz="0" w:space="0" w:color="auto"/>
                    <w:right w:val="none" w:sz="0" w:space="0" w:color="auto"/>
                  </w:divBdr>
                </w:div>
                <w:div w:id="279847571">
                  <w:marLeft w:val="0"/>
                  <w:marRight w:val="0"/>
                  <w:marTop w:val="0"/>
                  <w:marBottom w:val="0"/>
                  <w:divBdr>
                    <w:top w:val="none" w:sz="0" w:space="0" w:color="auto"/>
                    <w:left w:val="none" w:sz="0" w:space="0" w:color="auto"/>
                    <w:bottom w:val="none" w:sz="0" w:space="0" w:color="auto"/>
                    <w:right w:val="none" w:sz="0" w:space="0" w:color="auto"/>
                  </w:divBdr>
                </w:div>
                <w:div w:id="566574514">
                  <w:marLeft w:val="0"/>
                  <w:marRight w:val="0"/>
                  <w:marTop w:val="0"/>
                  <w:marBottom w:val="0"/>
                  <w:divBdr>
                    <w:top w:val="none" w:sz="0" w:space="0" w:color="auto"/>
                    <w:left w:val="none" w:sz="0" w:space="0" w:color="auto"/>
                    <w:bottom w:val="none" w:sz="0" w:space="0" w:color="auto"/>
                    <w:right w:val="none" w:sz="0" w:space="0" w:color="auto"/>
                  </w:divBdr>
                </w:div>
                <w:div w:id="202838312">
                  <w:marLeft w:val="0"/>
                  <w:marRight w:val="0"/>
                  <w:marTop w:val="0"/>
                  <w:marBottom w:val="0"/>
                  <w:divBdr>
                    <w:top w:val="none" w:sz="0" w:space="0" w:color="auto"/>
                    <w:left w:val="none" w:sz="0" w:space="0" w:color="auto"/>
                    <w:bottom w:val="none" w:sz="0" w:space="0" w:color="auto"/>
                    <w:right w:val="none" w:sz="0" w:space="0" w:color="auto"/>
                  </w:divBdr>
                </w:div>
                <w:div w:id="1079794662">
                  <w:marLeft w:val="0"/>
                  <w:marRight w:val="0"/>
                  <w:marTop w:val="0"/>
                  <w:marBottom w:val="0"/>
                  <w:divBdr>
                    <w:top w:val="none" w:sz="0" w:space="0" w:color="auto"/>
                    <w:left w:val="none" w:sz="0" w:space="0" w:color="auto"/>
                    <w:bottom w:val="none" w:sz="0" w:space="0" w:color="auto"/>
                    <w:right w:val="none" w:sz="0" w:space="0" w:color="auto"/>
                  </w:divBdr>
                </w:div>
                <w:div w:id="648098634">
                  <w:marLeft w:val="0"/>
                  <w:marRight w:val="0"/>
                  <w:marTop w:val="0"/>
                  <w:marBottom w:val="0"/>
                  <w:divBdr>
                    <w:top w:val="none" w:sz="0" w:space="0" w:color="auto"/>
                    <w:left w:val="none" w:sz="0" w:space="0" w:color="auto"/>
                    <w:bottom w:val="none" w:sz="0" w:space="0" w:color="auto"/>
                    <w:right w:val="none" w:sz="0" w:space="0" w:color="auto"/>
                  </w:divBdr>
                </w:div>
                <w:div w:id="2099476702">
                  <w:marLeft w:val="0"/>
                  <w:marRight w:val="0"/>
                  <w:marTop w:val="0"/>
                  <w:marBottom w:val="0"/>
                  <w:divBdr>
                    <w:top w:val="none" w:sz="0" w:space="0" w:color="auto"/>
                    <w:left w:val="none" w:sz="0" w:space="0" w:color="auto"/>
                    <w:bottom w:val="none" w:sz="0" w:space="0" w:color="auto"/>
                    <w:right w:val="none" w:sz="0" w:space="0" w:color="auto"/>
                  </w:divBdr>
                </w:div>
                <w:div w:id="2124569911">
                  <w:marLeft w:val="0"/>
                  <w:marRight w:val="0"/>
                  <w:marTop w:val="0"/>
                  <w:marBottom w:val="0"/>
                  <w:divBdr>
                    <w:top w:val="none" w:sz="0" w:space="0" w:color="auto"/>
                    <w:left w:val="none" w:sz="0" w:space="0" w:color="auto"/>
                    <w:bottom w:val="none" w:sz="0" w:space="0" w:color="auto"/>
                    <w:right w:val="none" w:sz="0" w:space="0" w:color="auto"/>
                  </w:divBdr>
                </w:div>
                <w:div w:id="1785347744">
                  <w:marLeft w:val="0"/>
                  <w:marRight w:val="0"/>
                  <w:marTop w:val="0"/>
                  <w:marBottom w:val="0"/>
                  <w:divBdr>
                    <w:top w:val="none" w:sz="0" w:space="0" w:color="auto"/>
                    <w:left w:val="none" w:sz="0" w:space="0" w:color="auto"/>
                    <w:bottom w:val="none" w:sz="0" w:space="0" w:color="auto"/>
                    <w:right w:val="none" w:sz="0" w:space="0" w:color="auto"/>
                  </w:divBdr>
                </w:div>
                <w:div w:id="1411846483">
                  <w:marLeft w:val="0"/>
                  <w:marRight w:val="0"/>
                  <w:marTop w:val="0"/>
                  <w:marBottom w:val="0"/>
                  <w:divBdr>
                    <w:top w:val="none" w:sz="0" w:space="0" w:color="auto"/>
                    <w:left w:val="none" w:sz="0" w:space="0" w:color="auto"/>
                    <w:bottom w:val="none" w:sz="0" w:space="0" w:color="auto"/>
                    <w:right w:val="none" w:sz="0" w:space="0" w:color="auto"/>
                  </w:divBdr>
                </w:div>
                <w:div w:id="751195338">
                  <w:marLeft w:val="0"/>
                  <w:marRight w:val="0"/>
                  <w:marTop w:val="0"/>
                  <w:marBottom w:val="0"/>
                  <w:divBdr>
                    <w:top w:val="none" w:sz="0" w:space="0" w:color="auto"/>
                    <w:left w:val="none" w:sz="0" w:space="0" w:color="auto"/>
                    <w:bottom w:val="none" w:sz="0" w:space="0" w:color="auto"/>
                    <w:right w:val="none" w:sz="0" w:space="0" w:color="auto"/>
                  </w:divBdr>
                </w:div>
                <w:div w:id="967129475">
                  <w:marLeft w:val="0"/>
                  <w:marRight w:val="0"/>
                  <w:marTop w:val="0"/>
                  <w:marBottom w:val="0"/>
                  <w:divBdr>
                    <w:top w:val="none" w:sz="0" w:space="0" w:color="auto"/>
                    <w:left w:val="none" w:sz="0" w:space="0" w:color="auto"/>
                    <w:bottom w:val="none" w:sz="0" w:space="0" w:color="auto"/>
                    <w:right w:val="none" w:sz="0" w:space="0" w:color="auto"/>
                  </w:divBdr>
                </w:div>
                <w:div w:id="337851611">
                  <w:marLeft w:val="0"/>
                  <w:marRight w:val="0"/>
                  <w:marTop w:val="0"/>
                  <w:marBottom w:val="0"/>
                  <w:divBdr>
                    <w:top w:val="none" w:sz="0" w:space="0" w:color="auto"/>
                    <w:left w:val="none" w:sz="0" w:space="0" w:color="auto"/>
                    <w:bottom w:val="none" w:sz="0" w:space="0" w:color="auto"/>
                    <w:right w:val="none" w:sz="0" w:space="0" w:color="auto"/>
                  </w:divBdr>
                </w:div>
                <w:div w:id="1536313424">
                  <w:marLeft w:val="0"/>
                  <w:marRight w:val="0"/>
                  <w:marTop w:val="0"/>
                  <w:marBottom w:val="0"/>
                  <w:divBdr>
                    <w:top w:val="none" w:sz="0" w:space="0" w:color="auto"/>
                    <w:left w:val="none" w:sz="0" w:space="0" w:color="auto"/>
                    <w:bottom w:val="none" w:sz="0" w:space="0" w:color="auto"/>
                    <w:right w:val="none" w:sz="0" w:space="0" w:color="auto"/>
                  </w:divBdr>
                </w:div>
                <w:div w:id="1773083342">
                  <w:marLeft w:val="0"/>
                  <w:marRight w:val="0"/>
                  <w:marTop w:val="0"/>
                  <w:marBottom w:val="0"/>
                  <w:divBdr>
                    <w:top w:val="none" w:sz="0" w:space="0" w:color="auto"/>
                    <w:left w:val="none" w:sz="0" w:space="0" w:color="auto"/>
                    <w:bottom w:val="none" w:sz="0" w:space="0" w:color="auto"/>
                    <w:right w:val="none" w:sz="0" w:space="0" w:color="auto"/>
                  </w:divBdr>
                </w:div>
                <w:div w:id="1718317768">
                  <w:marLeft w:val="0"/>
                  <w:marRight w:val="0"/>
                  <w:marTop w:val="0"/>
                  <w:marBottom w:val="0"/>
                  <w:divBdr>
                    <w:top w:val="none" w:sz="0" w:space="0" w:color="auto"/>
                    <w:left w:val="none" w:sz="0" w:space="0" w:color="auto"/>
                    <w:bottom w:val="none" w:sz="0" w:space="0" w:color="auto"/>
                    <w:right w:val="none" w:sz="0" w:space="0" w:color="auto"/>
                  </w:divBdr>
                </w:div>
                <w:div w:id="2118402991">
                  <w:marLeft w:val="0"/>
                  <w:marRight w:val="0"/>
                  <w:marTop w:val="0"/>
                  <w:marBottom w:val="0"/>
                  <w:divBdr>
                    <w:top w:val="none" w:sz="0" w:space="0" w:color="auto"/>
                    <w:left w:val="none" w:sz="0" w:space="0" w:color="auto"/>
                    <w:bottom w:val="none" w:sz="0" w:space="0" w:color="auto"/>
                    <w:right w:val="none" w:sz="0" w:space="0" w:color="auto"/>
                  </w:divBdr>
                </w:div>
                <w:div w:id="618531732">
                  <w:marLeft w:val="0"/>
                  <w:marRight w:val="0"/>
                  <w:marTop w:val="0"/>
                  <w:marBottom w:val="0"/>
                  <w:divBdr>
                    <w:top w:val="none" w:sz="0" w:space="0" w:color="auto"/>
                    <w:left w:val="none" w:sz="0" w:space="0" w:color="auto"/>
                    <w:bottom w:val="none" w:sz="0" w:space="0" w:color="auto"/>
                    <w:right w:val="none" w:sz="0" w:space="0" w:color="auto"/>
                  </w:divBdr>
                </w:div>
                <w:div w:id="1614366017">
                  <w:marLeft w:val="0"/>
                  <w:marRight w:val="0"/>
                  <w:marTop w:val="0"/>
                  <w:marBottom w:val="0"/>
                  <w:divBdr>
                    <w:top w:val="none" w:sz="0" w:space="0" w:color="auto"/>
                    <w:left w:val="none" w:sz="0" w:space="0" w:color="auto"/>
                    <w:bottom w:val="none" w:sz="0" w:space="0" w:color="auto"/>
                    <w:right w:val="none" w:sz="0" w:space="0" w:color="auto"/>
                  </w:divBdr>
                </w:div>
                <w:div w:id="298153184">
                  <w:marLeft w:val="0"/>
                  <w:marRight w:val="0"/>
                  <w:marTop w:val="0"/>
                  <w:marBottom w:val="0"/>
                  <w:divBdr>
                    <w:top w:val="none" w:sz="0" w:space="0" w:color="auto"/>
                    <w:left w:val="none" w:sz="0" w:space="0" w:color="auto"/>
                    <w:bottom w:val="none" w:sz="0" w:space="0" w:color="auto"/>
                    <w:right w:val="none" w:sz="0" w:space="0" w:color="auto"/>
                  </w:divBdr>
                </w:div>
                <w:div w:id="1757021638">
                  <w:marLeft w:val="0"/>
                  <w:marRight w:val="0"/>
                  <w:marTop w:val="0"/>
                  <w:marBottom w:val="0"/>
                  <w:divBdr>
                    <w:top w:val="none" w:sz="0" w:space="0" w:color="auto"/>
                    <w:left w:val="none" w:sz="0" w:space="0" w:color="auto"/>
                    <w:bottom w:val="none" w:sz="0" w:space="0" w:color="auto"/>
                    <w:right w:val="none" w:sz="0" w:space="0" w:color="auto"/>
                  </w:divBdr>
                </w:div>
                <w:div w:id="537856174">
                  <w:marLeft w:val="0"/>
                  <w:marRight w:val="0"/>
                  <w:marTop w:val="0"/>
                  <w:marBottom w:val="0"/>
                  <w:divBdr>
                    <w:top w:val="none" w:sz="0" w:space="0" w:color="auto"/>
                    <w:left w:val="none" w:sz="0" w:space="0" w:color="auto"/>
                    <w:bottom w:val="none" w:sz="0" w:space="0" w:color="auto"/>
                    <w:right w:val="none" w:sz="0" w:space="0" w:color="auto"/>
                  </w:divBdr>
                </w:div>
                <w:div w:id="912398814">
                  <w:marLeft w:val="0"/>
                  <w:marRight w:val="0"/>
                  <w:marTop w:val="0"/>
                  <w:marBottom w:val="0"/>
                  <w:divBdr>
                    <w:top w:val="none" w:sz="0" w:space="0" w:color="auto"/>
                    <w:left w:val="none" w:sz="0" w:space="0" w:color="auto"/>
                    <w:bottom w:val="none" w:sz="0" w:space="0" w:color="auto"/>
                    <w:right w:val="none" w:sz="0" w:space="0" w:color="auto"/>
                  </w:divBdr>
                </w:div>
                <w:div w:id="558632895">
                  <w:marLeft w:val="0"/>
                  <w:marRight w:val="0"/>
                  <w:marTop w:val="0"/>
                  <w:marBottom w:val="0"/>
                  <w:divBdr>
                    <w:top w:val="none" w:sz="0" w:space="0" w:color="auto"/>
                    <w:left w:val="none" w:sz="0" w:space="0" w:color="auto"/>
                    <w:bottom w:val="none" w:sz="0" w:space="0" w:color="auto"/>
                    <w:right w:val="none" w:sz="0" w:space="0" w:color="auto"/>
                  </w:divBdr>
                </w:div>
                <w:div w:id="187841828">
                  <w:marLeft w:val="0"/>
                  <w:marRight w:val="0"/>
                  <w:marTop w:val="0"/>
                  <w:marBottom w:val="0"/>
                  <w:divBdr>
                    <w:top w:val="none" w:sz="0" w:space="0" w:color="auto"/>
                    <w:left w:val="none" w:sz="0" w:space="0" w:color="auto"/>
                    <w:bottom w:val="none" w:sz="0" w:space="0" w:color="auto"/>
                    <w:right w:val="none" w:sz="0" w:space="0" w:color="auto"/>
                  </w:divBdr>
                </w:div>
              </w:divsChild>
            </w:div>
            <w:div w:id="888810101">
              <w:marLeft w:val="0"/>
              <w:marRight w:val="0"/>
              <w:marTop w:val="0"/>
              <w:marBottom w:val="0"/>
              <w:divBdr>
                <w:top w:val="none" w:sz="0" w:space="0" w:color="auto"/>
                <w:left w:val="none" w:sz="0" w:space="0" w:color="auto"/>
                <w:bottom w:val="none" w:sz="0" w:space="0" w:color="auto"/>
                <w:right w:val="none" w:sz="0" w:space="0" w:color="auto"/>
              </w:divBdr>
            </w:div>
            <w:div w:id="164245401">
              <w:marLeft w:val="0"/>
              <w:marRight w:val="0"/>
              <w:marTop w:val="0"/>
              <w:marBottom w:val="0"/>
              <w:divBdr>
                <w:top w:val="none" w:sz="0" w:space="0" w:color="auto"/>
                <w:left w:val="none" w:sz="0" w:space="0" w:color="auto"/>
                <w:bottom w:val="none" w:sz="0" w:space="0" w:color="auto"/>
                <w:right w:val="none" w:sz="0" w:space="0" w:color="auto"/>
              </w:divBdr>
            </w:div>
            <w:div w:id="905531222">
              <w:marLeft w:val="0"/>
              <w:marRight w:val="0"/>
              <w:marTop w:val="0"/>
              <w:marBottom w:val="0"/>
              <w:divBdr>
                <w:top w:val="none" w:sz="0" w:space="0" w:color="auto"/>
                <w:left w:val="none" w:sz="0" w:space="0" w:color="auto"/>
                <w:bottom w:val="none" w:sz="0" w:space="0" w:color="auto"/>
                <w:right w:val="none" w:sz="0" w:space="0" w:color="auto"/>
              </w:divBdr>
            </w:div>
            <w:div w:id="1052578496">
              <w:marLeft w:val="0"/>
              <w:marRight w:val="0"/>
              <w:marTop w:val="0"/>
              <w:marBottom w:val="0"/>
              <w:divBdr>
                <w:top w:val="none" w:sz="0" w:space="0" w:color="auto"/>
                <w:left w:val="none" w:sz="0" w:space="0" w:color="auto"/>
                <w:bottom w:val="none" w:sz="0" w:space="0" w:color="auto"/>
                <w:right w:val="none" w:sz="0" w:space="0" w:color="auto"/>
              </w:divBdr>
            </w:div>
            <w:div w:id="866408191">
              <w:marLeft w:val="0"/>
              <w:marRight w:val="0"/>
              <w:marTop w:val="0"/>
              <w:marBottom w:val="0"/>
              <w:divBdr>
                <w:top w:val="none" w:sz="0" w:space="0" w:color="auto"/>
                <w:left w:val="none" w:sz="0" w:space="0" w:color="auto"/>
                <w:bottom w:val="none" w:sz="0" w:space="0" w:color="auto"/>
                <w:right w:val="none" w:sz="0" w:space="0" w:color="auto"/>
              </w:divBdr>
            </w:div>
            <w:div w:id="1233193738">
              <w:marLeft w:val="0"/>
              <w:marRight w:val="0"/>
              <w:marTop w:val="0"/>
              <w:marBottom w:val="0"/>
              <w:divBdr>
                <w:top w:val="none" w:sz="0" w:space="0" w:color="auto"/>
                <w:left w:val="none" w:sz="0" w:space="0" w:color="auto"/>
                <w:bottom w:val="none" w:sz="0" w:space="0" w:color="auto"/>
                <w:right w:val="none" w:sz="0" w:space="0" w:color="auto"/>
              </w:divBdr>
            </w:div>
            <w:div w:id="1122381425">
              <w:marLeft w:val="0"/>
              <w:marRight w:val="0"/>
              <w:marTop w:val="0"/>
              <w:marBottom w:val="0"/>
              <w:divBdr>
                <w:top w:val="none" w:sz="0" w:space="0" w:color="auto"/>
                <w:left w:val="none" w:sz="0" w:space="0" w:color="auto"/>
                <w:bottom w:val="none" w:sz="0" w:space="0" w:color="auto"/>
                <w:right w:val="none" w:sz="0" w:space="0" w:color="auto"/>
              </w:divBdr>
            </w:div>
            <w:div w:id="1383016176">
              <w:marLeft w:val="0"/>
              <w:marRight w:val="0"/>
              <w:marTop w:val="0"/>
              <w:marBottom w:val="0"/>
              <w:divBdr>
                <w:top w:val="none" w:sz="0" w:space="0" w:color="auto"/>
                <w:left w:val="none" w:sz="0" w:space="0" w:color="auto"/>
                <w:bottom w:val="none" w:sz="0" w:space="0" w:color="auto"/>
                <w:right w:val="none" w:sz="0" w:space="0" w:color="auto"/>
              </w:divBdr>
            </w:div>
            <w:div w:id="216864693">
              <w:marLeft w:val="0"/>
              <w:marRight w:val="0"/>
              <w:marTop w:val="0"/>
              <w:marBottom w:val="0"/>
              <w:divBdr>
                <w:top w:val="none" w:sz="0" w:space="0" w:color="auto"/>
                <w:left w:val="none" w:sz="0" w:space="0" w:color="auto"/>
                <w:bottom w:val="none" w:sz="0" w:space="0" w:color="auto"/>
                <w:right w:val="none" w:sz="0" w:space="0" w:color="auto"/>
              </w:divBdr>
            </w:div>
            <w:div w:id="1975135898">
              <w:marLeft w:val="0"/>
              <w:marRight w:val="0"/>
              <w:marTop w:val="0"/>
              <w:marBottom w:val="0"/>
              <w:divBdr>
                <w:top w:val="none" w:sz="0" w:space="0" w:color="auto"/>
                <w:left w:val="none" w:sz="0" w:space="0" w:color="auto"/>
                <w:bottom w:val="none" w:sz="0" w:space="0" w:color="auto"/>
                <w:right w:val="none" w:sz="0" w:space="0" w:color="auto"/>
              </w:divBdr>
            </w:div>
            <w:div w:id="1498112468">
              <w:marLeft w:val="0"/>
              <w:marRight w:val="0"/>
              <w:marTop w:val="0"/>
              <w:marBottom w:val="0"/>
              <w:divBdr>
                <w:top w:val="none" w:sz="0" w:space="0" w:color="auto"/>
                <w:left w:val="none" w:sz="0" w:space="0" w:color="auto"/>
                <w:bottom w:val="none" w:sz="0" w:space="0" w:color="auto"/>
                <w:right w:val="none" w:sz="0" w:space="0" w:color="auto"/>
              </w:divBdr>
            </w:div>
            <w:div w:id="997656502">
              <w:marLeft w:val="0"/>
              <w:marRight w:val="0"/>
              <w:marTop w:val="0"/>
              <w:marBottom w:val="0"/>
              <w:divBdr>
                <w:top w:val="none" w:sz="0" w:space="0" w:color="auto"/>
                <w:left w:val="none" w:sz="0" w:space="0" w:color="auto"/>
                <w:bottom w:val="none" w:sz="0" w:space="0" w:color="auto"/>
                <w:right w:val="none" w:sz="0" w:space="0" w:color="auto"/>
              </w:divBdr>
            </w:div>
            <w:div w:id="90198211">
              <w:marLeft w:val="0"/>
              <w:marRight w:val="0"/>
              <w:marTop w:val="0"/>
              <w:marBottom w:val="0"/>
              <w:divBdr>
                <w:top w:val="none" w:sz="0" w:space="0" w:color="auto"/>
                <w:left w:val="none" w:sz="0" w:space="0" w:color="auto"/>
                <w:bottom w:val="none" w:sz="0" w:space="0" w:color="auto"/>
                <w:right w:val="none" w:sz="0" w:space="0" w:color="auto"/>
              </w:divBdr>
            </w:div>
            <w:div w:id="2021809831">
              <w:marLeft w:val="0"/>
              <w:marRight w:val="0"/>
              <w:marTop w:val="0"/>
              <w:marBottom w:val="0"/>
              <w:divBdr>
                <w:top w:val="none" w:sz="0" w:space="0" w:color="auto"/>
                <w:left w:val="none" w:sz="0" w:space="0" w:color="auto"/>
                <w:bottom w:val="none" w:sz="0" w:space="0" w:color="auto"/>
                <w:right w:val="none" w:sz="0" w:space="0" w:color="auto"/>
              </w:divBdr>
            </w:div>
            <w:div w:id="694234824">
              <w:marLeft w:val="0"/>
              <w:marRight w:val="0"/>
              <w:marTop w:val="0"/>
              <w:marBottom w:val="0"/>
              <w:divBdr>
                <w:top w:val="none" w:sz="0" w:space="0" w:color="auto"/>
                <w:left w:val="none" w:sz="0" w:space="0" w:color="auto"/>
                <w:bottom w:val="none" w:sz="0" w:space="0" w:color="auto"/>
                <w:right w:val="none" w:sz="0" w:space="0" w:color="auto"/>
              </w:divBdr>
            </w:div>
            <w:div w:id="1581019418">
              <w:marLeft w:val="0"/>
              <w:marRight w:val="0"/>
              <w:marTop w:val="0"/>
              <w:marBottom w:val="0"/>
              <w:divBdr>
                <w:top w:val="none" w:sz="0" w:space="0" w:color="auto"/>
                <w:left w:val="none" w:sz="0" w:space="0" w:color="auto"/>
                <w:bottom w:val="none" w:sz="0" w:space="0" w:color="auto"/>
                <w:right w:val="none" w:sz="0" w:space="0" w:color="auto"/>
              </w:divBdr>
            </w:div>
            <w:div w:id="1019505141">
              <w:marLeft w:val="0"/>
              <w:marRight w:val="0"/>
              <w:marTop w:val="0"/>
              <w:marBottom w:val="0"/>
              <w:divBdr>
                <w:top w:val="none" w:sz="0" w:space="0" w:color="auto"/>
                <w:left w:val="none" w:sz="0" w:space="0" w:color="auto"/>
                <w:bottom w:val="none" w:sz="0" w:space="0" w:color="auto"/>
                <w:right w:val="none" w:sz="0" w:space="0" w:color="auto"/>
              </w:divBdr>
            </w:div>
            <w:div w:id="1625652246">
              <w:marLeft w:val="0"/>
              <w:marRight w:val="0"/>
              <w:marTop w:val="0"/>
              <w:marBottom w:val="0"/>
              <w:divBdr>
                <w:top w:val="none" w:sz="0" w:space="0" w:color="auto"/>
                <w:left w:val="none" w:sz="0" w:space="0" w:color="auto"/>
                <w:bottom w:val="none" w:sz="0" w:space="0" w:color="auto"/>
                <w:right w:val="none" w:sz="0" w:space="0" w:color="auto"/>
              </w:divBdr>
            </w:div>
            <w:div w:id="2125298834">
              <w:marLeft w:val="0"/>
              <w:marRight w:val="0"/>
              <w:marTop w:val="0"/>
              <w:marBottom w:val="0"/>
              <w:divBdr>
                <w:top w:val="none" w:sz="0" w:space="0" w:color="auto"/>
                <w:left w:val="none" w:sz="0" w:space="0" w:color="auto"/>
                <w:bottom w:val="none" w:sz="0" w:space="0" w:color="auto"/>
                <w:right w:val="none" w:sz="0" w:space="0" w:color="auto"/>
              </w:divBdr>
            </w:div>
            <w:div w:id="1785884301">
              <w:marLeft w:val="0"/>
              <w:marRight w:val="0"/>
              <w:marTop w:val="0"/>
              <w:marBottom w:val="0"/>
              <w:divBdr>
                <w:top w:val="none" w:sz="0" w:space="0" w:color="auto"/>
                <w:left w:val="none" w:sz="0" w:space="0" w:color="auto"/>
                <w:bottom w:val="none" w:sz="0" w:space="0" w:color="auto"/>
                <w:right w:val="none" w:sz="0" w:space="0" w:color="auto"/>
              </w:divBdr>
            </w:div>
            <w:div w:id="200898185">
              <w:marLeft w:val="0"/>
              <w:marRight w:val="0"/>
              <w:marTop w:val="0"/>
              <w:marBottom w:val="0"/>
              <w:divBdr>
                <w:top w:val="none" w:sz="0" w:space="0" w:color="auto"/>
                <w:left w:val="none" w:sz="0" w:space="0" w:color="auto"/>
                <w:bottom w:val="none" w:sz="0" w:space="0" w:color="auto"/>
                <w:right w:val="none" w:sz="0" w:space="0" w:color="auto"/>
              </w:divBdr>
            </w:div>
            <w:div w:id="815688537">
              <w:marLeft w:val="0"/>
              <w:marRight w:val="0"/>
              <w:marTop w:val="0"/>
              <w:marBottom w:val="0"/>
              <w:divBdr>
                <w:top w:val="none" w:sz="0" w:space="0" w:color="auto"/>
                <w:left w:val="none" w:sz="0" w:space="0" w:color="auto"/>
                <w:bottom w:val="none" w:sz="0" w:space="0" w:color="auto"/>
                <w:right w:val="none" w:sz="0" w:space="0" w:color="auto"/>
              </w:divBdr>
            </w:div>
            <w:div w:id="1128478254">
              <w:marLeft w:val="0"/>
              <w:marRight w:val="0"/>
              <w:marTop w:val="0"/>
              <w:marBottom w:val="0"/>
              <w:divBdr>
                <w:top w:val="none" w:sz="0" w:space="0" w:color="auto"/>
                <w:left w:val="none" w:sz="0" w:space="0" w:color="auto"/>
                <w:bottom w:val="none" w:sz="0" w:space="0" w:color="auto"/>
                <w:right w:val="none" w:sz="0" w:space="0" w:color="auto"/>
              </w:divBdr>
              <w:divsChild>
                <w:div w:id="1984771699">
                  <w:marLeft w:val="0"/>
                  <w:marRight w:val="0"/>
                  <w:marTop w:val="0"/>
                  <w:marBottom w:val="0"/>
                  <w:divBdr>
                    <w:top w:val="none" w:sz="0" w:space="0" w:color="auto"/>
                    <w:left w:val="none" w:sz="0" w:space="0" w:color="auto"/>
                    <w:bottom w:val="none" w:sz="0" w:space="0" w:color="auto"/>
                    <w:right w:val="none" w:sz="0" w:space="0" w:color="auto"/>
                  </w:divBdr>
                </w:div>
                <w:div w:id="1740051611">
                  <w:marLeft w:val="0"/>
                  <w:marRight w:val="0"/>
                  <w:marTop w:val="0"/>
                  <w:marBottom w:val="0"/>
                  <w:divBdr>
                    <w:top w:val="none" w:sz="0" w:space="0" w:color="auto"/>
                    <w:left w:val="none" w:sz="0" w:space="0" w:color="auto"/>
                    <w:bottom w:val="none" w:sz="0" w:space="0" w:color="auto"/>
                    <w:right w:val="none" w:sz="0" w:space="0" w:color="auto"/>
                  </w:divBdr>
                </w:div>
                <w:div w:id="1460608436">
                  <w:marLeft w:val="0"/>
                  <w:marRight w:val="0"/>
                  <w:marTop w:val="0"/>
                  <w:marBottom w:val="0"/>
                  <w:divBdr>
                    <w:top w:val="none" w:sz="0" w:space="0" w:color="auto"/>
                    <w:left w:val="none" w:sz="0" w:space="0" w:color="auto"/>
                    <w:bottom w:val="none" w:sz="0" w:space="0" w:color="auto"/>
                    <w:right w:val="none" w:sz="0" w:space="0" w:color="auto"/>
                  </w:divBdr>
                </w:div>
                <w:div w:id="1431508406">
                  <w:marLeft w:val="0"/>
                  <w:marRight w:val="0"/>
                  <w:marTop w:val="0"/>
                  <w:marBottom w:val="0"/>
                  <w:divBdr>
                    <w:top w:val="none" w:sz="0" w:space="0" w:color="auto"/>
                    <w:left w:val="none" w:sz="0" w:space="0" w:color="auto"/>
                    <w:bottom w:val="none" w:sz="0" w:space="0" w:color="auto"/>
                    <w:right w:val="none" w:sz="0" w:space="0" w:color="auto"/>
                  </w:divBdr>
                </w:div>
                <w:div w:id="2028673894">
                  <w:marLeft w:val="0"/>
                  <w:marRight w:val="0"/>
                  <w:marTop w:val="0"/>
                  <w:marBottom w:val="0"/>
                  <w:divBdr>
                    <w:top w:val="none" w:sz="0" w:space="0" w:color="auto"/>
                    <w:left w:val="none" w:sz="0" w:space="0" w:color="auto"/>
                    <w:bottom w:val="none" w:sz="0" w:space="0" w:color="auto"/>
                    <w:right w:val="none" w:sz="0" w:space="0" w:color="auto"/>
                  </w:divBdr>
                </w:div>
                <w:div w:id="17611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532">
          <w:marLeft w:val="0"/>
          <w:marRight w:val="0"/>
          <w:marTop w:val="0"/>
          <w:marBottom w:val="0"/>
          <w:divBdr>
            <w:top w:val="none" w:sz="0" w:space="0" w:color="auto"/>
            <w:left w:val="none" w:sz="0" w:space="0" w:color="auto"/>
            <w:bottom w:val="none" w:sz="0" w:space="0" w:color="auto"/>
            <w:right w:val="none" w:sz="0" w:space="0" w:color="auto"/>
          </w:divBdr>
        </w:div>
        <w:div w:id="1355113718">
          <w:marLeft w:val="0"/>
          <w:marRight w:val="0"/>
          <w:marTop w:val="0"/>
          <w:marBottom w:val="0"/>
          <w:divBdr>
            <w:top w:val="none" w:sz="0" w:space="0" w:color="auto"/>
            <w:left w:val="none" w:sz="0" w:space="0" w:color="auto"/>
            <w:bottom w:val="none" w:sz="0" w:space="0" w:color="auto"/>
            <w:right w:val="none" w:sz="0" w:space="0" w:color="auto"/>
          </w:divBdr>
        </w:div>
      </w:divsChild>
    </w:div>
    <w:div w:id="759330152">
      <w:bodyDiv w:val="1"/>
      <w:marLeft w:val="0"/>
      <w:marRight w:val="0"/>
      <w:marTop w:val="0"/>
      <w:marBottom w:val="0"/>
      <w:divBdr>
        <w:top w:val="none" w:sz="0" w:space="0" w:color="auto"/>
        <w:left w:val="none" w:sz="0" w:space="0" w:color="auto"/>
        <w:bottom w:val="none" w:sz="0" w:space="0" w:color="auto"/>
        <w:right w:val="none" w:sz="0" w:space="0" w:color="auto"/>
      </w:divBdr>
    </w:div>
    <w:div w:id="762074187">
      <w:bodyDiv w:val="1"/>
      <w:marLeft w:val="0"/>
      <w:marRight w:val="0"/>
      <w:marTop w:val="0"/>
      <w:marBottom w:val="0"/>
      <w:divBdr>
        <w:top w:val="none" w:sz="0" w:space="0" w:color="auto"/>
        <w:left w:val="none" w:sz="0" w:space="0" w:color="auto"/>
        <w:bottom w:val="none" w:sz="0" w:space="0" w:color="auto"/>
        <w:right w:val="none" w:sz="0" w:space="0" w:color="auto"/>
      </w:divBdr>
    </w:div>
    <w:div w:id="765882807">
      <w:bodyDiv w:val="1"/>
      <w:marLeft w:val="0"/>
      <w:marRight w:val="0"/>
      <w:marTop w:val="0"/>
      <w:marBottom w:val="0"/>
      <w:divBdr>
        <w:top w:val="none" w:sz="0" w:space="0" w:color="auto"/>
        <w:left w:val="none" w:sz="0" w:space="0" w:color="auto"/>
        <w:bottom w:val="none" w:sz="0" w:space="0" w:color="auto"/>
        <w:right w:val="none" w:sz="0" w:space="0" w:color="auto"/>
      </w:divBdr>
    </w:div>
    <w:div w:id="768700046">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3212525">
      <w:bodyDiv w:val="1"/>
      <w:marLeft w:val="0"/>
      <w:marRight w:val="0"/>
      <w:marTop w:val="0"/>
      <w:marBottom w:val="0"/>
      <w:divBdr>
        <w:top w:val="none" w:sz="0" w:space="0" w:color="auto"/>
        <w:left w:val="none" w:sz="0" w:space="0" w:color="auto"/>
        <w:bottom w:val="none" w:sz="0" w:space="0" w:color="auto"/>
        <w:right w:val="none" w:sz="0" w:space="0" w:color="auto"/>
      </w:divBdr>
    </w:div>
    <w:div w:id="776827488">
      <w:bodyDiv w:val="1"/>
      <w:marLeft w:val="0"/>
      <w:marRight w:val="0"/>
      <w:marTop w:val="0"/>
      <w:marBottom w:val="0"/>
      <w:divBdr>
        <w:top w:val="none" w:sz="0" w:space="0" w:color="auto"/>
        <w:left w:val="none" w:sz="0" w:space="0" w:color="auto"/>
        <w:bottom w:val="none" w:sz="0" w:space="0" w:color="auto"/>
        <w:right w:val="none" w:sz="0" w:space="0" w:color="auto"/>
      </w:divBdr>
    </w:div>
    <w:div w:id="783382734">
      <w:bodyDiv w:val="1"/>
      <w:marLeft w:val="0"/>
      <w:marRight w:val="0"/>
      <w:marTop w:val="0"/>
      <w:marBottom w:val="0"/>
      <w:divBdr>
        <w:top w:val="none" w:sz="0" w:space="0" w:color="auto"/>
        <w:left w:val="none" w:sz="0" w:space="0" w:color="auto"/>
        <w:bottom w:val="none" w:sz="0" w:space="0" w:color="auto"/>
        <w:right w:val="none" w:sz="0" w:space="0" w:color="auto"/>
      </w:divBdr>
      <w:divsChild>
        <w:div w:id="1055664863">
          <w:marLeft w:val="640"/>
          <w:marRight w:val="0"/>
          <w:marTop w:val="0"/>
          <w:marBottom w:val="0"/>
          <w:divBdr>
            <w:top w:val="none" w:sz="0" w:space="0" w:color="auto"/>
            <w:left w:val="none" w:sz="0" w:space="0" w:color="auto"/>
            <w:bottom w:val="none" w:sz="0" w:space="0" w:color="auto"/>
            <w:right w:val="none" w:sz="0" w:space="0" w:color="auto"/>
          </w:divBdr>
        </w:div>
        <w:div w:id="1265112667">
          <w:marLeft w:val="640"/>
          <w:marRight w:val="0"/>
          <w:marTop w:val="0"/>
          <w:marBottom w:val="0"/>
          <w:divBdr>
            <w:top w:val="none" w:sz="0" w:space="0" w:color="auto"/>
            <w:left w:val="none" w:sz="0" w:space="0" w:color="auto"/>
            <w:bottom w:val="none" w:sz="0" w:space="0" w:color="auto"/>
            <w:right w:val="none" w:sz="0" w:space="0" w:color="auto"/>
          </w:divBdr>
        </w:div>
        <w:div w:id="801003549">
          <w:marLeft w:val="640"/>
          <w:marRight w:val="0"/>
          <w:marTop w:val="0"/>
          <w:marBottom w:val="0"/>
          <w:divBdr>
            <w:top w:val="none" w:sz="0" w:space="0" w:color="auto"/>
            <w:left w:val="none" w:sz="0" w:space="0" w:color="auto"/>
            <w:bottom w:val="none" w:sz="0" w:space="0" w:color="auto"/>
            <w:right w:val="none" w:sz="0" w:space="0" w:color="auto"/>
          </w:divBdr>
        </w:div>
        <w:div w:id="1745565971">
          <w:marLeft w:val="640"/>
          <w:marRight w:val="0"/>
          <w:marTop w:val="0"/>
          <w:marBottom w:val="0"/>
          <w:divBdr>
            <w:top w:val="none" w:sz="0" w:space="0" w:color="auto"/>
            <w:left w:val="none" w:sz="0" w:space="0" w:color="auto"/>
            <w:bottom w:val="none" w:sz="0" w:space="0" w:color="auto"/>
            <w:right w:val="none" w:sz="0" w:space="0" w:color="auto"/>
          </w:divBdr>
        </w:div>
        <w:div w:id="481041908">
          <w:marLeft w:val="640"/>
          <w:marRight w:val="0"/>
          <w:marTop w:val="0"/>
          <w:marBottom w:val="0"/>
          <w:divBdr>
            <w:top w:val="none" w:sz="0" w:space="0" w:color="auto"/>
            <w:left w:val="none" w:sz="0" w:space="0" w:color="auto"/>
            <w:bottom w:val="none" w:sz="0" w:space="0" w:color="auto"/>
            <w:right w:val="none" w:sz="0" w:space="0" w:color="auto"/>
          </w:divBdr>
        </w:div>
        <w:div w:id="821889514">
          <w:marLeft w:val="640"/>
          <w:marRight w:val="0"/>
          <w:marTop w:val="0"/>
          <w:marBottom w:val="0"/>
          <w:divBdr>
            <w:top w:val="none" w:sz="0" w:space="0" w:color="auto"/>
            <w:left w:val="none" w:sz="0" w:space="0" w:color="auto"/>
            <w:bottom w:val="none" w:sz="0" w:space="0" w:color="auto"/>
            <w:right w:val="none" w:sz="0" w:space="0" w:color="auto"/>
          </w:divBdr>
        </w:div>
        <w:div w:id="1358652105">
          <w:marLeft w:val="640"/>
          <w:marRight w:val="0"/>
          <w:marTop w:val="0"/>
          <w:marBottom w:val="0"/>
          <w:divBdr>
            <w:top w:val="none" w:sz="0" w:space="0" w:color="auto"/>
            <w:left w:val="none" w:sz="0" w:space="0" w:color="auto"/>
            <w:bottom w:val="none" w:sz="0" w:space="0" w:color="auto"/>
            <w:right w:val="none" w:sz="0" w:space="0" w:color="auto"/>
          </w:divBdr>
        </w:div>
        <w:div w:id="1598248007">
          <w:marLeft w:val="640"/>
          <w:marRight w:val="0"/>
          <w:marTop w:val="0"/>
          <w:marBottom w:val="0"/>
          <w:divBdr>
            <w:top w:val="none" w:sz="0" w:space="0" w:color="auto"/>
            <w:left w:val="none" w:sz="0" w:space="0" w:color="auto"/>
            <w:bottom w:val="none" w:sz="0" w:space="0" w:color="auto"/>
            <w:right w:val="none" w:sz="0" w:space="0" w:color="auto"/>
          </w:divBdr>
        </w:div>
        <w:div w:id="1386442209">
          <w:marLeft w:val="640"/>
          <w:marRight w:val="0"/>
          <w:marTop w:val="0"/>
          <w:marBottom w:val="0"/>
          <w:divBdr>
            <w:top w:val="none" w:sz="0" w:space="0" w:color="auto"/>
            <w:left w:val="none" w:sz="0" w:space="0" w:color="auto"/>
            <w:bottom w:val="none" w:sz="0" w:space="0" w:color="auto"/>
            <w:right w:val="none" w:sz="0" w:space="0" w:color="auto"/>
          </w:divBdr>
        </w:div>
        <w:div w:id="93017197">
          <w:marLeft w:val="640"/>
          <w:marRight w:val="0"/>
          <w:marTop w:val="0"/>
          <w:marBottom w:val="0"/>
          <w:divBdr>
            <w:top w:val="none" w:sz="0" w:space="0" w:color="auto"/>
            <w:left w:val="none" w:sz="0" w:space="0" w:color="auto"/>
            <w:bottom w:val="none" w:sz="0" w:space="0" w:color="auto"/>
            <w:right w:val="none" w:sz="0" w:space="0" w:color="auto"/>
          </w:divBdr>
        </w:div>
        <w:div w:id="119500654">
          <w:marLeft w:val="640"/>
          <w:marRight w:val="0"/>
          <w:marTop w:val="0"/>
          <w:marBottom w:val="0"/>
          <w:divBdr>
            <w:top w:val="none" w:sz="0" w:space="0" w:color="auto"/>
            <w:left w:val="none" w:sz="0" w:space="0" w:color="auto"/>
            <w:bottom w:val="none" w:sz="0" w:space="0" w:color="auto"/>
            <w:right w:val="none" w:sz="0" w:space="0" w:color="auto"/>
          </w:divBdr>
        </w:div>
        <w:div w:id="1862892158">
          <w:marLeft w:val="640"/>
          <w:marRight w:val="0"/>
          <w:marTop w:val="0"/>
          <w:marBottom w:val="0"/>
          <w:divBdr>
            <w:top w:val="none" w:sz="0" w:space="0" w:color="auto"/>
            <w:left w:val="none" w:sz="0" w:space="0" w:color="auto"/>
            <w:bottom w:val="none" w:sz="0" w:space="0" w:color="auto"/>
            <w:right w:val="none" w:sz="0" w:space="0" w:color="auto"/>
          </w:divBdr>
        </w:div>
        <w:div w:id="1841196454">
          <w:marLeft w:val="640"/>
          <w:marRight w:val="0"/>
          <w:marTop w:val="0"/>
          <w:marBottom w:val="0"/>
          <w:divBdr>
            <w:top w:val="none" w:sz="0" w:space="0" w:color="auto"/>
            <w:left w:val="none" w:sz="0" w:space="0" w:color="auto"/>
            <w:bottom w:val="none" w:sz="0" w:space="0" w:color="auto"/>
            <w:right w:val="none" w:sz="0" w:space="0" w:color="auto"/>
          </w:divBdr>
        </w:div>
        <w:div w:id="312561561">
          <w:marLeft w:val="640"/>
          <w:marRight w:val="0"/>
          <w:marTop w:val="0"/>
          <w:marBottom w:val="0"/>
          <w:divBdr>
            <w:top w:val="none" w:sz="0" w:space="0" w:color="auto"/>
            <w:left w:val="none" w:sz="0" w:space="0" w:color="auto"/>
            <w:bottom w:val="none" w:sz="0" w:space="0" w:color="auto"/>
            <w:right w:val="none" w:sz="0" w:space="0" w:color="auto"/>
          </w:divBdr>
        </w:div>
        <w:div w:id="1354725741">
          <w:marLeft w:val="640"/>
          <w:marRight w:val="0"/>
          <w:marTop w:val="0"/>
          <w:marBottom w:val="0"/>
          <w:divBdr>
            <w:top w:val="none" w:sz="0" w:space="0" w:color="auto"/>
            <w:left w:val="none" w:sz="0" w:space="0" w:color="auto"/>
            <w:bottom w:val="none" w:sz="0" w:space="0" w:color="auto"/>
            <w:right w:val="none" w:sz="0" w:space="0" w:color="auto"/>
          </w:divBdr>
        </w:div>
        <w:div w:id="1781991301">
          <w:marLeft w:val="640"/>
          <w:marRight w:val="0"/>
          <w:marTop w:val="0"/>
          <w:marBottom w:val="0"/>
          <w:divBdr>
            <w:top w:val="none" w:sz="0" w:space="0" w:color="auto"/>
            <w:left w:val="none" w:sz="0" w:space="0" w:color="auto"/>
            <w:bottom w:val="none" w:sz="0" w:space="0" w:color="auto"/>
            <w:right w:val="none" w:sz="0" w:space="0" w:color="auto"/>
          </w:divBdr>
        </w:div>
        <w:div w:id="2037264639">
          <w:marLeft w:val="640"/>
          <w:marRight w:val="0"/>
          <w:marTop w:val="0"/>
          <w:marBottom w:val="0"/>
          <w:divBdr>
            <w:top w:val="none" w:sz="0" w:space="0" w:color="auto"/>
            <w:left w:val="none" w:sz="0" w:space="0" w:color="auto"/>
            <w:bottom w:val="none" w:sz="0" w:space="0" w:color="auto"/>
            <w:right w:val="none" w:sz="0" w:space="0" w:color="auto"/>
          </w:divBdr>
        </w:div>
        <w:div w:id="804469835">
          <w:marLeft w:val="640"/>
          <w:marRight w:val="0"/>
          <w:marTop w:val="0"/>
          <w:marBottom w:val="0"/>
          <w:divBdr>
            <w:top w:val="none" w:sz="0" w:space="0" w:color="auto"/>
            <w:left w:val="none" w:sz="0" w:space="0" w:color="auto"/>
            <w:bottom w:val="none" w:sz="0" w:space="0" w:color="auto"/>
            <w:right w:val="none" w:sz="0" w:space="0" w:color="auto"/>
          </w:divBdr>
        </w:div>
        <w:div w:id="280457138">
          <w:marLeft w:val="640"/>
          <w:marRight w:val="0"/>
          <w:marTop w:val="0"/>
          <w:marBottom w:val="0"/>
          <w:divBdr>
            <w:top w:val="none" w:sz="0" w:space="0" w:color="auto"/>
            <w:left w:val="none" w:sz="0" w:space="0" w:color="auto"/>
            <w:bottom w:val="none" w:sz="0" w:space="0" w:color="auto"/>
            <w:right w:val="none" w:sz="0" w:space="0" w:color="auto"/>
          </w:divBdr>
        </w:div>
        <w:div w:id="731466979">
          <w:marLeft w:val="640"/>
          <w:marRight w:val="0"/>
          <w:marTop w:val="0"/>
          <w:marBottom w:val="0"/>
          <w:divBdr>
            <w:top w:val="none" w:sz="0" w:space="0" w:color="auto"/>
            <w:left w:val="none" w:sz="0" w:space="0" w:color="auto"/>
            <w:bottom w:val="none" w:sz="0" w:space="0" w:color="auto"/>
            <w:right w:val="none" w:sz="0" w:space="0" w:color="auto"/>
          </w:divBdr>
        </w:div>
        <w:div w:id="1278635299">
          <w:marLeft w:val="640"/>
          <w:marRight w:val="0"/>
          <w:marTop w:val="0"/>
          <w:marBottom w:val="0"/>
          <w:divBdr>
            <w:top w:val="none" w:sz="0" w:space="0" w:color="auto"/>
            <w:left w:val="none" w:sz="0" w:space="0" w:color="auto"/>
            <w:bottom w:val="none" w:sz="0" w:space="0" w:color="auto"/>
            <w:right w:val="none" w:sz="0" w:space="0" w:color="auto"/>
          </w:divBdr>
        </w:div>
        <w:div w:id="236860546">
          <w:marLeft w:val="640"/>
          <w:marRight w:val="0"/>
          <w:marTop w:val="0"/>
          <w:marBottom w:val="0"/>
          <w:divBdr>
            <w:top w:val="none" w:sz="0" w:space="0" w:color="auto"/>
            <w:left w:val="none" w:sz="0" w:space="0" w:color="auto"/>
            <w:bottom w:val="none" w:sz="0" w:space="0" w:color="auto"/>
            <w:right w:val="none" w:sz="0" w:space="0" w:color="auto"/>
          </w:divBdr>
        </w:div>
        <w:div w:id="2124879094">
          <w:marLeft w:val="640"/>
          <w:marRight w:val="0"/>
          <w:marTop w:val="0"/>
          <w:marBottom w:val="0"/>
          <w:divBdr>
            <w:top w:val="none" w:sz="0" w:space="0" w:color="auto"/>
            <w:left w:val="none" w:sz="0" w:space="0" w:color="auto"/>
            <w:bottom w:val="none" w:sz="0" w:space="0" w:color="auto"/>
            <w:right w:val="none" w:sz="0" w:space="0" w:color="auto"/>
          </w:divBdr>
        </w:div>
        <w:div w:id="1070034050">
          <w:marLeft w:val="640"/>
          <w:marRight w:val="0"/>
          <w:marTop w:val="0"/>
          <w:marBottom w:val="0"/>
          <w:divBdr>
            <w:top w:val="none" w:sz="0" w:space="0" w:color="auto"/>
            <w:left w:val="none" w:sz="0" w:space="0" w:color="auto"/>
            <w:bottom w:val="none" w:sz="0" w:space="0" w:color="auto"/>
            <w:right w:val="none" w:sz="0" w:space="0" w:color="auto"/>
          </w:divBdr>
        </w:div>
        <w:div w:id="1534616796">
          <w:marLeft w:val="640"/>
          <w:marRight w:val="0"/>
          <w:marTop w:val="0"/>
          <w:marBottom w:val="0"/>
          <w:divBdr>
            <w:top w:val="none" w:sz="0" w:space="0" w:color="auto"/>
            <w:left w:val="none" w:sz="0" w:space="0" w:color="auto"/>
            <w:bottom w:val="none" w:sz="0" w:space="0" w:color="auto"/>
            <w:right w:val="none" w:sz="0" w:space="0" w:color="auto"/>
          </w:divBdr>
        </w:div>
        <w:div w:id="2050643531">
          <w:marLeft w:val="640"/>
          <w:marRight w:val="0"/>
          <w:marTop w:val="0"/>
          <w:marBottom w:val="0"/>
          <w:divBdr>
            <w:top w:val="none" w:sz="0" w:space="0" w:color="auto"/>
            <w:left w:val="none" w:sz="0" w:space="0" w:color="auto"/>
            <w:bottom w:val="none" w:sz="0" w:space="0" w:color="auto"/>
            <w:right w:val="none" w:sz="0" w:space="0" w:color="auto"/>
          </w:divBdr>
        </w:div>
        <w:div w:id="232352103">
          <w:marLeft w:val="640"/>
          <w:marRight w:val="0"/>
          <w:marTop w:val="0"/>
          <w:marBottom w:val="0"/>
          <w:divBdr>
            <w:top w:val="none" w:sz="0" w:space="0" w:color="auto"/>
            <w:left w:val="none" w:sz="0" w:space="0" w:color="auto"/>
            <w:bottom w:val="none" w:sz="0" w:space="0" w:color="auto"/>
            <w:right w:val="none" w:sz="0" w:space="0" w:color="auto"/>
          </w:divBdr>
        </w:div>
        <w:div w:id="762607252">
          <w:marLeft w:val="640"/>
          <w:marRight w:val="0"/>
          <w:marTop w:val="0"/>
          <w:marBottom w:val="0"/>
          <w:divBdr>
            <w:top w:val="none" w:sz="0" w:space="0" w:color="auto"/>
            <w:left w:val="none" w:sz="0" w:space="0" w:color="auto"/>
            <w:bottom w:val="none" w:sz="0" w:space="0" w:color="auto"/>
            <w:right w:val="none" w:sz="0" w:space="0" w:color="auto"/>
          </w:divBdr>
        </w:div>
        <w:div w:id="824515486">
          <w:marLeft w:val="640"/>
          <w:marRight w:val="0"/>
          <w:marTop w:val="0"/>
          <w:marBottom w:val="0"/>
          <w:divBdr>
            <w:top w:val="none" w:sz="0" w:space="0" w:color="auto"/>
            <w:left w:val="none" w:sz="0" w:space="0" w:color="auto"/>
            <w:bottom w:val="none" w:sz="0" w:space="0" w:color="auto"/>
            <w:right w:val="none" w:sz="0" w:space="0" w:color="auto"/>
          </w:divBdr>
        </w:div>
        <w:div w:id="88550621">
          <w:marLeft w:val="640"/>
          <w:marRight w:val="0"/>
          <w:marTop w:val="0"/>
          <w:marBottom w:val="0"/>
          <w:divBdr>
            <w:top w:val="none" w:sz="0" w:space="0" w:color="auto"/>
            <w:left w:val="none" w:sz="0" w:space="0" w:color="auto"/>
            <w:bottom w:val="none" w:sz="0" w:space="0" w:color="auto"/>
            <w:right w:val="none" w:sz="0" w:space="0" w:color="auto"/>
          </w:divBdr>
        </w:div>
        <w:div w:id="902832486">
          <w:marLeft w:val="640"/>
          <w:marRight w:val="0"/>
          <w:marTop w:val="0"/>
          <w:marBottom w:val="0"/>
          <w:divBdr>
            <w:top w:val="none" w:sz="0" w:space="0" w:color="auto"/>
            <w:left w:val="none" w:sz="0" w:space="0" w:color="auto"/>
            <w:bottom w:val="none" w:sz="0" w:space="0" w:color="auto"/>
            <w:right w:val="none" w:sz="0" w:space="0" w:color="auto"/>
          </w:divBdr>
        </w:div>
        <w:div w:id="1633174462">
          <w:marLeft w:val="640"/>
          <w:marRight w:val="0"/>
          <w:marTop w:val="0"/>
          <w:marBottom w:val="0"/>
          <w:divBdr>
            <w:top w:val="none" w:sz="0" w:space="0" w:color="auto"/>
            <w:left w:val="none" w:sz="0" w:space="0" w:color="auto"/>
            <w:bottom w:val="none" w:sz="0" w:space="0" w:color="auto"/>
            <w:right w:val="none" w:sz="0" w:space="0" w:color="auto"/>
          </w:divBdr>
        </w:div>
        <w:div w:id="2127852052">
          <w:marLeft w:val="640"/>
          <w:marRight w:val="0"/>
          <w:marTop w:val="0"/>
          <w:marBottom w:val="0"/>
          <w:divBdr>
            <w:top w:val="none" w:sz="0" w:space="0" w:color="auto"/>
            <w:left w:val="none" w:sz="0" w:space="0" w:color="auto"/>
            <w:bottom w:val="none" w:sz="0" w:space="0" w:color="auto"/>
            <w:right w:val="none" w:sz="0" w:space="0" w:color="auto"/>
          </w:divBdr>
        </w:div>
        <w:div w:id="368260789">
          <w:marLeft w:val="640"/>
          <w:marRight w:val="0"/>
          <w:marTop w:val="0"/>
          <w:marBottom w:val="0"/>
          <w:divBdr>
            <w:top w:val="none" w:sz="0" w:space="0" w:color="auto"/>
            <w:left w:val="none" w:sz="0" w:space="0" w:color="auto"/>
            <w:bottom w:val="none" w:sz="0" w:space="0" w:color="auto"/>
            <w:right w:val="none" w:sz="0" w:space="0" w:color="auto"/>
          </w:divBdr>
        </w:div>
        <w:div w:id="1479151595">
          <w:marLeft w:val="640"/>
          <w:marRight w:val="0"/>
          <w:marTop w:val="0"/>
          <w:marBottom w:val="0"/>
          <w:divBdr>
            <w:top w:val="none" w:sz="0" w:space="0" w:color="auto"/>
            <w:left w:val="none" w:sz="0" w:space="0" w:color="auto"/>
            <w:bottom w:val="none" w:sz="0" w:space="0" w:color="auto"/>
            <w:right w:val="none" w:sz="0" w:space="0" w:color="auto"/>
          </w:divBdr>
        </w:div>
        <w:div w:id="1048264963">
          <w:marLeft w:val="640"/>
          <w:marRight w:val="0"/>
          <w:marTop w:val="0"/>
          <w:marBottom w:val="0"/>
          <w:divBdr>
            <w:top w:val="none" w:sz="0" w:space="0" w:color="auto"/>
            <w:left w:val="none" w:sz="0" w:space="0" w:color="auto"/>
            <w:bottom w:val="none" w:sz="0" w:space="0" w:color="auto"/>
            <w:right w:val="none" w:sz="0" w:space="0" w:color="auto"/>
          </w:divBdr>
        </w:div>
        <w:div w:id="475688406">
          <w:marLeft w:val="640"/>
          <w:marRight w:val="0"/>
          <w:marTop w:val="0"/>
          <w:marBottom w:val="0"/>
          <w:divBdr>
            <w:top w:val="none" w:sz="0" w:space="0" w:color="auto"/>
            <w:left w:val="none" w:sz="0" w:space="0" w:color="auto"/>
            <w:bottom w:val="none" w:sz="0" w:space="0" w:color="auto"/>
            <w:right w:val="none" w:sz="0" w:space="0" w:color="auto"/>
          </w:divBdr>
        </w:div>
        <w:div w:id="1307658857">
          <w:marLeft w:val="640"/>
          <w:marRight w:val="0"/>
          <w:marTop w:val="0"/>
          <w:marBottom w:val="0"/>
          <w:divBdr>
            <w:top w:val="none" w:sz="0" w:space="0" w:color="auto"/>
            <w:left w:val="none" w:sz="0" w:space="0" w:color="auto"/>
            <w:bottom w:val="none" w:sz="0" w:space="0" w:color="auto"/>
            <w:right w:val="none" w:sz="0" w:space="0" w:color="auto"/>
          </w:divBdr>
        </w:div>
        <w:div w:id="763960343">
          <w:marLeft w:val="640"/>
          <w:marRight w:val="0"/>
          <w:marTop w:val="0"/>
          <w:marBottom w:val="0"/>
          <w:divBdr>
            <w:top w:val="none" w:sz="0" w:space="0" w:color="auto"/>
            <w:left w:val="none" w:sz="0" w:space="0" w:color="auto"/>
            <w:bottom w:val="none" w:sz="0" w:space="0" w:color="auto"/>
            <w:right w:val="none" w:sz="0" w:space="0" w:color="auto"/>
          </w:divBdr>
        </w:div>
        <w:div w:id="565453806">
          <w:marLeft w:val="640"/>
          <w:marRight w:val="0"/>
          <w:marTop w:val="0"/>
          <w:marBottom w:val="0"/>
          <w:divBdr>
            <w:top w:val="none" w:sz="0" w:space="0" w:color="auto"/>
            <w:left w:val="none" w:sz="0" w:space="0" w:color="auto"/>
            <w:bottom w:val="none" w:sz="0" w:space="0" w:color="auto"/>
            <w:right w:val="none" w:sz="0" w:space="0" w:color="auto"/>
          </w:divBdr>
        </w:div>
        <w:div w:id="2086103451">
          <w:marLeft w:val="640"/>
          <w:marRight w:val="0"/>
          <w:marTop w:val="0"/>
          <w:marBottom w:val="0"/>
          <w:divBdr>
            <w:top w:val="none" w:sz="0" w:space="0" w:color="auto"/>
            <w:left w:val="none" w:sz="0" w:space="0" w:color="auto"/>
            <w:bottom w:val="none" w:sz="0" w:space="0" w:color="auto"/>
            <w:right w:val="none" w:sz="0" w:space="0" w:color="auto"/>
          </w:divBdr>
        </w:div>
        <w:div w:id="303975075">
          <w:marLeft w:val="640"/>
          <w:marRight w:val="0"/>
          <w:marTop w:val="0"/>
          <w:marBottom w:val="0"/>
          <w:divBdr>
            <w:top w:val="none" w:sz="0" w:space="0" w:color="auto"/>
            <w:left w:val="none" w:sz="0" w:space="0" w:color="auto"/>
            <w:bottom w:val="none" w:sz="0" w:space="0" w:color="auto"/>
            <w:right w:val="none" w:sz="0" w:space="0" w:color="auto"/>
          </w:divBdr>
        </w:div>
        <w:div w:id="1537499059">
          <w:marLeft w:val="640"/>
          <w:marRight w:val="0"/>
          <w:marTop w:val="0"/>
          <w:marBottom w:val="0"/>
          <w:divBdr>
            <w:top w:val="none" w:sz="0" w:space="0" w:color="auto"/>
            <w:left w:val="none" w:sz="0" w:space="0" w:color="auto"/>
            <w:bottom w:val="none" w:sz="0" w:space="0" w:color="auto"/>
            <w:right w:val="none" w:sz="0" w:space="0" w:color="auto"/>
          </w:divBdr>
        </w:div>
        <w:div w:id="2029913722">
          <w:marLeft w:val="640"/>
          <w:marRight w:val="0"/>
          <w:marTop w:val="0"/>
          <w:marBottom w:val="0"/>
          <w:divBdr>
            <w:top w:val="none" w:sz="0" w:space="0" w:color="auto"/>
            <w:left w:val="none" w:sz="0" w:space="0" w:color="auto"/>
            <w:bottom w:val="none" w:sz="0" w:space="0" w:color="auto"/>
            <w:right w:val="none" w:sz="0" w:space="0" w:color="auto"/>
          </w:divBdr>
        </w:div>
        <w:div w:id="2101097480">
          <w:marLeft w:val="640"/>
          <w:marRight w:val="0"/>
          <w:marTop w:val="0"/>
          <w:marBottom w:val="0"/>
          <w:divBdr>
            <w:top w:val="none" w:sz="0" w:space="0" w:color="auto"/>
            <w:left w:val="none" w:sz="0" w:space="0" w:color="auto"/>
            <w:bottom w:val="none" w:sz="0" w:space="0" w:color="auto"/>
            <w:right w:val="none" w:sz="0" w:space="0" w:color="auto"/>
          </w:divBdr>
        </w:div>
        <w:div w:id="1070350402">
          <w:marLeft w:val="640"/>
          <w:marRight w:val="0"/>
          <w:marTop w:val="0"/>
          <w:marBottom w:val="0"/>
          <w:divBdr>
            <w:top w:val="none" w:sz="0" w:space="0" w:color="auto"/>
            <w:left w:val="none" w:sz="0" w:space="0" w:color="auto"/>
            <w:bottom w:val="none" w:sz="0" w:space="0" w:color="auto"/>
            <w:right w:val="none" w:sz="0" w:space="0" w:color="auto"/>
          </w:divBdr>
        </w:div>
        <w:div w:id="1216694669">
          <w:marLeft w:val="640"/>
          <w:marRight w:val="0"/>
          <w:marTop w:val="0"/>
          <w:marBottom w:val="0"/>
          <w:divBdr>
            <w:top w:val="none" w:sz="0" w:space="0" w:color="auto"/>
            <w:left w:val="none" w:sz="0" w:space="0" w:color="auto"/>
            <w:bottom w:val="none" w:sz="0" w:space="0" w:color="auto"/>
            <w:right w:val="none" w:sz="0" w:space="0" w:color="auto"/>
          </w:divBdr>
        </w:div>
        <w:div w:id="1163397328">
          <w:marLeft w:val="640"/>
          <w:marRight w:val="0"/>
          <w:marTop w:val="0"/>
          <w:marBottom w:val="0"/>
          <w:divBdr>
            <w:top w:val="none" w:sz="0" w:space="0" w:color="auto"/>
            <w:left w:val="none" w:sz="0" w:space="0" w:color="auto"/>
            <w:bottom w:val="none" w:sz="0" w:space="0" w:color="auto"/>
            <w:right w:val="none" w:sz="0" w:space="0" w:color="auto"/>
          </w:divBdr>
        </w:div>
        <w:div w:id="531379383">
          <w:marLeft w:val="640"/>
          <w:marRight w:val="0"/>
          <w:marTop w:val="0"/>
          <w:marBottom w:val="0"/>
          <w:divBdr>
            <w:top w:val="none" w:sz="0" w:space="0" w:color="auto"/>
            <w:left w:val="none" w:sz="0" w:space="0" w:color="auto"/>
            <w:bottom w:val="none" w:sz="0" w:space="0" w:color="auto"/>
            <w:right w:val="none" w:sz="0" w:space="0" w:color="auto"/>
          </w:divBdr>
        </w:div>
        <w:div w:id="1847132670">
          <w:marLeft w:val="640"/>
          <w:marRight w:val="0"/>
          <w:marTop w:val="0"/>
          <w:marBottom w:val="0"/>
          <w:divBdr>
            <w:top w:val="none" w:sz="0" w:space="0" w:color="auto"/>
            <w:left w:val="none" w:sz="0" w:space="0" w:color="auto"/>
            <w:bottom w:val="none" w:sz="0" w:space="0" w:color="auto"/>
            <w:right w:val="none" w:sz="0" w:space="0" w:color="auto"/>
          </w:divBdr>
        </w:div>
        <w:div w:id="1895003646">
          <w:marLeft w:val="640"/>
          <w:marRight w:val="0"/>
          <w:marTop w:val="0"/>
          <w:marBottom w:val="0"/>
          <w:divBdr>
            <w:top w:val="none" w:sz="0" w:space="0" w:color="auto"/>
            <w:left w:val="none" w:sz="0" w:space="0" w:color="auto"/>
            <w:bottom w:val="none" w:sz="0" w:space="0" w:color="auto"/>
            <w:right w:val="none" w:sz="0" w:space="0" w:color="auto"/>
          </w:divBdr>
        </w:div>
        <w:div w:id="1103721293">
          <w:marLeft w:val="640"/>
          <w:marRight w:val="0"/>
          <w:marTop w:val="0"/>
          <w:marBottom w:val="0"/>
          <w:divBdr>
            <w:top w:val="none" w:sz="0" w:space="0" w:color="auto"/>
            <w:left w:val="none" w:sz="0" w:space="0" w:color="auto"/>
            <w:bottom w:val="none" w:sz="0" w:space="0" w:color="auto"/>
            <w:right w:val="none" w:sz="0" w:space="0" w:color="auto"/>
          </w:divBdr>
        </w:div>
        <w:div w:id="2117822825">
          <w:marLeft w:val="640"/>
          <w:marRight w:val="0"/>
          <w:marTop w:val="0"/>
          <w:marBottom w:val="0"/>
          <w:divBdr>
            <w:top w:val="none" w:sz="0" w:space="0" w:color="auto"/>
            <w:left w:val="none" w:sz="0" w:space="0" w:color="auto"/>
            <w:bottom w:val="none" w:sz="0" w:space="0" w:color="auto"/>
            <w:right w:val="none" w:sz="0" w:space="0" w:color="auto"/>
          </w:divBdr>
        </w:div>
        <w:div w:id="208035460">
          <w:marLeft w:val="640"/>
          <w:marRight w:val="0"/>
          <w:marTop w:val="0"/>
          <w:marBottom w:val="0"/>
          <w:divBdr>
            <w:top w:val="none" w:sz="0" w:space="0" w:color="auto"/>
            <w:left w:val="none" w:sz="0" w:space="0" w:color="auto"/>
            <w:bottom w:val="none" w:sz="0" w:space="0" w:color="auto"/>
            <w:right w:val="none" w:sz="0" w:space="0" w:color="auto"/>
          </w:divBdr>
        </w:div>
        <w:div w:id="354499141">
          <w:marLeft w:val="640"/>
          <w:marRight w:val="0"/>
          <w:marTop w:val="0"/>
          <w:marBottom w:val="0"/>
          <w:divBdr>
            <w:top w:val="none" w:sz="0" w:space="0" w:color="auto"/>
            <w:left w:val="none" w:sz="0" w:space="0" w:color="auto"/>
            <w:bottom w:val="none" w:sz="0" w:space="0" w:color="auto"/>
            <w:right w:val="none" w:sz="0" w:space="0" w:color="auto"/>
          </w:divBdr>
        </w:div>
        <w:div w:id="2102680537">
          <w:marLeft w:val="640"/>
          <w:marRight w:val="0"/>
          <w:marTop w:val="0"/>
          <w:marBottom w:val="0"/>
          <w:divBdr>
            <w:top w:val="none" w:sz="0" w:space="0" w:color="auto"/>
            <w:left w:val="none" w:sz="0" w:space="0" w:color="auto"/>
            <w:bottom w:val="none" w:sz="0" w:space="0" w:color="auto"/>
            <w:right w:val="none" w:sz="0" w:space="0" w:color="auto"/>
          </w:divBdr>
        </w:div>
        <w:div w:id="1079786546">
          <w:marLeft w:val="640"/>
          <w:marRight w:val="0"/>
          <w:marTop w:val="0"/>
          <w:marBottom w:val="0"/>
          <w:divBdr>
            <w:top w:val="none" w:sz="0" w:space="0" w:color="auto"/>
            <w:left w:val="none" w:sz="0" w:space="0" w:color="auto"/>
            <w:bottom w:val="none" w:sz="0" w:space="0" w:color="auto"/>
            <w:right w:val="none" w:sz="0" w:space="0" w:color="auto"/>
          </w:divBdr>
        </w:div>
        <w:div w:id="1661075471">
          <w:marLeft w:val="640"/>
          <w:marRight w:val="0"/>
          <w:marTop w:val="0"/>
          <w:marBottom w:val="0"/>
          <w:divBdr>
            <w:top w:val="none" w:sz="0" w:space="0" w:color="auto"/>
            <w:left w:val="none" w:sz="0" w:space="0" w:color="auto"/>
            <w:bottom w:val="none" w:sz="0" w:space="0" w:color="auto"/>
            <w:right w:val="none" w:sz="0" w:space="0" w:color="auto"/>
          </w:divBdr>
        </w:div>
        <w:div w:id="1230574664">
          <w:marLeft w:val="640"/>
          <w:marRight w:val="0"/>
          <w:marTop w:val="0"/>
          <w:marBottom w:val="0"/>
          <w:divBdr>
            <w:top w:val="none" w:sz="0" w:space="0" w:color="auto"/>
            <w:left w:val="none" w:sz="0" w:space="0" w:color="auto"/>
            <w:bottom w:val="none" w:sz="0" w:space="0" w:color="auto"/>
            <w:right w:val="none" w:sz="0" w:space="0" w:color="auto"/>
          </w:divBdr>
        </w:div>
        <w:div w:id="764115835">
          <w:marLeft w:val="640"/>
          <w:marRight w:val="0"/>
          <w:marTop w:val="0"/>
          <w:marBottom w:val="0"/>
          <w:divBdr>
            <w:top w:val="none" w:sz="0" w:space="0" w:color="auto"/>
            <w:left w:val="none" w:sz="0" w:space="0" w:color="auto"/>
            <w:bottom w:val="none" w:sz="0" w:space="0" w:color="auto"/>
            <w:right w:val="none" w:sz="0" w:space="0" w:color="auto"/>
          </w:divBdr>
        </w:div>
        <w:div w:id="1252009072">
          <w:marLeft w:val="640"/>
          <w:marRight w:val="0"/>
          <w:marTop w:val="0"/>
          <w:marBottom w:val="0"/>
          <w:divBdr>
            <w:top w:val="none" w:sz="0" w:space="0" w:color="auto"/>
            <w:left w:val="none" w:sz="0" w:space="0" w:color="auto"/>
            <w:bottom w:val="none" w:sz="0" w:space="0" w:color="auto"/>
            <w:right w:val="none" w:sz="0" w:space="0" w:color="auto"/>
          </w:divBdr>
        </w:div>
        <w:div w:id="34041037">
          <w:marLeft w:val="640"/>
          <w:marRight w:val="0"/>
          <w:marTop w:val="0"/>
          <w:marBottom w:val="0"/>
          <w:divBdr>
            <w:top w:val="none" w:sz="0" w:space="0" w:color="auto"/>
            <w:left w:val="none" w:sz="0" w:space="0" w:color="auto"/>
            <w:bottom w:val="none" w:sz="0" w:space="0" w:color="auto"/>
            <w:right w:val="none" w:sz="0" w:space="0" w:color="auto"/>
          </w:divBdr>
        </w:div>
        <w:div w:id="718625728">
          <w:marLeft w:val="640"/>
          <w:marRight w:val="0"/>
          <w:marTop w:val="0"/>
          <w:marBottom w:val="0"/>
          <w:divBdr>
            <w:top w:val="none" w:sz="0" w:space="0" w:color="auto"/>
            <w:left w:val="none" w:sz="0" w:space="0" w:color="auto"/>
            <w:bottom w:val="none" w:sz="0" w:space="0" w:color="auto"/>
            <w:right w:val="none" w:sz="0" w:space="0" w:color="auto"/>
          </w:divBdr>
        </w:div>
        <w:div w:id="1892107640">
          <w:marLeft w:val="640"/>
          <w:marRight w:val="0"/>
          <w:marTop w:val="0"/>
          <w:marBottom w:val="0"/>
          <w:divBdr>
            <w:top w:val="none" w:sz="0" w:space="0" w:color="auto"/>
            <w:left w:val="none" w:sz="0" w:space="0" w:color="auto"/>
            <w:bottom w:val="none" w:sz="0" w:space="0" w:color="auto"/>
            <w:right w:val="none" w:sz="0" w:space="0" w:color="auto"/>
          </w:divBdr>
        </w:div>
      </w:divsChild>
    </w:div>
    <w:div w:id="788278470">
      <w:bodyDiv w:val="1"/>
      <w:marLeft w:val="0"/>
      <w:marRight w:val="0"/>
      <w:marTop w:val="0"/>
      <w:marBottom w:val="0"/>
      <w:divBdr>
        <w:top w:val="none" w:sz="0" w:space="0" w:color="auto"/>
        <w:left w:val="none" w:sz="0" w:space="0" w:color="auto"/>
        <w:bottom w:val="none" w:sz="0" w:space="0" w:color="auto"/>
        <w:right w:val="none" w:sz="0" w:space="0" w:color="auto"/>
      </w:divBdr>
    </w:div>
    <w:div w:id="790517004">
      <w:bodyDiv w:val="1"/>
      <w:marLeft w:val="0"/>
      <w:marRight w:val="0"/>
      <w:marTop w:val="0"/>
      <w:marBottom w:val="0"/>
      <w:divBdr>
        <w:top w:val="none" w:sz="0" w:space="0" w:color="auto"/>
        <w:left w:val="none" w:sz="0" w:space="0" w:color="auto"/>
        <w:bottom w:val="none" w:sz="0" w:space="0" w:color="auto"/>
        <w:right w:val="none" w:sz="0" w:space="0" w:color="auto"/>
      </w:divBdr>
    </w:div>
    <w:div w:id="792745547">
      <w:bodyDiv w:val="1"/>
      <w:marLeft w:val="0"/>
      <w:marRight w:val="0"/>
      <w:marTop w:val="0"/>
      <w:marBottom w:val="0"/>
      <w:divBdr>
        <w:top w:val="none" w:sz="0" w:space="0" w:color="auto"/>
        <w:left w:val="none" w:sz="0" w:space="0" w:color="auto"/>
        <w:bottom w:val="none" w:sz="0" w:space="0" w:color="auto"/>
        <w:right w:val="none" w:sz="0" w:space="0" w:color="auto"/>
      </w:divBdr>
    </w:div>
    <w:div w:id="795678699">
      <w:bodyDiv w:val="1"/>
      <w:marLeft w:val="0"/>
      <w:marRight w:val="0"/>
      <w:marTop w:val="0"/>
      <w:marBottom w:val="0"/>
      <w:divBdr>
        <w:top w:val="none" w:sz="0" w:space="0" w:color="auto"/>
        <w:left w:val="none" w:sz="0" w:space="0" w:color="auto"/>
        <w:bottom w:val="none" w:sz="0" w:space="0" w:color="auto"/>
        <w:right w:val="none" w:sz="0" w:space="0" w:color="auto"/>
      </w:divBdr>
      <w:divsChild>
        <w:div w:id="5911883">
          <w:marLeft w:val="480"/>
          <w:marRight w:val="0"/>
          <w:marTop w:val="0"/>
          <w:marBottom w:val="0"/>
          <w:divBdr>
            <w:top w:val="none" w:sz="0" w:space="0" w:color="auto"/>
            <w:left w:val="none" w:sz="0" w:space="0" w:color="auto"/>
            <w:bottom w:val="none" w:sz="0" w:space="0" w:color="auto"/>
            <w:right w:val="none" w:sz="0" w:space="0" w:color="auto"/>
          </w:divBdr>
        </w:div>
        <w:div w:id="55250421">
          <w:marLeft w:val="480"/>
          <w:marRight w:val="0"/>
          <w:marTop w:val="0"/>
          <w:marBottom w:val="0"/>
          <w:divBdr>
            <w:top w:val="none" w:sz="0" w:space="0" w:color="auto"/>
            <w:left w:val="none" w:sz="0" w:space="0" w:color="auto"/>
            <w:bottom w:val="none" w:sz="0" w:space="0" w:color="auto"/>
            <w:right w:val="none" w:sz="0" w:space="0" w:color="auto"/>
          </w:divBdr>
        </w:div>
        <w:div w:id="2057002164">
          <w:marLeft w:val="480"/>
          <w:marRight w:val="0"/>
          <w:marTop w:val="0"/>
          <w:marBottom w:val="0"/>
          <w:divBdr>
            <w:top w:val="none" w:sz="0" w:space="0" w:color="auto"/>
            <w:left w:val="none" w:sz="0" w:space="0" w:color="auto"/>
            <w:bottom w:val="none" w:sz="0" w:space="0" w:color="auto"/>
            <w:right w:val="none" w:sz="0" w:space="0" w:color="auto"/>
          </w:divBdr>
        </w:div>
        <w:div w:id="2134901832">
          <w:marLeft w:val="480"/>
          <w:marRight w:val="0"/>
          <w:marTop w:val="0"/>
          <w:marBottom w:val="0"/>
          <w:divBdr>
            <w:top w:val="none" w:sz="0" w:space="0" w:color="auto"/>
            <w:left w:val="none" w:sz="0" w:space="0" w:color="auto"/>
            <w:bottom w:val="none" w:sz="0" w:space="0" w:color="auto"/>
            <w:right w:val="none" w:sz="0" w:space="0" w:color="auto"/>
          </w:divBdr>
        </w:div>
        <w:div w:id="967474694">
          <w:marLeft w:val="480"/>
          <w:marRight w:val="0"/>
          <w:marTop w:val="0"/>
          <w:marBottom w:val="0"/>
          <w:divBdr>
            <w:top w:val="none" w:sz="0" w:space="0" w:color="auto"/>
            <w:left w:val="none" w:sz="0" w:space="0" w:color="auto"/>
            <w:bottom w:val="none" w:sz="0" w:space="0" w:color="auto"/>
            <w:right w:val="none" w:sz="0" w:space="0" w:color="auto"/>
          </w:divBdr>
        </w:div>
        <w:div w:id="1629899461">
          <w:marLeft w:val="480"/>
          <w:marRight w:val="0"/>
          <w:marTop w:val="0"/>
          <w:marBottom w:val="0"/>
          <w:divBdr>
            <w:top w:val="none" w:sz="0" w:space="0" w:color="auto"/>
            <w:left w:val="none" w:sz="0" w:space="0" w:color="auto"/>
            <w:bottom w:val="none" w:sz="0" w:space="0" w:color="auto"/>
            <w:right w:val="none" w:sz="0" w:space="0" w:color="auto"/>
          </w:divBdr>
        </w:div>
        <w:div w:id="342319256">
          <w:marLeft w:val="480"/>
          <w:marRight w:val="0"/>
          <w:marTop w:val="0"/>
          <w:marBottom w:val="0"/>
          <w:divBdr>
            <w:top w:val="none" w:sz="0" w:space="0" w:color="auto"/>
            <w:left w:val="none" w:sz="0" w:space="0" w:color="auto"/>
            <w:bottom w:val="none" w:sz="0" w:space="0" w:color="auto"/>
            <w:right w:val="none" w:sz="0" w:space="0" w:color="auto"/>
          </w:divBdr>
        </w:div>
        <w:div w:id="1250650475">
          <w:marLeft w:val="480"/>
          <w:marRight w:val="0"/>
          <w:marTop w:val="0"/>
          <w:marBottom w:val="0"/>
          <w:divBdr>
            <w:top w:val="none" w:sz="0" w:space="0" w:color="auto"/>
            <w:left w:val="none" w:sz="0" w:space="0" w:color="auto"/>
            <w:bottom w:val="none" w:sz="0" w:space="0" w:color="auto"/>
            <w:right w:val="none" w:sz="0" w:space="0" w:color="auto"/>
          </w:divBdr>
        </w:div>
        <w:div w:id="1548907678">
          <w:marLeft w:val="480"/>
          <w:marRight w:val="0"/>
          <w:marTop w:val="0"/>
          <w:marBottom w:val="0"/>
          <w:divBdr>
            <w:top w:val="none" w:sz="0" w:space="0" w:color="auto"/>
            <w:left w:val="none" w:sz="0" w:space="0" w:color="auto"/>
            <w:bottom w:val="none" w:sz="0" w:space="0" w:color="auto"/>
            <w:right w:val="none" w:sz="0" w:space="0" w:color="auto"/>
          </w:divBdr>
        </w:div>
        <w:div w:id="1874420646">
          <w:marLeft w:val="480"/>
          <w:marRight w:val="0"/>
          <w:marTop w:val="0"/>
          <w:marBottom w:val="0"/>
          <w:divBdr>
            <w:top w:val="none" w:sz="0" w:space="0" w:color="auto"/>
            <w:left w:val="none" w:sz="0" w:space="0" w:color="auto"/>
            <w:bottom w:val="none" w:sz="0" w:space="0" w:color="auto"/>
            <w:right w:val="none" w:sz="0" w:space="0" w:color="auto"/>
          </w:divBdr>
        </w:div>
        <w:div w:id="181210503">
          <w:marLeft w:val="480"/>
          <w:marRight w:val="0"/>
          <w:marTop w:val="0"/>
          <w:marBottom w:val="0"/>
          <w:divBdr>
            <w:top w:val="none" w:sz="0" w:space="0" w:color="auto"/>
            <w:left w:val="none" w:sz="0" w:space="0" w:color="auto"/>
            <w:bottom w:val="none" w:sz="0" w:space="0" w:color="auto"/>
            <w:right w:val="none" w:sz="0" w:space="0" w:color="auto"/>
          </w:divBdr>
        </w:div>
        <w:div w:id="95029538">
          <w:marLeft w:val="480"/>
          <w:marRight w:val="0"/>
          <w:marTop w:val="0"/>
          <w:marBottom w:val="0"/>
          <w:divBdr>
            <w:top w:val="none" w:sz="0" w:space="0" w:color="auto"/>
            <w:left w:val="none" w:sz="0" w:space="0" w:color="auto"/>
            <w:bottom w:val="none" w:sz="0" w:space="0" w:color="auto"/>
            <w:right w:val="none" w:sz="0" w:space="0" w:color="auto"/>
          </w:divBdr>
        </w:div>
        <w:div w:id="1908150832">
          <w:marLeft w:val="480"/>
          <w:marRight w:val="0"/>
          <w:marTop w:val="0"/>
          <w:marBottom w:val="0"/>
          <w:divBdr>
            <w:top w:val="none" w:sz="0" w:space="0" w:color="auto"/>
            <w:left w:val="none" w:sz="0" w:space="0" w:color="auto"/>
            <w:bottom w:val="none" w:sz="0" w:space="0" w:color="auto"/>
            <w:right w:val="none" w:sz="0" w:space="0" w:color="auto"/>
          </w:divBdr>
        </w:div>
        <w:div w:id="1518345021">
          <w:marLeft w:val="480"/>
          <w:marRight w:val="0"/>
          <w:marTop w:val="0"/>
          <w:marBottom w:val="0"/>
          <w:divBdr>
            <w:top w:val="none" w:sz="0" w:space="0" w:color="auto"/>
            <w:left w:val="none" w:sz="0" w:space="0" w:color="auto"/>
            <w:bottom w:val="none" w:sz="0" w:space="0" w:color="auto"/>
            <w:right w:val="none" w:sz="0" w:space="0" w:color="auto"/>
          </w:divBdr>
        </w:div>
        <w:div w:id="296373668">
          <w:marLeft w:val="480"/>
          <w:marRight w:val="0"/>
          <w:marTop w:val="0"/>
          <w:marBottom w:val="0"/>
          <w:divBdr>
            <w:top w:val="none" w:sz="0" w:space="0" w:color="auto"/>
            <w:left w:val="none" w:sz="0" w:space="0" w:color="auto"/>
            <w:bottom w:val="none" w:sz="0" w:space="0" w:color="auto"/>
            <w:right w:val="none" w:sz="0" w:space="0" w:color="auto"/>
          </w:divBdr>
        </w:div>
        <w:div w:id="1019232229">
          <w:marLeft w:val="480"/>
          <w:marRight w:val="0"/>
          <w:marTop w:val="0"/>
          <w:marBottom w:val="0"/>
          <w:divBdr>
            <w:top w:val="none" w:sz="0" w:space="0" w:color="auto"/>
            <w:left w:val="none" w:sz="0" w:space="0" w:color="auto"/>
            <w:bottom w:val="none" w:sz="0" w:space="0" w:color="auto"/>
            <w:right w:val="none" w:sz="0" w:space="0" w:color="auto"/>
          </w:divBdr>
        </w:div>
        <w:div w:id="1520657134">
          <w:marLeft w:val="480"/>
          <w:marRight w:val="0"/>
          <w:marTop w:val="0"/>
          <w:marBottom w:val="0"/>
          <w:divBdr>
            <w:top w:val="none" w:sz="0" w:space="0" w:color="auto"/>
            <w:left w:val="none" w:sz="0" w:space="0" w:color="auto"/>
            <w:bottom w:val="none" w:sz="0" w:space="0" w:color="auto"/>
            <w:right w:val="none" w:sz="0" w:space="0" w:color="auto"/>
          </w:divBdr>
        </w:div>
        <w:div w:id="1476944208">
          <w:marLeft w:val="480"/>
          <w:marRight w:val="0"/>
          <w:marTop w:val="0"/>
          <w:marBottom w:val="0"/>
          <w:divBdr>
            <w:top w:val="none" w:sz="0" w:space="0" w:color="auto"/>
            <w:left w:val="none" w:sz="0" w:space="0" w:color="auto"/>
            <w:bottom w:val="none" w:sz="0" w:space="0" w:color="auto"/>
            <w:right w:val="none" w:sz="0" w:space="0" w:color="auto"/>
          </w:divBdr>
        </w:div>
        <w:div w:id="1532916351">
          <w:marLeft w:val="480"/>
          <w:marRight w:val="0"/>
          <w:marTop w:val="0"/>
          <w:marBottom w:val="0"/>
          <w:divBdr>
            <w:top w:val="none" w:sz="0" w:space="0" w:color="auto"/>
            <w:left w:val="none" w:sz="0" w:space="0" w:color="auto"/>
            <w:bottom w:val="none" w:sz="0" w:space="0" w:color="auto"/>
            <w:right w:val="none" w:sz="0" w:space="0" w:color="auto"/>
          </w:divBdr>
        </w:div>
        <w:div w:id="402341098">
          <w:marLeft w:val="480"/>
          <w:marRight w:val="0"/>
          <w:marTop w:val="0"/>
          <w:marBottom w:val="0"/>
          <w:divBdr>
            <w:top w:val="none" w:sz="0" w:space="0" w:color="auto"/>
            <w:left w:val="none" w:sz="0" w:space="0" w:color="auto"/>
            <w:bottom w:val="none" w:sz="0" w:space="0" w:color="auto"/>
            <w:right w:val="none" w:sz="0" w:space="0" w:color="auto"/>
          </w:divBdr>
        </w:div>
        <w:div w:id="1893804972">
          <w:marLeft w:val="480"/>
          <w:marRight w:val="0"/>
          <w:marTop w:val="0"/>
          <w:marBottom w:val="0"/>
          <w:divBdr>
            <w:top w:val="none" w:sz="0" w:space="0" w:color="auto"/>
            <w:left w:val="none" w:sz="0" w:space="0" w:color="auto"/>
            <w:bottom w:val="none" w:sz="0" w:space="0" w:color="auto"/>
            <w:right w:val="none" w:sz="0" w:space="0" w:color="auto"/>
          </w:divBdr>
        </w:div>
        <w:div w:id="187833520">
          <w:marLeft w:val="480"/>
          <w:marRight w:val="0"/>
          <w:marTop w:val="0"/>
          <w:marBottom w:val="0"/>
          <w:divBdr>
            <w:top w:val="none" w:sz="0" w:space="0" w:color="auto"/>
            <w:left w:val="none" w:sz="0" w:space="0" w:color="auto"/>
            <w:bottom w:val="none" w:sz="0" w:space="0" w:color="auto"/>
            <w:right w:val="none" w:sz="0" w:space="0" w:color="auto"/>
          </w:divBdr>
        </w:div>
        <w:div w:id="602883043">
          <w:marLeft w:val="480"/>
          <w:marRight w:val="0"/>
          <w:marTop w:val="0"/>
          <w:marBottom w:val="0"/>
          <w:divBdr>
            <w:top w:val="none" w:sz="0" w:space="0" w:color="auto"/>
            <w:left w:val="none" w:sz="0" w:space="0" w:color="auto"/>
            <w:bottom w:val="none" w:sz="0" w:space="0" w:color="auto"/>
            <w:right w:val="none" w:sz="0" w:space="0" w:color="auto"/>
          </w:divBdr>
        </w:div>
        <w:div w:id="69934324">
          <w:marLeft w:val="480"/>
          <w:marRight w:val="0"/>
          <w:marTop w:val="0"/>
          <w:marBottom w:val="0"/>
          <w:divBdr>
            <w:top w:val="none" w:sz="0" w:space="0" w:color="auto"/>
            <w:left w:val="none" w:sz="0" w:space="0" w:color="auto"/>
            <w:bottom w:val="none" w:sz="0" w:space="0" w:color="auto"/>
            <w:right w:val="none" w:sz="0" w:space="0" w:color="auto"/>
          </w:divBdr>
        </w:div>
        <w:div w:id="980110564">
          <w:marLeft w:val="480"/>
          <w:marRight w:val="0"/>
          <w:marTop w:val="0"/>
          <w:marBottom w:val="0"/>
          <w:divBdr>
            <w:top w:val="none" w:sz="0" w:space="0" w:color="auto"/>
            <w:left w:val="none" w:sz="0" w:space="0" w:color="auto"/>
            <w:bottom w:val="none" w:sz="0" w:space="0" w:color="auto"/>
            <w:right w:val="none" w:sz="0" w:space="0" w:color="auto"/>
          </w:divBdr>
        </w:div>
        <w:div w:id="1763331628">
          <w:marLeft w:val="480"/>
          <w:marRight w:val="0"/>
          <w:marTop w:val="0"/>
          <w:marBottom w:val="0"/>
          <w:divBdr>
            <w:top w:val="none" w:sz="0" w:space="0" w:color="auto"/>
            <w:left w:val="none" w:sz="0" w:space="0" w:color="auto"/>
            <w:bottom w:val="none" w:sz="0" w:space="0" w:color="auto"/>
            <w:right w:val="none" w:sz="0" w:space="0" w:color="auto"/>
          </w:divBdr>
        </w:div>
        <w:div w:id="259340659">
          <w:marLeft w:val="480"/>
          <w:marRight w:val="0"/>
          <w:marTop w:val="0"/>
          <w:marBottom w:val="0"/>
          <w:divBdr>
            <w:top w:val="none" w:sz="0" w:space="0" w:color="auto"/>
            <w:left w:val="none" w:sz="0" w:space="0" w:color="auto"/>
            <w:bottom w:val="none" w:sz="0" w:space="0" w:color="auto"/>
            <w:right w:val="none" w:sz="0" w:space="0" w:color="auto"/>
          </w:divBdr>
        </w:div>
        <w:div w:id="202714219">
          <w:marLeft w:val="480"/>
          <w:marRight w:val="0"/>
          <w:marTop w:val="0"/>
          <w:marBottom w:val="0"/>
          <w:divBdr>
            <w:top w:val="none" w:sz="0" w:space="0" w:color="auto"/>
            <w:left w:val="none" w:sz="0" w:space="0" w:color="auto"/>
            <w:bottom w:val="none" w:sz="0" w:space="0" w:color="auto"/>
            <w:right w:val="none" w:sz="0" w:space="0" w:color="auto"/>
          </w:divBdr>
        </w:div>
        <w:div w:id="513108187">
          <w:marLeft w:val="480"/>
          <w:marRight w:val="0"/>
          <w:marTop w:val="0"/>
          <w:marBottom w:val="0"/>
          <w:divBdr>
            <w:top w:val="none" w:sz="0" w:space="0" w:color="auto"/>
            <w:left w:val="none" w:sz="0" w:space="0" w:color="auto"/>
            <w:bottom w:val="none" w:sz="0" w:space="0" w:color="auto"/>
            <w:right w:val="none" w:sz="0" w:space="0" w:color="auto"/>
          </w:divBdr>
        </w:div>
        <w:div w:id="1361395273">
          <w:marLeft w:val="480"/>
          <w:marRight w:val="0"/>
          <w:marTop w:val="0"/>
          <w:marBottom w:val="0"/>
          <w:divBdr>
            <w:top w:val="none" w:sz="0" w:space="0" w:color="auto"/>
            <w:left w:val="none" w:sz="0" w:space="0" w:color="auto"/>
            <w:bottom w:val="none" w:sz="0" w:space="0" w:color="auto"/>
            <w:right w:val="none" w:sz="0" w:space="0" w:color="auto"/>
          </w:divBdr>
        </w:div>
        <w:div w:id="321663609">
          <w:marLeft w:val="480"/>
          <w:marRight w:val="0"/>
          <w:marTop w:val="0"/>
          <w:marBottom w:val="0"/>
          <w:divBdr>
            <w:top w:val="none" w:sz="0" w:space="0" w:color="auto"/>
            <w:left w:val="none" w:sz="0" w:space="0" w:color="auto"/>
            <w:bottom w:val="none" w:sz="0" w:space="0" w:color="auto"/>
            <w:right w:val="none" w:sz="0" w:space="0" w:color="auto"/>
          </w:divBdr>
        </w:div>
        <w:div w:id="1956788146">
          <w:marLeft w:val="480"/>
          <w:marRight w:val="0"/>
          <w:marTop w:val="0"/>
          <w:marBottom w:val="0"/>
          <w:divBdr>
            <w:top w:val="none" w:sz="0" w:space="0" w:color="auto"/>
            <w:left w:val="none" w:sz="0" w:space="0" w:color="auto"/>
            <w:bottom w:val="none" w:sz="0" w:space="0" w:color="auto"/>
            <w:right w:val="none" w:sz="0" w:space="0" w:color="auto"/>
          </w:divBdr>
        </w:div>
        <w:div w:id="1345061166">
          <w:marLeft w:val="480"/>
          <w:marRight w:val="0"/>
          <w:marTop w:val="0"/>
          <w:marBottom w:val="0"/>
          <w:divBdr>
            <w:top w:val="none" w:sz="0" w:space="0" w:color="auto"/>
            <w:left w:val="none" w:sz="0" w:space="0" w:color="auto"/>
            <w:bottom w:val="none" w:sz="0" w:space="0" w:color="auto"/>
            <w:right w:val="none" w:sz="0" w:space="0" w:color="auto"/>
          </w:divBdr>
        </w:div>
        <w:div w:id="1403791037">
          <w:marLeft w:val="480"/>
          <w:marRight w:val="0"/>
          <w:marTop w:val="0"/>
          <w:marBottom w:val="0"/>
          <w:divBdr>
            <w:top w:val="none" w:sz="0" w:space="0" w:color="auto"/>
            <w:left w:val="none" w:sz="0" w:space="0" w:color="auto"/>
            <w:bottom w:val="none" w:sz="0" w:space="0" w:color="auto"/>
            <w:right w:val="none" w:sz="0" w:space="0" w:color="auto"/>
          </w:divBdr>
        </w:div>
        <w:div w:id="612516964">
          <w:marLeft w:val="480"/>
          <w:marRight w:val="0"/>
          <w:marTop w:val="0"/>
          <w:marBottom w:val="0"/>
          <w:divBdr>
            <w:top w:val="none" w:sz="0" w:space="0" w:color="auto"/>
            <w:left w:val="none" w:sz="0" w:space="0" w:color="auto"/>
            <w:bottom w:val="none" w:sz="0" w:space="0" w:color="auto"/>
            <w:right w:val="none" w:sz="0" w:space="0" w:color="auto"/>
          </w:divBdr>
        </w:div>
        <w:div w:id="1409501593">
          <w:marLeft w:val="480"/>
          <w:marRight w:val="0"/>
          <w:marTop w:val="0"/>
          <w:marBottom w:val="0"/>
          <w:divBdr>
            <w:top w:val="none" w:sz="0" w:space="0" w:color="auto"/>
            <w:left w:val="none" w:sz="0" w:space="0" w:color="auto"/>
            <w:bottom w:val="none" w:sz="0" w:space="0" w:color="auto"/>
            <w:right w:val="none" w:sz="0" w:space="0" w:color="auto"/>
          </w:divBdr>
        </w:div>
        <w:div w:id="95635767">
          <w:marLeft w:val="480"/>
          <w:marRight w:val="0"/>
          <w:marTop w:val="0"/>
          <w:marBottom w:val="0"/>
          <w:divBdr>
            <w:top w:val="none" w:sz="0" w:space="0" w:color="auto"/>
            <w:left w:val="none" w:sz="0" w:space="0" w:color="auto"/>
            <w:bottom w:val="none" w:sz="0" w:space="0" w:color="auto"/>
            <w:right w:val="none" w:sz="0" w:space="0" w:color="auto"/>
          </w:divBdr>
        </w:div>
        <w:div w:id="1917476560">
          <w:marLeft w:val="480"/>
          <w:marRight w:val="0"/>
          <w:marTop w:val="0"/>
          <w:marBottom w:val="0"/>
          <w:divBdr>
            <w:top w:val="none" w:sz="0" w:space="0" w:color="auto"/>
            <w:left w:val="none" w:sz="0" w:space="0" w:color="auto"/>
            <w:bottom w:val="none" w:sz="0" w:space="0" w:color="auto"/>
            <w:right w:val="none" w:sz="0" w:space="0" w:color="auto"/>
          </w:divBdr>
        </w:div>
        <w:div w:id="1961954176">
          <w:marLeft w:val="480"/>
          <w:marRight w:val="0"/>
          <w:marTop w:val="0"/>
          <w:marBottom w:val="0"/>
          <w:divBdr>
            <w:top w:val="none" w:sz="0" w:space="0" w:color="auto"/>
            <w:left w:val="none" w:sz="0" w:space="0" w:color="auto"/>
            <w:bottom w:val="none" w:sz="0" w:space="0" w:color="auto"/>
            <w:right w:val="none" w:sz="0" w:space="0" w:color="auto"/>
          </w:divBdr>
        </w:div>
        <w:div w:id="1172647782">
          <w:marLeft w:val="480"/>
          <w:marRight w:val="0"/>
          <w:marTop w:val="0"/>
          <w:marBottom w:val="0"/>
          <w:divBdr>
            <w:top w:val="none" w:sz="0" w:space="0" w:color="auto"/>
            <w:left w:val="none" w:sz="0" w:space="0" w:color="auto"/>
            <w:bottom w:val="none" w:sz="0" w:space="0" w:color="auto"/>
            <w:right w:val="none" w:sz="0" w:space="0" w:color="auto"/>
          </w:divBdr>
        </w:div>
        <w:div w:id="2019501390">
          <w:marLeft w:val="480"/>
          <w:marRight w:val="0"/>
          <w:marTop w:val="0"/>
          <w:marBottom w:val="0"/>
          <w:divBdr>
            <w:top w:val="none" w:sz="0" w:space="0" w:color="auto"/>
            <w:left w:val="none" w:sz="0" w:space="0" w:color="auto"/>
            <w:bottom w:val="none" w:sz="0" w:space="0" w:color="auto"/>
            <w:right w:val="none" w:sz="0" w:space="0" w:color="auto"/>
          </w:divBdr>
        </w:div>
        <w:div w:id="834496931">
          <w:marLeft w:val="480"/>
          <w:marRight w:val="0"/>
          <w:marTop w:val="0"/>
          <w:marBottom w:val="0"/>
          <w:divBdr>
            <w:top w:val="none" w:sz="0" w:space="0" w:color="auto"/>
            <w:left w:val="none" w:sz="0" w:space="0" w:color="auto"/>
            <w:bottom w:val="none" w:sz="0" w:space="0" w:color="auto"/>
            <w:right w:val="none" w:sz="0" w:space="0" w:color="auto"/>
          </w:divBdr>
        </w:div>
        <w:div w:id="801121160">
          <w:marLeft w:val="480"/>
          <w:marRight w:val="0"/>
          <w:marTop w:val="0"/>
          <w:marBottom w:val="0"/>
          <w:divBdr>
            <w:top w:val="none" w:sz="0" w:space="0" w:color="auto"/>
            <w:left w:val="none" w:sz="0" w:space="0" w:color="auto"/>
            <w:bottom w:val="none" w:sz="0" w:space="0" w:color="auto"/>
            <w:right w:val="none" w:sz="0" w:space="0" w:color="auto"/>
          </w:divBdr>
        </w:div>
        <w:div w:id="851989507">
          <w:marLeft w:val="480"/>
          <w:marRight w:val="0"/>
          <w:marTop w:val="0"/>
          <w:marBottom w:val="0"/>
          <w:divBdr>
            <w:top w:val="none" w:sz="0" w:space="0" w:color="auto"/>
            <w:left w:val="none" w:sz="0" w:space="0" w:color="auto"/>
            <w:bottom w:val="none" w:sz="0" w:space="0" w:color="auto"/>
            <w:right w:val="none" w:sz="0" w:space="0" w:color="auto"/>
          </w:divBdr>
        </w:div>
        <w:div w:id="437257231">
          <w:marLeft w:val="480"/>
          <w:marRight w:val="0"/>
          <w:marTop w:val="0"/>
          <w:marBottom w:val="0"/>
          <w:divBdr>
            <w:top w:val="none" w:sz="0" w:space="0" w:color="auto"/>
            <w:left w:val="none" w:sz="0" w:space="0" w:color="auto"/>
            <w:bottom w:val="none" w:sz="0" w:space="0" w:color="auto"/>
            <w:right w:val="none" w:sz="0" w:space="0" w:color="auto"/>
          </w:divBdr>
        </w:div>
        <w:div w:id="847712260">
          <w:marLeft w:val="480"/>
          <w:marRight w:val="0"/>
          <w:marTop w:val="0"/>
          <w:marBottom w:val="0"/>
          <w:divBdr>
            <w:top w:val="none" w:sz="0" w:space="0" w:color="auto"/>
            <w:left w:val="none" w:sz="0" w:space="0" w:color="auto"/>
            <w:bottom w:val="none" w:sz="0" w:space="0" w:color="auto"/>
            <w:right w:val="none" w:sz="0" w:space="0" w:color="auto"/>
          </w:divBdr>
        </w:div>
        <w:div w:id="1739740251">
          <w:marLeft w:val="480"/>
          <w:marRight w:val="0"/>
          <w:marTop w:val="0"/>
          <w:marBottom w:val="0"/>
          <w:divBdr>
            <w:top w:val="none" w:sz="0" w:space="0" w:color="auto"/>
            <w:left w:val="none" w:sz="0" w:space="0" w:color="auto"/>
            <w:bottom w:val="none" w:sz="0" w:space="0" w:color="auto"/>
            <w:right w:val="none" w:sz="0" w:space="0" w:color="auto"/>
          </w:divBdr>
        </w:div>
        <w:div w:id="1472555838">
          <w:marLeft w:val="480"/>
          <w:marRight w:val="0"/>
          <w:marTop w:val="0"/>
          <w:marBottom w:val="0"/>
          <w:divBdr>
            <w:top w:val="none" w:sz="0" w:space="0" w:color="auto"/>
            <w:left w:val="none" w:sz="0" w:space="0" w:color="auto"/>
            <w:bottom w:val="none" w:sz="0" w:space="0" w:color="auto"/>
            <w:right w:val="none" w:sz="0" w:space="0" w:color="auto"/>
          </w:divBdr>
        </w:div>
        <w:div w:id="1682049972">
          <w:marLeft w:val="480"/>
          <w:marRight w:val="0"/>
          <w:marTop w:val="0"/>
          <w:marBottom w:val="0"/>
          <w:divBdr>
            <w:top w:val="none" w:sz="0" w:space="0" w:color="auto"/>
            <w:left w:val="none" w:sz="0" w:space="0" w:color="auto"/>
            <w:bottom w:val="none" w:sz="0" w:space="0" w:color="auto"/>
            <w:right w:val="none" w:sz="0" w:space="0" w:color="auto"/>
          </w:divBdr>
        </w:div>
        <w:div w:id="2000769927">
          <w:marLeft w:val="480"/>
          <w:marRight w:val="0"/>
          <w:marTop w:val="0"/>
          <w:marBottom w:val="0"/>
          <w:divBdr>
            <w:top w:val="none" w:sz="0" w:space="0" w:color="auto"/>
            <w:left w:val="none" w:sz="0" w:space="0" w:color="auto"/>
            <w:bottom w:val="none" w:sz="0" w:space="0" w:color="auto"/>
            <w:right w:val="none" w:sz="0" w:space="0" w:color="auto"/>
          </w:divBdr>
        </w:div>
        <w:div w:id="206572626">
          <w:marLeft w:val="480"/>
          <w:marRight w:val="0"/>
          <w:marTop w:val="0"/>
          <w:marBottom w:val="0"/>
          <w:divBdr>
            <w:top w:val="none" w:sz="0" w:space="0" w:color="auto"/>
            <w:left w:val="none" w:sz="0" w:space="0" w:color="auto"/>
            <w:bottom w:val="none" w:sz="0" w:space="0" w:color="auto"/>
            <w:right w:val="none" w:sz="0" w:space="0" w:color="auto"/>
          </w:divBdr>
        </w:div>
      </w:divsChild>
    </w:div>
    <w:div w:id="797574288">
      <w:bodyDiv w:val="1"/>
      <w:marLeft w:val="0"/>
      <w:marRight w:val="0"/>
      <w:marTop w:val="0"/>
      <w:marBottom w:val="0"/>
      <w:divBdr>
        <w:top w:val="none" w:sz="0" w:space="0" w:color="auto"/>
        <w:left w:val="none" w:sz="0" w:space="0" w:color="auto"/>
        <w:bottom w:val="none" w:sz="0" w:space="0" w:color="auto"/>
        <w:right w:val="none" w:sz="0" w:space="0" w:color="auto"/>
      </w:divBdr>
    </w:div>
    <w:div w:id="798063939">
      <w:bodyDiv w:val="1"/>
      <w:marLeft w:val="0"/>
      <w:marRight w:val="0"/>
      <w:marTop w:val="0"/>
      <w:marBottom w:val="0"/>
      <w:divBdr>
        <w:top w:val="none" w:sz="0" w:space="0" w:color="auto"/>
        <w:left w:val="none" w:sz="0" w:space="0" w:color="auto"/>
        <w:bottom w:val="none" w:sz="0" w:space="0" w:color="auto"/>
        <w:right w:val="none" w:sz="0" w:space="0" w:color="auto"/>
      </w:divBdr>
    </w:div>
    <w:div w:id="798764376">
      <w:bodyDiv w:val="1"/>
      <w:marLeft w:val="0"/>
      <w:marRight w:val="0"/>
      <w:marTop w:val="0"/>
      <w:marBottom w:val="0"/>
      <w:divBdr>
        <w:top w:val="none" w:sz="0" w:space="0" w:color="auto"/>
        <w:left w:val="none" w:sz="0" w:space="0" w:color="auto"/>
        <w:bottom w:val="none" w:sz="0" w:space="0" w:color="auto"/>
        <w:right w:val="none" w:sz="0" w:space="0" w:color="auto"/>
      </w:divBdr>
    </w:div>
    <w:div w:id="799304755">
      <w:bodyDiv w:val="1"/>
      <w:marLeft w:val="0"/>
      <w:marRight w:val="0"/>
      <w:marTop w:val="0"/>
      <w:marBottom w:val="0"/>
      <w:divBdr>
        <w:top w:val="none" w:sz="0" w:space="0" w:color="auto"/>
        <w:left w:val="none" w:sz="0" w:space="0" w:color="auto"/>
        <w:bottom w:val="none" w:sz="0" w:space="0" w:color="auto"/>
        <w:right w:val="none" w:sz="0" w:space="0" w:color="auto"/>
      </w:divBdr>
    </w:div>
    <w:div w:id="812911280">
      <w:bodyDiv w:val="1"/>
      <w:marLeft w:val="0"/>
      <w:marRight w:val="0"/>
      <w:marTop w:val="0"/>
      <w:marBottom w:val="0"/>
      <w:divBdr>
        <w:top w:val="none" w:sz="0" w:space="0" w:color="auto"/>
        <w:left w:val="none" w:sz="0" w:space="0" w:color="auto"/>
        <w:bottom w:val="none" w:sz="0" w:space="0" w:color="auto"/>
        <w:right w:val="none" w:sz="0" w:space="0" w:color="auto"/>
      </w:divBdr>
    </w:div>
    <w:div w:id="817766794">
      <w:bodyDiv w:val="1"/>
      <w:marLeft w:val="0"/>
      <w:marRight w:val="0"/>
      <w:marTop w:val="0"/>
      <w:marBottom w:val="0"/>
      <w:divBdr>
        <w:top w:val="none" w:sz="0" w:space="0" w:color="auto"/>
        <w:left w:val="none" w:sz="0" w:space="0" w:color="auto"/>
        <w:bottom w:val="none" w:sz="0" w:space="0" w:color="auto"/>
        <w:right w:val="none" w:sz="0" w:space="0" w:color="auto"/>
      </w:divBdr>
      <w:divsChild>
        <w:div w:id="1127549099">
          <w:marLeft w:val="640"/>
          <w:marRight w:val="0"/>
          <w:marTop w:val="0"/>
          <w:marBottom w:val="0"/>
          <w:divBdr>
            <w:top w:val="none" w:sz="0" w:space="0" w:color="auto"/>
            <w:left w:val="none" w:sz="0" w:space="0" w:color="auto"/>
            <w:bottom w:val="none" w:sz="0" w:space="0" w:color="auto"/>
            <w:right w:val="none" w:sz="0" w:space="0" w:color="auto"/>
          </w:divBdr>
        </w:div>
        <w:div w:id="83574153">
          <w:marLeft w:val="640"/>
          <w:marRight w:val="0"/>
          <w:marTop w:val="0"/>
          <w:marBottom w:val="0"/>
          <w:divBdr>
            <w:top w:val="none" w:sz="0" w:space="0" w:color="auto"/>
            <w:left w:val="none" w:sz="0" w:space="0" w:color="auto"/>
            <w:bottom w:val="none" w:sz="0" w:space="0" w:color="auto"/>
            <w:right w:val="none" w:sz="0" w:space="0" w:color="auto"/>
          </w:divBdr>
        </w:div>
        <w:div w:id="1144811318">
          <w:marLeft w:val="640"/>
          <w:marRight w:val="0"/>
          <w:marTop w:val="0"/>
          <w:marBottom w:val="0"/>
          <w:divBdr>
            <w:top w:val="none" w:sz="0" w:space="0" w:color="auto"/>
            <w:left w:val="none" w:sz="0" w:space="0" w:color="auto"/>
            <w:bottom w:val="none" w:sz="0" w:space="0" w:color="auto"/>
            <w:right w:val="none" w:sz="0" w:space="0" w:color="auto"/>
          </w:divBdr>
        </w:div>
        <w:div w:id="384524041">
          <w:marLeft w:val="640"/>
          <w:marRight w:val="0"/>
          <w:marTop w:val="0"/>
          <w:marBottom w:val="0"/>
          <w:divBdr>
            <w:top w:val="none" w:sz="0" w:space="0" w:color="auto"/>
            <w:left w:val="none" w:sz="0" w:space="0" w:color="auto"/>
            <w:bottom w:val="none" w:sz="0" w:space="0" w:color="auto"/>
            <w:right w:val="none" w:sz="0" w:space="0" w:color="auto"/>
          </w:divBdr>
        </w:div>
        <w:div w:id="2137209945">
          <w:marLeft w:val="640"/>
          <w:marRight w:val="0"/>
          <w:marTop w:val="0"/>
          <w:marBottom w:val="0"/>
          <w:divBdr>
            <w:top w:val="none" w:sz="0" w:space="0" w:color="auto"/>
            <w:left w:val="none" w:sz="0" w:space="0" w:color="auto"/>
            <w:bottom w:val="none" w:sz="0" w:space="0" w:color="auto"/>
            <w:right w:val="none" w:sz="0" w:space="0" w:color="auto"/>
          </w:divBdr>
        </w:div>
        <w:div w:id="1025254699">
          <w:marLeft w:val="640"/>
          <w:marRight w:val="0"/>
          <w:marTop w:val="0"/>
          <w:marBottom w:val="0"/>
          <w:divBdr>
            <w:top w:val="none" w:sz="0" w:space="0" w:color="auto"/>
            <w:left w:val="none" w:sz="0" w:space="0" w:color="auto"/>
            <w:bottom w:val="none" w:sz="0" w:space="0" w:color="auto"/>
            <w:right w:val="none" w:sz="0" w:space="0" w:color="auto"/>
          </w:divBdr>
        </w:div>
        <w:div w:id="1671060393">
          <w:marLeft w:val="640"/>
          <w:marRight w:val="0"/>
          <w:marTop w:val="0"/>
          <w:marBottom w:val="0"/>
          <w:divBdr>
            <w:top w:val="none" w:sz="0" w:space="0" w:color="auto"/>
            <w:left w:val="none" w:sz="0" w:space="0" w:color="auto"/>
            <w:bottom w:val="none" w:sz="0" w:space="0" w:color="auto"/>
            <w:right w:val="none" w:sz="0" w:space="0" w:color="auto"/>
          </w:divBdr>
        </w:div>
        <w:div w:id="112334399">
          <w:marLeft w:val="640"/>
          <w:marRight w:val="0"/>
          <w:marTop w:val="0"/>
          <w:marBottom w:val="0"/>
          <w:divBdr>
            <w:top w:val="none" w:sz="0" w:space="0" w:color="auto"/>
            <w:left w:val="none" w:sz="0" w:space="0" w:color="auto"/>
            <w:bottom w:val="none" w:sz="0" w:space="0" w:color="auto"/>
            <w:right w:val="none" w:sz="0" w:space="0" w:color="auto"/>
          </w:divBdr>
        </w:div>
        <w:div w:id="1987469931">
          <w:marLeft w:val="640"/>
          <w:marRight w:val="0"/>
          <w:marTop w:val="0"/>
          <w:marBottom w:val="0"/>
          <w:divBdr>
            <w:top w:val="none" w:sz="0" w:space="0" w:color="auto"/>
            <w:left w:val="none" w:sz="0" w:space="0" w:color="auto"/>
            <w:bottom w:val="none" w:sz="0" w:space="0" w:color="auto"/>
            <w:right w:val="none" w:sz="0" w:space="0" w:color="auto"/>
          </w:divBdr>
        </w:div>
        <w:div w:id="1066877362">
          <w:marLeft w:val="640"/>
          <w:marRight w:val="0"/>
          <w:marTop w:val="0"/>
          <w:marBottom w:val="0"/>
          <w:divBdr>
            <w:top w:val="none" w:sz="0" w:space="0" w:color="auto"/>
            <w:left w:val="none" w:sz="0" w:space="0" w:color="auto"/>
            <w:bottom w:val="none" w:sz="0" w:space="0" w:color="auto"/>
            <w:right w:val="none" w:sz="0" w:space="0" w:color="auto"/>
          </w:divBdr>
        </w:div>
        <w:div w:id="1720323706">
          <w:marLeft w:val="640"/>
          <w:marRight w:val="0"/>
          <w:marTop w:val="0"/>
          <w:marBottom w:val="0"/>
          <w:divBdr>
            <w:top w:val="none" w:sz="0" w:space="0" w:color="auto"/>
            <w:left w:val="none" w:sz="0" w:space="0" w:color="auto"/>
            <w:bottom w:val="none" w:sz="0" w:space="0" w:color="auto"/>
            <w:right w:val="none" w:sz="0" w:space="0" w:color="auto"/>
          </w:divBdr>
        </w:div>
        <w:div w:id="1930238501">
          <w:marLeft w:val="640"/>
          <w:marRight w:val="0"/>
          <w:marTop w:val="0"/>
          <w:marBottom w:val="0"/>
          <w:divBdr>
            <w:top w:val="none" w:sz="0" w:space="0" w:color="auto"/>
            <w:left w:val="none" w:sz="0" w:space="0" w:color="auto"/>
            <w:bottom w:val="none" w:sz="0" w:space="0" w:color="auto"/>
            <w:right w:val="none" w:sz="0" w:space="0" w:color="auto"/>
          </w:divBdr>
        </w:div>
        <w:div w:id="187105561">
          <w:marLeft w:val="640"/>
          <w:marRight w:val="0"/>
          <w:marTop w:val="0"/>
          <w:marBottom w:val="0"/>
          <w:divBdr>
            <w:top w:val="none" w:sz="0" w:space="0" w:color="auto"/>
            <w:left w:val="none" w:sz="0" w:space="0" w:color="auto"/>
            <w:bottom w:val="none" w:sz="0" w:space="0" w:color="auto"/>
            <w:right w:val="none" w:sz="0" w:space="0" w:color="auto"/>
          </w:divBdr>
        </w:div>
        <w:div w:id="421411171">
          <w:marLeft w:val="640"/>
          <w:marRight w:val="0"/>
          <w:marTop w:val="0"/>
          <w:marBottom w:val="0"/>
          <w:divBdr>
            <w:top w:val="none" w:sz="0" w:space="0" w:color="auto"/>
            <w:left w:val="none" w:sz="0" w:space="0" w:color="auto"/>
            <w:bottom w:val="none" w:sz="0" w:space="0" w:color="auto"/>
            <w:right w:val="none" w:sz="0" w:space="0" w:color="auto"/>
          </w:divBdr>
        </w:div>
        <w:div w:id="921724518">
          <w:marLeft w:val="640"/>
          <w:marRight w:val="0"/>
          <w:marTop w:val="0"/>
          <w:marBottom w:val="0"/>
          <w:divBdr>
            <w:top w:val="none" w:sz="0" w:space="0" w:color="auto"/>
            <w:left w:val="none" w:sz="0" w:space="0" w:color="auto"/>
            <w:bottom w:val="none" w:sz="0" w:space="0" w:color="auto"/>
            <w:right w:val="none" w:sz="0" w:space="0" w:color="auto"/>
          </w:divBdr>
        </w:div>
        <w:div w:id="1899587235">
          <w:marLeft w:val="640"/>
          <w:marRight w:val="0"/>
          <w:marTop w:val="0"/>
          <w:marBottom w:val="0"/>
          <w:divBdr>
            <w:top w:val="none" w:sz="0" w:space="0" w:color="auto"/>
            <w:left w:val="none" w:sz="0" w:space="0" w:color="auto"/>
            <w:bottom w:val="none" w:sz="0" w:space="0" w:color="auto"/>
            <w:right w:val="none" w:sz="0" w:space="0" w:color="auto"/>
          </w:divBdr>
        </w:div>
        <w:div w:id="440301762">
          <w:marLeft w:val="640"/>
          <w:marRight w:val="0"/>
          <w:marTop w:val="0"/>
          <w:marBottom w:val="0"/>
          <w:divBdr>
            <w:top w:val="none" w:sz="0" w:space="0" w:color="auto"/>
            <w:left w:val="none" w:sz="0" w:space="0" w:color="auto"/>
            <w:bottom w:val="none" w:sz="0" w:space="0" w:color="auto"/>
            <w:right w:val="none" w:sz="0" w:space="0" w:color="auto"/>
          </w:divBdr>
        </w:div>
        <w:div w:id="1524635120">
          <w:marLeft w:val="640"/>
          <w:marRight w:val="0"/>
          <w:marTop w:val="0"/>
          <w:marBottom w:val="0"/>
          <w:divBdr>
            <w:top w:val="none" w:sz="0" w:space="0" w:color="auto"/>
            <w:left w:val="none" w:sz="0" w:space="0" w:color="auto"/>
            <w:bottom w:val="none" w:sz="0" w:space="0" w:color="auto"/>
            <w:right w:val="none" w:sz="0" w:space="0" w:color="auto"/>
          </w:divBdr>
        </w:div>
        <w:div w:id="731731861">
          <w:marLeft w:val="640"/>
          <w:marRight w:val="0"/>
          <w:marTop w:val="0"/>
          <w:marBottom w:val="0"/>
          <w:divBdr>
            <w:top w:val="none" w:sz="0" w:space="0" w:color="auto"/>
            <w:left w:val="none" w:sz="0" w:space="0" w:color="auto"/>
            <w:bottom w:val="none" w:sz="0" w:space="0" w:color="auto"/>
            <w:right w:val="none" w:sz="0" w:space="0" w:color="auto"/>
          </w:divBdr>
        </w:div>
        <w:div w:id="247083825">
          <w:marLeft w:val="640"/>
          <w:marRight w:val="0"/>
          <w:marTop w:val="0"/>
          <w:marBottom w:val="0"/>
          <w:divBdr>
            <w:top w:val="none" w:sz="0" w:space="0" w:color="auto"/>
            <w:left w:val="none" w:sz="0" w:space="0" w:color="auto"/>
            <w:bottom w:val="none" w:sz="0" w:space="0" w:color="auto"/>
            <w:right w:val="none" w:sz="0" w:space="0" w:color="auto"/>
          </w:divBdr>
        </w:div>
        <w:div w:id="2124034562">
          <w:marLeft w:val="640"/>
          <w:marRight w:val="0"/>
          <w:marTop w:val="0"/>
          <w:marBottom w:val="0"/>
          <w:divBdr>
            <w:top w:val="none" w:sz="0" w:space="0" w:color="auto"/>
            <w:left w:val="none" w:sz="0" w:space="0" w:color="auto"/>
            <w:bottom w:val="none" w:sz="0" w:space="0" w:color="auto"/>
            <w:right w:val="none" w:sz="0" w:space="0" w:color="auto"/>
          </w:divBdr>
        </w:div>
        <w:div w:id="254899591">
          <w:marLeft w:val="640"/>
          <w:marRight w:val="0"/>
          <w:marTop w:val="0"/>
          <w:marBottom w:val="0"/>
          <w:divBdr>
            <w:top w:val="none" w:sz="0" w:space="0" w:color="auto"/>
            <w:left w:val="none" w:sz="0" w:space="0" w:color="auto"/>
            <w:bottom w:val="none" w:sz="0" w:space="0" w:color="auto"/>
            <w:right w:val="none" w:sz="0" w:space="0" w:color="auto"/>
          </w:divBdr>
        </w:div>
        <w:div w:id="1471750337">
          <w:marLeft w:val="640"/>
          <w:marRight w:val="0"/>
          <w:marTop w:val="0"/>
          <w:marBottom w:val="0"/>
          <w:divBdr>
            <w:top w:val="none" w:sz="0" w:space="0" w:color="auto"/>
            <w:left w:val="none" w:sz="0" w:space="0" w:color="auto"/>
            <w:bottom w:val="none" w:sz="0" w:space="0" w:color="auto"/>
            <w:right w:val="none" w:sz="0" w:space="0" w:color="auto"/>
          </w:divBdr>
        </w:div>
        <w:div w:id="496846378">
          <w:marLeft w:val="640"/>
          <w:marRight w:val="0"/>
          <w:marTop w:val="0"/>
          <w:marBottom w:val="0"/>
          <w:divBdr>
            <w:top w:val="none" w:sz="0" w:space="0" w:color="auto"/>
            <w:left w:val="none" w:sz="0" w:space="0" w:color="auto"/>
            <w:bottom w:val="none" w:sz="0" w:space="0" w:color="auto"/>
            <w:right w:val="none" w:sz="0" w:space="0" w:color="auto"/>
          </w:divBdr>
        </w:div>
        <w:div w:id="1303846810">
          <w:marLeft w:val="640"/>
          <w:marRight w:val="0"/>
          <w:marTop w:val="0"/>
          <w:marBottom w:val="0"/>
          <w:divBdr>
            <w:top w:val="none" w:sz="0" w:space="0" w:color="auto"/>
            <w:left w:val="none" w:sz="0" w:space="0" w:color="auto"/>
            <w:bottom w:val="none" w:sz="0" w:space="0" w:color="auto"/>
            <w:right w:val="none" w:sz="0" w:space="0" w:color="auto"/>
          </w:divBdr>
        </w:div>
        <w:div w:id="1796680202">
          <w:marLeft w:val="640"/>
          <w:marRight w:val="0"/>
          <w:marTop w:val="0"/>
          <w:marBottom w:val="0"/>
          <w:divBdr>
            <w:top w:val="none" w:sz="0" w:space="0" w:color="auto"/>
            <w:left w:val="none" w:sz="0" w:space="0" w:color="auto"/>
            <w:bottom w:val="none" w:sz="0" w:space="0" w:color="auto"/>
            <w:right w:val="none" w:sz="0" w:space="0" w:color="auto"/>
          </w:divBdr>
        </w:div>
        <w:div w:id="1731688746">
          <w:marLeft w:val="640"/>
          <w:marRight w:val="0"/>
          <w:marTop w:val="0"/>
          <w:marBottom w:val="0"/>
          <w:divBdr>
            <w:top w:val="none" w:sz="0" w:space="0" w:color="auto"/>
            <w:left w:val="none" w:sz="0" w:space="0" w:color="auto"/>
            <w:bottom w:val="none" w:sz="0" w:space="0" w:color="auto"/>
            <w:right w:val="none" w:sz="0" w:space="0" w:color="auto"/>
          </w:divBdr>
        </w:div>
        <w:div w:id="1814366349">
          <w:marLeft w:val="640"/>
          <w:marRight w:val="0"/>
          <w:marTop w:val="0"/>
          <w:marBottom w:val="0"/>
          <w:divBdr>
            <w:top w:val="none" w:sz="0" w:space="0" w:color="auto"/>
            <w:left w:val="none" w:sz="0" w:space="0" w:color="auto"/>
            <w:bottom w:val="none" w:sz="0" w:space="0" w:color="auto"/>
            <w:right w:val="none" w:sz="0" w:space="0" w:color="auto"/>
          </w:divBdr>
        </w:div>
        <w:div w:id="771508094">
          <w:marLeft w:val="640"/>
          <w:marRight w:val="0"/>
          <w:marTop w:val="0"/>
          <w:marBottom w:val="0"/>
          <w:divBdr>
            <w:top w:val="none" w:sz="0" w:space="0" w:color="auto"/>
            <w:left w:val="none" w:sz="0" w:space="0" w:color="auto"/>
            <w:bottom w:val="none" w:sz="0" w:space="0" w:color="auto"/>
            <w:right w:val="none" w:sz="0" w:space="0" w:color="auto"/>
          </w:divBdr>
        </w:div>
        <w:div w:id="1108085147">
          <w:marLeft w:val="640"/>
          <w:marRight w:val="0"/>
          <w:marTop w:val="0"/>
          <w:marBottom w:val="0"/>
          <w:divBdr>
            <w:top w:val="none" w:sz="0" w:space="0" w:color="auto"/>
            <w:left w:val="none" w:sz="0" w:space="0" w:color="auto"/>
            <w:bottom w:val="none" w:sz="0" w:space="0" w:color="auto"/>
            <w:right w:val="none" w:sz="0" w:space="0" w:color="auto"/>
          </w:divBdr>
        </w:div>
        <w:div w:id="73204502">
          <w:marLeft w:val="640"/>
          <w:marRight w:val="0"/>
          <w:marTop w:val="0"/>
          <w:marBottom w:val="0"/>
          <w:divBdr>
            <w:top w:val="none" w:sz="0" w:space="0" w:color="auto"/>
            <w:left w:val="none" w:sz="0" w:space="0" w:color="auto"/>
            <w:bottom w:val="none" w:sz="0" w:space="0" w:color="auto"/>
            <w:right w:val="none" w:sz="0" w:space="0" w:color="auto"/>
          </w:divBdr>
        </w:div>
        <w:div w:id="1552377852">
          <w:marLeft w:val="640"/>
          <w:marRight w:val="0"/>
          <w:marTop w:val="0"/>
          <w:marBottom w:val="0"/>
          <w:divBdr>
            <w:top w:val="none" w:sz="0" w:space="0" w:color="auto"/>
            <w:left w:val="none" w:sz="0" w:space="0" w:color="auto"/>
            <w:bottom w:val="none" w:sz="0" w:space="0" w:color="auto"/>
            <w:right w:val="none" w:sz="0" w:space="0" w:color="auto"/>
          </w:divBdr>
        </w:div>
        <w:div w:id="1442533997">
          <w:marLeft w:val="640"/>
          <w:marRight w:val="0"/>
          <w:marTop w:val="0"/>
          <w:marBottom w:val="0"/>
          <w:divBdr>
            <w:top w:val="none" w:sz="0" w:space="0" w:color="auto"/>
            <w:left w:val="none" w:sz="0" w:space="0" w:color="auto"/>
            <w:bottom w:val="none" w:sz="0" w:space="0" w:color="auto"/>
            <w:right w:val="none" w:sz="0" w:space="0" w:color="auto"/>
          </w:divBdr>
        </w:div>
        <w:div w:id="1231425662">
          <w:marLeft w:val="640"/>
          <w:marRight w:val="0"/>
          <w:marTop w:val="0"/>
          <w:marBottom w:val="0"/>
          <w:divBdr>
            <w:top w:val="none" w:sz="0" w:space="0" w:color="auto"/>
            <w:left w:val="none" w:sz="0" w:space="0" w:color="auto"/>
            <w:bottom w:val="none" w:sz="0" w:space="0" w:color="auto"/>
            <w:right w:val="none" w:sz="0" w:space="0" w:color="auto"/>
          </w:divBdr>
        </w:div>
        <w:div w:id="1277568153">
          <w:marLeft w:val="640"/>
          <w:marRight w:val="0"/>
          <w:marTop w:val="0"/>
          <w:marBottom w:val="0"/>
          <w:divBdr>
            <w:top w:val="none" w:sz="0" w:space="0" w:color="auto"/>
            <w:left w:val="none" w:sz="0" w:space="0" w:color="auto"/>
            <w:bottom w:val="none" w:sz="0" w:space="0" w:color="auto"/>
            <w:right w:val="none" w:sz="0" w:space="0" w:color="auto"/>
          </w:divBdr>
        </w:div>
        <w:div w:id="333801152">
          <w:marLeft w:val="640"/>
          <w:marRight w:val="0"/>
          <w:marTop w:val="0"/>
          <w:marBottom w:val="0"/>
          <w:divBdr>
            <w:top w:val="none" w:sz="0" w:space="0" w:color="auto"/>
            <w:left w:val="none" w:sz="0" w:space="0" w:color="auto"/>
            <w:bottom w:val="none" w:sz="0" w:space="0" w:color="auto"/>
            <w:right w:val="none" w:sz="0" w:space="0" w:color="auto"/>
          </w:divBdr>
        </w:div>
        <w:div w:id="217741268">
          <w:marLeft w:val="640"/>
          <w:marRight w:val="0"/>
          <w:marTop w:val="0"/>
          <w:marBottom w:val="0"/>
          <w:divBdr>
            <w:top w:val="none" w:sz="0" w:space="0" w:color="auto"/>
            <w:left w:val="none" w:sz="0" w:space="0" w:color="auto"/>
            <w:bottom w:val="none" w:sz="0" w:space="0" w:color="auto"/>
            <w:right w:val="none" w:sz="0" w:space="0" w:color="auto"/>
          </w:divBdr>
        </w:div>
        <w:div w:id="840857911">
          <w:marLeft w:val="640"/>
          <w:marRight w:val="0"/>
          <w:marTop w:val="0"/>
          <w:marBottom w:val="0"/>
          <w:divBdr>
            <w:top w:val="none" w:sz="0" w:space="0" w:color="auto"/>
            <w:left w:val="none" w:sz="0" w:space="0" w:color="auto"/>
            <w:bottom w:val="none" w:sz="0" w:space="0" w:color="auto"/>
            <w:right w:val="none" w:sz="0" w:space="0" w:color="auto"/>
          </w:divBdr>
        </w:div>
        <w:div w:id="1707019509">
          <w:marLeft w:val="640"/>
          <w:marRight w:val="0"/>
          <w:marTop w:val="0"/>
          <w:marBottom w:val="0"/>
          <w:divBdr>
            <w:top w:val="none" w:sz="0" w:space="0" w:color="auto"/>
            <w:left w:val="none" w:sz="0" w:space="0" w:color="auto"/>
            <w:bottom w:val="none" w:sz="0" w:space="0" w:color="auto"/>
            <w:right w:val="none" w:sz="0" w:space="0" w:color="auto"/>
          </w:divBdr>
        </w:div>
        <w:div w:id="266084618">
          <w:marLeft w:val="640"/>
          <w:marRight w:val="0"/>
          <w:marTop w:val="0"/>
          <w:marBottom w:val="0"/>
          <w:divBdr>
            <w:top w:val="none" w:sz="0" w:space="0" w:color="auto"/>
            <w:left w:val="none" w:sz="0" w:space="0" w:color="auto"/>
            <w:bottom w:val="none" w:sz="0" w:space="0" w:color="auto"/>
            <w:right w:val="none" w:sz="0" w:space="0" w:color="auto"/>
          </w:divBdr>
        </w:div>
        <w:div w:id="52389214">
          <w:marLeft w:val="640"/>
          <w:marRight w:val="0"/>
          <w:marTop w:val="0"/>
          <w:marBottom w:val="0"/>
          <w:divBdr>
            <w:top w:val="none" w:sz="0" w:space="0" w:color="auto"/>
            <w:left w:val="none" w:sz="0" w:space="0" w:color="auto"/>
            <w:bottom w:val="none" w:sz="0" w:space="0" w:color="auto"/>
            <w:right w:val="none" w:sz="0" w:space="0" w:color="auto"/>
          </w:divBdr>
        </w:div>
        <w:div w:id="1965889752">
          <w:marLeft w:val="640"/>
          <w:marRight w:val="0"/>
          <w:marTop w:val="0"/>
          <w:marBottom w:val="0"/>
          <w:divBdr>
            <w:top w:val="none" w:sz="0" w:space="0" w:color="auto"/>
            <w:left w:val="none" w:sz="0" w:space="0" w:color="auto"/>
            <w:bottom w:val="none" w:sz="0" w:space="0" w:color="auto"/>
            <w:right w:val="none" w:sz="0" w:space="0" w:color="auto"/>
          </w:divBdr>
        </w:div>
        <w:div w:id="594633240">
          <w:marLeft w:val="640"/>
          <w:marRight w:val="0"/>
          <w:marTop w:val="0"/>
          <w:marBottom w:val="0"/>
          <w:divBdr>
            <w:top w:val="none" w:sz="0" w:space="0" w:color="auto"/>
            <w:left w:val="none" w:sz="0" w:space="0" w:color="auto"/>
            <w:bottom w:val="none" w:sz="0" w:space="0" w:color="auto"/>
            <w:right w:val="none" w:sz="0" w:space="0" w:color="auto"/>
          </w:divBdr>
        </w:div>
        <w:div w:id="1379159535">
          <w:marLeft w:val="640"/>
          <w:marRight w:val="0"/>
          <w:marTop w:val="0"/>
          <w:marBottom w:val="0"/>
          <w:divBdr>
            <w:top w:val="none" w:sz="0" w:space="0" w:color="auto"/>
            <w:left w:val="none" w:sz="0" w:space="0" w:color="auto"/>
            <w:bottom w:val="none" w:sz="0" w:space="0" w:color="auto"/>
            <w:right w:val="none" w:sz="0" w:space="0" w:color="auto"/>
          </w:divBdr>
        </w:div>
        <w:div w:id="2019770216">
          <w:marLeft w:val="640"/>
          <w:marRight w:val="0"/>
          <w:marTop w:val="0"/>
          <w:marBottom w:val="0"/>
          <w:divBdr>
            <w:top w:val="none" w:sz="0" w:space="0" w:color="auto"/>
            <w:left w:val="none" w:sz="0" w:space="0" w:color="auto"/>
            <w:bottom w:val="none" w:sz="0" w:space="0" w:color="auto"/>
            <w:right w:val="none" w:sz="0" w:space="0" w:color="auto"/>
          </w:divBdr>
        </w:div>
        <w:div w:id="216360605">
          <w:marLeft w:val="640"/>
          <w:marRight w:val="0"/>
          <w:marTop w:val="0"/>
          <w:marBottom w:val="0"/>
          <w:divBdr>
            <w:top w:val="none" w:sz="0" w:space="0" w:color="auto"/>
            <w:left w:val="none" w:sz="0" w:space="0" w:color="auto"/>
            <w:bottom w:val="none" w:sz="0" w:space="0" w:color="auto"/>
            <w:right w:val="none" w:sz="0" w:space="0" w:color="auto"/>
          </w:divBdr>
        </w:div>
        <w:div w:id="880169342">
          <w:marLeft w:val="640"/>
          <w:marRight w:val="0"/>
          <w:marTop w:val="0"/>
          <w:marBottom w:val="0"/>
          <w:divBdr>
            <w:top w:val="none" w:sz="0" w:space="0" w:color="auto"/>
            <w:left w:val="none" w:sz="0" w:space="0" w:color="auto"/>
            <w:bottom w:val="none" w:sz="0" w:space="0" w:color="auto"/>
            <w:right w:val="none" w:sz="0" w:space="0" w:color="auto"/>
          </w:divBdr>
        </w:div>
        <w:div w:id="1870338529">
          <w:marLeft w:val="640"/>
          <w:marRight w:val="0"/>
          <w:marTop w:val="0"/>
          <w:marBottom w:val="0"/>
          <w:divBdr>
            <w:top w:val="none" w:sz="0" w:space="0" w:color="auto"/>
            <w:left w:val="none" w:sz="0" w:space="0" w:color="auto"/>
            <w:bottom w:val="none" w:sz="0" w:space="0" w:color="auto"/>
            <w:right w:val="none" w:sz="0" w:space="0" w:color="auto"/>
          </w:divBdr>
        </w:div>
        <w:div w:id="1497183818">
          <w:marLeft w:val="640"/>
          <w:marRight w:val="0"/>
          <w:marTop w:val="0"/>
          <w:marBottom w:val="0"/>
          <w:divBdr>
            <w:top w:val="none" w:sz="0" w:space="0" w:color="auto"/>
            <w:left w:val="none" w:sz="0" w:space="0" w:color="auto"/>
            <w:bottom w:val="none" w:sz="0" w:space="0" w:color="auto"/>
            <w:right w:val="none" w:sz="0" w:space="0" w:color="auto"/>
          </w:divBdr>
        </w:div>
        <w:div w:id="1284537721">
          <w:marLeft w:val="640"/>
          <w:marRight w:val="0"/>
          <w:marTop w:val="0"/>
          <w:marBottom w:val="0"/>
          <w:divBdr>
            <w:top w:val="none" w:sz="0" w:space="0" w:color="auto"/>
            <w:left w:val="none" w:sz="0" w:space="0" w:color="auto"/>
            <w:bottom w:val="none" w:sz="0" w:space="0" w:color="auto"/>
            <w:right w:val="none" w:sz="0" w:space="0" w:color="auto"/>
          </w:divBdr>
        </w:div>
        <w:div w:id="729234516">
          <w:marLeft w:val="640"/>
          <w:marRight w:val="0"/>
          <w:marTop w:val="0"/>
          <w:marBottom w:val="0"/>
          <w:divBdr>
            <w:top w:val="none" w:sz="0" w:space="0" w:color="auto"/>
            <w:left w:val="none" w:sz="0" w:space="0" w:color="auto"/>
            <w:bottom w:val="none" w:sz="0" w:space="0" w:color="auto"/>
            <w:right w:val="none" w:sz="0" w:space="0" w:color="auto"/>
          </w:divBdr>
        </w:div>
        <w:div w:id="197932918">
          <w:marLeft w:val="640"/>
          <w:marRight w:val="0"/>
          <w:marTop w:val="0"/>
          <w:marBottom w:val="0"/>
          <w:divBdr>
            <w:top w:val="none" w:sz="0" w:space="0" w:color="auto"/>
            <w:left w:val="none" w:sz="0" w:space="0" w:color="auto"/>
            <w:bottom w:val="none" w:sz="0" w:space="0" w:color="auto"/>
            <w:right w:val="none" w:sz="0" w:space="0" w:color="auto"/>
          </w:divBdr>
        </w:div>
        <w:div w:id="1431967786">
          <w:marLeft w:val="640"/>
          <w:marRight w:val="0"/>
          <w:marTop w:val="0"/>
          <w:marBottom w:val="0"/>
          <w:divBdr>
            <w:top w:val="none" w:sz="0" w:space="0" w:color="auto"/>
            <w:left w:val="none" w:sz="0" w:space="0" w:color="auto"/>
            <w:bottom w:val="none" w:sz="0" w:space="0" w:color="auto"/>
            <w:right w:val="none" w:sz="0" w:space="0" w:color="auto"/>
          </w:divBdr>
        </w:div>
        <w:div w:id="387535403">
          <w:marLeft w:val="640"/>
          <w:marRight w:val="0"/>
          <w:marTop w:val="0"/>
          <w:marBottom w:val="0"/>
          <w:divBdr>
            <w:top w:val="none" w:sz="0" w:space="0" w:color="auto"/>
            <w:left w:val="none" w:sz="0" w:space="0" w:color="auto"/>
            <w:bottom w:val="none" w:sz="0" w:space="0" w:color="auto"/>
            <w:right w:val="none" w:sz="0" w:space="0" w:color="auto"/>
          </w:divBdr>
        </w:div>
        <w:div w:id="1530601856">
          <w:marLeft w:val="640"/>
          <w:marRight w:val="0"/>
          <w:marTop w:val="0"/>
          <w:marBottom w:val="0"/>
          <w:divBdr>
            <w:top w:val="none" w:sz="0" w:space="0" w:color="auto"/>
            <w:left w:val="none" w:sz="0" w:space="0" w:color="auto"/>
            <w:bottom w:val="none" w:sz="0" w:space="0" w:color="auto"/>
            <w:right w:val="none" w:sz="0" w:space="0" w:color="auto"/>
          </w:divBdr>
        </w:div>
        <w:div w:id="740179460">
          <w:marLeft w:val="640"/>
          <w:marRight w:val="0"/>
          <w:marTop w:val="0"/>
          <w:marBottom w:val="0"/>
          <w:divBdr>
            <w:top w:val="none" w:sz="0" w:space="0" w:color="auto"/>
            <w:left w:val="none" w:sz="0" w:space="0" w:color="auto"/>
            <w:bottom w:val="none" w:sz="0" w:space="0" w:color="auto"/>
            <w:right w:val="none" w:sz="0" w:space="0" w:color="auto"/>
          </w:divBdr>
        </w:div>
      </w:divsChild>
    </w:div>
    <w:div w:id="824978308">
      <w:bodyDiv w:val="1"/>
      <w:marLeft w:val="0"/>
      <w:marRight w:val="0"/>
      <w:marTop w:val="0"/>
      <w:marBottom w:val="0"/>
      <w:divBdr>
        <w:top w:val="none" w:sz="0" w:space="0" w:color="auto"/>
        <w:left w:val="none" w:sz="0" w:space="0" w:color="auto"/>
        <w:bottom w:val="none" w:sz="0" w:space="0" w:color="auto"/>
        <w:right w:val="none" w:sz="0" w:space="0" w:color="auto"/>
      </w:divBdr>
    </w:div>
    <w:div w:id="829365948">
      <w:bodyDiv w:val="1"/>
      <w:marLeft w:val="0"/>
      <w:marRight w:val="0"/>
      <w:marTop w:val="0"/>
      <w:marBottom w:val="0"/>
      <w:divBdr>
        <w:top w:val="none" w:sz="0" w:space="0" w:color="auto"/>
        <w:left w:val="none" w:sz="0" w:space="0" w:color="auto"/>
        <w:bottom w:val="none" w:sz="0" w:space="0" w:color="auto"/>
        <w:right w:val="none" w:sz="0" w:space="0" w:color="auto"/>
      </w:divBdr>
      <w:divsChild>
        <w:div w:id="77139452">
          <w:marLeft w:val="480"/>
          <w:marRight w:val="0"/>
          <w:marTop w:val="0"/>
          <w:marBottom w:val="0"/>
          <w:divBdr>
            <w:top w:val="none" w:sz="0" w:space="0" w:color="auto"/>
            <w:left w:val="none" w:sz="0" w:space="0" w:color="auto"/>
            <w:bottom w:val="none" w:sz="0" w:space="0" w:color="auto"/>
            <w:right w:val="none" w:sz="0" w:space="0" w:color="auto"/>
          </w:divBdr>
        </w:div>
        <w:div w:id="158888885">
          <w:marLeft w:val="480"/>
          <w:marRight w:val="0"/>
          <w:marTop w:val="0"/>
          <w:marBottom w:val="0"/>
          <w:divBdr>
            <w:top w:val="none" w:sz="0" w:space="0" w:color="auto"/>
            <w:left w:val="none" w:sz="0" w:space="0" w:color="auto"/>
            <w:bottom w:val="none" w:sz="0" w:space="0" w:color="auto"/>
            <w:right w:val="none" w:sz="0" w:space="0" w:color="auto"/>
          </w:divBdr>
        </w:div>
        <w:div w:id="242841083">
          <w:marLeft w:val="480"/>
          <w:marRight w:val="0"/>
          <w:marTop w:val="0"/>
          <w:marBottom w:val="0"/>
          <w:divBdr>
            <w:top w:val="none" w:sz="0" w:space="0" w:color="auto"/>
            <w:left w:val="none" w:sz="0" w:space="0" w:color="auto"/>
            <w:bottom w:val="none" w:sz="0" w:space="0" w:color="auto"/>
            <w:right w:val="none" w:sz="0" w:space="0" w:color="auto"/>
          </w:divBdr>
        </w:div>
        <w:div w:id="1128933519">
          <w:marLeft w:val="480"/>
          <w:marRight w:val="0"/>
          <w:marTop w:val="0"/>
          <w:marBottom w:val="0"/>
          <w:divBdr>
            <w:top w:val="none" w:sz="0" w:space="0" w:color="auto"/>
            <w:left w:val="none" w:sz="0" w:space="0" w:color="auto"/>
            <w:bottom w:val="none" w:sz="0" w:space="0" w:color="auto"/>
            <w:right w:val="none" w:sz="0" w:space="0" w:color="auto"/>
          </w:divBdr>
        </w:div>
        <w:div w:id="30155434">
          <w:marLeft w:val="480"/>
          <w:marRight w:val="0"/>
          <w:marTop w:val="0"/>
          <w:marBottom w:val="0"/>
          <w:divBdr>
            <w:top w:val="none" w:sz="0" w:space="0" w:color="auto"/>
            <w:left w:val="none" w:sz="0" w:space="0" w:color="auto"/>
            <w:bottom w:val="none" w:sz="0" w:space="0" w:color="auto"/>
            <w:right w:val="none" w:sz="0" w:space="0" w:color="auto"/>
          </w:divBdr>
        </w:div>
        <w:div w:id="1671836524">
          <w:marLeft w:val="480"/>
          <w:marRight w:val="0"/>
          <w:marTop w:val="0"/>
          <w:marBottom w:val="0"/>
          <w:divBdr>
            <w:top w:val="none" w:sz="0" w:space="0" w:color="auto"/>
            <w:left w:val="none" w:sz="0" w:space="0" w:color="auto"/>
            <w:bottom w:val="none" w:sz="0" w:space="0" w:color="auto"/>
            <w:right w:val="none" w:sz="0" w:space="0" w:color="auto"/>
          </w:divBdr>
        </w:div>
        <w:div w:id="1568955709">
          <w:marLeft w:val="480"/>
          <w:marRight w:val="0"/>
          <w:marTop w:val="0"/>
          <w:marBottom w:val="0"/>
          <w:divBdr>
            <w:top w:val="none" w:sz="0" w:space="0" w:color="auto"/>
            <w:left w:val="none" w:sz="0" w:space="0" w:color="auto"/>
            <w:bottom w:val="none" w:sz="0" w:space="0" w:color="auto"/>
            <w:right w:val="none" w:sz="0" w:space="0" w:color="auto"/>
          </w:divBdr>
        </w:div>
        <w:div w:id="495808206">
          <w:marLeft w:val="480"/>
          <w:marRight w:val="0"/>
          <w:marTop w:val="0"/>
          <w:marBottom w:val="0"/>
          <w:divBdr>
            <w:top w:val="none" w:sz="0" w:space="0" w:color="auto"/>
            <w:left w:val="none" w:sz="0" w:space="0" w:color="auto"/>
            <w:bottom w:val="none" w:sz="0" w:space="0" w:color="auto"/>
            <w:right w:val="none" w:sz="0" w:space="0" w:color="auto"/>
          </w:divBdr>
        </w:div>
        <w:div w:id="136338607">
          <w:marLeft w:val="480"/>
          <w:marRight w:val="0"/>
          <w:marTop w:val="0"/>
          <w:marBottom w:val="0"/>
          <w:divBdr>
            <w:top w:val="none" w:sz="0" w:space="0" w:color="auto"/>
            <w:left w:val="none" w:sz="0" w:space="0" w:color="auto"/>
            <w:bottom w:val="none" w:sz="0" w:space="0" w:color="auto"/>
            <w:right w:val="none" w:sz="0" w:space="0" w:color="auto"/>
          </w:divBdr>
        </w:div>
        <w:div w:id="1040470022">
          <w:marLeft w:val="480"/>
          <w:marRight w:val="0"/>
          <w:marTop w:val="0"/>
          <w:marBottom w:val="0"/>
          <w:divBdr>
            <w:top w:val="none" w:sz="0" w:space="0" w:color="auto"/>
            <w:left w:val="none" w:sz="0" w:space="0" w:color="auto"/>
            <w:bottom w:val="none" w:sz="0" w:space="0" w:color="auto"/>
            <w:right w:val="none" w:sz="0" w:space="0" w:color="auto"/>
          </w:divBdr>
        </w:div>
        <w:div w:id="600845895">
          <w:marLeft w:val="480"/>
          <w:marRight w:val="0"/>
          <w:marTop w:val="0"/>
          <w:marBottom w:val="0"/>
          <w:divBdr>
            <w:top w:val="none" w:sz="0" w:space="0" w:color="auto"/>
            <w:left w:val="none" w:sz="0" w:space="0" w:color="auto"/>
            <w:bottom w:val="none" w:sz="0" w:space="0" w:color="auto"/>
            <w:right w:val="none" w:sz="0" w:space="0" w:color="auto"/>
          </w:divBdr>
        </w:div>
        <w:div w:id="1631276545">
          <w:marLeft w:val="480"/>
          <w:marRight w:val="0"/>
          <w:marTop w:val="0"/>
          <w:marBottom w:val="0"/>
          <w:divBdr>
            <w:top w:val="none" w:sz="0" w:space="0" w:color="auto"/>
            <w:left w:val="none" w:sz="0" w:space="0" w:color="auto"/>
            <w:bottom w:val="none" w:sz="0" w:space="0" w:color="auto"/>
            <w:right w:val="none" w:sz="0" w:space="0" w:color="auto"/>
          </w:divBdr>
        </w:div>
        <w:div w:id="288122729">
          <w:marLeft w:val="480"/>
          <w:marRight w:val="0"/>
          <w:marTop w:val="0"/>
          <w:marBottom w:val="0"/>
          <w:divBdr>
            <w:top w:val="none" w:sz="0" w:space="0" w:color="auto"/>
            <w:left w:val="none" w:sz="0" w:space="0" w:color="auto"/>
            <w:bottom w:val="none" w:sz="0" w:space="0" w:color="auto"/>
            <w:right w:val="none" w:sz="0" w:space="0" w:color="auto"/>
          </w:divBdr>
        </w:div>
        <w:div w:id="1462264875">
          <w:marLeft w:val="480"/>
          <w:marRight w:val="0"/>
          <w:marTop w:val="0"/>
          <w:marBottom w:val="0"/>
          <w:divBdr>
            <w:top w:val="none" w:sz="0" w:space="0" w:color="auto"/>
            <w:left w:val="none" w:sz="0" w:space="0" w:color="auto"/>
            <w:bottom w:val="none" w:sz="0" w:space="0" w:color="auto"/>
            <w:right w:val="none" w:sz="0" w:space="0" w:color="auto"/>
          </w:divBdr>
        </w:div>
        <w:div w:id="2044014940">
          <w:marLeft w:val="480"/>
          <w:marRight w:val="0"/>
          <w:marTop w:val="0"/>
          <w:marBottom w:val="0"/>
          <w:divBdr>
            <w:top w:val="none" w:sz="0" w:space="0" w:color="auto"/>
            <w:left w:val="none" w:sz="0" w:space="0" w:color="auto"/>
            <w:bottom w:val="none" w:sz="0" w:space="0" w:color="auto"/>
            <w:right w:val="none" w:sz="0" w:space="0" w:color="auto"/>
          </w:divBdr>
        </w:div>
        <w:div w:id="621305562">
          <w:marLeft w:val="480"/>
          <w:marRight w:val="0"/>
          <w:marTop w:val="0"/>
          <w:marBottom w:val="0"/>
          <w:divBdr>
            <w:top w:val="none" w:sz="0" w:space="0" w:color="auto"/>
            <w:left w:val="none" w:sz="0" w:space="0" w:color="auto"/>
            <w:bottom w:val="none" w:sz="0" w:space="0" w:color="auto"/>
            <w:right w:val="none" w:sz="0" w:space="0" w:color="auto"/>
          </w:divBdr>
        </w:div>
        <w:div w:id="133836700">
          <w:marLeft w:val="480"/>
          <w:marRight w:val="0"/>
          <w:marTop w:val="0"/>
          <w:marBottom w:val="0"/>
          <w:divBdr>
            <w:top w:val="none" w:sz="0" w:space="0" w:color="auto"/>
            <w:left w:val="none" w:sz="0" w:space="0" w:color="auto"/>
            <w:bottom w:val="none" w:sz="0" w:space="0" w:color="auto"/>
            <w:right w:val="none" w:sz="0" w:space="0" w:color="auto"/>
          </w:divBdr>
        </w:div>
        <w:div w:id="201331772">
          <w:marLeft w:val="480"/>
          <w:marRight w:val="0"/>
          <w:marTop w:val="0"/>
          <w:marBottom w:val="0"/>
          <w:divBdr>
            <w:top w:val="none" w:sz="0" w:space="0" w:color="auto"/>
            <w:left w:val="none" w:sz="0" w:space="0" w:color="auto"/>
            <w:bottom w:val="none" w:sz="0" w:space="0" w:color="auto"/>
            <w:right w:val="none" w:sz="0" w:space="0" w:color="auto"/>
          </w:divBdr>
        </w:div>
        <w:div w:id="1601833764">
          <w:marLeft w:val="480"/>
          <w:marRight w:val="0"/>
          <w:marTop w:val="0"/>
          <w:marBottom w:val="0"/>
          <w:divBdr>
            <w:top w:val="none" w:sz="0" w:space="0" w:color="auto"/>
            <w:left w:val="none" w:sz="0" w:space="0" w:color="auto"/>
            <w:bottom w:val="none" w:sz="0" w:space="0" w:color="auto"/>
            <w:right w:val="none" w:sz="0" w:space="0" w:color="auto"/>
          </w:divBdr>
        </w:div>
        <w:div w:id="2045129943">
          <w:marLeft w:val="480"/>
          <w:marRight w:val="0"/>
          <w:marTop w:val="0"/>
          <w:marBottom w:val="0"/>
          <w:divBdr>
            <w:top w:val="none" w:sz="0" w:space="0" w:color="auto"/>
            <w:left w:val="none" w:sz="0" w:space="0" w:color="auto"/>
            <w:bottom w:val="none" w:sz="0" w:space="0" w:color="auto"/>
            <w:right w:val="none" w:sz="0" w:space="0" w:color="auto"/>
          </w:divBdr>
        </w:div>
        <w:div w:id="883828803">
          <w:marLeft w:val="480"/>
          <w:marRight w:val="0"/>
          <w:marTop w:val="0"/>
          <w:marBottom w:val="0"/>
          <w:divBdr>
            <w:top w:val="none" w:sz="0" w:space="0" w:color="auto"/>
            <w:left w:val="none" w:sz="0" w:space="0" w:color="auto"/>
            <w:bottom w:val="none" w:sz="0" w:space="0" w:color="auto"/>
            <w:right w:val="none" w:sz="0" w:space="0" w:color="auto"/>
          </w:divBdr>
        </w:div>
        <w:div w:id="699817241">
          <w:marLeft w:val="480"/>
          <w:marRight w:val="0"/>
          <w:marTop w:val="0"/>
          <w:marBottom w:val="0"/>
          <w:divBdr>
            <w:top w:val="none" w:sz="0" w:space="0" w:color="auto"/>
            <w:left w:val="none" w:sz="0" w:space="0" w:color="auto"/>
            <w:bottom w:val="none" w:sz="0" w:space="0" w:color="auto"/>
            <w:right w:val="none" w:sz="0" w:space="0" w:color="auto"/>
          </w:divBdr>
        </w:div>
        <w:div w:id="730232261">
          <w:marLeft w:val="480"/>
          <w:marRight w:val="0"/>
          <w:marTop w:val="0"/>
          <w:marBottom w:val="0"/>
          <w:divBdr>
            <w:top w:val="none" w:sz="0" w:space="0" w:color="auto"/>
            <w:left w:val="none" w:sz="0" w:space="0" w:color="auto"/>
            <w:bottom w:val="none" w:sz="0" w:space="0" w:color="auto"/>
            <w:right w:val="none" w:sz="0" w:space="0" w:color="auto"/>
          </w:divBdr>
        </w:div>
        <w:div w:id="1155098930">
          <w:marLeft w:val="480"/>
          <w:marRight w:val="0"/>
          <w:marTop w:val="0"/>
          <w:marBottom w:val="0"/>
          <w:divBdr>
            <w:top w:val="none" w:sz="0" w:space="0" w:color="auto"/>
            <w:left w:val="none" w:sz="0" w:space="0" w:color="auto"/>
            <w:bottom w:val="none" w:sz="0" w:space="0" w:color="auto"/>
            <w:right w:val="none" w:sz="0" w:space="0" w:color="auto"/>
          </w:divBdr>
        </w:div>
        <w:div w:id="1141923297">
          <w:marLeft w:val="480"/>
          <w:marRight w:val="0"/>
          <w:marTop w:val="0"/>
          <w:marBottom w:val="0"/>
          <w:divBdr>
            <w:top w:val="none" w:sz="0" w:space="0" w:color="auto"/>
            <w:left w:val="none" w:sz="0" w:space="0" w:color="auto"/>
            <w:bottom w:val="none" w:sz="0" w:space="0" w:color="auto"/>
            <w:right w:val="none" w:sz="0" w:space="0" w:color="auto"/>
          </w:divBdr>
        </w:div>
        <w:div w:id="677000868">
          <w:marLeft w:val="480"/>
          <w:marRight w:val="0"/>
          <w:marTop w:val="0"/>
          <w:marBottom w:val="0"/>
          <w:divBdr>
            <w:top w:val="none" w:sz="0" w:space="0" w:color="auto"/>
            <w:left w:val="none" w:sz="0" w:space="0" w:color="auto"/>
            <w:bottom w:val="none" w:sz="0" w:space="0" w:color="auto"/>
            <w:right w:val="none" w:sz="0" w:space="0" w:color="auto"/>
          </w:divBdr>
        </w:div>
        <w:div w:id="1225678376">
          <w:marLeft w:val="480"/>
          <w:marRight w:val="0"/>
          <w:marTop w:val="0"/>
          <w:marBottom w:val="0"/>
          <w:divBdr>
            <w:top w:val="none" w:sz="0" w:space="0" w:color="auto"/>
            <w:left w:val="none" w:sz="0" w:space="0" w:color="auto"/>
            <w:bottom w:val="none" w:sz="0" w:space="0" w:color="auto"/>
            <w:right w:val="none" w:sz="0" w:space="0" w:color="auto"/>
          </w:divBdr>
        </w:div>
        <w:div w:id="1136220184">
          <w:marLeft w:val="480"/>
          <w:marRight w:val="0"/>
          <w:marTop w:val="0"/>
          <w:marBottom w:val="0"/>
          <w:divBdr>
            <w:top w:val="none" w:sz="0" w:space="0" w:color="auto"/>
            <w:left w:val="none" w:sz="0" w:space="0" w:color="auto"/>
            <w:bottom w:val="none" w:sz="0" w:space="0" w:color="auto"/>
            <w:right w:val="none" w:sz="0" w:space="0" w:color="auto"/>
          </w:divBdr>
        </w:div>
        <w:div w:id="1162624826">
          <w:marLeft w:val="480"/>
          <w:marRight w:val="0"/>
          <w:marTop w:val="0"/>
          <w:marBottom w:val="0"/>
          <w:divBdr>
            <w:top w:val="none" w:sz="0" w:space="0" w:color="auto"/>
            <w:left w:val="none" w:sz="0" w:space="0" w:color="auto"/>
            <w:bottom w:val="none" w:sz="0" w:space="0" w:color="auto"/>
            <w:right w:val="none" w:sz="0" w:space="0" w:color="auto"/>
          </w:divBdr>
        </w:div>
        <w:div w:id="1091970309">
          <w:marLeft w:val="480"/>
          <w:marRight w:val="0"/>
          <w:marTop w:val="0"/>
          <w:marBottom w:val="0"/>
          <w:divBdr>
            <w:top w:val="none" w:sz="0" w:space="0" w:color="auto"/>
            <w:left w:val="none" w:sz="0" w:space="0" w:color="auto"/>
            <w:bottom w:val="none" w:sz="0" w:space="0" w:color="auto"/>
            <w:right w:val="none" w:sz="0" w:space="0" w:color="auto"/>
          </w:divBdr>
        </w:div>
        <w:div w:id="887840365">
          <w:marLeft w:val="480"/>
          <w:marRight w:val="0"/>
          <w:marTop w:val="0"/>
          <w:marBottom w:val="0"/>
          <w:divBdr>
            <w:top w:val="none" w:sz="0" w:space="0" w:color="auto"/>
            <w:left w:val="none" w:sz="0" w:space="0" w:color="auto"/>
            <w:bottom w:val="none" w:sz="0" w:space="0" w:color="auto"/>
            <w:right w:val="none" w:sz="0" w:space="0" w:color="auto"/>
          </w:divBdr>
        </w:div>
        <w:div w:id="322396316">
          <w:marLeft w:val="480"/>
          <w:marRight w:val="0"/>
          <w:marTop w:val="0"/>
          <w:marBottom w:val="0"/>
          <w:divBdr>
            <w:top w:val="none" w:sz="0" w:space="0" w:color="auto"/>
            <w:left w:val="none" w:sz="0" w:space="0" w:color="auto"/>
            <w:bottom w:val="none" w:sz="0" w:space="0" w:color="auto"/>
            <w:right w:val="none" w:sz="0" w:space="0" w:color="auto"/>
          </w:divBdr>
        </w:div>
        <w:div w:id="1488663476">
          <w:marLeft w:val="480"/>
          <w:marRight w:val="0"/>
          <w:marTop w:val="0"/>
          <w:marBottom w:val="0"/>
          <w:divBdr>
            <w:top w:val="none" w:sz="0" w:space="0" w:color="auto"/>
            <w:left w:val="none" w:sz="0" w:space="0" w:color="auto"/>
            <w:bottom w:val="none" w:sz="0" w:space="0" w:color="auto"/>
            <w:right w:val="none" w:sz="0" w:space="0" w:color="auto"/>
          </w:divBdr>
        </w:div>
        <w:div w:id="394858562">
          <w:marLeft w:val="480"/>
          <w:marRight w:val="0"/>
          <w:marTop w:val="0"/>
          <w:marBottom w:val="0"/>
          <w:divBdr>
            <w:top w:val="none" w:sz="0" w:space="0" w:color="auto"/>
            <w:left w:val="none" w:sz="0" w:space="0" w:color="auto"/>
            <w:bottom w:val="none" w:sz="0" w:space="0" w:color="auto"/>
            <w:right w:val="none" w:sz="0" w:space="0" w:color="auto"/>
          </w:divBdr>
        </w:div>
        <w:div w:id="1263805347">
          <w:marLeft w:val="480"/>
          <w:marRight w:val="0"/>
          <w:marTop w:val="0"/>
          <w:marBottom w:val="0"/>
          <w:divBdr>
            <w:top w:val="none" w:sz="0" w:space="0" w:color="auto"/>
            <w:left w:val="none" w:sz="0" w:space="0" w:color="auto"/>
            <w:bottom w:val="none" w:sz="0" w:space="0" w:color="auto"/>
            <w:right w:val="none" w:sz="0" w:space="0" w:color="auto"/>
          </w:divBdr>
        </w:div>
        <w:div w:id="873343378">
          <w:marLeft w:val="480"/>
          <w:marRight w:val="0"/>
          <w:marTop w:val="0"/>
          <w:marBottom w:val="0"/>
          <w:divBdr>
            <w:top w:val="none" w:sz="0" w:space="0" w:color="auto"/>
            <w:left w:val="none" w:sz="0" w:space="0" w:color="auto"/>
            <w:bottom w:val="none" w:sz="0" w:space="0" w:color="auto"/>
            <w:right w:val="none" w:sz="0" w:space="0" w:color="auto"/>
          </w:divBdr>
        </w:div>
        <w:div w:id="1667512881">
          <w:marLeft w:val="480"/>
          <w:marRight w:val="0"/>
          <w:marTop w:val="0"/>
          <w:marBottom w:val="0"/>
          <w:divBdr>
            <w:top w:val="none" w:sz="0" w:space="0" w:color="auto"/>
            <w:left w:val="none" w:sz="0" w:space="0" w:color="auto"/>
            <w:bottom w:val="none" w:sz="0" w:space="0" w:color="auto"/>
            <w:right w:val="none" w:sz="0" w:space="0" w:color="auto"/>
          </w:divBdr>
        </w:div>
        <w:div w:id="342320996">
          <w:marLeft w:val="480"/>
          <w:marRight w:val="0"/>
          <w:marTop w:val="0"/>
          <w:marBottom w:val="0"/>
          <w:divBdr>
            <w:top w:val="none" w:sz="0" w:space="0" w:color="auto"/>
            <w:left w:val="none" w:sz="0" w:space="0" w:color="auto"/>
            <w:bottom w:val="none" w:sz="0" w:space="0" w:color="auto"/>
            <w:right w:val="none" w:sz="0" w:space="0" w:color="auto"/>
          </w:divBdr>
        </w:div>
        <w:div w:id="316149236">
          <w:marLeft w:val="480"/>
          <w:marRight w:val="0"/>
          <w:marTop w:val="0"/>
          <w:marBottom w:val="0"/>
          <w:divBdr>
            <w:top w:val="none" w:sz="0" w:space="0" w:color="auto"/>
            <w:left w:val="none" w:sz="0" w:space="0" w:color="auto"/>
            <w:bottom w:val="none" w:sz="0" w:space="0" w:color="auto"/>
            <w:right w:val="none" w:sz="0" w:space="0" w:color="auto"/>
          </w:divBdr>
        </w:div>
        <w:div w:id="1655915587">
          <w:marLeft w:val="480"/>
          <w:marRight w:val="0"/>
          <w:marTop w:val="0"/>
          <w:marBottom w:val="0"/>
          <w:divBdr>
            <w:top w:val="none" w:sz="0" w:space="0" w:color="auto"/>
            <w:left w:val="none" w:sz="0" w:space="0" w:color="auto"/>
            <w:bottom w:val="none" w:sz="0" w:space="0" w:color="auto"/>
            <w:right w:val="none" w:sz="0" w:space="0" w:color="auto"/>
          </w:divBdr>
        </w:div>
        <w:div w:id="1363094413">
          <w:marLeft w:val="480"/>
          <w:marRight w:val="0"/>
          <w:marTop w:val="0"/>
          <w:marBottom w:val="0"/>
          <w:divBdr>
            <w:top w:val="none" w:sz="0" w:space="0" w:color="auto"/>
            <w:left w:val="none" w:sz="0" w:space="0" w:color="auto"/>
            <w:bottom w:val="none" w:sz="0" w:space="0" w:color="auto"/>
            <w:right w:val="none" w:sz="0" w:space="0" w:color="auto"/>
          </w:divBdr>
        </w:div>
        <w:div w:id="1152217578">
          <w:marLeft w:val="480"/>
          <w:marRight w:val="0"/>
          <w:marTop w:val="0"/>
          <w:marBottom w:val="0"/>
          <w:divBdr>
            <w:top w:val="none" w:sz="0" w:space="0" w:color="auto"/>
            <w:left w:val="none" w:sz="0" w:space="0" w:color="auto"/>
            <w:bottom w:val="none" w:sz="0" w:space="0" w:color="auto"/>
            <w:right w:val="none" w:sz="0" w:space="0" w:color="auto"/>
          </w:divBdr>
        </w:div>
        <w:div w:id="1079837507">
          <w:marLeft w:val="480"/>
          <w:marRight w:val="0"/>
          <w:marTop w:val="0"/>
          <w:marBottom w:val="0"/>
          <w:divBdr>
            <w:top w:val="none" w:sz="0" w:space="0" w:color="auto"/>
            <w:left w:val="none" w:sz="0" w:space="0" w:color="auto"/>
            <w:bottom w:val="none" w:sz="0" w:space="0" w:color="auto"/>
            <w:right w:val="none" w:sz="0" w:space="0" w:color="auto"/>
          </w:divBdr>
        </w:div>
        <w:div w:id="587155603">
          <w:marLeft w:val="480"/>
          <w:marRight w:val="0"/>
          <w:marTop w:val="0"/>
          <w:marBottom w:val="0"/>
          <w:divBdr>
            <w:top w:val="none" w:sz="0" w:space="0" w:color="auto"/>
            <w:left w:val="none" w:sz="0" w:space="0" w:color="auto"/>
            <w:bottom w:val="none" w:sz="0" w:space="0" w:color="auto"/>
            <w:right w:val="none" w:sz="0" w:space="0" w:color="auto"/>
          </w:divBdr>
        </w:div>
        <w:div w:id="1013385788">
          <w:marLeft w:val="480"/>
          <w:marRight w:val="0"/>
          <w:marTop w:val="0"/>
          <w:marBottom w:val="0"/>
          <w:divBdr>
            <w:top w:val="none" w:sz="0" w:space="0" w:color="auto"/>
            <w:left w:val="none" w:sz="0" w:space="0" w:color="auto"/>
            <w:bottom w:val="none" w:sz="0" w:space="0" w:color="auto"/>
            <w:right w:val="none" w:sz="0" w:space="0" w:color="auto"/>
          </w:divBdr>
        </w:div>
        <w:div w:id="787163739">
          <w:marLeft w:val="480"/>
          <w:marRight w:val="0"/>
          <w:marTop w:val="0"/>
          <w:marBottom w:val="0"/>
          <w:divBdr>
            <w:top w:val="none" w:sz="0" w:space="0" w:color="auto"/>
            <w:left w:val="none" w:sz="0" w:space="0" w:color="auto"/>
            <w:bottom w:val="none" w:sz="0" w:space="0" w:color="auto"/>
            <w:right w:val="none" w:sz="0" w:space="0" w:color="auto"/>
          </w:divBdr>
        </w:div>
        <w:div w:id="18507266">
          <w:marLeft w:val="480"/>
          <w:marRight w:val="0"/>
          <w:marTop w:val="0"/>
          <w:marBottom w:val="0"/>
          <w:divBdr>
            <w:top w:val="none" w:sz="0" w:space="0" w:color="auto"/>
            <w:left w:val="none" w:sz="0" w:space="0" w:color="auto"/>
            <w:bottom w:val="none" w:sz="0" w:space="0" w:color="auto"/>
            <w:right w:val="none" w:sz="0" w:space="0" w:color="auto"/>
          </w:divBdr>
        </w:div>
        <w:div w:id="39013891">
          <w:marLeft w:val="480"/>
          <w:marRight w:val="0"/>
          <w:marTop w:val="0"/>
          <w:marBottom w:val="0"/>
          <w:divBdr>
            <w:top w:val="none" w:sz="0" w:space="0" w:color="auto"/>
            <w:left w:val="none" w:sz="0" w:space="0" w:color="auto"/>
            <w:bottom w:val="none" w:sz="0" w:space="0" w:color="auto"/>
            <w:right w:val="none" w:sz="0" w:space="0" w:color="auto"/>
          </w:divBdr>
        </w:div>
        <w:div w:id="1431926079">
          <w:marLeft w:val="480"/>
          <w:marRight w:val="0"/>
          <w:marTop w:val="0"/>
          <w:marBottom w:val="0"/>
          <w:divBdr>
            <w:top w:val="none" w:sz="0" w:space="0" w:color="auto"/>
            <w:left w:val="none" w:sz="0" w:space="0" w:color="auto"/>
            <w:bottom w:val="none" w:sz="0" w:space="0" w:color="auto"/>
            <w:right w:val="none" w:sz="0" w:space="0" w:color="auto"/>
          </w:divBdr>
        </w:div>
        <w:div w:id="766269330">
          <w:marLeft w:val="480"/>
          <w:marRight w:val="0"/>
          <w:marTop w:val="0"/>
          <w:marBottom w:val="0"/>
          <w:divBdr>
            <w:top w:val="none" w:sz="0" w:space="0" w:color="auto"/>
            <w:left w:val="none" w:sz="0" w:space="0" w:color="auto"/>
            <w:bottom w:val="none" w:sz="0" w:space="0" w:color="auto"/>
            <w:right w:val="none" w:sz="0" w:space="0" w:color="auto"/>
          </w:divBdr>
        </w:div>
        <w:div w:id="204681189">
          <w:marLeft w:val="480"/>
          <w:marRight w:val="0"/>
          <w:marTop w:val="0"/>
          <w:marBottom w:val="0"/>
          <w:divBdr>
            <w:top w:val="none" w:sz="0" w:space="0" w:color="auto"/>
            <w:left w:val="none" w:sz="0" w:space="0" w:color="auto"/>
            <w:bottom w:val="none" w:sz="0" w:space="0" w:color="auto"/>
            <w:right w:val="none" w:sz="0" w:space="0" w:color="auto"/>
          </w:divBdr>
        </w:div>
        <w:div w:id="82999189">
          <w:marLeft w:val="480"/>
          <w:marRight w:val="0"/>
          <w:marTop w:val="0"/>
          <w:marBottom w:val="0"/>
          <w:divBdr>
            <w:top w:val="none" w:sz="0" w:space="0" w:color="auto"/>
            <w:left w:val="none" w:sz="0" w:space="0" w:color="auto"/>
            <w:bottom w:val="none" w:sz="0" w:space="0" w:color="auto"/>
            <w:right w:val="none" w:sz="0" w:space="0" w:color="auto"/>
          </w:divBdr>
        </w:div>
        <w:div w:id="795953424">
          <w:marLeft w:val="480"/>
          <w:marRight w:val="0"/>
          <w:marTop w:val="0"/>
          <w:marBottom w:val="0"/>
          <w:divBdr>
            <w:top w:val="none" w:sz="0" w:space="0" w:color="auto"/>
            <w:left w:val="none" w:sz="0" w:space="0" w:color="auto"/>
            <w:bottom w:val="none" w:sz="0" w:space="0" w:color="auto"/>
            <w:right w:val="none" w:sz="0" w:space="0" w:color="auto"/>
          </w:divBdr>
        </w:div>
        <w:div w:id="1984767978">
          <w:marLeft w:val="480"/>
          <w:marRight w:val="0"/>
          <w:marTop w:val="0"/>
          <w:marBottom w:val="0"/>
          <w:divBdr>
            <w:top w:val="none" w:sz="0" w:space="0" w:color="auto"/>
            <w:left w:val="none" w:sz="0" w:space="0" w:color="auto"/>
            <w:bottom w:val="none" w:sz="0" w:space="0" w:color="auto"/>
            <w:right w:val="none" w:sz="0" w:space="0" w:color="auto"/>
          </w:divBdr>
        </w:div>
        <w:div w:id="1424183309">
          <w:marLeft w:val="480"/>
          <w:marRight w:val="0"/>
          <w:marTop w:val="0"/>
          <w:marBottom w:val="0"/>
          <w:divBdr>
            <w:top w:val="none" w:sz="0" w:space="0" w:color="auto"/>
            <w:left w:val="none" w:sz="0" w:space="0" w:color="auto"/>
            <w:bottom w:val="none" w:sz="0" w:space="0" w:color="auto"/>
            <w:right w:val="none" w:sz="0" w:space="0" w:color="auto"/>
          </w:divBdr>
        </w:div>
      </w:divsChild>
    </w:div>
    <w:div w:id="829905787">
      <w:bodyDiv w:val="1"/>
      <w:marLeft w:val="0"/>
      <w:marRight w:val="0"/>
      <w:marTop w:val="0"/>
      <w:marBottom w:val="0"/>
      <w:divBdr>
        <w:top w:val="none" w:sz="0" w:space="0" w:color="auto"/>
        <w:left w:val="none" w:sz="0" w:space="0" w:color="auto"/>
        <w:bottom w:val="none" w:sz="0" w:space="0" w:color="auto"/>
        <w:right w:val="none" w:sz="0" w:space="0" w:color="auto"/>
      </w:divBdr>
      <w:divsChild>
        <w:div w:id="992561776">
          <w:marLeft w:val="0"/>
          <w:marRight w:val="0"/>
          <w:marTop w:val="0"/>
          <w:marBottom w:val="0"/>
          <w:divBdr>
            <w:top w:val="none" w:sz="0" w:space="0" w:color="auto"/>
            <w:left w:val="none" w:sz="0" w:space="0" w:color="auto"/>
            <w:bottom w:val="none" w:sz="0" w:space="0" w:color="auto"/>
            <w:right w:val="none" w:sz="0" w:space="0" w:color="auto"/>
          </w:divBdr>
        </w:div>
      </w:divsChild>
    </w:div>
    <w:div w:id="832768250">
      <w:bodyDiv w:val="1"/>
      <w:marLeft w:val="0"/>
      <w:marRight w:val="0"/>
      <w:marTop w:val="0"/>
      <w:marBottom w:val="0"/>
      <w:divBdr>
        <w:top w:val="none" w:sz="0" w:space="0" w:color="auto"/>
        <w:left w:val="none" w:sz="0" w:space="0" w:color="auto"/>
        <w:bottom w:val="none" w:sz="0" w:space="0" w:color="auto"/>
        <w:right w:val="none" w:sz="0" w:space="0" w:color="auto"/>
      </w:divBdr>
    </w:div>
    <w:div w:id="833028893">
      <w:bodyDiv w:val="1"/>
      <w:marLeft w:val="0"/>
      <w:marRight w:val="0"/>
      <w:marTop w:val="0"/>
      <w:marBottom w:val="0"/>
      <w:divBdr>
        <w:top w:val="none" w:sz="0" w:space="0" w:color="auto"/>
        <w:left w:val="none" w:sz="0" w:space="0" w:color="auto"/>
        <w:bottom w:val="none" w:sz="0" w:space="0" w:color="auto"/>
        <w:right w:val="none" w:sz="0" w:space="0" w:color="auto"/>
      </w:divBdr>
      <w:divsChild>
        <w:div w:id="1770195497">
          <w:marLeft w:val="640"/>
          <w:marRight w:val="0"/>
          <w:marTop w:val="0"/>
          <w:marBottom w:val="0"/>
          <w:divBdr>
            <w:top w:val="none" w:sz="0" w:space="0" w:color="auto"/>
            <w:left w:val="none" w:sz="0" w:space="0" w:color="auto"/>
            <w:bottom w:val="none" w:sz="0" w:space="0" w:color="auto"/>
            <w:right w:val="none" w:sz="0" w:space="0" w:color="auto"/>
          </w:divBdr>
        </w:div>
        <w:div w:id="1283998148">
          <w:marLeft w:val="640"/>
          <w:marRight w:val="0"/>
          <w:marTop w:val="0"/>
          <w:marBottom w:val="0"/>
          <w:divBdr>
            <w:top w:val="none" w:sz="0" w:space="0" w:color="auto"/>
            <w:left w:val="none" w:sz="0" w:space="0" w:color="auto"/>
            <w:bottom w:val="none" w:sz="0" w:space="0" w:color="auto"/>
            <w:right w:val="none" w:sz="0" w:space="0" w:color="auto"/>
          </w:divBdr>
        </w:div>
        <w:div w:id="91292158">
          <w:marLeft w:val="640"/>
          <w:marRight w:val="0"/>
          <w:marTop w:val="0"/>
          <w:marBottom w:val="0"/>
          <w:divBdr>
            <w:top w:val="none" w:sz="0" w:space="0" w:color="auto"/>
            <w:left w:val="none" w:sz="0" w:space="0" w:color="auto"/>
            <w:bottom w:val="none" w:sz="0" w:space="0" w:color="auto"/>
            <w:right w:val="none" w:sz="0" w:space="0" w:color="auto"/>
          </w:divBdr>
        </w:div>
        <w:div w:id="1660841203">
          <w:marLeft w:val="640"/>
          <w:marRight w:val="0"/>
          <w:marTop w:val="0"/>
          <w:marBottom w:val="0"/>
          <w:divBdr>
            <w:top w:val="none" w:sz="0" w:space="0" w:color="auto"/>
            <w:left w:val="none" w:sz="0" w:space="0" w:color="auto"/>
            <w:bottom w:val="none" w:sz="0" w:space="0" w:color="auto"/>
            <w:right w:val="none" w:sz="0" w:space="0" w:color="auto"/>
          </w:divBdr>
        </w:div>
        <w:div w:id="1445030039">
          <w:marLeft w:val="640"/>
          <w:marRight w:val="0"/>
          <w:marTop w:val="0"/>
          <w:marBottom w:val="0"/>
          <w:divBdr>
            <w:top w:val="none" w:sz="0" w:space="0" w:color="auto"/>
            <w:left w:val="none" w:sz="0" w:space="0" w:color="auto"/>
            <w:bottom w:val="none" w:sz="0" w:space="0" w:color="auto"/>
            <w:right w:val="none" w:sz="0" w:space="0" w:color="auto"/>
          </w:divBdr>
        </w:div>
        <w:div w:id="135416211">
          <w:marLeft w:val="640"/>
          <w:marRight w:val="0"/>
          <w:marTop w:val="0"/>
          <w:marBottom w:val="0"/>
          <w:divBdr>
            <w:top w:val="none" w:sz="0" w:space="0" w:color="auto"/>
            <w:left w:val="none" w:sz="0" w:space="0" w:color="auto"/>
            <w:bottom w:val="none" w:sz="0" w:space="0" w:color="auto"/>
            <w:right w:val="none" w:sz="0" w:space="0" w:color="auto"/>
          </w:divBdr>
        </w:div>
        <w:div w:id="454492643">
          <w:marLeft w:val="640"/>
          <w:marRight w:val="0"/>
          <w:marTop w:val="0"/>
          <w:marBottom w:val="0"/>
          <w:divBdr>
            <w:top w:val="none" w:sz="0" w:space="0" w:color="auto"/>
            <w:left w:val="none" w:sz="0" w:space="0" w:color="auto"/>
            <w:bottom w:val="none" w:sz="0" w:space="0" w:color="auto"/>
            <w:right w:val="none" w:sz="0" w:space="0" w:color="auto"/>
          </w:divBdr>
        </w:div>
        <w:div w:id="1655722586">
          <w:marLeft w:val="640"/>
          <w:marRight w:val="0"/>
          <w:marTop w:val="0"/>
          <w:marBottom w:val="0"/>
          <w:divBdr>
            <w:top w:val="none" w:sz="0" w:space="0" w:color="auto"/>
            <w:left w:val="none" w:sz="0" w:space="0" w:color="auto"/>
            <w:bottom w:val="none" w:sz="0" w:space="0" w:color="auto"/>
            <w:right w:val="none" w:sz="0" w:space="0" w:color="auto"/>
          </w:divBdr>
        </w:div>
        <w:div w:id="1966814048">
          <w:marLeft w:val="640"/>
          <w:marRight w:val="0"/>
          <w:marTop w:val="0"/>
          <w:marBottom w:val="0"/>
          <w:divBdr>
            <w:top w:val="none" w:sz="0" w:space="0" w:color="auto"/>
            <w:left w:val="none" w:sz="0" w:space="0" w:color="auto"/>
            <w:bottom w:val="none" w:sz="0" w:space="0" w:color="auto"/>
            <w:right w:val="none" w:sz="0" w:space="0" w:color="auto"/>
          </w:divBdr>
        </w:div>
        <w:div w:id="226645967">
          <w:marLeft w:val="640"/>
          <w:marRight w:val="0"/>
          <w:marTop w:val="0"/>
          <w:marBottom w:val="0"/>
          <w:divBdr>
            <w:top w:val="none" w:sz="0" w:space="0" w:color="auto"/>
            <w:left w:val="none" w:sz="0" w:space="0" w:color="auto"/>
            <w:bottom w:val="none" w:sz="0" w:space="0" w:color="auto"/>
            <w:right w:val="none" w:sz="0" w:space="0" w:color="auto"/>
          </w:divBdr>
        </w:div>
        <w:div w:id="812136919">
          <w:marLeft w:val="640"/>
          <w:marRight w:val="0"/>
          <w:marTop w:val="0"/>
          <w:marBottom w:val="0"/>
          <w:divBdr>
            <w:top w:val="none" w:sz="0" w:space="0" w:color="auto"/>
            <w:left w:val="none" w:sz="0" w:space="0" w:color="auto"/>
            <w:bottom w:val="none" w:sz="0" w:space="0" w:color="auto"/>
            <w:right w:val="none" w:sz="0" w:space="0" w:color="auto"/>
          </w:divBdr>
        </w:div>
        <w:div w:id="201673150">
          <w:marLeft w:val="640"/>
          <w:marRight w:val="0"/>
          <w:marTop w:val="0"/>
          <w:marBottom w:val="0"/>
          <w:divBdr>
            <w:top w:val="none" w:sz="0" w:space="0" w:color="auto"/>
            <w:left w:val="none" w:sz="0" w:space="0" w:color="auto"/>
            <w:bottom w:val="none" w:sz="0" w:space="0" w:color="auto"/>
            <w:right w:val="none" w:sz="0" w:space="0" w:color="auto"/>
          </w:divBdr>
        </w:div>
        <w:div w:id="262539108">
          <w:marLeft w:val="640"/>
          <w:marRight w:val="0"/>
          <w:marTop w:val="0"/>
          <w:marBottom w:val="0"/>
          <w:divBdr>
            <w:top w:val="none" w:sz="0" w:space="0" w:color="auto"/>
            <w:left w:val="none" w:sz="0" w:space="0" w:color="auto"/>
            <w:bottom w:val="none" w:sz="0" w:space="0" w:color="auto"/>
            <w:right w:val="none" w:sz="0" w:space="0" w:color="auto"/>
          </w:divBdr>
        </w:div>
        <w:div w:id="2121339223">
          <w:marLeft w:val="640"/>
          <w:marRight w:val="0"/>
          <w:marTop w:val="0"/>
          <w:marBottom w:val="0"/>
          <w:divBdr>
            <w:top w:val="none" w:sz="0" w:space="0" w:color="auto"/>
            <w:left w:val="none" w:sz="0" w:space="0" w:color="auto"/>
            <w:bottom w:val="none" w:sz="0" w:space="0" w:color="auto"/>
            <w:right w:val="none" w:sz="0" w:space="0" w:color="auto"/>
          </w:divBdr>
        </w:div>
        <w:div w:id="941765442">
          <w:marLeft w:val="640"/>
          <w:marRight w:val="0"/>
          <w:marTop w:val="0"/>
          <w:marBottom w:val="0"/>
          <w:divBdr>
            <w:top w:val="none" w:sz="0" w:space="0" w:color="auto"/>
            <w:left w:val="none" w:sz="0" w:space="0" w:color="auto"/>
            <w:bottom w:val="none" w:sz="0" w:space="0" w:color="auto"/>
            <w:right w:val="none" w:sz="0" w:space="0" w:color="auto"/>
          </w:divBdr>
        </w:div>
        <w:div w:id="1909463377">
          <w:marLeft w:val="640"/>
          <w:marRight w:val="0"/>
          <w:marTop w:val="0"/>
          <w:marBottom w:val="0"/>
          <w:divBdr>
            <w:top w:val="none" w:sz="0" w:space="0" w:color="auto"/>
            <w:left w:val="none" w:sz="0" w:space="0" w:color="auto"/>
            <w:bottom w:val="none" w:sz="0" w:space="0" w:color="auto"/>
            <w:right w:val="none" w:sz="0" w:space="0" w:color="auto"/>
          </w:divBdr>
        </w:div>
        <w:div w:id="919557613">
          <w:marLeft w:val="640"/>
          <w:marRight w:val="0"/>
          <w:marTop w:val="0"/>
          <w:marBottom w:val="0"/>
          <w:divBdr>
            <w:top w:val="none" w:sz="0" w:space="0" w:color="auto"/>
            <w:left w:val="none" w:sz="0" w:space="0" w:color="auto"/>
            <w:bottom w:val="none" w:sz="0" w:space="0" w:color="auto"/>
            <w:right w:val="none" w:sz="0" w:space="0" w:color="auto"/>
          </w:divBdr>
        </w:div>
        <w:div w:id="84420852">
          <w:marLeft w:val="640"/>
          <w:marRight w:val="0"/>
          <w:marTop w:val="0"/>
          <w:marBottom w:val="0"/>
          <w:divBdr>
            <w:top w:val="none" w:sz="0" w:space="0" w:color="auto"/>
            <w:left w:val="none" w:sz="0" w:space="0" w:color="auto"/>
            <w:bottom w:val="none" w:sz="0" w:space="0" w:color="auto"/>
            <w:right w:val="none" w:sz="0" w:space="0" w:color="auto"/>
          </w:divBdr>
        </w:div>
        <w:div w:id="815103510">
          <w:marLeft w:val="640"/>
          <w:marRight w:val="0"/>
          <w:marTop w:val="0"/>
          <w:marBottom w:val="0"/>
          <w:divBdr>
            <w:top w:val="none" w:sz="0" w:space="0" w:color="auto"/>
            <w:left w:val="none" w:sz="0" w:space="0" w:color="auto"/>
            <w:bottom w:val="none" w:sz="0" w:space="0" w:color="auto"/>
            <w:right w:val="none" w:sz="0" w:space="0" w:color="auto"/>
          </w:divBdr>
        </w:div>
        <w:div w:id="829445571">
          <w:marLeft w:val="640"/>
          <w:marRight w:val="0"/>
          <w:marTop w:val="0"/>
          <w:marBottom w:val="0"/>
          <w:divBdr>
            <w:top w:val="none" w:sz="0" w:space="0" w:color="auto"/>
            <w:left w:val="none" w:sz="0" w:space="0" w:color="auto"/>
            <w:bottom w:val="none" w:sz="0" w:space="0" w:color="auto"/>
            <w:right w:val="none" w:sz="0" w:space="0" w:color="auto"/>
          </w:divBdr>
        </w:div>
        <w:div w:id="856891345">
          <w:marLeft w:val="640"/>
          <w:marRight w:val="0"/>
          <w:marTop w:val="0"/>
          <w:marBottom w:val="0"/>
          <w:divBdr>
            <w:top w:val="none" w:sz="0" w:space="0" w:color="auto"/>
            <w:left w:val="none" w:sz="0" w:space="0" w:color="auto"/>
            <w:bottom w:val="none" w:sz="0" w:space="0" w:color="auto"/>
            <w:right w:val="none" w:sz="0" w:space="0" w:color="auto"/>
          </w:divBdr>
        </w:div>
        <w:div w:id="429855537">
          <w:marLeft w:val="640"/>
          <w:marRight w:val="0"/>
          <w:marTop w:val="0"/>
          <w:marBottom w:val="0"/>
          <w:divBdr>
            <w:top w:val="none" w:sz="0" w:space="0" w:color="auto"/>
            <w:left w:val="none" w:sz="0" w:space="0" w:color="auto"/>
            <w:bottom w:val="none" w:sz="0" w:space="0" w:color="auto"/>
            <w:right w:val="none" w:sz="0" w:space="0" w:color="auto"/>
          </w:divBdr>
        </w:div>
        <w:div w:id="1132363516">
          <w:marLeft w:val="640"/>
          <w:marRight w:val="0"/>
          <w:marTop w:val="0"/>
          <w:marBottom w:val="0"/>
          <w:divBdr>
            <w:top w:val="none" w:sz="0" w:space="0" w:color="auto"/>
            <w:left w:val="none" w:sz="0" w:space="0" w:color="auto"/>
            <w:bottom w:val="none" w:sz="0" w:space="0" w:color="auto"/>
            <w:right w:val="none" w:sz="0" w:space="0" w:color="auto"/>
          </w:divBdr>
        </w:div>
        <w:div w:id="1027943822">
          <w:marLeft w:val="640"/>
          <w:marRight w:val="0"/>
          <w:marTop w:val="0"/>
          <w:marBottom w:val="0"/>
          <w:divBdr>
            <w:top w:val="none" w:sz="0" w:space="0" w:color="auto"/>
            <w:left w:val="none" w:sz="0" w:space="0" w:color="auto"/>
            <w:bottom w:val="none" w:sz="0" w:space="0" w:color="auto"/>
            <w:right w:val="none" w:sz="0" w:space="0" w:color="auto"/>
          </w:divBdr>
        </w:div>
        <w:div w:id="693265968">
          <w:marLeft w:val="640"/>
          <w:marRight w:val="0"/>
          <w:marTop w:val="0"/>
          <w:marBottom w:val="0"/>
          <w:divBdr>
            <w:top w:val="none" w:sz="0" w:space="0" w:color="auto"/>
            <w:left w:val="none" w:sz="0" w:space="0" w:color="auto"/>
            <w:bottom w:val="none" w:sz="0" w:space="0" w:color="auto"/>
            <w:right w:val="none" w:sz="0" w:space="0" w:color="auto"/>
          </w:divBdr>
        </w:div>
        <w:div w:id="1617523350">
          <w:marLeft w:val="640"/>
          <w:marRight w:val="0"/>
          <w:marTop w:val="0"/>
          <w:marBottom w:val="0"/>
          <w:divBdr>
            <w:top w:val="none" w:sz="0" w:space="0" w:color="auto"/>
            <w:left w:val="none" w:sz="0" w:space="0" w:color="auto"/>
            <w:bottom w:val="none" w:sz="0" w:space="0" w:color="auto"/>
            <w:right w:val="none" w:sz="0" w:space="0" w:color="auto"/>
          </w:divBdr>
        </w:div>
        <w:div w:id="447240980">
          <w:marLeft w:val="640"/>
          <w:marRight w:val="0"/>
          <w:marTop w:val="0"/>
          <w:marBottom w:val="0"/>
          <w:divBdr>
            <w:top w:val="none" w:sz="0" w:space="0" w:color="auto"/>
            <w:left w:val="none" w:sz="0" w:space="0" w:color="auto"/>
            <w:bottom w:val="none" w:sz="0" w:space="0" w:color="auto"/>
            <w:right w:val="none" w:sz="0" w:space="0" w:color="auto"/>
          </w:divBdr>
        </w:div>
        <w:div w:id="770664516">
          <w:marLeft w:val="640"/>
          <w:marRight w:val="0"/>
          <w:marTop w:val="0"/>
          <w:marBottom w:val="0"/>
          <w:divBdr>
            <w:top w:val="none" w:sz="0" w:space="0" w:color="auto"/>
            <w:left w:val="none" w:sz="0" w:space="0" w:color="auto"/>
            <w:bottom w:val="none" w:sz="0" w:space="0" w:color="auto"/>
            <w:right w:val="none" w:sz="0" w:space="0" w:color="auto"/>
          </w:divBdr>
        </w:div>
        <w:div w:id="665478203">
          <w:marLeft w:val="640"/>
          <w:marRight w:val="0"/>
          <w:marTop w:val="0"/>
          <w:marBottom w:val="0"/>
          <w:divBdr>
            <w:top w:val="none" w:sz="0" w:space="0" w:color="auto"/>
            <w:left w:val="none" w:sz="0" w:space="0" w:color="auto"/>
            <w:bottom w:val="none" w:sz="0" w:space="0" w:color="auto"/>
            <w:right w:val="none" w:sz="0" w:space="0" w:color="auto"/>
          </w:divBdr>
        </w:div>
        <w:div w:id="1151021151">
          <w:marLeft w:val="640"/>
          <w:marRight w:val="0"/>
          <w:marTop w:val="0"/>
          <w:marBottom w:val="0"/>
          <w:divBdr>
            <w:top w:val="none" w:sz="0" w:space="0" w:color="auto"/>
            <w:left w:val="none" w:sz="0" w:space="0" w:color="auto"/>
            <w:bottom w:val="none" w:sz="0" w:space="0" w:color="auto"/>
            <w:right w:val="none" w:sz="0" w:space="0" w:color="auto"/>
          </w:divBdr>
        </w:div>
        <w:div w:id="1320574598">
          <w:marLeft w:val="640"/>
          <w:marRight w:val="0"/>
          <w:marTop w:val="0"/>
          <w:marBottom w:val="0"/>
          <w:divBdr>
            <w:top w:val="none" w:sz="0" w:space="0" w:color="auto"/>
            <w:left w:val="none" w:sz="0" w:space="0" w:color="auto"/>
            <w:bottom w:val="none" w:sz="0" w:space="0" w:color="auto"/>
            <w:right w:val="none" w:sz="0" w:space="0" w:color="auto"/>
          </w:divBdr>
        </w:div>
        <w:div w:id="1532106908">
          <w:marLeft w:val="640"/>
          <w:marRight w:val="0"/>
          <w:marTop w:val="0"/>
          <w:marBottom w:val="0"/>
          <w:divBdr>
            <w:top w:val="none" w:sz="0" w:space="0" w:color="auto"/>
            <w:left w:val="none" w:sz="0" w:space="0" w:color="auto"/>
            <w:bottom w:val="none" w:sz="0" w:space="0" w:color="auto"/>
            <w:right w:val="none" w:sz="0" w:space="0" w:color="auto"/>
          </w:divBdr>
        </w:div>
        <w:div w:id="664555891">
          <w:marLeft w:val="640"/>
          <w:marRight w:val="0"/>
          <w:marTop w:val="0"/>
          <w:marBottom w:val="0"/>
          <w:divBdr>
            <w:top w:val="none" w:sz="0" w:space="0" w:color="auto"/>
            <w:left w:val="none" w:sz="0" w:space="0" w:color="auto"/>
            <w:bottom w:val="none" w:sz="0" w:space="0" w:color="auto"/>
            <w:right w:val="none" w:sz="0" w:space="0" w:color="auto"/>
          </w:divBdr>
        </w:div>
        <w:div w:id="1380519960">
          <w:marLeft w:val="640"/>
          <w:marRight w:val="0"/>
          <w:marTop w:val="0"/>
          <w:marBottom w:val="0"/>
          <w:divBdr>
            <w:top w:val="none" w:sz="0" w:space="0" w:color="auto"/>
            <w:left w:val="none" w:sz="0" w:space="0" w:color="auto"/>
            <w:bottom w:val="none" w:sz="0" w:space="0" w:color="auto"/>
            <w:right w:val="none" w:sz="0" w:space="0" w:color="auto"/>
          </w:divBdr>
        </w:div>
        <w:div w:id="1693414689">
          <w:marLeft w:val="640"/>
          <w:marRight w:val="0"/>
          <w:marTop w:val="0"/>
          <w:marBottom w:val="0"/>
          <w:divBdr>
            <w:top w:val="none" w:sz="0" w:space="0" w:color="auto"/>
            <w:left w:val="none" w:sz="0" w:space="0" w:color="auto"/>
            <w:bottom w:val="none" w:sz="0" w:space="0" w:color="auto"/>
            <w:right w:val="none" w:sz="0" w:space="0" w:color="auto"/>
          </w:divBdr>
        </w:div>
        <w:div w:id="299194315">
          <w:marLeft w:val="640"/>
          <w:marRight w:val="0"/>
          <w:marTop w:val="0"/>
          <w:marBottom w:val="0"/>
          <w:divBdr>
            <w:top w:val="none" w:sz="0" w:space="0" w:color="auto"/>
            <w:left w:val="none" w:sz="0" w:space="0" w:color="auto"/>
            <w:bottom w:val="none" w:sz="0" w:space="0" w:color="auto"/>
            <w:right w:val="none" w:sz="0" w:space="0" w:color="auto"/>
          </w:divBdr>
        </w:div>
        <w:div w:id="992368131">
          <w:marLeft w:val="640"/>
          <w:marRight w:val="0"/>
          <w:marTop w:val="0"/>
          <w:marBottom w:val="0"/>
          <w:divBdr>
            <w:top w:val="none" w:sz="0" w:space="0" w:color="auto"/>
            <w:left w:val="none" w:sz="0" w:space="0" w:color="auto"/>
            <w:bottom w:val="none" w:sz="0" w:space="0" w:color="auto"/>
            <w:right w:val="none" w:sz="0" w:space="0" w:color="auto"/>
          </w:divBdr>
        </w:div>
        <w:div w:id="1181817059">
          <w:marLeft w:val="640"/>
          <w:marRight w:val="0"/>
          <w:marTop w:val="0"/>
          <w:marBottom w:val="0"/>
          <w:divBdr>
            <w:top w:val="none" w:sz="0" w:space="0" w:color="auto"/>
            <w:left w:val="none" w:sz="0" w:space="0" w:color="auto"/>
            <w:bottom w:val="none" w:sz="0" w:space="0" w:color="auto"/>
            <w:right w:val="none" w:sz="0" w:space="0" w:color="auto"/>
          </w:divBdr>
        </w:div>
        <w:div w:id="979187099">
          <w:marLeft w:val="640"/>
          <w:marRight w:val="0"/>
          <w:marTop w:val="0"/>
          <w:marBottom w:val="0"/>
          <w:divBdr>
            <w:top w:val="none" w:sz="0" w:space="0" w:color="auto"/>
            <w:left w:val="none" w:sz="0" w:space="0" w:color="auto"/>
            <w:bottom w:val="none" w:sz="0" w:space="0" w:color="auto"/>
            <w:right w:val="none" w:sz="0" w:space="0" w:color="auto"/>
          </w:divBdr>
        </w:div>
        <w:div w:id="520895264">
          <w:marLeft w:val="640"/>
          <w:marRight w:val="0"/>
          <w:marTop w:val="0"/>
          <w:marBottom w:val="0"/>
          <w:divBdr>
            <w:top w:val="none" w:sz="0" w:space="0" w:color="auto"/>
            <w:left w:val="none" w:sz="0" w:space="0" w:color="auto"/>
            <w:bottom w:val="none" w:sz="0" w:space="0" w:color="auto"/>
            <w:right w:val="none" w:sz="0" w:space="0" w:color="auto"/>
          </w:divBdr>
        </w:div>
        <w:div w:id="1194270807">
          <w:marLeft w:val="640"/>
          <w:marRight w:val="0"/>
          <w:marTop w:val="0"/>
          <w:marBottom w:val="0"/>
          <w:divBdr>
            <w:top w:val="none" w:sz="0" w:space="0" w:color="auto"/>
            <w:left w:val="none" w:sz="0" w:space="0" w:color="auto"/>
            <w:bottom w:val="none" w:sz="0" w:space="0" w:color="auto"/>
            <w:right w:val="none" w:sz="0" w:space="0" w:color="auto"/>
          </w:divBdr>
        </w:div>
        <w:div w:id="1188056562">
          <w:marLeft w:val="640"/>
          <w:marRight w:val="0"/>
          <w:marTop w:val="0"/>
          <w:marBottom w:val="0"/>
          <w:divBdr>
            <w:top w:val="none" w:sz="0" w:space="0" w:color="auto"/>
            <w:left w:val="none" w:sz="0" w:space="0" w:color="auto"/>
            <w:bottom w:val="none" w:sz="0" w:space="0" w:color="auto"/>
            <w:right w:val="none" w:sz="0" w:space="0" w:color="auto"/>
          </w:divBdr>
        </w:div>
        <w:div w:id="1861045937">
          <w:marLeft w:val="640"/>
          <w:marRight w:val="0"/>
          <w:marTop w:val="0"/>
          <w:marBottom w:val="0"/>
          <w:divBdr>
            <w:top w:val="none" w:sz="0" w:space="0" w:color="auto"/>
            <w:left w:val="none" w:sz="0" w:space="0" w:color="auto"/>
            <w:bottom w:val="none" w:sz="0" w:space="0" w:color="auto"/>
            <w:right w:val="none" w:sz="0" w:space="0" w:color="auto"/>
          </w:divBdr>
        </w:div>
        <w:div w:id="14812303">
          <w:marLeft w:val="640"/>
          <w:marRight w:val="0"/>
          <w:marTop w:val="0"/>
          <w:marBottom w:val="0"/>
          <w:divBdr>
            <w:top w:val="none" w:sz="0" w:space="0" w:color="auto"/>
            <w:left w:val="none" w:sz="0" w:space="0" w:color="auto"/>
            <w:bottom w:val="none" w:sz="0" w:space="0" w:color="auto"/>
            <w:right w:val="none" w:sz="0" w:space="0" w:color="auto"/>
          </w:divBdr>
        </w:div>
        <w:div w:id="2046327818">
          <w:marLeft w:val="640"/>
          <w:marRight w:val="0"/>
          <w:marTop w:val="0"/>
          <w:marBottom w:val="0"/>
          <w:divBdr>
            <w:top w:val="none" w:sz="0" w:space="0" w:color="auto"/>
            <w:left w:val="none" w:sz="0" w:space="0" w:color="auto"/>
            <w:bottom w:val="none" w:sz="0" w:space="0" w:color="auto"/>
            <w:right w:val="none" w:sz="0" w:space="0" w:color="auto"/>
          </w:divBdr>
        </w:div>
        <w:div w:id="691146547">
          <w:marLeft w:val="640"/>
          <w:marRight w:val="0"/>
          <w:marTop w:val="0"/>
          <w:marBottom w:val="0"/>
          <w:divBdr>
            <w:top w:val="none" w:sz="0" w:space="0" w:color="auto"/>
            <w:left w:val="none" w:sz="0" w:space="0" w:color="auto"/>
            <w:bottom w:val="none" w:sz="0" w:space="0" w:color="auto"/>
            <w:right w:val="none" w:sz="0" w:space="0" w:color="auto"/>
          </w:divBdr>
        </w:div>
        <w:div w:id="870453380">
          <w:marLeft w:val="640"/>
          <w:marRight w:val="0"/>
          <w:marTop w:val="0"/>
          <w:marBottom w:val="0"/>
          <w:divBdr>
            <w:top w:val="none" w:sz="0" w:space="0" w:color="auto"/>
            <w:left w:val="none" w:sz="0" w:space="0" w:color="auto"/>
            <w:bottom w:val="none" w:sz="0" w:space="0" w:color="auto"/>
            <w:right w:val="none" w:sz="0" w:space="0" w:color="auto"/>
          </w:divBdr>
        </w:div>
        <w:div w:id="546333305">
          <w:marLeft w:val="640"/>
          <w:marRight w:val="0"/>
          <w:marTop w:val="0"/>
          <w:marBottom w:val="0"/>
          <w:divBdr>
            <w:top w:val="none" w:sz="0" w:space="0" w:color="auto"/>
            <w:left w:val="none" w:sz="0" w:space="0" w:color="auto"/>
            <w:bottom w:val="none" w:sz="0" w:space="0" w:color="auto"/>
            <w:right w:val="none" w:sz="0" w:space="0" w:color="auto"/>
          </w:divBdr>
        </w:div>
        <w:div w:id="1493177511">
          <w:marLeft w:val="640"/>
          <w:marRight w:val="0"/>
          <w:marTop w:val="0"/>
          <w:marBottom w:val="0"/>
          <w:divBdr>
            <w:top w:val="none" w:sz="0" w:space="0" w:color="auto"/>
            <w:left w:val="none" w:sz="0" w:space="0" w:color="auto"/>
            <w:bottom w:val="none" w:sz="0" w:space="0" w:color="auto"/>
            <w:right w:val="none" w:sz="0" w:space="0" w:color="auto"/>
          </w:divBdr>
        </w:div>
        <w:div w:id="1277637417">
          <w:marLeft w:val="640"/>
          <w:marRight w:val="0"/>
          <w:marTop w:val="0"/>
          <w:marBottom w:val="0"/>
          <w:divBdr>
            <w:top w:val="none" w:sz="0" w:space="0" w:color="auto"/>
            <w:left w:val="none" w:sz="0" w:space="0" w:color="auto"/>
            <w:bottom w:val="none" w:sz="0" w:space="0" w:color="auto"/>
            <w:right w:val="none" w:sz="0" w:space="0" w:color="auto"/>
          </w:divBdr>
        </w:div>
        <w:div w:id="1196773745">
          <w:marLeft w:val="640"/>
          <w:marRight w:val="0"/>
          <w:marTop w:val="0"/>
          <w:marBottom w:val="0"/>
          <w:divBdr>
            <w:top w:val="none" w:sz="0" w:space="0" w:color="auto"/>
            <w:left w:val="none" w:sz="0" w:space="0" w:color="auto"/>
            <w:bottom w:val="none" w:sz="0" w:space="0" w:color="auto"/>
            <w:right w:val="none" w:sz="0" w:space="0" w:color="auto"/>
          </w:divBdr>
        </w:div>
        <w:div w:id="1851220193">
          <w:marLeft w:val="640"/>
          <w:marRight w:val="0"/>
          <w:marTop w:val="0"/>
          <w:marBottom w:val="0"/>
          <w:divBdr>
            <w:top w:val="none" w:sz="0" w:space="0" w:color="auto"/>
            <w:left w:val="none" w:sz="0" w:space="0" w:color="auto"/>
            <w:bottom w:val="none" w:sz="0" w:space="0" w:color="auto"/>
            <w:right w:val="none" w:sz="0" w:space="0" w:color="auto"/>
          </w:divBdr>
        </w:div>
        <w:div w:id="1325666988">
          <w:marLeft w:val="640"/>
          <w:marRight w:val="0"/>
          <w:marTop w:val="0"/>
          <w:marBottom w:val="0"/>
          <w:divBdr>
            <w:top w:val="none" w:sz="0" w:space="0" w:color="auto"/>
            <w:left w:val="none" w:sz="0" w:space="0" w:color="auto"/>
            <w:bottom w:val="none" w:sz="0" w:space="0" w:color="auto"/>
            <w:right w:val="none" w:sz="0" w:space="0" w:color="auto"/>
          </w:divBdr>
        </w:div>
        <w:div w:id="1886795025">
          <w:marLeft w:val="640"/>
          <w:marRight w:val="0"/>
          <w:marTop w:val="0"/>
          <w:marBottom w:val="0"/>
          <w:divBdr>
            <w:top w:val="none" w:sz="0" w:space="0" w:color="auto"/>
            <w:left w:val="none" w:sz="0" w:space="0" w:color="auto"/>
            <w:bottom w:val="none" w:sz="0" w:space="0" w:color="auto"/>
            <w:right w:val="none" w:sz="0" w:space="0" w:color="auto"/>
          </w:divBdr>
        </w:div>
        <w:div w:id="1569456959">
          <w:marLeft w:val="640"/>
          <w:marRight w:val="0"/>
          <w:marTop w:val="0"/>
          <w:marBottom w:val="0"/>
          <w:divBdr>
            <w:top w:val="none" w:sz="0" w:space="0" w:color="auto"/>
            <w:left w:val="none" w:sz="0" w:space="0" w:color="auto"/>
            <w:bottom w:val="none" w:sz="0" w:space="0" w:color="auto"/>
            <w:right w:val="none" w:sz="0" w:space="0" w:color="auto"/>
          </w:divBdr>
        </w:div>
        <w:div w:id="489172400">
          <w:marLeft w:val="640"/>
          <w:marRight w:val="0"/>
          <w:marTop w:val="0"/>
          <w:marBottom w:val="0"/>
          <w:divBdr>
            <w:top w:val="none" w:sz="0" w:space="0" w:color="auto"/>
            <w:left w:val="none" w:sz="0" w:space="0" w:color="auto"/>
            <w:bottom w:val="none" w:sz="0" w:space="0" w:color="auto"/>
            <w:right w:val="none" w:sz="0" w:space="0" w:color="auto"/>
          </w:divBdr>
        </w:div>
        <w:div w:id="1625428587">
          <w:marLeft w:val="640"/>
          <w:marRight w:val="0"/>
          <w:marTop w:val="0"/>
          <w:marBottom w:val="0"/>
          <w:divBdr>
            <w:top w:val="none" w:sz="0" w:space="0" w:color="auto"/>
            <w:left w:val="none" w:sz="0" w:space="0" w:color="auto"/>
            <w:bottom w:val="none" w:sz="0" w:space="0" w:color="auto"/>
            <w:right w:val="none" w:sz="0" w:space="0" w:color="auto"/>
          </w:divBdr>
        </w:div>
        <w:div w:id="545794766">
          <w:marLeft w:val="640"/>
          <w:marRight w:val="0"/>
          <w:marTop w:val="0"/>
          <w:marBottom w:val="0"/>
          <w:divBdr>
            <w:top w:val="none" w:sz="0" w:space="0" w:color="auto"/>
            <w:left w:val="none" w:sz="0" w:space="0" w:color="auto"/>
            <w:bottom w:val="none" w:sz="0" w:space="0" w:color="auto"/>
            <w:right w:val="none" w:sz="0" w:space="0" w:color="auto"/>
          </w:divBdr>
        </w:div>
        <w:div w:id="717898028">
          <w:marLeft w:val="640"/>
          <w:marRight w:val="0"/>
          <w:marTop w:val="0"/>
          <w:marBottom w:val="0"/>
          <w:divBdr>
            <w:top w:val="none" w:sz="0" w:space="0" w:color="auto"/>
            <w:left w:val="none" w:sz="0" w:space="0" w:color="auto"/>
            <w:bottom w:val="none" w:sz="0" w:space="0" w:color="auto"/>
            <w:right w:val="none" w:sz="0" w:space="0" w:color="auto"/>
          </w:divBdr>
        </w:div>
        <w:div w:id="1044408932">
          <w:marLeft w:val="640"/>
          <w:marRight w:val="0"/>
          <w:marTop w:val="0"/>
          <w:marBottom w:val="0"/>
          <w:divBdr>
            <w:top w:val="none" w:sz="0" w:space="0" w:color="auto"/>
            <w:left w:val="none" w:sz="0" w:space="0" w:color="auto"/>
            <w:bottom w:val="none" w:sz="0" w:space="0" w:color="auto"/>
            <w:right w:val="none" w:sz="0" w:space="0" w:color="auto"/>
          </w:divBdr>
        </w:div>
        <w:div w:id="548684209">
          <w:marLeft w:val="640"/>
          <w:marRight w:val="0"/>
          <w:marTop w:val="0"/>
          <w:marBottom w:val="0"/>
          <w:divBdr>
            <w:top w:val="none" w:sz="0" w:space="0" w:color="auto"/>
            <w:left w:val="none" w:sz="0" w:space="0" w:color="auto"/>
            <w:bottom w:val="none" w:sz="0" w:space="0" w:color="auto"/>
            <w:right w:val="none" w:sz="0" w:space="0" w:color="auto"/>
          </w:divBdr>
        </w:div>
        <w:div w:id="982074984">
          <w:marLeft w:val="640"/>
          <w:marRight w:val="0"/>
          <w:marTop w:val="0"/>
          <w:marBottom w:val="0"/>
          <w:divBdr>
            <w:top w:val="none" w:sz="0" w:space="0" w:color="auto"/>
            <w:left w:val="none" w:sz="0" w:space="0" w:color="auto"/>
            <w:bottom w:val="none" w:sz="0" w:space="0" w:color="auto"/>
            <w:right w:val="none" w:sz="0" w:space="0" w:color="auto"/>
          </w:divBdr>
        </w:div>
        <w:div w:id="513426107">
          <w:marLeft w:val="640"/>
          <w:marRight w:val="0"/>
          <w:marTop w:val="0"/>
          <w:marBottom w:val="0"/>
          <w:divBdr>
            <w:top w:val="none" w:sz="0" w:space="0" w:color="auto"/>
            <w:left w:val="none" w:sz="0" w:space="0" w:color="auto"/>
            <w:bottom w:val="none" w:sz="0" w:space="0" w:color="auto"/>
            <w:right w:val="none" w:sz="0" w:space="0" w:color="auto"/>
          </w:divBdr>
        </w:div>
        <w:div w:id="461727529">
          <w:marLeft w:val="640"/>
          <w:marRight w:val="0"/>
          <w:marTop w:val="0"/>
          <w:marBottom w:val="0"/>
          <w:divBdr>
            <w:top w:val="none" w:sz="0" w:space="0" w:color="auto"/>
            <w:left w:val="none" w:sz="0" w:space="0" w:color="auto"/>
            <w:bottom w:val="none" w:sz="0" w:space="0" w:color="auto"/>
            <w:right w:val="none" w:sz="0" w:space="0" w:color="auto"/>
          </w:divBdr>
        </w:div>
        <w:div w:id="630985578">
          <w:marLeft w:val="640"/>
          <w:marRight w:val="0"/>
          <w:marTop w:val="0"/>
          <w:marBottom w:val="0"/>
          <w:divBdr>
            <w:top w:val="none" w:sz="0" w:space="0" w:color="auto"/>
            <w:left w:val="none" w:sz="0" w:space="0" w:color="auto"/>
            <w:bottom w:val="none" w:sz="0" w:space="0" w:color="auto"/>
            <w:right w:val="none" w:sz="0" w:space="0" w:color="auto"/>
          </w:divBdr>
        </w:div>
        <w:div w:id="1498305929">
          <w:marLeft w:val="640"/>
          <w:marRight w:val="0"/>
          <w:marTop w:val="0"/>
          <w:marBottom w:val="0"/>
          <w:divBdr>
            <w:top w:val="none" w:sz="0" w:space="0" w:color="auto"/>
            <w:left w:val="none" w:sz="0" w:space="0" w:color="auto"/>
            <w:bottom w:val="none" w:sz="0" w:space="0" w:color="auto"/>
            <w:right w:val="none" w:sz="0" w:space="0" w:color="auto"/>
          </w:divBdr>
        </w:div>
        <w:div w:id="2011518838">
          <w:marLeft w:val="640"/>
          <w:marRight w:val="0"/>
          <w:marTop w:val="0"/>
          <w:marBottom w:val="0"/>
          <w:divBdr>
            <w:top w:val="none" w:sz="0" w:space="0" w:color="auto"/>
            <w:left w:val="none" w:sz="0" w:space="0" w:color="auto"/>
            <w:bottom w:val="none" w:sz="0" w:space="0" w:color="auto"/>
            <w:right w:val="none" w:sz="0" w:space="0" w:color="auto"/>
          </w:divBdr>
        </w:div>
        <w:div w:id="2035499947">
          <w:marLeft w:val="640"/>
          <w:marRight w:val="0"/>
          <w:marTop w:val="0"/>
          <w:marBottom w:val="0"/>
          <w:divBdr>
            <w:top w:val="none" w:sz="0" w:space="0" w:color="auto"/>
            <w:left w:val="none" w:sz="0" w:space="0" w:color="auto"/>
            <w:bottom w:val="none" w:sz="0" w:space="0" w:color="auto"/>
            <w:right w:val="none" w:sz="0" w:space="0" w:color="auto"/>
          </w:divBdr>
        </w:div>
        <w:div w:id="451630307">
          <w:marLeft w:val="640"/>
          <w:marRight w:val="0"/>
          <w:marTop w:val="0"/>
          <w:marBottom w:val="0"/>
          <w:divBdr>
            <w:top w:val="none" w:sz="0" w:space="0" w:color="auto"/>
            <w:left w:val="none" w:sz="0" w:space="0" w:color="auto"/>
            <w:bottom w:val="none" w:sz="0" w:space="0" w:color="auto"/>
            <w:right w:val="none" w:sz="0" w:space="0" w:color="auto"/>
          </w:divBdr>
        </w:div>
      </w:divsChild>
    </w:div>
    <w:div w:id="837575119">
      <w:bodyDiv w:val="1"/>
      <w:marLeft w:val="0"/>
      <w:marRight w:val="0"/>
      <w:marTop w:val="0"/>
      <w:marBottom w:val="0"/>
      <w:divBdr>
        <w:top w:val="none" w:sz="0" w:space="0" w:color="auto"/>
        <w:left w:val="none" w:sz="0" w:space="0" w:color="auto"/>
        <w:bottom w:val="none" w:sz="0" w:space="0" w:color="auto"/>
        <w:right w:val="none" w:sz="0" w:space="0" w:color="auto"/>
      </w:divBdr>
    </w:div>
    <w:div w:id="840511496">
      <w:bodyDiv w:val="1"/>
      <w:marLeft w:val="0"/>
      <w:marRight w:val="0"/>
      <w:marTop w:val="0"/>
      <w:marBottom w:val="0"/>
      <w:divBdr>
        <w:top w:val="none" w:sz="0" w:space="0" w:color="auto"/>
        <w:left w:val="none" w:sz="0" w:space="0" w:color="auto"/>
        <w:bottom w:val="none" w:sz="0" w:space="0" w:color="auto"/>
        <w:right w:val="none" w:sz="0" w:space="0" w:color="auto"/>
      </w:divBdr>
    </w:div>
    <w:div w:id="845168752">
      <w:bodyDiv w:val="1"/>
      <w:marLeft w:val="0"/>
      <w:marRight w:val="0"/>
      <w:marTop w:val="0"/>
      <w:marBottom w:val="0"/>
      <w:divBdr>
        <w:top w:val="none" w:sz="0" w:space="0" w:color="auto"/>
        <w:left w:val="none" w:sz="0" w:space="0" w:color="auto"/>
        <w:bottom w:val="none" w:sz="0" w:space="0" w:color="auto"/>
        <w:right w:val="none" w:sz="0" w:space="0" w:color="auto"/>
      </w:divBdr>
      <w:divsChild>
        <w:div w:id="114835266">
          <w:marLeft w:val="480"/>
          <w:marRight w:val="0"/>
          <w:marTop w:val="0"/>
          <w:marBottom w:val="0"/>
          <w:divBdr>
            <w:top w:val="none" w:sz="0" w:space="0" w:color="auto"/>
            <w:left w:val="none" w:sz="0" w:space="0" w:color="auto"/>
            <w:bottom w:val="none" w:sz="0" w:space="0" w:color="auto"/>
            <w:right w:val="none" w:sz="0" w:space="0" w:color="auto"/>
          </w:divBdr>
        </w:div>
        <w:div w:id="1904021579">
          <w:marLeft w:val="480"/>
          <w:marRight w:val="0"/>
          <w:marTop w:val="0"/>
          <w:marBottom w:val="0"/>
          <w:divBdr>
            <w:top w:val="none" w:sz="0" w:space="0" w:color="auto"/>
            <w:left w:val="none" w:sz="0" w:space="0" w:color="auto"/>
            <w:bottom w:val="none" w:sz="0" w:space="0" w:color="auto"/>
            <w:right w:val="none" w:sz="0" w:space="0" w:color="auto"/>
          </w:divBdr>
        </w:div>
        <w:div w:id="261913641">
          <w:marLeft w:val="480"/>
          <w:marRight w:val="0"/>
          <w:marTop w:val="0"/>
          <w:marBottom w:val="0"/>
          <w:divBdr>
            <w:top w:val="none" w:sz="0" w:space="0" w:color="auto"/>
            <w:left w:val="none" w:sz="0" w:space="0" w:color="auto"/>
            <w:bottom w:val="none" w:sz="0" w:space="0" w:color="auto"/>
            <w:right w:val="none" w:sz="0" w:space="0" w:color="auto"/>
          </w:divBdr>
        </w:div>
        <w:div w:id="1466314988">
          <w:marLeft w:val="480"/>
          <w:marRight w:val="0"/>
          <w:marTop w:val="0"/>
          <w:marBottom w:val="0"/>
          <w:divBdr>
            <w:top w:val="none" w:sz="0" w:space="0" w:color="auto"/>
            <w:left w:val="none" w:sz="0" w:space="0" w:color="auto"/>
            <w:bottom w:val="none" w:sz="0" w:space="0" w:color="auto"/>
            <w:right w:val="none" w:sz="0" w:space="0" w:color="auto"/>
          </w:divBdr>
        </w:div>
        <w:div w:id="1438523218">
          <w:marLeft w:val="480"/>
          <w:marRight w:val="0"/>
          <w:marTop w:val="0"/>
          <w:marBottom w:val="0"/>
          <w:divBdr>
            <w:top w:val="none" w:sz="0" w:space="0" w:color="auto"/>
            <w:left w:val="none" w:sz="0" w:space="0" w:color="auto"/>
            <w:bottom w:val="none" w:sz="0" w:space="0" w:color="auto"/>
            <w:right w:val="none" w:sz="0" w:space="0" w:color="auto"/>
          </w:divBdr>
        </w:div>
        <w:div w:id="548952363">
          <w:marLeft w:val="480"/>
          <w:marRight w:val="0"/>
          <w:marTop w:val="0"/>
          <w:marBottom w:val="0"/>
          <w:divBdr>
            <w:top w:val="none" w:sz="0" w:space="0" w:color="auto"/>
            <w:left w:val="none" w:sz="0" w:space="0" w:color="auto"/>
            <w:bottom w:val="none" w:sz="0" w:space="0" w:color="auto"/>
            <w:right w:val="none" w:sz="0" w:space="0" w:color="auto"/>
          </w:divBdr>
        </w:div>
        <w:div w:id="1780224707">
          <w:marLeft w:val="480"/>
          <w:marRight w:val="0"/>
          <w:marTop w:val="0"/>
          <w:marBottom w:val="0"/>
          <w:divBdr>
            <w:top w:val="none" w:sz="0" w:space="0" w:color="auto"/>
            <w:left w:val="none" w:sz="0" w:space="0" w:color="auto"/>
            <w:bottom w:val="none" w:sz="0" w:space="0" w:color="auto"/>
            <w:right w:val="none" w:sz="0" w:space="0" w:color="auto"/>
          </w:divBdr>
        </w:div>
        <w:div w:id="1446074168">
          <w:marLeft w:val="480"/>
          <w:marRight w:val="0"/>
          <w:marTop w:val="0"/>
          <w:marBottom w:val="0"/>
          <w:divBdr>
            <w:top w:val="none" w:sz="0" w:space="0" w:color="auto"/>
            <w:left w:val="none" w:sz="0" w:space="0" w:color="auto"/>
            <w:bottom w:val="none" w:sz="0" w:space="0" w:color="auto"/>
            <w:right w:val="none" w:sz="0" w:space="0" w:color="auto"/>
          </w:divBdr>
        </w:div>
        <w:div w:id="409691285">
          <w:marLeft w:val="480"/>
          <w:marRight w:val="0"/>
          <w:marTop w:val="0"/>
          <w:marBottom w:val="0"/>
          <w:divBdr>
            <w:top w:val="none" w:sz="0" w:space="0" w:color="auto"/>
            <w:left w:val="none" w:sz="0" w:space="0" w:color="auto"/>
            <w:bottom w:val="none" w:sz="0" w:space="0" w:color="auto"/>
            <w:right w:val="none" w:sz="0" w:space="0" w:color="auto"/>
          </w:divBdr>
        </w:div>
        <w:div w:id="1417825332">
          <w:marLeft w:val="480"/>
          <w:marRight w:val="0"/>
          <w:marTop w:val="0"/>
          <w:marBottom w:val="0"/>
          <w:divBdr>
            <w:top w:val="none" w:sz="0" w:space="0" w:color="auto"/>
            <w:left w:val="none" w:sz="0" w:space="0" w:color="auto"/>
            <w:bottom w:val="none" w:sz="0" w:space="0" w:color="auto"/>
            <w:right w:val="none" w:sz="0" w:space="0" w:color="auto"/>
          </w:divBdr>
        </w:div>
        <w:div w:id="339162071">
          <w:marLeft w:val="480"/>
          <w:marRight w:val="0"/>
          <w:marTop w:val="0"/>
          <w:marBottom w:val="0"/>
          <w:divBdr>
            <w:top w:val="none" w:sz="0" w:space="0" w:color="auto"/>
            <w:left w:val="none" w:sz="0" w:space="0" w:color="auto"/>
            <w:bottom w:val="none" w:sz="0" w:space="0" w:color="auto"/>
            <w:right w:val="none" w:sz="0" w:space="0" w:color="auto"/>
          </w:divBdr>
        </w:div>
        <w:div w:id="1355232484">
          <w:marLeft w:val="480"/>
          <w:marRight w:val="0"/>
          <w:marTop w:val="0"/>
          <w:marBottom w:val="0"/>
          <w:divBdr>
            <w:top w:val="none" w:sz="0" w:space="0" w:color="auto"/>
            <w:left w:val="none" w:sz="0" w:space="0" w:color="auto"/>
            <w:bottom w:val="none" w:sz="0" w:space="0" w:color="auto"/>
            <w:right w:val="none" w:sz="0" w:space="0" w:color="auto"/>
          </w:divBdr>
        </w:div>
        <w:div w:id="930117051">
          <w:marLeft w:val="480"/>
          <w:marRight w:val="0"/>
          <w:marTop w:val="0"/>
          <w:marBottom w:val="0"/>
          <w:divBdr>
            <w:top w:val="none" w:sz="0" w:space="0" w:color="auto"/>
            <w:left w:val="none" w:sz="0" w:space="0" w:color="auto"/>
            <w:bottom w:val="none" w:sz="0" w:space="0" w:color="auto"/>
            <w:right w:val="none" w:sz="0" w:space="0" w:color="auto"/>
          </w:divBdr>
        </w:div>
        <w:div w:id="907181772">
          <w:marLeft w:val="480"/>
          <w:marRight w:val="0"/>
          <w:marTop w:val="0"/>
          <w:marBottom w:val="0"/>
          <w:divBdr>
            <w:top w:val="none" w:sz="0" w:space="0" w:color="auto"/>
            <w:left w:val="none" w:sz="0" w:space="0" w:color="auto"/>
            <w:bottom w:val="none" w:sz="0" w:space="0" w:color="auto"/>
            <w:right w:val="none" w:sz="0" w:space="0" w:color="auto"/>
          </w:divBdr>
        </w:div>
        <w:div w:id="2129161442">
          <w:marLeft w:val="480"/>
          <w:marRight w:val="0"/>
          <w:marTop w:val="0"/>
          <w:marBottom w:val="0"/>
          <w:divBdr>
            <w:top w:val="none" w:sz="0" w:space="0" w:color="auto"/>
            <w:left w:val="none" w:sz="0" w:space="0" w:color="auto"/>
            <w:bottom w:val="none" w:sz="0" w:space="0" w:color="auto"/>
            <w:right w:val="none" w:sz="0" w:space="0" w:color="auto"/>
          </w:divBdr>
        </w:div>
        <w:div w:id="1182235680">
          <w:marLeft w:val="480"/>
          <w:marRight w:val="0"/>
          <w:marTop w:val="0"/>
          <w:marBottom w:val="0"/>
          <w:divBdr>
            <w:top w:val="none" w:sz="0" w:space="0" w:color="auto"/>
            <w:left w:val="none" w:sz="0" w:space="0" w:color="auto"/>
            <w:bottom w:val="none" w:sz="0" w:space="0" w:color="auto"/>
            <w:right w:val="none" w:sz="0" w:space="0" w:color="auto"/>
          </w:divBdr>
        </w:div>
        <w:div w:id="2026325980">
          <w:marLeft w:val="480"/>
          <w:marRight w:val="0"/>
          <w:marTop w:val="0"/>
          <w:marBottom w:val="0"/>
          <w:divBdr>
            <w:top w:val="none" w:sz="0" w:space="0" w:color="auto"/>
            <w:left w:val="none" w:sz="0" w:space="0" w:color="auto"/>
            <w:bottom w:val="none" w:sz="0" w:space="0" w:color="auto"/>
            <w:right w:val="none" w:sz="0" w:space="0" w:color="auto"/>
          </w:divBdr>
        </w:div>
        <w:div w:id="1731731961">
          <w:marLeft w:val="480"/>
          <w:marRight w:val="0"/>
          <w:marTop w:val="0"/>
          <w:marBottom w:val="0"/>
          <w:divBdr>
            <w:top w:val="none" w:sz="0" w:space="0" w:color="auto"/>
            <w:left w:val="none" w:sz="0" w:space="0" w:color="auto"/>
            <w:bottom w:val="none" w:sz="0" w:space="0" w:color="auto"/>
            <w:right w:val="none" w:sz="0" w:space="0" w:color="auto"/>
          </w:divBdr>
        </w:div>
        <w:div w:id="1548298867">
          <w:marLeft w:val="480"/>
          <w:marRight w:val="0"/>
          <w:marTop w:val="0"/>
          <w:marBottom w:val="0"/>
          <w:divBdr>
            <w:top w:val="none" w:sz="0" w:space="0" w:color="auto"/>
            <w:left w:val="none" w:sz="0" w:space="0" w:color="auto"/>
            <w:bottom w:val="none" w:sz="0" w:space="0" w:color="auto"/>
            <w:right w:val="none" w:sz="0" w:space="0" w:color="auto"/>
          </w:divBdr>
        </w:div>
        <w:div w:id="231932369">
          <w:marLeft w:val="480"/>
          <w:marRight w:val="0"/>
          <w:marTop w:val="0"/>
          <w:marBottom w:val="0"/>
          <w:divBdr>
            <w:top w:val="none" w:sz="0" w:space="0" w:color="auto"/>
            <w:left w:val="none" w:sz="0" w:space="0" w:color="auto"/>
            <w:bottom w:val="none" w:sz="0" w:space="0" w:color="auto"/>
            <w:right w:val="none" w:sz="0" w:space="0" w:color="auto"/>
          </w:divBdr>
        </w:div>
        <w:div w:id="959066888">
          <w:marLeft w:val="480"/>
          <w:marRight w:val="0"/>
          <w:marTop w:val="0"/>
          <w:marBottom w:val="0"/>
          <w:divBdr>
            <w:top w:val="none" w:sz="0" w:space="0" w:color="auto"/>
            <w:left w:val="none" w:sz="0" w:space="0" w:color="auto"/>
            <w:bottom w:val="none" w:sz="0" w:space="0" w:color="auto"/>
            <w:right w:val="none" w:sz="0" w:space="0" w:color="auto"/>
          </w:divBdr>
        </w:div>
        <w:div w:id="1090279524">
          <w:marLeft w:val="480"/>
          <w:marRight w:val="0"/>
          <w:marTop w:val="0"/>
          <w:marBottom w:val="0"/>
          <w:divBdr>
            <w:top w:val="none" w:sz="0" w:space="0" w:color="auto"/>
            <w:left w:val="none" w:sz="0" w:space="0" w:color="auto"/>
            <w:bottom w:val="none" w:sz="0" w:space="0" w:color="auto"/>
            <w:right w:val="none" w:sz="0" w:space="0" w:color="auto"/>
          </w:divBdr>
        </w:div>
        <w:div w:id="677392783">
          <w:marLeft w:val="480"/>
          <w:marRight w:val="0"/>
          <w:marTop w:val="0"/>
          <w:marBottom w:val="0"/>
          <w:divBdr>
            <w:top w:val="none" w:sz="0" w:space="0" w:color="auto"/>
            <w:left w:val="none" w:sz="0" w:space="0" w:color="auto"/>
            <w:bottom w:val="none" w:sz="0" w:space="0" w:color="auto"/>
            <w:right w:val="none" w:sz="0" w:space="0" w:color="auto"/>
          </w:divBdr>
        </w:div>
        <w:div w:id="1687825597">
          <w:marLeft w:val="480"/>
          <w:marRight w:val="0"/>
          <w:marTop w:val="0"/>
          <w:marBottom w:val="0"/>
          <w:divBdr>
            <w:top w:val="none" w:sz="0" w:space="0" w:color="auto"/>
            <w:left w:val="none" w:sz="0" w:space="0" w:color="auto"/>
            <w:bottom w:val="none" w:sz="0" w:space="0" w:color="auto"/>
            <w:right w:val="none" w:sz="0" w:space="0" w:color="auto"/>
          </w:divBdr>
        </w:div>
        <w:div w:id="1830948478">
          <w:marLeft w:val="480"/>
          <w:marRight w:val="0"/>
          <w:marTop w:val="0"/>
          <w:marBottom w:val="0"/>
          <w:divBdr>
            <w:top w:val="none" w:sz="0" w:space="0" w:color="auto"/>
            <w:left w:val="none" w:sz="0" w:space="0" w:color="auto"/>
            <w:bottom w:val="none" w:sz="0" w:space="0" w:color="auto"/>
            <w:right w:val="none" w:sz="0" w:space="0" w:color="auto"/>
          </w:divBdr>
        </w:div>
        <w:div w:id="21440227">
          <w:marLeft w:val="480"/>
          <w:marRight w:val="0"/>
          <w:marTop w:val="0"/>
          <w:marBottom w:val="0"/>
          <w:divBdr>
            <w:top w:val="none" w:sz="0" w:space="0" w:color="auto"/>
            <w:left w:val="none" w:sz="0" w:space="0" w:color="auto"/>
            <w:bottom w:val="none" w:sz="0" w:space="0" w:color="auto"/>
            <w:right w:val="none" w:sz="0" w:space="0" w:color="auto"/>
          </w:divBdr>
        </w:div>
        <w:div w:id="1700206468">
          <w:marLeft w:val="480"/>
          <w:marRight w:val="0"/>
          <w:marTop w:val="0"/>
          <w:marBottom w:val="0"/>
          <w:divBdr>
            <w:top w:val="none" w:sz="0" w:space="0" w:color="auto"/>
            <w:left w:val="none" w:sz="0" w:space="0" w:color="auto"/>
            <w:bottom w:val="none" w:sz="0" w:space="0" w:color="auto"/>
            <w:right w:val="none" w:sz="0" w:space="0" w:color="auto"/>
          </w:divBdr>
        </w:div>
        <w:div w:id="688214435">
          <w:marLeft w:val="480"/>
          <w:marRight w:val="0"/>
          <w:marTop w:val="0"/>
          <w:marBottom w:val="0"/>
          <w:divBdr>
            <w:top w:val="none" w:sz="0" w:space="0" w:color="auto"/>
            <w:left w:val="none" w:sz="0" w:space="0" w:color="auto"/>
            <w:bottom w:val="none" w:sz="0" w:space="0" w:color="auto"/>
            <w:right w:val="none" w:sz="0" w:space="0" w:color="auto"/>
          </w:divBdr>
        </w:div>
        <w:div w:id="132144318">
          <w:marLeft w:val="480"/>
          <w:marRight w:val="0"/>
          <w:marTop w:val="0"/>
          <w:marBottom w:val="0"/>
          <w:divBdr>
            <w:top w:val="none" w:sz="0" w:space="0" w:color="auto"/>
            <w:left w:val="none" w:sz="0" w:space="0" w:color="auto"/>
            <w:bottom w:val="none" w:sz="0" w:space="0" w:color="auto"/>
            <w:right w:val="none" w:sz="0" w:space="0" w:color="auto"/>
          </w:divBdr>
        </w:div>
        <w:div w:id="430662766">
          <w:marLeft w:val="480"/>
          <w:marRight w:val="0"/>
          <w:marTop w:val="0"/>
          <w:marBottom w:val="0"/>
          <w:divBdr>
            <w:top w:val="none" w:sz="0" w:space="0" w:color="auto"/>
            <w:left w:val="none" w:sz="0" w:space="0" w:color="auto"/>
            <w:bottom w:val="none" w:sz="0" w:space="0" w:color="auto"/>
            <w:right w:val="none" w:sz="0" w:space="0" w:color="auto"/>
          </w:divBdr>
        </w:div>
        <w:div w:id="1862938045">
          <w:marLeft w:val="480"/>
          <w:marRight w:val="0"/>
          <w:marTop w:val="0"/>
          <w:marBottom w:val="0"/>
          <w:divBdr>
            <w:top w:val="none" w:sz="0" w:space="0" w:color="auto"/>
            <w:left w:val="none" w:sz="0" w:space="0" w:color="auto"/>
            <w:bottom w:val="none" w:sz="0" w:space="0" w:color="auto"/>
            <w:right w:val="none" w:sz="0" w:space="0" w:color="auto"/>
          </w:divBdr>
        </w:div>
        <w:div w:id="1253709954">
          <w:marLeft w:val="480"/>
          <w:marRight w:val="0"/>
          <w:marTop w:val="0"/>
          <w:marBottom w:val="0"/>
          <w:divBdr>
            <w:top w:val="none" w:sz="0" w:space="0" w:color="auto"/>
            <w:left w:val="none" w:sz="0" w:space="0" w:color="auto"/>
            <w:bottom w:val="none" w:sz="0" w:space="0" w:color="auto"/>
            <w:right w:val="none" w:sz="0" w:space="0" w:color="auto"/>
          </w:divBdr>
        </w:div>
        <w:div w:id="1374578146">
          <w:marLeft w:val="480"/>
          <w:marRight w:val="0"/>
          <w:marTop w:val="0"/>
          <w:marBottom w:val="0"/>
          <w:divBdr>
            <w:top w:val="none" w:sz="0" w:space="0" w:color="auto"/>
            <w:left w:val="none" w:sz="0" w:space="0" w:color="auto"/>
            <w:bottom w:val="none" w:sz="0" w:space="0" w:color="auto"/>
            <w:right w:val="none" w:sz="0" w:space="0" w:color="auto"/>
          </w:divBdr>
        </w:div>
        <w:div w:id="1187250344">
          <w:marLeft w:val="480"/>
          <w:marRight w:val="0"/>
          <w:marTop w:val="0"/>
          <w:marBottom w:val="0"/>
          <w:divBdr>
            <w:top w:val="none" w:sz="0" w:space="0" w:color="auto"/>
            <w:left w:val="none" w:sz="0" w:space="0" w:color="auto"/>
            <w:bottom w:val="none" w:sz="0" w:space="0" w:color="auto"/>
            <w:right w:val="none" w:sz="0" w:space="0" w:color="auto"/>
          </w:divBdr>
        </w:div>
        <w:div w:id="951472535">
          <w:marLeft w:val="480"/>
          <w:marRight w:val="0"/>
          <w:marTop w:val="0"/>
          <w:marBottom w:val="0"/>
          <w:divBdr>
            <w:top w:val="none" w:sz="0" w:space="0" w:color="auto"/>
            <w:left w:val="none" w:sz="0" w:space="0" w:color="auto"/>
            <w:bottom w:val="none" w:sz="0" w:space="0" w:color="auto"/>
            <w:right w:val="none" w:sz="0" w:space="0" w:color="auto"/>
          </w:divBdr>
        </w:div>
        <w:div w:id="722100372">
          <w:marLeft w:val="480"/>
          <w:marRight w:val="0"/>
          <w:marTop w:val="0"/>
          <w:marBottom w:val="0"/>
          <w:divBdr>
            <w:top w:val="none" w:sz="0" w:space="0" w:color="auto"/>
            <w:left w:val="none" w:sz="0" w:space="0" w:color="auto"/>
            <w:bottom w:val="none" w:sz="0" w:space="0" w:color="auto"/>
            <w:right w:val="none" w:sz="0" w:space="0" w:color="auto"/>
          </w:divBdr>
        </w:div>
        <w:div w:id="584726789">
          <w:marLeft w:val="480"/>
          <w:marRight w:val="0"/>
          <w:marTop w:val="0"/>
          <w:marBottom w:val="0"/>
          <w:divBdr>
            <w:top w:val="none" w:sz="0" w:space="0" w:color="auto"/>
            <w:left w:val="none" w:sz="0" w:space="0" w:color="auto"/>
            <w:bottom w:val="none" w:sz="0" w:space="0" w:color="auto"/>
            <w:right w:val="none" w:sz="0" w:space="0" w:color="auto"/>
          </w:divBdr>
        </w:div>
        <w:div w:id="406608242">
          <w:marLeft w:val="480"/>
          <w:marRight w:val="0"/>
          <w:marTop w:val="0"/>
          <w:marBottom w:val="0"/>
          <w:divBdr>
            <w:top w:val="none" w:sz="0" w:space="0" w:color="auto"/>
            <w:left w:val="none" w:sz="0" w:space="0" w:color="auto"/>
            <w:bottom w:val="none" w:sz="0" w:space="0" w:color="auto"/>
            <w:right w:val="none" w:sz="0" w:space="0" w:color="auto"/>
          </w:divBdr>
        </w:div>
        <w:div w:id="103964850">
          <w:marLeft w:val="480"/>
          <w:marRight w:val="0"/>
          <w:marTop w:val="0"/>
          <w:marBottom w:val="0"/>
          <w:divBdr>
            <w:top w:val="none" w:sz="0" w:space="0" w:color="auto"/>
            <w:left w:val="none" w:sz="0" w:space="0" w:color="auto"/>
            <w:bottom w:val="none" w:sz="0" w:space="0" w:color="auto"/>
            <w:right w:val="none" w:sz="0" w:space="0" w:color="auto"/>
          </w:divBdr>
        </w:div>
        <w:div w:id="878860754">
          <w:marLeft w:val="480"/>
          <w:marRight w:val="0"/>
          <w:marTop w:val="0"/>
          <w:marBottom w:val="0"/>
          <w:divBdr>
            <w:top w:val="none" w:sz="0" w:space="0" w:color="auto"/>
            <w:left w:val="none" w:sz="0" w:space="0" w:color="auto"/>
            <w:bottom w:val="none" w:sz="0" w:space="0" w:color="auto"/>
            <w:right w:val="none" w:sz="0" w:space="0" w:color="auto"/>
          </w:divBdr>
        </w:div>
        <w:div w:id="16808235">
          <w:marLeft w:val="480"/>
          <w:marRight w:val="0"/>
          <w:marTop w:val="0"/>
          <w:marBottom w:val="0"/>
          <w:divBdr>
            <w:top w:val="none" w:sz="0" w:space="0" w:color="auto"/>
            <w:left w:val="none" w:sz="0" w:space="0" w:color="auto"/>
            <w:bottom w:val="none" w:sz="0" w:space="0" w:color="auto"/>
            <w:right w:val="none" w:sz="0" w:space="0" w:color="auto"/>
          </w:divBdr>
        </w:div>
        <w:div w:id="336421163">
          <w:marLeft w:val="480"/>
          <w:marRight w:val="0"/>
          <w:marTop w:val="0"/>
          <w:marBottom w:val="0"/>
          <w:divBdr>
            <w:top w:val="none" w:sz="0" w:space="0" w:color="auto"/>
            <w:left w:val="none" w:sz="0" w:space="0" w:color="auto"/>
            <w:bottom w:val="none" w:sz="0" w:space="0" w:color="auto"/>
            <w:right w:val="none" w:sz="0" w:space="0" w:color="auto"/>
          </w:divBdr>
        </w:div>
        <w:div w:id="1256789037">
          <w:marLeft w:val="480"/>
          <w:marRight w:val="0"/>
          <w:marTop w:val="0"/>
          <w:marBottom w:val="0"/>
          <w:divBdr>
            <w:top w:val="none" w:sz="0" w:space="0" w:color="auto"/>
            <w:left w:val="none" w:sz="0" w:space="0" w:color="auto"/>
            <w:bottom w:val="none" w:sz="0" w:space="0" w:color="auto"/>
            <w:right w:val="none" w:sz="0" w:space="0" w:color="auto"/>
          </w:divBdr>
        </w:div>
        <w:div w:id="394203189">
          <w:marLeft w:val="480"/>
          <w:marRight w:val="0"/>
          <w:marTop w:val="0"/>
          <w:marBottom w:val="0"/>
          <w:divBdr>
            <w:top w:val="none" w:sz="0" w:space="0" w:color="auto"/>
            <w:left w:val="none" w:sz="0" w:space="0" w:color="auto"/>
            <w:bottom w:val="none" w:sz="0" w:space="0" w:color="auto"/>
            <w:right w:val="none" w:sz="0" w:space="0" w:color="auto"/>
          </w:divBdr>
        </w:div>
        <w:div w:id="1488129221">
          <w:marLeft w:val="480"/>
          <w:marRight w:val="0"/>
          <w:marTop w:val="0"/>
          <w:marBottom w:val="0"/>
          <w:divBdr>
            <w:top w:val="none" w:sz="0" w:space="0" w:color="auto"/>
            <w:left w:val="none" w:sz="0" w:space="0" w:color="auto"/>
            <w:bottom w:val="none" w:sz="0" w:space="0" w:color="auto"/>
            <w:right w:val="none" w:sz="0" w:space="0" w:color="auto"/>
          </w:divBdr>
        </w:div>
        <w:div w:id="1988171509">
          <w:marLeft w:val="480"/>
          <w:marRight w:val="0"/>
          <w:marTop w:val="0"/>
          <w:marBottom w:val="0"/>
          <w:divBdr>
            <w:top w:val="none" w:sz="0" w:space="0" w:color="auto"/>
            <w:left w:val="none" w:sz="0" w:space="0" w:color="auto"/>
            <w:bottom w:val="none" w:sz="0" w:space="0" w:color="auto"/>
            <w:right w:val="none" w:sz="0" w:space="0" w:color="auto"/>
          </w:divBdr>
        </w:div>
        <w:div w:id="1429496709">
          <w:marLeft w:val="480"/>
          <w:marRight w:val="0"/>
          <w:marTop w:val="0"/>
          <w:marBottom w:val="0"/>
          <w:divBdr>
            <w:top w:val="none" w:sz="0" w:space="0" w:color="auto"/>
            <w:left w:val="none" w:sz="0" w:space="0" w:color="auto"/>
            <w:bottom w:val="none" w:sz="0" w:space="0" w:color="auto"/>
            <w:right w:val="none" w:sz="0" w:space="0" w:color="auto"/>
          </w:divBdr>
        </w:div>
        <w:div w:id="466437111">
          <w:marLeft w:val="480"/>
          <w:marRight w:val="0"/>
          <w:marTop w:val="0"/>
          <w:marBottom w:val="0"/>
          <w:divBdr>
            <w:top w:val="none" w:sz="0" w:space="0" w:color="auto"/>
            <w:left w:val="none" w:sz="0" w:space="0" w:color="auto"/>
            <w:bottom w:val="none" w:sz="0" w:space="0" w:color="auto"/>
            <w:right w:val="none" w:sz="0" w:space="0" w:color="auto"/>
          </w:divBdr>
        </w:div>
        <w:div w:id="113789547">
          <w:marLeft w:val="480"/>
          <w:marRight w:val="0"/>
          <w:marTop w:val="0"/>
          <w:marBottom w:val="0"/>
          <w:divBdr>
            <w:top w:val="none" w:sz="0" w:space="0" w:color="auto"/>
            <w:left w:val="none" w:sz="0" w:space="0" w:color="auto"/>
            <w:bottom w:val="none" w:sz="0" w:space="0" w:color="auto"/>
            <w:right w:val="none" w:sz="0" w:space="0" w:color="auto"/>
          </w:divBdr>
        </w:div>
        <w:div w:id="382095094">
          <w:marLeft w:val="480"/>
          <w:marRight w:val="0"/>
          <w:marTop w:val="0"/>
          <w:marBottom w:val="0"/>
          <w:divBdr>
            <w:top w:val="none" w:sz="0" w:space="0" w:color="auto"/>
            <w:left w:val="none" w:sz="0" w:space="0" w:color="auto"/>
            <w:bottom w:val="none" w:sz="0" w:space="0" w:color="auto"/>
            <w:right w:val="none" w:sz="0" w:space="0" w:color="auto"/>
          </w:divBdr>
        </w:div>
        <w:div w:id="1135415522">
          <w:marLeft w:val="480"/>
          <w:marRight w:val="0"/>
          <w:marTop w:val="0"/>
          <w:marBottom w:val="0"/>
          <w:divBdr>
            <w:top w:val="none" w:sz="0" w:space="0" w:color="auto"/>
            <w:left w:val="none" w:sz="0" w:space="0" w:color="auto"/>
            <w:bottom w:val="none" w:sz="0" w:space="0" w:color="auto"/>
            <w:right w:val="none" w:sz="0" w:space="0" w:color="auto"/>
          </w:divBdr>
        </w:div>
        <w:div w:id="1292327236">
          <w:marLeft w:val="480"/>
          <w:marRight w:val="0"/>
          <w:marTop w:val="0"/>
          <w:marBottom w:val="0"/>
          <w:divBdr>
            <w:top w:val="none" w:sz="0" w:space="0" w:color="auto"/>
            <w:left w:val="none" w:sz="0" w:space="0" w:color="auto"/>
            <w:bottom w:val="none" w:sz="0" w:space="0" w:color="auto"/>
            <w:right w:val="none" w:sz="0" w:space="0" w:color="auto"/>
          </w:divBdr>
        </w:div>
        <w:div w:id="469593927">
          <w:marLeft w:val="480"/>
          <w:marRight w:val="0"/>
          <w:marTop w:val="0"/>
          <w:marBottom w:val="0"/>
          <w:divBdr>
            <w:top w:val="none" w:sz="0" w:space="0" w:color="auto"/>
            <w:left w:val="none" w:sz="0" w:space="0" w:color="auto"/>
            <w:bottom w:val="none" w:sz="0" w:space="0" w:color="auto"/>
            <w:right w:val="none" w:sz="0" w:space="0" w:color="auto"/>
          </w:divBdr>
        </w:div>
      </w:divsChild>
    </w:div>
    <w:div w:id="847646295">
      <w:bodyDiv w:val="1"/>
      <w:marLeft w:val="0"/>
      <w:marRight w:val="0"/>
      <w:marTop w:val="0"/>
      <w:marBottom w:val="0"/>
      <w:divBdr>
        <w:top w:val="none" w:sz="0" w:space="0" w:color="auto"/>
        <w:left w:val="none" w:sz="0" w:space="0" w:color="auto"/>
        <w:bottom w:val="none" w:sz="0" w:space="0" w:color="auto"/>
        <w:right w:val="none" w:sz="0" w:space="0" w:color="auto"/>
      </w:divBdr>
    </w:div>
    <w:div w:id="853572537">
      <w:bodyDiv w:val="1"/>
      <w:marLeft w:val="0"/>
      <w:marRight w:val="0"/>
      <w:marTop w:val="0"/>
      <w:marBottom w:val="0"/>
      <w:divBdr>
        <w:top w:val="none" w:sz="0" w:space="0" w:color="auto"/>
        <w:left w:val="none" w:sz="0" w:space="0" w:color="auto"/>
        <w:bottom w:val="none" w:sz="0" w:space="0" w:color="auto"/>
        <w:right w:val="none" w:sz="0" w:space="0" w:color="auto"/>
      </w:divBdr>
    </w:div>
    <w:div w:id="854029979">
      <w:bodyDiv w:val="1"/>
      <w:marLeft w:val="0"/>
      <w:marRight w:val="0"/>
      <w:marTop w:val="0"/>
      <w:marBottom w:val="0"/>
      <w:divBdr>
        <w:top w:val="none" w:sz="0" w:space="0" w:color="auto"/>
        <w:left w:val="none" w:sz="0" w:space="0" w:color="auto"/>
        <w:bottom w:val="none" w:sz="0" w:space="0" w:color="auto"/>
        <w:right w:val="none" w:sz="0" w:space="0" w:color="auto"/>
      </w:divBdr>
    </w:div>
    <w:div w:id="856502682">
      <w:bodyDiv w:val="1"/>
      <w:marLeft w:val="0"/>
      <w:marRight w:val="0"/>
      <w:marTop w:val="0"/>
      <w:marBottom w:val="0"/>
      <w:divBdr>
        <w:top w:val="none" w:sz="0" w:space="0" w:color="auto"/>
        <w:left w:val="none" w:sz="0" w:space="0" w:color="auto"/>
        <w:bottom w:val="none" w:sz="0" w:space="0" w:color="auto"/>
        <w:right w:val="none" w:sz="0" w:space="0" w:color="auto"/>
      </w:divBdr>
    </w:div>
    <w:div w:id="857232574">
      <w:bodyDiv w:val="1"/>
      <w:marLeft w:val="0"/>
      <w:marRight w:val="0"/>
      <w:marTop w:val="0"/>
      <w:marBottom w:val="0"/>
      <w:divBdr>
        <w:top w:val="none" w:sz="0" w:space="0" w:color="auto"/>
        <w:left w:val="none" w:sz="0" w:space="0" w:color="auto"/>
        <w:bottom w:val="none" w:sz="0" w:space="0" w:color="auto"/>
        <w:right w:val="none" w:sz="0" w:space="0" w:color="auto"/>
      </w:divBdr>
    </w:div>
    <w:div w:id="857349717">
      <w:bodyDiv w:val="1"/>
      <w:marLeft w:val="0"/>
      <w:marRight w:val="0"/>
      <w:marTop w:val="0"/>
      <w:marBottom w:val="0"/>
      <w:divBdr>
        <w:top w:val="none" w:sz="0" w:space="0" w:color="auto"/>
        <w:left w:val="none" w:sz="0" w:space="0" w:color="auto"/>
        <w:bottom w:val="none" w:sz="0" w:space="0" w:color="auto"/>
        <w:right w:val="none" w:sz="0" w:space="0" w:color="auto"/>
      </w:divBdr>
    </w:div>
    <w:div w:id="859510081">
      <w:bodyDiv w:val="1"/>
      <w:marLeft w:val="0"/>
      <w:marRight w:val="0"/>
      <w:marTop w:val="0"/>
      <w:marBottom w:val="0"/>
      <w:divBdr>
        <w:top w:val="none" w:sz="0" w:space="0" w:color="auto"/>
        <w:left w:val="none" w:sz="0" w:space="0" w:color="auto"/>
        <w:bottom w:val="none" w:sz="0" w:space="0" w:color="auto"/>
        <w:right w:val="none" w:sz="0" w:space="0" w:color="auto"/>
      </w:divBdr>
    </w:div>
    <w:div w:id="864446541">
      <w:bodyDiv w:val="1"/>
      <w:marLeft w:val="0"/>
      <w:marRight w:val="0"/>
      <w:marTop w:val="0"/>
      <w:marBottom w:val="0"/>
      <w:divBdr>
        <w:top w:val="none" w:sz="0" w:space="0" w:color="auto"/>
        <w:left w:val="none" w:sz="0" w:space="0" w:color="auto"/>
        <w:bottom w:val="none" w:sz="0" w:space="0" w:color="auto"/>
        <w:right w:val="none" w:sz="0" w:space="0" w:color="auto"/>
      </w:divBdr>
    </w:div>
    <w:div w:id="865093742">
      <w:bodyDiv w:val="1"/>
      <w:marLeft w:val="0"/>
      <w:marRight w:val="0"/>
      <w:marTop w:val="0"/>
      <w:marBottom w:val="0"/>
      <w:divBdr>
        <w:top w:val="none" w:sz="0" w:space="0" w:color="auto"/>
        <w:left w:val="none" w:sz="0" w:space="0" w:color="auto"/>
        <w:bottom w:val="none" w:sz="0" w:space="0" w:color="auto"/>
        <w:right w:val="none" w:sz="0" w:space="0" w:color="auto"/>
      </w:divBdr>
    </w:div>
    <w:div w:id="867524642">
      <w:bodyDiv w:val="1"/>
      <w:marLeft w:val="0"/>
      <w:marRight w:val="0"/>
      <w:marTop w:val="0"/>
      <w:marBottom w:val="0"/>
      <w:divBdr>
        <w:top w:val="none" w:sz="0" w:space="0" w:color="auto"/>
        <w:left w:val="none" w:sz="0" w:space="0" w:color="auto"/>
        <w:bottom w:val="none" w:sz="0" w:space="0" w:color="auto"/>
        <w:right w:val="none" w:sz="0" w:space="0" w:color="auto"/>
      </w:divBdr>
    </w:div>
    <w:div w:id="869143717">
      <w:bodyDiv w:val="1"/>
      <w:marLeft w:val="0"/>
      <w:marRight w:val="0"/>
      <w:marTop w:val="0"/>
      <w:marBottom w:val="0"/>
      <w:divBdr>
        <w:top w:val="none" w:sz="0" w:space="0" w:color="auto"/>
        <w:left w:val="none" w:sz="0" w:space="0" w:color="auto"/>
        <w:bottom w:val="none" w:sz="0" w:space="0" w:color="auto"/>
        <w:right w:val="none" w:sz="0" w:space="0" w:color="auto"/>
      </w:divBdr>
    </w:div>
    <w:div w:id="871302730">
      <w:bodyDiv w:val="1"/>
      <w:marLeft w:val="0"/>
      <w:marRight w:val="0"/>
      <w:marTop w:val="0"/>
      <w:marBottom w:val="0"/>
      <w:divBdr>
        <w:top w:val="none" w:sz="0" w:space="0" w:color="auto"/>
        <w:left w:val="none" w:sz="0" w:space="0" w:color="auto"/>
        <w:bottom w:val="none" w:sz="0" w:space="0" w:color="auto"/>
        <w:right w:val="none" w:sz="0" w:space="0" w:color="auto"/>
      </w:divBdr>
      <w:divsChild>
        <w:div w:id="955986236">
          <w:marLeft w:val="640"/>
          <w:marRight w:val="0"/>
          <w:marTop w:val="0"/>
          <w:marBottom w:val="0"/>
          <w:divBdr>
            <w:top w:val="none" w:sz="0" w:space="0" w:color="auto"/>
            <w:left w:val="none" w:sz="0" w:space="0" w:color="auto"/>
            <w:bottom w:val="none" w:sz="0" w:space="0" w:color="auto"/>
            <w:right w:val="none" w:sz="0" w:space="0" w:color="auto"/>
          </w:divBdr>
        </w:div>
        <w:div w:id="1639142638">
          <w:marLeft w:val="640"/>
          <w:marRight w:val="0"/>
          <w:marTop w:val="0"/>
          <w:marBottom w:val="0"/>
          <w:divBdr>
            <w:top w:val="none" w:sz="0" w:space="0" w:color="auto"/>
            <w:left w:val="none" w:sz="0" w:space="0" w:color="auto"/>
            <w:bottom w:val="none" w:sz="0" w:space="0" w:color="auto"/>
            <w:right w:val="none" w:sz="0" w:space="0" w:color="auto"/>
          </w:divBdr>
        </w:div>
        <w:div w:id="1144466236">
          <w:marLeft w:val="640"/>
          <w:marRight w:val="0"/>
          <w:marTop w:val="0"/>
          <w:marBottom w:val="0"/>
          <w:divBdr>
            <w:top w:val="none" w:sz="0" w:space="0" w:color="auto"/>
            <w:left w:val="none" w:sz="0" w:space="0" w:color="auto"/>
            <w:bottom w:val="none" w:sz="0" w:space="0" w:color="auto"/>
            <w:right w:val="none" w:sz="0" w:space="0" w:color="auto"/>
          </w:divBdr>
        </w:div>
        <w:div w:id="665789401">
          <w:marLeft w:val="640"/>
          <w:marRight w:val="0"/>
          <w:marTop w:val="0"/>
          <w:marBottom w:val="0"/>
          <w:divBdr>
            <w:top w:val="none" w:sz="0" w:space="0" w:color="auto"/>
            <w:left w:val="none" w:sz="0" w:space="0" w:color="auto"/>
            <w:bottom w:val="none" w:sz="0" w:space="0" w:color="auto"/>
            <w:right w:val="none" w:sz="0" w:space="0" w:color="auto"/>
          </w:divBdr>
        </w:div>
        <w:div w:id="1313952155">
          <w:marLeft w:val="640"/>
          <w:marRight w:val="0"/>
          <w:marTop w:val="0"/>
          <w:marBottom w:val="0"/>
          <w:divBdr>
            <w:top w:val="none" w:sz="0" w:space="0" w:color="auto"/>
            <w:left w:val="none" w:sz="0" w:space="0" w:color="auto"/>
            <w:bottom w:val="none" w:sz="0" w:space="0" w:color="auto"/>
            <w:right w:val="none" w:sz="0" w:space="0" w:color="auto"/>
          </w:divBdr>
        </w:div>
        <w:div w:id="1335498835">
          <w:marLeft w:val="640"/>
          <w:marRight w:val="0"/>
          <w:marTop w:val="0"/>
          <w:marBottom w:val="0"/>
          <w:divBdr>
            <w:top w:val="none" w:sz="0" w:space="0" w:color="auto"/>
            <w:left w:val="none" w:sz="0" w:space="0" w:color="auto"/>
            <w:bottom w:val="none" w:sz="0" w:space="0" w:color="auto"/>
            <w:right w:val="none" w:sz="0" w:space="0" w:color="auto"/>
          </w:divBdr>
        </w:div>
        <w:div w:id="1236478424">
          <w:marLeft w:val="640"/>
          <w:marRight w:val="0"/>
          <w:marTop w:val="0"/>
          <w:marBottom w:val="0"/>
          <w:divBdr>
            <w:top w:val="none" w:sz="0" w:space="0" w:color="auto"/>
            <w:left w:val="none" w:sz="0" w:space="0" w:color="auto"/>
            <w:bottom w:val="none" w:sz="0" w:space="0" w:color="auto"/>
            <w:right w:val="none" w:sz="0" w:space="0" w:color="auto"/>
          </w:divBdr>
        </w:div>
        <w:div w:id="1388643578">
          <w:marLeft w:val="640"/>
          <w:marRight w:val="0"/>
          <w:marTop w:val="0"/>
          <w:marBottom w:val="0"/>
          <w:divBdr>
            <w:top w:val="none" w:sz="0" w:space="0" w:color="auto"/>
            <w:left w:val="none" w:sz="0" w:space="0" w:color="auto"/>
            <w:bottom w:val="none" w:sz="0" w:space="0" w:color="auto"/>
            <w:right w:val="none" w:sz="0" w:space="0" w:color="auto"/>
          </w:divBdr>
        </w:div>
        <w:div w:id="2146700429">
          <w:marLeft w:val="640"/>
          <w:marRight w:val="0"/>
          <w:marTop w:val="0"/>
          <w:marBottom w:val="0"/>
          <w:divBdr>
            <w:top w:val="none" w:sz="0" w:space="0" w:color="auto"/>
            <w:left w:val="none" w:sz="0" w:space="0" w:color="auto"/>
            <w:bottom w:val="none" w:sz="0" w:space="0" w:color="auto"/>
            <w:right w:val="none" w:sz="0" w:space="0" w:color="auto"/>
          </w:divBdr>
        </w:div>
        <w:div w:id="463624986">
          <w:marLeft w:val="640"/>
          <w:marRight w:val="0"/>
          <w:marTop w:val="0"/>
          <w:marBottom w:val="0"/>
          <w:divBdr>
            <w:top w:val="none" w:sz="0" w:space="0" w:color="auto"/>
            <w:left w:val="none" w:sz="0" w:space="0" w:color="auto"/>
            <w:bottom w:val="none" w:sz="0" w:space="0" w:color="auto"/>
            <w:right w:val="none" w:sz="0" w:space="0" w:color="auto"/>
          </w:divBdr>
        </w:div>
        <w:div w:id="490562243">
          <w:marLeft w:val="640"/>
          <w:marRight w:val="0"/>
          <w:marTop w:val="0"/>
          <w:marBottom w:val="0"/>
          <w:divBdr>
            <w:top w:val="none" w:sz="0" w:space="0" w:color="auto"/>
            <w:left w:val="none" w:sz="0" w:space="0" w:color="auto"/>
            <w:bottom w:val="none" w:sz="0" w:space="0" w:color="auto"/>
            <w:right w:val="none" w:sz="0" w:space="0" w:color="auto"/>
          </w:divBdr>
        </w:div>
        <w:div w:id="1918781718">
          <w:marLeft w:val="640"/>
          <w:marRight w:val="0"/>
          <w:marTop w:val="0"/>
          <w:marBottom w:val="0"/>
          <w:divBdr>
            <w:top w:val="none" w:sz="0" w:space="0" w:color="auto"/>
            <w:left w:val="none" w:sz="0" w:space="0" w:color="auto"/>
            <w:bottom w:val="none" w:sz="0" w:space="0" w:color="auto"/>
            <w:right w:val="none" w:sz="0" w:space="0" w:color="auto"/>
          </w:divBdr>
        </w:div>
        <w:div w:id="1849754443">
          <w:marLeft w:val="640"/>
          <w:marRight w:val="0"/>
          <w:marTop w:val="0"/>
          <w:marBottom w:val="0"/>
          <w:divBdr>
            <w:top w:val="none" w:sz="0" w:space="0" w:color="auto"/>
            <w:left w:val="none" w:sz="0" w:space="0" w:color="auto"/>
            <w:bottom w:val="none" w:sz="0" w:space="0" w:color="auto"/>
            <w:right w:val="none" w:sz="0" w:space="0" w:color="auto"/>
          </w:divBdr>
        </w:div>
        <w:div w:id="1437169661">
          <w:marLeft w:val="640"/>
          <w:marRight w:val="0"/>
          <w:marTop w:val="0"/>
          <w:marBottom w:val="0"/>
          <w:divBdr>
            <w:top w:val="none" w:sz="0" w:space="0" w:color="auto"/>
            <w:left w:val="none" w:sz="0" w:space="0" w:color="auto"/>
            <w:bottom w:val="none" w:sz="0" w:space="0" w:color="auto"/>
            <w:right w:val="none" w:sz="0" w:space="0" w:color="auto"/>
          </w:divBdr>
        </w:div>
        <w:div w:id="1070538553">
          <w:marLeft w:val="640"/>
          <w:marRight w:val="0"/>
          <w:marTop w:val="0"/>
          <w:marBottom w:val="0"/>
          <w:divBdr>
            <w:top w:val="none" w:sz="0" w:space="0" w:color="auto"/>
            <w:left w:val="none" w:sz="0" w:space="0" w:color="auto"/>
            <w:bottom w:val="none" w:sz="0" w:space="0" w:color="auto"/>
            <w:right w:val="none" w:sz="0" w:space="0" w:color="auto"/>
          </w:divBdr>
        </w:div>
        <w:div w:id="1463503078">
          <w:marLeft w:val="640"/>
          <w:marRight w:val="0"/>
          <w:marTop w:val="0"/>
          <w:marBottom w:val="0"/>
          <w:divBdr>
            <w:top w:val="none" w:sz="0" w:space="0" w:color="auto"/>
            <w:left w:val="none" w:sz="0" w:space="0" w:color="auto"/>
            <w:bottom w:val="none" w:sz="0" w:space="0" w:color="auto"/>
            <w:right w:val="none" w:sz="0" w:space="0" w:color="auto"/>
          </w:divBdr>
        </w:div>
        <w:div w:id="1051267792">
          <w:marLeft w:val="640"/>
          <w:marRight w:val="0"/>
          <w:marTop w:val="0"/>
          <w:marBottom w:val="0"/>
          <w:divBdr>
            <w:top w:val="none" w:sz="0" w:space="0" w:color="auto"/>
            <w:left w:val="none" w:sz="0" w:space="0" w:color="auto"/>
            <w:bottom w:val="none" w:sz="0" w:space="0" w:color="auto"/>
            <w:right w:val="none" w:sz="0" w:space="0" w:color="auto"/>
          </w:divBdr>
        </w:div>
        <w:div w:id="1377197440">
          <w:marLeft w:val="640"/>
          <w:marRight w:val="0"/>
          <w:marTop w:val="0"/>
          <w:marBottom w:val="0"/>
          <w:divBdr>
            <w:top w:val="none" w:sz="0" w:space="0" w:color="auto"/>
            <w:left w:val="none" w:sz="0" w:space="0" w:color="auto"/>
            <w:bottom w:val="none" w:sz="0" w:space="0" w:color="auto"/>
            <w:right w:val="none" w:sz="0" w:space="0" w:color="auto"/>
          </w:divBdr>
        </w:div>
        <w:div w:id="335377760">
          <w:marLeft w:val="640"/>
          <w:marRight w:val="0"/>
          <w:marTop w:val="0"/>
          <w:marBottom w:val="0"/>
          <w:divBdr>
            <w:top w:val="none" w:sz="0" w:space="0" w:color="auto"/>
            <w:left w:val="none" w:sz="0" w:space="0" w:color="auto"/>
            <w:bottom w:val="none" w:sz="0" w:space="0" w:color="auto"/>
            <w:right w:val="none" w:sz="0" w:space="0" w:color="auto"/>
          </w:divBdr>
        </w:div>
        <w:div w:id="559899765">
          <w:marLeft w:val="640"/>
          <w:marRight w:val="0"/>
          <w:marTop w:val="0"/>
          <w:marBottom w:val="0"/>
          <w:divBdr>
            <w:top w:val="none" w:sz="0" w:space="0" w:color="auto"/>
            <w:left w:val="none" w:sz="0" w:space="0" w:color="auto"/>
            <w:bottom w:val="none" w:sz="0" w:space="0" w:color="auto"/>
            <w:right w:val="none" w:sz="0" w:space="0" w:color="auto"/>
          </w:divBdr>
        </w:div>
        <w:div w:id="306594442">
          <w:marLeft w:val="640"/>
          <w:marRight w:val="0"/>
          <w:marTop w:val="0"/>
          <w:marBottom w:val="0"/>
          <w:divBdr>
            <w:top w:val="none" w:sz="0" w:space="0" w:color="auto"/>
            <w:left w:val="none" w:sz="0" w:space="0" w:color="auto"/>
            <w:bottom w:val="none" w:sz="0" w:space="0" w:color="auto"/>
            <w:right w:val="none" w:sz="0" w:space="0" w:color="auto"/>
          </w:divBdr>
        </w:div>
        <w:div w:id="1440905214">
          <w:marLeft w:val="640"/>
          <w:marRight w:val="0"/>
          <w:marTop w:val="0"/>
          <w:marBottom w:val="0"/>
          <w:divBdr>
            <w:top w:val="none" w:sz="0" w:space="0" w:color="auto"/>
            <w:left w:val="none" w:sz="0" w:space="0" w:color="auto"/>
            <w:bottom w:val="none" w:sz="0" w:space="0" w:color="auto"/>
            <w:right w:val="none" w:sz="0" w:space="0" w:color="auto"/>
          </w:divBdr>
        </w:div>
        <w:div w:id="87773359">
          <w:marLeft w:val="640"/>
          <w:marRight w:val="0"/>
          <w:marTop w:val="0"/>
          <w:marBottom w:val="0"/>
          <w:divBdr>
            <w:top w:val="none" w:sz="0" w:space="0" w:color="auto"/>
            <w:left w:val="none" w:sz="0" w:space="0" w:color="auto"/>
            <w:bottom w:val="none" w:sz="0" w:space="0" w:color="auto"/>
            <w:right w:val="none" w:sz="0" w:space="0" w:color="auto"/>
          </w:divBdr>
        </w:div>
        <w:div w:id="2054763789">
          <w:marLeft w:val="640"/>
          <w:marRight w:val="0"/>
          <w:marTop w:val="0"/>
          <w:marBottom w:val="0"/>
          <w:divBdr>
            <w:top w:val="none" w:sz="0" w:space="0" w:color="auto"/>
            <w:left w:val="none" w:sz="0" w:space="0" w:color="auto"/>
            <w:bottom w:val="none" w:sz="0" w:space="0" w:color="auto"/>
            <w:right w:val="none" w:sz="0" w:space="0" w:color="auto"/>
          </w:divBdr>
        </w:div>
        <w:div w:id="1021978118">
          <w:marLeft w:val="640"/>
          <w:marRight w:val="0"/>
          <w:marTop w:val="0"/>
          <w:marBottom w:val="0"/>
          <w:divBdr>
            <w:top w:val="none" w:sz="0" w:space="0" w:color="auto"/>
            <w:left w:val="none" w:sz="0" w:space="0" w:color="auto"/>
            <w:bottom w:val="none" w:sz="0" w:space="0" w:color="auto"/>
            <w:right w:val="none" w:sz="0" w:space="0" w:color="auto"/>
          </w:divBdr>
        </w:div>
        <w:div w:id="1036735897">
          <w:marLeft w:val="640"/>
          <w:marRight w:val="0"/>
          <w:marTop w:val="0"/>
          <w:marBottom w:val="0"/>
          <w:divBdr>
            <w:top w:val="none" w:sz="0" w:space="0" w:color="auto"/>
            <w:left w:val="none" w:sz="0" w:space="0" w:color="auto"/>
            <w:bottom w:val="none" w:sz="0" w:space="0" w:color="auto"/>
            <w:right w:val="none" w:sz="0" w:space="0" w:color="auto"/>
          </w:divBdr>
        </w:div>
        <w:div w:id="1936404873">
          <w:marLeft w:val="640"/>
          <w:marRight w:val="0"/>
          <w:marTop w:val="0"/>
          <w:marBottom w:val="0"/>
          <w:divBdr>
            <w:top w:val="none" w:sz="0" w:space="0" w:color="auto"/>
            <w:left w:val="none" w:sz="0" w:space="0" w:color="auto"/>
            <w:bottom w:val="none" w:sz="0" w:space="0" w:color="auto"/>
            <w:right w:val="none" w:sz="0" w:space="0" w:color="auto"/>
          </w:divBdr>
        </w:div>
        <w:div w:id="1919515853">
          <w:marLeft w:val="640"/>
          <w:marRight w:val="0"/>
          <w:marTop w:val="0"/>
          <w:marBottom w:val="0"/>
          <w:divBdr>
            <w:top w:val="none" w:sz="0" w:space="0" w:color="auto"/>
            <w:left w:val="none" w:sz="0" w:space="0" w:color="auto"/>
            <w:bottom w:val="none" w:sz="0" w:space="0" w:color="auto"/>
            <w:right w:val="none" w:sz="0" w:space="0" w:color="auto"/>
          </w:divBdr>
        </w:div>
        <w:div w:id="1986274615">
          <w:marLeft w:val="640"/>
          <w:marRight w:val="0"/>
          <w:marTop w:val="0"/>
          <w:marBottom w:val="0"/>
          <w:divBdr>
            <w:top w:val="none" w:sz="0" w:space="0" w:color="auto"/>
            <w:left w:val="none" w:sz="0" w:space="0" w:color="auto"/>
            <w:bottom w:val="none" w:sz="0" w:space="0" w:color="auto"/>
            <w:right w:val="none" w:sz="0" w:space="0" w:color="auto"/>
          </w:divBdr>
        </w:div>
        <w:div w:id="1231963716">
          <w:marLeft w:val="640"/>
          <w:marRight w:val="0"/>
          <w:marTop w:val="0"/>
          <w:marBottom w:val="0"/>
          <w:divBdr>
            <w:top w:val="none" w:sz="0" w:space="0" w:color="auto"/>
            <w:left w:val="none" w:sz="0" w:space="0" w:color="auto"/>
            <w:bottom w:val="none" w:sz="0" w:space="0" w:color="auto"/>
            <w:right w:val="none" w:sz="0" w:space="0" w:color="auto"/>
          </w:divBdr>
        </w:div>
        <w:div w:id="978649532">
          <w:marLeft w:val="640"/>
          <w:marRight w:val="0"/>
          <w:marTop w:val="0"/>
          <w:marBottom w:val="0"/>
          <w:divBdr>
            <w:top w:val="none" w:sz="0" w:space="0" w:color="auto"/>
            <w:left w:val="none" w:sz="0" w:space="0" w:color="auto"/>
            <w:bottom w:val="none" w:sz="0" w:space="0" w:color="auto"/>
            <w:right w:val="none" w:sz="0" w:space="0" w:color="auto"/>
          </w:divBdr>
        </w:div>
        <w:div w:id="188029641">
          <w:marLeft w:val="640"/>
          <w:marRight w:val="0"/>
          <w:marTop w:val="0"/>
          <w:marBottom w:val="0"/>
          <w:divBdr>
            <w:top w:val="none" w:sz="0" w:space="0" w:color="auto"/>
            <w:left w:val="none" w:sz="0" w:space="0" w:color="auto"/>
            <w:bottom w:val="none" w:sz="0" w:space="0" w:color="auto"/>
            <w:right w:val="none" w:sz="0" w:space="0" w:color="auto"/>
          </w:divBdr>
        </w:div>
        <w:div w:id="367603346">
          <w:marLeft w:val="640"/>
          <w:marRight w:val="0"/>
          <w:marTop w:val="0"/>
          <w:marBottom w:val="0"/>
          <w:divBdr>
            <w:top w:val="none" w:sz="0" w:space="0" w:color="auto"/>
            <w:left w:val="none" w:sz="0" w:space="0" w:color="auto"/>
            <w:bottom w:val="none" w:sz="0" w:space="0" w:color="auto"/>
            <w:right w:val="none" w:sz="0" w:space="0" w:color="auto"/>
          </w:divBdr>
        </w:div>
        <w:div w:id="741024747">
          <w:marLeft w:val="640"/>
          <w:marRight w:val="0"/>
          <w:marTop w:val="0"/>
          <w:marBottom w:val="0"/>
          <w:divBdr>
            <w:top w:val="none" w:sz="0" w:space="0" w:color="auto"/>
            <w:left w:val="none" w:sz="0" w:space="0" w:color="auto"/>
            <w:bottom w:val="none" w:sz="0" w:space="0" w:color="auto"/>
            <w:right w:val="none" w:sz="0" w:space="0" w:color="auto"/>
          </w:divBdr>
        </w:div>
        <w:div w:id="1860467761">
          <w:marLeft w:val="640"/>
          <w:marRight w:val="0"/>
          <w:marTop w:val="0"/>
          <w:marBottom w:val="0"/>
          <w:divBdr>
            <w:top w:val="none" w:sz="0" w:space="0" w:color="auto"/>
            <w:left w:val="none" w:sz="0" w:space="0" w:color="auto"/>
            <w:bottom w:val="none" w:sz="0" w:space="0" w:color="auto"/>
            <w:right w:val="none" w:sz="0" w:space="0" w:color="auto"/>
          </w:divBdr>
        </w:div>
        <w:div w:id="136531720">
          <w:marLeft w:val="640"/>
          <w:marRight w:val="0"/>
          <w:marTop w:val="0"/>
          <w:marBottom w:val="0"/>
          <w:divBdr>
            <w:top w:val="none" w:sz="0" w:space="0" w:color="auto"/>
            <w:left w:val="none" w:sz="0" w:space="0" w:color="auto"/>
            <w:bottom w:val="none" w:sz="0" w:space="0" w:color="auto"/>
            <w:right w:val="none" w:sz="0" w:space="0" w:color="auto"/>
          </w:divBdr>
        </w:div>
        <w:div w:id="386344122">
          <w:marLeft w:val="640"/>
          <w:marRight w:val="0"/>
          <w:marTop w:val="0"/>
          <w:marBottom w:val="0"/>
          <w:divBdr>
            <w:top w:val="none" w:sz="0" w:space="0" w:color="auto"/>
            <w:left w:val="none" w:sz="0" w:space="0" w:color="auto"/>
            <w:bottom w:val="none" w:sz="0" w:space="0" w:color="auto"/>
            <w:right w:val="none" w:sz="0" w:space="0" w:color="auto"/>
          </w:divBdr>
        </w:div>
        <w:div w:id="2121601915">
          <w:marLeft w:val="640"/>
          <w:marRight w:val="0"/>
          <w:marTop w:val="0"/>
          <w:marBottom w:val="0"/>
          <w:divBdr>
            <w:top w:val="none" w:sz="0" w:space="0" w:color="auto"/>
            <w:left w:val="none" w:sz="0" w:space="0" w:color="auto"/>
            <w:bottom w:val="none" w:sz="0" w:space="0" w:color="auto"/>
            <w:right w:val="none" w:sz="0" w:space="0" w:color="auto"/>
          </w:divBdr>
        </w:div>
        <w:div w:id="1904295659">
          <w:marLeft w:val="640"/>
          <w:marRight w:val="0"/>
          <w:marTop w:val="0"/>
          <w:marBottom w:val="0"/>
          <w:divBdr>
            <w:top w:val="none" w:sz="0" w:space="0" w:color="auto"/>
            <w:left w:val="none" w:sz="0" w:space="0" w:color="auto"/>
            <w:bottom w:val="none" w:sz="0" w:space="0" w:color="auto"/>
            <w:right w:val="none" w:sz="0" w:space="0" w:color="auto"/>
          </w:divBdr>
        </w:div>
        <w:div w:id="1722942427">
          <w:marLeft w:val="640"/>
          <w:marRight w:val="0"/>
          <w:marTop w:val="0"/>
          <w:marBottom w:val="0"/>
          <w:divBdr>
            <w:top w:val="none" w:sz="0" w:space="0" w:color="auto"/>
            <w:left w:val="none" w:sz="0" w:space="0" w:color="auto"/>
            <w:bottom w:val="none" w:sz="0" w:space="0" w:color="auto"/>
            <w:right w:val="none" w:sz="0" w:space="0" w:color="auto"/>
          </w:divBdr>
        </w:div>
        <w:div w:id="1725373847">
          <w:marLeft w:val="640"/>
          <w:marRight w:val="0"/>
          <w:marTop w:val="0"/>
          <w:marBottom w:val="0"/>
          <w:divBdr>
            <w:top w:val="none" w:sz="0" w:space="0" w:color="auto"/>
            <w:left w:val="none" w:sz="0" w:space="0" w:color="auto"/>
            <w:bottom w:val="none" w:sz="0" w:space="0" w:color="auto"/>
            <w:right w:val="none" w:sz="0" w:space="0" w:color="auto"/>
          </w:divBdr>
        </w:div>
        <w:div w:id="1219978977">
          <w:marLeft w:val="640"/>
          <w:marRight w:val="0"/>
          <w:marTop w:val="0"/>
          <w:marBottom w:val="0"/>
          <w:divBdr>
            <w:top w:val="none" w:sz="0" w:space="0" w:color="auto"/>
            <w:left w:val="none" w:sz="0" w:space="0" w:color="auto"/>
            <w:bottom w:val="none" w:sz="0" w:space="0" w:color="auto"/>
            <w:right w:val="none" w:sz="0" w:space="0" w:color="auto"/>
          </w:divBdr>
        </w:div>
        <w:div w:id="1802261683">
          <w:marLeft w:val="640"/>
          <w:marRight w:val="0"/>
          <w:marTop w:val="0"/>
          <w:marBottom w:val="0"/>
          <w:divBdr>
            <w:top w:val="none" w:sz="0" w:space="0" w:color="auto"/>
            <w:left w:val="none" w:sz="0" w:space="0" w:color="auto"/>
            <w:bottom w:val="none" w:sz="0" w:space="0" w:color="auto"/>
            <w:right w:val="none" w:sz="0" w:space="0" w:color="auto"/>
          </w:divBdr>
        </w:div>
        <w:div w:id="2074967458">
          <w:marLeft w:val="640"/>
          <w:marRight w:val="0"/>
          <w:marTop w:val="0"/>
          <w:marBottom w:val="0"/>
          <w:divBdr>
            <w:top w:val="none" w:sz="0" w:space="0" w:color="auto"/>
            <w:left w:val="none" w:sz="0" w:space="0" w:color="auto"/>
            <w:bottom w:val="none" w:sz="0" w:space="0" w:color="auto"/>
            <w:right w:val="none" w:sz="0" w:space="0" w:color="auto"/>
          </w:divBdr>
        </w:div>
        <w:div w:id="1359547654">
          <w:marLeft w:val="640"/>
          <w:marRight w:val="0"/>
          <w:marTop w:val="0"/>
          <w:marBottom w:val="0"/>
          <w:divBdr>
            <w:top w:val="none" w:sz="0" w:space="0" w:color="auto"/>
            <w:left w:val="none" w:sz="0" w:space="0" w:color="auto"/>
            <w:bottom w:val="none" w:sz="0" w:space="0" w:color="auto"/>
            <w:right w:val="none" w:sz="0" w:space="0" w:color="auto"/>
          </w:divBdr>
        </w:div>
        <w:div w:id="870265348">
          <w:marLeft w:val="640"/>
          <w:marRight w:val="0"/>
          <w:marTop w:val="0"/>
          <w:marBottom w:val="0"/>
          <w:divBdr>
            <w:top w:val="none" w:sz="0" w:space="0" w:color="auto"/>
            <w:left w:val="none" w:sz="0" w:space="0" w:color="auto"/>
            <w:bottom w:val="none" w:sz="0" w:space="0" w:color="auto"/>
            <w:right w:val="none" w:sz="0" w:space="0" w:color="auto"/>
          </w:divBdr>
        </w:div>
        <w:div w:id="1582713066">
          <w:marLeft w:val="640"/>
          <w:marRight w:val="0"/>
          <w:marTop w:val="0"/>
          <w:marBottom w:val="0"/>
          <w:divBdr>
            <w:top w:val="none" w:sz="0" w:space="0" w:color="auto"/>
            <w:left w:val="none" w:sz="0" w:space="0" w:color="auto"/>
            <w:bottom w:val="none" w:sz="0" w:space="0" w:color="auto"/>
            <w:right w:val="none" w:sz="0" w:space="0" w:color="auto"/>
          </w:divBdr>
        </w:div>
        <w:div w:id="1447581013">
          <w:marLeft w:val="640"/>
          <w:marRight w:val="0"/>
          <w:marTop w:val="0"/>
          <w:marBottom w:val="0"/>
          <w:divBdr>
            <w:top w:val="none" w:sz="0" w:space="0" w:color="auto"/>
            <w:left w:val="none" w:sz="0" w:space="0" w:color="auto"/>
            <w:bottom w:val="none" w:sz="0" w:space="0" w:color="auto"/>
            <w:right w:val="none" w:sz="0" w:space="0" w:color="auto"/>
          </w:divBdr>
        </w:div>
        <w:div w:id="885214741">
          <w:marLeft w:val="640"/>
          <w:marRight w:val="0"/>
          <w:marTop w:val="0"/>
          <w:marBottom w:val="0"/>
          <w:divBdr>
            <w:top w:val="none" w:sz="0" w:space="0" w:color="auto"/>
            <w:left w:val="none" w:sz="0" w:space="0" w:color="auto"/>
            <w:bottom w:val="none" w:sz="0" w:space="0" w:color="auto"/>
            <w:right w:val="none" w:sz="0" w:space="0" w:color="auto"/>
          </w:divBdr>
        </w:div>
        <w:div w:id="140119616">
          <w:marLeft w:val="640"/>
          <w:marRight w:val="0"/>
          <w:marTop w:val="0"/>
          <w:marBottom w:val="0"/>
          <w:divBdr>
            <w:top w:val="none" w:sz="0" w:space="0" w:color="auto"/>
            <w:left w:val="none" w:sz="0" w:space="0" w:color="auto"/>
            <w:bottom w:val="none" w:sz="0" w:space="0" w:color="auto"/>
            <w:right w:val="none" w:sz="0" w:space="0" w:color="auto"/>
          </w:divBdr>
        </w:div>
        <w:div w:id="1236207332">
          <w:marLeft w:val="640"/>
          <w:marRight w:val="0"/>
          <w:marTop w:val="0"/>
          <w:marBottom w:val="0"/>
          <w:divBdr>
            <w:top w:val="none" w:sz="0" w:space="0" w:color="auto"/>
            <w:left w:val="none" w:sz="0" w:space="0" w:color="auto"/>
            <w:bottom w:val="none" w:sz="0" w:space="0" w:color="auto"/>
            <w:right w:val="none" w:sz="0" w:space="0" w:color="auto"/>
          </w:divBdr>
        </w:div>
        <w:div w:id="1589466644">
          <w:marLeft w:val="640"/>
          <w:marRight w:val="0"/>
          <w:marTop w:val="0"/>
          <w:marBottom w:val="0"/>
          <w:divBdr>
            <w:top w:val="none" w:sz="0" w:space="0" w:color="auto"/>
            <w:left w:val="none" w:sz="0" w:space="0" w:color="auto"/>
            <w:bottom w:val="none" w:sz="0" w:space="0" w:color="auto"/>
            <w:right w:val="none" w:sz="0" w:space="0" w:color="auto"/>
          </w:divBdr>
        </w:div>
        <w:div w:id="1699545323">
          <w:marLeft w:val="640"/>
          <w:marRight w:val="0"/>
          <w:marTop w:val="0"/>
          <w:marBottom w:val="0"/>
          <w:divBdr>
            <w:top w:val="none" w:sz="0" w:space="0" w:color="auto"/>
            <w:left w:val="none" w:sz="0" w:space="0" w:color="auto"/>
            <w:bottom w:val="none" w:sz="0" w:space="0" w:color="auto"/>
            <w:right w:val="none" w:sz="0" w:space="0" w:color="auto"/>
          </w:divBdr>
        </w:div>
        <w:div w:id="1285965332">
          <w:marLeft w:val="640"/>
          <w:marRight w:val="0"/>
          <w:marTop w:val="0"/>
          <w:marBottom w:val="0"/>
          <w:divBdr>
            <w:top w:val="none" w:sz="0" w:space="0" w:color="auto"/>
            <w:left w:val="none" w:sz="0" w:space="0" w:color="auto"/>
            <w:bottom w:val="none" w:sz="0" w:space="0" w:color="auto"/>
            <w:right w:val="none" w:sz="0" w:space="0" w:color="auto"/>
          </w:divBdr>
        </w:div>
        <w:div w:id="2066105238">
          <w:marLeft w:val="640"/>
          <w:marRight w:val="0"/>
          <w:marTop w:val="0"/>
          <w:marBottom w:val="0"/>
          <w:divBdr>
            <w:top w:val="none" w:sz="0" w:space="0" w:color="auto"/>
            <w:left w:val="none" w:sz="0" w:space="0" w:color="auto"/>
            <w:bottom w:val="none" w:sz="0" w:space="0" w:color="auto"/>
            <w:right w:val="none" w:sz="0" w:space="0" w:color="auto"/>
          </w:divBdr>
        </w:div>
        <w:div w:id="2120759622">
          <w:marLeft w:val="640"/>
          <w:marRight w:val="0"/>
          <w:marTop w:val="0"/>
          <w:marBottom w:val="0"/>
          <w:divBdr>
            <w:top w:val="none" w:sz="0" w:space="0" w:color="auto"/>
            <w:left w:val="none" w:sz="0" w:space="0" w:color="auto"/>
            <w:bottom w:val="none" w:sz="0" w:space="0" w:color="auto"/>
            <w:right w:val="none" w:sz="0" w:space="0" w:color="auto"/>
          </w:divBdr>
        </w:div>
        <w:div w:id="1394501754">
          <w:marLeft w:val="640"/>
          <w:marRight w:val="0"/>
          <w:marTop w:val="0"/>
          <w:marBottom w:val="0"/>
          <w:divBdr>
            <w:top w:val="none" w:sz="0" w:space="0" w:color="auto"/>
            <w:left w:val="none" w:sz="0" w:space="0" w:color="auto"/>
            <w:bottom w:val="none" w:sz="0" w:space="0" w:color="auto"/>
            <w:right w:val="none" w:sz="0" w:space="0" w:color="auto"/>
          </w:divBdr>
        </w:div>
      </w:divsChild>
    </w:div>
    <w:div w:id="875587140">
      <w:bodyDiv w:val="1"/>
      <w:marLeft w:val="0"/>
      <w:marRight w:val="0"/>
      <w:marTop w:val="0"/>
      <w:marBottom w:val="0"/>
      <w:divBdr>
        <w:top w:val="none" w:sz="0" w:space="0" w:color="auto"/>
        <w:left w:val="none" w:sz="0" w:space="0" w:color="auto"/>
        <w:bottom w:val="none" w:sz="0" w:space="0" w:color="auto"/>
        <w:right w:val="none" w:sz="0" w:space="0" w:color="auto"/>
      </w:divBdr>
    </w:div>
    <w:div w:id="880215033">
      <w:bodyDiv w:val="1"/>
      <w:marLeft w:val="0"/>
      <w:marRight w:val="0"/>
      <w:marTop w:val="0"/>
      <w:marBottom w:val="0"/>
      <w:divBdr>
        <w:top w:val="none" w:sz="0" w:space="0" w:color="auto"/>
        <w:left w:val="none" w:sz="0" w:space="0" w:color="auto"/>
        <w:bottom w:val="none" w:sz="0" w:space="0" w:color="auto"/>
        <w:right w:val="none" w:sz="0" w:space="0" w:color="auto"/>
      </w:divBdr>
    </w:div>
    <w:div w:id="880635200">
      <w:bodyDiv w:val="1"/>
      <w:marLeft w:val="0"/>
      <w:marRight w:val="0"/>
      <w:marTop w:val="0"/>
      <w:marBottom w:val="0"/>
      <w:divBdr>
        <w:top w:val="none" w:sz="0" w:space="0" w:color="auto"/>
        <w:left w:val="none" w:sz="0" w:space="0" w:color="auto"/>
        <w:bottom w:val="none" w:sz="0" w:space="0" w:color="auto"/>
        <w:right w:val="none" w:sz="0" w:space="0" w:color="auto"/>
      </w:divBdr>
    </w:div>
    <w:div w:id="881479282">
      <w:bodyDiv w:val="1"/>
      <w:marLeft w:val="0"/>
      <w:marRight w:val="0"/>
      <w:marTop w:val="0"/>
      <w:marBottom w:val="0"/>
      <w:divBdr>
        <w:top w:val="none" w:sz="0" w:space="0" w:color="auto"/>
        <w:left w:val="none" w:sz="0" w:space="0" w:color="auto"/>
        <w:bottom w:val="none" w:sz="0" w:space="0" w:color="auto"/>
        <w:right w:val="none" w:sz="0" w:space="0" w:color="auto"/>
      </w:divBdr>
      <w:divsChild>
        <w:div w:id="1506550039">
          <w:marLeft w:val="480"/>
          <w:marRight w:val="0"/>
          <w:marTop w:val="0"/>
          <w:marBottom w:val="0"/>
          <w:divBdr>
            <w:top w:val="none" w:sz="0" w:space="0" w:color="auto"/>
            <w:left w:val="none" w:sz="0" w:space="0" w:color="auto"/>
            <w:bottom w:val="none" w:sz="0" w:space="0" w:color="auto"/>
            <w:right w:val="none" w:sz="0" w:space="0" w:color="auto"/>
          </w:divBdr>
        </w:div>
        <w:div w:id="24991799">
          <w:marLeft w:val="480"/>
          <w:marRight w:val="0"/>
          <w:marTop w:val="0"/>
          <w:marBottom w:val="0"/>
          <w:divBdr>
            <w:top w:val="none" w:sz="0" w:space="0" w:color="auto"/>
            <w:left w:val="none" w:sz="0" w:space="0" w:color="auto"/>
            <w:bottom w:val="none" w:sz="0" w:space="0" w:color="auto"/>
            <w:right w:val="none" w:sz="0" w:space="0" w:color="auto"/>
          </w:divBdr>
        </w:div>
        <w:div w:id="1299337262">
          <w:marLeft w:val="480"/>
          <w:marRight w:val="0"/>
          <w:marTop w:val="0"/>
          <w:marBottom w:val="0"/>
          <w:divBdr>
            <w:top w:val="none" w:sz="0" w:space="0" w:color="auto"/>
            <w:left w:val="none" w:sz="0" w:space="0" w:color="auto"/>
            <w:bottom w:val="none" w:sz="0" w:space="0" w:color="auto"/>
            <w:right w:val="none" w:sz="0" w:space="0" w:color="auto"/>
          </w:divBdr>
        </w:div>
        <w:div w:id="26030769">
          <w:marLeft w:val="480"/>
          <w:marRight w:val="0"/>
          <w:marTop w:val="0"/>
          <w:marBottom w:val="0"/>
          <w:divBdr>
            <w:top w:val="none" w:sz="0" w:space="0" w:color="auto"/>
            <w:left w:val="none" w:sz="0" w:space="0" w:color="auto"/>
            <w:bottom w:val="none" w:sz="0" w:space="0" w:color="auto"/>
            <w:right w:val="none" w:sz="0" w:space="0" w:color="auto"/>
          </w:divBdr>
        </w:div>
        <w:div w:id="1273975445">
          <w:marLeft w:val="480"/>
          <w:marRight w:val="0"/>
          <w:marTop w:val="0"/>
          <w:marBottom w:val="0"/>
          <w:divBdr>
            <w:top w:val="none" w:sz="0" w:space="0" w:color="auto"/>
            <w:left w:val="none" w:sz="0" w:space="0" w:color="auto"/>
            <w:bottom w:val="none" w:sz="0" w:space="0" w:color="auto"/>
            <w:right w:val="none" w:sz="0" w:space="0" w:color="auto"/>
          </w:divBdr>
        </w:div>
        <w:div w:id="845438389">
          <w:marLeft w:val="480"/>
          <w:marRight w:val="0"/>
          <w:marTop w:val="0"/>
          <w:marBottom w:val="0"/>
          <w:divBdr>
            <w:top w:val="none" w:sz="0" w:space="0" w:color="auto"/>
            <w:left w:val="none" w:sz="0" w:space="0" w:color="auto"/>
            <w:bottom w:val="none" w:sz="0" w:space="0" w:color="auto"/>
            <w:right w:val="none" w:sz="0" w:space="0" w:color="auto"/>
          </w:divBdr>
        </w:div>
        <w:div w:id="381247345">
          <w:marLeft w:val="480"/>
          <w:marRight w:val="0"/>
          <w:marTop w:val="0"/>
          <w:marBottom w:val="0"/>
          <w:divBdr>
            <w:top w:val="none" w:sz="0" w:space="0" w:color="auto"/>
            <w:left w:val="none" w:sz="0" w:space="0" w:color="auto"/>
            <w:bottom w:val="none" w:sz="0" w:space="0" w:color="auto"/>
            <w:right w:val="none" w:sz="0" w:space="0" w:color="auto"/>
          </w:divBdr>
        </w:div>
        <w:div w:id="315956904">
          <w:marLeft w:val="480"/>
          <w:marRight w:val="0"/>
          <w:marTop w:val="0"/>
          <w:marBottom w:val="0"/>
          <w:divBdr>
            <w:top w:val="none" w:sz="0" w:space="0" w:color="auto"/>
            <w:left w:val="none" w:sz="0" w:space="0" w:color="auto"/>
            <w:bottom w:val="none" w:sz="0" w:space="0" w:color="auto"/>
            <w:right w:val="none" w:sz="0" w:space="0" w:color="auto"/>
          </w:divBdr>
        </w:div>
        <w:div w:id="652565319">
          <w:marLeft w:val="480"/>
          <w:marRight w:val="0"/>
          <w:marTop w:val="0"/>
          <w:marBottom w:val="0"/>
          <w:divBdr>
            <w:top w:val="none" w:sz="0" w:space="0" w:color="auto"/>
            <w:left w:val="none" w:sz="0" w:space="0" w:color="auto"/>
            <w:bottom w:val="none" w:sz="0" w:space="0" w:color="auto"/>
            <w:right w:val="none" w:sz="0" w:space="0" w:color="auto"/>
          </w:divBdr>
        </w:div>
        <w:div w:id="1681084803">
          <w:marLeft w:val="480"/>
          <w:marRight w:val="0"/>
          <w:marTop w:val="0"/>
          <w:marBottom w:val="0"/>
          <w:divBdr>
            <w:top w:val="none" w:sz="0" w:space="0" w:color="auto"/>
            <w:left w:val="none" w:sz="0" w:space="0" w:color="auto"/>
            <w:bottom w:val="none" w:sz="0" w:space="0" w:color="auto"/>
            <w:right w:val="none" w:sz="0" w:space="0" w:color="auto"/>
          </w:divBdr>
        </w:div>
        <w:div w:id="911084397">
          <w:marLeft w:val="480"/>
          <w:marRight w:val="0"/>
          <w:marTop w:val="0"/>
          <w:marBottom w:val="0"/>
          <w:divBdr>
            <w:top w:val="none" w:sz="0" w:space="0" w:color="auto"/>
            <w:left w:val="none" w:sz="0" w:space="0" w:color="auto"/>
            <w:bottom w:val="none" w:sz="0" w:space="0" w:color="auto"/>
            <w:right w:val="none" w:sz="0" w:space="0" w:color="auto"/>
          </w:divBdr>
        </w:div>
        <w:div w:id="1570384855">
          <w:marLeft w:val="480"/>
          <w:marRight w:val="0"/>
          <w:marTop w:val="0"/>
          <w:marBottom w:val="0"/>
          <w:divBdr>
            <w:top w:val="none" w:sz="0" w:space="0" w:color="auto"/>
            <w:left w:val="none" w:sz="0" w:space="0" w:color="auto"/>
            <w:bottom w:val="none" w:sz="0" w:space="0" w:color="auto"/>
            <w:right w:val="none" w:sz="0" w:space="0" w:color="auto"/>
          </w:divBdr>
        </w:div>
        <w:div w:id="2078436318">
          <w:marLeft w:val="480"/>
          <w:marRight w:val="0"/>
          <w:marTop w:val="0"/>
          <w:marBottom w:val="0"/>
          <w:divBdr>
            <w:top w:val="none" w:sz="0" w:space="0" w:color="auto"/>
            <w:left w:val="none" w:sz="0" w:space="0" w:color="auto"/>
            <w:bottom w:val="none" w:sz="0" w:space="0" w:color="auto"/>
            <w:right w:val="none" w:sz="0" w:space="0" w:color="auto"/>
          </w:divBdr>
        </w:div>
        <w:div w:id="1349796930">
          <w:marLeft w:val="480"/>
          <w:marRight w:val="0"/>
          <w:marTop w:val="0"/>
          <w:marBottom w:val="0"/>
          <w:divBdr>
            <w:top w:val="none" w:sz="0" w:space="0" w:color="auto"/>
            <w:left w:val="none" w:sz="0" w:space="0" w:color="auto"/>
            <w:bottom w:val="none" w:sz="0" w:space="0" w:color="auto"/>
            <w:right w:val="none" w:sz="0" w:space="0" w:color="auto"/>
          </w:divBdr>
        </w:div>
        <w:div w:id="686828523">
          <w:marLeft w:val="480"/>
          <w:marRight w:val="0"/>
          <w:marTop w:val="0"/>
          <w:marBottom w:val="0"/>
          <w:divBdr>
            <w:top w:val="none" w:sz="0" w:space="0" w:color="auto"/>
            <w:left w:val="none" w:sz="0" w:space="0" w:color="auto"/>
            <w:bottom w:val="none" w:sz="0" w:space="0" w:color="auto"/>
            <w:right w:val="none" w:sz="0" w:space="0" w:color="auto"/>
          </w:divBdr>
        </w:div>
        <w:div w:id="1541433986">
          <w:marLeft w:val="480"/>
          <w:marRight w:val="0"/>
          <w:marTop w:val="0"/>
          <w:marBottom w:val="0"/>
          <w:divBdr>
            <w:top w:val="none" w:sz="0" w:space="0" w:color="auto"/>
            <w:left w:val="none" w:sz="0" w:space="0" w:color="auto"/>
            <w:bottom w:val="none" w:sz="0" w:space="0" w:color="auto"/>
            <w:right w:val="none" w:sz="0" w:space="0" w:color="auto"/>
          </w:divBdr>
        </w:div>
        <w:div w:id="542256703">
          <w:marLeft w:val="480"/>
          <w:marRight w:val="0"/>
          <w:marTop w:val="0"/>
          <w:marBottom w:val="0"/>
          <w:divBdr>
            <w:top w:val="none" w:sz="0" w:space="0" w:color="auto"/>
            <w:left w:val="none" w:sz="0" w:space="0" w:color="auto"/>
            <w:bottom w:val="none" w:sz="0" w:space="0" w:color="auto"/>
            <w:right w:val="none" w:sz="0" w:space="0" w:color="auto"/>
          </w:divBdr>
        </w:div>
        <w:div w:id="977884040">
          <w:marLeft w:val="480"/>
          <w:marRight w:val="0"/>
          <w:marTop w:val="0"/>
          <w:marBottom w:val="0"/>
          <w:divBdr>
            <w:top w:val="none" w:sz="0" w:space="0" w:color="auto"/>
            <w:left w:val="none" w:sz="0" w:space="0" w:color="auto"/>
            <w:bottom w:val="none" w:sz="0" w:space="0" w:color="auto"/>
            <w:right w:val="none" w:sz="0" w:space="0" w:color="auto"/>
          </w:divBdr>
        </w:div>
        <w:div w:id="617369761">
          <w:marLeft w:val="480"/>
          <w:marRight w:val="0"/>
          <w:marTop w:val="0"/>
          <w:marBottom w:val="0"/>
          <w:divBdr>
            <w:top w:val="none" w:sz="0" w:space="0" w:color="auto"/>
            <w:left w:val="none" w:sz="0" w:space="0" w:color="auto"/>
            <w:bottom w:val="none" w:sz="0" w:space="0" w:color="auto"/>
            <w:right w:val="none" w:sz="0" w:space="0" w:color="auto"/>
          </w:divBdr>
        </w:div>
        <w:div w:id="1444642702">
          <w:marLeft w:val="480"/>
          <w:marRight w:val="0"/>
          <w:marTop w:val="0"/>
          <w:marBottom w:val="0"/>
          <w:divBdr>
            <w:top w:val="none" w:sz="0" w:space="0" w:color="auto"/>
            <w:left w:val="none" w:sz="0" w:space="0" w:color="auto"/>
            <w:bottom w:val="none" w:sz="0" w:space="0" w:color="auto"/>
            <w:right w:val="none" w:sz="0" w:space="0" w:color="auto"/>
          </w:divBdr>
        </w:div>
        <w:div w:id="557522007">
          <w:marLeft w:val="480"/>
          <w:marRight w:val="0"/>
          <w:marTop w:val="0"/>
          <w:marBottom w:val="0"/>
          <w:divBdr>
            <w:top w:val="none" w:sz="0" w:space="0" w:color="auto"/>
            <w:left w:val="none" w:sz="0" w:space="0" w:color="auto"/>
            <w:bottom w:val="none" w:sz="0" w:space="0" w:color="auto"/>
            <w:right w:val="none" w:sz="0" w:space="0" w:color="auto"/>
          </w:divBdr>
        </w:div>
        <w:div w:id="1378161821">
          <w:marLeft w:val="480"/>
          <w:marRight w:val="0"/>
          <w:marTop w:val="0"/>
          <w:marBottom w:val="0"/>
          <w:divBdr>
            <w:top w:val="none" w:sz="0" w:space="0" w:color="auto"/>
            <w:left w:val="none" w:sz="0" w:space="0" w:color="auto"/>
            <w:bottom w:val="none" w:sz="0" w:space="0" w:color="auto"/>
            <w:right w:val="none" w:sz="0" w:space="0" w:color="auto"/>
          </w:divBdr>
        </w:div>
        <w:div w:id="1718160953">
          <w:marLeft w:val="480"/>
          <w:marRight w:val="0"/>
          <w:marTop w:val="0"/>
          <w:marBottom w:val="0"/>
          <w:divBdr>
            <w:top w:val="none" w:sz="0" w:space="0" w:color="auto"/>
            <w:left w:val="none" w:sz="0" w:space="0" w:color="auto"/>
            <w:bottom w:val="none" w:sz="0" w:space="0" w:color="auto"/>
            <w:right w:val="none" w:sz="0" w:space="0" w:color="auto"/>
          </w:divBdr>
        </w:div>
        <w:div w:id="928124223">
          <w:marLeft w:val="480"/>
          <w:marRight w:val="0"/>
          <w:marTop w:val="0"/>
          <w:marBottom w:val="0"/>
          <w:divBdr>
            <w:top w:val="none" w:sz="0" w:space="0" w:color="auto"/>
            <w:left w:val="none" w:sz="0" w:space="0" w:color="auto"/>
            <w:bottom w:val="none" w:sz="0" w:space="0" w:color="auto"/>
            <w:right w:val="none" w:sz="0" w:space="0" w:color="auto"/>
          </w:divBdr>
        </w:div>
        <w:div w:id="786970435">
          <w:marLeft w:val="480"/>
          <w:marRight w:val="0"/>
          <w:marTop w:val="0"/>
          <w:marBottom w:val="0"/>
          <w:divBdr>
            <w:top w:val="none" w:sz="0" w:space="0" w:color="auto"/>
            <w:left w:val="none" w:sz="0" w:space="0" w:color="auto"/>
            <w:bottom w:val="none" w:sz="0" w:space="0" w:color="auto"/>
            <w:right w:val="none" w:sz="0" w:space="0" w:color="auto"/>
          </w:divBdr>
        </w:div>
        <w:div w:id="269894787">
          <w:marLeft w:val="480"/>
          <w:marRight w:val="0"/>
          <w:marTop w:val="0"/>
          <w:marBottom w:val="0"/>
          <w:divBdr>
            <w:top w:val="none" w:sz="0" w:space="0" w:color="auto"/>
            <w:left w:val="none" w:sz="0" w:space="0" w:color="auto"/>
            <w:bottom w:val="none" w:sz="0" w:space="0" w:color="auto"/>
            <w:right w:val="none" w:sz="0" w:space="0" w:color="auto"/>
          </w:divBdr>
        </w:div>
        <w:div w:id="1848786641">
          <w:marLeft w:val="480"/>
          <w:marRight w:val="0"/>
          <w:marTop w:val="0"/>
          <w:marBottom w:val="0"/>
          <w:divBdr>
            <w:top w:val="none" w:sz="0" w:space="0" w:color="auto"/>
            <w:left w:val="none" w:sz="0" w:space="0" w:color="auto"/>
            <w:bottom w:val="none" w:sz="0" w:space="0" w:color="auto"/>
            <w:right w:val="none" w:sz="0" w:space="0" w:color="auto"/>
          </w:divBdr>
        </w:div>
        <w:div w:id="2134400801">
          <w:marLeft w:val="480"/>
          <w:marRight w:val="0"/>
          <w:marTop w:val="0"/>
          <w:marBottom w:val="0"/>
          <w:divBdr>
            <w:top w:val="none" w:sz="0" w:space="0" w:color="auto"/>
            <w:left w:val="none" w:sz="0" w:space="0" w:color="auto"/>
            <w:bottom w:val="none" w:sz="0" w:space="0" w:color="auto"/>
            <w:right w:val="none" w:sz="0" w:space="0" w:color="auto"/>
          </w:divBdr>
        </w:div>
        <w:div w:id="662314510">
          <w:marLeft w:val="480"/>
          <w:marRight w:val="0"/>
          <w:marTop w:val="0"/>
          <w:marBottom w:val="0"/>
          <w:divBdr>
            <w:top w:val="none" w:sz="0" w:space="0" w:color="auto"/>
            <w:left w:val="none" w:sz="0" w:space="0" w:color="auto"/>
            <w:bottom w:val="none" w:sz="0" w:space="0" w:color="auto"/>
            <w:right w:val="none" w:sz="0" w:space="0" w:color="auto"/>
          </w:divBdr>
        </w:div>
        <w:div w:id="75134883">
          <w:marLeft w:val="480"/>
          <w:marRight w:val="0"/>
          <w:marTop w:val="0"/>
          <w:marBottom w:val="0"/>
          <w:divBdr>
            <w:top w:val="none" w:sz="0" w:space="0" w:color="auto"/>
            <w:left w:val="none" w:sz="0" w:space="0" w:color="auto"/>
            <w:bottom w:val="none" w:sz="0" w:space="0" w:color="auto"/>
            <w:right w:val="none" w:sz="0" w:space="0" w:color="auto"/>
          </w:divBdr>
        </w:div>
        <w:div w:id="1164080487">
          <w:marLeft w:val="480"/>
          <w:marRight w:val="0"/>
          <w:marTop w:val="0"/>
          <w:marBottom w:val="0"/>
          <w:divBdr>
            <w:top w:val="none" w:sz="0" w:space="0" w:color="auto"/>
            <w:left w:val="none" w:sz="0" w:space="0" w:color="auto"/>
            <w:bottom w:val="none" w:sz="0" w:space="0" w:color="auto"/>
            <w:right w:val="none" w:sz="0" w:space="0" w:color="auto"/>
          </w:divBdr>
        </w:div>
        <w:div w:id="170026291">
          <w:marLeft w:val="480"/>
          <w:marRight w:val="0"/>
          <w:marTop w:val="0"/>
          <w:marBottom w:val="0"/>
          <w:divBdr>
            <w:top w:val="none" w:sz="0" w:space="0" w:color="auto"/>
            <w:left w:val="none" w:sz="0" w:space="0" w:color="auto"/>
            <w:bottom w:val="none" w:sz="0" w:space="0" w:color="auto"/>
            <w:right w:val="none" w:sz="0" w:space="0" w:color="auto"/>
          </w:divBdr>
        </w:div>
        <w:div w:id="2093425928">
          <w:marLeft w:val="480"/>
          <w:marRight w:val="0"/>
          <w:marTop w:val="0"/>
          <w:marBottom w:val="0"/>
          <w:divBdr>
            <w:top w:val="none" w:sz="0" w:space="0" w:color="auto"/>
            <w:left w:val="none" w:sz="0" w:space="0" w:color="auto"/>
            <w:bottom w:val="none" w:sz="0" w:space="0" w:color="auto"/>
            <w:right w:val="none" w:sz="0" w:space="0" w:color="auto"/>
          </w:divBdr>
        </w:div>
        <w:div w:id="1049109271">
          <w:marLeft w:val="480"/>
          <w:marRight w:val="0"/>
          <w:marTop w:val="0"/>
          <w:marBottom w:val="0"/>
          <w:divBdr>
            <w:top w:val="none" w:sz="0" w:space="0" w:color="auto"/>
            <w:left w:val="none" w:sz="0" w:space="0" w:color="auto"/>
            <w:bottom w:val="none" w:sz="0" w:space="0" w:color="auto"/>
            <w:right w:val="none" w:sz="0" w:space="0" w:color="auto"/>
          </w:divBdr>
        </w:div>
        <w:div w:id="843983024">
          <w:marLeft w:val="480"/>
          <w:marRight w:val="0"/>
          <w:marTop w:val="0"/>
          <w:marBottom w:val="0"/>
          <w:divBdr>
            <w:top w:val="none" w:sz="0" w:space="0" w:color="auto"/>
            <w:left w:val="none" w:sz="0" w:space="0" w:color="auto"/>
            <w:bottom w:val="none" w:sz="0" w:space="0" w:color="auto"/>
            <w:right w:val="none" w:sz="0" w:space="0" w:color="auto"/>
          </w:divBdr>
        </w:div>
        <w:div w:id="1918977892">
          <w:marLeft w:val="480"/>
          <w:marRight w:val="0"/>
          <w:marTop w:val="0"/>
          <w:marBottom w:val="0"/>
          <w:divBdr>
            <w:top w:val="none" w:sz="0" w:space="0" w:color="auto"/>
            <w:left w:val="none" w:sz="0" w:space="0" w:color="auto"/>
            <w:bottom w:val="none" w:sz="0" w:space="0" w:color="auto"/>
            <w:right w:val="none" w:sz="0" w:space="0" w:color="auto"/>
          </w:divBdr>
        </w:div>
        <w:div w:id="1474131297">
          <w:marLeft w:val="480"/>
          <w:marRight w:val="0"/>
          <w:marTop w:val="0"/>
          <w:marBottom w:val="0"/>
          <w:divBdr>
            <w:top w:val="none" w:sz="0" w:space="0" w:color="auto"/>
            <w:left w:val="none" w:sz="0" w:space="0" w:color="auto"/>
            <w:bottom w:val="none" w:sz="0" w:space="0" w:color="auto"/>
            <w:right w:val="none" w:sz="0" w:space="0" w:color="auto"/>
          </w:divBdr>
        </w:div>
        <w:div w:id="629241188">
          <w:marLeft w:val="480"/>
          <w:marRight w:val="0"/>
          <w:marTop w:val="0"/>
          <w:marBottom w:val="0"/>
          <w:divBdr>
            <w:top w:val="none" w:sz="0" w:space="0" w:color="auto"/>
            <w:left w:val="none" w:sz="0" w:space="0" w:color="auto"/>
            <w:bottom w:val="none" w:sz="0" w:space="0" w:color="auto"/>
            <w:right w:val="none" w:sz="0" w:space="0" w:color="auto"/>
          </w:divBdr>
        </w:div>
        <w:div w:id="416828260">
          <w:marLeft w:val="480"/>
          <w:marRight w:val="0"/>
          <w:marTop w:val="0"/>
          <w:marBottom w:val="0"/>
          <w:divBdr>
            <w:top w:val="none" w:sz="0" w:space="0" w:color="auto"/>
            <w:left w:val="none" w:sz="0" w:space="0" w:color="auto"/>
            <w:bottom w:val="none" w:sz="0" w:space="0" w:color="auto"/>
            <w:right w:val="none" w:sz="0" w:space="0" w:color="auto"/>
          </w:divBdr>
        </w:div>
        <w:div w:id="1726175189">
          <w:marLeft w:val="480"/>
          <w:marRight w:val="0"/>
          <w:marTop w:val="0"/>
          <w:marBottom w:val="0"/>
          <w:divBdr>
            <w:top w:val="none" w:sz="0" w:space="0" w:color="auto"/>
            <w:left w:val="none" w:sz="0" w:space="0" w:color="auto"/>
            <w:bottom w:val="none" w:sz="0" w:space="0" w:color="auto"/>
            <w:right w:val="none" w:sz="0" w:space="0" w:color="auto"/>
          </w:divBdr>
        </w:div>
        <w:div w:id="417868803">
          <w:marLeft w:val="480"/>
          <w:marRight w:val="0"/>
          <w:marTop w:val="0"/>
          <w:marBottom w:val="0"/>
          <w:divBdr>
            <w:top w:val="none" w:sz="0" w:space="0" w:color="auto"/>
            <w:left w:val="none" w:sz="0" w:space="0" w:color="auto"/>
            <w:bottom w:val="none" w:sz="0" w:space="0" w:color="auto"/>
            <w:right w:val="none" w:sz="0" w:space="0" w:color="auto"/>
          </w:divBdr>
        </w:div>
        <w:div w:id="2111124085">
          <w:marLeft w:val="480"/>
          <w:marRight w:val="0"/>
          <w:marTop w:val="0"/>
          <w:marBottom w:val="0"/>
          <w:divBdr>
            <w:top w:val="none" w:sz="0" w:space="0" w:color="auto"/>
            <w:left w:val="none" w:sz="0" w:space="0" w:color="auto"/>
            <w:bottom w:val="none" w:sz="0" w:space="0" w:color="auto"/>
            <w:right w:val="none" w:sz="0" w:space="0" w:color="auto"/>
          </w:divBdr>
        </w:div>
        <w:div w:id="1193960207">
          <w:marLeft w:val="480"/>
          <w:marRight w:val="0"/>
          <w:marTop w:val="0"/>
          <w:marBottom w:val="0"/>
          <w:divBdr>
            <w:top w:val="none" w:sz="0" w:space="0" w:color="auto"/>
            <w:left w:val="none" w:sz="0" w:space="0" w:color="auto"/>
            <w:bottom w:val="none" w:sz="0" w:space="0" w:color="auto"/>
            <w:right w:val="none" w:sz="0" w:space="0" w:color="auto"/>
          </w:divBdr>
        </w:div>
        <w:div w:id="1594363503">
          <w:marLeft w:val="480"/>
          <w:marRight w:val="0"/>
          <w:marTop w:val="0"/>
          <w:marBottom w:val="0"/>
          <w:divBdr>
            <w:top w:val="none" w:sz="0" w:space="0" w:color="auto"/>
            <w:left w:val="none" w:sz="0" w:space="0" w:color="auto"/>
            <w:bottom w:val="none" w:sz="0" w:space="0" w:color="auto"/>
            <w:right w:val="none" w:sz="0" w:space="0" w:color="auto"/>
          </w:divBdr>
        </w:div>
        <w:div w:id="1398212137">
          <w:marLeft w:val="480"/>
          <w:marRight w:val="0"/>
          <w:marTop w:val="0"/>
          <w:marBottom w:val="0"/>
          <w:divBdr>
            <w:top w:val="none" w:sz="0" w:space="0" w:color="auto"/>
            <w:left w:val="none" w:sz="0" w:space="0" w:color="auto"/>
            <w:bottom w:val="none" w:sz="0" w:space="0" w:color="auto"/>
            <w:right w:val="none" w:sz="0" w:space="0" w:color="auto"/>
          </w:divBdr>
        </w:div>
        <w:div w:id="1371341320">
          <w:marLeft w:val="480"/>
          <w:marRight w:val="0"/>
          <w:marTop w:val="0"/>
          <w:marBottom w:val="0"/>
          <w:divBdr>
            <w:top w:val="none" w:sz="0" w:space="0" w:color="auto"/>
            <w:left w:val="none" w:sz="0" w:space="0" w:color="auto"/>
            <w:bottom w:val="none" w:sz="0" w:space="0" w:color="auto"/>
            <w:right w:val="none" w:sz="0" w:space="0" w:color="auto"/>
          </w:divBdr>
        </w:div>
        <w:div w:id="2123913667">
          <w:marLeft w:val="480"/>
          <w:marRight w:val="0"/>
          <w:marTop w:val="0"/>
          <w:marBottom w:val="0"/>
          <w:divBdr>
            <w:top w:val="none" w:sz="0" w:space="0" w:color="auto"/>
            <w:left w:val="none" w:sz="0" w:space="0" w:color="auto"/>
            <w:bottom w:val="none" w:sz="0" w:space="0" w:color="auto"/>
            <w:right w:val="none" w:sz="0" w:space="0" w:color="auto"/>
          </w:divBdr>
        </w:div>
        <w:div w:id="587539543">
          <w:marLeft w:val="480"/>
          <w:marRight w:val="0"/>
          <w:marTop w:val="0"/>
          <w:marBottom w:val="0"/>
          <w:divBdr>
            <w:top w:val="none" w:sz="0" w:space="0" w:color="auto"/>
            <w:left w:val="none" w:sz="0" w:space="0" w:color="auto"/>
            <w:bottom w:val="none" w:sz="0" w:space="0" w:color="auto"/>
            <w:right w:val="none" w:sz="0" w:space="0" w:color="auto"/>
          </w:divBdr>
        </w:div>
        <w:div w:id="598367510">
          <w:marLeft w:val="480"/>
          <w:marRight w:val="0"/>
          <w:marTop w:val="0"/>
          <w:marBottom w:val="0"/>
          <w:divBdr>
            <w:top w:val="none" w:sz="0" w:space="0" w:color="auto"/>
            <w:left w:val="none" w:sz="0" w:space="0" w:color="auto"/>
            <w:bottom w:val="none" w:sz="0" w:space="0" w:color="auto"/>
            <w:right w:val="none" w:sz="0" w:space="0" w:color="auto"/>
          </w:divBdr>
        </w:div>
        <w:div w:id="1182015739">
          <w:marLeft w:val="480"/>
          <w:marRight w:val="0"/>
          <w:marTop w:val="0"/>
          <w:marBottom w:val="0"/>
          <w:divBdr>
            <w:top w:val="none" w:sz="0" w:space="0" w:color="auto"/>
            <w:left w:val="none" w:sz="0" w:space="0" w:color="auto"/>
            <w:bottom w:val="none" w:sz="0" w:space="0" w:color="auto"/>
            <w:right w:val="none" w:sz="0" w:space="0" w:color="auto"/>
          </w:divBdr>
        </w:div>
        <w:div w:id="1581789686">
          <w:marLeft w:val="480"/>
          <w:marRight w:val="0"/>
          <w:marTop w:val="0"/>
          <w:marBottom w:val="0"/>
          <w:divBdr>
            <w:top w:val="none" w:sz="0" w:space="0" w:color="auto"/>
            <w:left w:val="none" w:sz="0" w:space="0" w:color="auto"/>
            <w:bottom w:val="none" w:sz="0" w:space="0" w:color="auto"/>
            <w:right w:val="none" w:sz="0" w:space="0" w:color="auto"/>
          </w:divBdr>
        </w:div>
        <w:div w:id="1022124632">
          <w:marLeft w:val="480"/>
          <w:marRight w:val="0"/>
          <w:marTop w:val="0"/>
          <w:marBottom w:val="0"/>
          <w:divBdr>
            <w:top w:val="none" w:sz="0" w:space="0" w:color="auto"/>
            <w:left w:val="none" w:sz="0" w:space="0" w:color="auto"/>
            <w:bottom w:val="none" w:sz="0" w:space="0" w:color="auto"/>
            <w:right w:val="none" w:sz="0" w:space="0" w:color="auto"/>
          </w:divBdr>
        </w:div>
        <w:div w:id="1580752006">
          <w:marLeft w:val="480"/>
          <w:marRight w:val="0"/>
          <w:marTop w:val="0"/>
          <w:marBottom w:val="0"/>
          <w:divBdr>
            <w:top w:val="none" w:sz="0" w:space="0" w:color="auto"/>
            <w:left w:val="none" w:sz="0" w:space="0" w:color="auto"/>
            <w:bottom w:val="none" w:sz="0" w:space="0" w:color="auto"/>
            <w:right w:val="none" w:sz="0" w:space="0" w:color="auto"/>
          </w:divBdr>
        </w:div>
        <w:div w:id="684287408">
          <w:marLeft w:val="480"/>
          <w:marRight w:val="0"/>
          <w:marTop w:val="0"/>
          <w:marBottom w:val="0"/>
          <w:divBdr>
            <w:top w:val="none" w:sz="0" w:space="0" w:color="auto"/>
            <w:left w:val="none" w:sz="0" w:space="0" w:color="auto"/>
            <w:bottom w:val="none" w:sz="0" w:space="0" w:color="auto"/>
            <w:right w:val="none" w:sz="0" w:space="0" w:color="auto"/>
          </w:divBdr>
        </w:div>
        <w:div w:id="1210342338">
          <w:marLeft w:val="480"/>
          <w:marRight w:val="0"/>
          <w:marTop w:val="0"/>
          <w:marBottom w:val="0"/>
          <w:divBdr>
            <w:top w:val="none" w:sz="0" w:space="0" w:color="auto"/>
            <w:left w:val="none" w:sz="0" w:space="0" w:color="auto"/>
            <w:bottom w:val="none" w:sz="0" w:space="0" w:color="auto"/>
            <w:right w:val="none" w:sz="0" w:space="0" w:color="auto"/>
          </w:divBdr>
        </w:div>
      </w:divsChild>
    </w:div>
    <w:div w:id="882253347">
      <w:bodyDiv w:val="1"/>
      <w:marLeft w:val="0"/>
      <w:marRight w:val="0"/>
      <w:marTop w:val="0"/>
      <w:marBottom w:val="0"/>
      <w:divBdr>
        <w:top w:val="none" w:sz="0" w:space="0" w:color="auto"/>
        <w:left w:val="none" w:sz="0" w:space="0" w:color="auto"/>
        <w:bottom w:val="none" w:sz="0" w:space="0" w:color="auto"/>
        <w:right w:val="none" w:sz="0" w:space="0" w:color="auto"/>
      </w:divBdr>
    </w:div>
    <w:div w:id="883978439">
      <w:bodyDiv w:val="1"/>
      <w:marLeft w:val="0"/>
      <w:marRight w:val="0"/>
      <w:marTop w:val="0"/>
      <w:marBottom w:val="0"/>
      <w:divBdr>
        <w:top w:val="none" w:sz="0" w:space="0" w:color="auto"/>
        <w:left w:val="none" w:sz="0" w:space="0" w:color="auto"/>
        <w:bottom w:val="none" w:sz="0" w:space="0" w:color="auto"/>
        <w:right w:val="none" w:sz="0" w:space="0" w:color="auto"/>
      </w:divBdr>
    </w:div>
    <w:div w:id="885262260">
      <w:bodyDiv w:val="1"/>
      <w:marLeft w:val="0"/>
      <w:marRight w:val="0"/>
      <w:marTop w:val="0"/>
      <w:marBottom w:val="0"/>
      <w:divBdr>
        <w:top w:val="none" w:sz="0" w:space="0" w:color="auto"/>
        <w:left w:val="none" w:sz="0" w:space="0" w:color="auto"/>
        <w:bottom w:val="none" w:sz="0" w:space="0" w:color="auto"/>
        <w:right w:val="none" w:sz="0" w:space="0" w:color="auto"/>
      </w:divBdr>
      <w:divsChild>
        <w:div w:id="1918394810">
          <w:marLeft w:val="480"/>
          <w:marRight w:val="0"/>
          <w:marTop w:val="0"/>
          <w:marBottom w:val="0"/>
          <w:divBdr>
            <w:top w:val="none" w:sz="0" w:space="0" w:color="auto"/>
            <w:left w:val="none" w:sz="0" w:space="0" w:color="auto"/>
            <w:bottom w:val="none" w:sz="0" w:space="0" w:color="auto"/>
            <w:right w:val="none" w:sz="0" w:space="0" w:color="auto"/>
          </w:divBdr>
        </w:div>
        <w:div w:id="1367481713">
          <w:marLeft w:val="480"/>
          <w:marRight w:val="0"/>
          <w:marTop w:val="0"/>
          <w:marBottom w:val="0"/>
          <w:divBdr>
            <w:top w:val="none" w:sz="0" w:space="0" w:color="auto"/>
            <w:left w:val="none" w:sz="0" w:space="0" w:color="auto"/>
            <w:bottom w:val="none" w:sz="0" w:space="0" w:color="auto"/>
            <w:right w:val="none" w:sz="0" w:space="0" w:color="auto"/>
          </w:divBdr>
        </w:div>
        <w:div w:id="329984922">
          <w:marLeft w:val="480"/>
          <w:marRight w:val="0"/>
          <w:marTop w:val="0"/>
          <w:marBottom w:val="0"/>
          <w:divBdr>
            <w:top w:val="none" w:sz="0" w:space="0" w:color="auto"/>
            <w:left w:val="none" w:sz="0" w:space="0" w:color="auto"/>
            <w:bottom w:val="none" w:sz="0" w:space="0" w:color="auto"/>
            <w:right w:val="none" w:sz="0" w:space="0" w:color="auto"/>
          </w:divBdr>
        </w:div>
        <w:div w:id="934827633">
          <w:marLeft w:val="480"/>
          <w:marRight w:val="0"/>
          <w:marTop w:val="0"/>
          <w:marBottom w:val="0"/>
          <w:divBdr>
            <w:top w:val="none" w:sz="0" w:space="0" w:color="auto"/>
            <w:left w:val="none" w:sz="0" w:space="0" w:color="auto"/>
            <w:bottom w:val="none" w:sz="0" w:space="0" w:color="auto"/>
            <w:right w:val="none" w:sz="0" w:space="0" w:color="auto"/>
          </w:divBdr>
        </w:div>
        <w:div w:id="1315795139">
          <w:marLeft w:val="480"/>
          <w:marRight w:val="0"/>
          <w:marTop w:val="0"/>
          <w:marBottom w:val="0"/>
          <w:divBdr>
            <w:top w:val="none" w:sz="0" w:space="0" w:color="auto"/>
            <w:left w:val="none" w:sz="0" w:space="0" w:color="auto"/>
            <w:bottom w:val="none" w:sz="0" w:space="0" w:color="auto"/>
            <w:right w:val="none" w:sz="0" w:space="0" w:color="auto"/>
          </w:divBdr>
        </w:div>
        <w:div w:id="278728018">
          <w:marLeft w:val="480"/>
          <w:marRight w:val="0"/>
          <w:marTop w:val="0"/>
          <w:marBottom w:val="0"/>
          <w:divBdr>
            <w:top w:val="none" w:sz="0" w:space="0" w:color="auto"/>
            <w:left w:val="none" w:sz="0" w:space="0" w:color="auto"/>
            <w:bottom w:val="none" w:sz="0" w:space="0" w:color="auto"/>
            <w:right w:val="none" w:sz="0" w:space="0" w:color="auto"/>
          </w:divBdr>
        </w:div>
        <w:div w:id="224612092">
          <w:marLeft w:val="480"/>
          <w:marRight w:val="0"/>
          <w:marTop w:val="0"/>
          <w:marBottom w:val="0"/>
          <w:divBdr>
            <w:top w:val="none" w:sz="0" w:space="0" w:color="auto"/>
            <w:left w:val="none" w:sz="0" w:space="0" w:color="auto"/>
            <w:bottom w:val="none" w:sz="0" w:space="0" w:color="auto"/>
            <w:right w:val="none" w:sz="0" w:space="0" w:color="auto"/>
          </w:divBdr>
        </w:div>
        <w:div w:id="700210565">
          <w:marLeft w:val="480"/>
          <w:marRight w:val="0"/>
          <w:marTop w:val="0"/>
          <w:marBottom w:val="0"/>
          <w:divBdr>
            <w:top w:val="none" w:sz="0" w:space="0" w:color="auto"/>
            <w:left w:val="none" w:sz="0" w:space="0" w:color="auto"/>
            <w:bottom w:val="none" w:sz="0" w:space="0" w:color="auto"/>
            <w:right w:val="none" w:sz="0" w:space="0" w:color="auto"/>
          </w:divBdr>
        </w:div>
        <w:div w:id="1393775761">
          <w:marLeft w:val="480"/>
          <w:marRight w:val="0"/>
          <w:marTop w:val="0"/>
          <w:marBottom w:val="0"/>
          <w:divBdr>
            <w:top w:val="none" w:sz="0" w:space="0" w:color="auto"/>
            <w:left w:val="none" w:sz="0" w:space="0" w:color="auto"/>
            <w:bottom w:val="none" w:sz="0" w:space="0" w:color="auto"/>
            <w:right w:val="none" w:sz="0" w:space="0" w:color="auto"/>
          </w:divBdr>
        </w:div>
        <w:div w:id="1499272824">
          <w:marLeft w:val="480"/>
          <w:marRight w:val="0"/>
          <w:marTop w:val="0"/>
          <w:marBottom w:val="0"/>
          <w:divBdr>
            <w:top w:val="none" w:sz="0" w:space="0" w:color="auto"/>
            <w:left w:val="none" w:sz="0" w:space="0" w:color="auto"/>
            <w:bottom w:val="none" w:sz="0" w:space="0" w:color="auto"/>
            <w:right w:val="none" w:sz="0" w:space="0" w:color="auto"/>
          </w:divBdr>
        </w:div>
        <w:div w:id="216013153">
          <w:marLeft w:val="480"/>
          <w:marRight w:val="0"/>
          <w:marTop w:val="0"/>
          <w:marBottom w:val="0"/>
          <w:divBdr>
            <w:top w:val="none" w:sz="0" w:space="0" w:color="auto"/>
            <w:left w:val="none" w:sz="0" w:space="0" w:color="auto"/>
            <w:bottom w:val="none" w:sz="0" w:space="0" w:color="auto"/>
            <w:right w:val="none" w:sz="0" w:space="0" w:color="auto"/>
          </w:divBdr>
        </w:div>
        <w:div w:id="787242778">
          <w:marLeft w:val="480"/>
          <w:marRight w:val="0"/>
          <w:marTop w:val="0"/>
          <w:marBottom w:val="0"/>
          <w:divBdr>
            <w:top w:val="none" w:sz="0" w:space="0" w:color="auto"/>
            <w:left w:val="none" w:sz="0" w:space="0" w:color="auto"/>
            <w:bottom w:val="none" w:sz="0" w:space="0" w:color="auto"/>
            <w:right w:val="none" w:sz="0" w:space="0" w:color="auto"/>
          </w:divBdr>
        </w:div>
        <w:div w:id="2113165522">
          <w:marLeft w:val="480"/>
          <w:marRight w:val="0"/>
          <w:marTop w:val="0"/>
          <w:marBottom w:val="0"/>
          <w:divBdr>
            <w:top w:val="none" w:sz="0" w:space="0" w:color="auto"/>
            <w:left w:val="none" w:sz="0" w:space="0" w:color="auto"/>
            <w:bottom w:val="none" w:sz="0" w:space="0" w:color="auto"/>
            <w:right w:val="none" w:sz="0" w:space="0" w:color="auto"/>
          </w:divBdr>
        </w:div>
        <w:div w:id="261037103">
          <w:marLeft w:val="480"/>
          <w:marRight w:val="0"/>
          <w:marTop w:val="0"/>
          <w:marBottom w:val="0"/>
          <w:divBdr>
            <w:top w:val="none" w:sz="0" w:space="0" w:color="auto"/>
            <w:left w:val="none" w:sz="0" w:space="0" w:color="auto"/>
            <w:bottom w:val="none" w:sz="0" w:space="0" w:color="auto"/>
            <w:right w:val="none" w:sz="0" w:space="0" w:color="auto"/>
          </w:divBdr>
        </w:div>
        <w:div w:id="1435638464">
          <w:marLeft w:val="480"/>
          <w:marRight w:val="0"/>
          <w:marTop w:val="0"/>
          <w:marBottom w:val="0"/>
          <w:divBdr>
            <w:top w:val="none" w:sz="0" w:space="0" w:color="auto"/>
            <w:left w:val="none" w:sz="0" w:space="0" w:color="auto"/>
            <w:bottom w:val="none" w:sz="0" w:space="0" w:color="auto"/>
            <w:right w:val="none" w:sz="0" w:space="0" w:color="auto"/>
          </w:divBdr>
        </w:div>
        <w:div w:id="913507641">
          <w:marLeft w:val="480"/>
          <w:marRight w:val="0"/>
          <w:marTop w:val="0"/>
          <w:marBottom w:val="0"/>
          <w:divBdr>
            <w:top w:val="none" w:sz="0" w:space="0" w:color="auto"/>
            <w:left w:val="none" w:sz="0" w:space="0" w:color="auto"/>
            <w:bottom w:val="none" w:sz="0" w:space="0" w:color="auto"/>
            <w:right w:val="none" w:sz="0" w:space="0" w:color="auto"/>
          </w:divBdr>
        </w:div>
        <w:div w:id="1766686069">
          <w:marLeft w:val="480"/>
          <w:marRight w:val="0"/>
          <w:marTop w:val="0"/>
          <w:marBottom w:val="0"/>
          <w:divBdr>
            <w:top w:val="none" w:sz="0" w:space="0" w:color="auto"/>
            <w:left w:val="none" w:sz="0" w:space="0" w:color="auto"/>
            <w:bottom w:val="none" w:sz="0" w:space="0" w:color="auto"/>
            <w:right w:val="none" w:sz="0" w:space="0" w:color="auto"/>
          </w:divBdr>
        </w:div>
        <w:div w:id="598418124">
          <w:marLeft w:val="480"/>
          <w:marRight w:val="0"/>
          <w:marTop w:val="0"/>
          <w:marBottom w:val="0"/>
          <w:divBdr>
            <w:top w:val="none" w:sz="0" w:space="0" w:color="auto"/>
            <w:left w:val="none" w:sz="0" w:space="0" w:color="auto"/>
            <w:bottom w:val="none" w:sz="0" w:space="0" w:color="auto"/>
            <w:right w:val="none" w:sz="0" w:space="0" w:color="auto"/>
          </w:divBdr>
        </w:div>
        <w:div w:id="2081709274">
          <w:marLeft w:val="480"/>
          <w:marRight w:val="0"/>
          <w:marTop w:val="0"/>
          <w:marBottom w:val="0"/>
          <w:divBdr>
            <w:top w:val="none" w:sz="0" w:space="0" w:color="auto"/>
            <w:left w:val="none" w:sz="0" w:space="0" w:color="auto"/>
            <w:bottom w:val="none" w:sz="0" w:space="0" w:color="auto"/>
            <w:right w:val="none" w:sz="0" w:space="0" w:color="auto"/>
          </w:divBdr>
        </w:div>
        <w:div w:id="799811748">
          <w:marLeft w:val="480"/>
          <w:marRight w:val="0"/>
          <w:marTop w:val="0"/>
          <w:marBottom w:val="0"/>
          <w:divBdr>
            <w:top w:val="none" w:sz="0" w:space="0" w:color="auto"/>
            <w:left w:val="none" w:sz="0" w:space="0" w:color="auto"/>
            <w:bottom w:val="none" w:sz="0" w:space="0" w:color="auto"/>
            <w:right w:val="none" w:sz="0" w:space="0" w:color="auto"/>
          </w:divBdr>
        </w:div>
        <w:div w:id="562256804">
          <w:marLeft w:val="480"/>
          <w:marRight w:val="0"/>
          <w:marTop w:val="0"/>
          <w:marBottom w:val="0"/>
          <w:divBdr>
            <w:top w:val="none" w:sz="0" w:space="0" w:color="auto"/>
            <w:left w:val="none" w:sz="0" w:space="0" w:color="auto"/>
            <w:bottom w:val="none" w:sz="0" w:space="0" w:color="auto"/>
            <w:right w:val="none" w:sz="0" w:space="0" w:color="auto"/>
          </w:divBdr>
        </w:div>
        <w:div w:id="1235895622">
          <w:marLeft w:val="480"/>
          <w:marRight w:val="0"/>
          <w:marTop w:val="0"/>
          <w:marBottom w:val="0"/>
          <w:divBdr>
            <w:top w:val="none" w:sz="0" w:space="0" w:color="auto"/>
            <w:left w:val="none" w:sz="0" w:space="0" w:color="auto"/>
            <w:bottom w:val="none" w:sz="0" w:space="0" w:color="auto"/>
            <w:right w:val="none" w:sz="0" w:space="0" w:color="auto"/>
          </w:divBdr>
        </w:div>
        <w:div w:id="770397974">
          <w:marLeft w:val="480"/>
          <w:marRight w:val="0"/>
          <w:marTop w:val="0"/>
          <w:marBottom w:val="0"/>
          <w:divBdr>
            <w:top w:val="none" w:sz="0" w:space="0" w:color="auto"/>
            <w:left w:val="none" w:sz="0" w:space="0" w:color="auto"/>
            <w:bottom w:val="none" w:sz="0" w:space="0" w:color="auto"/>
            <w:right w:val="none" w:sz="0" w:space="0" w:color="auto"/>
          </w:divBdr>
        </w:div>
        <w:div w:id="2128768345">
          <w:marLeft w:val="480"/>
          <w:marRight w:val="0"/>
          <w:marTop w:val="0"/>
          <w:marBottom w:val="0"/>
          <w:divBdr>
            <w:top w:val="none" w:sz="0" w:space="0" w:color="auto"/>
            <w:left w:val="none" w:sz="0" w:space="0" w:color="auto"/>
            <w:bottom w:val="none" w:sz="0" w:space="0" w:color="auto"/>
            <w:right w:val="none" w:sz="0" w:space="0" w:color="auto"/>
          </w:divBdr>
        </w:div>
        <w:div w:id="569770285">
          <w:marLeft w:val="480"/>
          <w:marRight w:val="0"/>
          <w:marTop w:val="0"/>
          <w:marBottom w:val="0"/>
          <w:divBdr>
            <w:top w:val="none" w:sz="0" w:space="0" w:color="auto"/>
            <w:left w:val="none" w:sz="0" w:space="0" w:color="auto"/>
            <w:bottom w:val="none" w:sz="0" w:space="0" w:color="auto"/>
            <w:right w:val="none" w:sz="0" w:space="0" w:color="auto"/>
          </w:divBdr>
        </w:div>
        <w:div w:id="575742682">
          <w:marLeft w:val="480"/>
          <w:marRight w:val="0"/>
          <w:marTop w:val="0"/>
          <w:marBottom w:val="0"/>
          <w:divBdr>
            <w:top w:val="none" w:sz="0" w:space="0" w:color="auto"/>
            <w:left w:val="none" w:sz="0" w:space="0" w:color="auto"/>
            <w:bottom w:val="none" w:sz="0" w:space="0" w:color="auto"/>
            <w:right w:val="none" w:sz="0" w:space="0" w:color="auto"/>
          </w:divBdr>
        </w:div>
        <w:div w:id="613679616">
          <w:marLeft w:val="480"/>
          <w:marRight w:val="0"/>
          <w:marTop w:val="0"/>
          <w:marBottom w:val="0"/>
          <w:divBdr>
            <w:top w:val="none" w:sz="0" w:space="0" w:color="auto"/>
            <w:left w:val="none" w:sz="0" w:space="0" w:color="auto"/>
            <w:bottom w:val="none" w:sz="0" w:space="0" w:color="auto"/>
            <w:right w:val="none" w:sz="0" w:space="0" w:color="auto"/>
          </w:divBdr>
        </w:div>
        <w:div w:id="1104231298">
          <w:marLeft w:val="480"/>
          <w:marRight w:val="0"/>
          <w:marTop w:val="0"/>
          <w:marBottom w:val="0"/>
          <w:divBdr>
            <w:top w:val="none" w:sz="0" w:space="0" w:color="auto"/>
            <w:left w:val="none" w:sz="0" w:space="0" w:color="auto"/>
            <w:bottom w:val="none" w:sz="0" w:space="0" w:color="auto"/>
            <w:right w:val="none" w:sz="0" w:space="0" w:color="auto"/>
          </w:divBdr>
        </w:div>
        <w:div w:id="167601188">
          <w:marLeft w:val="480"/>
          <w:marRight w:val="0"/>
          <w:marTop w:val="0"/>
          <w:marBottom w:val="0"/>
          <w:divBdr>
            <w:top w:val="none" w:sz="0" w:space="0" w:color="auto"/>
            <w:left w:val="none" w:sz="0" w:space="0" w:color="auto"/>
            <w:bottom w:val="none" w:sz="0" w:space="0" w:color="auto"/>
            <w:right w:val="none" w:sz="0" w:space="0" w:color="auto"/>
          </w:divBdr>
        </w:div>
        <w:div w:id="1578513689">
          <w:marLeft w:val="480"/>
          <w:marRight w:val="0"/>
          <w:marTop w:val="0"/>
          <w:marBottom w:val="0"/>
          <w:divBdr>
            <w:top w:val="none" w:sz="0" w:space="0" w:color="auto"/>
            <w:left w:val="none" w:sz="0" w:space="0" w:color="auto"/>
            <w:bottom w:val="none" w:sz="0" w:space="0" w:color="auto"/>
            <w:right w:val="none" w:sz="0" w:space="0" w:color="auto"/>
          </w:divBdr>
        </w:div>
        <w:div w:id="695694937">
          <w:marLeft w:val="480"/>
          <w:marRight w:val="0"/>
          <w:marTop w:val="0"/>
          <w:marBottom w:val="0"/>
          <w:divBdr>
            <w:top w:val="none" w:sz="0" w:space="0" w:color="auto"/>
            <w:left w:val="none" w:sz="0" w:space="0" w:color="auto"/>
            <w:bottom w:val="none" w:sz="0" w:space="0" w:color="auto"/>
            <w:right w:val="none" w:sz="0" w:space="0" w:color="auto"/>
          </w:divBdr>
        </w:div>
        <w:div w:id="1539857516">
          <w:marLeft w:val="480"/>
          <w:marRight w:val="0"/>
          <w:marTop w:val="0"/>
          <w:marBottom w:val="0"/>
          <w:divBdr>
            <w:top w:val="none" w:sz="0" w:space="0" w:color="auto"/>
            <w:left w:val="none" w:sz="0" w:space="0" w:color="auto"/>
            <w:bottom w:val="none" w:sz="0" w:space="0" w:color="auto"/>
            <w:right w:val="none" w:sz="0" w:space="0" w:color="auto"/>
          </w:divBdr>
        </w:div>
        <w:div w:id="1124809932">
          <w:marLeft w:val="480"/>
          <w:marRight w:val="0"/>
          <w:marTop w:val="0"/>
          <w:marBottom w:val="0"/>
          <w:divBdr>
            <w:top w:val="none" w:sz="0" w:space="0" w:color="auto"/>
            <w:left w:val="none" w:sz="0" w:space="0" w:color="auto"/>
            <w:bottom w:val="none" w:sz="0" w:space="0" w:color="auto"/>
            <w:right w:val="none" w:sz="0" w:space="0" w:color="auto"/>
          </w:divBdr>
        </w:div>
        <w:div w:id="2022201013">
          <w:marLeft w:val="480"/>
          <w:marRight w:val="0"/>
          <w:marTop w:val="0"/>
          <w:marBottom w:val="0"/>
          <w:divBdr>
            <w:top w:val="none" w:sz="0" w:space="0" w:color="auto"/>
            <w:left w:val="none" w:sz="0" w:space="0" w:color="auto"/>
            <w:bottom w:val="none" w:sz="0" w:space="0" w:color="auto"/>
            <w:right w:val="none" w:sz="0" w:space="0" w:color="auto"/>
          </w:divBdr>
        </w:div>
        <w:div w:id="131801112">
          <w:marLeft w:val="480"/>
          <w:marRight w:val="0"/>
          <w:marTop w:val="0"/>
          <w:marBottom w:val="0"/>
          <w:divBdr>
            <w:top w:val="none" w:sz="0" w:space="0" w:color="auto"/>
            <w:left w:val="none" w:sz="0" w:space="0" w:color="auto"/>
            <w:bottom w:val="none" w:sz="0" w:space="0" w:color="auto"/>
            <w:right w:val="none" w:sz="0" w:space="0" w:color="auto"/>
          </w:divBdr>
        </w:div>
        <w:div w:id="1425614804">
          <w:marLeft w:val="480"/>
          <w:marRight w:val="0"/>
          <w:marTop w:val="0"/>
          <w:marBottom w:val="0"/>
          <w:divBdr>
            <w:top w:val="none" w:sz="0" w:space="0" w:color="auto"/>
            <w:left w:val="none" w:sz="0" w:space="0" w:color="auto"/>
            <w:bottom w:val="none" w:sz="0" w:space="0" w:color="auto"/>
            <w:right w:val="none" w:sz="0" w:space="0" w:color="auto"/>
          </w:divBdr>
        </w:div>
        <w:div w:id="7027111">
          <w:marLeft w:val="480"/>
          <w:marRight w:val="0"/>
          <w:marTop w:val="0"/>
          <w:marBottom w:val="0"/>
          <w:divBdr>
            <w:top w:val="none" w:sz="0" w:space="0" w:color="auto"/>
            <w:left w:val="none" w:sz="0" w:space="0" w:color="auto"/>
            <w:bottom w:val="none" w:sz="0" w:space="0" w:color="auto"/>
            <w:right w:val="none" w:sz="0" w:space="0" w:color="auto"/>
          </w:divBdr>
        </w:div>
        <w:div w:id="1260794879">
          <w:marLeft w:val="480"/>
          <w:marRight w:val="0"/>
          <w:marTop w:val="0"/>
          <w:marBottom w:val="0"/>
          <w:divBdr>
            <w:top w:val="none" w:sz="0" w:space="0" w:color="auto"/>
            <w:left w:val="none" w:sz="0" w:space="0" w:color="auto"/>
            <w:bottom w:val="none" w:sz="0" w:space="0" w:color="auto"/>
            <w:right w:val="none" w:sz="0" w:space="0" w:color="auto"/>
          </w:divBdr>
        </w:div>
        <w:div w:id="1487747788">
          <w:marLeft w:val="480"/>
          <w:marRight w:val="0"/>
          <w:marTop w:val="0"/>
          <w:marBottom w:val="0"/>
          <w:divBdr>
            <w:top w:val="none" w:sz="0" w:space="0" w:color="auto"/>
            <w:left w:val="none" w:sz="0" w:space="0" w:color="auto"/>
            <w:bottom w:val="none" w:sz="0" w:space="0" w:color="auto"/>
            <w:right w:val="none" w:sz="0" w:space="0" w:color="auto"/>
          </w:divBdr>
        </w:div>
        <w:div w:id="1069886221">
          <w:marLeft w:val="480"/>
          <w:marRight w:val="0"/>
          <w:marTop w:val="0"/>
          <w:marBottom w:val="0"/>
          <w:divBdr>
            <w:top w:val="none" w:sz="0" w:space="0" w:color="auto"/>
            <w:left w:val="none" w:sz="0" w:space="0" w:color="auto"/>
            <w:bottom w:val="none" w:sz="0" w:space="0" w:color="auto"/>
            <w:right w:val="none" w:sz="0" w:space="0" w:color="auto"/>
          </w:divBdr>
        </w:div>
      </w:divsChild>
    </w:div>
    <w:div w:id="886575608">
      <w:bodyDiv w:val="1"/>
      <w:marLeft w:val="0"/>
      <w:marRight w:val="0"/>
      <w:marTop w:val="0"/>
      <w:marBottom w:val="0"/>
      <w:divBdr>
        <w:top w:val="none" w:sz="0" w:space="0" w:color="auto"/>
        <w:left w:val="none" w:sz="0" w:space="0" w:color="auto"/>
        <w:bottom w:val="none" w:sz="0" w:space="0" w:color="auto"/>
        <w:right w:val="none" w:sz="0" w:space="0" w:color="auto"/>
      </w:divBdr>
    </w:div>
    <w:div w:id="887373898">
      <w:bodyDiv w:val="1"/>
      <w:marLeft w:val="0"/>
      <w:marRight w:val="0"/>
      <w:marTop w:val="0"/>
      <w:marBottom w:val="0"/>
      <w:divBdr>
        <w:top w:val="none" w:sz="0" w:space="0" w:color="auto"/>
        <w:left w:val="none" w:sz="0" w:space="0" w:color="auto"/>
        <w:bottom w:val="none" w:sz="0" w:space="0" w:color="auto"/>
        <w:right w:val="none" w:sz="0" w:space="0" w:color="auto"/>
      </w:divBdr>
    </w:div>
    <w:div w:id="889653088">
      <w:bodyDiv w:val="1"/>
      <w:marLeft w:val="0"/>
      <w:marRight w:val="0"/>
      <w:marTop w:val="0"/>
      <w:marBottom w:val="0"/>
      <w:divBdr>
        <w:top w:val="none" w:sz="0" w:space="0" w:color="auto"/>
        <w:left w:val="none" w:sz="0" w:space="0" w:color="auto"/>
        <w:bottom w:val="none" w:sz="0" w:space="0" w:color="auto"/>
        <w:right w:val="none" w:sz="0" w:space="0" w:color="auto"/>
      </w:divBdr>
    </w:div>
    <w:div w:id="894194399">
      <w:bodyDiv w:val="1"/>
      <w:marLeft w:val="0"/>
      <w:marRight w:val="0"/>
      <w:marTop w:val="0"/>
      <w:marBottom w:val="0"/>
      <w:divBdr>
        <w:top w:val="none" w:sz="0" w:space="0" w:color="auto"/>
        <w:left w:val="none" w:sz="0" w:space="0" w:color="auto"/>
        <w:bottom w:val="none" w:sz="0" w:space="0" w:color="auto"/>
        <w:right w:val="none" w:sz="0" w:space="0" w:color="auto"/>
      </w:divBdr>
    </w:div>
    <w:div w:id="898706716">
      <w:bodyDiv w:val="1"/>
      <w:marLeft w:val="0"/>
      <w:marRight w:val="0"/>
      <w:marTop w:val="0"/>
      <w:marBottom w:val="0"/>
      <w:divBdr>
        <w:top w:val="none" w:sz="0" w:space="0" w:color="auto"/>
        <w:left w:val="none" w:sz="0" w:space="0" w:color="auto"/>
        <w:bottom w:val="none" w:sz="0" w:space="0" w:color="auto"/>
        <w:right w:val="none" w:sz="0" w:space="0" w:color="auto"/>
      </w:divBdr>
    </w:div>
    <w:div w:id="900754704">
      <w:bodyDiv w:val="1"/>
      <w:marLeft w:val="0"/>
      <w:marRight w:val="0"/>
      <w:marTop w:val="0"/>
      <w:marBottom w:val="0"/>
      <w:divBdr>
        <w:top w:val="none" w:sz="0" w:space="0" w:color="auto"/>
        <w:left w:val="none" w:sz="0" w:space="0" w:color="auto"/>
        <w:bottom w:val="none" w:sz="0" w:space="0" w:color="auto"/>
        <w:right w:val="none" w:sz="0" w:space="0" w:color="auto"/>
      </w:divBdr>
    </w:div>
    <w:div w:id="900944634">
      <w:bodyDiv w:val="1"/>
      <w:marLeft w:val="0"/>
      <w:marRight w:val="0"/>
      <w:marTop w:val="0"/>
      <w:marBottom w:val="0"/>
      <w:divBdr>
        <w:top w:val="none" w:sz="0" w:space="0" w:color="auto"/>
        <w:left w:val="none" w:sz="0" w:space="0" w:color="auto"/>
        <w:bottom w:val="none" w:sz="0" w:space="0" w:color="auto"/>
        <w:right w:val="none" w:sz="0" w:space="0" w:color="auto"/>
      </w:divBdr>
      <w:divsChild>
        <w:div w:id="78253657">
          <w:marLeft w:val="640"/>
          <w:marRight w:val="0"/>
          <w:marTop w:val="0"/>
          <w:marBottom w:val="0"/>
          <w:divBdr>
            <w:top w:val="none" w:sz="0" w:space="0" w:color="auto"/>
            <w:left w:val="none" w:sz="0" w:space="0" w:color="auto"/>
            <w:bottom w:val="none" w:sz="0" w:space="0" w:color="auto"/>
            <w:right w:val="none" w:sz="0" w:space="0" w:color="auto"/>
          </w:divBdr>
        </w:div>
        <w:div w:id="1930893826">
          <w:marLeft w:val="640"/>
          <w:marRight w:val="0"/>
          <w:marTop w:val="0"/>
          <w:marBottom w:val="0"/>
          <w:divBdr>
            <w:top w:val="none" w:sz="0" w:space="0" w:color="auto"/>
            <w:left w:val="none" w:sz="0" w:space="0" w:color="auto"/>
            <w:bottom w:val="none" w:sz="0" w:space="0" w:color="auto"/>
            <w:right w:val="none" w:sz="0" w:space="0" w:color="auto"/>
          </w:divBdr>
        </w:div>
        <w:div w:id="1121386841">
          <w:marLeft w:val="640"/>
          <w:marRight w:val="0"/>
          <w:marTop w:val="0"/>
          <w:marBottom w:val="0"/>
          <w:divBdr>
            <w:top w:val="none" w:sz="0" w:space="0" w:color="auto"/>
            <w:left w:val="none" w:sz="0" w:space="0" w:color="auto"/>
            <w:bottom w:val="none" w:sz="0" w:space="0" w:color="auto"/>
            <w:right w:val="none" w:sz="0" w:space="0" w:color="auto"/>
          </w:divBdr>
        </w:div>
        <w:div w:id="870528540">
          <w:marLeft w:val="640"/>
          <w:marRight w:val="0"/>
          <w:marTop w:val="0"/>
          <w:marBottom w:val="0"/>
          <w:divBdr>
            <w:top w:val="none" w:sz="0" w:space="0" w:color="auto"/>
            <w:left w:val="none" w:sz="0" w:space="0" w:color="auto"/>
            <w:bottom w:val="none" w:sz="0" w:space="0" w:color="auto"/>
            <w:right w:val="none" w:sz="0" w:space="0" w:color="auto"/>
          </w:divBdr>
        </w:div>
        <w:div w:id="1855150590">
          <w:marLeft w:val="640"/>
          <w:marRight w:val="0"/>
          <w:marTop w:val="0"/>
          <w:marBottom w:val="0"/>
          <w:divBdr>
            <w:top w:val="none" w:sz="0" w:space="0" w:color="auto"/>
            <w:left w:val="none" w:sz="0" w:space="0" w:color="auto"/>
            <w:bottom w:val="none" w:sz="0" w:space="0" w:color="auto"/>
            <w:right w:val="none" w:sz="0" w:space="0" w:color="auto"/>
          </w:divBdr>
        </w:div>
        <w:div w:id="374083548">
          <w:marLeft w:val="640"/>
          <w:marRight w:val="0"/>
          <w:marTop w:val="0"/>
          <w:marBottom w:val="0"/>
          <w:divBdr>
            <w:top w:val="none" w:sz="0" w:space="0" w:color="auto"/>
            <w:left w:val="none" w:sz="0" w:space="0" w:color="auto"/>
            <w:bottom w:val="none" w:sz="0" w:space="0" w:color="auto"/>
            <w:right w:val="none" w:sz="0" w:space="0" w:color="auto"/>
          </w:divBdr>
        </w:div>
        <w:div w:id="1942254268">
          <w:marLeft w:val="640"/>
          <w:marRight w:val="0"/>
          <w:marTop w:val="0"/>
          <w:marBottom w:val="0"/>
          <w:divBdr>
            <w:top w:val="none" w:sz="0" w:space="0" w:color="auto"/>
            <w:left w:val="none" w:sz="0" w:space="0" w:color="auto"/>
            <w:bottom w:val="none" w:sz="0" w:space="0" w:color="auto"/>
            <w:right w:val="none" w:sz="0" w:space="0" w:color="auto"/>
          </w:divBdr>
        </w:div>
        <w:div w:id="1150176745">
          <w:marLeft w:val="640"/>
          <w:marRight w:val="0"/>
          <w:marTop w:val="0"/>
          <w:marBottom w:val="0"/>
          <w:divBdr>
            <w:top w:val="none" w:sz="0" w:space="0" w:color="auto"/>
            <w:left w:val="none" w:sz="0" w:space="0" w:color="auto"/>
            <w:bottom w:val="none" w:sz="0" w:space="0" w:color="auto"/>
            <w:right w:val="none" w:sz="0" w:space="0" w:color="auto"/>
          </w:divBdr>
        </w:div>
        <w:div w:id="240259313">
          <w:marLeft w:val="640"/>
          <w:marRight w:val="0"/>
          <w:marTop w:val="0"/>
          <w:marBottom w:val="0"/>
          <w:divBdr>
            <w:top w:val="none" w:sz="0" w:space="0" w:color="auto"/>
            <w:left w:val="none" w:sz="0" w:space="0" w:color="auto"/>
            <w:bottom w:val="none" w:sz="0" w:space="0" w:color="auto"/>
            <w:right w:val="none" w:sz="0" w:space="0" w:color="auto"/>
          </w:divBdr>
        </w:div>
        <w:div w:id="2138719087">
          <w:marLeft w:val="640"/>
          <w:marRight w:val="0"/>
          <w:marTop w:val="0"/>
          <w:marBottom w:val="0"/>
          <w:divBdr>
            <w:top w:val="none" w:sz="0" w:space="0" w:color="auto"/>
            <w:left w:val="none" w:sz="0" w:space="0" w:color="auto"/>
            <w:bottom w:val="none" w:sz="0" w:space="0" w:color="auto"/>
            <w:right w:val="none" w:sz="0" w:space="0" w:color="auto"/>
          </w:divBdr>
        </w:div>
        <w:div w:id="126703570">
          <w:marLeft w:val="640"/>
          <w:marRight w:val="0"/>
          <w:marTop w:val="0"/>
          <w:marBottom w:val="0"/>
          <w:divBdr>
            <w:top w:val="none" w:sz="0" w:space="0" w:color="auto"/>
            <w:left w:val="none" w:sz="0" w:space="0" w:color="auto"/>
            <w:bottom w:val="none" w:sz="0" w:space="0" w:color="auto"/>
            <w:right w:val="none" w:sz="0" w:space="0" w:color="auto"/>
          </w:divBdr>
        </w:div>
        <w:div w:id="655840536">
          <w:marLeft w:val="640"/>
          <w:marRight w:val="0"/>
          <w:marTop w:val="0"/>
          <w:marBottom w:val="0"/>
          <w:divBdr>
            <w:top w:val="none" w:sz="0" w:space="0" w:color="auto"/>
            <w:left w:val="none" w:sz="0" w:space="0" w:color="auto"/>
            <w:bottom w:val="none" w:sz="0" w:space="0" w:color="auto"/>
            <w:right w:val="none" w:sz="0" w:space="0" w:color="auto"/>
          </w:divBdr>
        </w:div>
        <w:div w:id="360980626">
          <w:marLeft w:val="640"/>
          <w:marRight w:val="0"/>
          <w:marTop w:val="0"/>
          <w:marBottom w:val="0"/>
          <w:divBdr>
            <w:top w:val="none" w:sz="0" w:space="0" w:color="auto"/>
            <w:left w:val="none" w:sz="0" w:space="0" w:color="auto"/>
            <w:bottom w:val="none" w:sz="0" w:space="0" w:color="auto"/>
            <w:right w:val="none" w:sz="0" w:space="0" w:color="auto"/>
          </w:divBdr>
        </w:div>
        <w:div w:id="254095652">
          <w:marLeft w:val="640"/>
          <w:marRight w:val="0"/>
          <w:marTop w:val="0"/>
          <w:marBottom w:val="0"/>
          <w:divBdr>
            <w:top w:val="none" w:sz="0" w:space="0" w:color="auto"/>
            <w:left w:val="none" w:sz="0" w:space="0" w:color="auto"/>
            <w:bottom w:val="none" w:sz="0" w:space="0" w:color="auto"/>
            <w:right w:val="none" w:sz="0" w:space="0" w:color="auto"/>
          </w:divBdr>
        </w:div>
        <w:div w:id="1453135163">
          <w:marLeft w:val="640"/>
          <w:marRight w:val="0"/>
          <w:marTop w:val="0"/>
          <w:marBottom w:val="0"/>
          <w:divBdr>
            <w:top w:val="none" w:sz="0" w:space="0" w:color="auto"/>
            <w:left w:val="none" w:sz="0" w:space="0" w:color="auto"/>
            <w:bottom w:val="none" w:sz="0" w:space="0" w:color="auto"/>
            <w:right w:val="none" w:sz="0" w:space="0" w:color="auto"/>
          </w:divBdr>
        </w:div>
        <w:div w:id="330256693">
          <w:marLeft w:val="640"/>
          <w:marRight w:val="0"/>
          <w:marTop w:val="0"/>
          <w:marBottom w:val="0"/>
          <w:divBdr>
            <w:top w:val="none" w:sz="0" w:space="0" w:color="auto"/>
            <w:left w:val="none" w:sz="0" w:space="0" w:color="auto"/>
            <w:bottom w:val="none" w:sz="0" w:space="0" w:color="auto"/>
            <w:right w:val="none" w:sz="0" w:space="0" w:color="auto"/>
          </w:divBdr>
        </w:div>
        <w:div w:id="1948927869">
          <w:marLeft w:val="640"/>
          <w:marRight w:val="0"/>
          <w:marTop w:val="0"/>
          <w:marBottom w:val="0"/>
          <w:divBdr>
            <w:top w:val="none" w:sz="0" w:space="0" w:color="auto"/>
            <w:left w:val="none" w:sz="0" w:space="0" w:color="auto"/>
            <w:bottom w:val="none" w:sz="0" w:space="0" w:color="auto"/>
            <w:right w:val="none" w:sz="0" w:space="0" w:color="auto"/>
          </w:divBdr>
        </w:div>
        <w:div w:id="735207849">
          <w:marLeft w:val="640"/>
          <w:marRight w:val="0"/>
          <w:marTop w:val="0"/>
          <w:marBottom w:val="0"/>
          <w:divBdr>
            <w:top w:val="none" w:sz="0" w:space="0" w:color="auto"/>
            <w:left w:val="none" w:sz="0" w:space="0" w:color="auto"/>
            <w:bottom w:val="none" w:sz="0" w:space="0" w:color="auto"/>
            <w:right w:val="none" w:sz="0" w:space="0" w:color="auto"/>
          </w:divBdr>
        </w:div>
        <w:div w:id="1143501011">
          <w:marLeft w:val="640"/>
          <w:marRight w:val="0"/>
          <w:marTop w:val="0"/>
          <w:marBottom w:val="0"/>
          <w:divBdr>
            <w:top w:val="none" w:sz="0" w:space="0" w:color="auto"/>
            <w:left w:val="none" w:sz="0" w:space="0" w:color="auto"/>
            <w:bottom w:val="none" w:sz="0" w:space="0" w:color="auto"/>
            <w:right w:val="none" w:sz="0" w:space="0" w:color="auto"/>
          </w:divBdr>
        </w:div>
        <w:div w:id="31926265">
          <w:marLeft w:val="640"/>
          <w:marRight w:val="0"/>
          <w:marTop w:val="0"/>
          <w:marBottom w:val="0"/>
          <w:divBdr>
            <w:top w:val="none" w:sz="0" w:space="0" w:color="auto"/>
            <w:left w:val="none" w:sz="0" w:space="0" w:color="auto"/>
            <w:bottom w:val="none" w:sz="0" w:space="0" w:color="auto"/>
            <w:right w:val="none" w:sz="0" w:space="0" w:color="auto"/>
          </w:divBdr>
        </w:div>
        <w:div w:id="546333795">
          <w:marLeft w:val="640"/>
          <w:marRight w:val="0"/>
          <w:marTop w:val="0"/>
          <w:marBottom w:val="0"/>
          <w:divBdr>
            <w:top w:val="none" w:sz="0" w:space="0" w:color="auto"/>
            <w:left w:val="none" w:sz="0" w:space="0" w:color="auto"/>
            <w:bottom w:val="none" w:sz="0" w:space="0" w:color="auto"/>
            <w:right w:val="none" w:sz="0" w:space="0" w:color="auto"/>
          </w:divBdr>
        </w:div>
        <w:div w:id="1267228036">
          <w:marLeft w:val="640"/>
          <w:marRight w:val="0"/>
          <w:marTop w:val="0"/>
          <w:marBottom w:val="0"/>
          <w:divBdr>
            <w:top w:val="none" w:sz="0" w:space="0" w:color="auto"/>
            <w:left w:val="none" w:sz="0" w:space="0" w:color="auto"/>
            <w:bottom w:val="none" w:sz="0" w:space="0" w:color="auto"/>
            <w:right w:val="none" w:sz="0" w:space="0" w:color="auto"/>
          </w:divBdr>
        </w:div>
        <w:div w:id="815686084">
          <w:marLeft w:val="640"/>
          <w:marRight w:val="0"/>
          <w:marTop w:val="0"/>
          <w:marBottom w:val="0"/>
          <w:divBdr>
            <w:top w:val="none" w:sz="0" w:space="0" w:color="auto"/>
            <w:left w:val="none" w:sz="0" w:space="0" w:color="auto"/>
            <w:bottom w:val="none" w:sz="0" w:space="0" w:color="auto"/>
            <w:right w:val="none" w:sz="0" w:space="0" w:color="auto"/>
          </w:divBdr>
        </w:div>
        <w:div w:id="993606006">
          <w:marLeft w:val="640"/>
          <w:marRight w:val="0"/>
          <w:marTop w:val="0"/>
          <w:marBottom w:val="0"/>
          <w:divBdr>
            <w:top w:val="none" w:sz="0" w:space="0" w:color="auto"/>
            <w:left w:val="none" w:sz="0" w:space="0" w:color="auto"/>
            <w:bottom w:val="none" w:sz="0" w:space="0" w:color="auto"/>
            <w:right w:val="none" w:sz="0" w:space="0" w:color="auto"/>
          </w:divBdr>
        </w:div>
        <w:div w:id="2032952134">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463813909">
          <w:marLeft w:val="640"/>
          <w:marRight w:val="0"/>
          <w:marTop w:val="0"/>
          <w:marBottom w:val="0"/>
          <w:divBdr>
            <w:top w:val="none" w:sz="0" w:space="0" w:color="auto"/>
            <w:left w:val="none" w:sz="0" w:space="0" w:color="auto"/>
            <w:bottom w:val="none" w:sz="0" w:space="0" w:color="auto"/>
            <w:right w:val="none" w:sz="0" w:space="0" w:color="auto"/>
          </w:divBdr>
        </w:div>
        <w:div w:id="1867793526">
          <w:marLeft w:val="640"/>
          <w:marRight w:val="0"/>
          <w:marTop w:val="0"/>
          <w:marBottom w:val="0"/>
          <w:divBdr>
            <w:top w:val="none" w:sz="0" w:space="0" w:color="auto"/>
            <w:left w:val="none" w:sz="0" w:space="0" w:color="auto"/>
            <w:bottom w:val="none" w:sz="0" w:space="0" w:color="auto"/>
            <w:right w:val="none" w:sz="0" w:space="0" w:color="auto"/>
          </w:divBdr>
        </w:div>
        <w:div w:id="253980081">
          <w:marLeft w:val="640"/>
          <w:marRight w:val="0"/>
          <w:marTop w:val="0"/>
          <w:marBottom w:val="0"/>
          <w:divBdr>
            <w:top w:val="none" w:sz="0" w:space="0" w:color="auto"/>
            <w:left w:val="none" w:sz="0" w:space="0" w:color="auto"/>
            <w:bottom w:val="none" w:sz="0" w:space="0" w:color="auto"/>
            <w:right w:val="none" w:sz="0" w:space="0" w:color="auto"/>
          </w:divBdr>
        </w:div>
        <w:div w:id="942999447">
          <w:marLeft w:val="640"/>
          <w:marRight w:val="0"/>
          <w:marTop w:val="0"/>
          <w:marBottom w:val="0"/>
          <w:divBdr>
            <w:top w:val="none" w:sz="0" w:space="0" w:color="auto"/>
            <w:left w:val="none" w:sz="0" w:space="0" w:color="auto"/>
            <w:bottom w:val="none" w:sz="0" w:space="0" w:color="auto"/>
            <w:right w:val="none" w:sz="0" w:space="0" w:color="auto"/>
          </w:divBdr>
        </w:div>
        <w:div w:id="769398060">
          <w:marLeft w:val="640"/>
          <w:marRight w:val="0"/>
          <w:marTop w:val="0"/>
          <w:marBottom w:val="0"/>
          <w:divBdr>
            <w:top w:val="none" w:sz="0" w:space="0" w:color="auto"/>
            <w:left w:val="none" w:sz="0" w:space="0" w:color="auto"/>
            <w:bottom w:val="none" w:sz="0" w:space="0" w:color="auto"/>
            <w:right w:val="none" w:sz="0" w:space="0" w:color="auto"/>
          </w:divBdr>
        </w:div>
        <w:div w:id="1227258205">
          <w:marLeft w:val="640"/>
          <w:marRight w:val="0"/>
          <w:marTop w:val="0"/>
          <w:marBottom w:val="0"/>
          <w:divBdr>
            <w:top w:val="none" w:sz="0" w:space="0" w:color="auto"/>
            <w:left w:val="none" w:sz="0" w:space="0" w:color="auto"/>
            <w:bottom w:val="none" w:sz="0" w:space="0" w:color="auto"/>
            <w:right w:val="none" w:sz="0" w:space="0" w:color="auto"/>
          </w:divBdr>
        </w:div>
        <w:div w:id="518079069">
          <w:marLeft w:val="640"/>
          <w:marRight w:val="0"/>
          <w:marTop w:val="0"/>
          <w:marBottom w:val="0"/>
          <w:divBdr>
            <w:top w:val="none" w:sz="0" w:space="0" w:color="auto"/>
            <w:left w:val="none" w:sz="0" w:space="0" w:color="auto"/>
            <w:bottom w:val="none" w:sz="0" w:space="0" w:color="auto"/>
            <w:right w:val="none" w:sz="0" w:space="0" w:color="auto"/>
          </w:divBdr>
        </w:div>
        <w:div w:id="127671482">
          <w:marLeft w:val="640"/>
          <w:marRight w:val="0"/>
          <w:marTop w:val="0"/>
          <w:marBottom w:val="0"/>
          <w:divBdr>
            <w:top w:val="none" w:sz="0" w:space="0" w:color="auto"/>
            <w:left w:val="none" w:sz="0" w:space="0" w:color="auto"/>
            <w:bottom w:val="none" w:sz="0" w:space="0" w:color="auto"/>
            <w:right w:val="none" w:sz="0" w:space="0" w:color="auto"/>
          </w:divBdr>
        </w:div>
        <w:div w:id="191844772">
          <w:marLeft w:val="640"/>
          <w:marRight w:val="0"/>
          <w:marTop w:val="0"/>
          <w:marBottom w:val="0"/>
          <w:divBdr>
            <w:top w:val="none" w:sz="0" w:space="0" w:color="auto"/>
            <w:left w:val="none" w:sz="0" w:space="0" w:color="auto"/>
            <w:bottom w:val="none" w:sz="0" w:space="0" w:color="auto"/>
            <w:right w:val="none" w:sz="0" w:space="0" w:color="auto"/>
          </w:divBdr>
        </w:div>
        <w:div w:id="758596949">
          <w:marLeft w:val="640"/>
          <w:marRight w:val="0"/>
          <w:marTop w:val="0"/>
          <w:marBottom w:val="0"/>
          <w:divBdr>
            <w:top w:val="none" w:sz="0" w:space="0" w:color="auto"/>
            <w:left w:val="none" w:sz="0" w:space="0" w:color="auto"/>
            <w:bottom w:val="none" w:sz="0" w:space="0" w:color="auto"/>
            <w:right w:val="none" w:sz="0" w:space="0" w:color="auto"/>
          </w:divBdr>
        </w:div>
        <w:div w:id="1720859893">
          <w:marLeft w:val="640"/>
          <w:marRight w:val="0"/>
          <w:marTop w:val="0"/>
          <w:marBottom w:val="0"/>
          <w:divBdr>
            <w:top w:val="none" w:sz="0" w:space="0" w:color="auto"/>
            <w:left w:val="none" w:sz="0" w:space="0" w:color="auto"/>
            <w:bottom w:val="none" w:sz="0" w:space="0" w:color="auto"/>
            <w:right w:val="none" w:sz="0" w:space="0" w:color="auto"/>
          </w:divBdr>
        </w:div>
        <w:div w:id="633218537">
          <w:marLeft w:val="640"/>
          <w:marRight w:val="0"/>
          <w:marTop w:val="0"/>
          <w:marBottom w:val="0"/>
          <w:divBdr>
            <w:top w:val="none" w:sz="0" w:space="0" w:color="auto"/>
            <w:left w:val="none" w:sz="0" w:space="0" w:color="auto"/>
            <w:bottom w:val="none" w:sz="0" w:space="0" w:color="auto"/>
            <w:right w:val="none" w:sz="0" w:space="0" w:color="auto"/>
          </w:divBdr>
        </w:div>
        <w:div w:id="1670712518">
          <w:marLeft w:val="640"/>
          <w:marRight w:val="0"/>
          <w:marTop w:val="0"/>
          <w:marBottom w:val="0"/>
          <w:divBdr>
            <w:top w:val="none" w:sz="0" w:space="0" w:color="auto"/>
            <w:left w:val="none" w:sz="0" w:space="0" w:color="auto"/>
            <w:bottom w:val="none" w:sz="0" w:space="0" w:color="auto"/>
            <w:right w:val="none" w:sz="0" w:space="0" w:color="auto"/>
          </w:divBdr>
        </w:div>
        <w:div w:id="616835343">
          <w:marLeft w:val="640"/>
          <w:marRight w:val="0"/>
          <w:marTop w:val="0"/>
          <w:marBottom w:val="0"/>
          <w:divBdr>
            <w:top w:val="none" w:sz="0" w:space="0" w:color="auto"/>
            <w:left w:val="none" w:sz="0" w:space="0" w:color="auto"/>
            <w:bottom w:val="none" w:sz="0" w:space="0" w:color="auto"/>
            <w:right w:val="none" w:sz="0" w:space="0" w:color="auto"/>
          </w:divBdr>
        </w:div>
        <w:div w:id="1227495258">
          <w:marLeft w:val="640"/>
          <w:marRight w:val="0"/>
          <w:marTop w:val="0"/>
          <w:marBottom w:val="0"/>
          <w:divBdr>
            <w:top w:val="none" w:sz="0" w:space="0" w:color="auto"/>
            <w:left w:val="none" w:sz="0" w:space="0" w:color="auto"/>
            <w:bottom w:val="none" w:sz="0" w:space="0" w:color="auto"/>
            <w:right w:val="none" w:sz="0" w:space="0" w:color="auto"/>
          </w:divBdr>
        </w:div>
        <w:div w:id="1856772276">
          <w:marLeft w:val="640"/>
          <w:marRight w:val="0"/>
          <w:marTop w:val="0"/>
          <w:marBottom w:val="0"/>
          <w:divBdr>
            <w:top w:val="none" w:sz="0" w:space="0" w:color="auto"/>
            <w:left w:val="none" w:sz="0" w:space="0" w:color="auto"/>
            <w:bottom w:val="none" w:sz="0" w:space="0" w:color="auto"/>
            <w:right w:val="none" w:sz="0" w:space="0" w:color="auto"/>
          </w:divBdr>
        </w:div>
        <w:div w:id="1294675449">
          <w:marLeft w:val="640"/>
          <w:marRight w:val="0"/>
          <w:marTop w:val="0"/>
          <w:marBottom w:val="0"/>
          <w:divBdr>
            <w:top w:val="none" w:sz="0" w:space="0" w:color="auto"/>
            <w:left w:val="none" w:sz="0" w:space="0" w:color="auto"/>
            <w:bottom w:val="none" w:sz="0" w:space="0" w:color="auto"/>
            <w:right w:val="none" w:sz="0" w:space="0" w:color="auto"/>
          </w:divBdr>
        </w:div>
        <w:div w:id="836962456">
          <w:marLeft w:val="640"/>
          <w:marRight w:val="0"/>
          <w:marTop w:val="0"/>
          <w:marBottom w:val="0"/>
          <w:divBdr>
            <w:top w:val="none" w:sz="0" w:space="0" w:color="auto"/>
            <w:left w:val="none" w:sz="0" w:space="0" w:color="auto"/>
            <w:bottom w:val="none" w:sz="0" w:space="0" w:color="auto"/>
            <w:right w:val="none" w:sz="0" w:space="0" w:color="auto"/>
          </w:divBdr>
        </w:div>
        <w:div w:id="1033189619">
          <w:marLeft w:val="640"/>
          <w:marRight w:val="0"/>
          <w:marTop w:val="0"/>
          <w:marBottom w:val="0"/>
          <w:divBdr>
            <w:top w:val="none" w:sz="0" w:space="0" w:color="auto"/>
            <w:left w:val="none" w:sz="0" w:space="0" w:color="auto"/>
            <w:bottom w:val="none" w:sz="0" w:space="0" w:color="auto"/>
            <w:right w:val="none" w:sz="0" w:space="0" w:color="auto"/>
          </w:divBdr>
        </w:div>
        <w:div w:id="1836875333">
          <w:marLeft w:val="640"/>
          <w:marRight w:val="0"/>
          <w:marTop w:val="0"/>
          <w:marBottom w:val="0"/>
          <w:divBdr>
            <w:top w:val="none" w:sz="0" w:space="0" w:color="auto"/>
            <w:left w:val="none" w:sz="0" w:space="0" w:color="auto"/>
            <w:bottom w:val="none" w:sz="0" w:space="0" w:color="auto"/>
            <w:right w:val="none" w:sz="0" w:space="0" w:color="auto"/>
          </w:divBdr>
        </w:div>
        <w:div w:id="1265769075">
          <w:marLeft w:val="640"/>
          <w:marRight w:val="0"/>
          <w:marTop w:val="0"/>
          <w:marBottom w:val="0"/>
          <w:divBdr>
            <w:top w:val="none" w:sz="0" w:space="0" w:color="auto"/>
            <w:left w:val="none" w:sz="0" w:space="0" w:color="auto"/>
            <w:bottom w:val="none" w:sz="0" w:space="0" w:color="auto"/>
            <w:right w:val="none" w:sz="0" w:space="0" w:color="auto"/>
          </w:divBdr>
        </w:div>
        <w:div w:id="1192494465">
          <w:marLeft w:val="640"/>
          <w:marRight w:val="0"/>
          <w:marTop w:val="0"/>
          <w:marBottom w:val="0"/>
          <w:divBdr>
            <w:top w:val="none" w:sz="0" w:space="0" w:color="auto"/>
            <w:left w:val="none" w:sz="0" w:space="0" w:color="auto"/>
            <w:bottom w:val="none" w:sz="0" w:space="0" w:color="auto"/>
            <w:right w:val="none" w:sz="0" w:space="0" w:color="auto"/>
          </w:divBdr>
        </w:div>
        <w:div w:id="1111974666">
          <w:marLeft w:val="640"/>
          <w:marRight w:val="0"/>
          <w:marTop w:val="0"/>
          <w:marBottom w:val="0"/>
          <w:divBdr>
            <w:top w:val="none" w:sz="0" w:space="0" w:color="auto"/>
            <w:left w:val="none" w:sz="0" w:space="0" w:color="auto"/>
            <w:bottom w:val="none" w:sz="0" w:space="0" w:color="auto"/>
            <w:right w:val="none" w:sz="0" w:space="0" w:color="auto"/>
          </w:divBdr>
        </w:div>
        <w:div w:id="758136664">
          <w:marLeft w:val="640"/>
          <w:marRight w:val="0"/>
          <w:marTop w:val="0"/>
          <w:marBottom w:val="0"/>
          <w:divBdr>
            <w:top w:val="none" w:sz="0" w:space="0" w:color="auto"/>
            <w:left w:val="none" w:sz="0" w:space="0" w:color="auto"/>
            <w:bottom w:val="none" w:sz="0" w:space="0" w:color="auto"/>
            <w:right w:val="none" w:sz="0" w:space="0" w:color="auto"/>
          </w:divBdr>
        </w:div>
        <w:div w:id="670105924">
          <w:marLeft w:val="640"/>
          <w:marRight w:val="0"/>
          <w:marTop w:val="0"/>
          <w:marBottom w:val="0"/>
          <w:divBdr>
            <w:top w:val="none" w:sz="0" w:space="0" w:color="auto"/>
            <w:left w:val="none" w:sz="0" w:space="0" w:color="auto"/>
            <w:bottom w:val="none" w:sz="0" w:space="0" w:color="auto"/>
            <w:right w:val="none" w:sz="0" w:space="0" w:color="auto"/>
          </w:divBdr>
        </w:div>
        <w:div w:id="556282677">
          <w:marLeft w:val="640"/>
          <w:marRight w:val="0"/>
          <w:marTop w:val="0"/>
          <w:marBottom w:val="0"/>
          <w:divBdr>
            <w:top w:val="none" w:sz="0" w:space="0" w:color="auto"/>
            <w:left w:val="none" w:sz="0" w:space="0" w:color="auto"/>
            <w:bottom w:val="none" w:sz="0" w:space="0" w:color="auto"/>
            <w:right w:val="none" w:sz="0" w:space="0" w:color="auto"/>
          </w:divBdr>
        </w:div>
        <w:div w:id="330909334">
          <w:marLeft w:val="640"/>
          <w:marRight w:val="0"/>
          <w:marTop w:val="0"/>
          <w:marBottom w:val="0"/>
          <w:divBdr>
            <w:top w:val="none" w:sz="0" w:space="0" w:color="auto"/>
            <w:left w:val="none" w:sz="0" w:space="0" w:color="auto"/>
            <w:bottom w:val="none" w:sz="0" w:space="0" w:color="auto"/>
            <w:right w:val="none" w:sz="0" w:space="0" w:color="auto"/>
          </w:divBdr>
        </w:div>
        <w:div w:id="129712901">
          <w:marLeft w:val="640"/>
          <w:marRight w:val="0"/>
          <w:marTop w:val="0"/>
          <w:marBottom w:val="0"/>
          <w:divBdr>
            <w:top w:val="none" w:sz="0" w:space="0" w:color="auto"/>
            <w:left w:val="none" w:sz="0" w:space="0" w:color="auto"/>
            <w:bottom w:val="none" w:sz="0" w:space="0" w:color="auto"/>
            <w:right w:val="none" w:sz="0" w:space="0" w:color="auto"/>
          </w:divBdr>
        </w:div>
        <w:div w:id="995457891">
          <w:marLeft w:val="640"/>
          <w:marRight w:val="0"/>
          <w:marTop w:val="0"/>
          <w:marBottom w:val="0"/>
          <w:divBdr>
            <w:top w:val="none" w:sz="0" w:space="0" w:color="auto"/>
            <w:left w:val="none" w:sz="0" w:space="0" w:color="auto"/>
            <w:bottom w:val="none" w:sz="0" w:space="0" w:color="auto"/>
            <w:right w:val="none" w:sz="0" w:space="0" w:color="auto"/>
          </w:divBdr>
        </w:div>
        <w:div w:id="965743179">
          <w:marLeft w:val="640"/>
          <w:marRight w:val="0"/>
          <w:marTop w:val="0"/>
          <w:marBottom w:val="0"/>
          <w:divBdr>
            <w:top w:val="none" w:sz="0" w:space="0" w:color="auto"/>
            <w:left w:val="none" w:sz="0" w:space="0" w:color="auto"/>
            <w:bottom w:val="none" w:sz="0" w:space="0" w:color="auto"/>
            <w:right w:val="none" w:sz="0" w:space="0" w:color="auto"/>
          </w:divBdr>
        </w:div>
        <w:div w:id="1512260716">
          <w:marLeft w:val="640"/>
          <w:marRight w:val="0"/>
          <w:marTop w:val="0"/>
          <w:marBottom w:val="0"/>
          <w:divBdr>
            <w:top w:val="none" w:sz="0" w:space="0" w:color="auto"/>
            <w:left w:val="none" w:sz="0" w:space="0" w:color="auto"/>
            <w:bottom w:val="none" w:sz="0" w:space="0" w:color="auto"/>
            <w:right w:val="none" w:sz="0" w:space="0" w:color="auto"/>
          </w:divBdr>
        </w:div>
        <w:div w:id="2146385153">
          <w:marLeft w:val="640"/>
          <w:marRight w:val="0"/>
          <w:marTop w:val="0"/>
          <w:marBottom w:val="0"/>
          <w:divBdr>
            <w:top w:val="none" w:sz="0" w:space="0" w:color="auto"/>
            <w:left w:val="none" w:sz="0" w:space="0" w:color="auto"/>
            <w:bottom w:val="none" w:sz="0" w:space="0" w:color="auto"/>
            <w:right w:val="none" w:sz="0" w:space="0" w:color="auto"/>
          </w:divBdr>
        </w:div>
        <w:div w:id="1973511670">
          <w:marLeft w:val="640"/>
          <w:marRight w:val="0"/>
          <w:marTop w:val="0"/>
          <w:marBottom w:val="0"/>
          <w:divBdr>
            <w:top w:val="none" w:sz="0" w:space="0" w:color="auto"/>
            <w:left w:val="none" w:sz="0" w:space="0" w:color="auto"/>
            <w:bottom w:val="none" w:sz="0" w:space="0" w:color="auto"/>
            <w:right w:val="none" w:sz="0" w:space="0" w:color="auto"/>
          </w:divBdr>
        </w:div>
        <w:div w:id="802120459">
          <w:marLeft w:val="640"/>
          <w:marRight w:val="0"/>
          <w:marTop w:val="0"/>
          <w:marBottom w:val="0"/>
          <w:divBdr>
            <w:top w:val="none" w:sz="0" w:space="0" w:color="auto"/>
            <w:left w:val="none" w:sz="0" w:space="0" w:color="auto"/>
            <w:bottom w:val="none" w:sz="0" w:space="0" w:color="auto"/>
            <w:right w:val="none" w:sz="0" w:space="0" w:color="auto"/>
          </w:divBdr>
        </w:div>
        <w:div w:id="1091045610">
          <w:marLeft w:val="640"/>
          <w:marRight w:val="0"/>
          <w:marTop w:val="0"/>
          <w:marBottom w:val="0"/>
          <w:divBdr>
            <w:top w:val="none" w:sz="0" w:space="0" w:color="auto"/>
            <w:left w:val="none" w:sz="0" w:space="0" w:color="auto"/>
            <w:bottom w:val="none" w:sz="0" w:space="0" w:color="auto"/>
            <w:right w:val="none" w:sz="0" w:space="0" w:color="auto"/>
          </w:divBdr>
        </w:div>
        <w:div w:id="160120874">
          <w:marLeft w:val="640"/>
          <w:marRight w:val="0"/>
          <w:marTop w:val="0"/>
          <w:marBottom w:val="0"/>
          <w:divBdr>
            <w:top w:val="none" w:sz="0" w:space="0" w:color="auto"/>
            <w:left w:val="none" w:sz="0" w:space="0" w:color="auto"/>
            <w:bottom w:val="none" w:sz="0" w:space="0" w:color="auto"/>
            <w:right w:val="none" w:sz="0" w:space="0" w:color="auto"/>
          </w:divBdr>
        </w:div>
        <w:div w:id="944851204">
          <w:marLeft w:val="640"/>
          <w:marRight w:val="0"/>
          <w:marTop w:val="0"/>
          <w:marBottom w:val="0"/>
          <w:divBdr>
            <w:top w:val="none" w:sz="0" w:space="0" w:color="auto"/>
            <w:left w:val="none" w:sz="0" w:space="0" w:color="auto"/>
            <w:bottom w:val="none" w:sz="0" w:space="0" w:color="auto"/>
            <w:right w:val="none" w:sz="0" w:space="0" w:color="auto"/>
          </w:divBdr>
        </w:div>
        <w:div w:id="1126041866">
          <w:marLeft w:val="640"/>
          <w:marRight w:val="0"/>
          <w:marTop w:val="0"/>
          <w:marBottom w:val="0"/>
          <w:divBdr>
            <w:top w:val="none" w:sz="0" w:space="0" w:color="auto"/>
            <w:left w:val="none" w:sz="0" w:space="0" w:color="auto"/>
            <w:bottom w:val="none" w:sz="0" w:space="0" w:color="auto"/>
            <w:right w:val="none" w:sz="0" w:space="0" w:color="auto"/>
          </w:divBdr>
        </w:div>
        <w:div w:id="1189946789">
          <w:marLeft w:val="640"/>
          <w:marRight w:val="0"/>
          <w:marTop w:val="0"/>
          <w:marBottom w:val="0"/>
          <w:divBdr>
            <w:top w:val="none" w:sz="0" w:space="0" w:color="auto"/>
            <w:left w:val="none" w:sz="0" w:space="0" w:color="auto"/>
            <w:bottom w:val="none" w:sz="0" w:space="0" w:color="auto"/>
            <w:right w:val="none" w:sz="0" w:space="0" w:color="auto"/>
          </w:divBdr>
        </w:div>
        <w:div w:id="1250820276">
          <w:marLeft w:val="640"/>
          <w:marRight w:val="0"/>
          <w:marTop w:val="0"/>
          <w:marBottom w:val="0"/>
          <w:divBdr>
            <w:top w:val="none" w:sz="0" w:space="0" w:color="auto"/>
            <w:left w:val="none" w:sz="0" w:space="0" w:color="auto"/>
            <w:bottom w:val="none" w:sz="0" w:space="0" w:color="auto"/>
            <w:right w:val="none" w:sz="0" w:space="0" w:color="auto"/>
          </w:divBdr>
        </w:div>
        <w:div w:id="309407455">
          <w:marLeft w:val="640"/>
          <w:marRight w:val="0"/>
          <w:marTop w:val="0"/>
          <w:marBottom w:val="0"/>
          <w:divBdr>
            <w:top w:val="none" w:sz="0" w:space="0" w:color="auto"/>
            <w:left w:val="none" w:sz="0" w:space="0" w:color="auto"/>
            <w:bottom w:val="none" w:sz="0" w:space="0" w:color="auto"/>
            <w:right w:val="none" w:sz="0" w:space="0" w:color="auto"/>
          </w:divBdr>
        </w:div>
        <w:div w:id="922762489">
          <w:marLeft w:val="640"/>
          <w:marRight w:val="0"/>
          <w:marTop w:val="0"/>
          <w:marBottom w:val="0"/>
          <w:divBdr>
            <w:top w:val="none" w:sz="0" w:space="0" w:color="auto"/>
            <w:left w:val="none" w:sz="0" w:space="0" w:color="auto"/>
            <w:bottom w:val="none" w:sz="0" w:space="0" w:color="auto"/>
            <w:right w:val="none" w:sz="0" w:space="0" w:color="auto"/>
          </w:divBdr>
        </w:div>
        <w:div w:id="650791585">
          <w:marLeft w:val="640"/>
          <w:marRight w:val="0"/>
          <w:marTop w:val="0"/>
          <w:marBottom w:val="0"/>
          <w:divBdr>
            <w:top w:val="none" w:sz="0" w:space="0" w:color="auto"/>
            <w:left w:val="none" w:sz="0" w:space="0" w:color="auto"/>
            <w:bottom w:val="none" w:sz="0" w:space="0" w:color="auto"/>
            <w:right w:val="none" w:sz="0" w:space="0" w:color="auto"/>
          </w:divBdr>
        </w:div>
        <w:div w:id="643121676">
          <w:marLeft w:val="640"/>
          <w:marRight w:val="0"/>
          <w:marTop w:val="0"/>
          <w:marBottom w:val="0"/>
          <w:divBdr>
            <w:top w:val="none" w:sz="0" w:space="0" w:color="auto"/>
            <w:left w:val="none" w:sz="0" w:space="0" w:color="auto"/>
            <w:bottom w:val="none" w:sz="0" w:space="0" w:color="auto"/>
            <w:right w:val="none" w:sz="0" w:space="0" w:color="auto"/>
          </w:divBdr>
        </w:div>
        <w:div w:id="1960721952">
          <w:marLeft w:val="640"/>
          <w:marRight w:val="0"/>
          <w:marTop w:val="0"/>
          <w:marBottom w:val="0"/>
          <w:divBdr>
            <w:top w:val="none" w:sz="0" w:space="0" w:color="auto"/>
            <w:left w:val="none" w:sz="0" w:space="0" w:color="auto"/>
            <w:bottom w:val="none" w:sz="0" w:space="0" w:color="auto"/>
            <w:right w:val="none" w:sz="0" w:space="0" w:color="auto"/>
          </w:divBdr>
        </w:div>
        <w:div w:id="1775977122">
          <w:marLeft w:val="640"/>
          <w:marRight w:val="0"/>
          <w:marTop w:val="0"/>
          <w:marBottom w:val="0"/>
          <w:divBdr>
            <w:top w:val="none" w:sz="0" w:space="0" w:color="auto"/>
            <w:left w:val="none" w:sz="0" w:space="0" w:color="auto"/>
            <w:bottom w:val="none" w:sz="0" w:space="0" w:color="auto"/>
            <w:right w:val="none" w:sz="0" w:space="0" w:color="auto"/>
          </w:divBdr>
        </w:div>
        <w:div w:id="1751538057">
          <w:marLeft w:val="640"/>
          <w:marRight w:val="0"/>
          <w:marTop w:val="0"/>
          <w:marBottom w:val="0"/>
          <w:divBdr>
            <w:top w:val="none" w:sz="0" w:space="0" w:color="auto"/>
            <w:left w:val="none" w:sz="0" w:space="0" w:color="auto"/>
            <w:bottom w:val="none" w:sz="0" w:space="0" w:color="auto"/>
            <w:right w:val="none" w:sz="0" w:space="0" w:color="auto"/>
          </w:divBdr>
        </w:div>
        <w:div w:id="255285717">
          <w:marLeft w:val="640"/>
          <w:marRight w:val="0"/>
          <w:marTop w:val="0"/>
          <w:marBottom w:val="0"/>
          <w:divBdr>
            <w:top w:val="none" w:sz="0" w:space="0" w:color="auto"/>
            <w:left w:val="none" w:sz="0" w:space="0" w:color="auto"/>
            <w:bottom w:val="none" w:sz="0" w:space="0" w:color="auto"/>
            <w:right w:val="none" w:sz="0" w:space="0" w:color="auto"/>
          </w:divBdr>
        </w:div>
        <w:div w:id="1698654032">
          <w:marLeft w:val="640"/>
          <w:marRight w:val="0"/>
          <w:marTop w:val="0"/>
          <w:marBottom w:val="0"/>
          <w:divBdr>
            <w:top w:val="none" w:sz="0" w:space="0" w:color="auto"/>
            <w:left w:val="none" w:sz="0" w:space="0" w:color="auto"/>
            <w:bottom w:val="none" w:sz="0" w:space="0" w:color="auto"/>
            <w:right w:val="none" w:sz="0" w:space="0" w:color="auto"/>
          </w:divBdr>
        </w:div>
        <w:div w:id="232542721">
          <w:marLeft w:val="640"/>
          <w:marRight w:val="0"/>
          <w:marTop w:val="0"/>
          <w:marBottom w:val="0"/>
          <w:divBdr>
            <w:top w:val="none" w:sz="0" w:space="0" w:color="auto"/>
            <w:left w:val="none" w:sz="0" w:space="0" w:color="auto"/>
            <w:bottom w:val="none" w:sz="0" w:space="0" w:color="auto"/>
            <w:right w:val="none" w:sz="0" w:space="0" w:color="auto"/>
          </w:divBdr>
        </w:div>
        <w:div w:id="113252560">
          <w:marLeft w:val="640"/>
          <w:marRight w:val="0"/>
          <w:marTop w:val="0"/>
          <w:marBottom w:val="0"/>
          <w:divBdr>
            <w:top w:val="none" w:sz="0" w:space="0" w:color="auto"/>
            <w:left w:val="none" w:sz="0" w:space="0" w:color="auto"/>
            <w:bottom w:val="none" w:sz="0" w:space="0" w:color="auto"/>
            <w:right w:val="none" w:sz="0" w:space="0" w:color="auto"/>
          </w:divBdr>
        </w:div>
        <w:div w:id="1802989768">
          <w:marLeft w:val="640"/>
          <w:marRight w:val="0"/>
          <w:marTop w:val="0"/>
          <w:marBottom w:val="0"/>
          <w:divBdr>
            <w:top w:val="none" w:sz="0" w:space="0" w:color="auto"/>
            <w:left w:val="none" w:sz="0" w:space="0" w:color="auto"/>
            <w:bottom w:val="none" w:sz="0" w:space="0" w:color="auto"/>
            <w:right w:val="none" w:sz="0" w:space="0" w:color="auto"/>
          </w:divBdr>
        </w:div>
        <w:div w:id="1254779410">
          <w:marLeft w:val="640"/>
          <w:marRight w:val="0"/>
          <w:marTop w:val="0"/>
          <w:marBottom w:val="0"/>
          <w:divBdr>
            <w:top w:val="none" w:sz="0" w:space="0" w:color="auto"/>
            <w:left w:val="none" w:sz="0" w:space="0" w:color="auto"/>
            <w:bottom w:val="none" w:sz="0" w:space="0" w:color="auto"/>
            <w:right w:val="none" w:sz="0" w:space="0" w:color="auto"/>
          </w:divBdr>
        </w:div>
        <w:div w:id="1721591266">
          <w:marLeft w:val="640"/>
          <w:marRight w:val="0"/>
          <w:marTop w:val="0"/>
          <w:marBottom w:val="0"/>
          <w:divBdr>
            <w:top w:val="none" w:sz="0" w:space="0" w:color="auto"/>
            <w:left w:val="none" w:sz="0" w:space="0" w:color="auto"/>
            <w:bottom w:val="none" w:sz="0" w:space="0" w:color="auto"/>
            <w:right w:val="none" w:sz="0" w:space="0" w:color="auto"/>
          </w:divBdr>
        </w:div>
      </w:divsChild>
    </w:div>
    <w:div w:id="902371849">
      <w:bodyDiv w:val="1"/>
      <w:marLeft w:val="0"/>
      <w:marRight w:val="0"/>
      <w:marTop w:val="0"/>
      <w:marBottom w:val="0"/>
      <w:divBdr>
        <w:top w:val="none" w:sz="0" w:space="0" w:color="auto"/>
        <w:left w:val="none" w:sz="0" w:space="0" w:color="auto"/>
        <w:bottom w:val="none" w:sz="0" w:space="0" w:color="auto"/>
        <w:right w:val="none" w:sz="0" w:space="0" w:color="auto"/>
      </w:divBdr>
    </w:div>
    <w:div w:id="903218715">
      <w:bodyDiv w:val="1"/>
      <w:marLeft w:val="0"/>
      <w:marRight w:val="0"/>
      <w:marTop w:val="0"/>
      <w:marBottom w:val="0"/>
      <w:divBdr>
        <w:top w:val="none" w:sz="0" w:space="0" w:color="auto"/>
        <w:left w:val="none" w:sz="0" w:space="0" w:color="auto"/>
        <w:bottom w:val="none" w:sz="0" w:space="0" w:color="auto"/>
        <w:right w:val="none" w:sz="0" w:space="0" w:color="auto"/>
      </w:divBdr>
      <w:divsChild>
        <w:div w:id="1919559764">
          <w:marLeft w:val="640"/>
          <w:marRight w:val="0"/>
          <w:marTop w:val="0"/>
          <w:marBottom w:val="0"/>
          <w:divBdr>
            <w:top w:val="none" w:sz="0" w:space="0" w:color="auto"/>
            <w:left w:val="none" w:sz="0" w:space="0" w:color="auto"/>
            <w:bottom w:val="none" w:sz="0" w:space="0" w:color="auto"/>
            <w:right w:val="none" w:sz="0" w:space="0" w:color="auto"/>
          </w:divBdr>
        </w:div>
        <w:div w:id="1019506955">
          <w:marLeft w:val="640"/>
          <w:marRight w:val="0"/>
          <w:marTop w:val="0"/>
          <w:marBottom w:val="0"/>
          <w:divBdr>
            <w:top w:val="none" w:sz="0" w:space="0" w:color="auto"/>
            <w:left w:val="none" w:sz="0" w:space="0" w:color="auto"/>
            <w:bottom w:val="none" w:sz="0" w:space="0" w:color="auto"/>
            <w:right w:val="none" w:sz="0" w:space="0" w:color="auto"/>
          </w:divBdr>
        </w:div>
        <w:div w:id="1693916941">
          <w:marLeft w:val="640"/>
          <w:marRight w:val="0"/>
          <w:marTop w:val="0"/>
          <w:marBottom w:val="0"/>
          <w:divBdr>
            <w:top w:val="none" w:sz="0" w:space="0" w:color="auto"/>
            <w:left w:val="none" w:sz="0" w:space="0" w:color="auto"/>
            <w:bottom w:val="none" w:sz="0" w:space="0" w:color="auto"/>
            <w:right w:val="none" w:sz="0" w:space="0" w:color="auto"/>
          </w:divBdr>
        </w:div>
        <w:div w:id="1005665903">
          <w:marLeft w:val="640"/>
          <w:marRight w:val="0"/>
          <w:marTop w:val="0"/>
          <w:marBottom w:val="0"/>
          <w:divBdr>
            <w:top w:val="none" w:sz="0" w:space="0" w:color="auto"/>
            <w:left w:val="none" w:sz="0" w:space="0" w:color="auto"/>
            <w:bottom w:val="none" w:sz="0" w:space="0" w:color="auto"/>
            <w:right w:val="none" w:sz="0" w:space="0" w:color="auto"/>
          </w:divBdr>
        </w:div>
        <w:div w:id="933173199">
          <w:marLeft w:val="640"/>
          <w:marRight w:val="0"/>
          <w:marTop w:val="0"/>
          <w:marBottom w:val="0"/>
          <w:divBdr>
            <w:top w:val="none" w:sz="0" w:space="0" w:color="auto"/>
            <w:left w:val="none" w:sz="0" w:space="0" w:color="auto"/>
            <w:bottom w:val="none" w:sz="0" w:space="0" w:color="auto"/>
            <w:right w:val="none" w:sz="0" w:space="0" w:color="auto"/>
          </w:divBdr>
        </w:div>
        <w:div w:id="1545412506">
          <w:marLeft w:val="640"/>
          <w:marRight w:val="0"/>
          <w:marTop w:val="0"/>
          <w:marBottom w:val="0"/>
          <w:divBdr>
            <w:top w:val="none" w:sz="0" w:space="0" w:color="auto"/>
            <w:left w:val="none" w:sz="0" w:space="0" w:color="auto"/>
            <w:bottom w:val="none" w:sz="0" w:space="0" w:color="auto"/>
            <w:right w:val="none" w:sz="0" w:space="0" w:color="auto"/>
          </w:divBdr>
        </w:div>
        <w:div w:id="1601328010">
          <w:marLeft w:val="640"/>
          <w:marRight w:val="0"/>
          <w:marTop w:val="0"/>
          <w:marBottom w:val="0"/>
          <w:divBdr>
            <w:top w:val="none" w:sz="0" w:space="0" w:color="auto"/>
            <w:left w:val="none" w:sz="0" w:space="0" w:color="auto"/>
            <w:bottom w:val="none" w:sz="0" w:space="0" w:color="auto"/>
            <w:right w:val="none" w:sz="0" w:space="0" w:color="auto"/>
          </w:divBdr>
        </w:div>
        <w:div w:id="86386763">
          <w:marLeft w:val="640"/>
          <w:marRight w:val="0"/>
          <w:marTop w:val="0"/>
          <w:marBottom w:val="0"/>
          <w:divBdr>
            <w:top w:val="none" w:sz="0" w:space="0" w:color="auto"/>
            <w:left w:val="none" w:sz="0" w:space="0" w:color="auto"/>
            <w:bottom w:val="none" w:sz="0" w:space="0" w:color="auto"/>
            <w:right w:val="none" w:sz="0" w:space="0" w:color="auto"/>
          </w:divBdr>
        </w:div>
        <w:div w:id="1680810879">
          <w:marLeft w:val="640"/>
          <w:marRight w:val="0"/>
          <w:marTop w:val="0"/>
          <w:marBottom w:val="0"/>
          <w:divBdr>
            <w:top w:val="none" w:sz="0" w:space="0" w:color="auto"/>
            <w:left w:val="none" w:sz="0" w:space="0" w:color="auto"/>
            <w:bottom w:val="none" w:sz="0" w:space="0" w:color="auto"/>
            <w:right w:val="none" w:sz="0" w:space="0" w:color="auto"/>
          </w:divBdr>
        </w:div>
        <w:div w:id="1198541109">
          <w:marLeft w:val="640"/>
          <w:marRight w:val="0"/>
          <w:marTop w:val="0"/>
          <w:marBottom w:val="0"/>
          <w:divBdr>
            <w:top w:val="none" w:sz="0" w:space="0" w:color="auto"/>
            <w:left w:val="none" w:sz="0" w:space="0" w:color="auto"/>
            <w:bottom w:val="none" w:sz="0" w:space="0" w:color="auto"/>
            <w:right w:val="none" w:sz="0" w:space="0" w:color="auto"/>
          </w:divBdr>
        </w:div>
        <w:div w:id="338243502">
          <w:marLeft w:val="640"/>
          <w:marRight w:val="0"/>
          <w:marTop w:val="0"/>
          <w:marBottom w:val="0"/>
          <w:divBdr>
            <w:top w:val="none" w:sz="0" w:space="0" w:color="auto"/>
            <w:left w:val="none" w:sz="0" w:space="0" w:color="auto"/>
            <w:bottom w:val="none" w:sz="0" w:space="0" w:color="auto"/>
            <w:right w:val="none" w:sz="0" w:space="0" w:color="auto"/>
          </w:divBdr>
        </w:div>
        <w:div w:id="816650521">
          <w:marLeft w:val="640"/>
          <w:marRight w:val="0"/>
          <w:marTop w:val="0"/>
          <w:marBottom w:val="0"/>
          <w:divBdr>
            <w:top w:val="none" w:sz="0" w:space="0" w:color="auto"/>
            <w:left w:val="none" w:sz="0" w:space="0" w:color="auto"/>
            <w:bottom w:val="none" w:sz="0" w:space="0" w:color="auto"/>
            <w:right w:val="none" w:sz="0" w:space="0" w:color="auto"/>
          </w:divBdr>
        </w:div>
        <w:div w:id="1909656095">
          <w:marLeft w:val="640"/>
          <w:marRight w:val="0"/>
          <w:marTop w:val="0"/>
          <w:marBottom w:val="0"/>
          <w:divBdr>
            <w:top w:val="none" w:sz="0" w:space="0" w:color="auto"/>
            <w:left w:val="none" w:sz="0" w:space="0" w:color="auto"/>
            <w:bottom w:val="none" w:sz="0" w:space="0" w:color="auto"/>
            <w:right w:val="none" w:sz="0" w:space="0" w:color="auto"/>
          </w:divBdr>
        </w:div>
        <w:div w:id="1323697833">
          <w:marLeft w:val="640"/>
          <w:marRight w:val="0"/>
          <w:marTop w:val="0"/>
          <w:marBottom w:val="0"/>
          <w:divBdr>
            <w:top w:val="none" w:sz="0" w:space="0" w:color="auto"/>
            <w:left w:val="none" w:sz="0" w:space="0" w:color="auto"/>
            <w:bottom w:val="none" w:sz="0" w:space="0" w:color="auto"/>
            <w:right w:val="none" w:sz="0" w:space="0" w:color="auto"/>
          </w:divBdr>
        </w:div>
        <w:div w:id="2114591759">
          <w:marLeft w:val="640"/>
          <w:marRight w:val="0"/>
          <w:marTop w:val="0"/>
          <w:marBottom w:val="0"/>
          <w:divBdr>
            <w:top w:val="none" w:sz="0" w:space="0" w:color="auto"/>
            <w:left w:val="none" w:sz="0" w:space="0" w:color="auto"/>
            <w:bottom w:val="none" w:sz="0" w:space="0" w:color="auto"/>
            <w:right w:val="none" w:sz="0" w:space="0" w:color="auto"/>
          </w:divBdr>
        </w:div>
        <w:div w:id="1992054768">
          <w:marLeft w:val="640"/>
          <w:marRight w:val="0"/>
          <w:marTop w:val="0"/>
          <w:marBottom w:val="0"/>
          <w:divBdr>
            <w:top w:val="none" w:sz="0" w:space="0" w:color="auto"/>
            <w:left w:val="none" w:sz="0" w:space="0" w:color="auto"/>
            <w:bottom w:val="none" w:sz="0" w:space="0" w:color="auto"/>
            <w:right w:val="none" w:sz="0" w:space="0" w:color="auto"/>
          </w:divBdr>
        </w:div>
        <w:div w:id="1051002062">
          <w:marLeft w:val="640"/>
          <w:marRight w:val="0"/>
          <w:marTop w:val="0"/>
          <w:marBottom w:val="0"/>
          <w:divBdr>
            <w:top w:val="none" w:sz="0" w:space="0" w:color="auto"/>
            <w:left w:val="none" w:sz="0" w:space="0" w:color="auto"/>
            <w:bottom w:val="none" w:sz="0" w:space="0" w:color="auto"/>
            <w:right w:val="none" w:sz="0" w:space="0" w:color="auto"/>
          </w:divBdr>
        </w:div>
        <w:div w:id="1326515020">
          <w:marLeft w:val="640"/>
          <w:marRight w:val="0"/>
          <w:marTop w:val="0"/>
          <w:marBottom w:val="0"/>
          <w:divBdr>
            <w:top w:val="none" w:sz="0" w:space="0" w:color="auto"/>
            <w:left w:val="none" w:sz="0" w:space="0" w:color="auto"/>
            <w:bottom w:val="none" w:sz="0" w:space="0" w:color="auto"/>
            <w:right w:val="none" w:sz="0" w:space="0" w:color="auto"/>
          </w:divBdr>
        </w:div>
        <w:div w:id="1943302083">
          <w:marLeft w:val="640"/>
          <w:marRight w:val="0"/>
          <w:marTop w:val="0"/>
          <w:marBottom w:val="0"/>
          <w:divBdr>
            <w:top w:val="none" w:sz="0" w:space="0" w:color="auto"/>
            <w:left w:val="none" w:sz="0" w:space="0" w:color="auto"/>
            <w:bottom w:val="none" w:sz="0" w:space="0" w:color="auto"/>
            <w:right w:val="none" w:sz="0" w:space="0" w:color="auto"/>
          </w:divBdr>
        </w:div>
        <w:div w:id="773213255">
          <w:marLeft w:val="640"/>
          <w:marRight w:val="0"/>
          <w:marTop w:val="0"/>
          <w:marBottom w:val="0"/>
          <w:divBdr>
            <w:top w:val="none" w:sz="0" w:space="0" w:color="auto"/>
            <w:left w:val="none" w:sz="0" w:space="0" w:color="auto"/>
            <w:bottom w:val="none" w:sz="0" w:space="0" w:color="auto"/>
            <w:right w:val="none" w:sz="0" w:space="0" w:color="auto"/>
          </w:divBdr>
        </w:div>
        <w:div w:id="1816609163">
          <w:marLeft w:val="640"/>
          <w:marRight w:val="0"/>
          <w:marTop w:val="0"/>
          <w:marBottom w:val="0"/>
          <w:divBdr>
            <w:top w:val="none" w:sz="0" w:space="0" w:color="auto"/>
            <w:left w:val="none" w:sz="0" w:space="0" w:color="auto"/>
            <w:bottom w:val="none" w:sz="0" w:space="0" w:color="auto"/>
            <w:right w:val="none" w:sz="0" w:space="0" w:color="auto"/>
          </w:divBdr>
        </w:div>
        <w:div w:id="10961580">
          <w:marLeft w:val="640"/>
          <w:marRight w:val="0"/>
          <w:marTop w:val="0"/>
          <w:marBottom w:val="0"/>
          <w:divBdr>
            <w:top w:val="none" w:sz="0" w:space="0" w:color="auto"/>
            <w:left w:val="none" w:sz="0" w:space="0" w:color="auto"/>
            <w:bottom w:val="none" w:sz="0" w:space="0" w:color="auto"/>
            <w:right w:val="none" w:sz="0" w:space="0" w:color="auto"/>
          </w:divBdr>
        </w:div>
        <w:div w:id="1397972175">
          <w:marLeft w:val="640"/>
          <w:marRight w:val="0"/>
          <w:marTop w:val="0"/>
          <w:marBottom w:val="0"/>
          <w:divBdr>
            <w:top w:val="none" w:sz="0" w:space="0" w:color="auto"/>
            <w:left w:val="none" w:sz="0" w:space="0" w:color="auto"/>
            <w:bottom w:val="none" w:sz="0" w:space="0" w:color="auto"/>
            <w:right w:val="none" w:sz="0" w:space="0" w:color="auto"/>
          </w:divBdr>
        </w:div>
        <w:div w:id="548492544">
          <w:marLeft w:val="640"/>
          <w:marRight w:val="0"/>
          <w:marTop w:val="0"/>
          <w:marBottom w:val="0"/>
          <w:divBdr>
            <w:top w:val="none" w:sz="0" w:space="0" w:color="auto"/>
            <w:left w:val="none" w:sz="0" w:space="0" w:color="auto"/>
            <w:bottom w:val="none" w:sz="0" w:space="0" w:color="auto"/>
            <w:right w:val="none" w:sz="0" w:space="0" w:color="auto"/>
          </w:divBdr>
        </w:div>
        <w:div w:id="236407676">
          <w:marLeft w:val="640"/>
          <w:marRight w:val="0"/>
          <w:marTop w:val="0"/>
          <w:marBottom w:val="0"/>
          <w:divBdr>
            <w:top w:val="none" w:sz="0" w:space="0" w:color="auto"/>
            <w:left w:val="none" w:sz="0" w:space="0" w:color="auto"/>
            <w:bottom w:val="none" w:sz="0" w:space="0" w:color="auto"/>
            <w:right w:val="none" w:sz="0" w:space="0" w:color="auto"/>
          </w:divBdr>
        </w:div>
        <w:div w:id="1727678171">
          <w:marLeft w:val="640"/>
          <w:marRight w:val="0"/>
          <w:marTop w:val="0"/>
          <w:marBottom w:val="0"/>
          <w:divBdr>
            <w:top w:val="none" w:sz="0" w:space="0" w:color="auto"/>
            <w:left w:val="none" w:sz="0" w:space="0" w:color="auto"/>
            <w:bottom w:val="none" w:sz="0" w:space="0" w:color="auto"/>
            <w:right w:val="none" w:sz="0" w:space="0" w:color="auto"/>
          </w:divBdr>
        </w:div>
        <w:div w:id="1248659622">
          <w:marLeft w:val="640"/>
          <w:marRight w:val="0"/>
          <w:marTop w:val="0"/>
          <w:marBottom w:val="0"/>
          <w:divBdr>
            <w:top w:val="none" w:sz="0" w:space="0" w:color="auto"/>
            <w:left w:val="none" w:sz="0" w:space="0" w:color="auto"/>
            <w:bottom w:val="none" w:sz="0" w:space="0" w:color="auto"/>
            <w:right w:val="none" w:sz="0" w:space="0" w:color="auto"/>
          </w:divBdr>
        </w:div>
        <w:div w:id="1092167395">
          <w:marLeft w:val="640"/>
          <w:marRight w:val="0"/>
          <w:marTop w:val="0"/>
          <w:marBottom w:val="0"/>
          <w:divBdr>
            <w:top w:val="none" w:sz="0" w:space="0" w:color="auto"/>
            <w:left w:val="none" w:sz="0" w:space="0" w:color="auto"/>
            <w:bottom w:val="none" w:sz="0" w:space="0" w:color="auto"/>
            <w:right w:val="none" w:sz="0" w:space="0" w:color="auto"/>
          </w:divBdr>
        </w:div>
        <w:div w:id="1398631231">
          <w:marLeft w:val="640"/>
          <w:marRight w:val="0"/>
          <w:marTop w:val="0"/>
          <w:marBottom w:val="0"/>
          <w:divBdr>
            <w:top w:val="none" w:sz="0" w:space="0" w:color="auto"/>
            <w:left w:val="none" w:sz="0" w:space="0" w:color="auto"/>
            <w:bottom w:val="none" w:sz="0" w:space="0" w:color="auto"/>
            <w:right w:val="none" w:sz="0" w:space="0" w:color="auto"/>
          </w:divBdr>
        </w:div>
        <w:div w:id="1918662588">
          <w:marLeft w:val="640"/>
          <w:marRight w:val="0"/>
          <w:marTop w:val="0"/>
          <w:marBottom w:val="0"/>
          <w:divBdr>
            <w:top w:val="none" w:sz="0" w:space="0" w:color="auto"/>
            <w:left w:val="none" w:sz="0" w:space="0" w:color="auto"/>
            <w:bottom w:val="none" w:sz="0" w:space="0" w:color="auto"/>
            <w:right w:val="none" w:sz="0" w:space="0" w:color="auto"/>
          </w:divBdr>
        </w:div>
        <w:div w:id="515778068">
          <w:marLeft w:val="640"/>
          <w:marRight w:val="0"/>
          <w:marTop w:val="0"/>
          <w:marBottom w:val="0"/>
          <w:divBdr>
            <w:top w:val="none" w:sz="0" w:space="0" w:color="auto"/>
            <w:left w:val="none" w:sz="0" w:space="0" w:color="auto"/>
            <w:bottom w:val="none" w:sz="0" w:space="0" w:color="auto"/>
            <w:right w:val="none" w:sz="0" w:space="0" w:color="auto"/>
          </w:divBdr>
        </w:div>
        <w:div w:id="1346901525">
          <w:marLeft w:val="640"/>
          <w:marRight w:val="0"/>
          <w:marTop w:val="0"/>
          <w:marBottom w:val="0"/>
          <w:divBdr>
            <w:top w:val="none" w:sz="0" w:space="0" w:color="auto"/>
            <w:left w:val="none" w:sz="0" w:space="0" w:color="auto"/>
            <w:bottom w:val="none" w:sz="0" w:space="0" w:color="auto"/>
            <w:right w:val="none" w:sz="0" w:space="0" w:color="auto"/>
          </w:divBdr>
        </w:div>
        <w:div w:id="606236890">
          <w:marLeft w:val="640"/>
          <w:marRight w:val="0"/>
          <w:marTop w:val="0"/>
          <w:marBottom w:val="0"/>
          <w:divBdr>
            <w:top w:val="none" w:sz="0" w:space="0" w:color="auto"/>
            <w:left w:val="none" w:sz="0" w:space="0" w:color="auto"/>
            <w:bottom w:val="none" w:sz="0" w:space="0" w:color="auto"/>
            <w:right w:val="none" w:sz="0" w:space="0" w:color="auto"/>
          </w:divBdr>
        </w:div>
        <w:div w:id="149904619">
          <w:marLeft w:val="640"/>
          <w:marRight w:val="0"/>
          <w:marTop w:val="0"/>
          <w:marBottom w:val="0"/>
          <w:divBdr>
            <w:top w:val="none" w:sz="0" w:space="0" w:color="auto"/>
            <w:left w:val="none" w:sz="0" w:space="0" w:color="auto"/>
            <w:bottom w:val="none" w:sz="0" w:space="0" w:color="auto"/>
            <w:right w:val="none" w:sz="0" w:space="0" w:color="auto"/>
          </w:divBdr>
        </w:div>
        <w:div w:id="1478378229">
          <w:marLeft w:val="640"/>
          <w:marRight w:val="0"/>
          <w:marTop w:val="0"/>
          <w:marBottom w:val="0"/>
          <w:divBdr>
            <w:top w:val="none" w:sz="0" w:space="0" w:color="auto"/>
            <w:left w:val="none" w:sz="0" w:space="0" w:color="auto"/>
            <w:bottom w:val="none" w:sz="0" w:space="0" w:color="auto"/>
            <w:right w:val="none" w:sz="0" w:space="0" w:color="auto"/>
          </w:divBdr>
        </w:div>
        <w:div w:id="1234655570">
          <w:marLeft w:val="640"/>
          <w:marRight w:val="0"/>
          <w:marTop w:val="0"/>
          <w:marBottom w:val="0"/>
          <w:divBdr>
            <w:top w:val="none" w:sz="0" w:space="0" w:color="auto"/>
            <w:left w:val="none" w:sz="0" w:space="0" w:color="auto"/>
            <w:bottom w:val="none" w:sz="0" w:space="0" w:color="auto"/>
            <w:right w:val="none" w:sz="0" w:space="0" w:color="auto"/>
          </w:divBdr>
        </w:div>
        <w:div w:id="1287276594">
          <w:marLeft w:val="640"/>
          <w:marRight w:val="0"/>
          <w:marTop w:val="0"/>
          <w:marBottom w:val="0"/>
          <w:divBdr>
            <w:top w:val="none" w:sz="0" w:space="0" w:color="auto"/>
            <w:left w:val="none" w:sz="0" w:space="0" w:color="auto"/>
            <w:bottom w:val="none" w:sz="0" w:space="0" w:color="auto"/>
            <w:right w:val="none" w:sz="0" w:space="0" w:color="auto"/>
          </w:divBdr>
        </w:div>
        <w:div w:id="978342665">
          <w:marLeft w:val="640"/>
          <w:marRight w:val="0"/>
          <w:marTop w:val="0"/>
          <w:marBottom w:val="0"/>
          <w:divBdr>
            <w:top w:val="none" w:sz="0" w:space="0" w:color="auto"/>
            <w:left w:val="none" w:sz="0" w:space="0" w:color="auto"/>
            <w:bottom w:val="none" w:sz="0" w:space="0" w:color="auto"/>
            <w:right w:val="none" w:sz="0" w:space="0" w:color="auto"/>
          </w:divBdr>
        </w:div>
        <w:div w:id="445777373">
          <w:marLeft w:val="640"/>
          <w:marRight w:val="0"/>
          <w:marTop w:val="0"/>
          <w:marBottom w:val="0"/>
          <w:divBdr>
            <w:top w:val="none" w:sz="0" w:space="0" w:color="auto"/>
            <w:left w:val="none" w:sz="0" w:space="0" w:color="auto"/>
            <w:bottom w:val="none" w:sz="0" w:space="0" w:color="auto"/>
            <w:right w:val="none" w:sz="0" w:space="0" w:color="auto"/>
          </w:divBdr>
        </w:div>
        <w:div w:id="1715539979">
          <w:marLeft w:val="640"/>
          <w:marRight w:val="0"/>
          <w:marTop w:val="0"/>
          <w:marBottom w:val="0"/>
          <w:divBdr>
            <w:top w:val="none" w:sz="0" w:space="0" w:color="auto"/>
            <w:left w:val="none" w:sz="0" w:space="0" w:color="auto"/>
            <w:bottom w:val="none" w:sz="0" w:space="0" w:color="auto"/>
            <w:right w:val="none" w:sz="0" w:space="0" w:color="auto"/>
          </w:divBdr>
        </w:div>
        <w:div w:id="57484467">
          <w:marLeft w:val="640"/>
          <w:marRight w:val="0"/>
          <w:marTop w:val="0"/>
          <w:marBottom w:val="0"/>
          <w:divBdr>
            <w:top w:val="none" w:sz="0" w:space="0" w:color="auto"/>
            <w:left w:val="none" w:sz="0" w:space="0" w:color="auto"/>
            <w:bottom w:val="none" w:sz="0" w:space="0" w:color="auto"/>
            <w:right w:val="none" w:sz="0" w:space="0" w:color="auto"/>
          </w:divBdr>
        </w:div>
        <w:div w:id="1845432973">
          <w:marLeft w:val="640"/>
          <w:marRight w:val="0"/>
          <w:marTop w:val="0"/>
          <w:marBottom w:val="0"/>
          <w:divBdr>
            <w:top w:val="none" w:sz="0" w:space="0" w:color="auto"/>
            <w:left w:val="none" w:sz="0" w:space="0" w:color="auto"/>
            <w:bottom w:val="none" w:sz="0" w:space="0" w:color="auto"/>
            <w:right w:val="none" w:sz="0" w:space="0" w:color="auto"/>
          </w:divBdr>
        </w:div>
        <w:div w:id="880557950">
          <w:marLeft w:val="640"/>
          <w:marRight w:val="0"/>
          <w:marTop w:val="0"/>
          <w:marBottom w:val="0"/>
          <w:divBdr>
            <w:top w:val="none" w:sz="0" w:space="0" w:color="auto"/>
            <w:left w:val="none" w:sz="0" w:space="0" w:color="auto"/>
            <w:bottom w:val="none" w:sz="0" w:space="0" w:color="auto"/>
            <w:right w:val="none" w:sz="0" w:space="0" w:color="auto"/>
          </w:divBdr>
        </w:div>
        <w:div w:id="1506674077">
          <w:marLeft w:val="640"/>
          <w:marRight w:val="0"/>
          <w:marTop w:val="0"/>
          <w:marBottom w:val="0"/>
          <w:divBdr>
            <w:top w:val="none" w:sz="0" w:space="0" w:color="auto"/>
            <w:left w:val="none" w:sz="0" w:space="0" w:color="auto"/>
            <w:bottom w:val="none" w:sz="0" w:space="0" w:color="auto"/>
            <w:right w:val="none" w:sz="0" w:space="0" w:color="auto"/>
          </w:divBdr>
        </w:div>
        <w:div w:id="1711611354">
          <w:marLeft w:val="640"/>
          <w:marRight w:val="0"/>
          <w:marTop w:val="0"/>
          <w:marBottom w:val="0"/>
          <w:divBdr>
            <w:top w:val="none" w:sz="0" w:space="0" w:color="auto"/>
            <w:left w:val="none" w:sz="0" w:space="0" w:color="auto"/>
            <w:bottom w:val="none" w:sz="0" w:space="0" w:color="auto"/>
            <w:right w:val="none" w:sz="0" w:space="0" w:color="auto"/>
          </w:divBdr>
        </w:div>
        <w:div w:id="1447502851">
          <w:marLeft w:val="640"/>
          <w:marRight w:val="0"/>
          <w:marTop w:val="0"/>
          <w:marBottom w:val="0"/>
          <w:divBdr>
            <w:top w:val="none" w:sz="0" w:space="0" w:color="auto"/>
            <w:left w:val="none" w:sz="0" w:space="0" w:color="auto"/>
            <w:bottom w:val="none" w:sz="0" w:space="0" w:color="auto"/>
            <w:right w:val="none" w:sz="0" w:space="0" w:color="auto"/>
          </w:divBdr>
        </w:div>
        <w:div w:id="128204398">
          <w:marLeft w:val="640"/>
          <w:marRight w:val="0"/>
          <w:marTop w:val="0"/>
          <w:marBottom w:val="0"/>
          <w:divBdr>
            <w:top w:val="none" w:sz="0" w:space="0" w:color="auto"/>
            <w:left w:val="none" w:sz="0" w:space="0" w:color="auto"/>
            <w:bottom w:val="none" w:sz="0" w:space="0" w:color="auto"/>
            <w:right w:val="none" w:sz="0" w:space="0" w:color="auto"/>
          </w:divBdr>
        </w:div>
        <w:div w:id="196551676">
          <w:marLeft w:val="640"/>
          <w:marRight w:val="0"/>
          <w:marTop w:val="0"/>
          <w:marBottom w:val="0"/>
          <w:divBdr>
            <w:top w:val="none" w:sz="0" w:space="0" w:color="auto"/>
            <w:left w:val="none" w:sz="0" w:space="0" w:color="auto"/>
            <w:bottom w:val="none" w:sz="0" w:space="0" w:color="auto"/>
            <w:right w:val="none" w:sz="0" w:space="0" w:color="auto"/>
          </w:divBdr>
        </w:div>
        <w:div w:id="198278198">
          <w:marLeft w:val="640"/>
          <w:marRight w:val="0"/>
          <w:marTop w:val="0"/>
          <w:marBottom w:val="0"/>
          <w:divBdr>
            <w:top w:val="none" w:sz="0" w:space="0" w:color="auto"/>
            <w:left w:val="none" w:sz="0" w:space="0" w:color="auto"/>
            <w:bottom w:val="none" w:sz="0" w:space="0" w:color="auto"/>
            <w:right w:val="none" w:sz="0" w:space="0" w:color="auto"/>
          </w:divBdr>
        </w:div>
        <w:div w:id="1228149337">
          <w:marLeft w:val="640"/>
          <w:marRight w:val="0"/>
          <w:marTop w:val="0"/>
          <w:marBottom w:val="0"/>
          <w:divBdr>
            <w:top w:val="none" w:sz="0" w:space="0" w:color="auto"/>
            <w:left w:val="none" w:sz="0" w:space="0" w:color="auto"/>
            <w:bottom w:val="none" w:sz="0" w:space="0" w:color="auto"/>
            <w:right w:val="none" w:sz="0" w:space="0" w:color="auto"/>
          </w:divBdr>
        </w:div>
        <w:div w:id="2121991366">
          <w:marLeft w:val="640"/>
          <w:marRight w:val="0"/>
          <w:marTop w:val="0"/>
          <w:marBottom w:val="0"/>
          <w:divBdr>
            <w:top w:val="none" w:sz="0" w:space="0" w:color="auto"/>
            <w:left w:val="none" w:sz="0" w:space="0" w:color="auto"/>
            <w:bottom w:val="none" w:sz="0" w:space="0" w:color="auto"/>
            <w:right w:val="none" w:sz="0" w:space="0" w:color="auto"/>
          </w:divBdr>
        </w:div>
        <w:div w:id="916980376">
          <w:marLeft w:val="640"/>
          <w:marRight w:val="0"/>
          <w:marTop w:val="0"/>
          <w:marBottom w:val="0"/>
          <w:divBdr>
            <w:top w:val="none" w:sz="0" w:space="0" w:color="auto"/>
            <w:left w:val="none" w:sz="0" w:space="0" w:color="auto"/>
            <w:bottom w:val="none" w:sz="0" w:space="0" w:color="auto"/>
            <w:right w:val="none" w:sz="0" w:space="0" w:color="auto"/>
          </w:divBdr>
        </w:div>
        <w:div w:id="478696950">
          <w:marLeft w:val="640"/>
          <w:marRight w:val="0"/>
          <w:marTop w:val="0"/>
          <w:marBottom w:val="0"/>
          <w:divBdr>
            <w:top w:val="none" w:sz="0" w:space="0" w:color="auto"/>
            <w:left w:val="none" w:sz="0" w:space="0" w:color="auto"/>
            <w:bottom w:val="none" w:sz="0" w:space="0" w:color="auto"/>
            <w:right w:val="none" w:sz="0" w:space="0" w:color="auto"/>
          </w:divBdr>
        </w:div>
        <w:div w:id="1290286511">
          <w:marLeft w:val="640"/>
          <w:marRight w:val="0"/>
          <w:marTop w:val="0"/>
          <w:marBottom w:val="0"/>
          <w:divBdr>
            <w:top w:val="none" w:sz="0" w:space="0" w:color="auto"/>
            <w:left w:val="none" w:sz="0" w:space="0" w:color="auto"/>
            <w:bottom w:val="none" w:sz="0" w:space="0" w:color="auto"/>
            <w:right w:val="none" w:sz="0" w:space="0" w:color="auto"/>
          </w:divBdr>
        </w:div>
        <w:div w:id="25301985">
          <w:marLeft w:val="640"/>
          <w:marRight w:val="0"/>
          <w:marTop w:val="0"/>
          <w:marBottom w:val="0"/>
          <w:divBdr>
            <w:top w:val="none" w:sz="0" w:space="0" w:color="auto"/>
            <w:left w:val="none" w:sz="0" w:space="0" w:color="auto"/>
            <w:bottom w:val="none" w:sz="0" w:space="0" w:color="auto"/>
            <w:right w:val="none" w:sz="0" w:space="0" w:color="auto"/>
          </w:divBdr>
        </w:div>
      </w:divsChild>
    </w:div>
    <w:div w:id="907769844">
      <w:bodyDiv w:val="1"/>
      <w:marLeft w:val="0"/>
      <w:marRight w:val="0"/>
      <w:marTop w:val="0"/>
      <w:marBottom w:val="0"/>
      <w:divBdr>
        <w:top w:val="none" w:sz="0" w:space="0" w:color="auto"/>
        <w:left w:val="none" w:sz="0" w:space="0" w:color="auto"/>
        <w:bottom w:val="none" w:sz="0" w:space="0" w:color="auto"/>
        <w:right w:val="none" w:sz="0" w:space="0" w:color="auto"/>
      </w:divBdr>
    </w:div>
    <w:div w:id="908230620">
      <w:bodyDiv w:val="1"/>
      <w:marLeft w:val="0"/>
      <w:marRight w:val="0"/>
      <w:marTop w:val="0"/>
      <w:marBottom w:val="0"/>
      <w:divBdr>
        <w:top w:val="none" w:sz="0" w:space="0" w:color="auto"/>
        <w:left w:val="none" w:sz="0" w:space="0" w:color="auto"/>
        <w:bottom w:val="none" w:sz="0" w:space="0" w:color="auto"/>
        <w:right w:val="none" w:sz="0" w:space="0" w:color="auto"/>
      </w:divBdr>
      <w:divsChild>
        <w:div w:id="1453328141">
          <w:marLeft w:val="480"/>
          <w:marRight w:val="0"/>
          <w:marTop w:val="0"/>
          <w:marBottom w:val="0"/>
          <w:divBdr>
            <w:top w:val="none" w:sz="0" w:space="0" w:color="auto"/>
            <w:left w:val="none" w:sz="0" w:space="0" w:color="auto"/>
            <w:bottom w:val="none" w:sz="0" w:space="0" w:color="auto"/>
            <w:right w:val="none" w:sz="0" w:space="0" w:color="auto"/>
          </w:divBdr>
        </w:div>
        <w:div w:id="92169799">
          <w:marLeft w:val="480"/>
          <w:marRight w:val="0"/>
          <w:marTop w:val="0"/>
          <w:marBottom w:val="0"/>
          <w:divBdr>
            <w:top w:val="none" w:sz="0" w:space="0" w:color="auto"/>
            <w:left w:val="none" w:sz="0" w:space="0" w:color="auto"/>
            <w:bottom w:val="none" w:sz="0" w:space="0" w:color="auto"/>
            <w:right w:val="none" w:sz="0" w:space="0" w:color="auto"/>
          </w:divBdr>
        </w:div>
        <w:div w:id="1627390530">
          <w:marLeft w:val="480"/>
          <w:marRight w:val="0"/>
          <w:marTop w:val="0"/>
          <w:marBottom w:val="0"/>
          <w:divBdr>
            <w:top w:val="none" w:sz="0" w:space="0" w:color="auto"/>
            <w:left w:val="none" w:sz="0" w:space="0" w:color="auto"/>
            <w:bottom w:val="none" w:sz="0" w:space="0" w:color="auto"/>
            <w:right w:val="none" w:sz="0" w:space="0" w:color="auto"/>
          </w:divBdr>
        </w:div>
        <w:div w:id="846165738">
          <w:marLeft w:val="480"/>
          <w:marRight w:val="0"/>
          <w:marTop w:val="0"/>
          <w:marBottom w:val="0"/>
          <w:divBdr>
            <w:top w:val="none" w:sz="0" w:space="0" w:color="auto"/>
            <w:left w:val="none" w:sz="0" w:space="0" w:color="auto"/>
            <w:bottom w:val="none" w:sz="0" w:space="0" w:color="auto"/>
            <w:right w:val="none" w:sz="0" w:space="0" w:color="auto"/>
          </w:divBdr>
        </w:div>
        <w:div w:id="422187984">
          <w:marLeft w:val="480"/>
          <w:marRight w:val="0"/>
          <w:marTop w:val="0"/>
          <w:marBottom w:val="0"/>
          <w:divBdr>
            <w:top w:val="none" w:sz="0" w:space="0" w:color="auto"/>
            <w:left w:val="none" w:sz="0" w:space="0" w:color="auto"/>
            <w:bottom w:val="none" w:sz="0" w:space="0" w:color="auto"/>
            <w:right w:val="none" w:sz="0" w:space="0" w:color="auto"/>
          </w:divBdr>
        </w:div>
        <w:div w:id="418720656">
          <w:marLeft w:val="480"/>
          <w:marRight w:val="0"/>
          <w:marTop w:val="0"/>
          <w:marBottom w:val="0"/>
          <w:divBdr>
            <w:top w:val="none" w:sz="0" w:space="0" w:color="auto"/>
            <w:left w:val="none" w:sz="0" w:space="0" w:color="auto"/>
            <w:bottom w:val="none" w:sz="0" w:space="0" w:color="auto"/>
            <w:right w:val="none" w:sz="0" w:space="0" w:color="auto"/>
          </w:divBdr>
        </w:div>
        <w:div w:id="1503617355">
          <w:marLeft w:val="480"/>
          <w:marRight w:val="0"/>
          <w:marTop w:val="0"/>
          <w:marBottom w:val="0"/>
          <w:divBdr>
            <w:top w:val="none" w:sz="0" w:space="0" w:color="auto"/>
            <w:left w:val="none" w:sz="0" w:space="0" w:color="auto"/>
            <w:bottom w:val="none" w:sz="0" w:space="0" w:color="auto"/>
            <w:right w:val="none" w:sz="0" w:space="0" w:color="auto"/>
          </w:divBdr>
        </w:div>
        <w:div w:id="256256528">
          <w:marLeft w:val="480"/>
          <w:marRight w:val="0"/>
          <w:marTop w:val="0"/>
          <w:marBottom w:val="0"/>
          <w:divBdr>
            <w:top w:val="none" w:sz="0" w:space="0" w:color="auto"/>
            <w:left w:val="none" w:sz="0" w:space="0" w:color="auto"/>
            <w:bottom w:val="none" w:sz="0" w:space="0" w:color="auto"/>
            <w:right w:val="none" w:sz="0" w:space="0" w:color="auto"/>
          </w:divBdr>
        </w:div>
        <w:div w:id="701397171">
          <w:marLeft w:val="480"/>
          <w:marRight w:val="0"/>
          <w:marTop w:val="0"/>
          <w:marBottom w:val="0"/>
          <w:divBdr>
            <w:top w:val="none" w:sz="0" w:space="0" w:color="auto"/>
            <w:left w:val="none" w:sz="0" w:space="0" w:color="auto"/>
            <w:bottom w:val="none" w:sz="0" w:space="0" w:color="auto"/>
            <w:right w:val="none" w:sz="0" w:space="0" w:color="auto"/>
          </w:divBdr>
        </w:div>
        <w:div w:id="157620543">
          <w:marLeft w:val="480"/>
          <w:marRight w:val="0"/>
          <w:marTop w:val="0"/>
          <w:marBottom w:val="0"/>
          <w:divBdr>
            <w:top w:val="none" w:sz="0" w:space="0" w:color="auto"/>
            <w:left w:val="none" w:sz="0" w:space="0" w:color="auto"/>
            <w:bottom w:val="none" w:sz="0" w:space="0" w:color="auto"/>
            <w:right w:val="none" w:sz="0" w:space="0" w:color="auto"/>
          </w:divBdr>
        </w:div>
        <w:div w:id="138152710">
          <w:marLeft w:val="480"/>
          <w:marRight w:val="0"/>
          <w:marTop w:val="0"/>
          <w:marBottom w:val="0"/>
          <w:divBdr>
            <w:top w:val="none" w:sz="0" w:space="0" w:color="auto"/>
            <w:left w:val="none" w:sz="0" w:space="0" w:color="auto"/>
            <w:bottom w:val="none" w:sz="0" w:space="0" w:color="auto"/>
            <w:right w:val="none" w:sz="0" w:space="0" w:color="auto"/>
          </w:divBdr>
        </w:div>
        <w:div w:id="2134858895">
          <w:marLeft w:val="480"/>
          <w:marRight w:val="0"/>
          <w:marTop w:val="0"/>
          <w:marBottom w:val="0"/>
          <w:divBdr>
            <w:top w:val="none" w:sz="0" w:space="0" w:color="auto"/>
            <w:left w:val="none" w:sz="0" w:space="0" w:color="auto"/>
            <w:bottom w:val="none" w:sz="0" w:space="0" w:color="auto"/>
            <w:right w:val="none" w:sz="0" w:space="0" w:color="auto"/>
          </w:divBdr>
        </w:div>
        <w:div w:id="1889608101">
          <w:marLeft w:val="480"/>
          <w:marRight w:val="0"/>
          <w:marTop w:val="0"/>
          <w:marBottom w:val="0"/>
          <w:divBdr>
            <w:top w:val="none" w:sz="0" w:space="0" w:color="auto"/>
            <w:left w:val="none" w:sz="0" w:space="0" w:color="auto"/>
            <w:bottom w:val="none" w:sz="0" w:space="0" w:color="auto"/>
            <w:right w:val="none" w:sz="0" w:space="0" w:color="auto"/>
          </w:divBdr>
        </w:div>
        <w:div w:id="1097140658">
          <w:marLeft w:val="480"/>
          <w:marRight w:val="0"/>
          <w:marTop w:val="0"/>
          <w:marBottom w:val="0"/>
          <w:divBdr>
            <w:top w:val="none" w:sz="0" w:space="0" w:color="auto"/>
            <w:left w:val="none" w:sz="0" w:space="0" w:color="auto"/>
            <w:bottom w:val="none" w:sz="0" w:space="0" w:color="auto"/>
            <w:right w:val="none" w:sz="0" w:space="0" w:color="auto"/>
          </w:divBdr>
        </w:div>
        <w:div w:id="55324782">
          <w:marLeft w:val="480"/>
          <w:marRight w:val="0"/>
          <w:marTop w:val="0"/>
          <w:marBottom w:val="0"/>
          <w:divBdr>
            <w:top w:val="none" w:sz="0" w:space="0" w:color="auto"/>
            <w:left w:val="none" w:sz="0" w:space="0" w:color="auto"/>
            <w:bottom w:val="none" w:sz="0" w:space="0" w:color="auto"/>
            <w:right w:val="none" w:sz="0" w:space="0" w:color="auto"/>
          </w:divBdr>
        </w:div>
        <w:div w:id="139033255">
          <w:marLeft w:val="480"/>
          <w:marRight w:val="0"/>
          <w:marTop w:val="0"/>
          <w:marBottom w:val="0"/>
          <w:divBdr>
            <w:top w:val="none" w:sz="0" w:space="0" w:color="auto"/>
            <w:left w:val="none" w:sz="0" w:space="0" w:color="auto"/>
            <w:bottom w:val="none" w:sz="0" w:space="0" w:color="auto"/>
            <w:right w:val="none" w:sz="0" w:space="0" w:color="auto"/>
          </w:divBdr>
        </w:div>
        <w:div w:id="250623979">
          <w:marLeft w:val="480"/>
          <w:marRight w:val="0"/>
          <w:marTop w:val="0"/>
          <w:marBottom w:val="0"/>
          <w:divBdr>
            <w:top w:val="none" w:sz="0" w:space="0" w:color="auto"/>
            <w:left w:val="none" w:sz="0" w:space="0" w:color="auto"/>
            <w:bottom w:val="none" w:sz="0" w:space="0" w:color="auto"/>
            <w:right w:val="none" w:sz="0" w:space="0" w:color="auto"/>
          </w:divBdr>
        </w:div>
        <w:div w:id="1329139187">
          <w:marLeft w:val="480"/>
          <w:marRight w:val="0"/>
          <w:marTop w:val="0"/>
          <w:marBottom w:val="0"/>
          <w:divBdr>
            <w:top w:val="none" w:sz="0" w:space="0" w:color="auto"/>
            <w:left w:val="none" w:sz="0" w:space="0" w:color="auto"/>
            <w:bottom w:val="none" w:sz="0" w:space="0" w:color="auto"/>
            <w:right w:val="none" w:sz="0" w:space="0" w:color="auto"/>
          </w:divBdr>
        </w:div>
        <w:div w:id="505678313">
          <w:marLeft w:val="480"/>
          <w:marRight w:val="0"/>
          <w:marTop w:val="0"/>
          <w:marBottom w:val="0"/>
          <w:divBdr>
            <w:top w:val="none" w:sz="0" w:space="0" w:color="auto"/>
            <w:left w:val="none" w:sz="0" w:space="0" w:color="auto"/>
            <w:bottom w:val="none" w:sz="0" w:space="0" w:color="auto"/>
            <w:right w:val="none" w:sz="0" w:space="0" w:color="auto"/>
          </w:divBdr>
        </w:div>
        <w:div w:id="982539531">
          <w:marLeft w:val="480"/>
          <w:marRight w:val="0"/>
          <w:marTop w:val="0"/>
          <w:marBottom w:val="0"/>
          <w:divBdr>
            <w:top w:val="none" w:sz="0" w:space="0" w:color="auto"/>
            <w:left w:val="none" w:sz="0" w:space="0" w:color="auto"/>
            <w:bottom w:val="none" w:sz="0" w:space="0" w:color="auto"/>
            <w:right w:val="none" w:sz="0" w:space="0" w:color="auto"/>
          </w:divBdr>
        </w:div>
        <w:div w:id="74058990">
          <w:marLeft w:val="480"/>
          <w:marRight w:val="0"/>
          <w:marTop w:val="0"/>
          <w:marBottom w:val="0"/>
          <w:divBdr>
            <w:top w:val="none" w:sz="0" w:space="0" w:color="auto"/>
            <w:left w:val="none" w:sz="0" w:space="0" w:color="auto"/>
            <w:bottom w:val="none" w:sz="0" w:space="0" w:color="auto"/>
            <w:right w:val="none" w:sz="0" w:space="0" w:color="auto"/>
          </w:divBdr>
        </w:div>
        <w:div w:id="9911713">
          <w:marLeft w:val="480"/>
          <w:marRight w:val="0"/>
          <w:marTop w:val="0"/>
          <w:marBottom w:val="0"/>
          <w:divBdr>
            <w:top w:val="none" w:sz="0" w:space="0" w:color="auto"/>
            <w:left w:val="none" w:sz="0" w:space="0" w:color="auto"/>
            <w:bottom w:val="none" w:sz="0" w:space="0" w:color="auto"/>
            <w:right w:val="none" w:sz="0" w:space="0" w:color="auto"/>
          </w:divBdr>
        </w:div>
        <w:div w:id="1589463990">
          <w:marLeft w:val="480"/>
          <w:marRight w:val="0"/>
          <w:marTop w:val="0"/>
          <w:marBottom w:val="0"/>
          <w:divBdr>
            <w:top w:val="none" w:sz="0" w:space="0" w:color="auto"/>
            <w:left w:val="none" w:sz="0" w:space="0" w:color="auto"/>
            <w:bottom w:val="none" w:sz="0" w:space="0" w:color="auto"/>
            <w:right w:val="none" w:sz="0" w:space="0" w:color="auto"/>
          </w:divBdr>
        </w:div>
        <w:div w:id="292715376">
          <w:marLeft w:val="480"/>
          <w:marRight w:val="0"/>
          <w:marTop w:val="0"/>
          <w:marBottom w:val="0"/>
          <w:divBdr>
            <w:top w:val="none" w:sz="0" w:space="0" w:color="auto"/>
            <w:left w:val="none" w:sz="0" w:space="0" w:color="auto"/>
            <w:bottom w:val="none" w:sz="0" w:space="0" w:color="auto"/>
            <w:right w:val="none" w:sz="0" w:space="0" w:color="auto"/>
          </w:divBdr>
        </w:div>
        <w:div w:id="340552978">
          <w:marLeft w:val="480"/>
          <w:marRight w:val="0"/>
          <w:marTop w:val="0"/>
          <w:marBottom w:val="0"/>
          <w:divBdr>
            <w:top w:val="none" w:sz="0" w:space="0" w:color="auto"/>
            <w:left w:val="none" w:sz="0" w:space="0" w:color="auto"/>
            <w:bottom w:val="none" w:sz="0" w:space="0" w:color="auto"/>
            <w:right w:val="none" w:sz="0" w:space="0" w:color="auto"/>
          </w:divBdr>
        </w:div>
        <w:div w:id="1903178655">
          <w:marLeft w:val="480"/>
          <w:marRight w:val="0"/>
          <w:marTop w:val="0"/>
          <w:marBottom w:val="0"/>
          <w:divBdr>
            <w:top w:val="none" w:sz="0" w:space="0" w:color="auto"/>
            <w:left w:val="none" w:sz="0" w:space="0" w:color="auto"/>
            <w:bottom w:val="none" w:sz="0" w:space="0" w:color="auto"/>
            <w:right w:val="none" w:sz="0" w:space="0" w:color="auto"/>
          </w:divBdr>
        </w:div>
        <w:div w:id="1905531729">
          <w:marLeft w:val="480"/>
          <w:marRight w:val="0"/>
          <w:marTop w:val="0"/>
          <w:marBottom w:val="0"/>
          <w:divBdr>
            <w:top w:val="none" w:sz="0" w:space="0" w:color="auto"/>
            <w:left w:val="none" w:sz="0" w:space="0" w:color="auto"/>
            <w:bottom w:val="none" w:sz="0" w:space="0" w:color="auto"/>
            <w:right w:val="none" w:sz="0" w:space="0" w:color="auto"/>
          </w:divBdr>
        </w:div>
        <w:div w:id="2029210983">
          <w:marLeft w:val="480"/>
          <w:marRight w:val="0"/>
          <w:marTop w:val="0"/>
          <w:marBottom w:val="0"/>
          <w:divBdr>
            <w:top w:val="none" w:sz="0" w:space="0" w:color="auto"/>
            <w:left w:val="none" w:sz="0" w:space="0" w:color="auto"/>
            <w:bottom w:val="none" w:sz="0" w:space="0" w:color="auto"/>
            <w:right w:val="none" w:sz="0" w:space="0" w:color="auto"/>
          </w:divBdr>
        </w:div>
        <w:div w:id="93793359">
          <w:marLeft w:val="480"/>
          <w:marRight w:val="0"/>
          <w:marTop w:val="0"/>
          <w:marBottom w:val="0"/>
          <w:divBdr>
            <w:top w:val="none" w:sz="0" w:space="0" w:color="auto"/>
            <w:left w:val="none" w:sz="0" w:space="0" w:color="auto"/>
            <w:bottom w:val="none" w:sz="0" w:space="0" w:color="auto"/>
            <w:right w:val="none" w:sz="0" w:space="0" w:color="auto"/>
          </w:divBdr>
        </w:div>
        <w:div w:id="1831360637">
          <w:marLeft w:val="480"/>
          <w:marRight w:val="0"/>
          <w:marTop w:val="0"/>
          <w:marBottom w:val="0"/>
          <w:divBdr>
            <w:top w:val="none" w:sz="0" w:space="0" w:color="auto"/>
            <w:left w:val="none" w:sz="0" w:space="0" w:color="auto"/>
            <w:bottom w:val="none" w:sz="0" w:space="0" w:color="auto"/>
            <w:right w:val="none" w:sz="0" w:space="0" w:color="auto"/>
          </w:divBdr>
        </w:div>
        <w:div w:id="1321959390">
          <w:marLeft w:val="480"/>
          <w:marRight w:val="0"/>
          <w:marTop w:val="0"/>
          <w:marBottom w:val="0"/>
          <w:divBdr>
            <w:top w:val="none" w:sz="0" w:space="0" w:color="auto"/>
            <w:left w:val="none" w:sz="0" w:space="0" w:color="auto"/>
            <w:bottom w:val="none" w:sz="0" w:space="0" w:color="auto"/>
            <w:right w:val="none" w:sz="0" w:space="0" w:color="auto"/>
          </w:divBdr>
        </w:div>
        <w:div w:id="576473865">
          <w:marLeft w:val="480"/>
          <w:marRight w:val="0"/>
          <w:marTop w:val="0"/>
          <w:marBottom w:val="0"/>
          <w:divBdr>
            <w:top w:val="none" w:sz="0" w:space="0" w:color="auto"/>
            <w:left w:val="none" w:sz="0" w:space="0" w:color="auto"/>
            <w:bottom w:val="none" w:sz="0" w:space="0" w:color="auto"/>
            <w:right w:val="none" w:sz="0" w:space="0" w:color="auto"/>
          </w:divBdr>
        </w:div>
        <w:div w:id="929125426">
          <w:marLeft w:val="480"/>
          <w:marRight w:val="0"/>
          <w:marTop w:val="0"/>
          <w:marBottom w:val="0"/>
          <w:divBdr>
            <w:top w:val="none" w:sz="0" w:space="0" w:color="auto"/>
            <w:left w:val="none" w:sz="0" w:space="0" w:color="auto"/>
            <w:bottom w:val="none" w:sz="0" w:space="0" w:color="auto"/>
            <w:right w:val="none" w:sz="0" w:space="0" w:color="auto"/>
          </w:divBdr>
        </w:div>
        <w:div w:id="682168823">
          <w:marLeft w:val="480"/>
          <w:marRight w:val="0"/>
          <w:marTop w:val="0"/>
          <w:marBottom w:val="0"/>
          <w:divBdr>
            <w:top w:val="none" w:sz="0" w:space="0" w:color="auto"/>
            <w:left w:val="none" w:sz="0" w:space="0" w:color="auto"/>
            <w:bottom w:val="none" w:sz="0" w:space="0" w:color="auto"/>
            <w:right w:val="none" w:sz="0" w:space="0" w:color="auto"/>
          </w:divBdr>
        </w:div>
        <w:div w:id="842404214">
          <w:marLeft w:val="480"/>
          <w:marRight w:val="0"/>
          <w:marTop w:val="0"/>
          <w:marBottom w:val="0"/>
          <w:divBdr>
            <w:top w:val="none" w:sz="0" w:space="0" w:color="auto"/>
            <w:left w:val="none" w:sz="0" w:space="0" w:color="auto"/>
            <w:bottom w:val="none" w:sz="0" w:space="0" w:color="auto"/>
            <w:right w:val="none" w:sz="0" w:space="0" w:color="auto"/>
          </w:divBdr>
        </w:div>
        <w:div w:id="1659117721">
          <w:marLeft w:val="480"/>
          <w:marRight w:val="0"/>
          <w:marTop w:val="0"/>
          <w:marBottom w:val="0"/>
          <w:divBdr>
            <w:top w:val="none" w:sz="0" w:space="0" w:color="auto"/>
            <w:left w:val="none" w:sz="0" w:space="0" w:color="auto"/>
            <w:bottom w:val="none" w:sz="0" w:space="0" w:color="auto"/>
            <w:right w:val="none" w:sz="0" w:space="0" w:color="auto"/>
          </w:divBdr>
        </w:div>
        <w:div w:id="362561621">
          <w:marLeft w:val="480"/>
          <w:marRight w:val="0"/>
          <w:marTop w:val="0"/>
          <w:marBottom w:val="0"/>
          <w:divBdr>
            <w:top w:val="none" w:sz="0" w:space="0" w:color="auto"/>
            <w:left w:val="none" w:sz="0" w:space="0" w:color="auto"/>
            <w:bottom w:val="none" w:sz="0" w:space="0" w:color="auto"/>
            <w:right w:val="none" w:sz="0" w:space="0" w:color="auto"/>
          </w:divBdr>
        </w:div>
        <w:div w:id="390469799">
          <w:marLeft w:val="480"/>
          <w:marRight w:val="0"/>
          <w:marTop w:val="0"/>
          <w:marBottom w:val="0"/>
          <w:divBdr>
            <w:top w:val="none" w:sz="0" w:space="0" w:color="auto"/>
            <w:left w:val="none" w:sz="0" w:space="0" w:color="auto"/>
            <w:bottom w:val="none" w:sz="0" w:space="0" w:color="auto"/>
            <w:right w:val="none" w:sz="0" w:space="0" w:color="auto"/>
          </w:divBdr>
        </w:div>
        <w:div w:id="1526212230">
          <w:marLeft w:val="480"/>
          <w:marRight w:val="0"/>
          <w:marTop w:val="0"/>
          <w:marBottom w:val="0"/>
          <w:divBdr>
            <w:top w:val="none" w:sz="0" w:space="0" w:color="auto"/>
            <w:left w:val="none" w:sz="0" w:space="0" w:color="auto"/>
            <w:bottom w:val="none" w:sz="0" w:space="0" w:color="auto"/>
            <w:right w:val="none" w:sz="0" w:space="0" w:color="auto"/>
          </w:divBdr>
        </w:div>
        <w:div w:id="2133598429">
          <w:marLeft w:val="480"/>
          <w:marRight w:val="0"/>
          <w:marTop w:val="0"/>
          <w:marBottom w:val="0"/>
          <w:divBdr>
            <w:top w:val="none" w:sz="0" w:space="0" w:color="auto"/>
            <w:left w:val="none" w:sz="0" w:space="0" w:color="auto"/>
            <w:bottom w:val="none" w:sz="0" w:space="0" w:color="auto"/>
            <w:right w:val="none" w:sz="0" w:space="0" w:color="auto"/>
          </w:divBdr>
        </w:div>
        <w:div w:id="1485274470">
          <w:marLeft w:val="480"/>
          <w:marRight w:val="0"/>
          <w:marTop w:val="0"/>
          <w:marBottom w:val="0"/>
          <w:divBdr>
            <w:top w:val="none" w:sz="0" w:space="0" w:color="auto"/>
            <w:left w:val="none" w:sz="0" w:space="0" w:color="auto"/>
            <w:bottom w:val="none" w:sz="0" w:space="0" w:color="auto"/>
            <w:right w:val="none" w:sz="0" w:space="0" w:color="auto"/>
          </w:divBdr>
        </w:div>
        <w:div w:id="1303652012">
          <w:marLeft w:val="480"/>
          <w:marRight w:val="0"/>
          <w:marTop w:val="0"/>
          <w:marBottom w:val="0"/>
          <w:divBdr>
            <w:top w:val="none" w:sz="0" w:space="0" w:color="auto"/>
            <w:left w:val="none" w:sz="0" w:space="0" w:color="auto"/>
            <w:bottom w:val="none" w:sz="0" w:space="0" w:color="auto"/>
            <w:right w:val="none" w:sz="0" w:space="0" w:color="auto"/>
          </w:divBdr>
        </w:div>
        <w:div w:id="411857432">
          <w:marLeft w:val="480"/>
          <w:marRight w:val="0"/>
          <w:marTop w:val="0"/>
          <w:marBottom w:val="0"/>
          <w:divBdr>
            <w:top w:val="none" w:sz="0" w:space="0" w:color="auto"/>
            <w:left w:val="none" w:sz="0" w:space="0" w:color="auto"/>
            <w:bottom w:val="none" w:sz="0" w:space="0" w:color="auto"/>
            <w:right w:val="none" w:sz="0" w:space="0" w:color="auto"/>
          </w:divBdr>
        </w:div>
        <w:div w:id="880631488">
          <w:marLeft w:val="480"/>
          <w:marRight w:val="0"/>
          <w:marTop w:val="0"/>
          <w:marBottom w:val="0"/>
          <w:divBdr>
            <w:top w:val="none" w:sz="0" w:space="0" w:color="auto"/>
            <w:left w:val="none" w:sz="0" w:space="0" w:color="auto"/>
            <w:bottom w:val="none" w:sz="0" w:space="0" w:color="auto"/>
            <w:right w:val="none" w:sz="0" w:space="0" w:color="auto"/>
          </w:divBdr>
        </w:div>
        <w:div w:id="414278988">
          <w:marLeft w:val="480"/>
          <w:marRight w:val="0"/>
          <w:marTop w:val="0"/>
          <w:marBottom w:val="0"/>
          <w:divBdr>
            <w:top w:val="none" w:sz="0" w:space="0" w:color="auto"/>
            <w:left w:val="none" w:sz="0" w:space="0" w:color="auto"/>
            <w:bottom w:val="none" w:sz="0" w:space="0" w:color="auto"/>
            <w:right w:val="none" w:sz="0" w:space="0" w:color="auto"/>
          </w:divBdr>
        </w:div>
        <w:div w:id="1212617575">
          <w:marLeft w:val="480"/>
          <w:marRight w:val="0"/>
          <w:marTop w:val="0"/>
          <w:marBottom w:val="0"/>
          <w:divBdr>
            <w:top w:val="none" w:sz="0" w:space="0" w:color="auto"/>
            <w:left w:val="none" w:sz="0" w:space="0" w:color="auto"/>
            <w:bottom w:val="none" w:sz="0" w:space="0" w:color="auto"/>
            <w:right w:val="none" w:sz="0" w:space="0" w:color="auto"/>
          </w:divBdr>
        </w:div>
        <w:div w:id="1749646762">
          <w:marLeft w:val="480"/>
          <w:marRight w:val="0"/>
          <w:marTop w:val="0"/>
          <w:marBottom w:val="0"/>
          <w:divBdr>
            <w:top w:val="none" w:sz="0" w:space="0" w:color="auto"/>
            <w:left w:val="none" w:sz="0" w:space="0" w:color="auto"/>
            <w:bottom w:val="none" w:sz="0" w:space="0" w:color="auto"/>
            <w:right w:val="none" w:sz="0" w:space="0" w:color="auto"/>
          </w:divBdr>
        </w:div>
        <w:div w:id="387338596">
          <w:marLeft w:val="480"/>
          <w:marRight w:val="0"/>
          <w:marTop w:val="0"/>
          <w:marBottom w:val="0"/>
          <w:divBdr>
            <w:top w:val="none" w:sz="0" w:space="0" w:color="auto"/>
            <w:left w:val="none" w:sz="0" w:space="0" w:color="auto"/>
            <w:bottom w:val="none" w:sz="0" w:space="0" w:color="auto"/>
            <w:right w:val="none" w:sz="0" w:space="0" w:color="auto"/>
          </w:divBdr>
        </w:div>
        <w:div w:id="2144732363">
          <w:marLeft w:val="480"/>
          <w:marRight w:val="0"/>
          <w:marTop w:val="0"/>
          <w:marBottom w:val="0"/>
          <w:divBdr>
            <w:top w:val="none" w:sz="0" w:space="0" w:color="auto"/>
            <w:left w:val="none" w:sz="0" w:space="0" w:color="auto"/>
            <w:bottom w:val="none" w:sz="0" w:space="0" w:color="auto"/>
            <w:right w:val="none" w:sz="0" w:space="0" w:color="auto"/>
          </w:divBdr>
        </w:div>
        <w:div w:id="1536236768">
          <w:marLeft w:val="480"/>
          <w:marRight w:val="0"/>
          <w:marTop w:val="0"/>
          <w:marBottom w:val="0"/>
          <w:divBdr>
            <w:top w:val="none" w:sz="0" w:space="0" w:color="auto"/>
            <w:left w:val="none" w:sz="0" w:space="0" w:color="auto"/>
            <w:bottom w:val="none" w:sz="0" w:space="0" w:color="auto"/>
            <w:right w:val="none" w:sz="0" w:space="0" w:color="auto"/>
          </w:divBdr>
        </w:div>
        <w:div w:id="1270694862">
          <w:marLeft w:val="480"/>
          <w:marRight w:val="0"/>
          <w:marTop w:val="0"/>
          <w:marBottom w:val="0"/>
          <w:divBdr>
            <w:top w:val="none" w:sz="0" w:space="0" w:color="auto"/>
            <w:left w:val="none" w:sz="0" w:space="0" w:color="auto"/>
            <w:bottom w:val="none" w:sz="0" w:space="0" w:color="auto"/>
            <w:right w:val="none" w:sz="0" w:space="0" w:color="auto"/>
          </w:divBdr>
        </w:div>
        <w:div w:id="1103915543">
          <w:marLeft w:val="480"/>
          <w:marRight w:val="0"/>
          <w:marTop w:val="0"/>
          <w:marBottom w:val="0"/>
          <w:divBdr>
            <w:top w:val="none" w:sz="0" w:space="0" w:color="auto"/>
            <w:left w:val="none" w:sz="0" w:space="0" w:color="auto"/>
            <w:bottom w:val="none" w:sz="0" w:space="0" w:color="auto"/>
            <w:right w:val="none" w:sz="0" w:space="0" w:color="auto"/>
          </w:divBdr>
        </w:div>
        <w:div w:id="545606944">
          <w:marLeft w:val="480"/>
          <w:marRight w:val="0"/>
          <w:marTop w:val="0"/>
          <w:marBottom w:val="0"/>
          <w:divBdr>
            <w:top w:val="none" w:sz="0" w:space="0" w:color="auto"/>
            <w:left w:val="none" w:sz="0" w:space="0" w:color="auto"/>
            <w:bottom w:val="none" w:sz="0" w:space="0" w:color="auto"/>
            <w:right w:val="none" w:sz="0" w:space="0" w:color="auto"/>
          </w:divBdr>
        </w:div>
        <w:div w:id="1552765730">
          <w:marLeft w:val="480"/>
          <w:marRight w:val="0"/>
          <w:marTop w:val="0"/>
          <w:marBottom w:val="0"/>
          <w:divBdr>
            <w:top w:val="none" w:sz="0" w:space="0" w:color="auto"/>
            <w:left w:val="none" w:sz="0" w:space="0" w:color="auto"/>
            <w:bottom w:val="none" w:sz="0" w:space="0" w:color="auto"/>
            <w:right w:val="none" w:sz="0" w:space="0" w:color="auto"/>
          </w:divBdr>
        </w:div>
        <w:div w:id="1343436555">
          <w:marLeft w:val="480"/>
          <w:marRight w:val="0"/>
          <w:marTop w:val="0"/>
          <w:marBottom w:val="0"/>
          <w:divBdr>
            <w:top w:val="none" w:sz="0" w:space="0" w:color="auto"/>
            <w:left w:val="none" w:sz="0" w:space="0" w:color="auto"/>
            <w:bottom w:val="none" w:sz="0" w:space="0" w:color="auto"/>
            <w:right w:val="none" w:sz="0" w:space="0" w:color="auto"/>
          </w:divBdr>
        </w:div>
      </w:divsChild>
    </w:div>
    <w:div w:id="914825541">
      <w:bodyDiv w:val="1"/>
      <w:marLeft w:val="0"/>
      <w:marRight w:val="0"/>
      <w:marTop w:val="0"/>
      <w:marBottom w:val="0"/>
      <w:divBdr>
        <w:top w:val="none" w:sz="0" w:space="0" w:color="auto"/>
        <w:left w:val="none" w:sz="0" w:space="0" w:color="auto"/>
        <w:bottom w:val="none" w:sz="0" w:space="0" w:color="auto"/>
        <w:right w:val="none" w:sz="0" w:space="0" w:color="auto"/>
      </w:divBdr>
      <w:divsChild>
        <w:div w:id="1181817565">
          <w:marLeft w:val="0"/>
          <w:marRight w:val="0"/>
          <w:marTop w:val="0"/>
          <w:marBottom w:val="0"/>
          <w:divBdr>
            <w:top w:val="none" w:sz="0" w:space="0" w:color="auto"/>
            <w:left w:val="none" w:sz="0" w:space="0" w:color="auto"/>
            <w:bottom w:val="none" w:sz="0" w:space="0" w:color="auto"/>
            <w:right w:val="none" w:sz="0" w:space="0" w:color="auto"/>
          </w:divBdr>
        </w:div>
      </w:divsChild>
    </w:div>
    <w:div w:id="917321326">
      <w:bodyDiv w:val="1"/>
      <w:marLeft w:val="0"/>
      <w:marRight w:val="0"/>
      <w:marTop w:val="0"/>
      <w:marBottom w:val="0"/>
      <w:divBdr>
        <w:top w:val="none" w:sz="0" w:space="0" w:color="auto"/>
        <w:left w:val="none" w:sz="0" w:space="0" w:color="auto"/>
        <w:bottom w:val="none" w:sz="0" w:space="0" w:color="auto"/>
        <w:right w:val="none" w:sz="0" w:space="0" w:color="auto"/>
      </w:divBdr>
    </w:div>
    <w:div w:id="917591347">
      <w:bodyDiv w:val="1"/>
      <w:marLeft w:val="0"/>
      <w:marRight w:val="0"/>
      <w:marTop w:val="0"/>
      <w:marBottom w:val="0"/>
      <w:divBdr>
        <w:top w:val="none" w:sz="0" w:space="0" w:color="auto"/>
        <w:left w:val="none" w:sz="0" w:space="0" w:color="auto"/>
        <w:bottom w:val="none" w:sz="0" w:space="0" w:color="auto"/>
        <w:right w:val="none" w:sz="0" w:space="0" w:color="auto"/>
      </w:divBdr>
    </w:div>
    <w:div w:id="919753804">
      <w:bodyDiv w:val="1"/>
      <w:marLeft w:val="0"/>
      <w:marRight w:val="0"/>
      <w:marTop w:val="0"/>
      <w:marBottom w:val="0"/>
      <w:divBdr>
        <w:top w:val="none" w:sz="0" w:space="0" w:color="auto"/>
        <w:left w:val="none" w:sz="0" w:space="0" w:color="auto"/>
        <w:bottom w:val="none" w:sz="0" w:space="0" w:color="auto"/>
        <w:right w:val="none" w:sz="0" w:space="0" w:color="auto"/>
      </w:divBdr>
      <w:divsChild>
        <w:div w:id="1093553860">
          <w:marLeft w:val="640"/>
          <w:marRight w:val="0"/>
          <w:marTop w:val="0"/>
          <w:marBottom w:val="0"/>
          <w:divBdr>
            <w:top w:val="none" w:sz="0" w:space="0" w:color="auto"/>
            <w:left w:val="none" w:sz="0" w:space="0" w:color="auto"/>
            <w:bottom w:val="none" w:sz="0" w:space="0" w:color="auto"/>
            <w:right w:val="none" w:sz="0" w:space="0" w:color="auto"/>
          </w:divBdr>
        </w:div>
        <w:div w:id="1645623657">
          <w:marLeft w:val="640"/>
          <w:marRight w:val="0"/>
          <w:marTop w:val="0"/>
          <w:marBottom w:val="0"/>
          <w:divBdr>
            <w:top w:val="none" w:sz="0" w:space="0" w:color="auto"/>
            <w:left w:val="none" w:sz="0" w:space="0" w:color="auto"/>
            <w:bottom w:val="none" w:sz="0" w:space="0" w:color="auto"/>
            <w:right w:val="none" w:sz="0" w:space="0" w:color="auto"/>
          </w:divBdr>
        </w:div>
        <w:div w:id="306403758">
          <w:marLeft w:val="640"/>
          <w:marRight w:val="0"/>
          <w:marTop w:val="0"/>
          <w:marBottom w:val="0"/>
          <w:divBdr>
            <w:top w:val="none" w:sz="0" w:space="0" w:color="auto"/>
            <w:left w:val="none" w:sz="0" w:space="0" w:color="auto"/>
            <w:bottom w:val="none" w:sz="0" w:space="0" w:color="auto"/>
            <w:right w:val="none" w:sz="0" w:space="0" w:color="auto"/>
          </w:divBdr>
        </w:div>
        <w:div w:id="208878201">
          <w:marLeft w:val="640"/>
          <w:marRight w:val="0"/>
          <w:marTop w:val="0"/>
          <w:marBottom w:val="0"/>
          <w:divBdr>
            <w:top w:val="none" w:sz="0" w:space="0" w:color="auto"/>
            <w:left w:val="none" w:sz="0" w:space="0" w:color="auto"/>
            <w:bottom w:val="none" w:sz="0" w:space="0" w:color="auto"/>
            <w:right w:val="none" w:sz="0" w:space="0" w:color="auto"/>
          </w:divBdr>
        </w:div>
        <w:div w:id="989558027">
          <w:marLeft w:val="640"/>
          <w:marRight w:val="0"/>
          <w:marTop w:val="0"/>
          <w:marBottom w:val="0"/>
          <w:divBdr>
            <w:top w:val="none" w:sz="0" w:space="0" w:color="auto"/>
            <w:left w:val="none" w:sz="0" w:space="0" w:color="auto"/>
            <w:bottom w:val="none" w:sz="0" w:space="0" w:color="auto"/>
            <w:right w:val="none" w:sz="0" w:space="0" w:color="auto"/>
          </w:divBdr>
        </w:div>
        <w:div w:id="1342852657">
          <w:marLeft w:val="640"/>
          <w:marRight w:val="0"/>
          <w:marTop w:val="0"/>
          <w:marBottom w:val="0"/>
          <w:divBdr>
            <w:top w:val="none" w:sz="0" w:space="0" w:color="auto"/>
            <w:left w:val="none" w:sz="0" w:space="0" w:color="auto"/>
            <w:bottom w:val="none" w:sz="0" w:space="0" w:color="auto"/>
            <w:right w:val="none" w:sz="0" w:space="0" w:color="auto"/>
          </w:divBdr>
        </w:div>
        <w:div w:id="1061631201">
          <w:marLeft w:val="640"/>
          <w:marRight w:val="0"/>
          <w:marTop w:val="0"/>
          <w:marBottom w:val="0"/>
          <w:divBdr>
            <w:top w:val="none" w:sz="0" w:space="0" w:color="auto"/>
            <w:left w:val="none" w:sz="0" w:space="0" w:color="auto"/>
            <w:bottom w:val="none" w:sz="0" w:space="0" w:color="auto"/>
            <w:right w:val="none" w:sz="0" w:space="0" w:color="auto"/>
          </w:divBdr>
        </w:div>
        <w:div w:id="627012499">
          <w:marLeft w:val="640"/>
          <w:marRight w:val="0"/>
          <w:marTop w:val="0"/>
          <w:marBottom w:val="0"/>
          <w:divBdr>
            <w:top w:val="none" w:sz="0" w:space="0" w:color="auto"/>
            <w:left w:val="none" w:sz="0" w:space="0" w:color="auto"/>
            <w:bottom w:val="none" w:sz="0" w:space="0" w:color="auto"/>
            <w:right w:val="none" w:sz="0" w:space="0" w:color="auto"/>
          </w:divBdr>
        </w:div>
        <w:div w:id="1779400465">
          <w:marLeft w:val="640"/>
          <w:marRight w:val="0"/>
          <w:marTop w:val="0"/>
          <w:marBottom w:val="0"/>
          <w:divBdr>
            <w:top w:val="none" w:sz="0" w:space="0" w:color="auto"/>
            <w:left w:val="none" w:sz="0" w:space="0" w:color="auto"/>
            <w:bottom w:val="none" w:sz="0" w:space="0" w:color="auto"/>
            <w:right w:val="none" w:sz="0" w:space="0" w:color="auto"/>
          </w:divBdr>
        </w:div>
        <w:div w:id="1504860540">
          <w:marLeft w:val="640"/>
          <w:marRight w:val="0"/>
          <w:marTop w:val="0"/>
          <w:marBottom w:val="0"/>
          <w:divBdr>
            <w:top w:val="none" w:sz="0" w:space="0" w:color="auto"/>
            <w:left w:val="none" w:sz="0" w:space="0" w:color="auto"/>
            <w:bottom w:val="none" w:sz="0" w:space="0" w:color="auto"/>
            <w:right w:val="none" w:sz="0" w:space="0" w:color="auto"/>
          </w:divBdr>
        </w:div>
        <w:div w:id="447745259">
          <w:marLeft w:val="640"/>
          <w:marRight w:val="0"/>
          <w:marTop w:val="0"/>
          <w:marBottom w:val="0"/>
          <w:divBdr>
            <w:top w:val="none" w:sz="0" w:space="0" w:color="auto"/>
            <w:left w:val="none" w:sz="0" w:space="0" w:color="auto"/>
            <w:bottom w:val="none" w:sz="0" w:space="0" w:color="auto"/>
            <w:right w:val="none" w:sz="0" w:space="0" w:color="auto"/>
          </w:divBdr>
        </w:div>
        <w:div w:id="601960991">
          <w:marLeft w:val="640"/>
          <w:marRight w:val="0"/>
          <w:marTop w:val="0"/>
          <w:marBottom w:val="0"/>
          <w:divBdr>
            <w:top w:val="none" w:sz="0" w:space="0" w:color="auto"/>
            <w:left w:val="none" w:sz="0" w:space="0" w:color="auto"/>
            <w:bottom w:val="none" w:sz="0" w:space="0" w:color="auto"/>
            <w:right w:val="none" w:sz="0" w:space="0" w:color="auto"/>
          </w:divBdr>
        </w:div>
        <w:div w:id="1870219454">
          <w:marLeft w:val="640"/>
          <w:marRight w:val="0"/>
          <w:marTop w:val="0"/>
          <w:marBottom w:val="0"/>
          <w:divBdr>
            <w:top w:val="none" w:sz="0" w:space="0" w:color="auto"/>
            <w:left w:val="none" w:sz="0" w:space="0" w:color="auto"/>
            <w:bottom w:val="none" w:sz="0" w:space="0" w:color="auto"/>
            <w:right w:val="none" w:sz="0" w:space="0" w:color="auto"/>
          </w:divBdr>
        </w:div>
        <w:div w:id="779759901">
          <w:marLeft w:val="640"/>
          <w:marRight w:val="0"/>
          <w:marTop w:val="0"/>
          <w:marBottom w:val="0"/>
          <w:divBdr>
            <w:top w:val="none" w:sz="0" w:space="0" w:color="auto"/>
            <w:left w:val="none" w:sz="0" w:space="0" w:color="auto"/>
            <w:bottom w:val="none" w:sz="0" w:space="0" w:color="auto"/>
            <w:right w:val="none" w:sz="0" w:space="0" w:color="auto"/>
          </w:divBdr>
        </w:div>
        <w:div w:id="1073505462">
          <w:marLeft w:val="640"/>
          <w:marRight w:val="0"/>
          <w:marTop w:val="0"/>
          <w:marBottom w:val="0"/>
          <w:divBdr>
            <w:top w:val="none" w:sz="0" w:space="0" w:color="auto"/>
            <w:left w:val="none" w:sz="0" w:space="0" w:color="auto"/>
            <w:bottom w:val="none" w:sz="0" w:space="0" w:color="auto"/>
            <w:right w:val="none" w:sz="0" w:space="0" w:color="auto"/>
          </w:divBdr>
        </w:div>
        <w:div w:id="786698474">
          <w:marLeft w:val="640"/>
          <w:marRight w:val="0"/>
          <w:marTop w:val="0"/>
          <w:marBottom w:val="0"/>
          <w:divBdr>
            <w:top w:val="none" w:sz="0" w:space="0" w:color="auto"/>
            <w:left w:val="none" w:sz="0" w:space="0" w:color="auto"/>
            <w:bottom w:val="none" w:sz="0" w:space="0" w:color="auto"/>
            <w:right w:val="none" w:sz="0" w:space="0" w:color="auto"/>
          </w:divBdr>
        </w:div>
        <w:div w:id="2139833904">
          <w:marLeft w:val="640"/>
          <w:marRight w:val="0"/>
          <w:marTop w:val="0"/>
          <w:marBottom w:val="0"/>
          <w:divBdr>
            <w:top w:val="none" w:sz="0" w:space="0" w:color="auto"/>
            <w:left w:val="none" w:sz="0" w:space="0" w:color="auto"/>
            <w:bottom w:val="none" w:sz="0" w:space="0" w:color="auto"/>
            <w:right w:val="none" w:sz="0" w:space="0" w:color="auto"/>
          </w:divBdr>
        </w:div>
        <w:div w:id="1111047130">
          <w:marLeft w:val="640"/>
          <w:marRight w:val="0"/>
          <w:marTop w:val="0"/>
          <w:marBottom w:val="0"/>
          <w:divBdr>
            <w:top w:val="none" w:sz="0" w:space="0" w:color="auto"/>
            <w:left w:val="none" w:sz="0" w:space="0" w:color="auto"/>
            <w:bottom w:val="none" w:sz="0" w:space="0" w:color="auto"/>
            <w:right w:val="none" w:sz="0" w:space="0" w:color="auto"/>
          </w:divBdr>
        </w:div>
        <w:div w:id="814880230">
          <w:marLeft w:val="640"/>
          <w:marRight w:val="0"/>
          <w:marTop w:val="0"/>
          <w:marBottom w:val="0"/>
          <w:divBdr>
            <w:top w:val="none" w:sz="0" w:space="0" w:color="auto"/>
            <w:left w:val="none" w:sz="0" w:space="0" w:color="auto"/>
            <w:bottom w:val="none" w:sz="0" w:space="0" w:color="auto"/>
            <w:right w:val="none" w:sz="0" w:space="0" w:color="auto"/>
          </w:divBdr>
        </w:div>
        <w:div w:id="542906533">
          <w:marLeft w:val="640"/>
          <w:marRight w:val="0"/>
          <w:marTop w:val="0"/>
          <w:marBottom w:val="0"/>
          <w:divBdr>
            <w:top w:val="none" w:sz="0" w:space="0" w:color="auto"/>
            <w:left w:val="none" w:sz="0" w:space="0" w:color="auto"/>
            <w:bottom w:val="none" w:sz="0" w:space="0" w:color="auto"/>
            <w:right w:val="none" w:sz="0" w:space="0" w:color="auto"/>
          </w:divBdr>
        </w:div>
        <w:div w:id="336538901">
          <w:marLeft w:val="640"/>
          <w:marRight w:val="0"/>
          <w:marTop w:val="0"/>
          <w:marBottom w:val="0"/>
          <w:divBdr>
            <w:top w:val="none" w:sz="0" w:space="0" w:color="auto"/>
            <w:left w:val="none" w:sz="0" w:space="0" w:color="auto"/>
            <w:bottom w:val="none" w:sz="0" w:space="0" w:color="auto"/>
            <w:right w:val="none" w:sz="0" w:space="0" w:color="auto"/>
          </w:divBdr>
        </w:div>
        <w:div w:id="354426076">
          <w:marLeft w:val="640"/>
          <w:marRight w:val="0"/>
          <w:marTop w:val="0"/>
          <w:marBottom w:val="0"/>
          <w:divBdr>
            <w:top w:val="none" w:sz="0" w:space="0" w:color="auto"/>
            <w:left w:val="none" w:sz="0" w:space="0" w:color="auto"/>
            <w:bottom w:val="none" w:sz="0" w:space="0" w:color="auto"/>
            <w:right w:val="none" w:sz="0" w:space="0" w:color="auto"/>
          </w:divBdr>
        </w:div>
        <w:div w:id="1166090839">
          <w:marLeft w:val="640"/>
          <w:marRight w:val="0"/>
          <w:marTop w:val="0"/>
          <w:marBottom w:val="0"/>
          <w:divBdr>
            <w:top w:val="none" w:sz="0" w:space="0" w:color="auto"/>
            <w:left w:val="none" w:sz="0" w:space="0" w:color="auto"/>
            <w:bottom w:val="none" w:sz="0" w:space="0" w:color="auto"/>
            <w:right w:val="none" w:sz="0" w:space="0" w:color="auto"/>
          </w:divBdr>
        </w:div>
        <w:div w:id="2121532077">
          <w:marLeft w:val="640"/>
          <w:marRight w:val="0"/>
          <w:marTop w:val="0"/>
          <w:marBottom w:val="0"/>
          <w:divBdr>
            <w:top w:val="none" w:sz="0" w:space="0" w:color="auto"/>
            <w:left w:val="none" w:sz="0" w:space="0" w:color="auto"/>
            <w:bottom w:val="none" w:sz="0" w:space="0" w:color="auto"/>
            <w:right w:val="none" w:sz="0" w:space="0" w:color="auto"/>
          </w:divBdr>
        </w:div>
        <w:div w:id="1110972910">
          <w:marLeft w:val="640"/>
          <w:marRight w:val="0"/>
          <w:marTop w:val="0"/>
          <w:marBottom w:val="0"/>
          <w:divBdr>
            <w:top w:val="none" w:sz="0" w:space="0" w:color="auto"/>
            <w:left w:val="none" w:sz="0" w:space="0" w:color="auto"/>
            <w:bottom w:val="none" w:sz="0" w:space="0" w:color="auto"/>
            <w:right w:val="none" w:sz="0" w:space="0" w:color="auto"/>
          </w:divBdr>
        </w:div>
        <w:div w:id="1272322250">
          <w:marLeft w:val="640"/>
          <w:marRight w:val="0"/>
          <w:marTop w:val="0"/>
          <w:marBottom w:val="0"/>
          <w:divBdr>
            <w:top w:val="none" w:sz="0" w:space="0" w:color="auto"/>
            <w:left w:val="none" w:sz="0" w:space="0" w:color="auto"/>
            <w:bottom w:val="none" w:sz="0" w:space="0" w:color="auto"/>
            <w:right w:val="none" w:sz="0" w:space="0" w:color="auto"/>
          </w:divBdr>
        </w:div>
        <w:div w:id="106119270">
          <w:marLeft w:val="640"/>
          <w:marRight w:val="0"/>
          <w:marTop w:val="0"/>
          <w:marBottom w:val="0"/>
          <w:divBdr>
            <w:top w:val="none" w:sz="0" w:space="0" w:color="auto"/>
            <w:left w:val="none" w:sz="0" w:space="0" w:color="auto"/>
            <w:bottom w:val="none" w:sz="0" w:space="0" w:color="auto"/>
            <w:right w:val="none" w:sz="0" w:space="0" w:color="auto"/>
          </w:divBdr>
        </w:div>
        <w:div w:id="688406703">
          <w:marLeft w:val="640"/>
          <w:marRight w:val="0"/>
          <w:marTop w:val="0"/>
          <w:marBottom w:val="0"/>
          <w:divBdr>
            <w:top w:val="none" w:sz="0" w:space="0" w:color="auto"/>
            <w:left w:val="none" w:sz="0" w:space="0" w:color="auto"/>
            <w:bottom w:val="none" w:sz="0" w:space="0" w:color="auto"/>
            <w:right w:val="none" w:sz="0" w:space="0" w:color="auto"/>
          </w:divBdr>
        </w:div>
        <w:div w:id="597102922">
          <w:marLeft w:val="640"/>
          <w:marRight w:val="0"/>
          <w:marTop w:val="0"/>
          <w:marBottom w:val="0"/>
          <w:divBdr>
            <w:top w:val="none" w:sz="0" w:space="0" w:color="auto"/>
            <w:left w:val="none" w:sz="0" w:space="0" w:color="auto"/>
            <w:bottom w:val="none" w:sz="0" w:space="0" w:color="auto"/>
            <w:right w:val="none" w:sz="0" w:space="0" w:color="auto"/>
          </w:divBdr>
        </w:div>
        <w:div w:id="1324240139">
          <w:marLeft w:val="640"/>
          <w:marRight w:val="0"/>
          <w:marTop w:val="0"/>
          <w:marBottom w:val="0"/>
          <w:divBdr>
            <w:top w:val="none" w:sz="0" w:space="0" w:color="auto"/>
            <w:left w:val="none" w:sz="0" w:space="0" w:color="auto"/>
            <w:bottom w:val="none" w:sz="0" w:space="0" w:color="auto"/>
            <w:right w:val="none" w:sz="0" w:space="0" w:color="auto"/>
          </w:divBdr>
        </w:div>
        <w:div w:id="1078213187">
          <w:marLeft w:val="640"/>
          <w:marRight w:val="0"/>
          <w:marTop w:val="0"/>
          <w:marBottom w:val="0"/>
          <w:divBdr>
            <w:top w:val="none" w:sz="0" w:space="0" w:color="auto"/>
            <w:left w:val="none" w:sz="0" w:space="0" w:color="auto"/>
            <w:bottom w:val="none" w:sz="0" w:space="0" w:color="auto"/>
            <w:right w:val="none" w:sz="0" w:space="0" w:color="auto"/>
          </w:divBdr>
        </w:div>
        <w:div w:id="839806357">
          <w:marLeft w:val="640"/>
          <w:marRight w:val="0"/>
          <w:marTop w:val="0"/>
          <w:marBottom w:val="0"/>
          <w:divBdr>
            <w:top w:val="none" w:sz="0" w:space="0" w:color="auto"/>
            <w:left w:val="none" w:sz="0" w:space="0" w:color="auto"/>
            <w:bottom w:val="none" w:sz="0" w:space="0" w:color="auto"/>
            <w:right w:val="none" w:sz="0" w:space="0" w:color="auto"/>
          </w:divBdr>
        </w:div>
        <w:div w:id="460617906">
          <w:marLeft w:val="640"/>
          <w:marRight w:val="0"/>
          <w:marTop w:val="0"/>
          <w:marBottom w:val="0"/>
          <w:divBdr>
            <w:top w:val="none" w:sz="0" w:space="0" w:color="auto"/>
            <w:left w:val="none" w:sz="0" w:space="0" w:color="auto"/>
            <w:bottom w:val="none" w:sz="0" w:space="0" w:color="auto"/>
            <w:right w:val="none" w:sz="0" w:space="0" w:color="auto"/>
          </w:divBdr>
        </w:div>
        <w:div w:id="1718552237">
          <w:marLeft w:val="640"/>
          <w:marRight w:val="0"/>
          <w:marTop w:val="0"/>
          <w:marBottom w:val="0"/>
          <w:divBdr>
            <w:top w:val="none" w:sz="0" w:space="0" w:color="auto"/>
            <w:left w:val="none" w:sz="0" w:space="0" w:color="auto"/>
            <w:bottom w:val="none" w:sz="0" w:space="0" w:color="auto"/>
            <w:right w:val="none" w:sz="0" w:space="0" w:color="auto"/>
          </w:divBdr>
        </w:div>
        <w:div w:id="491483152">
          <w:marLeft w:val="640"/>
          <w:marRight w:val="0"/>
          <w:marTop w:val="0"/>
          <w:marBottom w:val="0"/>
          <w:divBdr>
            <w:top w:val="none" w:sz="0" w:space="0" w:color="auto"/>
            <w:left w:val="none" w:sz="0" w:space="0" w:color="auto"/>
            <w:bottom w:val="none" w:sz="0" w:space="0" w:color="auto"/>
            <w:right w:val="none" w:sz="0" w:space="0" w:color="auto"/>
          </w:divBdr>
        </w:div>
        <w:div w:id="1217471845">
          <w:marLeft w:val="640"/>
          <w:marRight w:val="0"/>
          <w:marTop w:val="0"/>
          <w:marBottom w:val="0"/>
          <w:divBdr>
            <w:top w:val="none" w:sz="0" w:space="0" w:color="auto"/>
            <w:left w:val="none" w:sz="0" w:space="0" w:color="auto"/>
            <w:bottom w:val="none" w:sz="0" w:space="0" w:color="auto"/>
            <w:right w:val="none" w:sz="0" w:space="0" w:color="auto"/>
          </w:divBdr>
        </w:div>
        <w:div w:id="696392830">
          <w:marLeft w:val="640"/>
          <w:marRight w:val="0"/>
          <w:marTop w:val="0"/>
          <w:marBottom w:val="0"/>
          <w:divBdr>
            <w:top w:val="none" w:sz="0" w:space="0" w:color="auto"/>
            <w:left w:val="none" w:sz="0" w:space="0" w:color="auto"/>
            <w:bottom w:val="none" w:sz="0" w:space="0" w:color="auto"/>
            <w:right w:val="none" w:sz="0" w:space="0" w:color="auto"/>
          </w:divBdr>
        </w:div>
        <w:div w:id="734621634">
          <w:marLeft w:val="640"/>
          <w:marRight w:val="0"/>
          <w:marTop w:val="0"/>
          <w:marBottom w:val="0"/>
          <w:divBdr>
            <w:top w:val="none" w:sz="0" w:space="0" w:color="auto"/>
            <w:left w:val="none" w:sz="0" w:space="0" w:color="auto"/>
            <w:bottom w:val="none" w:sz="0" w:space="0" w:color="auto"/>
            <w:right w:val="none" w:sz="0" w:space="0" w:color="auto"/>
          </w:divBdr>
        </w:div>
        <w:div w:id="113526035">
          <w:marLeft w:val="640"/>
          <w:marRight w:val="0"/>
          <w:marTop w:val="0"/>
          <w:marBottom w:val="0"/>
          <w:divBdr>
            <w:top w:val="none" w:sz="0" w:space="0" w:color="auto"/>
            <w:left w:val="none" w:sz="0" w:space="0" w:color="auto"/>
            <w:bottom w:val="none" w:sz="0" w:space="0" w:color="auto"/>
            <w:right w:val="none" w:sz="0" w:space="0" w:color="auto"/>
          </w:divBdr>
        </w:div>
        <w:div w:id="422382964">
          <w:marLeft w:val="640"/>
          <w:marRight w:val="0"/>
          <w:marTop w:val="0"/>
          <w:marBottom w:val="0"/>
          <w:divBdr>
            <w:top w:val="none" w:sz="0" w:space="0" w:color="auto"/>
            <w:left w:val="none" w:sz="0" w:space="0" w:color="auto"/>
            <w:bottom w:val="none" w:sz="0" w:space="0" w:color="auto"/>
            <w:right w:val="none" w:sz="0" w:space="0" w:color="auto"/>
          </w:divBdr>
        </w:div>
        <w:div w:id="820997280">
          <w:marLeft w:val="640"/>
          <w:marRight w:val="0"/>
          <w:marTop w:val="0"/>
          <w:marBottom w:val="0"/>
          <w:divBdr>
            <w:top w:val="none" w:sz="0" w:space="0" w:color="auto"/>
            <w:left w:val="none" w:sz="0" w:space="0" w:color="auto"/>
            <w:bottom w:val="none" w:sz="0" w:space="0" w:color="auto"/>
            <w:right w:val="none" w:sz="0" w:space="0" w:color="auto"/>
          </w:divBdr>
        </w:div>
        <w:div w:id="1312976631">
          <w:marLeft w:val="640"/>
          <w:marRight w:val="0"/>
          <w:marTop w:val="0"/>
          <w:marBottom w:val="0"/>
          <w:divBdr>
            <w:top w:val="none" w:sz="0" w:space="0" w:color="auto"/>
            <w:left w:val="none" w:sz="0" w:space="0" w:color="auto"/>
            <w:bottom w:val="none" w:sz="0" w:space="0" w:color="auto"/>
            <w:right w:val="none" w:sz="0" w:space="0" w:color="auto"/>
          </w:divBdr>
        </w:div>
        <w:div w:id="599606422">
          <w:marLeft w:val="640"/>
          <w:marRight w:val="0"/>
          <w:marTop w:val="0"/>
          <w:marBottom w:val="0"/>
          <w:divBdr>
            <w:top w:val="none" w:sz="0" w:space="0" w:color="auto"/>
            <w:left w:val="none" w:sz="0" w:space="0" w:color="auto"/>
            <w:bottom w:val="none" w:sz="0" w:space="0" w:color="auto"/>
            <w:right w:val="none" w:sz="0" w:space="0" w:color="auto"/>
          </w:divBdr>
        </w:div>
        <w:div w:id="1535121693">
          <w:marLeft w:val="640"/>
          <w:marRight w:val="0"/>
          <w:marTop w:val="0"/>
          <w:marBottom w:val="0"/>
          <w:divBdr>
            <w:top w:val="none" w:sz="0" w:space="0" w:color="auto"/>
            <w:left w:val="none" w:sz="0" w:space="0" w:color="auto"/>
            <w:bottom w:val="none" w:sz="0" w:space="0" w:color="auto"/>
            <w:right w:val="none" w:sz="0" w:space="0" w:color="auto"/>
          </w:divBdr>
        </w:div>
        <w:div w:id="100759597">
          <w:marLeft w:val="640"/>
          <w:marRight w:val="0"/>
          <w:marTop w:val="0"/>
          <w:marBottom w:val="0"/>
          <w:divBdr>
            <w:top w:val="none" w:sz="0" w:space="0" w:color="auto"/>
            <w:left w:val="none" w:sz="0" w:space="0" w:color="auto"/>
            <w:bottom w:val="none" w:sz="0" w:space="0" w:color="auto"/>
            <w:right w:val="none" w:sz="0" w:space="0" w:color="auto"/>
          </w:divBdr>
        </w:div>
        <w:div w:id="61685957">
          <w:marLeft w:val="640"/>
          <w:marRight w:val="0"/>
          <w:marTop w:val="0"/>
          <w:marBottom w:val="0"/>
          <w:divBdr>
            <w:top w:val="none" w:sz="0" w:space="0" w:color="auto"/>
            <w:left w:val="none" w:sz="0" w:space="0" w:color="auto"/>
            <w:bottom w:val="none" w:sz="0" w:space="0" w:color="auto"/>
            <w:right w:val="none" w:sz="0" w:space="0" w:color="auto"/>
          </w:divBdr>
        </w:div>
        <w:div w:id="1802722549">
          <w:marLeft w:val="640"/>
          <w:marRight w:val="0"/>
          <w:marTop w:val="0"/>
          <w:marBottom w:val="0"/>
          <w:divBdr>
            <w:top w:val="none" w:sz="0" w:space="0" w:color="auto"/>
            <w:left w:val="none" w:sz="0" w:space="0" w:color="auto"/>
            <w:bottom w:val="none" w:sz="0" w:space="0" w:color="auto"/>
            <w:right w:val="none" w:sz="0" w:space="0" w:color="auto"/>
          </w:divBdr>
        </w:div>
        <w:div w:id="1229196476">
          <w:marLeft w:val="640"/>
          <w:marRight w:val="0"/>
          <w:marTop w:val="0"/>
          <w:marBottom w:val="0"/>
          <w:divBdr>
            <w:top w:val="none" w:sz="0" w:space="0" w:color="auto"/>
            <w:left w:val="none" w:sz="0" w:space="0" w:color="auto"/>
            <w:bottom w:val="none" w:sz="0" w:space="0" w:color="auto"/>
            <w:right w:val="none" w:sz="0" w:space="0" w:color="auto"/>
          </w:divBdr>
        </w:div>
        <w:div w:id="308439910">
          <w:marLeft w:val="640"/>
          <w:marRight w:val="0"/>
          <w:marTop w:val="0"/>
          <w:marBottom w:val="0"/>
          <w:divBdr>
            <w:top w:val="none" w:sz="0" w:space="0" w:color="auto"/>
            <w:left w:val="none" w:sz="0" w:space="0" w:color="auto"/>
            <w:bottom w:val="none" w:sz="0" w:space="0" w:color="auto"/>
            <w:right w:val="none" w:sz="0" w:space="0" w:color="auto"/>
          </w:divBdr>
        </w:div>
        <w:div w:id="1503659801">
          <w:marLeft w:val="640"/>
          <w:marRight w:val="0"/>
          <w:marTop w:val="0"/>
          <w:marBottom w:val="0"/>
          <w:divBdr>
            <w:top w:val="none" w:sz="0" w:space="0" w:color="auto"/>
            <w:left w:val="none" w:sz="0" w:space="0" w:color="auto"/>
            <w:bottom w:val="none" w:sz="0" w:space="0" w:color="auto"/>
            <w:right w:val="none" w:sz="0" w:space="0" w:color="auto"/>
          </w:divBdr>
        </w:div>
        <w:div w:id="1502965473">
          <w:marLeft w:val="640"/>
          <w:marRight w:val="0"/>
          <w:marTop w:val="0"/>
          <w:marBottom w:val="0"/>
          <w:divBdr>
            <w:top w:val="none" w:sz="0" w:space="0" w:color="auto"/>
            <w:left w:val="none" w:sz="0" w:space="0" w:color="auto"/>
            <w:bottom w:val="none" w:sz="0" w:space="0" w:color="auto"/>
            <w:right w:val="none" w:sz="0" w:space="0" w:color="auto"/>
          </w:divBdr>
        </w:div>
        <w:div w:id="1436708908">
          <w:marLeft w:val="640"/>
          <w:marRight w:val="0"/>
          <w:marTop w:val="0"/>
          <w:marBottom w:val="0"/>
          <w:divBdr>
            <w:top w:val="none" w:sz="0" w:space="0" w:color="auto"/>
            <w:left w:val="none" w:sz="0" w:space="0" w:color="auto"/>
            <w:bottom w:val="none" w:sz="0" w:space="0" w:color="auto"/>
            <w:right w:val="none" w:sz="0" w:space="0" w:color="auto"/>
          </w:divBdr>
        </w:div>
        <w:div w:id="1744600225">
          <w:marLeft w:val="640"/>
          <w:marRight w:val="0"/>
          <w:marTop w:val="0"/>
          <w:marBottom w:val="0"/>
          <w:divBdr>
            <w:top w:val="none" w:sz="0" w:space="0" w:color="auto"/>
            <w:left w:val="none" w:sz="0" w:space="0" w:color="auto"/>
            <w:bottom w:val="none" w:sz="0" w:space="0" w:color="auto"/>
            <w:right w:val="none" w:sz="0" w:space="0" w:color="auto"/>
          </w:divBdr>
        </w:div>
        <w:div w:id="1590460363">
          <w:marLeft w:val="640"/>
          <w:marRight w:val="0"/>
          <w:marTop w:val="0"/>
          <w:marBottom w:val="0"/>
          <w:divBdr>
            <w:top w:val="none" w:sz="0" w:space="0" w:color="auto"/>
            <w:left w:val="none" w:sz="0" w:space="0" w:color="auto"/>
            <w:bottom w:val="none" w:sz="0" w:space="0" w:color="auto"/>
            <w:right w:val="none" w:sz="0" w:space="0" w:color="auto"/>
          </w:divBdr>
        </w:div>
        <w:div w:id="1122262293">
          <w:marLeft w:val="640"/>
          <w:marRight w:val="0"/>
          <w:marTop w:val="0"/>
          <w:marBottom w:val="0"/>
          <w:divBdr>
            <w:top w:val="none" w:sz="0" w:space="0" w:color="auto"/>
            <w:left w:val="none" w:sz="0" w:space="0" w:color="auto"/>
            <w:bottom w:val="none" w:sz="0" w:space="0" w:color="auto"/>
            <w:right w:val="none" w:sz="0" w:space="0" w:color="auto"/>
          </w:divBdr>
        </w:div>
        <w:div w:id="568197743">
          <w:marLeft w:val="640"/>
          <w:marRight w:val="0"/>
          <w:marTop w:val="0"/>
          <w:marBottom w:val="0"/>
          <w:divBdr>
            <w:top w:val="none" w:sz="0" w:space="0" w:color="auto"/>
            <w:left w:val="none" w:sz="0" w:space="0" w:color="auto"/>
            <w:bottom w:val="none" w:sz="0" w:space="0" w:color="auto"/>
            <w:right w:val="none" w:sz="0" w:space="0" w:color="auto"/>
          </w:divBdr>
        </w:div>
        <w:div w:id="1473215293">
          <w:marLeft w:val="640"/>
          <w:marRight w:val="0"/>
          <w:marTop w:val="0"/>
          <w:marBottom w:val="0"/>
          <w:divBdr>
            <w:top w:val="none" w:sz="0" w:space="0" w:color="auto"/>
            <w:left w:val="none" w:sz="0" w:space="0" w:color="auto"/>
            <w:bottom w:val="none" w:sz="0" w:space="0" w:color="auto"/>
            <w:right w:val="none" w:sz="0" w:space="0" w:color="auto"/>
          </w:divBdr>
        </w:div>
        <w:div w:id="266036669">
          <w:marLeft w:val="640"/>
          <w:marRight w:val="0"/>
          <w:marTop w:val="0"/>
          <w:marBottom w:val="0"/>
          <w:divBdr>
            <w:top w:val="none" w:sz="0" w:space="0" w:color="auto"/>
            <w:left w:val="none" w:sz="0" w:space="0" w:color="auto"/>
            <w:bottom w:val="none" w:sz="0" w:space="0" w:color="auto"/>
            <w:right w:val="none" w:sz="0" w:space="0" w:color="auto"/>
          </w:divBdr>
        </w:div>
        <w:div w:id="573007118">
          <w:marLeft w:val="640"/>
          <w:marRight w:val="0"/>
          <w:marTop w:val="0"/>
          <w:marBottom w:val="0"/>
          <w:divBdr>
            <w:top w:val="none" w:sz="0" w:space="0" w:color="auto"/>
            <w:left w:val="none" w:sz="0" w:space="0" w:color="auto"/>
            <w:bottom w:val="none" w:sz="0" w:space="0" w:color="auto"/>
            <w:right w:val="none" w:sz="0" w:space="0" w:color="auto"/>
          </w:divBdr>
        </w:div>
        <w:div w:id="1576815245">
          <w:marLeft w:val="640"/>
          <w:marRight w:val="0"/>
          <w:marTop w:val="0"/>
          <w:marBottom w:val="0"/>
          <w:divBdr>
            <w:top w:val="none" w:sz="0" w:space="0" w:color="auto"/>
            <w:left w:val="none" w:sz="0" w:space="0" w:color="auto"/>
            <w:bottom w:val="none" w:sz="0" w:space="0" w:color="auto"/>
            <w:right w:val="none" w:sz="0" w:space="0" w:color="auto"/>
          </w:divBdr>
        </w:div>
        <w:div w:id="483864064">
          <w:marLeft w:val="640"/>
          <w:marRight w:val="0"/>
          <w:marTop w:val="0"/>
          <w:marBottom w:val="0"/>
          <w:divBdr>
            <w:top w:val="none" w:sz="0" w:space="0" w:color="auto"/>
            <w:left w:val="none" w:sz="0" w:space="0" w:color="auto"/>
            <w:bottom w:val="none" w:sz="0" w:space="0" w:color="auto"/>
            <w:right w:val="none" w:sz="0" w:space="0" w:color="auto"/>
          </w:divBdr>
        </w:div>
        <w:div w:id="1566067363">
          <w:marLeft w:val="640"/>
          <w:marRight w:val="0"/>
          <w:marTop w:val="0"/>
          <w:marBottom w:val="0"/>
          <w:divBdr>
            <w:top w:val="none" w:sz="0" w:space="0" w:color="auto"/>
            <w:left w:val="none" w:sz="0" w:space="0" w:color="auto"/>
            <w:bottom w:val="none" w:sz="0" w:space="0" w:color="auto"/>
            <w:right w:val="none" w:sz="0" w:space="0" w:color="auto"/>
          </w:divBdr>
        </w:div>
        <w:div w:id="4357963">
          <w:marLeft w:val="640"/>
          <w:marRight w:val="0"/>
          <w:marTop w:val="0"/>
          <w:marBottom w:val="0"/>
          <w:divBdr>
            <w:top w:val="none" w:sz="0" w:space="0" w:color="auto"/>
            <w:left w:val="none" w:sz="0" w:space="0" w:color="auto"/>
            <w:bottom w:val="none" w:sz="0" w:space="0" w:color="auto"/>
            <w:right w:val="none" w:sz="0" w:space="0" w:color="auto"/>
          </w:divBdr>
        </w:div>
        <w:div w:id="2147232069">
          <w:marLeft w:val="640"/>
          <w:marRight w:val="0"/>
          <w:marTop w:val="0"/>
          <w:marBottom w:val="0"/>
          <w:divBdr>
            <w:top w:val="none" w:sz="0" w:space="0" w:color="auto"/>
            <w:left w:val="none" w:sz="0" w:space="0" w:color="auto"/>
            <w:bottom w:val="none" w:sz="0" w:space="0" w:color="auto"/>
            <w:right w:val="none" w:sz="0" w:space="0" w:color="auto"/>
          </w:divBdr>
        </w:div>
        <w:div w:id="1664090447">
          <w:marLeft w:val="640"/>
          <w:marRight w:val="0"/>
          <w:marTop w:val="0"/>
          <w:marBottom w:val="0"/>
          <w:divBdr>
            <w:top w:val="none" w:sz="0" w:space="0" w:color="auto"/>
            <w:left w:val="none" w:sz="0" w:space="0" w:color="auto"/>
            <w:bottom w:val="none" w:sz="0" w:space="0" w:color="auto"/>
            <w:right w:val="none" w:sz="0" w:space="0" w:color="auto"/>
          </w:divBdr>
        </w:div>
        <w:div w:id="1164129321">
          <w:marLeft w:val="640"/>
          <w:marRight w:val="0"/>
          <w:marTop w:val="0"/>
          <w:marBottom w:val="0"/>
          <w:divBdr>
            <w:top w:val="none" w:sz="0" w:space="0" w:color="auto"/>
            <w:left w:val="none" w:sz="0" w:space="0" w:color="auto"/>
            <w:bottom w:val="none" w:sz="0" w:space="0" w:color="auto"/>
            <w:right w:val="none" w:sz="0" w:space="0" w:color="auto"/>
          </w:divBdr>
        </w:div>
        <w:div w:id="324819930">
          <w:marLeft w:val="640"/>
          <w:marRight w:val="0"/>
          <w:marTop w:val="0"/>
          <w:marBottom w:val="0"/>
          <w:divBdr>
            <w:top w:val="none" w:sz="0" w:space="0" w:color="auto"/>
            <w:left w:val="none" w:sz="0" w:space="0" w:color="auto"/>
            <w:bottom w:val="none" w:sz="0" w:space="0" w:color="auto"/>
            <w:right w:val="none" w:sz="0" w:space="0" w:color="auto"/>
          </w:divBdr>
        </w:div>
        <w:div w:id="1479762684">
          <w:marLeft w:val="640"/>
          <w:marRight w:val="0"/>
          <w:marTop w:val="0"/>
          <w:marBottom w:val="0"/>
          <w:divBdr>
            <w:top w:val="none" w:sz="0" w:space="0" w:color="auto"/>
            <w:left w:val="none" w:sz="0" w:space="0" w:color="auto"/>
            <w:bottom w:val="none" w:sz="0" w:space="0" w:color="auto"/>
            <w:right w:val="none" w:sz="0" w:space="0" w:color="auto"/>
          </w:divBdr>
        </w:div>
        <w:div w:id="2140684357">
          <w:marLeft w:val="640"/>
          <w:marRight w:val="0"/>
          <w:marTop w:val="0"/>
          <w:marBottom w:val="0"/>
          <w:divBdr>
            <w:top w:val="none" w:sz="0" w:space="0" w:color="auto"/>
            <w:left w:val="none" w:sz="0" w:space="0" w:color="auto"/>
            <w:bottom w:val="none" w:sz="0" w:space="0" w:color="auto"/>
            <w:right w:val="none" w:sz="0" w:space="0" w:color="auto"/>
          </w:divBdr>
        </w:div>
        <w:div w:id="728725606">
          <w:marLeft w:val="640"/>
          <w:marRight w:val="0"/>
          <w:marTop w:val="0"/>
          <w:marBottom w:val="0"/>
          <w:divBdr>
            <w:top w:val="none" w:sz="0" w:space="0" w:color="auto"/>
            <w:left w:val="none" w:sz="0" w:space="0" w:color="auto"/>
            <w:bottom w:val="none" w:sz="0" w:space="0" w:color="auto"/>
            <w:right w:val="none" w:sz="0" w:space="0" w:color="auto"/>
          </w:divBdr>
        </w:div>
        <w:div w:id="114906649">
          <w:marLeft w:val="640"/>
          <w:marRight w:val="0"/>
          <w:marTop w:val="0"/>
          <w:marBottom w:val="0"/>
          <w:divBdr>
            <w:top w:val="none" w:sz="0" w:space="0" w:color="auto"/>
            <w:left w:val="none" w:sz="0" w:space="0" w:color="auto"/>
            <w:bottom w:val="none" w:sz="0" w:space="0" w:color="auto"/>
            <w:right w:val="none" w:sz="0" w:space="0" w:color="auto"/>
          </w:divBdr>
        </w:div>
        <w:div w:id="569921938">
          <w:marLeft w:val="640"/>
          <w:marRight w:val="0"/>
          <w:marTop w:val="0"/>
          <w:marBottom w:val="0"/>
          <w:divBdr>
            <w:top w:val="none" w:sz="0" w:space="0" w:color="auto"/>
            <w:left w:val="none" w:sz="0" w:space="0" w:color="auto"/>
            <w:bottom w:val="none" w:sz="0" w:space="0" w:color="auto"/>
            <w:right w:val="none" w:sz="0" w:space="0" w:color="auto"/>
          </w:divBdr>
        </w:div>
        <w:div w:id="2076855169">
          <w:marLeft w:val="640"/>
          <w:marRight w:val="0"/>
          <w:marTop w:val="0"/>
          <w:marBottom w:val="0"/>
          <w:divBdr>
            <w:top w:val="none" w:sz="0" w:space="0" w:color="auto"/>
            <w:left w:val="none" w:sz="0" w:space="0" w:color="auto"/>
            <w:bottom w:val="none" w:sz="0" w:space="0" w:color="auto"/>
            <w:right w:val="none" w:sz="0" w:space="0" w:color="auto"/>
          </w:divBdr>
        </w:div>
        <w:div w:id="752123061">
          <w:marLeft w:val="640"/>
          <w:marRight w:val="0"/>
          <w:marTop w:val="0"/>
          <w:marBottom w:val="0"/>
          <w:divBdr>
            <w:top w:val="none" w:sz="0" w:space="0" w:color="auto"/>
            <w:left w:val="none" w:sz="0" w:space="0" w:color="auto"/>
            <w:bottom w:val="none" w:sz="0" w:space="0" w:color="auto"/>
            <w:right w:val="none" w:sz="0" w:space="0" w:color="auto"/>
          </w:divBdr>
        </w:div>
        <w:div w:id="1719281388">
          <w:marLeft w:val="640"/>
          <w:marRight w:val="0"/>
          <w:marTop w:val="0"/>
          <w:marBottom w:val="0"/>
          <w:divBdr>
            <w:top w:val="none" w:sz="0" w:space="0" w:color="auto"/>
            <w:left w:val="none" w:sz="0" w:space="0" w:color="auto"/>
            <w:bottom w:val="none" w:sz="0" w:space="0" w:color="auto"/>
            <w:right w:val="none" w:sz="0" w:space="0" w:color="auto"/>
          </w:divBdr>
        </w:div>
      </w:divsChild>
    </w:div>
    <w:div w:id="9257713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952">
          <w:marLeft w:val="640"/>
          <w:marRight w:val="0"/>
          <w:marTop w:val="0"/>
          <w:marBottom w:val="0"/>
          <w:divBdr>
            <w:top w:val="none" w:sz="0" w:space="0" w:color="auto"/>
            <w:left w:val="none" w:sz="0" w:space="0" w:color="auto"/>
            <w:bottom w:val="none" w:sz="0" w:space="0" w:color="auto"/>
            <w:right w:val="none" w:sz="0" w:space="0" w:color="auto"/>
          </w:divBdr>
        </w:div>
        <w:div w:id="682437356">
          <w:marLeft w:val="640"/>
          <w:marRight w:val="0"/>
          <w:marTop w:val="0"/>
          <w:marBottom w:val="0"/>
          <w:divBdr>
            <w:top w:val="none" w:sz="0" w:space="0" w:color="auto"/>
            <w:left w:val="none" w:sz="0" w:space="0" w:color="auto"/>
            <w:bottom w:val="none" w:sz="0" w:space="0" w:color="auto"/>
            <w:right w:val="none" w:sz="0" w:space="0" w:color="auto"/>
          </w:divBdr>
        </w:div>
        <w:div w:id="969868312">
          <w:marLeft w:val="640"/>
          <w:marRight w:val="0"/>
          <w:marTop w:val="0"/>
          <w:marBottom w:val="0"/>
          <w:divBdr>
            <w:top w:val="none" w:sz="0" w:space="0" w:color="auto"/>
            <w:left w:val="none" w:sz="0" w:space="0" w:color="auto"/>
            <w:bottom w:val="none" w:sz="0" w:space="0" w:color="auto"/>
            <w:right w:val="none" w:sz="0" w:space="0" w:color="auto"/>
          </w:divBdr>
        </w:div>
        <w:div w:id="428549583">
          <w:marLeft w:val="640"/>
          <w:marRight w:val="0"/>
          <w:marTop w:val="0"/>
          <w:marBottom w:val="0"/>
          <w:divBdr>
            <w:top w:val="none" w:sz="0" w:space="0" w:color="auto"/>
            <w:left w:val="none" w:sz="0" w:space="0" w:color="auto"/>
            <w:bottom w:val="none" w:sz="0" w:space="0" w:color="auto"/>
            <w:right w:val="none" w:sz="0" w:space="0" w:color="auto"/>
          </w:divBdr>
        </w:div>
        <w:div w:id="10373344">
          <w:marLeft w:val="640"/>
          <w:marRight w:val="0"/>
          <w:marTop w:val="0"/>
          <w:marBottom w:val="0"/>
          <w:divBdr>
            <w:top w:val="none" w:sz="0" w:space="0" w:color="auto"/>
            <w:left w:val="none" w:sz="0" w:space="0" w:color="auto"/>
            <w:bottom w:val="none" w:sz="0" w:space="0" w:color="auto"/>
            <w:right w:val="none" w:sz="0" w:space="0" w:color="auto"/>
          </w:divBdr>
        </w:div>
        <w:div w:id="1420784680">
          <w:marLeft w:val="640"/>
          <w:marRight w:val="0"/>
          <w:marTop w:val="0"/>
          <w:marBottom w:val="0"/>
          <w:divBdr>
            <w:top w:val="none" w:sz="0" w:space="0" w:color="auto"/>
            <w:left w:val="none" w:sz="0" w:space="0" w:color="auto"/>
            <w:bottom w:val="none" w:sz="0" w:space="0" w:color="auto"/>
            <w:right w:val="none" w:sz="0" w:space="0" w:color="auto"/>
          </w:divBdr>
        </w:div>
        <w:div w:id="1276596361">
          <w:marLeft w:val="640"/>
          <w:marRight w:val="0"/>
          <w:marTop w:val="0"/>
          <w:marBottom w:val="0"/>
          <w:divBdr>
            <w:top w:val="none" w:sz="0" w:space="0" w:color="auto"/>
            <w:left w:val="none" w:sz="0" w:space="0" w:color="auto"/>
            <w:bottom w:val="none" w:sz="0" w:space="0" w:color="auto"/>
            <w:right w:val="none" w:sz="0" w:space="0" w:color="auto"/>
          </w:divBdr>
        </w:div>
        <w:div w:id="1178272951">
          <w:marLeft w:val="640"/>
          <w:marRight w:val="0"/>
          <w:marTop w:val="0"/>
          <w:marBottom w:val="0"/>
          <w:divBdr>
            <w:top w:val="none" w:sz="0" w:space="0" w:color="auto"/>
            <w:left w:val="none" w:sz="0" w:space="0" w:color="auto"/>
            <w:bottom w:val="none" w:sz="0" w:space="0" w:color="auto"/>
            <w:right w:val="none" w:sz="0" w:space="0" w:color="auto"/>
          </w:divBdr>
        </w:div>
        <w:div w:id="1838954132">
          <w:marLeft w:val="640"/>
          <w:marRight w:val="0"/>
          <w:marTop w:val="0"/>
          <w:marBottom w:val="0"/>
          <w:divBdr>
            <w:top w:val="none" w:sz="0" w:space="0" w:color="auto"/>
            <w:left w:val="none" w:sz="0" w:space="0" w:color="auto"/>
            <w:bottom w:val="none" w:sz="0" w:space="0" w:color="auto"/>
            <w:right w:val="none" w:sz="0" w:space="0" w:color="auto"/>
          </w:divBdr>
        </w:div>
        <w:div w:id="1990017365">
          <w:marLeft w:val="640"/>
          <w:marRight w:val="0"/>
          <w:marTop w:val="0"/>
          <w:marBottom w:val="0"/>
          <w:divBdr>
            <w:top w:val="none" w:sz="0" w:space="0" w:color="auto"/>
            <w:left w:val="none" w:sz="0" w:space="0" w:color="auto"/>
            <w:bottom w:val="none" w:sz="0" w:space="0" w:color="auto"/>
            <w:right w:val="none" w:sz="0" w:space="0" w:color="auto"/>
          </w:divBdr>
        </w:div>
        <w:div w:id="2124104153">
          <w:marLeft w:val="640"/>
          <w:marRight w:val="0"/>
          <w:marTop w:val="0"/>
          <w:marBottom w:val="0"/>
          <w:divBdr>
            <w:top w:val="none" w:sz="0" w:space="0" w:color="auto"/>
            <w:left w:val="none" w:sz="0" w:space="0" w:color="auto"/>
            <w:bottom w:val="none" w:sz="0" w:space="0" w:color="auto"/>
            <w:right w:val="none" w:sz="0" w:space="0" w:color="auto"/>
          </w:divBdr>
        </w:div>
        <w:div w:id="758137044">
          <w:marLeft w:val="640"/>
          <w:marRight w:val="0"/>
          <w:marTop w:val="0"/>
          <w:marBottom w:val="0"/>
          <w:divBdr>
            <w:top w:val="none" w:sz="0" w:space="0" w:color="auto"/>
            <w:left w:val="none" w:sz="0" w:space="0" w:color="auto"/>
            <w:bottom w:val="none" w:sz="0" w:space="0" w:color="auto"/>
            <w:right w:val="none" w:sz="0" w:space="0" w:color="auto"/>
          </w:divBdr>
        </w:div>
        <w:div w:id="494224412">
          <w:marLeft w:val="640"/>
          <w:marRight w:val="0"/>
          <w:marTop w:val="0"/>
          <w:marBottom w:val="0"/>
          <w:divBdr>
            <w:top w:val="none" w:sz="0" w:space="0" w:color="auto"/>
            <w:left w:val="none" w:sz="0" w:space="0" w:color="auto"/>
            <w:bottom w:val="none" w:sz="0" w:space="0" w:color="auto"/>
            <w:right w:val="none" w:sz="0" w:space="0" w:color="auto"/>
          </w:divBdr>
        </w:div>
        <w:div w:id="2018650224">
          <w:marLeft w:val="640"/>
          <w:marRight w:val="0"/>
          <w:marTop w:val="0"/>
          <w:marBottom w:val="0"/>
          <w:divBdr>
            <w:top w:val="none" w:sz="0" w:space="0" w:color="auto"/>
            <w:left w:val="none" w:sz="0" w:space="0" w:color="auto"/>
            <w:bottom w:val="none" w:sz="0" w:space="0" w:color="auto"/>
            <w:right w:val="none" w:sz="0" w:space="0" w:color="auto"/>
          </w:divBdr>
        </w:div>
        <w:div w:id="1932809713">
          <w:marLeft w:val="640"/>
          <w:marRight w:val="0"/>
          <w:marTop w:val="0"/>
          <w:marBottom w:val="0"/>
          <w:divBdr>
            <w:top w:val="none" w:sz="0" w:space="0" w:color="auto"/>
            <w:left w:val="none" w:sz="0" w:space="0" w:color="auto"/>
            <w:bottom w:val="none" w:sz="0" w:space="0" w:color="auto"/>
            <w:right w:val="none" w:sz="0" w:space="0" w:color="auto"/>
          </w:divBdr>
        </w:div>
        <w:div w:id="359478114">
          <w:marLeft w:val="640"/>
          <w:marRight w:val="0"/>
          <w:marTop w:val="0"/>
          <w:marBottom w:val="0"/>
          <w:divBdr>
            <w:top w:val="none" w:sz="0" w:space="0" w:color="auto"/>
            <w:left w:val="none" w:sz="0" w:space="0" w:color="auto"/>
            <w:bottom w:val="none" w:sz="0" w:space="0" w:color="auto"/>
            <w:right w:val="none" w:sz="0" w:space="0" w:color="auto"/>
          </w:divBdr>
        </w:div>
        <w:div w:id="1488324646">
          <w:marLeft w:val="640"/>
          <w:marRight w:val="0"/>
          <w:marTop w:val="0"/>
          <w:marBottom w:val="0"/>
          <w:divBdr>
            <w:top w:val="none" w:sz="0" w:space="0" w:color="auto"/>
            <w:left w:val="none" w:sz="0" w:space="0" w:color="auto"/>
            <w:bottom w:val="none" w:sz="0" w:space="0" w:color="auto"/>
            <w:right w:val="none" w:sz="0" w:space="0" w:color="auto"/>
          </w:divBdr>
        </w:div>
        <w:div w:id="484974405">
          <w:marLeft w:val="640"/>
          <w:marRight w:val="0"/>
          <w:marTop w:val="0"/>
          <w:marBottom w:val="0"/>
          <w:divBdr>
            <w:top w:val="none" w:sz="0" w:space="0" w:color="auto"/>
            <w:left w:val="none" w:sz="0" w:space="0" w:color="auto"/>
            <w:bottom w:val="none" w:sz="0" w:space="0" w:color="auto"/>
            <w:right w:val="none" w:sz="0" w:space="0" w:color="auto"/>
          </w:divBdr>
        </w:div>
        <w:div w:id="436291004">
          <w:marLeft w:val="640"/>
          <w:marRight w:val="0"/>
          <w:marTop w:val="0"/>
          <w:marBottom w:val="0"/>
          <w:divBdr>
            <w:top w:val="none" w:sz="0" w:space="0" w:color="auto"/>
            <w:left w:val="none" w:sz="0" w:space="0" w:color="auto"/>
            <w:bottom w:val="none" w:sz="0" w:space="0" w:color="auto"/>
            <w:right w:val="none" w:sz="0" w:space="0" w:color="auto"/>
          </w:divBdr>
        </w:div>
        <w:div w:id="1592931787">
          <w:marLeft w:val="640"/>
          <w:marRight w:val="0"/>
          <w:marTop w:val="0"/>
          <w:marBottom w:val="0"/>
          <w:divBdr>
            <w:top w:val="none" w:sz="0" w:space="0" w:color="auto"/>
            <w:left w:val="none" w:sz="0" w:space="0" w:color="auto"/>
            <w:bottom w:val="none" w:sz="0" w:space="0" w:color="auto"/>
            <w:right w:val="none" w:sz="0" w:space="0" w:color="auto"/>
          </w:divBdr>
        </w:div>
        <w:div w:id="1339651767">
          <w:marLeft w:val="640"/>
          <w:marRight w:val="0"/>
          <w:marTop w:val="0"/>
          <w:marBottom w:val="0"/>
          <w:divBdr>
            <w:top w:val="none" w:sz="0" w:space="0" w:color="auto"/>
            <w:left w:val="none" w:sz="0" w:space="0" w:color="auto"/>
            <w:bottom w:val="none" w:sz="0" w:space="0" w:color="auto"/>
            <w:right w:val="none" w:sz="0" w:space="0" w:color="auto"/>
          </w:divBdr>
        </w:div>
        <w:div w:id="2008632622">
          <w:marLeft w:val="640"/>
          <w:marRight w:val="0"/>
          <w:marTop w:val="0"/>
          <w:marBottom w:val="0"/>
          <w:divBdr>
            <w:top w:val="none" w:sz="0" w:space="0" w:color="auto"/>
            <w:left w:val="none" w:sz="0" w:space="0" w:color="auto"/>
            <w:bottom w:val="none" w:sz="0" w:space="0" w:color="auto"/>
            <w:right w:val="none" w:sz="0" w:space="0" w:color="auto"/>
          </w:divBdr>
        </w:div>
        <w:div w:id="114758762">
          <w:marLeft w:val="640"/>
          <w:marRight w:val="0"/>
          <w:marTop w:val="0"/>
          <w:marBottom w:val="0"/>
          <w:divBdr>
            <w:top w:val="none" w:sz="0" w:space="0" w:color="auto"/>
            <w:left w:val="none" w:sz="0" w:space="0" w:color="auto"/>
            <w:bottom w:val="none" w:sz="0" w:space="0" w:color="auto"/>
            <w:right w:val="none" w:sz="0" w:space="0" w:color="auto"/>
          </w:divBdr>
        </w:div>
        <w:div w:id="944965997">
          <w:marLeft w:val="640"/>
          <w:marRight w:val="0"/>
          <w:marTop w:val="0"/>
          <w:marBottom w:val="0"/>
          <w:divBdr>
            <w:top w:val="none" w:sz="0" w:space="0" w:color="auto"/>
            <w:left w:val="none" w:sz="0" w:space="0" w:color="auto"/>
            <w:bottom w:val="none" w:sz="0" w:space="0" w:color="auto"/>
            <w:right w:val="none" w:sz="0" w:space="0" w:color="auto"/>
          </w:divBdr>
        </w:div>
        <w:div w:id="511455140">
          <w:marLeft w:val="640"/>
          <w:marRight w:val="0"/>
          <w:marTop w:val="0"/>
          <w:marBottom w:val="0"/>
          <w:divBdr>
            <w:top w:val="none" w:sz="0" w:space="0" w:color="auto"/>
            <w:left w:val="none" w:sz="0" w:space="0" w:color="auto"/>
            <w:bottom w:val="none" w:sz="0" w:space="0" w:color="auto"/>
            <w:right w:val="none" w:sz="0" w:space="0" w:color="auto"/>
          </w:divBdr>
        </w:div>
        <w:div w:id="853880301">
          <w:marLeft w:val="640"/>
          <w:marRight w:val="0"/>
          <w:marTop w:val="0"/>
          <w:marBottom w:val="0"/>
          <w:divBdr>
            <w:top w:val="none" w:sz="0" w:space="0" w:color="auto"/>
            <w:left w:val="none" w:sz="0" w:space="0" w:color="auto"/>
            <w:bottom w:val="none" w:sz="0" w:space="0" w:color="auto"/>
            <w:right w:val="none" w:sz="0" w:space="0" w:color="auto"/>
          </w:divBdr>
        </w:div>
        <w:div w:id="1855881197">
          <w:marLeft w:val="640"/>
          <w:marRight w:val="0"/>
          <w:marTop w:val="0"/>
          <w:marBottom w:val="0"/>
          <w:divBdr>
            <w:top w:val="none" w:sz="0" w:space="0" w:color="auto"/>
            <w:left w:val="none" w:sz="0" w:space="0" w:color="auto"/>
            <w:bottom w:val="none" w:sz="0" w:space="0" w:color="auto"/>
            <w:right w:val="none" w:sz="0" w:space="0" w:color="auto"/>
          </w:divBdr>
        </w:div>
        <w:div w:id="1492990327">
          <w:marLeft w:val="640"/>
          <w:marRight w:val="0"/>
          <w:marTop w:val="0"/>
          <w:marBottom w:val="0"/>
          <w:divBdr>
            <w:top w:val="none" w:sz="0" w:space="0" w:color="auto"/>
            <w:left w:val="none" w:sz="0" w:space="0" w:color="auto"/>
            <w:bottom w:val="none" w:sz="0" w:space="0" w:color="auto"/>
            <w:right w:val="none" w:sz="0" w:space="0" w:color="auto"/>
          </w:divBdr>
        </w:div>
        <w:div w:id="623124046">
          <w:marLeft w:val="640"/>
          <w:marRight w:val="0"/>
          <w:marTop w:val="0"/>
          <w:marBottom w:val="0"/>
          <w:divBdr>
            <w:top w:val="none" w:sz="0" w:space="0" w:color="auto"/>
            <w:left w:val="none" w:sz="0" w:space="0" w:color="auto"/>
            <w:bottom w:val="none" w:sz="0" w:space="0" w:color="auto"/>
            <w:right w:val="none" w:sz="0" w:space="0" w:color="auto"/>
          </w:divBdr>
        </w:div>
        <w:div w:id="726343092">
          <w:marLeft w:val="640"/>
          <w:marRight w:val="0"/>
          <w:marTop w:val="0"/>
          <w:marBottom w:val="0"/>
          <w:divBdr>
            <w:top w:val="none" w:sz="0" w:space="0" w:color="auto"/>
            <w:left w:val="none" w:sz="0" w:space="0" w:color="auto"/>
            <w:bottom w:val="none" w:sz="0" w:space="0" w:color="auto"/>
            <w:right w:val="none" w:sz="0" w:space="0" w:color="auto"/>
          </w:divBdr>
        </w:div>
        <w:div w:id="51587621">
          <w:marLeft w:val="640"/>
          <w:marRight w:val="0"/>
          <w:marTop w:val="0"/>
          <w:marBottom w:val="0"/>
          <w:divBdr>
            <w:top w:val="none" w:sz="0" w:space="0" w:color="auto"/>
            <w:left w:val="none" w:sz="0" w:space="0" w:color="auto"/>
            <w:bottom w:val="none" w:sz="0" w:space="0" w:color="auto"/>
            <w:right w:val="none" w:sz="0" w:space="0" w:color="auto"/>
          </w:divBdr>
        </w:div>
        <w:div w:id="1947930283">
          <w:marLeft w:val="640"/>
          <w:marRight w:val="0"/>
          <w:marTop w:val="0"/>
          <w:marBottom w:val="0"/>
          <w:divBdr>
            <w:top w:val="none" w:sz="0" w:space="0" w:color="auto"/>
            <w:left w:val="none" w:sz="0" w:space="0" w:color="auto"/>
            <w:bottom w:val="none" w:sz="0" w:space="0" w:color="auto"/>
            <w:right w:val="none" w:sz="0" w:space="0" w:color="auto"/>
          </w:divBdr>
        </w:div>
        <w:div w:id="1132016326">
          <w:marLeft w:val="640"/>
          <w:marRight w:val="0"/>
          <w:marTop w:val="0"/>
          <w:marBottom w:val="0"/>
          <w:divBdr>
            <w:top w:val="none" w:sz="0" w:space="0" w:color="auto"/>
            <w:left w:val="none" w:sz="0" w:space="0" w:color="auto"/>
            <w:bottom w:val="none" w:sz="0" w:space="0" w:color="auto"/>
            <w:right w:val="none" w:sz="0" w:space="0" w:color="auto"/>
          </w:divBdr>
        </w:div>
        <w:div w:id="2084795928">
          <w:marLeft w:val="640"/>
          <w:marRight w:val="0"/>
          <w:marTop w:val="0"/>
          <w:marBottom w:val="0"/>
          <w:divBdr>
            <w:top w:val="none" w:sz="0" w:space="0" w:color="auto"/>
            <w:left w:val="none" w:sz="0" w:space="0" w:color="auto"/>
            <w:bottom w:val="none" w:sz="0" w:space="0" w:color="auto"/>
            <w:right w:val="none" w:sz="0" w:space="0" w:color="auto"/>
          </w:divBdr>
        </w:div>
        <w:div w:id="682517102">
          <w:marLeft w:val="640"/>
          <w:marRight w:val="0"/>
          <w:marTop w:val="0"/>
          <w:marBottom w:val="0"/>
          <w:divBdr>
            <w:top w:val="none" w:sz="0" w:space="0" w:color="auto"/>
            <w:left w:val="none" w:sz="0" w:space="0" w:color="auto"/>
            <w:bottom w:val="none" w:sz="0" w:space="0" w:color="auto"/>
            <w:right w:val="none" w:sz="0" w:space="0" w:color="auto"/>
          </w:divBdr>
        </w:div>
        <w:div w:id="927495028">
          <w:marLeft w:val="640"/>
          <w:marRight w:val="0"/>
          <w:marTop w:val="0"/>
          <w:marBottom w:val="0"/>
          <w:divBdr>
            <w:top w:val="none" w:sz="0" w:space="0" w:color="auto"/>
            <w:left w:val="none" w:sz="0" w:space="0" w:color="auto"/>
            <w:bottom w:val="none" w:sz="0" w:space="0" w:color="auto"/>
            <w:right w:val="none" w:sz="0" w:space="0" w:color="auto"/>
          </w:divBdr>
        </w:div>
        <w:div w:id="1240213755">
          <w:marLeft w:val="640"/>
          <w:marRight w:val="0"/>
          <w:marTop w:val="0"/>
          <w:marBottom w:val="0"/>
          <w:divBdr>
            <w:top w:val="none" w:sz="0" w:space="0" w:color="auto"/>
            <w:left w:val="none" w:sz="0" w:space="0" w:color="auto"/>
            <w:bottom w:val="none" w:sz="0" w:space="0" w:color="auto"/>
            <w:right w:val="none" w:sz="0" w:space="0" w:color="auto"/>
          </w:divBdr>
        </w:div>
        <w:div w:id="1083646931">
          <w:marLeft w:val="640"/>
          <w:marRight w:val="0"/>
          <w:marTop w:val="0"/>
          <w:marBottom w:val="0"/>
          <w:divBdr>
            <w:top w:val="none" w:sz="0" w:space="0" w:color="auto"/>
            <w:left w:val="none" w:sz="0" w:space="0" w:color="auto"/>
            <w:bottom w:val="none" w:sz="0" w:space="0" w:color="auto"/>
            <w:right w:val="none" w:sz="0" w:space="0" w:color="auto"/>
          </w:divBdr>
        </w:div>
        <w:div w:id="1811242088">
          <w:marLeft w:val="640"/>
          <w:marRight w:val="0"/>
          <w:marTop w:val="0"/>
          <w:marBottom w:val="0"/>
          <w:divBdr>
            <w:top w:val="none" w:sz="0" w:space="0" w:color="auto"/>
            <w:left w:val="none" w:sz="0" w:space="0" w:color="auto"/>
            <w:bottom w:val="none" w:sz="0" w:space="0" w:color="auto"/>
            <w:right w:val="none" w:sz="0" w:space="0" w:color="auto"/>
          </w:divBdr>
        </w:div>
        <w:div w:id="883827533">
          <w:marLeft w:val="640"/>
          <w:marRight w:val="0"/>
          <w:marTop w:val="0"/>
          <w:marBottom w:val="0"/>
          <w:divBdr>
            <w:top w:val="none" w:sz="0" w:space="0" w:color="auto"/>
            <w:left w:val="none" w:sz="0" w:space="0" w:color="auto"/>
            <w:bottom w:val="none" w:sz="0" w:space="0" w:color="auto"/>
            <w:right w:val="none" w:sz="0" w:space="0" w:color="auto"/>
          </w:divBdr>
        </w:div>
        <w:div w:id="1637032072">
          <w:marLeft w:val="640"/>
          <w:marRight w:val="0"/>
          <w:marTop w:val="0"/>
          <w:marBottom w:val="0"/>
          <w:divBdr>
            <w:top w:val="none" w:sz="0" w:space="0" w:color="auto"/>
            <w:left w:val="none" w:sz="0" w:space="0" w:color="auto"/>
            <w:bottom w:val="none" w:sz="0" w:space="0" w:color="auto"/>
            <w:right w:val="none" w:sz="0" w:space="0" w:color="auto"/>
          </w:divBdr>
        </w:div>
        <w:div w:id="24139924">
          <w:marLeft w:val="640"/>
          <w:marRight w:val="0"/>
          <w:marTop w:val="0"/>
          <w:marBottom w:val="0"/>
          <w:divBdr>
            <w:top w:val="none" w:sz="0" w:space="0" w:color="auto"/>
            <w:left w:val="none" w:sz="0" w:space="0" w:color="auto"/>
            <w:bottom w:val="none" w:sz="0" w:space="0" w:color="auto"/>
            <w:right w:val="none" w:sz="0" w:space="0" w:color="auto"/>
          </w:divBdr>
        </w:div>
        <w:div w:id="1248226985">
          <w:marLeft w:val="640"/>
          <w:marRight w:val="0"/>
          <w:marTop w:val="0"/>
          <w:marBottom w:val="0"/>
          <w:divBdr>
            <w:top w:val="none" w:sz="0" w:space="0" w:color="auto"/>
            <w:left w:val="none" w:sz="0" w:space="0" w:color="auto"/>
            <w:bottom w:val="none" w:sz="0" w:space="0" w:color="auto"/>
            <w:right w:val="none" w:sz="0" w:space="0" w:color="auto"/>
          </w:divBdr>
        </w:div>
        <w:div w:id="2146268586">
          <w:marLeft w:val="640"/>
          <w:marRight w:val="0"/>
          <w:marTop w:val="0"/>
          <w:marBottom w:val="0"/>
          <w:divBdr>
            <w:top w:val="none" w:sz="0" w:space="0" w:color="auto"/>
            <w:left w:val="none" w:sz="0" w:space="0" w:color="auto"/>
            <w:bottom w:val="none" w:sz="0" w:space="0" w:color="auto"/>
            <w:right w:val="none" w:sz="0" w:space="0" w:color="auto"/>
          </w:divBdr>
        </w:div>
        <w:div w:id="876236675">
          <w:marLeft w:val="640"/>
          <w:marRight w:val="0"/>
          <w:marTop w:val="0"/>
          <w:marBottom w:val="0"/>
          <w:divBdr>
            <w:top w:val="none" w:sz="0" w:space="0" w:color="auto"/>
            <w:left w:val="none" w:sz="0" w:space="0" w:color="auto"/>
            <w:bottom w:val="none" w:sz="0" w:space="0" w:color="auto"/>
            <w:right w:val="none" w:sz="0" w:space="0" w:color="auto"/>
          </w:divBdr>
        </w:div>
        <w:div w:id="2114476946">
          <w:marLeft w:val="640"/>
          <w:marRight w:val="0"/>
          <w:marTop w:val="0"/>
          <w:marBottom w:val="0"/>
          <w:divBdr>
            <w:top w:val="none" w:sz="0" w:space="0" w:color="auto"/>
            <w:left w:val="none" w:sz="0" w:space="0" w:color="auto"/>
            <w:bottom w:val="none" w:sz="0" w:space="0" w:color="auto"/>
            <w:right w:val="none" w:sz="0" w:space="0" w:color="auto"/>
          </w:divBdr>
        </w:div>
        <w:div w:id="475073949">
          <w:marLeft w:val="640"/>
          <w:marRight w:val="0"/>
          <w:marTop w:val="0"/>
          <w:marBottom w:val="0"/>
          <w:divBdr>
            <w:top w:val="none" w:sz="0" w:space="0" w:color="auto"/>
            <w:left w:val="none" w:sz="0" w:space="0" w:color="auto"/>
            <w:bottom w:val="none" w:sz="0" w:space="0" w:color="auto"/>
            <w:right w:val="none" w:sz="0" w:space="0" w:color="auto"/>
          </w:divBdr>
        </w:div>
        <w:div w:id="1298217749">
          <w:marLeft w:val="640"/>
          <w:marRight w:val="0"/>
          <w:marTop w:val="0"/>
          <w:marBottom w:val="0"/>
          <w:divBdr>
            <w:top w:val="none" w:sz="0" w:space="0" w:color="auto"/>
            <w:left w:val="none" w:sz="0" w:space="0" w:color="auto"/>
            <w:bottom w:val="none" w:sz="0" w:space="0" w:color="auto"/>
            <w:right w:val="none" w:sz="0" w:space="0" w:color="auto"/>
          </w:divBdr>
        </w:div>
        <w:div w:id="664817874">
          <w:marLeft w:val="640"/>
          <w:marRight w:val="0"/>
          <w:marTop w:val="0"/>
          <w:marBottom w:val="0"/>
          <w:divBdr>
            <w:top w:val="none" w:sz="0" w:space="0" w:color="auto"/>
            <w:left w:val="none" w:sz="0" w:space="0" w:color="auto"/>
            <w:bottom w:val="none" w:sz="0" w:space="0" w:color="auto"/>
            <w:right w:val="none" w:sz="0" w:space="0" w:color="auto"/>
          </w:divBdr>
        </w:div>
        <w:div w:id="989486031">
          <w:marLeft w:val="640"/>
          <w:marRight w:val="0"/>
          <w:marTop w:val="0"/>
          <w:marBottom w:val="0"/>
          <w:divBdr>
            <w:top w:val="none" w:sz="0" w:space="0" w:color="auto"/>
            <w:left w:val="none" w:sz="0" w:space="0" w:color="auto"/>
            <w:bottom w:val="none" w:sz="0" w:space="0" w:color="auto"/>
            <w:right w:val="none" w:sz="0" w:space="0" w:color="auto"/>
          </w:divBdr>
        </w:div>
        <w:div w:id="1177815974">
          <w:marLeft w:val="640"/>
          <w:marRight w:val="0"/>
          <w:marTop w:val="0"/>
          <w:marBottom w:val="0"/>
          <w:divBdr>
            <w:top w:val="none" w:sz="0" w:space="0" w:color="auto"/>
            <w:left w:val="none" w:sz="0" w:space="0" w:color="auto"/>
            <w:bottom w:val="none" w:sz="0" w:space="0" w:color="auto"/>
            <w:right w:val="none" w:sz="0" w:space="0" w:color="auto"/>
          </w:divBdr>
        </w:div>
        <w:div w:id="1671830573">
          <w:marLeft w:val="640"/>
          <w:marRight w:val="0"/>
          <w:marTop w:val="0"/>
          <w:marBottom w:val="0"/>
          <w:divBdr>
            <w:top w:val="none" w:sz="0" w:space="0" w:color="auto"/>
            <w:left w:val="none" w:sz="0" w:space="0" w:color="auto"/>
            <w:bottom w:val="none" w:sz="0" w:space="0" w:color="auto"/>
            <w:right w:val="none" w:sz="0" w:space="0" w:color="auto"/>
          </w:divBdr>
        </w:div>
        <w:div w:id="53284944">
          <w:marLeft w:val="640"/>
          <w:marRight w:val="0"/>
          <w:marTop w:val="0"/>
          <w:marBottom w:val="0"/>
          <w:divBdr>
            <w:top w:val="none" w:sz="0" w:space="0" w:color="auto"/>
            <w:left w:val="none" w:sz="0" w:space="0" w:color="auto"/>
            <w:bottom w:val="none" w:sz="0" w:space="0" w:color="auto"/>
            <w:right w:val="none" w:sz="0" w:space="0" w:color="auto"/>
          </w:divBdr>
        </w:div>
        <w:div w:id="1758481155">
          <w:marLeft w:val="640"/>
          <w:marRight w:val="0"/>
          <w:marTop w:val="0"/>
          <w:marBottom w:val="0"/>
          <w:divBdr>
            <w:top w:val="none" w:sz="0" w:space="0" w:color="auto"/>
            <w:left w:val="none" w:sz="0" w:space="0" w:color="auto"/>
            <w:bottom w:val="none" w:sz="0" w:space="0" w:color="auto"/>
            <w:right w:val="none" w:sz="0" w:space="0" w:color="auto"/>
          </w:divBdr>
        </w:div>
        <w:div w:id="1636639657">
          <w:marLeft w:val="640"/>
          <w:marRight w:val="0"/>
          <w:marTop w:val="0"/>
          <w:marBottom w:val="0"/>
          <w:divBdr>
            <w:top w:val="none" w:sz="0" w:space="0" w:color="auto"/>
            <w:left w:val="none" w:sz="0" w:space="0" w:color="auto"/>
            <w:bottom w:val="none" w:sz="0" w:space="0" w:color="auto"/>
            <w:right w:val="none" w:sz="0" w:space="0" w:color="auto"/>
          </w:divBdr>
        </w:div>
        <w:div w:id="470754215">
          <w:marLeft w:val="640"/>
          <w:marRight w:val="0"/>
          <w:marTop w:val="0"/>
          <w:marBottom w:val="0"/>
          <w:divBdr>
            <w:top w:val="none" w:sz="0" w:space="0" w:color="auto"/>
            <w:left w:val="none" w:sz="0" w:space="0" w:color="auto"/>
            <w:bottom w:val="none" w:sz="0" w:space="0" w:color="auto"/>
            <w:right w:val="none" w:sz="0" w:space="0" w:color="auto"/>
          </w:divBdr>
        </w:div>
        <w:div w:id="1483959408">
          <w:marLeft w:val="640"/>
          <w:marRight w:val="0"/>
          <w:marTop w:val="0"/>
          <w:marBottom w:val="0"/>
          <w:divBdr>
            <w:top w:val="none" w:sz="0" w:space="0" w:color="auto"/>
            <w:left w:val="none" w:sz="0" w:space="0" w:color="auto"/>
            <w:bottom w:val="none" w:sz="0" w:space="0" w:color="auto"/>
            <w:right w:val="none" w:sz="0" w:space="0" w:color="auto"/>
          </w:divBdr>
        </w:div>
        <w:div w:id="692925870">
          <w:marLeft w:val="640"/>
          <w:marRight w:val="0"/>
          <w:marTop w:val="0"/>
          <w:marBottom w:val="0"/>
          <w:divBdr>
            <w:top w:val="none" w:sz="0" w:space="0" w:color="auto"/>
            <w:left w:val="none" w:sz="0" w:space="0" w:color="auto"/>
            <w:bottom w:val="none" w:sz="0" w:space="0" w:color="auto"/>
            <w:right w:val="none" w:sz="0" w:space="0" w:color="auto"/>
          </w:divBdr>
        </w:div>
        <w:div w:id="1890917785">
          <w:marLeft w:val="640"/>
          <w:marRight w:val="0"/>
          <w:marTop w:val="0"/>
          <w:marBottom w:val="0"/>
          <w:divBdr>
            <w:top w:val="none" w:sz="0" w:space="0" w:color="auto"/>
            <w:left w:val="none" w:sz="0" w:space="0" w:color="auto"/>
            <w:bottom w:val="none" w:sz="0" w:space="0" w:color="auto"/>
            <w:right w:val="none" w:sz="0" w:space="0" w:color="auto"/>
          </w:divBdr>
        </w:div>
        <w:div w:id="189228397">
          <w:marLeft w:val="640"/>
          <w:marRight w:val="0"/>
          <w:marTop w:val="0"/>
          <w:marBottom w:val="0"/>
          <w:divBdr>
            <w:top w:val="none" w:sz="0" w:space="0" w:color="auto"/>
            <w:left w:val="none" w:sz="0" w:space="0" w:color="auto"/>
            <w:bottom w:val="none" w:sz="0" w:space="0" w:color="auto"/>
            <w:right w:val="none" w:sz="0" w:space="0" w:color="auto"/>
          </w:divBdr>
        </w:div>
        <w:div w:id="1064140616">
          <w:marLeft w:val="640"/>
          <w:marRight w:val="0"/>
          <w:marTop w:val="0"/>
          <w:marBottom w:val="0"/>
          <w:divBdr>
            <w:top w:val="none" w:sz="0" w:space="0" w:color="auto"/>
            <w:left w:val="none" w:sz="0" w:space="0" w:color="auto"/>
            <w:bottom w:val="none" w:sz="0" w:space="0" w:color="auto"/>
            <w:right w:val="none" w:sz="0" w:space="0" w:color="auto"/>
          </w:divBdr>
        </w:div>
        <w:div w:id="708800028">
          <w:marLeft w:val="640"/>
          <w:marRight w:val="0"/>
          <w:marTop w:val="0"/>
          <w:marBottom w:val="0"/>
          <w:divBdr>
            <w:top w:val="none" w:sz="0" w:space="0" w:color="auto"/>
            <w:left w:val="none" w:sz="0" w:space="0" w:color="auto"/>
            <w:bottom w:val="none" w:sz="0" w:space="0" w:color="auto"/>
            <w:right w:val="none" w:sz="0" w:space="0" w:color="auto"/>
          </w:divBdr>
        </w:div>
        <w:div w:id="1187328349">
          <w:marLeft w:val="640"/>
          <w:marRight w:val="0"/>
          <w:marTop w:val="0"/>
          <w:marBottom w:val="0"/>
          <w:divBdr>
            <w:top w:val="none" w:sz="0" w:space="0" w:color="auto"/>
            <w:left w:val="none" w:sz="0" w:space="0" w:color="auto"/>
            <w:bottom w:val="none" w:sz="0" w:space="0" w:color="auto"/>
            <w:right w:val="none" w:sz="0" w:space="0" w:color="auto"/>
          </w:divBdr>
        </w:div>
        <w:div w:id="1615745505">
          <w:marLeft w:val="640"/>
          <w:marRight w:val="0"/>
          <w:marTop w:val="0"/>
          <w:marBottom w:val="0"/>
          <w:divBdr>
            <w:top w:val="none" w:sz="0" w:space="0" w:color="auto"/>
            <w:left w:val="none" w:sz="0" w:space="0" w:color="auto"/>
            <w:bottom w:val="none" w:sz="0" w:space="0" w:color="auto"/>
            <w:right w:val="none" w:sz="0" w:space="0" w:color="auto"/>
          </w:divBdr>
        </w:div>
        <w:div w:id="1101219019">
          <w:marLeft w:val="640"/>
          <w:marRight w:val="0"/>
          <w:marTop w:val="0"/>
          <w:marBottom w:val="0"/>
          <w:divBdr>
            <w:top w:val="none" w:sz="0" w:space="0" w:color="auto"/>
            <w:left w:val="none" w:sz="0" w:space="0" w:color="auto"/>
            <w:bottom w:val="none" w:sz="0" w:space="0" w:color="auto"/>
            <w:right w:val="none" w:sz="0" w:space="0" w:color="auto"/>
          </w:divBdr>
        </w:div>
        <w:div w:id="776408695">
          <w:marLeft w:val="640"/>
          <w:marRight w:val="0"/>
          <w:marTop w:val="0"/>
          <w:marBottom w:val="0"/>
          <w:divBdr>
            <w:top w:val="none" w:sz="0" w:space="0" w:color="auto"/>
            <w:left w:val="none" w:sz="0" w:space="0" w:color="auto"/>
            <w:bottom w:val="none" w:sz="0" w:space="0" w:color="auto"/>
            <w:right w:val="none" w:sz="0" w:space="0" w:color="auto"/>
          </w:divBdr>
        </w:div>
        <w:div w:id="41102568">
          <w:marLeft w:val="640"/>
          <w:marRight w:val="0"/>
          <w:marTop w:val="0"/>
          <w:marBottom w:val="0"/>
          <w:divBdr>
            <w:top w:val="none" w:sz="0" w:space="0" w:color="auto"/>
            <w:left w:val="none" w:sz="0" w:space="0" w:color="auto"/>
            <w:bottom w:val="none" w:sz="0" w:space="0" w:color="auto"/>
            <w:right w:val="none" w:sz="0" w:space="0" w:color="auto"/>
          </w:divBdr>
        </w:div>
        <w:div w:id="1484657405">
          <w:marLeft w:val="640"/>
          <w:marRight w:val="0"/>
          <w:marTop w:val="0"/>
          <w:marBottom w:val="0"/>
          <w:divBdr>
            <w:top w:val="none" w:sz="0" w:space="0" w:color="auto"/>
            <w:left w:val="none" w:sz="0" w:space="0" w:color="auto"/>
            <w:bottom w:val="none" w:sz="0" w:space="0" w:color="auto"/>
            <w:right w:val="none" w:sz="0" w:space="0" w:color="auto"/>
          </w:divBdr>
        </w:div>
        <w:div w:id="1928152840">
          <w:marLeft w:val="640"/>
          <w:marRight w:val="0"/>
          <w:marTop w:val="0"/>
          <w:marBottom w:val="0"/>
          <w:divBdr>
            <w:top w:val="none" w:sz="0" w:space="0" w:color="auto"/>
            <w:left w:val="none" w:sz="0" w:space="0" w:color="auto"/>
            <w:bottom w:val="none" w:sz="0" w:space="0" w:color="auto"/>
            <w:right w:val="none" w:sz="0" w:space="0" w:color="auto"/>
          </w:divBdr>
        </w:div>
        <w:div w:id="609894204">
          <w:marLeft w:val="640"/>
          <w:marRight w:val="0"/>
          <w:marTop w:val="0"/>
          <w:marBottom w:val="0"/>
          <w:divBdr>
            <w:top w:val="none" w:sz="0" w:space="0" w:color="auto"/>
            <w:left w:val="none" w:sz="0" w:space="0" w:color="auto"/>
            <w:bottom w:val="none" w:sz="0" w:space="0" w:color="auto"/>
            <w:right w:val="none" w:sz="0" w:space="0" w:color="auto"/>
          </w:divBdr>
        </w:div>
        <w:div w:id="1760984492">
          <w:marLeft w:val="640"/>
          <w:marRight w:val="0"/>
          <w:marTop w:val="0"/>
          <w:marBottom w:val="0"/>
          <w:divBdr>
            <w:top w:val="none" w:sz="0" w:space="0" w:color="auto"/>
            <w:left w:val="none" w:sz="0" w:space="0" w:color="auto"/>
            <w:bottom w:val="none" w:sz="0" w:space="0" w:color="auto"/>
            <w:right w:val="none" w:sz="0" w:space="0" w:color="auto"/>
          </w:divBdr>
        </w:div>
        <w:div w:id="1439839113">
          <w:marLeft w:val="640"/>
          <w:marRight w:val="0"/>
          <w:marTop w:val="0"/>
          <w:marBottom w:val="0"/>
          <w:divBdr>
            <w:top w:val="none" w:sz="0" w:space="0" w:color="auto"/>
            <w:left w:val="none" w:sz="0" w:space="0" w:color="auto"/>
            <w:bottom w:val="none" w:sz="0" w:space="0" w:color="auto"/>
            <w:right w:val="none" w:sz="0" w:space="0" w:color="auto"/>
          </w:divBdr>
        </w:div>
        <w:div w:id="939340471">
          <w:marLeft w:val="640"/>
          <w:marRight w:val="0"/>
          <w:marTop w:val="0"/>
          <w:marBottom w:val="0"/>
          <w:divBdr>
            <w:top w:val="none" w:sz="0" w:space="0" w:color="auto"/>
            <w:left w:val="none" w:sz="0" w:space="0" w:color="auto"/>
            <w:bottom w:val="none" w:sz="0" w:space="0" w:color="auto"/>
            <w:right w:val="none" w:sz="0" w:space="0" w:color="auto"/>
          </w:divBdr>
        </w:div>
        <w:div w:id="1004354837">
          <w:marLeft w:val="640"/>
          <w:marRight w:val="0"/>
          <w:marTop w:val="0"/>
          <w:marBottom w:val="0"/>
          <w:divBdr>
            <w:top w:val="none" w:sz="0" w:space="0" w:color="auto"/>
            <w:left w:val="none" w:sz="0" w:space="0" w:color="auto"/>
            <w:bottom w:val="none" w:sz="0" w:space="0" w:color="auto"/>
            <w:right w:val="none" w:sz="0" w:space="0" w:color="auto"/>
          </w:divBdr>
        </w:div>
        <w:div w:id="1963996479">
          <w:marLeft w:val="640"/>
          <w:marRight w:val="0"/>
          <w:marTop w:val="0"/>
          <w:marBottom w:val="0"/>
          <w:divBdr>
            <w:top w:val="none" w:sz="0" w:space="0" w:color="auto"/>
            <w:left w:val="none" w:sz="0" w:space="0" w:color="auto"/>
            <w:bottom w:val="none" w:sz="0" w:space="0" w:color="auto"/>
            <w:right w:val="none" w:sz="0" w:space="0" w:color="auto"/>
          </w:divBdr>
        </w:div>
        <w:div w:id="1532569007">
          <w:marLeft w:val="640"/>
          <w:marRight w:val="0"/>
          <w:marTop w:val="0"/>
          <w:marBottom w:val="0"/>
          <w:divBdr>
            <w:top w:val="none" w:sz="0" w:space="0" w:color="auto"/>
            <w:left w:val="none" w:sz="0" w:space="0" w:color="auto"/>
            <w:bottom w:val="none" w:sz="0" w:space="0" w:color="auto"/>
            <w:right w:val="none" w:sz="0" w:space="0" w:color="auto"/>
          </w:divBdr>
        </w:div>
        <w:div w:id="1160345220">
          <w:marLeft w:val="640"/>
          <w:marRight w:val="0"/>
          <w:marTop w:val="0"/>
          <w:marBottom w:val="0"/>
          <w:divBdr>
            <w:top w:val="none" w:sz="0" w:space="0" w:color="auto"/>
            <w:left w:val="none" w:sz="0" w:space="0" w:color="auto"/>
            <w:bottom w:val="none" w:sz="0" w:space="0" w:color="auto"/>
            <w:right w:val="none" w:sz="0" w:space="0" w:color="auto"/>
          </w:divBdr>
        </w:div>
        <w:div w:id="1293902424">
          <w:marLeft w:val="640"/>
          <w:marRight w:val="0"/>
          <w:marTop w:val="0"/>
          <w:marBottom w:val="0"/>
          <w:divBdr>
            <w:top w:val="none" w:sz="0" w:space="0" w:color="auto"/>
            <w:left w:val="none" w:sz="0" w:space="0" w:color="auto"/>
            <w:bottom w:val="none" w:sz="0" w:space="0" w:color="auto"/>
            <w:right w:val="none" w:sz="0" w:space="0" w:color="auto"/>
          </w:divBdr>
        </w:div>
        <w:div w:id="2003461590">
          <w:marLeft w:val="640"/>
          <w:marRight w:val="0"/>
          <w:marTop w:val="0"/>
          <w:marBottom w:val="0"/>
          <w:divBdr>
            <w:top w:val="none" w:sz="0" w:space="0" w:color="auto"/>
            <w:left w:val="none" w:sz="0" w:space="0" w:color="auto"/>
            <w:bottom w:val="none" w:sz="0" w:space="0" w:color="auto"/>
            <w:right w:val="none" w:sz="0" w:space="0" w:color="auto"/>
          </w:divBdr>
        </w:div>
        <w:div w:id="2048987629">
          <w:marLeft w:val="640"/>
          <w:marRight w:val="0"/>
          <w:marTop w:val="0"/>
          <w:marBottom w:val="0"/>
          <w:divBdr>
            <w:top w:val="none" w:sz="0" w:space="0" w:color="auto"/>
            <w:left w:val="none" w:sz="0" w:space="0" w:color="auto"/>
            <w:bottom w:val="none" w:sz="0" w:space="0" w:color="auto"/>
            <w:right w:val="none" w:sz="0" w:space="0" w:color="auto"/>
          </w:divBdr>
        </w:div>
      </w:divsChild>
    </w:div>
    <w:div w:id="926688508">
      <w:bodyDiv w:val="1"/>
      <w:marLeft w:val="0"/>
      <w:marRight w:val="0"/>
      <w:marTop w:val="0"/>
      <w:marBottom w:val="0"/>
      <w:divBdr>
        <w:top w:val="none" w:sz="0" w:space="0" w:color="auto"/>
        <w:left w:val="none" w:sz="0" w:space="0" w:color="auto"/>
        <w:bottom w:val="none" w:sz="0" w:space="0" w:color="auto"/>
        <w:right w:val="none" w:sz="0" w:space="0" w:color="auto"/>
      </w:divBdr>
    </w:div>
    <w:div w:id="931351113">
      <w:bodyDiv w:val="1"/>
      <w:marLeft w:val="0"/>
      <w:marRight w:val="0"/>
      <w:marTop w:val="0"/>
      <w:marBottom w:val="0"/>
      <w:divBdr>
        <w:top w:val="none" w:sz="0" w:space="0" w:color="auto"/>
        <w:left w:val="none" w:sz="0" w:space="0" w:color="auto"/>
        <w:bottom w:val="none" w:sz="0" w:space="0" w:color="auto"/>
        <w:right w:val="none" w:sz="0" w:space="0" w:color="auto"/>
      </w:divBdr>
    </w:div>
    <w:div w:id="932251328">
      <w:bodyDiv w:val="1"/>
      <w:marLeft w:val="0"/>
      <w:marRight w:val="0"/>
      <w:marTop w:val="0"/>
      <w:marBottom w:val="0"/>
      <w:divBdr>
        <w:top w:val="none" w:sz="0" w:space="0" w:color="auto"/>
        <w:left w:val="none" w:sz="0" w:space="0" w:color="auto"/>
        <w:bottom w:val="none" w:sz="0" w:space="0" w:color="auto"/>
        <w:right w:val="none" w:sz="0" w:space="0" w:color="auto"/>
      </w:divBdr>
    </w:div>
    <w:div w:id="934483666">
      <w:bodyDiv w:val="1"/>
      <w:marLeft w:val="0"/>
      <w:marRight w:val="0"/>
      <w:marTop w:val="0"/>
      <w:marBottom w:val="0"/>
      <w:divBdr>
        <w:top w:val="none" w:sz="0" w:space="0" w:color="auto"/>
        <w:left w:val="none" w:sz="0" w:space="0" w:color="auto"/>
        <w:bottom w:val="none" w:sz="0" w:space="0" w:color="auto"/>
        <w:right w:val="none" w:sz="0" w:space="0" w:color="auto"/>
      </w:divBdr>
      <w:divsChild>
        <w:div w:id="2111774760">
          <w:marLeft w:val="480"/>
          <w:marRight w:val="0"/>
          <w:marTop w:val="0"/>
          <w:marBottom w:val="0"/>
          <w:divBdr>
            <w:top w:val="none" w:sz="0" w:space="0" w:color="auto"/>
            <w:left w:val="none" w:sz="0" w:space="0" w:color="auto"/>
            <w:bottom w:val="none" w:sz="0" w:space="0" w:color="auto"/>
            <w:right w:val="none" w:sz="0" w:space="0" w:color="auto"/>
          </w:divBdr>
        </w:div>
        <w:div w:id="683170266">
          <w:marLeft w:val="480"/>
          <w:marRight w:val="0"/>
          <w:marTop w:val="0"/>
          <w:marBottom w:val="0"/>
          <w:divBdr>
            <w:top w:val="none" w:sz="0" w:space="0" w:color="auto"/>
            <w:left w:val="none" w:sz="0" w:space="0" w:color="auto"/>
            <w:bottom w:val="none" w:sz="0" w:space="0" w:color="auto"/>
            <w:right w:val="none" w:sz="0" w:space="0" w:color="auto"/>
          </w:divBdr>
        </w:div>
        <w:div w:id="532376971">
          <w:marLeft w:val="480"/>
          <w:marRight w:val="0"/>
          <w:marTop w:val="0"/>
          <w:marBottom w:val="0"/>
          <w:divBdr>
            <w:top w:val="none" w:sz="0" w:space="0" w:color="auto"/>
            <w:left w:val="none" w:sz="0" w:space="0" w:color="auto"/>
            <w:bottom w:val="none" w:sz="0" w:space="0" w:color="auto"/>
            <w:right w:val="none" w:sz="0" w:space="0" w:color="auto"/>
          </w:divBdr>
        </w:div>
        <w:div w:id="458840219">
          <w:marLeft w:val="480"/>
          <w:marRight w:val="0"/>
          <w:marTop w:val="0"/>
          <w:marBottom w:val="0"/>
          <w:divBdr>
            <w:top w:val="none" w:sz="0" w:space="0" w:color="auto"/>
            <w:left w:val="none" w:sz="0" w:space="0" w:color="auto"/>
            <w:bottom w:val="none" w:sz="0" w:space="0" w:color="auto"/>
            <w:right w:val="none" w:sz="0" w:space="0" w:color="auto"/>
          </w:divBdr>
        </w:div>
        <w:div w:id="1174224420">
          <w:marLeft w:val="480"/>
          <w:marRight w:val="0"/>
          <w:marTop w:val="0"/>
          <w:marBottom w:val="0"/>
          <w:divBdr>
            <w:top w:val="none" w:sz="0" w:space="0" w:color="auto"/>
            <w:left w:val="none" w:sz="0" w:space="0" w:color="auto"/>
            <w:bottom w:val="none" w:sz="0" w:space="0" w:color="auto"/>
            <w:right w:val="none" w:sz="0" w:space="0" w:color="auto"/>
          </w:divBdr>
        </w:div>
        <w:div w:id="349458121">
          <w:marLeft w:val="480"/>
          <w:marRight w:val="0"/>
          <w:marTop w:val="0"/>
          <w:marBottom w:val="0"/>
          <w:divBdr>
            <w:top w:val="none" w:sz="0" w:space="0" w:color="auto"/>
            <w:left w:val="none" w:sz="0" w:space="0" w:color="auto"/>
            <w:bottom w:val="none" w:sz="0" w:space="0" w:color="auto"/>
            <w:right w:val="none" w:sz="0" w:space="0" w:color="auto"/>
          </w:divBdr>
        </w:div>
        <w:div w:id="363286830">
          <w:marLeft w:val="480"/>
          <w:marRight w:val="0"/>
          <w:marTop w:val="0"/>
          <w:marBottom w:val="0"/>
          <w:divBdr>
            <w:top w:val="none" w:sz="0" w:space="0" w:color="auto"/>
            <w:left w:val="none" w:sz="0" w:space="0" w:color="auto"/>
            <w:bottom w:val="none" w:sz="0" w:space="0" w:color="auto"/>
            <w:right w:val="none" w:sz="0" w:space="0" w:color="auto"/>
          </w:divBdr>
        </w:div>
        <w:div w:id="1593002987">
          <w:marLeft w:val="480"/>
          <w:marRight w:val="0"/>
          <w:marTop w:val="0"/>
          <w:marBottom w:val="0"/>
          <w:divBdr>
            <w:top w:val="none" w:sz="0" w:space="0" w:color="auto"/>
            <w:left w:val="none" w:sz="0" w:space="0" w:color="auto"/>
            <w:bottom w:val="none" w:sz="0" w:space="0" w:color="auto"/>
            <w:right w:val="none" w:sz="0" w:space="0" w:color="auto"/>
          </w:divBdr>
        </w:div>
        <w:div w:id="383062889">
          <w:marLeft w:val="480"/>
          <w:marRight w:val="0"/>
          <w:marTop w:val="0"/>
          <w:marBottom w:val="0"/>
          <w:divBdr>
            <w:top w:val="none" w:sz="0" w:space="0" w:color="auto"/>
            <w:left w:val="none" w:sz="0" w:space="0" w:color="auto"/>
            <w:bottom w:val="none" w:sz="0" w:space="0" w:color="auto"/>
            <w:right w:val="none" w:sz="0" w:space="0" w:color="auto"/>
          </w:divBdr>
        </w:div>
        <w:div w:id="1082294066">
          <w:marLeft w:val="480"/>
          <w:marRight w:val="0"/>
          <w:marTop w:val="0"/>
          <w:marBottom w:val="0"/>
          <w:divBdr>
            <w:top w:val="none" w:sz="0" w:space="0" w:color="auto"/>
            <w:left w:val="none" w:sz="0" w:space="0" w:color="auto"/>
            <w:bottom w:val="none" w:sz="0" w:space="0" w:color="auto"/>
            <w:right w:val="none" w:sz="0" w:space="0" w:color="auto"/>
          </w:divBdr>
        </w:div>
        <w:div w:id="1240402822">
          <w:marLeft w:val="480"/>
          <w:marRight w:val="0"/>
          <w:marTop w:val="0"/>
          <w:marBottom w:val="0"/>
          <w:divBdr>
            <w:top w:val="none" w:sz="0" w:space="0" w:color="auto"/>
            <w:left w:val="none" w:sz="0" w:space="0" w:color="auto"/>
            <w:bottom w:val="none" w:sz="0" w:space="0" w:color="auto"/>
            <w:right w:val="none" w:sz="0" w:space="0" w:color="auto"/>
          </w:divBdr>
        </w:div>
        <w:div w:id="683558883">
          <w:marLeft w:val="480"/>
          <w:marRight w:val="0"/>
          <w:marTop w:val="0"/>
          <w:marBottom w:val="0"/>
          <w:divBdr>
            <w:top w:val="none" w:sz="0" w:space="0" w:color="auto"/>
            <w:left w:val="none" w:sz="0" w:space="0" w:color="auto"/>
            <w:bottom w:val="none" w:sz="0" w:space="0" w:color="auto"/>
            <w:right w:val="none" w:sz="0" w:space="0" w:color="auto"/>
          </w:divBdr>
        </w:div>
        <w:div w:id="1926956433">
          <w:marLeft w:val="480"/>
          <w:marRight w:val="0"/>
          <w:marTop w:val="0"/>
          <w:marBottom w:val="0"/>
          <w:divBdr>
            <w:top w:val="none" w:sz="0" w:space="0" w:color="auto"/>
            <w:left w:val="none" w:sz="0" w:space="0" w:color="auto"/>
            <w:bottom w:val="none" w:sz="0" w:space="0" w:color="auto"/>
            <w:right w:val="none" w:sz="0" w:space="0" w:color="auto"/>
          </w:divBdr>
        </w:div>
        <w:div w:id="569391853">
          <w:marLeft w:val="480"/>
          <w:marRight w:val="0"/>
          <w:marTop w:val="0"/>
          <w:marBottom w:val="0"/>
          <w:divBdr>
            <w:top w:val="none" w:sz="0" w:space="0" w:color="auto"/>
            <w:left w:val="none" w:sz="0" w:space="0" w:color="auto"/>
            <w:bottom w:val="none" w:sz="0" w:space="0" w:color="auto"/>
            <w:right w:val="none" w:sz="0" w:space="0" w:color="auto"/>
          </w:divBdr>
        </w:div>
        <w:div w:id="642782184">
          <w:marLeft w:val="480"/>
          <w:marRight w:val="0"/>
          <w:marTop w:val="0"/>
          <w:marBottom w:val="0"/>
          <w:divBdr>
            <w:top w:val="none" w:sz="0" w:space="0" w:color="auto"/>
            <w:left w:val="none" w:sz="0" w:space="0" w:color="auto"/>
            <w:bottom w:val="none" w:sz="0" w:space="0" w:color="auto"/>
            <w:right w:val="none" w:sz="0" w:space="0" w:color="auto"/>
          </w:divBdr>
        </w:div>
        <w:div w:id="673916909">
          <w:marLeft w:val="480"/>
          <w:marRight w:val="0"/>
          <w:marTop w:val="0"/>
          <w:marBottom w:val="0"/>
          <w:divBdr>
            <w:top w:val="none" w:sz="0" w:space="0" w:color="auto"/>
            <w:left w:val="none" w:sz="0" w:space="0" w:color="auto"/>
            <w:bottom w:val="none" w:sz="0" w:space="0" w:color="auto"/>
            <w:right w:val="none" w:sz="0" w:space="0" w:color="auto"/>
          </w:divBdr>
        </w:div>
        <w:div w:id="846529079">
          <w:marLeft w:val="480"/>
          <w:marRight w:val="0"/>
          <w:marTop w:val="0"/>
          <w:marBottom w:val="0"/>
          <w:divBdr>
            <w:top w:val="none" w:sz="0" w:space="0" w:color="auto"/>
            <w:left w:val="none" w:sz="0" w:space="0" w:color="auto"/>
            <w:bottom w:val="none" w:sz="0" w:space="0" w:color="auto"/>
            <w:right w:val="none" w:sz="0" w:space="0" w:color="auto"/>
          </w:divBdr>
        </w:div>
        <w:div w:id="97414898">
          <w:marLeft w:val="480"/>
          <w:marRight w:val="0"/>
          <w:marTop w:val="0"/>
          <w:marBottom w:val="0"/>
          <w:divBdr>
            <w:top w:val="none" w:sz="0" w:space="0" w:color="auto"/>
            <w:left w:val="none" w:sz="0" w:space="0" w:color="auto"/>
            <w:bottom w:val="none" w:sz="0" w:space="0" w:color="auto"/>
            <w:right w:val="none" w:sz="0" w:space="0" w:color="auto"/>
          </w:divBdr>
        </w:div>
        <w:div w:id="1561017336">
          <w:marLeft w:val="480"/>
          <w:marRight w:val="0"/>
          <w:marTop w:val="0"/>
          <w:marBottom w:val="0"/>
          <w:divBdr>
            <w:top w:val="none" w:sz="0" w:space="0" w:color="auto"/>
            <w:left w:val="none" w:sz="0" w:space="0" w:color="auto"/>
            <w:bottom w:val="none" w:sz="0" w:space="0" w:color="auto"/>
            <w:right w:val="none" w:sz="0" w:space="0" w:color="auto"/>
          </w:divBdr>
        </w:div>
        <w:div w:id="890655296">
          <w:marLeft w:val="480"/>
          <w:marRight w:val="0"/>
          <w:marTop w:val="0"/>
          <w:marBottom w:val="0"/>
          <w:divBdr>
            <w:top w:val="none" w:sz="0" w:space="0" w:color="auto"/>
            <w:left w:val="none" w:sz="0" w:space="0" w:color="auto"/>
            <w:bottom w:val="none" w:sz="0" w:space="0" w:color="auto"/>
            <w:right w:val="none" w:sz="0" w:space="0" w:color="auto"/>
          </w:divBdr>
        </w:div>
        <w:div w:id="17779564">
          <w:marLeft w:val="480"/>
          <w:marRight w:val="0"/>
          <w:marTop w:val="0"/>
          <w:marBottom w:val="0"/>
          <w:divBdr>
            <w:top w:val="none" w:sz="0" w:space="0" w:color="auto"/>
            <w:left w:val="none" w:sz="0" w:space="0" w:color="auto"/>
            <w:bottom w:val="none" w:sz="0" w:space="0" w:color="auto"/>
            <w:right w:val="none" w:sz="0" w:space="0" w:color="auto"/>
          </w:divBdr>
        </w:div>
        <w:div w:id="528563694">
          <w:marLeft w:val="480"/>
          <w:marRight w:val="0"/>
          <w:marTop w:val="0"/>
          <w:marBottom w:val="0"/>
          <w:divBdr>
            <w:top w:val="none" w:sz="0" w:space="0" w:color="auto"/>
            <w:left w:val="none" w:sz="0" w:space="0" w:color="auto"/>
            <w:bottom w:val="none" w:sz="0" w:space="0" w:color="auto"/>
            <w:right w:val="none" w:sz="0" w:space="0" w:color="auto"/>
          </w:divBdr>
        </w:div>
        <w:div w:id="1581015522">
          <w:marLeft w:val="480"/>
          <w:marRight w:val="0"/>
          <w:marTop w:val="0"/>
          <w:marBottom w:val="0"/>
          <w:divBdr>
            <w:top w:val="none" w:sz="0" w:space="0" w:color="auto"/>
            <w:left w:val="none" w:sz="0" w:space="0" w:color="auto"/>
            <w:bottom w:val="none" w:sz="0" w:space="0" w:color="auto"/>
            <w:right w:val="none" w:sz="0" w:space="0" w:color="auto"/>
          </w:divBdr>
        </w:div>
        <w:div w:id="1075206759">
          <w:marLeft w:val="480"/>
          <w:marRight w:val="0"/>
          <w:marTop w:val="0"/>
          <w:marBottom w:val="0"/>
          <w:divBdr>
            <w:top w:val="none" w:sz="0" w:space="0" w:color="auto"/>
            <w:left w:val="none" w:sz="0" w:space="0" w:color="auto"/>
            <w:bottom w:val="none" w:sz="0" w:space="0" w:color="auto"/>
            <w:right w:val="none" w:sz="0" w:space="0" w:color="auto"/>
          </w:divBdr>
        </w:div>
        <w:div w:id="915435168">
          <w:marLeft w:val="480"/>
          <w:marRight w:val="0"/>
          <w:marTop w:val="0"/>
          <w:marBottom w:val="0"/>
          <w:divBdr>
            <w:top w:val="none" w:sz="0" w:space="0" w:color="auto"/>
            <w:left w:val="none" w:sz="0" w:space="0" w:color="auto"/>
            <w:bottom w:val="none" w:sz="0" w:space="0" w:color="auto"/>
            <w:right w:val="none" w:sz="0" w:space="0" w:color="auto"/>
          </w:divBdr>
        </w:div>
        <w:div w:id="394277206">
          <w:marLeft w:val="480"/>
          <w:marRight w:val="0"/>
          <w:marTop w:val="0"/>
          <w:marBottom w:val="0"/>
          <w:divBdr>
            <w:top w:val="none" w:sz="0" w:space="0" w:color="auto"/>
            <w:left w:val="none" w:sz="0" w:space="0" w:color="auto"/>
            <w:bottom w:val="none" w:sz="0" w:space="0" w:color="auto"/>
            <w:right w:val="none" w:sz="0" w:space="0" w:color="auto"/>
          </w:divBdr>
        </w:div>
        <w:div w:id="1116942954">
          <w:marLeft w:val="480"/>
          <w:marRight w:val="0"/>
          <w:marTop w:val="0"/>
          <w:marBottom w:val="0"/>
          <w:divBdr>
            <w:top w:val="none" w:sz="0" w:space="0" w:color="auto"/>
            <w:left w:val="none" w:sz="0" w:space="0" w:color="auto"/>
            <w:bottom w:val="none" w:sz="0" w:space="0" w:color="auto"/>
            <w:right w:val="none" w:sz="0" w:space="0" w:color="auto"/>
          </w:divBdr>
        </w:div>
        <w:div w:id="291327370">
          <w:marLeft w:val="480"/>
          <w:marRight w:val="0"/>
          <w:marTop w:val="0"/>
          <w:marBottom w:val="0"/>
          <w:divBdr>
            <w:top w:val="none" w:sz="0" w:space="0" w:color="auto"/>
            <w:left w:val="none" w:sz="0" w:space="0" w:color="auto"/>
            <w:bottom w:val="none" w:sz="0" w:space="0" w:color="auto"/>
            <w:right w:val="none" w:sz="0" w:space="0" w:color="auto"/>
          </w:divBdr>
        </w:div>
        <w:div w:id="1024601780">
          <w:marLeft w:val="480"/>
          <w:marRight w:val="0"/>
          <w:marTop w:val="0"/>
          <w:marBottom w:val="0"/>
          <w:divBdr>
            <w:top w:val="none" w:sz="0" w:space="0" w:color="auto"/>
            <w:left w:val="none" w:sz="0" w:space="0" w:color="auto"/>
            <w:bottom w:val="none" w:sz="0" w:space="0" w:color="auto"/>
            <w:right w:val="none" w:sz="0" w:space="0" w:color="auto"/>
          </w:divBdr>
        </w:div>
        <w:div w:id="1436247020">
          <w:marLeft w:val="480"/>
          <w:marRight w:val="0"/>
          <w:marTop w:val="0"/>
          <w:marBottom w:val="0"/>
          <w:divBdr>
            <w:top w:val="none" w:sz="0" w:space="0" w:color="auto"/>
            <w:left w:val="none" w:sz="0" w:space="0" w:color="auto"/>
            <w:bottom w:val="none" w:sz="0" w:space="0" w:color="auto"/>
            <w:right w:val="none" w:sz="0" w:space="0" w:color="auto"/>
          </w:divBdr>
        </w:div>
        <w:div w:id="2064139219">
          <w:marLeft w:val="480"/>
          <w:marRight w:val="0"/>
          <w:marTop w:val="0"/>
          <w:marBottom w:val="0"/>
          <w:divBdr>
            <w:top w:val="none" w:sz="0" w:space="0" w:color="auto"/>
            <w:left w:val="none" w:sz="0" w:space="0" w:color="auto"/>
            <w:bottom w:val="none" w:sz="0" w:space="0" w:color="auto"/>
            <w:right w:val="none" w:sz="0" w:space="0" w:color="auto"/>
          </w:divBdr>
        </w:div>
        <w:div w:id="60760182">
          <w:marLeft w:val="480"/>
          <w:marRight w:val="0"/>
          <w:marTop w:val="0"/>
          <w:marBottom w:val="0"/>
          <w:divBdr>
            <w:top w:val="none" w:sz="0" w:space="0" w:color="auto"/>
            <w:left w:val="none" w:sz="0" w:space="0" w:color="auto"/>
            <w:bottom w:val="none" w:sz="0" w:space="0" w:color="auto"/>
            <w:right w:val="none" w:sz="0" w:space="0" w:color="auto"/>
          </w:divBdr>
        </w:div>
        <w:div w:id="1630428912">
          <w:marLeft w:val="480"/>
          <w:marRight w:val="0"/>
          <w:marTop w:val="0"/>
          <w:marBottom w:val="0"/>
          <w:divBdr>
            <w:top w:val="none" w:sz="0" w:space="0" w:color="auto"/>
            <w:left w:val="none" w:sz="0" w:space="0" w:color="auto"/>
            <w:bottom w:val="none" w:sz="0" w:space="0" w:color="auto"/>
            <w:right w:val="none" w:sz="0" w:space="0" w:color="auto"/>
          </w:divBdr>
        </w:div>
        <w:div w:id="864245139">
          <w:marLeft w:val="480"/>
          <w:marRight w:val="0"/>
          <w:marTop w:val="0"/>
          <w:marBottom w:val="0"/>
          <w:divBdr>
            <w:top w:val="none" w:sz="0" w:space="0" w:color="auto"/>
            <w:left w:val="none" w:sz="0" w:space="0" w:color="auto"/>
            <w:bottom w:val="none" w:sz="0" w:space="0" w:color="auto"/>
            <w:right w:val="none" w:sz="0" w:space="0" w:color="auto"/>
          </w:divBdr>
        </w:div>
        <w:div w:id="2051177341">
          <w:marLeft w:val="480"/>
          <w:marRight w:val="0"/>
          <w:marTop w:val="0"/>
          <w:marBottom w:val="0"/>
          <w:divBdr>
            <w:top w:val="none" w:sz="0" w:space="0" w:color="auto"/>
            <w:left w:val="none" w:sz="0" w:space="0" w:color="auto"/>
            <w:bottom w:val="none" w:sz="0" w:space="0" w:color="auto"/>
            <w:right w:val="none" w:sz="0" w:space="0" w:color="auto"/>
          </w:divBdr>
        </w:div>
        <w:div w:id="700017315">
          <w:marLeft w:val="480"/>
          <w:marRight w:val="0"/>
          <w:marTop w:val="0"/>
          <w:marBottom w:val="0"/>
          <w:divBdr>
            <w:top w:val="none" w:sz="0" w:space="0" w:color="auto"/>
            <w:left w:val="none" w:sz="0" w:space="0" w:color="auto"/>
            <w:bottom w:val="none" w:sz="0" w:space="0" w:color="auto"/>
            <w:right w:val="none" w:sz="0" w:space="0" w:color="auto"/>
          </w:divBdr>
        </w:div>
        <w:div w:id="157429784">
          <w:marLeft w:val="480"/>
          <w:marRight w:val="0"/>
          <w:marTop w:val="0"/>
          <w:marBottom w:val="0"/>
          <w:divBdr>
            <w:top w:val="none" w:sz="0" w:space="0" w:color="auto"/>
            <w:left w:val="none" w:sz="0" w:space="0" w:color="auto"/>
            <w:bottom w:val="none" w:sz="0" w:space="0" w:color="auto"/>
            <w:right w:val="none" w:sz="0" w:space="0" w:color="auto"/>
          </w:divBdr>
        </w:div>
        <w:div w:id="827403405">
          <w:marLeft w:val="480"/>
          <w:marRight w:val="0"/>
          <w:marTop w:val="0"/>
          <w:marBottom w:val="0"/>
          <w:divBdr>
            <w:top w:val="none" w:sz="0" w:space="0" w:color="auto"/>
            <w:left w:val="none" w:sz="0" w:space="0" w:color="auto"/>
            <w:bottom w:val="none" w:sz="0" w:space="0" w:color="auto"/>
            <w:right w:val="none" w:sz="0" w:space="0" w:color="auto"/>
          </w:divBdr>
        </w:div>
        <w:div w:id="1103692911">
          <w:marLeft w:val="480"/>
          <w:marRight w:val="0"/>
          <w:marTop w:val="0"/>
          <w:marBottom w:val="0"/>
          <w:divBdr>
            <w:top w:val="none" w:sz="0" w:space="0" w:color="auto"/>
            <w:left w:val="none" w:sz="0" w:space="0" w:color="auto"/>
            <w:bottom w:val="none" w:sz="0" w:space="0" w:color="auto"/>
            <w:right w:val="none" w:sz="0" w:space="0" w:color="auto"/>
          </w:divBdr>
        </w:div>
        <w:div w:id="441188526">
          <w:marLeft w:val="480"/>
          <w:marRight w:val="0"/>
          <w:marTop w:val="0"/>
          <w:marBottom w:val="0"/>
          <w:divBdr>
            <w:top w:val="none" w:sz="0" w:space="0" w:color="auto"/>
            <w:left w:val="none" w:sz="0" w:space="0" w:color="auto"/>
            <w:bottom w:val="none" w:sz="0" w:space="0" w:color="auto"/>
            <w:right w:val="none" w:sz="0" w:space="0" w:color="auto"/>
          </w:divBdr>
        </w:div>
        <w:div w:id="420567389">
          <w:marLeft w:val="480"/>
          <w:marRight w:val="0"/>
          <w:marTop w:val="0"/>
          <w:marBottom w:val="0"/>
          <w:divBdr>
            <w:top w:val="none" w:sz="0" w:space="0" w:color="auto"/>
            <w:left w:val="none" w:sz="0" w:space="0" w:color="auto"/>
            <w:bottom w:val="none" w:sz="0" w:space="0" w:color="auto"/>
            <w:right w:val="none" w:sz="0" w:space="0" w:color="auto"/>
          </w:divBdr>
        </w:div>
        <w:div w:id="2043822950">
          <w:marLeft w:val="480"/>
          <w:marRight w:val="0"/>
          <w:marTop w:val="0"/>
          <w:marBottom w:val="0"/>
          <w:divBdr>
            <w:top w:val="none" w:sz="0" w:space="0" w:color="auto"/>
            <w:left w:val="none" w:sz="0" w:space="0" w:color="auto"/>
            <w:bottom w:val="none" w:sz="0" w:space="0" w:color="auto"/>
            <w:right w:val="none" w:sz="0" w:space="0" w:color="auto"/>
          </w:divBdr>
        </w:div>
        <w:div w:id="877207155">
          <w:marLeft w:val="480"/>
          <w:marRight w:val="0"/>
          <w:marTop w:val="0"/>
          <w:marBottom w:val="0"/>
          <w:divBdr>
            <w:top w:val="none" w:sz="0" w:space="0" w:color="auto"/>
            <w:left w:val="none" w:sz="0" w:space="0" w:color="auto"/>
            <w:bottom w:val="none" w:sz="0" w:space="0" w:color="auto"/>
            <w:right w:val="none" w:sz="0" w:space="0" w:color="auto"/>
          </w:divBdr>
        </w:div>
        <w:div w:id="757675673">
          <w:marLeft w:val="480"/>
          <w:marRight w:val="0"/>
          <w:marTop w:val="0"/>
          <w:marBottom w:val="0"/>
          <w:divBdr>
            <w:top w:val="none" w:sz="0" w:space="0" w:color="auto"/>
            <w:left w:val="none" w:sz="0" w:space="0" w:color="auto"/>
            <w:bottom w:val="none" w:sz="0" w:space="0" w:color="auto"/>
            <w:right w:val="none" w:sz="0" w:space="0" w:color="auto"/>
          </w:divBdr>
        </w:div>
        <w:div w:id="323819667">
          <w:marLeft w:val="480"/>
          <w:marRight w:val="0"/>
          <w:marTop w:val="0"/>
          <w:marBottom w:val="0"/>
          <w:divBdr>
            <w:top w:val="none" w:sz="0" w:space="0" w:color="auto"/>
            <w:left w:val="none" w:sz="0" w:space="0" w:color="auto"/>
            <w:bottom w:val="none" w:sz="0" w:space="0" w:color="auto"/>
            <w:right w:val="none" w:sz="0" w:space="0" w:color="auto"/>
          </w:divBdr>
        </w:div>
        <w:div w:id="1516848951">
          <w:marLeft w:val="480"/>
          <w:marRight w:val="0"/>
          <w:marTop w:val="0"/>
          <w:marBottom w:val="0"/>
          <w:divBdr>
            <w:top w:val="none" w:sz="0" w:space="0" w:color="auto"/>
            <w:left w:val="none" w:sz="0" w:space="0" w:color="auto"/>
            <w:bottom w:val="none" w:sz="0" w:space="0" w:color="auto"/>
            <w:right w:val="none" w:sz="0" w:space="0" w:color="auto"/>
          </w:divBdr>
        </w:div>
        <w:div w:id="320357841">
          <w:marLeft w:val="480"/>
          <w:marRight w:val="0"/>
          <w:marTop w:val="0"/>
          <w:marBottom w:val="0"/>
          <w:divBdr>
            <w:top w:val="none" w:sz="0" w:space="0" w:color="auto"/>
            <w:left w:val="none" w:sz="0" w:space="0" w:color="auto"/>
            <w:bottom w:val="none" w:sz="0" w:space="0" w:color="auto"/>
            <w:right w:val="none" w:sz="0" w:space="0" w:color="auto"/>
          </w:divBdr>
        </w:div>
        <w:div w:id="25176783">
          <w:marLeft w:val="480"/>
          <w:marRight w:val="0"/>
          <w:marTop w:val="0"/>
          <w:marBottom w:val="0"/>
          <w:divBdr>
            <w:top w:val="none" w:sz="0" w:space="0" w:color="auto"/>
            <w:left w:val="none" w:sz="0" w:space="0" w:color="auto"/>
            <w:bottom w:val="none" w:sz="0" w:space="0" w:color="auto"/>
            <w:right w:val="none" w:sz="0" w:space="0" w:color="auto"/>
          </w:divBdr>
        </w:div>
        <w:div w:id="1534732873">
          <w:marLeft w:val="480"/>
          <w:marRight w:val="0"/>
          <w:marTop w:val="0"/>
          <w:marBottom w:val="0"/>
          <w:divBdr>
            <w:top w:val="none" w:sz="0" w:space="0" w:color="auto"/>
            <w:left w:val="none" w:sz="0" w:space="0" w:color="auto"/>
            <w:bottom w:val="none" w:sz="0" w:space="0" w:color="auto"/>
            <w:right w:val="none" w:sz="0" w:space="0" w:color="auto"/>
          </w:divBdr>
        </w:div>
        <w:div w:id="1313018690">
          <w:marLeft w:val="480"/>
          <w:marRight w:val="0"/>
          <w:marTop w:val="0"/>
          <w:marBottom w:val="0"/>
          <w:divBdr>
            <w:top w:val="none" w:sz="0" w:space="0" w:color="auto"/>
            <w:left w:val="none" w:sz="0" w:space="0" w:color="auto"/>
            <w:bottom w:val="none" w:sz="0" w:space="0" w:color="auto"/>
            <w:right w:val="none" w:sz="0" w:space="0" w:color="auto"/>
          </w:divBdr>
        </w:div>
        <w:div w:id="1333875860">
          <w:marLeft w:val="480"/>
          <w:marRight w:val="0"/>
          <w:marTop w:val="0"/>
          <w:marBottom w:val="0"/>
          <w:divBdr>
            <w:top w:val="none" w:sz="0" w:space="0" w:color="auto"/>
            <w:left w:val="none" w:sz="0" w:space="0" w:color="auto"/>
            <w:bottom w:val="none" w:sz="0" w:space="0" w:color="auto"/>
            <w:right w:val="none" w:sz="0" w:space="0" w:color="auto"/>
          </w:divBdr>
        </w:div>
        <w:div w:id="1669944511">
          <w:marLeft w:val="480"/>
          <w:marRight w:val="0"/>
          <w:marTop w:val="0"/>
          <w:marBottom w:val="0"/>
          <w:divBdr>
            <w:top w:val="none" w:sz="0" w:space="0" w:color="auto"/>
            <w:left w:val="none" w:sz="0" w:space="0" w:color="auto"/>
            <w:bottom w:val="none" w:sz="0" w:space="0" w:color="auto"/>
            <w:right w:val="none" w:sz="0" w:space="0" w:color="auto"/>
          </w:divBdr>
        </w:div>
        <w:div w:id="1335765376">
          <w:marLeft w:val="480"/>
          <w:marRight w:val="0"/>
          <w:marTop w:val="0"/>
          <w:marBottom w:val="0"/>
          <w:divBdr>
            <w:top w:val="none" w:sz="0" w:space="0" w:color="auto"/>
            <w:left w:val="none" w:sz="0" w:space="0" w:color="auto"/>
            <w:bottom w:val="none" w:sz="0" w:space="0" w:color="auto"/>
            <w:right w:val="none" w:sz="0" w:space="0" w:color="auto"/>
          </w:divBdr>
        </w:div>
      </w:divsChild>
    </w:div>
    <w:div w:id="937059576">
      <w:bodyDiv w:val="1"/>
      <w:marLeft w:val="0"/>
      <w:marRight w:val="0"/>
      <w:marTop w:val="0"/>
      <w:marBottom w:val="0"/>
      <w:divBdr>
        <w:top w:val="none" w:sz="0" w:space="0" w:color="auto"/>
        <w:left w:val="none" w:sz="0" w:space="0" w:color="auto"/>
        <w:bottom w:val="none" w:sz="0" w:space="0" w:color="auto"/>
        <w:right w:val="none" w:sz="0" w:space="0" w:color="auto"/>
      </w:divBdr>
    </w:div>
    <w:div w:id="938175223">
      <w:bodyDiv w:val="1"/>
      <w:marLeft w:val="0"/>
      <w:marRight w:val="0"/>
      <w:marTop w:val="0"/>
      <w:marBottom w:val="0"/>
      <w:divBdr>
        <w:top w:val="none" w:sz="0" w:space="0" w:color="auto"/>
        <w:left w:val="none" w:sz="0" w:space="0" w:color="auto"/>
        <w:bottom w:val="none" w:sz="0" w:space="0" w:color="auto"/>
        <w:right w:val="none" w:sz="0" w:space="0" w:color="auto"/>
      </w:divBdr>
    </w:div>
    <w:div w:id="938441593">
      <w:bodyDiv w:val="1"/>
      <w:marLeft w:val="0"/>
      <w:marRight w:val="0"/>
      <w:marTop w:val="0"/>
      <w:marBottom w:val="0"/>
      <w:divBdr>
        <w:top w:val="none" w:sz="0" w:space="0" w:color="auto"/>
        <w:left w:val="none" w:sz="0" w:space="0" w:color="auto"/>
        <w:bottom w:val="none" w:sz="0" w:space="0" w:color="auto"/>
        <w:right w:val="none" w:sz="0" w:space="0" w:color="auto"/>
      </w:divBdr>
    </w:div>
    <w:div w:id="941306224">
      <w:bodyDiv w:val="1"/>
      <w:marLeft w:val="0"/>
      <w:marRight w:val="0"/>
      <w:marTop w:val="0"/>
      <w:marBottom w:val="0"/>
      <w:divBdr>
        <w:top w:val="none" w:sz="0" w:space="0" w:color="auto"/>
        <w:left w:val="none" w:sz="0" w:space="0" w:color="auto"/>
        <w:bottom w:val="none" w:sz="0" w:space="0" w:color="auto"/>
        <w:right w:val="none" w:sz="0" w:space="0" w:color="auto"/>
      </w:divBdr>
      <w:divsChild>
        <w:div w:id="1621493444">
          <w:marLeft w:val="480"/>
          <w:marRight w:val="0"/>
          <w:marTop w:val="0"/>
          <w:marBottom w:val="0"/>
          <w:divBdr>
            <w:top w:val="none" w:sz="0" w:space="0" w:color="auto"/>
            <w:left w:val="none" w:sz="0" w:space="0" w:color="auto"/>
            <w:bottom w:val="none" w:sz="0" w:space="0" w:color="auto"/>
            <w:right w:val="none" w:sz="0" w:space="0" w:color="auto"/>
          </w:divBdr>
        </w:div>
        <w:div w:id="516505310">
          <w:marLeft w:val="480"/>
          <w:marRight w:val="0"/>
          <w:marTop w:val="0"/>
          <w:marBottom w:val="0"/>
          <w:divBdr>
            <w:top w:val="none" w:sz="0" w:space="0" w:color="auto"/>
            <w:left w:val="none" w:sz="0" w:space="0" w:color="auto"/>
            <w:bottom w:val="none" w:sz="0" w:space="0" w:color="auto"/>
            <w:right w:val="none" w:sz="0" w:space="0" w:color="auto"/>
          </w:divBdr>
        </w:div>
        <w:div w:id="1973173251">
          <w:marLeft w:val="480"/>
          <w:marRight w:val="0"/>
          <w:marTop w:val="0"/>
          <w:marBottom w:val="0"/>
          <w:divBdr>
            <w:top w:val="none" w:sz="0" w:space="0" w:color="auto"/>
            <w:left w:val="none" w:sz="0" w:space="0" w:color="auto"/>
            <w:bottom w:val="none" w:sz="0" w:space="0" w:color="auto"/>
            <w:right w:val="none" w:sz="0" w:space="0" w:color="auto"/>
          </w:divBdr>
        </w:div>
        <w:div w:id="1455294799">
          <w:marLeft w:val="480"/>
          <w:marRight w:val="0"/>
          <w:marTop w:val="0"/>
          <w:marBottom w:val="0"/>
          <w:divBdr>
            <w:top w:val="none" w:sz="0" w:space="0" w:color="auto"/>
            <w:left w:val="none" w:sz="0" w:space="0" w:color="auto"/>
            <w:bottom w:val="none" w:sz="0" w:space="0" w:color="auto"/>
            <w:right w:val="none" w:sz="0" w:space="0" w:color="auto"/>
          </w:divBdr>
        </w:div>
        <w:div w:id="592779768">
          <w:marLeft w:val="480"/>
          <w:marRight w:val="0"/>
          <w:marTop w:val="0"/>
          <w:marBottom w:val="0"/>
          <w:divBdr>
            <w:top w:val="none" w:sz="0" w:space="0" w:color="auto"/>
            <w:left w:val="none" w:sz="0" w:space="0" w:color="auto"/>
            <w:bottom w:val="none" w:sz="0" w:space="0" w:color="auto"/>
            <w:right w:val="none" w:sz="0" w:space="0" w:color="auto"/>
          </w:divBdr>
        </w:div>
        <w:div w:id="1215655157">
          <w:marLeft w:val="480"/>
          <w:marRight w:val="0"/>
          <w:marTop w:val="0"/>
          <w:marBottom w:val="0"/>
          <w:divBdr>
            <w:top w:val="none" w:sz="0" w:space="0" w:color="auto"/>
            <w:left w:val="none" w:sz="0" w:space="0" w:color="auto"/>
            <w:bottom w:val="none" w:sz="0" w:space="0" w:color="auto"/>
            <w:right w:val="none" w:sz="0" w:space="0" w:color="auto"/>
          </w:divBdr>
        </w:div>
        <w:div w:id="664935007">
          <w:marLeft w:val="480"/>
          <w:marRight w:val="0"/>
          <w:marTop w:val="0"/>
          <w:marBottom w:val="0"/>
          <w:divBdr>
            <w:top w:val="none" w:sz="0" w:space="0" w:color="auto"/>
            <w:left w:val="none" w:sz="0" w:space="0" w:color="auto"/>
            <w:bottom w:val="none" w:sz="0" w:space="0" w:color="auto"/>
            <w:right w:val="none" w:sz="0" w:space="0" w:color="auto"/>
          </w:divBdr>
        </w:div>
        <w:div w:id="1356275392">
          <w:marLeft w:val="480"/>
          <w:marRight w:val="0"/>
          <w:marTop w:val="0"/>
          <w:marBottom w:val="0"/>
          <w:divBdr>
            <w:top w:val="none" w:sz="0" w:space="0" w:color="auto"/>
            <w:left w:val="none" w:sz="0" w:space="0" w:color="auto"/>
            <w:bottom w:val="none" w:sz="0" w:space="0" w:color="auto"/>
            <w:right w:val="none" w:sz="0" w:space="0" w:color="auto"/>
          </w:divBdr>
        </w:div>
        <w:div w:id="883714003">
          <w:marLeft w:val="480"/>
          <w:marRight w:val="0"/>
          <w:marTop w:val="0"/>
          <w:marBottom w:val="0"/>
          <w:divBdr>
            <w:top w:val="none" w:sz="0" w:space="0" w:color="auto"/>
            <w:left w:val="none" w:sz="0" w:space="0" w:color="auto"/>
            <w:bottom w:val="none" w:sz="0" w:space="0" w:color="auto"/>
            <w:right w:val="none" w:sz="0" w:space="0" w:color="auto"/>
          </w:divBdr>
        </w:div>
        <w:div w:id="801970538">
          <w:marLeft w:val="480"/>
          <w:marRight w:val="0"/>
          <w:marTop w:val="0"/>
          <w:marBottom w:val="0"/>
          <w:divBdr>
            <w:top w:val="none" w:sz="0" w:space="0" w:color="auto"/>
            <w:left w:val="none" w:sz="0" w:space="0" w:color="auto"/>
            <w:bottom w:val="none" w:sz="0" w:space="0" w:color="auto"/>
            <w:right w:val="none" w:sz="0" w:space="0" w:color="auto"/>
          </w:divBdr>
        </w:div>
        <w:div w:id="2069836354">
          <w:marLeft w:val="480"/>
          <w:marRight w:val="0"/>
          <w:marTop w:val="0"/>
          <w:marBottom w:val="0"/>
          <w:divBdr>
            <w:top w:val="none" w:sz="0" w:space="0" w:color="auto"/>
            <w:left w:val="none" w:sz="0" w:space="0" w:color="auto"/>
            <w:bottom w:val="none" w:sz="0" w:space="0" w:color="auto"/>
            <w:right w:val="none" w:sz="0" w:space="0" w:color="auto"/>
          </w:divBdr>
        </w:div>
        <w:div w:id="385958013">
          <w:marLeft w:val="480"/>
          <w:marRight w:val="0"/>
          <w:marTop w:val="0"/>
          <w:marBottom w:val="0"/>
          <w:divBdr>
            <w:top w:val="none" w:sz="0" w:space="0" w:color="auto"/>
            <w:left w:val="none" w:sz="0" w:space="0" w:color="auto"/>
            <w:bottom w:val="none" w:sz="0" w:space="0" w:color="auto"/>
            <w:right w:val="none" w:sz="0" w:space="0" w:color="auto"/>
          </w:divBdr>
        </w:div>
        <w:div w:id="204559350">
          <w:marLeft w:val="480"/>
          <w:marRight w:val="0"/>
          <w:marTop w:val="0"/>
          <w:marBottom w:val="0"/>
          <w:divBdr>
            <w:top w:val="none" w:sz="0" w:space="0" w:color="auto"/>
            <w:left w:val="none" w:sz="0" w:space="0" w:color="auto"/>
            <w:bottom w:val="none" w:sz="0" w:space="0" w:color="auto"/>
            <w:right w:val="none" w:sz="0" w:space="0" w:color="auto"/>
          </w:divBdr>
        </w:div>
        <w:div w:id="382100148">
          <w:marLeft w:val="480"/>
          <w:marRight w:val="0"/>
          <w:marTop w:val="0"/>
          <w:marBottom w:val="0"/>
          <w:divBdr>
            <w:top w:val="none" w:sz="0" w:space="0" w:color="auto"/>
            <w:left w:val="none" w:sz="0" w:space="0" w:color="auto"/>
            <w:bottom w:val="none" w:sz="0" w:space="0" w:color="auto"/>
            <w:right w:val="none" w:sz="0" w:space="0" w:color="auto"/>
          </w:divBdr>
        </w:div>
        <w:div w:id="1038625928">
          <w:marLeft w:val="480"/>
          <w:marRight w:val="0"/>
          <w:marTop w:val="0"/>
          <w:marBottom w:val="0"/>
          <w:divBdr>
            <w:top w:val="none" w:sz="0" w:space="0" w:color="auto"/>
            <w:left w:val="none" w:sz="0" w:space="0" w:color="auto"/>
            <w:bottom w:val="none" w:sz="0" w:space="0" w:color="auto"/>
            <w:right w:val="none" w:sz="0" w:space="0" w:color="auto"/>
          </w:divBdr>
        </w:div>
        <w:div w:id="2032953241">
          <w:marLeft w:val="480"/>
          <w:marRight w:val="0"/>
          <w:marTop w:val="0"/>
          <w:marBottom w:val="0"/>
          <w:divBdr>
            <w:top w:val="none" w:sz="0" w:space="0" w:color="auto"/>
            <w:left w:val="none" w:sz="0" w:space="0" w:color="auto"/>
            <w:bottom w:val="none" w:sz="0" w:space="0" w:color="auto"/>
            <w:right w:val="none" w:sz="0" w:space="0" w:color="auto"/>
          </w:divBdr>
        </w:div>
        <w:div w:id="1873029335">
          <w:marLeft w:val="480"/>
          <w:marRight w:val="0"/>
          <w:marTop w:val="0"/>
          <w:marBottom w:val="0"/>
          <w:divBdr>
            <w:top w:val="none" w:sz="0" w:space="0" w:color="auto"/>
            <w:left w:val="none" w:sz="0" w:space="0" w:color="auto"/>
            <w:bottom w:val="none" w:sz="0" w:space="0" w:color="auto"/>
            <w:right w:val="none" w:sz="0" w:space="0" w:color="auto"/>
          </w:divBdr>
        </w:div>
        <w:div w:id="1732582529">
          <w:marLeft w:val="480"/>
          <w:marRight w:val="0"/>
          <w:marTop w:val="0"/>
          <w:marBottom w:val="0"/>
          <w:divBdr>
            <w:top w:val="none" w:sz="0" w:space="0" w:color="auto"/>
            <w:left w:val="none" w:sz="0" w:space="0" w:color="auto"/>
            <w:bottom w:val="none" w:sz="0" w:space="0" w:color="auto"/>
            <w:right w:val="none" w:sz="0" w:space="0" w:color="auto"/>
          </w:divBdr>
        </w:div>
        <w:div w:id="114103101">
          <w:marLeft w:val="480"/>
          <w:marRight w:val="0"/>
          <w:marTop w:val="0"/>
          <w:marBottom w:val="0"/>
          <w:divBdr>
            <w:top w:val="none" w:sz="0" w:space="0" w:color="auto"/>
            <w:left w:val="none" w:sz="0" w:space="0" w:color="auto"/>
            <w:bottom w:val="none" w:sz="0" w:space="0" w:color="auto"/>
            <w:right w:val="none" w:sz="0" w:space="0" w:color="auto"/>
          </w:divBdr>
        </w:div>
        <w:div w:id="364714947">
          <w:marLeft w:val="480"/>
          <w:marRight w:val="0"/>
          <w:marTop w:val="0"/>
          <w:marBottom w:val="0"/>
          <w:divBdr>
            <w:top w:val="none" w:sz="0" w:space="0" w:color="auto"/>
            <w:left w:val="none" w:sz="0" w:space="0" w:color="auto"/>
            <w:bottom w:val="none" w:sz="0" w:space="0" w:color="auto"/>
            <w:right w:val="none" w:sz="0" w:space="0" w:color="auto"/>
          </w:divBdr>
        </w:div>
        <w:div w:id="616184065">
          <w:marLeft w:val="480"/>
          <w:marRight w:val="0"/>
          <w:marTop w:val="0"/>
          <w:marBottom w:val="0"/>
          <w:divBdr>
            <w:top w:val="none" w:sz="0" w:space="0" w:color="auto"/>
            <w:left w:val="none" w:sz="0" w:space="0" w:color="auto"/>
            <w:bottom w:val="none" w:sz="0" w:space="0" w:color="auto"/>
            <w:right w:val="none" w:sz="0" w:space="0" w:color="auto"/>
          </w:divBdr>
        </w:div>
        <w:div w:id="1818179001">
          <w:marLeft w:val="480"/>
          <w:marRight w:val="0"/>
          <w:marTop w:val="0"/>
          <w:marBottom w:val="0"/>
          <w:divBdr>
            <w:top w:val="none" w:sz="0" w:space="0" w:color="auto"/>
            <w:left w:val="none" w:sz="0" w:space="0" w:color="auto"/>
            <w:bottom w:val="none" w:sz="0" w:space="0" w:color="auto"/>
            <w:right w:val="none" w:sz="0" w:space="0" w:color="auto"/>
          </w:divBdr>
        </w:div>
        <w:div w:id="105656276">
          <w:marLeft w:val="480"/>
          <w:marRight w:val="0"/>
          <w:marTop w:val="0"/>
          <w:marBottom w:val="0"/>
          <w:divBdr>
            <w:top w:val="none" w:sz="0" w:space="0" w:color="auto"/>
            <w:left w:val="none" w:sz="0" w:space="0" w:color="auto"/>
            <w:bottom w:val="none" w:sz="0" w:space="0" w:color="auto"/>
            <w:right w:val="none" w:sz="0" w:space="0" w:color="auto"/>
          </w:divBdr>
        </w:div>
        <w:div w:id="1629579083">
          <w:marLeft w:val="480"/>
          <w:marRight w:val="0"/>
          <w:marTop w:val="0"/>
          <w:marBottom w:val="0"/>
          <w:divBdr>
            <w:top w:val="none" w:sz="0" w:space="0" w:color="auto"/>
            <w:left w:val="none" w:sz="0" w:space="0" w:color="auto"/>
            <w:bottom w:val="none" w:sz="0" w:space="0" w:color="auto"/>
            <w:right w:val="none" w:sz="0" w:space="0" w:color="auto"/>
          </w:divBdr>
        </w:div>
        <w:div w:id="1333141966">
          <w:marLeft w:val="480"/>
          <w:marRight w:val="0"/>
          <w:marTop w:val="0"/>
          <w:marBottom w:val="0"/>
          <w:divBdr>
            <w:top w:val="none" w:sz="0" w:space="0" w:color="auto"/>
            <w:left w:val="none" w:sz="0" w:space="0" w:color="auto"/>
            <w:bottom w:val="none" w:sz="0" w:space="0" w:color="auto"/>
            <w:right w:val="none" w:sz="0" w:space="0" w:color="auto"/>
          </w:divBdr>
        </w:div>
        <w:div w:id="2125728969">
          <w:marLeft w:val="480"/>
          <w:marRight w:val="0"/>
          <w:marTop w:val="0"/>
          <w:marBottom w:val="0"/>
          <w:divBdr>
            <w:top w:val="none" w:sz="0" w:space="0" w:color="auto"/>
            <w:left w:val="none" w:sz="0" w:space="0" w:color="auto"/>
            <w:bottom w:val="none" w:sz="0" w:space="0" w:color="auto"/>
            <w:right w:val="none" w:sz="0" w:space="0" w:color="auto"/>
          </w:divBdr>
        </w:div>
        <w:div w:id="2119521462">
          <w:marLeft w:val="480"/>
          <w:marRight w:val="0"/>
          <w:marTop w:val="0"/>
          <w:marBottom w:val="0"/>
          <w:divBdr>
            <w:top w:val="none" w:sz="0" w:space="0" w:color="auto"/>
            <w:left w:val="none" w:sz="0" w:space="0" w:color="auto"/>
            <w:bottom w:val="none" w:sz="0" w:space="0" w:color="auto"/>
            <w:right w:val="none" w:sz="0" w:space="0" w:color="auto"/>
          </w:divBdr>
        </w:div>
        <w:div w:id="2032994091">
          <w:marLeft w:val="480"/>
          <w:marRight w:val="0"/>
          <w:marTop w:val="0"/>
          <w:marBottom w:val="0"/>
          <w:divBdr>
            <w:top w:val="none" w:sz="0" w:space="0" w:color="auto"/>
            <w:left w:val="none" w:sz="0" w:space="0" w:color="auto"/>
            <w:bottom w:val="none" w:sz="0" w:space="0" w:color="auto"/>
            <w:right w:val="none" w:sz="0" w:space="0" w:color="auto"/>
          </w:divBdr>
        </w:div>
        <w:div w:id="82336442">
          <w:marLeft w:val="480"/>
          <w:marRight w:val="0"/>
          <w:marTop w:val="0"/>
          <w:marBottom w:val="0"/>
          <w:divBdr>
            <w:top w:val="none" w:sz="0" w:space="0" w:color="auto"/>
            <w:left w:val="none" w:sz="0" w:space="0" w:color="auto"/>
            <w:bottom w:val="none" w:sz="0" w:space="0" w:color="auto"/>
            <w:right w:val="none" w:sz="0" w:space="0" w:color="auto"/>
          </w:divBdr>
        </w:div>
        <w:div w:id="1045712848">
          <w:marLeft w:val="480"/>
          <w:marRight w:val="0"/>
          <w:marTop w:val="0"/>
          <w:marBottom w:val="0"/>
          <w:divBdr>
            <w:top w:val="none" w:sz="0" w:space="0" w:color="auto"/>
            <w:left w:val="none" w:sz="0" w:space="0" w:color="auto"/>
            <w:bottom w:val="none" w:sz="0" w:space="0" w:color="auto"/>
            <w:right w:val="none" w:sz="0" w:space="0" w:color="auto"/>
          </w:divBdr>
        </w:div>
        <w:div w:id="1934242615">
          <w:marLeft w:val="480"/>
          <w:marRight w:val="0"/>
          <w:marTop w:val="0"/>
          <w:marBottom w:val="0"/>
          <w:divBdr>
            <w:top w:val="none" w:sz="0" w:space="0" w:color="auto"/>
            <w:left w:val="none" w:sz="0" w:space="0" w:color="auto"/>
            <w:bottom w:val="none" w:sz="0" w:space="0" w:color="auto"/>
            <w:right w:val="none" w:sz="0" w:space="0" w:color="auto"/>
          </w:divBdr>
        </w:div>
        <w:div w:id="1853764987">
          <w:marLeft w:val="480"/>
          <w:marRight w:val="0"/>
          <w:marTop w:val="0"/>
          <w:marBottom w:val="0"/>
          <w:divBdr>
            <w:top w:val="none" w:sz="0" w:space="0" w:color="auto"/>
            <w:left w:val="none" w:sz="0" w:space="0" w:color="auto"/>
            <w:bottom w:val="none" w:sz="0" w:space="0" w:color="auto"/>
            <w:right w:val="none" w:sz="0" w:space="0" w:color="auto"/>
          </w:divBdr>
        </w:div>
        <w:div w:id="918715288">
          <w:marLeft w:val="480"/>
          <w:marRight w:val="0"/>
          <w:marTop w:val="0"/>
          <w:marBottom w:val="0"/>
          <w:divBdr>
            <w:top w:val="none" w:sz="0" w:space="0" w:color="auto"/>
            <w:left w:val="none" w:sz="0" w:space="0" w:color="auto"/>
            <w:bottom w:val="none" w:sz="0" w:space="0" w:color="auto"/>
            <w:right w:val="none" w:sz="0" w:space="0" w:color="auto"/>
          </w:divBdr>
        </w:div>
        <w:div w:id="412240048">
          <w:marLeft w:val="480"/>
          <w:marRight w:val="0"/>
          <w:marTop w:val="0"/>
          <w:marBottom w:val="0"/>
          <w:divBdr>
            <w:top w:val="none" w:sz="0" w:space="0" w:color="auto"/>
            <w:left w:val="none" w:sz="0" w:space="0" w:color="auto"/>
            <w:bottom w:val="none" w:sz="0" w:space="0" w:color="auto"/>
            <w:right w:val="none" w:sz="0" w:space="0" w:color="auto"/>
          </w:divBdr>
        </w:div>
        <w:div w:id="941687134">
          <w:marLeft w:val="480"/>
          <w:marRight w:val="0"/>
          <w:marTop w:val="0"/>
          <w:marBottom w:val="0"/>
          <w:divBdr>
            <w:top w:val="none" w:sz="0" w:space="0" w:color="auto"/>
            <w:left w:val="none" w:sz="0" w:space="0" w:color="auto"/>
            <w:bottom w:val="none" w:sz="0" w:space="0" w:color="auto"/>
            <w:right w:val="none" w:sz="0" w:space="0" w:color="auto"/>
          </w:divBdr>
        </w:div>
        <w:div w:id="1823692847">
          <w:marLeft w:val="480"/>
          <w:marRight w:val="0"/>
          <w:marTop w:val="0"/>
          <w:marBottom w:val="0"/>
          <w:divBdr>
            <w:top w:val="none" w:sz="0" w:space="0" w:color="auto"/>
            <w:left w:val="none" w:sz="0" w:space="0" w:color="auto"/>
            <w:bottom w:val="none" w:sz="0" w:space="0" w:color="auto"/>
            <w:right w:val="none" w:sz="0" w:space="0" w:color="auto"/>
          </w:divBdr>
        </w:div>
        <w:div w:id="698048391">
          <w:marLeft w:val="480"/>
          <w:marRight w:val="0"/>
          <w:marTop w:val="0"/>
          <w:marBottom w:val="0"/>
          <w:divBdr>
            <w:top w:val="none" w:sz="0" w:space="0" w:color="auto"/>
            <w:left w:val="none" w:sz="0" w:space="0" w:color="auto"/>
            <w:bottom w:val="none" w:sz="0" w:space="0" w:color="auto"/>
            <w:right w:val="none" w:sz="0" w:space="0" w:color="auto"/>
          </w:divBdr>
        </w:div>
        <w:div w:id="1649432477">
          <w:marLeft w:val="480"/>
          <w:marRight w:val="0"/>
          <w:marTop w:val="0"/>
          <w:marBottom w:val="0"/>
          <w:divBdr>
            <w:top w:val="none" w:sz="0" w:space="0" w:color="auto"/>
            <w:left w:val="none" w:sz="0" w:space="0" w:color="auto"/>
            <w:bottom w:val="none" w:sz="0" w:space="0" w:color="auto"/>
            <w:right w:val="none" w:sz="0" w:space="0" w:color="auto"/>
          </w:divBdr>
        </w:div>
        <w:div w:id="1235119816">
          <w:marLeft w:val="480"/>
          <w:marRight w:val="0"/>
          <w:marTop w:val="0"/>
          <w:marBottom w:val="0"/>
          <w:divBdr>
            <w:top w:val="none" w:sz="0" w:space="0" w:color="auto"/>
            <w:left w:val="none" w:sz="0" w:space="0" w:color="auto"/>
            <w:bottom w:val="none" w:sz="0" w:space="0" w:color="auto"/>
            <w:right w:val="none" w:sz="0" w:space="0" w:color="auto"/>
          </w:divBdr>
        </w:div>
        <w:div w:id="561986800">
          <w:marLeft w:val="480"/>
          <w:marRight w:val="0"/>
          <w:marTop w:val="0"/>
          <w:marBottom w:val="0"/>
          <w:divBdr>
            <w:top w:val="none" w:sz="0" w:space="0" w:color="auto"/>
            <w:left w:val="none" w:sz="0" w:space="0" w:color="auto"/>
            <w:bottom w:val="none" w:sz="0" w:space="0" w:color="auto"/>
            <w:right w:val="none" w:sz="0" w:space="0" w:color="auto"/>
          </w:divBdr>
        </w:div>
        <w:div w:id="1747148500">
          <w:marLeft w:val="480"/>
          <w:marRight w:val="0"/>
          <w:marTop w:val="0"/>
          <w:marBottom w:val="0"/>
          <w:divBdr>
            <w:top w:val="none" w:sz="0" w:space="0" w:color="auto"/>
            <w:left w:val="none" w:sz="0" w:space="0" w:color="auto"/>
            <w:bottom w:val="none" w:sz="0" w:space="0" w:color="auto"/>
            <w:right w:val="none" w:sz="0" w:space="0" w:color="auto"/>
          </w:divBdr>
        </w:div>
        <w:div w:id="467624799">
          <w:marLeft w:val="480"/>
          <w:marRight w:val="0"/>
          <w:marTop w:val="0"/>
          <w:marBottom w:val="0"/>
          <w:divBdr>
            <w:top w:val="none" w:sz="0" w:space="0" w:color="auto"/>
            <w:left w:val="none" w:sz="0" w:space="0" w:color="auto"/>
            <w:bottom w:val="none" w:sz="0" w:space="0" w:color="auto"/>
            <w:right w:val="none" w:sz="0" w:space="0" w:color="auto"/>
          </w:divBdr>
        </w:div>
        <w:div w:id="1696541667">
          <w:marLeft w:val="480"/>
          <w:marRight w:val="0"/>
          <w:marTop w:val="0"/>
          <w:marBottom w:val="0"/>
          <w:divBdr>
            <w:top w:val="none" w:sz="0" w:space="0" w:color="auto"/>
            <w:left w:val="none" w:sz="0" w:space="0" w:color="auto"/>
            <w:bottom w:val="none" w:sz="0" w:space="0" w:color="auto"/>
            <w:right w:val="none" w:sz="0" w:space="0" w:color="auto"/>
          </w:divBdr>
        </w:div>
        <w:div w:id="1196577539">
          <w:marLeft w:val="480"/>
          <w:marRight w:val="0"/>
          <w:marTop w:val="0"/>
          <w:marBottom w:val="0"/>
          <w:divBdr>
            <w:top w:val="none" w:sz="0" w:space="0" w:color="auto"/>
            <w:left w:val="none" w:sz="0" w:space="0" w:color="auto"/>
            <w:bottom w:val="none" w:sz="0" w:space="0" w:color="auto"/>
            <w:right w:val="none" w:sz="0" w:space="0" w:color="auto"/>
          </w:divBdr>
        </w:div>
        <w:div w:id="1060132794">
          <w:marLeft w:val="480"/>
          <w:marRight w:val="0"/>
          <w:marTop w:val="0"/>
          <w:marBottom w:val="0"/>
          <w:divBdr>
            <w:top w:val="none" w:sz="0" w:space="0" w:color="auto"/>
            <w:left w:val="none" w:sz="0" w:space="0" w:color="auto"/>
            <w:bottom w:val="none" w:sz="0" w:space="0" w:color="auto"/>
            <w:right w:val="none" w:sz="0" w:space="0" w:color="auto"/>
          </w:divBdr>
        </w:div>
        <w:div w:id="309676896">
          <w:marLeft w:val="480"/>
          <w:marRight w:val="0"/>
          <w:marTop w:val="0"/>
          <w:marBottom w:val="0"/>
          <w:divBdr>
            <w:top w:val="none" w:sz="0" w:space="0" w:color="auto"/>
            <w:left w:val="none" w:sz="0" w:space="0" w:color="auto"/>
            <w:bottom w:val="none" w:sz="0" w:space="0" w:color="auto"/>
            <w:right w:val="none" w:sz="0" w:space="0" w:color="auto"/>
          </w:divBdr>
        </w:div>
        <w:div w:id="1313289429">
          <w:marLeft w:val="480"/>
          <w:marRight w:val="0"/>
          <w:marTop w:val="0"/>
          <w:marBottom w:val="0"/>
          <w:divBdr>
            <w:top w:val="none" w:sz="0" w:space="0" w:color="auto"/>
            <w:left w:val="none" w:sz="0" w:space="0" w:color="auto"/>
            <w:bottom w:val="none" w:sz="0" w:space="0" w:color="auto"/>
            <w:right w:val="none" w:sz="0" w:space="0" w:color="auto"/>
          </w:divBdr>
        </w:div>
        <w:div w:id="1899778363">
          <w:marLeft w:val="480"/>
          <w:marRight w:val="0"/>
          <w:marTop w:val="0"/>
          <w:marBottom w:val="0"/>
          <w:divBdr>
            <w:top w:val="none" w:sz="0" w:space="0" w:color="auto"/>
            <w:left w:val="none" w:sz="0" w:space="0" w:color="auto"/>
            <w:bottom w:val="none" w:sz="0" w:space="0" w:color="auto"/>
            <w:right w:val="none" w:sz="0" w:space="0" w:color="auto"/>
          </w:divBdr>
        </w:div>
        <w:div w:id="1989434698">
          <w:marLeft w:val="480"/>
          <w:marRight w:val="0"/>
          <w:marTop w:val="0"/>
          <w:marBottom w:val="0"/>
          <w:divBdr>
            <w:top w:val="none" w:sz="0" w:space="0" w:color="auto"/>
            <w:left w:val="none" w:sz="0" w:space="0" w:color="auto"/>
            <w:bottom w:val="none" w:sz="0" w:space="0" w:color="auto"/>
            <w:right w:val="none" w:sz="0" w:space="0" w:color="auto"/>
          </w:divBdr>
        </w:div>
        <w:div w:id="125902365">
          <w:marLeft w:val="480"/>
          <w:marRight w:val="0"/>
          <w:marTop w:val="0"/>
          <w:marBottom w:val="0"/>
          <w:divBdr>
            <w:top w:val="none" w:sz="0" w:space="0" w:color="auto"/>
            <w:left w:val="none" w:sz="0" w:space="0" w:color="auto"/>
            <w:bottom w:val="none" w:sz="0" w:space="0" w:color="auto"/>
            <w:right w:val="none" w:sz="0" w:space="0" w:color="auto"/>
          </w:divBdr>
        </w:div>
        <w:div w:id="1359038593">
          <w:marLeft w:val="480"/>
          <w:marRight w:val="0"/>
          <w:marTop w:val="0"/>
          <w:marBottom w:val="0"/>
          <w:divBdr>
            <w:top w:val="none" w:sz="0" w:space="0" w:color="auto"/>
            <w:left w:val="none" w:sz="0" w:space="0" w:color="auto"/>
            <w:bottom w:val="none" w:sz="0" w:space="0" w:color="auto"/>
            <w:right w:val="none" w:sz="0" w:space="0" w:color="auto"/>
          </w:divBdr>
        </w:div>
        <w:div w:id="530383016">
          <w:marLeft w:val="480"/>
          <w:marRight w:val="0"/>
          <w:marTop w:val="0"/>
          <w:marBottom w:val="0"/>
          <w:divBdr>
            <w:top w:val="none" w:sz="0" w:space="0" w:color="auto"/>
            <w:left w:val="none" w:sz="0" w:space="0" w:color="auto"/>
            <w:bottom w:val="none" w:sz="0" w:space="0" w:color="auto"/>
            <w:right w:val="none" w:sz="0" w:space="0" w:color="auto"/>
          </w:divBdr>
        </w:div>
        <w:div w:id="1167937734">
          <w:marLeft w:val="480"/>
          <w:marRight w:val="0"/>
          <w:marTop w:val="0"/>
          <w:marBottom w:val="0"/>
          <w:divBdr>
            <w:top w:val="none" w:sz="0" w:space="0" w:color="auto"/>
            <w:left w:val="none" w:sz="0" w:space="0" w:color="auto"/>
            <w:bottom w:val="none" w:sz="0" w:space="0" w:color="auto"/>
            <w:right w:val="none" w:sz="0" w:space="0" w:color="auto"/>
          </w:divBdr>
        </w:div>
        <w:div w:id="1688483469">
          <w:marLeft w:val="480"/>
          <w:marRight w:val="0"/>
          <w:marTop w:val="0"/>
          <w:marBottom w:val="0"/>
          <w:divBdr>
            <w:top w:val="none" w:sz="0" w:space="0" w:color="auto"/>
            <w:left w:val="none" w:sz="0" w:space="0" w:color="auto"/>
            <w:bottom w:val="none" w:sz="0" w:space="0" w:color="auto"/>
            <w:right w:val="none" w:sz="0" w:space="0" w:color="auto"/>
          </w:divBdr>
        </w:div>
        <w:div w:id="1737314540">
          <w:marLeft w:val="480"/>
          <w:marRight w:val="0"/>
          <w:marTop w:val="0"/>
          <w:marBottom w:val="0"/>
          <w:divBdr>
            <w:top w:val="none" w:sz="0" w:space="0" w:color="auto"/>
            <w:left w:val="none" w:sz="0" w:space="0" w:color="auto"/>
            <w:bottom w:val="none" w:sz="0" w:space="0" w:color="auto"/>
            <w:right w:val="none" w:sz="0" w:space="0" w:color="auto"/>
          </w:divBdr>
        </w:div>
        <w:div w:id="2105608986">
          <w:marLeft w:val="480"/>
          <w:marRight w:val="0"/>
          <w:marTop w:val="0"/>
          <w:marBottom w:val="0"/>
          <w:divBdr>
            <w:top w:val="none" w:sz="0" w:space="0" w:color="auto"/>
            <w:left w:val="none" w:sz="0" w:space="0" w:color="auto"/>
            <w:bottom w:val="none" w:sz="0" w:space="0" w:color="auto"/>
            <w:right w:val="none" w:sz="0" w:space="0" w:color="auto"/>
          </w:divBdr>
        </w:div>
        <w:div w:id="1755666580">
          <w:marLeft w:val="480"/>
          <w:marRight w:val="0"/>
          <w:marTop w:val="0"/>
          <w:marBottom w:val="0"/>
          <w:divBdr>
            <w:top w:val="none" w:sz="0" w:space="0" w:color="auto"/>
            <w:left w:val="none" w:sz="0" w:space="0" w:color="auto"/>
            <w:bottom w:val="none" w:sz="0" w:space="0" w:color="auto"/>
            <w:right w:val="none" w:sz="0" w:space="0" w:color="auto"/>
          </w:divBdr>
        </w:div>
        <w:div w:id="1090391488">
          <w:marLeft w:val="480"/>
          <w:marRight w:val="0"/>
          <w:marTop w:val="0"/>
          <w:marBottom w:val="0"/>
          <w:divBdr>
            <w:top w:val="none" w:sz="0" w:space="0" w:color="auto"/>
            <w:left w:val="none" w:sz="0" w:space="0" w:color="auto"/>
            <w:bottom w:val="none" w:sz="0" w:space="0" w:color="auto"/>
            <w:right w:val="none" w:sz="0" w:space="0" w:color="auto"/>
          </w:divBdr>
        </w:div>
        <w:div w:id="2029597734">
          <w:marLeft w:val="480"/>
          <w:marRight w:val="0"/>
          <w:marTop w:val="0"/>
          <w:marBottom w:val="0"/>
          <w:divBdr>
            <w:top w:val="none" w:sz="0" w:space="0" w:color="auto"/>
            <w:left w:val="none" w:sz="0" w:space="0" w:color="auto"/>
            <w:bottom w:val="none" w:sz="0" w:space="0" w:color="auto"/>
            <w:right w:val="none" w:sz="0" w:space="0" w:color="auto"/>
          </w:divBdr>
        </w:div>
      </w:divsChild>
    </w:div>
    <w:div w:id="941841362">
      <w:bodyDiv w:val="1"/>
      <w:marLeft w:val="0"/>
      <w:marRight w:val="0"/>
      <w:marTop w:val="0"/>
      <w:marBottom w:val="0"/>
      <w:divBdr>
        <w:top w:val="none" w:sz="0" w:space="0" w:color="auto"/>
        <w:left w:val="none" w:sz="0" w:space="0" w:color="auto"/>
        <w:bottom w:val="none" w:sz="0" w:space="0" w:color="auto"/>
        <w:right w:val="none" w:sz="0" w:space="0" w:color="auto"/>
      </w:divBdr>
    </w:div>
    <w:div w:id="946077996">
      <w:bodyDiv w:val="1"/>
      <w:marLeft w:val="0"/>
      <w:marRight w:val="0"/>
      <w:marTop w:val="0"/>
      <w:marBottom w:val="0"/>
      <w:divBdr>
        <w:top w:val="none" w:sz="0" w:space="0" w:color="auto"/>
        <w:left w:val="none" w:sz="0" w:space="0" w:color="auto"/>
        <w:bottom w:val="none" w:sz="0" w:space="0" w:color="auto"/>
        <w:right w:val="none" w:sz="0" w:space="0" w:color="auto"/>
      </w:divBdr>
      <w:divsChild>
        <w:div w:id="1321351171">
          <w:marLeft w:val="480"/>
          <w:marRight w:val="0"/>
          <w:marTop w:val="0"/>
          <w:marBottom w:val="0"/>
          <w:divBdr>
            <w:top w:val="none" w:sz="0" w:space="0" w:color="auto"/>
            <w:left w:val="none" w:sz="0" w:space="0" w:color="auto"/>
            <w:bottom w:val="none" w:sz="0" w:space="0" w:color="auto"/>
            <w:right w:val="none" w:sz="0" w:space="0" w:color="auto"/>
          </w:divBdr>
        </w:div>
        <w:div w:id="1484005519">
          <w:marLeft w:val="480"/>
          <w:marRight w:val="0"/>
          <w:marTop w:val="0"/>
          <w:marBottom w:val="0"/>
          <w:divBdr>
            <w:top w:val="none" w:sz="0" w:space="0" w:color="auto"/>
            <w:left w:val="none" w:sz="0" w:space="0" w:color="auto"/>
            <w:bottom w:val="none" w:sz="0" w:space="0" w:color="auto"/>
            <w:right w:val="none" w:sz="0" w:space="0" w:color="auto"/>
          </w:divBdr>
        </w:div>
        <w:div w:id="719593708">
          <w:marLeft w:val="480"/>
          <w:marRight w:val="0"/>
          <w:marTop w:val="0"/>
          <w:marBottom w:val="0"/>
          <w:divBdr>
            <w:top w:val="none" w:sz="0" w:space="0" w:color="auto"/>
            <w:left w:val="none" w:sz="0" w:space="0" w:color="auto"/>
            <w:bottom w:val="none" w:sz="0" w:space="0" w:color="auto"/>
            <w:right w:val="none" w:sz="0" w:space="0" w:color="auto"/>
          </w:divBdr>
        </w:div>
        <w:div w:id="395947">
          <w:marLeft w:val="480"/>
          <w:marRight w:val="0"/>
          <w:marTop w:val="0"/>
          <w:marBottom w:val="0"/>
          <w:divBdr>
            <w:top w:val="none" w:sz="0" w:space="0" w:color="auto"/>
            <w:left w:val="none" w:sz="0" w:space="0" w:color="auto"/>
            <w:bottom w:val="none" w:sz="0" w:space="0" w:color="auto"/>
            <w:right w:val="none" w:sz="0" w:space="0" w:color="auto"/>
          </w:divBdr>
        </w:div>
        <w:div w:id="1094984156">
          <w:marLeft w:val="480"/>
          <w:marRight w:val="0"/>
          <w:marTop w:val="0"/>
          <w:marBottom w:val="0"/>
          <w:divBdr>
            <w:top w:val="none" w:sz="0" w:space="0" w:color="auto"/>
            <w:left w:val="none" w:sz="0" w:space="0" w:color="auto"/>
            <w:bottom w:val="none" w:sz="0" w:space="0" w:color="auto"/>
            <w:right w:val="none" w:sz="0" w:space="0" w:color="auto"/>
          </w:divBdr>
        </w:div>
        <w:div w:id="2001930482">
          <w:marLeft w:val="480"/>
          <w:marRight w:val="0"/>
          <w:marTop w:val="0"/>
          <w:marBottom w:val="0"/>
          <w:divBdr>
            <w:top w:val="none" w:sz="0" w:space="0" w:color="auto"/>
            <w:left w:val="none" w:sz="0" w:space="0" w:color="auto"/>
            <w:bottom w:val="none" w:sz="0" w:space="0" w:color="auto"/>
            <w:right w:val="none" w:sz="0" w:space="0" w:color="auto"/>
          </w:divBdr>
        </w:div>
        <w:div w:id="878785083">
          <w:marLeft w:val="480"/>
          <w:marRight w:val="0"/>
          <w:marTop w:val="0"/>
          <w:marBottom w:val="0"/>
          <w:divBdr>
            <w:top w:val="none" w:sz="0" w:space="0" w:color="auto"/>
            <w:left w:val="none" w:sz="0" w:space="0" w:color="auto"/>
            <w:bottom w:val="none" w:sz="0" w:space="0" w:color="auto"/>
            <w:right w:val="none" w:sz="0" w:space="0" w:color="auto"/>
          </w:divBdr>
        </w:div>
        <w:div w:id="163593121">
          <w:marLeft w:val="480"/>
          <w:marRight w:val="0"/>
          <w:marTop w:val="0"/>
          <w:marBottom w:val="0"/>
          <w:divBdr>
            <w:top w:val="none" w:sz="0" w:space="0" w:color="auto"/>
            <w:left w:val="none" w:sz="0" w:space="0" w:color="auto"/>
            <w:bottom w:val="none" w:sz="0" w:space="0" w:color="auto"/>
            <w:right w:val="none" w:sz="0" w:space="0" w:color="auto"/>
          </w:divBdr>
        </w:div>
        <w:div w:id="555555038">
          <w:marLeft w:val="480"/>
          <w:marRight w:val="0"/>
          <w:marTop w:val="0"/>
          <w:marBottom w:val="0"/>
          <w:divBdr>
            <w:top w:val="none" w:sz="0" w:space="0" w:color="auto"/>
            <w:left w:val="none" w:sz="0" w:space="0" w:color="auto"/>
            <w:bottom w:val="none" w:sz="0" w:space="0" w:color="auto"/>
            <w:right w:val="none" w:sz="0" w:space="0" w:color="auto"/>
          </w:divBdr>
        </w:div>
        <w:div w:id="157769595">
          <w:marLeft w:val="480"/>
          <w:marRight w:val="0"/>
          <w:marTop w:val="0"/>
          <w:marBottom w:val="0"/>
          <w:divBdr>
            <w:top w:val="none" w:sz="0" w:space="0" w:color="auto"/>
            <w:left w:val="none" w:sz="0" w:space="0" w:color="auto"/>
            <w:bottom w:val="none" w:sz="0" w:space="0" w:color="auto"/>
            <w:right w:val="none" w:sz="0" w:space="0" w:color="auto"/>
          </w:divBdr>
        </w:div>
        <w:div w:id="75518174">
          <w:marLeft w:val="480"/>
          <w:marRight w:val="0"/>
          <w:marTop w:val="0"/>
          <w:marBottom w:val="0"/>
          <w:divBdr>
            <w:top w:val="none" w:sz="0" w:space="0" w:color="auto"/>
            <w:left w:val="none" w:sz="0" w:space="0" w:color="auto"/>
            <w:bottom w:val="none" w:sz="0" w:space="0" w:color="auto"/>
            <w:right w:val="none" w:sz="0" w:space="0" w:color="auto"/>
          </w:divBdr>
        </w:div>
        <w:div w:id="1643538338">
          <w:marLeft w:val="480"/>
          <w:marRight w:val="0"/>
          <w:marTop w:val="0"/>
          <w:marBottom w:val="0"/>
          <w:divBdr>
            <w:top w:val="none" w:sz="0" w:space="0" w:color="auto"/>
            <w:left w:val="none" w:sz="0" w:space="0" w:color="auto"/>
            <w:bottom w:val="none" w:sz="0" w:space="0" w:color="auto"/>
            <w:right w:val="none" w:sz="0" w:space="0" w:color="auto"/>
          </w:divBdr>
        </w:div>
        <w:div w:id="1244605490">
          <w:marLeft w:val="480"/>
          <w:marRight w:val="0"/>
          <w:marTop w:val="0"/>
          <w:marBottom w:val="0"/>
          <w:divBdr>
            <w:top w:val="none" w:sz="0" w:space="0" w:color="auto"/>
            <w:left w:val="none" w:sz="0" w:space="0" w:color="auto"/>
            <w:bottom w:val="none" w:sz="0" w:space="0" w:color="auto"/>
            <w:right w:val="none" w:sz="0" w:space="0" w:color="auto"/>
          </w:divBdr>
        </w:div>
        <w:div w:id="537861473">
          <w:marLeft w:val="480"/>
          <w:marRight w:val="0"/>
          <w:marTop w:val="0"/>
          <w:marBottom w:val="0"/>
          <w:divBdr>
            <w:top w:val="none" w:sz="0" w:space="0" w:color="auto"/>
            <w:left w:val="none" w:sz="0" w:space="0" w:color="auto"/>
            <w:bottom w:val="none" w:sz="0" w:space="0" w:color="auto"/>
            <w:right w:val="none" w:sz="0" w:space="0" w:color="auto"/>
          </w:divBdr>
        </w:div>
        <w:div w:id="393430846">
          <w:marLeft w:val="480"/>
          <w:marRight w:val="0"/>
          <w:marTop w:val="0"/>
          <w:marBottom w:val="0"/>
          <w:divBdr>
            <w:top w:val="none" w:sz="0" w:space="0" w:color="auto"/>
            <w:left w:val="none" w:sz="0" w:space="0" w:color="auto"/>
            <w:bottom w:val="none" w:sz="0" w:space="0" w:color="auto"/>
            <w:right w:val="none" w:sz="0" w:space="0" w:color="auto"/>
          </w:divBdr>
        </w:div>
        <w:div w:id="936711373">
          <w:marLeft w:val="480"/>
          <w:marRight w:val="0"/>
          <w:marTop w:val="0"/>
          <w:marBottom w:val="0"/>
          <w:divBdr>
            <w:top w:val="none" w:sz="0" w:space="0" w:color="auto"/>
            <w:left w:val="none" w:sz="0" w:space="0" w:color="auto"/>
            <w:bottom w:val="none" w:sz="0" w:space="0" w:color="auto"/>
            <w:right w:val="none" w:sz="0" w:space="0" w:color="auto"/>
          </w:divBdr>
        </w:div>
        <w:div w:id="453838765">
          <w:marLeft w:val="480"/>
          <w:marRight w:val="0"/>
          <w:marTop w:val="0"/>
          <w:marBottom w:val="0"/>
          <w:divBdr>
            <w:top w:val="none" w:sz="0" w:space="0" w:color="auto"/>
            <w:left w:val="none" w:sz="0" w:space="0" w:color="auto"/>
            <w:bottom w:val="none" w:sz="0" w:space="0" w:color="auto"/>
            <w:right w:val="none" w:sz="0" w:space="0" w:color="auto"/>
          </w:divBdr>
        </w:div>
        <w:div w:id="1891066977">
          <w:marLeft w:val="480"/>
          <w:marRight w:val="0"/>
          <w:marTop w:val="0"/>
          <w:marBottom w:val="0"/>
          <w:divBdr>
            <w:top w:val="none" w:sz="0" w:space="0" w:color="auto"/>
            <w:left w:val="none" w:sz="0" w:space="0" w:color="auto"/>
            <w:bottom w:val="none" w:sz="0" w:space="0" w:color="auto"/>
            <w:right w:val="none" w:sz="0" w:space="0" w:color="auto"/>
          </w:divBdr>
        </w:div>
        <w:div w:id="211775010">
          <w:marLeft w:val="480"/>
          <w:marRight w:val="0"/>
          <w:marTop w:val="0"/>
          <w:marBottom w:val="0"/>
          <w:divBdr>
            <w:top w:val="none" w:sz="0" w:space="0" w:color="auto"/>
            <w:left w:val="none" w:sz="0" w:space="0" w:color="auto"/>
            <w:bottom w:val="none" w:sz="0" w:space="0" w:color="auto"/>
            <w:right w:val="none" w:sz="0" w:space="0" w:color="auto"/>
          </w:divBdr>
        </w:div>
        <w:div w:id="1156725556">
          <w:marLeft w:val="480"/>
          <w:marRight w:val="0"/>
          <w:marTop w:val="0"/>
          <w:marBottom w:val="0"/>
          <w:divBdr>
            <w:top w:val="none" w:sz="0" w:space="0" w:color="auto"/>
            <w:left w:val="none" w:sz="0" w:space="0" w:color="auto"/>
            <w:bottom w:val="none" w:sz="0" w:space="0" w:color="auto"/>
            <w:right w:val="none" w:sz="0" w:space="0" w:color="auto"/>
          </w:divBdr>
        </w:div>
        <w:div w:id="1463570903">
          <w:marLeft w:val="480"/>
          <w:marRight w:val="0"/>
          <w:marTop w:val="0"/>
          <w:marBottom w:val="0"/>
          <w:divBdr>
            <w:top w:val="none" w:sz="0" w:space="0" w:color="auto"/>
            <w:left w:val="none" w:sz="0" w:space="0" w:color="auto"/>
            <w:bottom w:val="none" w:sz="0" w:space="0" w:color="auto"/>
            <w:right w:val="none" w:sz="0" w:space="0" w:color="auto"/>
          </w:divBdr>
        </w:div>
        <w:div w:id="1384715976">
          <w:marLeft w:val="480"/>
          <w:marRight w:val="0"/>
          <w:marTop w:val="0"/>
          <w:marBottom w:val="0"/>
          <w:divBdr>
            <w:top w:val="none" w:sz="0" w:space="0" w:color="auto"/>
            <w:left w:val="none" w:sz="0" w:space="0" w:color="auto"/>
            <w:bottom w:val="none" w:sz="0" w:space="0" w:color="auto"/>
            <w:right w:val="none" w:sz="0" w:space="0" w:color="auto"/>
          </w:divBdr>
        </w:div>
        <w:div w:id="324096394">
          <w:marLeft w:val="480"/>
          <w:marRight w:val="0"/>
          <w:marTop w:val="0"/>
          <w:marBottom w:val="0"/>
          <w:divBdr>
            <w:top w:val="none" w:sz="0" w:space="0" w:color="auto"/>
            <w:left w:val="none" w:sz="0" w:space="0" w:color="auto"/>
            <w:bottom w:val="none" w:sz="0" w:space="0" w:color="auto"/>
            <w:right w:val="none" w:sz="0" w:space="0" w:color="auto"/>
          </w:divBdr>
        </w:div>
        <w:div w:id="1163468126">
          <w:marLeft w:val="480"/>
          <w:marRight w:val="0"/>
          <w:marTop w:val="0"/>
          <w:marBottom w:val="0"/>
          <w:divBdr>
            <w:top w:val="none" w:sz="0" w:space="0" w:color="auto"/>
            <w:left w:val="none" w:sz="0" w:space="0" w:color="auto"/>
            <w:bottom w:val="none" w:sz="0" w:space="0" w:color="auto"/>
            <w:right w:val="none" w:sz="0" w:space="0" w:color="auto"/>
          </w:divBdr>
        </w:div>
        <w:div w:id="789782870">
          <w:marLeft w:val="480"/>
          <w:marRight w:val="0"/>
          <w:marTop w:val="0"/>
          <w:marBottom w:val="0"/>
          <w:divBdr>
            <w:top w:val="none" w:sz="0" w:space="0" w:color="auto"/>
            <w:left w:val="none" w:sz="0" w:space="0" w:color="auto"/>
            <w:bottom w:val="none" w:sz="0" w:space="0" w:color="auto"/>
            <w:right w:val="none" w:sz="0" w:space="0" w:color="auto"/>
          </w:divBdr>
        </w:div>
        <w:div w:id="1705212682">
          <w:marLeft w:val="480"/>
          <w:marRight w:val="0"/>
          <w:marTop w:val="0"/>
          <w:marBottom w:val="0"/>
          <w:divBdr>
            <w:top w:val="none" w:sz="0" w:space="0" w:color="auto"/>
            <w:left w:val="none" w:sz="0" w:space="0" w:color="auto"/>
            <w:bottom w:val="none" w:sz="0" w:space="0" w:color="auto"/>
            <w:right w:val="none" w:sz="0" w:space="0" w:color="auto"/>
          </w:divBdr>
        </w:div>
        <w:div w:id="1684476497">
          <w:marLeft w:val="480"/>
          <w:marRight w:val="0"/>
          <w:marTop w:val="0"/>
          <w:marBottom w:val="0"/>
          <w:divBdr>
            <w:top w:val="none" w:sz="0" w:space="0" w:color="auto"/>
            <w:left w:val="none" w:sz="0" w:space="0" w:color="auto"/>
            <w:bottom w:val="none" w:sz="0" w:space="0" w:color="auto"/>
            <w:right w:val="none" w:sz="0" w:space="0" w:color="auto"/>
          </w:divBdr>
        </w:div>
        <w:div w:id="795872740">
          <w:marLeft w:val="480"/>
          <w:marRight w:val="0"/>
          <w:marTop w:val="0"/>
          <w:marBottom w:val="0"/>
          <w:divBdr>
            <w:top w:val="none" w:sz="0" w:space="0" w:color="auto"/>
            <w:left w:val="none" w:sz="0" w:space="0" w:color="auto"/>
            <w:bottom w:val="none" w:sz="0" w:space="0" w:color="auto"/>
            <w:right w:val="none" w:sz="0" w:space="0" w:color="auto"/>
          </w:divBdr>
        </w:div>
        <w:div w:id="2016765205">
          <w:marLeft w:val="480"/>
          <w:marRight w:val="0"/>
          <w:marTop w:val="0"/>
          <w:marBottom w:val="0"/>
          <w:divBdr>
            <w:top w:val="none" w:sz="0" w:space="0" w:color="auto"/>
            <w:left w:val="none" w:sz="0" w:space="0" w:color="auto"/>
            <w:bottom w:val="none" w:sz="0" w:space="0" w:color="auto"/>
            <w:right w:val="none" w:sz="0" w:space="0" w:color="auto"/>
          </w:divBdr>
        </w:div>
        <w:div w:id="1954440731">
          <w:marLeft w:val="480"/>
          <w:marRight w:val="0"/>
          <w:marTop w:val="0"/>
          <w:marBottom w:val="0"/>
          <w:divBdr>
            <w:top w:val="none" w:sz="0" w:space="0" w:color="auto"/>
            <w:left w:val="none" w:sz="0" w:space="0" w:color="auto"/>
            <w:bottom w:val="none" w:sz="0" w:space="0" w:color="auto"/>
            <w:right w:val="none" w:sz="0" w:space="0" w:color="auto"/>
          </w:divBdr>
        </w:div>
        <w:div w:id="1388190982">
          <w:marLeft w:val="480"/>
          <w:marRight w:val="0"/>
          <w:marTop w:val="0"/>
          <w:marBottom w:val="0"/>
          <w:divBdr>
            <w:top w:val="none" w:sz="0" w:space="0" w:color="auto"/>
            <w:left w:val="none" w:sz="0" w:space="0" w:color="auto"/>
            <w:bottom w:val="none" w:sz="0" w:space="0" w:color="auto"/>
            <w:right w:val="none" w:sz="0" w:space="0" w:color="auto"/>
          </w:divBdr>
        </w:div>
        <w:div w:id="1943607786">
          <w:marLeft w:val="480"/>
          <w:marRight w:val="0"/>
          <w:marTop w:val="0"/>
          <w:marBottom w:val="0"/>
          <w:divBdr>
            <w:top w:val="none" w:sz="0" w:space="0" w:color="auto"/>
            <w:left w:val="none" w:sz="0" w:space="0" w:color="auto"/>
            <w:bottom w:val="none" w:sz="0" w:space="0" w:color="auto"/>
            <w:right w:val="none" w:sz="0" w:space="0" w:color="auto"/>
          </w:divBdr>
        </w:div>
        <w:div w:id="782652515">
          <w:marLeft w:val="480"/>
          <w:marRight w:val="0"/>
          <w:marTop w:val="0"/>
          <w:marBottom w:val="0"/>
          <w:divBdr>
            <w:top w:val="none" w:sz="0" w:space="0" w:color="auto"/>
            <w:left w:val="none" w:sz="0" w:space="0" w:color="auto"/>
            <w:bottom w:val="none" w:sz="0" w:space="0" w:color="auto"/>
            <w:right w:val="none" w:sz="0" w:space="0" w:color="auto"/>
          </w:divBdr>
        </w:div>
        <w:div w:id="235745936">
          <w:marLeft w:val="480"/>
          <w:marRight w:val="0"/>
          <w:marTop w:val="0"/>
          <w:marBottom w:val="0"/>
          <w:divBdr>
            <w:top w:val="none" w:sz="0" w:space="0" w:color="auto"/>
            <w:left w:val="none" w:sz="0" w:space="0" w:color="auto"/>
            <w:bottom w:val="none" w:sz="0" w:space="0" w:color="auto"/>
            <w:right w:val="none" w:sz="0" w:space="0" w:color="auto"/>
          </w:divBdr>
        </w:div>
        <w:div w:id="1366364916">
          <w:marLeft w:val="480"/>
          <w:marRight w:val="0"/>
          <w:marTop w:val="0"/>
          <w:marBottom w:val="0"/>
          <w:divBdr>
            <w:top w:val="none" w:sz="0" w:space="0" w:color="auto"/>
            <w:left w:val="none" w:sz="0" w:space="0" w:color="auto"/>
            <w:bottom w:val="none" w:sz="0" w:space="0" w:color="auto"/>
            <w:right w:val="none" w:sz="0" w:space="0" w:color="auto"/>
          </w:divBdr>
        </w:div>
        <w:div w:id="372002836">
          <w:marLeft w:val="480"/>
          <w:marRight w:val="0"/>
          <w:marTop w:val="0"/>
          <w:marBottom w:val="0"/>
          <w:divBdr>
            <w:top w:val="none" w:sz="0" w:space="0" w:color="auto"/>
            <w:left w:val="none" w:sz="0" w:space="0" w:color="auto"/>
            <w:bottom w:val="none" w:sz="0" w:space="0" w:color="auto"/>
            <w:right w:val="none" w:sz="0" w:space="0" w:color="auto"/>
          </w:divBdr>
        </w:div>
        <w:div w:id="1046104065">
          <w:marLeft w:val="480"/>
          <w:marRight w:val="0"/>
          <w:marTop w:val="0"/>
          <w:marBottom w:val="0"/>
          <w:divBdr>
            <w:top w:val="none" w:sz="0" w:space="0" w:color="auto"/>
            <w:left w:val="none" w:sz="0" w:space="0" w:color="auto"/>
            <w:bottom w:val="none" w:sz="0" w:space="0" w:color="auto"/>
            <w:right w:val="none" w:sz="0" w:space="0" w:color="auto"/>
          </w:divBdr>
        </w:div>
        <w:div w:id="1821072546">
          <w:marLeft w:val="480"/>
          <w:marRight w:val="0"/>
          <w:marTop w:val="0"/>
          <w:marBottom w:val="0"/>
          <w:divBdr>
            <w:top w:val="none" w:sz="0" w:space="0" w:color="auto"/>
            <w:left w:val="none" w:sz="0" w:space="0" w:color="auto"/>
            <w:bottom w:val="none" w:sz="0" w:space="0" w:color="auto"/>
            <w:right w:val="none" w:sz="0" w:space="0" w:color="auto"/>
          </w:divBdr>
        </w:div>
        <w:div w:id="1713767103">
          <w:marLeft w:val="480"/>
          <w:marRight w:val="0"/>
          <w:marTop w:val="0"/>
          <w:marBottom w:val="0"/>
          <w:divBdr>
            <w:top w:val="none" w:sz="0" w:space="0" w:color="auto"/>
            <w:left w:val="none" w:sz="0" w:space="0" w:color="auto"/>
            <w:bottom w:val="none" w:sz="0" w:space="0" w:color="auto"/>
            <w:right w:val="none" w:sz="0" w:space="0" w:color="auto"/>
          </w:divBdr>
        </w:div>
        <w:div w:id="1351881179">
          <w:marLeft w:val="480"/>
          <w:marRight w:val="0"/>
          <w:marTop w:val="0"/>
          <w:marBottom w:val="0"/>
          <w:divBdr>
            <w:top w:val="none" w:sz="0" w:space="0" w:color="auto"/>
            <w:left w:val="none" w:sz="0" w:space="0" w:color="auto"/>
            <w:bottom w:val="none" w:sz="0" w:space="0" w:color="auto"/>
            <w:right w:val="none" w:sz="0" w:space="0" w:color="auto"/>
          </w:divBdr>
        </w:div>
        <w:div w:id="386955020">
          <w:marLeft w:val="480"/>
          <w:marRight w:val="0"/>
          <w:marTop w:val="0"/>
          <w:marBottom w:val="0"/>
          <w:divBdr>
            <w:top w:val="none" w:sz="0" w:space="0" w:color="auto"/>
            <w:left w:val="none" w:sz="0" w:space="0" w:color="auto"/>
            <w:bottom w:val="none" w:sz="0" w:space="0" w:color="auto"/>
            <w:right w:val="none" w:sz="0" w:space="0" w:color="auto"/>
          </w:divBdr>
        </w:div>
        <w:div w:id="811405135">
          <w:marLeft w:val="480"/>
          <w:marRight w:val="0"/>
          <w:marTop w:val="0"/>
          <w:marBottom w:val="0"/>
          <w:divBdr>
            <w:top w:val="none" w:sz="0" w:space="0" w:color="auto"/>
            <w:left w:val="none" w:sz="0" w:space="0" w:color="auto"/>
            <w:bottom w:val="none" w:sz="0" w:space="0" w:color="auto"/>
            <w:right w:val="none" w:sz="0" w:space="0" w:color="auto"/>
          </w:divBdr>
        </w:div>
        <w:div w:id="1568957803">
          <w:marLeft w:val="480"/>
          <w:marRight w:val="0"/>
          <w:marTop w:val="0"/>
          <w:marBottom w:val="0"/>
          <w:divBdr>
            <w:top w:val="none" w:sz="0" w:space="0" w:color="auto"/>
            <w:left w:val="none" w:sz="0" w:space="0" w:color="auto"/>
            <w:bottom w:val="none" w:sz="0" w:space="0" w:color="auto"/>
            <w:right w:val="none" w:sz="0" w:space="0" w:color="auto"/>
          </w:divBdr>
        </w:div>
        <w:div w:id="1873952838">
          <w:marLeft w:val="480"/>
          <w:marRight w:val="0"/>
          <w:marTop w:val="0"/>
          <w:marBottom w:val="0"/>
          <w:divBdr>
            <w:top w:val="none" w:sz="0" w:space="0" w:color="auto"/>
            <w:left w:val="none" w:sz="0" w:space="0" w:color="auto"/>
            <w:bottom w:val="none" w:sz="0" w:space="0" w:color="auto"/>
            <w:right w:val="none" w:sz="0" w:space="0" w:color="auto"/>
          </w:divBdr>
        </w:div>
        <w:div w:id="1372538259">
          <w:marLeft w:val="480"/>
          <w:marRight w:val="0"/>
          <w:marTop w:val="0"/>
          <w:marBottom w:val="0"/>
          <w:divBdr>
            <w:top w:val="none" w:sz="0" w:space="0" w:color="auto"/>
            <w:left w:val="none" w:sz="0" w:space="0" w:color="auto"/>
            <w:bottom w:val="none" w:sz="0" w:space="0" w:color="auto"/>
            <w:right w:val="none" w:sz="0" w:space="0" w:color="auto"/>
          </w:divBdr>
        </w:div>
        <w:div w:id="592200355">
          <w:marLeft w:val="480"/>
          <w:marRight w:val="0"/>
          <w:marTop w:val="0"/>
          <w:marBottom w:val="0"/>
          <w:divBdr>
            <w:top w:val="none" w:sz="0" w:space="0" w:color="auto"/>
            <w:left w:val="none" w:sz="0" w:space="0" w:color="auto"/>
            <w:bottom w:val="none" w:sz="0" w:space="0" w:color="auto"/>
            <w:right w:val="none" w:sz="0" w:space="0" w:color="auto"/>
          </w:divBdr>
        </w:div>
        <w:div w:id="35205243">
          <w:marLeft w:val="480"/>
          <w:marRight w:val="0"/>
          <w:marTop w:val="0"/>
          <w:marBottom w:val="0"/>
          <w:divBdr>
            <w:top w:val="none" w:sz="0" w:space="0" w:color="auto"/>
            <w:left w:val="none" w:sz="0" w:space="0" w:color="auto"/>
            <w:bottom w:val="none" w:sz="0" w:space="0" w:color="auto"/>
            <w:right w:val="none" w:sz="0" w:space="0" w:color="auto"/>
          </w:divBdr>
        </w:div>
        <w:div w:id="1756127601">
          <w:marLeft w:val="480"/>
          <w:marRight w:val="0"/>
          <w:marTop w:val="0"/>
          <w:marBottom w:val="0"/>
          <w:divBdr>
            <w:top w:val="none" w:sz="0" w:space="0" w:color="auto"/>
            <w:left w:val="none" w:sz="0" w:space="0" w:color="auto"/>
            <w:bottom w:val="none" w:sz="0" w:space="0" w:color="auto"/>
            <w:right w:val="none" w:sz="0" w:space="0" w:color="auto"/>
          </w:divBdr>
        </w:div>
        <w:div w:id="1247571366">
          <w:marLeft w:val="480"/>
          <w:marRight w:val="0"/>
          <w:marTop w:val="0"/>
          <w:marBottom w:val="0"/>
          <w:divBdr>
            <w:top w:val="none" w:sz="0" w:space="0" w:color="auto"/>
            <w:left w:val="none" w:sz="0" w:space="0" w:color="auto"/>
            <w:bottom w:val="none" w:sz="0" w:space="0" w:color="auto"/>
            <w:right w:val="none" w:sz="0" w:space="0" w:color="auto"/>
          </w:divBdr>
        </w:div>
        <w:div w:id="338429185">
          <w:marLeft w:val="480"/>
          <w:marRight w:val="0"/>
          <w:marTop w:val="0"/>
          <w:marBottom w:val="0"/>
          <w:divBdr>
            <w:top w:val="none" w:sz="0" w:space="0" w:color="auto"/>
            <w:left w:val="none" w:sz="0" w:space="0" w:color="auto"/>
            <w:bottom w:val="none" w:sz="0" w:space="0" w:color="auto"/>
            <w:right w:val="none" w:sz="0" w:space="0" w:color="auto"/>
          </w:divBdr>
        </w:div>
        <w:div w:id="2122457909">
          <w:marLeft w:val="480"/>
          <w:marRight w:val="0"/>
          <w:marTop w:val="0"/>
          <w:marBottom w:val="0"/>
          <w:divBdr>
            <w:top w:val="none" w:sz="0" w:space="0" w:color="auto"/>
            <w:left w:val="none" w:sz="0" w:space="0" w:color="auto"/>
            <w:bottom w:val="none" w:sz="0" w:space="0" w:color="auto"/>
            <w:right w:val="none" w:sz="0" w:space="0" w:color="auto"/>
          </w:divBdr>
        </w:div>
        <w:div w:id="1269966799">
          <w:marLeft w:val="480"/>
          <w:marRight w:val="0"/>
          <w:marTop w:val="0"/>
          <w:marBottom w:val="0"/>
          <w:divBdr>
            <w:top w:val="none" w:sz="0" w:space="0" w:color="auto"/>
            <w:left w:val="none" w:sz="0" w:space="0" w:color="auto"/>
            <w:bottom w:val="none" w:sz="0" w:space="0" w:color="auto"/>
            <w:right w:val="none" w:sz="0" w:space="0" w:color="auto"/>
          </w:divBdr>
        </w:div>
        <w:div w:id="899487248">
          <w:marLeft w:val="480"/>
          <w:marRight w:val="0"/>
          <w:marTop w:val="0"/>
          <w:marBottom w:val="0"/>
          <w:divBdr>
            <w:top w:val="none" w:sz="0" w:space="0" w:color="auto"/>
            <w:left w:val="none" w:sz="0" w:space="0" w:color="auto"/>
            <w:bottom w:val="none" w:sz="0" w:space="0" w:color="auto"/>
            <w:right w:val="none" w:sz="0" w:space="0" w:color="auto"/>
          </w:divBdr>
        </w:div>
        <w:div w:id="50078881">
          <w:marLeft w:val="480"/>
          <w:marRight w:val="0"/>
          <w:marTop w:val="0"/>
          <w:marBottom w:val="0"/>
          <w:divBdr>
            <w:top w:val="none" w:sz="0" w:space="0" w:color="auto"/>
            <w:left w:val="none" w:sz="0" w:space="0" w:color="auto"/>
            <w:bottom w:val="none" w:sz="0" w:space="0" w:color="auto"/>
            <w:right w:val="none" w:sz="0" w:space="0" w:color="auto"/>
          </w:divBdr>
        </w:div>
      </w:divsChild>
    </w:div>
    <w:div w:id="954562370">
      <w:bodyDiv w:val="1"/>
      <w:marLeft w:val="0"/>
      <w:marRight w:val="0"/>
      <w:marTop w:val="0"/>
      <w:marBottom w:val="0"/>
      <w:divBdr>
        <w:top w:val="none" w:sz="0" w:space="0" w:color="auto"/>
        <w:left w:val="none" w:sz="0" w:space="0" w:color="auto"/>
        <w:bottom w:val="none" w:sz="0" w:space="0" w:color="auto"/>
        <w:right w:val="none" w:sz="0" w:space="0" w:color="auto"/>
      </w:divBdr>
    </w:div>
    <w:div w:id="954605270">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sChild>
        <w:div w:id="1049957695">
          <w:marLeft w:val="640"/>
          <w:marRight w:val="0"/>
          <w:marTop w:val="0"/>
          <w:marBottom w:val="0"/>
          <w:divBdr>
            <w:top w:val="none" w:sz="0" w:space="0" w:color="auto"/>
            <w:left w:val="none" w:sz="0" w:space="0" w:color="auto"/>
            <w:bottom w:val="none" w:sz="0" w:space="0" w:color="auto"/>
            <w:right w:val="none" w:sz="0" w:space="0" w:color="auto"/>
          </w:divBdr>
        </w:div>
        <w:div w:id="611202694">
          <w:marLeft w:val="640"/>
          <w:marRight w:val="0"/>
          <w:marTop w:val="0"/>
          <w:marBottom w:val="0"/>
          <w:divBdr>
            <w:top w:val="none" w:sz="0" w:space="0" w:color="auto"/>
            <w:left w:val="none" w:sz="0" w:space="0" w:color="auto"/>
            <w:bottom w:val="none" w:sz="0" w:space="0" w:color="auto"/>
            <w:right w:val="none" w:sz="0" w:space="0" w:color="auto"/>
          </w:divBdr>
        </w:div>
        <w:div w:id="1263995025">
          <w:marLeft w:val="640"/>
          <w:marRight w:val="0"/>
          <w:marTop w:val="0"/>
          <w:marBottom w:val="0"/>
          <w:divBdr>
            <w:top w:val="none" w:sz="0" w:space="0" w:color="auto"/>
            <w:left w:val="none" w:sz="0" w:space="0" w:color="auto"/>
            <w:bottom w:val="none" w:sz="0" w:space="0" w:color="auto"/>
            <w:right w:val="none" w:sz="0" w:space="0" w:color="auto"/>
          </w:divBdr>
        </w:div>
        <w:div w:id="801578865">
          <w:marLeft w:val="640"/>
          <w:marRight w:val="0"/>
          <w:marTop w:val="0"/>
          <w:marBottom w:val="0"/>
          <w:divBdr>
            <w:top w:val="none" w:sz="0" w:space="0" w:color="auto"/>
            <w:left w:val="none" w:sz="0" w:space="0" w:color="auto"/>
            <w:bottom w:val="none" w:sz="0" w:space="0" w:color="auto"/>
            <w:right w:val="none" w:sz="0" w:space="0" w:color="auto"/>
          </w:divBdr>
        </w:div>
        <w:div w:id="1208570786">
          <w:marLeft w:val="640"/>
          <w:marRight w:val="0"/>
          <w:marTop w:val="0"/>
          <w:marBottom w:val="0"/>
          <w:divBdr>
            <w:top w:val="none" w:sz="0" w:space="0" w:color="auto"/>
            <w:left w:val="none" w:sz="0" w:space="0" w:color="auto"/>
            <w:bottom w:val="none" w:sz="0" w:space="0" w:color="auto"/>
            <w:right w:val="none" w:sz="0" w:space="0" w:color="auto"/>
          </w:divBdr>
        </w:div>
        <w:div w:id="545291033">
          <w:marLeft w:val="640"/>
          <w:marRight w:val="0"/>
          <w:marTop w:val="0"/>
          <w:marBottom w:val="0"/>
          <w:divBdr>
            <w:top w:val="none" w:sz="0" w:space="0" w:color="auto"/>
            <w:left w:val="none" w:sz="0" w:space="0" w:color="auto"/>
            <w:bottom w:val="none" w:sz="0" w:space="0" w:color="auto"/>
            <w:right w:val="none" w:sz="0" w:space="0" w:color="auto"/>
          </w:divBdr>
        </w:div>
        <w:div w:id="610553962">
          <w:marLeft w:val="640"/>
          <w:marRight w:val="0"/>
          <w:marTop w:val="0"/>
          <w:marBottom w:val="0"/>
          <w:divBdr>
            <w:top w:val="none" w:sz="0" w:space="0" w:color="auto"/>
            <w:left w:val="none" w:sz="0" w:space="0" w:color="auto"/>
            <w:bottom w:val="none" w:sz="0" w:space="0" w:color="auto"/>
            <w:right w:val="none" w:sz="0" w:space="0" w:color="auto"/>
          </w:divBdr>
        </w:div>
        <w:div w:id="437482712">
          <w:marLeft w:val="640"/>
          <w:marRight w:val="0"/>
          <w:marTop w:val="0"/>
          <w:marBottom w:val="0"/>
          <w:divBdr>
            <w:top w:val="none" w:sz="0" w:space="0" w:color="auto"/>
            <w:left w:val="none" w:sz="0" w:space="0" w:color="auto"/>
            <w:bottom w:val="none" w:sz="0" w:space="0" w:color="auto"/>
            <w:right w:val="none" w:sz="0" w:space="0" w:color="auto"/>
          </w:divBdr>
        </w:div>
        <w:div w:id="481696949">
          <w:marLeft w:val="640"/>
          <w:marRight w:val="0"/>
          <w:marTop w:val="0"/>
          <w:marBottom w:val="0"/>
          <w:divBdr>
            <w:top w:val="none" w:sz="0" w:space="0" w:color="auto"/>
            <w:left w:val="none" w:sz="0" w:space="0" w:color="auto"/>
            <w:bottom w:val="none" w:sz="0" w:space="0" w:color="auto"/>
            <w:right w:val="none" w:sz="0" w:space="0" w:color="auto"/>
          </w:divBdr>
        </w:div>
        <w:div w:id="1769619780">
          <w:marLeft w:val="640"/>
          <w:marRight w:val="0"/>
          <w:marTop w:val="0"/>
          <w:marBottom w:val="0"/>
          <w:divBdr>
            <w:top w:val="none" w:sz="0" w:space="0" w:color="auto"/>
            <w:left w:val="none" w:sz="0" w:space="0" w:color="auto"/>
            <w:bottom w:val="none" w:sz="0" w:space="0" w:color="auto"/>
            <w:right w:val="none" w:sz="0" w:space="0" w:color="auto"/>
          </w:divBdr>
        </w:div>
        <w:div w:id="1820071236">
          <w:marLeft w:val="640"/>
          <w:marRight w:val="0"/>
          <w:marTop w:val="0"/>
          <w:marBottom w:val="0"/>
          <w:divBdr>
            <w:top w:val="none" w:sz="0" w:space="0" w:color="auto"/>
            <w:left w:val="none" w:sz="0" w:space="0" w:color="auto"/>
            <w:bottom w:val="none" w:sz="0" w:space="0" w:color="auto"/>
            <w:right w:val="none" w:sz="0" w:space="0" w:color="auto"/>
          </w:divBdr>
        </w:div>
        <w:div w:id="1702393027">
          <w:marLeft w:val="640"/>
          <w:marRight w:val="0"/>
          <w:marTop w:val="0"/>
          <w:marBottom w:val="0"/>
          <w:divBdr>
            <w:top w:val="none" w:sz="0" w:space="0" w:color="auto"/>
            <w:left w:val="none" w:sz="0" w:space="0" w:color="auto"/>
            <w:bottom w:val="none" w:sz="0" w:space="0" w:color="auto"/>
            <w:right w:val="none" w:sz="0" w:space="0" w:color="auto"/>
          </w:divBdr>
        </w:div>
        <w:div w:id="227040388">
          <w:marLeft w:val="640"/>
          <w:marRight w:val="0"/>
          <w:marTop w:val="0"/>
          <w:marBottom w:val="0"/>
          <w:divBdr>
            <w:top w:val="none" w:sz="0" w:space="0" w:color="auto"/>
            <w:left w:val="none" w:sz="0" w:space="0" w:color="auto"/>
            <w:bottom w:val="none" w:sz="0" w:space="0" w:color="auto"/>
            <w:right w:val="none" w:sz="0" w:space="0" w:color="auto"/>
          </w:divBdr>
        </w:div>
        <w:div w:id="1706253570">
          <w:marLeft w:val="640"/>
          <w:marRight w:val="0"/>
          <w:marTop w:val="0"/>
          <w:marBottom w:val="0"/>
          <w:divBdr>
            <w:top w:val="none" w:sz="0" w:space="0" w:color="auto"/>
            <w:left w:val="none" w:sz="0" w:space="0" w:color="auto"/>
            <w:bottom w:val="none" w:sz="0" w:space="0" w:color="auto"/>
            <w:right w:val="none" w:sz="0" w:space="0" w:color="auto"/>
          </w:divBdr>
        </w:div>
        <w:div w:id="1248660814">
          <w:marLeft w:val="640"/>
          <w:marRight w:val="0"/>
          <w:marTop w:val="0"/>
          <w:marBottom w:val="0"/>
          <w:divBdr>
            <w:top w:val="none" w:sz="0" w:space="0" w:color="auto"/>
            <w:left w:val="none" w:sz="0" w:space="0" w:color="auto"/>
            <w:bottom w:val="none" w:sz="0" w:space="0" w:color="auto"/>
            <w:right w:val="none" w:sz="0" w:space="0" w:color="auto"/>
          </w:divBdr>
        </w:div>
        <w:div w:id="2036730730">
          <w:marLeft w:val="640"/>
          <w:marRight w:val="0"/>
          <w:marTop w:val="0"/>
          <w:marBottom w:val="0"/>
          <w:divBdr>
            <w:top w:val="none" w:sz="0" w:space="0" w:color="auto"/>
            <w:left w:val="none" w:sz="0" w:space="0" w:color="auto"/>
            <w:bottom w:val="none" w:sz="0" w:space="0" w:color="auto"/>
            <w:right w:val="none" w:sz="0" w:space="0" w:color="auto"/>
          </w:divBdr>
        </w:div>
        <w:div w:id="2057074737">
          <w:marLeft w:val="640"/>
          <w:marRight w:val="0"/>
          <w:marTop w:val="0"/>
          <w:marBottom w:val="0"/>
          <w:divBdr>
            <w:top w:val="none" w:sz="0" w:space="0" w:color="auto"/>
            <w:left w:val="none" w:sz="0" w:space="0" w:color="auto"/>
            <w:bottom w:val="none" w:sz="0" w:space="0" w:color="auto"/>
            <w:right w:val="none" w:sz="0" w:space="0" w:color="auto"/>
          </w:divBdr>
        </w:div>
        <w:div w:id="165244660">
          <w:marLeft w:val="640"/>
          <w:marRight w:val="0"/>
          <w:marTop w:val="0"/>
          <w:marBottom w:val="0"/>
          <w:divBdr>
            <w:top w:val="none" w:sz="0" w:space="0" w:color="auto"/>
            <w:left w:val="none" w:sz="0" w:space="0" w:color="auto"/>
            <w:bottom w:val="none" w:sz="0" w:space="0" w:color="auto"/>
            <w:right w:val="none" w:sz="0" w:space="0" w:color="auto"/>
          </w:divBdr>
        </w:div>
        <w:div w:id="720248272">
          <w:marLeft w:val="640"/>
          <w:marRight w:val="0"/>
          <w:marTop w:val="0"/>
          <w:marBottom w:val="0"/>
          <w:divBdr>
            <w:top w:val="none" w:sz="0" w:space="0" w:color="auto"/>
            <w:left w:val="none" w:sz="0" w:space="0" w:color="auto"/>
            <w:bottom w:val="none" w:sz="0" w:space="0" w:color="auto"/>
            <w:right w:val="none" w:sz="0" w:space="0" w:color="auto"/>
          </w:divBdr>
        </w:div>
        <w:div w:id="857039390">
          <w:marLeft w:val="640"/>
          <w:marRight w:val="0"/>
          <w:marTop w:val="0"/>
          <w:marBottom w:val="0"/>
          <w:divBdr>
            <w:top w:val="none" w:sz="0" w:space="0" w:color="auto"/>
            <w:left w:val="none" w:sz="0" w:space="0" w:color="auto"/>
            <w:bottom w:val="none" w:sz="0" w:space="0" w:color="auto"/>
            <w:right w:val="none" w:sz="0" w:space="0" w:color="auto"/>
          </w:divBdr>
        </w:div>
        <w:div w:id="1011953388">
          <w:marLeft w:val="640"/>
          <w:marRight w:val="0"/>
          <w:marTop w:val="0"/>
          <w:marBottom w:val="0"/>
          <w:divBdr>
            <w:top w:val="none" w:sz="0" w:space="0" w:color="auto"/>
            <w:left w:val="none" w:sz="0" w:space="0" w:color="auto"/>
            <w:bottom w:val="none" w:sz="0" w:space="0" w:color="auto"/>
            <w:right w:val="none" w:sz="0" w:space="0" w:color="auto"/>
          </w:divBdr>
        </w:div>
        <w:div w:id="634482788">
          <w:marLeft w:val="640"/>
          <w:marRight w:val="0"/>
          <w:marTop w:val="0"/>
          <w:marBottom w:val="0"/>
          <w:divBdr>
            <w:top w:val="none" w:sz="0" w:space="0" w:color="auto"/>
            <w:left w:val="none" w:sz="0" w:space="0" w:color="auto"/>
            <w:bottom w:val="none" w:sz="0" w:space="0" w:color="auto"/>
            <w:right w:val="none" w:sz="0" w:space="0" w:color="auto"/>
          </w:divBdr>
        </w:div>
        <w:div w:id="1387072492">
          <w:marLeft w:val="640"/>
          <w:marRight w:val="0"/>
          <w:marTop w:val="0"/>
          <w:marBottom w:val="0"/>
          <w:divBdr>
            <w:top w:val="none" w:sz="0" w:space="0" w:color="auto"/>
            <w:left w:val="none" w:sz="0" w:space="0" w:color="auto"/>
            <w:bottom w:val="none" w:sz="0" w:space="0" w:color="auto"/>
            <w:right w:val="none" w:sz="0" w:space="0" w:color="auto"/>
          </w:divBdr>
        </w:div>
        <w:div w:id="1880166848">
          <w:marLeft w:val="640"/>
          <w:marRight w:val="0"/>
          <w:marTop w:val="0"/>
          <w:marBottom w:val="0"/>
          <w:divBdr>
            <w:top w:val="none" w:sz="0" w:space="0" w:color="auto"/>
            <w:left w:val="none" w:sz="0" w:space="0" w:color="auto"/>
            <w:bottom w:val="none" w:sz="0" w:space="0" w:color="auto"/>
            <w:right w:val="none" w:sz="0" w:space="0" w:color="auto"/>
          </w:divBdr>
        </w:div>
        <w:div w:id="20207804">
          <w:marLeft w:val="640"/>
          <w:marRight w:val="0"/>
          <w:marTop w:val="0"/>
          <w:marBottom w:val="0"/>
          <w:divBdr>
            <w:top w:val="none" w:sz="0" w:space="0" w:color="auto"/>
            <w:left w:val="none" w:sz="0" w:space="0" w:color="auto"/>
            <w:bottom w:val="none" w:sz="0" w:space="0" w:color="auto"/>
            <w:right w:val="none" w:sz="0" w:space="0" w:color="auto"/>
          </w:divBdr>
        </w:div>
        <w:div w:id="880826774">
          <w:marLeft w:val="640"/>
          <w:marRight w:val="0"/>
          <w:marTop w:val="0"/>
          <w:marBottom w:val="0"/>
          <w:divBdr>
            <w:top w:val="none" w:sz="0" w:space="0" w:color="auto"/>
            <w:left w:val="none" w:sz="0" w:space="0" w:color="auto"/>
            <w:bottom w:val="none" w:sz="0" w:space="0" w:color="auto"/>
            <w:right w:val="none" w:sz="0" w:space="0" w:color="auto"/>
          </w:divBdr>
        </w:div>
        <w:div w:id="1958289149">
          <w:marLeft w:val="640"/>
          <w:marRight w:val="0"/>
          <w:marTop w:val="0"/>
          <w:marBottom w:val="0"/>
          <w:divBdr>
            <w:top w:val="none" w:sz="0" w:space="0" w:color="auto"/>
            <w:left w:val="none" w:sz="0" w:space="0" w:color="auto"/>
            <w:bottom w:val="none" w:sz="0" w:space="0" w:color="auto"/>
            <w:right w:val="none" w:sz="0" w:space="0" w:color="auto"/>
          </w:divBdr>
        </w:div>
        <w:div w:id="1505895630">
          <w:marLeft w:val="640"/>
          <w:marRight w:val="0"/>
          <w:marTop w:val="0"/>
          <w:marBottom w:val="0"/>
          <w:divBdr>
            <w:top w:val="none" w:sz="0" w:space="0" w:color="auto"/>
            <w:left w:val="none" w:sz="0" w:space="0" w:color="auto"/>
            <w:bottom w:val="none" w:sz="0" w:space="0" w:color="auto"/>
            <w:right w:val="none" w:sz="0" w:space="0" w:color="auto"/>
          </w:divBdr>
        </w:div>
        <w:div w:id="2125613477">
          <w:marLeft w:val="640"/>
          <w:marRight w:val="0"/>
          <w:marTop w:val="0"/>
          <w:marBottom w:val="0"/>
          <w:divBdr>
            <w:top w:val="none" w:sz="0" w:space="0" w:color="auto"/>
            <w:left w:val="none" w:sz="0" w:space="0" w:color="auto"/>
            <w:bottom w:val="none" w:sz="0" w:space="0" w:color="auto"/>
            <w:right w:val="none" w:sz="0" w:space="0" w:color="auto"/>
          </w:divBdr>
        </w:div>
        <w:div w:id="1710763749">
          <w:marLeft w:val="640"/>
          <w:marRight w:val="0"/>
          <w:marTop w:val="0"/>
          <w:marBottom w:val="0"/>
          <w:divBdr>
            <w:top w:val="none" w:sz="0" w:space="0" w:color="auto"/>
            <w:left w:val="none" w:sz="0" w:space="0" w:color="auto"/>
            <w:bottom w:val="none" w:sz="0" w:space="0" w:color="auto"/>
            <w:right w:val="none" w:sz="0" w:space="0" w:color="auto"/>
          </w:divBdr>
        </w:div>
        <w:div w:id="354355786">
          <w:marLeft w:val="640"/>
          <w:marRight w:val="0"/>
          <w:marTop w:val="0"/>
          <w:marBottom w:val="0"/>
          <w:divBdr>
            <w:top w:val="none" w:sz="0" w:space="0" w:color="auto"/>
            <w:left w:val="none" w:sz="0" w:space="0" w:color="auto"/>
            <w:bottom w:val="none" w:sz="0" w:space="0" w:color="auto"/>
            <w:right w:val="none" w:sz="0" w:space="0" w:color="auto"/>
          </w:divBdr>
        </w:div>
        <w:div w:id="1174883370">
          <w:marLeft w:val="640"/>
          <w:marRight w:val="0"/>
          <w:marTop w:val="0"/>
          <w:marBottom w:val="0"/>
          <w:divBdr>
            <w:top w:val="none" w:sz="0" w:space="0" w:color="auto"/>
            <w:left w:val="none" w:sz="0" w:space="0" w:color="auto"/>
            <w:bottom w:val="none" w:sz="0" w:space="0" w:color="auto"/>
            <w:right w:val="none" w:sz="0" w:space="0" w:color="auto"/>
          </w:divBdr>
        </w:div>
        <w:div w:id="1993754661">
          <w:marLeft w:val="640"/>
          <w:marRight w:val="0"/>
          <w:marTop w:val="0"/>
          <w:marBottom w:val="0"/>
          <w:divBdr>
            <w:top w:val="none" w:sz="0" w:space="0" w:color="auto"/>
            <w:left w:val="none" w:sz="0" w:space="0" w:color="auto"/>
            <w:bottom w:val="none" w:sz="0" w:space="0" w:color="auto"/>
            <w:right w:val="none" w:sz="0" w:space="0" w:color="auto"/>
          </w:divBdr>
        </w:div>
        <w:div w:id="1220896225">
          <w:marLeft w:val="640"/>
          <w:marRight w:val="0"/>
          <w:marTop w:val="0"/>
          <w:marBottom w:val="0"/>
          <w:divBdr>
            <w:top w:val="none" w:sz="0" w:space="0" w:color="auto"/>
            <w:left w:val="none" w:sz="0" w:space="0" w:color="auto"/>
            <w:bottom w:val="none" w:sz="0" w:space="0" w:color="auto"/>
            <w:right w:val="none" w:sz="0" w:space="0" w:color="auto"/>
          </w:divBdr>
        </w:div>
        <w:div w:id="307785224">
          <w:marLeft w:val="640"/>
          <w:marRight w:val="0"/>
          <w:marTop w:val="0"/>
          <w:marBottom w:val="0"/>
          <w:divBdr>
            <w:top w:val="none" w:sz="0" w:space="0" w:color="auto"/>
            <w:left w:val="none" w:sz="0" w:space="0" w:color="auto"/>
            <w:bottom w:val="none" w:sz="0" w:space="0" w:color="auto"/>
            <w:right w:val="none" w:sz="0" w:space="0" w:color="auto"/>
          </w:divBdr>
        </w:div>
        <w:div w:id="1577082500">
          <w:marLeft w:val="640"/>
          <w:marRight w:val="0"/>
          <w:marTop w:val="0"/>
          <w:marBottom w:val="0"/>
          <w:divBdr>
            <w:top w:val="none" w:sz="0" w:space="0" w:color="auto"/>
            <w:left w:val="none" w:sz="0" w:space="0" w:color="auto"/>
            <w:bottom w:val="none" w:sz="0" w:space="0" w:color="auto"/>
            <w:right w:val="none" w:sz="0" w:space="0" w:color="auto"/>
          </w:divBdr>
        </w:div>
        <w:div w:id="200440977">
          <w:marLeft w:val="640"/>
          <w:marRight w:val="0"/>
          <w:marTop w:val="0"/>
          <w:marBottom w:val="0"/>
          <w:divBdr>
            <w:top w:val="none" w:sz="0" w:space="0" w:color="auto"/>
            <w:left w:val="none" w:sz="0" w:space="0" w:color="auto"/>
            <w:bottom w:val="none" w:sz="0" w:space="0" w:color="auto"/>
            <w:right w:val="none" w:sz="0" w:space="0" w:color="auto"/>
          </w:divBdr>
        </w:div>
        <w:div w:id="2081363383">
          <w:marLeft w:val="640"/>
          <w:marRight w:val="0"/>
          <w:marTop w:val="0"/>
          <w:marBottom w:val="0"/>
          <w:divBdr>
            <w:top w:val="none" w:sz="0" w:space="0" w:color="auto"/>
            <w:left w:val="none" w:sz="0" w:space="0" w:color="auto"/>
            <w:bottom w:val="none" w:sz="0" w:space="0" w:color="auto"/>
            <w:right w:val="none" w:sz="0" w:space="0" w:color="auto"/>
          </w:divBdr>
        </w:div>
        <w:div w:id="312681772">
          <w:marLeft w:val="640"/>
          <w:marRight w:val="0"/>
          <w:marTop w:val="0"/>
          <w:marBottom w:val="0"/>
          <w:divBdr>
            <w:top w:val="none" w:sz="0" w:space="0" w:color="auto"/>
            <w:left w:val="none" w:sz="0" w:space="0" w:color="auto"/>
            <w:bottom w:val="none" w:sz="0" w:space="0" w:color="auto"/>
            <w:right w:val="none" w:sz="0" w:space="0" w:color="auto"/>
          </w:divBdr>
        </w:div>
        <w:div w:id="260919187">
          <w:marLeft w:val="640"/>
          <w:marRight w:val="0"/>
          <w:marTop w:val="0"/>
          <w:marBottom w:val="0"/>
          <w:divBdr>
            <w:top w:val="none" w:sz="0" w:space="0" w:color="auto"/>
            <w:left w:val="none" w:sz="0" w:space="0" w:color="auto"/>
            <w:bottom w:val="none" w:sz="0" w:space="0" w:color="auto"/>
            <w:right w:val="none" w:sz="0" w:space="0" w:color="auto"/>
          </w:divBdr>
        </w:div>
        <w:div w:id="1774087090">
          <w:marLeft w:val="640"/>
          <w:marRight w:val="0"/>
          <w:marTop w:val="0"/>
          <w:marBottom w:val="0"/>
          <w:divBdr>
            <w:top w:val="none" w:sz="0" w:space="0" w:color="auto"/>
            <w:left w:val="none" w:sz="0" w:space="0" w:color="auto"/>
            <w:bottom w:val="none" w:sz="0" w:space="0" w:color="auto"/>
            <w:right w:val="none" w:sz="0" w:space="0" w:color="auto"/>
          </w:divBdr>
        </w:div>
        <w:div w:id="981351395">
          <w:marLeft w:val="640"/>
          <w:marRight w:val="0"/>
          <w:marTop w:val="0"/>
          <w:marBottom w:val="0"/>
          <w:divBdr>
            <w:top w:val="none" w:sz="0" w:space="0" w:color="auto"/>
            <w:left w:val="none" w:sz="0" w:space="0" w:color="auto"/>
            <w:bottom w:val="none" w:sz="0" w:space="0" w:color="auto"/>
            <w:right w:val="none" w:sz="0" w:space="0" w:color="auto"/>
          </w:divBdr>
        </w:div>
        <w:div w:id="2147353944">
          <w:marLeft w:val="640"/>
          <w:marRight w:val="0"/>
          <w:marTop w:val="0"/>
          <w:marBottom w:val="0"/>
          <w:divBdr>
            <w:top w:val="none" w:sz="0" w:space="0" w:color="auto"/>
            <w:left w:val="none" w:sz="0" w:space="0" w:color="auto"/>
            <w:bottom w:val="none" w:sz="0" w:space="0" w:color="auto"/>
            <w:right w:val="none" w:sz="0" w:space="0" w:color="auto"/>
          </w:divBdr>
        </w:div>
        <w:div w:id="2143302503">
          <w:marLeft w:val="640"/>
          <w:marRight w:val="0"/>
          <w:marTop w:val="0"/>
          <w:marBottom w:val="0"/>
          <w:divBdr>
            <w:top w:val="none" w:sz="0" w:space="0" w:color="auto"/>
            <w:left w:val="none" w:sz="0" w:space="0" w:color="auto"/>
            <w:bottom w:val="none" w:sz="0" w:space="0" w:color="auto"/>
            <w:right w:val="none" w:sz="0" w:space="0" w:color="auto"/>
          </w:divBdr>
        </w:div>
        <w:div w:id="292639816">
          <w:marLeft w:val="640"/>
          <w:marRight w:val="0"/>
          <w:marTop w:val="0"/>
          <w:marBottom w:val="0"/>
          <w:divBdr>
            <w:top w:val="none" w:sz="0" w:space="0" w:color="auto"/>
            <w:left w:val="none" w:sz="0" w:space="0" w:color="auto"/>
            <w:bottom w:val="none" w:sz="0" w:space="0" w:color="auto"/>
            <w:right w:val="none" w:sz="0" w:space="0" w:color="auto"/>
          </w:divBdr>
        </w:div>
        <w:div w:id="2010864914">
          <w:marLeft w:val="640"/>
          <w:marRight w:val="0"/>
          <w:marTop w:val="0"/>
          <w:marBottom w:val="0"/>
          <w:divBdr>
            <w:top w:val="none" w:sz="0" w:space="0" w:color="auto"/>
            <w:left w:val="none" w:sz="0" w:space="0" w:color="auto"/>
            <w:bottom w:val="none" w:sz="0" w:space="0" w:color="auto"/>
            <w:right w:val="none" w:sz="0" w:space="0" w:color="auto"/>
          </w:divBdr>
        </w:div>
        <w:div w:id="684751998">
          <w:marLeft w:val="640"/>
          <w:marRight w:val="0"/>
          <w:marTop w:val="0"/>
          <w:marBottom w:val="0"/>
          <w:divBdr>
            <w:top w:val="none" w:sz="0" w:space="0" w:color="auto"/>
            <w:left w:val="none" w:sz="0" w:space="0" w:color="auto"/>
            <w:bottom w:val="none" w:sz="0" w:space="0" w:color="auto"/>
            <w:right w:val="none" w:sz="0" w:space="0" w:color="auto"/>
          </w:divBdr>
        </w:div>
        <w:div w:id="328600927">
          <w:marLeft w:val="640"/>
          <w:marRight w:val="0"/>
          <w:marTop w:val="0"/>
          <w:marBottom w:val="0"/>
          <w:divBdr>
            <w:top w:val="none" w:sz="0" w:space="0" w:color="auto"/>
            <w:left w:val="none" w:sz="0" w:space="0" w:color="auto"/>
            <w:bottom w:val="none" w:sz="0" w:space="0" w:color="auto"/>
            <w:right w:val="none" w:sz="0" w:space="0" w:color="auto"/>
          </w:divBdr>
        </w:div>
        <w:div w:id="270747707">
          <w:marLeft w:val="640"/>
          <w:marRight w:val="0"/>
          <w:marTop w:val="0"/>
          <w:marBottom w:val="0"/>
          <w:divBdr>
            <w:top w:val="none" w:sz="0" w:space="0" w:color="auto"/>
            <w:left w:val="none" w:sz="0" w:space="0" w:color="auto"/>
            <w:bottom w:val="none" w:sz="0" w:space="0" w:color="auto"/>
            <w:right w:val="none" w:sz="0" w:space="0" w:color="auto"/>
          </w:divBdr>
        </w:div>
        <w:div w:id="283925550">
          <w:marLeft w:val="640"/>
          <w:marRight w:val="0"/>
          <w:marTop w:val="0"/>
          <w:marBottom w:val="0"/>
          <w:divBdr>
            <w:top w:val="none" w:sz="0" w:space="0" w:color="auto"/>
            <w:left w:val="none" w:sz="0" w:space="0" w:color="auto"/>
            <w:bottom w:val="none" w:sz="0" w:space="0" w:color="auto"/>
            <w:right w:val="none" w:sz="0" w:space="0" w:color="auto"/>
          </w:divBdr>
        </w:div>
        <w:div w:id="1873416907">
          <w:marLeft w:val="640"/>
          <w:marRight w:val="0"/>
          <w:marTop w:val="0"/>
          <w:marBottom w:val="0"/>
          <w:divBdr>
            <w:top w:val="none" w:sz="0" w:space="0" w:color="auto"/>
            <w:left w:val="none" w:sz="0" w:space="0" w:color="auto"/>
            <w:bottom w:val="none" w:sz="0" w:space="0" w:color="auto"/>
            <w:right w:val="none" w:sz="0" w:space="0" w:color="auto"/>
          </w:divBdr>
        </w:div>
        <w:div w:id="1968923977">
          <w:marLeft w:val="640"/>
          <w:marRight w:val="0"/>
          <w:marTop w:val="0"/>
          <w:marBottom w:val="0"/>
          <w:divBdr>
            <w:top w:val="none" w:sz="0" w:space="0" w:color="auto"/>
            <w:left w:val="none" w:sz="0" w:space="0" w:color="auto"/>
            <w:bottom w:val="none" w:sz="0" w:space="0" w:color="auto"/>
            <w:right w:val="none" w:sz="0" w:space="0" w:color="auto"/>
          </w:divBdr>
        </w:div>
        <w:div w:id="1345933488">
          <w:marLeft w:val="640"/>
          <w:marRight w:val="0"/>
          <w:marTop w:val="0"/>
          <w:marBottom w:val="0"/>
          <w:divBdr>
            <w:top w:val="none" w:sz="0" w:space="0" w:color="auto"/>
            <w:left w:val="none" w:sz="0" w:space="0" w:color="auto"/>
            <w:bottom w:val="none" w:sz="0" w:space="0" w:color="auto"/>
            <w:right w:val="none" w:sz="0" w:space="0" w:color="auto"/>
          </w:divBdr>
        </w:div>
        <w:div w:id="132138361">
          <w:marLeft w:val="640"/>
          <w:marRight w:val="0"/>
          <w:marTop w:val="0"/>
          <w:marBottom w:val="0"/>
          <w:divBdr>
            <w:top w:val="none" w:sz="0" w:space="0" w:color="auto"/>
            <w:left w:val="none" w:sz="0" w:space="0" w:color="auto"/>
            <w:bottom w:val="none" w:sz="0" w:space="0" w:color="auto"/>
            <w:right w:val="none" w:sz="0" w:space="0" w:color="auto"/>
          </w:divBdr>
        </w:div>
        <w:div w:id="1533349427">
          <w:marLeft w:val="640"/>
          <w:marRight w:val="0"/>
          <w:marTop w:val="0"/>
          <w:marBottom w:val="0"/>
          <w:divBdr>
            <w:top w:val="none" w:sz="0" w:space="0" w:color="auto"/>
            <w:left w:val="none" w:sz="0" w:space="0" w:color="auto"/>
            <w:bottom w:val="none" w:sz="0" w:space="0" w:color="auto"/>
            <w:right w:val="none" w:sz="0" w:space="0" w:color="auto"/>
          </w:divBdr>
        </w:div>
        <w:div w:id="909342300">
          <w:marLeft w:val="640"/>
          <w:marRight w:val="0"/>
          <w:marTop w:val="0"/>
          <w:marBottom w:val="0"/>
          <w:divBdr>
            <w:top w:val="none" w:sz="0" w:space="0" w:color="auto"/>
            <w:left w:val="none" w:sz="0" w:space="0" w:color="auto"/>
            <w:bottom w:val="none" w:sz="0" w:space="0" w:color="auto"/>
            <w:right w:val="none" w:sz="0" w:space="0" w:color="auto"/>
          </w:divBdr>
        </w:div>
        <w:div w:id="1545218728">
          <w:marLeft w:val="640"/>
          <w:marRight w:val="0"/>
          <w:marTop w:val="0"/>
          <w:marBottom w:val="0"/>
          <w:divBdr>
            <w:top w:val="none" w:sz="0" w:space="0" w:color="auto"/>
            <w:left w:val="none" w:sz="0" w:space="0" w:color="auto"/>
            <w:bottom w:val="none" w:sz="0" w:space="0" w:color="auto"/>
            <w:right w:val="none" w:sz="0" w:space="0" w:color="auto"/>
          </w:divBdr>
        </w:div>
        <w:div w:id="2034258368">
          <w:marLeft w:val="640"/>
          <w:marRight w:val="0"/>
          <w:marTop w:val="0"/>
          <w:marBottom w:val="0"/>
          <w:divBdr>
            <w:top w:val="none" w:sz="0" w:space="0" w:color="auto"/>
            <w:left w:val="none" w:sz="0" w:space="0" w:color="auto"/>
            <w:bottom w:val="none" w:sz="0" w:space="0" w:color="auto"/>
            <w:right w:val="none" w:sz="0" w:space="0" w:color="auto"/>
          </w:divBdr>
        </w:div>
        <w:div w:id="1396512075">
          <w:marLeft w:val="640"/>
          <w:marRight w:val="0"/>
          <w:marTop w:val="0"/>
          <w:marBottom w:val="0"/>
          <w:divBdr>
            <w:top w:val="none" w:sz="0" w:space="0" w:color="auto"/>
            <w:left w:val="none" w:sz="0" w:space="0" w:color="auto"/>
            <w:bottom w:val="none" w:sz="0" w:space="0" w:color="auto"/>
            <w:right w:val="none" w:sz="0" w:space="0" w:color="auto"/>
          </w:divBdr>
        </w:div>
        <w:div w:id="1815635887">
          <w:marLeft w:val="640"/>
          <w:marRight w:val="0"/>
          <w:marTop w:val="0"/>
          <w:marBottom w:val="0"/>
          <w:divBdr>
            <w:top w:val="none" w:sz="0" w:space="0" w:color="auto"/>
            <w:left w:val="none" w:sz="0" w:space="0" w:color="auto"/>
            <w:bottom w:val="none" w:sz="0" w:space="0" w:color="auto"/>
            <w:right w:val="none" w:sz="0" w:space="0" w:color="auto"/>
          </w:divBdr>
        </w:div>
        <w:div w:id="1551723736">
          <w:marLeft w:val="640"/>
          <w:marRight w:val="0"/>
          <w:marTop w:val="0"/>
          <w:marBottom w:val="0"/>
          <w:divBdr>
            <w:top w:val="none" w:sz="0" w:space="0" w:color="auto"/>
            <w:left w:val="none" w:sz="0" w:space="0" w:color="auto"/>
            <w:bottom w:val="none" w:sz="0" w:space="0" w:color="auto"/>
            <w:right w:val="none" w:sz="0" w:space="0" w:color="auto"/>
          </w:divBdr>
        </w:div>
        <w:div w:id="1108113763">
          <w:marLeft w:val="640"/>
          <w:marRight w:val="0"/>
          <w:marTop w:val="0"/>
          <w:marBottom w:val="0"/>
          <w:divBdr>
            <w:top w:val="none" w:sz="0" w:space="0" w:color="auto"/>
            <w:left w:val="none" w:sz="0" w:space="0" w:color="auto"/>
            <w:bottom w:val="none" w:sz="0" w:space="0" w:color="auto"/>
            <w:right w:val="none" w:sz="0" w:space="0" w:color="auto"/>
          </w:divBdr>
        </w:div>
        <w:div w:id="1722711158">
          <w:marLeft w:val="640"/>
          <w:marRight w:val="0"/>
          <w:marTop w:val="0"/>
          <w:marBottom w:val="0"/>
          <w:divBdr>
            <w:top w:val="none" w:sz="0" w:space="0" w:color="auto"/>
            <w:left w:val="none" w:sz="0" w:space="0" w:color="auto"/>
            <w:bottom w:val="none" w:sz="0" w:space="0" w:color="auto"/>
            <w:right w:val="none" w:sz="0" w:space="0" w:color="auto"/>
          </w:divBdr>
        </w:div>
        <w:div w:id="1557399616">
          <w:marLeft w:val="640"/>
          <w:marRight w:val="0"/>
          <w:marTop w:val="0"/>
          <w:marBottom w:val="0"/>
          <w:divBdr>
            <w:top w:val="none" w:sz="0" w:space="0" w:color="auto"/>
            <w:left w:val="none" w:sz="0" w:space="0" w:color="auto"/>
            <w:bottom w:val="none" w:sz="0" w:space="0" w:color="auto"/>
            <w:right w:val="none" w:sz="0" w:space="0" w:color="auto"/>
          </w:divBdr>
        </w:div>
        <w:div w:id="2102867007">
          <w:marLeft w:val="640"/>
          <w:marRight w:val="0"/>
          <w:marTop w:val="0"/>
          <w:marBottom w:val="0"/>
          <w:divBdr>
            <w:top w:val="none" w:sz="0" w:space="0" w:color="auto"/>
            <w:left w:val="none" w:sz="0" w:space="0" w:color="auto"/>
            <w:bottom w:val="none" w:sz="0" w:space="0" w:color="auto"/>
            <w:right w:val="none" w:sz="0" w:space="0" w:color="auto"/>
          </w:divBdr>
        </w:div>
        <w:div w:id="1576091042">
          <w:marLeft w:val="640"/>
          <w:marRight w:val="0"/>
          <w:marTop w:val="0"/>
          <w:marBottom w:val="0"/>
          <w:divBdr>
            <w:top w:val="none" w:sz="0" w:space="0" w:color="auto"/>
            <w:left w:val="none" w:sz="0" w:space="0" w:color="auto"/>
            <w:bottom w:val="none" w:sz="0" w:space="0" w:color="auto"/>
            <w:right w:val="none" w:sz="0" w:space="0" w:color="auto"/>
          </w:divBdr>
        </w:div>
        <w:div w:id="390420988">
          <w:marLeft w:val="640"/>
          <w:marRight w:val="0"/>
          <w:marTop w:val="0"/>
          <w:marBottom w:val="0"/>
          <w:divBdr>
            <w:top w:val="none" w:sz="0" w:space="0" w:color="auto"/>
            <w:left w:val="none" w:sz="0" w:space="0" w:color="auto"/>
            <w:bottom w:val="none" w:sz="0" w:space="0" w:color="auto"/>
            <w:right w:val="none" w:sz="0" w:space="0" w:color="auto"/>
          </w:divBdr>
        </w:div>
        <w:div w:id="886725197">
          <w:marLeft w:val="640"/>
          <w:marRight w:val="0"/>
          <w:marTop w:val="0"/>
          <w:marBottom w:val="0"/>
          <w:divBdr>
            <w:top w:val="none" w:sz="0" w:space="0" w:color="auto"/>
            <w:left w:val="none" w:sz="0" w:space="0" w:color="auto"/>
            <w:bottom w:val="none" w:sz="0" w:space="0" w:color="auto"/>
            <w:right w:val="none" w:sz="0" w:space="0" w:color="auto"/>
          </w:divBdr>
        </w:div>
        <w:div w:id="1882355135">
          <w:marLeft w:val="640"/>
          <w:marRight w:val="0"/>
          <w:marTop w:val="0"/>
          <w:marBottom w:val="0"/>
          <w:divBdr>
            <w:top w:val="none" w:sz="0" w:space="0" w:color="auto"/>
            <w:left w:val="none" w:sz="0" w:space="0" w:color="auto"/>
            <w:bottom w:val="none" w:sz="0" w:space="0" w:color="auto"/>
            <w:right w:val="none" w:sz="0" w:space="0" w:color="auto"/>
          </w:divBdr>
        </w:div>
        <w:div w:id="1187333025">
          <w:marLeft w:val="640"/>
          <w:marRight w:val="0"/>
          <w:marTop w:val="0"/>
          <w:marBottom w:val="0"/>
          <w:divBdr>
            <w:top w:val="none" w:sz="0" w:space="0" w:color="auto"/>
            <w:left w:val="none" w:sz="0" w:space="0" w:color="auto"/>
            <w:bottom w:val="none" w:sz="0" w:space="0" w:color="auto"/>
            <w:right w:val="none" w:sz="0" w:space="0" w:color="auto"/>
          </w:divBdr>
        </w:div>
        <w:div w:id="63726235">
          <w:marLeft w:val="640"/>
          <w:marRight w:val="0"/>
          <w:marTop w:val="0"/>
          <w:marBottom w:val="0"/>
          <w:divBdr>
            <w:top w:val="none" w:sz="0" w:space="0" w:color="auto"/>
            <w:left w:val="none" w:sz="0" w:space="0" w:color="auto"/>
            <w:bottom w:val="none" w:sz="0" w:space="0" w:color="auto"/>
            <w:right w:val="none" w:sz="0" w:space="0" w:color="auto"/>
          </w:divBdr>
        </w:div>
        <w:div w:id="1723094534">
          <w:marLeft w:val="640"/>
          <w:marRight w:val="0"/>
          <w:marTop w:val="0"/>
          <w:marBottom w:val="0"/>
          <w:divBdr>
            <w:top w:val="none" w:sz="0" w:space="0" w:color="auto"/>
            <w:left w:val="none" w:sz="0" w:space="0" w:color="auto"/>
            <w:bottom w:val="none" w:sz="0" w:space="0" w:color="auto"/>
            <w:right w:val="none" w:sz="0" w:space="0" w:color="auto"/>
          </w:divBdr>
        </w:div>
        <w:div w:id="1364986912">
          <w:marLeft w:val="640"/>
          <w:marRight w:val="0"/>
          <w:marTop w:val="0"/>
          <w:marBottom w:val="0"/>
          <w:divBdr>
            <w:top w:val="none" w:sz="0" w:space="0" w:color="auto"/>
            <w:left w:val="none" w:sz="0" w:space="0" w:color="auto"/>
            <w:bottom w:val="none" w:sz="0" w:space="0" w:color="auto"/>
            <w:right w:val="none" w:sz="0" w:space="0" w:color="auto"/>
          </w:divBdr>
        </w:div>
      </w:divsChild>
    </w:div>
    <w:div w:id="965770581">
      <w:bodyDiv w:val="1"/>
      <w:marLeft w:val="0"/>
      <w:marRight w:val="0"/>
      <w:marTop w:val="0"/>
      <w:marBottom w:val="0"/>
      <w:divBdr>
        <w:top w:val="none" w:sz="0" w:space="0" w:color="auto"/>
        <w:left w:val="none" w:sz="0" w:space="0" w:color="auto"/>
        <w:bottom w:val="none" w:sz="0" w:space="0" w:color="auto"/>
        <w:right w:val="none" w:sz="0" w:space="0" w:color="auto"/>
      </w:divBdr>
    </w:div>
    <w:div w:id="966355233">
      <w:bodyDiv w:val="1"/>
      <w:marLeft w:val="0"/>
      <w:marRight w:val="0"/>
      <w:marTop w:val="0"/>
      <w:marBottom w:val="0"/>
      <w:divBdr>
        <w:top w:val="none" w:sz="0" w:space="0" w:color="auto"/>
        <w:left w:val="none" w:sz="0" w:space="0" w:color="auto"/>
        <w:bottom w:val="none" w:sz="0" w:space="0" w:color="auto"/>
        <w:right w:val="none" w:sz="0" w:space="0" w:color="auto"/>
      </w:divBdr>
      <w:divsChild>
        <w:div w:id="1991907272">
          <w:marLeft w:val="640"/>
          <w:marRight w:val="0"/>
          <w:marTop w:val="0"/>
          <w:marBottom w:val="0"/>
          <w:divBdr>
            <w:top w:val="none" w:sz="0" w:space="0" w:color="auto"/>
            <w:left w:val="none" w:sz="0" w:space="0" w:color="auto"/>
            <w:bottom w:val="none" w:sz="0" w:space="0" w:color="auto"/>
            <w:right w:val="none" w:sz="0" w:space="0" w:color="auto"/>
          </w:divBdr>
        </w:div>
        <w:div w:id="1610431983">
          <w:marLeft w:val="640"/>
          <w:marRight w:val="0"/>
          <w:marTop w:val="0"/>
          <w:marBottom w:val="0"/>
          <w:divBdr>
            <w:top w:val="none" w:sz="0" w:space="0" w:color="auto"/>
            <w:left w:val="none" w:sz="0" w:space="0" w:color="auto"/>
            <w:bottom w:val="none" w:sz="0" w:space="0" w:color="auto"/>
            <w:right w:val="none" w:sz="0" w:space="0" w:color="auto"/>
          </w:divBdr>
        </w:div>
        <w:div w:id="340546408">
          <w:marLeft w:val="640"/>
          <w:marRight w:val="0"/>
          <w:marTop w:val="0"/>
          <w:marBottom w:val="0"/>
          <w:divBdr>
            <w:top w:val="none" w:sz="0" w:space="0" w:color="auto"/>
            <w:left w:val="none" w:sz="0" w:space="0" w:color="auto"/>
            <w:bottom w:val="none" w:sz="0" w:space="0" w:color="auto"/>
            <w:right w:val="none" w:sz="0" w:space="0" w:color="auto"/>
          </w:divBdr>
        </w:div>
        <w:div w:id="1670909362">
          <w:marLeft w:val="640"/>
          <w:marRight w:val="0"/>
          <w:marTop w:val="0"/>
          <w:marBottom w:val="0"/>
          <w:divBdr>
            <w:top w:val="none" w:sz="0" w:space="0" w:color="auto"/>
            <w:left w:val="none" w:sz="0" w:space="0" w:color="auto"/>
            <w:bottom w:val="none" w:sz="0" w:space="0" w:color="auto"/>
            <w:right w:val="none" w:sz="0" w:space="0" w:color="auto"/>
          </w:divBdr>
        </w:div>
        <w:div w:id="32773653">
          <w:marLeft w:val="640"/>
          <w:marRight w:val="0"/>
          <w:marTop w:val="0"/>
          <w:marBottom w:val="0"/>
          <w:divBdr>
            <w:top w:val="none" w:sz="0" w:space="0" w:color="auto"/>
            <w:left w:val="none" w:sz="0" w:space="0" w:color="auto"/>
            <w:bottom w:val="none" w:sz="0" w:space="0" w:color="auto"/>
            <w:right w:val="none" w:sz="0" w:space="0" w:color="auto"/>
          </w:divBdr>
        </w:div>
        <w:div w:id="646057725">
          <w:marLeft w:val="640"/>
          <w:marRight w:val="0"/>
          <w:marTop w:val="0"/>
          <w:marBottom w:val="0"/>
          <w:divBdr>
            <w:top w:val="none" w:sz="0" w:space="0" w:color="auto"/>
            <w:left w:val="none" w:sz="0" w:space="0" w:color="auto"/>
            <w:bottom w:val="none" w:sz="0" w:space="0" w:color="auto"/>
            <w:right w:val="none" w:sz="0" w:space="0" w:color="auto"/>
          </w:divBdr>
        </w:div>
        <w:div w:id="124205643">
          <w:marLeft w:val="640"/>
          <w:marRight w:val="0"/>
          <w:marTop w:val="0"/>
          <w:marBottom w:val="0"/>
          <w:divBdr>
            <w:top w:val="none" w:sz="0" w:space="0" w:color="auto"/>
            <w:left w:val="none" w:sz="0" w:space="0" w:color="auto"/>
            <w:bottom w:val="none" w:sz="0" w:space="0" w:color="auto"/>
            <w:right w:val="none" w:sz="0" w:space="0" w:color="auto"/>
          </w:divBdr>
        </w:div>
        <w:div w:id="1873153585">
          <w:marLeft w:val="640"/>
          <w:marRight w:val="0"/>
          <w:marTop w:val="0"/>
          <w:marBottom w:val="0"/>
          <w:divBdr>
            <w:top w:val="none" w:sz="0" w:space="0" w:color="auto"/>
            <w:left w:val="none" w:sz="0" w:space="0" w:color="auto"/>
            <w:bottom w:val="none" w:sz="0" w:space="0" w:color="auto"/>
            <w:right w:val="none" w:sz="0" w:space="0" w:color="auto"/>
          </w:divBdr>
        </w:div>
        <w:div w:id="149948761">
          <w:marLeft w:val="640"/>
          <w:marRight w:val="0"/>
          <w:marTop w:val="0"/>
          <w:marBottom w:val="0"/>
          <w:divBdr>
            <w:top w:val="none" w:sz="0" w:space="0" w:color="auto"/>
            <w:left w:val="none" w:sz="0" w:space="0" w:color="auto"/>
            <w:bottom w:val="none" w:sz="0" w:space="0" w:color="auto"/>
            <w:right w:val="none" w:sz="0" w:space="0" w:color="auto"/>
          </w:divBdr>
        </w:div>
        <w:div w:id="565647462">
          <w:marLeft w:val="640"/>
          <w:marRight w:val="0"/>
          <w:marTop w:val="0"/>
          <w:marBottom w:val="0"/>
          <w:divBdr>
            <w:top w:val="none" w:sz="0" w:space="0" w:color="auto"/>
            <w:left w:val="none" w:sz="0" w:space="0" w:color="auto"/>
            <w:bottom w:val="none" w:sz="0" w:space="0" w:color="auto"/>
            <w:right w:val="none" w:sz="0" w:space="0" w:color="auto"/>
          </w:divBdr>
        </w:div>
        <w:div w:id="2110734448">
          <w:marLeft w:val="640"/>
          <w:marRight w:val="0"/>
          <w:marTop w:val="0"/>
          <w:marBottom w:val="0"/>
          <w:divBdr>
            <w:top w:val="none" w:sz="0" w:space="0" w:color="auto"/>
            <w:left w:val="none" w:sz="0" w:space="0" w:color="auto"/>
            <w:bottom w:val="none" w:sz="0" w:space="0" w:color="auto"/>
            <w:right w:val="none" w:sz="0" w:space="0" w:color="auto"/>
          </w:divBdr>
        </w:div>
        <w:div w:id="567150764">
          <w:marLeft w:val="640"/>
          <w:marRight w:val="0"/>
          <w:marTop w:val="0"/>
          <w:marBottom w:val="0"/>
          <w:divBdr>
            <w:top w:val="none" w:sz="0" w:space="0" w:color="auto"/>
            <w:left w:val="none" w:sz="0" w:space="0" w:color="auto"/>
            <w:bottom w:val="none" w:sz="0" w:space="0" w:color="auto"/>
            <w:right w:val="none" w:sz="0" w:space="0" w:color="auto"/>
          </w:divBdr>
        </w:div>
        <w:div w:id="1028022637">
          <w:marLeft w:val="640"/>
          <w:marRight w:val="0"/>
          <w:marTop w:val="0"/>
          <w:marBottom w:val="0"/>
          <w:divBdr>
            <w:top w:val="none" w:sz="0" w:space="0" w:color="auto"/>
            <w:left w:val="none" w:sz="0" w:space="0" w:color="auto"/>
            <w:bottom w:val="none" w:sz="0" w:space="0" w:color="auto"/>
            <w:right w:val="none" w:sz="0" w:space="0" w:color="auto"/>
          </w:divBdr>
        </w:div>
        <w:div w:id="974945155">
          <w:marLeft w:val="640"/>
          <w:marRight w:val="0"/>
          <w:marTop w:val="0"/>
          <w:marBottom w:val="0"/>
          <w:divBdr>
            <w:top w:val="none" w:sz="0" w:space="0" w:color="auto"/>
            <w:left w:val="none" w:sz="0" w:space="0" w:color="auto"/>
            <w:bottom w:val="none" w:sz="0" w:space="0" w:color="auto"/>
            <w:right w:val="none" w:sz="0" w:space="0" w:color="auto"/>
          </w:divBdr>
        </w:div>
        <w:div w:id="2072926496">
          <w:marLeft w:val="640"/>
          <w:marRight w:val="0"/>
          <w:marTop w:val="0"/>
          <w:marBottom w:val="0"/>
          <w:divBdr>
            <w:top w:val="none" w:sz="0" w:space="0" w:color="auto"/>
            <w:left w:val="none" w:sz="0" w:space="0" w:color="auto"/>
            <w:bottom w:val="none" w:sz="0" w:space="0" w:color="auto"/>
            <w:right w:val="none" w:sz="0" w:space="0" w:color="auto"/>
          </w:divBdr>
        </w:div>
        <w:div w:id="1285573249">
          <w:marLeft w:val="640"/>
          <w:marRight w:val="0"/>
          <w:marTop w:val="0"/>
          <w:marBottom w:val="0"/>
          <w:divBdr>
            <w:top w:val="none" w:sz="0" w:space="0" w:color="auto"/>
            <w:left w:val="none" w:sz="0" w:space="0" w:color="auto"/>
            <w:bottom w:val="none" w:sz="0" w:space="0" w:color="auto"/>
            <w:right w:val="none" w:sz="0" w:space="0" w:color="auto"/>
          </w:divBdr>
        </w:div>
        <w:div w:id="1457679683">
          <w:marLeft w:val="640"/>
          <w:marRight w:val="0"/>
          <w:marTop w:val="0"/>
          <w:marBottom w:val="0"/>
          <w:divBdr>
            <w:top w:val="none" w:sz="0" w:space="0" w:color="auto"/>
            <w:left w:val="none" w:sz="0" w:space="0" w:color="auto"/>
            <w:bottom w:val="none" w:sz="0" w:space="0" w:color="auto"/>
            <w:right w:val="none" w:sz="0" w:space="0" w:color="auto"/>
          </w:divBdr>
        </w:div>
        <w:div w:id="1183396542">
          <w:marLeft w:val="640"/>
          <w:marRight w:val="0"/>
          <w:marTop w:val="0"/>
          <w:marBottom w:val="0"/>
          <w:divBdr>
            <w:top w:val="none" w:sz="0" w:space="0" w:color="auto"/>
            <w:left w:val="none" w:sz="0" w:space="0" w:color="auto"/>
            <w:bottom w:val="none" w:sz="0" w:space="0" w:color="auto"/>
            <w:right w:val="none" w:sz="0" w:space="0" w:color="auto"/>
          </w:divBdr>
        </w:div>
        <w:div w:id="807665985">
          <w:marLeft w:val="640"/>
          <w:marRight w:val="0"/>
          <w:marTop w:val="0"/>
          <w:marBottom w:val="0"/>
          <w:divBdr>
            <w:top w:val="none" w:sz="0" w:space="0" w:color="auto"/>
            <w:left w:val="none" w:sz="0" w:space="0" w:color="auto"/>
            <w:bottom w:val="none" w:sz="0" w:space="0" w:color="auto"/>
            <w:right w:val="none" w:sz="0" w:space="0" w:color="auto"/>
          </w:divBdr>
        </w:div>
        <w:div w:id="799106651">
          <w:marLeft w:val="640"/>
          <w:marRight w:val="0"/>
          <w:marTop w:val="0"/>
          <w:marBottom w:val="0"/>
          <w:divBdr>
            <w:top w:val="none" w:sz="0" w:space="0" w:color="auto"/>
            <w:left w:val="none" w:sz="0" w:space="0" w:color="auto"/>
            <w:bottom w:val="none" w:sz="0" w:space="0" w:color="auto"/>
            <w:right w:val="none" w:sz="0" w:space="0" w:color="auto"/>
          </w:divBdr>
        </w:div>
        <w:div w:id="1488665930">
          <w:marLeft w:val="640"/>
          <w:marRight w:val="0"/>
          <w:marTop w:val="0"/>
          <w:marBottom w:val="0"/>
          <w:divBdr>
            <w:top w:val="none" w:sz="0" w:space="0" w:color="auto"/>
            <w:left w:val="none" w:sz="0" w:space="0" w:color="auto"/>
            <w:bottom w:val="none" w:sz="0" w:space="0" w:color="auto"/>
            <w:right w:val="none" w:sz="0" w:space="0" w:color="auto"/>
          </w:divBdr>
        </w:div>
        <w:div w:id="1831865463">
          <w:marLeft w:val="640"/>
          <w:marRight w:val="0"/>
          <w:marTop w:val="0"/>
          <w:marBottom w:val="0"/>
          <w:divBdr>
            <w:top w:val="none" w:sz="0" w:space="0" w:color="auto"/>
            <w:left w:val="none" w:sz="0" w:space="0" w:color="auto"/>
            <w:bottom w:val="none" w:sz="0" w:space="0" w:color="auto"/>
            <w:right w:val="none" w:sz="0" w:space="0" w:color="auto"/>
          </w:divBdr>
        </w:div>
        <w:div w:id="1301109169">
          <w:marLeft w:val="640"/>
          <w:marRight w:val="0"/>
          <w:marTop w:val="0"/>
          <w:marBottom w:val="0"/>
          <w:divBdr>
            <w:top w:val="none" w:sz="0" w:space="0" w:color="auto"/>
            <w:left w:val="none" w:sz="0" w:space="0" w:color="auto"/>
            <w:bottom w:val="none" w:sz="0" w:space="0" w:color="auto"/>
            <w:right w:val="none" w:sz="0" w:space="0" w:color="auto"/>
          </w:divBdr>
        </w:div>
        <w:div w:id="176578599">
          <w:marLeft w:val="640"/>
          <w:marRight w:val="0"/>
          <w:marTop w:val="0"/>
          <w:marBottom w:val="0"/>
          <w:divBdr>
            <w:top w:val="none" w:sz="0" w:space="0" w:color="auto"/>
            <w:left w:val="none" w:sz="0" w:space="0" w:color="auto"/>
            <w:bottom w:val="none" w:sz="0" w:space="0" w:color="auto"/>
            <w:right w:val="none" w:sz="0" w:space="0" w:color="auto"/>
          </w:divBdr>
        </w:div>
        <w:div w:id="1508247239">
          <w:marLeft w:val="640"/>
          <w:marRight w:val="0"/>
          <w:marTop w:val="0"/>
          <w:marBottom w:val="0"/>
          <w:divBdr>
            <w:top w:val="none" w:sz="0" w:space="0" w:color="auto"/>
            <w:left w:val="none" w:sz="0" w:space="0" w:color="auto"/>
            <w:bottom w:val="none" w:sz="0" w:space="0" w:color="auto"/>
            <w:right w:val="none" w:sz="0" w:space="0" w:color="auto"/>
          </w:divBdr>
        </w:div>
        <w:div w:id="303311988">
          <w:marLeft w:val="640"/>
          <w:marRight w:val="0"/>
          <w:marTop w:val="0"/>
          <w:marBottom w:val="0"/>
          <w:divBdr>
            <w:top w:val="none" w:sz="0" w:space="0" w:color="auto"/>
            <w:left w:val="none" w:sz="0" w:space="0" w:color="auto"/>
            <w:bottom w:val="none" w:sz="0" w:space="0" w:color="auto"/>
            <w:right w:val="none" w:sz="0" w:space="0" w:color="auto"/>
          </w:divBdr>
        </w:div>
        <w:div w:id="2070303238">
          <w:marLeft w:val="640"/>
          <w:marRight w:val="0"/>
          <w:marTop w:val="0"/>
          <w:marBottom w:val="0"/>
          <w:divBdr>
            <w:top w:val="none" w:sz="0" w:space="0" w:color="auto"/>
            <w:left w:val="none" w:sz="0" w:space="0" w:color="auto"/>
            <w:bottom w:val="none" w:sz="0" w:space="0" w:color="auto"/>
            <w:right w:val="none" w:sz="0" w:space="0" w:color="auto"/>
          </w:divBdr>
        </w:div>
        <w:div w:id="1323119740">
          <w:marLeft w:val="640"/>
          <w:marRight w:val="0"/>
          <w:marTop w:val="0"/>
          <w:marBottom w:val="0"/>
          <w:divBdr>
            <w:top w:val="none" w:sz="0" w:space="0" w:color="auto"/>
            <w:left w:val="none" w:sz="0" w:space="0" w:color="auto"/>
            <w:bottom w:val="none" w:sz="0" w:space="0" w:color="auto"/>
            <w:right w:val="none" w:sz="0" w:space="0" w:color="auto"/>
          </w:divBdr>
        </w:div>
        <w:div w:id="186526031">
          <w:marLeft w:val="640"/>
          <w:marRight w:val="0"/>
          <w:marTop w:val="0"/>
          <w:marBottom w:val="0"/>
          <w:divBdr>
            <w:top w:val="none" w:sz="0" w:space="0" w:color="auto"/>
            <w:left w:val="none" w:sz="0" w:space="0" w:color="auto"/>
            <w:bottom w:val="none" w:sz="0" w:space="0" w:color="auto"/>
            <w:right w:val="none" w:sz="0" w:space="0" w:color="auto"/>
          </w:divBdr>
        </w:div>
        <w:div w:id="1255939435">
          <w:marLeft w:val="640"/>
          <w:marRight w:val="0"/>
          <w:marTop w:val="0"/>
          <w:marBottom w:val="0"/>
          <w:divBdr>
            <w:top w:val="none" w:sz="0" w:space="0" w:color="auto"/>
            <w:left w:val="none" w:sz="0" w:space="0" w:color="auto"/>
            <w:bottom w:val="none" w:sz="0" w:space="0" w:color="auto"/>
            <w:right w:val="none" w:sz="0" w:space="0" w:color="auto"/>
          </w:divBdr>
        </w:div>
        <w:div w:id="897060163">
          <w:marLeft w:val="640"/>
          <w:marRight w:val="0"/>
          <w:marTop w:val="0"/>
          <w:marBottom w:val="0"/>
          <w:divBdr>
            <w:top w:val="none" w:sz="0" w:space="0" w:color="auto"/>
            <w:left w:val="none" w:sz="0" w:space="0" w:color="auto"/>
            <w:bottom w:val="none" w:sz="0" w:space="0" w:color="auto"/>
            <w:right w:val="none" w:sz="0" w:space="0" w:color="auto"/>
          </w:divBdr>
        </w:div>
        <w:div w:id="1566068338">
          <w:marLeft w:val="640"/>
          <w:marRight w:val="0"/>
          <w:marTop w:val="0"/>
          <w:marBottom w:val="0"/>
          <w:divBdr>
            <w:top w:val="none" w:sz="0" w:space="0" w:color="auto"/>
            <w:left w:val="none" w:sz="0" w:space="0" w:color="auto"/>
            <w:bottom w:val="none" w:sz="0" w:space="0" w:color="auto"/>
            <w:right w:val="none" w:sz="0" w:space="0" w:color="auto"/>
          </w:divBdr>
        </w:div>
        <w:div w:id="463039921">
          <w:marLeft w:val="640"/>
          <w:marRight w:val="0"/>
          <w:marTop w:val="0"/>
          <w:marBottom w:val="0"/>
          <w:divBdr>
            <w:top w:val="none" w:sz="0" w:space="0" w:color="auto"/>
            <w:left w:val="none" w:sz="0" w:space="0" w:color="auto"/>
            <w:bottom w:val="none" w:sz="0" w:space="0" w:color="auto"/>
            <w:right w:val="none" w:sz="0" w:space="0" w:color="auto"/>
          </w:divBdr>
        </w:div>
        <w:div w:id="1452433745">
          <w:marLeft w:val="640"/>
          <w:marRight w:val="0"/>
          <w:marTop w:val="0"/>
          <w:marBottom w:val="0"/>
          <w:divBdr>
            <w:top w:val="none" w:sz="0" w:space="0" w:color="auto"/>
            <w:left w:val="none" w:sz="0" w:space="0" w:color="auto"/>
            <w:bottom w:val="none" w:sz="0" w:space="0" w:color="auto"/>
            <w:right w:val="none" w:sz="0" w:space="0" w:color="auto"/>
          </w:divBdr>
        </w:div>
        <w:div w:id="411974556">
          <w:marLeft w:val="640"/>
          <w:marRight w:val="0"/>
          <w:marTop w:val="0"/>
          <w:marBottom w:val="0"/>
          <w:divBdr>
            <w:top w:val="none" w:sz="0" w:space="0" w:color="auto"/>
            <w:left w:val="none" w:sz="0" w:space="0" w:color="auto"/>
            <w:bottom w:val="none" w:sz="0" w:space="0" w:color="auto"/>
            <w:right w:val="none" w:sz="0" w:space="0" w:color="auto"/>
          </w:divBdr>
        </w:div>
        <w:div w:id="2076972154">
          <w:marLeft w:val="640"/>
          <w:marRight w:val="0"/>
          <w:marTop w:val="0"/>
          <w:marBottom w:val="0"/>
          <w:divBdr>
            <w:top w:val="none" w:sz="0" w:space="0" w:color="auto"/>
            <w:left w:val="none" w:sz="0" w:space="0" w:color="auto"/>
            <w:bottom w:val="none" w:sz="0" w:space="0" w:color="auto"/>
            <w:right w:val="none" w:sz="0" w:space="0" w:color="auto"/>
          </w:divBdr>
        </w:div>
        <w:div w:id="743264179">
          <w:marLeft w:val="640"/>
          <w:marRight w:val="0"/>
          <w:marTop w:val="0"/>
          <w:marBottom w:val="0"/>
          <w:divBdr>
            <w:top w:val="none" w:sz="0" w:space="0" w:color="auto"/>
            <w:left w:val="none" w:sz="0" w:space="0" w:color="auto"/>
            <w:bottom w:val="none" w:sz="0" w:space="0" w:color="auto"/>
            <w:right w:val="none" w:sz="0" w:space="0" w:color="auto"/>
          </w:divBdr>
        </w:div>
        <w:div w:id="752358360">
          <w:marLeft w:val="640"/>
          <w:marRight w:val="0"/>
          <w:marTop w:val="0"/>
          <w:marBottom w:val="0"/>
          <w:divBdr>
            <w:top w:val="none" w:sz="0" w:space="0" w:color="auto"/>
            <w:left w:val="none" w:sz="0" w:space="0" w:color="auto"/>
            <w:bottom w:val="none" w:sz="0" w:space="0" w:color="auto"/>
            <w:right w:val="none" w:sz="0" w:space="0" w:color="auto"/>
          </w:divBdr>
        </w:div>
        <w:div w:id="1169253365">
          <w:marLeft w:val="640"/>
          <w:marRight w:val="0"/>
          <w:marTop w:val="0"/>
          <w:marBottom w:val="0"/>
          <w:divBdr>
            <w:top w:val="none" w:sz="0" w:space="0" w:color="auto"/>
            <w:left w:val="none" w:sz="0" w:space="0" w:color="auto"/>
            <w:bottom w:val="none" w:sz="0" w:space="0" w:color="auto"/>
            <w:right w:val="none" w:sz="0" w:space="0" w:color="auto"/>
          </w:divBdr>
        </w:div>
        <w:div w:id="1236477114">
          <w:marLeft w:val="640"/>
          <w:marRight w:val="0"/>
          <w:marTop w:val="0"/>
          <w:marBottom w:val="0"/>
          <w:divBdr>
            <w:top w:val="none" w:sz="0" w:space="0" w:color="auto"/>
            <w:left w:val="none" w:sz="0" w:space="0" w:color="auto"/>
            <w:bottom w:val="none" w:sz="0" w:space="0" w:color="auto"/>
            <w:right w:val="none" w:sz="0" w:space="0" w:color="auto"/>
          </w:divBdr>
        </w:div>
        <w:div w:id="142311343">
          <w:marLeft w:val="640"/>
          <w:marRight w:val="0"/>
          <w:marTop w:val="0"/>
          <w:marBottom w:val="0"/>
          <w:divBdr>
            <w:top w:val="none" w:sz="0" w:space="0" w:color="auto"/>
            <w:left w:val="none" w:sz="0" w:space="0" w:color="auto"/>
            <w:bottom w:val="none" w:sz="0" w:space="0" w:color="auto"/>
            <w:right w:val="none" w:sz="0" w:space="0" w:color="auto"/>
          </w:divBdr>
        </w:div>
        <w:div w:id="20322895">
          <w:marLeft w:val="640"/>
          <w:marRight w:val="0"/>
          <w:marTop w:val="0"/>
          <w:marBottom w:val="0"/>
          <w:divBdr>
            <w:top w:val="none" w:sz="0" w:space="0" w:color="auto"/>
            <w:left w:val="none" w:sz="0" w:space="0" w:color="auto"/>
            <w:bottom w:val="none" w:sz="0" w:space="0" w:color="auto"/>
            <w:right w:val="none" w:sz="0" w:space="0" w:color="auto"/>
          </w:divBdr>
        </w:div>
        <w:div w:id="1217820178">
          <w:marLeft w:val="640"/>
          <w:marRight w:val="0"/>
          <w:marTop w:val="0"/>
          <w:marBottom w:val="0"/>
          <w:divBdr>
            <w:top w:val="none" w:sz="0" w:space="0" w:color="auto"/>
            <w:left w:val="none" w:sz="0" w:space="0" w:color="auto"/>
            <w:bottom w:val="none" w:sz="0" w:space="0" w:color="auto"/>
            <w:right w:val="none" w:sz="0" w:space="0" w:color="auto"/>
          </w:divBdr>
        </w:div>
        <w:div w:id="1092316482">
          <w:marLeft w:val="640"/>
          <w:marRight w:val="0"/>
          <w:marTop w:val="0"/>
          <w:marBottom w:val="0"/>
          <w:divBdr>
            <w:top w:val="none" w:sz="0" w:space="0" w:color="auto"/>
            <w:left w:val="none" w:sz="0" w:space="0" w:color="auto"/>
            <w:bottom w:val="none" w:sz="0" w:space="0" w:color="auto"/>
            <w:right w:val="none" w:sz="0" w:space="0" w:color="auto"/>
          </w:divBdr>
        </w:div>
        <w:div w:id="463424345">
          <w:marLeft w:val="640"/>
          <w:marRight w:val="0"/>
          <w:marTop w:val="0"/>
          <w:marBottom w:val="0"/>
          <w:divBdr>
            <w:top w:val="none" w:sz="0" w:space="0" w:color="auto"/>
            <w:left w:val="none" w:sz="0" w:space="0" w:color="auto"/>
            <w:bottom w:val="none" w:sz="0" w:space="0" w:color="auto"/>
            <w:right w:val="none" w:sz="0" w:space="0" w:color="auto"/>
          </w:divBdr>
        </w:div>
        <w:div w:id="627516185">
          <w:marLeft w:val="640"/>
          <w:marRight w:val="0"/>
          <w:marTop w:val="0"/>
          <w:marBottom w:val="0"/>
          <w:divBdr>
            <w:top w:val="none" w:sz="0" w:space="0" w:color="auto"/>
            <w:left w:val="none" w:sz="0" w:space="0" w:color="auto"/>
            <w:bottom w:val="none" w:sz="0" w:space="0" w:color="auto"/>
            <w:right w:val="none" w:sz="0" w:space="0" w:color="auto"/>
          </w:divBdr>
        </w:div>
        <w:div w:id="112284564">
          <w:marLeft w:val="640"/>
          <w:marRight w:val="0"/>
          <w:marTop w:val="0"/>
          <w:marBottom w:val="0"/>
          <w:divBdr>
            <w:top w:val="none" w:sz="0" w:space="0" w:color="auto"/>
            <w:left w:val="none" w:sz="0" w:space="0" w:color="auto"/>
            <w:bottom w:val="none" w:sz="0" w:space="0" w:color="auto"/>
            <w:right w:val="none" w:sz="0" w:space="0" w:color="auto"/>
          </w:divBdr>
        </w:div>
        <w:div w:id="1800759378">
          <w:marLeft w:val="640"/>
          <w:marRight w:val="0"/>
          <w:marTop w:val="0"/>
          <w:marBottom w:val="0"/>
          <w:divBdr>
            <w:top w:val="none" w:sz="0" w:space="0" w:color="auto"/>
            <w:left w:val="none" w:sz="0" w:space="0" w:color="auto"/>
            <w:bottom w:val="none" w:sz="0" w:space="0" w:color="auto"/>
            <w:right w:val="none" w:sz="0" w:space="0" w:color="auto"/>
          </w:divBdr>
        </w:div>
        <w:div w:id="1047221155">
          <w:marLeft w:val="640"/>
          <w:marRight w:val="0"/>
          <w:marTop w:val="0"/>
          <w:marBottom w:val="0"/>
          <w:divBdr>
            <w:top w:val="none" w:sz="0" w:space="0" w:color="auto"/>
            <w:left w:val="none" w:sz="0" w:space="0" w:color="auto"/>
            <w:bottom w:val="none" w:sz="0" w:space="0" w:color="auto"/>
            <w:right w:val="none" w:sz="0" w:space="0" w:color="auto"/>
          </w:divBdr>
        </w:div>
        <w:div w:id="797602331">
          <w:marLeft w:val="640"/>
          <w:marRight w:val="0"/>
          <w:marTop w:val="0"/>
          <w:marBottom w:val="0"/>
          <w:divBdr>
            <w:top w:val="none" w:sz="0" w:space="0" w:color="auto"/>
            <w:left w:val="none" w:sz="0" w:space="0" w:color="auto"/>
            <w:bottom w:val="none" w:sz="0" w:space="0" w:color="auto"/>
            <w:right w:val="none" w:sz="0" w:space="0" w:color="auto"/>
          </w:divBdr>
        </w:div>
        <w:div w:id="802113720">
          <w:marLeft w:val="640"/>
          <w:marRight w:val="0"/>
          <w:marTop w:val="0"/>
          <w:marBottom w:val="0"/>
          <w:divBdr>
            <w:top w:val="none" w:sz="0" w:space="0" w:color="auto"/>
            <w:left w:val="none" w:sz="0" w:space="0" w:color="auto"/>
            <w:bottom w:val="none" w:sz="0" w:space="0" w:color="auto"/>
            <w:right w:val="none" w:sz="0" w:space="0" w:color="auto"/>
          </w:divBdr>
        </w:div>
        <w:div w:id="1657491276">
          <w:marLeft w:val="640"/>
          <w:marRight w:val="0"/>
          <w:marTop w:val="0"/>
          <w:marBottom w:val="0"/>
          <w:divBdr>
            <w:top w:val="none" w:sz="0" w:space="0" w:color="auto"/>
            <w:left w:val="none" w:sz="0" w:space="0" w:color="auto"/>
            <w:bottom w:val="none" w:sz="0" w:space="0" w:color="auto"/>
            <w:right w:val="none" w:sz="0" w:space="0" w:color="auto"/>
          </w:divBdr>
        </w:div>
        <w:div w:id="935599888">
          <w:marLeft w:val="640"/>
          <w:marRight w:val="0"/>
          <w:marTop w:val="0"/>
          <w:marBottom w:val="0"/>
          <w:divBdr>
            <w:top w:val="none" w:sz="0" w:space="0" w:color="auto"/>
            <w:left w:val="none" w:sz="0" w:space="0" w:color="auto"/>
            <w:bottom w:val="none" w:sz="0" w:space="0" w:color="auto"/>
            <w:right w:val="none" w:sz="0" w:space="0" w:color="auto"/>
          </w:divBdr>
        </w:div>
        <w:div w:id="897977042">
          <w:marLeft w:val="640"/>
          <w:marRight w:val="0"/>
          <w:marTop w:val="0"/>
          <w:marBottom w:val="0"/>
          <w:divBdr>
            <w:top w:val="none" w:sz="0" w:space="0" w:color="auto"/>
            <w:left w:val="none" w:sz="0" w:space="0" w:color="auto"/>
            <w:bottom w:val="none" w:sz="0" w:space="0" w:color="auto"/>
            <w:right w:val="none" w:sz="0" w:space="0" w:color="auto"/>
          </w:divBdr>
        </w:div>
        <w:div w:id="858087150">
          <w:marLeft w:val="640"/>
          <w:marRight w:val="0"/>
          <w:marTop w:val="0"/>
          <w:marBottom w:val="0"/>
          <w:divBdr>
            <w:top w:val="none" w:sz="0" w:space="0" w:color="auto"/>
            <w:left w:val="none" w:sz="0" w:space="0" w:color="auto"/>
            <w:bottom w:val="none" w:sz="0" w:space="0" w:color="auto"/>
            <w:right w:val="none" w:sz="0" w:space="0" w:color="auto"/>
          </w:divBdr>
        </w:div>
        <w:div w:id="2140224610">
          <w:marLeft w:val="640"/>
          <w:marRight w:val="0"/>
          <w:marTop w:val="0"/>
          <w:marBottom w:val="0"/>
          <w:divBdr>
            <w:top w:val="none" w:sz="0" w:space="0" w:color="auto"/>
            <w:left w:val="none" w:sz="0" w:space="0" w:color="auto"/>
            <w:bottom w:val="none" w:sz="0" w:space="0" w:color="auto"/>
            <w:right w:val="none" w:sz="0" w:space="0" w:color="auto"/>
          </w:divBdr>
        </w:div>
        <w:div w:id="498429016">
          <w:marLeft w:val="640"/>
          <w:marRight w:val="0"/>
          <w:marTop w:val="0"/>
          <w:marBottom w:val="0"/>
          <w:divBdr>
            <w:top w:val="none" w:sz="0" w:space="0" w:color="auto"/>
            <w:left w:val="none" w:sz="0" w:space="0" w:color="auto"/>
            <w:bottom w:val="none" w:sz="0" w:space="0" w:color="auto"/>
            <w:right w:val="none" w:sz="0" w:space="0" w:color="auto"/>
          </w:divBdr>
        </w:div>
        <w:div w:id="208802011">
          <w:marLeft w:val="640"/>
          <w:marRight w:val="0"/>
          <w:marTop w:val="0"/>
          <w:marBottom w:val="0"/>
          <w:divBdr>
            <w:top w:val="none" w:sz="0" w:space="0" w:color="auto"/>
            <w:left w:val="none" w:sz="0" w:space="0" w:color="auto"/>
            <w:bottom w:val="none" w:sz="0" w:space="0" w:color="auto"/>
            <w:right w:val="none" w:sz="0" w:space="0" w:color="auto"/>
          </w:divBdr>
        </w:div>
        <w:div w:id="539437868">
          <w:marLeft w:val="640"/>
          <w:marRight w:val="0"/>
          <w:marTop w:val="0"/>
          <w:marBottom w:val="0"/>
          <w:divBdr>
            <w:top w:val="none" w:sz="0" w:space="0" w:color="auto"/>
            <w:left w:val="none" w:sz="0" w:space="0" w:color="auto"/>
            <w:bottom w:val="none" w:sz="0" w:space="0" w:color="auto"/>
            <w:right w:val="none" w:sz="0" w:space="0" w:color="auto"/>
          </w:divBdr>
        </w:div>
        <w:div w:id="1238662938">
          <w:marLeft w:val="640"/>
          <w:marRight w:val="0"/>
          <w:marTop w:val="0"/>
          <w:marBottom w:val="0"/>
          <w:divBdr>
            <w:top w:val="none" w:sz="0" w:space="0" w:color="auto"/>
            <w:left w:val="none" w:sz="0" w:space="0" w:color="auto"/>
            <w:bottom w:val="none" w:sz="0" w:space="0" w:color="auto"/>
            <w:right w:val="none" w:sz="0" w:space="0" w:color="auto"/>
          </w:divBdr>
        </w:div>
        <w:div w:id="1163542279">
          <w:marLeft w:val="640"/>
          <w:marRight w:val="0"/>
          <w:marTop w:val="0"/>
          <w:marBottom w:val="0"/>
          <w:divBdr>
            <w:top w:val="none" w:sz="0" w:space="0" w:color="auto"/>
            <w:left w:val="none" w:sz="0" w:space="0" w:color="auto"/>
            <w:bottom w:val="none" w:sz="0" w:space="0" w:color="auto"/>
            <w:right w:val="none" w:sz="0" w:space="0" w:color="auto"/>
          </w:divBdr>
        </w:div>
        <w:div w:id="360479028">
          <w:marLeft w:val="640"/>
          <w:marRight w:val="0"/>
          <w:marTop w:val="0"/>
          <w:marBottom w:val="0"/>
          <w:divBdr>
            <w:top w:val="none" w:sz="0" w:space="0" w:color="auto"/>
            <w:left w:val="none" w:sz="0" w:space="0" w:color="auto"/>
            <w:bottom w:val="none" w:sz="0" w:space="0" w:color="auto"/>
            <w:right w:val="none" w:sz="0" w:space="0" w:color="auto"/>
          </w:divBdr>
        </w:div>
        <w:div w:id="1756433870">
          <w:marLeft w:val="640"/>
          <w:marRight w:val="0"/>
          <w:marTop w:val="0"/>
          <w:marBottom w:val="0"/>
          <w:divBdr>
            <w:top w:val="none" w:sz="0" w:space="0" w:color="auto"/>
            <w:left w:val="none" w:sz="0" w:space="0" w:color="auto"/>
            <w:bottom w:val="none" w:sz="0" w:space="0" w:color="auto"/>
            <w:right w:val="none" w:sz="0" w:space="0" w:color="auto"/>
          </w:divBdr>
        </w:div>
        <w:div w:id="753547045">
          <w:marLeft w:val="640"/>
          <w:marRight w:val="0"/>
          <w:marTop w:val="0"/>
          <w:marBottom w:val="0"/>
          <w:divBdr>
            <w:top w:val="none" w:sz="0" w:space="0" w:color="auto"/>
            <w:left w:val="none" w:sz="0" w:space="0" w:color="auto"/>
            <w:bottom w:val="none" w:sz="0" w:space="0" w:color="auto"/>
            <w:right w:val="none" w:sz="0" w:space="0" w:color="auto"/>
          </w:divBdr>
        </w:div>
        <w:div w:id="630093217">
          <w:marLeft w:val="640"/>
          <w:marRight w:val="0"/>
          <w:marTop w:val="0"/>
          <w:marBottom w:val="0"/>
          <w:divBdr>
            <w:top w:val="none" w:sz="0" w:space="0" w:color="auto"/>
            <w:left w:val="none" w:sz="0" w:space="0" w:color="auto"/>
            <w:bottom w:val="none" w:sz="0" w:space="0" w:color="auto"/>
            <w:right w:val="none" w:sz="0" w:space="0" w:color="auto"/>
          </w:divBdr>
        </w:div>
      </w:divsChild>
    </w:div>
    <w:div w:id="966396896">
      <w:bodyDiv w:val="1"/>
      <w:marLeft w:val="0"/>
      <w:marRight w:val="0"/>
      <w:marTop w:val="0"/>
      <w:marBottom w:val="0"/>
      <w:divBdr>
        <w:top w:val="none" w:sz="0" w:space="0" w:color="auto"/>
        <w:left w:val="none" w:sz="0" w:space="0" w:color="auto"/>
        <w:bottom w:val="none" w:sz="0" w:space="0" w:color="auto"/>
        <w:right w:val="none" w:sz="0" w:space="0" w:color="auto"/>
      </w:divBdr>
      <w:divsChild>
        <w:div w:id="1927301924">
          <w:marLeft w:val="480"/>
          <w:marRight w:val="0"/>
          <w:marTop w:val="0"/>
          <w:marBottom w:val="0"/>
          <w:divBdr>
            <w:top w:val="none" w:sz="0" w:space="0" w:color="auto"/>
            <w:left w:val="none" w:sz="0" w:space="0" w:color="auto"/>
            <w:bottom w:val="none" w:sz="0" w:space="0" w:color="auto"/>
            <w:right w:val="none" w:sz="0" w:space="0" w:color="auto"/>
          </w:divBdr>
        </w:div>
        <w:div w:id="1120876451">
          <w:marLeft w:val="480"/>
          <w:marRight w:val="0"/>
          <w:marTop w:val="0"/>
          <w:marBottom w:val="0"/>
          <w:divBdr>
            <w:top w:val="none" w:sz="0" w:space="0" w:color="auto"/>
            <w:left w:val="none" w:sz="0" w:space="0" w:color="auto"/>
            <w:bottom w:val="none" w:sz="0" w:space="0" w:color="auto"/>
            <w:right w:val="none" w:sz="0" w:space="0" w:color="auto"/>
          </w:divBdr>
        </w:div>
        <w:div w:id="2139908241">
          <w:marLeft w:val="480"/>
          <w:marRight w:val="0"/>
          <w:marTop w:val="0"/>
          <w:marBottom w:val="0"/>
          <w:divBdr>
            <w:top w:val="none" w:sz="0" w:space="0" w:color="auto"/>
            <w:left w:val="none" w:sz="0" w:space="0" w:color="auto"/>
            <w:bottom w:val="none" w:sz="0" w:space="0" w:color="auto"/>
            <w:right w:val="none" w:sz="0" w:space="0" w:color="auto"/>
          </w:divBdr>
        </w:div>
        <w:div w:id="412702392">
          <w:marLeft w:val="480"/>
          <w:marRight w:val="0"/>
          <w:marTop w:val="0"/>
          <w:marBottom w:val="0"/>
          <w:divBdr>
            <w:top w:val="none" w:sz="0" w:space="0" w:color="auto"/>
            <w:left w:val="none" w:sz="0" w:space="0" w:color="auto"/>
            <w:bottom w:val="none" w:sz="0" w:space="0" w:color="auto"/>
            <w:right w:val="none" w:sz="0" w:space="0" w:color="auto"/>
          </w:divBdr>
        </w:div>
        <w:div w:id="1714235720">
          <w:marLeft w:val="480"/>
          <w:marRight w:val="0"/>
          <w:marTop w:val="0"/>
          <w:marBottom w:val="0"/>
          <w:divBdr>
            <w:top w:val="none" w:sz="0" w:space="0" w:color="auto"/>
            <w:left w:val="none" w:sz="0" w:space="0" w:color="auto"/>
            <w:bottom w:val="none" w:sz="0" w:space="0" w:color="auto"/>
            <w:right w:val="none" w:sz="0" w:space="0" w:color="auto"/>
          </w:divBdr>
        </w:div>
        <w:div w:id="1409614272">
          <w:marLeft w:val="480"/>
          <w:marRight w:val="0"/>
          <w:marTop w:val="0"/>
          <w:marBottom w:val="0"/>
          <w:divBdr>
            <w:top w:val="none" w:sz="0" w:space="0" w:color="auto"/>
            <w:left w:val="none" w:sz="0" w:space="0" w:color="auto"/>
            <w:bottom w:val="none" w:sz="0" w:space="0" w:color="auto"/>
            <w:right w:val="none" w:sz="0" w:space="0" w:color="auto"/>
          </w:divBdr>
        </w:div>
        <w:div w:id="935941748">
          <w:marLeft w:val="480"/>
          <w:marRight w:val="0"/>
          <w:marTop w:val="0"/>
          <w:marBottom w:val="0"/>
          <w:divBdr>
            <w:top w:val="none" w:sz="0" w:space="0" w:color="auto"/>
            <w:left w:val="none" w:sz="0" w:space="0" w:color="auto"/>
            <w:bottom w:val="none" w:sz="0" w:space="0" w:color="auto"/>
            <w:right w:val="none" w:sz="0" w:space="0" w:color="auto"/>
          </w:divBdr>
        </w:div>
        <w:div w:id="1246383897">
          <w:marLeft w:val="480"/>
          <w:marRight w:val="0"/>
          <w:marTop w:val="0"/>
          <w:marBottom w:val="0"/>
          <w:divBdr>
            <w:top w:val="none" w:sz="0" w:space="0" w:color="auto"/>
            <w:left w:val="none" w:sz="0" w:space="0" w:color="auto"/>
            <w:bottom w:val="none" w:sz="0" w:space="0" w:color="auto"/>
            <w:right w:val="none" w:sz="0" w:space="0" w:color="auto"/>
          </w:divBdr>
        </w:div>
        <w:div w:id="609119884">
          <w:marLeft w:val="480"/>
          <w:marRight w:val="0"/>
          <w:marTop w:val="0"/>
          <w:marBottom w:val="0"/>
          <w:divBdr>
            <w:top w:val="none" w:sz="0" w:space="0" w:color="auto"/>
            <w:left w:val="none" w:sz="0" w:space="0" w:color="auto"/>
            <w:bottom w:val="none" w:sz="0" w:space="0" w:color="auto"/>
            <w:right w:val="none" w:sz="0" w:space="0" w:color="auto"/>
          </w:divBdr>
        </w:div>
        <w:div w:id="651324773">
          <w:marLeft w:val="480"/>
          <w:marRight w:val="0"/>
          <w:marTop w:val="0"/>
          <w:marBottom w:val="0"/>
          <w:divBdr>
            <w:top w:val="none" w:sz="0" w:space="0" w:color="auto"/>
            <w:left w:val="none" w:sz="0" w:space="0" w:color="auto"/>
            <w:bottom w:val="none" w:sz="0" w:space="0" w:color="auto"/>
            <w:right w:val="none" w:sz="0" w:space="0" w:color="auto"/>
          </w:divBdr>
        </w:div>
        <w:div w:id="1979265286">
          <w:marLeft w:val="480"/>
          <w:marRight w:val="0"/>
          <w:marTop w:val="0"/>
          <w:marBottom w:val="0"/>
          <w:divBdr>
            <w:top w:val="none" w:sz="0" w:space="0" w:color="auto"/>
            <w:left w:val="none" w:sz="0" w:space="0" w:color="auto"/>
            <w:bottom w:val="none" w:sz="0" w:space="0" w:color="auto"/>
            <w:right w:val="none" w:sz="0" w:space="0" w:color="auto"/>
          </w:divBdr>
        </w:div>
        <w:div w:id="1198741976">
          <w:marLeft w:val="480"/>
          <w:marRight w:val="0"/>
          <w:marTop w:val="0"/>
          <w:marBottom w:val="0"/>
          <w:divBdr>
            <w:top w:val="none" w:sz="0" w:space="0" w:color="auto"/>
            <w:left w:val="none" w:sz="0" w:space="0" w:color="auto"/>
            <w:bottom w:val="none" w:sz="0" w:space="0" w:color="auto"/>
            <w:right w:val="none" w:sz="0" w:space="0" w:color="auto"/>
          </w:divBdr>
        </w:div>
        <w:div w:id="1587887543">
          <w:marLeft w:val="480"/>
          <w:marRight w:val="0"/>
          <w:marTop w:val="0"/>
          <w:marBottom w:val="0"/>
          <w:divBdr>
            <w:top w:val="none" w:sz="0" w:space="0" w:color="auto"/>
            <w:left w:val="none" w:sz="0" w:space="0" w:color="auto"/>
            <w:bottom w:val="none" w:sz="0" w:space="0" w:color="auto"/>
            <w:right w:val="none" w:sz="0" w:space="0" w:color="auto"/>
          </w:divBdr>
        </w:div>
        <w:div w:id="1105199682">
          <w:marLeft w:val="480"/>
          <w:marRight w:val="0"/>
          <w:marTop w:val="0"/>
          <w:marBottom w:val="0"/>
          <w:divBdr>
            <w:top w:val="none" w:sz="0" w:space="0" w:color="auto"/>
            <w:left w:val="none" w:sz="0" w:space="0" w:color="auto"/>
            <w:bottom w:val="none" w:sz="0" w:space="0" w:color="auto"/>
            <w:right w:val="none" w:sz="0" w:space="0" w:color="auto"/>
          </w:divBdr>
        </w:div>
        <w:div w:id="401220287">
          <w:marLeft w:val="480"/>
          <w:marRight w:val="0"/>
          <w:marTop w:val="0"/>
          <w:marBottom w:val="0"/>
          <w:divBdr>
            <w:top w:val="none" w:sz="0" w:space="0" w:color="auto"/>
            <w:left w:val="none" w:sz="0" w:space="0" w:color="auto"/>
            <w:bottom w:val="none" w:sz="0" w:space="0" w:color="auto"/>
            <w:right w:val="none" w:sz="0" w:space="0" w:color="auto"/>
          </w:divBdr>
        </w:div>
        <w:div w:id="265313619">
          <w:marLeft w:val="480"/>
          <w:marRight w:val="0"/>
          <w:marTop w:val="0"/>
          <w:marBottom w:val="0"/>
          <w:divBdr>
            <w:top w:val="none" w:sz="0" w:space="0" w:color="auto"/>
            <w:left w:val="none" w:sz="0" w:space="0" w:color="auto"/>
            <w:bottom w:val="none" w:sz="0" w:space="0" w:color="auto"/>
            <w:right w:val="none" w:sz="0" w:space="0" w:color="auto"/>
          </w:divBdr>
        </w:div>
        <w:div w:id="1547597335">
          <w:marLeft w:val="480"/>
          <w:marRight w:val="0"/>
          <w:marTop w:val="0"/>
          <w:marBottom w:val="0"/>
          <w:divBdr>
            <w:top w:val="none" w:sz="0" w:space="0" w:color="auto"/>
            <w:left w:val="none" w:sz="0" w:space="0" w:color="auto"/>
            <w:bottom w:val="none" w:sz="0" w:space="0" w:color="auto"/>
            <w:right w:val="none" w:sz="0" w:space="0" w:color="auto"/>
          </w:divBdr>
        </w:div>
        <w:div w:id="1960642275">
          <w:marLeft w:val="480"/>
          <w:marRight w:val="0"/>
          <w:marTop w:val="0"/>
          <w:marBottom w:val="0"/>
          <w:divBdr>
            <w:top w:val="none" w:sz="0" w:space="0" w:color="auto"/>
            <w:left w:val="none" w:sz="0" w:space="0" w:color="auto"/>
            <w:bottom w:val="none" w:sz="0" w:space="0" w:color="auto"/>
            <w:right w:val="none" w:sz="0" w:space="0" w:color="auto"/>
          </w:divBdr>
        </w:div>
        <w:div w:id="807817443">
          <w:marLeft w:val="480"/>
          <w:marRight w:val="0"/>
          <w:marTop w:val="0"/>
          <w:marBottom w:val="0"/>
          <w:divBdr>
            <w:top w:val="none" w:sz="0" w:space="0" w:color="auto"/>
            <w:left w:val="none" w:sz="0" w:space="0" w:color="auto"/>
            <w:bottom w:val="none" w:sz="0" w:space="0" w:color="auto"/>
            <w:right w:val="none" w:sz="0" w:space="0" w:color="auto"/>
          </w:divBdr>
        </w:div>
        <w:div w:id="954412464">
          <w:marLeft w:val="480"/>
          <w:marRight w:val="0"/>
          <w:marTop w:val="0"/>
          <w:marBottom w:val="0"/>
          <w:divBdr>
            <w:top w:val="none" w:sz="0" w:space="0" w:color="auto"/>
            <w:left w:val="none" w:sz="0" w:space="0" w:color="auto"/>
            <w:bottom w:val="none" w:sz="0" w:space="0" w:color="auto"/>
            <w:right w:val="none" w:sz="0" w:space="0" w:color="auto"/>
          </w:divBdr>
        </w:div>
        <w:div w:id="1256474199">
          <w:marLeft w:val="480"/>
          <w:marRight w:val="0"/>
          <w:marTop w:val="0"/>
          <w:marBottom w:val="0"/>
          <w:divBdr>
            <w:top w:val="none" w:sz="0" w:space="0" w:color="auto"/>
            <w:left w:val="none" w:sz="0" w:space="0" w:color="auto"/>
            <w:bottom w:val="none" w:sz="0" w:space="0" w:color="auto"/>
            <w:right w:val="none" w:sz="0" w:space="0" w:color="auto"/>
          </w:divBdr>
        </w:div>
        <w:div w:id="367995585">
          <w:marLeft w:val="480"/>
          <w:marRight w:val="0"/>
          <w:marTop w:val="0"/>
          <w:marBottom w:val="0"/>
          <w:divBdr>
            <w:top w:val="none" w:sz="0" w:space="0" w:color="auto"/>
            <w:left w:val="none" w:sz="0" w:space="0" w:color="auto"/>
            <w:bottom w:val="none" w:sz="0" w:space="0" w:color="auto"/>
            <w:right w:val="none" w:sz="0" w:space="0" w:color="auto"/>
          </w:divBdr>
        </w:div>
        <w:div w:id="1168595295">
          <w:marLeft w:val="480"/>
          <w:marRight w:val="0"/>
          <w:marTop w:val="0"/>
          <w:marBottom w:val="0"/>
          <w:divBdr>
            <w:top w:val="none" w:sz="0" w:space="0" w:color="auto"/>
            <w:left w:val="none" w:sz="0" w:space="0" w:color="auto"/>
            <w:bottom w:val="none" w:sz="0" w:space="0" w:color="auto"/>
            <w:right w:val="none" w:sz="0" w:space="0" w:color="auto"/>
          </w:divBdr>
        </w:div>
        <w:div w:id="775713501">
          <w:marLeft w:val="480"/>
          <w:marRight w:val="0"/>
          <w:marTop w:val="0"/>
          <w:marBottom w:val="0"/>
          <w:divBdr>
            <w:top w:val="none" w:sz="0" w:space="0" w:color="auto"/>
            <w:left w:val="none" w:sz="0" w:space="0" w:color="auto"/>
            <w:bottom w:val="none" w:sz="0" w:space="0" w:color="auto"/>
            <w:right w:val="none" w:sz="0" w:space="0" w:color="auto"/>
          </w:divBdr>
        </w:div>
        <w:div w:id="925189318">
          <w:marLeft w:val="480"/>
          <w:marRight w:val="0"/>
          <w:marTop w:val="0"/>
          <w:marBottom w:val="0"/>
          <w:divBdr>
            <w:top w:val="none" w:sz="0" w:space="0" w:color="auto"/>
            <w:left w:val="none" w:sz="0" w:space="0" w:color="auto"/>
            <w:bottom w:val="none" w:sz="0" w:space="0" w:color="auto"/>
            <w:right w:val="none" w:sz="0" w:space="0" w:color="auto"/>
          </w:divBdr>
        </w:div>
        <w:div w:id="239802045">
          <w:marLeft w:val="480"/>
          <w:marRight w:val="0"/>
          <w:marTop w:val="0"/>
          <w:marBottom w:val="0"/>
          <w:divBdr>
            <w:top w:val="none" w:sz="0" w:space="0" w:color="auto"/>
            <w:left w:val="none" w:sz="0" w:space="0" w:color="auto"/>
            <w:bottom w:val="none" w:sz="0" w:space="0" w:color="auto"/>
            <w:right w:val="none" w:sz="0" w:space="0" w:color="auto"/>
          </w:divBdr>
        </w:div>
        <w:div w:id="1548030223">
          <w:marLeft w:val="480"/>
          <w:marRight w:val="0"/>
          <w:marTop w:val="0"/>
          <w:marBottom w:val="0"/>
          <w:divBdr>
            <w:top w:val="none" w:sz="0" w:space="0" w:color="auto"/>
            <w:left w:val="none" w:sz="0" w:space="0" w:color="auto"/>
            <w:bottom w:val="none" w:sz="0" w:space="0" w:color="auto"/>
            <w:right w:val="none" w:sz="0" w:space="0" w:color="auto"/>
          </w:divBdr>
        </w:div>
        <w:div w:id="161511765">
          <w:marLeft w:val="480"/>
          <w:marRight w:val="0"/>
          <w:marTop w:val="0"/>
          <w:marBottom w:val="0"/>
          <w:divBdr>
            <w:top w:val="none" w:sz="0" w:space="0" w:color="auto"/>
            <w:left w:val="none" w:sz="0" w:space="0" w:color="auto"/>
            <w:bottom w:val="none" w:sz="0" w:space="0" w:color="auto"/>
            <w:right w:val="none" w:sz="0" w:space="0" w:color="auto"/>
          </w:divBdr>
        </w:div>
        <w:div w:id="1866361264">
          <w:marLeft w:val="480"/>
          <w:marRight w:val="0"/>
          <w:marTop w:val="0"/>
          <w:marBottom w:val="0"/>
          <w:divBdr>
            <w:top w:val="none" w:sz="0" w:space="0" w:color="auto"/>
            <w:left w:val="none" w:sz="0" w:space="0" w:color="auto"/>
            <w:bottom w:val="none" w:sz="0" w:space="0" w:color="auto"/>
            <w:right w:val="none" w:sz="0" w:space="0" w:color="auto"/>
          </w:divBdr>
        </w:div>
        <w:div w:id="945504115">
          <w:marLeft w:val="480"/>
          <w:marRight w:val="0"/>
          <w:marTop w:val="0"/>
          <w:marBottom w:val="0"/>
          <w:divBdr>
            <w:top w:val="none" w:sz="0" w:space="0" w:color="auto"/>
            <w:left w:val="none" w:sz="0" w:space="0" w:color="auto"/>
            <w:bottom w:val="none" w:sz="0" w:space="0" w:color="auto"/>
            <w:right w:val="none" w:sz="0" w:space="0" w:color="auto"/>
          </w:divBdr>
        </w:div>
      </w:divsChild>
    </w:div>
    <w:div w:id="967272834">
      <w:bodyDiv w:val="1"/>
      <w:marLeft w:val="0"/>
      <w:marRight w:val="0"/>
      <w:marTop w:val="0"/>
      <w:marBottom w:val="0"/>
      <w:divBdr>
        <w:top w:val="none" w:sz="0" w:space="0" w:color="auto"/>
        <w:left w:val="none" w:sz="0" w:space="0" w:color="auto"/>
        <w:bottom w:val="none" w:sz="0" w:space="0" w:color="auto"/>
        <w:right w:val="none" w:sz="0" w:space="0" w:color="auto"/>
      </w:divBdr>
      <w:divsChild>
        <w:div w:id="1024745691">
          <w:marLeft w:val="0"/>
          <w:marRight w:val="0"/>
          <w:marTop w:val="0"/>
          <w:marBottom w:val="0"/>
          <w:divBdr>
            <w:top w:val="none" w:sz="0" w:space="0" w:color="auto"/>
            <w:left w:val="none" w:sz="0" w:space="0" w:color="auto"/>
            <w:bottom w:val="none" w:sz="0" w:space="0" w:color="auto"/>
            <w:right w:val="none" w:sz="0" w:space="0" w:color="auto"/>
          </w:divBdr>
          <w:divsChild>
            <w:div w:id="38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1456">
      <w:bodyDiv w:val="1"/>
      <w:marLeft w:val="0"/>
      <w:marRight w:val="0"/>
      <w:marTop w:val="0"/>
      <w:marBottom w:val="0"/>
      <w:divBdr>
        <w:top w:val="none" w:sz="0" w:space="0" w:color="auto"/>
        <w:left w:val="none" w:sz="0" w:space="0" w:color="auto"/>
        <w:bottom w:val="none" w:sz="0" w:space="0" w:color="auto"/>
        <w:right w:val="none" w:sz="0" w:space="0" w:color="auto"/>
      </w:divBdr>
    </w:div>
    <w:div w:id="969476024">
      <w:bodyDiv w:val="1"/>
      <w:marLeft w:val="0"/>
      <w:marRight w:val="0"/>
      <w:marTop w:val="0"/>
      <w:marBottom w:val="0"/>
      <w:divBdr>
        <w:top w:val="none" w:sz="0" w:space="0" w:color="auto"/>
        <w:left w:val="none" w:sz="0" w:space="0" w:color="auto"/>
        <w:bottom w:val="none" w:sz="0" w:space="0" w:color="auto"/>
        <w:right w:val="none" w:sz="0" w:space="0" w:color="auto"/>
      </w:divBdr>
      <w:divsChild>
        <w:div w:id="1667173469">
          <w:marLeft w:val="480"/>
          <w:marRight w:val="0"/>
          <w:marTop w:val="0"/>
          <w:marBottom w:val="0"/>
          <w:divBdr>
            <w:top w:val="none" w:sz="0" w:space="0" w:color="auto"/>
            <w:left w:val="none" w:sz="0" w:space="0" w:color="auto"/>
            <w:bottom w:val="none" w:sz="0" w:space="0" w:color="auto"/>
            <w:right w:val="none" w:sz="0" w:space="0" w:color="auto"/>
          </w:divBdr>
          <w:divsChild>
            <w:div w:id="82457716">
              <w:marLeft w:val="0"/>
              <w:marRight w:val="0"/>
              <w:marTop w:val="0"/>
              <w:marBottom w:val="0"/>
              <w:divBdr>
                <w:top w:val="none" w:sz="0" w:space="0" w:color="auto"/>
                <w:left w:val="none" w:sz="0" w:space="0" w:color="auto"/>
                <w:bottom w:val="none" w:sz="0" w:space="0" w:color="auto"/>
                <w:right w:val="none" w:sz="0" w:space="0" w:color="auto"/>
              </w:divBdr>
              <w:divsChild>
                <w:div w:id="1397511171">
                  <w:marLeft w:val="480"/>
                  <w:marRight w:val="0"/>
                  <w:marTop w:val="0"/>
                  <w:marBottom w:val="0"/>
                  <w:divBdr>
                    <w:top w:val="none" w:sz="0" w:space="0" w:color="auto"/>
                    <w:left w:val="none" w:sz="0" w:space="0" w:color="auto"/>
                    <w:bottom w:val="none" w:sz="0" w:space="0" w:color="auto"/>
                    <w:right w:val="none" w:sz="0" w:space="0" w:color="auto"/>
                  </w:divBdr>
                </w:div>
                <w:div w:id="356856384">
                  <w:marLeft w:val="480"/>
                  <w:marRight w:val="0"/>
                  <w:marTop w:val="0"/>
                  <w:marBottom w:val="0"/>
                  <w:divBdr>
                    <w:top w:val="none" w:sz="0" w:space="0" w:color="auto"/>
                    <w:left w:val="none" w:sz="0" w:space="0" w:color="auto"/>
                    <w:bottom w:val="none" w:sz="0" w:space="0" w:color="auto"/>
                    <w:right w:val="none" w:sz="0" w:space="0" w:color="auto"/>
                  </w:divBdr>
                </w:div>
                <w:div w:id="1751123128">
                  <w:marLeft w:val="480"/>
                  <w:marRight w:val="0"/>
                  <w:marTop w:val="0"/>
                  <w:marBottom w:val="0"/>
                  <w:divBdr>
                    <w:top w:val="none" w:sz="0" w:space="0" w:color="auto"/>
                    <w:left w:val="none" w:sz="0" w:space="0" w:color="auto"/>
                    <w:bottom w:val="none" w:sz="0" w:space="0" w:color="auto"/>
                    <w:right w:val="none" w:sz="0" w:space="0" w:color="auto"/>
                  </w:divBdr>
                </w:div>
                <w:div w:id="2144151377">
                  <w:marLeft w:val="480"/>
                  <w:marRight w:val="0"/>
                  <w:marTop w:val="0"/>
                  <w:marBottom w:val="0"/>
                  <w:divBdr>
                    <w:top w:val="none" w:sz="0" w:space="0" w:color="auto"/>
                    <w:left w:val="none" w:sz="0" w:space="0" w:color="auto"/>
                    <w:bottom w:val="none" w:sz="0" w:space="0" w:color="auto"/>
                    <w:right w:val="none" w:sz="0" w:space="0" w:color="auto"/>
                  </w:divBdr>
                </w:div>
                <w:div w:id="1788697077">
                  <w:marLeft w:val="480"/>
                  <w:marRight w:val="0"/>
                  <w:marTop w:val="0"/>
                  <w:marBottom w:val="0"/>
                  <w:divBdr>
                    <w:top w:val="none" w:sz="0" w:space="0" w:color="auto"/>
                    <w:left w:val="none" w:sz="0" w:space="0" w:color="auto"/>
                    <w:bottom w:val="none" w:sz="0" w:space="0" w:color="auto"/>
                    <w:right w:val="none" w:sz="0" w:space="0" w:color="auto"/>
                  </w:divBdr>
                </w:div>
                <w:div w:id="1089304326">
                  <w:marLeft w:val="480"/>
                  <w:marRight w:val="0"/>
                  <w:marTop w:val="0"/>
                  <w:marBottom w:val="0"/>
                  <w:divBdr>
                    <w:top w:val="none" w:sz="0" w:space="0" w:color="auto"/>
                    <w:left w:val="none" w:sz="0" w:space="0" w:color="auto"/>
                    <w:bottom w:val="none" w:sz="0" w:space="0" w:color="auto"/>
                    <w:right w:val="none" w:sz="0" w:space="0" w:color="auto"/>
                  </w:divBdr>
                </w:div>
                <w:div w:id="1507090467">
                  <w:marLeft w:val="480"/>
                  <w:marRight w:val="0"/>
                  <w:marTop w:val="0"/>
                  <w:marBottom w:val="0"/>
                  <w:divBdr>
                    <w:top w:val="none" w:sz="0" w:space="0" w:color="auto"/>
                    <w:left w:val="none" w:sz="0" w:space="0" w:color="auto"/>
                    <w:bottom w:val="none" w:sz="0" w:space="0" w:color="auto"/>
                    <w:right w:val="none" w:sz="0" w:space="0" w:color="auto"/>
                  </w:divBdr>
                </w:div>
                <w:div w:id="1006984701">
                  <w:marLeft w:val="480"/>
                  <w:marRight w:val="0"/>
                  <w:marTop w:val="0"/>
                  <w:marBottom w:val="0"/>
                  <w:divBdr>
                    <w:top w:val="none" w:sz="0" w:space="0" w:color="auto"/>
                    <w:left w:val="none" w:sz="0" w:space="0" w:color="auto"/>
                    <w:bottom w:val="none" w:sz="0" w:space="0" w:color="auto"/>
                    <w:right w:val="none" w:sz="0" w:space="0" w:color="auto"/>
                  </w:divBdr>
                </w:div>
                <w:div w:id="1699549493">
                  <w:marLeft w:val="480"/>
                  <w:marRight w:val="0"/>
                  <w:marTop w:val="0"/>
                  <w:marBottom w:val="0"/>
                  <w:divBdr>
                    <w:top w:val="none" w:sz="0" w:space="0" w:color="auto"/>
                    <w:left w:val="none" w:sz="0" w:space="0" w:color="auto"/>
                    <w:bottom w:val="none" w:sz="0" w:space="0" w:color="auto"/>
                    <w:right w:val="none" w:sz="0" w:space="0" w:color="auto"/>
                  </w:divBdr>
                </w:div>
                <w:div w:id="480774905">
                  <w:marLeft w:val="480"/>
                  <w:marRight w:val="0"/>
                  <w:marTop w:val="0"/>
                  <w:marBottom w:val="0"/>
                  <w:divBdr>
                    <w:top w:val="none" w:sz="0" w:space="0" w:color="auto"/>
                    <w:left w:val="none" w:sz="0" w:space="0" w:color="auto"/>
                    <w:bottom w:val="none" w:sz="0" w:space="0" w:color="auto"/>
                    <w:right w:val="none" w:sz="0" w:space="0" w:color="auto"/>
                  </w:divBdr>
                </w:div>
                <w:div w:id="167212198">
                  <w:marLeft w:val="480"/>
                  <w:marRight w:val="0"/>
                  <w:marTop w:val="0"/>
                  <w:marBottom w:val="0"/>
                  <w:divBdr>
                    <w:top w:val="none" w:sz="0" w:space="0" w:color="auto"/>
                    <w:left w:val="none" w:sz="0" w:space="0" w:color="auto"/>
                    <w:bottom w:val="none" w:sz="0" w:space="0" w:color="auto"/>
                    <w:right w:val="none" w:sz="0" w:space="0" w:color="auto"/>
                  </w:divBdr>
                </w:div>
                <w:div w:id="498231126">
                  <w:marLeft w:val="480"/>
                  <w:marRight w:val="0"/>
                  <w:marTop w:val="0"/>
                  <w:marBottom w:val="0"/>
                  <w:divBdr>
                    <w:top w:val="none" w:sz="0" w:space="0" w:color="auto"/>
                    <w:left w:val="none" w:sz="0" w:space="0" w:color="auto"/>
                    <w:bottom w:val="none" w:sz="0" w:space="0" w:color="auto"/>
                    <w:right w:val="none" w:sz="0" w:space="0" w:color="auto"/>
                  </w:divBdr>
                </w:div>
                <w:div w:id="2099934437">
                  <w:marLeft w:val="480"/>
                  <w:marRight w:val="0"/>
                  <w:marTop w:val="0"/>
                  <w:marBottom w:val="0"/>
                  <w:divBdr>
                    <w:top w:val="none" w:sz="0" w:space="0" w:color="auto"/>
                    <w:left w:val="none" w:sz="0" w:space="0" w:color="auto"/>
                    <w:bottom w:val="none" w:sz="0" w:space="0" w:color="auto"/>
                    <w:right w:val="none" w:sz="0" w:space="0" w:color="auto"/>
                  </w:divBdr>
                </w:div>
                <w:div w:id="857233469">
                  <w:marLeft w:val="480"/>
                  <w:marRight w:val="0"/>
                  <w:marTop w:val="0"/>
                  <w:marBottom w:val="0"/>
                  <w:divBdr>
                    <w:top w:val="none" w:sz="0" w:space="0" w:color="auto"/>
                    <w:left w:val="none" w:sz="0" w:space="0" w:color="auto"/>
                    <w:bottom w:val="none" w:sz="0" w:space="0" w:color="auto"/>
                    <w:right w:val="none" w:sz="0" w:space="0" w:color="auto"/>
                  </w:divBdr>
                </w:div>
                <w:div w:id="737821313">
                  <w:marLeft w:val="480"/>
                  <w:marRight w:val="0"/>
                  <w:marTop w:val="0"/>
                  <w:marBottom w:val="0"/>
                  <w:divBdr>
                    <w:top w:val="none" w:sz="0" w:space="0" w:color="auto"/>
                    <w:left w:val="none" w:sz="0" w:space="0" w:color="auto"/>
                    <w:bottom w:val="none" w:sz="0" w:space="0" w:color="auto"/>
                    <w:right w:val="none" w:sz="0" w:space="0" w:color="auto"/>
                  </w:divBdr>
                </w:div>
                <w:div w:id="1556234819">
                  <w:marLeft w:val="480"/>
                  <w:marRight w:val="0"/>
                  <w:marTop w:val="0"/>
                  <w:marBottom w:val="0"/>
                  <w:divBdr>
                    <w:top w:val="none" w:sz="0" w:space="0" w:color="auto"/>
                    <w:left w:val="none" w:sz="0" w:space="0" w:color="auto"/>
                    <w:bottom w:val="none" w:sz="0" w:space="0" w:color="auto"/>
                    <w:right w:val="none" w:sz="0" w:space="0" w:color="auto"/>
                  </w:divBdr>
                </w:div>
                <w:div w:id="241837242">
                  <w:marLeft w:val="480"/>
                  <w:marRight w:val="0"/>
                  <w:marTop w:val="0"/>
                  <w:marBottom w:val="0"/>
                  <w:divBdr>
                    <w:top w:val="none" w:sz="0" w:space="0" w:color="auto"/>
                    <w:left w:val="none" w:sz="0" w:space="0" w:color="auto"/>
                    <w:bottom w:val="none" w:sz="0" w:space="0" w:color="auto"/>
                    <w:right w:val="none" w:sz="0" w:space="0" w:color="auto"/>
                  </w:divBdr>
                </w:div>
                <w:div w:id="2000885413">
                  <w:marLeft w:val="480"/>
                  <w:marRight w:val="0"/>
                  <w:marTop w:val="0"/>
                  <w:marBottom w:val="0"/>
                  <w:divBdr>
                    <w:top w:val="none" w:sz="0" w:space="0" w:color="auto"/>
                    <w:left w:val="none" w:sz="0" w:space="0" w:color="auto"/>
                    <w:bottom w:val="none" w:sz="0" w:space="0" w:color="auto"/>
                    <w:right w:val="none" w:sz="0" w:space="0" w:color="auto"/>
                  </w:divBdr>
                </w:div>
                <w:div w:id="1230769618">
                  <w:marLeft w:val="480"/>
                  <w:marRight w:val="0"/>
                  <w:marTop w:val="0"/>
                  <w:marBottom w:val="0"/>
                  <w:divBdr>
                    <w:top w:val="none" w:sz="0" w:space="0" w:color="auto"/>
                    <w:left w:val="none" w:sz="0" w:space="0" w:color="auto"/>
                    <w:bottom w:val="none" w:sz="0" w:space="0" w:color="auto"/>
                    <w:right w:val="none" w:sz="0" w:space="0" w:color="auto"/>
                  </w:divBdr>
                </w:div>
                <w:div w:id="1301308334">
                  <w:marLeft w:val="480"/>
                  <w:marRight w:val="0"/>
                  <w:marTop w:val="0"/>
                  <w:marBottom w:val="0"/>
                  <w:divBdr>
                    <w:top w:val="none" w:sz="0" w:space="0" w:color="auto"/>
                    <w:left w:val="none" w:sz="0" w:space="0" w:color="auto"/>
                    <w:bottom w:val="none" w:sz="0" w:space="0" w:color="auto"/>
                    <w:right w:val="none" w:sz="0" w:space="0" w:color="auto"/>
                  </w:divBdr>
                </w:div>
                <w:div w:id="758721156">
                  <w:marLeft w:val="480"/>
                  <w:marRight w:val="0"/>
                  <w:marTop w:val="0"/>
                  <w:marBottom w:val="0"/>
                  <w:divBdr>
                    <w:top w:val="none" w:sz="0" w:space="0" w:color="auto"/>
                    <w:left w:val="none" w:sz="0" w:space="0" w:color="auto"/>
                    <w:bottom w:val="none" w:sz="0" w:space="0" w:color="auto"/>
                    <w:right w:val="none" w:sz="0" w:space="0" w:color="auto"/>
                  </w:divBdr>
                </w:div>
                <w:div w:id="823938499">
                  <w:marLeft w:val="480"/>
                  <w:marRight w:val="0"/>
                  <w:marTop w:val="0"/>
                  <w:marBottom w:val="0"/>
                  <w:divBdr>
                    <w:top w:val="none" w:sz="0" w:space="0" w:color="auto"/>
                    <w:left w:val="none" w:sz="0" w:space="0" w:color="auto"/>
                    <w:bottom w:val="none" w:sz="0" w:space="0" w:color="auto"/>
                    <w:right w:val="none" w:sz="0" w:space="0" w:color="auto"/>
                  </w:divBdr>
                </w:div>
                <w:div w:id="1569615122">
                  <w:marLeft w:val="480"/>
                  <w:marRight w:val="0"/>
                  <w:marTop w:val="0"/>
                  <w:marBottom w:val="0"/>
                  <w:divBdr>
                    <w:top w:val="none" w:sz="0" w:space="0" w:color="auto"/>
                    <w:left w:val="none" w:sz="0" w:space="0" w:color="auto"/>
                    <w:bottom w:val="none" w:sz="0" w:space="0" w:color="auto"/>
                    <w:right w:val="none" w:sz="0" w:space="0" w:color="auto"/>
                  </w:divBdr>
                </w:div>
                <w:div w:id="1928922811">
                  <w:marLeft w:val="480"/>
                  <w:marRight w:val="0"/>
                  <w:marTop w:val="0"/>
                  <w:marBottom w:val="0"/>
                  <w:divBdr>
                    <w:top w:val="none" w:sz="0" w:space="0" w:color="auto"/>
                    <w:left w:val="none" w:sz="0" w:space="0" w:color="auto"/>
                    <w:bottom w:val="none" w:sz="0" w:space="0" w:color="auto"/>
                    <w:right w:val="none" w:sz="0" w:space="0" w:color="auto"/>
                  </w:divBdr>
                </w:div>
                <w:div w:id="999119383">
                  <w:marLeft w:val="480"/>
                  <w:marRight w:val="0"/>
                  <w:marTop w:val="0"/>
                  <w:marBottom w:val="0"/>
                  <w:divBdr>
                    <w:top w:val="none" w:sz="0" w:space="0" w:color="auto"/>
                    <w:left w:val="none" w:sz="0" w:space="0" w:color="auto"/>
                    <w:bottom w:val="none" w:sz="0" w:space="0" w:color="auto"/>
                    <w:right w:val="none" w:sz="0" w:space="0" w:color="auto"/>
                  </w:divBdr>
                </w:div>
                <w:div w:id="956449294">
                  <w:marLeft w:val="480"/>
                  <w:marRight w:val="0"/>
                  <w:marTop w:val="0"/>
                  <w:marBottom w:val="0"/>
                  <w:divBdr>
                    <w:top w:val="none" w:sz="0" w:space="0" w:color="auto"/>
                    <w:left w:val="none" w:sz="0" w:space="0" w:color="auto"/>
                    <w:bottom w:val="none" w:sz="0" w:space="0" w:color="auto"/>
                    <w:right w:val="none" w:sz="0" w:space="0" w:color="auto"/>
                  </w:divBdr>
                </w:div>
                <w:div w:id="1009598360">
                  <w:marLeft w:val="480"/>
                  <w:marRight w:val="0"/>
                  <w:marTop w:val="0"/>
                  <w:marBottom w:val="0"/>
                  <w:divBdr>
                    <w:top w:val="none" w:sz="0" w:space="0" w:color="auto"/>
                    <w:left w:val="none" w:sz="0" w:space="0" w:color="auto"/>
                    <w:bottom w:val="none" w:sz="0" w:space="0" w:color="auto"/>
                    <w:right w:val="none" w:sz="0" w:space="0" w:color="auto"/>
                  </w:divBdr>
                </w:div>
                <w:div w:id="1295409070">
                  <w:marLeft w:val="480"/>
                  <w:marRight w:val="0"/>
                  <w:marTop w:val="0"/>
                  <w:marBottom w:val="0"/>
                  <w:divBdr>
                    <w:top w:val="none" w:sz="0" w:space="0" w:color="auto"/>
                    <w:left w:val="none" w:sz="0" w:space="0" w:color="auto"/>
                    <w:bottom w:val="none" w:sz="0" w:space="0" w:color="auto"/>
                    <w:right w:val="none" w:sz="0" w:space="0" w:color="auto"/>
                  </w:divBdr>
                </w:div>
                <w:div w:id="874274939">
                  <w:marLeft w:val="480"/>
                  <w:marRight w:val="0"/>
                  <w:marTop w:val="0"/>
                  <w:marBottom w:val="0"/>
                  <w:divBdr>
                    <w:top w:val="none" w:sz="0" w:space="0" w:color="auto"/>
                    <w:left w:val="none" w:sz="0" w:space="0" w:color="auto"/>
                    <w:bottom w:val="none" w:sz="0" w:space="0" w:color="auto"/>
                    <w:right w:val="none" w:sz="0" w:space="0" w:color="auto"/>
                  </w:divBdr>
                </w:div>
                <w:div w:id="100148372">
                  <w:marLeft w:val="480"/>
                  <w:marRight w:val="0"/>
                  <w:marTop w:val="0"/>
                  <w:marBottom w:val="0"/>
                  <w:divBdr>
                    <w:top w:val="none" w:sz="0" w:space="0" w:color="auto"/>
                    <w:left w:val="none" w:sz="0" w:space="0" w:color="auto"/>
                    <w:bottom w:val="none" w:sz="0" w:space="0" w:color="auto"/>
                    <w:right w:val="none" w:sz="0" w:space="0" w:color="auto"/>
                  </w:divBdr>
                </w:div>
                <w:div w:id="1376544733">
                  <w:marLeft w:val="480"/>
                  <w:marRight w:val="0"/>
                  <w:marTop w:val="0"/>
                  <w:marBottom w:val="0"/>
                  <w:divBdr>
                    <w:top w:val="none" w:sz="0" w:space="0" w:color="auto"/>
                    <w:left w:val="none" w:sz="0" w:space="0" w:color="auto"/>
                    <w:bottom w:val="none" w:sz="0" w:space="0" w:color="auto"/>
                    <w:right w:val="none" w:sz="0" w:space="0" w:color="auto"/>
                  </w:divBdr>
                </w:div>
                <w:div w:id="1080710290">
                  <w:marLeft w:val="480"/>
                  <w:marRight w:val="0"/>
                  <w:marTop w:val="0"/>
                  <w:marBottom w:val="0"/>
                  <w:divBdr>
                    <w:top w:val="none" w:sz="0" w:space="0" w:color="auto"/>
                    <w:left w:val="none" w:sz="0" w:space="0" w:color="auto"/>
                    <w:bottom w:val="none" w:sz="0" w:space="0" w:color="auto"/>
                    <w:right w:val="none" w:sz="0" w:space="0" w:color="auto"/>
                  </w:divBdr>
                </w:div>
                <w:div w:id="2067335488">
                  <w:marLeft w:val="480"/>
                  <w:marRight w:val="0"/>
                  <w:marTop w:val="0"/>
                  <w:marBottom w:val="0"/>
                  <w:divBdr>
                    <w:top w:val="none" w:sz="0" w:space="0" w:color="auto"/>
                    <w:left w:val="none" w:sz="0" w:space="0" w:color="auto"/>
                    <w:bottom w:val="none" w:sz="0" w:space="0" w:color="auto"/>
                    <w:right w:val="none" w:sz="0" w:space="0" w:color="auto"/>
                  </w:divBdr>
                </w:div>
                <w:div w:id="1577664196">
                  <w:marLeft w:val="480"/>
                  <w:marRight w:val="0"/>
                  <w:marTop w:val="0"/>
                  <w:marBottom w:val="0"/>
                  <w:divBdr>
                    <w:top w:val="none" w:sz="0" w:space="0" w:color="auto"/>
                    <w:left w:val="none" w:sz="0" w:space="0" w:color="auto"/>
                    <w:bottom w:val="none" w:sz="0" w:space="0" w:color="auto"/>
                    <w:right w:val="none" w:sz="0" w:space="0" w:color="auto"/>
                  </w:divBdr>
                </w:div>
                <w:div w:id="1965649664">
                  <w:marLeft w:val="480"/>
                  <w:marRight w:val="0"/>
                  <w:marTop w:val="0"/>
                  <w:marBottom w:val="0"/>
                  <w:divBdr>
                    <w:top w:val="none" w:sz="0" w:space="0" w:color="auto"/>
                    <w:left w:val="none" w:sz="0" w:space="0" w:color="auto"/>
                    <w:bottom w:val="none" w:sz="0" w:space="0" w:color="auto"/>
                    <w:right w:val="none" w:sz="0" w:space="0" w:color="auto"/>
                  </w:divBdr>
                </w:div>
                <w:div w:id="1921941124">
                  <w:marLeft w:val="480"/>
                  <w:marRight w:val="0"/>
                  <w:marTop w:val="0"/>
                  <w:marBottom w:val="0"/>
                  <w:divBdr>
                    <w:top w:val="none" w:sz="0" w:space="0" w:color="auto"/>
                    <w:left w:val="none" w:sz="0" w:space="0" w:color="auto"/>
                    <w:bottom w:val="none" w:sz="0" w:space="0" w:color="auto"/>
                    <w:right w:val="none" w:sz="0" w:space="0" w:color="auto"/>
                  </w:divBdr>
                </w:div>
                <w:div w:id="1200434639">
                  <w:marLeft w:val="480"/>
                  <w:marRight w:val="0"/>
                  <w:marTop w:val="0"/>
                  <w:marBottom w:val="0"/>
                  <w:divBdr>
                    <w:top w:val="none" w:sz="0" w:space="0" w:color="auto"/>
                    <w:left w:val="none" w:sz="0" w:space="0" w:color="auto"/>
                    <w:bottom w:val="none" w:sz="0" w:space="0" w:color="auto"/>
                    <w:right w:val="none" w:sz="0" w:space="0" w:color="auto"/>
                  </w:divBdr>
                </w:div>
                <w:div w:id="2095975215">
                  <w:marLeft w:val="480"/>
                  <w:marRight w:val="0"/>
                  <w:marTop w:val="0"/>
                  <w:marBottom w:val="0"/>
                  <w:divBdr>
                    <w:top w:val="none" w:sz="0" w:space="0" w:color="auto"/>
                    <w:left w:val="none" w:sz="0" w:space="0" w:color="auto"/>
                    <w:bottom w:val="none" w:sz="0" w:space="0" w:color="auto"/>
                    <w:right w:val="none" w:sz="0" w:space="0" w:color="auto"/>
                  </w:divBdr>
                </w:div>
                <w:div w:id="465516312">
                  <w:marLeft w:val="480"/>
                  <w:marRight w:val="0"/>
                  <w:marTop w:val="0"/>
                  <w:marBottom w:val="0"/>
                  <w:divBdr>
                    <w:top w:val="none" w:sz="0" w:space="0" w:color="auto"/>
                    <w:left w:val="none" w:sz="0" w:space="0" w:color="auto"/>
                    <w:bottom w:val="none" w:sz="0" w:space="0" w:color="auto"/>
                    <w:right w:val="none" w:sz="0" w:space="0" w:color="auto"/>
                  </w:divBdr>
                </w:div>
                <w:div w:id="735400691">
                  <w:marLeft w:val="480"/>
                  <w:marRight w:val="0"/>
                  <w:marTop w:val="0"/>
                  <w:marBottom w:val="0"/>
                  <w:divBdr>
                    <w:top w:val="none" w:sz="0" w:space="0" w:color="auto"/>
                    <w:left w:val="none" w:sz="0" w:space="0" w:color="auto"/>
                    <w:bottom w:val="none" w:sz="0" w:space="0" w:color="auto"/>
                    <w:right w:val="none" w:sz="0" w:space="0" w:color="auto"/>
                  </w:divBdr>
                </w:div>
                <w:div w:id="1661230712">
                  <w:marLeft w:val="480"/>
                  <w:marRight w:val="0"/>
                  <w:marTop w:val="0"/>
                  <w:marBottom w:val="0"/>
                  <w:divBdr>
                    <w:top w:val="none" w:sz="0" w:space="0" w:color="auto"/>
                    <w:left w:val="none" w:sz="0" w:space="0" w:color="auto"/>
                    <w:bottom w:val="none" w:sz="0" w:space="0" w:color="auto"/>
                    <w:right w:val="none" w:sz="0" w:space="0" w:color="auto"/>
                  </w:divBdr>
                </w:div>
                <w:div w:id="1051880891">
                  <w:marLeft w:val="480"/>
                  <w:marRight w:val="0"/>
                  <w:marTop w:val="0"/>
                  <w:marBottom w:val="0"/>
                  <w:divBdr>
                    <w:top w:val="none" w:sz="0" w:space="0" w:color="auto"/>
                    <w:left w:val="none" w:sz="0" w:space="0" w:color="auto"/>
                    <w:bottom w:val="none" w:sz="0" w:space="0" w:color="auto"/>
                    <w:right w:val="none" w:sz="0" w:space="0" w:color="auto"/>
                  </w:divBdr>
                </w:div>
                <w:div w:id="1310524925">
                  <w:marLeft w:val="480"/>
                  <w:marRight w:val="0"/>
                  <w:marTop w:val="0"/>
                  <w:marBottom w:val="0"/>
                  <w:divBdr>
                    <w:top w:val="none" w:sz="0" w:space="0" w:color="auto"/>
                    <w:left w:val="none" w:sz="0" w:space="0" w:color="auto"/>
                    <w:bottom w:val="none" w:sz="0" w:space="0" w:color="auto"/>
                    <w:right w:val="none" w:sz="0" w:space="0" w:color="auto"/>
                  </w:divBdr>
                </w:div>
                <w:div w:id="857696379">
                  <w:marLeft w:val="480"/>
                  <w:marRight w:val="0"/>
                  <w:marTop w:val="0"/>
                  <w:marBottom w:val="0"/>
                  <w:divBdr>
                    <w:top w:val="none" w:sz="0" w:space="0" w:color="auto"/>
                    <w:left w:val="none" w:sz="0" w:space="0" w:color="auto"/>
                    <w:bottom w:val="none" w:sz="0" w:space="0" w:color="auto"/>
                    <w:right w:val="none" w:sz="0" w:space="0" w:color="auto"/>
                  </w:divBdr>
                </w:div>
                <w:div w:id="1788086015">
                  <w:marLeft w:val="480"/>
                  <w:marRight w:val="0"/>
                  <w:marTop w:val="0"/>
                  <w:marBottom w:val="0"/>
                  <w:divBdr>
                    <w:top w:val="none" w:sz="0" w:space="0" w:color="auto"/>
                    <w:left w:val="none" w:sz="0" w:space="0" w:color="auto"/>
                    <w:bottom w:val="none" w:sz="0" w:space="0" w:color="auto"/>
                    <w:right w:val="none" w:sz="0" w:space="0" w:color="auto"/>
                  </w:divBdr>
                </w:div>
                <w:div w:id="1949197528">
                  <w:marLeft w:val="480"/>
                  <w:marRight w:val="0"/>
                  <w:marTop w:val="0"/>
                  <w:marBottom w:val="0"/>
                  <w:divBdr>
                    <w:top w:val="none" w:sz="0" w:space="0" w:color="auto"/>
                    <w:left w:val="none" w:sz="0" w:space="0" w:color="auto"/>
                    <w:bottom w:val="none" w:sz="0" w:space="0" w:color="auto"/>
                    <w:right w:val="none" w:sz="0" w:space="0" w:color="auto"/>
                  </w:divBdr>
                </w:div>
                <w:div w:id="1520583300">
                  <w:marLeft w:val="480"/>
                  <w:marRight w:val="0"/>
                  <w:marTop w:val="0"/>
                  <w:marBottom w:val="0"/>
                  <w:divBdr>
                    <w:top w:val="none" w:sz="0" w:space="0" w:color="auto"/>
                    <w:left w:val="none" w:sz="0" w:space="0" w:color="auto"/>
                    <w:bottom w:val="none" w:sz="0" w:space="0" w:color="auto"/>
                    <w:right w:val="none" w:sz="0" w:space="0" w:color="auto"/>
                  </w:divBdr>
                </w:div>
                <w:div w:id="1463419343">
                  <w:marLeft w:val="480"/>
                  <w:marRight w:val="0"/>
                  <w:marTop w:val="0"/>
                  <w:marBottom w:val="0"/>
                  <w:divBdr>
                    <w:top w:val="none" w:sz="0" w:space="0" w:color="auto"/>
                    <w:left w:val="none" w:sz="0" w:space="0" w:color="auto"/>
                    <w:bottom w:val="none" w:sz="0" w:space="0" w:color="auto"/>
                    <w:right w:val="none" w:sz="0" w:space="0" w:color="auto"/>
                  </w:divBdr>
                </w:div>
                <w:div w:id="1721130334">
                  <w:marLeft w:val="480"/>
                  <w:marRight w:val="0"/>
                  <w:marTop w:val="0"/>
                  <w:marBottom w:val="0"/>
                  <w:divBdr>
                    <w:top w:val="none" w:sz="0" w:space="0" w:color="auto"/>
                    <w:left w:val="none" w:sz="0" w:space="0" w:color="auto"/>
                    <w:bottom w:val="none" w:sz="0" w:space="0" w:color="auto"/>
                    <w:right w:val="none" w:sz="0" w:space="0" w:color="auto"/>
                  </w:divBdr>
                </w:div>
                <w:div w:id="54597241">
                  <w:marLeft w:val="480"/>
                  <w:marRight w:val="0"/>
                  <w:marTop w:val="0"/>
                  <w:marBottom w:val="0"/>
                  <w:divBdr>
                    <w:top w:val="none" w:sz="0" w:space="0" w:color="auto"/>
                    <w:left w:val="none" w:sz="0" w:space="0" w:color="auto"/>
                    <w:bottom w:val="none" w:sz="0" w:space="0" w:color="auto"/>
                    <w:right w:val="none" w:sz="0" w:space="0" w:color="auto"/>
                  </w:divBdr>
                </w:div>
                <w:div w:id="594048923">
                  <w:marLeft w:val="480"/>
                  <w:marRight w:val="0"/>
                  <w:marTop w:val="0"/>
                  <w:marBottom w:val="0"/>
                  <w:divBdr>
                    <w:top w:val="none" w:sz="0" w:space="0" w:color="auto"/>
                    <w:left w:val="none" w:sz="0" w:space="0" w:color="auto"/>
                    <w:bottom w:val="none" w:sz="0" w:space="0" w:color="auto"/>
                    <w:right w:val="none" w:sz="0" w:space="0" w:color="auto"/>
                  </w:divBdr>
                </w:div>
                <w:div w:id="648827553">
                  <w:marLeft w:val="480"/>
                  <w:marRight w:val="0"/>
                  <w:marTop w:val="0"/>
                  <w:marBottom w:val="0"/>
                  <w:divBdr>
                    <w:top w:val="none" w:sz="0" w:space="0" w:color="auto"/>
                    <w:left w:val="none" w:sz="0" w:space="0" w:color="auto"/>
                    <w:bottom w:val="none" w:sz="0" w:space="0" w:color="auto"/>
                    <w:right w:val="none" w:sz="0" w:space="0" w:color="auto"/>
                  </w:divBdr>
                </w:div>
                <w:div w:id="188836703">
                  <w:marLeft w:val="480"/>
                  <w:marRight w:val="0"/>
                  <w:marTop w:val="0"/>
                  <w:marBottom w:val="0"/>
                  <w:divBdr>
                    <w:top w:val="none" w:sz="0" w:space="0" w:color="auto"/>
                    <w:left w:val="none" w:sz="0" w:space="0" w:color="auto"/>
                    <w:bottom w:val="none" w:sz="0" w:space="0" w:color="auto"/>
                    <w:right w:val="none" w:sz="0" w:space="0" w:color="auto"/>
                  </w:divBdr>
                </w:div>
                <w:div w:id="1378774815">
                  <w:marLeft w:val="480"/>
                  <w:marRight w:val="0"/>
                  <w:marTop w:val="0"/>
                  <w:marBottom w:val="0"/>
                  <w:divBdr>
                    <w:top w:val="none" w:sz="0" w:space="0" w:color="auto"/>
                    <w:left w:val="none" w:sz="0" w:space="0" w:color="auto"/>
                    <w:bottom w:val="none" w:sz="0" w:space="0" w:color="auto"/>
                    <w:right w:val="none" w:sz="0" w:space="0" w:color="auto"/>
                  </w:divBdr>
                </w:div>
                <w:div w:id="336998691">
                  <w:marLeft w:val="480"/>
                  <w:marRight w:val="0"/>
                  <w:marTop w:val="0"/>
                  <w:marBottom w:val="0"/>
                  <w:divBdr>
                    <w:top w:val="none" w:sz="0" w:space="0" w:color="auto"/>
                    <w:left w:val="none" w:sz="0" w:space="0" w:color="auto"/>
                    <w:bottom w:val="none" w:sz="0" w:space="0" w:color="auto"/>
                    <w:right w:val="none" w:sz="0" w:space="0" w:color="auto"/>
                  </w:divBdr>
                </w:div>
                <w:div w:id="790131773">
                  <w:marLeft w:val="480"/>
                  <w:marRight w:val="0"/>
                  <w:marTop w:val="0"/>
                  <w:marBottom w:val="0"/>
                  <w:divBdr>
                    <w:top w:val="none" w:sz="0" w:space="0" w:color="auto"/>
                    <w:left w:val="none" w:sz="0" w:space="0" w:color="auto"/>
                    <w:bottom w:val="none" w:sz="0" w:space="0" w:color="auto"/>
                    <w:right w:val="none" w:sz="0" w:space="0" w:color="auto"/>
                  </w:divBdr>
                </w:div>
                <w:div w:id="76949325">
                  <w:marLeft w:val="480"/>
                  <w:marRight w:val="0"/>
                  <w:marTop w:val="0"/>
                  <w:marBottom w:val="0"/>
                  <w:divBdr>
                    <w:top w:val="none" w:sz="0" w:space="0" w:color="auto"/>
                    <w:left w:val="none" w:sz="0" w:space="0" w:color="auto"/>
                    <w:bottom w:val="none" w:sz="0" w:space="0" w:color="auto"/>
                    <w:right w:val="none" w:sz="0" w:space="0" w:color="auto"/>
                  </w:divBdr>
                </w:div>
                <w:div w:id="1500198062">
                  <w:marLeft w:val="480"/>
                  <w:marRight w:val="0"/>
                  <w:marTop w:val="0"/>
                  <w:marBottom w:val="0"/>
                  <w:divBdr>
                    <w:top w:val="none" w:sz="0" w:space="0" w:color="auto"/>
                    <w:left w:val="none" w:sz="0" w:space="0" w:color="auto"/>
                    <w:bottom w:val="none" w:sz="0" w:space="0" w:color="auto"/>
                    <w:right w:val="none" w:sz="0" w:space="0" w:color="auto"/>
                  </w:divBdr>
                </w:div>
                <w:div w:id="4291343">
                  <w:marLeft w:val="480"/>
                  <w:marRight w:val="0"/>
                  <w:marTop w:val="0"/>
                  <w:marBottom w:val="0"/>
                  <w:divBdr>
                    <w:top w:val="none" w:sz="0" w:space="0" w:color="auto"/>
                    <w:left w:val="none" w:sz="0" w:space="0" w:color="auto"/>
                    <w:bottom w:val="none" w:sz="0" w:space="0" w:color="auto"/>
                    <w:right w:val="none" w:sz="0" w:space="0" w:color="auto"/>
                  </w:divBdr>
                </w:div>
                <w:div w:id="338847368">
                  <w:marLeft w:val="480"/>
                  <w:marRight w:val="0"/>
                  <w:marTop w:val="0"/>
                  <w:marBottom w:val="0"/>
                  <w:divBdr>
                    <w:top w:val="none" w:sz="0" w:space="0" w:color="auto"/>
                    <w:left w:val="none" w:sz="0" w:space="0" w:color="auto"/>
                    <w:bottom w:val="none" w:sz="0" w:space="0" w:color="auto"/>
                    <w:right w:val="none" w:sz="0" w:space="0" w:color="auto"/>
                  </w:divBdr>
                </w:div>
                <w:div w:id="561402762">
                  <w:marLeft w:val="480"/>
                  <w:marRight w:val="0"/>
                  <w:marTop w:val="0"/>
                  <w:marBottom w:val="0"/>
                  <w:divBdr>
                    <w:top w:val="none" w:sz="0" w:space="0" w:color="auto"/>
                    <w:left w:val="none" w:sz="0" w:space="0" w:color="auto"/>
                    <w:bottom w:val="none" w:sz="0" w:space="0" w:color="auto"/>
                    <w:right w:val="none" w:sz="0" w:space="0" w:color="auto"/>
                  </w:divBdr>
                </w:div>
                <w:div w:id="77993411">
                  <w:marLeft w:val="480"/>
                  <w:marRight w:val="0"/>
                  <w:marTop w:val="0"/>
                  <w:marBottom w:val="0"/>
                  <w:divBdr>
                    <w:top w:val="none" w:sz="0" w:space="0" w:color="auto"/>
                    <w:left w:val="none" w:sz="0" w:space="0" w:color="auto"/>
                    <w:bottom w:val="none" w:sz="0" w:space="0" w:color="auto"/>
                    <w:right w:val="none" w:sz="0" w:space="0" w:color="auto"/>
                  </w:divBdr>
                </w:div>
                <w:div w:id="1974212097">
                  <w:marLeft w:val="480"/>
                  <w:marRight w:val="0"/>
                  <w:marTop w:val="0"/>
                  <w:marBottom w:val="0"/>
                  <w:divBdr>
                    <w:top w:val="none" w:sz="0" w:space="0" w:color="auto"/>
                    <w:left w:val="none" w:sz="0" w:space="0" w:color="auto"/>
                    <w:bottom w:val="none" w:sz="0" w:space="0" w:color="auto"/>
                    <w:right w:val="none" w:sz="0" w:space="0" w:color="auto"/>
                  </w:divBdr>
                </w:div>
                <w:div w:id="724842271">
                  <w:marLeft w:val="480"/>
                  <w:marRight w:val="0"/>
                  <w:marTop w:val="0"/>
                  <w:marBottom w:val="0"/>
                  <w:divBdr>
                    <w:top w:val="none" w:sz="0" w:space="0" w:color="auto"/>
                    <w:left w:val="none" w:sz="0" w:space="0" w:color="auto"/>
                    <w:bottom w:val="none" w:sz="0" w:space="0" w:color="auto"/>
                    <w:right w:val="none" w:sz="0" w:space="0" w:color="auto"/>
                  </w:divBdr>
                </w:div>
                <w:div w:id="773090065">
                  <w:marLeft w:val="480"/>
                  <w:marRight w:val="0"/>
                  <w:marTop w:val="0"/>
                  <w:marBottom w:val="0"/>
                  <w:divBdr>
                    <w:top w:val="none" w:sz="0" w:space="0" w:color="auto"/>
                    <w:left w:val="none" w:sz="0" w:space="0" w:color="auto"/>
                    <w:bottom w:val="none" w:sz="0" w:space="0" w:color="auto"/>
                    <w:right w:val="none" w:sz="0" w:space="0" w:color="auto"/>
                  </w:divBdr>
                </w:div>
                <w:div w:id="639503334">
                  <w:marLeft w:val="480"/>
                  <w:marRight w:val="0"/>
                  <w:marTop w:val="0"/>
                  <w:marBottom w:val="0"/>
                  <w:divBdr>
                    <w:top w:val="none" w:sz="0" w:space="0" w:color="auto"/>
                    <w:left w:val="none" w:sz="0" w:space="0" w:color="auto"/>
                    <w:bottom w:val="none" w:sz="0" w:space="0" w:color="auto"/>
                    <w:right w:val="none" w:sz="0" w:space="0" w:color="auto"/>
                  </w:divBdr>
                </w:div>
                <w:div w:id="2101751611">
                  <w:marLeft w:val="480"/>
                  <w:marRight w:val="0"/>
                  <w:marTop w:val="0"/>
                  <w:marBottom w:val="0"/>
                  <w:divBdr>
                    <w:top w:val="none" w:sz="0" w:space="0" w:color="auto"/>
                    <w:left w:val="none" w:sz="0" w:space="0" w:color="auto"/>
                    <w:bottom w:val="none" w:sz="0" w:space="0" w:color="auto"/>
                    <w:right w:val="none" w:sz="0" w:space="0" w:color="auto"/>
                  </w:divBdr>
                </w:div>
              </w:divsChild>
            </w:div>
            <w:div w:id="761537554">
              <w:marLeft w:val="0"/>
              <w:marRight w:val="0"/>
              <w:marTop w:val="0"/>
              <w:marBottom w:val="0"/>
              <w:divBdr>
                <w:top w:val="none" w:sz="0" w:space="0" w:color="auto"/>
                <w:left w:val="none" w:sz="0" w:space="0" w:color="auto"/>
                <w:bottom w:val="none" w:sz="0" w:space="0" w:color="auto"/>
                <w:right w:val="none" w:sz="0" w:space="0" w:color="auto"/>
              </w:divBdr>
              <w:divsChild>
                <w:div w:id="138963521">
                  <w:marLeft w:val="480"/>
                  <w:marRight w:val="0"/>
                  <w:marTop w:val="0"/>
                  <w:marBottom w:val="0"/>
                  <w:divBdr>
                    <w:top w:val="none" w:sz="0" w:space="0" w:color="auto"/>
                    <w:left w:val="none" w:sz="0" w:space="0" w:color="auto"/>
                    <w:bottom w:val="none" w:sz="0" w:space="0" w:color="auto"/>
                    <w:right w:val="none" w:sz="0" w:space="0" w:color="auto"/>
                  </w:divBdr>
                </w:div>
                <w:div w:id="1553535578">
                  <w:marLeft w:val="480"/>
                  <w:marRight w:val="0"/>
                  <w:marTop w:val="0"/>
                  <w:marBottom w:val="0"/>
                  <w:divBdr>
                    <w:top w:val="none" w:sz="0" w:space="0" w:color="auto"/>
                    <w:left w:val="none" w:sz="0" w:space="0" w:color="auto"/>
                    <w:bottom w:val="none" w:sz="0" w:space="0" w:color="auto"/>
                    <w:right w:val="none" w:sz="0" w:space="0" w:color="auto"/>
                  </w:divBdr>
                </w:div>
                <w:div w:id="104816497">
                  <w:marLeft w:val="480"/>
                  <w:marRight w:val="0"/>
                  <w:marTop w:val="0"/>
                  <w:marBottom w:val="0"/>
                  <w:divBdr>
                    <w:top w:val="none" w:sz="0" w:space="0" w:color="auto"/>
                    <w:left w:val="none" w:sz="0" w:space="0" w:color="auto"/>
                    <w:bottom w:val="none" w:sz="0" w:space="0" w:color="auto"/>
                    <w:right w:val="none" w:sz="0" w:space="0" w:color="auto"/>
                  </w:divBdr>
                </w:div>
                <w:div w:id="256866114">
                  <w:marLeft w:val="480"/>
                  <w:marRight w:val="0"/>
                  <w:marTop w:val="0"/>
                  <w:marBottom w:val="0"/>
                  <w:divBdr>
                    <w:top w:val="none" w:sz="0" w:space="0" w:color="auto"/>
                    <w:left w:val="none" w:sz="0" w:space="0" w:color="auto"/>
                    <w:bottom w:val="none" w:sz="0" w:space="0" w:color="auto"/>
                    <w:right w:val="none" w:sz="0" w:space="0" w:color="auto"/>
                  </w:divBdr>
                </w:div>
                <w:div w:id="1274555400">
                  <w:marLeft w:val="480"/>
                  <w:marRight w:val="0"/>
                  <w:marTop w:val="0"/>
                  <w:marBottom w:val="0"/>
                  <w:divBdr>
                    <w:top w:val="none" w:sz="0" w:space="0" w:color="auto"/>
                    <w:left w:val="none" w:sz="0" w:space="0" w:color="auto"/>
                    <w:bottom w:val="none" w:sz="0" w:space="0" w:color="auto"/>
                    <w:right w:val="none" w:sz="0" w:space="0" w:color="auto"/>
                  </w:divBdr>
                </w:div>
                <w:div w:id="1206912541">
                  <w:marLeft w:val="480"/>
                  <w:marRight w:val="0"/>
                  <w:marTop w:val="0"/>
                  <w:marBottom w:val="0"/>
                  <w:divBdr>
                    <w:top w:val="none" w:sz="0" w:space="0" w:color="auto"/>
                    <w:left w:val="none" w:sz="0" w:space="0" w:color="auto"/>
                    <w:bottom w:val="none" w:sz="0" w:space="0" w:color="auto"/>
                    <w:right w:val="none" w:sz="0" w:space="0" w:color="auto"/>
                  </w:divBdr>
                </w:div>
                <w:div w:id="73433040">
                  <w:marLeft w:val="480"/>
                  <w:marRight w:val="0"/>
                  <w:marTop w:val="0"/>
                  <w:marBottom w:val="0"/>
                  <w:divBdr>
                    <w:top w:val="none" w:sz="0" w:space="0" w:color="auto"/>
                    <w:left w:val="none" w:sz="0" w:space="0" w:color="auto"/>
                    <w:bottom w:val="none" w:sz="0" w:space="0" w:color="auto"/>
                    <w:right w:val="none" w:sz="0" w:space="0" w:color="auto"/>
                  </w:divBdr>
                </w:div>
                <w:div w:id="175309147">
                  <w:marLeft w:val="480"/>
                  <w:marRight w:val="0"/>
                  <w:marTop w:val="0"/>
                  <w:marBottom w:val="0"/>
                  <w:divBdr>
                    <w:top w:val="none" w:sz="0" w:space="0" w:color="auto"/>
                    <w:left w:val="none" w:sz="0" w:space="0" w:color="auto"/>
                    <w:bottom w:val="none" w:sz="0" w:space="0" w:color="auto"/>
                    <w:right w:val="none" w:sz="0" w:space="0" w:color="auto"/>
                  </w:divBdr>
                </w:div>
                <w:div w:id="2047638690">
                  <w:marLeft w:val="480"/>
                  <w:marRight w:val="0"/>
                  <w:marTop w:val="0"/>
                  <w:marBottom w:val="0"/>
                  <w:divBdr>
                    <w:top w:val="none" w:sz="0" w:space="0" w:color="auto"/>
                    <w:left w:val="none" w:sz="0" w:space="0" w:color="auto"/>
                    <w:bottom w:val="none" w:sz="0" w:space="0" w:color="auto"/>
                    <w:right w:val="none" w:sz="0" w:space="0" w:color="auto"/>
                  </w:divBdr>
                </w:div>
                <w:div w:id="42484478">
                  <w:marLeft w:val="480"/>
                  <w:marRight w:val="0"/>
                  <w:marTop w:val="0"/>
                  <w:marBottom w:val="0"/>
                  <w:divBdr>
                    <w:top w:val="none" w:sz="0" w:space="0" w:color="auto"/>
                    <w:left w:val="none" w:sz="0" w:space="0" w:color="auto"/>
                    <w:bottom w:val="none" w:sz="0" w:space="0" w:color="auto"/>
                    <w:right w:val="none" w:sz="0" w:space="0" w:color="auto"/>
                  </w:divBdr>
                </w:div>
                <w:div w:id="348142934">
                  <w:marLeft w:val="480"/>
                  <w:marRight w:val="0"/>
                  <w:marTop w:val="0"/>
                  <w:marBottom w:val="0"/>
                  <w:divBdr>
                    <w:top w:val="none" w:sz="0" w:space="0" w:color="auto"/>
                    <w:left w:val="none" w:sz="0" w:space="0" w:color="auto"/>
                    <w:bottom w:val="none" w:sz="0" w:space="0" w:color="auto"/>
                    <w:right w:val="none" w:sz="0" w:space="0" w:color="auto"/>
                  </w:divBdr>
                </w:div>
                <w:div w:id="415979585">
                  <w:marLeft w:val="480"/>
                  <w:marRight w:val="0"/>
                  <w:marTop w:val="0"/>
                  <w:marBottom w:val="0"/>
                  <w:divBdr>
                    <w:top w:val="none" w:sz="0" w:space="0" w:color="auto"/>
                    <w:left w:val="none" w:sz="0" w:space="0" w:color="auto"/>
                    <w:bottom w:val="none" w:sz="0" w:space="0" w:color="auto"/>
                    <w:right w:val="none" w:sz="0" w:space="0" w:color="auto"/>
                  </w:divBdr>
                </w:div>
                <w:div w:id="1264604777">
                  <w:marLeft w:val="480"/>
                  <w:marRight w:val="0"/>
                  <w:marTop w:val="0"/>
                  <w:marBottom w:val="0"/>
                  <w:divBdr>
                    <w:top w:val="none" w:sz="0" w:space="0" w:color="auto"/>
                    <w:left w:val="none" w:sz="0" w:space="0" w:color="auto"/>
                    <w:bottom w:val="none" w:sz="0" w:space="0" w:color="auto"/>
                    <w:right w:val="none" w:sz="0" w:space="0" w:color="auto"/>
                  </w:divBdr>
                </w:div>
                <w:div w:id="171531857">
                  <w:marLeft w:val="480"/>
                  <w:marRight w:val="0"/>
                  <w:marTop w:val="0"/>
                  <w:marBottom w:val="0"/>
                  <w:divBdr>
                    <w:top w:val="none" w:sz="0" w:space="0" w:color="auto"/>
                    <w:left w:val="none" w:sz="0" w:space="0" w:color="auto"/>
                    <w:bottom w:val="none" w:sz="0" w:space="0" w:color="auto"/>
                    <w:right w:val="none" w:sz="0" w:space="0" w:color="auto"/>
                  </w:divBdr>
                </w:div>
                <w:div w:id="1633369712">
                  <w:marLeft w:val="480"/>
                  <w:marRight w:val="0"/>
                  <w:marTop w:val="0"/>
                  <w:marBottom w:val="0"/>
                  <w:divBdr>
                    <w:top w:val="none" w:sz="0" w:space="0" w:color="auto"/>
                    <w:left w:val="none" w:sz="0" w:space="0" w:color="auto"/>
                    <w:bottom w:val="none" w:sz="0" w:space="0" w:color="auto"/>
                    <w:right w:val="none" w:sz="0" w:space="0" w:color="auto"/>
                  </w:divBdr>
                </w:div>
                <w:div w:id="2033913653">
                  <w:marLeft w:val="480"/>
                  <w:marRight w:val="0"/>
                  <w:marTop w:val="0"/>
                  <w:marBottom w:val="0"/>
                  <w:divBdr>
                    <w:top w:val="none" w:sz="0" w:space="0" w:color="auto"/>
                    <w:left w:val="none" w:sz="0" w:space="0" w:color="auto"/>
                    <w:bottom w:val="none" w:sz="0" w:space="0" w:color="auto"/>
                    <w:right w:val="none" w:sz="0" w:space="0" w:color="auto"/>
                  </w:divBdr>
                </w:div>
                <w:div w:id="6560010">
                  <w:marLeft w:val="480"/>
                  <w:marRight w:val="0"/>
                  <w:marTop w:val="0"/>
                  <w:marBottom w:val="0"/>
                  <w:divBdr>
                    <w:top w:val="none" w:sz="0" w:space="0" w:color="auto"/>
                    <w:left w:val="none" w:sz="0" w:space="0" w:color="auto"/>
                    <w:bottom w:val="none" w:sz="0" w:space="0" w:color="auto"/>
                    <w:right w:val="none" w:sz="0" w:space="0" w:color="auto"/>
                  </w:divBdr>
                </w:div>
                <w:div w:id="614294439">
                  <w:marLeft w:val="480"/>
                  <w:marRight w:val="0"/>
                  <w:marTop w:val="0"/>
                  <w:marBottom w:val="0"/>
                  <w:divBdr>
                    <w:top w:val="none" w:sz="0" w:space="0" w:color="auto"/>
                    <w:left w:val="none" w:sz="0" w:space="0" w:color="auto"/>
                    <w:bottom w:val="none" w:sz="0" w:space="0" w:color="auto"/>
                    <w:right w:val="none" w:sz="0" w:space="0" w:color="auto"/>
                  </w:divBdr>
                </w:div>
                <w:div w:id="311525074">
                  <w:marLeft w:val="480"/>
                  <w:marRight w:val="0"/>
                  <w:marTop w:val="0"/>
                  <w:marBottom w:val="0"/>
                  <w:divBdr>
                    <w:top w:val="none" w:sz="0" w:space="0" w:color="auto"/>
                    <w:left w:val="none" w:sz="0" w:space="0" w:color="auto"/>
                    <w:bottom w:val="none" w:sz="0" w:space="0" w:color="auto"/>
                    <w:right w:val="none" w:sz="0" w:space="0" w:color="auto"/>
                  </w:divBdr>
                </w:div>
                <w:div w:id="1519154042">
                  <w:marLeft w:val="480"/>
                  <w:marRight w:val="0"/>
                  <w:marTop w:val="0"/>
                  <w:marBottom w:val="0"/>
                  <w:divBdr>
                    <w:top w:val="none" w:sz="0" w:space="0" w:color="auto"/>
                    <w:left w:val="none" w:sz="0" w:space="0" w:color="auto"/>
                    <w:bottom w:val="none" w:sz="0" w:space="0" w:color="auto"/>
                    <w:right w:val="none" w:sz="0" w:space="0" w:color="auto"/>
                  </w:divBdr>
                </w:div>
                <w:div w:id="997729540">
                  <w:marLeft w:val="480"/>
                  <w:marRight w:val="0"/>
                  <w:marTop w:val="0"/>
                  <w:marBottom w:val="0"/>
                  <w:divBdr>
                    <w:top w:val="none" w:sz="0" w:space="0" w:color="auto"/>
                    <w:left w:val="none" w:sz="0" w:space="0" w:color="auto"/>
                    <w:bottom w:val="none" w:sz="0" w:space="0" w:color="auto"/>
                    <w:right w:val="none" w:sz="0" w:space="0" w:color="auto"/>
                  </w:divBdr>
                </w:div>
                <w:div w:id="722867490">
                  <w:marLeft w:val="480"/>
                  <w:marRight w:val="0"/>
                  <w:marTop w:val="0"/>
                  <w:marBottom w:val="0"/>
                  <w:divBdr>
                    <w:top w:val="none" w:sz="0" w:space="0" w:color="auto"/>
                    <w:left w:val="none" w:sz="0" w:space="0" w:color="auto"/>
                    <w:bottom w:val="none" w:sz="0" w:space="0" w:color="auto"/>
                    <w:right w:val="none" w:sz="0" w:space="0" w:color="auto"/>
                  </w:divBdr>
                </w:div>
                <w:div w:id="1166092232">
                  <w:marLeft w:val="480"/>
                  <w:marRight w:val="0"/>
                  <w:marTop w:val="0"/>
                  <w:marBottom w:val="0"/>
                  <w:divBdr>
                    <w:top w:val="none" w:sz="0" w:space="0" w:color="auto"/>
                    <w:left w:val="none" w:sz="0" w:space="0" w:color="auto"/>
                    <w:bottom w:val="none" w:sz="0" w:space="0" w:color="auto"/>
                    <w:right w:val="none" w:sz="0" w:space="0" w:color="auto"/>
                  </w:divBdr>
                </w:div>
                <w:div w:id="849560971">
                  <w:marLeft w:val="480"/>
                  <w:marRight w:val="0"/>
                  <w:marTop w:val="0"/>
                  <w:marBottom w:val="0"/>
                  <w:divBdr>
                    <w:top w:val="none" w:sz="0" w:space="0" w:color="auto"/>
                    <w:left w:val="none" w:sz="0" w:space="0" w:color="auto"/>
                    <w:bottom w:val="none" w:sz="0" w:space="0" w:color="auto"/>
                    <w:right w:val="none" w:sz="0" w:space="0" w:color="auto"/>
                  </w:divBdr>
                </w:div>
                <w:div w:id="1961061819">
                  <w:marLeft w:val="480"/>
                  <w:marRight w:val="0"/>
                  <w:marTop w:val="0"/>
                  <w:marBottom w:val="0"/>
                  <w:divBdr>
                    <w:top w:val="none" w:sz="0" w:space="0" w:color="auto"/>
                    <w:left w:val="none" w:sz="0" w:space="0" w:color="auto"/>
                    <w:bottom w:val="none" w:sz="0" w:space="0" w:color="auto"/>
                    <w:right w:val="none" w:sz="0" w:space="0" w:color="auto"/>
                  </w:divBdr>
                </w:div>
                <w:div w:id="1091584720">
                  <w:marLeft w:val="480"/>
                  <w:marRight w:val="0"/>
                  <w:marTop w:val="0"/>
                  <w:marBottom w:val="0"/>
                  <w:divBdr>
                    <w:top w:val="none" w:sz="0" w:space="0" w:color="auto"/>
                    <w:left w:val="none" w:sz="0" w:space="0" w:color="auto"/>
                    <w:bottom w:val="none" w:sz="0" w:space="0" w:color="auto"/>
                    <w:right w:val="none" w:sz="0" w:space="0" w:color="auto"/>
                  </w:divBdr>
                </w:div>
                <w:div w:id="1371804524">
                  <w:marLeft w:val="480"/>
                  <w:marRight w:val="0"/>
                  <w:marTop w:val="0"/>
                  <w:marBottom w:val="0"/>
                  <w:divBdr>
                    <w:top w:val="none" w:sz="0" w:space="0" w:color="auto"/>
                    <w:left w:val="none" w:sz="0" w:space="0" w:color="auto"/>
                    <w:bottom w:val="none" w:sz="0" w:space="0" w:color="auto"/>
                    <w:right w:val="none" w:sz="0" w:space="0" w:color="auto"/>
                  </w:divBdr>
                </w:div>
                <w:div w:id="765854282">
                  <w:marLeft w:val="480"/>
                  <w:marRight w:val="0"/>
                  <w:marTop w:val="0"/>
                  <w:marBottom w:val="0"/>
                  <w:divBdr>
                    <w:top w:val="none" w:sz="0" w:space="0" w:color="auto"/>
                    <w:left w:val="none" w:sz="0" w:space="0" w:color="auto"/>
                    <w:bottom w:val="none" w:sz="0" w:space="0" w:color="auto"/>
                    <w:right w:val="none" w:sz="0" w:space="0" w:color="auto"/>
                  </w:divBdr>
                </w:div>
                <w:div w:id="1375077427">
                  <w:marLeft w:val="480"/>
                  <w:marRight w:val="0"/>
                  <w:marTop w:val="0"/>
                  <w:marBottom w:val="0"/>
                  <w:divBdr>
                    <w:top w:val="none" w:sz="0" w:space="0" w:color="auto"/>
                    <w:left w:val="none" w:sz="0" w:space="0" w:color="auto"/>
                    <w:bottom w:val="none" w:sz="0" w:space="0" w:color="auto"/>
                    <w:right w:val="none" w:sz="0" w:space="0" w:color="auto"/>
                  </w:divBdr>
                </w:div>
                <w:div w:id="862667413">
                  <w:marLeft w:val="480"/>
                  <w:marRight w:val="0"/>
                  <w:marTop w:val="0"/>
                  <w:marBottom w:val="0"/>
                  <w:divBdr>
                    <w:top w:val="none" w:sz="0" w:space="0" w:color="auto"/>
                    <w:left w:val="none" w:sz="0" w:space="0" w:color="auto"/>
                    <w:bottom w:val="none" w:sz="0" w:space="0" w:color="auto"/>
                    <w:right w:val="none" w:sz="0" w:space="0" w:color="auto"/>
                  </w:divBdr>
                </w:div>
                <w:div w:id="1966735516">
                  <w:marLeft w:val="480"/>
                  <w:marRight w:val="0"/>
                  <w:marTop w:val="0"/>
                  <w:marBottom w:val="0"/>
                  <w:divBdr>
                    <w:top w:val="none" w:sz="0" w:space="0" w:color="auto"/>
                    <w:left w:val="none" w:sz="0" w:space="0" w:color="auto"/>
                    <w:bottom w:val="none" w:sz="0" w:space="0" w:color="auto"/>
                    <w:right w:val="none" w:sz="0" w:space="0" w:color="auto"/>
                  </w:divBdr>
                </w:div>
                <w:div w:id="1481578802">
                  <w:marLeft w:val="480"/>
                  <w:marRight w:val="0"/>
                  <w:marTop w:val="0"/>
                  <w:marBottom w:val="0"/>
                  <w:divBdr>
                    <w:top w:val="none" w:sz="0" w:space="0" w:color="auto"/>
                    <w:left w:val="none" w:sz="0" w:space="0" w:color="auto"/>
                    <w:bottom w:val="none" w:sz="0" w:space="0" w:color="auto"/>
                    <w:right w:val="none" w:sz="0" w:space="0" w:color="auto"/>
                  </w:divBdr>
                </w:div>
                <w:div w:id="679938116">
                  <w:marLeft w:val="480"/>
                  <w:marRight w:val="0"/>
                  <w:marTop w:val="0"/>
                  <w:marBottom w:val="0"/>
                  <w:divBdr>
                    <w:top w:val="none" w:sz="0" w:space="0" w:color="auto"/>
                    <w:left w:val="none" w:sz="0" w:space="0" w:color="auto"/>
                    <w:bottom w:val="none" w:sz="0" w:space="0" w:color="auto"/>
                    <w:right w:val="none" w:sz="0" w:space="0" w:color="auto"/>
                  </w:divBdr>
                </w:div>
                <w:div w:id="797264563">
                  <w:marLeft w:val="480"/>
                  <w:marRight w:val="0"/>
                  <w:marTop w:val="0"/>
                  <w:marBottom w:val="0"/>
                  <w:divBdr>
                    <w:top w:val="none" w:sz="0" w:space="0" w:color="auto"/>
                    <w:left w:val="none" w:sz="0" w:space="0" w:color="auto"/>
                    <w:bottom w:val="none" w:sz="0" w:space="0" w:color="auto"/>
                    <w:right w:val="none" w:sz="0" w:space="0" w:color="auto"/>
                  </w:divBdr>
                </w:div>
                <w:div w:id="1589458716">
                  <w:marLeft w:val="480"/>
                  <w:marRight w:val="0"/>
                  <w:marTop w:val="0"/>
                  <w:marBottom w:val="0"/>
                  <w:divBdr>
                    <w:top w:val="none" w:sz="0" w:space="0" w:color="auto"/>
                    <w:left w:val="none" w:sz="0" w:space="0" w:color="auto"/>
                    <w:bottom w:val="none" w:sz="0" w:space="0" w:color="auto"/>
                    <w:right w:val="none" w:sz="0" w:space="0" w:color="auto"/>
                  </w:divBdr>
                </w:div>
                <w:div w:id="1201867193">
                  <w:marLeft w:val="480"/>
                  <w:marRight w:val="0"/>
                  <w:marTop w:val="0"/>
                  <w:marBottom w:val="0"/>
                  <w:divBdr>
                    <w:top w:val="none" w:sz="0" w:space="0" w:color="auto"/>
                    <w:left w:val="none" w:sz="0" w:space="0" w:color="auto"/>
                    <w:bottom w:val="none" w:sz="0" w:space="0" w:color="auto"/>
                    <w:right w:val="none" w:sz="0" w:space="0" w:color="auto"/>
                  </w:divBdr>
                </w:div>
                <w:div w:id="61493642">
                  <w:marLeft w:val="480"/>
                  <w:marRight w:val="0"/>
                  <w:marTop w:val="0"/>
                  <w:marBottom w:val="0"/>
                  <w:divBdr>
                    <w:top w:val="none" w:sz="0" w:space="0" w:color="auto"/>
                    <w:left w:val="none" w:sz="0" w:space="0" w:color="auto"/>
                    <w:bottom w:val="none" w:sz="0" w:space="0" w:color="auto"/>
                    <w:right w:val="none" w:sz="0" w:space="0" w:color="auto"/>
                  </w:divBdr>
                </w:div>
                <w:div w:id="1129396059">
                  <w:marLeft w:val="480"/>
                  <w:marRight w:val="0"/>
                  <w:marTop w:val="0"/>
                  <w:marBottom w:val="0"/>
                  <w:divBdr>
                    <w:top w:val="none" w:sz="0" w:space="0" w:color="auto"/>
                    <w:left w:val="none" w:sz="0" w:space="0" w:color="auto"/>
                    <w:bottom w:val="none" w:sz="0" w:space="0" w:color="auto"/>
                    <w:right w:val="none" w:sz="0" w:space="0" w:color="auto"/>
                  </w:divBdr>
                </w:div>
                <w:div w:id="1065834113">
                  <w:marLeft w:val="480"/>
                  <w:marRight w:val="0"/>
                  <w:marTop w:val="0"/>
                  <w:marBottom w:val="0"/>
                  <w:divBdr>
                    <w:top w:val="none" w:sz="0" w:space="0" w:color="auto"/>
                    <w:left w:val="none" w:sz="0" w:space="0" w:color="auto"/>
                    <w:bottom w:val="none" w:sz="0" w:space="0" w:color="auto"/>
                    <w:right w:val="none" w:sz="0" w:space="0" w:color="auto"/>
                  </w:divBdr>
                </w:div>
                <w:div w:id="837428663">
                  <w:marLeft w:val="480"/>
                  <w:marRight w:val="0"/>
                  <w:marTop w:val="0"/>
                  <w:marBottom w:val="0"/>
                  <w:divBdr>
                    <w:top w:val="none" w:sz="0" w:space="0" w:color="auto"/>
                    <w:left w:val="none" w:sz="0" w:space="0" w:color="auto"/>
                    <w:bottom w:val="none" w:sz="0" w:space="0" w:color="auto"/>
                    <w:right w:val="none" w:sz="0" w:space="0" w:color="auto"/>
                  </w:divBdr>
                </w:div>
                <w:div w:id="1738702480">
                  <w:marLeft w:val="480"/>
                  <w:marRight w:val="0"/>
                  <w:marTop w:val="0"/>
                  <w:marBottom w:val="0"/>
                  <w:divBdr>
                    <w:top w:val="none" w:sz="0" w:space="0" w:color="auto"/>
                    <w:left w:val="none" w:sz="0" w:space="0" w:color="auto"/>
                    <w:bottom w:val="none" w:sz="0" w:space="0" w:color="auto"/>
                    <w:right w:val="none" w:sz="0" w:space="0" w:color="auto"/>
                  </w:divBdr>
                </w:div>
                <w:div w:id="2071532220">
                  <w:marLeft w:val="480"/>
                  <w:marRight w:val="0"/>
                  <w:marTop w:val="0"/>
                  <w:marBottom w:val="0"/>
                  <w:divBdr>
                    <w:top w:val="none" w:sz="0" w:space="0" w:color="auto"/>
                    <w:left w:val="none" w:sz="0" w:space="0" w:color="auto"/>
                    <w:bottom w:val="none" w:sz="0" w:space="0" w:color="auto"/>
                    <w:right w:val="none" w:sz="0" w:space="0" w:color="auto"/>
                  </w:divBdr>
                </w:div>
                <w:div w:id="907114489">
                  <w:marLeft w:val="480"/>
                  <w:marRight w:val="0"/>
                  <w:marTop w:val="0"/>
                  <w:marBottom w:val="0"/>
                  <w:divBdr>
                    <w:top w:val="none" w:sz="0" w:space="0" w:color="auto"/>
                    <w:left w:val="none" w:sz="0" w:space="0" w:color="auto"/>
                    <w:bottom w:val="none" w:sz="0" w:space="0" w:color="auto"/>
                    <w:right w:val="none" w:sz="0" w:space="0" w:color="auto"/>
                  </w:divBdr>
                </w:div>
                <w:div w:id="762533624">
                  <w:marLeft w:val="480"/>
                  <w:marRight w:val="0"/>
                  <w:marTop w:val="0"/>
                  <w:marBottom w:val="0"/>
                  <w:divBdr>
                    <w:top w:val="none" w:sz="0" w:space="0" w:color="auto"/>
                    <w:left w:val="none" w:sz="0" w:space="0" w:color="auto"/>
                    <w:bottom w:val="none" w:sz="0" w:space="0" w:color="auto"/>
                    <w:right w:val="none" w:sz="0" w:space="0" w:color="auto"/>
                  </w:divBdr>
                </w:div>
                <w:div w:id="58216247">
                  <w:marLeft w:val="480"/>
                  <w:marRight w:val="0"/>
                  <w:marTop w:val="0"/>
                  <w:marBottom w:val="0"/>
                  <w:divBdr>
                    <w:top w:val="none" w:sz="0" w:space="0" w:color="auto"/>
                    <w:left w:val="none" w:sz="0" w:space="0" w:color="auto"/>
                    <w:bottom w:val="none" w:sz="0" w:space="0" w:color="auto"/>
                    <w:right w:val="none" w:sz="0" w:space="0" w:color="auto"/>
                  </w:divBdr>
                </w:div>
                <w:div w:id="343361689">
                  <w:marLeft w:val="480"/>
                  <w:marRight w:val="0"/>
                  <w:marTop w:val="0"/>
                  <w:marBottom w:val="0"/>
                  <w:divBdr>
                    <w:top w:val="none" w:sz="0" w:space="0" w:color="auto"/>
                    <w:left w:val="none" w:sz="0" w:space="0" w:color="auto"/>
                    <w:bottom w:val="none" w:sz="0" w:space="0" w:color="auto"/>
                    <w:right w:val="none" w:sz="0" w:space="0" w:color="auto"/>
                  </w:divBdr>
                </w:div>
                <w:div w:id="1073240296">
                  <w:marLeft w:val="480"/>
                  <w:marRight w:val="0"/>
                  <w:marTop w:val="0"/>
                  <w:marBottom w:val="0"/>
                  <w:divBdr>
                    <w:top w:val="none" w:sz="0" w:space="0" w:color="auto"/>
                    <w:left w:val="none" w:sz="0" w:space="0" w:color="auto"/>
                    <w:bottom w:val="none" w:sz="0" w:space="0" w:color="auto"/>
                    <w:right w:val="none" w:sz="0" w:space="0" w:color="auto"/>
                  </w:divBdr>
                </w:div>
                <w:div w:id="1488590614">
                  <w:marLeft w:val="480"/>
                  <w:marRight w:val="0"/>
                  <w:marTop w:val="0"/>
                  <w:marBottom w:val="0"/>
                  <w:divBdr>
                    <w:top w:val="none" w:sz="0" w:space="0" w:color="auto"/>
                    <w:left w:val="none" w:sz="0" w:space="0" w:color="auto"/>
                    <w:bottom w:val="none" w:sz="0" w:space="0" w:color="auto"/>
                    <w:right w:val="none" w:sz="0" w:space="0" w:color="auto"/>
                  </w:divBdr>
                </w:div>
                <w:div w:id="732779786">
                  <w:marLeft w:val="480"/>
                  <w:marRight w:val="0"/>
                  <w:marTop w:val="0"/>
                  <w:marBottom w:val="0"/>
                  <w:divBdr>
                    <w:top w:val="none" w:sz="0" w:space="0" w:color="auto"/>
                    <w:left w:val="none" w:sz="0" w:space="0" w:color="auto"/>
                    <w:bottom w:val="none" w:sz="0" w:space="0" w:color="auto"/>
                    <w:right w:val="none" w:sz="0" w:space="0" w:color="auto"/>
                  </w:divBdr>
                </w:div>
                <w:div w:id="2049990809">
                  <w:marLeft w:val="480"/>
                  <w:marRight w:val="0"/>
                  <w:marTop w:val="0"/>
                  <w:marBottom w:val="0"/>
                  <w:divBdr>
                    <w:top w:val="none" w:sz="0" w:space="0" w:color="auto"/>
                    <w:left w:val="none" w:sz="0" w:space="0" w:color="auto"/>
                    <w:bottom w:val="none" w:sz="0" w:space="0" w:color="auto"/>
                    <w:right w:val="none" w:sz="0" w:space="0" w:color="auto"/>
                  </w:divBdr>
                </w:div>
                <w:div w:id="1639414622">
                  <w:marLeft w:val="480"/>
                  <w:marRight w:val="0"/>
                  <w:marTop w:val="0"/>
                  <w:marBottom w:val="0"/>
                  <w:divBdr>
                    <w:top w:val="none" w:sz="0" w:space="0" w:color="auto"/>
                    <w:left w:val="none" w:sz="0" w:space="0" w:color="auto"/>
                    <w:bottom w:val="none" w:sz="0" w:space="0" w:color="auto"/>
                    <w:right w:val="none" w:sz="0" w:space="0" w:color="auto"/>
                  </w:divBdr>
                </w:div>
                <w:div w:id="2021542266">
                  <w:marLeft w:val="480"/>
                  <w:marRight w:val="0"/>
                  <w:marTop w:val="0"/>
                  <w:marBottom w:val="0"/>
                  <w:divBdr>
                    <w:top w:val="none" w:sz="0" w:space="0" w:color="auto"/>
                    <w:left w:val="none" w:sz="0" w:space="0" w:color="auto"/>
                    <w:bottom w:val="none" w:sz="0" w:space="0" w:color="auto"/>
                    <w:right w:val="none" w:sz="0" w:space="0" w:color="auto"/>
                  </w:divBdr>
                </w:div>
                <w:div w:id="1609045073">
                  <w:marLeft w:val="480"/>
                  <w:marRight w:val="0"/>
                  <w:marTop w:val="0"/>
                  <w:marBottom w:val="0"/>
                  <w:divBdr>
                    <w:top w:val="none" w:sz="0" w:space="0" w:color="auto"/>
                    <w:left w:val="none" w:sz="0" w:space="0" w:color="auto"/>
                    <w:bottom w:val="none" w:sz="0" w:space="0" w:color="auto"/>
                    <w:right w:val="none" w:sz="0" w:space="0" w:color="auto"/>
                  </w:divBdr>
                </w:div>
                <w:div w:id="103234935">
                  <w:marLeft w:val="480"/>
                  <w:marRight w:val="0"/>
                  <w:marTop w:val="0"/>
                  <w:marBottom w:val="0"/>
                  <w:divBdr>
                    <w:top w:val="none" w:sz="0" w:space="0" w:color="auto"/>
                    <w:left w:val="none" w:sz="0" w:space="0" w:color="auto"/>
                    <w:bottom w:val="none" w:sz="0" w:space="0" w:color="auto"/>
                    <w:right w:val="none" w:sz="0" w:space="0" w:color="auto"/>
                  </w:divBdr>
                </w:div>
                <w:div w:id="701132439">
                  <w:marLeft w:val="480"/>
                  <w:marRight w:val="0"/>
                  <w:marTop w:val="0"/>
                  <w:marBottom w:val="0"/>
                  <w:divBdr>
                    <w:top w:val="none" w:sz="0" w:space="0" w:color="auto"/>
                    <w:left w:val="none" w:sz="0" w:space="0" w:color="auto"/>
                    <w:bottom w:val="none" w:sz="0" w:space="0" w:color="auto"/>
                    <w:right w:val="none" w:sz="0" w:space="0" w:color="auto"/>
                  </w:divBdr>
                </w:div>
                <w:div w:id="1290936018">
                  <w:marLeft w:val="480"/>
                  <w:marRight w:val="0"/>
                  <w:marTop w:val="0"/>
                  <w:marBottom w:val="0"/>
                  <w:divBdr>
                    <w:top w:val="none" w:sz="0" w:space="0" w:color="auto"/>
                    <w:left w:val="none" w:sz="0" w:space="0" w:color="auto"/>
                    <w:bottom w:val="none" w:sz="0" w:space="0" w:color="auto"/>
                    <w:right w:val="none" w:sz="0" w:space="0" w:color="auto"/>
                  </w:divBdr>
                </w:div>
                <w:div w:id="1656296306">
                  <w:marLeft w:val="480"/>
                  <w:marRight w:val="0"/>
                  <w:marTop w:val="0"/>
                  <w:marBottom w:val="0"/>
                  <w:divBdr>
                    <w:top w:val="none" w:sz="0" w:space="0" w:color="auto"/>
                    <w:left w:val="none" w:sz="0" w:space="0" w:color="auto"/>
                    <w:bottom w:val="none" w:sz="0" w:space="0" w:color="auto"/>
                    <w:right w:val="none" w:sz="0" w:space="0" w:color="auto"/>
                  </w:divBdr>
                </w:div>
                <w:div w:id="2108456017">
                  <w:marLeft w:val="480"/>
                  <w:marRight w:val="0"/>
                  <w:marTop w:val="0"/>
                  <w:marBottom w:val="0"/>
                  <w:divBdr>
                    <w:top w:val="none" w:sz="0" w:space="0" w:color="auto"/>
                    <w:left w:val="none" w:sz="0" w:space="0" w:color="auto"/>
                    <w:bottom w:val="none" w:sz="0" w:space="0" w:color="auto"/>
                    <w:right w:val="none" w:sz="0" w:space="0" w:color="auto"/>
                  </w:divBdr>
                </w:div>
                <w:div w:id="1729063830">
                  <w:marLeft w:val="480"/>
                  <w:marRight w:val="0"/>
                  <w:marTop w:val="0"/>
                  <w:marBottom w:val="0"/>
                  <w:divBdr>
                    <w:top w:val="none" w:sz="0" w:space="0" w:color="auto"/>
                    <w:left w:val="none" w:sz="0" w:space="0" w:color="auto"/>
                    <w:bottom w:val="none" w:sz="0" w:space="0" w:color="auto"/>
                    <w:right w:val="none" w:sz="0" w:space="0" w:color="auto"/>
                  </w:divBdr>
                </w:div>
                <w:div w:id="1982155503">
                  <w:marLeft w:val="480"/>
                  <w:marRight w:val="0"/>
                  <w:marTop w:val="0"/>
                  <w:marBottom w:val="0"/>
                  <w:divBdr>
                    <w:top w:val="none" w:sz="0" w:space="0" w:color="auto"/>
                    <w:left w:val="none" w:sz="0" w:space="0" w:color="auto"/>
                    <w:bottom w:val="none" w:sz="0" w:space="0" w:color="auto"/>
                    <w:right w:val="none" w:sz="0" w:space="0" w:color="auto"/>
                  </w:divBdr>
                </w:div>
                <w:div w:id="1409840865">
                  <w:marLeft w:val="480"/>
                  <w:marRight w:val="0"/>
                  <w:marTop w:val="0"/>
                  <w:marBottom w:val="0"/>
                  <w:divBdr>
                    <w:top w:val="none" w:sz="0" w:space="0" w:color="auto"/>
                    <w:left w:val="none" w:sz="0" w:space="0" w:color="auto"/>
                    <w:bottom w:val="none" w:sz="0" w:space="0" w:color="auto"/>
                    <w:right w:val="none" w:sz="0" w:space="0" w:color="auto"/>
                  </w:divBdr>
                </w:div>
                <w:div w:id="1322462612">
                  <w:marLeft w:val="480"/>
                  <w:marRight w:val="0"/>
                  <w:marTop w:val="0"/>
                  <w:marBottom w:val="0"/>
                  <w:divBdr>
                    <w:top w:val="none" w:sz="0" w:space="0" w:color="auto"/>
                    <w:left w:val="none" w:sz="0" w:space="0" w:color="auto"/>
                    <w:bottom w:val="none" w:sz="0" w:space="0" w:color="auto"/>
                    <w:right w:val="none" w:sz="0" w:space="0" w:color="auto"/>
                  </w:divBdr>
                </w:div>
                <w:div w:id="465049781">
                  <w:marLeft w:val="480"/>
                  <w:marRight w:val="0"/>
                  <w:marTop w:val="0"/>
                  <w:marBottom w:val="0"/>
                  <w:divBdr>
                    <w:top w:val="none" w:sz="0" w:space="0" w:color="auto"/>
                    <w:left w:val="none" w:sz="0" w:space="0" w:color="auto"/>
                    <w:bottom w:val="none" w:sz="0" w:space="0" w:color="auto"/>
                    <w:right w:val="none" w:sz="0" w:space="0" w:color="auto"/>
                  </w:divBdr>
                </w:div>
                <w:div w:id="1614094486">
                  <w:marLeft w:val="480"/>
                  <w:marRight w:val="0"/>
                  <w:marTop w:val="0"/>
                  <w:marBottom w:val="0"/>
                  <w:divBdr>
                    <w:top w:val="none" w:sz="0" w:space="0" w:color="auto"/>
                    <w:left w:val="none" w:sz="0" w:space="0" w:color="auto"/>
                    <w:bottom w:val="none" w:sz="0" w:space="0" w:color="auto"/>
                    <w:right w:val="none" w:sz="0" w:space="0" w:color="auto"/>
                  </w:divBdr>
                </w:div>
                <w:div w:id="479616733">
                  <w:marLeft w:val="480"/>
                  <w:marRight w:val="0"/>
                  <w:marTop w:val="0"/>
                  <w:marBottom w:val="0"/>
                  <w:divBdr>
                    <w:top w:val="none" w:sz="0" w:space="0" w:color="auto"/>
                    <w:left w:val="none" w:sz="0" w:space="0" w:color="auto"/>
                    <w:bottom w:val="none" w:sz="0" w:space="0" w:color="auto"/>
                    <w:right w:val="none" w:sz="0" w:space="0" w:color="auto"/>
                  </w:divBdr>
                </w:div>
                <w:div w:id="1633369180">
                  <w:marLeft w:val="480"/>
                  <w:marRight w:val="0"/>
                  <w:marTop w:val="0"/>
                  <w:marBottom w:val="0"/>
                  <w:divBdr>
                    <w:top w:val="none" w:sz="0" w:space="0" w:color="auto"/>
                    <w:left w:val="none" w:sz="0" w:space="0" w:color="auto"/>
                    <w:bottom w:val="none" w:sz="0" w:space="0" w:color="auto"/>
                    <w:right w:val="none" w:sz="0" w:space="0" w:color="auto"/>
                  </w:divBdr>
                </w:div>
                <w:div w:id="1110932193">
                  <w:marLeft w:val="480"/>
                  <w:marRight w:val="0"/>
                  <w:marTop w:val="0"/>
                  <w:marBottom w:val="0"/>
                  <w:divBdr>
                    <w:top w:val="none" w:sz="0" w:space="0" w:color="auto"/>
                    <w:left w:val="none" w:sz="0" w:space="0" w:color="auto"/>
                    <w:bottom w:val="none" w:sz="0" w:space="0" w:color="auto"/>
                    <w:right w:val="none" w:sz="0" w:space="0" w:color="auto"/>
                  </w:divBdr>
                </w:div>
              </w:divsChild>
            </w:div>
            <w:div w:id="189877881">
              <w:marLeft w:val="0"/>
              <w:marRight w:val="0"/>
              <w:marTop w:val="0"/>
              <w:marBottom w:val="0"/>
              <w:divBdr>
                <w:top w:val="none" w:sz="0" w:space="0" w:color="auto"/>
                <w:left w:val="none" w:sz="0" w:space="0" w:color="auto"/>
                <w:bottom w:val="none" w:sz="0" w:space="0" w:color="auto"/>
                <w:right w:val="none" w:sz="0" w:space="0" w:color="auto"/>
              </w:divBdr>
              <w:divsChild>
                <w:div w:id="551965097">
                  <w:marLeft w:val="480"/>
                  <w:marRight w:val="0"/>
                  <w:marTop w:val="0"/>
                  <w:marBottom w:val="0"/>
                  <w:divBdr>
                    <w:top w:val="none" w:sz="0" w:space="0" w:color="auto"/>
                    <w:left w:val="none" w:sz="0" w:space="0" w:color="auto"/>
                    <w:bottom w:val="none" w:sz="0" w:space="0" w:color="auto"/>
                    <w:right w:val="none" w:sz="0" w:space="0" w:color="auto"/>
                  </w:divBdr>
                </w:div>
                <w:div w:id="1329362682">
                  <w:marLeft w:val="480"/>
                  <w:marRight w:val="0"/>
                  <w:marTop w:val="0"/>
                  <w:marBottom w:val="0"/>
                  <w:divBdr>
                    <w:top w:val="none" w:sz="0" w:space="0" w:color="auto"/>
                    <w:left w:val="none" w:sz="0" w:space="0" w:color="auto"/>
                    <w:bottom w:val="none" w:sz="0" w:space="0" w:color="auto"/>
                    <w:right w:val="none" w:sz="0" w:space="0" w:color="auto"/>
                  </w:divBdr>
                </w:div>
                <w:div w:id="298150483">
                  <w:marLeft w:val="480"/>
                  <w:marRight w:val="0"/>
                  <w:marTop w:val="0"/>
                  <w:marBottom w:val="0"/>
                  <w:divBdr>
                    <w:top w:val="none" w:sz="0" w:space="0" w:color="auto"/>
                    <w:left w:val="none" w:sz="0" w:space="0" w:color="auto"/>
                    <w:bottom w:val="none" w:sz="0" w:space="0" w:color="auto"/>
                    <w:right w:val="none" w:sz="0" w:space="0" w:color="auto"/>
                  </w:divBdr>
                </w:div>
                <w:div w:id="629634128">
                  <w:marLeft w:val="480"/>
                  <w:marRight w:val="0"/>
                  <w:marTop w:val="0"/>
                  <w:marBottom w:val="0"/>
                  <w:divBdr>
                    <w:top w:val="none" w:sz="0" w:space="0" w:color="auto"/>
                    <w:left w:val="none" w:sz="0" w:space="0" w:color="auto"/>
                    <w:bottom w:val="none" w:sz="0" w:space="0" w:color="auto"/>
                    <w:right w:val="none" w:sz="0" w:space="0" w:color="auto"/>
                  </w:divBdr>
                </w:div>
                <w:div w:id="1285581476">
                  <w:marLeft w:val="480"/>
                  <w:marRight w:val="0"/>
                  <w:marTop w:val="0"/>
                  <w:marBottom w:val="0"/>
                  <w:divBdr>
                    <w:top w:val="none" w:sz="0" w:space="0" w:color="auto"/>
                    <w:left w:val="none" w:sz="0" w:space="0" w:color="auto"/>
                    <w:bottom w:val="none" w:sz="0" w:space="0" w:color="auto"/>
                    <w:right w:val="none" w:sz="0" w:space="0" w:color="auto"/>
                  </w:divBdr>
                </w:div>
                <w:div w:id="1215000427">
                  <w:marLeft w:val="480"/>
                  <w:marRight w:val="0"/>
                  <w:marTop w:val="0"/>
                  <w:marBottom w:val="0"/>
                  <w:divBdr>
                    <w:top w:val="none" w:sz="0" w:space="0" w:color="auto"/>
                    <w:left w:val="none" w:sz="0" w:space="0" w:color="auto"/>
                    <w:bottom w:val="none" w:sz="0" w:space="0" w:color="auto"/>
                    <w:right w:val="none" w:sz="0" w:space="0" w:color="auto"/>
                  </w:divBdr>
                </w:div>
                <w:div w:id="381440338">
                  <w:marLeft w:val="480"/>
                  <w:marRight w:val="0"/>
                  <w:marTop w:val="0"/>
                  <w:marBottom w:val="0"/>
                  <w:divBdr>
                    <w:top w:val="none" w:sz="0" w:space="0" w:color="auto"/>
                    <w:left w:val="none" w:sz="0" w:space="0" w:color="auto"/>
                    <w:bottom w:val="none" w:sz="0" w:space="0" w:color="auto"/>
                    <w:right w:val="none" w:sz="0" w:space="0" w:color="auto"/>
                  </w:divBdr>
                </w:div>
                <w:div w:id="1658269006">
                  <w:marLeft w:val="480"/>
                  <w:marRight w:val="0"/>
                  <w:marTop w:val="0"/>
                  <w:marBottom w:val="0"/>
                  <w:divBdr>
                    <w:top w:val="none" w:sz="0" w:space="0" w:color="auto"/>
                    <w:left w:val="none" w:sz="0" w:space="0" w:color="auto"/>
                    <w:bottom w:val="none" w:sz="0" w:space="0" w:color="auto"/>
                    <w:right w:val="none" w:sz="0" w:space="0" w:color="auto"/>
                  </w:divBdr>
                </w:div>
                <w:div w:id="494759415">
                  <w:marLeft w:val="480"/>
                  <w:marRight w:val="0"/>
                  <w:marTop w:val="0"/>
                  <w:marBottom w:val="0"/>
                  <w:divBdr>
                    <w:top w:val="none" w:sz="0" w:space="0" w:color="auto"/>
                    <w:left w:val="none" w:sz="0" w:space="0" w:color="auto"/>
                    <w:bottom w:val="none" w:sz="0" w:space="0" w:color="auto"/>
                    <w:right w:val="none" w:sz="0" w:space="0" w:color="auto"/>
                  </w:divBdr>
                </w:div>
                <w:div w:id="1220938470">
                  <w:marLeft w:val="480"/>
                  <w:marRight w:val="0"/>
                  <w:marTop w:val="0"/>
                  <w:marBottom w:val="0"/>
                  <w:divBdr>
                    <w:top w:val="none" w:sz="0" w:space="0" w:color="auto"/>
                    <w:left w:val="none" w:sz="0" w:space="0" w:color="auto"/>
                    <w:bottom w:val="none" w:sz="0" w:space="0" w:color="auto"/>
                    <w:right w:val="none" w:sz="0" w:space="0" w:color="auto"/>
                  </w:divBdr>
                </w:div>
                <w:div w:id="498234713">
                  <w:marLeft w:val="480"/>
                  <w:marRight w:val="0"/>
                  <w:marTop w:val="0"/>
                  <w:marBottom w:val="0"/>
                  <w:divBdr>
                    <w:top w:val="none" w:sz="0" w:space="0" w:color="auto"/>
                    <w:left w:val="none" w:sz="0" w:space="0" w:color="auto"/>
                    <w:bottom w:val="none" w:sz="0" w:space="0" w:color="auto"/>
                    <w:right w:val="none" w:sz="0" w:space="0" w:color="auto"/>
                  </w:divBdr>
                </w:div>
                <w:div w:id="126902711">
                  <w:marLeft w:val="480"/>
                  <w:marRight w:val="0"/>
                  <w:marTop w:val="0"/>
                  <w:marBottom w:val="0"/>
                  <w:divBdr>
                    <w:top w:val="none" w:sz="0" w:space="0" w:color="auto"/>
                    <w:left w:val="none" w:sz="0" w:space="0" w:color="auto"/>
                    <w:bottom w:val="none" w:sz="0" w:space="0" w:color="auto"/>
                    <w:right w:val="none" w:sz="0" w:space="0" w:color="auto"/>
                  </w:divBdr>
                </w:div>
                <w:div w:id="1066606268">
                  <w:marLeft w:val="480"/>
                  <w:marRight w:val="0"/>
                  <w:marTop w:val="0"/>
                  <w:marBottom w:val="0"/>
                  <w:divBdr>
                    <w:top w:val="none" w:sz="0" w:space="0" w:color="auto"/>
                    <w:left w:val="none" w:sz="0" w:space="0" w:color="auto"/>
                    <w:bottom w:val="none" w:sz="0" w:space="0" w:color="auto"/>
                    <w:right w:val="none" w:sz="0" w:space="0" w:color="auto"/>
                  </w:divBdr>
                </w:div>
                <w:div w:id="689062517">
                  <w:marLeft w:val="480"/>
                  <w:marRight w:val="0"/>
                  <w:marTop w:val="0"/>
                  <w:marBottom w:val="0"/>
                  <w:divBdr>
                    <w:top w:val="none" w:sz="0" w:space="0" w:color="auto"/>
                    <w:left w:val="none" w:sz="0" w:space="0" w:color="auto"/>
                    <w:bottom w:val="none" w:sz="0" w:space="0" w:color="auto"/>
                    <w:right w:val="none" w:sz="0" w:space="0" w:color="auto"/>
                  </w:divBdr>
                </w:div>
                <w:div w:id="327758564">
                  <w:marLeft w:val="480"/>
                  <w:marRight w:val="0"/>
                  <w:marTop w:val="0"/>
                  <w:marBottom w:val="0"/>
                  <w:divBdr>
                    <w:top w:val="none" w:sz="0" w:space="0" w:color="auto"/>
                    <w:left w:val="none" w:sz="0" w:space="0" w:color="auto"/>
                    <w:bottom w:val="none" w:sz="0" w:space="0" w:color="auto"/>
                    <w:right w:val="none" w:sz="0" w:space="0" w:color="auto"/>
                  </w:divBdr>
                </w:div>
                <w:div w:id="1599019741">
                  <w:marLeft w:val="480"/>
                  <w:marRight w:val="0"/>
                  <w:marTop w:val="0"/>
                  <w:marBottom w:val="0"/>
                  <w:divBdr>
                    <w:top w:val="none" w:sz="0" w:space="0" w:color="auto"/>
                    <w:left w:val="none" w:sz="0" w:space="0" w:color="auto"/>
                    <w:bottom w:val="none" w:sz="0" w:space="0" w:color="auto"/>
                    <w:right w:val="none" w:sz="0" w:space="0" w:color="auto"/>
                  </w:divBdr>
                </w:div>
                <w:div w:id="691804055">
                  <w:marLeft w:val="480"/>
                  <w:marRight w:val="0"/>
                  <w:marTop w:val="0"/>
                  <w:marBottom w:val="0"/>
                  <w:divBdr>
                    <w:top w:val="none" w:sz="0" w:space="0" w:color="auto"/>
                    <w:left w:val="none" w:sz="0" w:space="0" w:color="auto"/>
                    <w:bottom w:val="none" w:sz="0" w:space="0" w:color="auto"/>
                    <w:right w:val="none" w:sz="0" w:space="0" w:color="auto"/>
                  </w:divBdr>
                </w:div>
                <w:div w:id="490633441">
                  <w:marLeft w:val="480"/>
                  <w:marRight w:val="0"/>
                  <w:marTop w:val="0"/>
                  <w:marBottom w:val="0"/>
                  <w:divBdr>
                    <w:top w:val="none" w:sz="0" w:space="0" w:color="auto"/>
                    <w:left w:val="none" w:sz="0" w:space="0" w:color="auto"/>
                    <w:bottom w:val="none" w:sz="0" w:space="0" w:color="auto"/>
                    <w:right w:val="none" w:sz="0" w:space="0" w:color="auto"/>
                  </w:divBdr>
                </w:div>
                <w:div w:id="2087458136">
                  <w:marLeft w:val="480"/>
                  <w:marRight w:val="0"/>
                  <w:marTop w:val="0"/>
                  <w:marBottom w:val="0"/>
                  <w:divBdr>
                    <w:top w:val="none" w:sz="0" w:space="0" w:color="auto"/>
                    <w:left w:val="none" w:sz="0" w:space="0" w:color="auto"/>
                    <w:bottom w:val="none" w:sz="0" w:space="0" w:color="auto"/>
                    <w:right w:val="none" w:sz="0" w:space="0" w:color="auto"/>
                  </w:divBdr>
                </w:div>
                <w:div w:id="1335104708">
                  <w:marLeft w:val="480"/>
                  <w:marRight w:val="0"/>
                  <w:marTop w:val="0"/>
                  <w:marBottom w:val="0"/>
                  <w:divBdr>
                    <w:top w:val="none" w:sz="0" w:space="0" w:color="auto"/>
                    <w:left w:val="none" w:sz="0" w:space="0" w:color="auto"/>
                    <w:bottom w:val="none" w:sz="0" w:space="0" w:color="auto"/>
                    <w:right w:val="none" w:sz="0" w:space="0" w:color="auto"/>
                  </w:divBdr>
                </w:div>
                <w:div w:id="698362241">
                  <w:marLeft w:val="480"/>
                  <w:marRight w:val="0"/>
                  <w:marTop w:val="0"/>
                  <w:marBottom w:val="0"/>
                  <w:divBdr>
                    <w:top w:val="none" w:sz="0" w:space="0" w:color="auto"/>
                    <w:left w:val="none" w:sz="0" w:space="0" w:color="auto"/>
                    <w:bottom w:val="none" w:sz="0" w:space="0" w:color="auto"/>
                    <w:right w:val="none" w:sz="0" w:space="0" w:color="auto"/>
                  </w:divBdr>
                </w:div>
                <w:div w:id="1562791369">
                  <w:marLeft w:val="480"/>
                  <w:marRight w:val="0"/>
                  <w:marTop w:val="0"/>
                  <w:marBottom w:val="0"/>
                  <w:divBdr>
                    <w:top w:val="none" w:sz="0" w:space="0" w:color="auto"/>
                    <w:left w:val="none" w:sz="0" w:space="0" w:color="auto"/>
                    <w:bottom w:val="none" w:sz="0" w:space="0" w:color="auto"/>
                    <w:right w:val="none" w:sz="0" w:space="0" w:color="auto"/>
                  </w:divBdr>
                </w:div>
                <w:div w:id="984504081">
                  <w:marLeft w:val="480"/>
                  <w:marRight w:val="0"/>
                  <w:marTop w:val="0"/>
                  <w:marBottom w:val="0"/>
                  <w:divBdr>
                    <w:top w:val="none" w:sz="0" w:space="0" w:color="auto"/>
                    <w:left w:val="none" w:sz="0" w:space="0" w:color="auto"/>
                    <w:bottom w:val="none" w:sz="0" w:space="0" w:color="auto"/>
                    <w:right w:val="none" w:sz="0" w:space="0" w:color="auto"/>
                  </w:divBdr>
                </w:div>
                <w:div w:id="1495875318">
                  <w:marLeft w:val="480"/>
                  <w:marRight w:val="0"/>
                  <w:marTop w:val="0"/>
                  <w:marBottom w:val="0"/>
                  <w:divBdr>
                    <w:top w:val="none" w:sz="0" w:space="0" w:color="auto"/>
                    <w:left w:val="none" w:sz="0" w:space="0" w:color="auto"/>
                    <w:bottom w:val="none" w:sz="0" w:space="0" w:color="auto"/>
                    <w:right w:val="none" w:sz="0" w:space="0" w:color="auto"/>
                  </w:divBdr>
                </w:div>
                <w:div w:id="233439554">
                  <w:marLeft w:val="480"/>
                  <w:marRight w:val="0"/>
                  <w:marTop w:val="0"/>
                  <w:marBottom w:val="0"/>
                  <w:divBdr>
                    <w:top w:val="none" w:sz="0" w:space="0" w:color="auto"/>
                    <w:left w:val="none" w:sz="0" w:space="0" w:color="auto"/>
                    <w:bottom w:val="none" w:sz="0" w:space="0" w:color="auto"/>
                    <w:right w:val="none" w:sz="0" w:space="0" w:color="auto"/>
                  </w:divBdr>
                </w:div>
                <w:div w:id="945961695">
                  <w:marLeft w:val="480"/>
                  <w:marRight w:val="0"/>
                  <w:marTop w:val="0"/>
                  <w:marBottom w:val="0"/>
                  <w:divBdr>
                    <w:top w:val="none" w:sz="0" w:space="0" w:color="auto"/>
                    <w:left w:val="none" w:sz="0" w:space="0" w:color="auto"/>
                    <w:bottom w:val="none" w:sz="0" w:space="0" w:color="auto"/>
                    <w:right w:val="none" w:sz="0" w:space="0" w:color="auto"/>
                  </w:divBdr>
                </w:div>
                <w:div w:id="230241937">
                  <w:marLeft w:val="480"/>
                  <w:marRight w:val="0"/>
                  <w:marTop w:val="0"/>
                  <w:marBottom w:val="0"/>
                  <w:divBdr>
                    <w:top w:val="none" w:sz="0" w:space="0" w:color="auto"/>
                    <w:left w:val="none" w:sz="0" w:space="0" w:color="auto"/>
                    <w:bottom w:val="none" w:sz="0" w:space="0" w:color="auto"/>
                    <w:right w:val="none" w:sz="0" w:space="0" w:color="auto"/>
                  </w:divBdr>
                </w:div>
                <w:div w:id="1677030913">
                  <w:marLeft w:val="480"/>
                  <w:marRight w:val="0"/>
                  <w:marTop w:val="0"/>
                  <w:marBottom w:val="0"/>
                  <w:divBdr>
                    <w:top w:val="none" w:sz="0" w:space="0" w:color="auto"/>
                    <w:left w:val="none" w:sz="0" w:space="0" w:color="auto"/>
                    <w:bottom w:val="none" w:sz="0" w:space="0" w:color="auto"/>
                    <w:right w:val="none" w:sz="0" w:space="0" w:color="auto"/>
                  </w:divBdr>
                </w:div>
                <w:div w:id="725645737">
                  <w:marLeft w:val="480"/>
                  <w:marRight w:val="0"/>
                  <w:marTop w:val="0"/>
                  <w:marBottom w:val="0"/>
                  <w:divBdr>
                    <w:top w:val="none" w:sz="0" w:space="0" w:color="auto"/>
                    <w:left w:val="none" w:sz="0" w:space="0" w:color="auto"/>
                    <w:bottom w:val="none" w:sz="0" w:space="0" w:color="auto"/>
                    <w:right w:val="none" w:sz="0" w:space="0" w:color="auto"/>
                  </w:divBdr>
                </w:div>
                <w:div w:id="2091072119">
                  <w:marLeft w:val="480"/>
                  <w:marRight w:val="0"/>
                  <w:marTop w:val="0"/>
                  <w:marBottom w:val="0"/>
                  <w:divBdr>
                    <w:top w:val="none" w:sz="0" w:space="0" w:color="auto"/>
                    <w:left w:val="none" w:sz="0" w:space="0" w:color="auto"/>
                    <w:bottom w:val="none" w:sz="0" w:space="0" w:color="auto"/>
                    <w:right w:val="none" w:sz="0" w:space="0" w:color="auto"/>
                  </w:divBdr>
                </w:div>
                <w:div w:id="87166866">
                  <w:marLeft w:val="480"/>
                  <w:marRight w:val="0"/>
                  <w:marTop w:val="0"/>
                  <w:marBottom w:val="0"/>
                  <w:divBdr>
                    <w:top w:val="none" w:sz="0" w:space="0" w:color="auto"/>
                    <w:left w:val="none" w:sz="0" w:space="0" w:color="auto"/>
                    <w:bottom w:val="none" w:sz="0" w:space="0" w:color="auto"/>
                    <w:right w:val="none" w:sz="0" w:space="0" w:color="auto"/>
                  </w:divBdr>
                </w:div>
                <w:div w:id="1760562413">
                  <w:marLeft w:val="480"/>
                  <w:marRight w:val="0"/>
                  <w:marTop w:val="0"/>
                  <w:marBottom w:val="0"/>
                  <w:divBdr>
                    <w:top w:val="none" w:sz="0" w:space="0" w:color="auto"/>
                    <w:left w:val="none" w:sz="0" w:space="0" w:color="auto"/>
                    <w:bottom w:val="none" w:sz="0" w:space="0" w:color="auto"/>
                    <w:right w:val="none" w:sz="0" w:space="0" w:color="auto"/>
                  </w:divBdr>
                </w:div>
                <w:div w:id="2082100868">
                  <w:marLeft w:val="480"/>
                  <w:marRight w:val="0"/>
                  <w:marTop w:val="0"/>
                  <w:marBottom w:val="0"/>
                  <w:divBdr>
                    <w:top w:val="none" w:sz="0" w:space="0" w:color="auto"/>
                    <w:left w:val="none" w:sz="0" w:space="0" w:color="auto"/>
                    <w:bottom w:val="none" w:sz="0" w:space="0" w:color="auto"/>
                    <w:right w:val="none" w:sz="0" w:space="0" w:color="auto"/>
                  </w:divBdr>
                </w:div>
                <w:div w:id="643629951">
                  <w:marLeft w:val="480"/>
                  <w:marRight w:val="0"/>
                  <w:marTop w:val="0"/>
                  <w:marBottom w:val="0"/>
                  <w:divBdr>
                    <w:top w:val="none" w:sz="0" w:space="0" w:color="auto"/>
                    <w:left w:val="none" w:sz="0" w:space="0" w:color="auto"/>
                    <w:bottom w:val="none" w:sz="0" w:space="0" w:color="auto"/>
                    <w:right w:val="none" w:sz="0" w:space="0" w:color="auto"/>
                  </w:divBdr>
                </w:div>
                <w:div w:id="415055504">
                  <w:marLeft w:val="480"/>
                  <w:marRight w:val="0"/>
                  <w:marTop w:val="0"/>
                  <w:marBottom w:val="0"/>
                  <w:divBdr>
                    <w:top w:val="none" w:sz="0" w:space="0" w:color="auto"/>
                    <w:left w:val="none" w:sz="0" w:space="0" w:color="auto"/>
                    <w:bottom w:val="none" w:sz="0" w:space="0" w:color="auto"/>
                    <w:right w:val="none" w:sz="0" w:space="0" w:color="auto"/>
                  </w:divBdr>
                </w:div>
                <w:div w:id="1180120777">
                  <w:marLeft w:val="480"/>
                  <w:marRight w:val="0"/>
                  <w:marTop w:val="0"/>
                  <w:marBottom w:val="0"/>
                  <w:divBdr>
                    <w:top w:val="none" w:sz="0" w:space="0" w:color="auto"/>
                    <w:left w:val="none" w:sz="0" w:space="0" w:color="auto"/>
                    <w:bottom w:val="none" w:sz="0" w:space="0" w:color="auto"/>
                    <w:right w:val="none" w:sz="0" w:space="0" w:color="auto"/>
                  </w:divBdr>
                </w:div>
                <w:div w:id="1356419021">
                  <w:marLeft w:val="480"/>
                  <w:marRight w:val="0"/>
                  <w:marTop w:val="0"/>
                  <w:marBottom w:val="0"/>
                  <w:divBdr>
                    <w:top w:val="none" w:sz="0" w:space="0" w:color="auto"/>
                    <w:left w:val="none" w:sz="0" w:space="0" w:color="auto"/>
                    <w:bottom w:val="none" w:sz="0" w:space="0" w:color="auto"/>
                    <w:right w:val="none" w:sz="0" w:space="0" w:color="auto"/>
                  </w:divBdr>
                </w:div>
                <w:div w:id="297491559">
                  <w:marLeft w:val="480"/>
                  <w:marRight w:val="0"/>
                  <w:marTop w:val="0"/>
                  <w:marBottom w:val="0"/>
                  <w:divBdr>
                    <w:top w:val="none" w:sz="0" w:space="0" w:color="auto"/>
                    <w:left w:val="none" w:sz="0" w:space="0" w:color="auto"/>
                    <w:bottom w:val="none" w:sz="0" w:space="0" w:color="auto"/>
                    <w:right w:val="none" w:sz="0" w:space="0" w:color="auto"/>
                  </w:divBdr>
                </w:div>
                <w:div w:id="215632833">
                  <w:marLeft w:val="480"/>
                  <w:marRight w:val="0"/>
                  <w:marTop w:val="0"/>
                  <w:marBottom w:val="0"/>
                  <w:divBdr>
                    <w:top w:val="none" w:sz="0" w:space="0" w:color="auto"/>
                    <w:left w:val="none" w:sz="0" w:space="0" w:color="auto"/>
                    <w:bottom w:val="none" w:sz="0" w:space="0" w:color="auto"/>
                    <w:right w:val="none" w:sz="0" w:space="0" w:color="auto"/>
                  </w:divBdr>
                </w:div>
                <w:div w:id="1204290724">
                  <w:marLeft w:val="480"/>
                  <w:marRight w:val="0"/>
                  <w:marTop w:val="0"/>
                  <w:marBottom w:val="0"/>
                  <w:divBdr>
                    <w:top w:val="none" w:sz="0" w:space="0" w:color="auto"/>
                    <w:left w:val="none" w:sz="0" w:space="0" w:color="auto"/>
                    <w:bottom w:val="none" w:sz="0" w:space="0" w:color="auto"/>
                    <w:right w:val="none" w:sz="0" w:space="0" w:color="auto"/>
                  </w:divBdr>
                </w:div>
                <w:div w:id="158927565">
                  <w:marLeft w:val="480"/>
                  <w:marRight w:val="0"/>
                  <w:marTop w:val="0"/>
                  <w:marBottom w:val="0"/>
                  <w:divBdr>
                    <w:top w:val="none" w:sz="0" w:space="0" w:color="auto"/>
                    <w:left w:val="none" w:sz="0" w:space="0" w:color="auto"/>
                    <w:bottom w:val="none" w:sz="0" w:space="0" w:color="auto"/>
                    <w:right w:val="none" w:sz="0" w:space="0" w:color="auto"/>
                  </w:divBdr>
                </w:div>
                <w:div w:id="1570841868">
                  <w:marLeft w:val="480"/>
                  <w:marRight w:val="0"/>
                  <w:marTop w:val="0"/>
                  <w:marBottom w:val="0"/>
                  <w:divBdr>
                    <w:top w:val="none" w:sz="0" w:space="0" w:color="auto"/>
                    <w:left w:val="none" w:sz="0" w:space="0" w:color="auto"/>
                    <w:bottom w:val="none" w:sz="0" w:space="0" w:color="auto"/>
                    <w:right w:val="none" w:sz="0" w:space="0" w:color="auto"/>
                  </w:divBdr>
                </w:div>
                <w:div w:id="1202473371">
                  <w:marLeft w:val="480"/>
                  <w:marRight w:val="0"/>
                  <w:marTop w:val="0"/>
                  <w:marBottom w:val="0"/>
                  <w:divBdr>
                    <w:top w:val="none" w:sz="0" w:space="0" w:color="auto"/>
                    <w:left w:val="none" w:sz="0" w:space="0" w:color="auto"/>
                    <w:bottom w:val="none" w:sz="0" w:space="0" w:color="auto"/>
                    <w:right w:val="none" w:sz="0" w:space="0" w:color="auto"/>
                  </w:divBdr>
                </w:div>
                <w:div w:id="1802259044">
                  <w:marLeft w:val="480"/>
                  <w:marRight w:val="0"/>
                  <w:marTop w:val="0"/>
                  <w:marBottom w:val="0"/>
                  <w:divBdr>
                    <w:top w:val="none" w:sz="0" w:space="0" w:color="auto"/>
                    <w:left w:val="none" w:sz="0" w:space="0" w:color="auto"/>
                    <w:bottom w:val="none" w:sz="0" w:space="0" w:color="auto"/>
                    <w:right w:val="none" w:sz="0" w:space="0" w:color="auto"/>
                  </w:divBdr>
                </w:div>
                <w:div w:id="2020812599">
                  <w:marLeft w:val="480"/>
                  <w:marRight w:val="0"/>
                  <w:marTop w:val="0"/>
                  <w:marBottom w:val="0"/>
                  <w:divBdr>
                    <w:top w:val="none" w:sz="0" w:space="0" w:color="auto"/>
                    <w:left w:val="none" w:sz="0" w:space="0" w:color="auto"/>
                    <w:bottom w:val="none" w:sz="0" w:space="0" w:color="auto"/>
                    <w:right w:val="none" w:sz="0" w:space="0" w:color="auto"/>
                  </w:divBdr>
                </w:div>
                <w:div w:id="1805075695">
                  <w:marLeft w:val="480"/>
                  <w:marRight w:val="0"/>
                  <w:marTop w:val="0"/>
                  <w:marBottom w:val="0"/>
                  <w:divBdr>
                    <w:top w:val="none" w:sz="0" w:space="0" w:color="auto"/>
                    <w:left w:val="none" w:sz="0" w:space="0" w:color="auto"/>
                    <w:bottom w:val="none" w:sz="0" w:space="0" w:color="auto"/>
                    <w:right w:val="none" w:sz="0" w:space="0" w:color="auto"/>
                  </w:divBdr>
                </w:div>
                <w:div w:id="711538470">
                  <w:marLeft w:val="480"/>
                  <w:marRight w:val="0"/>
                  <w:marTop w:val="0"/>
                  <w:marBottom w:val="0"/>
                  <w:divBdr>
                    <w:top w:val="none" w:sz="0" w:space="0" w:color="auto"/>
                    <w:left w:val="none" w:sz="0" w:space="0" w:color="auto"/>
                    <w:bottom w:val="none" w:sz="0" w:space="0" w:color="auto"/>
                    <w:right w:val="none" w:sz="0" w:space="0" w:color="auto"/>
                  </w:divBdr>
                </w:div>
                <w:div w:id="1048382345">
                  <w:marLeft w:val="480"/>
                  <w:marRight w:val="0"/>
                  <w:marTop w:val="0"/>
                  <w:marBottom w:val="0"/>
                  <w:divBdr>
                    <w:top w:val="none" w:sz="0" w:space="0" w:color="auto"/>
                    <w:left w:val="none" w:sz="0" w:space="0" w:color="auto"/>
                    <w:bottom w:val="none" w:sz="0" w:space="0" w:color="auto"/>
                    <w:right w:val="none" w:sz="0" w:space="0" w:color="auto"/>
                  </w:divBdr>
                </w:div>
                <w:div w:id="362562989">
                  <w:marLeft w:val="480"/>
                  <w:marRight w:val="0"/>
                  <w:marTop w:val="0"/>
                  <w:marBottom w:val="0"/>
                  <w:divBdr>
                    <w:top w:val="none" w:sz="0" w:space="0" w:color="auto"/>
                    <w:left w:val="none" w:sz="0" w:space="0" w:color="auto"/>
                    <w:bottom w:val="none" w:sz="0" w:space="0" w:color="auto"/>
                    <w:right w:val="none" w:sz="0" w:space="0" w:color="auto"/>
                  </w:divBdr>
                </w:div>
                <w:div w:id="566839903">
                  <w:marLeft w:val="480"/>
                  <w:marRight w:val="0"/>
                  <w:marTop w:val="0"/>
                  <w:marBottom w:val="0"/>
                  <w:divBdr>
                    <w:top w:val="none" w:sz="0" w:space="0" w:color="auto"/>
                    <w:left w:val="none" w:sz="0" w:space="0" w:color="auto"/>
                    <w:bottom w:val="none" w:sz="0" w:space="0" w:color="auto"/>
                    <w:right w:val="none" w:sz="0" w:space="0" w:color="auto"/>
                  </w:divBdr>
                </w:div>
                <w:div w:id="872501099">
                  <w:marLeft w:val="480"/>
                  <w:marRight w:val="0"/>
                  <w:marTop w:val="0"/>
                  <w:marBottom w:val="0"/>
                  <w:divBdr>
                    <w:top w:val="none" w:sz="0" w:space="0" w:color="auto"/>
                    <w:left w:val="none" w:sz="0" w:space="0" w:color="auto"/>
                    <w:bottom w:val="none" w:sz="0" w:space="0" w:color="auto"/>
                    <w:right w:val="none" w:sz="0" w:space="0" w:color="auto"/>
                  </w:divBdr>
                </w:div>
                <w:div w:id="1660577794">
                  <w:marLeft w:val="480"/>
                  <w:marRight w:val="0"/>
                  <w:marTop w:val="0"/>
                  <w:marBottom w:val="0"/>
                  <w:divBdr>
                    <w:top w:val="none" w:sz="0" w:space="0" w:color="auto"/>
                    <w:left w:val="none" w:sz="0" w:space="0" w:color="auto"/>
                    <w:bottom w:val="none" w:sz="0" w:space="0" w:color="auto"/>
                    <w:right w:val="none" w:sz="0" w:space="0" w:color="auto"/>
                  </w:divBdr>
                </w:div>
                <w:div w:id="1274946726">
                  <w:marLeft w:val="480"/>
                  <w:marRight w:val="0"/>
                  <w:marTop w:val="0"/>
                  <w:marBottom w:val="0"/>
                  <w:divBdr>
                    <w:top w:val="none" w:sz="0" w:space="0" w:color="auto"/>
                    <w:left w:val="none" w:sz="0" w:space="0" w:color="auto"/>
                    <w:bottom w:val="none" w:sz="0" w:space="0" w:color="auto"/>
                    <w:right w:val="none" w:sz="0" w:space="0" w:color="auto"/>
                  </w:divBdr>
                </w:div>
                <w:div w:id="337847534">
                  <w:marLeft w:val="480"/>
                  <w:marRight w:val="0"/>
                  <w:marTop w:val="0"/>
                  <w:marBottom w:val="0"/>
                  <w:divBdr>
                    <w:top w:val="none" w:sz="0" w:space="0" w:color="auto"/>
                    <w:left w:val="none" w:sz="0" w:space="0" w:color="auto"/>
                    <w:bottom w:val="none" w:sz="0" w:space="0" w:color="auto"/>
                    <w:right w:val="none" w:sz="0" w:space="0" w:color="auto"/>
                  </w:divBdr>
                </w:div>
                <w:div w:id="1129906762">
                  <w:marLeft w:val="480"/>
                  <w:marRight w:val="0"/>
                  <w:marTop w:val="0"/>
                  <w:marBottom w:val="0"/>
                  <w:divBdr>
                    <w:top w:val="none" w:sz="0" w:space="0" w:color="auto"/>
                    <w:left w:val="none" w:sz="0" w:space="0" w:color="auto"/>
                    <w:bottom w:val="none" w:sz="0" w:space="0" w:color="auto"/>
                    <w:right w:val="none" w:sz="0" w:space="0" w:color="auto"/>
                  </w:divBdr>
                </w:div>
                <w:div w:id="1685353593">
                  <w:marLeft w:val="480"/>
                  <w:marRight w:val="0"/>
                  <w:marTop w:val="0"/>
                  <w:marBottom w:val="0"/>
                  <w:divBdr>
                    <w:top w:val="none" w:sz="0" w:space="0" w:color="auto"/>
                    <w:left w:val="none" w:sz="0" w:space="0" w:color="auto"/>
                    <w:bottom w:val="none" w:sz="0" w:space="0" w:color="auto"/>
                    <w:right w:val="none" w:sz="0" w:space="0" w:color="auto"/>
                  </w:divBdr>
                </w:div>
                <w:div w:id="1985621123">
                  <w:marLeft w:val="480"/>
                  <w:marRight w:val="0"/>
                  <w:marTop w:val="0"/>
                  <w:marBottom w:val="0"/>
                  <w:divBdr>
                    <w:top w:val="none" w:sz="0" w:space="0" w:color="auto"/>
                    <w:left w:val="none" w:sz="0" w:space="0" w:color="auto"/>
                    <w:bottom w:val="none" w:sz="0" w:space="0" w:color="auto"/>
                    <w:right w:val="none" w:sz="0" w:space="0" w:color="auto"/>
                  </w:divBdr>
                </w:div>
                <w:div w:id="909117439">
                  <w:marLeft w:val="480"/>
                  <w:marRight w:val="0"/>
                  <w:marTop w:val="0"/>
                  <w:marBottom w:val="0"/>
                  <w:divBdr>
                    <w:top w:val="none" w:sz="0" w:space="0" w:color="auto"/>
                    <w:left w:val="none" w:sz="0" w:space="0" w:color="auto"/>
                    <w:bottom w:val="none" w:sz="0" w:space="0" w:color="auto"/>
                    <w:right w:val="none" w:sz="0" w:space="0" w:color="auto"/>
                  </w:divBdr>
                </w:div>
                <w:div w:id="1046837933">
                  <w:marLeft w:val="480"/>
                  <w:marRight w:val="0"/>
                  <w:marTop w:val="0"/>
                  <w:marBottom w:val="0"/>
                  <w:divBdr>
                    <w:top w:val="none" w:sz="0" w:space="0" w:color="auto"/>
                    <w:left w:val="none" w:sz="0" w:space="0" w:color="auto"/>
                    <w:bottom w:val="none" w:sz="0" w:space="0" w:color="auto"/>
                    <w:right w:val="none" w:sz="0" w:space="0" w:color="auto"/>
                  </w:divBdr>
                </w:div>
                <w:div w:id="1498574158">
                  <w:marLeft w:val="480"/>
                  <w:marRight w:val="0"/>
                  <w:marTop w:val="0"/>
                  <w:marBottom w:val="0"/>
                  <w:divBdr>
                    <w:top w:val="none" w:sz="0" w:space="0" w:color="auto"/>
                    <w:left w:val="none" w:sz="0" w:space="0" w:color="auto"/>
                    <w:bottom w:val="none" w:sz="0" w:space="0" w:color="auto"/>
                    <w:right w:val="none" w:sz="0" w:space="0" w:color="auto"/>
                  </w:divBdr>
                </w:div>
                <w:div w:id="1841846991">
                  <w:marLeft w:val="480"/>
                  <w:marRight w:val="0"/>
                  <w:marTop w:val="0"/>
                  <w:marBottom w:val="0"/>
                  <w:divBdr>
                    <w:top w:val="none" w:sz="0" w:space="0" w:color="auto"/>
                    <w:left w:val="none" w:sz="0" w:space="0" w:color="auto"/>
                    <w:bottom w:val="none" w:sz="0" w:space="0" w:color="auto"/>
                    <w:right w:val="none" w:sz="0" w:space="0" w:color="auto"/>
                  </w:divBdr>
                </w:div>
                <w:div w:id="1473526515">
                  <w:marLeft w:val="480"/>
                  <w:marRight w:val="0"/>
                  <w:marTop w:val="0"/>
                  <w:marBottom w:val="0"/>
                  <w:divBdr>
                    <w:top w:val="none" w:sz="0" w:space="0" w:color="auto"/>
                    <w:left w:val="none" w:sz="0" w:space="0" w:color="auto"/>
                    <w:bottom w:val="none" w:sz="0" w:space="0" w:color="auto"/>
                    <w:right w:val="none" w:sz="0" w:space="0" w:color="auto"/>
                  </w:divBdr>
                </w:div>
                <w:div w:id="402601842">
                  <w:marLeft w:val="480"/>
                  <w:marRight w:val="0"/>
                  <w:marTop w:val="0"/>
                  <w:marBottom w:val="0"/>
                  <w:divBdr>
                    <w:top w:val="none" w:sz="0" w:space="0" w:color="auto"/>
                    <w:left w:val="none" w:sz="0" w:space="0" w:color="auto"/>
                    <w:bottom w:val="none" w:sz="0" w:space="0" w:color="auto"/>
                    <w:right w:val="none" w:sz="0" w:space="0" w:color="auto"/>
                  </w:divBdr>
                </w:div>
                <w:div w:id="557789559">
                  <w:marLeft w:val="480"/>
                  <w:marRight w:val="0"/>
                  <w:marTop w:val="0"/>
                  <w:marBottom w:val="0"/>
                  <w:divBdr>
                    <w:top w:val="none" w:sz="0" w:space="0" w:color="auto"/>
                    <w:left w:val="none" w:sz="0" w:space="0" w:color="auto"/>
                    <w:bottom w:val="none" w:sz="0" w:space="0" w:color="auto"/>
                    <w:right w:val="none" w:sz="0" w:space="0" w:color="auto"/>
                  </w:divBdr>
                </w:div>
                <w:div w:id="702049864">
                  <w:marLeft w:val="480"/>
                  <w:marRight w:val="0"/>
                  <w:marTop w:val="0"/>
                  <w:marBottom w:val="0"/>
                  <w:divBdr>
                    <w:top w:val="none" w:sz="0" w:space="0" w:color="auto"/>
                    <w:left w:val="none" w:sz="0" w:space="0" w:color="auto"/>
                    <w:bottom w:val="none" w:sz="0" w:space="0" w:color="auto"/>
                    <w:right w:val="none" w:sz="0" w:space="0" w:color="auto"/>
                  </w:divBdr>
                </w:div>
                <w:div w:id="1984701618">
                  <w:marLeft w:val="480"/>
                  <w:marRight w:val="0"/>
                  <w:marTop w:val="0"/>
                  <w:marBottom w:val="0"/>
                  <w:divBdr>
                    <w:top w:val="none" w:sz="0" w:space="0" w:color="auto"/>
                    <w:left w:val="none" w:sz="0" w:space="0" w:color="auto"/>
                    <w:bottom w:val="none" w:sz="0" w:space="0" w:color="auto"/>
                    <w:right w:val="none" w:sz="0" w:space="0" w:color="auto"/>
                  </w:divBdr>
                </w:div>
                <w:div w:id="1277904074">
                  <w:marLeft w:val="480"/>
                  <w:marRight w:val="0"/>
                  <w:marTop w:val="0"/>
                  <w:marBottom w:val="0"/>
                  <w:divBdr>
                    <w:top w:val="none" w:sz="0" w:space="0" w:color="auto"/>
                    <w:left w:val="none" w:sz="0" w:space="0" w:color="auto"/>
                    <w:bottom w:val="none" w:sz="0" w:space="0" w:color="auto"/>
                    <w:right w:val="none" w:sz="0" w:space="0" w:color="auto"/>
                  </w:divBdr>
                </w:div>
                <w:div w:id="220024141">
                  <w:marLeft w:val="480"/>
                  <w:marRight w:val="0"/>
                  <w:marTop w:val="0"/>
                  <w:marBottom w:val="0"/>
                  <w:divBdr>
                    <w:top w:val="none" w:sz="0" w:space="0" w:color="auto"/>
                    <w:left w:val="none" w:sz="0" w:space="0" w:color="auto"/>
                    <w:bottom w:val="none" w:sz="0" w:space="0" w:color="auto"/>
                    <w:right w:val="none" w:sz="0" w:space="0" w:color="auto"/>
                  </w:divBdr>
                </w:div>
                <w:div w:id="765079879">
                  <w:marLeft w:val="480"/>
                  <w:marRight w:val="0"/>
                  <w:marTop w:val="0"/>
                  <w:marBottom w:val="0"/>
                  <w:divBdr>
                    <w:top w:val="none" w:sz="0" w:space="0" w:color="auto"/>
                    <w:left w:val="none" w:sz="0" w:space="0" w:color="auto"/>
                    <w:bottom w:val="none" w:sz="0" w:space="0" w:color="auto"/>
                    <w:right w:val="none" w:sz="0" w:space="0" w:color="auto"/>
                  </w:divBdr>
                </w:div>
              </w:divsChild>
            </w:div>
            <w:div w:id="1182013536">
              <w:marLeft w:val="0"/>
              <w:marRight w:val="0"/>
              <w:marTop w:val="0"/>
              <w:marBottom w:val="0"/>
              <w:divBdr>
                <w:top w:val="none" w:sz="0" w:space="0" w:color="auto"/>
                <w:left w:val="none" w:sz="0" w:space="0" w:color="auto"/>
                <w:bottom w:val="none" w:sz="0" w:space="0" w:color="auto"/>
                <w:right w:val="none" w:sz="0" w:space="0" w:color="auto"/>
              </w:divBdr>
              <w:divsChild>
                <w:div w:id="557131242">
                  <w:marLeft w:val="480"/>
                  <w:marRight w:val="0"/>
                  <w:marTop w:val="0"/>
                  <w:marBottom w:val="0"/>
                  <w:divBdr>
                    <w:top w:val="none" w:sz="0" w:space="0" w:color="auto"/>
                    <w:left w:val="none" w:sz="0" w:space="0" w:color="auto"/>
                    <w:bottom w:val="none" w:sz="0" w:space="0" w:color="auto"/>
                    <w:right w:val="none" w:sz="0" w:space="0" w:color="auto"/>
                  </w:divBdr>
                </w:div>
                <w:div w:id="378170433">
                  <w:marLeft w:val="480"/>
                  <w:marRight w:val="0"/>
                  <w:marTop w:val="0"/>
                  <w:marBottom w:val="0"/>
                  <w:divBdr>
                    <w:top w:val="none" w:sz="0" w:space="0" w:color="auto"/>
                    <w:left w:val="none" w:sz="0" w:space="0" w:color="auto"/>
                    <w:bottom w:val="none" w:sz="0" w:space="0" w:color="auto"/>
                    <w:right w:val="none" w:sz="0" w:space="0" w:color="auto"/>
                  </w:divBdr>
                </w:div>
                <w:div w:id="672418395">
                  <w:marLeft w:val="480"/>
                  <w:marRight w:val="0"/>
                  <w:marTop w:val="0"/>
                  <w:marBottom w:val="0"/>
                  <w:divBdr>
                    <w:top w:val="none" w:sz="0" w:space="0" w:color="auto"/>
                    <w:left w:val="none" w:sz="0" w:space="0" w:color="auto"/>
                    <w:bottom w:val="none" w:sz="0" w:space="0" w:color="auto"/>
                    <w:right w:val="none" w:sz="0" w:space="0" w:color="auto"/>
                  </w:divBdr>
                </w:div>
                <w:div w:id="693313538">
                  <w:marLeft w:val="480"/>
                  <w:marRight w:val="0"/>
                  <w:marTop w:val="0"/>
                  <w:marBottom w:val="0"/>
                  <w:divBdr>
                    <w:top w:val="none" w:sz="0" w:space="0" w:color="auto"/>
                    <w:left w:val="none" w:sz="0" w:space="0" w:color="auto"/>
                    <w:bottom w:val="none" w:sz="0" w:space="0" w:color="auto"/>
                    <w:right w:val="none" w:sz="0" w:space="0" w:color="auto"/>
                  </w:divBdr>
                </w:div>
                <w:div w:id="107429866">
                  <w:marLeft w:val="480"/>
                  <w:marRight w:val="0"/>
                  <w:marTop w:val="0"/>
                  <w:marBottom w:val="0"/>
                  <w:divBdr>
                    <w:top w:val="none" w:sz="0" w:space="0" w:color="auto"/>
                    <w:left w:val="none" w:sz="0" w:space="0" w:color="auto"/>
                    <w:bottom w:val="none" w:sz="0" w:space="0" w:color="auto"/>
                    <w:right w:val="none" w:sz="0" w:space="0" w:color="auto"/>
                  </w:divBdr>
                </w:div>
                <w:div w:id="61680997">
                  <w:marLeft w:val="480"/>
                  <w:marRight w:val="0"/>
                  <w:marTop w:val="0"/>
                  <w:marBottom w:val="0"/>
                  <w:divBdr>
                    <w:top w:val="none" w:sz="0" w:space="0" w:color="auto"/>
                    <w:left w:val="none" w:sz="0" w:space="0" w:color="auto"/>
                    <w:bottom w:val="none" w:sz="0" w:space="0" w:color="auto"/>
                    <w:right w:val="none" w:sz="0" w:space="0" w:color="auto"/>
                  </w:divBdr>
                </w:div>
                <w:div w:id="469059037">
                  <w:marLeft w:val="480"/>
                  <w:marRight w:val="0"/>
                  <w:marTop w:val="0"/>
                  <w:marBottom w:val="0"/>
                  <w:divBdr>
                    <w:top w:val="none" w:sz="0" w:space="0" w:color="auto"/>
                    <w:left w:val="none" w:sz="0" w:space="0" w:color="auto"/>
                    <w:bottom w:val="none" w:sz="0" w:space="0" w:color="auto"/>
                    <w:right w:val="none" w:sz="0" w:space="0" w:color="auto"/>
                  </w:divBdr>
                </w:div>
                <w:div w:id="1329553173">
                  <w:marLeft w:val="480"/>
                  <w:marRight w:val="0"/>
                  <w:marTop w:val="0"/>
                  <w:marBottom w:val="0"/>
                  <w:divBdr>
                    <w:top w:val="none" w:sz="0" w:space="0" w:color="auto"/>
                    <w:left w:val="none" w:sz="0" w:space="0" w:color="auto"/>
                    <w:bottom w:val="none" w:sz="0" w:space="0" w:color="auto"/>
                    <w:right w:val="none" w:sz="0" w:space="0" w:color="auto"/>
                  </w:divBdr>
                </w:div>
                <w:div w:id="1595898240">
                  <w:marLeft w:val="480"/>
                  <w:marRight w:val="0"/>
                  <w:marTop w:val="0"/>
                  <w:marBottom w:val="0"/>
                  <w:divBdr>
                    <w:top w:val="none" w:sz="0" w:space="0" w:color="auto"/>
                    <w:left w:val="none" w:sz="0" w:space="0" w:color="auto"/>
                    <w:bottom w:val="none" w:sz="0" w:space="0" w:color="auto"/>
                    <w:right w:val="none" w:sz="0" w:space="0" w:color="auto"/>
                  </w:divBdr>
                </w:div>
                <w:div w:id="1649701319">
                  <w:marLeft w:val="480"/>
                  <w:marRight w:val="0"/>
                  <w:marTop w:val="0"/>
                  <w:marBottom w:val="0"/>
                  <w:divBdr>
                    <w:top w:val="none" w:sz="0" w:space="0" w:color="auto"/>
                    <w:left w:val="none" w:sz="0" w:space="0" w:color="auto"/>
                    <w:bottom w:val="none" w:sz="0" w:space="0" w:color="auto"/>
                    <w:right w:val="none" w:sz="0" w:space="0" w:color="auto"/>
                  </w:divBdr>
                </w:div>
                <w:div w:id="2135052357">
                  <w:marLeft w:val="480"/>
                  <w:marRight w:val="0"/>
                  <w:marTop w:val="0"/>
                  <w:marBottom w:val="0"/>
                  <w:divBdr>
                    <w:top w:val="none" w:sz="0" w:space="0" w:color="auto"/>
                    <w:left w:val="none" w:sz="0" w:space="0" w:color="auto"/>
                    <w:bottom w:val="none" w:sz="0" w:space="0" w:color="auto"/>
                    <w:right w:val="none" w:sz="0" w:space="0" w:color="auto"/>
                  </w:divBdr>
                </w:div>
                <w:div w:id="264505043">
                  <w:marLeft w:val="480"/>
                  <w:marRight w:val="0"/>
                  <w:marTop w:val="0"/>
                  <w:marBottom w:val="0"/>
                  <w:divBdr>
                    <w:top w:val="none" w:sz="0" w:space="0" w:color="auto"/>
                    <w:left w:val="none" w:sz="0" w:space="0" w:color="auto"/>
                    <w:bottom w:val="none" w:sz="0" w:space="0" w:color="auto"/>
                    <w:right w:val="none" w:sz="0" w:space="0" w:color="auto"/>
                  </w:divBdr>
                </w:div>
                <w:div w:id="1311716980">
                  <w:marLeft w:val="480"/>
                  <w:marRight w:val="0"/>
                  <w:marTop w:val="0"/>
                  <w:marBottom w:val="0"/>
                  <w:divBdr>
                    <w:top w:val="none" w:sz="0" w:space="0" w:color="auto"/>
                    <w:left w:val="none" w:sz="0" w:space="0" w:color="auto"/>
                    <w:bottom w:val="none" w:sz="0" w:space="0" w:color="auto"/>
                    <w:right w:val="none" w:sz="0" w:space="0" w:color="auto"/>
                  </w:divBdr>
                </w:div>
                <w:div w:id="563027590">
                  <w:marLeft w:val="480"/>
                  <w:marRight w:val="0"/>
                  <w:marTop w:val="0"/>
                  <w:marBottom w:val="0"/>
                  <w:divBdr>
                    <w:top w:val="none" w:sz="0" w:space="0" w:color="auto"/>
                    <w:left w:val="none" w:sz="0" w:space="0" w:color="auto"/>
                    <w:bottom w:val="none" w:sz="0" w:space="0" w:color="auto"/>
                    <w:right w:val="none" w:sz="0" w:space="0" w:color="auto"/>
                  </w:divBdr>
                </w:div>
                <w:div w:id="452797720">
                  <w:marLeft w:val="480"/>
                  <w:marRight w:val="0"/>
                  <w:marTop w:val="0"/>
                  <w:marBottom w:val="0"/>
                  <w:divBdr>
                    <w:top w:val="none" w:sz="0" w:space="0" w:color="auto"/>
                    <w:left w:val="none" w:sz="0" w:space="0" w:color="auto"/>
                    <w:bottom w:val="none" w:sz="0" w:space="0" w:color="auto"/>
                    <w:right w:val="none" w:sz="0" w:space="0" w:color="auto"/>
                  </w:divBdr>
                </w:div>
                <w:div w:id="679699429">
                  <w:marLeft w:val="480"/>
                  <w:marRight w:val="0"/>
                  <w:marTop w:val="0"/>
                  <w:marBottom w:val="0"/>
                  <w:divBdr>
                    <w:top w:val="none" w:sz="0" w:space="0" w:color="auto"/>
                    <w:left w:val="none" w:sz="0" w:space="0" w:color="auto"/>
                    <w:bottom w:val="none" w:sz="0" w:space="0" w:color="auto"/>
                    <w:right w:val="none" w:sz="0" w:space="0" w:color="auto"/>
                  </w:divBdr>
                </w:div>
                <w:div w:id="1795714591">
                  <w:marLeft w:val="480"/>
                  <w:marRight w:val="0"/>
                  <w:marTop w:val="0"/>
                  <w:marBottom w:val="0"/>
                  <w:divBdr>
                    <w:top w:val="none" w:sz="0" w:space="0" w:color="auto"/>
                    <w:left w:val="none" w:sz="0" w:space="0" w:color="auto"/>
                    <w:bottom w:val="none" w:sz="0" w:space="0" w:color="auto"/>
                    <w:right w:val="none" w:sz="0" w:space="0" w:color="auto"/>
                  </w:divBdr>
                </w:div>
                <w:div w:id="1101950630">
                  <w:marLeft w:val="480"/>
                  <w:marRight w:val="0"/>
                  <w:marTop w:val="0"/>
                  <w:marBottom w:val="0"/>
                  <w:divBdr>
                    <w:top w:val="none" w:sz="0" w:space="0" w:color="auto"/>
                    <w:left w:val="none" w:sz="0" w:space="0" w:color="auto"/>
                    <w:bottom w:val="none" w:sz="0" w:space="0" w:color="auto"/>
                    <w:right w:val="none" w:sz="0" w:space="0" w:color="auto"/>
                  </w:divBdr>
                </w:div>
                <w:div w:id="2142844801">
                  <w:marLeft w:val="480"/>
                  <w:marRight w:val="0"/>
                  <w:marTop w:val="0"/>
                  <w:marBottom w:val="0"/>
                  <w:divBdr>
                    <w:top w:val="none" w:sz="0" w:space="0" w:color="auto"/>
                    <w:left w:val="none" w:sz="0" w:space="0" w:color="auto"/>
                    <w:bottom w:val="none" w:sz="0" w:space="0" w:color="auto"/>
                    <w:right w:val="none" w:sz="0" w:space="0" w:color="auto"/>
                  </w:divBdr>
                </w:div>
                <w:div w:id="1560239144">
                  <w:marLeft w:val="480"/>
                  <w:marRight w:val="0"/>
                  <w:marTop w:val="0"/>
                  <w:marBottom w:val="0"/>
                  <w:divBdr>
                    <w:top w:val="none" w:sz="0" w:space="0" w:color="auto"/>
                    <w:left w:val="none" w:sz="0" w:space="0" w:color="auto"/>
                    <w:bottom w:val="none" w:sz="0" w:space="0" w:color="auto"/>
                    <w:right w:val="none" w:sz="0" w:space="0" w:color="auto"/>
                  </w:divBdr>
                </w:div>
                <w:div w:id="391782353">
                  <w:marLeft w:val="480"/>
                  <w:marRight w:val="0"/>
                  <w:marTop w:val="0"/>
                  <w:marBottom w:val="0"/>
                  <w:divBdr>
                    <w:top w:val="none" w:sz="0" w:space="0" w:color="auto"/>
                    <w:left w:val="none" w:sz="0" w:space="0" w:color="auto"/>
                    <w:bottom w:val="none" w:sz="0" w:space="0" w:color="auto"/>
                    <w:right w:val="none" w:sz="0" w:space="0" w:color="auto"/>
                  </w:divBdr>
                </w:div>
                <w:div w:id="343165073">
                  <w:marLeft w:val="480"/>
                  <w:marRight w:val="0"/>
                  <w:marTop w:val="0"/>
                  <w:marBottom w:val="0"/>
                  <w:divBdr>
                    <w:top w:val="none" w:sz="0" w:space="0" w:color="auto"/>
                    <w:left w:val="none" w:sz="0" w:space="0" w:color="auto"/>
                    <w:bottom w:val="none" w:sz="0" w:space="0" w:color="auto"/>
                    <w:right w:val="none" w:sz="0" w:space="0" w:color="auto"/>
                  </w:divBdr>
                </w:div>
                <w:div w:id="1880238743">
                  <w:marLeft w:val="480"/>
                  <w:marRight w:val="0"/>
                  <w:marTop w:val="0"/>
                  <w:marBottom w:val="0"/>
                  <w:divBdr>
                    <w:top w:val="none" w:sz="0" w:space="0" w:color="auto"/>
                    <w:left w:val="none" w:sz="0" w:space="0" w:color="auto"/>
                    <w:bottom w:val="none" w:sz="0" w:space="0" w:color="auto"/>
                    <w:right w:val="none" w:sz="0" w:space="0" w:color="auto"/>
                  </w:divBdr>
                </w:div>
                <w:div w:id="1737705474">
                  <w:marLeft w:val="480"/>
                  <w:marRight w:val="0"/>
                  <w:marTop w:val="0"/>
                  <w:marBottom w:val="0"/>
                  <w:divBdr>
                    <w:top w:val="none" w:sz="0" w:space="0" w:color="auto"/>
                    <w:left w:val="none" w:sz="0" w:space="0" w:color="auto"/>
                    <w:bottom w:val="none" w:sz="0" w:space="0" w:color="auto"/>
                    <w:right w:val="none" w:sz="0" w:space="0" w:color="auto"/>
                  </w:divBdr>
                </w:div>
                <w:div w:id="260577498">
                  <w:marLeft w:val="480"/>
                  <w:marRight w:val="0"/>
                  <w:marTop w:val="0"/>
                  <w:marBottom w:val="0"/>
                  <w:divBdr>
                    <w:top w:val="none" w:sz="0" w:space="0" w:color="auto"/>
                    <w:left w:val="none" w:sz="0" w:space="0" w:color="auto"/>
                    <w:bottom w:val="none" w:sz="0" w:space="0" w:color="auto"/>
                    <w:right w:val="none" w:sz="0" w:space="0" w:color="auto"/>
                  </w:divBdr>
                </w:div>
                <w:div w:id="1949507508">
                  <w:marLeft w:val="480"/>
                  <w:marRight w:val="0"/>
                  <w:marTop w:val="0"/>
                  <w:marBottom w:val="0"/>
                  <w:divBdr>
                    <w:top w:val="none" w:sz="0" w:space="0" w:color="auto"/>
                    <w:left w:val="none" w:sz="0" w:space="0" w:color="auto"/>
                    <w:bottom w:val="none" w:sz="0" w:space="0" w:color="auto"/>
                    <w:right w:val="none" w:sz="0" w:space="0" w:color="auto"/>
                  </w:divBdr>
                </w:div>
                <w:div w:id="1574897123">
                  <w:marLeft w:val="480"/>
                  <w:marRight w:val="0"/>
                  <w:marTop w:val="0"/>
                  <w:marBottom w:val="0"/>
                  <w:divBdr>
                    <w:top w:val="none" w:sz="0" w:space="0" w:color="auto"/>
                    <w:left w:val="none" w:sz="0" w:space="0" w:color="auto"/>
                    <w:bottom w:val="none" w:sz="0" w:space="0" w:color="auto"/>
                    <w:right w:val="none" w:sz="0" w:space="0" w:color="auto"/>
                  </w:divBdr>
                </w:div>
                <w:div w:id="1667586684">
                  <w:marLeft w:val="480"/>
                  <w:marRight w:val="0"/>
                  <w:marTop w:val="0"/>
                  <w:marBottom w:val="0"/>
                  <w:divBdr>
                    <w:top w:val="none" w:sz="0" w:space="0" w:color="auto"/>
                    <w:left w:val="none" w:sz="0" w:space="0" w:color="auto"/>
                    <w:bottom w:val="none" w:sz="0" w:space="0" w:color="auto"/>
                    <w:right w:val="none" w:sz="0" w:space="0" w:color="auto"/>
                  </w:divBdr>
                </w:div>
                <w:div w:id="1506168237">
                  <w:marLeft w:val="480"/>
                  <w:marRight w:val="0"/>
                  <w:marTop w:val="0"/>
                  <w:marBottom w:val="0"/>
                  <w:divBdr>
                    <w:top w:val="none" w:sz="0" w:space="0" w:color="auto"/>
                    <w:left w:val="none" w:sz="0" w:space="0" w:color="auto"/>
                    <w:bottom w:val="none" w:sz="0" w:space="0" w:color="auto"/>
                    <w:right w:val="none" w:sz="0" w:space="0" w:color="auto"/>
                  </w:divBdr>
                </w:div>
                <w:div w:id="319501288">
                  <w:marLeft w:val="480"/>
                  <w:marRight w:val="0"/>
                  <w:marTop w:val="0"/>
                  <w:marBottom w:val="0"/>
                  <w:divBdr>
                    <w:top w:val="none" w:sz="0" w:space="0" w:color="auto"/>
                    <w:left w:val="none" w:sz="0" w:space="0" w:color="auto"/>
                    <w:bottom w:val="none" w:sz="0" w:space="0" w:color="auto"/>
                    <w:right w:val="none" w:sz="0" w:space="0" w:color="auto"/>
                  </w:divBdr>
                </w:div>
                <w:div w:id="1447197180">
                  <w:marLeft w:val="480"/>
                  <w:marRight w:val="0"/>
                  <w:marTop w:val="0"/>
                  <w:marBottom w:val="0"/>
                  <w:divBdr>
                    <w:top w:val="none" w:sz="0" w:space="0" w:color="auto"/>
                    <w:left w:val="none" w:sz="0" w:space="0" w:color="auto"/>
                    <w:bottom w:val="none" w:sz="0" w:space="0" w:color="auto"/>
                    <w:right w:val="none" w:sz="0" w:space="0" w:color="auto"/>
                  </w:divBdr>
                </w:div>
                <w:div w:id="1943756528">
                  <w:marLeft w:val="480"/>
                  <w:marRight w:val="0"/>
                  <w:marTop w:val="0"/>
                  <w:marBottom w:val="0"/>
                  <w:divBdr>
                    <w:top w:val="none" w:sz="0" w:space="0" w:color="auto"/>
                    <w:left w:val="none" w:sz="0" w:space="0" w:color="auto"/>
                    <w:bottom w:val="none" w:sz="0" w:space="0" w:color="auto"/>
                    <w:right w:val="none" w:sz="0" w:space="0" w:color="auto"/>
                  </w:divBdr>
                </w:div>
                <w:div w:id="1358198183">
                  <w:marLeft w:val="480"/>
                  <w:marRight w:val="0"/>
                  <w:marTop w:val="0"/>
                  <w:marBottom w:val="0"/>
                  <w:divBdr>
                    <w:top w:val="none" w:sz="0" w:space="0" w:color="auto"/>
                    <w:left w:val="none" w:sz="0" w:space="0" w:color="auto"/>
                    <w:bottom w:val="none" w:sz="0" w:space="0" w:color="auto"/>
                    <w:right w:val="none" w:sz="0" w:space="0" w:color="auto"/>
                  </w:divBdr>
                </w:div>
                <w:div w:id="1150555545">
                  <w:marLeft w:val="480"/>
                  <w:marRight w:val="0"/>
                  <w:marTop w:val="0"/>
                  <w:marBottom w:val="0"/>
                  <w:divBdr>
                    <w:top w:val="none" w:sz="0" w:space="0" w:color="auto"/>
                    <w:left w:val="none" w:sz="0" w:space="0" w:color="auto"/>
                    <w:bottom w:val="none" w:sz="0" w:space="0" w:color="auto"/>
                    <w:right w:val="none" w:sz="0" w:space="0" w:color="auto"/>
                  </w:divBdr>
                </w:div>
                <w:div w:id="422268256">
                  <w:marLeft w:val="480"/>
                  <w:marRight w:val="0"/>
                  <w:marTop w:val="0"/>
                  <w:marBottom w:val="0"/>
                  <w:divBdr>
                    <w:top w:val="none" w:sz="0" w:space="0" w:color="auto"/>
                    <w:left w:val="none" w:sz="0" w:space="0" w:color="auto"/>
                    <w:bottom w:val="none" w:sz="0" w:space="0" w:color="auto"/>
                    <w:right w:val="none" w:sz="0" w:space="0" w:color="auto"/>
                  </w:divBdr>
                </w:div>
                <w:div w:id="1893424597">
                  <w:marLeft w:val="480"/>
                  <w:marRight w:val="0"/>
                  <w:marTop w:val="0"/>
                  <w:marBottom w:val="0"/>
                  <w:divBdr>
                    <w:top w:val="none" w:sz="0" w:space="0" w:color="auto"/>
                    <w:left w:val="none" w:sz="0" w:space="0" w:color="auto"/>
                    <w:bottom w:val="none" w:sz="0" w:space="0" w:color="auto"/>
                    <w:right w:val="none" w:sz="0" w:space="0" w:color="auto"/>
                  </w:divBdr>
                </w:div>
                <w:div w:id="1171797181">
                  <w:marLeft w:val="480"/>
                  <w:marRight w:val="0"/>
                  <w:marTop w:val="0"/>
                  <w:marBottom w:val="0"/>
                  <w:divBdr>
                    <w:top w:val="none" w:sz="0" w:space="0" w:color="auto"/>
                    <w:left w:val="none" w:sz="0" w:space="0" w:color="auto"/>
                    <w:bottom w:val="none" w:sz="0" w:space="0" w:color="auto"/>
                    <w:right w:val="none" w:sz="0" w:space="0" w:color="auto"/>
                  </w:divBdr>
                </w:div>
                <w:div w:id="1245921671">
                  <w:marLeft w:val="480"/>
                  <w:marRight w:val="0"/>
                  <w:marTop w:val="0"/>
                  <w:marBottom w:val="0"/>
                  <w:divBdr>
                    <w:top w:val="none" w:sz="0" w:space="0" w:color="auto"/>
                    <w:left w:val="none" w:sz="0" w:space="0" w:color="auto"/>
                    <w:bottom w:val="none" w:sz="0" w:space="0" w:color="auto"/>
                    <w:right w:val="none" w:sz="0" w:space="0" w:color="auto"/>
                  </w:divBdr>
                </w:div>
                <w:div w:id="1750956164">
                  <w:marLeft w:val="480"/>
                  <w:marRight w:val="0"/>
                  <w:marTop w:val="0"/>
                  <w:marBottom w:val="0"/>
                  <w:divBdr>
                    <w:top w:val="none" w:sz="0" w:space="0" w:color="auto"/>
                    <w:left w:val="none" w:sz="0" w:space="0" w:color="auto"/>
                    <w:bottom w:val="none" w:sz="0" w:space="0" w:color="auto"/>
                    <w:right w:val="none" w:sz="0" w:space="0" w:color="auto"/>
                  </w:divBdr>
                </w:div>
                <w:div w:id="62072689">
                  <w:marLeft w:val="480"/>
                  <w:marRight w:val="0"/>
                  <w:marTop w:val="0"/>
                  <w:marBottom w:val="0"/>
                  <w:divBdr>
                    <w:top w:val="none" w:sz="0" w:space="0" w:color="auto"/>
                    <w:left w:val="none" w:sz="0" w:space="0" w:color="auto"/>
                    <w:bottom w:val="none" w:sz="0" w:space="0" w:color="auto"/>
                    <w:right w:val="none" w:sz="0" w:space="0" w:color="auto"/>
                  </w:divBdr>
                </w:div>
                <w:div w:id="731002460">
                  <w:marLeft w:val="480"/>
                  <w:marRight w:val="0"/>
                  <w:marTop w:val="0"/>
                  <w:marBottom w:val="0"/>
                  <w:divBdr>
                    <w:top w:val="none" w:sz="0" w:space="0" w:color="auto"/>
                    <w:left w:val="none" w:sz="0" w:space="0" w:color="auto"/>
                    <w:bottom w:val="none" w:sz="0" w:space="0" w:color="auto"/>
                    <w:right w:val="none" w:sz="0" w:space="0" w:color="auto"/>
                  </w:divBdr>
                </w:div>
                <w:div w:id="1989161671">
                  <w:marLeft w:val="480"/>
                  <w:marRight w:val="0"/>
                  <w:marTop w:val="0"/>
                  <w:marBottom w:val="0"/>
                  <w:divBdr>
                    <w:top w:val="none" w:sz="0" w:space="0" w:color="auto"/>
                    <w:left w:val="none" w:sz="0" w:space="0" w:color="auto"/>
                    <w:bottom w:val="none" w:sz="0" w:space="0" w:color="auto"/>
                    <w:right w:val="none" w:sz="0" w:space="0" w:color="auto"/>
                  </w:divBdr>
                </w:div>
                <w:div w:id="465199098">
                  <w:marLeft w:val="480"/>
                  <w:marRight w:val="0"/>
                  <w:marTop w:val="0"/>
                  <w:marBottom w:val="0"/>
                  <w:divBdr>
                    <w:top w:val="none" w:sz="0" w:space="0" w:color="auto"/>
                    <w:left w:val="none" w:sz="0" w:space="0" w:color="auto"/>
                    <w:bottom w:val="none" w:sz="0" w:space="0" w:color="auto"/>
                    <w:right w:val="none" w:sz="0" w:space="0" w:color="auto"/>
                  </w:divBdr>
                </w:div>
                <w:div w:id="536939575">
                  <w:marLeft w:val="480"/>
                  <w:marRight w:val="0"/>
                  <w:marTop w:val="0"/>
                  <w:marBottom w:val="0"/>
                  <w:divBdr>
                    <w:top w:val="none" w:sz="0" w:space="0" w:color="auto"/>
                    <w:left w:val="none" w:sz="0" w:space="0" w:color="auto"/>
                    <w:bottom w:val="none" w:sz="0" w:space="0" w:color="auto"/>
                    <w:right w:val="none" w:sz="0" w:space="0" w:color="auto"/>
                  </w:divBdr>
                </w:div>
                <w:div w:id="632641972">
                  <w:marLeft w:val="480"/>
                  <w:marRight w:val="0"/>
                  <w:marTop w:val="0"/>
                  <w:marBottom w:val="0"/>
                  <w:divBdr>
                    <w:top w:val="none" w:sz="0" w:space="0" w:color="auto"/>
                    <w:left w:val="none" w:sz="0" w:space="0" w:color="auto"/>
                    <w:bottom w:val="none" w:sz="0" w:space="0" w:color="auto"/>
                    <w:right w:val="none" w:sz="0" w:space="0" w:color="auto"/>
                  </w:divBdr>
                </w:div>
                <w:div w:id="2011836319">
                  <w:marLeft w:val="480"/>
                  <w:marRight w:val="0"/>
                  <w:marTop w:val="0"/>
                  <w:marBottom w:val="0"/>
                  <w:divBdr>
                    <w:top w:val="none" w:sz="0" w:space="0" w:color="auto"/>
                    <w:left w:val="none" w:sz="0" w:space="0" w:color="auto"/>
                    <w:bottom w:val="none" w:sz="0" w:space="0" w:color="auto"/>
                    <w:right w:val="none" w:sz="0" w:space="0" w:color="auto"/>
                  </w:divBdr>
                </w:div>
                <w:div w:id="53282550">
                  <w:marLeft w:val="480"/>
                  <w:marRight w:val="0"/>
                  <w:marTop w:val="0"/>
                  <w:marBottom w:val="0"/>
                  <w:divBdr>
                    <w:top w:val="none" w:sz="0" w:space="0" w:color="auto"/>
                    <w:left w:val="none" w:sz="0" w:space="0" w:color="auto"/>
                    <w:bottom w:val="none" w:sz="0" w:space="0" w:color="auto"/>
                    <w:right w:val="none" w:sz="0" w:space="0" w:color="auto"/>
                  </w:divBdr>
                </w:div>
                <w:div w:id="146090870">
                  <w:marLeft w:val="480"/>
                  <w:marRight w:val="0"/>
                  <w:marTop w:val="0"/>
                  <w:marBottom w:val="0"/>
                  <w:divBdr>
                    <w:top w:val="none" w:sz="0" w:space="0" w:color="auto"/>
                    <w:left w:val="none" w:sz="0" w:space="0" w:color="auto"/>
                    <w:bottom w:val="none" w:sz="0" w:space="0" w:color="auto"/>
                    <w:right w:val="none" w:sz="0" w:space="0" w:color="auto"/>
                  </w:divBdr>
                </w:div>
                <w:div w:id="1749617715">
                  <w:marLeft w:val="480"/>
                  <w:marRight w:val="0"/>
                  <w:marTop w:val="0"/>
                  <w:marBottom w:val="0"/>
                  <w:divBdr>
                    <w:top w:val="none" w:sz="0" w:space="0" w:color="auto"/>
                    <w:left w:val="none" w:sz="0" w:space="0" w:color="auto"/>
                    <w:bottom w:val="none" w:sz="0" w:space="0" w:color="auto"/>
                    <w:right w:val="none" w:sz="0" w:space="0" w:color="auto"/>
                  </w:divBdr>
                </w:div>
                <w:div w:id="385109457">
                  <w:marLeft w:val="480"/>
                  <w:marRight w:val="0"/>
                  <w:marTop w:val="0"/>
                  <w:marBottom w:val="0"/>
                  <w:divBdr>
                    <w:top w:val="none" w:sz="0" w:space="0" w:color="auto"/>
                    <w:left w:val="none" w:sz="0" w:space="0" w:color="auto"/>
                    <w:bottom w:val="none" w:sz="0" w:space="0" w:color="auto"/>
                    <w:right w:val="none" w:sz="0" w:space="0" w:color="auto"/>
                  </w:divBdr>
                </w:div>
                <w:div w:id="2075079635">
                  <w:marLeft w:val="480"/>
                  <w:marRight w:val="0"/>
                  <w:marTop w:val="0"/>
                  <w:marBottom w:val="0"/>
                  <w:divBdr>
                    <w:top w:val="none" w:sz="0" w:space="0" w:color="auto"/>
                    <w:left w:val="none" w:sz="0" w:space="0" w:color="auto"/>
                    <w:bottom w:val="none" w:sz="0" w:space="0" w:color="auto"/>
                    <w:right w:val="none" w:sz="0" w:space="0" w:color="auto"/>
                  </w:divBdr>
                </w:div>
                <w:div w:id="981469694">
                  <w:marLeft w:val="480"/>
                  <w:marRight w:val="0"/>
                  <w:marTop w:val="0"/>
                  <w:marBottom w:val="0"/>
                  <w:divBdr>
                    <w:top w:val="none" w:sz="0" w:space="0" w:color="auto"/>
                    <w:left w:val="none" w:sz="0" w:space="0" w:color="auto"/>
                    <w:bottom w:val="none" w:sz="0" w:space="0" w:color="auto"/>
                    <w:right w:val="none" w:sz="0" w:space="0" w:color="auto"/>
                  </w:divBdr>
                </w:div>
                <w:div w:id="1822654347">
                  <w:marLeft w:val="480"/>
                  <w:marRight w:val="0"/>
                  <w:marTop w:val="0"/>
                  <w:marBottom w:val="0"/>
                  <w:divBdr>
                    <w:top w:val="none" w:sz="0" w:space="0" w:color="auto"/>
                    <w:left w:val="none" w:sz="0" w:space="0" w:color="auto"/>
                    <w:bottom w:val="none" w:sz="0" w:space="0" w:color="auto"/>
                    <w:right w:val="none" w:sz="0" w:space="0" w:color="auto"/>
                  </w:divBdr>
                </w:div>
                <w:div w:id="655763579">
                  <w:marLeft w:val="480"/>
                  <w:marRight w:val="0"/>
                  <w:marTop w:val="0"/>
                  <w:marBottom w:val="0"/>
                  <w:divBdr>
                    <w:top w:val="none" w:sz="0" w:space="0" w:color="auto"/>
                    <w:left w:val="none" w:sz="0" w:space="0" w:color="auto"/>
                    <w:bottom w:val="none" w:sz="0" w:space="0" w:color="auto"/>
                    <w:right w:val="none" w:sz="0" w:space="0" w:color="auto"/>
                  </w:divBdr>
                </w:div>
                <w:div w:id="2007586376">
                  <w:marLeft w:val="480"/>
                  <w:marRight w:val="0"/>
                  <w:marTop w:val="0"/>
                  <w:marBottom w:val="0"/>
                  <w:divBdr>
                    <w:top w:val="none" w:sz="0" w:space="0" w:color="auto"/>
                    <w:left w:val="none" w:sz="0" w:space="0" w:color="auto"/>
                    <w:bottom w:val="none" w:sz="0" w:space="0" w:color="auto"/>
                    <w:right w:val="none" w:sz="0" w:space="0" w:color="auto"/>
                  </w:divBdr>
                </w:div>
                <w:div w:id="422991016">
                  <w:marLeft w:val="480"/>
                  <w:marRight w:val="0"/>
                  <w:marTop w:val="0"/>
                  <w:marBottom w:val="0"/>
                  <w:divBdr>
                    <w:top w:val="none" w:sz="0" w:space="0" w:color="auto"/>
                    <w:left w:val="none" w:sz="0" w:space="0" w:color="auto"/>
                    <w:bottom w:val="none" w:sz="0" w:space="0" w:color="auto"/>
                    <w:right w:val="none" w:sz="0" w:space="0" w:color="auto"/>
                  </w:divBdr>
                </w:div>
                <w:div w:id="1662849435">
                  <w:marLeft w:val="480"/>
                  <w:marRight w:val="0"/>
                  <w:marTop w:val="0"/>
                  <w:marBottom w:val="0"/>
                  <w:divBdr>
                    <w:top w:val="none" w:sz="0" w:space="0" w:color="auto"/>
                    <w:left w:val="none" w:sz="0" w:space="0" w:color="auto"/>
                    <w:bottom w:val="none" w:sz="0" w:space="0" w:color="auto"/>
                    <w:right w:val="none" w:sz="0" w:space="0" w:color="auto"/>
                  </w:divBdr>
                </w:div>
                <w:div w:id="2115519756">
                  <w:marLeft w:val="480"/>
                  <w:marRight w:val="0"/>
                  <w:marTop w:val="0"/>
                  <w:marBottom w:val="0"/>
                  <w:divBdr>
                    <w:top w:val="none" w:sz="0" w:space="0" w:color="auto"/>
                    <w:left w:val="none" w:sz="0" w:space="0" w:color="auto"/>
                    <w:bottom w:val="none" w:sz="0" w:space="0" w:color="auto"/>
                    <w:right w:val="none" w:sz="0" w:space="0" w:color="auto"/>
                  </w:divBdr>
                </w:div>
                <w:div w:id="41905075">
                  <w:marLeft w:val="480"/>
                  <w:marRight w:val="0"/>
                  <w:marTop w:val="0"/>
                  <w:marBottom w:val="0"/>
                  <w:divBdr>
                    <w:top w:val="none" w:sz="0" w:space="0" w:color="auto"/>
                    <w:left w:val="none" w:sz="0" w:space="0" w:color="auto"/>
                    <w:bottom w:val="none" w:sz="0" w:space="0" w:color="auto"/>
                    <w:right w:val="none" w:sz="0" w:space="0" w:color="auto"/>
                  </w:divBdr>
                </w:div>
                <w:div w:id="1576282784">
                  <w:marLeft w:val="480"/>
                  <w:marRight w:val="0"/>
                  <w:marTop w:val="0"/>
                  <w:marBottom w:val="0"/>
                  <w:divBdr>
                    <w:top w:val="none" w:sz="0" w:space="0" w:color="auto"/>
                    <w:left w:val="none" w:sz="0" w:space="0" w:color="auto"/>
                    <w:bottom w:val="none" w:sz="0" w:space="0" w:color="auto"/>
                    <w:right w:val="none" w:sz="0" w:space="0" w:color="auto"/>
                  </w:divBdr>
                </w:div>
                <w:div w:id="1286503139">
                  <w:marLeft w:val="480"/>
                  <w:marRight w:val="0"/>
                  <w:marTop w:val="0"/>
                  <w:marBottom w:val="0"/>
                  <w:divBdr>
                    <w:top w:val="none" w:sz="0" w:space="0" w:color="auto"/>
                    <w:left w:val="none" w:sz="0" w:space="0" w:color="auto"/>
                    <w:bottom w:val="none" w:sz="0" w:space="0" w:color="auto"/>
                    <w:right w:val="none" w:sz="0" w:space="0" w:color="auto"/>
                  </w:divBdr>
                </w:div>
                <w:div w:id="271520911">
                  <w:marLeft w:val="480"/>
                  <w:marRight w:val="0"/>
                  <w:marTop w:val="0"/>
                  <w:marBottom w:val="0"/>
                  <w:divBdr>
                    <w:top w:val="none" w:sz="0" w:space="0" w:color="auto"/>
                    <w:left w:val="none" w:sz="0" w:space="0" w:color="auto"/>
                    <w:bottom w:val="none" w:sz="0" w:space="0" w:color="auto"/>
                    <w:right w:val="none" w:sz="0" w:space="0" w:color="auto"/>
                  </w:divBdr>
                </w:div>
              </w:divsChild>
            </w:div>
            <w:div w:id="1875531576">
              <w:marLeft w:val="0"/>
              <w:marRight w:val="0"/>
              <w:marTop w:val="0"/>
              <w:marBottom w:val="0"/>
              <w:divBdr>
                <w:top w:val="none" w:sz="0" w:space="0" w:color="auto"/>
                <w:left w:val="none" w:sz="0" w:space="0" w:color="auto"/>
                <w:bottom w:val="none" w:sz="0" w:space="0" w:color="auto"/>
                <w:right w:val="none" w:sz="0" w:space="0" w:color="auto"/>
              </w:divBdr>
              <w:divsChild>
                <w:div w:id="1006245014">
                  <w:marLeft w:val="480"/>
                  <w:marRight w:val="0"/>
                  <w:marTop w:val="0"/>
                  <w:marBottom w:val="0"/>
                  <w:divBdr>
                    <w:top w:val="none" w:sz="0" w:space="0" w:color="auto"/>
                    <w:left w:val="none" w:sz="0" w:space="0" w:color="auto"/>
                    <w:bottom w:val="none" w:sz="0" w:space="0" w:color="auto"/>
                    <w:right w:val="none" w:sz="0" w:space="0" w:color="auto"/>
                  </w:divBdr>
                </w:div>
                <w:div w:id="1506895979">
                  <w:marLeft w:val="480"/>
                  <w:marRight w:val="0"/>
                  <w:marTop w:val="0"/>
                  <w:marBottom w:val="0"/>
                  <w:divBdr>
                    <w:top w:val="none" w:sz="0" w:space="0" w:color="auto"/>
                    <w:left w:val="none" w:sz="0" w:space="0" w:color="auto"/>
                    <w:bottom w:val="none" w:sz="0" w:space="0" w:color="auto"/>
                    <w:right w:val="none" w:sz="0" w:space="0" w:color="auto"/>
                  </w:divBdr>
                </w:div>
                <w:div w:id="1932003229">
                  <w:marLeft w:val="480"/>
                  <w:marRight w:val="0"/>
                  <w:marTop w:val="0"/>
                  <w:marBottom w:val="0"/>
                  <w:divBdr>
                    <w:top w:val="none" w:sz="0" w:space="0" w:color="auto"/>
                    <w:left w:val="none" w:sz="0" w:space="0" w:color="auto"/>
                    <w:bottom w:val="none" w:sz="0" w:space="0" w:color="auto"/>
                    <w:right w:val="none" w:sz="0" w:space="0" w:color="auto"/>
                  </w:divBdr>
                </w:div>
                <w:div w:id="234171486">
                  <w:marLeft w:val="480"/>
                  <w:marRight w:val="0"/>
                  <w:marTop w:val="0"/>
                  <w:marBottom w:val="0"/>
                  <w:divBdr>
                    <w:top w:val="none" w:sz="0" w:space="0" w:color="auto"/>
                    <w:left w:val="none" w:sz="0" w:space="0" w:color="auto"/>
                    <w:bottom w:val="none" w:sz="0" w:space="0" w:color="auto"/>
                    <w:right w:val="none" w:sz="0" w:space="0" w:color="auto"/>
                  </w:divBdr>
                </w:div>
                <w:div w:id="803818401">
                  <w:marLeft w:val="480"/>
                  <w:marRight w:val="0"/>
                  <w:marTop w:val="0"/>
                  <w:marBottom w:val="0"/>
                  <w:divBdr>
                    <w:top w:val="none" w:sz="0" w:space="0" w:color="auto"/>
                    <w:left w:val="none" w:sz="0" w:space="0" w:color="auto"/>
                    <w:bottom w:val="none" w:sz="0" w:space="0" w:color="auto"/>
                    <w:right w:val="none" w:sz="0" w:space="0" w:color="auto"/>
                  </w:divBdr>
                </w:div>
                <w:div w:id="1882403019">
                  <w:marLeft w:val="480"/>
                  <w:marRight w:val="0"/>
                  <w:marTop w:val="0"/>
                  <w:marBottom w:val="0"/>
                  <w:divBdr>
                    <w:top w:val="none" w:sz="0" w:space="0" w:color="auto"/>
                    <w:left w:val="none" w:sz="0" w:space="0" w:color="auto"/>
                    <w:bottom w:val="none" w:sz="0" w:space="0" w:color="auto"/>
                    <w:right w:val="none" w:sz="0" w:space="0" w:color="auto"/>
                  </w:divBdr>
                </w:div>
                <w:div w:id="1599479824">
                  <w:marLeft w:val="480"/>
                  <w:marRight w:val="0"/>
                  <w:marTop w:val="0"/>
                  <w:marBottom w:val="0"/>
                  <w:divBdr>
                    <w:top w:val="none" w:sz="0" w:space="0" w:color="auto"/>
                    <w:left w:val="none" w:sz="0" w:space="0" w:color="auto"/>
                    <w:bottom w:val="none" w:sz="0" w:space="0" w:color="auto"/>
                    <w:right w:val="none" w:sz="0" w:space="0" w:color="auto"/>
                  </w:divBdr>
                </w:div>
                <w:div w:id="587619750">
                  <w:marLeft w:val="480"/>
                  <w:marRight w:val="0"/>
                  <w:marTop w:val="0"/>
                  <w:marBottom w:val="0"/>
                  <w:divBdr>
                    <w:top w:val="none" w:sz="0" w:space="0" w:color="auto"/>
                    <w:left w:val="none" w:sz="0" w:space="0" w:color="auto"/>
                    <w:bottom w:val="none" w:sz="0" w:space="0" w:color="auto"/>
                    <w:right w:val="none" w:sz="0" w:space="0" w:color="auto"/>
                  </w:divBdr>
                </w:div>
                <w:div w:id="1599825430">
                  <w:marLeft w:val="480"/>
                  <w:marRight w:val="0"/>
                  <w:marTop w:val="0"/>
                  <w:marBottom w:val="0"/>
                  <w:divBdr>
                    <w:top w:val="none" w:sz="0" w:space="0" w:color="auto"/>
                    <w:left w:val="none" w:sz="0" w:space="0" w:color="auto"/>
                    <w:bottom w:val="none" w:sz="0" w:space="0" w:color="auto"/>
                    <w:right w:val="none" w:sz="0" w:space="0" w:color="auto"/>
                  </w:divBdr>
                </w:div>
                <w:div w:id="1879734369">
                  <w:marLeft w:val="480"/>
                  <w:marRight w:val="0"/>
                  <w:marTop w:val="0"/>
                  <w:marBottom w:val="0"/>
                  <w:divBdr>
                    <w:top w:val="none" w:sz="0" w:space="0" w:color="auto"/>
                    <w:left w:val="none" w:sz="0" w:space="0" w:color="auto"/>
                    <w:bottom w:val="none" w:sz="0" w:space="0" w:color="auto"/>
                    <w:right w:val="none" w:sz="0" w:space="0" w:color="auto"/>
                  </w:divBdr>
                </w:div>
                <w:div w:id="1209026101">
                  <w:marLeft w:val="480"/>
                  <w:marRight w:val="0"/>
                  <w:marTop w:val="0"/>
                  <w:marBottom w:val="0"/>
                  <w:divBdr>
                    <w:top w:val="none" w:sz="0" w:space="0" w:color="auto"/>
                    <w:left w:val="none" w:sz="0" w:space="0" w:color="auto"/>
                    <w:bottom w:val="none" w:sz="0" w:space="0" w:color="auto"/>
                    <w:right w:val="none" w:sz="0" w:space="0" w:color="auto"/>
                  </w:divBdr>
                </w:div>
                <w:div w:id="1822192450">
                  <w:marLeft w:val="480"/>
                  <w:marRight w:val="0"/>
                  <w:marTop w:val="0"/>
                  <w:marBottom w:val="0"/>
                  <w:divBdr>
                    <w:top w:val="none" w:sz="0" w:space="0" w:color="auto"/>
                    <w:left w:val="none" w:sz="0" w:space="0" w:color="auto"/>
                    <w:bottom w:val="none" w:sz="0" w:space="0" w:color="auto"/>
                    <w:right w:val="none" w:sz="0" w:space="0" w:color="auto"/>
                  </w:divBdr>
                </w:div>
                <w:div w:id="1753307930">
                  <w:marLeft w:val="480"/>
                  <w:marRight w:val="0"/>
                  <w:marTop w:val="0"/>
                  <w:marBottom w:val="0"/>
                  <w:divBdr>
                    <w:top w:val="none" w:sz="0" w:space="0" w:color="auto"/>
                    <w:left w:val="none" w:sz="0" w:space="0" w:color="auto"/>
                    <w:bottom w:val="none" w:sz="0" w:space="0" w:color="auto"/>
                    <w:right w:val="none" w:sz="0" w:space="0" w:color="auto"/>
                  </w:divBdr>
                </w:div>
                <w:div w:id="675302615">
                  <w:marLeft w:val="480"/>
                  <w:marRight w:val="0"/>
                  <w:marTop w:val="0"/>
                  <w:marBottom w:val="0"/>
                  <w:divBdr>
                    <w:top w:val="none" w:sz="0" w:space="0" w:color="auto"/>
                    <w:left w:val="none" w:sz="0" w:space="0" w:color="auto"/>
                    <w:bottom w:val="none" w:sz="0" w:space="0" w:color="auto"/>
                    <w:right w:val="none" w:sz="0" w:space="0" w:color="auto"/>
                  </w:divBdr>
                </w:div>
                <w:div w:id="52971802">
                  <w:marLeft w:val="480"/>
                  <w:marRight w:val="0"/>
                  <w:marTop w:val="0"/>
                  <w:marBottom w:val="0"/>
                  <w:divBdr>
                    <w:top w:val="none" w:sz="0" w:space="0" w:color="auto"/>
                    <w:left w:val="none" w:sz="0" w:space="0" w:color="auto"/>
                    <w:bottom w:val="none" w:sz="0" w:space="0" w:color="auto"/>
                    <w:right w:val="none" w:sz="0" w:space="0" w:color="auto"/>
                  </w:divBdr>
                </w:div>
                <w:div w:id="438840473">
                  <w:marLeft w:val="480"/>
                  <w:marRight w:val="0"/>
                  <w:marTop w:val="0"/>
                  <w:marBottom w:val="0"/>
                  <w:divBdr>
                    <w:top w:val="none" w:sz="0" w:space="0" w:color="auto"/>
                    <w:left w:val="none" w:sz="0" w:space="0" w:color="auto"/>
                    <w:bottom w:val="none" w:sz="0" w:space="0" w:color="auto"/>
                    <w:right w:val="none" w:sz="0" w:space="0" w:color="auto"/>
                  </w:divBdr>
                </w:div>
                <w:div w:id="272786978">
                  <w:marLeft w:val="480"/>
                  <w:marRight w:val="0"/>
                  <w:marTop w:val="0"/>
                  <w:marBottom w:val="0"/>
                  <w:divBdr>
                    <w:top w:val="none" w:sz="0" w:space="0" w:color="auto"/>
                    <w:left w:val="none" w:sz="0" w:space="0" w:color="auto"/>
                    <w:bottom w:val="none" w:sz="0" w:space="0" w:color="auto"/>
                    <w:right w:val="none" w:sz="0" w:space="0" w:color="auto"/>
                  </w:divBdr>
                </w:div>
                <w:div w:id="1587111115">
                  <w:marLeft w:val="480"/>
                  <w:marRight w:val="0"/>
                  <w:marTop w:val="0"/>
                  <w:marBottom w:val="0"/>
                  <w:divBdr>
                    <w:top w:val="none" w:sz="0" w:space="0" w:color="auto"/>
                    <w:left w:val="none" w:sz="0" w:space="0" w:color="auto"/>
                    <w:bottom w:val="none" w:sz="0" w:space="0" w:color="auto"/>
                    <w:right w:val="none" w:sz="0" w:space="0" w:color="auto"/>
                  </w:divBdr>
                </w:div>
                <w:div w:id="1901095462">
                  <w:marLeft w:val="480"/>
                  <w:marRight w:val="0"/>
                  <w:marTop w:val="0"/>
                  <w:marBottom w:val="0"/>
                  <w:divBdr>
                    <w:top w:val="none" w:sz="0" w:space="0" w:color="auto"/>
                    <w:left w:val="none" w:sz="0" w:space="0" w:color="auto"/>
                    <w:bottom w:val="none" w:sz="0" w:space="0" w:color="auto"/>
                    <w:right w:val="none" w:sz="0" w:space="0" w:color="auto"/>
                  </w:divBdr>
                </w:div>
                <w:div w:id="1400127889">
                  <w:marLeft w:val="480"/>
                  <w:marRight w:val="0"/>
                  <w:marTop w:val="0"/>
                  <w:marBottom w:val="0"/>
                  <w:divBdr>
                    <w:top w:val="none" w:sz="0" w:space="0" w:color="auto"/>
                    <w:left w:val="none" w:sz="0" w:space="0" w:color="auto"/>
                    <w:bottom w:val="none" w:sz="0" w:space="0" w:color="auto"/>
                    <w:right w:val="none" w:sz="0" w:space="0" w:color="auto"/>
                  </w:divBdr>
                </w:div>
                <w:div w:id="1792701113">
                  <w:marLeft w:val="480"/>
                  <w:marRight w:val="0"/>
                  <w:marTop w:val="0"/>
                  <w:marBottom w:val="0"/>
                  <w:divBdr>
                    <w:top w:val="none" w:sz="0" w:space="0" w:color="auto"/>
                    <w:left w:val="none" w:sz="0" w:space="0" w:color="auto"/>
                    <w:bottom w:val="none" w:sz="0" w:space="0" w:color="auto"/>
                    <w:right w:val="none" w:sz="0" w:space="0" w:color="auto"/>
                  </w:divBdr>
                </w:div>
                <w:div w:id="1082028818">
                  <w:marLeft w:val="480"/>
                  <w:marRight w:val="0"/>
                  <w:marTop w:val="0"/>
                  <w:marBottom w:val="0"/>
                  <w:divBdr>
                    <w:top w:val="none" w:sz="0" w:space="0" w:color="auto"/>
                    <w:left w:val="none" w:sz="0" w:space="0" w:color="auto"/>
                    <w:bottom w:val="none" w:sz="0" w:space="0" w:color="auto"/>
                    <w:right w:val="none" w:sz="0" w:space="0" w:color="auto"/>
                  </w:divBdr>
                </w:div>
                <w:div w:id="604925764">
                  <w:marLeft w:val="480"/>
                  <w:marRight w:val="0"/>
                  <w:marTop w:val="0"/>
                  <w:marBottom w:val="0"/>
                  <w:divBdr>
                    <w:top w:val="none" w:sz="0" w:space="0" w:color="auto"/>
                    <w:left w:val="none" w:sz="0" w:space="0" w:color="auto"/>
                    <w:bottom w:val="none" w:sz="0" w:space="0" w:color="auto"/>
                    <w:right w:val="none" w:sz="0" w:space="0" w:color="auto"/>
                  </w:divBdr>
                </w:div>
                <w:div w:id="684937137">
                  <w:marLeft w:val="480"/>
                  <w:marRight w:val="0"/>
                  <w:marTop w:val="0"/>
                  <w:marBottom w:val="0"/>
                  <w:divBdr>
                    <w:top w:val="none" w:sz="0" w:space="0" w:color="auto"/>
                    <w:left w:val="none" w:sz="0" w:space="0" w:color="auto"/>
                    <w:bottom w:val="none" w:sz="0" w:space="0" w:color="auto"/>
                    <w:right w:val="none" w:sz="0" w:space="0" w:color="auto"/>
                  </w:divBdr>
                </w:div>
                <w:div w:id="1732533264">
                  <w:marLeft w:val="480"/>
                  <w:marRight w:val="0"/>
                  <w:marTop w:val="0"/>
                  <w:marBottom w:val="0"/>
                  <w:divBdr>
                    <w:top w:val="none" w:sz="0" w:space="0" w:color="auto"/>
                    <w:left w:val="none" w:sz="0" w:space="0" w:color="auto"/>
                    <w:bottom w:val="none" w:sz="0" w:space="0" w:color="auto"/>
                    <w:right w:val="none" w:sz="0" w:space="0" w:color="auto"/>
                  </w:divBdr>
                </w:div>
                <w:div w:id="2012953447">
                  <w:marLeft w:val="480"/>
                  <w:marRight w:val="0"/>
                  <w:marTop w:val="0"/>
                  <w:marBottom w:val="0"/>
                  <w:divBdr>
                    <w:top w:val="none" w:sz="0" w:space="0" w:color="auto"/>
                    <w:left w:val="none" w:sz="0" w:space="0" w:color="auto"/>
                    <w:bottom w:val="none" w:sz="0" w:space="0" w:color="auto"/>
                    <w:right w:val="none" w:sz="0" w:space="0" w:color="auto"/>
                  </w:divBdr>
                </w:div>
                <w:div w:id="1753621091">
                  <w:marLeft w:val="480"/>
                  <w:marRight w:val="0"/>
                  <w:marTop w:val="0"/>
                  <w:marBottom w:val="0"/>
                  <w:divBdr>
                    <w:top w:val="none" w:sz="0" w:space="0" w:color="auto"/>
                    <w:left w:val="none" w:sz="0" w:space="0" w:color="auto"/>
                    <w:bottom w:val="none" w:sz="0" w:space="0" w:color="auto"/>
                    <w:right w:val="none" w:sz="0" w:space="0" w:color="auto"/>
                  </w:divBdr>
                </w:div>
                <w:div w:id="1298029223">
                  <w:marLeft w:val="480"/>
                  <w:marRight w:val="0"/>
                  <w:marTop w:val="0"/>
                  <w:marBottom w:val="0"/>
                  <w:divBdr>
                    <w:top w:val="none" w:sz="0" w:space="0" w:color="auto"/>
                    <w:left w:val="none" w:sz="0" w:space="0" w:color="auto"/>
                    <w:bottom w:val="none" w:sz="0" w:space="0" w:color="auto"/>
                    <w:right w:val="none" w:sz="0" w:space="0" w:color="auto"/>
                  </w:divBdr>
                </w:div>
                <w:div w:id="1490561918">
                  <w:marLeft w:val="480"/>
                  <w:marRight w:val="0"/>
                  <w:marTop w:val="0"/>
                  <w:marBottom w:val="0"/>
                  <w:divBdr>
                    <w:top w:val="none" w:sz="0" w:space="0" w:color="auto"/>
                    <w:left w:val="none" w:sz="0" w:space="0" w:color="auto"/>
                    <w:bottom w:val="none" w:sz="0" w:space="0" w:color="auto"/>
                    <w:right w:val="none" w:sz="0" w:space="0" w:color="auto"/>
                  </w:divBdr>
                </w:div>
                <w:div w:id="466044335">
                  <w:marLeft w:val="480"/>
                  <w:marRight w:val="0"/>
                  <w:marTop w:val="0"/>
                  <w:marBottom w:val="0"/>
                  <w:divBdr>
                    <w:top w:val="none" w:sz="0" w:space="0" w:color="auto"/>
                    <w:left w:val="none" w:sz="0" w:space="0" w:color="auto"/>
                    <w:bottom w:val="none" w:sz="0" w:space="0" w:color="auto"/>
                    <w:right w:val="none" w:sz="0" w:space="0" w:color="auto"/>
                  </w:divBdr>
                </w:div>
                <w:div w:id="1804423088">
                  <w:marLeft w:val="480"/>
                  <w:marRight w:val="0"/>
                  <w:marTop w:val="0"/>
                  <w:marBottom w:val="0"/>
                  <w:divBdr>
                    <w:top w:val="none" w:sz="0" w:space="0" w:color="auto"/>
                    <w:left w:val="none" w:sz="0" w:space="0" w:color="auto"/>
                    <w:bottom w:val="none" w:sz="0" w:space="0" w:color="auto"/>
                    <w:right w:val="none" w:sz="0" w:space="0" w:color="auto"/>
                  </w:divBdr>
                </w:div>
                <w:div w:id="719940856">
                  <w:marLeft w:val="480"/>
                  <w:marRight w:val="0"/>
                  <w:marTop w:val="0"/>
                  <w:marBottom w:val="0"/>
                  <w:divBdr>
                    <w:top w:val="none" w:sz="0" w:space="0" w:color="auto"/>
                    <w:left w:val="none" w:sz="0" w:space="0" w:color="auto"/>
                    <w:bottom w:val="none" w:sz="0" w:space="0" w:color="auto"/>
                    <w:right w:val="none" w:sz="0" w:space="0" w:color="auto"/>
                  </w:divBdr>
                </w:div>
                <w:div w:id="353962548">
                  <w:marLeft w:val="480"/>
                  <w:marRight w:val="0"/>
                  <w:marTop w:val="0"/>
                  <w:marBottom w:val="0"/>
                  <w:divBdr>
                    <w:top w:val="none" w:sz="0" w:space="0" w:color="auto"/>
                    <w:left w:val="none" w:sz="0" w:space="0" w:color="auto"/>
                    <w:bottom w:val="none" w:sz="0" w:space="0" w:color="auto"/>
                    <w:right w:val="none" w:sz="0" w:space="0" w:color="auto"/>
                  </w:divBdr>
                </w:div>
                <w:div w:id="5181713">
                  <w:marLeft w:val="480"/>
                  <w:marRight w:val="0"/>
                  <w:marTop w:val="0"/>
                  <w:marBottom w:val="0"/>
                  <w:divBdr>
                    <w:top w:val="none" w:sz="0" w:space="0" w:color="auto"/>
                    <w:left w:val="none" w:sz="0" w:space="0" w:color="auto"/>
                    <w:bottom w:val="none" w:sz="0" w:space="0" w:color="auto"/>
                    <w:right w:val="none" w:sz="0" w:space="0" w:color="auto"/>
                  </w:divBdr>
                </w:div>
                <w:div w:id="881332175">
                  <w:marLeft w:val="480"/>
                  <w:marRight w:val="0"/>
                  <w:marTop w:val="0"/>
                  <w:marBottom w:val="0"/>
                  <w:divBdr>
                    <w:top w:val="none" w:sz="0" w:space="0" w:color="auto"/>
                    <w:left w:val="none" w:sz="0" w:space="0" w:color="auto"/>
                    <w:bottom w:val="none" w:sz="0" w:space="0" w:color="auto"/>
                    <w:right w:val="none" w:sz="0" w:space="0" w:color="auto"/>
                  </w:divBdr>
                </w:div>
                <w:div w:id="2077586935">
                  <w:marLeft w:val="480"/>
                  <w:marRight w:val="0"/>
                  <w:marTop w:val="0"/>
                  <w:marBottom w:val="0"/>
                  <w:divBdr>
                    <w:top w:val="none" w:sz="0" w:space="0" w:color="auto"/>
                    <w:left w:val="none" w:sz="0" w:space="0" w:color="auto"/>
                    <w:bottom w:val="none" w:sz="0" w:space="0" w:color="auto"/>
                    <w:right w:val="none" w:sz="0" w:space="0" w:color="auto"/>
                  </w:divBdr>
                </w:div>
                <w:div w:id="1048803775">
                  <w:marLeft w:val="480"/>
                  <w:marRight w:val="0"/>
                  <w:marTop w:val="0"/>
                  <w:marBottom w:val="0"/>
                  <w:divBdr>
                    <w:top w:val="none" w:sz="0" w:space="0" w:color="auto"/>
                    <w:left w:val="none" w:sz="0" w:space="0" w:color="auto"/>
                    <w:bottom w:val="none" w:sz="0" w:space="0" w:color="auto"/>
                    <w:right w:val="none" w:sz="0" w:space="0" w:color="auto"/>
                  </w:divBdr>
                </w:div>
                <w:div w:id="943071685">
                  <w:marLeft w:val="480"/>
                  <w:marRight w:val="0"/>
                  <w:marTop w:val="0"/>
                  <w:marBottom w:val="0"/>
                  <w:divBdr>
                    <w:top w:val="none" w:sz="0" w:space="0" w:color="auto"/>
                    <w:left w:val="none" w:sz="0" w:space="0" w:color="auto"/>
                    <w:bottom w:val="none" w:sz="0" w:space="0" w:color="auto"/>
                    <w:right w:val="none" w:sz="0" w:space="0" w:color="auto"/>
                  </w:divBdr>
                </w:div>
                <w:div w:id="248269951">
                  <w:marLeft w:val="480"/>
                  <w:marRight w:val="0"/>
                  <w:marTop w:val="0"/>
                  <w:marBottom w:val="0"/>
                  <w:divBdr>
                    <w:top w:val="none" w:sz="0" w:space="0" w:color="auto"/>
                    <w:left w:val="none" w:sz="0" w:space="0" w:color="auto"/>
                    <w:bottom w:val="none" w:sz="0" w:space="0" w:color="auto"/>
                    <w:right w:val="none" w:sz="0" w:space="0" w:color="auto"/>
                  </w:divBdr>
                </w:div>
                <w:div w:id="895360846">
                  <w:marLeft w:val="480"/>
                  <w:marRight w:val="0"/>
                  <w:marTop w:val="0"/>
                  <w:marBottom w:val="0"/>
                  <w:divBdr>
                    <w:top w:val="none" w:sz="0" w:space="0" w:color="auto"/>
                    <w:left w:val="none" w:sz="0" w:space="0" w:color="auto"/>
                    <w:bottom w:val="none" w:sz="0" w:space="0" w:color="auto"/>
                    <w:right w:val="none" w:sz="0" w:space="0" w:color="auto"/>
                  </w:divBdr>
                </w:div>
                <w:div w:id="2138328798">
                  <w:marLeft w:val="480"/>
                  <w:marRight w:val="0"/>
                  <w:marTop w:val="0"/>
                  <w:marBottom w:val="0"/>
                  <w:divBdr>
                    <w:top w:val="none" w:sz="0" w:space="0" w:color="auto"/>
                    <w:left w:val="none" w:sz="0" w:space="0" w:color="auto"/>
                    <w:bottom w:val="none" w:sz="0" w:space="0" w:color="auto"/>
                    <w:right w:val="none" w:sz="0" w:space="0" w:color="auto"/>
                  </w:divBdr>
                </w:div>
                <w:div w:id="655038058">
                  <w:marLeft w:val="480"/>
                  <w:marRight w:val="0"/>
                  <w:marTop w:val="0"/>
                  <w:marBottom w:val="0"/>
                  <w:divBdr>
                    <w:top w:val="none" w:sz="0" w:space="0" w:color="auto"/>
                    <w:left w:val="none" w:sz="0" w:space="0" w:color="auto"/>
                    <w:bottom w:val="none" w:sz="0" w:space="0" w:color="auto"/>
                    <w:right w:val="none" w:sz="0" w:space="0" w:color="auto"/>
                  </w:divBdr>
                </w:div>
                <w:div w:id="2002852353">
                  <w:marLeft w:val="480"/>
                  <w:marRight w:val="0"/>
                  <w:marTop w:val="0"/>
                  <w:marBottom w:val="0"/>
                  <w:divBdr>
                    <w:top w:val="none" w:sz="0" w:space="0" w:color="auto"/>
                    <w:left w:val="none" w:sz="0" w:space="0" w:color="auto"/>
                    <w:bottom w:val="none" w:sz="0" w:space="0" w:color="auto"/>
                    <w:right w:val="none" w:sz="0" w:space="0" w:color="auto"/>
                  </w:divBdr>
                </w:div>
                <w:div w:id="724991646">
                  <w:marLeft w:val="480"/>
                  <w:marRight w:val="0"/>
                  <w:marTop w:val="0"/>
                  <w:marBottom w:val="0"/>
                  <w:divBdr>
                    <w:top w:val="none" w:sz="0" w:space="0" w:color="auto"/>
                    <w:left w:val="none" w:sz="0" w:space="0" w:color="auto"/>
                    <w:bottom w:val="none" w:sz="0" w:space="0" w:color="auto"/>
                    <w:right w:val="none" w:sz="0" w:space="0" w:color="auto"/>
                  </w:divBdr>
                </w:div>
                <w:div w:id="680469895">
                  <w:marLeft w:val="480"/>
                  <w:marRight w:val="0"/>
                  <w:marTop w:val="0"/>
                  <w:marBottom w:val="0"/>
                  <w:divBdr>
                    <w:top w:val="none" w:sz="0" w:space="0" w:color="auto"/>
                    <w:left w:val="none" w:sz="0" w:space="0" w:color="auto"/>
                    <w:bottom w:val="none" w:sz="0" w:space="0" w:color="auto"/>
                    <w:right w:val="none" w:sz="0" w:space="0" w:color="auto"/>
                  </w:divBdr>
                </w:div>
                <w:div w:id="798189547">
                  <w:marLeft w:val="480"/>
                  <w:marRight w:val="0"/>
                  <w:marTop w:val="0"/>
                  <w:marBottom w:val="0"/>
                  <w:divBdr>
                    <w:top w:val="none" w:sz="0" w:space="0" w:color="auto"/>
                    <w:left w:val="none" w:sz="0" w:space="0" w:color="auto"/>
                    <w:bottom w:val="none" w:sz="0" w:space="0" w:color="auto"/>
                    <w:right w:val="none" w:sz="0" w:space="0" w:color="auto"/>
                  </w:divBdr>
                </w:div>
                <w:div w:id="988751805">
                  <w:marLeft w:val="480"/>
                  <w:marRight w:val="0"/>
                  <w:marTop w:val="0"/>
                  <w:marBottom w:val="0"/>
                  <w:divBdr>
                    <w:top w:val="none" w:sz="0" w:space="0" w:color="auto"/>
                    <w:left w:val="none" w:sz="0" w:space="0" w:color="auto"/>
                    <w:bottom w:val="none" w:sz="0" w:space="0" w:color="auto"/>
                    <w:right w:val="none" w:sz="0" w:space="0" w:color="auto"/>
                  </w:divBdr>
                </w:div>
                <w:div w:id="2120177984">
                  <w:marLeft w:val="480"/>
                  <w:marRight w:val="0"/>
                  <w:marTop w:val="0"/>
                  <w:marBottom w:val="0"/>
                  <w:divBdr>
                    <w:top w:val="none" w:sz="0" w:space="0" w:color="auto"/>
                    <w:left w:val="none" w:sz="0" w:space="0" w:color="auto"/>
                    <w:bottom w:val="none" w:sz="0" w:space="0" w:color="auto"/>
                    <w:right w:val="none" w:sz="0" w:space="0" w:color="auto"/>
                  </w:divBdr>
                </w:div>
                <w:div w:id="244002542">
                  <w:marLeft w:val="480"/>
                  <w:marRight w:val="0"/>
                  <w:marTop w:val="0"/>
                  <w:marBottom w:val="0"/>
                  <w:divBdr>
                    <w:top w:val="none" w:sz="0" w:space="0" w:color="auto"/>
                    <w:left w:val="none" w:sz="0" w:space="0" w:color="auto"/>
                    <w:bottom w:val="none" w:sz="0" w:space="0" w:color="auto"/>
                    <w:right w:val="none" w:sz="0" w:space="0" w:color="auto"/>
                  </w:divBdr>
                </w:div>
                <w:div w:id="89274819">
                  <w:marLeft w:val="480"/>
                  <w:marRight w:val="0"/>
                  <w:marTop w:val="0"/>
                  <w:marBottom w:val="0"/>
                  <w:divBdr>
                    <w:top w:val="none" w:sz="0" w:space="0" w:color="auto"/>
                    <w:left w:val="none" w:sz="0" w:space="0" w:color="auto"/>
                    <w:bottom w:val="none" w:sz="0" w:space="0" w:color="auto"/>
                    <w:right w:val="none" w:sz="0" w:space="0" w:color="auto"/>
                  </w:divBdr>
                </w:div>
                <w:div w:id="2111386244">
                  <w:marLeft w:val="480"/>
                  <w:marRight w:val="0"/>
                  <w:marTop w:val="0"/>
                  <w:marBottom w:val="0"/>
                  <w:divBdr>
                    <w:top w:val="none" w:sz="0" w:space="0" w:color="auto"/>
                    <w:left w:val="none" w:sz="0" w:space="0" w:color="auto"/>
                    <w:bottom w:val="none" w:sz="0" w:space="0" w:color="auto"/>
                    <w:right w:val="none" w:sz="0" w:space="0" w:color="auto"/>
                  </w:divBdr>
                </w:div>
                <w:div w:id="300885665">
                  <w:marLeft w:val="480"/>
                  <w:marRight w:val="0"/>
                  <w:marTop w:val="0"/>
                  <w:marBottom w:val="0"/>
                  <w:divBdr>
                    <w:top w:val="none" w:sz="0" w:space="0" w:color="auto"/>
                    <w:left w:val="none" w:sz="0" w:space="0" w:color="auto"/>
                    <w:bottom w:val="none" w:sz="0" w:space="0" w:color="auto"/>
                    <w:right w:val="none" w:sz="0" w:space="0" w:color="auto"/>
                  </w:divBdr>
                </w:div>
                <w:div w:id="345332219">
                  <w:marLeft w:val="480"/>
                  <w:marRight w:val="0"/>
                  <w:marTop w:val="0"/>
                  <w:marBottom w:val="0"/>
                  <w:divBdr>
                    <w:top w:val="none" w:sz="0" w:space="0" w:color="auto"/>
                    <w:left w:val="none" w:sz="0" w:space="0" w:color="auto"/>
                    <w:bottom w:val="none" w:sz="0" w:space="0" w:color="auto"/>
                    <w:right w:val="none" w:sz="0" w:space="0" w:color="auto"/>
                  </w:divBdr>
                </w:div>
                <w:div w:id="47267769">
                  <w:marLeft w:val="480"/>
                  <w:marRight w:val="0"/>
                  <w:marTop w:val="0"/>
                  <w:marBottom w:val="0"/>
                  <w:divBdr>
                    <w:top w:val="none" w:sz="0" w:space="0" w:color="auto"/>
                    <w:left w:val="none" w:sz="0" w:space="0" w:color="auto"/>
                    <w:bottom w:val="none" w:sz="0" w:space="0" w:color="auto"/>
                    <w:right w:val="none" w:sz="0" w:space="0" w:color="auto"/>
                  </w:divBdr>
                </w:div>
                <w:div w:id="752699771">
                  <w:marLeft w:val="480"/>
                  <w:marRight w:val="0"/>
                  <w:marTop w:val="0"/>
                  <w:marBottom w:val="0"/>
                  <w:divBdr>
                    <w:top w:val="none" w:sz="0" w:space="0" w:color="auto"/>
                    <w:left w:val="none" w:sz="0" w:space="0" w:color="auto"/>
                    <w:bottom w:val="none" w:sz="0" w:space="0" w:color="auto"/>
                    <w:right w:val="none" w:sz="0" w:space="0" w:color="auto"/>
                  </w:divBdr>
                </w:div>
                <w:div w:id="517430488">
                  <w:marLeft w:val="480"/>
                  <w:marRight w:val="0"/>
                  <w:marTop w:val="0"/>
                  <w:marBottom w:val="0"/>
                  <w:divBdr>
                    <w:top w:val="none" w:sz="0" w:space="0" w:color="auto"/>
                    <w:left w:val="none" w:sz="0" w:space="0" w:color="auto"/>
                    <w:bottom w:val="none" w:sz="0" w:space="0" w:color="auto"/>
                    <w:right w:val="none" w:sz="0" w:space="0" w:color="auto"/>
                  </w:divBdr>
                </w:div>
                <w:div w:id="1930693111">
                  <w:marLeft w:val="480"/>
                  <w:marRight w:val="0"/>
                  <w:marTop w:val="0"/>
                  <w:marBottom w:val="0"/>
                  <w:divBdr>
                    <w:top w:val="none" w:sz="0" w:space="0" w:color="auto"/>
                    <w:left w:val="none" w:sz="0" w:space="0" w:color="auto"/>
                    <w:bottom w:val="none" w:sz="0" w:space="0" w:color="auto"/>
                    <w:right w:val="none" w:sz="0" w:space="0" w:color="auto"/>
                  </w:divBdr>
                </w:div>
                <w:div w:id="1178077600">
                  <w:marLeft w:val="480"/>
                  <w:marRight w:val="0"/>
                  <w:marTop w:val="0"/>
                  <w:marBottom w:val="0"/>
                  <w:divBdr>
                    <w:top w:val="none" w:sz="0" w:space="0" w:color="auto"/>
                    <w:left w:val="none" w:sz="0" w:space="0" w:color="auto"/>
                    <w:bottom w:val="none" w:sz="0" w:space="0" w:color="auto"/>
                    <w:right w:val="none" w:sz="0" w:space="0" w:color="auto"/>
                  </w:divBdr>
                </w:div>
                <w:div w:id="1303924329">
                  <w:marLeft w:val="480"/>
                  <w:marRight w:val="0"/>
                  <w:marTop w:val="0"/>
                  <w:marBottom w:val="0"/>
                  <w:divBdr>
                    <w:top w:val="none" w:sz="0" w:space="0" w:color="auto"/>
                    <w:left w:val="none" w:sz="0" w:space="0" w:color="auto"/>
                    <w:bottom w:val="none" w:sz="0" w:space="0" w:color="auto"/>
                    <w:right w:val="none" w:sz="0" w:space="0" w:color="auto"/>
                  </w:divBdr>
                </w:div>
                <w:div w:id="619267947">
                  <w:marLeft w:val="480"/>
                  <w:marRight w:val="0"/>
                  <w:marTop w:val="0"/>
                  <w:marBottom w:val="0"/>
                  <w:divBdr>
                    <w:top w:val="none" w:sz="0" w:space="0" w:color="auto"/>
                    <w:left w:val="none" w:sz="0" w:space="0" w:color="auto"/>
                    <w:bottom w:val="none" w:sz="0" w:space="0" w:color="auto"/>
                    <w:right w:val="none" w:sz="0" w:space="0" w:color="auto"/>
                  </w:divBdr>
                </w:div>
                <w:div w:id="1791315637">
                  <w:marLeft w:val="480"/>
                  <w:marRight w:val="0"/>
                  <w:marTop w:val="0"/>
                  <w:marBottom w:val="0"/>
                  <w:divBdr>
                    <w:top w:val="none" w:sz="0" w:space="0" w:color="auto"/>
                    <w:left w:val="none" w:sz="0" w:space="0" w:color="auto"/>
                    <w:bottom w:val="none" w:sz="0" w:space="0" w:color="auto"/>
                    <w:right w:val="none" w:sz="0" w:space="0" w:color="auto"/>
                  </w:divBdr>
                </w:div>
                <w:div w:id="675888799">
                  <w:marLeft w:val="480"/>
                  <w:marRight w:val="0"/>
                  <w:marTop w:val="0"/>
                  <w:marBottom w:val="0"/>
                  <w:divBdr>
                    <w:top w:val="none" w:sz="0" w:space="0" w:color="auto"/>
                    <w:left w:val="none" w:sz="0" w:space="0" w:color="auto"/>
                    <w:bottom w:val="none" w:sz="0" w:space="0" w:color="auto"/>
                    <w:right w:val="none" w:sz="0" w:space="0" w:color="auto"/>
                  </w:divBdr>
                </w:div>
                <w:div w:id="1778332001">
                  <w:marLeft w:val="480"/>
                  <w:marRight w:val="0"/>
                  <w:marTop w:val="0"/>
                  <w:marBottom w:val="0"/>
                  <w:divBdr>
                    <w:top w:val="none" w:sz="0" w:space="0" w:color="auto"/>
                    <w:left w:val="none" w:sz="0" w:space="0" w:color="auto"/>
                    <w:bottom w:val="none" w:sz="0" w:space="0" w:color="auto"/>
                    <w:right w:val="none" w:sz="0" w:space="0" w:color="auto"/>
                  </w:divBdr>
                </w:div>
                <w:div w:id="1902783790">
                  <w:marLeft w:val="480"/>
                  <w:marRight w:val="0"/>
                  <w:marTop w:val="0"/>
                  <w:marBottom w:val="0"/>
                  <w:divBdr>
                    <w:top w:val="none" w:sz="0" w:space="0" w:color="auto"/>
                    <w:left w:val="none" w:sz="0" w:space="0" w:color="auto"/>
                    <w:bottom w:val="none" w:sz="0" w:space="0" w:color="auto"/>
                    <w:right w:val="none" w:sz="0" w:space="0" w:color="auto"/>
                  </w:divBdr>
                </w:div>
                <w:div w:id="1697198476">
                  <w:marLeft w:val="480"/>
                  <w:marRight w:val="0"/>
                  <w:marTop w:val="0"/>
                  <w:marBottom w:val="0"/>
                  <w:divBdr>
                    <w:top w:val="none" w:sz="0" w:space="0" w:color="auto"/>
                    <w:left w:val="none" w:sz="0" w:space="0" w:color="auto"/>
                    <w:bottom w:val="none" w:sz="0" w:space="0" w:color="auto"/>
                    <w:right w:val="none" w:sz="0" w:space="0" w:color="auto"/>
                  </w:divBdr>
                </w:div>
                <w:div w:id="1271545056">
                  <w:marLeft w:val="480"/>
                  <w:marRight w:val="0"/>
                  <w:marTop w:val="0"/>
                  <w:marBottom w:val="0"/>
                  <w:divBdr>
                    <w:top w:val="none" w:sz="0" w:space="0" w:color="auto"/>
                    <w:left w:val="none" w:sz="0" w:space="0" w:color="auto"/>
                    <w:bottom w:val="none" w:sz="0" w:space="0" w:color="auto"/>
                    <w:right w:val="none" w:sz="0" w:space="0" w:color="auto"/>
                  </w:divBdr>
                </w:div>
                <w:div w:id="4526367">
                  <w:marLeft w:val="480"/>
                  <w:marRight w:val="0"/>
                  <w:marTop w:val="0"/>
                  <w:marBottom w:val="0"/>
                  <w:divBdr>
                    <w:top w:val="none" w:sz="0" w:space="0" w:color="auto"/>
                    <w:left w:val="none" w:sz="0" w:space="0" w:color="auto"/>
                    <w:bottom w:val="none" w:sz="0" w:space="0" w:color="auto"/>
                    <w:right w:val="none" w:sz="0" w:space="0" w:color="auto"/>
                  </w:divBdr>
                </w:div>
                <w:div w:id="1781996138">
                  <w:marLeft w:val="480"/>
                  <w:marRight w:val="0"/>
                  <w:marTop w:val="0"/>
                  <w:marBottom w:val="0"/>
                  <w:divBdr>
                    <w:top w:val="none" w:sz="0" w:space="0" w:color="auto"/>
                    <w:left w:val="none" w:sz="0" w:space="0" w:color="auto"/>
                    <w:bottom w:val="none" w:sz="0" w:space="0" w:color="auto"/>
                    <w:right w:val="none" w:sz="0" w:space="0" w:color="auto"/>
                  </w:divBdr>
                </w:div>
                <w:div w:id="1731073722">
                  <w:marLeft w:val="480"/>
                  <w:marRight w:val="0"/>
                  <w:marTop w:val="0"/>
                  <w:marBottom w:val="0"/>
                  <w:divBdr>
                    <w:top w:val="none" w:sz="0" w:space="0" w:color="auto"/>
                    <w:left w:val="none" w:sz="0" w:space="0" w:color="auto"/>
                    <w:bottom w:val="none" w:sz="0" w:space="0" w:color="auto"/>
                    <w:right w:val="none" w:sz="0" w:space="0" w:color="auto"/>
                  </w:divBdr>
                </w:div>
              </w:divsChild>
            </w:div>
            <w:div w:id="1333334900">
              <w:marLeft w:val="0"/>
              <w:marRight w:val="0"/>
              <w:marTop w:val="0"/>
              <w:marBottom w:val="0"/>
              <w:divBdr>
                <w:top w:val="none" w:sz="0" w:space="0" w:color="auto"/>
                <w:left w:val="none" w:sz="0" w:space="0" w:color="auto"/>
                <w:bottom w:val="none" w:sz="0" w:space="0" w:color="auto"/>
                <w:right w:val="none" w:sz="0" w:space="0" w:color="auto"/>
              </w:divBdr>
              <w:divsChild>
                <w:div w:id="614601415">
                  <w:marLeft w:val="480"/>
                  <w:marRight w:val="0"/>
                  <w:marTop w:val="0"/>
                  <w:marBottom w:val="0"/>
                  <w:divBdr>
                    <w:top w:val="none" w:sz="0" w:space="0" w:color="auto"/>
                    <w:left w:val="none" w:sz="0" w:space="0" w:color="auto"/>
                    <w:bottom w:val="none" w:sz="0" w:space="0" w:color="auto"/>
                    <w:right w:val="none" w:sz="0" w:space="0" w:color="auto"/>
                  </w:divBdr>
                </w:div>
                <w:div w:id="1734499562">
                  <w:marLeft w:val="480"/>
                  <w:marRight w:val="0"/>
                  <w:marTop w:val="0"/>
                  <w:marBottom w:val="0"/>
                  <w:divBdr>
                    <w:top w:val="none" w:sz="0" w:space="0" w:color="auto"/>
                    <w:left w:val="none" w:sz="0" w:space="0" w:color="auto"/>
                    <w:bottom w:val="none" w:sz="0" w:space="0" w:color="auto"/>
                    <w:right w:val="none" w:sz="0" w:space="0" w:color="auto"/>
                  </w:divBdr>
                </w:div>
                <w:div w:id="492643072">
                  <w:marLeft w:val="480"/>
                  <w:marRight w:val="0"/>
                  <w:marTop w:val="0"/>
                  <w:marBottom w:val="0"/>
                  <w:divBdr>
                    <w:top w:val="none" w:sz="0" w:space="0" w:color="auto"/>
                    <w:left w:val="none" w:sz="0" w:space="0" w:color="auto"/>
                    <w:bottom w:val="none" w:sz="0" w:space="0" w:color="auto"/>
                    <w:right w:val="none" w:sz="0" w:space="0" w:color="auto"/>
                  </w:divBdr>
                </w:div>
                <w:div w:id="1153907234">
                  <w:marLeft w:val="480"/>
                  <w:marRight w:val="0"/>
                  <w:marTop w:val="0"/>
                  <w:marBottom w:val="0"/>
                  <w:divBdr>
                    <w:top w:val="none" w:sz="0" w:space="0" w:color="auto"/>
                    <w:left w:val="none" w:sz="0" w:space="0" w:color="auto"/>
                    <w:bottom w:val="none" w:sz="0" w:space="0" w:color="auto"/>
                    <w:right w:val="none" w:sz="0" w:space="0" w:color="auto"/>
                  </w:divBdr>
                </w:div>
                <w:div w:id="1038629268">
                  <w:marLeft w:val="480"/>
                  <w:marRight w:val="0"/>
                  <w:marTop w:val="0"/>
                  <w:marBottom w:val="0"/>
                  <w:divBdr>
                    <w:top w:val="none" w:sz="0" w:space="0" w:color="auto"/>
                    <w:left w:val="none" w:sz="0" w:space="0" w:color="auto"/>
                    <w:bottom w:val="none" w:sz="0" w:space="0" w:color="auto"/>
                    <w:right w:val="none" w:sz="0" w:space="0" w:color="auto"/>
                  </w:divBdr>
                </w:div>
                <w:div w:id="1922374689">
                  <w:marLeft w:val="480"/>
                  <w:marRight w:val="0"/>
                  <w:marTop w:val="0"/>
                  <w:marBottom w:val="0"/>
                  <w:divBdr>
                    <w:top w:val="none" w:sz="0" w:space="0" w:color="auto"/>
                    <w:left w:val="none" w:sz="0" w:space="0" w:color="auto"/>
                    <w:bottom w:val="none" w:sz="0" w:space="0" w:color="auto"/>
                    <w:right w:val="none" w:sz="0" w:space="0" w:color="auto"/>
                  </w:divBdr>
                </w:div>
                <w:div w:id="595480716">
                  <w:marLeft w:val="480"/>
                  <w:marRight w:val="0"/>
                  <w:marTop w:val="0"/>
                  <w:marBottom w:val="0"/>
                  <w:divBdr>
                    <w:top w:val="none" w:sz="0" w:space="0" w:color="auto"/>
                    <w:left w:val="none" w:sz="0" w:space="0" w:color="auto"/>
                    <w:bottom w:val="none" w:sz="0" w:space="0" w:color="auto"/>
                    <w:right w:val="none" w:sz="0" w:space="0" w:color="auto"/>
                  </w:divBdr>
                </w:div>
                <w:div w:id="900363248">
                  <w:marLeft w:val="480"/>
                  <w:marRight w:val="0"/>
                  <w:marTop w:val="0"/>
                  <w:marBottom w:val="0"/>
                  <w:divBdr>
                    <w:top w:val="none" w:sz="0" w:space="0" w:color="auto"/>
                    <w:left w:val="none" w:sz="0" w:space="0" w:color="auto"/>
                    <w:bottom w:val="none" w:sz="0" w:space="0" w:color="auto"/>
                    <w:right w:val="none" w:sz="0" w:space="0" w:color="auto"/>
                  </w:divBdr>
                </w:div>
                <w:div w:id="1862812593">
                  <w:marLeft w:val="480"/>
                  <w:marRight w:val="0"/>
                  <w:marTop w:val="0"/>
                  <w:marBottom w:val="0"/>
                  <w:divBdr>
                    <w:top w:val="none" w:sz="0" w:space="0" w:color="auto"/>
                    <w:left w:val="none" w:sz="0" w:space="0" w:color="auto"/>
                    <w:bottom w:val="none" w:sz="0" w:space="0" w:color="auto"/>
                    <w:right w:val="none" w:sz="0" w:space="0" w:color="auto"/>
                  </w:divBdr>
                </w:div>
                <w:div w:id="1840610243">
                  <w:marLeft w:val="480"/>
                  <w:marRight w:val="0"/>
                  <w:marTop w:val="0"/>
                  <w:marBottom w:val="0"/>
                  <w:divBdr>
                    <w:top w:val="none" w:sz="0" w:space="0" w:color="auto"/>
                    <w:left w:val="none" w:sz="0" w:space="0" w:color="auto"/>
                    <w:bottom w:val="none" w:sz="0" w:space="0" w:color="auto"/>
                    <w:right w:val="none" w:sz="0" w:space="0" w:color="auto"/>
                  </w:divBdr>
                </w:div>
                <w:div w:id="146558173">
                  <w:marLeft w:val="480"/>
                  <w:marRight w:val="0"/>
                  <w:marTop w:val="0"/>
                  <w:marBottom w:val="0"/>
                  <w:divBdr>
                    <w:top w:val="none" w:sz="0" w:space="0" w:color="auto"/>
                    <w:left w:val="none" w:sz="0" w:space="0" w:color="auto"/>
                    <w:bottom w:val="none" w:sz="0" w:space="0" w:color="auto"/>
                    <w:right w:val="none" w:sz="0" w:space="0" w:color="auto"/>
                  </w:divBdr>
                </w:div>
                <w:div w:id="1236168048">
                  <w:marLeft w:val="480"/>
                  <w:marRight w:val="0"/>
                  <w:marTop w:val="0"/>
                  <w:marBottom w:val="0"/>
                  <w:divBdr>
                    <w:top w:val="none" w:sz="0" w:space="0" w:color="auto"/>
                    <w:left w:val="none" w:sz="0" w:space="0" w:color="auto"/>
                    <w:bottom w:val="none" w:sz="0" w:space="0" w:color="auto"/>
                    <w:right w:val="none" w:sz="0" w:space="0" w:color="auto"/>
                  </w:divBdr>
                </w:div>
                <w:div w:id="2086604532">
                  <w:marLeft w:val="480"/>
                  <w:marRight w:val="0"/>
                  <w:marTop w:val="0"/>
                  <w:marBottom w:val="0"/>
                  <w:divBdr>
                    <w:top w:val="none" w:sz="0" w:space="0" w:color="auto"/>
                    <w:left w:val="none" w:sz="0" w:space="0" w:color="auto"/>
                    <w:bottom w:val="none" w:sz="0" w:space="0" w:color="auto"/>
                    <w:right w:val="none" w:sz="0" w:space="0" w:color="auto"/>
                  </w:divBdr>
                </w:div>
                <w:div w:id="638268787">
                  <w:marLeft w:val="480"/>
                  <w:marRight w:val="0"/>
                  <w:marTop w:val="0"/>
                  <w:marBottom w:val="0"/>
                  <w:divBdr>
                    <w:top w:val="none" w:sz="0" w:space="0" w:color="auto"/>
                    <w:left w:val="none" w:sz="0" w:space="0" w:color="auto"/>
                    <w:bottom w:val="none" w:sz="0" w:space="0" w:color="auto"/>
                    <w:right w:val="none" w:sz="0" w:space="0" w:color="auto"/>
                  </w:divBdr>
                </w:div>
                <w:div w:id="65080159">
                  <w:marLeft w:val="480"/>
                  <w:marRight w:val="0"/>
                  <w:marTop w:val="0"/>
                  <w:marBottom w:val="0"/>
                  <w:divBdr>
                    <w:top w:val="none" w:sz="0" w:space="0" w:color="auto"/>
                    <w:left w:val="none" w:sz="0" w:space="0" w:color="auto"/>
                    <w:bottom w:val="none" w:sz="0" w:space="0" w:color="auto"/>
                    <w:right w:val="none" w:sz="0" w:space="0" w:color="auto"/>
                  </w:divBdr>
                </w:div>
                <w:div w:id="1136920818">
                  <w:marLeft w:val="480"/>
                  <w:marRight w:val="0"/>
                  <w:marTop w:val="0"/>
                  <w:marBottom w:val="0"/>
                  <w:divBdr>
                    <w:top w:val="none" w:sz="0" w:space="0" w:color="auto"/>
                    <w:left w:val="none" w:sz="0" w:space="0" w:color="auto"/>
                    <w:bottom w:val="none" w:sz="0" w:space="0" w:color="auto"/>
                    <w:right w:val="none" w:sz="0" w:space="0" w:color="auto"/>
                  </w:divBdr>
                </w:div>
                <w:div w:id="609316980">
                  <w:marLeft w:val="480"/>
                  <w:marRight w:val="0"/>
                  <w:marTop w:val="0"/>
                  <w:marBottom w:val="0"/>
                  <w:divBdr>
                    <w:top w:val="none" w:sz="0" w:space="0" w:color="auto"/>
                    <w:left w:val="none" w:sz="0" w:space="0" w:color="auto"/>
                    <w:bottom w:val="none" w:sz="0" w:space="0" w:color="auto"/>
                    <w:right w:val="none" w:sz="0" w:space="0" w:color="auto"/>
                  </w:divBdr>
                </w:div>
                <w:div w:id="817769464">
                  <w:marLeft w:val="480"/>
                  <w:marRight w:val="0"/>
                  <w:marTop w:val="0"/>
                  <w:marBottom w:val="0"/>
                  <w:divBdr>
                    <w:top w:val="none" w:sz="0" w:space="0" w:color="auto"/>
                    <w:left w:val="none" w:sz="0" w:space="0" w:color="auto"/>
                    <w:bottom w:val="none" w:sz="0" w:space="0" w:color="auto"/>
                    <w:right w:val="none" w:sz="0" w:space="0" w:color="auto"/>
                  </w:divBdr>
                </w:div>
                <w:div w:id="1608351265">
                  <w:marLeft w:val="480"/>
                  <w:marRight w:val="0"/>
                  <w:marTop w:val="0"/>
                  <w:marBottom w:val="0"/>
                  <w:divBdr>
                    <w:top w:val="none" w:sz="0" w:space="0" w:color="auto"/>
                    <w:left w:val="none" w:sz="0" w:space="0" w:color="auto"/>
                    <w:bottom w:val="none" w:sz="0" w:space="0" w:color="auto"/>
                    <w:right w:val="none" w:sz="0" w:space="0" w:color="auto"/>
                  </w:divBdr>
                </w:div>
                <w:div w:id="1694722538">
                  <w:marLeft w:val="480"/>
                  <w:marRight w:val="0"/>
                  <w:marTop w:val="0"/>
                  <w:marBottom w:val="0"/>
                  <w:divBdr>
                    <w:top w:val="none" w:sz="0" w:space="0" w:color="auto"/>
                    <w:left w:val="none" w:sz="0" w:space="0" w:color="auto"/>
                    <w:bottom w:val="none" w:sz="0" w:space="0" w:color="auto"/>
                    <w:right w:val="none" w:sz="0" w:space="0" w:color="auto"/>
                  </w:divBdr>
                </w:div>
                <w:div w:id="1526559018">
                  <w:marLeft w:val="480"/>
                  <w:marRight w:val="0"/>
                  <w:marTop w:val="0"/>
                  <w:marBottom w:val="0"/>
                  <w:divBdr>
                    <w:top w:val="none" w:sz="0" w:space="0" w:color="auto"/>
                    <w:left w:val="none" w:sz="0" w:space="0" w:color="auto"/>
                    <w:bottom w:val="none" w:sz="0" w:space="0" w:color="auto"/>
                    <w:right w:val="none" w:sz="0" w:space="0" w:color="auto"/>
                  </w:divBdr>
                </w:div>
                <w:div w:id="2024016741">
                  <w:marLeft w:val="480"/>
                  <w:marRight w:val="0"/>
                  <w:marTop w:val="0"/>
                  <w:marBottom w:val="0"/>
                  <w:divBdr>
                    <w:top w:val="none" w:sz="0" w:space="0" w:color="auto"/>
                    <w:left w:val="none" w:sz="0" w:space="0" w:color="auto"/>
                    <w:bottom w:val="none" w:sz="0" w:space="0" w:color="auto"/>
                    <w:right w:val="none" w:sz="0" w:space="0" w:color="auto"/>
                  </w:divBdr>
                </w:div>
                <w:div w:id="961421529">
                  <w:marLeft w:val="480"/>
                  <w:marRight w:val="0"/>
                  <w:marTop w:val="0"/>
                  <w:marBottom w:val="0"/>
                  <w:divBdr>
                    <w:top w:val="none" w:sz="0" w:space="0" w:color="auto"/>
                    <w:left w:val="none" w:sz="0" w:space="0" w:color="auto"/>
                    <w:bottom w:val="none" w:sz="0" w:space="0" w:color="auto"/>
                    <w:right w:val="none" w:sz="0" w:space="0" w:color="auto"/>
                  </w:divBdr>
                </w:div>
                <w:div w:id="1089932183">
                  <w:marLeft w:val="480"/>
                  <w:marRight w:val="0"/>
                  <w:marTop w:val="0"/>
                  <w:marBottom w:val="0"/>
                  <w:divBdr>
                    <w:top w:val="none" w:sz="0" w:space="0" w:color="auto"/>
                    <w:left w:val="none" w:sz="0" w:space="0" w:color="auto"/>
                    <w:bottom w:val="none" w:sz="0" w:space="0" w:color="auto"/>
                    <w:right w:val="none" w:sz="0" w:space="0" w:color="auto"/>
                  </w:divBdr>
                </w:div>
                <w:div w:id="503202696">
                  <w:marLeft w:val="480"/>
                  <w:marRight w:val="0"/>
                  <w:marTop w:val="0"/>
                  <w:marBottom w:val="0"/>
                  <w:divBdr>
                    <w:top w:val="none" w:sz="0" w:space="0" w:color="auto"/>
                    <w:left w:val="none" w:sz="0" w:space="0" w:color="auto"/>
                    <w:bottom w:val="none" w:sz="0" w:space="0" w:color="auto"/>
                    <w:right w:val="none" w:sz="0" w:space="0" w:color="auto"/>
                  </w:divBdr>
                </w:div>
                <w:div w:id="1558468803">
                  <w:marLeft w:val="480"/>
                  <w:marRight w:val="0"/>
                  <w:marTop w:val="0"/>
                  <w:marBottom w:val="0"/>
                  <w:divBdr>
                    <w:top w:val="none" w:sz="0" w:space="0" w:color="auto"/>
                    <w:left w:val="none" w:sz="0" w:space="0" w:color="auto"/>
                    <w:bottom w:val="none" w:sz="0" w:space="0" w:color="auto"/>
                    <w:right w:val="none" w:sz="0" w:space="0" w:color="auto"/>
                  </w:divBdr>
                </w:div>
                <w:div w:id="1166900199">
                  <w:marLeft w:val="480"/>
                  <w:marRight w:val="0"/>
                  <w:marTop w:val="0"/>
                  <w:marBottom w:val="0"/>
                  <w:divBdr>
                    <w:top w:val="none" w:sz="0" w:space="0" w:color="auto"/>
                    <w:left w:val="none" w:sz="0" w:space="0" w:color="auto"/>
                    <w:bottom w:val="none" w:sz="0" w:space="0" w:color="auto"/>
                    <w:right w:val="none" w:sz="0" w:space="0" w:color="auto"/>
                  </w:divBdr>
                </w:div>
                <w:div w:id="115104153">
                  <w:marLeft w:val="480"/>
                  <w:marRight w:val="0"/>
                  <w:marTop w:val="0"/>
                  <w:marBottom w:val="0"/>
                  <w:divBdr>
                    <w:top w:val="none" w:sz="0" w:space="0" w:color="auto"/>
                    <w:left w:val="none" w:sz="0" w:space="0" w:color="auto"/>
                    <w:bottom w:val="none" w:sz="0" w:space="0" w:color="auto"/>
                    <w:right w:val="none" w:sz="0" w:space="0" w:color="auto"/>
                  </w:divBdr>
                </w:div>
                <w:div w:id="1625112920">
                  <w:marLeft w:val="480"/>
                  <w:marRight w:val="0"/>
                  <w:marTop w:val="0"/>
                  <w:marBottom w:val="0"/>
                  <w:divBdr>
                    <w:top w:val="none" w:sz="0" w:space="0" w:color="auto"/>
                    <w:left w:val="none" w:sz="0" w:space="0" w:color="auto"/>
                    <w:bottom w:val="none" w:sz="0" w:space="0" w:color="auto"/>
                    <w:right w:val="none" w:sz="0" w:space="0" w:color="auto"/>
                  </w:divBdr>
                </w:div>
                <w:div w:id="1931545699">
                  <w:marLeft w:val="480"/>
                  <w:marRight w:val="0"/>
                  <w:marTop w:val="0"/>
                  <w:marBottom w:val="0"/>
                  <w:divBdr>
                    <w:top w:val="none" w:sz="0" w:space="0" w:color="auto"/>
                    <w:left w:val="none" w:sz="0" w:space="0" w:color="auto"/>
                    <w:bottom w:val="none" w:sz="0" w:space="0" w:color="auto"/>
                    <w:right w:val="none" w:sz="0" w:space="0" w:color="auto"/>
                  </w:divBdr>
                </w:div>
                <w:div w:id="1274092349">
                  <w:marLeft w:val="480"/>
                  <w:marRight w:val="0"/>
                  <w:marTop w:val="0"/>
                  <w:marBottom w:val="0"/>
                  <w:divBdr>
                    <w:top w:val="none" w:sz="0" w:space="0" w:color="auto"/>
                    <w:left w:val="none" w:sz="0" w:space="0" w:color="auto"/>
                    <w:bottom w:val="none" w:sz="0" w:space="0" w:color="auto"/>
                    <w:right w:val="none" w:sz="0" w:space="0" w:color="auto"/>
                  </w:divBdr>
                </w:div>
                <w:div w:id="179393113">
                  <w:marLeft w:val="480"/>
                  <w:marRight w:val="0"/>
                  <w:marTop w:val="0"/>
                  <w:marBottom w:val="0"/>
                  <w:divBdr>
                    <w:top w:val="none" w:sz="0" w:space="0" w:color="auto"/>
                    <w:left w:val="none" w:sz="0" w:space="0" w:color="auto"/>
                    <w:bottom w:val="none" w:sz="0" w:space="0" w:color="auto"/>
                    <w:right w:val="none" w:sz="0" w:space="0" w:color="auto"/>
                  </w:divBdr>
                </w:div>
                <w:div w:id="1034845976">
                  <w:marLeft w:val="480"/>
                  <w:marRight w:val="0"/>
                  <w:marTop w:val="0"/>
                  <w:marBottom w:val="0"/>
                  <w:divBdr>
                    <w:top w:val="none" w:sz="0" w:space="0" w:color="auto"/>
                    <w:left w:val="none" w:sz="0" w:space="0" w:color="auto"/>
                    <w:bottom w:val="none" w:sz="0" w:space="0" w:color="auto"/>
                    <w:right w:val="none" w:sz="0" w:space="0" w:color="auto"/>
                  </w:divBdr>
                </w:div>
                <w:div w:id="1896820154">
                  <w:marLeft w:val="480"/>
                  <w:marRight w:val="0"/>
                  <w:marTop w:val="0"/>
                  <w:marBottom w:val="0"/>
                  <w:divBdr>
                    <w:top w:val="none" w:sz="0" w:space="0" w:color="auto"/>
                    <w:left w:val="none" w:sz="0" w:space="0" w:color="auto"/>
                    <w:bottom w:val="none" w:sz="0" w:space="0" w:color="auto"/>
                    <w:right w:val="none" w:sz="0" w:space="0" w:color="auto"/>
                  </w:divBdr>
                </w:div>
                <w:div w:id="1406217553">
                  <w:marLeft w:val="480"/>
                  <w:marRight w:val="0"/>
                  <w:marTop w:val="0"/>
                  <w:marBottom w:val="0"/>
                  <w:divBdr>
                    <w:top w:val="none" w:sz="0" w:space="0" w:color="auto"/>
                    <w:left w:val="none" w:sz="0" w:space="0" w:color="auto"/>
                    <w:bottom w:val="none" w:sz="0" w:space="0" w:color="auto"/>
                    <w:right w:val="none" w:sz="0" w:space="0" w:color="auto"/>
                  </w:divBdr>
                </w:div>
                <w:div w:id="183446383">
                  <w:marLeft w:val="480"/>
                  <w:marRight w:val="0"/>
                  <w:marTop w:val="0"/>
                  <w:marBottom w:val="0"/>
                  <w:divBdr>
                    <w:top w:val="none" w:sz="0" w:space="0" w:color="auto"/>
                    <w:left w:val="none" w:sz="0" w:space="0" w:color="auto"/>
                    <w:bottom w:val="none" w:sz="0" w:space="0" w:color="auto"/>
                    <w:right w:val="none" w:sz="0" w:space="0" w:color="auto"/>
                  </w:divBdr>
                </w:div>
                <w:div w:id="1359238889">
                  <w:marLeft w:val="480"/>
                  <w:marRight w:val="0"/>
                  <w:marTop w:val="0"/>
                  <w:marBottom w:val="0"/>
                  <w:divBdr>
                    <w:top w:val="none" w:sz="0" w:space="0" w:color="auto"/>
                    <w:left w:val="none" w:sz="0" w:space="0" w:color="auto"/>
                    <w:bottom w:val="none" w:sz="0" w:space="0" w:color="auto"/>
                    <w:right w:val="none" w:sz="0" w:space="0" w:color="auto"/>
                  </w:divBdr>
                </w:div>
                <w:div w:id="1396002658">
                  <w:marLeft w:val="480"/>
                  <w:marRight w:val="0"/>
                  <w:marTop w:val="0"/>
                  <w:marBottom w:val="0"/>
                  <w:divBdr>
                    <w:top w:val="none" w:sz="0" w:space="0" w:color="auto"/>
                    <w:left w:val="none" w:sz="0" w:space="0" w:color="auto"/>
                    <w:bottom w:val="none" w:sz="0" w:space="0" w:color="auto"/>
                    <w:right w:val="none" w:sz="0" w:space="0" w:color="auto"/>
                  </w:divBdr>
                </w:div>
                <w:div w:id="71466008">
                  <w:marLeft w:val="480"/>
                  <w:marRight w:val="0"/>
                  <w:marTop w:val="0"/>
                  <w:marBottom w:val="0"/>
                  <w:divBdr>
                    <w:top w:val="none" w:sz="0" w:space="0" w:color="auto"/>
                    <w:left w:val="none" w:sz="0" w:space="0" w:color="auto"/>
                    <w:bottom w:val="none" w:sz="0" w:space="0" w:color="auto"/>
                    <w:right w:val="none" w:sz="0" w:space="0" w:color="auto"/>
                  </w:divBdr>
                </w:div>
                <w:div w:id="1100024469">
                  <w:marLeft w:val="480"/>
                  <w:marRight w:val="0"/>
                  <w:marTop w:val="0"/>
                  <w:marBottom w:val="0"/>
                  <w:divBdr>
                    <w:top w:val="none" w:sz="0" w:space="0" w:color="auto"/>
                    <w:left w:val="none" w:sz="0" w:space="0" w:color="auto"/>
                    <w:bottom w:val="none" w:sz="0" w:space="0" w:color="auto"/>
                    <w:right w:val="none" w:sz="0" w:space="0" w:color="auto"/>
                  </w:divBdr>
                </w:div>
                <w:div w:id="180096944">
                  <w:marLeft w:val="480"/>
                  <w:marRight w:val="0"/>
                  <w:marTop w:val="0"/>
                  <w:marBottom w:val="0"/>
                  <w:divBdr>
                    <w:top w:val="none" w:sz="0" w:space="0" w:color="auto"/>
                    <w:left w:val="none" w:sz="0" w:space="0" w:color="auto"/>
                    <w:bottom w:val="none" w:sz="0" w:space="0" w:color="auto"/>
                    <w:right w:val="none" w:sz="0" w:space="0" w:color="auto"/>
                  </w:divBdr>
                </w:div>
                <w:div w:id="1301613499">
                  <w:marLeft w:val="480"/>
                  <w:marRight w:val="0"/>
                  <w:marTop w:val="0"/>
                  <w:marBottom w:val="0"/>
                  <w:divBdr>
                    <w:top w:val="none" w:sz="0" w:space="0" w:color="auto"/>
                    <w:left w:val="none" w:sz="0" w:space="0" w:color="auto"/>
                    <w:bottom w:val="none" w:sz="0" w:space="0" w:color="auto"/>
                    <w:right w:val="none" w:sz="0" w:space="0" w:color="auto"/>
                  </w:divBdr>
                </w:div>
                <w:div w:id="533733412">
                  <w:marLeft w:val="480"/>
                  <w:marRight w:val="0"/>
                  <w:marTop w:val="0"/>
                  <w:marBottom w:val="0"/>
                  <w:divBdr>
                    <w:top w:val="none" w:sz="0" w:space="0" w:color="auto"/>
                    <w:left w:val="none" w:sz="0" w:space="0" w:color="auto"/>
                    <w:bottom w:val="none" w:sz="0" w:space="0" w:color="auto"/>
                    <w:right w:val="none" w:sz="0" w:space="0" w:color="auto"/>
                  </w:divBdr>
                </w:div>
                <w:div w:id="164561925">
                  <w:marLeft w:val="480"/>
                  <w:marRight w:val="0"/>
                  <w:marTop w:val="0"/>
                  <w:marBottom w:val="0"/>
                  <w:divBdr>
                    <w:top w:val="none" w:sz="0" w:space="0" w:color="auto"/>
                    <w:left w:val="none" w:sz="0" w:space="0" w:color="auto"/>
                    <w:bottom w:val="none" w:sz="0" w:space="0" w:color="auto"/>
                    <w:right w:val="none" w:sz="0" w:space="0" w:color="auto"/>
                  </w:divBdr>
                </w:div>
                <w:div w:id="802387630">
                  <w:marLeft w:val="480"/>
                  <w:marRight w:val="0"/>
                  <w:marTop w:val="0"/>
                  <w:marBottom w:val="0"/>
                  <w:divBdr>
                    <w:top w:val="none" w:sz="0" w:space="0" w:color="auto"/>
                    <w:left w:val="none" w:sz="0" w:space="0" w:color="auto"/>
                    <w:bottom w:val="none" w:sz="0" w:space="0" w:color="auto"/>
                    <w:right w:val="none" w:sz="0" w:space="0" w:color="auto"/>
                  </w:divBdr>
                </w:div>
                <w:div w:id="581567556">
                  <w:marLeft w:val="480"/>
                  <w:marRight w:val="0"/>
                  <w:marTop w:val="0"/>
                  <w:marBottom w:val="0"/>
                  <w:divBdr>
                    <w:top w:val="none" w:sz="0" w:space="0" w:color="auto"/>
                    <w:left w:val="none" w:sz="0" w:space="0" w:color="auto"/>
                    <w:bottom w:val="none" w:sz="0" w:space="0" w:color="auto"/>
                    <w:right w:val="none" w:sz="0" w:space="0" w:color="auto"/>
                  </w:divBdr>
                </w:div>
                <w:div w:id="548305195">
                  <w:marLeft w:val="480"/>
                  <w:marRight w:val="0"/>
                  <w:marTop w:val="0"/>
                  <w:marBottom w:val="0"/>
                  <w:divBdr>
                    <w:top w:val="none" w:sz="0" w:space="0" w:color="auto"/>
                    <w:left w:val="none" w:sz="0" w:space="0" w:color="auto"/>
                    <w:bottom w:val="none" w:sz="0" w:space="0" w:color="auto"/>
                    <w:right w:val="none" w:sz="0" w:space="0" w:color="auto"/>
                  </w:divBdr>
                </w:div>
                <w:div w:id="414285696">
                  <w:marLeft w:val="480"/>
                  <w:marRight w:val="0"/>
                  <w:marTop w:val="0"/>
                  <w:marBottom w:val="0"/>
                  <w:divBdr>
                    <w:top w:val="none" w:sz="0" w:space="0" w:color="auto"/>
                    <w:left w:val="none" w:sz="0" w:space="0" w:color="auto"/>
                    <w:bottom w:val="none" w:sz="0" w:space="0" w:color="auto"/>
                    <w:right w:val="none" w:sz="0" w:space="0" w:color="auto"/>
                  </w:divBdr>
                </w:div>
                <w:div w:id="305085832">
                  <w:marLeft w:val="480"/>
                  <w:marRight w:val="0"/>
                  <w:marTop w:val="0"/>
                  <w:marBottom w:val="0"/>
                  <w:divBdr>
                    <w:top w:val="none" w:sz="0" w:space="0" w:color="auto"/>
                    <w:left w:val="none" w:sz="0" w:space="0" w:color="auto"/>
                    <w:bottom w:val="none" w:sz="0" w:space="0" w:color="auto"/>
                    <w:right w:val="none" w:sz="0" w:space="0" w:color="auto"/>
                  </w:divBdr>
                </w:div>
                <w:div w:id="561722326">
                  <w:marLeft w:val="480"/>
                  <w:marRight w:val="0"/>
                  <w:marTop w:val="0"/>
                  <w:marBottom w:val="0"/>
                  <w:divBdr>
                    <w:top w:val="none" w:sz="0" w:space="0" w:color="auto"/>
                    <w:left w:val="none" w:sz="0" w:space="0" w:color="auto"/>
                    <w:bottom w:val="none" w:sz="0" w:space="0" w:color="auto"/>
                    <w:right w:val="none" w:sz="0" w:space="0" w:color="auto"/>
                  </w:divBdr>
                </w:div>
                <w:div w:id="1043939564">
                  <w:marLeft w:val="480"/>
                  <w:marRight w:val="0"/>
                  <w:marTop w:val="0"/>
                  <w:marBottom w:val="0"/>
                  <w:divBdr>
                    <w:top w:val="none" w:sz="0" w:space="0" w:color="auto"/>
                    <w:left w:val="none" w:sz="0" w:space="0" w:color="auto"/>
                    <w:bottom w:val="none" w:sz="0" w:space="0" w:color="auto"/>
                    <w:right w:val="none" w:sz="0" w:space="0" w:color="auto"/>
                  </w:divBdr>
                </w:div>
                <w:div w:id="713391537">
                  <w:marLeft w:val="480"/>
                  <w:marRight w:val="0"/>
                  <w:marTop w:val="0"/>
                  <w:marBottom w:val="0"/>
                  <w:divBdr>
                    <w:top w:val="none" w:sz="0" w:space="0" w:color="auto"/>
                    <w:left w:val="none" w:sz="0" w:space="0" w:color="auto"/>
                    <w:bottom w:val="none" w:sz="0" w:space="0" w:color="auto"/>
                    <w:right w:val="none" w:sz="0" w:space="0" w:color="auto"/>
                  </w:divBdr>
                </w:div>
                <w:div w:id="694036536">
                  <w:marLeft w:val="480"/>
                  <w:marRight w:val="0"/>
                  <w:marTop w:val="0"/>
                  <w:marBottom w:val="0"/>
                  <w:divBdr>
                    <w:top w:val="none" w:sz="0" w:space="0" w:color="auto"/>
                    <w:left w:val="none" w:sz="0" w:space="0" w:color="auto"/>
                    <w:bottom w:val="none" w:sz="0" w:space="0" w:color="auto"/>
                    <w:right w:val="none" w:sz="0" w:space="0" w:color="auto"/>
                  </w:divBdr>
                </w:div>
                <w:div w:id="300549157">
                  <w:marLeft w:val="480"/>
                  <w:marRight w:val="0"/>
                  <w:marTop w:val="0"/>
                  <w:marBottom w:val="0"/>
                  <w:divBdr>
                    <w:top w:val="none" w:sz="0" w:space="0" w:color="auto"/>
                    <w:left w:val="none" w:sz="0" w:space="0" w:color="auto"/>
                    <w:bottom w:val="none" w:sz="0" w:space="0" w:color="auto"/>
                    <w:right w:val="none" w:sz="0" w:space="0" w:color="auto"/>
                  </w:divBdr>
                </w:div>
                <w:div w:id="2073262282">
                  <w:marLeft w:val="480"/>
                  <w:marRight w:val="0"/>
                  <w:marTop w:val="0"/>
                  <w:marBottom w:val="0"/>
                  <w:divBdr>
                    <w:top w:val="none" w:sz="0" w:space="0" w:color="auto"/>
                    <w:left w:val="none" w:sz="0" w:space="0" w:color="auto"/>
                    <w:bottom w:val="none" w:sz="0" w:space="0" w:color="auto"/>
                    <w:right w:val="none" w:sz="0" w:space="0" w:color="auto"/>
                  </w:divBdr>
                </w:div>
                <w:div w:id="176193480">
                  <w:marLeft w:val="480"/>
                  <w:marRight w:val="0"/>
                  <w:marTop w:val="0"/>
                  <w:marBottom w:val="0"/>
                  <w:divBdr>
                    <w:top w:val="none" w:sz="0" w:space="0" w:color="auto"/>
                    <w:left w:val="none" w:sz="0" w:space="0" w:color="auto"/>
                    <w:bottom w:val="none" w:sz="0" w:space="0" w:color="auto"/>
                    <w:right w:val="none" w:sz="0" w:space="0" w:color="auto"/>
                  </w:divBdr>
                </w:div>
                <w:div w:id="1544948898">
                  <w:marLeft w:val="480"/>
                  <w:marRight w:val="0"/>
                  <w:marTop w:val="0"/>
                  <w:marBottom w:val="0"/>
                  <w:divBdr>
                    <w:top w:val="none" w:sz="0" w:space="0" w:color="auto"/>
                    <w:left w:val="none" w:sz="0" w:space="0" w:color="auto"/>
                    <w:bottom w:val="none" w:sz="0" w:space="0" w:color="auto"/>
                    <w:right w:val="none" w:sz="0" w:space="0" w:color="auto"/>
                  </w:divBdr>
                </w:div>
                <w:div w:id="1101726248">
                  <w:marLeft w:val="480"/>
                  <w:marRight w:val="0"/>
                  <w:marTop w:val="0"/>
                  <w:marBottom w:val="0"/>
                  <w:divBdr>
                    <w:top w:val="none" w:sz="0" w:space="0" w:color="auto"/>
                    <w:left w:val="none" w:sz="0" w:space="0" w:color="auto"/>
                    <w:bottom w:val="none" w:sz="0" w:space="0" w:color="auto"/>
                    <w:right w:val="none" w:sz="0" w:space="0" w:color="auto"/>
                  </w:divBdr>
                </w:div>
                <w:div w:id="1073702015">
                  <w:marLeft w:val="480"/>
                  <w:marRight w:val="0"/>
                  <w:marTop w:val="0"/>
                  <w:marBottom w:val="0"/>
                  <w:divBdr>
                    <w:top w:val="none" w:sz="0" w:space="0" w:color="auto"/>
                    <w:left w:val="none" w:sz="0" w:space="0" w:color="auto"/>
                    <w:bottom w:val="none" w:sz="0" w:space="0" w:color="auto"/>
                    <w:right w:val="none" w:sz="0" w:space="0" w:color="auto"/>
                  </w:divBdr>
                </w:div>
                <w:div w:id="1985044724">
                  <w:marLeft w:val="480"/>
                  <w:marRight w:val="0"/>
                  <w:marTop w:val="0"/>
                  <w:marBottom w:val="0"/>
                  <w:divBdr>
                    <w:top w:val="none" w:sz="0" w:space="0" w:color="auto"/>
                    <w:left w:val="none" w:sz="0" w:space="0" w:color="auto"/>
                    <w:bottom w:val="none" w:sz="0" w:space="0" w:color="auto"/>
                    <w:right w:val="none" w:sz="0" w:space="0" w:color="auto"/>
                  </w:divBdr>
                </w:div>
                <w:div w:id="311300678">
                  <w:marLeft w:val="480"/>
                  <w:marRight w:val="0"/>
                  <w:marTop w:val="0"/>
                  <w:marBottom w:val="0"/>
                  <w:divBdr>
                    <w:top w:val="none" w:sz="0" w:space="0" w:color="auto"/>
                    <w:left w:val="none" w:sz="0" w:space="0" w:color="auto"/>
                    <w:bottom w:val="none" w:sz="0" w:space="0" w:color="auto"/>
                    <w:right w:val="none" w:sz="0" w:space="0" w:color="auto"/>
                  </w:divBdr>
                </w:div>
                <w:div w:id="479200058">
                  <w:marLeft w:val="480"/>
                  <w:marRight w:val="0"/>
                  <w:marTop w:val="0"/>
                  <w:marBottom w:val="0"/>
                  <w:divBdr>
                    <w:top w:val="none" w:sz="0" w:space="0" w:color="auto"/>
                    <w:left w:val="none" w:sz="0" w:space="0" w:color="auto"/>
                    <w:bottom w:val="none" w:sz="0" w:space="0" w:color="auto"/>
                    <w:right w:val="none" w:sz="0" w:space="0" w:color="auto"/>
                  </w:divBdr>
                </w:div>
                <w:div w:id="1632242986">
                  <w:marLeft w:val="480"/>
                  <w:marRight w:val="0"/>
                  <w:marTop w:val="0"/>
                  <w:marBottom w:val="0"/>
                  <w:divBdr>
                    <w:top w:val="none" w:sz="0" w:space="0" w:color="auto"/>
                    <w:left w:val="none" w:sz="0" w:space="0" w:color="auto"/>
                    <w:bottom w:val="none" w:sz="0" w:space="0" w:color="auto"/>
                    <w:right w:val="none" w:sz="0" w:space="0" w:color="auto"/>
                  </w:divBdr>
                </w:div>
                <w:div w:id="360933579">
                  <w:marLeft w:val="480"/>
                  <w:marRight w:val="0"/>
                  <w:marTop w:val="0"/>
                  <w:marBottom w:val="0"/>
                  <w:divBdr>
                    <w:top w:val="none" w:sz="0" w:space="0" w:color="auto"/>
                    <w:left w:val="none" w:sz="0" w:space="0" w:color="auto"/>
                    <w:bottom w:val="none" w:sz="0" w:space="0" w:color="auto"/>
                    <w:right w:val="none" w:sz="0" w:space="0" w:color="auto"/>
                  </w:divBdr>
                </w:div>
                <w:div w:id="1503661324">
                  <w:marLeft w:val="480"/>
                  <w:marRight w:val="0"/>
                  <w:marTop w:val="0"/>
                  <w:marBottom w:val="0"/>
                  <w:divBdr>
                    <w:top w:val="none" w:sz="0" w:space="0" w:color="auto"/>
                    <w:left w:val="none" w:sz="0" w:space="0" w:color="auto"/>
                    <w:bottom w:val="none" w:sz="0" w:space="0" w:color="auto"/>
                    <w:right w:val="none" w:sz="0" w:space="0" w:color="auto"/>
                  </w:divBdr>
                </w:div>
                <w:div w:id="357121033">
                  <w:marLeft w:val="480"/>
                  <w:marRight w:val="0"/>
                  <w:marTop w:val="0"/>
                  <w:marBottom w:val="0"/>
                  <w:divBdr>
                    <w:top w:val="none" w:sz="0" w:space="0" w:color="auto"/>
                    <w:left w:val="none" w:sz="0" w:space="0" w:color="auto"/>
                    <w:bottom w:val="none" w:sz="0" w:space="0" w:color="auto"/>
                    <w:right w:val="none" w:sz="0" w:space="0" w:color="auto"/>
                  </w:divBdr>
                </w:div>
                <w:div w:id="1353720920">
                  <w:marLeft w:val="480"/>
                  <w:marRight w:val="0"/>
                  <w:marTop w:val="0"/>
                  <w:marBottom w:val="0"/>
                  <w:divBdr>
                    <w:top w:val="none" w:sz="0" w:space="0" w:color="auto"/>
                    <w:left w:val="none" w:sz="0" w:space="0" w:color="auto"/>
                    <w:bottom w:val="none" w:sz="0" w:space="0" w:color="auto"/>
                    <w:right w:val="none" w:sz="0" w:space="0" w:color="auto"/>
                  </w:divBdr>
                </w:div>
                <w:div w:id="1707832840">
                  <w:marLeft w:val="480"/>
                  <w:marRight w:val="0"/>
                  <w:marTop w:val="0"/>
                  <w:marBottom w:val="0"/>
                  <w:divBdr>
                    <w:top w:val="none" w:sz="0" w:space="0" w:color="auto"/>
                    <w:left w:val="none" w:sz="0" w:space="0" w:color="auto"/>
                    <w:bottom w:val="none" w:sz="0" w:space="0" w:color="auto"/>
                    <w:right w:val="none" w:sz="0" w:space="0" w:color="auto"/>
                  </w:divBdr>
                </w:div>
                <w:div w:id="938220238">
                  <w:marLeft w:val="480"/>
                  <w:marRight w:val="0"/>
                  <w:marTop w:val="0"/>
                  <w:marBottom w:val="0"/>
                  <w:divBdr>
                    <w:top w:val="none" w:sz="0" w:space="0" w:color="auto"/>
                    <w:left w:val="none" w:sz="0" w:space="0" w:color="auto"/>
                    <w:bottom w:val="none" w:sz="0" w:space="0" w:color="auto"/>
                    <w:right w:val="none" w:sz="0" w:space="0" w:color="auto"/>
                  </w:divBdr>
                </w:div>
              </w:divsChild>
            </w:div>
            <w:div w:id="2043506021">
              <w:marLeft w:val="0"/>
              <w:marRight w:val="0"/>
              <w:marTop w:val="0"/>
              <w:marBottom w:val="0"/>
              <w:divBdr>
                <w:top w:val="none" w:sz="0" w:space="0" w:color="auto"/>
                <w:left w:val="none" w:sz="0" w:space="0" w:color="auto"/>
                <w:bottom w:val="none" w:sz="0" w:space="0" w:color="auto"/>
                <w:right w:val="none" w:sz="0" w:space="0" w:color="auto"/>
              </w:divBdr>
              <w:divsChild>
                <w:div w:id="959192511">
                  <w:marLeft w:val="480"/>
                  <w:marRight w:val="0"/>
                  <w:marTop w:val="0"/>
                  <w:marBottom w:val="0"/>
                  <w:divBdr>
                    <w:top w:val="none" w:sz="0" w:space="0" w:color="auto"/>
                    <w:left w:val="none" w:sz="0" w:space="0" w:color="auto"/>
                    <w:bottom w:val="none" w:sz="0" w:space="0" w:color="auto"/>
                    <w:right w:val="none" w:sz="0" w:space="0" w:color="auto"/>
                  </w:divBdr>
                </w:div>
                <w:div w:id="917905594">
                  <w:marLeft w:val="480"/>
                  <w:marRight w:val="0"/>
                  <w:marTop w:val="0"/>
                  <w:marBottom w:val="0"/>
                  <w:divBdr>
                    <w:top w:val="none" w:sz="0" w:space="0" w:color="auto"/>
                    <w:left w:val="none" w:sz="0" w:space="0" w:color="auto"/>
                    <w:bottom w:val="none" w:sz="0" w:space="0" w:color="auto"/>
                    <w:right w:val="none" w:sz="0" w:space="0" w:color="auto"/>
                  </w:divBdr>
                </w:div>
                <w:div w:id="218640419">
                  <w:marLeft w:val="480"/>
                  <w:marRight w:val="0"/>
                  <w:marTop w:val="0"/>
                  <w:marBottom w:val="0"/>
                  <w:divBdr>
                    <w:top w:val="none" w:sz="0" w:space="0" w:color="auto"/>
                    <w:left w:val="none" w:sz="0" w:space="0" w:color="auto"/>
                    <w:bottom w:val="none" w:sz="0" w:space="0" w:color="auto"/>
                    <w:right w:val="none" w:sz="0" w:space="0" w:color="auto"/>
                  </w:divBdr>
                </w:div>
                <w:div w:id="914433869">
                  <w:marLeft w:val="480"/>
                  <w:marRight w:val="0"/>
                  <w:marTop w:val="0"/>
                  <w:marBottom w:val="0"/>
                  <w:divBdr>
                    <w:top w:val="none" w:sz="0" w:space="0" w:color="auto"/>
                    <w:left w:val="none" w:sz="0" w:space="0" w:color="auto"/>
                    <w:bottom w:val="none" w:sz="0" w:space="0" w:color="auto"/>
                    <w:right w:val="none" w:sz="0" w:space="0" w:color="auto"/>
                  </w:divBdr>
                </w:div>
                <w:div w:id="1409158754">
                  <w:marLeft w:val="480"/>
                  <w:marRight w:val="0"/>
                  <w:marTop w:val="0"/>
                  <w:marBottom w:val="0"/>
                  <w:divBdr>
                    <w:top w:val="none" w:sz="0" w:space="0" w:color="auto"/>
                    <w:left w:val="none" w:sz="0" w:space="0" w:color="auto"/>
                    <w:bottom w:val="none" w:sz="0" w:space="0" w:color="auto"/>
                    <w:right w:val="none" w:sz="0" w:space="0" w:color="auto"/>
                  </w:divBdr>
                </w:div>
                <w:div w:id="1492521771">
                  <w:marLeft w:val="480"/>
                  <w:marRight w:val="0"/>
                  <w:marTop w:val="0"/>
                  <w:marBottom w:val="0"/>
                  <w:divBdr>
                    <w:top w:val="none" w:sz="0" w:space="0" w:color="auto"/>
                    <w:left w:val="none" w:sz="0" w:space="0" w:color="auto"/>
                    <w:bottom w:val="none" w:sz="0" w:space="0" w:color="auto"/>
                    <w:right w:val="none" w:sz="0" w:space="0" w:color="auto"/>
                  </w:divBdr>
                </w:div>
                <w:div w:id="1801727056">
                  <w:marLeft w:val="480"/>
                  <w:marRight w:val="0"/>
                  <w:marTop w:val="0"/>
                  <w:marBottom w:val="0"/>
                  <w:divBdr>
                    <w:top w:val="none" w:sz="0" w:space="0" w:color="auto"/>
                    <w:left w:val="none" w:sz="0" w:space="0" w:color="auto"/>
                    <w:bottom w:val="none" w:sz="0" w:space="0" w:color="auto"/>
                    <w:right w:val="none" w:sz="0" w:space="0" w:color="auto"/>
                  </w:divBdr>
                </w:div>
                <w:div w:id="528183201">
                  <w:marLeft w:val="480"/>
                  <w:marRight w:val="0"/>
                  <w:marTop w:val="0"/>
                  <w:marBottom w:val="0"/>
                  <w:divBdr>
                    <w:top w:val="none" w:sz="0" w:space="0" w:color="auto"/>
                    <w:left w:val="none" w:sz="0" w:space="0" w:color="auto"/>
                    <w:bottom w:val="none" w:sz="0" w:space="0" w:color="auto"/>
                    <w:right w:val="none" w:sz="0" w:space="0" w:color="auto"/>
                  </w:divBdr>
                </w:div>
                <w:div w:id="177354014">
                  <w:marLeft w:val="480"/>
                  <w:marRight w:val="0"/>
                  <w:marTop w:val="0"/>
                  <w:marBottom w:val="0"/>
                  <w:divBdr>
                    <w:top w:val="none" w:sz="0" w:space="0" w:color="auto"/>
                    <w:left w:val="none" w:sz="0" w:space="0" w:color="auto"/>
                    <w:bottom w:val="none" w:sz="0" w:space="0" w:color="auto"/>
                    <w:right w:val="none" w:sz="0" w:space="0" w:color="auto"/>
                  </w:divBdr>
                </w:div>
                <w:div w:id="1164466292">
                  <w:marLeft w:val="480"/>
                  <w:marRight w:val="0"/>
                  <w:marTop w:val="0"/>
                  <w:marBottom w:val="0"/>
                  <w:divBdr>
                    <w:top w:val="none" w:sz="0" w:space="0" w:color="auto"/>
                    <w:left w:val="none" w:sz="0" w:space="0" w:color="auto"/>
                    <w:bottom w:val="none" w:sz="0" w:space="0" w:color="auto"/>
                    <w:right w:val="none" w:sz="0" w:space="0" w:color="auto"/>
                  </w:divBdr>
                </w:div>
                <w:div w:id="1859463406">
                  <w:marLeft w:val="480"/>
                  <w:marRight w:val="0"/>
                  <w:marTop w:val="0"/>
                  <w:marBottom w:val="0"/>
                  <w:divBdr>
                    <w:top w:val="none" w:sz="0" w:space="0" w:color="auto"/>
                    <w:left w:val="none" w:sz="0" w:space="0" w:color="auto"/>
                    <w:bottom w:val="none" w:sz="0" w:space="0" w:color="auto"/>
                    <w:right w:val="none" w:sz="0" w:space="0" w:color="auto"/>
                  </w:divBdr>
                </w:div>
                <w:div w:id="1079134221">
                  <w:marLeft w:val="480"/>
                  <w:marRight w:val="0"/>
                  <w:marTop w:val="0"/>
                  <w:marBottom w:val="0"/>
                  <w:divBdr>
                    <w:top w:val="none" w:sz="0" w:space="0" w:color="auto"/>
                    <w:left w:val="none" w:sz="0" w:space="0" w:color="auto"/>
                    <w:bottom w:val="none" w:sz="0" w:space="0" w:color="auto"/>
                    <w:right w:val="none" w:sz="0" w:space="0" w:color="auto"/>
                  </w:divBdr>
                </w:div>
                <w:div w:id="1201283791">
                  <w:marLeft w:val="480"/>
                  <w:marRight w:val="0"/>
                  <w:marTop w:val="0"/>
                  <w:marBottom w:val="0"/>
                  <w:divBdr>
                    <w:top w:val="none" w:sz="0" w:space="0" w:color="auto"/>
                    <w:left w:val="none" w:sz="0" w:space="0" w:color="auto"/>
                    <w:bottom w:val="none" w:sz="0" w:space="0" w:color="auto"/>
                    <w:right w:val="none" w:sz="0" w:space="0" w:color="auto"/>
                  </w:divBdr>
                </w:div>
                <w:div w:id="1944149967">
                  <w:marLeft w:val="480"/>
                  <w:marRight w:val="0"/>
                  <w:marTop w:val="0"/>
                  <w:marBottom w:val="0"/>
                  <w:divBdr>
                    <w:top w:val="none" w:sz="0" w:space="0" w:color="auto"/>
                    <w:left w:val="none" w:sz="0" w:space="0" w:color="auto"/>
                    <w:bottom w:val="none" w:sz="0" w:space="0" w:color="auto"/>
                    <w:right w:val="none" w:sz="0" w:space="0" w:color="auto"/>
                  </w:divBdr>
                </w:div>
                <w:div w:id="469783654">
                  <w:marLeft w:val="480"/>
                  <w:marRight w:val="0"/>
                  <w:marTop w:val="0"/>
                  <w:marBottom w:val="0"/>
                  <w:divBdr>
                    <w:top w:val="none" w:sz="0" w:space="0" w:color="auto"/>
                    <w:left w:val="none" w:sz="0" w:space="0" w:color="auto"/>
                    <w:bottom w:val="none" w:sz="0" w:space="0" w:color="auto"/>
                    <w:right w:val="none" w:sz="0" w:space="0" w:color="auto"/>
                  </w:divBdr>
                </w:div>
                <w:div w:id="2042320875">
                  <w:marLeft w:val="480"/>
                  <w:marRight w:val="0"/>
                  <w:marTop w:val="0"/>
                  <w:marBottom w:val="0"/>
                  <w:divBdr>
                    <w:top w:val="none" w:sz="0" w:space="0" w:color="auto"/>
                    <w:left w:val="none" w:sz="0" w:space="0" w:color="auto"/>
                    <w:bottom w:val="none" w:sz="0" w:space="0" w:color="auto"/>
                    <w:right w:val="none" w:sz="0" w:space="0" w:color="auto"/>
                  </w:divBdr>
                </w:div>
                <w:div w:id="1646278448">
                  <w:marLeft w:val="480"/>
                  <w:marRight w:val="0"/>
                  <w:marTop w:val="0"/>
                  <w:marBottom w:val="0"/>
                  <w:divBdr>
                    <w:top w:val="none" w:sz="0" w:space="0" w:color="auto"/>
                    <w:left w:val="none" w:sz="0" w:space="0" w:color="auto"/>
                    <w:bottom w:val="none" w:sz="0" w:space="0" w:color="auto"/>
                    <w:right w:val="none" w:sz="0" w:space="0" w:color="auto"/>
                  </w:divBdr>
                </w:div>
                <w:div w:id="1352994228">
                  <w:marLeft w:val="480"/>
                  <w:marRight w:val="0"/>
                  <w:marTop w:val="0"/>
                  <w:marBottom w:val="0"/>
                  <w:divBdr>
                    <w:top w:val="none" w:sz="0" w:space="0" w:color="auto"/>
                    <w:left w:val="none" w:sz="0" w:space="0" w:color="auto"/>
                    <w:bottom w:val="none" w:sz="0" w:space="0" w:color="auto"/>
                    <w:right w:val="none" w:sz="0" w:space="0" w:color="auto"/>
                  </w:divBdr>
                </w:div>
                <w:div w:id="847603748">
                  <w:marLeft w:val="480"/>
                  <w:marRight w:val="0"/>
                  <w:marTop w:val="0"/>
                  <w:marBottom w:val="0"/>
                  <w:divBdr>
                    <w:top w:val="none" w:sz="0" w:space="0" w:color="auto"/>
                    <w:left w:val="none" w:sz="0" w:space="0" w:color="auto"/>
                    <w:bottom w:val="none" w:sz="0" w:space="0" w:color="auto"/>
                    <w:right w:val="none" w:sz="0" w:space="0" w:color="auto"/>
                  </w:divBdr>
                </w:div>
                <w:div w:id="1723752933">
                  <w:marLeft w:val="480"/>
                  <w:marRight w:val="0"/>
                  <w:marTop w:val="0"/>
                  <w:marBottom w:val="0"/>
                  <w:divBdr>
                    <w:top w:val="none" w:sz="0" w:space="0" w:color="auto"/>
                    <w:left w:val="none" w:sz="0" w:space="0" w:color="auto"/>
                    <w:bottom w:val="none" w:sz="0" w:space="0" w:color="auto"/>
                    <w:right w:val="none" w:sz="0" w:space="0" w:color="auto"/>
                  </w:divBdr>
                </w:div>
                <w:div w:id="605815815">
                  <w:marLeft w:val="480"/>
                  <w:marRight w:val="0"/>
                  <w:marTop w:val="0"/>
                  <w:marBottom w:val="0"/>
                  <w:divBdr>
                    <w:top w:val="none" w:sz="0" w:space="0" w:color="auto"/>
                    <w:left w:val="none" w:sz="0" w:space="0" w:color="auto"/>
                    <w:bottom w:val="none" w:sz="0" w:space="0" w:color="auto"/>
                    <w:right w:val="none" w:sz="0" w:space="0" w:color="auto"/>
                  </w:divBdr>
                </w:div>
                <w:div w:id="144250369">
                  <w:marLeft w:val="480"/>
                  <w:marRight w:val="0"/>
                  <w:marTop w:val="0"/>
                  <w:marBottom w:val="0"/>
                  <w:divBdr>
                    <w:top w:val="none" w:sz="0" w:space="0" w:color="auto"/>
                    <w:left w:val="none" w:sz="0" w:space="0" w:color="auto"/>
                    <w:bottom w:val="none" w:sz="0" w:space="0" w:color="auto"/>
                    <w:right w:val="none" w:sz="0" w:space="0" w:color="auto"/>
                  </w:divBdr>
                </w:div>
                <w:div w:id="868756119">
                  <w:marLeft w:val="480"/>
                  <w:marRight w:val="0"/>
                  <w:marTop w:val="0"/>
                  <w:marBottom w:val="0"/>
                  <w:divBdr>
                    <w:top w:val="none" w:sz="0" w:space="0" w:color="auto"/>
                    <w:left w:val="none" w:sz="0" w:space="0" w:color="auto"/>
                    <w:bottom w:val="none" w:sz="0" w:space="0" w:color="auto"/>
                    <w:right w:val="none" w:sz="0" w:space="0" w:color="auto"/>
                  </w:divBdr>
                </w:div>
                <w:div w:id="2055885933">
                  <w:marLeft w:val="480"/>
                  <w:marRight w:val="0"/>
                  <w:marTop w:val="0"/>
                  <w:marBottom w:val="0"/>
                  <w:divBdr>
                    <w:top w:val="none" w:sz="0" w:space="0" w:color="auto"/>
                    <w:left w:val="none" w:sz="0" w:space="0" w:color="auto"/>
                    <w:bottom w:val="none" w:sz="0" w:space="0" w:color="auto"/>
                    <w:right w:val="none" w:sz="0" w:space="0" w:color="auto"/>
                  </w:divBdr>
                </w:div>
                <w:div w:id="192765463">
                  <w:marLeft w:val="480"/>
                  <w:marRight w:val="0"/>
                  <w:marTop w:val="0"/>
                  <w:marBottom w:val="0"/>
                  <w:divBdr>
                    <w:top w:val="none" w:sz="0" w:space="0" w:color="auto"/>
                    <w:left w:val="none" w:sz="0" w:space="0" w:color="auto"/>
                    <w:bottom w:val="none" w:sz="0" w:space="0" w:color="auto"/>
                    <w:right w:val="none" w:sz="0" w:space="0" w:color="auto"/>
                  </w:divBdr>
                </w:div>
                <w:div w:id="753018704">
                  <w:marLeft w:val="480"/>
                  <w:marRight w:val="0"/>
                  <w:marTop w:val="0"/>
                  <w:marBottom w:val="0"/>
                  <w:divBdr>
                    <w:top w:val="none" w:sz="0" w:space="0" w:color="auto"/>
                    <w:left w:val="none" w:sz="0" w:space="0" w:color="auto"/>
                    <w:bottom w:val="none" w:sz="0" w:space="0" w:color="auto"/>
                    <w:right w:val="none" w:sz="0" w:space="0" w:color="auto"/>
                  </w:divBdr>
                </w:div>
                <w:div w:id="1137721875">
                  <w:marLeft w:val="480"/>
                  <w:marRight w:val="0"/>
                  <w:marTop w:val="0"/>
                  <w:marBottom w:val="0"/>
                  <w:divBdr>
                    <w:top w:val="none" w:sz="0" w:space="0" w:color="auto"/>
                    <w:left w:val="none" w:sz="0" w:space="0" w:color="auto"/>
                    <w:bottom w:val="none" w:sz="0" w:space="0" w:color="auto"/>
                    <w:right w:val="none" w:sz="0" w:space="0" w:color="auto"/>
                  </w:divBdr>
                </w:div>
                <w:div w:id="1857041580">
                  <w:marLeft w:val="480"/>
                  <w:marRight w:val="0"/>
                  <w:marTop w:val="0"/>
                  <w:marBottom w:val="0"/>
                  <w:divBdr>
                    <w:top w:val="none" w:sz="0" w:space="0" w:color="auto"/>
                    <w:left w:val="none" w:sz="0" w:space="0" w:color="auto"/>
                    <w:bottom w:val="none" w:sz="0" w:space="0" w:color="auto"/>
                    <w:right w:val="none" w:sz="0" w:space="0" w:color="auto"/>
                  </w:divBdr>
                </w:div>
                <w:div w:id="1057586207">
                  <w:marLeft w:val="480"/>
                  <w:marRight w:val="0"/>
                  <w:marTop w:val="0"/>
                  <w:marBottom w:val="0"/>
                  <w:divBdr>
                    <w:top w:val="none" w:sz="0" w:space="0" w:color="auto"/>
                    <w:left w:val="none" w:sz="0" w:space="0" w:color="auto"/>
                    <w:bottom w:val="none" w:sz="0" w:space="0" w:color="auto"/>
                    <w:right w:val="none" w:sz="0" w:space="0" w:color="auto"/>
                  </w:divBdr>
                </w:div>
                <w:div w:id="1610623746">
                  <w:marLeft w:val="480"/>
                  <w:marRight w:val="0"/>
                  <w:marTop w:val="0"/>
                  <w:marBottom w:val="0"/>
                  <w:divBdr>
                    <w:top w:val="none" w:sz="0" w:space="0" w:color="auto"/>
                    <w:left w:val="none" w:sz="0" w:space="0" w:color="auto"/>
                    <w:bottom w:val="none" w:sz="0" w:space="0" w:color="auto"/>
                    <w:right w:val="none" w:sz="0" w:space="0" w:color="auto"/>
                  </w:divBdr>
                </w:div>
                <w:div w:id="2061056266">
                  <w:marLeft w:val="480"/>
                  <w:marRight w:val="0"/>
                  <w:marTop w:val="0"/>
                  <w:marBottom w:val="0"/>
                  <w:divBdr>
                    <w:top w:val="none" w:sz="0" w:space="0" w:color="auto"/>
                    <w:left w:val="none" w:sz="0" w:space="0" w:color="auto"/>
                    <w:bottom w:val="none" w:sz="0" w:space="0" w:color="auto"/>
                    <w:right w:val="none" w:sz="0" w:space="0" w:color="auto"/>
                  </w:divBdr>
                </w:div>
                <w:div w:id="1321469662">
                  <w:marLeft w:val="480"/>
                  <w:marRight w:val="0"/>
                  <w:marTop w:val="0"/>
                  <w:marBottom w:val="0"/>
                  <w:divBdr>
                    <w:top w:val="none" w:sz="0" w:space="0" w:color="auto"/>
                    <w:left w:val="none" w:sz="0" w:space="0" w:color="auto"/>
                    <w:bottom w:val="none" w:sz="0" w:space="0" w:color="auto"/>
                    <w:right w:val="none" w:sz="0" w:space="0" w:color="auto"/>
                  </w:divBdr>
                </w:div>
                <w:div w:id="78407897">
                  <w:marLeft w:val="480"/>
                  <w:marRight w:val="0"/>
                  <w:marTop w:val="0"/>
                  <w:marBottom w:val="0"/>
                  <w:divBdr>
                    <w:top w:val="none" w:sz="0" w:space="0" w:color="auto"/>
                    <w:left w:val="none" w:sz="0" w:space="0" w:color="auto"/>
                    <w:bottom w:val="none" w:sz="0" w:space="0" w:color="auto"/>
                    <w:right w:val="none" w:sz="0" w:space="0" w:color="auto"/>
                  </w:divBdr>
                </w:div>
                <w:div w:id="1916042770">
                  <w:marLeft w:val="480"/>
                  <w:marRight w:val="0"/>
                  <w:marTop w:val="0"/>
                  <w:marBottom w:val="0"/>
                  <w:divBdr>
                    <w:top w:val="none" w:sz="0" w:space="0" w:color="auto"/>
                    <w:left w:val="none" w:sz="0" w:space="0" w:color="auto"/>
                    <w:bottom w:val="none" w:sz="0" w:space="0" w:color="auto"/>
                    <w:right w:val="none" w:sz="0" w:space="0" w:color="auto"/>
                  </w:divBdr>
                </w:div>
                <w:div w:id="945039492">
                  <w:marLeft w:val="480"/>
                  <w:marRight w:val="0"/>
                  <w:marTop w:val="0"/>
                  <w:marBottom w:val="0"/>
                  <w:divBdr>
                    <w:top w:val="none" w:sz="0" w:space="0" w:color="auto"/>
                    <w:left w:val="none" w:sz="0" w:space="0" w:color="auto"/>
                    <w:bottom w:val="none" w:sz="0" w:space="0" w:color="auto"/>
                    <w:right w:val="none" w:sz="0" w:space="0" w:color="auto"/>
                  </w:divBdr>
                </w:div>
                <w:div w:id="1946231959">
                  <w:marLeft w:val="480"/>
                  <w:marRight w:val="0"/>
                  <w:marTop w:val="0"/>
                  <w:marBottom w:val="0"/>
                  <w:divBdr>
                    <w:top w:val="none" w:sz="0" w:space="0" w:color="auto"/>
                    <w:left w:val="none" w:sz="0" w:space="0" w:color="auto"/>
                    <w:bottom w:val="none" w:sz="0" w:space="0" w:color="auto"/>
                    <w:right w:val="none" w:sz="0" w:space="0" w:color="auto"/>
                  </w:divBdr>
                </w:div>
                <w:div w:id="1470780891">
                  <w:marLeft w:val="480"/>
                  <w:marRight w:val="0"/>
                  <w:marTop w:val="0"/>
                  <w:marBottom w:val="0"/>
                  <w:divBdr>
                    <w:top w:val="none" w:sz="0" w:space="0" w:color="auto"/>
                    <w:left w:val="none" w:sz="0" w:space="0" w:color="auto"/>
                    <w:bottom w:val="none" w:sz="0" w:space="0" w:color="auto"/>
                    <w:right w:val="none" w:sz="0" w:space="0" w:color="auto"/>
                  </w:divBdr>
                </w:div>
                <w:div w:id="1189027361">
                  <w:marLeft w:val="480"/>
                  <w:marRight w:val="0"/>
                  <w:marTop w:val="0"/>
                  <w:marBottom w:val="0"/>
                  <w:divBdr>
                    <w:top w:val="none" w:sz="0" w:space="0" w:color="auto"/>
                    <w:left w:val="none" w:sz="0" w:space="0" w:color="auto"/>
                    <w:bottom w:val="none" w:sz="0" w:space="0" w:color="auto"/>
                    <w:right w:val="none" w:sz="0" w:space="0" w:color="auto"/>
                  </w:divBdr>
                </w:div>
                <w:div w:id="1648242566">
                  <w:marLeft w:val="480"/>
                  <w:marRight w:val="0"/>
                  <w:marTop w:val="0"/>
                  <w:marBottom w:val="0"/>
                  <w:divBdr>
                    <w:top w:val="none" w:sz="0" w:space="0" w:color="auto"/>
                    <w:left w:val="none" w:sz="0" w:space="0" w:color="auto"/>
                    <w:bottom w:val="none" w:sz="0" w:space="0" w:color="auto"/>
                    <w:right w:val="none" w:sz="0" w:space="0" w:color="auto"/>
                  </w:divBdr>
                </w:div>
                <w:div w:id="788430687">
                  <w:marLeft w:val="480"/>
                  <w:marRight w:val="0"/>
                  <w:marTop w:val="0"/>
                  <w:marBottom w:val="0"/>
                  <w:divBdr>
                    <w:top w:val="none" w:sz="0" w:space="0" w:color="auto"/>
                    <w:left w:val="none" w:sz="0" w:space="0" w:color="auto"/>
                    <w:bottom w:val="none" w:sz="0" w:space="0" w:color="auto"/>
                    <w:right w:val="none" w:sz="0" w:space="0" w:color="auto"/>
                  </w:divBdr>
                </w:div>
                <w:div w:id="369111523">
                  <w:marLeft w:val="480"/>
                  <w:marRight w:val="0"/>
                  <w:marTop w:val="0"/>
                  <w:marBottom w:val="0"/>
                  <w:divBdr>
                    <w:top w:val="none" w:sz="0" w:space="0" w:color="auto"/>
                    <w:left w:val="none" w:sz="0" w:space="0" w:color="auto"/>
                    <w:bottom w:val="none" w:sz="0" w:space="0" w:color="auto"/>
                    <w:right w:val="none" w:sz="0" w:space="0" w:color="auto"/>
                  </w:divBdr>
                </w:div>
                <w:div w:id="1727025058">
                  <w:marLeft w:val="480"/>
                  <w:marRight w:val="0"/>
                  <w:marTop w:val="0"/>
                  <w:marBottom w:val="0"/>
                  <w:divBdr>
                    <w:top w:val="none" w:sz="0" w:space="0" w:color="auto"/>
                    <w:left w:val="none" w:sz="0" w:space="0" w:color="auto"/>
                    <w:bottom w:val="none" w:sz="0" w:space="0" w:color="auto"/>
                    <w:right w:val="none" w:sz="0" w:space="0" w:color="auto"/>
                  </w:divBdr>
                </w:div>
                <w:div w:id="400105585">
                  <w:marLeft w:val="480"/>
                  <w:marRight w:val="0"/>
                  <w:marTop w:val="0"/>
                  <w:marBottom w:val="0"/>
                  <w:divBdr>
                    <w:top w:val="none" w:sz="0" w:space="0" w:color="auto"/>
                    <w:left w:val="none" w:sz="0" w:space="0" w:color="auto"/>
                    <w:bottom w:val="none" w:sz="0" w:space="0" w:color="auto"/>
                    <w:right w:val="none" w:sz="0" w:space="0" w:color="auto"/>
                  </w:divBdr>
                </w:div>
                <w:div w:id="801308757">
                  <w:marLeft w:val="480"/>
                  <w:marRight w:val="0"/>
                  <w:marTop w:val="0"/>
                  <w:marBottom w:val="0"/>
                  <w:divBdr>
                    <w:top w:val="none" w:sz="0" w:space="0" w:color="auto"/>
                    <w:left w:val="none" w:sz="0" w:space="0" w:color="auto"/>
                    <w:bottom w:val="none" w:sz="0" w:space="0" w:color="auto"/>
                    <w:right w:val="none" w:sz="0" w:space="0" w:color="auto"/>
                  </w:divBdr>
                </w:div>
                <w:div w:id="1395424589">
                  <w:marLeft w:val="480"/>
                  <w:marRight w:val="0"/>
                  <w:marTop w:val="0"/>
                  <w:marBottom w:val="0"/>
                  <w:divBdr>
                    <w:top w:val="none" w:sz="0" w:space="0" w:color="auto"/>
                    <w:left w:val="none" w:sz="0" w:space="0" w:color="auto"/>
                    <w:bottom w:val="none" w:sz="0" w:space="0" w:color="auto"/>
                    <w:right w:val="none" w:sz="0" w:space="0" w:color="auto"/>
                  </w:divBdr>
                </w:div>
                <w:div w:id="501359984">
                  <w:marLeft w:val="480"/>
                  <w:marRight w:val="0"/>
                  <w:marTop w:val="0"/>
                  <w:marBottom w:val="0"/>
                  <w:divBdr>
                    <w:top w:val="none" w:sz="0" w:space="0" w:color="auto"/>
                    <w:left w:val="none" w:sz="0" w:space="0" w:color="auto"/>
                    <w:bottom w:val="none" w:sz="0" w:space="0" w:color="auto"/>
                    <w:right w:val="none" w:sz="0" w:space="0" w:color="auto"/>
                  </w:divBdr>
                </w:div>
                <w:div w:id="1009406234">
                  <w:marLeft w:val="480"/>
                  <w:marRight w:val="0"/>
                  <w:marTop w:val="0"/>
                  <w:marBottom w:val="0"/>
                  <w:divBdr>
                    <w:top w:val="none" w:sz="0" w:space="0" w:color="auto"/>
                    <w:left w:val="none" w:sz="0" w:space="0" w:color="auto"/>
                    <w:bottom w:val="none" w:sz="0" w:space="0" w:color="auto"/>
                    <w:right w:val="none" w:sz="0" w:space="0" w:color="auto"/>
                  </w:divBdr>
                </w:div>
                <w:div w:id="1894268138">
                  <w:marLeft w:val="480"/>
                  <w:marRight w:val="0"/>
                  <w:marTop w:val="0"/>
                  <w:marBottom w:val="0"/>
                  <w:divBdr>
                    <w:top w:val="none" w:sz="0" w:space="0" w:color="auto"/>
                    <w:left w:val="none" w:sz="0" w:space="0" w:color="auto"/>
                    <w:bottom w:val="none" w:sz="0" w:space="0" w:color="auto"/>
                    <w:right w:val="none" w:sz="0" w:space="0" w:color="auto"/>
                  </w:divBdr>
                </w:div>
                <w:div w:id="2106338809">
                  <w:marLeft w:val="480"/>
                  <w:marRight w:val="0"/>
                  <w:marTop w:val="0"/>
                  <w:marBottom w:val="0"/>
                  <w:divBdr>
                    <w:top w:val="none" w:sz="0" w:space="0" w:color="auto"/>
                    <w:left w:val="none" w:sz="0" w:space="0" w:color="auto"/>
                    <w:bottom w:val="none" w:sz="0" w:space="0" w:color="auto"/>
                    <w:right w:val="none" w:sz="0" w:space="0" w:color="auto"/>
                  </w:divBdr>
                </w:div>
                <w:div w:id="809598146">
                  <w:marLeft w:val="480"/>
                  <w:marRight w:val="0"/>
                  <w:marTop w:val="0"/>
                  <w:marBottom w:val="0"/>
                  <w:divBdr>
                    <w:top w:val="none" w:sz="0" w:space="0" w:color="auto"/>
                    <w:left w:val="none" w:sz="0" w:space="0" w:color="auto"/>
                    <w:bottom w:val="none" w:sz="0" w:space="0" w:color="auto"/>
                    <w:right w:val="none" w:sz="0" w:space="0" w:color="auto"/>
                  </w:divBdr>
                </w:div>
                <w:div w:id="1000425489">
                  <w:marLeft w:val="480"/>
                  <w:marRight w:val="0"/>
                  <w:marTop w:val="0"/>
                  <w:marBottom w:val="0"/>
                  <w:divBdr>
                    <w:top w:val="none" w:sz="0" w:space="0" w:color="auto"/>
                    <w:left w:val="none" w:sz="0" w:space="0" w:color="auto"/>
                    <w:bottom w:val="none" w:sz="0" w:space="0" w:color="auto"/>
                    <w:right w:val="none" w:sz="0" w:space="0" w:color="auto"/>
                  </w:divBdr>
                </w:div>
                <w:div w:id="1296519386">
                  <w:marLeft w:val="480"/>
                  <w:marRight w:val="0"/>
                  <w:marTop w:val="0"/>
                  <w:marBottom w:val="0"/>
                  <w:divBdr>
                    <w:top w:val="none" w:sz="0" w:space="0" w:color="auto"/>
                    <w:left w:val="none" w:sz="0" w:space="0" w:color="auto"/>
                    <w:bottom w:val="none" w:sz="0" w:space="0" w:color="auto"/>
                    <w:right w:val="none" w:sz="0" w:space="0" w:color="auto"/>
                  </w:divBdr>
                </w:div>
                <w:div w:id="1533418427">
                  <w:marLeft w:val="480"/>
                  <w:marRight w:val="0"/>
                  <w:marTop w:val="0"/>
                  <w:marBottom w:val="0"/>
                  <w:divBdr>
                    <w:top w:val="none" w:sz="0" w:space="0" w:color="auto"/>
                    <w:left w:val="none" w:sz="0" w:space="0" w:color="auto"/>
                    <w:bottom w:val="none" w:sz="0" w:space="0" w:color="auto"/>
                    <w:right w:val="none" w:sz="0" w:space="0" w:color="auto"/>
                  </w:divBdr>
                </w:div>
                <w:div w:id="1442643991">
                  <w:marLeft w:val="480"/>
                  <w:marRight w:val="0"/>
                  <w:marTop w:val="0"/>
                  <w:marBottom w:val="0"/>
                  <w:divBdr>
                    <w:top w:val="none" w:sz="0" w:space="0" w:color="auto"/>
                    <w:left w:val="none" w:sz="0" w:space="0" w:color="auto"/>
                    <w:bottom w:val="none" w:sz="0" w:space="0" w:color="auto"/>
                    <w:right w:val="none" w:sz="0" w:space="0" w:color="auto"/>
                  </w:divBdr>
                </w:div>
                <w:div w:id="103353076">
                  <w:marLeft w:val="480"/>
                  <w:marRight w:val="0"/>
                  <w:marTop w:val="0"/>
                  <w:marBottom w:val="0"/>
                  <w:divBdr>
                    <w:top w:val="none" w:sz="0" w:space="0" w:color="auto"/>
                    <w:left w:val="none" w:sz="0" w:space="0" w:color="auto"/>
                    <w:bottom w:val="none" w:sz="0" w:space="0" w:color="auto"/>
                    <w:right w:val="none" w:sz="0" w:space="0" w:color="auto"/>
                  </w:divBdr>
                </w:div>
                <w:div w:id="1080829926">
                  <w:marLeft w:val="480"/>
                  <w:marRight w:val="0"/>
                  <w:marTop w:val="0"/>
                  <w:marBottom w:val="0"/>
                  <w:divBdr>
                    <w:top w:val="none" w:sz="0" w:space="0" w:color="auto"/>
                    <w:left w:val="none" w:sz="0" w:space="0" w:color="auto"/>
                    <w:bottom w:val="none" w:sz="0" w:space="0" w:color="auto"/>
                    <w:right w:val="none" w:sz="0" w:space="0" w:color="auto"/>
                  </w:divBdr>
                </w:div>
                <w:div w:id="924414231">
                  <w:marLeft w:val="480"/>
                  <w:marRight w:val="0"/>
                  <w:marTop w:val="0"/>
                  <w:marBottom w:val="0"/>
                  <w:divBdr>
                    <w:top w:val="none" w:sz="0" w:space="0" w:color="auto"/>
                    <w:left w:val="none" w:sz="0" w:space="0" w:color="auto"/>
                    <w:bottom w:val="none" w:sz="0" w:space="0" w:color="auto"/>
                    <w:right w:val="none" w:sz="0" w:space="0" w:color="auto"/>
                  </w:divBdr>
                </w:div>
                <w:div w:id="435446924">
                  <w:marLeft w:val="480"/>
                  <w:marRight w:val="0"/>
                  <w:marTop w:val="0"/>
                  <w:marBottom w:val="0"/>
                  <w:divBdr>
                    <w:top w:val="none" w:sz="0" w:space="0" w:color="auto"/>
                    <w:left w:val="none" w:sz="0" w:space="0" w:color="auto"/>
                    <w:bottom w:val="none" w:sz="0" w:space="0" w:color="auto"/>
                    <w:right w:val="none" w:sz="0" w:space="0" w:color="auto"/>
                  </w:divBdr>
                </w:div>
                <w:div w:id="1834835752">
                  <w:marLeft w:val="480"/>
                  <w:marRight w:val="0"/>
                  <w:marTop w:val="0"/>
                  <w:marBottom w:val="0"/>
                  <w:divBdr>
                    <w:top w:val="none" w:sz="0" w:space="0" w:color="auto"/>
                    <w:left w:val="none" w:sz="0" w:space="0" w:color="auto"/>
                    <w:bottom w:val="none" w:sz="0" w:space="0" w:color="auto"/>
                    <w:right w:val="none" w:sz="0" w:space="0" w:color="auto"/>
                  </w:divBdr>
                </w:div>
                <w:div w:id="343825936">
                  <w:marLeft w:val="480"/>
                  <w:marRight w:val="0"/>
                  <w:marTop w:val="0"/>
                  <w:marBottom w:val="0"/>
                  <w:divBdr>
                    <w:top w:val="none" w:sz="0" w:space="0" w:color="auto"/>
                    <w:left w:val="none" w:sz="0" w:space="0" w:color="auto"/>
                    <w:bottom w:val="none" w:sz="0" w:space="0" w:color="auto"/>
                    <w:right w:val="none" w:sz="0" w:space="0" w:color="auto"/>
                  </w:divBdr>
                </w:div>
                <w:div w:id="705839168">
                  <w:marLeft w:val="480"/>
                  <w:marRight w:val="0"/>
                  <w:marTop w:val="0"/>
                  <w:marBottom w:val="0"/>
                  <w:divBdr>
                    <w:top w:val="none" w:sz="0" w:space="0" w:color="auto"/>
                    <w:left w:val="none" w:sz="0" w:space="0" w:color="auto"/>
                    <w:bottom w:val="none" w:sz="0" w:space="0" w:color="auto"/>
                    <w:right w:val="none" w:sz="0" w:space="0" w:color="auto"/>
                  </w:divBdr>
                </w:div>
                <w:div w:id="15623769">
                  <w:marLeft w:val="480"/>
                  <w:marRight w:val="0"/>
                  <w:marTop w:val="0"/>
                  <w:marBottom w:val="0"/>
                  <w:divBdr>
                    <w:top w:val="none" w:sz="0" w:space="0" w:color="auto"/>
                    <w:left w:val="none" w:sz="0" w:space="0" w:color="auto"/>
                    <w:bottom w:val="none" w:sz="0" w:space="0" w:color="auto"/>
                    <w:right w:val="none" w:sz="0" w:space="0" w:color="auto"/>
                  </w:divBdr>
                </w:div>
                <w:div w:id="10955247">
                  <w:marLeft w:val="480"/>
                  <w:marRight w:val="0"/>
                  <w:marTop w:val="0"/>
                  <w:marBottom w:val="0"/>
                  <w:divBdr>
                    <w:top w:val="none" w:sz="0" w:space="0" w:color="auto"/>
                    <w:left w:val="none" w:sz="0" w:space="0" w:color="auto"/>
                    <w:bottom w:val="none" w:sz="0" w:space="0" w:color="auto"/>
                    <w:right w:val="none" w:sz="0" w:space="0" w:color="auto"/>
                  </w:divBdr>
                </w:div>
                <w:div w:id="1253587692">
                  <w:marLeft w:val="480"/>
                  <w:marRight w:val="0"/>
                  <w:marTop w:val="0"/>
                  <w:marBottom w:val="0"/>
                  <w:divBdr>
                    <w:top w:val="none" w:sz="0" w:space="0" w:color="auto"/>
                    <w:left w:val="none" w:sz="0" w:space="0" w:color="auto"/>
                    <w:bottom w:val="none" w:sz="0" w:space="0" w:color="auto"/>
                    <w:right w:val="none" w:sz="0" w:space="0" w:color="auto"/>
                  </w:divBdr>
                </w:div>
                <w:div w:id="2016614339">
                  <w:marLeft w:val="480"/>
                  <w:marRight w:val="0"/>
                  <w:marTop w:val="0"/>
                  <w:marBottom w:val="0"/>
                  <w:divBdr>
                    <w:top w:val="none" w:sz="0" w:space="0" w:color="auto"/>
                    <w:left w:val="none" w:sz="0" w:space="0" w:color="auto"/>
                    <w:bottom w:val="none" w:sz="0" w:space="0" w:color="auto"/>
                    <w:right w:val="none" w:sz="0" w:space="0" w:color="auto"/>
                  </w:divBdr>
                </w:div>
                <w:div w:id="713237574">
                  <w:marLeft w:val="480"/>
                  <w:marRight w:val="0"/>
                  <w:marTop w:val="0"/>
                  <w:marBottom w:val="0"/>
                  <w:divBdr>
                    <w:top w:val="none" w:sz="0" w:space="0" w:color="auto"/>
                    <w:left w:val="none" w:sz="0" w:space="0" w:color="auto"/>
                    <w:bottom w:val="none" w:sz="0" w:space="0" w:color="auto"/>
                    <w:right w:val="none" w:sz="0" w:space="0" w:color="auto"/>
                  </w:divBdr>
                </w:div>
                <w:div w:id="913857767">
                  <w:marLeft w:val="480"/>
                  <w:marRight w:val="0"/>
                  <w:marTop w:val="0"/>
                  <w:marBottom w:val="0"/>
                  <w:divBdr>
                    <w:top w:val="none" w:sz="0" w:space="0" w:color="auto"/>
                    <w:left w:val="none" w:sz="0" w:space="0" w:color="auto"/>
                    <w:bottom w:val="none" w:sz="0" w:space="0" w:color="auto"/>
                    <w:right w:val="none" w:sz="0" w:space="0" w:color="auto"/>
                  </w:divBdr>
                </w:div>
                <w:div w:id="1058823784">
                  <w:marLeft w:val="480"/>
                  <w:marRight w:val="0"/>
                  <w:marTop w:val="0"/>
                  <w:marBottom w:val="0"/>
                  <w:divBdr>
                    <w:top w:val="none" w:sz="0" w:space="0" w:color="auto"/>
                    <w:left w:val="none" w:sz="0" w:space="0" w:color="auto"/>
                    <w:bottom w:val="none" w:sz="0" w:space="0" w:color="auto"/>
                    <w:right w:val="none" w:sz="0" w:space="0" w:color="auto"/>
                  </w:divBdr>
                </w:div>
                <w:div w:id="1568957780">
                  <w:marLeft w:val="480"/>
                  <w:marRight w:val="0"/>
                  <w:marTop w:val="0"/>
                  <w:marBottom w:val="0"/>
                  <w:divBdr>
                    <w:top w:val="none" w:sz="0" w:space="0" w:color="auto"/>
                    <w:left w:val="none" w:sz="0" w:space="0" w:color="auto"/>
                    <w:bottom w:val="none" w:sz="0" w:space="0" w:color="auto"/>
                    <w:right w:val="none" w:sz="0" w:space="0" w:color="auto"/>
                  </w:divBdr>
                </w:div>
              </w:divsChild>
            </w:div>
            <w:div w:id="1474365606">
              <w:marLeft w:val="0"/>
              <w:marRight w:val="0"/>
              <w:marTop w:val="0"/>
              <w:marBottom w:val="0"/>
              <w:divBdr>
                <w:top w:val="none" w:sz="0" w:space="0" w:color="auto"/>
                <w:left w:val="none" w:sz="0" w:space="0" w:color="auto"/>
                <w:bottom w:val="none" w:sz="0" w:space="0" w:color="auto"/>
                <w:right w:val="none" w:sz="0" w:space="0" w:color="auto"/>
              </w:divBdr>
              <w:divsChild>
                <w:div w:id="2118139320">
                  <w:marLeft w:val="480"/>
                  <w:marRight w:val="0"/>
                  <w:marTop w:val="0"/>
                  <w:marBottom w:val="0"/>
                  <w:divBdr>
                    <w:top w:val="none" w:sz="0" w:space="0" w:color="auto"/>
                    <w:left w:val="none" w:sz="0" w:space="0" w:color="auto"/>
                    <w:bottom w:val="none" w:sz="0" w:space="0" w:color="auto"/>
                    <w:right w:val="none" w:sz="0" w:space="0" w:color="auto"/>
                  </w:divBdr>
                </w:div>
                <w:div w:id="1618640293">
                  <w:marLeft w:val="480"/>
                  <w:marRight w:val="0"/>
                  <w:marTop w:val="0"/>
                  <w:marBottom w:val="0"/>
                  <w:divBdr>
                    <w:top w:val="none" w:sz="0" w:space="0" w:color="auto"/>
                    <w:left w:val="none" w:sz="0" w:space="0" w:color="auto"/>
                    <w:bottom w:val="none" w:sz="0" w:space="0" w:color="auto"/>
                    <w:right w:val="none" w:sz="0" w:space="0" w:color="auto"/>
                  </w:divBdr>
                </w:div>
                <w:div w:id="1441951840">
                  <w:marLeft w:val="480"/>
                  <w:marRight w:val="0"/>
                  <w:marTop w:val="0"/>
                  <w:marBottom w:val="0"/>
                  <w:divBdr>
                    <w:top w:val="none" w:sz="0" w:space="0" w:color="auto"/>
                    <w:left w:val="none" w:sz="0" w:space="0" w:color="auto"/>
                    <w:bottom w:val="none" w:sz="0" w:space="0" w:color="auto"/>
                    <w:right w:val="none" w:sz="0" w:space="0" w:color="auto"/>
                  </w:divBdr>
                </w:div>
                <w:div w:id="694431363">
                  <w:marLeft w:val="480"/>
                  <w:marRight w:val="0"/>
                  <w:marTop w:val="0"/>
                  <w:marBottom w:val="0"/>
                  <w:divBdr>
                    <w:top w:val="none" w:sz="0" w:space="0" w:color="auto"/>
                    <w:left w:val="none" w:sz="0" w:space="0" w:color="auto"/>
                    <w:bottom w:val="none" w:sz="0" w:space="0" w:color="auto"/>
                    <w:right w:val="none" w:sz="0" w:space="0" w:color="auto"/>
                  </w:divBdr>
                </w:div>
                <w:div w:id="1674185598">
                  <w:marLeft w:val="480"/>
                  <w:marRight w:val="0"/>
                  <w:marTop w:val="0"/>
                  <w:marBottom w:val="0"/>
                  <w:divBdr>
                    <w:top w:val="none" w:sz="0" w:space="0" w:color="auto"/>
                    <w:left w:val="none" w:sz="0" w:space="0" w:color="auto"/>
                    <w:bottom w:val="none" w:sz="0" w:space="0" w:color="auto"/>
                    <w:right w:val="none" w:sz="0" w:space="0" w:color="auto"/>
                  </w:divBdr>
                </w:div>
                <w:div w:id="1839225536">
                  <w:marLeft w:val="480"/>
                  <w:marRight w:val="0"/>
                  <w:marTop w:val="0"/>
                  <w:marBottom w:val="0"/>
                  <w:divBdr>
                    <w:top w:val="none" w:sz="0" w:space="0" w:color="auto"/>
                    <w:left w:val="none" w:sz="0" w:space="0" w:color="auto"/>
                    <w:bottom w:val="none" w:sz="0" w:space="0" w:color="auto"/>
                    <w:right w:val="none" w:sz="0" w:space="0" w:color="auto"/>
                  </w:divBdr>
                </w:div>
                <w:div w:id="621377273">
                  <w:marLeft w:val="480"/>
                  <w:marRight w:val="0"/>
                  <w:marTop w:val="0"/>
                  <w:marBottom w:val="0"/>
                  <w:divBdr>
                    <w:top w:val="none" w:sz="0" w:space="0" w:color="auto"/>
                    <w:left w:val="none" w:sz="0" w:space="0" w:color="auto"/>
                    <w:bottom w:val="none" w:sz="0" w:space="0" w:color="auto"/>
                    <w:right w:val="none" w:sz="0" w:space="0" w:color="auto"/>
                  </w:divBdr>
                </w:div>
                <w:div w:id="1472943236">
                  <w:marLeft w:val="480"/>
                  <w:marRight w:val="0"/>
                  <w:marTop w:val="0"/>
                  <w:marBottom w:val="0"/>
                  <w:divBdr>
                    <w:top w:val="none" w:sz="0" w:space="0" w:color="auto"/>
                    <w:left w:val="none" w:sz="0" w:space="0" w:color="auto"/>
                    <w:bottom w:val="none" w:sz="0" w:space="0" w:color="auto"/>
                    <w:right w:val="none" w:sz="0" w:space="0" w:color="auto"/>
                  </w:divBdr>
                </w:div>
                <w:div w:id="2124693615">
                  <w:marLeft w:val="480"/>
                  <w:marRight w:val="0"/>
                  <w:marTop w:val="0"/>
                  <w:marBottom w:val="0"/>
                  <w:divBdr>
                    <w:top w:val="none" w:sz="0" w:space="0" w:color="auto"/>
                    <w:left w:val="none" w:sz="0" w:space="0" w:color="auto"/>
                    <w:bottom w:val="none" w:sz="0" w:space="0" w:color="auto"/>
                    <w:right w:val="none" w:sz="0" w:space="0" w:color="auto"/>
                  </w:divBdr>
                </w:div>
                <w:div w:id="1832941648">
                  <w:marLeft w:val="480"/>
                  <w:marRight w:val="0"/>
                  <w:marTop w:val="0"/>
                  <w:marBottom w:val="0"/>
                  <w:divBdr>
                    <w:top w:val="none" w:sz="0" w:space="0" w:color="auto"/>
                    <w:left w:val="none" w:sz="0" w:space="0" w:color="auto"/>
                    <w:bottom w:val="none" w:sz="0" w:space="0" w:color="auto"/>
                    <w:right w:val="none" w:sz="0" w:space="0" w:color="auto"/>
                  </w:divBdr>
                </w:div>
                <w:div w:id="1126655621">
                  <w:marLeft w:val="480"/>
                  <w:marRight w:val="0"/>
                  <w:marTop w:val="0"/>
                  <w:marBottom w:val="0"/>
                  <w:divBdr>
                    <w:top w:val="none" w:sz="0" w:space="0" w:color="auto"/>
                    <w:left w:val="none" w:sz="0" w:space="0" w:color="auto"/>
                    <w:bottom w:val="none" w:sz="0" w:space="0" w:color="auto"/>
                    <w:right w:val="none" w:sz="0" w:space="0" w:color="auto"/>
                  </w:divBdr>
                </w:div>
                <w:div w:id="609976281">
                  <w:marLeft w:val="480"/>
                  <w:marRight w:val="0"/>
                  <w:marTop w:val="0"/>
                  <w:marBottom w:val="0"/>
                  <w:divBdr>
                    <w:top w:val="none" w:sz="0" w:space="0" w:color="auto"/>
                    <w:left w:val="none" w:sz="0" w:space="0" w:color="auto"/>
                    <w:bottom w:val="none" w:sz="0" w:space="0" w:color="auto"/>
                    <w:right w:val="none" w:sz="0" w:space="0" w:color="auto"/>
                  </w:divBdr>
                </w:div>
                <w:div w:id="1280143706">
                  <w:marLeft w:val="480"/>
                  <w:marRight w:val="0"/>
                  <w:marTop w:val="0"/>
                  <w:marBottom w:val="0"/>
                  <w:divBdr>
                    <w:top w:val="none" w:sz="0" w:space="0" w:color="auto"/>
                    <w:left w:val="none" w:sz="0" w:space="0" w:color="auto"/>
                    <w:bottom w:val="none" w:sz="0" w:space="0" w:color="auto"/>
                    <w:right w:val="none" w:sz="0" w:space="0" w:color="auto"/>
                  </w:divBdr>
                </w:div>
                <w:div w:id="898832107">
                  <w:marLeft w:val="480"/>
                  <w:marRight w:val="0"/>
                  <w:marTop w:val="0"/>
                  <w:marBottom w:val="0"/>
                  <w:divBdr>
                    <w:top w:val="none" w:sz="0" w:space="0" w:color="auto"/>
                    <w:left w:val="none" w:sz="0" w:space="0" w:color="auto"/>
                    <w:bottom w:val="none" w:sz="0" w:space="0" w:color="auto"/>
                    <w:right w:val="none" w:sz="0" w:space="0" w:color="auto"/>
                  </w:divBdr>
                </w:div>
                <w:div w:id="1243176705">
                  <w:marLeft w:val="480"/>
                  <w:marRight w:val="0"/>
                  <w:marTop w:val="0"/>
                  <w:marBottom w:val="0"/>
                  <w:divBdr>
                    <w:top w:val="none" w:sz="0" w:space="0" w:color="auto"/>
                    <w:left w:val="none" w:sz="0" w:space="0" w:color="auto"/>
                    <w:bottom w:val="none" w:sz="0" w:space="0" w:color="auto"/>
                    <w:right w:val="none" w:sz="0" w:space="0" w:color="auto"/>
                  </w:divBdr>
                </w:div>
                <w:div w:id="1183400694">
                  <w:marLeft w:val="480"/>
                  <w:marRight w:val="0"/>
                  <w:marTop w:val="0"/>
                  <w:marBottom w:val="0"/>
                  <w:divBdr>
                    <w:top w:val="none" w:sz="0" w:space="0" w:color="auto"/>
                    <w:left w:val="none" w:sz="0" w:space="0" w:color="auto"/>
                    <w:bottom w:val="none" w:sz="0" w:space="0" w:color="auto"/>
                    <w:right w:val="none" w:sz="0" w:space="0" w:color="auto"/>
                  </w:divBdr>
                </w:div>
                <w:div w:id="104541630">
                  <w:marLeft w:val="480"/>
                  <w:marRight w:val="0"/>
                  <w:marTop w:val="0"/>
                  <w:marBottom w:val="0"/>
                  <w:divBdr>
                    <w:top w:val="none" w:sz="0" w:space="0" w:color="auto"/>
                    <w:left w:val="none" w:sz="0" w:space="0" w:color="auto"/>
                    <w:bottom w:val="none" w:sz="0" w:space="0" w:color="auto"/>
                    <w:right w:val="none" w:sz="0" w:space="0" w:color="auto"/>
                  </w:divBdr>
                </w:div>
                <w:div w:id="1761172123">
                  <w:marLeft w:val="480"/>
                  <w:marRight w:val="0"/>
                  <w:marTop w:val="0"/>
                  <w:marBottom w:val="0"/>
                  <w:divBdr>
                    <w:top w:val="none" w:sz="0" w:space="0" w:color="auto"/>
                    <w:left w:val="none" w:sz="0" w:space="0" w:color="auto"/>
                    <w:bottom w:val="none" w:sz="0" w:space="0" w:color="auto"/>
                    <w:right w:val="none" w:sz="0" w:space="0" w:color="auto"/>
                  </w:divBdr>
                </w:div>
                <w:div w:id="138881558">
                  <w:marLeft w:val="480"/>
                  <w:marRight w:val="0"/>
                  <w:marTop w:val="0"/>
                  <w:marBottom w:val="0"/>
                  <w:divBdr>
                    <w:top w:val="none" w:sz="0" w:space="0" w:color="auto"/>
                    <w:left w:val="none" w:sz="0" w:space="0" w:color="auto"/>
                    <w:bottom w:val="none" w:sz="0" w:space="0" w:color="auto"/>
                    <w:right w:val="none" w:sz="0" w:space="0" w:color="auto"/>
                  </w:divBdr>
                </w:div>
                <w:div w:id="355931154">
                  <w:marLeft w:val="480"/>
                  <w:marRight w:val="0"/>
                  <w:marTop w:val="0"/>
                  <w:marBottom w:val="0"/>
                  <w:divBdr>
                    <w:top w:val="none" w:sz="0" w:space="0" w:color="auto"/>
                    <w:left w:val="none" w:sz="0" w:space="0" w:color="auto"/>
                    <w:bottom w:val="none" w:sz="0" w:space="0" w:color="auto"/>
                    <w:right w:val="none" w:sz="0" w:space="0" w:color="auto"/>
                  </w:divBdr>
                </w:div>
                <w:div w:id="274871508">
                  <w:marLeft w:val="480"/>
                  <w:marRight w:val="0"/>
                  <w:marTop w:val="0"/>
                  <w:marBottom w:val="0"/>
                  <w:divBdr>
                    <w:top w:val="none" w:sz="0" w:space="0" w:color="auto"/>
                    <w:left w:val="none" w:sz="0" w:space="0" w:color="auto"/>
                    <w:bottom w:val="none" w:sz="0" w:space="0" w:color="auto"/>
                    <w:right w:val="none" w:sz="0" w:space="0" w:color="auto"/>
                  </w:divBdr>
                </w:div>
                <w:div w:id="1072895123">
                  <w:marLeft w:val="480"/>
                  <w:marRight w:val="0"/>
                  <w:marTop w:val="0"/>
                  <w:marBottom w:val="0"/>
                  <w:divBdr>
                    <w:top w:val="none" w:sz="0" w:space="0" w:color="auto"/>
                    <w:left w:val="none" w:sz="0" w:space="0" w:color="auto"/>
                    <w:bottom w:val="none" w:sz="0" w:space="0" w:color="auto"/>
                    <w:right w:val="none" w:sz="0" w:space="0" w:color="auto"/>
                  </w:divBdr>
                </w:div>
                <w:div w:id="1523393474">
                  <w:marLeft w:val="480"/>
                  <w:marRight w:val="0"/>
                  <w:marTop w:val="0"/>
                  <w:marBottom w:val="0"/>
                  <w:divBdr>
                    <w:top w:val="none" w:sz="0" w:space="0" w:color="auto"/>
                    <w:left w:val="none" w:sz="0" w:space="0" w:color="auto"/>
                    <w:bottom w:val="none" w:sz="0" w:space="0" w:color="auto"/>
                    <w:right w:val="none" w:sz="0" w:space="0" w:color="auto"/>
                  </w:divBdr>
                </w:div>
                <w:div w:id="1378699564">
                  <w:marLeft w:val="480"/>
                  <w:marRight w:val="0"/>
                  <w:marTop w:val="0"/>
                  <w:marBottom w:val="0"/>
                  <w:divBdr>
                    <w:top w:val="none" w:sz="0" w:space="0" w:color="auto"/>
                    <w:left w:val="none" w:sz="0" w:space="0" w:color="auto"/>
                    <w:bottom w:val="none" w:sz="0" w:space="0" w:color="auto"/>
                    <w:right w:val="none" w:sz="0" w:space="0" w:color="auto"/>
                  </w:divBdr>
                </w:div>
                <w:div w:id="949356777">
                  <w:marLeft w:val="480"/>
                  <w:marRight w:val="0"/>
                  <w:marTop w:val="0"/>
                  <w:marBottom w:val="0"/>
                  <w:divBdr>
                    <w:top w:val="none" w:sz="0" w:space="0" w:color="auto"/>
                    <w:left w:val="none" w:sz="0" w:space="0" w:color="auto"/>
                    <w:bottom w:val="none" w:sz="0" w:space="0" w:color="auto"/>
                    <w:right w:val="none" w:sz="0" w:space="0" w:color="auto"/>
                  </w:divBdr>
                </w:div>
                <w:div w:id="1287735899">
                  <w:marLeft w:val="480"/>
                  <w:marRight w:val="0"/>
                  <w:marTop w:val="0"/>
                  <w:marBottom w:val="0"/>
                  <w:divBdr>
                    <w:top w:val="none" w:sz="0" w:space="0" w:color="auto"/>
                    <w:left w:val="none" w:sz="0" w:space="0" w:color="auto"/>
                    <w:bottom w:val="none" w:sz="0" w:space="0" w:color="auto"/>
                    <w:right w:val="none" w:sz="0" w:space="0" w:color="auto"/>
                  </w:divBdr>
                </w:div>
                <w:div w:id="566454518">
                  <w:marLeft w:val="480"/>
                  <w:marRight w:val="0"/>
                  <w:marTop w:val="0"/>
                  <w:marBottom w:val="0"/>
                  <w:divBdr>
                    <w:top w:val="none" w:sz="0" w:space="0" w:color="auto"/>
                    <w:left w:val="none" w:sz="0" w:space="0" w:color="auto"/>
                    <w:bottom w:val="none" w:sz="0" w:space="0" w:color="auto"/>
                    <w:right w:val="none" w:sz="0" w:space="0" w:color="auto"/>
                  </w:divBdr>
                </w:div>
                <w:div w:id="1118641129">
                  <w:marLeft w:val="480"/>
                  <w:marRight w:val="0"/>
                  <w:marTop w:val="0"/>
                  <w:marBottom w:val="0"/>
                  <w:divBdr>
                    <w:top w:val="none" w:sz="0" w:space="0" w:color="auto"/>
                    <w:left w:val="none" w:sz="0" w:space="0" w:color="auto"/>
                    <w:bottom w:val="none" w:sz="0" w:space="0" w:color="auto"/>
                    <w:right w:val="none" w:sz="0" w:space="0" w:color="auto"/>
                  </w:divBdr>
                </w:div>
                <w:div w:id="1544636441">
                  <w:marLeft w:val="480"/>
                  <w:marRight w:val="0"/>
                  <w:marTop w:val="0"/>
                  <w:marBottom w:val="0"/>
                  <w:divBdr>
                    <w:top w:val="none" w:sz="0" w:space="0" w:color="auto"/>
                    <w:left w:val="none" w:sz="0" w:space="0" w:color="auto"/>
                    <w:bottom w:val="none" w:sz="0" w:space="0" w:color="auto"/>
                    <w:right w:val="none" w:sz="0" w:space="0" w:color="auto"/>
                  </w:divBdr>
                </w:div>
                <w:div w:id="297033915">
                  <w:marLeft w:val="480"/>
                  <w:marRight w:val="0"/>
                  <w:marTop w:val="0"/>
                  <w:marBottom w:val="0"/>
                  <w:divBdr>
                    <w:top w:val="none" w:sz="0" w:space="0" w:color="auto"/>
                    <w:left w:val="none" w:sz="0" w:space="0" w:color="auto"/>
                    <w:bottom w:val="none" w:sz="0" w:space="0" w:color="auto"/>
                    <w:right w:val="none" w:sz="0" w:space="0" w:color="auto"/>
                  </w:divBdr>
                </w:div>
                <w:div w:id="185607118">
                  <w:marLeft w:val="480"/>
                  <w:marRight w:val="0"/>
                  <w:marTop w:val="0"/>
                  <w:marBottom w:val="0"/>
                  <w:divBdr>
                    <w:top w:val="none" w:sz="0" w:space="0" w:color="auto"/>
                    <w:left w:val="none" w:sz="0" w:space="0" w:color="auto"/>
                    <w:bottom w:val="none" w:sz="0" w:space="0" w:color="auto"/>
                    <w:right w:val="none" w:sz="0" w:space="0" w:color="auto"/>
                  </w:divBdr>
                </w:div>
                <w:div w:id="532494940">
                  <w:marLeft w:val="480"/>
                  <w:marRight w:val="0"/>
                  <w:marTop w:val="0"/>
                  <w:marBottom w:val="0"/>
                  <w:divBdr>
                    <w:top w:val="none" w:sz="0" w:space="0" w:color="auto"/>
                    <w:left w:val="none" w:sz="0" w:space="0" w:color="auto"/>
                    <w:bottom w:val="none" w:sz="0" w:space="0" w:color="auto"/>
                    <w:right w:val="none" w:sz="0" w:space="0" w:color="auto"/>
                  </w:divBdr>
                </w:div>
                <w:div w:id="1777289525">
                  <w:marLeft w:val="480"/>
                  <w:marRight w:val="0"/>
                  <w:marTop w:val="0"/>
                  <w:marBottom w:val="0"/>
                  <w:divBdr>
                    <w:top w:val="none" w:sz="0" w:space="0" w:color="auto"/>
                    <w:left w:val="none" w:sz="0" w:space="0" w:color="auto"/>
                    <w:bottom w:val="none" w:sz="0" w:space="0" w:color="auto"/>
                    <w:right w:val="none" w:sz="0" w:space="0" w:color="auto"/>
                  </w:divBdr>
                </w:div>
                <w:div w:id="64038442">
                  <w:marLeft w:val="480"/>
                  <w:marRight w:val="0"/>
                  <w:marTop w:val="0"/>
                  <w:marBottom w:val="0"/>
                  <w:divBdr>
                    <w:top w:val="none" w:sz="0" w:space="0" w:color="auto"/>
                    <w:left w:val="none" w:sz="0" w:space="0" w:color="auto"/>
                    <w:bottom w:val="none" w:sz="0" w:space="0" w:color="auto"/>
                    <w:right w:val="none" w:sz="0" w:space="0" w:color="auto"/>
                  </w:divBdr>
                </w:div>
                <w:div w:id="756292280">
                  <w:marLeft w:val="480"/>
                  <w:marRight w:val="0"/>
                  <w:marTop w:val="0"/>
                  <w:marBottom w:val="0"/>
                  <w:divBdr>
                    <w:top w:val="none" w:sz="0" w:space="0" w:color="auto"/>
                    <w:left w:val="none" w:sz="0" w:space="0" w:color="auto"/>
                    <w:bottom w:val="none" w:sz="0" w:space="0" w:color="auto"/>
                    <w:right w:val="none" w:sz="0" w:space="0" w:color="auto"/>
                  </w:divBdr>
                </w:div>
                <w:div w:id="73358904">
                  <w:marLeft w:val="480"/>
                  <w:marRight w:val="0"/>
                  <w:marTop w:val="0"/>
                  <w:marBottom w:val="0"/>
                  <w:divBdr>
                    <w:top w:val="none" w:sz="0" w:space="0" w:color="auto"/>
                    <w:left w:val="none" w:sz="0" w:space="0" w:color="auto"/>
                    <w:bottom w:val="none" w:sz="0" w:space="0" w:color="auto"/>
                    <w:right w:val="none" w:sz="0" w:space="0" w:color="auto"/>
                  </w:divBdr>
                </w:div>
                <w:div w:id="956523716">
                  <w:marLeft w:val="480"/>
                  <w:marRight w:val="0"/>
                  <w:marTop w:val="0"/>
                  <w:marBottom w:val="0"/>
                  <w:divBdr>
                    <w:top w:val="none" w:sz="0" w:space="0" w:color="auto"/>
                    <w:left w:val="none" w:sz="0" w:space="0" w:color="auto"/>
                    <w:bottom w:val="none" w:sz="0" w:space="0" w:color="auto"/>
                    <w:right w:val="none" w:sz="0" w:space="0" w:color="auto"/>
                  </w:divBdr>
                </w:div>
                <w:div w:id="1490825734">
                  <w:marLeft w:val="480"/>
                  <w:marRight w:val="0"/>
                  <w:marTop w:val="0"/>
                  <w:marBottom w:val="0"/>
                  <w:divBdr>
                    <w:top w:val="none" w:sz="0" w:space="0" w:color="auto"/>
                    <w:left w:val="none" w:sz="0" w:space="0" w:color="auto"/>
                    <w:bottom w:val="none" w:sz="0" w:space="0" w:color="auto"/>
                    <w:right w:val="none" w:sz="0" w:space="0" w:color="auto"/>
                  </w:divBdr>
                </w:div>
                <w:div w:id="502429866">
                  <w:marLeft w:val="480"/>
                  <w:marRight w:val="0"/>
                  <w:marTop w:val="0"/>
                  <w:marBottom w:val="0"/>
                  <w:divBdr>
                    <w:top w:val="none" w:sz="0" w:space="0" w:color="auto"/>
                    <w:left w:val="none" w:sz="0" w:space="0" w:color="auto"/>
                    <w:bottom w:val="none" w:sz="0" w:space="0" w:color="auto"/>
                    <w:right w:val="none" w:sz="0" w:space="0" w:color="auto"/>
                  </w:divBdr>
                </w:div>
                <w:div w:id="1135678293">
                  <w:marLeft w:val="480"/>
                  <w:marRight w:val="0"/>
                  <w:marTop w:val="0"/>
                  <w:marBottom w:val="0"/>
                  <w:divBdr>
                    <w:top w:val="none" w:sz="0" w:space="0" w:color="auto"/>
                    <w:left w:val="none" w:sz="0" w:space="0" w:color="auto"/>
                    <w:bottom w:val="none" w:sz="0" w:space="0" w:color="auto"/>
                    <w:right w:val="none" w:sz="0" w:space="0" w:color="auto"/>
                  </w:divBdr>
                </w:div>
                <w:div w:id="987170216">
                  <w:marLeft w:val="480"/>
                  <w:marRight w:val="0"/>
                  <w:marTop w:val="0"/>
                  <w:marBottom w:val="0"/>
                  <w:divBdr>
                    <w:top w:val="none" w:sz="0" w:space="0" w:color="auto"/>
                    <w:left w:val="none" w:sz="0" w:space="0" w:color="auto"/>
                    <w:bottom w:val="none" w:sz="0" w:space="0" w:color="auto"/>
                    <w:right w:val="none" w:sz="0" w:space="0" w:color="auto"/>
                  </w:divBdr>
                </w:div>
                <w:div w:id="30037399">
                  <w:marLeft w:val="480"/>
                  <w:marRight w:val="0"/>
                  <w:marTop w:val="0"/>
                  <w:marBottom w:val="0"/>
                  <w:divBdr>
                    <w:top w:val="none" w:sz="0" w:space="0" w:color="auto"/>
                    <w:left w:val="none" w:sz="0" w:space="0" w:color="auto"/>
                    <w:bottom w:val="none" w:sz="0" w:space="0" w:color="auto"/>
                    <w:right w:val="none" w:sz="0" w:space="0" w:color="auto"/>
                  </w:divBdr>
                </w:div>
                <w:div w:id="813839202">
                  <w:marLeft w:val="480"/>
                  <w:marRight w:val="0"/>
                  <w:marTop w:val="0"/>
                  <w:marBottom w:val="0"/>
                  <w:divBdr>
                    <w:top w:val="none" w:sz="0" w:space="0" w:color="auto"/>
                    <w:left w:val="none" w:sz="0" w:space="0" w:color="auto"/>
                    <w:bottom w:val="none" w:sz="0" w:space="0" w:color="auto"/>
                    <w:right w:val="none" w:sz="0" w:space="0" w:color="auto"/>
                  </w:divBdr>
                </w:div>
                <w:div w:id="1533229276">
                  <w:marLeft w:val="480"/>
                  <w:marRight w:val="0"/>
                  <w:marTop w:val="0"/>
                  <w:marBottom w:val="0"/>
                  <w:divBdr>
                    <w:top w:val="none" w:sz="0" w:space="0" w:color="auto"/>
                    <w:left w:val="none" w:sz="0" w:space="0" w:color="auto"/>
                    <w:bottom w:val="none" w:sz="0" w:space="0" w:color="auto"/>
                    <w:right w:val="none" w:sz="0" w:space="0" w:color="auto"/>
                  </w:divBdr>
                </w:div>
                <w:div w:id="2036033811">
                  <w:marLeft w:val="480"/>
                  <w:marRight w:val="0"/>
                  <w:marTop w:val="0"/>
                  <w:marBottom w:val="0"/>
                  <w:divBdr>
                    <w:top w:val="none" w:sz="0" w:space="0" w:color="auto"/>
                    <w:left w:val="none" w:sz="0" w:space="0" w:color="auto"/>
                    <w:bottom w:val="none" w:sz="0" w:space="0" w:color="auto"/>
                    <w:right w:val="none" w:sz="0" w:space="0" w:color="auto"/>
                  </w:divBdr>
                </w:div>
                <w:div w:id="624694718">
                  <w:marLeft w:val="480"/>
                  <w:marRight w:val="0"/>
                  <w:marTop w:val="0"/>
                  <w:marBottom w:val="0"/>
                  <w:divBdr>
                    <w:top w:val="none" w:sz="0" w:space="0" w:color="auto"/>
                    <w:left w:val="none" w:sz="0" w:space="0" w:color="auto"/>
                    <w:bottom w:val="none" w:sz="0" w:space="0" w:color="auto"/>
                    <w:right w:val="none" w:sz="0" w:space="0" w:color="auto"/>
                  </w:divBdr>
                </w:div>
                <w:div w:id="599870471">
                  <w:marLeft w:val="480"/>
                  <w:marRight w:val="0"/>
                  <w:marTop w:val="0"/>
                  <w:marBottom w:val="0"/>
                  <w:divBdr>
                    <w:top w:val="none" w:sz="0" w:space="0" w:color="auto"/>
                    <w:left w:val="none" w:sz="0" w:space="0" w:color="auto"/>
                    <w:bottom w:val="none" w:sz="0" w:space="0" w:color="auto"/>
                    <w:right w:val="none" w:sz="0" w:space="0" w:color="auto"/>
                  </w:divBdr>
                </w:div>
                <w:div w:id="1006860221">
                  <w:marLeft w:val="480"/>
                  <w:marRight w:val="0"/>
                  <w:marTop w:val="0"/>
                  <w:marBottom w:val="0"/>
                  <w:divBdr>
                    <w:top w:val="none" w:sz="0" w:space="0" w:color="auto"/>
                    <w:left w:val="none" w:sz="0" w:space="0" w:color="auto"/>
                    <w:bottom w:val="none" w:sz="0" w:space="0" w:color="auto"/>
                    <w:right w:val="none" w:sz="0" w:space="0" w:color="auto"/>
                  </w:divBdr>
                </w:div>
                <w:div w:id="643199440">
                  <w:marLeft w:val="480"/>
                  <w:marRight w:val="0"/>
                  <w:marTop w:val="0"/>
                  <w:marBottom w:val="0"/>
                  <w:divBdr>
                    <w:top w:val="none" w:sz="0" w:space="0" w:color="auto"/>
                    <w:left w:val="none" w:sz="0" w:space="0" w:color="auto"/>
                    <w:bottom w:val="none" w:sz="0" w:space="0" w:color="auto"/>
                    <w:right w:val="none" w:sz="0" w:space="0" w:color="auto"/>
                  </w:divBdr>
                </w:div>
                <w:div w:id="1776169429">
                  <w:marLeft w:val="480"/>
                  <w:marRight w:val="0"/>
                  <w:marTop w:val="0"/>
                  <w:marBottom w:val="0"/>
                  <w:divBdr>
                    <w:top w:val="none" w:sz="0" w:space="0" w:color="auto"/>
                    <w:left w:val="none" w:sz="0" w:space="0" w:color="auto"/>
                    <w:bottom w:val="none" w:sz="0" w:space="0" w:color="auto"/>
                    <w:right w:val="none" w:sz="0" w:space="0" w:color="auto"/>
                  </w:divBdr>
                </w:div>
                <w:div w:id="1375230362">
                  <w:marLeft w:val="480"/>
                  <w:marRight w:val="0"/>
                  <w:marTop w:val="0"/>
                  <w:marBottom w:val="0"/>
                  <w:divBdr>
                    <w:top w:val="none" w:sz="0" w:space="0" w:color="auto"/>
                    <w:left w:val="none" w:sz="0" w:space="0" w:color="auto"/>
                    <w:bottom w:val="none" w:sz="0" w:space="0" w:color="auto"/>
                    <w:right w:val="none" w:sz="0" w:space="0" w:color="auto"/>
                  </w:divBdr>
                </w:div>
                <w:div w:id="379092208">
                  <w:marLeft w:val="480"/>
                  <w:marRight w:val="0"/>
                  <w:marTop w:val="0"/>
                  <w:marBottom w:val="0"/>
                  <w:divBdr>
                    <w:top w:val="none" w:sz="0" w:space="0" w:color="auto"/>
                    <w:left w:val="none" w:sz="0" w:space="0" w:color="auto"/>
                    <w:bottom w:val="none" w:sz="0" w:space="0" w:color="auto"/>
                    <w:right w:val="none" w:sz="0" w:space="0" w:color="auto"/>
                  </w:divBdr>
                </w:div>
                <w:div w:id="979848457">
                  <w:marLeft w:val="480"/>
                  <w:marRight w:val="0"/>
                  <w:marTop w:val="0"/>
                  <w:marBottom w:val="0"/>
                  <w:divBdr>
                    <w:top w:val="none" w:sz="0" w:space="0" w:color="auto"/>
                    <w:left w:val="none" w:sz="0" w:space="0" w:color="auto"/>
                    <w:bottom w:val="none" w:sz="0" w:space="0" w:color="auto"/>
                    <w:right w:val="none" w:sz="0" w:space="0" w:color="auto"/>
                  </w:divBdr>
                </w:div>
                <w:div w:id="1594126176">
                  <w:marLeft w:val="480"/>
                  <w:marRight w:val="0"/>
                  <w:marTop w:val="0"/>
                  <w:marBottom w:val="0"/>
                  <w:divBdr>
                    <w:top w:val="none" w:sz="0" w:space="0" w:color="auto"/>
                    <w:left w:val="none" w:sz="0" w:space="0" w:color="auto"/>
                    <w:bottom w:val="none" w:sz="0" w:space="0" w:color="auto"/>
                    <w:right w:val="none" w:sz="0" w:space="0" w:color="auto"/>
                  </w:divBdr>
                </w:div>
                <w:div w:id="1884711248">
                  <w:marLeft w:val="480"/>
                  <w:marRight w:val="0"/>
                  <w:marTop w:val="0"/>
                  <w:marBottom w:val="0"/>
                  <w:divBdr>
                    <w:top w:val="none" w:sz="0" w:space="0" w:color="auto"/>
                    <w:left w:val="none" w:sz="0" w:space="0" w:color="auto"/>
                    <w:bottom w:val="none" w:sz="0" w:space="0" w:color="auto"/>
                    <w:right w:val="none" w:sz="0" w:space="0" w:color="auto"/>
                  </w:divBdr>
                </w:div>
                <w:div w:id="1092319339">
                  <w:marLeft w:val="480"/>
                  <w:marRight w:val="0"/>
                  <w:marTop w:val="0"/>
                  <w:marBottom w:val="0"/>
                  <w:divBdr>
                    <w:top w:val="none" w:sz="0" w:space="0" w:color="auto"/>
                    <w:left w:val="none" w:sz="0" w:space="0" w:color="auto"/>
                    <w:bottom w:val="none" w:sz="0" w:space="0" w:color="auto"/>
                    <w:right w:val="none" w:sz="0" w:space="0" w:color="auto"/>
                  </w:divBdr>
                </w:div>
                <w:div w:id="1507863683">
                  <w:marLeft w:val="480"/>
                  <w:marRight w:val="0"/>
                  <w:marTop w:val="0"/>
                  <w:marBottom w:val="0"/>
                  <w:divBdr>
                    <w:top w:val="none" w:sz="0" w:space="0" w:color="auto"/>
                    <w:left w:val="none" w:sz="0" w:space="0" w:color="auto"/>
                    <w:bottom w:val="none" w:sz="0" w:space="0" w:color="auto"/>
                    <w:right w:val="none" w:sz="0" w:space="0" w:color="auto"/>
                  </w:divBdr>
                </w:div>
                <w:div w:id="945499889">
                  <w:marLeft w:val="480"/>
                  <w:marRight w:val="0"/>
                  <w:marTop w:val="0"/>
                  <w:marBottom w:val="0"/>
                  <w:divBdr>
                    <w:top w:val="none" w:sz="0" w:space="0" w:color="auto"/>
                    <w:left w:val="none" w:sz="0" w:space="0" w:color="auto"/>
                    <w:bottom w:val="none" w:sz="0" w:space="0" w:color="auto"/>
                    <w:right w:val="none" w:sz="0" w:space="0" w:color="auto"/>
                  </w:divBdr>
                </w:div>
                <w:div w:id="1770809467">
                  <w:marLeft w:val="480"/>
                  <w:marRight w:val="0"/>
                  <w:marTop w:val="0"/>
                  <w:marBottom w:val="0"/>
                  <w:divBdr>
                    <w:top w:val="none" w:sz="0" w:space="0" w:color="auto"/>
                    <w:left w:val="none" w:sz="0" w:space="0" w:color="auto"/>
                    <w:bottom w:val="none" w:sz="0" w:space="0" w:color="auto"/>
                    <w:right w:val="none" w:sz="0" w:space="0" w:color="auto"/>
                  </w:divBdr>
                </w:div>
                <w:div w:id="1452015966">
                  <w:marLeft w:val="480"/>
                  <w:marRight w:val="0"/>
                  <w:marTop w:val="0"/>
                  <w:marBottom w:val="0"/>
                  <w:divBdr>
                    <w:top w:val="none" w:sz="0" w:space="0" w:color="auto"/>
                    <w:left w:val="none" w:sz="0" w:space="0" w:color="auto"/>
                    <w:bottom w:val="none" w:sz="0" w:space="0" w:color="auto"/>
                    <w:right w:val="none" w:sz="0" w:space="0" w:color="auto"/>
                  </w:divBdr>
                </w:div>
                <w:div w:id="1752770467">
                  <w:marLeft w:val="480"/>
                  <w:marRight w:val="0"/>
                  <w:marTop w:val="0"/>
                  <w:marBottom w:val="0"/>
                  <w:divBdr>
                    <w:top w:val="none" w:sz="0" w:space="0" w:color="auto"/>
                    <w:left w:val="none" w:sz="0" w:space="0" w:color="auto"/>
                    <w:bottom w:val="none" w:sz="0" w:space="0" w:color="auto"/>
                    <w:right w:val="none" w:sz="0" w:space="0" w:color="auto"/>
                  </w:divBdr>
                </w:div>
                <w:div w:id="437065355">
                  <w:marLeft w:val="480"/>
                  <w:marRight w:val="0"/>
                  <w:marTop w:val="0"/>
                  <w:marBottom w:val="0"/>
                  <w:divBdr>
                    <w:top w:val="none" w:sz="0" w:space="0" w:color="auto"/>
                    <w:left w:val="none" w:sz="0" w:space="0" w:color="auto"/>
                    <w:bottom w:val="none" w:sz="0" w:space="0" w:color="auto"/>
                    <w:right w:val="none" w:sz="0" w:space="0" w:color="auto"/>
                  </w:divBdr>
                </w:div>
                <w:div w:id="1926765081">
                  <w:marLeft w:val="480"/>
                  <w:marRight w:val="0"/>
                  <w:marTop w:val="0"/>
                  <w:marBottom w:val="0"/>
                  <w:divBdr>
                    <w:top w:val="none" w:sz="0" w:space="0" w:color="auto"/>
                    <w:left w:val="none" w:sz="0" w:space="0" w:color="auto"/>
                    <w:bottom w:val="none" w:sz="0" w:space="0" w:color="auto"/>
                    <w:right w:val="none" w:sz="0" w:space="0" w:color="auto"/>
                  </w:divBdr>
                </w:div>
                <w:div w:id="1089158659">
                  <w:marLeft w:val="480"/>
                  <w:marRight w:val="0"/>
                  <w:marTop w:val="0"/>
                  <w:marBottom w:val="0"/>
                  <w:divBdr>
                    <w:top w:val="none" w:sz="0" w:space="0" w:color="auto"/>
                    <w:left w:val="none" w:sz="0" w:space="0" w:color="auto"/>
                    <w:bottom w:val="none" w:sz="0" w:space="0" w:color="auto"/>
                    <w:right w:val="none" w:sz="0" w:space="0" w:color="auto"/>
                  </w:divBdr>
                </w:div>
                <w:div w:id="649554303">
                  <w:marLeft w:val="480"/>
                  <w:marRight w:val="0"/>
                  <w:marTop w:val="0"/>
                  <w:marBottom w:val="0"/>
                  <w:divBdr>
                    <w:top w:val="none" w:sz="0" w:space="0" w:color="auto"/>
                    <w:left w:val="none" w:sz="0" w:space="0" w:color="auto"/>
                    <w:bottom w:val="none" w:sz="0" w:space="0" w:color="auto"/>
                    <w:right w:val="none" w:sz="0" w:space="0" w:color="auto"/>
                  </w:divBdr>
                </w:div>
                <w:div w:id="1118990004">
                  <w:marLeft w:val="480"/>
                  <w:marRight w:val="0"/>
                  <w:marTop w:val="0"/>
                  <w:marBottom w:val="0"/>
                  <w:divBdr>
                    <w:top w:val="none" w:sz="0" w:space="0" w:color="auto"/>
                    <w:left w:val="none" w:sz="0" w:space="0" w:color="auto"/>
                    <w:bottom w:val="none" w:sz="0" w:space="0" w:color="auto"/>
                    <w:right w:val="none" w:sz="0" w:space="0" w:color="auto"/>
                  </w:divBdr>
                </w:div>
                <w:div w:id="392849050">
                  <w:marLeft w:val="480"/>
                  <w:marRight w:val="0"/>
                  <w:marTop w:val="0"/>
                  <w:marBottom w:val="0"/>
                  <w:divBdr>
                    <w:top w:val="none" w:sz="0" w:space="0" w:color="auto"/>
                    <w:left w:val="none" w:sz="0" w:space="0" w:color="auto"/>
                    <w:bottom w:val="none" w:sz="0" w:space="0" w:color="auto"/>
                    <w:right w:val="none" w:sz="0" w:space="0" w:color="auto"/>
                  </w:divBdr>
                </w:div>
              </w:divsChild>
            </w:div>
            <w:div w:id="85274546">
              <w:marLeft w:val="0"/>
              <w:marRight w:val="0"/>
              <w:marTop w:val="0"/>
              <w:marBottom w:val="0"/>
              <w:divBdr>
                <w:top w:val="none" w:sz="0" w:space="0" w:color="auto"/>
                <w:left w:val="none" w:sz="0" w:space="0" w:color="auto"/>
                <w:bottom w:val="none" w:sz="0" w:space="0" w:color="auto"/>
                <w:right w:val="none" w:sz="0" w:space="0" w:color="auto"/>
              </w:divBdr>
              <w:divsChild>
                <w:div w:id="19547690">
                  <w:marLeft w:val="480"/>
                  <w:marRight w:val="0"/>
                  <w:marTop w:val="0"/>
                  <w:marBottom w:val="0"/>
                  <w:divBdr>
                    <w:top w:val="none" w:sz="0" w:space="0" w:color="auto"/>
                    <w:left w:val="none" w:sz="0" w:space="0" w:color="auto"/>
                    <w:bottom w:val="none" w:sz="0" w:space="0" w:color="auto"/>
                    <w:right w:val="none" w:sz="0" w:space="0" w:color="auto"/>
                  </w:divBdr>
                </w:div>
                <w:div w:id="1698044253">
                  <w:marLeft w:val="480"/>
                  <w:marRight w:val="0"/>
                  <w:marTop w:val="0"/>
                  <w:marBottom w:val="0"/>
                  <w:divBdr>
                    <w:top w:val="none" w:sz="0" w:space="0" w:color="auto"/>
                    <w:left w:val="none" w:sz="0" w:space="0" w:color="auto"/>
                    <w:bottom w:val="none" w:sz="0" w:space="0" w:color="auto"/>
                    <w:right w:val="none" w:sz="0" w:space="0" w:color="auto"/>
                  </w:divBdr>
                </w:div>
                <w:div w:id="363673793">
                  <w:marLeft w:val="480"/>
                  <w:marRight w:val="0"/>
                  <w:marTop w:val="0"/>
                  <w:marBottom w:val="0"/>
                  <w:divBdr>
                    <w:top w:val="none" w:sz="0" w:space="0" w:color="auto"/>
                    <w:left w:val="none" w:sz="0" w:space="0" w:color="auto"/>
                    <w:bottom w:val="none" w:sz="0" w:space="0" w:color="auto"/>
                    <w:right w:val="none" w:sz="0" w:space="0" w:color="auto"/>
                  </w:divBdr>
                </w:div>
                <w:div w:id="1733844603">
                  <w:marLeft w:val="480"/>
                  <w:marRight w:val="0"/>
                  <w:marTop w:val="0"/>
                  <w:marBottom w:val="0"/>
                  <w:divBdr>
                    <w:top w:val="none" w:sz="0" w:space="0" w:color="auto"/>
                    <w:left w:val="none" w:sz="0" w:space="0" w:color="auto"/>
                    <w:bottom w:val="none" w:sz="0" w:space="0" w:color="auto"/>
                    <w:right w:val="none" w:sz="0" w:space="0" w:color="auto"/>
                  </w:divBdr>
                </w:div>
                <w:div w:id="999231201">
                  <w:marLeft w:val="480"/>
                  <w:marRight w:val="0"/>
                  <w:marTop w:val="0"/>
                  <w:marBottom w:val="0"/>
                  <w:divBdr>
                    <w:top w:val="none" w:sz="0" w:space="0" w:color="auto"/>
                    <w:left w:val="none" w:sz="0" w:space="0" w:color="auto"/>
                    <w:bottom w:val="none" w:sz="0" w:space="0" w:color="auto"/>
                    <w:right w:val="none" w:sz="0" w:space="0" w:color="auto"/>
                  </w:divBdr>
                </w:div>
                <w:div w:id="1433477853">
                  <w:marLeft w:val="480"/>
                  <w:marRight w:val="0"/>
                  <w:marTop w:val="0"/>
                  <w:marBottom w:val="0"/>
                  <w:divBdr>
                    <w:top w:val="none" w:sz="0" w:space="0" w:color="auto"/>
                    <w:left w:val="none" w:sz="0" w:space="0" w:color="auto"/>
                    <w:bottom w:val="none" w:sz="0" w:space="0" w:color="auto"/>
                    <w:right w:val="none" w:sz="0" w:space="0" w:color="auto"/>
                  </w:divBdr>
                </w:div>
                <w:div w:id="458839362">
                  <w:marLeft w:val="480"/>
                  <w:marRight w:val="0"/>
                  <w:marTop w:val="0"/>
                  <w:marBottom w:val="0"/>
                  <w:divBdr>
                    <w:top w:val="none" w:sz="0" w:space="0" w:color="auto"/>
                    <w:left w:val="none" w:sz="0" w:space="0" w:color="auto"/>
                    <w:bottom w:val="none" w:sz="0" w:space="0" w:color="auto"/>
                    <w:right w:val="none" w:sz="0" w:space="0" w:color="auto"/>
                  </w:divBdr>
                </w:div>
                <w:div w:id="2033992439">
                  <w:marLeft w:val="480"/>
                  <w:marRight w:val="0"/>
                  <w:marTop w:val="0"/>
                  <w:marBottom w:val="0"/>
                  <w:divBdr>
                    <w:top w:val="none" w:sz="0" w:space="0" w:color="auto"/>
                    <w:left w:val="none" w:sz="0" w:space="0" w:color="auto"/>
                    <w:bottom w:val="none" w:sz="0" w:space="0" w:color="auto"/>
                    <w:right w:val="none" w:sz="0" w:space="0" w:color="auto"/>
                  </w:divBdr>
                </w:div>
                <w:div w:id="496384233">
                  <w:marLeft w:val="480"/>
                  <w:marRight w:val="0"/>
                  <w:marTop w:val="0"/>
                  <w:marBottom w:val="0"/>
                  <w:divBdr>
                    <w:top w:val="none" w:sz="0" w:space="0" w:color="auto"/>
                    <w:left w:val="none" w:sz="0" w:space="0" w:color="auto"/>
                    <w:bottom w:val="none" w:sz="0" w:space="0" w:color="auto"/>
                    <w:right w:val="none" w:sz="0" w:space="0" w:color="auto"/>
                  </w:divBdr>
                </w:div>
                <w:div w:id="1541241905">
                  <w:marLeft w:val="480"/>
                  <w:marRight w:val="0"/>
                  <w:marTop w:val="0"/>
                  <w:marBottom w:val="0"/>
                  <w:divBdr>
                    <w:top w:val="none" w:sz="0" w:space="0" w:color="auto"/>
                    <w:left w:val="none" w:sz="0" w:space="0" w:color="auto"/>
                    <w:bottom w:val="none" w:sz="0" w:space="0" w:color="auto"/>
                    <w:right w:val="none" w:sz="0" w:space="0" w:color="auto"/>
                  </w:divBdr>
                </w:div>
                <w:div w:id="2142073435">
                  <w:marLeft w:val="480"/>
                  <w:marRight w:val="0"/>
                  <w:marTop w:val="0"/>
                  <w:marBottom w:val="0"/>
                  <w:divBdr>
                    <w:top w:val="none" w:sz="0" w:space="0" w:color="auto"/>
                    <w:left w:val="none" w:sz="0" w:space="0" w:color="auto"/>
                    <w:bottom w:val="none" w:sz="0" w:space="0" w:color="auto"/>
                    <w:right w:val="none" w:sz="0" w:space="0" w:color="auto"/>
                  </w:divBdr>
                </w:div>
                <w:div w:id="810100291">
                  <w:marLeft w:val="480"/>
                  <w:marRight w:val="0"/>
                  <w:marTop w:val="0"/>
                  <w:marBottom w:val="0"/>
                  <w:divBdr>
                    <w:top w:val="none" w:sz="0" w:space="0" w:color="auto"/>
                    <w:left w:val="none" w:sz="0" w:space="0" w:color="auto"/>
                    <w:bottom w:val="none" w:sz="0" w:space="0" w:color="auto"/>
                    <w:right w:val="none" w:sz="0" w:space="0" w:color="auto"/>
                  </w:divBdr>
                </w:div>
                <w:div w:id="2054423705">
                  <w:marLeft w:val="480"/>
                  <w:marRight w:val="0"/>
                  <w:marTop w:val="0"/>
                  <w:marBottom w:val="0"/>
                  <w:divBdr>
                    <w:top w:val="none" w:sz="0" w:space="0" w:color="auto"/>
                    <w:left w:val="none" w:sz="0" w:space="0" w:color="auto"/>
                    <w:bottom w:val="none" w:sz="0" w:space="0" w:color="auto"/>
                    <w:right w:val="none" w:sz="0" w:space="0" w:color="auto"/>
                  </w:divBdr>
                </w:div>
                <w:div w:id="1920750614">
                  <w:marLeft w:val="480"/>
                  <w:marRight w:val="0"/>
                  <w:marTop w:val="0"/>
                  <w:marBottom w:val="0"/>
                  <w:divBdr>
                    <w:top w:val="none" w:sz="0" w:space="0" w:color="auto"/>
                    <w:left w:val="none" w:sz="0" w:space="0" w:color="auto"/>
                    <w:bottom w:val="none" w:sz="0" w:space="0" w:color="auto"/>
                    <w:right w:val="none" w:sz="0" w:space="0" w:color="auto"/>
                  </w:divBdr>
                </w:div>
                <w:div w:id="1724871282">
                  <w:marLeft w:val="480"/>
                  <w:marRight w:val="0"/>
                  <w:marTop w:val="0"/>
                  <w:marBottom w:val="0"/>
                  <w:divBdr>
                    <w:top w:val="none" w:sz="0" w:space="0" w:color="auto"/>
                    <w:left w:val="none" w:sz="0" w:space="0" w:color="auto"/>
                    <w:bottom w:val="none" w:sz="0" w:space="0" w:color="auto"/>
                    <w:right w:val="none" w:sz="0" w:space="0" w:color="auto"/>
                  </w:divBdr>
                </w:div>
                <w:div w:id="459223284">
                  <w:marLeft w:val="480"/>
                  <w:marRight w:val="0"/>
                  <w:marTop w:val="0"/>
                  <w:marBottom w:val="0"/>
                  <w:divBdr>
                    <w:top w:val="none" w:sz="0" w:space="0" w:color="auto"/>
                    <w:left w:val="none" w:sz="0" w:space="0" w:color="auto"/>
                    <w:bottom w:val="none" w:sz="0" w:space="0" w:color="auto"/>
                    <w:right w:val="none" w:sz="0" w:space="0" w:color="auto"/>
                  </w:divBdr>
                </w:div>
                <w:div w:id="441917760">
                  <w:marLeft w:val="480"/>
                  <w:marRight w:val="0"/>
                  <w:marTop w:val="0"/>
                  <w:marBottom w:val="0"/>
                  <w:divBdr>
                    <w:top w:val="none" w:sz="0" w:space="0" w:color="auto"/>
                    <w:left w:val="none" w:sz="0" w:space="0" w:color="auto"/>
                    <w:bottom w:val="none" w:sz="0" w:space="0" w:color="auto"/>
                    <w:right w:val="none" w:sz="0" w:space="0" w:color="auto"/>
                  </w:divBdr>
                </w:div>
                <w:div w:id="604116854">
                  <w:marLeft w:val="480"/>
                  <w:marRight w:val="0"/>
                  <w:marTop w:val="0"/>
                  <w:marBottom w:val="0"/>
                  <w:divBdr>
                    <w:top w:val="none" w:sz="0" w:space="0" w:color="auto"/>
                    <w:left w:val="none" w:sz="0" w:space="0" w:color="auto"/>
                    <w:bottom w:val="none" w:sz="0" w:space="0" w:color="auto"/>
                    <w:right w:val="none" w:sz="0" w:space="0" w:color="auto"/>
                  </w:divBdr>
                </w:div>
                <w:div w:id="197745214">
                  <w:marLeft w:val="480"/>
                  <w:marRight w:val="0"/>
                  <w:marTop w:val="0"/>
                  <w:marBottom w:val="0"/>
                  <w:divBdr>
                    <w:top w:val="none" w:sz="0" w:space="0" w:color="auto"/>
                    <w:left w:val="none" w:sz="0" w:space="0" w:color="auto"/>
                    <w:bottom w:val="none" w:sz="0" w:space="0" w:color="auto"/>
                    <w:right w:val="none" w:sz="0" w:space="0" w:color="auto"/>
                  </w:divBdr>
                </w:div>
                <w:div w:id="427234225">
                  <w:marLeft w:val="480"/>
                  <w:marRight w:val="0"/>
                  <w:marTop w:val="0"/>
                  <w:marBottom w:val="0"/>
                  <w:divBdr>
                    <w:top w:val="none" w:sz="0" w:space="0" w:color="auto"/>
                    <w:left w:val="none" w:sz="0" w:space="0" w:color="auto"/>
                    <w:bottom w:val="none" w:sz="0" w:space="0" w:color="auto"/>
                    <w:right w:val="none" w:sz="0" w:space="0" w:color="auto"/>
                  </w:divBdr>
                </w:div>
                <w:div w:id="1777752124">
                  <w:marLeft w:val="480"/>
                  <w:marRight w:val="0"/>
                  <w:marTop w:val="0"/>
                  <w:marBottom w:val="0"/>
                  <w:divBdr>
                    <w:top w:val="none" w:sz="0" w:space="0" w:color="auto"/>
                    <w:left w:val="none" w:sz="0" w:space="0" w:color="auto"/>
                    <w:bottom w:val="none" w:sz="0" w:space="0" w:color="auto"/>
                    <w:right w:val="none" w:sz="0" w:space="0" w:color="auto"/>
                  </w:divBdr>
                </w:div>
                <w:div w:id="659235241">
                  <w:marLeft w:val="480"/>
                  <w:marRight w:val="0"/>
                  <w:marTop w:val="0"/>
                  <w:marBottom w:val="0"/>
                  <w:divBdr>
                    <w:top w:val="none" w:sz="0" w:space="0" w:color="auto"/>
                    <w:left w:val="none" w:sz="0" w:space="0" w:color="auto"/>
                    <w:bottom w:val="none" w:sz="0" w:space="0" w:color="auto"/>
                    <w:right w:val="none" w:sz="0" w:space="0" w:color="auto"/>
                  </w:divBdr>
                </w:div>
                <w:div w:id="1675643748">
                  <w:marLeft w:val="480"/>
                  <w:marRight w:val="0"/>
                  <w:marTop w:val="0"/>
                  <w:marBottom w:val="0"/>
                  <w:divBdr>
                    <w:top w:val="none" w:sz="0" w:space="0" w:color="auto"/>
                    <w:left w:val="none" w:sz="0" w:space="0" w:color="auto"/>
                    <w:bottom w:val="none" w:sz="0" w:space="0" w:color="auto"/>
                    <w:right w:val="none" w:sz="0" w:space="0" w:color="auto"/>
                  </w:divBdr>
                </w:div>
                <w:div w:id="1235974843">
                  <w:marLeft w:val="480"/>
                  <w:marRight w:val="0"/>
                  <w:marTop w:val="0"/>
                  <w:marBottom w:val="0"/>
                  <w:divBdr>
                    <w:top w:val="none" w:sz="0" w:space="0" w:color="auto"/>
                    <w:left w:val="none" w:sz="0" w:space="0" w:color="auto"/>
                    <w:bottom w:val="none" w:sz="0" w:space="0" w:color="auto"/>
                    <w:right w:val="none" w:sz="0" w:space="0" w:color="auto"/>
                  </w:divBdr>
                </w:div>
                <w:div w:id="1923946375">
                  <w:marLeft w:val="480"/>
                  <w:marRight w:val="0"/>
                  <w:marTop w:val="0"/>
                  <w:marBottom w:val="0"/>
                  <w:divBdr>
                    <w:top w:val="none" w:sz="0" w:space="0" w:color="auto"/>
                    <w:left w:val="none" w:sz="0" w:space="0" w:color="auto"/>
                    <w:bottom w:val="none" w:sz="0" w:space="0" w:color="auto"/>
                    <w:right w:val="none" w:sz="0" w:space="0" w:color="auto"/>
                  </w:divBdr>
                </w:div>
                <w:div w:id="597451012">
                  <w:marLeft w:val="480"/>
                  <w:marRight w:val="0"/>
                  <w:marTop w:val="0"/>
                  <w:marBottom w:val="0"/>
                  <w:divBdr>
                    <w:top w:val="none" w:sz="0" w:space="0" w:color="auto"/>
                    <w:left w:val="none" w:sz="0" w:space="0" w:color="auto"/>
                    <w:bottom w:val="none" w:sz="0" w:space="0" w:color="auto"/>
                    <w:right w:val="none" w:sz="0" w:space="0" w:color="auto"/>
                  </w:divBdr>
                </w:div>
                <w:div w:id="185365149">
                  <w:marLeft w:val="480"/>
                  <w:marRight w:val="0"/>
                  <w:marTop w:val="0"/>
                  <w:marBottom w:val="0"/>
                  <w:divBdr>
                    <w:top w:val="none" w:sz="0" w:space="0" w:color="auto"/>
                    <w:left w:val="none" w:sz="0" w:space="0" w:color="auto"/>
                    <w:bottom w:val="none" w:sz="0" w:space="0" w:color="auto"/>
                    <w:right w:val="none" w:sz="0" w:space="0" w:color="auto"/>
                  </w:divBdr>
                </w:div>
                <w:div w:id="544104395">
                  <w:marLeft w:val="480"/>
                  <w:marRight w:val="0"/>
                  <w:marTop w:val="0"/>
                  <w:marBottom w:val="0"/>
                  <w:divBdr>
                    <w:top w:val="none" w:sz="0" w:space="0" w:color="auto"/>
                    <w:left w:val="none" w:sz="0" w:space="0" w:color="auto"/>
                    <w:bottom w:val="none" w:sz="0" w:space="0" w:color="auto"/>
                    <w:right w:val="none" w:sz="0" w:space="0" w:color="auto"/>
                  </w:divBdr>
                </w:div>
                <w:div w:id="354041050">
                  <w:marLeft w:val="480"/>
                  <w:marRight w:val="0"/>
                  <w:marTop w:val="0"/>
                  <w:marBottom w:val="0"/>
                  <w:divBdr>
                    <w:top w:val="none" w:sz="0" w:space="0" w:color="auto"/>
                    <w:left w:val="none" w:sz="0" w:space="0" w:color="auto"/>
                    <w:bottom w:val="none" w:sz="0" w:space="0" w:color="auto"/>
                    <w:right w:val="none" w:sz="0" w:space="0" w:color="auto"/>
                  </w:divBdr>
                </w:div>
                <w:div w:id="291131044">
                  <w:marLeft w:val="480"/>
                  <w:marRight w:val="0"/>
                  <w:marTop w:val="0"/>
                  <w:marBottom w:val="0"/>
                  <w:divBdr>
                    <w:top w:val="none" w:sz="0" w:space="0" w:color="auto"/>
                    <w:left w:val="none" w:sz="0" w:space="0" w:color="auto"/>
                    <w:bottom w:val="none" w:sz="0" w:space="0" w:color="auto"/>
                    <w:right w:val="none" w:sz="0" w:space="0" w:color="auto"/>
                  </w:divBdr>
                </w:div>
                <w:div w:id="2093547612">
                  <w:marLeft w:val="480"/>
                  <w:marRight w:val="0"/>
                  <w:marTop w:val="0"/>
                  <w:marBottom w:val="0"/>
                  <w:divBdr>
                    <w:top w:val="none" w:sz="0" w:space="0" w:color="auto"/>
                    <w:left w:val="none" w:sz="0" w:space="0" w:color="auto"/>
                    <w:bottom w:val="none" w:sz="0" w:space="0" w:color="auto"/>
                    <w:right w:val="none" w:sz="0" w:space="0" w:color="auto"/>
                  </w:divBdr>
                </w:div>
                <w:div w:id="1630210881">
                  <w:marLeft w:val="480"/>
                  <w:marRight w:val="0"/>
                  <w:marTop w:val="0"/>
                  <w:marBottom w:val="0"/>
                  <w:divBdr>
                    <w:top w:val="none" w:sz="0" w:space="0" w:color="auto"/>
                    <w:left w:val="none" w:sz="0" w:space="0" w:color="auto"/>
                    <w:bottom w:val="none" w:sz="0" w:space="0" w:color="auto"/>
                    <w:right w:val="none" w:sz="0" w:space="0" w:color="auto"/>
                  </w:divBdr>
                </w:div>
                <w:div w:id="1216118306">
                  <w:marLeft w:val="480"/>
                  <w:marRight w:val="0"/>
                  <w:marTop w:val="0"/>
                  <w:marBottom w:val="0"/>
                  <w:divBdr>
                    <w:top w:val="none" w:sz="0" w:space="0" w:color="auto"/>
                    <w:left w:val="none" w:sz="0" w:space="0" w:color="auto"/>
                    <w:bottom w:val="none" w:sz="0" w:space="0" w:color="auto"/>
                    <w:right w:val="none" w:sz="0" w:space="0" w:color="auto"/>
                  </w:divBdr>
                </w:div>
                <w:div w:id="287901179">
                  <w:marLeft w:val="480"/>
                  <w:marRight w:val="0"/>
                  <w:marTop w:val="0"/>
                  <w:marBottom w:val="0"/>
                  <w:divBdr>
                    <w:top w:val="none" w:sz="0" w:space="0" w:color="auto"/>
                    <w:left w:val="none" w:sz="0" w:space="0" w:color="auto"/>
                    <w:bottom w:val="none" w:sz="0" w:space="0" w:color="auto"/>
                    <w:right w:val="none" w:sz="0" w:space="0" w:color="auto"/>
                  </w:divBdr>
                </w:div>
                <w:div w:id="1808938676">
                  <w:marLeft w:val="480"/>
                  <w:marRight w:val="0"/>
                  <w:marTop w:val="0"/>
                  <w:marBottom w:val="0"/>
                  <w:divBdr>
                    <w:top w:val="none" w:sz="0" w:space="0" w:color="auto"/>
                    <w:left w:val="none" w:sz="0" w:space="0" w:color="auto"/>
                    <w:bottom w:val="none" w:sz="0" w:space="0" w:color="auto"/>
                    <w:right w:val="none" w:sz="0" w:space="0" w:color="auto"/>
                  </w:divBdr>
                </w:div>
                <w:div w:id="625432718">
                  <w:marLeft w:val="480"/>
                  <w:marRight w:val="0"/>
                  <w:marTop w:val="0"/>
                  <w:marBottom w:val="0"/>
                  <w:divBdr>
                    <w:top w:val="none" w:sz="0" w:space="0" w:color="auto"/>
                    <w:left w:val="none" w:sz="0" w:space="0" w:color="auto"/>
                    <w:bottom w:val="none" w:sz="0" w:space="0" w:color="auto"/>
                    <w:right w:val="none" w:sz="0" w:space="0" w:color="auto"/>
                  </w:divBdr>
                </w:div>
                <w:div w:id="1768650971">
                  <w:marLeft w:val="480"/>
                  <w:marRight w:val="0"/>
                  <w:marTop w:val="0"/>
                  <w:marBottom w:val="0"/>
                  <w:divBdr>
                    <w:top w:val="none" w:sz="0" w:space="0" w:color="auto"/>
                    <w:left w:val="none" w:sz="0" w:space="0" w:color="auto"/>
                    <w:bottom w:val="none" w:sz="0" w:space="0" w:color="auto"/>
                    <w:right w:val="none" w:sz="0" w:space="0" w:color="auto"/>
                  </w:divBdr>
                </w:div>
                <w:div w:id="103112019">
                  <w:marLeft w:val="480"/>
                  <w:marRight w:val="0"/>
                  <w:marTop w:val="0"/>
                  <w:marBottom w:val="0"/>
                  <w:divBdr>
                    <w:top w:val="none" w:sz="0" w:space="0" w:color="auto"/>
                    <w:left w:val="none" w:sz="0" w:space="0" w:color="auto"/>
                    <w:bottom w:val="none" w:sz="0" w:space="0" w:color="auto"/>
                    <w:right w:val="none" w:sz="0" w:space="0" w:color="auto"/>
                  </w:divBdr>
                </w:div>
                <w:div w:id="1669792931">
                  <w:marLeft w:val="480"/>
                  <w:marRight w:val="0"/>
                  <w:marTop w:val="0"/>
                  <w:marBottom w:val="0"/>
                  <w:divBdr>
                    <w:top w:val="none" w:sz="0" w:space="0" w:color="auto"/>
                    <w:left w:val="none" w:sz="0" w:space="0" w:color="auto"/>
                    <w:bottom w:val="none" w:sz="0" w:space="0" w:color="auto"/>
                    <w:right w:val="none" w:sz="0" w:space="0" w:color="auto"/>
                  </w:divBdr>
                </w:div>
                <w:div w:id="1865552762">
                  <w:marLeft w:val="480"/>
                  <w:marRight w:val="0"/>
                  <w:marTop w:val="0"/>
                  <w:marBottom w:val="0"/>
                  <w:divBdr>
                    <w:top w:val="none" w:sz="0" w:space="0" w:color="auto"/>
                    <w:left w:val="none" w:sz="0" w:space="0" w:color="auto"/>
                    <w:bottom w:val="none" w:sz="0" w:space="0" w:color="auto"/>
                    <w:right w:val="none" w:sz="0" w:space="0" w:color="auto"/>
                  </w:divBdr>
                </w:div>
                <w:div w:id="862748169">
                  <w:marLeft w:val="480"/>
                  <w:marRight w:val="0"/>
                  <w:marTop w:val="0"/>
                  <w:marBottom w:val="0"/>
                  <w:divBdr>
                    <w:top w:val="none" w:sz="0" w:space="0" w:color="auto"/>
                    <w:left w:val="none" w:sz="0" w:space="0" w:color="auto"/>
                    <w:bottom w:val="none" w:sz="0" w:space="0" w:color="auto"/>
                    <w:right w:val="none" w:sz="0" w:space="0" w:color="auto"/>
                  </w:divBdr>
                </w:div>
                <w:div w:id="1507398714">
                  <w:marLeft w:val="480"/>
                  <w:marRight w:val="0"/>
                  <w:marTop w:val="0"/>
                  <w:marBottom w:val="0"/>
                  <w:divBdr>
                    <w:top w:val="none" w:sz="0" w:space="0" w:color="auto"/>
                    <w:left w:val="none" w:sz="0" w:space="0" w:color="auto"/>
                    <w:bottom w:val="none" w:sz="0" w:space="0" w:color="auto"/>
                    <w:right w:val="none" w:sz="0" w:space="0" w:color="auto"/>
                  </w:divBdr>
                </w:div>
                <w:div w:id="2060590176">
                  <w:marLeft w:val="480"/>
                  <w:marRight w:val="0"/>
                  <w:marTop w:val="0"/>
                  <w:marBottom w:val="0"/>
                  <w:divBdr>
                    <w:top w:val="none" w:sz="0" w:space="0" w:color="auto"/>
                    <w:left w:val="none" w:sz="0" w:space="0" w:color="auto"/>
                    <w:bottom w:val="none" w:sz="0" w:space="0" w:color="auto"/>
                    <w:right w:val="none" w:sz="0" w:space="0" w:color="auto"/>
                  </w:divBdr>
                </w:div>
                <w:div w:id="616058209">
                  <w:marLeft w:val="480"/>
                  <w:marRight w:val="0"/>
                  <w:marTop w:val="0"/>
                  <w:marBottom w:val="0"/>
                  <w:divBdr>
                    <w:top w:val="none" w:sz="0" w:space="0" w:color="auto"/>
                    <w:left w:val="none" w:sz="0" w:space="0" w:color="auto"/>
                    <w:bottom w:val="none" w:sz="0" w:space="0" w:color="auto"/>
                    <w:right w:val="none" w:sz="0" w:space="0" w:color="auto"/>
                  </w:divBdr>
                </w:div>
                <w:div w:id="715276080">
                  <w:marLeft w:val="480"/>
                  <w:marRight w:val="0"/>
                  <w:marTop w:val="0"/>
                  <w:marBottom w:val="0"/>
                  <w:divBdr>
                    <w:top w:val="none" w:sz="0" w:space="0" w:color="auto"/>
                    <w:left w:val="none" w:sz="0" w:space="0" w:color="auto"/>
                    <w:bottom w:val="none" w:sz="0" w:space="0" w:color="auto"/>
                    <w:right w:val="none" w:sz="0" w:space="0" w:color="auto"/>
                  </w:divBdr>
                </w:div>
                <w:div w:id="561989653">
                  <w:marLeft w:val="480"/>
                  <w:marRight w:val="0"/>
                  <w:marTop w:val="0"/>
                  <w:marBottom w:val="0"/>
                  <w:divBdr>
                    <w:top w:val="none" w:sz="0" w:space="0" w:color="auto"/>
                    <w:left w:val="none" w:sz="0" w:space="0" w:color="auto"/>
                    <w:bottom w:val="none" w:sz="0" w:space="0" w:color="auto"/>
                    <w:right w:val="none" w:sz="0" w:space="0" w:color="auto"/>
                  </w:divBdr>
                </w:div>
                <w:div w:id="1970621877">
                  <w:marLeft w:val="480"/>
                  <w:marRight w:val="0"/>
                  <w:marTop w:val="0"/>
                  <w:marBottom w:val="0"/>
                  <w:divBdr>
                    <w:top w:val="none" w:sz="0" w:space="0" w:color="auto"/>
                    <w:left w:val="none" w:sz="0" w:space="0" w:color="auto"/>
                    <w:bottom w:val="none" w:sz="0" w:space="0" w:color="auto"/>
                    <w:right w:val="none" w:sz="0" w:space="0" w:color="auto"/>
                  </w:divBdr>
                </w:div>
                <w:div w:id="727997685">
                  <w:marLeft w:val="480"/>
                  <w:marRight w:val="0"/>
                  <w:marTop w:val="0"/>
                  <w:marBottom w:val="0"/>
                  <w:divBdr>
                    <w:top w:val="none" w:sz="0" w:space="0" w:color="auto"/>
                    <w:left w:val="none" w:sz="0" w:space="0" w:color="auto"/>
                    <w:bottom w:val="none" w:sz="0" w:space="0" w:color="auto"/>
                    <w:right w:val="none" w:sz="0" w:space="0" w:color="auto"/>
                  </w:divBdr>
                </w:div>
                <w:div w:id="1151143968">
                  <w:marLeft w:val="480"/>
                  <w:marRight w:val="0"/>
                  <w:marTop w:val="0"/>
                  <w:marBottom w:val="0"/>
                  <w:divBdr>
                    <w:top w:val="none" w:sz="0" w:space="0" w:color="auto"/>
                    <w:left w:val="none" w:sz="0" w:space="0" w:color="auto"/>
                    <w:bottom w:val="none" w:sz="0" w:space="0" w:color="auto"/>
                    <w:right w:val="none" w:sz="0" w:space="0" w:color="auto"/>
                  </w:divBdr>
                </w:div>
                <w:div w:id="470368473">
                  <w:marLeft w:val="480"/>
                  <w:marRight w:val="0"/>
                  <w:marTop w:val="0"/>
                  <w:marBottom w:val="0"/>
                  <w:divBdr>
                    <w:top w:val="none" w:sz="0" w:space="0" w:color="auto"/>
                    <w:left w:val="none" w:sz="0" w:space="0" w:color="auto"/>
                    <w:bottom w:val="none" w:sz="0" w:space="0" w:color="auto"/>
                    <w:right w:val="none" w:sz="0" w:space="0" w:color="auto"/>
                  </w:divBdr>
                </w:div>
                <w:div w:id="1890142568">
                  <w:marLeft w:val="480"/>
                  <w:marRight w:val="0"/>
                  <w:marTop w:val="0"/>
                  <w:marBottom w:val="0"/>
                  <w:divBdr>
                    <w:top w:val="none" w:sz="0" w:space="0" w:color="auto"/>
                    <w:left w:val="none" w:sz="0" w:space="0" w:color="auto"/>
                    <w:bottom w:val="none" w:sz="0" w:space="0" w:color="auto"/>
                    <w:right w:val="none" w:sz="0" w:space="0" w:color="auto"/>
                  </w:divBdr>
                </w:div>
                <w:div w:id="1083377951">
                  <w:marLeft w:val="480"/>
                  <w:marRight w:val="0"/>
                  <w:marTop w:val="0"/>
                  <w:marBottom w:val="0"/>
                  <w:divBdr>
                    <w:top w:val="none" w:sz="0" w:space="0" w:color="auto"/>
                    <w:left w:val="none" w:sz="0" w:space="0" w:color="auto"/>
                    <w:bottom w:val="none" w:sz="0" w:space="0" w:color="auto"/>
                    <w:right w:val="none" w:sz="0" w:space="0" w:color="auto"/>
                  </w:divBdr>
                </w:div>
                <w:div w:id="15811680">
                  <w:marLeft w:val="480"/>
                  <w:marRight w:val="0"/>
                  <w:marTop w:val="0"/>
                  <w:marBottom w:val="0"/>
                  <w:divBdr>
                    <w:top w:val="none" w:sz="0" w:space="0" w:color="auto"/>
                    <w:left w:val="none" w:sz="0" w:space="0" w:color="auto"/>
                    <w:bottom w:val="none" w:sz="0" w:space="0" w:color="auto"/>
                    <w:right w:val="none" w:sz="0" w:space="0" w:color="auto"/>
                  </w:divBdr>
                </w:div>
                <w:div w:id="658655591">
                  <w:marLeft w:val="480"/>
                  <w:marRight w:val="0"/>
                  <w:marTop w:val="0"/>
                  <w:marBottom w:val="0"/>
                  <w:divBdr>
                    <w:top w:val="none" w:sz="0" w:space="0" w:color="auto"/>
                    <w:left w:val="none" w:sz="0" w:space="0" w:color="auto"/>
                    <w:bottom w:val="none" w:sz="0" w:space="0" w:color="auto"/>
                    <w:right w:val="none" w:sz="0" w:space="0" w:color="auto"/>
                  </w:divBdr>
                </w:div>
                <w:div w:id="220412421">
                  <w:marLeft w:val="480"/>
                  <w:marRight w:val="0"/>
                  <w:marTop w:val="0"/>
                  <w:marBottom w:val="0"/>
                  <w:divBdr>
                    <w:top w:val="none" w:sz="0" w:space="0" w:color="auto"/>
                    <w:left w:val="none" w:sz="0" w:space="0" w:color="auto"/>
                    <w:bottom w:val="none" w:sz="0" w:space="0" w:color="auto"/>
                    <w:right w:val="none" w:sz="0" w:space="0" w:color="auto"/>
                  </w:divBdr>
                </w:div>
                <w:div w:id="2078015924">
                  <w:marLeft w:val="480"/>
                  <w:marRight w:val="0"/>
                  <w:marTop w:val="0"/>
                  <w:marBottom w:val="0"/>
                  <w:divBdr>
                    <w:top w:val="none" w:sz="0" w:space="0" w:color="auto"/>
                    <w:left w:val="none" w:sz="0" w:space="0" w:color="auto"/>
                    <w:bottom w:val="none" w:sz="0" w:space="0" w:color="auto"/>
                    <w:right w:val="none" w:sz="0" w:space="0" w:color="auto"/>
                  </w:divBdr>
                </w:div>
                <w:div w:id="1420908275">
                  <w:marLeft w:val="480"/>
                  <w:marRight w:val="0"/>
                  <w:marTop w:val="0"/>
                  <w:marBottom w:val="0"/>
                  <w:divBdr>
                    <w:top w:val="none" w:sz="0" w:space="0" w:color="auto"/>
                    <w:left w:val="none" w:sz="0" w:space="0" w:color="auto"/>
                    <w:bottom w:val="none" w:sz="0" w:space="0" w:color="auto"/>
                    <w:right w:val="none" w:sz="0" w:space="0" w:color="auto"/>
                  </w:divBdr>
                </w:div>
                <w:div w:id="1262689855">
                  <w:marLeft w:val="480"/>
                  <w:marRight w:val="0"/>
                  <w:marTop w:val="0"/>
                  <w:marBottom w:val="0"/>
                  <w:divBdr>
                    <w:top w:val="none" w:sz="0" w:space="0" w:color="auto"/>
                    <w:left w:val="none" w:sz="0" w:space="0" w:color="auto"/>
                    <w:bottom w:val="none" w:sz="0" w:space="0" w:color="auto"/>
                    <w:right w:val="none" w:sz="0" w:space="0" w:color="auto"/>
                  </w:divBdr>
                </w:div>
                <w:div w:id="1517959649">
                  <w:marLeft w:val="480"/>
                  <w:marRight w:val="0"/>
                  <w:marTop w:val="0"/>
                  <w:marBottom w:val="0"/>
                  <w:divBdr>
                    <w:top w:val="none" w:sz="0" w:space="0" w:color="auto"/>
                    <w:left w:val="none" w:sz="0" w:space="0" w:color="auto"/>
                    <w:bottom w:val="none" w:sz="0" w:space="0" w:color="auto"/>
                    <w:right w:val="none" w:sz="0" w:space="0" w:color="auto"/>
                  </w:divBdr>
                </w:div>
                <w:div w:id="81296046">
                  <w:marLeft w:val="480"/>
                  <w:marRight w:val="0"/>
                  <w:marTop w:val="0"/>
                  <w:marBottom w:val="0"/>
                  <w:divBdr>
                    <w:top w:val="none" w:sz="0" w:space="0" w:color="auto"/>
                    <w:left w:val="none" w:sz="0" w:space="0" w:color="auto"/>
                    <w:bottom w:val="none" w:sz="0" w:space="0" w:color="auto"/>
                    <w:right w:val="none" w:sz="0" w:space="0" w:color="auto"/>
                  </w:divBdr>
                </w:div>
                <w:div w:id="516774537">
                  <w:marLeft w:val="480"/>
                  <w:marRight w:val="0"/>
                  <w:marTop w:val="0"/>
                  <w:marBottom w:val="0"/>
                  <w:divBdr>
                    <w:top w:val="none" w:sz="0" w:space="0" w:color="auto"/>
                    <w:left w:val="none" w:sz="0" w:space="0" w:color="auto"/>
                    <w:bottom w:val="none" w:sz="0" w:space="0" w:color="auto"/>
                    <w:right w:val="none" w:sz="0" w:space="0" w:color="auto"/>
                  </w:divBdr>
                </w:div>
                <w:div w:id="1694457644">
                  <w:marLeft w:val="480"/>
                  <w:marRight w:val="0"/>
                  <w:marTop w:val="0"/>
                  <w:marBottom w:val="0"/>
                  <w:divBdr>
                    <w:top w:val="none" w:sz="0" w:space="0" w:color="auto"/>
                    <w:left w:val="none" w:sz="0" w:space="0" w:color="auto"/>
                    <w:bottom w:val="none" w:sz="0" w:space="0" w:color="auto"/>
                    <w:right w:val="none" w:sz="0" w:space="0" w:color="auto"/>
                  </w:divBdr>
                </w:div>
                <w:div w:id="1102800839">
                  <w:marLeft w:val="480"/>
                  <w:marRight w:val="0"/>
                  <w:marTop w:val="0"/>
                  <w:marBottom w:val="0"/>
                  <w:divBdr>
                    <w:top w:val="none" w:sz="0" w:space="0" w:color="auto"/>
                    <w:left w:val="none" w:sz="0" w:space="0" w:color="auto"/>
                    <w:bottom w:val="none" w:sz="0" w:space="0" w:color="auto"/>
                    <w:right w:val="none" w:sz="0" w:space="0" w:color="auto"/>
                  </w:divBdr>
                </w:div>
                <w:div w:id="1789464991">
                  <w:marLeft w:val="480"/>
                  <w:marRight w:val="0"/>
                  <w:marTop w:val="0"/>
                  <w:marBottom w:val="0"/>
                  <w:divBdr>
                    <w:top w:val="none" w:sz="0" w:space="0" w:color="auto"/>
                    <w:left w:val="none" w:sz="0" w:space="0" w:color="auto"/>
                    <w:bottom w:val="none" w:sz="0" w:space="0" w:color="auto"/>
                    <w:right w:val="none" w:sz="0" w:space="0" w:color="auto"/>
                  </w:divBdr>
                </w:div>
                <w:div w:id="500855167">
                  <w:marLeft w:val="480"/>
                  <w:marRight w:val="0"/>
                  <w:marTop w:val="0"/>
                  <w:marBottom w:val="0"/>
                  <w:divBdr>
                    <w:top w:val="none" w:sz="0" w:space="0" w:color="auto"/>
                    <w:left w:val="none" w:sz="0" w:space="0" w:color="auto"/>
                    <w:bottom w:val="none" w:sz="0" w:space="0" w:color="auto"/>
                    <w:right w:val="none" w:sz="0" w:space="0" w:color="auto"/>
                  </w:divBdr>
                </w:div>
                <w:div w:id="793869474">
                  <w:marLeft w:val="480"/>
                  <w:marRight w:val="0"/>
                  <w:marTop w:val="0"/>
                  <w:marBottom w:val="0"/>
                  <w:divBdr>
                    <w:top w:val="none" w:sz="0" w:space="0" w:color="auto"/>
                    <w:left w:val="none" w:sz="0" w:space="0" w:color="auto"/>
                    <w:bottom w:val="none" w:sz="0" w:space="0" w:color="auto"/>
                    <w:right w:val="none" w:sz="0" w:space="0" w:color="auto"/>
                  </w:divBdr>
                </w:div>
                <w:div w:id="1968537244">
                  <w:marLeft w:val="480"/>
                  <w:marRight w:val="0"/>
                  <w:marTop w:val="0"/>
                  <w:marBottom w:val="0"/>
                  <w:divBdr>
                    <w:top w:val="none" w:sz="0" w:space="0" w:color="auto"/>
                    <w:left w:val="none" w:sz="0" w:space="0" w:color="auto"/>
                    <w:bottom w:val="none" w:sz="0" w:space="0" w:color="auto"/>
                    <w:right w:val="none" w:sz="0" w:space="0" w:color="auto"/>
                  </w:divBdr>
                </w:div>
                <w:div w:id="1231385924">
                  <w:marLeft w:val="480"/>
                  <w:marRight w:val="0"/>
                  <w:marTop w:val="0"/>
                  <w:marBottom w:val="0"/>
                  <w:divBdr>
                    <w:top w:val="none" w:sz="0" w:space="0" w:color="auto"/>
                    <w:left w:val="none" w:sz="0" w:space="0" w:color="auto"/>
                    <w:bottom w:val="none" w:sz="0" w:space="0" w:color="auto"/>
                    <w:right w:val="none" w:sz="0" w:space="0" w:color="auto"/>
                  </w:divBdr>
                </w:div>
                <w:div w:id="1278214164">
                  <w:marLeft w:val="480"/>
                  <w:marRight w:val="0"/>
                  <w:marTop w:val="0"/>
                  <w:marBottom w:val="0"/>
                  <w:divBdr>
                    <w:top w:val="none" w:sz="0" w:space="0" w:color="auto"/>
                    <w:left w:val="none" w:sz="0" w:space="0" w:color="auto"/>
                    <w:bottom w:val="none" w:sz="0" w:space="0" w:color="auto"/>
                    <w:right w:val="none" w:sz="0" w:space="0" w:color="auto"/>
                  </w:divBdr>
                </w:div>
              </w:divsChild>
            </w:div>
            <w:div w:id="548424318">
              <w:marLeft w:val="0"/>
              <w:marRight w:val="0"/>
              <w:marTop w:val="0"/>
              <w:marBottom w:val="0"/>
              <w:divBdr>
                <w:top w:val="none" w:sz="0" w:space="0" w:color="auto"/>
                <w:left w:val="none" w:sz="0" w:space="0" w:color="auto"/>
                <w:bottom w:val="none" w:sz="0" w:space="0" w:color="auto"/>
                <w:right w:val="none" w:sz="0" w:space="0" w:color="auto"/>
              </w:divBdr>
              <w:divsChild>
                <w:div w:id="1508866887">
                  <w:marLeft w:val="480"/>
                  <w:marRight w:val="0"/>
                  <w:marTop w:val="0"/>
                  <w:marBottom w:val="0"/>
                  <w:divBdr>
                    <w:top w:val="none" w:sz="0" w:space="0" w:color="auto"/>
                    <w:left w:val="none" w:sz="0" w:space="0" w:color="auto"/>
                    <w:bottom w:val="none" w:sz="0" w:space="0" w:color="auto"/>
                    <w:right w:val="none" w:sz="0" w:space="0" w:color="auto"/>
                  </w:divBdr>
                </w:div>
                <w:div w:id="2112160187">
                  <w:marLeft w:val="480"/>
                  <w:marRight w:val="0"/>
                  <w:marTop w:val="0"/>
                  <w:marBottom w:val="0"/>
                  <w:divBdr>
                    <w:top w:val="none" w:sz="0" w:space="0" w:color="auto"/>
                    <w:left w:val="none" w:sz="0" w:space="0" w:color="auto"/>
                    <w:bottom w:val="none" w:sz="0" w:space="0" w:color="auto"/>
                    <w:right w:val="none" w:sz="0" w:space="0" w:color="auto"/>
                  </w:divBdr>
                </w:div>
                <w:div w:id="1628966796">
                  <w:marLeft w:val="480"/>
                  <w:marRight w:val="0"/>
                  <w:marTop w:val="0"/>
                  <w:marBottom w:val="0"/>
                  <w:divBdr>
                    <w:top w:val="none" w:sz="0" w:space="0" w:color="auto"/>
                    <w:left w:val="none" w:sz="0" w:space="0" w:color="auto"/>
                    <w:bottom w:val="none" w:sz="0" w:space="0" w:color="auto"/>
                    <w:right w:val="none" w:sz="0" w:space="0" w:color="auto"/>
                  </w:divBdr>
                </w:div>
                <w:div w:id="1936277962">
                  <w:marLeft w:val="480"/>
                  <w:marRight w:val="0"/>
                  <w:marTop w:val="0"/>
                  <w:marBottom w:val="0"/>
                  <w:divBdr>
                    <w:top w:val="none" w:sz="0" w:space="0" w:color="auto"/>
                    <w:left w:val="none" w:sz="0" w:space="0" w:color="auto"/>
                    <w:bottom w:val="none" w:sz="0" w:space="0" w:color="auto"/>
                    <w:right w:val="none" w:sz="0" w:space="0" w:color="auto"/>
                  </w:divBdr>
                </w:div>
                <w:div w:id="2113818751">
                  <w:marLeft w:val="480"/>
                  <w:marRight w:val="0"/>
                  <w:marTop w:val="0"/>
                  <w:marBottom w:val="0"/>
                  <w:divBdr>
                    <w:top w:val="none" w:sz="0" w:space="0" w:color="auto"/>
                    <w:left w:val="none" w:sz="0" w:space="0" w:color="auto"/>
                    <w:bottom w:val="none" w:sz="0" w:space="0" w:color="auto"/>
                    <w:right w:val="none" w:sz="0" w:space="0" w:color="auto"/>
                  </w:divBdr>
                </w:div>
                <w:div w:id="754713166">
                  <w:marLeft w:val="480"/>
                  <w:marRight w:val="0"/>
                  <w:marTop w:val="0"/>
                  <w:marBottom w:val="0"/>
                  <w:divBdr>
                    <w:top w:val="none" w:sz="0" w:space="0" w:color="auto"/>
                    <w:left w:val="none" w:sz="0" w:space="0" w:color="auto"/>
                    <w:bottom w:val="none" w:sz="0" w:space="0" w:color="auto"/>
                    <w:right w:val="none" w:sz="0" w:space="0" w:color="auto"/>
                  </w:divBdr>
                </w:div>
                <w:div w:id="1727488283">
                  <w:marLeft w:val="480"/>
                  <w:marRight w:val="0"/>
                  <w:marTop w:val="0"/>
                  <w:marBottom w:val="0"/>
                  <w:divBdr>
                    <w:top w:val="none" w:sz="0" w:space="0" w:color="auto"/>
                    <w:left w:val="none" w:sz="0" w:space="0" w:color="auto"/>
                    <w:bottom w:val="none" w:sz="0" w:space="0" w:color="auto"/>
                    <w:right w:val="none" w:sz="0" w:space="0" w:color="auto"/>
                  </w:divBdr>
                </w:div>
                <w:div w:id="2035812620">
                  <w:marLeft w:val="480"/>
                  <w:marRight w:val="0"/>
                  <w:marTop w:val="0"/>
                  <w:marBottom w:val="0"/>
                  <w:divBdr>
                    <w:top w:val="none" w:sz="0" w:space="0" w:color="auto"/>
                    <w:left w:val="none" w:sz="0" w:space="0" w:color="auto"/>
                    <w:bottom w:val="none" w:sz="0" w:space="0" w:color="auto"/>
                    <w:right w:val="none" w:sz="0" w:space="0" w:color="auto"/>
                  </w:divBdr>
                </w:div>
                <w:div w:id="730929143">
                  <w:marLeft w:val="480"/>
                  <w:marRight w:val="0"/>
                  <w:marTop w:val="0"/>
                  <w:marBottom w:val="0"/>
                  <w:divBdr>
                    <w:top w:val="none" w:sz="0" w:space="0" w:color="auto"/>
                    <w:left w:val="none" w:sz="0" w:space="0" w:color="auto"/>
                    <w:bottom w:val="none" w:sz="0" w:space="0" w:color="auto"/>
                    <w:right w:val="none" w:sz="0" w:space="0" w:color="auto"/>
                  </w:divBdr>
                </w:div>
                <w:div w:id="2102599512">
                  <w:marLeft w:val="480"/>
                  <w:marRight w:val="0"/>
                  <w:marTop w:val="0"/>
                  <w:marBottom w:val="0"/>
                  <w:divBdr>
                    <w:top w:val="none" w:sz="0" w:space="0" w:color="auto"/>
                    <w:left w:val="none" w:sz="0" w:space="0" w:color="auto"/>
                    <w:bottom w:val="none" w:sz="0" w:space="0" w:color="auto"/>
                    <w:right w:val="none" w:sz="0" w:space="0" w:color="auto"/>
                  </w:divBdr>
                </w:div>
                <w:div w:id="360134674">
                  <w:marLeft w:val="480"/>
                  <w:marRight w:val="0"/>
                  <w:marTop w:val="0"/>
                  <w:marBottom w:val="0"/>
                  <w:divBdr>
                    <w:top w:val="none" w:sz="0" w:space="0" w:color="auto"/>
                    <w:left w:val="none" w:sz="0" w:space="0" w:color="auto"/>
                    <w:bottom w:val="none" w:sz="0" w:space="0" w:color="auto"/>
                    <w:right w:val="none" w:sz="0" w:space="0" w:color="auto"/>
                  </w:divBdr>
                </w:div>
                <w:div w:id="386563998">
                  <w:marLeft w:val="480"/>
                  <w:marRight w:val="0"/>
                  <w:marTop w:val="0"/>
                  <w:marBottom w:val="0"/>
                  <w:divBdr>
                    <w:top w:val="none" w:sz="0" w:space="0" w:color="auto"/>
                    <w:left w:val="none" w:sz="0" w:space="0" w:color="auto"/>
                    <w:bottom w:val="none" w:sz="0" w:space="0" w:color="auto"/>
                    <w:right w:val="none" w:sz="0" w:space="0" w:color="auto"/>
                  </w:divBdr>
                </w:div>
                <w:div w:id="136849297">
                  <w:marLeft w:val="480"/>
                  <w:marRight w:val="0"/>
                  <w:marTop w:val="0"/>
                  <w:marBottom w:val="0"/>
                  <w:divBdr>
                    <w:top w:val="none" w:sz="0" w:space="0" w:color="auto"/>
                    <w:left w:val="none" w:sz="0" w:space="0" w:color="auto"/>
                    <w:bottom w:val="none" w:sz="0" w:space="0" w:color="auto"/>
                    <w:right w:val="none" w:sz="0" w:space="0" w:color="auto"/>
                  </w:divBdr>
                </w:div>
                <w:div w:id="1879466638">
                  <w:marLeft w:val="480"/>
                  <w:marRight w:val="0"/>
                  <w:marTop w:val="0"/>
                  <w:marBottom w:val="0"/>
                  <w:divBdr>
                    <w:top w:val="none" w:sz="0" w:space="0" w:color="auto"/>
                    <w:left w:val="none" w:sz="0" w:space="0" w:color="auto"/>
                    <w:bottom w:val="none" w:sz="0" w:space="0" w:color="auto"/>
                    <w:right w:val="none" w:sz="0" w:space="0" w:color="auto"/>
                  </w:divBdr>
                </w:div>
                <w:div w:id="2010398462">
                  <w:marLeft w:val="480"/>
                  <w:marRight w:val="0"/>
                  <w:marTop w:val="0"/>
                  <w:marBottom w:val="0"/>
                  <w:divBdr>
                    <w:top w:val="none" w:sz="0" w:space="0" w:color="auto"/>
                    <w:left w:val="none" w:sz="0" w:space="0" w:color="auto"/>
                    <w:bottom w:val="none" w:sz="0" w:space="0" w:color="auto"/>
                    <w:right w:val="none" w:sz="0" w:space="0" w:color="auto"/>
                  </w:divBdr>
                </w:div>
                <w:div w:id="1114983692">
                  <w:marLeft w:val="480"/>
                  <w:marRight w:val="0"/>
                  <w:marTop w:val="0"/>
                  <w:marBottom w:val="0"/>
                  <w:divBdr>
                    <w:top w:val="none" w:sz="0" w:space="0" w:color="auto"/>
                    <w:left w:val="none" w:sz="0" w:space="0" w:color="auto"/>
                    <w:bottom w:val="none" w:sz="0" w:space="0" w:color="auto"/>
                    <w:right w:val="none" w:sz="0" w:space="0" w:color="auto"/>
                  </w:divBdr>
                </w:div>
                <w:div w:id="1463427240">
                  <w:marLeft w:val="480"/>
                  <w:marRight w:val="0"/>
                  <w:marTop w:val="0"/>
                  <w:marBottom w:val="0"/>
                  <w:divBdr>
                    <w:top w:val="none" w:sz="0" w:space="0" w:color="auto"/>
                    <w:left w:val="none" w:sz="0" w:space="0" w:color="auto"/>
                    <w:bottom w:val="none" w:sz="0" w:space="0" w:color="auto"/>
                    <w:right w:val="none" w:sz="0" w:space="0" w:color="auto"/>
                  </w:divBdr>
                </w:div>
                <w:div w:id="1803647739">
                  <w:marLeft w:val="480"/>
                  <w:marRight w:val="0"/>
                  <w:marTop w:val="0"/>
                  <w:marBottom w:val="0"/>
                  <w:divBdr>
                    <w:top w:val="none" w:sz="0" w:space="0" w:color="auto"/>
                    <w:left w:val="none" w:sz="0" w:space="0" w:color="auto"/>
                    <w:bottom w:val="none" w:sz="0" w:space="0" w:color="auto"/>
                    <w:right w:val="none" w:sz="0" w:space="0" w:color="auto"/>
                  </w:divBdr>
                </w:div>
                <w:div w:id="595333935">
                  <w:marLeft w:val="480"/>
                  <w:marRight w:val="0"/>
                  <w:marTop w:val="0"/>
                  <w:marBottom w:val="0"/>
                  <w:divBdr>
                    <w:top w:val="none" w:sz="0" w:space="0" w:color="auto"/>
                    <w:left w:val="none" w:sz="0" w:space="0" w:color="auto"/>
                    <w:bottom w:val="none" w:sz="0" w:space="0" w:color="auto"/>
                    <w:right w:val="none" w:sz="0" w:space="0" w:color="auto"/>
                  </w:divBdr>
                </w:div>
                <w:div w:id="1914581939">
                  <w:marLeft w:val="480"/>
                  <w:marRight w:val="0"/>
                  <w:marTop w:val="0"/>
                  <w:marBottom w:val="0"/>
                  <w:divBdr>
                    <w:top w:val="none" w:sz="0" w:space="0" w:color="auto"/>
                    <w:left w:val="none" w:sz="0" w:space="0" w:color="auto"/>
                    <w:bottom w:val="none" w:sz="0" w:space="0" w:color="auto"/>
                    <w:right w:val="none" w:sz="0" w:space="0" w:color="auto"/>
                  </w:divBdr>
                </w:div>
                <w:div w:id="1720399150">
                  <w:marLeft w:val="480"/>
                  <w:marRight w:val="0"/>
                  <w:marTop w:val="0"/>
                  <w:marBottom w:val="0"/>
                  <w:divBdr>
                    <w:top w:val="none" w:sz="0" w:space="0" w:color="auto"/>
                    <w:left w:val="none" w:sz="0" w:space="0" w:color="auto"/>
                    <w:bottom w:val="none" w:sz="0" w:space="0" w:color="auto"/>
                    <w:right w:val="none" w:sz="0" w:space="0" w:color="auto"/>
                  </w:divBdr>
                </w:div>
                <w:div w:id="950361110">
                  <w:marLeft w:val="480"/>
                  <w:marRight w:val="0"/>
                  <w:marTop w:val="0"/>
                  <w:marBottom w:val="0"/>
                  <w:divBdr>
                    <w:top w:val="none" w:sz="0" w:space="0" w:color="auto"/>
                    <w:left w:val="none" w:sz="0" w:space="0" w:color="auto"/>
                    <w:bottom w:val="none" w:sz="0" w:space="0" w:color="auto"/>
                    <w:right w:val="none" w:sz="0" w:space="0" w:color="auto"/>
                  </w:divBdr>
                </w:div>
                <w:div w:id="1465467852">
                  <w:marLeft w:val="480"/>
                  <w:marRight w:val="0"/>
                  <w:marTop w:val="0"/>
                  <w:marBottom w:val="0"/>
                  <w:divBdr>
                    <w:top w:val="none" w:sz="0" w:space="0" w:color="auto"/>
                    <w:left w:val="none" w:sz="0" w:space="0" w:color="auto"/>
                    <w:bottom w:val="none" w:sz="0" w:space="0" w:color="auto"/>
                    <w:right w:val="none" w:sz="0" w:space="0" w:color="auto"/>
                  </w:divBdr>
                </w:div>
                <w:div w:id="2103256736">
                  <w:marLeft w:val="480"/>
                  <w:marRight w:val="0"/>
                  <w:marTop w:val="0"/>
                  <w:marBottom w:val="0"/>
                  <w:divBdr>
                    <w:top w:val="none" w:sz="0" w:space="0" w:color="auto"/>
                    <w:left w:val="none" w:sz="0" w:space="0" w:color="auto"/>
                    <w:bottom w:val="none" w:sz="0" w:space="0" w:color="auto"/>
                    <w:right w:val="none" w:sz="0" w:space="0" w:color="auto"/>
                  </w:divBdr>
                </w:div>
                <w:div w:id="1702242984">
                  <w:marLeft w:val="480"/>
                  <w:marRight w:val="0"/>
                  <w:marTop w:val="0"/>
                  <w:marBottom w:val="0"/>
                  <w:divBdr>
                    <w:top w:val="none" w:sz="0" w:space="0" w:color="auto"/>
                    <w:left w:val="none" w:sz="0" w:space="0" w:color="auto"/>
                    <w:bottom w:val="none" w:sz="0" w:space="0" w:color="auto"/>
                    <w:right w:val="none" w:sz="0" w:space="0" w:color="auto"/>
                  </w:divBdr>
                </w:div>
                <w:div w:id="13308171">
                  <w:marLeft w:val="480"/>
                  <w:marRight w:val="0"/>
                  <w:marTop w:val="0"/>
                  <w:marBottom w:val="0"/>
                  <w:divBdr>
                    <w:top w:val="none" w:sz="0" w:space="0" w:color="auto"/>
                    <w:left w:val="none" w:sz="0" w:space="0" w:color="auto"/>
                    <w:bottom w:val="none" w:sz="0" w:space="0" w:color="auto"/>
                    <w:right w:val="none" w:sz="0" w:space="0" w:color="auto"/>
                  </w:divBdr>
                </w:div>
                <w:div w:id="1407874235">
                  <w:marLeft w:val="480"/>
                  <w:marRight w:val="0"/>
                  <w:marTop w:val="0"/>
                  <w:marBottom w:val="0"/>
                  <w:divBdr>
                    <w:top w:val="none" w:sz="0" w:space="0" w:color="auto"/>
                    <w:left w:val="none" w:sz="0" w:space="0" w:color="auto"/>
                    <w:bottom w:val="none" w:sz="0" w:space="0" w:color="auto"/>
                    <w:right w:val="none" w:sz="0" w:space="0" w:color="auto"/>
                  </w:divBdr>
                </w:div>
                <w:div w:id="1512256218">
                  <w:marLeft w:val="480"/>
                  <w:marRight w:val="0"/>
                  <w:marTop w:val="0"/>
                  <w:marBottom w:val="0"/>
                  <w:divBdr>
                    <w:top w:val="none" w:sz="0" w:space="0" w:color="auto"/>
                    <w:left w:val="none" w:sz="0" w:space="0" w:color="auto"/>
                    <w:bottom w:val="none" w:sz="0" w:space="0" w:color="auto"/>
                    <w:right w:val="none" w:sz="0" w:space="0" w:color="auto"/>
                  </w:divBdr>
                </w:div>
                <w:div w:id="1538662210">
                  <w:marLeft w:val="480"/>
                  <w:marRight w:val="0"/>
                  <w:marTop w:val="0"/>
                  <w:marBottom w:val="0"/>
                  <w:divBdr>
                    <w:top w:val="none" w:sz="0" w:space="0" w:color="auto"/>
                    <w:left w:val="none" w:sz="0" w:space="0" w:color="auto"/>
                    <w:bottom w:val="none" w:sz="0" w:space="0" w:color="auto"/>
                    <w:right w:val="none" w:sz="0" w:space="0" w:color="auto"/>
                  </w:divBdr>
                </w:div>
                <w:div w:id="899635198">
                  <w:marLeft w:val="480"/>
                  <w:marRight w:val="0"/>
                  <w:marTop w:val="0"/>
                  <w:marBottom w:val="0"/>
                  <w:divBdr>
                    <w:top w:val="none" w:sz="0" w:space="0" w:color="auto"/>
                    <w:left w:val="none" w:sz="0" w:space="0" w:color="auto"/>
                    <w:bottom w:val="none" w:sz="0" w:space="0" w:color="auto"/>
                    <w:right w:val="none" w:sz="0" w:space="0" w:color="auto"/>
                  </w:divBdr>
                </w:div>
                <w:div w:id="1142036895">
                  <w:marLeft w:val="480"/>
                  <w:marRight w:val="0"/>
                  <w:marTop w:val="0"/>
                  <w:marBottom w:val="0"/>
                  <w:divBdr>
                    <w:top w:val="none" w:sz="0" w:space="0" w:color="auto"/>
                    <w:left w:val="none" w:sz="0" w:space="0" w:color="auto"/>
                    <w:bottom w:val="none" w:sz="0" w:space="0" w:color="auto"/>
                    <w:right w:val="none" w:sz="0" w:space="0" w:color="auto"/>
                  </w:divBdr>
                </w:div>
                <w:div w:id="1925646706">
                  <w:marLeft w:val="480"/>
                  <w:marRight w:val="0"/>
                  <w:marTop w:val="0"/>
                  <w:marBottom w:val="0"/>
                  <w:divBdr>
                    <w:top w:val="none" w:sz="0" w:space="0" w:color="auto"/>
                    <w:left w:val="none" w:sz="0" w:space="0" w:color="auto"/>
                    <w:bottom w:val="none" w:sz="0" w:space="0" w:color="auto"/>
                    <w:right w:val="none" w:sz="0" w:space="0" w:color="auto"/>
                  </w:divBdr>
                </w:div>
                <w:div w:id="1519810002">
                  <w:marLeft w:val="480"/>
                  <w:marRight w:val="0"/>
                  <w:marTop w:val="0"/>
                  <w:marBottom w:val="0"/>
                  <w:divBdr>
                    <w:top w:val="none" w:sz="0" w:space="0" w:color="auto"/>
                    <w:left w:val="none" w:sz="0" w:space="0" w:color="auto"/>
                    <w:bottom w:val="none" w:sz="0" w:space="0" w:color="auto"/>
                    <w:right w:val="none" w:sz="0" w:space="0" w:color="auto"/>
                  </w:divBdr>
                </w:div>
                <w:div w:id="730272988">
                  <w:marLeft w:val="480"/>
                  <w:marRight w:val="0"/>
                  <w:marTop w:val="0"/>
                  <w:marBottom w:val="0"/>
                  <w:divBdr>
                    <w:top w:val="none" w:sz="0" w:space="0" w:color="auto"/>
                    <w:left w:val="none" w:sz="0" w:space="0" w:color="auto"/>
                    <w:bottom w:val="none" w:sz="0" w:space="0" w:color="auto"/>
                    <w:right w:val="none" w:sz="0" w:space="0" w:color="auto"/>
                  </w:divBdr>
                </w:div>
                <w:div w:id="1411384682">
                  <w:marLeft w:val="480"/>
                  <w:marRight w:val="0"/>
                  <w:marTop w:val="0"/>
                  <w:marBottom w:val="0"/>
                  <w:divBdr>
                    <w:top w:val="none" w:sz="0" w:space="0" w:color="auto"/>
                    <w:left w:val="none" w:sz="0" w:space="0" w:color="auto"/>
                    <w:bottom w:val="none" w:sz="0" w:space="0" w:color="auto"/>
                    <w:right w:val="none" w:sz="0" w:space="0" w:color="auto"/>
                  </w:divBdr>
                </w:div>
                <w:div w:id="1340742903">
                  <w:marLeft w:val="480"/>
                  <w:marRight w:val="0"/>
                  <w:marTop w:val="0"/>
                  <w:marBottom w:val="0"/>
                  <w:divBdr>
                    <w:top w:val="none" w:sz="0" w:space="0" w:color="auto"/>
                    <w:left w:val="none" w:sz="0" w:space="0" w:color="auto"/>
                    <w:bottom w:val="none" w:sz="0" w:space="0" w:color="auto"/>
                    <w:right w:val="none" w:sz="0" w:space="0" w:color="auto"/>
                  </w:divBdr>
                </w:div>
                <w:div w:id="1275363281">
                  <w:marLeft w:val="480"/>
                  <w:marRight w:val="0"/>
                  <w:marTop w:val="0"/>
                  <w:marBottom w:val="0"/>
                  <w:divBdr>
                    <w:top w:val="none" w:sz="0" w:space="0" w:color="auto"/>
                    <w:left w:val="none" w:sz="0" w:space="0" w:color="auto"/>
                    <w:bottom w:val="none" w:sz="0" w:space="0" w:color="auto"/>
                    <w:right w:val="none" w:sz="0" w:space="0" w:color="auto"/>
                  </w:divBdr>
                </w:div>
                <w:div w:id="875967122">
                  <w:marLeft w:val="480"/>
                  <w:marRight w:val="0"/>
                  <w:marTop w:val="0"/>
                  <w:marBottom w:val="0"/>
                  <w:divBdr>
                    <w:top w:val="none" w:sz="0" w:space="0" w:color="auto"/>
                    <w:left w:val="none" w:sz="0" w:space="0" w:color="auto"/>
                    <w:bottom w:val="none" w:sz="0" w:space="0" w:color="auto"/>
                    <w:right w:val="none" w:sz="0" w:space="0" w:color="auto"/>
                  </w:divBdr>
                </w:div>
                <w:div w:id="414134363">
                  <w:marLeft w:val="480"/>
                  <w:marRight w:val="0"/>
                  <w:marTop w:val="0"/>
                  <w:marBottom w:val="0"/>
                  <w:divBdr>
                    <w:top w:val="none" w:sz="0" w:space="0" w:color="auto"/>
                    <w:left w:val="none" w:sz="0" w:space="0" w:color="auto"/>
                    <w:bottom w:val="none" w:sz="0" w:space="0" w:color="auto"/>
                    <w:right w:val="none" w:sz="0" w:space="0" w:color="auto"/>
                  </w:divBdr>
                </w:div>
                <w:div w:id="610281926">
                  <w:marLeft w:val="480"/>
                  <w:marRight w:val="0"/>
                  <w:marTop w:val="0"/>
                  <w:marBottom w:val="0"/>
                  <w:divBdr>
                    <w:top w:val="none" w:sz="0" w:space="0" w:color="auto"/>
                    <w:left w:val="none" w:sz="0" w:space="0" w:color="auto"/>
                    <w:bottom w:val="none" w:sz="0" w:space="0" w:color="auto"/>
                    <w:right w:val="none" w:sz="0" w:space="0" w:color="auto"/>
                  </w:divBdr>
                </w:div>
                <w:div w:id="477385669">
                  <w:marLeft w:val="480"/>
                  <w:marRight w:val="0"/>
                  <w:marTop w:val="0"/>
                  <w:marBottom w:val="0"/>
                  <w:divBdr>
                    <w:top w:val="none" w:sz="0" w:space="0" w:color="auto"/>
                    <w:left w:val="none" w:sz="0" w:space="0" w:color="auto"/>
                    <w:bottom w:val="none" w:sz="0" w:space="0" w:color="auto"/>
                    <w:right w:val="none" w:sz="0" w:space="0" w:color="auto"/>
                  </w:divBdr>
                </w:div>
                <w:div w:id="1300376577">
                  <w:marLeft w:val="480"/>
                  <w:marRight w:val="0"/>
                  <w:marTop w:val="0"/>
                  <w:marBottom w:val="0"/>
                  <w:divBdr>
                    <w:top w:val="none" w:sz="0" w:space="0" w:color="auto"/>
                    <w:left w:val="none" w:sz="0" w:space="0" w:color="auto"/>
                    <w:bottom w:val="none" w:sz="0" w:space="0" w:color="auto"/>
                    <w:right w:val="none" w:sz="0" w:space="0" w:color="auto"/>
                  </w:divBdr>
                </w:div>
                <w:div w:id="962425518">
                  <w:marLeft w:val="480"/>
                  <w:marRight w:val="0"/>
                  <w:marTop w:val="0"/>
                  <w:marBottom w:val="0"/>
                  <w:divBdr>
                    <w:top w:val="none" w:sz="0" w:space="0" w:color="auto"/>
                    <w:left w:val="none" w:sz="0" w:space="0" w:color="auto"/>
                    <w:bottom w:val="none" w:sz="0" w:space="0" w:color="auto"/>
                    <w:right w:val="none" w:sz="0" w:space="0" w:color="auto"/>
                  </w:divBdr>
                </w:div>
                <w:div w:id="604923379">
                  <w:marLeft w:val="480"/>
                  <w:marRight w:val="0"/>
                  <w:marTop w:val="0"/>
                  <w:marBottom w:val="0"/>
                  <w:divBdr>
                    <w:top w:val="none" w:sz="0" w:space="0" w:color="auto"/>
                    <w:left w:val="none" w:sz="0" w:space="0" w:color="auto"/>
                    <w:bottom w:val="none" w:sz="0" w:space="0" w:color="auto"/>
                    <w:right w:val="none" w:sz="0" w:space="0" w:color="auto"/>
                  </w:divBdr>
                </w:div>
                <w:div w:id="1147435210">
                  <w:marLeft w:val="480"/>
                  <w:marRight w:val="0"/>
                  <w:marTop w:val="0"/>
                  <w:marBottom w:val="0"/>
                  <w:divBdr>
                    <w:top w:val="none" w:sz="0" w:space="0" w:color="auto"/>
                    <w:left w:val="none" w:sz="0" w:space="0" w:color="auto"/>
                    <w:bottom w:val="none" w:sz="0" w:space="0" w:color="auto"/>
                    <w:right w:val="none" w:sz="0" w:space="0" w:color="auto"/>
                  </w:divBdr>
                </w:div>
                <w:div w:id="266696373">
                  <w:marLeft w:val="480"/>
                  <w:marRight w:val="0"/>
                  <w:marTop w:val="0"/>
                  <w:marBottom w:val="0"/>
                  <w:divBdr>
                    <w:top w:val="none" w:sz="0" w:space="0" w:color="auto"/>
                    <w:left w:val="none" w:sz="0" w:space="0" w:color="auto"/>
                    <w:bottom w:val="none" w:sz="0" w:space="0" w:color="auto"/>
                    <w:right w:val="none" w:sz="0" w:space="0" w:color="auto"/>
                  </w:divBdr>
                </w:div>
                <w:div w:id="805007927">
                  <w:marLeft w:val="480"/>
                  <w:marRight w:val="0"/>
                  <w:marTop w:val="0"/>
                  <w:marBottom w:val="0"/>
                  <w:divBdr>
                    <w:top w:val="none" w:sz="0" w:space="0" w:color="auto"/>
                    <w:left w:val="none" w:sz="0" w:space="0" w:color="auto"/>
                    <w:bottom w:val="none" w:sz="0" w:space="0" w:color="auto"/>
                    <w:right w:val="none" w:sz="0" w:space="0" w:color="auto"/>
                  </w:divBdr>
                </w:div>
                <w:div w:id="1545747758">
                  <w:marLeft w:val="480"/>
                  <w:marRight w:val="0"/>
                  <w:marTop w:val="0"/>
                  <w:marBottom w:val="0"/>
                  <w:divBdr>
                    <w:top w:val="none" w:sz="0" w:space="0" w:color="auto"/>
                    <w:left w:val="none" w:sz="0" w:space="0" w:color="auto"/>
                    <w:bottom w:val="none" w:sz="0" w:space="0" w:color="auto"/>
                    <w:right w:val="none" w:sz="0" w:space="0" w:color="auto"/>
                  </w:divBdr>
                </w:div>
                <w:div w:id="460460215">
                  <w:marLeft w:val="480"/>
                  <w:marRight w:val="0"/>
                  <w:marTop w:val="0"/>
                  <w:marBottom w:val="0"/>
                  <w:divBdr>
                    <w:top w:val="none" w:sz="0" w:space="0" w:color="auto"/>
                    <w:left w:val="none" w:sz="0" w:space="0" w:color="auto"/>
                    <w:bottom w:val="none" w:sz="0" w:space="0" w:color="auto"/>
                    <w:right w:val="none" w:sz="0" w:space="0" w:color="auto"/>
                  </w:divBdr>
                </w:div>
                <w:div w:id="1391150505">
                  <w:marLeft w:val="480"/>
                  <w:marRight w:val="0"/>
                  <w:marTop w:val="0"/>
                  <w:marBottom w:val="0"/>
                  <w:divBdr>
                    <w:top w:val="none" w:sz="0" w:space="0" w:color="auto"/>
                    <w:left w:val="none" w:sz="0" w:space="0" w:color="auto"/>
                    <w:bottom w:val="none" w:sz="0" w:space="0" w:color="auto"/>
                    <w:right w:val="none" w:sz="0" w:space="0" w:color="auto"/>
                  </w:divBdr>
                </w:div>
                <w:div w:id="11954620">
                  <w:marLeft w:val="480"/>
                  <w:marRight w:val="0"/>
                  <w:marTop w:val="0"/>
                  <w:marBottom w:val="0"/>
                  <w:divBdr>
                    <w:top w:val="none" w:sz="0" w:space="0" w:color="auto"/>
                    <w:left w:val="none" w:sz="0" w:space="0" w:color="auto"/>
                    <w:bottom w:val="none" w:sz="0" w:space="0" w:color="auto"/>
                    <w:right w:val="none" w:sz="0" w:space="0" w:color="auto"/>
                  </w:divBdr>
                </w:div>
                <w:div w:id="75708182">
                  <w:marLeft w:val="480"/>
                  <w:marRight w:val="0"/>
                  <w:marTop w:val="0"/>
                  <w:marBottom w:val="0"/>
                  <w:divBdr>
                    <w:top w:val="none" w:sz="0" w:space="0" w:color="auto"/>
                    <w:left w:val="none" w:sz="0" w:space="0" w:color="auto"/>
                    <w:bottom w:val="none" w:sz="0" w:space="0" w:color="auto"/>
                    <w:right w:val="none" w:sz="0" w:space="0" w:color="auto"/>
                  </w:divBdr>
                </w:div>
                <w:div w:id="1474717987">
                  <w:marLeft w:val="480"/>
                  <w:marRight w:val="0"/>
                  <w:marTop w:val="0"/>
                  <w:marBottom w:val="0"/>
                  <w:divBdr>
                    <w:top w:val="none" w:sz="0" w:space="0" w:color="auto"/>
                    <w:left w:val="none" w:sz="0" w:space="0" w:color="auto"/>
                    <w:bottom w:val="none" w:sz="0" w:space="0" w:color="auto"/>
                    <w:right w:val="none" w:sz="0" w:space="0" w:color="auto"/>
                  </w:divBdr>
                </w:div>
                <w:div w:id="2026520304">
                  <w:marLeft w:val="480"/>
                  <w:marRight w:val="0"/>
                  <w:marTop w:val="0"/>
                  <w:marBottom w:val="0"/>
                  <w:divBdr>
                    <w:top w:val="none" w:sz="0" w:space="0" w:color="auto"/>
                    <w:left w:val="none" w:sz="0" w:space="0" w:color="auto"/>
                    <w:bottom w:val="none" w:sz="0" w:space="0" w:color="auto"/>
                    <w:right w:val="none" w:sz="0" w:space="0" w:color="auto"/>
                  </w:divBdr>
                </w:div>
                <w:div w:id="704989910">
                  <w:marLeft w:val="480"/>
                  <w:marRight w:val="0"/>
                  <w:marTop w:val="0"/>
                  <w:marBottom w:val="0"/>
                  <w:divBdr>
                    <w:top w:val="none" w:sz="0" w:space="0" w:color="auto"/>
                    <w:left w:val="none" w:sz="0" w:space="0" w:color="auto"/>
                    <w:bottom w:val="none" w:sz="0" w:space="0" w:color="auto"/>
                    <w:right w:val="none" w:sz="0" w:space="0" w:color="auto"/>
                  </w:divBdr>
                </w:div>
                <w:div w:id="128482100">
                  <w:marLeft w:val="480"/>
                  <w:marRight w:val="0"/>
                  <w:marTop w:val="0"/>
                  <w:marBottom w:val="0"/>
                  <w:divBdr>
                    <w:top w:val="none" w:sz="0" w:space="0" w:color="auto"/>
                    <w:left w:val="none" w:sz="0" w:space="0" w:color="auto"/>
                    <w:bottom w:val="none" w:sz="0" w:space="0" w:color="auto"/>
                    <w:right w:val="none" w:sz="0" w:space="0" w:color="auto"/>
                  </w:divBdr>
                </w:div>
                <w:div w:id="963460742">
                  <w:marLeft w:val="480"/>
                  <w:marRight w:val="0"/>
                  <w:marTop w:val="0"/>
                  <w:marBottom w:val="0"/>
                  <w:divBdr>
                    <w:top w:val="none" w:sz="0" w:space="0" w:color="auto"/>
                    <w:left w:val="none" w:sz="0" w:space="0" w:color="auto"/>
                    <w:bottom w:val="none" w:sz="0" w:space="0" w:color="auto"/>
                    <w:right w:val="none" w:sz="0" w:space="0" w:color="auto"/>
                  </w:divBdr>
                </w:div>
                <w:div w:id="1028680856">
                  <w:marLeft w:val="480"/>
                  <w:marRight w:val="0"/>
                  <w:marTop w:val="0"/>
                  <w:marBottom w:val="0"/>
                  <w:divBdr>
                    <w:top w:val="none" w:sz="0" w:space="0" w:color="auto"/>
                    <w:left w:val="none" w:sz="0" w:space="0" w:color="auto"/>
                    <w:bottom w:val="none" w:sz="0" w:space="0" w:color="auto"/>
                    <w:right w:val="none" w:sz="0" w:space="0" w:color="auto"/>
                  </w:divBdr>
                </w:div>
                <w:div w:id="588082875">
                  <w:marLeft w:val="480"/>
                  <w:marRight w:val="0"/>
                  <w:marTop w:val="0"/>
                  <w:marBottom w:val="0"/>
                  <w:divBdr>
                    <w:top w:val="none" w:sz="0" w:space="0" w:color="auto"/>
                    <w:left w:val="none" w:sz="0" w:space="0" w:color="auto"/>
                    <w:bottom w:val="none" w:sz="0" w:space="0" w:color="auto"/>
                    <w:right w:val="none" w:sz="0" w:space="0" w:color="auto"/>
                  </w:divBdr>
                </w:div>
                <w:div w:id="695732651">
                  <w:marLeft w:val="480"/>
                  <w:marRight w:val="0"/>
                  <w:marTop w:val="0"/>
                  <w:marBottom w:val="0"/>
                  <w:divBdr>
                    <w:top w:val="none" w:sz="0" w:space="0" w:color="auto"/>
                    <w:left w:val="none" w:sz="0" w:space="0" w:color="auto"/>
                    <w:bottom w:val="none" w:sz="0" w:space="0" w:color="auto"/>
                    <w:right w:val="none" w:sz="0" w:space="0" w:color="auto"/>
                  </w:divBdr>
                </w:div>
                <w:div w:id="1955751316">
                  <w:marLeft w:val="480"/>
                  <w:marRight w:val="0"/>
                  <w:marTop w:val="0"/>
                  <w:marBottom w:val="0"/>
                  <w:divBdr>
                    <w:top w:val="none" w:sz="0" w:space="0" w:color="auto"/>
                    <w:left w:val="none" w:sz="0" w:space="0" w:color="auto"/>
                    <w:bottom w:val="none" w:sz="0" w:space="0" w:color="auto"/>
                    <w:right w:val="none" w:sz="0" w:space="0" w:color="auto"/>
                  </w:divBdr>
                </w:div>
                <w:div w:id="100682825">
                  <w:marLeft w:val="480"/>
                  <w:marRight w:val="0"/>
                  <w:marTop w:val="0"/>
                  <w:marBottom w:val="0"/>
                  <w:divBdr>
                    <w:top w:val="none" w:sz="0" w:space="0" w:color="auto"/>
                    <w:left w:val="none" w:sz="0" w:space="0" w:color="auto"/>
                    <w:bottom w:val="none" w:sz="0" w:space="0" w:color="auto"/>
                    <w:right w:val="none" w:sz="0" w:space="0" w:color="auto"/>
                  </w:divBdr>
                </w:div>
                <w:div w:id="881360486">
                  <w:marLeft w:val="480"/>
                  <w:marRight w:val="0"/>
                  <w:marTop w:val="0"/>
                  <w:marBottom w:val="0"/>
                  <w:divBdr>
                    <w:top w:val="none" w:sz="0" w:space="0" w:color="auto"/>
                    <w:left w:val="none" w:sz="0" w:space="0" w:color="auto"/>
                    <w:bottom w:val="none" w:sz="0" w:space="0" w:color="auto"/>
                    <w:right w:val="none" w:sz="0" w:space="0" w:color="auto"/>
                  </w:divBdr>
                </w:div>
                <w:div w:id="972367005">
                  <w:marLeft w:val="480"/>
                  <w:marRight w:val="0"/>
                  <w:marTop w:val="0"/>
                  <w:marBottom w:val="0"/>
                  <w:divBdr>
                    <w:top w:val="none" w:sz="0" w:space="0" w:color="auto"/>
                    <w:left w:val="none" w:sz="0" w:space="0" w:color="auto"/>
                    <w:bottom w:val="none" w:sz="0" w:space="0" w:color="auto"/>
                    <w:right w:val="none" w:sz="0" w:space="0" w:color="auto"/>
                  </w:divBdr>
                </w:div>
                <w:div w:id="871504345">
                  <w:marLeft w:val="480"/>
                  <w:marRight w:val="0"/>
                  <w:marTop w:val="0"/>
                  <w:marBottom w:val="0"/>
                  <w:divBdr>
                    <w:top w:val="none" w:sz="0" w:space="0" w:color="auto"/>
                    <w:left w:val="none" w:sz="0" w:space="0" w:color="auto"/>
                    <w:bottom w:val="none" w:sz="0" w:space="0" w:color="auto"/>
                    <w:right w:val="none" w:sz="0" w:space="0" w:color="auto"/>
                  </w:divBdr>
                </w:div>
                <w:div w:id="886571459">
                  <w:marLeft w:val="480"/>
                  <w:marRight w:val="0"/>
                  <w:marTop w:val="0"/>
                  <w:marBottom w:val="0"/>
                  <w:divBdr>
                    <w:top w:val="none" w:sz="0" w:space="0" w:color="auto"/>
                    <w:left w:val="none" w:sz="0" w:space="0" w:color="auto"/>
                    <w:bottom w:val="none" w:sz="0" w:space="0" w:color="auto"/>
                    <w:right w:val="none" w:sz="0" w:space="0" w:color="auto"/>
                  </w:divBdr>
                </w:div>
                <w:div w:id="734817058">
                  <w:marLeft w:val="480"/>
                  <w:marRight w:val="0"/>
                  <w:marTop w:val="0"/>
                  <w:marBottom w:val="0"/>
                  <w:divBdr>
                    <w:top w:val="none" w:sz="0" w:space="0" w:color="auto"/>
                    <w:left w:val="none" w:sz="0" w:space="0" w:color="auto"/>
                    <w:bottom w:val="none" w:sz="0" w:space="0" w:color="auto"/>
                    <w:right w:val="none" w:sz="0" w:space="0" w:color="auto"/>
                  </w:divBdr>
                </w:div>
                <w:div w:id="496842210">
                  <w:marLeft w:val="480"/>
                  <w:marRight w:val="0"/>
                  <w:marTop w:val="0"/>
                  <w:marBottom w:val="0"/>
                  <w:divBdr>
                    <w:top w:val="none" w:sz="0" w:space="0" w:color="auto"/>
                    <w:left w:val="none" w:sz="0" w:space="0" w:color="auto"/>
                    <w:bottom w:val="none" w:sz="0" w:space="0" w:color="auto"/>
                    <w:right w:val="none" w:sz="0" w:space="0" w:color="auto"/>
                  </w:divBdr>
                </w:div>
                <w:div w:id="1149901246">
                  <w:marLeft w:val="480"/>
                  <w:marRight w:val="0"/>
                  <w:marTop w:val="0"/>
                  <w:marBottom w:val="0"/>
                  <w:divBdr>
                    <w:top w:val="none" w:sz="0" w:space="0" w:color="auto"/>
                    <w:left w:val="none" w:sz="0" w:space="0" w:color="auto"/>
                    <w:bottom w:val="none" w:sz="0" w:space="0" w:color="auto"/>
                    <w:right w:val="none" w:sz="0" w:space="0" w:color="auto"/>
                  </w:divBdr>
                </w:div>
              </w:divsChild>
            </w:div>
            <w:div w:id="706685611">
              <w:marLeft w:val="0"/>
              <w:marRight w:val="0"/>
              <w:marTop w:val="0"/>
              <w:marBottom w:val="0"/>
              <w:divBdr>
                <w:top w:val="none" w:sz="0" w:space="0" w:color="auto"/>
                <w:left w:val="none" w:sz="0" w:space="0" w:color="auto"/>
                <w:bottom w:val="none" w:sz="0" w:space="0" w:color="auto"/>
                <w:right w:val="none" w:sz="0" w:space="0" w:color="auto"/>
              </w:divBdr>
              <w:divsChild>
                <w:div w:id="1635215517">
                  <w:marLeft w:val="480"/>
                  <w:marRight w:val="0"/>
                  <w:marTop w:val="0"/>
                  <w:marBottom w:val="0"/>
                  <w:divBdr>
                    <w:top w:val="none" w:sz="0" w:space="0" w:color="auto"/>
                    <w:left w:val="none" w:sz="0" w:space="0" w:color="auto"/>
                    <w:bottom w:val="none" w:sz="0" w:space="0" w:color="auto"/>
                    <w:right w:val="none" w:sz="0" w:space="0" w:color="auto"/>
                  </w:divBdr>
                </w:div>
                <w:div w:id="1776747391">
                  <w:marLeft w:val="480"/>
                  <w:marRight w:val="0"/>
                  <w:marTop w:val="0"/>
                  <w:marBottom w:val="0"/>
                  <w:divBdr>
                    <w:top w:val="none" w:sz="0" w:space="0" w:color="auto"/>
                    <w:left w:val="none" w:sz="0" w:space="0" w:color="auto"/>
                    <w:bottom w:val="none" w:sz="0" w:space="0" w:color="auto"/>
                    <w:right w:val="none" w:sz="0" w:space="0" w:color="auto"/>
                  </w:divBdr>
                </w:div>
                <w:div w:id="442920773">
                  <w:marLeft w:val="480"/>
                  <w:marRight w:val="0"/>
                  <w:marTop w:val="0"/>
                  <w:marBottom w:val="0"/>
                  <w:divBdr>
                    <w:top w:val="none" w:sz="0" w:space="0" w:color="auto"/>
                    <w:left w:val="none" w:sz="0" w:space="0" w:color="auto"/>
                    <w:bottom w:val="none" w:sz="0" w:space="0" w:color="auto"/>
                    <w:right w:val="none" w:sz="0" w:space="0" w:color="auto"/>
                  </w:divBdr>
                </w:div>
                <w:div w:id="1484926971">
                  <w:marLeft w:val="480"/>
                  <w:marRight w:val="0"/>
                  <w:marTop w:val="0"/>
                  <w:marBottom w:val="0"/>
                  <w:divBdr>
                    <w:top w:val="none" w:sz="0" w:space="0" w:color="auto"/>
                    <w:left w:val="none" w:sz="0" w:space="0" w:color="auto"/>
                    <w:bottom w:val="none" w:sz="0" w:space="0" w:color="auto"/>
                    <w:right w:val="none" w:sz="0" w:space="0" w:color="auto"/>
                  </w:divBdr>
                </w:div>
                <w:div w:id="1185829663">
                  <w:marLeft w:val="480"/>
                  <w:marRight w:val="0"/>
                  <w:marTop w:val="0"/>
                  <w:marBottom w:val="0"/>
                  <w:divBdr>
                    <w:top w:val="none" w:sz="0" w:space="0" w:color="auto"/>
                    <w:left w:val="none" w:sz="0" w:space="0" w:color="auto"/>
                    <w:bottom w:val="none" w:sz="0" w:space="0" w:color="auto"/>
                    <w:right w:val="none" w:sz="0" w:space="0" w:color="auto"/>
                  </w:divBdr>
                </w:div>
                <w:div w:id="1591815453">
                  <w:marLeft w:val="480"/>
                  <w:marRight w:val="0"/>
                  <w:marTop w:val="0"/>
                  <w:marBottom w:val="0"/>
                  <w:divBdr>
                    <w:top w:val="none" w:sz="0" w:space="0" w:color="auto"/>
                    <w:left w:val="none" w:sz="0" w:space="0" w:color="auto"/>
                    <w:bottom w:val="none" w:sz="0" w:space="0" w:color="auto"/>
                    <w:right w:val="none" w:sz="0" w:space="0" w:color="auto"/>
                  </w:divBdr>
                </w:div>
                <w:div w:id="1000231197">
                  <w:marLeft w:val="480"/>
                  <w:marRight w:val="0"/>
                  <w:marTop w:val="0"/>
                  <w:marBottom w:val="0"/>
                  <w:divBdr>
                    <w:top w:val="none" w:sz="0" w:space="0" w:color="auto"/>
                    <w:left w:val="none" w:sz="0" w:space="0" w:color="auto"/>
                    <w:bottom w:val="none" w:sz="0" w:space="0" w:color="auto"/>
                    <w:right w:val="none" w:sz="0" w:space="0" w:color="auto"/>
                  </w:divBdr>
                </w:div>
                <w:div w:id="1496142129">
                  <w:marLeft w:val="480"/>
                  <w:marRight w:val="0"/>
                  <w:marTop w:val="0"/>
                  <w:marBottom w:val="0"/>
                  <w:divBdr>
                    <w:top w:val="none" w:sz="0" w:space="0" w:color="auto"/>
                    <w:left w:val="none" w:sz="0" w:space="0" w:color="auto"/>
                    <w:bottom w:val="none" w:sz="0" w:space="0" w:color="auto"/>
                    <w:right w:val="none" w:sz="0" w:space="0" w:color="auto"/>
                  </w:divBdr>
                </w:div>
                <w:div w:id="1373578493">
                  <w:marLeft w:val="480"/>
                  <w:marRight w:val="0"/>
                  <w:marTop w:val="0"/>
                  <w:marBottom w:val="0"/>
                  <w:divBdr>
                    <w:top w:val="none" w:sz="0" w:space="0" w:color="auto"/>
                    <w:left w:val="none" w:sz="0" w:space="0" w:color="auto"/>
                    <w:bottom w:val="none" w:sz="0" w:space="0" w:color="auto"/>
                    <w:right w:val="none" w:sz="0" w:space="0" w:color="auto"/>
                  </w:divBdr>
                </w:div>
                <w:div w:id="308704828">
                  <w:marLeft w:val="480"/>
                  <w:marRight w:val="0"/>
                  <w:marTop w:val="0"/>
                  <w:marBottom w:val="0"/>
                  <w:divBdr>
                    <w:top w:val="none" w:sz="0" w:space="0" w:color="auto"/>
                    <w:left w:val="none" w:sz="0" w:space="0" w:color="auto"/>
                    <w:bottom w:val="none" w:sz="0" w:space="0" w:color="auto"/>
                    <w:right w:val="none" w:sz="0" w:space="0" w:color="auto"/>
                  </w:divBdr>
                </w:div>
                <w:div w:id="357583416">
                  <w:marLeft w:val="480"/>
                  <w:marRight w:val="0"/>
                  <w:marTop w:val="0"/>
                  <w:marBottom w:val="0"/>
                  <w:divBdr>
                    <w:top w:val="none" w:sz="0" w:space="0" w:color="auto"/>
                    <w:left w:val="none" w:sz="0" w:space="0" w:color="auto"/>
                    <w:bottom w:val="none" w:sz="0" w:space="0" w:color="auto"/>
                    <w:right w:val="none" w:sz="0" w:space="0" w:color="auto"/>
                  </w:divBdr>
                </w:div>
                <w:div w:id="1911574173">
                  <w:marLeft w:val="480"/>
                  <w:marRight w:val="0"/>
                  <w:marTop w:val="0"/>
                  <w:marBottom w:val="0"/>
                  <w:divBdr>
                    <w:top w:val="none" w:sz="0" w:space="0" w:color="auto"/>
                    <w:left w:val="none" w:sz="0" w:space="0" w:color="auto"/>
                    <w:bottom w:val="none" w:sz="0" w:space="0" w:color="auto"/>
                    <w:right w:val="none" w:sz="0" w:space="0" w:color="auto"/>
                  </w:divBdr>
                </w:div>
                <w:div w:id="2025158600">
                  <w:marLeft w:val="480"/>
                  <w:marRight w:val="0"/>
                  <w:marTop w:val="0"/>
                  <w:marBottom w:val="0"/>
                  <w:divBdr>
                    <w:top w:val="none" w:sz="0" w:space="0" w:color="auto"/>
                    <w:left w:val="none" w:sz="0" w:space="0" w:color="auto"/>
                    <w:bottom w:val="none" w:sz="0" w:space="0" w:color="auto"/>
                    <w:right w:val="none" w:sz="0" w:space="0" w:color="auto"/>
                  </w:divBdr>
                </w:div>
                <w:div w:id="1491601296">
                  <w:marLeft w:val="480"/>
                  <w:marRight w:val="0"/>
                  <w:marTop w:val="0"/>
                  <w:marBottom w:val="0"/>
                  <w:divBdr>
                    <w:top w:val="none" w:sz="0" w:space="0" w:color="auto"/>
                    <w:left w:val="none" w:sz="0" w:space="0" w:color="auto"/>
                    <w:bottom w:val="none" w:sz="0" w:space="0" w:color="auto"/>
                    <w:right w:val="none" w:sz="0" w:space="0" w:color="auto"/>
                  </w:divBdr>
                </w:div>
                <w:div w:id="573395840">
                  <w:marLeft w:val="480"/>
                  <w:marRight w:val="0"/>
                  <w:marTop w:val="0"/>
                  <w:marBottom w:val="0"/>
                  <w:divBdr>
                    <w:top w:val="none" w:sz="0" w:space="0" w:color="auto"/>
                    <w:left w:val="none" w:sz="0" w:space="0" w:color="auto"/>
                    <w:bottom w:val="none" w:sz="0" w:space="0" w:color="auto"/>
                    <w:right w:val="none" w:sz="0" w:space="0" w:color="auto"/>
                  </w:divBdr>
                </w:div>
                <w:div w:id="1988977087">
                  <w:marLeft w:val="480"/>
                  <w:marRight w:val="0"/>
                  <w:marTop w:val="0"/>
                  <w:marBottom w:val="0"/>
                  <w:divBdr>
                    <w:top w:val="none" w:sz="0" w:space="0" w:color="auto"/>
                    <w:left w:val="none" w:sz="0" w:space="0" w:color="auto"/>
                    <w:bottom w:val="none" w:sz="0" w:space="0" w:color="auto"/>
                    <w:right w:val="none" w:sz="0" w:space="0" w:color="auto"/>
                  </w:divBdr>
                </w:div>
                <w:div w:id="270433240">
                  <w:marLeft w:val="480"/>
                  <w:marRight w:val="0"/>
                  <w:marTop w:val="0"/>
                  <w:marBottom w:val="0"/>
                  <w:divBdr>
                    <w:top w:val="none" w:sz="0" w:space="0" w:color="auto"/>
                    <w:left w:val="none" w:sz="0" w:space="0" w:color="auto"/>
                    <w:bottom w:val="none" w:sz="0" w:space="0" w:color="auto"/>
                    <w:right w:val="none" w:sz="0" w:space="0" w:color="auto"/>
                  </w:divBdr>
                </w:div>
                <w:div w:id="660081008">
                  <w:marLeft w:val="480"/>
                  <w:marRight w:val="0"/>
                  <w:marTop w:val="0"/>
                  <w:marBottom w:val="0"/>
                  <w:divBdr>
                    <w:top w:val="none" w:sz="0" w:space="0" w:color="auto"/>
                    <w:left w:val="none" w:sz="0" w:space="0" w:color="auto"/>
                    <w:bottom w:val="none" w:sz="0" w:space="0" w:color="auto"/>
                    <w:right w:val="none" w:sz="0" w:space="0" w:color="auto"/>
                  </w:divBdr>
                </w:div>
                <w:div w:id="692537082">
                  <w:marLeft w:val="480"/>
                  <w:marRight w:val="0"/>
                  <w:marTop w:val="0"/>
                  <w:marBottom w:val="0"/>
                  <w:divBdr>
                    <w:top w:val="none" w:sz="0" w:space="0" w:color="auto"/>
                    <w:left w:val="none" w:sz="0" w:space="0" w:color="auto"/>
                    <w:bottom w:val="none" w:sz="0" w:space="0" w:color="auto"/>
                    <w:right w:val="none" w:sz="0" w:space="0" w:color="auto"/>
                  </w:divBdr>
                </w:div>
                <w:div w:id="1964997284">
                  <w:marLeft w:val="480"/>
                  <w:marRight w:val="0"/>
                  <w:marTop w:val="0"/>
                  <w:marBottom w:val="0"/>
                  <w:divBdr>
                    <w:top w:val="none" w:sz="0" w:space="0" w:color="auto"/>
                    <w:left w:val="none" w:sz="0" w:space="0" w:color="auto"/>
                    <w:bottom w:val="none" w:sz="0" w:space="0" w:color="auto"/>
                    <w:right w:val="none" w:sz="0" w:space="0" w:color="auto"/>
                  </w:divBdr>
                </w:div>
                <w:div w:id="395203991">
                  <w:marLeft w:val="480"/>
                  <w:marRight w:val="0"/>
                  <w:marTop w:val="0"/>
                  <w:marBottom w:val="0"/>
                  <w:divBdr>
                    <w:top w:val="none" w:sz="0" w:space="0" w:color="auto"/>
                    <w:left w:val="none" w:sz="0" w:space="0" w:color="auto"/>
                    <w:bottom w:val="none" w:sz="0" w:space="0" w:color="auto"/>
                    <w:right w:val="none" w:sz="0" w:space="0" w:color="auto"/>
                  </w:divBdr>
                </w:div>
                <w:div w:id="432823549">
                  <w:marLeft w:val="480"/>
                  <w:marRight w:val="0"/>
                  <w:marTop w:val="0"/>
                  <w:marBottom w:val="0"/>
                  <w:divBdr>
                    <w:top w:val="none" w:sz="0" w:space="0" w:color="auto"/>
                    <w:left w:val="none" w:sz="0" w:space="0" w:color="auto"/>
                    <w:bottom w:val="none" w:sz="0" w:space="0" w:color="auto"/>
                    <w:right w:val="none" w:sz="0" w:space="0" w:color="auto"/>
                  </w:divBdr>
                </w:div>
                <w:div w:id="180825760">
                  <w:marLeft w:val="480"/>
                  <w:marRight w:val="0"/>
                  <w:marTop w:val="0"/>
                  <w:marBottom w:val="0"/>
                  <w:divBdr>
                    <w:top w:val="none" w:sz="0" w:space="0" w:color="auto"/>
                    <w:left w:val="none" w:sz="0" w:space="0" w:color="auto"/>
                    <w:bottom w:val="none" w:sz="0" w:space="0" w:color="auto"/>
                    <w:right w:val="none" w:sz="0" w:space="0" w:color="auto"/>
                  </w:divBdr>
                </w:div>
                <w:div w:id="1407603828">
                  <w:marLeft w:val="480"/>
                  <w:marRight w:val="0"/>
                  <w:marTop w:val="0"/>
                  <w:marBottom w:val="0"/>
                  <w:divBdr>
                    <w:top w:val="none" w:sz="0" w:space="0" w:color="auto"/>
                    <w:left w:val="none" w:sz="0" w:space="0" w:color="auto"/>
                    <w:bottom w:val="none" w:sz="0" w:space="0" w:color="auto"/>
                    <w:right w:val="none" w:sz="0" w:space="0" w:color="auto"/>
                  </w:divBdr>
                </w:div>
                <w:div w:id="105199576">
                  <w:marLeft w:val="480"/>
                  <w:marRight w:val="0"/>
                  <w:marTop w:val="0"/>
                  <w:marBottom w:val="0"/>
                  <w:divBdr>
                    <w:top w:val="none" w:sz="0" w:space="0" w:color="auto"/>
                    <w:left w:val="none" w:sz="0" w:space="0" w:color="auto"/>
                    <w:bottom w:val="none" w:sz="0" w:space="0" w:color="auto"/>
                    <w:right w:val="none" w:sz="0" w:space="0" w:color="auto"/>
                  </w:divBdr>
                </w:div>
                <w:div w:id="49623832">
                  <w:marLeft w:val="480"/>
                  <w:marRight w:val="0"/>
                  <w:marTop w:val="0"/>
                  <w:marBottom w:val="0"/>
                  <w:divBdr>
                    <w:top w:val="none" w:sz="0" w:space="0" w:color="auto"/>
                    <w:left w:val="none" w:sz="0" w:space="0" w:color="auto"/>
                    <w:bottom w:val="none" w:sz="0" w:space="0" w:color="auto"/>
                    <w:right w:val="none" w:sz="0" w:space="0" w:color="auto"/>
                  </w:divBdr>
                </w:div>
                <w:div w:id="955597047">
                  <w:marLeft w:val="480"/>
                  <w:marRight w:val="0"/>
                  <w:marTop w:val="0"/>
                  <w:marBottom w:val="0"/>
                  <w:divBdr>
                    <w:top w:val="none" w:sz="0" w:space="0" w:color="auto"/>
                    <w:left w:val="none" w:sz="0" w:space="0" w:color="auto"/>
                    <w:bottom w:val="none" w:sz="0" w:space="0" w:color="auto"/>
                    <w:right w:val="none" w:sz="0" w:space="0" w:color="auto"/>
                  </w:divBdr>
                </w:div>
                <w:div w:id="1370568984">
                  <w:marLeft w:val="480"/>
                  <w:marRight w:val="0"/>
                  <w:marTop w:val="0"/>
                  <w:marBottom w:val="0"/>
                  <w:divBdr>
                    <w:top w:val="none" w:sz="0" w:space="0" w:color="auto"/>
                    <w:left w:val="none" w:sz="0" w:space="0" w:color="auto"/>
                    <w:bottom w:val="none" w:sz="0" w:space="0" w:color="auto"/>
                    <w:right w:val="none" w:sz="0" w:space="0" w:color="auto"/>
                  </w:divBdr>
                </w:div>
                <w:div w:id="1436054424">
                  <w:marLeft w:val="480"/>
                  <w:marRight w:val="0"/>
                  <w:marTop w:val="0"/>
                  <w:marBottom w:val="0"/>
                  <w:divBdr>
                    <w:top w:val="none" w:sz="0" w:space="0" w:color="auto"/>
                    <w:left w:val="none" w:sz="0" w:space="0" w:color="auto"/>
                    <w:bottom w:val="none" w:sz="0" w:space="0" w:color="auto"/>
                    <w:right w:val="none" w:sz="0" w:space="0" w:color="auto"/>
                  </w:divBdr>
                </w:div>
                <w:div w:id="756556036">
                  <w:marLeft w:val="480"/>
                  <w:marRight w:val="0"/>
                  <w:marTop w:val="0"/>
                  <w:marBottom w:val="0"/>
                  <w:divBdr>
                    <w:top w:val="none" w:sz="0" w:space="0" w:color="auto"/>
                    <w:left w:val="none" w:sz="0" w:space="0" w:color="auto"/>
                    <w:bottom w:val="none" w:sz="0" w:space="0" w:color="auto"/>
                    <w:right w:val="none" w:sz="0" w:space="0" w:color="auto"/>
                  </w:divBdr>
                </w:div>
                <w:div w:id="478423745">
                  <w:marLeft w:val="480"/>
                  <w:marRight w:val="0"/>
                  <w:marTop w:val="0"/>
                  <w:marBottom w:val="0"/>
                  <w:divBdr>
                    <w:top w:val="none" w:sz="0" w:space="0" w:color="auto"/>
                    <w:left w:val="none" w:sz="0" w:space="0" w:color="auto"/>
                    <w:bottom w:val="none" w:sz="0" w:space="0" w:color="auto"/>
                    <w:right w:val="none" w:sz="0" w:space="0" w:color="auto"/>
                  </w:divBdr>
                </w:div>
                <w:div w:id="1074400423">
                  <w:marLeft w:val="480"/>
                  <w:marRight w:val="0"/>
                  <w:marTop w:val="0"/>
                  <w:marBottom w:val="0"/>
                  <w:divBdr>
                    <w:top w:val="none" w:sz="0" w:space="0" w:color="auto"/>
                    <w:left w:val="none" w:sz="0" w:space="0" w:color="auto"/>
                    <w:bottom w:val="none" w:sz="0" w:space="0" w:color="auto"/>
                    <w:right w:val="none" w:sz="0" w:space="0" w:color="auto"/>
                  </w:divBdr>
                </w:div>
                <w:div w:id="1893425177">
                  <w:marLeft w:val="480"/>
                  <w:marRight w:val="0"/>
                  <w:marTop w:val="0"/>
                  <w:marBottom w:val="0"/>
                  <w:divBdr>
                    <w:top w:val="none" w:sz="0" w:space="0" w:color="auto"/>
                    <w:left w:val="none" w:sz="0" w:space="0" w:color="auto"/>
                    <w:bottom w:val="none" w:sz="0" w:space="0" w:color="auto"/>
                    <w:right w:val="none" w:sz="0" w:space="0" w:color="auto"/>
                  </w:divBdr>
                </w:div>
                <w:div w:id="1235315828">
                  <w:marLeft w:val="480"/>
                  <w:marRight w:val="0"/>
                  <w:marTop w:val="0"/>
                  <w:marBottom w:val="0"/>
                  <w:divBdr>
                    <w:top w:val="none" w:sz="0" w:space="0" w:color="auto"/>
                    <w:left w:val="none" w:sz="0" w:space="0" w:color="auto"/>
                    <w:bottom w:val="none" w:sz="0" w:space="0" w:color="auto"/>
                    <w:right w:val="none" w:sz="0" w:space="0" w:color="auto"/>
                  </w:divBdr>
                </w:div>
                <w:div w:id="1193567944">
                  <w:marLeft w:val="480"/>
                  <w:marRight w:val="0"/>
                  <w:marTop w:val="0"/>
                  <w:marBottom w:val="0"/>
                  <w:divBdr>
                    <w:top w:val="none" w:sz="0" w:space="0" w:color="auto"/>
                    <w:left w:val="none" w:sz="0" w:space="0" w:color="auto"/>
                    <w:bottom w:val="none" w:sz="0" w:space="0" w:color="auto"/>
                    <w:right w:val="none" w:sz="0" w:space="0" w:color="auto"/>
                  </w:divBdr>
                </w:div>
                <w:div w:id="784154312">
                  <w:marLeft w:val="480"/>
                  <w:marRight w:val="0"/>
                  <w:marTop w:val="0"/>
                  <w:marBottom w:val="0"/>
                  <w:divBdr>
                    <w:top w:val="none" w:sz="0" w:space="0" w:color="auto"/>
                    <w:left w:val="none" w:sz="0" w:space="0" w:color="auto"/>
                    <w:bottom w:val="none" w:sz="0" w:space="0" w:color="auto"/>
                    <w:right w:val="none" w:sz="0" w:space="0" w:color="auto"/>
                  </w:divBdr>
                </w:div>
                <w:div w:id="495345859">
                  <w:marLeft w:val="480"/>
                  <w:marRight w:val="0"/>
                  <w:marTop w:val="0"/>
                  <w:marBottom w:val="0"/>
                  <w:divBdr>
                    <w:top w:val="none" w:sz="0" w:space="0" w:color="auto"/>
                    <w:left w:val="none" w:sz="0" w:space="0" w:color="auto"/>
                    <w:bottom w:val="none" w:sz="0" w:space="0" w:color="auto"/>
                    <w:right w:val="none" w:sz="0" w:space="0" w:color="auto"/>
                  </w:divBdr>
                </w:div>
                <w:div w:id="799349250">
                  <w:marLeft w:val="480"/>
                  <w:marRight w:val="0"/>
                  <w:marTop w:val="0"/>
                  <w:marBottom w:val="0"/>
                  <w:divBdr>
                    <w:top w:val="none" w:sz="0" w:space="0" w:color="auto"/>
                    <w:left w:val="none" w:sz="0" w:space="0" w:color="auto"/>
                    <w:bottom w:val="none" w:sz="0" w:space="0" w:color="auto"/>
                    <w:right w:val="none" w:sz="0" w:space="0" w:color="auto"/>
                  </w:divBdr>
                </w:div>
                <w:div w:id="1277443087">
                  <w:marLeft w:val="480"/>
                  <w:marRight w:val="0"/>
                  <w:marTop w:val="0"/>
                  <w:marBottom w:val="0"/>
                  <w:divBdr>
                    <w:top w:val="none" w:sz="0" w:space="0" w:color="auto"/>
                    <w:left w:val="none" w:sz="0" w:space="0" w:color="auto"/>
                    <w:bottom w:val="none" w:sz="0" w:space="0" w:color="auto"/>
                    <w:right w:val="none" w:sz="0" w:space="0" w:color="auto"/>
                  </w:divBdr>
                </w:div>
                <w:div w:id="324817586">
                  <w:marLeft w:val="480"/>
                  <w:marRight w:val="0"/>
                  <w:marTop w:val="0"/>
                  <w:marBottom w:val="0"/>
                  <w:divBdr>
                    <w:top w:val="none" w:sz="0" w:space="0" w:color="auto"/>
                    <w:left w:val="none" w:sz="0" w:space="0" w:color="auto"/>
                    <w:bottom w:val="none" w:sz="0" w:space="0" w:color="auto"/>
                    <w:right w:val="none" w:sz="0" w:space="0" w:color="auto"/>
                  </w:divBdr>
                </w:div>
                <w:div w:id="483814365">
                  <w:marLeft w:val="480"/>
                  <w:marRight w:val="0"/>
                  <w:marTop w:val="0"/>
                  <w:marBottom w:val="0"/>
                  <w:divBdr>
                    <w:top w:val="none" w:sz="0" w:space="0" w:color="auto"/>
                    <w:left w:val="none" w:sz="0" w:space="0" w:color="auto"/>
                    <w:bottom w:val="none" w:sz="0" w:space="0" w:color="auto"/>
                    <w:right w:val="none" w:sz="0" w:space="0" w:color="auto"/>
                  </w:divBdr>
                </w:div>
                <w:div w:id="550650759">
                  <w:marLeft w:val="480"/>
                  <w:marRight w:val="0"/>
                  <w:marTop w:val="0"/>
                  <w:marBottom w:val="0"/>
                  <w:divBdr>
                    <w:top w:val="none" w:sz="0" w:space="0" w:color="auto"/>
                    <w:left w:val="none" w:sz="0" w:space="0" w:color="auto"/>
                    <w:bottom w:val="none" w:sz="0" w:space="0" w:color="auto"/>
                    <w:right w:val="none" w:sz="0" w:space="0" w:color="auto"/>
                  </w:divBdr>
                </w:div>
                <w:div w:id="851991971">
                  <w:marLeft w:val="480"/>
                  <w:marRight w:val="0"/>
                  <w:marTop w:val="0"/>
                  <w:marBottom w:val="0"/>
                  <w:divBdr>
                    <w:top w:val="none" w:sz="0" w:space="0" w:color="auto"/>
                    <w:left w:val="none" w:sz="0" w:space="0" w:color="auto"/>
                    <w:bottom w:val="none" w:sz="0" w:space="0" w:color="auto"/>
                    <w:right w:val="none" w:sz="0" w:space="0" w:color="auto"/>
                  </w:divBdr>
                </w:div>
                <w:div w:id="1203833830">
                  <w:marLeft w:val="480"/>
                  <w:marRight w:val="0"/>
                  <w:marTop w:val="0"/>
                  <w:marBottom w:val="0"/>
                  <w:divBdr>
                    <w:top w:val="none" w:sz="0" w:space="0" w:color="auto"/>
                    <w:left w:val="none" w:sz="0" w:space="0" w:color="auto"/>
                    <w:bottom w:val="none" w:sz="0" w:space="0" w:color="auto"/>
                    <w:right w:val="none" w:sz="0" w:space="0" w:color="auto"/>
                  </w:divBdr>
                </w:div>
                <w:div w:id="1920866499">
                  <w:marLeft w:val="480"/>
                  <w:marRight w:val="0"/>
                  <w:marTop w:val="0"/>
                  <w:marBottom w:val="0"/>
                  <w:divBdr>
                    <w:top w:val="none" w:sz="0" w:space="0" w:color="auto"/>
                    <w:left w:val="none" w:sz="0" w:space="0" w:color="auto"/>
                    <w:bottom w:val="none" w:sz="0" w:space="0" w:color="auto"/>
                    <w:right w:val="none" w:sz="0" w:space="0" w:color="auto"/>
                  </w:divBdr>
                </w:div>
                <w:div w:id="227692170">
                  <w:marLeft w:val="480"/>
                  <w:marRight w:val="0"/>
                  <w:marTop w:val="0"/>
                  <w:marBottom w:val="0"/>
                  <w:divBdr>
                    <w:top w:val="none" w:sz="0" w:space="0" w:color="auto"/>
                    <w:left w:val="none" w:sz="0" w:space="0" w:color="auto"/>
                    <w:bottom w:val="none" w:sz="0" w:space="0" w:color="auto"/>
                    <w:right w:val="none" w:sz="0" w:space="0" w:color="auto"/>
                  </w:divBdr>
                </w:div>
                <w:div w:id="548809169">
                  <w:marLeft w:val="480"/>
                  <w:marRight w:val="0"/>
                  <w:marTop w:val="0"/>
                  <w:marBottom w:val="0"/>
                  <w:divBdr>
                    <w:top w:val="none" w:sz="0" w:space="0" w:color="auto"/>
                    <w:left w:val="none" w:sz="0" w:space="0" w:color="auto"/>
                    <w:bottom w:val="none" w:sz="0" w:space="0" w:color="auto"/>
                    <w:right w:val="none" w:sz="0" w:space="0" w:color="auto"/>
                  </w:divBdr>
                </w:div>
                <w:div w:id="1002007254">
                  <w:marLeft w:val="480"/>
                  <w:marRight w:val="0"/>
                  <w:marTop w:val="0"/>
                  <w:marBottom w:val="0"/>
                  <w:divBdr>
                    <w:top w:val="none" w:sz="0" w:space="0" w:color="auto"/>
                    <w:left w:val="none" w:sz="0" w:space="0" w:color="auto"/>
                    <w:bottom w:val="none" w:sz="0" w:space="0" w:color="auto"/>
                    <w:right w:val="none" w:sz="0" w:space="0" w:color="auto"/>
                  </w:divBdr>
                </w:div>
                <w:div w:id="834952474">
                  <w:marLeft w:val="480"/>
                  <w:marRight w:val="0"/>
                  <w:marTop w:val="0"/>
                  <w:marBottom w:val="0"/>
                  <w:divBdr>
                    <w:top w:val="none" w:sz="0" w:space="0" w:color="auto"/>
                    <w:left w:val="none" w:sz="0" w:space="0" w:color="auto"/>
                    <w:bottom w:val="none" w:sz="0" w:space="0" w:color="auto"/>
                    <w:right w:val="none" w:sz="0" w:space="0" w:color="auto"/>
                  </w:divBdr>
                </w:div>
                <w:div w:id="1328097114">
                  <w:marLeft w:val="480"/>
                  <w:marRight w:val="0"/>
                  <w:marTop w:val="0"/>
                  <w:marBottom w:val="0"/>
                  <w:divBdr>
                    <w:top w:val="none" w:sz="0" w:space="0" w:color="auto"/>
                    <w:left w:val="none" w:sz="0" w:space="0" w:color="auto"/>
                    <w:bottom w:val="none" w:sz="0" w:space="0" w:color="auto"/>
                    <w:right w:val="none" w:sz="0" w:space="0" w:color="auto"/>
                  </w:divBdr>
                </w:div>
                <w:div w:id="918320797">
                  <w:marLeft w:val="480"/>
                  <w:marRight w:val="0"/>
                  <w:marTop w:val="0"/>
                  <w:marBottom w:val="0"/>
                  <w:divBdr>
                    <w:top w:val="none" w:sz="0" w:space="0" w:color="auto"/>
                    <w:left w:val="none" w:sz="0" w:space="0" w:color="auto"/>
                    <w:bottom w:val="none" w:sz="0" w:space="0" w:color="auto"/>
                    <w:right w:val="none" w:sz="0" w:space="0" w:color="auto"/>
                  </w:divBdr>
                </w:div>
                <w:div w:id="95830997">
                  <w:marLeft w:val="480"/>
                  <w:marRight w:val="0"/>
                  <w:marTop w:val="0"/>
                  <w:marBottom w:val="0"/>
                  <w:divBdr>
                    <w:top w:val="none" w:sz="0" w:space="0" w:color="auto"/>
                    <w:left w:val="none" w:sz="0" w:space="0" w:color="auto"/>
                    <w:bottom w:val="none" w:sz="0" w:space="0" w:color="auto"/>
                    <w:right w:val="none" w:sz="0" w:space="0" w:color="auto"/>
                  </w:divBdr>
                </w:div>
                <w:div w:id="1574196468">
                  <w:marLeft w:val="480"/>
                  <w:marRight w:val="0"/>
                  <w:marTop w:val="0"/>
                  <w:marBottom w:val="0"/>
                  <w:divBdr>
                    <w:top w:val="none" w:sz="0" w:space="0" w:color="auto"/>
                    <w:left w:val="none" w:sz="0" w:space="0" w:color="auto"/>
                    <w:bottom w:val="none" w:sz="0" w:space="0" w:color="auto"/>
                    <w:right w:val="none" w:sz="0" w:space="0" w:color="auto"/>
                  </w:divBdr>
                </w:div>
                <w:div w:id="614677264">
                  <w:marLeft w:val="480"/>
                  <w:marRight w:val="0"/>
                  <w:marTop w:val="0"/>
                  <w:marBottom w:val="0"/>
                  <w:divBdr>
                    <w:top w:val="none" w:sz="0" w:space="0" w:color="auto"/>
                    <w:left w:val="none" w:sz="0" w:space="0" w:color="auto"/>
                    <w:bottom w:val="none" w:sz="0" w:space="0" w:color="auto"/>
                    <w:right w:val="none" w:sz="0" w:space="0" w:color="auto"/>
                  </w:divBdr>
                </w:div>
                <w:div w:id="1663702127">
                  <w:marLeft w:val="480"/>
                  <w:marRight w:val="0"/>
                  <w:marTop w:val="0"/>
                  <w:marBottom w:val="0"/>
                  <w:divBdr>
                    <w:top w:val="none" w:sz="0" w:space="0" w:color="auto"/>
                    <w:left w:val="none" w:sz="0" w:space="0" w:color="auto"/>
                    <w:bottom w:val="none" w:sz="0" w:space="0" w:color="auto"/>
                    <w:right w:val="none" w:sz="0" w:space="0" w:color="auto"/>
                  </w:divBdr>
                </w:div>
                <w:div w:id="2822974">
                  <w:marLeft w:val="480"/>
                  <w:marRight w:val="0"/>
                  <w:marTop w:val="0"/>
                  <w:marBottom w:val="0"/>
                  <w:divBdr>
                    <w:top w:val="none" w:sz="0" w:space="0" w:color="auto"/>
                    <w:left w:val="none" w:sz="0" w:space="0" w:color="auto"/>
                    <w:bottom w:val="none" w:sz="0" w:space="0" w:color="auto"/>
                    <w:right w:val="none" w:sz="0" w:space="0" w:color="auto"/>
                  </w:divBdr>
                </w:div>
                <w:div w:id="1300647173">
                  <w:marLeft w:val="480"/>
                  <w:marRight w:val="0"/>
                  <w:marTop w:val="0"/>
                  <w:marBottom w:val="0"/>
                  <w:divBdr>
                    <w:top w:val="none" w:sz="0" w:space="0" w:color="auto"/>
                    <w:left w:val="none" w:sz="0" w:space="0" w:color="auto"/>
                    <w:bottom w:val="none" w:sz="0" w:space="0" w:color="auto"/>
                    <w:right w:val="none" w:sz="0" w:space="0" w:color="auto"/>
                  </w:divBdr>
                </w:div>
                <w:div w:id="1242565793">
                  <w:marLeft w:val="480"/>
                  <w:marRight w:val="0"/>
                  <w:marTop w:val="0"/>
                  <w:marBottom w:val="0"/>
                  <w:divBdr>
                    <w:top w:val="none" w:sz="0" w:space="0" w:color="auto"/>
                    <w:left w:val="none" w:sz="0" w:space="0" w:color="auto"/>
                    <w:bottom w:val="none" w:sz="0" w:space="0" w:color="auto"/>
                    <w:right w:val="none" w:sz="0" w:space="0" w:color="auto"/>
                  </w:divBdr>
                </w:div>
                <w:div w:id="222519948">
                  <w:marLeft w:val="480"/>
                  <w:marRight w:val="0"/>
                  <w:marTop w:val="0"/>
                  <w:marBottom w:val="0"/>
                  <w:divBdr>
                    <w:top w:val="none" w:sz="0" w:space="0" w:color="auto"/>
                    <w:left w:val="none" w:sz="0" w:space="0" w:color="auto"/>
                    <w:bottom w:val="none" w:sz="0" w:space="0" w:color="auto"/>
                    <w:right w:val="none" w:sz="0" w:space="0" w:color="auto"/>
                  </w:divBdr>
                </w:div>
                <w:div w:id="816343001">
                  <w:marLeft w:val="480"/>
                  <w:marRight w:val="0"/>
                  <w:marTop w:val="0"/>
                  <w:marBottom w:val="0"/>
                  <w:divBdr>
                    <w:top w:val="none" w:sz="0" w:space="0" w:color="auto"/>
                    <w:left w:val="none" w:sz="0" w:space="0" w:color="auto"/>
                    <w:bottom w:val="none" w:sz="0" w:space="0" w:color="auto"/>
                    <w:right w:val="none" w:sz="0" w:space="0" w:color="auto"/>
                  </w:divBdr>
                </w:div>
                <w:div w:id="213934232">
                  <w:marLeft w:val="480"/>
                  <w:marRight w:val="0"/>
                  <w:marTop w:val="0"/>
                  <w:marBottom w:val="0"/>
                  <w:divBdr>
                    <w:top w:val="none" w:sz="0" w:space="0" w:color="auto"/>
                    <w:left w:val="none" w:sz="0" w:space="0" w:color="auto"/>
                    <w:bottom w:val="none" w:sz="0" w:space="0" w:color="auto"/>
                    <w:right w:val="none" w:sz="0" w:space="0" w:color="auto"/>
                  </w:divBdr>
                </w:div>
                <w:div w:id="1096827042">
                  <w:marLeft w:val="480"/>
                  <w:marRight w:val="0"/>
                  <w:marTop w:val="0"/>
                  <w:marBottom w:val="0"/>
                  <w:divBdr>
                    <w:top w:val="none" w:sz="0" w:space="0" w:color="auto"/>
                    <w:left w:val="none" w:sz="0" w:space="0" w:color="auto"/>
                    <w:bottom w:val="none" w:sz="0" w:space="0" w:color="auto"/>
                    <w:right w:val="none" w:sz="0" w:space="0" w:color="auto"/>
                  </w:divBdr>
                </w:div>
                <w:div w:id="516819422">
                  <w:marLeft w:val="480"/>
                  <w:marRight w:val="0"/>
                  <w:marTop w:val="0"/>
                  <w:marBottom w:val="0"/>
                  <w:divBdr>
                    <w:top w:val="none" w:sz="0" w:space="0" w:color="auto"/>
                    <w:left w:val="none" w:sz="0" w:space="0" w:color="auto"/>
                    <w:bottom w:val="none" w:sz="0" w:space="0" w:color="auto"/>
                    <w:right w:val="none" w:sz="0" w:space="0" w:color="auto"/>
                  </w:divBdr>
                </w:div>
                <w:div w:id="576089665">
                  <w:marLeft w:val="480"/>
                  <w:marRight w:val="0"/>
                  <w:marTop w:val="0"/>
                  <w:marBottom w:val="0"/>
                  <w:divBdr>
                    <w:top w:val="none" w:sz="0" w:space="0" w:color="auto"/>
                    <w:left w:val="none" w:sz="0" w:space="0" w:color="auto"/>
                    <w:bottom w:val="none" w:sz="0" w:space="0" w:color="auto"/>
                    <w:right w:val="none" w:sz="0" w:space="0" w:color="auto"/>
                  </w:divBdr>
                </w:div>
                <w:div w:id="1385368025">
                  <w:marLeft w:val="480"/>
                  <w:marRight w:val="0"/>
                  <w:marTop w:val="0"/>
                  <w:marBottom w:val="0"/>
                  <w:divBdr>
                    <w:top w:val="none" w:sz="0" w:space="0" w:color="auto"/>
                    <w:left w:val="none" w:sz="0" w:space="0" w:color="auto"/>
                    <w:bottom w:val="none" w:sz="0" w:space="0" w:color="auto"/>
                    <w:right w:val="none" w:sz="0" w:space="0" w:color="auto"/>
                  </w:divBdr>
                </w:div>
                <w:div w:id="1415392070">
                  <w:marLeft w:val="480"/>
                  <w:marRight w:val="0"/>
                  <w:marTop w:val="0"/>
                  <w:marBottom w:val="0"/>
                  <w:divBdr>
                    <w:top w:val="none" w:sz="0" w:space="0" w:color="auto"/>
                    <w:left w:val="none" w:sz="0" w:space="0" w:color="auto"/>
                    <w:bottom w:val="none" w:sz="0" w:space="0" w:color="auto"/>
                    <w:right w:val="none" w:sz="0" w:space="0" w:color="auto"/>
                  </w:divBdr>
                </w:div>
                <w:div w:id="732972545">
                  <w:marLeft w:val="480"/>
                  <w:marRight w:val="0"/>
                  <w:marTop w:val="0"/>
                  <w:marBottom w:val="0"/>
                  <w:divBdr>
                    <w:top w:val="none" w:sz="0" w:space="0" w:color="auto"/>
                    <w:left w:val="none" w:sz="0" w:space="0" w:color="auto"/>
                    <w:bottom w:val="none" w:sz="0" w:space="0" w:color="auto"/>
                    <w:right w:val="none" w:sz="0" w:space="0" w:color="auto"/>
                  </w:divBdr>
                </w:div>
                <w:div w:id="980421842">
                  <w:marLeft w:val="480"/>
                  <w:marRight w:val="0"/>
                  <w:marTop w:val="0"/>
                  <w:marBottom w:val="0"/>
                  <w:divBdr>
                    <w:top w:val="none" w:sz="0" w:space="0" w:color="auto"/>
                    <w:left w:val="none" w:sz="0" w:space="0" w:color="auto"/>
                    <w:bottom w:val="none" w:sz="0" w:space="0" w:color="auto"/>
                    <w:right w:val="none" w:sz="0" w:space="0" w:color="auto"/>
                  </w:divBdr>
                </w:div>
                <w:div w:id="1507941974">
                  <w:marLeft w:val="480"/>
                  <w:marRight w:val="0"/>
                  <w:marTop w:val="0"/>
                  <w:marBottom w:val="0"/>
                  <w:divBdr>
                    <w:top w:val="none" w:sz="0" w:space="0" w:color="auto"/>
                    <w:left w:val="none" w:sz="0" w:space="0" w:color="auto"/>
                    <w:bottom w:val="none" w:sz="0" w:space="0" w:color="auto"/>
                    <w:right w:val="none" w:sz="0" w:space="0" w:color="auto"/>
                  </w:divBdr>
                </w:div>
              </w:divsChild>
            </w:div>
            <w:div w:id="738013504">
              <w:marLeft w:val="0"/>
              <w:marRight w:val="0"/>
              <w:marTop w:val="0"/>
              <w:marBottom w:val="0"/>
              <w:divBdr>
                <w:top w:val="none" w:sz="0" w:space="0" w:color="auto"/>
                <w:left w:val="none" w:sz="0" w:space="0" w:color="auto"/>
                <w:bottom w:val="none" w:sz="0" w:space="0" w:color="auto"/>
                <w:right w:val="none" w:sz="0" w:space="0" w:color="auto"/>
              </w:divBdr>
              <w:divsChild>
                <w:div w:id="1150439181">
                  <w:marLeft w:val="480"/>
                  <w:marRight w:val="0"/>
                  <w:marTop w:val="0"/>
                  <w:marBottom w:val="0"/>
                  <w:divBdr>
                    <w:top w:val="none" w:sz="0" w:space="0" w:color="auto"/>
                    <w:left w:val="none" w:sz="0" w:space="0" w:color="auto"/>
                    <w:bottom w:val="none" w:sz="0" w:space="0" w:color="auto"/>
                    <w:right w:val="none" w:sz="0" w:space="0" w:color="auto"/>
                  </w:divBdr>
                </w:div>
                <w:div w:id="1014958518">
                  <w:marLeft w:val="480"/>
                  <w:marRight w:val="0"/>
                  <w:marTop w:val="0"/>
                  <w:marBottom w:val="0"/>
                  <w:divBdr>
                    <w:top w:val="none" w:sz="0" w:space="0" w:color="auto"/>
                    <w:left w:val="none" w:sz="0" w:space="0" w:color="auto"/>
                    <w:bottom w:val="none" w:sz="0" w:space="0" w:color="auto"/>
                    <w:right w:val="none" w:sz="0" w:space="0" w:color="auto"/>
                  </w:divBdr>
                </w:div>
                <w:div w:id="405108201">
                  <w:marLeft w:val="480"/>
                  <w:marRight w:val="0"/>
                  <w:marTop w:val="0"/>
                  <w:marBottom w:val="0"/>
                  <w:divBdr>
                    <w:top w:val="none" w:sz="0" w:space="0" w:color="auto"/>
                    <w:left w:val="none" w:sz="0" w:space="0" w:color="auto"/>
                    <w:bottom w:val="none" w:sz="0" w:space="0" w:color="auto"/>
                    <w:right w:val="none" w:sz="0" w:space="0" w:color="auto"/>
                  </w:divBdr>
                </w:div>
                <w:div w:id="680199644">
                  <w:marLeft w:val="480"/>
                  <w:marRight w:val="0"/>
                  <w:marTop w:val="0"/>
                  <w:marBottom w:val="0"/>
                  <w:divBdr>
                    <w:top w:val="none" w:sz="0" w:space="0" w:color="auto"/>
                    <w:left w:val="none" w:sz="0" w:space="0" w:color="auto"/>
                    <w:bottom w:val="none" w:sz="0" w:space="0" w:color="auto"/>
                    <w:right w:val="none" w:sz="0" w:space="0" w:color="auto"/>
                  </w:divBdr>
                </w:div>
                <w:div w:id="1657799147">
                  <w:marLeft w:val="480"/>
                  <w:marRight w:val="0"/>
                  <w:marTop w:val="0"/>
                  <w:marBottom w:val="0"/>
                  <w:divBdr>
                    <w:top w:val="none" w:sz="0" w:space="0" w:color="auto"/>
                    <w:left w:val="none" w:sz="0" w:space="0" w:color="auto"/>
                    <w:bottom w:val="none" w:sz="0" w:space="0" w:color="auto"/>
                    <w:right w:val="none" w:sz="0" w:space="0" w:color="auto"/>
                  </w:divBdr>
                </w:div>
                <w:div w:id="544678281">
                  <w:marLeft w:val="480"/>
                  <w:marRight w:val="0"/>
                  <w:marTop w:val="0"/>
                  <w:marBottom w:val="0"/>
                  <w:divBdr>
                    <w:top w:val="none" w:sz="0" w:space="0" w:color="auto"/>
                    <w:left w:val="none" w:sz="0" w:space="0" w:color="auto"/>
                    <w:bottom w:val="none" w:sz="0" w:space="0" w:color="auto"/>
                    <w:right w:val="none" w:sz="0" w:space="0" w:color="auto"/>
                  </w:divBdr>
                </w:div>
                <w:div w:id="81881851">
                  <w:marLeft w:val="480"/>
                  <w:marRight w:val="0"/>
                  <w:marTop w:val="0"/>
                  <w:marBottom w:val="0"/>
                  <w:divBdr>
                    <w:top w:val="none" w:sz="0" w:space="0" w:color="auto"/>
                    <w:left w:val="none" w:sz="0" w:space="0" w:color="auto"/>
                    <w:bottom w:val="none" w:sz="0" w:space="0" w:color="auto"/>
                    <w:right w:val="none" w:sz="0" w:space="0" w:color="auto"/>
                  </w:divBdr>
                </w:div>
                <w:div w:id="1089153299">
                  <w:marLeft w:val="480"/>
                  <w:marRight w:val="0"/>
                  <w:marTop w:val="0"/>
                  <w:marBottom w:val="0"/>
                  <w:divBdr>
                    <w:top w:val="none" w:sz="0" w:space="0" w:color="auto"/>
                    <w:left w:val="none" w:sz="0" w:space="0" w:color="auto"/>
                    <w:bottom w:val="none" w:sz="0" w:space="0" w:color="auto"/>
                    <w:right w:val="none" w:sz="0" w:space="0" w:color="auto"/>
                  </w:divBdr>
                </w:div>
                <w:div w:id="1599175719">
                  <w:marLeft w:val="480"/>
                  <w:marRight w:val="0"/>
                  <w:marTop w:val="0"/>
                  <w:marBottom w:val="0"/>
                  <w:divBdr>
                    <w:top w:val="none" w:sz="0" w:space="0" w:color="auto"/>
                    <w:left w:val="none" w:sz="0" w:space="0" w:color="auto"/>
                    <w:bottom w:val="none" w:sz="0" w:space="0" w:color="auto"/>
                    <w:right w:val="none" w:sz="0" w:space="0" w:color="auto"/>
                  </w:divBdr>
                </w:div>
                <w:div w:id="116677917">
                  <w:marLeft w:val="480"/>
                  <w:marRight w:val="0"/>
                  <w:marTop w:val="0"/>
                  <w:marBottom w:val="0"/>
                  <w:divBdr>
                    <w:top w:val="none" w:sz="0" w:space="0" w:color="auto"/>
                    <w:left w:val="none" w:sz="0" w:space="0" w:color="auto"/>
                    <w:bottom w:val="none" w:sz="0" w:space="0" w:color="auto"/>
                    <w:right w:val="none" w:sz="0" w:space="0" w:color="auto"/>
                  </w:divBdr>
                </w:div>
                <w:div w:id="1411388461">
                  <w:marLeft w:val="480"/>
                  <w:marRight w:val="0"/>
                  <w:marTop w:val="0"/>
                  <w:marBottom w:val="0"/>
                  <w:divBdr>
                    <w:top w:val="none" w:sz="0" w:space="0" w:color="auto"/>
                    <w:left w:val="none" w:sz="0" w:space="0" w:color="auto"/>
                    <w:bottom w:val="none" w:sz="0" w:space="0" w:color="auto"/>
                    <w:right w:val="none" w:sz="0" w:space="0" w:color="auto"/>
                  </w:divBdr>
                </w:div>
                <w:div w:id="507987306">
                  <w:marLeft w:val="480"/>
                  <w:marRight w:val="0"/>
                  <w:marTop w:val="0"/>
                  <w:marBottom w:val="0"/>
                  <w:divBdr>
                    <w:top w:val="none" w:sz="0" w:space="0" w:color="auto"/>
                    <w:left w:val="none" w:sz="0" w:space="0" w:color="auto"/>
                    <w:bottom w:val="none" w:sz="0" w:space="0" w:color="auto"/>
                    <w:right w:val="none" w:sz="0" w:space="0" w:color="auto"/>
                  </w:divBdr>
                </w:div>
                <w:div w:id="34164238">
                  <w:marLeft w:val="480"/>
                  <w:marRight w:val="0"/>
                  <w:marTop w:val="0"/>
                  <w:marBottom w:val="0"/>
                  <w:divBdr>
                    <w:top w:val="none" w:sz="0" w:space="0" w:color="auto"/>
                    <w:left w:val="none" w:sz="0" w:space="0" w:color="auto"/>
                    <w:bottom w:val="none" w:sz="0" w:space="0" w:color="auto"/>
                    <w:right w:val="none" w:sz="0" w:space="0" w:color="auto"/>
                  </w:divBdr>
                </w:div>
                <w:div w:id="395978643">
                  <w:marLeft w:val="480"/>
                  <w:marRight w:val="0"/>
                  <w:marTop w:val="0"/>
                  <w:marBottom w:val="0"/>
                  <w:divBdr>
                    <w:top w:val="none" w:sz="0" w:space="0" w:color="auto"/>
                    <w:left w:val="none" w:sz="0" w:space="0" w:color="auto"/>
                    <w:bottom w:val="none" w:sz="0" w:space="0" w:color="auto"/>
                    <w:right w:val="none" w:sz="0" w:space="0" w:color="auto"/>
                  </w:divBdr>
                </w:div>
                <w:div w:id="1454593461">
                  <w:marLeft w:val="480"/>
                  <w:marRight w:val="0"/>
                  <w:marTop w:val="0"/>
                  <w:marBottom w:val="0"/>
                  <w:divBdr>
                    <w:top w:val="none" w:sz="0" w:space="0" w:color="auto"/>
                    <w:left w:val="none" w:sz="0" w:space="0" w:color="auto"/>
                    <w:bottom w:val="none" w:sz="0" w:space="0" w:color="auto"/>
                    <w:right w:val="none" w:sz="0" w:space="0" w:color="auto"/>
                  </w:divBdr>
                </w:div>
                <w:div w:id="826240924">
                  <w:marLeft w:val="480"/>
                  <w:marRight w:val="0"/>
                  <w:marTop w:val="0"/>
                  <w:marBottom w:val="0"/>
                  <w:divBdr>
                    <w:top w:val="none" w:sz="0" w:space="0" w:color="auto"/>
                    <w:left w:val="none" w:sz="0" w:space="0" w:color="auto"/>
                    <w:bottom w:val="none" w:sz="0" w:space="0" w:color="auto"/>
                    <w:right w:val="none" w:sz="0" w:space="0" w:color="auto"/>
                  </w:divBdr>
                </w:div>
                <w:div w:id="1709722255">
                  <w:marLeft w:val="480"/>
                  <w:marRight w:val="0"/>
                  <w:marTop w:val="0"/>
                  <w:marBottom w:val="0"/>
                  <w:divBdr>
                    <w:top w:val="none" w:sz="0" w:space="0" w:color="auto"/>
                    <w:left w:val="none" w:sz="0" w:space="0" w:color="auto"/>
                    <w:bottom w:val="none" w:sz="0" w:space="0" w:color="auto"/>
                    <w:right w:val="none" w:sz="0" w:space="0" w:color="auto"/>
                  </w:divBdr>
                </w:div>
                <w:div w:id="1770197336">
                  <w:marLeft w:val="480"/>
                  <w:marRight w:val="0"/>
                  <w:marTop w:val="0"/>
                  <w:marBottom w:val="0"/>
                  <w:divBdr>
                    <w:top w:val="none" w:sz="0" w:space="0" w:color="auto"/>
                    <w:left w:val="none" w:sz="0" w:space="0" w:color="auto"/>
                    <w:bottom w:val="none" w:sz="0" w:space="0" w:color="auto"/>
                    <w:right w:val="none" w:sz="0" w:space="0" w:color="auto"/>
                  </w:divBdr>
                </w:div>
                <w:div w:id="1978686020">
                  <w:marLeft w:val="480"/>
                  <w:marRight w:val="0"/>
                  <w:marTop w:val="0"/>
                  <w:marBottom w:val="0"/>
                  <w:divBdr>
                    <w:top w:val="none" w:sz="0" w:space="0" w:color="auto"/>
                    <w:left w:val="none" w:sz="0" w:space="0" w:color="auto"/>
                    <w:bottom w:val="none" w:sz="0" w:space="0" w:color="auto"/>
                    <w:right w:val="none" w:sz="0" w:space="0" w:color="auto"/>
                  </w:divBdr>
                </w:div>
                <w:div w:id="2108308215">
                  <w:marLeft w:val="480"/>
                  <w:marRight w:val="0"/>
                  <w:marTop w:val="0"/>
                  <w:marBottom w:val="0"/>
                  <w:divBdr>
                    <w:top w:val="none" w:sz="0" w:space="0" w:color="auto"/>
                    <w:left w:val="none" w:sz="0" w:space="0" w:color="auto"/>
                    <w:bottom w:val="none" w:sz="0" w:space="0" w:color="auto"/>
                    <w:right w:val="none" w:sz="0" w:space="0" w:color="auto"/>
                  </w:divBdr>
                </w:div>
                <w:div w:id="695692701">
                  <w:marLeft w:val="480"/>
                  <w:marRight w:val="0"/>
                  <w:marTop w:val="0"/>
                  <w:marBottom w:val="0"/>
                  <w:divBdr>
                    <w:top w:val="none" w:sz="0" w:space="0" w:color="auto"/>
                    <w:left w:val="none" w:sz="0" w:space="0" w:color="auto"/>
                    <w:bottom w:val="none" w:sz="0" w:space="0" w:color="auto"/>
                    <w:right w:val="none" w:sz="0" w:space="0" w:color="auto"/>
                  </w:divBdr>
                </w:div>
                <w:div w:id="1189031153">
                  <w:marLeft w:val="480"/>
                  <w:marRight w:val="0"/>
                  <w:marTop w:val="0"/>
                  <w:marBottom w:val="0"/>
                  <w:divBdr>
                    <w:top w:val="none" w:sz="0" w:space="0" w:color="auto"/>
                    <w:left w:val="none" w:sz="0" w:space="0" w:color="auto"/>
                    <w:bottom w:val="none" w:sz="0" w:space="0" w:color="auto"/>
                    <w:right w:val="none" w:sz="0" w:space="0" w:color="auto"/>
                  </w:divBdr>
                </w:div>
                <w:div w:id="545485234">
                  <w:marLeft w:val="480"/>
                  <w:marRight w:val="0"/>
                  <w:marTop w:val="0"/>
                  <w:marBottom w:val="0"/>
                  <w:divBdr>
                    <w:top w:val="none" w:sz="0" w:space="0" w:color="auto"/>
                    <w:left w:val="none" w:sz="0" w:space="0" w:color="auto"/>
                    <w:bottom w:val="none" w:sz="0" w:space="0" w:color="auto"/>
                    <w:right w:val="none" w:sz="0" w:space="0" w:color="auto"/>
                  </w:divBdr>
                </w:div>
                <w:div w:id="1636519903">
                  <w:marLeft w:val="480"/>
                  <w:marRight w:val="0"/>
                  <w:marTop w:val="0"/>
                  <w:marBottom w:val="0"/>
                  <w:divBdr>
                    <w:top w:val="none" w:sz="0" w:space="0" w:color="auto"/>
                    <w:left w:val="none" w:sz="0" w:space="0" w:color="auto"/>
                    <w:bottom w:val="none" w:sz="0" w:space="0" w:color="auto"/>
                    <w:right w:val="none" w:sz="0" w:space="0" w:color="auto"/>
                  </w:divBdr>
                </w:div>
                <w:div w:id="1266574931">
                  <w:marLeft w:val="480"/>
                  <w:marRight w:val="0"/>
                  <w:marTop w:val="0"/>
                  <w:marBottom w:val="0"/>
                  <w:divBdr>
                    <w:top w:val="none" w:sz="0" w:space="0" w:color="auto"/>
                    <w:left w:val="none" w:sz="0" w:space="0" w:color="auto"/>
                    <w:bottom w:val="none" w:sz="0" w:space="0" w:color="auto"/>
                    <w:right w:val="none" w:sz="0" w:space="0" w:color="auto"/>
                  </w:divBdr>
                </w:div>
                <w:div w:id="795952317">
                  <w:marLeft w:val="480"/>
                  <w:marRight w:val="0"/>
                  <w:marTop w:val="0"/>
                  <w:marBottom w:val="0"/>
                  <w:divBdr>
                    <w:top w:val="none" w:sz="0" w:space="0" w:color="auto"/>
                    <w:left w:val="none" w:sz="0" w:space="0" w:color="auto"/>
                    <w:bottom w:val="none" w:sz="0" w:space="0" w:color="auto"/>
                    <w:right w:val="none" w:sz="0" w:space="0" w:color="auto"/>
                  </w:divBdr>
                </w:div>
                <w:div w:id="316689834">
                  <w:marLeft w:val="480"/>
                  <w:marRight w:val="0"/>
                  <w:marTop w:val="0"/>
                  <w:marBottom w:val="0"/>
                  <w:divBdr>
                    <w:top w:val="none" w:sz="0" w:space="0" w:color="auto"/>
                    <w:left w:val="none" w:sz="0" w:space="0" w:color="auto"/>
                    <w:bottom w:val="none" w:sz="0" w:space="0" w:color="auto"/>
                    <w:right w:val="none" w:sz="0" w:space="0" w:color="auto"/>
                  </w:divBdr>
                </w:div>
                <w:div w:id="567957248">
                  <w:marLeft w:val="480"/>
                  <w:marRight w:val="0"/>
                  <w:marTop w:val="0"/>
                  <w:marBottom w:val="0"/>
                  <w:divBdr>
                    <w:top w:val="none" w:sz="0" w:space="0" w:color="auto"/>
                    <w:left w:val="none" w:sz="0" w:space="0" w:color="auto"/>
                    <w:bottom w:val="none" w:sz="0" w:space="0" w:color="auto"/>
                    <w:right w:val="none" w:sz="0" w:space="0" w:color="auto"/>
                  </w:divBdr>
                </w:div>
                <w:div w:id="917861533">
                  <w:marLeft w:val="480"/>
                  <w:marRight w:val="0"/>
                  <w:marTop w:val="0"/>
                  <w:marBottom w:val="0"/>
                  <w:divBdr>
                    <w:top w:val="none" w:sz="0" w:space="0" w:color="auto"/>
                    <w:left w:val="none" w:sz="0" w:space="0" w:color="auto"/>
                    <w:bottom w:val="none" w:sz="0" w:space="0" w:color="auto"/>
                    <w:right w:val="none" w:sz="0" w:space="0" w:color="auto"/>
                  </w:divBdr>
                </w:div>
                <w:div w:id="1510102880">
                  <w:marLeft w:val="480"/>
                  <w:marRight w:val="0"/>
                  <w:marTop w:val="0"/>
                  <w:marBottom w:val="0"/>
                  <w:divBdr>
                    <w:top w:val="none" w:sz="0" w:space="0" w:color="auto"/>
                    <w:left w:val="none" w:sz="0" w:space="0" w:color="auto"/>
                    <w:bottom w:val="none" w:sz="0" w:space="0" w:color="auto"/>
                    <w:right w:val="none" w:sz="0" w:space="0" w:color="auto"/>
                  </w:divBdr>
                </w:div>
                <w:div w:id="508494818">
                  <w:marLeft w:val="480"/>
                  <w:marRight w:val="0"/>
                  <w:marTop w:val="0"/>
                  <w:marBottom w:val="0"/>
                  <w:divBdr>
                    <w:top w:val="none" w:sz="0" w:space="0" w:color="auto"/>
                    <w:left w:val="none" w:sz="0" w:space="0" w:color="auto"/>
                    <w:bottom w:val="none" w:sz="0" w:space="0" w:color="auto"/>
                    <w:right w:val="none" w:sz="0" w:space="0" w:color="auto"/>
                  </w:divBdr>
                </w:div>
                <w:div w:id="162087232">
                  <w:marLeft w:val="480"/>
                  <w:marRight w:val="0"/>
                  <w:marTop w:val="0"/>
                  <w:marBottom w:val="0"/>
                  <w:divBdr>
                    <w:top w:val="none" w:sz="0" w:space="0" w:color="auto"/>
                    <w:left w:val="none" w:sz="0" w:space="0" w:color="auto"/>
                    <w:bottom w:val="none" w:sz="0" w:space="0" w:color="auto"/>
                    <w:right w:val="none" w:sz="0" w:space="0" w:color="auto"/>
                  </w:divBdr>
                </w:div>
                <w:div w:id="1311716735">
                  <w:marLeft w:val="480"/>
                  <w:marRight w:val="0"/>
                  <w:marTop w:val="0"/>
                  <w:marBottom w:val="0"/>
                  <w:divBdr>
                    <w:top w:val="none" w:sz="0" w:space="0" w:color="auto"/>
                    <w:left w:val="none" w:sz="0" w:space="0" w:color="auto"/>
                    <w:bottom w:val="none" w:sz="0" w:space="0" w:color="auto"/>
                    <w:right w:val="none" w:sz="0" w:space="0" w:color="auto"/>
                  </w:divBdr>
                </w:div>
                <w:div w:id="1546528370">
                  <w:marLeft w:val="480"/>
                  <w:marRight w:val="0"/>
                  <w:marTop w:val="0"/>
                  <w:marBottom w:val="0"/>
                  <w:divBdr>
                    <w:top w:val="none" w:sz="0" w:space="0" w:color="auto"/>
                    <w:left w:val="none" w:sz="0" w:space="0" w:color="auto"/>
                    <w:bottom w:val="none" w:sz="0" w:space="0" w:color="auto"/>
                    <w:right w:val="none" w:sz="0" w:space="0" w:color="auto"/>
                  </w:divBdr>
                </w:div>
                <w:div w:id="63070511">
                  <w:marLeft w:val="480"/>
                  <w:marRight w:val="0"/>
                  <w:marTop w:val="0"/>
                  <w:marBottom w:val="0"/>
                  <w:divBdr>
                    <w:top w:val="none" w:sz="0" w:space="0" w:color="auto"/>
                    <w:left w:val="none" w:sz="0" w:space="0" w:color="auto"/>
                    <w:bottom w:val="none" w:sz="0" w:space="0" w:color="auto"/>
                    <w:right w:val="none" w:sz="0" w:space="0" w:color="auto"/>
                  </w:divBdr>
                </w:div>
                <w:div w:id="1807771895">
                  <w:marLeft w:val="480"/>
                  <w:marRight w:val="0"/>
                  <w:marTop w:val="0"/>
                  <w:marBottom w:val="0"/>
                  <w:divBdr>
                    <w:top w:val="none" w:sz="0" w:space="0" w:color="auto"/>
                    <w:left w:val="none" w:sz="0" w:space="0" w:color="auto"/>
                    <w:bottom w:val="none" w:sz="0" w:space="0" w:color="auto"/>
                    <w:right w:val="none" w:sz="0" w:space="0" w:color="auto"/>
                  </w:divBdr>
                </w:div>
                <w:div w:id="1813252498">
                  <w:marLeft w:val="480"/>
                  <w:marRight w:val="0"/>
                  <w:marTop w:val="0"/>
                  <w:marBottom w:val="0"/>
                  <w:divBdr>
                    <w:top w:val="none" w:sz="0" w:space="0" w:color="auto"/>
                    <w:left w:val="none" w:sz="0" w:space="0" w:color="auto"/>
                    <w:bottom w:val="none" w:sz="0" w:space="0" w:color="auto"/>
                    <w:right w:val="none" w:sz="0" w:space="0" w:color="auto"/>
                  </w:divBdr>
                </w:div>
                <w:div w:id="1000156147">
                  <w:marLeft w:val="480"/>
                  <w:marRight w:val="0"/>
                  <w:marTop w:val="0"/>
                  <w:marBottom w:val="0"/>
                  <w:divBdr>
                    <w:top w:val="none" w:sz="0" w:space="0" w:color="auto"/>
                    <w:left w:val="none" w:sz="0" w:space="0" w:color="auto"/>
                    <w:bottom w:val="none" w:sz="0" w:space="0" w:color="auto"/>
                    <w:right w:val="none" w:sz="0" w:space="0" w:color="auto"/>
                  </w:divBdr>
                </w:div>
                <w:div w:id="448430029">
                  <w:marLeft w:val="480"/>
                  <w:marRight w:val="0"/>
                  <w:marTop w:val="0"/>
                  <w:marBottom w:val="0"/>
                  <w:divBdr>
                    <w:top w:val="none" w:sz="0" w:space="0" w:color="auto"/>
                    <w:left w:val="none" w:sz="0" w:space="0" w:color="auto"/>
                    <w:bottom w:val="none" w:sz="0" w:space="0" w:color="auto"/>
                    <w:right w:val="none" w:sz="0" w:space="0" w:color="auto"/>
                  </w:divBdr>
                </w:div>
                <w:div w:id="160438913">
                  <w:marLeft w:val="480"/>
                  <w:marRight w:val="0"/>
                  <w:marTop w:val="0"/>
                  <w:marBottom w:val="0"/>
                  <w:divBdr>
                    <w:top w:val="none" w:sz="0" w:space="0" w:color="auto"/>
                    <w:left w:val="none" w:sz="0" w:space="0" w:color="auto"/>
                    <w:bottom w:val="none" w:sz="0" w:space="0" w:color="auto"/>
                    <w:right w:val="none" w:sz="0" w:space="0" w:color="auto"/>
                  </w:divBdr>
                </w:div>
                <w:div w:id="1253978377">
                  <w:marLeft w:val="480"/>
                  <w:marRight w:val="0"/>
                  <w:marTop w:val="0"/>
                  <w:marBottom w:val="0"/>
                  <w:divBdr>
                    <w:top w:val="none" w:sz="0" w:space="0" w:color="auto"/>
                    <w:left w:val="none" w:sz="0" w:space="0" w:color="auto"/>
                    <w:bottom w:val="none" w:sz="0" w:space="0" w:color="auto"/>
                    <w:right w:val="none" w:sz="0" w:space="0" w:color="auto"/>
                  </w:divBdr>
                </w:div>
                <w:div w:id="895974012">
                  <w:marLeft w:val="480"/>
                  <w:marRight w:val="0"/>
                  <w:marTop w:val="0"/>
                  <w:marBottom w:val="0"/>
                  <w:divBdr>
                    <w:top w:val="none" w:sz="0" w:space="0" w:color="auto"/>
                    <w:left w:val="none" w:sz="0" w:space="0" w:color="auto"/>
                    <w:bottom w:val="none" w:sz="0" w:space="0" w:color="auto"/>
                    <w:right w:val="none" w:sz="0" w:space="0" w:color="auto"/>
                  </w:divBdr>
                </w:div>
                <w:div w:id="282467884">
                  <w:marLeft w:val="480"/>
                  <w:marRight w:val="0"/>
                  <w:marTop w:val="0"/>
                  <w:marBottom w:val="0"/>
                  <w:divBdr>
                    <w:top w:val="none" w:sz="0" w:space="0" w:color="auto"/>
                    <w:left w:val="none" w:sz="0" w:space="0" w:color="auto"/>
                    <w:bottom w:val="none" w:sz="0" w:space="0" w:color="auto"/>
                    <w:right w:val="none" w:sz="0" w:space="0" w:color="auto"/>
                  </w:divBdr>
                </w:div>
                <w:div w:id="134564966">
                  <w:marLeft w:val="480"/>
                  <w:marRight w:val="0"/>
                  <w:marTop w:val="0"/>
                  <w:marBottom w:val="0"/>
                  <w:divBdr>
                    <w:top w:val="none" w:sz="0" w:space="0" w:color="auto"/>
                    <w:left w:val="none" w:sz="0" w:space="0" w:color="auto"/>
                    <w:bottom w:val="none" w:sz="0" w:space="0" w:color="auto"/>
                    <w:right w:val="none" w:sz="0" w:space="0" w:color="auto"/>
                  </w:divBdr>
                </w:div>
                <w:div w:id="1984852304">
                  <w:marLeft w:val="480"/>
                  <w:marRight w:val="0"/>
                  <w:marTop w:val="0"/>
                  <w:marBottom w:val="0"/>
                  <w:divBdr>
                    <w:top w:val="none" w:sz="0" w:space="0" w:color="auto"/>
                    <w:left w:val="none" w:sz="0" w:space="0" w:color="auto"/>
                    <w:bottom w:val="none" w:sz="0" w:space="0" w:color="auto"/>
                    <w:right w:val="none" w:sz="0" w:space="0" w:color="auto"/>
                  </w:divBdr>
                </w:div>
                <w:div w:id="1120798732">
                  <w:marLeft w:val="480"/>
                  <w:marRight w:val="0"/>
                  <w:marTop w:val="0"/>
                  <w:marBottom w:val="0"/>
                  <w:divBdr>
                    <w:top w:val="none" w:sz="0" w:space="0" w:color="auto"/>
                    <w:left w:val="none" w:sz="0" w:space="0" w:color="auto"/>
                    <w:bottom w:val="none" w:sz="0" w:space="0" w:color="auto"/>
                    <w:right w:val="none" w:sz="0" w:space="0" w:color="auto"/>
                  </w:divBdr>
                </w:div>
                <w:div w:id="1278023626">
                  <w:marLeft w:val="480"/>
                  <w:marRight w:val="0"/>
                  <w:marTop w:val="0"/>
                  <w:marBottom w:val="0"/>
                  <w:divBdr>
                    <w:top w:val="none" w:sz="0" w:space="0" w:color="auto"/>
                    <w:left w:val="none" w:sz="0" w:space="0" w:color="auto"/>
                    <w:bottom w:val="none" w:sz="0" w:space="0" w:color="auto"/>
                    <w:right w:val="none" w:sz="0" w:space="0" w:color="auto"/>
                  </w:divBdr>
                </w:div>
                <w:div w:id="877860436">
                  <w:marLeft w:val="480"/>
                  <w:marRight w:val="0"/>
                  <w:marTop w:val="0"/>
                  <w:marBottom w:val="0"/>
                  <w:divBdr>
                    <w:top w:val="none" w:sz="0" w:space="0" w:color="auto"/>
                    <w:left w:val="none" w:sz="0" w:space="0" w:color="auto"/>
                    <w:bottom w:val="none" w:sz="0" w:space="0" w:color="auto"/>
                    <w:right w:val="none" w:sz="0" w:space="0" w:color="auto"/>
                  </w:divBdr>
                </w:div>
                <w:div w:id="501429639">
                  <w:marLeft w:val="480"/>
                  <w:marRight w:val="0"/>
                  <w:marTop w:val="0"/>
                  <w:marBottom w:val="0"/>
                  <w:divBdr>
                    <w:top w:val="none" w:sz="0" w:space="0" w:color="auto"/>
                    <w:left w:val="none" w:sz="0" w:space="0" w:color="auto"/>
                    <w:bottom w:val="none" w:sz="0" w:space="0" w:color="auto"/>
                    <w:right w:val="none" w:sz="0" w:space="0" w:color="auto"/>
                  </w:divBdr>
                </w:div>
                <w:div w:id="392120331">
                  <w:marLeft w:val="480"/>
                  <w:marRight w:val="0"/>
                  <w:marTop w:val="0"/>
                  <w:marBottom w:val="0"/>
                  <w:divBdr>
                    <w:top w:val="none" w:sz="0" w:space="0" w:color="auto"/>
                    <w:left w:val="none" w:sz="0" w:space="0" w:color="auto"/>
                    <w:bottom w:val="none" w:sz="0" w:space="0" w:color="auto"/>
                    <w:right w:val="none" w:sz="0" w:space="0" w:color="auto"/>
                  </w:divBdr>
                </w:div>
                <w:div w:id="1746760074">
                  <w:marLeft w:val="480"/>
                  <w:marRight w:val="0"/>
                  <w:marTop w:val="0"/>
                  <w:marBottom w:val="0"/>
                  <w:divBdr>
                    <w:top w:val="none" w:sz="0" w:space="0" w:color="auto"/>
                    <w:left w:val="none" w:sz="0" w:space="0" w:color="auto"/>
                    <w:bottom w:val="none" w:sz="0" w:space="0" w:color="auto"/>
                    <w:right w:val="none" w:sz="0" w:space="0" w:color="auto"/>
                  </w:divBdr>
                </w:div>
                <w:div w:id="1653947714">
                  <w:marLeft w:val="480"/>
                  <w:marRight w:val="0"/>
                  <w:marTop w:val="0"/>
                  <w:marBottom w:val="0"/>
                  <w:divBdr>
                    <w:top w:val="none" w:sz="0" w:space="0" w:color="auto"/>
                    <w:left w:val="none" w:sz="0" w:space="0" w:color="auto"/>
                    <w:bottom w:val="none" w:sz="0" w:space="0" w:color="auto"/>
                    <w:right w:val="none" w:sz="0" w:space="0" w:color="auto"/>
                  </w:divBdr>
                </w:div>
                <w:div w:id="887567003">
                  <w:marLeft w:val="480"/>
                  <w:marRight w:val="0"/>
                  <w:marTop w:val="0"/>
                  <w:marBottom w:val="0"/>
                  <w:divBdr>
                    <w:top w:val="none" w:sz="0" w:space="0" w:color="auto"/>
                    <w:left w:val="none" w:sz="0" w:space="0" w:color="auto"/>
                    <w:bottom w:val="none" w:sz="0" w:space="0" w:color="auto"/>
                    <w:right w:val="none" w:sz="0" w:space="0" w:color="auto"/>
                  </w:divBdr>
                </w:div>
                <w:div w:id="2061904054">
                  <w:marLeft w:val="480"/>
                  <w:marRight w:val="0"/>
                  <w:marTop w:val="0"/>
                  <w:marBottom w:val="0"/>
                  <w:divBdr>
                    <w:top w:val="none" w:sz="0" w:space="0" w:color="auto"/>
                    <w:left w:val="none" w:sz="0" w:space="0" w:color="auto"/>
                    <w:bottom w:val="none" w:sz="0" w:space="0" w:color="auto"/>
                    <w:right w:val="none" w:sz="0" w:space="0" w:color="auto"/>
                  </w:divBdr>
                </w:div>
                <w:div w:id="1449347842">
                  <w:marLeft w:val="480"/>
                  <w:marRight w:val="0"/>
                  <w:marTop w:val="0"/>
                  <w:marBottom w:val="0"/>
                  <w:divBdr>
                    <w:top w:val="none" w:sz="0" w:space="0" w:color="auto"/>
                    <w:left w:val="none" w:sz="0" w:space="0" w:color="auto"/>
                    <w:bottom w:val="none" w:sz="0" w:space="0" w:color="auto"/>
                    <w:right w:val="none" w:sz="0" w:space="0" w:color="auto"/>
                  </w:divBdr>
                </w:div>
                <w:div w:id="933048368">
                  <w:marLeft w:val="480"/>
                  <w:marRight w:val="0"/>
                  <w:marTop w:val="0"/>
                  <w:marBottom w:val="0"/>
                  <w:divBdr>
                    <w:top w:val="none" w:sz="0" w:space="0" w:color="auto"/>
                    <w:left w:val="none" w:sz="0" w:space="0" w:color="auto"/>
                    <w:bottom w:val="none" w:sz="0" w:space="0" w:color="auto"/>
                    <w:right w:val="none" w:sz="0" w:space="0" w:color="auto"/>
                  </w:divBdr>
                </w:div>
                <w:div w:id="991376230">
                  <w:marLeft w:val="480"/>
                  <w:marRight w:val="0"/>
                  <w:marTop w:val="0"/>
                  <w:marBottom w:val="0"/>
                  <w:divBdr>
                    <w:top w:val="none" w:sz="0" w:space="0" w:color="auto"/>
                    <w:left w:val="none" w:sz="0" w:space="0" w:color="auto"/>
                    <w:bottom w:val="none" w:sz="0" w:space="0" w:color="auto"/>
                    <w:right w:val="none" w:sz="0" w:space="0" w:color="auto"/>
                  </w:divBdr>
                </w:div>
                <w:div w:id="1825855839">
                  <w:marLeft w:val="480"/>
                  <w:marRight w:val="0"/>
                  <w:marTop w:val="0"/>
                  <w:marBottom w:val="0"/>
                  <w:divBdr>
                    <w:top w:val="none" w:sz="0" w:space="0" w:color="auto"/>
                    <w:left w:val="none" w:sz="0" w:space="0" w:color="auto"/>
                    <w:bottom w:val="none" w:sz="0" w:space="0" w:color="auto"/>
                    <w:right w:val="none" w:sz="0" w:space="0" w:color="auto"/>
                  </w:divBdr>
                </w:div>
                <w:div w:id="1031229738">
                  <w:marLeft w:val="480"/>
                  <w:marRight w:val="0"/>
                  <w:marTop w:val="0"/>
                  <w:marBottom w:val="0"/>
                  <w:divBdr>
                    <w:top w:val="none" w:sz="0" w:space="0" w:color="auto"/>
                    <w:left w:val="none" w:sz="0" w:space="0" w:color="auto"/>
                    <w:bottom w:val="none" w:sz="0" w:space="0" w:color="auto"/>
                    <w:right w:val="none" w:sz="0" w:space="0" w:color="auto"/>
                  </w:divBdr>
                </w:div>
                <w:div w:id="1537234194">
                  <w:marLeft w:val="480"/>
                  <w:marRight w:val="0"/>
                  <w:marTop w:val="0"/>
                  <w:marBottom w:val="0"/>
                  <w:divBdr>
                    <w:top w:val="none" w:sz="0" w:space="0" w:color="auto"/>
                    <w:left w:val="none" w:sz="0" w:space="0" w:color="auto"/>
                    <w:bottom w:val="none" w:sz="0" w:space="0" w:color="auto"/>
                    <w:right w:val="none" w:sz="0" w:space="0" w:color="auto"/>
                  </w:divBdr>
                </w:div>
                <w:div w:id="793869932">
                  <w:marLeft w:val="480"/>
                  <w:marRight w:val="0"/>
                  <w:marTop w:val="0"/>
                  <w:marBottom w:val="0"/>
                  <w:divBdr>
                    <w:top w:val="none" w:sz="0" w:space="0" w:color="auto"/>
                    <w:left w:val="none" w:sz="0" w:space="0" w:color="auto"/>
                    <w:bottom w:val="none" w:sz="0" w:space="0" w:color="auto"/>
                    <w:right w:val="none" w:sz="0" w:space="0" w:color="auto"/>
                  </w:divBdr>
                </w:div>
                <w:div w:id="630749375">
                  <w:marLeft w:val="480"/>
                  <w:marRight w:val="0"/>
                  <w:marTop w:val="0"/>
                  <w:marBottom w:val="0"/>
                  <w:divBdr>
                    <w:top w:val="none" w:sz="0" w:space="0" w:color="auto"/>
                    <w:left w:val="none" w:sz="0" w:space="0" w:color="auto"/>
                    <w:bottom w:val="none" w:sz="0" w:space="0" w:color="auto"/>
                    <w:right w:val="none" w:sz="0" w:space="0" w:color="auto"/>
                  </w:divBdr>
                </w:div>
                <w:div w:id="1622802889">
                  <w:marLeft w:val="480"/>
                  <w:marRight w:val="0"/>
                  <w:marTop w:val="0"/>
                  <w:marBottom w:val="0"/>
                  <w:divBdr>
                    <w:top w:val="none" w:sz="0" w:space="0" w:color="auto"/>
                    <w:left w:val="none" w:sz="0" w:space="0" w:color="auto"/>
                    <w:bottom w:val="none" w:sz="0" w:space="0" w:color="auto"/>
                    <w:right w:val="none" w:sz="0" w:space="0" w:color="auto"/>
                  </w:divBdr>
                </w:div>
                <w:div w:id="1913466718">
                  <w:marLeft w:val="480"/>
                  <w:marRight w:val="0"/>
                  <w:marTop w:val="0"/>
                  <w:marBottom w:val="0"/>
                  <w:divBdr>
                    <w:top w:val="none" w:sz="0" w:space="0" w:color="auto"/>
                    <w:left w:val="none" w:sz="0" w:space="0" w:color="auto"/>
                    <w:bottom w:val="none" w:sz="0" w:space="0" w:color="auto"/>
                    <w:right w:val="none" w:sz="0" w:space="0" w:color="auto"/>
                  </w:divBdr>
                </w:div>
                <w:div w:id="1140462327">
                  <w:marLeft w:val="480"/>
                  <w:marRight w:val="0"/>
                  <w:marTop w:val="0"/>
                  <w:marBottom w:val="0"/>
                  <w:divBdr>
                    <w:top w:val="none" w:sz="0" w:space="0" w:color="auto"/>
                    <w:left w:val="none" w:sz="0" w:space="0" w:color="auto"/>
                    <w:bottom w:val="none" w:sz="0" w:space="0" w:color="auto"/>
                    <w:right w:val="none" w:sz="0" w:space="0" w:color="auto"/>
                  </w:divBdr>
                </w:div>
                <w:div w:id="749038930">
                  <w:marLeft w:val="480"/>
                  <w:marRight w:val="0"/>
                  <w:marTop w:val="0"/>
                  <w:marBottom w:val="0"/>
                  <w:divBdr>
                    <w:top w:val="none" w:sz="0" w:space="0" w:color="auto"/>
                    <w:left w:val="none" w:sz="0" w:space="0" w:color="auto"/>
                    <w:bottom w:val="none" w:sz="0" w:space="0" w:color="auto"/>
                    <w:right w:val="none" w:sz="0" w:space="0" w:color="auto"/>
                  </w:divBdr>
                </w:div>
                <w:div w:id="14549891">
                  <w:marLeft w:val="480"/>
                  <w:marRight w:val="0"/>
                  <w:marTop w:val="0"/>
                  <w:marBottom w:val="0"/>
                  <w:divBdr>
                    <w:top w:val="none" w:sz="0" w:space="0" w:color="auto"/>
                    <w:left w:val="none" w:sz="0" w:space="0" w:color="auto"/>
                    <w:bottom w:val="none" w:sz="0" w:space="0" w:color="auto"/>
                    <w:right w:val="none" w:sz="0" w:space="0" w:color="auto"/>
                  </w:divBdr>
                </w:div>
                <w:div w:id="1310282773">
                  <w:marLeft w:val="480"/>
                  <w:marRight w:val="0"/>
                  <w:marTop w:val="0"/>
                  <w:marBottom w:val="0"/>
                  <w:divBdr>
                    <w:top w:val="none" w:sz="0" w:space="0" w:color="auto"/>
                    <w:left w:val="none" w:sz="0" w:space="0" w:color="auto"/>
                    <w:bottom w:val="none" w:sz="0" w:space="0" w:color="auto"/>
                    <w:right w:val="none" w:sz="0" w:space="0" w:color="auto"/>
                  </w:divBdr>
                </w:div>
                <w:div w:id="1057439968">
                  <w:marLeft w:val="480"/>
                  <w:marRight w:val="0"/>
                  <w:marTop w:val="0"/>
                  <w:marBottom w:val="0"/>
                  <w:divBdr>
                    <w:top w:val="none" w:sz="0" w:space="0" w:color="auto"/>
                    <w:left w:val="none" w:sz="0" w:space="0" w:color="auto"/>
                    <w:bottom w:val="none" w:sz="0" w:space="0" w:color="auto"/>
                    <w:right w:val="none" w:sz="0" w:space="0" w:color="auto"/>
                  </w:divBdr>
                </w:div>
                <w:div w:id="2019114730">
                  <w:marLeft w:val="480"/>
                  <w:marRight w:val="0"/>
                  <w:marTop w:val="0"/>
                  <w:marBottom w:val="0"/>
                  <w:divBdr>
                    <w:top w:val="none" w:sz="0" w:space="0" w:color="auto"/>
                    <w:left w:val="none" w:sz="0" w:space="0" w:color="auto"/>
                    <w:bottom w:val="none" w:sz="0" w:space="0" w:color="auto"/>
                    <w:right w:val="none" w:sz="0" w:space="0" w:color="auto"/>
                  </w:divBdr>
                </w:div>
              </w:divsChild>
            </w:div>
            <w:div w:id="180507577">
              <w:marLeft w:val="0"/>
              <w:marRight w:val="0"/>
              <w:marTop w:val="0"/>
              <w:marBottom w:val="0"/>
              <w:divBdr>
                <w:top w:val="none" w:sz="0" w:space="0" w:color="auto"/>
                <w:left w:val="none" w:sz="0" w:space="0" w:color="auto"/>
                <w:bottom w:val="none" w:sz="0" w:space="0" w:color="auto"/>
                <w:right w:val="none" w:sz="0" w:space="0" w:color="auto"/>
              </w:divBdr>
              <w:divsChild>
                <w:div w:id="620915073">
                  <w:marLeft w:val="480"/>
                  <w:marRight w:val="0"/>
                  <w:marTop w:val="0"/>
                  <w:marBottom w:val="0"/>
                  <w:divBdr>
                    <w:top w:val="none" w:sz="0" w:space="0" w:color="auto"/>
                    <w:left w:val="none" w:sz="0" w:space="0" w:color="auto"/>
                    <w:bottom w:val="none" w:sz="0" w:space="0" w:color="auto"/>
                    <w:right w:val="none" w:sz="0" w:space="0" w:color="auto"/>
                  </w:divBdr>
                </w:div>
                <w:div w:id="484206335">
                  <w:marLeft w:val="480"/>
                  <w:marRight w:val="0"/>
                  <w:marTop w:val="0"/>
                  <w:marBottom w:val="0"/>
                  <w:divBdr>
                    <w:top w:val="none" w:sz="0" w:space="0" w:color="auto"/>
                    <w:left w:val="none" w:sz="0" w:space="0" w:color="auto"/>
                    <w:bottom w:val="none" w:sz="0" w:space="0" w:color="auto"/>
                    <w:right w:val="none" w:sz="0" w:space="0" w:color="auto"/>
                  </w:divBdr>
                </w:div>
                <w:div w:id="1774393841">
                  <w:marLeft w:val="480"/>
                  <w:marRight w:val="0"/>
                  <w:marTop w:val="0"/>
                  <w:marBottom w:val="0"/>
                  <w:divBdr>
                    <w:top w:val="none" w:sz="0" w:space="0" w:color="auto"/>
                    <w:left w:val="none" w:sz="0" w:space="0" w:color="auto"/>
                    <w:bottom w:val="none" w:sz="0" w:space="0" w:color="auto"/>
                    <w:right w:val="none" w:sz="0" w:space="0" w:color="auto"/>
                  </w:divBdr>
                </w:div>
                <w:div w:id="1082482344">
                  <w:marLeft w:val="480"/>
                  <w:marRight w:val="0"/>
                  <w:marTop w:val="0"/>
                  <w:marBottom w:val="0"/>
                  <w:divBdr>
                    <w:top w:val="none" w:sz="0" w:space="0" w:color="auto"/>
                    <w:left w:val="none" w:sz="0" w:space="0" w:color="auto"/>
                    <w:bottom w:val="none" w:sz="0" w:space="0" w:color="auto"/>
                    <w:right w:val="none" w:sz="0" w:space="0" w:color="auto"/>
                  </w:divBdr>
                </w:div>
                <w:div w:id="110172733">
                  <w:marLeft w:val="480"/>
                  <w:marRight w:val="0"/>
                  <w:marTop w:val="0"/>
                  <w:marBottom w:val="0"/>
                  <w:divBdr>
                    <w:top w:val="none" w:sz="0" w:space="0" w:color="auto"/>
                    <w:left w:val="none" w:sz="0" w:space="0" w:color="auto"/>
                    <w:bottom w:val="none" w:sz="0" w:space="0" w:color="auto"/>
                    <w:right w:val="none" w:sz="0" w:space="0" w:color="auto"/>
                  </w:divBdr>
                </w:div>
                <w:div w:id="462895094">
                  <w:marLeft w:val="480"/>
                  <w:marRight w:val="0"/>
                  <w:marTop w:val="0"/>
                  <w:marBottom w:val="0"/>
                  <w:divBdr>
                    <w:top w:val="none" w:sz="0" w:space="0" w:color="auto"/>
                    <w:left w:val="none" w:sz="0" w:space="0" w:color="auto"/>
                    <w:bottom w:val="none" w:sz="0" w:space="0" w:color="auto"/>
                    <w:right w:val="none" w:sz="0" w:space="0" w:color="auto"/>
                  </w:divBdr>
                </w:div>
                <w:div w:id="1997412391">
                  <w:marLeft w:val="480"/>
                  <w:marRight w:val="0"/>
                  <w:marTop w:val="0"/>
                  <w:marBottom w:val="0"/>
                  <w:divBdr>
                    <w:top w:val="none" w:sz="0" w:space="0" w:color="auto"/>
                    <w:left w:val="none" w:sz="0" w:space="0" w:color="auto"/>
                    <w:bottom w:val="none" w:sz="0" w:space="0" w:color="auto"/>
                    <w:right w:val="none" w:sz="0" w:space="0" w:color="auto"/>
                  </w:divBdr>
                </w:div>
                <w:div w:id="558327400">
                  <w:marLeft w:val="480"/>
                  <w:marRight w:val="0"/>
                  <w:marTop w:val="0"/>
                  <w:marBottom w:val="0"/>
                  <w:divBdr>
                    <w:top w:val="none" w:sz="0" w:space="0" w:color="auto"/>
                    <w:left w:val="none" w:sz="0" w:space="0" w:color="auto"/>
                    <w:bottom w:val="none" w:sz="0" w:space="0" w:color="auto"/>
                    <w:right w:val="none" w:sz="0" w:space="0" w:color="auto"/>
                  </w:divBdr>
                </w:div>
                <w:div w:id="961493893">
                  <w:marLeft w:val="480"/>
                  <w:marRight w:val="0"/>
                  <w:marTop w:val="0"/>
                  <w:marBottom w:val="0"/>
                  <w:divBdr>
                    <w:top w:val="none" w:sz="0" w:space="0" w:color="auto"/>
                    <w:left w:val="none" w:sz="0" w:space="0" w:color="auto"/>
                    <w:bottom w:val="none" w:sz="0" w:space="0" w:color="auto"/>
                    <w:right w:val="none" w:sz="0" w:space="0" w:color="auto"/>
                  </w:divBdr>
                </w:div>
                <w:div w:id="1688482533">
                  <w:marLeft w:val="480"/>
                  <w:marRight w:val="0"/>
                  <w:marTop w:val="0"/>
                  <w:marBottom w:val="0"/>
                  <w:divBdr>
                    <w:top w:val="none" w:sz="0" w:space="0" w:color="auto"/>
                    <w:left w:val="none" w:sz="0" w:space="0" w:color="auto"/>
                    <w:bottom w:val="none" w:sz="0" w:space="0" w:color="auto"/>
                    <w:right w:val="none" w:sz="0" w:space="0" w:color="auto"/>
                  </w:divBdr>
                </w:div>
                <w:div w:id="191498522">
                  <w:marLeft w:val="480"/>
                  <w:marRight w:val="0"/>
                  <w:marTop w:val="0"/>
                  <w:marBottom w:val="0"/>
                  <w:divBdr>
                    <w:top w:val="none" w:sz="0" w:space="0" w:color="auto"/>
                    <w:left w:val="none" w:sz="0" w:space="0" w:color="auto"/>
                    <w:bottom w:val="none" w:sz="0" w:space="0" w:color="auto"/>
                    <w:right w:val="none" w:sz="0" w:space="0" w:color="auto"/>
                  </w:divBdr>
                </w:div>
                <w:div w:id="688145313">
                  <w:marLeft w:val="480"/>
                  <w:marRight w:val="0"/>
                  <w:marTop w:val="0"/>
                  <w:marBottom w:val="0"/>
                  <w:divBdr>
                    <w:top w:val="none" w:sz="0" w:space="0" w:color="auto"/>
                    <w:left w:val="none" w:sz="0" w:space="0" w:color="auto"/>
                    <w:bottom w:val="none" w:sz="0" w:space="0" w:color="auto"/>
                    <w:right w:val="none" w:sz="0" w:space="0" w:color="auto"/>
                  </w:divBdr>
                </w:div>
                <w:div w:id="600261667">
                  <w:marLeft w:val="480"/>
                  <w:marRight w:val="0"/>
                  <w:marTop w:val="0"/>
                  <w:marBottom w:val="0"/>
                  <w:divBdr>
                    <w:top w:val="none" w:sz="0" w:space="0" w:color="auto"/>
                    <w:left w:val="none" w:sz="0" w:space="0" w:color="auto"/>
                    <w:bottom w:val="none" w:sz="0" w:space="0" w:color="auto"/>
                    <w:right w:val="none" w:sz="0" w:space="0" w:color="auto"/>
                  </w:divBdr>
                </w:div>
                <w:div w:id="2130734849">
                  <w:marLeft w:val="480"/>
                  <w:marRight w:val="0"/>
                  <w:marTop w:val="0"/>
                  <w:marBottom w:val="0"/>
                  <w:divBdr>
                    <w:top w:val="none" w:sz="0" w:space="0" w:color="auto"/>
                    <w:left w:val="none" w:sz="0" w:space="0" w:color="auto"/>
                    <w:bottom w:val="none" w:sz="0" w:space="0" w:color="auto"/>
                    <w:right w:val="none" w:sz="0" w:space="0" w:color="auto"/>
                  </w:divBdr>
                </w:div>
                <w:div w:id="775369144">
                  <w:marLeft w:val="480"/>
                  <w:marRight w:val="0"/>
                  <w:marTop w:val="0"/>
                  <w:marBottom w:val="0"/>
                  <w:divBdr>
                    <w:top w:val="none" w:sz="0" w:space="0" w:color="auto"/>
                    <w:left w:val="none" w:sz="0" w:space="0" w:color="auto"/>
                    <w:bottom w:val="none" w:sz="0" w:space="0" w:color="auto"/>
                    <w:right w:val="none" w:sz="0" w:space="0" w:color="auto"/>
                  </w:divBdr>
                </w:div>
                <w:div w:id="141847424">
                  <w:marLeft w:val="480"/>
                  <w:marRight w:val="0"/>
                  <w:marTop w:val="0"/>
                  <w:marBottom w:val="0"/>
                  <w:divBdr>
                    <w:top w:val="none" w:sz="0" w:space="0" w:color="auto"/>
                    <w:left w:val="none" w:sz="0" w:space="0" w:color="auto"/>
                    <w:bottom w:val="none" w:sz="0" w:space="0" w:color="auto"/>
                    <w:right w:val="none" w:sz="0" w:space="0" w:color="auto"/>
                  </w:divBdr>
                </w:div>
                <w:div w:id="695930599">
                  <w:marLeft w:val="480"/>
                  <w:marRight w:val="0"/>
                  <w:marTop w:val="0"/>
                  <w:marBottom w:val="0"/>
                  <w:divBdr>
                    <w:top w:val="none" w:sz="0" w:space="0" w:color="auto"/>
                    <w:left w:val="none" w:sz="0" w:space="0" w:color="auto"/>
                    <w:bottom w:val="none" w:sz="0" w:space="0" w:color="auto"/>
                    <w:right w:val="none" w:sz="0" w:space="0" w:color="auto"/>
                  </w:divBdr>
                </w:div>
                <w:div w:id="1166360433">
                  <w:marLeft w:val="480"/>
                  <w:marRight w:val="0"/>
                  <w:marTop w:val="0"/>
                  <w:marBottom w:val="0"/>
                  <w:divBdr>
                    <w:top w:val="none" w:sz="0" w:space="0" w:color="auto"/>
                    <w:left w:val="none" w:sz="0" w:space="0" w:color="auto"/>
                    <w:bottom w:val="none" w:sz="0" w:space="0" w:color="auto"/>
                    <w:right w:val="none" w:sz="0" w:space="0" w:color="auto"/>
                  </w:divBdr>
                </w:div>
                <w:div w:id="1992900261">
                  <w:marLeft w:val="480"/>
                  <w:marRight w:val="0"/>
                  <w:marTop w:val="0"/>
                  <w:marBottom w:val="0"/>
                  <w:divBdr>
                    <w:top w:val="none" w:sz="0" w:space="0" w:color="auto"/>
                    <w:left w:val="none" w:sz="0" w:space="0" w:color="auto"/>
                    <w:bottom w:val="none" w:sz="0" w:space="0" w:color="auto"/>
                    <w:right w:val="none" w:sz="0" w:space="0" w:color="auto"/>
                  </w:divBdr>
                </w:div>
                <w:div w:id="1532959737">
                  <w:marLeft w:val="480"/>
                  <w:marRight w:val="0"/>
                  <w:marTop w:val="0"/>
                  <w:marBottom w:val="0"/>
                  <w:divBdr>
                    <w:top w:val="none" w:sz="0" w:space="0" w:color="auto"/>
                    <w:left w:val="none" w:sz="0" w:space="0" w:color="auto"/>
                    <w:bottom w:val="none" w:sz="0" w:space="0" w:color="auto"/>
                    <w:right w:val="none" w:sz="0" w:space="0" w:color="auto"/>
                  </w:divBdr>
                </w:div>
                <w:div w:id="523634238">
                  <w:marLeft w:val="480"/>
                  <w:marRight w:val="0"/>
                  <w:marTop w:val="0"/>
                  <w:marBottom w:val="0"/>
                  <w:divBdr>
                    <w:top w:val="none" w:sz="0" w:space="0" w:color="auto"/>
                    <w:left w:val="none" w:sz="0" w:space="0" w:color="auto"/>
                    <w:bottom w:val="none" w:sz="0" w:space="0" w:color="auto"/>
                    <w:right w:val="none" w:sz="0" w:space="0" w:color="auto"/>
                  </w:divBdr>
                </w:div>
                <w:div w:id="2071995786">
                  <w:marLeft w:val="480"/>
                  <w:marRight w:val="0"/>
                  <w:marTop w:val="0"/>
                  <w:marBottom w:val="0"/>
                  <w:divBdr>
                    <w:top w:val="none" w:sz="0" w:space="0" w:color="auto"/>
                    <w:left w:val="none" w:sz="0" w:space="0" w:color="auto"/>
                    <w:bottom w:val="none" w:sz="0" w:space="0" w:color="auto"/>
                    <w:right w:val="none" w:sz="0" w:space="0" w:color="auto"/>
                  </w:divBdr>
                </w:div>
                <w:div w:id="910431481">
                  <w:marLeft w:val="480"/>
                  <w:marRight w:val="0"/>
                  <w:marTop w:val="0"/>
                  <w:marBottom w:val="0"/>
                  <w:divBdr>
                    <w:top w:val="none" w:sz="0" w:space="0" w:color="auto"/>
                    <w:left w:val="none" w:sz="0" w:space="0" w:color="auto"/>
                    <w:bottom w:val="none" w:sz="0" w:space="0" w:color="auto"/>
                    <w:right w:val="none" w:sz="0" w:space="0" w:color="auto"/>
                  </w:divBdr>
                </w:div>
                <w:div w:id="373427901">
                  <w:marLeft w:val="480"/>
                  <w:marRight w:val="0"/>
                  <w:marTop w:val="0"/>
                  <w:marBottom w:val="0"/>
                  <w:divBdr>
                    <w:top w:val="none" w:sz="0" w:space="0" w:color="auto"/>
                    <w:left w:val="none" w:sz="0" w:space="0" w:color="auto"/>
                    <w:bottom w:val="none" w:sz="0" w:space="0" w:color="auto"/>
                    <w:right w:val="none" w:sz="0" w:space="0" w:color="auto"/>
                  </w:divBdr>
                </w:div>
                <w:div w:id="2145125024">
                  <w:marLeft w:val="480"/>
                  <w:marRight w:val="0"/>
                  <w:marTop w:val="0"/>
                  <w:marBottom w:val="0"/>
                  <w:divBdr>
                    <w:top w:val="none" w:sz="0" w:space="0" w:color="auto"/>
                    <w:left w:val="none" w:sz="0" w:space="0" w:color="auto"/>
                    <w:bottom w:val="none" w:sz="0" w:space="0" w:color="auto"/>
                    <w:right w:val="none" w:sz="0" w:space="0" w:color="auto"/>
                  </w:divBdr>
                </w:div>
                <w:div w:id="1325472848">
                  <w:marLeft w:val="480"/>
                  <w:marRight w:val="0"/>
                  <w:marTop w:val="0"/>
                  <w:marBottom w:val="0"/>
                  <w:divBdr>
                    <w:top w:val="none" w:sz="0" w:space="0" w:color="auto"/>
                    <w:left w:val="none" w:sz="0" w:space="0" w:color="auto"/>
                    <w:bottom w:val="none" w:sz="0" w:space="0" w:color="auto"/>
                    <w:right w:val="none" w:sz="0" w:space="0" w:color="auto"/>
                  </w:divBdr>
                </w:div>
                <w:div w:id="667560340">
                  <w:marLeft w:val="480"/>
                  <w:marRight w:val="0"/>
                  <w:marTop w:val="0"/>
                  <w:marBottom w:val="0"/>
                  <w:divBdr>
                    <w:top w:val="none" w:sz="0" w:space="0" w:color="auto"/>
                    <w:left w:val="none" w:sz="0" w:space="0" w:color="auto"/>
                    <w:bottom w:val="none" w:sz="0" w:space="0" w:color="auto"/>
                    <w:right w:val="none" w:sz="0" w:space="0" w:color="auto"/>
                  </w:divBdr>
                </w:div>
                <w:div w:id="976951686">
                  <w:marLeft w:val="480"/>
                  <w:marRight w:val="0"/>
                  <w:marTop w:val="0"/>
                  <w:marBottom w:val="0"/>
                  <w:divBdr>
                    <w:top w:val="none" w:sz="0" w:space="0" w:color="auto"/>
                    <w:left w:val="none" w:sz="0" w:space="0" w:color="auto"/>
                    <w:bottom w:val="none" w:sz="0" w:space="0" w:color="auto"/>
                    <w:right w:val="none" w:sz="0" w:space="0" w:color="auto"/>
                  </w:divBdr>
                </w:div>
                <w:div w:id="1203399844">
                  <w:marLeft w:val="480"/>
                  <w:marRight w:val="0"/>
                  <w:marTop w:val="0"/>
                  <w:marBottom w:val="0"/>
                  <w:divBdr>
                    <w:top w:val="none" w:sz="0" w:space="0" w:color="auto"/>
                    <w:left w:val="none" w:sz="0" w:space="0" w:color="auto"/>
                    <w:bottom w:val="none" w:sz="0" w:space="0" w:color="auto"/>
                    <w:right w:val="none" w:sz="0" w:space="0" w:color="auto"/>
                  </w:divBdr>
                </w:div>
                <w:div w:id="2042393748">
                  <w:marLeft w:val="480"/>
                  <w:marRight w:val="0"/>
                  <w:marTop w:val="0"/>
                  <w:marBottom w:val="0"/>
                  <w:divBdr>
                    <w:top w:val="none" w:sz="0" w:space="0" w:color="auto"/>
                    <w:left w:val="none" w:sz="0" w:space="0" w:color="auto"/>
                    <w:bottom w:val="none" w:sz="0" w:space="0" w:color="auto"/>
                    <w:right w:val="none" w:sz="0" w:space="0" w:color="auto"/>
                  </w:divBdr>
                </w:div>
                <w:div w:id="183133031">
                  <w:marLeft w:val="480"/>
                  <w:marRight w:val="0"/>
                  <w:marTop w:val="0"/>
                  <w:marBottom w:val="0"/>
                  <w:divBdr>
                    <w:top w:val="none" w:sz="0" w:space="0" w:color="auto"/>
                    <w:left w:val="none" w:sz="0" w:space="0" w:color="auto"/>
                    <w:bottom w:val="none" w:sz="0" w:space="0" w:color="auto"/>
                    <w:right w:val="none" w:sz="0" w:space="0" w:color="auto"/>
                  </w:divBdr>
                </w:div>
                <w:div w:id="255670312">
                  <w:marLeft w:val="480"/>
                  <w:marRight w:val="0"/>
                  <w:marTop w:val="0"/>
                  <w:marBottom w:val="0"/>
                  <w:divBdr>
                    <w:top w:val="none" w:sz="0" w:space="0" w:color="auto"/>
                    <w:left w:val="none" w:sz="0" w:space="0" w:color="auto"/>
                    <w:bottom w:val="none" w:sz="0" w:space="0" w:color="auto"/>
                    <w:right w:val="none" w:sz="0" w:space="0" w:color="auto"/>
                  </w:divBdr>
                </w:div>
                <w:div w:id="1800537157">
                  <w:marLeft w:val="480"/>
                  <w:marRight w:val="0"/>
                  <w:marTop w:val="0"/>
                  <w:marBottom w:val="0"/>
                  <w:divBdr>
                    <w:top w:val="none" w:sz="0" w:space="0" w:color="auto"/>
                    <w:left w:val="none" w:sz="0" w:space="0" w:color="auto"/>
                    <w:bottom w:val="none" w:sz="0" w:space="0" w:color="auto"/>
                    <w:right w:val="none" w:sz="0" w:space="0" w:color="auto"/>
                  </w:divBdr>
                </w:div>
                <w:div w:id="1622875966">
                  <w:marLeft w:val="480"/>
                  <w:marRight w:val="0"/>
                  <w:marTop w:val="0"/>
                  <w:marBottom w:val="0"/>
                  <w:divBdr>
                    <w:top w:val="none" w:sz="0" w:space="0" w:color="auto"/>
                    <w:left w:val="none" w:sz="0" w:space="0" w:color="auto"/>
                    <w:bottom w:val="none" w:sz="0" w:space="0" w:color="auto"/>
                    <w:right w:val="none" w:sz="0" w:space="0" w:color="auto"/>
                  </w:divBdr>
                </w:div>
                <w:div w:id="294025258">
                  <w:marLeft w:val="480"/>
                  <w:marRight w:val="0"/>
                  <w:marTop w:val="0"/>
                  <w:marBottom w:val="0"/>
                  <w:divBdr>
                    <w:top w:val="none" w:sz="0" w:space="0" w:color="auto"/>
                    <w:left w:val="none" w:sz="0" w:space="0" w:color="auto"/>
                    <w:bottom w:val="none" w:sz="0" w:space="0" w:color="auto"/>
                    <w:right w:val="none" w:sz="0" w:space="0" w:color="auto"/>
                  </w:divBdr>
                </w:div>
                <w:div w:id="117652700">
                  <w:marLeft w:val="480"/>
                  <w:marRight w:val="0"/>
                  <w:marTop w:val="0"/>
                  <w:marBottom w:val="0"/>
                  <w:divBdr>
                    <w:top w:val="none" w:sz="0" w:space="0" w:color="auto"/>
                    <w:left w:val="none" w:sz="0" w:space="0" w:color="auto"/>
                    <w:bottom w:val="none" w:sz="0" w:space="0" w:color="auto"/>
                    <w:right w:val="none" w:sz="0" w:space="0" w:color="auto"/>
                  </w:divBdr>
                </w:div>
                <w:div w:id="1585991132">
                  <w:marLeft w:val="480"/>
                  <w:marRight w:val="0"/>
                  <w:marTop w:val="0"/>
                  <w:marBottom w:val="0"/>
                  <w:divBdr>
                    <w:top w:val="none" w:sz="0" w:space="0" w:color="auto"/>
                    <w:left w:val="none" w:sz="0" w:space="0" w:color="auto"/>
                    <w:bottom w:val="none" w:sz="0" w:space="0" w:color="auto"/>
                    <w:right w:val="none" w:sz="0" w:space="0" w:color="auto"/>
                  </w:divBdr>
                </w:div>
                <w:div w:id="408499155">
                  <w:marLeft w:val="480"/>
                  <w:marRight w:val="0"/>
                  <w:marTop w:val="0"/>
                  <w:marBottom w:val="0"/>
                  <w:divBdr>
                    <w:top w:val="none" w:sz="0" w:space="0" w:color="auto"/>
                    <w:left w:val="none" w:sz="0" w:space="0" w:color="auto"/>
                    <w:bottom w:val="none" w:sz="0" w:space="0" w:color="auto"/>
                    <w:right w:val="none" w:sz="0" w:space="0" w:color="auto"/>
                  </w:divBdr>
                </w:div>
                <w:div w:id="805515053">
                  <w:marLeft w:val="480"/>
                  <w:marRight w:val="0"/>
                  <w:marTop w:val="0"/>
                  <w:marBottom w:val="0"/>
                  <w:divBdr>
                    <w:top w:val="none" w:sz="0" w:space="0" w:color="auto"/>
                    <w:left w:val="none" w:sz="0" w:space="0" w:color="auto"/>
                    <w:bottom w:val="none" w:sz="0" w:space="0" w:color="auto"/>
                    <w:right w:val="none" w:sz="0" w:space="0" w:color="auto"/>
                  </w:divBdr>
                </w:div>
                <w:div w:id="1631782561">
                  <w:marLeft w:val="480"/>
                  <w:marRight w:val="0"/>
                  <w:marTop w:val="0"/>
                  <w:marBottom w:val="0"/>
                  <w:divBdr>
                    <w:top w:val="none" w:sz="0" w:space="0" w:color="auto"/>
                    <w:left w:val="none" w:sz="0" w:space="0" w:color="auto"/>
                    <w:bottom w:val="none" w:sz="0" w:space="0" w:color="auto"/>
                    <w:right w:val="none" w:sz="0" w:space="0" w:color="auto"/>
                  </w:divBdr>
                </w:div>
                <w:div w:id="1558319170">
                  <w:marLeft w:val="480"/>
                  <w:marRight w:val="0"/>
                  <w:marTop w:val="0"/>
                  <w:marBottom w:val="0"/>
                  <w:divBdr>
                    <w:top w:val="none" w:sz="0" w:space="0" w:color="auto"/>
                    <w:left w:val="none" w:sz="0" w:space="0" w:color="auto"/>
                    <w:bottom w:val="none" w:sz="0" w:space="0" w:color="auto"/>
                    <w:right w:val="none" w:sz="0" w:space="0" w:color="auto"/>
                  </w:divBdr>
                </w:div>
                <w:div w:id="1019117517">
                  <w:marLeft w:val="480"/>
                  <w:marRight w:val="0"/>
                  <w:marTop w:val="0"/>
                  <w:marBottom w:val="0"/>
                  <w:divBdr>
                    <w:top w:val="none" w:sz="0" w:space="0" w:color="auto"/>
                    <w:left w:val="none" w:sz="0" w:space="0" w:color="auto"/>
                    <w:bottom w:val="none" w:sz="0" w:space="0" w:color="auto"/>
                    <w:right w:val="none" w:sz="0" w:space="0" w:color="auto"/>
                  </w:divBdr>
                </w:div>
                <w:div w:id="448821044">
                  <w:marLeft w:val="480"/>
                  <w:marRight w:val="0"/>
                  <w:marTop w:val="0"/>
                  <w:marBottom w:val="0"/>
                  <w:divBdr>
                    <w:top w:val="none" w:sz="0" w:space="0" w:color="auto"/>
                    <w:left w:val="none" w:sz="0" w:space="0" w:color="auto"/>
                    <w:bottom w:val="none" w:sz="0" w:space="0" w:color="auto"/>
                    <w:right w:val="none" w:sz="0" w:space="0" w:color="auto"/>
                  </w:divBdr>
                </w:div>
                <w:div w:id="694307287">
                  <w:marLeft w:val="480"/>
                  <w:marRight w:val="0"/>
                  <w:marTop w:val="0"/>
                  <w:marBottom w:val="0"/>
                  <w:divBdr>
                    <w:top w:val="none" w:sz="0" w:space="0" w:color="auto"/>
                    <w:left w:val="none" w:sz="0" w:space="0" w:color="auto"/>
                    <w:bottom w:val="none" w:sz="0" w:space="0" w:color="auto"/>
                    <w:right w:val="none" w:sz="0" w:space="0" w:color="auto"/>
                  </w:divBdr>
                </w:div>
                <w:div w:id="1597598418">
                  <w:marLeft w:val="480"/>
                  <w:marRight w:val="0"/>
                  <w:marTop w:val="0"/>
                  <w:marBottom w:val="0"/>
                  <w:divBdr>
                    <w:top w:val="none" w:sz="0" w:space="0" w:color="auto"/>
                    <w:left w:val="none" w:sz="0" w:space="0" w:color="auto"/>
                    <w:bottom w:val="none" w:sz="0" w:space="0" w:color="auto"/>
                    <w:right w:val="none" w:sz="0" w:space="0" w:color="auto"/>
                  </w:divBdr>
                </w:div>
                <w:div w:id="641234550">
                  <w:marLeft w:val="480"/>
                  <w:marRight w:val="0"/>
                  <w:marTop w:val="0"/>
                  <w:marBottom w:val="0"/>
                  <w:divBdr>
                    <w:top w:val="none" w:sz="0" w:space="0" w:color="auto"/>
                    <w:left w:val="none" w:sz="0" w:space="0" w:color="auto"/>
                    <w:bottom w:val="none" w:sz="0" w:space="0" w:color="auto"/>
                    <w:right w:val="none" w:sz="0" w:space="0" w:color="auto"/>
                  </w:divBdr>
                </w:div>
                <w:div w:id="1065107389">
                  <w:marLeft w:val="480"/>
                  <w:marRight w:val="0"/>
                  <w:marTop w:val="0"/>
                  <w:marBottom w:val="0"/>
                  <w:divBdr>
                    <w:top w:val="none" w:sz="0" w:space="0" w:color="auto"/>
                    <w:left w:val="none" w:sz="0" w:space="0" w:color="auto"/>
                    <w:bottom w:val="none" w:sz="0" w:space="0" w:color="auto"/>
                    <w:right w:val="none" w:sz="0" w:space="0" w:color="auto"/>
                  </w:divBdr>
                </w:div>
                <w:div w:id="1547328364">
                  <w:marLeft w:val="480"/>
                  <w:marRight w:val="0"/>
                  <w:marTop w:val="0"/>
                  <w:marBottom w:val="0"/>
                  <w:divBdr>
                    <w:top w:val="none" w:sz="0" w:space="0" w:color="auto"/>
                    <w:left w:val="none" w:sz="0" w:space="0" w:color="auto"/>
                    <w:bottom w:val="none" w:sz="0" w:space="0" w:color="auto"/>
                    <w:right w:val="none" w:sz="0" w:space="0" w:color="auto"/>
                  </w:divBdr>
                </w:div>
                <w:div w:id="1443497549">
                  <w:marLeft w:val="480"/>
                  <w:marRight w:val="0"/>
                  <w:marTop w:val="0"/>
                  <w:marBottom w:val="0"/>
                  <w:divBdr>
                    <w:top w:val="none" w:sz="0" w:space="0" w:color="auto"/>
                    <w:left w:val="none" w:sz="0" w:space="0" w:color="auto"/>
                    <w:bottom w:val="none" w:sz="0" w:space="0" w:color="auto"/>
                    <w:right w:val="none" w:sz="0" w:space="0" w:color="auto"/>
                  </w:divBdr>
                </w:div>
                <w:div w:id="1224023114">
                  <w:marLeft w:val="480"/>
                  <w:marRight w:val="0"/>
                  <w:marTop w:val="0"/>
                  <w:marBottom w:val="0"/>
                  <w:divBdr>
                    <w:top w:val="none" w:sz="0" w:space="0" w:color="auto"/>
                    <w:left w:val="none" w:sz="0" w:space="0" w:color="auto"/>
                    <w:bottom w:val="none" w:sz="0" w:space="0" w:color="auto"/>
                    <w:right w:val="none" w:sz="0" w:space="0" w:color="auto"/>
                  </w:divBdr>
                </w:div>
                <w:div w:id="1310481129">
                  <w:marLeft w:val="480"/>
                  <w:marRight w:val="0"/>
                  <w:marTop w:val="0"/>
                  <w:marBottom w:val="0"/>
                  <w:divBdr>
                    <w:top w:val="none" w:sz="0" w:space="0" w:color="auto"/>
                    <w:left w:val="none" w:sz="0" w:space="0" w:color="auto"/>
                    <w:bottom w:val="none" w:sz="0" w:space="0" w:color="auto"/>
                    <w:right w:val="none" w:sz="0" w:space="0" w:color="auto"/>
                  </w:divBdr>
                </w:div>
                <w:div w:id="1249315589">
                  <w:marLeft w:val="480"/>
                  <w:marRight w:val="0"/>
                  <w:marTop w:val="0"/>
                  <w:marBottom w:val="0"/>
                  <w:divBdr>
                    <w:top w:val="none" w:sz="0" w:space="0" w:color="auto"/>
                    <w:left w:val="none" w:sz="0" w:space="0" w:color="auto"/>
                    <w:bottom w:val="none" w:sz="0" w:space="0" w:color="auto"/>
                    <w:right w:val="none" w:sz="0" w:space="0" w:color="auto"/>
                  </w:divBdr>
                </w:div>
                <w:div w:id="1364596728">
                  <w:marLeft w:val="480"/>
                  <w:marRight w:val="0"/>
                  <w:marTop w:val="0"/>
                  <w:marBottom w:val="0"/>
                  <w:divBdr>
                    <w:top w:val="none" w:sz="0" w:space="0" w:color="auto"/>
                    <w:left w:val="none" w:sz="0" w:space="0" w:color="auto"/>
                    <w:bottom w:val="none" w:sz="0" w:space="0" w:color="auto"/>
                    <w:right w:val="none" w:sz="0" w:space="0" w:color="auto"/>
                  </w:divBdr>
                </w:div>
                <w:div w:id="572542150">
                  <w:marLeft w:val="480"/>
                  <w:marRight w:val="0"/>
                  <w:marTop w:val="0"/>
                  <w:marBottom w:val="0"/>
                  <w:divBdr>
                    <w:top w:val="none" w:sz="0" w:space="0" w:color="auto"/>
                    <w:left w:val="none" w:sz="0" w:space="0" w:color="auto"/>
                    <w:bottom w:val="none" w:sz="0" w:space="0" w:color="auto"/>
                    <w:right w:val="none" w:sz="0" w:space="0" w:color="auto"/>
                  </w:divBdr>
                </w:div>
                <w:div w:id="1412124385">
                  <w:marLeft w:val="480"/>
                  <w:marRight w:val="0"/>
                  <w:marTop w:val="0"/>
                  <w:marBottom w:val="0"/>
                  <w:divBdr>
                    <w:top w:val="none" w:sz="0" w:space="0" w:color="auto"/>
                    <w:left w:val="none" w:sz="0" w:space="0" w:color="auto"/>
                    <w:bottom w:val="none" w:sz="0" w:space="0" w:color="auto"/>
                    <w:right w:val="none" w:sz="0" w:space="0" w:color="auto"/>
                  </w:divBdr>
                </w:div>
                <w:div w:id="789402822">
                  <w:marLeft w:val="480"/>
                  <w:marRight w:val="0"/>
                  <w:marTop w:val="0"/>
                  <w:marBottom w:val="0"/>
                  <w:divBdr>
                    <w:top w:val="none" w:sz="0" w:space="0" w:color="auto"/>
                    <w:left w:val="none" w:sz="0" w:space="0" w:color="auto"/>
                    <w:bottom w:val="none" w:sz="0" w:space="0" w:color="auto"/>
                    <w:right w:val="none" w:sz="0" w:space="0" w:color="auto"/>
                  </w:divBdr>
                </w:div>
                <w:div w:id="1661928580">
                  <w:marLeft w:val="480"/>
                  <w:marRight w:val="0"/>
                  <w:marTop w:val="0"/>
                  <w:marBottom w:val="0"/>
                  <w:divBdr>
                    <w:top w:val="none" w:sz="0" w:space="0" w:color="auto"/>
                    <w:left w:val="none" w:sz="0" w:space="0" w:color="auto"/>
                    <w:bottom w:val="none" w:sz="0" w:space="0" w:color="auto"/>
                    <w:right w:val="none" w:sz="0" w:space="0" w:color="auto"/>
                  </w:divBdr>
                </w:div>
                <w:div w:id="917515975">
                  <w:marLeft w:val="480"/>
                  <w:marRight w:val="0"/>
                  <w:marTop w:val="0"/>
                  <w:marBottom w:val="0"/>
                  <w:divBdr>
                    <w:top w:val="none" w:sz="0" w:space="0" w:color="auto"/>
                    <w:left w:val="none" w:sz="0" w:space="0" w:color="auto"/>
                    <w:bottom w:val="none" w:sz="0" w:space="0" w:color="auto"/>
                    <w:right w:val="none" w:sz="0" w:space="0" w:color="auto"/>
                  </w:divBdr>
                </w:div>
                <w:div w:id="217670898">
                  <w:marLeft w:val="480"/>
                  <w:marRight w:val="0"/>
                  <w:marTop w:val="0"/>
                  <w:marBottom w:val="0"/>
                  <w:divBdr>
                    <w:top w:val="none" w:sz="0" w:space="0" w:color="auto"/>
                    <w:left w:val="none" w:sz="0" w:space="0" w:color="auto"/>
                    <w:bottom w:val="none" w:sz="0" w:space="0" w:color="auto"/>
                    <w:right w:val="none" w:sz="0" w:space="0" w:color="auto"/>
                  </w:divBdr>
                </w:div>
                <w:div w:id="1137262905">
                  <w:marLeft w:val="480"/>
                  <w:marRight w:val="0"/>
                  <w:marTop w:val="0"/>
                  <w:marBottom w:val="0"/>
                  <w:divBdr>
                    <w:top w:val="none" w:sz="0" w:space="0" w:color="auto"/>
                    <w:left w:val="none" w:sz="0" w:space="0" w:color="auto"/>
                    <w:bottom w:val="none" w:sz="0" w:space="0" w:color="auto"/>
                    <w:right w:val="none" w:sz="0" w:space="0" w:color="auto"/>
                  </w:divBdr>
                </w:div>
                <w:div w:id="1400321203">
                  <w:marLeft w:val="480"/>
                  <w:marRight w:val="0"/>
                  <w:marTop w:val="0"/>
                  <w:marBottom w:val="0"/>
                  <w:divBdr>
                    <w:top w:val="none" w:sz="0" w:space="0" w:color="auto"/>
                    <w:left w:val="none" w:sz="0" w:space="0" w:color="auto"/>
                    <w:bottom w:val="none" w:sz="0" w:space="0" w:color="auto"/>
                    <w:right w:val="none" w:sz="0" w:space="0" w:color="auto"/>
                  </w:divBdr>
                </w:div>
                <w:div w:id="1430003766">
                  <w:marLeft w:val="480"/>
                  <w:marRight w:val="0"/>
                  <w:marTop w:val="0"/>
                  <w:marBottom w:val="0"/>
                  <w:divBdr>
                    <w:top w:val="none" w:sz="0" w:space="0" w:color="auto"/>
                    <w:left w:val="none" w:sz="0" w:space="0" w:color="auto"/>
                    <w:bottom w:val="none" w:sz="0" w:space="0" w:color="auto"/>
                    <w:right w:val="none" w:sz="0" w:space="0" w:color="auto"/>
                  </w:divBdr>
                </w:div>
                <w:div w:id="1327443382">
                  <w:marLeft w:val="480"/>
                  <w:marRight w:val="0"/>
                  <w:marTop w:val="0"/>
                  <w:marBottom w:val="0"/>
                  <w:divBdr>
                    <w:top w:val="none" w:sz="0" w:space="0" w:color="auto"/>
                    <w:left w:val="none" w:sz="0" w:space="0" w:color="auto"/>
                    <w:bottom w:val="none" w:sz="0" w:space="0" w:color="auto"/>
                    <w:right w:val="none" w:sz="0" w:space="0" w:color="auto"/>
                  </w:divBdr>
                </w:div>
                <w:div w:id="695429940">
                  <w:marLeft w:val="480"/>
                  <w:marRight w:val="0"/>
                  <w:marTop w:val="0"/>
                  <w:marBottom w:val="0"/>
                  <w:divBdr>
                    <w:top w:val="none" w:sz="0" w:space="0" w:color="auto"/>
                    <w:left w:val="none" w:sz="0" w:space="0" w:color="auto"/>
                    <w:bottom w:val="none" w:sz="0" w:space="0" w:color="auto"/>
                    <w:right w:val="none" w:sz="0" w:space="0" w:color="auto"/>
                  </w:divBdr>
                </w:div>
                <w:div w:id="1070618752">
                  <w:marLeft w:val="480"/>
                  <w:marRight w:val="0"/>
                  <w:marTop w:val="0"/>
                  <w:marBottom w:val="0"/>
                  <w:divBdr>
                    <w:top w:val="none" w:sz="0" w:space="0" w:color="auto"/>
                    <w:left w:val="none" w:sz="0" w:space="0" w:color="auto"/>
                    <w:bottom w:val="none" w:sz="0" w:space="0" w:color="auto"/>
                    <w:right w:val="none" w:sz="0" w:space="0" w:color="auto"/>
                  </w:divBdr>
                </w:div>
                <w:div w:id="1492409051">
                  <w:marLeft w:val="480"/>
                  <w:marRight w:val="0"/>
                  <w:marTop w:val="0"/>
                  <w:marBottom w:val="0"/>
                  <w:divBdr>
                    <w:top w:val="none" w:sz="0" w:space="0" w:color="auto"/>
                    <w:left w:val="none" w:sz="0" w:space="0" w:color="auto"/>
                    <w:bottom w:val="none" w:sz="0" w:space="0" w:color="auto"/>
                    <w:right w:val="none" w:sz="0" w:space="0" w:color="auto"/>
                  </w:divBdr>
                </w:div>
                <w:div w:id="718171666">
                  <w:marLeft w:val="480"/>
                  <w:marRight w:val="0"/>
                  <w:marTop w:val="0"/>
                  <w:marBottom w:val="0"/>
                  <w:divBdr>
                    <w:top w:val="none" w:sz="0" w:space="0" w:color="auto"/>
                    <w:left w:val="none" w:sz="0" w:space="0" w:color="auto"/>
                    <w:bottom w:val="none" w:sz="0" w:space="0" w:color="auto"/>
                    <w:right w:val="none" w:sz="0" w:space="0" w:color="auto"/>
                  </w:divBdr>
                </w:div>
                <w:div w:id="1245067579">
                  <w:marLeft w:val="480"/>
                  <w:marRight w:val="0"/>
                  <w:marTop w:val="0"/>
                  <w:marBottom w:val="0"/>
                  <w:divBdr>
                    <w:top w:val="none" w:sz="0" w:space="0" w:color="auto"/>
                    <w:left w:val="none" w:sz="0" w:space="0" w:color="auto"/>
                    <w:bottom w:val="none" w:sz="0" w:space="0" w:color="auto"/>
                    <w:right w:val="none" w:sz="0" w:space="0" w:color="auto"/>
                  </w:divBdr>
                </w:div>
                <w:div w:id="360866222">
                  <w:marLeft w:val="480"/>
                  <w:marRight w:val="0"/>
                  <w:marTop w:val="0"/>
                  <w:marBottom w:val="0"/>
                  <w:divBdr>
                    <w:top w:val="none" w:sz="0" w:space="0" w:color="auto"/>
                    <w:left w:val="none" w:sz="0" w:space="0" w:color="auto"/>
                    <w:bottom w:val="none" w:sz="0" w:space="0" w:color="auto"/>
                    <w:right w:val="none" w:sz="0" w:space="0" w:color="auto"/>
                  </w:divBdr>
                </w:div>
                <w:div w:id="2031561504">
                  <w:marLeft w:val="480"/>
                  <w:marRight w:val="0"/>
                  <w:marTop w:val="0"/>
                  <w:marBottom w:val="0"/>
                  <w:divBdr>
                    <w:top w:val="none" w:sz="0" w:space="0" w:color="auto"/>
                    <w:left w:val="none" w:sz="0" w:space="0" w:color="auto"/>
                    <w:bottom w:val="none" w:sz="0" w:space="0" w:color="auto"/>
                    <w:right w:val="none" w:sz="0" w:space="0" w:color="auto"/>
                  </w:divBdr>
                </w:div>
              </w:divsChild>
            </w:div>
            <w:div w:id="1060859410">
              <w:marLeft w:val="0"/>
              <w:marRight w:val="0"/>
              <w:marTop w:val="0"/>
              <w:marBottom w:val="0"/>
              <w:divBdr>
                <w:top w:val="none" w:sz="0" w:space="0" w:color="auto"/>
                <w:left w:val="none" w:sz="0" w:space="0" w:color="auto"/>
                <w:bottom w:val="none" w:sz="0" w:space="0" w:color="auto"/>
                <w:right w:val="none" w:sz="0" w:space="0" w:color="auto"/>
              </w:divBdr>
              <w:divsChild>
                <w:div w:id="1050572095">
                  <w:marLeft w:val="480"/>
                  <w:marRight w:val="0"/>
                  <w:marTop w:val="0"/>
                  <w:marBottom w:val="0"/>
                  <w:divBdr>
                    <w:top w:val="none" w:sz="0" w:space="0" w:color="auto"/>
                    <w:left w:val="none" w:sz="0" w:space="0" w:color="auto"/>
                    <w:bottom w:val="none" w:sz="0" w:space="0" w:color="auto"/>
                    <w:right w:val="none" w:sz="0" w:space="0" w:color="auto"/>
                  </w:divBdr>
                </w:div>
                <w:div w:id="644629417">
                  <w:marLeft w:val="480"/>
                  <w:marRight w:val="0"/>
                  <w:marTop w:val="0"/>
                  <w:marBottom w:val="0"/>
                  <w:divBdr>
                    <w:top w:val="none" w:sz="0" w:space="0" w:color="auto"/>
                    <w:left w:val="none" w:sz="0" w:space="0" w:color="auto"/>
                    <w:bottom w:val="none" w:sz="0" w:space="0" w:color="auto"/>
                    <w:right w:val="none" w:sz="0" w:space="0" w:color="auto"/>
                  </w:divBdr>
                </w:div>
                <w:div w:id="1257055288">
                  <w:marLeft w:val="480"/>
                  <w:marRight w:val="0"/>
                  <w:marTop w:val="0"/>
                  <w:marBottom w:val="0"/>
                  <w:divBdr>
                    <w:top w:val="none" w:sz="0" w:space="0" w:color="auto"/>
                    <w:left w:val="none" w:sz="0" w:space="0" w:color="auto"/>
                    <w:bottom w:val="none" w:sz="0" w:space="0" w:color="auto"/>
                    <w:right w:val="none" w:sz="0" w:space="0" w:color="auto"/>
                  </w:divBdr>
                </w:div>
                <w:div w:id="382405988">
                  <w:marLeft w:val="480"/>
                  <w:marRight w:val="0"/>
                  <w:marTop w:val="0"/>
                  <w:marBottom w:val="0"/>
                  <w:divBdr>
                    <w:top w:val="none" w:sz="0" w:space="0" w:color="auto"/>
                    <w:left w:val="none" w:sz="0" w:space="0" w:color="auto"/>
                    <w:bottom w:val="none" w:sz="0" w:space="0" w:color="auto"/>
                    <w:right w:val="none" w:sz="0" w:space="0" w:color="auto"/>
                  </w:divBdr>
                </w:div>
                <w:div w:id="1339039233">
                  <w:marLeft w:val="480"/>
                  <w:marRight w:val="0"/>
                  <w:marTop w:val="0"/>
                  <w:marBottom w:val="0"/>
                  <w:divBdr>
                    <w:top w:val="none" w:sz="0" w:space="0" w:color="auto"/>
                    <w:left w:val="none" w:sz="0" w:space="0" w:color="auto"/>
                    <w:bottom w:val="none" w:sz="0" w:space="0" w:color="auto"/>
                    <w:right w:val="none" w:sz="0" w:space="0" w:color="auto"/>
                  </w:divBdr>
                </w:div>
                <w:div w:id="255792411">
                  <w:marLeft w:val="480"/>
                  <w:marRight w:val="0"/>
                  <w:marTop w:val="0"/>
                  <w:marBottom w:val="0"/>
                  <w:divBdr>
                    <w:top w:val="none" w:sz="0" w:space="0" w:color="auto"/>
                    <w:left w:val="none" w:sz="0" w:space="0" w:color="auto"/>
                    <w:bottom w:val="none" w:sz="0" w:space="0" w:color="auto"/>
                    <w:right w:val="none" w:sz="0" w:space="0" w:color="auto"/>
                  </w:divBdr>
                </w:div>
                <w:div w:id="705911195">
                  <w:marLeft w:val="480"/>
                  <w:marRight w:val="0"/>
                  <w:marTop w:val="0"/>
                  <w:marBottom w:val="0"/>
                  <w:divBdr>
                    <w:top w:val="none" w:sz="0" w:space="0" w:color="auto"/>
                    <w:left w:val="none" w:sz="0" w:space="0" w:color="auto"/>
                    <w:bottom w:val="none" w:sz="0" w:space="0" w:color="auto"/>
                    <w:right w:val="none" w:sz="0" w:space="0" w:color="auto"/>
                  </w:divBdr>
                </w:div>
                <w:div w:id="934703947">
                  <w:marLeft w:val="480"/>
                  <w:marRight w:val="0"/>
                  <w:marTop w:val="0"/>
                  <w:marBottom w:val="0"/>
                  <w:divBdr>
                    <w:top w:val="none" w:sz="0" w:space="0" w:color="auto"/>
                    <w:left w:val="none" w:sz="0" w:space="0" w:color="auto"/>
                    <w:bottom w:val="none" w:sz="0" w:space="0" w:color="auto"/>
                    <w:right w:val="none" w:sz="0" w:space="0" w:color="auto"/>
                  </w:divBdr>
                </w:div>
                <w:div w:id="843865356">
                  <w:marLeft w:val="480"/>
                  <w:marRight w:val="0"/>
                  <w:marTop w:val="0"/>
                  <w:marBottom w:val="0"/>
                  <w:divBdr>
                    <w:top w:val="none" w:sz="0" w:space="0" w:color="auto"/>
                    <w:left w:val="none" w:sz="0" w:space="0" w:color="auto"/>
                    <w:bottom w:val="none" w:sz="0" w:space="0" w:color="auto"/>
                    <w:right w:val="none" w:sz="0" w:space="0" w:color="auto"/>
                  </w:divBdr>
                </w:div>
                <w:div w:id="902449567">
                  <w:marLeft w:val="480"/>
                  <w:marRight w:val="0"/>
                  <w:marTop w:val="0"/>
                  <w:marBottom w:val="0"/>
                  <w:divBdr>
                    <w:top w:val="none" w:sz="0" w:space="0" w:color="auto"/>
                    <w:left w:val="none" w:sz="0" w:space="0" w:color="auto"/>
                    <w:bottom w:val="none" w:sz="0" w:space="0" w:color="auto"/>
                    <w:right w:val="none" w:sz="0" w:space="0" w:color="auto"/>
                  </w:divBdr>
                </w:div>
                <w:div w:id="1771899760">
                  <w:marLeft w:val="480"/>
                  <w:marRight w:val="0"/>
                  <w:marTop w:val="0"/>
                  <w:marBottom w:val="0"/>
                  <w:divBdr>
                    <w:top w:val="none" w:sz="0" w:space="0" w:color="auto"/>
                    <w:left w:val="none" w:sz="0" w:space="0" w:color="auto"/>
                    <w:bottom w:val="none" w:sz="0" w:space="0" w:color="auto"/>
                    <w:right w:val="none" w:sz="0" w:space="0" w:color="auto"/>
                  </w:divBdr>
                </w:div>
                <w:div w:id="1326015010">
                  <w:marLeft w:val="480"/>
                  <w:marRight w:val="0"/>
                  <w:marTop w:val="0"/>
                  <w:marBottom w:val="0"/>
                  <w:divBdr>
                    <w:top w:val="none" w:sz="0" w:space="0" w:color="auto"/>
                    <w:left w:val="none" w:sz="0" w:space="0" w:color="auto"/>
                    <w:bottom w:val="none" w:sz="0" w:space="0" w:color="auto"/>
                    <w:right w:val="none" w:sz="0" w:space="0" w:color="auto"/>
                  </w:divBdr>
                </w:div>
                <w:div w:id="1306396901">
                  <w:marLeft w:val="480"/>
                  <w:marRight w:val="0"/>
                  <w:marTop w:val="0"/>
                  <w:marBottom w:val="0"/>
                  <w:divBdr>
                    <w:top w:val="none" w:sz="0" w:space="0" w:color="auto"/>
                    <w:left w:val="none" w:sz="0" w:space="0" w:color="auto"/>
                    <w:bottom w:val="none" w:sz="0" w:space="0" w:color="auto"/>
                    <w:right w:val="none" w:sz="0" w:space="0" w:color="auto"/>
                  </w:divBdr>
                </w:div>
                <w:div w:id="1365716370">
                  <w:marLeft w:val="480"/>
                  <w:marRight w:val="0"/>
                  <w:marTop w:val="0"/>
                  <w:marBottom w:val="0"/>
                  <w:divBdr>
                    <w:top w:val="none" w:sz="0" w:space="0" w:color="auto"/>
                    <w:left w:val="none" w:sz="0" w:space="0" w:color="auto"/>
                    <w:bottom w:val="none" w:sz="0" w:space="0" w:color="auto"/>
                    <w:right w:val="none" w:sz="0" w:space="0" w:color="auto"/>
                  </w:divBdr>
                </w:div>
                <w:div w:id="1171678384">
                  <w:marLeft w:val="480"/>
                  <w:marRight w:val="0"/>
                  <w:marTop w:val="0"/>
                  <w:marBottom w:val="0"/>
                  <w:divBdr>
                    <w:top w:val="none" w:sz="0" w:space="0" w:color="auto"/>
                    <w:left w:val="none" w:sz="0" w:space="0" w:color="auto"/>
                    <w:bottom w:val="none" w:sz="0" w:space="0" w:color="auto"/>
                    <w:right w:val="none" w:sz="0" w:space="0" w:color="auto"/>
                  </w:divBdr>
                </w:div>
                <w:div w:id="1485851566">
                  <w:marLeft w:val="480"/>
                  <w:marRight w:val="0"/>
                  <w:marTop w:val="0"/>
                  <w:marBottom w:val="0"/>
                  <w:divBdr>
                    <w:top w:val="none" w:sz="0" w:space="0" w:color="auto"/>
                    <w:left w:val="none" w:sz="0" w:space="0" w:color="auto"/>
                    <w:bottom w:val="none" w:sz="0" w:space="0" w:color="auto"/>
                    <w:right w:val="none" w:sz="0" w:space="0" w:color="auto"/>
                  </w:divBdr>
                </w:div>
                <w:div w:id="1633242586">
                  <w:marLeft w:val="480"/>
                  <w:marRight w:val="0"/>
                  <w:marTop w:val="0"/>
                  <w:marBottom w:val="0"/>
                  <w:divBdr>
                    <w:top w:val="none" w:sz="0" w:space="0" w:color="auto"/>
                    <w:left w:val="none" w:sz="0" w:space="0" w:color="auto"/>
                    <w:bottom w:val="none" w:sz="0" w:space="0" w:color="auto"/>
                    <w:right w:val="none" w:sz="0" w:space="0" w:color="auto"/>
                  </w:divBdr>
                </w:div>
                <w:div w:id="1291284381">
                  <w:marLeft w:val="480"/>
                  <w:marRight w:val="0"/>
                  <w:marTop w:val="0"/>
                  <w:marBottom w:val="0"/>
                  <w:divBdr>
                    <w:top w:val="none" w:sz="0" w:space="0" w:color="auto"/>
                    <w:left w:val="none" w:sz="0" w:space="0" w:color="auto"/>
                    <w:bottom w:val="none" w:sz="0" w:space="0" w:color="auto"/>
                    <w:right w:val="none" w:sz="0" w:space="0" w:color="auto"/>
                  </w:divBdr>
                </w:div>
                <w:div w:id="2070758825">
                  <w:marLeft w:val="480"/>
                  <w:marRight w:val="0"/>
                  <w:marTop w:val="0"/>
                  <w:marBottom w:val="0"/>
                  <w:divBdr>
                    <w:top w:val="none" w:sz="0" w:space="0" w:color="auto"/>
                    <w:left w:val="none" w:sz="0" w:space="0" w:color="auto"/>
                    <w:bottom w:val="none" w:sz="0" w:space="0" w:color="auto"/>
                    <w:right w:val="none" w:sz="0" w:space="0" w:color="auto"/>
                  </w:divBdr>
                </w:div>
                <w:div w:id="2129930820">
                  <w:marLeft w:val="480"/>
                  <w:marRight w:val="0"/>
                  <w:marTop w:val="0"/>
                  <w:marBottom w:val="0"/>
                  <w:divBdr>
                    <w:top w:val="none" w:sz="0" w:space="0" w:color="auto"/>
                    <w:left w:val="none" w:sz="0" w:space="0" w:color="auto"/>
                    <w:bottom w:val="none" w:sz="0" w:space="0" w:color="auto"/>
                    <w:right w:val="none" w:sz="0" w:space="0" w:color="auto"/>
                  </w:divBdr>
                </w:div>
                <w:div w:id="2084061830">
                  <w:marLeft w:val="480"/>
                  <w:marRight w:val="0"/>
                  <w:marTop w:val="0"/>
                  <w:marBottom w:val="0"/>
                  <w:divBdr>
                    <w:top w:val="none" w:sz="0" w:space="0" w:color="auto"/>
                    <w:left w:val="none" w:sz="0" w:space="0" w:color="auto"/>
                    <w:bottom w:val="none" w:sz="0" w:space="0" w:color="auto"/>
                    <w:right w:val="none" w:sz="0" w:space="0" w:color="auto"/>
                  </w:divBdr>
                </w:div>
                <w:div w:id="459149321">
                  <w:marLeft w:val="480"/>
                  <w:marRight w:val="0"/>
                  <w:marTop w:val="0"/>
                  <w:marBottom w:val="0"/>
                  <w:divBdr>
                    <w:top w:val="none" w:sz="0" w:space="0" w:color="auto"/>
                    <w:left w:val="none" w:sz="0" w:space="0" w:color="auto"/>
                    <w:bottom w:val="none" w:sz="0" w:space="0" w:color="auto"/>
                    <w:right w:val="none" w:sz="0" w:space="0" w:color="auto"/>
                  </w:divBdr>
                </w:div>
                <w:div w:id="750546452">
                  <w:marLeft w:val="480"/>
                  <w:marRight w:val="0"/>
                  <w:marTop w:val="0"/>
                  <w:marBottom w:val="0"/>
                  <w:divBdr>
                    <w:top w:val="none" w:sz="0" w:space="0" w:color="auto"/>
                    <w:left w:val="none" w:sz="0" w:space="0" w:color="auto"/>
                    <w:bottom w:val="none" w:sz="0" w:space="0" w:color="auto"/>
                    <w:right w:val="none" w:sz="0" w:space="0" w:color="auto"/>
                  </w:divBdr>
                </w:div>
                <w:div w:id="273826126">
                  <w:marLeft w:val="480"/>
                  <w:marRight w:val="0"/>
                  <w:marTop w:val="0"/>
                  <w:marBottom w:val="0"/>
                  <w:divBdr>
                    <w:top w:val="none" w:sz="0" w:space="0" w:color="auto"/>
                    <w:left w:val="none" w:sz="0" w:space="0" w:color="auto"/>
                    <w:bottom w:val="none" w:sz="0" w:space="0" w:color="auto"/>
                    <w:right w:val="none" w:sz="0" w:space="0" w:color="auto"/>
                  </w:divBdr>
                </w:div>
                <w:div w:id="1639530919">
                  <w:marLeft w:val="480"/>
                  <w:marRight w:val="0"/>
                  <w:marTop w:val="0"/>
                  <w:marBottom w:val="0"/>
                  <w:divBdr>
                    <w:top w:val="none" w:sz="0" w:space="0" w:color="auto"/>
                    <w:left w:val="none" w:sz="0" w:space="0" w:color="auto"/>
                    <w:bottom w:val="none" w:sz="0" w:space="0" w:color="auto"/>
                    <w:right w:val="none" w:sz="0" w:space="0" w:color="auto"/>
                  </w:divBdr>
                </w:div>
                <w:div w:id="800342431">
                  <w:marLeft w:val="480"/>
                  <w:marRight w:val="0"/>
                  <w:marTop w:val="0"/>
                  <w:marBottom w:val="0"/>
                  <w:divBdr>
                    <w:top w:val="none" w:sz="0" w:space="0" w:color="auto"/>
                    <w:left w:val="none" w:sz="0" w:space="0" w:color="auto"/>
                    <w:bottom w:val="none" w:sz="0" w:space="0" w:color="auto"/>
                    <w:right w:val="none" w:sz="0" w:space="0" w:color="auto"/>
                  </w:divBdr>
                </w:div>
                <w:div w:id="2047021502">
                  <w:marLeft w:val="480"/>
                  <w:marRight w:val="0"/>
                  <w:marTop w:val="0"/>
                  <w:marBottom w:val="0"/>
                  <w:divBdr>
                    <w:top w:val="none" w:sz="0" w:space="0" w:color="auto"/>
                    <w:left w:val="none" w:sz="0" w:space="0" w:color="auto"/>
                    <w:bottom w:val="none" w:sz="0" w:space="0" w:color="auto"/>
                    <w:right w:val="none" w:sz="0" w:space="0" w:color="auto"/>
                  </w:divBdr>
                </w:div>
                <w:div w:id="1006060456">
                  <w:marLeft w:val="480"/>
                  <w:marRight w:val="0"/>
                  <w:marTop w:val="0"/>
                  <w:marBottom w:val="0"/>
                  <w:divBdr>
                    <w:top w:val="none" w:sz="0" w:space="0" w:color="auto"/>
                    <w:left w:val="none" w:sz="0" w:space="0" w:color="auto"/>
                    <w:bottom w:val="none" w:sz="0" w:space="0" w:color="auto"/>
                    <w:right w:val="none" w:sz="0" w:space="0" w:color="auto"/>
                  </w:divBdr>
                </w:div>
                <w:div w:id="225996892">
                  <w:marLeft w:val="480"/>
                  <w:marRight w:val="0"/>
                  <w:marTop w:val="0"/>
                  <w:marBottom w:val="0"/>
                  <w:divBdr>
                    <w:top w:val="none" w:sz="0" w:space="0" w:color="auto"/>
                    <w:left w:val="none" w:sz="0" w:space="0" w:color="auto"/>
                    <w:bottom w:val="none" w:sz="0" w:space="0" w:color="auto"/>
                    <w:right w:val="none" w:sz="0" w:space="0" w:color="auto"/>
                  </w:divBdr>
                </w:div>
                <w:div w:id="442530293">
                  <w:marLeft w:val="480"/>
                  <w:marRight w:val="0"/>
                  <w:marTop w:val="0"/>
                  <w:marBottom w:val="0"/>
                  <w:divBdr>
                    <w:top w:val="none" w:sz="0" w:space="0" w:color="auto"/>
                    <w:left w:val="none" w:sz="0" w:space="0" w:color="auto"/>
                    <w:bottom w:val="none" w:sz="0" w:space="0" w:color="auto"/>
                    <w:right w:val="none" w:sz="0" w:space="0" w:color="auto"/>
                  </w:divBdr>
                </w:div>
                <w:div w:id="1470632810">
                  <w:marLeft w:val="480"/>
                  <w:marRight w:val="0"/>
                  <w:marTop w:val="0"/>
                  <w:marBottom w:val="0"/>
                  <w:divBdr>
                    <w:top w:val="none" w:sz="0" w:space="0" w:color="auto"/>
                    <w:left w:val="none" w:sz="0" w:space="0" w:color="auto"/>
                    <w:bottom w:val="none" w:sz="0" w:space="0" w:color="auto"/>
                    <w:right w:val="none" w:sz="0" w:space="0" w:color="auto"/>
                  </w:divBdr>
                </w:div>
                <w:div w:id="1257985197">
                  <w:marLeft w:val="480"/>
                  <w:marRight w:val="0"/>
                  <w:marTop w:val="0"/>
                  <w:marBottom w:val="0"/>
                  <w:divBdr>
                    <w:top w:val="none" w:sz="0" w:space="0" w:color="auto"/>
                    <w:left w:val="none" w:sz="0" w:space="0" w:color="auto"/>
                    <w:bottom w:val="none" w:sz="0" w:space="0" w:color="auto"/>
                    <w:right w:val="none" w:sz="0" w:space="0" w:color="auto"/>
                  </w:divBdr>
                </w:div>
                <w:div w:id="151914373">
                  <w:marLeft w:val="480"/>
                  <w:marRight w:val="0"/>
                  <w:marTop w:val="0"/>
                  <w:marBottom w:val="0"/>
                  <w:divBdr>
                    <w:top w:val="none" w:sz="0" w:space="0" w:color="auto"/>
                    <w:left w:val="none" w:sz="0" w:space="0" w:color="auto"/>
                    <w:bottom w:val="none" w:sz="0" w:space="0" w:color="auto"/>
                    <w:right w:val="none" w:sz="0" w:space="0" w:color="auto"/>
                  </w:divBdr>
                </w:div>
                <w:div w:id="2080711678">
                  <w:marLeft w:val="480"/>
                  <w:marRight w:val="0"/>
                  <w:marTop w:val="0"/>
                  <w:marBottom w:val="0"/>
                  <w:divBdr>
                    <w:top w:val="none" w:sz="0" w:space="0" w:color="auto"/>
                    <w:left w:val="none" w:sz="0" w:space="0" w:color="auto"/>
                    <w:bottom w:val="none" w:sz="0" w:space="0" w:color="auto"/>
                    <w:right w:val="none" w:sz="0" w:space="0" w:color="auto"/>
                  </w:divBdr>
                </w:div>
                <w:div w:id="1402800228">
                  <w:marLeft w:val="480"/>
                  <w:marRight w:val="0"/>
                  <w:marTop w:val="0"/>
                  <w:marBottom w:val="0"/>
                  <w:divBdr>
                    <w:top w:val="none" w:sz="0" w:space="0" w:color="auto"/>
                    <w:left w:val="none" w:sz="0" w:space="0" w:color="auto"/>
                    <w:bottom w:val="none" w:sz="0" w:space="0" w:color="auto"/>
                    <w:right w:val="none" w:sz="0" w:space="0" w:color="auto"/>
                  </w:divBdr>
                </w:div>
                <w:div w:id="1566261791">
                  <w:marLeft w:val="480"/>
                  <w:marRight w:val="0"/>
                  <w:marTop w:val="0"/>
                  <w:marBottom w:val="0"/>
                  <w:divBdr>
                    <w:top w:val="none" w:sz="0" w:space="0" w:color="auto"/>
                    <w:left w:val="none" w:sz="0" w:space="0" w:color="auto"/>
                    <w:bottom w:val="none" w:sz="0" w:space="0" w:color="auto"/>
                    <w:right w:val="none" w:sz="0" w:space="0" w:color="auto"/>
                  </w:divBdr>
                </w:div>
                <w:div w:id="1220940907">
                  <w:marLeft w:val="480"/>
                  <w:marRight w:val="0"/>
                  <w:marTop w:val="0"/>
                  <w:marBottom w:val="0"/>
                  <w:divBdr>
                    <w:top w:val="none" w:sz="0" w:space="0" w:color="auto"/>
                    <w:left w:val="none" w:sz="0" w:space="0" w:color="auto"/>
                    <w:bottom w:val="none" w:sz="0" w:space="0" w:color="auto"/>
                    <w:right w:val="none" w:sz="0" w:space="0" w:color="auto"/>
                  </w:divBdr>
                </w:div>
                <w:div w:id="1771731283">
                  <w:marLeft w:val="480"/>
                  <w:marRight w:val="0"/>
                  <w:marTop w:val="0"/>
                  <w:marBottom w:val="0"/>
                  <w:divBdr>
                    <w:top w:val="none" w:sz="0" w:space="0" w:color="auto"/>
                    <w:left w:val="none" w:sz="0" w:space="0" w:color="auto"/>
                    <w:bottom w:val="none" w:sz="0" w:space="0" w:color="auto"/>
                    <w:right w:val="none" w:sz="0" w:space="0" w:color="auto"/>
                  </w:divBdr>
                </w:div>
                <w:div w:id="167794524">
                  <w:marLeft w:val="480"/>
                  <w:marRight w:val="0"/>
                  <w:marTop w:val="0"/>
                  <w:marBottom w:val="0"/>
                  <w:divBdr>
                    <w:top w:val="none" w:sz="0" w:space="0" w:color="auto"/>
                    <w:left w:val="none" w:sz="0" w:space="0" w:color="auto"/>
                    <w:bottom w:val="none" w:sz="0" w:space="0" w:color="auto"/>
                    <w:right w:val="none" w:sz="0" w:space="0" w:color="auto"/>
                  </w:divBdr>
                </w:div>
                <w:div w:id="2063475493">
                  <w:marLeft w:val="480"/>
                  <w:marRight w:val="0"/>
                  <w:marTop w:val="0"/>
                  <w:marBottom w:val="0"/>
                  <w:divBdr>
                    <w:top w:val="none" w:sz="0" w:space="0" w:color="auto"/>
                    <w:left w:val="none" w:sz="0" w:space="0" w:color="auto"/>
                    <w:bottom w:val="none" w:sz="0" w:space="0" w:color="auto"/>
                    <w:right w:val="none" w:sz="0" w:space="0" w:color="auto"/>
                  </w:divBdr>
                </w:div>
                <w:div w:id="1570381615">
                  <w:marLeft w:val="480"/>
                  <w:marRight w:val="0"/>
                  <w:marTop w:val="0"/>
                  <w:marBottom w:val="0"/>
                  <w:divBdr>
                    <w:top w:val="none" w:sz="0" w:space="0" w:color="auto"/>
                    <w:left w:val="none" w:sz="0" w:space="0" w:color="auto"/>
                    <w:bottom w:val="none" w:sz="0" w:space="0" w:color="auto"/>
                    <w:right w:val="none" w:sz="0" w:space="0" w:color="auto"/>
                  </w:divBdr>
                </w:div>
                <w:div w:id="1456019904">
                  <w:marLeft w:val="480"/>
                  <w:marRight w:val="0"/>
                  <w:marTop w:val="0"/>
                  <w:marBottom w:val="0"/>
                  <w:divBdr>
                    <w:top w:val="none" w:sz="0" w:space="0" w:color="auto"/>
                    <w:left w:val="none" w:sz="0" w:space="0" w:color="auto"/>
                    <w:bottom w:val="none" w:sz="0" w:space="0" w:color="auto"/>
                    <w:right w:val="none" w:sz="0" w:space="0" w:color="auto"/>
                  </w:divBdr>
                </w:div>
                <w:div w:id="1587347867">
                  <w:marLeft w:val="480"/>
                  <w:marRight w:val="0"/>
                  <w:marTop w:val="0"/>
                  <w:marBottom w:val="0"/>
                  <w:divBdr>
                    <w:top w:val="none" w:sz="0" w:space="0" w:color="auto"/>
                    <w:left w:val="none" w:sz="0" w:space="0" w:color="auto"/>
                    <w:bottom w:val="none" w:sz="0" w:space="0" w:color="auto"/>
                    <w:right w:val="none" w:sz="0" w:space="0" w:color="auto"/>
                  </w:divBdr>
                </w:div>
                <w:div w:id="222788773">
                  <w:marLeft w:val="480"/>
                  <w:marRight w:val="0"/>
                  <w:marTop w:val="0"/>
                  <w:marBottom w:val="0"/>
                  <w:divBdr>
                    <w:top w:val="none" w:sz="0" w:space="0" w:color="auto"/>
                    <w:left w:val="none" w:sz="0" w:space="0" w:color="auto"/>
                    <w:bottom w:val="none" w:sz="0" w:space="0" w:color="auto"/>
                    <w:right w:val="none" w:sz="0" w:space="0" w:color="auto"/>
                  </w:divBdr>
                </w:div>
                <w:div w:id="1962106500">
                  <w:marLeft w:val="480"/>
                  <w:marRight w:val="0"/>
                  <w:marTop w:val="0"/>
                  <w:marBottom w:val="0"/>
                  <w:divBdr>
                    <w:top w:val="none" w:sz="0" w:space="0" w:color="auto"/>
                    <w:left w:val="none" w:sz="0" w:space="0" w:color="auto"/>
                    <w:bottom w:val="none" w:sz="0" w:space="0" w:color="auto"/>
                    <w:right w:val="none" w:sz="0" w:space="0" w:color="auto"/>
                  </w:divBdr>
                </w:div>
                <w:div w:id="423112819">
                  <w:marLeft w:val="480"/>
                  <w:marRight w:val="0"/>
                  <w:marTop w:val="0"/>
                  <w:marBottom w:val="0"/>
                  <w:divBdr>
                    <w:top w:val="none" w:sz="0" w:space="0" w:color="auto"/>
                    <w:left w:val="none" w:sz="0" w:space="0" w:color="auto"/>
                    <w:bottom w:val="none" w:sz="0" w:space="0" w:color="auto"/>
                    <w:right w:val="none" w:sz="0" w:space="0" w:color="auto"/>
                  </w:divBdr>
                </w:div>
                <w:div w:id="1345325882">
                  <w:marLeft w:val="480"/>
                  <w:marRight w:val="0"/>
                  <w:marTop w:val="0"/>
                  <w:marBottom w:val="0"/>
                  <w:divBdr>
                    <w:top w:val="none" w:sz="0" w:space="0" w:color="auto"/>
                    <w:left w:val="none" w:sz="0" w:space="0" w:color="auto"/>
                    <w:bottom w:val="none" w:sz="0" w:space="0" w:color="auto"/>
                    <w:right w:val="none" w:sz="0" w:space="0" w:color="auto"/>
                  </w:divBdr>
                </w:div>
                <w:div w:id="793912845">
                  <w:marLeft w:val="480"/>
                  <w:marRight w:val="0"/>
                  <w:marTop w:val="0"/>
                  <w:marBottom w:val="0"/>
                  <w:divBdr>
                    <w:top w:val="none" w:sz="0" w:space="0" w:color="auto"/>
                    <w:left w:val="none" w:sz="0" w:space="0" w:color="auto"/>
                    <w:bottom w:val="none" w:sz="0" w:space="0" w:color="auto"/>
                    <w:right w:val="none" w:sz="0" w:space="0" w:color="auto"/>
                  </w:divBdr>
                </w:div>
                <w:div w:id="1180924141">
                  <w:marLeft w:val="480"/>
                  <w:marRight w:val="0"/>
                  <w:marTop w:val="0"/>
                  <w:marBottom w:val="0"/>
                  <w:divBdr>
                    <w:top w:val="none" w:sz="0" w:space="0" w:color="auto"/>
                    <w:left w:val="none" w:sz="0" w:space="0" w:color="auto"/>
                    <w:bottom w:val="none" w:sz="0" w:space="0" w:color="auto"/>
                    <w:right w:val="none" w:sz="0" w:space="0" w:color="auto"/>
                  </w:divBdr>
                </w:div>
                <w:div w:id="939030212">
                  <w:marLeft w:val="480"/>
                  <w:marRight w:val="0"/>
                  <w:marTop w:val="0"/>
                  <w:marBottom w:val="0"/>
                  <w:divBdr>
                    <w:top w:val="none" w:sz="0" w:space="0" w:color="auto"/>
                    <w:left w:val="none" w:sz="0" w:space="0" w:color="auto"/>
                    <w:bottom w:val="none" w:sz="0" w:space="0" w:color="auto"/>
                    <w:right w:val="none" w:sz="0" w:space="0" w:color="auto"/>
                  </w:divBdr>
                </w:div>
                <w:div w:id="1607158344">
                  <w:marLeft w:val="480"/>
                  <w:marRight w:val="0"/>
                  <w:marTop w:val="0"/>
                  <w:marBottom w:val="0"/>
                  <w:divBdr>
                    <w:top w:val="none" w:sz="0" w:space="0" w:color="auto"/>
                    <w:left w:val="none" w:sz="0" w:space="0" w:color="auto"/>
                    <w:bottom w:val="none" w:sz="0" w:space="0" w:color="auto"/>
                    <w:right w:val="none" w:sz="0" w:space="0" w:color="auto"/>
                  </w:divBdr>
                </w:div>
                <w:div w:id="1301615154">
                  <w:marLeft w:val="480"/>
                  <w:marRight w:val="0"/>
                  <w:marTop w:val="0"/>
                  <w:marBottom w:val="0"/>
                  <w:divBdr>
                    <w:top w:val="none" w:sz="0" w:space="0" w:color="auto"/>
                    <w:left w:val="none" w:sz="0" w:space="0" w:color="auto"/>
                    <w:bottom w:val="none" w:sz="0" w:space="0" w:color="auto"/>
                    <w:right w:val="none" w:sz="0" w:space="0" w:color="auto"/>
                  </w:divBdr>
                </w:div>
                <w:div w:id="605698949">
                  <w:marLeft w:val="480"/>
                  <w:marRight w:val="0"/>
                  <w:marTop w:val="0"/>
                  <w:marBottom w:val="0"/>
                  <w:divBdr>
                    <w:top w:val="none" w:sz="0" w:space="0" w:color="auto"/>
                    <w:left w:val="none" w:sz="0" w:space="0" w:color="auto"/>
                    <w:bottom w:val="none" w:sz="0" w:space="0" w:color="auto"/>
                    <w:right w:val="none" w:sz="0" w:space="0" w:color="auto"/>
                  </w:divBdr>
                </w:div>
                <w:div w:id="1975133044">
                  <w:marLeft w:val="480"/>
                  <w:marRight w:val="0"/>
                  <w:marTop w:val="0"/>
                  <w:marBottom w:val="0"/>
                  <w:divBdr>
                    <w:top w:val="none" w:sz="0" w:space="0" w:color="auto"/>
                    <w:left w:val="none" w:sz="0" w:space="0" w:color="auto"/>
                    <w:bottom w:val="none" w:sz="0" w:space="0" w:color="auto"/>
                    <w:right w:val="none" w:sz="0" w:space="0" w:color="auto"/>
                  </w:divBdr>
                </w:div>
                <w:div w:id="1016272195">
                  <w:marLeft w:val="480"/>
                  <w:marRight w:val="0"/>
                  <w:marTop w:val="0"/>
                  <w:marBottom w:val="0"/>
                  <w:divBdr>
                    <w:top w:val="none" w:sz="0" w:space="0" w:color="auto"/>
                    <w:left w:val="none" w:sz="0" w:space="0" w:color="auto"/>
                    <w:bottom w:val="none" w:sz="0" w:space="0" w:color="auto"/>
                    <w:right w:val="none" w:sz="0" w:space="0" w:color="auto"/>
                  </w:divBdr>
                </w:div>
                <w:div w:id="1265117522">
                  <w:marLeft w:val="480"/>
                  <w:marRight w:val="0"/>
                  <w:marTop w:val="0"/>
                  <w:marBottom w:val="0"/>
                  <w:divBdr>
                    <w:top w:val="none" w:sz="0" w:space="0" w:color="auto"/>
                    <w:left w:val="none" w:sz="0" w:space="0" w:color="auto"/>
                    <w:bottom w:val="none" w:sz="0" w:space="0" w:color="auto"/>
                    <w:right w:val="none" w:sz="0" w:space="0" w:color="auto"/>
                  </w:divBdr>
                </w:div>
                <w:div w:id="1141267610">
                  <w:marLeft w:val="480"/>
                  <w:marRight w:val="0"/>
                  <w:marTop w:val="0"/>
                  <w:marBottom w:val="0"/>
                  <w:divBdr>
                    <w:top w:val="none" w:sz="0" w:space="0" w:color="auto"/>
                    <w:left w:val="none" w:sz="0" w:space="0" w:color="auto"/>
                    <w:bottom w:val="none" w:sz="0" w:space="0" w:color="auto"/>
                    <w:right w:val="none" w:sz="0" w:space="0" w:color="auto"/>
                  </w:divBdr>
                </w:div>
                <w:div w:id="838078863">
                  <w:marLeft w:val="480"/>
                  <w:marRight w:val="0"/>
                  <w:marTop w:val="0"/>
                  <w:marBottom w:val="0"/>
                  <w:divBdr>
                    <w:top w:val="none" w:sz="0" w:space="0" w:color="auto"/>
                    <w:left w:val="none" w:sz="0" w:space="0" w:color="auto"/>
                    <w:bottom w:val="none" w:sz="0" w:space="0" w:color="auto"/>
                    <w:right w:val="none" w:sz="0" w:space="0" w:color="auto"/>
                  </w:divBdr>
                </w:div>
                <w:div w:id="468127906">
                  <w:marLeft w:val="480"/>
                  <w:marRight w:val="0"/>
                  <w:marTop w:val="0"/>
                  <w:marBottom w:val="0"/>
                  <w:divBdr>
                    <w:top w:val="none" w:sz="0" w:space="0" w:color="auto"/>
                    <w:left w:val="none" w:sz="0" w:space="0" w:color="auto"/>
                    <w:bottom w:val="none" w:sz="0" w:space="0" w:color="auto"/>
                    <w:right w:val="none" w:sz="0" w:space="0" w:color="auto"/>
                  </w:divBdr>
                </w:div>
                <w:div w:id="739250119">
                  <w:marLeft w:val="480"/>
                  <w:marRight w:val="0"/>
                  <w:marTop w:val="0"/>
                  <w:marBottom w:val="0"/>
                  <w:divBdr>
                    <w:top w:val="none" w:sz="0" w:space="0" w:color="auto"/>
                    <w:left w:val="none" w:sz="0" w:space="0" w:color="auto"/>
                    <w:bottom w:val="none" w:sz="0" w:space="0" w:color="auto"/>
                    <w:right w:val="none" w:sz="0" w:space="0" w:color="auto"/>
                  </w:divBdr>
                </w:div>
                <w:div w:id="1053164981">
                  <w:marLeft w:val="480"/>
                  <w:marRight w:val="0"/>
                  <w:marTop w:val="0"/>
                  <w:marBottom w:val="0"/>
                  <w:divBdr>
                    <w:top w:val="none" w:sz="0" w:space="0" w:color="auto"/>
                    <w:left w:val="none" w:sz="0" w:space="0" w:color="auto"/>
                    <w:bottom w:val="none" w:sz="0" w:space="0" w:color="auto"/>
                    <w:right w:val="none" w:sz="0" w:space="0" w:color="auto"/>
                  </w:divBdr>
                </w:div>
                <w:div w:id="207307452">
                  <w:marLeft w:val="480"/>
                  <w:marRight w:val="0"/>
                  <w:marTop w:val="0"/>
                  <w:marBottom w:val="0"/>
                  <w:divBdr>
                    <w:top w:val="none" w:sz="0" w:space="0" w:color="auto"/>
                    <w:left w:val="none" w:sz="0" w:space="0" w:color="auto"/>
                    <w:bottom w:val="none" w:sz="0" w:space="0" w:color="auto"/>
                    <w:right w:val="none" w:sz="0" w:space="0" w:color="auto"/>
                  </w:divBdr>
                </w:div>
                <w:div w:id="1044712514">
                  <w:marLeft w:val="480"/>
                  <w:marRight w:val="0"/>
                  <w:marTop w:val="0"/>
                  <w:marBottom w:val="0"/>
                  <w:divBdr>
                    <w:top w:val="none" w:sz="0" w:space="0" w:color="auto"/>
                    <w:left w:val="none" w:sz="0" w:space="0" w:color="auto"/>
                    <w:bottom w:val="none" w:sz="0" w:space="0" w:color="auto"/>
                    <w:right w:val="none" w:sz="0" w:space="0" w:color="auto"/>
                  </w:divBdr>
                </w:div>
                <w:div w:id="1553539610">
                  <w:marLeft w:val="480"/>
                  <w:marRight w:val="0"/>
                  <w:marTop w:val="0"/>
                  <w:marBottom w:val="0"/>
                  <w:divBdr>
                    <w:top w:val="none" w:sz="0" w:space="0" w:color="auto"/>
                    <w:left w:val="none" w:sz="0" w:space="0" w:color="auto"/>
                    <w:bottom w:val="none" w:sz="0" w:space="0" w:color="auto"/>
                    <w:right w:val="none" w:sz="0" w:space="0" w:color="auto"/>
                  </w:divBdr>
                </w:div>
                <w:div w:id="1336151395">
                  <w:marLeft w:val="480"/>
                  <w:marRight w:val="0"/>
                  <w:marTop w:val="0"/>
                  <w:marBottom w:val="0"/>
                  <w:divBdr>
                    <w:top w:val="none" w:sz="0" w:space="0" w:color="auto"/>
                    <w:left w:val="none" w:sz="0" w:space="0" w:color="auto"/>
                    <w:bottom w:val="none" w:sz="0" w:space="0" w:color="auto"/>
                    <w:right w:val="none" w:sz="0" w:space="0" w:color="auto"/>
                  </w:divBdr>
                </w:div>
                <w:div w:id="663163977">
                  <w:marLeft w:val="480"/>
                  <w:marRight w:val="0"/>
                  <w:marTop w:val="0"/>
                  <w:marBottom w:val="0"/>
                  <w:divBdr>
                    <w:top w:val="none" w:sz="0" w:space="0" w:color="auto"/>
                    <w:left w:val="none" w:sz="0" w:space="0" w:color="auto"/>
                    <w:bottom w:val="none" w:sz="0" w:space="0" w:color="auto"/>
                    <w:right w:val="none" w:sz="0" w:space="0" w:color="auto"/>
                  </w:divBdr>
                </w:div>
                <w:div w:id="1147286876">
                  <w:marLeft w:val="480"/>
                  <w:marRight w:val="0"/>
                  <w:marTop w:val="0"/>
                  <w:marBottom w:val="0"/>
                  <w:divBdr>
                    <w:top w:val="none" w:sz="0" w:space="0" w:color="auto"/>
                    <w:left w:val="none" w:sz="0" w:space="0" w:color="auto"/>
                    <w:bottom w:val="none" w:sz="0" w:space="0" w:color="auto"/>
                    <w:right w:val="none" w:sz="0" w:space="0" w:color="auto"/>
                  </w:divBdr>
                </w:div>
                <w:div w:id="404838690">
                  <w:marLeft w:val="480"/>
                  <w:marRight w:val="0"/>
                  <w:marTop w:val="0"/>
                  <w:marBottom w:val="0"/>
                  <w:divBdr>
                    <w:top w:val="none" w:sz="0" w:space="0" w:color="auto"/>
                    <w:left w:val="none" w:sz="0" w:space="0" w:color="auto"/>
                    <w:bottom w:val="none" w:sz="0" w:space="0" w:color="auto"/>
                    <w:right w:val="none" w:sz="0" w:space="0" w:color="auto"/>
                  </w:divBdr>
                </w:div>
                <w:div w:id="2101021262">
                  <w:marLeft w:val="480"/>
                  <w:marRight w:val="0"/>
                  <w:marTop w:val="0"/>
                  <w:marBottom w:val="0"/>
                  <w:divBdr>
                    <w:top w:val="none" w:sz="0" w:space="0" w:color="auto"/>
                    <w:left w:val="none" w:sz="0" w:space="0" w:color="auto"/>
                    <w:bottom w:val="none" w:sz="0" w:space="0" w:color="auto"/>
                    <w:right w:val="none" w:sz="0" w:space="0" w:color="auto"/>
                  </w:divBdr>
                </w:div>
                <w:div w:id="1579704792">
                  <w:marLeft w:val="480"/>
                  <w:marRight w:val="0"/>
                  <w:marTop w:val="0"/>
                  <w:marBottom w:val="0"/>
                  <w:divBdr>
                    <w:top w:val="none" w:sz="0" w:space="0" w:color="auto"/>
                    <w:left w:val="none" w:sz="0" w:space="0" w:color="auto"/>
                    <w:bottom w:val="none" w:sz="0" w:space="0" w:color="auto"/>
                    <w:right w:val="none" w:sz="0" w:space="0" w:color="auto"/>
                  </w:divBdr>
                </w:div>
              </w:divsChild>
            </w:div>
            <w:div w:id="1891530314">
              <w:marLeft w:val="0"/>
              <w:marRight w:val="0"/>
              <w:marTop w:val="0"/>
              <w:marBottom w:val="0"/>
              <w:divBdr>
                <w:top w:val="none" w:sz="0" w:space="0" w:color="auto"/>
                <w:left w:val="none" w:sz="0" w:space="0" w:color="auto"/>
                <w:bottom w:val="none" w:sz="0" w:space="0" w:color="auto"/>
                <w:right w:val="none" w:sz="0" w:space="0" w:color="auto"/>
              </w:divBdr>
              <w:divsChild>
                <w:div w:id="1010252103">
                  <w:marLeft w:val="480"/>
                  <w:marRight w:val="0"/>
                  <w:marTop w:val="0"/>
                  <w:marBottom w:val="0"/>
                  <w:divBdr>
                    <w:top w:val="none" w:sz="0" w:space="0" w:color="auto"/>
                    <w:left w:val="none" w:sz="0" w:space="0" w:color="auto"/>
                    <w:bottom w:val="none" w:sz="0" w:space="0" w:color="auto"/>
                    <w:right w:val="none" w:sz="0" w:space="0" w:color="auto"/>
                  </w:divBdr>
                </w:div>
                <w:div w:id="83692657">
                  <w:marLeft w:val="480"/>
                  <w:marRight w:val="0"/>
                  <w:marTop w:val="0"/>
                  <w:marBottom w:val="0"/>
                  <w:divBdr>
                    <w:top w:val="none" w:sz="0" w:space="0" w:color="auto"/>
                    <w:left w:val="none" w:sz="0" w:space="0" w:color="auto"/>
                    <w:bottom w:val="none" w:sz="0" w:space="0" w:color="auto"/>
                    <w:right w:val="none" w:sz="0" w:space="0" w:color="auto"/>
                  </w:divBdr>
                </w:div>
                <w:div w:id="1370570243">
                  <w:marLeft w:val="480"/>
                  <w:marRight w:val="0"/>
                  <w:marTop w:val="0"/>
                  <w:marBottom w:val="0"/>
                  <w:divBdr>
                    <w:top w:val="none" w:sz="0" w:space="0" w:color="auto"/>
                    <w:left w:val="none" w:sz="0" w:space="0" w:color="auto"/>
                    <w:bottom w:val="none" w:sz="0" w:space="0" w:color="auto"/>
                    <w:right w:val="none" w:sz="0" w:space="0" w:color="auto"/>
                  </w:divBdr>
                </w:div>
                <w:div w:id="125005289">
                  <w:marLeft w:val="480"/>
                  <w:marRight w:val="0"/>
                  <w:marTop w:val="0"/>
                  <w:marBottom w:val="0"/>
                  <w:divBdr>
                    <w:top w:val="none" w:sz="0" w:space="0" w:color="auto"/>
                    <w:left w:val="none" w:sz="0" w:space="0" w:color="auto"/>
                    <w:bottom w:val="none" w:sz="0" w:space="0" w:color="auto"/>
                    <w:right w:val="none" w:sz="0" w:space="0" w:color="auto"/>
                  </w:divBdr>
                </w:div>
                <w:div w:id="806512365">
                  <w:marLeft w:val="480"/>
                  <w:marRight w:val="0"/>
                  <w:marTop w:val="0"/>
                  <w:marBottom w:val="0"/>
                  <w:divBdr>
                    <w:top w:val="none" w:sz="0" w:space="0" w:color="auto"/>
                    <w:left w:val="none" w:sz="0" w:space="0" w:color="auto"/>
                    <w:bottom w:val="none" w:sz="0" w:space="0" w:color="auto"/>
                    <w:right w:val="none" w:sz="0" w:space="0" w:color="auto"/>
                  </w:divBdr>
                </w:div>
                <w:div w:id="693728543">
                  <w:marLeft w:val="480"/>
                  <w:marRight w:val="0"/>
                  <w:marTop w:val="0"/>
                  <w:marBottom w:val="0"/>
                  <w:divBdr>
                    <w:top w:val="none" w:sz="0" w:space="0" w:color="auto"/>
                    <w:left w:val="none" w:sz="0" w:space="0" w:color="auto"/>
                    <w:bottom w:val="none" w:sz="0" w:space="0" w:color="auto"/>
                    <w:right w:val="none" w:sz="0" w:space="0" w:color="auto"/>
                  </w:divBdr>
                </w:div>
                <w:div w:id="1577285095">
                  <w:marLeft w:val="480"/>
                  <w:marRight w:val="0"/>
                  <w:marTop w:val="0"/>
                  <w:marBottom w:val="0"/>
                  <w:divBdr>
                    <w:top w:val="none" w:sz="0" w:space="0" w:color="auto"/>
                    <w:left w:val="none" w:sz="0" w:space="0" w:color="auto"/>
                    <w:bottom w:val="none" w:sz="0" w:space="0" w:color="auto"/>
                    <w:right w:val="none" w:sz="0" w:space="0" w:color="auto"/>
                  </w:divBdr>
                </w:div>
                <w:div w:id="1385373999">
                  <w:marLeft w:val="480"/>
                  <w:marRight w:val="0"/>
                  <w:marTop w:val="0"/>
                  <w:marBottom w:val="0"/>
                  <w:divBdr>
                    <w:top w:val="none" w:sz="0" w:space="0" w:color="auto"/>
                    <w:left w:val="none" w:sz="0" w:space="0" w:color="auto"/>
                    <w:bottom w:val="none" w:sz="0" w:space="0" w:color="auto"/>
                    <w:right w:val="none" w:sz="0" w:space="0" w:color="auto"/>
                  </w:divBdr>
                </w:div>
                <w:div w:id="474421572">
                  <w:marLeft w:val="480"/>
                  <w:marRight w:val="0"/>
                  <w:marTop w:val="0"/>
                  <w:marBottom w:val="0"/>
                  <w:divBdr>
                    <w:top w:val="none" w:sz="0" w:space="0" w:color="auto"/>
                    <w:left w:val="none" w:sz="0" w:space="0" w:color="auto"/>
                    <w:bottom w:val="none" w:sz="0" w:space="0" w:color="auto"/>
                    <w:right w:val="none" w:sz="0" w:space="0" w:color="auto"/>
                  </w:divBdr>
                </w:div>
                <w:div w:id="1185022500">
                  <w:marLeft w:val="480"/>
                  <w:marRight w:val="0"/>
                  <w:marTop w:val="0"/>
                  <w:marBottom w:val="0"/>
                  <w:divBdr>
                    <w:top w:val="none" w:sz="0" w:space="0" w:color="auto"/>
                    <w:left w:val="none" w:sz="0" w:space="0" w:color="auto"/>
                    <w:bottom w:val="none" w:sz="0" w:space="0" w:color="auto"/>
                    <w:right w:val="none" w:sz="0" w:space="0" w:color="auto"/>
                  </w:divBdr>
                </w:div>
                <w:div w:id="948389729">
                  <w:marLeft w:val="480"/>
                  <w:marRight w:val="0"/>
                  <w:marTop w:val="0"/>
                  <w:marBottom w:val="0"/>
                  <w:divBdr>
                    <w:top w:val="none" w:sz="0" w:space="0" w:color="auto"/>
                    <w:left w:val="none" w:sz="0" w:space="0" w:color="auto"/>
                    <w:bottom w:val="none" w:sz="0" w:space="0" w:color="auto"/>
                    <w:right w:val="none" w:sz="0" w:space="0" w:color="auto"/>
                  </w:divBdr>
                </w:div>
                <w:div w:id="1711569952">
                  <w:marLeft w:val="480"/>
                  <w:marRight w:val="0"/>
                  <w:marTop w:val="0"/>
                  <w:marBottom w:val="0"/>
                  <w:divBdr>
                    <w:top w:val="none" w:sz="0" w:space="0" w:color="auto"/>
                    <w:left w:val="none" w:sz="0" w:space="0" w:color="auto"/>
                    <w:bottom w:val="none" w:sz="0" w:space="0" w:color="auto"/>
                    <w:right w:val="none" w:sz="0" w:space="0" w:color="auto"/>
                  </w:divBdr>
                </w:div>
                <w:div w:id="119686288">
                  <w:marLeft w:val="480"/>
                  <w:marRight w:val="0"/>
                  <w:marTop w:val="0"/>
                  <w:marBottom w:val="0"/>
                  <w:divBdr>
                    <w:top w:val="none" w:sz="0" w:space="0" w:color="auto"/>
                    <w:left w:val="none" w:sz="0" w:space="0" w:color="auto"/>
                    <w:bottom w:val="none" w:sz="0" w:space="0" w:color="auto"/>
                    <w:right w:val="none" w:sz="0" w:space="0" w:color="auto"/>
                  </w:divBdr>
                </w:div>
                <w:div w:id="1698265264">
                  <w:marLeft w:val="480"/>
                  <w:marRight w:val="0"/>
                  <w:marTop w:val="0"/>
                  <w:marBottom w:val="0"/>
                  <w:divBdr>
                    <w:top w:val="none" w:sz="0" w:space="0" w:color="auto"/>
                    <w:left w:val="none" w:sz="0" w:space="0" w:color="auto"/>
                    <w:bottom w:val="none" w:sz="0" w:space="0" w:color="auto"/>
                    <w:right w:val="none" w:sz="0" w:space="0" w:color="auto"/>
                  </w:divBdr>
                </w:div>
                <w:div w:id="567961508">
                  <w:marLeft w:val="480"/>
                  <w:marRight w:val="0"/>
                  <w:marTop w:val="0"/>
                  <w:marBottom w:val="0"/>
                  <w:divBdr>
                    <w:top w:val="none" w:sz="0" w:space="0" w:color="auto"/>
                    <w:left w:val="none" w:sz="0" w:space="0" w:color="auto"/>
                    <w:bottom w:val="none" w:sz="0" w:space="0" w:color="auto"/>
                    <w:right w:val="none" w:sz="0" w:space="0" w:color="auto"/>
                  </w:divBdr>
                </w:div>
                <w:div w:id="551501947">
                  <w:marLeft w:val="480"/>
                  <w:marRight w:val="0"/>
                  <w:marTop w:val="0"/>
                  <w:marBottom w:val="0"/>
                  <w:divBdr>
                    <w:top w:val="none" w:sz="0" w:space="0" w:color="auto"/>
                    <w:left w:val="none" w:sz="0" w:space="0" w:color="auto"/>
                    <w:bottom w:val="none" w:sz="0" w:space="0" w:color="auto"/>
                    <w:right w:val="none" w:sz="0" w:space="0" w:color="auto"/>
                  </w:divBdr>
                </w:div>
                <w:div w:id="950012170">
                  <w:marLeft w:val="480"/>
                  <w:marRight w:val="0"/>
                  <w:marTop w:val="0"/>
                  <w:marBottom w:val="0"/>
                  <w:divBdr>
                    <w:top w:val="none" w:sz="0" w:space="0" w:color="auto"/>
                    <w:left w:val="none" w:sz="0" w:space="0" w:color="auto"/>
                    <w:bottom w:val="none" w:sz="0" w:space="0" w:color="auto"/>
                    <w:right w:val="none" w:sz="0" w:space="0" w:color="auto"/>
                  </w:divBdr>
                </w:div>
                <w:div w:id="1022123470">
                  <w:marLeft w:val="480"/>
                  <w:marRight w:val="0"/>
                  <w:marTop w:val="0"/>
                  <w:marBottom w:val="0"/>
                  <w:divBdr>
                    <w:top w:val="none" w:sz="0" w:space="0" w:color="auto"/>
                    <w:left w:val="none" w:sz="0" w:space="0" w:color="auto"/>
                    <w:bottom w:val="none" w:sz="0" w:space="0" w:color="auto"/>
                    <w:right w:val="none" w:sz="0" w:space="0" w:color="auto"/>
                  </w:divBdr>
                </w:div>
                <w:div w:id="957758176">
                  <w:marLeft w:val="480"/>
                  <w:marRight w:val="0"/>
                  <w:marTop w:val="0"/>
                  <w:marBottom w:val="0"/>
                  <w:divBdr>
                    <w:top w:val="none" w:sz="0" w:space="0" w:color="auto"/>
                    <w:left w:val="none" w:sz="0" w:space="0" w:color="auto"/>
                    <w:bottom w:val="none" w:sz="0" w:space="0" w:color="auto"/>
                    <w:right w:val="none" w:sz="0" w:space="0" w:color="auto"/>
                  </w:divBdr>
                </w:div>
                <w:div w:id="1126461158">
                  <w:marLeft w:val="480"/>
                  <w:marRight w:val="0"/>
                  <w:marTop w:val="0"/>
                  <w:marBottom w:val="0"/>
                  <w:divBdr>
                    <w:top w:val="none" w:sz="0" w:space="0" w:color="auto"/>
                    <w:left w:val="none" w:sz="0" w:space="0" w:color="auto"/>
                    <w:bottom w:val="none" w:sz="0" w:space="0" w:color="auto"/>
                    <w:right w:val="none" w:sz="0" w:space="0" w:color="auto"/>
                  </w:divBdr>
                </w:div>
                <w:div w:id="396706651">
                  <w:marLeft w:val="480"/>
                  <w:marRight w:val="0"/>
                  <w:marTop w:val="0"/>
                  <w:marBottom w:val="0"/>
                  <w:divBdr>
                    <w:top w:val="none" w:sz="0" w:space="0" w:color="auto"/>
                    <w:left w:val="none" w:sz="0" w:space="0" w:color="auto"/>
                    <w:bottom w:val="none" w:sz="0" w:space="0" w:color="auto"/>
                    <w:right w:val="none" w:sz="0" w:space="0" w:color="auto"/>
                  </w:divBdr>
                </w:div>
                <w:div w:id="54744472">
                  <w:marLeft w:val="480"/>
                  <w:marRight w:val="0"/>
                  <w:marTop w:val="0"/>
                  <w:marBottom w:val="0"/>
                  <w:divBdr>
                    <w:top w:val="none" w:sz="0" w:space="0" w:color="auto"/>
                    <w:left w:val="none" w:sz="0" w:space="0" w:color="auto"/>
                    <w:bottom w:val="none" w:sz="0" w:space="0" w:color="auto"/>
                    <w:right w:val="none" w:sz="0" w:space="0" w:color="auto"/>
                  </w:divBdr>
                </w:div>
                <w:div w:id="1242177692">
                  <w:marLeft w:val="480"/>
                  <w:marRight w:val="0"/>
                  <w:marTop w:val="0"/>
                  <w:marBottom w:val="0"/>
                  <w:divBdr>
                    <w:top w:val="none" w:sz="0" w:space="0" w:color="auto"/>
                    <w:left w:val="none" w:sz="0" w:space="0" w:color="auto"/>
                    <w:bottom w:val="none" w:sz="0" w:space="0" w:color="auto"/>
                    <w:right w:val="none" w:sz="0" w:space="0" w:color="auto"/>
                  </w:divBdr>
                </w:div>
                <w:div w:id="22026610">
                  <w:marLeft w:val="480"/>
                  <w:marRight w:val="0"/>
                  <w:marTop w:val="0"/>
                  <w:marBottom w:val="0"/>
                  <w:divBdr>
                    <w:top w:val="none" w:sz="0" w:space="0" w:color="auto"/>
                    <w:left w:val="none" w:sz="0" w:space="0" w:color="auto"/>
                    <w:bottom w:val="none" w:sz="0" w:space="0" w:color="auto"/>
                    <w:right w:val="none" w:sz="0" w:space="0" w:color="auto"/>
                  </w:divBdr>
                </w:div>
                <w:div w:id="961182759">
                  <w:marLeft w:val="480"/>
                  <w:marRight w:val="0"/>
                  <w:marTop w:val="0"/>
                  <w:marBottom w:val="0"/>
                  <w:divBdr>
                    <w:top w:val="none" w:sz="0" w:space="0" w:color="auto"/>
                    <w:left w:val="none" w:sz="0" w:space="0" w:color="auto"/>
                    <w:bottom w:val="none" w:sz="0" w:space="0" w:color="auto"/>
                    <w:right w:val="none" w:sz="0" w:space="0" w:color="auto"/>
                  </w:divBdr>
                </w:div>
                <w:div w:id="392627786">
                  <w:marLeft w:val="480"/>
                  <w:marRight w:val="0"/>
                  <w:marTop w:val="0"/>
                  <w:marBottom w:val="0"/>
                  <w:divBdr>
                    <w:top w:val="none" w:sz="0" w:space="0" w:color="auto"/>
                    <w:left w:val="none" w:sz="0" w:space="0" w:color="auto"/>
                    <w:bottom w:val="none" w:sz="0" w:space="0" w:color="auto"/>
                    <w:right w:val="none" w:sz="0" w:space="0" w:color="auto"/>
                  </w:divBdr>
                </w:div>
                <w:div w:id="1528524816">
                  <w:marLeft w:val="480"/>
                  <w:marRight w:val="0"/>
                  <w:marTop w:val="0"/>
                  <w:marBottom w:val="0"/>
                  <w:divBdr>
                    <w:top w:val="none" w:sz="0" w:space="0" w:color="auto"/>
                    <w:left w:val="none" w:sz="0" w:space="0" w:color="auto"/>
                    <w:bottom w:val="none" w:sz="0" w:space="0" w:color="auto"/>
                    <w:right w:val="none" w:sz="0" w:space="0" w:color="auto"/>
                  </w:divBdr>
                </w:div>
                <w:div w:id="1109006218">
                  <w:marLeft w:val="480"/>
                  <w:marRight w:val="0"/>
                  <w:marTop w:val="0"/>
                  <w:marBottom w:val="0"/>
                  <w:divBdr>
                    <w:top w:val="none" w:sz="0" w:space="0" w:color="auto"/>
                    <w:left w:val="none" w:sz="0" w:space="0" w:color="auto"/>
                    <w:bottom w:val="none" w:sz="0" w:space="0" w:color="auto"/>
                    <w:right w:val="none" w:sz="0" w:space="0" w:color="auto"/>
                  </w:divBdr>
                </w:div>
                <w:div w:id="197670552">
                  <w:marLeft w:val="480"/>
                  <w:marRight w:val="0"/>
                  <w:marTop w:val="0"/>
                  <w:marBottom w:val="0"/>
                  <w:divBdr>
                    <w:top w:val="none" w:sz="0" w:space="0" w:color="auto"/>
                    <w:left w:val="none" w:sz="0" w:space="0" w:color="auto"/>
                    <w:bottom w:val="none" w:sz="0" w:space="0" w:color="auto"/>
                    <w:right w:val="none" w:sz="0" w:space="0" w:color="auto"/>
                  </w:divBdr>
                </w:div>
                <w:div w:id="2097901227">
                  <w:marLeft w:val="480"/>
                  <w:marRight w:val="0"/>
                  <w:marTop w:val="0"/>
                  <w:marBottom w:val="0"/>
                  <w:divBdr>
                    <w:top w:val="none" w:sz="0" w:space="0" w:color="auto"/>
                    <w:left w:val="none" w:sz="0" w:space="0" w:color="auto"/>
                    <w:bottom w:val="none" w:sz="0" w:space="0" w:color="auto"/>
                    <w:right w:val="none" w:sz="0" w:space="0" w:color="auto"/>
                  </w:divBdr>
                </w:div>
                <w:div w:id="1193491058">
                  <w:marLeft w:val="480"/>
                  <w:marRight w:val="0"/>
                  <w:marTop w:val="0"/>
                  <w:marBottom w:val="0"/>
                  <w:divBdr>
                    <w:top w:val="none" w:sz="0" w:space="0" w:color="auto"/>
                    <w:left w:val="none" w:sz="0" w:space="0" w:color="auto"/>
                    <w:bottom w:val="none" w:sz="0" w:space="0" w:color="auto"/>
                    <w:right w:val="none" w:sz="0" w:space="0" w:color="auto"/>
                  </w:divBdr>
                </w:div>
                <w:div w:id="1350643257">
                  <w:marLeft w:val="480"/>
                  <w:marRight w:val="0"/>
                  <w:marTop w:val="0"/>
                  <w:marBottom w:val="0"/>
                  <w:divBdr>
                    <w:top w:val="none" w:sz="0" w:space="0" w:color="auto"/>
                    <w:left w:val="none" w:sz="0" w:space="0" w:color="auto"/>
                    <w:bottom w:val="none" w:sz="0" w:space="0" w:color="auto"/>
                    <w:right w:val="none" w:sz="0" w:space="0" w:color="auto"/>
                  </w:divBdr>
                </w:div>
                <w:div w:id="1170831415">
                  <w:marLeft w:val="480"/>
                  <w:marRight w:val="0"/>
                  <w:marTop w:val="0"/>
                  <w:marBottom w:val="0"/>
                  <w:divBdr>
                    <w:top w:val="none" w:sz="0" w:space="0" w:color="auto"/>
                    <w:left w:val="none" w:sz="0" w:space="0" w:color="auto"/>
                    <w:bottom w:val="none" w:sz="0" w:space="0" w:color="auto"/>
                    <w:right w:val="none" w:sz="0" w:space="0" w:color="auto"/>
                  </w:divBdr>
                </w:div>
                <w:div w:id="2012439982">
                  <w:marLeft w:val="480"/>
                  <w:marRight w:val="0"/>
                  <w:marTop w:val="0"/>
                  <w:marBottom w:val="0"/>
                  <w:divBdr>
                    <w:top w:val="none" w:sz="0" w:space="0" w:color="auto"/>
                    <w:left w:val="none" w:sz="0" w:space="0" w:color="auto"/>
                    <w:bottom w:val="none" w:sz="0" w:space="0" w:color="auto"/>
                    <w:right w:val="none" w:sz="0" w:space="0" w:color="auto"/>
                  </w:divBdr>
                </w:div>
                <w:div w:id="1482504882">
                  <w:marLeft w:val="480"/>
                  <w:marRight w:val="0"/>
                  <w:marTop w:val="0"/>
                  <w:marBottom w:val="0"/>
                  <w:divBdr>
                    <w:top w:val="none" w:sz="0" w:space="0" w:color="auto"/>
                    <w:left w:val="none" w:sz="0" w:space="0" w:color="auto"/>
                    <w:bottom w:val="none" w:sz="0" w:space="0" w:color="auto"/>
                    <w:right w:val="none" w:sz="0" w:space="0" w:color="auto"/>
                  </w:divBdr>
                </w:div>
                <w:div w:id="1638605867">
                  <w:marLeft w:val="480"/>
                  <w:marRight w:val="0"/>
                  <w:marTop w:val="0"/>
                  <w:marBottom w:val="0"/>
                  <w:divBdr>
                    <w:top w:val="none" w:sz="0" w:space="0" w:color="auto"/>
                    <w:left w:val="none" w:sz="0" w:space="0" w:color="auto"/>
                    <w:bottom w:val="none" w:sz="0" w:space="0" w:color="auto"/>
                    <w:right w:val="none" w:sz="0" w:space="0" w:color="auto"/>
                  </w:divBdr>
                </w:div>
                <w:div w:id="713503073">
                  <w:marLeft w:val="480"/>
                  <w:marRight w:val="0"/>
                  <w:marTop w:val="0"/>
                  <w:marBottom w:val="0"/>
                  <w:divBdr>
                    <w:top w:val="none" w:sz="0" w:space="0" w:color="auto"/>
                    <w:left w:val="none" w:sz="0" w:space="0" w:color="auto"/>
                    <w:bottom w:val="none" w:sz="0" w:space="0" w:color="auto"/>
                    <w:right w:val="none" w:sz="0" w:space="0" w:color="auto"/>
                  </w:divBdr>
                </w:div>
                <w:div w:id="2086611802">
                  <w:marLeft w:val="480"/>
                  <w:marRight w:val="0"/>
                  <w:marTop w:val="0"/>
                  <w:marBottom w:val="0"/>
                  <w:divBdr>
                    <w:top w:val="none" w:sz="0" w:space="0" w:color="auto"/>
                    <w:left w:val="none" w:sz="0" w:space="0" w:color="auto"/>
                    <w:bottom w:val="none" w:sz="0" w:space="0" w:color="auto"/>
                    <w:right w:val="none" w:sz="0" w:space="0" w:color="auto"/>
                  </w:divBdr>
                </w:div>
                <w:div w:id="908348193">
                  <w:marLeft w:val="480"/>
                  <w:marRight w:val="0"/>
                  <w:marTop w:val="0"/>
                  <w:marBottom w:val="0"/>
                  <w:divBdr>
                    <w:top w:val="none" w:sz="0" w:space="0" w:color="auto"/>
                    <w:left w:val="none" w:sz="0" w:space="0" w:color="auto"/>
                    <w:bottom w:val="none" w:sz="0" w:space="0" w:color="auto"/>
                    <w:right w:val="none" w:sz="0" w:space="0" w:color="auto"/>
                  </w:divBdr>
                </w:div>
                <w:div w:id="1351302077">
                  <w:marLeft w:val="480"/>
                  <w:marRight w:val="0"/>
                  <w:marTop w:val="0"/>
                  <w:marBottom w:val="0"/>
                  <w:divBdr>
                    <w:top w:val="none" w:sz="0" w:space="0" w:color="auto"/>
                    <w:left w:val="none" w:sz="0" w:space="0" w:color="auto"/>
                    <w:bottom w:val="none" w:sz="0" w:space="0" w:color="auto"/>
                    <w:right w:val="none" w:sz="0" w:space="0" w:color="auto"/>
                  </w:divBdr>
                </w:div>
                <w:div w:id="1286541599">
                  <w:marLeft w:val="480"/>
                  <w:marRight w:val="0"/>
                  <w:marTop w:val="0"/>
                  <w:marBottom w:val="0"/>
                  <w:divBdr>
                    <w:top w:val="none" w:sz="0" w:space="0" w:color="auto"/>
                    <w:left w:val="none" w:sz="0" w:space="0" w:color="auto"/>
                    <w:bottom w:val="none" w:sz="0" w:space="0" w:color="auto"/>
                    <w:right w:val="none" w:sz="0" w:space="0" w:color="auto"/>
                  </w:divBdr>
                </w:div>
                <w:div w:id="1453981929">
                  <w:marLeft w:val="480"/>
                  <w:marRight w:val="0"/>
                  <w:marTop w:val="0"/>
                  <w:marBottom w:val="0"/>
                  <w:divBdr>
                    <w:top w:val="none" w:sz="0" w:space="0" w:color="auto"/>
                    <w:left w:val="none" w:sz="0" w:space="0" w:color="auto"/>
                    <w:bottom w:val="none" w:sz="0" w:space="0" w:color="auto"/>
                    <w:right w:val="none" w:sz="0" w:space="0" w:color="auto"/>
                  </w:divBdr>
                </w:div>
                <w:div w:id="1670012912">
                  <w:marLeft w:val="480"/>
                  <w:marRight w:val="0"/>
                  <w:marTop w:val="0"/>
                  <w:marBottom w:val="0"/>
                  <w:divBdr>
                    <w:top w:val="none" w:sz="0" w:space="0" w:color="auto"/>
                    <w:left w:val="none" w:sz="0" w:space="0" w:color="auto"/>
                    <w:bottom w:val="none" w:sz="0" w:space="0" w:color="auto"/>
                    <w:right w:val="none" w:sz="0" w:space="0" w:color="auto"/>
                  </w:divBdr>
                </w:div>
                <w:div w:id="541140374">
                  <w:marLeft w:val="480"/>
                  <w:marRight w:val="0"/>
                  <w:marTop w:val="0"/>
                  <w:marBottom w:val="0"/>
                  <w:divBdr>
                    <w:top w:val="none" w:sz="0" w:space="0" w:color="auto"/>
                    <w:left w:val="none" w:sz="0" w:space="0" w:color="auto"/>
                    <w:bottom w:val="none" w:sz="0" w:space="0" w:color="auto"/>
                    <w:right w:val="none" w:sz="0" w:space="0" w:color="auto"/>
                  </w:divBdr>
                </w:div>
                <w:div w:id="51853914">
                  <w:marLeft w:val="480"/>
                  <w:marRight w:val="0"/>
                  <w:marTop w:val="0"/>
                  <w:marBottom w:val="0"/>
                  <w:divBdr>
                    <w:top w:val="none" w:sz="0" w:space="0" w:color="auto"/>
                    <w:left w:val="none" w:sz="0" w:space="0" w:color="auto"/>
                    <w:bottom w:val="none" w:sz="0" w:space="0" w:color="auto"/>
                    <w:right w:val="none" w:sz="0" w:space="0" w:color="auto"/>
                  </w:divBdr>
                </w:div>
                <w:div w:id="559022709">
                  <w:marLeft w:val="480"/>
                  <w:marRight w:val="0"/>
                  <w:marTop w:val="0"/>
                  <w:marBottom w:val="0"/>
                  <w:divBdr>
                    <w:top w:val="none" w:sz="0" w:space="0" w:color="auto"/>
                    <w:left w:val="none" w:sz="0" w:space="0" w:color="auto"/>
                    <w:bottom w:val="none" w:sz="0" w:space="0" w:color="auto"/>
                    <w:right w:val="none" w:sz="0" w:space="0" w:color="auto"/>
                  </w:divBdr>
                </w:div>
                <w:div w:id="1139834743">
                  <w:marLeft w:val="480"/>
                  <w:marRight w:val="0"/>
                  <w:marTop w:val="0"/>
                  <w:marBottom w:val="0"/>
                  <w:divBdr>
                    <w:top w:val="none" w:sz="0" w:space="0" w:color="auto"/>
                    <w:left w:val="none" w:sz="0" w:space="0" w:color="auto"/>
                    <w:bottom w:val="none" w:sz="0" w:space="0" w:color="auto"/>
                    <w:right w:val="none" w:sz="0" w:space="0" w:color="auto"/>
                  </w:divBdr>
                </w:div>
                <w:div w:id="767584443">
                  <w:marLeft w:val="480"/>
                  <w:marRight w:val="0"/>
                  <w:marTop w:val="0"/>
                  <w:marBottom w:val="0"/>
                  <w:divBdr>
                    <w:top w:val="none" w:sz="0" w:space="0" w:color="auto"/>
                    <w:left w:val="none" w:sz="0" w:space="0" w:color="auto"/>
                    <w:bottom w:val="none" w:sz="0" w:space="0" w:color="auto"/>
                    <w:right w:val="none" w:sz="0" w:space="0" w:color="auto"/>
                  </w:divBdr>
                </w:div>
                <w:div w:id="2103791726">
                  <w:marLeft w:val="480"/>
                  <w:marRight w:val="0"/>
                  <w:marTop w:val="0"/>
                  <w:marBottom w:val="0"/>
                  <w:divBdr>
                    <w:top w:val="none" w:sz="0" w:space="0" w:color="auto"/>
                    <w:left w:val="none" w:sz="0" w:space="0" w:color="auto"/>
                    <w:bottom w:val="none" w:sz="0" w:space="0" w:color="auto"/>
                    <w:right w:val="none" w:sz="0" w:space="0" w:color="auto"/>
                  </w:divBdr>
                </w:div>
                <w:div w:id="999891559">
                  <w:marLeft w:val="480"/>
                  <w:marRight w:val="0"/>
                  <w:marTop w:val="0"/>
                  <w:marBottom w:val="0"/>
                  <w:divBdr>
                    <w:top w:val="none" w:sz="0" w:space="0" w:color="auto"/>
                    <w:left w:val="none" w:sz="0" w:space="0" w:color="auto"/>
                    <w:bottom w:val="none" w:sz="0" w:space="0" w:color="auto"/>
                    <w:right w:val="none" w:sz="0" w:space="0" w:color="auto"/>
                  </w:divBdr>
                </w:div>
                <w:div w:id="1327320560">
                  <w:marLeft w:val="480"/>
                  <w:marRight w:val="0"/>
                  <w:marTop w:val="0"/>
                  <w:marBottom w:val="0"/>
                  <w:divBdr>
                    <w:top w:val="none" w:sz="0" w:space="0" w:color="auto"/>
                    <w:left w:val="none" w:sz="0" w:space="0" w:color="auto"/>
                    <w:bottom w:val="none" w:sz="0" w:space="0" w:color="auto"/>
                    <w:right w:val="none" w:sz="0" w:space="0" w:color="auto"/>
                  </w:divBdr>
                </w:div>
                <w:div w:id="419447040">
                  <w:marLeft w:val="480"/>
                  <w:marRight w:val="0"/>
                  <w:marTop w:val="0"/>
                  <w:marBottom w:val="0"/>
                  <w:divBdr>
                    <w:top w:val="none" w:sz="0" w:space="0" w:color="auto"/>
                    <w:left w:val="none" w:sz="0" w:space="0" w:color="auto"/>
                    <w:bottom w:val="none" w:sz="0" w:space="0" w:color="auto"/>
                    <w:right w:val="none" w:sz="0" w:space="0" w:color="auto"/>
                  </w:divBdr>
                </w:div>
                <w:div w:id="1209873752">
                  <w:marLeft w:val="480"/>
                  <w:marRight w:val="0"/>
                  <w:marTop w:val="0"/>
                  <w:marBottom w:val="0"/>
                  <w:divBdr>
                    <w:top w:val="none" w:sz="0" w:space="0" w:color="auto"/>
                    <w:left w:val="none" w:sz="0" w:space="0" w:color="auto"/>
                    <w:bottom w:val="none" w:sz="0" w:space="0" w:color="auto"/>
                    <w:right w:val="none" w:sz="0" w:space="0" w:color="auto"/>
                  </w:divBdr>
                </w:div>
                <w:div w:id="305400980">
                  <w:marLeft w:val="480"/>
                  <w:marRight w:val="0"/>
                  <w:marTop w:val="0"/>
                  <w:marBottom w:val="0"/>
                  <w:divBdr>
                    <w:top w:val="none" w:sz="0" w:space="0" w:color="auto"/>
                    <w:left w:val="none" w:sz="0" w:space="0" w:color="auto"/>
                    <w:bottom w:val="none" w:sz="0" w:space="0" w:color="auto"/>
                    <w:right w:val="none" w:sz="0" w:space="0" w:color="auto"/>
                  </w:divBdr>
                </w:div>
                <w:div w:id="504326050">
                  <w:marLeft w:val="480"/>
                  <w:marRight w:val="0"/>
                  <w:marTop w:val="0"/>
                  <w:marBottom w:val="0"/>
                  <w:divBdr>
                    <w:top w:val="none" w:sz="0" w:space="0" w:color="auto"/>
                    <w:left w:val="none" w:sz="0" w:space="0" w:color="auto"/>
                    <w:bottom w:val="none" w:sz="0" w:space="0" w:color="auto"/>
                    <w:right w:val="none" w:sz="0" w:space="0" w:color="auto"/>
                  </w:divBdr>
                </w:div>
                <w:div w:id="1498765653">
                  <w:marLeft w:val="480"/>
                  <w:marRight w:val="0"/>
                  <w:marTop w:val="0"/>
                  <w:marBottom w:val="0"/>
                  <w:divBdr>
                    <w:top w:val="none" w:sz="0" w:space="0" w:color="auto"/>
                    <w:left w:val="none" w:sz="0" w:space="0" w:color="auto"/>
                    <w:bottom w:val="none" w:sz="0" w:space="0" w:color="auto"/>
                    <w:right w:val="none" w:sz="0" w:space="0" w:color="auto"/>
                  </w:divBdr>
                </w:div>
                <w:div w:id="591664956">
                  <w:marLeft w:val="480"/>
                  <w:marRight w:val="0"/>
                  <w:marTop w:val="0"/>
                  <w:marBottom w:val="0"/>
                  <w:divBdr>
                    <w:top w:val="none" w:sz="0" w:space="0" w:color="auto"/>
                    <w:left w:val="none" w:sz="0" w:space="0" w:color="auto"/>
                    <w:bottom w:val="none" w:sz="0" w:space="0" w:color="auto"/>
                    <w:right w:val="none" w:sz="0" w:space="0" w:color="auto"/>
                  </w:divBdr>
                </w:div>
                <w:div w:id="1817333304">
                  <w:marLeft w:val="480"/>
                  <w:marRight w:val="0"/>
                  <w:marTop w:val="0"/>
                  <w:marBottom w:val="0"/>
                  <w:divBdr>
                    <w:top w:val="none" w:sz="0" w:space="0" w:color="auto"/>
                    <w:left w:val="none" w:sz="0" w:space="0" w:color="auto"/>
                    <w:bottom w:val="none" w:sz="0" w:space="0" w:color="auto"/>
                    <w:right w:val="none" w:sz="0" w:space="0" w:color="auto"/>
                  </w:divBdr>
                </w:div>
                <w:div w:id="1634796256">
                  <w:marLeft w:val="480"/>
                  <w:marRight w:val="0"/>
                  <w:marTop w:val="0"/>
                  <w:marBottom w:val="0"/>
                  <w:divBdr>
                    <w:top w:val="none" w:sz="0" w:space="0" w:color="auto"/>
                    <w:left w:val="none" w:sz="0" w:space="0" w:color="auto"/>
                    <w:bottom w:val="none" w:sz="0" w:space="0" w:color="auto"/>
                    <w:right w:val="none" w:sz="0" w:space="0" w:color="auto"/>
                  </w:divBdr>
                </w:div>
                <w:div w:id="1367027780">
                  <w:marLeft w:val="480"/>
                  <w:marRight w:val="0"/>
                  <w:marTop w:val="0"/>
                  <w:marBottom w:val="0"/>
                  <w:divBdr>
                    <w:top w:val="none" w:sz="0" w:space="0" w:color="auto"/>
                    <w:left w:val="none" w:sz="0" w:space="0" w:color="auto"/>
                    <w:bottom w:val="none" w:sz="0" w:space="0" w:color="auto"/>
                    <w:right w:val="none" w:sz="0" w:space="0" w:color="auto"/>
                  </w:divBdr>
                </w:div>
                <w:div w:id="1041978294">
                  <w:marLeft w:val="480"/>
                  <w:marRight w:val="0"/>
                  <w:marTop w:val="0"/>
                  <w:marBottom w:val="0"/>
                  <w:divBdr>
                    <w:top w:val="none" w:sz="0" w:space="0" w:color="auto"/>
                    <w:left w:val="none" w:sz="0" w:space="0" w:color="auto"/>
                    <w:bottom w:val="none" w:sz="0" w:space="0" w:color="auto"/>
                    <w:right w:val="none" w:sz="0" w:space="0" w:color="auto"/>
                  </w:divBdr>
                </w:div>
                <w:div w:id="420610896">
                  <w:marLeft w:val="480"/>
                  <w:marRight w:val="0"/>
                  <w:marTop w:val="0"/>
                  <w:marBottom w:val="0"/>
                  <w:divBdr>
                    <w:top w:val="none" w:sz="0" w:space="0" w:color="auto"/>
                    <w:left w:val="none" w:sz="0" w:space="0" w:color="auto"/>
                    <w:bottom w:val="none" w:sz="0" w:space="0" w:color="auto"/>
                    <w:right w:val="none" w:sz="0" w:space="0" w:color="auto"/>
                  </w:divBdr>
                </w:div>
                <w:div w:id="233055007">
                  <w:marLeft w:val="480"/>
                  <w:marRight w:val="0"/>
                  <w:marTop w:val="0"/>
                  <w:marBottom w:val="0"/>
                  <w:divBdr>
                    <w:top w:val="none" w:sz="0" w:space="0" w:color="auto"/>
                    <w:left w:val="none" w:sz="0" w:space="0" w:color="auto"/>
                    <w:bottom w:val="none" w:sz="0" w:space="0" w:color="auto"/>
                    <w:right w:val="none" w:sz="0" w:space="0" w:color="auto"/>
                  </w:divBdr>
                </w:div>
                <w:div w:id="1806971977">
                  <w:marLeft w:val="480"/>
                  <w:marRight w:val="0"/>
                  <w:marTop w:val="0"/>
                  <w:marBottom w:val="0"/>
                  <w:divBdr>
                    <w:top w:val="none" w:sz="0" w:space="0" w:color="auto"/>
                    <w:left w:val="none" w:sz="0" w:space="0" w:color="auto"/>
                    <w:bottom w:val="none" w:sz="0" w:space="0" w:color="auto"/>
                    <w:right w:val="none" w:sz="0" w:space="0" w:color="auto"/>
                  </w:divBdr>
                </w:div>
                <w:div w:id="1777558190">
                  <w:marLeft w:val="480"/>
                  <w:marRight w:val="0"/>
                  <w:marTop w:val="0"/>
                  <w:marBottom w:val="0"/>
                  <w:divBdr>
                    <w:top w:val="none" w:sz="0" w:space="0" w:color="auto"/>
                    <w:left w:val="none" w:sz="0" w:space="0" w:color="auto"/>
                    <w:bottom w:val="none" w:sz="0" w:space="0" w:color="auto"/>
                    <w:right w:val="none" w:sz="0" w:space="0" w:color="auto"/>
                  </w:divBdr>
                </w:div>
                <w:div w:id="1073821479">
                  <w:marLeft w:val="480"/>
                  <w:marRight w:val="0"/>
                  <w:marTop w:val="0"/>
                  <w:marBottom w:val="0"/>
                  <w:divBdr>
                    <w:top w:val="none" w:sz="0" w:space="0" w:color="auto"/>
                    <w:left w:val="none" w:sz="0" w:space="0" w:color="auto"/>
                    <w:bottom w:val="none" w:sz="0" w:space="0" w:color="auto"/>
                    <w:right w:val="none" w:sz="0" w:space="0" w:color="auto"/>
                  </w:divBdr>
                </w:div>
                <w:div w:id="1655598647">
                  <w:marLeft w:val="480"/>
                  <w:marRight w:val="0"/>
                  <w:marTop w:val="0"/>
                  <w:marBottom w:val="0"/>
                  <w:divBdr>
                    <w:top w:val="none" w:sz="0" w:space="0" w:color="auto"/>
                    <w:left w:val="none" w:sz="0" w:space="0" w:color="auto"/>
                    <w:bottom w:val="none" w:sz="0" w:space="0" w:color="auto"/>
                    <w:right w:val="none" w:sz="0" w:space="0" w:color="auto"/>
                  </w:divBdr>
                </w:div>
                <w:div w:id="1323001861">
                  <w:marLeft w:val="480"/>
                  <w:marRight w:val="0"/>
                  <w:marTop w:val="0"/>
                  <w:marBottom w:val="0"/>
                  <w:divBdr>
                    <w:top w:val="none" w:sz="0" w:space="0" w:color="auto"/>
                    <w:left w:val="none" w:sz="0" w:space="0" w:color="auto"/>
                    <w:bottom w:val="none" w:sz="0" w:space="0" w:color="auto"/>
                    <w:right w:val="none" w:sz="0" w:space="0" w:color="auto"/>
                  </w:divBdr>
                </w:div>
                <w:div w:id="488328499">
                  <w:marLeft w:val="480"/>
                  <w:marRight w:val="0"/>
                  <w:marTop w:val="0"/>
                  <w:marBottom w:val="0"/>
                  <w:divBdr>
                    <w:top w:val="none" w:sz="0" w:space="0" w:color="auto"/>
                    <w:left w:val="none" w:sz="0" w:space="0" w:color="auto"/>
                    <w:bottom w:val="none" w:sz="0" w:space="0" w:color="auto"/>
                    <w:right w:val="none" w:sz="0" w:space="0" w:color="auto"/>
                  </w:divBdr>
                </w:div>
                <w:div w:id="1277952039">
                  <w:marLeft w:val="480"/>
                  <w:marRight w:val="0"/>
                  <w:marTop w:val="0"/>
                  <w:marBottom w:val="0"/>
                  <w:divBdr>
                    <w:top w:val="none" w:sz="0" w:space="0" w:color="auto"/>
                    <w:left w:val="none" w:sz="0" w:space="0" w:color="auto"/>
                    <w:bottom w:val="none" w:sz="0" w:space="0" w:color="auto"/>
                    <w:right w:val="none" w:sz="0" w:space="0" w:color="auto"/>
                  </w:divBdr>
                </w:div>
              </w:divsChild>
            </w:div>
            <w:div w:id="1480800302">
              <w:marLeft w:val="0"/>
              <w:marRight w:val="0"/>
              <w:marTop w:val="0"/>
              <w:marBottom w:val="0"/>
              <w:divBdr>
                <w:top w:val="none" w:sz="0" w:space="0" w:color="auto"/>
                <w:left w:val="none" w:sz="0" w:space="0" w:color="auto"/>
                <w:bottom w:val="none" w:sz="0" w:space="0" w:color="auto"/>
                <w:right w:val="none" w:sz="0" w:space="0" w:color="auto"/>
              </w:divBdr>
              <w:divsChild>
                <w:div w:id="1985550202">
                  <w:marLeft w:val="480"/>
                  <w:marRight w:val="0"/>
                  <w:marTop w:val="0"/>
                  <w:marBottom w:val="0"/>
                  <w:divBdr>
                    <w:top w:val="none" w:sz="0" w:space="0" w:color="auto"/>
                    <w:left w:val="none" w:sz="0" w:space="0" w:color="auto"/>
                    <w:bottom w:val="none" w:sz="0" w:space="0" w:color="auto"/>
                    <w:right w:val="none" w:sz="0" w:space="0" w:color="auto"/>
                  </w:divBdr>
                </w:div>
                <w:div w:id="562370383">
                  <w:marLeft w:val="480"/>
                  <w:marRight w:val="0"/>
                  <w:marTop w:val="0"/>
                  <w:marBottom w:val="0"/>
                  <w:divBdr>
                    <w:top w:val="none" w:sz="0" w:space="0" w:color="auto"/>
                    <w:left w:val="none" w:sz="0" w:space="0" w:color="auto"/>
                    <w:bottom w:val="none" w:sz="0" w:space="0" w:color="auto"/>
                    <w:right w:val="none" w:sz="0" w:space="0" w:color="auto"/>
                  </w:divBdr>
                </w:div>
                <w:div w:id="1321083869">
                  <w:marLeft w:val="480"/>
                  <w:marRight w:val="0"/>
                  <w:marTop w:val="0"/>
                  <w:marBottom w:val="0"/>
                  <w:divBdr>
                    <w:top w:val="none" w:sz="0" w:space="0" w:color="auto"/>
                    <w:left w:val="none" w:sz="0" w:space="0" w:color="auto"/>
                    <w:bottom w:val="none" w:sz="0" w:space="0" w:color="auto"/>
                    <w:right w:val="none" w:sz="0" w:space="0" w:color="auto"/>
                  </w:divBdr>
                </w:div>
                <w:div w:id="1566261090">
                  <w:marLeft w:val="480"/>
                  <w:marRight w:val="0"/>
                  <w:marTop w:val="0"/>
                  <w:marBottom w:val="0"/>
                  <w:divBdr>
                    <w:top w:val="none" w:sz="0" w:space="0" w:color="auto"/>
                    <w:left w:val="none" w:sz="0" w:space="0" w:color="auto"/>
                    <w:bottom w:val="none" w:sz="0" w:space="0" w:color="auto"/>
                    <w:right w:val="none" w:sz="0" w:space="0" w:color="auto"/>
                  </w:divBdr>
                </w:div>
                <w:div w:id="889652254">
                  <w:marLeft w:val="480"/>
                  <w:marRight w:val="0"/>
                  <w:marTop w:val="0"/>
                  <w:marBottom w:val="0"/>
                  <w:divBdr>
                    <w:top w:val="none" w:sz="0" w:space="0" w:color="auto"/>
                    <w:left w:val="none" w:sz="0" w:space="0" w:color="auto"/>
                    <w:bottom w:val="none" w:sz="0" w:space="0" w:color="auto"/>
                    <w:right w:val="none" w:sz="0" w:space="0" w:color="auto"/>
                  </w:divBdr>
                </w:div>
                <w:div w:id="198931459">
                  <w:marLeft w:val="480"/>
                  <w:marRight w:val="0"/>
                  <w:marTop w:val="0"/>
                  <w:marBottom w:val="0"/>
                  <w:divBdr>
                    <w:top w:val="none" w:sz="0" w:space="0" w:color="auto"/>
                    <w:left w:val="none" w:sz="0" w:space="0" w:color="auto"/>
                    <w:bottom w:val="none" w:sz="0" w:space="0" w:color="auto"/>
                    <w:right w:val="none" w:sz="0" w:space="0" w:color="auto"/>
                  </w:divBdr>
                </w:div>
                <w:div w:id="1078210968">
                  <w:marLeft w:val="480"/>
                  <w:marRight w:val="0"/>
                  <w:marTop w:val="0"/>
                  <w:marBottom w:val="0"/>
                  <w:divBdr>
                    <w:top w:val="none" w:sz="0" w:space="0" w:color="auto"/>
                    <w:left w:val="none" w:sz="0" w:space="0" w:color="auto"/>
                    <w:bottom w:val="none" w:sz="0" w:space="0" w:color="auto"/>
                    <w:right w:val="none" w:sz="0" w:space="0" w:color="auto"/>
                  </w:divBdr>
                </w:div>
                <w:div w:id="446587827">
                  <w:marLeft w:val="480"/>
                  <w:marRight w:val="0"/>
                  <w:marTop w:val="0"/>
                  <w:marBottom w:val="0"/>
                  <w:divBdr>
                    <w:top w:val="none" w:sz="0" w:space="0" w:color="auto"/>
                    <w:left w:val="none" w:sz="0" w:space="0" w:color="auto"/>
                    <w:bottom w:val="none" w:sz="0" w:space="0" w:color="auto"/>
                    <w:right w:val="none" w:sz="0" w:space="0" w:color="auto"/>
                  </w:divBdr>
                </w:div>
                <w:div w:id="1675956114">
                  <w:marLeft w:val="480"/>
                  <w:marRight w:val="0"/>
                  <w:marTop w:val="0"/>
                  <w:marBottom w:val="0"/>
                  <w:divBdr>
                    <w:top w:val="none" w:sz="0" w:space="0" w:color="auto"/>
                    <w:left w:val="none" w:sz="0" w:space="0" w:color="auto"/>
                    <w:bottom w:val="none" w:sz="0" w:space="0" w:color="auto"/>
                    <w:right w:val="none" w:sz="0" w:space="0" w:color="auto"/>
                  </w:divBdr>
                </w:div>
                <w:div w:id="1361857220">
                  <w:marLeft w:val="480"/>
                  <w:marRight w:val="0"/>
                  <w:marTop w:val="0"/>
                  <w:marBottom w:val="0"/>
                  <w:divBdr>
                    <w:top w:val="none" w:sz="0" w:space="0" w:color="auto"/>
                    <w:left w:val="none" w:sz="0" w:space="0" w:color="auto"/>
                    <w:bottom w:val="none" w:sz="0" w:space="0" w:color="auto"/>
                    <w:right w:val="none" w:sz="0" w:space="0" w:color="auto"/>
                  </w:divBdr>
                </w:div>
                <w:div w:id="1845976294">
                  <w:marLeft w:val="480"/>
                  <w:marRight w:val="0"/>
                  <w:marTop w:val="0"/>
                  <w:marBottom w:val="0"/>
                  <w:divBdr>
                    <w:top w:val="none" w:sz="0" w:space="0" w:color="auto"/>
                    <w:left w:val="none" w:sz="0" w:space="0" w:color="auto"/>
                    <w:bottom w:val="none" w:sz="0" w:space="0" w:color="auto"/>
                    <w:right w:val="none" w:sz="0" w:space="0" w:color="auto"/>
                  </w:divBdr>
                </w:div>
                <w:div w:id="369839015">
                  <w:marLeft w:val="480"/>
                  <w:marRight w:val="0"/>
                  <w:marTop w:val="0"/>
                  <w:marBottom w:val="0"/>
                  <w:divBdr>
                    <w:top w:val="none" w:sz="0" w:space="0" w:color="auto"/>
                    <w:left w:val="none" w:sz="0" w:space="0" w:color="auto"/>
                    <w:bottom w:val="none" w:sz="0" w:space="0" w:color="auto"/>
                    <w:right w:val="none" w:sz="0" w:space="0" w:color="auto"/>
                  </w:divBdr>
                </w:div>
                <w:div w:id="1509253322">
                  <w:marLeft w:val="480"/>
                  <w:marRight w:val="0"/>
                  <w:marTop w:val="0"/>
                  <w:marBottom w:val="0"/>
                  <w:divBdr>
                    <w:top w:val="none" w:sz="0" w:space="0" w:color="auto"/>
                    <w:left w:val="none" w:sz="0" w:space="0" w:color="auto"/>
                    <w:bottom w:val="none" w:sz="0" w:space="0" w:color="auto"/>
                    <w:right w:val="none" w:sz="0" w:space="0" w:color="auto"/>
                  </w:divBdr>
                </w:div>
                <w:div w:id="1218203696">
                  <w:marLeft w:val="480"/>
                  <w:marRight w:val="0"/>
                  <w:marTop w:val="0"/>
                  <w:marBottom w:val="0"/>
                  <w:divBdr>
                    <w:top w:val="none" w:sz="0" w:space="0" w:color="auto"/>
                    <w:left w:val="none" w:sz="0" w:space="0" w:color="auto"/>
                    <w:bottom w:val="none" w:sz="0" w:space="0" w:color="auto"/>
                    <w:right w:val="none" w:sz="0" w:space="0" w:color="auto"/>
                  </w:divBdr>
                </w:div>
                <w:div w:id="1779593482">
                  <w:marLeft w:val="480"/>
                  <w:marRight w:val="0"/>
                  <w:marTop w:val="0"/>
                  <w:marBottom w:val="0"/>
                  <w:divBdr>
                    <w:top w:val="none" w:sz="0" w:space="0" w:color="auto"/>
                    <w:left w:val="none" w:sz="0" w:space="0" w:color="auto"/>
                    <w:bottom w:val="none" w:sz="0" w:space="0" w:color="auto"/>
                    <w:right w:val="none" w:sz="0" w:space="0" w:color="auto"/>
                  </w:divBdr>
                </w:div>
                <w:div w:id="1194882406">
                  <w:marLeft w:val="480"/>
                  <w:marRight w:val="0"/>
                  <w:marTop w:val="0"/>
                  <w:marBottom w:val="0"/>
                  <w:divBdr>
                    <w:top w:val="none" w:sz="0" w:space="0" w:color="auto"/>
                    <w:left w:val="none" w:sz="0" w:space="0" w:color="auto"/>
                    <w:bottom w:val="none" w:sz="0" w:space="0" w:color="auto"/>
                    <w:right w:val="none" w:sz="0" w:space="0" w:color="auto"/>
                  </w:divBdr>
                </w:div>
                <w:div w:id="1997492691">
                  <w:marLeft w:val="480"/>
                  <w:marRight w:val="0"/>
                  <w:marTop w:val="0"/>
                  <w:marBottom w:val="0"/>
                  <w:divBdr>
                    <w:top w:val="none" w:sz="0" w:space="0" w:color="auto"/>
                    <w:left w:val="none" w:sz="0" w:space="0" w:color="auto"/>
                    <w:bottom w:val="none" w:sz="0" w:space="0" w:color="auto"/>
                    <w:right w:val="none" w:sz="0" w:space="0" w:color="auto"/>
                  </w:divBdr>
                </w:div>
                <w:div w:id="713236740">
                  <w:marLeft w:val="480"/>
                  <w:marRight w:val="0"/>
                  <w:marTop w:val="0"/>
                  <w:marBottom w:val="0"/>
                  <w:divBdr>
                    <w:top w:val="none" w:sz="0" w:space="0" w:color="auto"/>
                    <w:left w:val="none" w:sz="0" w:space="0" w:color="auto"/>
                    <w:bottom w:val="none" w:sz="0" w:space="0" w:color="auto"/>
                    <w:right w:val="none" w:sz="0" w:space="0" w:color="auto"/>
                  </w:divBdr>
                </w:div>
                <w:div w:id="650906838">
                  <w:marLeft w:val="480"/>
                  <w:marRight w:val="0"/>
                  <w:marTop w:val="0"/>
                  <w:marBottom w:val="0"/>
                  <w:divBdr>
                    <w:top w:val="none" w:sz="0" w:space="0" w:color="auto"/>
                    <w:left w:val="none" w:sz="0" w:space="0" w:color="auto"/>
                    <w:bottom w:val="none" w:sz="0" w:space="0" w:color="auto"/>
                    <w:right w:val="none" w:sz="0" w:space="0" w:color="auto"/>
                  </w:divBdr>
                </w:div>
                <w:div w:id="160894286">
                  <w:marLeft w:val="480"/>
                  <w:marRight w:val="0"/>
                  <w:marTop w:val="0"/>
                  <w:marBottom w:val="0"/>
                  <w:divBdr>
                    <w:top w:val="none" w:sz="0" w:space="0" w:color="auto"/>
                    <w:left w:val="none" w:sz="0" w:space="0" w:color="auto"/>
                    <w:bottom w:val="none" w:sz="0" w:space="0" w:color="auto"/>
                    <w:right w:val="none" w:sz="0" w:space="0" w:color="auto"/>
                  </w:divBdr>
                </w:div>
                <w:div w:id="42684506">
                  <w:marLeft w:val="480"/>
                  <w:marRight w:val="0"/>
                  <w:marTop w:val="0"/>
                  <w:marBottom w:val="0"/>
                  <w:divBdr>
                    <w:top w:val="none" w:sz="0" w:space="0" w:color="auto"/>
                    <w:left w:val="none" w:sz="0" w:space="0" w:color="auto"/>
                    <w:bottom w:val="none" w:sz="0" w:space="0" w:color="auto"/>
                    <w:right w:val="none" w:sz="0" w:space="0" w:color="auto"/>
                  </w:divBdr>
                </w:div>
                <w:div w:id="851408361">
                  <w:marLeft w:val="480"/>
                  <w:marRight w:val="0"/>
                  <w:marTop w:val="0"/>
                  <w:marBottom w:val="0"/>
                  <w:divBdr>
                    <w:top w:val="none" w:sz="0" w:space="0" w:color="auto"/>
                    <w:left w:val="none" w:sz="0" w:space="0" w:color="auto"/>
                    <w:bottom w:val="none" w:sz="0" w:space="0" w:color="auto"/>
                    <w:right w:val="none" w:sz="0" w:space="0" w:color="auto"/>
                  </w:divBdr>
                </w:div>
                <w:div w:id="121197993">
                  <w:marLeft w:val="480"/>
                  <w:marRight w:val="0"/>
                  <w:marTop w:val="0"/>
                  <w:marBottom w:val="0"/>
                  <w:divBdr>
                    <w:top w:val="none" w:sz="0" w:space="0" w:color="auto"/>
                    <w:left w:val="none" w:sz="0" w:space="0" w:color="auto"/>
                    <w:bottom w:val="none" w:sz="0" w:space="0" w:color="auto"/>
                    <w:right w:val="none" w:sz="0" w:space="0" w:color="auto"/>
                  </w:divBdr>
                </w:div>
                <w:div w:id="1537618948">
                  <w:marLeft w:val="480"/>
                  <w:marRight w:val="0"/>
                  <w:marTop w:val="0"/>
                  <w:marBottom w:val="0"/>
                  <w:divBdr>
                    <w:top w:val="none" w:sz="0" w:space="0" w:color="auto"/>
                    <w:left w:val="none" w:sz="0" w:space="0" w:color="auto"/>
                    <w:bottom w:val="none" w:sz="0" w:space="0" w:color="auto"/>
                    <w:right w:val="none" w:sz="0" w:space="0" w:color="auto"/>
                  </w:divBdr>
                </w:div>
                <w:div w:id="317267472">
                  <w:marLeft w:val="480"/>
                  <w:marRight w:val="0"/>
                  <w:marTop w:val="0"/>
                  <w:marBottom w:val="0"/>
                  <w:divBdr>
                    <w:top w:val="none" w:sz="0" w:space="0" w:color="auto"/>
                    <w:left w:val="none" w:sz="0" w:space="0" w:color="auto"/>
                    <w:bottom w:val="none" w:sz="0" w:space="0" w:color="auto"/>
                    <w:right w:val="none" w:sz="0" w:space="0" w:color="auto"/>
                  </w:divBdr>
                </w:div>
                <w:div w:id="1382559119">
                  <w:marLeft w:val="480"/>
                  <w:marRight w:val="0"/>
                  <w:marTop w:val="0"/>
                  <w:marBottom w:val="0"/>
                  <w:divBdr>
                    <w:top w:val="none" w:sz="0" w:space="0" w:color="auto"/>
                    <w:left w:val="none" w:sz="0" w:space="0" w:color="auto"/>
                    <w:bottom w:val="none" w:sz="0" w:space="0" w:color="auto"/>
                    <w:right w:val="none" w:sz="0" w:space="0" w:color="auto"/>
                  </w:divBdr>
                </w:div>
                <w:div w:id="1639652186">
                  <w:marLeft w:val="480"/>
                  <w:marRight w:val="0"/>
                  <w:marTop w:val="0"/>
                  <w:marBottom w:val="0"/>
                  <w:divBdr>
                    <w:top w:val="none" w:sz="0" w:space="0" w:color="auto"/>
                    <w:left w:val="none" w:sz="0" w:space="0" w:color="auto"/>
                    <w:bottom w:val="none" w:sz="0" w:space="0" w:color="auto"/>
                    <w:right w:val="none" w:sz="0" w:space="0" w:color="auto"/>
                  </w:divBdr>
                </w:div>
                <w:div w:id="1286542108">
                  <w:marLeft w:val="480"/>
                  <w:marRight w:val="0"/>
                  <w:marTop w:val="0"/>
                  <w:marBottom w:val="0"/>
                  <w:divBdr>
                    <w:top w:val="none" w:sz="0" w:space="0" w:color="auto"/>
                    <w:left w:val="none" w:sz="0" w:space="0" w:color="auto"/>
                    <w:bottom w:val="none" w:sz="0" w:space="0" w:color="auto"/>
                    <w:right w:val="none" w:sz="0" w:space="0" w:color="auto"/>
                  </w:divBdr>
                </w:div>
                <w:div w:id="893583968">
                  <w:marLeft w:val="480"/>
                  <w:marRight w:val="0"/>
                  <w:marTop w:val="0"/>
                  <w:marBottom w:val="0"/>
                  <w:divBdr>
                    <w:top w:val="none" w:sz="0" w:space="0" w:color="auto"/>
                    <w:left w:val="none" w:sz="0" w:space="0" w:color="auto"/>
                    <w:bottom w:val="none" w:sz="0" w:space="0" w:color="auto"/>
                    <w:right w:val="none" w:sz="0" w:space="0" w:color="auto"/>
                  </w:divBdr>
                </w:div>
                <w:div w:id="368116796">
                  <w:marLeft w:val="480"/>
                  <w:marRight w:val="0"/>
                  <w:marTop w:val="0"/>
                  <w:marBottom w:val="0"/>
                  <w:divBdr>
                    <w:top w:val="none" w:sz="0" w:space="0" w:color="auto"/>
                    <w:left w:val="none" w:sz="0" w:space="0" w:color="auto"/>
                    <w:bottom w:val="none" w:sz="0" w:space="0" w:color="auto"/>
                    <w:right w:val="none" w:sz="0" w:space="0" w:color="auto"/>
                  </w:divBdr>
                </w:div>
                <w:div w:id="2027712900">
                  <w:marLeft w:val="480"/>
                  <w:marRight w:val="0"/>
                  <w:marTop w:val="0"/>
                  <w:marBottom w:val="0"/>
                  <w:divBdr>
                    <w:top w:val="none" w:sz="0" w:space="0" w:color="auto"/>
                    <w:left w:val="none" w:sz="0" w:space="0" w:color="auto"/>
                    <w:bottom w:val="none" w:sz="0" w:space="0" w:color="auto"/>
                    <w:right w:val="none" w:sz="0" w:space="0" w:color="auto"/>
                  </w:divBdr>
                </w:div>
                <w:div w:id="2108848271">
                  <w:marLeft w:val="480"/>
                  <w:marRight w:val="0"/>
                  <w:marTop w:val="0"/>
                  <w:marBottom w:val="0"/>
                  <w:divBdr>
                    <w:top w:val="none" w:sz="0" w:space="0" w:color="auto"/>
                    <w:left w:val="none" w:sz="0" w:space="0" w:color="auto"/>
                    <w:bottom w:val="none" w:sz="0" w:space="0" w:color="auto"/>
                    <w:right w:val="none" w:sz="0" w:space="0" w:color="auto"/>
                  </w:divBdr>
                </w:div>
                <w:div w:id="725641750">
                  <w:marLeft w:val="480"/>
                  <w:marRight w:val="0"/>
                  <w:marTop w:val="0"/>
                  <w:marBottom w:val="0"/>
                  <w:divBdr>
                    <w:top w:val="none" w:sz="0" w:space="0" w:color="auto"/>
                    <w:left w:val="none" w:sz="0" w:space="0" w:color="auto"/>
                    <w:bottom w:val="none" w:sz="0" w:space="0" w:color="auto"/>
                    <w:right w:val="none" w:sz="0" w:space="0" w:color="auto"/>
                  </w:divBdr>
                </w:div>
                <w:div w:id="1753503972">
                  <w:marLeft w:val="480"/>
                  <w:marRight w:val="0"/>
                  <w:marTop w:val="0"/>
                  <w:marBottom w:val="0"/>
                  <w:divBdr>
                    <w:top w:val="none" w:sz="0" w:space="0" w:color="auto"/>
                    <w:left w:val="none" w:sz="0" w:space="0" w:color="auto"/>
                    <w:bottom w:val="none" w:sz="0" w:space="0" w:color="auto"/>
                    <w:right w:val="none" w:sz="0" w:space="0" w:color="auto"/>
                  </w:divBdr>
                </w:div>
                <w:div w:id="1155756405">
                  <w:marLeft w:val="480"/>
                  <w:marRight w:val="0"/>
                  <w:marTop w:val="0"/>
                  <w:marBottom w:val="0"/>
                  <w:divBdr>
                    <w:top w:val="none" w:sz="0" w:space="0" w:color="auto"/>
                    <w:left w:val="none" w:sz="0" w:space="0" w:color="auto"/>
                    <w:bottom w:val="none" w:sz="0" w:space="0" w:color="auto"/>
                    <w:right w:val="none" w:sz="0" w:space="0" w:color="auto"/>
                  </w:divBdr>
                </w:div>
                <w:div w:id="946620628">
                  <w:marLeft w:val="480"/>
                  <w:marRight w:val="0"/>
                  <w:marTop w:val="0"/>
                  <w:marBottom w:val="0"/>
                  <w:divBdr>
                    <w:top w:val="none" w:sz="0" w:space="0" w:color="auto"/>
                    <w:left w:val="none" w:sz="0" w:space="0" w:color="auto"/>
                    <w:bottom w:val="none" w:sz="0" w:space="0" w:color="auto"/>
                    <w:right w:val="none" w:sz="0" w:space="0" w:color="auto"/>
                  </w:divBdr>
                </w:div>
                <w:div w:id="38672297">
                  <w:marLeft w:val="480"/>
                  <w:marRight w:val="0"/>
                  <w:marTop w:val="0"/>
                  <w:marBottom w:val="0"/>
                  <w:divBdr>
                    <w:top w:val="none" w:sz="0" w:space="0" w:color="auto"/>
                    <w:left w:val="none" w:sz="0" w:space="0" w:color="auto"/>
                    <w:bottom w:val="none" w:sz="0" w:space="0" w:color="auto"/>
                    <w:right w:val="none" w:sz="0" w:space="0" w:color="auto"/>
                  </w:divBdr>
                </w:div>
                <w:div w:id="755244601">
                  <w:marLeft w:val="480"/>
                  <w:marRight w:val="0"/>
                  <w:marTop w:val="0"/>
                  <w:marBottom w:val="0"/>
                  <w:divBdr>
                    <w:top w:val="none" w:sz="0" w:space="0" w:color="auto"/>
                    <w:left w:val="none" w:sz="0" w:space="0" w:color="auto"/>
                    <w:bottom w:val="none" w:sz="0" w:space="0" w:color="auto"/>
                    <w:right w:val="none" w:sz="0" w:space="0" w:color="auto"/>
                  </w:divBdr>
                </w:div>
                <w:div w:id="274169620">
                  <w:marLeft w:val="480"/>
                  <w:marRight w:val="0"/>
                  <w:marTop w:val="0"/>
                  <w:marBottom w:val="0"/>
                  <w:divBdr>
                    <w:top w:val="none" w:sz="0" w:space="0" w:color="auto"/>
                    <w:left w:val="none" w:sz="0" w:space="0" w:color="auto"/>
                    <w:bottom w:val="none" w:sz="0" w:space="0" w:color="auto"/>
                    <w:right w:val="none" w:sz="0" w:space="0" w:color="auto"/>
                  </w:divBdr>
                </w:div>
                <w:div w:id="1544440890">
                  <w:marLeft w:val="480"/>
                  <w:marRight w:val="0"/>
                  <w:marTop w:val="0"/>
                  <w:marBottom w:val="0"/>
                  <w:divBdr>
                    <w:top w:val="none" w:sz="0" w:space="0" w:color="auto"/>
                    <w:left w:val="none" w:sz="0" w:space="0" w:color="auto"/>
                    <w:bottom w:val="none" w:sz="0" w:space="0" w:color="auto"/>
                    <w:right w:val="none" w:sz="0" w:space="0" w:color="auto"/>
                  </w:divBdr>
                </w:div>
                <w:div w:id="1600332267">
                  <w:marLeft w:val="480"/>
                  <w:marRight w:val="0"/>
                  <w:marTop w:val="0"/>
                  <w:marBottom w:val="0"/>
                  <w:divBdr>
                    <w:top w:val="none" w:sz="0" w:space="0" w:color="auto"/>
                    <w:left w:val="none" w:sz="0" w:space="0" w:color="auto"/>
                    <w:bottom w:val="none" w:sz="0" w:space="0" w:color="auto"/>
                    <w:right w:val="none" w:sz="0" w:space="0" w:color="auto"/>
                  </w:divBdr>
                </w:div>
                <w:div w:id="1331324264">
                  <w:marLeft w:val="480"/>
                  <w:marRight w:val="0"/>
                  <w:marTop w:val="0"/>
                  <w:marBottom w:val="0"/>
                  <w:divBdr>
                    <w:top w:val="none" w:sz="0" w:space="0" w:color="auto"/>
                    <w:left w:val="none" w:sz="0" w:space="0" w:color="auto"/>
                    <w:bottom w:val="none" w:sz="0" w:space="0" w:color="auto"/>
                    <w:right w:val="none" w:sz="0" w:space="0" w:color="auto"/>
                  </w:divBdr>
                </w:div>
                <w:div w:id="1870602142">
                  <w:marLeft w:val="480"/>
                  <w:marRight w:val="0"/>
                  <w:marTop w:val="0"/>
                  <w:marBottom w:val="0"/>
                  <w:divBdr>
                    <w:top w:val="none" w:sz="0" w:space="0" w:color="auto"/>
                    <w:left w:val="none" w:sz="0" w:space="0" w:color="auto"/>
                    <w:bottom w:val="none" w:sz="0" w:space="0" w:color="auto"/>
                    <w:right w:val="none" w:sz="0" w:space="0" w:color="auto"/>
                  </w:divBdr>
                </w:div>
                <w:div w:id="90591506">
                  <w:marLeft w:val="480"/>
                  <w:marRight w:val="0"/>
                  <w:marTop w:val="0"/>
                  <w:marBottom w:val="0"/>
                  <w:divBdr>
                    <w:top w:val="none" w:sz="0" w:space="0" w:color="auto"/>
                    <w:left w:val="none" w:sz="0" w:space="0" w:color="auto"/>
                    <w:bottom w:val="none" w:sz="0" w:space="0" w:color="auto"/>
                    <w:right w:val="none" w:sz="0" w:space="0" w:color="auto"/>
                  </w:divBdr>
                </w:div>
                <w:div w:id="1093280173">
                  <w:marLeft w:val="480"/>
                  <w:marRight w:val="0"/>
                  <w:marTop w:val="0"/>
                  <w:marBottom w:val="0"/>
                  <w:divBdr>
                    <w:top w:val="none" w:sz="0" w:space="0" w:color="auto"/>
                    <w:left w:val="none" w:sz="0" w:space="0" w:color="auto"/>
                    <w:bottom w:val="none" w:sz="0" w:space="0" w:color="auto"/>
                    <w:right w:val="none" w:sz="0" w:space="0" w:color="auto"/>
                  </w:divBdr>
                </w:div>
                <w:div w:id="1841236180">
                  <w:marLeft w:val="480"/>
                  <w:marRight w:val="0"/>
                  <w:marTop w:val="0"/>
                  <w:marBottom w:val="0"/>
                  <w:divBdr>
                    <w:top w:val="none" w:sz="0" w:space="0" w:color="auto"/>
                    <w:left w:val="none" w:sz="0" w:space="0" w:color="auto"/>
                    <w:bottom w:val="none" w:sz="0" w:space="0" w:color="auto"/>
                    <w:right w:val="none" w:sz="0" w:space="0" w:color="auto"/>
                  </w:divBdr>
                </w:div>
                <w:div w:id="1167211257">
                  <w:marLeft w:val="480"/>
                  <w:marRight w:val="0"/>
                  <w:marTop w:val="0"/>
                  <w:marBottom w:val="0"/>
                  <w:divBdr>
                    <w:top w:val="none" w:sz="0" w:space="0" w:color="auto"/>
                    <w:left w:val="none" w:sz="0" w:space="0" w:color="auto"/>
                    <w:bottom w:val="none" w:sz="0" w:space="0" w:color="auto"/>
                    <w:right w:val="none" w:sz="0" w:space="0" w:color="auto"/>
                  </w:divBdr>
                </w:div>
                <w:div w:id="2079591241">
                  <w:marLeft w:val="480"/>
                  <w:marRight w:val="0"/>
                  <w:marTop w:val="0"/>
                  <w:marBottom w:val="0"/>
                  <w:divBdr>
                    <w:top w:val="none" w:sz="0" w:space="0" w:color="auto"/>
                    <w:left w:val="none" w:sz="0" w:space="0" w:color="auto"/>
                    <w:bottom w:val="none" w:sz="0" w:space="0" w:color="auto"/>
                    <w:right w:val="none" w:sz="0" w:space="0" w:color="auto"/>
                  </w:divBdr>
                </w:div>
                <w:div w:id="2081948463">
                  <w:marLeft w:val="480"/>
                  <w:marRight w:val="0"/>
                  <w:marTop w:val="0"/>
                  <w:marBottom w:val="0"/>
                  <w:divBdr>
                    <w:top w:val="none" w:sz="0" w:space="0" w:color="auto"/>
                    <w:left w:val="none" w:sz="0" w:space="0" w:color="auto"/>
                    <w:bottom w:val="none" w:sz="0" w:space="0" w:color="auto"/>
                    <w:right w:val="none" w:sz="0" w:space="0" w:color="auto"/>
                  </w:divBdr>
                </w:div>
                <w:div w:id="458259338">
                  <w:marLeft w:val="480"/>
                  <w:marRight w:val="0"/>
                  <w:marTop w:val="0"/>
                  <w:marBottom w:val="0"/>
                  <w:divBdr>
                    <w:top w:val="none" w:sz="0" w:space="0" w:color="auto"/>
                    <w:left w:val="none" w:sz="0" w:space="0" w:color="auto"/>
                    <w:bottom w:val="none" w:sz="0" w:space="0" w:color="auto"/>
                    <w:right w:val="none" w:sz="0" w:space="0" w:color="auto"/>
                  </w:divBdr>
                </w:div>
                <w:div w:id="132261469">
                  <w:marLeft w:val="480"/>
                  <w:marRight w:val="0"/>
                  <w:marTop w:val="0"/>
                  <w:marBottom w:val="0"/>
                  <w:divBdr>
                    <w:top w:val="none" w:sz="0" w:space="0" w:color="auto"/>
                    <w:left w:val="none" w:sz="0" w:space="0" w:color="auto"/>
                    <w:bottom w:val="none" w:sz="0" w:space="0" w:color="auto"/>
                    <w:right w:val="none" w:sz="0" w:space="0" w:color="auto"/>
                  </w:divBdr>
                </w:div>
                <w:div w:id="1602027932">
                  <w:marLeft w:val="480"/>
                  <w:marRight w:val="0"/>
                  <w:marTop w:val="0"/>
                  <w:marBottom w:val="0"/>
                  <w:divBdr>
                    <w:top w:val="none" w:sz="0" w:space="0" w:color="auto"/>
                    <w:left w:val="none" w:sz="0" w:space="0" w:color="auto"/>
                    <w:bottom w:val="none" w:sz="0" w:space="0" w:color="auto"/>
                    <w:right w:val="none" w:sz="0" w:space="0" w:color="auto"/>
                  </w:divBdr>
                </w:div>
                <w:div w:id="884565603">
                  <w:marLeft w:val="480"/>
                  <w:marRight w:val="0"/>
                  <w:marTop w:val="0"/>
                  <w:marBottom w:val="0"/>
                  <w:divBdr>
                    <w:top w:val="none" w:sz="0" w:space="0" w:color="auto"/>
                    <w:left w:val="none" w:sz="0" w:space="0" w:color="auto"/>
                    <w:bottom w:val="none" w:sz="0" w:space="0" w:color="auto"/>
                    <w:right w:val="none" w:sz="0" w:space="0" w:color="auto"/>
                  </w:divBdr>
                </w:div>
                <w:div w:id="424498365">
                  <w:marLeft w:val="480"/>
                  <w:marRight w:val="0"/>
                  <w:marTop w:val="0"/>
                  <w:marBottom w:val="0"/>
                  <w:divBdr>
                    <w:top w:val="none" w:sz="0" w:space="0" w:color="auto"/>
                    <w:left w:val="none" w:sz="0" w:space="0" w:color="auto"/>
                    <w:bottom w:val="none" w:sz="0" w:space="0" w:color="auto"/>
                    <w:right w:val="none" w:sz="0" w:space="0" w:color="auto"/>
                  </w:divBdr>
                </w:div>
                <w:div w:id="163010825">
                  <w:marLeft w:val="480"/>
                  <w:marRight w:val="0"/>
                  <w:marTop w:val="0"/>
                  <w:marBottom w:val="0"/>
                  <w:divBdr>
                    <w:top w:val="none" w:sz="0" w:space="0" w:color="auto"/>
                    <w:left w:val="none" w:sz="0" w:space="0" w:color="auto"/>
                    <w:bottom w:val="none" w:sz="0" w:space="0" w:color="auto"/>
                    <w:right w:val="none" w:sz="0" w:space="0" w:color="auto"/>
                  </w:divBdr>
                </w:div>
                <w:div w:id="1107232734">
                  <w:marLeft w:val="480"/>
                  <w:marRight w:val="0"/>
                  <w:marTop w:val="0"/>
                  <w:marBottom w:val="0"/>
                  <w:divBdr>
                    <w:top w:val="none" w:sz="0" w:space="0" w:color="auto"/>
                    <w:left w:val="none" w:sz="0" w:space="0" w:color="auto"/>
                    <w:bottom w:val="none" w:sz="0" w:space="0" w:color="auto"/>
                    <w:right w:val="none" w:sz="0" w:space="0" w:color="auto"/>
                  </w:divBdr>
                </w:div>
                <w:div w:id="1449813781">
                  <w:marLeft w:val="480"/>
                  <w:marRight w:val="0"/>
                  <w:marTop w:val="0"/>
                  <w:marBottom w:val="0"/>
                  <w:divBdr>
                    <w:top w:val="none" w:sz="0" w:space="0" w:color="auto"/>
                    <w:left w:val="none" w:sz="0" w:space="0" w:color="auto"/>
                    <w:bottom w:val="none" w:sz="0" w:space="0" w:color="auto"/>
                    <w:right w:val="none" w:sz="0" w:space="0" w:color="auto"/>
                  </w:divBdr>
                </w:div>
                <w:div w:id="892622756">
                  <w:marLeft w:val="480"/>
                  <w:marRight w:val="0"/>
                  <w:marTop w:val="0"/>
                  <w:marBottom w:val="0"/>
                  <w:divBdr>
                    <w:top w:val="none" w:sz="0" w:space="0" w:color="auto"/>
                    <w:left w:val="none" w:sz="0" w:space="0" w:color="auto"/>
                    <w:bottom w:val="none" w:sz="0" w:space="0" w:color="auto"/>
                    <w:right w:val="none" w:sz="0" w:space="0" w:color="auto"/>
                  </w:divBdr>
                </w:div>
                <w:div w:id="1039164097">
                  <w:marLeft w:val="480"/>
                  <w:marRight w:val="0"/>
                  <w:marTop w:val="0"/>
                  <w:marBottom w:val="0"/>
                  <w:divBdr>
                    <w:top w:val="none" w:sz="0" w:space="0" w:color="auto"/>
                    <w:left w:val="none" w:sz="0" w:space="0" w:color="auto"/>
                    <w:bottom w:val="none" w:sz="0" w:space="0" w:color="auto"/>
                    <w:right w:val="none" w:sz="0" w:space="0" w:color="auto"/>
                  </w:divBdr>
                </w:div>
                <w:div w:id="1031953852">
                  <w:marLeft w:val="480"/>
                  <w:marRight w:val="0"/>
                  <w:marTop w:val="0"/>
                  <w:marBottom w:val="0"/>
                  <w:divBdr>
                    <w:top w:val="none" w:sz="0" w:space="0" w:color="auto"/>
                    <w:left w:val="none" w:sz="0" w:space="0" w:color="auto"/>
                    <w:bottom w:val="none" w:sz="0" w:space="0" w:color="auto"/>
                    <w:right w:val="none" w:sz="0" w:space="0" w:color="auto"/>
                  </w:divBdr>
                </w:div>
                <w:div w:id="383993862">
                  <w:marLeft w:val="480"/>
                  <w:marRight w:val="0"/>
                  <w:marTop w:val="0"/>
                  <w:marBottom w:val="0"/>
                  <w:divBdr>
                    <w:top w:val="none" w:sz="0" w:space="0" w:color="auto"/>
                    <w:left w:val="none" w:sz="0" w:space="0" w:color="auto"/>
                    <w:bottom w:val="none" w:sz="0" w:space="0" w:color="auto"/>
                    <w:right w:val="none" w:sz="0" w:space="0" w:color="auto"/>
                  </w:divBdr>
                </w:div>
                <w:div w:id="617221536">
                  <w:marLeft w:val="480"/>
                  <w:marRight w:val="0"/>
                  <w:marTop w:val="0"/>
                  <w:marBottom w:val="0"/>
                  <w:divBdr>
                    <w:top w:val="none" w:sz="0" w:space="0" w:color="auto"/>
                    <w:left w:val="none" w:sz="0" w:space="0" w:color="auto"/>
                    <w:bottom w:val="none" w:sz="0" w:space="0" w:color="auto"/>
                    <w:right w:val="none" w:sz="0" w:space="0" w:color="auto"/>
                  </w:divBdr>
                </w:div>
                <w:div w:id="787819633">
                  <w:marLeft w:val="480"/>
                  <w:marRight w:val="0"/>
                  <w:marTop w:val="0"/>
                  <w:marBottom w:val="0"/>
                  <w:divBdr>
                    <w:top w:val="none" w:sz="0" w:space="0" w:color="auto"/>
                    <w:left w:val="none" w:sz="0" w:space="0" w:color="auto"/>
                    <w:bottom w:val="none" w:sz="0" w:space="0" w:color="auto"/>
                    <w:right w:val="none" w:sz="0" w:space="0" w:color="auto"/>
                  </w:divBdr>
                </w:div>
                <w:div w:id="186256783">
                  <w:marLeft w:val="480"/>
                  <w:marRight w:val="0"/>
                  <w:marTop w:val="0"/>
                  <w:marBottom w:val="0"/>
                  <w:divBdr>
                    <w:top w:val="none" w:sz="0" w:space="0" w:color="auto"/>
                    <w:left w:val="none" w:sz="0" w:space="0" w:color="auto"/>
                    <w:bottom w:val="none" w:sz="0" w:space="0" w:color="auto"/>
                    <w:right w:val="none" w:sz="0" w:space="0" w:color="auto"/>
                  </w:divBdr>
                </w:div>
                <w:div w:id="757294667">
                  <w:marLeft w:val="480"/>
                  <w:marRight w:val="0"/>
                  <w:marTop w:val="0"/>
                  <w:marBottom w:val="0"/>
                  <w:divBdr>
                    <w:top w:val="none" w:sz="0" w:space="0" w:color="auto"/>
                    <w:left w:val="none" w:sz="0" w:space="0" w:color="auto"/>
                    <w:bottom w:val="none" w:sz="0" w:space="0" w:color="auto"/>
                    <w:right w:val="none" w:sz="0" w:space="0" w:color="auto"/>
                  </w:divBdr>
                </w:div>
                <w:div w:id="1932159217">
                  <w:marLeft w:val="480"/>
                  <w:marRight w:val="0"/>
                  <w:marTop w:val="0"/>
                  <w:marBottom w:val="0"/>
                  <w:divBdr>
                    <w:top w:val="none" w:sz="0" w:space="0" w:color="auto"/>
                    <w:left w:val="none" w:sz="0" w:space="0" w:color="auto"/>
                    <w:bottom w:val="none" w:sz="0" w:space="0" w:color="auto"/>
                    <w:right w:val="none" w:sz="0" w:space="0" w:color="auto"/>
                  </w:divBdr>
                </w:div>
                <w:div w:id="493574378">
                  <w:marLeft w:val="480"/>
                  <w:marRight w:val="0"/>
                  <w:marTop w:val="0"/>
                  <w:marBottom w:val="0"/>
                  <w:divBdr>
                    <w:top w:val="none" w:sz="0" w:space="0" w:color="auto"/>
                    <w:left w:val="none" w:sz="0" w:space="0" w:color="auto"/>
                    <w:bottom w:val="none" w:sz="0" w:space="0" w:color="auto"/>
                    <w:right w:val="none" w:sz="0" w:space="0" w:color="auto"/>
                  </w:divBdr>
                </w:div>
                <w:div w:id="583152421">
                  <w:marLeft w:val="480"/>
                  <w:marRight w:val="0"/>
                  <w:marTop w:val="0"/>
                  <w:marBottom w:val="0"/>
                  <w:divBdr>
                    <w:top w:val="none" w:sz="0" w:space="0" w:color="auto"/>
                    <w:left w:val="none" w:sz="0" w:space="0" w:color="auto"/>
                    <w:bottom w:val="none" w:sz="0" w:space="0" w:color="auto"/>
                    <w:right w:val="none" w:sz="0" w:space="0" w:color="auto"/>
                  </w:divBdr>
                </w:div>
                <w:div w:id="864177500">
                  <w:marLeft w:val="480"/>
                  <w:marRight w:val="0"/>
                  <w:marTop w:val="0"/>
                  <w:marBottom w:val="0"/>
                  <w:divBdr>
                    <w:top w:val="none" w:sz="0" w:space="0" w:color="auto"/>
                    <w:left w:val="none" w:sz="0" w:space="0" w:color="auto"/>
                    <w:bottom w:val="none" w:sz="0" w:space="0" w:color="auto"/>
                    <w:right w:val="none" w:sz="0" w:space="0" w:color="auto"/>
                  </w:divBdr>
                </w:div>
                <w:div w:id="1514614379">
                  <w:marLeft w:val="480"/>
                  <w:marRight w:val="0"/>
                  <w:marTop w:val="0"/>
                  <w:marBottom w:val="0"/>
                  <w:divBdr>
                    <w:top w:val="none" w:sz="0" w:space="0" w:color="auto"/>
                    <w:left w:val="none" w:sz="0" w:space="0" w:color="auto"/>
                    <w:bottom w:val="none" w:sz="0" w:space="0" w:color="auto"/>
                    <w:right w:val="none" w:sz="0" w:space="0" w:color="auto"/>
                  </w:divBdr>
                </w:div>
              </w:divsChild>
            </w:div>
            <w:div w:id="477961073">
              <w:marLeft w:val="0"/>
              <w:marRight w:val="0"/>
              <w:marTop w:val="0"/>
              <w:marBottom w:val="0"/>
              <w:divBdr>
                <w:top w:val="none" w:sz="0" w:space="0" w:color="auto"/>
                <w:left w:val="none" w:sz="0" w:space="0" w:color="auto"/>
                <w:bottom w:val="none" w:sz="0" w:space="0" w:color="auto"/>
                <w:right w:val="none" w:sz="0" w:space="0" w:color="auto"/>
              </w:divBdr>
              <w:divsChild>
                <w:div w:id="494801311">
                  <w:marLeft w:val="480"/>
                  <w:marRight w:val="0"/>
                  <w:marTop w:val="0"/>
                  <w:marBottom w:val="0"/>
                  <w:divBdr>
                    <w:top w:val="none" w:sz="0" w:space="0" w:color="auto"/>
                    <w:left w:val="none" w:sz="0" w:space="0" w:color="auto"/>
                    <w:bottom w:val="none" w:sz="0" w:space="0" w:color="auto"/>
                    <w:right w:val="none" w:sz="0" w:space="0" w:color="auto"/>
                  </w:divBdr>
                </w:div>
                <w:div w:id="510796905">
                  <w:marLeft w:val="480"/>
                  <w:marRight w:val="0"/>
                  <w:marTop w:val="0"/>
                  <w:marBottom w:val="0"/>
                  <w:divBdr>
                    <w:top w:val="none" w:sz="0" w:space="0" w:color="auto"/>
                    <w:left w:val="none" w:sz="0" w:space="0" w:color="auto"/>
                    <w:bottom w:val="none" w:sz="0" w:space="0" w:color="auto"/>
                    <w:right w:val="none" w:sz="0" w:space="0" w:color="auto"/>
                  </w:divBdr>
                </w:div>
                <w:div w:id="1904294972">
                  <w:marLeft w:val="480"/>
                  <w:marRight w:val="0"/>
                  <w:marTop w:val="0"/>
                  <w:marBottom w:val="0"/>
                  <w:divBdr>
                    <w:top w:val="none" w:sz="0" w:space="0" w:color="auto"/>
                    <w:left w:val="none" w:sz="0" w:space="0" w:color="auto"/>
                    <w:bottom w:val="none" w:sz="0" w:space="0" w:color="auto"/>
                    <w:right w:val="none" w:sz="0" w:space="0" w:color="auto"/>
                  </w:divBdr>
                </w:div>
                <w:div w:id="1390493640">
                  <w:marLeft w:val="480"/>
                  <w:marRight w:val="0"/>
                  <w:marTop w:val="0"/>
                  <w:marBottom w:val="0"/>
                  <w:divBdr>
                    <w:top w:val="none" w:sz="0" w:space="0" w:color="auto"/>
                    <w:left w:val="none" w:sz="0" w:space="0" w:color="auto"/>
                    <w:bottom w:val="none" w:sz="0" w:space="0" w:color="auto"/>
                    <w:right w:val="none" w:sz="0" w:space="0" w:color="auto"/>
                  </w:divBdr>
                </w:div>
                <w:div w:id="1745030427">
                  <w:marLeft w:val="480"/>
                  <w:marRight w:val="0"/>
                  <w:marTop w:val="0"/>
                  <w:marBottom w:val="0"/>
                  <w:divBdr>
                    <w:top w:val="none" w:sz="0" w:space="0" w:color="auto"/>
                    <w:left w:val="none" w:sz="0" w:space="0" w:color="auto"/>
                    <w:bottom w:val="none" w:sz="0" w:space="0" w:color="auto"/>
                    <w:right w:val="none" w:sz="0" w:space="0" w:color="auto"/>
                  </w:divBdr>
                </w:div>
                <w:div w:id="1662466218">
                  <w:marLeft w:val="480"/>
                  <w:marRight w:val="0"/>
                  <w:marTop w:val="0"/>
                  <w:marBottom w:val="0"/>
                  <w:divBdr>
                    <w:top w:val="none" w:sz="0" w:space="0" w:color="auto"/>
                    <w:left w:val="none" w:sz="0" w:space="0" w:color="auto"/>
                    <w:bottom w:val="none" w:sz="0" w:space="0" w:color="auto"/>
                    <w:right w:val="none" w:sz="0" w:space="0" w:color="auto"/>
                  </w:divBdr>
                </w:div>
                <w:div w:id="2059433406">
                  <w:marLeft w:val="480"/>
                  <w:marRight w:val="0"/>
                  <w:marTop w:val="0"/>
                  <w:marBottom w:val="0"/>
                  <w:divBdr>
                    <w:top w:val="none" w:sz="0" w:space="0" w:color="auto"/>
                    <w:left w:val="none" w:sz="0" w:space="0" w:color="auto"/>
                    <w:bottom w:val="none" w:sz="0" w:space="0" w:color="auto"/>
                    <w:right w:val="none" w:sz="0" w:space="0" w:color="auto"/>
                  </w:divBdr>
                </w:div>
                <w:div w:id="851529403">
                  <w:marLeft w:val="480"/>
                  <w:marRight w:val="0"/>
                  <w:marTop w:val="0"/>
                  <w:marBottom w:val="0"/>
                  <w:divBdr>
                    <w:top w:val="none" w:sz="0" w:space="0" w:color="auto"/>
                    <w:left w:val="none" w:sz="0" w:space="0" w:color="auto"/>
                    <w:bottom w:val="none" w:sz="0" w:space="0" w:color="auto"/>
                    <w:right w:val="none" w:sz="0" w:space="0" w:color="auto"/>
                  </w:divBdr>
                </w:div>
                <w:div w:id="2105882083">
                  <w:marLeft w:val="480"/>
                  <w:marRight w:val="0"/>
                  <w:marTop w:val="0"/>
                  <w:marBottom w:val="0"/>
                  <w:divBdr>
                    <w:top w:val="none" w:sz="0" w:space="0" w:color="auto"/>
                    <w:left w:val="none" w:sz="0" w:space="0" w:color="auto"/>
                    <w:bottom w:val="none" w:sz="0" w:space="0" w:color="auto"/>
                    <w:right w:val="none" w:sz="0" w:space="0" w:color="auto"/>
                  </w:divBdr>
                </w:div>
                <w:div w:id="1689982305">
                  <w:marLeft w:val="480"/>
                  <w:marRight w:val="0"/>
                  <w:marTop w:val="0"/>
                  <w:marBottom w:val="0"/>
                  <w:divBdr>
                    <w:top w:val="none" w:sz="0" w:space="0" w:color="auto"/>
                    <w:left w:val="none" w:sz="0" w:space="0" w:color="auto"/>
                    <w:bottom w:val="none" w:sz="0" w:space="0" w:color="auto"/>
                    <w:right w:val="none" w:sz="0" w:space="0" w:color="auto"/>
                  </w:divBdr>
                </w:div>
                <w:div w:id="877012400">
                  <w:marLeft w:val="480"/>
                  <w:marRight w:val="0"/>
                  <w:marTop w:val="0"/>
                  <w:marBottom w:val="0"/>
                  <w:divBdr>
                    <w:top w:val="none" w:sz="0" w:space="0" w:color="auto"/>
                    <w:left w:val="none" w:sz="0" w:space="0" w:color="auto"/>
                    <w:bottom w:val="none" w:sz="0" w:space="0" w:color="auto"/>
                    <w:right w:val="none" w:sz="0" w:space="0" w:color="auto"/>
                  </w:divBdr>
                </w:div>
                <w:div w:id="1615097477">
                  <w:marLeft w:val="480"/>
                  <w:marRight w:val="0"/>
                  <w:marTop w:val="0"/>
                  <w:marBottom w:val="0"/>
                  <w:divBdr>
                    <w:top w:val="none" w:sz="0" w:space="0" w:color="auto"/>
                    <w:left w:val="none" w:sz="0" w:space="0" w:color="auto"/>
                    <w:bottom w:val="none" w:sz="0" w:space="0" w:color="auto"/>
                    <w:right w:val="none" w:sz="0" w:space="0" w:color="auto"/>
                  </w:divBdr>
                </w:div>
                <w:div w:id="356780822">
                  <w:marLeft w:val="480"/>
                  <w:marRight w:val="0"/>
                  <w:marTop w:val="0"/>
                  <w:marBottom w:val="0"/>
                  <w:divBdr>
                    <w:top w:val="none" w:sz="0" w:space="0" w:color="auto"/>
                    <w:left w:val="none" w:sz="0" w:space="0" w:color="auto"/>
                    <w:bottom w:val="none" w:sz="0" w:space="0" w:color="auto"/>
                    <w:right w:val="none" w:sz="0" w:space="0" w:color="auto"/>
                  </w:divBdr>
                </w:div>
                <w:div w:id="1273587855">
                  <w:marLeft w:val="480"/>
                  <w:marRight w:val="0"/>
                  <w:marTop w:val="0"/>
                  <w:marBottom w:val="0"/>
                  <w:divBdr>
                    <w:top w:val="none" w:sz="0" w:space="0" w:color="auto"/>
                    <w:left w:val="none" w:sz="0" w:space="0" w:color="auto"/>
                    <w:bottom w:val="none" w:sz="0" w:space="0" w:color="auto"/>
                    <w:right w:val="none" w:sz="0" w:space="0" w:color="auto"/>
                  </w:divBdr>
                </w:div>
                <w:div w:id="1380132543">
                  <w:marLeft w:val="480"/>
                  <w:marRight w:val="0"/>
                  <w:marTop w:val="0"/>
                  <w:marBottom w:val="0"/>
                  <w:divBdr>
                    <w:top w:val="none" w:sz="0" w:space="0" w:color="auto"/>
                    <w:left w:val="none" w:sz="0" w:space="0" w:color="auto"/>
                    <w:bottom w:val="none" w:sz="0" w:space="0" w:color="auto"/>
                    <w:right w:val="none" w:sz="0" w:space="0" w:color="auto"/>
                  </w:divBdr>
                </w:div>
                <w:div w:id="1967810670">
                  <w:marLeft w:val="480"/>
                  <w:marRight w:val="0"/>
                  <w:marTop w:val="0"/>
                  <w:marBottom w:val="0"/>
                  <w:divBdr>
                    <w:top w:val="none" w:sz="0" w:space="0" w:color="auto"/>
                    <w:left w:val="none" w:sz="0" w:space="0" w:color="auto"/>
                    <w:bottom w:val="none" w:sz="0" w:space="0" w:color="auto"/>
                    <w:right w:val="none" w:sz="0" w:space="0" w:color="auto"/>
                  </w:divBdr>
                </w:div>
                <w:div w:id="2018731294">
                  <w:marLeft w:val="480"/>
                  <w:marRight w:val="0"/>
                  <w:marTop w:val="0"/>
                  <w:marBottom w:val="0"/>
                  <w:divBdr>
                    <w:top w:val="none" w:sz="0" w:space="0" w:color="auto"/>
                    <w:left w:val="none" w:sz="0" w:space="0" w:color="auto"/>
                    <w:bottom w:val="none" w:sz="0" w:space="0" w:color="auto"/>
                    <w:right w:val="none" w:sz="0" w:space="0" w:color="auto"/>
                  </w:divBdr>
                </w:div>
                <w:div w:id="1545483951">
                  <w:marLeft w:val="480"/>
                  <w:marRight w:val="0"/>
                  <w:marTop w:val="0"/>
                  <w:marBottom w:val="0"/>
                  <w:divBdr>
                    <w:top w:val="none" w:sz="0" w:space="0" w:color="auto"/>
                    <w:left w:val="none" w:sz="0" w:space="0" w:color="auto"/>
                    <w:bottom w:val="none" w:sz="0" w:space="0" w:color="auto"/>
                    <w:right w:val="none" w:sz="0" w:space="0" w:color="auto"/>
                  </w:divBdr>
                </w:div>
                <w:div w:id="1711223836">
                  <w:marLeft w:val="480"/>
                  <w:marRight w:val="0"/>
                  <w:marTop w:val="0"/>
                  <w:marBottom w:val="0"/>
                  <w:divBdr>
                    <w:top w:val="none" w:sz="0" w:space="0" w:color="auto"/>
                    <w:left w:val="none" w:sz="0" w:space="0" w:color="auto"/>
                    <w:bottom w:val="none" w:sz="0" w:space="0" w:color="auto"/>
                    <w:right w:val="none" w:sz="0" w:space="0" w:color="auto"/>
                  </w:divBdr>
                </w:div>
                <w:div w:id="1007369061">
                  <w:marLeft w:val="480"/>
                  <w:marRight w:val="0"/>
                  <w:marTop w:val="0"/>
                  <w:marBottom w:val="0"/>
                  <w:divBdr>
                    <w:top w:val="none" w:sz="0" w:space="0" w:color="auto"/>
                    <w:left w:val="none" w:sz="0" w:space="0" w:color="auto"/>
                    <w:bottom w:val="none" w:sz="0" w:space="0" w:color="auto"/>
                    <w:right w:val="none" w:sz="0" w:space="0" w:color="auto"/>
                  </w:divBdr>
                </w:div>
                <w:div w:id="763917033">
                  <w:marLeft w:val="480"/>
                  <w:marRight w:val="0"/>
                  <w:marTop w:val="0"/>
                  <w:marBottom w:val="0"/>
                  <w:divBdr>
                    <w:top w:val="none" w:sz="0" w:space="0" w:color="auto"/>
                    <w:left w:val="none" w:sz="0" w:space="0" w:color="auto"/>
                    <w:bottom w:val="none" w:sz="0" w:space="0" w:color="auto"/>
                    <w:right w:val="none" w:sz="0" w:space="0" w:color="auto"/>
                  </w:divBdr>
                </w:div>
                <w:div w:id="297035264">
                  <w:marLeft w:val="480"/>
                  <w:marRight w:val="0"/>
                  <w:marTop w:val="0"/>
                  <w:marBottom w:val="0"/>
                  <w:divBdr>
                    <w:top w:val="none" w:sz="0" w:space="0" w:color="auto"/>
                    <w:left w:val="none" w:sz="0" w:space="0" w:color="auto"/>
                    <w:bottom w:val="none" w:sz="0" w:space="0" w:color="auto"/>
                    <w:right w:val="none" w:sz="0" w:space="0" w:color="auto"/>
                  </w:divBdr>
                </w:div>
                <w:div w:id="980305261">
                  <w:marLeft w:val="480"/>
                  <w:marRight w:val="0"/>
                  <w:marTop w:val="0"/>
                  <w:marBottom w:val="0"/>
                  <w:divBdr>
                    <w:top w:val="none" w:sz="0" w:space="0" w:color="auto"/>
                    <w:left w:val="none" w:sz="0" w:space="0" w:color="auto"/>
                    <w:bottom w:val="none" w:sz="0" w:space="0" w:color="auto"/>
                    <w:right w:val="none" w:sz="0" w:space="0" w:color="auto"/>
                  </w:divBdr>
                </w:div>
                <w:div w:id="353464932">
                  <w:marLeft w:val="480"/>
                  <w:marRight w:val="0"/>
                  <w:marTop w:val="0"/>
                  <w:marBottom w:val="0"/>
                  <w:divBdr>
                    <w:top w:val="none" w:sz="0" w:space="0" w:color="auto"/>
                    <w:left w:val="none" w:sz="0" w:space="0" w:color="auto"/>
                    <w:bottom w:val="none" w:sz="0" w:space="0" w:color="auto"/>
                    <w:right w:val="none" w:sz="0" w:space="0" w:color="auto"/>
                  </w:divBdr>
                </w:div>
                <w:div w:id="453065043">
                  <w:marLeft w:val="480"/>
                  <w:marRight w:val="0"/>
                  <w:marTop w:val="0"/>
                  <w:marBottom w:val="0"/>
                  <w:divBdr>
                    <w:top w:val="none" w:sz="0" w:space="0" w:color="auto"/>
                    <w:left w:val="none" w:sz="0" w:space="0" w:color="auto"/>
                    <w:bottom w:val="none" w:sz="0" w:space="0" w:color="auto"/>
                    <w:right w:val="none" w:sz="0" w:space="0" w:color="auto"/>
                  </w:divBdr>
                </w:div>
                <w:div w:id="992564467">
                  <w:marLeft w:val="480"/>
                  <w:marRight w:val="0"/>
                  <w:marTop w:val="0"/>
                  <w:marBottom w:val="0"/>
                  <w:divBdr>
                    <w:top w:val="none" w:sz="0" w:space="0" w:color="auto"/>
                    <w:left w:val="none" w:sz="0" w:space="0" w:color="auto"/>
                    <w:bottom w:val="none" w:sz="0" w:space="0" w:color="auto"/>
                    <w:right w:val="none" w:sz="0" w:space="0" w:color="auto"/>
                  </w:divBdr>
                </w:div>
                <w:div w:id="341788663">
                  <w:marLeft w:val="480"/>
                  <w:marRight w:val="0"/>
                  <w:marTop w:val="0"/>
                  <w:marBottom w:val="0"/>
                  <w:divBdr>
                    <w:top w:val="none" w:sz="0" w:space="0" w:color="auto"/>
                    <w:left w:val="none" w:sz="0" w:space="0" w:color="auto"/>
                    <w:bottom w:val="none" w:sz="0" w:space="0" w:color="auto"/>
                    <w:right w:val="none" w:sz="0" w:space="0" w:color="auto"/>
                  </w:divBdr>
                </w:div>
                <w:div w:id="1839955051">
                  <w:marLeft w:val="480"/>
                  <w:marRight w:val="0"/>
                  <w:marTop w:val="0"/>
                  <w:marBottom w:val="0"/>
                  <w:divBdr>
                    <w:top w:val="none" w:sz="0" w:space="0" w:color="auto"/>
                    <w:left w:val="none" w:sz="0" w:space="0" w:color="auto"/>
                    <w:bottom w:val="none" w:sz="0" w:space="0" w:color="auto"/>
                    <w:right w:val="none" w:sz="0" w:space="0" w:color="auto"/>
                  </w:divBdr>
                </w:div>
                <w:div w:id="843714261">
                  <w:marLeft w:val="480"/>
                  <w:marRight w:val="0"/>
                  <w:marTop w:val="0"/>
                  <w:marBottom w:val="0"/>
                  <w:divBdr>
                    <w:top w:val="none" w:sz="0" w:space="0" w:color="auto"/>
                    <w:left w:val="none" w:sz="0" w:space="0" w:color="auto"/>
                    <w:bottom w:val="none" w:sz="0" w:space="0" w:color="auto"/>
                    <w:right w:val="none" w:sz="0" w:space="0" w:color="auto"/>
                  </w:divBdr>
                </w:div>
                <w:div w:id="232468762">
                  <w:marLeft w:val="480"/>
                  <w:marRight w:val="0"/>
                  <w:marTop w:val="0"/>
                  <w:marBottom w:val="0"/>
                  <w:divBdr>
                    <w:top w:val="none" w:sz="0" w:space="0" w:color="auto"/>
                    <w:left w:val="none" w:sz="0" w:space="0" w:color="auto"/>
                    <w:bottom w:val="none" w:sz="0" w:space="0" w:color="auto"/>
                    <w:right w:val="none" w:sz="0" w:space="0" w:color="auto"/>
                  </w:divBdr>
                </w:div>
                <w:div w:id="1402675501">
                  <w:marLeft w:val="480"/>
                  <w:marRight w:val="0"/>
                  <w:marTop w:val="0"/>
                  <w:marBottom w:val="0"/>
                  <w:divBdr>
                    <w:top w:val="none" w:sz="0" w:space="0" w:color="auto"/>
                    <w:left w:val="none" w:sz="0" w:space="0" w:color="auto"/>
                    <w:bottom w:val="none" w:sz="0" w:space="0" w:color="auto"/>
                    <w:right w:val="none" w:sz="0" w:space="0" w:color="auto"/>
                  </w:divBdr>
                </w:div>
                <w:div w:id="1208029171">
                  <w:marLeft w:val="480"/>
                  <w:marRight w:val="0"/>
                  <w:marTop w:val="0"/>
                  <w:marBottom w:val="0"/>
                  <w:divBdr>
                    <w:top w:val="none" w:sz="0" w:space="0" w:color="auto"/>
                    <w:left w:val="none" w:sz="0" w:space="0" w:color="auto"/>
                    <w:bottom w:val="none" w:sz="0" w:space="0" w:color="auto"/>
                    <w:right w:val="none" w:sz="0" w:space="0" w:color="auto"/>
                  </w:divBdr>
                </w:div>
                <w:div w:id="2048872253">
                  <w:marLeft w:val="480"/>
                  <w:marRight w:val="0"/>
                  <w:marTop w:val="0"/>
                  <w:marBottom w:val="0"/>
                  <w:divBdr>
                    <w:top w:val="none" w:sz="0" w:space="0" w:color="auto"/>
                    <w:left w:val="none" w:sz="0" w:space="0" w:color="auto"/>
                    <w:bottom w:val="none" w:sz="0" w:space="0" w:color="auto"/>
                    <w:right w:val="none" w:sz="0" w:space="0" w:color="auto"/>
                  </w:divBdr>
                </w:div>
                <w:div w:id="2086566126">
                  <w:marLeft w:val="480"/>
                  <w:marRight w:val="0"/>
                  <w:marTop w:val="0"/>
                  <w:marBottom w:val="0"/>
                  <w:divBdr>
                    <w:top w:val="none" w:sz="0" w:space="0" w:color="auto"/>
                    <w:left w:val="none" w:sz="0" w:space="0" w:color="auto"/>
                    <w:bottom w:val="none" w:sz="0" w:space="0" w:color="auto"/>
                    <w:right w:val="none" w:sz="0" w:space="0" w:color="auto"/>
                  </w:divBdr>
                </w:div>
                <w:div w:id="1947034329">
                  <w:marLeft w:val="480"/>
                  <w:marRight w:val="0"/>
                  <w:marTop w:val="0"/>
                  <w:marBottom w:val="0"/>
                  <w:divBdr>
                    <w:top w:val="none" w:sz="0" w:space="0" w:color="auto"/>
                    <w:left w:val="none" w:sz="0" w:space="0" w:color="auto"/>
                    <w:bottom w:val="none" w:sz="0" w:space="0" w:color="auto"/>
                    <w:right w:val="none" w:sz="0" w:space="0" w:color="auto"/>
                  </w:divBdr>
                </w:div>
                <w:div w:id="1236428910">
                  <w:marLeft w:val="480"/>
                  <w:marRight w:val="0"/>
                  <w:marTop w:val="0"/>
                  <w:marBottom w:val="0"/>
                  <w:divBdr>
                    <w:top w:val="none" w:sz="0" w:space="0" w:color="auto"/>
                    <w:left w:val="none" w:sz="0" w:space="0" w:color="auto"/>
                    <w:bottom w:val="none" w:sz="0" w:space="0" w:color="auto"/>
                    <w:right w:val="none" w:sz="0" w:space="0" w:color="auto"/>
                  </w:divBdr>
                </w:div>
                <w:div w:id="1939483322">
                  <w:marLeft w:val="480"/>
                  <w:marRight w:val="0"/>
                  <w:marTop w:val="0"/>
                  <w:marBottom w:val="0"/>
                  <w:divBdr>
                    <w:top w:val="none" w:sz="0" w:space="0" w:color="auto"/>
                    <w:left w:val="none" w:sz="0" w:space="0" w:color="auto"/>
                    <w:bottom w:val="none" w:sz="0" w:space="0" w:color="auto"/>
                    <w:right w:val="none" w:sz="0" w:space="0" w:color="auto"/>
                  </w:divBdr>
                </w:div>
                <w:div w:id="1190222069">
                  <w:marLeft w:val="480"/>
                  <w:marRight w:val="0"/>
                  <w:marTop w:val="0"/>
                  <w:marBottom w:val="0"/>
                  <w:divBdr>
                    <w:top w:val="none" w:sz="0" w:space="0" w:color="auto"/>
                    <w:left w:val="none" w:sz="0" w:space="0" w:color="auto"/>
                    <w:bottom w:val="none" w:sz="0" w:space="0" w:color="auto"/>
                    <w:right w:val="none" w:sz="0" w:space="0" w:color="auto"/>
                  </w:divBdr>
                </w:div>
                <w:div w:id="1092898885">
                  <w:marLeft w:val="480"/>
                  <w:marRight w:val="0"/>
                  <w:marTop w:val="0"/>
                  <w:marBottom w:val="0"/>
                  <w:divBdr>
                    <w:top w:val="none" w:sz="0" w:space="0" w:color="auto"/>
                    <w:left w:val="none" w:sz="0" w:space="0" w:color="auto"/>
                    <w:bottom w:val="none" w:sz="0" w:space="0" w:color="auto"/>
                    <w:right w:val="none" w:sz="0" w:space="0" w:color="auto"/>
                  </w:divBdr>
                </w:div>
                <w:div w:id="217859299">
                  <w:marLeft w:val="480"/>
                  <w:marRight w:val="0"/>
                  <w:marTop w:val="0"/>
                  <w:marBottom w:val="0"/>
                  <w:divBdr>
                    <w:top w:val="none" w:sz="0" w:space="0" w:color="auto"/>
                    <w:left w:val="none" w:sz="0" w:space="0" w:color="auto"/>
                    <w:bottom w:val="none" w:sz="0" w:space="0" w:color="auto"/>
                    <w:right w:val="none" w:sz="0" w:space="0" w:color="auto"/>
                  </w:divBdr>
                </w:div>
                <w:div w:id="1678459890">
                  <w:marLeft w:val="480"/>
                  <w:marRight w:val="0"/>
                  <w:marTop w:val="0"/>
                  <w:marBottom w:val="0"/>
                  <w:divBdr>
                    <w:top w:val="none" w:sz="0" w:space="0" w:color="auto"/>
                    <w:left w:val="none" w:sz="0" w:space="0" w:color="auto"/>
                    <w:bottom w:val="none" w:sz="0" w:space="0" w:color="auto"/>
                    <w:right w:val="none" w:sz="0" w:space="0" w:color="auto"/>
                  </w:divBdr>
                </w:div>
                <w:div w:id="626543805">
                  <w:marLeft w:val="480"/>
                  <w:marRight w:val="0"/>
                  <w:marTop w:val="0"/>
                  <w:marBottom w:val="0"/>
                  <w:divBdr>
                    <w:top w:val="none" w:sz="0" w:space="0" w:color="auto"/>
                    <w:left w:val="none" w:sz="0" w:space="0" w:color="auto"/>
                    <w:bottom w:val="none" w:sz="0" w:space="0" w:color="auto"/>
                    <w:right w:val="none" w:sz="0" w:space="0" w:color="auto"/>
                  </w:divBdr>
                </w:div>
                <w:div w:id="465855177">
                  <w:marLeft w:val="480"/>
                  <w:marRight w:val="0"/>
                  <w:marTop w:val="0"/>
                  <w:marBottom w:val="0"/>
                  <w:divBdr>
                    <w:top w:val="none" w:sz="0" w:space="0" w:color="auto"/>
                    <w:left w:val="none" w:sz="0" w:space="0" w:color="auto"/>
                    <w:bottom w:val="none" w:sz="0" w:space="0" w:color="auto"/>
                    <w:right w:val="none" w:sz="0" w:space="0" w:color="auto"/>
                  </w:divBdr>
                </w:div>
                <w:div w:id="1515877359">
                  <w:marLeft w:val="480"/>
                  <w:marRight w:val="0"/>
                  <w:marTop w:val="0"/>
                  <w:marBottom w:val="0"/>
                  <w:divBdr>
                    <w:top w:val="none" w:sz="0" w:space="0" w:color="auto"/>
                    <w:left w:val="none" w:sz="0" w:space="0" w:color="auto"/>
                    <w:bottom w:val="none" w:sz="0" w:space="0" w:color="auto"/>
                    <w:right w:val="none" w:sz="0" w:space="0" w:color="auto"/>
                  </w:divBdr>
                </w:div>
                <w:div w:id="1055813581">
                  <w:marLeft w:val="480"/>
                  <w:marRight w:val="0"/>
                  <w:marTop w:val="0"/>
                  <w:marBottom w:val="0"/>
                  <w:divBdr>
                    <w:top w:val="none" w:sz="0" w:space="0" w:color="auto"/>
                    <w:left w:val="none" w:sz="0" w:space="0" w:color="auto"/>
                    <w:bottom w:val="none" w:sz="0" w:space="0" w:color="auto"/>
                    <w:right w:val="none" w:sz="0" w:space="0" w:color="auto"/>
                  </w:divBdr>
                </w:div>
                <w:div w:id="845095303">
                  <w:marLeft w:val="480"/>
                  <w:marRight w:val="0"/>
                  <w:marTop w:val="0"/>
                  <w:marBottom w:val="0"/>
                  <w:divBdr>
                    <w:top w:val="none" w:sz="0" w:space="0" w:color="auto"/>
                    <w:left w:val="none" w:sz="0" w:space="0" w:color="auto"/>
                    <w:bottom w:val="none" w:sz="0" w:space="0" w:color="auto"/>
                    <w:right w:val="none" w:sz="0" w:space="0" w:color="auto"/>
                  </w:divBdr>
                </w:div>
                <w:div w:id="1462193151">
                  <w:marLeft w:val="480"/>
                  <w:marRight w:val="0"/>
                  <w:marTop w:val="0"/>
                  <w:marBottom w:val="0"/>
                  <w:divBdr>
                    <w:top w:val="none" w:sz="0" w:space="0" w:color="auto"/>
                    <w:left w:val="none" w:sz="0" w:space="0" w:color="auto"/>
                    <w:bottom w:val="none" w:sz="0" w:space="0" w:color="auto"/>
                    <w:right w:val="none" w:sz="0" w:space="0" w:color="auto"/>
                  </w:divBdr>
                </w:div>
                <w:div w:id="376049236">
                  <w:marLeft w:val="480"/>
                  <w:marRight w:val="0"/>
                  <w:marTop w:val="0"/>
                  <w:marBottom w:val="0"/>
                  <w:divBdr>
                    <w:top w:val="none" w:sz="0" w:space="0" w:color="auto"/>
                    <w:left w:val="none" w:sz="0" w:space="0" w:color="auto"/>
                    <w:bottom w:val="none" w:sz="0" w:space="0" w:color="auto"/>
                    <w:right w:val="none" w:sz="0" w:space="0" w:color="auto"/>
                  </w:divBdr>
                </w:div>
                <w:div w:id="1094012758">
                  <w:marLeft w:val="480"/>
                  <w:marRight w:val="0"/>
                  <w:marTop w:val="0"/>
                  <w:marBottom w:val="0"/>
                  <w:divBdr>
                    <w:top w:val="none" w:sz="0" w:space="0" w:color="auto"/>
                    <w:left w:val="none" w:sz="0" w:space="0" w:color="auto"/>
                    <w:bottom w:val="none" w:sz="0" w:space="0" w:color="auto"/>
                    <w:right w:val="none" w:sz="0" w:space="0" w:color="auto"/>
                  </w:divBdr>
                </w:div>
                <w:div w:id="793016374">
                  <w:marLeft w:val="480"/>
                  <w:marRight w:val="0"/>
                  <w:marTop w:val="0"/>
                  <w:marBottom w:val="0"/>
                  <w:divBdr>
                    <w:top w:val="none" w:sz="0" w:space="0" w:color="auto"/>
                    <w:left w:val="none" w:sz="0" w:space="0" w:color="auto"/>
                    <w:bottom w:val="none" w:sz="0" w:space="0" w:color="auto"/>
                    <w:right w:val="none" w:sz="0" w:space="0" w:color="auto"/>
                  </w:divBdr>
                </w:div>
                <w:div w:id="1338997836">
                  <w:marLeft w:val="480"/>
                  <w:marRight w:val="0"/>
                  <w:marTop w:val="0"/>
                  <w:marBottom w:val="0"/>
                  <w:divBdr>
                    <w:top w:val="none" w:sz="0" w:space="0" w:color="auto"/>
                    <w:left w:val="none" w:sz="0" w:space="0" w:color="auto"/>
                    <w:bottom w:val="none" w:sz="0" w:space="0" w:color="auto"/>
                    <w:right w:val="none" w:sz="0" w:space="0" w:color="auto"/>
                  </w:divBdr>
                </w:div>
                <w:div w:id="167211664">
                  <w:marLeft w:val="480"/>
                  <w:marRight w:val="0"/>
                  <w:marTop w:val="0"/>
                  <w:marBottom w:val="0"/>
                  <w:divBdr>
                    <w:top w:val="none" w:sz="0" w:space="0" w:color="auto"/>
                    <w:left w:val="none" w:sz="0" w:space="0" w:color="auto"/>
                    <w:bottom w:val="none" w:sz="0" w:space="0" w:color="auto"/>
                    <w:right w:val="none" w:sz="0" w:space="0" w:color="auto"/>
                  </w:divBdr>
                </w:div>
                <w:div w:id="618954105">
                  <w:marLeft w:val="480"/>
                  <w:marRight w:val="0"/>
                  <w:marTop w:val="0"/>
                  <w:marBottom w:val="0"/>
                  <w:divBdr>
                    <w:top w:val="none" w:sz="0" w:space="0" w:color="auto"/>
                    <w:left w:val="none" w:sz="0" w:space="0" w:color="auto"/>
                    <w:bottom w:val="none" w:sz="0" w:space="0" w:color="auto"/>
                    <w:right w:val="none" w:sz="0" w:space="0" w:color="auto"/>
                  </w:divBdr>
                </w:div>
                <w:div w:id="782379360">
                  <w:marLeft w:val="480"/>
                  <w:marRight w:val="0"/>
                  <w:marTop w:val="0"/>
                  <w:marBottom w:val="0"/>
                  <w:divBdr>
                    <w:top w:val="none" w:sz="0" w:space="0" w:color="auto"/>
                    <w:left w:val="none" w:sz="0" w:space="0" w:color="auto"/>
                    <w:bottom w:val="none" w:sz="0" w:space="0" w:color="auto"/>
                    <w:right w:val="none" w:sz="0" w:space="0" w:color="auto"/>
                  </w:divBdr>
                </w:div>
                <w:div w:id="1630475657">
                  <w:marLeft w:val="480"/>
                  <w:marRight w:val="0"/>
                  <w:marTop w:val="0"/>
                  <w:marBottom w:val="0"/>
                  <w:divBdr>
                    <w:top w:val="none" w:sz="0" w:space="0" w:color="auto"/>
                    <w:left w:val="none" w:sz="0" w:space="0" w:color="auto"/>
                    <w:bottom w:val="none" w:sz="0" w:space="0" w:color="auto"/>
                    <w:right w:val="none" w:sz="0" w:space="0" w:color="auto"/>
                  </w:divBdr>
                </w:div>
                <w:div w:id="985816641">
                  <w:marLeft w:val="480"/>
                  <w:marRight w:val="0"/>
                  <w:marTop w:val="0"/>
                  <w:marBottom w:val="0"/>
                  <w:divBdr>
                    <w:top w:val="none" w:sz="0" w:space="0" w:color="auto"/>
                    <w:left w:val="none" w:sz="0" w:space="0" w:color="auto"/>
                    <w:bottom w:val="none" w:sz="0" w:space="0" w:color="auto"/>
                    <w:right w:val="none" w:sz="0" w:space="0" w:color="auto"/>
                  </w:divBdr>
                </w:div>
                <w:div w:id="2070033999">
                  <w:marLeft w:val="480"/>
                  <w:marRight w:val="0"/>
                  <w:marTop w:val="0"/>
                  <w:marBottom w:val="0"/>
                  <w:divBdr>
                    <w:top w:val="none" w:sz="0" w:space="0" w:color="auto"/>
                    <w:left w:val="none" w:sz="0" w:space="0" w:color="auto"/>
                    <w:bottom w:val="none" w:sz="0" w:space="0" w:color="auto"/>
                    <w:right w:val="none" w:sz="0" w:space="0" w:color="auto"/>
                  </w:divBdr>
                </w:div>
                <w:div w:id="164444700">
                  <w:marLeft w:val="480"/>
                  <w:marRight w:val="0"/>
                  <w:marTop w:val="0"/>
                  <w:marBottom w:val="0"/>
                  <w:divBdr>
                    <w:top w:val="none" w:sz="0" w:space="0" w:color="auto"/>
                    <w:left w:val="none" w:sz="0" w:space="0" w:color="auto"/>
                    <w:bottom w:val="none" w:sz="0" w:space="0" w:color="auto"/>
                    <w:right w:val="none" w:sz="0" w:space="0" w:color="auto"/>
                  </w:divBdr>
                </w:div>
                <w:div w:id="1303265520">
                  <w:marLeft w:val="480"/>
                  <w:marRight w:val="0"/>
                  <w:marTop w:val="0"/>
                  <w:marBottom w:val="0"/>
                  <w:divBdr>
                    <w:top w:val="none" w:sz="0" w:space="0" w:color="auto"/>
                    <w:left w:val="none" w:sz="0" w:space="0" w:color="auto"/>
                    <w:bottom w:val="none" w:sz="0" w:space="0" w:color="auto"/>
                    <w:right w:val="none" w:sz="0" w:space="0" w:color="auto"/>
                  </w:divBdr>
                </w:div>
                <w:div w:id="1638798472">
                  <w:marLeft w:val="480"/>
                  <w:marRight w:val="0"/>
                  <w:marTop w:val="0"/>
                  <w:marBottom w:val="0"/>
                  <w:divBdr>
                    <w:top w:val="none" w:sz="0" w:space="0" w:color="auto"/>
                    <w:left w:val="none" w:sz="0" w:space="0" w:color="auto"/>
                    <w:bottom w:val="none" w:sz="0" w:space="0" w:color="auto"/>
                    <w:right w:val="none" w:sz="0" w:space="0" w:color="auto"/>
                  </w:divBdr>
                </w:div>
                <w:div w:id="1175728716">
                  <w:marLeft w:val="480"/>
                  <w:marRight w:val="0"/>
                  <w:marTop w:val="0"/>
                  <w:marBottom w:val="0"/>
                  <w:divBdr>
                    <w:top w:val="none" w:sz="0" w:space="0" w:color="auto"/>
                    <w:left w:val="none" w:sz="0" w:space="0" w:color="auto"/>
                    <w:bottom w:val="none" w:sz="0" w:space="0" w:color="auto"/>
                    <w:right w:val="none" w:sz="0" w:space="0" w:color="auto"/>
                  </w:divBdr>
                </w:div>
                <w:div w:id="692999254">
                  <w:marLeft w:val="480"/>
                  <w:marRight w:val="0"/>
                  <w:marTop w:val="0"/>
                  <w:marBottom w:val="0"/>
                  <w:divBdr>
                    <w:top w:val="none" w:sz="0" w:space="0" w:color="auto"/>
                    <w:left w:val="none" w:sz="0" w:space="0" w:color="auto"/>
                    <w:bottom w:val="none" w:sz="0" w:space="0" w:color="auto"/>
                    <w:right w:val="none" w:sz="0" w:space="0" w:color="auto"/>
                  </w:divBdr>
                </w:div>
                <w:div w:id="10305032">
                  <w:marLeft w:val="480"/>
                  <w:marRight w:val="0"/>
                  <w:marTop w:val="0"/>
                  <w:marBottom w:val="0"/>
                  <w:divBdr>
                    <w:top w:val="none" w:sz="0" w:space="0" w:color="auto"/>
                    <w:left w:val="none" w:sz="0" w:space="0" w:color="auto"/>
                    <w:bottom w:val="none" w:sz="0" w:space="0" w:color="auto"/>
                    <w:right w:val="none" w:sz="0" w:space="0" w:color="auto"/>
                  </w:divBdr>
                </w:div>
                <w:div w:id="1430153590">
                  <w:marLeft w:val="480"/>
                  <w:marRight w:val="0"/>
                  <w:marTop w:val="0"/>
                  <w:marBottom w:val="0"/>
                  <w:divBdr>
                    <w:top w:val="none" w:sz="0" w:space="0" w:color="auto"/>
                    <w:left w:val="none" w:sz="0" w:space="0" w:color="auto"/>
                    <w:bottom w:val="none" w:sz="0" w:space="0" w:color="auto"/>
                    <w:right w:val="none" w:sz="0" w:space="0" w:color="auto"/>
                  </w:divBdr>
                </w:div>
                <w:div w:id="25912804">
                  <w:marLeft w:val="480"/>
                  <w:marRight w:val="0"/>
                  <w:marTop w:val="0"/>
                  <w:marBottom w:val="0"/>
                  <w:divBdr>
                    <w:top w:val="none" w:sz="0" w:space="0" w:color="auto"/>
                    <w:left w:val="none" w:sz="0" w:space="0" w:color="auto"/>
                    <w:bottom w:val="none" w:sz="0" w:space="0" w:color="auto"/>
                    <w:right w:val="none" w:sz="0" w:space="0" w:color="auto"/>
                  </w:divBdr>
                </w:div>
                <w:div w:id="41291965">
                  <w:marLeft w:val="480"/>
                  <w:marRight w:val="0"/>
                  <w:marTop w:val="0"/>
                  <w:marBottom w:val="0"/>
                  <w:divBdr>
                    <w:top w:val="none" w:sz="0" w:space="0" w:color="auto"/>
                    <w:left w:val="none" w:sz="0" w:space="0" w:color="auto"/>
                    <w:bottom w:val="none" w:sz="0" w:space="0" w:color="auto"/>
                    <w:right w:val="none" w:sz="0" w:space="0" w:color="auto"/>
                  </w:divBdr>
                </w:div>
                <w:div w:id="797065883">
                  <w:marLeft w:val="480"/>
                  <w:marRight w:val="0"/>
                  <w:marTop w:val="0"/>
                  <w:marBottom w:val="0"/>
                  <w:divBdr>
                    <w:top w:val="none" w:sz="0" w:space="0" w:color="auto"/>
                    <w:left w:val="none" w:sz="0" w:space="0" w:color="auto"/>
                    <w:bottom w:val="none" w:sz="0" w:space="0" w:color="auto"/>
                    <w:right w:val="none" w:sz="0" w:space="0" w:color="auto"/>
                  </w:divBdr>
                </w:div>
                <w:div w:id="1030372427">
                  <w:marLeft w:val="480"/>
                  <w:marRight w:val="0"/>
                  <w:marTop w:val="0"/>
                  <w:marBottom w:val="0"/>
                  <w:divBdr>
                    <w:top w:val="none" w:sz="0" w:space="0" w:color="auto"/>
                    <w:left w:val="none" w:sz="0" w:space="0" w:color="auto"/>
                    <w:bottom w:val="none" w:sz="0" w:space="0" w:color="auto"/>
                    <w:right w:val="none" w:sz="0" w:space="0" w:color="auto"/>
                  </w:divBdr>
                </w:div>
                <w:div w:id="597712290">
                  <w:marLeft w:val="480"/>
                  <w:marRight w:val="0"/>
                  <w:marTop w:val="0"/>
                  <w:marBottom w:val="0"/>
                  <w:divBdr>
                    <w:top w:val="none" w:sz="0" w:space="0" w:color="auto"/>
                    <w:left w:val="none" w:sz="0" w:space="0" w:color="auto"/>
                    <w:bottom w:val="none" w:sz="0" w:space="0" w:color="auto"/>
                    <w:right w:val="none" w:sz="0" w:space="0" w:color="auto"/>
                  </w:divBdr>
                </w:div>
                <w:div w:id="1088890133">
                  <w:marLeft w:val="480"/>
                  <w:marRight w:val="0"/>
                  <w:marTop w:val="0"/>
                  <w:marBottom w:val="0"/>
                  <w:divBdr>
                    <w:top w:val="none" w:sz="0" w:space="0" w:color="auto"/>
                    <w:left w:val="none" w:sz="0" w:space="0" w:color="auto"/>
                    <w:bottom w:val="none" w:sz="0" w:space="0" w:color="auto"/>
                    <w:right w:val="none" w:sz="0" w:space="0" w:color="auto"/>
                  </w:divBdr>
                </w:div>
              </w:divsChild>
            </w:div>
            <w:div w:id="2135521137">
              <w:marLeft w:val="0"/>
              <w:marRight w:val="0"/>
              <w:marTop w:val="0"/>
              <w:marBottom w:val="0"/>
              <w:divBdr>
                <w:top w:val="none" w:sz="0" w:space="0" w:color="auto"/>
                <w:left w:val="none" w:sz="0" w:space="0" w:color="auto"/>
                <w:bottom w:val="none" w:sz="0" w:space="0" w:color="auto"/>
                <w:right w:val="none" w:sz="0" w:space="0" w:color="auto"/>
              </w:divBdr>
              <w:divsChild>
                <w:div w:id="1334257655">
                  <w:marLeft w:val="480"/>
                  <w:marRight w:val="0"/>
                  <w:marTop w:val="0"/>
                  <w:marBottom w:val="0"/>
                  <w:divBdr>
                    <w:top w:val="none" w:sz="0" w:space="0" w:color="auto"/>
                    <w:left w:val="none" w:sz="0" w:space="0" w:color="auto"/>
                    <w:bottom w:val="none" w:sz="0" w:space="0" w:color="auto"/>
                    <w:right w:val="none" w:sz="0" w:space="0" w:color="auto"/>
                  </w:divBdr>
                </w:div>
                <w:div w:id="1039277862">
                  <w:marLeft w:val="480"/>
                  <w:marRight w:val="0"/>
                  <w:marTop w:val="0"/>
                  <w:marBottom w:val="0"/>
                  <w:divBdr>
                    <w:top w:val="none" w:sz="0" w:space="0" w:color="auto"/>
                    <w:left w:val="none" w:sz="0" w:space="0" w:color="auto"/>
                    <w:bottom w:val="none" w:sz="0" w:space="0" w:color="auto"/>
                    <w:right w:val="none" w:sz="0" w:space="0" w:color="auto"/>
                  </w:divBdr>
                </w:div>
                <w:div w:id="240679398">
                  <w:marLeft w:val="480"/>
                  <w:marRight w:val="0"/>
                  <w:marTop w:val="0"/>
                  <w:marBottom w:val="0"/>
                  <w:divBdr>
                    <w:top w:val="none" w:sz="0" w:space="0" w:color="auto"/>
                    <w:left w:val="none" w:sz="0" w:space="0" w:color="auto"/>
                    <w:bottom w:val="none" w:sz="0" w:space="0" w:color="auto"/>
                    <w:right w:val="none" w:sz="0" w:space="0" w:color="auto"/>
                  </w:divBdr>
                </w:div>
                <w:div w:id="660890056">
                  <w:marLeft w:val="480"/>
                  <w:marRight w:val="0"/>
                  <w:marTop w:val="0"/>
                  <w:marBottom w:val="0"/>
                  <w:divBdr>
                    <w:top w:val="none" w:sz="0" w:space="0" w:color="auto"/>
                    <w:left w:val="none" w:sz="0" w:space="0" w:color="auto"/>
                    <w:bottom w:val="none" w:sz="0" w:space="0" w:color="auto"/>
                    <w:right w:val="none" w:sz="0" w:space="0" w:color="auto"/>
                  </w:divBdr>
                </w:div>
                <w:div w:id="1290748327">
                  <w:marLeft w:val="480"/>
                  <w:marRight w:val="0"/>
                  <w:marTop w:val="0"/>
                  <w:marBottom w:val="0"/>
                  <w:divBdr>
                    <w:top w:val="none" w:sz="0" w:space="0" w:color="auto"/>
                    <w:left w:val="none" w:sz="0" w:space="0" w:color="auto"/>
                    <w:bottom w:val="none" w:sz="0" w:space="0" w:color="auto"/>
                    <w:right w:val="none" w:sz="0" w:space="0" w:color="auto"/>
                  </w:divBdr>
                </w:div>
                <w:div w:id="1019937498">
                  <w:marLeft w:val="480"/>
                  <w:marRight w:val="0"/>
                  <w:marTop w:val="0"/>
                  <w:marBottom w:val="0"/>
                  <w:divBdr>
                    <w:top w:val="none" w:sz="0" w:space="0" w:color="auto"/>
                    <w:left w:val="none" w:sz="0" w:space="0" w:color="auto"/>
                    <w:bottom w:val="none" w:sz="0" w:space="0" w:color="auto"/>
                    <w:right w:val="none" w:sz="0" w:space="0" w:color="auto"/>
                  </w:divBdr>
                </w:div>
                <w:div w:id="1985233898">
                  <w:marLeft w:val="480"/>
                  <w:marRight w:val="0"/>
                  <w:marTop w:val="0"/>
                  <w:marBottom w:val="0"/>
                  <w:divBdr>
                    <w:top w:val="none" w:sz="0" w:space="0" w:color="auto"/>
                    <w:left w:val="none" w:sz="0" w:space="0" w:color="auto"/>
                    <w:bottom w:val="none" w:sz="0" w:space="0" w:color="auto"/>
                    <w:right w:val="none" w:sz="0" w:space="0" w:color="auto"/>
                  </w:divBdr>
                </w:div>
                <w:div w:id="1995912133">
                  <w:marLeft w:val="480"/>
                  <w:marRight w:val="0"/>
                  <w:marTop w:val="0"/>
                  <w:marBottom w:val="0"/>
                  <w:divBdr>
                    <w:top w:val="none" w:sz="0" w:space="0" w:color="auto"/>
                    <w:left w:val="none" w:sz="0" w:space="0" w:color="auto"/>
                    <w:bottom w:val="none" w:sz="0" w:space="0" w:color="auto"/>
                    <w:right w:val="none" w:sz="0" w:space="0" w:color="auto"/>
                  </w:divBdr>
                </w:div>
                <w:div w:id="870806461">
                  <w:marLeft w:val="480"/>
                  <w:marRight w:val="0"/>
                  <w:marTop w:val="0"/>
                  <w:marBottom w:val="0"/>
                  <w:divBdr>
                    <w:top w:val="none" w:sz="0" w:space="0" w:color="auto"/>
                    <w:left w:val="none" w:sz="0" w:space="0" w:color="auto"/>
                    <w:bottom w:val="none" w:sz="0" w:space="0" w:color="auto"/>
                    <w:right w:val="none" w:sz="0" w:space="0" w:color="auto"/>
                  </w:divBdr>
                </w:div>
                <w:div w:id="902638208">
                  <w:marLeft w:val="480"/>
                  <w:marRight w:val="0"/>
                  <w:marTop w:val="0"/>
                  <w:marBottom w:val="0"/>
                  <w:divBdr>
                    <w:top w:val="none" w:sz="0" w:space="0" w:color="auto"/>
                    <w:left w:val="none" w:sz="0" w:space="0" w:color="auto"/>
                    <w:bottom w:val="none" w:sz="0" w:space="0" w:color="auto"/>
                    <w:right w:val="none" w:sz="0" w:space="0" w:color="auto"/>
                  </w:divBdr>
                </w:div>
                <w:div w:id="79065298">
                  <w:marLeft w:val="480"/>
                  <w:marRight w:val="0"/>
                  <w:marTop w:val="0"/>
                  <w:marBottom w:val="0"/>
                  <w:divBdr>
                    <w:top w:val="none" w:sz="0" w:space="0" w:color="auto"/>
                    <w:left w:val="none" w:sz="0" w:space="0" w:color="auto"/>
                    <w:bottom w:val="none" w:sz="0" w:space="0" w:color="auto"/>
                    <w:right w:val="none" w:sz="0" w:space="0" w:color="auto"/>
                  </w:divBdr>
                </w:div>
                <w:div w:id="1426732302">
                  <w:marLeft w:val="480"/>
                  <w:marRight w:val="0"/>
                  <w:marTop w:val="0"/>
                  <w:marBottom w:val="0"/>
                  <w:divBdr>
                    <w:top w:val="none" w:sz="0" w:space="0" w:color="auto"/>
                    <w:left w:val="none" w:sz="0" w:space="0" w:color="auto"/>
                    <w:bottom w:val="none" w:sz="0" w:space="0" w:color="auto"/>
                    <w:right w:val="none" w:sz="0" w:space="0" w:color="auto"/>
                  </w:divBdr>
                </w:div>
                <w:div w:id="2076195544">
                  <w:marLeft w:val="480"/>
                  <w:marRight w:val="0"/>
                  <w:marTop w:val="0"/>
                  <w:marBottom w:val="0"/>
                  <w:divBdr>
                    <w:top w:val="none" w:sz="0" w:space="0" w:color="auto"/>
                    <w:left w:val="none" w:sz="0" w:space="0" w:color="auto"/>
                    <w:bottom w:val="none" w:sz="0" w:space="0" w:color="auto"/>
                    <w:right w:val="none" w:sz="0" w:space="0" w:color="auto"/>
                  </w:divBdr>
                </w:div>
                <w:div w:id="2141996024">
                  <w:marLeft w:val="480"/>
                  <w:marRight w:val="0"/>
                  <w:marTop w:val="0"/>
                  <w:marBottom w:val="0"/>
                  <w:divBdr>
                    <w:top w:val="none" w:sz="0" w:space="0" w:color="auto"/>
                    <w:left w:val="none" w:sz="0" w:space="0" w:color="auto"/>
                    <w:bottom w:val="none" w:sz="0" w:space="0" w:color="auto"/>
                    <w:right w:val="none" w:sz="0" w:space="0" w:color="auto"/>
                  </w:divBdr>
                </w:div>
                <w:div w:id="763497668">
                  <w:marLeft w:val="480"/>
                  <w:marRight w:val="0"/>
                  <w:marTop w:val="0"/>
                  <w:marBottom w:val="0"/>
                  <w:divBdr>
                    <w:top w:val="none" w:sz="0" w:space="0" w:color="auto"/>
                    <w:left w:val="none" w:sz="0" w:space="0" w:color="auto"/>
                    <w:bottom w:val="none" w:sz="0" w:space="0" w:color="auto"/>
                    <w:right w:val="none" w:sz="0" w:space="0" w:color="auto"/>
                  </w:divBdr>
                </w:div>
                <w:div w:id="1277827933">
                  <w:marLeft w:val="480"/>
                  <w:marRight w:val="0"/>
                  <w:marTop w:val="0"/>
                  <w:marBottom w:val="0"/>
                  <w:divBdr>
                    <w:top w:val="none" w:sz="0" w:space="0" w:color="auto"/>
                    <w:left w:val="none" w:sz="0" w:space="0" w:color="auto"/>
                    <w:bottom w:val="none" w:sz="0" w:space="0" w:color="auto"/>
                    <w:right w:val="none" w:sz="0" w:space="0" w:color="auto"/>
                  </w:divBdr>
                </w:div>
                <w:div w:id="1495294334">
                  <w:marLeft w:val="480"/>
                  <w:marRight w:val="0"/>
                  <w:marTop w:val="0"/>
                  <w:marBottom w:val="0"/>
                  <w:divBdr>
                    <w:top w:val="none" w:sz="0" w:space="0" w:color="auto"/>
                    <w:left w:val="none" w:sz="0" w:space="0" w:color="auto"/>
                    <w:bottom w:val="none" w:sz="0" w:space="0" w:color="auto"/>
                    <w:right w:val="none" w:sz="0" w:space="0" w:color="auto"/>
                  </w:divBdr>
                </w:div>
                <w:div w:id="997536099">
                  <w:marLeft w:val="480"/>
                  <w:marRight w:val="0"/>
                  <w:marTop w:val="0"/>
                  <w:marBottom w:val="0"/>
                  <w:divBdr>
                    <w:top w:val="none" w:sz="0" w:space="0" w:color="auto"/>
                    <w:left w:val="none" w:sz="0" w:space="0" w:color="auto"/>
                    <w:bottom w:val="none" w:sz="0" w:space="0" w:color="auto"/>
                    <w:right w:val="none" w:sz="0" w:space="0" w:color="auto"/>
                  </w:divBdr>
                </w:div>
                <w:div w:id="724910213">
                  <w:marLeft w:val="480"/>
                  <w:marRight w:val="0"/>
                  <w:marTop w:val="0"/>
                  <w:marBottom w:val="0"/>
                  <w:divBdr>
                    <w:top w:val="none" w:sz="0" w:space="0" w:color="auto"/>
                    <w:left w:val="none" w:sz="0" w:space="0" w:color="auto"/>
                    <w:bottom w:val="none" w:sz="0" w:space="0" w:color="auto"/>
                    <w:right w:val="none" w:sz="0" w:space="0" w:color="auto"/>
                  </w:divBdr>
                </w:div>
                <w:div w:id="1118796555">
                  <w:marLeft w:val="480"/>
                  <w:marRight w:val="0"/>
                  <w:marTop w:val="0"/>
                  <w:marBottom w:val="0"/>
                  <w:divBdr>
                    <w:top w:val="none" w:sz="0" w:space="0" w:color="auto"/>
                    <w:left w:val="none" w:sz="0" w:space="0" w:color="auto"/>
                    <w:bottom w:val="none" w:sz="0" w:space="0" w:color="auto"/>
                    <w:right w:val="none" w:sz="0" w:space="0" w:color="auto"/>
                  </w:divBdr>
                </w:div>
                <w:div w:id="1907104147">
                  <w:marLeft w:val="480"/>
                  <w:marRight w:val="0"/>
                  <w:marTop w:val="0"/>
                  <w:marBottom w:val="0"/>
                  <w:divBdr>
                    <w:top w:val="none" w:sz="0" w:space="0" w:color="auto"/>
                    <w:left w:val="none" w:sz="0" w:space="0" w:color="auto"/>
                    <w:bottom w:val="none" w:sz="0" w:space="0" w:color="auto"/>
                    <w:right w:val="none" w:sz="0" w:space="0" w:color="auto"/>
                  </w:divBdr>
                </w:div>
                <w:div w:id="713309963">
                  <w:marLeft w:val="480"/>
                  <w:marRight w:val="0"/>
                  <w:marTop w:val="0"/>
                  <w:marBottom w:val="0"/>
                  <w:divBdr>
                    <w:top w:val="none" w:sz="0" w:space="0" w:color="auto"/>
                    <w:left w:val="none" w:sz="0" w:space="0" w:color="auto"/>
                    <w:bottom w:val="none" w:sz="0" w:space="0" w:color="auto"/>
                    <w:right w:val="none" w:sz="0" w:space="0" w:color="auto"/>
                  </w:divBdr>
                </w:div>
                <w:div w:id="564726900">
                  <w:marLeft w:val="480"/>
                  <w:marRight w:val="0"/>
                  <w:marTop w:val="0"/>
                  <w:marBottom w:val="0"/>
                  <w:divBdr>
                    <w:top w:val="none" w:sz="0" w:space="0" w:color="auto"/>
                    <w:left w:val="none" w:sz="0" w:space="0" w:color="auto"/>
                    <w:bottom w:val="none" w:sz="0" w:space="0" w:color="auto"/>
                    <w:right w:val="none" w:sz="0" w:space="0" w:color="auto"/>
                  </w:divBdr>
                </w:div>
                <w:div w:id="1149444324">
                  <w:marLeft w:val="480"/>
                  <w:marRight w:val="0"/>
                  <w:marTop w:val="0"/>
                  <w:marBottom w:val="0"/>
                  <w:divBdr>
                    <w:top w:val="none" w:sz="0" w:space="0" w:color="auto"/>
                    <w:left w:val="none" w:sz="0" w:space="0" w:color="auto"/>
                    <w:bottom w:val="none" w:sz="0" w:space="0" w:color="auto"/>
                    <w:right w:val="none" w:sz="0" w:space="0" w:color="auto"/>
                  </w:divBdr>
                </w:div>
                <w:div w:id="1298147984">
                  <w:marLeft w:val="480"/>
                  <w:marRight w:val="0"/>
                  <w:marTop w:val="0"/>
                  <w:marBottom w:val="0"/>
                  <w:divBdr>
                    <w:top w:val="none" w:sz="0" w:space="0" w:color="auto"/>
                    <w:left w:val="none" w:sz="0" w:space="0" w:color="auto"/>
                    <w:bottom w:val="none" w:sz="0" w:space="0" w:color="auto"/>
                    <w:right w:val="none" w:sz="0" w:space="0" w:color="auto"/>
                  </w:divBdr>
                </w:div>
                <w:div w:id="1714186666">
                  <w:marLeft w:val="480"/>
                  <w:marRight w:val="0"/>
                  <w:marTop w:val="0"/>
                  <w:marBottom w:val="0"/>
                  <w:divBdr>
                    <w:top w:val="none" w:sz="0" w:space="0" w:color="auto"/>
                    <w:left w:val="none" w:sz="0" w:space="0" w:color="auto"/>
                    <w:bottom w:val="none" w:sz="0" w:space="0" w:color="auto"/>
                    <w:right w:val="none" w:sz="0" w:space="0" w:color="auto"/>
                  </w:divBdr>
                </w:div>
                <w:div w:id="1459908601">
                  <w:marLeft w:val="480"/>
                  <w:marRight w:val="0"/>
                  <w:marTop w:val="0"/>
                  <w:marBottom w:val="0"/>
                  <w:divBdr>
                    <w:top w:val="none" w:sz="0" w:space="0" w:color="auto"/>
                    <w:left w:val="none" w:sz="0" w:space="0" w:color="auto"/>
                    <w:bottom w:val="none" w:sz="0" w:space="0" w:color="auto"/>
                    <w:right w:val="none" w:sz="0" w:space="0" w:color="auto"/>
                  </w:divBdr>
                </w:div>
                <w:div w:id="1457335748">
                  <w:marLeft w:val="480"/>
                  <w:marRight w:val="0"/>
                  <w:marTop w:val="0"/>
                  <w:marBottom w:val="0"/>
                  <w:divBdr>
                    <w:top w:val="none" w:sz="0" w:space="0" w:color="auto"/>
                    <w:left w:val="none" w:sz="0" w:space="0" w:color="auto"/>
                    <w:bottom w:val="none" w:sz="0" w:space="0" w:color="auto"/>
                    <w:right w:val="none" w:sz="0" w:space="0" w:color="auto"/>
                  </w:divBdr>
                </w:div>
                <w:div w:id="1450472145">
                  <w:marLeft w:val="480"/>
                  <w:marRight w:val="0"/>
                  <w:marTop w:val="0"/>
                  <w:marBottom w:val="0"/>
                  <w:divBdr>
                    <w:top w:val="none" w:sz="0" w:space="0" w:color="auto"/>
                    <w:left w:val="none" w:sz="0" w:space="0" w:color="auto"/>
                    <w:bottom w:val="none" w:sz="0" w:space="0" w:color="auto"/>
                    <w:right w:val="none" w:sz="0" w:space="0" w:color="auto"/>
                  </w:divBdr>
                </w:div>
                <w:div w:id="1552570678">
                  <w:marLeft w:val="480"/>
                  <w:marRight w:val="0"/>
                  <w:marTop w:val="0"/>
                  <w:marBottom w:val="0"/>
                  <w:divBdr>
                    <w:top w:val="none" w:sz="0" w:space="0" w:color="auto"/>
                    <w:left w:val="none" w:sz="0" w:space="0" w:color="auto"/>
                    <w:bottom w:val="none" w:sz="0" w:space="0" w:color="auto"/>
                    <w:right w:val="none" w:sz="0" w:space="0" w:color="auto"/>
                  </w:divBdr>
                </w:div>
                <w:div w:id="482351277">
                  <w:marLeft w:val="480"/>
                  <w:marRight w:val="0"/>
                  <w:marTop w:val="0"/>
                  <w:marBottom w:val="0"/>
                  <w:divBdr>
                    <w:top w:val="none" w:sz="0" w:space="0" w:color="auto"/>
                    <w:left w:val="none" w:sz="0" w:space="0" w:color="auto"/>
                    <w:bottom w:val="none" w:sz="0" w:space="0" w:color="auto"/>
                    <w:right w:val="none" w:sz="0" w:space="0" w:color="auto"/>
                  </w:divBdr>
                </w:div>
                <w:div w:id="1076436891">
                  <w:marLeft w:val="480"/>
                  <w:marRight w:val="0"/>
                  <w:marTop w:val="0"/>
                  <w:marBottom w:val="0"/>
                  <w:divBdr>
                    <w:top w:val="none" w:sz="0" w:space="0" w:color="auto"/>
                    <w:left w:val="none" w:sz="0" w:space="0" w:color="auto"/>
                    <w:bottom w:val="none" w:sz="0" w:space="0" w:color="auto"/>
                    <w:right w:val="none" w:sz="0" w:space="0" w:color="auto"/>
                  </w:divBdr>
                </w:div>
                <w:div w:id="36587987">
                  <w:marLeft w:val="480"/>
                  <w:marRight w:val="0"/>
                  <w:marTop w:val="0"/>
                  <w:marBottom w:val="0"/>
                  <w:divBdr>
                    <w:top w:val="none" w:sz="0" w:space="0" w:color="auto"/>
                    <w:left w:val="none" w:sz="0" w:space="0" w:color="auto"/>
                    <w:bottom w:val="none" w:sz="0" w:space="0" w:color="auto"/>
                    <w:right w:val="none" w:sz="0" w:space="0" w:color="auto"/>
                  </w:divBdr>
                </w:div>
                <w:div w:id="869606114">
                  <w:marLeft w:val="480"/>
                  <w:marRight w:val="0"/>
                  <w:marTop w:val="0"/>
                  <w:marBottom w:val="0"/>
                  <w:divBdr>
                    <w:top w:val="none" w:sz="0" w:space="0" w:color="auto"/>
                    <w:left w:val="none" w:sz="0" w:space="0" w:color="auto"/>
                    <w:bottom w:val="none" w:sz="0" w:space="0" w:color="auto"/>
                    <w:right w:val="none" w:sz="0" w:space="0" w:color="auto"/>
                  </w:divBdr>
                </w:div>
                <w:div w:id="1110247071">
                  <w:marLeft w:val="480"/>
                  <w:marRight w:val="0"/>
                  <w:marTop w:val="0"/>
                  <w:marBottom w:val="0"/>
                  <w:divBdr>
                    <w:top w:val="none" w:sz="0" w:space="0" w:color="auto"/>
                    <w:left w:val="none" w:sz="0" w:space="0" w:color="auto"/>
                    <w:bottom w:val="none" w:sz="0" w:space="0" w:color="auto"/>
                    <w:right w:val="none" w:sz="0" w:space="0" w:color="auto"/>
                  </w:divBdr>
                </w:div>
                <w:div w:id="312149142">
                  <w:marLeft w:val="480"/>
                  <w:marRight w:val="0"/>
                  <w:marTop w:val="0"/>
                  <w:marBottom w:val="0"/>
                  <w:divBdr>
                    <w:top w:val="none" w:sz="0" w:space="0" w:color="auto"/>
                    <w:left w:val="none" w:sz="0" w:space="0" w:color="auto"/>
                    <w:bottom w:val="none" w:sz="0" w:space="0" w:color="auto"/>
                    <w:right w:val="none" w:sz="0" w:space="0" w:color="auto"/>
                  </w:divBdr>
                </w:div>
                <w:div w:id="136802532">
                  <w:marLeft w:val="480"/>
                  <w:marRight w:val="0"/>
                  <w:marTop w:val="0"/>
                  <w:marBottom w:val="0"/>
                  <w:divBdr>
                    <w:top w:val="none" w:sz="0" w:space="0" w:color="auto"/>
                    <w:left w:val="none" w:sz="0" w:space="0" w:color="auto"/>
                    <w:bottom w:val="none" w:sz="0" w:space="0" w:color="auto"/>
                    <w:right w:val="none" w:sz="0" w:space="0" w:color="auto"/>
                  </w:divBdr>
                </w:div>
                <w:div w:id="372119833">
                  <w:marLeft w:val="480"/>
                  <w:marRight w:val="0"/>
                  <w:marTop w:val="0"/>
                  <w:marBottom w:val="0"/>
                  <w:divBdr>
                    <w:top w:val="none" w:sz="0" w:space="0" w:color="auto"/>
                    <w:left w:val="none" w:sz="0" w:space="0" w:color="auto"/>
                    <w:bottom w:val="none" w:sz="0" w:space="0" w:color="auto"/>
                    <w:right w:val="none" w:sz="0" w:space="0" w:color="auto"/>
                  </w:divBdr>
                </w:div>
                <w:div w:id="1625044405">
                  <w:marLeft w:val="480"/>
                  <w:marRight w:val="0"/>
                  <w:marTop w:val="0"/>
                  <w:marBottom w:val="0"/>
                  <w:divBdr>
                    <w:top w:val="none" w:sz="0" w:space="0" w:color="auto"/>
                    <w:left w:val="none" w:sz="0" w:space="0" w:color="auto"/>
                    <w:bottom w:val="none" w:sz="0" w:space="0" w:color="auto"/>
                    <w:right w:val="none" w:sz="0" w:space="0" w:color="auto"/>
                  </w:divBdr>
                </w:div>
                <w:div w:id="2091387539">
                  <w:marLeft w:val="480"/>
                  <w:marRight w:val="0"/>
                  <w:marTop w:val="0"/>
                  <w:marBottom w:val="0"/>
                  <w:divBdr>
                    <w:top w:val="none" w:sz="0" w:space="0" w:color="auto"/>
                    <w:left w:val="none" w:sz="0" w:space="0" w:color="auto"/>
                    <w:bottom w:val="none" w:sz="0" w:space="0" w:color="auto"/>
                    <w:right w:val="none" w:sz="0" w:space="0" w:color="auto"/>
                  </w:divBdr>
                </w:div>
                <w:div w:id="678194856">
                  <w:marLeft w:val="480"/>
                  <w:marRight w:val="0"/>
                  <w:marTop w:val="0"/>
                  <w:marBottom w:val="0"/>
                  <w:divBdr>
                    <w:top w:val="none" w:sz="0" w:space="0" w:color="auto"/>
                    <w:left w:val="none" w:sz="0" w:space="0" w:color="auto"/>
                    <w:bottom w:val="none" w:sz="0" w:space="0" w:color="auto"/>
                    <w:right w:val="none" w:sz="0" w:space="0" w:color="auto"/>
                  </w:divBdr>
                </w:div>
                <w:div w:id="1092242291">
                  <w:marLeft w:val="480"/>
                  <w:marRight w:val="0"/>
                  <w:marTop w:val="0"/>
                  <w:marBottom w:val="0"/>
                  <w:divBdr>
                    <w:top w:val="none" w:sz="0" w:space="0" w:color="auto"/>
                    <w:left w:val="none" w:sz="0" w:space="0" w:color="auto"/>
                    <w:bottom w:val="none" w:sz="0" w:space="0" w:color="auto"/>
                    <w:right w:val="none" w:sz="0" w:space="0" w:color="auto"/>
                  </w:divBdr>
                </w:div>
                <w:div w:id="431366033">
                  <w:marLeft w:val="480"/>
                  <w:marRight w:val="0"/>
                  <w:marTop w:val="0"/>
                  <w:marBottom w:val="0"/>
                  <w:divBdr>
                    <w:top w:val="none" w:sz="0" w:space="0" w:color="auto"/>
                    <w:left w:val="none" w:sz="0" w:space="0" w:color="auto"/>
                    <w:bottom w:val="none" w:sz="0" w:space="0" w:color="auto"/>
                    <w:right w:val="none" w:sz="0" w:space="0" w:color="auto"/>
                  </w:divBdr>
                </w:div>
                <w:div w:id="405805352">
                  <w:marLeft w:val="480"/>
                  <w:marRight w:val="0"/>
                  <w:marTop w:val="0"/>
                  <w:marBottom w:val="0"/>
                  <w:divBdr>
                    <w:top w:val="none" w:sz="0" w:space="0" w:color="auto"/>
                    <w:left w:val="none" w:sz="0" w:space="0" w:color="auto"/>
                    <w:bottom w:val="none" w:sz="0" w:space="0" w:color="auto"/>
                    <w:right w:val="none" w:sz="0" w:space="0" w:color="auto"/>
                  </w:divBdr>
                </w:div>
                <w:div w:id="456727254">
                  <w:marLeft w:val="480"/>
                  <w:marRight w:val="0"/>
                  <w:marTop w:val="0"/>
                  <w:marBottom w:val="0"/>
                  <w:divBdr>
                    <w:top w:val="none" w:sz="0" w:space="0" w:color="auto"/>
                    <w:left w:val="none" w:sz="0" w:space="0" w:color="auto"/>
                    <w:bottom w:val="none" w:sz="0" w:space="0" w:color="auto"/>
                    <w:right w:val="none" w:sz="0" w:space="0" w:color="auto"/>
                  </w:divBdr>
                </w:div>
                <w:div w:id="71004725">
                  <w:marLeft w:val="480"/>
                  <w:marRight w:val="0"/>
                  <w:marTop w:val="0"/>
                  <w:marBottom w:val="0"/>
                  <w:divBdr>
                    <w:top w:val="none" w:sz="0" w:space="0" w:color="auto"/>
                    <w:left w:val="none" w:sz="0" w:space="0" w:color="auto"/>
                    <w:bottom w:val="none" w:sz="0" w:space="0" w:color="auto"/>
                    <w:right w:val="none" w:sz="0" w:space="0" w:color="auto"/>
                  </w:divBdr>
                </w:div>
                <w:div w:id="1971009614">
                  <w:marLeft w:val="480"/>
                  <w:marRight w:val="0"/>
                  <w:marTop w:val="0"/>
                  <w:marBottom w:val="0"/>
                  <w:divBdr>
                    <w:top w:val="none" w:sz="0" w:space="0" w:color="auto"/>
                    <w:left w:val="none" w:sz="0" w:space="0" w:color="auto"/>
                    <w:bottom w:val="none" w:sz="0" w:space="0" w:color="auto"/>
                    <w:right w:val="none" w:sz="0" w:space="0" w:color="auto"/>
                  </w:divBdr>
                </w:div>
                <w:div w:id="350840960">
                  <w:marLeft w:val="480"/>
                  <w:marRight w:val="0"/>
                  <w:marTop w:val="0"/>
                  <w:marBottom w:val="0"/>
                  <w:divBdr>
                    <w:top w:val="none" w:sz="0" w:space="0" w:color="auto"/>
                    <w:left w:val="none" w:sz="0" w:space="0" w:color="auto"/>
                    <w:bottom w:val="none" w:sz="0" w:space="0" w:color="auto"/>
                    <w:right w:val="none" w:sz="0" w:space="0" w:color="auto"/>
                  </w:divBdr>
                </w:div>
                <w:div w:id="465321932">
                  <w:marLeft w:val="480"/>
                  <w:marRight w:val="0"/>
                  <w:marTop w:val="0"/>
                  <w:marBottom w:val="0"/>
                  <w:divBdr>
                    <w:top w:val="none" w:sz="0" w:space="0" w:color="auto"/>
                    <w:left w:val="none" w:sz="0" w:space="0" w:color="auto"/>
                    <w:bottom w:val="none" w:sz="0" w:space="0" w:color="auto"/>
                    <w:right w:val="none" w:sz="0" w:space="0" w:color="auto"/>
                  </w:divBdr>
                </w:div>
                <w:div w:id="482352019">
                  <w:marLeft w:val="480"/>
                  <w:marRight w:val="0"/>
                  <w:marTop w:val="0"/>
                  <w:marBottom w:val="0"/>
                  <w:divBdr>
                    <w:top w:val="none" w:sz="0" w:space="0" w:color="auto"/>
                    <w:left w:val="none" w:sz="0" w:space="0" w:color="auto"/>
                    <w:bottom w:val="none" w:sz="0" w:space="0" w:color="auto"/>
                    <w:right w:val="none" w:sz="0" w:space="0" w:color="auto"/>
                  </w:divBdr>
                </w:div>
                <w:div w:id="1945381073">
                  <w:marLeft w:val="480"/>
                  <w:marRight w:val="0"/>
                  <w:marTop w:val="0"/>
                  <w:marBottom w:val="0"/>
                  <w:divBdr>
                    <w:top w:val="none" w:sz="0" w:space="0" w:color="auto"/>
                    <w:left w:val="none" w:sz="0" w:space="0" w:color="auto"/>
                    <w:bottom w:val="none" w:sz="0" w:space="0" w:color="auto"/>
                    <w:right w:val="none" w:sz="0" w:space="0" w:color="auto"/>
                  </w:divBdr>
                </w:div>
                <w:div w:id="2166960">
                  <w:marLeft w:val="480"/>
                  <w:marRight w:val="0"/>
                  <w:marTop w:val="0"/>
                  <w:marBottom w:val="0"/>
                  <w:divBdr>
                    <w:top w:val="none" w:sz="0" w:space="0" w:color="auto"/>
                    <w:left w:val="none" w:sz="0" w:space="0" w:color="auto"/>
                    <w:bottom w:val="none" w:sz="0" w:space="0" w:color="auto"/>
                    <w:right w:val="none" w:sz="0" w:space="0" w:color="auto"/>
                  </w:divBdr>
                </w:div>
                <w:div w:id="763919150">
                  <w:marLeft w:val="480"/>
                  <w:marRight w:val="0"/>
                  <w:marTop w:val="0"/>
                  <w:marBottom w:val="0"/>
                  <w:divBdr>
                    <w:top w:val="none" w:sz="0" w:space="0" w:color="auto"/>
                    <w:left w:val="none" w:sz="0" w:space="0" w:color="auto"/>
                    <w:bottom w:val="none" w:sz="0" w:space="0" w:color="auto"/>
                    <w:right w:val="none" w:sz="0" w:space="0" w:color="auto"/>
                  </w:divBdr>
                </w:div>
                <w:div w:id="1397435622">
                  <w:marLeft w:val="480"/>
                  <w:marRight w:val="0"/>
                  <w:marTop w:val="0"/>
                  <w:marBottom w:val="0"/>
                  <w:divBdr>
                    <w:top w:val="none" w:sz="0" w:space="0" w:color="auto"/>
                    <w:left w:val="none" w:sz="0" w:space="0" w:color="auto"/>
                    <w:bottom w:val="none" w:sz="0" w:space="0" w:color="auto"/>
                    <w:right w:val="none" w:sz="0" w:space="0" w:color="auto"/>
                  </w:divBdr>
                </w:div>
                <w:div w:id="198707831">
                  <w:marLeft w:val="480"/>
                  <w:marRight w:val="0"/>
                  <w:marTop w:val="0"/>
                  <w:marBottom w:val="0"/>
                  <w:divBdr>
                    <w:top w:val="none" w:sz="0" w:space="0" w:color="auto"/>
                    <w:left w:val="none" w:sz="0" w:space="0" w:color="auto"/>
                    <w:bottom w:val="none" w:sz="0" w:space="0" w:color="auto"/>
                    <w:right w:val="none" w:sz="0" w:space="0" w:color="auto"/>
                  </w:divBdr>
                </w:div>
                <w:div w:id="119540305">
                  <w:marLeft w:val="480"/>
                  <w:marRight w:val="0"/>
                  <w:marTop w:val="0"/>
                  <w:marBottom w:val="0"/>
                  <w:divBdr>
                    <w:top w:val="none" w:sz="0" w:space="0" w:color="auto"/>
                    <w:left w:val="none" w:sz="0" w:space="0" w:color="auto"/>
                    <w:bottom w:val="none" w:sz="0" w:space="0" w:color="auto"/>
                    <w:right w:val="none" w:sz="0" w:space="0" w:color="auto"/>
                  </w:divBdr>
                </w:div>
                <w:div w:id="1182234959">
                  <w:marLeft w:val="480"/>
                  <w:marRight w:val="0"/>
                  <w:marTop w:val="0"/>
                  <w:marBottom w:val="0"/>
                  <w:divBdr>
                    <w:top w:val="none" w:sz="0" w:space="0" w:color="auto"/>
                    <w:left w:val="none" w:sz="0" w:space="0" w:color="auto"/>
                    <w:bottom w:val="none" w:sz="0" w:space="0" w:color="auto"/>
                    <w:right w:val="none" w:sz="0" w:space="0" w:color="auto"/>
                  </w:divBdr>
                </w:div>
                <w:div w:id="171451761">
                  <w:marLeft w:val="480"/>
                  <w:marRight w:val="0"/>
                  <w:marTop w:val="0"/>
                  <w:marBottom w:val="0"/>
                  <w:divBdr>
                    <w:top w:val="none" w:sz="0" w:space="0" w:color="auto"/>
                    <w:left w:val="none" w:sz="0" w:space="0" w:color="auto"/>
                    <w:bottom w:val="none" w:sz="0" w:space="0" w:color="auto"/>
                    <w:right w:val="none" w:sz="0" w:space="0" w:color="auto"/>
                  </w:divBdr>
                </w:div>
                <w:div w:id="90443638">
                  <w:marLeft w:val="480"/>
                  <w:marRight w:val="0"/>
                  <w:marTop w:val="0"/>
                  <w:marBottom w:val="0"/>
                  <w:divBdr>
                    <w:top w:val="none" w:sz="0" w:space="0" w:color="auto"/>
                    <w:left w:val="none" w:sz="0" w:space="0" w:color="auto"/>
                    <w:bottom w:val="none" w:sz="0" w:space="0" w:color="auto"/>
                    <w:right w:val="none" w:sz="0" w:space="0" w:color="auto"/>
                  </w:divBdr>
                </w:div>
                <w:div w:id="512233075">
                  <w:marLeft w:val="480"/>
                  <w:marRight w:val="0"/>
                  <w:marTop w:val="0"/>
                  <w:marBottom w:val="0"/>
                  <w:divBdr>
                    <w:top w:val="none" w:sz="0" w:space="0" w:color="auto"/>
                    <w:left w:val="none" w:sz="0" w:space="0" w:color="auto"/>
                    <w:bottom w:val="none" w:sz="0" w:space="0" w:color="auto"/>
                    <w:right w:val="none" w:sz="0" w:space="0" w:color="auto"/>
                  </w:divBdr>
                </w:div>
                <w:div w:id="1520922958">
                  <w:marLeft w:val="480"/>
                  <w:marRight w:val="0"/>
                  <w:marTop w:val="0"/>
                  <w:marBottom w:val="0"/>
                  <w:divBdr>
                    <w:top w:val="none" w:sz="0" w:space="0" w:color="auto"/>
                    <w:left w:val="none" w:sz="0" w:space="0" w:color="auto"/>
                    <w:bottom w:val="none" w:sz="0" w:space="0" w:color="auto"/>
                    <w:right w:val="none" w:sz="0" w:space="0" w:color="auto"/>
                  </w:divBdr>
                </w:div>
                <w:div w:id="1780758245">
                  <w:marLeft w:val="480"/>
                  <w:marRight w:val="0"/>
                  <w:marTop w:val="0"/>
                  <w:marBottom w:val="0"/>
                  <w:divBdr>
                    <w:top w:val="none" w:sz="0" w:space="0" w:color="auto"/>
                    <w:left w:val="none" w:sz="0" w:space="0" w:color="auto"/>
                    <w:bottom w:val="none" w:sz="0" w:space="0" w:color="auto"/>
                    <w:right w:val="none" w:sz="0" w:space="0" w:color="auto"/>
                  </w:divBdr>
                </w:div>
                <w:div w:id="1975065080">
                  <w:marLeft w:val="480"/>
                  <w:marRight w:val="0"/>
                  <w:marTop w:val="0"/>
                  <w:marBottom w:val="0"/>
                  <w:divBdr>
                    <w:top w:val="none" w:sz="0" w:space="0" w:color="auto"/>
                    <w:left w:val="none" w:sz="0" w:space="0" w:color="auto"/>
                    <w:bottom w:val="none" w:sz="0" w:space="0" w:color="auto"/>
                    <w:right w:val="none" w:sz="0" w:space="0" w:color="auto"/>
                  </w:divBdr>
                </w:div>
                <w:div w:id="1383559664">
                  <w:marLeft w:val="480"/>
                  <w:marRight w:val="0"/>
                  <w:marTop w:val="0"/>
                  <w:marBottom w:val="0"/>
                  <w:divBdr>
                    <w:top w:val="none" w:sz="0" w:space="0" w:color="auto"/>
                    <w:left w:val="none" w:sz="0" w:space="0" w:color="auto"/>
                    <w:bottom w:val="none" w:sz="0" w:space="0" w:color="auto"/>
                    <w:right w:val="none" w:sz="0" w:space="0" w:color="auto"/>
                  </w:divBdr>
                </w:div>
                <w:div w:id="952370777">
                  <w:marLeft w:val="480"/>
                  <w:marRight w:val="0"/>
                  <w:marTop w:val="0"/>
                  <w:marBottom w:val="0"/>
                  <w:divBdr>
                    <w:top w:val="none" w:sz="0" w:space="0" w:color="auto"/>
                    <w:left w:val="none" w:sz="0" w:space="0" w:color="auto"/>
                    <w:bottom w:val="none" w:sz="0" w:space="0" w:color="auto"/>
                    <w:right w:val="none" w:sz="0" w:space="0" w:color="auto"/>
                  </w:divBdr>
                </w:div>
                <w:div w:id="455755205">
                  <w:marLeft w:val="480"/>
                  <w:marRight w:val="0"/>
                  <w:marTop w:val="0"/>
                  <w:marBottom w:val="0"/>
                  <w:divBdr>
                    <w:top w:val="none" w:sz="0" w:space="0" w:color="auto"/>
                    <w:left w:val="none" w:sz="0" w:space="0" w:color="auto"/>
                    <w:bottom w:val="none" w:sz="0" w:space="0" w:color="auto"/>
                    <w:right w:val="none" w:sz="0" w:space="0" w:color="auto"/>
                  </w:divBdr>
                </w:div>
                <w:div w:id="878863393">
                  <w:marLeft w:val="480"/>
                  <w:marRight w:val="0"/>
                  <w:marTop w:val="0"/>
                  <w:marBottom w:val="0"/>
                  <w:divBdr>
                    <w:top w:val="none" w:sz="0" w:space="0" w:color="auto"/>
                    <w:left w:val="none" w:sz="0" w:space="0" w:color="auto"/>
                    <w:bottom w:val="none" w:sz="0" w:space="0" w:color="auto"/>
                    <w:right w:val="none" w:sz="0" w:space="0" w:color="auto"/>
                  </w:divBdr>
                </w:div>
                <w:div w:id="1677657654">
                  <w:marLeft w:val="480"/>
                  <w:marRight w:val="0"/>
                  <w:marTop w:val="0"/>
                  <w:marBottom w:val="0"/>
                  <w:divBdr>
                    <w:top w:val="none" w:sz="0" w:space="0" w:color="auto"/>
                    <w:left w:val="none" w:sz="0" w:space="0" w:color="auto"/>
                    <w:bottom w:val="none" w:sz="0" w:space="0" w:color="auto"/>
                    <w:right w:val="none" w:sz="0" w:space="0" w:color="auto"/>
                  </w:divBdr>
                </w:div>
                <w:div w:id="1551917227">
                  <w:marLeft w:val="480"/>
                  <w:marRight w:val="0"/>
                  <w:marTop w:val="0"/>
                  <w:marBottom w:val="0"/>
                  <w:divBdr>
                    <w:top w:val="none" w:sz="0" w:space="0" w:color="auto"/>
                    <w:left w:val="none" w:sz="0" w:space="0" w:color="auto"/>
                    <w:bottom w:val="none" w:sz="0" w:space="0" w:color="auto"/>
                    <w:right w:val="none" w:sz="0" w:space="0" w:color="auto"/>
                  </w:divBdr>
                </w:div>
                <w:div w:id="896598170">
                  <w:marLeft w:val="480"/>
                  <w:marRight w:val="0"/>
                  <w:marTop w:val="0"/>
                  <w:marBottom w:val="0"/>
                  <w:divBdr>
                    <w:top w:val="none" w:sz="0" w:space="0" w:color="auto"/>
                    <w:left w:val="none" w:sz="0" w:space="0" w:color="auto"/>
                    <w:bottom w:val="none" w:sz="0" w:space="0" w:color="auto"/>
                    <w:right w:val="none" w:sz="0" w:space="0" w:color="auto"/>
                  </w:divBdr>
                </w:div>
                <w:div w:id="152913268">
                  <w:marLeft w:val="480"/>
                  <w:marRight w:val="0"/>
                  <w:marTop w:val="0"/>
                  <w:marBottom w:val="0"/>
                  <w:divBdr>
                    <w:top w:val="none" w:sz="0" w:space="0" w:color="auto"/>
                    <w:left w:val="none" w:sz="0" w:space="0" w:color="auto"/>
                    <w:bottom w:val="none" w:sz="0" w:space="0" w:color="auto"/>
                    <w:right w:val="none" w:sz="0" w:space="0" w:color="auto"/>
                  </w:divBdr>
                </w:div>
              </w:divsChild>
            </w:div>
            <w:div w:id="1690060960">
              <w:marLeft w:val="0"/>
              <w:marRight w:val="0"/>
              <w:marTop w:val="0"/>
              <w:marBottom w:val="0"/>
              <w:divBdr>
                <w:top w:val="none" w:sz="0" w:space="0" w:color="auto"/>
                <w:left w:val="none" w:sz="0" w:space="0" w:color="auto"/>
                <w:bottom w:val="none" w:sz="0" w:space="0" w:color="auto"/>
                <w:right w:val="none" w:sz="0" w:space="0" w:color="auto"/>
              </w:divBdr>
              <w:divsChild>
                <w:div w:id="321812033">
                  <w:marLeft w:val="480"/>
                  <w:marRight w:val="0"/>
                  <w:marTop w:val="0"/>
                  <w:marBottom w:val="0"/>
                  <w:divBdr>
                    <w:top w:val="none" w:sz="0" w:space="0" w:color="auto"/>
                    <w:left w:val="none" w:sz="0" w:space="0" w:color="auto"/>
                    <w:bottom w:val="none" w:sz="0" w:space="0" w:color="auto"/>
                    <w:right w:val="none" w:sz="0" w:space="0" w:color="auto"/>
                  </w:divBdr>
                </w:div>
                <w:div w:id="1237469396">
                  <w:marLeft w:val="480"/>
                  <w:marRight w:val="0"/>
                  <w:marTop w:val="0"/>
                  <w:marBottom w:val="0"/>
                  <w:divBdr>
                    <w:top w:val="none" w:sz="0" w:space="0" w:color="auto"/>
                    <w:left w:val="none" w:sz="0" w:space="0" w:color="auto"/>
                    <w:bottom w:val="none" w:sz="0" w:space="0" w:color="auto"/>
                    <w:right w:val="none" w:sz="0" w:space="0" w:color="auto"/>
                  </w:divBdr>
                </w:div>
                <w:div w:id="260645397">
                  <w:marLeft w:val="480"/>
                  <w:marRight w:val="0"/>
                  <w:marTop w:val="0"/>
                  <w:marBottom w:val="0"/>
                  <w:divBdr>
                    <w:top w:val="none" w:sz="0" w:space="0" w:color="auto"/>
                    <w:left w:val="none" w:sz="0" w:space="0" w:color="auto"/>
                    <w:bottom w:val="none" w:sz="0" w:space="0" w:color="auto"/>
                    <w:right w:val="none" w:sz="0" w:space="0" w:color="auto"/>
                  </w:divBdr>
                </w:div>
                <w:div w:id="18508665">
                  <w:marLeft w:val="480"/>
                  <w:marRight w:val="0"/>
                  <w:marTop w:val="0"/>
                  <w:marBottom w:val="0"/>
                  <w:divBdr>
                    <w:top w:val="none" w:sz="0" w:space="0" w:color="auto"/>
                    <w:left w:val="none" w:sz="0" w:space="0" w:color="auto"/>
                    <w:bottom w:val="none" w:sz="0" w:space="0" w:color="auto"/>
                    <w:right w:val="none" w:sz="0" w:space="0" w:color="auto"/>
                  </w:divBdr>
                </w:div>
                <w:div w:id="422529447">
                  <w:marLeft w:val="480"/>
                  <w:marRight w:val="0"/>
                  <w:marTop w:val="0"/>
                  <w:marBottom w:val="0"/>
                  <w:divBdr>
                    <w:top w:val="none" w:sz="0" w:space="0" w:color="auto"/>
                    <w:left w:val="none" w:sz="0" w:space="0" w:color="auto"/>
                    <w:bottom w:val="none" w:sz="0" w:space="0" w:color="auto"/>
                    <w:right w:val="none" w:sz="0" w:space="0" w:color="auto"/>
                  </w:divBdr>
                </w:div>
                <w:div w:id="504130353">
                  <w:marLeft w:val="480"/>
                  <w:marRight w:val="0"/>
                  <w:marTop w:val="0"/>
                  <w:marBottom w:val="0"/>
                  <w:divBdr>
                    <w:top w:val="none" w:sz="0" w:space="0" w:color="auto"/>
                    <w:left w:val="none" w:sz="0" w:space="0" w:color="auto"/>
                    <w:bottom w:val="none" w:sz="0" w:space="0" w:color="auto"/>
                    <w:right w:val="none" w:sz="0" w:space="0" w:color="auto"/>
                  </w:divBdr>
                </w:div>
                <w:div w:id="1603300402">
                  <w:marLeft w:val="480"/>
                  <w:marRight w:val="0"/>
                  <w:marTop w:val="0"/>
                  <w:marBottom w:val="0"/>
                  <w:divBdr>
                    <w:top w:val="none" w:sz="0" w:space="0" w:color="auto"/>
                    <w:left w:val="none" w:sz="0" w:space="0" w:color="auto"/>
                    <w:bottom w:val="none" w:sz="0" w:space="0" w:color="auto"/>
                    <w:right w:val="none" w:sz="0" w:space="0" w:color="auto"/>
                  </w:divBdr>
                </w:div>
                <w:div w:id="1360743163">
                  <w:marLeft w:val="480"/>
                  <w:marRight w:val="0"/>
                  <w:marTop w:val="0"/>
                  <w:marBottom w:val="0"/>
                  <w:divBdr>
                    <w:top w:val="none" w:sz="0" w:space="0" w:color="auto"/>
                    <w:left w:val="none" w:sz="0" w:space="0" w:color="auto"/>
                    <w:bottom w:val="none" w:sz="0" w:space="0" w:color="auto"/>
                    <w:right w:val="none" w:sz="0" w:space="0" w:color="auto"/>
                  </w:divBdr>
                </w:div>
                <w:div w:id="765462993">
                  <w:marLeft w:val="480"/>
                  <w:marRight w:val="0"/>
                  <w:marTop w:val="0"/>
                  <w:marBottom w:val="0"/>
                  <w:divBdr>
                    <w:top w:val="none" w:sz="0" w:space="0" w:color="auto"/>
                    <w:left w:val="none" w:sz="0" w:space="0" w:color="auto"/>
                    <w:bottom w:val="none" w:sz="0" w:space="0" w:color="auto"/>
                    <w:right w:val="none" w:sz="0" w:space="0" w:color="auto"/>
                  </w:divBdr>
                </w:div>
                <w:div w:id="615521071">
                  <w:marLeft w:val="480"/>
                  <w:marRight w:val="0"/>
                  <w:marTop w:val="0"/>
                  <w:marBottom w:val="0"/>
                  <w:divBdr>
                    <w:top w:val="none" w:sz="0" w:space="0" w:color="auto"/>
                    <w:left w:val="none" w:sz="0" w:space="0" w:color="auto"/>
                    <w:bottom w:val="none" w:sz="0" w:space="0" w:color="auto"/>
                    <w:right w:val="none" w:sz="0" w:space="0" w:color="auto"/>
                  </w:divBdr>
                </w:div>
                <w:div w:id="1820343532">
                  <w:marLeft w:val="480"/>
                  <w:marRight w:val="0"/>
                  <w:marTop w:val="0"/>
                  <w:marBottom w:val="0"/>
                  <w:divBdr>
                    <w:top w:val="none" w:sz="0" w:space="0" w:color="auto"/>
                    <w:left w:val="none" w:sz="0" w:space="0" w:color="auto"/>
                    <w:bottom w:val="none" w:sz="0" w:space="0" w:color="auto"/>
                    <w:right w:val="none" w:sz="0" w:space="0" w:color="auto"/>
                  </w:divBdr>
                </w:div>
                <w:div w:id="989479771">
                  <w:marLeft w:val="480"/>
                  <w:marRight w:val="0"/>
                  <w:marTop w:val="0"/>
                  <w:marBottom w:val="0"/>
                  <w:divBdr>
                    <w:top w:val="none" w:sz="0" w:space="0" w:color="auto"/>
                    <w:left w:val="none" w:sz="0" w:space="0" w:color="auto"/>
                    <w:bottom w:val="none" w:sz="0" w:space="0" w:color="auto"/>
                    <w:right w:val="none" w:sz="0" w:space="0" w:color="auto"/>
                  </w:divBdr>
                </w:div>
                <w:div w:id="624779206">
                  <w:marLeft w:val="480"/>
                  <w:marRight w:val="0"/>
                  <w:marTop w:val="0"/>
                  <w:marBottom w:val="0"/>
                  <w:divBdr>
                    <w:top w:val="none" w:sz="0" w:space="0" w:color="auto"/>
                    <w:left w:val="none" w:sz="0" w:space="0" w:color="auto"/>
                    <w:bottom w:val="none" w:sz="0" w:space="0" w:color="auto"/>
                    <w:right w:val="none" w:sz="0" w:space="0" w:color="auto"/>
                  </w:divBdr>
                </w:div>
                <w:div w:id="1137140468">
                  <w:marLeft w:val="480"/>
                  <w:marRight w:val="0"/>
                  <w:marTop w:val="0"/>
                  <w:marBottom w:val="0"/>
                  <w:divBdr>
                    <w:top w:val="none" w:sz="0" w:space="0" w:color="auto"/>
                    <w:left w:val="none" w:sz="0" w:space="0" w:color="auto"/>
                    <w:bottom w:val="none" w:sz="0" w:space="0" w:color="auto"/>
                    <w:right w:val="none" w:sz="0" w:space="0" w:color="auto"/>
                  </w:divBdr>
                </w:div>
                <w:div w:id="1083145116">
                  <w:marLeft w:val="480"/>
                  <w:marRight w:val="0"/>
                  <w:marTop w:val="0"/>
                  <w:marBottom w:val="0"/>
                  <w:divBdr>
                    <w:top w:val="none" w:sz="0" w:space="0" w:color="auto"/>
                    <w:left w:val="none" w:sz="0" w:space="0" w:color="auto"/>
                    <w:bottom w:val="none" w:sz="0" w:space="0" w:color="auto"/>
                    <w:right w:val="none" w:sz="0" w:space="0" w:color="auto"/>
                  </w:divBdr>
                </w:div>
                <w:div w:id="1227497465">
                  <w:marLeft w:val="480"/>
                  <w:marRight w:val="0"/>
                  <w:marTop w:val="0"/>
                  <w:marBottom w:val="0"/>
                  <w:divBdr>
                    <w:top w:val="none" w:sz="0" w:space="0" w:color="auto"/>
                    <w:left w:val="none" w:sz="0" w:space="0" w:color="auto"/>
                    <w:bottom w:val="none" w:sz="0" w:space="0" w:color="auto"/>
                    <w:right w:val="none" w:sz="0" w:space="0" w:color="auto"/>
                  </w:divBdr>
                </w:div>
                <w:div w:id="659428805">
                  <w:marLeft w:val="480"/>
                  <w:marRight w:val="0"/>
                  <w:marTop w:val="0"/>
                  <w:marBottom w:val="0"/>
                  <w:divBdr>
                    <w:top w:val="none" w:sz="0" w:space="0" w:color="auto"/>
                    <w:left w:val="none" w:sz="0" w:space="0" w:color="auto"/>
                    <w:bottom w:val="none" w:sz="0" w:space="0" w:color="auto"/>
                    <w:right w:val="none" w:sz="0" w:space="0" w:color="auto"/>
                  </w:divBdr>
                </w:div>
                <w:div w:id="657654709">
                  <w:marLeft w:val="480"/>
                  <w:marRight w:val="0"/>
                  <w:marTop w:val="0"/>
                  <w:marBottom w:val="0"/>
                  <w:divBdr>
                    <w:top w:val="none" w:sz="0" w:space="0" w:color="auto"/>
                    <w:left w:val="none" w:sz="0" w:space="0" w:color="auto"/>
                    <w:bottom w:val="none" w:sz="0" w:space="0" w:color="auto"/>
                    <w:right w:val="none" w:sz="0" w:space="0" w:color="auto"/>
                  </w:divBdr>
                </w:div>
                <w:div w:id="1059405367">
                  <w:marLeft w:val="480"/>
                  <w:marRight w:val="0"/>
                  <w:marTop w:val="0"/>
                  <w:marBottom w:val="0"/>
                  <w:divBdr>
                    <w:top w:val="none" w:sz="0" w:space="0" w:color="auto"/>
                    <w:left w:val="none" w:sz="0" w:space="0" w:color="auto"/>
                    <w:bottom w:val="none" w:sz="0" w:space="0" w:color="auto"/>
                    <w:right w:val="none" w:sz="0" w:space="0" w:color="auto"/>
                  </w:divBdr>
                </w:div>
                <w:div w:id="1720088555">
                  <w:marLeft w:val="480"/>
                  <w:marRight w:val="0"/>
                  <w:marTop w:val="0"/>
                  <w:marBottom w:val="0"/>
                  <w:divBdr>
                    <w:top w:val="none" w:sz="0" w:space="0" w:color="auto"/>
                    <w:left w:val="none" w:sz="0" w:space="0" w:color="auto"/>
                    <w:bottom w:val="none" w:sz="0" w:space="0" w:color="auto"/>
                    <w:right w:val="none" w:sz="0" w:space="0" w:color="auto"/>
                  </w:divBdr>
                </w:div>
                <w:div w:id="328753804">
                  <w:marLeft w:val="480"/>
                  <w:marRight w:val="0"/>
                  <w:marTop w:val="0"/>
                  <w:marBottom w:val="0"/>
                  <w:divBdr>
                    <w:top w:val="none" w:sz="0" w:space="0" w:color="auto"/>
                    <w:left w:val="none" w:sz="0" w:space="0" w:color="auto"/>
                    <w:bottom w:val="none" w:sz="0" w:space="0" w:color="auto"/>
                    <w:right w:val="none" w:sz="0" w:space="0" w:color="auto"/>
                  </w:divBdr>
                </w:div>
                <w:div w:id="660963072">
                  <w:marLeft w:val="480"/>
                  <w:marRight w:val="0"/>
                  <w:marTop w:val="0"/>
                  <w:marBottom w:val="0"/>
                  <w:divBdr>
                    <w:top w:val="none" w:sz="0" w:space="0" w:color="auto"/>
                    <w:left w:val="none" w:sz="0" w:space="0" w:color="auto"/>
                    <w:bottom w:val="none" w:sz="0" w:space="0" w:color="auto"/>
                    <w:right w:val="none" w:sz="0" w:space="0" w:color="auto"/>
                  </w:divBdr>
                </w:div>
                <w:div w:id="1302424524">
                  <w:marLeft w:val="480"/>
                  <w:marRight w:val="0"/>
                  <w:marTop w:val="0"/>
                  <w:marBottom w:val="0"/>
                  <w:divBdr>
                    <w:top w:val="none" w:sz="0" w:space="0" w:color="auto"/>
                    <w:left w:val="none" w:sz="0" w:space="0" w:color="auto"/>
                    <w:bottom w:val="none" w:sz="0" w:space="0" w:color="auto"/>
                    <w:right w:val="none" w:sz="0" w:space="0" w:color="auto"/>
                  </w:divBdr>
                </w:div>
                <w:div w:id="675377342">
                  <w:marLeft w:val="480"/>
                  <w:marRight w:val="0"/>
                  <w:marTop w:val="0"/>
                  <w:marBottom w:val="0"/>
                  <w:divBdr>
                    <w:top w:val="none" w:sz="0" w:space="0" w:color="auto"/>
                    <w:left w:val="none" w:sz="0" w:space="0" w:color="auto"/>
                    <w:bottom w:val="none" w:sz="0" w:space="0" w:color="auto"/>
                    <w:right w:val="none" w:sz="0" w:space="0" w:color="auto"/>
                  </w:divBdr>
                </w:div>
                <w:div w:id="1242980815">
                  <w:marLeft w:val="480"/>
                  <w:marRight w:val="0"/>
                  <w:marTop w:val="0"/>
                  <w:marBottom w:val="0"/>
                  <w:divBdr>
                    <w:top w:val="none" w:sz="0" w:space="0" w:color="auto"/>
                    <w:left w:val="none" w:sz="0" w:space="0" w:color="auto"/>
                    <w:bottom w:val="none" w:sz="0" w:space="0" w:color="auto"/>
                    <w:right w:val="none" w:sz="0" w:space="0" w:color="auto"/>
                  </w:divBdr>
                </w:div>
                <w:div w:id="1768693612">
                  <w:marLeft w:val="480"/>
                  <w:marRight w:val="0"/>
                  <w:marTop w:val="0"/>
                  <w:marBottom w:val="0"/>
                  <w:divBdr>
                    <w:top w:val="none" w:sz="0" w:space="0" w:color="auto"/>
                    <w:left w:val="none" w:sz="0" w:space="0" w:color="auto"/>
                    <w:bottom w:val="none" w:sz="0" w:space="0" w:color="auto"/>
                    <w:right w:val="none" w:sz="0" w:space="0" w:color="auto"/>
                  </w:divBdr>
                </w:div>
                <w:div w:id="139730727">
                  <w:marLeft w:val="480"/>
                  <w:marRight w:val="0"/>
                  <w:marTop w:val="0"/>
                  <w:marBottom w:val="0"/>
                  <w:divBdr>
                    <w:top w:val="none" w:sz="0" w:space="0" w:color="auto"/>
                    <w:left w:val="none" w:sz="0" w:space="0" w:color="auto"/>
                    <w:bottom w:val="none" w:sz="0" w:space="0" w:color="auto"/>
                    <w:right w:val="none" w:sz="0" w:space="0" w:color="auto"/>
                  </w:divBdr>
                </w:div>
                <w:div w:id="925457756">
                  <w:marLeft w:val="480"/>
                  <w:marRight w:val="0"/>
                  <w:marTop w:val="0"/>
                  <w:marBottom w:val="0"/>
                  <w:divBdr>
                    <w:top w:val="none" w:sz="0" w:space="0" w:color="auto"/>
                    <w:left w:val="none" w:sz="0" w:space="0" w:color="auto"/>
                    <w:bottom w:val="none" w:sz="0" w:space="0" w:color="auto"/>
                    <w:right w:val="none" w:sz="0" w:space="0" w:color="auto"/>
                  </w:divBdr>
                </w:div>
                <w:div w:id="907492586">
                  <w:marLeft w:val="480"/>
                  <w:marRight w:val="0"/>
                  <w:marTop w:val="0"/>
                  <w:marBottom w:val="0"/>
                  <w:divBdr>
                    <w:top w:val="none" w:sz="0" w:space="0" w:color="auto"/>
                    <w:left w:val="none" w:sz="0" w:space="0" w:color="auto"/>
                    <w:bottom w:val="none" w:sz="0" w:space="0" w:color="auto"/>
                    <w:right w:val="none" w:sz="0" w:space="0" w:color="auto"/>
                  </w:divBdr>
                </w:div>
                <w:div w:id="2113624139">
                  <w:marLeft w:val="480"/>
                  <w:marRight w:val="0"/>
                  <w:marTop w:val="0"/>
                  <w:marBottom w:val="0"/>
                  <w:divBdr>
                    <w:top w:val="none" w:sz="0" w:space="0" w:color="auto"/>
                    <w:left w:val="none" w:sz="0" w:space="0" w:color="auto"/>
                    <w:bottom w:val="none" w:sz="0" w:space="0" w:color="auto"/>
                    <w:right w:val="none" w:sz="0" w:space="0" w:color="auto"/>
                  </w:divBdr>
                </w:div>
                <w:div w:id="1444808161">
                  <w:marLeft w:val="480"/>
                  <w:marRight w:val="0"/>
                  <w:marTop w:val="0"/>
                  <w:marBottom w:val="0"/>
                  <w:divBdr>
                    <w:top w:val="none" w:sz="0" w:space="0" w:color="auto"/>
                    <w:left w:val="none" w:sz="0" w:space="0" w:color="auto"/>
                    <w:bottom w:val="none" w:sz="0" w:space="0" w:color="auto"/>
                    <w:right w:val="none" w:sz="0" w:space="0" w:color="auto"/>
                  </w:divBdr>
                </w:div>
                <w:div w:id="2145156349">
                  <w:marLeft w:val="480"/>
                  <w:marRight w:val="0"/>
                  <w:marTop w:val="0"/>
                  <w:marBottom w:val="0"/>
                  <w:divBdr>
                    <w:top w:val="none" w:sz="0" w:space="0" w:color="auto"/>
                    <w:left w:val="none" w:sz="0" w:space="0" w:color="auto"/>
                    <w:bottom w:val="none" w:sz="0" w:space="0" w:color="auto"/>
                    <w:right w:val="none" w:sz="0" w:space="0" w:color="auto"/>
                  </w:divBdr>
                </w:div>
                <w:div w:id="363556028">
                  <w:marLeft w:val="480"/>
                  <w:marRight w:val="0"/>
                  <w:marTop w:val="0"/>
                  <w:marBottom w:val="0"/>
                  <w:divBdr>
                    <w:top w:val="none" w:sz="0" w:space="0" w:color="auto"/>
                    <w:left w:val="none" w:sz="0" w:space="0" w:color="auto"/>
                    <w:bottom w:val="none" w:sz="0" w:space="0" w:color="auto"/>
                    <w:right w:val="none" w:sz="0" w:space="0" w:color="auto"/>
                  </w:divBdr>
                </w:div>
                <w:div w:id="405997829">
                  <w:marLeft w:val="480"/>
                  <w:marRight w:val="0"/>
                  <w:marTop w:val="0"/>
                  <w:marBottom w:val="0"/>
                  <w:divBdr>
                    <w:top w:val="none" w:sz="0" w:space="0" w:color="auto"/>
                    <w:left w:val="none" w:sz="0" w:space="0" w:color="auto"/>
                    <w:bottom w:val="none" w:sz="0" w:space="0" w:color="auto"/>
                    <w:right w:val="none" w:sz="0" w:space="0" w:color="auto"/>
                  </w:divBdr>
                </w:div>
                <w:div w:id="2096970663">
                  <w:marLeft w:val="480"/>
                  <w:marRight w:val="0"/>
                  <w:marTop w:val="0"/>
                  <w:marBottom w:val="0"/>
                  <w:divBdr>
                    <w:top w:val="none" w:sz="0" w:space="0" w:color="auto"/>
                    <w:left w:val="none" w:sz="0" w:space="0" w:color="auto"/>
                    <w:bottom w:val="none" w:sz="0" w:space="0" w:color="auto"/>
                    <w:right w:val="none" w:sz="0" w:space="0" w:color="auto"/>
                  </w:divBdr>
                </w:div>
                <w:div w:id="428046971">
                  <w:marLeft w:val="480"/>
                  <w:marRight w:val="0"/>
                  <w:marTop w:val="0"/>
                  <w:marBottom w:val="0"/>
                  <w:divBdr>
                    <w:top w:val="none" w:sz="0" w:space="0" w:color="auto"/>
                    <w:left w:val="none" w:sz="0" w:space="0" w:color="auto"/>
                    <w:bottom w:val="none" w:sz="0" w:space="0" w:color="auto"/>
                    <w:right w:val="none" w:sz="0" w:space="0" w:color="auto"/>
                  </w:divBdr>
                </w:div>
                <w:div w:id="1738475205">
                  <w:marLeft w:val="480"/>
                  <w:marRight w:val="0"/>
                  <w:marTop w:val="0"/>
                  <w:marBottom w:val="0"/>
                  <w:divBdr>
                    <w:top w:val="none" w:sz="0" w:space="0" w:color="auto"/>
                    <w:left w:val="none" w:sz="0" w:space="0" w:color="auto"/>
                    <w:bottom w:val="none" w:sz="0" w:space="0" w:color="auto"/>
                    <w:right w:val="none" w:sz="0" w:space="0" w:color="auto"/>
                  </w:divBdr>
                </w:div>
                <w:div w:id="1246037778">
                  <w:marLeft w:val="480"/>
                  <w:marRight w:val="0"/>
                  <w:marTop w:val="0"/>
                  <w:marBottom w:val="0"/>
                  <w:divBdr>
                    <w:top w:val="none" w:sz="0" w:space="0" w:color="auto"/>
                    <w:left w:val="none" w:sz="0" w:space="0" w:color="auto"/>
                    <w:bottom w:val="none" w:sz="0" w:space="0" w:color="auto"/>
                    <w:right w:val="none" w:sz="0" w:space="0" w:color="auto"/>
                  </w:divBdr>
                </w:div>
                <w:div w:id="1472214533">
                  <w:marLeft w:val="480"/>
                  <w:marRight w:val="0"/>
                  <w:marTop w:val="0"/>
                  <w:marBottom w:val="0"/>
                  <w:divBdr>
                    <w:top w:val="none" w:sz="0" w:space="0" w:color="auto"/>
                    <w:left w:val="none" w:sz="0" w:space="0" w:color="auto"/>
                    <w:bottom w:val="none" w:sz="0" w:space="0" w:color="auto"/>
                    <w:right w:val="none" w:sz="0" w:space="0" w:color="auto"/>
                  </w:divBdr>
                </w:div>
                <w:div w:id="1678724546">
                  <w:marLeft w:val="480"/>
                  <w:marRight w:val="0"/>
                  <w:marTop w:val="0"/>
                  <w:marBottom w:val="0"/>
                  <w:divBdr>
                    <w:top w:val="none" w:sz="0" w:space="0" w:color="auto"/>
                    <w:left w:val="none" w:sz="0" w:space="0" w:color="auto"/>
                    <w:bottom w:val="none" w:sz="0" w:space="0" w:color="auto"/>
                    <w:right w:val="none" w:sz="0" w:space="0" w:color="auto"/>
                  </w:divBdr>
                </w:div>
                <w:div w:id="458843359">
                  <w:marLeft w:val="480"/>
                  <w:marRight w:val="0"/>
                  <w:marTop w:val="0"/>
                  <w:marBottom w:val="0"/>
                  <w:divBdr>
                    <w:top w:val="none" w:sz="0" w:space="0" w:color="auto"/>
                    <w:left w:val="none" w:sz="0" w:space="0" w:color="auto"/>
                    <w:bottom w:val="none" w:sz="0" w:space="0" w:color="auto"/>
                    <w:right w:val="none" w:sz="0" w:space="0" w:color="auto"/>
                  </w:divBdr>
                </w:div>
                <w:div w:id="1925912144">
                  <w:marLeft w:val="480"/>
                  <w:marRight w:val="0"/>
                  <w:marTop w:val="0"/>
                  <w:marBottom w:val="0"/>
                  <w:divBdr>
                    <w:top w:val="none" w:sz="0" w:space="0" w:color="auto"/>
                    <w:left w:val="none" w:sz="0" w:space="0" w:color="auto"/>
                    <w:bottom w:val="none" w:sz="0" w:space="0" w:color="auto"/>
                    <w:right w:val="none" w:sz="0" w:space="0" w:color="auto"/>
                  </w:divBdr>
                </w:div>
                <w:div w:id="2051027126">
                  <w:marLeft w:val="480"/>
                  <w:marRight w:val="0"/>
                  <w:marTop w:val="0"/>
                  <w:marBottom w:val="0"/>
                  <w:divBdr>
                    <w:top w:val="none" w:sz="0" w:space="0" w:color="auto"/>
                    <w:left w:val="none" w:sz="0" w:space="0" w:color="auto"/>
                    <w:bottom w:val="none" w:sz="0" w:space="0" w:color="auto"/>
                    <w:right w:val="none" w:sz="0" w:space="0" w:color="auto"/>
                  </w:divBdr>
                </w:div>
                <w:div w:id="968821331">
                  <w:marLeft w:val="480"/>
                  <w:marRight w:val="0"/>
                  <w:marTop w:val="0"/>
                  <w:marBottom w:val="0"/>
                  <w:divBdr>
                    <w:top w:val="none" w:sz="0" w:space="0" w:color="auto"/>
                    <w:left w:val="none" w:sz="0" w:space="0" w:color="auto"/>
                    <w:bottom w:val="none" w:sz="0" w:space="0" w:color="auto"/>
                    <w:right w:val="none" w:sz="0" w:space="0" w:color="auto"/>
                  </w:divBdr>
                </w:div>
                <w:div w:id="417992502">
                  <w:marLeft w:val="480"/>
                  <w:marRight w:val="0"/>
                  <w:marTop w:val="0"/>
                  <w:marBottom w:val="0"/>
                  <w:divBdr>
                    <w:top w:val="none" w:sz="0" w:space="0" w:color="auto"/>
                    <w:left w:val="none" w:sz="0" w:space="0" w:color="auto"/>
                    <w:bottom w:val="none" w:sz="0" w:space="0" w:color="auto"/>
                    <w:right w:val="none" w:sz="0" w:space="0" w:color="auto"/>
                  </w:divBdr>
                </w:div>
                <w:div w:id="143620535">
                  <w:marLeft w:val="480"/>
                  <w:marRight w:val="0"/>
                  <w:marTop w:val="0"/>
                  <w:marBottom w:val="0"/>
                  <w:divBdr>
                    <w:top w:val="none" w:sz="0" w:space="0" w:color="auto"/>
                    <w:left w:val="none" w:sz="0" w:space="0" w:color="auto"/>
                    <w:bottom w:val="none" w:sz="0" w:space="0" w:color="auto"/>
                    <w:right w:val="none" w:sz="0" w:space="0" w:color="auto"/>
                  </w:divBdr>
                </w:div>
                <w:div w:id="481000973">
                  <w:marLeft w:val="480"/>
                  <w:marRight w:val="0"/>
                  <w:marTop w:val="0"/>
                  <w:marBottom w:val="0"/>
                  <w:divBdr>
                    <w:top w:val="none" w:sz="0" w:space="0" w:color="auto"/>
                    <w:left w:val="none" w:sz="0" w:space="0" w:color="auto"/>
                    <w:bottom w:val="none" w:sz="0" w:space="0" w:color="auto"/>
                    <w:right w:val="none" w:sz="0" w:space="0" w:color="auto"/>
                  </w:divBdr>
                </w:div>
                <w:div w:id="1450737239">
                  <w:marLeft w:val="480"/>
                  <w:marRight w:val="0"/>
                  <w:marTop w:val="0"/>
                  <w:marBottom w:val="0"/>
                  <w:divBdr>
                    <w:top w:val="none" w:sz="0" w:space="0" w:color="auto"/>
                    <w:left w:val="none" w:sz="0" w:space="0" w:color="auto"/>
                    <w:bottom w:val="none" w:sz="0" w:space="0" w:color="auto"/>
                    <w:right w:val="none" w:sz="0" w:space="0" w:color="auto"/>
                  </w:divBdr>
                </w:div>
                <w:div w:id="1902059394">
                  <w:marLeft w:val="480"/>
                  <w:marRight w:val="0"/>
                  <w:marTop w:val="0"/>
                  <w:marBottom w:val="0"/>
                  <w:divBdr>
                    <w:top w:val="none" w:sz="0" w:space="0" w:color="auto"/>
                    <w:left w:val="none" w:sz="0" w:space="0" w:color="auto"/>
                    <w:bottom w:val="none" w:sz="0" w:space="0" w:color="auto"/>
                    <w:right w:val="none" w:sz="0" w:space="0" w:color="auto"/>
                  </w:divBdr>
                </w:div>
                <w:div w:id="1562444529">
                  <w:marLeft w:val="480"/>
                  <w:marRight w:val="0"/>
                  <w:marTop w:val="0"/>
                  <w:marBottom w:val="0"/>
                  <w:divBdr>
                    <w:top w:val="none" w:sz="0" w:space="0" w:color="auto"/>
                    <w:left w:val="none" w:sz="0" w:space="0" w:color="auto"/>
                    <w:bottom w:val="none" w:sz="0" w:space="0" w:color="auto"/>
                    <w:right w:val="none" w:sz="0" w:space="0" w:color="auto"/>
                  </w:divBdr>
                </w:div>
                <w:div w:id="1447306361">
                  <w:marLeft w:val="480"/>
                  <w:marRight w:val="0"/>
                  <w:marTop w:val="0"/>
                  <w:marBottom w:val="0"/>
                  <w:divBdr>
                    <w:top w:val="none" w:sz="0" w:space="0" w:color="auto"/>
                    <w:left w:val="none" w:sz="0" w:space="0" w:color="auto"/>
                    <w:bottom w:val="none" w:sz="0" w:space="0" w:color="auto"/>
                    <w:right w:val="none" w:sz="0" w:space="0" w:color="auto"/>
                  </w:divBdr>
                </w:div>
                <w:div w:id="1378890235">
                  <w:marLeft w:val="480"/>
                  <w:marRight w:val="0"/>
                  <w:marTop w:val="0"/>
                  <w:marBottom w:val="0"/>
                  <w:divBdr>
                    <w:top w:val="none" w:sz="0" w:space="0" w:color="auto"/>
                    <w:left w:val="none" w:sz="0" w:space="0" w:color="auto"/>
                    <w:bottom w:val="none" w:sz="0" w:space="0" w:color="auto"/>
                    <w:right w:val="none" w:sz="0" w:space="0" w:color="auto"/>
                  </w:divBdr>
                </w:div>
                <w:div w:id="2074617497">
                  <w:marLeft w:val="480"/>
                  <w:marRight w:val="0"/>
                  <w:marTop w:val="0"/>
                  <w:marBottom w:val="0"/>
                  <w:divBdr>
                    <w:top w:val="none" w:sz="0" w:space="0" w:color="auto"/>
                    <w:left w:val="none" w:sz="0" w:space="0" w:color="auto"/>
                    <w:bottom w:val="none" w:sz="0" w:space="0" w:color="auto"/>
                    <w:right w:val="none" w:sz="0" w:space="0" w:color="auto"/>
                  </w:divBdr>
                </w:div>
                <w:div w:id="1447385900">
                  <w:marLeft w:val="480"/>
                  <w:marRight w:val="0"/>
                  <w:marTop w:val="0"/>
                  <w:marBottom w:val="0"/>
                  <w:divBdr>
                    <w:top w:val="none" w:sz="0" w:space="0" w:color="auto"/>
                    <w:left w:val="none" w:sz="0" w:space="0" w:color="auto"/>
                    <w:bottom w:val="none" w:sz="0" w:space="0" w:color="auto"/>
                    <w:right w:val="none" w:sz="0" w:space="0" w:color="auto"/>
                  </w:divBdr>
                </w:div>
                <w:div w:id="1232273810">
                  <w:marLeft w:val="480"/>
                  <w:marRight w:val="0"/>
                  <w:marTop w:val="0"/>
                  <w:marBottom w:val="0"/>
                  <w:divBdr>
                    <w:top w:val="none" w:sz="0" w:space="0" w:color="auto"/>
                    <w:left w:val="none" w:sz="0" w:space="0" w:color="auto"/>
                    <w:bottom w:val="none" w:sz="0" w:space="0" w:color="auto"/>
                    <w:right w:val="none" w:sz="0" w:space="0" w:color="auto"/>
                  </w:divBdr>
                </w:div>
                <w:div w:id="1318145546">
                  <w:marLeft w:val="480"/>
                  <w:marRight w:val="0"/>
                  <w:marTop w:val="0"/>
                  <w:marBottom w:val="0"/>
                  <w:divBdr>
                    <w:top w:val="none" w:sz="0" w:space="0" w:color="auto"/>
                    <w:left w:val="none" w:sz="0" w:space="0" w:color="auto"/>
                    <w:bottom w:val="none" w:sz="0" w:space="0" w:color="auto"/>
                    <w:right w:val="none" w:sz="0" w:space="0" w:color="auto"/>
                  </w:divBdr>
                </w:div>
                <w:div w:id="746864">
                  <w:marLeft w:val="480"/>
                  <w:marRight w:val="0"/>
                  <w:marTop w:val="0"/>
                  <w:marBottom w:val="0"/>
                  <w:divBdr>
                    <w:top w:val="none" w:sz="0" w:space="0" w:color="auto"/>
                    <w:left w:val="none" w:sz="0" w:space="0" w:color="auto"/>
                    <w:bottom w:val="none" w:sz="0" w:space="0" w:color="auto"/>
                    <w:right w:val="none" w:sz="0" w:space="0" w:color="auto"/>
                  </w:divBdr>
                </w:div>
                <w:div w:id="661350363">
                  <w:marLeft w:val="480"/>
                  <w:marRight w:val="0"/>
                  <w:marTop w:val="0"/>
                  <w:marBottom w:val="0"/>
                  <w:divBdr>
                    <w:top w:val="none" w:sz="0" w:space="0" w:color="auto"/>
                    <w:left w:val="none" w:sz="0" w:space="0" w:color="auto"/>
                    <w:bottom w:val="none" w:sz="0" w:space="0" w:color="auto"/>
                    <w:right w:val="none" w:sz="0" w:space="0" w:color="auto"/>
                  </w:divBdr>
                </w:div>
                <w:div w:id="1926498260">
                  <w:marLeft w:val="480"/>
                  <w:marRight w:val="0"/>
                  <w:marTop w:val="0"/>
                  <w:marBottom w:val="0"/>
                  <w:divBdr>
                    <w:top w:val="none" w:sz="0" w:space="0" w:color="auto"/>
                    <w:left w:val="none" w:sz="0" w:space="0" w:color="auto"/>
                    <w:bottom w:val="none" w:sz="0" w:space="0" w:color="auto"/>
                    <w:right w:val="none" w:sz="0" w:space="0" w:color="auto"/>
                  </w:divBdr>
                </w:div>
                <w:div w:id="1779368143">
                  <w:marLeft w:val="480"/>
                  <w:marRight w:val="0"/>
                  <w:marTop w:val="0"/>
                  <w:marBottom w:val="0"/>
                  <w:divBdr>
                    <w:top w:val="none" w:sz="0" w:space="0" w:color="auto"/>
                    <w:left w:val="none" w:sz="0" w:space="0" w:color="auto"/>
                    <w:bottom w:val="none" w:sz="0" w:space="0" w:color="auto"/>
                    <w:right w:val="none" w:sz="0" w:space="0" w:color="auto"/>
                  </w:divBdr>
                </w:div>
                <w:div w:id="403381930">
                  <w:marLeft w:val="480"/>
                  <w:marRight w:val="0"/>
                  <w:marTop w:val="0"/>
                  <w:marBottom w:val="0"/>
                  <w:divBdr>
                    <w:top w:val="none" w:sz="0" w:space="0" w:color="auto"/>
                    <w:left w:val="none" w:sz="0" w:space="0" w:color="auto"/>
                    <w:bottom w:val="none" w:sz="0" w:space="0" w:color="auto"/>
                    <w:right w:val="none" w:sz="0" w:space="0" w:color="auto"/>
                  </w:divBdr>
                </w:div>
                <w:div w:id="1729955883">
                  <w:marLeft w:val="480"/>
                  <w:marRight w:val="0"/>
                  <w:marTop w:val="0"/>
                  <w:marBottom w:val="0"/>
                  <w:divBdr>
                    <w:top w:val="none" w:sz="0" w:space="0" w:color="auto"/>
                    <w:left w:val="none" w:sz="0" w:space="0" w:color="auto"/>
                    <w:bottom w:val="none" w:sz="0" w:space="0" w:color="auto"/>
                    <w:right w:val="none" w:sz="0" w:space="0" w:color="auto"/>
                  </w:divBdr>
                </w:div>
                <w:div w:id="1650398264">
                  <w:marLeft w:val="480"/>
                  <w:marRight w:val="0"/>
                  <w:marTop w:val="0"/>
                  <w:marBottom w:val="0"/>
                  <w:divBdr>
                    <w:top w:val="none" w:sz="0" w:space="0" w:color="auto"/>
                    <w:left w:val="none" w:sz="0" w:space="0" w:color="auto"/>
                    <w:bottom w:val="none" w:sz="0" w:space="0" w:color="auto"/>
                    <w:right w:val="none" w:sz="0" w:space="0" w:color="auto"/>
                  </w:divBdr>
                </w:div>
                <w:div w:id="787506461">
                  <w:marLeft w:val="480"/>
                  <w:marRight w:val="0"/>
                  <w:marTop w:val="0"/>
                  <w:marBottom w:val="0"/>
                  <w:divBdr>
                    <w:top w:val="none" w:sz="0" w:space="0" w:color="auto"/>
                    <w:left w:val="none" w:sz="0" w:space="0" w:color="auto"/>
                    <w:bottom w:val="none" w:sz="0" w:space="0" w:color="auto"/>
                    <w:right w:val="none" w:sz="0" w:space="0" w:color="auto"/>
                  </w:divBdr>
                </w:div>
                <w:div w:id="759371752">
                  <w:marLeft w:val="480"/>
                  <w:marRight w:val="0"/>
                  <w:marTop w:val="0"/>
                  <w:marBottom w:val="0"/>
                  <w:divBdr>
                    <w:top w:val="none" w:sz="0" w:space="0" w:color="auto"/>
                    <w:left w:val="none" w:sz="0" w:space="0" w:color="auto"/>
                    <w:bottom w:val="none" w:sz="0" w:space="0" w:color="auto"/>
                    <w:right w:val="none" w:sz="0" w:space="0" w:color="auto"/>
                  </w:divBdr>
                </w:div>
                <w:div w:id="756171691">
                  <w:marLeft w:val="480"/>
                  <w:marRight w:val="0"/>
                  <w:marTop w:val="0"/>
                  <w:marBottom w:val="0"/>
                  <w:divBdr>
                    <w:top w:val="none" w:sz="0" w:space="0" w:color="auto"/>
                    <w:left w:val="none" w:sz="0" w:space="0" w:color="auto"/>
                    <w:bottom w:val="none" w:sz="0" w:space="0" w:color="auto"/>
                    <w:right w:val="none" w:sz="0" w:space="0" w:color="auto"/>
                  </w:divBdr>
                </w:div>
                <w:div w:id="583957598">
                  <w:marLeft w:val="480"/>
                  <w:marRight w:val="0"/>
                  <w:marTop w:val="0"/>
                  <w:marBottom w:val="0"/>
                  <w:divBdr>
                    <w:top w:val="none" w:sz="0" w:space="0" w:color="auto"/>
                    <w:left w:val="none" w:sz="0" w:space="0" w:color="auto"/>
                    <w:bottom w:val="none" w:sz="0" w:space="0" w:color="auto"/>
                    <w:right w:val="none" w:sz="0" w:space="0" w:color="auto"/>
                  </w:divBdr>
                </w:div>
                <w:div w:id="1431199187">
                  <w:marLeft w:val="480"/>
                  <w:marRight w:val="0"/>
                  <w:marTop w:val="0"/>
                  <w:marBottom w:val="0"/>
                  <w:divBdr>
                    <w:top w:val="none" w:sz="0" w:space="0" w:color="auto"/>
                    <w:left w:val="none" w:sz="0" w:space="0" w:color="auto"/>
                    <w:bottom w:val="none" w:sz="0" w:space="0" w:color="auto"/>
                    <w:right w:val="none" w:sz="0" w:space="0" w:color="auto"/>
                  </w:divBdr>
                </w:div>
                <w:div w:id="139688311">
                  <w:marLeft w:val="480"/>
                  <w:marRight w:val="0"/>
                  <w:marTop w:val="0"/>
                  <w:marBottom w:val="0"/>
                  <w:divBdr>
                    <w:top w:val="none" w:sz="0" w:space="0" w:color="auto"/>
                    <w:left w:val="none" w:sz="0" w:space="0" w:color="auto"/>
                    <w:bottom w:val="none" w:sz="0" w:space="0" w:color="auto"/>
                    <w:right w:val="none" w:sz="0" w:space="0" w:color="auto"/>
                  </w:divBdr>
                </w:div>
                <w:div w:id="1859345488">
                  <w:marLeft w:val="480"/>
                  <w:marRight w:val="0"/>
                  <w:marTop w:val="0"/>
                  <w:marBottom w:val="0"/>
                  <w:divBdr>
                    <w:top w:val="none" w:sz="0" w:space="0" w:color="auto"/>
                    <w:left w:val="none" w:sz="0" w:space="0" w:color="auto"/>
                    <w:bottom w:val="none" w:sz="0" w:space="0" w:color="auto"/>
                    <w:right w:val="none" w:sz="0" w:space="0" w:color="auto"/>
                  </w:divBdr>
                </w:div>
                <w:div w:id="309868465">
                  <w:marLeft w:val="480"/>
                  <w:marRight w:val="0"/>
                  <w:marTop w:val="0"/>
                  <w:marBottom w:val="0"/>
                  <w:divBdr>
                    <w:top w:val="none" w:sz="0" w:space="0" w:color="auto"/>
                    <w:left w:val="none" w:sz="0" w:space="0" w:color="auto"/>
                    <w:bottom w:val="none" w:sz="0" w:space="0" w:color="auto"/>
                    <w:right w:val="none" w:sz="0" w:space="0" w:color="auto"/>
                  </w:divBdr>
                </w:div>
                <w:div w:id="181672742">
                  <w:marLeft w:val="480"/>
                  <w:marRight w:val="0"/>
                  <w:marTop w:val="0"/>
                  <w:marBottom w:val="0"/>
                  <w:divBdr>
                    <w:top w:val="none" w:sz="0" w:space="0" w:color="auto"/>
                    <w:left w:val="none" w:sz="0" w:space="0" w:color="auto"/>
                    <w:bottom w:val="none" w:sz="0" w:space="0" w:color="auto"/>
                    <w:right w:val="none" w:sz="0" w:space="0" w:color="auto"/>
                  </w:divBdr>
                </w:div>
                <w:div w:id="499152076">
                  <w:marLeft w:val="480"/>
                  <w:marRight w:val="0"/>
                  <w:marTop w:val="0"/>
                  <w:marBottom w:val="0"/>
                  <w:divBdr>
                    <w:top w:val="none" w:sz="0" w:space="0" w:color="auto"/>
                    <w:left w:val="none" w:sz="0" w:space="0" w:color="auto"/>
                    <w:bottom w:val="none" w:sz="0" w:space="0" w:color="auto"/>
                    <w:right w:val="none" w:sz="0" w:space="0" w:color="auto"/>
                  </w:divBdr>
                </w:div>
              </w:divsChild>
            </w:div>
            <w:div w:id="1410813322">
              <w:marLeft w:val="0"/>
              <w:marRight w:val="0"/>
              <w:marTop w:val="0"/>
              <w:marBottom w:val="0"/>
              <w:divBdr>
                <w:top w:val="none" w:sz="0" w:space="0" w:color="auto"/>
                <w:left w:val="none" w:sz="0" w:space="0" w:color="auto"/>
                <w:bottom w:val="none" w:sz="0" w:space="0" w:color="auto"/>
                <w:right w:val="none" w:sz="0" w:space="0" w:color="auto"/>
              </w:divBdr>
              <w:divsChild>
                <w:div w:id="1313485940">
                  <w:marLeft w:val="480"/>
                  <w:marRight w:val="0"/>
                  <w:marTop w:val="0"/>
                  <w:marBottom w:val="0"/>
                  <w:divBdr>
                    <w:top w:val="none" w:sz="0" w:space="0" w:color="auto"/>
                    <w:left w:val="none" w:sz="0" w:space="0" w:color="auto"/>
                    <w:bottom w:val="none" w:sz="0" w:space="0" w:color="auto"/>
                    <w:right w:val="none" w:sz="0" w:space="0" w:color="auto"/>
                  </w:divBdr>
                </w:div>
                <w:div w:id="1723291283">
                  <w:marLeft w:val="480"/>
                  <w:marRight w:val="0"/>
                  <w:marTop w:val="0"/>
                  <w:marBottom w:val="0"/>
                  <w:divBdr>
                    <w:top w:val="none" w:sz="0" w:space="0" w:color="auto"/>
                    <w:left w:val="none" w:sz="0" w:space="0" w:color="auto"/>
                    <w:bottom w:val="none" w:sz="0" w:space="0" w:color="auto"/>
                    <w:right w:val="none" w:sz="0" w:space="0" w:color="auto"/>
                  </w:divBdr>
                </w:div>
                <w:div w:id="1781752625">
                  <w:marLeft w:val="480"/>
                  <w:marRight w:val="0"/>
                  <w:marTop w:val="0"/>
                  <w:marBottom w:val="0"/>
                  <w:divBdr>
                    <w:top w:val="none" w:sz="0" w:space="0" w:color="auto"/>
                    <w:left w:val="none" w:sz="0" w:space="0" w:color="auto"/>
                    <w:bottom w:val="none" w:sz="0" w:space="0" w:color="auto"/>
                    <w:right w:val="none" w:sz="0" w:space="0" w:color="auto"/>
                  </w:divBdr>
                </w:div>
                <w:div w:id="25641171">
                  <w:marLeft w:val="480"/>
                  <w:marRight w:val="0"/>
                  <w:marTop w:val="0"/>
                  <w:marBottom w:val="0"/>
                  <w:divBdr>
                    <w:top w:val="none" w:sz="0" w:space="0" w:color="auto"/>
                    <w:left w:val="none" w:sz="0" w:space="0" w:color="auto"/>
                    <w:bottom w:val="none" w:sz="0" w:space="0" w:color="auto"/>
                    <w:right w:val="none" w:sz="0" w:space="0" w:color="auto"/>
                  </w:divBdr>
                </w:div>
                <w:div w:id="127598975">
                  <w:marLeft w:val="480"/>
                  <w:marRight w:val="0"/>
                  <w:marTop w:val="0"/>
                  <w:marBottom w:val="0"/>
                  <w:divBdr>
                    <w:top w:val="none" w:sz="0" w:space="0" w:color="auto"/>
                    <w:left w:val="none" w:sz="0" w:space="0" w:color="auto"/>
                    <w:bottom w:val="none" w:sz="0" w:space="0" w:color="auto"/>
                    <w:right w:val="none" w:sz="0" w:space="0" w:color="auto"/>
                  </w:divBdr>
                </w:div>
                <w:div w:id="1973250526">
                  <w:marLeft w:val="480"/>
                  <w:marRight w:val="0"/>
                  <w:marTop w:val="0"/>
                  <w:marBottom w:val="0"/>
                  <w:divBdr>
                    <w:top w:val="none" w:sz="0" w:space="0" w:color="auto"/>
                    <w:left w:val="none" w:sz="0" w:space="0" w:color="auto"/>
                    <w:bottom w:val="none" w:sz="0" w:space="0" w:color="auto"/>
                    <w:right w:val="none" w:sz="0" w:space="0" w:color="auto"/>
                  </w:divBdr>
                </w:div>
                <w:div w:id="206065871">
                  <w:marLeft w:val="480"/>
                  <w:marRight w:val="0"/>
                  <w:marTop w:val="0"/>
                  <w:marBottom w:val="0"/>
                  <w:divBdr>
                    <w:top w:val="none" w:sz="0" w:space="0" w:color="auto"/>
                    <w:left w:val="none" w:sz="0" w:space="0" w:color="auto"/>
                    <w:bottom w:val="none" w:sz="0" w:space="0" w:color="auto"/>
                    <w:right w:val="none" w:sz="0" w:space="0" w:color="auto"/>
                  </w:divBdr>
                </w:div>
                <w:div w:id="651181158">
                  <w:marLeft w:val="480"/>
                  <w:marRight w:val="0"/>
                  <w:marTop w:val="0"/>
                  <w:marBottom w:val="0"/>
                  <w:divBdr>
                    <w:top w:val="none" w:sz="0" w:space="0" w:color="auto"/>
                    <w:left w:val="none" w:sz="0" w:space="0" w:color="auto"/>
                    <w:bottom w:val="none" w:sz="0" w:space="0" w:color="auto"/>
                    <w:right w:val="none" w:sz="0" w:space="0" w:color="auto"/>
                  </w:divBdr>
                </w:div>
                <w:div w:id="535235944">
                  <w:marLeft w:val="480"/>
                  <w:marRight w:val="0"/>
                  <w:marTop w:val="0"/>
                  <w:marBottom w:val="0"/>
                  <w:divBdr>
                    <w:top w:val="none" w:sz="0" w:space="0" w:color="auto"/>
                    <w:left w:val="none" w:sz="0" w:space="0" w:color="auto"/>
                    <w:bottom w:val="none" w:sz="0" w:space="0" w:color="auto"/>
                    <w:right w:val="none" w:sz="0" w:space="0" w:color="auto"/>
                  </w:divBdr>
                </w:div>
                <w:div w:id="1619067478">
                  <w:marLeft w:val="480"/>
                  <w:marRight w:val="0"/>
                  <w:marTop w:val="0"/>
                  <w:marBottom w:val="0"/>
                  <w:divBdr>
                    <w:top w:val="none" w:sz="0" w:space="0" w:color="auto"/>
                    <w:left w:val="none" w:sz="0" w:space="0" w:color="auto"/>
                    <w:bottom w:val="none" w:sz="0" w:space="0" w:color="auto"/>
                    <w:right w:val="none" w:sz="0" w:space="0" w:color="auto"/>
                  </w:divBdr>
                </w:div>
                <w:div w:id="475414845">
                  <w:marLeft w:val="480"/>
                  <w:marRight w:val="0"/>
                  <w:marTop w:val="0"/>
                  <w:marBottom w:val="0"/>
                  <w:divBdr>
                    <w:top w:val="none" w:sz="0" w:space="0" w:color="auto"/>
                    <w:left w:val="none" w:sz="0" w:space="0" w:color="auto"/>
                    <w:bottom w:val="none" w:sz="0" w:space="0" w:color="auto"/>
                    <w:right w:val="none" w:sz="0" w:space="0" w:color="auto"/>
                  </w:divBdr>
                </w:div>
                <w:div w:id="1243947315">
                  <w:marLeft w:val="480"/>
                  <w:marRight w:val="0"/>
                  <w:marTop w:val="0"/>
                  <w:marBottom w:val="0"/>
                  <w:divBdr>
                    <w:top w:val="none" w:sz="0" w:space="0" w:color="auto"/>
                    <w:left w:val="none" w:sz="0" w:space="0" w:color="auto"/>
                    <w:bottom w:val="none" w:sz="0" w:space="0" w:color="auto"/>
                    <w:right w:val="none" w:sz="0" w:space="0" w:color="auto"/>
                  </w:divBdr>
                </w:div>
                <w:div w:id="761876929">
                  <w:marLeft w:val="480"/>
                  <w:marRight w:val="0"/>
                  <w:marTop w:val="0"/>
                  <w:marBottom w:val="0"/>
                  <w:divBdr>
                    <w:top w:val="none" w:sz="0" w:space="0" w:color="auto"/>
                    <w:left w:val="none" w:sz="0" w:space="0" w:color="auto"/>
                    <w:bottom w:val="none" w:sz="0" w:space="0" w:color="auto"/>
                    <w:right w:val="none" w:sz="0" w:space="0" w:color="auto"/>
                  </w:divBdr>
                </w:div>
                <w:div w:id="2121218079">
                  <w:marLeft w:val="480"/>
                  <w:marRight w:val="0"/>
                  <w:marTop w:val="0"/>
                  <w:marBottom w:val="0"/>
                  <w:divBdr>
                    <w:top w:val="none" w:sz="0" w:space="0" w:color="auto"/>
                    <w:left w:val="none" w:sz="0" w:space="0" w:color="auto"/>
                    <w:bottom w:val="none" w:sz="0" w:space="0" w:color="auto"/>
                    <w:right w:val="none" w:sz="0" w:space="0" w:color="auto"/>
                  </w:divBdr>
                </w:div>
                <w:div w:id="68813859">
                  <w:marLeft w:val="480"/>
                  <w:marRight w:val="0"/>
                  <w:marTop w:val="0"/>
                  <w:marBottom w:val="0"/>
                  <w:divBdr>
                    <w:top w:val="none" w:sz="0" w:space="0" w:color="auto"/>
                    <w:left w:val="none" w:sz="0" w:space="0" w:color="auto"/>
                    <w:bottom w:val="none" w:sz="0" w:space="0" w:color="auto"/>
                    <w:right w:val="none" w:sz="0" w:space="0" w:color="auto"/>
                  </w:divBdr>
                </w:div>
                <w:div w:id="1117337244">
                  <w:marLeft w:val="480"/>
                  <w:marRight w:val="0"/>
                  <w:marTop w:val="0"/>
                  <w:marBottom w:val="0"/>
                  <w:divBdr>
                    <w:top w:val="none" w:sz="0" w:space="0" w:color="auto"/>
                    <w:left w:val="none" w:sz="0" w:space="0" w:color="auto"/>
                    <w:bottom w:val="none" w:sz="0" w:space="0" w:color="auto"/>
                    <w:right w:val="none" w:sz="0" w:space="0" w:color="auto"/>
                  </w:divBdr>
                </w:div>
                <w:div w:id="524833815">
                  <w:marLeft w:val="480"/>
                  <w:marRight w:val="0"/>
                  <w:marTop w:val="0"/>
                  <w:marBottom w:val="0"/>
                  <w:divBdr>
                    <w:top w:val="none" w:sz="0" w:space="0" w:color="auto"/>
                    <w:left w:val="none" w:sz="0" w:space="0" w:color="auto"/>
                    <w:bottom w:val="none" w:sz="0" w:space="0" w:color="auto"/>
                    <w:right w:val="none" w:sz="0" w:space="0" w:color="auto"/>
                  </w:divBdr>
                </w:div>
                <w:div w:id="644160889">
                  <w:marLeft w:val="480"/>
                  <w:marRight w:val="0"/>
                  <w:marTop w:val="0"/>
                  <w:marBottom w:val="0"/>
                  <w:divBdr>
                    <w:top w:val="none" w:sz="0" w:space="0" w:color="auto"/>
                    <w:left w:val="none" w:sz="0" w:space="0" w:color="auto"/>
                    <w:bottom w:val="none" w:sz="0" w:space="0" w:color="auto"/>
                    <w:right w:val="none" w:sz="0" w:space="0" w:color="auto"/>
                  </w:divBdr>
                </w:div>
                <w:div w:id="1040861465">
                  <w:marLeft w:val="480"/>
                  <w:marRight w:val="0"/>
                  <w:marTop w:val="0"/>
                  <w:marBottom w:val="0"/>
                  <w:divBdr>
                    <w:top w:val="none" w:sz="0" w:space="0" w:color="auto"/>
                    <w:left w:val="none" w:sz="0" w:space="0" w:color="auto"/>
                    <w:bottom w:val="none" w:sz="0" w:space="0" w:color="auto"/>
                    <w:right w:val="none" w:sz="0" w:space="0" w:color="auto"/>
                  </w:divBdr>
                </w:div>
                <w:div w:id="1805192992">
                  <w:marLeft w:val="480"/>
                  <w:marRight w:val="0"/>
                  <w:marTop w:val="0"/>
                  <w:marBottom w:val="0"/>
                  <w:divBdr>
                    <w:top w:val="none" w:sz="0" w:space="0" w:color="auto"/>
                    <w:left w:val="none" w:sz="0" w:space="0" w:color="auto"/>
                    <w:bottom w:val="none" w:sz="0" w:space="0" w:color="auto"/>
                    <w:right w:val="none" w:sz="0" w:space="0" w:color="auto"/>
                  </w:divBdr>
                </w:div>
                <w:div w:id="1140919900">
                  <w:marLeft w:val="480"/>
                  <w:marRight w:val="0"/>
                  <w:marTop w:val="0"/>
                  <w:marBottom w:val="0"/>
                  <w:divBdr>
                    <w:top w:val="none" w:sz="0" w:space="0" w:color="auto"/>
                    <w:left w:val="none" w:sz="0" w:space="0" w:color="auto"/>
                    <w:bottom w:val="none" w:sz="0" w:space="0" w:color="auto"/>
                    <w:right w:val="none" w:sz="0" w:space="0" w:color="auto"/>
                  </w:divBdr>
                </w:div>
                <w:div w:id="1612320570">
                  <w:marLeft w:val="480"/>
                  <w:marRight w:val="0"/>
                  <w:marTop w:val="0"/>
                  <w:marBottom w:val="0"/>
                  <w:divBdr>
                    <w:top w:val="none" w:sz="0" w:space="0" w:color="auto"/>
                    <w:left w:val="none" w:sz="0" w:space="0" w:color="auto"/>
                    <w:bottom w:val="none" w:sz="0" w:space="0" w:color="auto"/>
                    <w:right w:val="none" w:sz="0" w:space="0" w:color="auto"/>
                  </w:divBdr>
                </w:div>
                <w:div w:id="708144841">
                  <w:marLeft w:val="480"/>
                  <w:marRight w:val="0"/>
                  <w:marTop w:val="0"/>
                  <w:marBottom w:val="0"/>
                  <w:divBdr>
                    <w:top w:val="none" w:sz="0" w:space="0" w:color="auto"/>
                    <w:left w:val="none" w:sz="0" w:space="0" w:color="auto"/>
                    <w:bottom w:val="none" w:sz="0" w:space="0" w:color="auto"/>
                    <w:right w:val="none" w:sz="0" w:space="0" w:color="auto"/>
                  </w:divBdr>
                </w:div>
                <w:div w:id="1212154015">
                  <w:marLeft w:val="480"/>
                  <w:marRight w:val="0"/>
                  <w:marTop w:val="0"/>
                  <w:marBottom w:val="0"/>
                  <w:divBdr>
                    <w:top w:val="none" w:sz="0" w:space="0" w:color="auto"/>
                    <w:left w:val="none" w:sz="0" w:space="0" w:color="auto"/>
                    <w:bottom w:val="none" w:sz="0" w:space="0" w:color="auto"/>
                    <w:right w:val="none" w:sz="0" w:space="0" w:color="auto"/>
                  </w:divBdr>
                </w:div>
                <w:div w:id="1362390288">
                  <w:marLeft w:val="480"/>
                  <w:marRight w:val="0"/>
                  <w:marTop w:val="0"/>
                  <w:marBottom w:val="0"/>
                  <w:divBdr>
                    <w:top w:val="none" w:sz="0" w:space="0" w:color="auto"/>
                    <w:left w:val="none" w:sz="0" w:space="0" w:color="auto"/>
                    <w:bottom w:val="none" w:sz="0" w:space="0" w:color="auto"/>
                    <w:right w:val="none" w:sz="0" w:space="0" w:color="auto"/>
                  </w:divBdr>
                </w:div>
                <w:div w:id="341977213">
                  <w:marLeft w:val="480"/>
                  <w:marRight w:val="0"/>
                  <w:marTop w:val="0"/>
                  <w:marBottom w:val="0"/>
                  <w:divBdr>
                    <w:top w:val="none" w:sz="0" w:space="0" w:color="auto"/>
                    <w:left w:val="none" w:sz="0" w:space="0" w:color="auto"/>
                    <w:bottom w:val="none" w:sz="0" w:space="0" w:color="auto"/>
                    <w:right w:val="none" w:sz="0" w:space="0" w:color="auto"/>
                  </w:divBdr>
                </w:div>
                <w:div w:id="1599023159">
                  <w:marLeft w:val="480"/>
                  <w:marRight w:val="0"/>
                  <w:marTop w:val="0"/>
                  <w:marBottom w:val="0"/>
                  <w:divBdr>
                    <w:top w:val="none" w:sz="0" w:space="0" w:color="auto"/>
                    <w:left w:val="none" w:sz="0" w:space="0" w:color="auto"/>
                    <w:bottom w:val="none" w:sz="0" w:space="0" w:color="auto"/>
                    <w:right w:val="none" w:sz="0" w:space="0" w:color="auto"/>
                  </w:divBdr>
                </w:div>
                <w:div w:id="1551572771">
                  <w:marLeft w:val="480"/>
                  <w:marRight w:val="0"/>
                  <w:marTop w:val="0"/>
                  <w:marBottom w:val="0"/>
                  <w:divBdr>
                    <w:top w:val="none" w:sz="0" w:space="0" w:color="auto"/>
                    <w:left w:val="none" w:sz="0" w:space="0" w:color="auto"/>
                    <w:bottom w:val="none" w:sz="0" w:space="0" w:color="auto"/>
                    <w:right w:val="none" w:sz="0" w:space="0" w:color="auto"/>
                  </w:divBdr>
                </w:div>
                <w:div w:id="102698312">
                  <w:marLeft w:val="480"/>
                  <w:marRight w:val="0"/>
                  <w:marTop w:val="0"/>
                  <w:marBottom w:val="0"/>
                  <w:divBdr>
                    <w:top w:val="none" w:sz="0" w:space="0" w:color="auto"/>
                    <w:left w:val="none" w:sz="0" w:space="0" w:color="auto"/>
                    <w:bottom w:val="none" w:sz="0" w:space="0" w:color="auto"/>
                    <w:right w:val="none" w:sz="0" w:space="0" w:color="auto"/>
                  </w:divBdr>
                </w:div>
                <w:div w:id="146019577">
                  <w:marLeft w:val="480"/>
                  <w:marRight w:val="0"/>
                  <w:marTop w:val="0"/>
                  <w:marBottom w:val="0"/>
                  <w:divBdr>
                    <w:top w:val="none" w:sz="0" w:space="0" w:color="auto"/>
                    <w:left w:val="none" w:sz="0" w:space="0" w:color="auto"/>
                    <w:bottom w:val="none" w:sz="0" w:space="0" w:color="auto"/>
                    <w:right w:val="none" w:sz="0" w:space="0" w:color="auto"/>
                  </w:divBdr>
                </w:div>
                <w:div w:id="467821757">
                  <w:marLeft w:val="480"/>
                  <w:marRight w:val="0"/>
                  <w:marTop w:val="0"/>
                  <w:marBottom w:val="0"/>
                  <w:divBdr>
                    <w:top w:val="none" w:sz="0" w:space="0" w:color="auto"/>
                    <w:left w:val="none" w:sz="0" w:space="0" w:color="auto"/>
                    <w:bottom w:val="none" w:sz="0" w:space="0" w:color="auto"/>
                    <w:right w:val="none" w:sz="0" w:space="0" w:color="auto"/>
                  </w:divBdr>
                </w:div>
                <w:div w:id="1007294451">
                  <w:marLeft w:val="480"/>
                  <w:marRight w:val="0"/>
                  <w:marTop w:val="0"/>
                  <w:marBottom w:val="0"/>
                  <w:divBdr>
                    <w:top w:val="none" w:sz="0" w:space="0" w:color="auto"/>
                    <w:left w:val="none" w:sz="0" w:space="0" w:color="auto"/>
                    <w:bottom w:val="none" w:sz="0" w:space="0" w:color="auto"/>
                    <w:right w:val="none" w:sz="0" w:space="0" w:color="auto"/>
                  </w:divBdr>
                </w:div>
                <w:div w:id="1240602726">
                  <w:marLeft w:val="480"/>
                  <w:marRight w:val="0"/>
                  <w:marTop w:val="0"/>
                  <w:marBottom w:val="0"/>
                  <w:divBdr>
                    <w:top w:val="none" w:sz="0" w:space="0" w:color="auto"/>
                    <w:left w:val="none" w:sz="0" w:space="0" w:color="auto"/>
                    <w:bottom w:val="none" w:sz="0" w:space="0" w:color="auto"/>
                    <w:right w:val="none" w:sz="0" w:space="0" w:color="auto"/>
                  </w:divBdr>
                </w:div>
                <w:div w:id="363407140">
                  <w:marLeft w:val="480"/>
                  <w:marRight w:val="0"/>
                  <w:marTop w:val="0"/>
                  <w:marBottom w:val="0"/>
                  <w:divBdr>
                    <w:top w:val="none" w:sz="0" w:space="0" w:color="auto"/>
                    <w:left w:val="none" w:sz="0" w:space="0" w:color="auto"/>
                    <w:bottom w:val="none" w:sz="0" w:space="0" w:color="auto"/>
                    <w:right w:val="none" w:sz="0" w:space="0" w:color="auto"/>
                  </w:divBdr>
                </w:div>
                <w:div w:id="603921828">
                  <w:marLeft w:val="480"/>
                  <w:marRight w:val="0"/>
                  <w:marTop w:val="0"/>
                  <w:marBottom w:val="0"/>
                  <w:divBdr>
                    <w:top w:val="none" w:sz="0" w:space="0" w:color="auto"/>
                    <w:left w:val="none" w:sz="0" w:space="0" w:color="auto"/>
                    <w:bottom w:val="none" w:sz="0" w:space="0" w:color="auto"/>
                    <w:right w:val="none" w:sz="0" w:space="0" w:color="auto"/>
                  </w:divBdr>
                </w:div>
                <w:div w:id="587464872">
                  <w:marLeft w:val="480"/>
                  <w:marRight w:val="0"/>
                  <w:marTop w:val="0"/>
                  <w:marBottom w:val="0"/>
                  <w:divBdr>
                    <w:top w:val="none" w:sz="0" w:space="0" w:color="auto"/>
                    <w:left w:val="none" w:sz="0" w:space="0" w:color="auto"/>
                    <w:bottom w:val="none" w:sz="0" w:space="0" w:color="auto"/>
                    <w:right w:val="none" w:sz="0" w:space="0" w:color="auto"/>
                  </w:divBdr>
                </w:div>
                <w:div w:id="960574620">
                  <w:marLeft w:val="480"/>
                  <w:marRight w:val="0"/>
                  <w:marTop w:val="0"/>
                  <w:marBottom w:val="0"/>
                  <w:divBdr>
                    <w:top w:val="none" w:sz="0" w:space="0" w:color="auto"/>
                    <w:left w:val="none" w:sz="0" w:space="0" w:color="auto"/>
                    <w:bottom w:val="none" w:sz="0" w:space="0" w:color="auto"/>
                    <w:right w:val="none" w:sz="0" w:space="0" w:color="auto"/>
                  </w:divBdr>
                </w:div>
                <w:div w:id="1840078470">
                  <w:marLeft w:val="480"/>
                  <w:marRight w:val="0"/>
                  <w:marTop w:val="0"/>
                  <w:marBottom w:val="0"/>
                  <w:divBdr>
                    <w:top w:val="none" w:sz="0" w:space="0" w:color="auto"/>
                    <w:left w:val="none" w:sz="0" w:space="0" w:color="auto"/>
                    <w:bottom w:val="none" w:sz="0" w:space="0" w:color="auto"/>
                    <w:right w:val="none" w:sz="0" w:space="0" w:color="auto"/>
                  </w:divBdr>
                </w:div>
                <w:div w:id="1332105092">
                  <w:marLeft w:val="480"/>
                  <w:marRight w:val="0"/>
                  <w:marTop w:val="0"/>
                  <w:marBottom w:val="0"/>
                  <w:divBdr>
                    <w:top w:val="none" w:sz="0" w:space="0" w:color="auto"/>
                    <w:left w:val="none" w:sz="0" w:space="0" w:color="auto"/>
                    <w:bottom w:val="none" w:sz="0" w:space="0" w:color="auto"/>
                    <w:right w:val="none" w:sz="0" w:space="0" w:color="auto"/>
                  </w:divBdr>
                </w:div>
                <w:div w:id="313410394">
                  <w:marLeft w:val="480"/>
                  <w:marRight w:val="0"/>
                  <w:marTop w:val="0"/>
                  <w:marBottom w:val="0"/>
                  <w:divBdr>
                    <w:top w:val="none" w:sz="0" w:space="0" w:color="auto"/>
                    <w:left w:val="none" w:sz="0" w:space="0" w:color="auto"/>
                    <w:bottom w:val="none" w:sz="0" w:space="0" w:color="auto"/>
                    <w:right w:val="none" w:sz="0" w:space="0" w:color="auto"/>
                  </w:divBdr>
                </w:div>
                <w:div w:id="1655838859">
                  <w:marLeft w:val="480"/>
                  <w:marRight w:val="0"/>
                  <w:marTop w:val="0"/>
                  <w:marBottom w:val="0"/>
                  <w:divBdr>
                    <w:top w:val="none" w:sz="0" w:space="0" w:color="auto"/>
                    <w:left w:val="none" w:sz="0" w:space="0" w:color="auto"/>
                    <w:bottom w:val="none" w:sz="0" w:space="0" w:color="auto"/>
                    <w:right w:val="none" w:sz="0" w:space="0" w:color="auto"/>
                  </w:divBdr>
                </w:div>
                <w:div w:id="239799585">
                  <w:marLeft w:val="480"/>
                  <w:marRight w:val="0"/>
                  <w:marTop w:val="0"/>
                  <w:marBottom w:val="0"/>
                  <w:divBdr>
                    <w:top w:val="none" w:sz="0" w:space="0" w:color="auto"/>
                    <w:left w:val="none" w:sz="0" w:space="0" w:color="auto"/>
                    <w:bottom w:val="none" w:sz="0" w:space="0" w:color="auto"/>
                    <w:right w:val="none" w:sz="0" w:space="0" w:color="auto"/>
                  </w:divBdr>
                </w:div>
                <w:div w:id="1197814962">
                  <w:marLeft w:val="480"/>
                  <w:marRight w:val="0"/>
                  <w:marTop w:val="0"/>
                  <w:marBottom w:val="0"/>
                  <w:divBdr>
                    <w:top w:val="none" w:sz="0" w:space="0" w:color="auto"/>
                    <w:left w:val="none" w:sz="0" w:space="0" w:color="auto"/>
                    <w:bottom w:val="none" w:sz="0" w:space="0" w:color="auto"/>
                    <w:right w:val="none" w:sz="0" w:space="0" w:color="auto"/>
                  </w:divBdr>
                </w:div>
                <w:div w:id="549999504">
                  <w:marLeft w:val="480"/>
                  <w:marRight w:val="0"/>
                  <w:marTop w:val="0"/>
                  <w:marBottom w:val="0"/>
                  <w:divBdr>
                    <w:top w:val="none" w:sz="0" w:space="0" w:color="auto"/>
                    <w:left w:val="none" w:sz="0" w:space="0" w:color="auto"/>
                    <w:bottom w:val="none" w:sz="0" w:space="0" w:color="auto"/>
                    <w:right w:val="none" w:sz="0" w:space="0" w:color="auto"/>
                  </w:divBdr>
                </w:div>
                <w:div w:id="1442802868">
                  <w:marLeft w:val="480"/>
                  <w:marRight w:val="0"/>
                  <w:marTop w:val="0"/>
                  <w:marBottom w:val="0"/>
                  <w:divBdr>
                    <w:top w:val="none" w:sz="0" w:space="0" w:color="auto"/>
                    <w:left w:val="none" w:sz="0" w:space="0" w:color="auto"/>
                    <w:bottom w:val="none" w:sz="0" w:space="0" w:color="auto"/>
                    <w:right w:val="none" w:sz="0" w:space="0" w:color="auto"/>
                  </w:divBdr>
                </w:div>
                <w:div w:id="1829781244">
                  <w:marLeft w:val="480"/>
                  <w:marRight w:val="0"/>
                  <w:marTop w:val="0"/>
                  <w:marBottom w:val="0"/>
                  <w:divBdr>
                    <w:top w:val="none" w:sz="0" w:space="0" w:color="auto"/>
                    <w:left w:val="none" w:sz="0" w:space="0" w:color="auto"/>
                    <w:bottom w:val="none" w:sz="0" w:space="0" w:color="auto"/>
                    <w:right w:val="none" w:sz="0" w:space="0" w:color="auto"/>
                  </w:divBdr>
                </w:div>
                <w:div w:id="1575317498">
                  <w:marLeft w:val="480"/>
                  <w:marRight w:val="0"/>
                  <w:marTop w:val="0"/>
                  <w:marBottom w:val="0"/>
                  <w:divBdr>
                    <w:top w:val="none" w:sz="0" w:space="0" w:color="auto"/>
                    <w:left w:val="none" w:sz="0" w:space="0" w:color="auto"/>
                    <w:bottom w:val="none" w:sz="0" w:space="0" w:color="auto"/>
                    <w:right w:val="none" w:sz="0" w:space="0" w:color="auto"/>
                  </w:divBdr>
                </w:div>
                <w:div w:id="1710494050">
                  <w:marLeft w:val="480"/>
                  <w:marRight w:val="0"/>
                  <w:marTop w:val="0"/>
                  <w:marBottom w:val="0"/>
                  <w:divBdr>
                    <w:top w:val="none" w:sz="0" w:space="0" w:color="auto"/>
                    <w:left w:val="none" w:sz="0" w:space="0" w:color="auto"/>
                    <w:bottom w:val="none" w:sz="0" w:space="0" w:color="auto"/>
                    <w:right w:val="none" w:sz="0" w:space="0" w:color="auto"/>
                  </w:divBdr>
                </w:div>
                <w:div w:id="1455103492">
                  <w:marLeft w:val="480"/>
                  <w:marRight w:val="0"/>
                  <w:marTop w:val="0"/>
                  <w:marBottom w:val="0"/>
                  <w:divBdr>
                    <w:top w:val="none" w:sz="0" w:space="0" w:color="auto"/>
                    <w:left w:val="none" w:sz="0" w:space="0" w:color="auto"/>
                    <w:bottom w:val="none" w:sz="0" w:space="0" w:color="auto"/>
                    <w:right w:val="none" w:sz="0" w:space="0" w:color="auto"/>
                  </w:divBdr>
                </w:div>
                <w:div w:id="181170696">
                  <w:marLeft w:val="480"/>
                  <w:marRight w:val="0"/>
                  <w:marTop w:val="0"/>
                  <w:marBottom w:val="0"/>
                  <w:divBdr>
                    <w:top w:val="none" w:sz="0" w:space="0" w:color="auto"/>
                    <w:left w:val="none" w:sz="0" w:space="0" w:color="auto"/>
                    <w:bottom w:val="none" w:sz="0" w:space="0" w:color="auto"/>
                    <w:right w:val="none" w:sz="0" w:space="0" w:color="auto"/>
                  </w:divBdr>
                </w:div>
                <w:div w:id="1032808377">
                  <w:marLeft w:val="480"/>
                  <w:marRight w:val="0"/>
                  <w:marTop w:val="0"/>
                  <w:marBottom w:val="0"/>
                  <w:divBdr>
                    <w:top w:val="none" w:sz="0" w:space="0" w:color="auto"/>
                    <w:left w:val="none" w:sz="0" w:space="0" w:color="auto"/>
                    <w:bottom w:val="none" w:sz="0" w:space="0" w:color="auto"/>
                    <w:right w:val="none" w:sz="0" w:space="0" w:color="auto"/>
                  </w:divBdr>
                </w:div>
                <w:div w:id="1540123334">
                  <w:marLeft w:val="480"/>
                  <w:marRight w:val="0"/>
                  <w:marTop w:val="0"/>
                  <w:marBottom w:val="0"/>
                  <w:divBdr>
                    <w:top w:val="none" w:sz="0" w:space="0" w:color="auto"/>
                    <w:left w:val="none" w:sz="0" w:space="0" w:color="auto"/>
                    <w:bottom w:val="none" w:sz="0" w:space="0" w:color="auto"/>
                    <w:right w:val="none" w:sz="0" w:space="0" w:color="auto"/>
                  </w:divBdr>
                </w:div>
                <w:div w:id="1558281900">
                  <w:marLeft w:val="480"/>
                  <w:marRight w:val="0"/>
                  <w:marTop w:val="0"/>
                  <w:marBottom w:val="0"/>
                  <w:divBdr>
                    <w:top w:val="none" w:sz="0" w:space="0" w:color="auto"/>
                    <w:left w:val="none" w:sz="0" w:space="0" w:color="auto"/>
                    <w:bottom w:val="none" w:sz="0" w:space="0" w:color="auto"/>
                    <w:right w:val="none" w:sz="0" w:space="0" w:color="auto"/>
                  </w:divBdr>
                </w:div>
                <w:div w:id="916520997">
                  <w:marLeft w:val="480"/>
                  <w:marRight w:val="0"/>
                  <w:marTop w:val="0"/>
                  <w:marBottom w:val="0"/>
                  <w:divBdr>
                    <w:top w:val="none" w:sz="0" w:space="0" w:color="auto"/>
                    <w:left w:val="none" w:sz="0" w:space="0" w:color="auto"/>
                    <w:bottom w:val="none" w:sz="0" w:space="0" w:color="auto"/>
                    <w:right w:val="none" w:sz="0" w:space="0" w:color="auto"/>
                  </w:divBdr>
                </w:div>
                <w:div w:id="166792294">
                  <w:marLeft w:val="480"/>
                  <w:marRight w:val="0"/>
                  <w:marTop w:val="0"/>
                  <w:marBottom w:val="0"/>
                  <w:divBdr>
                    <w:top w:val="none" w:sz="0" w:space="0" w:color="auto"/>
                    <w:left w:val="none" w:sz="0" w:space="0" w:color="auto"/>
                    <w:bottom w:val="none" w:sz="0" w:space="0" w:color="auto"/>
                    <w:right w:val="none" w:sz="0" w:space="0" w:color="auto"/>
                  </w:divBdr>
                </w:div>
                <w:div w:id="671300076">
                  <w:marLeft w:val="480"/>
                  <w:marRight w:val="0"/>
                  <w:marTop w:val="0"/>
                  <w:marBottom w:val="0"/>
                  <w:divBdr>
                    <w:top w:val="none" w:sz="0" w:space="0" w:color="auto"/>
                    <w:left w:val="none" w:sz="0" w:space="0" w:color="auto"/>
                    <w:bottom w:val="none" w:sz="0" w:space="0" w:color="auto"/>
                    <w:right w:val="none" w:sz="0" w:space="0" w:color="auto"/>
                  </w:divBdr>
                </w:div>
                <w:div w:id="419183957">
                  <w:marLeft w:val="480"/>
                  <w:marRight w:val="0"/>
                  <w:marTop w:val="0"/>
                  <w:marBottom w:val="0"/>
                  <w:divBdr>
                    <w:top w:val="none" w:sz="0" w:space="0" w:color="auto"/>
                    <w:left w:val="none" w:sz="0" w:space="0" w:color="auto"/>
                    <w:bottom w:val="none" w:sz="0" w:space="0" w:color="auto"/>
                    <w:right w:val="none" w:sz="0" w:space="0" w:color="auto"/>
                  </w:divBdr>
                </w:div>
                <w:div w:id="1870340584">
                  <w:marLeft w:val="480"/>
                  <w:marRight w:val="0"/>
                  <w:marTop w:val="0"/>
                  <w:marBottom w:val="0"/>
                  <w:divBdr>
                    <w:top w:val="none" w:sz="0" w:space="0" w:color="auto"/>
                    <w:left w:val="none" w:sz="0" w:space="0" w:color="auto"/>
                    <w:bottom w:val="none" w:sz="0" w:space="0" w:color="auto"/>
                    <w:right w:val="none" w:sz="0" w:space="0" w:color="auto"/>
                  </w:divBdr>
                </w:div>
                <w:div w:id="1563128686">
                  <w:marLeft w:val="480"/>
                  <w:marRight w:val="0"/>
                  <w:marTop w:val="0"/>
                  <w:marBottom w:val="0"/>
                  <w:divBdr>
                    <w:top w:val="none" w:sz="0" w:space="0" w:color="auto"/>
                    <w:left w:val="none" w:sz="0" w:space="0" w:color="auto"/>
                    <w:bottom w:val="none" w:sz="0" w:space="0" w:color="auto"/>
                    <w:right w:val="none" w:sz="0" w:space="0" w:color="auto"/>
                  </w:divBdr>
                </w:div>
                <w:div w:id="1519998912">
                  <w:marLeft w:val="480"/>
                  <w:marRight w:val="0"/>
                  <w:marTop w:val="0"/>
                  <w:marBottom w:val="0"/>
                  <w:divBdr>
                    <w:top w:val="none" w:sz="0" w:space="0" w:color="auto"/>
                    <w:left w:val="none" w:sz="0" w:space="0" w:color="auto"/>
                    <w:bottom w:val="none" w:sz="0" w:space="0" w:color="auto"/>
                    <w:right w:val="none" w:sz="0" w:space="0" w:color="auto"/>
                  </w:divBdr>
                </w:div>
                <w:div w:id="298339431">
                  <w:marLeft w:val="480"/>
                  <w:marRight w:val="0"/>
                  <w:marTop w:val="0"/>
                  <w:marBottom w:val="0"/>
                  <w:divBdr>
                    <w:top w:val="none" w:sz="0" w:space="0" w:color="auto"/>
                    <w:left w:val="none" w:sz="0" w:space="0" w:color="auto"/>
                    <w:bottom w:val="none" w:sz="0" w:space="0" w:color="auto"/>
                    <w:right w:val="none" w:sz="0" w:space="0" w:color="auto"/>
                  </w:divBdr>
                </w:div>
                <w:div w:id="507713766">
                  <w:marLeft w:val="480"/>
                  <w:marRight w:val="0"/>
                  <w:marTop w:val="0"/>
                  <w:marBottom w:val="0"/>
                  <w:divBdr>
                    <w:top w:val="none" w:sz="0" w:space="0" w:color="auto"/>
                    <w:left w:val="none" w:sz="0" w:space="0" w:color="auto"/>
                    <w:bottom w:val="none" w:sz="0" w:space="0" w:color="auto"/>
                    <w:right w:val="none" w:sz="0" w:space="0" w:color="auto"/>
                  </w:divBdr>
                </w:div>
                <w:div w:id="1217084549">
                  <w:marLeft w:val="480"/>
                  <w:marRight w:val="0"/>
                  <w:marTop w:val="0"/>
                  <w:marBottom w:val="0"/>
                  <w:divBdr>
                    <w:top w:val="none" w:sz="0" w:space="0" w:color="auto"/>
                    <w:left w:val="none" w:sz="0" w:space="0" w:color="auto"/>
                    <w:bottom w:val="none" w:sz="0" w:space="0" w:color="auto"/>
                    <w:right w:val="none" w:sz="0" w:space="0" w:color="auto"/>
                  </w:divBdr>
                </w:div>
                <w:div w:id="1206913580">
                  <w:marLeft w:val="480"/>
                  <w:marRight w:val="0"/>
                  <w:marTop w:val="0"/>
                  <w:marBottom w:val="0"/>
                  <w:divBdr>
                    <w:top w:val="none" w:sz="0" w:space="0" w:color="auto"/>
                    <w:left w:val="none" w:sz="0" w:space="0" w:color="auto"/>
                    <w:bottom w:val="none" w:sz="0" w:space="0" w:color="auto"/>
                    <w:right w:val="none" w:sz="0" w:space="0" w:color="auto"/>
                  </w:divBdr>
                </w:div>
                <w:div w:id="1225917331">
                  <w:marLeft w:val="480"/>
                  <w:marRight w:val="0"/>
                  <w:marTop w:val="0"/>
                  <w:marBottom w:val="0"/>
                  <w:divBdr>
                    <w:top w:val="none" w:sz="0" w:space="0" w:color="auto"/>
                    <w:left w:val="none" w:sz="0" w:space="0" w:color="auto"/>
                    <w:bottom w:val="none" w:sz="0" w:space="0" w:color="auto"/>
                    <w:right w:val="none" w:sz="0" w:space="0" w:color="auto"/>
                  </w:divBdr>
                </w:div>
                <w:div w:id="968820521">
                  <w:marLeft w:val="480"/>
                  <w:marRight w:val="0"/>
                  <w:marTop w:val="0"/>
                  <w:marBottom w:val="0"/>
                  <w:divBdr>
                    <w:top w:val="none" w:sz="0" w:space="0" w:color="auto"/>
                    <w:left w:val="none" w:sz="0" w:space="0" w:color="auto"/>
                    <w:bottom w:val="none" w:sz="0" w:space="0" w:color="auto"/>
                    <w:right w:val="none" w:sz="0" w:space="0" w:color="auto"/>
                  </w:divBdr>
                </w:div>
                <w:div w:id="1077747911">
                  <w:marLeft w:val="480"/>
                  <w:marRight w:val="0"/>
                  <w:marTop w:val="0"/>
                  <w:marBottom w:val="0"/>
                  <w:divBdr>
                    <w:top w:val="none" w:sz="0" w:space="0" w:color="auto"/>
                    <w:left w:val="none" w:sz="0" w:space="0" w:color="auto"/>
                    <w:bottom w:val="none" w:sz="0" w:space="0" w:color="auto"/>
                    <w:right w:val="none" w:sz="0" w:space="0" w:color="auto"/>
                  </w:divBdr>
                </w:div>
                <w:div w:id="2005012307">
                  <w:marLeft w:val="480"/>
                  <w:marRight w:val="0"/>
                  <w:marTop w:val="0"/>
                  <w:marBottom w:val="0"/>
                  <w:divBdr>
                    <w:top w:val="none" w:sz="0" w:space="0" w:color="auto"/>
                    <w:left w:val="none" w:sz="0" w:space="0" w:color="auto"/>
                    <w:bottom w:val="none" w:sz="0" w:space="0" w:color="auto"/>
                    <w:right w:val="none" w:sz="0" w:space="0" w:color="auto"/>
                  </w:divBdr>
                </w:div>
                <w:div w:id="1641154358">
                  <w:marLeft w:val="480"/>
                  <w:marRight w:val="0"/>
                  <w:marTop w:val="0"/>
                  <w:marBottom w:val="0"/>
                  <w:divBdr>
                    <w:top w:val="none" w:sz="0" w:space="0" w:color="auto"/>
                    <w:left w:val="none" w:sz="0" w:space="0" w:color="auto"/>
                    <w:bottom w:val="none" w:sz="0" w:space="0" w:color="auto"/>
                    <w:right w:val="none" w:sz="0" w:space="0" w:color="auto"/>
                  </w:divBdr>
                </w:div>
                <w:div w:id="1019236895">
                  <w:marLeft w:val="480"/>
                  <w:marRight w:val="0"/>
                  <w:marTop w:val="0"/>
                  <w:marBottom w:val="0"/>
                  <w:divBdr>
                    <w:top w:val="none" w:sz="0" w:space="0" w:color="auto"/>
                    <w:left w:val="none" w:sz="0" w:space="0" w:color="auto"/>
                    <w:bottom w:val="none" w:sz="0" w:space="0" w:color="auto"/>
                    <w:right w:val="none" w:sz="0" w:space="0" w:color="auto"/>
                  </w:divBdr>
                </w:div>
                <w:div w:id="200480691">
                  <w:marLeft w:val="480"/>
                  <w:marRight w:val="0"/>
                  <w:marTop w:val="0"/>
                  <w:marBottom w:val="0"/>
                  <w:divBdr>
                    <w:top w:val="none" w:sz="0" w:space="0" w:color="auto"/>
                    <w:left w:val="none" w:sz="0" w:space="0" w:color="auto"/>
                    <w:bottom w:val="none" w:sz="0" w:space="0" w:color="auto"/>
                    <w:right w:val="none" w:sz="0" w:space="0" w:color="auto"/>
                  </w:divBdr>
                </w:div>
                <w:div w:id="1096898868">
                  <w:marLeft w:val="480"/>
                  <w:marRight w:val="0"/>
                  <w:marTop w:val="0"/>
                  <w:marBottom w:val="0"/>
                  <w:divBdr>
                    <w:top w:val="none" w:sz="0" w:space="0" w:color="auto"/>
                    <w:left w:val="none" w:sz="0" w:space="0" w:color="auto"/>
                    <w:bottom w:val="none" w:sz="0" w:space="0" w:color="auto"/>
                    <w:right w:val="none" w:sz="0" w:space="0" w:color="auto"/>
                  </w:divBdr>
                </w:div>
                <w:div w:id="1293707230">
                  <w:marLeft w:val="480"/>
                  <w:marRight w:val="0"/>
                  <w:marTop w:val="0"/>
                  <w:marBottom w:val="0"/>
                  <w:divBdr>
                    <w:top w:val="none" w:sz="0" w:space="0" w:color="auto"/>
                    <w:left w:val="none" w:sz="0" w:space="0" w:color="auto"/>
                    <w:bottom w:val="none" w:sz="0" w:space="0" w:color="auto"/>
                    <w:right w:val="none" w:sz="0" w:space="0" w:color="auto"/>
                  </w:divBdr>
                </w:div>
              </w:divsChild>
            </w:div>
            <w:div w:id="1546870738">
              <w:marLeft w:val="0"/>
              <w:marRight w:val="0"/>
              <w:marTop w:val="0"/>
              <w:marBottom w:val="0"/>
              <w:divBdr>
                <w:top w:val="none" w:sz="0" w:space="0" w:color="auto"/>
                <w:left w:val="none" w:sz="0" w:space="0" w:color="auto"/>
                <w:bottom w:val="none" w:sz="0" w:space="0" w:color="auto"/>
                <w:right w:val="none" w:sz="0" w:space="0" w:color="auto"/>
              </w:divBdr>
              <w:divsChild>
                <w:div w:id="1265920202">
                  <w:marLeft w:val="480"/>
                  <w:marRight w:val="0"/>
                  <w:marTop w:val="0"/>
                  <w:marBottom w:val="0"/>
                  <w:divBdr>
                    <w:top w:val="none" w:sz="0" w:space="0" w:color="auto"/>
                    <w:left w:val="none" w:sz="0" w:space="0" w:color="auto"/>
                    <w:bottom w:val="none" w:sz="0" w:space="0" w:color="auto"/>
                    <w:right w:val="none" w:sz="0" w:space="0" w:color="auto"/>
                  </w:divBdr>
                </w:div>
                <w:div w:id="1187135945">
                  <w:marLeft w:val="480"/>
                  <w:marRight w:val="0"/>
                  <w:marTop w:val="0"/>
                  <w:marBottom w:val="0"/>
                  <w:divBdr>
                    <w:top w:val="none" w:sz="0" w:space="0" w:color="auto"/>
                    <w:left w:val="none" w:sz="0" w:space="0" w:color="auto"/>
                    <w:bottom w:val="none" w:sz="0" w:space="0" w:color="auto"/>
                    <w:right w:val="none" w:sz="0" w:space="0" w:color="auto"/>
                  </w:divBdr>
                </w:div>
                <w:div w:id="1373848590">
                  <w:marLeft w:val="480"/>
                  <w:marRight w:val="0"/>
                  <w:marTop w:val="0"/>
                  <w:marBottom w:val="0"/>
                  <w:divBdr>
                    <w:top w:val="none" w:sz="0" w:space="0" w:color="auto"/>
                    <w:left w:val="none" w:sz="0" w:space="0" w:color="auto"/>
                    <w:bottom w:val="none" w:sz="0" w:space="0" w:color="auto"/>
                    <w:right w:val="none" w:sz="0" w:space="0" w:color="auto"/>
                  </w:divBdr>
                </w:div>
                <w:div w:id="1833905760">
                  <w:marLeft w:val="480"/>
                  <w:marRight w:val="0"/>
                  <w:marTop w:val="0"/>
                  <w:marBottom w:val="0"/>
                  <w:divBdr>
                    <w:top w:val="none" w:sz="0" w:space="0" w:color="auto"/>
                    <w:left w:val="none" w:sz="0" w:space="0" w:color="auto"/>
                    <w:bottom w:val="none" w:sz="0" w:space="0" w:color="auto"/>
                    <w:right w:val="none" w:sz="0" w:space="0" w:color="auto"/>
                  </w:divBdr>
                </w:div>
                <w:div w:id="978801490">
                  <w:marLeft w:val="480"/>
                  <w:marRight w:val="0"/>
                  <w:marTop w:val="0"/>
                  <w:marBottom w:val="0"/>
                  <w:divBdr>
                    <w:top w:val="none" w:sz="0" w:space="0" w:color="auto"/>
                    <w:left w:val="none" w:sz="0" w:space="0" w:color="auto"/>
                    <w:bottom w:val="none" w:sz="0" w:space="0" w:color="auto"/>
                    <w:right w:val="none" w:sz="0" w:space="0" w:color="auto"/>
                  </w:divBdr>
                </w:div>
                <w:div w:id="352416900">
                  <w:marLeft w:val="480"/>
                  <w:marRight w:val="0"/>
                  <w:marTop w:val="0"/>
                  <w:marBottom w:val="0"/>
                  <w:divBdr>
                    <w:top w:val="none" w:sz="0" w:space="0" w:color="auto"/>
                    <w:left w:val="none" w:sz="0" w:space="0" w:color="auto"/>
                    <w:bottom w:val="none" w:sz="0" w:space="0" w:color="auto"/>
                    <w:right w:val="none" w:sz="0" w:space="0" w:color="auto"/>
                  </w:divBdr>
                </w:div>
                <w:div w:id="351348413">
                  <w:marLeft w:val="480"/>
                  <w:marRight w:val="0"/>
                  <w:marTop w:val="0"/>
                  <w:marBottom w:val="0"/>
                  <w:divBdr>
                    <w:top w:val="none" w:sz="0" w:space="0" w:color="auto"/>
                    <w:left w:val="none" w:sz="0" w:space="0" w:color="auto"/>
                    <w:bottom w:val="none" w:sz="0" w:space="0" w:color="auto"/>
                    <w:right w:val="none" w:sz="0" w:space="0" w:color="auto"/>
                  </w:divBdr>
                </w:div>
                <w:div w:id="915625185">
                  <w:marLeft w:val="480"/>
                  <w:marRight w:val="0"/>
                  <w:marTop w:val="0"/>
                  <w:marBottom w:val="0"/>
                  <w:divBdr>
                    <w:top w:val="none" w:sz="0" w:space="0" w:color="auto"/>
                    <w:left w:val="none" w:sz="0" w:space="0" w:color="auto"/>
                    <w:bottom w:val="none" w:sz="0" w:space="0" w:color="auto"/>
                    <w:right w:val="none" w:sz="0" w:space="0" w:color="auto"/>
                  </w:divBdr>
                </w:div>
                <w:div w:id="1457794861">
                  <w:marLeft w:val="480"/>
                  <w:marRight w:val="0"/>
                  <w:marTop w:val="0"/>
                  <w:marBottom w:val="0"/>
                  <w:divBdr>
                    <w:top w:val="none" w:sz="0" w:space="0" w:color="auto"/>
                    <w:left w:val="none" w:sz="0" w:space="0" w:color="auto"/>
                    <w:bottom w:val="none" w:sz="0" w:space="0" w:color="auto"/>
                    <w:right w:val="none" w:sz="0" w:space="0" w:color="auto"/>
                  </w:divBdr>
                </w:div>
                <w:div w:id="1924138862">
                  <w:marLeft w:val="480"/>
                  <w:marRight w:val="0"/>
                  <w:marTop w:val="0"/>
                  <w:marBottom w:val="0"/>
                  <w:divBdr>
                    <w:top w:val="none" w:sz="0" w:space="0" w:color="auto"/>
                    <w:left w:val="none" w:sz="0" w:space="0" w:color="auto"/>
                    <w:bottom w:val="none" w:sz="0" w:space="0" w:color="auto"/>
                    <w:right w:val="none" w:sz="0" w:space="0" w:color="auto"/>
                  </w:divBdr>
                </w:div>
                <w:div w:id="143207853">
                  <w:marLeft w:val="480"/>
                  <w:marRight w:val="0"/>
                  <w:marTop w:val="0"/>
                  <w:marBottom w:val="0"/>
                  <w:divBdr>
                    <w:top w:val="none" w:sz="0" w:space="0" w:color="auto"/>
                    <w:left w:val="none" w:sz="0" w:space="0" w:color="auto"/>
                    <w:bottom w:val="none" w:sz="0" w:space="0" w:color="auto"/>
                    <w:right w:val="none" w:sz="0" w:space="0" w:color="auto"/>
                  </w:divBdr>
                </w:div>
                <w:div w:id="1455831601">
                  <w:marLeft w:val="480"/>
                  <w:marRight w:val="0"/>
                  <w:marTop w:val="0"/>
                  <w:marBottom w:val="0"/>
                  <w:divBdr>
                    <w:top w:val="none" w:sz="0" w:space="0" w:color="auto"/>
                    <w:left w:val="none" w:sz="0" w:space="0" w:color="auto"/>
                    <w:bottom w:val="none" w:sz="0" w:space="0" w:color="auto"/>
                    <w:right w:val="none" w:sz="0" w:space="0" w:color="auto"/>
                  </w:divBdr>
                </w:div>
                <w:div w:id="1906255311">
                  <w:marLeft w:val="480"/>
                  <w:marRight w:val="0"/>
                  <w:marTop w:val="0"/>
                  <w:marBottom w:val="0"/>
                  <w:divBdr>
                    <w:top w:val="none" w:sz="0" w:space="0" w:color="auto"/>
                    <w:left w:val="none" w:sz="0" w:space="0" w:color="auto"/>
                    <w:bottom w:val="none" w:sz="0" w:space="0" w:color="auto"/>
                    <w:right w:val="none" w:sz="0" w:space="0" w:color="auto"/>
                  </w:divBdr>
                </w:div>
                <w:div w:id="320542371">
                  <w:marLeft w:val="480"/>
                  <w:marRight w:val="0"/>
                  <w:marTop w:val="0"/>
                  <w:marBottom w:val="0"/>
                  <w:divBdr>
                    <w:top w:val="none" w:sz="0" w:space="0" w:color="auto"/>
                    <w:left w:val="none" w:sz="0" w:space="0" w:color="auto"/>
                    <w:bottom w:val="none" w:sz="0" w:space="0" w:color="auto"/>
                    <w:right w:val="none" w:sz="0" w:space="0" w:color="auto"/>
                  </w:divBdr>
                </w:div>
                <w:div w:id="1847280571">
                  <w:marLeft w:val="480"/>
                  <w:marRight w:val="0"/>
                  <w:marTop w:val="0"/>
                  <w:marBottom w:val="0"/>
                  <w:divBdr>
                    <w:top w:val="none" w:sz="0" w:space="0" w:color="auto"/>
                    <w:left w:val="none" w:sz="0" w:space="0" w:color="auto"/>
                    <w:bottom w:val="none" w:sz="0" w:space="0" w:color="auto"/>
                    <w:right w:val="none" w:sz="0" w:space="0" w:color="auto"/>
                  </w:divBdr>
                </w:div>
                <w:div w:id="1945384792">
                  <w:marLeft w:val="480"/>
                  <w:marRight w:val="0"/>
                  <w:marTop w:val="0"/>
                  <w:marBottom w:val="0"/>
                  <w:divBdr>
                    <w:top w:val="none" w:sz="0" w:space="0" w:color="auto"/>
                    <w:left w:val="none" w:sz="0" w:space="0" w:color="auto"/>
                    <w:bottom w:val="none" w:sz="0" w:space="0" w:color="auto"/>
                    <w:right w:val="none" w:sz="0" w:space="0" w:color="auto"/>
                  </w:divBdr>
                </w:div>
                <w:div w:id="1336418056">
                  <w:marLeft w:val="480"/>
                  <w:marRight w:val="0"/>
                  <w:marTop w:val="0"/>
                  <w:marBottom w:val="0"/>
                  <w:divBdr>
                    <w:top w:val="none" w:sz="0" w:space="0" w:color="auto"/>
                    <w:left w:val="none" w:sz="0" w:space="0" w:color="auto"/>
                    <w:bottom w:val="none" w:sz="0" w:space="0" w:color="auto"/>
                    <w:right w:val="none" w:sz="0" w:space="0" w:color="auto"/>
                  </w:divBdr>
                </w:div>
                <w:div w:id="261962250">
                  <w:marLeft w:val="480"/>
                  <w:marRight w:val="0"/>
                  <w:marTop w:val="0"/>
                  <w:marBottom w:val="0"/>
                  <w:divBdr>
                    <w:top w:val="none" w:sz="0" w:space="0" w:color="auto"/>
                    <w:left w:val="none" w:sz="0" w:space="0" w:color="auto"/>
                    <w:bottom w:val="none" w:sz="0" w:space="0" w:color="auto"/>
                    <w:right w:val="none" w:sz="0" w:space="0" w:color="auto"/>
                  </w:divBdr>
                </w:div>
                <w:div w:id="1034504610">
                  <w:marLeft w:val="480"/>
                  <w:marRight w:val="0"/>
                  <w:marTop w:val="0"/>
                  <w:marBottom w:val="0"/>
                  <w:divBdr>
                    <w:top w:val="none" w:sz="0" w:space="0" w:color="auto"/>
                    <w:left w:val="none" w:sz="0" w:space="0" w:color="auto"/>
                    <w:bottom w:val="none" w:sz="0" w:space="0" w:color="auto"/>
                    <w:right w:val="none" w:sz="0" w:space="0" w:color="auto"/>
                  </w:divBdr>
                </w:div>
                <w:div w:id="1519932831">
                  <w:marLeft w:val="480"/>
                  <w:marRight w:val="0"/>
                  <w:marTop w:val="0"/>
                  <w:marBottom w:val="0"/>
                  <w:divBdr>
                    <w:top w:val="none" w:sz="0" w:space="0" w:color="auto"/>
                    <w:left w:val="none" w:sz="0" w:space="0" w:color="auto"/>
                    <w:bottom w:val="none" w:sz="0" w:space="0" w:color="auto"/>
                    <w:right w:val="none" w:sz="0" w:space="0" w:color="auto"/>
                  </w:divBdr>
                </w:div>
                <w:div w:id="1682513777">
                  <w:marLeft w:val="480"/>
                  <w:marRight w:val="0"/>
                  <w:marTop w:val="0"/>
                  <w:marBottom w:val="0"/>
                  <w:divBdr>
                    <w:top w:val="none" w:sz="0" w:space="0" w:color="auto"/>
                    <w:left w:val="none" w:sz="0" w:space="0" w:color="auto"/>
                    <w:bottom w:val="none" w:sz="0" w:space="0" w:color="auto"/>
                    <w:right w:val="none" w:sz="0" w:space="0" w:color="auto"/>
                  </w:divBdr>
                </w:div>
                <w:div w:id="1163426852">
                  <w:marLeft w:val="480"/>
                  <w:marRight w:val="0"/>
                  <w:marTop w:val="0"/>
                  <w:marBottom w:val="0"/>
                  <w:divBdr>
                    <w:top w:val="none" w:sz="0" w:space="0" w:color="auto"/>
                    <w:left w:val="none" w:sz="0" w:space="0" w:color="auto"/>
                    <w:bottom w:val="none" w:sz="0" w:space="0" w:color="auto"/>
                    <w:right w:val="none" w:sz="0" w:space="0" w:color="auto"/>
                  </w:divBdr>
                </w:div>
                <w:div w:id="682514081">
                  <w:marLeft w:val="480"/>
                  <w:marRight w:val="0"/>
                  <w:marTop w:val="0"/>
                  <w:marBottom w:val="0"/>
                  <w:divBdr>
                    <w:top w:val="none" w:sz="0" w:space="0" w:color="auto"/>
                    <w:left w:val="none" w:sz="0" w:space="0" w:color="auto"/>
                    <w:bottom w:val="none" w:sz="0" w:space="0" w:color="auto"/>
                    <w:right w:val="none" w:sz="0" w:space="0" w:color="auto"/>
                  </w:divBdr>
                </w:div>
                <w:div w:id="121461127">
                  <w:marLeft w:val="480"/>
                  <w:marRight w:val="0"/>
                  <w:marTop w:val="0"/>
                  <w:marBottom w:val="0"/>
                  <w:divBdr>
                    <w:top w:val="none" w:sz="0" w:space="0" w:color="auto"/>
                    <w:left w:val="none" w:sz="0" w:space="0" w:color="auto"/>
                    <w:bottom w:val="none" w:sz="0" w:space="0" w:color="auto"/>
                    <w:right w:val="none" w:sz="0" w:space="0" w:color="auto"/>
                  </w:divBdr>
                </w:div>
                <w:div w:id="1033920705">
                  <w:marLeft w:val="480"/>
                  <w:marRight w:val="0"/>
                  <w:marTop w:val="0"/>
                  <w:marBottom w:val="0"/>
                  <w:divBdr>
                    <w:top w:val="none" w:sz="0" w:space="0" w:color="auto"/>
                    <w:left w:val="none" w:sz="0" w:space="0" w:color="auto"/>
                    <w:bottom w:val="none" w:sz="0" w:space="0" w:color="auto"/>
                    <w:right w:val="none" w:sz="0" w:space="0" w:color="auto"/>
                  </w:divBdr>
                </w:div>
                <w:div w:id="1930499878">
                  <w:marLeft w:val="480"/>
                  <w:marRight w:val="0"/>
                  <w:marTop w:val="0"/>
                  <w:marBottom w:val="0"/>
                  <w:divBdr>
                    <w:top w:val="none" w:sz="0" w:space="0" w:color="auto"/>
                    <w:left w:val="none" w:sz="0" w:space="0" w:color="auto"/>
                    <w:bottom w:val="none" w:sz="0" w:space="0" w:color="auto"/>
                    <w:right w:val="none" w:sz="0" w:space="0" w:color="auto"/>
                  </w:divBdr>
                </w:div>
                <w:div w:id="532885954">
                  <w:marLeft w:val="480"/>
                  <w:marRight w:val="0"/>
                  <w:marTop w:val="0"/>
                  <w:marBottom w:val="0"/>
                  <w:divBdr>
                    <w:top w:val="none" w:sz="0" w:space="0" w:color="auto"/>
                    <w:left w:val="none" w:sz="0" w:space="0" w:color="auto"/>
                    <w:bottom w:val="none" w:sz="0" w:space="0" w:color="auto"/>
                    <w:right w:val="none" w:sz="0" w:space="0" w:color="auto"/>
                  </w:divBdr>
                </w:div>
                <w:div w:id="1680042781">
                  <w:marLeft w:val="480"/>
                  <w:marRight w:val="0"/>
                  <w:marTop w:val="0"/>
                  <w:marBottom w:val="0"/>
                  <w:divBdr>
                    <w:top w:val="none" w:sz="0" w:space="0" w:color="auto"/>
                    <w:left w:val="none" w:sz="0" w:space="0" w:color="auto"/>
                    <w:bottom w:val="none" w:sz="0" w:space="0" w:color="auto"/>
                    <w:right w:val="none" w:sz="0" w:space="0" w:color="auto"/>
                  </w:divBdr>
                </w:div>
                <w:div w:id="1873229035">
                  <w:marLeft w:val="480"/>
                  <w:marRight w:val="0"/>
                  <w:marTop w:val="0"/>
                  <w:marBottom w:val="0"/>
                  <w:divBdr>
                    <w:top w:val="none" w:sz="0" w:space="0" w:color="auto"/>
                    <w:left w:val="none" w:sz="0" w:space="0" w:color="auto"/>
                    <w:bottom w:val="none" w:sz="0" w:space="0" w:color="auto"/>
                    <w:right w:val="none" w:sz="0" w:space="0" w:color="auto"/>
                  </w:divBdr>
                </w:div>
                <w:div w:id="812408015">
                  <w:marLeft w:val="480"/>
                  <w:marRight w:val="0"/>
                  <w:marTop w:val="0"/>
                  <w:marBottom w:val="0"/>
                  <w:divBdr>
                    <w:top w:val="none" w:sz="0" w:space="0" w:color="auto"/>
                    <w:left w:val="none" w:sz="0" w:space="0" w:color="auto"/>
                    <w:bottom w:val="none" w:sz="0" w:space="0" w:color="auto"/>
                    <w:right w:val="none" w:sz="0" w:space="0" w:color="auto"/>
                  </w:divBdr>
                </w:div>
                <w:div w:id="487669500">
                  <w:marLeft w:val="480"/>
                  <w:marRight w:val="0"/>
                  <w:marTop w:val="0"/>
                  <w:marBottom w:val="0"/>
                  <w:divBdr>
                    <w:top w:val="none" w:sz="0" w:space="0" w:color="auto"/>
                    <w:left w:val="none" w:sz="0" w:space="0" w:color="auto"/>
                    <w:bottom w:val="none" w:sz="0" w:space="0" w:color="auto"/>
                    <w:right w:val="none" w:sz="0" w:space="0" w:color="auto"/>
                  </w:divBdr>
                </w:div>
                <w:div w:id="1391076602">
                  <w:marLeft w:val="480"/>
                  <w:marRight w:val="0"/>
                  <w:marTop w:val="0"/>
                  <w:marBottom w:val="0"/>
                  <w:divBdr>
                    <w:top w:val="none" w:sz="0" w:space="0" w:color="auto"/>
                    <w:left w:val="none" w:sz="0" w:space="0" w:color="auto"/>
                    <w:bottom w:val="none" w:sz="0" w:space="0" w:color="auto"/>
                    <w:right w:val="none" w:sz="0" w:space="0" w:color="auto"/>
                  </w:divBdr>
                </w:div>
                <w:div w:id="527791066">
                  <w:marLeft w:val="480"/>
                  <w:marRight w:val="0"/>
                  <w:marTop w:val="0"/>
                  <w:marBottom w:val="0"/>
                  <w:divBdr>
                    <w:top w:val="none" w:sz="0" w:space="0" w:color="auto"/>
                    <w:left w:val="none" w:sz="0" w:space="0" w:color="auto"/>
                    <w:bottom w:val="none" w:sz="0" w:space="0" w:color="auto"/>
                    <w:right w:val="none" w:sz="0" w:space="0" w:color="auto"/>
                  </w:divBdr>
                </w:div>
                <w:div w:id="607658845">
                  <w:marLeft w:val="480"/>
                  <w:marRight w:val="0"/>
                  <w:marTop w:val="0"/>
                  <w:marBottom w:val="0"/>
                  <w:divBdr>
                    <w:top w:val="none" w:sz="0" w:space="0" w:color="auto"/>
                    <w:left w:val="none" w:sz="0" w:space="0" w:color="auto"/>
                    <w:bottom w:val="none" w:sz="0" w:space="0" w:color="auto"/>
                    <w:right w:val="none" w:sz="0" w:space="0" w:color="auto"/>
                  </w:divBdr>
                </w:div>
                <w:div w:id="825365986">
                  <w:marLeft w:val="480"/>
                  <w:marRight w:val="0"/>
                  <w:marTop w:val="0"/>
                  <w:marBottom w:val="0"/>
                  <w:divBdr>
                    <w:top w:val="none" w:sz="0" w:space="0" w:color="auto"/>
                    <w:left w:val="none" w:sz="0" w:space="0" w:color="auto"/>
                    <w:bottom w:val="none" w:sz="0" w:space="0" w:color="auto"/>
                    <w:right w:val="none" w:sz="0" w:space="0" w:color="auto"/>
                  </w:divBdr>
                </w:div>
                <w:div w:id="170607176">
                  <w:marLeft w:val="480"/>
                  <w:marRight w:val="0"/>
                  <w:marTop w:val="0"/>
                  <w:marBottom w:val="0"/>
                  <w:divBdr>
                    <w:top w:val="none" w:sz="0" w:space="0" w:color="auto"/>
                    <w:left w:val="none" w:sz="0" w:space="0" w:color="auto"/>
                    <w:bottom w:val="none" w:sz="0" w:space="0" w:color="auto"/>
                    <w:right w:val="none" w:sz="0" w:space="0" w:color="auto"/>
                  </w:divBdr>
                </w:div>
                <w:div w:id="1358193240">
                  <w:marLeft w:val="480"/>
                  <w:marRight w:val="0"/>
                  <w:marTop w:val="0"/>
                  <w:marBottom w:val="0"/>
                  <w:divBdr>
                    <w:top w:val="none" w:sz="0" w:space="0" w:color="auto"/>
                    <w:left w:val="none" w:sz="0" w:space="0" w:color="auto"/>
                    <w:bottom w:val="none" w:sz="0" w:space="0" w:color="auto"/>
                    <w:right w:val="none" w:sz="0" w:space="0" w:color="auto"/>
                  </w:divBdr>
                </w:div>
                <w:div w:id="1634168785">
                  <w:marLeft w:val="480"/>
                  <w:marRight w:val="0"/>
                  <w:marTop w:val="0"/>
                  <w:marBottom w:val="0"/>
                  <w:divBdr>
                    <w:top w:val="none" w:sz="0" w:space="0" w:color="auto"/>
                    <w:left w:val="none" w:sz="0" w:space="0" w:color="auto"/>
                    <w:bottom w:val="none" w:sz="0" w:space="0" w:color="auto"/>
                    <w:right w:val="none" w:sz="0" w:space="0" w:color="auto"/>
                  </w:divBdr>
                </w:div>
                <w:div w:id="1520047396">
                  <w:marLeft w:val="480"/>
                  <w:marRight w:val="0"/>
                  <w:marTop w:val="0"/>
                  <w:marBottom w:val="0"/>
                  <w:divBdr>
                    <w:top w:val="none" w:sz="0" w:space="0" w:color="auto"/>
                    <w:left w:val="none" w:sz="0" w:space="0" w:color="auto"/>
                    <w:bottom w:val="none" w:sz="0" w:space="0" w:color="auto"/>
                    <w:right w:val="none" w:sz="0" w:space="0" w:color="auto"/>
                  </w:divBdr>
                </w:div>
                <w:div w:id="78210457">
                  <w:marLeft w:val="480"/>
                  <w:marRight w:val="0"/>
                  <w:marTop w:val="0"/>
                  <w:marBottom w:val="0"/>
                  <w:divBdr>
                    <w:top w:val="none" w:sz="0" w:space="0" w:color="auto"/>
                    <w:left w:val="none" w:sz="0" w:space="0" w:color="auto"/>
                    <w:bottom w:val="none" w:sz="0" w:space="0" w:color="auto"/>
                    <w:right w:val="none" w:sz="0" w:space="0" w:color="auto"/>
                  </w:divBdr>
                </w:div>
                <w:div w:id="1385133084">
                  <w:marLeft w:val="480"/>
                  <w:marRight w:val="0"/>
                  <w:marTop w:val="0"/>
                  <w:marBottom w:val="0"/>
                  <w:divBdr>
                    <w:top w:val="none" w:sz="0" w:space="0" w:color="auto"/>
                    <w:left w:val="none" w:sz="0" w:space="0" w:color="auto"/>
                    <w:bottom w:val="none" w:sz="0" w:space="0" w:color="auto"/>
                    <w:right w:val="none" w:sz="0" w:space="0" w:color="auto"/>
                  </w:divBdr>
                </w:div>
                <w:div w:id="23750633">
                  <w:marLeft w:val="480"/>
                  <w:marRight w:val="0"/>
                  <w:marTop w:val="0"/>
                  <w:marBottom w:val="0"/>
                  <w:divBdr>
                    <w:top w:val="none" w:sz="0" w:space="0" w:color="auto"/>
                    <w:left w:val="none" w:sz="0" w:space="0" w:color="auto"/>
                    <w:bottom w:val="none" w:sz="0" w:space="0" w:color="auto"/>
                    <w:right w:val="none" w:sz="0" w:space="0" w:color="auto"/>
                  </w:divBdr>
                </w:div>
                <w:div w:id="2139764898">
                  <w:marLeft w:val="480"/>
                  <w:marRight w:val="0"/>
                  <w:marTop w:val="0"/>
                  <w:marBottom w:val="0"/>
                  <w:divBdr>
                    <w:top w:val="none" w:sz="0" w:space="0" w:color="auto"/>
                    <w:left w:val="none" w:sz="0" w:space="0" w:color="auto"/>
                    <w:bottom w:val="none" w:sz="0" w:space="0" w:color="auto"/>
                    <w:right w:val="none" w:sz="0" w:space="0" w:color="auto"/>
                  </w:divBdr>
                </w:div>
                <w:div w:id="688875383">
                  <w:marLeft w:val="480"/>
                  <w:marRight w:val="0"/>
                  <w:marTop w:val="0"/>
                  <w:marBottom w:val="0"/>
                  <w:divBdr>
                    <w:top w:val="none" w:sz="0" w:space="0" w:color="auto"/>
                    <w:left w:val="none" w:sz="0" w:space="0" w:color="auto"/>
                    <w:bottom w:val="none" w:sz="0" w:space="0" w:color="auto"/>
                    <w:right w:val="none" w:sz="0" w:space="0" w:color="auto"/>
                  </w:divBdr>
                </w:div>
                <w:div w:id="1728720381">
                  <w:marLeft w:val="480"/>
                  <w:marRight w:val="0"/>
                  <w:marTop w:val="0"/>
                  <w:marBottom w:val="0"/>
                  <w:divBdr>
                    <w:top w:val="none" w:sz="0" w:space="0" w:color="auto"/>
                    <w:left w:val="none" w:sz="0" w:space="0" w:color="auto"/>
                    <w:bottom w:val="none" w:sz="0" w:space="0" w:color="auto"/>
                    <w:right w:val="none" w:sz="0" w:space="0" w:color="auto"/>
                  </w:divBdr>
                </w:div>
                <w:div w:id="1771705107">
                  <w:marLeft w:val="480"/>
                  <w:marRight w:val="0"/>
                  <w:marTop w:val="0"/>
                  <w:marBottom w:val="0"/>
                  <w:divBdr>
                    <w:top w:val="none" w:sz="0" w:space="0" w:color="auto"/>
                    <w:left w:val="none" w:sz="0" w:space="0" w:color="auto"/>
                    <w:bottom w:val="none" w:sz="0" w:space="0" w:color="auto"/>
                    <w:right w:val="none" w:sz="0" w:space="0" w:color="auto"/>
                  </w:divBdr>
                </w:div>
                <w:div w:id="1402941564">
                  <w:marLeft w:val="480"/>
                  <w:marRight w:val="0"/>
                  <w:marTop w:val="0"/>
                  <w:marBottom w:val="0"/>
                  <w:divBdr>
                    <w:top w:val="none" w:sz="0" w:space="0" w:color="auto"/>
                    <w:left w:val="none" w:sz="0" w:space="0" w:color="auto"/>
                    <w:bottom w:val="none" w:sz="0" w:space="0" w:color="auto"/>
                    <w:right w:val="none" w:sz="0" w:space="0" w:color="auto"/>
                  </w:divBdr>
                </w:div>
                <w:div w:id="767655420">
                  <w:marLeft w:val="480"/>
                  <w:marRight w:val="0"/>
                  <w:marTop w:val="0"/>
                  <w:marBottom w:val="0"/>
                  <w:divBdr>
                    <w:top w:val="none" w:sz="0" w:space="0" w:color="auto"/>
                    <w:left w:val="none" w:sz="0" w:space="0" w:color="auto"/>
                    <w:bottom w:val="none" w:sz="0" w:space="0" w:color="auto"/>
                    <w:right w:val="none" w:sz="0" w:space="0" w:color="auto"/>
                  </w:divBdr>
                </w:div>
                <w:div w:id="1324502591">
                  <w:marLeft w:val="480"/>
                  <w:marRight w:val="0"/>
                  <w:marTop w:val="0"/>
                  <w:marBottom w:val="0"/>
                  <w:divBdr>
                    <w:top w:val="none" w:sz="0" w:space="0" w:color="auto"/>
                    <w:left w:val="none" w:sz="0" w:space="0" w:color="auto"/>
                    <w:bottom w:val="none" w:sz="0" w:space="0" w:color="auto"/>
                    <w:right w:val="none" w:sz="0" w:space="0" w:color="auto"/>
                  </w:divBdr>
                </w:div>
                <w:div w:id="1404060432">
                  <w:marLeft w:val="480"/>
                  <w:marRight w:val="0"/>
                  <w:marTop w:val="0"/>
                  <w:marBottom w:val="0"/>
                  <w:divBdr>
                    <w:top w:val="none" w:sz="0" w:space="0" w:color="auto"/>
                    <w:left w:val="none" w:sz="0" w:space="0" w:color="auto"/>
                    <w:bottom w:val="none" w:sz="0" w:space="0" w:color="auto"/>
                    <w:right w:val="none" w:sz="0" w:space="0" w:color="auto"/>
                  </w:divBdr>
                </w:div>
                <w:div w:id="1751266284">
                  <w:marLeft w:val="480"/>
                  <w:marRight w:val="0"/>
                  <w:marTop w:val="0"/>
                  <w:marBottom w:val="0"/>
                  <w:divBdr>
                    <w:top w:val="none" w:sz="0" w:space="0" w:color="auto"/>
                    <w:left w:val="none" w:sz="0" w:space="0" w:color="auto"/>
                    <w:bottom w:val="none" w:sz="0" w:space="0" w:color="auto"/>
                    <w:right w:val="none" w:sz="0" w:space="0" w:color="auto"/>
                  </w:divBdr>
                </w:div>
                <w:div w:id="1826504365">
                  <w:marLeft w:val="480"/>
                  <w:marRight w:val="0"/>
                  <w:marTop w:val="0"/>
                  <w:marBottom w:val="0"/>
                  <w:divBdr>
                    <w:top w:val="none" w:sz="0" w:space="0" w:color="auto"/>
                    <w:left w:val="none" w:sz="0" w:space="0" w:color="auto"/>
                    <w:bottom w:val="none" w:sz="0" w:space="0" w:color="auto"/>
                    <w:right w:val="none" w:sz="0" w:space="0" w:color="auto"/>
                  </w:divBdr>
                </w:div>
                <w:div w:id="496729791">
                  <w:marLeft w:val="480"/>
                  <w:marRight w:val="0"/>
                  <w:marTop w:val="0"/>
                  <w:marBottom w:val="0"/>
                  <w:divBdr>
                    <w:top w:val="none" w:sz="0" w:space="0" w:color="auto"/>
                    <w:left w:val="none" w:sz="0" w:space="0" w:color="auto"/>
                    <w:bottom w:val="none" w:sz="0" w:space="0" w:color="auto"/>
                    <w:right w:val="none" w:sz="0" w:space="0" w:color="auto"/>
                  </w:divBdr>
                </w:div>
                <w:div w:id="604919756">
                  <w:marLeft w:val="480"/>
                  <w:marRight w:val="0"/>
                  <w:marTop w:val="0"/>
                  <w:marBottom w:val="0"/>
                  <w:divBdr>
                    <w:top w:val="none" w:sz="0" w:space="0" w:color="auto"/>
                    <w:left w:val="none" w:sz="0" w:space="0" w:color="auto"/>
                    <w:bottom w:val="none" w:sz="0" w:space="0" w:color="auto"/>
                    <w:right w:val="none" w:sz="0" w:space="0" w:color="auto"/>
                  </w:divBdr>
                </w:div>
                <w:div w:id="1232040926">
                  <w:marLeft w:val="480"/>
                  <w:marRight w:val="0"/>
                  <w:marTop w:val="0"/>
                  <w:marBottom w:val="0"/>
                  <w:divBdr>
                    <w:top w:val="none" w:sz="0" w:space="0" w:color="auto"/>
                    <w:left w:val="none" w:sz="0" w:space="0" w:color="auto"/>
                    <w:bottom w:val="none" w:sz="0" w:space="0" w:color="auto"/>
                    <w:right w:val="none" w:sz="0" w:space="0" w:color="auto"/>
                  </w:divBdr>
                </w:div>
                <w:div w:id="1026758692">
                  <w:marLeft w:val="480"/>
                  <w:marRight w:val="0"/>
                  <w:marTop w:val="0"/>
                  <w:marBottom w:val="0"/>
                  <w:divBdr>
                    <w:top w:val="none" w:sz="0" w:space="0" w:color="auto"/>
                    <w:left w:val="none" w:sz="0" w:space="0" w:color="auto"/>
                    <w:bottom w:val="none" w:sz="0" w:space="0" w:color="auto"/>
                    <w:right w:val="none" w:sz="0" w:space="0" w:color="auto"/>
                  </w:divBdr>
                </w:div>
                <w:div w:id="533421196">
                  <w:marLeft w:val="480"/>
                  <w:marRight w:val="0"/>
                  <w:marTop w:val="0"/>
                  <w:marBottom w:val="0"/>
                  <w:divBdr>
                    <w:top w:val="none" w:sz="0" w:space="0" w:color="auto"/>
                    <w:left w:val="none" w:sz="0" w:space="0" w:color="auto"/>
                    <w:bottom w:val="none" w:sz="0" w:space="0" w:color="auto"/>
                    <w:right w:val="none" w:sz="0" w:space="0" w:color="auto"/>
                  </w:divBdr>
                </w:div>
                <w:div w:id="2079785389">
                  <w:marLeft w:val="480"/>
                  <w:marRight w:val="0"/>
                  <w:marTop w:val="0"/>
                  <w:marBottom w:val="0"/>
                  <w:divBdr>
                    <w:top w:val="none" w:sz="0" w:space="0" w:color="auto"/>
                    <w:left w:val="none" w:sz="0" w:space="0" w:color="auto"/>
                    <w:bottom w:val="none" w:sz="0" w:space="0" w:color="auto"/>
                    <w:right w:val="none" w:sz="0" w:space="0" w:color="auto"/>
                  </w:divBdr>
                </w:div>
                <w:div w:id="1125124418">
                  <w:marLeft w:val="480"/>
                  <w:marRight w:val="0"/>
                  <w:marTop w:val="0"/>
                  <w:marBottom w:val="0"/>
                  <w:divBdr>
                    <w:top w:val="none" w:sz="0" w:space="0" w:color="auto"/>
                    <w:left w:val="none" w:sz="0" w:space="0" w:color="auto"/>
                    <w:bottom w:val="none" w:sz="0" w:space="0" w:color="auto"/>
                    <w:right w:val="none" w:sz="0" w:space="0" w:color="auto"/>
                  </w:divBdr>
                </w:div>
                <w:div w:id="795098957">
                  <w:marLeft w:val="480"/>
                  <w:marRight w:val="0"/>
                  <w:marTop w:val="0"/>
                  <w:marBottom w:val="0"/>
                  <w:divBdr>
                    <w:top w:val="none" w:sz="0" w:space="0" w:color="auto"/>
                    <w:left w:val="none" w:sz="0" w:space="0" w:color="auto"/>
                    <w:bottom w:val="none" w:sz="0" w:space="0" w:color="auto"/>
                    <w:right w:val="none" w:sz="0" w:space="0" w:color="auto"/>
                  </w:divBdr>
                </w:div>
                <w:div w:id="121652638">
                  <w:marLeft w:val="480"/>
                  <w:marRight w:val="0"/>
                  <w:marTop w:val="0"/>
                  <w:marBottom w:val="0"/>
                  <w:divBdr>
                    <w:top w:val="none" w:sz="0" w:space="0" w:color="auto"/>
                    <w:left w:val="none" w:sz="0" w:space="0" w:color="auto"/>
                    <w:bottom w:val="none" w:sz="0" w:space="0" w:color="auto"/>
                    <w:right w:val="none" w:sz="0" w:space="0" w:color="auto"/>
                  </w:divBdr>
                </w:div>
                <w:div w:id="1250196057">
                  <w:marLeft w:val="480"/>
                  <w:marRight w:val="0"/>
                  <w:marTop w:val="0"/>
                  <w:marBottom w:val="0"/>
                  <w:divBdr>
                    <w:top w:val="none" w:sz="0" w:space="0" w:color="auto"/>
                    <w:left w:val="none" w:sz="0" w:space="0" w:color="auto"/>
                    <w:bottom w:val="none" w:sz="0" w:space="0" w:color="auto"/>
                    <w:right w:val="none" w:sz="0" w:space="0" w:color="auto"/>
                  </w:divBdr>
                </w:div>
                <w:div w:id="1174222025">
                  <w:marLeft w:val="480"/>
                  <w:marRight w:val="0"/>
                  <w:marTop w:val="0"/>
                  <w:marBottom w:val="0"/>
                  <w:divBdr>
                    <w:top w:val="none" w:sz="0" w:space="0" w:color="auto"/>
                    <w:left w:val="none" w:sz="0" w:space="0" w:color="auto"/>
                    <w:bottom w:val="none" w:sz="0" w:space="0" w:color="auto"/>
                    <w:right w:val="none" w:sz="0" w:space="0" w:color="auto"/>
                  </w:divBdr>
                </w:div>
                <w:div w:id="577056345">
                  <w:marLeft w:val="480"/>
                  <w:marRight w:val="0"/>
                  <w:marTop w:val="0"/>
                  <w:marBottom w:val="0"/>
                  <w:divBdr>
                    <w:top w:val="none" w:sz="0" w:space="0" w:color="auto"/>
                    <w:left w:val="none" w:sz="0" w:space="0" w:color="auto"/>
                    <w:bottom w:val="none" w:sz="0" w:space="0" w:color="auto"/>
                    <w:right w:val="none" w:sz="0" w:space="0" w:color="auto"/>
                  </w:divBdr>
                </w:div>
                <w:div w:id="367265316">
                  <w:marLeft w:val="480"/>
                  <w:marRight w:val="0"/>
                  <w:marTop w:val="0"/>
                  <w:marBottom w:val="0"/>
                  <w:divBdr>
                    <w:top w:val="none" w:sz="0" w:space="0" w:color="auto"/>
                    <w:left w:val="none" w:sz="0" w:space="0" w:color="auto"/>
                    <w:bottom w:val="none" w:sz="0" w:space="0" w:color="auto"/>
                    <w:right w:val="none" w:sz="0" w:space="0" w:color="auto"/>
                  </w:divBdr>
                </w:div>
                <w:div w:id="509027544">
                  <w:marLeft w:val="480"/>
                  <w:marRight w:val="0"/>
                  <w:marTop w:val="0"/>
                  <w:marBottom w:val="0"/>
                  <w:divBdr>
                    <w:top w:val="none" w:sz="0" w:space="0" w:color="auto"/>
                    <w:left w:val="none" w:sz="0" w:space="0" w:color="auto"/>
                    <w:bottom w:val="none" w:sz="0" w:space="0" w:color="auto"/>
                    <w:right w:val="none" w:sz="0" w:space="0" w:color="auto"/>
                  </w:divBdr>
                </w:div>
                <w:div w:id="247888161">
                  <w:marLeft w:val="480"/>
                  <w:marRight w:val="0"/>
                  <w:marTop w:val="0"/>
                  <w:marBottom w:val="0"/>
                  <w:divBdr>
                    <w:top w:val="none" w:sz="0" w:space="0" w:color="auto"/>
                    <w:left w:val="none" w:sz="0" w:space="0" w:color="auto"/>
                    <w:bottom w:val="none" w:sz="0" w:space="0" w:color="auto"/>
                    <w:right w:val="none" w:sz="0" w:space="0" w:color="auto"/>
                  </w:divBdr>
                </w:div>
                <w:div w:id="148062164">
                  <w:marLeft w:val="480"/>
                  <w:marRight w:val="0"/>
                  <w:marTop w:val="0"/>
                  <w:marBottom w:val="0"/>
                  <w:divBdr>
                    <w:top w:val="none" w:sz="0" w:space="0" w:color="auto"/>
                    <w:left w:val="none" w:sz="0" w:space="0" w:color="auto"/>
                    <w:bottom w:val="none" w:sz="0" w:space="0" w:color="auto"/>
                    <w:right w:val="none" w:sz="0" w:space="0" w:color="auto"/>
                  </w:divBdr>
                </w:div>
                <w:div w:id="1015300966">
                  <w:marLeft w:val="480"/>
                  <w:marRight w:val="0"/>
                  <w:marTop w:val="0"/>
                  <w:marBottom w:val="0"/>
                  <w:divBdr>
                    <w:top w:val="none" w:sz="0" w:space="0" w:color="auto"/>
                    <w:left w:val="none" w:sz="0" w:space="0" w:color="auto"/>
                    <w:bottom w:val="none" w:sz="0" w:space="0" w:color="auto"/>
                    <w:right w:val="none" w:sz="0" w:space="0" w:color="auto"/>
                  </w:divBdr>
                </w:div>
                <w:div w:id="1193956297">
                  <w:marLeft w:val="480"/>
                  <w:marRight w:val="0"/>
                  <w:marTop w:val="0"/>
                  <w:marBottom w:val="0"/>
                  <w:divBdr>
                    <w:top w:val="none" w:sz="0" w:space="0" w:color="auto"/>
                    <w:left w:val="none" w:sz="0" w:space="0" w:color="auto"/>
                    <w:bottom w:val="none" w:sz="0" w:space="0" w:color="auto"/>
                    <w:right w:val="none" w:sz="0" w:space="0" w:color="auto"/>
                  </w:divBdr>
                </w:div>
                <w:div w:id="1492870071">
                  <w:marLeft w:val="480"/>
                  <w:marRight w:val="0"/>
                  <w:marTop w:val="0"/>
                  <w:marBottom w:val="0"/>
                  <w:divBdr>
                    <w:top w:val="none" w:sz="0" w:space="0" w:color="auto"/>
                    <w:left w:val="none" w:sz="0" w:space="0" w:color="auto"/>
                    <w:bottom w:val="none" w:sz="0" w:space="0" w:color="auto"/>
                    <w:right w:val="none" w:sz="0" w:space="0" w:color="auto"/>
                  </w:divBdr>
                </w:div>
                <w:div w:id="270091322">
                  <w:marLeft w:val="480"/>
                  <w:marRight w:val="0"/>
                  <w:marTop w:val="0"/>
                  <w:marBottom w:val="0"/>
                  <w:divBdr>
                    <w:top w:val="none" w:sz="0" w:space="0" w:color="auto"/>
                    <w:left w:val="none" w:sz="0" w:space="0" w:color="auto"/>
                    <w:bottom w:val="none" w:sz="0" w:space="0" w:color="auto"/>
                    <w:right w:val="none" w:sz="0" w:space="0" w:color="auto"/>
                  </w:divBdr>
                </w:div>
                <w:div w:id="10377574">
                  <w:marLeft w:val="480"/>
                  <w:marRight w:val="0"/>
                  <w:marTop w:val="0"/>
                  <w:marBottom w:val="0"/>
                  <w:divBdr>
                    <w:top w:val="none" w:sz="0" w:space="0" w:color="auto"/>
                    <w:left w:val="none" w:sz="0" w:space="0" w:color="auto"/>
                    <w:bottom w:val="none" w:sz="0" w:space="0" w:color="auto"/>
                    <w:right w:val="none" w:sz="0" w:space="0" w:color="auto"/>
                  </w:divBdr>
                </w:div>
                <w:div w:id="812528509">
                  <w:marLeft w:val="480"/>
                  <w:marRight w:val="0"/>
                  <w:marTop w:val="0"/>
                  <w:marBottom w:val="0"/>
                  <w:divBdr>
                    <w:top w:val="none" w:sz="0" w:space="0" w:color="auto"/>
                    <w:left w:val="none" w:sz="0" w:space="0" w:color="auto"/>
                    <w:bottom w:val="none" w:sz="0" w:space="0" w:color="auto"/>
                    <w:right w:val="none" w:sz="0" w:space="0" w:color="auto"/>
                  </w:divBdr>
                </w:div>
              </w:divsChild>
            </w:div>
            <w:div w:id="929431719">
              <w:marLeft w:val="0"/>
              <w:marRight w:val="0"/>
              <w:marTop w:val="0"/>
              <w:marBottom w:val="0"/>
              <w:divBdr>
                <w:top w:val="none" w:sz="0" w:space="0" w:color="auto"/>
                <w:left w:val="none" w:sz="0" w:space="0" w:color="auto"/>
                <w:bottom w:val="none" w:sz="0" w:space="0" w:color="auto"/>
                <w:right w:val="none" w:sz="0" w:space="0" w:color="auto"/>
              </w:divBdr>
              <w:divsChild>
                <w:div w:id="2062122228">
                  <w:marLeft w:val="480"/>
                  <w:marRight w:val="0"/>
                  <w:marTop w:val="0"/>
                  <w:marBottom w:val="0"/>
                  <w:divBdr>
                    <w:top w:val="none" w:sz="0" w:space="0" w:color="auto"/>
                    <w:left w:val="none" w:sz="0" w:space="0" w:color="auto"/>
                    <w:bottom w:val="none" w:sz="0" w:space="0" w:color="auto"/>
                    <w:right w:val="none" w:sz="0" w:space="0" w:color="auto"/>
                  </w:divBdr>
                </w:div>
                <w:div w:id="1256326303">
                  <w:marLeft w:val="480"/>
                  <w:marRight w:val="0"/>
                  <w:marTop w:val="0"/>
                  <w:marBottom w:val="0"/>
                  <w:divBdr>
                    <w:top w:val="none" w:sz="0" w:space="0" w:color="auto"/>
                    <w:left w:val="none" w:sz="0" w:space="0" w:color="auto"/>
                    <w:bottom w:val="none" w:sz="0" w:space="0" w:color="auto"/>
                    <w:right w:val="none" w:sz="0" w:space="0" w:color="auto"/>
                  </w:divBdr>
                </w:div>
                <w:div w:id="1614284846">
                  <w:marLeft w:val="480"/>
                  <w:marRight w:val="0"/>
                  <w:marTop w:val="0"/>
                  <w:marBottom w:val="0"/>
                  <w:divBdr>
                    <w:top w:val="none" w:sz="0" w:space="0" w:color="auto"/>
                    <w:left w:val="none" w:sz="0" w:space="0" w:color="auto"/>
                    <w:bottom w:val="none" w:sz="0" w:space="0" w:color="auto"/>
                    <w:right w:val="none" w:sz="0" w:space="0" w:color="auto"/>
                  </w:divBdr>
                </w:div>
                <w:div w:id="1717503122">
                  <w:marLeft w:val="480"/>
                  <w:marRight w:val="0"/>
                  <w:marTop w:val="0"/>
                  <w:marBottom w:val="0"/>
                  <w:divBdr>
                    <w:top w:val="none" w:sz="0" w:space="0" w:color="auto"/>
                    <w:left w:val="none" w:sz="0" w:space="0" w:color="auto"/>
                    <w:bottom w:val="none" w:sz="0" w:space="0" w:color="auto"/>
                    <w:right w:val="none" w:sz="0" w:space="0" w:color="auto"/>
                  </w:divBdr>
                </w:div>
                <w:div w:id="1589077225">
                  <w:marLeft w:val="480"/>
                  <w:marRight w:val="0"/>
                  <w:marTop w:val="0"/>
                  <w:marBottom w:val="0"/>
                  <w:divBdr>
                    <w:top w:val="none" w:sz="0" w:space="0" w:color="auto"/>
                    <w:left w:val="none" w:sz="0" w:space="0" w:color="auto"/>
                    <w:bottom w:val="none" w:sz="0" w:space="0" w:color="auto"/>
                    <w:right w:val="none" w:sz="0" w:space="0" w:color="auto"/>
                  </w:divBdr>
                </w:div>
                <w:div w:id="1487742266">
                  <w:marLeft w:val="480"/>
                  <w:marRight w:val="0"/>
                  <w:marTop w:val="0"/>
                  <w:marBottom w:val="0"/>
                  <w:divBdr>
                    <w:top w:val="none" w:sz="0" w:space="0" w:color="auto"/>
                    <w:left w:val="none" w:sz="0" w:space="0" w:color="auto"/>
                    <w:bottom w:val="none" w:sz="0" w:space="0" w:color="auto"/>
                    <w:right w:val="none" w:sz="0" w:space="0" w:color="auto"/>
                  </w:divBdr>
                </w:div>
                <w:div w:id="892350060">
                  <w:marLeft w:val="480"/>
                  <w:marRight w:val="0"/>
                  <w:marTop w:val="0"/>
                  <w:marBottom w:val="0"/>
                  <w:divBdr>
                    <w:top w:val="none" w:sz="0" w:space="0" w:color="auto"/>
                    <w:left w:val="none" w:sz="0" w:space="0" w:color="auto"/>
                    <w:bottom w:val="none" w:sz="0" w:space="0" w:color="auto"/>
                    <w:right w:val="none" w:sz="0" w:space="0" w:color="auto"/>
                  </w:divBdr>
                </w:div>
                <w:div w:id="1993022309">
                  <w:marLeft w:val="480"/>
                  <w:marRight w:val="0"/>
                  <w:marTop w:val="0"/>
                  <w:marBottom w:val="0"/>
                  <w:divBdr>
                    <w:top w:val="none" w:sz="0" w:space="0" w:color="auto"/>
                    <w:left w:val="none" w:sz="0" w:space="0" w:color="auto"/>
                    <w:bottom w:val="none" w:sz="0" w:space="0" w:color="auto"/>
                    <w:right w:val="none" w:sz="0" w:space="0" w:color="auto"/>
                  </w:divBdr>
                </w:div>
                <w:div w:id="342518047">
                  <w:marLeft w:val="480"/>
                  <w:marRight w:val="0"/>
                  <w:marTop w:val="0"/>
                  <w:marBottom w:val="0"/>
                  <w:divBdr>
                    <w:top w:val="none" w:sz="0" w:space="0" w:color="auto"/>
                    <w:left w:val="none" w:sz="0" w:space="0" w:color="auto"/>
                    <w:bottom w:val="none" w:sz="0" w:space="0" w:color="auto"/>
                    <w:right w:val="none" w:sz="0" w:space="0" w:color="auto"/>
                  </w:divBdr>
                </w:div>
                <w:div w:id="2007391732">
                  <w:marLeft w:val="480"/>
                  <w:marRight w:val="0"/>
                  <w:marTop w:val="0"/>
                  <w:marBottom w:val="0"/>
                  <w:divBdr>
                    <w:top w:val="none" w:sz="0" w:space="0" w:color="auto"/>
                    <w:left w:val="none" w:sz="0" w:space="0" w:color="auto"/>
                    <w:bottom w:val="none" w:sz="0" w:space="0" w:color="auto"/>
                    <w:right w:val="none" w:sz="0" w:space="0" w:color="auto"/>
                  </w:divBdr>
                </w:div>
                <w:div w:id="2124572230">
                  <w:marLeft w:val="480"/>
                  <w:marRight w:val="0"/>
                  <w:marTop w:val="0"/>
                  <w:marBottom w:val="0"/>
                  <w:divBdr>
                    <w:top w:val="none" w:sz="0" w:space="0" w:color="auto"/>
                    <w:left w:val="none" w:sz="0" w:space="0" w:color="auto"/>
                    <w:bottom w:val="none" w:sz="0" w:space="0" w:color="auto"/>
                    <w:right w:val="none" w:sz="0" w:space="0" w:color="auto"/>
                  </w:divBdr>
                </w:div>
                <w:div w:id="741221040">
                  <w:marLeft w:val="480"/>
                  <w:marRight w:val="0"/>
                  <w:marTop w:val="0"/>
                  <w:marBottom w:val="0"/>
                  <w:divBdr>
                    <w:top w:val="none" w:sz="0" w:space="0" w:color="auto"/>
                    <w:left w:val="none" w:sz="0" w:space="0" w:color="auto"/>
                    <w:bottom w:val="none" w:sz="0" w:space="0" w:color="auto"/>
                    <w:right w:val="none" w:sz="0" w:space="0" w:color="auto"/>
                  </w:divBdr>
                </w:div>
                <w:div w:id="1512331022">
                  <w:marLeft w:val="480"/>
                  <w:marRight w:val="0"/>
                  <w:marTop w:val="0"/>
                  <w:marBottom w:val="0"/>
                  <w:divBdr>
                    <w:top w:val="none" w:sz="0" w:space="0" w:color="auto"/>
                    <w:left w:val="none" w:sz="0" w:space="0" w:color="auto"/>
                    <w:bottom w:val="none" w:sz="0" w:space="0" w:color="auto"/>
                    <w:right w:val="none" w:sz="0" w:space="0" w:color="auto"/>
                  </w:divBdr>
                </w:div>
                <w:div w:id="1722559674">
                  <w:marLeft w:val="480"/>
                  <w:marRight w:val="0"/>
                  <w:marTop w:val="0"/>
                  <w:marBottom w:val="0"/>
                  <w:divBdr>
                    <w:top w:val="none" w:sz="0" w:space="0" w:color="auto"/>
                    <w:left w:val="none" w:sz="0" w:space="0" w:color="auto"/>
                    <w:bottom w:val="none" w:sz="0" w:space="0" w:color="auto"/>
                    <w:right w:val="none" w:sz="0" w:space="0" w:color="auto"/>
                  </w:divBdr>
                </w:div>
                <w:div w:id="1821531501">
                  <w:marLeft w:val="480"/>
                  <w:marRight w:val="0"/>
                  <w:marTop w:val="0"/>
                  <w:marBottom w:val="0"/>
                  <w:divBdr>
                    <w:top w:val="none" w:sz="0" w:space="0" w:color="auto"/>
                    <w:left w:val="none" w:sz="0" w:space="0" w:color="auto"/>
                    <w:bottom w:val="none" w:sz="0" w:space="0" w:color="auto"/>
                    <w:right w:val="none" w:sz="0" w:space="0" w:color="auto"/>
                  </w:divBdr>
                </w:div>
                <w:div w:id="1397700171">
                  <w:marLeft w:val="480"/>
                  <w:marRight w:val="0"/>
                  <w:marTop w:val="0"/>
                  <w:marBottom w:val="0"/>
                  <w:divBdr>
                    <w:top w:val="none" w:sz="0" w:space="0" w:color="auto"/>
                    <w:left w:val="none" w:sz="0" w:space="0" w:color="auto"/>
                    <w:bottom w:val="none" w:sz="0" w:space="0" w:color="auto"/>
                    <w:right w:val="none" w:sz="0" w:space="0" w:color="auto"/>
                  </w:divBdr>
                </w:div>
                <w:div w:id="1804735824">
                  <w:marLeft w:val="480"/>
                  <w:marRight w:val="0"/>
                  <w:marTop w:val="0"/>
                  <w:marBottom w:val="0"/>
                  <w:divBdr>
                    <w:top w:val="none" w:sz="0" w:space="0" w:color="auto"/>
                    <w:left w:val="none" w:sz="0" w:space="0" w:color="auto"/>
                    <w:bottom w:val="none" w:sz="0" w:space="0" w:color="auto"/>
                    <w:right w:val="none" w:sz="0" w:space="0" w:color="auto"/>
                  </w:divBdr>
                </w:div>
                <w:div w:id="846556488">
                  <w:marLeft w:val="480"/>
                  <w:marRight w:val="0"/>
                  <w:marTop w:val="0"/>
                  <w:marBottom w:val="0"/>
                  <w:divBdr>
                    <w:top w:val="none" w:sz="0" w:space="0" w:color="auto"/>
                    <w:left w:val="none" w:sz="0" w:space="0" w:color="auto"/>
                    <w:bottom w:val="none" w:sz="0" w:space="0" w:color="auto"/>
                    <w:right w:val="none" w:sz="0" w:space="0" w:color="auto"/>
                  </w:divBdr>
                </w:div>
                <w:div w:id="151064265">
                  <w:marLeft w:val="480"/>
                  <w:marRight w:val="0"/>
                  <w:marTop w:val="0"/>
                  <w:marBottom w:val="0"/>
                  <w:divBdr>
                    <w:top w:val="none" w:sz="0" w:space="0" w:color="auto"/>
                    <w:left w:val="none" w:sz="0" w:space="0" w:color="auto"/>
                    <w:bottom w:val="none" w:sz="0" w:space="0" w:color="auto"/>
                    <w:right w:val="none" w:sz="0" w:space="0" w:color="auto"/>
                  </w:divBdr>
                </w:div>
                <w:div w:id="915674347">
                  <w:marLeft w:val="480"/>
                  <w:marRight w:val="0"/>
                  <w:marTop w:val="0"/>
                  <w:marBottom w:val="0"/>
                  <w:divBdr>
                    <w:top w:val="none" w:sz="0" w:space="0" w:color="auto"/>
                    <w:left w:val="none" w:sz="0" w:space="0" w:color="auto"/>
                    <w:bottom w:val="none" w:sz="0" w:space="0" w:color="auto"/>
                    <w:right w:val="none" w:sz="0" w:space="0" w:color="auto"/>
                  </w:divBdr>
                </w:div>
                <w:div w:id="2046832144">
                  <w:marLeft w:val="480"/>
                  <w:marRight w:val="0"/>
                  <w:marTop w:val="0"/>
                  <w:marBottom w:val="0"/>
                  <w:divBdr>
                    <w:top w:val="none" w:sz="0" w:space="0" w:color="auto"/>
                    <w:left w:val="none" w:sz="0" w:space="0" w:color="auto"/>
                    <w:bottom w:val="none" w:sz="0" w:space="0" w:color="auto"/>
                    <w:right w:val="none" w:sz="0" w:space="0" w:color="auto"/>
                  </w:divBdr>
                </w:div>
                <w:div w:id="698286737">
                  <w:marLeft w:val="480"/>
                  <w:marRight w:val="0"/>
                  <w:marTop w:val="0"/>
                  <w:marBottom w:val="0"/>
                  <w:divBdr>
                    <w:top w:val="none" w:sz="0" w:space="0" w:color="auto"/>
                    <w:left w:val="none" w:sz="0" w:space="0" w:color="auto"/>
                    <w:bottom w:val="none" w:sz="0" w:space="0" w:color="auto"/>
                    <w:right w:val="none" w:sz="0" w:space="0" w:color="auto"/>
                  </w:divBdr>
                </w:div>
                <w:div w:id="188876712">
                  <w:marLeft w:val="480"/>
                  <w:marRight w:val="0"/>
                  <w:marTop w:val="0"/>
                  <w:marBottom w:val="0"/>
                  <w:divBdr>
                    <w:top w:val="none" w:sz="0" w:space="0" w:color="auto"/>
                    <w:left w:val="none" w:sz="0" w:space="0" w:color="auto"/>
                    <w:bottom w:val="none" w:sz="0" w:space="0" w:color="auto"/>
                    <w:right w:val="none" w:sz="0" w:space="0" w:color="auto"/>
                  </w:divBdr>
                </w:div>
                <w:div w:id="1212575711">
                  <w:marLeft w:val="480"/>
                  <w:marRight w:val="0"/>
                  <w:marTop w:val="0"/>
                  <w:marBottom w:val="0"/>
                  <w:divBdr>
                    <w:top w:val="none" w:sz="0" w:space="0" w:color="auto"/>
                    <w:left w:val="none" w:sz="0" w:space="0" w:color="auto"/>
                    <w:bottom w:val="none" w:sz="0" w:space="0" w:color="auto"/>
                    <w:right w:val="none" w:sz="0" w:space="0" w:color="auto"/>
                  </w:divBdr>
                </w:div>
                <w:div w:id="1703554596">
                  <w:marLeft w:val="480"/>
                  <w:marRight w:val="0"/>
                  <w:marTop w:val="0"/>
                  <w:marBottom w:val="0"/>
                  <w:divBdr>
                    <w:top w:val="none" w:sz="0" w:space="0" w:color="auto"/>
                    <w:left w:val="none" w:sz="0" w:space="0" w:color="auto"/>
                    <w:bottom w:val="none" w:sz="0" w:space="0" w:color="auto"/>
                    <w:right w:val="none" w:sz="0" w:space="0" w:color="auto"/>
                  </w:divBdr>
                </w:div>
                <w:div w:id="712845487">
                  <w:marLeft w:val="480"/>
                  <w:marRight w:val="0"/>
                  <w:marTop w:val="0"/>
                  <w:marBottom w:val="0"/>
                  <w:divBdr>
                    <w:top w:val="none" w:sz="0" w:space="0" w:color="auto"/>
                    <w:left w:val="none" w:sz="0" w:space="0" w:color="auto"/>
                    <w:bottom w:val="none" w:sz="0" w:space="0" w:color="auto"/>
                    <w:right w:val="none" w:sz="0" w:space="0" w:color="auto"/>
                  </w:divBdr>
                </w:div>
                <w:div w:id="1376352521">
                  <w:marLeft w:val="480"/>
                  <w:marRight w:val="0"/>
                  <w:marTop w:val="0"/>
                  <w:marBottom w:val="0"/>
                  <w:divBdr>
                    <w:top w:val="none" w:sz="0" w:space="0" w:color="auto"/>
                    <w:left w:val="none" w:sz="0" w:space="0" w:color="auto"/>
                    <w:bottom w:val="none" w:sz="0" w:space="0" w:color="auto"/>
                    <w:right w:val="none" w:sz="0" w:space="0" w:color="auto"/>
                  </w:divBdr>
                </w:div>
                <w:div w:id="1940403198">
                  <w:marLeft w:val="480"/>
                  <w:marRight w:val="0"/>
                  <w:marTop w:val="0"/>
                  <w:marBottom w:val="0"/>
                  <w:divBdr>
                    <w:top w:val="none" w:sz="0" w:space="0" w:color="auto"/>
                    <w:left w:val="none" w:sz="0" w:space="0" w:color="auto"/>
                    <w:bottom w:val="none" w:sz="0" w:space="0" w:color="auto"/>
                    <w:right w:val="none" w:sz="0" w:space="0" w:color="auto"/>
                  </w:divBdr>
                </w:div>
                <w:div w:id="743648198">
                  <w:marLeft w:val="480"/>
                  <w:marRight w:val="0"/>
                  <w:marTop w:val="0"/>
                  <w:marBottom w:val="0"/>
                  <w:divBdr>
                    <w:top w:val="none" w:sz="0" w:space="0" w:color="auto"/>
                    <w:left w:val="none" w:sz="0" w:space="0" w:color="auto"/>
                    <w:bottom w:val="none" w:sz="0" w:space="0" w:color="auto"/>
                    <w:right w:val="none" w:sz="0" w:space="0" w:color="auto"/>
                  </w:divBdr>
                </w:div>
                <w:div w:id="1451129535">
                  <w:marLeft w:val="480"/>
                  <w:marRight w:val="0"/>
                  <w:marTop w:val="0"/>
                  <w:marBottom w:val="0"/>
                  <w:divBdr>
                    <w:top w:val="none" w:sz="0" w:space="0" w:color="auto"/>
                    <w:left w:val="none" w:sz="0" w:space="0" w:color="auto"/>
                    <w:bottom w:val="none" w:sz="0" w:space="0" w:color="auto"/>
                    <w:right w:val="none" w:sz="0" w:space="0" w:color="auto"/>
                  </w:divBdr>
                </w:div>
                <w:div w:id="568030856">
                  <w:marLeft w:val="480"/>
                  <w:marRight w:val="0"/>
                  <w:marTop w:val="0"/>
                  <w:marBottom w:val="0"/>
                  <w:divBdr>
                    <w:top w:val="none" w:sz="0" w:space="0" w:color="auto"/>
                    <w:left w:val="none" w:sz="0" w:space="0" w:color="auto"/>
                    <w:bottom w:val="none" w:sz="0" w:space="0" w:color="auto"/>
                    <w:right w:val="none" w:sz="0" w:space="0" w:color="auto"/>
                  </w:divBdr>
                </w:div>
                <w:div w:id="1774662201">
                  <w:marLeft w:val="480"/>
                  <w:marRight w:val="0"/>
                  <w:marTop w:val="0"/>
                  <w:marBottom w:val="0"/>
                  <w:divBdr>
                    <w:top w:val="none" w:sz="0" w:space="0" w:color="auto"/>
                    <w:left w:val="none" w:sz="0" w:space="0" w:color="auto"/>
                    <w:bottom w:val="none" w:sz="0" w:space="0" w:color="auto"/>
                    <w:right w:val="none" w:sz="0" w:space="0" w:color="auto"/>
                  </w:divBdr>
                </w:div>
                <w:div w:id="1306274969">
                  <w:marLeft w:val="480"/>
                  <w:marRight w:val="0"/>
                  <w:marTop w:val="0"/>
                  <w:marBottom w:val="0"/>
                  <w:divBdr>
                    <w:top w:val="none" w:sz="0" w:space="0" w:color="auto"/>
                    <w:left w:val="none" w:sz="0" w:space="0" w:color="auto"/>
                    <w:bottom w:val="none" w:sz="0" w:space="0" w:color="auto"/>
                    <w:right w:val="none" w:sz="0" w:space="0" w:color="auto"/>
                  </w:divBdr>
                </w:div>
                <w:div w:id="1970164442">
                  <w:marLeft w:val="480"/>
                  <w:marRight w:val="0"/>
                  <w:marTop w:val="0"/>
                  <w:marBottom w:val="0"/>
                  <w:divBdr>
                    <w:top w:val="none" w:sz="0" w:space="0" w:color="auto"/>
                    <w:left w:val="none" w:sz="0" w:space="0" w:color="auto"/>
                    <w:bottom w:val="none" w:sz="0" w:space="0" w:color="auto"/>
                    <w:right w:val="none" w:sz="0" w:space="0" w:color="auto"/>
                  </w:divBdr>
                </w:div>
                <w:div w:id="217475887">
                  <w:marLeft w:val="480"/>
                  <w:marRight w:val="0"/>
                  <w:marTop w:val="0"/>
                  <w:marBottom w:val="0"/>
                  <w:divBdr>
                    <w:top w:val="none" w:sz="0" w:space="0" w:color="auto"/>
                    <w:left w:val="none" w:sz="0" w:space="0" w:color="auto"/>
                    <w:bottom w:val="none" w:sz="0" w:space="0" w:color="auto"/>
                    <w:right w:val="none" w:sz="0" w:space="0" w:color="auto"/>
                  </w:divBdr>
                </w:div>
                <w:div w:id="182942878">
                  <w:marLeft w:val="480"/>
                  <w:marRight w:val="0"/>
                  <w:marTop w:val="0"/>
                  <w:marBottom w:val="0"/>
                  <w:divBdr>
                    <w:top w:val="none" w:sz="0" w:space="0" w:color="auto"/>
                    <w:left w:val="none" w:sz="0" w:space="0" w:color="auto"/>
                    <w:bottom w:val="none" w:sz="0" w:space="0" w:color="auto"/>
                    <w:right w:val="none" w:sz="0" w:space="0" w:color="auto"/>
                  </w:divBdr>
                </w:div>
                <w:div w:id="1482575395">
                  <w:marLeft w:val="480"/>
                  <w:marRight w:val="0"/>
                  <w:marTop w:val="0"/>
                  <w:marBottom w:val="0"/>
                  <w:divBdr>
                    <w:top w:val="none" w:sz="0" w:space="0" w:color="auto"/>
                    <w:left w:val="none" w:sz="0" w:space="0" w:color="auto"/>
                    <w:bottom w:val="none" w:sz="0" w:space="0" w:color="auto"/>
                    <w:right w:val="none" w:sz="0" w:space="0" w:color="auto"/>
                  </w:divBdr>
                </w:div>
                <w:div w:id="577835560">
                  <w:marLeft w:val="480"/>
                  <w:marRight w:val="0"/>
                  <w:marTop w:val="0"/>
                  <w:marBottom w:val="0"/>
                  <w:divBdr>
                    <w:top w:val="none" w:sz="0" w:space="0" w:color="auto"/>
                    <w:left w:val="none" w:sz="0" w:space="0" w:color="auto"/>
                    <w:bottom w:val="none" w:sz="0" w:space="0" w:color="auto"/>
                    <w:right w:val="none" w:sz="0" w:space="0" w:color="auto"/>
                  </w:divBdr>
                </w:div>
                <w:div w:id="298267749">
                  <w:marLeft w:val="480"/>
                  <w:marRight w:val="0"/>
                  <w:marTop w:val="0"/>
                  <w:marBottom w:val="0"/>
                  <w:divBdr>
                    <w:top w:val="none" w:sz="0" w:space="0" w:color="auto"/>
                    <w:left w:val="none" w:sz="0" w:space="0" w:color="auto"/>
                    <w:bottom w:val="none" w:sz="0" w:space="0" w:color="auto"/>
                    <w:right w:val="none" w:sz="0" w:space="0" w:color="auto"/>
                  </w:divBdr>
                </w:div>
                <w:div w:id="503322822">
                  <w:marLeft w:val="480"/>
                  <w:marRight w:val="0"/>
                  <w:marTop w:val="0"/>
                  <w:marBottom w:val="0"/>
                  <w:divBdr>
                    <w:top w:val="none" w:sz="0" w:space="0" w:color="auto"/>
                    <w:left w:val="none" w:sz="0" w:space="0" w:color="auto"/>
                    <w:bottom w:val="none" w:sz="0" w:space="0" w:color="auto"/>
                    <w:right w:val="none" w:sz="0" w:space="0" w:color="auto"/>
                  </w:divBdr>
                </w:div>
                <w:div w:id="94908372">
                  <w:marLeft w:val="480"/>
                  <w:marRight w:val="0"/>
                  <w:marTop w:val="0"/>
                  <w:marBottom w:val="0"/>
                  <w:divBdr>
                    <w:top w:val="none" w:sz="0" w:space="0" w:color="auto"/>
                    <w:left w:val="none" w:sz="0" w:space="0" w:color="auto"/>
                    <w:bottom w:val="none" w:sz="0" w:space="0" w:color="auto"/>
                    <w:right w:val="none" w:sz="0" w:space="0" w:color="auto"/>
                  </w:divBdr>
                </w:div>
                <w:div w:id="1762144278">
                  <w:marLeft w:val="480"/>
                  <w:marRight w:val="0"/>
                  <w:marTop w:val="0"/>
                  <w:marBottom w:val="0"/>
                  <w:divBdr>
                    <w:top w:val="none" w:sz="0" w:space="0" w:color="auto"/>
                    <w:left w:val="none" w:sz="0" w:space="0" w:color="auto"/>
                    <w:bottom w:val="none" w:sz="0" w:space="0" w:color="auto"/>
                    <w:right w:val="none" w:sz="0" w:space="0" w:color="auto"/>
                  </w:divBdr>
                </w:div>
                <w:div w:id="1183322370">
                  <w:marLeft w:val="480"/>
                  <w:marRight w:val="0"/>
                  <w:marTop w:val="0"/>
                  <w:marBottom w:val="0"/>
                  <w:divBdr>
                    <w:top w:val="none" w:sz="0" w:space="0" w:color="auto"/>
                    <w:left w:val="none" w:sz="0" w:space="0" w:color="auto"/>
                    <w:bottom w:val="none" w:sz="0" w:space="0" w:color="auto"/>
                    <w:right w:val="none" w:sz="0" w:space="0" w:color="auto"/>
                  </w:divBdr>
                </w:div>
                <w:div w:id="371534925">
                  <w:marLeft w:val="480"/>
                  <w:marRight w:val="0"/>
                  <w:marTop w:val="0"/>
                  <w:marBottom w:val="0"/>
                  <w:divBdr>
                    <w:top w:val="none" w:sz="0" w:space="0" w:color="auto"/>
                    <w:left w:val="none" w:sz="0" w:space="0" w:color="auto"/>
                    <w:bottom w:val="none" w:sz="0" w:space="0" w:color="auto"/>
                    <w:right w:val="none" w:sz="0" w:space="0" w:color="auto"/>
                  </w:divBdr>
                </w:div>
                <w:div w:id="739449392">
                  <w:marLeft w:val="480"/>
                  <w:marRight w:val="0"/>
                  <w:marTop w:val="0"/>
                  <w:marBottom w:val="0"/>
                  <w:divBdr>
                    <w:top w:val="none" w:sz="0" w:space="0" w:color="auto"/>
                    <w:left w:val="none" w:sz="0" w:space="0" w:color="auto"/>
                    <w:bottom w:val="none" w:sz="0" w:space="0" w:color="auto"/>
                    <w:right w:val="none" w:sz="0" w:space="0" w:color="auto"/>
                  </w:divBdr>
                </w:div>
                <w:div w:id="885526086">
                  <w:marLeft w:val="480"/>
                  <w:marRight w:val="0"/>
                  <w:marTop w:val="0"/>
                  <w:marBottom w:val="0"/>
                  <w:divBdr>
                    <w:top w:val="none" w:sz="0" w:space="0" w:color="auto"/>
                    <w:left w:val="none" w:sz="0" w:space="0" w:color="auto"/>
                    <w:bottom w:val="none" w:sz="0" w:space="0" w:color="auto"/>
                    <w:right w:val="none" w:sz="0" w:space="0" w:color="auto"/>
                  </w:divBdr>
                </w:div>
                <w:div w:id="342823683">
                  <w:marLeft w:val="480"/>
                  <w:marRight w:val="0"/>
                  <w:marTop w:val="0"/>
                  <w:marBottom w:val="0"/>
                  <w:divBdr>
                    <w:top w:val="none" w:sz="0" w:space="0" w:color="auto"/>
                    <w:left w:val="none" w:sz="0" w:space="0" w:color="auto"/>
                    <w:bottom w:val="none" w:sz="0" w:space="0" w:color="auto"/>
                    <w:right w:val="none" w:sz="0" w:space="0" w:color="auto"/>
                  </w:divBdr>
                </w:div>
                <w:div w:id="2049639863">
                  <w:marLeft w:val="480"/>
                  <w:marRight w:val="0"/>
                  <w:marTop w:val="0"/>
                  <w:marBottom w:val="0"/>
                  <w:divBdr>
                    <w:top w:val="none" w:sz="0" w:space="0" w:color="auto"/>
                    <w:left w:val="none" w:sz="0" w:space="0" w:color="auto"/>
                    <w:bottom w:val="none" w:sz="0" w:space="0" w:color="auto"/>
                    <w:right w:val="none" w:sz="0" w:space="0" w:color="auto"/>
                  </w:divBdr>
                </w:div>
                <w:div w:id="1244145946">
                  <w:marLeft w:val="480"/>
                  <w:marRight w:val="0"/>
                  <w:marTop w:val="0"/>
                  <w:marBottom w:val="0"/>
                  <w:divBdr>
                    <w:top w:val="none" w:sz="0" w:space="0" w:color="auto"/>
                    <w:left w:val="none" w:sz="0" w:space="0" w:color="auto"/>
                    <w:bottom w:val="none" w:sz="0" w:space="0" w:color="auto"/>
                    <w:right w:val="none" w:sz="0" w:space="0" w:color="auto"/>
                  </w:divBdr>
                </w:div>
                <w:div w:id="1688404671">
                  <w:marLeft w:val="480"/>
                  <w:marRight w:val="0"/>
                  <w:marTop w:val="0"/>
                  <w:marBottom w:val="0"/>
                  <w:divBdr>
                    <w:top w:val="none" w:sz="0" w:space="0" w:color="auto"/>
                    <w:left w:val="none" w:sz="0" w:space="0" w:color="auto"/>
                    <w:bottom w:val="none" w:sz="0" w:space="0" w:color="auto"/>
                    <w:right w:val="none" w:sz="0" w:space="0" w:color="auto"/>
                  </w:divBdr>
                </w:div>
                <w:div w:id="1374622415">
                  <w:marLeft w:val="480"/>
                  <w:marRight w:val="0"/>
                  <w:marTop w:val="0"/>
                  <w:marBottom w:val="0"/>
                  <w:divBdr>
                    <w:top w:val="none" w:sz="0" w:space="0" w:color="auto"/>
                    <w:left w:val="none" w:sz="0" w:space="0" w:color="auto"/>
                    <w:bottom w:val="none" w:sz="0" w:space="0" w:color="auto"/>
                    <w:right w:val="none" w:sz="0" w:space="0" w:color="auto"/>
                  </w:divBdr>
                </w:div>
                <w:div w:id="691490024">
                  <w:marLeft w:val="480"/>
                  <w:marRight w:val="0"/>
                  <w:marTop w:val="0"/>
                  <w:marBottom w:val="0"/>
                  <w:divBdr>
                    <w:top w:val="none" w:sz="0" w:space="0" w:color="auto"/>
                    <w:left w:val="none" w:sz="0" w:space="0" w:color="auto"/>
                    <w:bottom w:val="none" w:sz="0" w:space="0" w:color="auto"/>
                    <w:right w:val="none" w:sz="0" w:space="0" w:color="auto"/>
                  </w:divBdr>
                </w:div>
                <w:div w:id="2041666861">
                  <w:marLeft w:val="480"/>
                  <w:marRight w:val="0"/>
                  <w:marTop w:val="0"/>
                  <w:marBottom w:val="0"/>
                  <w:divBdr>
                    <w:top w:val="none" w:sz="0" w:space="0" w:color="auto"/>
                    <w:left w:val="none" w:sz="0" w:space="0" w:color="auto"/>
                    <w:bottom w:val="none" w:sz="0" w:space="0" w:color="auto"/>
                    <w:right w:val="none" w:sz="0" w:space="0" w:color="auto"/>
                  </w:divBdr>
                </w:div>
                <w:div w:id="1040086259">
                  <w:marLeft w:val="480"/>
                  <w:marRight w:val="0"/>
                  <w:marTop w:val="0"/>
                  <w:marBottom w:val="0"/>
                  <w:divBdr>
                    <w:top w:val="none" w:sz="0" w:space="0" w:color="auto"/>
                    <w:left w:val="none" w:sz="0" w:space="0" w:color="auto"/>
                    <w:bottom w:val="none" w:sz="0" w:space="0" w:color="auto"/>
                    <w:right w:val="none" w:sz="0" w:space="0" w:color="auto"/>
                  </w:divBdr>
                </w:div>
                <w:div w:id="1152873674">
                  <w:marLeft w:val="480"/>
                  <w:marRight w:val="0"/>
                  <w:marTop w:val="0"/>
                  <w:marBottom w:val="0"/>
                  <w:divBdr>
                    <w:top w:val="none" w:sz="0" w:space="0" w:color="auto"/>
                    <w:left w:val="none" w:sz="0" w:space="0" w:color="auto"/>
                    <w:bottom w:val="none" w:sz="0" w:space="0" w:color="auto"/>
                    <w:right w:val="none" w:sz="0" w:space="0" w:color="auto"/>
                  </w:divBdr>
                </w:div>
                <w:div w:id="611014148">
                  <w:marLeft w:val="480"/>
                  <w:marRight w:val="0"/>
                  <w:marTop w:val="0"/>
                  <w:marBottom w:val="0"/>
                  <w:divBdr>
                    <w:top w:val="none" w:sz="0" w:space="0" w:color="auto"/>
                    <w:left w:val="none" w:sz="0" w:space="0" w:color="auto"/>
                    <w:bottom w:val="none" w:sz="0" w:space="0" w:color="auto"/>
                    <w:right w:val="none" w:sz="0" w:space="0" w:color="auto"/>
                  </w:divBdr>
                </w:div>
                <w:div w:id="1717849904">
                  <w:marLeft w:val="480"/>
                  <w:marRight w:val="0"/>
                  <w:marTop w:val="0"/>
                  <w:marBottom w:val="0"/>
                  <w:divBdr>
                    <w:top w:val="none" w:sz="0" w:space="0" w:color="auto"/>
                    <w:left w:val="none" w:sz="0" w:space="0" w:color="auto"/>
                    <w:bottom w:val="none" w:sz="0" w:space="0" w:color="auto"/>
                    <w:right w:val="none" w:sz="0" w:space="0" w:color="auto"/>
                  </w:divBdr>
                </w:div>
                <w:div w:id="1925413773">
                  <w:marLeft w:val="480"/>
                  <w:marRight w:val="0"/>
                  <w:marTop w:val="0"/>
                  <w:marBottom w:val="0"/>
                  <w:divBdr>
                    <w:top w:val="none" w:sz="0" w:space="0" w:color="auto"/>
                    <w:left w:val="none" w:sz="0" w:space="0" w:color="auto"/>
                    <w:bottom w:val="none" w:sz="0" w:space="0" w:color="auto"/>
                    <w:right w:val="none" w:sz="0" w:space="0" w:color="auto"/>
                  </w:divBdr>
                </w:div>
                <w:div w:id="2125611915">
                  <w:marLeft w:val="480"/>
                  <w:marRight w:val="0"/>
                  <w:marTop w:val="0"/>
                  <w:marBottom w:val="0"/>
                  <w:divBdr>
                    <w:top w:val="none" w:sz="0" w:space="0" w:color="auto"/>
                    <w:left w:val="none" w:sz="0" w:space="0" w:color="auto"/>
                    <w:bottom w:val="none" w:sz="0" w:space="0" w:color="auto"/>
                    <w:right w:val="none" w:sz="0" w:space="0" w:color="auto"/>
                  </w:divBdr>
                </w:div>
                <w:div w:id="889265348">
                  <w:marLeft w:val="480"/>
                  <w:marRight w:val="0"/>
                  <w:marTop w:val="0"/>
                  <w:marBottom w:val="0"/>
                  <w:divBdr>
                    <w:top w:val="none" w:sz="0" w:space="0" w:color="auto"/>
                    <w:left w:val="none" w:sz="0" w:space="0" w:color="auto"/>
                    <w:bottom w:val="none" w:sz="0" w:space="0" w:color="auto"/>
                    <w:right w:val="none" w:sz="0" w:space="0" w:color="auto"/>
                  </w:divBdr>
                </w:div>
                <w:div w:id="559560458">
                  <w:marLeft w:val="480"/>
                  <w:marRight w:val="0"/>
                  <w:marTop w:val="0"/>
                  <w:marBottom w:val="0"/>
                  <w:divBdr>
                    <w:top w:val="none" w:sz="0" w:space="0" w:color="auto"/>
                    <w:left w:val="none" w:sz="0" w:space="0" w:color="auto"/>
                    <w:bottom w:val="none" w:sz="0" w:space="0" w:color="auto"/>
                    <w:right w:val="none" w:sz="0" w:space="0" w:color="auto"/>
                  </w:divBdr>
                </w:div>
                <w:div w:id="327829019">
                  <w:marLeft w:val="480"/>
                  <w:marRight w:val="0"/>
                  <w:marTop w:val="0"/>
                  <w:marBottom w:val="0"/>
                  <w:divBdr>
                    <w:top w:val="none" w:sz="0" w:space="0" w:color="auto"/>
                    <w:left w:val="none" w:sz="0" w:space="0" w:color="auto"/>
                    <w:bottom w:val="none" w:sz="0" w:space="0" w:color="auto"/>
                    <w:right w:val="none" w:sz="0" w:space="0" w:color="auto"/>
                  </w:divBdr>
                </w:div>
                <w:div w:id="155583186">
                  <w:marLeft w:val="480"/>
                  <w:marRight w:val="0"/>
                  <w:marTop w:val="0"/>
                  <w:marBottom w:val="0"/>
                  <w:divBdr>
                    <w:top w:val="none" w:sz="0" w:space="0" w:color="auto"/>
                    <w:left w:val="none" w:sz="0" w:space="0" w:color="auto"/>
                    <w:bottom w:val="none" w:sz="0" w:space="0" w:color="auto"/>
                    <w:right w:val="none" w:sz="0" w:space="0" w:color="auto"/>
                  </w:divBdr>
                </w:div>
                <w:div w:id="966156563">
                  <w:marLeft w:val="480"/>
                  <w:marRight w:val="0"/>
                  <w:marTop w:val="0"/>
                  <w:marBottom w:val="0"/>
                  <w:divBdr>
                    <w:top w:val="none" w:sz="0" w:space="0" w:color="auto"/>
                    <w:left w:val="none" w:sz="0" w:space="0" w:color="auto"/>
                    <w:bottom w:val="none" w:sz="0" w:space="0" w:color="auto"/>
                    <w:right w:val="none" w:sz="0" w:space="0" w:color="auto"/>
                  </w:divBdr>
                </w:div>
                <w:div w:id="793909462">
                  <w:marLeft w:val="480"/>
                  <w:marRight w:val="0"/>
                  <w:marTop w:val="0"/>
                  <w:marBottom w:val="0"/>
                  <w:divBdr>
                    <w:top w:val="none" w:sz="0" w:space="0" w:color="auto"/>
                    <w:left w:val="none" w:sz="0" w:space="0" w:color="auto"/>
                    <w:bottom w:val="none" w:sz="0" w:space="0" w:color="auto"/>
                    <w:right w:val="none" w:sz="0" w:space="0" w:color="auto"/>
                  </w:divBdr>
                </w:div>
                <w:div w:id="1671256489">
                  <w:marLeft w:val="480"/>
                  <w:marRight w:val="0"/>
                  <w:marTop w:val="0"/>
                  <w:marBottom w:val="0"/>
                  <w:divBdr>
                    <w:top w:val="none" w:sz="0" w:space="0" w:color="auto"/>
                    <w:left w:val="none" w:sz="0" w:space="0" w:color="auto"/>
                    <w:bottom w:val="none" w:sz="0" w:space="0" w:color="auto"/>
                    <w:right w:val="none" w:sz="0" w:space="0" w:color="auto"/>
                  </w:divBdr>
                </w:div>
                <w:div w:id="1185022315">
                  <w:marLeft w:val="480"/>
                  <w:marRight w:val="0"/>
                  <w:marTop w:val="0"/>
                  <w:marBottom w:val="0"/>
                  <w:divBdr>
                    <w:top w:val="none" w:sz="0" w:space="0" w:color="auto"/>
                    <w:left w:val="none" w:sz="0" w:space="0" w:color="auto"/>
                    <w:bottom w:val="none" w:sz="0" w:space="0" w:color="auto"/>
                    <w:right w:val="none" w:sz="0" w:space="0" w:color="auto"/>
                  </w:divBdr>
                </w:div>
                <w:div w:id="2065056382">
                  <w:marLeft w:val="480"/>
                  <w:marRight w:val="0"/>
                  <w:marTop w:val="0"/>
                  <w:marBottom w:val="0"/>
                  <w:divBdr>
                    <w:top w:val="none" w:sz="0" w:space="0" w:color="auto"/>
                    <w:left w:val="none" w:sz="0" w:space="0" w:color="auto"/>
                    <w:bottom w:val="none" w:sz="0" w:space="0" w:color="auto"/>
                    <w:right w:val="none" w:sz="0" w:space="0" w:color="auto"/>
                  </w:divBdr>
                </w:div>
                <w:div w:id="1913080838">
                  <w:marLeft w:val="480"/>
                  <w:marRight w:val="0"/>
                  <w:marTop w:val="0"/>
                  <w:marBottom w:val="0"/>
                  <w:divBdr>
                    <w:top w:val="none" w:sz="0" w:space="0" w:color="auto"/>
                    <w:left w:val="none" w:sz="0" w:space="0" w:color="auto"/>
                    <w:bottom w:val="none" w:sz="0" w:space="0" w:color="auto"/>
                    <w:right w:val="none" w:sz="0" w:space="0" w:color="auto"/>
                  </w:divBdr>
                </w:div>
                <w:div w:id="816189161">
                  <w:marLeft w:val="480"/>
                  <w:marRight w:val="0"/>
                  <w:marTop w:val="0"/>
                  <w:marBottom w:val="0"/>
                  <w:divBdr>
                    <w:top w:val="none" w:sz="0" w:space="0" w:color="auto"/>
                    <w:left w:val="none" w:sz="0" w:space="0" w:color="auto"/>
                    <w:bottom w:val="none" w:sz="0" w:space="0" w:color="auto"/>
                    <w:right w:val="none" w:sz="0" w:space="0" w:color="auto"/>
                  </w:divBdr>
                </w:div>
                <w:div w:id="201135272">
                  <w:marLeft w:val="480"/>
                  <w:marRight w:val="0"/>
                  <w:marTop w:val="0"/>
                  <w:marBottom w:val="0"/>
                  <w:divBdr>
                    <w:top w:val="none" w:sz="0" w:space="0" w:color="auto"/>
                    <w:left w:val="none" w:sz="0" w:space="0" w:color="auto"/>
                    <w:bottom w:val="none" w:sz="0" w:space="0" w:color="auto"/>
                    <w:right w:val="none" w:sz="0" w:space="0" w:color="auto"/>
                  </w:divBdr>
                </w:div>
                <w:div w:id="1924684303">
                  <w:marLeft w:val="480"/>
                  <w:marRight w:val="0"/>
                  <w:marTop w:val="0"/>
                  <w:marBottom w:val="0"/>
                  <w:divBdr>
                    <w:top w:val="none" w:sz="0" w:space="0" w:color="auto"/>
                    <w:left w:val="none" w:sz="0" w:space="0" w:color="auto"/>
                    <w:bottom w:val="none" w:sz="0" w:space="0" w:color="auto"/>
                    <w:right w:val="none" w:sz="0" w:space="0" w:color="auto"/>
                  </w:divBdr>
                </w:div>
                <w:div w:id="546719203">
                  <w:marLeft w:val="480"/>
                  <w:marRight w:val="0"/>
                  <w:marTop w:val="0"/>
                  <w:marBottom w:val="0"/>
                  <w:divBdr>
                    <w:top w:val="none" w:sz="0" w:space="0" w:color="auto"/>
                    <w:left w:val="none" w:sz="0" w:space="0" w:color="auto"/>
                    <w:bottom w:val="none" w:sz="0" w:space="0" w:color="auto"/>
                    <w:right w:val="none" w:sz="0" w:space="0" w:color="auto"/>
                  </w:divBdr>
                </w:div>
                <w:div w:id="1013218277">
                  <w:marLeft w:val="480"/>
                  <w:marRight w:val="0"/>
                  <w:marTop w:val="0"/>
                  <w:marBottom w:val="0"/>
                  <w:divBdr>
                    <w:top w:val="none" w:sz="0" w:space="0" w:color="auto"/>
                    <w:left w:val="none" w:sz="0" w:space="0" w:color="auto"/>
                    <w:bottom w:val="none" w:sz="0" w:space="0" w:color="auto"/>
                    <w:right w:val="none" w:sz="0" w:space="0" w:color="auto"/>
                  </w:divBdr>
                </w:div>
              </w:divsChild>
            </w:div>
            <w:div w:id="1885553412">
              <w:marLeft w:val="0"/>
              <w:marRight w:val="0"/>
              <w:marTop w:val="0"/>
              <w:marBottom w:val="0"/>
              <w:divBdr>
                <w:top w:val="none" w:sz="0" w:space="0" w:color="auto"/>
                <w:left w:val="none" w:sz="0" w:space="0" w:color="auto"/>
                <w:bottom w:val="none" w:sz="0" w:space="0" w:color="auto"/>
                <w:right w:val="none" w:sz="0" w:space="0" w:color="auto"/>
              </w:divBdr>
              <w:divsChild>
                <w:div w:id="933586913">
                  <w:marLeft w:val="480"/>
                  <w:marRight w:val="0"/>
                  <w:marTop w:val="0"/>
                  <w:marBottom w:val="0"/>
                  <w:divBdr>
                    <w:top w:val="none" w:sz="0" w:space="0" w:color="auto"/>
                    <w:left w:val="none" w:sz="0" w:space="0" w:color="auto"/>
                    <w:bottom w:val="none" w:sz="0" w:space="0" w:color="auto"/>
                    <w:right w:val="none" w:sz="0" w:space="0" w:color="auto"/>
                  </w:divBdr>
                </w:div>
                <w:div w:id="1354303418">
                  <w:marLeft w:val="480"/>
                  <w:marRight w:val="0"/>
                  <w:marTop w:val="0"/>
                  <w:marBottom w:val="0"/>
                  <w:divBdr>
                    <w:top w:val="none" w:sz="0" w:space="0" w:color="auto"/>
                    <w:left w:val="none" w:sz="0" w:space="0" w:color="auto"/>
                    <w:bottom w:val="none" w:sz="0" w:space="0" w:color="auto"/>
                    <w:right w:val="none" w:sz="0" w:space="0" w:color="auto"/>
                  </w:divBdr>
                </w:div>
                <w:div w:id="9257759">
                  <w:marLeft w:val="480"/>
                  <w:marRight w:val="0"/>
                  <w:marTop w:val="0"/>
                  <w:marBottom w:val="0"/>
                  <w:divBdr>
                    <w:top w:val="none" w:sz="0" w:space="0" w:color="auto"/>
                    <w:left w:val="none" w:sz="0" w:space="0" w:color="auto"/>
                    <w:bottom w:val="none" w:sz="0" w:space="0" w:color="auto"/>
                    <w:right w:val="none" w:sz="0" w:space="0" w:color="auto"/>
                  </w:divBdr>
                </w:div>
                <w:div w:id="485514624">
                  <w:marLeft w:val="480"/>
                  <w:marRight w:val="0"/>
                  <w:marTop w:val="0"/>
                  <w:marBottom w:val="0"/>
                  <w:divBdr>
                    <w:top w:val="none" w:sz="0" w:space="0" w:color="auto"/>
                    <w:left w:val="none" w:sz="0" w:space="0" w:color="auto"/>
                    <w:bottom w:val="none" w:sz="0" w:space="0" w:color="auto"/>
                    <w:right w:val="none" w:sz="0" w:space="0" w:color="auto"/>
                  </w:divBdr>
                </w:div>
                <w:div w:id="354893470">
                  <w:marLeft w:val="480"/>
                  <w:marRight w:val="0"/>
                  <w:marTop w:val="0"/>
                  <w:marBottom w:val="0"/>
                  <w:divBdr>
                    <w:top w:val="none" w:sz="0" w:space="0" w:color="auto"/>
                    <w:left w:val="none" w:sz="0" w:space="0" w:color="auto"/>
                    <w:bottom w:val="none" w:sz="0" w:space="0" w:color="auto"/>
                    <w:right w:val="none" w:sz="0" w:space="0" w:color="auto"/>
                  </w:divBdr>
                </w:div>
                <w:div w:id="1037776991">
                  <w:marLeft w:val="480"/>
                  <w:marRight w:val="0"/>
                  <w:marTop w:val="0"/>
                  <w:marBottom w:val="0"/>
                  <w:divBdr>
                    <w:top w:val="none" w:sz="0" w:space="0" w:color="auto"/>
                    <w:left w:val="none" w:sz="0" w:space="0" w:color="auto"/>
                    <w:bottom w:val="none" w:sz="0" w:space="0" w:color="auto"/>
                    <w:right w:val="none" w:sz="0" w:space="0" w:color="auto"/>
                  </w:divBdr>
                </w:div>
                <w:div w:id="927927958">
                  <w:marLeft w:val="480"/>
                  <w:marRight w:val="0"/>
                  <w:marTop w:val="0"/>
                  <w:marBottom w:val="0"/>
                  <w:divBdr>
                    <w:top w:val="none" w:sz="0" w:space="0" w:color="auto"/>
                    <w:left w:val="none" w:sz="0" w:space="0" w:color="auto"/>
                    <w:bottom w:val="none" w:sz="0" w:space="0" w:color="auto"/>
                    <w:right w:val="none" w:sz="0" w:space="0" w:color="auto"/>
                  </w:divBdr>
                </w:div>
                <w:div w:id="290937372">
                  <w:marLeft w:val="480"/>
                  <w:marRight w:val="0"/>
                  <w:marTop w:val="0"/>
                  <w:marBottom w:val="0"/>
                  <w:divBdr>
                    <w:top w:val="none" w:sz="0" w:space="0" w:color="auto"/>
                    <w:left w:val="none" w:sz="0" w:space="0" w:color="auto"/>
                    <w:bottom w:val="none" w:sz="0" w:space="0" w:color="auto"/>
                    <w:right w:val="none" w:sz="0" w:space="0" w:color="auto"/>
                  </w:divBdr>
                </w:div>
                <w:div w:id="2027635151">
                  <w:marLeft w:val="480"/>
                  <w:marRight w:val="0"/>
                  <w:marTop w:val="0"/>
                  <w:marBottom w:val="0"/>
                  <w:divBdr>
                    <w:top w:val="none" w:sz="0" w:space="0" w:color="auto"/>
                    <w:left w:val="none" w:sz="0" w:space="0" w:color="auto"/>
                    <w:bottom w:val="none" w:sz="0" w:space="0" w:color="auto"/>
                    <w:right w:val="none" w:sz="0" w:space="0" w:color="auto"/>
                  </w:divBdr>
                </w:div>
                <w:div w:id="774593170">
                  <w:marLeft w:val="480"/>
                  <w:marRight w:val="0"/>
                  <w:marTop w:val="0"/>
                  <w:marBottom w:val="0"/>
                  <w:divBdr>
                    <w:top w:val="none" w:sz="0" w:space="0" w:color="auto"/>
                    <w:left w:val="none" w:sz="0" w:space="0" w:color="auto"/>
                    <w:bottom w:val="none" w:sz="0" w:space="0" w:color="auto"/>
                    <w:right w:val="none" w:sz="0" w:space="0" w:color="auto"/>
                  </w:divBdr>
                </w:div>
                <w:div w:id="1162962101">
                  <w:marLeft w:val="480"/>
                  <w:marRight w:val="0"/>
                  <w:marTop w:val="0"/>
                  <w:marBottom w:val="0"/>
                  <w:divBdr>
                    <w:top w:val="none" w:sz="0" w:space="0" w:color="auto"/>
                    <w:left w:val="none" w:sz="0" w:space="0" w:color="auto"/>
                    <w:bottom w:val="none" w:sz="0" w:space="0" w:color="auto"/>
                    <w:right w:val="none" w:sz="0" w:space="0" w:color="auto"/>
                  </w:divBdr>
                </w:div>
                <w:div w:id="659893534">
                  <w:marLeft w:val="480"/>
                  <w:marRight w:val="0"/>
                  <w:marTop w:val="0"/>
                  <w:marBottom w:val="0"/>
                  <w:divBdr>
                    <w:top w:val="none" w:sz="0" w:space="0" w:color="auto"/>
                    <w:left w:val="none" w:sz="0" w:space="0" w:color="auto"/>
                    <w:bottom w:val="none" w:sz="0" w:space="0" w:color="auto"/>
                    <w:right w:val="none" w:sz="0" w:space="0" w:color="auto"/>
                  </w:divBdr>
                </w:div>
                <w:div w:id="1729111627">
                  <w:marLeft w:val="480"/>
                  <w:marRight w:val="0"/>
                  <w:marTop w:val="0"/>
                  <w:marBottom w:val="0"/>
                  <w:divBdr>
                    <w:top w:val="none" w:sz="0" w:space="0" w:color="auto"/>
                    <w:left w:val="none" w:sz="0" w:space="0" w:color="auto"/>
                    <w:bottom w:val="none" w:sz="0" w:space="0" w:color="auto"/>
                    <w:right w:val="none" w:sz="0" w:space="0" w:color="auto"/>
                  </w:divBdr>
                </w:div>
                <w:div w:id="280696862">
                  <w:marLeft w:val="480"/>
                  <w:marRight w:val="0"/>
                  <w:marTop w:val="0"/>
                  <w:marBottom w:val="0"/>
                  <w:divBdr>
                    <w:top w:val="none" w:sz="0" w:space="0" w:color="auto"/>
                    <w:left w:val="none" w:sz="0" w:space="0" w:color="auto"/>
                    <w:bottom w:val="none" w:sz="0" w:space="0" w:color="auto"/>
                    <w:right w:val="none" w:sz="0" w:space="0" w:color="auto"/>
                  </w:divBdr>
                </w:div>
                <w:div w:id="1421410854">
                  <w:marLeft w:val="480"/>
                  <w:marRight w:val="0"/>
                  <w:marTop w:val="0"/>
                  <w:marBottom w:val="0"/>
                  <w:divBdr>
                    <w:top w:val="none" w:sz="0" w:space="0" w:color="auto"/>
                    <w:left w:val="none" w:sz="0" w:space="0" w:color="auto"/>
                    <w:bottom w:val="none" w:sz="0" w:space="0" w:color="auto"/>
                    <w:right w:val="none" w:sz="0" w:space="0" w:color="auto"/>
                  </w:divBdr>
                </w:div>
                <w:div w:id="1632783396">
                  <w:marLeft w:val="480"/>
                  <w:marRight w:val="0"/>
                  <w:marTop w:val="0"/>
                  <w:marBottom w:val="0"/>
                  <w:divBdr>
                    <w:top w:val="none" w:sz="0" w:space="0" w:color="auto"/>
                    <w:left w:val="none" w:sz="0" w:space="0" w:color="auto"/>
                    <w:bottom w:val="none" w:sz="0" w:space="0" w:color="auto"/>
                    <w:right w:val="none" w:sz="0" w:space="0" w:color="auto"/>
                  </w:divBdr>
                </w:div>
                <w:div w:id="664163345">
                  <w:marLeft w:val="480"/>
                  <w:marRight w:val="0"/>
                  <w:marTop w:val="0"/>
                  <w:marBottom w:val="0"/>
                  <w:divBdr>
                    <w:top w:val="none" w:sz="0" w:space="0" w:color="auto"/>
                    <w:left w:val="none" w:sz="0" w:space="0" w:color="auto"/>
                    <w:bottom w:val="none" w:sz="0" w:space="0" w:color="auto"/>
                    <w:right w:val="none" w:sz="0" w:space="0" w:color="auto"/>
                  </w:divBdr>
                </w:div>
                <w:div w:id="895892812">
                  <w:marLeft w:val="480"/>
                  <w:marRight w:val="0"/>
                  <w:marTop w:val="0"/>
                  <w:marBottom w:val="0"/>
                  <w:divBdr>
                    <w:top w:val="none" w:sz="0" w:space="0" w:color="auto"/>
                    <w:left w:val="none" w:sz="0" w:space="0" w:color="auto"/>
                    <w:bottom w:val="none" w:sz="0" w:space="0" w:color="auto"/>
                    <w:right w:val="none" w:sz="0" w:space="0" w:color="auto"/>
                  </w:divBdr>
                </w:div>
                <w:div w:id="445081923">
                  <w:marLeft w:val="480"/>
                  <w:marRight w:val="0"/>
                  <w:marTop w:val="0"/>
                  <w:marBottom w:val="0"/>
                  <w:divBdr>
                    <w:top w:val="none" w:sz="0" w:space="0" w:color="auto"/>
                    <w:left w:val="none" w:sz="0" w:space="0" w:color="auto"/>
                    <w:bottom w:val="none" w:sz="0" w:space="0" w:color="auto"/>
                    <w:right w:val="none" w:sz="0" w:space="0" w:color="auto"/>
                  </w:divBdr>
                </w:div>
                <w:div w:id="1435860367">
                  <w:marLeft w:val="480"/>
                  <w:marRight w:val="0"/>
                  <w:marTop w:val="0"/>
                  <w:marBottom w:val="0"/>
                  <w:divBdr>
                    <w:top w:val="none" w:sz="0" w:space="0" w:color="auto"/>
                    <w:left w:val="none" w:sz="0" w:space="0" w:color="auto"/>
                    <w:bottom w:val="none" w:sz="0" w:space="0" w:color="auto"/>
                    <w:right w:val="none" w:sz="0" w:space="0" w:color="auto"/>
                  </w:divBdr>
                </w:div>
                <w:div w:id="228197410">
                  <w:marLeft w:val="480"/>
                  <w:marRight w:val="0"/>
                  <w:marTop w:val="0"/>
                  <w:marBottom w:val="0"/>
                  <w:divBdr>
                    <w:top w:val="none" w:sz="0" w:space="0" w:color="auto"/>
                    <w:left w:val="none" w:sz="0" w:space="0" w:color="auto"/>
                    <w:bottom w:val="none" w:sz="0" w:space="0" w:color="auto"/>
                    <w:right w:val="none" w:sz="0" w:space="0" w:color="auto"/>
                  </w:divBdr>
                </w:div>
                <w:div w:id="235746168">
                  <w:marLeft w:val="480"/>
                  <w:marRight w:val="0"/>
                  <w:marTop w:val="0"/>
                  <w:marBottom w:val="0"/>
                  <w:divBdr>
                    <w:top w:val="none" w:sz="0" w:space="0" w:color="auto"/>
                    <w:left w:val="none" w:sz="0" w:space="0" w:color="auto"/>
                    <w:bottom w:val="none" w:sz="0" w:space="0" w:color="auto"/>
                    <w:right w:val="none" w:sz="0" w:space="0" w:color="auto"/>
                  </w:divBdr>
                </w:div>
                <w:div w:id="652608263">
                  <w:marLeft w:val="480"/>
                  <w:marRight w:val="0"/>
                  <w:marTop w:val="0"/>
                  <w:marBottom w:val="0"/>
                  <w:divBdr>
                    <w:top w:val="none" w:sz="0" w:space="0" w:color="auto"/>
                    <w:left w:val="none" w:sz="0" w:space="0" w:color="auto"/>
                    <w:bottom w:val="none" w:sz="0" w:space="0" w:color="auto"/>
                    <w:right w:val="none" w:sz="0" w:space="0" w:color="auto"/>
                  </w:divBdr>
                </w:div>
                <w:div w:id="764611354">
                  <w:marLeft w:val="480"/>
                  <w:marRight w:val="0"/>
                  <w:marTop w:val="0"/>
                  <w:marBottom w:val="0"/>
                  <w:divBdr>
                    <w:top w:val="none" w:sz="0" w:space="0" w:color="auto"/>
                    <w:left w:val="none" w:sz="0" w:space="0" w:color="auto"/>
                    <w:bottom w:val="none" w:sz="0" w:space="0" w:color="auto"/>
                    <w:right w:val="none" w:sz="0" w:space="0" w:color="auto"/>
                  </w:divBdr>
                </w:div>
                <w:div w:id="1621256298">
                  <w:marLeft w:val="480"/>
                  <w:marRight w:val="0"/>
                  <w:marTop w:val="0"/>
                  <w:marBottom w:val="0"/>
                  <w:divBdr>
                    <w:top w:val="none" w:sz="0" w:space="0" w:color="auto"/>
                    <w:left w:val="none" w:sz="0" w:space="0" w:color="auto"/>
                    <w:bottom w:val="none" w:sz="0" w:space="0" w:color="auto"/>
                    <w:right w:val="none" w:sz="0" w:space="0" w:color="auto"/>
                  </w:divBdr>
                </w:div>
                <w:div w:id="1468861106">
                  <w:marLeft w:val="480"/>
                  <w:marRight w:val="0"/>
                  <w:marTop w:val="0"/>
                  <w:marBottom w:val="0"/>
                  <w:divBdr>
                    <w:top w:val="none" w:sz="0" w:space="0" w:color="auto"/>
                    <w:left w:val="none" w:sz="0" w:space="0" w:color="auto"/>
                    <w:bottom w:val="none" w:sz="0" w:space="0" w:color="auto"/>
                    <w:right w:val="none" w:sz="0" w:space="0" w:color="auto"/>
                  </w:divBdr>
                </w:div>
                <w:div w:id="1525749433">
                  <w:marLeft w:val="480"/>
                  <w:marRight w:val="0"/>
                  <w:marTop w:val="0"/>
                  <w:marBottom w:val="0"/>
                  <w:divBdr>
                    <w:top w:val="none" w:sz="0" w:space="0" w:color="auto"/>
                    <w:left w:val="none" w:sz="0" w:space="0" w:color="auto"/>
                    <w:bottom w:val="none" w:sz="0" w:space="0" w:color="auto"/>
                    <w:right w:val="none" w:sz="0" w:space="0" w:color="auto"/>
                  </w:divBdr>
                </w:div>
                <w:div w:id="956645390">
                  <w:marLeft w:val="480"/>
                  <w:marRight w:val="0"/>
                  <w:marTop w:val="0"/>
                  <w:marBottom w:val="0"/>
                  <w:divBdr>
                    <w:top w:val="none" w:sz="0" w:space="0" w:color="auto"/>
                    <w:left w:val="none" w:sz="0" w:space="0" w:color="auto"/>
                    <w:bottom w:val="none" w:sz="0" w:space="0" w:color="auto"/>
                    <w:right w:val="none" w:sz="0" w:space="0" w:color="auto"/>
                  </w:divBdr>
                </w:div>
                <w:div w:id="1852257518">
                  <w:marLeft w:val="480"/>
                  <w:marRight w:val="0"/>
                  <w:marTop w:val="0"/>
                  <w:marBottom w:val="0"/>
                  <w:divBdr>
                    <w:top w:val="none" w:sz="0" w:space="0" w:color="auto"/>
                    <w:left w:val="none" w:sz="0" w:space="0" w:color="auto"/>
                    <w:bottom w:val="none" w:sz="0" w:space="0" w:color="auto"/>
                    <w:right w:val="none" w:sz="0" w:space="0" w:color="auto"/>
                  </w:divBdr>
                </w:div>
                <w:div w:id="383525540">
                  <w:marLeft w:val="480"/>
                  <w:marRight w:val="0"/>
                  <w:marTop w:val="0"/>
                  <w:marBottom w:val="0"/>
                  <w:divBdr>
                    <w:top w:val="none" w:sz="0" w:space="0" w:color="auto"/>
                    <w:left w:val="none" w:sz="0" w:space="0" w:color="auto"/>
                    <w:bottom w:val="none" w:sz="0" w:space="0" w:color="auto"/>
                    <w:right w:val="none" w:sz="0" w:space="0" w:color="auto"/>
                  </w:divBdr>
                </w:div>
                <w:div w:id="1935435186">
                  <w:marLeft w:val="480"/>
                  <w:marRight w:val="0"/>
                  <w:marTop w:val="0"/>
                  <w:marBottom w:val="0"/>
                  <w:divBdr>
                    <w:top w:val="none" w:sz="0" w:space="0" w:color="auto"/>
                    <w:left w:val="none" w:sz="0" w:space="0" w:color="auto"/>
                    <w:bottom w:val="none" w:sz="0" w:space="0" w:color="auto"/>
                    <w:right w:val="none" w:sz="0" w:space="0" w:color="auto"/>
                  </w:divBdr>
                </w:div>
                <w:div w:id="384762753">
                  <w:marLeft w:val="480"/>
                  <w:marRight w:val="0"/>
                  <w:marTop w:val="0"/>
                  <w:marBottom w:val="0"/>
                  <w:divBdr>
                    <w:top w:val="none" w:sz="0" w:space="0" w:color="auto"/>
                    <w:left w:val="none" w:sz="0" w:space="0" w:color="auto"/>
                    <w:bottom w:val="none" w:sz="0" w:space="0" w:color="auto"/>
                    <w:right w:val="none" w:sz="0" w:space="0" w:color="auto"/>
                  </w:divBdr>
                </w:div>
                <w:div w:id="2044666901">
                  <w:marLeft w:val="480"/>
                  <w:marRight w:val="0"/>
                  <w:marTop w:val="0"/>
                  <w:marBottom w:val="0"/>
                  <w:divBdr>
                    <w:top w:val="none" w:sz="0" w:space="0" w:color="auto"/>
                    <w:left w:val="none" w:sz="0" w:space="0" w:color="auto"/>
                    <w:bottom w:val="none" w:sz="0" w:space="0" w:color="auto"/>
                    <w:right w:val="none" w:sz="0" w:space="0" w:color="auto"/>
                  </w:divBdr>
                </w:div>
                <w:div w:id="1495074407">
                  <w:marLeft w:val="480"/>
                  <w:marRight w:val="0"/>
                  <w:marTop w:val="0"/>
                  <w:marBottom w:val="0"/>
                  <w:divBdr>
                    <w:top w:val="none" w:sz="0" w:space="0" w:color="auto"/>
                    <w:left w:val="none" w:sz="0" w:space="0" w:color="auto"/>
                    <w:bottom w:val="none" w:sz="0" w:space="0" w:color="auto"/>
                    <w:right w:val="none" w:sz="0" w:space="0" w:color="auto"/>
                  </w:divBdr>
                </w:div>
                <w:div w:id="836070596">
                  <w:marLeft w:val="480"/>
                  <w:marRight w:val="0"/>
                  <w:marTop w:val="0"/>
                  <w:marBottom w:val="0"/>
                  <w:divBdr>
                    <w:top w:val="none" w:sz="0" w:space="0" w:color="auto"/>
                    <w:left w:val="none" w:sz="0" w:space="0" w:color="auto"/>
                    <w:bottom w:val="none" w:sz="0" w:space="0" w:color="auto"/>
                    <w:right w:val="none" w:sz="0" w:space="0" w:color="auto"/>
                  </w:divBdr>
                </w:div>
                <w:div w:id="1353606237">
                  <w:marLeft w:val="480"/>
                  <w:marRight w:val="0"/>
                  <w:marTop w:val="0"/>
                  <w:marBottom w:val="0"/>
                  <w:divBdr>
                    <w:top w:val="none" w:sz="0" w:space="0" w:color="auto"/>
                    <w:left w:val="none" w:sz="0" w:space="0" w:color="auto"/>
                    <w:bottom w:val="none" w:sz="0" w:space="0" w:color="auto"/>
                    <w:right w:val="none" w:sz="0" w:space="0" w:color="auto"/>
                  </w:divBdr>
                </w:div>
                <w:div w:id="1617175761">
                  <w:marLeft w:val="480"/>
                  <w:marRight w:val="0"/>
                  <w:marTop w:val="0"/>
                  <w:marBottom w:val="0"/>
                  <w:divBdr>
                    <w:top w:val="none" w:sz="0" w:space="0" w:color="auto"/>
                    <w:left w:val="none" w:sz="0" w:space="0" w:color="auto"/>
                    <w:bottom w:val="none" w:sz="0" w:space="0" w:color="auto"/>
                    <w:right w:val="none" w:sz="0" w:space="0" w:color="auto"/>
                  </w:divBdr>
                </w:div>
                <w:div w:id="175652536">
                  <w:marLeft w:val="480"/>
                  <w:marRight w:val="0"/>
                  <w:marTop w:val="0"/>
                  <w:marBottom w:val="0"/>
                  <w:divBdr>
                    <w:top w:val="none" w:sz="0" w:space="0" w:color="auto"/>
                    <w:left w:val="none" w:sz="0" w:space="0" w:color="auto"/>
                    <w:bottom w:val="none" w:sz="0" w:space="0" w:color="auto"/>
                    <w:right w:val="none" w:sz="0" w:space="0" w:color="auto"/>
                  </w:divBdr>
                </w:div>
                <w:div w:id="578446009">
                  <w:marLeft w:val="480"/>
                  <w:marRight w:val="0"/>
                  <w:marTop w:val="0"/>
                  <w:marBottom w:val="0"/>
                  <w:divBdr>
                    <w:top w:val="none" w:sz="0" w:space="0" w:color="auto"/>
                    <w:left w:val="none" w:sz="0" w:space="0" w:color="auto"/>
                    <w:bottom w:val="none" w:sz="0" w:space="0" w:color="auto"/>
                    <w:right w:val="none" w:sz="0" w:space="0" w:color="auto"/>
                  </w:divBdr>
                </w:div>
                <w:div w:id="2023819867">
                  <w:marLeft w:val="480"/>
                  <w:marRight w:val="0"/>
                  <w:marTop w:val="0"/>
                  <w:marBottom w:val="0"/>
                  <w:divBdr>
                    <w:top w:val="none" w:sz="0" w:space="0" w:color="auto"/>
                    <w:left w:val="none" w:sz="0" w:space="0" w:color="auto"/>
                    <w:bottom w:val="none" w:sz="0" w:space="0" w:color="auto"/>
                    <w:right w:val="none" w:sz="0" w:space="0" w:color="auto"/>
                  </w:divBdr>
                </w:div>
                <w:div w:id="1293252138">
                  <w:marLeft w:val="480"/>
                  <w:marRight w:val="0"/>
                  <w:marTop w:val="0"/>
                  <w:marBottom w:val="0"/>
                  <w:divBdr>
                    <w:top w:val="none" w:sz="0" w:space="0" w:color="auto"/>
                    <w:left w:val="none" w:sz="0" w:space="0" w:color="auto"/>
                    <w:bottom w:val="none" w:sz="0" w:space="0" w:color="auto"/>
                    <w:right w:val="none" w:sz="0" w:space="0" w:color="auto"/>
                  </w:divBdr>
                </w:div>
                <w:div w:id="1605960965">
                  <w:marLeft w:val="480"/>
                  <w:marRight w:val="0"/>
                  <w:marTop w:val="0"/>
                  <w:marBottom w:val="0"/>
                  <w:divBdr>
                    <w:top w:val="none" w:sz="0" w:space="0" w:color="auto"/>
                    <w:left w:val="none" w:sz="0" w:space="0" w:color="auto"/>
                    <w:bottom w:val="none" w:sz="0" w:space="0" w:color="auto"/>
                    <w:right w:val="none" w:sz="0" w:space="0" w:color="auto"/>
                  </w:divBdr>
                </w:div>
                <w:div w:id="587423998">
                  <w:marLeft w:val="480"/>
                  <w:marRight w:val="0"/>
                  <w:marTop w:val="0"/>
                  <w:marBottom w:val="0"/>
                  <w:divBdr>
                    <w:top w:val="none" w:sz="0" w:space="0" w:color="auto"/>
                    <w:left w:val="none" w:sz="0" w:space="0" w:color="auto"/>
                    <w:bottom w:val="none" w:sz="0" w:space="0" w:color="auto"/>
                    <w:right w:val="none" w:sz="0" w:space="0" w:color="auto"/>
                  </w:divBdr>
                </w:div>
                <w:div w:id="554317302">
                  <w:marLeft w:val="480"/>
                  <w:marRight w:val="0"/>
                  <w:marTop w:val="0"/>
                  <w:marBottom w:val="0"/>
                  <w:divBdr>
                    <w:top w:val="none" w:sz="0" w:space="0" w:color="auto"/>
                    <w:left w:val="none" w:sz="0" w:space="0" w:color="auto"/>
                    <w:bottom w:val="none" w:sz="0" w:space="0" w:color="auto"/>
                    <w:right w:val="none" w:sz="0" w:space="0" w:color="auto"/>
                  </w:divBdr>
                </w:div>
                <w:div w:id="685130976">
                  <w:marLeft w:val="480"/>
                  <w:marRight w:val="0"/>
                  <w:marTop w:val="0"/>
                  <w:marBottom w:val="0"/>
                  <w:divBdr>
                    <w:top w:val="none" w:sz="0" w:space="0" w:color="auto"/>
                    <w:left w:val="none" w:sz="0" w:space="0" w:color="auto"/>
                    <w:bottom w:val="none" w:sz="0" w:space="0" w:color="auto"/>
                    <w:right w:val="none" w:sz="0" w:space="0" w:color="auto"/>
                  </w:divBdr>
                </w:div>
                <w:div w:id="1369572072">
                  <w:marLeft w:val="480"/>
                  <w:marRight w:val="0"/>
                  <w:marTop w:val="0"/>
                  <w:marBottom w:val="0"/>
                  <w:divBdr>
                    <w:top w:val="none" w:sz="0" w:space="0" w:color="auto"/>
                    <w:left w:val="none" w:sz="0" w:space="0" w:color="auto"/>
                    <w:bottom w:val="none" w:sz="0" w:space="0" w:color="auto"/>
                    <w:right w:val="none" w:sz="0" w:space="0" w:color="auto"/>
                  </w:divBdr>
                </w:div>
                <w:div w:id="2084910964">
                  <w:marLeft w:val="480"/>
                  <w:marRight w:val="0"/>
                  <w:marTop w:val="0"/>
                  <w:marBottom w:val="0"/>
                  <w:divBdr>
                    <w:top w:val="none" w:sz="0" w:space="0" w:color="auto"/>
                    <w:left w:val="none" w:sz="0" w:space="0" w:color="auto"/>
                    <w:bottom w:val="none" w:sz="0" w:space="0" w:color="auto"/>
                    <w:right w:val="none" w:sz="0" w:space="0" w:color="auto"/>
                  </w:divBdr>
                </w:div>
                <w:div w:id="1896353623">
                  <w:marLeft w:val="480"/>
                  <w:marRight w:val="0"/>
                  <w:marTop w:val="0"/>
                  <w:marBottom w:val="0"/>
                  <w:divBdr>
                    <w:top w:val="none" w:sz="0" w:space="0" w:color="auto"/>
                    <w:left w:val="none" w:sz="0" w:space="0" w:color="auto"/>
                    <w:bottom w:val="none" w:sz="0" w:space="0" w:color="auto"/>
                    <w:right w:val="none" w:sz="0" w:space="0" w:color="auto"/>
                  </w:divBdr>
                </w:div>
                <w:div w:id="239563779">
                  <w:marLeft w:val="480"/>
                  <w:marRight w:val="0"/>
                  <w:marTop w:val="0"/>
                  <w:marBottom w:val="0"/>
                  <w:divBdr>
                    <w:top w:val="none" w:sz="0" w:space="0" w:color="auto"/>
                    <w:left w:val="none" w:sz="0" w:space="0" w:color="auto"/>
                    <w:bottom w:val="none" w:sz="0" w:space="0" w:color="auto"/>
                    <w:right w:val="none" w:sz="0" w:space="0" w:color="auto"/>
                  </w:divBdr>
                </w:div>
                <w:div w:id="1372270863">
                  <w:marLeft w:val="480"/>
                  <w:marRight w:val="0"/>
                  <w:marTop w:val="0"/>
                  <w:marBottom w:val="0"/>
                  <w:divBdr>
                    <w:top w:val="none" w:sz="0" w:space="0" w:color="auto"/>
                    <w:left w:val="none" w:sz="0" w:space="0" w:color="auto"/>
                    <w:bottom w:val="none" w:sz="0" w:space="0" w:color="auto"/>
                    <w:right w:val="none" w:sz="0" w:space="0" w:color="auto"/>
                  </w:divBdr>
                </w:div>
                <w:div w:id="898785625">
                  <w:marLeft w:val="480"/>
                  <w:marRight w:val="0"/>
                  <w:marTop w:val="0"/>
                  <w:marBottom w:val="0"/>
                  <w:divBdr>
                    <w:top w:val="none" w:sz="0" w:space="0" w:color="auto"/>
                    <w:left w:val="none" w:sz="0" w:space="0" w:color="auto"/>
                    <w:bottom w:val="none" w:sz="0" w:space="0" w:color="auto"/>
                    <w:right w:val="none" w:sz="0" w:space="0" w:color="auto"/>
                  </w:divBdr>
                </w:div>
                <w:div w:id="985011335">
                  <w:marLeft w:val="480"/>
                  <w:marRight w:val="0"/>
                  <w:marTop w:val="0"/>
                  <w:marBottom w:val="0"/>
                  <w:divBdr>
                    <w:top w:val="none" w:sz="0" w:space="0" w:color="auto"/>
                    <w:left w:val="none" w:sz="0" w:space="0" w:color="auto"/>
                    <w:bottom w:val="none" w:sz="0" w:space="0" w:color="auto"/>
                    <w:right w:val="none" w:sz="0" w:space="0" w:color="auto"/>
                  </w:divBdr>
                </w:div>
                <w:div w:id="435059684">
                  <w:marLeft w:val="480"/>
                  <w:marRight w:val="0"/>
                  <w:marTop w:val="0"/>
                  <w:marBottom w:val="0"/>
                  <w:divBdr>
                    <w:top w:val="none" w:sz="0" w:space="0" w:color="auto"/>
                    <w:left w:val="none" w:sz="0" w:space="0" w:color="auto"/>
                    <w:bottom w:val="none" w:sz="0" w:space="0" w:color="auto"/>
                    <w:right w:val="none" w:sz="0" w:space="0" w:color="auto"/>
                  </w:divBdr>
                </w:div>
                <w:div w:id="120996796">
                  <w:marLeft w:val="480"/>
                  <w:marRight w:val="0"/>
                  <w:marTop w:val="0"/>
                  <w:marBottom w:val="0"/>
                  <w:divBdr>
                    <w:top w:val="none" w:sz="0" w:space="0" w:color="auto"/>
                    <w:left w:val="none" w:sz="0" w:space="0" w:color="auto"/>
                    <w:bottom w:val="none" w:sz="0" w:space="0" w:color="auto"/>
                    <w:right w:val="none" w:sz="0" w:space="0" w:color="auto"/>
                  </w:divBdr>
                </w:div>
                <w:div w:id="425155310">
                  <w:marLeft w:val="480"/>
                  <w:marRight w:val="0"/>
                  <w:marTop w:val="0"/>
                  <w:marBottom w:val="0"/>
                  <w:divBdr>
                    <w:top w:val="none" w:sz="0" w:space="0" w:color="auto"/>
                    <w:left w:val="none" w:sz="0" w:space="0" w:color="auto"/>
                    <w:bottom w:val="none" w:sz="0" w:space="0" w:color="auto"/>
                    <w:right w:val="none" w:sz="0" w:space="0" w:color="auto"/>
                  </w:divBdr>
                </w:div>
                <w:div w:id="1983659886">
                  <w:marLeft w:val="480"/>
                  <w:marRight w:val="0"/>
                  <w:marTop w:val="0"/>
                  <w:marBottom w:val="0"/>
                  <w:divBdr>
                    <w:top w:val="none" w:sz="0" w:space="0" w:color="auto"/>
                    <w:left w:val="none" w:sz="0" w:space="0" w:color="auto"/>
                    <w:bottom w:val="none" w:sz="0" w:space="0" w:color="auto"/>
                    <w:right w:val="none" w:sz="0" w:space="0" w:color="auto"/>
                  </w:divBdr>
                </w:div>
                <w:div w:id="1804231541">
                  <w:marLeft w:val="480"/>
                  <w:marRight w:val="0"/>
                  <w:marTop w:val="0"/>
                  <w:marBottom w:val="0"/>
                  <w:divBdr>
                    <w:top w:val="none" w:sz="0" w:space="0" w:color="auto"/>
                    <w:left w:val="none" w:sz="0" w:space="0" w:color="auto"/>
                    <w:bottom w:val="none" w:sz="0" w:space="0" w:color="auto"/>
                    <w:right w:val="none" w:sz="0" w:space="0" w:color="auto"/>
                  </w:divBdr>
                </w:div>
                <w:div w:id="611983163">
                  <w:marLeft w:val="480"/>
                  <w:marRight w:val="0"/>
                  <w:marTop w:val="0"/>
                  <w:marBottom w:val="0"/>
                  <w:divBdr>
                    <w:top w:val="none" w:sz="0" w:space="0" w:color="auto"/>
                    <w:left w:val="none" w:sz="0" w:space="0" w:color="auto"/>
                    <w:bottom w:val="none" w:sz="0" w:space="0" w:color="auto"/>
                    <w:right w:val="none" w:sz="0" w:space="0" w:color="auto"/>
                  </w:divBdr>
                </w:div>
                <w:div w:id="763108832">
                  <w:marLeft w:val="480"/>
                  <w:marRight w:val="0"/>
                  <w:marTop w:val="0"/>
                  <w:marBottom w:val="0"/>
                  <w:divBdr>
                    <w:top w:val="none" w:sz="0" w:space="0" w:color="auto"/>
                    <w:left w:val="none" w:sz="0" w:space="0" w:color="auto"/>
                    <w:bottom w:val="none" w:sz="0" w:space="0" w:color="auto"/>
                    <w:right w:val="none" w:sz="0" w:space="0" w:color="auto"/>
                  </w:divBdr>
                </w:div>
                <w:div w:id="424304946">
                  <w:marLeft w:val="480"/>
                  <w:marRight w:val="0"/>
                  <w:marTop w:val="0"/>
                  <w:marBottom w:val="0"/>
                  <w:divBdr>
                    <w:top w:val="none" w:sz="0" w:space="0" w:color="auto"/>
                    <w:left w:val="none" w:sz="0" w:space="0" w:color="auto"/>
                    <w:bottom w:val="none" w:sz="0" w:space="0" w:color="auto"/>
                    <w:right w:val="none" w:sz="0" w:space="0" w:color="auto"/>
                  </w:divBdr>
                </w:div>
                <w:div w:id="1623730497">
                  <w:marLeft w:val="480"/>
                  <w:marRight w:val="0"/>
                  <w:marTop w:val="0"/>
                  <w:marBottom w:val="0"/>
                  <w:divBdr>
                    <w:top w:val="none" w:sz="0" w:space="0" w:color="auto"/>
                    <w:left w:val="none" w:sz="0" w:space="0" w:color="auto"/>
                    <w:bottom w:val="none" w:sz="0" w:space="0" w:color="auto"/>
                    <w:right w:val="none" w:sz="0" w:space="0" w:color="auto"/>
                  </w:divBdr>
                </w:div>
                <w:div w:id="800540537">
                  <w:marLeft w:val="480"/>
                  <w:marRight w:val="0"/>
                  <w:marTop w:val="0"/>
                  <w:marBottom w:val="0"/>
                  <w:divBdr>
                    <w:top w:val="none" w:sz="0" w:space="0" w:color="auto"/>
                    <w:left w:val="none" w:sz="0" w:space="0" w:color="auto"/>
                    <w:bottom w:val="none" w:sz="0" w:space="0" w:color="auto"/>
                    <w:right w:val="none" w:sz="0" w:space="0" w:color="auto"/>
                  </w:divBdr>
                </w:div>
                <w:div w:id="211695073">
                  <w:marLeft w:val="480"/>
                  <w:marRight w:val="0"/>
                  <w:marTop w:val="0"/>
                  <w:marBottom w:val="0"/>
                  <w:divBdr>
                    <w:top w:val="none" w:sz="0" w:space="0" w:color="auto"/>
                    <w:left w:val="none" w:sz="0" w:space="0" w:color="auto"/>
                    <w:bottom w:val="none" w:sz="0" w:space="0" w:color="auto"/>
                    <w:right w:val="none" w:sz="0" w:space="0" w:color="auto"/>
                  </w:divBdr>
                </w:div>
                <w:div w:id="270360786">
                  <w:marLeft w:val="480"/>
                  <w:marRight w:val="0"/>
                  <w:marTop w:val="0"/>
                  <w:marBottom w:val="0"/>
                  <w:divBdr>
                    <w:top w:val="none" w:sz="0" w:space="0" w:color="auto"/>
                    <w:left w:val="none" w:sz="0" w:space="0" w:color="auto"/>
                    <w:bottom w:val="none" w:sz="0" w:space="0" w:color="auto"/>
                    <w:right w:val="none" w:sz="0" w:space="0" w:color="auto"/>
                  </w:divBdr>
                </w:div>
                <w:div w:id="1908762010">
                  <w:marLeft w:val="480"/>
                  <w:marRight w:val="0"/>
                  <w:marTop w:val="0"/>
                  <w:marBottom w:val="0"/>
                  <w:divBdr>
                    <w:top w:val="none" w:sz="0" w:space="0" w:color="auto"/>
                    <w:left w:val="none" w:sz="0" w:space="0" w:color="auto"/>
                    <w:bottom w:val="none" w:sz="0" w:space="0" w:color="auto"/>
                    <w:right w:val="none" w:sz="0" w:space="0" w:color="auto"/>
                  </w:divBdr>
                </w:div>
                <w:div w:id="1735467692">
                  <w:marLeft w:val="480"/>
                  <w:marRight w:val="0"/>
                  <w:marTop w:val="0"/>
                  <w:marBottom w:val="0"/>
                  <w:divBdr>
                    <w:top w:val="none" w:sz="0" w:space="0" w:color="auto"/>
                    <w:left w:val="none" w:sz="0" w:space="0" w:color="auto"/>
                    <w:bottom w:val="none" w:sz="0" w:space="0" w:color="auto"/>
                    <w:right w:val="none" w:sz="0" w:space="0" w:color="auto"/>
                  </w:divBdr>
                </w:div>
                <w:div w:id="880095630">
                  <w:marLeft w:val="480"/>
                  <w:marRight w:val="0"/>
                  <w:marTop w:val="0"/>
                  <w:marBottom w:val="0"/>
                  <w:divBdr>
                    <w:top w:val="none" w:sz="0" w:space="0" w:color="auto"/>
                    <w:left w:val="none" w:sz="0" w:space="0" w:color="auto"/>
                    <w:bottom w:val="none" w:sz="0" w:space="0" w:color="auto"/>
                    <w:right w:val="none" w:sz="0" w:space="0" w:color="auto"/>
                  </w:divBdr>
                </w:div>
                <w:div w:id="784233800">
                  <w:marLeft w:val="480"/>
                  <w:marRight w:val="0"/>
                  <w:marTop w:val="0"/>
                  <w:marBottom w:val="0"/>
                  <w:divBdr>
                    <w:top w:val="none" w:sz="0" w:space="0" w:color="auto"/>
                    <w:left w:val="none" w:sz="0" w:space="0" w:color="auto"/>
                    <w:bottom w:val="none" w:sz="0" w:space="0" w:color="auto"/>
                    <w:right w:val="none" w:sz="0" w:space="0" w:color="auto"/>
                  </w:divBdr>
                </w:div>
                <w:div w:id="1986161861">
                  <w:marLeft w:val="480"/>
                  <w:marRight w:val="0"/>
                  <w:marTop w:val="0"/>
                  <w:marBottom w:val="0"/>
                  <w:divBdr>
                    <w:top w:val="none" w:sz="0" w:space="0" w:color="auto"/>
                    <w:left w:val="none" w:sz="0" w:space="0" w:color="auto"/>
                    <w:bottom w:val="none" w:sz="0" w:space="0" w:color="auto"/>
                    <w:right w:val="none" w:sz="0" w:space="0" w:color="auto"/>
                  </w:divBdr>
                </w:div>
                <w:div w:id="1844590669">
                  <w:marLeft w:val="480"/>
                  <w:marRight w:val="0"/>
                  <w:marTop w:val="0"/>
                  <w:marBottom w:val="0"/>
                  <w:divBdr>
                    <w:top w:val="none" w:sz="0" w:space="0" w:color="auto"/>
                    <w:left w:val="none" w:sz="0" w:space="0" w:color="auto"/>
                    <w:bottom w:val="none" w:sz="0" w:space="0" w:color="auto"/>
                    <w:right w:val="none" w:sz="0" w:space="0" w:color="auto"/>
                  </w:divBdr>
                </w:div>
                <w:div w:id="1745758406">
                  <w:marLeft w:val="480"/>
                  <w:marRight w:val="0"/>
                  <w:marTop w:val="0"/>
                  <w:marBottom w:val="0"/>
                  <w:divBdr>
                    <w:top w:val="none" w:sz="0" w:space="0" w:color="auto"/>
                    <w:left w:val="none" w:sz="0" w:space="0" w:color="auto"/>
                    <w:bottom w:val="none" w:sz="0" w:space="0" w:color="auto"/>
                    <w:right w:val="none" w:sz="0" w:space="0" w:color="auto"/>
                  </w:divBdr>
                </w:div>
                <w:div w:id="1323394051">
                  <w:marLeft w:val="480"/>
                  <w:marRight w:val="0"/>
                  <w:marTop w:val="0"/>
                  <w:marBottom w:val="0"/>
                  <w:divBdr>
                    <w:top w:val="none" w:sz="0" w:space="0" w:color="auto"/>
                    <w:left w:val="none" w:sz="0" w:space="0" w:color="auto"/>
                    <w:bottom w:val="none" w:sz="0" w:space="0" w:color="auto"/>
                    <w:right w:val="none" w:sz="0" w:space="0" w:color="auto"/>
                  </w:divBdr>
                </w:div>
                <w:div w:id="1533415159">
                  <w:marLeft w:val="480"/>
                  <w:marRight w:val="0"/>
                  <w:marTop w:val="0"/>
                  <w:marBottom w:val="0"/>
                  <w:divBdr>
                    <w:top w:val="none" w:sz="0" w:space="0" w:color="auto"/>
                    <w:left w:val="none" w:sz="0" w:space="0" w:color="auto"/>
                    <w:bottom w:val="none" w:sz="0" w:space="0" w:color="auto"/>
                    <w:right w:val="none" w:sz="0" w:space="0" w:color="auto"/>
                  </w:divBdr>
                </w:div>
                <w:div w:id="356123771">
                  <w:marLeft w:val="480"/>
                  <w:marRight w:val="0"/>
                  <w:marTop w:val="0"/>
                  <w:marBottom w:val="0"/>
                  <w:divBdr>
                    <w:top w:val="none" w:sz="0" w:space="0" w:color="auto"/>
                    <w:left w:val="none" w:sz="0" w:space="0" w:color="auto"/>
                    <w:bottom w:val="none" w:sz="0" w:space="0" w:color="auto"/>
                    <w:right w:val="none" w:sz="0" w:space="0" w:color="auto"/>
                  </w:divBdr>
                </w:div>
              </w:divsChild>
            </w:div>
            <w:div w:id="1838376611">
              <w:marLeft w:val="0"/>
              <w:marRight w:val="0"/>
              <w:marTop w:val="0"/>
              <w:marBottom w:val="0"/>
              <w:divBdr>
                <w:top w:val="none" w:sz="0" w:space="0" w:color="auto"/>
                <w:left w:val="none" w:sz="0" w:space="0" w:color="auto"/>
                <w:bottom w:val="none" w:sz="0" w:space="0" w:color="auto"/>
                <w:right w:val="none" w:sz="0" w:space="0" w:color="auto"/>
              </w:divBdr>
              <w:divsChild>
                <w:div w:id="1253274389">
                  <w:marLeft w:val="480"/>
                  <w:marRight w:val="0"/>
                  <w:marTop w:val="0"/>
                  <w:marBottom w:val="0"/>
                  <w:divBdr>
                    <w:top w:val="none" w:sz="0" w:space="0" w:color="auto"/>
                    <w:left w:val="none" w:sz="0" w:space="0" w:color="auto"/>
                    <w:bottom w:val="none" w:sz="0" w:space="0" w:color="auto"/>
                    <w:right w:val="none" w:sz="0" w:space="0" w:color="auto"/>
                  </w:divBdr>
                </w:div>
                <w:div w:id="409696096">
                  <w:marLeft w:val="480"/>
                  <w:marRight w:val="0"/>
                  <w:marTop w:val="0"/>
                  <w:marBottom w:val="0"/>
                  <w:divBdr>
                    <w:top w:val="none" w:sz="0" w:space="0" w:color="auto"/>
                    <w:left w:val="none" w:sz="0" w:space="0" w:color="auto"/>
                    <w:bottom w:val="none" w:sz="0" w:space="0" w:color="auto"/>
                    <w:right w:val="none" w:sz="0" w:space="0" w:color="auto"/>
                  </w:divBdr>
                </w:div>
                <w:div w:id="1349719843">
                  <w:marLeft w:val="480"/>
                  <w:marRight w:val="0"/>
                  <w:marTop w:val="0"/>
                  <w:marBottom w:val="0"/>
                  <w:divBdr>
                    <w:top w:val="none" w:sz="0" w:space="0" w:color="auto"/>
                    <w:left w:val="none" w:sz="0" w:space="0" w:color="auto"/>
                    <w:bottom w:val="none" w:sz="0" w:space="0" w:color="auto"/>
                    <w:right w:val="none" w:sz="0" w:space="0" w:color="auto"/>
                  </w:divBdr>
                </w:div>
                <w:div w:id="963266174">
                  <w:marLeft w:val="480"/>
                  <w:marRight w:val="0"/>
                  <w:marTop w:val="0"/>
                  <w:marBottom w:val="0"/>
                  <w:divBdr>
                    <w:top w:val="none" w:sz="0" w:space="0" w:color="auto"/>
                    <w:left w:val="none" w:sz="0" w:space="0" w:color="auto"/>
                    <w:bottom w:val="none" w:sz="0" w:space="0" w:color="auto"/>
                    <w:right w:val="none" w:sz="0" w:space="0" w:color="auto"/>
                  </w:divBdr>
                </w:div>
                <w:div w:id="1732074222">
                  <w:marLeft w:val="480"/>
                  <w:marRight w:val="0"/>
                  <w:marTop w:val="0"/>
                  <w:marBottom w:val="0"/>
                  <w:divBdr>
                    <w:top w:val="none" w:sz="0" w:space="0" w:color="auto"/>
                    <w:left w:val="none" w:sz="0" w:space="0" w:color="auto"/>
                    <w:bottom w:val="none" w:sz="0" w:space="0" w:color="auto"/>
                    <w:right w:val="none" w:sz="0" w:space="0" w:color="auto"/>
                  </w:divBdr>
                </w:div>
                <w:div w:id="1850367534">
                  <w:marLeft w:val="480"/>
                  <w:marRight w:val="0"/>
                  <w:marTop w:val="0"/>
                  <w:marBottom w:val="0"/>
                  <w:divBdr>
                    <w:top w:val="none" w:sz="0" w:space="0" w:color="auto"/>
                    <w:left w:val="none" w:sz="0" w:space="0" w:color="auto"/>
                    <w:bottom w:val="none" w:sz="0" w:space="0" w:color="auto"/>
                    <w:right w:val="none" w:sz="0" w:space="0" w:color="auto"/>
                  </w:divBdr>
                </w:div>
                <w:div w:id="551308625">
                  <w:marLeft w:val="480"/>
                  <w:marRight w:val="0"/>
                  <w:marTop w:val="0"/>
                  <w:marBottom w:val="0"/>
                  <w:divBdr>
                    <w:top w:val="none" w:sz="0" w:space="0" w:color="auto"/>
                    <w:left w:val="none" w:sz="0" w:space="0" w:color="auto"/>
                    <w:bottom w:val="none" w:sz="0" w:space="0" w:color="auto"/>
                    <w:right w:val="none" w:sz="0" w:space="0" w:color="auto"/>
                  </w:divBdr>
                </w:div>
                <w:div w:id="803157143">
                  <w:marLeft w:val="480"/>
                  <w:marRight w:val="0"/>
                  <w:marTop w:val="0"/>
                  <w:marBottom w:val="0"/>
                  <w:divBdr>
                    <w:top w:val="none" w:sz="0" w:space="0" w:color="auto"/>
                    <w:left w:val="none" w:sz="0" w:space="0" w:color="auto"/>
                    <w:bottom w:val="none" w:sz="0" w:space="0" w:color="auto"/>
                    <w:right w:val="none" w:sz="0" w:space="0" w:color="auto"/>
                  </w:divBdr>
                </w:div>
                <w:div w:id="462768986">
                  <w:marLeft w:val="480"/>
                  <w:marRight w:val="0"/>
                  <w:marTop w:val="0"/>
                  <w:marBottom w:val="0"/>
                  <w:divBdr>
                    <w:top w:val="none" w:sz="0" w:space="0" w:color="auto"/>
                    <w:left w:val="none" w:sz="0" w:space="0" w:color="auto"/>
                    <w:bottom w:val="none" w:sz="0" w:space="0" w:color="auto"/>
                    <w:right w:val="none" w:sz="0" w:space="0" w:color="auto"/>
                  </w:divBdr>
                </w:div>
                <w:div w:id="1743019362">
                  <w:marLeft w:val="480"/>
                  <w:marRight w:val="0"/>
                  <w:marTop w:val="0"/>
                  <w:marBottom w:val="0"/>
                  <w:divBdr>
                    <w:top w:val="none" w:sz="0" w:space="0" w:color="auto"/>
                    <w:left w:val="none" w:sz="0" w:space="0" w:color="auto"/>
                    <w:bottom w:val="none" w:sz="0" w:space="0" w:color="auto"/>
                    <w:right w:val="none" w:sz="0" w:space="0" w:color="auto"/>
                  </w:divBdr>
                </w:div>
                <w:div w:id="791174140">
                  <w:marLeft w:val="480"/>
                  <w:marRight w:val="0"/>
                  <w:marTop w:val="0"/>
                  <w:marBottom w:val="0"/>
                  <w:divBdr>
                    <w:top w:val="none" w:sz="0" w:space="0" w:color="auto"/>
                    <w:left w:val="none" w:sz="0" w:space="0" w:color="auto"/>
                    <w:bottom w:val="none" w:sz="0" w:space="0" w:color="auto"/>
                    <w:right w:val="none" w:sz="0" w:space="0" w:color="auto"/>
                  </w:divBdr>
                </w:div>
                <w:div w:id="1836844073">
                  <w:marLeft w:val="480"/>
                  <w:marRight w:val="0"/>
                  <w:marTop w:val="0"/>
                  <w:marBottom w:val="0"/>
                  <w:divBdr>
                    <w:top w:val="none" w:sz="0" w:space="0" w:color="auto"/>
                    <w:left w:val="none" w:sz="0" w:space="0" w:color="auto"/>
                    <w:bottom w:val="none" w:sz="0" w:space="0" w:color="auto"/>
                    <w:right w:val="none" w:sz="0" w:space="0" w:color="auto"/>
                  </w:divBdr>
                </w:div>
                <w:div w:id="877550690">
                  <w:marLeft w:val="480"/>
                  <w:marRight w:val="0"/>
                  <w:marTop w:val="0"/>
                  <w:marBottom w:val="0"/>
                  <w:divBdr>
                    <w:top w:val="none" w:sz="0" w:space="0" w:color="auto"/>
                    <w:left w:val="none" w:sz="0" w:space="0" w:color="auto"/>
                    <w:bottom w:val="none" w:sz="0" w:space="0" w:color="auto"/>
                    <w:right w:val="none" w:sz="0" w:space="0" w:color="auto"/>
                  </w:divBdr>
                </w:div>
                <w:div w:id="1107896143">
                  <w:marLeft w:val="480"/>
                  <w:marRight w:val="0"/>
                  <w:marTop w:val="0"/>
                  <w:marBottom w:val="0"/>
                  <w:divBdr>
                    <w:top w:val="none" w:sz="0" w:space="0" w:color="auto"/>
                    <w:left w:val="none" w:sz="0" w:space="0" w:color="auto"/>
                    <w:bottom w:val="none" w:sz="0" w:space="0" w:color="auto"/>
                    <w:right w:val="none" w:sz="0" w:space="0" w:color="auto"/>
                  </w:divBdr>
                </w:div>
                <w:div w:id="320543818">
                  <w:marLeft w:val="480"/>
                  <w:marRight w:val="0"/>
                  <w:marTop w:val="0"/>
                  <w:marBottom w:val="0"/>
                  <w:divBdr>
                    <w:top w:val="none" w:sz="0" w:space="0" w:color="auto"/>
                    <w:left w:val="none" w:sz="0" w:space="0" w:color="auto"/>
                    <w:bottom w:val="none" w:sz="0" w:space="0" w:color="auto"/>
                    <w:right w:val="none" w:sz="0" w:space="0" w:color="auto"/>
                  </w:divBdr>
                </w:div>
                <w:div w:id="1219440914">
                  <w:marLeft w:val="480"/>
                  <w:marRight w:val="0"/>
                  <w:marTop w:val="0"/>
                  <w:marBottom w:val="0"/>
                  <w:divBdr>
                    <w:top w:val="none" w:sz="0" w:space="0" w:color="auto"/>
                    <w:left w:val="none" w:sz="0" w:space="0" w:color="auto"/>
                    <w:bottom w:val="none" w:sz="0" w:space="0" w:color="auto"/>
                    <w:right w:val="none" w:sz="0" w:space="0" w:color="auto"/>
                  </w:divBdr>
                </w:div>
                <w:div w:id="71438574">
                  <w:marLeft w:val="480"/>
                  <w:marRight w:val="0"/>
                  <w:marTop w:val="0"/>
                  <w:marBottom w:val="0"/>
                  <w:divBdr>
                    <w:top w:val="none" w:sz="0" w:space="0" w:color="auto"/>
                    <w:left w:val="none" w:sz="0" w:space="0" w:color="auto"/>
                    <w:bottom w:val="none" w:sz="0" w:space="0" w:color="auto"/>
                    <w:right w:val="none" w:sz="0" w:space="0" w:color="auto"/>
                  </w:divBdr>
                </w:div>
                <w:div w:id="2046787461">
                  <w:marLeft w:val="480"/>
                  <w:marRight w:val="0"/>
                  <w:marTop w:val="0"/>
                  <w:marBottom w:val="0"/>
                  <w:divBdr>
                    <w:top w:val="none" w:sz="0" w:space="0" w:color="auto"/>
                    <w:left w:val="none" w:sz="0" w:space="0" w:color="auto"/>
                    <w:bottom w:val="none" w:sz="0" w:space="0" w:color="auto"/>
                    <w:right w:val="none" w:sz="0" w:space="0" w:color="auto"/>
                  </w:divBdr>
                </w:div>
                <w:div w:id="883979852">
                  <w:marLeft w:val="480"/>
                  <w:marRight w:val="0"/>
                  <w:marTop w:val="0"/>
                  <w:marBottom w:val="0"/>
                  <w:divBdr>
                    <w:top w:val="none" w:sz="0" w:space="0" w:color="auto"/>
                    <w:left w:val="none" w:sz="0" w:space="0" w:color="auto"/>
                    <w:bottom w:val="none" w:sz="0" w:space="0" w:color="auto"/>
                    <w:right w:val="none" w:sz="0" w:space="0" w:color="auto"/>
                  </w:divBdr>
                </w:div>
                <w:div w:id="1679625019">
                  <w:marLeft w:val="480"/>
                  <w:marRight w:val="0"/>
                  <w:marTop w:val="0"/>
                  <w:marBottom w:val="0"/>
                  <w:divBdr>
                    <w:top w:val="none" w:sz="0" w:space="0" w:color="auto"/>
                    <w:left w:val="none" w:sz="0" w:space="0" w:color="auto"/>
                    <w:bottom w:val="none" w:sz="0" w:space="0" w:color="auto"/>
                    <w:right w:val="none" w:sz="0" w:space="0" w:color="auto"/>
                  </w:divBdr>
                </w:div>
                <w:div w:id="1579559270">
                  <w:marLeft w:val="480"/>
                  <w:marRight w:val="0"/>
                  <w:marTop w:val="0"/>
                  <w:marBottom w:val="0"/>
                  <w:divBdr>
                    <w:top w:val="none" w:sz="0" w:space="0" w:color="auto"/>
                    <w:left w:val="none" w:sz="0" w:space="0" w:color="auto"/>
                    <w:bottom w:val="none" w:sz="0" w:space="0" w:color="auto"/>
                    <w:right w:val="none" w:sz="0" w:space="0" w:color="auto"/>
                  </w:divBdr>
                </w:div>
                <w:div w:id="879441602">
                  <w:marLeft w:val="480"/>
                  <w:marRight w:val="0"/>
                  <w:marTop w:val="0"/>
                  <w:marBottom w:val="0"/>
                  <w:divBdr>
                    <w:top w:val="none" w:sz="0" w:space="0" w:color="auto"/>
                    <w:left w:val="none" w:sz="0" w:space="0" w:color="auto"/>
                    <w:bottom w:val="none" w:sz="0" w:space="0" w:color="auto"/>
                    <w:right w:val="none" w:sz="0" w:space="0" w:color="auto"/>
                  </w:divBdr>
                </w:div>
                <w:div w:id="1107428010">
                  <w:marLeft w:val="480"/>
                  <w:marRight w:val="0"/>
                  <w:marTop w:val="0"/>
                  <w:marBottom w:val="0"/>
                  <w:divBdr>
                    <w:top w:val="none" w:sz="0" w:space="0" w:color="auto"/>
                    <w:left w:val="none" w:sz="0" w:space="0" w:color="auto"/>
                    <w:bottom w:val="none" w:sz="0" w:space="0" w:color="auto"/>
                    <w:right w:val="none" w:sz="0" w:space="0" w:color="auto"/>
                  </w:divBdr>
                </w:div>
                <w:div w:id="1006127480">
                  <w:marLeft w:val="480"/>
                  <w:marRight w:val="0"/>
                  <w:marTop w:val="0"/>
                  <w:marBottom w:val="0"/>
                  <w:divBdr>
                    <w:top w:val="none" w:sz="0" w:space="0" w:color="auto"/>
                    <w:left w:val="none" w:sz="0" w:space="0" w:color="auto"/>
                    <w:bottom w:val="none" w:sz="0" w:space="0" w:color="auto"/>
                    <w:right w:val="none" w:sz="0" w:space="0" w:color="auto"/>
                  </w:divBdr>
                </w:div>
                <w:div w:id="466315392">
                  <w:marLeft w:val="480"/>
                  <w:marRight w:val="0"/>
                  <w:marTop w:val="0"/>
                  <w:marBottom w:val="0"/>
                  <w:divBdr>
                    <w:top w:val="none" w:sz="0" w:space="0" w:color="auto"/>
                    <w:left w:val="none" w:sz="0" w:space="0" w:color="auto"/>
                    <w:bottom w:val="none" w:sz="0" w:space="0" w:color="auto"/>
                    <w:right w:val="none" w:sz="0" w:space="0" w:color="auto"/>
                  </w:divBdr>
                </w:div>
                <w:div w:id="573469598">
                  <w:marLeft w:val="480"/>
                  <w:marRight w:val="0"/>
                  <w:marTop w:val="0"/>
                  <w:marBottom w:val="0"/>
                  <w:divBdr>
                    <w:top w:val="none" w:sz="0" w:space="0" w:color="auto"/>
                    <w:left w:val="none" w:sz="0" w:space="0" w:color="auto"/>
                    <w:bottom w:val="none" w:sz="0" w:space="0" w:color="auto"/>
                    <w:right w:val="none" w:sz="0" w:space="0" w:color="auto"/>
                  </w:divBdr>
                </w:div>
                <w:div w:id="830297854">
                  <w:marLeft w:val="480"/>
                  <w:marRight w:val="0"/>
                  <w:marTop w:val="0"/>
                  <w:marBottom w:val="0"/>
                  <w:divBdr>
                    <w:top w:val="none" w:sz="0" w:space="0" w:color="auto"/>
                    <w:left w:val="none" w:sz="0" w:space="0" w:color="auto"/>
                    <w:bottom w:val="none" w:sz="0" w:space="0" w:color="auto"/>
                    <w:right w:val="none" w:sz="0" w:space="0" w:color="auto"/>
                  </w:divBdr>
                </w:div>
                <w:div w:id="1587837823">
                  <w:marLeft w:val="480"/>
                  <w:marRight w:val="0"/>
                  <w:marTop w:val="0"/>
                  <w:marBottom w:val="0"/>
                  <w:divBdr>
                    <w:top w:val="none" w:sz="0" w:space="0" w:color="auto"/>
                    <w:left w:val="none" w:sz="0" w:space="0" w:color="auto"/>
                    <w:bottom w:val="none" w:sz="0" w:space="0" w:color="auto"/>
                    <w:right w:val="none" w:sz="0" w:space="0" w:color="auto"/>
                  </w:divBdr>
                </w:div>
                <w:div w:id="1595285234">
                  <w:marLeft w:val="480"/>
                  <w:marRight w:val="0"/>
                  <w:marTop w:val="0"/>
                  <w:marBottom w:val="0"/>
                  <w:divBdr>
                    <w:top w:val="none" w:sz="0" w:space="0" w:color="auto"/>
                    <w:left w:val="none" w:sz="0" w:space="0" w:color="auto"/>
                    <w:bottom w:val="none" w:sz="0" w:space="0" w:color="auto"/>
                    <w:right w:val="none" w:sz="0" w:space="0" w:color="auto"/>
                  </w:divBdr>
                </w:div>
                <w:div w:id="913660158">
                  <w:marLeft w:val="480"/>
                  <w:marRight w:val="0"/>
                  <w:marTop w:val="0"/>
                  <w:marBottom w:val="0"/>
                  <w:divBdr>
                    <w:top w:val="none" w:sz="0" w:space="0" w:color="auto"/>
                    <w:left w:val="none" w:sz="0" w:space="0" w:color="auto"/>
                    <w:bottom w:val="none" w:sz="0" w:space="0" w:color="auto"/>
                    <w:right w:val="none" w:sz="0" w:space="0" w:color="auto"/>
                  </w:divBdr>
                </w:div>
                <w:div w:id="611938611">
                  <w:marLeft w:val="480"/>
                  <w:marRight w:val="0"/>
                  <w:marTop w:val="0"/>
                  <w:marBottom w:val="0"/>
                  <w:divBdr>
                    <w:top w:val="none" w:sz="0" w:space="0" w:color="auto"/>
                    <w:left w:val="none" w:sz="0" w:space="0" w:color="auto"/>
                    <w:bottom w:val="none" w:sz="0" w:space="0" w:color="auto"/>
                    <w:right w:val="none" w:sz="0" w:space="0" w:color="auto"/>
                  </w:divBdr>
                </w:div>
                <w:div w:id="1668828454">
                  <w:marLeft w:val="480"/>
                  <w:marRight w:val="0"/>
                  <w:marTop w:val="0"/>
                  <w:marBottom w:val="0"/>
                  <w:divBdr>
                    <w:top w:val="none" w:sz="0" w:space="0" w:color="auto"/>
                    <w:left w:val="none" w:sz="0" w:space="0" w:color="auto"/>
                    <w:bottom w:val="none" w:sz="0" w:space="0" w:color="auto"/>
                    <w:right w:val="none" w:sz="0" w:space="0" w:color="auto"/>
                  </w:divBdr>
                </w:div>
                <w:div w:id="1203329453">
                  <w:marLeft w:val="480"/>
                  <w:marRight w:val="0"/>
                  <w:marTop w:val="0"/>
                  <w:marBottom w:val="0"/>
                  <w:divBdr>
                    <w:top w:val="none" w:sz="0" w:space="0" w:color="auto"/>
                    <w:left w:val="none" w:sz="0" w:space="0" w:color="auto"/>
                    <w:bottom w:val="none" w:sz="0" w:space="0" w:color="auto"/>
                    <w:right w:val="none" w:sz="0" w:space="0" w:color="auto"/>
                  </w:divBdr>
                </w:div>
                <w:div w:id="1612473642">
                  <w:marLeft w:val="480"/>
                  <w:marRight w:val="0"/>
                  <w:marTop w:val="0"/>
                  <w:marBottom w:val="0"/>
                  <w:divBdr>
                    <w:top w:val="none" w:sz="0" w:space="0" w:color="auto"/>
                    <w:left w:val="none" w:sz="0" w:space="0" w:color="auto"/>
                    <w:bottom w:val="none" w:sz="0" w:space="0" w:color="auto"/>
                    <w:right w:val="none" w:sz="0" w:space="0" w:color="auto"/>
                  </w:divBdr>
                </w:div>
                <w:div w:id="521624395">
                  <w:marLeft w:val="480"/>
                  <w:marRight w:val="0"/>
                  <w:marTop w:val="0"/>
                  <w:marBottom w:val="0"/>
                  <w:divBdr>
                    <w:top w:val="none" w:sz="0" w:space="0" w:color="auto"/>
                    <w:left w:val="none" w:sz="0" w:space="0" w:color="auto"/>
                    <w:bottom w:val="none" w:sz="0" w:space="0" w:color="auto"/>
                    <w:right w:val="none" w:sz="0" w:space="0" w:color="auto"/>
                  </w:divBdr>
                </w:div>
                <w:div w:id="2096851984">
                  <w:marLeft w:val="480"/>
                  <w:marRight w:val="0"/>
                  <w:marTop w:val="0"/>
                  <w:marBottom w:val="0"/>
                  <w:divBdr>
                    <w:top w:val="none" w:sz="0" w:space="0" w:color="auto"/>
                    <w:left w:val="none" w:sz="0" w:space="0" w:color="auto"/>
                    <w:bottom w:val="none" w:sz="0" w:space="0" w:color="auto"/>
                    <w:right w:val="none" w:sz="0" w:space="0" w:color="auto"/>
                  </w:divBdr>
                </w:div>
                <w:div w:id="1147169919">
                  <w:marLeft w:val="480"/>
                  <w:marRight w:val="0"/>
                  <w:marTop w:val="0"/>
                  <w:marBottom w:val="0"/>
                  <w:divBdr>
                    <w:top w:val="none" w:sz="0" w:space="0" w:color="auto"/>
                    <w:left w:val="none" w:sz="0" w:space="0" w:color="auto"/>
                    <w:bottom w:val="none" w:sz="0" w:space="0" w:color="auto"/>
                    <w:right w:val="none" w:sz="0" w:space="0" w:color="auto"/>
                  </w:divBdr>
                </w:div>
                <w:div w:id="1525552010">
                  <w:marLeft w:val="480"/>
                  <w:marRight w:val="0"/>
                  <w:marTop w:val="0"/>
                  <w:marBottom w:val="0"/>
                  <w:divBdr>
                    <w:top w:val="none" w:sz="0" w:space="0" w:color="auto"/>
                    <w:left w:val="none" w:sz="0" w:space="0" w:color="auto"/>
                    <w:bottom w:val="none" w:sz="0" w:space="0" w:color="auto"/>
                    <w:right w:val="none" w:sz="0" w:space="0" w:color="auto"/>
                  </w:divBdr>
                </w:div>
                <w:div w:id="687606247">
                  <w:marLeft w:val="480"/>
                  <w:marRight w:val="0"/>
                  <w:marTop w:val="0"/>
                  <w:marBottom w:val="0"/>
                  <w:divBdr>
                    <w:top w:val="none" w:sz="0" w:space="0" w:color="auto"/>
                    <w:left w:val="none" w:sz="0" w:space="0" w:color="auto"/>
                    <w:bottom w:val="none" w:sz="0" w:space="0" w:color="auto"/>
                    <w:right w:val="none" w:sz="0" w:space="0" w:color="auto"/>
                  </w:divBdr>
                </w:div>
                <w:div w:id="1893808313">
                  <w:marLeft w:val="480"/>
                  <w:marRight w:val="0"/>
                  <w:marTop w:val="0"/>
                  <w:marBottom w:val="0"/>
                  <w:divBdr>
                    <w:top w:val="none" w:sz="0" w:space="0" w:color="auto"/>
                    <w:left w:val="none" w:sz="0" w:space="0" w:color="auto"/>
                    <w:bottom w:val="none" w:sz="0" w:space="0" w:color="auto"/>
                    <w:right w:val="none" w:sz="0" w:space="0" w:color="auto"/>
                  </w:divBdr>
                </w:div>
                <w:div w:id="981690303">
                  <w:marLeft w:val="480"/>
                  <w:marRight w:val="0"/>
                  <w:marTop w:val="0"/>
                  <w:marBottom w:val="0"/>
                  <w:divBdr>
                    <w:top w:val="none" w:sz="0" w:space="0" w:color="auto"/>
                    <w:left w:val="none" w:sz="0" w:space="0" w:color="auto"/>
                    <w:bottom w:val="none" w:sz="0" w:space="0" w:color="auto"/>
                    <w:right w:val="none" w:sz="0" w:space="0" w:color="auto"/>
                  </w:divBdr>
                </w:div>
                <w:div w:id="838154754">
                  <w:marLeft w:val="480"/>
                  <w:marRight w:val="0"/>
                  <w:marTop w:val="0"/>
                  <w:marBottom w:val="0"/>
                  <w:divBdr>
                    <w:top w:val="none" w:sz="0" w:space="0" w:color="auto"/>
                    <w:left w:val="none" w:sz="0" w:space="0" w:color="auto"/>
                    <w:bottom w:val="none" w:sz="0" w:space="0" w:color="auto"/>
                    <w:right w:val="none" w:sz="0" w:space="0" w:color="auto"/>
                  </w:divBdr>
                </w:div>
                <w:div w:id="111294429">
                  <w:marLeft w:val="480"/>
                  <w:marRight w:val="0"/>
                  <w:marTop w:val="0"/>
                  <w:marBottom w:val="0"/>
                  <w:divBdr>
                    <w:top w:val="none" w:sz="0" w:space="0" w:color="auto"/>
                    <w:left w:val="none" w:sz="0" w:space="0" w:color="auto"/>
                    <w:bottom w:val="none" w:sz="0" w:space="0" w:color="auto"/>
                    <w:right w:val="none" w:sz="0" w:space="0" w:color="auto"/>
                  </w:divBdr>
                </w:div>
                <w:div w:id="919483017">
                  <w:marLeft w:val="480"/>
                  <w:marRight w:val="0"/>
                  <w:marTop w:val="0"/>
                  <w:marBottom w:val="0"/>
                  <w:divBdr>
                    <w:top w:val="none" w:sz="0" w:space="0" w:color="auto"/>
                    <w:left w:val="none" w:sz="0" w:space="0" w:color="auto"/>
                    <w:bottom w:val="none" w:sz="0" w:space="0" w:color="auto"/>
                    <w:right w:val="none" w:sz="0" w:space="0" w:color="auto"/>
                  </w:divBdr>
                </w:div>
                <w:div w:id="1182549431">
                  <w:marLeft w:val="480"/>
                  <w:marRight w:val="0"/>
                  <w:marTop w:val="0"/>
                  <w:marBottom w:val="0"/>
                  <w:divBdr>
                    <w:top w:val="none" w:sz="0" w:space="0" w:color="auto"/>
                    <w:left w:val="none" w:sz="0" w:space="0" w:color="auto"/>
                    <w:bottom w:val="none" w:sz="0" w:space="0" w:color="auto"/>
                    <w:right w:val="none" w:sz="0" w:space="0" w:color="auto"/>
                  </w:divBdr>
                </w:div>
                <w:div w:id="665667210">
                  <w:marLeft w:val="480"/>
                  <w:marRight w:val="0"/>
                  <w:marTop w:val="0"/>
                  <w:marBottom w:val="0"/>
                  <w:divBdr>
                    <w:top w:val="none" w:sz="0" w:space="0" w:color="auto"/>
                    <w:left w:val="none" w:sz="0" w:space="0" w:color="auto"/>
                    <w:bottom w:val="none" w:sz="0" w:space="0" w:color="auto"/>
                    <w:right w:val="none" w:sz="0" w:space="0" w:color="auto"/>
                  </w:divBdr>
                </w:div>
                <w:div w:id="794104498">
                  <w:marLeft w:val="480"/>
                  <w:marRight w:val="0"/>
                  <w:marTop w:val="0"/>
                  <w:marBottom w:val="0"/>
                  <w:divBdr>
                    <w:top w:val="none" w:sz="0" w:space="0" w:color="auto"/>
                    <w:left w:val="none" w:sz="0" w:space="0" w:color="auto"/>
                    <w:bottom w:val="none" w:sz="0" w:space="0" w:color="auto"/>
                    <w:right w:val="none" w:sz="0" w:space="0" w:color="auto"/>
                  </w:divBdr>
                </w:div>
                <w:div w:id="1097018942">
                  <w:marLeft w:val="480"/>
                  <w:marRight w:val="0"/>
                  <w:marTop w:val="0"/>
                  <w:marBottom w:val="0"/>
                  <w:divBdr>
                    <w:top w:val="none" w:sz="0" w:space="0" w:color="auto"/>
                    <w:left w:val="none" w:sz="0" w:space="0" w:color="auto"/>
                    <w:bottom w:val="none" w:sz="0" w:space="0" w:color="auto"/>
                    <w:right w:val="none" w:sz="0" w:space="0" w:color="auto"/>
                  </w:divBdr>
                </w:div>
                <w:div w:id="509835657">
                  <w:marLeft w:val="480"/>
                  <w:marRight w:val="0"/>
                  <w:marTop w:val="0"/>
                  <w:marBottom w:val="0"/>
                  <w:divBdr>
                    <w:top w:val="none" w:sz="0" w:space="0" w:color="auto"/>
                    <w:left w:val="none" w:sz="0" w:space="0" w:color="auto"/>
                    <w:bottom w:val="none" w:sz="0" w:space="0" w:color="auto"/>
                    <w:right w:val="none" w:sz="0" w:space="0" w:color="auto"/>
                  </w:divBdr>
                </w:div>
                <w:div w:id="620458894">
                  <w:marLeft w:val="480"/>
                  <w:marRight w:val="0"/>
                  <w:marTop w:val="0"/>
                  <w:marBottom w:val="0"/>
                  <w:divBdr>
                    <w:top w:val="none" w:sz="0" w:space="0" w:color="auto"/>
                    <w:left w:val="none" w:sz="0" w:space="0" w:color="auto"/>
                    <w:bottom w:val="none" w:sz="0" w:space="0" w:color="auto"/>
                    <w:right w:val="none" w:sz="0" w:space="0" w:color="auto"/>
                  </w:divBdr>
                </w:div>
                <w:div w:id="1159225823">
                  <w:marLeft w:val="480"/>
                  <w:marRight w:val="0"/>
                  <w:marTop w:val="0"/>
                  <w:marBottom w:val="0"/>
                  <w:divBdr>
                    <w:top w:val="none" w:sz="0" w:space="0" w:color="auto"/>
                    <w:left w:val="none" w:sz="0" w:space="0" w:color="auto"/>
                    <w:bottom w:val="none" w:sz="0" w:space="0" w:color="auto"/>
                    <w:right w:val="none" w:sz="0" w:space="0" w:color="auto"/>
                  </w:divBdr>
                </w:div>
                <w:div w:id="1226448750">
                  <w:marLeft w:val="480"/>
                  <w:marRight w:val="0"/>
                  <w:marTop w:val="0"/>
                  <w:marBottom w:val="0"/>
                  <w:divBdr>
                    <w:top w:val="none" w:sz="0" w:space="0" w:color="auto"/>
                    <w:left w:val="none" w:sz="0" w:space="0" w:color="auto"/>
                    <w:bottom w:val="none" w:sz="0" w:space="0" w:color="auto"/>
                    <w:right w:val="none" w:sz="0" w:space="0" w:color="auto"/>
                  </w:divBdr>
                </w:div>
                <w:div w:id="1305696805">
                  <w:marLeft w:val="480"/>
                  <w:marRight w:val="0"/>
                  <w:marTop w:val="0"/>
                  <w:marBottom w:val="0"/>
                  <w:divBdr>
                    <w:top w:val="none" w:sz="0" w:space="0" w:color="auto"/>
                    <w:left w:val="none" w:sz="0" w:space="0" w:color="auto"/>
                    <w:bottom w:val="none" w:sz="0" w:space="0" w:color="auto"/>
                    <w:right w:val="none" w:sz="0" w:space="0" w:color="auto"/>
                  </w:divBdr>
                </w:div>
                <w:div w:id="1689717020">
                  <w:marLeft w:val="480"/>
                  <w:marRight w:val="0"/>
                  <w:marTop w:val="0"/>
                  <w:marBottom w:val="0"/>
                  <w:divBdr>
                    <w:top w:val="none" w:sz="0" w:space="0" w:color="auto"/>
                    <w:left w:val="none" w:sz="0" w:space="0" w:color="auto"/>
                    <w:bottom w:val="none" w:sz="0" w:space="0" w:color="auto"/>
                    <w:right w:val="none" w:sz="0" w:space="0" w:color="auto"/>
                  </w:divBdr>
                </w:div>
                <w:div w:id="336543681">
                  <w:marLeft w:val="480"/>
                  <w:marRight w:val="0"/>
                  <w:marTop w:val="0"/>
                  <w:marBottom w:val="0"/>
                  <w:divBdr>
                    <w:top w:val="none" w:sz="0" w:space="0" w:color="auto"/>
                    <w:left w:val="none" w:sz="0" w:space="0" w:color="auto"/>
                    <w:bottom w:val="none" w:sz="0" w:space="0" w:color="auto"/>
                    <w:right w:val="none" w:sz="0" w:space="0" w:color="auto"/>
                  </w:divBdr>
                </w:div>
                <w:div w:id="1635602695">
                  <w:marLeft w:val="480"/>
                  <w:marRight w:val="0"/>
                  <w:marTop w:val="0"/>
                  <w:marBottom w:val="0"/>
                  <w:divBdr>
                    <w:top w:val="none" w:sz="0" w:space="0" w:color="auto"/>
                    <w:left w:val="none" w:sz="0" w:space="0" w:color="auto"/>
                    <w:bottom w:val="none" w:sz="0" w:space="0" w:color="auto"/>
                    <w:right w:val="none" w:sz="0" w:space="0" w:color="auto"/>
                  </w:divBdr>
                </w:div>
                <w:div w:id="283394236">
                  <w:marLeft w:val="480"/>
                  <w:marRight w:val="0"/>
                  <w:marTop w:val="0"/>
                  <w:marBottom w:val="0"/>
                  <w:divBdr>
                    <w:top w:val="none" w:sz="0" w:space="0" w:color="auto"/>
                    <w:left w:val="none" w:sz="0" w:space="0" w:color="auto"/>
                    <w:bottom w:val="none" w:sz="0" w:space="0" w:color="auto"/>
                    <w:right w:val="none" w:sz="0" w:space="0" w:color="auto"/>
                  </w:divBdr>
                </w:div>
                <w:div w:id="318463203">
                  <w:marLeft w:val="480"/>
                  <w:marRight w:val="0"/>
                  <w:marTop w:val="0"/>
                  <w:marBottom w:val="0"/>
                  <w:divBdr>
                    <w:top w:val="none" w:sz="0" w:space="0" w:color="auto"/>
                    <w:left w:val="none" w:sz="0" w:space="0" w:color="auto"/>
                    <w:bottom w:val="none" w:sz="0" w:space="0" w:color="auto"/>
                    <w:right w:val="none" w:sz="0" w:space="0" w:color="auto"/>
                  </w:divBdr>
                </w:div>
                <w:div w:id="530842747">
                  <w:marLeft w:val="480"/>
                  <w:marRight w:val="0"/>
                  <w:marTop w:val="0"/>
                  <w:marBottom w:val="0"/>
                  <w:divBdr>
                    <w:top w:val="none" w:sz="0" w:space="0" w:color="auto"/>
                    <w:left w:val="none" w:sz="0" w:space="0" w:color="auto"/>
                    <w:bottom w:val="none" w:sz="0" w:space="0" w:color="auto"/>
                    <w:right w:val="none" w:sz="0" w:space="0" w:color="auto"/>
                  </w:divBdr>
                </w:div>
                <w:div w:id="1666589004">
                  <w:marLeft w:val="480"/>
                  <w:marRight w:val="0"/>
                  <w:marTop w:val="0"/>
                  <w:marBottom w:val="0"/>
                  <w:divBdr>
                    <w:top w:val="none" w:sz="0" w:space="0" w:color="auto"/>
                    <w:left w:val="none" w:sz="0" w:space="0" w:color="auto"/>
                    <w:bottom w:val="none" w:sz="0" w:space="0" w:color="auto"/>
                    <w:right w:val="none" w:sz="0" w:space="0" w:color="auto"/>
                  </w:divBdr>
                </w:div>
                <w:div w:id="1775048788">
                  <w:marLeft w:val="480"/>
                  <w:marRight w:val="0"/>
                  <w:marTop w:val="0"/>
                  <w:marBottom w:val="0"/>
                  <w:divBdr>
                    <w:top w:val="none" w:sz="0" w:space="0" w:color="auto"/>
                    <w:left w:val="none" w:sz="0" w:space="0" w:color="auto"/>
                    <w:bottom w:val="none" w:sz="0" w:space="0" w:color="auto"/>
                    <w:right w:val="none" w:sz="0" w:space="0" w:color="auto"/>
                  </w:divBdr>
                </w:div>
                <w:div w:id="1647202081">
                  <w:marLeft w:val="480"/>
                  <w:marRight w:val="0"/>
                  <w:marTop w:val="0"/>
                  <w:marBottom w:val="0"/>
                  <w:divBdr>
                    <w:top w:val="none" w:sz="0" w:space="0" w:color="auto"/>
                    <w:left w:val="none" w:sz="0" w:space="0" w:color="auto"/>
                    <w:bottom w:val="none" w:sz="0" w:space="0" w:color="auto"/>
                    <w:right w:val="none" w:sz="0" w:space="0" w:color="auto"/>
                  </w:divBdr>
                </w:div>
                <w:div w:id="1199199224">
                  <w:marLeft w:val="480"/>
                  <w:marRight w:val="0"/>
                  <w:marTop w:val="0"/>
                  <w:marBottom w:val="0"/>
                  <w:divBdr>
                    <w:top w:val="none" w:sz="0" w:space="0" w:color="auto"/>
                    <w:left w:val="none" w:sz="0" w:space="0" w:color="auto"/>
                    <w:bottom w:val="none" w:sz="0" w:space="0" w:color="auto"/>
                    <w:right w:val="none" w:sz="0" w:space="0" w:color="auto"/>
                  </w:divBdr>
                </w:div>
                <w:div w:id="2136898613">
                  <w:marLeft w:val="480"/>
                  <w:marRight w:val="0"/>
                  <w:marTop w:val="0"/>
                  <w:marBottom w:val="0"/>
                  <w:divBdr>
                    <w:top w:val="none" w:sz="0" w:space="0" w:color="auto"/>
                    <w:left w:val="none" w:sz="0" w:space="0" w:color="auto"/>
                    <w:bottom w:val="none" w:sz="0" w:space="0" w:color="auto"/>
                    <w:right w:val="none" w:sz="0" w:space="0" w:color="auto"/>
                  </w:divBdr>
                </w:div>
                <w:div w:id="932132445">
                  <w:marLeft w:val="480"/>
                  <w:marRight w:val="0"/>
                  <w:marTop w:val="0"/>
                  <w:marBottom w:val="0"/>
                  <w:divBdr>
                    <w:top w:val="none" w:sz="0" w:space="0" w:color="auto"/>
                    <w:left w:val="none" w:sz="0" w:space="0" w:color="auto"/>
                    <w:bottom w:val="none" w:sz="0" w:space="0" w:color="auto"/>
                    <w:right w:val="none" w:sz="0" w:space="0" w:color="auto"/>
                  </w:divBdr>
                </w:div>
                <w:div w:id="626358623">
                  <w:marLeft w:val="480"/>
                  <w:marRight w:val="0"/>
                  <w:marTop w:val="0"/>
                  <w:marBottom w:val="0"/>
                  <w:divBdr>
                    <w:top w:val="none" w:sz="0" w:space="0" w:color="auto"/>
                    <w:left w:val="none" w:sz="0" w:space="0" w:color="auto"/>
                    <w:bottom w:val="none" w:sz="0" w:space="0" w:color="auto"/>
                    <w:right w:val="none" w:sz="0" w:space="0" w:color="auto"/>
                  </w:divBdr>
                </w:div>
                <w:div w:id="1301378323">
                  <w:marLeft w:val="480"/>
                  <w:marRight w:val="0"/>
                  <w:marTop w:val="0"/>
                  <w:marBottom w:val="0"/>
                  <w:divBdr>
                    <w:top w:val="none" w:sz="0" w:space="0" w:color="auto"/>
                    <w:left w:val="none" w:sz="0" w:space="0" w:color="auto"/>
                    <w:bottom w:val="none" w:sz="0" w:space="0" w:color="auto"/>
                    <w:right w:val="none" w:sz="0" w:space="0" w:color="auto"/>
                  </w:divBdr>
                </w:div>
                <w:div w:id="92868963">
                  <w:marLeft w:val="480"/>
                  <w:marRight w:val="0"/>
                  <w:marTop w:val="0"/>
                  <w:marBottom w:val="0"/>
                  <w:divBdr>
                    <w:top w:val="none" w:sz="0" w:space="0" w:color="auto"/>
                    <w:left w:val="none" w:sz="0" w:space="0" w:color="auto"/>
                    <w:bottom w:val="none" w:sz="0" w:space="0" w:color="auto"/>
                    <w:right w:val="none" w:sz="0" w:space="0" w:color="auto"/>
                  </w:divBdr>
                </w:div>
                <w:div w:id="540944940">
                  <w:marLeft w:val="480"/>
                  <w:marRight w:val="0"/>
                  <w:marTop w:val="0"/>
                  <w:marBottom w:val="0"/>
                  <w:divBdr>
                    <w:top w:val="none" w:sz="0" w:space="0" w:color="auto"/>
                    <w:left w:val="none" w:sz="0" w:space="0" w:color="auto"/>
                    <w:bottom w:val="none" w:sz="0" w:space="0" w:color="auto"/>
                    <w:right w:val="none" w:sz="0" w:space="0" w:color="auto"/>
                  </w:divBdr>
                </w:div>
                <w:div w:id="2139760451">
                  <w:marLeft w:val="480"/>
                  <w:marRight w:val="0"/>
                  <w:marTop w:val="0"/>
                  <w:marBottom w:val="0"/>
                  <w:divBdr>
                    <w:top w:val="none" w:sz="0" w:space="0" w:color="auto"/>
                    <w:left w:val="none" w:sz="0" w:space="0" w:color="auto"/>
                    <w:bottom w:val="none" w:sz="0" w:space="0" w:color="auto"/>
                    <w:right w:val="none" w:sz="0" w:space="0" w:color="auto"/>
                  </w:divBdr>
                </w:div>
                <w:div w:id="1109591470">
                  <w:marLeft w:val="480"/>
                  <w:marRight w:val="0"/>
                  <w:marTop w:val="0"/>
                  <w:marBottom w:val="0"/>
                  <w:divBdr>
                    <w:top w:val="none" w:sz="0" w:space="0" w:color="auto"/>
                    <w:left w:val="none" w:sz="0" w:space="0" w:color="auto"/>
                    <w:bottom w:val="none" w:sz="0" w:space="0" w:color="auto"/>
                    <w:right w:val="none" w:sz="0" w:space="0" w:color="auto"/>
                  </w:divBdr>
                </w:div>
                <w:div w:id="3099067">
                  <w:marLeft w:val="480"/>
                  <w:marRight w:val="0"/>
                  <w:marTop w:val="0"/>
                  <w:marBottom w:val="0"/>
                  <w:divBdr>
                    <w:top w:val="none" w:sz="0" w:space="0" w:color="auto"/>
                    <w:left w:val="none" w:sz="0" w:space="0" w:color="auto"/>
                    <w:bottom w:val="none" w:sz="0" w:space="0" w:color="auto"/>
                    <w:right w:val="none" w:sz="0" w:space="0" w:color="auto"/>
                  </w:divBdr>
                </w:div>
                <w:div w:id="589630031">
                  <w:marLeft w:val="480"/>
                  <w:marRight w:val="0"/>
                  <w:marTop w:val="0"/>
                  <w:marBottom w:val="0"/>
                  <w:divBdr>
                    <w:top w:val="none" w:sz="0" w:space="0" w:color="auto"/>
                    <w:left w:val="none" w:sz="0" w:space="0" w:color="auto"/>
                    <w:bottom w:val="none" w:sz="0" w:space="0" w:color="auto"/>
                    <w:right w:val="none" w:sz="0" w:space="0" w:color="auto"/>
                  </w:divBdr>
                </w:div>
                <w:div w:id="2125691566">
                  <w:marLeft w:val="480"/>
                  <w:marRight w:val="0"/>
                  <w:marTop w:val="0"/>
                  <w:marBottom w:val="0"/>
                  <w:divBdr>
                    <w:top w:val="none" w:sz="0" w:space="0" w:color="auto"/>
                    <w:left w:val="none" w:sz="0" w:space="0" w:color="auto"/>
                    <w:bottom w:val="none" w:sz="0" w:space="0" w:color="auto"/>
                    <w:right w:val="none" w:sz="0" w:space="0" w:color="auto"/>
                  </w:divBdr>
                </w:div>
                <w:div w:id="374544091">
                  <w:marLeft w:val="480"/>
                  <w:marRight w:val="0"/>
                  <w:marTop w:val="0"/>
                  <w:marBottom w:val="0"/>
                  <w:divBdr>
                    <w:top w:val="none" w:sz="0" w:space="0" w:color="auto"/>
                    <w:left w:val="none" w:sz="0" w:space="0" w:color="auto"/>
                    <w:bottom w:val="none" w:sz="0" w:space="0" w:color="auto"/>
                    <w:right w:val="none" w:sz="0" w:space="0" w:color="auto"/>
                  </w:divBdr>
                </w:div>
              </w:divsChild>
            </w:div>
            <w:div w:id="2093357577">
              <w:marLeft w:val="0"/>
              <w:marRight w:val="0"/>
              <w:marTop w:val="0"/>
              <w:marBottom w:val="0"/>
              <w:divBdr>
                <w:top w:val="none" w:sz="0" w:space="0" w:color="auto"/>
                <w:left w:val="none" w:sz="0" w:space="0" w:color="auto"/>
                <w:bottom w:val="none" w:sz="0" w:space="0" w:color="auto"/>
                <w:right w:val="none" w:sz="0" w:space="0" w:color="auto"/>
              </w:divBdr>
              <w:divsChild>
                <w:div w:id="52391443">
                  <w:marLeft w:val="480"/>
                  <w:marRight w:val="0"/>
                  <w:marTop w:val="0"/>
                  <w:marBottom w:val="0"/>
                  <w:divBdr>
                    <w:top w:val="none" w:sz="0" w:space="0" w:color="auto"/>
                    <w:left w:val="none" w:sz="0" w:space="0" w:color="auto"/>
                    <w:bottom w:val="none" w:sz="0" w:space="0" w:color="auto"/>
                    <w:right w:val="none" w:sz="0" w:space="0" w:color="auto"/>
                  </w:divBdr>
                </w:div>
                <w:div w:id="69086479">
                  <w:marLeft w:val="480"/>
                  <w:marRight w:val="0"/>
                  <w:marTop w:val="0"/>
                  <w:marBottom w:val="0"/>
                  <w:divBdr>
                    <w:top w:val="none" w:sz="0" w:space="0" w:color="auto"/>
                    <w:left w:val="none" w:sz="0" w:space="0" w:color="auto"/>
                    <w:bottom w:val="none" w:sz="0" w:space="0" w:color="auto"/>
                    <w:right w:val="none" w:sz="0" w:space="0" w:color="auto"/>
                  </w:divBdr>
                </w:div>
                <w:div w:id="839391398">
                  <w:marLeft w:val="480"/>
                  <w:marRight w:val="0"/>
                  <w:marTop w:val="0"/>
                  <w:marBottom w:val="0"/>
                  <w:divBdr>
                    <w:top w:val="none" w:sz="0" w:space="0" w:color="auto"/>
                    <w:left w:val="none" w:sz="0" w:space="0" w:color="auto"/>
                    <w:bottom w:val="none" w:sz="0" w:space="0" w:color="auto"/>
                    <w:right w:val="none" w:sz="0" w:space="0" w:color="auto"/>
                  </w:divBdr>
                </w:div>
                <w:div w:id="695083169">
                  <w:marLeft w:val="480"/>
                  <w:marRight w:val="0"/>
                  <w:marTop w:val="0"/>
                  <w:marBottom w:val="0"/>
                  <w:divBdr>
                    <w:top w:val="none" w:sz="0" w:space="0" w:color="auto"/>
                    <w:left w:val="none" w:sz="0" w:space="0" w:color="auto"/>
                    <w:bottom w:val="none" w:sz="0" w:space="0" w:color="auto"/>
                    <w:right w:val="none" w:sz="0" w:space="0" w:color="auto"/>
                  </w:divBdr>
                </w:div>
                <w:div w:id="1596554067">
                  <w:marLeft w:val="480"/>
                  <w:marRight w:val="0"/>
                  <w:marTop w:val="0"/>
                  <w:marBottom w:val="0"/>
                  <w:divBdr>
                    <w:top w:val="none" w:sz="0" w:space="0" w:color="auto"/>
                    <w:left w:val="none" w:sz="0" w:space="0" w:color="auto"/>
                    <w:bottom w:val="none" w:sz="0" w:space="0" w:color="auto"/>
                    <w:right w:val="none" w:sz="0" w:space="0" w:color="auto"/>
                  </w:divBdr>
                </w:div>
                <w:div w:id="1107506939">
                  <w:marLeft w:val="480"/>
                  <w:marRight w:val="0"/>
                  <w:marTop w:val="0"/>
                  <w:marBottom w:val="0"/>
                  <w:divBdr>
                    <w:top w:val="none" w:sz="0" w:space="0" w:color="auto"/>
                    <w:left w:val="none" w:sz="0" w:space="0" w:color="auto"/>
                    <w:bottom w:val="none" w:sz="0" w:space="0" w:color="auto"/>
                    <w:right w:val="none" w:sz="0" w:space="0" w:color="auto"/>
                  </w:divBdr>
                </w:div>
                <w:div w:id="1521311841">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1427923008">
                  <w:marLeft w:val="480"/>
                  <w:marRight w:val="0"/>
                  <w:marTop w:val="0"/>
                  <w:marBottom w:val="0"/>
                  <w:divBdr>
                    <w:top w:val="none" w:sz="0" w:space="0" w:color="auto"/>
                    <w:left w:val="none" w:sz="0" w:space="0" w:color="auto"/>
                    <w:bottom w:val="none" w:sz="0" w:space="0" w:color="auto"/>
                    <w:right w:val="none" w:sz="0" w:space="0" w:color="auto"/>
                  </w:divBdr>
                </w:div>
                <w:div w:id="162356570">
                  <w:marLeft w:val="480"/>
                  <w:marRight w:val="0"/>
                  <w:marTop w:val="0"/>
                  <w:marBottom w:val="0"/>
                  <w:divBdr>
                    <w:top w:val="none" w:sz="0" w:space="0" w:color="auto"/>
                    <w:left w:val="none" w:sz="0" w:space="0" w:color="auto"/>
                    <w:bottom w:val="none" w:sz="0" w:space="0" w:color="auto"/>
                    <w:right w:val="none" w:sz="0" w:space="0" w:color="auto"/>
                  </w:divBdr>
                </w:div>
                <w:div w:id="1459181060">
                  <w:marLeft w:val="480"/>
                  <w:marRight w:val="0"/>
                  <w:marTop w:val="0"/>
                  <w:marBottom w:val="0"/>
                  <w:divBdr>
                    <w:top w:val="none" w:sz="0" w:space="0" w:color="auto"/>
                    <w:left w:val="none" w:sz="0" w:space="0" w:color="auto"/>
                    <w:bottom w:val="none" w:sz="0" w:space="0" w:color="auto"/>
                    <w:right w:val="none" w:sz="0" w:space="0" w:color="auto"/>
                  </w:divBdr>
                </w:div>
                <w:div w:id="1712337565">
                  <w:marLeft w:val="480"/>
                  <w:marRight w:val="0"/>
                  <w:marTop w:val="0"/>
                  <w:marBottom w:val="0"/>
                  <w:divBdr>
                    <w:top w:val="none" w:sz="0" w:space="0" w:color="auto"/>
                    <w:left w:val="none" w:sz="0" w:space="0" w:color="auto"/>
                    <w:bottom w:val="none" w:sz="0" w:space="0" w:color="auto"/>
                    <w:right w:val="none" w:sz="0" w:space="0" w:color="auto"/>
                  </w:divBdr>
                </w:div>
                <w:div w:id="1066999812">
                  <w:marLeft w:val="480"/>
                  <w:marRight w:val="0"/>
                  <w:marTop w:val="0"/>
                  <w:marBottom w:val="0"/>
                  <w:divBdr>
                    <w:top w:val="none" w:sz="0" w:space="0" w:color="auto"/>
                    <w:left w:val="none" w:sz="0" w:space="0" w:color="auto"/>
                    <w:bottom w:val="none" w:sz="0" w:space="0" w:color="auto"/>
                    <w:right w:val="none" w:sz="0" w:space="0" w:color="auto"/>
                  </w:divBdr>
                </w:div>
                <w:div w:id="1023945128">
                  <w:marLeft w:val="480"/>
                  <w:marRight w:val="0"/>
                  <w:marTop w:val="0"/>
                  <w:marBottom w:val="0"/>
                  <w:divBdr>
                    <w:top w:val="none" w:sz="0" w:space="0" w:color="auto"/>
                    <w:left w:val="none" w:sz="0" w:space="0" w:color="auto"/>
                    <w:bottom w:val="none" w:sz="0" w:space="0" w:color="auto"/>
                    <w:right w:val="none" w:sz="0" w:space="0" w:color="auto"/>
                  </w:divBdr>
                </w:div>
                <w:div w:id="571501260">
                  <w:marLeft w:val="480"/>
                  <w:marRight w:val="0"/>
                  <w:marTop w:val="0"/>
                  <w:marBottom w:val="0"/>
                  <w:divBdr>
                    <w:top w:val="none" w:sz="0" w:space="0" w:color="auto"/>
                    <w:left w:val="none" w:sz="0" w:space="0" w:color="auto"/>
                    <w:bottom w:val="none" w:sz="0" w:space="0" w:color="auto"/>
                    <w:right w:val="none" w:sz="0" w:space="0" w:color="auto"/>
                  </w:divBdr>
                </w:div>
                <w:div w:id="1147552062">
                  <w:marLeft w:val="480"/>
                  <w:marRight w:val="0"/>
                  <w:marTop w:val="0"/>
                  <w:marBottom w:val="0"/>
                  <w:divBdr>
                    <w:top w:val="none" w:sz="0" w:space="0" w:color="auto"/>
                    <w:left w:val="none" w:sz="0" w:space="0" w:color="auto"/>
                    <w:bottom w:val="none" w:sz="0" w:space="0" w:color="auto"/>
                    <w:right w:val="none" w:sz="0" w:space="0" w:color="auto"/>
                  </w:divBdr>
                </w:div>
                <w:div w:id="2126582601">
                  <w:marLeft w:val="480"/>
                  <w:marRight w:val="0"/>
                  <w:marTop w:val="0"/>
                  <w:marBottom w:val="0"/>
                  <w:divBdr>
                    <w:top w:val="none" w:sz="0" w:space="0" w:color="auto"/>
                    <w:left w:val="none" w:sz="0" w:space="0" w:color="auto"/>
                    <w:bottom w:val="none" w:sz="0" w:space="0" w:color="auto"/>
                    <w:right w:val="none" w:sz="0" w:space="0" w:color="auto"/>
                  </w:divBdr>
                </w:div>
                <w:div w:id="1668899342">
                  <w:marLeft w:val="480"/>
                  <w:marRight w:val="0"/>
                  <w:marTop w:val="0"/>
                  <w:marBottom w:val="0"/>
                  <w:divBdr>
                    <w:top w:val="none" w:sz="0" w:space="0" w:color="auto"/>
                    <w:left w:val="none" w:sz="0" w:space="0" w:color="auto"/>
                    <w:bottom w:val="none" w:sz="0" w:space="0" w:color="auto"/>
                    <w:right w:val="none" w:sz="0" w:space="0" w:color="auto"/>
                  </w:divBdr>
                </w:div>
                <w:div w:id="1480152920">
                  <w:marLeft w:val="480"/>
                  <w:marRight w:val="0"/>
                  <w:marTop w:val="0"/>
                  <w:marBottom w:val="0"/>
                  <w:divBdr>
                    <w:top w:val="none" w:sz="0" w:space="0" w:color="auto"/>
                    <w:left w:val="none" w:sz="0" w:space="0" w:color="auto"/>
                    <w:bottom w:val="none" w:sz="0" w:space="0" w:color="auto"/>
                    <w:right w:val="none" w:sz="0" w:space="0" w:color="auto"/>
                  </w:divBdr>
                </w:div>
                <w:div w:id="1712919236">
                  <w:marLeft w:val="480"/>
                  <w:marRight w:val="0"/>
                  <w:marTop w:val="0"/>
                  <w:marBottom w:val="0"/>
                  <w:divBdr>
                    <w:top w:val="none" w:sz="0" w:space="0" w:color="auto"/>
                    <w:left w:val="none" w:sz="0" w:space="0" w:color="auto"/>
                    <w:bottom w:val="none" w:sz="0" w:space="0" w:color="auto"/>
                    <w:right w:val="none" w:sz="0" w:space="0" w:color="auto"/>
                  </w:divBdr>
                </w:div>
                <w:div w:id="1848708600">
                  <w:marLeft w:val="480"/>
                  <w:marRight w:val="0"/>
                  <w:marTop w:val="0"/>
                  <w:marBottom w:val="0"/>
                  <w:divBdr>
                    <w:top w:val="none" w:sz="0" w:space="0" w:color="auto"/>
                    <w:left w:val="none" w:sz="0" w:space="0" w:color="auto"/>
                    <w:bottom w:val="none" w:sz="0" w:space="0" w:color="auto"/>
                    <w:right w:val="none" w:sz="0" w:space="0" w:color="auto"/>
                  </w:divBdr>
                </w:div>
                <w:div w:id="1707364055">
                  <w:marLeft w:val="480"/>
                  <w:marRight w:val="0"/>
                  <w:marTop w:val="0"/>
                  <w:marBottom w:val="0"/>
                  <w:divBdr>
                    <w:top w:val="none" w:sz="0" w:space="0" w:color="auto"/>
                    <w:left w:val="none" w:sz="0" w:space="0" w:color="auto"/>
                    <w:bottom w:val="none" w:sz="0" w:space="0" w:color="auto"/>
                    <w:right w:val="none" w:sz="0" w:space="0" w:color="auto"/>
                  </w:divBdr>
                </w:div>
                <w:div w:id="979116660">
                  <w:marLeft w:val="480"/>
                  <w:marRight w:val="0"/>
                  <w:marTop w:val="0"/>
                  <w:marBottom w:val="0"/>
                  <w:divBdr>
                    <w:top w:val="none" w:sz="0" w:space="0" w:color="auto"/>
                    <w:left w:val="none" w:sz="0" w:space="0" w:color="auto"/>
                    <w:bottom w:val="none" w:sz="0" w:space="0" w:color="auto"/>
                    <w:right w:val="none" w:sz="0" w:space="0" w:color="auto"/>
                  </w:divBdr>
                </w:div>
                <w:div w:id="1205871946">
                  <w:marLeft w:val="480"/>
                  <w:marRight w:val="0"/>
                  <w:marTop w:val="0"/>
                  <w:marBottom w:val="0"/>
                  <w:divBdr>
                    <w:top w:val="none" w:sz="0" w:space="0" w:color="auto"/>
                    <w:left w:val="none" w:sz="0" w:space="0" w:color="auto"/>
                    <w:bottom w:val="none" w:sz="0" w:space="0" w:color="auto"/>
                    <w:right w:val="none" w:sz="0" w:space="0" w:color="auto"/>
                  </w:divBdr>
                </w:div>
                <w:div w:id="700014704">
                  <w:marLeft w:val="480"/>
                  <w:marRight w:val="0"/>
                  <w:marTop w:val="0"/>
                  <w:marBottom w:val="0"/>
                  <w:divBdr>
                    <w:top w:val="none" w:sz="0" w:space="0" w:color="auto"/>
                    <w:left w:val="none" w:sz="0" w:space="0" w:color="auto"/>
                    <w:bottom w:val="none" w:sz="0" w:space="0" w:color="auto"/>
                    <w:right w:val="none" w:sz="0" w:space="0" w:color="auto"/>
                  </w:divBdr>
                </w:div>
                <w:div w:id="1020812081">
                  <w:marLeft w:val="480"/>
                  <w:marRight w:val="0"/>
                  <w:marTop w:val="0"/>
                  <w:marBottom w:val="0"/>
                  <w:divBdr>
                    <w:top w:val="none" w:sz="0" w:space="0" w:color="auto"/>
                    <w:left w:val="none" w:sz="0" w:space="0" w:color="auto"/>
                    <w:bottom w:val="none" w:sz="0" w:space="0" w:color="auto"/>
                    <w:right w:val="none" w:sz="0" w:space="0" w:color="auto"/>
                  </w:divBdr>
                </w:div>
                <w:div w:id="365376882">
                  <w:marLeft w:val="480"/>
                  <w:marRight w:val="0"/>
                  <w:marTop w:val="0"/>
                  <w:marBottom w:val="0"/>
                  <w:divBdr>
                    <w:top w:val="none" w:sz="0" w:space="0" w:color="auto"/>
                    <w:left w:val="none" w:sz="0" w:space="0" w:color="auto"/>
                    <w:bottom w:val="none" w:sz="0" w:space="0" w:color="auto"/>
                    <w:right w:val="none" w:sz="0" w:space="0" w:color="auto"/>
                  </w:divBdr>
                </w:div>
                <w:div w:id="1775829741">
                  <w:marLeft w:val="480"/>
                  <w:marRight w:val="0"/>
                  <w:marTop w:val="0"/>
                  <w:marBottom w:val="0"/>
                  <w:divBdr>
                    <w:top w:val="none" w:sz="0" w:space="0" w:color="auto"/>
                    <w:left w:val="none" w:sz="0" w:space="0" w:color="auto"/>
                    <w:bottom w:val="none" w:sz="0" w:space="0" w:color="auto"/>
                    <w:right w:val="none" w:sz="0" w:space="0" w:color="auto"/>
                  </w:divBdr>
                </w:div>
                <w:div w:id="1181819427">
                  <w:marLeft w:val="480"/>
                  <w:marRight w:val="0"/>
                  <w:marTop w:val="0"/>
                  <w:marBottom w:val="0"/>
                  <w:divBdr>
                    <w:top w:val="none" w:sz="0" w:space="0" w:color="auto"/>
                    <w:left w:val="none" w:sz="0" w:space="0" w:color="auto"/>
                    <w:bottom w:val="none" w:sz="0" w:space="0" w:color="auto"/>
                    <w:right w:val="none" w:sz="0" w:space="0" w:color="auto"/>
                  </w:divBdr>
                </w:div>
                <w:div w:id="1037855114">
                  <w:marLeft w:val="480"/>
                  <w:marRight w:val="0"/>
                  <w:marTop w:val="0"/>
                  <w:marBottom w:val="0"/>
                  <w:divBdr>
                    <w:top w:val="none" w:sz="0" w:space="0" w:color="auto"/>
                    <w:left w:val="none" w:sz="0" w:space="0" w:color="auto"/>
                    <w:bottom w:val="none" w:sz="0" w:space="0" w:color="auto"/>
                    <w:right w:val="none" w:sz="0" w:space="0" w:color="auto"/>
                  </w:divBdr>
                </w:div>
                <w:div w:id="161748442">
                  <w:marLeft w:val="480"/>
                  <w:marRight w:val="0"/>
                  <w:marTop w:val="0"/>
                  <w:marBottom w:val="0"/>
                  <w:divBdr>
                    <w:top w:val="none" w:sz="0" w:space="0" w:color="auto"/>
                    <w:left w:val="none" w:sz="0" w:space="0" w:color="auto"/>
                    <w:bottom w:val="none" w:sz="0" w:space="0" w:color="auto"/>
                    <w:right w:val="none" w:sz="0" w:space="0" w:color="auto"/>
                  </w:divBdr>
                </w:div>
                <w:div w:id="1685206553">
                  <w:marLeft w:val="480"/>
                  <w:marRight w:val="0"/>
                  <w:marTop w:val="0"/>
                  <w:marBottom w:val="0"/>
                  <w:divBdr>
                    <w:top w:val="none" w:sz="0" w:space="0" w:color="auto"/>
                    <w:left w:val="none" w:sz="0" w:space="0" w:color="auto"/>
                    <w:bottom w:val="none" w:sz="0" w:space="0" w:color="auto"/>
                    <w:right w:val="none" w:sz="0" w:space="0" w:color="auto"/>
                  </w:divBdr>
                </w:div>
                <w:div w:id="1721636329">
                  <w:marLeft w:val="480"/>
                  <w:marRight w:val="0"/>
                  <w:marTop w:val="0"/>
                  <w:marBottom w:val="0"/>
                  <w:divBdr>
                    <w:top w:val="none" w:sz="0" w:space="0" w:color="auto"/>
                    <w:left w:val="none" w:sz="0" w:space="0" w:color="auto"/>
                    <w:bottom w:val="none" w:sz="0" w:space="0" w:color="auto"/>
                    <w:right w:val="none" w:sz="0" w:space="0" w:color="auto"/>
                  </w:divBdr>
                </w:div>
                <w:div w:id="324669572">
                  <w:marLeft w:val="480"/>
                  <w:marRight w:val="0"/>
                  <w:marTop w:val="0"/>
                  <w:marBottom w:val="0"/>
                  <w:divBdr>
                    <w:top w:val="none" w:sz="0" w:space="0" w:color="auto"/>
                    <w:left w:val="none" w:sz="0" w:space="0" w:color="auto"/>
                    <w:bottom w:val="none" w:sz="0" w:space="0" w:color="auto"/>
                    <w:right w:val="none" w:sz="0" w:space="0" w:color="auto"/>
                  </w:divBdr>
                </w:div>
                <w:div w:id="898906017">
                  <w:marLeft w:val="480"/>
                  <w:marRight w:val="0"/>
                  <w:marTop w:val="0"/>
                  <w:marBottom w:val="0"/>
                  <w:divBdr>
                    <w:top w:val="none" w:sz="0" w:space="0" w:color="auto"/>
                    <w:left w:val="none" w:sz="0" w:space="0" w:color="auto"/>
                    <w:bottom w:val="none" w:sz="0" w:space="0" w:color="auto"/>
                    <w:right w:val="none" w:sz="0" w:space="0" w:color="auto"/>
                  </w:divBdr>
                </w:div>
                <w:div w:id="912279534">
                  <w:marLeft w:val="480"/>
                  <w:marRight w:val="0"/>
                  <w:marTop w:val="0"/>
                  <w:marBottom w:val="0"/>
                  <w:divBdr>
                    <w:top w:val="none" w:sz="0" w:space="0" w:color="auto"/>
                    <w:left w:val="none" w:sz="0" w:space="0" w:color="auto"/>
                    <w:bottom w:val="none" w:sz="0" w:space="0" w:color="auto"/>
                    <w:right w:val="none" w:sz="0" w:space="0" w:color="auto"/>
                  </w:divBdr>
                </w:div>
                <w:div w:id="116068855">
                  <w:marLeft w:val="480"/>
                  <w:marRight w:val="0"/>
                  <w:marTop w:val="0"/>
                  <w:marBottom w:val="0"/>
                  <w:divBdr>
                    <w:top w:val="none" w:sz="0" w:space="0" w:color="auto"/>
                    <w:left w:val="none" w:sz="0" w:space="0" w:color="auto"/>
                    <w:bottom w:val="none" w:sz="0" w:space="0" w:color="auto"/>
                    <w:right w:val="none" w:sz="0" w:space="0" w:color="auto"/>
                  </w:divBdr>
                </w:div>
                <w:div w:id="784274895">
                  <w:marLeft w:val="480"/>
                  <w:marRight w:val="0"/>
                  <w:marTop w:val="0"/>
                  <w:marBottom w:val="0"/>
                  <w:divBdr>
                    <w:top w:val="none" w:sz="0" w:space="0" w:color="auto"/>
                    <w:left w:val="none" w:sz="0" w:space="0" w:color="auto"/>
                    <w:bottom w:val="none" w:sz="0" w:space="0" w:color="auto"/>
                    <w:right w:val="none" w:sz="0" w:space="0" w:color="auto"/>
                  </w:divBdr>
                </w:div>
                <w:div w:id="695539059">
                  <w:marLeft w:val="480"/>
                  <w:marRight w:val="0"/>
                  <w:marTop w:val="0"/>
                  <w:marBottom w:val="0"/>
                  <w:divBdr>
                    <w:top w:val="none" w:sz="0" w:space="0" w:color="auto"/>
                    <w:left w:val="none" w:sz="0" w:space="0" w:color="auto"/>
                    <w:bottom w:val="none" w:sz="0" w:space="0" w:color="auto"/>
                    <w:right w:val="none" w:sz="0" w:space="0" w:color="auto"/>
                  </w:divBdr>
                </w:div>
                <w:div w:id="1975059245">
                  <w:marLeft w:val="480"/>
                  <w:marRight w:val="0"/>
                  <w:marTop w:val="0"/>
                  <w:marBottom w:val="0"/>
                  <w:divBdr>
                    <w:top w:val="none" w:sz="0" w:space="0" w:color="auto"/>
                    <w:left w:val="none" w:sz="0" w:space="0" w:color="auto"/>
                    <w:bottom w:val="none" w:sz="0" w:space="0" w:color="auto"/>
                    <w:right w:val="none" w:sz="0" w:space="0" w:color="auto"/>
                  </w:divBdr>
                </w:div>
                <w:div w:id="1553270895">
                  <w:marLeft w:val="480"/>
                  <w:marRight w:val="0"/>
                  <w:marTop w:val="0"/>
                  <w:marBottom w:val="0"/>
                  <w:divBdr>
                    <w:top w:val="none" w:sz="0" w:space="0" w:color="auto"/>
                    <w:left w:val="none" w:sz="0" w:space="0" w:color="auto"/>
                    <w:bottom w:val="none" w:sz="0" w:space="0" w:color="auto"/>
                    <w:right w:val="none" w:sz="0" w:space="0" w:color="auto"/>
                  </w:divBdr>
                </w:div>
                <w:div w:id="499076509">
                  <w:marLeft w:val="480"/>
                  <w:marRight w:val="0"/>
                  <w:marTop w:val="0"/>
                  <w:marBottom w:val="0"/>
                  <w:divBdr>
                    <w:top w:val="none" w:sz="0" w:space="0" w:color="auto"/>
                    <w:left w:val="none" w:sz="0" w:space="0" w:color="auto"/>
                    <w:bottom w:val="none" w:sz="0" w:space="0" w:color="auto"/>
                    <w:right w:val="none" w:sz="0" w:space="0" w:color="auto"/>
                  </w:divBdr>
                </w:div>
                <w:div w:id="228466242">
                  <w:marLeft w:val="480"/>
                  <w:marRight w:val="0"/>
                  <w:marTop w:val="0"/>
                  <w:marBottom w:val="0"/>
                  <w:divBdr>
                    <w:top w:val="none" w:sz="0" w:space="0" w:color="auto"/>
                    <w:left w:val="none" w:sz="0" w:space="0" w:color="auto"/>
                    <w:bottom w:val="none" w:sz="0" w:space="0" w:color="auto"/>
                    <w:right w:val="none" w:sz="0" w:space="0" w:color="auto"/>
                  </w:divBdr>
                </w:div>
                <w:div w:id="1645770049">
                  <w:marLeft w:val="480"/>
                  <w:marRight w:val="0"/>
                  <w:marTop w:val="0"/>
                  <w:marBottom w:val="0"/>
                  <w:divBdr>
                    <w:top w:val="none" w:sz="0" w:space="0" w:color="auto"/>
                    <w:left w:val="none" w:sz="0" w:space="0" w:color="auto"/>
                    <w:bottom w:val="none" w:sz="0" w:space="0" w:color="auto"/>
                    <w:right w:val="none" w:sz="0" w:space="0" w:color="auto"/>
                  </w:divBdr>
                </w:div>
                <w:div w:id="1622611196">
                  <w:marLeft w:val="480"/>
                  <w:marRight w:val="0"/>
                  <w:marTop w:val="0"/>
                  <w:marBottom w:val="0"/>
                  <w:divBdr>
                    <w:top w:val="none" w:sz="0" w:space="0" w:color="auto"/>
                    <w:left w:val="none" w:sz="0" w:space="0" w:color="auto"/>
                    <w:bottom w:val="none" w:sz="0" w:space="0" w:color="auto"/>
                    <w:right w:val="none" w:sz="0" w:space="0" w:color="auto"/>
                  </w:divBdr>
                </w:div>
                <w:div w:id="594171616">
                  <w:marLeft w:val="480"/>
                  <w:marRight w:val="0"/>
                  <w:marTop w:val="0"/>
                  <w:marBottom w:val="0"/>
                  <w:divBdr>
                    <w:top w:val="none" w:sz="0" w:space="0" w:color="auto"/>
                    <w:left w:val="none" w:sz="0" w:space="0" w:color="auto"/>
                    <w:bottom w:val="none" w:sz="0" w:space="0" w:color="auto"/>
                    <w:right w:val="none" w:sz="0" w:space="0" w:color="auto"/>
                  </w:divBdr>
                </w:div>
                <w:div w:id="1760328879">
                  <w:marLeft w:val="480"/>
                  <w:marRight w:val="0"/>
                  <w:marTop w:val="0"/>
                  <w:marBottom w:val="0"/>
                  <w:divBdr>
                    <w:top w:val="none" w:sz="0" w:space="0" w:color="auto"/>
                    <w:left w:val="none" w:sz="0" w:space="0" w:color="auto"/>
                    <w:bottom w:val="none" w:sz="0" w:space="0" w:color="auto"/>
                    <w:right w:val="none" w:sz="0" w:space="0" w:color="auto"/>
                  </w:divBdr>
                </w:div>
                <w:div w:id="2136632655">
                  <w:marLeft w:val="480"/>
                  <w:marRight w:val="0"/>
                  <w:marTop w:val="0"/>
                  <w:marBottom w:val="0"/>
                  <w:divBdr>
                    <w:top w:val="none" w:sz="0" w:space="0" w:color="auto"/>
                    <w:left w:val="none" w:sz="0" w:space="0" w:color="auto"/>
                    <w:bottom w:val="none" w:sz="0" w:space="0" w:color="auto"/>
                    <w:right w:val="none" w:sz="0" w:space="0" w:color="auto"/>
                  </w:divBdr>
                </w:div>
                <w:div w:id="685136445">
                  <w:marLeft w:val="480"/>
                  <w:marRight w:val="0"/>
                  <w:marTop w:val="0"/>
                  <w:marBottom w:val="0"/>
                  <w:divBdr>
                    <w:top w:val="none" w:sz="0" w:space="0" w:color="auto"/>
                    <w:left w:val="none" w:sz="0" w:space="0" w:color="auto"/>
                    <w:bottom w:val="none" w:sz="0" w:space="0" w:color="auto"/>
                    <w:right w:val="none" w:sz="0" w:space="0" w:color="auto"/>
                  </w:divBdr>
                </w:div>
                <w:div w:id="1778676168">
                  <w:marLeft w:val="480"/>
                  <w:marRight w:val="0"/>
                  <w:marTop w:val="0"/>
                  <w:marBottom w:val="0"/>
                  <w:divBdr>
                    <w:top w:val="none" w:sz="0" w:space="0" w:color="auto"/>
                    <w:left w:val="none" w:sz="0" w:space="0" w:color="auto"/>
                    <w:bottom w:val="none" w:sz="0" w:space="0" w:color="auto"/>
                    <w:right w:val="none" w:sz="0" w:space="0" w:color="auto"/>
                  </w:divBdr>
                </w:div>
                <w:div w:id="1098480871">
                  <w:marLeft w:val="480"/>
                  <w:marRight w:val="0"/>
                  <w:marTop w:val="0"/>
                  <w:marBottom w:val="0"/>
                  <w:divBdr>
                    <w:top w:val="none" w:sz="0" w:space="0" w:color="auto"/>
                    <w:left w:val="none" w:sz="0" w:space="0" w:color="auto"/>
                    <w:bottom w:val="none" w:sz="0" w:space="0" w:color="auto"/>
                    <w:right w:val="none" w:sz="0" w:space="0" w:color="auto"/>
                  </w:divBdr>
                </w:div>
                <w:div w:id="1652058370">
                  <w:marLeft w:val="480"/>
                  <w:marRight w:val="0"/>
                  <w:marTop w:val="0"/>
                  <w:marBottom w:val="0"/>
                  <w:divBdr>
                    <w:top w:val="none" w:sz="0" w:space="0" w:color="auto"/>
                    <w:left w:val="none" w:sz="0" w:space="0" w:color="auto"/>
                    <w:bottom w:val="none" w:sz="0" w:space="0" w:color="auto"/>
                    <w:right w:val="none" w:sz="0" w:space="0" w:color="auto"/>
                  </w:divBdr>
                </w:div>
                <w:div w:id="527136204">
                  <w:marLeft w:val="480"/>
                  <w:marRight w:val="0"/>
                  <w:marTop w:val="0"/>
                  <w:marBottom w:val="0"/>
                  <w:divBdr>
                    <w:top w:val="none" w:sz="0" w:space="0" w:color="auto"/>
                    <w:left w:val="none" w:sz="0" w:space="0" w:color="auto"/>
                    <w:bottom w:val="none" w:sz="0" w:space="0" w:color="auto"/>
                    <w:right w:val="none" w:sz="0" w:space="0" w:color="auto"/>
                  </w:divBdr>
                </w:div>
                <w:div w:id="850990086">
                  <w:marLeft w:val="480"/>
                  <w:marRight w:val="0"/>
                  <w:marTop w:val="0"/>
                  <w:marBottom w:val="0"/>
                  <w:divBdr>
                    <w:top w:val="none" w:sz="0" w:space="0" w:color="auto"/>
                    <w:left w:val="none" w:sz="0" w:space="0" w:color="auto"/>
                    <w:bottom w:val="none" w:sz="0" w:space="0" w:color="auto"/>
                    <w:right w:val="none" w:sz="0" w:space="0" w:color="auto"/>
                  </w:divBdr>
                </w:div>
                <w:div w:id="1191140837">
                  <w:marLeft w:val="480"/>
                  <w:marRight w:val="0"/>
                  <w:marTop w:val="0"/>
                  <w:marBottom w:val="0"/>
                  <w:divBdr>
                    <w:top w:val="none" w:sz="0" w:space="0" w:color="auto"/>
                    <w:left w:val="none" w:sz="0" w:space="0" w:color="auto"/>
                    <w:bottom w:val="none" w:sz="0" w:space="0" w:color="auto"/>
                    <w:right w:val="none" w:sz="0" w:space="0" w:color="auto"/>
                  </w:divBdr>
                </w:div>
                <w:div w:id="1040520321">
                  <w:marLeft w:val="480"/>
                  <w:marRight w:val="0"/>
                  <w:marTop w:val="0"/>
                  <w:marBottom w:val="0"/>
                  <w:divBdr>
                    <w:top w:val="none" w:sz="0" w:space="0" w:color="auto"/>
                    <w:left w:val="none" w:sz="0" w:space="0" w:color="auto"/>
                    <w:bottom w:val="none" w:sz="0" w:space="0" w:color="auto"/>
                    <w:right w:val="none" w:sz="0" w:space="0" w:color="auto"/>
                  </w:divBdr>
                </w:div>
                <w:div w:id="776486667">
                  <w:marLeft w:val="480"/>
                  <w:marRight w:val="0"/>
                  <w:marTop w:val="0"/>
                  <w:marBottom w:val="0"/>
                  <w:divBdr>
                    <w:top w:val="none" w:sz="0" w:space="0" w:color="auto"/>
                    <w:left w:val="none" w:sz="0" w:space="0" w:color="auto"/>
                    <w:bottom w:val="none" w:sz="0" w:space="0" w:color="auto"/>
                    <w:right w:val="none" w:sz="0" w:space="0" w:color="auto"/>
                  </w:divBdr>
                </w:div>
                <w:div w:id="289945019">
                  <w:marLeft w:val="480"/>
                  <w:marRight w:val="0"/>
                  <w:marTop w:val="0"/>
                  <w:marBottom w:val="0"/>
                  <w:divBdr>
                    <w:top w:val="none" w:sz="0" w:space="0" w:color="auto"/>
                    <w:left w:val="none" w:sz="0" w:space="0" w:color="auto"/>
                    <w:bottom w:val="none" w:sz="0" w:space="0" w:color="auto"/>
                    <w:right w:val="none" w:sz="0" w:space="0" w:color="auto"/>
                  </w:divBdr>
                </w:div>
                <w:div w:id="1689670508">
                  <w:marLeft w:val="480"/>
                  <w:marRight w:val="0"/>
                  <w:marTop w:val="0"/>
                  <w:marBottom w:val="0"/>
                  <w:divBdr>
                    <w:top w:val="none" w:sz="0" w:space="0" w:color="auto"/>
                    <w:left w:val="none" w:sz="0" w:space="0" w:color="auto"/>
                    <w:bottom w:val="none" w:sz="0" w:space="0" w:color="auto"/>
                    <w:right w:val="none" w:sz="0" w:space="0" w:color="auto"/>
                  </w:divBdr>
                </w:div>
                <w:div w:id="159783100">
                  <w:marLeft w:val="480"/>
                  <w:marRight w:val="0"/>
                  <w:marTop w:val="0"/>
                  <w:marBottom w:val="0"/>
                  <w:divBdr>
                    <w:top w:val="none" w:sz="0" w:space="0" w:color="auto"/>
                    <w:left w:val="none" w:sz="0" w:space="0" w:color="auto"/>
                    <w:bottom w:val="none" w:sz="0" w:space="0" w:color="auto"/>
                    <w:right w:val="none" w:sz="0" w:space="0" w:color="auto"/>
                  </w:divBdr>
                </w:div>
                <w:div w:id="32200120">
                  <w:marLeft w:val="480"/>
                  <w:marRight w:val="0"/>
                  <w:marTop w:val="0"/>
                  <w:marBottom w:val="0"/>
                  <w:divBdr>
                    <w:top w:val="none" w:sz="0" w:space="0" w:color="auto"/>
                    <w:left w:val="none" w:sz="0" w:space="0" w:color="auto"/>
                    <w:bottom w:val="none" w:sz="0" w:space="0" w:color="auto"/>
                    <w:right w:val="none" w:sz="0" w:space="0" w:color="auto"/>
                  </w:divBdr>
                </w:div>
                <w:div w:id="127558045">
                  <w:marLeft w:val="480"/>
                  <w:marRight w:val="0"/>
                  <w:marTop w:val="0"/>
                  <w:marBottom w:val="0"/>
                  <w:divBdr>
                    <w:top w:val="none" w:sz="0" w:space="0" w:color="auto"/>
                    <w:left w:val="none" w:sz="0" w:space="0" w:color="auto"/>
                    <w:bottom w:val="none" w:sz="0" w:space="0" w:color="auto"/>
                    <w:right w:val="none" w:sz="0" w:space="0" w:color="auto"/>
                  </w:divBdr>
                </w:div>
                <w:div w:id="2064059824">
                  <w:marLeft w:val="480"/>
                  <w:marRight w:val="0"/>
                  <w:marTop w:val="0"/>
                  <w:marBottom w:val="0"/>
                  <w:divBdr>
                    <w:top w:val="none" w:sz="0" w:space="0" w:color="auto"/>
                    <w:left w:val="none" w:sz="0" w:space="0" w:color="auto"/>
                    <w:bottom w:val="none" w:sz="0" w:space="0" w:color="auto"/>
                    <w:right w:val="none" w:sz="0" w:space="0" w:color="auto"/>
                  </w:divBdr>
                </w:div>
                <w:div w:id="447244214">
                  <w:marLeft w:val="480"/>
                  <w:marRight w:val="0"/>
                  <w:marTop w:val="0"/>
                  <w:marBottom w:val="0"/>
                  <w:divBdr>
                    <w:top w:val="none" w:sz="0" w:space="0" w:color="auto"/>
                    <w:left w:val="none" w:sz="0" w:space="0" w:color="auto"/>
                    <w:bottom w:val="none" w:sz="0" w:space="0" w:color="auto"/>
                    <w:right w:val="none" w:sz="0" w:space="0" w:color="auto"/>
                  </w:divBdr>
                </w:div>
                <w:div w:id="1689411612">
                  <w:marLeft w:val="480"/>
                  <w:marRight w:val="0"/>
                  <w:marTop w:val="0"/>
                  <w:marBottom w:val="0"/>
                  <w:divBdr>
                    <w:top w:val="none" w:sz="0" w:space="0" w:color="auto"/>
                    <w:left w:val="none" w:sz="0" w:space="0" w:color="auto"/>
                    <w:bottom w:val="none" w:sz="0" w:space="0" w:color="auto"/>
                    <w:right w:val="none" w:sz="0" w:space="0" w:color="auto"/>
                  </w:divBdr>
                </w:div>
                <w:div w:id="604967647">
                  <w:marLeft w:val="480"/>
                  <w:marRight w:val="0"/>
                  <w:marTop w:val="0"/>
                  <w:marBottom w:val="0"/>
                  <w:divBdr>
                    <w:top w:val="none" w:sz="0" w:space="0" w:color="auto"/>
                    <w:left w:val="none" w:sz="0" w:space="0" w:color="auto"/>
                    <w:bottom w:val="none" w:sz="0" w:space="0" w:color="auto"/>
                    <w:right w:val="none" w:sz="0" w:space="0" w:color="auto"/>
                  </w:divBdr>
                </w:div>
                <w:div w:id="51660685">
                  <w:marLeft w:val="480"/>
                  <w:marRight w:val="0"/>
                  <w:marTop w:val="0"/>
                  <w:marBottom w:val="0"/>
                  <w:divBdr>
                    <w:top w:val="none" w:sz="0" w:space="0" w:color="auto"/>
                    <w:left w:val="none" w:sz="0" w:space="0" w:color="auto"/>
                    <w:bottom w:val="none" w:sz="0" w:space="0" w:color="auto"/>
                    <w:right w:val="none" w:sz="0" w:space="0" w:color="auto"/>
                  </w:divBdr>
                </w:div>
                <w:div w:id="167646897">
                  <w:marLeft w:val="480"/>
                  <w:marRight w:val="0"/>
                  <w:marTop w:val="0"/>
                  <w:marBottom w:val="0"/>
                  <w:divBdr>
                    <w:top w:val="none" w:sz="0" w:space="0" w:color="auto"/>
                    <w:left w:val="none" w:sz="0" w:space="0" w:color="auto"/>
                    <w:bottom w:val="none" w:sz="0" w:space="0" w:color="auto"/>
                    <w:right w:val="none" w:sz="0" w:space="0" w:color="auto"/>
                  </w:divBdr>
                </w:div>
                <w:div w:id="322512625">
                  <w:marLeft w:val="480"/>
                  <w:marRight w:val="0"/>
                  <w:marTop w:val="0"/>
                  <w:marBottom w:val="0"/>
                  <w:divBdr>
                    <w:top w:val="none" w:sz="0" w:space="0" w:color="auto"/>
                    <w:left w:val="none" w:sz="0" w:space="0" w:color="auto"/>
                    <w:bottom w:val="none" w:sz="0" w:space="0" w:color="auto"/>
                    <w:right w:val="none" w:sz="0" w:space="0" w:color="auto"/>
                  </w:divBdr>
                </w:div>
                <w:div w:id="1952736517">
                  <w:marLeft w:val="480"/>
                  <w:marRight w:val="0"/>
                  <w:marTop w:val="0"/>
                  <w:marBottom w:val="0"/>
                  <w:divBdr>
                    <w:top w:val="none" w:sz="0" w:space="0" w:color="auto"/>
                    <w:left w:val="none" w:sz="0" w:space="0" w:color="auto"/>
                    <w:bottom w:val="none" w:sz="0" w:space="0" w:color="auto"/>
                    <w:right w:val="none" w:sz="0" w:space="0" w:color="auto"/>
                  </w:divBdr>
                </w:div>
                <w:div w:id="169874788">
                  <w:marLeft w:val="480"/>
                  <w:marRight w:val="0"/>
                  <w:marTop w:val="0"/>
                  <w:marBottom w:val="0"/>
                  <w:divBdr>
                    <w:top w:val="none" w:sz="0" w:space="0" w:color="auto"/>
                    <w:left w:val="none" w:sz="0" w:space="0" w:color="auto"/>
                    <w:bottom w:val="none" w:sz="0" w:space="0" w:color="auto"/>
                    <w:right w:val="none" w:sz="0" w:space="0" w:color="auto"/>
                  </w:divBdr>
                </w:div>
                <w:div w:id="1000354622">
                  <w:marLeft w:val="480"/>
                  <w:marRight w:val="0"/>
                  <w:marTop w:val="0"/>
                  <w:marBottom w:val="0"/>
                  <w:divBdr>
                    <w:top w:val="none" w:sz="0" w:space="0" w:color="auto"/>
                    <w:left w:val="none" w:sz="0" w:space="0" w:color="auto"/>
                    <w:bottom w:val="none" w:sz="0" w:space="0" w:color="auto"/>
                    <w:right w:val="none" w:sz="0" w:space="0" w:color="auto"/>
                  </w:divBdr>
                </w:div>
                <w:div w:id="1945842801">
                  <w:marLeft w:val="480"/>
                  <w:marRight w:val="0"/>
                  <w:marTop w:val="0"/>
                  <w:marBottom w:val="0"/>
                  <w:divBdr>
                    <w:top w:val="none" w:sz="0" w:space="0" w:color="auto"/>
                    <w:left w:val="none" w:sz="0" w:space="0" w:color="auto"/>
                    <w:bottom w:val="none" w:sz="0" w:space="0" w:color="auto"/>
                    <w:right w:val="none" w:sz="0" w:space="0" w:color="auto"/>
                  </w:divBdr>
                </w:div>
                <w:div w:id="1513760847">
                  <w:marLeft w:val="480"/>
                  <w:marRight w:val="0"/>
                  <w:marTop w:val="0"/>
                  <w:marBottom w:val="0"/>
                  <w:divBdr>
                    <w:top w:val="none" w:sz="0" w:space="0" w:color="auto"/>
                    <w:left w:val="none" w:sz="0" w:space="0" w:color="auto"/>
                    <w:bottom w:val="none" w:sz="0" w:space="0" w:color="auto"/>
                    <w:right w:val="none" w:sz="0" w:space="0" w:color="auto"/>
                  </w:divBdr>
                </w:div>
              </w:divsChild>
            </w:div>
            <w:div w:id="396635680">
              <w:marLeft w:val="0"/>
              <w:marRight w:val="0"/>
              <w:marTop w:val="0"/>
              <w:marBottom w:val="0"/>
              <w:divBdr>
                <w:top w:val="none" w:sz="0" w:space="0" w:color="auto"/>
                <w:left w:val="none" w:sz="0" w:space="0" w:color="auto"/>
                <w:bottom w:val="none" w:sz="0" w:space="0" w:color="auto"/>
                <w:right w:val="none" w:sz="0" w:space="0" w:color="auto"/>
              </w:divBdr>
              <w:divsChild>
                <w:div w:id="83503853">
                  <w:marLeft w:val="480"/>
                  <w:marRight w:val="0"/>
                  <w:marTop w:val="0"/>
                  <w:marBottom w:val="0"/>
                  <w:divBdr>
                    <w:top w:val="none" w:sz="0" w:space="0" w:color="auto"/>
                    <w:left w:val="none" w:sz="0" w:space="0" w:color="auto"/>
                    <w:bottom w:val="none" w:sz="0" w:space="0" w:color="auto"/>
                    <w:right w:val="none" w:sz="0" w:space="0" w:color="auto"/>
                  </w:divBdr>
                </w:div>
                <w:div w:id="1506747959">
                  <w:marLeft w:val="480"/>
                  <w:marRight w:val="0"/>
                  <w:marTop w:val="0"/>
                  <w:marBottom w:val="0"/>
                  <w:divBdr>
                    <w:top w:val="none" w:sz="0" w:space="0" w:color="auto"/>
                    <w:left w:val="none" w:sz="0" w:space="0" w:color="auto"/>
                    <w:bottom w:val="none" w:sz="0" w:space="0" w:color="auto"/>
                    <w:right w:val="none" w:sz="0" w:space="0" w:color="auto"/>
                  </w:divBdr>
                </w:div>
                <w:div w:id="529414087">
                  <w:marLeft w:val="480"/>
                  <w:marRight w:val="0"/>
                  <w:marTop w:val="0"/>
                  <w:marBottom w:val="0"/>
                  <w:divBdr>
                    <w:top w:val="none" w:sz="0" w:space="0" w:color="auto"/>
                    <w:left w:val="none" w:sz="0" w:space="0" w:color="auto"/>
                    <w:bottom w:val="none" w:sz="0" w:space="0" w:color="auto"/>
                    <w:right w:val="none" w:sz="0" w:space="0" w:color="auto"/>
                  </w:divBdr>
                </w:div>
                <w:div w:id="1976906230">
                  <w:marLeft w:val="480"/>
                  <w:marRight w:val="0"/>
                  <w:marTop w:val="0"/>
                  <w:marBottom w:val="0"/>
                  <w:divBdr>
                    <w:top w:val="none" w:sz="0" w:space="0" w:color="auto"/>
                    <w:left w:val="none" w:sz="0" w:space="0" w:color="auto"/>
                    <w:bottom w:val="none" w:sz="0" w:space="0" w:color="auto"/>
                    <w:right w:val="none" w:sz="0" w:space="0" w:color="auto"/>
                  </w:divBdr>
                </w:div>
                <w:div w:id="899173385">
                  <w:marLeft w:val="480"/>
                  <w:marRight w:val="0"/>
                  <w:marTop w:val="0"/>
                  <w:marBottom w:val="0"/>
                  <w:divBdr>
                    <w:top w:val="none" w:sz="0" w:space="0" w:color="auto"/>
                    <w:left w:val="none" w:sz="0" w:space="0" w:color="auto"/>
                    <w:bottom w:val="none" w:sz="0" w:space="0" w:color="auto"/>
                    <w:right w:val="none" w:sz="0" w:space="0" w:color="auto"/>
                  </w:divBdr>
                </w:div>
                <w:div w:id="457724228">
                  <w:marLeft w:val="480"/>
                  <w:marRight w:val="0"/>
                  <w:marTop w:val="0"/>
                  <w:marBottom w:val="0"/>
                  <w:divBdr>
                    <w:top w:val="none" w:sz="0" w:space="0" w:color="auto"/>
                    <w:left w:val="none" w:sz="0" w:space="0" w:color="auto"/>
                    <w:bottom w:val="none" w:sz="0" w:space="0" w:color="auto"/>
                    <w:right w:val="none" w:sz="0" w:space="0" w:color="auto"/>
                  </w:divBdr>
                </w:div>
                <w:div w:id="1217665763">
                  <w:marLeft w:val="480"/>
                  <w:marRight w:val="0"/>
                  <w:marTop w:val="0"/>
                  <w:marBottom w:val="0"/>
                  <w:divBdr>
                    <w:top w:val="none" w:sz="0" w:space="0" w:color="auto"/>
                    <w:left w:val="none" w:sz="0" w:space="0" w:color="auto"/>
                    <w:bottom w:val="none" w:sz="0" w:space="0" w:color="auto"/>
                    <w:right w:val="none" w:sz="0" w:space="0" w:color="auto"/>
                  </w:divBdr>
                </w:div>
                <w:div w:id="109207953">
                  <w:marLeft w:val="480"/>
                  <w:marRight w:val="0"/>
                  <w:marTop w:val="0"/>
                  <w:marBottom w:val="0"/>
                  <w:divBdr>
                    <w:top w:val="none" w:sz="0" w:space="0" w:color="auto"/>
                    <w:left w:val="none" w:sz="0" w:space="0" w:color="auto"/>
                    <w:bottom w:val="none" w:sz="0" w:space="0" w:color="auto"/>
                    <w:right w:val="none" w:sz="0" w:space="0" w:color="auto"/>
                  </w:divBdr>
                </w:div>
                <w:div w:id="249777757">
                  <w:marLeft w:val="480"/>
                  <w:marRight w:val="0"/>
                  <w:marTop w:val="0"/>
                  <w:marBottom w:val="0"/>
                  <w:divBdr>
                    <w:top w:val="none" w:sz="0" w:space="0" w:color="auto"/>
                    <w:left w:val="none" w:sz="0" w:space="0" w:color="auto"/>
                    <w:bottom w:val="none" w:sz="0" w:space="0" w:color="auto"/>
                    <w:right w:val="none" w:sz="0" w:space="0" w:color="auto"/>
                  </w:divBdr>
                </w:div>
                <w:div w:id="1398285171">
                  <w:marLeft w:val="480"/>
                  <w:marRight w:val="0"/>
                  <w:marTop w:val="0"/>
                  <w:marBottom w:val="0"/>
                  <w:divBdr>
                    <w:top w:val="none" w:sz="0" w:space="0" w:color="auto"/>
                    <w:left w:val="none" w:sz="0" w:space="0" w:color="auto"/>
                    <w:bottom w:val="none" w:sz="0" w:space="0" w:color="auto"/>
                    <w:right w:val="none" w:sz="0" w:space="0" w:color="auto"/>
                  </w:divBdr>
                </w:div>
                <w:div w:id="377971094">
                  <w:marLeft w:val="480"/>
                  <w:marRight w:val="0"/>
                  <w:marTop w:val="0"/>
                  <w:marBottom w:val="0"/>
                  <w:divBdr>
                    <w:top w:val="none" w:sz="0" w:space="0" w:color="auto"/>
                    <w:left w:val="none" w:sz="0" w:space="0" w:color="auto"/>
                    <w:bottom w:val="none" w:sz="0" w:space="0" w:color="auto"/>
                    <w:right w:val="none" w:sz="0" w:space="0" w:color="auto"/>
                  </w:divBdr>
                </w:div>
                <w:div w:id="1522667685">
                  <w:marLeft w:val="480"/>
                  <w:marRight w:val="0"/>
                  <w:marTop w:val="0"/>
                  <w:marBottom w:val="0"/>
                  <w:divBdr>
                    <w:top w:val="none" w:sz="0" w:space="0" w:color="auto"/>
                    <w:left w:val="none" w:sz="0" w:space="0" w:color="auto"/>
                    <w:bottom w:val="none" w:sz="0" w:space="0" w:color="auto"/>
                    <w:right w:val="none" w:sz="0" w:space="0" w:color="auto"/>
                  </w:divBdr>
                </w:div>
                <w:div w:id="224799705">
                  <w:marLeft w:val="480"/>
                  <w:marRight w:val="0"/>
                  <w:marTop w:val="0"/>
                  <w:marBottom w:val="0"/>
                  <w:divBdr>
                    <w:top w:val="none" w:sz="0" w:space="0" w:color="auto"/>
                    <w:left w:val="none" w:sz="0" w:space="0" w:color="auto"/>
                    <w:bottom w:val="none" w:sz="0" w:space="0" w:color="auto"/>
                    <w:right w:val="none" w:sz="0" w:space="0" w:color="auto"/>
                  </w:divBdr>
                </w:div>
                <w:div w:id="708337304">
                  <w:marLeft w:val="480"/>
                  <w:marRight w:val="0"/>
                  <w:marTop w:val="0"/>
                  <w:marBottom w:val="0"/>
                  <w:divBdr>
                    <w:top w:val="none" w:sz="0" w:space="0" w:color="auto"/>
                    <w:left w:val="none" w:sz="0" w:space="0" w:color="auto"/>
                    <w:bottom w:val="none" w:sz="0" w:space="0" w:color="auto"/>
                    <w:right w:val="none" w:sz="0" w:space="0" w:color="auto"/>
                  </w:divBdr>
                </w:div>
                <w:div w:id="180168003">
                  <w:marLeft w:val="480"/>
                  <w:marRight w:val="0"/>
                  <w:marTop w:val="0"/>
                  <w:marBottom w:val="0"/>
                  <w:divBdr>
                    <w:top w:val="none" w:sz="0" w:space="0" w:color="auto"/>
                    <w:left w:val="none" w:sz="0" w:space="0" w:color="auto"/>
                    <w:bottom w:val="none" w:sz="0" w:space="0" w:color="auto"/>
                    <w:right w:val="none" w:sz="0" w:space="0" w:color="auto"/>
                  </w:divBdr>
                </w:div>
                <w:div w:id="256133132">
                  <w:marLeft w:val="480"/>
                  <w:marRight w:val="0"/>
                  <w:marTop w:val="0"/>
                  <w:marBottom w:val="0"/>
                  <w:divBdr>
                    <w:top w:val="none" w:sz="0" w:space="0" w:color="auto"/>
                    <w:left w:val="none" w:sz="0" w:space="0" w:color="auto"/>
                    <w:bottom w:val="none" w:sz="0" w:space="0" w:color="auto"/>
                    <w:right w:val="none" w:sz="0" w:space="0" w:color="auto"/>
                  </w:divBdr>
                </w:div>
                <w:div w:id="361634162">
                  <w:marLeft w:val="480"/>
                  <w:marRight w:val="0"/>
                  <w:marTop w:val="0"/>
                  <w:marBottom w:val="0"/>
                  <w:divBdr>
                    <w:top w:val="none" w:sz="0" w:space="0" w:color="auto"/>
                    <w:left w:val="none" w:sz="0" w:space="0" w:color="auto"/>
                    <w:bottom w:val="none" w:sz="0" w:space="0" w:color="auto"/>
                    <w:right w:val="none" w:sz="0" w:space="0" w:color="auto"/>
                  </w:divBdr>
                </w:div>
                <w:div w:id="1256134784">
                  <w:marLeft w:val="480"/>
                  <w:marRight w:val="0"/>
                  <w:marTop w:val="0"/>
                  <w:marBottom w:val="0"/>
                  <w:divBdr>
                    <w:top w:val="none" w:sz="0" w:space="0" w:color="auto"/>
                    <w:left w:val="none" w:sz="0" w:space="0" w:color="auto"/>
                    <w:bottom w:val="none" w:sz="0" w:space="0" w:color="auto"/>
                    <w:right w:val="none" w:sz="0" w:space="0" w:color="auto"/>
                  </w:divBdr>
                </w:div>
                <w:div w:id="2113042980">
                  <w:marLeft w:val="480"/>
                  <w:marRight w:val="0"/>
                  <w:marTop w:val="0"/>
                  <w:marBottom w:val="0"/>
                  <w:divBdr>
                    <w:top w:val="none" w:sz="0" w:space="0" w:color="auto"/>
                    <w:left w:val="none" w:sz="0" w:space="0" w:color="auto"/>
                    <w:bottom w:val="none" w:sz="0" w:space="0" w:color="auto"/>
                    <w:right w:val="none" w:sz="0" w:space="0" w:color="auto"/>
                  </w:divBdr>
                </w:div>
                <w:div w:id="1666856746">
                  <w:marLeft w:val="480"/>
                  <w:marRight w:val="0"/>
                  <w:marTop w:val="0"/>
                  <w:marBottom w:val="0"/>
                  <w:divBdr>
                    <w:top w:val="none" w:sz="0" w:space="0" w:color="auto"/>
                    <w:left w:val="none" w:sz="0" w:space="0" w:color="auto"/>
                    <w:bottom w:val="none" w:sz="0" w:space="0" w:color="auto"/>
                    <w:right w:val="none" w:sz="0" w:space="0" w:color="auto"/>
                  </w:divBdr>
                </w:div>
                <w:div w:id="1877960794">
                  <w:marLeft w:val="480"/>
                  <w:marRight w:val="0"/>
                  <w:marTop w:val="0"/>
                  <w:marBottom w:val="0"/>
                  <w:divBdr>
                    <w:top w:val="none" w:sz="0" w:space="0" w:color="auto"/>
                    <w:left w:val="none" w:sz="0" w:space="0" w:color="auto"/>
                    <w:bottom w:val="none" w:sz="0" w:space="0" w:color="auto"/>
                    <w:right w:val="none" w:sz="0" w:space="0" w:color="auto"/>
                  </w:divBdr>
                </w:div>
                <w:div w:id="1764182762">
                  <w:marLeft w:val="480"/>
                  <w:marRight w:val="0"/>
                  <w:marTop w:val="0"/>
                  <w:marBottom w:val="0"/>
                  <w:divBdr>
                    <w:top w:val="none" w:sz="0" w:space="0" w:color="auto"/>
                    <w:left w:val="none" w:sz="0" w:space="0" w:color="auto"/>
                    <w:bottom w:val="none" w:sz="0" w:space="0" w:color="auto"/>
                    <w:right w:val="none" w:sz="0" w:space="0" w:color="auto"/>
                  </w:divBdr>
                </w:div>
                <w:div w:id="483817886">
                  <w:marLeft w:val="480"/>
                  <w:marRight w:val="0"/>
                  <w:marTop w:val="0"/>
                  <w:marBottom w:val="0"/>
                  <w:divBdr>
                    <w:top w:val="none" w:sz="0" w:space="0" w:color="auto"/>
                    <w:left w:val="none" w:sz="0" w:space="0" w:color="auto"/>
                    <w:bottom w:val="none" w:sz="0" w:space="0" w:color="auto"/>
                    <w:right w:val="none" w:sz="0" w:space="0" w:color="auto"/>
                  </w:divBdr>
                </w:div>
                <w:div w:id="1478649059">
                  <w:marLeft w:val="480"/>
                  <w:marRight w:val="0"/>
                  <w:marTop w:val="0"/>
                  <w:marBottom w:val="0"/>
                  <w:divBdr>
                    <w:top w:val="none" w:sz="0" w:space="0" w:color="auto"/>
                    <w:left w:val="none" w:sz="0" w:space="0" w:color="auto"/>
                    <w:bottom w:val="none" w:sz="0" w:space="0" w:color="auto"/>
                    <w:right w:val="none" w:sz="0" w:space="0" w:color="auto"/>
                  </w:divBdr>
                </w:div>
                <w:div w:id="114176358">
                  <w:marLeft w:val="480"/>
                  <w:marRight w:val="0"/>
                  <w:marTop w:val="0"/>
                  <w:marBottom w:val="0"/>
                  <w:divBdr>
                    <w:top w:val="none" w:sz="0" w:space="0" w:color="auto"/>
                    <w:left w:val="none" w:sz="0" w:space="0" w:color="auto"/>
                    <w:bottom w:val="none" w:sz="0" w:space="0" w:color="auto"/>
                    <w:right w:val="none" w:sz="0" w:space="0" w:color="auto"/>
                  </w:divBdr>
                </w:div>
                <w:div w:id="885022143">
                  <w:marLeft w:val="480"/>
                  <w:marRight w:val="0"/>
                  <w:marTop w:val="0"/>
                  <w:marBottom w:val="0"/>
                  <w:divBdr>
                    <w:top w:val="none" w:sz="0" w:space="0" w:color="auto"/>
                    <w:left w:val="none" w:sz="0" w:space="0" w:color="auto"/>
                    <w:bottom w:val="none" w:sz="0" w:space="0" w:color="auto"/>
                    <w:right w:val="none" w:sz="0" w:space="0" w:color="auto"/>
                  </w:divBdr>
                </w:div>
                <w:div w:id="2051879721">
                  <w:marLeft w:val="480"/>
                  <w:marRight w:val="0"/>
                  <w:marTop w:val="0"/>
                  <w:marBottom w:val="0"/>
                  <w:divBdr>
                    <w:top w:val="none" w:sz="0" w:space="0" w:color="auto"/>
                    <w:left w:val="none" w:sz="0" w:space="0" w:color="auto"/>
                    <w:bottom w:val="none" w:sz="0" w:space="0" w:color="auto"/>
                    <w:right w:val="none" w:sz="0" w:space="0" w:color="auto"/>
                  </w:divBdr>
                </w:div>
                <w:div w:id="1438208523">
                  <w:marLeft w:val="480"/>
                  <w:marRight w:val="0"/>
                  <w:marTop w:val="0"/>
                  <w:marBottom w:val="0"/>
                  <w:divBdr>
                    <w:top w:val="none" w:sz="0" w:space="0" w:color="auto"/>
                    <w:left w:val="none" w:sz="0" w:space="0" w:color="auto"/>
                    <w:bottom w:val="none" w:sz="0" w:space="0" w:color="auto"/>
                    <w:right w:val="none" w:sz="0" w:space="0" w:color="auto"/>
                  </w:divBdr>
                </w:div>
                <w:div w:id="106509826">
                  <w:marLeft w:val="480"/>
                  <w:marRight w:val="0"/>
                  <w:marTop w:val="0"/>
                  <w:marBottom w:val="0"/>
                  <w:divBdr>
                    <w:top w:val="none" w:sz="0" w:space="0" w:color="auto"/>
                    <w:left w:val="none" w:sz="0" w:space="0" w:color="auto"/>
                    <w:bottom w:val="none" w:sz="0" w:space="0" w:color="auto"/>
                    <w:right w:val="none" w:sz="0" w:space="0" w:color="auto"/>
                  </w:divBdr>
                </w:div>
                <w:div w:id="2062438776">
                  <w:marLeft w:val="480"/>
                  <w:marRight w:val="0"/>
                  <w:marTop w:val="0"/>
                  <w:marBottom w:val="0"/>
                  <w:divBdr>
                    <w:top w:val="none" w:sz="0" w:space="0" w:color="auto"/>
                    <w:left w:val="none" w:sz="0" w:space="0" w:color="auto"/>
                    <w:bottom w:val="none" w:sz="0" w:space="0" w:color="auto"/>
                    <w:right w:val="none" w:sz="0" w:space="0" w:color="auto"/>
                  </w:divBdr>
                </w:div>
                <w:div w:id="443547832">
                  <w:marLeft w:val="480"/>
                  <w:marRight w:val="0"/>
                  <w:marTop w:val="0"/>
                  <w:marBottom w:val="0"/>
                  <w:divBdr>
                    <w:top w:val="none" w:sz="0" w:space="0" w:color="auto"/>
                    <w:left w:val="none" w:sz="0" w:space="0" w:color="auto"/>
                    <w:bottom w:val="none" w:sz="0" w:space="0" w:color="auto"/>
                    <w:right w:val="none" w:sz="0" w:space="0" w:color="auto"/>
                  </w:divBdr>
                </w:div>
                <w:div w:id="445931628">
                  <w:marLeft w:val="480"/>
                  <w:marRight w:val="0"/>
                  <w:marTop w:val="0"/>
                  <w:marBottom w:val="0"/>
                  <w:divBdr>
                    <w:top w:val="none" w:sz="0" w:space="0" w:color="auto"/>
                    <w:left w:val="none" w:sz="0" w:space="0" w:color="auto"/>
                    <w:bottom w:val="none" w:sz="0" w:space="0" w:color="auto"/>
                    <w:right w:val="none" w:sz="0" w:space="0" w:color="auto"/>
                  </w:divBdr>
                </w:div>
                <w:div w:id="1171330668">
                  <w:marLeft w:val="480"/>
                  <w:marRight w:val="0"/>
                  <w:marTop w:val="0"/>
                  <w:marBottom w:val="0"/>
                  <w:divBdr>
                    <w:top w:val="none" w:sz="0" w:space="0" w:color="auto"/>
                    <w:left w:val="none" w:sz="0" w:space="0" w:color="auto"/>
                    <w:bottom w:val="none" w:sz="0" w:space="0" w:color="auto"/>
                    <w:right w:val="none" w:sz="0" w:space="0" w:color="auto"/>
                  </w:divBdr>
                </w:div>
                <w:div w:id="897860308">
                  <w:marLeft w:val="480"/>
                  <w:marRight w:val="0"/>
                  <w:marTop w:val="0"/>
                  <w:marBottom w:val="0"/>
                  <w:divBdr>
                    <w:top w:val="none" w:sz="0" w:space="0" w:color="auto"/>
                    <w:left w:val="none" w:sz="0" w:space="0" w:color="auto"/>
                    <w:bottom w:val="none" w:sz="0" w:space="0" w:color="auto"/>
                    <w:right w:val="none" w:sz="0" w:space="0" w:color="auto"/>
                  </w:divBdr>
                </w:div>
                <w:div w:id="1757825128">
                  <w:marLeft w:val="480"/>
                  <w:marRight w:val="0"/>
                  <w:marTop w:val="0"/>
                  <w:marBottom w:val="0"/>
                  <w:divBdr>
                    <w:top w:val="none" w:sz="0" w:space="0" w:color="auto"/>
                    <w:left w:val="none" w:sz="0" w:space="0" w:color="auto"/>
                    <w:bottom w:val="none" w:sz="0" w:space="0" w:color="auto"/>
                    <w:right w:val="none" w:sz="0" w:space="0" w:color="auto"/>
                  </w:divBdr>
                </w:div>
                <w:div w:id="1591237961">
                  <w:marLeft w:val="480"/>
                  <w:marRight w:val="0"/>
                  <w:marTop w:val="0"/>
                  <w:marBottom w:val="0"/>
                  <w:divBdr>
                    <w:top w:val="none" w:sz="0" w:space="0" w:color="auto"/>
                    <w:left w:val="none" w:sz="0" w:space="0" w:color="auto"/>
                    <w:bottom w:val="none" w:sz="0" w:space="0" w:color="auto"/>
                    <w:right w:val="none" w:sz="0" w:space="0" w:color="auto"/>
                  </w:divBdr>
                </w:div>
                <w:div w:id="1275407845">
                  <w:marLeft w:val="480"/>
                  <w:marRight w:val="0"/>
                  <w:marTop w:val="0"/>
                  <w:marBottom w:val="0"/>
                  <w:divBdr>
                    <w:top w:val="none" w:sz="0" w:space="0" w:color="auto"/>
                    <w:left w:val="none" w:sz="0" w:space="0" w:color="auto"/>
                    <w:bottom w:val="none" w:sz="0" w:space="0" w:color="auto"/>
                    <w:right w:val="none" w:sz="0" w:space="0" w:color="auto"/>
                  </w:divBdr>
                </w:div>
                <w:div w:id="1380982199">
                  <w:marLeft w:val="480"/>
                  <w:marRight w:val="0"/>
                  <w:marTop w:val="0"/>
                  <w:marBottom w:val="0"/>
                  <w:divBdr>
                    <w:top w:val="none" w:sz="0" w:space="0" w:color="auto"/>
                    <w:left w:val="none" w:sz="0" w:space="0" w:color="auto"/>
                    <w:bottom w:val="none" w:sz="0" w:space="0" w:color="auto"/>
                    <w:right w:val="none" w:sz="0" w:space="0" w:color="auto"/>
                  </w:divBdr>
                </w:div>
                <w:div w:id="2103646176">
                  <w:marLeft w:val="480"/>
                  <w:marRight w:val="0"/>
                  <w:marTop w:val="0"/>
                  <w:marBottom w:val="0"/>
                  <w:divBdr>
                    <w:top w:val="none" w:sz="0" w:space="0" w:color="auto"/>
                    <w:left w:val="none" w:sz="0" w:space="0" w:color="auto"/>
                    <w:bottom w:val="none" w:sz="0" w:space="0" w:color="auto"/>
                    <w:right w:val="none" w:sz="0" w:space="0" w:color="auto"/>
                  </w:divBdr>
                </w:div>
                <w:div w:id="1906993405">
                  <w:marLeft w:val="480"/>
                  <w:marRight w:val="0"/>
                  <w:marTop w:val="0"/>
                  <w:marBottom w:val="0"/>
                  <w:divBdr>
                    <w:top w:val="none" w:sz="0" w:space="0" w:color="auto"/>
                    <w:left w:val="none" w:sz="0" w:space="0" w:color="auto"/>
                    <w:bottom w:val="none" w:sz="0" w:space="0" w:color="auto"/>
                    <w:right w:val="none" w:sz="0" w:space="0" w:color="auto"/>
                  </w:divBdr>
                </w:div>
                <w:div w:id="1246305886">
                  <w:marLeft w:val="480"/>
                  <w:marRight w:val="0"/>
                  <w:marTop w:val="0"/>
                  <w:marBottom w:val="0"/>
                  <w:divBdr>
                    <w:top w:val="none" w:sz="0" w:space="0" w:color="auto"/>
                    <w:left w:val="none" w:sz="0" w:space="0" w:color="auto"/>
                    <w:bottom w:val="none" w:sz="0" w:space="0" w:color="auto"/>
                    <w:right w:val="none" w:sz="0" w:space="0" w:color="auto"/>
                  </w:divBdr>
                </w:div>
                <w:div w:id="533470941">
                  <w:marLeft w:val="480"/>
                  <w:marRight w:val="0"/>
                  <w:marTop w:val="0"/>
                  <w:marBottom w:val="0"/>
                  <w:divBdr>
                    <w:top w:val="none" w:sz="0" w:space="0" w:color="auto"/>
                    <w:left w:val="none" w:sz="0" w:space="0" w:color="auto"/>
                    <w:bottom w:val="none" w:sz="0" w:space="0" w:color="auto"/>
                    <w:right w:val="none" w:sz="0" w:space="0" w:color="auto"/>
                  </w:divBdr>
                </w:div>
                <w:div w:id="426582672">
                  <w:marLeft w:val="480"/>
                  <w:marRight w:val="0"/>
                  <w:marTop w:val="0"/>
                  <w:marBottom w:val="0"/>
                  <w:divBdr>
                    <w:top w:val="none" w:sz="0" w:space="0" w:color="auto"/>
                    <w:left w:val="none" w:sz="0" w:space="0" w:color="auto"/>
                    <w:bottom w:val="none" w:sz="0" w:space="0" w:color="auto"/>
                    <w:right w:val="none" w:sz="0" w:space="0" w:color="auto"/>
                  </w:divBdr>
                </w:div>
                <w:div w:id="2139033012">
                  <w:marLeft w:val="480"/>
                  <w:marRight w:val="0"/>
                  <w:marTop w:val="0"/>
                  <w:marBottom w:val="0"/>
                  <w:divBdr>
                    <w:top w:val="none" w:sz="0" w:space="0" w:color="auto"/>
                    <w:left w:val="none" w:sz="0" w:space="0" w:color="auto"/>
                    <w:bottom w:val="none" w:sz="0" w:space="0" w:color="auto"/>
                    <w:right w:val="none" w:sz="0" w:space="0" w:color="auto"/>
                  </w:divBdr>
                </w:div>
                <w:div w:id="1305281567">
                  <w:marLeft w:val="480"/>
                  <w:marRight w:val="0"/>
                  <w:marTop w:val="0"/>
                  <w:marBottom w:val="0"/>
                  <w:divBdr>
                    <w:top w:val="none" w:sz="0" w:space="0" w:color="auto"/>
                    <w:left w:val="none" w:sz="0" w:space="0" w:color="auto"/>
                    <w:bottom w:val="none" w:sz="0" w:space="0" w:color="auto"/>
                    <w:right w:val="none" w:sz="0" w:space="0" w:color="auto"/>
                  </w:divBdr>
                </w:div>
                <w:div w:id="761727026">
                  <w:marLeft w:val="480"/>
                  <w:marRight w:val="0"/>
                  <w:marTop w:val="0"/>
                  <w:marBottom w:val="0"/>
                  <w:divBdr>
                    <w:top w:val="none" w:sz="0" w:space="0" w:color="auto"/>
                    <w:left w:val="none" w:sz="0" w:space="0" w:color="auto"/>
                    <w:bottom w:val="none" w:sz="0" w:space="0" w:color="auto"/>
                    <w:right w:val="none" w:sz="0" w:space="0" w:color="auto"/>
                  </w:divBdr>
                </w:div>
                <w:div w:id="1843622899">
                  <w:marLeft w:val="480"/>
                  <w:marRight w:val="0"/>
                  <w:marTop w:val="0"/>
                  <w:marBottom w:val="0"/>
                  <w:divBdr>
                    <w:top w:val="none" w:sz="0" w:space="0" w:color="auto"/>
                    <w:left w:val="none" w:sz="0" w:space="0" w:color="auto"/>
                    <w:bottom w:val="none" w:sz="0" w:space="0" w:color="auto"/>
                    <w:right w:val="none" w:sz="0" w:space="0" w:color="auto"/>
                  </w:divBdr>
                </w:div>
                <w:div w:id="1385907024">
                  <w:marLeft w:val="480"/>
                  <w:marRight w:val="0"/>
                  <w:marTop w:val="0"/>
                  <w:marBottom w:val="0"/>
                  <w:divBdr>
                    <w:top w:val="none" w:sz="0" w:space="0" w:color="auto"/>
                    <w:left w:val="none" w:sz="0" w:space="0" w:color="auto"/>
                    <w:bottom w:val="none" w:sz="0" w:space="0" w:color="auto"/>
                    <w:right w:val="none" w:sz="0" w:space="0" w:color="auto"/>
                  </w:divBdr>
                </w:div>
                <w:div w:id="1749031762">
                  <w:marLeft w:val="480"/>
                  <w:marRight w:val="0"/>
                  <w:marTop w:val="0"/>
                  <w:marBottom w:val="0"/>
                  <w:divBdr>
                    <w:top w:val="none" w:sz="0" w:space="0" w:color="auto"/>
                    <w:left w:val="none" w:sz="0" w:space="0" w:color="auto"/>
                    <w:bottom w:val="none" w:sz="0" w:space="0" w:color="auto"/>
                    <w:right w:val="none" w:sz="0" w:space="0" w:color="auto"/>
                  </w:divBdr>
                </w:div>
                <w:div w:id="436024406">
                  <w:marLeft w:val="480"/>
                  <w:marRight w:val="0"/>
                  <w:marTop w:val="0"/>
                  <w:marBottom w:val="0"/>
                  <w:divBdr>
                    <w:top w:val="none" w:sz="0" w:space="0" w:color="auto"/>
                    <w:left w:val="none" w:sz="0" w:space="0" w:color="auto"/>
                    <w:bottom w:val="none" w:sz="0" w:space="0" w:color="auto"/>
                    <w:right w:val="none" w:sz="0" w:space="0" w:color="auto"/>
                  </w:divBdr>
                </w:div>
                <w:div w:id="1287543974">
                  <w:marLeft w:val="480"/>
                  <w:marRight w:val="0"/>
                  <w:marTop w:val="0"/>
                  <w:marBottom w:val="0"/>
                  <w:divBdr>
                    <w:top w:val="none" w:sz="0" w:space="0" w:color="auto"/>
                    <w:left w:val="none" w:sz="0" w:space="0" w:color="auto"/>
                    <w:bottom w:val="none" w:sz="0" w:space="0" w:color="auto"/>
                    <w:right w:val="none" w:sz="0" w:space="0" w:color="auto"/>
                  </w:divBdr>
                </w:div>
                <w:div w:id="1765225861">
                  <w:marLeft w:val="480"/>
                  <w:marRight w:val="0"/>
                  <w:marTop w:val="0"/>
                  <w:marBottom w:val="0"/>
                  <w:divBdr>
                    <w:top w:val="none" w:sz="0" w:space="0" w:color="auto"/>
                    <w:left w:val="none" w:sz="0" w:space="0" w:color="auto"/>
                    <w:bottom w:val="none" w:sz="0" w:space="0" w:color="auto"/>
                    <w:right w:val="none" w:sz="0" w:space="0" w:color="auto"/>
                  </w:divBdr>
                </w:div>
                <w:div w:id="1516382196">
                  <w:marLeft w:val="480"/>
                  <w:marRight w:val="0"/>
                  <w:marTop w:val="0"/>
                  <w:marBottom w:val="0"/>
                  <w:divBdr>
                    <w:top w:val="none" w:sz="0" w:space="0" w:color="auto"/>
                    <w:left w:val="none" w:sz="0" w:space="0" w:color="auto"/>
                    <w:bottom w:val="none" w:sz="0" w:space="0" w:color="auto"/>
                    <w:right w:val="none" w:sz="0" w:space="0" w:color="auto"/>
                  </w:divBdr>
                </w:div>
                <w:div w:id="1267080458">
                  <w:marLeft w:val="480"/>
                  <w:marRight w:val="0"/>
                  <w:marTop w:val="0"/>
                  <w:marBottom w:val="0"/>
                  <w:divBdr>
                    <w:top w:val="none" w:sz="0" w:space="0" w:color="auto"/>
                    <w:left w:val="none" w:sz="0" w:space="0" w:color="auto"/>
                    <w:bottom w:val="none" w:sz="0" w:space="0" w:color="auto"/>
                    <w:right w:val="none" w:sz="0" w:space="0" w:color="auto"/>
                  </w:divBdr>
                </w:div>
                <w:div w:id="293021487">
                  <w:marLeft w:val="480"/>
                  <w:marRight w:val="0"/>
                  <w:marTop w:val="0"/>
                  <w:marBottom w:val="0"/>
                  <w:divBdr>
                    <w:top w:val="none" w:sz="0" w:space="0" w:color="auto"/>
                    <w:left w:val="none" w:sz="0" w:space="0" w:color="auto"/>
                    <w:bottom w:val="none" w:sz="0" w:space="0" w:color="auto"/>
                    <w:right w:val="none" w:sz="0" w:space="0" w:color="auto"/>
                  </w:divBdr>
                </w:div>
                <w:div w:id="932780840">
                  <w:marLeft w:val="480"/>
                  <w:marRight w:val="0"/>
                  <w:marTop w:val="0"/>
                  <w:marBottom w:val="0"/>
                  <w:divBdr>
                    <w:top w:val="none" w:sz="0" w:space="0" w:color="auto"/>
                    <w:left w:val="none" w:sz="0" w:space="0" w:color="auto"/>
                    <w:bottom w:val="none" w:sz="0" w:space="0" w:color="auto"/>
                    <w:right w:val="none" w:sz="0" w:space="0" w:color="auto"/>
                  </w:divBdr>
                </w:div>
                <w:div w:id="1631589791">
                  <w:marLeft w:val="480"/>
                  <w:marRight w:val="0"/>
                  <w:marTop w:val="0"/>
                  <w:marBottom w:val="0"/>
                  <w:divBdr>
                    <w:top w:val="none" w:sz="0" w:space="0" w:color="auto"/>
                    <w:left w:val="none" w:sz="0" w:space="0" w:color="auto"/>
                    <w:bottom w:val="none" w:sz="0" w:space="0" w:color="auto"/>
                    <w:right w:val="none" w:sz="0" w:space="0" w:color="auto"/>
                  </w:divBdr>
                </w:div>
                <w:div w:id="1902405186">
                  <w:marLeft w:val="480"/>
                  <w:marRight w:val="0"/>
                  <w:marTop w:val="0"/>
                  <w:marBottom w:val="0"/>
                  <w:divBdr>
                    <w:top w:val="none" w:sz="0" w:space="0" w:color="auto"/>
                    <w:left w:val="none" w:sz="0" w:space="0" w:color="auto"/>
                    <w:bottom w:val="none" w:sz="0" w:space="0" w:color="auto"/>
                    <w:right w:val="none" w:sz="0" w:space="0" w:color="auto"/>
                  </w:divBdr>
                </w:div>
                <w:div w:id="267087499">
                  <w:marLeft w:val="480"/>
                  <w:marRight w:val="0"/>
                  <w:marTop w:val="0"/>
                  <w:marBottom w:val="0"/>
                  <w:divBdr>
                    <w:top w:val="none" w:sz="0" w:space="0" w:color="auto"/>
                    <w:left w:val="none" w:sz="0" w:space="0" w:color="auto"/>
                    <w:bottom w:val="none" w:sz="0" w:space="0" w:color="auto"/>
                    <w:right w:val="none" w:sz="0" w:space="0" w:color="auto"/>
                  </w:divBdr>
                </w:div>
                <w:div w:id="2042246091">
                  <w:marLeft w:val="480"/>
                  <w:marRight w:val="0"/>
                  <w:marTop w:val="0"/>
                  <w:marBottom w:val="0"/>
                  <w:divBdr>
                    <w:top w:val="none" w:sz="0" w:space="0" w:color="auto"/>
                    <w:left w:val="none" w:sz="0" w:space="0" w:color="auto"/>
                    <w:bottom w:val="none" w:sz="0" w:space="0" w:color="auto"/>
                    <w:right w:val="none" w:sz="0" w:space="0" w:color="auto"/>
                  </w:divBdr>
                </w:div>
                <w:div w:id="105538802">
                  <w:marLeft w:val="480"/>
                  <w:marRight w:val="0"/>
                  <w:marTop w:val="0"/>
                  <w:marBottom w:val="0"/>
                  <w:divBdr>
                    <w:top w:val="none" w:sz="0" w:space="0" w:color="auto"/>
                    <w:left w:val="none" w:sz="0" w:space="0" w:color="auto"/>
                    <w:bottom w:val="none" w:sz="0" w:space="0" w:color="auto"/>
                    <w:right w:val="none" w:sz="0" w:space="0" w:color="auto"/>
                  </w:divBdr>
                </w:div>
                <w:div w:id="1177035104">
                  <w:marLeft w:val="480"/>
                  <w:marRight w:val="0"/>
                  <w:marTop w:val="0"/>
                  <w:marBottom w:val="0"/>
                  <w:divBdr>
                    <w:top w:val="none" w:sz="0" w:space="0" w:color="auto"/>
                    <w:left w:val="none" w:sz="0" w:space="0" w:color="auto"/>
                    <w:bottom w:val="none" w:sz="0" w:space="0" w:color="auto"/>
                    <w:right w:val="none" w:sz="0" w:space="0" w:color="auto"/>
                  </w:divBdr>
                </w:div>
                <w:div w:id="3290656">
                  <w:marLeft w:val="480"/>
                  <w:marRight w:val="0"/>
                  <w:marTop w:val="0"/>
                  <w:marBottom w:val="0"/>
                  <w:divBdr>
                    <w:top w:val="none" w:sz="0" w:space="0" w:color="auto"/>
                    <w:left w:val="none" w:sz="0" w:space="0" w:color="auto"/>
                    <w:bottom w:val="none" w:sz="0" w:space="0" w:color="auto"/>
                    <w:right w:val="none" w:sz="0" w:space="0" w:color="auto"/>
                  </w:divBdr>
                </w:div>
                <w:div w:id="203569178">
                  <w:marLeft w:val="480"/>
                  <w:marRight w:val="0"/>
                  <w:marTop w:val="0"/>
                  <w:marBottom w:val="0"/>
                  <w:divBdr>
                    <w:top w:val="none" w:sz="0" w:space="0" w:color="auto"/>
                    <w:left w:val="none" w:sz="0" w:space="0" w:color="auto"/>
                    <w:bottom w:val="none" w:sz="0" w:space="0" w:color="auto"/>
                    <w:right w:val="none" w:sz="0" w:space="0" w:color="auto"/>
                  </w:divBdr>
                </w:div>
                <w:div w:id="1428620263">
                  <w:marLeft w:val="480"/>
                  <w:marRight w:val="0"/>
                  <w:marTop w:val="0"/>
                  <w:marBottom w:val="0"/>
                  <w:divBdr>
                    <w:top w:val="none" w:sz="0" w:space="0" w:color="auto"/>
                    <w:left w:val="none" w:sz="0" w:space="0" w:color="auto"/>
                    <w:bottom w:val="none" w:sz="0" w:space="0" w:color="auto"/>
                    <w:right w:val="none" w:sz="0" w:space="0" w:color="auto"/>
                  </w:divBdr>
                </w:div>
                <w:div w:id="1128938517">
                  <w:marLeft w:val="480"/>
                  <w:marRight w:val="0"/>
                  <w:marTop w:val="0"/>
                  <w:marBottom w:val="0"/>
                  <w:divBdr>
                    <w:top w:val="none" w:sz="0" w:space="0" w:color="auto"/>
                    <w:left w:val="none" w:sz="0" w:space="0" w:color="auto"/>
                    <w:bottom w:val="none" w:sz="0" w:space="0" w:color="auto"/>
                    <w:right w:val="none" w:sz="0" w:space="0" w:color="auto"/>
                  </w:divBdr>
                </w:div>
                <w:div w:id="465244586">
                  <w:marLeft w:val="480"/>
                  <w:marRight w:val="0"/>
                  <w:marTop w:val="0"/>
                  <w:marBottom w:val="0"/>
                  <w:divBdr>
                    <w:top w:val="none" w:sz="0" w:space="0" w:color="auto"/>
                    <w:left w:val="none" w:sz="0" w:space="0" w:color="auto"/>
                    <w:bottom w:val="none" w:sz="0" w:space="0" w:color="auto"/>
                    <w:right w:val="none" w:sz="0" w:space="0" w:color="auto"/>
                  </w:divBdr>
                </w:div>
                <w:div w:id="1160461454">
                  <w:marLeft w:val="480"/>
                  <w:marRight w:val="0"/>
                  <w:marTop w:val="0"/>
                  <w:marBottom w:val="0"/>
                  <w:divBdr>
                    <w:top w:val="none" w:sz="0" w:space="0" w:color="auto"/>
                    <w:left w:val="none" w:sz="0" w:space="0" w:color="auto"/>
                    <w:bottom w:val="none" w:sz="0" w:space="0" w:color="auto"/>
                    <w:right w:val="none" w:sz="0" w:space="0" w:color="auto"/>
                  </w:divBdr>
                </w:div>
                <w:div w:id="697122292">
                  <w:marLeft w:val="480"/>
                  <w:marRight w:val="0"/>
                  <w:marTop w:val="0"/>
                  <w:marBottom w:val="0"/>
                  <w:divBdr>
                    <w:top w:val="none" w:sz="0" w:space="0" w:color="auto"/>
                    <w:left w:val="none" w:sz="0" w:space="0" w:color="auto"/>
                    <w:bottom w:val="none" w:sz="0" w:space="0" w:color="auto"/>
                    <w:right w:val="none" w:sz="0" w:space="0" w:color="auto"/>
                  </w:divBdr>
                </w:div>
                <w:div w:id="1625769540">
                  <w:marLeft w:val="480"/>
                  <w:marRight w:val="0"/>
                  <w:marTop w:val="0"/>
                  <w:marBottom w:val="0"/>
                  <w:divBdr>
                    <w:top w:val="none" w:sz="0" w:space="0" w:color="auto"/>
                    <w:left w:val="none" w:sz="0" w:space="0" w:color="auto"/>
                    <w:bottom w:val="none" w:sz="0" w:space="0" w:color="auto"/>
                    <w:right w:val="none" w:sz="0" w:space="0" w:color="auto"/>
                  </w:divBdr>
                </w:div>
                <w:div w:id="720250057">
                  <w:marLeft w:val="480"/>
                  <w:marRight w:val="0"/>
                  <w:marTop w:val="0"/>
                  <w:marBottom w:val="0"/>
                  <w:divBdr>
                    <w:top w:val="none" w:sz="0" w:space="0" w:color="auto"/>
                    <w:left w:val="none" w:sz="0" w:space="0" w:color="auto"/>
                    <w:bottom w:val="none" w:sz="0" w:space="0" w:color="auto"/>
                    <w:right w:val="none" w:sz="0" w:space="0" w:color="auto"/>
                  </w:divBdr>
                </w:div>
                <w:div w:id="1115447246">
                  <w:marLeft w:val="480"/>
                  <w:marRight w:val="0"/>
                  <w:marTop w:val="0"/>
                  <w:marBottom w:val="0"/>
                  <w:divBdr>
                    <w:top w:val="none" w:sz="0" w:space="0" w:color="auto"/>
                    <w:left w:val="none" w:sz="0" w:space="0" w:color="auto"/>
                    <w:bottom w:val="none" w:sz="0" w:space="0" w:color="auto"/>
                    <w:right w:val="none" w:sz="0" w:space="0" w:color="auto"/>
                  </w:divBdr>
                </w:div>
                <w:div w:id="268662721">
                  <w:marLeft w:val="480"/>
                  <w:marRight w:val="0"/>
                  <w:marTop w:val="0"/>
                  <w:marBottom w:val="0"/>
                  <w:divBdr>
                    <w:top w:val="none" w:sz="0" w:space="0" w:color="auto"/>
                    <w:left w:val="none" w:sz="0" w:space="0" w:color="auto"/>
                    <w:bottom w:val="none" w:sz="0" w:space="0" w:color="auto"/>
                    <w:right w:val="none" w:sz="0" w:space="0" w:color="auto"/>
                  </w:divBdr>
                </w:div>
                <w:div w:id="1584532171">
                  <w:marLeft w:val="480"/>
                  <w:marRight w:val="0"/>
                  <w:marTop w:val="0"/>
                  <w:marBottom w:val="0"/>
                  <w:divBdr>
                    <w:top w:val="none" w:sz="0" w:space="0" w:color="auto"/>
                    <w:left w:val="none" w:sz="0" w:space="0" w:color="auto"/>
                    <w:bottom w:val="none" w:sz="0" w:space="0" w:color="auto"/>
                    <w:right w:val="none" w:sz="0" w:space="0" w:color="auto"/>
                  </w:divBdr>
                </w:div>
              </w:divsChild>
            </w:div>
            <w:div w:id="633366172">
              <w:marLeft w:val="0"/>
              <w:marRight w:val="0"/>
              <w:marTop w:val="0"/>
              <w:marBottom w:val="0"/>
              <w:divBdr>
                <w:top w:val="none" w:sz="0" w:space="0" w:color="auto"/>
                <w:left w:val="none" w:sz="0" w:space="0" w:color="auto"/>
                <w:bottom w:val="none" w:sz="0" w:space="0" w:color="auto"/>
                <w:right w:val="none" w:sz="0" w:space="0" w:color="auto"/>
              </w:divBdr>
              <w:divsChild>
                <w:div w:id="1813135393">
                  <w:marLeft w:val="480"/>
                  <w:marRight w:val="0"/>
                  <w:marTop w:val="0"/>
                  <w:marBottom w:val="0"/>
                  <w:divBdr>
                    <w:top w:val="none" w:sz="0" w:space="0" w:color="auto"/>
                    <w:left w:val="none" w:sz="0" w:space="0" w:color="auto"/>
                    <w:bottom w:val="none" w:sz="0" w:space="0" w:color="auto"/>
                    <w:right w:val="none" w:sz="0" w:space="0" w:color="auto"/>
                  </w:divBdr>
                </w:div>
                <w:div w:id="1014724538">
                  <w:marLeft w:val="480"/>
                  <w:marRight w:val="0"/>
                  <w:marTop w:val="0"/>
                  <w:marBottom w:val="0"/>
                  <w:divBdr>
                    <w:top w:val="none" w:sz="0" w:space="0" w:color="auto"/>
                    <w:left w:val="none" w:sz="0" w:space="0" w:color="auto"/>
                    <w:bottom w:val="none" w:sz="0" w:space="0" w:color="auto"/>
                    <w:right w:val="none" w:sz="0" w:space="0" w:color="auto"/>
                  </w:divBdr>
                </w:div>
                <w:div w:id="1271350400">
                  <w:marLeft w:val="480"/>
                  <w:marRight w:val="0"/>
                  <w:marTop w:val="0"/>
                  <w:marBottom w:val="0"/>
                  <w:divBdr>
                    <w:top w:val="none" w:sz="0" w:space="0" w:color="auto"/>
                    <w:left w:val="none" w:sz="0" w:space="0" w:color="auto"/>
                    <w:bottom w:val="none" w:sz="0" w:space="0" w:color="auto"/>
                    <w:right w:val="none" w:sz="0" w:space="0" w:color="auto"/>
                  </w:divBdr>
                </w:div>
                <w:div w:id="236209654">
                  <w:marLeft w:val="480"/>
                  <w:marRight w:val="0"/>
                  <w:marTop w:val="0"/>
                  <w:marBottom w:val="0"/>
                  <w:divBdr>
                    <w:top w:val="none" w:sz="0" w:space="0" w:color="auto"/>
                    <w:left w:val="none" w:sz="0" w:space="0" w:color="auto"/>
                    <w:bottom w:val="none" w:sz="0" w:space="0" w:color="auto"/>
                    <w:right w:val="none" w:sz="0" w:space="0" w:color="auto"/>
                  </w:divBdr>
                </w:div>
                <w:div w:id="47263102">
                  <w:marLeft w:val="480"/>
                  <w:marRight w:val="0"/>
                  <w:marTop w:val="0"/>
                  <w:marBottom w:val="0"/>
                  <w:divBdr>
                    <w:top w:val="none" w:sz="0" w:space="0" w:color="auto"/>
                    <w:left w:val="none" w:sz="0" w:space="0" w:color="auto"/>
                    <w:bottom w:val="none" w:sz="0" w:space="0" w:color="auto"/>
                    <w:right w:val="none" w:sz="0" w:space="0" w:color="auto"/>
                  </w:divBdr>
                </w:div>
                <w:div w:id="1360551612">
                  <w:marLeft w:val="480"/>
                  <w:marRight w:val="0"/>
                  <w:marTop w:val="0"/>
                  <w:marBottom w:val="0"/>
                  <w:divBdr>
                    <w:top w:val="none" w:sz="0" w:space="0" w:color="auto"/>
                    <w:left w:val="none" w:sz="0" w:space="0" w:color="auto"/>
                    <w:bottom w:val="none" w:sz="0" w:space="0" w:color="auto"/>
                    <w:right w:val="none" w:sz="0" w:space="0" w:color="auto"/>
                  </w:divBdr>
                </w:div>
                <w:div w:id="2137096039">
                  <w:marLeft w:val="480"/>
                  <w:marRight w:val="0"/>
                  <w:marTop w:val="0"/>
                  <w:marBottom w:val="0"/>
                  <w:divBdr>
                    <w:top w:val="none" w:sz="0" w:space="0" w:color="auto"/>
                    <w:left w:val="none" w:sz="0" w:space="0" w:color="auto"/>
                    <w:bottom w:val="none" w:sz="0" w:space="0" w:color="auto"/>
                    <w:right w:val="none" w:sz="0" w:space="0" w:color="auto"/>
                  </w:divBdr>
                </w:div>
                <w:div w:id="855391005">
                  <w:marLeft w:val="480"/>
                  <w:marRight w:val="0"/>
                  <w:marTop w:val="0"/>
                  <w:marBottom w:val="0"/>
                  <w:divBdr>
                    <w:top w:val="none" w:sz="0" w:space="0" w:color="auto"/>
                    <w:left w:val="none" w:sz="0" w:space="0" w:color="auto"/>
                    <w:bottom w:val="none" w:sz="0" w:space="0" w:color="auto"/>
                    <w:right w:val="none" w:sz="0" w:space="0" w:color="auto"/>
                  </w:divBdr>
                </w:div>
                <w:div w:id="1805194037">
                  <w:marLeft w:val="480"/>
                  <w:marRight w:val="0"/>
                  <w:marTop w:val="0"/>
                  <w:marBottom w:val="0"/>
                  <w:divBdr>
                    <w:top w:val="none" w:sz="0" w:space="0" w:color="auto"/>
                    <w:left w:val="none" w:sz="0" w:space="0" w:color="auto"/>
                    <w:bottom w:val="none" w:sz="0" w:space="0" w:color="auto"/>
                    <w:right w:val="none" w:sz="0" w:space="0" w:color="auto"/>
                  </w:divBdr>
                </w:div>
                <w:div w:id="1874076364">
                  <w:marLeft w:val="480"/>
                  <w:marRight w:val="0"/>
                  <w:marTop w:val="0"/>
                  <w:marBottom w:val="0"/>
                  <w:divBdr>
                    <w:top w:val="none" w:sz="0" w:space="0" w:color="auto"/>
                    <w:left w:val="none" w:sz="0" w:space="0" w:color="auto"/>
                    <w:bottom w:val="none" w:sz="0" w:space="0" w:color="auto"/>
                    <w:right w:val="none" w:sz="0" w:space="0" w:color="auto"/>
                  </w:divBdr>
                </w:div>
                <w:div w:id="158811152">
                  <w:marLeft w:val="480"/>
                  <w:marRight w:val="0"/>
                  <w:marTop w:val="0"/>
                  <w:marBottom w:val="0"/>
                  <w:divBdr>
                    <w:top w:val="none" w:sz="0" w:space="0" w:color="auto"/>
                    <w:left w:val="none" w:sz="0" w:space="0" w:color="auto"/>
                    <w:bottom w:val="none" w:sz="0" w:space="0" w:color="auto"/>
                    <w:right w:val="none" w:sz="0" w:space="0" w:color="auto"/>
                  </w:divBdr>
                </w:div>
                <w:div w:id="958032502">
                  <w:marLeft w:val="480"/>
                  <w:marRight w:val="0"/>
                  <w:marTop w:val="0"/>
                  <w:marBottom w:val="0"/>
                  <w:divBdr>
                    <w:top w:val="none" w:sz="0" w:space="0" w:color="auto"/>
                    <w:left w:val="none" w:sz="0" w:space="0" w:color="auto"/>
                    <w:bottom w:val="none" w:sz="0" w:space="0" w:color="auto"/>
                    <w:right w:val="none" w:sz="0" w:space="0" w:color="auto"/>
                  </w:divBdr>
                </w:div>
                <w:div w:id="1772357778">
                  <w:marLeft w:val="480"/>
                  <w:marRight w:val="0"/>
                  <w:marTop w:val="0"/>
                  <w:marBottom w:val="0"/>
                  <w:divBdr>
                    <w:top w:val="none" w:sz="0" w:space="0" w:color="auto"/>
                    <w:left w:val="none" w:sz="0" w:space="0" w:color="auto"/>
                    <w:bottom w:val="none" w:sz="0" w:space="0" w:color="auto"/>
                    <w:right w:val="none" w:sz="0" w:space="0" w:color="auto"/>
                  </w:divBdr>
                </w:div>
                <w:div w:id="1120999839">
                  <w:marLeft w:val="480"/>
                  <w:marRight w:val="0"/>
                  <w:marTop w:val="0"/>
                  <w:marBottom w:val="0"/>
                  <w:divBdr>
                    <w:top w:val="none" w:sz="0" w:space="0" w:color="auto"/>
                    <w:left w:val="none" w:sz="0" w:space="0" w:color="auto"/>
                    <w:bottom w:val="none" w:sz="0" w:space="0" w:color="auto"/>
                    <w:right w:val="none" w:sz="0" w:space="0" w:color="auto"/>
                  </w:divBdr>
                </w:div>
                <w:div w:id="136337619">
                  <w:marLeft w:val="480"/>
                  <w:marRight w:val="0"/>
                  <w:marTop w:val="0"/>
                  <w:marBottom w:val="0"/>
                  <w:divBdr>
                    <w:top w:val="none" w:sz="0" w:space="0" w:color="auto"/>
                    <w:left w:val="none" w:sz="0" w:space="0" w:color="auto"/>
                    <w:bottom w:val="none" w:sz="0" w:space="0" w:color="auto"/>
                    <w:right w:val="none" w:sz="0" w:space="0" w:color="auto"/>
                  </w:divBdr>
                </w:div>
                <w:div w:id="935140287">
                  <w:marLeft w:val="480"/>
                  <w:marRight w:val="0"/>
                  <w:marTop w:val="0"/>
                  <w:marBottom w:val="0"/>
                  <w:divBdr>
                    <w:top w:val="none" w:sz="0" w:space="0" w:color="auto"/>
                    <w:left w:val="none" w:sz="0" w:space="0" w:color="auto"/>
                    <w:bottom w:val="none" w:sz="0" w:space="0" w:color="auto"/>
                    <w:right w:val="none" w:sz="0" w:space="0" w:color="auto"/>
                  </w:divBdr>
                </w:div>
                <w:div w:id="96562251">
                  <w:marLeft w:val="480"/>
                  <w:marRight w:val="0"/>
                  <w:marTop w:val="0"/>
                  <w:marBottom w:val="0"/>
                  <w:divBdr>
                    <w:top w:val="none" w:sz="0" w:space="0" w:color="auto"/>
                    <w:left w:val="none" w:sz="0" w:space="0" w:color="auto"/>
                    <w:bottom w:val="none" w:sz="0" w:space="0" w:color="auto"/>
                    <w:right w:val="none" w:sz="0" w:space="0" w:color="auto"/>
                  </w:divBdr>
                </w:div>
                <w:div w:id="546989869">
                  <w:marLeft w:val="480"/>
                  <w:marRight w:val="0"/>
                  <w:marTop w:val="0"/>
                  <w:marBottom w:val="0"/>
                  <w:divBdr>
                    <w:top w:val="none" w:sz="0" w:space="0" w:color="auto"/>
                    <w:left w:val="none" w:sz="0" w:space="0" w:color="auto"/>
                    <w:bottom w:val="none" w:sz="0" w:space="0" w:color="auto"/>
                    <w:right w:val="none" w:sz="0" w:space="0" w:color="auto"/>
                  </w:divBdr>
                </w:div>
                <w:div w:id="1398478379">
                  <w:marLeft w:val="480"/>
                  <w:marRight w:val="0"/>
                  <w:marTop w:val="0"/>
                  <w:marBottom w:val="0"/>
                  <w:divBdr>
                    <w:top w:val="none" w:sz="0" w:space="0" w:color="auto"/>
                    <w:left w:val="none" w:sz="0" w:space="0" w:color="auto"/>
                    <w:bottom w:val="none" w:sz="0" w:space="0" w:color="auto"/>
                    <w:right w:val="none" w:sz="0" w:space="0" w:color="auto"/>
                  </w:divBdr>
                </w:div>
                <w:div w:id="1969049789">
                  <w:marLeft w:val="480"/>
                  <w:marRight w:val="0"/>
                  <w:marTop w:val="0"/>
                  <w:marBottom w:val="0"/>
                  <w:divBdr>
                    <w:top w:val="none" w:sz="0" w:space="0" w:color="auto"/>
                    <w:left w:val="none" w:sz="0" w:space="0" w:color="auto"/>
                    <w:bottom w:val="none" w:sz="0" w:space="0" w:color="auto"/>
                    <w:right w:val="none" w:sz="0" w:space="0" w:color="auto"/>
                  </w:divBdr>
                </w:div>
                <w:div w:id="246233953">
                  <w:marLeft w:val="480"/>
                  <w:marRight w:val="0"/>
                  <w:marTop w:val="0"/>
                  <w:marBottom w:val="0"/>
                  <w:divBdr>
                    <w:top w:val="none" w:sz="0" w:space="0" w:color="auto"/>
                    <w:left w:val="none" w:sz="0" w:space="0" w:color="auto"/>
                    <w:bottom w:val="none" w:sz="0" w:space="0" w:color="auto"/>
                    <w:right w:val="none" w:sz="0" w:space="0" w:color="auto"/>
                  </w:divBdr>
                </w:div>
                <w:div w:id="26874766">
                  <w:marLeft w:val="480"/>
                  <w:marRight w:val="0"/>
                  <w:marTop w:val="0"/>
                  <w:marBottom w:val="0"/>
                  <w:divBdr>
                    <w:top w:val="none" w:sz="0" w:space="0" w:color="auto"/>
                    <w:left w:val="none" w:sz="0" w:space="0" w:color="auto"/>
                    <w:bottom w:val="none" w:sz="0" w:space="0" w:color="auto"/>
                    <w:right w:val="none" w:sz="0" w:space="0" w:color="auto"/>
                  </w:divBdr>
                </w:div>
                <w:div w:id="964851679">
                  <w:marLeft w:val="480"/>
                  <w:marRight w:val="0"/>
                  <w:marTop w:val="0"/>
                  <w:marBottom w:val="0"/>
                  <w:divBdr>
                    <w:top w:val="none" w:sz="0" w:space="0" w:color="auto"/>
                    <w:left w:val="none" w:sz="0" w:space="0" w:color="auto"/>
                    <w:bottom w:val="none" w:sz="0" w:space="0" w:color="auto"/>
                    <w:right w:val="none" w:sz="0" w:space="0" w:color="auto"/>
                  </w:divBdr>
                </w:div>
                <w:div w:id="1114790755">
                  <w:marLeft w:val="480"/>
                  <w:marRight w:val="0"/>
                  <w:marTop w:val="0"/>
                  <w:marBottom w:val="0"/>
                  <w:divBdr>
                    <w:top w:val="none" w:sz="0" w:space="0" w:color="auto"/>
                    <w:left w:val="none" w:sz="0" w:space="0" w:color="auto"/>
                    <w:bottom w:val="none" w:sz="0" w:space="0" w:color="auto"/>
                    <w:right w:val="none" w:sz="0" w:space="0" w:color="auto"/>
                  </w:divBdr>
                </w:div>
                <w:div w:id="344594847">
                  <w:marLeft w:val="480"/>
                  <w:marRight w:val="0"/>
                  <w:marTop w:val="0"/>
                  <w:marBottom w:val="0"/>
                  <w:divBdr>
                    <w:top w:val="none" w:sz="0" w:space="0" w:color="auto"/>
                    <w:left w:val="none" w:sz="0" w:space="0" w:color="auto"/>
                    <w:bottom w:val="none" w:sz="0" w:space="0" w:color="auto"/>
                    <w:right w:val="none" w:sz="0" w:space="0" w:color="auto"/>
                  </w:divBdr>
                </w:div>
                <w:div w:id="1760248045">
                  <w:marLeft w:val="480"/>
                  <w:marRight w:val="0"/>
                  <w:marTop w:val="0"/>
                  <w:marBottom w:val="0"/>
                  <w:divBdr>
                    <w:top w:val="none" w:sz="0" w:space="0" w:color="auto"/>
                    <w:left w:val="none" w:sz="0" w:space="0" w:color="auto"/>
                    <w:bottom w:val="none" w:sz="0" w:space="0" w:color="auto"/>
                    <w:right w:val="none" w:sz="0" w:space="0" w:color="auto"/>
                  </w:divBdr>
                </w:div>
                <w:div w:id="1424647986">
                  <w:marLeft w:val="480"/>
                  <w:marRight w:val="0"/>
                  <w:marTop w:val="0"/>
                  <w:marBottom w:val="0"/>
                  <w:divBdr>
                    <w:top w:val="none" w:sz="0" w:space="0" w:color="auto"/>
                    <w:left w:val="none" w:sz="0" w:space="0" w:color="auto"/>
                    <w:bottom w:val="none" w:sz="0" w:space="0" w:color="auto"/>
                    <w:right w:val="none" w:sz="0" w:space="0" w:color="auto"/>
                  </w:divBdr>
                </w:div>
                <w:div w:id="305552310">
                  <w:marLeft w:val="480"/>
                  <w:marRight w:val="0"/>
                  <w:marTop w:val="0"/>
                  <w:marBottom w:val="0"/>
                  <w:divBdr>
                    <w:top w:val="none" w:sz="0" w:space="0" w:color="auto"/>
                    <w:left w:val="none" w:sz="0" w:space="0" w:color="auto"/>
                    <w:bottom w:val="none" w:sz="0" w:space="0" w:color="auto"/>
                    <w:right w:val="none" w:sz="0" w:space="0" w:color="auto"/>
                  </w:divBdr>
                </w:div>
                <w:div w:id="1785269863">
                  <w:marLeft w:val="480"/>
                  <w:marRight w:val="0"/>
                  <w:marTop w:val="0"/>
                  <w:marBottom w:val="0"/>
                  <w:divBdr>
                    <w:top w:val="none" w:sz="0" w:space="0" w:color="auto"/>
                    <w:left w:val="none" w:sz="0" w:space="0" w:color="auto"/>
                    <w:bottom w:val="none" w:sz="0" w:space="0" w:color="auto"/>
                    <w:right w:val="none" w:sz="0" w:space="0" w:color="auto"/>
                  </w:divBdr>
                </w:div>
                <w:div w:id="519704761">
                  <w:marLeft w:val="480"/>
                  <w:marRight w:val="0"/>
                  <w:marTop w:val="0"/>
                  <w:marBottom w:val="0"/>
                  <w:divBdr>
                    <w:top w:val="none" w:sz="0" w:space="0" w:color="auto"/>
                    <w:left w:val="none" w:sz="0" w:space="0" w:color="auto"/>
                    <w:bottom w:val="none" w:sz="0" w:space="0" w:color="auto"/>
                    <w:right w:val="none" w:sz="0" w:space="0" w:color="auto"/>
                  </w:divBdr>
                </w:div>
                <w:div w:id="93481056">
                  <w:marLeft w:val="480"/>
                  <w:marRight w:val="0"/>
                  <w:marTop w:val="0"/>
                  <w:marBottom w:val="0"/>
                  <w:divBdr>
                    <w:top w:val="none" w:sz="0" w:space="0" w:color="auto"/>
                    <w:left w:val="none" w:sz="0" w:space="0" w:color="auto"/>
                    <w:bottom w:val="none" w:sz="0" w:space="0" w:color="auto"/>
                    <w:right w:val="none" w:sz="0" w:space="0" w:color="auto"/>
                  </w:divBdr>
                </w:div>
                <w:div w:id="1127774515">
                  <w:marLeft w:val="480"/>
                  <w:marRight w:val="0"/>
                  <w:marTop w:val="0"/>
                  <w:marBottom w:val="0"/>
                  <w:divBdr>
                    <w:top w:val="none" w:sz="0" w:space="0" w:color="auto"/>
                    <w:left w:val="none" w:sz="0" w:space="0" w:color="auto"/>
                    <w:bottom w:val="none" w:sz="0" w:space="0" w:color="auto"/>
                    <w:right w:val="none" w:sz="0" w:space="0" w:color="auto"/>
                  </w:divBdr>
                </w:div>
                <w:div w:id="905724754">
                  <w:marLeft w:val="480"/>
                  <w:marRight w:val="0"/>
                  <w:marTop w:val="0"/>
                  <w:marBottom w:val="0"/>
                  <w:divBdr>
                    <w:top w:val="none" w:sz="0" w:space="0" w:color="auto"/>
                    <w:left w:val="none" w:sz="0" w:space="0" w:color="auto"/>
                    <w:bottom w:val="none" w:sz="0" w:space="0" w:color="auto"/>
                    <w:right w:val="none" w:sz="0" w:space="0" w:color="auto"/>
                  </w:divBdr>
                </w:div>
                <w:div w:id="1179545512">
                  <w:marLeft w:val="480"/>
                  <w:marRight w:val="0"/>
                  <w:marTop w:val="0"/>
                  <w:marBottom w:val="0"/>
                  <w:divBdr>
                    <w:top w:val="none" w:sz="0" w:space="0" w:color="auto"/>
                    <w:left w:val="none" w:sz="0" w:space="0" w:color="auto"/>
                    <w:bottom w:val="none" w:sz="0" w:space="0" w:color="auto"/>
                    <w:right w:val="none" w:sz="0" w:space="0" w:color="auto"/>
                  </w:divBdr>
                </w:div>
                <w:div w:id="682633539">
                  <w:marLeft w:val="480"/>
                  <w:marRight w:val="0"/>
                  <w:marTop w:val="0"/>
                  <w:marBottom w:val="0"/>
                  <w:divBdr>
                    <w:top w:val="none" w:sz="0" w:space="0" w:color="auto"/>
                    <w:left w:val="none" w:sz="0" w:space="0" w:color="auto"/>
                    <w:bottom w:val="none" w:sz="0" w:space="0" w:color="auto"/>
                    <w:right w:val="none" w:sz="0" w:space="0" w:color="auto"/>
                  </w:divBdr>
                </w:div>
                <w:div w:id="254218312">
                  <w:marLeft w:val="480"/>
                  <w:marRight w:val="0"/>
                  <w:marTop w:val="0"/>
                  <w:marBottom w:val="0"/>
                  <w:divBdr>
                    <w:top w:val="none" w:sz="0" w:space="0" w:color="auto"/>
                    <w:left w:val="none" w:sz="0" w:space="0" w:color="auto"/>
                    <w:bottom w:val="none" w:sz="0" w:space="0" w:color="auto"/>
                    <w:right w:val="none" w:sz="0" w:space="0" w:color="auto"/>
                  </w:divBdr>
                </w:div>
                <w:div w:id="478963336">
                  <w:marLeft w:val="480"/>
                  <w:marRight w:val="0"/>
                  <w:marTop w:val="0"/>
                  <w:marBottom w:val="0"/>
                  <w:divBdr>
                    <w:top w:val="none" w:sz="0" w:space="0" w:color="auto"/>
                    <w:left w:val="none" w:sz="0" w:space="0" w:color="auto"/>
                    <w:bottom w:val="none" w:sz="0" w:space="0" w:color="auto"/>
                    <w:right w:val="none" w:sz="0" w:space="0" w:color="auto"/>
                  </w:divBdr>
                </w:div>
                <w:div w:id="528494944">
                  <w:marLeft w:val="480"/>
                  <w:marRight w:val="0"/>
                  <w:marTop w:val="0"/>
                  <w:marBottom w:val="0"/>
                  <w:divBdr>
                    <w:top w:val="none" w:sz="0" w:space="0" w:color="auto"/>
                    <w:left w:val="none" w:sz="0" w:space="0" w:color="auto"/>
                    <w:bottom w:val="none" w:sz="0" w:space="0" w:color="auto"/>
                    <w:right w:val="none" w:sz="0" w:space="0" w:color="auto"/>
                  </w:divBdr>
                </w:div>
                <w:div w:id="1349939988">
                  <w:marLeft w:val="480"/>
                  <w:marRight w:val="0"/>
                  <w:marTop w:val="0"/>
                  <w:marBottom w:val="0"/>
                  <w:divBdr>
                    <w:top w:val="none" w:sz="0" w:space="0" w:color="auto"/>
                    <w:left w:val="none" w:sz="0" w:space="0" w:color="auto"/>
                    <w:bottom w:val="none" w:sz="0" w:space="0" w:color="auto"/>
                    <w:right w:val="none" w:sz="0" w:space="0" w:color="auto"/>
                  </w:divBdr>
                </w:div>
                <w:div w:id="2031951496">
                  <w:marLeft w:val="480"/>
                  <w:marRight w:val="0"/>
                  <w:marTop w:val="0"/>
                  <w:marBottom w:val="0"/>
                  <w:divBdr>
                    <w:top w:val="none" w:sz="0" w:space="0" w:color="auto"/>
                    <w:left w:val="none" w:sz="0" w:space="0" w:color="auto"/>
                    <w:bottom w:val="none" w:sz="0" w:space="0" w:color="auto"/>
                    <w:right w:val="none" w:sz="0" w:space="0" w:color="auto"/>
                  </w:divBdr>
                </w:div>
                <w:div w:id="1682658305">
                  <w:marLeft w:val="480"/>
                  <w:marRight w:val="0"/>
                  <w:marTop w:val="0"/>
                  <w:marBottom w:val="0"/>
                  <w:divBdr>
                    <w:top w:val="none" w:sz="0" w:space="0" w:color="auto"/>
                    <w:left w:val="none" w:sz="0" w:space="0" w:color="auto"/>
                    <w:bottom w:val="none" w:sz="0" w:space="0" w:color="auto"/>
                    <w:right w:val="none" w:sz="0" w:space="0" w:color="auto"/>
                  </w:divBdr>
                </w:div>
                <w:div w:id="1556163227">
                  <w:marLeft w:val="480"/>
                  <w:marRight w:val="0"/>
                  <w:marTop w:val="0"/>
                  <w:marBottom w:val="0"/>
                  <w:divBdr>
                    <w:top w:val="none" w:sz="0" w:space="0" w:color="auto"/>
                    <w:left w:val="none" w:sz="0" w:space="0" w:color="auto"/>
                    <w:bottom w:val="none" w:sz="0" w:space="0" w:color="auto"/>
                    <w:right w:val="none" w:sz="0" w:space="0" w:color="auto"/>
                  </w:divBdr>
                </w:div>
                <w:div w:id="421803513">
                  <w:marLeft w:val="480"/>
                  <w:marRight w:val="0"/>
                  <w:marTop w:val="0"/>
                  <w:marBottom w:val="0"/>
                  <w:divBdr>
                    <w:top w:val="none" w:sz="0" w:space="0" w:color="auto"/>
                    <w:left w:val="none" w:sz="0" w:space="0" w:color="auto"/>
                    <w:bottom w:val="none" w:sz="0" w:space="0" w:color="auto"/>
                    <w:right w:val="none" w:sz="0" w:space="0" w:color="auto"/>
                  </w:divBdr>
                </w:div>
                <w:div w:id="477302277">
                  <w:marLeft w:val="480"/>
                  <w:marRight w:val="0"/>
                  <w:marTop w:val="0"/>
                  <w:marBottom w:val="0"/>
                  <w:divBdr>
                    <w:top w:val="none" w:sz="0" w:space="0" w:color="auto"/>
                    <w:left w:val="none" w:sz="0" w:space="0" w:color="auto"/>
                    <w:bottom w:val="none" w:sz="0" w:space="0" w:color="auto"/>
                    <w:right w:val="none" w:sz="0" w:space="0" w:color="auto"/>
                  </w:divBdr>
                </w:div>
                <w:div w:id="1845976182">
                  <w:marLeft w:val="480"/>
                  <w:marRight w:val="0"/>
                  <w:marTop w:val="0"/>
                  <w:marBottom w:val="0"/>
                  <w:divBdr>
                    <w:top w:val="none" w:sz="0" w:space="0" w:color="auto"/>
                    <w:left w:val="none" w:sz="0" w:space="0" w:color="auto"/>
                    <w:bottom w:val="none" w:sz="0" w:space="0" w:color="auto"/>
                    <w:right w:val="none" w:sz="0" w:space="0" w:color="auto"/>
                  </w:divBdr>
                </w:div>
                <w:div w:id="1279722407">
                  <w:marLeft w:val="480"/>
                  <w:marRight w:val="0"/>
                  <w:marTop w:val="0"/>
                  <w:marBottom w:val="0"/>
                  <w:divBdr>
                    <w:top w:val="none" w:sz="0" w:space="0" w:color="auto"/>
                    <w:left w:val="none" w:sz="0" w:space="0" w:color="auto"/>
                    <w:bottom w:val="none" w:sz="0" w:space="0" w:color="auto"/>
                    <w:right w:val="none" w:sz="0" w:space="0" w:color="auto"/>
                  </w:divBdr>
                </w:div>
                <w:div w:id="745419361">
                  <w:marLeft w:val="480"/>
                  <w:marRight w:val="0"/>
                  <w:marTop w:val="0"/>
                  <w:marBottom w:val="0"/>
                  <w:divBdr>
                    <w:top w:val="none" w:sz="0" w:space="0" w:color="auto"/>
                    <w:left w:val="none" w:sz="0" w:space="0" w:color="auto"/>
                    <w:bottom w:val="none" w:sz="0" w:space="0" w:color="auto"/>
                    <w:right w:val="none" w:sz="0" w:space="0" w:color="auto"/>
                  </w:divBdr>
                </w:div>
                <w:div w:id="948508314">
                  <w:marLeft w:val="480"/>
                  <w:marRight w:val="0"/>
                  <w:marTop w:val="0"/>
                  <w:marBottom w:val="0"/>
                  <w:divBdr>
                    <w:top w:val="none" w:sz="0" w:space="0" w:color="auto"/>
                    <w:left w:val="none" w:sz="0" w:space="0" w:color="auto"/>
                    <w:bottom w:val="none" w:sz="0" w:space="0" w:color="auto"/>
                    <w:right w:val="none" w:sz="0" w:space="0" w:color="auto"/>
                  </w:divBdr>
                </w:div>
                <w:div w:id="388654443">
                  <w:marLeft w:val="480"/>
                  <w:marRight w:val="0"/>
                  <w:marTop w:val="0"/>
                  <w:marBottom w:val="0"/>
                  <w:divBdr>
                    <w:top w:val="none" w:sz="0" w:space="0" w:color="auto"/>
                    <w:left w:val="none" w:sz="0" w:space="0" w:color="auto"/>
                    <w:bottom w:val="none" w:sz="0" w:space="0" w:color="auto"/>
                    <w:right w:val="none" w:sz="0" w:space="0" w:color="auto"/>
                  </w:divBdr>
                </w:div>
                <w:div w:id="1634558069">
                  <w:marLeft w:val="480"/>
                  <w:marRight w:val="0"/>
                  <w:marTop w:val="0"/>
                  <w:marBottom w:val="0"/>
                  <w:divBdr>
                    <w:top w:val="none" w:sz="0" w:space="0" w:color="auto"/>
                    <w:left w:val="none" w:sz="0" w:space="0" w:color="auto"/>
                    <w:bottom w:val="none" w:sz="0" w:space="0" w:color="auto"/>
                    <w:right w:val="none" w:sz="0" w:space="0" w:color="auto"/>
                  </w:divBdr>
                </w:div>
                <w:div w:id="5526177">
                  <w:marLeft w:val="480"/>
                  <w:marRight w:val="0"/>
                  <w:marTop w:val="0"/>
                  <w:marBottom w:val="0"/>
                  <w:divBdr>
                    <w:top w:val="none" w:sz="0" w:space="0" w:color="auto"/>
                    <w:left w:val="none" w:sz="0" w:space="0" w:color="auto"/>
                    <w:bottom w:val="none" w:sz="0" w:space="0" w:color="auto"/>
                    <w:right w:val="none" w:sz="0" w:space="0" w:color="auto"/>
                  </w:divBdr>
                </w:div>
                <w:div w:id="123471305">
                  <w:marLeft w:val="480"/>
                  <w:marRight w:val="0"/>
                  <w:marTop w:val="0"/>
                  <w:marBottom w:val="0"/>
                  <w:divBdr>
                    <w:top w:val="none" w:sz="0" w:space="0" w:color="auto"/>
                    <w:left w:val="none" w:sz="0" w:space="0" w:color="auto"/>
                    <w:bottom w:val="none" w:sz="0" w:space="0" w:color="auto"/>
                    <w:right w:val="none" w:sz="0" w:space="0" w:color="auto"/>
                  </w:divBdr>
                </w:div>
                <w:div w:id="1915776756">
                  <w:marLeft w:val="480"/>
                  <w:marRight w:val="0"/>
                  <w:marTop w:val="0"/>
                  <w:marBottom w:val="0"/>
                  <w:divBdr>
                    <w:top w:val="none" w:sz="0" w:space="0" w:color="auto"/>
                    <w:left w:val="none" w:sz="0" w:space="0" w:color="auto"/>
                    <w:bottom w:val="none" w:sz="0" w:space="0" w:color="auto"/>
                    <w:right w:val="none" w:sz="0" w:space="0" w:color="auto"/>
                  </w:divBdr>
                </w:div>
                <w:div w:id="830756578">
                  <w:marLeft w:val="480"/>
                  <w:marRight w:val="0"/>
                  <w:marTop w:val="0"/>
                  <w:marBottom w:val="0"/>
                  <w:divBdr>
                    <w:top w:val="none" w:sz="0" w:space="0" w:color="auto"/>
                    <w:left w:val="none" w:sz="0" w:space="0" w:color="auto"/>
                    <w:bottom w:val="none" w:sz="0" w:space="0" w:color="auto"/>
                    <w:right w:val="none" w:sz="0" w:space="0" w:color="auto"/>
                  </w:divBdr>
                </w:div>
                <w:div w:id="1154954206">
                  <w:marLeft w:val="480"/>
                  <w:marRight w:val="0"/>
                  <w:marTop w:val="0"/>
                  <w:marBottom w:val="0"/>
                  <w:divBdr>
                    <w:top w:val="none" w:sz="0" w:space="0" w:color="auto"/>
                    <w:left w:val="none" w:sz="0" w:space="0" w:color="auto"/>
                    <w:bottom w:val="none" w:sz="0" w:space="0" w:color="auto"/>
                    <w:right w:val="none" w:sz="0" w:space="0" w:color="auto"/>
                  </w:divBdr>
                </w:div>
                <w:div w:id="1940941243">
                  <w:marLeft w:val="480"/>
                  <w:marRight w:val="0"/>
                  <w:marTop w:val="0"/>
                  <w:marBottom w:val="0"/>
                  <w:divBdr>
                    <w:top w:val="none" w:sz="0" w:space="0" w:color="auto"/>
                    <w:left w:val="none" w:sz="0" w:space="0" w:color="auto"/>
                    <w:bottom w:val="none" w:sz="0" w:space="0" w:color="auto"/>
                    <w:right w:val="none" w:sz="0" w:space="0" w:color="auto"/>
                  </w:divBdr>
                </w:div>
                <w:div w:id="1344865495">
                  <w:marLeft w:val="480"/>
                  <w:marRight w:val="0"/>
                  <w:marTop w:val="0"/>
                  <w:marBottom w:val="0"/>
                  <w:divBdr>
                    <w:top w:val="none" w:sz="0" w:space="0" w:color="auto"/>
                    <w:left w:val="none" w:sz="0" w:space="0" w:color="auto"/>
                    <w:bottom w:val="none" w:sz="0" w:space="0" w:color="auto"/>
                    <w:right w:val="none" w:sz="0" w:space="0" w:color="auto"/>
                  </w:divBdr>
                </w:div>
                <w:div w:id="1203597976">
                  <w:marLeft w:val="480"/>
                  <w:marRight w:val="0"/>
                  <w:marTop w:val="0"/>
                  <w:marBottom w:val="0"/>
                  <w:divBdr>
                    <w:top w:val="none" w:sz="0" w:space="0" w:color="auto"/>
                    <w:left w:val="none" w:sz="0" w:space="0" w:color="auto"/>
                    <w:bottom w:val="none" w:sz="0" w:space="0" w:color="auto"/>
                    <w:right w:val="none" w:sz="0" w:space="0" w:color="auto"/>
                  </w:divBdr>
                </w:div>
                <w:div w:id="1656255776">
                  <w:marLeft w:val="480"/>
                  <w:marRight w:val="0"/>
                  <w:marTop w:val="0"/>
                  <w:marBottom w:val="0"/>
                  <w:divBdr>
                    <w:top w:val="none" w:sz="0" w:space="0" w:color="auto"/>
                    <w:left w:val="none" w:sz="0" w:space="0" w:color="auto"/>
                    <w:bottom w:val="none" w:sz="0" w:space="0" w:color="auto"/>
                    <w:right w:val="none" w:sz="0" w:space="0" w:color="auto"/>
                  </w:divBdr>
                </w:div>
                <w:div w:id="95835919">
                  <w:marLeft w:val="480"/>
                  <w:marRight w:val="0"/>
                  <w:marTop w:val="0"/>
                  <w:marBottom w:val="0"/>
                  <w:divBdr>
                    <w:top w:val="none" w:sz="0" w:space="0" w:color="auto"/>
                    <w:left w:val="none" w:sz="0" w:space="0" w:color="auto"/>
                    <w:bottom w:val="none" w:sz="0" w:space="0" w:color="auto"/>
                    <w:right w:val="none" w:sz="0" w:space="0" w:color="auto"/>
                  </w:divBdr>
                </w:div>
                <w:div w:id="81755833">
                  <w:marLeft w:val="480"/>
                  <w:marRight w:val="0"/>
                  <w:marTop w:val="0"/>
                  <w:marBottom w:val="0"/>
                  <w:divBdr>
                    <w:top w:val="none" w:sz="0" w:space="0" w:color="auto"/>
                    <w:left w:val="none" w:sz="0" w:space="0" w:color="auto"/>
                    <w:bottom w:val="none" w:sz="0" w:space="0" w:color="auto"/>
                    <w:right w:val="none" w:sz="0" w:space="0" w:color="auto"/>
                  </w:divBdr>
                </w:div>
                <w:div w:id="914582790">
                  <w:marLeft w:val="480"/>
                  <w:marRight w:val="0"/>
                  <w:marTop w:val="0"/>
                  <w:marBottom w:val="0"/>
                  <w:divBdr>
                    <w:top w:val="none" w:sz="0" w:space="0" w:color="auto"/>
                    <w:left w:val="none" w:sz="0" w:space="0" w:color="auto"/>
                    <w:bottom w:val="none" w:sz="0" w:space="0" w:color="auto"/>
                    <w:right w:val="none" w:sz="0" w:space="0" w:color="auto"/>
                  </w:divBdr>
                </w:div>
                <w:div w:id="785393878">
                  <w:marLeft w:val="480"/>
                  <w:marRight w:val="0"/>
                  <w:marTop w:val="0"/>
                  <w:marBottom w:val="0"/>
                  <w:divBdr>
                    <w:top w:val="none" w:sz="0" w:space="0" w:color="auto"/>
                    <w:left w:val="none" w:sz="0" w:space="0" w:color="auto"/>
                    <w:bottom w:val="none" w:sz="0" w:space="0" w:color="auto"/>
                    <w:right w:val="none" w:sz="0" w:space="0" w:color="auto"/>
                  </w:divBdr>
                </w:div>
                <w:div w:id="872501691">
                  <w:marLeft w:val="480"/>
                  <w:marRight w:val="0"/>
                  <w:marTop w:val="0"/>
                  <w:marBottom w:val="0"/>
                  <w:divBdr>
                    <w:top w:val="none" w:sz="0" w:space="0" w:color="auto"/>
                    <w:left w:val="none" w:sz="0" w:space="0" w:color="auto"/>
                    <w:bottom w:val="none" w:sz="0" w:space="0" w:color="auto"/>
                    <w:right w:val="none" w:sz="0" w:space="0" w:color="auto"/>
                  </w:divBdr>
                </w:div>
                <w:div w:id="488833046">
                  <w:marLeft w:val="480"/>
                  <w:marRight w:val="0"/>
                  <w:marTop w:val="0"/>
                  <w:marBottom w:val="0"/>
                  <w:divBdr>
                    <w:top w:val="none" w:sz="0" w:space="0" w:color="auto"/>
                    <w:left w:val="none" w:sz="0" w:space="0" w:color="auto"/>
                    <w:bottom w:val="none" w:sz="0" w:space="0" w:color="auto"/>
                    <w:right w:val="none" w:sz="0" w:space="0" w:color="auto"/>
                  </w:divBdr>
                </w:div>
                <w:div w:id="1106387157">
                  <w:marLeft w:val="480"/>
                  <w:marRight w:val="0"/>
                  <w:marTop w:val="0"/>
                  <w:marBottom w:val="0"/>
                  <w:divBdr>
                    <w:top w:val="none" w:sz="0" w:space="0" w:color="auto"/>
                    <w:left w:val="none" w:sz="0" w:space="0" w:color="auto"/>
                    <w:bottom w:val="none" w:sz="0" w:space="0" w:color="auto"/>
                    <w:right w:val="none" w:sz="0" w:space="0" w:color="auto"/>
                  </w:divBdr>
                </w:div>
                <w:div w:id="230774402">
                  <w:marLeft w:val="480"/>
                  <w:marRight w:val="0"/>
                  <w:marTop w:val="0"/>
                  <w:marBottom w:val="0"/>
                  <w:divBdr>
                    <w:top w:val="none" w:sz="0" w:space="0" w:color="auto"/>
                    <w:left w:val="none" w:sz="0" w:space="0" w:color="auto"/>
                    <w:bottom w:val="none" w:sz="0" w:space="0" w:color="auto"/>
                    <w:right w:val="none" w:sz="0" w:space="0" w:color="auto"/>
                  </w:divBdr>
                </w:div>
                <w:div w:id="1635941501">
                  <w:marLeft w:val="480"/>
                  <w:marRight w:val="0"/>
                  <w:marTop w:val="0"/>
                  <w:marBottom w:val="0"/>
                  <w:divBdr>
                    <w:top w:val="none" w:sz="0" w:space="0" w:color="auto"/>
                    <w:left w:val="none" w:sz="0" w:space="0" w:color="auto"/>
                    <w:bottom w:val="none" w:sz="0" w:space="0" w:color="auto"/>
                    <w:right w:val="none" w:sz="0" w:space="0" w:color="auto"/>
                  </w:divBdr>
                </w:div>
                <w:div w:id="1772552638">
                  <w:marLeft w:val="480"/>
                  <w:marRight w:val="0"/>
                  <w:marTop w:val="0"/>
                  <w:marBottom w:val="0"/>
                  <w:divBdr>
                    <w:top w:val="none" w:sz="0" w:space="0" w:color="auto"/>
                    <w:left w:val="none" w:sz="0" w:space="0" w:color="auto"/>
                    <w:bottom w:val="none" w:sz="0" w:space="0" w:color="auto"/>
                    <w:right w:val="none" w:sz="0" w:space="0" w:color="auto"/>
                  </w:divBdr>
                </w:div>
                <w:div w:id="1591700241">
                  <w:marLeft w:val="480"/>
                  <w:marRight w:val="0"/>
                  <w:marTop w:val="0"/>
                  <w:marBottom w:val="0"/>
                  <w:divBdr>
                    <w:top w:val="none" w:sz="0" w:space="0" w:color="auto"/>
                    <w:left w:val="none" w:sz="0" w:space="0" w:color="auto"/>
                    <w:bottom w:val="none" w:sz="0" w:space="0" w:color="auto"/>
                    <w:right w:val="none" w:sz="0" w:space="0" w:color="auto"/>
                  </w:divBdr>
                </w:div>
                <w:div w:id="452870498">
                  <w:marLeft w:val="480"/>
                  <w:marRight w:val="0"/>
                  <w:marTop w:val="0"/>
                  <w:marBottom w:val="0"/>
                  <w:divBdr>
                    <w:top w:val="none" w:sz="0" w:space="0" w:color="auto"/>
                    <w:left w:val="none" w:sz="0" w:space="0" w:color="auto"/>
                    <w:bottom w:val="none" w:sz="0" w:space="0" w:color="auto"/>
                    <w:right w:val="none" w:sz="0" w:space="0" w:color="auto"/>
                  </w:divBdr>
                </w:div>
                <w:div w:id="1481384557">
                  <w:marLeft w:val="480"/>
                  <w:marRight w:val="0"/>
                  <w:marTop w:val="0"/>
                  <w:marBottom w:val="0"/>
                  <w:divBdr>
                    <w:top w:val="none" w:sz="0" w:space="0" w:color="auto"/>
                    <w:left w:val="none" w:sz="0" w:space="0" w:color="auto"/>
                    <w:bottom w:val="none" w:sz="0" w:space="0" w:color="auto"/>
                    <w:right w:val="none" w:sz="0" w:space="0" w:color="auto"/>
                  </w:divBdr>
                </w:div>
                <w:div w:id="1031229223">
                  <w:marLeft w:val="480"/>
                  <w:marRight w:val="0"/>
                  <w:marTop w:val="0"/>
                  <w:marBottom w:val="0"/>
                  <w:divBdr>
                    <w:top w:val="none" w:sz="0" w:space="0" w:color="auto"/>
                    <w:left w:val="none" w:sz="0" w:space="0" w:color="auto"/>
                    <w:bottom w:val="none" w:sz="0" w:space="0" w:color="auto"/>
                    <w:right w:val="none" w:sz="0" w:space="0" w:color="auto"/>
                  </w:divBdr>
                </w:div>
                <w:div w:id="833183191">
                  <w:marLeft w:val="480"/>
                  <w:marRight w:val="0"/>
                  <w:marTop w:val="0"/>
                  <w:marBottom w:val="0"/>
                  <w:divBdr>
                    <w:top w:val="none" w:sz="0" w:space="0" w:color="auto"/>
                    <w:left w:val="none" w:sz="0" w:space="0" w:color="auto"/>
                    <w:bottom w:val="none" w:sz="0" w:space="0" w:color="auto"/>
                    <w:right w:val="none" w:sz="0" w:space="0" w:color="auto"/>
                  </w:divBdr>
                </w:div>
              </w:divsChild>
            </w:div>
            <w:div w:id="1390956877">
              <w:marLeft w:val="0"/>
              <w:marRight w:val="0"/>
              <w:marTop w:val="0"/>
              <w:marBottom w:val="0"/>
              <w:divBdr>
                <w:top w:val="none" w:sz="0" w:space="0" w:color="auto"/>
                <w:left w:val="none" w:sz="0" w:space="0" w:color="auto"/>
                <w:bottom w:val="none" w:sz="0" w:space="0" w:color="auto"/>
                <w:right w:val="none" w:sz="0" w:space="0" w:color="auto"/>
              </w:divBdr>
              <w:divsChild>
                <w:div w:id="884758775">
                  <w:marLeft w:val="480"/>
                  <w:marRight w:val="0"/>
                  <w:marTop w:val="0"/>
                  <w:marBottom w:val="0"/>
                  <w:divBdr>
                    <w:top w:val="none" w:sz="0" w:space="0" w:color="auto"/>
                    <w:left w:val="none" w:sz="0" w:space="0" w:color="auto"/>
                    <w:bottom w:val="none" w:sz="0" w:space="0" w:color="auto"/>
                    <w:right w:val="none" w:sz="0" w:space="0" w:color="auto"/>
                  </w:divBdr>
                </w:div>
                <w:div w:id="707872199">
                  <w:marLeft w:val="480"/>
                  <w:marRight w:val="0"/>
                  <w:marTop w:val="0"/>
                  <w:marBottom w:val="0"/>
                  <w:divBdr>
                    <w:top w:val="none" w:sz="0" w:space="0" w:color="auto"/>
                    <w:left w:val="none" w:sz="0" w:space="0" w:color="auto"/>
                    <w:bottom w:val="none" w:sz="0" w:space="0" w:color="auto"/>
                    <w:right w:val="none" w:sz="0" w:space="0" w:color="auto"/>
                  </w:divBdr>
                </w:div>
                <w:div w:id="217134324">
                  <w:marLeft w:val="480"/>
                  <w:marRight w:val="0"/>
                  <w:marTop w:val="0"/>
                  <w:marBottom w:val="0"/>
                  <w:divBdr>
                    <w:top w:val="none" w:sz="0" w:space="0" w:color="auto"/>
                    <w:left w:val="none" w:sz="0" w:space="0" w:color="auto"/>
                    <w:bottom w:val="none" w:sz="0" w:space="0" w:color="auto"/>
                    <w:right w:val="none" w:sz="0" w:space="0" w:color="auto"/>
                  </w:divBdr>
                </w:div>
                <w:div w:id="175000933">
                  <w:marLeft w:val="480"/>
                  <w:marRight w:val="0"/>
                  <w:marTop w:val="0"/>
                  <w:marBottom w:val="0"/>
                  <w:divBdr>
                    <w:top w:val="none" w:sz="0" w:space="0" w:color="auto"/>
                    <w:left w:val="none" w:sz="0" w:space="0" w:color="auto"/>
                    <w:bottom w:val="none" w:sz="0" w:space="0" w:color="auto"/>
                    <w:right w:val="none" w:sz="0" w:space="0" w:color="auto"/>
                  </w:divBdr>
                </w:div>
                <w:div w:id="990139762">
                  <w:marLeft w:val="480"/>
                  <w:marRight w:val="0"/>
                  <w:marTop w:val="0"/>
                  <w:marBottom w:val="0"/>
                  <w:divBdr>
                    <w:top w:val="none" w:sz="0" w:space="0" w:color="auto"/>
                    <w:left w:val="none" w:sz="0" w:space="0" w:color="auto"/>
                    <w:bottom w:val="none" w:sz="0" w:space="0" w:color="auto"/>
                    <w:right w:val="none" w:sz="0" w:space="0" w:color="auto"/>
                  </w:divBdr>
                </w:div>
                <w:div w:id="535627780">
                  <w:marLeft w:val="480"/>
                  <w:marRight w:val="0"/>
                  <w:marTop w:val="0"/>
                  <w:marBottom w:val="0"/>
                  <w:divBdr>
                    <w:top w:val="none" w:sz="0" w:space="0" w:color="auto"/>
                    <w:left w:val="none" w:sz="0" w:space="0" w:color="auto"/>
                    <w:bottom w:val="none" w:sz="0" w:space="0" w:color="auto"/>
                    <w:right w:val="none" w:sz="0" w:space="0" w:color="auto"/>
                  </w:divBdr>
                </w:div>
                <w:div w:id="11346538">
                  <w:marLeft w:val="480"/>
                  <w:marRight w:val="0"/>
                  <w:marTop w:val="0"/>
                  <w:marBottom w:val="0"/>
                  <w:divBdr>
                    <w:top w:val="none" w:sz="0" w:space="0" w:color="auto"/>
                    <w:left w:val="none" w:sz="0" w:space="0" w:color="auto"/>
                    <w:bottom w:val="none" w:sz="0" w:space="0" w:color="auto"/>
                    <w:right w:val="none" w:sz="0" w:space="0" w:color="auto"/>
                  </w:divBdr>
                </w:div>
                <w:div w:id="1572235685">
                  <w:marLeft w:val="480"/>
                  <w:marRight w:val="0"/>
                  <w:marTop w:val="0"/>
                  <w:marBottom w:val="0"/>
                  <w:divBdr>
                    <w:top w:val="none" w:sz="0" w:space="0" w:color="auto"/>
                    <w:left w:val="none" w:sz="0" w:space="0" w:color="auto"/>
                    <w:bottom w:val="none" w:sz="0" w:space="0" w:color="auto"/>
                    <w:right w:val="none" w:sz="0" w:space="0" w:color="auto"/>
                  </w:divBdr>
                </w:div>
                <w:div w:id="1956063133">
                  <w:marLeft w:val="480"/>
                  <w:marRight w:val="0"/>
                  <w:marTop w:val="0"/>
                  <w:marBottom w:val="0"/>
                  <w:divBdr>
                    <w:top w:val="none" w:sz="0" w:space="0" w:color="auto"/>
                    <w:left w:val="none" w:sz="0" w:space="0" w:color="auto"/>
                    <w:bottom w:val="none" w:sz="0" w:space="0" w:color="auto"/>
                    <w:right w:val="none" w:sz="0" w:space="0" w:color="auto"/>
                  </w:divBdr>
                </w:div>
                <w:div w:id="851335428">
                  <w:marLeft w:val="480"/>
                  <w:marRight w:val="0"/>
                  <w:marTop w:val="0"/>
                  <w:marBottom w:val="0"/>
                  <w:divBdr>
                    <w:top w:val="none" w:sz="0" w:space="0" w:color="auto"/>
                    <w:left w:val="none" w:sz="0" w:space="0" w:color="auto"/>
                    <w:bottom w:val="none" w:sz="0" w:space="0" w:color="auto"/>
                    <w:right w:val="none" w:sz="0" w:space="0" w:color="auto"/>
                  </w:divBdr>
                </w:div>
                <w:div w:id="167910896">
                  <w:marLeft w:val="480"/>
                  <w:marRight w:val="0"/>
                  <w:marTop w:val="0"/>
                  <w:marBottom w:val="0"/>
                  <w:divBdr>
                    <w:top w:val="none" w:sz="0" w:space="0" w:color="auto"/>
                    <w:left w:val="none" w:sz="0" w:space="0" w:color="auto"/>
                    <w:bottom w:val="none" w:sz="0" w:space="0" w:color="auto"/>
                    <w:right w:val="none" w:sz="0" w:space="0" w:color="auto"/>
                  </w:divBdr>
                </w:div>
                <w:div w:id="8071569">
                  <w:marLeft w:val="480"/>
                  <w:marRight w:val="0"/>
                  <w:marTop w:val="0"/>
                  <w:marBottom w:val="0"/>
                  <w:divBdr>
                    <w:top w:val="none" w:sz="0" w:space="0" w:color="auto"/>
                    <w:left w:val="none" w:sz="0" w:space="0" w:color="auto"/>
                    <w:bottom w:val="none" w:sz="0" w:space="0" w:color="auto"/>
                    <w:right w:val="none" w:sz="0" w:space="0" w:color="auto"/>
                  </w:divBdr>
                </w:div>
                <w:div w:id="1145271093">
                  <w:marLeft w:val="480"/>
                  <w:marRight w:val="0"/>
                  <w:marTop w:val="0"/>
                  <w:marBottom w:val="0"/>
                  <w:divBdr>
                    <w:top w:val="none" w:sz="0" w:space="0" w:color="auto"/>
                    <w:left w:val="none" w:sz="0" w:space="0" w:color="auto"/>
                    <w:bottom w:val="none" w:sz="0" w:space="0" w:color="auto"/>
                    <w:right w:val="none" w:sz="0" w:space="0" w:color="auto"/>
                  </w:divBdr>
                </w:div>
                <w:div w:id="1456634161">
                  <w:marLeft w:val="480"/>
                  <w:marRight w:val="0"/>
                  <w:marTop w:val="0"/>
                  <w:marBottom w:val="0"/>
                  <w:divBdr>
                    <w:top w:val="none" w:sz="0" w:space="0" w:color="auto"/>
                    <w:left w:val="none" w:sz="0" w:space="0" w:color="auto"/>
                    <w:bottom w:val="none" w:sz="0" w:space="0" w:color="auto"/>
                    <w:right w:val="none" w:sz="0" w:space="0" w:color="auto"/>
                  </w:divBdr>
                </w:div>
                <w:div w:id="2096046218">
                  <w:marLeft w:val="480"/>
                  <w:marRight w:val="0"/>
                  <w:marTop w:val="0"/>
                  <w:marBottom w:val="0"/>
                  <w:divBdr>
                    <w:top w:val="none" w:sz="0" w:space="0" w:color="auto"/>
                    <w:left w:val="none" w:sz="0" w:space="0" w:color="auto"/>
                    <w:bottom w:val="none" w:sz="0" w:space="0" w:color="auto"/>
                    <w:right w:val="none" w:sz="0" w:space="0" w:color="auto"/>
                  </w:divBdr>
                </w:div>
                <w:div w:id="1901206889">
                  <w:marLeft w:val="480"/>
                  <w:marRight w:val="0"/>
                  <w:marTop w:val="0"/>
                  <w:marBottom w:val="0"/>
                  <w:divBdr>
                    <w:top w:val="none" w:sz="0" w:space="0" w:color="auto"/>
                    <w:left w:val="none" w:sz="0" w:space="0" w:color="auto"/>
                    <w:bottom w:val="none" w:sz="0" w:space="0" w:color="auto"/>
                    <w:right w:val="none" w:sz="0" w:space="0" w:color="auto"/>
                  </w:divBdr>
                </w:div>
                <w:div w:id="1230506528">
                  <w:marLeft w:val="480"/>
                  <w:marRight w:val="0"/>
                  <w:marTop w:val="0"/>
                  <w:marBottom w:val="0"/>
                  <w:divBdr>
                    <w:top w:val="none" w:sz="0" w:space="0" w:color="auto"/>
                    <w:left w:val="none" w:sz="0" w:space="0" w:color="auto"/>
                    <w:bottom w:val="none" w:sz="0" w:space="0" w:color="auto"/>
                    <w:right w:val="none" w:sz="0" w:space="0" w:color="auto"/>
                  </w:divBdr>
                </w:div>
                <w:div w:id="2017072613">
                  <w:marLeft w:val="480"/>
                  <w:marRight w:val="0"/>
                  <w:marTop w:val="0"/>
                  <w:marBottom w:val="0"/>
                  <w:divBdr>
                    <w:top w:val="none" w:sz="0" w:space="0" w:color="auto"/>
                    <w:left w:val="none" w:sz="0" w:space="0" w:color="auto"/>
                    <w:bottom w:val="none" w:sz="0" w:space="0" w:color="auto"/>
                    <w:right w:val="none" w:sz="0" w:space="0" w:color="auto"/>
                  </w:divBdr>
                </w:div>
                <w:div w:id="86923554">
                  <w:marLeft w:val="480"/>
                  <w:marRight w:val="0"/>
                  <w:marTop w:val="0"/>
                  <w:marBottom w:val="0"/>
                  <w:divBdr>
                    <w:top w:val="none" w:sz="0" w:space="0" w:color="auto"/>
                    <w:left w:val="none" w:sz="0" w:space="0" w:color="auto"/>
                    <w:bottom w:val="none" w:sz="0" w:space="0" w:color="auto"/>
                    <w:right w:val="none" w:sz="0" w:space="0" w:color="auto"/>
                  </w:divBdr>
                </w:div>
                <w:div w:id="585312516">
                  <w:marLeft w:val="480"/>
                  <w:marRight w:val="0"/>
                  <w:marTop w:val="0"/>
                  <w:marBottom w:val="0"/>
                  <w:divBdr>
                    <w:top w:val="none" w:sz="0" w:space="0" w:color="auto"/>
                    <w:left w:val="none" w:sz="0" w:space="0" w:color="auto"/>
                    <w:bottom w:val="none" w:sz="0" w:space="0" w:color="auto"/>
                    <w:right w:val="none" w:sz="0" w:space="0" w:color="auto"/>
                  </w:divBdr>
                </w:div>
                <w:div w:id="413403663">
                  <w:marLeft w:val="480"/>
                  <w:marRight w:val="0"/>
                  <w:marTop w:val="0"/>
                  <w:marBottom w:val="0"/>
                  <w:divBdr>
                    <w:top w:val="none" w:sz="0" w:space="0" w:color="auto"/>
                    <w:left w:val="none" w:sz="0" w:space="0" w:color="auto"/>
                    <w:bottom w:val="none" w:sz="0" w:space="0" w:color="auto"/>
                    <w:right w:val="none" w:sz="0" w:space="0" w:color="auto"/>
                  </w:divBdr>
                </w:div>
                <w:div w:id="2065441654">
                  <w:marLeft w:val="480"/>
                  <w:marRight w:val="0"/>
                  <w:marTop w:val="0"/>
                  <w:marBottom w:val="0"/>
                  <w:divBdr>
                    <w:top w:val="none" w:sz="0" w:space="0" w:color="auto"/>
                    <w:left w:val="none" w:sz="0" w:space="0" w:color="auto"/>
                    <w:bottom w:val="none" w:sz="0" w:space="0" w:color="auto"/>
                    <w:right w:val="none" w:sz="0" w:space="0" w:color="auto"/>
                  </w:divBdr>
                </w:div>
                <w:div w:id="1874421275">
                  <w:marLeft w:val="480"/>
                  <w:marRight w:val="0"/>
                  <w:marTop w:val="0"/>
                  <w:marBottom w:val="0"/>
                  <w:divBdr>
                    <w:top w:val="none" w:sz="0" w:space="0" w:color="auto"/>
                    <w:left w:val="none" w:sz="0" w:space="0" w:color="auto"/>
                    <w:bottom w:val="none" w:sz="0" w:space="0" w:color="auto"/>
                    <w:right w:val="none" w:sz="0" w:space="0" w:color="auto"/>
                  </w:divBdr>
                </w:div>
                <w:div w:id="1283682566">
                  <w:marLeft w:val="480"/>
                  <w:marRight w:val="0"/>
                  <w:marTop w:val="0"/>
                  <w:marBottom w:val="0"/>
                  <w:divBdr>
                    <w:top w:val="none" w:sz="0" w:space="0" w:color="auto"/>
                    <w:left w:val="none" w:sz="0" w:space="0" w:color="auto"/>
                    <w:bottom w:val="none" w:sz="0" w:space="0" w:color="auto"/>
                    <w:right w:val="none" w:sz="0" w:space="0" w:color="auto"/>
                  </w:divBdr>
                </w:div>
                <w:div w:id="312223592">
                  <w:marLeft w:val="480"/>
                  <w:marRight w:val="0"/>
                  <w:marTop w:val="0"/>
                  <w:marBottom w:val="0"/>
                  <w:divBdr>
                    <w:top w:val="none" w:sz="0" w:space="0" w:color="auto"/>
                    <w:left w:val="none" w:sz="0" w:space="0" w:color="auto"/>
                    <w:bottom w:val="none" w:sz="0" w:space="0" w:color="auto"/>
                    <w:right w:val="none" w:sz="0" w:space="0" w:color="auto"/>
                  </w:divBdr>
                </w:div>
                <w:div w:id="1223368474">
                  <w:marLeft w:val="480"/>
                  <w:marRight w:val="0"/>
                  <w:marTop w:val="0"/>
                  <w:marBottom w:val="0"/>
                  <w:divBdr>
                    <w:top w:val="none" w:sz="0" w:space="0" w:color="auto"/>
                    <w:left w:val="none" w:sz="0" w:space="0" w:color="auto"/>
                    <w:bottom w:val="none" w:sz="0" w:space="0" w:color="auto"/>
                    <w:right w:val="none" w:sz="0" w:space="0" w:color="auto"/>
                  </w:divBdr>
                </w:div>
                <w:div w:id="879436439">
                  <w:marLeft w:val="480"/>
                  <w:marRight w:val="0"/>
                  <w:marTop w:val="0"/>
                  <w:marBottom w:val="0"/>
                  <w:divBdr>
                    <w:top w:val="none" w:sz="0" w:space="0" w:color="auto"/>
                    <w:left w:val="none" w:sz="0" w:space="0" w:color="auto"/>
                    <w:bottom w:val="none" w:sz="0" w:space="0" w:color="auto"/>
                    <w:right w:val="none" w:sz="0" w:space="0" w:color="auto"/>
                  </w:divBdr>
                </w:div>
                <w:div w:id="290286816">
                  <w:marLeft w:val="480"/>
                  <w:marRight w:val="0"/>
                  <w:marTop w:val="0"/>
                  <w:marBottom w:val="0"/>
                  <w:divBdr>
                    <w:top w:val="none" w:sz="0" w:space="0" w:color="auto"/>
                    <w:left w:val="none" w:sz="0" w:space="0" w:color="auto"/>
                    <w:bottom w:val="none" w:sz="0" w:space="0" w:color="auto"/>
                    <w:right w:val="none" w:sz="0" w:space="0" w:color="auto"/>
                  </w:divBdr>
                </w:div>
                <w:div w:id="1898784936">
                  <w:marLeft w:val="480"/>
                  <w:marRight w:val="0"/>
                  <w:marTop w:val="0"/>
                  <w:marBottom w:val="0"/>
                  <w:divBdr>
                    <w:top w:val="none" w:sz="0" w:space="0" w:color="auto"/>
                    <w:left w:val="none" w:sz="0" w:space="0" w:color="auto"/>
                    <w:bottom w:val="none" w:sz="0" w:space="0" w:color="auto"/>
                    <w:right w:val="none" w:sz="0" w:space="0" w:color="auto"/>
                  </w:divBdr>
                </w:div>
                <w:div w:id="1361542224">
                  <w:marLeft w:val="480"/>
                  <w:marRight w:val="0"/>
                  <w:marTop w:val="0"/>
                  <w:marBottom w:val="0"/>
                  <w:divBdr>
                    <w:top w:val="none" w:sz="0" w:space="0" w:color="auto"/>
                    <w:left w:val="none" w:sz="0" w:space="0" w:color="auto"/>
                    <w:bottom w:val="none" w:sz="0" w:space="0" w:color="auto"/>
                    <w:right w:val="none" w:sz="0" w:space="0" w:color="auto"/>
                  </w:divBdr>
                </w:div>
                <w:div w:id="880096114">
                  <w:marLeft w:val="480"/>
                  <w:marRight w:val="0"/>
                  <w:marTop w:val="0"/>
                  <w:marBottom w:val="0"/>
                  <w:divBdr>
                    <w:top w:val="none" w:sz="0" w:space="0" w:color="auto"/>
                    <w:left w:val="none" w:sz="0" w:space="0" w:color="auto"/>
                    <w:bottom w:val="none" w:sz="0" w:space="0" w:color="auto"/>
                    <w:right w:val="none" w:sz="0" w:space="0" w:color="auto"/>
                  </w:divBdr>
                </w:div>
                <w:div w:id="817305961">
                  <w:marLeft w:val="480"/>
                  <w:marRight w:val="0"/>
                  <w:marTop w:val="0"/>
                  <w:marBottom w:val="0"/>
                  <w:divBdr>
                    <w:top w:val="none" w:sz="0" w:space="0" w:color="auto"/>
                    <w:left w:val="none" w:sz="0" w:space="0" w:color="auto"/>
                    <w:bottom w:val="none" w:sz="0" w:space="0" w:color="auto"/>
                    <w:right w:val="none" w:sz="0" w:space="0" w:color="auto"/>
                  </w:divBdr>
                </w:div>
                <w:div w:id="1482843897">
                  <w:marLeft w:val="480"/>
                  <w:marRight w:val="0"/>
                  <w:marTop w:val="0"/>
                  <w:marBottom w:val="0"/>
                  <w:divBdr>
                    <w:top w:val="none" w:sz="0" w:space="0" w:color="auto"/>
                    <w:left w:val="none" w:sz="0" w:space="0" w:color="auto"/>
                    <w:bottom w:val="none" w:sz="0" w:space="0" w:color="auto"/>
                    <w:right w:val="none" w:sz="0" w:space="0" w:color="auto"/>
                  </w:divBdr>
                </w:div>
                <w:div w:id="1943296375">
                  <w:marLeft w:val="480"/>
                  <w:marRight w:val="0"/>
                  <w:marTop w:val="0"/>
                  <w:marBottom w:val="0"/>
                  <w:divBdr>
                    <w:top w:val="none" w:sz="0" w:space="0" w:color="auto"/>
                    <w:left w:val="none" w:sz="0" w:space="0" w:color="auto"/>
                    <w:bottom w:val="none" w:sz="0" w:space="0" w:color="auto"/>
                    <w:right w:val="none" w:sz="0" w:space="0" w:color="auto"/>
                  </w:divBdr>
                </w:div>
                <w:div w:id="1366709399">
                  <w:marLeft w:val="480"/>
                  <w:marRight w:val="0"/>
                  <w:marTop w:val="0"/>
                  <w:marBottom w:val="0"/>
                  <w:divBdr>
                    <w:top w:val="none" w:sz="0" w:space="0" w:color="auto"/>
                    <w:left w:val="none" w:sz="0" w:space="0" w:color="auto"/>
                    <w:bottom w:val="none" w:sz="0" w:space="0" w:color="auto"/>
                    <w:right w:val="none" w:sz="0" w:space="0" w:color="auto"/>
                  </w:divBdr>
                </w:div>
                <w:div w:id="1473986853">
                  <w:marLeft w:val="480"/>
                  <w:marRight w:val="0"/>
                  <w:marTop w:val="0"/>
                  <w:marBottom w:val="0"/>
                  <w:divBdr>
                    <w:top w:val="none" w:sz="0" w:space="0" w:color="auto"/>
                    <w:left w:val="none" w:sz="0" w:space="0" w:color="auto"/>
                    <w:bottom w:val="none" w:sz="0" w:space="0" w:color="auto"/>
                    <w:right w:val="none" w:sz="0" w:space="0" w:color="auto"/>
                  </w:divBdr>
                </w:div>
                <w:div w:id="937299343">
                  <w:marLeft w:val="480"/>
                  <w:marRight w:val="0"/>
                  <w:marTop w:val="0"/>
                  <w:marBottom w:val="0"/>
                  <w:divBdr>
                    <w:top w:val="none" w:sz="0" w:space="0" w:color="auto"/>
                    <w:left w:val="none" w:sz="0" w:space="0" w:color="auto"/>
                    <w:bottom w:val="none" w:sz="0" w:space="0" w:color="auto"/>
                    <w:right w:val="none" w:sz="0" w:space="0" w:color="auto"/>
                  </w:divBdr>
                </w:div>
                <w:div w:id="712651342">
                  <w:marLeft w:val="480"/>
                  <w:marRight w:val="0"/>
                  <w:marTop w:val="0"/>
                  <w:marBottom w:val="0"/>
                  <w:divBdr>
                    <w:top w:val="none" w:sz="0" w:space="0" w:color="auto"/>
                    <w:left w:val="none" w:sz="0" w:space="0" w:color="auto"/>
                    <w:bottom w:val="none" w:sz="0" w:space="0" w:color="auto"/>
                    <w:right w:val="none" w:sz="0" w:space="0" w:color="auto"/>
                  </w:divBdr>
                </w:div>
                <w:div w:id="2114009707">
                  <w:marLeft w:val="480"/>
                  <w:marRight w:val="0"/>
                  <w:marTop w:val="0"/>
                  <w:marBottom w:val="0"/>
                  <w:divBdr>
                    <w:top w:val="none" w:sz="0" w:space="0" w:color="auto"/>
                    <w:left w:val="none" w:sz="0" w:space="0" w:color="auto"/>
                    <w:bottom w:val="none" w:sz="0" w:space="0" w:color="auto"/>
                    <w:right w:val="none" w:sz="0" w:space="0" w:color="auto"/>
                  </w:divBdr>
                </w:div>
                <w:div w:id="758218269">
                  <w:marLeft w:val="480"/>
                  <w:marRight w:val="0"/>
                  <w:marTop w:val="0"/>
                  <w:marBottom w:val="0"/>
                  <w:divBdr>
                    <w:top w:val="none" w:sz="0" w:space="0" w:color="auto"/>
                    <w:left w:val="none" w:sz="0" w:space="0" w:color="auto"/>
                    <w:bottom w:val="none" w:sz="0" w:space="0" w:color="auto"/>
                    <w:right w:val="none" w:sz="0" w:space="0" w:color="auto"/>
                  </w:divBdr>
                </w:div>
                <w:div w:id="1256331182">
                  <w:marLeft w:val="480"/>
                  <w:marRight w:val="0"/>
                  <w:marTop w:val="0"/>
                  <w:marBottom w:val="0"/>
                  <w:divBdr>
                    <w:top w:val="none" w:sz="0" w:space="0" w:color="auto"/>
                    <w:left w:val="none" w:sz="0" w:space="0" w:color="auto"/>
                    <w:bottom w:val="none" w:sz="0" w:space="0" w:color="auto"/>
                    <w:right w:val="none" w:sz="0" w:space="0" w:color="auto"/>
                  </w:divBdr>
                </w:div>
                <w:div w:id="1937782942">
                  <w:marLeft w:val="480"/>
                  <w:marRight w:val="0"/>
                  <w:marTop w:val="0"/>
                  <w:marBottom w:val="0"/>
                  <w:divBdr>
                    <w:top w:val="none" w:sz="0" w:space="0" w:color="auto"/>
                    <w:left w:val="none" w:sz="0" w:space="0" w:color="auto"/>
                    <w:bottom w:val="none" w:sz="0" w:space="0" w:color="auto"/>
                    <w:right w:val="none" w:sz="0" w:space="0" w:color="auto"/>
                  </w:divBdr>
                </w:div>
                <w:div w:id="354624641">
                  <w:marLeft w:val="480"/>
                  <w:marRight w:val="0"/>
                  <w:marTop w:val="0"/>
                  <w:marBottom w:val="0"/>
                  <w:divBdr>
                    <w:top w:val="none" w:sz="0" w:space="0" w:color="auto"/>
                    <w:left w:val="none" w:sz="0" w:space="0" w:color="auto"/>
                    <w:bottom w:val="none" w:sz="0" w:space="0" w:color="auto"/>
                    <w:right w:val="none" w:sz="0" w:space="0" w:color="auto"/>
                  </w:divBdr>
                </w:div>
                <w:div w:id="205605832">
                  <w:marLeft w:val="480"/>
                  <w:marRight w:val="0"/>
                  <w:marTop w:val="0"/>
                  <w:marBottom w:val="0"/>
                  <w:divBdr>
                    <w:top w:val="none" w:sz="0" w:space="0" w:color="auto"/>
                    <w:left w:val="none" w:sz="0" w:space="0" w:color="auto"/>
                    <w:bottom w:val="none" w:sz="0" w:space="0" w:color="auto"/>
                    <w:right w:val="none" w:sz="0" w:space="0" w:color="auto"/>
                  </w:divBdr>
                </w:div>
                <w:div w:id="1595281419">
                  <w:marLeft w:val="480"/>
                  <w:marRight w:val="0"/>
                  <w:marTop w:val="0"/>
                  <w:marBottom w:val="0"/>
                  <w:divBdr>
                    <w:top w:val="none" w:sz="0" w:space="0" w:color="auto"/>
                    <w:left w:val="none" w:sz="0" w:space="0" w:color="auto"/>
                    <w:bottom w:val="none" w:sz="0" w:space="0" w:color="auto"/>
                    <w:right w:val="none" w:sz="0" w:space="0" w:color="auto"/>
                  </w:divBdr>
                </w:div>
                <w:div w:id="108401660">
                  <w:marLeft w:val="480"/>
                  <w:marRight w:val="0"/>
                  <w:marTop w:val="0"/>
                  <w:marBottom w:val="0"/>
                  <w:divBdr>
                    <w:top w:val="none" w:sz="0" w:space="0" w:color="auto"/>
                    <w:left w:val="none" w:sz="0" w:space="0" w:color="auto"/>
                    <w:bottom w:val="none" w:sz="0" w:space="0" w:color="auto"/>
                    <w:right w:val="none" w:sz="0" w:space="0" w:color="auto"/>
                  </w:divBdr>
                </w:div>
                <w:div w:id="1198158821">
                  <w:marLeft w:val="480"/>
                  <w:marRight w:val="0"/>
                  <w:marTop w:val="0"/>
                  <w:marBottom w:val="0"/>
                  <w:divBdr>
                    <w:top w:val="none" w:sz="0" w:space="0" w:color="auto"/>
                    <w:left w:val="none" w:sz="0" w:space="0" w:color="auto"/>
                    <w:bottom w:val="none" w:sz="0" w:space="0" w:color="auto"/>
                    <w:right w:val="none" w:sz="0" w:space="0" w:color="auto"/>
                  </w:divBdr>
                </w:div>
                <w:div w:id="908152364">
                  <w:marLeft w:val="480"/>
                  <w:marRight w:val="0"/>
                  <w:marTop w:val="0"/>
                  <w:marBottom w:val="0"/>
                  <w:divBdr>
                    <w:top w:val="none" w:sz="0" w:space="0" w:color="auto"/>
                    <w:left w:val="none" w:sz="0" w:space="0" w:color="auto"/>
                    <w:bottom w:val="none" w:sz="0" w:space="0" w:color="auto"/>
                    <w:right w:val="none" w:sz="0" w:space="0" w:color="auto"/>
                  </w:divBdr>
                </w:div>
                <w:div w:id="326596006">
                  <w:marLeft w:val="480"/>
                  <w:marRight w:val="0"/>
                  <w:marTop w:val="0"/>
                  <w:marBottom w:val="0"/>
                  <w:divBdr>
                    <w:top w:val="none" w:sz="0" w:space="0" w:color="auto"/>
                    <w:left w:val="none" w:sz="0" w:space="0" w:color="auto"/>
                    <w:bottom w:val="none" w:sz="0" w:space="0" w:color="auto"/>
                    <w:right w:val="none" w:sz="0" w:space="0" w:color="auto"/>
                  </w:divBdr>
                </w:div>
                <w:div w:id="398403673">
                  <w:marLeft w:val="480"/>
                  <w:marRight w:val="0"/>
                  <w:marTop w:val="0"/>
                  <w:marBottom w:val="0"/>
                  <w:divBdr>
                    <w:top w:val="none" w:sz="0" w:space="0" w:color="auto"/>
                    <w:left w:val="none" w:sz="0" w:space="0" w:color="auto"/>
                    <w:bottom w:val="none" w:sz="0" w:space="0" w:color="auto"/>
                    <w:right w:val="none" w:sz="0" w:space="0" w:color="auto"/>
                  </w:divBdr>
                </w:div>
                <w:div w:id="1848860345">
                  <w:marLeft w:val="480"/>
                  <w:marRight w:val="0"/>
                  <w:marTop w:val="0"/>
                  <w:marBottom w:val="0"/>
                  <w:divBdr>
                    <w:top w:val="none" w:sz="0" w:space="0" w:color="auto"/>
                    <w:left w:val="none" w:sz="0" w:space="0" w:color="auto"/>
                    <w:bottom w:val="none" w:sz="0" w:space="0" w:color="auto"/>
                    <w:right w:val="none" w:sz="0" w:space="0" w:color="auto"/>
                  </w:divBdr>
                </w:div>
                <w:div w:id="168370101">
                  <w:marLeft w:val="480"/>
                  <w:marRight w:val="0"/>
                  <w:marTop w:val="0"/>
                  <w:marBottom w:val="0"/>
                  <w:divBdr>
                    <w:top w:val="none" w:sz="0" w:space="0" w:color="auto"/>
                    <w:left w:val="none" w:sz="0" w:space="0" w:color="auto"/>
                    <w:bottom w:val="none" w:sz="0" w:space="0" w:color="auto"/>
                    <w:right w:val="none" w:sz="0" w:space="0" w:color="auto"/>
                  </w:divBdr>
                </w:div>
                <w:div w:id="1882471825">
                  <w:marLeft w:val="480"/>
                  <w:marRight w:val="0"/>
                  <w:marTop w:val="0"/>
                  <w:marBottom w:val="0"/>
                  <w:divBdr>
                    <w:top w:val="none" w:sz="0" w:space="0" w:color="auto"/>
                    <w:left w:val="none" w:sz="0" w:space="0" w:color="auto"/>
                    <w:bottom w:val="none" w:sz="0" w:space="0" w:color="auto"/>
                    <w:right w:val="none" w:sz="0" w:space="0" w:color="auto"/>
                  </w:divBdr>
                </w:div>
                <w:div w:id="136805015">
                  <w:marLeft w:val="480"/>
                  <w:marRight w:val="0"/>
                  <w:marTop w:val="0"/>
                  <w:marBottom w:val="0"/>
                  <w:divBdr>
                    <w:top w:val="none" w:sz="0" w:space="0" w:color="auto"/>
                    <w:left w:val="none" w:sz="0" w:space="0" w:color="auto"/>
                    <w:bottom w:val="none" w:sz="0" w:space="0" w:color="auto"/>
                    <w:right w:val="none" w:sz="0" w:space="0" w:color="auto"/>
                  </w:divBdr>
                </w:div>
                <w:div w:id="474420715">
                  <w:marLeft w:val="480"/>
                  <w:marRight w:val="0"/>
                  <w:marTop w:val="0"/>
                  <w:marBottom w:val="0"/>
                  <w:divBdr>
                    <w:top w:val="none" w:sz="0" w:space="0" w:color="auto"/>
                    <w:left w:val="none" w:sz="0" w:space="0" w:color="auto"/>
                    <w:bottom w:val="none" w:sz="0" w:space="0" w:color="auto"/>
                    <w:right w:val="none" w:sz="0" w:space="0" w:color="auto"/>
                  </w:divBdr>
                </w:div>
                <w:div w:id="1607228932">
                  <w:marLeft w:val="480"/>
                  <w:marRight w:val="0"/>
                  <w:marTop w:val="0"/>
                  <w:marBottom w:val="0"/>
                  <w:divBdr>
                    <w:top w:val="none" w:sz="0" w:space="0" w:color="auto"/>
                    <w:left w:val="none" w:sz="0" w:space="0" w:color="auto"/>
                    <w:bottom w:val="none" w:sz="0" w:space="0" w:color="auto"/>
                    <w:right w:val="none" w:sz="0" w:space="0" w:color="auto"/>
                  </w:divBdr>
                </w:div>
                <w:div w:id="1405881343">
                  <w:marLeft w:val="480"/>
                  <w:marRight w:val="0"/>
                  <w:marTop w:val="0"/>
                  <w:marBottom w:val="0"/>
                  <w:divBdr>
                    <w:top w:val="none" w:sz="0" w:space="0" w:color="auto"/>
                    <w:left w:val="none" w:sz="0" w:space="0" w:color="auto"/>
                    <w:bottom w:val="none" w:sz="0" w:space="0" w:color="auto"/>
                    <w:right w:val="none" w:sz="0" w:space="0" w:color="auto"/>
                  </w:divBdr>
                </w:div>
                <w:div w:id="877282918">
                  <w:marLeft w:val="480"/>
                  <w:marRight w:val="0"/>
                  <w:marTop w:val="0"/>
                  <w:marBottom w:val="0"/>
                  <w:divBdr>
                    <w:top w:val="none" w:sz="0" w:space="0" w:color="auto"/>
                    <w:left w:val="none" w:sz="0" w:space="0" w:color="auto"/>
                    <w:bottom w:val="none" w:sz="0" w:space="0" w:color="auto"/>
                    <w:right w:val="none" w:sz="0" w:space="0" w:color="auto"/>
                  </w:divBdr>
                </w:div>
                <w:div w:id="1244488578">
                  <w:marLeft w:val="480"/>
                  <w:marRight w:val="0"/>
                  <w:marTop w:val="0"/>
                  <w:marBottom w:val="0"/>
                  <w:divBdr>
                    <w:top w:val="none" w:sz="0" w:space="0" w:color="auto"/>
                    <w:left w:val="none" w:sz="0" w:space="0" w:color="auto"/>
                    <w:bottom w:val="none" w:sz="0" w:space="0" w:color="auto"/>
                    <w:right w:val="none" w:sz="0" w:space="0" w:color="auto"/>
                  </w:divBdr>
                </w:div>
                <w:div w:id="675620200">
                  <w:marLeft w:val="480"/>
                  <w:marRight w:val="0"/>
                  <w:marTop w:val="0"/>
                  <w:marBottom w:val="0"/>
                  <w:divBdr>
                    <w:top w:val="none" w:sz="0" w:space="0" w:color="auto"/>
                    <w:left w:val="none" w:sz="0" w:space="0" w:color="auto"/>
                    <w:bottom w:val="none" w:sz="0" w:space="0" w:color="auto"/>
                    <w:right w:val="none" w:sz="0" w:space="0" w:color="auto"/>
                  </w:divBdr>
                </w:div>
                <w:div w:id="511408796">
                  <w:marLeft w:val="480"/>
                  <w:marRight w:val="0"/>
                  <w:marTop w:val="0"/>
                  <w:marBottom w:val="0"/>
                  <w:divBdr>
                    <w:top w:val="none" w:sz="0" w:space="0" w:color="auto"/>
                    <w:left w:val="none" w:sz="0" w:space="0" w:color="auto"/>
                    <w:bottom w:val="none" w:sz="0" w:space="0" w:color="auto"/>
                    <w:right w:val="none" w:sz="0" w:space="0" w:color="auto"/>
                  </w:divBdr>
                </w:div>
                <w:div w:id="1723865008">
                  <w:marLeft w:val="480"/>
                  <w:marRight w:val="0"/>
                  <w:marTop w:val="0"/>
                  <w:marBottom w:val="0"/>
                  <w:divBdr>
                    <w:top w:val="none" w:sz="0" w:space="0" w:color="auto"/>
                    <w:left w:val="none" w:sz="0" w:space="0" w:color="auto"/>
                    <w:bottom w:val="none" w:sz="0" w:space="0" w:color="auto"/>
                    <w:right w:val="none" w:sz="0" w:space="0" w:color="auto"/>
                  </w:divBdr>
                </w:div>
                <w:div w:id="1247223644">
                  <w:marLeft w:val="480"/>
                  <w:marRight w:val="0"/>
                  <w:marTop w:val="0"/>
                  <w:marBottom w:val="0"/>
                  <w:divBdr>
                    <w:top w:val="none" w:sz="0" w:space="0" w:color="auto"/>
                    <w:left w:val="none" w:sz="0" w:space="0" w:color="auto"/>
                    <w:bottom w:val="none" w:sz="0" w:space="0" w:color="auto"/>
                    <w:right w:val="none" w:sz="0" w:space="0" w:color="auto"/>
                  </w:divBdr>
                </w:div>
                <w:div w:id="369109629">
                  <w:marLeft w:val="480"/>
                  <w:marRight w:val="0"/>
                  <w:marTop w:val="0"/>
                  <w:marBottom w:val="0"/>
                  <w:divBdr>
                    <w:top w:val="none" w:sz="0" w:space="0" w:color="auto"/>
                    <w:left w:val="none" w:sz="0" w:space="0" w:color="auto"/>
                    <w:bottom w:val="none" w:sz="0" w:space="0" w:color="auto"/>
                    <w:right w:val="none" w:sz="0" w:space="0" w:color="auto"/>
                  </w:divBdr>
                </w:div>
                <w:div w:id="462116545">
                  <w:marLeft w:val="480"/>
                  <w:marRight w:val="0"/>
                  <w:marTop w:val="0"/>
                  <w:marBottom w:val="0"/>
                  <w:divBdr>
                    <w:top w:val="none" w:sz="0" w:space="0" w:color="auto"/>
                    <w:left w:val="none" w:sz="0" w:space="0" w:color="auto"/>
                    <w:bottom w:val="none" w:sz="0" w:space="0" w:color="auto"/>
                    <w:right w:val="none" w:sz="0" w:space="0" w:color="auto"/>
                  </w:divBdr>
                </w:div>
                <w:div w:id="1378160292">
                  <w:marLeft w:val="480"/>
                  <w:marRight w:val="0"/>
                  <w:marTop w:val="0"/>
                  <w:marBottom w:val="0"/>
                  <w:divBdr>
                    <w:top w:val="none" w:sz="0" w:space="0" w:color="auto"/>
                    <w:left w:val="none" w:sz="0" w:space="0" w:color="auto"/>
                    <w:bottom w:val="none" w:sz="0" w:space="0" w:color="auto"/>
                    <w:right w:val="none" w:sz="0" w:space="0" w:color="auto"/>
                  </w:divBdr>
                </w:div>
                <w:div w:id="603801950">
                  <w:marLeft w:val="480"/>
                  <w:marRight w:val="0"/>
                  <w:marTop w:val="0"/>
                  <w:marBottom w:val="0"/>
                  <w:divBdr>
                    <w:top w:val="none" w:sz="0" w:space="0" w:color="auto"/>
                    <w:left w:val="none" w:sz="0" w:space="0" w:color="auto"/>
                    <w:bottom w:val="none" w:sz="0" w:space="0" w:color="auto"/>
                    <w:right w:val="none" w:sz="0" w:space="0" w:color="auto"/>
                  </w:divBdr>
                </w:div>
                <w:div w:id="1264191598">
                  <w:marLeft w:val="480"/>
                  <w:marRight w:val="0"/>
                  <w:marTop w:val="0"/>
                  <w:marBottom w:val="0"/>
                  <w:divBdr>
                    <w:top w:val="none" w:sz="0" w:space="0" w:color="auto"/>
                    <w:left w:val="none" w:sz="0" w:space="0" w:color="auto"/>
                    <w:bottom w:val="none" w:sz="0" w:space="0" w:color="auto"/>
                    <w:right w:val="none" w:sz="0" w:space="0" w:color="auto"/>
                  </w:divBdr>
                </w:div>
                <w:div w:id="2123069116">
                  <w:marLeft w:val="480"/>
                  <w:marRight w:val="0"/>
                  <w:marTop w:val="0"/>
                  <w:marBottom w:val="0"/>
                  <w:divBdr>
                    <w:top w:val="none" w:sz="0" w:space="0" w:color="auto"/>
                    <w:left w:val="none" w:sz="0" w:space="0" w:color="auto"/>
                    <w:bottom w:val="none" w:sz="0" w:space="0" w:color="auto"/>
                    <w:right w:val="none" w:sz="0" w:space="0" w:color="auto"/>
                  </w:divBdr>
                </w:div>
                <w:div w:id="899679491">
                  <w:marLeft w:val="480"/>
                  <w:marRight w:val="0"/>
                  <w:marTop w:val="0"/>
                  <w:marBottom w:val="0"/>
                  <w:divBdr>
                    <w:top w:val="none" w:sz="0" w:space="0" w:color="auto"/>
                    <w:left w:val="none" w:sz="0" w:space="0" w:color="auto"/>
                    <w:bottom w:val="none" w:sz="0" w:space="0" w:color="auto"/>
                    <w:right w:val="none" w:sz="0" w:space="0" w:color="auto"/>
                  </w:divBdr>
                </w:div>
                <w:div w:id="1295914882">
                  <w:marLeft w:val="480"/>
                  <w:marRight w:val="0"/>
                  <w:marTop w:val="0"/>
                  <w:marBottom w:val="0"/>
                  <w:divBdr>
                    <w:top w:val="none" w:sz="0" w:space="0" w:color="auto"/>
                    <w:left w:val="none" w:sz="0" w:space="0" w:color="auto"/>
                    <w:bottom w:val="none" w:sz="0" w:space="0" w:color="auto"/>
                    <w:right w:val="none" w:sz="0" w:space="0" w:color="auto"/>
                  </w:divBdr>
                </w:div>
                <w:div w:id="1859781334">
                  <w:marLeft w:val="480"/>
                  <w:marRight w:val="0"/>
                  <w:marTop w:val="0"/>
                  <w:marBottom w:val="0"/>
                  <w:divBdr>
                    <w:top w:val="none" w:sz="0" w:space="0" w:color="auto"/>
                    <w:left w:val="none" w:sz="0" w:space="0" w:color="auto"/>
                    <w:bottom w:val="none" w:sz="0" w:space="0" w:color="auto"/>
                    <w:right w:val="none" w:sz="0" w:space="0" w:color="auto"/>
                  </w:divBdr>
                </w:div>
                <w:div w:id="1341665010">
                  <w:marLeft w:val="480"/>
                  <w:marRight w:val="0"/>
                  <w:marTop w:val="0"/>
                  <w:marBottom w:val="0"/>
                  <w:divBdr>
                    <w:top w:val="none" w:sz="0" w:space="0" w:color="auto"/>
                    <w:left w:val="none" w:sz="0" w:space="0" w:color="auto"/>
                    <w:bottom w:val="none" w:sz="0" w:space="0" w:color="auto"/>
                    <w:right w:val="none" w:sz="0" w:space="0" w:color="auto"/>
                  </w:divBdr>
                </w:div>
                <w:div w:id="279647749">
                  <w:marLeft w:val="480"/>
                  <w:marRight w:val="0"/>
                  <w:marTop w:val="0"/>
                  <w:marBottom w:val="0"/>
                  <w:divBdr>
                    <w:top w:val="none" w:sz="0" w:space="0" w:color="auto"/>
                    <w:left w:val="none" w:sz="0" w:space="0" w:color="auto"/>
                    <w:bottom w:val="none" w:sz="0" w:space="0" w:color="auto"/>
                    <w:right w:val="none" w:sz="0" w:space="0" w:color="auto"/>
                  </w:divBdr>
                </w:div>
              </w:divsChild>
            </w:div>
            <w:div w:id="563681011">
              <w:marLeft w:val="0"/>
              <w:marRight w:val="0"/>
              <w:marTop w:val="0"/>
              <w:marBottom w:val="0"/>
              <w:divBdr>
                <w:top w:val="none" w:sz="0" w:space="0" w:color="auto"/>
                <w:left w:val="none" w:sz="0" w:space="0" w:color="auto"/>
                <w:bottom w:val="none" w:sz="0" w:space="0" w:color="auto"/>
                <w:right w:val="none" w:sz="0" w:space="0" w:color="auto"/>
              </w:divBdr>
              <w:divsChild>
                <w:div w:id="706293760">
                  <w:marLeft w:val="480"/>
                  <w:marRight w:val="0"/>
                  <w:marTop w:val="0"/>
                  <w:marBottom w:val="0"/>
                  <w:divBdr>
                    <w:top w:val="none" w:sz="0" w:space="0" w:color="auto"/>
                    <w:left w:val="none" w:sz="0" w:space="0" w:color="auto"/>
                    <w:bottom w:val="none" w:sz="0" w:space="0" w:color="auto"/>
                    <w:right w:val="none" w:sz="0" w:space="0" w:color="auto"/>
                  </w:divBdr>
                </w:div>
                <w:div w:id="257182525">
                  <w:marLeft w:val="480"/>
                  <w:marRight w:val="0"/>
                  <w:marTop w:val="0"/>
                  <w:marBottom w:val="0"/>
                  <w:divBdr>
                    <w:top w:val="none" w:sz="0" w:space="0" w:color="auto"/>
                    <w:left w:val="none" w:sz="0" w:space="0" w:color="auto"/>
                    <w:bottom w:val="none" w:sz="0" w:space="0" w:color="auto"/>
                    <w:right w:val="none" w:sz="0" w:space="0" w:color="auto"/>
                  </w:divBdr>
                </w:div>
                <w:div w:id="313031646">
                  <w:marLeft w:val="480"/>
                  <w:marRight w:val="0"/>
                  <w:marTop w:val="0"/>
                  <w:marBottom w:val="0"/>
                  <w:divBdr>
                    <w:top w:val="none" w:sz="0" w:space="0" w:color="auto"/>
                    <w:left w:val="none" w:sz="0" w:space="0" w:color="auto"/>
                    <w:bottom w:val="none" w:sz="0" w:space="0" w:color="auto"/>
                    <w:right w:val="none" w:sz="0" w:space="0" w:color="auto"/>
                  </w:divBdr>
                </w:div>
                <w:div w:id="406462322">
                  <w:marLeft w:val="480"/>
                  <w:marRight w:val="0"/>
                  <w:marTop w:val="0"/>
                  <w:marBottom w:val="0"/>
                  <w:divBdr>
                    <w:top w:val="none" w:sz="0" w:space="0" w:color="auto"/>
                    <w:left w:val="none" w:sz="0" w:space="0" w:color="auto"/>
                    <w:bottom w:val="none" w:sz="0" w:space="0" w:color="auto"/>
                    <w:right w:val="none" w:sz="0" w:space="0" w:color="auto"/>
                  </w:divBdr>
                </w:div>
                <w:div w:id="1812599918">
                  <w:marLeft w:val="480"/>
                  <w:marRight w:val="0"/>
                  <w:marTop w:val="0"/>
                  <w:marBottom w:val="0"/>
                  <w:divBdr>
                    <w:top w:val="none" w:sz="0" w:space="0" w:color="auto"/>
                    <w:left w:val="none" w:sz="0" w:space="0" w:color="auto"/>
                    <w:bottom w:val="none" w:sz="0" w:space="0" w:color="auto"/>
                    <w:right w:val="none" w:sz="0" w:space="0" w:color="auto"/>
                  </w:divBdr>
                </w:div>
                <w:div w:id="1254631171">
                  <w:marLeft w:val="480"/>
                  <w:marRight w:val="0"/>
                  <w:marTop w:val="0"/>
                  <w:marBottom w:val="0"/>
                  <w:divBdr>
                    <w:top w:val="none" w:sz="0" w:space="0" w:color="auto"/>
                    <w:left w:val="none" w:sz="0" w:space="0" w:color="auto"/>
                    <w:bottom w:val="none" w:sz="0" w:space="0" w:color="auto"/>
                    <w:right w:val="none" w:sz="0" w:space="0" w:color="auto"/>
                  </w:divBdr>
                </w:div>
                <w:div w:id="1058474890">
                  <w:marLeft w:val="480"/>
                  <w:marRight w:val="0"/>
                  <w:marTop w:val="0"/>
                  <w:marBottom w:val="0"/>
                  <w:divBdr>
                    <w:top w:val="none" w:sz="0" w:space="0" w:color="auto"/>
                    <w:left w:val="none" w:sz="0" w:space="0" w:color="auto"/>
                    <w:bottom w:val="none" w:sz="0" w:space="0" w:color="auto"/>
                    <w:right w:val="none" w:sz="0" w:space="0" w:color="auto"/>
                  </w:divBdr>
                </w:div>
                <w:div w:id="1018775100">
                  <w:marLeft w:val="480"/>
                  <w:marRight w:val="0"/>
                  <w:marTop w:val="0"/>
                  <w:marBottom w:val="0"/>
                  <w:divBdr>
                    <w:top w:val="none" w:sz="0" w:space="0" w:color="auto"/>
                    <w:left w:val="none" w:sz="0" w:space="0" w:color="auto"/>
                    <w:bottom w:val="none" w:sz="0" w:space="0" w:color="auto"/>
                    <w:right w:val="none" w:sz="0" w:space="0" w:color="auto"/>
                  </w:divBdr>
                </w:div>
                <w:div w:id="2085060128">
                  <w:marLeft w:val="480"/>
                  <w:marRight w:val="0"/>
                  <w:marTop w:val="0"/>
                  <w:marBottom w:val="0"/>
                  <w:divBdr>
                    <w:top w:val="none" w:sz="0" w:space="0" w:color="auto"/>
                    <w:left w:val="none" w:sz="0" w:space="0" w:color="auto"/>
                    <w:bottom w:val="none" w:sz="0" w:space="0" w:color="auto"/>
                    <w:right w:val="none" w:sz="0" w:space="0" w:color="auto"/>
                  </w:divBdr>
                </w:div>
                <w:div w:id="974069045">
                  <w:marLeft w:val="480"/>
                  <w:marRight w:val="0"/>
                  <w:marTop w:val="0"/>
                  <w:marBottom w:val="0"/>
                  <w:divBdr>
                    <w:top w:val="none" w:sz="0" w:space="0" w:color="auto"/>
                    <w:left w:val="none" w:sz="0" w:space="0" w:color="auto"/>
                    <w:bottom w:val="none" w:sz="0" w:space="0" w:color="auto"/>
                    <w:right w:val="none" w:sz="0" w:space="0" w:color="auto"/>
                  </w:divBdr>
                </w:div>
                <w:div w:id="461576937">
                  <w:marLeft w:val="480"/>
                  <w:marRight w:val="0"/>
                  <w:marTop w:val="0"/>
                  <w:marBottom w:val="0"/>
                  <w:divBdr>
                    <w:top w:val="none" w:sz="0" w:space="0" w:color="auto"/>
                    <w:left w:val="none" w:sz="0" w:space="0" w:color="auto"/>
                    <w:bottom w:val="none" w:sz="0" w:space="0" w:color="auto"/>
                    <w:right w:val="none" w:sz="0" w:space="0" w:color="auto"/>
                  </w:divBdr>
                </w:div>
                <w:div w:id="1650549004">
                  <w:marLeft w:val="480"/>
                  <w:marRight w:val="0"/>
                  <w:marTop w:val="0"/>
                  <w:marBottom w:val="0"/>
                  <w:divBdr>
                    <w:top w:val="none" w:sz="0" w:space="0" w:color="auto"/>
                    <w:left w:val="none" w:sz="0" w:space="0" w:color="auto"/>
                    <w:bottom w:val="none" w:sz="0" w:space="0" w:color="auto"/>
                    <w:right w:val="none" w:sz="0" w:space="0" w:color="auto"/>
                  </w:divBdr>
                </w:div>
                <w:div w:id="1048794894">
                  <w:marLeft w:val="480"/>
                  <w:marRight w:val="0"/>
                  <w:marTop w:val="0"/>
                  <w:marBottom w:val="0"/>
                  <w:divBdr>
                    <w:top w:val="none" w:sz="0" w:space="0" w:color="auto"/>
                    <w:left w:val="none" w:sz="0" w:space="0" w:color="auto"/>
                    <w:bottom w:val="none" w:sz="0" w:space="0" w:color="auto"/>
                    <w:right w:val="none" w:sz="0" w:space="0" w:color="auto"/>
                  </w:divBdr>
                </w:div>
                <w:div w:id="1468427918">
                  <w:marLeft w:val="480"/>
                  <w:marRight w:val="0"/>
                  <w:marTop w:val="0"/>
                  <w:marBottom w:val="0"/>
                  <w:divBdr>
                    <w:top w:val="none" w:sz="0" w:space="0" w:color="auto"/>
                    <w:left w:val="none" w:sz="0" w:space="0" w:color="auto"/>
                    <w:bottom w:val="none" w:sz="0" w:space="0" w:color="auto"/>
                    <w:right w:val="none" w:sz="0" w:space="0" w:color="auto"/>
                  </w:divBdr>
                </w:div>
                <w:div w:id="1914394715">
                  <w:marLeft w:val="480"/>
                  <w:marRight w:val="0"/>
                  <w:marTop w:val="0"/>
                  <w:marBottom w:val="0"/>
                  <w:divBdr>
                    <w:top w:val="none" w:sz="0" w:space="0" w:color="auto"/>
                    <w:left w:val="none" w:sz="0" w:space="0" w:color="auto"/>
                    <w:bottom w:val="none" w:sz="0" w:space="0" w:color="auto"/>
                    <w:right w:val="none" w:sz="0" w:space="0" w:color="auto"/>
                  </w:divBdr>
                </w:div>
                <w:div w:id="928581094">
                  <w:marLeft w:val="480"/>
                  <w:marRight w:val="0"/>
                  <w:marTop w:val="0"/>
                  <w:marBottom w:val="0"/>
                  <w:divBdr>
                    <w:top w:val="none" w:sz="0" w:space="0" w:color="auto"/>
                    <w:left w:val="none" w:sz="0" w:space="0" w:color="auto"/>
                    <w:bottom w:val="none" w:sz="0" w:space="0" w:color="auto"/>
                    <w:right w:val="none" w:sz="0" w:space="0" w:color="auto"/>
                  </w:divBdr>
                </w:div>
                <w:div w:id="1558080487">
                  <w:marLeft w:val="480"/>
                  <w:marRight w:val="0"/>
                  <w:marTop w:val="0"/>
                  <w:marBottom w:val="0"/>
                  <w:divBdr>
                    <w:top w:val="none" w:sz="0" w:space="0" w:color="auto"/>
                    <w:left w:val="none" w:sz="0" w:space="0" w:color="auto"/>
                    <w:bottom w:val="none" w:sz="0" w:space="0" w:color="auto"/>
                    <w:right w:val="none" w:sz="0" w:space="0" w:color="auto"/>
                  </w:divBdr>
                </w:div>
                <w:div w:id="888538566">
                  <w:marLeft w:val="480"/>
                  <w:marRight w:val="0"/>
                  <w:marTop w:val="0"/>
                  <w:marBottom w:val="0"/>
                  <w:divBdr>
                    <w:top w:val="none" w:sz="0" w:space="0" w:color="auto"/>
                    <w:left w:val="none" w:sz="0" w:space="0" w:color="auto"/>
                    <w:bottom w:val="none" w:sz="0" w:space="0" w:color="auto"/>
                    <w:right w:val="none" w:sz="0" w:space="0" w:color="auto"/>
                  </w:divBdr>
                </w:div>
                <w:div w:id="26034176">
                  <w:marLeft w:val="480"/>
                  <w:marRight w:val="0"/>
                  <w:marTop w:val="0"/>
                  <w:marBottom w:val="0"/>
                  <w:divBdr>
                    <w:top w:val="none" w:sz="0" w:space="0" w:color="auto"/>
                    <w:left w:val="none" w:sz="0" w:space="0" w:color="auto"/>
                    <w:bottom w:val="none" w:sz="0" w:space="0" w:color="auto"/>
                    <w:right w:val="none" w:sz="0" w:space="0" w:color="auto"/>
                  </w:divBdr>
                </w:div>
                <w:div w:id="1309165484">
                  <w:marLeft w:val="480"/>
                  <w:marRight w:val="0"/>
                  <w:marTop w:val="0"/>
                  <w:marBottom w:val="0"/>
                  <w:divBdr>
                    <w:top w:val="none" w:sz="0" w:space="0" w:color="auto"/>
                    <w:left w:val="none" w:sz="0" w:space="0" w:color="auto"/>
                    <w:bottom w:val="none" w:sz="0" w:space="0" w:color="auto"/>
                    <w:right w:val="none" w:sz="0" w:space="0" w:color="auto"/>
                  </w:divBdr>
                </w:div>
                <w:div w:id="533687857">
                  <w:marLeft w:val="480"/>
                  <w:marRight w:val="0"/>
                  <w:marTop w:val="0"/>
                  <w:marBottom w:val="0"/>
                  <w:divBdr>
                    <w:top w:val="none" w:sz="0" w:space="0" w:color="auto"/>
                    <w:left w:val="none" w:sz="0" w:space="0" w:color="auto"/>
                    <w:bottom w:val="none" w:sz="0" w:space="0" w:color="auto"/>
                    <w:right w:val="none" w:sz="0" w:space="0" w:color="auto"/>
                  </w:divBdr>
                </w:div>
                <w:div w:id="2025083712">
                  <w:marLeft w:val="480"/>
                  <w:marRight w:val="0"/>
                  <w:marTop w:val="0"/>
                  <w:marBottom w:val="0"/>
                  <w:divBdr>
                    <w:top w:val="none" w:sz="0" w:space="0" w:color="auto"/>
                    <w:left w:val="none" w:sz="0" w:space="0" w:color="auto"/>
                    <w:bottom w:val="none" w:sz="0" w:space="0" w:color="auto"/>
                    <w:right w:val="none" w:sz="0" w:space="0" w:color="auto"/>
                  </w:divBdr>
                </w:div>
                <w:div w:id="1838033209">
                  <w:marLeft w:val="480"/>
                  <w:marRight w:val="0"/>
                  <w:marTop w:val="0"/>
                  <w:marBottom w:val="0"/>
                  <w:divBdr>
                    <w:top w:val="none" w:sz="0" w:space="0" w:color="auto"/>
                    <w:left w:val="none" w:sz="0" w:space="0" w:color="auto"/>
                    <w:bottom w:val="none" w:sz="0" w:space="0" w:color="auto"/>
                    <w:right w:val="none" w:sz="0" w:space="0" w:color="auto"/>
                  </w:divBdr>
                </w:div>
                <w:div w:id="197355785">
                  <w:marLeft w:val="480"/>
                  <w:marRight w:val="0"/>
                  <w:marTop w:val="0"/>
                  <w:marBottom w:val="0"/>
                  <w:divBdr>
                    <w:top w:val="none" w:sz="0" w:space="0" w:color="auto"/>
                    <w:left w:val="none" w:sz="0" w:space="0" w:color="auto"/>
                    <w:bottom w:val="none" w:sz="0" w:space="0" w:color="auto"/>
                    <w:right w:val="none" w:sz="0" w:space="0" w:color="auto"/>
                  </w:divBdr>
                </w:div>
                <w:div w:id="769549480">
                  <w:marLeft w:val="480"/>
                  <w:marRight w:val="0"/>
                  <w:marTop w:val="0"/>
                  <w:marBottom w:val="0"/>
                  <w:divBdr>
                    <w:top w:val="none" w:sz="0" w:space="0" w:color="auto"/>
                    <w:left w:val="none" w:sz="0" w:space="0" w:color="auto"/>
                    <w:bottom w:val="none" w:sz="0" w:space="0" w:color="auto"/>
                    <w:right w:val="none" w:sz="0" w:space="0" w:color="auto"/>
                  </w:divBdr>
                </w:div>
                <w:div w:id="567571516">
                  <w:marLeft w:val="480"/>
                  <w:marRight w:val="0"/>
                  <w:marTop w:val="0"/>
                  <w:marBottom w:val="0"/>
                  <w:divBdr>
                    <w:top w:val="none" w:sz="0" w:space="0" w:color="auto"/>
                    <w:left w:val="none" w:sz="0" w:space="0" w:color="auto"/>
                    <w:bottom w:val="none" w:sz="0" w:space="0" w:color="auto"/>
                    <w:right w:val="none" w:sz="0" w:space="0" w:color="auto"/>
                  </w:divBdr>
                </w:div>
                <w:div w:id="1427116694">
                  <w:marLeft w:val="480"/>
                  <w:marRight w:val="0"/>
                  <w:marTop w:val="0"/>
                  <w:marBottom w:val="0"/>
                  <w:divBdr>
                    <w:top w:val="none" w:sz="0" w:space="0" w:color="auto"/>
                    <w:left w:val="none" w:sz="0" w:space="0" w:color="auto"/>
                    <w:bottom w:val="none" w:sz="0" w:space="0" w:color="auto"/>
                    <w:right w:val="none" w:sz="0" w:space="0" w:color="auto"/>
                  </w:divBdr>
                </w:div>
                <w:div w:id="352926599">
                  <w:marLeft w:val="480"/>
                  <w:marRight w:val="0"/>
                  <w:marTop w:val="0"/>
                  <w:marBottom w:val="0"/>
                  <w:divBdr>
                    <w:top w:val="none" w:sz="0" w:space="0" w:color="auto"/>
                    <w:left w:val="none" w:sz="0" w:space="0" w:color="auto"/>
                    <w:bottom w:val="none" w:sz="0" w:space="0" w:color="auto"/>
                    <w:right w:val="none" w:sz="0" w:space="0" w:color="auto"/>
                  </w:divBdr>
                </w:div>
                <w:div w:id="963734591">
                  <w:marLeft w:val="480"/>
                  <w:marRight w:val="0"/>
                  <w:marTop w:val="0"/>
                  <w:marBottom w:val="0"/>
                  <w:divBdr>
                    <w:top w:val="none" w:sz="0" w:space="0" w:color="auto"/>
                    <w:left w:val="none" w:sz="0" w:space="0" w:color="auto"/>
                    <w:bottom w:val="none" w:sz="0" w:space="0" w:color="auto"/>
                    <w:right w:val="none" w:sz="0" w:space="0" w:color="auto"/>
                  </w:divBdr>
                </w:div>
                <w:div w:id="1110859328">
                  <w:marLeft w:val="480"/>
                  <w:marRight w:val="0"/>
                  <w:marTop w:val="0"/>
                  <w:marBottom w:val="0"/>
                  <w:divBdr>
                    <w:top w:val="none" w:sz="0" w:space="0" w:color="auto"/>
                    <w:left w:val="none" w:sz="0" w:space="0" w:color="auto"/>
                    <w:bottom w:val="none" w:sz="0" w:space="0" w:color="auto"/>
                    <w:right w:val="none" w:sz="0" w:space="0" w:color="auto"/>
                  </w:divBdr>
                </w:div>
                <w:div w:id="1524050231">
                  <w:marLeft w:val="480"/>
                  <w:marRight w:val="0"/>
                  <w:marTop w:val="0"/>
                  <w:marBottom w:val="0"/>
                  <w:divBdr>
                    <w:top w:val="none" w:sz="0" w:space="0" w:color="auto"/>
                    <w:left w:val="none" w:sz="0" w:space="0" w:color="auto"/>
                    <w:bottom w:val="none" w:sz="0" w:space="0" w:color="auto"/>
                    <w:right w:val="none" w:sz="0" w:space="0" w:color="auto"/>
                  </w:divBdr>
                </w:div>
                <w:div w:id="1181354784">
                  <w:marLeft w:val="480"/>
                  <w:marRight w:val="0"/>
                  <w:marTop w:val="0"/>
                  <w:marBottom w:val="0"/>
                  <w:divBdr>
                    <w:top w:val="none" w:sz="0" w:space="0" w:color="auto"/>
                    <w:left w:val="none" w:sz="0" w:space="0" w:color="auto"/>
                    <w:bottom w:val="none" w:sz="0" w:space="0" w:color="auto"/>
                    <w:right w:val="none" w:sz="0" w:space="0" w:color="auto"/>
                  </w:divBdr>
                </w:div>
                <w:div w:id="1758331711">
                  <w:marLeft w:val="480"/>
                  <w:marRight w:val="0"/>
                  <w:marTop w:val="0"/>
                  <w:marBottom w:val="0"/>
                  <w:divBdr>
                    <w:top w:val="none" w:sz="0" w:space="0" w:color="auto"/>
                    <w:left w:val="none" w:sz="0" w:space="0" w:color="auto"/>
                    <w:bottom w:val="none" w:sz="0" w:space="0" w:color="auto"/>
                    <w:right w:val="none" w:sz="0" w:space="0" w:color="auto"/>
                  </w:divBdr>
                </w:div>
                <w:div w:id="441414399">
                  <w:marLeft w:val="480"/>
                  <w:marRight w:val="0"/>
                  <w:marTop w:val="0"/>
                  <w:marBottom w:val="0"/>
                  <w:divBdr>
                    <w:top w:val="none" w:sz="0" w:space="0" w:color="auto"/>
                    <w:left w:val="none" w:sz="0" w:space="0" w:color="auto"/>
                    <w:bottom w:val="none" w:sz="0" w:space="0" w:color="auto"/>
                    <w:right w:val="none" w:sz="0" w:space="0" w:color="auto"/>
                  </w:divBdr>
                </w:div>
                <w:div w:id="1017847333">
                  <w:marLeft w:val="480"/>
                  <w:marRight w:val="0"/>
                  <w:marTop w:val="0"/>
                  <w:marBottom w:val="0"/>
                  <w:divBdr>
                    <w:top w:val="none" w:sz="0" w:space="0" w:color="auto"/>
                    <w:left w:val="none" w:sz="0" w:space="0" w:color="auto"/>
                    <w:bottom w:val="none" w:sz="0" w:space="0" w:color="auto"/>
                    <w:right w:val="none" w:sz="0" w:space="0" w:color="auto"/>
                  </w:divBdr>
                </w:div>
                <w:div w:id="276959390">
                  <w:marLeft w:val="480"/>
                  <w:marRight w:val="0"/>
                  <w:marTop w:val="0"/>
                  <w:marBottom w:val="0"/>
                  <w:divBdr>
                    <w:top w:val="none" w:sz="0" w:space="0" w:color="auto"/>
                    <w:left w:val="none" w:sz="0" w:space="0" w:color="auto"/>
                    <w:bottom w:val="none" w:sz="0" w:space="0" w:color="auto"/>
                    <w:right w:val="none" w:sz="0" w:space="0" w:color="auto"/>
                  </w:divBdr>
                </w:div>
                <w:div w:id="2081251293">
                  <w:marLeft w:val="480"/>
                  <w:marRight w:val="0"/>
                  <w:marTop w:val="0"/>
                  <w:marBottom w:val="0"/>
                  <w:divBdr>
                    <w:top w:val="none" w:sz="0" w:space="0" w:color="auto"/>
                    <w:left w:val="none" w:sz="0" w:space="0" w:color="auto"/>
                    <w:bottom w:val="none" w:sz="0" w:space="0" w:color="auto"/>
                    <w:right w:val="none" w:sz="0" w:space="0" w:color="auto"/>
                  </w:divBdr>
                </w:div>
                <w:div w:id="1057583736">
                  <w:marLeft w:val="480"/>
                  <w:marRight w:val="0"/>
                  <w:marTop w:val="0"/>
                  <w:marBottom w:val="0"/>
                  <w:divBdr>
                    <w:top w:val="none" w:sz="0" w:space="0" w:color="auto"/>
                    <w:left w:val="none" w:sz="0" w:space="0" w:color="auto"/>
                    <w:bottom w:val="none" w:sz="0" w:space="0" w:color="auto"/>
                    <w:right w:val="none" w:sz="0" w:space="0" w:color="auto"/>
                  </w:divBdr>
                </w:div>
                <w:div w:id="2144501142">
                  <w:marLeft w:val="480"/>
                  <w:marRight w:val="0"/>
                  <w:marTop w:val="0"/>
                  <w:marBottom w:val="0"/>
                  <w:divBdr>
                    <w:top w:val="none" w:sz="0" w:space="0" w:color="auto"/>
                    <w:left w:val="none" w:sz="0" w:space="0" w:color="auto"/>
                    <w:bottom w:val="none" w:sz="0" w:space="0" w:color="auto"/>
                    <w:right w:val="none" w:sz="0" w:space="0" w:color="auto"/>
                  </w:divBdr>
                </w:div>
                <w:div w:id="357005626">
                  <w:marLeft w:val="480"/>
                  <w:marRight w:val="0"/>
                  <w:marTop w:val="0"/>
                  <w:marBottom w:val="0"/>
                  <w:divBdr>
                    <w:top w:val="none" w:sz="0" w:space="0" w:color="auto"/>
                    <w:left w:val="none" w:sz="0" w:space="0" w:color="auto"/>
                    <w:bottom w:val="none" w:sz="0" w:space="0" w:color="auto"/>
                    <w:right w:val="none" w:sz="0" w:space="0" w:color="auto"/>
                  </w:divBdr>
                </w:div>
                <w:div w:id="1207334094">
                  <w:marLeft w:val="480"/>
                  <w:marRight w:val="0"/>
                  <w:marTop w:val="0"/>
                  <w:marBottom w:val="0"/>
                  <w:divBdr>
                    <w:top w:val="none" w:sz="0" w:space="0" w:color="auto"/>
                    <w:left w:val="none" w:sz="0" w:space="0" w:color="auto"/>
                    <w:bottom w:val="none" w:sz="0" w:space="0" w:color="auto"/>
                    <w:right w:val="none" w:sz="0" w:space="0" w:color="auto"/>
                  </w:divBdr>
                </w:div>
                <w:div w:id="693648642">
                  <w:marLeft w:val="480"/>
                  <w:marRight w:val="0"/>
                  <w:marTop w:val="0"/>
                  <w:marBottom w:val="0"/>
                  <w:divBdr>
                    <w:top w:val="none" w:sz="0" w:space="0" w:color="auto"/>
                    <w:left w:val="none" w:sz="0" w:space="0" w:color="auto"/>
                    <w:bottom w:val="none" w:sz="0" w:space="0" w:color="auto"/>
                    <w:right w:val="none" w:sz="0" w:space="0" w:color="auto"/>
                  </w:divBdr>
                </w:div>
                <w:div w:id="480850724">
                  <w:marLeft w:val="480"/>
                  <w:marRight w:val="0"/>
                  <w:marTop w:val="0"/>
                  <w:marBottom w:val="0"/>
                  <w:divBdr>
                    <w:top w:val="none" w:sz="0" w:space="0" w:color="auto"/>
                    <w:left w:val="none" w:sz="0" w:space="0" w:color="auto"/>
                    <w:bottom w:val="none" w:sz="0" w:space="0" w:color="auto"/>
                    <w:right w:val="none" w:sz="0" w:space="0" w:color="auto"/>
                  </w:divBdr>
                </w:div>
                <w:div w:id="215512738">
                  <w:marLeft w:val="480"/>
                  <w:marRight w:val="0"/>
                  <w:marTop w:val="0"/>
                  <w:marBottom w:val="0"/>
                  <w:divBdr>
                    <w:top w:val="none" w:sz="0" w:space="0" w:color="auto"/>
                    <w:left w:val="none" w:sz="0" w:space="0" w:color="auto"/>
                    <w:bottom w:val="none" w:sz="0" w:space="0" w:color="auto"/>
                    <w:right w:val="none" w:sz="0" w:space="0" w:color="auto"/>
                  </w:divBdr>
                </w:div>
                <w:div w:id="1629966592">
                  <w:marLeft w:val="480"/>
                  <w:marRight w:val="0"/>
                  <w:marTop w:val="0"/>
                  <w:marBottom w:val="0"/>
                  <w:divBdr>
                    <w:top w:val="none" w:sz="0" w:space="0" w:color="auto"/>
                    <w:left w:val="none" w:sz="0" w:space="0" w:color="auto"/>
                    <w:bottom w:val="none" w:sz="0" w:space="0" w:color="auto"/>
                    <w:right w:val="none" w:sz="0" w:space="0" w:color="auto"/>
                  </w:divBdr>
                </w:div>
                <w:div w:id="193927023">
                  <w:marLeft w:val="480"/>
                  <w:marRight w:val="0"/>
                  <w:marTop w:val="0"/>
                  <w:marBottom w:val="0"/>
                  <w:divBdr>
                    <w:top w:val="none" w:sz="0" w:space="0" w:color="auto"/>
                    <w:left w:val="none" w:sz="0" w:space="0" w:color="auto"/>
                    <w:bottom w:val="none" w:sz="0" w:space="0" w:color="auto"/>
                    <w:right w:val="none" w:sz="0" w:space="0" w:color="auto"/>
                  </w:divBdr>
                </w:div>
                <w:div w:id="473134706">
                  <w:marLeft w:val="480"/>
                  <w:marRight w:val="0"/>
                  <w:marTop w:val="0"/>
                  <w:marBottom w:val="0"/>
                  <w:divBdr>
                    <w:top w:val="none" w:sz="0" w:space="0" w:color="auto"/>
                    <w:left w:val="none" w:sz="0" w:space="0" w:color="auto"/>
                    <w:bottom w:val="none" w:sz="0" w:space="0" w:color="auto"/>
                    <w:right w:val="none" w:sz="0" w:space="0" w:color="auto"/>
                  </w:divBdr>
                </w:div>
                <w:div w:id="403258904">
                  <w:marLeft w:val="480"/>
                  <w:marRight w:val="0"/>
                  <w:marTop w:val="0"/>
                  <w:marBottom w:val="0"/>
                  <w:divBdr>
                    <w:top w:val="none" w:sz="0" w:space="0" w:color="auto"/>
                    <w:left w:val="none" w:sz="0" w:space="0" w:color="auto"/>
                    <w:bottom w:val="none" w:sz="0" w:space="0" w:color="auto"/>
                    <w:right w:val="none" w:sz="0" w:space="0" w:color="auto"/>
                  </w:divBdr>
                </w:div>
                <w:div w:id="808480005">
                  <w:marLeft w:val="480"/>
                  <w:marRight w:val="0"/>
                  <w:marTop w:val="0"/>
                  <w:marBottom w:val="0"/>
                  <w:divBdr>
                    <w:top w:val="none" w:sz="0" w:space="0" w:color="auto"/>
                    <w:left w:val="none" w:sz="0" w:space="0" w:color="auto"/>
                    <w:bottom w:val="none" w:sz="0" w:space="0" w:color="auto"/>
                    <w:right w:val="none" w:sz="0" w:space="0" w:color="auto"/>
                  </w:divBdr>
                </w:div>
                <w:div w:id="67309661">
                  <w:marLeft w:val="480"/>
                  <w:marRight w:val="0"/>
                  <w:marTop w:val="0"/>
                  <w:marBottom w:val="0"/>
                  <w:divBdr>
                    <w:top w:val="none" w:sz="0" w:space="0" w:color="auto"/>
                    <w:left w:val="none" w:sz="0" w:space="0" w:color="auto"/>
                    <w:bottom w:val="none" w:sz="0" w:space="0" w:color="auto"/>
                    <w:right w:val="none" w:sz="0" w:space="0" w:color="auto"/>
                  </w:divBdr>
                </w:div>
                <w:div w:id="1079450753">
                  <w:marLeft w:val="480"/>
                  <w:marRight w:val="0"/>
                  <w:marTop w:val="0"/>
                  <w:marBottom w:val="0"/>
                  <w:divBdr>
                    <w:top w:val="none" w:sz="0" w:space="0" w:color="auto"/>
                    <w:left w:val="none" w:sz="0" w:space="0" w:color="auto"/>
                    <w:bottom w:val="none" w:sz="0" w:space="0" w:color="auto"/>
                    <w:right w:val="none" w:sz="0" w:space="0" w:color="auto"/>
                  </w:divBdr>
                </w:div>
                <w:div w:id="565798456">
                  <w:marLeft w:val="480"/>
                  <w:marRight w:val="0"/>
                  <w:marTop w:val="0"/>
                  <w:marBottom w:val="0"/>
                  <w:divBdr>
                    <w:top w:val="none" w:sz="0" w:space="0" w:color="auto"/>
                    <w:left w:val="none" w:sz="0" w:space="0" w:color="auto"/>
                    <w:bottom w:val="none" w:sz="0" w:space="0" w:color="auto"/>
                    <w:right w:val="none" w:sz="0" w:space="0" w:color="auto"/>
                  </w:divBdr>
                </w:div>
                <w:div w:id="539899364">
                  <w:marLeft w:val="480"/>
                  <w:marRight w:val="0"/>
                  <w:marTop w:val="0"/>
                  <w:marBottom w:val="0"/>
                  <w:divBdr>
                    <w:top w:val="none" w:sz="0" w:space="0" w:color="auto"/>
                    <w:left w:val="none" w:sz="0" w:space="0" w:color="auto"/>
                    <w:bottom w:val="none" w:sz="0" w:space="0" w:color="auto"/>
                    <w:right w:val="none" w:sz="0" w:space="0" w:color="auto"/>
                  </w:divBdr>
                </w:div>
                <w:div w:id="1896576907">
                  <w:marLeft w:val="480"/>
                  <w:marRight w:val="0"/>
                  <w:marTop w:val="0"/>
                  <w:marBottom w:val="0"/>
                  <w:divBdr>
                    <w:top w:val="none" w:sz="0" w:space="0" w:color="auto"/>
                    <w:left w:val="none" w:sz="0" w:space="0" w:color="auto"/>
                    <w:bottom w:val="none" w:sz="0" w:space="0" w:color="auto"/>
                    <w:right w:val="none" w:sz="0" w:space="0" w:color="auto"/>
                  </w:divBdr>
                </w:div>
                <w:div w:id="671832925">
                  <w:marLeft w:val="480"/>
                  <w:marRight w:val="0"/>
                  <w:marTop w:val="0"/>
                  <w:marBottom w:val="0"/>
                  <w:divBdr>
                    <w:top w:val="none" w:sz="0" w:space="0" w:color="auto"/>
                    <w:left w:val="none" w:sz="0" w:space="0" w:color="auto"/>
                    <w:bottom w:val="none" w:sz="0" w:space="0" w:color="auto"/>
                    <w:right w:val="none" w:sz="0" w:space="0" w:color="auto"/>
                  </w:divBdr>
                </w:div>
                <w:div w:id="853038392">
                  <w:marLeft w:val="480"/>
                  <w:marRight w:val="0"/>
                  <w:marTop w:val="0"/>
                  <w:marBottom w:val="0"/>
                  <w:divBdr>
                    <w:top w:val="none" w:sz="0" w:space="0" w:color="auto"/>
                    <w:left w:val="none" w:sz="0" w:space="0" w:color="auto"/>
                    <w:bottom w:val="none" w:sz="0" w:space="0" w:color="auto"/>
                    <w:right w:val="none" w:sz="0" w:space="0" w:color="auto"/>
                  </w:divBdr>
                </w:div>
                <w:div w:id="1732922242">
                  <w:marLeft w:val="480"/>
                  <w:marRight w:val="0"/>
                  <w:marTop w:val="0"/>
                  <w:marBottom w:val="0"/>
                  <w:divBdr>
                    <w:top w:val="none" w:sz="0" w:space="0" w:color="auto"/>
                    <w:left w:val="none" w:sz="0" w:space="0" w:color="auto"/>
                    <w:bottom w:val="none" w:sz="0" w:space="0" w:color="auto"/>
                    <w:right w:val="none" w:sz="0" w:space="0" w:color="auto"/>
                  </w:divBdr>
                </w:div>
                <w:div w:id="1759325943">
                  <w:marLeft w:val="480"/>
                  <w:marRight w:val="0"/>
                  <w:marTop w:val="0"/>
                  <w:marBottom w:val="0"/>
                  <w:divBdr>
                    <w:top w:val="none" w:sz="0" w:space="0" w:color="auto"/>
                    <w:left w:val="none" w:sz="0" w:space="0" w:color="auto"/>
                    <w:bottom w:val="none" w:sz="0" w:space="0" w:color="auto"/>
                    <w:right w:val="none" w:sz="0" w:space="0" w:color="auto"/>
                  </w:divBdr>
                </w:div>
                <w:div w:id="1129206827">
                  <w:marLeft w:val="480"/>
                  <w:marRight w:val="0"/>
                  <w:marTop w:val="0"/>
                  <w:marBottom w:val="0"/>
                  <w:divBdr>
                    <w:top w:val="none" w:sz="0" w:space="0" w:color="auto"/>
                    <w:left w:val="none" w:sz="0" w:space="0" w:color="auto"/>
                    <w:bottom w:val="none" w:sz="0" w:space="0" w:color="auto"/>
                    <w:right w:val="none" w:sz="0" w:space="0" w:color="auto"/>
                  </w:divBdr>
                </w:div>
                <w:div w:id="505678213">
                  <w:marLeft w:val="480"/>
                  <w:marRight w:val="0"/>
                  <w:marTop w:val="0"/>
                  <w:marBottom w:val="0"/>
                  <w:divBdr>
                    <w:top w:val="none" w:sz="0" w:space="0" w:color="auto"/>
                    <w:left w:val="none" w:sz="0" w:space="0" w:color="auto"/>
                    <w:bottom w:val="none" w:sz="0" w:space="0" w:color="auto"/>
                    <w:right w:val="none" w:sz="0" w:space="0" w:color="auto"/>
                  </w:divBdr>
                </w:div>
                <w:div w:id="937520810">
                  <w:marLeft w:val="480"/>
                  <w:marRight w:val="0"/>
                  <w:marTop w:val="0"/>
                  <w:marBottom w:val="0"/>
                  <w:divBdr>
                    <w:top w:val="none" w:sz="0" w:space="0" w:color="auto"/>
                    <w:left w:val="none" w:sz="0" w:space="0" w:color="auto"/>
                    <w:bottom w:val="none" w:sz="0" w:space="0" w:color="auto"/>
                    <w:right w:val="none" w:sz="0" w:space="0" w:color="auto"/>
                  </w:divBdr>
                </w:div>
                <w:div w:id="222378248">
                  <w:marLeft w:val="480"/>
                  <w:marRight w:val="0"/>
                  <w:marTop w:val="0"/>
                  <w:marBottom w:val="0"/>
                  <w:divBdr>
                    <w:top w:val="none" w:sz="0" w:space="0" w:color="auto"/>
                    <w:left w:val="none" w:sz="0" w:space="0" w:color="auto"/>
                    <w:bottom w:val="none" w:sz="0" w:space="0" w:color="auto"/>
                    <w:right w:val="none" w:sz="0" w:space="0" w:color="auto"/>
                  </w:divBdr>
                </w:div>
                <w:div w:id="1871599706">
                  <w:marLeft w:val="480"/>
                  <w:marRight w:val="0"/>
                  <w:marTop w:val="0"/>
                  <w:marBottom w:val="0"/>
                  <w:divBdr>
                    <w:top w:val="none" w:sz="0" w:space="0" w:color="auto"/>
                    <w:left w:val="none" w:sz="0" w:space="0" w:color="auto"/>
                    <w:bottom w:val="none" w:sz="0" w:space="0" w:color="auto"/>
                    <w:right w:val="none" w:sz="0" w:space="0" w:color="auto"/>
                  </w:divBdr>
                </w:div>
                <w:div w:id="67702148">
                  <w:marLeft w:val="480"/>
                  <w:marRight w:val="0"/>
                  <w:marTop w:val="0"/>
                  <w:marBottom w:val="0"/>
                  <w:divBdr>
                    <w:top w:val="none" w:sz="0" w:space="0" w:color="auto"/>
                    <w:left w:val="none" w:sz="0" w:space="0" w:color="auto"/>
                    <w:bottom w:val="none" w:sz="0" w:space="0" w:color="auto"/>
                    <w:right w:val="none" w:sz="0" w:space="0" w:color="auto"/>
                  </w:divBdr>
                </w:div>
                <w:div w:id="291793969">
                  <w:marLeft w:val="480"/>
                  <w:marRight w:val="0"/>
                  <w:marTop w:val="0"/>
                  <w:marBottom w:val="0"/>
                  <w:divBdr>
                    <w:top w:val="none" w:sz="0" w:space="0" w:color="auto"/>
                    <w:left w:val="none" w:sz="0" w:space="0" w:color="auto"/>
                    <w:bottom w:val="none" w:sz="0" w:space="0" w:color="auto"/>
                    <w:right w:val="none" w:sz="0" w:space="0" w:color="auto"/>
                  </w:divBdr>
                </w:div>
                <w:div w:id="1011838761">
                  <w:marLeft w:val="480"/>
                  <w:marRight w:val="0"/>
                  <w:marTop w:val="0"/>
                  <w:marBottom w:val="0"/>
                  <w:divBdr>
                    <w:top w:val="none" w:sz="0" w:space="0" w:color="auto"/>
                    <w:left w:val="none" w:sz="0" w:space="0" w:color="auto"/>
                    <w:bottom w:val="none" w:sz="0" w:space="0" w:color="auto"/>
                    <w:right w:val="none" w:sz="0" w:space="0" w:color="auto"/>
                  </w:divBdr>
                </w:div>
                <w:div w:id="373386662">
                  <w:marLeft w:val="480"/>
                  <w:marRight w:val="0"/>
                  <w:marTop w:val="0"/>
                  <w:marBottom w:val="0"/>
                  <w:divBdr>
                    <w:top w:val="none" w:sz="0" w:space="0" w:color="auto"/>
                    <w:left w:val="none" w:sz="0" w:space="0" w:color="auto"/>
                    <w:bottom w:val="none" w:sz="0" w:space="0" w:color="auto"/>
                    <w:right w:val="none" w:sz="0" w:space="0" w:color="auto"/>
                  </w:divBdr>
                </w:div>
                <w:div w:id="686253240">
                  <w:marLeft w:val="480"/>
                  <w:marRight w:val="0"/>
                  <w:marTop w:val="0"/>
                  <w:marBottom w:val="0"/>
                  <w:divBdr>
                    <w:top w:val="none" w:sz="0" w:space="0" w:color="auto"/>
                    <w:left w:val="none" w:sz="0" w:space="0" w:color="auto"/>
                    <w:bottom w:val="none" w:sz="0" w:space="0" w:color="auto"/>
                    <w:right w:val="none" w:sz="0" w:space="0" w:color="auto"/>
                  </w:divBdr>
                </w:div>
                <w:div w:id="2111460621">
                  <w:marLeft w:val="480"/>
                  <w:marRight w:val="0"/>
                  <w:marTop w:val="0"/>
                  <w:marBottom w:val="0"/>
                  <w:divBdr>
                    <w:top w:val="none" w:sz="0" w:space="0" w:color="auto"/>
                    <w:left w:val="none" w:sz="0" w:space="0" w:color="auto"/>
                    <w:bottom w:val="none" w:sz="0" w:space="0" w:color="auto"/>
                    <w:right w:val="none" w:sz="0" w:space="0" w:color="auto"/>
                  </w:divBdr>
                </w:div>
                <w:div w:id="2142922542">
                  <w:marLeft w:val="480"/>
                  <w:marRight w:val="0"/>
                  <w:marTop w:val="0"/>
                  <w:marBottom w:val="0"/>
                  <w:divBdr>
                    <w:top w:val="none" w:sz="0" w:space="0" w:color="auto"/>
                    <w:left w:val="none" w:sz="0" w:space="0" w:color="auto"/>
                    <w:bottom w:val="none" w:sz="0" w:space="0" w:color="auto"/>
                    <w:right w:val="none" w:sz="0" w:space="0" w:color="auto"/>
                  </w:divBdr>
                </w:div>
                <w:div w:id="1941524400">
                  <w:marLeft w:val="480"/>
                  <w:marRight w:val="0"/>
                  <w:marTop w:val="0"/>
                  <w:marBottom w:val="0"/>
                  <w:divBdr>
                    <w:top w:val="none" w:sz="0" w:space="0" w:color="auto"/>
                    <w:left w:val="none" w:sz="0" w:space="0" w:color="auto"/>
                    <w:bottom w:val="none" w:sz="0" w:space="0" w:color="auto"/>
                    <w:right w:val="none" w:sz="0" w:space="0" w:color="auto"/>
                  </w:divBdr>
                </w:div>
                <w:div w:id="977954184">
                  <w:marLeft w:val="480"/>
                  <w:marRight w:val="0"/>
                  <w:marTop w:val="0"/>
                  <w:marBottom w:val="0"/>
                  <w:divBdr>
                    <w:top w:val="none" w:sz="0" w:space="0" w:color="auto"/>
                    <w:left w:val="none" w:sz="0" w:space="0" w:color="auto"/>
                    <w:bottom w:val="none" w:sz="0" w:space="0" w:color="auto"/>
                    <w:right w:val="none" w:sz="0" w:space="0" w:color="auto"/>
                  </w:divBdr>
                </w:div>
                <w:div w:id="725301721">
                  <w:marLeft w:val="480"/>
                  <w:marRight w:val="0"/>
                  <w:marTop w:val="0"/>
                  <w:marBottom w:val="0"/>
                  <w:divBdr>
                    <w:top w:val="none" w:sz="0" w:space="0" w:color="auto"/>
                    <w:left w:val="none" w:sz="0" w:space="0" w:color="auto"/>
                    <w:bottom w:val="none" w:sz="0" w:space="0" w:color="auto"/>
                    <w:right w:val="none" w:sz="0" w:space="0" w:color="auto"/>
                  </w:divBdr>
                </w:div>
                <w:div w:id="1658419499">
                  <w:marLeft w:val="480"/>
                  <w:marRight w:val="0"/>
                  <w:marTop w:val="0"/>
                  <w:marBottom w:val="0"/>
                  <w:divBdr>
                    <w:top w:val="none" w:sz="0" w:space="0" w:color="auto"/>
                    <w:left w:val="none" w:sz="0" w:space="0" w:color="auto"/>
                    <w:bottom w:val="none" w:sz="0" w:space="0" w:color="auto"/>
                    <w:right w:val="none" w:sz="0" w:space="0" w:color="auto"/>
                  </w:divBdr>
                </w:div>
              </w:divsChild>
            </w:div>
            <w:div w:id="1325160403">
              <w:marLeft w:val="0"/>
              <w:marRight w:val="0"/>
              <w:marTop w:val="0"/>
              <w:marBottom w:val="0"/>
              <w:divBdr>
                <w:top w:val="none" w:sz="0" w:space="0" w:color="auto"/>
                <w:left w:val="none" w:sz="0" w:space="0" w:color="auto"/>
                <w:bottom w:val="none" w:sz="0" w:space="0" w:color="auto"/>
                <w:right w:val="none" w:sz="0" w:space="0" w:color="auto"/>
              </w:divBdr>
              <w:divsChild>
                <w:div w:id="1109197654">
                  <w:marLeft w:val="480"/>
                  <w:marRight w:val="0"/>
                  <w:marTop w:val="0"/>
                  <w:marBottom w:val="0"/>
                  <w:divBdr>
                    <w:top w:val="none" w:sz="0" w:space="0" w:color="auto"/>
                    <w:left w:val="none" w:sz="0" w:space="0" w:color="auto"/>
                    <w:bottom w:val="none" w:sz="0" w:space="0" w:color="auto"/>
                    <w:right w:val="none" w:sz="0" w:space="0" w:color="auto"/>
                  </w:divBdr>
                </w:div>
                <w:div w:id="2011828473">
                  <w:marLeft w:val="480"/>
                  <w:marRight w:val="0"/>
                  <w:marTop w:val="0"/>
                  <w:marBottom w:val="0"/>
                  <w:divBdr>
                    <w:top w:val="none" w:sz="0" w:space="0" w:color="auto"/>
                    <w:left w:val="none" w:sz="0" w:space="0" w:color="auto"/>
                    <w:bottom w:val="none" w:sz="0" w:space="0" w:color="auto"/>
                    <w:right w:val="none" w:sz="0" w:space="0" w:color="auto"/>
                  </w:divBdr>
                </w:div>
                <w:div w:id="1038818945">
                  <w:marLeft w:val="480"/>
                  <w:marRight w:val="0"/>
                  <w:marTop w:val="0"/>
                  <w:marBottom w:val="0"/>
                  <w:divBdr>
                    <w:top w:val="none" w:sz="0" w:space="0" w:color="auto"/>
                    <w:left w:val="none" w:sz="0" w:space="0" w:color="auto"/>
                    <w:bottom w:val="none" w:sz="0" w:space="0" w:color="auto"/>
                    <w:right w:val="none" w:sz="0" w:space="0" w:color="auto"/>
                  </w:divBdr>
                </w:div>
                <w:div w:id="1180972591">
                  <w:marLeft w:val="480"/>
                  <w:marRight w:val="0"/>
                  <w:marTop w:val="0"/>
                  <w:marBottom w:val="0"/>
                  <w:divBdr>
                    <w:top w:val="none" w:sz="0" w:space="0" w:color="auto"/>
                    <w:left w:val="none" w:sz="0" w:space="0" w:color="auto"/>
                    <w:bottom w:val="none" w:sz="0" w:space="0" w:color="auto"/>
                    <w:right w:val="none" w:sz="0" w:space="0" w:color="auto"/>
                  </w:divBdr>
                </w:div>
                <w:div w:id="996499052">
                  <w:marLeft w:val="480"/>
                  <w:marRight w:val="0"/>
                  <w:marTop w:val="0"/>
                  <w:marBottom w:val="0"/>
                  <w:divBdr>
                    <w:top w:val="none" w:sz="0" w:space="0" w:color="auto"/>
                    <w:left w:val="none" w:sz="0" w:space="0" w:color="auto"/>
                    <w:bottom w:val="none" w:sz="0" w:space="0" w:color="auto"/>
                    <w:right w:val="none" w:sz="0" w:space="0" w:color="auto"/>
                  </w:divBdr>
                </w:div>
                <w:div w:id="1869173553">
                  <w:marLeft w:val="480"/>
                  <w:marRight w:val="0"/>
                  <w:marTop w:val="0"/>
                  <w:marBottom w:val="0"/>
                  <w:divBdr>
                    <w:top w:val="none" w:sz="0" w:space="0" w:color="auto"/>
                    <w:left w:val="none" w:sz="0" w:space="0" w:color="auto"/>
                    <w:bottom w:val="none" w:sz="0" w:space="0" w:color="auto"/>
                    <w:right w:val="none" w:sz="0" w:space="0" w:color="auto"/>
                  </w:divBdr>
                </w:div>
                <w:div w:id="524708789">
                  <w:marLeft w:val="480"/>
                  <w:marRight w:val="0"/>
                  <w:marTop w:val="0"/>
                  <w:marBottom w:val="0"/>
                  <w:divBdr>
                    <w:top w:val="none" w:sz="0" w:space="0" w:color="auto"/>
                    <w:left w:val="none" w:sz="0" w:space="0" w:color="auto"/>
                    <w:bottom w:val="none" w:sz="0" w:space="0" w:color="auto"/>
                    <w:right w:val="none" w:sz="0" w:space="0" w:color="auto"/>
                  </w:divBdr>
                </w:div>
                <w:div w:id="884217075">
                  <w:marLeft w:val="480"/>
                  <w:marRight w:val="0"/>
                  <w:marTop w:val="0"/>
                  <w:marBottom w:val="0"/>
                  <w:divBdr>
                    <w:top w:val="none" w:sz="0" w:space="0" w:color="auto"/>
                    <w:left w:val="none" w:sz="0" w:space="0" w:color="auto"/>
                    <w:bottom w:val="none" w:sz="0" w:space="0" w:color="auto"/>
                    <w:right w:val="none" w:sz="0" w:space="0" w:color="auto"/>
                  </w:divBdr>
                </w:div>
                <w:div w:id="829178476">
                  <w:marLeft w:val="480"/>
                  <w:marRight w:val="0"/>
                  <w:marTop w:val="0"/>
                  <w:marBottom w:val="0"/>
                  <w:divBdr>
                    <w:top w:val="none" w:sz="0" w:space="0" w:color="auto"/>
                    <w:left w:val="none" w:sz="0" w:space="0" w:color="auto"/>
                    <w:bottom w:val="none" w:sz="0" w:space="0" w:color="auto"/>
                    <w:right w:val="none" w:sz="0" w:space="0" w:color="auto"/>
                  </w:divBdr>
                </w:div>
                <w:div w:id="1234698859">
                  <w:marLeft w:val="480"/>
                  <w:marRight w:val="0"/>
                  <w:marTop w:val="0"/>
                  <w:marBottom w:val="0"/>
                  <w:divBdr>
                    <w:top w:val="none" w:sz="0" w:space="0" w:color="auto"/>
                    <w:left w:val="none" w:sz="0" w:space="0" w:color="auto"/>
                    <w:bottom w:val="none" w:sz="0" w:space="0" w:color="auto"/>
                    <w:right w:val="none" w:sz="0" w:space="0" w:color="auto"/>
                  </w:divBdr>
                </w:div>
                <w:div w:id="1504127985">
                  <w:marLeft w:val="480"/>
                  <w:marRight w:val="0"/>
                  <w:marTop w:val="0"/>
                  <w:marBottom w:val="0"/>
                  <w:divBdr>
                    <w:top w:val="none" w:sz="0" w:space="0" w:color="auto"/>
                    <w:left w:val="none" w:sz="0" w:space="0" w:color="auto"/>
                    <w:bottom w:val="none" w:sz="0" w:space="0" w:color="auto"/>
                    <w:right w:val="none" w:sz="0" w:space="0" w:color="auto"/>
                  </w:divBdr>
                </w:div>
                <w:div w:id="1216308708">
                  <w:marLeft w:val="480"/>
                  <w:marRight w:val="0"/>
                  <w:marTop w:val="0"/>
                  <w:marBottom w:val="0"/>
                  <w:divBdr>
                    <w:top w:val="none" w:sz="0" w:space="0" w:color="auto"/>
                    <w:left w:val="none" w:sz="0" w:space="0" w:color="auto"/>
                    <w:bottom w:val="none" w:sz="0" w:space="0" w:color="auto"/>
                    <w:right w:val="none" w:sz="0" w:space="0" w:color="auto"/>
                  </w:divBdr>
                </w:div>
                <w:div w:id="2049332727">
                  <w:marLeft w:val="480"/>
                  <w:marRight w:val="0"/>
                  <w:marTop w:val="0"/>
                  <w:marBottom w:val="0"/>
                  <w:divBdr>
                    <w:top w:val="none" w:sz="0" w:space="0" w:color="auto"/>
                    <w:left w:val="none" w:sz="0" w:space="0" w:color="auto"/>
                    <w:bottom w:val="none" w:sz="0" w:space="0" w:color="auto"/>
                    <w:right w:val="none" w:sz="0" w:space="0" w:color="auto"/>
                  </w:divBdr>
                </w:div>
                <w:div w:id="302203245">
                  <w:marLeft w:val="480"/>
                  <w:marRight w:val="0"/>
                  <w:marTop w:val="0"/>
                  <w:marBottom w:val="0"/>
                  <w:divBdr>
                    <w:top w:val="none" w:sz="0" w:space="0" w:color="auto"/>
                    <w:left w:val="none" w:sz="0" w:space="0" w:color="auto"/>
                    <w:bottom w:val="none" w:sz="0" w:space="0" w:color="auto"/>
                    <w:right w:val="none" w:sz="0" w:space="0" w:color="auto"/>
                  </w:divBdr>
                </w:div>
                <w:div w:id="251668049">
                  <w:marLeft w:val="480"/>
                  <w:marRight w:val="0"/>
                  <w:marTop w:val="0"/>
                  <w:marBottom w:val="0"/>
                  <w:divBdr>
                    <w:top w:val="none" w:sz="0" w:space="0" w:color="auto"/>
                    <w:left w:val="none" w:sz="0" w:space="0" w:color="auto"/>
                    <w:bottom w:val="none" w:sz="0" w:space="0" w:color="auto"/>
                    <w:right w:val="none" w:sz="0" w:space="0" w:color="auto"/>
                  </w:divBdr>
                </w:div>
                <w:div w:id="2084404848">
                  <w:marLeft w:val="480"/>
                  <w:marRight w:val="0"/>
                  <w:marTop w:val="0"/>
                  <w:marBottom w:val="0"/>
                  <w:divBdr>
                    <w:top w:val="none" w:sz="0" w:space="0" w:color="auto"/>
                    <w:left w:val="none" w:sz="0" w:space="0" w:color="auto"/>
                    <w:bottom w:val="none" w:sz="0" w:space="0" w:color="auto"/>
                    <w:right w:val="none" w:sz="0" w:space="0" w:color="auto"/>
                  </w:divBdr>
                </w:div>
                <w:div w:id="874391283">
                  <w:marLeft w:val="480"/>
                  <w:marRight w:val="0"/>
                  <w:marTop w:val="0"/>
                  <w:marBottom w:val="0"/>
                  <w:divBdr>
                    <w:top w:val="none" w:sz="0" w:space="0" w:color="auto"/>
                    <w:left w:val="none" w:sz="0" w:space="0" w:color="auto"/>
                    <w:bottom w:val="none" w:sz="0" w:space="0" w:color="auto"/>
                    <w:right w:val="none" w:sz="0" w:space="0" w:color="auto"/>
                  </w:divBdr>
                </w:div>
                <w:div w:id="1590383892">
                  <w:marLeft w:val="480"/>
                  <w:marRight w:val="0"/>
                  <w:marTop w:val="0"/>
                  <w:marBottom w:val="0"/>
                  <w:divBdr>
                    <w:top w:val="none" w:sz="0" w:space="0" w:color="auto"/>
                    <w:left w:val="none" w:sz="0" w:space="0" w:color="auto"/>
                    <w:bottom w:val="none" w:sz="0" w:space="0" w:color="auto"/>
                    <w:right w:val="none" w:sz="0" w:space="0" w:color="auto"/>
                  </w:divBdr>
                </w:div>
                <w:div w:id="326370147">
                  <w:marLeft w:val="480"/>
                  <w:marRight w:val="0"/>
                  <w:marTop w:val="0"/>
                  <w:marBottom w:val="0"/>
                  <w:divBdr>
                    <w:top w:val="none" w:sz="0" w:space="0" w:color="auto"/>
                    <w:left w:val="none" w:sz="0" w:space="0" w:color="auto"/>
                    <w:bottom w:val="none" w:sz="0" w:space="0" w:color="auto"/>
                    <w:right w:val="none" w:sz="0" w:space="0" w:color="auto"/>
                  </w:divBdr>
                </w:div>
                <w:div w:id="2062635923">
                  <w:marLeft w:val="480"/>
                  <w:marRight w:val="0"/>
                  <w:marTop w:val="0"/>
                  <w:marBottom w:val="0"/>
                  <w:divBdr>
                    <w:top w:val="none" w:sz="0" w:space="0" w:color="auto"/>
                    <w:left w:val="none" w:sz="0" w:space="0" w:color="auto"/>
                    <w:bottom w:val="none" w:sz="0" w:space="0" w:color="auto"/>
                    <w:right w:val="none" w:sz="0" w:space="0" w:color="auto"/>
                  </w:divBdr>
                </w:div>
                <w:div w:id="1464689504">
                  <w:marLeft w:val="480"/>
                  <w:marRight w:val="0"/>
                  <w:marTop w:val="0"/>
                  <w:marBottom w:val="0"/>
                  <w:divBdr>
                    <w:top w:val="none" w:sz="0" w:space="0" w:color="auto"/>
                    <w:left w:val="none" w:sz="0" w:space="0" w:color="auto"/>
                    <w:bottom w:val="none" w:sz="0" w:space="0" w:color="auto"/>
                    <w:right w:val="none" w:sz="0" w:space="0" w:color="auto"/>
                  </w:divBdr>
                </w:div>
                <w:div w:id="2038194073">
                  <w:marLeft w:val="480"/>
                  <w:marRight w:val="0"/>
                  <w:marTop w:val="0"/>
                  <w:marBottom w:val="0"/>
                  <w:divBdr>
                    <w:top w:val="none" w:sz="0" w:space="0" w:color="auto"/>
                    <w:left w:val="none" w:sz="0" w:space="0" w:color="auto"/>
                    <w:bottom w:val="none" w:sz="0" w:space="0" w:color="auto"/>
                    <w:right w:val="none" w:sz="0" w:space="0" w:color="auto"/>
                  </w:divBdr>
                </w:div>
                <w:div w:id="352387462">
                  <w:marLeft w:val="480"/>
                  <w:marRight w:val="0"/>
                  <w:marTop w:val="0"/>
                  <w:marBottom w:val="0"/>
                  <w:divBdr>
                    <w:top w:val="none" w:sz="0" w:space="0" w:color="auto"/>
                    <w:left w:val="none" w:sz="0" w:space="0" w:color="auto"/>
                    <w:bottom w:val="none" w:sz="0" w:space="0" w:color="auto"/>
                    <w:right w:val="none" w:sz="0" w:space="0" w:color="auto"/>
                  </w:divBdr>
                </w:div>
                <w:div w:id="2071727266">
                  <w:marLeft w:val="480"/>
                  <w:marRight w:val="0"/>
                  <w:marTop w:val="0"/>
                  <w:marBottom w:val="0"/>
                  <w:divBdr>
                    <w:top w:val="none" w:sz="0" w:space="0" w:color="auto"/>
                    <w:left w:val="none" w:sz="0" w:space="0" w:color="auto"/>
                    <w:bottom w:val="none" w:sz="0" w:space="0" w:color="auto"/>
                    <w:right w:val="none" w:sz="0" w:space="0" w:color="auto"/>
                  </w:divBdr>
                </w:div>
                <w:div w:id="770512837">
                  <w:marLeft w:val="480"/>
                  <w:marRight w:val="0"/>
                  <w:marTop w:val="0"/>
                  <w:marBottom w:val="0"/>
                  <w:divBdr>
                    <w:top w:val="none" w:sz="0" w:space="0" w:color="auto"/>
                    <w:left w:val="none" w:sz="0" w:space="0" w:color="auto"/>
                    <w:bottom w:val="none" w:sz="0" w:space="0" w:color="auto"/>
                    <w:right w:val="none" w:sz="0" w:space="0" w:color="auto"/>
                  </w:divBdr>
                </w:div>
                <w:div w:id="1920165368">
                  <w:marLeft w:val="480"/>
                  <w:marRight w:val="0"/>
                  <w:marTop w:val="0"/>
                  <w:marBottom w:val="0"/>
                  <w:divBdr>
                    <w:top w:val="none" w:sz="0" w:space="0" w:color="auto"/>
                    <w:left w:val="none" w:sz="0" w:space="0" w:color="auto"/>
                    <w:bottom w:val="none" w:sz="0" w:space="0" w:color="auto"/>
                    <w:right w:val="none" w:sz="0" w:space="0" w:color="auto"/>
                  </w:divBdr>
                </w:div>
                <w:div w:id="1887376771">
                  <w:marLeft w:val="480"/>
                  <w:marRight w:val="0"/>
                  <w:marTop w:val="0"/>
                  <w:marBottom w:val="0"/>
                  <w:divBdr>
                    <w:top w:val="none" w:sz="0" w:space="0" w:color="auto"/>
                    <w:left w:val="none" w:sz="0" w:space="0" w:color="auto"/>
                    <w:bottom w:val="none" w:sz="0" w:space="0" w:color="auto"/>
                    <w:right w:val="none" w:sz="0" w:space="0" w:color="auto"/>
                  </w:divBdr>
                </w:div>
                <w:div w:id="1518273389">
                  <w:marLeft w:val="480"/>
                  <w:marRight w:val="0"/>
                  <w:marTop w:val="0"/>
                  <w:marBottom w:val="0"/>
                  <w:divBdr>
                    <w:top w:val="none" w:sz="0" w:space="0" w:color="auto"/>
                    <w:left w:val="none" w:sz="0" w:space="0" w:color="auto"/>
                    <w:bottom w:val="none" w:sz="0" w:space="0" w:color="auto"/>
                    <w:right w:val="none" w:sz="0" w:space="0" w:color="auto"/>
                  </w:divBdr>
                </w:div>
                <w:div w:id="101806124">
                  <w:marLeft w:val="480"/>
                  <w:marRight w:val="0"/>
                  <w:marTop w:val="0"/>
                  <w:marBottom w:val="0"/>
                  <w:divBdr>
                    <w:top w:val="none" w:sz="0" w:space="0" w:color="auto"/>
                    <w:left w:val="none" w:sz="0" w:space="0" w:color="auto"/>
                    <w:bottom w:val="none" w:sz="0" w:space="0" w:color="auto"/>
                    <w:right w:val="none" w:sz="0" w:space="0" w:color="auto"/>
                  </w:divBdr>
                </w:div>
                <w:div w:id="1776443857">
                  <w:marLeft w:val="480"/>
                  <w:marRight w:val="0"/>
                  <w:marTop w:val="0"/>
                  <w:marBottom w:val="0"/>
                  <w:divBdr>
                    <w:top w:val="none" w:sz="0" w:space="0" w:color="auto"/>
                    <w:left w:val="none" w:sz="0" w:space="0" w:color="auto"/>
                    <w:bottom w:val="none" w:sz="0" w:space="0" w:color="auto"/>
                    <w:right w:val="none" w:sz="0" w:space="0" w:color="auto"/>
                  </w:divBdr>
                </w:div>
                <w:div w:id="961038725">
                  <w:marLeft w:val="480"/>
                  <w:marRight w:val="0"/>
                  <w:marTop w:val="0"/>
                  <w:marBottom w:val="0"/>
                  <w:divBdr>
                    <w:top w:val="none" w:sz="0" w:space="0" w:color="auto"/>
                    <w:left w:val="none" w:sz="0" w:space="0" w:color="auto"/>
                    <w:bottom w:val="none" w:sz="0" w:space="0" w:color="auto"/>
                    <w:right w:val="none" w:sz="0" w:space="0" w:color="auto"/>
                  </w:divBdr>
                </w:div>
                <w:div w:id="21981545">
                  <w:marLeft w:val="480"/>
                  <w:marRight w:val="0"/>
                  <w:marTop w:val="0"/>
                  <w:marBottom w:val="0"/>
                  <w:divBdr>
                    <w:top w:val="none" w:sz="0" w:space="0" w:color="auto"/>
                    <w:left w:val="none" w:sz="0" w:space="0" w:color="auto"/>
                    <w:bottom w:val="none" w:sz="0" w:space="0" w:color="auto"/>
                    <w:right w:val="none" w:sz="0" w:space="0" w:color="auto"/>
                  </w:divBdr>
                </w:div>
                <w:div w:id="445006229">
                  <w:marLeft w:val="480"/>
                  <w:marRight w:val="0"/>
                  <w:marTop w:val="0"/>
                  <w:marBottom w:val="0"/>
                  <w:divBdr>
                    <w:top w:val="none" w:sz="0" w:space="0" w:color="auto"/>
                    <w:left w:val="none" w:sz="0" w:space="0" w:color="auto"/>
                    <w:bottom w:val="none" w:sz="0" w:space="0" w:color="auto"/>
                    <w:right w:val="none" w:sz="0" w:space="0" w:color="auto"/>
                  </w:divBdr>
                </w:div>
                <w:div w:id="25448790">
                  <w:marLeft w:val="480"/>
                  <w:marRight w:val="0"/>
                  <w:marTop w:val="0"/>
                  <w:marBottom w:val="0"/>
                  <w:divBdr>
                    <w:top w:val="none" w:sz="0" w:space="0" w:color="auto"/>
                    <w:left w:val="none" w:sz="0" w:space="0" w:color="auto"/>
                    <w:bottom w:val="none" w:sz="0" w:space="0" w:color="auto"/>
                    <w:right w:val="none" w:sz="0" w:space="0" w:color="auto"/>
                  </w:divBdr>
                </w:div>
                <w:div w:id="1832404196">
                  <w:marLeft w:val="480"/>
                  <w:marRight w:val="0"/>
                  <w:marTop w:val="0"/>
                  <w:marBottom w:val="0"/>
                  <w:divBdr>
                    <w:top w:val="none" w:sz="0" w:space="0" w:color="auto"/>
                    <w:left w:val="none" w:sz="0" w:space="0" w:color="auto"/>
                    <w:bottom w:val="none" w:sz="0" w:space="0" w:color="auto"/>
                    <w:right w:val="none" w:sz="0" w:space="0" w:color="auto"/>
                  </w:divBdr>
                </w:div>
                <w:div w:id="1877430034">
                  <w:marLeft w:val="480"/>
                  <w:marRight w:val="0"/>
                  <w:marTop w:val="0"/>
                  <w:marBottom w:val="0"/>
                  <w:divBdr>
                    <w:top w:val="none" w:sz="0" w:space="0" w:color="auto"/>
                    <w:left w:val="none" w:sz="0" w:space="0" w:color="auto"/>
                    <w:bottom w:val="none" w:sz="0" w:space="0" w:color="auto"/>
                    <w:right w:val="none" w:sz="0" w:space="0" w:color="auto"/>
                  </w:divBdr>
                </w:div>
                <w:div w:id="2019577330">
                  <w:marLeft w:val="480"/>
                  <w:marRight w:val="0"/>
                  <w:marTop w:val="0"/>
                  <w:marBottom w:val="0"/>
                  <w:divBdr>
                    <w:top w:val="none" w:sz="0" w:space="0" w:color="auto"/>
                    <w:left w:val="none" w:sz="0" w:space="0" w:color="auto"/>
                    <w:bottom w:val="none" w:sz="0" w:space="0" w:color="auto"/>
                    <w:right w:val="none" w:sz="0" w:space="0" w:color="auto"/>
                  </w:divBdr>
                </w:div>
                <w:div w:id="1707832790">
                  <w:marLeft w:val="480"/>
                  <w:marRight w:val="0"/>
                  <w:marTop w:val="0"/>
                  <w:marBottom w:val="0"/>
                  <w:divBdr>
                    <w:top w:val="none" w:sz="0" w:space="0" w:color="auto"/>
                    <w:left w:val="none" w:sz="0" w:space="0" w:color="auto"/>
                    <w:bottom w:val="none" w:sz="0" w:space="0" w:color="auto"/>
                    <w:right w:val="none" w:sz="0" w:space="0" w:color="auto"/>
                  </w:divBdr>
                </w:div>
                <w:div w:id="1281952337">
                  <w:marLeft w:val="480"/>
                  <w:marRight w:val="0"/>
                  <w:marTop w:val="0"/>
                  <w:marBottom w:val="0"/>
                  <w:divBdr>
                    <w:top w:val="none" w:sz="0" w:space="0" w:color="auto"/>
                    <w:left w:val="none" w:sz="0" w:space="0" w:color="auto"/>
                    <w:bottom w:val="none" w:sz="0" w:space="0" w:color="auto"/>
                    <w:right w:val="none" w:sz="0" w:space="0" w:color="auto"/>
                  </w:divBdr>
                </w:div>
                <w:div w:id="1600327838">
                  <w:marLeft w:val="480"/>
                  <w:marRight w:val="0"/>
                  <w:marTop w:val="0"/>
                  <w:marBottom w:val="0"/>
                  <w:divBdr>
                    <w:top w:val="none" w:sz="0" w:space="0" w:color="auto"/>
                    <w:left w:val="none" w:sz="0" w:space="0" w:color="auto"/>
                    <w:bottom w:val="none" w:sz="0" w:space="0" w:color="auto"/>
                    <w:right w:val="none" w:sz="0" w:space="0" w:color="auto"/>
                  </w:divBdr>
                </w:div>
                <w:div w:id="251740141">
                  <w:marLeft w:val="480"/>
                  <w:marRight w:val="0"/>
                  <w:marTop w:val="0"/>
                  <w:marBottom w:val="0"/>
                  <w:divBdr>
                    <w:top w:val="none" w:sz="0" w:space="0" w:color="auto"/>
                    <w:left w:val="none" w:sz="0" w:space="0" w:color="auto"/>
                    <w:bottom w:val="none" w:sz="0" w:space="0" w:color="auto"/>
                    <w:right w:val="none" w:sz="0" w:space="0" w:color="auto"/>
                  </w:divBdr>
                </w:div>
                <w:div w:id="149714401">
                  <w:marLeft w:val="480"/>
                  <w:marRight w:val="0"/>
                  <w:marTop w:val="0"/>
                  <w:marBottom w:val="0"/>
                  <w:divBdr>
                    <w:top w:val="none" w:sz="0" w:space="0" w:color="auto"/>
                    <w:left w:val="none" w:sz="0" w:space="0" w:color="auto"/>
                    <w:bottom w:val="none" w:sz="0" w:space="0" w:color="auto"/>
                    <w:right w:val="none" w:sz="0" w:space="0" w:color="auto"/>
                  </w:divBdr>
                </w:div>
                <w:div w:id="1510563382">
                  <w:marLeft w:val="480"/>
                  <w:marRight w:val="0"/>
                  <w:marTop w:val="0"/>
                  <w:marBottom w:val="0"/>
                  <w:divBdr>
                    <w:top w:val="none" w:sz="0" w:space="0" w:color="auto"/>
                    <w:left w:val="none" w:sz="0" w:space="0" w:color="auto"/>
                    <w:bottom w:val="none" w:sz="0" w:space="0" w:color="auto"/>
                    <w:right w:val="none" w:sz="0" w:space="0" w:color="auto"/>
                  </w:divBdr>
                </w:div>
                <w:div w:id="1717509475">
                  <w:marLeft w:val="480"/>
                  <w:marRight w:val="0"/>
                  <w:marTop w:val="0"/>
                  <w:marBottom w:val="0"/>
                  <w:divBdr>
                    <w:top w:val="none" w:sz="0" w:space="0" w:color="auto"/>
                    <w:left w:val="none" w:sz="0" w:space="0" w:color="auto"/>
                    <w:bottom w:val="none" w:sz="0" w:space="0" w:color="auto"/>
                    <w:right w:val="none" w:sz="0" w:space="0" w:color="auto"/>
                  </w:divBdr>
                </w:div>
                <w:div w:id="2005008959">
                  <w:marLeft w:val="480"/>
                  <w:marRight w:val="0"/>
                  <w:marTop w:val="0"/>
                  <w:marBottom w:val="0"/>
                  <w:divBdr>
                    <w:top w:val="none" w:sz="0" w:space="0" w:color="auto"/>
                    <w:left w:val="none" w:sz="0" w:space="0" w:color="auto"/>
                    <w:bottom w:val="none" w:sz="0" w:space="0" w:color="auto"/>
                    <w:right w:val="none" w:sz="0" w:space="0" w:color="auto"/>
                  </w:divBdr>
                </w:div>
                <w:div w:id="1092049537">
                  <w:marLeft w:val="480"/>
                  <w:marRight w:val="0"/>
                  <w:marTop w:val="0"/>
                  <w:marBottom w:val="0"/>
                  <w:divBdr>
                    <w:top w:val="none" w:sz="0" w:space="0" w:color="auto"/>
                    <w:left w:val="none" w:sz="0" w:space="0" w:color="auto"/>
                    <w:bottom w:val="none" w:sz="0" w:space="0" w:color="auto"/>
                    <w:right w:val="none" w:sz="0" w:space="0" w:color="auto"/>
                  </w:divBdr>
                </w:div>
                <w:div w:id="832254795">
                  <w:marLeft w:val="480"/>
                  <w:marRight w:val="0"/>
                  <w:marTop w:val="0"/>
                  <w:marBottom w:val="0"/>
                  <w:divBdr>
                    <w:top w:val="none" w:sz="0" w:space="0" w:color="auto"/>
                    <w:left w:val="none" w:sz="0" w:space="0" w:color="auto"/>
                    <w:bottom w:val="none" w:sz="0" w:space="0" w:color="auto"/>
                    <w:right w:val="none" w:sz="0" w:space="0" w:color="auto"/>
                  </w:divBdr>
                </w:div>
                <w:div w:id="1536233108">
                  <w:marLeft w:val="480"/>
                  <w:marRight w:val="0"/>
                  <w:marTop w:val="0"/>
                  <w:marBottom w:val="0"/>
                  <w:divBdr>
                    <w:top w:val="none" w:sz="0" w:space="0" w:color="auto"/>
                    <w:left w:val="none" w:sz="0" w:space="0" w:color="auto"/>
                    <w:bottom w:val="none" w:sz="0" w:space="0" w:color="auto"/>
                    <w:right w:val="none" w:sz="0" w:space="0" w:color="auto"/>
                  </w:divBdr>
                </w:div>
                <w:div w:id="1063332927">
                  <w:marLeft w:val="480"/>
                  <w:marRight w:val="0"/>
                  <w:marTop w:val="0"/>
                  <w:marBottom w:val="0"/>
                  <w:divBdr>
                    <w:top w:val="none" w:sz="0" w:space="0" w:color="auto"/>
                    <w:left w:val="none" w:sz="0" w:space="0" w:color="auto"/>
                    <w:bottom w:val="none" w:sz="0" w:space="0" w:color="auto"/>
                    <w:right w:val="none" w:sz="0" w:space="0" w:color="auto"/>
                  </w:divBdr>
                </w:div>
                <w:div w:id="2045982648">
                  <w:marLeft w:val="480"/>
                  <w:marRight w:val="0"/>
                  <w:marTop w:val="0"/>
                  <w:marBottom w:val="0"/>
                  <w:divBdr>
                    <w:top w:val="none" w:sz="0" w:space="0" w:color="auto"/>
                    <w:left w:val="none" w:sz="0" w:space="0" w:color="auto"/>
                    <w:bottom w:val="none" w:sz="0" w:space="0" w:color="auto"/>
                    <w:right w:val="none" w:sz="0" w:space="0" w:color="auto"/>
                  </w:divBdr>
                </w:div>
                <w:div w:id="856624673">
                  <w:marLeft w:val="480"/>
                  <w:marRight w:val="0"/>
                  <w:marTop w:val="0"/>
                  <w:marBottom w:val="0"/>
                  <w:divBdr>
                    <w:top w:val="none" w:sz="0" w:space="0" w:color="auto"/>
                    <w:left w:val="none" w:sz="0" w:space="0" w:color="auto"/>
                    <w:bottom w:val="none" w:sz="0" w:space="0" w:color="auto"/>
                    <w:right w:val="none" w:sz="0" w:space="0" w:color="auto"/>
                  </w:divBdr>
                </w:div>
                <w:div w:id="468934716">
                  <w:marLeft w:val="480"/>
                  <w:marRight w:val="0"/>
                  <w:marTop w:val="0"/>
                  <w:marBottom w:val="0"/>
                  <w:divBdr>
                    <w:top w:val="none" w:sz="0" w:space="0" w:color="auto"/>
                    <w:left w:val="none" w:sz="0" w:space="0" w:color="auto"/>
                    <w:bottom w:val="none" w:sz="0" w:space="0" w:color="auto"/>
                    <w:right w:val="none" w:sz="0" w:space="0" w:color="auto"/>
                  </w:divBdr>
                </w:div>
                <w:div w:id="1872113251">
                  <w:marLeft w:val="480"/>
                  <w:marRight w:val="0"/>
                  <w:marTop w:val="0"/>
                  <w:marBottom w:val="0"/>
                  <w:divBdr>
                    <w:top w:val="none" w:sz="0" w:space="0" w:color="auto"/>
                    <w:left w:val="none" w:sz="0" w:space="0" w:color="auto"/>
                    <w:bottom w:val="none" w:sz="0" w:space="0" w:color="auto"/>
                    <w:right w:val="none" w:sz="0" w:space="0" w:color="auto"/>
                  </w:divBdr>
                </w:div>
                <w:div w:id="368459315">
                  <w:marLeft w:val="480"/>
                  <w:marRight w:val="0"/>
                  <w:marTop w:val="0"/>
                  <w:marBottom w:val="0"/>
                  <w:divBdr>
                    <w:top w:val="none" w:sz="0" w:space="0" w:color="auto"/>
                    <w:left w:val="none" w:sz="0" w:space="0" w:color="auto"/>
                    <w:bottom w:val="none" w:sz="0" w:space="0" w:color="auto"/>
                    <w:right w:val="none" w:sz="0" w:space="0" w:color="auto"/>
                  </w:divBdr>
                </w:div>
                <w:div w:id="1266116828">
                  <w:marLeft w:val="480"/>
                  <w:marRight w:val="0"/>
                  <w:marTop w:val="0"/>
                  <w:marBottom w:val="0"/>
                  <w:divBdr>
                    <w:top w:val="none" w:sz="0" w:space="0" w:color="auto"/>
                    <w:left w:val="none" w:sz="0" w:space="0" w:color="auto"/>
                    <w:bottom w:val="none" w:sz="0" w:space="0" w:color="auto"/>
                    <w:right w:val="none" w:sz="0" w:space="0" w:color="auto"/>
                  </w:divBdr>
                </w:div>
                <w:div w:id="1653288703">
                  <w:marLeft w:val="480"/>
                  <w:marRight w:val="0"/>
                  <w:marTop w:val="0"/>
                  <w:marBottom w:val="0"/>
                  <w:divBdr>
                    <w:top w:val="none" w:sz="0" w:space="0" w:color="auto"/>
                    <w:left w:val="none" w:sz="0" w:space="0" w:color="auto"/>
                    <w:bottom w:val="none" w:sz="0" w:space="0" w:color="auto"/>
                    <w:right w:val="none" w:sz="0" w:space="0" w:color="auto"/>
                  </w:divBdr>
                </w:div>
                <w:div w:id="96215130">
                  <w:marLeft w:val="480"/>
                  <w:marRight w:val="0"/>
                  <w:marTop w:val="0"/>
                  <w:marBottom w:val="0"/>
                  <w:divBdr>
                    <w:top w:val="none" w:sz="0" w:space="0" w:color="auto"/>
                    <w:left w:val="none" w:sz="0" w:space="0" w:color="auto"/>
                    <w:bottom w:val="none" w:sz="0" w:space="0" w:color="auto"/>
                    <w:right w:val="none" w:sz="0" w:space="0" w:color="auto"/>
                  </w:divBdr>
                </w:div>
                <w:div w:id="935485211">
                  <w:marLeft w:val="480"/>
                  <w:marRight w:val="0"/>
                  <w:marTop w:val="0"/>
                  <w:marBottom w:val="0"/>
                  <w:divBdr>
                    <w:top w:val="none" w:sz="0" w:space="0" w:color="auto"/>
                    <w:left w:val="none" w:sz="0" w:space="0" w:color="auto"/>
                    <w:bottom w:val="none" w:sz="0" w:space="0" w:color="auto"/>
                    <w:right w:val="none" w:sz="0" w:space="0" w:color="auto"/>
                  </w:divBdr>
                </w:div>
                <w:div w:id="1010721690">
                  <w:marLeft w:val="480"/>
                  <w:marRight w:val="0"/>
                  <w:marTop w:val="0"/>
                  <w:marBottom w:val="0"/>
                  <w:divBdr>
                    <w:top w:val="none" w:sz="0" w:space="0" w:color="auto"/>
                    <w:left w:val="none" w:sz="0" w:space="0" w:color="auto"/>
                    <w:bottom w:val="none" w:sz="0" w:space="0" w:color="auto"/>
                    <w:right w:val="none" w:sz="0" w:space="0" w:color="auto"/>
                  </w:divBdr>
                </w:div>
                <w:div w:id="687753138">
                  <w:marLeft w:val="480"/>
                  <w:marRight w:val="0"/>
                  <w:marTop w:val="0"/>
                  <w:marBottom w:val="0"/>
                  <w:divBdr>
                    <w:top w:val="none" w:sz="0" w:space="0" w:color="auto"/>
                    <w:left w:val="none" w:sz="0" w:space="0" w:color="auto"/>
                    <w:bottom w:val="none" w:sz="0" w:space="0" w:color="auto"/>
                    <w:right w:val="none" w:sz="0" w:space="0" w:color="auto"/>
                  </w:divBdr>
                </w:div>
                <w:div w:id="222565573">
                  <w:marLeft w:val="480"/>
                  <w:marRight w:val="0"/>
                  <w:marTop w:val="0"/>
                  <w:marBottom w:val="0"/>
                  <w:divBdr>
                    <w:top w:val="none" w:sz="0" w:space="0" w:color="auto"/>
                    <w:left w:val="none" w:sz="0" w:space="0" w:color="auto"/>
                    <w:bottom w:val="none" w:sz="0" w:space="0" w:color="auto"/>
                    <w:right w:val="none" w:sz="0" w:space="0" w:color="auto"/>
                  </w:divBdr>
                </w:div>
                <w:div w:id="1305625420">
                  <w:marLeft w:val="480"/>
                  <w:marRight w:val="0"/>
                  <w:marTop w:val="0"/>
                  <w:marBottom w:val="0"/>
                  <w:divBdr>
                    <w:top w:val="none" w:sz="0" w:space="0" w:color="auto"/>
                    <w:left w:val="none" w:sz="0" w:space="0" w:color="auto"/>
                    <w:bottom w:val="none" w:sz="0" w:space="0" w:color="auto"/>
                    <w:right w:val="none" w:sz="0" w:space="0" w:color="auto"/>
                  </w:divBdr>
                </w:div>
                <w:div w:id="1146825523">
                  <w:marLeft w:val="480"/>
                  <w:marRight w:val="0"/>
                  <w:marTop w:val="0"/>
                  <w:marBottom w:val="0"/>
                  <w:divBdr>
                    <w:top w:val="none" w:sz="0" w:space="0" w:color="auto"/>
                    <w:left w:val="none" w:sz="0" w:space="0" w:color="auto"/>
                    <w:bottom w:val="none" w:sz="0" w:space="0" w:color="auto"/>
                    <w:right w:val="none" w:sz="0" w:space="0" w:color="auto"/>
                  </w:divBdr>
                </w:div>
                <w:div w:id="1235121194">
                  <w:marLeft w:val="480"/>
                  <w:marRight w:val="0"/>
                  <w:marTop w:val="0"/>
                  <w:marBottom w:val="0"/>
                  <w:divBdr>
                    <w:top w:val="none" w:sz="0" w:space="0" w:color="auto"/>
                    <w:left w:val="none" w:sz="0" w:space="0" w:color="auto"/>
                    <w:bottom w:val="none" w:sz="0" w:space="0" w:color="auto"/>
                    <w:right w:val="none" w:sz="0" w:space="0" w:color="auto"/>
                  </w:divBdr>
                </w:div>
                <w:div w:id="534542744">
                  <w:marLeft w:val="480"/>
                  <w:marRight w:val="0"/>
                  <w:marTop w:val="0"/>
                  <w:marBottom w:val="0"/>
                  <w:divBdr>
                    <w:top w:val="none" w:sz="0" w:space="0" w:color="auto"/>
                    <w:left w:val="none" w:sz="0" w:space="0" w:color="auto"/>
                    <w:bottom w:val="none" w:sz="0" w:space="0" w:color="auto"/>
                    <w:right w:val="none" w:sz="0" w:space="0" w:color="auto"/>
                  </w:divBdr>
                </w:div>
                <w:div w:id="1750039726">
                  <w:marLeft w:val="480"/>
                  <w:marRight w:val="0"/>
                  <w:marTop w:val="0"/>
                  <w:marBottom w:val="0"/>
                  <w:divBdr>
                    <w:top w:val="none" w:sz="0" w:space="0" w:color="auto"/>
                    <w:left w:val="none" w:sz="0" w:space="0" w:color="auto"/>
                    <w:bottom w:val="none" w:sz="0" w:space="0" w:color="auto"/>
                    <w:right w:val="none" w:sz="0" w:space="0" w:color="auto"/>
                  </w:divBdr>
                </w:div>
                <w:div w:id="1418286563">
                  <w:marLeft w:val="480"/>
                  <w:marRight w:val="0"/>
                  <w:marTop w:val="0"/>
                  <w:marBottom w:val="0"/>
                  <w:divBdr>
                    <w:top w:val="none" w:sz="0" w:space="0" w:color="auto"/>
                    <w:left w:val="none" w:sz="0" w:space="0" w:color="auto"/>
                    <w:bottom w:val="none" w:sz="0" w:space="0" w:color="auto"/>
                    <w:right w:val="none" w:sz="0" w:space="0" w:color="auto"/>
                  </w:divBdr>
                </w:div>
                <w:div w:id="57825598">
                  <w:marLeft w:val="480"/>
                  <w:marRight w:val="0"/>
                  <w:marTop w:val="0"/>
                  <w:marBottom w:val="0"/>
                  <w:divBdr>
                    <w:top w:val="none" w:sz="0" w:space="0" w:color="auto"/>
                    <w:left w:val="none" w:sz="0" w:space="0" w:color="auto"/>
                    <w:bottom w:val="none" w:sz="0" w:space="0" w:color="auto"/>
                    <w:right w:val="none" w:sz="0" w:space="0" w:color="auto"/>
                  </w:divBdr>
                </w:div>
                <w:div w:id="1266843476">
                  <w:marLeft w:val="480"/>
                  <w:marRight w:val="0"/>
                  <w:marTop w:val="0"/>
                  <w:marBottom w:val="0"/>
                  <w:divBdr>
                    <w:top w:val="none" w:sz="0" w:space="0" w:color="auto"/>
                    <w:left w:val="none" w:sz="0" w:space="0" w:color="auto"/>
                    <w:bottom w:val="none" w:sz="0" w:space="0" w:color="auto"/>
                    <w:right w:val="none" w:sz="0" w:space="0" w:color="auto"/>
                  </w:divBdr>
                </w:div>
                <w:div w:id="1680160462">
                  <w:marLeft w:val="480"/>
                  <w:marRight w:val="0"/>
                  <w:marTop w:val="0"/>
                  <w:marBottom w:val="0"/>
                  <w:divBdr>
                    <w:top w:val="none" w:sz="0" w:space="0" w:color="auto"/>
                    <w:left w:val="none" w:sz="0" w:space="0" w:color="auto"/>
                    <w:bottom w:val="none" w:sz="0" w:space="0" w:color="auto"/>
                    <w:right w:val="none" w:sz="0" w:space="0" w:color="auto"/>
                  </w:divBdr>
                </w:div>
                <w:div w:id="565258756">
                  <w:marLeft w:val="480"/>
                  <w:marRight w:val="0"/>
                  <w:marTop w:val="0"/>
                  <w:marBottom w:val="0"/>
                  <w:divBdr>
                    <w:top w:val="none" w:sz="0" w:space="0" w:color="auto"/>
                    <w:left w:val="none" w:sz="0" w:space="0" w:color="auto"/>
                    <w:bottom w:val="none" w:sz="0" w:space="0" w:color="auto"/>
                    <w:right w:val="none" w:sz="0" w:space="0" w:color="auto"/>
                  </w:divBdr>
                </w:div>
                <w:div w:id="1965497978">
                  <w:marLeft w:val="480"/>
                  <w:marRight w:val="0"/>
                  <w:marTop w:val="0"/>
                  <w:marBottom w:val="0"/>
                  <w:divBdr>
                    <w:top w:val="none" w:sz="0" w:space="0" w:color="auto"/>
                    <w:left w:val="none" w:sz="0" w:space="0" w:color="auto"/>
                    <w:bottom w:val="none" w:sz="0" w:space="0" w:color="auto"/>
                    <w:right w:val="none" w:sz="0" w:space="0" w:color="auto"/>
                  </w:divBdr>
                </w:div>
                <w:div w:id="1090007596">
                  <w:marLeft w:val="480"/>
                  <w:marRight w:val="0"/>
                  <w:marTop w:val="0"/>
                  <w:marBottom w:val="0"/>
                  <w:divBdr>
                    <w:top w:val="none" w:sz="0" w:space="0" w:color="auto"/>
                    <w:left w:val="none" w:sz="0" w:space="0" w:color="auto"/>
                    <w:bottom w:val="none" w:sz="0" w:space="0" w:color="auto"/>
                    <w:right w:val="none" w:sz="0" w:space="0" w:color="auto"/>
                  </w:divBdr>
                </w:div>
                <w:div w:id="1369716371">
                  <w:marLeft w:val="480"/>
                  <w:marRight w:val="0"/>
                  <w:marTop w:val="0"/>
                  <w:marBottom w:val="0"/>
                  <w:divBdr>
                    <w:top w:val="none" w:sz="0" w:space="0" w:color="auto"/>
                    <w:left w:val="none" w:sz="0" w:space="0" w:color="auto"/>
                    <w:bottom w:val="none" w:sz="0" w:space="0" w:color="auto"/>
                    <w:right w:val="none" w:sz="0" w:space="0" w:color="auto"/>
                  </w:divBdr>
                </w:div>
              </w:divsChild>
            </w:div>
            <w:div w:id="308287157">
              <w:marLeft w:val="0"/>
              <w:marRight w:val="0"/>
              <w:marTop w:val="0"/>
              <w:marBottom w:val="0"/>
              <w:divBdr>
                <w:top w:val="none" w:sz="0" w:space="0" w:color="auto"/>
                <w:left w:val="none" w:sz="0" w:space="0" w:color="auto"/>
                <w:bottom w:val="none" w:sz="0" w:space="0" w:color="auto"/>
                <w:right w:val="none" w:sz="0" w:space="0" w:color="auto"/>
              </w:divBdr>
              <w:divsChild>
                <w:div w:id="1456488516">
                  <w:marLeft w:val="480"/>
                  <w:marRight w:val="0"/>
                  <w:marTop w:val="0"/>
                  <w:marBottom w:val="0"/>
                  <w:divBdr>
                    <w:top w:val="none" w:sz="0" w:space="0" w:color="auto"/>
                    <w:left w:val="none" w:sz="0" w:space="0" w:color="auto"/>
                    <w:bottom w:val="none" w:sz="0" w:space="0" w:color="auto"/>
                    <w:right w:val="none" w:sz="0" w:space="0" w:color="auto"/>
                  </w:divBdr>
                </w:div>
                <w:div w:id="2076856058">
                  <w:marLeft w:val="480"/>
                  <w:marRight w:val="0"/>
                  <w:marTop w:val="0"/>
                  <w:marBottom w:val="0"/>
                  <w:divBdr>
                    <w:top w:val="none" w:sz="0" w:space="0" w:color="auto"/>
                    <w:left w:val="none" w:sz="0" w:space="0" w:color="auto"/>
                    <w:bottom w:val="none" w:sz="0" w:space="0" w:color="auto"/>
                    <w:right w:val="none" w:sz="0" w:space="0" w:color="auto"/>
                  </w:divBdr>
                </w:div>
                <w:div w:id="2078435646">
                  <w:marLeft w:val="480"/>
                  <w:marRight w:val="0"/>
                  <w:marTop w:val="0"/>
                  <w:marBottom w:val="0"/>
                  <w:divBdr>
                    <w:top w:val="none" w:sz="0" w:space="0" w:color="auto"/>
                    <w:left w:val="none" w:sz="0" w:space="0" w:color="auto"/>
                    <w:bottom w:val="none" w:sz="0" w:space="0" w:color="auto"/>
                    <w:right w:val="none" w:sz="0" w:space="0" w:color="auto"/>
                  </w:divBdr>
                </w:div>
                <w:div w:id="602347960">
                  <w:marLeft w:val="480"/>
                  <w:marRight w:val="0"/>
                  <w:marTop w:val="0"/>
                  <w:marBottom w:val="0"/>
                  <w:divBdr>
                    <w:top w:val="none" w:sz="0" w:space="0" w:color="auto"/>
                    <w:left w:val="none" w:sz="0" w:space="0" w:color="auto"/>
                    <w:bottom w:val="none" w:sz="0" w:space="0" w:color="auto"/>
                    <w:right w:val="none" w:sz="0" w:space="0" w:color="auto"/>
                  </w:divBdr>
                </w:div>
                <w:div w:id="723871438">
                  <w:marLeft w:val="480"/>
                  <w:marRight w:val="0"/>
                  <w:marTop w:val="0"/>
                  <w:marBottom w:val="0"/>
                  <w:divBdr>
                    <w:top w:val="none" w:sz="0" w:space="0" w:color="auto"/>
                    <w:left w:val="none" w:sz="0" w:space="0" w:color="auto"/>
                    <w:bottom w:val="none" w:sz="0" w:space="0" w:color="auto"/>
                    <w:right w:val="none" w:sz="0" w:space="0" w:color="auto"/>
                  </w:divBdr>
                </w:div>
                <w:div w:id="77991882">
                  <w:marLeft w:val="480"/>
                  <w:marRight w:val="0"/>
                  <w:marTop w:val="0"/>
                  <w:marBottom w:val="0"/>
                  <w:divBdr>
                    <w:top w:val="none" w:sz="0" w:space="0" w:color="auto"/>
                    <w:left w:val="none" w:sz="0" w:space="0" w:color="auto"/>
                    <w:bottom w:val="none" w:sz="0" w:space="0" w:color="auto"/>
                    <w:right w:val="none" w:sz="0" w:space="0" w:color="auto"/>
                  </w:divBdr>
                </w:div>
                <w:div w:id="1080442173">
                  <w:marLeft w:val="480"/>
                  <w:marRight w:val="0"/>
                  <w:marTop w:val="0"/>
                  <w:marBottom w:val="0"/>
                  <w:divBdr>
                    <w:top w:val="none" w:sz="0" w:space="0" w:color="auto"/>
                    <w:left w:val="none" w:sz="0" w:space="0" w:color="auto"/>
                    <w:bottom w:val="none" w:sz="0" w:space="0" w:color="auto"/>
                    <w:right w:val="none" w:sz="0" w:space="0" w:color="auto"/>
                  </w:divBdr>
                </w:div>
                <w:div w:id="1431241733">
                  <w:marLeft w:val="480"/>
                  <w:marRight w:val="0"/>
                  <w:marTop w:val="0"/>
                  <w:marBottom w:val="0"/>
                  <w:divBdr>
                    <w:top w:val="none" w:sz="0" w:space="0" w:color="auto"/>
                    <w:left w:val="none" w:sz="0" w:space="0" w:color="auto"/>
                    <w:bottom w:val="none" w:sz="0" w:space="0" w:color="auto"/>
                    <w:right w:val="none" w:sz="0" w:space="0" w:color="auto"/>
                  </w:divBdr>
                </w:div>
                <w:div w:id="993339179">
                  <w:marLeft w:val="480"/>
                  <w:marRight w:val="0"/>
                  <w:marTop w:val="0"/>
                  <w:marBottom w:val="0"/>
                  <w:divBdr>
                    <w:top w:val="none" w:sz="0" w:space="0" w:color="auto"/>
                    <w:left w:val="none" w:sz="0" w:space="0" w:color="auto"/>
                    <w:bottom w:val="none" w:sz="0" w:space="0" w:color="auto"/>
                    <w:right w:val="none" w:sz="0" w:space="0" w:color="auto"/>
                  </w:divBdr>
                </w:div>
                <w:div w:id="498889963">
                  <w:marLeft w:val="480"/>
                  <w:marRight w:val="0"/>
                  <w:marTop w:val="0"/>
                  <w:marBottom w:val="0"/>
                  <w:divBdr>
                    <w:top w:val="none" w:sz="0" w:space="0" w:color="auto"/>
                    <w:left w:val="none" w:sz="0" w:space="0" w:color="auto"/>
                    <w:bottom w:val="none" w:sz="0" w:space="0" w:color="auto"/>
                    <w:right w:val="none" w:sz="0" w:space="0" w:color="auto"/>
                  </w:divBdr>
                </w:div>
                <w:div w:id="2035887331">
                  <w:marLeft w:val="480"/>
                  <w:marRight w:val="0"/>
                  <w:marTop w:val="0"/>
                  <w:marBottom w:val="0"/>
                  <w:divBdr>
                    <w:top w:val="none" w:sz="0" w:space="0" w:color="auto"/>
                    <w:left w:val="none" w:sz="0" w:space="0" w:color="auto"/>
                    <w:bottom w:val="none" w:sz="0" w:space="0" w:color="auto"/>
                    <w:right w:val="none" w:sz="0" w:space="0" w:color="auto"/>
                  </w:divBdr>
                </w:div>
                <w:div w:id="410547562">
                  <w:marLeft w:val="480"/>
                  <w:marRight w:val="0"/>
                  <w:marTop w:val="0"/>
                  <w:marBottom w:val="0"/>
                  <w:divBdr>
                    <w:top w:val="none" w:sz="0" w:space="0" w:color="auto"/>
                    <w:left w:val="none" w:sz="0" w:space="0" w:color="auto"/>
                    <w:bottom w:val="none" w:sz="0" w:space="0" w:color="auto"/>
                    <w:right w:val="none" w:sz="0" w:space="0" w:color="auto"/>
                  </w:divBdr>
                </w:div>
                <w:div w:id="229998443">
                  <w:marLeft w:val="480"/>
                  <w:marRight w:val="0"/>
                  <w:marTop w:val="0"/>
                  <w:marBottom w:val="0"/>
                  <w:divBdr>
                    <w:top w:val="none" w:sz="0" w:space="0" w:color="auto"/>
                    <w:left w:val="none" w:sz="0" w:space="0" w:color="auto"/>
                    <w:bottom w:val="none" w:sz="0" w:space="0" w:color="auto"/>
                    <w:right w:val="none" w:sz="0" w:space="0" w:color="auto"/>
                  </w:divBdr>
                </w:div>
                <w:div w:id="1627932305">
                  <w:marLeft w:val="480"/>
                  <w:marRight w:val="0"/>
                  <w:marTop w:val="0"/>
                  <w:marBottom w:val="0"/>
                  <w:divBdr>
                    <w:top w:val="none" w:sz="0" w:space="0" w:color="auto"/>
                    <w:left w:val="none" w:sz="0" w:space="0" w:color="auto"/>
                    <w:bottom w:val="none" w:sz="0" w:space="0" w:color="auto"/>
                    <w:right w:val="none" w:sz="0" w:space="0" w:color="auto"/>
                  </w:divBdr>
                </w:div>
                <w:div w:id="1460490557">
                  <w:marLeft w:val="480"/>
                  <w:marRight w:val="0"/>
                  <w:marTop w:val="0"/>
                  <w:marBottom w:val="0"/>
                  <w:divBdr>
                    <w:top w:val="none" w:sz="0" w:space="0" w:color="auto"/>
                    <w:left w:val="none" w:sz="0" w:space="0" w:color="auto"/>
                    <w:bottom w:val="none" w:sz="0" w:space="0" w:color="auto"/>
                    <w:right w:val="none" w:sz="0" w:space="0" w:color="auto"/>
                  </w:divBdr>
                </w:div>
                <w:div w:id="689260774">
                  <w:marLeft w:val="480"/>
                  <w:marRight w:val="0"/>
                  <w:marTop w:val="0"/>
                  <w:marBottom w:val="0"/>
                  <w:divBdr>
                    <w:top w:val="none" w:sz="0" w:space="0" w:color="auto"/>
                    <w:left w:val="none" w:sz="0" w:space="0" w:color="auto"/>
                    <w:bottom w:val="none" w:sz="0" w:space="0" w:color="auto"/>
                    <w:right w:val="none" w:sz="0" w:space="0" w:color="auto"/>
                  </w:divBdr>
                </w:div>
                <w:div w:id="935359848">
                  <w:marLeft w:val="480"/>
                  <w:marRight w:val="0"/>
                  <w:marTop w:val="0"/>
                  <w:marBottom w:val="0"/>
                  <w:divBdr>
                    <w:top w:val="none" w:sz="0" w:space="0" w:color="auto"/>
                    <w:left w:val="none" w:sz="0" w:space="0" w:color="auto"/>
                    <w:bottom w:val="none" w:sz="0" w:space="0" w:color="auto"/>
                    <w:right w:val="none" w:sz="0" w:space="0" w:color="auto"/>
                  </w:divBdr>
                </w:div>
                <w:div w:id="1021594141">
                  <w:marLeft w:val="480"/>
                  <w:marRight w:val="0"/>
                  <w:marTop w:val="0"/>
                  <w:marBottom w:val="0"/>
                  <w:divBdr>
                    <w:top w:val="none" w:sz="0" w:space="0" w:color="auto"/>
                    <w:left w:val="none" w:sz="0" w:space="0" w:color="auto"/>
                    <w:bottom w:val="none" w:sz="0" w:space="0" w:color="auto"/>
                    <w:right w:val="none" w:sz="0" w:space="0" w:color="auto"/>
                  </w:divBdr>
                </w:div>
                <w:div w:id="1220358900">
                  <w:marLeft w:val="480"/>
                  <w:marRight w:val="0"/>
                  <w:marTop w:val="0"/>
                  <w:marBottom w:val="0"/>
                  <w:divBdr>
                    <w:top w:val="none" w:sz="0" w:space="0" w:color="auto"/>
                    <w:left w:val="none" w:sz="0" w:space="0" w:color="auto"/>
                    <w:bottom w:val="none" w:sz="0" w:space="0" w:color="auto"/>
                    <w:right w:val="none" w:sz="0" w:space="0" w:color="auto"/>
                  </w:divBdr>
                </w:div>
                <w:div w:id="1257980486">
                  <w:marLeft w:val="480"/>
                  <w:marRight w:val="0"/>
                  <w:marTop w:val="0"/>
                  <w:marBottom w:val="0"/>
                  <w:divBdr>
                    <w:top w:val="none" w:sz="0" w:space="0" w:color="auto"/>
                    <w:left w:val="none" w:sz="0" w:space="0" w:color="auto"/>
                    <w:bottom w:val="none" w:sz="0" w:space="0" w:color="auto"/>
                    <w:right w:val="none" w:sz="0" w:space="0" w:color="auto"/>
                  </w:divBdr>
                </w:div>
                <w:div w:id="223569523">
                  <w:marLeft w:val="480"/>
                  <w:marRight w:val="0"/>
                  <w:marTop w:val="0"/>
                  <w:marBottom w:val="0"/>
                  <w:divBdr>
                    <w:top w:val="none" w:sz="0" w:space="0" w:color="auto"/>
                    <w:left w:val="none" w:sz="0" w:space="0" w:color="auto"/>
                    <w:bottom w:val="none" w:sz="0" w:space="0" w:color="auto"/>
                    <w:right w:val="none" w:sz="0" w:space="0" w:color="auto"/>
                  </w:divBdr>
                </w:div>
                <w:div w:id="2020347792">
                  <w:marLeft w:val="480"/>
                  <w:marRight w:val="0"/>
                  <w:marTop w:val="0"/>
                  <w:marBottom w:val="0"/>
                  <w:divBdr>
                    <w:top w:val="none" w:sz="0" w:space="0" w:color="auto"/>
                    <w:left w:val="none" w:sz="0" w:space="0" w:color="auto"/>
                    <w:bottom w:val="none" w:sz="0" w:space="0" w:color="auto"/>
                    <w:right w:val="none" w:sz="0" w:space="0" w:color="auto"/>
                  </w:divBdr>
                </w:div>
                <w:div w:id="485321626">
                  <w:marLeft w:val="480"/>
                  <w:marRight w:val="0"/>
                  <w:marTop w:val="0"/>
                  <w:marBottom w:val="0"/>
                  <w:divBdr>
                    <w:top w:val="none" w:sz="0" w:space="0" w:color="auto"/>
                    <w:left w:val="none" w:sz="0" w:space="0" w:color="auto"/>
                    <w:bottom w:val="none" w:sz="0" w:space="0" w:color="auto"/>
                    <w:right w:val="none" w:sz="0" w:space="0" w:color="auto"/>
                  </w:divBdr>
                </w:div>
                <w:div w:id="388115320">
                  <w:marLeft w:val="480"/>
                  <w:marRight w:val="0"/>
                  <w:marTop w:val="0"/>
                  <w:marBottom w:val="0"/>
                  <w:divBdr>
                    <w:top w:val="none" w:sz="0" w:space="0" w:color="auto"/>
                    <w:left w:val="none" w:sz="0" w:space="0" w:color="auto"/>
                    <w:bottom w:val="none" w:sz="0" w:space="0" w:color="auto"/>
                    <w:right w:val="none" w:sz="0" w:space="0" w:color="auto"/>
                  </w:divBdr>
                </w:div>
                <w:div w:id="547575144">
                  <w:marLeft w:val="480"/>
                  <w:marRight w:val="0"/>
                  <w:marTop w:val="0"/>
                  <w:marBottom w:val="0"/>
                  <w:divBdr>
                    <w:top w:val="none" w:sz="0" w:space="0" w:color="auto"/>
                    <w:left w:val="none" w:sz="0" w:space="0" w:color="auto"/>
                    <w:bottom w:val="none" w:sz="0" w:space="0" w:color="auto"/>
                    <w:right w:val="none" w:sz="0" w:space="0" w:color="auto"/>
                  </w:divBdr>
                </w:div>
                <w:div w:id="530653360">
                  <w:marLeft w:val="480"/>
                  <w:marRight w:val="0"/>
                  <w:marTop w:val="0"/>
                  <w:marBottom w:val="0"/>
                  <w:divBdr>
                    <w:top w:val="none" w:sz="0" w:space="0" w:color="auto"/>
                    <w:left w:val="none" w:sz="0" w:space="0" w:color="auto"/>
                    <w:bottom w:val="none" w:sz="0" w:space="0" w:color="auto"/>
                    <w:right w:val="none" w:sz="0" w:space="0" w:color="auto"/>
                  </w:divBdr>
                </w:div>
                <w:div w:id="443840573">
                  <w:marLeft w:val="480"/>
                  <w:marRight w:val="0"/>
                  <w:marTop w:val="0"/>
                  <w:marBottom w:val="0"/>
                  <w:divBdr>
                    <w:top w:val="none" w:sz="0" w:space="0" w:color="auto"/>
                    <w:left w:val="none" w:sz="0" w:space="0" w:color="auto"/>
                    <w:bottom w:val="none" w:sz="0" w:space="0" w:color="auto"/>
                    <w:right w:val="none" w:sz="0" w:space="0" w:color="auto"/>
                  </w:divBdr>
                </w:div>
                <w:div w:id="1812016695">
                  <w:marLeft w:val="480"/>
                  <w:marRight w:val="0"/>
                  <w:marTop w:val="0"/>
                  <w:marBottom w:val="0"/>
                  <w:divBdr>
                    <w:top w:val="none" w:sz="0" w:space="0" w:color="auto"/>
                    <w:left w:val="none" w:sz="0" w:space="0" w:color="auto"/>
                    <w:bottom w:val="none" w:sz="0" w:space="0" w:color="auto"/>
                    <w:right w:val="none" w:sz="0" w:space="0" w:color="auto"/>
                  </w:divBdr>
                </w:div>
                <w:div w:id="2122793550">
                  <w:marLeft w:val="480"/>
                  <w:marRight w:val="0"/>
                  <w:marTop w:val="0"/>
                  <w:marBottom w:val="0"/>
                  <w:divBdr>
                    <w:top w:val="none" w:sz="0" w:space="0" w:color="auto"/>
                    <w:left w:val="none" w:sz="0" w:space="0" w:color="auto"/>
                    <w:bottom w:val="none" w:sz="0" w:space="0" w:color="auto"/>
                    <w:right w:val="none" w:sz="0" w:space="0" w:color="auto"/>
                  </w:divBdr>
                </w:div>
                <w:div w:id="1308168508">
                  <w:marLeft w:val="480"/>
                  <w:marRight w:val="0"/>
                  <w:marTop w:val="0"/>
                  <w:marBottom w:val="0"/>
                  <w:divBdr>
                    <w:top w:val="none" w:sz="0" w:space="0" w:color="auto"/>
                    <w:left w:val="none" w:sz="0" w:space="0" w:color="auto"/>
                    <w:bottom w:val="none" w:sz="0" w:space="0" w:color="auto"/>
                    <w:right w:val="none" w:sz="0" w:space="0" w:color="auto"/>
                  </w:divBdr>
                </w:div>
                <w:div w:id="761804677">
                  <w:marLeft w:val="480"/>
                  <w:marRight w:val="0"/>
                  <w:marTop w:val="0"/>
                  <w:marBottom w:val="0"/>
                  <w:divBdr>
                    <w:top w:val="none" w:sz="0" w:space="0" w:color="auto"/>
                    <w:left w:val="none" w:sz="0" w:space="0" w:color="auto"/>
                    <w:bottom w:val="none" w:sz="0" w:space="0" w:color="auto"/>
                    <w:right w:val="none" w:sz="0" w:space="0" w:color="auto"/>
                  </w:divBdr>
                </w:div>
                <w:div w:id="304970595">
                  <w:marLeft w:val="480"/>
                  <w:marRight w:val="0"/>
                  <w:marTop w:val="0"/>
                  <w:marBottom w:val="0"/>
                  <w:divBdr>
                    <w:top w:val="none" w:sz="0" w:space="0" w:color="auto"/>
                    <w:left w:val="none" w:sz="0" w:space="0" w:color="auto"/>
                    <w:bottom w:val="none" w:sz="0" w:space="0" w:color="auto"/>
                    <w:right w:val="none" w:sz="0" w:space="0" w:color="auto"/>
                  </w:divBdr>
                </w:div>
                <w:div w:id="627319206">
                  <w:marLeft w:val="480"/>
                  <w:marRight w:val="0"/>
                  <w:marTop w:val="0"/>
                  <w:marBottom w:val="0"/>
                  <w:divBdr>
                    <w:top w:val="none" w:sz="0" w:space="0" w:color="auto"/>
                    <w:left w:val="none" w:sz="0" w:space="0" w:color="auto"/>
                    <w:bottom w:val="none" w:sz="0" w:space="0" w:color="auto"/>
                    <w:right w:val="none" w:sz="0" w:space="0" w:color="auto"/>
                  </w:divBdr>
                </w:div>
                <w:div w:id="36904515">
                  <w:marLeft w:val="480"/>
                  <w:marRight w:val="0"/>
                  <w:marTop w:val="0"/>
                  <w:marBottom w:val="0"/>
                  <w:divBdr>
                    <w:top w:val="none" w:sz="0" w:space="0" w:color="auto"/>
                    <w:left w:val="none" w:sz="0" w:space="0" w:color="auto"/>
                    <w:bottom w:val="none" w:sz="0" w:space="0" w:color="auto"/>
                    <w:right w:val="none" w:sz="0" w:space="0" w:color="auto"/>
                  </w:divBdr>
                </w:div>
                <w:div w:id="1906909140">
                  <w:marLeft w:val="480"/>
                  <w:marRight w:val="0"/>
                  <w:marTop w:val="0"/>
                  <w:marBottom w:val="0"/>
                  <w:divBdr>
                    <w:top w:val="none" w:sz="0" w:space="0" w:color="auto"/>
                    <w:left w:val="none" w:sz="0" w:space="0" w:color="auto"/>
                    <w:bottom w:val="none" w:sz="0" w:space="0" w:color="auto"/>
                    <w:right w:val="none" w:sz="0" w:space="0" w:color="auto"/>
                  </w:divBdr>
                </w:div>
                <w:div w:id="473790869">
                  <w:marLeft w:val="480"/>
                  <w:marRight w:val="0"/>
                  <w:marTop w:val="0"/>
                  <w:marBottom w:val="0"/>
                  <w:divBdr>
                    <w:top w:val="none" w:sz="0" w:space="0" w:color="auto"/>
                    <w:left w:val="none" w:sz="0" w:space="0" w:color="auto"/>
                    <w:bottom w:val="none" w:sz="0" w:space="0" w:color="auto"/>
                    <w:right w:val="none" w:sz="0" w:space="0" w:color="auto"/>
                  </w:divBdr>
                </w:div>
                <w:div w:id="2006325887">
                  <w:marLeft w:val="480"/>
                  <w:marRight w:val="0"/>
                  <w:marTop w:val="0"/>
                  <w:marBottom w:val="0"/>
                  <w:divBdr>
                    <w:top w:val="none" w:sz="0" w:space="0" w:color="auto"/>
                    <w:left w:val="none" w:sz="0" w:space="0" w:color="auto"/>
                    <w:bottom w:val="none" w:sz="0" w:space="0" w:color="auto"/>
                    <w:right w:val="none" w:sz="0" w:space="0" w:color="auto"/>
                  </w:divBdr>
                </w:div>
                <w:div w:id="221134764">
                  <w:marLeft w:val="480"/>
                  <w:marRight w:val="0"/>
                  <w:marTop w:val="0"/>
                  <w:marBottom w:val="0"/>
                  <w:divBdr>
                    <w:top w:val="none" w:sz="0" w:space="0" w:color="auto"/>
                    <w:left w:val="none" w:sz="0" w:space="0" w:color="auto"/>
                    <w:bottom w:val="none" w:sz="0" w:space="0" w:color="auto"/>
                    <w:right w:val="none" w:sz="0" w:space="0" w:color="auto"/>
                  </w:divBdr>
                </w:div>
                <w:div w:id="1048342182">
                  <w:marLeft w:val="480"/>
                  <w:marRight w:val="0"/>
                  <w:marTop w:val="0"/>
                  <w:marBottom w:val="0"/>
                  <w:divBdr>
                    <w:top w:val="none" w:sz="0" w:space="0" w:color="auto"/>
                    <w:left w:val="none" w:sz="0" w:space="0" w:color="auto"/>
                    <w:bottom w:val="none" w:sz="0" w:space="0" w:color="auto"/>
                    <w:right w:val="none" w:sz="0" w:space="0" w:color="auto"/>
                  </w:divBdr>
                </w:div>
                <w:div w:id="163134480">
                  <w:marLeft w:val="480"/>
                  <w:marRight w:val="0"/>
                  <w:marTop w:val="0"/>
                  <w:marBottom w:val="0"/>
                  <w:divBdr>
                    <w:top w:val="none" w:sz="0" w:space="0" w:color="auto"/>
                    <w:left w:val="none" w:sz="0" w:space="0" w:color="auto"/>
                    <w:bottom w:val="none" w:sz="0" w:space="0" w:color="auto"/>
                    <w:right w:val="none" w:sz="0" w:space="0" w:color="auto"/>
                  </w:divBdr>
                </w:div>
                <w:div w:id="1314259326">
                  <w:marLeft w:val="480"/>
                  <w:marRight w:val="0"/>
                  <w:marTop w:val="0"/>
                  <w:marBottom w:val="0"/>
                  <w:divBdr>
                    <w:top w:val="none" w:sz="0" w:space="0" w:color="auto"/>
                    <w:left w:val="none" w:sz="0" w:space="0" w:color="auto"/>
                    <w:bottom w:val="none" w:sz="0" w:space="0" w:color="auto"/>
                    <w:right w:val="none" w:sz="0" w:space="0" w:color="auto"/>
                  </w:divBdr>
                </w:div>
                <w:div w:id="1348680782">
                  <w:marLeft w:val="480"/>
                  <w:marRight w:val="0"/>
                  <w:marTop w:val="0"/>
                  <w:marBottom w:val="0"/>
                  <w:divBdr>
                    <w:top w:val="none" w:sz="0" w:space="0" w:color="auto"/>
                    <w:left w:val="none" w:sz="0" w:space="0" w:color="auto"/>
                    <w:bottom w:val="none" w:sz="0" w:space="0" w:color="auto"/>
                    <w:right w:val="none" w:sz="0" w:space="0" w:color="auto"/>
                  </w:divBdr>
                </w:div>
                <w:div w:id="118888395">
                  <w:marLeft w:val="480"/>
                  <w:marRight w:val="0"/>
                  <w:marTop w:val="0"/>
                  <w:marBottom w:val="0"/>
                  <w:divBdr>
                    <w:top w:val="none" w:sz="0" w:space="0" w:color="auto"/>
                    <w:left w:val="none" w:sz="0" w:space="0" w:color="auto"/>
                    <w:bottom w:val="none" w:sz="0" w:space="0" w:color="auto"/>
                    <w:right w:val="none" w:sz="0" w:space="0" w:color="auto"/>
                  </w:divBdr>
                </w:div>
                <w:div w:id="1475291620">
                  <w:marLeft w:val="480"/>
                  <w:marRight w:val="0"/>
                  <w:marTop w:val="0"/>
                  <w:marBottom w:val="0"/>
                  <w:divBdr>
                    <w:top w:val="none" w:sz="0" w:space="0" w:color="auto"/>
                    <w:left w:val="none" w:sz="0" w:space="0" w:color="auto"/>
                    <w:bottom w:val="none" w:sz="0" w:space="0" w:color="auto"/>
                    <w:right w:val="none" w:sz="0" w:space="0" w:color="auto"/>
                  </w:divBdr>
                </w:div>
                <w:div w:id="832379334">
                  <w:marLeft w:val="480"/>
                  <w:marRight w:val="0"/>
                  <w:marTop w:val="0"/>
                  <w:marBottom w:val="0"/>
                  <w:divBdr>
                    <w:top w:val="none" w:sz="0" w:space="0" w:color="auto"/>
                    <w:left w:val="none" w:sz="0" w:space="0" w:color="auto"/>
                    <w:bottom w:val="none" w:sz="0" w:space="0" w:color="auto"/>
                    <w:right w:val="none" w:sz="0" w:space="0" w:color="auto"/>
                  </w:divBdr>
                </w:div>
                <w:div w:id="1431395652">
                  <w:marLeft w:val="480"/>
                  <w:marRight w:val="0"/>
                  <w:marTop w:val="0"/>
                  <w:marBottom w:val="0"/>
                  <w:divBdr>
                    <w:top w:val="none" w:sz="0" w:space="0" w:color="auto"/>
                    <w:left w:val="none" w:sz="0" w:space="0" w:color="auto"/>
                    <w:bottom w:val="none" w:sz="0" w:space="0" w:color="auto"/>
                    <w:right w:val="none" w:sz="0" w:space="0" w:color="auto"/>
                  </w:divBdr>
                </w:div>
                <w:div w:id="271589945">
                  <w:marLeft w:val="480"/>
                  <w:marRight w:val="0"/>
                  <w:marTop w:val="0"/>
                  <w:marBottom w:val="0"/>
                  <w:divBdr>
                    <w:top w:val="none" w:sz="0" w:space="0" w:color="auto"/>
                    <w:left w:val="none" w:sz="0" w:space="0" w:color="auto"/>
                    <w:bottom w:val="none" w:sz="0" w:space="0" w:color="auto"/>
                    <w:right w:val="none" w:sz="0" w:space="0" w:color="auto"/>
                  </w:divBdr>
                </w:div>
                <w:div w:id="1688672772">
                  <w:marLeft w:val="480"/>
                  <w:marRight w:val="0"/>
                  <w:marTop w:val="0"/>
                  <w:marBottom w:val="0"/>
                  <w:divBdr>
                    <w:top w:val="none" w:sz="0" w:space="0" w:color="auto"/>
                    <w:left w:val="none" w:sz="0" w:space="0" w:color="auto"/>
                    <w:bottom w:val="none" w:sz="0" w:space="0" w:color="auto"/>
                    <w:right w:val="none" w:sz="0" w:space="0" w:color="auto"/>
                  </w:divBdr>
                </w:div>
                <w:div w:id="428045097">
                  <w:marLeft w:val="480"/>
                  <w:marRight w:val="0"/>
                  <w:marTop w:val="0"/>
                  <w:marBottom w:val="0"/>
                  <w:divBdr>
                    <w:top w:val="none" w:sz="0" w:space="0" w:color="auto"/>
                    <w:left w:val="none" w:sz="0" w:space="0" w:color="auto"/>
                    <w:bottom w:val="none" w:sz="0" w:space="0" w:color="auto"/>
                    <w:right w:val="none" w:sz="0" w:space="0" w:color="auto"/>
                  </w:divBdr>
                </w:div>
                <w:div w:id="448084372">
                  <w:marLeft w:val="480"/>
                  <w:marRight w:val="0"/>
                  <w:marTop w:val="0"/>
                  <w:marBottom w:val="0"/>
                  <w:divBdr>
                    <w:top w:val="none" w:sz="0" w:space="0" w:color="auto"/>
                    <w:left w:val="none" w:sz="0" w:space="0" w:color="auto"/>
                    <w:bottom w:val="none" w:sz="0" w:space="0" w:color="auto"/>
                    <w:right w:val="none" w:sz="0" w:space="0" w:color="auto"/>
                  </w:divBdr>
                </w:div>
                <w:div w:id="1935892824">
                  <w:marLeft w:val="480"/>
                  <w:marRight w:val="0"/>
                  <w:marTop w:val="0"/>
                  <w:marBottom w:val="0"/>
                  <w:divBdr>
                    <w:top w:val="none" w:sz="0" w:space="0" w:color="auto"/>
                    <w:left w:val="none" w:sz="0" w:space="0" w:color="auto"/>
                    <w:bottom w:val="none" w:sz="0" w:space="0" w:color="auto"/>
                    <w:right w:val="none" w:sz="0" w:space="0" w:color="auto"/>
                  </w:divBdr>
                </w:div>
                <w:div w:id="2144230958">
                  <w:marLeft w:val="480"/>
                  <w:marRight w:val="0"/>
                  <w:marTop w:val="0"/>
                  <w:marBottom w:val="0"/>
                  <w:divBdr>
                    <w:top w:val="none" w:sz="0" w:space="0" w:color="auto"/>
                    <w:left w:val="none" w:sz="0" w:space="0" w:color="auto"/>
                    <w:bottom w:val="none" w:sz="0" w:space="0" w:color="auto"/>
                    <w:right w:val="none" w:sz="0" w:space="0" w:color="auto"/>
                  </w:divBdr>
                </w:div>
                <w:div w:id="1079717682">
                  <w:marLeft w:val="480"/>
                  <w:marRight w:val="0"/>
                  <w:marTop w:val="0"/>
                  <w:marBottom w:val="0"/>
                  <w:divBdr>
                    <w:top w:val="none" w:sz="0" w:space="0" w:color="auto"/>
                    <w:left w:val="none" w:sz="0" w:space="0" w:color="auto"/>
                    <w:bottom w:val="none" w:sz="0" w:space="0" w:color="auto"/>
                    <w:right w:val="none" w:sz="0" w:space="0" w:color="auto"/>
                  </w:divBdr>
                </w:div>
                <w:div w:id="631326338">
                  <w:marLeft w:val="480"/>
                  <w:marRight w:val="0"/>
                  <w:marTop w:val="0"/>
                  <w:marBottom w:val="0"/>
                  <w:divBdr>
                    <w:top w:val="none" w:sz="0" w:space="0" w:color="auto"/>
                    <w:left w:val="none" w:sz="0" w:space="0" w:color="auto"/>
                    <w:bottom w:val="none" w:sz="0" w:space="0" w:color="auto"/>
                    <w:right w:val="none" w:sz="0" w:space="0" w:color="auto"/>
                  </w:divBdr>
                </w:div>
                <w:div w:id="215044133">
                  <w:marLeft w:val="480"/>
                  <w:marRight w:val="0"/>
                  <w:marTop w:val="0"/>
                  <w:marBottom w:val="0"/>
                  <w:divBdr>
                    <w:top w:val="none" w:sz="0" w:space="0" w:color="auto"/>
                    <w:left w:val="none" w:sz="0" w:space="0" w:color="auto"/>
                    <w:bottom w:val="none" w:sz="0" w:space="0" w:color="auto"/>
                    <w:right w:val="none" w:sz="0" w:space="0" w:color="auto"/>
                  </w:divBdr>
                </w:div>
                <w:div w:id="762726165">
                  <w:marLeft w:val="480"/>
                  <w:marRight w:val="0"/>
                  <w:marTop w:val="0"/>
                  <w:marBottom w:val="0"/>
                  <w:divBdr>
                    <w:top w:val="none" w:sz="0" w:space="0" w:color="auto"/>
                    <w:left w:val="none" w:sz="0" w:space="0" w:color="auto"/>
                    <w:bottom w:val="none" w:sz="0" w:space="0" w:color="auto"/>
                    <w:right w:val="none" w:sz="0" w:space="0" w:color="auto"/>
                  </w:divBdr>
                </w:div>
                <w:div w:id="26686178">
                  <w:marLeft w:val="480"/>
                  <w:marRight w:val="0"/>
                  <w:marTop w:val="0"/>
                  <w:marBottom w:val="0"/>
                  <w:divBdr>
                    <w:top w:val="none" w:sz="0" w:space="0" w:color="auto"/>
                    <w:left w:val="none" w:sz="0" w:space="0" w:color="auto"/>
                    <w:bottom w:val="none" w:sz="0" w:space="0" w:color="auto"/>
                    <w:right w:val="none" w:sz="0" w:space="0" w:color="auto"/>
                  </w:divBdr>
                </w:div>
                <w:div w:id="390275857">
                  <w:marLeft w:val="480"/>
                  <w:marRight w:val="0"/>
                  <w:marTop w:val="0"/>
                  <w:marBottom w:val="0"/>
                  <w:divBdr>
                    <w:top w:val="none" w:sz="0" w:space="0" w:color="auto"/>
                    <w:left w:val="none" w:sz="0" w:space="0" w:color="auto"/>
                    <w:bottom w:val="none" w:sz="0" w:space="0" w:color="auto"/>
                    <w:right w:val="none" w:sz="0" w:space="0" w:color="auto"/>
                  </w:divBdr>
                </w:div>
                <w:div w:id="1437598534">
                  <w:marLeft w:val="480"/>
                  <w:marRight w:val="0"/>
                  <w:marTop w:val="0"/>
                  <w:marBottom w:val="0"/>
                  <w:divBdr>
                    <w:top w:val="none" w:sz="0" w:space="0" w:color="auto"/>
                    <w:left w:val="none" w:sz="0" w:space="0" w:color="auto"/>
                    <w:bottom w:val="none" w:sz="0" w:space="0" w:color="auto"/>
                    <w:right w:val="none" w:sz="0" w:space="0" w:color="auto"/>
                  </w:divBdr>
                </w:div>
                <w:div w:id="432097771">
                  <w:marLeft w:val="480"/>
                  <w:marRight w:val="0"/>
                  <w:marTop w:val="0"/>
                  <w:marBottom w:val="0"/>
                  <w:divBdr>
                    <w:top w:val="none" w:sz="0" w:space="0" w:color="auto"/>
                    <w:left w:val="none" w:sz="0" w:space="0" w:color="auto"/>
                    <w:bottom w:val="none" w:sz="0" w:space="0" w:color="auto"/>
                    <w:right w:val="none" w:sz="0" w:space="0" w:color="auto"/>
                  </w:divBdr>
                </w:div>
                <w:div w:id="1412191337">
                  <w:marLeft w:val="480"/>
                  <w:marRight w:val="0"/>
                  <w:marTop w:val="0"/>
                  <w:marBottom w:val="0"/>
                  <w:divBdr>
                    <w:top w:val="none" w:sz="0" w:space="0" w:color="auto"/>
                    <w:left w:val="none" w:sz="0" w:space="0" w:color="auto"/>
                    <w:bottom w:val="none" w:sz="0" w:space="0" w:color="auto"/>
                    <w:right w:val="none" w:sz="0" w:space="0" w:color="auto"/>
                  </w:divBdr>
                </w:div>
                <w:div w:id="1574585425">
                  <w:marLeft w:val="480"/>
                  <w:marRight w:val="0"/>
                  <w:marTop w:val="0"/>
                  <w:marBottom w:val="0"/>
                  <w:divBdr>
                    <w:top w:val="none" w:sz="0" w:space="0" w:color="auto"/>
                    <w:left w:val="none" w:sz="0" w:space="0" w:color="auto"/>
                    <w:bottom w:val="none" w:sz="0" w:space="0" w:color="auto"/>
                    <w:right w:val="none" w:sz="0" w:space="0" w:color="auto"/>
                  </w:divBdr>
                </w:div>
                <w:div w:id="1951663808">
                  <w:marLeft w:val="480"/>
                  <w:marRight w:val="0"/>
                  <w:marTop w:val="0"/>
                  <w:marBottom w:val="0"/>
                  <w:divBdr>
                    <w:top w:val="none" w:sz="0" w:space="0" w:color="auto"/>
                    <w:left w:val="none" w:sz="0" w:space="0" w:color="auto"/>
                    <w:bottom w:val="none" w:sz="0" w:space="0" w:color="auto"/>
                    <w:right w:val="none" w:sz="0" w:space="0" w:color="auto"/>
                  </w:divBdr>
                </w:div>
                <w:div w:id="2092192286">
                  <w:marLeft w:val="480"/>
                  <w:marRight w:val="0"/>
                  <w:marTop w:val="0"/>
                  <w:marBottom w:val="0"/>
                  <w:divBdr>
                    <w:top w:val="none" w:sz="0" w:space="0" w:color="auto"/>
                    <w:left w:val="none" w:sz="0" w:space="0" w:color="auto"/>
                    <w:bottom w:val="none" w:sz="0" w:space="0" w:color="auto"/>
                    <w:right w:val="none" w:sz="0" w:space="0" w:color="auto"/>
                  </w:divBdr>
                </w:div>
                <w:div w:id="1621641923">
                  <w:marLeft w:val="480"/>
                  <w:marRight w:val="0"/>
                  <w:marTop w:val="0"/>
                  <w:marBottom w:val="0"/>
                  <w:divBdr>
                    <w:top w:val="none" w:sz="0" w:space="0" w:color="auto"/>
                    <w:left w:val="none" w:sz="0" w:space="0" w:color="auto"/>
                    <w:bottom w:val="none" w:sz="0" w:space="0" w:color="auto"/>
                    <w:right w:val="none" w:sz="0" w:space="0" w:color="auto"/>
                  </w:divBdr>
                </w:div>
                <w:div w:id="1268736642">
                  <w:marLeft w:val="480"/>
                  <w:marRight w:val="0"/>
                  <w:marTop w:val="0"/>
                  <w:marBottom w:val="0"/>
                  <w:divBdr>
                    <w:top w:val="none" w:sz="0" w:space="0" w:color="auto"/>
                    <w:left w:val="none" w:sz="0" w:space="0" w:color="auto"/>
                    <w:bottom w:val="none" w:sz="0" w:space="0" w:color="auto"/>
                    <w:right w:val="none" w:sz="0" w:space="0" w:color="auto"/>
                  </w:divBdr>
                </w:div>
                <w:div w:id="668412884">
                  <w:marLeft w:val="480"/>
                  <w:marRight w:val="0"/>
                  <w:marTop w:val="0"/>
                  <w:marBottom w:val="0"/>
                  <w:divBdr>
                    <w:top w:val="none" w:sz="0" w:space="0" w:color="auto"/>
                    <w:left w:val="none" w:sz="0" w:space="0" w:color="auto"/>
                    <w:bottom w:val="none" w:sz="0" w:space="0" w:color="auto"/>
                    <w:right w:val="none" w:sz="0" w:space="0" w:color="auto"/>
                  </w:divBdr>
                </w:div>
                <w:div w:id="1943801820">
                  <w:marLeft w:val="480"/>
                  <w:marRight w:val="0"/>
                  <w:marTop w:val="0"/>
                  <w:marBottom w:val="0"/>
                  <w:divBdr>
                    <w:top w:val="none" w:sz="0" w:space="0" w:color="auto"/>
                    <w:left w:val="none" w:sz="0" w:space="0" w:color="auto"/>
                    <w:bottom w:val="none" w:sz="0" w:space="0" w:color="auto"/>
                    <w:right w:val="none" w:sz="0" w:space="0" w:color="auto"/>
                  </w:divBdr>
                </w:div>
                <w:div w:id="2131196013">
                  <w:marLeft w:val="480"/>
                  <w:marRight w:val="0"/>
                  <w:marTop w:val="0"/>
                  <w:marBottom w:val="0"/>
                  <w:divBdr>
                    <w:top w:val="none" w:sz="0" w:space="0" w:color="auto"/>
                    <w:left w:val="none" w:sz="0" w:space="0" w:color="auto"/>
                    <w:bottom w:val="none" w:sz="0" w:space="0" w:color="auto"/>
                    <w:right w:val="none" w:sz="0" w:space="0" w:color="auto"/>
                  </w:divBdr>
                </w:div>
                <w:div w:id="705257930">
                  <w:marLeft w:val="480"/>
                  <w:marRight w:val="0"/>
                  <w:marTop w:val="0"/>
                  <w:marBottom w:val="0"/>
                  <w:divBdr>
                    <w:top w:val="none" w:sz="0" w:space="0" w:color="auto"/>
                    <w:left w:val="none" w:sz="0" w:space="0" w:color="auto"/>
                    <w:bottom w:val="none" w:sz="0" w:space="0" w:color="auto"/>
                    <w:right w:val="none" w:sz="0" w:space="0" w:color="auto"/>
                  </w:divBdr>
                </w:div>
                <w:div w:id="864102050">
                  <w:marLeft w:val="480"/>
                  <w:marRight w:val="0"/>
                  <w:marTop w:val="0"/>
                  <w:marBottom w:val="0"/>
                  <w:divBdr>
                    <w:top w:val="none" w:sz="0" w:space="0" w:color="auto"/>
                    <w:left w:val="none" w:sz="0" w:space="0" w:color="auto"/>
                    <w:bottom w:val="none" w:sz="0" w:space="0" w:color="auto"/>
                    <w:right w:val="none" w:sz="0" w:space="0" w:color="auto"/>
                  </w:divBdr>
                </w:div>
                <w:div w:id="621807761">
                  <w:marLeft w:val="480"/>
                  <w:marRight w:val="0"/>
                  <w:marTop w:val="0"/>
                  <w:marBottom w:val="0"/>
                  <w:divBdr>
                    <w:top w:val="none" w:sz="0" w:space="0" w:color="auto"/>
                    <w:left w:val="none" w:sz="0" w:space="0" w:color="auto"/>
                    <w:bottom w:val="none" w:sz="0" w:space="0" w:color="auto"/>
                    <w:right w:val="none" w:sz="0" w:space="0" w:color="auto"/>
                  </w:divBdr>
                </w:div>
                <w:div w:id="458647346">
                  <w:marLeft w:val="480"/>
                  <w:marRight w:val="0"/>
                  <w:marTop w:val="0"/>
                  <w:marBottom w:val="0"/>
                  <w:divBdr>
                    <w:top w:val="none" w:sz="0" w:space="0" w:color="auto"/>
                    <w:left w:val="none" w:sz="0" w:space="0" w:color="auto"/>
                    <w:bottom w:val="none" w:sz="0" w:space="0" w:color="auto"/>
                    <w:right w:val="none" w:sz="0" w:space="0" w:color="auto"/>
                  </w:divBdr>
                </w:div>
                <w:div w:id="543835303">
                  <w:marLeft w:val="480"/>
                  <w:marRight w:val="0"/>
                  <w:marTop w:val="0"/>
                  <w:marBottom w:val="0"/>
                  <w:divBdr>
                    <w:top w:val="none" w:sz="0" w:space="0" w:color="auto"/>
                    <w:left w:val="none" w:sz="0" w:space="0" w:color="auto"/>
                    <w:bottom w:val="none" w:sz="0" w:space="0" w:color="auto"/>
                    <w:right w:val="none" w:sz="0" w:space="0" w:color="auto"/>
                  </w:divBdr>
                </w:div>
                <w:div w:id="1611082151">
                  <w:marLeft w:val="480"/>
                  <w:marRight w:val="0"/>
                  <w:marTop w:val="0"/>
                  <w:marBottom w:val="0"/>
                  <w:divBdr>
                    <w:top w:val="none" w:sz="0" w:space="0" w:color="auto"/>
                    <w:left w:val="none" w:sz="0" w:space="0" w:color="auto"/>
                    <w:bottom w:val="none" w:sz="0" w:space="0" w:color="auto"/>
                    <w:right w:val="none" w:sz="0" w:space="0" w:color="auto"/>
                  </w:divBdr>
                </w:div>
              </w:divsChild>
            </w:div>
            <w:div w:id="1148984718">
              <w:marLeft w:val="0"/>
              <w:marRight w:val="0"/>
              <w:marTop w:val="0"/>
              <w:marBottom w:val="0"/>
              <w:divBdr>
                <w:top w:val="none" w:sz="0" w:space="0" w:color="auto"/>
                <w:left w:val="none" w:sz="0" w:space="0" w:color="auto"/>
                <w:bottom w:val="none" w:sz="0" w:space="0" w:color="auto"/>
                <w:right w:val="none" w:sz="0" w:space="0" w:color="auto"/>
              </w:divBdr>
              <w:divsChild>
                <w:div w:id="1685937801">
                  <w:marLeft w:val="480"/>
                  <w:marRight w:val="0"/>
                  <w:marTop w:val="0"/>
                  <w:marBottom w:val="0"/>
                  <w:divBdr>
                    <w:top w:val="none" w:sz="0" w:space="0" w:color="auto"/>
                    <w:left w:val="none" w:sz="0" w:space="0" w:color="auto"/>
                    <w:bottom w:val="none" w:sz="0" w:space="0" w:color="auto"/>
                    <w:right w:val="none" w:sz="0" w:space="0" w:color="auto"/>
                  </w:divBdr>
                </w:div>
                <w:div w:id="1356809800">
                  <w:marLeft w:val="480"/>
                  <w:marRight w:val="0"/>
                  <w:marTop w:val="0"/>
                  <w:marBottom w:val="0"/>
                  <w:divBdr>
                    <w:top w:val="none" w:sz="0" w:space="0" w:color="auto"/>
                    <w:left w:val="none" w:sz="0" w:space="0" w:color="auto"/>
                    <w:bottom w:val="none" w:sz="0" w:space="0" w:color="auto"/>
                    <w:right w:val="none" w:sz="0" w:space="0" w:color="auto"/>
                  </w:divBdr>
                </w:div>
                <w:div w:id="1423063066">
                  <w:marLeft w:val="480"/>
                  <w:marRight w:val="0"/>
                  <w:marTop w:val="0"/>
                  <w:marBottom w:val="0"/>
                  <w:divBdr>
                    <w:top w:val="none" w:sz="0" w:space="0" w:color="auto"/>
                    <w:left w:val="none" w:sz="0" w:space="0" w:color="auto"/>
                    <w:bottom w:val="none" w:sz="0" w:space="0" w:color="auto"/>
                    <w:right w:val="none" w:sz="0" w:space="0" w:color="auto"/>
                  </w:divBdr>
                </w:div>
                <w:div w:id="1438216520">
                  <w:marLeft w:val="480"/>
                  <w:marRight w:val="0"/>
                  <w:marTop w:val="0"/>
                  <w:marBottom w:val="0"/>
                  <w:divBdr>
                    <w:top w:val="none" w:sz="0" w:space="0" w:color="auto"/>
                    <w:left w:val="none" w:sz="0" w:space="0" w:color="auto"/>
                    <w:bottom w:val="none" w:sz="0" w:space="0" w:color="auto"/>
                    <w:right w:val="none" w:sz="0" w:space="0" w:color="auto"/>
                  </w:divBdr>
                </w:div>
                <w:div w:id="247420807">
                  <w:marLeft w:val="480"/>
                  <w:marRight w:val="0"/>
                  <w:marTop w:val="0"/>
                  <w:marBottom w:val="0"/>
                  <w:divBdr>
                    <w:top w:val="none" w:sz="0" w:space="0" w:color="auto"/>
                    <w:left w:val="none" w:sz="0" w:space="0" w:color="auto"/>
                    <w:bottom w:val="none" w:sz="0" w:space="0" w:color="auto"/>
                    <w:right w:val="none" w:sz="0" w:space="0" w:color="auto"/>
                  </w:divBdr>
                </w:div>
                <w:div w:id="2088917161">
                  <w:marLeft w:val="480"/>
                  <w:marRight w:val="0"/>
                  <w:marTop w:val="0"/>
                  <w:marBottom w:val="0"/>
                  <w:divBdr>
                    <w:top w:val="none" w:sz="0" w:space="0" w:color="auto"/>
                    <w:left w:val="none" w:sz="0" w:space="0" w:color="auto"/>
                    <w:bottom w:val="none" w:sz="0" w:space="0" w:color="auto"/>
                    <w:right w:val="none" w:sz="0" w:space="0" w:color="auto"/>
                  </w:divBdr>
                </w:div>
                <w:div w:id="1997221448">
                  <w:marLeft w:val="480"/>
                  <w:marRight w:val="0"/>
                  <w:marTop w:val="0"/>
                  <w:marBottom w:val="0"/>
                  <w:divBdr>
                    <w:top w:val="none" w:sz="0" w:space="0" w:color="auto"/>
                    <w:left w:val="none" w:sz="0" w:space="0" w:color="auto"/>
                    <w:bottom w:val="none" w:sz="0" w:space="0" w:color="auto"/>
                    <w:right w:val="none" w:sz="0" w:space="0" w:color="auto"/>
                  </w:divBdr>
                </w:div>
                <w:div w:id="359087284">
                  <w:marLeft w:val="480"/>
                  <w:marRight w:val="0"/>
                  <w:marTop w:val="0"/>
                  <w:marBottom w:val="0"/>
                  <w:divBdr>
                    <w:top w:val="none" w:sz="0" w:space="0" w:color="auto"/>
                    <w:left w:val="none" w:sz="0" w:space="0" w:color="auto"/>
                    <w:bottom w:val="none" w:sz="0" w:space="0" w:color="auto"/>
                    <w:right w:val="none" w:sz="0" w:space="0" w:color="auto"/>
                  </w:divBdr>
                </w:div>
                <w:div w:id="1403403790">
                  <w:marLeft w:val="480"/>
                  <w:marRight w:val="0"/>
                  <w:marTop w:val="0"/>
                  <w:marBottom w:val="0"/>
                  <w:divBdr>
                    <w:top w:val="none" w:sz="0" w:space="0" w:color="auto"/>
                    <w:left w:val="none" w:sz="0" w:space="0" w:color="auto"/>
                    <w:bottom w:val="none" w:sz="0" w:space="0" w:color="auto"/>
                    <w:right w:val="none" w:sz="0" w:space="0" w:color="auto"/>
                  </w:divBdr>
                </w:div>
                <w:div w:id="815335264">
                  <w:marLeft w:val="480"/>
                  <w:marRight w:val="0"/>
                  <w:marTop w:val="0"/>
                  <w:marBottom w:val="0"/>
                  <w:divBdr>
                    <w:top w:val="none" w:sz="0" w:space="0" w:color="auto"/>
                    <w:left w:val="none" w:sz="0" w:space="0" w:color="auto"/>
                    <w:bottom w:val="none" w:sz="0" w:space="0" w:color="auto"/>
                    <w:right w:val="none" w:sz="0" w:space="0" w:color="auto"/>
                  </w:divBdr>
                </w:div>
                <w:div w:id="1866165085">
                  <w:marLeft w:val="480"/>
                  <w:marRight w:val="0"/>
                  <w:marTop w:val="0"/>
                  <w:marBottom w:val="0"/>
                  <w:divBdr>
                    <w:top w:val="none" w:sz="0" w:space="0" w:color="auto"/>
                    <w:left w:val="none" w:sz="0" w:space="0" w:color="auto"/>
                    <w:bottom w:val="none" w:sz="0" w:space="0" w:color="auto"/>
                    <w:right w:val="none" w:sz="0" w:space="0" w:color="auto"/>
                  </w:divBdr>
                </w:div>
                <w:div w:id="114562561">
                  <w:marLeft w:val="480"/>
                  <w:marRight w:val="0"/>
                  <w:marTop w:val="0"/>
                  <w:marBottom w:val="0"/>
                  <w:divBdr>
                    <w:top w:val="none" w:sz="0" w:space="0" w:color="auto"/>
                    <w:left w:val="none" w:sz="0" w:space="0" w:color="auto"/>
                    <w:bottom w:val="none" w:sz="0" w:space="0" w:color="auto"/>
                    <w:right w:val="none" w:sz="0" w:space="0" w:color="auto"/>
                  </w:divBdr>
                </w:div>
                <w:div w:id="1011642929">
                  <w:marLeft w:val="480"/>
                  <w:marRight w:val="0"/>
                  <w:marTop w:val="0"/>
                  <w:marBottom w:val="0"/>
                  <w:divBdr>
                    <w:top w:val="none" w:sz="0" w:space="0" w:color="auto"/>
                    <w:left w:val="none" w:sz="0" w:space="0" w:color="auto"/>
                    <w:bottom w:val="none" w:sz="0" w:space="0" w:color="auto"/>
                    <w:right w:val="none" w:sz="0" w:space="0" w:color="auto"/>
                  </w:divBdr>
                </w:div>
                <w:div w:id="1753118055">
                  <w:marLeft w:val="480"/>
                  <w:marRight w:val="0"/>
                  <w:marTop w:val="0"/>
                  <w:marBottom w:val="0"/>
                  <w:divBdr>
                    <w:top w:val="none" w:sz="0" w:space="0" w:color="auto"/>
                    <w:left w:val="none" w:sz="0" w:space="0" w:color="auto"/>
                    <w:bottom w:val="none" w:sz="0" w:space="0" w:color="auto"/>
                    <w:right w:val="none" w:sz="0" w:space="0" w:color="auto"/>
                  </w:divBdr>
                </w:div>
                <w:div w:id="730540312">
                  <w:marLeft w:val="480"/>
                  <w:marRight w:val="0"/>
                  <w:marTop w:val="0"/>
                  <w:marBottom w:val="0"/>
                  <w:divBdr>
                    <w:top w:val="none" w:sz="0" w:space="0" w:color="auto"/>
                    <w:left w:val="none" w:sz="0" w:space="0" w:color="auto"/>
                    <w:bottom w:val="none" w:sz="0" w:space="0" w:color="auto"/>
                    <w:right w:val="none" w:sz="0" w:space="0" w:color="auto"/>
                  </w:divBdr>
                </w:div>
                <w:div w:id="348989418">
                  <w:marLeft w:val="480"/>
                  <w:marRight w:val="0"/>
                  <w:marTop w:val="0"/>
                  <w:marBottom w:val="0"/>
                  <w:divBdr>
                    <w:top w:val="none" w:sz="0" w:space="0" w:color="auto"/>
                    <w:left w:val="none" w:sz="0" w:space="0" w:color="auto"/>
                    <w:bottom w:val="none" w:sz="0" w:space="0" w:color="auto"/>
                    <w:right w:val="none" w:sz="0" w:space="0" w:color="auto"/>
                  </w:divBdr>
                </w:div>
                <w:div w:id="1210652712">
                  <w:marLeft w:val="480"/>
                  <w:marRight w:val="0"/>
                  <w:marTop w:val="0"/>
                  <w:marBottom w:val="0"/>
                  <w:divBdr>
                    <w:top w:val="none" w:sz="0" w:space="0" w:color="auto"/>
                    <w:left w:val="none" w:sz="0" w:space="0" w:color="auto"/>
                    <w:bottom w:val="none" w:sz="0" w:space="0" w:color="auto"/>
                    <w:right w:val="none" w:sz="0" w:space="0" w:color="auto"/>
                  </w:divBdr>
                </w:div>
                <w:div w:id="895699671">
                  <w:marLeft w:val="480"/>
                  <w:marRight w:val="0"/>
                  <w:marTop w:val="0"/>
                  <w:marBottom w:val="0"/>
                  <w:divBdr>
                    <w:top w:val="none" w:sz="0" w:space="0" w:color="auto"/>
                    <w:left w:val="none" w:sz="0" w:space="0" w:color="auto"/>
                    <w:bottom w:val="none" w:sz="0" w:space="0" w:color="auto"/>
                    <w:right w:val="none" w:sz="0" w:space="0" w:color="auto"/>
                  </w:divBdr>
                </w:div>
                <w:div w:id="1120341917">
                  <w:marLeft w:val="480"/>
                  <w:marRight w:val="0"/>
                  <w:marTop w:val="0"/>
                  <w:marBottom w:val="0"/>
                  <w:divBdr>
                    <w:top w:val="none" w:sz="0" w:space="0" w:color="auto"/>
                    <w:left w:val="none" w:sz="0" w:space="0" w:color="auto"/>
                    <w:bottom w:val="none" w:sz="0" w:space="0" w:color="auto"/>
                    <w:right w:val="none" w:sz="0" w:space="0" w:color="auto"/>
                  </w:divBdr>
                </w:div>
                <w:div w:id="115950984">
                  <w:marLeft w:val="480"/>
                  <w:marRight w:val="0"/>
                  <w:marTop w:val="0"/>
                  <w:marBottom w:val="0"/>
                  <w:divBdr>
                    <w:top w:val="none" w:sz="0" w:space="0" w:color="auto"/>
                    <w:left w:val="none" w:sz="0" w:space="0" w:color="auto"/>
                    <w:bottom w:val="none" w:sz="0" w:space="0" w:color="auto"/>
                    <w:right w:val="none" w:sz="0" w:space="0" w:color="auto"/>
                  </w:divBdr>
                </w:div>
                <w:div w:id="2098018362">
                  <w:marLeft w:val="480"/>
                  <w:marRight w:val="0"/>
                  <w:marTop w:val="0"/>
                  <w:marBottom w:val="0"/>
                  <w:divBdr>
                    <w:top w:val="none" w:sz="0" w:space="0" w:color="auto"/>
                    <w:left w:val="none" w:sz="0" w:space="0" w:color="auto"/>
                    <w:bottom w:val="none" w:sz="0" w:space="0" w:color="auto"/>
                    <w:right w:val="none" w:sz="0" w:space="0" w:color="auto"/>
                  </w:divBdr>
                </w:div>
                <w:div w:id="428039589">
                  <w:marLeft w:val="480"/>
                  <w:marRight w:val="0"/>
                  <w:marTop w:val="0"/>
                  <w:marBottom w:val="0"/>
                  <w:divBdr>
                    <w:top w:val="none" w:sz="0" w:space="0" w:color="auto"/>
                    <w:left w:val="none" w:sz="0" w:space="0" w:color="auto"/>
                    <w:bottom w:val="none" w:sz="0" w:space="0" w:color="auto"/>
                    <w:right w:val="none" w:sz="0" w:space="0" w:color="auto"/>
                  </w:divBdr>
                </w:div>
                <w:div w:id="745153526">
                  <w:marLeft w:val="480"/>
                  <w:marRight w:val="0"/>
                  <w:marTop w:val="0"/>
                  <w:marBottom w:val="0"/>
                  <w:divBdr>
                    <w:top w:val="none" w:sz="0" w:space="0" w:color="auto"/>
                    <w:left w:val="none" w:sz="0" w:space="0" w:color="auto"/>
                    <w:bottom w:val="none" w:sz="0" w:space="0" w:color="auto"/>
                    <w:right w:val="none" w:sz="0" w:space="0" w:color="auto"/>
                  </w:divBdr>
                </w:div>
                <w:div w:id="525558436">
                  <w:marLeft w:val="480"/>
                  <w:marRight w:val="0"/>
                  <w:marTop w:val="0"/>
                  <w:marBottom w:val="0"/>
                  <w:divBdr>
                    <w:top w:val="none" w:sz="0" w:space="0" w:color="auto"/>
                    <w:left w:val="none" w:sz="0" w:space="0" w:color="auto"/>
                    <w:bottom w:val="none" w:sz="0" w:space="0" w:color="auto"/>
                    <w:right w:val="none" w:sz="0" w:space="0" w:color="auto"/>
                  </w:divBdr>
                </w:div>
                <w:div w:id="1085958172">
                  <w:marLeft w:val="480"/>
                  <w:marRight w:val="0"/>
                  <w:marTop w:val="0"/>
                  <w:marBottom w:val="0"/>
                  <w:divBdr>
                    <w:top w:val="none" w:sz="0" w:space="0" w:color="auto"/>
                    <w:left w:val="none" w:sz="0" w:space="0" w:color="auto"/>
                    <w:bottom w:val="none" w:sz="0" w:space="0" w:color="auto"/>
                    <w:right w:val="none" w:sz="0" w:space="0" w:color="auto"/>
                  </w:divBdr>
                </w:div>
                <w:div w:id="359165732">
                  <w:marLeft w:val="480"/>
                  <w:marRight w:val="0"/>
                  <w:marTop w:val="0"/>
                  <w:marBottom w:val="0"/>
                  <w:divBdr>
                    <w:top w:val="none" w:sz="0" w:space="0" w:color="auto"/>
                    <w:left w:val="none" w:sz="0" w:space="0" w:color="auto"/>
                    <w:bottom w:val="none" w:sz="0" w:space="0" w:color="auto"/>
                    <w:right w:val="none" w:sz="0" w:space="0" w:color="auto"/>
                  </w:divBdr>
                </w:div>
                <w:div w:id="1827358068">
                  <w:marLeft w:val="480"/>
                  <w:marRight w:val="0"/>
                  <w:marTop w:val="0"/>
                  <w:marBottom w:val="0"/>
                  <w:divBdr>
                    <w:top w:val="none" w:sz="0" w:space="0" w:color="auto"/>
                    <w:left w:val="none" w:sz="0" w:space="0" w:color="auto"/>
                    <w:bottom w:val="none" w:sz="0" w:space="0" w:color="auto"/>
                    <w:right w:val="none" w:sz="0" w:space="0" w:color="auto"/>
                  </w:divBdr>
                </w:div>
                <w:div w:id="473720762">
                  <w:marLeft w:val="480"/>
                  <w:marRight w:val="0"/>
                  <w:marTop w:val="0"/>
                  <w:marBottom w:val="0"/>
                  <w:divBdr>
                    <w:top w:val="none" w:sz="0" w:space="0" w:color="auto"/>
                    <w:left w:val="none" w:sz="0" w:space="0" w:color="auto"/>
                    <w:bottom w:val="none" w:sz="0" w:space="0" w:color="auto"/>
                    <w:right w:val="none" w:sz="0" w:space="0" w:color="auto"/>
                  </w:divBdr>
                </w:div>
                <w:div w:id="1923951357">
                  <w:marLeft w:val="480"/>
                  <w:marRight w:val="0"/>
                  <w:marTop w:val="0"/>
                  <w:marBottom w:val="0"/>
                  <w:divBdr>
                    <w:top w:val="none" w:sz="0" w:space="0" w:color="auto"/>
                    <w:left w:val="none" w:sz="0" w:space="0" w:color="auto"/>
                    <w:bottom w:val="none" w:sz="0" w:space="0" w:color="auto"/>
                    <w:right w:val="none" w:sz="0" w:space="0" w:color="auto"/>
                  </w:divBdr>
                </w:div>
                <w:div w:id="1041174323">
                  <w:marLeft w:val="480"/>
                  <w:marRight w:val="0"/>
                  <w:marTop w:val="0"/>
                  <w:marBottom w:val="0"/>
                  <w:divBdr>
                    <w:top w:val="none" w:sz="0" w:space="0" w:color="auto"/>
                    <w:left w:val="none" w:sz="0" w:space="0" w:color="auto"/>
                    <w:bottom w:val="none" w:sz="0" w:space="0" w:color="auto"/>
                    <w:right w:val="none" w:sz="0" w:space="0" w:color="auto"/>
                  </w:divBdr>
                </w:div>
                <w:div w:id="562260194">
                  <w:marLeft w:val="480"/>
                  <w:marRight w:val="0"/>
                  <w:marTop w:val="0"/>
                  <w:marBottom w:val="0"/>
                  <w:divBdr>
                    <w:top w:val="none" w:sz="0" w:space="0" w:color="auto"/>
                    <w:left w:val="none" w:sz="0" w:space="0" w:color="auto"/>
                    <w:bottom w:val="none" w:sz="0" w:space="0" w:color="auto"/>
                    <w:right w:val="none" w:sz="0" w:space="0" w:color="auto"/>
                  </w:divBdr>
                </w:div>
                <w:div w:id="1486165757">
                  <w:marLeft w:val="480"/>
                  <w:marRight w:val="0"/>
                  <w:marTop w:val="0"/>
                  <w:marBottom w:val="0"/>
                  <w:divBdr>
                    <w:top w:val="none" w:sz="0" w:space="0" w:color="auto"/>
                    <w:left w:val="none" w:sz="0" w:space="0" w:color="auto"/>
                    <w:bottom w:val="none" w:sz="0" w:space="0" w:color="auto"/>
                    <w:right w:val="none" w:sz="0" w:space="0" w:color="auto"/>
                  </w:divBdr>
                </w:div>
                <w:div w:id="12347687">
                  <w:marLeft w:val="480"/>
                  <w:marRight w:val="0"/>
                  <w:marTop w:val="0"/>
                  <w:marBottom w:val="0"/>
                  <w:divBdr>
                    <w:top w:val="none" w:sz="0" w:space="0" w:color="auto"/>
                    <w:left w:val="none" w:sz="0" w:space="0" w:color="auto"/>
                    <w:bottom w:val="none" w:sz="0" w:space="0" w:color="auto"/>
                    <w:right w:val="none" w:sz="0" w:space="0" w:color="auto"/>
                  </w:divBdr>
                </w:div>
                <w:div w:id="830563994">
                  <w:marLeft w:val="480"/>
                  <w:marRight w:val="0"/>
                  <w:marTop w:val="0"/>
                  <w:marBottom w:val="0"/>
                  <w:divBdr>
                    <w:top w:val="none" w:sz="0" w:space="0" w:color="auto"/>
                    <w:left w:val="none" w:sz="0" w:space="0" w:color="auto"/>
                    <w:bottom w:val="none" w:sz="0" w:space="0" w:color="auto"/>
                    <w:right w:val="none" w:sz="0" w:space="0" w:color="auto"/>
                  </w:divBdr>
                </w:div>
                <w:div w:id="968243756">
                  <w:marLeft w:val="480"/>
                  <w:marRight w:val="0"/>
                  <w:marTop w:val="0"/>
                  <w:marBottom w:val="0"/>
                  <w:divBdr>
                    <w:top w:val="none" w:sz="0" w:space="0" w:color="auto"/>
                    <w:left w:val="none" w:sz="0" w:space="0" w:color="auto"/>
                    <w:bottom w:val="none" w:sz="0" w:space="0" w:color="auto"/>
                    <w:right w:val="none" w:sz="0" w:space="0" w:color="auto"/>
                  </w:divBdr>
                </w:div>
                <w:div w:id="1274023124">
                  <w:marLeft w:val="480"/>
                  <w:marRight w:val="0"/>
                  <w:marTop w:val="0"/>
                  <w:marBottom w:val="0"/>
                  <w:divBdr>
                    <w:top w:val="none" w:sz="0" w:space="0" w:color="auto"/>
                    <w:left w:val="none" w:sz="0" w:space="0" w:color="auto"/>
                    <w:bottom w:val="none" w:sz="0" w:space="0" w:color="auto"/>
                    <w:right w:val="none" w:sz="0" w:space="0" w:color="auto"/>
                  </w:divBdr>
                </w:div>
                <w:div w:id="668679314">
                  <w:marLeft w:val="480"/>
                  <w:marRight w:val="0"/>
                  <w:marTop w:val="0"/>
                  <w:marBottom w:val="0"/>
                  <w:divBdr>
                    <w:top w:val="none" w:sz="0" w:space="0" w:color="auto"/>
                    <w:left w:val="none" w:sz="0" w:space="0" w:color="auto"/>
                    <w:bottom w:val="none" w:sz="0" w:space="0" w:color="auto"/>
                    <w:right w:val="none" w:sz="0" w:space="0" w:color="auto"/>
                  </w:divBdr>
                </w:div>
                <w:div w:id="1450584184">
                  <w:marLeft w:val="480"/>
                  <w:marRight w:val="0"/>
                  <w:marTop w:val="0"/>
                  <w:marBottom w:val="0"/>
                  <w:divBdr>
                    <w:top w:val="none" w:sz="0" w:space="0" w:color="auto"/>
                    <w:left w:val="none" w:sz="0" w:space="0" w:color="auto"/>
                    <w:bottom w:val="none" w:sz="0" w:space="0" w:color="auto"/>
                    <w:right w:val="none" w:sz="0" w:space="0" w:color="auto"/>
                  </w:divBdr>
                </w:div>
                <w:div w:id="569849943">
                  <w:marLeft w:val="480"/>
                  <w:marRight w:val="0"/>
                  <w:marTop w:val="0"/>
                  <w:marBottom w:val="0"/>
                  <w:divBdr>
                    <w:top w:val="none" w:sz="0" w:space="0" w:color="auto"/>
                    <w:left w:val="none" w:sz="0" w:space="0" w:color="auto"/>
                    <w:bottom w:val="none" w:sz="0" w:space="0" w:color="auto"/>
                    <w:right w:val="none" w:sz="0" w:space="0" w:color="auto"/>
                  </w:divBdr>
                </w:div>
                <w:div w:id="1999267989">
                  <w:marLeft w:val="480"/>
                  <w:marRight w:val="0"/>
                  <w:marTop w:val="0"/>
                  <w:marBottom w:val="0"/>
                  <w:divBdr>
                    <w:top w:val="none" w:sz="0" w:space="0" w:color="auto"/>
                    <w:left w:val="none" w:sz="0" w:space="0" w:color="auto"/>
                    <w:bottom w:val="none" w:sz="0" w:space="0" w:color="auto"/>
                    <w:right w:val="none" w:sz="0" w:space="0" w:color="auto"/>
                  </w:divBdr>
                </w:div>
                <w:div w:id="1267226063">
                  <w:marLeft w:val="480"/>
                  <w:marRight w:val="0"/>
                  <w:marTop w:val="0"/>
                  <w:marBottom w:val="0"/>
                  <w:divBdr>
                    <w:top w:val="none" w:sz="0" w:space="0" w:color="auto"/>
                    <w:left w:val="none" w:sz="0" w:space="0" w:color="auto"/>
                    <w:bottom w:val="none" w:sz="0" w:space="0" w:color="auto"/>
                    <w:right w:val="none" w:sz="0" w:space="0" w:color="auto"/>
                  </w:divBdr>
                </w:div>
                <w:div w:id="15622117">
                  <w:marLeft w:val="480"/>
                  <w:marRight w:val="0"/>
                  <w:marTop w:val="0"/>
                  <w:marBottom w:val="0"/>
                  <w:divBdr>
                    <w:top w:val="none" w:sz="0" w:space="0" w:color="auto"/>
                    <w:left w:val="none" w:sz="0" w:space="0" w:color="auto"/>
                    <w:bottom w:val="none" w:sz="0" w:space="0" w:color="auto"/>
                    <w:right w:val="none" w:sz="0" w:space="0" w:color="auto"/>
                  </w:divBdr>
                </w:div>
                <w:div w:id="174151021">
                  <w:marLeft w:val="480"/>
                  <w:marRight w:val="0"/>
                  <w:marTop w:val="0"/>
                  <w:marBottom w:val="0"/>
                  <w:divBdr>
                    <w:top w:val="none" w:sz="0" w:space="0" w:color="auto"/>
                    <w:left w:val="none" w:sz="0" w:space="0" w:color="auto"/>
                    <w:bottom w:val="none" w:sz="0" w:space="0" w:color="auto"/>
                    <w:right w:val="none" w:sz="0" w:space="0" w:color="auto"/>
                  </w:divBdr>
                </w:div>
                <w:div w:id="1361516044">
                  <w:marLeft w:val="480"/>
                  <w:marRight w:val="0"/>
                  <w:marTop w:val="0"/>
                  <w:marBottom w:val="0"/>
                  <w:divBdr>
                    <w:top w:val="none" w:sz="0" w:space="0" w:color="auto"/>
                    <w:left w:val="none" w:sz="0" w:space="0" w:color="auto"/>
                    <w:bottom w:val="none" w:sz="0" w:space="0" w:color="auto"/>
                    <w:right w:val="none" w:sz="0" w:space="0" w:color="auto"/>
                  </w:divBdr>
                </w:div>
                <w:div w:id="1712608045">
                  <w:marLeft w:val="480"/>
                  <w:marRight w:val="0"/>
                  <w:marTop w:val="0"/>
                  <w:marBottom w:val="0"/>
                  <w:divBdr>
                    <w:top w:val="none" w:sz="0" w:space="0" w:color="auto"/>
                    <w:left w:val="none" w:sz="0" w:space="0" w:color="auto"/>
                    <w:bottom w:val="none" w:sz="0" w:space="0" w:color="auto"/>
                    <w:right w:val="none" w:sz="0" w:space="0" w:color="auto"/>
                  </w:divBdr>
                </w:div>
                <w:div w:id="2099016995">
                  <w:marLeft w:val="480"/>
                  <w:marRight w:val="0"/>
                  <w:marTop w:val="0"/>
                  <w:marBottom w:val="0"/>
                  <w:divBdr>
                    <w:top w:val="none" w:sz="0" w:space="0" w:color="auto"/>
                    <w:left w:val="none" w:sz="0" w:space="0" w:color="auto"/>
                    <w:bottom w:val="none" w:sz="0" w:space="0" w:color="auto"/>
                    <w:right w:val="none" w:sz="0" w:space="0" w:color="auto"/>
                  </w:divBdr>
                </w:div>
                <w:div w:id="1648439754">
                  <w:marLeft w:val="480"/>
                  <w:marRight w:val="0"/>
                  <w:marTop w:val="0"/>
                  <w:marBottom w:val="0"/>
                  <w:divBdr>
                    <w:top w:val="none" w:sz="0" w:space="0" w:color="auto"/>
                    <w:left w:val="none" w:sz="0" w:space="0" w:color="auto"/>
                    <w:bottom w:val="none" w:sz="0" w:space="0" w:color="auto"/>
                    <w:right w:val="none" w:sz="0" w:space="0" w:color="auto"/>
                  </w:divBdr>
                </w:div>
                <w:div w:id="627130638">
                  <w:marLeft w:val="480"/>
                  <w:marRight w:val="0"/>
                  <w:marTop w:val="0"/>
                  <w:marBottom w:val="0"/>
                  <w:divBdr>
                    <w:top w:val="none" w:sz="0" w:space="0" w:color="auto"/>
                    <w:left w:val="none" w:sz="0" w:space="0" w:color="auto"/>
                    <w:bottom w:val="none" w:sz="0" w:space="0" w:color="auto"/>
                    <w:right w:val="none" w:sz="0" w:space="0" w:color="auto"/>
                  </w:divBdr>
                </w:div>
                <w:div w:id="1053046141">
                  <w:marLeft w:val="480"/>
                  <w:marRight w:val="0"/>
                  <w:marTop w:val="0"/>
                  <w:marBottom w:val="0"/>
                  <w:divBdr>
                    <w:top w:val="none" w:sz="0" w:space="0" w:color="auto"/>
                    <w:left w:val="none" w:sz="0" w:space="0" w:color="auto"/>
                    <w:bottom w:val="none" w:sz="0" w:space="0" w:color="auto"/>
                    <w:right w:val="none" w:sz="0" w:space="0" w:color="auto"/>
                  </w:divBdr>
                </w:div>
                <w:div w:id="521482244">
                  <w:marLeft w:val="480"/>
                  <w:marRight w:val="0"/>
                  <w:marTop w:val="0"/>
                  <w:marBottom w:val="0"/>
                  <w:divBdr>
                    <w:top w:val="none" w:sz="0" w:space="0" w:color="auto"/>
                    <w:left w:val="none" w:sz="0" w:space="0" w:color="auto"/>
                    <w:bottom w:val="none" w:sz="0" w:space="0" w:color="auto"/>
                    <w:right w:val="none" w:sz="0" w:space="0" w:color="auto"/>
                  </w:divBdr>
                </w:div>
                <w:div w:id="339743971">
                  <w:marLeft w:val="480"/>
                  <w:marRight w:val="0"/>
                  <w:marTop w:val="0"/>
                  <w:marBottom w:val="0"/>
                  <w:divBdr>
                    <w:top w:val="none" w:sz="0" w:space="0" w:color="auto"/>
                    <w:left w:val="none" w:sz="0" w:space="0" w:color="auto"/>
                    <w:bottom w:val="none" w:sz="0" w:space="0" w:color="auto"/>
                    <w:right w:val="none" w:sz="0" w:space="0" w:color="auto"/>
                  </w:divBdr>
                </w:div>
                <w:div w:id="1172985355">
                  <w:marLeft w:val="480"/>
                  <w:marRight w:val="0"/>
                  <w:marTop w:val="0"/>
                  <w:marBottom w:val="0"/>
                  <w:divBdr>
                    <w:top w:val="none" w:sz="0" w:space="0" w:color="auto"/>
                    <w:left w:val="none" w:sz="0" w:space="0" w:color="auto"/>
                    <w:bottom w:val="none" w:sz="0" w:space="0" w:color="auto"/>
                    <w:right w:val="none" w:sz="0" w:space="0" w:color="auto"/>
                  </w:divBdr>
                </w:div>
                <w:div w:id="2103331094">
                  <w:marLeft w:val="480"/>
                  <w:marRight w:val="0"/>
                  <w:marTop w:val="0"/>
                  <w:marBottom w:val="0"/>
                  <w:divBdr>
                    <w:top w:val="none" w:sz="0" w:space="0" w:color="auto"/>
                    <w:left w:val="none" w:sz="0" w:space="0" w:color="auto"/>
                    <w:bottom w:val="none" w:sz="0" w:space="0" w:color="auto"/>
                    <w:right w:val="none" w:sz="0" w:space="0" w:color="auto"/>
                  </w:divBdr>
                </w:div>
                <w:div w:id="2009750819">
                  <w:marLeft w:val="480"/>
                  <w:marRight w:val="0"/>
                  <w:marTop w:val="0"/>
                  <w:marBottom w:val="0"/>
                  <w:divBdr>
                    <w:top w:val="none" w:sz="0" w:space="0" w:color="auto"/>
                    <w:left w:val="none" w:sz="0" w:space="0" w:color="auto"/>
                    <w:bottom w:val="none" w:sz="0" w:space="0" w:color="auto"/>
                    <w:right w:val="none" w:sz="0" w:space="0" w:color="auto"/>
                  </w:divBdr>
                </w:div>
                <w:div w:id="479614379">
                  <w:marLeft w:val="480"/>
                  <w:marRight w:val="0"/>
                  <w:marTop w:val="0"/>
                  <w:marBottom w:val="0"/>
                  <w:divBdr>
                    <w:top w:val="none" w:sz="0" w:space="0" w:color="auto"/>
                    <w:left w:val="none" w:sz="0" w:space="0" w:color="auto"/>
                    <w:bottom w:val="none" w:sz="0" w:space="0" w:color="auto"/>
                    <w:right w:val="none" w:sz="0" w:space="0" w:color="auto"/>
                  </w:divBdr>
                </w:div>
                <w:div w:id="621957668">
                  <w:marLeft w:val="480"/>
                  <w:marRight w:val="0"/>
                  <w:marTop w:val="0"/>
                  <w:marBottom w:val="0"/>
                  <w:divBdr>
                    <w:top w:val="none" w:sz="0" w:space="0" w:color="auto"/>
                    <w:left w:val="none" w:sz="0" w:space="0" w:color="auto"/>
                    <w:bottom w:val="none" w:sz="0" w:space="0" w:color="auto"/>
                    <w:right w:val="none" w:sz="0" w:space="0" w:color="auto"/>
                  </w:divBdr>
                </w:div>
                <w:div w:id="1028679131">
                  <w:marLeft w:val="480"/>
                  <w:marRight w:val="0"/>
                  <w:marTop w:val="0"/>
                  <w:marBottom w:val="0"/>
                  <w:divBdr>
                    <w:top w:val="none" w:sz="0" w:space="0" w:color="auto"/>
                    <w:left w:val="none" w:sz="0" w:space="0" w:color="auto"/>
                    <w:bottom w:val="none" w:sz="0" w:space="0" w:color="auto"/>
                    <w:right w:val="none" w:sz="0" w:space="0" w:color="auto"/>
                  </w:divBdr>
                </w:div>
                <w:div w:id="786587405">
                  <w:marLeft w:val="480"/>
                  <w:marRight w:val="0"/>
                  <w:marTop w:val="0"/>
                  <w:marBottom w:val="0"/>
                  <w:divBdr>
                    <w:top w:val="none" w:sz="0" w:space="0" w:color="auto"/>
                    <w:left w:val="none" w:sz="0" w:space="0" w:color="auto"/>
                    <w:bottom w:val="none" w:sz="0" w:space="0" w:color="auto"/>
                    <w:right w:val="none" w:sz="0" w:space="0" w:color="auto"/>
                  </w:divBdr>
                </w:div>
                <w:div w:id="510875742">
                  <w:marLeft w:val="480"/>
                  <w:marRight w:val="0"/>
                  <w:marTop w:val="0"/>
                  <w:marBottom w:val="0"/>
                  <w:divBdr>
                    <w:top w:val="none" w:sz="0" w:space="0" w:color="auto"/>
                    <w:left w:val="none" w:sz="0" w:space="0" w:color="auto"/>
                    <w:bottom w:val="none" w:sz="0" w:space="0" w:color="auto"/>
                    <w:right w:val="none" w:sz="0" w:space="0" w:color="auto"/>
                  </w:divBdr>
                </w:div>
                <w:div w:id="1118642568">
                  <w:marLeft w:val="480"/>
                  <w:marRight w:val="0"/>
                  <w:marTop w:val="0"/>
                  <w:marBottom w:val="0"/>
                  <w:divBdr>
                    <w:top w:val="none" w:sz="0" w:space="0" w:color="auto"/>
                    <w:left w:val="none" w:sz="0" w:space="0" w:color="auto"/>
                    <w:bottom w:val="none" w:sz="0" w:space="0" w:color="auto"/>
                    <w:right w:val="none" w:sz="0" w:space="0" w:color="auto"/>
                  </w:divBdr>
                </w:div>
                <w:div w:id="2036467663">
                  <w:marLeft w:val="480"/>
                  <w:marRight w:val="0"/>
                  <w:marTop w:val="0"/>
                  <w:marBottom w:val="0"/>
                  <w:divBdr>
                    <w:top w:val="none" w:sz="0" w:space="0" w:color="auto"/>
                    <w:left w:val="none" w:sz="0" w:space="0" w:color="auto"/>
                    <w:bottom w:val="none" w:sz="0" w:space="0" w:color="auto"/>
                    <w:right w:val="none" w:sz="0" w:space="0" w:color="auto"/>
                  </w:divBdr>
                </w:div>
                <w:div w:id="507062300">
                  <w:marLeft w:val="480"/>
                  <w:marRight w:val="0"/>
                  <w:marTop w:val="0"/>
                  <w:marBottom w:val="0"/>
                  <w:divBdr>
                    <w:top w:val="none" w:sz="0" w:space="0" w:color="auto"/>
                    <w:left w:val="none" w:sz="0" w:space="0" w:color="auto"/>
                    <w:bottom w:val="none" w:sz="0" w:space="0" w:color="auto"/>
                    <w:right w:val="none" w:sz="0" w:space="0" w:color="auto"/>
                  </w:divBdr>
                </w:div>
                <w:div w:id="1128428452">
                  <w:marLeft w:val="480"/>
                  <w:marRight w:val="0"/>
                  <w:marTop w:val="0"/>
                  <w:marBottom w:val="0"/>
                  <w:divBdr>
                    <w:top w:val="none" w:sz="0" w:space="0" w:color="auto"/>
                    <w:left w:val="none" w:sz="0" w:space="0" w:color="auto"/>
                    <w:bottom w:val="none" w:sz="0" w:space="0" w:color="auto"/>
                    <w:right w:val="none" w:sz="0" w:space="0" w:color="auto"/>
                  </w:divBdr>
                </w:div>
                <w:div w:id="394205388">
                  <w:marLeft w:val="480"/>
                  <w:marRight w:val="0"/>
                  <w:marTop w:val="0"/>
                  <w:marBottom w:val="0"/>
                  <w:divBdr>
                    <w:top w:val="none" w:sz="0" w:space="0" w:color="auto"/>
                    <w:left w:val="none" w:sz="0" w:space="0" w:color="auto"/>
                    <w:bottom w:val="none" w:sz="0" w:space="0" w:color="auto"/>
                    <w:right w:val="none" w:sz="0" w:space="0" w:color="auto"/>
                  </w:divBdr>
                </w:div>
                <w:div w:id="1398936941">
                  <w:marLeft w:val="480"/>
                  <w:marRight w:val="0"/>
                  <w:marTop w:val="0"/>
                  <w:marBottom w:val="0"/>
                  <w:divBdr>
                    <w:top w:val="none" w:sz="0" w:space="0" w:color="auto"/>
                    <w:left w:val="none" w:sz="0" w:space="0" w:color="auto"/>
                    <w:bottom w:val="none" w:sz="0" w:space="0" w:color="auto"/>
                    <w:right w:val="none" w:sz="0" w:space="0" w:color="auto"/>
                  </w:divBdr>
                </w:div>
                <w:div w:id="59983398">
                  <w:marLeft w:val="480"/>
                  <w:marRight w:val="0"/>
                  <w:marTop w:val="0"/>
                  <w:marBottom w:val="0"/>
                  <w:divBdr>
                    <w:top w:val="none" w:sz="0" w:space="0" w:color="auto"/>
                    <w:left w:val="none" w:sz="0" w:space="0" w:color="auto"/>
                    <w:bottom w:val="none" w:sz="0" w:space="0" w:color="auto"/>
                    <w:right w:val="none" w:sz="0" w:space="0" w:color="auto"/>
                  </w:divBdr>
                </w:div>
                <w:div w:id="1101803833">
                  <w:marLeft w:val="480"/>
                  <w:marRight w:val="0"/>
                  <w:marTop w:val="0"/>
                  <w:marBottom w:val="0"/>
                  <w:divBdr>
                    <w:top w:val="none" w:sz="0" w:space="0" w:color="auto"/>
                    <w:left w:val="none" w:sz="0" w:space="0" w:color="auto"/>
                    <w:bottom w:val="none" w:sz="0" w:space="0" w:color="auto"/>
                    <w:right w:val="none" w:sz="0" w:space="0" w:color="auto"/>
                  </w:divBdr>
                </w:div>
                <w:div w:id="1665008816">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1149907835">
                  <w:marLeft w:val="480"/>
                  <w:marRight w:val="0"/>
                  <w:marTop w:val="0"/>
                  <w:marBottom w:val="0"/>
                  <w:divBdr>
                    <w:top w:val="none" w:sz="0" w:space="0" w:color="auto"/>
                    <w:left w:val="none" w:sz="0" w:space="0" w:color="auto"/>
                    <w:bottom w:val="none" w:sz="0" w:space="0" w:color="auto"/>
                    <w:right w:val="none" w:sz="0" w:space="0" w:color="auto"/>
                  </w:divBdr>
                </w:div>
                <w:div w:id="75398511">
                  <w:marLeft w:val="480"/>
                  <w:marRight w:val="0"/>
                  <w:marTop w:val="0"/>
                  <w:marBottom w:val="0"/>
                  <w:divBdr>
                    <w:top w:val="none" w:sz="0" w:space="0" w:color="auto"/>
                    <w:left w:val="none" w:sz="0" w:space="0" w:color="auto"/>
                    <w:bottom w:val="none" w:sz="0" w:space="0" w:color="auto"/>
                    <w:right w:val="none" w:sz="0" w:space="0" w:color="auto"/>
                  </w:divBdr>
                </w:div>
                <w:div w:id="926883227">
                  <w:marLeft w:val="480"/>
                  <w:marRight w:val="0"/>
                  <w:marTop w:val="0"/>
                  <w:marBottom w:val="0"/>
                  <w:divBdr>
                    <w:top w:val="none" w:sz="0" w:space="0" w:color="auto"/>
                    <w:left w:val="none" w:sz="0" w:space="0" w:color="auto"/>
                    <w:bottom w:val="none" w:sz="0" w:space="0" w:color="auto"/>
                    <w:right w:val="none" w:sz="0" w:space="0" w:color="auto"/>
                  </w:divBdr>
                </w:div>
                <w:div w:id="1515026284">
                  <w:marLeft w:val="480"/>
                  <w:marRight w:val="0"/>
                  <w:marTop w:val="0"/>
                  <w:marBottom w:val="0"/>
                  <w:divBdr>
                    <w:top w:val="none" w:sz="0" w:space="0" w:color="auto"/>
                    <w:left w:val="none" w:sz="0" w:space="0" w:color="auto"/>
                    <w:bottom w:val="none" w:sz="0" w:space="0" w:color="auto"/>
                    <w:right w:val="none" w:sz="0" w:space="0" w:color="auto"/>
                  </w:divBdr>
                </w:div>
                <w:div w:id="146171902">
                  <w:marLeft w:val="480"/>
                  <w:marRight w:val="0"/>
                  <w:marTop w:val="0"/>
                  <w:marBottom w:val="0"/>
                  <w:divBdr>
                    <w:top w:val="none" w:sz="0" w:space="0" w:color="auto"/>
                    <w:left w:val="none" w:sz="0" w:space="0" w:color="auto"/>
                    <w:bottom w:val="none" w:sz="0" w:space="0" w:color="auto"/>
                    <w:right w:val="none" w:sz="0" w:space="0" w:color="auto"/>
                  </w:divBdr>
                </w:div>
                <w:div w:id="312219398">
                  <w:marLeft w:val="480"/>
                  <w:marRight w:val="0"/>
                  <w:marTop w:val="0"/>
                  <w:marBottom w:val="0"/>
                  <w:divBdr>
                    <w:top w:val="none" w:sz="0" w:space="0" w:color="auto"/>
                    <w:left w:val="none" w:sz="0" w:space="0" w:color="auto"/>
                    <w:bottom w:val="none" w:sz="0" w:space="0" w:color="auto"/>
                    <w:right w:val="none" w:sz="0" w:space="0" w:color="auto"/>
                  </w:divBdr>
                </w:div>
              </w:divsChild>
            </w:div>
            <w:div w:id="1685127230">
              <w:marLeft w:val="0"/>
              <w:marRight w:val="0"/>
              <w:marTop w:val="0"/>
              <w:marBottom w:val="0"/>
              <w:divBdr>
                <w:top w:val="none" w:sz="0" w:space="0" w:color="auto"/>
                <w:left w:val="none" w:sz="0" w:space="0" w:color="auto"/>
                <w:bottom w:val="none" w:sz="0" w:space="0" w:color="auto"/>
                <w:right w:val="none" w:sz="0" w:space="0" w:color="auto"/>
              </w:divBdr>
              <w:divsChild>
                <w:div w:id="617755792">
                  <w:marLeft w:val="480"/>
                  <w:marRight w:val="0"/>
                  <w:marTop w:val="0"/>
                  <w:marBottom w:val="0"/>
                  <w:divBdr>
                    <w:top w:val="none" w:sz="0" w:space="0" w:color="auto"/>
                    <w:left w:val="none" w:sz="0" w:space="0" w:color="auto"/>
                    <w:bottom w:val="none" w:sz="0" w:space="0" w:color="auto"/>
                    <w:right w:val="none" w:sz="0" w:space="0" w:color="auto"/>
                  </w:divBdr>
                </w:div>
                <w:div w:id="472060712">
                  <w:marLeft w:val="480"/>
                  <w:marRight w:val="0"/>
                  <w:marTop w:val="0"/>
                  <w:marBottom w:val="0"/>
                  <w:divBdr>
                    <w:top w:val="none" w:sz="0" w:space="0" w:color="auto"/>
                    <w:left w:val="none" w:sz="0" w:space="0" w:color="auto"/>
                    <w:bottom w:val="none" w:sz="0" w:space="0" w:color="auto"/>
                    <w:right w:val="none" w:sz="0" w:space="0" w:color="auto"/>
                  </w:divBdr>
                </w:div>
                <w:div w:id="1626236600">
                  <w:marLeft w:val="480"/>
                  <w:marRight w:val="0"/>
                  <w:marTop w:val="0"/>
                  <w:marBottom w:val="0"/>
                  <w:divBdr>
                    <w:top w:val="none" w:sz="0" w:space="0" w:color="auto"/>
                    <w:left w:val="none" w:sz="0" w:space="0" w:color="auto"/>
                    <w:bottom w:val="none" w:sz="0" w:space="0" w:color="auto"/>
                    <w:right w:val="none" w:sz="0" w:space="0" w:color="auto"/>
                  </w:divBdr>
                </w:div>
                <w:div w:id="952860396">
                  <w:marLeft w:val="480"/>
                  <w:marRight w:val="0"/>
                  <w:marTop w:val="0"/>
                  <w:marBottom w:val="0"/>
                  <w:divBdr>
                    <w:top w:val="none" w:sz="0" w:space="0" w:color="auto"/>
                    <w:left w:val="none" w:sz="0" w:space="0" w:color="auto"/>
                    <w:bottom w:val="none" w:sz="0" w:space="0" w:color="auto"/>
                    <w:right w:val="none" w:sz="0" w:space="0" w:color="auto"/>
                  </w:divBdr>
                </w:div>
                <w:div w:id="1605307950">
                  <w:marLeft w:val="480"/>
                  <w:marRight w:val="0"/>
                  <w:marTop w:val="0"/>
                  <w:marBottom w:val="0"/>
                  <w:divBdr>
                    <w:top w:val="none" w:sz="0" w:space="0" w:color="auto"/>
                    <w:left w:val="none" w:sz="0" w:space="0" w:color="auto"/>
                    <w:bottom w:val="none" w:sz="0" w:space="0" w:color="auto"/>
                    <w:right w:val="none" w:sz="0" w:space="0" w:color="auto"/>
                  </w:divBdr>
                </w:div>
                <w:div w:id="253242623">
                  <w:marLeft w:val="480"/>
                  <w:marRight w:val="0"/>
                  <w:marTop w:val="0"/>
                  <w:marBottom w:val="0"/>
                  <w:divBdr>
                    <w:top w:val="none" w:sz="0" w:space="0" w:color="auto"/>
                    <w:left w:val="none" w:sz="0" w:space="0" w:color="auto"/>
                    <w:bottom w:val="none" w:sz="0" w:space="0" w:color="auto"/>
                    <w:right w:val="none" w:sz="0" w:space="0" w:color="auto"/>
                  </w:divBdr>
                </w:div>
                <w:div w:id="1130708616">
                  <w:marLeft w:val="480"/>
                  <w:marRight w:val="0"/>
                  <w:marTop w:val="0"/>
                  <w:marBottom w:val="0"/>
                  <w:divBdr>
                    <w:top w:val="none" w:sz="0" w:space="0" w:color="auto"/>
                    <w:left w:val="none" w:sz="0" w:space="0" w:color="auto"/>
                    <w:bottom w:val="none" w:sz="0" w:space="0" w:color="auto"/>
                    <w:right w:val="none" w:sz="0" w:space="0" w:color="auto"/>
                  </w:divBdr>
                </w:div>
                <w:div w:id="1934705331">
                  <w:marLeft w:val="480"/>
                  <w:marRight w:val="0"/>
                  <w:marTop w:val="0"/>
                  <w:marBottom w:val="0"/>
                  <w:divBdr>
                    <w:top w:val="none" w:sz="0" w:space="0" w:color="auto"/>
                    <w:left w:val="none" w:sz="0" w:space="0" w:color="auto"/>
                    <w:bottom w:val="none" w:sz="0" w:space="0" w:color="auto"/>
                    <w:right w:val="none" w:sz="0" w:space="0" w:color="auto"/>
                  </w:divBdr>
                </w:div>
                <w:div w:id="2030057823">
                  <w:marLeft w:val="480"/>
                  <w:marRight w:val="0"/>
                  <w:marTop w:val="0"/>
                  <w:marBottom w:val="0"/>
                  <w:divBdr>
                    <w:top w:val="none" w:sz="0" w:space="0" w:color="auto"/>
                    <w:left w:val="none" w:sz="0" w:space="0" w:color="auto"/>
                    <w:bottom w:val="none" w:sz="0" w:space="0" w:color="auto"/>
                    <w:right w:val="none" w:sz="0" w:space="0" w:color="auto"/>
                  </w:divBdr>
                </w:div>
                <w:div w:id="205684335">
                  <w:marLeft w:val="480"/>
                  <w:marRight w:val="0"/>
                  <w:marTop w:val="0"/>
                  <w:marBottom w:val="0"/>
                  <w:divBdr>
                    <w:top w:val="none" w:sz="0" w:space="0" w:color="auto"/>
                    <w:left w:val="none" w:sz="0" w:space="0" w:color="auto"/>
                    <w:bottom w:val="none" w:sz="0" w:space="0" w:color="auto"/>
                    <w:right w:val="none" w:sz="0" w:space="0" w:color="auto"/>
                  </w:divBdr>
                </w:div>
                <w:div w:id="473332090">
                  <w:marLeft w:val="480"/>
                  <w:marRight w:val="0"/>
                  <w:marTop w:val="0"/>
                  <w:marBottom w:val="0"/>
                  <w:divBdr>
                    <w:top w:val="none" w:sz="0" w:space="0" w:color="auto"/>
                    <w:left w:val="none" w:sz="0" w:space="0" w:color="auto"/>
                    <w:bottom w:val="none" w:sz="0" w:space="0" w:color="auto"/>
                    <w:right w:val="none" w:sz="0" w:space="0" w:color="auto"/>
                  </w:divBdr>
                </w:div>
                <w:div w:id="1661999479">
                  <w:marLeft w:val="480"/>
                  <w:marRight w:val="0"/>
                  <w:marTop w:val="0"/>
                  <w:marBottom w:val="0"/>
                  <w:divBdr>
                    <w:top w:val="none" w:sz="0" w:space="0" w:color="auto"/>
                    <w:left w:val="none" w:sz="0" w:space="0" w:color="auto"/>
                    <w:bottom w:val="none" w:sz="0" w:space="0" w:color="auto"/>
                    <w:right w:val="none" w:sz="0" w:space="0" w:color="auto"/>
                  </w:divBdr>
                </w:div>
                <w:div w:id="41564485">
                  <w:marLeft w:val="480"/>
                  <w:marRight w:val="0"/>
                  <w:marTop w:val="0"/>
                  <w:marBottom w:val="0"/>
                  <w:divBdr>
                    <w:top w:val="none" w:sz="0" w:space="0" w:color="auto"/>
                    <w:left w:val="none" w:sz="0" w:space="0" w:color="auto"/>
                    <w:bottom w:val="none" w:sz="0" w:space="0" w:color="auto"/>
                    <w:right w:val="none" w:sz="0" w:space="0" w:color="auto"/>
                  </w:divBdr>
                </w:div>
                <w:div w:id="815415465">
                  <w:marLeft w:val="480"/>
                  <w:marRight w:val="0"/>
                  <w:marTop w:val="0"/>
                  <w:marBottom w:val="0"/>
                  <w:divBdr>
                    <w:top w:val="none" w:sz="0" w:space="0" w:color="auto"/>
                    <w:left w:val="none" w:sz="0" w:space="0" w:color="auto"/>
                    <w:bottom w:val="none" w:sz="0" w:space="0" w:color="auto"/>
                    <w:right w:val="none" w:sz="0" w:space="0" w:color="auto"/>
                  </w:divBdr>
                </w:div>
                <w:div w:id="680468324">
                  <w:marLeft w:val="480"/>
                  <w:marRight w:val="0"/>
                  <w:marTop w:val="0"/>
                  <w:marBottom w:val="0"/>
                  <w:divBdr>
                    <w:top w:val="none" w:sz="0" w:space="0" w:color="auto"/>
                    <w:left w:val="none" w:sz="0" w:space="0" w:color="auto"/>
                    <w:bottom w:val="none" w:sz="0" w:space="0" w:color="auto"/>
                    <w:right w:val="none" w:sz="0" w:space="0" w:color="auto"/>
                  </w:divBdr>
                </w:div>
                <w:div w:id="1059596425">
                  <w:marLeft w:val="480"/>
                  <w:marRight w:val="0"/>
                  <w:marTop w:val="0"/>
                  <w:marBottom w:val="0"/>
                  <w:divBdr>
                    <w:top w:val="none" w:sz="0" w:space="0" w:color="auto"/>
                    <w:left w:val="none" w:sz="0" w:space="0" w:color="auto"/>
                    <w:bottom w:val="none" w:sz="0" w:space="0" w:color="auto"/>
                    <w:right w:val="none" w:sz="0" w:space="0" w:color="auto"/>
                  </w:divBdr>
                </w:div>
                <w:div w:id="780613898">
                  <w:marLeft w:val="480"/>
                  <w:marRight w:val="0"/>
                  <w:marTop w:val="0"/>
                  <w:marBottom w:val="0"/>
                  <w:divBdr>
                    <w:top w:val="none" w:sz="0" w:space="0" w:color="auto"/>
                    <w:left w:val="none" w:sz="0" w:space="0" w:color="auto"/>
                    <w:bottom w:val="none" w:sz="0" w:space="0" w:color="auto"/>
                    <w:right w:val="none" w:sz="0" w:space="0" w:color="auto"/>
                  </w:divBdr>
                </w:div>
                <w:div w:id="1575699333">
                  <w:marLeft w:val="480"/>
                  <w:marRight w:val="0"/>
                  <w:marTop w:val="0"/>
                  <w:marBottom w:val="0"/>
                  <w:divBdr>
                    <w:top w:val="none" w:sz="0" w:space="0" w:color="auto"/>
                    <w:left w:val="none" w:sz="0" w:space="0" w:color="auto"/>
                    <w:bottom w:val="none" w:sz="0" w:space="0" w:color="auto"/>
                    <w:right w:val="none" w:sz="0" w:space="0" w:color="auto"/>
                  </w:divBdr>
                </w:div>
                <w:div w:id="1476407470">
                  <w:marLeft w:val="480"/>
                  <w:marRight w:val="0"/>
                  <w:marTop w:val="0"/>
                  <w:marBottom w:val="0"/>
                  <w:divBdr>
                    <w:top w:val="none" w:sz="0" w:space="0" w:color="auto"/>
                    <w:left w:val="none" w:sz="0" w:space="0" w:color="auto"/>
                    <w:bottom w:val="none" w:sz="0" w:space="0" w:color="auto"/>
                    <w:right w:val="none" w:sz="0" w:space="0" w:color="auto"/>
                  </w:divBdr>
                </w:div>
                <w:div w:id="257907994">
                  <w:marLeft w:val="480"/>
                  <w:marRight w:val="0"/>
                  <w:marTop w:val="0"/>
                  <w:marBottom w:val="0"/>
                  <w:divBdr>
                    <w:top w:val="none" w:sz="0" w:space="0" w:color="auto"/>
                    <w:left w:val="none" w:sz="0" w:space="0" w:color="auto"/>
                    <w:bottom w:val="none" w:sz="0" w:space="0" w:color="auto"/>
                    <w:right w:val="none" w:sz="0" w:space="0" w:color="auto"/>
                  </w:divBdr>
                </w:div>
                <w:div w:id="1408650544">
                  <w:marLeft w:val="480"/>
                  <w:marRight w:val="0"/>
                  <w:marTop w:val="0"/>
                  <w:marBottom w:val="0"/>
                  <w:divBdr>
                    <w:top w:val="none" w:sz="0" w:space="0" w:color="auto"/>
                    <w:left w:val="none" w:sz="0" w:space="0" w:color="auto"/>
                    <w:bottom w:val="none" w:sz="0" w:space="0" w:color="auto"/>
                    <w:right w:val="none" w:sz="0" w:space="0" w:color="auto"/>
                  </w:divBdr>
                </w:div>
                <w:div w:id="1398893794">
                  <w:marLeft w:val="480"/>
                  <w:marRight w:val="0"/>
                  <w:marTop w:val="0"/>
                  <w:marBottom w:val="0"/>
                  <w:divBdr>
                    <w:top w:val="none" w:sz="0" w:space="0" w:color="auto"/>
                    <w:left w:val="none" w:sz="0" w:space="0" w:color="auto"/>
                    <w:bottom w:val="none" w:sz="0" w:space="0" w:color="auto"/>
                    <w:right w:val="none" w:sz="0" w:space="0" w:color="auto"/>
                  </w:divBdr>
                </w:div>
                <w:div w:id="867335787">
                  <w:marLeft w:val="480"/>
                  <w:marRight w:val="0"/>
                  <w:marTop w:val="0"/>
                  <w:marBottom w:val="0"/>
                  <w:divBdr>
                    <w:top w:val="none" w:sz="0" w:space="0" w:color="auto"/>
                    <w:left w:val="none" w:sz="0" w:space="0" w:color="auto"/>
                    <w:bottom w:val="none" w:sz="0" w:space="0" w:color="auto"/>
                    <w:right w:val="none" w:sz="0" w:space="0" w:color="auto"/>
                  </w:divBdr>
                </w:div>
                <w:div w:id="2107266620">
                  <w:marLeft w:val="480"/>
                  <w:marRight w:val="0"/>
                  <w:marTop w:val="0"/>
                  <w:marBottom w:val="0"/>
                  <w:divBdr>
                    <w:top w:val="none" w:sz="0" w:space="0" w:color="auto"/>
                    <w:left w:val="none" w:sz="0" w:space="0" w:color="auto"/>
                    <w:bottom w:val="none" w:sz="0" w:space="0" w:color="auto"/>
                    <w:right w:val="none" w:sz="0" w:space="0" w:color="auto"/>
                  </w:divBdr>
                </w:div>
                <w:div w:id="1858083353">
                  <w:marLeft w:val="480"/>
                  <w:marRight w:val="0"/>
                  <w:marTop w:val="0"/>
                  <w:marBottom w:val="0"/>
                  <w:divBdr>
                    <w:top w:val="none" w:sz="0" w:space="0" w:color="auto"/>
                    <w:left w:val="none" w:sz="0" w:space="0" w:color="auto"/>
                    <w:bottom w:val="none" w:sz="0" w:space="0" w:color="auto"/>
                    <w:right w:val="none" w:sz="0" w:space="0" w:color="auto"/>
                  </w:divBdr>
                </w:div>
                <w:div w:id="775178133">
                  <w:marLeft w:val="480"/>
                  <w:marRight w:val="0"/>
                  <w:marTop w:val="0"/>
                  <w:marBottom w:val="0"/>
                  <w:divBdr>
                    <w:top w:val="none" w:sz="0" w:space="0" w:color="auto"/>
                    <w:left w:val="none" w:sz="0" w:space="0" w:color="auto"/>
                    <w:bottom w:val="none" w:sz="0" w:space="0" w:color="auto"/>
                    <w:right w:val="none" w:sz="0" w:space="0" w:color="auto"/>
                  </w:divBdr>
                </w:div>
                <w:div w:id="799491008">
                  <w:marLeft w:val="480"/>
                  <w:marRight w:val="0"/>
                  <w:marTop w:val="0"/>
                  <w:marBottom w:val="0"/>
                  <w:divBdr>
                    <w:top w:val="none" w:sz="0" w:space="0" w:color="auto"/>
                    <w:left w:val="none" w:sz="0" w:space="0" w:color="auto"/>
                    <w:bottom w:val="none" w:sz="0" w:space="0" w:color="auto"/>
                    <w:right w:val="none" w:sz="0" w:space="0" w:color="auto"/>
                  </w:divBdr>
                </w:div>
                <w:div w:id="771366076">
                  <w:marLeft w:val="480"/>
                  <w:marRight w:val="0"/>
                  <w:marTop w:val="0"/>
                  <w:marBottom w:val="0"/>
                  <w:divBdr>
                    <w:top w:val="none" w:sz="0" w:space="0" w:color="auto"/>
                    <w:left w:val="none" w:sz="0" w:space="0" w:color="auto"/>
                    <w:bottom w:val="none" w:sz="0" w:space="0" w:color="auto"/>
                    <w:right w:val="none" w:sz="0" w:space="0" w:color="auto"/>
                  </w:divBdr>
                </w:div>
                <w:div w:id="1451049657">
                  <w:marLeft w:val="480"/>
                  <w:marRight w:val="0"/>
                  <w:marTop w:val="0"/>
                  <w:marBottom w:val="0"/>
                  <w:divBdr>
                    <w:top w:val="none" w:sz="0" w:space="0" w:color="auto"/>
                    <w:left w:val="none" w:sz="0" w:space="0" w:color="auto"/>
                    <w:bottom w:val="none" w:sz="0" w:space="0" w:color="auto"/>
                    <w:right w:val="none" w:sz="0" w:space="0" w:color="auto"/>
                  </w:divBdr>
                </w:div>
                <w:div w:id="1271011372">
                  <w:marLeft w:val="480"/>
                  <w:marRight w:val="0"/>
                  <w:marTop w:val="0"/>
                  <w:marBottom w:val="0"/>
                  <w:divBdr>
                    <w:top w:val="none" w:sz="0" w:space="0" w:color="auto"/>
                    <w:left w:val="none" w:sz="0" w:space="0" w:color="auto"/>
                    <w:bottom w:val="none" w:sz="0" w:space="0" w:color="auto"/>
                    <w:right w:val="none" w:sz="0" w:space="0" w:color="auto"/>
                  </w:divBdr>
                </w:div>
                <w:div w:id="1658149969">
                  <w:marLeft w:val="480"/>
                  <w:marRight w:val="0"/>
                  <w:marTop w:val="0"/>
                  <w:marBottom w:val="0"/>
                  <w:divBdr>
                    <w:top w:val="none" w:sz="0" w:space="0" w:color="auto"/>
                    <w:left w:val="none" w:sz="0" w:space="0" w:color="auto"/>
                    <w:bottom w:val="none" w:sz="0" w:space="0" w:color="auto"/>
                    <w:right w:val="none" w:sz="0" w:space="0" w:color="auto"/>
                  </w:divBdr>
                </w:div>
                <w:div w:id="557323802">
                  <w:marLeft w:val="480"/>
                  <w:marRight w:val="0"/>
                  <w:marTop w:val="0"/>
                  <w:marBottom w:val="0"/>
                  <w:divBdr>
                    <w:top w:val="none" w:sz="0" w:space="0" w:color="auto"/>
                    <w:left w:val="none" w:sz="0" w:space="0" w:color="auto"/>
                    <w:bottom w:val="none" w:sz="0" w:space="0" w:color="auto"/>
                    <w:right w:val="none" w:sz="0" w:space="0" w:color="auto"/>
                  </w:divBdr>
                </w:div>
                <w:div w:id="16736031">
                  <w:marLeft w:val="480"/>
                  <w:marRight w:val="0"/>
                  <w:marTop w:val="0"/>
                  <w:marBottom w:val="0"/>
                  <w:divBdr>
                    <w:top w:val="none" w:sz="0" w:space="0" w:color="auto"/>
                    <w:left w:val="none" w:sz="0" w:space="0" w:color="auto"/>
                    <w:bottom w:val="none" w:sz="0" w:space="0" w:color="auto"/>
                    <w:right w:val="none" w:sz="0" w:space="0" w:color="auto"/>
                  </w:divBdr>
                </w:div>
                <w:div w:id="1207450007">
                  <w:marLeft w:val="480"/>
                  <w:marRight w:val="0"/>
                  <w:marTop w:val="0"/>
                  <w:marBottom w:val="0"/>
                  <w:divBdr>
                    <w:top w:val="none" w:sz="0" w:space="0" w:color="auto"/>
                    <w:left w:val="none" w:sz="0" w:space="0" w:color="auto"/>
                    <w:bottom w:val="none" w:sz="0" w:space="0" w:color="auto"/>
                    <w:right w:val="none" w:sz="0" w:space="0" w:color="auto"/>
                  </w:divBdr>
                </w:div>
                <w:div w:id="1834099408">
                  <w:marLeft w:val="480"/>
                  <w:marRight w:val="0"/>
                  <w:marTop w:val="0"/>
                  <w:marBottom w:val="0"/>
                  <w:divBdr>
                    <w:top w:val="none" w:sz="0" w:space="0" w:color="auto"/>
                    <w:left w:val="none" w:sz="0" w:space="0" w:color="auto"/>
                    <w:bottom w:val="none" w:sz="0" w:space="0" w:color="auto"/>
                    <w:right w:val="none" w:sz="0" w:space="0" w:color="auto"/>
                  </w:divBdr>
                </w:div>
                <w:div w:id="571697866">
                  <w:marLeft w:val="480"/>
                  <w:marRight w:val="0"/>
                  <w:marTop w:val="0"/>
                  <w:marBottom w:val="0"/>
                  <w:divBdr>
                    <w:top w:val="none" w:sz="0" w:space="0" w:color="auto"/>
                    <w:left w:val="none" w:sz="0" w:space="0" w:color="auto"/>
                    <w:bottom w:val="none" w:sz="0" w:space="0" w:color="auto"/>
                    <w:right w:val="none" w:sz="0" w:space="0" w:color="auto"/>
                  </w:divBdr>
                </w:div>
                <w:div w:id="1679232054">
                  <w:marLeft w:val="480"/>
                  <w:marRight w:val="0"/>
                  <w:marTop w:val="0"/>
                  <w:marBottom w:val="0"/>
                  <w:divBdr>
                    <w:top w:val="none" w:sz="0" w:space="0" w:color="auto"/>
                    <w:left w:val="none" w:sz="0" w:space="0" w:color="auto"/>
                    <w:bottom w:val="none" w:sz="0" w:space="0" w:color="auto"/>
                    <w:right w:val="none" w:sz="0" w:space="0" w:color="auto"/>
                  </w:divBdr>
                </w:div>
                <w:div w:id="159396004">
                  <w:marLeft w:val="480"/>
                  <w:marRight w:val="0"/>
                  <w:marTop w:val="0"/>
                  <w:marBottom w:val="0"/>
                  <w:divBdr>
                    <w:top w:val="none" w:sz="0" w:space="0" w:color="auto"/>
                    <w:left w:val="none" w:sz="0" w:space="0" w:color="auto"/>
                    <w:bottom w:val="none" w:sz="0" w:space="0" w:color="auto"/>
                    <w:right w:val="none" w:sz="0" w:space="0" w:color="auto"/>
                  </w:divBdr>
                </w:div>
                <w:div w:id="318193872">
                  <w:marLeft w:val="480"/>
                  <w:marRight w:val="0"/>
                  <w:marTop w:val="0"/>
                  <w:marBottom w:val="0"/>
                  <w:divBdr>
                    <w:top w:val="none" w:sz="0" w:space="0" w:color="auto"/>
                    <w:left w:val="none" w:sz="0" w:space="0" w:color="auto"/>
                    <w:bottom w:val="none" w:sz="0" w:space="0" w:color="auto"/>
                    <w:right w:val="none" w:sz="0" w:space="0" w:color="auto"/>
                  </w:divBdr>
                </w:div>
                <w:div w:id="258105341">
                  <w:marLeft w:val="480"/>
                  <w:marRight w:val="0"/>
                  <w:marTop w:val="0"/>
                  <w:marBottom w:val="0"/>
                  <w:divBdr>
                    <w:top w:val="none" w:sz="0" w:space="0" w:color="auto"/>
                    <w:left w:val="none" w:sz="0" w:space="0" w:color="auto"/>
                    <w:bottom w:val="none" w:sz="0" w:space="0" w:color="auto"/>
                    <w:right w:val="none" w:sz="0" w:space="0" w:color="auto"/>
                  </w:divBdr>
                </w:div>
                <w:div w:id="26487710">
                  <w:marLeft w:val="480"/>
                  <w:marRight w:val="0"/>
                  <w:marTop w:val="0"/>
                  <w:marBottom w:val="0"/>
                  <w:divBdr>
                    <w:top w:val="none" w:sz="0" w:space="0" w:color="auto"/>
                    <w:left w:val="none" w:sz="0" w:space="0" w:color="auto"/>
                    <w:bottom w:val="none" w:sz="0" w:space="0" w:color="auto"/>
                    <w:right w:val="none" w:sz="0" w:space="0" w:color="auto"/>
                  </w:divBdr>
                </w:div>
                <w:div w:id="1737624990">
                  <w:marLeft w:val="480"/>
                  <w:marRight w:val="0"/>
                  <w:marTop w:val="0"/>
                  <w:marBottom w:val="0"/>
                  <w:divBdr>
                    <w:top w:val="none" w:sz="0" w:space="0" w:color="auto"/>
                    <w:left w:val="none" w:sz="0" w:space="0" w:color="auto"/>
                    <w:bottom w:val="none" w:sz="0" w:space="0" w:color="auto"/>
                    <w:right w:val="none" w:sz="0" w:space="0" w:color="auto"/>
                  </w:divBdr>
                </w:div>
                <w:div w:id="1878007215">
                  <w:marLeft w:val="480"/>
                  <w:marRight w:val="0"/>
                  <w:marTop w:val="0"/>
                  <w:marBottom w:val="0"/>
                  <w:divBdr>
                    <w:top w:val="none" w:sz="0" w:space="0" w:color="auto"/>
                    <w:left w:val="none" w:sz="0" w:space="0" w:color="auto"/>
                    <w:bottom w:val="none" w:sz="0" w:space="0" w:color="auto"/>
                    <w:right w:val="none" w:sz="0" w:space="0" w:color="auto"/>
                  </w:divBdr>
                </w:div>
                <w:div w:id="1625653094">
                  <w:marLeft w:val="480"/>
                  <w:marRight w:val="0"/>
                  <w:marTop w:val="0"/>
                  <w:marBottom w:val="0"/>
                  <w:divBdr>
                    <w:top w:val="none" w:sz="0" w:space="0" w:color="auto"/>
                    <w:left w:val="none" w:sz="0" w:space="0" w:color="auto"/>
                    <w:bottom w:val="none" w:sz="0" w:space="0" w:color="auto"/>
                    <w:right w:val="none" w:sz="0" w:space="0" w:color="auto"/>
                  </w:divBdr>
                </w:div>
                <w:div w:id="539587124">
                  <w:marLeft w:val="480"/>
                  <w:marRight w:val="0"/>
                  <w:marTop w:val="0"/>
                  <w:marBottom w:val="0"/>
                  <w:divBdr>
                    <w:top w:val="none" w:sz="0" w:space="0" w:color="auto"/>
                    <w:left w:val="none" w:sz="0" w:space="0" w:color="auto"/>
                    <w:bottom w:val="none" w:sz="0" w:space="0" w:color="auto"/>
                    <w:right w:val="none" w:sz="0" w:space="0" w:color="auto"/>
                  </w:divBdr>
                </w:div>
                <w:div w:id="1346135093">
                  <w:marLeft w:val="480"/>
                  <w:marRight w:val="0"/>
                  <w:marTop w:val="0"/>
                  <w:marBottom w:val="0"/>
                  <w:divBdr>
                    <w:top w:val="none" w:sz="0" w:space="0" w:color="auto"/>
                    <w:left w:val="none" w:sz="0" w:space="0" w:color="auto"/>
                    <w:bottom w:val="none" w:sz="0" w:space="0" w:color="auto"/>
                    <w:right w:val="none" w:sz="0" w:space="0" w:color="auto"/>
                  </w:divBdr>
                </w:div>
                <w:div w:id="1852185954">
                  <w:marLeft w:val="480"/>
                  <w:marRight w:val="0"/>
                  <w:marTop w:val="0"/>
                  <w:marBottom w:val="0"/>
                  <w:divBdr>
                    <w:top w:val="none" w:sz="0" w:space="0" w:color="auto"/>
                    <w:left w:val="none" w:sz="0" w:space="0" w:color="auto"/>
                    <w:bottom w:val="none" w:sz="0" w:space="0" w:color="auto"/>
                    <w:right w:val="none" w:sz="0" w:space="0" w:color="auto"/>
                  </w:divBdr>
                </w:div>
                <w:div w:id="1287540976">
                  <w:marLeft w:val="480"/>
                  <w:marRight w:val="0"/>
                  <w:marTop w:val="0"/>
                  <w:marBottom w:val="0"/>
                  <w:divBdr>
                    <w:top w:val="none" w:sz="0" w:space="0" w:color="auto"/>
                    <w:left w:val="none" w:sz="0" w:space="0" w:color="auto"/>
                    <w:bottom w:val="none" w:sz="0" w:space="0" w:color="auto"/>
                    <w:right w:val="none" w:sz="0" w:space="0" w:color="auto"/>
                  </w:divBdr>
                </w:div>
                <w:div w:id="362093083">
                  <w:marLeft w:val="480"/>
                  <w:marRight w:val="0"/>
                  <w:marTop w:val="0"/>
                  <w:marBottom w:val="0"/>
                  <w:divBdr>
                    <w:top w:val="none" w:sz="0" w:space="0" w:color="auto"/>
                    <w:left w:val="none" w:sz="0" w:space="0" w:color="auto"/>
                    <w:bottom w:val="none" w:sz="0" w:space="0" w:color="auto"/>
                    <w:right w:val="none" w:sz="0" w:space="0" w:color="auto"/>
                  </w:divBdr>
                </w:div>
                <w:div w:id="25256299">
                  <w:marLeft w:val="480"/>
                  <w:marRight w:val="0"/>
                  <w:marTop w:val="0"/>
                  <w:marBottom w:val="0"/>
                  <w:divBdr>
                    <w:top w:val="none" w:sz="0" w:space="0" w:color="auto"/>
                    <w:left w:val="none" w:sz="0" w:space="0" w:color="auto"/>
                    <w:bottom w:val="none" w:sz="0" w:space="0" w:color="auto"/>
                    <w:right w:val="none" w:sz="0" w:space="0" w:color="auto"/>
                  </w:divBdr>
                </w:div>
                <w:div w:id="1733112965">
                  <w:marLeft w:val="480"/>
                  <w:marRight w:val="0"/>
                  <w:marTop w:val="0"/>
                  <w:marBottom w:val="0"/>
                  <w:divBdr>
                    <w:top w:val="none" w:sz="0" w:space="0" w:color="auto"/>
                    <w:left w:val="none" w:sz="0" w:space="0" w:color="auto"/>
                    <w:bottom w:val="none" w:sz="0" w:space="0" w:color="auto"/>
                    <w:right w:val="none" w:sz="0" w:space="0" w:color="auto"/>
                  </w:divBdr>
                </w:div>
                <w:div w:id="1812482846">
                  <w:marLeft w:val="480"/>
                  <w:marRight w:val="0"/>
                  <w:marTop w:val="0"/>
                  <w:marBottom w:val="0"/>
                  <w:divBdr>
                    <w:top w:val="none" w:sz="0" w:space="0" w:color="auto"/>
                    <w:left w:val="none" w:sz="0" w:space="0" w:color="auto"/>
                    <w:bottom w:val="none" w:sz="0" w:space="0" w:color="auto"/>
                    <w:right w:val="none" w:sz="0" w:space="0" w:color="auto"/>
                  </w:divBdr>
                </w:div>
                <w:div w:id="1232733294">
                  <w:marLeft w:val="480"/>
                  <w:marRight w:val="0"/>
                  <w:marTop w:val="0"/>
                  <w:marBottom w:val="0"/>
                  <w:divBdr>
                    <w:top w:val="none" w:sz="0" w:space="0" w:color="auto"/>
                    <w:left w:val="none" w:sz="0" w:space="0" w:color="auto"/>
                    <w:bottom w:val="none" w:sz="0" w:space="0" w:color="auto"/>
                    <w:right w:val="none" w:sz="0" w:space="0" w:color="auto"/>
                  </w:divBdr>
                </w:div>
                <w:div w:id="1861115665">
                  <w:marLeft w:val="480"/>
                  <w:marRight w:val="0"/>
                  <w:marTop w:val="0"/>
                  <w:marBottom w:val="0"/>
                  <w:divBdr>
                    <w:top w:val="none" w:sz="0" w:space="0" w:color="auto"/>
                    <w:left w:val="none" w:sz="0" w:space="0" w:color="auto"/>
                    <w:bottom w:val="none" w:sz="0" w:space="0" w:color="auto"/>
                    <w:right w:val="none" w:sz="0" w:space="0" w:color="auto"/>
                  </w:divBdr>
                </w:div>
                <w:div w:id="832989873">
                  <w:marLeft w:val="480"/>
                  <w:marRight w:val="0"/>
                  <w:marTop w:val="0"/>
                  <w:marBottom w:val="0"/>
                  <w:divBdr>
                    <w:top w:val="none" w:sz="0" w:space="0" w:color="auto"/>
                    <w:left w:val="none" w:sz="0" w:space="0" w:color="auto"/>
                    <w:bottom w:val="none" w:sz="0" w:space="0" w:color="auto"/>
                    <w:right w:val="none" w:sz="0" w:space="0" w:color="auto"/>
                  </w:divBdr>
                </w:div>
                <w:div w:id="706953109">
                  <w:marLeft w:val="480"/>
                  <w:marRight w:val="0"/>
                  <w:marTop w:val="0"/>
                  <w:marBottom w:val="0"/>
                  <w:divBdr>
                    <w:top w:val="none" w:sz="0" w:space="0" w:color="auto"/>
                    <w:left w:val="none" w:sz="0" w:space="0" w:color="auto"/>
                    <w:bottom w:val="none" w:sz="0" w:space="0" w:color="auto"/>
                    <w:right w:val="none" w:sz="0" w:space="0" w:color="auto"/>
                  </w:divBdr>
                </w:div>
                <w:div w:id="1505826189">
                  <w:marLeft w:val="480"/>
                  <w:marRight w:val="0"/>
                  <w:marTop w:val="0"/>
                  <w:marBottom w:val="0"/>
                  <w:divBdr>
                    <w:top w:val="none" w:sz="0" w:space="0" w:color="auto"/>
                    <w:left w:val="none" w:sz="0" w:space="0" w:color="auto"/>
                    <w:bottom w:val="none" w:sz="0" w:space="0" w:color="auto"/>
                    <w:right w:val="none" w:sz="0" w:space="0" w:color="auto"/>
                  </w:divBdr>
                </w:div>
                <w:div w:id="1131167774">
                  <w:marLeft w:val="480"/>
                  <w:marRight w:val="0"/>
                  <w:marTop w:val="0"/>
                  <w:marBottom w:val="0"/>
                  <w:divBdr>
                    <w:top w:val="none" w:sz="0" w:space="0" w:color="auto"/>
                    <w:left w:val="none" w:sz="0" w:space="0" w:color="auto"/>
                    <w:bottom w:val="none" w:sz="0" w:space="0" w:color="auto"/>
                    <w:right w:val="none" w:sz="0" w:space="0" w:color="auto"/>
                  </w:divBdr>
                </w:div>
                <w:div w:id="1259798826">
                  <w:marLeft w:val="480"/>
                  <w:marRight w:val="0"/>
                  <w:marTop w:val="0"/>
                  <w:marBottom w:val="0"/>
                  <w:divBdr>
                    <w:top w:val="none" w:sz="0" w:space="0" w:color="auto"/>
                    <w:left w:val="none" w:sz="0" w:space="0" w:color="auto"/>
                    <w:bottom w:val="none" w:sz="0" w:space="0" w:color="auto"/>
                    <w:right w:val="none" w:sz="0" w:space="0" w:color="auto"/>
                  </w:divBdr>
                </w:div>
                <w:div w:id="759520222">
                  <w:marLeft w:val="480"/>
                  <w:marRight w:val="0"/>
                  <w:marTop w:val="0"/>
                  <w:marBottom w:val="0"/>
                  <w:divBdr>
                    <w:top w:val="none" w:sz="0" w:space="0" w:color="auto"/>
                    <w:left w:val="none" w:sz="0" w:space="0" w:color="auto"/>
                    <w:bottom w:val="none" w:sz="0" w:space="0" w:color="auto"/>
                    <w:right w:val="none" w:sz="0" w:space="0" w:color="auto"/>
                  </w:divBdr>
                </w:div>
                <w:div w:id="1969698839">
                  <w:marLeft w:val="480"/>
                  <w:marRight w:val="0"/>
                  <w:marTop w:val="0"/>
                  <w:marBottom w:val="0"/>
                  <w:divBdr>
                    <w:top w:val="none" w:sz="0" w:space="0" w:color="auto"/>
                    <w:left w:val="none" w:sz="0" w:space="0" w:color="auto"/>
                    <w:bottom w:val="none" w:sz="0" w:space="0" w:color="auto"/>
                    <w:right w:val="none" w:sz="0" w:space="0" w:color="auto"/>
                  </w:divBdr>
                </w:div>
                <w:div w:id="1772047748">
                  <w:marLeft w:val="480"/>
                  <w:marRight w:val="0"/>
                  <w:marTop w:val="0"/>
                  <w:marBottom w:val="0"/>
                  <w:divBdr>
                    <w:top w:val="none" w:sz="0" w:space="0" w:color="auto"/>
                    <w:left w:val="none" w:sz="0" w:space="0" w:color="auto"/>
                    <w:bottom w:val="none" w:sz="0" w:space="0" w:color="auto"/>
                    <w:right w:val="none" w:sz="0" w:space="0" w:color="auto"/>
                  </w:divBdr>
                </w:div>
                <w:div w:id="1329752078">
                  <w:marLeft w:val="480"/>
                  <w:marRight w:val="0"/>
                  <w:marTop w:val="0"/>
                  <w:marBottom w:val="0"/>
                  <w:divBdr>
                    <w:top w:val="none" w:sz="0" w:space="0" w:color="auto"/>
                    <w:left w:val="none" w:sz="0" w:space="0" w:color="auto"/>
                    <w:bottom w:val="none" w:sz="0" w:space="0" w:color="auto"/>
                    <w:right w:val="none" w:sz="0" w:space="0" w:color="auto"/>
                  </w:divBdr>
                </w:div>
                <w:div w:id="1989237242">
                  <w:marLeft w:val="480"/>
                  <w:marRight w:val="0"/>
                  <w:marTop w:val="0"/>
                  <w:marBottom w:val="0"/>
                  <w:divBdr>
                    <w:top w:val="none" w:sz="0" w:space="0" w:color="auto"/>
                    <w:left w:val="none" w:sz="0" w:space="0" w:color="auto"/>
                    <w:bottom w:val="none" w:sz="0" w:space="0" w:color="auto"/>
                    <w:right w:val="none" w:sz="0" w:space="0" w:color="auto"/>
                  </w:divBdr>
                </w:div>
                <w:div w:id="3944916">
                  <w:marLeft w:val="480"/>
                  <w:marRight w:val="0"/>
                  <w:marTop w:val="0"/>
                  <w:marBottom w:val="0"/>
                  <w:divBdr>
                    <w:top w:val="none" w:sz="0" w:space="0" w:color="auto"/>
                    <w:left w:val="none" w:sz="0" w:space="0" w:color="auto"/>
                    <w:bottom w:val="none" w:sz="0" w:space="0" w:color="auto"/>
                    <w:right w:val="none" w:sz="0" w:space="0" w:color="auto"/>
                  </w:divBdr>
                </w:div>
                <w:div w:id="499547511">
                  <w:marLeft w:val="480"/>
                  <w:marRight w:val="0"/>
                  <w:marTop w:val="0"/>
                  <w:marBottom w:val="0"/>
                  <w:divBdr>
                    <w:top w:val="none" w:sz="0" w:space="0" w:color="auto"/>
                    <w:left w:val="none" w:sz="0" w:space="0" w:color="auto"/>
                    <w:bottom w:val="none" w:sz="0" w:space="0" w:color="auto"/>
                    <w:right w:val="none" w:sz="0" w:space="0" w:color="auto"/>
                  </w:divBdr>
                </w:div>
                <w:div w:id="1912499587">
                  <w:marLeft w:val="480"/>
                  <w:marRight w:val="0"/>
                  <w:marTop w:val="0"/>
                  <w:marBottom w:val="0"/>
                  <w:divBdr>
                    <w:top w:val="none" w:sz="0" w:space="0" w:color="auto"/>
                    <w:left w:val="none" w:sz="0" w:space="0" w:color="auto"/>
                    <w:bottom w:val="none" w:sz="0" w:space="0" w:color="auto"/>
                    <w:right w:val="none" w:sz="0" w:space="0" w:color="auto"/>
                  </w:divBdr>
                </w:div>
                <w:div w:id="1484276173">
                  <w:marLeft w:val="480"/>
                  <w:marRight w:val="0"/>
                  <w:marTop w:val="0"/>
                  <w:marBottom w:val="0"/>
                  <w:divBdr>
                    <w:top w:val="none" w:sz="0" w:space="0" w:color="auto"/>
                    <w:left w:val="none" w:sz="0" w:space="0" w:color="auto"/>
                    <w:bottom w:val="none" w:sz="0" w:space="0" w:color="auto"/>
                    <w:right w:val="none" w:sz="0" w:space="0" w:color="auto"/>
                  </w:divBdr>
                </w:div>
                <w:div w:id="2010674115">
                  <w:marLeft w:val="480"/>
                  <w:marRight w:val="0"/>
                  <w:marTop w:val="0"/>
                  <w:marBottom w:val="0"/>
                  <w:divBdr>
                    <w:top w:val="none" w:sz="0" w:space="0" w:color="auto"/>
                    <w:left w:val="none" w:sz="0" w:space="0" w:color="auto"/>
                    <w:bottom w:val="none" w:sz="0" w:space="0" w:color="auto"/>
                    <w:right w:val="none" w:sz="0" w:space="0" w:color="auto"/>
                  </w:divBdr>
                </w:div>
                <w:div w:id="1015692024">
                  <w:marLeft w:val="480"/>
                  <w:marRight w:val="0"/>
                  <w:marTop w:val="0"/>
                  <w:marBottom w:val="0"/>
                  <w:divBdr>
                    <w:top w:val="none" w:sz="0" w:space="0" w:color="auto"/>
                    <w:left w:val="none" w:sz="0" w:space="0" w:color="auto"/>
                    <w:bottom w:val="none" w:sz="0" w:space="0" w:color="auto"/>
                    <w:right w:val="none" w:sz="0" w:space="0" w:color="auto"/>
                  </w:divBdr>
                </w:div>
                <w:div w:id="1744833382">
                  <w:marLeft w:val="480"/>
                  <w:marRight w:val="0"/>
                  <w:marTop w:val="0"/>
                  <w:marBottom w:val="0"/>
                  <w:divBdr>
                    <w:top w:val="none" w:sz="0" w:space="0" w:color="auto"/>
                    <w:left w:val="none" w:sz="0" w:space="0" w:color="auto"/>
                    <w:bottom w:val="none" w:sz="0" w:space="0" w:color="auto"/>
                    <w:right w:val="none" w:sz="0" w:space="0" w:color="auto"/>
                  </w:divBdr>
                </w:div>
                <w:div w:id="1342704297">
                  <w:marLeft w:val="480"/>
                  <w:marRight w:val="0"/>
                  <w:marTop w:val="0"/>
                  <w:marBottom w:val="0"/>
                  <w:divBdr>
                    <w:top w:val="none" w:sz="0" w:space="0" w:color="auto"/>
                    <w:left w:val="none" w:sz="0" w:space="0" w:color="auto"/>
                    <w:bottom w:val="none" w:sz="0" w:space="0" w:color="auto"/>
                    <w:right w:val="none" w:sz="0" w:space="0" w:color="auto"/>
                  </w:divBdr>
                </w:div>
                <w:div w:id="122584094">
                  <w:marLeft w:val="480"/>
                  <w:marRight w:val="0"/>
                  <w:marTop w:val="0"/>
                  <w:marBottom w:val="0"/>
                  <w:divBdr>
                    <w:top w:val="none" w:sz="0" w:space="0" w:color="auto"/>
                    <w:left w:val="none" w:sz="0" w:space="0" w:color="auto"/>
                    <w:bottom w:val="none" w:sz="0" w:space="0" w:color="auto"/>
                    <w:right w:val="none" w:sz="0" w:space="0" w:color="auto"/>
                  </w:divBdr>
                </w:div>
                <w:div w:id="1035233730">
                  <w:marLeft w:val="480"/>
                  <w:marRight w:val="0"/>
                  <w:marTop w:val="0"/>
                  <w:marBottom w:val="0"/>
                  <w:divBdr>
                    <w:top w:val="none" w:sz="0" w:space="0" w:color="auto"/>
                    <w:left w:val="none" w:sz="0" w:space="0" w:color="auto"/>
                    <w:bottom w:val="none" w:sz="0" w:space="0" w:color="auto"/>
                    <w:right w:val="none" w:sz="0" w:space="0" w:color="auto"/>
                  </w:divBdr>
                </w:div>
              </w:divsChild>
            </w:div>
            <w:div w:id="679938683">
              <w:marLeft w:val="0"/>
              <w:marRight w:val="0"/>
              <w:marTop w:val="0"/>
              <w:marBottom w:val="0"/>
              <w:divBdr>
                <w:top w:val="none" w:sz="0" w:space="0" w:color="auto"/>
                <w:left w:val="none" w:sz="0" w:space="0" w:color="auto"/>
                <w:bottom w:val="none" w:sz="0" w:space="0" w:color="auto"/>
                <w:right w:val="none" w:sz="0" w:space="0" w:color="auto"/>
              </w:divBdr>
              <w:divsChild>
                <w:div w:id="339627386">
                  <w:marLeft w:val="480"/>
                  <w:marRight w:val="0"/>
                  <w:marTop w:val="0"/>
                  <w:marBottom w:val="0"/>
                  <w:divBdr>
                    <w:top w:val="none" w:sz="0" w:space="0" w:color="auto"/>
                    <w:left w:val="none" w:sz="0" w:space="0" w:color="auto"/>
                    <w:bottom w:val="none" w:sz="0" w:space="0" w:color="auto"/>
                    <w:right w:val="none" w:sz="0" w:space="0" w:color="auto"/>
                  </w:divBdr>
                </w:div>
                <w:div w:id="1448309968">
                  <w:marLeft w:val="480"/>
                  <w:marRight w:val="0"/>
                  <w:marTop w:val="0"/>
                  <w:marBottom w:val="0"/>
                  <w:divBdr>
                    <w:top w:val="none" w:sz="0" w:space="0" w:color="auto"/>
                    <w:left w:val="none" w:sz="0" w:space="0" w:color="auto"/>
                    <w:bottom w:val="none" w:sz="0" w:space="0" w:color="auto"/>
                    <w:right w:val="none" w:sz="0" w:space="0" w:color="auto"/>
                  </w:divBdr>
                </w:div>
                <w:div w:id="2104954404">
                  <w:marLeft w:val="480"/>
                  <w:marRight w:val="0"/>
                  <w:marTop w:val="0"/>
                  <w:marBottom w:val="0"/>
                  <w:divBdr>
                    <w:top w:val="none" w:sz="0" w:space="0" w:color="auto"/>
                    <w:left w:val="none" w:sz="0" w:space="0" w:color="auto"/>
                    <w:bottom w:val="none" w:sz="0" w:space="0" w:color="auto"/>
                    <w:right w:val="none" w:sz="0" w:space="0" w:color="auto"/>
                  </w:divBdr>
                </w:div>
                <w:div w:id="2088502015">
                  <w:marLeft w:val="480"/>
                  <w:marRight w:val="0"/>
                  <w:marTop w:val="0"/>
                  <w:marBottom w:val="0"/>
                  <w:divBdr>
                    <w:top w:val="none" w:sz="0" w:space="0" w:color="auto"/>
                    <w:left w:val="none" w:sz="0" w:space="0" w:color="auto"/>
                    <w:bottom w:val="none" w:sz="0" w:space="0" w:color="auto"/>
                    <w:right w:val="none" w:sz="0" w:space="0" w:color="auto"/>
                  </w:divBdr>
                </w:div>
                <w:div w:id="1913852106">
                  <w:marLeft w:val="480"/>
                  <w:marRight w:val="0"/>
                  <w:marTop w:val="0"/>
                  <w:marBottom w:val="0"/>
                  <w:divBdr>
                    <w:top w:val="none" w:sz="0" w:space="0" w:color="auto"/>
                    <w:left w:val="none" w:sz="0" w:space="0" w:color="auto"/>
                    <w:bottom w:val="none" w:sz="0" w:space="0" w:color="auto"/>
                    <w:right w:val="none" w:sz="0" w:space="0" w:color="auto"/>
                  </w:divBdr>
                </w:div>
                <w:div w:id="282998085">
                  <w:marLeft w:val="480"/>
                  <w:marRight w:val="0"/>
                  <w:marTop w:val="0"/>
                  <w:marBottom w:val="0"/>
                  <w:divBdr>
                    <w:top w:val="none" w:sz="0" w:space="0" w:color="auto"/>
                    <w:left w:val="none" w:sz="0" w:space="0" w:color="auto"/>
                    <w:bottom w:val="none" w:sz="0" w:space="0" w:color="auto"/>
                    <w:right w:val="none" w:sz="0" w:space="0" w:color="auto"/>
                  </w:divBdr>
                </w:div>
                <w:div w:id="780611476">
                  <w:marLeft w:val="480"/>
                  <w:marRight w:val="0"/>
                  <w:marTop w:val="0"/>
                  <w:marBottom w:val="0"/>
                  <w:divBdr>
                    <w:top w:val="none" w:sz="0" w:space="0" w:color="auto"/>
                    <w:left w:val="none" w:sz="0" w:space="0" w:color="auto"/>
                    <w:bottom w:val="none" w:sz="0" w:space="0" w:color="auto"/>
                    <w:right w:val="none" w:sz="0" w:space="0" w:color="auto"/>
                  </w:divBdr>
                </w:div>
                <w:div w:id="1257792196">
                  <w:marLeft w:val="480"/>
                  <w:marRight w:val="0"/>
                  <w:marTop w:val="0"/>
                  <w:marBottom w:val="0"/>
                  <w:divBdr>
                    <w:top w:val="none" w:sz="0" w:space="0" w:color="auto"/>
                    <w:left w:val="none" w:sz="0" w:space="0" w:color="auto"/>
                    <w:bottom w:val="none" w:sz="0" w:space="0" w:color="auto"/>
                    <w:right w:val="none" w:sz="0" w:space="0" w:color="auto"/>
                  </w:divBdr>
                </w:div>
                <w:div w:id="596062445">
                  <w:marLeft w:val="480"/>
                  <w:marRight w:val="0"/>
                  <w:marTop w:val="0"/>
                  <w:marBottom w:val="0"/>
                  <w:divBdr>
                    <w:top w:val="none" w:sz="0" w:space="0" w:color="auto"/>
                    <w:left w:val="none" w:sz="0" w:space="0" w:color="auto"/>
                    <w:bottom w:val="none" w:sz="0" w:space="0" w:color="auto"/>
                    <w:right w:val="none" w:sz="0" w:space="0" w:color="auto"/>
                  </w:divBdr>
                </w:div>
                <w:div w:id="485173046">
                  <w:marLeft w:val="480"/>
                  <w:marRight w:val="0"/>
                  <w:marTop w:val="0"/>
                  <w:marBottom w:val="0"/>
                  <w:divBdr>
                    <w:top w:val="none" w:sz="0" w:space="0" w:color="auto"/>
                    <w:left w:val="none" w:sz="0" w:space="0" w:color="auto"/>
                    <w:bottom w:val="none" w:sz="0" w:space="0" w:color="auto"/>
                    <w:right w:val="none" w:sz="0" w:space="0" w:color="auto"/>
                  </w:divBdr>
                </w:div>
                <w:div w:id="1181627051">
                  <w:marLeft w:val="480"/>
                  <w:marRight w:val="0"/>
                  <w:marTop w:val="0"/>
                  <w:marBottom w:val="0"/>
                  <w:divBdr>
                    <w:top w:val="none" w:sz="0" w:space="0" w:color="auto"/>
                    <w:left w:val="none" w:sz="0" w:space="0" w:color="auto"/>
                    <w:bottom w:val="none" w:sz="0" w:space="0" w:color="auto"/>
                    <w:right w:val="none" w:sz="0" w:space="0" w:color="auto"/>
                  </w:divBdr>
                </w:div>
                <w:div w:id="1700470998">
                  <w:marLeft w:val="480"/>
                  <w:marRight w:val="0"/>
                  <w:marTop w:val="0"/>
                  <w:marBottom w:val="0"/>
                  <w:divBdr>
                    <w:top w:val="none" w:sz="0" w:space="0" w:color="auto"/>
                    <w:left w:val="none" w:sz="0" w:space="0" w:color="auto"/>
                    <w:bottom w:val="none" w:sz="0" w:space="0" w:color="auto"/>
                    <w:right w:val="none" w:sz="0" w:space="0" w:color="auto"/>
                  </w:divBdr>
                </w:div>
                <w:div w:id="969021733">
                  <w:marLeft w:val="480"/>
                  <w:marRight w:val="0"/>
                  <w:marTop w:val="0"/>
                  <w:marBottom w:val="0"/>
                  <w:divBdr>
                    <w:top w:val="none" w:sz="0" w:space="0" w:color="auto"/>
                    <w:left w:val="none" w:sz="0" w:space="0" w:color="auto"/>
                    <w:bottom w:val="none" w:sz="0" w:space="0" w:color="auto"/>
                    <w:right w:val="none" w:sz="0" w:space="0" w:color="auto"/>
                  </w:divBdr>
                </w:div>
                <w:div w:id="953554848">
                  <w:marLeft w:val="480"/>
                  <w:marRight w:val="0"/>
                  <w:marTop w:val="0"/>
                  <w:marBottom w:val="0"/>
                  <w:divBdr>
                    <w:top w:val="none" w:sz="0" w:space="0" w:color="auto"/>
                    <w:left w:val="none" w:sz="0" w:space="0" w:color="auto"/>
                    <w:bottom w:val="none" w:sz="0" w:space="0" w:color="auto"/>
                    <w:right w:val="none" w:sz="0" w:space="0" w:color="auto"/>
                  </w:divBdr>
                </w:div>
                <w:div w:id="1362246225">
                  <w:marLeft w:val="480"/>
                  <w:marRight w:val="0"/>
                  <w:marTop w:val="0"/>
                  <w:marBottom w:val="0"/>
                  <w:divBdr>
                    <w:top w:val="none" w:sz="0" w:space="0" w:color="auto"/>
                    <w:left w:val="none" w:sz="0" w:space="0" w:color="auto"/>
                    <w:bottom w:val="none" w:sz="0" w:space="0" w:color="auto"/>
                    <w:right w:val="none" w:sz="0" w:space="0" w:color="auto"/>
                  </w:divBdr>
                </w:div>
                <w:div w:id="1116947523">
                  <w:marLeft w:val="480"/>
                  <w:marRight w:val="0"/>
                  <w:marTop w:val="0"/>
                  <w:marBottom w:val="0"/>
                  <w:divBdr>
                    <w:top w:val="none" w:sz="0" w:space="0" w:color="auto"/>
                    <w:left w:val="none" w:sz="0" w:space="0" w:color="auto"/>
                    <w:bottom w:val="none" w:sz="0" w:space="0" w:color="auto"/>
                    <w:right w:val="none" w:sz="0" w:space="0" w:color="auto"/>
                  </w:divBdr>
                </w:div>
                <w:div w:id="1428382582">
                  <w:marLeft w:val="480"/>
                  <w:marRight w:val="0"/>
                  <w:marTop w:val="0"/>
                  <w:marBottom w:val="0"/>
                  <w:divBdr>
                    <w:top w:val="none" w:sz="0" w:space="0" w:color="auto"/>
                    <w:left w:val="none" w:sz="0" w:space="0" w:color="auto"/>
                    <w:bottom w:val="none" w:sz="0" w:space="0" w:color="auto"/>
                    <w:right w:val="none" w:sz="0" w:space="0" w:color="auto"/>
                  </w:divBdr>
                </w:div>
                <w:div w:id="1340620346">
                  <w:marLeft w:val="480"/>
                  <w:marRight w:val="0"/>
                  <w:marTop w:val="0"/>
                  <w:marBottom w:val="0"/>
                  <w:divBdr>
                    <w:top w:val="none" w:sz="0" w:space="0" w:color="auto"/>
                    <w:left w:val="none" w:sz="0" w:space="0" w:color="auto"/>
                    <w:bottom w:val="none" w:sz="0" w:space="0" w:color="auto"/>
                    <w:right w:val="none" w:sz="0" w:space="0" w:color="auto"/>
                  </w:divBdr>
                </w:div>
                <w:div w:id="1212964133">
                  <w:marLeft w:val="480"/>
                  <w:marRight w:val="0"/>
                  <w:marTop w:val="0"/>
                  <w:marBottom w:val="0"/>
                  <w:divBdr>
                    <w:top w:val="none" w:sz="0" w:space="0" w:color="auto"/>
                    <w:left w:val="none" w:sz="0" w:space="0" w:color="auto"/>
                    <w:bottom w:val="none" w:sz="0" w:space="0" w:color="auto"/>
                    <w:right w:val="none" w:sz="0" w:space="0" w:color="auto"/>
                  </w:divBdr>
                </w:div>
                <w:div w:id="70395172">
                  <w:marLeft w:val="480"/>
                  <w:marRight w:val="0"/>
                  <w:marTop w:val="0"/>
                  <w:marBottom w:val="0"/>
                  <w:divBdr>
                    <w:top w:val="none" w:sz="0" w:space="0" w:color="auto"/>
                    <w:left w:val="none" w:sz="0" w:space="0" w:color="auto"/>
                    <w:bottom w:val="none" w:sz="0" w:space="0" w:color="auto"/>
                    <w:right w:val="none" w:sz="0" w:space="0" w:color="auto"/>
                  </w:divBdr>
                </w:div>
                <w:div w:id="1905144490">
                  <w:marLeft w:val="480"/>
                  <w:marRight w:val="0"/>
                  <w:marTop w:val="0"/>
                  <w:marBottom w:val="0"/>
                  <w:divBdr>
                    <w:top w:val="none" w:sz="0" w:space="0" w:color="auto"/>
                    <w:left w:val="none" w:sz="0" w:space="0" w:color="auto"/>
                    <w:bottom w:val="none" w:sz="0" w:space="0" w:color="auto"/>
                    <w:right w:val="none" w:sz="0" w:space="0" w:color="auto"/>
                  </w:divBdr>
                </w:div>
                <w:div w:id="708649035">
                  <w:marLeft w:val="480"/>
                  <w:marRight w:val="0"/>
                  <w:marTop w:val="0"/>
                  <w:marBottom w:val="0"/>
                  <w:divBdr>
                    <w:top w:val="none" w:sz="0" w:space="0" w:color="auto"/>
                    <w:left w:val="none" w:sz="0" w:space="0" w:color="auto"/>
                    <w:bottom w:val="none" w:sz="0" w:space="0" w:color="auto"/>
                    <w:right w:val="none" w:sz="0" w:space="0" w:color="auto"/>
                  </w:divBdr>
                </w:div>
                <w:div w:id="1893227642">
                  <w:marLeft w:val="480"/>
                  <w:marRight w:val="0"/>
                  <w:marTop w:val="0"/>
                  <w:marBottom w:val="0"/>
                  <w:divBdr>
                    <w:top w:val="none" w:sz="0" w:space="0" w:color="auto"/>
                    <w:left w:val="none" w:sz="0" w:space="0" w:color="auto"/>
                    <w:bottom w:val="none" w:sz="0" w:space="0" w:color="auto"/>
                    <w:right w:val="none" w:sz="0" w:space="0" w:color="auto"/>
                  </w:divBdr>
                </w:div>
                <w:div w:id="1183131740">
                  <w:marLeft w:val="480"/>
                  <w:marRight w:val="0"/>
                  <w:marTop w:val="0"/>
                  <w:marBottom w:val="0"/>
                  <w:divBdr>
                    <w:top w:val="none" w:sz="0" w:space="0" w:color="auto"/>
                    <w:left w:val="none" w:sz="0" w:space="0" w:color="auto"/>
                    <w:bottom w:val="none" w:sz="0" w:space="0" w:color="auto"/>
                    <w:right w:val="none" w:sz="0" w:space="0" w:color="auto"/>
                  </w:divBdr>
                </w:div>
                <w:div w:id="1507095578">
                  <w:marLeft w:val="480"/>
                  <w:marRight w:val="0"/>
                  <w:marTop w:val="0"/>
                  <w:marBottom w:val="0"/>
                  <w:divBdr>
                    <w:top w:val="none" w:sz="0" w:space="0" w:color="auto"/>
                    <w:left w:val="none" w:sz="0" w:space="0" w:color="auto"/>
                    <w:bottom w:val="none" w:sz="0" w:space="0" w:color="auto"/>
                    <w:right w:val="none" w:sz="0" w:space="0" w:color="auto"/>
                  </w:divBdr>
                </w:div>
                <w:div w:id="1064336391">
                  <w:marLeft w:val="480"/>
                  <w:marRight w:val="0"/>
                  <w:marTop w:val="0"/>
                  <w:marBottom w:val="0"/>
                  <w:divBdr>
                    <w:top w:val="none" w:sz="0" w:space="0" w:color="auto"/>
                    <w:left w:val="none" w:sz="0" w:space="0" w:color="auto"/>
                    <w:bottom w:val="none" w:sz="0" w:space="0" w:color="auto"/>
                    <w:right w:val="none" w:sz="0" w:space="0" w:color="auto"/>
                  </w:divBdr>
                </w:div>
                <w:div w:id="1204051771">
                  <w:marLeft w:val="480"/>
                  <w:marRight w:val="0"/>
                  <w:marTop w:val="0"/>
                  <w:marBottom w:val="0"/>
                  <w:divBdr>
                    <w:top w:val="none" w:sz="0" w:space="0" w:color="auto"/>
                    <w:left w:val="none" w:sz="0" w:space="0" w:color="auto"/>
                    <w:bottom w:val="none" w:sz="0" w:space="0" w:color="auto"/>
                    <w:right w:val="none" w:sz="0" w:space="0" w:color="auto"/>
                  </w:divBdr>
                </w:div>
                <w:div w:id="1990281032">
                  <w:marLeft w:val="480"/>
                  <w:marRight w:val="0"/>
                  <w:marTop w:val="0"/>
                  <w:marBottom w:val="0"/>
                  <w:divBdr>
                    <w:top w:val="none" w:sz="0" w:space="0" w:color="auto"/>
                    <w:left w:val="none" w:sz="0" w:space="0" w:color="auto"/>
                    <w:bottom w:val="none" w:sz="0" w:space="0" w:color="auto"/>
                    <w:right w:val="none" w:sz="0" w:space="0" w:color="auto"/>
                  </w:divBdr>
                </w:div>
                <w:div w:id="785151785">
                  <w:marLeft w:val="480"/>
                  <w:marRight w:val="0"/>
                  <w:marTop w:val="0"/>
                  <w:marBottom w:val="0"/>
                  <w:divBdr>
                    <w:top w:val="none" w:sz="0" w:space="0" w:color="auto"/>
                    <w:left w:val="none" w:sz="0" w:space="0" w:color="auto"/>
                    <w:bottom w:val="none" w:sz="0" w:space="0" w:color="auto"/>
                    <w:right w:val="none" w:sz="0" w:space="0" w:color="auto"/>
                  </w:divBdr>
                </w:div>
                <w:div w:id="267397524">
                  <w:marLeft w:val="480"/>
                  <w:marRight w:val="0"/>
                  <w:marTop w:val="0"/>
                  <w:marBottom w:val="0"/>
                  <w:divBdr>
                    <w:top w:val="none" w:sz="0" w:space="0" w:color="auto"/>
                    <w:left w:val="none" w:sz="0" w:space="0" w:color="auto"/>
                    <w:bottom w:val="none" w:sz="0" w:space="0" w:color="auto"/>
                    <w:right w:val="none" w:sz="0" w:space="0" w:color="auto"/>
                  </w:divBdr>
                </w:div>
                <w:div w:id="755398047">
                  <w:marLeft w:val="480"/>
                  <w:marRight w:val="0"/>
                  <w:marTop w:val="0"/>
                  <w:marBottom w:val="0"/>
                  <w:divBdr>
                    <w:top w:val="none" w:sz="0" w:space="0" w:color="auto"/>
                    <w:left w:val="none" w:sz="0" w:space="0" w:color="auto"/>
                    <w:bottom w:val="none" w:sz="0" w:space="0" w:color="auto"/>
                    <w:right w:val="none" w:sz="0" w:space="0" w:color="auto"/>
                  </w:divBdr>
                </w:div>
                <w:div w:id="2122063197">
                  <w:marLeft w:val="480"/>
                  <w:marRight w:val="0"/>
                  <w:marTop w:val="0"/>
                  <w:marBottom w:val="0"/>
                  <w:divBdr>
                    <w:top w:val="none" w:sz="0" w:space="0" w:color="auto"/>
                    <w:left w:val="none" w:sz="0" w:space="0" w:color="auto"/>
                    <w:bottom w:val="none" w:sz="0" w:space="0" w:color="auto"/>
                    <w:right w:val="none" w:sz="0" w:space="0" w:color="auto"/>
                  </w:divBdr>
                </w:div>
                <w:div w:id="2083062903">
                  <w:marLeft w:val="480"/>
                  <w:marRight w:val="0"/>
                  <w:marTop w:val="0"/>
                  <w:marBottom w:val="0"/>
                  <w:divBdr>
                    <w:top w:val="none" w:sz="0" w:space="0" w:color="auto"/>
                    <w:left w:val="none" w:sz="0" w:space="0" w:color="auto"/>
                    <w:bottom w:val="none" w:sz="0" w:space="0" w:color="auto"/>
                    <w:right w:val="none" w:sz="0" w:space="0" w:color="auto"/>
                  </w:divBdr>
                </w:div>
                <w:div w:id="1249729989">
                  <w:marLeft w:val="480"/>
                  <w:marRight w:val="0"/>
                  <w:marTop w:val="0"/>
                  <w:marBottom w:val="0"/>
                  <w:divBdr>
                    <w:top w:val="none" w:sz="0" w:space="0" w:color="auto"/>
                    <w:left w:val="none" w:sz="0" w:space="0" w:color="auto"/>
                    <w:bottom w:val="none" w:sz="0" w:space="0" w:color="auto"/>
                    <w:right w:val="none" w:sz="0" w:space="0" w:color="auto"/>
                  </w:divBdr>
                </w:div>
                <w:div w:id="1888641912">
                  <w:marLeft w:val="480"/>
                  <w:marRight w:val="0"/>
                  <w:marTop w:val="0"/>
                  <w:marBottom w:val="0"/>
                  <w:divBdr>
                    <w:top w:val="none" w:sz="0" w:space="0" w:color="auto"/>
                    <w:left w:val="none" w:sz="0" w:space="0" w:color="auto"/>
                    <w:bottom w:val="none" w:sz="0" w:space="0" w:color="auto"/>
                    <w:right w:val="none" w:sz="0" w:space="0" w:color="auto"/>
                  </w:divBdr>
                </w:div>
                <w:div w:id="293027597">
                  <w:marLeft w:val="480"/>
                  <w:marRight w:val="0"/>
                  <w:marTop w:val="0"/>
                  <w:marBottom w:val="0"/>
                  <w:divBdr>
                    <w:top w:val="none" w:sz="0" w:space="0" w:color="auto"/>
                    <w:left w:val="none" w:sz="0" w:space="0" w:color="auto"/>
                    <w:bottom w:val="none" w:sz="0" w:space="0" w:color="auto"/>
                    <w:right w:val="none" w:sz="0" w:space="0" w:color="auto"/>
                  </w:divBdr>
                </w:div>
                <w:div w:id="1937060597">
                  <w:marLeft w:val="480"/>
                  <w:marRight w:val="0"/>
                  <w:marTop w:val="0"/>
                  <w:marBottom w:val="0"/>
                  <w:divBdr>
                    <w:top w:val="none" w:sz="0" w:space="0" w:color="auto"/>
                    <w:left w:val="none" w:sz="0" w:space="0" w:color="auto"/>
                    <w:bottom w:val="none" w:sz="0" w:space="0" w:color="auto"/>
                    <w:right w:val="none" w:sz="0" w:space="0" w:color="auto"/>
                  </w:divBdr>
                </w:div>
                <w:div w:id="156852043">
                  <w:marLeft w:val="480"/>
                  <w:marRight w:val="0"/>
                  <w:marTop w:val="0"/>
                  <w:marBottom w:val="0"/>
                  <w:divBdr>
                    <w:top w:val="none" w:sz="0" w:space="0" w:color="auto"/>
                    <w:left w:val="none" w:sz="0" w:space="0" w:color="auto"/>
                    <w:bottom w:val="none" w:sz="0" w:space="0" w:color="auto"/>
                    <w:right w:val="none" w:sz="0" w:space="0" w:color="auto"/>
                  </w:divBdr>
                </w:div>
                <w:div w:id="1988701555">
                  <w:marLeft w:val="480"/>
                  <w:marRight w:val="0"/>
                  <w:marTop w:val="0"/>
                  <w:marBottom w:val="0"/>
                  <w:divBdr>
                    <w:top w:val="none" w:sz="0" w:space="0" w:color="auto"/>
                    <w:left w:val="none" w:sz="0" w:space="0" w:color="auto"/>
                    <w:bottom w:val="none" w:sz="0" w:space="0" w:color="auto"/>
                    <w:right w:val="none" w:sz="0" w:space="0" w:color="auto"/>
                  </w:divBdr>
                </w:div>
                <w:div w:id="473989057">
                  <w:marLeft w:val="480"/>
                  <w:marRight w:val="0"/>
                  <w:marTop w:val="0"/>
                  <w:marBottom w:val="0"/>
                  <w:divBdr>
                    <w:top w:val="none" w:sz="0" w:space="0" w:color="auto"/>
                    <w:left w:val="none" w:sz="0" w:space="0" w:color="auto"/>
                    <w:bottom w:val="none" w:sz="0" w:space="0" w:color="auto"/>
                    <w:right w:val="none" w:sz="0" w:space="0" w:color="auto"/>
                  </w:divBdr>
                </w:div>
                <w:div w:id="1219785645">
                  <w:marLeft w:val="480"/>
                  <w:marRight w:val="0"/>
                  <w:marTop w:val="0"/>
                  <w:marBottom w:val="0"/>
                  <w:divBdr>
                    <w:top w:val="none" w:sz="0" w:space="0" w:color="auto"/>
                    <w:left w:val="none" w:sz="0" w:space="0" w:color="auto"/>
                    <w:bottom w:val="none" w:sz="0" w:space="0" w:color="auto"/>
                    <w:right w:val="none" w:sz="0" w:space="0" w:color="auto"/>
                  </w:divBdr>
                </w:div>
                <w:div w:id="1353726297">
                  <w:marLeft w:val="480"/>
                  <w:marRight w:val="0"/>
                  <w:marTop w:val="0"/>
                  <w:marBottom w:val="0"/>
                  <w:divBdr>
                    <w:top w:val="none" w:sz="0" w:space="0" w:color="auto"/>
                    <w:left w:val="none" w:sz="0" w:space="0" w:color="auto"/>
                    <w:bottom w:val="none" w:sz="0" w:space="0" w:color="auto"/>
                    <w:right w:val="none" w:sz="0" w:space="0" w:color="auto"/>
                  </w:divBdr>
                </w:div>
                <w:div w:id="577207944">
                  <w:marLeft w:val="480"/>
                  <w:marRight w:val="0"/>
                  <w:marTop w:val="0"/>
                  <w:marBottom w:val="0"/>
                  <w:divBdr>
                    <w:top w:val="none" w:sz="0" w:space="0" w:color="auto"/>
                    <w:left w:val="none" w:sz="0" w:space="0" w:color="auto"/>
                    <w:bottom w:val="none" w:sz="0" w:space="0" w:color="auto"/>
                    <w:right w:val="none" w:sz="0" w:space="0" w:color="auto"/>
                  </w:divBdr>
                </w:div>
                <w:div w:id="1664815531">
                  <w:marLeft w:val="480"/>
                  <w:marRight w:val="0"/>
                  <w:marTop w:val="0"/>
                  <w:marBottom w:val="0"/>
                  <w:divBdr>
                    <w:top w:val="none" w:sz="0" w:space="0" w:color="auto"/>
                    <w:left w:val="none" w:sz="0" w:space="0" w:color="auto"/>
                    <w:bottom w:val="none" w:sz="0" w:space="0" w:color="auto"/>
                    <w:right w:val="none" w:sz="0" w:space="0" w:color="auto"/>
                  </w:divBdr>
                </w:div>
                <w:div w:id="1798646547">
                  <w:marLeft w:val="480"/>
                  <w:marRight w:val="0"/>
                  <w:marTop w:val="0"/>
                  <w:marBottom w:val="0"/>
                  <w:divBdr>
                    <w:top w:val="none" w:sz="0" w:space="0" w:color="auto"/>
                    <w:left w:val="none" w:sz="0" w:space="0" w:color="auto"/>
                    <w:bottom w:val="none" w:sz="0" w:space="0" w:color="auto"/>
                    <w:right w:val="none" w:sz="0" w:space="0" w:color="auto"/>
                  </w:divBdr>
                </w:div>
                <w:div w:id="170294695">
                  <w:marLeft w:val="480"/>
                  <w:marRight w:val="0"/>
                  <w:marTop w:val="0"/>
                  <w:marBottom w:val="0"/>
                  <w:divBdr>
                    <w:top w:val="none" w:sz="0" w:space="0" w:color="auto"/>
                    <w:left w:val="none" w:sz="0" w:space="0" w:color="auto"/>
                    <w:bottom w:val="none" w:sz="0" w:space="0" w:color="auto"/>
                    <w:right w:val="none" w:sz="0" w:space="0" w:color="auto"/>
                  </w:divBdr>
                </w:div>
                <w:div w:id="238102031">
                  <w:marLeft w:val="480"/>
                  <w:marRight w:val="0"/>
                  <w:marTop w:val="0"/>
                  <w:marBottom w:val="0"/>
                  <w:divBdr>
                    <w:top w:val="none" w:sz="0" w:space="0" w:color="auto"/>
                    <w:left w:val="none" w:sz="0" w:space="0" w:color="auto"/>
                    <w:bottom w:val="none" w:sz="0" w:space="0" w:color="auto"/>
                    <w:right w:val="none" w:sz="0" w:space="0" w:color="auto"/>
                  </w:divBdr>
                </w:div>
                <w:div w:id="286470218">
                  <w:marLeft w:val="480"/>
                  <w:marRight w:val="0"/>
                  <w:marTop w:val="0"/>
                  <w:marBottom w:val="0"/>
                  <w:divBdr>
                    <w:top w:val="none" w:sz="0" w:space="0" w:color="auto"/>
                    <w:left w:val="none" w:sz="0" w:space="0" w:color="auto"/>
                    <w:bottom w:val="none" w:sz="0" w:space="0" w:color="auto"/>
                    <w:right w:val="none" w:sz="0" w:space="0" w:color="auto"/>
                  </w:divBdr>
                </w:div>
                <w:div w:id="789276625">
                  <w:marLeft w:val="480"/>
                  <w:marRight w:val="0"/>
                  <w:marTop w:val="0"/>
                  <w:marBottom w:val="0"/>
                  <w:divBdr>
                    <w:top w:val="none" w:sz="0" w:space="0" w:color="auto"/>
                    <w:left w:val="none" w:sz="0" w:space="0" w:color="auto"/>
                    <w:bottom w:val="none" w:sz="0" w:space="0" w:color="auto"/>
                    <w:right w:val="none" w:sz="0" w:space="0" w:color="auto"/>
                  </w:divBdr>
                </w:div>
                <w:div w:id="1899440081">
                  <w:marLeft w:val="480"/>
                  <w:marRight w:val="0"/>
                  <w:marTop w:val="0"/>
                  <w:marBottom w:val="0"/>
                  <w:divBdr>
                    <w:top w:val="none" w:sz="0" w:space="0" w:color="auto"/>
                    <w:left w:val="none" w:sz="0" w:space="0" w:color="auto"/>
                    <w:bottom w:val="none" w:sz="0" w:space="0" w:color="auto"/>
                    <w:right w:val="none" w:sz="0" w:space="0" w:color="auto"/>
                  </w:divBdr>
                </w:div>
                <w:div w:id="480973788">
                  <w:marLeft w:val="480"/>
                  <w:marRight w:val="0"/>
                  <w:marTop w:val="0"/>
                  <w:marBottom w:val="0"/>
                  <w:divBdr>
                    <w:top w:val="none" w:sz="0" w:space="0" w:color="auto"/>
                    <w:left w:val="none" w:sz="0" w:space="0" w:color="auto"/>
                    <w:bottom w:val="none" w:sz="0" w:space="0" w:color="auto"/>
                    <w:right w:val="none" w:sz="0" w:space="0" w:color="auto"/>
                  </w:divBdr>
                </w:div>
                <w:div w:id="1680740465">
                  <w:marLeft w:val="480"/>
                  <w:marRight w:val="0"/>
                  <w:marTop w:val="0"/>
                  <w:marBottom w:val="0"/>
                  <w:divBdr>
                    <w:top w:val="none" w:sz="0" w:space="0" w:color="auto"/>
                    <w:left w:val="none" w:sz="0" w:space="0" w:color="auto"/>
                    <w:bottom w:val="none" w:sz="0" w:space="0" w:color="auto"/>
                    <w:right w:val="none" w:sz="0" w:space="0" w:color="auto"/>
                  </w:divBdr>
                </w:div>
                <w:div w:id="1325468781">
                  <w:marLeft w:val="480"/>
                  <w:marRight w:val="0"/>
                  <w:marTop w:val="0"/>
                  <w:marBottom w:val="0"/>
                  <w:divBdr>
                    <w:top w:val="none" w:sz="0" w:space="0" w:color="auto"/>
                    <w:left w:val="none" w:sz="0" w:space="0" w:color="auto"/>
                    <w:bottom w:val="none" w:sz="0" w:space="0" w:color="auto"/>
                    <w:right w:val="none" w:sz="0" w:space="0" w:color="auto"/>
                  </w:divBdr>
                </w:div>
                <w:div w:id="858159100">
                  <w:marLeft w:val="480"/>
                  <w:marRight w:val="0"/>
                  <w:marTop w:val="0"/>
                  <w:marBottom w:val="0"/>
                  <w:divBdr>
                    <w:top w:val="none" w:sz="0" w:space="0" w:color="auto"/>
                    <w:left w:val="none" w:sz="0" w:space="0" w:color="auto"/>
                    <w:bottom w:val="none" w:sz="0" w:space="0" w:color="auto"/>
                    <w:right w:val="none" w:sz="0" w:space="0" w:color="auto"/>
                  </w:divBdr>
                </w:div>
                <w:div w:id="612713557">
                  <w:marLeft w:val="480"/>
                  <w:marRight w:val="0"/>
                  <w:marTop w:val="0"/>
                  <w:marBottom w:val="0"/>
                  <w:divBdr>
                    <w:top w:val="none" w:sz="0" w:space="0" w:color="auto"/>
                    <w:left w:val="none" w:sz="0" w:space="0" w:color="auto"/>
                    <w:bottom w:val="none" w:sz="0" w:space="0" w:color="auto"/>
                    <w:right w:val="none" w:sz="0" w:space="0" w:color="auto"/>
                  </w:divBdr>
                </w:div>
                <w:div w:id="24600992">
                  <w:marLeft w:val="480"/>
                  <w:marRight w:val="0"/>
                  <w:marTop w:val="0"/>
                  <w:marBottom w:val="0"/>
                  <w:divBdr>
                    <w:top w:val="none" w:sz="0" w:space="0" w:color="auto"/>
                    <w:left w:val="none" w:sz="0" w:space="0" w:color="auto"/>
                    <w:bottom w:val="none" w:sz="0" w:space="0" w:color="auto"/>
                    <w:right w:val="none" w:sz="0" w:space="0" w:color="auto"/>
                  </w:divBdr>
                </w:div>
                <w:div w:id="1709380442">
                  <w:marLeft w:val="480"/>
                  <w:marRight w:val="0"/>
                  <w:marTop w:val="0"/>
                  <w:marBottom w:val="0"/>
                  <w:divBdr>
                    <w:top w:val="none" w:sz="0" w:space="0" w:color="auto"/>
                    <w:left w:val="none" w:sz="0" w:space="0" w:color="auto"/>
                    <w:bottom w:val="none" w:sz="0" w:space="0" w:color="auto"/>
                    <w:right w:val="none" w:sz="0" w:space="0" w:color="auto"/>
                  </w:divBdr>
                </w:div>
                <w:div w:id="2064137035">
                  <w:marLeft w:val="480"/>
                  <w:marRight w:val="0"/>
                  <w:marTop w:val="0"/>
                  <w:marBottom w:val="0"/>
                  <w:divBdr>
                    <w:top w:val="none" w:sz="0" w:space="0" w:color="auto"/>
                    <w:left w:val="none" w:sz="0" w:space="0" w:color="auto"/>
                    <w:bottom w:val="none" w:sz="0" w:space="0" w:color="auto"/>
                    <w:right w:val="none" w:sz="0" w:space="0" w:color="auto"/>
                  </w:divBdr>
                </w:div>
                <w:div w:id="1183200343">
                  <w:marLeft w:val="480"/>
                  <w:marRight w:val="0"/>
                  <w:marTop w:val="0"/>
                  <w:marBottom w:val="0"/>
                  <w:divBdr>
                    <w:top w:val="none" w:sz="0" w:space="0" w:color="auto"/>
                    <w:left w:val="none" w:sz="0" w:space="0" w:color="auto"/>
                    <w:bottom w:val="none" w:sz="0" w:space="0" w:color="auto"/>
                    <w:right w:val="none" w:sz="0" w:space="0" w:color="auto"/>
                  </w:divBdr>
                </w:div>
                <w:div w:id="43994418">
                  <w:marLeft w:val="480"/>
                  <w:marRight w:val="0"/>
                  <w:marTop w:val="0"/>
                  <w:marBottom w:val="0"/>
                  <w:divBdr>
                    <w:top w:val="none" w:sz="0" w:space="0" w:color="auto"/>
                    <w:left w:val="none" w:sz="0" w:space="0" w:color="auto"/>
                    <w:bottom w:val="none" w:sz="0" w:space="0" w:color="auto"/>
                    <w:right w:val="none" w:sz="0" w:space="0" w:color="auto"/>
                  </w:divBdr>
                </w:div>
                <w:div w:id="233977114">
                  <w:marLeft w:val="480"/>
                  <w:marRight w:val="0"/>
                  <w:marTop w:val="0"/>
                  <w:marBottom w:val="0"/>
                  <w:divBdr>
                    <w:top w:val="none" w:sz="0" w:space="0" w:color="auto"/>
                    <w:left w:val="none" w:sz="0" w:space="0" w:color="auto"/>
                    <w:bottom w:val="none" w:sz="0" w:space="0" w:color="auto"/>
                    <w:right w:val="none" w:sz="0" w:space="0" w:color="auto"/>
                  </w:divBdr>
                </w:div>
                <w:div w:id="1037507566">
                  <w:marLeft w:val="480"/>
                  <w:marRight w:val="0"/>
                  <w:marTop w:val="0"/>
                  <w:marBottom w:val="0"/>
                  <w:divBdr>
                    <w:top w:val="none" w:sz="0" w:space="0" w:color="auto"/>
                    <w:left w:val="none" w:sz="0" w:space="0" w:color="auto"/>
                    <w:bottom w:val="none" w:sz="0" w:space="0" w:color="auto"/>
                    <w:right w:val="none" w:sz="0" w:space="0" w:color="auto"/>
                  </w:divBdr>
                </w:div>
                <w:div w:id="80294126">
                  <w:marLeft w:val="480"/>
                  <w:marRight w:val="0"/>
                  <w:marTop w:val="0"/>
                  <w:marBottom w:val="0"/>
                  <w:divBdr>
                    <w:top w:val="none" w:sz="0" w:space="0" w:color="auto"/>
                    <w:left w:val="none" w:sz="0" w:space="0" w:color="auto"/>
                    <w:bottom w:val="none" w:sz="0" w:space="0" w:color="auto"/>
                    <w:right w:val="none" w:sz="0" w:space="0" w:color="auto"/>
                  </w:divBdr>
                </w:div>
                <w:div w:id="876087671">
                  <w:marLeft w:val="480"/>
                  <w:marRight w:val="0"/>
                  <w:marTop w:val="0"/>
                  <w:marBottom w:val="0"/>
                  <w:divBdr>
                    <w:top w:val="none" w:sz="0" w:space="0" w:color="auto"/>
                    <w:left w:val="none" w:sz="0" w:space="0" w:color="auto"/>
                    <w:bottom w:val="none" w:sz="0" w:space="0" w:color="auto"/>
                    <w:right w:val="none" w:sz="0" w:space="0" w:color="auto"/>
                  </w:divBdr>
                </w:div>
                <w:div w:id="623275846">
                  <w:marLeft w:val="480"/>
                  <w:marRight w:val="0"/>
                  <w:marTop w:val="0"/>
                  <w:marBottom w:val="0"/>
                  <w:divBdr>
                    <w:top w:val="none" w:sz="0" w:space="0" w:color="auto"/>
                    <w:left w:val="none" w:sz="0" w:space="0" w:color="auto"/>
                    <w:bottom w:val="none" w:sz="0" w:space="0" w:color="auto"/>
                    <w:right w:val="none" w:sz="0" w:space="0" w:color="auto"/>
                  </w:divBdr>
                </w:div>
                <w:div w:id="1722827514">
                  <w:marLeft w:val="480"/>
                  <w:marRight w:val="0"/>
                  <w:marTop w:val="0"/>
                  <w:marBottom w:val="0"/>
                  <w:divBdr>
                    <w:top w:val="none" w:sz="0" w:space="0" w:color="auto"/>
                    <w:left w:val="none" w:sz="0" w:space="0" w:color="auto"/>
                    <w:bottom w:val="none" w:sz="0" w:space="0" w:color="auto"/>
                    <w:right w:val="none" w:sz="0" w:space="0" w:color="auto"/>
                  </w:divBdr>
                </w:div>
                <w:div w:id="2137528281">
                  <w:marLeft w:val="480"/>
                  <w:marRight w:val="0"/>
                  <w:marTop w:val="0"/>
                  <w:marBottom w:val="0"/>
                  <w:divBdr>
                    <w:top w:val="none" w:sz="0" w:space="0" w:color="auto"/>
                    <w:left w:val="none" w:sz="0" w:space="0" w:color="auto"/>
                    <w:bottom w:val="none" w:sz="0" w:space="0" w:color="auto"/>
                    <w:right w:val="none" w:sz="0" w:space="0" w:color="auto"/>
                  </w:divBdr>
                </w:div>
                <w:div w:id="1951431314">
                  <w:marLeft w:val="480"/>
                  <w:marRight w:val="0"/>
                  <w:marTop w:val="0"/>
                  <w:marBottom w:val="0"/>
                  <w:divBdr>
                    <w:top w:val="none" w:sz="0" w:space="0" w:color="auto"/>
                    <w:left w:val="none" w:sz="0" w:space="0" w:color="auto"/>
                    <w:bottom w:val="none" w:sz="0" w:space="0" w:color="auto"/>
                    <w:right w:val="none" w:sz="0" w:space="0" w:color="auto"/>
                  </w:divBdr>
                </w:div>
                <w:div w:id="1423990815">
                  <w:marLeft w:val="480"/>
                  <w:marRight w:val="0"/>
                  <w:marTop w:val="0"/>
                  <w:marBottom w:val="0"/>
                  <w:divBdr>
                    <w:top w:val="none" w:sz="0" w:space="0" w:color="auto"/>
                    <w:left w:val="none" w:sz="0" w:space="0" w:color="auto"/>
                    <w:bottom w:val="none" w:sz="0" w:space="0" w:color="auto"/>
                    <w:right w:val="none" w:sz="0" w:space="0" w:color="auto"/>
                  </w:divBdr>
                </w:div>
                <w:div w:id="808133351">
                  <w:marLeft w:val="480"/>
                  <w:marRight w:val="0"/>
                  <w:marTop w:val="0"/>
                  <w:marBottom w:val="0"/>
                  <w:divBdr>
                    <w:top w:val="none" w:sz="0" w:space="0" w:color="auto"/>
                    <w:left w:val="none" w:sz="0" w:space="0" w:color="auto"/>
                    <w:bottom w:val="none" w:sz="0" w:space="0" w:color="auto"/>
                    <w:right w:val="none" w:sz="0" w:space="0" w:color="auto"/>
                  </w:divBdr>
                </w:div>
                <w:div w:id="448748120">
                  <w:marLeft w:val="480"/>
                  <w:marRight w:val="0"/>
                  <w:marTop w:val="0"/>
                  <w:marBottom w:val="0"/>
                  <w:divBdr>
                    <w:top w:val="none" w:sz="0" w:space="0" w:color="auto"/>
                    <w:left w:val="none" w:sz="0" w:space="0" w:color="auto"/>
                    <w:bottom w:val="none" w:sz="0" w:space="0" w:color="auto"/>
                    <w:right w:val="none" w:sz="0" w:space="0" w:color="auto"/>
                  </w:divBdr>
                </w:div>
                <w:div w:id="2075395976">
                  <w:marLeft w:val="480"/>
                  <w:marRight w:val="0"/>
                  <w:marTop w:val="0"/>
                  <w:marBottom w:val="0"/>
                  <w:divBdr>
                    <w:top w:val="none" w:sz="0" w:space="0" w:color="auto"/>
                    <w:left w:val="none" w:sz="0" w:space="0" w:color="auto"/>
                    <w:bottom w:val="none" w:sz="0" w:space="0" w:color="auto"/>
                    <w:right w:val="none" w:sz="0" w:space="0" w:color="auto"/>
                  </w:divBdr>
                </w:div>
                <w:div w:id="18824426">
                  <w:marLeft w:val="480"/>
                  <w:marRight w:val="0"/>
                  <w:marTop w:val="0"/>
                  <w:marBottom w:val="0"/>
                  <w:divBdr>
                    <w:top w:val="none" w:sz="0" w:space="0" w:color="auto"/>
                    <w:left w:val="none" w:sz="0" w:space="0" w:color="auto"/>
                    <w:bottom w:val="none" w:sz="0" w:space="0" w:color="auto"/>
                    <w:right w:val="none" w:sz="0" w:space="0" w:color="auto"/>
                  </w:divBdr>
                </w:div>
                <w:div w:id="2017726690">
                  <w:marLeft w:val="480"/>
                  <w:marRight w:val="0"/>
                  <w:marTop w:val="0"/>
                  <w:marBottom w:val="0"/>
                  <w:divBdr>
                    <w:top w:val="none" w:sz="0" w:space="0" w:color="auto"/>
                    <w:left w:val="none" w:sz="0" w:space="0" w:color="auto"/>
                    <w:bottom w:val="none" w:sz="0" w:space="0" w:color="auto"/>
                    <w:right w:val="none" w:sz="0" w:space="0" w:color="auto"/>
                  </w:divBdr>
                </w:div>
              </w:divsChild>
            </w:div>
            <w:div w:id="656350419">
              <w:marLeft w:val="0"/>
              <w:marRight w:val="0"/>
              <w:marTop w:val="0"/>
              <w:marBottom w:val="0"/>
              <w:divBdr>
                <w:top w:val="none" w:sz="0" w:space="0" w:color="auto"/>
                <w:left w:val="none" w:sz="0" w:space="0" w:color="auto"/>
                <w:bottom w:val="none" w:sz="0" w:space="0" w:color="auto"/>
                <w:right w:val="none" w:sz="0" w:space="0" w:color="auto"/>
              </w:divBdr>
              <w:divsChild>
                <w:div w:id="807817331">
                  <w:marLeft w:val="480"/>
                  <w:marRight w:val="0"/>
                  <w:marTop w:val="0"/>
                  <w:marBottom w:val="0"/>
                  <w:divBdr>
                    <w:top w:val="none" w:sz="0" w:space="0" w:color="auto"/>
                    <w:left w:val="none" w:sz="0" w:space="0" w:color="auto"/>
                    <w:bottom w:val="none" w:sz="0" w:space="0" w:color="auto"/>
                    <w:right w:val="none" w:sz="0" w:space="0" w:color="auto"/>
                  </w:divBdr>
                </w:div>
                <w:div w:id="1861897682">
                  <w:marLeft w:val="480"/>
                  <w:marRight w:val="0"/>
                  <w:marTop w:val="0"/>
                  <w:marBottom w:val="0"/>
                  <w:divBdr>
                    <w:top w:val="none" w:sz="0" w:space="0" w:color="auto"/>
                    <w:left w:val="none" w:sz="0" w:space="0" w:color="auto"/>
                    <w:bottom w:val="none" w:sz="0" w:space="0" w:color="auto"/>
                    <w:right w:val="none" w:sz="0" w:space="0" w:color="auto"/>
                  </w:divBdr>
                </w:div>
                <w:div w:id="594554843">
                  <w:marLeft w:val="480"/>
                  <w:marRight w:val="0"/>
                  <w:marTop w:val="0"/>
                  <w:marBottom w:val="0"/>
                  <w:divBdr>
                    <w:top w:val="none" w:sz="0" w:space="0" w:color="auto"/>
                    <w:left w:val="none" w:sz="0" w:space="0" w:color="auto"/>
                    <w:bottom w:val="none" w:sz="0" w:space="0" w:color="auto"/>
                    <w:right w:val="none" w:sz="0" w:space="0" w:color="auto"/>
                  </w:divBdr>
                </w:div>
                <w:div w:id="220288343">
                  <w:marLeft w:val="480"/>
                  <w:marRight w:val="0"/>
                  <w:marTop w:val="0"/>
                  <w:marBottom w:val="0"/>
                  <w:divBdr>
                    <w:top w:val="none" w:sz="0" w:space="0" w:color="auto"/>
                    <w:left w:val="none" w:sz="0" w:space="0" w:color="auto"/>
                    <w:bottom w:val="none" w:sz="0" w:space="0" w:color="auto"/>
                    <w:right w:val="none" w:sz="0" w:space="0" w:color="auto"/>
                  </w:divBdr>
                </w:div>
                <w:div w:id="419644777">
                  <w:marLeft w:val="480"/>
                  <w:marRight w:val="0"/>
                  <w:marTop w:val="0"/>
                  <w:marBottom w:val="0"/>
                  <w:divBdr>
                    <w:top w:val="none" w:sz="0" w:space="0" w:color="auto"/>
                    <w:left w:val="none" w:sz="0" w:space="0" w:color="auto"/>
                    <w:bottom w:val="none" w:sz="0" w:space="0" w:color="auto"/>
                    <w:right w:val="none" w:sz="0" w:space="0" w:color="auto"/>
                  </w:divBdr>
                </w:div>
                <w:div w:id="1596328175">
                  <w:marLeft w:val="480"/>
                  <w:marRight w:val="0"/>
                  <w:marTop w:val="0"/>
                  <w:marBottom w:val="0"/>
                  <w:divBdr>
                    <w:top w:val="none" w:sz="0" w:space="0" w:color="auto"/>
                    <w:left w:val="none" w:sz="0" w:space="0" w:color="auto"/>
                    <w:bottom w:val="none" w:sz="0" w:space="0" w:color="auto"/>
                    <w:right w:val="none" w:sz="0" w:space="0" w:color="auto"/>
                  </w:divBdr>
                </w:div>
                <w:div w:id="892352676">
                  <w:marLeft w:val="480"/>
                  <w:marRight w:val="0"/>
                  <w:marTop w:val="0"/>
                  <w:marBottom w:val="0"/>
                  <w:divBdr>
                    <w:top w:val="none" w:sz="0" w:space="0" w:color="auto"/>
                    <w:left w:val="none" w:sz="0" w:space="0" w:color="auto"/>
                    <w:bottom w:val="none" w:sz="0" w:space="0" w:color="auto"/>
                    <w:right w:val="none" w:sz="0" w:space="0" w:color="auto"/>
                  </w:divBdr>
                </w:div>
                <w:div w:id="1995180928">
                  <w:marLeft w:val="480"/>
                  <w:marRight w:val="0"/>
                  <w:marTop w:val="0"/>
                  <w:marBottom w:val="0"/>
                  <w:divBdr>
                    <w:top w:val="none" w:sz="0" w:space="0" w:color="auto"/>
                    <w:left w:val="none" w:sz="0" w:space="0" w:color="auto"/>
                    <w:bottom w:val="none" w:sz="0" w:space="0" w:color="auto"/>
                    <w:right w:val="none" w:sz="0" w:space="0" w:color="auto"/>
                  </w:divBdr>
                </w:div>
                <w:div w:id="1035959559">
                  <w:marLeft w:val="480"/>
                  <w:marRight w:val="0"/>
                  <w:marTop w:val="0"/>
                  <w:marBottom w:val="0"/>
                  <w:divBdr>
                    <w:top w:val="none" w:sz="0" w:space="0" w:color="auto"/>
                    <w:left w:val="none" w:sz="0" w:space="0" w:color="auto"/>
                    <w:bottom w:val="none" w:sz="0" w:space="0" w:color="auto"/>
                    <w:right w:val="none" w:sz="0" w:space="0" w:color="auto"/>
                  </w:divBdr>
                </w:div>
                <w:div w:id="641665687">
                  <w:marLeft w:val="480"/>
                  <w:marRight w:val="0"/>
                  <w:marTop w:val="0"/>
                  <w:marBottom w:val="0"/>
                  <w:divBdr>
                    <w:top w:val="none" w:sz="0" w:space="0" w:color="auto"/>
                    <w:left w:val="none" w:sz="0" w:space="0" w:color="auto"/>
                    <w:bottom w:val="none" w:sz="0" w:space="0" w:color="auto"/>
                    <w:right w:val="none" w:sz="0" w:space="0" w:color="auto"/>
                  </w:divBdr>
                </w:div>
                <w:div w:id="1563952798">
                  <w:marLeft w:val="480"/>
                  <w:marRight w:val="0"/>
                  <w:marTop w:val="0"/>
                  <w:marBottom w:val="0"/>
                  <w:divBdr>
                    <w:top w:val="none" w:sz="0" w:space="0" w:color="auto"/>
                    <w:left w:val="none" w:sz="0" w:space="0" w:color="auto"/>
                    <w:bottom w:val="none" w:sz="0" w:space="0" w:color="auto"/>
                    <w:right w:val="none" w:sz="0" w:space="0" w:color="auto"/>
                  </w:divBdr>
                </w:div>
                <w:div w:id="1642033031">
                  <w:marLeft w:val="480"/>
                  <w:marRight w:val="0"/>
                  <w:marTop w:val="0"/>
                  <w:marBottom w:val="0"/>
                  <w:divBdr>
                    <w:top w:val="none" w:sz="0" w:space="0" w:color="auto"/>
                    <w:left w:val="none" w:sz="0" w:space="0" w:color="auto"/>
                    <w:bottom w:val="none" w:sz="0" w:space="0" w:color="auto"/>
                    <w:right w:val="none" w:sz="0" w:space="0" w:color="auto"/>
                  </w:divBdr>
                </w:div>
                <w:div w:id="1191798298">
                  <w:marLeft w:val="480"/>
                  <w:marRight w:val="0"/>
                  <w:marTop w:val="0"/>
                  <w:marBottom w:val="0"/>
                  <w:divBdr>
                    <w:top w:val="none" w:sz="0" w:space="0" w:color="auto"/>
                    <w:left w:val="none" w:sz="0" w:space="0" w:color="auto"/>
                    <w:bottom w:val="none" w:sz="0" w:space="0" w:color="auto"/>
                    <w:right w:val="none" w:sz="0" w:space="0" w:color="auto"/>
                  </w:divBdr>
                </w:div>
                <w:div w:id="557860311">
                  <w:marLeft w:val="480"/>
                  <w:marRight w:val="0"/>
                  <w:marTop w:val="0"/>
                  <w:marBottom w:val="0"/>
                  <w:divBdr>
                    <w:top w:val="none" w:sz="0" w:space="0" w:color="auto"/>
                    <w:left w:val="none" w:sz="0" w:space="0" w:color="auto"/>
                    <w:bottom w:val="none" w:sz="0" w:space="0" w:color="auto"/>
                    <w:right w:val="none" w:sz="0" w:space="0" w:color="auto"/>
                  </w:divBdr>
                </w:div>
                <w:div w:id="1822041126">
                  <w:marLeft w:val="480"/>
                  <w:marRight w:val="0"/>
                  <w:marTop w:val="0"/>
                  <w:marBottom w:val="0"/>
                  <w:divBdr>
                    <w:top w:val="none" w:sz="0" w:space="0" w:color="auto"/>
                    <w:left w:val="none" w:sz="0" w:space="0" w:color="auto"/>
                    <w:bottom w:val="none" w:sz="0" w:space="0" w:color="auto"/>
                    <w:right w:val="none" w:sz="0" w:space="0" w:color="auto"/>
                  </w:divBdr>
                </w:div>
                <w:div w:id="1183932625">
                  <w:marLeft w:val="480"/>
                  <w:marRight w:val="0"/>
                  <w:marTop w:val="0"/>
                  <w:marBottom w:val="0"/>
                  <w:divBdr>
                    <w:top w:val="none" w:sz="0" w:space="0" w:color="auto"/>
                    <w:left w:val="none" w:sz="0" w:space="0" w:color="auto"/>
                    <w:bottom w:val="none" w:sz="0" w:space="0" w:color="auto"/>
                    <w:right w:val="none" w:sz="0" w:space="0" w:color="auto"/>
                  </w:divBdr>
                </w:div>
                <w:div w:id="1775705262">
                  <w:marLeft w:val="480"/>
                  <w:marRight w:val="0"/>
                  <w:marTop w:val="0"/>
                  <w:marBottom w:val="0"/>
                  <w:divBdr>
                    <w:top w:val="none" w:sz="0" w:space="0" w:color="auto"/>
                    <w:left w:val="none" w:sz="0" w:space="0" w:color="auto"/>
                    <w:bottom w:val="none" w:sz="0" w:space="0" w:color="auto"/>
                    <w:right w:val="none" w:sz="0" w:space="0" w:color="auto"/>
                  </w:divBdr>
                </w:div>
                <w:div w:id="1411535497">
                  <w:marLeft w:val="480"/>
                  <w:marRight w:val="0"/>
                  <w:marTop w:val="0"/>
                  <w:marBottom w:val="0"/>
                  <w:divBdr>
                    <w:top w:val="none" w:sz="0" w:space="0" w:color="auto"/>
                    <w:left w:val="none" w:sz="0" w:space="0" w:color="auto"/>
                    <w:bottom w:val="none" w:sz="0" w:space="0" w:color="auto"/>
                    <w:right w:val="none" w:sz="0" w:space="0" w:color="auto"/>
                  </w:divBdr>
                </w:div>
                <w:div w:id="2133746173">
                  <w:marLeft w:val="480"/>
                  <w:marRight w:val="0"/>
                  <w:marTop w:val="0"/>
                  <w:marBottom w:val="0"/>
                  <w:divBdr>
                    <w:top w:val="none" w:sz="0" w:space="0" w:color="auto"/>
                    <w:left w:val="none" w:sz="0" w:space="0" w:color="auto"/>
                    <w:bottom w:val="none" w:sz="0" w:space="0" w:color="auto"/>
                    <w:right w:val="none" w:sz="0" w:space="0" w:color="auto"/>
                  </w:divBdr>
                </w:div>
                <w:div w:id="1325552138">
                  <w:marLeft w:val="480"/>
                  <w:marRight w:val="0"/>
                  <w:marTop w:val="0"/>
                  <w:marBottom w:val="0"/>
                  <w:divBdr>
                    <w:top w:val="none" w:sz="0" w:space="0" w:color="auto"/>
                    <w:left w:val="none" w:sz="0" w:space="0" w:color="auto"/>
                    <w:bottom w:val="none" w:sz="0" w:space="0" w:color="auto"/>
                    <w:right w:val="none" w:sz="0" w:space="0" w:color="auto"/>
                  </w:divBdr>
                </w:div>
                <w:div w:id="1561867104">
                  <w:marLeft w:val="480"/>
                  <w:marRight w:val="0"/>
                  <w:marTop w:val="0"/>
                  <w:marBottom w:val="0"/>
                  <w:divBdr>
                    <w:top w:val="none" w:sz="0" w:space="0" w:color="auto"/>
                    <w:left w:val="none" w:sz="0" w:space="0" w:color="auto"/>
                    <w:bottom w:val="none" w:sz="0" w:space="0" w:color="auto"/>
                    <w:right w:val="none" w:sz="0" w:space="0" w:color="auto"/>
                  </w:divBdr>
                </w:div>
                <w:div w:id="92289081">
                  <w:marLeft w:val="480"/>
                  <w:marRight w:val="0"/>
                  <w:marTop w:val="0"/>
                  <w:marBottom w:val="0"/>
                  <w:divBdr>
                    <w:top w:val="none" w:sz="0" w:space="0" w:color="auto"/>
                    <w:left w:val="none" w:sz="0" w:space="0" w:color="auto"/>
                    <w:bottom w:val="none" w:sz="0" w:space="0" w:color="auto"/>
                    <w:right w:val="none" w:sz="0" w:space="0" w:color="auto"/>
                  </w:divBdr>
                </w:div>
                <w:div w:id="1824467442">
                  <w:marLeft w:val="480"/>
                  <w:marRight w:val="0"/>
                  <w:marTop w:val="0"/>
                  <w:marBottom w:val="0"/>
                  <w:divBdr>
                    <w:top w:val="none" w:sz="0" w:space="0" w:color="auto"/>
                    <w:left w:val="none" w:sz="0" w:space="0" w:color="auto"/>
                    <w:bottom w:val="none" w:sz="0" w:space="0" w:color="auto"/>
                    <w:right w:val="none" w:sz="0" w:space="0" w:color="auto"/>
                  </w:divBdr>
                </w:div>
                <w:div w:id="982589140">
                  <w:marLeft w:val="480"/>
                  <w:marRight w:val="0"/>
                  <w:marTop w:val="0"/>
                  <w:marBottom w:val="0"/>
                  <w:divBdr>
                    <w:top w:val="none" w:sz="0" w:space="0" w:color="auto"/>
                    <w:left w:val="none" w:sz="0" w:space="0" w:color="auto"/>
                    <w:bottom w:val="none" w:sz="0" w:space="0" w:color="auto"/>
                    <w:right w:val="none" w:sz="0" w:space="0" w:color="auto"/>
                  </w:divBdr>
                </w:div>
                <w:div w:id="775562606">
                  <w:marLeft w:val="480"/>
                  <w:marRight w:val="0"/>
                  <w:marTop w:val="0"/>
                  <w:marBottom w:val="0"/>
                  <w:divBdr>
                    <w:top w:val="none" w:sz="0" w:space="0" w:color="auto"/>
                    <w:left w:val="none" w:sz="0" w:space="0" w:color="auto"/>
                    <w:bottom w:val="none" w:sz="0" w:space="0" w:color="auto"/>
                    <w:right w:val="none" w:sz="0" w:space="0" w:color="auto"/>
                  </w:divBdr>
                </w:div>
                <w:div w:id="149710722">
                  <w:marLeft w:val="480"/>
                  <w:marRight w:val="0"/>
                  <w:marTop w:val="0"/>
                  <w:marBottom w:val="0"/>
                  <w:divBdr>
                    <w:top w:val="none" w:sz="0" w:space="0" w:color="auto"/>
                    <w:left w:val="none" w:sz="0" w:space="0" w:color="auto"/>
                    <w:bottom w:val="none" w:sz="0" w:space="0" w:color="auto"/>
                    <w:right w:val="none" w:sz="0" w:space="0" w:color="auto"/>
                  </w:divBdr>
                </w:div>
                <w:div w:id="120194518">
                  <w:marLeft w:val="480"/>
                  <w:marRight w:val="0"/>
                  <w:marTop w:val="0"/>
                  <w:marBottom w:val="0"/>
                  <w:divBdr>
                    <w:top w:val="none" w:sz="0" w:space="0" w:color="auto"/>
                    <w:left w:val="none" w:sz="0" w:space="0" w:color="auto"/>
                    <w:bottom w:val="none" w:sz="0" w:space="0" w:color="auto"/>
                    <w:right w:val="none" w:sz="0" w:space="0" w:color="auto"/>
                  </w:divBdr>
                </w:div>
                <w:div w:id="1701391812">
                  <w:marLeft w:val="480"/>
                  <w:marRight w:val="0"/>
                  <w:marTop w:val="0"/>
                  <w:marBottom w:val="0"/>
                  <w:divBdr>
                    <w:top w:val="none" w:sz="0" w:space="0" w:color="auto"/>
                    <w:left w:val="none" w:sz="0" w:space="0" w:color="auto"/>
                    <w:bottom w:val="none" w:sz="0" w:space="0" w:color="auto"/>
                    <w:right w:val="none" w:sz="0" w:space="0" w:color="auto"/>
                  </w:divBdr>
                </w:div>
                <w:div w:id="1451627227">
                  <w:marLeft w:val="480"/>
                  <w:marRight w:val="0"/>
                  <w:marTop w:val="0"/>
                  <w:marBottom w:val="0"/>
                  <w:divBdr>
                    <w:top w:val="none" w:sz="0" w:space="0" w:color="auto"/>
                    <w:left w:val="none" w:sz="0" w:space="0" w:color="auto"/>
                    <w:bottom w:val="none" w:sz="0" w:space="0" w:color="auto"/>
                    <w:right w:val="none" w:sz="0" w:space="0" w:color="auto"/>
                  </w:divBdr>
                </w:div>
                <w:div w:id="1690332089">
                  <w:marLeft w:val="480"/>
                  <w:marRight w:val="0"/>
                  <w:marTop w:val="0"/>
                  <w:marBottom w:val="0"/>
                  <w:divBdr>
                    <w:top w:val="none" w:sz="0" w:space="0" w:color="auto"/>
                    <w:left w:val="none" w:sz="0" w:space="0" w:color="auto"/>
                    <w:bottom w:val="none" w:sz="0" w:space="0" w:color="auto"/>
                    <w:right w:val="none" w:sz="0" w:space="0" w:color="auto"/>
                  </w:divBdr>
                </w:div>
                <w:div w:id="1112478890">
                  <w:marLeft w:val="480"/>
                  <w:marRight w:val="0"/>
                  <w:marTop w:val="0"/>
                  <w:marBottom w:val="0"/>
                  <w:divBdr>
                    <w:top w:val="none" w:sz="0" w:space="0" w:color="auto"/>
                    <w:left w:val="none" w:sz="0" w:space="0" w:color="auto"/>
                    <w:bottom w:val="none" w:sz="0" w:space="0" w:color="auto"/>
                    <w:right w:val="none" w:sz="0" w:space="0" w:color="auto"/>
                  </w:divBdr>
                </w:div>
                <w:div w:id="1015306162">
                  <w:marLeft w:val="480"/>
                  <w:marRight w:val="0"/>
                  <w:marTop w:val="0"/>
                  <w:marBottom w:val="0"/>
                  <w:divBdr>
                    <w:top w:val="none" w:sz="0" w:space="0" w:color="auto"/>
                    <w:left w:val="none" w:sz="0" w:space="0" w:color="auto"/>
                    <w:bottom w:val="none" w:sz="0" w:space="0" w:color="auto"/>
                    <w:right w:val="none" w:sz="0" w:space="0" w:color="auto"/>
                  </w:divBdr>
                </w:div>
                <w:div w:id="1682656473">
                  <w:marLeft w:val="480"/>
                  <w:marRight w:val="0"/>
                  <w:marTop w:val="0"/>
                  <w:marBottom w:val="0"/>
                  <w:divBdr>
                    <w:top w:val="none" w:sz="0" w:space="0" w:color="auto"/>
                    <w:left w:val="none" w:sz="0" w:space="0" w:color="auto"/>
                    <w:bottom w:val="none" w:sz="0" w:space="0" w:color="auto"/>
                    <w:right w:val="none" w:sz="0" w:space="0" w:color="auto"/>
                  </w:divBdr>
                </w:div>
                <w:div w:id="1307929323">
                  <w:marLeft w:val="480"/>
                  <w:marRight w:val="0"/>
                  <w:marTop w:val="0"/>
                  <w:marBottom w:val="0"/>
                  <w:divBdr>
                    <w:top w:val="none" w:sz="0" w:space="0" w:color="auto"/>
                    <w:left w:val="none" w:sz="0" w:space="0" w:color="auto"/>
                    <w:bottom w:val="none" w:sz="0" w:space="0" w:color="auto"/>
                    <w:right w:val="none" w:sz="0" w:space="0" w:color="auto"/>
                  </w:divBdr>
                </w:div>
                <w:div w:id="1656957016">
                  <w:marLeft w:val="480"/>
                  <w:marRight w:val="0"/>
                  <w:marTop w:val="0"/>
                  <w:marBottom w:val="0"/>
                  <w:divBdr>
                    <w:top w:val="none" w:sz="0" w:space="0" w:color="auto"/>
                    <w:left w:val="none" w:sz="0" w:space="0" w:color="auto"/>
                    <w:bottom w:val="none" w:sz="0" w:space="0" w:color="auto"/>
                    <w:right w:val="none" w:sz="0" w:space="0" w:color="auto"/>
                  </w:divBdr>
                </w:div>
                <w:div w:id="1379815508">
                  <w:marLeft w:val="480"/>
                  <w:marRight w:val="0"/>
                  <w:marTop w:val="0"/>
                  <w:marBottom w:val="0"/>
                  <w:divBdr>
                    <w:top w:val="none" w:sz="0" w:space="0" w:color="auto"/>
                    <w:left w:val="none" w:sz="0" w:space="0" w:color="auto"/>
                    <w:bottom w:val="none" w:sz="0" w:space="0" w:color="auto"/>
                    <w:right w:val="none" w:sz="0" w:space="0" w:color="auto"/>
                  </w:divBdr>
                </w:div>
                <w:div w:id="1252667312">
                  <w:marLeft w:val="480"/>
                  <w:marRight w:val="0"/>
                  <w:marTop w:val="0"/>
                  <w:marBottom w:val="0"/>
                  <w:divBdr>
                    <w:top w:val="none" w:sz="0" w:space="0" w:color="auto"/>
                    <w:left w:val="none" w:sz="0" w:space="0" w:color="auto"/>
                    <w:bottom w:val="none" w:sz="0" w:space="0" w:color="auto"/>
                    <w:right w:val="none" w:sz="0" w:space="0" w:color="auto"/>
                  </w:divBdr>
                </w:div>
                <w:div w:id="2115516296">
                  <w:marLeft w:val="480"/>
                  <w:marRight w:val="0"/>
                  <w:marTop w:val="0"/>
                  <w:marBottom w:val="0"/>
                  <w:divBdr>
                    <w:top w:val="none" w:sz="0" w:space="0" w:color="auto"/>
                    <w:left w:val="none" w:sz="0" w:space="0" w:color="auto"/>
                    <w:bottom w:val="none" w:sz="0" w:space="0" w:color="auto"/>
                    <w:right w:val="none" w:sz="0" w:space="0" w:color="auto"/>
                  </w:divBdr>
                </w:div>
                <w:div w:id="2026051020">
                  <w:marLeft w:val="480"/>
                  <w:marRight w:val="0"/>
                  <w:marTop w:val="0"/>
                  <w:marBottom w:val="0"/>
                  <w:divBdr>
                    <w:top w:val="none" w:sz="0" w:space="0" w:color="auto"/>
                    <w:left w:val="none" w:sz="0" w:space="0" w:color="auto"/>
                    <w:bottom w:val="none" w:sz="0" w:space="0" w:color="auto"/>
                    <w:right w:val="none" w:sz="0" w:space="0" w:color="auto"/>
                  </w:divBdr>
                </w:div>
                <w:div w:id="1308054027">
                  <w:marLeft w:val="480"/>
                  <w:marRight w:val="0"/>
                  <w:marTop w:val="0"/>
                  <w:marBottom w:val="0"/>
                  <w:divBdr>
                    <w:top w:val="none" w:sz="0" w:space="0" w:color="auto"/>
                    <w:left w:val="none" w:sz="0" w:space="0" w:color="auto"/>
                    <w:bottom w:val="none" w:sz="0" w:space="0" w:color="auto"/>
                    <w:right w:val="none" w:sz="0" w:space="0" w:color="auto"/>
                  </w:divBdr>
                </w:div>
                <w:div w:id="51083703">
                  <w:marLeft w:val="480"/>
                  <w:marRight w:val="0"/>
                  <w:marTop w:val="0"/>
                  <w:marBottom w:val="0"/>
                  <w:divBdr>
                    <w:top w:val="none" w:sz="0" w:space="0" w:color="auto"/>
                    <w:left w:val="none" w:sz="0" w:space="0" w:color="auto"/>
                    <w:bottom w:val="none" w:sz="0" w:space="0" w:color="auto"/>
                    <w:right w:val="none" w:sz="0" w:space="0" w:color="auto"/>
                  </w:divBdr>
                </w:div>
                <w:div w:id="529028332">
                  <w:marLeft w:val="480"/>
                  <w:marRight w:val="0"/>
                  <w:marTop w:val="0"/>
                  <w:marBottom w:val="0"/>
                  <w:divBdr>
                    <w:top w:val="none" w:sz="0" w:space="0" w:color="auto"/>
                    <w:left w:val="none" w:sz="0" w:space="0" w:color="auto"/>
                    <w:bottom w:val="none" w:sz="0" w:space="0" w:color="auto"/>
                    <w:right w:val="none" w:sz="0" w:space="0" w:color="auto"/>
                  </w:divBdr>
                </w:div>
                <w:div w:id="1976988680">
                  <w:marLeft w:val="480"/>
                  <w:marRight w:val="0"/>
                  <w:marTop w:val="0"/>
                  <w:marBottom w:val="0"/>
                  <w:divBdr>
                    <w:top w:val="none" w:sz="0" w:space="0" w:color="auto"/>
                    <w:left w:val="none" w:sz="0" w:space="0" w:color="auto"/>
                    <w:bottom w:val="none" w:sz="0" w:space="0" w:color="auto"/>
                    <w:right w:val="none" w:sz="0" w:space="0" w:color="auto"/>
                  </w:divBdr>
                </w:div>
                <w:div w:id="326447182">
                  <w:marLeft w:val="480"/>
                  <w:marRight w:val="0"/>
                  <w:marTop w:val="0"/>
                  <w:marBottom w:val="0"/>
                  <w:divBdr>
                    <w:top w:val="none" w:sz="0" w:space="0" w:color="auto"/>
                    <w:left w:val="none" w:sz="0" w:space="0" w:color="auto"/>
                    <w:bottom w:val="none" w:sz="0" w:space="0" w:color="auto"/>
                    <w:right w:val="none" w:sz="0" w:space="0" w:color="auto"/>
                  </w:divBdr>
                </w:div>
                <w:div w:id="1175804254">
                  <w:marLeft w:val="480"/>
                  <w:marRight w:val="0"/>
                  <w:marTop w:val="0"/>
                  <w:marBottom w:val="0"/>
                  <w:divBdr>
                    <w:top w:val="none" w:sz="0" w:space="0" w:color="auto"/>
                    <w:left w:val="none" w:sz="0" w:space="0" w:color="auto"/>
                    <w:bottom w:val="none" w:sz="0" w:space="0" w:color="auto"/>
                    <w:right w:val="none" w:sz="0" w:space="0" w:color="auto"/>
                  </w:divBdr>
                </w:div>
                <w:div w:id="452868637">
                  <w:marLeft w:val="480"/>
                  <w:marRight w:val="0"/>
                  <w:marTop w:val="0"/>
                  <w:marBottom w:val="0"/>
                  <w:divBdr>
                    <w:top w:val="none" w:sz="0" w:space="0" w:color="auto"/>
                    <w:left w:val="none" w:sz="0" w:space="0" w:color="auto"/>
                    <w:bottom w:val="none" w:sz="0" w:space="0" w:color="auto"/>
                    <w:right w:val="none" w:sz="0" w:space="0" w:color="auto"/>
                  </w:divBdr>
                </w:div>
                <w:div w:id="235012986">
                  <w:marLeft w:val="480"/>
                  <w:marRight w:val="0"/>
                  <w:marTop w:val="0"/>
                  <w:marBottom w:val="0"/>
                  <w:divBdr>
                    <w:top w:val="none" w:sz="0" w:space="0" w:color="auto"/>
                    <w:left w:val="none" w:sz="0" w:space="0" w:color="auto"/>
                    <w:bottom w:val="none" w:sz="0" w:space="0" w:color="auto"/>
                    <w:right w:val="none" w:sz="0" w:space="0" w:color="auto"/>
                  </w:divBdr>
                </w:div>
                <w:div w:id="1561089291">
                  <w:marLeft w:val="480"/>
                  <w:marRight w:val="0"/>
                  <w:marTop w:val="0"/>
                  <w:marBottom w:val="0"/>
                  <w:divBdr>
                    <w:top w:val="none" w:sz="0" w:space="0" w:color="auto"/>
                    <w:left w:val="none" w:sz="0" w:space="0" w:color="auto"/>
                    <w:bottom w:val="none" w:sz="0" w:space="0" w:color="auto"/>
                    <w:right w:val="none" w:sz="0" w:space="0" w:color="auto"/>
                  </w:divBdr>
                </w:div>
                <w:div w:id="498229504">
                  <w:marLeft w:val="480"/>
                  <w:marRight w:val="0"/>
                  <w:marTop w:val="0"/>
                  <w:marBottom w:val="0"/>
                  <w:divBdr>
                    <w:top w:val="none" w:sz="0" w:space="0" w:color="auto"/>
                    <w:left w:val="none" w:sz="0" w:space="0" w:color="auto"/>
                    <w:bottom w:val="none" w:sz="0" w:space="0" w:color="auto"/>
                    <w:right w:val="none" w:sz="0" w:space="0" w:color="auto"/>
                  </w:divBdr>
                </w:div>
                <w:div w:id="1647082580">
                  <w:marLeft w:val="480"/>
                  <w:marRight w:val="0"/>
                  <w:marTop w:val="0"/>
                  <w:marBottom w:val="0"/>
                  <w:divBdr>
                    <w:top w:val="none" w:sz="0" w:space="0" w:color="auto"/>
                    <w:left w:val="none" w:sz="0" w:space="0" w:color="auto"/>
                    <w:bottom w:val="none" w:sz="0" w:space="0" w:color="auto"/>
                    <w:right w:val="none" w:sz="0" w:space="0" w:color="auto"/>
                  </w:divBdr>
                </w:div>
                <w:div w:id="1551723652">
                  <w:marLeft w:val="480"/>
                  <w:marRight w:val="0"/>
                  <w:marTop w:val="0"/>
                  <w:marBottom w:val="0"/>
                  <w:divBdr>
                    <w:top w:val="none" w:sz="0" w:space="0" w:color="auto"/>
                    <w:left w:val="none" w:sz="0" w:space="0" w:color="auto"/>
                    <w:bottom w:val="none" w:sz="0" w:space="0" w:color="auto"/>
                    <w:right w:val="none" w:sz="0" w:space="0" w:color="auto"/>
                  </w:divBdr>
                </w:div>
                <w:div w:id="434832690">
                  <w:marLeft w:val="480"/>
                  <w:marRight w:val="0"/>
                  <w:marTop w:val="0"/>
                  <w:marBottom w:val="0"/>
                  <w:divBdr>
                    <w:top w:val="none" w:sz="0" w:space="0" w:color="auto"/>
                    <w:left w:val="none" w:sz="0" w:space="0" w:color="auto"/>
                    <w:bottom w:val="none" w:sz="0" w:space="0" w:color="auto"/>
                    <w:right w:val="none" w:sz="0" w:space="0" w:color="auto"/>
                  </w:divBdr>
                </w:div>
                <w:div w:id="1231619217">
                  <w:marLeft w:val="480"/>
                  <w:marRight w:val="0"/>
                  <w:marTop w:val="0"/>
                  <w:marBottom w:val="0"/>
                  <w:divBdr>
                    <w:top w:val="none" w:sz="0" w:space="0" w:color="auto"/>
                    <w:left w:val="none" w:sz="0" w:space="0" w:color="auto"/>
                    <w:bottom w:val="none" w:sz="0" w:space="0" w:color="auto"/>
                    <w:right w:val="none" w:sz="0" w:space="0" w:color="auto"/>
                  </w:divBdr>
                </w:div>
                <w:div w:id="1127624656">
                  <w:marLeft w:val="480"/>
                  <w:marRight w:val="0"/>
                  <w:marTop w:val="0"/>
                  <w:marBottom w:val="0"/>
                  <w:divBdr>
                    <w:top w:val="none" w:sz="0" w:space="0" w:color="auto"/>
                    <w:left w:val="none" w:sz="0" w:space="0" w:color="auto"/>
                    <w:bottom w:val="none" w:sz="0" w:space="0" w:color="auto"/>
                    <w:right w:val="none" w:sz="0" w:space="0" w:color="auto"/>
                  </w:divBdr>
                </w:div>
                <w:div w:id="1330905247">
                  <w:marLeft w:val="480"/>
                  <w:marRight w:val="0"/>
                  <w:marTop w:val="0"/>
                  <w:marBottom w:val="0"/>
                  <w:divBdr>
                    <w:top w:val="none" w:sz="0" w:space="0" w:color="auto"/>
                    <w:left w:val="none" w:sz="0" w:space="0" w:color="auto"/>
                    <w:bottom w:val="none" w:sz="0" w:space="0" w:color="auto"/>
                    <w:right w:val="none" w:sz="0" w:space="0" w:color="auto"/>
                  </w:divBdr>
                </w:div>
                <w:div w:id="1551068330">
                  <w:marLeft w:val="480"/>
                  <w:marRight w:val="0"/>
                  <w:marTop w:val="0"/>
                  <w:marBottom w:val="0"/>
                  <w:divBdr>
                    <w:top w:val="none" w:sz="0" w:space="0" w:color="auto"/>
                    <w:left w:val="none" w:sz="0" w:space="0" w:color="auto"/>
                    <w:bottom w:val="none" w:sz="0" w:space="0" w:color="auto"/>
                    <w:right w:val="none" w:sz="0" w:space="0" w:color="auto"/>
                  </w:divBdr>
                </w:div>
                <w:div w:id="1361928819">
                  <w:marLeft w:val="480"/>
                  <w:marRight w:val="0"/>
                  <w:marTop w:val="0"/>
                  <w:marBottom w:val="0"/>
                  <w:divBdr>
                    <w:top w:val="none" w:sz="0" w:space="0" w:color="auto"/>
                    <w:left w:val="none" w:sz="0" w:space="0" w:color="auto"/>
                    <w:bottom w:val="none" w:sz="0" w:space="0" w:color="auto"/>
                    <w:right w:val="none" w:sz="0" w:space="0" w:color="auto"/>
                  </w:divBdr>
                </w:div>
                <w:div w:id="1962108154">
                  <w:marLeft w:val="480"/>
                  <w:marRight w:val="0"/>
                  <w:marTop w:val="0"/>
                  <w:marBottom w:val="0"/>
                  <w:divBdr>
                    <w:top w:val="none" w:sz="0" w:space="0" w:color="auto"/>
                    <w:left w:val="none" w:sz="0" w:space="0" w:color="auto"/>
                    <w:bottom w:val="none" w:sz="0" w:space="0" w:color="auto"/>
                    <w:right w:val="none" w:sz="0" w:space="0" w:color="auto"/>
                  </w:divBdr>
                </w:div>
                <w:div w:id="1792169533">
                  <w:marLeft w:val="480"/>
                  <w:marRight w:val="0"/>
                  <w:marTop w:val="0"/>
                  <w:marBottom w:val="0"/>
                  <w:divBdr>
                    <w:top w:val="none" w:sz="0" w:space="0" w:color="auto"/>
                    <w:left w:val="none" w:sz="0" w:space="0" w:color="auto"/>
                    <w:bottom w:val="none" w:sz="0" w:space="0" w:color="auto"/>
                    <w:right w:val="none" w:sz="0" w:space="0" w:color="auto"/>
                  </w:divBdr>
                </w:div>
                <w:div w:id="343820948">
                  <w:marLeft w:val="480"/>
                  <w:marRight w:val="0"/>
                  <w:marTop w:val="0"/>
                  <w:marBottom w:val="0"/>
                  <w:divBdr>
                    <w:top w:val="none" w:sz="0" w:space="0" w:color="auto"/>
                    <w:left w:val="none" w:sz="0" w:space="0" w:color="auto"/>
                    <w:bottom w:val="none" w:sz="0" w:space="0" w:color="auto"/>
                    <w:right w:val="none" w:sz="0" w:space="0" w:color="auto"/>
                  </w:divBdr>
                </w:div>
                <w:div w:id="552272058">
                  <w:marLeft w:val="480"/>
                  <w:marRight w:val="0"/>
                  <w:marTop w:val="0"/>
                  <w:marBottom w:val="0"/>
                  <w:divBdr>
                    <w:top w:val="none" w:sz="0" w:space="0" w:color="auto"/>
                    <w:left w:val="none" w:sz="0" w:space="0" w:color="auto"/>
                    <w:bottom w:val="none" w:sz="0" w:space="0" w:color="auto"/>
                    <w:right w:val="none" w:sz="0" w:space="0" w:color="auto"/>
                  </w:divBdr>
                </w:div>
                <w:div w:id="1987314852">
                  <w:marLeft w:val="480"/>
                  <w:marRight w:val="0"/>
                  <w:marTop w:val="0"/>
                  <w:marBottom w:val="0"/>
                  <w:divBdr>
                    <w:top w:val="none" w:sz="0" w:space="0" w:color="auto"/>
                    <w:left w:val="none" w:sz="0" w:space="0" w:color="auto"/>
                    <w:bottom w:val="none" w:sz="0" w:space="0" w:color="auto"/>
                    <w:right w:val="none" w:sz="0" w:space="0" w:color="auto"/>
                  </w:divBdr>
                </w:div>
                <w:div w:id="185219245">
                  <w:marLeft w:val="480"/>
                  <w:marRight w:val="0"/>
                  <w:marTop w:val="0"/>
                  <w:marBottom w:val="0"/>
                  <w:divBdr>
                    <w:top w:val="none" w:sz="0" w:space="0" w:color="auto"/>
                    <w:left w:val="none" w:sz="0" w:space="0" w:color="auto"/>
                    <w:bottom w:val="none" w:sz="0" w:space="0" w:color="auto"/>
                    <w:right w:val="none" w:sz="0" w:space="0" w:color="auto"/>
                  </w:divBdr>
                </w:div>
                <w:div w:id="1611551931">
                  <w:marLeft w:val="480"/>
                  <w:marRight w:val="0"/>
                  <w:marTop w:val="0"/>
                  <w:marBottom w:val="0"/>
                  <w:divBdr>
                    <w:top w:val="none" w:sz="0" w:space="0" w:color="auto"/>
                    <w:left w:val="none" w:sz="0" w:space="0" w:color="auto"/>
                    <w:bottom w:val="none" w:sz="0" w:space="0" w:color="auto"/>
                    <w:right w:val="none" w:sz="0" w:space="0" w:color="auto"/>
                  </w:divBdr>
                </w:div>
                <w:div w:id="567033889">
                  <w:marLeft w:val="480"/>
                  <w:marRight w:val="0"/>
                  <w:marTop w:val="0"/>
                  <w:marBottom w:val="0"/>
                  <w:divBdr>
                    <w:top w:val="none" w:sz="0" w:space="0" w:color="auto"/>
                    <w:left w:val="none" w:sz="0" w:space="0" w:color="auto"/>
                    <w:bottom w:val="none" w:sz="0" w:space="0" w:color="auto"/>
                    <w:right w:val="none" w:sz="0" w:space="0" w:color="auto"/>
                  </w:divBdr>
                </w:div>
                <w:div w:id="1316031809">
                  <w:marLeft w:val="480"/>
                  <w:marRight w:val="0"/>
                  <w:marTop w:val="0"/>
                  <w:marBottom w:val="0"/>
                  <w:divBdr>
                    <w:top w:val="none" w:sz="0" w:space="0" w:color="auto"/>
                    <w:left w:val="none" w:sz="0" w:space="0" w:color="auto"/>
                    <w:bottom w:val="none" w:sz="0" w:space="0" w:color="auto"/>
                    <w:right w:val="none" w:sz="0" w:space="0" w:color="auto"/>
                  </w:divBdr>
                </w:div>
                <w:div w:id="102697527">
                  <w:marLeft w:val="480"/>
                  <w:marRight w:val="0"/>
                  <w:marTop w:val="0"/>
                  <w:marBottom w:val="0"/>
                  <w:divBdr>
                    <w:top w:val="none" w:sz="0" w:space="0" w:color="auto"/>
                    <w:left w:val="none" w:sz="0" w:space="0" w:color="auto"/>
                    <w:bottom w:val="none" w:sz="0" w:space="0" w:color="auto"/>
                    <w:right w:val="none" w:sz="0" w:space="0" w:color="auto"/>
                  </w:divBdr>
                </w:div>
                <w:div w:id="1532304344">
                  <w:marLeft w:val="480"/>
                  <w:marRight w:val="0"/>
                  <w:marTop w:val="0"/>
                  <w:marBottom w:val="0"/>
                  <w:divBdr>
                    <w:top w:val="none" w:sz="0" w:space="0" w:color="auto"/>
                    <w:left w:val="none" w:sz="0" w:space="0" w:color="auto"/>
                    <w:bottom w:val="none" w:sz="0" w:space="0" w:color="auto"/>
                    <w:right w:val="none" w:sz="0" w:space="0" w:color="auto"/>
                  </w:divBdr>
                </w:div>
                <w:div w:id="1174301952">
                  <w:marLeft w:val="480"/>
                  <w:marRight w:val="0"/>
                  <w:marTop w:val="0"/>
                  <w:marBottom w:val="0"/>
                  <w:divBdr>
                    <w:top w:val="none" w:sz="0" w:space="0" w:color="auto"/>
                    <w:left w:val="none" w:sz="0" w:space="0" w:color="auto"/>
                    <w:bottom w:val="none" w:sz="0" w:space="0" w:color="auto"/>
                    <w:right w:val="none" w:sz="0" w:space="0" w:color="auto"/>
                  </w:divBdr>
                </w:div>
                <w:div w:id="964509655">
                  <w:marLeft w:val="480"/>
                  <w:marRight w:val="0"/>
                  <w:marTop w:val="0"/>
                  <w:marBottom w:val="0"/>
                  <w:divBdr>
                    <w:top w:val="none" w:sz="0" w:space="0" w:color="auto"/>
                    <w:left w:val="none" w:sz="0" w:space="0" w:color="auto"/>
                    <w:bottom w:val="none" w:sz="0" w:space="0" w:color="auto"/>
                    <w:right w:val="none" w:sz="0" w:space="0" w:color="auto"/>
                  </w:divBdr>
                </w:div>
                <w:div w:id="1179544042">
                  <w:marLeft w:val="480"/>
                  <w:marRight w:val="0"/>
                  <w:marTop w:val="0"/>
                  <w:marBottom w:val="0"/>
                  <w:divBdr>
                    <w:top w:val="none" w:sz="0" w:space="0" w:color="auto"/>
                    <w:left w:val="none" w:sz="0" w:space="0" w:color="auto"/>
                    <w:bottom w:val="none" w:sz="0" w:space="0" w:color="auto"/>
                    <w:right w:val="none" w:sz="0" w:space="0" w:color="auto"/>
                  </w:divBdr>
                </w:div>
                <w:div w:id="1385568575">
                  <w:marLeft w:val="480"/>
                  <w:marRight w:val="0"/>
                  <w:marTop w:val="0"/>
                  <w:marBottom w:val="0"/>
                  <w:divBdr>
                    <w:top w:val="none" w:sz="0" w:space="0" w:color="auto"/>
                    <w:left w:val="none" w:sz="0" w:space="0" w:color="auto"/>
                    <w:bottom w:val="none" w:sz="0" w:space="0" w:color="auto"/>
                    <w:right w:val="none" w:sz="0" w:space="0" w:color="auto"/>
                  </w:divBdr>
                </w:div>
                <w:div w:id="409499142">
                  <w:marLeft w:val="480"/>
                  <w:marRight w:val="0"/>
                  <w:marTop w:val="0"/>
                  <w:marBottom w:val="0"/>
                  <w:divBdr>
                    <w:top w:val="none" w:sz="0" w:space="0" w:color="auto"/>
                    <w:left w:val="none" w:sz="0" w:space="0" w:color="auto"/>
                    <w:bottom w:val="none" w:sz="0" w:space="0" w:color="auto"/>
                    <w:right w:val="none" w:sz="0" w:space="0" w:color="auto"/>
                  </w:divBdr>
                </w:div>
                <w:div w:id="1577132097">
                  <w:marLeft w:val="480"/>
                  <w:marRight w:val="0"/>
                  <w:marTop w:val="0"/>
                  <w:marBottom w:val="0"/>
                  <w:divBdr>
                    <w:top w:val="none" w:sz="0" w:space="0" w:color="auto"/>
                    <w:left w:val="none" w:sz="0" w:space="0" w:color="auto"/>
                    <w:bottom w:val="none" w:sz="0" w:space="0" w:color="auto"/>
                    <w:right w:val="none" w:sz="0" w:space="0" w:color="auto"/>
                  </w:divBdr>
                </w:div>
                <w:div w:id="2116824835">
                  <w:marLeft w:val="480"/>
                  <w:marRight w:val="0"/>
                  <w:marTop w:val="0"/>
                  <w:marBottom w:val="0"/>
                  <w:divBdr>
                    <w:top w:val="none" w:sz="0" w:space="0" w:color="auto"/>
                    <w:left w:val="none" w:sz="0" w:space="0" w:color="auto"/>
                    <w:bottom w:val="none" w:sz="0" w:space="0" w:color="auto"/>
                    <w:right w:val="none" w:sz="0" w:space="0" w:color="auto"/>
                  </w:divBdr>
                </w:div>
              </w:divsChild>
            </w:div>
            <w:div w:id="1984700620">
              <w:marLeft w:val="0"/>
              <w:marRight w:val="0"/>
              <w:marTop w:val="0"/>
              <w:marBottom w:val="0"/>
              <w:divBdr>
                <w:top w:val="none" w:sz="0" w:space="0" w:color="auto"/>
                <w:left w:val="none" w:sz="0" w:space="0" w:color="auto"/>
                <w:bottom w:val="none" w:sz="0" w:space="0" w:color="auto"/>
                <w:right w:val="none" w:sz="0" w:space="0" w:color="auto"/>
              </w:divBdr>
              <w:divsChild>
                <w:div w:id="489637973">
                  <w:marLeft w:val="480"/>
                  <w:marRight w:val="0"/>
                  <w:marTop w:val="0"/>
                  <w:marBottom w:val="0"/>
                  <w:divBdr>
                    <w:top w:val="none" w:sz="0" w:space="0" w:color="auto"/>
                    <w:left w:val="none" w:sz="0" w:space="0" w:color="auto"/>
                    <w:bottom w:val="none" w:sz="0" w:space="0" w:color="auto"/>
                    <w:right w:val="none" w:sz="0" w:space="0" w:color="auto"/>
                  </w:divBdr>
                </w:div>
                <w:div w:id="2012566765">
                  <w:marLeft w:val="480"/>
                  <w:marRight w:val="0"/>
                  <w:marTop w:val="0"/>
                  <w:marBottom w:val="0"/>
                  <w:divBdr>
                    <w:top w:val="none" w:sz="0" w:space="0" w:color="auto"/>
                    <w:left w:val="none" w:sz="0" w:space="0" w:color="auto"/>
                    <w:bottom w:val="none" w:sz="0" w:space="0" w:color="auto"/>
                    <w:right w:val="none" w:sz="0" w:space="0" w:color="auto"/>
                  </w:divBdr>
                </w:div>
                <w:div w:id="918365290">
                  <w:marLeft w:val="480"/>
                  <w:marRight w:val="0"/>
                  <w:marTop w:val="0"/>
                  <w:marBottom w:val="0"/>
                  <w:divBdr>
                    <w:top w:val="none" w:sz="0" w:space="0" w:color="auto"/>
                    <w:left w:val="none" w:sz="0" w:space="0" w:color="auto"/>
                    <w:bottom w:val="none" w:sz="0" w:space="0" w:color="auto"/>
                    <w:right w:val="none" w:sz="0" w:space="0" w:color="auto"/>
                  </w:divBdr>
                </w:div>
                <w:div w:id="59642745">
                  <w:marLeft w:val="480"/>
                  <w:marRight w:val="0"/>
                  <w:marTop w:val="0"/>
                  <w:marBottom w:val="0"/>
                  <w:divBdr>
                    <w:top w:val="none" w:sz="0" w:space="0" w:color="auto"/>
                    <w:left w:val="none" w:sz="0" w:space="0" w:color="auto"/>
                    <w:bottom w:val="none" w:sz="0" w:space="0" w:color="auto"/>
                    <w:right w:val="none" w:sz="0" w:space="0" w:color="auto"/>
                  </w:divBdr>
                </w:div>
                <w:div w:id="535697748">
                  <w:marLeft w:val="480"/>
                  <w:marRight w:val="0"/>
                  <w:marTop w:val="0"/>
                  <w:marBottom w:val="0"/>
                  <w:divBdr>
                    <w:top w:val="none" w:sz="0" w:space="0" w:color="auto"/>
                    <w:left w:val="none" w:sz="0" w:space="0" w:color="auto"/>
                    <w:bottom w:val="none" w:sz="0" w:space="0" w:color="auto"/>
                    <w:right w:val="none" w:sz="0" w:space="0" w:color="auto"/>
                  </w:divBdr>
                </w:div>
                <w:div w:id="730496269">
                  <w:marLeft w:val="480"/>
                  <w:marRight w:val="0"/>
                  <w:marTop w:val="0"/>
                  <w:marBottom w:val="0"/>
                  <w:divBdr>
                    <w:top w:val="none" w:sz="0" w:space="0" w:color="auto"/>
                    <w:left w:val="none" w:sz="0" w:space="0" w:color="auto"/>
                    <w:bottom w:val="none" w:sz="0" w:space="0" w:color="auto"/>
                    <w:right w:val="none" w:sz="0" w:space="0" w:color="auto"/>
                  </w:divBdr>
                </w:div>
                <w:div w:id="2047749966">
                  <w:marLeft w:val="480"/>
                  <w:marRight w:val="0"/>
                  <w:marTop w:val="0"/>
                  <w:marBottom w:val="0"/>
                  <w:divBdr>
                    <w:top w:val="none" w:sz="0" w:space="0" w:color="auto"/>
                    <w:left w:val="none" w:sz="0" w:space="0" w:color="auto"/>
                    <w:bottom w:val="none" w:sz="0" w:space="0" w:color="auto"/>
                    <w:right w:val="none" w:sz="0" w:space="0" w:color="auto"/>
                  </w:divBdr>
                </w:div>
                <w:div w:id="1535190128">
                  <w:marLeft w:val="480"/>
                  <w:marRight w:val="0"/>
                  <w:marTop w:val="0"/>
                  <w:marBottom w:val="0"/>
                  <w:divBdr>
                    <w:top w:val="none" w:sz="0" w:space="0" w:color="auto"/>
                    <w:left w:val="none" w:sz="0" w:space="0" w:color="auto"/>
                    <w:bottom w:val="none" w:sz="0" w:space="0" w:color="auto"/>
                    <w:right w:val="none" w:sz="0" w:space="0" w:color="auto"/>
                  </w:divBdr>
                </w:div>
                <w:div w:id="1821657848">
                  <w:marLeft w:val="480"/>
                  <w:marRight w:val="0"/>
                  <w:marTop w:val="0"/>
                  <w:marBottom w:val="0"/>
                  <w:divBdr>
                    <w:top w:val="none" w:sz="0" w:space="0" w:color="auto"/>
                    <w:left w:val="none" w:sz="0" w:space="0" w:color="auto"/>
                    <w:bottom w:val="none" w:sz="0" w:space="0" w:color="auto"/>
                    <w:right w:val="none" w:sz="0" w:space="0" w:color="auto"/>
                  </w:divBdr>
                </w:div>
                <w:div w:id="898175357">
                  <w:marLeft w:val="480"/>
                  <w:marRight w:val="0"/>
                  <w:marTop w:val="0"/>
                  <w:marBottom w:val="0"/>
                  <w:divBdr>
                    <w:top w:val="none" w:sz="0" w:space="0" w:color="auto"/>
                    <w:left w:val="none" w:sz="0" w:space="0" w:color="auto"/>
                    <w:bottom w:val="none" w:sz="0" w:space="0" w:color="auto"/>
                    <w:right w:val="none" w:sz="0" w:space="0" w:color="auto"/>
                  </w:divBdr>
                </w:div>
                <w:div w:id="1878271287">
                  <w:marLeft w:val="480"/>
                  <w:marRight w:val="0"/>
                  <w:marTop w:val="0"/>
                  <w:marBottom w:val="0"/>
                  <w:divBdr>
                    <w:top w:val="none" w:sz="0" w:space="0" w:color="auto"/>
                    <w:left w:val="none" w:sz="0" w:space="0" w:color="auto"/>
                    <w:bottom w:val="none" w:sz="0" w:space="0" w:color="auto"/>
                    <w:right w:val="none" w:sz="0" w:space="0" w:color="auto"/>
                  </w:divBdr>
                </w:div>
                <w:div w:id="1081295631">
                  <w:marLeft w:val="480"/>
                  <w:marRight w:val="0"/>
                  <w:marTop w:val="0"/>
                  <w:marBottom w:val="0"/>
                  <w:divBdr>
                    <w:top w:val="none" w:sz="0" w:space="0" w:color="auto"/>
                    <w:left w:val="none" w:sz="0" w:space="0" w:color="auto"/>
                    <w:bottom w:val="none" w:sz="0" w:space="0" w:color="auto"/>
                    <w:right w:val="none" w:sz="0" w:space="0" w:color="auto"/>
                  </w:divBdr>
                </w:div>
                <w:div w:id="1145391743">
                  <w:marLeft w:val="480"/>
                  <w:marRight w:val="0"/>
                  <w:marTop w:val="0"/>
                  <w:marBottom w:val="0"/>
                  <w:divBdr>
                    <w:top w:val="none" w:sz="0" w:space="0" w:color="auto"/>
                    <w:left w:val="none" w:sz="0" w:space="0" w:color="auto"/>
                    <w:bottom w:val="none" w:sz="0" w:space="0" w:color="auto"/>
                    <w:right w:val="none" w:sz="0" w:space="0" w:color="auto"/>
                  </w:divBdr>
                </w:div>
                <w:div w:id="292097418">
                  <w:marLeft w:val="480"/>
                  <w:marRight w:val="0"/>
                  <w:marTop w:val="0"/>
                  <w:marBottom w:val="0"/>
                  <w:divBdr>
                    <w:top w:val="none" w:sz="0" w:space="0" w:color="auto"/>
                    <w:left w:val="none" w:sz="0" w:space="0" w:color="auto"/>
                    <w:bottom w:val="none" w:sz="0" w:space="0" w:color="auto"/>
                    <w:right w:val="none" w:sz="0" w:space="0" w:color="auto"/>
                  </w:divBdr>
                </w:div>
                <w:div w:id="70851652">
                  <w:marLeft w:val="480"/>
                  <w:marRight w:val="0"/>
                  <w:marTop w:val="0"/>
                  <w:marBottom w:val="0"/>
                  <w:divBdr>
                    <w:top w:val="none" w:sz="0" w:space="0" w:color="auto"/>
                    <w:left w:val="none" w:sz="0" w:space="0" w:color="auto"/>
                    <w:bottom w:val="none" w:sz="0" w:space="0" w:color="auto"/>
                    <w:right w:val="none" w:sz="0" w:space="0" w:color="auto"/>
                  </w:divBdr>
                </w:div>
                <w:div w:id="1867794627">
                  <w:marLeft w:val="480"/>
                  <w:marRight w:val="0"/>
                  <w:marTop w:val="0"/>
                  <w:marBottom w:val="0"/>
                  <w:divBdr>
                    <w:top w:val="none" w:sz="0" w:space="0" w:color="auto"/>
                    <w:left w:val="none" w:sz="0" w:space="0" w:color="auto"/>
                    <w:bottom w:val="none" w:sz="0" w:space="0" w:color="auto"/>
                    <w:right w:val="none" w:sz="0" w:space="0" w:color="auto"/>
                  </w:divBdr>
                </w:div>
                <w:div w:id="263465667">
                  <w:marLeft w:val="480"/>
                  <w:marRight w:val="0"/>
                  <w:marTop w:val="0"/>
                  <w:marBottom w:val="0"/>
                  <w:divBdr>
                    <w:top w:val="none" w:sz="0" w:space="0" w:color="auto"/>
                    <w:left w:val="none" w:sz="0" w:space="0" w:color="auto"/>
                    <w:bottom w:val="none" w:sz="0" w:space="0" w:color="auto"/>
                    <w:right w:val="none" w:sz="0" w:space="0" w:color="auto"/>
                  </w:divBdr>
                </w:div>
                <w:div w:id="544563899">
                  <w:marLeft w:val="480"/>
                  <w:marRight w:val="0"/>
                  <w:marTop w:val="0"/>
                  <w:marBottom w:val="0"/>
                  <w:divBdr>
                    <w:top w:val="none" w:sz="0" w:space="0" w:color="auto"/>
                    <w:left w:val="none" w:sz="0" w:space="0" w:color="auto"/>
                    <w:bottom w:val="none" w:sz="0" w:space="0" w:color="auto"/>
                    <w:right w:val="none" w:sz="0" w:space="0" w:color="auto"/>
                  </w:divBdr>
                </w:div>
                <w:div w:id="1403257867">
                  <w:marLeft w:val="480"/>
                  <w:marRight w:val="0"/>
                  <w:marTop w:val="0"/>
                  <w:marBottom w:val="0"/>
                  <w:divBdr>
                    <w:top w:val="none" w:sz="0" w:space="0" w:color="auto"/>
                    <w:left w:val="none" w:sz="0" w:space="0" w:color="auto"/>
                    <w:bottom w:val="none" w:sz="0" w:space="0" w:color="auto"/>
                    <w:right w:val="none" w:sz="0" w:space="0" w:color="auto"/>
                  </w:divBdr>
                </w:div>
                <w:div w:id="273635665">
                  <w:marLeft w:val="480"/>
                  <w:marRight w:val="0"/>
                  <w:marTop w:val="0"/>
                  <w:marBottom w:val="0"/>
                  <w:divBdr>
                    <w:top w:val="none" w:sz="0" w:space="0" w:color="auto"/>
                    <w:left w:val="none" w:sz="0" w:space="0" w:color="auto"/>
                    <w:bottom w:val="none" w:sz="0" w:space="0" w:color="auto"/>
                    <w:right w:val="none" w:sz="0" w:space="0" w:color="auto"/>
                  </w:divBdr>
                </w:div>
                <w:div w:id="512453385">
                  <w:marLeft w:val="480"/>
                  <w:marRight w:val="0"/>
                  <w:marTop w:val="0"/>
                  <w:marBottom w:val="0"/>
                  <w:divBdr>
                    <w:top w:val="none" w:sz="0" w:space="0" w:color="auto"/>
                    <w:left w:val="none" w:sz="0" w:space="0" w:color="auto"/>
                    <w:bottom w:val="none" w:sz="0" w:space="0" w:color="auto"/>
                    <w:right w:val="none" w:sz="0" w:space="0" w:color="auto"/>
                  </w:divBdr>
                </w:div>
                <w:div w:id="1656106692">
                  <w:marLeft w:val="480"/>
                  <w:marRight w:val="0"/>
                  <w:marTop w:val="0"/>
                  <w:marBottom w:val="0"/>
                  <w:divBdr>
                    <w:top w:val="none" w:sz="0" w:space="0" w:color="auto"/>
                    <w:left w:val="none" w:sz="0" w:space="0" w:color="auto"/>
                    <w:bottom w:val="none" w:sz="0" w:space="0" w:color="auto"/>
                    <w:right w:val="none" w:sz="0" w:space="0" w:color="auto"/>
                  </w:divBdr>
                </w:div>
                <w:div w:id="886910945">
                  <w:marLeft w:val="480"/>
                  <w:marRight w:val="0"/>
                  <w:marTop w:val="0"/>
                  <w:marBottom w:val="0"/>
                  <w:divBdr>
                    <w:top w:val="none" w:sz="0" w:space="0" w:color="auto"/>
                    <w:left w:val="none" w:sz="0" w:space="0" w:color="auto"/>
                    <w:bottom w:val="none" w:sz="0" w:space="0" w:color="auto"/>
                    <w:right w:val="none" w:sz="0" w:space="0" w:color="auto"/>
                  </w:divBdr>
                </w:div>
                <w:div w:id="1372530832">
                  <w:marLeft w:val="480"/>
                  <w:marRight w:val="0"/>
                  <w:marTop w:val="0"/>
                  <w:marBottom w:val="0"/>
                  <w:divBdr>
                    <w:top w:val="none" w:sz="0" w:space="0" w:color="auto"/>
                    <w:left w:val="none" w:sz="0" w:space="0" w:color="auto"/>
                    <w:bottom w:val="none" w:sz="0" w:space="0" w:color="auto"/>
                    <w:right w:val="none" w:sz="0" w:space="0" w:color="auto"/>
                  </w:divBdr>
                </w:div>
                <w:div w:id="912812921">
                  <w:marLeft w:val="480"/>
                  <w:marRight w:val="0"/>
                  <w:marTop w:val="0"/>
                  <w:marBottom w:val="0"/>
                  <w:divBdr>
                    <w:top w:val="none" w:sz="0" w:space="0" w:color="auto"/>
                    <w:left w:val="none" w:sz="0" w:space="0" w:color="auto"/>
                    <w:bottom w:val="none" w:sz="0" w:space="0" w:color="auto"/>
                    <w:right w:val="none" w:sz="0" w:space="0" w:color="auto"/>
                  </w:divBdr>
                </w:div>
                <w:div w:id="513763302">
                  <w:marLeft w:val="480"/>
                  <w:marRight w:val="0"/>
                  <w:marTop w:val="0"/>
                  <w:marBottom w:val="0"/>
                  <w:divBdr>
                    <w:top w:val="none" w:sz="0" w:space="0" w:color="auto"/>
                    <w:left w:val="none" w:sz="0" w:space="0" w:color="auto"/>
                    <w:bottom w:val="none" w:sz="0" w:space="0" w:color="auto"/>
                    <w:right w:val="none" w:sz="0" w:space="0" w:color="auto"/>
                  </w:divBdr>
                </w:div>
                <w:div w:id="403143389">
                  <w:marLeft w:val="480"/>
                  <w:marRight w:val="0"/>
                  <w:marTop w:val="0"/>
                  <w:marBottom w:val="0"/>
                  <w:divBdr>
                    <w:top w:val="none" w:sz="0" w:space="0" w:color="auto"/>
                    <w:left w:val="none" w:sz="0" w:space="0" w:color="auto"/>
                    <w:bottom w:val="none" w:sz="0" w:space="0" w:color="auto"/>
                    <w:right w:val="none" w:sz="0" w:space="0" w:color="auto"/>
                  </w:divBdr>
                </w:div>
                <w:div w:id="755595860">
                  <w:marLeft w:val="480"/>
                  <w:marRight w:val="0"/>
                  <w:marTop w:val="0"/>
                  <w:marBottom w:val="0"/>
                  <w:divBdr>
                    <w:top w:val="none" w:sz="0" w:space="0" w:color="auto"/>
                    <w:left w:val="none" w:sz="0" w:space="0" w:color="auto"/>
                    <w:bottom w:val="none" w:sz="0" w:space="0" w:color="auto"/>
                    <w:right w:val="none" w:sz="0" w:space="0" w:color="auto"/>
                  </w:divBdr>
                </w:div>
                <w:div w:id="253780065">
                  <w:marLeft w:val="480"/>
                  <w:marRight w:val="0"/>
                  <w:marTop w:val="0"/>
                  <w:marBottom w:val="0"/>
                  <w:divBdr>
                    <w:top w:val="none" w:sz="0" w:space="0" w:color="auto"/>
                    <w:left w:val="none" w:sz="0" w:space="0" w:color="auto"/>
                    <w:bottom w:val="none" w:sz="0" w:space="0" w:color="auto"/>
                    <w:right w:val="none" w:sz="0" w:space="0" w:color="auto"/>
                  </w:divBdr>
                </w:div>
                <w:div w:id="533158225">
                  <w:marLeft w:val="480"/>
                  <w:marRight w:val="0"/>
                  <w:marTop w:val="0"/>
                  <w:marBottom w:val="0"/>
                  <w:divBdr>
                    <w:top w:val="none" w:sz="0" w:space="0" w:color="auto"/>
                    <w:left w:val="none" w:sz="0" w:space="0" w:color="auto"/>
                    <w:bottom w:val="none" w:sz="0" w:space="0" w:color="auto"/>
                    <w:right w:val="none" w:sz="0" w:space="0" w:color="auto"/>
                  </w:divBdr>
                </w:div>
                <w:div w:id="368844215">
                  <w:marLeft w:val="480"/>
                  <w:marRight w:val="0"/>
                  <w:marTop w:val="0"/>
                  <w:marBottom w:val="0"/>
                  <w:divBdr>
                    <w:top w:val="none" w:sz="0" w:space="0" w:color="auto"/>
                    <w:left w:val="none" w:sz="0" w:space="0" w:color="auto"/>
                    <w:bottom w:val="none" w:sz="0" w:space="0" w:color="auto"/>
                    <w:right w:val="none" w:sz="0" w:space="0" w:color="auto"/>
                  </w:divBdr>
                </w:div>
                <w:div w:id="305555296">
                  <w:marLeft w:val="480"/>
                  <w:marRight w:val="0"/>
                  <w:marTop w:val="0"/>
                  <w:marBottom w:val="0"/>
                  <w:divBdr>
                    <w:top w:val="none" w:sz="0" w:space="0" w:color="auto"/>
                    <w:left w:val="none" w:sz="0" w:space="0" w:color="auto"/>
                    <w:bottom w:val="none" w:sz="0" w:space="0" w:color="auto"/>
                    <w:right w:val="none" w:sz="0" w:space="0" w:color="auto"/>
                  </w:divBdr>
                </w:div>
                <w:div w:id="1849372210">
                  <w:marLeft w:val="480"/>
                  <w:marRight w:val="0"/>
                  <w:marTop w:val="0"/>
                  <w:marBottom w:val="0"/>
                  <w:divBdr>
                    <w:top w:val="none" w:sz="0" w:space="0" w:color="auto"/>
                    <w:left w:val="none" w:sz="0" w:space="0" w:color="auto"/>
                    <w:bottom w:val="none" w:sz="0" w:space="0" w:color="auto"/>
                    <w:right w:val="none" w:sz="0" w:space="0" w:color="auto"/>
                  </w:divBdr>
                </w:div>
                <w:div w:id="1296716964">
                  <w:marLeft w:val="480"/>
                  <w:marRight w:val="0"/>
                  <w:marTop w:val="0"/>
                  <w:marBottom w:val="0"/>
                  <w:divBdr>
                    <w:top w:val="none" w:sz="0" w:space="0" w:color="auto"/>
                    <w:left w:val="none" w:sz="0" w:space="0" w:color="auto"/>
                    <w:bottom w:val="none" w:sz="0" w:space="0" w:color="auto"/>
                    <w:right w:val="none" w:sz="0" w:space="0" w:color="auto"/>
                  </w:divBdr>
                </w:div>
                <w:div w:id="1269040888">
                  <w:marLeft w:val="480"/>
                  <w:marRight w:val="0"/>
                  <w:marTop w:val="0"/>
                  <w:marBottom w:val="0"/>
                  <w:divBdr>
                    <w:top w:val="none" w:sz="0" w:space="0" w:color="auto"/>
                    <w:left w:val="none" w:sz="0" w:space="0" w:color="auto"/>
                    <w:bottom w:val="none" w:sz="0" w:space="0" w:color="auto"/>
                    <w:right w:val="none" w:sz="0" w:space="0" w:color="auto"/>
                  </w:divBdr>
                </w:div>
                <w:div w:id="1722511412">
                  <w:marLeft w:val="480"/>
                  <w:marRight w:val="0"/>
                  <w:marTop w:val="0"/>
                  <w:marBottom w:val="0"/>
                  <w:divBdr>
                    <w:top w:val="none" w:sz="0" w:space="0" w:color="auto"/>
                    <w:left w:val="none" w:sz="0" w:space="0" w:color="auto"/>
                    <w:bottom w:val="none" w:sz="0" w:space="0" w:color="auto"/>
                    <w:right w:val="none" w:sz="0" w:space="0" w:color="auto"/>
                  </w:divBdr>
                </w:div>
                <w:div w:id="487743749">
                  <w:marLeft w:val="480"/>
                  <w:marRight w:val="0"/>
                  <w:marTop w:val="0"/>
                  <w:marBottom w:val="0"/>
                  <w:divBdr>
                    <w:top w:val="none" w:sz="0" w:space="0" w:color="auto"/>
                    <w:left w:val="none" w:sz="0" w:space="0" w:color="auto"/>
                    <w:bottom w:val="none" w:sz="0" w:space="0" w:color="auto"/>
                    <w:right w:val="none" w:sz="0" w:space="0" w:color="auto"/>
                  </w:divBdr>
                </w:div>
                <w:div w:id="691540340">
                  <w:marLeft w:val="480"/>
                  <w:marRight w:val="0"/>
                  <w:marTop w:val="0"/>
                  <w:marBottom w:val="0"/>
                  <w:divBdr>
                    <w:top w:val="none" w:sz="0" w:space="0" w:color="auto"/>
                    <w:left w:val="none" w:sz="0" w:space="0" w:color="auto"/>
                    <w:bottom w:val="none" w:sz="0" w:space="0" w:color="auto"/>
                    <w:right w:val="none" w:sz="0" w:space="0" w:color="auto"/>
                  </w:divBdr>
                </w:div>
                <w:div w:id="765419245">
                  <w:marLeft w:val="480"/>
                  <w:marRight w:val="0"/>
                  <w:marTop w:val="0"/>
                  <w:marBottom w:val="0"/>
                  <w:divBdr>
                    <w:top w:val="none" w:sz="0" w:space="0" w:color="auto"/>
                    <w:left w:val="none" w:sz="0" w:space="0" w:color="auto"/>
                    <w:bottom w:val="none" w:sz="0" w:space="0" w:color="auto"/>
                    <w:right w:val="none" w:sz="0" w:space="0" w:color="auto"/>
                  </w:divBdr>
                </w:div>
                <w:div w:id="1336490845">
                  <w:marLeft w:val="480"/>
                  <w:marRight w:val="0"/>
                  <w:marTop w:val="0"/>
                  <w:marBottom w:val="0"/>
                  <w:divBdr>
                    <w:top w:val="none" w:sz="0" w:space="0" w:color="auto"/>
                    <w:left w:val="none" w:sz="0" w:space="0" w:color="auto"/>
                    <w:bottom w:val="none" w:sz="0" w:space="0" w:color="auto"/>
                    <w:right w:val="none" w:sz="0" w:space="0" w:color="auto"/>
                  </w:divBdr>
                </w:div>
                <w:div w:id="1830632156">
                  <w:marLeft w:val="480"/>
                  <w:marRight w:val="0"/>
                  <w:marTop w:val="0"/>
                  <w:marBottom w:val="0"/>
                  <w:divBdr>
                    <w:top w:val="none" w:sz="0" w:space="0" w:color="auto"/>
                    <w:left w:val="none" w:sz="0" w:space="0" w:color="auto"/>
                    <w:bottom w:val="none" w:sz="0" w:space="0" w:color="auto"/>
                    <w:right w:val="none" w:sz="0" w:space="0" w:color="auto"/>
                  </w:divBdr>
                </w:div>
                <w:div w:id="441846577">
                  <w:marLeft w:val="480"/>
                  <w:marRight w:val="0"/>
                  <w:marTop w:val="0"/>
                  <w:marBottom w:val="0"/>
                  <w:divBdr>
                    <w:top w:val="none" w:sz="0" w:space="0" w:color="auto"/>
                    <w:left w:val="none" w:sz="0" w:space="0" w:color="auto"/>
                    <w:bottom w:val="none" w:sz="0" w:space="0" w:color="auto"/>
                    <w:right w:val="none" w:sz="0" w:space="0" w:color="auto"/>
                  </w:divBdr>
                </w:div>
                <w:div w:id="1612738602">
                  <w:marLeft w:val="480"/>
                  <w:marRight w:val="0"/>
                  <w:marTop w:val="0"/>
                  <w:marBottom w:val="0"/>
                  <w:divBdr>
                    <w:top w:val="none" w:sz="0" w:space="0" w:color="auto"/>
                    <w:left w:val="none" w:sz="0" w:space="0" w:color="auto"/>
                    <w:bottom w:val="none" w:sz="0" w:space="0" w:color="auto"/>
                    <w:right w:val="none" w:sz="0" w:space="0" w:color="auto"/>
                  </w:divBdr>
                </w:div>
                <w:div w:id="575673522">
                  <w:marLeft w:val="480"/>
                  <w:marRight w:val="0"/>
                  <w:marTop w:val="0"/>
                  <w:marBottom w:val="0"/>
                  <w:divBdr>
                    <w:top w:val="none" w:sz="0" w:space="0" w:color="auto"/>
                    <w:left w:val="none" w:sz="0" w:space="0" w:color="auto"/>
                    <w:bottom w:val="none" w:sz="0" w:space="0" w:color="auto"/>
                    <w:right w:val="none" w:sz="0" w:space="0" w:color="auto"/>
                  </w:divBdr>
                </w:div>
                <w:div w:id="83041544">
                  <w:marLeft w:val="480"/>
                  <w:marRight w:val="0"/>
                  <w:marTop w:val="0"/>
                  <w:marBottom w:val="0"/>
                  <w:divBdr>
                    <w:top w:val="none" w:sz="0" w:space="0" w:color="auto"/>
                    <w:left w:val="none" w:sz="0" w:space="0" w:color="auto"/>
                    <w:bottom w:val="none" w:sz="0" w:space="0" w:color="auto"/>
                    <w:right w:val="none" w:sz="0" w:space="0" w:color="auto"/>
                  </w:divBdr>
                </w:div>
                <w:div w:id="1011880627">
                  <w:marLeft w:val="480"/>
                  <w:marRight w:val="0"/>
                  <w:marTop w:val="0"/>
                  <w:marBottom w:val="0"/>
                  <w:divBdr>
                    <w:top w:val="none" w:sz="0" w:space="0" w:color="auto"/>
                    <w:left w:val="none" w:sz="0" w:space="0" w:color="auto"/>
                    <w:bottom w:val="none" w:sz="0" w:space="0" w:color="auto"/>
                    <w:right w:val="none" w:sz="0" w:space="0" w:color="auto"/>
                  </w:divBdr>
                </w:div>
                <w:div w:id="1471366766">
                  <w:marLeft w:val="480"/>
                  <w:marRight w:val="0"/>
                  <w:marTop w:val="0"/>
                  <w:marBottom w:val="0"/>
                  <w:divBdr>
                    <w:top w:val="none" w:sz="0" w:space="0" w:color="auto"/>
                    <w:left w:val="none" w:sz="0" w:space="0" w:color="auto"/>
                    <w:bottom w:val="none" w:sz="0" w:space="0" w:color="auto"/>
                    <w:right w:val="none" w:sz="0" w:space="0" w:color="auto"/>
                  </w:divBdr>
                </w:div>
                <w:div w:id="85852916">
                  <w:marLeft w:val="480"/>
                  <w:marRight w:val="0"/>
                  <w:marTop w:val="0"/>
                  <w:marBottom w:val="0"/>
                  <w:divBdr>
                    <w:top w:val="none" w:sz="0" w:space="0" w:color="auto"/>
                    <w:left w:val="none" w:sz="0" w:space="0" w:color="auto"/>
                    <w:bottom w:val="none" w:sz="0" w:space="0" w:color="auto"/>
                    <w:right w:val="none" w:sz="0" w:space="0" w:color="auto"/>
                  </w:divBdr>
                </w:div>
                <w:div w:id="1098602166">
                  <w:marLeft w:val="480"/>
                  <w:marRight w:val="0"/>
                  <w:marTop w:val="0"/>
                  <w:marBottom w:val="0"/>
                  <w:divBdr>
                    <w:top w:val="none" w:sz="0" w:space="0" w:color="auto"/>
                    <w:left w:val="none" w:sz="0" w:space="0" w:color="auto"/>
                    <w:bottom w:val="none" w:sz="0" w:space="0" w:color="auto"/>
                    <w:right w:val="none" w:sz="0" w:space="0" w:color="auto"/>
                  </w:divBdr>
                </w:div>
                <w:div w:id="719785513">
                  <w:marLeft w:val="480"/>
                  <w:marRight w:val="0"/>
                  <w:marTop w:val="0"/>
                  <w:marBottom w:val="0"/>
                  <w:divBdr>
                    <w:top w:val="none" w:sz="0" w:space="0" w:color="auto"/>
                    <w:left w:val="none" w:sz="0" w:space="0" w:color="auto"/>
                    <w:bottom w:val="none" w:sz="0" w:space="0" w:color="auto"/>
                    <w:right w:val="none" w:sz="0" w:space="0" w:color="auto"/>
                  </w:divBdr>
                </w:div>
                <w:div w:id="1512336142">
                  <w:marLeft w:val="480"/>
                  <w:marRight w:val="0"/>
                  <w:marTop w:val="0"/>
                  <w:marBottom w:val="0"/>
                  <w:divBdr>
                    <w:top w:val="none" w:sz="0" w:space="0" w:color="auto"/>
                    <w:left w:val="none" w:sz="0" w:space="0" w:color="auto"/>
                    <w:bottom w:val="none" w:sz="0" w:space="0" w:color="auto"/>
                    <w:right w:val="none" w:sz="0" w:space="0" w:color="auto"/>
                  </w:divBdr>
                </w:div>
                <w:div w:id="535196098">
                  <w:marLeft w:val="480"/>
                  <w:marRight w:val="0"/>
                  <w:marTop w:val="0"/>
                  <w:marBottom w:val="0"/>
                  <w:divBdr>
                    <w:top w:val="none" w:sz="0" w:space="0" w:color="auto"/>
                    <w:left w:val="none" w:sz="0" w:space="0" w:color="auto"/>
                    <w:bottom w:val="none" w:sz="0" w:space="0" w:color="auto"/>
                    <w:right w:val="none" w:sz="0" w:space="0" w:color="auto"/>
                  </w:divBdr>
                </w:div>
                <w:div w:id="1155533953">
                  <w:marLeft w:val="480"/>
                  <w:marRight w:val="0"/>
                  <w:marTop w:val="0"/>
                  <w:marBottom w:val="0"/>
                  <w:divBdr>
                    <w:top w:val="none" w:sz="0" w:space="0" w:color="auto"/>
                    <w:left w:val="none" w:sz="0" w:space="0" w:color="auto"/>
                    <w:bottom w:val="none" w:sz="0" w:space="0" w:color="auto"/>
                    <w:right w:val="none" w:sz="0" w:space="0" w:color="auto"/>
                  </w:divBdr>
                </w:div>
                <w:div w:id="850947966">
                  <w:marLeft w:val="480"/>
                  <w:marRight w:val="0"/>
                  <w:marTop w:val="0"/>
                  <w:marBottom w:val="0"/>
                  <w:divBdr>
                    <w:top w:val="none" w:sz="0" w:space="0" w:color="auto"/>
                    <w:left w:val="none" w:sz="0" w:space="0" w:color="auto"/>
                    <w:bottom w:val="none" w:sz="0" w:space="0" w:color="auto"/>
                    <w:right w:val="none" w:sz="0" w:space="0" w:color="auto"/>
                  </w:divBdr>
                </w:div>
                <w:div w:id="1883590354">
                  <w:marLeft w:val="480"/>
                  <w:marRight w:val="0"/>
                  <w:marTop w:val="0"/>
                  <w:marBottom w:val="0"/>
                  <w:divBdr>
                    <w:top w:val="none" w:sz="0" w:space="0" w:color="auto"/>
                    <w:left w:val="none" w:sz="0" w:space="0" w:color="auto"/>
                    <w:bottom w:val="none" w:sz="0" w:space="0" w:color="auto"/>
                    <w:right w:val="none" w:sz="0" w:space="0" w:color="auto"/>
                  </w:divBdr>
                </w:div>
                <w:div w:id="1676879153">
                  <w:marLeft w:val="480"/>
                  <w:marRight w:val="0"/>
                  <w:marTop w:val="0"/>
                  <w:marBottom w:val="0"/>
                  <w:divBdr>
                    <w:top w:val="none" w:sz="0" w:space="0" w:color="auto"/>
                    <w:left w:val="none" w:sz="0" w:space="0" w:color="auto"/>
                    <w:bottom w:val="none" w:sz="0" w:space="0" w:color="auto"/>
                    <w:right w:val="none" w:sz="0" w:space="0" w:color="auto"/>
                  </w:divBdr>
                </w:div>
                <w:div w:id="1448621921">
                  <w:marLeft w:val="480"/>
                  <w:marRight w:val="0"/>
                  <w:marTop w:val="0"/>
                  <w:marBottom w:val="0"/>
                  <w:divBdr>
                    <w:top w:val="none" w:sz="0" w:space="0" w:color="auto"/>
                    <w:left w:val="none" w:sz="0" w:space="0" w:color="auto"/>
                    <w:bottom w:val="none" w:sz="0" w:space="0" w:color="auto"/>
                    <w:right w:val="none" w:sz="0" w:space="0" w:color="auto"/>
                  </w:divBdr>
                </w:div>
                <w:div w:id="376273194">
                  <w:marLeft w:val="480"/>
                  <w:marRight w:val="0"/>
                  <w:marTop w:val="0"/>
                  <w:marBottom w:val="0"/>
                  <w:divBdr>
                    <w:top w:val="none" w:sz="0" w:space="0" w:color="auto"/>
                    <w:left w:val="none" w:sz="0" w:space="0" w:color="auto"/>
                    <w:bottom w:val="none" w:sz="0" w:space="0" w:color="auto"/>
                    <w:right w:val="none" w:sz="0" w:space="0" w:color="auto"/>
                  </w:divBdr>
                </w:div>
                <w:div w:id="2125884133">
                  <w:marLeft w:val="480"/>
                  <w:marRight w:val="0"/>
                  <w:marTop w:val="0"/>
                  <w:marBottom w:val="0"/>
                  <w:divBdr>
                    <w:top w:val="none" w:sz="0" w:space="0" w:color="auto"/>
                    <w:left w:val="none" w:sz="0" w:space="0" w:color="auto"/>
                    <w:bottom w:val="none" w:sz="0" w:space="0" w:color="auto"/>
                    <w:right w:val="none" w:sz="0" w:space="0" w:color="auto"/>
                  </w:divBdr>
                </w:div>
                <w:div w:id="1927037922">
                  <w:marLeft w:val="480"/>
                  <w:marRight w:val="0"/>
                  <w:marTop w:val="0"/>
                  <w:marBottom w:val="0"/>
                  <w:divBdr>
                    <w:top w:val="none" w:sz="0" w:space="0" w:color="auto"/>
                    <w:left w:val="none" w:sz="0" w:space="0" w:color="auto"/>
                    <w:bottom w:val="none" w:sz="0" w:space="0" w:color="auto"/>
                    <w:right w:val="none" w:sz="0" w:space="0" w:color="auto"/>
                  </w:divBdr>
                </w:div>
                <w:div w:id="1052775177">
                  <w:marLeft w:val="480"/>
                  <w:marRight w:val="0"/>
                  <w:marTop w:val="0"/>
                  <w:marBottom w:val="0"/>
                  <w:divBdr>
                    <w:top w:val="none" w:sz="0" w:space="0" w:color="auto"/>
                    <w:left w:val="none" w:sz="0" w:space="0" w:color="auto"/>
                    <w:bottom w:val="none" w:sz="0" w:space="0" w:color="auto"/>
                    <w:right w:val="none" w:sz="0" w:space="0" w:color="auto"/>
                  </w:divBdr>
                </w:div>
                <w:div w:id="1005591858">
                  <w:marLeft w:val="480"/>
                  <w:marRight w:val="0"/>
                  <w:marTop w:val="0"/>
                  <w:marBottom w:val="0"/>
                  <w:divBdr>
                    <w:top w:val="none" w:sz="0" w:space="0" w:color="auto"/>
                    <w:left w:val="none" w:sz="0" w:space="0" w:color="auto"/>
                    <w:bottom w:val="none" w:sz="0" w:space="0" w:color="auto"/>
                    <w:right w:val="none" w:sz="0" w:space="0" w:color="auto"/>
                  </w:divBdr>
                </w:div>
                <w:div w:id="574969632">
                  <w:marLeft w:val="480"/>
                  <w:marRight w:val="0"/>
                  <w:marTop w:val="0"/>
                  <w:marBottom w:val="0"/>
                  <w:divBdr>
                    <w:top w:val="none" w:sz="0" w:space="0" w:color="auto"/>
                    <w:left w:val="none" w:sz="0" w:space="0" w:color="auto"/>
                    <w:bottom w:val="none" w:sz="0" w:space="0" w:color="auto"/>
                    <w:right w:val="none" w:sz="0" w:space="0" w:color="auto"/>
                  </w:divBdr>
                </w:div>
                <w:div w:id="1984850040">
                  <w:marLeft w:val="480"/>
                  <w:marRight w:val="0"/>
                  <w:marTop w:val="0"/>
                  <w:marBottom w:val="0"/>
                  <w:divBdr>
                    <w:top w:val="none" w:sz="0" w:space="0" w:color="auto"/>
                    <w:left w:val="none" w:sz="0" w:space="0" w:color="auto"/>
                    <w:bottom w:val="none" w:sz="0" w:space="0" w:color="auto"/>
                    <w:right w:val="none" w:sz="0" w:space="0" w:color="auto"/>
                  </w:divBdr>
                </w:div>
                <w:div w:id="2004238172">
                  <w:marLeft w:val="480"/>
                  <w:marRight w:val="0"/>
                  <w:marTop w:val="0"/>
                  <w:marBottom w:val="0"/>
                  <w:divBdr>
                    <w:top w:val="none" w:sz="0" w:space="0" w:color="auto"/>
                    <w:left w:val="none" w:sz="0" w:space="0" w:color="auto"/>
                    <w:bottom w:val="none" w:sz="0" w:space="0" w:color="auto"/>
                    <w:right w:val="none" w:sz="0" w:space="0" w:color="auto"/>
                  </w:divBdr>
                </w:div>
                <w:div w:id="1028722914">
                  <w:marLeft w:val="480"/>
                  <w:marRight w:val="0"/>
                  <w:marTop w:val="0"/>
                  <w:marBottom w:val="0"/>
                  <w:divBdr>
                    <w:top w:val="none" w:sz="0" w:space="0" w:color="auto"/>
                    <w:left w:val="none" w:sz="0" w:space="0" w:color="auto"/>
                    <w:bottom w:val="none" w:sz="0" w:space="0" w:color="auto"/>
                    <w:right w:val="none" w:sz="0" w:space="0" w:color="auto"/>
                  </w:divBdr>
                </w:div>
                <w:div w:id="1122849137">
                  <w:marLeft w:val="480"/>
                  <w:marRight w:val="0"/>
                  <w:marTop w:val="0"/>
                  <w:marBottom w:val="0"/>
                  <w:divBdr>
                    <w:top w:val="none" w:sz="0" w:space="0" w:color="auto"/>
                    <w:left w:val="none" w:sz="0" w:space="0" w:color="auto"/>
                    <w:bottom w:val="none" w:sz="0" w:space="0" w:color="auto"/>
                    <w:right w:val="none" w:sz="0" w:space="0" w:color="auto"/>
                  </w:divBdr>
                </w:div>
                <w:div w:id="215430783">
                  <w:marLeft w:val="480"/>
                  <w:marRight w:val="0"/>
                  <w:marTop w:val="0"/>
                  <w:marBottom w:val="0"/>
                  <w:divBdr>
                    <w:top w:val="none" w:sz="0" w:space="0" w:color="auto"/>
                    <w:left w:val="none" w:sz="0" w:space="0" w:color="auto"/>
                    <w:bottom w:val="none" w:sz="0" w:space="0" w:color="auto"/>
                    <w:right w:val="none" w:sz="0" w:space="0" w:color="auto"/>
                  </w:divBdr>
                </w:div>
                <w:div w:id="1170022597">
                  <w:marLeft w:val="480"/>
                  <w:marRight w:val="0"/>
                  <w:marTop w:val="0"/>
                  <w:marBottom w:val="0"/>
                  <w:divBdr>
                    <w:top w:val="none" w:sz="0" w:space="0" w:color="auto"/>
                    <w:left w:val="none" w:sz="0" w:space="0" w:color="auto"/>
                    <w:bottom w:val="none" w:sz="0" w:space="0" w:color="auto"/>
                    <w:right w:val="none" w:sz="0" w:space="0" w:color="auto"/>
                  </w:divBdr>
                </w:div>
                <w:div w:id="1113670384">
                  <w:marLeft w:val="480"/>
                  <w:marRight w:val="0"/>
                  <w:marTop w:val="0"/>
                  <w:marBottom w:val="0"/>
                  <w:divBdr>
                    <w:top w:val="none" w:sz="0" w:space="0" w:color="auto"/>
                    <w:left w:val="none" w:sz="0" w:space="0" w:color="auto"/>
                    <w:bottom w:val="none" w:sz="0" w:space="0" w:color="auto"/>
                    <w:right w:val="none" w:sz="0" w:space="0" w:color="auto"/>
                  </w:divBdr>
                </w:div>
                <w:div w:id="231159025">
                  <w:marLeft w:val="480"/>
                  <w:marRight w:val="0"/>
                  <w:marTop w:val="0"/>
                  <w:marBottom w:val="0"/>
                  <w:divBdr>
                    <w:top w:val="none" w:sz="0" w:space="0" w:color="auto"/>
                    <w:left w:val="none" w:sz="0" w:space="0" w:color="auto"/>
                    <w:bottom w:val="none" w:sz="0" w:space="0" w:color="auto"/>
                    <w:right w:val="none" w:sz="0" w:space="0" w:color="auto"/>
                  </w:divBdr>
                </w:div>
                <w:div w:id="585311753">
                  <w:marLeft w:val="480"/>
                  <w:marRight w:val="0"/>
                  <w:marTop w:val="0"/>
                  <w:marBottom w:val="0"/>
                  <w:divBdr>
                    <w:top w:val="none" w:sz="0" w:space="0" w:color="auto"/>
                    <w:left w:val="none" w:sz="0" w:space="0" w:color="auto"/>
                    <w:bottom w:val="none" w:sz="0" w:space="0" w:color="auto"/>
                    <w:right w:val="none" w:sz="0" w:space="0" w:color="auto"/>
                  </w:divBdr>
                </w:div>
                <w:div w:id="780225221">
                  <w:marLeft w:val="480"/>
                  <w:marRight w:val="0"/>
                  <w:marTop w:val="0"/>
                  <w:marBottom w:val="0"/>
                  <w:divBdr>
                    <w:top w:val="none" w:sz="0" w:space="0" w:color="auto"/>
                    <w:left w:val="none" w:sz="0" w:space="0" w:color="auto"/>
                    <w:bottom w:val="none" w:sz="0" w:space="0" w:color="auto"/>
                    <w:right w:val="none" w:sz="0" w:space="0" w:color="auto"/>
                  </w:divBdr>
                </w:div>
              </w:divsChild>
            </w:div>
            <w:div w:id="1848253523">
              <w:marLeft w:val="0"/>
              <w:marRight w:val="0"/>
              <w:marTop w:val="0"/>
              <w:marBottom w:val="0"/>
              <w:divBdr>
                <w:top w:val="none" w:sz="0" w:space="0" w:color="auto"/>
                <w:left w:val="none" w:sz="0" w:space="0" w:color="auto"/>
                <w:bottom w:val="none" w:sz="0" w:space="0" w:color="auto"/>
                <w:right w:val="none" w:sz="0" w:space="0" w:color="auto"/>
              </w:divBdr>
              <w:divsChild>
                <w:div w:id="971249494">
                  <w:marLeft w:val="480"/>
                  <w:marRight w:val="0"/>
                  <w:marTop w:val="0"/>
                  <w:marBottom w:val="0"/>
                  <w:divBdr>
                    <w:top w:val="none" w:sz="0" w:space="0" w:color="auto"/>
                    <w:left w:val="none" w:sz="0" w:space="0" w:color="auto"/>
                    <w:bottom w:val="none" w:sz="0" w:space="0" w:color="auto"/>
                    <w:right w:val="none" w:sz="0" w:space="0" w:color="auto"/>
                  </w:divBdr>
                </w:div>
                <w:div w:id="1126005235">
                  <w:marLeft w:val="480"/>
                  <w:marRight w:val="0"/>
                  <w:marTop w:val="0"/>
                  <w:marBottom w:val="0"/>
                  <w:divBdr>
                    <w:top w:val="none" w:sz="0" w:space="0" w:color="auto"/>
                    <w:left w:val="none" w:sz="0" w:space="0" w:color="auto"/>
                    <w:bottom w:val="none" w:sz="0" w:space="0" w:color="auto"/>
                    <w:right w:val="none" w:sz="0" w:space="0" w:color="auto"/>
                  </w:divBdr>
                </w:div>
                <w:div w:id="425003686">
                  <w:marLeft w:val="480"/>
                  <w:marRight w:val="0"/>
                  <w:marTop w:val="0"/>
                  <w:marBottom w:val="0"/>
                  <w:divBdr>
                    <w:top w:val="none" w:sz="0" w:space="0" w:color="auto"/>
                    <w:left w:val="none" w:sz="0" w:space="0" w:color="auto"/>
                    <w:bottom w:val="none" w:sz="0" w:space="0" w:color="auto"/>
                    <w:right w:val="none" w:sz="0" w:space="0" w:color="auto"/>
                  </w:divBdr>
                </w:div>
                <w:div w:id="444883745">
                  <w:marLeft w:val="480"/>
                  <w:marRight w:val="0"/>
                  <w:marTop w:val="0"/>
                  <w:marBottom w:val="0"/>
                  <w:divBdr>
                    <w:top w:val="none" w:sz="0" w:space="0" w:color="auto"/>
                    <w:left w:val="none" w:sz="0" w:space="0" w:color="auto"/>
                    <w:bottom w:val="none" w:sz="0" w:space="0" w:color="auto"/>
                    <w:right w:val="none" w:sz="0" w:space="0" w:color="auto"/>
                  </w:divBdr>
                </w:div>
                <w:div w:id="325786886">
                  <w:marLeft w:val="480"/>
                  <w:marRight w:val="0"/>
                  <w:marTop w:val="0"/>
                  <w:marBottom w:val="0"/>
                  <w:divBdr>
                    <w:top w:val="none" w:sz="0" w:space="0" w:color="auto"/>
                    <w:left w:val="none" w:sz="0" w:space="0" w:color="auto"/>
                    <w:bottom w:val="none" w:sz="0" w:space="0" w:color="auto"/>
                    <w:right w:val="none" w:sz="0" w:space="0" w:color="auto"/>
                  </w:divBdr>
                </w:div>
                <w:div w:id="126515572">
                  <w:marLeft w:val="480"/>
                  <w:marRight w:val="0"/>
                  <w:marTop w:val="0"/>
                  <w:marBottom w:val="0"/>
                  <w:divBdr>
                    <w:top w:val="none" w:sz="0" w:space="0" w:color="auto"/>
                    <w:left w:val="none" w:sz="0" w:space="0" w:color="auto"/>
                    <w:bottom w:val="none" w:sz="0" w:space="0" w:color="auto"/>
                    <w:right w:val="none" w:sz="0" w:space="0" w:color="auto"/>
                  </w:divBdr>
                </w:div>
                <w:div w:id="2090692158">
                  <w:marLeft w:val="480"/>
                  <w:marRight w:val="0"/>
                  <w:marTop w:val="0"/>
                  <w:marBottom w:val="0"/>
                  <w:divBdr>
                    <w:top w:val="none" w:sz="0" w:space="0" w:color="auto"/>
                    <w:left w:val="none" w:sz="0" w:space="0" w:color="auto"/>
                    <w:bottom w:val="none" w:sz="0" w:space="0" w:color="auto"/>
                    <w:right w:val="none" w:sz="0" w:space="0" w:color="auto"/>
                  </w:divBdr>
                </w:div>
                <w:div w:id="1951937078">
                  <w:marLeft w:val="480"/>
                  <w:marRight w:val="0"/>
                  <w:marTop w:val="0"/>
                  <w:marBottom w:val="0"/>
                  <w:divBdr>
                    <w:top w:val="none" w:sz="0" w:space="0" w:color="auto"/>
                    <w:left w:val="none" w:sz="0" w:space="0" w:color="auto"/>
                    <w:bottom w:val="none" w:sz="0" w:space="0" w:color="auto"/>
                    <w:right w:val="none" w:sz="0" w:space="0" w:color="auto"/>
                  </w:divBdr>
                </w:div>
                <w:div w:id="1267545667">
                  <w:marLeft w:val="480"/>
                  <w:marRight w:val="0"/>
                  <w:marTop w:val="0"/>
                  <w:marBottom w:val="0"/>
                  <w:divBdr>
                    <w:top w:val="none" w:sz="0" w:space="0" w:color="auto"/>
                    <w:left w:val="none" w:sz="0" w:space="0" w:color="auto"/>
                    <w:bottom w:val="none" w:sz="0" w:space="0" w:color="auto"/>
                    <w:right w:val="none" w:sz="0" w:space="0" w:color="auto"/>
                  </w:divBdr>
                </w:div>
                <w:div w:id="982852325">
                  <w:marLeft w:val="480"/>
                  <w:marRight w:val="0"/>
                  <w:marTop w:val="0"/>
                  <w:marBottom w:val="0"/>
                  <w:divBdr>
                    <w:top w:val="none" w:sz="0" w:space="0" w:color="auto"/>
                    <w:left w:val="none" w:sz="0" w:space="0" w:color="auto"/>
                    <w:bottom w:val="none" w:sz="0" w:space="0" w:color="auto"/>
                    <w:right w:val="none" w:sz="0" w:space="0" w:color="auto"/>
                  </w:divBdr>
                </w:div>
                <w:div w:id="834422768">
                  <w:marLeft w:val="480"/>
                  <w:marRight w:val="0"/>
                  <w:marTop w:val="0"/>
                  <w:marBottom w:val="0"/>
                  <w:divBdr>
                    <w:top w:val="none" w:sz="0" w:space="0" w:color="auto"/>
                    <w:left w:val="none" w:sz="0" w:space="0" w:color="auto"/>
                    <w:bottom w:val="none" w:sz="0" w:space="0" w:color="auto"/>
                    <w:right w:val="none" w:sz="0" w:space="0" w:color="auto"/>
                  </w:divBdr>
                </w:div>
                <w:div w:id="1414399448">
                  <w:marLeft w:val="480"/>
                  <w:marRight w:val="0"/>
                  <w:marTop w:val="0"/>
                  <w:marBottom w:val="0"/>
                  <w:divBdr>
                    <w:top w:val="none" w:sz="0" w:space="0" w:color="auto"/>
                    <w:left w:val="none" w:sz="0" w:space="0" w:color="auto"/>
                    <w:bottom w:val="none" w:sz="0" w:space="0" w:color="auto"/>
                    <w:right w:val="none" w:sz="0" w:space="0" w:color="auto"/>
                  </w:divBdr>
                </w:div>
                <w:div w:id="776606803">
                  <w:marLeft w:val="480"/>
                  <w:marRight w:val="0"/>
                  <w:marTop w:val="0"/>
                  <w:marBottom w:val="0"/>
                  <w:divBdr>
                    <w:top w:val="none" w:sz="0" w:space="0" w:color="auto"/>
                    <w:left w:val="none" w:sz="0" w:space="0" w:color="auto"/>
                    <w:bottom w:val="none" w:sz="0" w:space="0" w:color="auto"/>
                    <w:right w:val="none" w:sz="0" w:space="0" w:color="auto"/>
                  </w:divBdr>
                </w:div>
                <w:div w:id="1254045785">
                  <w:marLeft w:val="480"/>
                  <w:marRight w:val="0"/>
                  <w:marTop w:val="0"/>
                  <w:marBottom w:val="0"/>
                  <w:divBdr>
                    <w:top w:val="none" w:sz="0" w:space="0" w:color="auto"/>
                    <w:left w:val="none" w:sz="0" w:space="0" w:color="auto"/>
                    <w:bottom w:val="none" w:sz="0" w:space="0" w:color="auto"/>
                    <w:right w:val="none" w:sz="0" w:space="0" w:color="auto"/>
                  </w:divBdr>
                </w:div>
                <w:div w:id="1210384545">
                  <w:marLeft w:val="480"/>
                  <w:marRight w:val="0"/>
                  <w:marTop w:val="0"/>
                  <w:marBottom w:val="0"/>
                  <w:divBdr>
                    <w:top w:val="none" w:sz="0" w:space="0" w:color="auto"/>
                    <w:left w:val="none" w:sz="0" w:space="0" w:color="auto"/>
                    <w:bottom w:val="none" w:sz="0" w:space="0" w:color="auto"/>
                    <w:right w:val="none" w:sz="0" w:space="0" w:color="auto"/>
                  </w:divBdr>
                </w:div>
                <w:div w:id="675618495">
                  <w:marLeft w:val="480"/>
                  <w:marRight w:val="0"/>
                  <w:marTop w:val="0"/>
                  <w:marBottom w:val="0"/>
                  <w:divBdr>
                    <w:top w:val="none" w:sz="0" w:space="0" w:color="auto"/>
                    <w:left w:val="none" w:sz="0" w:space="0" w:color="auto"/>
                    <w:bottom w:val="none" w:sz="0" w:space="0" w:color="auto"/>
                    <w:right w:val="none" w:sz="0" w:space="0" w:color="auto"/>
                  </w:divBdr>
                </w:div>
                <w:div w:id="576280182">
                  <w:marLeft w:val="480"/>
                  <w:marRight w:val="0"/>
                  <w:marTop w:val="0"/>
                  <w:marBottom w:val="0"/>
                  <w:divBdr>
                    <w:top w:val="none" w:sz="0" w:space="0" w:color="auto"/>
                    <w:left w:val="none" w:sz="0" w:space="0" w:color="auto"/>
                    <w:bottom w:val="none" w:sz="0" w:space="0" w:color="auto"/>
                    <w:right w:val="none" w:sz="0" w:space="0" w:color="auto"/>
                  </w:divBdr>
                </w:div>
                <w:div w:id="78262295">
                  <w:marLeft w:val="480"/>
                  <w:marRight w:val="0"/>
                  <w:marTop w:val="0"/>
                  <w:marBottom w:val="0"/>
                  <w:divBdr>
                    <w:top w:val="none" w:sz="0" w:space="0" w:color="auto"/>
                    <w:left w:val="none" w:sz="0" w:space="0" w:color="auto"/>
                    <w:bottom w:val="none" w:sz="0" w:space="0" w:color="auto"/>
                    <w:right w:val="none" w:sz="0" w:space="0" w:color="auto"/>
                  </w:divBdr>
                </w:div>
                <w:div w:id="1886600935">
                  <w:marLeft w:val="480"/>
                  <w:marRight w:val="0"/>
                  <w:marTop w:val="0"/>
                  <w:marBottom w:val="0"/>
                  <w:divBdr>
                    <w:top w:val="none" w:sz="0" w:space="0" w:color="auto"/>
                    <w:left w:val="none" w:sz="0" w:space="0" w:color="auto"/>
                    <w:bottom w:val="none" w:sz="0" w:space="0" w:color="auto"/>
                    <w:right w:val="none" w:sz="0" w:space="0" w:color="auto"/>
                  </w:divBdr>
                </w:div>
                <w:div w:id="1195731771">
                  <w:marLeft w:val="480"/>
                  <w:marRight w:val="0"/>
                  <w:marTop w:val="0"/>
                  <w:marBottom w:val="0"/>
                  <w:divBdr>
                    <w:top w:val="none" w:sz="0" w:space="0" w:color="auto"/>
                    <w:left w:val="none" w:sz="0" w:space="0" w:color="auto"/>
                    <w:bottom w:val="none" w:sz="0" w:space="0" w:color="auto"/>
                    <w:right w:val="none" w:sz="0" w:space="0" w:color="auto"/>
                  </w:divBdr>
                </w:div>
                <w:div w:id="1558929146">
                  <w:marLeft w:val="480"/>
                  <w:marRight w:val="0"/>
                  <w:marTop w:val="0"/>
                  <w:marBottom w:val="0"/>
                  <w:divBdr>
                    <w:top w:val="none" w:sz="0" w:space="0" w:color="auto"/>
                    <w:left w:val="none" w:sz="0" w:space="0" w:color="auto"/>
                    <w:bottom w:val="none" w:sz="0" w:space="0" w:color="auto"/>
                    <w:right w:val="none" w:sz="0" w:space="0" w:color="auto"/>
                  </w:divBdr>
                </w:div>
                <w:div w:id="1201285227">
                  <w:marLeft w:val="480"/>
                  <w:marRight w:val="0"/>
                  <w:marTop w:val="0"/>
                  <w:marBottom w:val="0"/>
                  <w:divBdr>
                    <w:top w:val="none" w:sz="0" w:space="0" w:color="auto"/>
                    <w:left w:val="none" w:sz="0" w:space="0" w:color="auto"/>
                    <w:bottom w:val="none" w:sz="0" w:space="0" w:color="auto"/>
                    <w:right w:val="none" w:sz="0" w:space="0" w:color="auto"/>
                  </w:divBdr>
                </w:div>
                <w:div w:id="296838147">
                  <w:marLeft w:val="480"/>
                  <w:marRight w:val="0"/>
                  <w:marTop w:val="0"/>
                  <w:marBottom w:val="0"/>
                  <w:divBdr>
                    <w:top w:val="none" w:sz="0" w:space="0" w:color="auto"/>
                    <w:left w:val="none" w:sz="0" w:space="0" w:color="auto"/>
                    <w:bottom w:val="none" w:sz="0" w:space="0" w:color="auto"/>
                    <w:right w:val="none" w:sz="0" w:space="0" w:color="auto"/>
                  </w:divBdr>
                </w:div>
                <w:div w:id="1531843824">
                  <w:marLeft w:val="480"/>
                  <w:marRight w:val="0"/>
                  <w:marTop w:val="0"/>
                  <w:marBottom w:val="0"/>
                  <w:divBdr>
                    <w:top w:val="none" w:sz="0" w:space="0" w:color="auto"/>
                    <w:left w:val="none" w:sz="0" w:space="0" w:color="auto"/>
                    <w:bottom w:val="none" w:sz="0" w:space="0" w:color="auto"/>
                    <w:right w:val="none" w:sz="0" w:space="0" w:color="auto"/>
                  </w:divBdr>
                </w:div>
                <w:div w:id="1025594541">
                  <w:marLeft w:val="480"/>
                  <w:marRight w:val="0"/>
                  <w:marTop w:val="0"/>
                  <w:marBottom w:val="0"/>
                  <w:divBdr>
                    <w:top w:val="none" w:sz="0" w:space="0" w:color="auto"/>
                    <w:left w:val="none" w:sz="0" w:space="0" w:color="auto"/>
                    <w:bottom w:val="none" w:sz="0" w:space="0" w:color="auto"/>
                    <w:right w:val="none" w:sz="0" w:space="0" w:color="auto"/>
                  </w:divBdr>
                </w:div>
                <w:div w:id="558320626">
                  <w:marLeft w:val="480"/>
                  <w:marRight w:val="0"/>
                  <w:marTop w:val="0"/>
                  <w:marBottom w:val="0"/>
                  <w:divBdr>
                    <w:top w:val="none" w:sz="0" w:space="0" w:color="auto"/>
                    <w:left w:val="none" w:sz="0" w:space="0" w:color="auto"/>
                    <w:bottom w:val="none" w:sz="0" w:space="0" w:color="auto"/>
                    <w:right w:val="none" w:sz="0" w:space="0" w:color="auto"/>
                  </w:divBdr>
                </w:div>
                <w:div w:id="432630725">
                  <w:marLeft w:val="480"/>
                  <w:marRight w:val="0"/>
                  <w:marTop w:val="0"/>
                  <w:marBottom w:val="0"/>
                  <w:divBdr>
                    <w:top w:val="none" w:sz="0" w:space="0" w:color="auto"/>
                    <w:left w:val="none" w:sz="0" w:space="0" w:color="auto"/>
                    <w:bottom w:val="none" w:sz="0" w:space="0" w:color="auto"/>
                    <w:right w:val="none" w:sz="0" w:space="0" w:color="auto"/>
                  </w:divBdr>
                </w:div>
                <w:div w:id="161970895">
                  <w:marLeft w:val="480"/>
                  <w:marRight w:val="0"/>
                  <w:marTop w:val="0"/>
                  <w:marBottom w:val="0"/>
                  <w:divBdr>
                    <w:top w:val="none" w:sz="0" w:space="0" w:color="auto"/>
                    <w:left w:val="none" w:sz="0" w:space="0" w:color="auto"/>
                    <w:bottom w:val="none" w:sz="0" w:space="0" w:color="auto"/>
                    <w:right w:val="none" w:sz="0" w:space="0" w:color="auto"/>
                  </w:divBdr>
                </w:div>
                <w:div w:id="92366197">
                  <w:marLeft w:val="480"/>
                  <w:marRight w:val="0"/>
                  <w:marTop w:val="0"/>
                  <w:marBottom w:val="0"/>
                  <w:divBdr>
                    <w:top w:val="none" w:sz="0" w:space="0" w:color="auto"/>
                    <w:left w:val="none" w:sz="0" w:space="0" w:color="auto"/>
                    <w:bottom w:val="none" w:sz="0" w:space="0" w:color="auto"/>
                    <w:right w:val="none" w:sz="0" w:space="0" w:color="auto"/>
                  </w:divBdr>
                </w:div>
                <w:div w:id="1523740992">
                  <w:marLeft w:val="480"/>
                  <w:marRight w:val="0"/>
                  <w:marTop w:val="0"/>
                  <w:marBottom w:val="0"/>
                  <w:divBdr>
                    <w:top w:val="none" w:sz="0" w:space="0" w:color="auto"/>
                    <w:left w:val="none" w:sz="0" w:space="0" w:color="auto"/>
                    <w:bottom w:val="none" w:sz="0" w:space="0" w:color="auto"/>
                    <w:right w:val="none" w:sz="0" w:space="0" w:color="auto"/>
                  </w:divBdr>
                </w:div>
                <w:div w:id="1233009412">
                  <w:marLeft w:val="480"/>
                  <w:marRight w:val="0"/>
                  <w:marTop w:val="0"/>
                  <w:marBottom w:val="0"/>
                  <w:divBdr>
                    <w:top w:val="none" w:sz="0" w:space="0" w:color="auto"/>
                    <w:left w:val="none" w:sz="0" w:space="0" w:color="auto"/>
                    <w:bottom w:val="none" w:sz="0" w:space="0" w:color="auto"/>
                    <w:right w:val="none" w:sz="0" w:space="0" w:color="auto"/>
                  </w:divBdr>
                </w:div>
                <w:div w:id="462428203">
                  <w:marLeft w:val="480"/>
                  <w:marRight w:val="0"/>
                  <w:marTop w:val="0"/>
                  <w:marBottom w:val="0"/>
                  <w:divBdr>
                    <w:top w:val="none" w:sz="0" w:space="0" w:color="auto"/>
                    <w:left w:val="none" w:sz="0" w:space="0" w:color="auto"/>
                    <w:bottom w:val="none" w:sz="0" w:space="0" w:color="auto"/>
                    <w:right w:val="none" w:sz="0" w:space="0" w:color="auto"/>
                  </w:divBdr>
                </w:div>
                <w:div w:id="1168405787">
                  <w:marLeft w:val="480"/>
                  <w:marRight w:val="0"/>
                  <w:marTop w:val="0"/>
                  <w:marBottom w:val="0"/>
                  <w:divBdr>
                    <w:top w:val="none" w:sz="0" w:space="0" w:color="auto"/>
                    <w:left w:val="none" w:sz="0" w:space="0" w:color="auto"/>
                    <w:bottom w:val="none" w:sz="0" w:space="0" w:color="auto"/>
                    <w:right w:val="none" w:sz="0" w:space="0" w:color="auto"/>
                  </w:divBdr>
                </w:div>
                <w:div w:id="1012998831">
                  <w:marLeft w:val="480"/>
                  <w:marRight w:val="0"/>
                  <w:marTop w:val="0"/>
                  <w:marBottom w:val="0"/>
                  <w:divBdr>
                    <w:top w:val="none" w:sz="0" w:space="0" w:color="auto"/>
                    <w:left w:val="none" w:sz="0" w:space="0" w:color="auto"/>
                    <w:bottom w:val="none" w:sz="0" w:space="0" w:color="auto"/>
                    <w:right w:val="none" w:sz="0" w:space="0" w:color="auto"/>
                  </w:divBdr>
                </w:div>
                <w:div w:id="664940022">
                  <w:marLeft w:val="480"/>
                  <w:marRight w:val="0"/>
                  <w:marTop w:val="0"/>
                  <w:marBottom w:val="0"/>
                  <w:divBdr>
                    <w:top w:val="none" w:sz="0" w:space="0" w:color="auto"/>
                    <w:left w:val="none" w:sz="0" w:space="0" w:color="auto"/>
                    <w:bottom w:val="none" w:sz="0" w:space="0" w:color="auto"/>
                    <w:right w:val="none" w:sz="0" w:space="0" w:color="auto"/>
                  </w:divBdr>
                </w:div>
                <w:div w:id="1547520267">
                  <w:marLeft w:val="480"/>
                  <w:marRight w:val="0"/>
                  <w:marTop w:val="0"/>
                  <w:marBottom w:val="0"/>
                  <w:divBdr>
                    <w:top w:val="none" w:sz="0" w:space="0" w:color="auto"/>
                    <w:left w:val="none" w:sz="0" w:space="0" w:color="auto"/>
                    <w:bottom w:val="none" w:sz="0" w:space="0" w:color="auto"/>
                    <w:right w:val="none" w:sz="0" w:space="0" w:color="auto"/>
                  </w:divBdr>
                </w:div>
                <w:div w:id="942616675">
                  <w:marLeft w:val="480"/>
                  <w:marRight w:val="0"/>
                  <w:marTop w:val="0"/>
                  <w:marBottom w:val="0"/>
                  <w:divBdr>
                    <w:top w:val="none" w:sz="0" w:space="0" w:color="auto"/>
                    <w:left w:val="none" w:sz="0" w:space="0" w:color="auto"/>
                    <w:bottom w:val="none" w:sz="0" w:space="0" w:color="auto"/>
                    <w:right w:val="none" w:sz="0" w:space="0" w:color="auto"/>
                  </w:divBdr>
                </w:div>
                <w:div w:id="1649436848">
                  <w:marLeft w:val="480"/>
                  <w:marRight w:val="0"/>
                  <w:marTop w:val="0"/>
                  <w:marBottom w:val="0"/>
                  <w:divBdr>
                    <w:top w:val="none" w:sz="0" w:space="0" w:color="auto"/>
                    <w:left w:val="none" w:sz="0" w:space="0" w:color="auto"/>
                    <w:bottom w:val="none" w:sz="0" w:space="0" w:color="auto"/>
                    <w:right w:val="none" w:sz="0" w:space="0" w:color="auto"/>
                  </w:divBdr>
                </w:div>
                <w:div w:id="1125194287">
                  <w:marLeft w:val="480"/>
                  <w:marRight w:val="0"/>
                  <w:marTop w:val="0"/>
                  <w:marBottom w:val="0"/>
                  <w:divBdr>
                    <w:top w:val="none" w:sz="0" w:space="0" w:color="auto"/>
                    <w:left w:val="none" w:sz="0" w:space="0" w:color="auto"/>
                    <w:bottom w:val="none" w:sz="0" w:space="0" w:color="auto"/>
                    <w:right w:val="none" w:sz="0" w:space="0" w:color="auto"/>
                  </w:divBdr>
                </w:div>
                <w:div w:id="57362482">
                  <w:marLeft w:val="480"/>
                  <w:marRight w:val="0"/>
                  <w:marTop w:val="0"/>
                  <w:marBottom w:val="0"/>
                  <w:divBdr>
                    <w:top w:val="none" w:sz="0" w:space="0" w:color="auto"/>
                    <w:left w:val="none" w:sz="0" w:space="0" w:color="auto"/>
                    <w:bottom w:val="none" w:sz="0" w:space="0" w:color="auto"/>
                    <w:right w:val="none" w:sz="0" w:space="0" w:color="auto"/>
                  </w:divBdr>
                </w:div>
                <w:div w:id="1024482898">
                  <w:marLeft w:val="480"/>
                  <w:marRight w:val="0"/>
                  <w:marTop w:val="0"/>
                  <w:marBottom w:val="0"/>
                  <w:divBdr>
                    <w:top w:val="none" w:sz="0" w:space="0" w:color="auto"/>
                    <w:left w:val="none" w:sz="0" w:space="0" w:color="auto"/>
                    <w:bottom w:val="none" w:sz="0" w:space="0" w:color="auto"/>
                    <w:right w:val="none" w:sz="0" w:space="0" w:color="auto"/>
                  </w:divBdr>
                </w:div>
                <w:div w:id="253168428">
                  <w:marLeft w:val="480"/>
                  <w:marRight w:val="0"/>
                  <w:marTop w:val="0"/>
                  <w:marBottom w:val="0"/>
                  <w:divBdr>
                    <w:top w:val="none" w:sz="0" w:space="0" w:color="auto"/>
                    <w:left w:val="none" w:sz="0" w:space="0" w:color="auto"/>
                    <w:bottom w:val="none" w:sz="0" w:space="0" w:color="auto"/>
                    <w:right w:val="none" w:sz="0" w:space="0" w:color="auto"/>
                  </w:divBdr>
                </w:div>
                <w:div w:id="273557097">
                  <w:marLeft w:val="480"/>
                  <w:marRight w:val="0"/>
                  <w:marTop w:val="0"/>
                  <w:marBottom w:val="0"/>
                  <w:divBdr>
                    <w:top w:val="none" w:sz="0" w:space="0" w:color="auto"/>
                    <w:left w:val="none" w:sz="0" w:space="0" w:color="auto"/>
                    <w:bottom w:val="none" w:sz="0" w:space="0" w:color="auto"/>
                    <w:right w:val="none" w:sz="0" w:space="0" w:color="auto"/>
                  </w:divBdr>
                </w:div>
                <w:div w:id="438305524">
                  <w:marLeft w:val="480"/>
                  <w:marRight w:val="0"/>
                  <w:marTop w:val="0"/>
                  <w:marBottom w:val="0"/>
                  <w:divBdr>
                    <w:top w:val="none" w:sz="0" w:space="0" w:color="auto"/>
                    <w:left w:val="none" w:sz="0" w:space="0" w:color="auto"/>
                    <w:bottom w:val="none" w:sz="0" w:space="0" w:color="auto"/>
                    <w:right w:val="none" w:sz="0" w:space="0" w:color="auto"/>
                  </w:divBdr>
                </w:div>
                <w:div w:id="1420640971">
                  <w:marLeft w:val="480"/>
                  <w:marRight w:val="0"/>
                  <w:marTop w:val="0"/>
                  <w:marBottom w:val="0"/>
                  <w:divBdr>
                    <w:top w:val="none" w:sz="0" w:space="0" w:color="auto"/>
                    <w:left w:val="none" w:sz="0" w:space="0" w:color="auto"/>
                    <w:bottom w:val="none" w:sz="0" w:space="0" w:color="auto"/>
                    <w:right w:val="none" w:sz="0" w:space="0" w:color="auto"/>
                  </w:divBdr>
                </w:div>
                <w:div w:id="1970159709">
                  <w:marLeft w:val="480"/>
                  <w:marRight w:val="0"/>
                  <w:marTop w:val="0"/>
                  <w:marBottom w:val="0"/>
                  <w:divBdr>
                    <w:top w:val="none" w:sz="0" w:space="0" w:color="auto"/>
                    <w:left w:val="none" w:sz="0" w:space="0" w:color="auto"/>
                    <w:bottom w:val="none" w:sz="0" w:space="0" w:color="auto"/>
                    <w:right w:val="none" w:sz="0" w:space="0" w:color="auto"/>
                  </w:divBdr>
                </w:div>
                <w:div w:id="1219322347">
                  <w:marLeft w:val="480"/>
                  <w:marRight w:val="0"/>
                  <w:marTop w:val="0"/>
                  <w:marBottom w:val="0"/>
                  <w:divBdr>
                    <w:top w:val="none" w:sz="0" w:space="0" w:color="auto"/>
                    <w:left w:val="none" w:sz="0" w:space="0" w:color="auto"/>
                    <w:bottom w:val="none" w:sz="0" w:space="0" w:color="auto"/>
                    <w:right w:val="none" w:sz="0" w:space="0" w:color="auto"/>
                  </w:divBdr>
                </w:div>
                <w:div w:id="154415259">
                  <w:marLeft w:val="480"/>
                  <w:marRight w:val="0"/>
                  <w:marTop w:val="0"/>
                  <w:marBottom w:val="0"/>
                  <w:divBdr>
                    <w:top w:val="none" w:sz="0" w:space="0" w:color="auto"/>
                    <w:left w:val="none" w:sz="0" w:space="0" w:color="auto"/>
                    <w:bottom w:val="none" w:sz="0" w:space="0" w:color="auto"/>
                    <w:right w:val="none" w:sz="0" w:space="0" w:color="auto"/>
                  </w:divBdr>
                </w:div>
                <w:div w:id="1094479520">
                  <w:marLeft w:val="480"/>
                  <w:marRight w:val="0"/>
                  <w:marTop w:val="0"/>
                  <w:marBottom w:val="0"/>
                  <w:divBdr>
                    <w:top w:val="none" w:sz="0" w:space="0" w:color="auto"/>
                    <w:left w:val="none" w:sz="0" w:space="0" w:color="auto"/>
                    <w:bottom w:val="none" w:sz="0" w:space="0" w:color="auto"/>
                    <w:right w:val="none" w:sz="0" w:space="0" w:color="auto"/>
                  </w:divBdr>
                </w:div>
                <w:div w:id="322247422">
                  <w:marLeft w:val="480"/>
                  <w:marRight w:val="0"/>
                  <w:marTop w:val="0"/>
                  <w:marBottom w:val="0"/>
                  <w:divBdr>
                    <w:top w:val="none" w:sz="0" w:space="0" w:color="auto"/>
                    <w:left w:val="none" w:sz="0" w:space="0" w:color="auto"/>
                    <w:bottom w:val="none" w:sz="0" w:space="0" w:color="auto"/>
                    <w:right w:val="none" w:sz="0" w:space="0" w:color="auto"/>
                  </w:divBdr>
                </w:div>
                <w:div w:id="125970989">
                  <w:marLeft w:val="480"/>
                  <w:marRight w:val="0"/>
                  <w:marTop w:val="0"/>
                  <w:marBottom w:val="0"/>
                  <w:divBdr>
                    <w:top w:val="none" w:sz="0" w:space="0" w:color="auto"/>
                    <w:left w:val="none" w:sz="0" w:space="0" w:color="auto"/>
                    <w:bottom w:val="none" w:sz="0" w:space="0" w:color="auto"/>
                    <w:right w:val="none" w:sz="0" w:space="0" w:color="auto"/>
                  </w:divBdr>
                </w:div>
                <w:div w:id="634260128">
                  <w:marLeft w:val="480"/>
                  <w:marRight w:val="0"/>
                  <w:marTop w:val="0"/>
                  <w:marBottom w:val="0"/>
                  <w:divBdr>
                    <w:top w:val="none" w:sz="0" w:space="0" w:color="auto"/>
                    <w:left w:val="none" w:sz="0" w:space="0" w:color="auto"/>
                    <w:bottom w:val="none" w:sz="0" w:space="0" w:color="auto"/>
                    <w:right w:val="none" w:sz="0" w:space="0" w:color="auto"/>
                  </w:divBdr>
                </w:div>
                <w:div w:id="448471938">
                  <w:marLeft w:val="480"/>
                  <w:marRight w:val="0"/>
                  <w:marTop w:val="0"/>
                  <w:marBottom w:val="0"/>
                  <w:divBdr>
                    <w:top w:val="none" w:sz="0" w:space="0" w:color="auto"/>
                    <w:left w:val="none" w:sz="0" w:space="0" w:color="auto"/>
                    <w:bottom w:val="none" w:sz="0" w:space="0" w:color="auto"/>
                    <w:right w:val="none" w:sz="0" w:space="0" w:color="auto"/>
                  </w:divBdr>
                </w:div>
                <w:div w:id="937636380">
                  <w:marLeft w:val="480"/>
                  <w:marRight w:val="0"/>
                  <w:marTop w:val="0"/>
                  <w:marBottom w:val="0"/>
                  <w:divBdr>
                    <w:top w:val="none" w:sz="0" w:space="0" w:color="auto"/>
                    <w:left w:val="none" w:sz="0" w:space="0" w:color="auto"/>
                    <w:bottom w:val="none" w:sz="0" w:space="0" w:color="auto"/>
                    <w:right w:val="none" w:sz="0" w:space="0" w:color="auto"/>
                  </w:divBdr>
                </w:div>
                <w:div w:id="1824278854">
                  <w:marLeft w:val="480"/>
                  <w:marRight w:val="0"/>
                  <w:marTop w:val="0"/>
                  <w:marBottom w:val="0"/>
                  <w:divBdr>
                    <w:top w:val="none" w:sz="0" w:space="0" w:color="auto"/>
                    <w:left w:val="none" w:sz="0" w:space="0" w:color="auto"/>
                    <w:bottom w:val="none" w:sz="0" w:space="0" w:color="auto"/>
                    <w:right w:val="none" w:sz="0" w:space="0" w:color="auto"/>
                  </w:divBdr>
                </w:div>
                <w:div w:id="584191285">
                  <w:marLeft w:val="480"/>
                  <w:marRight w:val="0"/>
                  <w:marTop w:val="0"/>
                  <w:marBottom w:val="0"/>
                  <w:divBdr>
                    <w:top w:val="none" w:sz="0" w:space="0" w:color="auto"/>
                    <w:left w:val="none" w:sz="0" w:space="0" w:color="auto"/>
                    <w:bottom w:val="none" w:sz="0" w:space="0" w:color="auto"/>
                    <w:right w:val="none" w:sz="0" w:space="0" w:color="auto"/>
                  </w:divBdr>
                </w:div>
                <w:div w:id="997656078">
                  <w:marLeft w:val="480"/>
                  <w:marRight w:val="0"/>
                  <w:marTop w:val="0"/>
                  <w:marBottom w:val="0"/>
                  <w:divBdr>
                    <w:top w:val="none" w:sz="0" w:space="0" w:color="auto"/>
                    <w:left w:val="none" w:sz="0" w:space="0" w:color="auto"/>
                    <w:bottom w:val="none" w:sz="0" w:space="0" w:color="auto"/>
                    <w:right w:val="none" w:sz="0" w:space="0" w:color="auto"/>
                  </w:divBdr>
                </w:div>
                <w:div w:id="1260717031">
                  <w:marLeft w:val="480"/>
                  <w:marRight w:val="0"/>
                  <w:marTop w:val="0"/>
                  <w:marBottom w:val="0"/>
                  <w:divBdr>
                    <w:top w:val="none" w:sz="0" w:space="0" w:color="auto"/>
                    <w:left w:val="none" w:sz="0" w:space="0" w:color="auto"/>
                    <w:bottom w:val="none" w:sz="0" w:space="0" w:color="auto"/>
                    <w:right w:val="none" w:sz="0" w:space="0" w:color="auto"/>
                  </w:divBdr>
                </w:div>
                <w:div w:id="1311442671">
                  <w:marLeft w:val="480"/>
                  <w:marRight w:val="0"/>
                  <w:marTop w:val="0"/>
                  <w:marBottom w:val="0"/>
                  <w:divBdr>
                    <w:top w:val="none" w:sz="0" w:space="0" w:color="auto"/>
                    <w:left w:val="none" w:sz="0" w:space="0" w:color="auto"/>
                    <w:bottom w:val="none" w:sz="0" w:space="0" w:color="auto"/>
                    <w:right w:val="none" w:sz="0" w:space="0" w:color="auto"/>
                  </w:divBdr>
                </w:div>
                <w:div w:id="379591578">
                  <w:marLeft w:val="480"/>
                  <w:marRight w:val="0"/>
                  <w:marTop w:val="0"/>
                  <w:marBottom w:val="0"/>
                  <w:divBdr>
                    <w:top w:val="none" w:sz="0" w:space="0" w:color="auto"/>
                    <w:left w:val="none" w:sz="0" w:space="0" w:color="auto"/>
                    <w:bottom w:val="none" w:sz="0" w:space="0" w:color="auto"/>
                    <w:right w:val="none" w:sz="0" w:space="0" w:color="auto"/>
                  </w:divBdr>
                </w:div>
                <w:div w:id="1638803029">
                  <w:marLeft w:val="480"/>
                  <w:marRight w:val="0"/>
                  <w:marTop w:val="0"/>
                  <w:marBottom w:val="0"/>
                  <w:divBdr>
                    <w:top w:val="none" w:sz="0" w:space="0" w:color="auto"/>
                    <w:left w:val="none" w:sz="0" w:space="0" w:color="auto"/>
                    <w:bottom w:val="none" w:sz="0" w:space="0" w:color="auto"/>
                    <w:right w:val="none" w:sz="0" w:space="0" w:color="auto"/>
                  </w:divBdr>
                </w:div>
                <w:div w:id="279380672">
                  <w:marLeft w:val="480"/>
                  <w:marRight w:val="0"/>
                  <w:marTop w:val="0"/>
                  <w:marBottom w:val="0"/>
                  <w:divBdr>
                    <w:top w:val="none" w:sz="0" w:space="0" w:color="auto"/>
                    <w:left w:val="none" w:sz="0" w:space="0" w:color="auto"/>
                    <w:bottom w:val="none" w:sz="0" w:space="0" w:color="auto"/>
                    <w:right w:val="none" w:sz="0" w:space="0" w:color="auto"/>
                  </w:divBdr>
                </w:div>
                <w:div w:id="348680543">
                  <w:marLeft w:val="480"/>
                  <w:marRight w:val="0"/>
                  <w:marTop w:val="0"/>
                  <w:marBottom w:val="0"/>
                  <w:divBdr>
                    <w:top w:val="none" w:sz="0" w:space="0" w:color="auto"/>
                    <w:left w:val="none" w:sz="0" w:space="0" w:color="auto"/>
                    <w:bottom w:val="none" w:sz="0" w:space="0" w:color="auto"/>
                    <w:right w:val="none" w:sz="0" w:space="0" w:color="auto"/>
                  </w:divBdr>
                </w:div>
                <w:div w:id="1987657908">
                  <w:marLeft w:val="480"/>
                  <w:marRight w:val="0"/>
                  <w:marTop w:val="0"/>
                  <w:marBottom w:val="0"/>
                  <w:divBdr>
                    <w:top w:val="none" w:sz="0" w:space="0" w:color="auto"/>
                    <w:left w:val="none" w:sz="0" w:space="0" w:color="auto"/>
                    <w:bottom w:val="none" w:sz="0" w:space="0" w:color="auto"/>
                    <w:right w:val="none" w:sz="0" w:space="0" w:color="auto"/>
                  </w:divBdr>
                </w:div>
                <w:div w:id="1322663100">
                  <w:marLeft w:val="480"/>
                  <w:marRight w:val="0"/>
                  <w:marTop w:val="0"/>
                  <w:marBottom w:val="0"/>
                  <w:divBdr>
                    <w:top w:val="none" w:sz="0" w:space="0" w:color="auto"/>
                    <w:left w:val="none" w:sz="0" w:space="0" w:color="auto"/>
                    <w:bottom w:val="none" w:sz="0" w:space="0" w:color="auto"/>
                    <w:right w:val="none" w:sz="0" w:space="0" w:color="auto"/>
                  </w:divBdr>
                </w:div>
                <w:div w:id="201870248">
                  <w:marLeft w:val="480"/>
                  <w:marRight w:val="0"/>
                  <w:marTop w:val="0"/>
                  <w:marBottom w:val="0"/>
                  <w:divBdr>
                    <w:top w:val="none" w:sz="0" w:space="0" w:color="auto"/>
                    <w:left w:val="none" w:sz="0" w:space="0" w:color="auto"/>
                    <w:bottom w:val="none" w:sz="0" w:space="0" w:color="auto"/>
                    <w:right w:val="none" w:sz="0" w:space="0" w:color="auto"/>
                  </w:divBdr>
                </w:div>
                <w:div w:id="2031951971">
                  <w:marLeft w:val="480"/>
                  <w:marRight w:val="0"/>
                  <w:marTop w:val="0"/>
                  <w:marBottom w:val="0"/>
                  <w:divBdr>
                    <w:top w:val="none" w:sz="0" w:space="0" w:color="auto"/>
                    <w:left w:val="none" w:sz="0" w:space="0" w:color="auto"/>
                    <w:bottom w:val="none" w:sz="0" w:space="0" w:color="auto"/>
                    <w:right w:val="none" w:sz="0" w:space="0" w:color="auto"/>
                  </w:divBdr>
                </w:div>
                <w:div w:id="132062421">
                  <w:marLeft w:val="480"/>
                  <w:marRight w:val="0"/>
                  <w:marTop w:val="0"/>
                  <w:marBottom w:val="0"/>
                  <w:divBdr>
                    <w:top w:val="none" w:sz="0" w:space="0" w:color="auto"/>
                    <w:left w:val="none" w:sz="0" w:space="0" w:color="auto"/>
                    <w:bottom w:val="none" w:sz="0" w:space="0" w:color="auto"/>
                    <w:right w:val="none" w:sz="0" w:space="0" w:color="auto"/>
                  </w:divBdr>
                </w:div>
                <w:div w:id="613363150">
                  <w:marLeft w:val="480"/>
                  <w:marRight w:val="0"/>
                  <w:marTop w:val="0"/>
                  <w:marBottom w:val="0"/>
                  <w:divBdr>
                    <w:top w:val="none" w:sz="0" w:space="0" w:color="auto"/>
                    <w:left w:val="none" w:sz="0" w:space="0" w:color="auto"/>
                    <w:bottom w:val="none" w:sz="0" w:space="0" w:color="auto"/>
                    <w:right w:val="none" w:sz="0" w:space="0" w:color="auto"/>
                  </w:divBdr>
                </w:div>
                <w:div w:id="1143548508">
                  <w:marLeft w:val="480"/>
                  <w:marRight w:val="0"/>
                  <w:marTop w:val="0"/>
                  <w:marBottom w:val="0"/>
                  <w:divBdr>
                    <w:top w:val="none" w:sz="0" w:space="0" w:color="auto"/>
                    <w:left w:val="none" w:sz="0" w:space="0" w:color="auto"/>
                    <w:bottom w:val="none" w:sz="0" w:space="0" w:color="auto"/>
                    <w:right w:val="none" w:sz="0" w:space="0" w:color="auto"/>
                  </w:divBdr>
                </w:div>
                <w:div w:id="431173894">
                  <w:marLeft w:val="480"/>
                  <w:marRight w:val="0"/>
                  <w:marTop w:val="0"/>
                  <w:marBottom w:val="0"/>
                  <w:divBdr>
                    <w:top w:val="none" w:sz="0" w:space="0" w:color="auto"/>
                    <w:left w:val="none" w:sz="0" w:space="0" w:color="auto"/>
                    <w:bottom w:val="none" w:sz="0" w:space="0" w:color="auto"/>
                    <w:right w:val="none" w:sz="0" w:space="0" w:color="auto"/>
                  </w:divBdr>
                </w:div>
                <w:div w:id="1184049757">
                  <w:marLeft w:val="480"/>
                  <w:marRight w:val="0"/>
                  <w:marTop w:val="0"/>
                  <w:marBottom w:val="0"/>
                  <w:divBdr>
                    <w:top w:val="none" w:sz="0" w:space="0" w:color="auto"/>
                    <w:left w:val="none" w:sz="0" w:space="0" w:color="auto"/>
                    <w:bottom w:val="none" w:sz="0" w:space="0" w:color="auto"/>
                    <w:right w:val="none" w:sz="0" w:space="0" w:color="auto"/>
                  </w:divBdr>
                </w:div>
                <w:div w:id="901673431">
                  <w:marLeft w:val="480"/>
                  <w:marRight w:val="0"/>
                  <w:marTop w:val="0"/>
                  <w:marBottom w:val="0"/>
                  <w:divBdr>
                    <w:top w:val="none" w:sz="0" w:space="0" w:color="auto"/>
                    <w:left w:val="none" w:sz="0" w:space="0" w:color="auto"/>
                    <w:bottom w:val="none" w:sz="0" w:space="0" w:color="auto"/>
                    <w:right w:val="none" w:sz="0" w:space="0" w:color="auto"/>
                  </w:divBdr>
                </w:div>
                <w:div w:id="1711612466">
                  <w:marLeft w:val="480"/>
                  <w:marRight w:val="0"/>
                  <w:marTop w:val="0"/>
                  <w:marBottom w:val="0"/>
                  <w:divBdr>
                    <w:top w:val="none" w:sz="0" w:space="0" w:color="auto"/>
                    <w:left w:val="none" w:sz="0" w:space="0" w:color="auto"/>
                    <w:bottom w:val="none" w:sz="0" w:space="0" w:color="auto"/>
                    <w:right w:val="none" w:sz="0" w:space="0" w:color="auto"/>
                  </w:divBdr>
                </w:div>
                <w:div w:id="1813864084">
                  <w:marLeft w:val="480"/>
                  <w:marRight w:val="0"/>
                  <w:marTop w:val="0"/>
                  <w:marBottom w:val="0"/>
                  <w:divBdr>
                    <w:top w:val="none" w:sz="0" w:space="0" w:color="auto"/>
                    <w:left w:val="none" w:sz="0" w:space="0" w:color="auto"/>
                    <w:bottom w:val="none" w:sz="0" w:space="0" w:color="auto"/>
                    <w:right w:val="none" w:sz="0" w:space="0" w:color="auto"/>
                  </w:divBdr>
                </w:div>
              </w:divsChild>
            </w:div>
            <w:div w:id="293222117">
              <w:marLeft w:val="0"/>
              <w:marRight w:val="0"/>
              <w:marTop w:val="0"/>
              <w:marBottom w:val="0"/>
              <w:divBdr>
                <w:top w:val="none" w:sz="0" w:space="0" w:color="auto"/>
                <w:left w:val="none" w:sz="0" w:space="0" w:color="auto"/>
                <w:bottom w:val="none" w:sz="0" w:space="0" w:color="auto"/>
                <w:right w:val="none" w:sz="0" w:space="0" w:color="auto"/>
              </w:divBdr>
              <w:divsChild>
                <w:div w:id="1152597688">
                  <w:marLeft w:val="480"/>
                  <w:marRight w:val="0"/>
                  <w:marTop w:val="0"/>
                  <w:marBottom w:val="0"/>
                  <w:divBdr>
                    <w:top w:val="none" w:sz="0" w:space="0" w:color="auto"/>
                    <w:left w:val="none" w:sz="0" w:space="0" w:color="auto"/>
                    <w:bottom w:val="none" w:sz="0" w:space="0" w:color="auto"/>
                    <w:right w:val="none" w:sz="0" w:space="0" w:color="auto"/>
                  </w:divBdr>
                </w:div>
                <w:div w:id="1001540209">
                  <w:marLeft w:val="480"/>
                  <w:marRight w:val="0"/>
                  <w:marTop w:val="0"/>
                  <w:marBottom w:val="0"/>
                  <w:divBdr>
                    <w:top w:val="none" w:sz="0" w:space="0" w:color="auto"/>
                    <w:left w:val="none" w:sz="0" w:space="0" w:color="auto"/>
                    <w:bottom w:val="none" w:sz="0" w:space="0" w:color="auto"/>
                    <w:right w:val="none" w:sz="0" w:space="0" w:color="auto"/>
                  </w:divBdr>
                </w:div>
                <w:div w:id="1676960772">
                  <w:marLeft w:val="480"/>
                  <w:marRight w:val="0"/>
                  <w:marTop w:val="0"/>
                  <w:marBottom w:val="0"/>
                  <w:divBdr>
                    <w:top w:val="none" w:sz="0" w:space="0" w:color="auto"/>
                    <w:left w:val="none" w:sz="0" w:space="0" w:color="auto"/>
                    <w:bottom w:val="none" w:sz="0" w:space="0" w:color="auto"/>
                    <w:right w:val="none" w:sz="0" w:space="0" w:color="auto"/>
                  </w:divBdr>
                </w:div>
                <w:div w:id="609312172">
                  <w:marLeft w:val="480"/>
                  <w:marRight w:val="0"/>
                  <w:marTop w:val="0"/>
                  <w:marBottom w:val="0"/>
                  <w:divBdr>
                    <w:top w:val="none" w:sz="0" w:space="0" w:color="auto"/>
                    <w:left w:val="none" w:sz="0" w:space="0" w:color="auto"/>
                    <w:bottom w:val="none" w:sz="0" w:space="0" w:color="auto"/>
                    <w:right w:val="none" w:sz="0" w:space="0" w:color="auto"/>
                  </w:divBdr>
                </w:div>
                <w:div w:id="969434238">
                  <w:marLeft w:val="480"/>
                  <w:marRight w:val="0"/>
                  <w:marTop w:val="0"/>
                  <w:marBottom w:val="0"/>
                  <w:divBdr>
                    <w:top w:val="none" w:sz="0" w:space="0" w:color="auto"/>
                    <w:left w:val="none" w:sz="0" w:space="0" w:color="auto"/>
                    <w:bottom w:val="none" w:sz="0" w:space="0" w:color="auto"/>
                    <w:right w:val="none" w:sz="0" w:space="0" w:color="auto"/>
                  </w:divBdr>
                </w:div>
                <w:div w:id="1309703308">
                  <w:marLeft w:val="480"/>
                  <w:marRight w:val="0"/>
                  <w:marTop w:val="0"/>
                  <w:marBottom w:val="0"/>
                  <w:divBdr>
                    <w:top w:val="none" w:sz="0" w:space="0" w:color="auto"/>
                    <w:left w:val="none" w:sz="0" w:space="0" w:color="auto"/>
                    <w:bottom w:val="none" w:sz="0" w:space="0" w:color="auto"/>
                    <w:right w:val="none" w:sz="0" w:space="0" w:color="auto"/>
                  </w:divBdr>
                </w:div>
                <w:div w:id="614677367">
                  <w:marLeft w:val="480"/>
                  <w:marRight w:val="0"/>
                  <w:marTop w:val="0"/>
                  <w:marBottom w:val="0"/>
                  <w:divBdr>
                    <w:top w:val="none" w:sz="0" w:space="0" w:color="auto"/>
                    <w:left w:val="none" w:sz="0" w:space="0" w:color="auto"/>
                    <w:bottom w:val="none" w:sz="0" w:space="0" w:color="auto"/>
                    <w:right w:val="none" w:sz="0" w:space="0" w:color="auto"/>
                  </w:divBdr>
                </w:div>
                <w:div w:id="1656451572">
                  <w:marLeft w:val="480"/>
                  <w:marRight w:val="0"/>
                  <w:marTop w:val="0"/>
                  <w:marBottom w:val="0"/>
                  <w:divBdr>
                    <w:top w:val="none" w:sz="0" w:space="0" w:color="auto"/>
                    <w:left w:val="none" w:sz="0" w:space="0" w:color="auto"/>
                    <w:bottom w:val="none" w:sz="0" w:space="0" w:color="auto"/>
                    <w:right w:val="none" w:sz="0" w:space="0" w:color="auto"/>
                  </w:divBdr>
                </w:div>
                <w:div w:id="1086807792">
                  <w:marLeft w:val="480"/>
                  <w:marRight w:val="0"/>
                  <w:marTop w:val="0"/>
                  <w:marBottom w:val="0"/>
                  <w:divBdr>
                    <w:top w:val="none" w:sz="0" w:space="0" w:color="auto"/>
                    <w:left w:val="none" w:sz="0" w:space="0" w:color="auto"/>
                    <w:bottom w:val="none" w:sz="0" w:space="0" w:color="auto"/>
                    <w:right w:val="none" w:sz="0" w:space="0" w:color="auto"/>
                  </w:divBdr>
                </w:div>
                <w:div w:id="1230723677">
                  <w:marLeft w:val="480"/>
                  <w:marRight w:val="0"/>
                  <w:marTop w:val="0"/>
                  <w:marBottom w:val="0"/>
                  <w:divBdr>
                    <w:top w:val="none" w:sz="0" w:space="0" w:color="auto"/>
                    <w:left w:val="none" w:sz="0" w:space="0" w:color="auto"/>
                    <w:bottom w:val="none" w:sz="0" w:space="0" w:color="auto"/>
                    <w:right w:val="none" w:sz="0" w:space="0" w:color="auto"/>
                  </w:divBdr>
                </w:div>
                <w:div w:id="943534800">
                  <w:marLeft w:val="480"/>
                  <w:marRight w:val="0"/>
                  <w:marTop w:val="0"/>
                  <w:marBottom w:val="0"/>
                  <w:divBdr>
                    <w:top w:val="none" w:sz="0" w:space="0" w:color="auto"/>
                    <w:left w:val="none" w:sz="0" w:space="0" w:color="auto"/>
                    <w:bottom w:val="none" w:sz="0" w:space="0" w:color="auto"/>
                    <w:right w:val="none" w:sz="0" w:space="0" w:color="auto"/>
                  </w:divBdr>
                </w:div>
                <w:div w:id="2045329456">
                  <w:marLeft w:val="480"/>
                  <w:marRight w:val="0"/>
                  <w:marTop w:val="0"/>
                  <w:marBottom w:val="0"/>
                  <w:divBdr>
                    <w:top w:val="none" w:sz="0" w:space="0" w:color="auto"/>
                    <w:left w:val="none" w:sz="0" w:space="0" w:color="auto"/>
                    <w:bottom w:val="none" w:sz="0" w:space="0" w:color="auto"/>
                    <w:right w:val="none" w:sz="0" w:space="0" w:color="auto"/>
                  </w:divBdr>
                </w:div>
                <w:div w:id="43800157">
                  <w:marLeft w:val="480"/>
                  <w:marRight w:val="0"/>
                  <w:marTop w:val="0"/>
                  <w:marBottom w:val="0"/>
                  <w:divBdr>
                    <w:top w:val="none" w:sz="0" w:space="0" w:color="auto"/>
                    <w:left w:val="none" w:sz="0" w:space="0" w:color="auto"/>
                    <w:bottom w:val="none" w:sz="0" w:space="0" w:color="auto"/>
                    <w:right w:val="none" w:sz="0" w:space="0" w:color="auto"/>
                  </w:divBdr>
                </w:div>
                <w:div w:id="1181117495">
                  <w:marLeft w:val="480"/>
                  <w:marRight w:val="0"/>
                  <w:marTop w:val="0"/>
                  <w:marBottom w:val="0"/>
                  <w:divBdr>
                    <w:top w:val="none" w:sz="0" w:space="0" w:color="auto"/>
                    <w:left w:val="none" w:sz="0" w:space="0" w:color="auto"/>
                    <w:bottom w:val="none" w:sz="0" w:space="0" w:color="auto"/>
                    <w:right w:val="none" w:sz="0" w:space="0" w:color="auto"/>
                  </w:divBdr>
                </w:div>
                <w:div w:id="384452067">
                  <w:marLeft w:val="480"/>
                  <w:marRight w:val="0"/>
                  <w:marTop w:val="0"/>
                  <w:marBottom w:val="0"/>
                  <w:divBdr>
                    <w:top w:val="none" w:sz="0" w:space="0" w:color="auto"/>
                    <w:left w:val="none" w:sz="0" w:space="0" w:color="auto"/>
                    <w:bottom w:val="none" w:sz="0" w:space="0" w:color="auto"/>
                    <w:right w:val="none" w:sz="0" w:space="0" w:color="auto"/>
                  </w:divBdr>
                </w:div>
                <w:div w:id="689180888">
                  <w:marLeft w:val="480"/>
                  <w:marRight w:val="0"/>
                  <w:marTop w:val="0"/>
                  <w:marBottom w:val="0"/>
                  <w:divBdr>
                    <w:top w:val="none" w:sz="0" w:space="0" w:color="auto"/>
                    <w:left w:val="none" w:sz="0" w:space="0" w:color="auto"/>
                    <w:bottom w:val="none" w:sz="0" w:space="0" w:color="auto"/>
                    <w:right w:val="none" w:sz="0" w:space="0" w:color="auto"/>
                  </w:divBdr>
                </w:div>
                <w:div w:id="747189972">
                  <w:marLeft w:val="480"/>
                  <w:marRight w:val="0"/>
                  <w:marTop w:val="0"/>
                  <w:marBottom w:val="0"/>
                  <w:divBdr>
                    <w:top w:val="none" w:sz="0" w:space="0" w:color="auto"/>
                    <w:left w:val="none" w:sz="0" w:space="0" w:color="auto"/>
                    <w:bottom w:val="none" w:sz="0" w:space="0" w:color="auto"/>
                    <w:right w:val="none" w:sz="0" w:space="0" w:color="auto"/>
                  </w:divBdr>
                </w:div>
                <w:div w:id="156112323">
                  <w:marLeft w:val="480"/>
                  <w:marRight w:val="0"/>
                  <w:marTop w:val="0"/>
                  <w:marBottom w:val="0"/>
                  <w:divBdr>
                    <w:top w:val="none" w:sz="0" w:space="0" w:color="auto"/>
                    <w:left w:val="none" w:sz="0" w:space="0" w:color="auto"/>
                    <w:bottom w:val="none" w:sz="0" w:space="0" w:color="auto"/>
                    <w:right w:val="none" w:sz="0" w:space="0" w:color="auto"/>
                  </w:divBdr>
                </w:div>
                <w:div w:id="1515420194">
                  <w:marLeft w:val="480"/>
                  <w:marRight w:val="0"/>
                  <w:marTop w:val="0"/>
                  <w:marBottom w:val="0"/>
                  <w:divBdr>
                    <w:top w:val="none" w:sz="0" w:space="0" w:color="auto"/>
                    <w:left w:val="none" w:sz="0" w:space="0" w:color="auto"/>
                    <w:bottom w:val="none" w:sz="0" w:space="0" w:color="auto"/>
                    <w:right w:val="none" w:sz="0" w:space="0" w:color="auto"/>
                  </w:divBdr>
                </w:div>
                <w:div w:id="567304385">
                  <w:marLeft w:val="480"/>
                  <w:marRight w:val="0"/>
                  <w:marTop w:val="0"/>
                  <w:marBottom w:val="0"/>
                  <w:divBdr>
                    <w:top w:val="none" w:sz="0" w:space="0" w:color="auto"/>
                    <w:left w:val="none" w:sz="0" w:space="0" w:color="auto"/>
                    <w:bottom w:val="none" w:sz="0" w:space="0" w:color="auto"/>
                    <w:right w:val="none" w:sz="0" w:space="0" w:color="auto"/>
                  </w:divBdr>
                </w:div>
                <w:div w:id="1900283920">
                  <w:marLeft w:val="480"/>
                  <w:marRight w:val="0"/>
                  <w:marTop w:val="0"/>
                  <w:marBottom w:val="0"/>
                  <w:divBdr>
                    <w:top w:val="none" w:sz="0" w:space="0" w:color="auto"/>
                    <w:left w:val="none" w:sz="0" w:space="0" w:color="auto"/>
                    <w:bottom w:val="none" w:sz="0" w:space="0" w:color="auto"/>
                    <w:right w:val="none" w:sz="0" w:space="0" w:color="auto"/>
                  </w:divBdr>
                </w:div>
                <w:div w:id="1556893176">
                  <w:marLeft w:val="480"/>
                  <w:marRight w:val="0"/>
                  <w:marTop w:val="0"/>
                  <w:marBottom w:val="0"/>
                  <w:divBdr>
                    <w:top w:val="none" w:sz="0" w:space="0" w:color="auto"/>
                    <w:left w:val="none" w:sz="0" w:space="0" w:color="auto"/>
                    <w:bottom w:val="none" w:sz="0" w:space="0" w:color="auto"/>
                    <w:right w:val="none" w:sz="0" w:space="0" w:color="auto"/>
                  </w:divBdr>
                </w:div>
                <w:div w:id="1098284605">
                  <w:marLeft w:val="480"/>
                  <w:marRight w:val="0"/>
                  <w:marTop w:val="0"/>
                  <w:marBottom w:val="0"/>
                  <w:divBdr>
                    <w:top w:val="none" w:sz="0" w:space="0" w:color="auto"/>
                    <w:left w:val="none" w:sz="0" w:space="0" w:color="auto"/>
                    <w:bottom w:val="none" w:sz="0" w:space="0" w:color="auto"/>
                    <w:right w:val="none" w:sz="0" w:space="0" w:color="auto"/>
                  </w:divBdr>
                </w:div>
                <w:div w:id="212041617">
                  <w:marLeft w:val="480"/>
                  <w:marRight w:val="0"/>
                  <w:marTop w:val="0"/>
                  <w:marBottom w:val="0"/>
                  <w:divBdr>
                    <w:top w:val="none" w:sz="0" w:space="0" w:color="auto"/>
                    <w:left w:val="none" w:sz="0" w:space="0" w:color="auto"/>
                    <w:bottom w:val="none" w:sz="0" w:space="0" w:color="auto"/>
                    <w:right w:val="none" w:sz="0" w:space="0" w:color="auto"/>
                  </w:divBdr>
                </w:div>
                <w:div w:id="2036811386">
                  <w:marLeft w:val="480"/>
                  <w:marRight w:val="0"/>
                  <w:marTop w:val="0"/>
                  <w:marBottom w:val="0"/>
                  <w:divBdr>
                    <w:top w:val="none" w:sz="0" w:space="0" w:color="auto"/>
                    <w:left w:val="none" w:sz="0" w:space="0" w:color="auto"/>
                    <w:bottom w:val="none" w:sz="0" w:space="0" w:color="auto"/>
                    <w:right w:val="none" w:sz="0" w:space="0" w:color="auto"/>
                  </w:divBdr>
                </w:div>
                <w:div w:id="1169519097">
                  <w:marLeft w:val="480"/>
                  <w:marRight w:val="0"/>
                  <w:marTop w:val="0"/>
                  <w:marBottom w:val="0"/>
                  <w:divBdr>
                    <w:top w:val="none" w:sz="0" w:space="0" w:color="auto"/>
                    <w:left w:val="none" w:sz="0" w:space="0" w:color="auto"/>
                    <w:bottom w:val="none" w:sz="0" w:space="0" w:color="auto"/>
                    <w:right w:val="none" w:sz="0" w:space="0" w:color="auto"/>
                  </w:divBdr>
                </w:div>
                <w:div w:id="14353922">
                  <w:marLeft w:val="480"/>
                  <w:marRight w:val="0"/>
                  <w:marTop w:val="0"/>
                  <w:marBottom w:val="0"/>
                  <w:divBdr>
                    <w:top w:val="none" w:sz="0" w:space="0" w:color="auto"/>
                    <w:left w:val="none" w:sz="0" w:space="0" w:color="auto"/>
                    <w:bottom w:val="none" w:sz="0" w:space="0" w:color="auto"/>
                    <w:right w:val="none" w:sz="0" w:space="0" w:color="auto"/>
                  </w:divBdr>
                </w:div>
                <w:div w:id="2042047158">
                  <w:marLeft w:val="480"/>
                  <w:marRight w:val="0"/>
                  <w:marTop w:val="0"/>
                  <w:marBottom w:val="0"/>
                  <w:divBdr>
                    <w:top w:val="none" w:sz="0" w:space="0" w:color="auto"/>
                    <w:left w:val="none" w:sz="0" w:space="0" w:color="auto"/>
                    <w:bottom w:val="none" w:sz="0" w:space="0" w:color="auto"/>
                    <w:right w:val="none" w:sz="0" w:space="0" w:color="auto"/>
                  </w:divBdr>
                </w:div>
                <w:div w:id="271785540">
                  <w:marLeft w:val="480"/>
                  <w:marRight w:val="0"/>
                  <w:marTop w:val="0"/>
                  <w:marBottom w:val="0"/>
                  <w:divBdr>
                    <w:top w:val="none" w:sz="0" w:space="0" w:color="auto"/>
                    <w:left w:val="none" w:sz="0" w:space="0" w:color="auto"/>
                    <w:bottom w:val="none" w:sz="0" w:space="0" w:color="auto"/>
                    <w:right w:val="none" w:sz="0" w:space="0" w:color="auto"/>
                  </w:divBdr>
                </w:div>
                <w:div w:id="600063906">
                  <w:marLeft w:val="480"/>
                  <w:marRight w:val="0"/>
                  <w:marTop w:val="0"/>
                  <w:marBottom w:val="0"/>
                  <w:divBdr>
                    <w:top w:val="none" w:sz="0" w:space="0" w:color="auto"/>
                    <w:left w:val="none" w:sz="0" w:space="0" w:color="auto"/>
                    <w:bottom w:val="none" w:sz="0" w:space="0" w:color="auto"/>
                    <w:right w:val="none" w:sz="0" w:space="0" w:color="auto"/>
                  </w:divBdr>
                </w:div>
                <w:div w:id="998389263">
                  <w:marLeft w:val="480"/>
                  <w:marRight w:val="0"/>
                  <w:marTop w:val="0"/>
                  <w:marBottom w:val="0"/>
                  <w:divBdr>
                    <w:top w:val="none" w:sz="0" w:space="0" w:color="auto"/>
                    <w:left w:val="none" w:sz="0" w:space="0" w:color="auto"/>
                    <w:bottom w:val="none" w:sz="0" w:space="0" w:color="auto"/>
                    <w:right w:val="none" w:sz="0" w:space="0" w:color="auto"/>
                  </w:divBdr>
                </w:div>
                <w:div w:id="2141875940">
                  <w:marLeft w:val="480"/>
                  <w:marRight w:val="0"/>
                  <w:marTop w:val="0"/>
                  <w:marBottom w:val="0"/>
                  <w:divBdr>
                    <w:top w:val="none" w:sz="0" w:space="0" w:color="auto"/>
                    <w:left w:val="none" w:sz="0" w:space="0" w:color="auto"/>
                    <w:bottom w:val="none" w:sz="0" w:space="0" w:color="auto"/>
                    <w:right w:val="none" w:sz="0" w:space="0" w:color="auto"/>
                  </w:divBdr>
                </w:div>
                <w:div w:id="1107044806">
                  <w:marLeft w:val="480"/>
                  <w:marRight w:val="0"/>
                  <w:marTop w:val="0"/>
                  <w:marBottom w:val="0"/>
                  <w:divBdr>
                    <w:top w:val="none" w:sz="0" w:space="0" w:color="auto"/>
                    <w:left w:val="none" w:sz="0" w:space="0" w:color="auto"/>
                    <w:bottom w:val="none" w:sz="0" w:space="0" w:color="auto"/>
                    <w:right w:val="none" w:sz="0" w:space="0" w:color="auto"/>
                  </w:divBdr>
                </w:div>
                <w:div w:id="612396838">
                  <w:marLeft w:val="480"/>
                  <w:marRight w:val="0"/>
                  <w:marTop w:val="0"/>
                  <w:marBottom w:val="0"/>
                  <w:divBdr>
                    <w:top w:val="none" w:sz="0" w:space="0" w:color="auto"/>
                    <w:left w:val="none" w:sz="0" w:space="0" w:color="auto"/>
                    <w:bottom w:val="none" w:sz="0" w:space="0" w:color="auto"/>
                    <w:right w:val="none" w:sz="0" w:space="0" w:color="auto"/>
                  </w:divBdr>
                </w:div>
                <w:div w:id="680623819">
                  <w:marLeft w:val="480"/>
                  <w:marRight w:val="0"/>
                  <w:marTop w:val="0"/>
                  <w:marBottom w:val="0"/>
                  <w:divBdr>
                    <w:top w:val="none" w:sz="0" w:space="0" w:color="auto"/>
                    <w:left w:val="none" w:sz="0" w:space="0" w:color="auto"/>
                    <w:bottom w:val="none" w:sz="0" w:space="0" w:color="auto"/>
                    <w:right w:val="none" w:sz="0" w:space="0" w:color="auto"/>
                  </w:divBdr>
                </w:div>
                <w:div w:id="1308124384">
                  <w:marLeft w:val="480"/>
                  <w:marRight w:val="0"/>
                  <w:marTop w:val="0"/>
                  <w:marBottom w:val="0"/>
                  <w:divBdr>
                    <w:top w:val="none" w:sz="0" w:space="0" w:color="auto"/>
                    <w:left w:val="none" w:sz="0" w:space="0" w:color="auto"/>
                    <w:bottom w:val="none" w:sz="0" w:space="0" w:color="auto"/>
                    <w:right w:val="none" w:sz="0" w:space="0" w:color="auto"/>
                  </w:divBdr>
                </w:div>
                <w:div w:id="455875477">
                  <w:marLeft w:val="480"/>
                  <w:marRight w:val="0"/>
                  <w:marTop w:val="0"/>
                  <w:marBottom w:val="0"/>
                  <w:divBdr>
                    <w:top w:val="none" w:sz="0" w:space="0" w:color="auto"/>
                    <w:left w:val="none" w:sz="0" w:space="0" w:color="auto"/>
                    <w:bottom w:val="none" w:sz="0" w:space="0" w:color="auto"/>
                    <w:right w:val="none" w:sz="0" w:space="0" w:color="auto"/>
                  </w:divBdr>
                </w:div>
                <w:div w:id="849150153">
                  <w:marLeft w:val="480"/>
                  <w:marRight w:val="0"/>
                  <w:marTop w:val="0"/>
                  <w:marBottom w:val="0"/>
                  <w:divBdr>
                    <w:top w:val="none" w:sz="0" w:space="0" w:color="auto"/>
                    <w:left w:val="none" w:sz="0" w:space="0" w:color="auto"/>
                    <w:bottom w:val="none" w:sz="0" w:space="0" w:color="auto"/>
                    <w:right w:val="none" w:sz="0" w:space="0" w:color="auto"/>
                  </w:divBdr>
                </w:div>
                <w:div w:id="838497509">
                  <w:marLeft w:val="480"/>
                  <w:marRight w:val="0"/>
                  <w:marTop w:val="0"/>
                  <w:marBottom w:val="0"/>
                  <w:divBdr>
                    <w:top w:val="none" w:sz="0" w:space="0" w:color="auto"/>
                    <w:left w:val="none" w:sz="0" w:space="0" w:color="auto"/>
                    <w:bottom w:val="none" w:sz="0" w:space="0" w:color="auto"/>
                    <w:right w:val="none" w:sz="0" w:space="0" w:color="auto"/>
                  </w:divBdr>
                </w:div>
                <w:div w:id="600257135">
                  <w:marLeft w:val="480"/>
                  <w:marRight w:val="0"/>
                  <w:marTop w:val="0"/>
                  <w:marBottom w:val="0"/>
                  <w:divBdr>
                    <w:top w:val="none" w:sz="0" w:space="0" w:color="auto"/>
                    <w:left w:val="none" w:sz="0" w:space="0" w:color="auto"/>
                    <w:bottom w:val="none" w:sz="0" w:space="0" w:color="auto"/>
                    <w:right w:val="none" w:sz="0" w:space="0" w:color="auto"/>
                  </w:divBdr>
                </w:div>
                <w:div w:id="1711145745">
                  <w:marLeft w:val="480"/>
                  <w:marRight w:val="0"/>
                  <w:marTop w:val="0"/>
                  <w:marBottom w:val="0"/>
                  <w:divBdr>
                    <w:top w:val="none" w:sz="0" w:space="0" w:color="auto"/>
                    <w:left w:val="none" w:sz="0" w:space="0" w:color="auto"/>
                    <w:bottom w:val="none" w:sz="0" w:space="0" w:color="auto"/>
                    <w:right w:val="none" w:sz="0" w:space="0" w:color="auto"/>
                  </w:divBdr>
                </w:div>
                <w:div w:id="720401222">
                  <w:marLeft w:val="480"/>
                  <w:marRight w:val="0"/>
                  <w:marTop w:val="0"/>
                  <w:marBottom w:val="0"/>
                  <w:divBdr>
                    <w:top w:val="none" w:sz="0" w:space="0" w:color="auto"/>
                    <w:left w:val="none" w:sz="0" w:space="0" w:color="auto"/>
                    <w:bottom w:val="none" w:sz="0" w:space="0" w:color="auto"/>
                    <w:right w:val="none" w:sz="0" w:space="0" w:color="auto"/>
                  </w:divBdr>
                </w:div>
                <w:div w:id="1959945663">
                  <w:marLeft w:val="480"/>
                  <w:marRight w:val="0"/>
                  <w:marTop w:val="0"/>
                  <w:marBottom w:val="0"/>
                  <w:divBdr>
                    <w:top w:val="none" w:sz="0" w:space="0" w:color="auto"/>
                    <w:left w:val="none" w:sz="0" w:space="0" w:color="auto"/>
                    <w:bottom w:val="none" w:sz="0" w:space="0" w:color="auto"/>
                    <w:right w:val="none" w:sz="0" w:space="0" w:color="auto"/>
                  </w:divBdr>
                </w:div>
                <w:div w:id="1907261105">
                  <w:marLeft w:val="480"/>
                  <w:marRight w:val="0"/>
                  <w:marTop w:val="0"/>
                  <w:marBottom w:val="0"/>
                  <w:divBdr>
                    <w:top w:val="none" w:sz="0" w:space="0" w:color="auto"/>
                    <w:left w:val="none" w:sz="0" w:space="0" w:color="auto"/>
                    <w:bottom w:val="none" w:sz="0" w:space="0" w:color="auto"/>
                    <w:right w:val="none" w:sz="0" w:space="0" w:color="auto"/>
                  </w:divBdr>
                </w:div>
                <w:div w:id="1855266796">
                  <w:marLeft w:val="480"/>
                  <w:marRight w:val="0"/>
                  <w:marTop w:val="0"/>
                  <w:marBottom w:val="0"/>
                  <w:divBdr>
                    <w:top w:val="none" w:sz="0" w:space="0" w:color="auto"/>
                    <w:left w:val="none" w:sz="0" w:space="0" w:color="auto"/>
                    <w:bottom w:val="none" w:sz="0" w:space="0" w:color="auto"/>
                    <w:right w:val="none" w:sz="0" w:space="0" w:color="auto"/>
                  </w:divBdr>
                </w:div>
                <w:div w:id="779685286">
                  <w:marLeft w:val="480"/>
                  <w:marRight w:val="0"/>
                  <w:marTop w:val="0"/>
                  <w:marBottom w:val="0"/>
                  <w:divBdr>
                    <w:top w:val="none" w:sz="0" w:space="0" w:color="auto"/>
                    <w:left w:val="none" w:sz="0" w:space="0" w:color="auto"/>
                    <w:bottom w:val="none" w:sz="0" w:space="0" w:color="auto"/>
                    <w:right w:val="none" w:sz="0" w:space="0" w:color="auto"/>
                  </w:divBdr>
                </w:div>
                <w:div w:id="946741144">
                  <w:marLeft w:val="480"/>
                  <w:marRight w:val="0"/>
                  <w:marTop w:val="0"/>
                  <w:marBottom w:val="0"/>
                  <w:divBdr>
                    <w:top w:val="none" w:sz="0" w:space="0" w:color="auto"/>
                    <w:left w:val="none" w:sz="0" w:space="0" w:color="auto"/>
                    <w:bottom w:val="none" w:sz="0" w:space="0" w:color="auto"/>
                    <w:right w:val="none" w:sz="0" w:space="0" w:color="auto"/>
                  </w:divBdr>
                </w:div>
                <w:div w:id="280377648">
                  <w:marLeft w:val="480"/>
                  <w:marRight w:val="0"/>
                  <w:marTop w:val="0"/>
                  <w:marBottom w:val="0"/>
                  <w:divBdr>
                    <w:top w:val="none" w:sz="0" w:space="0" w:color="auto"/>
                    <w:left w:val="none" w:sz="0" w:space="0" w:color="auto"/>
                    <w:bottom w:val="none" w:sz="0" w:space="0" w:color="auto"/>
                    <w:right w:val="none" w:sz="0" w:space="0" w:color="auto"/>
                  </w:divBdr>
                </w:div>
                <w:div w:id="131408896">
                  <w:marLeft w:val="480"/>
                  <w:marRight w:val="0"/>
                  <w:marTop w:val="0"/>
                  <w:marBottom w:val="0"/>
                  <w:divBdr>
                    <w:top w:val="none" w:sz="0" w:space="0" w:color="auto"/>
                    <w:left w:val="none" w:sz="0" w:space="0" w:color="auto"/>
                    <w:bottom w:val="none" w:sz="0" w:space="0" w:color="auto"/>
                    <w:right w:val="none" w:sz="0" w:space="0" w:color="auto"/>
                  </w:divBdr>
                </w:div>
                <w:div w:id="474682768">
                  <w:marLeft w:val="480"/>
                  <w:marRight w:val="0"/>
                  <w:marTop w:val="0"/>
                  <w:marBottom w:val="0"/>
                  <w:divBdr>
                    <w:top w:val="none" w:sz="0" w:space="0" w:color="auto"/>
                    <w:left w:val="none" w:sz="0" w:space="0" w:color="auto"/>
                    <w:bottom w:val="none" w:sz="0" w:space="0" w:color="auto"/>
                    <w:right w:val="none" w:sz="0" w:space="0" w:color="auto"/>
                  </w:divBdr>
                </w:div>
                <w:div w:id="1068722085">
                  <w:marLeft w:val="480"/>
                  <w:marRight w:val="0"/>
                  <w:marTop w:val="0"/>
                  <w:marBottom w:val="0"/>
                  <w:divBdr>
                    <w:top w:val="none" w:sz="0" w:space="0" w:color="auto"/>
                    <w:left w:val="none" w:sz="0" w:space="0" w:color="auto"/>
                    <w:bottom w:val="none" w:sz="0" w:space="0" w:color="auto"/>
                    <w:right w:val="none" w:sz="0" w:space="0" w:color="auto"/>
                  </w:divBdr>
                </w:div>
                <w:div w:id="1037311140">
                  <w:marLeft w:val="480"/>
                  <w:marRight w:val="0"/>
                  <w:marTop w:val="0"/>
                  <w:marBottom w:val="0"/>
                  <w:divBdr>
                    <w:top w:val="none" w:sz="0" w:space="0" w:color="auto"/>
                    <w:left w:val="none" w:sz="0" w:space="0" w:color="auto"/>
                    <w:bottom w:val="none" w:sz="0" w:space="0" w:color="auto"/>
                    <w:right w:val="none" w:sz="0" w:space="0" w:color="auto"/>
                  </w:divBdr>
                </w:div>
                <w:div w:id="1477724067">
                  <w:marLeft w:val="480"/>
                  <w:marRight w:val="0"/>
                  <w:marTop w:val="0"/>
                  <w:marBottom w:val="0"/>
                  <w:divBdr>
                    <w:top w:val="none" w:sz="0" w:space="0" w:color="auto"/>
                    <w:left w:val="none" w:sz="0" w:space="0" w:color="auto"/>
                    <w:bottom w:val="none" w:sz="0" w:space="0" w:color="auto"/>
                    <w:right w:val="none" w:sz="0" w:space="0" w:color="auto"/>
                  </w:divBdr>
                </w:div>
                <w:div w:id="1421948103">
                  <w:marLeft w:val="480"/>
                  <w:marRight w:val="0"/>
                  <w:marTop w:val="0"/>
                  <w:marBottom w:val="0"/>
                  <w:divBdr>
                    <w:top w:val="none" w:sz="0" w:space="0" w:color="auto"/>
                    <w:left w:val="none" w:sz="0" w:space="0" w:color="auto"/>
                    <w:bottom w:val="none" w:sz="0" w:space="0" w:color="auto"/>
                    <w:right w:val="none" w:sz="0" w:space="0" w:color="auto"/>
                  </w:divBdr>
                </w:div>
                <w:div w:id="1130711050">
                  <w:marLeft w:val="480"/>
                  <w:marRight w:val="0"/>
                  <w:marTop w:val="0"/>
                  <w:marBottom w:val="0"/>
                  <w:divBdr>
                    <w:top w:val="none" w:sz="0" w:space="0" w:color="auto"/>
                    <w:left w:val="none" w:sz="0" w:space="0" w:color="auto"/>
                    <w:bottom w:val="none" w:sz="0" w:space="0" w:color="auto"/>
                    <w:right w:val="none" w:sz="0" w:space="0" w:color="auto"/>
                  </w:divBdr>
                </w:div>
                <w:div w:id="1172984576">
                  <w:marLeft w:val="480"/>
                  <w:marRight w:val="0"/>
                  <w:marTop w:val="0"/>
                  <w:marBottom w:val="0"/>
                  <w:divBdr>
                    <w:top w:val="none" w:sz="0" w:space="0" w:color="auto"/>
                    <w:left w:val="none" w:sz="0" w:space="0" w:color="auto"/>
                    <w:bottom w:val="none" w:sz="0" w:space="0" w:color="auto"/>
                    <w:right w:val="none" w:sz="0" w:space="0" w:color="auto"/>
                  </w:divBdr>
                </w:div>
                <w:div w:id="1254585087">
                  <w:marLeft w:val="480"/>
                  <w:marRight w:val="0"/>
                  <w:marTop w:val="0"/>
                  <w:marBottom w:val="0"/>
                  <w:divBdr>
                    <w:top w:val="none" w:sz="0" w:space="0" w:color="auto"/>
                    <w:left w:val="none" w:sz="0" w:space="0" w:color="auto"/>
                    <w:bottom w:val="none" w:sz="0" w:space="0" w:color="auto"/>
                    <w:right w:val="none" w:sz="0" w:space="0" w:color="auto"/>
                  </w:divBdr>
                </w:div>
                <w:div w:id="1571039625">
                  <w:marLeft w:val="480"/>
                  <w:marRight w:val="0"/>
                  <w:marTop w:val="0"/>
                  <w:marBottom w:val="0"/>
                  <w:divBdr>
                    <w:top w:val="none" w:sz="0" w:space="0" w:color="auto"/>
                    <w:left w:val="none" w:sz="0" w:space="0" w:color="auto"/>
                    <w:bottom w:val="none" w:sz="0" w:space="0" w:color="auto"/>
                    <w:right w:val="none" w:sz="0" w:space="0" w:color="auto"/>
                  </w:divBdr>
                </w:div>
                <w:div w:id="1967539422">
                  <w:marLeft w:val="480"/>
                  <w:marRight w:val="0"/>
                  <w:marTop w:val="0"/>
                  <w:marBottom w:val="0"/>
                  <w:divBdr>
                    <w:top w:val="none" w:sz="0" w:space="0" w:color="auto"/>
                    <w:left w:val="none" w:sz="0" w:space="0" w:color="auto"/>
                    <w:bottom w:val="none" w:sz="0" w:space="0" w:color="auto"/>
                    <w:right w:val="none" w:sz="0" w:space="0" w:color="auto"/>
                  </w:divBdr>
                </w:div>
                <w:div w:id="531000375">
                  <w:marLeft w:val="480"/>
                  <w:marRight w:val="0"/>
                  <w:marTop w:val="0"/>
                  <w:marBottom w:val="0"/>
                  <w:divBdr>
                    <w:top w:val="none" w:sz="0" w:space="0" w:color="auto"/>
                    <w:left w:val="none" w:sz="0" w:space="0" w:color="auto"/>
                    <w:bottom w:val="none" w:sz="0" w:space="0" w:color="auto"/>
                    <w:right w:val="none" w:sz="0" w:space="0" w:color="auto"/>
                  </w:divBdr>
                </w:div>
                <w:div w:id="339965526">
                  <w:marLeft w:val="480"/>
                  <w:marRight w:val="0"/>
                  <w:marTop w:val="0"/>
                  <w:marBottom w:val="0"/>
                  <w:divBdr>
                    <w:top w:val="none" w:sz="0" w:space="0" w:color="auto"/>
                    <w:left w:val="none" w:sz="0" w:space="0" w:color="auto"/>
                    <w:bottom w:val="none" w:sz="0" w:space="0" w:color="auto"/>
                    <w:right w:val="none" w:sz="0" w:space="0" w:color="auto"/>
                  </w:divBdr>
                </w:div>
                <w:div w:id="1581714965">
                  <w:marLeft w:val="480"/>
                  <w:marRight w:val="0"/>
                  <w:marTop w:val="0"/>
                  <w:marBottom w:val="0"/>
                  <w:divBdr>
                    <w:top w:val="none" w:sz="0" w:space="0" w:color="auto"/>
                    <w:left w:val="none" w:sz="0" w:space="0" w:color="auto"/>
                    <w:bottom w:val="none" w:sz="0" w:space="0" w:color="auto"/>
                    <w:right w:val="none" w:sz="0" w:space="0" w:color="auto"/>
                  </w:divBdr>
                </w:div>
                <w:div w:id="1504083031">
                  <w:marLeft w:val="480"/>
                  <w:marRight w:val="0"/>
                  <w:marTop w:val="0"/>
                  <w:marBottom w:val="0"/>
                  <w:divBdr>
                    <w:top w:val="none" w:sz="0" w:space="0" w:color="auto"/>
                    <w:left w:val="none" w:sz="0" w:space="0" w:color="auto"/>
                    <w:bottom w:val="none" w:sz="0" w:space="0" w:color="auto"/>
                    <w:right w:val="none" w:sz="0" w:space="0" w:color="auto"/>
                  </w:divBdr>
                </w:div>
                <w:div w:id="1139686082">
                  <w:marLeft w:val="480"/>
                  <w:marRight w:val="0"/>
                  <w:marTop w:val="0"/>
                  <w:marBottom w:val="0"/>
                  <w:divBdr>
                    <w:top w:val="none" w:sz="0" w:space="0" w:color="auto"/>
                    <w:left w:val="none" w:sz="0" w:space="0" w:color="auto"/>
                    <w:bottom w:val="none" w:sz="0" w:space="0" w:color="auto"/>
                    <w:right w:val="none" w:sz="0" w:space="0" w:color="auto"/>
                  </w:divBdr>
                </w:div>
                <w:div w:id="786655211">
                  <w:marLeft w:val="480"/>
                  <w:marRight w:val="0"/>
                  <w:marTop w:val="0"/>
                  <w:marBottom w:val="0"/>
                  <w:divBdr>
                    <w:top w:val="none" w:sz="0" w:space="0" w:color="auto"/>
                    <w:left w:val="none" w:sz="0" w:space="0" w:color="auto"/>
                    <w:bottom w:val="none" w:sz="0" w:space="0" w:color="auto"/>
                    <w:right w:val="none" w:sz="0" w:space="0" w:color="auto"/>
                  </w:divBdr>
                </w:div>
                <w:div w:id="1448700900">
                  <w:marLeft w:val="480"/>
                  <w:marRight w:val="0"/>
                  <w:marTop w:val="0"/>
                  <w:marBottom w:val="0"/>
                  <w:divBdr>
                    <w:top w:val="none" w:sz="0" w:space="0" w:color="auto"/>
                    <w:left w:val="none" w:sz="0" w:space="0" w:color="auto"/>
                    <w:bottom w:val="none" w:sz="0" w:space="0" w:color="auto"/>
                    <w:right w:val="none" w:sz="0" w:space="0" w:color="auto"/>
                  </w:divBdr>
                </w:div>
                <w:div w:id="740637240">
                  <w:marLeft w:val="480"/>
                  <w:marRight w:val="0"/>
                  <w:marTop w:val="0"/>
                  <w:marBottom w:val="0"/>
                  <w:divBdr>
                    <w:top w:val="none" w:sz="0" w:space="0" w:color="auto"/>
                    <w:left w:val="none" w:sz="0" w:space="0" w:color="auto"/>
                    <w:bottom w:val="none" w:sz="0" w:space="0" w:color="auto"/>
                    <w:right w:val="none" w:sz="0" w:space="0" w:color="auto"/>
                  </w:divBdr>
                </w:div>
                <w:div w:id="175776081">
                  <w:marLeft w:val="480"/>
                  <w:marRight w:val="0"/>
                  <w:marTop w:val="0"/>
                  <w:marBottom w:val="0"/>
                  <w:divBdr>
                    <w:top w:val="none" w:sz="0" w:space="0" w:color="auto"/>
                    <w:left w:val="none" w:sz="0" w:space="0" w:color="auto"/>
                    <w:bottom w:val="none" w:sz="0" w:space="0" w:color="auto"/>
                    <w:right w:val="none" w:sz="0" w:space="0" w:color="auto"/>
                  </w:divBdr>
                </w:div>
                <w:div w:id="1138299479">
                  <w:marLeft w:val="480"/>
                  <w:marRight w:val="0"/>
                  <w:marTop w:val="0"/>
                  <w:marBottom w:val="0"/>
                  <w:divBdr>
                    <w:top w:val="none" w:sz="0" w:space="0" w:color="auto"/>
                    <w:left w:val="none" w:sz="0" w:space="0" w:color="auto"/>
                    <w:bottom w:val="none" w:sz="0" w:space="0" w:color="auto"/>
                    <w:right w:val="none" w:sz="0" w:space="0" w:color="auto"/>
                  </w:divBdr>
                </w:div>
                <w:div w:id="425345499">
                  <w:marLeft w:val="480"/>
                  <w:marRight w:val="0"/>
                  <w:marTop w:val="0"/>
                  <w:marBottom w:val="0"/>
                  <w:divBdr>
                    <w:top w:val="none" w:sz="0" w:space="0" w:color="auto"/>
                    <w:left w:val="none" w:sz="0" w:space="0" w:color="auto"/>
                    <w:bottom w:val="none" w:sz="0" w:space="0" w:color="auto"/>
                    <w:right w:val="none" w:sz="0" w:space="0" w:color="auto"/>
                  </w:divBdr>
                </w:div>
                <w:div w:id="75398370">
                  <w:marLeft w:val="480"/>
                  <w:marRight w:val="0"/>
                  <w:marTop w:val="0"/>
                  <w:marBottom w:val="0"/>
                  <w:divBdr>
                    <w:top w:val="none" w:sz="0" w:space="0" w:color="auto"/>
                    <w:left w:val="none" w:sz="0" w:space="0" w:color="auto"/>
                    <w:bottom w:val="none" w:sz="0" w:space="0" w:color="auto"/>
                    <w:right w:val="none" w:sz="0" w:space="0" w:color="auto"/>
                  </w:divBdr>
                </w:div>
                <w:div w:id="407658753">
                  <w:marLeft w:val="480"/>
                  <w:marRight w:val="0"/>
                  <w:marTop w:val="0"/>
                  <w:marBottom w:val="0"/>
                  <w:divBdr>
                    <w:top w:val="none" w:sz="0" w:space="0" w:color="auto"/>
                    <w:left w:val="none" w:sz="0" w:space="0" w:color="auto"/>
                    <w:bottom w:val="none" w:sz="0" w:space="0" w:color="auto"/>
                    <w:right w:val="none" w:sz="0" w:space="0" w:color="auto"/>
                  </w:divBdr>
                </w:div>
                <w:div w:id="443381826">
                  <w:marLeft w:val="480"/>
                  <w:marRight w:val="0"/>
                  <w:marTop w:val="0"/>
                  <w:marBottom w:val="0"/>
                  <w:divBdr>
                    <w:top w:val="none" w:sz="0" w:space="0" w:color="auto"/>
                    <w:left w:val="none" w:sz="0" w:space="0" w:color="auto"/>
                    <w:bottom w:val="none" w:sz="0" w:space="0" w:color="auto"/>
                    <w:right w:val="none" w:sz="0" w:space="0" w:color="auto"/>
                  </w:divBdr>
                </w:div>
                <w:div w:id="484902708">
                  <w:marLeft w:val="480"/>
                  <w:marRight w:val="0"/>
                  <w:marTop w:val="0"/>
                  <w:marBottom w:val="0"/>
                  <w:divBdr>
                    <w:top w:val="none" w:sz="0" w:space="0" w:color="auto"/>
                    <w:left w:val="none" w:sz="0" w:space="0" w:color="auto"/>
                    <w:bottom w:val="none" w:sz="0" w:space="0" w:color="auto"/>
                    <w:right w:val="none" w:sz="0" w:space="0" w:color="auto"/>
                  </w:divBdr>
                </w:div>
                <w:div w:id="1605650427">
                  <w:marLeft w:val="480"/>
                  <w:marRight w:val="0"/>
                  <w:marTop w:val="0"/>
                  <w:marBottom w:val="0"/>
                  <w:divBdr>
                    <w:top w:val="none" w:sz="0" w:space="0" w:color="auto"/>
                    <w:left w:val="none" w:sz="0" w:space="0" w:color="auto"/>
                    <w:bottom w:val="none" w:sz="0" w:space="0" w:color="auto"/>
                    <w:right w:val="none" w:sz="0" w:space="0" w:color="auto"/>
                  </w:divBdr>
                </w:div>
              </w:divsChild>
            </w:div>
            <w:div w:id="1803187150">
              <w:marLeft w:val="0"/>
              <w:marRight w:val="0"/>
              <w:marTop w:val="0"/>
              <w:marBottom w:val="0"/>
              <w:divBdr>
                <w:top w:val="none" w:sz="0" w:space="0" w:color="auto"/>
                <w:left w:val="none" w:sz="0" w:space="0" w:color="auto"/>
                <w:bottom w:val="none" w:sz="0" w:space="0" w:color="auto"/>
                <w:right w:val="none" w:sz="0" w:space="0" w:color="auto"/>
              </w:divBdr>
              <w:divsChild>
                <w:div w:id="1864857401">
                  <w:marLeft w:val="480"/>
                  <w:marRight w:val="0"/>
                  <w:marTop w:val="0"/>
                  <w:marBottom w:val="0"/>
                  <w:divBdr>
                    <w:top w:val="none" w:sz="0" w:space="0" w:color="auto"/>
                    <w:left w:val="none" w:sz="0" w:space="0" w:color="auto"/>
                    <w:bottom w:val="none" w:sz="0" w:space="0" w:color="auto"/>
                    <w:right w:val="none" w:sz="0" w:space="0" w:color="auto"/>
                  </w:divBdr>
                </w:div>
                <w:div w:id="27264575">
                  <w:marLeft w:val="480"/>
                  <w:marRight w:val="0"/>
                  <w:marTop w:val="0"/>
                  <w:marBottom w:val="0"/>
                  <w:divBdr>
                    <w:top w:val="none" w:sz="0" w:space="0" w:color="auto"/>
                    <w:left w:val="none" w:sz="0" w:space="0" w:color="auto"/>
                    <w:bottom w:val="none" w:sz="0" w:space="0" w:color="auto"/>
                    <w:right w:val="none" w:sz="0" w:space="0" w:color="auto"/>
                  </w:divBdr>
                </w:div>
                <w:div w:id="769665911">
                  <w:marLeft w:val="480"/>
                  <w:marRight w:val="0"/>
                  <w:marTop w:val="0"/>
                  <w:marBottom w:val="0"/>
                  <w:divBdr>
                    <w:top w:val="none" w:sz="0" w:space="0" w:color="auto"/>
                    <w:left w:val="none" w:sz="0" w:space="0" w:color="auto"/>
                    <w:bottom w:val="none" w:sz="0" w:space="0" w:color="auto"/>
                    <w:right w:val="none" w:sz="0" w:space="0" w:color="auto"/>
                  </w:divBdr>
                </w:div>
                <w:div w:id="2046563646">
                  <w:marLeft w:val="480"/>
                  <w:marRight w:val="0"/>
                  <w:marTop w:val="0"/>
                  <w:marBottom w:val="0"/>
                  <w:divBdr>
                    <w:top w:val="none" w:sz="0" w:space="0" w:color="auto"/>
                    <w:left w:val="none" w:sz="0" w:space="0" w:color="auto"/>
                    <w:bottom w:val="none" w:sz="0" w:space="0" w:color="auto"/>
                    <w:right w:val="none" w:sz="0" w:space="0" w:color="auto"/>
                  </w:divBdr>
                </w:div>
                <w:div w:id="93209048">
                  <w:marLeft w:val="480"/>
                  <w:marRight w:val="0"/>
                  <w:marTop w:val="0"/>
                  <w:marBottom w:val="0"/>
                  <w:divBdr>
                    <w:top w:val="none" w:sz="0" w:space="0" w:color="auto"/>
                    <w:left w:val="none" w:sz="0" w:space="0" w:color="auto"/>
                    <w:bottom w:val="none" w:sz="0" w:space="0" w:color="auto"/>
                    <w:right w:val="none" w:sz="0" w:space="0" w:color="auto"/>
                  </w:divBdr>
                </w:div>
                <w:div w:id="511922184">
                  <w:marLeft w:val="480"/>
                  <w:marRight w:val="0"/>
                  <w:marTop w:val="0"/>
                  <w:marBottom w:val="0"/>
                  <w:divBdr>
                    <w:top w:val="none" w:sz="0" w:space="0" w:color="auto"/>
                    <w:left w:val="none" w:sz="0" w:space="0" w:color="auto"/>
                    <w:bottom w:val="none" w:sz="0" w:space="0" w:color="auto"/>
                    <w:right w:val="none" w:sz="0" w:space="0" w:color="auto"/>
                  </w:divBdr>
                </w:div>
                <w:div w:id="1373115702">
                  <w:marLeft w:val="480"/>
                  <w:marRight w:val="0"/>
                  <w:marTop w:val="0"/>
                  <w:marBottom w:val="0"/>
                  <w:divBdr>
                    <w:top w:val="none" w:sz="0" w:space="0" w:color="auto"/>
                    <w:left w:val="none" w:sz="0" w:space="0" w:color="auto"/>
                    <w:bottom w:val="none" w:sz="0" w:space="0" w:color="auto"/>
                    <w:right w:val="none" w:sz="0" w:space="0" w:color="auto"/>
                  </w:divBdr>
                </w:div>
                <w:div w:id="1451052926">
                  <w:marLeft w:val="480"/>
                  <w:marRight w:val="0"/>
                  <w:marTop w:val="0"/>
                  <w:marBottom w:val="0"/>
                  <w:divBdr>
                    <w:top w:val="none" w:sz="0" w:space="0" w:color="auto"/>
                    <w:left w:val="none" w:sz="0" w:space="0" w:color="auto"/>
                    <w:bottom w:val="none" w:sz="0" w:space="0" w:color="auto"/>
                    <w:right w:val="none" w:sz="0" w:space="0" w:color="auto"/>
                  </w:divBdr>
                </w:div>
                <w:div w:id="666203055">
                  <w:marLeft w:val="480"/>
                  <w:marRight w:val="0"/>
                  <w:marTop w:val="0"/>
                  <w:marBottom w:val="0"/>
                  <w:divBdr>
                    <w:top w:val="none" w:sz="0" w:space="0" w:color="auto"/>
                    <w:left w:val="none" w:sz="0" w:space="0" w:color="auto"/>
                    <w:bottom w:val="none" w:sz="0" w:space="0" w:color="auto"/>
                    <w:right w:val="none" w:sz="0" w:space="0" w:color="auto"/>
                  </w:divBdr>
                </w:div>
                <w:div w:id="692998997">
                  <w:marLeft w:val="480"/>
                  <w:marRight w:val="0"/>
                  <w:marTop w:val="0"/>
                  <w:marBottom w:val="0"/>
                  <w:divBdr>
                    <w:top w:val="none" w:sz="0" w:space="0" w:color="auto"/>
                    <w:left w:val="none" w:sz="0" w:space="0" w:color="auto"/>
                    <w:bottom w:val="none" w:sz="0" w:space="0" w:color="auto"/>
                    <w:right w:val="none" w:sz="0" w:space="0" w:color="auto"/>
                  </w:divBdr>
                </w:div>
                <w:div w:id="49813790">
                  <w:marLeft w:val="480"/>
                  <w:marRight w:val="0"/>
                  <w:marTop w:val="0"/>
                  <w:marBottom w:val="0"/>
                  <w:divBdr>
                    <w:top w:val="none" w:sz="0" w:space="0" w:color="auto"/>
                    <w:left w:val="none" w:sz="0" w:space="0" w:color="auto"/>
                    <w:bottom w:val="none" w:sz="0" w:space="0" w:color="auto"/>
                    <w:right w:val="none" w:sz="0" w:space="0" w:color="auto"/>
                  </w:divBdr>
                </w:div>
                <w:div w:id="395275891">
                  <w:marLeft w:val="480"/>
                  <w:marRight w:val="0"/>
                  <w:marTop w:val="0"/>
                  <w:marBottom w:val="0"/>
                  <w:divBdr>
                    <w:top w:val="none" w:sz="0" w:space="0" w:color="auto"/>
                    <w:left w:val="none" w:sz="0" w:space="0" w:color="auto"/>
                    <w:bottom w:val="none" w:sz="0" w:space="0" w:color="auto"/>
                    <w:right w:val="none" w:sz="0" w:space="0" w:color="auto"/>
                  </w:divBdr>
                </w:div>
                <w:div w:id="1203710227">
                  <w:marLeft w:val="480"/>
                  <w:marRight w:val="0"/>
                  <w:marTop w:val="0"/>
                  <w:marBottom w:val="0"/>
                  <w:divBdr>
                    <w:top w:val="none" w:sz="0" w:space="0" w:color="auto"/>
                    <w:left w:val="none" w:sz="0" w:space="0" w:color="auto"/>
                    <w:bottom w:val="none" w:sz="0" w:space="0" w:color="auto"/>
                    <w:right w:val="none" w:sz="0" w:space="0" w:color="auto"/>
                  </w:divBdr>
                </w:div>
                <w:div w:id="1350570656">
                  <w:marLeft w:val="480"/>
                  <w:marRight w:val="0"/>
                  <w:marTop w:val="0"/>
                  <w:marBottom w:val="0"/>
                  <w:divBdr>
                    <w:top w:val="none" w:sz="0" w:space="0" w:color="auto"/>
                    <w:left w:val="none" w:sz="0" w:space="0" w:color="auto"/>
                    <w:bottom w:val="none" w:sz="0" w:space="0" w:color="auto"/>
                    <w:right w:val="none" w:sz="0" w:space="0" w:color="auto"/>
                  </w:divBdr>
                </w:div>
                <w:div w:id="184485630">
                  <w:marLeft w:val="480"/>
                  <w:marRight w:val="0"/>
                  <w:marTop w:val="0"/>
                  <w:marBottom w:val="0"/>
                  <w:divBdr>
                    <w:top w:val="none" w:sz="0" w:space="0" w:color="auto"/>
                    <w:left w:val="none" w:sz="0" w:space="0" w:color="auto"/>
                    <w:bottom w:val="none" w:sz="0" w:space="0" w:color="auto"/>
                    <w:right w:val="none" w:sz="0" w:space="0" w:color="auto"/>
                  </w:divBdr>
                </w:div>
                <w:div w:id="1087461130">
                  <w:marLeft w:val="480"/>
                  <w:marRight w:val="0"/>
                  <w:marTop w:val="0"/>
                  <w:marBottom w:val="0"/>
                  <w:divBdr>
                    <w:top w:val="none" w:sz="0" w:space="0" w:color="auto"/>
                    <w:left w:val="none" w:sz="0" w:space="0" w:color="auto"/>
                    <w:bottom w:val="none" w:sz="0" w:space="0" w:color="auto"/>
                    <w:right w:val="none" w:sz="0" w:space="0" w:color="auto"/>
                  </w:divBdr>
                </w:div>
                <w:div w:id="1215970127">
                  <w:marLeft w:val="480"/>
                  <w:marRight w:val="0"/>
                  <w:marTop w:val="0"/>
                  <w:marBottom w:val="0"/>
                  <w:divBdr>
                    <w:top w:val="none" w:sz="0" w:space="0" w:color="auto"/>
                    <w:left w:val="none" w:sz="0" w:space="0" w:color="auto"/>
                    <w:bottom w:val="none" w:sz="0" w:space="0" w:color="auto"/>
                    <w:right w:val="none" w:sz="0" w:space="0" w:color="auto"/>
                  </w:divBdr>
                </w:div>
                <w:div w:id="1827551034">
                  <w:marLeft w:val="480"/>
                  <w:marRight w:val="0"/>
                  <w:marTop w:val="0"/>
                  <w:marBottom w:val="0"/>
                  <w:divBdr>
                    <w:top w:val="none" w:sz="0" w:space="0" w:color="auto"/>
                    <w:left w:val="none" w:sz="0" w:space="0" w:color="auto"/>
                    <w:bottom w:val="none" w:sz="0" w:space="0" w:color="auto"/>
                    <w:right w:val="none" w:sz="0" w:space="0" w:color="auto"/>
                  </w:divBdr>
                </w:div>
                <w:div w:id="1140268987">
                  <w:marLeft w:val="480"/>
                  <w:marRight w:val="0"/>
                  <w:marTop w:val="0"/>
                  <w:marBottom w:val="0"/>
                  <w:divBdr>
                    <w:top w:val="none" w:sz="0" w:space="0" w:color="auto"/>
                    <w:left w:val="none" w:sz="0" w:space="0" w:color="auto"/>
                    <w:bottom w:val="none" w:sz="0" w:space="0" w:color="auto"/>
                    <w:right w:val="none" w:sz="0" w:space="0" w:color="auto"/>
                  </w:divBdr>
                </w:div>
                <w:div w:id="1246109233">
                  <w:marLeft w:val="480"/>
                  <w:marRight w:val="0"/>
                  <w:marTop w:val="0"/>
                  <w:marBottom w:val="0"/>
                  <w:divBdr>
                    <w:top w:val="none" w:sz="0" w:space="0" w:color="auto"/>
                    <w:left w:val="none" w:sz="0" w:space="0" w:color="auto"/>
                    <w:bottom w:val="none" w:sz="0" w:space="0" w:color="auto"/>
                    <w:right w:val="none" w:sz="0" w:space="0" w:color="auto"/>
                  </w:divBdr>
                </w:div>
                <w:div w:id="1012729254">
                  <w:marLeft w:val="480"/>
                  <w:marRight w:val="0"/>
                  <w:marTop w:val="0"/>
                  <w:marBottom w:val="0"/>
                  <w:divBdr>
                    <w:top w:val="none" w:sz="0" w:space="0" w:color="auto"/>
                    <w:left w:val="none" w:sz="0" w:space="0" w:color="auto"/>
                    <w:bottom w:val="none" w:sz="0" w:space="0" w:color="auto"/>
                    <w:right w:val="none" w:sz="0" w:space="0" w:color="auto"/>
                  </w:divBdr>
                </w:div>
                <w:div w:id="1081873488">
                  <w:marLeft w:val="480"/>
                  <w:marRight w:val="0"/>
                  <w:marTop w:val="0"/>
                  <w:marBottom w:val="0"/>
                  <w:divBdr>
                    <w:top w:val="none" w:sz="0" w:space="0" w:color="auto"/>
                    <w:left w:val="none" w:sz="0" w:space="0" w:color="auto"/>
                    <w:bottom w:val="none" w:sz="0" w:space="0" w:color="auto"/>
                    <w:right w:val="none" w:sz="0" w:space="0" w:color="auto"/>
                  </w:divBdr>
                </w:div>
                <w:div w:id="1245064020">
                  <w:marLeft w:val="480"/>
                  <w:marRight w:val="0"/>
                  <w:marTop w:val="0"/>
                  <w:marBottom w:val="0"/>
                  <w:divBdr>
                    <w:top w:val="none" w:sz="0" w:space="0" w:color="auto"/>
                    <w:left w:val="none" w:sz="0" w:space="0" w:color="auto"/>
                    <w:bottom w:val="none" w:sz="0" w:space="0" w:color="auto"/>
                    <w:right w:val="none" w:sz="0" w:space="0" w:color="auto"/>
                  </w:divBdr>
                </w:div>
                <w:div w:id="1242178636">
                  <w:marLeft w:val="480"/>
                  <w:marRight w:val="0"/>
                  <w:marTop w:val="0"/>
                  <w:marBottom w:val="0"/>
                  <w:divBdr>
                    <w:top w:val="none" w:sz="0" w:space="0" w:color="auto"/>
                    <w:left w:val="none" w:sz="0" w:space="0" w:color="auto"/>
                    <w:bottom w:val="none" w:sz="0" w:space="0" w:color="auto"/>
                    <w:right w:val="none" w:sz="0" w:space="0" w:color="auto"/>
                  </w:divBdr>
                </w:div>
                <w:div w:id="132136283">
                  <w:marLeft w:val="480"/>
                  <w:marRight w:val="0"/>
                  <w:marTop w:val="0"/>
                  <w:marBottom w:val="0"/>
                  <w:divBdr>
                    <w:top w:val="none" w:sz="0" w:space="0" w:color="auto"/>
                    <w:left w:val="none" w:sz="0" w:space="0" w:color="auto"/>
                    <w:bottom w:val="none" w:sz="0" w:space="0" w:color="auto"/>
                    <w:right w:val="none" w:sz="0" w:space="0" w:color="auto"/>
                  </w:divBdr>
                </w:div>
                <w:div w:id="1935238038">
                  <w:marLeft w:val="480"/>
                  <w:marRight w:val="0"/>
                  <w:marTop w:val="0"/>
                  <w:marBottom w:val="0"/>
                  <w:divBdr>
                    <w:top w:val="none" w:sz="0" w:space="0" w:color="auto"/>
                    <w:left w:val="none" w:sz="0" w:space="0" w:color="auto"/>
                    <w:bottom w:val="none" w:sz="0" w:space="0" w:color="auto"/>
                    <w:right w:val="none" w:sz="0" w:space="0" w:color="auto"/>
                  </w:divBdr>
                </w:div>
                <w:div w:id="452284610">
                  <w:marLeft w:val="480"/>
                  <w:marRight w:val="0"/>
                  <w:marTop w:val="0"/>
                  <w:marBottom w:val="0"/>
                  <w:divBdr>
                    <w:top w:val="none" w:sz="0" w:space="0" w:color="auto"/>
                    <w:left w:val="none" w:sz="0" w:space="0" w:color="auto"/>
                    <w:bottom w:val="none" w:sz="0" w:space="0" w:color="auto"/>
                    <w:right w:val="none" w:sz="0" w:space="0" w:color="auto"/>
                  </w:divBdr>
                </w:div>
                <w:div w:id="1108547588">
                  <w:marLeft w:val="480"/>
                  <w:marRight w:val="0"/>
                  <w:marTop w:val="0"/>
                  <w:marBottom w:val="0"/>
                  <w:divBdr>
                    <w:top w:val="none" w:sz="0" w:space="0" w:color="auto"/>
                    <w:left w:val="none" w:sz="0" w:space="0" w:color="auto"/>
                    <w:bottom w:val="none" w:sz="0" w:space="0" w:color="auto"/>
                    <w:right w:val="none" w:sz="0" w:space="0" w:color="auto"/>
                  </w:divBdr>
                </w:div>
                <w:div w:id="1441878676">
                  <w:marLeft w:val="480"/>
                  <w:marRight w:val="0"/>
                  <w:marTop w:val="0"/>
                  <w:marBottom w:val="0"/>
                  <w:divBdr>
                    <w:top w:val="none" w:sz="0" w:space="0" w:color="auto"/>
                    <w:left w:val="none" w:sz="0" w:space="0" w:color="auto"/>
                    <w:bottom w:val="none" w:sz="0" w:space="0" w:color="auto"/>
                    <w:right w:val="none" w:sz="0" w:space="0" w:color="auto"/>
                  </w:divBdr>
                </w:div>
                <w:div w:id="250314073">
                  <w:marLeft w:val="480"/>
                  <w:marRight w:val="0"/>
                  <w:marTop w:val="0"/>
                  <w:marBottom w:val="0"/>
                  <w:divBdr>
                    <w:top w:val="none" w:sz="0" w:space="0" w:color="auto"/>
                    <w:left w:val="none" w:sz="0" w:space="0" w:color="auto"/>
                    <w:bottom w:val="none" w:sz="0" w:space="0" w:color="auto"/>
                    <w:right w:val="none" w:sz="0" w:space="0" w:color="auto"/>
                  </w:divBdr>
                </w:div>
                <w:div w:id="1815370905">
                  <w:marLeft w:val="480"/>
                  <w:marRight w:val="0"/>
                  <w:marTop w:val="0"/>
                  <w:marBottom w:val="0"/>
                  <w:divBdr>
                    <w:top w:val="none" w:sz="0" w:space="0" w:color="auto"/>
                    <w:left w:val="none" w:sz="0" w:space="0" w:color="auto"/>
                    <w:bottom w:val="none" w:sz="0" w:space="0" w:color="auto"/>
                    <w:right w:val="none" w:sz="0" w:space="0" w:color="auto"/>
                  </w:divBdr>
                </w:div>
                <w:div w:id="1946113513">
                  <w:marLeft w:val="480"/>
                  <w:marRight w:val="0"/>
                  <w:marTop w:val="0"/>
                  <w:marBottom w:val="0"/>
                  <w:divBdr>
                    <w:top w:val="none" w:sz="0" w:space="0" w:color="auto"/>
                    <w:left w:val="none" w:sz="0" w:space="0" w:color="auto"/>
                    <w:bottom w:val="none" w:sz="0" w:space="0" w:color="auto"/>
                    <w:right w:val="none" w:sz="0" w:space="0" w:color="auto"/>
                  </w:divBdr>
                </w:div>
                <w:div w:id="1848787971">
                  <w:marLeft w:val="480"/>
                  <w:marRight w:val="0"/>
                  <w:marTop w:val="0"/>
                  <w:marBottom w:val="0"/>
                  <w:divBdr>
                    <w:top w:val="none" w:sz="0" w:space="0" w:color="auto"/>
                    <w:left w:val="none" w:sz="0" w:space="0" w:color="auto"/>
                    <w:bottom w:val="none" w:sz="0" w:space="0" w:color="auto"/>
                    <w:right w:val="none" w:sz="0" w:space="0" w:color="auto"/>
                  </w:divBdr>
                </w:div>
                <w:div w:id="997994934">
                  <w:marLeft w:val="480"/>
                  <w:marRight w:val="0"/>
                  <w:marTop w:val="0"/>
                  <w:marBottom w:val="0"/>
                  <w:divBdr>
                    <w:top w:val="none" w:sz="0" w:space="0" w:color="auto"/>
                    <w:left w:val="none" w:sz="0" w:space="0" w:color="auto"/>
                    <w:bottom w:val="none" w:sz="0" w:space="0" w:color="auto"/>
                    <w:right w:val="none" w:sz="0" w:space="0" w:color="auto"/>
                  </w:divBdr>
                </w:div>
                <w:div w:id="691808190">
                  <w:marLeft w:val="480"/>
                  <w:marRight w:val="0"/>
                  <w:marTop w:val="0"/>
                  <w:marBottom w:val="0"/>
                  <w:divBdr>
                    <w:top w:val="none" w:sz="0" w:space="0" w:color="auto"/>
                    <w:left w:val="none" w:sz="0" w:space="0" w:color="auto"/>
                    <w:bottom w:val="none" w:sz="0" w:space="0" w:color="auto"/>
                    <w:right w:val="none" w:sz="0" w:space="0" w:color="auto"/>
                  </w:divBdr>
                </w:div>
                <w:div w:id="678581133">
                  <w:marLeft w:val="480"/>
                  <w:marRight w:val="0"/>
                  <w:marTop w:val="0"/>
                  <w:marBottom w:val="0"/>
                  <w:divBdr>
                    <w:top w:val="none" w:sz="0" w:space="0" w:color="auto"/>
                    <w:left w:val="none" w:sz="0" w:space="0" w:color="auto"/>
                    <w:bottom w:val="none" w:sz="0" w:space="0" w:color="auto"/>
                    <w:right w:val="none" w:sz="0" w:space="0" w:color="auto"/>
                  </w:divBdr>
                </w:div>
                <w:div w:id="2041976445">
                  <w:marLeft w:val="480"/>
                  <w:marRight w:val="0"/>
                  <w:marTop w:val="0"/>
                  <w:marBottom w:val="0"/>
                  <w:divBdr>
                    <w:top w:val="none" w:sz="0" w:space="0" w:color="auto"/>
                    <w:left w:val="none" w:sz="0" w:space="0" w:color="auto"/>
                    <w:bottom w:val="none" w:sz="0" w:space="0" w:color="auto"/>
                    <w:right w:val="none" w:sz="0" w:space="0" w:color="auto"/>
                  </w:divBdr>
                </w:div>
                <w:div w:id="1321696527">
                  <w:marLeft w:val="480"/>
                  <w:marRight w:val="0"/>
                  <w:marTop w:val="0"/>
                  <w:marBottom w:val="0"/>
                  <w:divBdr>
                    <w:top w:val="none" w:sz="0" w:space="0" w:color="auto"/>
                    <w:left w:val="none" w:sz="0" w:space="0" w:color="auto"/>
                    <w:bottom w:val="none" w:sz="0" w:space="0" w:color="auto"/>
                    <w:right w:val="none" w:sz="0" w:space="0" w:color="auto"/>
                  </w:divBdr>
                </w:div>
                <w:div w:id="1350835227">
                  <w:marLeft w:val="480"/>
                  <w:marRight w:val="0"/>
                  <w:marTop w:val="0"/>
                  <w:marBottom w:val="0"/>
                  <w:divBdr>
                    <w:top w:val="none" w:sz="0" w:space="0" w:color="auto"/>
                    <w:left w:val="none" w:sz="0" w:space="0" w:color="auto"/>
                    <w:bottom w:val="none" w:sz="0" w:space="0" w:color="auto"/>
                    <w:right w:val="none" w:sz="0" w:space="0" w:color="auto"/>
                  </w:divBdr>
                </w:div>
                <w:div w:id="1066801026">
                  <w:marLeft w:val="480"/>
                  <w:marRight w:val="0"/>
                  <w:marTop w:val="0"/>
                  <w:marBottom w:val="0"/>
                  <w:divBdr>
                    <w:top w:val="none" w:sz="0" w:space="0" w:color="auto"/>
                    <w:left w:val="none" w:sz="0" w:space="0" w:color="auto"/>
                    <w:bottom w:val="none" w:sz="0" w:space="0" w:color="auto"/>
                    <w:right w:val="none" w:sz="0" w:space="0" w:color="auto"/>
                  </w:divBdr>
                </w:div>
                <w:div w:id="2000573822">
                  <w:marLeft w:val="480"/>
                  <w:marRight w:val="0"/>
                  <w:marTop w:val="0"/>
                  <w:marBottom w:val="0"/>
                  <w:divBdr>
                    <w:top w:val="none" w:sz="0" w:space="0" w:color="auto"/>
                    <w:left w:val="none" w:sz="0" w:space="0" w:color="auto"/>
                    <w:bottom w:val="none" w:sz="0" w:space="0" w:color="auto"/>
                    <w:right w:val="none" w:sz="0" w:space="0" w:color="auto"/>
                  </w:divBdr>
                </w:div>
                <w:div w:id="1742823034">
                  <w:marLeft w:val="480"/>
                  <w:marRight w:val="0"/>
                  <w:marTop w:val="0"/>
                  <w:marBottom w:val="0"/>
                  <w:divBdr>
                    <w:top w:val="none" w:sz="0" w:space="0" w:color="auto"/>
                    <w:left w:val="none" w:sz="0" w:space="0" w:color="auto"/>
                    <w:bottom w:val="none" w:sz="0" w:space="0" w:color="auto"/>
                    <w:right w:val="none" w:sz="0" w:space="0" w:color="auto"/>
                  </w:divBdr>
                </w:div>
                <w:div w:id="594947682">
                  <w:marLeft w:val="480"/>
                  <w:marRight w:val="0"/>
                  <w:marTop w:val="0"/>
                  <w:marBottom w:val="0"/>
                  <w:divBdr>
                    <w:top w:val="none" w:sz="0" w:space="0" w:color="auto"/>
                    <w:left w:val="none" w:sz="0" w:space="0" w:color="auto"/>
                    <w:bottom w:val="none" w:sz="0" w:space="0" w:color="auto"/>
                    <w:right w:val="none" w:sz="0" w:space="0" w:color="auto"/>
                  </w:divBdr>
                </w:div>
                <w:div w:id="1929725928">
                  <w:marLeft w:val="480"/>
                  <w:marRight w:val="0"/>
                  <w:marTop w:val="0"/>
                  <w:marBottom w:val="0"/>
                  <w:divBdr>
                    <w:top w:val="none" w:sz="0" w:space="0" w:color="auto"/>
                    <w:left w:val="none" w:sz="0" w:space="0" w:color="auto"/>
                    <w:bottom w:val="none" w:sz="0" w:space="0" w:color="auto"/>
                    <w:right w:val="none" w:sz="0" w:space="0" w:color="auto"/>
                  </w:divBdr>
                </w:div>
                <w:div w:id="951590104">
                  <w:marLeft w:val="480"/>
                  <w:marRight w:val="0"/>
                  <w:marTop w:val="0"/>
                  <w:marBottom w:val="0"/>
                  <w:divBdr>
                    <w:top w:val="none" w:sz="0" w:space="0" w:color="auto"/>
                    <w:left w:val="none" w:sz="0" w:space="0" w:color="auto"/>
                    <w:bottom w:val="none" w:sz="0" w:space="0" w:color="auto"/>
                    <w:right w:val="none" w:sz="0" w:space="0" w:color="auto"/>
                  </w:divBdr>
                </w:div>
                <w:div w:id="140124031">
                  <w:marLeft w:val="480"/>
                  <w:marRight w:val="0"/>
                  <w:marTop w:val="0"/>
                  <w:marBottom w:val="0"/>
                  <w:divBdr>
                    <w:top w:val="none" w:sz="0" w:space="0" w:color="auto"/>
                    <w:left w:val="none" w:sz="0" w:space="0" w:color="auto"/>
                    <w:bottom w:val="none" w:sz="0" w:space="0" w:color="auto"/>
                    <w:right w:val="none" w:sz="0" w:space="0" w:color="auto"/>
                  </w:divBdr>
                </w:div>
                <w:div w:id="1354922353">
                  <w:marLeft w:val="480"/>
                  <w:marRight w:val="0"/>
                  <w:marTop w:val="0"/>
                  <w:marBottom w:val="0"/>
                  <w:divBdr>
                    <w:top w:val="none" w:sz="0" w:space="0" w:color="auto"/>
                    <w:left w:val="none" w:sz="0" w:space="0" w:color="auto"/>
                    <w:bottom w:val="none" w:sz="0" w:space="0" w:color="auto"/>
                    <w:right w:val="none" w:sz="0" w:space="0" w:color="auto"/>
                  </w:divBdr>
                </w:div>
                <w:div w:id="453136469">
                  <w:marLeft w:val="480"/>
                  <w:marRight w:val="0"/>
                  <w:marTop w:val="0"/>
                  <w:marBottom w:val="0"/>
                  <w:divBdr>
                    <w:top w:val="none" w:sz="0" w:space="0" w:color="auto"/>
                    <w:left w:val="none" w:sz="0" w:space="0" w:color="auto"/>
                    <w:bottom w:val="none" w:sz="0" w:space="0" w:color="auto"/>
                    <w:right w:val="none" w:sz="0" w:space="0" w:color="auto"/>
                  </w:divBdr>
                </w:div>
                <w:div w:id="1552419720">
                  <w:marLeft w:val="480"/>
                  <w:marRight w:val="0"/>
                  <w:marTop w:val="0"/>
                  <w:marBottom w:val="0"/>
                  <w:divBdr>
                    <w:top w:val="none" w:sz="0" w:space="0" w:color="auto"/>
                    <w:left w:val="none" w:sz="0" w:space="0" w:color="auto"/>
                    <w:bottom w:val="none" w:sz="0" w:space="0" w:color="auto"/>
                    <w:right w:val="none" w:sz="0" w:space="0" w:color="auto"/>
                  </w:divBdr>
                </w:div>
                <w:div w:id="1662076037">
                  <w:marLeft w:val="480"/>
                  <w:marRight w:val="0"/>
                  <w:marTop w:val="0"/>
                  <w:marBottom w:val="0"/>
                  <w:divBdr>
                    <w:top w:val="none" w:sz="0" w:space="0" w:color="auto"/>
                    <w:left w:val="none" w:sz="0" w:space="0" w:color="auto"/>
                    <w:bottom w:val="none" w:sz="0" w:space="0" w:color="auto"/>
                    <w:right w:val="none" w:sz="0" w:space="0" w:color="auto"/>
                  </w:divBdr>
                </w:div>
                <w:div w:id="791290456">
                  <w:marLeft w:val="480"/>
                  <w:marRight w:val="0"/>
                  <w:marTop w:val="0"/>
                  <w:marBottom w:val="0"/>
                  <w:divBdr>
                    <w:top w:val="none" w:sz="0" w:space="0" w:color="auto"/>
                    <w:left w:val="none" w:sz="0" w:space="0" w:color="auto"/>
                    <w:bottom w:val="none" w:sz="0" w:space="0" w:color="auto"/>
                    <w:right w:val="none" w:sz="0" w:space="0" w:color="auto"/>
                  </w:divBdr>
                </w:div>
                <w:div w:id="531382828">
                  <w:marLeft w:val="480"/>
                  <w:marRight w:val="0"/>
                  <w:marTop w:val="0"/>
                  <w:marBottom w:val="0"/>
                  <w:divBdr>
                    <w:top w:val="none" w:sz="0" w:space="0" w:color="auto"/>
                    <w:left w:val="none" w:sz="0" w:space="0" w:color="auto"/>
                    <w:bottom w:val="none" w:sz="0" w:space="0" w:color="auto"/>
                    <w:right w:val="none" w:sz="0" w:space="0" w:color="auto"/>
                  </w:divBdr>
                </w:div>
                <w:div w:id="943464480">
                  <w:marLeft w:val="480"/>
                  <w:marRight w:val="0"/>
                  <w:marTop w:val="0"/>
                  <w:marBottom w:val="0"/>
                  <w:divBdr>
                    <w:top w:val="none" w:sz="0" w:space="0" w:color="auto"/>
                    <w:left w:val="none" w:sz="0" w:space="0" w:color="auto"/>
                    <w:bottom w:val="none" w:sz="0" w:space="0" w:color="auto"/>
                    <w:right w:val="none" w:sz="0" w:space="0" w:color="auto"/>
                  </w:divBdr>
                </w:div>
                <w:div w:id="68357796">
                  <w:marLeft w:val="480"/>
                  <w:marRight w:val="0"/>
                  <w:marTop w:val="0"/>
                  <w:marBottom w:val="0"/>
                  <w:divBdr>
                    <w:top w:val="none" w:sz="0" w:space="0" w:color="auto"/>
                    <w:left w:val="none" w:sz="0" w:space="0" w:color="auto"/>
                    <w:bottom w:val="none" w:sz="0" w:space="0" w:color="auto"/>
                    <w:right w:val="none" w:sz="0" w:space="0" w:color="auto"/>
                  </w:divBdr>
                </w:div>
                <w:div w:id="1157918523">
                  <w:marLeft w:val="480"/>
                  <w:marRight w:val="0"/>
                  <w:marTop w:val="0"/>
                  <w:marBottom w:val="0"/>
                  <w:divBdr>
                    <w:top w:val="none" w:sz="0" w:space="0" w:color="auto"/>
                    <w:left w:val="none" w:sz="0" w:space="0" w:color="auto"/>
                    <w:bottom w:val="none" w:sz="0" w:space="0" w:color="auto"/>
                    <w:right w:val="none" w:sz="0" w:space="0" w:color="auto"/>
                  </w:divBdr>
                </w:div>
                <w:div w:id="1318260816">
                  <w:marLeft w:val="480"/>
                  <w:marRight w:val="0"/>
                  <w:marTop w:val="0"/>
                  <w:marBottom w:val="0"/>
                  <w:divBdr>
                    <w:top w:val="none" w:sz="0" w:space="0" w:color="auto"/>
                    <w:left w:val="none" w:sz="0" w:space="0" w:color="auto"/>
                    <w:bottom w:val="none" w:sz="0" w:space="0" w:color="auto"/>
                    <w:right w:val="none" w:sz="0" w:space="0" w:color="auto"/>
                  </w:divBdr>
                </w:div>
                <w:div w:id="1279415310">
                  <w:marLeft w:val="480"/>
                  <w:marRight w:val="0"/>
                  <w:marTop w:val="0"/>
                  <w:marBottom w:val="0"/>
                  <w:divBdr>
                    <w:top w:val="none" w:sz="0" w:space="0" w:color="auto"/>
                    <w:left w:val="none" w:sz="0" w:space="0" w:color="auto"/>
                    <w:bottom w:val="none" w:sz="0" w:space="0" w:color="auto"/>
                    <w:right w:val="none" w:sz="0" w:space="0" w:color="auto"/>
                  </w:divBdr>
                </w:div>
                <w:div w:id="777529164">
                  <w:marLeft w:val="480"/>
                  <w:marRight w:val="0"/>
                  <w:marTop w:val="0"/>
                  <w:marBottom w:val="0"/>
                  <w:divBdr>
                    <w:top w:val="none" w:sz="0" w:space="0" w:color="auto"/>
                    <w:left w:val="none" w:sz="0" w:space="0" w:color="auto"/>
                    <w:bottom w:val="none" w:sz="0" w:space="0" w:color="auto"/>
                    <w:right w:val="none" w:sz="0" w:space="0" w:color="auto"/>
                  </w:divBdr>
                </w:div>
                <w:div w:id="271666099">
                  <w:marLeft w:val="480"/>
                  <w:marRight w:val="0"/>
                  <w:marTop w:val="0"/>
                  <w:marBottom w:val="0"/>
                  <w:divBdr>
                    <w:top w:val="none" w:sz="0" w:space="0" w:color="auto"/>
                    <w:left w:val="none" w:sz="0" w:space="0" w:color="auto"/>
                    <w:bottom w:val="none" w:sz="0" w:space="0" w:color="auto"/>
                    <w:right w:val="none" w:sz="0" w:space="0" w:color="auto"/>
                  </w:divBdr>
                </w:div>
                <w:div w:id="646398450">
                  <w:marLeft w:val="480"/>
                  <w:marRight w:val="0"/>
                  <w:marTop w:val="0"/>
                  <w:marBottom w:val="0"/>
                  <w:divBdr>
                    <w:top w:val="none" w:sz="0" w:space="0" w:color="auto"/>
                    <w:left w:val="none" w:sz="0" w:space="0" w:color="auto"/>
                    <w:bottom w:val="none" w:sz="0" w:space="0" w:color="auto"/>
                    <w:right w:val="none" w:sz="0" w:space="0" w:color="auto"/>
                  </w:divBdr>
                </w:div>
                <w:div w:id="1847400152">
                  <w:marLeft w:val="480"/>
                  <w:marRight w:val="0"/>
                  <w:marTop w:val="0"/>
                  <w:marBottom w:val="0"/>
                  <w:divBdr>
                    <w:top w:val="none" w:sz="0" w:space="0" w:color="auto"/>
                    <w:left w:val="none" w:sz="0" w:space="0" w:color="auto"/>
                    <w:bottom w:val="none" w:sz="0" w:space="0" w:color="auto"/>
                    <w:right w:val="none" w:sz="0" w:space="0" w:color="auto"/>
                  </w:divBdr>
                </w:div>
                <w:div w:id="1735548121">
                  <w:marLeft w:val="480"/>
                  <w:marRight w:val="0"/>
                  <w:marTop w:val="0"/>
                  <w:marBottom w:val="0"/>
                  <w:divBdr>
                    <w:top w:val="none" w:sz="0" w:space="0" w:color="auto"/>
                    <w:left w:val="none" w:sz="0" w:space="0" w:color="auto"/>
                    <w:bottom w:val="none" w:sz="0" w:space="0" w:color="auto"/>
                    <w:right w:val="none" w:sz="0" w:space="0" w:color="auto"/>
                  </w:divBdr>
                </w:div>
                <w:div w:id="451561556">
                  <w:marLeft w:val="480"/>
                  <w:marRight w:val="0"/>
                  <w:marTop w:val="0"/>
                  <w:marBottom w:val="0"/>
                  <w:divBdr>
                    <w:top w:val="none" w:sz="0" w:space="0" w:color="auto"/>
                    <w:left w:val="none" w:sz="0" w:space="0" w:color="auto"/>
                    <w:bottom w:val="none" w:sz="0" w:space="0" w:color="auto"/>
                    <w:right w:val="none" w:sz="0" w:space="0" w:color="auto"/>
                  </w:divBdr>
                </w:div>
                <w:div w:id="1554849330">
                  <w:marLeft w:val="480"/>
                  <w:marRight w:val="0"/>
                  <w:marTop w:val="0"/>
                  <w:marBottom w:val="0"/>
                  <w:divBdr>
                    <w:top w:val="none" w:sz="0" w:space="0" w:color="auto"/>
                    <w:left w:val="none" w:sz="0" w:space="0" w:color="auto"/>
                    <w:bottom w:val="none" w:sz="0" w:space="0" w:color="auto"/>
                    <w:right w:val="none" w:sz="0" w:space="0" w:color="auto"/>
                  </w:divBdr>
                </w:div>
                <w:div w:id="1855998651">
                  <w:marLeft w:val="480"/>
                  <w:marRight w:val="0"/>
                  <w:marTop w:val="0"/>
                  <w:marBottom w:val="0"/>
                  <w:divBdr>
                    <w:top w:val="none" w:sz="0" w:space="0" w:color="auto"/>
                    <w:left w:val="none" w:sz="0" w:space="0" w:color="auto"/>
                    <w:bottom w:val="none" w:sz="0" w:space="0" w:color="auto"/>
                    <w:right w:val="none" w:sz="0" w:space="0" w:color="auto"/>
                  </w:divBdr>
                </w:div>
                <w:div w:id="407580765">
                  <w:marLeft w:val="480"/>
                  <w:marRight w:val="0"/>
                  <w:marTop w:val="0"/>
                  <w:marBottom w:val="0"/>
                  <w:divBdr>
                    <w:top w:val="none" w:sz="0" w:space="0" w:color="auto"/>
                    <w:left w:val="none" w:sz="0" w:space="0" w:color="auto"/>
                    <w:bottom w:val="none" w:sz="0" w:space="0" w:color="auto"/>
                    <w:right w:val="none" w:sz="0" w:space="0" w:color="auto"/>
                  </w:divBdr>
                </w:div>
                <w:div w:id="1974367057">
                  <w:marLeft w:val="480"/>
                  <w:marRight w:val="0"/>
                  <w:marTop w:val="0"/>
                  <w:marBottom w:val="0"/>
                  <w:divBdr>
                    <w:top w:val="none" w:sz="0" w:space="0" w:color="auto"/>
                    <w:left w:val="none" w:sz="0" w:space="0" w:color="auto"/>
                    <w:bottom w:val="none" w:sz="0" w:space="0" w:color="auto"/>
                    <w:right w:val="none" w:sz="0" w:space="0" w:color="auto"/>
                  </w:divBdr>
                </w:div>
                <w:div w:id="487554026">
                  <w:marLeft w:val="480"/>
                  <w:marRight w:val="0"/>
                  <w:marTop w:val="0"/>
                  <w:marBottom w:val="0"/>
                  <w:divBdr>
                    <w:top w:val="none" w:sz="0" w:space="0" w:color="auto"/>
                    <w:left w:val="none" w:sz="0" w:space="0" w:color="auto"/>
                    <w:bottom w:val="none" w:sz="0" w:space="0" w:color="auto"/>
                    <w:right w:val="none" w:sz="0" w:space="0" w:color="auto"/>
                  </w:divBdr>
                </w:div>
                <w:div w:id="1644188898">
                  <w:marLeft w:val="480"/>
                  <w:marRight w:val="0"/>
                  <w:marTop w:val="0"/>
                  <w:marBottom w:val="0"/>
                  <w:divBdr>
                    <w:top w:val="none" w:sz="0" w:space="0" w:color="auto"/>
                    <w:left w:val="none" w:sz="0" w:space="0" w:color="auto"/>
                    <w:bottom w:val="none" w:sz="0" w:space="0" w:color="auto"/>
                    <w:right w:val="none" w:sz="0" w:space="0" w:color="auto"/>
                  </w:divBdr>
                </w:div>
                <w:div w:id="1914702127">
                  <w:marLeft w:val="480"/>
                  <w:marRight w:val="0"/>
                  <w:marTop w:val="0"/>
                  <w:marBottom w:val="0"/>
                  <w:divBdr>
                    <w:top w:val="none" w:sz="0" w:space="0" w:color="auto"/>
                    <w:left w:val="none" w:sz="0" w:space="0" w:color="auto"/>
                    <w:bottom w:val="none" w:sz="0" w:space="0" w:color="auto"/>
                    <w:right w:val="none" w:sz="0" w:space="0" w:color="auto"/>
                  </w:divBdr>
                </w:div>
                <w:div w:id="1591502266">
                  <w:marLeft w:val="480"/>
                  <w:marRight w:val="0"/>
                  <w:marTop w:val="0"/>
                  <w:marBottom w:val="0"/>
                  <w:divBdr>
                    <w:top w:val="none" w:sz="0" w:space="0" w:color="auto"/>
                    <w:left w:val="none" w:sz="0" w:space="0" w:color="auto"/>
                    <w:bottom w:val="none" w:sz="0" w:space="0" w:color="auto"/>
                    <w:right w:val="none" w:sz="0" w:space="0" w:color="auto"/>
                  </w:divBdr>
                </w:div>
                <w:div w:id="715475197">
                  <w:marLeft w:val="480"/>
                  <w:marRight w:val="0"/>
                  <w:marTop w:val="0"/>
                  <w:marBottom w:val="0"/>
                  <w:divBdr>
                    <w:top w:val="none" w:sz="0" w:space="0" w:color="auto"/>
                    <w:left w:val="none" w:sz="0" w:space="0" w:color="auto"/>
                    <w:bottom w:val="none" w:sz="0" w:space="0" w:color="auto"/>
                    <w:right w:val="none" w:sz="0" w:space="0" w:color="auto"/>
                  </w:divBdr>
                </w:div>
                <w:div w:id="987441345">
                  <w:marLeft w:val="480"/>
                  <w:marRight w:val="0"/>
                  <w:marTop w:val="0"/>
                  <w:marBottom w:val="0"/>
                  <w:divBdr>
                    <w:top w:val="none" w:sz="0" w:space="0" w:color="auto"/>
                    <w:left w:val="none" w:sz="0" w:space="0" w:color="auto"/>
                    <w:bottom w:val="none" w:sz="0" w:space="0" w:color="auto"/>
                    <w:right w:val="none" w:sz="0" w:space="0" w:color="auto"/>
                  </w:divBdr>
                </w:div>
                <w:div w:id="2145345341">
                  <w:marLeft w:val="480"/>
                  <w:marRight w:val="0"/>
                  <w:marTop w:val="0"/>
                  <w:marBottom w:val="0"/>
                  <w:divBdr>
                    <w:top w:val="none" w:sz="0" w:space="0" w:color="auto"/>
                    <w:left w:val="none" w:sz="0" w:space="0" w:color="auto"/>
                    <w:bottom w:val="none" w:sz="0" w:space="0" w:color="auto"/>
                    <w:right w:val="none" w:sz="0" w:space="0" w:color="auto"/>
                  </w:divBdr>
                </w:div>
                <w:div w:id="1398481905">
                  <w:marLeft w:val="480"/>
                  <w:marRight w:val="0"/>
                  <w:marTop w:val="0"/>
                  <w:marBottom w:val="0"/>
                  <w:divBdr>
                    <w:top w:val="none" w:sz="0" w:space="0" w:color="auto"/>
                    <w:left w:val="none" w:sz="0" w:space="0" w:color="auto"/>
                    <w:bottom w:val="none" w:sz="0" w:space="0" w:color="auto"/>
                    <w:right w:val="none" w:sz="0" w:space="0" w:color="auto"/>
                  </w:divBdr>
                </w:div>
              </w:divsChild>
            </w:div>
            <w:div w:id="1238637474">
              <w:marLeft w:val="0"/>
              <w:marRight w:val="0"/>
              <w:marTop w:val="0"/>
              <w:marBottom w:val="0"/>
              <w:divBdr>
                <w:top w:val="none" w:sz="0" w:space="0" w:color="auto"/>
                <w:left w:val="none" w:sz="0" w:space="0" w:color="auto"/>
                <w:bottom w:val="none" w:sz="0" w:space="0" w:color="auto"/>
                <w:right w:val="none" w:sz="0" w:space="0" w:color="auto"/>
              </w:divBdr>
              <w:divsChild>
                <w:div w:id="352847855">
                  <w:marLeft w:val="480"/>
                  <w:marRight w:val="0"/>
                  <w:marTop w:val="0"/>
                  <w:marBottom w:val="0"/>
                  <w:divBdr>
                    <w:top w:val="none" w:sz="0" w:space="0" w:color="auto"/>
                    <w:left w:val="none" w:sz="0" w:space="0" w:color="auto"/>
                    <w:bottom w:val="none" w:sz="0" w:space="0" w:color="auto"/>
                    <w:right w:val="none" w:sz="0" w:space="0" w:color="auto"/>
                  </w:divBdr>
                </w:div>
                <w:div w:id="1700082838">
                  <w:marLeft w:val="480"/>
                  <w:marRight w:val="0"/>
                  <w:marTop w:val="0"/>
                  <w:marBottom w:val="0"/>
                  <w:divBdr>
                    <w:top w:val="none" w:sz="0" w:space="0" w:color="auto"/>
                    <w:left w:val="none" w:sz="0" w:space="0" w:color="auto"/>
                    <w:bottom w:val="none" w:sz="0" w:space="0" w:color="auto"/>
                    <w:right w:val="none" w:sz="0" w:space="0" w:color="auto"/>
                  </w:divBdr>
                </w:div>
                <w:div w:id="1697194765">
                  <w:marLeft w:val="480"/>
                  <w:marRight w:val="0"/>
                  <w:marTop w:val="0"/>
                  <w:marBottom w:val="0"/>
                  <w:divBdr>
                    <w:top w:val="none" w:sz="0" w:space="0" w:color="auto"/>
                    <w:left w:val="none" w:sz="0" w:space="0" w:color="auto"/>
                    <w:bottom w:val="none" w:sz="0" w:space="0" w:color="auto"/>
                    <w:right w:val="none" w:sz="0" w:space="0" w:color="auto"/>
                  </w:divBdr>
                </w:div>
                <w:div w:id="978191216">
                  <w:marLeft w:val="480"/>
                  <w:marRight w:val="0"/>
                  <w:marTop w:val="0"/>
                  <w:marBottom w:val="0"/>
                  <w:divBdr>
                    <w:top w:val="none" w:sz="0" w:space="0" w:color="auto"/>
                    <w:left w:val="none" w:sz="0" w:space="0" w:color="auto"/>
                    <w:bottom w:val="none" w:sz="0" w:space="0" w:color="auto"/>
                    <w:right w:val="none" w:sz="0" w:space="0" w:color="auto"/>
                  </w:divBdr>
                </w:div>
                <w:div w:id="1700936465">
                  <w:marLeft w:val="480"/>
                  <w:marRight w:val="0"/>
                  <w:marTop w:val="0"/>
                  <w:marBottom w:val="0"/>
                  <w:divBdr>
                    <w:top w:val="none" w:sz="0" w:space="0" w:color="auto"/>
                    <w:left w:val="none" w:sz="0" w:space="0" w:color="auto"/>
                    <w:bottom w:val="none" w:sz="0" w:space="0" w:color="auto"/>
                    <w:right w:val="none" w:sz="0" w:space="0" w:color="auto"/>
                  </w:divBdr>
                </w:div>
                <w:div w:id="631059501">
                  <w:marLeft w:val="480"/>
                  <w:marRight w:val="0"/>
                  <w:marTop w:val="0"/>
                  <w:marBottom w:val="0"/>
                  <w:divBdr>
                    <w:top w:val="none" w:sz="0" w:space="0" w:color="auto"/>
                    <w:left w:val="none" w:sz="0" w:space="0" w:color="auto"/>
                    <w:bottom w:val="none" w:sz="0" w:space="0" w:color="auto"/>
                    <w:right w:val="none" w:sz="0" w:space="0" w:color="auto"/>
                  </w:divBdr>
                </w:div>
                <w:div w:id="903679812">
                  <w:marLeft w:val="480"/>
                  <w:marRight w:val="0"/>
                  <w:marTop w:val="0"/>
                  <w:marBottom w:val="0"/>
                  <w:divBdr>
                    <w:top w:val="none" w:sz="0" w:space="0" w:color="auto"/>
                    <w:left w:val="none" w:sz="0" w:space="0" w:color="auto"/>
                    <w:bottom w:val="none" w:sz="0" w:space="0" w:color="auto"/>
                    <w:right w:val="none" w:sz="0" w:space="0" w:color="auto"/>
                  </w:divBdr>
                </w:div>
                <w:div w:id="564527990">
                  <w:marLeft w:val="480"/>
                  <w:marRight w:val="0"/>
                  <w:marTop w:val="0"/>
                  <w:marBottom w:val="0"/>
                  <w:divBdr>
                    <w:top w:val="none" w:sz="0" w:space="0" w:color="auto"/>
                    <w:left w:val="none" w:sz="0" w:space="0" w:color="auto"/>
                    <w:bottom w:val="none" w:sz="0" w:space="0" w:color="auto"/>
                    <w:right w:val="none" w:sz="0" w:space="0" w:color="auto"/>
                  </w:divBdr>
                </w:div>
                <w:div w:id="1226599496">
                  <w:marLeft w:val="480"/>
                  <w:marRight w:val="0"/>
                  <w:marTop w:val="0"/>
                  <w:marBottom w:val="0"/>
                  <w:divBdr>
                    <w:top w:val="none" w:sz="0" w:space="0" w:color="auto"/>
                    <w:left w:val="none" w:sz="0" w:space="0" w:color="auto"/>
                    <w:bottom w:val="none" w:sz="0" w:space="0" w:color="auto"/>
                    <w:right w:val="none" w:sz="0" w:space="0" w:color="auto"/>
                  </w:divBdr>
                </w:div>
                <w:div w:id="561529617">
                  <w:marLeft w:val="480"/>
                  <w:marRight w:val="0"/>
                  <w:marTop w:val="0"/>
                  <w:marBottom w:val="0"/>
                  <w:divBdr>
                    <w:top w:val="none" w:sz="0" w:space="0" w:color="auto"/>
                    <w:left w:val="none" w:sz="0" w:space="0" w:color="auto"/>
                    <w:bottom w:val="none" w:sz="0" w:space="0" w:color="auto"/>
                    <w:right w:val="none" w:sz="0" w:space="0" w:color="auto"/>
                  </w:divBdr>
                </w:div>
                <w:div w:id="107118309">
                  <w:marLeft w:val="480"/>
                  <w:marRight w:val="0"/>
                  <w:marTop w:val="0"/>
                  <w:marBottom w:val="0"/>
                  <w:divBdr>
                    <w:top w:val="none" w:sz="0" w:space="0" w:color="auto"/>
                    <w:left w:val="none" w:sz="0" w:space="0" w:color="auto"/>
                    <w:bottom w:val="none" w:sz="0" w:space="0" w:color="auto"/>
                    <w:right w:val="none" w:sz="0" w:space="0" w:color="auto"/>
                  </w:divBdr>
                </w:div>
                <w:div w:id="1215385051">
                  <w:marLeft w:val="480"/>
                  <w:marRight w:val="0"/>
                  <w:marTop w:val="0"/>
                  <w:marBottom w:val="0"/>
                  <w:divBdr>
                    <w:top w:val="none" w:sz="0" w:space="0" w:color="auto"/>
                    <w:left w:val="none" w:sz="0" w:space="0" w:color="auto"/>
                    <w:bottom w:val="none" w:sz="0" w:space="0" w:color="auto"/>
                    <w:right w:val="none" w:sz="0" w:space="0" w:color="auto"/>
                  </w:divBdr>
                </w:div>
                <w:div w:id="1967083169">
                  <w:marLeft w:val="480"/>
                  <w:marRight w:val="0"/>
                  <w:marTop w:val="0"/>
                  <w:marBottom w:val="0"/>
                  <w:divBdr>
                    <w:top w:val="none" w:sz="0" w:space="0" w:color="auto"/>
                    <w:left w:val="none" w:sz="0" w:space="0" w:color="auto"/>
                    <w:bottom w:val="none" w:sz="0" w:space="0" w:color="auto"/>
                    <w:right w:val="none" w:sz="0" w:space="0" w:color="auto"/>
                  </w:divBdr>
                </w:div>
                <w:div w:id="373434047">
                  <w:marLeft w:val="480"/>
                  <w:marRight w:val="0"/>
                  <w:marTop w:val="0"/>
                  <w:marBottom w:val="0"/>
                  <w:divBdr>
                    <w:top w:val="none" w:sz="0" w:space="0" w:color="auto"/>
                    <w:left w:val="none" w:sz="0" w:space="0" w:color="auto"/>
                    <w:bottom w:val="none" w:sz="0" w:space="0" w:color="auto"/>
                    <w:right w:val="none" w:sz="0" w:space="0" w:color="auto"/>
                  </w:divBdr>
                </w:div>
                <w:div w:id="130950883">
                  <w:marLeft w:val="480"/>
                  <w:marRight w:val="0"/>
                  <w:marTop w:val="0"/>
                  <w:marBottom w:val="0"/>
                  <w:divBdr>
                    <w:top w:val="none" w:sz="0" w:space="0" w:color="auto"/>
                    <w:left w:val="none" w:sz="0" w:space="0" w:color="auto"/>
                    <w:bottom w:val="none" w:sz="0" w:space="0" w:color="auto"/>
                    <w:right w:val="none" w:sz="0" w:space="0" w:color="auto"/>
                  </w:divBdr>
                </w:div>
                <w:div w:id="1640652474">
                  <w:marLeft w:val="480"/>
                  <w:marRight w:val="0"/>
                  <w:marTop w:val="0"/>
                  <w:marBottom w:val="0"/>
                  <w:divBdr>
                    <w:top w:val="none" w:sz="0" w:space="0" w:color="auto"/>
                    <w:left w:val="none" w:sz="0" w:space="0" w:color="auto"/>
                    <w:bottom w:val="none" w:sz="0" w:space="0" w:color="auto"/>
                    <w:right w:val="none" w:sz="0" w:space="0" w:color="auto"/>
                  </w:divBdr>
                </w:div>
                <w:div w:id="459232529">
                  <w:marLeft w:val="480"/>
                  <w:marRight w:val="0"/>
                  <w:marTop w:val="0"/>
                  <w:marBottom w:val="0"/>
                  <w:divBdr>
                    <w:top w:val="none" w:sz="0" w:space="0" w:color="auto"/>
                    <w:left w:val="none" w:sz="0" w:space="0" w:color="auto"/>
                    <w:bottom w:val="none" w:sz="0" w:space="0" w:color="auto"/>
                    <w:right w:val="none" w:sz="0" w:space="0" w:color="auto"/>
                  </w:divBdr>
                </w:div>
                <w:div w:id="2129927933">
                  <w:marLeft w:val="480"/>
                  <w:marRight w:val="0"/>
                  <w:marTop w:val="0"/>
                  <w:marBottom w:val="0"/>
                  <w:divBdr>
                    <w:top w:val="none" w:sz="0" w:space="0" w:color="auto"/>
                    <w:left w:val="none" w:sz="0" w:space="0" w:color="auto"/>
                    <w:bottom w:val="none" w:sz="0" w:space="0" w:color="auto"/>
                    <w:right w:val="none" w:sz="0" w:space="0" w:color="auto"/>
                  </w:divBdr>
                </w:div>
                <w:div w:id="1368333296">
                  <w:marLeft w:val="480"/>
                  <w:marRight w:val="0"/>
                  <w:marTop w:val="0"/>
                  <w:marBottom w:val="0"/>
                  <w:divBdr>
                    <w:top w:val="none" w:sz="0" w:space="0" w:color="auto"/>
                    <w:left w:val="none" w:sz="0" w:space="0" w:color="auto"/>
                    <w:bottom w:val="none" w:sz="0" w:space="0" w:color="auto"/>
                    <w:right w:val="none" w:sz="0" w:space="0" w:color="auto"/>
                  </w:divBdr>
                </w:div>
                <w:div w:id="1665817087">
                  <w:marLeft w:val="480"/>
                  <w:marRight w:val="0"/>
                  <w:marTop w:val="0"/>
                  <w:marBottom w:val="0"/>
                  <w:divBdr>
                    <w:top w:val="none" w:sz="0" w:space="0" w:color="auto"/>
                    <w:left w:val="none" w:sz="0" w:space="0" w:color="auto"/>
                    <w:bottom w:val="none" w:sz="0" w:space="0" w:color="auto"/>
                    <w:right w:val="none" w:sz="0" w:space="0" w:color="auto"/>
                  </w:divBdr>
                </w:div>
                <w:div w:id="654183288">
                  <w:marLeft w:val="480"/>
                  <w:marRight w:val="0"/>
                  <w:marTop w:val="0"/>
                  <w:marBottom w:val="0"/>
                  <w:divBdr>
                    <w:top w:val="none" w:sz="0" w:space="0" w:color="auto"/>
                    <w:left w:val="none" w:sz="0" w:space="0" w:color="auto"/>
                    <w:bottom w:val="none" w:sz="0" w:space="0" w:color="auto"/>
                    <w:right w:val="none" w:sz="0" w:space="0" w:color="auto"/>
                  </w:divBdr>
                </w:div>
                <w:div w:id="150030670">
                  <w:marLeft w:val="480"/>
                  <w:marRight w:val="0"/>
                  <w:marTop w:val="0"/>
                  <w:marBottom w:val="0"/>
                  <w:divBdr>
                    <w:top w:val="none" w:sz="0" w:space="0" w:color="auto"/>
                    <w:left w:val="none" w:sz="0" w:space="0" w:color="auto"/>
                    <w:bottom w:val="none" w:sz="0" w:space="0" w:color="auto"/>
                    <w:right w:val="none" w:sz="0" w:space="0" w:color="auto"/>
                  </w:divBdr>
                </w:div>
                <w:div w:id="1328316361">
                  <w:marLeft w:val="480"/>
                  <w:marRight w:val="0"/>
                  <w:marTop w:val="0"/>
                  <w:marBottom w:val="0"/>
                  <w:divBdr>
                    <w:top w:val="none" w:sz="0" w:space="0" w:color="auto"/>
                    <w:left w:val="none" w:sz="0" w:space="0" w:color="auto"/>
                    <w:bottom w:val="none" w:sz="0" w:space="0" w:color="auto"/>
                    <w:right w:val="none" w:sz="0" w:space="0" w:color="auto"/>
                  </w:divBdr>
                </w:div>
                <w:div w:id="1715153234">
                  <w:marLeft w:val="480"/>
                  <w:marRight w:val="0"/>
                  <w:marTop w:val="0"/>
                  <w:marBottom w:val="0"/>
                  <w:divBdr>
                    <w:top w:val="none" w:sz="0" w:space="0" w:color="auto"/>
                    <w:left w:val="none" w:sz="0" w:space="0" w:color="auto"/>
                    <w:bottom w:val="none" w:sz="0" w:space="0" w:color="auto"/>
                    <w:right w:val="none" w:sz="0" w:space="0" w:color="auto"/>
                  </w:divBdr>
                </w:div>
                <w:div w:id="1281840182">
                  <w:marLeft w:val="480"/>
                  <w:marRight w:val="0"/>
                  <w:marTop w:val="0"/>
                  <w:marBottom w:val="0"/>
                  <w:divBdr>
                    <w:top w:val="none" w:sz="0" w:space="0" w:color="auto"/>
                    <w:left w:val="none" w:sz="0" w:space="0" w:color="auto"/>
                    <w:bottom w:val="none" w:sz="0" w:space="0" w:color="auto"/>
                    <w:right w:val="none" w:sz="0" w:space="0" w:color="auto"/>
                  </w:divBdr>
                </w:div>
                <w:div w:id="1031030991">
                  <w:marLeft w:val="480"/>
                  <w:marRight w:val="0"/>
                  <w:marTop w:val="0"/>
                  <w:marBottom w:val="0"/>
                  <w:divBdr>
                    <w:top w:val="none" w:sz="0" w:space="0" w:color="auto"/>
                    <w:left w:val="none" w:sz="0" w:space="0" w:color="auto"/>
                    <w:bottom w:val="none" w:sz="0" w:space="0" w:color="auto"/>
                    <w:right w:val="none" w:sz="0" w:space="0" w:color="auto"/>
                  </w:divBdr>
                </w:div>
                <w:div w:id="971791676">
                  <w:marLeft w:val="480"/>
                  <w:marRight w:val="0"/>
                  <w:marTop w:val="0"/>
                  <w:marBottom w:val="0"/>
                  <w:divBdr>
                    <w:top w:val="none" w:sz="0" w:space="0" w:color="auto"/>
                    <w:left w:val="none" w:sz="0" w:space="0" w:color="auto"/>
                    <w:bottom w:val="none" w:sz="0" w:space="0" w:color="auto"/>
                    <w:right w:val="none" w:sz="0" w:space="0" w:color="auto"/>
                  </w:divBdr>
                </w:div>
                <w:div w:id="1515412316">
                  <w:marLeft w:val="480"/>
                  <w:marRight w:val="0"/>
                  <w:marTop w:val="0"/>
                  <w:marBottom w:val="0"/>
                  <w:divBdr>
                    <w:top w:val="none" w:sz="0" w:space="0" w:color="auto"/>
                    <w:left w:val="none" w:sz="0" w:space="0" w:color="auto"/>
                    <w:bottom w:val="none" w:sz="0" w:space="0" w:color="auto"/>
                    <w:right w:val="none" w:sz="0" w:space="0" w:color="auto"/>
                  </w:divBdr>
                </w:div>
                <w:div w:id="206845505">
                  <w:marLeft w:val="480"/>
                  <w:marRight w:val="0"/>
                  <w:marTop w:val="0"/>
                  <w:marBottom w:val="0"/>
                  <w:divBdr>
                    <w:top w:val="none" w:sz="0" w:space="0" w:color="auto"/>
                    <w:left w:val="none" w:sz="0" w:space="0" w:color="auto"/>
                    <w:bottom w:val="none" w:sz="0" w:space="0" w:color="auto"/>
                    <w:right w:val="none" w:sz="0" w:space="0" w:color="auto"/>
                  </w:divBdr>
                </w:div>
                <w:div w:id="2086757772">
                  <w:marLeft w:val="480"/>
                  <w:marRight w:val="0"/>
                  <w:marTop w:val="0"/>
                  <w:marBottom w:val="0"/>
                  <w:divBdr>
                    <w:top w:val="none" w:sz="0" w:space="0" w:color="auto"/>
                    <w:left w:val="none" w:sz="0" w:space="0" w:color="auto"/>
                    <w:bottom w:val="none" w:sz="0" w:space="0" w:color="auto"/>
                    <w:right w:val="none" w:sz="0" w:space="0" w:color="auto"/>
                  </w:divBdr>
                </w:div>
                <w:div w:id="1646928762">
                  <w:marLeft w:val="480"/>
                  <w:marRight w:val="0"/>
                  <w:marTop w:val="0"/>
                  <w:marBottom w:val="0"/>
                  <w:divBdr>
                    <w:top w:val="none" w:sz="0" w:space="0" w:color="auto"/>
                    <w:left w:val="none" w:sz="0" w:space="0" w:color="auto"/>
                    <w:bottom w:val="none" w:sz="0" w:space="0" w:color="auto"/>
                    <w:right w:val="none" w:sz="0" w:space="0" w:color="auto"/>
                  </w:divBdr>
                </w:div>
                <w:div w:id="449738916">
                  <w:marLeft w:val="480"/>
                  <w:marRight w:val="0"/>
                  <w:marTop w:val="0"/>
                  <w:marBottom w:val="0"/>
                  <w:divBdr>
                    <w:top w:val="none" w:sz="0" w:space="0" w:color="auto"/>
                    <w:left w:val="none" w:sz="0" w:space="0" w:color="auto"/>
                    <w:bottom w:val="none" w:sz="0" w:space="0" w:color="auto"/>
                    <w:right w:val="none" w:sz="0" w:space="0" w:color="auto"/>
                  </w:divBdr>
                </w:div>
                <w:div w:id="1476797102">
                  <w:marLeft w:val="480"/>
                  <w:marRight w:val="0"/>
                  <w:marTop w:val="0"/>
                  <w:marBottom w:val="0"/>
                  <w:divBdr>
                    <w:top w:val="none" w:sz="0" w:space="0" w:color="auto"/>
                    <w:left w:val="none" w:sz="0" w:space="0" w:color="auto"/>
                    <w:bottom w:val="none" w:sz="0" w:space="0" w:color="auto"/>
                    <w:right w:val="none" w:sz="0" w:space="0" w:color="auto"/>
                  </w:divBdr>
                </w:div>
                <w:div w:id="2055084409">
                  <w:marLeft w:val="480"/>
                  <w:marRight w:val="0"/>
                  <w:marTop w:val="0"/>
                  <w:marBottom w:val="0"/>
                  <w:divBdr>
                    <w:top w:val="none" w:sz="0" w:space="0" w:color="auto"/>
                    <w:left w:val="none" w:sz="0" w:space="0" w:color="auto"/>
                    <w:bottom w:val="none" w:sz="0" w:space="0" w:color="auto"/>
                    <w:right w:val="none" w:sz="0" w:space="0" w:color="auto"/>
                  </w:divBdr>
                </w:div>
                <w:div w:id="901450944">
                  <w:marLeft w:val="480"/>
                  <w:marRight w:val="0"/>
                  <w:marTop w:val="0"/>
                  <w:marBottom w:val="0"/>
                  <w:divBdr>
                    <w:top w:val="none" w:sz="0" w:space="0" w:color="auto"/>
                    <w:left w:val="none" w:sz="0" w:space="0" w:color="auto"/>
                    <w:bottom w:val="none" w:sz="0" w:space="0" w:color="auto"/>
                    <w:right w:val="none" w:sz="0" w:space="0" w:color="auto"/>
                  </w:divBdr>
                </w:div>
                <w:div w:id="806974671">
                  <w:marLeft w:val="480"/>
                  <w:marRight w:val="0"/>
                  <w:marTop w:val="0"/>
                  <w:marBottom w:val="0"/>
                  <w:divBdr>
                    <w:top w:val="none" w:sz="0" w:space="0" w:color="auto"/>
                    <w:left w:val="none" w:sz="0" w:space="0" w:color="auto"/>
                    <w:bottom w:val="none" w:sz="0" w:space="0" w:color="auto"/>
                    <w:right w:val="none" w:sz="0" w:space="0" w:color="auto"/>
                  </w:divBdr>
                </w:div>
                <w:div w:id="1711032328">
                  <w:marLeft w:val="480"/>
                  <w:marRight w:val="0"/>
                  <w:marTop w:val="0"/>
                  <w:marBottom w:val="0"/>
                  <w:divBdr>
                    <w:top w:val="none" w:sz="0" w:space="0" w:color="auto"/>
                    <w:left w:val="none" w:sz="0" w:space="0" w:color="auto"/>
                    <w:bottom w:val="none" w:sz="0" w:space="0" w:color="auto"/>
                    <w:right w:val="none" w:sz="0" w:space="0" w:color="auto"/>
                  </w:divBdr>
                </w:div>
                <w:div w:id="75136494">
                  <w:marLeft w:val="480"/>
                  <w:marRight w:val="0"/>
                  <w:marTop w:val="0"/>
                  <w:marBottom w:val="0"/>
                  <w:divBdr>
                    <w:top w:val="none" w:sz="0" w:space="0" w:color="auto"/>
                    <w:left w:val="none" w:sz="0" w:space="0" w:color="auto"/>
                    <w:bottom w:val="none" w:sz="0" w:space="0" w:color="auto"/>
                    <w:right w:val="none" w:sz="0" w:space="0" w:color="auto"/>
                  </w:divBdr>
                </w:div>
                <w:div w:id="1088230816">
                  <w:marLeft w:val="480"/>
                  <w:marRight w:val="0"/>
                  <w:marTop w:val="0"/>
                  <w:marBottom w:val="0"/>
                  <w:divBdr>
                    <w:top w:val="none" w:sz="0" w:space="0" w:color="auto"/>
                    <w:left w:val="none" w:sz="0" w:space="0" w:color="auto"/>
                    <w:bottom w:val="none" w:sz="0" w:space="0" w:color="auto"/>
                    <w:right w:val="none" w:sz="0" w:space="0" w:color="auto"/>
                  </w:divBdr>
                </w:div>
                <w:div w:id="580141799">
                  <w:marLeft w:val="480"/>
                  <w:marRight w:val="0"/>
                  <w:marTop w:val="0"/>
                  <w:marBottom w:val="0"/>
                  <w:divBdr>
                    <w:top w:val="none" w:sz="0" w:space="0" w:color="auto"/>
                    <w:left w:val="none" w:sz="0" w:space="0" w:color="auto"/>
                    <w:bottom w:val="none" w:sz="0" w:space="0" w:color="auto"/>
                    <w:right w:val="none" w:sz="0" w:space="0" w:color="auto"/>
                  </w:divBdr>
                </w:div>
                <w:div w:id="927691679">
                  <w:marLeft w:val="480"/>
                  <w:marRight w:val="0"/>
                  <w:marTop w:val="0"/>
                  <w:marBottom w:val="0"/>
                  <w:divBdr>
                    <w:top w:val="none" w:sz="0" w:space="0" w:color="auto"/>
                    <w:left w:val="none" w:sz="0" w:space="0" w:color="auto"/>
                    <w:bottom w:val="none" w:sz="0" w:space="0" w:color="auto"/>
                    <w:right w:val="none" w:sz="0" w:space="0" w:color="auto"/>
                  </w:divBdr>
                </w:div>
                <w:div w:id="1454130889">
                  <w:marLeft w:val="480"/>
                  <w:marRight w:val="0"/>
                  <w:marTop w:val="0"/>
                  <w:marBottom w:val="0"/>
                  <w:divBdr>
                    <w:top w:val="none" w:sz="0" w:space="0" w:color="auto"/>
                    <w:left w:val="none" w:sz="0" w:space="0" w:color="auto"/>
                    <w:bottom w:val="none" w:sz="0" w:space="0" w:color="auto"/>
                    <w:right w:val="none" w:sz="0" w:space="0" w:color="auto"/>
                  </w:divBdr>
                </w:div>
                <w:div w:id="607857729">
                  <w:marLeft w:val="480"/>
                  <w:marRight w:val="0"/>
                  <w:marTop w:val="0"/>
                  <w:marBottom w:val="0"/>
                  <w:divBdr>
                    <w:top w:val="none" w:sz="0" w:space="0" w:color="auto"/>
                    <w:left w:val="none" w:sz="0" w:space="0" w:color="auto"/>
                    <w:bottom w:val="none" w:sz="0" w:space="0" w:color="auto"/>
                    <w:right w:val="none" w:sz="0" w:space="0" w:color="auto"/>
                  </w:divBdr>
                </w:div>
                <w:div w:id="1543905864">
                  <w:marLeft w:val="480"/>
                  <w:marRight w:val="0"/>
                  <w:marTop w:val="0"/>
                  <w:marBottom w:val="0"/>
                  <w:divBdr>
                    <w:top w:val="none" w:sz="0" w:space="0" w:color="auto"/>
                    <w:left w:val="none" w:sz="0" w:space="0" w:color="auto"/>
                    <w:bottom w:val="none" w:sz="0" w:space="0" w:color="auto"/>
                    <w:right w:val="none" w:sz="0" w:space="0" w:color="auto"/>
                  </w:divBdr>
                </w:div>
                <w:div w:id="948389845">
                  <w:marLeft w:val="480"/>
                  <w:marRight w:val="0"/>
                  <w:marTop w:val="0"/>
                  <w:marBottom w:val="0"/>
                  <w:divBdr>
                    <w:top w:val="none" w:sz="0" w:space="0" w:color="auto"/>
                    <w:left w:val="none" w:sz="0" w:space="0" w:color="auto"/>
                    <w:bottom w:val="none" w:sz="0" w:space="0" w:color="auto"/>
                    <w:right w:val="none" w:sz="0" w:space="0" w:color="auto"/>
                  </w:divBdr>
                </w:div>
                <w:div w:id="1386640470">
                  <w:marLeft w:val="480"/>
                  <w:marRight w:val="0"/>
                  <w:marTop w:val="0"/>
                  <w:marBottom w:val="0"/>
                  <w:divBdr>
                    <w:top w:val="none" w:sz="0" w:space="0" w:color="auto"/>
                    <w:left w:val="none" w:sz="0" w:space="0" w:color="auto"/>
                    <w:bottom w:val="none" w:sz="0" w:space="0" w:color="auto"/>
                    <w:right w:val="none" w:sz="0" w:space="0" w:color="auto"/>
                  </w:divBdr>
                </w:div>
                <w:div w:id="1131090189">
                  <w:marLeft w:val="480"/>
                  <w:marRight w:val="0"/>
                  <w:marTop w:val="0"/>
                  <w:marBottom w:val="0"/>
                  <w:divBdr>
                    <w:top w:val="none" w:sz="0" w:space="0" w:color="auto"/>
                    <w:left w:val="none" w:sz="0" w:space="0" w:color="auto"/>
                    <w:bottom w:val="none" w:sz="0" w:space="0" w:color="auto"/>
                    <w:right w:val="none" w:sz="0" w:space="0" w:color="auto"/>
                  </w:divBdr>
                </w:div>
                <w:div w:id="859005197">
                  <w:marLeft w:val="480"/>
                  <w:marRight w:val="0"/>
                  <w:marTop w:val="0"/>
                  <w:marBottom w:val="0"/>
                  <w:divBdr>
                    <w:top w:val="none" w:sz="0" w:space="0" w:color="auto"/>
                    <w:left w:val="none" w:sz="0" w:space="0" w:color="auto"/>
                    <w:bottom w:val="none" w:sz="0" w:space="0" w:color="auto"/>
                    <w:right w:val="none" w:sz="0" w:space="0" w:color="auto"/>
                  </w:divBdr>
                </w:div>
                <w:div w:id="1416440000">
                  <w:marLeft w:val="480"/>
                  <w:marRight w:val="0"/>
                  <w:marTop w:val="0"/>
                  <w:marBottom w:val="0"/>
                  <w:divBdr>
                    <w:top w:val="none" w:sz="0" w:space="0" w:color="auto"/>
                    <w:left w:val="none" w:sz="0" w:space="0" w:color="auto"/>
                    <w:bottom w:val="none" w:sz="0" w:space="0" w:color="auto"/>
                    <w:right w:val="none" w:sz="0" w:space="0" w:color="auto"/>
                  </w:divBdr>
                </w:div>
                <w:div w:id="1892955032">
                  <w:marLeft w:val="480"/>
                  <w:marRight w:val="0"/>
                  <w:marTop w:val="0"/>
                  <w:marBottom w:val="0"/>
                  <w:divBdr>
                    <w:top w:val="none" w:sz="0" w:space="0" w:color="auto"/>
                    <w:left w:val="none" w:sz="0" w:space="0" w:color="auto"/>
                    <w:bottom w:val="none" w:sz="0" w:space="0" w:color="auto"/>
                    <w:right w:val="none" w:sz="0" w:space="0" w:color="auto"/>
                  </w:divBdr>
                </w:div>
                <w:div w:id="1585333795">
                  <w:marLeft w:val="480"/>
                  <w:marRight w:val="0"/>
                  <w:marTop w:val="0"/>
                  <w:marBottom w:val="0"/>
                  <w:divBdr>
                    <w:top w:val="none" w:sz="0" w:space="0" w:color="auto"/>
                    <w:left w:val="none" w:sz="0" w:space="0" w:color="auto"/>
                    <w:bottom w:val="none" w:sz="0" w:space="0" w:color="auto"/>
                    <w:right w:val="none" w:sz="0" w:space="0" w:color="auto"/>
                  </w:divBdr>
                </w:div>
                <w:div w:id="1393963947">
                  <w:marLeft w:val="480"/>
                  <w:marRight w:val="0"/>
                  <w:marTop w:val="0"/>
                  <w:marBottom w:val="0"/>
                  <w:divBdr>
                    <w:top w:val="none" w:sz="0" w:space="0" w:color="auto"/>
                    <w:left w:val="none" w:sz="0" w:space="0" w:color="auto"/>
                    <w:bottom w:val="none" w:sz="0" w:space="0" w:color="auto"/>
                    <w:right w:val="none" w:sz="0" w:space="0" w:color="auto"/>
                  </w:divBdr>
                </w:div>
                <w:div w:id="1100881424">
                  <w:marLeft w:val="480"/>
                  <w:marRight w:val="0"/>
                  <w:marTop w:val="0"/>
                  <w:marBottom w:val="0"/>
                  <w:divBdr>
                    <w:top w:val="none" w:sz="0" w:space="0" w:color="auto"/>
                    <w:left w:val="none" w:sz="0" w:space="0" w:color="auto"/>
                    <w:bottom w:val="none" w:sz="0" w:space="0" w:color="auto"/>
                    <w:right w:val="none" w:sz="0" w:space="0" w:color="auto"/>
                  </w:divBdr>
                </w:div>
                <w:div w:id="1665935221">
                  <w:marLeft w:val="480"/>
                  <w:marRight w:val="0"/>
                  <w:marTop w:val="0"/>
                  <w:marBottom w:val="0"/>
                  <w:divBdr>
                    <w:top w:val="none" w:sz="0" w:space="0" w:color="auto"/>
                    <w:left w:val="none" w:sz="0" w:space="0" w:color="auto"/>
                    <w:bottom w:val="none" w:sz="0" w:space="0" w:color="auto"/>
                    <w:right w:val="none" w:sz="0" w:space="0" w:color="auto"/>
                  </w:divBdr>
                </w:div>
                <w:div w:id="1128819818">
                  <w:marLeft w:val="480"/>
                  <w:marRight w:val="0"/>
                  <w:marTop w:val="0"/>
                  <w:marBottom w:val="0"/>
                  <w:divBdr>
                    <w:top w:val="none" w:sz="0" w:space="0" w:color="auto"/>
                    <w:left w:val="none" w:sz="0" w:space="0" w:color="auto"/>
                    <w:bottom w:val="none" w:sz="0" w:space="0" w:color="auto"/>
                    <w:right w:val="none" w:sz="0" w:space="0" w:color="auto"/>
                  </w:divBdr>
                </w:div>
                <w:div w:id="911892699">
                  <w:marLeft w:val="480"/>
                  <w:marRight w:val="0"/>
                  <w:marTop w:val="0"/>
                  <w:marBottom w:val="0"/>
                  <w:divBdr>
                    <w:top w:val="none" w:sz="0" w:space="0" w:color="auto"/>
                    <w:left w:val="none" w:sz="0" w:space="0" w:color="auto"/>
                    <w:bottom w:val="none" w:sz="0" w:space="0" w:color="auto"/>
                    <w:right w:val="none" w:sz="0" w:space="0" w:color="auto"/>
                  </w:divBdr>
                </w:div>
                <w:div w:id="1745839948">
                  <w:marLeft w:val="480"/>
                  <w:marRight w:val="0"/>
                  <w:marTop w:val="0"/>
                  <w:marBottom w:val="0"/>
                  <w:divBdr>
                    <w:top w:val="none" w:sz="0" w:space="0" w:color="auto"/>
                    <w:left w:val="none" w:sz="0" w:space="0" w:color="auto"/>
                    <w:bottom w:val="none" w:sz="0" w:space="0" w:color="auto"/>
                    <w:right w:val="none" w:sz="0" w:space="0" w:color="auto"/>
                  </w:divBdr>
                </w:div>
                <w:div w:id="1819957545">
                  <w:marLeft w:val="480"/>
                  <w:marRight w:val="0"/>
                  <w:marTop w:val="0"/>
                  <w:marBottom w:val="0"/>
                  <w:divBdr>
                    <w:top w:val="none" w:sz="0" w:space="0" w:color="auto"/>
                    <w:left w:val="none" w:sz="0" w:space="0" w:color="auto"/>
                    <w:bottom w:val="none" w:sz="0" w:space="0" w:color="auto"/>
                    <w:right w:val="none" w:sz="0" w:space="0" w:color="auto"/>
                  </w:divBdr>
                </w:div>
                <w:div w:id="637952323">
                  <w:marLeft w:val="480"/>
                  <w:marRight w:val="0"/>
                  <w:marTop w:val="0"/>
                  <w:marBottom w:val="0"/>
                  <w:divBdr>
                    <w:top w:val="none" w:sz="0" w:space="0" w:color="auto"/>
                    <w:left w:val="none" w:sz="0" w:space="0" w:color="auto"/>
                    <w:bottom w:val="none" w:sz="0" w:space="0" w:color="auto"/>
                    <w:right w:val="none" w:sz="0" w:space="0" w:color="auto"/>
                  </w:divBdr>
                </w:div>
                <w:div w:id="1811628516">
                  <w:marLeft w:val="480"/>
                  <w:marRight w:val="0"/>
                  <w:marTop w:val="0"/>
                  <w:marBottom w:val="0"/>
                  <w:divBdr>
                    <w:top w:val="none" w:sz="0" w:space="0" w:color="auto"/>
                    <w:left w:val="none" w:sz="0" w:space="0" w:color="auto"/>
                    <w:bottom w:val="none" w:sz="0" w:space="0" w:color="auto"/>
                    <w:right w:val="none" w:sz="0" w:space="0" w:color="auto"/>
                  </w:divBdr>
                </w:div>
                <w:div w:id="1417707035">
                  <w:marLeft w:val="480"/>
                  <w:marRight w:val="0"/>
                  <w:marTop w:val="0"/>
                  <w:marBottom w:val="0"/>
                  <w:divBdr>
                    <w:top w:val="none" w:sz="0" w:space="0" w:color="auto"/>
                    <w:left w:val="none" w:sz="0" w:space="0" w:color="auto"/>
                    <w:bottom w:val="none" w:sz="0" w:space="0" w:color="auto"/>
                    <w:right w:val="none" w:sz="0" w:space="0" w:color="auto"/>
                  </w:divBdr>
                </w:div>
                <w:div w:id="204682922">
                  <w:marLeft w:val="480"/>
                  <w:marRight w:val="0"/>
                  <w:marTop w:val="0"/>
                  <w:marBottom w:val="0"/>
                  <w:divBdr>
                    <w:top w:val="none" w:sz="0" w:space="0" w:color="auto"/>
                    <w:left w:val="none" w:sz="0" w:space="0" w:color="auto"/>
                    <w:bottom w:val="none" w:sz="0" w:space="0" w:color="auto"/>
                    <w:right w:val="none" w:sz="0" w:space="0" w:color="auto"/>
                  </w:divBdr>
                </w:div>
                <w:div w:id="520435912">
                  <w:marLeft w:val="480"/>
                  <w:marRight w:val="0"/>
                  <w:marTop w:val="0"/>
                  <w:marBottom w:val="0"/>
                  <w:divBdr>
                    <w:top w:val="none" w:sz="0" w:space="0" w:color="auto"/>
                    <w:left w:val="none" w:sz="0" w:space="0" w:color="auto"/>
                    <w:bottom w:val="none" w:sz="0" w:space="0" w:color="auto"/>
                    <w:right w:val="none" w:sz="0" w:space="0" w:color="auto"/>
                  </w:divBdr>
                </w:div>
                <w:div w:id="1915892160">
                  <w:marLeft w:val="480"/>
                  <w:marRight w:val="0"/>
                  <w:marTop w:val="0"/>
                  <w:marBottom w:val="0"/>
                  <w:divBdr>
                    <w:top w:val="none" w:sz="0" w:space="0" w:color="auto"/>
                    <w:left w:val="none" w:sz="0" w:space="0" w:color="auto"/>
                    <w:bottom w:val="none" w:sz="0" w:space="0" w:color="auto"/>
                    <w:right w:val="none" w:sz="0" w:space="0" w:color="auto"/>
                  </w:divBdr>
                </w:div>
                <w:div w:id="939531800">
                  <w:marLeft w:val="480"/>
                  <w:marRight w:val="0"/>
                  <w:marTop w:val="0"/>
                  <w:marBottom w:val="0"/>
                  <w:divBdr>
                    <w:top w:val="none" w:sz="0" w:space="0" w:color="auto"/>
                    <w:left w:val="none" w:sz="0" w:space="0" w:color="auto"/>
                    <w:bottom w:val="none" w:sz="0" w:space="0" w:color="auto"/>
                    <w:right w:val="none" w:sz="0" w:space="0" w:color="auto"/>
                  </w:divBdr>
                </w:div>
                <w:div w:id="15666425">
                  <w:marLeft w:val="480"/>
                  <w:marRight w:val="0"/>
                  <w:marTop w:val="0"/>
                  <w:marBottom w:val="0"/>
                  <w:divBdr>
                    <w:top w:val="none" w:sz="0" w:space="0" w:color="auto"/>
                    <w:left w:val="none" w:sz="0" w:space="0" w:color="auto"/>
                    <w:bottom w:val="none" w:sz="0" w:space="0" w:color="auto"/>
                    <w:right w:val="none" w:sz="0" w:space="0" w:color="auto"/>
                  </w:divBdr>
                </w:div>
                <w:div w:id="1200970698">
                  <w:marLeft w:val="480"/>
                  <w:marRight w:val="0"/>
                  <w:marTop w:val="0"/>
                  <w:marBottom w:val="0"/>
                  <w:divBdr>
                    <w:top w:val="none" w:sz="0" w:space="0" w:color="auto"/>
                    <w:left w:val="none" w:sz="0" w:space="0" w:color="auto"/>
                    <w:bottom w:val="none" w:sz="0" w:space="0" w:color="auto"/>
                    <w:right w:val="none" w:sz="0" w:space="0" w:color="auto"/>
                  </w:divBdr>
                </w:div>
                <w:div w:id="1934974629">
                  <w:marLeft w:val="480"/>
                  <w:marRight w:val="0"/>
                  <w:marTop w:val="0"/>
                  <w:marBottom w:val="0"/>
                  <w:divBdr>
                    <w:top w:val="none" w:sz="0" w:space="0" w:color="auto"/>
                    <w:left w:val="none" w:sz="0" w:space="0" w:color="auto"/>
                    <w:bottom w:val="none" w:sz="0" w:space="0" w:color="auto"/>
                    <w:right w:val="none" w:sz="0" w:space="0" w:color="auto"/>
                  </w:divBdr>
                </w:div>
                <w:div w:id="127016354">
                  <w:marLeft w:val="480"/>
                  <w:marRight w:val="0"/>
                  <w:marTop w:val="0"/>
                  <w:marBottom w:val="0"/>
                  <w:divBdr>
                    <w:top w:val="none" w:sz="0" w:space="0" w:color="auto"/>
                    <w:left w:val="none" w:sz="0" w:space="0" w:color="auto"/>
                    <w:bottom w:val="none" w:sz="0" w:space="0" w:color="auto"/>
                    <w:right w:val="none" w:sz="0" w:space="0" w:color="auto"/>
                  </w:divBdr>
                </w:div>
                <w:div w:id="1564214208">
                  <w:marLeft w:val="480"/>
                  <w:marRight w:val="0"/>
                  <w:marTop w:val="0"/>
                  <w:marBottom w:val="0"/>
                  <w:divBdr>
                    <w:top w:val="none" w:sz="0" w:space="0" w:color="auto"/>
                    <w:left w:val="none" w:sz="0" w:space="0" w:color="auto"/>
                    <w:bottom w:val="none" w:sz="0" w:space="0" w:color="auto"/>
                    <w:right w:val="none" w:sz="0" w:space="0" w:color="auto"/>
                  </w:divBdr>
                </w:div>
                <w:div w:id="1910262234">
                  <w:marLeft w:val="480"/>
                  <w:marRight w:val="0"/>
                  <w:marTop w:val="0"/>
                  <w:marBottom w:val="0"/>
                  <w:divBdr>
                    <w:top w:val="none" w:sz="0" w:space="0" w:color="auto"/>
                    <w:left w:val="none" w:sz="0" w:space="0" w:color="auto"/>
                    <w:bottom w:val="none" w:sz="0" w:space="0" w:color="auto"/>
                    <w:right w:val="none" w:sz="0" w:space="0" w:color="auto"/>
                  </w:divBdr>
                </w:div>
                <w:div w:id="1402437221">
                  <w:marLeft w:val="480"/>
                  <w:marRight w:val="0"/>
                  <w:marTop w:val="0"/>
                  <w:marBottom w:val="0"/>
                  <w:divBdr>
                    <w:top w:val="none" w:sz="0" w:space="0" w:color="auto"/>
                    <w:left w:val="none" w:sz="0" w:space="0" w:color="auto"/>
                    <w:bottom w:val="none" w:sz="0" w:space="0" w:color="auto"/>
                    <w:right w:val="none" w:sz="0" w:space="0" w:color="auto"/>
                  </w:divBdr>
                </w:div>
                <w:div w:id="481191236">
                  <w:marLeft w:val="480"/>
                  <w:marRight w:val="0"/>
                  <w:marTop w:val="0"/>
                  <w:marBottom w:val="0"/>
                  <w:divBdr>
                    <w:top w:val="none" w:sz="0" w:space="0" w:color="auto"/>
                    <w:left w:val="none" w:sz="0" w:space="0" w:color="auto"/>
                    <w:bottom w:val="none" w:sz="0" w:space="0" w:color="auto"/>
                    <w:right w:val="none" w:sz="0" w:space="0" w:color="auto"/>
                  </w:divBdr>
                </w:div>
                <w:div w:id="18896970">
                  <w:marLeft w:val="480"/>
                  <w:marRight w:val="0"/>
                  <w:marTop w:val="0"/>
                  <w:marBottom w:val="0"/>
                  <w:divBdr>
                    <w:top w:val="none" w:sz="0" w:space="0" w:color="auto"/>
                    <w:left w:val="none" w:sz="0" w:space="0" w:color="auto"/>
                    <w:bottom w:val="none" w:sz="0" w:space="0" w:color="auto"/>
                    <w:right w:val="none" w:sz="0" w:space="0" w:color="auto"/>
                  </w:divBdr>
                </w:div>
                <w:div w:id="813957772">
                  <w:marLeft w:val="480"/>
                  <w:marRight w:val="0"/>
                  <w:marTop w:val="0"/>
                  <w:marBottom w:val="0"/>
                  <w:divBdr>
                    <w:top w:val="none" w:sz="0" w:space="0" w:color="auto"/>
                    <w:left w:val="none" w:sz="0" w:space="0" w:color="auto"/>
                    <w:bottom w:val="none" w:sz="0" w:space="0" w:color="auto"/>
                    <w:right w:val="none" w:sz="0" w:space="0" w:color="auto"/>
                  </w:divBdr>
                </w:div>
              </w:divsChild>
            </w:div>
            <w:div w:id="249778367">
              <w:marLeft w:val="0"/>
              <w:marRight w:val="0"/>
              <w:marTop w:val="0"/>
              <w:marBottom w:val="0"/>
              <w:divBdr>
                <w:top w:val="none" w:sz="0" w:space="0" w:color="auto"/>
                <w:left w:val="none" w:sz="0" w:space="0" w:color="auto"/>
                <w:bottom w:val="none" w:sz="0" w:space="0" w:color="auto"/>
                <w:right w:val="none" w:sz="0" w:space="0" w:color="auto"/>
              </w:divBdr>
              <w:divsChild>
                <w:div w:id="1534417794">
                  <w:marLeft w:val="480"/>
                  <w:marRight w:val="0"/>
                  <w:marTop w:val="0"/>
                  <w:marBottom w:val="0"/>
                  <w:divBdr>
                    <w:top w:val="none" w:sz="0" w:space="0" w:color="auto"/>
                    <w:left w:val="none" w:sz="0" w:space="0" w:color="auto"/>
                    <w:bottom w:val="none" w:sz="0" w:space="0" w:color="auto"/>
                    <w:right w:val="none" w:sz="0" w:space="0" w:color="auto"/>
                  </w:divBdr>
                </w:div>
                <w:div w:id="763573160">
                  <w:marLeft w:val="480"/>
                  <w:marRight w:val="0"/>
                  <w:marTop w:val="0"/>
                  <w:marBottom w:val="0"/>
                  <w:divBdr>
                    <w:top w:val="none" w:sz="0" w:space="0" w:color="auto"/>
                    <w:left w:val="none" w:sz="0" w:space="0" w:color="auto"/>
                    <w:bottom w:val="none" w:sz="0" w:space="0" w:color="auto"/>
                    <w:right w:val="none" w:sz="0" w:space="0" w:color="auto"/>
                  </w:divBdr>
                </w:div>
                <w:div w:id="1239438559">
                  <w:marLeft w:val="480"/>
                  <w:marRight w:val="0"/>
                  <w:marTop w:val="0"/>
                  <w:marBottom w:val="0"/>
                  <w:divBdr>
                    <w:top w:val="none" w:sz="0" w:space="0" w:color="auto"/>
                    <w:left w:val="none" w:sz="0" w:space="0" w:color="auto"/>
                    <w:bottom w:val="none" w:sz="0" w:space="0" w:color="auto"/>
                    <w:right w:val="none" w:sz="0" w:space="0" w:color="auto"/>
                  </w:divBdr>
                </w:div>
                <w:div w:id="503396124">
                  <w:marLeft w:val="480"/>
                  <w:marRight w:val="0"/>
                  <w:marTop w:val="0"/>
                  <w:marBottom w:val="0"/>
                  <w:divBdr>
                    <w:top w:val="none" w:sz="0" w:space="0" w:color="auto"/>
                    <w:left w:val="none" w:sz="0" w:space="0" w:color="auto"/>
                    <w:bottom w:val="none" w:sz="0" w:space="0" w:color="auto"/>
                    <w:right w:val="none" w:sz="0" w:space="0" w:color="auto"/>
                  </w:divBdr>
                </w:div>
                <w:div w:id="1340740239">
                  <w:marLeft w:val="480"/>
                  <w:marRight w:val="0"/>
                  <w:marTop w:val="0"/>
                  <w:marBottom w:val="0"/>
                  <w:divBdr>
                    <w:top w:val="none" w:sz="0" w:space="0" w:color="auto"/>
                    <w:left w:val="none" w:sz="0" w:space="0" w:color="auto"/>
                    <w:bottom w:val="none" w:sz="0" w:space="0" w:color="auto"/>
                    <w:right w:val="none" w:sz="0" w:space="0" w:color="auto"/>
                  </w:divBdr>
                </w:div>
                <w:div w:id="358049448">
                  <w:marLeft w:val="480"/>
                  <w:marRight w:val="0"/>
                  <w:marTop w:val="0"/>
                  <w:marBottom w:val="0"/>
                  <w:divBdr>
                    <w:top w:val="none" w:sz="0" w:space="0" w:color="auto"/>
                    <w:left w:val="none" w:sz="0" w:space="0" w:color="auto"/>
                    <w:bottom w:val="none" w:sz="0" w:space="0" w:color="auto"/>
                    <w:right w:val="none" w:sz="0" w:space="0" w:color="auto"/>
                  </w:divBdr>
                </w:div>
                <w:div w:id="1609509816">
                  <w:marLeft w:val="480"/>
                  <w:marRight w:val="0"/>
                  <w:marTop w:val="0"/>
                  <w:marBottom w:val="0"/>
                  <w:divBdr>
                    <w:top w:val="none" w:sz="0" w:space="0" w:color="auto"/>
                    <w:left w:val="none" w:sz="0" w:space="0" w:color="auto"/>
                    <w:bottom w:val="none" w:sz="0" w:space="0" w:color="auto"/>
                    <w:right w:val="none" w:sz="0" w:space="0" w:color="auto"/>
                  </w:divBdr>
                </w:div>
                <w:div w:id="1074595297">
                  <w:marLeft w:val="480"/>
                  <w:marRight w:val="0"/>
                  <w:marTop w:val="0"/>
                  <w:marBottom w:val="0"/>
                  <w:divBdr>
                    <w:top w:val="none" w:sz="0" w:space="0" w:color="auto"/>
                    <w:left w:val="none" w:sz="0" w:space="0" w:color="auto"/>
                    <w:bottom w:val="none" w:sz="0" w:space="0" w:color="auto"/>
                    <w:right w:val="none" w:sz="0" w:space="0" w:color="auto"/>
                  </w:divBdr>
                </w:div>
                <w:div w:id="382412153">
                  <w:marLeft w:val="480"/>
                  <w:marRight w:val="0"/>
                  <w:marTop w:val="0"/>
                  <w:marBottom w:val="0"/>
                  <w:divBdr>
                    <w:top w:val="none" w:sz="0" w:space="0" w:color="auto"/>
                    <w:left w:val="none" w:sz="0" w:space="0" w:color="auto"/>
                    <w:bottom w:val="none" w:sz="0" w:space="0" w:color="auto"/>
                    <w:right w:val="none" w:sz="0" w:space="0" w:color="auto"/>
                  </w:divBdr>
                </w:div>
                <w:div w:id="629749515">
                  <w:marLeft w:val="480"/>
                  <w:marRight w:val="0"/>
                  <w:marTop w:val="0"/>
                  <w:marBottom w:val="0"/>
                  <w:divBdr>
                    <w:top w:val="none" w:sz="0" w:space="0" w:color="auto"/>
                    <w:left w:val="none" w:sz="0" w:space="0" w:color="auto"/>
                    <w:bottom w:val="none" w:sz="0" w:space="0" w:color="auto"/>
                    <w:right w:val="none" w:sz="0" w:space="0" w:color="auto"/>
                  </w:divBdr>
                </w:div>
                <w:div w:id="822114493">
                  <w:marLeft w:val="480"/>
                  <w:marRight w:val="0"/>
                  <w:marTop w:val="0"/>
                  <w:marBottom w:val="0"/>
                  <w:divBdr>
                    <w:top w:val="none" w:sz="0" w:space="0" w:color="auto"/>
                    <w:left w:val="none" w:sz="0" w:space="0" w:color="auto"/>
                    <w:bottom w:val="none" w:sz="0" w:space="0" w:color="auto"/>
                    <w:right w:val="none" w:sz="0" w:space="0" w:color="auto"/>
                  </w:divBdr>
                </w:div>
                <w:div w:id="563561397">
                  <w:marLeft w:val="480"/>
                  <w:marRight w:val="0"/>
                  <w:marTop w:val="0"/>
                  <w:marBottom w:val="0"/>
                  <w:divBdr>
                    <w:top w:val="none" w:sz="0" w:space="0" w:color="auto"/>
                    <w:left w:val="none" w:sz="0" w:space="0" w:color="auto"/>
                    <w:bottom w:val="none" w:sz="0" w:space="0" w:color="auto"/>
                    <w:right w:val="none" w:sz="0" w:space="0" w:color="auto"/>
                  </w:divBdr>
                </w:div>
                <w:div w:id="426508683">
                  <w:marLeft w:val="480"/>
                  <w:marRight w:val="0"/>
                  <w:marTop w:val="0"/>
                  <w:marBottom w:val="0"/>
                  <w:divBdr>
                    <w:top w:val="none" w:sz="0" w:space="0" w:color="auto"/>
                    <w:left w:val="none" w:sz="0" w:space="0" w:color="auto"/>
                    <w:bottom w:val="none" w:sz="0" w:space="0" w:color="auto"/>
                    <w:right w:val="none" w:sz="0" w:space="0" w:color="auto"/>
                  </w:divBdr>
                </w:div>
                <w:div w:id="1287857307">
                  <w:marLeft w:val="480"/>
                  <w:marRight w:val="0"/>
                  <w:marTop w:val="0"/>
                  <w:marBottom w:val="0"/>
                  <w:divBdr>
                    <w:top w:val="none" w:sz="0" w:space="0" w:color="auto"/>
                    <w:left w:val="none" w:sz="0" w:space="0" w:color="auto"/>
                    <w:bottom w:val="none" w:sz="0" w:space="0" w:color="auto"/>
                    <w:right w:val="none" w:sz="0" w:space="0" w:color="auto"/>
                  </w:divBdr>
                </w:div>
                <w:div w:id="1565798391">
                  <w:marLeft w:val="480"/>
                  <w:marRight w:val="0"/>
                  <w:marTop w:val="0"/>
                  <w:marBottom w:val="0"/>
                  <w:divBdr>
                    <w:top w:val="none" w:sz="0" w:space="0" w:color="auto"/>
                    <w:left w:val="none" w:sz="0" w:space="0" w:color="auto"/>
                    <w:bottom w:val="none" w:sz="0" w:space="0" w:color="auto"/>
                    <w:right w:val="none" w:sz="0" w:space="0" w:color="auto"/>
                  </w:divBdr>
                </w:div>
                <w:div w:id="1012731075">
                  <w:marLeft w:val="480"/>
                  <w:marRight w:val="0"/>
                  <w:marTop w:val="0"/>
                  <w:marBottom w:val="0"/>
                  <w:divBdr>
                    <w:top w:val="none" w:sz="0" w:space="0" w:color="auto"/>
                    <w:left w:val="none" w:sz="0" w:space="0" w:color="auto"/>
                    <w:bottom w:val="none" w:sz="0" w:space="0" w:color="auto"/>
                    <w:right w:val="none" w:sz="0" w:space="0" w:color="auto"/>
                  </w:divBdr>
                </w:div>
                <w:div w:id="298539330">
                  <w:marLeft w:val="480"/>
                  <w:marRight w:val="0"/>
                  <w:marTop w:val="0"/>
                  <w:marBottom w:val="0"/>
                  <w:divBdr>
                    <w:top w:val="none" w:sz="0" w:space="0" w:color="auto"/>
                    <w:left w:val="none" w:sz="0" w:space="0" w:color="auto"/>
                    <w:bottom w:val="none" w:sz="0" w:space="0" w:color="auto"/>
                    <w:right w:val="none" w:sz="0" w:space="0" w:color="auto"/>
                  </w:divBdr>
                </w:div>
                <w:div w:id="1552185266">
                  <w:marLeft w:val="480"/>
                  <w:marRight w:val="0"/>
                  <w:marTop w:val="0"/>
                  <w:marBottom w:val="0"/>
                  <w:divBdr>
                    <w:top w:val="none" w:sz="0" w:space="0" w:color="auto"/>
                    <w:left w:val="none" w:sz="0" w:space="0" w:color="auto"/>
                    <w:bottom w:val="none" w:sz="0" w:space="0" w:color="auto"/>
                    <w:right w:val="none" w:sz="0" w:space="0" w:color="auto"/>
                  </w:divBdr>
                </w:div>
                <w:div w:id="331421081">
                  <w:marLeft w:val="480"/>
                  <w:marRight w:val="0"/>
                  <w:marTop w:val="0"/>
                  <w:marBottom w:val="0"/>
                  <w:divBdr>
                    <w:top w:val="none" w:sz="0" w:space="0" w:color="auto"/>
                    <w:left w:val="none" w:sz="0" w:space="0" w:color="auto"/>
                    <w:bottom w:val="none" w:sz="0" w:space="0" w:color="auto"/>
                    <w:right w:val="none" w:sz="0" w:space="0" w:color="auto"/>
                  </w:divBdr>
                </w:div>
                <w:div w:id="728965208">
                  <w:marLeft w:val="480"/>
                  <w:marRight w:val="0"/>
                  <w:marTop w:val="0"/>
                  <w:marBottom w:val="0"/>
                  <w:divBdr>
                    <w:top w:val="none" w:sz="0" w:space="0" w:color="auto"/>
                    <w:left w:val="none" w:sz="0" w:space="0" w:color="auto"/>
                    <w:bottom w:val="none" w:sz="0" w:space="0" w:color="auto"/>
                    <w:right w:val="none" w:sz="0" w:space="0" w:color="auto"/>
                  </w:divBdr>
                </w:div>
                <w:div w:id="1948080534">
                  <w:marLeft w:val="480"/>
                  <w:marRight w:val="0"/>
                  <w:marTop w:val="0"/>
                  <w:marBottom w:val="0"/>
                  <w:divBdr>
                    <w:top w:val="none" w:sz="0" w:space="0" w:color="auto"/>
                    <w:left w:val="none" w:sz="0" w:space="0" w:color="auto"/>
                    <w:bottom w:val="none" w:sz="0" w:space="0" w:color="auto"/>
                    <w:right w:val="none" w:sz="0" w:space="0" w:color="auto"/>
                  </w:divBdr>
                </w:div>
                <w:div w:id="2045713039">
                  <w:marLeft w:val="480"/>
                  <w:marRight w:val="0"/>
                  <w:marTop w:val="0"/>
                  <w:marBottom w:val="0"/>
                  <w:divBdr>
                    <w:top w:val="none" w:sz="0" w:space="0" w:color="auto"/>
                    <w:left w:val="none" w:sz="0" w:space="0" w:color="auto"/>
                    <w:bottom w:val="none" w:sz="0" w:space="0" w:color="auto"/>
                    <w:right w:val="none" w:sz="0" w:space="0" w:color="auto"/>
                  </w:divBdr>
                </w:div>
                <w:div w:id="2125347151">
                  <w:marLeft w:val="480"/>
                  <w:marRight w:val="0"/>
                  <w:marTop w:val="0"/>
                  <w:marBottom w:val="0"/>
                  <w:divBdr>
                    <w:top w:val="none" w:sz="0" w:space="0" w:color="auto"/>
                    <w:left w:val="none" w:sz="0" w:space="0" w:color="auto"/>
                    <w:bottom w:val="none" w:sz="0" w:space="0" w:color="auto"/>
                    <w:right w:val="none" w:sz="0" w:space="0" w:color="auto"/>
                  </w:divBdr>
                </w:div>
                <w:div w:id="404835540">
                  <w:marLeft w:val="480"/>
                  <w:marRight w:val="0"/>
                  <w:marTop w:val="0"/>
                  <w:marBottom w:val="0"/>
                  <w:divBdr>
                    <w:top w:val="none" w:sz="0" w:space="0" w:color="auto"/>
                    <w:left w:val="none" w:sz="0" w:space="0" w:color="auto"/>
                    <w:bottom w:val="none" w:sz="0" w:space="0" w:color="auto"/>
                    <w:right w:val="none" w:sz="0" w:space="0" w:color="auto"/>
                  </w:divBdr>
                </w:div>
                <w:div w:id="38826406">
                  <w:marLeft w:val="480"/>
                  <w:marRight w:val="0"/>
                  <w:marTop w:val="0"/>
                  <w:marBottom w:val="0"/>
                  <w:divBdr>
                    <w:top w:val="none" w:sz="0" w:space="0" w:color="auto"/>
                    <w:left w:val="none" w:sz="0" w:space="0" w:color="auto"/>
                    <w:bottom w:val="none" w:sz="0" w:space="0" w:color="auto"/>
                    <w:right w:val="none" w:sz="0" w:space="0" w:color="auto"/>
                  </w:divBdr>
                </w:div>
                <w:div w:id="511840422">
                  <w:marLeft w:val="480"/>
                  <w:marRight w:val="0"/>
                  <w:marTop w:val="0"/>
                  <w:marBottom w:val="0"/>
                  <w:divBdr>
                    <w:top w:val="none" w:sz="0" w:space="0" w:color="auto"/>
                    <w:left w:val="none" w:sz="0" w:space="0" w:color="auto"/>
                    <w:bottom w:val="none" w:sz="0" w:space="0" w:color="auto"/>
                    <w:right w:val="none" w:sz="0" w:space="0" w:color="auto"/>
                  </w:divBdr>
                </w:div>
                <w:div w:id="1049769660">
                  <w:marLeft w:val="480"/>
                  <w:marRight w:val="0"/>
                  <w:marTop w:val="0"/>
                  <w:marBottom w:val="0"/>
                  <w:divBdr>
                    <w:top w:val="none" w:sz="0" w:space="0" w:color="auto"/>
                    <w:left w:val="none" w:sz="0" w:space="0" w:color="auto"/>
                    <w:bottom w:val="none" w:sz="0" w:space="0" w:color="auto"/>
                    <w:right w:val="none" w:sz="0" w:space="0" w:color="auto"/>
                  </w:divBdr>
                </w:div>
                <w:div w:id="1894585915">
                  <w:marLeft w:val="480"/>
                  <w:marRight w:val="0"/>
                  <w:marTop w:val="0"/>
                  <w:marBottom w:val="0"/>
                  <w:divBdr>
                    <w:top w:val="none" w:sz="0" w:space="0" w:color="auto"/>
                    <w:left w:val="none" w:sz="0" w:space="0" w:color="auto"/>
                    <w:bottom w:val="none" w:sz="0" w:space="0" w:color="auto"/>
                    <w:right w:val="none" w:sz="0" w:space="0" w:color="auto"/>
                  </w:divBdr>
                </w:div>
                <w:div w:id="1365710620">
                  <w:marLeft w:val="480"/>
                  <w:marRight w:val="0"/>
                  <w:marTop w:val="0"/>
                  <w:marBottom w:val="0"/>
                  <w:divBdr>
                    <w:top w:val="none" w:sz="0" w:space="0" w:color="auto"/>
                    <w:left w:val="none" w:sz="0" w:space="0" w:color="auto"/>
                    <w:bottom w:val="none" w:sz="0" w:space="0" w:color="auto"/>
                    <w:right w:val="none" w:sz="0" w:space="0" w:color="auto"/>
                  </w:divBdr>
                </w:div>
                <w:div w:id="149754869">
                  <w:marLeft w:val="480"/>
                  <w:marRight w:val="0"/>
                  <w:marTop w:val="0"/>
                  <w:marBottom w:val="0"/>
                  <w:divBdr>
                    <w:top w:val="none" w:sz="0" w:space="0" w:color="auto"/>
                    <w:left w:val="none" w:sz="0" w:space="0" w:color="auto"/>
                    <w:bottom w:val="none" w:sz="0" w:space="0" w:color="auto"/>
                    <w:right w:val="none" w:sz="0" w:space="0" w:color="auto"/>
                  </w:divBdr>
                </w:div>
                <w:div w:id="771247129">
                  <w:marLeft w:val="480"/>
                  <w:marRight w:val="0"/>
                  <w:marTop w:val="0"/>
                  <w:marBottom w:val="0"/>
                  <w:divBdr>
                    <w:top w:val="none" w:sz="0" w:space="0" w:color="auto"/>
                    <w:left w:val="none" w:sz="0" w:space="0" w:color="auto"/>
                    <w:bottom w:val="none" w:sz="0" w:space="0" w:color="auto"/>
                    <w:right w:val="none" w:sz="0" w:space="0" w:color="auto"/>
                  </w:divBdr>
                </w:div>
                <w:div w:id="1769614528">
                  <w:marLeft w:val="480"/>
                  <w:marRight w:val="0"/>
                  <w:marTop w:val="0"/>
                  <w:marBottom w:val="0"/>
                  <w:divBdr>
                    <w:top w:val="none" w:sz="0" w:space="0" w:color="auto"/>
                    <w:left w:val="none" w:sz="0" w:space="0" w:color="auto"/>
                    <w:bottom w:val="none" w:sz="0" w:space="0" w:color="auto"/>
                    <w:right w:val="none" w:sz="0" w:space="0" w:color="auto"/>
                  </w:divBdr>
                </w:div>
                <w:div w:id="1364477750">
                  <w:marLeft w:val="480"/>
                  <w:marRight w:val="0"/>
                  <w:marTop w:val="0"/>
                  <w:marBottom w:val="0"/>
                  <w:divBdr>
                    <w:top w:val="none" w:sz="0" w:space="0" w:color="auto"/>
                    <w:left w:val="none" w:sz="0" w:space="0" w:color="auto"/>
                    <w:bottom w:val="none" w:sz="0" w:space="0" w:color="auto"/>
                    <w:right w:val="none" w:sz="0" w:space="0" w:color="auto"/>
                  </w:divBdr>
                </w:div>
                <w:div w:id="142629029">
                  <w:marLeft w:val="480"/>
                  <w:marRight w:val="0"/>
                  <w:marTop w:val="0"/>
                  <w:marBottom w:val="0"/>
                  <w:divBdr>
                    <w:top w:val="none" w:sz="0" w:space="0" w:color="auto"/>
                    <w:left w:val="none" w:sz="0" w:space="0" w:color="auto"/>
                    <w:bottom w:val="none" w:sz="0" w:space="0" w:color="auto"/>
                    <w:right w:val="none" w:sz="0" w:space="0" w:color="auto"/>
                  </w:divBdr>
                </w:div>
                <w:div w:id="1722170389">
                  <w:marLeft w:val="480"/>
                  <w:marRight w:val="0"/>
                  <w:marTop w:val="0"/>
                  <w:marBottom w:val="0"/>
                  <w:divBdr>
                    <w:top w:val="none" w:sz="0" w:space="0" w:color="auto"/>
                    <w:left w:val="none" w:sz="0" w:space="0" w:color="auto"/>
                    <w:bottom w:val="none" w:sz="0" w:space="0" w:color="auto"/>
                    <w:right w:val="none" w:sz="0" w:space="0" w:color="auto"/>
                  </w:divBdr>
                </w:div>
                <w:div w:id="47611888">
                  <w:marLeft w:val="480"/>
                  <w:marRight w:val="0"/>
                  <w:marTop w:val="0"/>
                  <w:marBottom w:val="0"/>
                  <w:divBdr>
                    <w:top w:val="none" w:sz="0" w:space="0" w:color="auto"/>
                    <w:left w:val="none" w:sz="0" w:space="0" w:color="auto"/>
                    <w:bottom w:val="none" w:sz="0" w:space="0" w:color="auto"/>
                    <w:right w:val="none" w:sz="0" w:space="0" w:color="auto"/>
                  </w:divBdr>
                </w:div>
                <w:div w:id="1208369812">
                  <w:marLeft w:val="480"/>
                  <w:marRight w:val="0"/>
                  <w:marTop w:val="0"/>
                  <w:marBottom w:val="0"/>
                  <w:divBdr>
                    <w:top w:val="none" w:sz="0" w:space="0" w:color="auto"/>
                    <w:left w:val="none" w:sz="0" w:space="0" w:color="auto"/>
                    <w:bottom w:val="none" w:sz="0" w:space="0" w:color="auto"/>
                    <w:right w:val="none" w:sz="0" w:space="0" w:color="auto"/>
                  </w:divBdr>
                </w:div>
                <w:div w:id="1443262401">
                  <w:marLeft w:val="480"/>
                  <w:marRight w:val="0"/>
                  <w:marTop w:val="0"/>
                  <w:marBottom w:val="0"/>
                  <w:divBdr>
                    <w:top w:val="none" w:sz="0" w:space="0" w:color="auto"/>
                    <w:left w:val="none" w:sz="0" w:space="0" w:color="auto"/>
                    <w:bottom w:val="none" w:sz="0" w:space="0" w:color="auto"/>
                    <w:right w:val="none" w:sz="0" w:space="0" w:color="auto"/>
                  </w:divBdr>
                </w:div>
                <w:div w:id="2050522074">
                  <w:marLeft w:val="480"/>
                  <w:marRight w:val="0"/>
                  <w:marTop w:val="0"/>
                  <w:marBottom w:val="0"/>
                  <w:divBdr>
                    <w:top w:val="none" w:sz="0" w:space="0" w:color="auto"/>
                    <w:left w:val="none" w:sz="0" w:space="0" w:color="auto"/>
                    <w:bottom w:val="none" w:sz="0" w:space="0" w:color="auto"/>
                    <w:right w:val="none" w:sz="0" w:space="0" w:color="auto"/>
                  </w:divBdr>
                </w:div>
                <w:div w:id="2005668054">
                  <w:marLeft w:val="480"/>
                  <w:marRight w:val="0"/>
                  <w:marTop w:val="0"/>
                  <w:marBottom w:val="0"/>
                  <w:divBdr>
                    <w:top w:val="none" w:sz="0" w:space="0" w:color="auto"/>
                    <w:left w:val="none" w:sz="0" w:space="0" w:color="auto"/>
                    <w:bottom w:val="none" w:sz="0" w:space="0" w:color="auto"/>
                    <w:right w:val="none" w:sz="0" w:space="0" w:color="auto"/>
                  </w:divBdr>
                </w:div>
                <w:div w:id="1852837211">
                  <w:marLeft w:val="480"/>
                  <w:marRight w:val="0"/>
                  <w:marTop w:val="0"/>
                  <w:marBottom w:val="0"/>
                  <w:divBdr>
                    <w:top w:val="none" w:sz="0" w:space="0" w:color="auto"/>
                    <w:left w:val="none" w:sz="0" w:space="0" w:color="auto"/>
                    <w:bottom w:val="none" w:sz="0" w:space="0" w:color="auto"/>
                    <w:right w:val="none" w:sz="0" w:space="0" w:color="auto"/>
                  </w:divBdr>
                </w:div>
                <w:div w:id="1884562525">
                  <w:marLeft w:val="480"/>
                  <w:marRight w:val="0"/>
                  <w:marTop w:val="0"/>
                  <w:marBottom w:val="0"/>
                  <w:divBdr>
                    <w:top w:val="none" w:sz="0" w:space="0" w:color="auto"/>
                    <w:left w:val="none" w:sz="0" w:space="0" w:color="auto"/>
                    <w:bottom w:val="none" w:sz="0" w:space="0" w:color="auto"/>
                    <w:right w:val="none" w:sz="0" w:space="0" w:color="auto"/>
                  </w:divBdr>
                </w:div>
                <w:div w:id="475803727">
                  <w:marLeft w:val="480"/>
                  <w:marRight w:val="0"/>
                  <w:marTop w:val="0"/>
                  <w:marBottom w:val="0"/>
                  <w:divBdr>
                    <w:top w:val="none" w:sz="0" w:space="0" w:color="auto"/>
                    <w:left w:val="none" w:sz="0" w:space="0" w:color="auto"/>
                    <w:bottom w:val="none" w:sz="0" w:space="0" w:color="auto"/>
                    <w:right w:val="none" w:sz="0" w:space="0" w:color="auto"/>
                  </w:divBdr>
                </w:div>
                <w:div w:id="1615207586">
                  <w:marLeft w:val="480"/>
                  <w:marRight w:val="0"/>
                  <w:marTop w:val="0"/>
                  <w:marBottom w:val="0"/>
                  <w:divBdr>
                    <w:top w:val="none" w:sz="0" w:space="0" w:color="auto"/>
                    <w:left w:val="none" w:sz="0" w:space="0" w:color="auto"/>
                    <w:bottom w:val="none" w:sz="0" w:space="0" w:color="auto"/>
                    <w:right w:val="none" w:sz="0" w:space="0" w:color="auto"/>
                  </w:divBdr>
                </w:div>
                <w:div w:id="16086984">
                  <w:marLeft w:val="480"/>
                  <w:marRight w:val="0"/>
                  <w:marTop w:val="0"/>
                  <w:marBottom w:val="0"/>
                  <w:divBdr>
                    <w:top w:val="none" w:sz="0" w:space="0" w:color="auto"/>
                    <w:left w:val="none" w:sz="0" w:space="0" w:color="auto"/>
                    <w:bottom w:val="none" w:sz="0" w:space="0" w:color="auto"/>
                    <w:right w:val="none" w:sz="0" w:space="0" w:color="auto"/>
                  </w:divBdr>
                </w:div>
                <w:div w:id="1876456987">
                  <w:marLeft w:val="480"/>
                  <w:marRight w:val="0"/>
                  <w:marTop w:val="0"/>
                  <w:marBottom w:val="0"/>
                  <w:divBdr>
                    <w:top w:val="none" w:sz="0" w:space="0" w:color="auto"/>
                    <w:left w:val="none" w:sz="0" w:space="0" w:color="auto"/>
                    <w:bottom w:val="none" w:sz="0" w:space="0" w:color="auto"/>
                    <w:right w:val="none" w:sz="0" w:space="0" w:color="auto"/>
                  </w:divBdr>
                </w:div>
                <w:div w:id="672880725">
                  <w:marLeft w:val="480"/>
                  <w:marRight w:val="0"/>
                  <w:marTop w:val="0"/>
                  <w:marBottom w:val="0"/>
                  <w:divBdr>
                    <w:top w:val="none" w:sz="0" w:space="0" w:color="auto"/>
                    <w:left w:val="none" w:sz="0" w:space="0" w:color="auto"/>
                    <w:bottom w:val="none" w:sz="0" w:space="0" w:color="auto"/>
                    <w:right w:val="none" w:sz="0" w:space="0" w:color="auto"/>
                  </w:divBdr>
                </w:div>
                <w:div w:id="1721594187">
                  <w:marLeft w:val="480"/>
                  <w:marRight w:val="0"/>
                  <w:marTop w:val="0"/>
                  <w:marBottom w:val="0"/>
                  <w:divBdr>
                    <w:top w:val="none" w:sz="0" w:space="0" w:color="auto"/>
                    <w:left w:val="none" w:sz="0" w:space="0" w:color="auto"/>
                    <w:bottom w:val="none" w:sz="0" w:space="0" w:color="auto"/>
                    <w:right w:val="none" w:sz="0" w:space="0" w:color="auto"/>
                  </w:divBdr>
                </w:div>
                <w:div w:id="1988587383">
                  <w:marLeft w:val="480"/>
                  <w:marRight w:val="0"/>
                  <w:marTop w:val="0"/>
                  <w:marBottom w:val="0"/>
                  <w:divBdr>
                    <w:top w:val="none" w:sz="0" w:space="0" w:color="auto"/>
                    <w:left w:val="none" w:sz="0" w:space="0" w:color="auto"/>
                    <w:bottom w:val="none" w:sz="0" w:space="0" w:color="auto"/>
                    <w:right w:val="none" w:sz="0" w:space="0" w:color="auto"/>
                  </w:divBdr>
                </w:div>
                <w:div w:id="1097480455">
                  <w:marLeft w:val="480"/>
                  <w:marRight w:val="0"/>
                  <w:marTop w:val="0"/>
                  <w:marBottom w:val="0"/>
                  <w:divBdr>
                    <w:top w:val="none" w:sz="0" w:space="0" w:color="auto"/>
                    <w:left w:val="none" w:sz="0" w:space="0" w:color="auto"/>
                    <w:bottom w:val="none" w:sz="0" w:space="0" w:color="auto"/>
                    <w:right w:val="none" w:sz="0" w:space="0" w:color="auto"/>
                  </w:divBdr>
                </w:div>
                <w:div w:id="1725979761">
                  <w:marLeft w:val="480"/>
                  <w:marRight w:val="0"/>
                  <w:marTop w:val="0"/>
                  <w:marBottom w:val="0"/>
                  <w:divBdr>
                    <w:top w:val="none" w:sz="0" w:space="0" w:color="auto"/>
                    <w:left w:val="none" w:sz="0" w:space="0" w:color="auto"/>
                    <w:bottom w:val="none" w:sz="0" w:space="0" w:color="auto"/>
                    <w:right w:val="none" w:sz="0" w:space="0" w:color="auto"/>
                  </w:divBdr>
                </w:div>
                <w:div w:id="83496591">
                  <w:marLeft w:val="480"/>
                  <w:marRight w:val="0"/>
                  <w:marTop w:val="0"/>
                  <w:marBottom w:val="0"/>
                  <w:divBdr>
                    <w:top w:val="none" w:sz="0" w:space="0" w:color="auto"/>
                    <w:left w:val="none" w:sz="0" w:space="0" w:color="auto"/>
                    <w:bottom w:val="none" w:sz="0" w:space="0" w:color="auto"/>
                    <w:right w:val="none" w:sz="0" w:space="0" w:color="auto"/>
                  </w:divBdr>
                </w:div>
                <w:div w:id="202718541">
                  <w:marLeft w:val="480"/>
                  <w:marRight w:val="0"/>
                  <w:marTop w:val="0"/>
                  <w:marBottom w:val="0"/>
                  <w:divBdr>
                    <w:top w:val="none" w:sz="0" w:space="0" w:color="auto"/>
                    <w:left w:val="none" w:sz="0" w:space="0" w:color="auto"/>
                    <w:bottom w:val="none" w:sz="0" w:space="0" w:color="auto"/>
                    <w:right w:val="none" w:sz="0" w:space="0" w:color="auto"/>
                  </w:divBdr>
                </w:div>
                <w:div w:id="1158110774">
                  <w:marLeft w:val="480"/>
                  <w:marRight w:val="0"/>
                  <w:marTop w:val="0"/>
                  <w:marBottom w:val="0"/>
                  <w:divBdr>
                    <w:top w:val="none" w:sz="0" w:space="0" w:color="auto"/>
                    <w:left w:val="none" w:sz="0" w:space="0" w:color="auto"/>
                    <w:bottom w:val="none" w:sz="0" w:space="0" w:color="auto"/>
                    <w:right w:val="none" w:sz="0" w:space="0" w:color="auto"/>
                  </w:divBdr>
                </w:div>
                <w:div w:id="1656568456">
                  <w:marLeft w:val="480"/>
                  <w:marRight w:val="0"/>
                  <w:marTop w:val="0"/>
                  <w:marBottom w:val="0"/>
                  <w:divBdr>
                    <w:top w:val="none" w:sz="0" w:space="0" w:color="auto"/>
                    <w:left w:val="none" w:sz="0" w:space="0" w:color="auto"/>
                    <w:bottom w:val="none" w:sz="0" w:space="0" w:color="auto"/>
                    <w:right w:val="none" w:sz="0" w:space="0" w:color="auto"/>
                  </w:divBdr>
                </w:div>
                <w:div w:id="136655577">
                  <w:marLeft w:val="480"/>
                  <w:marRight w:val="0"/>
                  <w:marTop w:val="0"/>
                  <w:marBottom w:val="0"/>
                  <w:divBdr>
                    <w:top w:val="none" w:sz="0" w:space="0" w:color="auto"/>
                    <w:left w:val="none" w:sz="0" w:space="0" w:color="auto"/>
                    <w:bottom w:val="none" w:sz="0" w:space="0" w:color="auto"/>
                    <w:right w:val="none" w:sz="0" w:space="0" w:color="auto"/>
                  </w:divBdr>
                </w:div>
                <w:div w:id="1278558720">
                  <w:marLeft w:val="480"/>
                  <w:marRight w:val="0"/>
                  <w:marTop w:val="0"/>
                  <w:marBottom w:val="0"/>
                  <w:divBdr>
                    <w:top w:val="none" w:sz="0" w:space="0" w:color="auto"/>
                    <w:left w:val="none" w:sz="0" w:space="0" w:color="auto"/>
                    <w:bottom w:val="none" w:sz="0" w:space="0" w:color="auto"/>
                    <w:right w:val="none" w:sz="0" w:space="0" w:color="auto"/>
                  </w:divBdr>
                </w:div>
                <w:div w:id="426924864">
                  <w:marLeft w:val="480"/>
                  <w:marRight w:val="0"/>
                  <w:marTop w:val="0"/>
                  <w:marBottom w:val="0"/>
                  <w:divBdr>
                    <w:top w:val="none" w:sz="0" w:space="0" w:color="auto"/>
                    <w:left w:val="none" w:sz="0" w:space="0" w:color="auto"/>
                    <w:bottom w:val="none" w:sz="0" w:space="0" w:color="auto"/>
                    <w:right w:val="none" w:sz="0" w:space="0" w:color="auto"/>
                  </w:divBdr>
                </w:div>
                <w:div w:id="1264799247">
                  <w:marLeft w:val="480"/>
                  <w:marRight w:val="0"/>
                  <w:marTop w:val="0"/>
                  <w:marBottom w:val="0"/>
                  <w:divBdr>
                    <w:top w:val="none" w:sz="0" w:space="0" w:color="auto"/>
                    <w:left w:val="none" w:sz="0" w:space="0" w:color="auto"/>
                    <w:bottom w:val="none" w:sz="0" w:space="0" w:color="auto"/>
                    <w:right w:val="none" w:sz="0" w:space="0" w:color="auto"/>
                  </w:divBdr>
                </w:div>
                <w:div w:id="727648345">
                  <w:marLeft w:val="480"/>
                  <w:marRight w:val="0"/>
                  <w:marTop w:val="0"/>
                  <w:marBottom w:val="0"/>
                  <w:divBdr>
                    <w:top w:val="none" w:sz="0" w:space="0" w:color="auto"/>
                    <w:left w:val="none" w:sz="0" w:space="0" w:color="auto"/>
                    <w:bottom w:val="none" w:sz="0" w:space="0" w:color="auto"/>
                    <w:right w:val="none" w:sz="0" w:space="0" w:color="auto"/>
                  </w:divBdr>
                </w:div>
                <w:div w:id="1447774202">
                  <w:marLeft w:val="480"/>
                  <w:marRight w:val="0"/>
                  <w:marTop w:val="0"/>
                  <w:marBottom w:val="0"/>
                  <w:divBdr>
                    <w:top w:val="none" w:sz="0" w:space="0" w:color="auto"/>
                    <w:left w:val="none" w:sz="0" w:space="0" w:color="auto"/>
                    <w:bottom w:val="none" w:sz="0" w:space="0" w:color="auto"/>
                    <w:right w:val="none" w:sz="0" w:space="0" w:color="auto"/>
                  </w:divBdr>
                </w:div>
                <w:div w:id="1728608783">
                  <w:marLeft w:val="480"/>
                  <w:marRight w:val="0"/>
                  <w:marTop w:val="0"/>
                  <w:marBottom w:val="0"/>
                  <w:divBdr>
                    <w:top w:val="none" w:sz="0" w:space="0" w:color="auto"/>
                    <w:left w:val="none" w:sz="0" w:space="0" w:color="auto"/>
                    <w:bottom w:val="none" w:sz="0" w:space="0" w:color="auto"/>
                    <w:right w:val="none" w:sz="0" w:space="0" w:color="auto"/>
                  </w:divBdr>
                </w:div>
                <w:div w:id="1225993791">
                  <w:marLeft w:val="480"/>
                  <w:marRight w:val="0"/>
                  <w:marTop w:val="0"/>
                  <w:marBottom w:val="0"/>
                  <w:divBdr>
                    <w:top w:val="none" w:sz="0" w:space="0" w:color="auto"/>
                    <w:left w:val="none" w:sz="0" w:space="0" w:color="auto"/>
                    <w:bottom w:val="none" w:sz="0" w:space="0" w:color="auto"/>
                    <w:right w:val="none" w:sz="0" w:space="0" w:color="auto"/>
                  </w:divBdr>
                </w:div>
                <w:div w:id="903494923">
                  <w:marLeft w:val="480"/>
                  <w:marRight w:val="0"/>
                  <w:marTop w:val="0"/>
                  <w:marBottom w:val="0"/>
                  <w:divBdr>
                    <w:top w:val="none" w:sz="0" w:space="0" w:color="auto"/>
                    <w:left w:val="none" w:sz="0" w:space="0" w:color="auto"/>
                    <w:bottom w:val="none" w:sz="0" w:space="0" w:color="auto"/>
                    <w:right w:val="none" w:sz="0" w:space="0" w:color="auto"/>
                  </w:divBdr>
                </w:div>
                <w:div w:id="1809391724">
                  <w:marLeft w:val="480"/>
                  <w:marRight w:val="0"/>
                  <w:marTop w:val="0"/>
                  <w:marBottom w:val="0"/>
                  <w:divBdr>
                    <w:top w:val="none" w:sz="0" w:space="0" w:color="auto"/>
                    <w:left w:val="none" w:sz="0" w:space="0" w:color="auto"/>
                    <w:bottom w:val="none" w:sz="0" w:space="0" w:color="auto"/>
                    <w:right w:val="none" w:sz="0" w:space="0" w:color="auto"/>
                  </w:divBdr>
                </w:div>
                <w:div w:id="1651248480">
                  <w:marLeft w:val="480"/>
                  <w:marRight w:val="0"/>
                  <w:marTop w:val="0"/>
                  <w:marBottom w:val="0"/>
                  <w:divBdr>
                    <w:top w:val="none" w:sz="0" w:space="0" w:color="auto"/>
                    <w:left w:val="none" w:sz="0" w:space="0" w:color="auto"/>
                    <w:bottom w:val="none" w:sz="0" w:space="0" w:color="auto"/>
                    <w:right w:val="none" w:sz="0" w:space="0" w:color="auto"/>
                  </w:divBdr>
                </w:div>
                <w:div w:id="402027881">
                  <w:marLeft w:val="480"/>
                  <w:marRight w:val="0"/>
                  <w:marTop w:val="0"/>
                  <w:marBottom w:val="0"/>
                  <w:divBdr>
                    <w:top w:val="none" w:sz="0" w:space="0" w:color="auto"/>
                    <w:left w:val="none" w:sz="0" w:space="0" w:color="auto"/>
                    <w:bottom w:val="none" w:sz="0" w:space="0" w:color="auto"/>
                    <w:right w:val="none" w:sz="0" w:space="0" w:color="auto"/>
                  </w:divBdr>
                </w:div>
                <w:div w:id="1993437515">
                  <w:marLeft w:val="480"/>
                  <w:marRight w:val="0"/>
                  <w:marTop w:val="0"/>
                  <w:marBottom w:val="0"/>
                  <w:divBdr>
                    <w:top w:val="none" w:sz="0" w:space="0" w:color="auto"/>
                    <w:left w:val="none" w:sz="0" w:space="0" w:color="auto"/>
                    <w:bottom w:val="none" w:sz="0" w:space="0" w:color="auto"/>
                    <w:right w:val="none" w:sz="0" w:space="0" w:color="auto"/>
                  </w:divBdr>
                </w:div>
                <w:div w:id="1900171410">
                  <w:marLeft w:val="480"/>
                  <w:marRight w:val="0"/>
                  <w:marTop w:val="0"/>
                  <w:marBottom w:val="0"/>
                  <w:divBdr>
                    <w:top w:val="none" w:sz="0" w:space="0" w:color="auto"/>
                    <w:left w:val="none" w:sz="0" w:space="0" w:color="auto"/>
                    <w:bottom w:val="none" w:sz="0" w:space="0" w:color="auto"/>
                    <w:right w:val="none" w:sz="0" w:space="0" w:color="auto"/>
                  </w:divBdr>
                </w:div>
                <w:div w:id="223221833">
                  <w:marLeft w:val="480"/>
                  <w:marRight w:val="0"/>
                  <w:marTop w:val="0"/>
                  <w:marBottom w:val="0"/>
                  <w:divBdr>
                    <w:top w:val="none" w:sz="0" w:space="0" w:color="auto"/>
                    <w:left w:val="none" w:sz="0" w:space="0" w:color="auto"/>
                    <w:bottom w:val="none" w:sz="0" w:space="0" w:color="auto"/>
                    <w:right w:val="none" w:sz="0" w:space="0" w:color="auto"/>
                  </w:divBdr>
                </w:div>
                <w:div w:id="768812476">
                  <w:marLeft w:val="480"/>
                  <w:marRight w:val="0"/>
                  <w:marTop w:val="0"/>
                  <w:marBottom w:val="0"/>
                  <w:divBdr>
                    <w:top w:val="none" w:sz="0" w:space="0" w:color="auto"/>
                    <w:left w:val="none" w:sz="0" w:space="0" w:color="auto"/>
                    <w:bottom w:val="none" w:sz="0" w:space="0" w:color="auto"/>
                    <w:right w:val="none" w:sz="0" w:space="0" w:color="auto"/>
                  </w:divBdr>
                </w:div>
                <w:div w:id="702443140">
                  <w:marLeft w:val="480"/>
                  <w:marRight w:val="0"/>
                  <w:marTop w:val="0"/>
                  <w:marBottom w:val="0"/>
                  <w:divBdr>
                    <w:top w:val="none" w:sz="0" w:space="0" w:color="auto"/>
                    <w:left w:val="none" w:sz="0" w:space="0" w:color="auto"/>
                    <w:bottom w:val="none" w:sz="0" w:space="0" w:color="auto"/>
                    <w:right w:val="none" w:sz="0" w:space="0" w:color="auto"/>
                  </w:divBdr>
                </w:div>
                <w:div w:id="1490712175">
                  <w:marLeft w:val="480"/>
                  <w:marRight w:val="0"/>
                  <w:marTop w:val="0"/>
                  <w:marBottom w:val="0"/>
                  <w:divBdr>
                    <w:top w:val="none" w:sz="0" w:space="0" w:color="auto"/>
                    <w:left w:val="none" w:sz="0" w:space="0" w:color="auto"/>
                    <w:bottom w:val="none" w:sz="0" w:space="0" w:color="auto"/>
                    <w:right w:val="none" w:sz="0" w:space="0" w:color="auto"/>
                  </w:divBdr>
                </w:div>
                <w:div w:id="555166851">
                  <w:marLeft w:val="480"/>
                  <w:marRight w:val="0"/>
                  <w:marTop w:val="0"/>
                  <w:marBottom w:val="0"/>
                  <w:divBdr>
                    <w:top w:val="none" w:sz="0" w:space="0" w:color="auto"/>
                    <w:left w:val="none" w:sz="0" w:space="0" w:color="auto"/>
                    <w:bottom w:val="none" w:sz="0" w:space="0" w:color="auto"/>
                    <w:right w:val="none" w:sz="0" w:space="0" w:color="auto"/>
                  </w:divBdr>
                </w:div>
                <w:div w:id="835850359">
                  <w:marLeft w:val="480"/>
                  <w:marRight w:val="0"/>
                  <w:marTop w:val="0"/>
                  <w:marBottom w:val="0"/>
                  <w:divBdr>
                    <w:top w:val="none" w:sz="0" w:space="0" w:color="auto"/>
                    <w:left w:val="none" w:sz="0" w:space="0" w:color="auto"/>
                    <w:bottom w:val="none" w:sz="0" w:space="0" w:color="auto"/>
                    <w:right w:val="none" w:sz="0" w:space="0" w:color="auto"/>
                  </w:divBdr>
                </w:div>
                <w:div w:id="859971677">
                  <w:marLeft w:val="480"/>
                  <w:marRight w:val="0"/>
                  <w:marTop w:val="0"/>
                  <w:marBottom w:val="0"/>
                  <w:divBdr>
                    <w:top w:val="none" w:sz="0" w:space="0" w:color="auto"/>
                    <w:left w:val="none" w:sz="0" w:space="0" w:color="auto"/>
                    <w:bottom w:val="none" w:sz="0" w:space="0" w:color="auto"/>
                    <w:right w:val="none" w:sz="0" w:space="0" w:color="auto"/>
                  </w:divBdr>
                </w:div>
              </w:divsChild>
            </w:div>
            <w:div w:id="151071040">
              <w:marLeft w:val="0"/>
              <w:marRight w:val="0"/>
              <w:marTop w:val="0"/>
              <w:marBottom w:val="0"/>
              <w:divBdr>
                <w:top w:val="none" w:sz="0" w:space="0" w:color="auto"/>
                <w:left w:val="none" w:sz="0" w:space="0" w:color="auto"/>
                <w:bottom w:val="none" w:sz="0" w:space="0" w:color="auto"/>
                <w:right w:val="none" w:sz="0" w:space="0" w:color="auto"/>
              </w:divBdr>
              <w:divsChild>
                <w:div w:id="178198601">
                  <w:marLeft w:val="480"/>
                  <w:marRight w:val="0"/>
                  <w:marTop w:val="0"/>
                  <w:marBottom w:val="0"/>
                  <w:divBdr>
                    <w:top w:val="none" w:sz="0" w:space="0" w:color="auto"/>
                    <w:left w:val="none" w:sz="0" w:space="0" w:color="auto"/>
                    <w:bottom w:val="none" w:sz="0" w:space="0" w:color="auto"/>
                    <w:right w:val="none" w:sz="0" w:space="0" w:color="auto"/>
                  </w:divBdr>
                </w:div>
                <w:div w:id="856314544">
                  <w:marLeft w:val="480"/>
                  <w:marRight w:val="0"/>
                  <w:marTop w:val="0"/>
                  <w:marBottom w:val="0"/>
                  <w:divBdr>
                    <w:top w:val="none" w:sz="0" w:space="0" w:color="auto"/>
                    <w:left w:val="none" w:sz="0" w:space="0" w:color="auto"/>
                    <w:bottom w:val="none" w:sz="0" w:space="0" w:color="auto"/>
                    <w:right w:val="none" w:sz="0" w:space="0" w:color="auto"/>
                  </w:divBdr>
                </w:div>
                <w:div w:id="1283075084">
                  <w:marLeft w:val="480"/>
                  <w:marRight w:val="0"/>
                  <w:marTop w:val="0"/>
                  <w:marBottom w:val="0"/>
                  <w:divBdr>
                    <w:top w:val="none" w:sz="0" w:space="0" w:color="auto"/>
                    <w:left w:val="none" w:sz="0" w:space="0" w:color="auto"/>
                    <w:bottom w:val="none" w:sz="0" w:space="0" w:color="auto"/>
                    <w:right w:val="none" w:sz="0" w:space="0" w:color="auto"/>
                  </w:divBdr>
                </w:div>
                <w:div w:id="1664434973">
                  <w:marLeft w:val="480"/>
                  <w:marRight w:val="0"/>
                  <w:marTop w:val="0"/>
                  <w:marBottom w:val="0"/>
                  <w:divBdr>
                    <w:top w:val="none" w:sz="0" w:space="0" w:color="auto"/>
                    <w:left w:val="none" w:sz="0" w:space="0" w:color="auto"/>
                    <w:bottom w:val="none" w:sz="0" w:space="0" w:color="auto"/>
                    <w:right w:val="none" w:sz="0" w:space="0" w:color="auto"/>
                  </w:divBdr>
                </w:div>
                <w:div w:id="1488664914">
                  <w:marLeft w:val="480"/>
                  <w:marRight w:val="0"/>
                  <w:marTop w:val="0"/>
                  <w:marBottom w:val="0"/>
                  <w:divBdr>
                    <w:top w:val="none" w:sz="0" w:space="0" w:color="auto"/>
                    <w:left w:val="none" w:sz="0" w:space="0" w:color="auto"/>
                    <w:bottom w:val="none" w:sz="0" w:space="0" w:color="auto"/>
                    <w:right w:val="none" w:sz="0" w:space="0" w:color="auto"/>
                  </w:divBdr>
                </w:div>
                <w:div w:id="403916033">
                  <w:marLeft w:val="480"/>
                  <w:marRight w:val="0"/>
                  <w:marTop w:val="0"/>
                  <w:marBottom w:val="0"/>
                  <w:divBdr>
                    <w:top w:val="none" w:sz="0" w:space="0" w:color="auto"/>
                    <w:left w:val="none" w:sz="0" w:space="0" w:color="auto"/>
                    <w:bottom w:val="none" w:sz="0" w:space="0" w:color="auto"/>
                    <w:right w:val="none" w:sz="0" w:space="0" w:color="auto"/>
                  </w:divBdr>
                </w:div>
                <w:div w:id="1389498033">
                  <w:marLeft w:val="480"/>
                  <w:marRight w:val="0"/>
                  <w:marTop w:val="0"/>
                  <w:marBottom w:val="0"/>
                  <w:divBdr>
                    <w:top w:val="none" w:sz="0" w:space="0" w:color="auto"/>
                    <w:left w:val="none" w:sz="0" w:space="0" w:color="auto"/>
                    <w:bottom w:val="none" w:sz="0" w:space="0" w:color="auto"/>
                    <w:right w:val="none" w:sz="0" w:space="0" w:color="auto"/>
                  </w:divBdr>
                </w:div>
                <w:div w:id="937636369">
                  <w:marLeft w:val="480"/>
                  <w:marRight w:val="0"/>
                  <w:marTop w:val="0"/>
                  <w:marBottom w:val="0"/>
                  <w:divBdr>
                    <w:top w:val="none" w:sz="0" w:space="0" w:color="auto"/>
                    <w:left w:val="none" w:sz="0" w:space="0" w:color="auto"/>
                    <w:bottom w:val="none" w:sz="0" w:space="0" w:color="auto"/>
                    <w:right w:val="none" w:sz="0" w:space="0" w:color="auto"/>
                  </w:divBdr>
                </w:div>
                <w:div w:id="1341464004">
                  <w:marLeft w:val="480"/>
                  <w:marRight w:val="0"/>
                  <w:marTop w:val="0"/>
                  <w:marBottom w:val="0"/>
                  <w:divBdr>
                    <w:top w:val="none" w:sz="0" w:space="0" w:color="auto"/>
                    <w:left w:val="none" w:sz="0" w:space="0" w:color="auto"/>
                    <w:bottom w:val="none" w:sz="0" w:space="0" w:color="auto"/>
                    <w:right w:val="none" w:sz="0" w:space="0" w:color="auto"/>
                  </w:divBdr>
                </w:div>
                <w:div w:id="102578211">
                  <w:marLeft w:val="480"/>
                  <w:marRight w:val="0"/>
                  <w:marTop w:val="0"/>
                  <w:marBottom w:val="0"/>
                  <w:divBdr>
                    <w:top w:val="none" w:sz="0" w:space="0" w:color="auto"/>
                    <w:left w:val="none" w:sz="0" w:space="0" w:color="auto"/>
                    <w:bottom w:val="none" w:sz="0" w:space="0" w:color="auto"/>
                    <w:right w:val="none" w:sz="0" w:space="0" w:color="auto"/>
                  </w:divBdr>
                </w:div>
                <w:div w:id="541941999">
                  <w:marLeft w:val="480"/>
                  <w:marRight w:val="0"/>
                  <w:marTop w:val="0"/>
                  <w:marBottom w:val="0"/>
                  <w:divBdr>
                    <w:top w:val="none" w:sz="0" w:space="0" w:color="auto"/>
                    <w:left w:val="none" w:sz="0" w:space="0" w:color="auto"/>
                    <w:bottom w:val="none" w:sz="0" w:space="0" w:color="auto"/>
                    <w:right w:val="none" w:sz="0" w:space="0" w:color="auto"/>
                  </w:divBdr>
                </w:div>
                <w:div w:id="1534996289">
                  <w:marLeft w:val="480"/>
                  <w:marRight w:val="0"/>
                  <w:marTop w:val="0"/>
                  <w:marBottom w:val="0"/>
                  <w:divBdr>
                    <w:top w:val="none" w:sz="0" w:space="0" w:color="auto"/>
                    <w:left w:val="none" w:sz="0" w:space="0" w:color="auto"/>
                    <w:bottom w:val="none" w:sz="0" w:space="0" w:color="auto"/>
                    <w:right w:val="none" w:sz="0" w:space="0" w:color="auto"/>
                  </w:divBdr>
                </w:div>
                <w:div w:id="2040887363">
                  <w:marLeft w:val="480"/>
                  <w:marRight w:val="0"/>
                  <w:marTop w:val="0"/>
                  <w:marBottom w:val="0"/>
                  <w:divBdr>
                    <w:top w:val="none" w:sz="0" w:space="0" w:color="auto"/>
                    <w:left w:val="none" w:sz="0" w:space="0" w:color="auto"/>
                    <w:bottom w:val="none" w:sz="0" w:space="0" w:color="auto"/>
                    <w:right w:val="none" w:sz="0" w:space="0" w:color="auto"/>
                  </w:divBdr>
                </w:div>
                <w:div w:id="1556894736">
                  <w:marLeft w:val="480"/>
                  <w:marRight w:val="0"/>
                  <w:marTop w:val="0"/>
                  <w:marBottom w:val="0"/>
                  <w:divBdr>
                    <w:top w:val="none" w:sz="0" w:space="0" w:color="auto"/>
                    <w:left w:val="none" w:sz="0" w:space="0" w:color="auto"/>
                    <w:bottom w:val="none" w:sz="0" w:space="0" w:color="auto"/>
                    <w:right w:val="none" w:sz="0" w:space="0" w:color="auto"/>
                  </w:divBdr>
                </w:div>
                <w:div w:id="217208428">
                  <w:marLeft w:val="480"/>
                  <w:marRight w:val="0"/>
                  <w:marTop w:val="0"/>
                  <w:marBottom w:val="0"/>
                  <w:divBdr>
                    <w:top w:val="none" w:sz="0" w:space="0" w:color="auto"/>
                    <w:left w:val="none" w:sz="0" w:space="0" w:color="auto"/>
                    <w:bottom w:val="none" w:sz="0" w:space="0" w:color="auto"/>
                    <w:right w:val="none" w:sz="0" w:space="0" w:color="auto"/>
                  </w:divBdr>
                </w:div>
                <w:div w:id="569003281">
                  <w:marLeft w:val="480"/>
                  <w:marRight w:val="0"/>
                  <w:marTop w:val="0"/>
                  <w:marBottom w:val="0"/>
                  <w:divBdr>
                    <w:top w:val="none" w:sz="0" w:space="0" w:color="auto"/>
                    <w:left w:val="none" w:sz="0" w:space="0" w:color="auto"/>
                    <w:bottom w:val="none" w:sz="0" w:space="0" w:color="auto"/>
                    <w:right w:val="none" w:sz="0" w:space="0" w:color="auto"/>
                  </w:divBdr>
                </w:div>
                <w:div w:id="452214596">
                  <w:marLeft w:val="480"/>
                  <w:marRight w:val="0"/>
                  <w:marTop w:val="0"/>
                  <w:marBottom w:val="0"/>
                  <w:divBdr>
                    <w:top w:val="none" w:sz="0" w:space="0" w:color="auto"/>
                    <w:left w:val="none" w:sz="0" w:space="0" w:color="auto"/>
                    <w:bottom w:val="none" w:sz="0" w:space="0" w:color="auto"/>
                    <w:right w:val="none" w:sz="0" w:space="0" w:color="auto"/>
                  </w:divBdr>
                </w:div>
                <w:div w:id="830096864">
                  <w:marLeft w:val="480"/>
                  <w:marRight w:val="0"/>
                  <w:marTop w:val="0"/>
                  <w:marBottom w:val="0"/>
                  <w:divBdr>
                    <w:top w:val="none" w:sz="0" w:space="0" w:color="auto"/>
                    <w:left w:val="none" w:sz="0" w:space="0" w:color="auto"/>
                    <w:bottom w:val="none" w:sz="0" w:space="0" w:color="auto"/>
                    <w:right w:val="none" w:sz="0" w:space="0" w:color="auto"/>
                  </w:divBdr>
                </w:div>
                <w:div w:id="1192456642">
                  <w:marLeft w:val="480"/>
                  <w:marRight w:val="0"/>
                  <w:marTop w:val="0"/>
                  <w:marBottom w:val="0"/>
                  <w:divBdr>
                    <w:top w:val="none" w:sz="0" w:space="0" w:color="auto"/>
                    <w:left w:val="none" w:sz="0" w:space="0" w:color="auto"/>
                    <w:bottom w:val="none" w:sz="0" w:space="0" w:color="auto"/>
                    <w:right w:val="none" w:sz="0" w:space="0" w:color="auto"/>
                  </w:divBdr>
                </w:div>
                <w:div w:id="1299605496">
                  <w:marLeft w:val="480"/>
                  <w:marRight w:val="0"/>
                  <w:marTop w:val="0"/>
                  <w:marBottom w:val="0"/>
                  <w:divBdr>
                    <w:top w:val="none" w:sz="0" w:space="0" w:color="auto"/>
                    <w:left w:val="none" w:sz="0" w:space="0" w:color="auto"/>
                    <w:bottom w:val="none" w:sz="0" w:space="0" w:color="auto"/>
                    <w:right w:val="none" w:sz="0" w:space="0" w:color="auto"/>
                  </w:divBdr>
                </w:div>
                <w:div w:id="918489190">
                  <w:marLeft w:val="480"/>
                  <w:marRight w:val="0"/>
                  <w:marTop w:val="0"/>
                  <w:marBottom w:val="0"/>
                  <w:divBdr>
                    <w:top w:val="none" w:sz="0" w:space="0" w:color="auto"/>
                    <w:left w:val="none" w:sz="0" w:space="0" w:color="auto"/>
                    <w:bottom w:val="none" w:sz="0" w:space="0" w:color="auto"/>
                    <w:right w:val="none" w:sz="0" w:space="0" w:color="auto"/>
                  </w:divBdr>
                </w:div>
                <w:div w:id="728502798">
                  <w:marLeft w:val="480"/>
                  <w:marRight w:val="0"/>
                  <w:marTop w:val="0"/>
                  <w:marBottom w:val="0"/>
                  <w:divBdr>
                    <w:top w:val="none" w:sz="0" w:space="0" w:color="auto"/>
                    <w:left w:val="none" w:sz="0" w:space="0" w:color="auto"/>
                    <w:bottom w:val="none" w:sz="0" w:space="0" w:color="auto"/>
                    <w:right w:val="none" w:sz="0" w:space="0" w:color="auto"/>
                  </w:divBdr>
                </w:div>
                <w:div w:id="757019349">
                  <w:marLeft w:val="480"/>
                  <w:marRight w:val="0"/>
                  <w:marTop w:val="0"/>
                  <w:marBottom w:val="0"/>
                  <w:divBdr>
                    <w:top w:val="none" w:sz="0" w:space="0" w:color="auto"/>
                    <w:left w:val="none" w:sz="0" w:space="0" w:color="auto"/>
                    <w:bottom w:val="none" w:sz="0" w:space="0" w:color="auto"/>
                    <w:right w:val="none" w:sz="0" w:space="0" w:color="auto"/>
                  </w:divBdr>
                </w:div>
                <w:div w:id="828789585">
                  <w:marLeft w:val="480"/>
                  <w:marRight w:val="0"/>
                  <w:marTop w:val="0"/>
                  <w:marBottom w:val="0"/>
                  <w:divBdr>
                    <w:top w:val="none" w:sz="0" w:space="0" w:color="auto"/>
                    <w:left w:val="none" w:sz="0" w:space="0" w:color="auto"/>
                    <w:bottom w:val="none" w:sz="0" w:space="0" w:color="auto"/>
                    <w:right w:val="none" w:sz="0" w:space="0" w:color="auto"/>
                  </w:divBdr>
                </w:div>
                <w:div w:id="1639264751">
                  <w:marLeft w:val="480"/>
                  <w:marRight w:val="0"/>
                  <w:marTop w:val="0"/>
                  <w:marBottom w:val="0"/>
                  <w:divBdr>
                    <w:top w:val="none" w:sz="0" w:space="0" w:color="auto"/>
                    <w:left w:val="none" w:sz="0" w:space="0" w:color="auto"/>
                    <w:bottom w:val="none" w:sz="0" w:space="0" w:color="auto"/>
                    <w:right w:val="none" w:sz="0" w:space="0" w:color="auto"/>
                  </w:divBdr>
                </w:div>
                <w:div w:id="1088044683">
                  <w:marLeft w:val="480"/>
                  <w:marRight w:val="0"/>
                  <w:marTop w:val="0"/>
                  <w:marBottom w:val="0"/>
                  <w:divBdr>
                    <w:top w:val="none" w:sz="0" w:space="0" w:color="auto"/>
                    <w:left w:val="none" w:sz="0" w:space="0" w:color="auto"/>
                    <w:bottom w:val="none" w:sz="0" w:space="0" w:color="auto"/>
                    <w:right w:val="none" w:sz="0" w:space="0" w:color="auto"/>
                  </w:divBdr>
                </w:div>
                <w:div w:id="1954433952">
                  <w:marLeft w:val="480"/>
                  <w:marRight w:val="0"/>
                  <w:marTop w:val="0"/>
                  <w:marBottom w:val="0"/>
                  <w:divBdr>
                    <w:top w:val="none" w:sz="0" w:space="0" w:color="auto"/>
                    <w:left w:val="none" w:sz="0" w:space="0" w:color="auto"/>
                    <w:bottom w:val="none" w:sz="0" w:space="0" w:color="auto"/>
                    <w:right w:val="none" w:sz="0" w:space="0" w:color="auto"/>
                  </w:divBdr>
                </w:div>
                <w:div w:id="1303390880">
                  <w:marLeft w:val="480"/>
                  <w:marRight w:val="0"/>
                  <w:marTop w:val="0"/>
                  <w:marBottom w:val="0"/>
                  <w:divBdr>
                    <w:top w:val="none" w:sz="0" w:space="0" w:color="auto"/>
                    <w:left w:val="none" w:sz="0" w:space="0" w:color="auto"/>
                    <w:bottom w:val="none" w:sz="0" w:space="0" w:color="auto"/>
                    <w:right w:val="none" w:sz="0" w:space="0" w:color="auto"/>
                  </w:divBdr>
                </w:div>
                <w:div w:id="1322850075">
                  <w:marLeft w:val="480"/>
                  <w:marRight w:val="0"/>
                  <w:marTop w:val="0"/>
                  <w:marBottom w:val="0"/>
                  <w:divBdr>
                    <w:top w:val="none" w:sz="0" w:space="0" w:color="auto"/>
                    <w:left w:val="none" w:sz="0" w:space="0" w:color="auto"/>
                    <w:bottom w:val="none" w:sz="0" w:space="0" w:color="auto"/>
                    <w:right w:val="none" w:sz="0" w:space="0" w:color="auto"/>
                  </w:divBdr>
                </w:div>
                <w:div w:id="1818374498">
                  <w:marLeft w:val="480"/>
                  <w:marRight w:val="0"/>
                  <w:marTop w:val="0"/>
                  <w:marBottom w:val="0"/>
                  <w:divBdr>
                    <w:top w:val="none" w:sz="0" w:space="0" w:color="auto"/>
                    <w:left w:val="none" w:sz="0" w:space="0" w:color="auto"/>
                    <w:bottom w:val="none" w:sz="0" w:space="0" w:color="auto"/>
                    <w:right w:val="none" w:sz="0" w:space="0" w:color="auto"/>
                  </w:divBdr>
                </w:div>
                <w:div w:id="51007116">
                  <w:marLeft w:val="480"/>
                  <w:marRight w:val="0"/>
                  <w:marTop w:val="0"/>
                  <w:marBottom w:val="0"/>
                  <w:divBdr>
                    <w:top w:val="none" w:sz="0" w:space="0" w:color="auto"/>
                    <w:left w:val="none" w:sz="0" w:space="0" w:color="auto"/>
                    <w:bottom w:val="none" w:sz="0" w:space="0" w:color="auto"/>
                    <w:right w:val="none" w:sz="0" w:space="0" w:color="auto"/>
                  </w:divBdr>
                </w:div>
                <w:div w:id="2062360198">
                  <w:marLeft w:val="480"/>
                  <w:marRight w:val="0"/>
                  <w:marTop w:val="0"/>
                  <w:marBottom w:val="0"/>
                  <w:divBdr>
                    <w:top w:val="none" w:sz="0" w:space="0" w:color="auto"/>
                    <w:left w:val="none" w:sz="0" w:space="0" w:color="auto"/>
                    <w:bottom w:val="none" w:sz="0" w:space="0" w:color="auto"/>
                    <w:right w:val="none" w:sz="0" w:space="0" w:color="auto"/>
                  </w:divBdr>
                </w:div>
                <w:div w:id="162018110">
                  <w:marLeft w:val="480"/>
                  <w:marRight w:val="0"/>
                  <w:marTop w:val="0"/>
                  <w:marBottom w:val="0"/>
                  <w:divBdr>
                    <w:top w:val="none" w:sz="0" w:space="0" w:color="auto"/>
                    <w:left w:val="none" w:sz="0" w:space="0" w:color="auto"/>
                    <w:bottom w:val="none" w:sz="0" w:space="0" w:color="auto"/>
                    <w:right w:val="none" w:sz="0" w:space="0" w:color="auto"/>
                  </w:divBdr>
                </w:div>
                <w:div w:id="1466005157">
                  <w:marLeft w:val="480"/>
                  <w:marRight w:val="0"/>
                  <w:marTop w:val="0"/>
                  <w:marBottom w:val="0"/>
                  <w:divBdr>
                    <w:top w:val="none" w:sz="0" w:space="0" w:color="auto"/>
                    <w:left w:val="none" w:sz="0" w:space="0" w:color="auto"/>
                    <w:bottom w:val="none" w:sz="0" w:space="0" w:color="auto"/>
                    <w:right w:val="none" w:sz="0" w:space="0" w:color="auto"/>
                  </w:divBdr>
                </w:div>
                <w:div w:id="1256328781">
                  <w:marLeft w:val="480"/>
                  <w:marRight w:val="0"/>
                  <w:marTop w:val="0"/>
                  <w:marBottom w:val="0"/>
                  <w:divBdr>
                    <w:top w:val="none" w:sz="0" w:space="0" w:color="auto"/>
                    <w:left w:val="none" w:sz="0" w:space="0" w:color="auto"/>
                    <w:bottom w:val="none" w:sz="0" w:space="0" w:color="auto"/>
                    <w:right w:val="none" w:sz="0" w:space="0" w:color="auto"/>
                  </w:divBdr>
                </w:div>
                <w:div w:id="426923616">
                  <w:marLeft w:val="480"/>
                  <w:marRight w:val="0"/>
                  <w:marTop w:val="0"/>
                  <w:marBottom w:val="0"/>
                  <w:divBdr>
                    <w:top w:val="none" w:sz="0" w:space="0" w:color="auto"/>
                    <w:left w:val="none" w:sz="0" w:space="0" w:color="auto"/>
                    <w:bottom w:val="none" w:sz="0" w:space="0" w:color="auto"/>
                    <w:right w:val="none" w:sz="0" w:space="0" w:color="auto"/>
                  </w:divBdr>
                </w:div>
                <w:div w:id="1412579626">
                  <w:marLeft w:val="480"/>
                  <w:marRight w:val="0"/>
                  <w:marTop w:val="0"/>
                  <w:marBottom w:val="0"/>
                  <w:divBdr>
                    <w:top w:val="none" w:sz="0" w:space="0" w:color="auto"/>
                    <w:left w:val="none" w:sz="0" w:space="0" w:color="auto"/>
                    <w:bottom w:val="none" w:sz="0" w:space="0" w:color="auto"/>
                    <w:right w:val="none" w:sz="0" w:space="0" w:color="auto"/>
                  </w:divBdr>
                </w:div>
                <w:div w:id="223837533">
                  <w:marLeft w:val="480"/>
                  <w:marRight w:val="0"/>
                  <w:marTop w:val="0"/>
                  <w:marBottom w:val="0"/>
                  <w:divBdr>
                    <w:top w:val="none" w:sz="0" w:space="0" w:color="auto"/>
                    <w:left w:val="none" w:sz="0" w:space="0" w:color="auto"/>
                    <w:bottom w:val="none" w:sz="0" w:space="0" w:color="auto"/>
                    <w:right w:val="none" w:sz="0" w:space="0" w:color="auto"/>
                  </w:divBdr>
                </w:div>
                <w:div w:id="88936408">
                  <w:marLeft w:val="480"/>
                  <w:marRight w:val="0"/>
                  <w:marTop w:val="0"/>
                  <w:marBottom w:val="0"/>
                  <w:divBdr>
                    <w:top w:val="none" w:sz="0" w:space="0" w:color="auto"/>
                    <w:left w:val="none" w:sz="0" w:space="0" w:color="auto"/>
                    <w:bottom w:val="none" w:sz="0" w:space="0" w:color="auto"/>
                    <w:right w:val="none" w:sz="0" w:space="0" w:color="auto"/>
                  </w:divBdr>
                </w:div>
                <w:div w:id="1756976142">
                  <w:marLeft w:val="480"/>
                  <w:marRight w:val="0"/>
                  <w:marTop w:val="0"/>
                  <w:marBottom w:val="0"/>
                  <w:divBdr>
                    <w:top w:val="none" w:sz="0" w:space="0" w:color="auto"/>
                    <w:left w:val="none" w:sz="0" w:space="0" w:color="auto"/>
                    <w:bottom w:val="none" w:sz="0" w:space="0" w:color="auto"/>
                    <w:right w:val="none" w:sz="0" w:space="0" w:color="auto"/>
                  </w:divBdr>
                </w:div>
                <w:div w:id="874196588">
                  <w:marLeft w:val="480"/>
                  <w:marRight w:val="0"/>
                  <w:marTop w:val="0"/>
                  <w:marBottom w:val="0"/>
                  <w:divBdr>
                    <w:top w:val="none" w:sz="0" w:space="0" w:color="auto"/>
                    <w:left w:val="none" w:sz="0" w:space="0" w:color="auto"/>
                    <w:bottom w:val="none" w:sz="0" w:space="0" w:color="auto"/>
                    <w:right w:val="none" w:sz="0" w:space="0" w:color="auto"/>
                  </w:divBdr>
                </w:div>
                <w:div w:id="78798918">
                  <w:marLeft w:val="480"/>
                  <w:marRight w:val="0"/>
                  <w:marTop w:val="0"/>
                  <w:marBottom w:val="0"/>
                  <w:divBdr>
                    <w:top w:val="none" w:sz="0" w:space="0" w:color="auto"/>
                    <w:left w:val="none" w:sz="0" w:space="0" w:color="auto"/>
                    <w:bottom w:val="none" w:sz="0" w:space="0" w:color="auto"/>
                    <w:right w:val="none" w:sz="0" w:space="0" w:color="auto"/>
                  </w:divBdr>
                </w:div>
                <w:div w:id="1985432153">
                  <w:marLeft w:val="480"/>
                  <w:marRight w:val="0"/>
                  <w:marTop w:val="0"/>
                  <w:marBottom w:val="0"/>
                  <w:divBdr>
                    <w:top w:val="none" w:sz="0" w:space="0" w:color="auto"/>
                    <w:left w:val="none" w:sz="0" w:space="0" w:color="auto"/>
                    <w:bottom w:val="none" w:sz="0" w:space="0" w:color="auto"/>
                    <w:right w:val="none" w:sz="0" w:space="0" w:color="auto"/>
                  </w:divBdr>
                </w:div>
                <w:div w:id="1146580887">
                  <w:marLeft w:val="480"/>
                  <w:marRight w:val="0"/>
                  <w:marTop w:val="0"/>
                  <w:marBottom w:val="0"/>
                  <w:divBdr>
                    <w:top w:val="none" w:sz="0" w:space="0" w:color="auto"/>
                    <w:left w:val="none" w:sz="0" w:space="0" w:color="auto"/>
                    <w:bottom w:val="none" w:sz="0" w:space="0" w:color="auto"/>
                    <w:right w:val="none" w:sz="0" w:space="0" w:color="auto"/>
                  </w:divBdr>
                </w:div>
                <w:div w:id="500462228">
                  <w:marLeft w:val="480"/>
                  <w:marRight w:val="0"/>
                  <w:marTop w:val="0"/>
                  <w:marBottom w:val="0"/>
                  <w:divBdr>
                    <w:top w:val="none" w:sz="0" w:space="0" w:color="auto"/>
                    <w:left w:val="none" w:sz="0" w:space="0" w:color="auto"/>
                    <w:bottom w:val="none" w:sz="0" w:space="0" w:color="auto"/>
                    <w:right w:val="none" w:sz="0" w:space="0" w:color="auto"/>
                  </w:divBdr>
                </w:div>
                <w:div w:id="1259945577">
                  <w:marLeft w:val="480"/>
                  <w:marRight w:val="0"/>
                  <w:marTop w:val="0"/>
                  <w:marBottom w:val="0"/>
                  <w:divBdr>
                    <w:top w:val="none" w:sz="0" w:space="0" w:color="auto"/>
                    <w:left w:val="none" w:sz="0" w:space="0" w:color="auto"/>
                    <w:bottom w:val="none" w:sz="0" w:space="0" w:color="auto"/>
                    <w:right w:val="none" w:sz="0" w:space="0" w:color="auto"/>
                  </w:divBdr>
                </w:div>
                <w:div w:id="1578828418">
                  <w:marLeft w:val="480"/>
                  <w:marRight w:val="0"/>
                  <w:marTop w:val="0"/>
                  <w:marBottom w:val="0"/>
                  <w:divBdr>
                    <w:top w:val="none" w:sz="0" w:space="0" w:color="auto"/>
                    <w:left w:val="none" w:sz="0" w:space="0" w:color="auto"/>
                    <w:bottom w:val="none" w:sz="0" w:space="0" w:color="auto"/>
                    <w:right w:val="none" w:sz="0" w:space="0" w:color="auto"/>
                  </w:divBdr>
                </w:div>
                <w:div w:id="1132674690">
                  <w:marLeft w:val="480"/>
                  <w:marRight w:val="0"/>
                  <w:marTop w:val="0"/>
                  <w:marBottom w:val="0"/>
                  <w:divBdr>
                    <w:top w:val="none" w:sz="0" w:space="0" w:color="auto"/>
                    <w:left w:val="none" w:sz="0" w:space="0" w:color="auto"/>
                    <w:bottom w:val="none" w:sz="0" w:space="0" w:color="auto"/>
                    <w:right w:val="none" w:sz="0" w:space="0" w:color="auto"/>
                  </w:divBdr>
                </w:div>
                <w:div w:id="224685839">
                  <w:marLeft w:val="480"/>
                  <w:marRight w:val="0"/>
                  <w:marTop w:val="0"/>
                  <w:marBottom w:val="0"/>
                  <w:divBdr>
                    <w:top w:val="none" w:sz="0" w:space="0" w:color="auto"/>
                    <w:left w:val="none" w:sz="0" w:space="0" w:color="auto"/>
                    <w:bottom w:val="none" w:sz="0" w:space="0" w:color="auto"/>
                    <w:right w:val="none" w:sz="0" w:space="0" w:color="auto"/>
                  </w:divBdr>
                </w:div>
                <w:div w:id="1246451229">
                  <w:marLeft w:val="480"/>
                  <w:marRight w:val="0"/>
                  <w:marTop w:val="0"/>
                  <w:marBottom w:val="0"/>
                  <w:divBdr>
                    <w:top w:val="none" w:sz="0" w:space="0" w:color="auto"/>
                    <w:left w:val="none" w:sz="0" w:space="0" w:color="auto"/>
                    <w:bottom w:val="none" w:sz="0" w:space="0" w:color="auto"/>
                    <w:right w:val="none" w:sz="0" w:space="0" w:color="auto"/>
                  </w:divBdr>
                </w:div>
                <w:div w:id="1185941920">
                  <w:marLeft w:val="480"/>
                  <w:marRight w:val="0"/>
                  <w:marTop w:val="0"/>
                  <w:marBottom w:val="0"/>
                  <w:divBdr>
                    <w:top w:val="none" w:sz="0" w:space="0" w:color="auto"/>
                    <w:left w:val="none" w:sz="0" w:space="0" w:color="auto"/>
                    <w:bottom w:val="none" w:sz="0" w:space="0" w:color="auto"/>
                    <w:right w:val="none" w:sz="0" w:space="0" w:color="auto"/>
                  </w:divBdr>
                </w:div>
                <w:div w:id="1476096204">
                  <w:marLeft w:val="480"/>
                  <w:marRight w:val="0"/>
                  <w:marTop w:val="0"/>
                  <w:marBottom w:val="0"/>
                  <w:divBdr>
                    <w:top w:val="none" w:sz="0" w:space="0" w:color="auto"/>
                    <w:left w:val="none" w:sz="0" w:space="0" w:color="auto"/>
                    <w:bottom w:val="none" w:sz="0" w:space="0" w:color="auto"/>
                    <w:right w:val="none" w:sz="0" w:space="0" w:color="auto"/>
                  </w:divBdr>
                </w:div>
                <w:div w:id="1992251117">
                  <w:marLeft w:val="480"/>
                  <w:marRight w:val="0"/>
                  <w:marTop w:val="0"/>
                  <w:marBottom w:val="0"/>
                  <w:divBdr>
                    <w:top w:val="none" w:sz="0" w:space="0" w:color="auto"/>
                    <w:left w:val="none" w:sz="0" w:space="0" w:color="auto"/>
                    <w:bottom w:val="none" w:sz="0" w:space="0" w:color="auto"/>
                    <w:right w:val="none" w:sz="0" w:space="0" w:color="auto"/>
                  </w:divBdr>
                </w:div>
                <w:div w:id="1985968120">
                  <w:marLeft w:val="480"/>
                  <w:marRight w:val="0"/>
                  <w:marTop w:val="0"/>
                  <w:marBottom w:val="0"/>
                  <w:divBdr>
                    <w:top w:val="none" w:sz="0" w:space="0" w:color="auto"/>
                    <w:left w:val="none" w:sz="0" w:space="0" w:color="auto"/>
                    <w:bottom w:val="none" w:sz="0" w:space="0" w:color="auto"/>
                    <w:right w:val="none" w:sz="0" w:space="0" w:color="auto"/>
                  </w:divBdr>
                </w:div>
                <w:div w:id="242758478">
                  <w:marLeft w:val="480"/>
                  <w:marRight w:val="0"/>
                  <w:marTop w:val="0"/>
                  <w:marBottom w:val="0"/>
                  <w:divBdr>
                    <w:top w:val="none" w:sz="0" w:space="0" w:color="auto"/>
                    <w:left w:val="none" w:sz="0" w:space="0" w:color="auto"/>
                    <w:bottom w:val="none" w:sz="0" w:space="0" w:color="auto"/>
                    <w:right w:val="none" w:sz="0" w:space="0" w:color="auto"/>
                  </w:divBdr>
                </w:div>
                <w:div w:id="1439254200">
                  <w:marLeft w:val="480"/>
                  <w:marRight w:val="0"/>
                  <w:marTop w:val="0"/>
                  <w:marBottom w:val="0"/>
                  <w:divBdr>
                    <w:top w:val="none" w:sz="0" w:space="0" w:color="auto"/>
                    <w:left w:val="none" w:sz="0" w:space="0" w:color="auto"/>
                    <w:bottom w:val="none" w:sz="0" w:space="0" w:color="auto"/>
                    <w:right w:val="none" w:sz="0" w:space="0" w:color="auto"/>
                  </w:divBdr>
                </w:div>
                <w:div w:id="569770401">
                  <w:marLeft w:val="480"/>
                  <w:marRight w:val="0"/>
                  <w:marTop w:val="0"/>
                  <w:marBottom w:val="0"/>
                  <w:divBdr>
                    <w:top w:val="none" w:sz="0" w:space="0" w:color="auto"/>
                    <w:left w:val="none" w:sz="0" w:space="0" w:color="auto"/>
                    <w:bottom w:val="none" w:sz="0" w:space="0" w:color="auto"/>
                    <w:right w:val="none" w:sz="0" w:space="0" w:color="auto"/>
                  </w:divBdr>
                </w:div>
                <w:div w:id="69229916">
                  <w:marLeft w:val="480"/>
                  <w:marRight w:val="0"/>
                  <w:marTop w:val="0"/>
                  <w:marBottom w:val="0"/>
                  <w:divBdr>
                    <w:top w:val="none" w:sz="0" w:space="0" w:color="auto"/>
                    <w:left w:val="none" w:sz="0" w:space="0" w:color="auto"/>
                    <w:bottom w:val="none" w:sz="0" w:space="0" w:color="auto"/>
                    <w:right w:val="none" w:sz="0" w:space="0" w:color="auto"/>
                  </w:divBdr>
                </w:div>
                <w:div w:id="871386453">
                  <w:marLeft w:val="480"/>
                  <w:marRight w:val="0"/>
                  <w:marTop w:val="0"/>
                  <w:marBottom w:val="0"/>
                  <w:divBdr>
                    <w:top w:val="none" w:sz="0" w:space="0" w:color="auto"/>
                    <w:left w:val="none" w:sz="0" w:space="0" w:color="auto"/>
                    <w:bottom w:val="none" w:sz="0" w:space="0" w:color="auto"/>
                    <w:right w:val="none" w:sz="0" w:space="0" w:color="auto"/>
                  </w:divBdr>
                </w:div>
                <w:div w:id="1521698904">
                  <w:marLeft w:val="480"/>
                  <w:marRight w:val="0"/>
                  <w:marTop w:val="0"/>
                  <w:marBottom w:val="0"/>
                  <w:divBdr>
                    <w:top w:val="none" w:sz="0" w:space="0" w:color="auto"/>
                    <w:left w:val="none" w:sz="0" w:space="0" w:color="auto"/>
                    <w:bottom w:val="none" w:sz="0" w:space="0" w:color="auto"/>
                    <w:right w:val="none" w:sz="0" w:space="0" w:color="auto"/>
                  </w:divBdr>
                </w:div>
                <w:div w:id="79527605">
                  <w:marLeft w:val="480"/>
                  <w:marRight w:val="0"/>
                  <w:marTop w:val="0"/>
                  <w:marBottom w:val="0"/>
                  <w:divBdr>
                    <w:top w:val="none" w:sz="0" w:space="0" w:color="auto"/>
                    <w:left w:val="none" w:sz="0" w:space="0" w:color="auto"/>
                    <w:bottom w:val="none" w:sz="0" w:space="0" w:color="auto"/>
                    <w:right w:val="none" w:sz="0" w:space="0" w:color="auto"/>
                  </w:divBdr>
                </w:div>
                <w:div w:id="218514385">
                  <w:marLeft w:val="480"/>
                  <w:marRight w:val="0"/>
                  <w:marTop w:val="0"/>
                  <w:marBottom w:val="0"/>
                  <w:divBdr>
                    <w:top w:val="none" w:sz="0" w:space="0" w:color="auto"/>
                    <w:left w:val="none" w:sz="0" w:space="0" w:color="auto"/>
                    <w:bottom w:val="none" w:sz="0" w:space="0" w:color="auto"/>
                    <w:right w:val="none" w:sz="0" w:space="0" w:color="auto"/>
                  </w:divBdr>
                </w:div>
                <w:div w:id="1232615758">
                  <w:marLeft w:val="480"/>
                  <w:marRight w:val="0"/>
                  <w:marTop w:val="0"/>
                  <w:marBottom w:val="0"/>
                  <w:divBdr>
                    <w:top w:val="none" w:sz="0" w:space="0" w:color="auto"/>
                    <w:left w:val="none" w:sz="0" w:space="0" w:color="auto"/>
                    <w:bottom w:val="none" w:sz="0" w:space="0" w:color="auto"/>
                    <w:right w:val="none" w:sz="0" w:space="0" w:color="auto"/>
                  </w:divBdr>
                </w:div>
                <w:div w:id="105586144">
                  <w:marLeft w:val="480"/>
                  <w:marRight w:val="0"/>
                  <w:marTop w:val="0"/>
                  <w:marBottom w:val="0"/>
                  <w:divBdr>
                    <w:top w:val="none" w:sz="0" w:space="0" w:color="auto"/>
                    <w:left w:val="none" w:sz="0" w:space="0" w:color="auto"/>
                    <w:bottom w:val="none" w:sz="0" w:space="0" w:color="auto"/>
                    <w:right w:val="none" w:sz="0" w:space="0" w:color="auto"/>
                  </w:divBdr>
                </w:div>
                <w:div w:id="1039278034">
                  <w:marLeft w:val="480"/>
                  <w:marRight w:val="0"/>
                  <w:marTop w:val="0"/>
                  <w:marBottom w:val="0"/>
                  <w:divBdr>
                    <w:top w:val="none" w:sz="0" w:space="0" w:color="auto"/>
                    <w:left w:val="none" w:sz="0" w:space="0" w:color="auto"/>
                    <w:bottom w:val="none" w:sz="0" w:space="0" w:color="auto"/>
                    <w:right w:val="none" w:sz="0" w:space="0" w:color="auto"/>
                  </w:divBdr>
                </w:div>
                <w:div w:id="978025568">
                  <w:marLeft w:val="480"/>
                  <w:marRight w:val="0"/>
                  <w:marTop w:val="0"/>
                  <w:marBottom w:val="0"/>
                  <w:divBdr>
                    <w:top w:val="none" w:sz="0" w:space="0" w:color="auto"/>
                    <w:left w:val="none" w:sz="0" w:space="0" w:color="auto"/>
                    <w:bottom w:val="none" w:sz="0" w:space="0" w:color="auto"/>
                    <w:right w:val="none" w:sz="0" w:space="0" w:color="auto"/>
                  </w:divBdr>
                </w:div>
                <w:div w:id="372972726">
                  <w:marLeft w:val="480"/>
                  <w:marRight w:val="0"/>
                  <w:marTop w:val="0"/>
                  <w:marBottom w:val="0"/>
                  <w:divBdr>
                    <w:top w:val="none" w:sz="0" w:space="0" w:color="auto"/>
                    <w:left w:val="none" w:sz="0" w:space="0" w:color="auto"/>
                    <w:bottom w:val="none" w:sz="0" w:space="0" w:color="auto"/>
                    <w:right w:val="none" w:sz="0" w:space="0" w:color="auto"/>
                  </w:divBdr>
                </w:div>
                <w:div w:id="1958680497">
                  <w:marLeft w:val="480"/>
                  <w:marRight w:val="0"/>
                  <w:marTop w:val="0"/>
                  <w:marBottom w:val="0"/>
                  <w:divBdr>
                    <w:top w:val="none" w:sz="0" w:space="0" w:color="auto"/>
                    <w:left w:val="none" w:sz="0" w:space="0" w:color="auto"/>
                    <w:bottom w:val="none" w:sz="0" w:space="0" w:color="auto"/>
                    <w:right w:val="none" w:sz="0" w:space="0" w:color="auto"/>
                  </w:divBdr>
                </w:div>
                <w:div w:id="2140686967">
                  <w:marLeft w:val="480"/>
                  <w:marRight w:val="0"/>
                  <w:marTop w:val="0"/>
                  <w:marBottom w:val="0"/>
                  <w:divBdr>
                    <w:top w:val="none" w:sz="0" w:space="0" w:color="auto"/>
                    <w:left w:val="none" w:sz="0" w:space="0" w:color="auto"/>
                    <w:bottom w:val="none" w:sz="0" w:space="0" w:color="auto"/>
                    <w:right w:val="none" w:sz="0" w:space="0" w:color="auto"/>
                  </w:divBdr>
                </w:div>
                <w:div w:id="1170370368">
                  <w:marLeft w:val="480"/>
                  <w:marRight w:val="0"/>
                  <w:marTop w:val="0"/>
                  <w:marBottom w:val="0"/>
                  <w:divBdr>
                    <w:top w:val="none" w:sz="0" w:space="0" w:color="auto"/>
                    <w:left w:val="none" w:sz="0" w:space="0" w:color="auto"/>
                    <w:bottom w:val="none" w:sz="0" w:space="0" w:color="auto"/>
                    <w:right w:val="none" w:sz="0" w:space="0" w:color="auto"/>
                  </w:divBdr>
                </w:div>
                <w:div w:id="386072631">
                  <w:marLeft w:val="480"/>
                  <w:marRight w:val="0"/>
                  <w:marTop w:val="0"/>
                  <w:marBottom w:val="0"/>
                  <w:divBdr>
                    <w:top w:val="none" w:sz="0" w:space="0" w:color="auto"/>
                    <w:left w:val="none" w:sz="0" w:space="0" w:color="auto"/>
                    <w:bottom w:val="none" w:sz="0" w:space="0" w:color="auto"/>
                    <w:right w:val="none" w:sz="0" w:space="0" w:color="auto"/>
                  </w:divBdr>
                </w:div>
                <w:div w:id="954562609">
                  <w:marLeft w:val="480"/>
                  <w:marRight w:val="0"/>
                  <w:marTop w:val="0"/>
                  <w:marBottom w:val="0"/>
                  <w:divBdr>
                    <w:top w:val="none" w:sz="0" w:space="0" w:color="auto"/>
                    <w:left w:val="none" w:sz="0" w:space="0" w:color="auto"/>
                    <w:bottom w:val="none" w:sz="0" w:space="0" w:color="auto"/>
                    <w:right w:val="none" w:sz="0" w:space="0" w:color="auto"/>
                  </w:divBdr>
                </w:div>
                <w:div w:id="448547413">
                  <w:marLeft w:val="480"/>
                  <w:marRight w:val="0"/>
                  <w:marTop w:val="0"/>
                  <w:marBottom w:val="0"/>
                  <w:divBdr>
                    <w:top w:val="none" w:sz="0" w:space="0" w:color="auto"/>
                    <w:left w:val="none" w:sz="0" w:space="0" w:color="auto"/>
                    <w:bottom w:val="none" w:sz="0" w:space="0" w:color="auto"/>
                    <w:right w:val="none" w:sz="0" w:space="0" w:color="auto"/>
                  </w:divBdr>
                </w:div>
                <w:div w:id="1021663467">
                  <w:marLeft w:val="480"/>
                  <w:marRight w:val="0"/>
                  <w:marTop w:val="0"/>
                  <w:marBottom w:val="0"/>
                  <w:divBdr>
                    <w:top w:val="none" w:sz="0" w:space="0" w:color="auto"/>
                    <w:left w:val="none" w:sz="0" w:space="0" w:color="auto"/>
                    <w:bottom w:val="none" w:sz="0" w:space="0" w:color="auto"/>
                    <w:right w:val="none" w:sz="0" w:space="0" w:color="auto"/>
                  </w:divBdr>
                </w:div>
                <w:div w:id="1079520312">
                  <w:marLeft w:val="480"/>
                  <w:marRight w:val="0"/>
                  <w:marTop w:val="0"/>
                  <w:marBottom w:val="0"/>
                  <w:divBdr>
                    <w:top w:val="none" w:sz="0" w:space="0" w:color="auto"/>
                    <w:left w:val="none" w:sz="0" w:space="0" w:color="auto"/>
                    <w:bottom w:val="none" w:sz="0" w:space="0" w:color="auto"/>
                    <w:right w:val="none" w:sz="0" w:space="0" w:color="auto"/>
                  </w:divBdr>
                </w:div>
                <w:div w:id="1788355320">
                  <w:marLeft w:val="480"/>
                  <w:marRight w:val="0"/>
                  <w:marTop w:val="0"/>
                  <w:marBottom w:val="0"/>
                  <w:divBdr>
                    <w:top w:val="none" w:sz="0" w:space="0" w:color="auto"/>
                    <w:left w:val="none" w:sz="0" w:space="0" w:color="auto"/>
                    <w:bottom w:val="none" w:sz="0" w:space="0" w:color="auto"/>
                    <w:right w:val="none" w:sz="0" w:space="0" w:color="auto"/>
                  </w:divBdr>
                </w:div>
              </w:divsChild>
            </w:div>
            <w:div w:id="1625841624">
              <w:marLeft w:val="0"/>
              <w:marRight w:val="0"/>
              <w:marTop w:val="0"/>
              <w:marBottom w:val="0"/>
              <w:divBdr>
                <w:top w:val="none" w:sz="0" w:space="0" w:color="auto"/>
                <w:left w:val="none" w:sz="0" w:space="0" w:color="auto"/>
                <w:bottom w:val="none" w:sz="0" w:space="0" w:color="auto"/>
                <w:right w:val="none" w:sz="0" w:space="0" w:color="auto"/>
              </w:divBdr>
              <w:divsChild>
                <w:div w:id="564608872">
                  <w:marLeft w:val="480"/>
                  <w:marRight w:val="0"/>
                  <w:marTop w:val="0"/>
                  <w:marBottom w:val="0"/>
                  <w:divBdr>
                    <w:top w:val="none" w:sz="0" w:space="0" w:color="auto"/>
                    <w:left w:val="none" w:sz="0" w:space="0" w:color="auto"/>
                    <w:bottom w:val="none" w:sz="0" w:space="0" w:color="auto"/>
                    <w:right w:val="none" w:sz="0" w:space="0" w:color="auto"/>
                  </w:divBdr>
                </w:div>
                <w:div w:id="384523690">
                  <w:marLeft w:val="480"/>
                  <w:marRight w:val="0"/>
                  <w:marTop w:val="0"/>
                  <w:marBottom w:val="0"/>
                  <w:divBdr>
                    <w:top w:val="none" w:sz="0" w:space="0" w:color="auto"/>
                    <w:left w:val="none" w:sz="0" w:space="0" w:color="auto"/>
                    <w:bottom w:val="none" w:sz="0" w:space="0" w:color="auto"/>
                    <w:right w:val="none" w:sz="0" w:space="0" w:color="auto"/>
                  </w:divBdr>
                </w:div>
                <w:div w:id="1641881307">
                  <w:marLeft w:val="480"/>
                  <w:marRight w:val="0"/>
                  <w:marTop w:val="0"/>
                  <w:marBottom w:val="0"/>
                  <w:divBdr>
                    <w:top w:val="none" w:sz="0" w:space="0" w:color="auto"/>
                    <w:left w:val="none" w:sz="0" w:space="0" w:color="auto"/>
                    <w:bottom w:val="none" w:sz="0" w:space="0" w:color="auto"/>
                    <w:right w:val="none" w:sz="0" w:space="0" w:color="auto"/>
                  </w:divBdr>
                </w:div>
                <w:div w:id="1116754687">
                  <w:marLeft w:val="480"/>
                  <w:marRight w:val="0"/>
                  <w:marTop w:val="0"/>
                  <w:marBottom w:val="0"/>
                  <w:divBdr>
                    <w:top w:val="none" w:sz="0" w:space="0" w:color="auto"/>
                    <w:left w:val="none" w:sz="0" w:space="0" w:color="auto"/>
                    <w:bottom w:val="none" w:sz="0" w:space="0" w:color="auto"/>
                    <w:right w:val="none" w:sz="0" w:space="0" w:color="auto"/>
                  </w:divBdr>
                </w:div>
                <w:div w:id="627664289">
                  <w:marLeft w:val="480"/>
                  <w:marRight w:val="0"/>
                  <w:marTop w:val="0"/>
                  <w:marBottom w:val="0"/>
                  <w:divBdr>
                    <w:top w:val="none" w:sz="0" w:space="0" w:color="auto"/>
                    <w:left w:val="none" w:sz="0" w:space="0" w:color="auto"/>
                    <w:bottom w:val="none" w:sz="0" w:space="0" w:color="auto"/>
                    <w:right w:val="none" w:sz="0" w:space="0" w:color="auto"/>
                  </w:divBdr>
                </w:div>
                <w:div w:id="1924752148">
                  <w:marLeft w:val="480"/>
                  <w:marRight w:val="0"/>
                  <w:marTop w:val="0"/>
                  <w:marBottom w:val="0"/>
                  <w:divBdr>
                    <w:top w:val="none" w:sz="0" w:space="0" w:color="auto"/>
                    <w:left w:val="none" w:sz="0" w:space="0" w:color="auto"/>
                    <w:bottom w:val="none" w:sz="0" w:space="0" w:color="auto"/>
                    <w:right w:val="none" w:sz="0" w:space="0" w:color="auto"/>
                  </w:divBdr>
                </w:div>
                <w:div w:id="503322255">
                  <w:marLeft w:val="480"/>
                  <w:marRight w:val="0"/>
                  <w:marTop w:val="0"/>
                  <w:marBottom w:val="0"/>
                  <w:divBdr>
                    <w:top w:val="none" w:sz="0" w:space="0" w:color="auto"/>
                    <w:left w:val="none" w:sz="0" w:space="0" w:color="auto"/>
                    <w:bottom w:val="none" w:sz="0" w:space="0" w:color="auto"/>
                    <w:right w:val="none" w:sz="0" w:space="0" w:color="auto"/>
                  </w:divBdr>
                </w:div>
                <w:div w:id="1999965943">
                  <w:marLeft w:val="480"/>
                  <w:marRight w:val="0"/>
                  <w:marTop w:val="0"/>
                  <w:marBottom w:val="0"/>
                  <w:divBdr>
                    <w:top w:val="none" w:sz="0" w:space="0" w:color="auto"/>
                    <w:left w:val="none" w:sz="0" w:space="0" w:color="auto"/>
                    <w:bottom w:val="none" w:sz="0" w:space="0" w:color="auto"/>
                    <w:right w:val="none" w:sz="0" w:space="0" w:color="auto"/>
                  </w:divBdr>
                </w:div>
                <w:div w:id="620303669">
                  <w:marLeft w:val="480"/>
                  <w:marRight w:val="0"/>
                  <w:marTop w:val="0"/>
                  <w:marBottom w:val="0"/>
                  <w:divBdr>
                    <w:top w:val="none" w:sz="0" w:space="0" w:color="auto"/>
                    <w:left w:val="none" w:sz="0" w:space="0" w:color="auto"/>
                    <w:bottom w:val="none" w:sz="0" w:space="0" w:color="auto"/>
                    <w:right w:val="none" w:sz="0" w:space="0" w:color="auto"/>
                  </w:divBdr>
                </w:div>
                <w:div w:id="270816699">
                  <w:marLeft w:val="480"/>
                  <w:marRight w:val="0"/>
                  <w:marTop w:val="0"/>
                  <w:marBottom w:val="0"/>
                  <w:divBdr>
                    <w:top w:val="none" w:sz="0" w:space="0" w:color="auto"/>
                    <w:left w:val="none" w:sz="0" w:space="0" w:color="auto"/>
                    <w:bottom w:val="none" w:sz="0" w:space="0" w:color="auto"/>
                    <w:right w:val="none" w:sz="0" w:space="0" w:color="auto"/>
                  </w:divBdr>
                </w:div>
                <w:div w:id="2111122612">
                  <w:marLeft w:val="480"/>
                  <w:marRight w:val="0"/>
                  <w:marTop w:val="0"/>
                  <w:marBottom w:val="0"/>
                  <w:divBdr>
                    <w:top w:val="none" w:sz="0" w:space="0" w:color="auto"/>
                    <w:left w:val="none" w:sz="0" w:space="0" w:color="auto"/>
                    <w:bottom w:val="none" w:sz="0" w:space="0" w:color="auto"/>
                    <w:right w:val="none" w:sz="0" w:space="0" w:color="auto"/>
                  </w:divBdr>
                </w:div>
                <w:div w:id="11424780">
                  <w:marLeft w:val="480"/>
                  <w:marRight w:val="0"/>
                  <w:marTop w:val="0"/>
                  <w:marBottom w:val="0"/>
                  <w:divBdr>
                    <w:top w:val="none" w:sz="0" w:space="0" w:color="auto"/>
                    <w:left w:val="none" w:sz="0" w:space="0" w:color="auto"/>
                    <w:bottom w:val="none" w:sz="0" w:space="0" w:color="auto"/>
                    <w:right w:val="none" w:sz="0" w:space="0" w:color="auto"/>
                  </w:divBdr>
                </w:div>
                <w:div w:id="1675841781">
                  <w:marLeft w:val="480"/>
                  <w:marRight w:val="0"/>
                  <w:marTop w:val="0"/>
                  <w:marBottom w:val="0"/>
                  <w:divBdr>
                    <w:top w:val="none" w:sz="0" w:space="0" w:color="auto"/>
                    <w:left w:val="none" w:sz="0" w:space="0" w:color="auto"/>
                    <w:bottom w:val="none" w:sz="0" w:space="0" w:color="auto"/>
                    <w:right w:val="none" w:sz="0" w:space="0" w:color="auto"/>
                  </w:divBdr>
                </w:div>
                <w:div w:id="1995915792">
                  <w:marLeft w:val="480"/>
                  <w:marRight w:val="0"/>
                  <w:marTop w:val="0"/>
                  <w:marBottom w:val="0"/>
                  <w:divBdr>
                    <w:top w:val="none" w:sz="0" w:space="0" w:color="auto"/>
                    <w:left w:val="none" w:sz="0" w:space="0" w:color="auto"/>
                    <w:bottom w:val="none" w:sz="0" w:space="0" w:color="auto"/>
                    <w:right w:val="none" w:sz="0" w:space="0" w:color="auto"/>
                  </w:divBdr>
                </w:div>
                <w:div w:id="1815370812">
                  <w:marLeft w:val="480"/>
                  <w:marRight w:val="0"/>
                  <w:marTop w:val="0"/>
                  <w:marBottom w:val="0"/>
                  <w:divBdr>
                    <w:top w:val="none" w:sz="0" w:space="0" w:color="auto"/>
                    <w:left w:val="none" w:sz="0" w:space="0" w:color="auto"/>
                    <w:bottom w:val="none" w:sz="0" w:space="0" w:color="auto"/>
                    <w:right w:val="none" w:sz="0" w:space="0" w:color="auto"/>
                  </w:divBdr>
                </w:div>
                <w:div w:id="499975743">
                  <w:marLeft w:val="480"/>
                  <w:marRight w:val="0"/>
                  <w:marTop w:val="0"/>
                  <w:marBottom w:val="0"/>
                  <w:divBdr>
                    <w:top w:val="none" w:sz="0" w:space="0" w:color="auto"/>
                    <w:left w:val="none" w:sz="0" w:space="0" w:color="auto"/>
                    <w:bottom w:val="none" w:sz="0" w:space="0" w:color="auto"/>
                    <w:right w:val="none" w:sz="0" w:space="0" w:color="auto"/>
                  </w:divBdr>
                </w:div>
                <w:div w:id="700208885">
                  <w:marLeft w:val="480"/>
                  <w:marRight w:val="0"/>
                  <w:marTop w:val="0"/>
                  <w:marBottom w:val="0"/>
                  <w:divBdr>
                    <w:top w:val="none" w:sz="0" w:space="0" w:color="auto"/>
                    <w:left w:val="none" w:sz="0" w:space="0" w:color="auto"/>
                    <w:bottom w:val="none" w:sz="0" w:space="0" w:color="auto"/>
                    <w:right w:val="none" w:sz="0" w:space="0" w:color="auto"/>
                  </w:divBdr>
                </w:div>
                <w:div w:id="510295508">
                  <w:marLeft w:val="480"/>
                  <w:marRight w:val="0"/>
                  <w:marTop w:val="0"/>
                  <w:marBottom w:val="0"/>
                  <w:divBdr>
                    <w:top w:val="none" w:sz="0" w:space="0" w:color="auto"/>
                    <w:left w:val="none" w:sz="0" w:space="0" w:color="auto"/>
                    <w:bottom w:val="none" w:sz="0" w:space="0" w:color="auto"/>
                    <w:right w:val="none" w:sz="0" w:space="0" w:color="auto"/>
                  </w:divBdr>
                </w:div>
                <w:div w:id="1658345219">
                  <w:marLeft w:val="480"/>
                  <w:marRight w:val="0"/>
                  <w:marTop w:val="0"/>
                  <w:marBottom w:val="0"/>
                  <w:divBdr>
                    <w:top w:val="none" w:sz="0" w:space="0" w:color="auto"/>
                    <w:left w:val="none" w:sz="0" w:space="0" w:color="auto"/>
                    <w:bottom w:val="none" w:sz="0" w:space="0" w:color="auto"/>
                    <w:right w:val="none" w:sz="0" w:space="0" w:color="auto"/>
                  </w:divBdr>
                </w:div>
                <w:div w:id="1001354440">
                  <w:marLeft w:val="480"/>
                  <w:marRight w:val="0"/>
                  <w:marTop w:val="0"/>
                  <w:marBottom w:val="0"/>
                  <w:divBdr>
                    <w:top w:val="none" w:sz="0" w:space="0" w:color="auto"/>
                    <w:left w:val="none" w:sz="0" w:space="0" w:color="auto"/>
                    <w:bottom w:val="none" w:sz="0" w:space="0" w:color="auto"/>
                    <w:right w:val="none" w:sz="0" w:space="0" w:color="auto"/>
                  </w:divBdr>
                </w:div>
                <w:div w:id="919483348">
                  <w:marLeft w:val="480"/>
                  <w:marRight w:val="0"/>
                  <w:marTop w:val="0"/>
                  <w:marBottom w:val="0"/>
                  <w:divBdr>
                    <w:top w:val="none" w:sz="0" w:space="0" w:color="auto"/>
                    <w:left w:val="none" w:sz="0" w:space="0" w:color="auto"/>
                    <w:bottom w:val="none" w:sz="0" w:space="0" w:color="auto"/>
                    <w:right w:val="none" w:sz="0" w:space="0" w:color="auto"/>
                  </w:divBdr>
                </w:div>
                <w:div w:id="1527215193">
                  <w:marLeft w:val="480"/>
                  <w:marRight w:val="0"/>
                  <w:marTop w:val="0"/>
                  <w:marBottom w:val="0"/>
                  <w:divBdr>
                    <w:top w:val="none" w:sz="0" w:space="0" w:color="auto"/>
                    <w:left w:val="none" w:sz="0" w:space="0" w:color="auto"/>
                    <w:bottom w:val="none" w:sz="0" w:space="0" w:color="auto"/>
                    <w:right w:val="none" w:sz="0" w:space="0" w:color="auto"/>
                  </w:divBdr>
                </w:div>
                <w:div w:id="665745195">
                  <w:marLeft w:val="480"/>
                  <w:marRight w:val="0"/>
                  <w:marTop w:val="0"/>
                  <w:marBottom w:val="0"/>
                  <w:divBdr>
                    <w:top w:val="none" w:sz="0" w:space="0" w:color="auto"/>
                    <w:left w:val="none" w:sz="0" w:space="0" w:color="auto"/>
                    <w:bottom w:val="none" w:sz="0" w:space="0" w:color="auto"/>
                    <w:right w:val="none" w:sz="0" w:space="0" w:color="auto"/>
                  </w:divBdr>
                </w:div>
                <w:div w:id="1575820678">
                  <w:marLeft w:val="480"/>
                  <w:marRight w:val="0"/>
                  <w:marTop w:val="0"/>
                  <w:marBottom w:val="0"/>
                  <w:divBdr>
                    <w:top w:val="none" w:sz="0" w:space="0" w:color="auto"/>
                    <w:left w:val="none" w:sz="0" w:space="0" w:color="auto"/>
                    <w:bottom w:val="none" w:sz="0" w:space="0" w:color="auto"/>
                    <w:right w:val="none" w:sz="0" w:space="0" w:color="auto"/>
                  </w:divBdr>
                </w:div>
                <w:div w:id="849880896">
                  <w:marLeft w:val="480"/>
                  <w:marRight w:val="0"/>
                  <w:marTop w:val="0"/>
                  <w:marBottom w:val="0"/>
                  <w:divBdr>
                    <w:top w:val="none" w:sz="0" w:space="0" w:color="auto"/>
                    <w:left w:val="none" w:sz="0" w:space="0" w:color="auto"/>
                    <w:bottom w:val="none" w:sz="0" w:space="0" w:color="auto"/>
                    <w:right w:val="none" w:sz="0" w:space="0" w:color="auto"/>
                  </w:divBdr>
                </w:div>
                <w:div w:id="1738085706">
                  <w:marLeft w:val="480"/>
                  <w:marRight w:val="0"/>
                  <w:marTop w:val="0"/>
                  <w:marBottom w:val="0"/>
                  <w:divBdr>
                    <w:top w:val="none" w:sz="0" w:space="0" w:color="auto"/>
                    <w:left w:val="none" w:sz="0" w:space="0" w:color="auto"/>
                    <w:bottom w:val="none" w:sz="0" w:space="0" w:color="auto"/>
                    <w:right w:val="none" w:sz="0" w:space="0" w:color="auto"/>
                  </w:divBdr>
                </w:div>
                <w:div w:id="908730463">
                  <w:marLeft w:val="480"/>
                  <w:marRight w:val="0"/>
                  <w:marTop w:val="0"/>
                  <w:marBottom w:val="0"/>
                  <w:divBdr>
                    <w:top w:val="none" w:sz="0" w:space="0" w:color="auto"/>
                    <w:left w:val="none" w:sz="0" w:space="0" w:color="auto"/>
                    <w:bottom w:val="none" w:sz="0" w:space="0" w:color="auto"/>
                    <w:right w:val="none" w:sz="0" w:space="0" w:color="auto"/>
                  </w:divBdr>
                </w:div>
                <w:div w:id="1961371413">
                  <w:marLeft w:val="480"/>
                  <w:marRight w:val="0"/>
                  <w:marTop w:val="0"/>
                  <w:marBottom w:val="0"/>
                  <w:divBdr>
                    <w:top w:val="none" w:sz="0" w:space="0" w:color="auto"/>
                    <w:left w:val="none" w:sz="0" w:space="0" w:color="auto"/>
                    <w:bottom w:val="none" w:sz="0" w:space="0" w:color="auto"/>
                    <w:right w:val="none" w:sz="0" w:space="0" w:color="auto"/>
                  </w:divBdr>
                </w:div>
                <w:div w:id="1842700521">
                  <w:marLeft w:val="480"/>
                  <w:marRight w:val="0"/>
                  <w:marTop w:val="0"/>
                  <w:marBottom w:val="0"/>
                  <w:divBdr>
                    <w:top w:val="none" w:sz="0" w:space="0" w:color="auto"/>
                    <w:left w:val="none" w:sz="0" w:space="0" w:color="auto"/>
                    <w:bottom w:val="none" w:sz="0" w:space="0" w:color="auto"/>
                    <w:right w:val="none" w:sz="0" w:space="0" w:color="auto"/>
                  </w:divBdr>
                </w:div>
                <w:div w:id="2120175163">
                  <w:marLeft w:val="480"/>
                  <w:marRight w:val="0"/>
                  <w:marTop w:val="0"/>
                  <w:marBottom w:val="0"/>
                  <w:divBdr>
                    <w:top w:val="none" w:sz="0" w:space="0" w:color="auto"/>
                    <w:left w:val="none" w:sz="0" w:space="0" w:color="auto"/>
                    <w:bottom w:val="none" w:sz="0" w:space="0" w:color="auto"/>
                    <w:right w:val="none" w:sz="0" w:space="0" w:color="auto"/>
                  </w:divBdr>
                </w:div>
                <w:div w:id="1094323004">
                  <w:marLeft w:val="480"/>
                  <w:marRight w:val="0"/>
                  <w:marTop w:val="0"/>
                  <w:marBottom w:val="0"/>
                  <w:divBdr>
                    <w:top w:val="none" w:sz="0" w:space="0" w:color="auto"/>
                    <w:left w:val="none" w:sz="0" w:space="0" w:color="auto"/>
                    <w:bottom w:val="none" w:sz="0" w:space="0" w:color="auto"/>
                    <w:right w:val="none" w:sz="0" w:space="0" w:color="auto"/>
                  </w:divBdr>
                </w:div>
                <w:div w:id="385498205">
                  <w:marLeft w:val="480"/>
                  <w:marRight w:val="0"/>
                  <w:marTop w:val="0"/>
                  <w:marBottom w:val="0"/>
                  <w:divBdr>
                    <w:top w:val="none" w:sz="0" w:space="0" w:color="auto"/>
                    <w:left w:val="none" w:sz="0" w:space="0" w:color="auto"/>
                    <w:bottom w:val="none" w:sz="0" w:space="0" w:color="auto"/>
                    <w:right w:val="none" w:sz="0" w:space="0" w:color="auto"/>
                  </w:divBdr>
                </w:div>
                <w:div w:id="1622882518">
                  <w:marLeft w:val="480"/>
                  <w:marRight w:val="0"/>
                  <w:marTop w:val="0"/>
                  <w:marBottom w:val="0"/>
                  <w:divBdr>
                    <w:top w:val="none" w:sz="0" w:space="0" w:color="auto"/>
                    <w:left w:val="none" w:sz="0" w:space="0" w:color="auto"/>
                    <w:bottom w:val="none" w:sz="0" w:space="0" w:color="auto"/>
                    <w:right w:val="none" w:sz="0" w:space="0" w:color="auto"/>
                  </w:divBdr>
                </w:div>
                <w:div w:id="2005157489">
                  <w:marLeft w:val="480"/>
                  <w:marRight w:val="0"/>
                  <w:marTop w:val="0"/>
                  <w:marBottom w:val="0"/>
                  <w:divBdr>
                    <w:top w:val="none" w:sz="0" w:space="0" w:color="auto"/>
                    <w:left w:val="none" w:sz="0" w:space="0" w:color="auto"/>
                    <w:bottom w:val="none" w:sz="0" w:space="0" w:color="auto"/>
                    <w:right w:val="none" w:sz="0" w:space="0" w:color="auto"/>
                  </w:divBdr>
                </w:div>
                <w:div w:id="1822889788">
                  <w:marLeft w:val="480"/>
                  <w:marRight w:val="0"/>
                  <w:marTop w:val="0"/>
                  <w:marBottom w:val="0"/>
                  <w:divBdr>
                    <w:top w:val="none" w:sz="0" w:space="0" w:color="auto"/>
                    <w:left w:val="none" w:sz="0" w:space="0" w:color="auto"/>
                    <w:bottom w:val="none" w:sz="0" w:space="0" w:color="auto"/>
                    <w:right w:val="none" w:sz="0" w:space="0" w:color="auto"/>
                  </w:divBdr>
                </w:div>
                <w:div w:id="1890418161">
                  <w:marLeft w:val="480"/>
                  <w:marRight w:val="0"/>
                  <w:marTop w:val="0"/>
                  <w:marBottom w:val="0"/>
                  <w:divBdr>
                    <w:top w:val="none" w:sz="0" w:space="0" w:color="auto"/>
                    <w:left w:val="none" w:sz="0" w:space="0" w:color="auto"/>
                    <w:bottom w:val="none" w:sz="0" w:space="0" w:color="auto"/>
                    <w:right w:val="none" w:sz="0" w:space="0" w:color="auto"/>
                  </w:divBdr>
                </w:div>
                <w:div w:id="866023902">
                  <w:marLeft w:val="480"/>
                  <w:marRight w:val="0"/>
                  <w:marTop w:val="0"/>
                  <w:marBottom w:val="0"/>
                  <w:divBdr>
                    <w:top w:val="none" w:sz="0" w:space="0" w:color="auto"/>
                    <w:left w:val="none" w:sz="0" w:space="0" w:color="auto"/>
                    <w:bottom w:val="none" w:sz="0" w:space="0" w:color="auto"/>
                    <w:right w:val="none" w:sz="0" w:space="0" w:color="auto"/>
                  </w:divBdr>
                </w:div>
                <w:div w:id="1687629609">
                  <w:marLeft w:val="480"/>
                  <w:marRight w:val="0"/>
                  <w:marTop w:val="0"/>
                  <w:marBottom w:val="0"/>
                  <w:divBdr>
                    <w:top w:val="none" w:sz="0" w:space="0" w:color="auto"/>
                    <w:left w:val="none" w:sz="0" w:space="0" w:color="auto"/>
                    <w:bottom w:val="none" w:sz="0" w:space="0" w:color="auto"/>
                    <w:right w:val="none" w:sz="0" w:space="0" w:color="auto"/>
                  </w:divBdr>
                </w:div>
                <w:div w:id="1380858355">
                  <w:marLeft w:val="480"/>
                  <w:marRight w:val="0"/>
                  <w:marTop w:val="0"/>
                  <w:marBottom w:val="0"/>
                  <w:divBdr>
                    <w:top w:val="none" w:sz="0" w:space="0" w:color="auto"/>
                    <w:left w:val="none" w:sz="0" w:space="0" w:color="auto"/>
                    <w:bottom w:val="none" w:sz="0" w:space="0" w:color="auto"/>
                    <w:right w:val="none" w:sz="0" w:space="0" w:color="auto"/>
                  </w:divBdr>
                </w:div>
                <w:div w:id="757287762">
                  <w:marLeft w:val="480"/>
                  <w:marRight w:val="0"/>
                  <w:marTop w:val="0"/>
                  <w:marBottom w:val="0"/>
                  <w:divBdr>
                    <w:top w:val="none" w:sz="0" w:space="0" w:color="auto"/>
                    <w:left w:val="none" w:sz="0" w:space="0" w:color="auto"/>
                    <w:bottom w:val="none" w:sz="0" w:space="0" w:color="auto"/>
                    <w:right w:val="none" w:sz="0" w:space="0" w:color="auto"/>
                  </w:divBdr>
                </w:div>
                <w:div w:id="967659774">
                  <w:marLeft w:val="480"/>
                  <w:marRight w:val="0"/>
                  <w:marTop w:val="0"/>
                  <w:marBottom w:val="0"/>
                  <w:divBdr>
                    <w:top w:val="none" w:sz="0" w:space="0" w:color="auto"/>
                    <w:left w:val="none" w:sz="0" w:space="0" w:color="auto"/>
                    <w:bottom w:val="none" w:sz="0" w:space="0" w:color="auto"/>
                    <w:right w:val="none" w:sz="0" w:space="0" w:color="auto"/>
                  </w:divBdr>
                </w:div>
                <w:div w:id="1329870390">
                  <w:marLeft w:val="480"/>
                  <w:marRight w:val="0"/>
                  <w:marTop w:val="0"/>
                  <w:marBottom w:val="0"/>
                  <w:divBdr>
                    <w:top w:val="none" w:sz="0" w:space="0" w:color="auto"/>
                    <w:left w:val="none" w:sz="0" w:space="0" w:color="auto"/>
                    <w:bottom w:val="none" w:sz="0" w:space="0" w:color="auto"/>
                    <w:right w:val="none" w:sz="0" w:space="0" w:color="auto"/>
                  </w:divBdr>
                </w:div>
                <w:div w:id="1216118639">
                  <w:marLeft w:val="480"/>
                  <w:marRight w:val="0"/>
                  <w:marTop w:val="0"/>
                  <w:marBottom w:val="0"/>
                  <w:divBdr>
                    <w:top w:val="none" w:sz="0" w:space="0" w:color="auto"/>
                    <w:left w:val="none" w:sz="0" w:space="0" w:color="auto"/>
                    <w:bottom w:val="none" w:sz="0" w:space="0" w:color="auto"/>
                    <w:right w:val="none" w:sz="0" w:space="0" w:color="auto"/>
                  </w:divBdr>
                </w:div>
                <w:div w:id="1892426795">
                  <w:marLeft w:val="480"/>
                  <w:marRight w:val="0"/>
                  <w:marTop w:val="0"/>
                  <w:marBottom w:val="0"/>
                  <w:divBdr>
                    <w:top w:val="none" w:sz="0" w:space="0" w:color="auto"/>
                    <w:left w:val="none" w:sz="0" w:space="0" w:color="auto"/>
                    <w:bottom w:val="none" w:sz="0" w:space="0" w:color="auto"/>
                    <w:right w:val="none" w:sz="0" w:space="0" w:color="auto"/>
                  </w:divBdr>
                </w:div>
                <w:div w:id="360784653">
                  <w:marLeft w:val="480"/>
                  <w:marRight w:val="0"/>
                  <w:marTop w:val="0"/>
                  <w:marBottom w:val="0"/>
                  <w:divBdr>
                    <w:top w:val="none" w:sz="0" w:space="0" w:color="auto"/>
                    <w:left w:val="none" w:sz="0" w:space="0" w:color="auto"/>
                    <w:bottom w:val="none" w:sz="0" w:space="0" w:color="auto"/>
                    <w:right w:val="none" w:sz="0" w:space="0" w:color="auto"/>
                  </w:divBdr>
                </w:div>
                <w:div w:id="778984999">
                  <w:marLeft w:val="480"/>
                  <w:marRight w:val="0"/>
                  <w:marTop w:val="0"/>
                  <w:marBottom w:val="0"/>
                  <w:divBdr>
                    <w:top w:val="none" w:sz="0" w:space="0" w:color="auto"/>
                    <w:left w:val="none" w:sz="0" w:space="0" w:color="auto"/>
                    <w:bottom w:val="none" w:sz="0" w:space="0" w:color="auto"/>
                    <w:right w:val="none" w:sz="0" w:space="0" w:color="auto"/>
                  </w:divBdr>
                </w:div>
                <w:div w:id="606427721">
                  <w:marLeft w:val="480"/>
                  <w:marRight w:val="0"/>
                  <w:marTop w:val="0"/>
                  <w:marBottom w:val="0"/>
                  <w:divBdr>
                    <w:top w:val="none" w:sz="0" w:space="0" w:color="auto"/>
                    <w:left w:val="none" w:sz="0" w:space="0" w:color="auto"/>
                    <w:bottom w:val="none" w:sz="0" w:space="0" w:color="auto"/>
                    <w:right w:val="none" w:sz="0" w:space="0" w:color="auto"/>
                  </w:divBdr>
                </w:div>
                <w:div w:id="1080325011">
                  <w:marLeft w:val="480"/>
                  <w:marRight w:val="0"/>
                  <w:marTop w:val="0"/>
                  <w:marBottom w:val="0"/>
                  <w:divBdr>
                    <w:top w:val="none" w:sz="0" w:space="0" w:color="auto"/>
                    <w:left w:val="none" w:sz="0" w:space="0" w:color="auto"/>
                    <w:bottom w:val="none" w:sz="0" w:space="0" w:color="auto"/>
                    <w:right w:val="none" w:sz="0" w:space="0" w:color="auto"/>
                  </w:divBdr>
                </w:div>
                <w:div w:id="2043092126">
                  <w:marLeft w:val="480"/>
                  <w:marRight w:val="0"/>
                  <w:marTop w:val="0"/>
                  <w:marBottom w:val="0"/>
                  <w:divBdr>
                    <w:top w:val="none" w:sz="0" w:space="0" w:color="auto"/>
                    <w:left w:val="none" w:sz="0" w:space="0" w:color="auto"/>
                    <w:bottom w:val="none" w:sz="0" w:space="0" w:color="auto"/>
                    <w:right w:val="none" w:sz="0" w:space="0" w:color="auto"/>
                  </w:divBdr>
                </w:div>
                <w:div w:id="1990285200">
                  <w:marLeft w:val="480"/>
                  <w:marRight w:val="0"/>
                  <w:marTop w:val="0"/>
                  <w:marBottom w:val="0"/>
                  <w:divBdr>
                    <w:top w:val="none" w:sz="0" w:space="0" w:color="auto"/>
                    <w:left w:val="none" w:sz="0" w:space="0" w:color="auto"/>
                    <w:bottom w:val="none" w:sz="0" w:space="0" w:color="auto"/>
                    <w:right w:val="none" w:sz="0" w:space="0" w:color="auto"/>
                  </w:divBdr>
                </w:div>
                <w:div w:id="1065420696">
                  <w:marLeft w:val="480"/>
                  <w:marRight w:val="0"/>
                  <w:marTop w:val="0"/>
                  <w:marBottom w:val="0"/>
                  <w:divBdr>
                    <w:top w:val="none" w:sz="0" w:space="0" w:color="auto"/>
                    <w:left w:val="none" w:sz="0" w:space="0" w:color="auto"/>
                    <w:bottom w:val="none" w:sz="0" w:space="0" w:color="auto"/>
                    <w:right w:val="none" w:sz="0" w:space="0" w:color="auto"/>
                  </w:divBdr>
                </w:div>
                <w:div w:id="1839492097">
                  <w:marLeft w:val="480"/>
                  <w:marRight w:val="0"/>
                  <w:marTop w:val="0"/>
                  <w:marBottom w:val="0"/>
                  <w:divBdr>
                    <w:top w:val="none" w:sz="0" w:space="0" w:color="auto"/>
                    <w:left w:val="none" w:sz="0" w:space="0" w:color="auto"/>
                    <w:bottom w:val="none" w:sz="0" w:space="0" w:color="auto"/>
                    <w:right w:val="none" w:sz="0" w:space="0" w:color="auto"/>
                  </w:divBdr>
                </w:div>
                <w:div w:id="121849472">
                  <w:marLeft w:val="480"/>
                  <w:marRight w:val="0"/>
                  <w:marTop w:val="0"/>
                  <w:marBottom w:val="0"/>
                  <w:divBdr>
                    <w:top w:val="none" w:sz="0" w:space="0" w:color="auto"/>
                    <w:left w:val="none" w:sz="0" w:space="0" w:color="auto"/>
                    <w:bottom w:val="none" w:sz="0" w:space="0" w:color="auto"/>
                    <w:right w:val="none" w:sz="0" w:space="0" w:color="auto"/>
                  </w:divBdr>
                </w:div>
                <w:div w:id="1179200529">
                  <w:marLeft w:val="480"/>
                  <w:marRight w:val="0"/>
                  <w:marTop w:val="0"/>
                  <w:marBottom w:val="0"/>
                  <w:divBdr>
                    <w:top w:val="none" w:sz="0" w:space="0" w:color="auto"/>
                    <w:left w:val="none" w:sz="0" w:space="0" w:color="auto"/>
                    <w:bottom w:val="none" w:sz="0" w:space="0" w:color="auto"/>
                    <w:right w:val="none" w:sz="0" w:space="0" w:color="auto"/>
                  </w:divBdr>
                </w:div>
                <w:div w:id="598489884">
                  <w:marLeft w:val="480"/>
                  <w:marRight w:val="0"/>
                  <w:marTop w:val="0"/>
                  <w:marBottom w:val="0"/>
                  <w:divBdr>
                    <w:top w:val="none" w:sz="0" w:space="0" w:color="auto"/>
                    <w:left w:val="none" w:sz="0" w:space="0" w:color="auto"/>
                    <w:bottom w:val="none" w:sz="0" w:space="0" w:color="auto"/>
                    <w:right w:val="none" w:sz="0" w:space="0" w:color="auto"/>
                  </w:divBdr>
                </w:div>
                <w:div w:id="1119059116">
                  <w:marLeft w:val="480"/>
                  <w:marRight w:val="0"/>
                  <w:marTop w:val="0"/>
                  <w:marBottom w:val="0"/>
                  <w:divBdr>
                    <w:top w:val="none" w:sz="0" w:space="0" w:color="auto"/>
                    <w:left w:val="none" w:sz="0" w:space="0" w:color="auto"/>
                    <w:bottom w:val="none" w:sz="0" w:space="0" w:color="auto"/>
                    <w:right w:val="none" w:sz="0" w:space="0" w:color="auto"/>
                  </w:divBdr>
                </w:div>
                <w:div w:id="83427466">
                  <w:marLeft w:val="480"/>
                  <w:marRight w:val="0"/>
                  <w:marTop w:val="0"/>
                  <w:marBottom w:val="0"/>
                  <w:divBdr>
                    <w:top w:val="none" w:sz="0" w:space="0" w:color="auto"/>
                    <w:left w:val="none" w:sz="0" w:space="0" w:color="auto"/>
                    <w:bottom w:val="none" w:sz="0" w:space="0" w:color="auto"/>
                    <w:right w:val="none" w:sz="0" w:space="0" w:color="auto"/>
                  </w:divBdr>
                </w:div>
                <w:div w:id="925264558">
                  <w:marLeft w:val="480"/>
                  <w:marRight w:val="0"/>
                  <w:marTop w:val="0"/>
                  <w:marBottom w:val="0"/>
                  <w:divBdr>
                    <w:top w:val="none" w:sz="0" w:space="0" w:color="auto"/>
                    <w:left w:val="none" w:sz="0" w:space="0" w:color="auto"/>
                    <w:bottom w:val="none" w:sz="0" w:space="0" w:color="auto"/>
                    <w:right w:val="none" w:sz="0" w:space="0" w:color="auto"/>
                  </w:divBdr>
                </w:div>
                <w:div w:id="868563676">
                  <w:marLeft w:val="480"/>
                  <w:marRight w:val="0"/>
                  <w:marTop w:val="0"/>
                  <w:marBottom w:val="0"/>
                  <w:divBdr>
                    <w:top w:val="none" w:sz="0" w:space="0" w:color="auto"/>
                    <w:left w:val="none" w:sz="0" w:space="0" w:color="auto"/>
                    <w:bottom w:val="none" w:sz="0" w:space="0" w:color="auto"/>
                    <w:right w:val="none" w:sz="0" w:space="0" w:color="auto"/>
                  </w:divBdr>
                </w:div>
                <w:div w:id="332877198">
                  <w:marLeft w:val="480"/>
                  <w:marRight w:val="0"/>
                  <w:marTop w:val="0"/>
                  <w:marBottom w:val="0"/>
                  <w:divBdr>
                    <w:top w:val="none" w:sz="0" w:space="0" w:color="auto"/>
                    <w:left w:val="none" w:sz="0" w:space="0" w:color="auto"/>
                    <w:bottom w:val="none" w:sz="0" w:space="0" w:color="auto"/>
                    <w:right w:val="none" w:sz="0" w:space="0" w:color="auto"/>
                  </w:divBdr>
                </w:div>
                <w:div w:id="1830518656">
                  <w:marLeft w:val="480"/>
                  <w:marRight w:val="0"/>
                  <w:marTop w:val="0"/>
                  <w:marBottom w:val="0"/>
                  <w:divBdr>
                    <w:top w:val="none" w:sz="0" w:space="0" w:color="auto"/>
                    <w:left w:val="none" w:sz="0" w:space="0" w:color="auto"/>
                    <w:bottom w:val="none" w:sz="0" w:space="0" w:color="auto"/>
                    <w:right w:val="none" w:sz="0" w:space="0" w:color="auto"/>
                  </w:divBdr>
                </w:div>
                <w:div w:id="2045471912">
                  <w:marLeft w:val="480"/>
                  <w:marRight w:val="0"/>
                  <w:marTop w:val="0"/>
                  <w:marBottom w:val="0"/>
                  <w:divBdr>
                    <w:top w:val="none" w:sz="0" w:space="0" w:color="auto"/>
                    <w:left w:val="none" w:sz="0" w:space="0" w:color="auto"/>
                    <w:bottom w:val="none" w:sz="0" w:space="0" w:color="auto"/>
                    <w:right w:val="none" w:sz="0" w:space="0" w:color="auto"/>
                  </w:divBdr>
                </w:div>
                <w:div w:id="442965970">
                  <w:marLeft w:val="480"/>
                  <w:marRight w:val="0"/>
                  <w:marTop w:val="0"/>
                  <w:marBottom w:val="0"/>
                  <w:divBdr>
                    <w:top w:val="none" w:sz="0" w:space="0" w:color="auto"/>
                    <w:left w:val="none" w:sz="0" w:space="0" w:color="auto"/>
                    <w:bottom w:val="none" w:sz="0" w:space="0" w:color="auto"/>
                    <w:right w:val="none" w:sz="0" w:space="0" w:color="auto"/>
                  </w:divBdr>
                </w:div>
                <w:div w:id="1246038465">
                  <w:marLeft w:val="480"/>
                  <w:marRight w:val="0"/>
                  <w:marTop w:val="0"/>
                  <w:marBottom w:val="0"/>
                  <w:divBdr>
                    <w:top w:val="none" w:sz="0" w:space="0" w:color="auto"/>
                    <w:left w:val="none" w:sz="0" w:space="0" w:color="auto"/>
                    <w:bottom w:val="none" w:sz="0" w:space="0" w:color="auto"/>
                    <w:right w:val="none" w:sz="0" w:space="0" w:color="auto"/>
                  </w:divBdr>
                </w:div>
                <w:div w:id="1052729364">
                  <w:marLeft w:val="480"/>
                  <w:marRight w:val="0"/>
                  <w:marTop w:val="0"/>
                  <w:marBottom w:val="0"/>
                  <w:divBdr>
                    <w:top w:val="none" w:sz="0" w:space="0" w:color="auto"/>
                    <w:left w:val="none" w:sz="0" w:space="0" w:color="auto"/>
                    <w:bottom w:val="none" w:sz="0" w:space="0" w:color="auto"/>
                    <w:right w:val="none" w:sz="0" w:space="0" w:color="auto"/>
                  </w:divBdr>
                </w:div>
                <w:div w:id="1960837664">
                  <w:marLeft w:val="480"/>
                  <w:marRight w:val="0"/>
                  <w:marTop w:val="0"/>
                  <w:marBottom w:val="0"/>
                  <w:divBdr>
                    <w:top w:val="none" w:sz="0" w:space="0" w:color="auto"/>
                    <w:left w:val="none" w:sz="0" w:space="0" w:color="auto"/>
                    <w:bottom w:val="none" w:sz="0" w:space="0" w:color="auto"/>
                    <w:right w:val="none" w:sz="0" w:space="0" w:color="auto"/>
                  </w:divBdr>
                </w:div>
                <w:div w:id="106317701">
                  <w:marLeft w:val="480"/>
                  <w:marRight w:val="0"/>
                  <w:marTop w:val="0"/>
                  <w:marBottom w:val="0"/>
                  <w:divBdr>
                    <w:top w:val="none" w:sz="0" w:space="0" w:color="auto"/>
                    <w:left w:val="none" w:sz="0" w:space="0" w:color="auto"/>
                    <w:bottom w:val="none" w:sz="0" w:space="0" w:color="auto"/>
                    <w:right w:val="none" w:sz="0" w:space="0" w:color="auto"/>
                  </w:divBdr>
                </w:div>
                <w:div w:id="1431049059">
                  <w:marLeft w:val="480"/>
                  <w:marRight w:val="0"/>
                  <w:marTop w:val="0"/>
                  <w:marBottom w:val="0"/>
                  <w:divBdr>
                    <w:top w:val="none" w:sz="0" w:space="0" w:color="auto"/>
                    <w:left w:val="none" w:sz="0" w:space="0" w:color="auto"/>
                    <w:bottom w:val="none" w:sz="0" w:space="0" w:color="auto"/>
                    <w:right w:val="none" w:sz="0" w:space="0" w:color="auto"/>
                  </w:divBdr>
                </w:div>
                <w:div w:id="1324964364">
                  <w:marLeft w:val="480"/>
                  <w:marRight w:val="0"/>
                  <w:marTop w:val="0"/>
                  <w:marBottom w:val="0"/>
                  <w:divBdr>
                    <w:top w:val="none" w:sz="0" w:space="0" w:color="auto"/>
                    <w:left w:val="none" w:sz="0" w:space="0" w:color="auto"/>
                    <w:bottom w:val="none" w:sz="0" w:space="0" w:color="auto"/>
                    <w:right w:val="none" w:sz="0" w:space="0" w:color="auto"/>
                  </w:divBdr>
                </w:div>
                <w:div w:id="466823028">
                  <w:marLeft w:val="480"/>
                  <w:marRight w:val="0"/>
                  <w:marTop w:val="0"/>
                  <w:marBottom w:val="0"/>
                  <w:divBdr>
                    <w:top w:val="none" w:sz="0" w:space="0" w:color="auto"/>
                    <w:left w:val="none" w:sz="0" w:space="0" w:color="auto"/>
                    <w:bottom w:val="none" w:sz="0" w:space="0" w:color="auto"/>
                    <w:right w:val="none" w:sz="0" w:space="0" w:color="auto"/>
                  </w:divBdr>
                </w:div>
                <w:div w:id="796069948">
                  <w:marLeft w:val="480"/>
                  <w:marRight w:val="0"/>
                  <w:marTop w:val="0"/>
                  <w:marBottom w:val="0"/>
                  <w:divBdr>
                    <w:top w:val="none" w:sz="0" w:space="0" w:color="auto"/>
                    <w:left w:val="none" w:sz="0" w:space="0" w:color="auto"/>
                    <w:bottom w:val="none" w:sz="0" w:space="0" w:color="auto"/>
                    <w:right w:val="none" w:sz="0" w:space="0" w:color="auto"/>
                  </w:divBdr>
                </w:div>
                <w:div w:id="1347560457">
                  <w:marLeft w:val="480"/>
                  <w:marRight w:val="0"/>
                  <w:marTop w:val="0"/>
                  <w:marBottom w:val="0"/>
                  <w:divBdr>
                    <w:top w:val="none" w:sz="0" w:space="0" w:color="auto"/>
                    <w:left w:val="none" w:sz="0" w:space="0" w:color="auto"/>
                    <w:bottom w:val="none" w:sz="0" w:space="0" w:color="auto"/>
                    <w:right w:val="none" w:sz="0" w:space="0" w:color="auto"/>
                  </w:divBdr>
                </w:div>
                <w:div w:id="229115581">
                  <w:marLeft w:val="480"/>
                  <w:marRight w:val="0"/>
                  <w:marTop w:val="0"/>
                  <w:marBottom w:val="0"/>
                  <w:divBdr>
                    <w:top w:val="none" w:sz="0" w:space="0" w:color="auto"/>
                    <w:left w:val="none" w:sz="0" w:space="0" w:color="auto"/>
                    <w:bottom w:val="none" w:sz="0" w:space="0" w:color="auto"/>
                    <w:right w:val="none" w:sz="0" w:space="0" w:color="auto"/>
                  </w:divBdr>
                </w:div>
                <w:div w:id="158498018">
                  <w:marLeft w:val="480"/>
                  <w:marRight w:val="0"/>
                  <w:marTop w:val="0"/>
                  <w:marBottom w:val="0"/>
                  <w:divBdr>
                    <w:top w:val="none" w:sz="0" w:space="0" w:color="auto"/>
                    <w:left w:val="none" w:sz="0" w:space="0" w:color="auto"/>
                    <w:bottom w:val="none" w:sz="0" w:space="0" w:color="auto"/>
                    <w:right w:val="none" w:sz="0" w:space="0" w:color="auto"/>
                  </w:divBdr>
                </w:div>
                <w:div w:id="510025641">
                  <w:marLeft w:val="480"/>
                  <w:marRight w:val="0"/>
                  <w:marTop w:val="0"/>
                  <w:marBottom w:val="0"/>
                  <w:divBdr>
                    <w:top w:val="none" w:sz="0" w:space="0" w:color="auto"/>
                    <w:left w:val="none" w:sz="0" w:space="0" w:color="auto"/>
                    <w:bottom w:val="none" w:sz="0" w:space="0" w:color="auto"/>
                    <w:right w:val="none" w:sz="0" w:space="0" w:color="auto"/>
                  </w:divBdr>
                </w:div>
                <w:div w:id="1845585516">
                  <w:marLeft w:val="480"/>
                  <w:marRight w:val="0"/>
                  <w:marTop w:val="0"/>
                  <w:marBottom w:val="0"/>
                  <w:divBdr>
                    <w:top w:val="none" w:sz="0" w:space="0" w:color="auto"/>
                    <w:left w:val="none" w:sz="0" w:space="0" w:color="auto"/>
                    <w:bottom w:val="none" w:sz="0" w:space="0" w:color="auto"/>
                    <w:right w:val="none" w:sz="0" w:space="0" w:color="auto"/>
                  </w:divBdr>
                </w:div>
              </w:divsChild>
            </w:div>
            <w:div w:id="1238596048">
              <w:marLeft w:val="0"/>
              <w:marRight w:val="0"/>
              <w:marTop w:val="0"/>
              <w:marBottom w:val="0"/>
              <w:divBdr>
                <w:top w:val="none" w:sz="0" w:space="0" w:color="auto"/>
                <w:left w:val="none" w:sz="0" w:space="0" w:color="auto"/>
                <w:bottom w:val="none" w:sz="0" w:space="0" w:color="auto"/>
                <w:right w:val="none" w:sz="0" w:space="0" w:color="auto"/>
              </w:divBdr>
              <w:divsChild>
                <w:div w:id="2068526334">
                  <w:marLeft w:val="480"/>
                  <w:marRight w:val="0"/>
                  <w:marTop w:val="0"/>
                  <w:marBottom w:val="0"/>
                  <w:divBdr>
                    <w:top w:val="none" w:sz="0" w:space="0" w:color="auto"/>
                    <w:left w:val="none" w:sz="0" w:space="0" w:color="auto"/>
                    <w:bottom w:val="none" w:sz="0" w:space="0" w:color="auto"/>
                    <w:right w:val="none" w:sz="0" w:space="0" w:color="auto"/>
                  </w:divBdr>
                </w:div>
                <w:div w:id="198855930">
                  <w:marLeft w:val="480"/>
                  <w:marRight w:val="0"/>
                  <w:marTop w:val="0"/>
                  <w:marBottom w:val="0"/>
                  <w:divBdr>
                    <w:top w:val="none" w:sz="0" w:space="0" w:color="auto"/>
                    <w:left w:val="none" w:sz="0" w:space="0" w:color="auto"/>
                    <w:bottom w:val="none" w:sz="0" w:space="0" w:color="auto"/>
                    <w:right w:val="none" w:sz="0" w:space="0" w:color="auto"/>
                  </w:divBdr>
                </w:div>
                <w:div w:id="560335244">
                  <w:marLeft w:val="480"/>
                  <w:marRight w:val="0"/>
                  <w:marTop w:val="0"/>
                  <w:marBottom w:val="0"/>
                  <w:divBdr>
                    <w:top w:val="none" w:sz="0" w:space="0" w:color="auto"/>
                    <w:left w:val="none" w:sz="0" w:space="0" w:color="auto"/>
                    <w:bottom w:val="none" w:sz="0" w:space="0" w:color="auto"/>
                    <w:right w:val="none" w:sz="0" w:space="0" w:color="auto"/>
                  </w:divBdr>
                </w:div>
                <w:div w:id="1297643653">
                  <w:marLeft w:val="480"/>
                  <w:marRight w:val="0"/>
                  <w:marTop w:val="0"/>
                  <w:marBottom w:val="0"/>
                  <w:divBdr>
                    <w:top w:val="none" w:sz="0" w:space="0" w:color="auto"/>
                    <w:left w:val="none" w:sz="0" w:space="0" w:color="auto"/>
                    <w:bottom w:val="none" w:sz="0" w:space="0" w:color="auto"/>
                    <w:right w:val="none" w:sz="0" w:space="0" w:color="auto"/>
                  </w:divBdr>
                </w:div>
                <w:div w:id="645091393">
                  <w:marLeft w:val="480"/>
                  <w:marRight w:val="0"/>
                  <w:marTop w:val="0"/>
                  <w:marBottom w:val="0"/>
                  <w:divBdr>
                    <w:top w:val="none" w:sz="0" w:space="0" w:color="auto"/>
                    <w:left w:val="none" w:sz="0" w:space="0" w:color="auto"/>
                    <w:bottom w:val="none" w:sz="0" w:space="0" w:color="auto"/>
                    <w:right w:val="none" w:sz="0" w:space="0" w:color="auto"/>
                  </w:divBdr>
                </w:div>
                <w:div w:id="2006517944">
                  <w:marLeft w:val="480"/>
                  <w:marRight w:val="0"/>
                  <w:marTop w:val="0"/>
                  <w:marBottom w:val="0"/>
                  <w:divBdr>
                    <w:top w:val="none" w:sz="0" w:space="0" w:color="auto"/>
                    <w:left w:val="none" w:sz="0" w:space="0" w:color="auto"/>
                    <w:bottom w:val="none" w:sz="0" w:space="0" w:color="auto"/>
                    <w:right w:val="none" w:sz="0" w:space="0" w:color="auto"/>
                  </w:divBdr>
                </w:div>
                <w:div w:id="2128348893">
                  <w:marLeft w:val="480"/>
                  <w:marRight w:val="0"/>
                  <w:marTop w:val="0"/>
                  <w:marBottom w:val="0"/>
                  <w:divBdr>
                    <w:top w:val="none" w:sz="0" w:space="0" w:color="auto"/>
                    <w:left w:val="none" w:sz="0" w:space="0" w:color="auto"/>
                    <w:bottom w:val="none" w:sz="0" w:space="0" w:color="auto"/>
                    <w:right w:val="none" w:sz="0" w:space="0" w:color="auto"/>
                  </w:divBdr>
                </w:div>
                <w:div w:id="1567960416">
                  <w:marLeft w:val="480"/>
                  <w:marRight w:val="0"/>
                  <w:marTop w:val="0"/>
                  <w:marBottom w:val="0"/>
                  <w:divBdr>
                    <w:top w:val="none" w:sz="0" w:space="0" w:color="auto"/>
                    <w:left w:val="none" w:sz="0" w:space="0" w:color="auto"/>
                    <w:bottom w:val="none" w:sz="0" w:space="0" w:color="auto"/>
                    <w:right w:val="none" w:sz="0" w:space="0" w:color="auto"/>
                  </w:divBdr>
                </w:div>
                <w:div w:id="1611933390">
                  <w:marLeft w:val="480"/>
                  <w:marRight w:val="0"/>
                  <w:marTop w:val="0"/>
                  <w:marBottom w:val="0"/>
                  <w:divBdr>
                    <w:top w:val="none" w:sz="0" w:space="0" w:color="auto"/>
                    <w:left w:val="none" w:sz="0" w:space="0" w:color="auto"/>
                    <w:bottom w:val="none" w:sz="0" w:space="0" w:color="auto"/>
                    <w:right w:val="none" w:sz="0" w:space="0" w:color="auto"/>
                  </w:divBdr>
                </w:div>
                <w:div w:id="1112213296">
                  <w:marLeft w:val="480"/>
                  <w:marRight w:val="0"/>
                  <w:marTop w:val="0"/>
                  <w:marBottom w:val="0"/>
                  <w:divBdr>
                    <w:top w:val="none" w:sz="0" w:space="0" w:color="auto"/>
                    <w:left w:val="none" w:sz="0" w:space="0" w:color="auto"/>
                    <w:bottom w:val="none" w:sz="0" w:space="0" w:color="auto"/>
                    <w:right w:val="none" w:sz="0" w:space="0" w:color="auto"/>
                  </w:divBdr>
                </w:div>
                <w:div w:id="1376738880">
                  <w:marLeft w:val="480"/>
                  <w:marRight w:val="0"/>
                  <w:marTop w:val="0"/>
                  <w:marBottom w:val="0"/>
                  <w:divBdr>
                    <w:top w:val="none" w:sz="0" w:space="0" w:color="auto"/>
                    <w:left w:val="none" w:sz="0" w:space="0" w:color="auto"/>
                    <w:bottom w:val="none" w:sz="0" w:space="0" w:color="auto"/>
                    <w:right w:val="none" w:sz="0" w:space="0" w:color="auto"/>
                  </w:divBdr>
                </w:div>
                <w:div w:id="1415857054">
                  <w:marLeft w:val="480"/>
                  <w:marRight w:val="0"/>
                  <w:marTop w:val="0"/>
                  <w:marBottom w:val="0"/>
                  <w:divBdr>
                    <w:top w:val="none" w:sz="0" w:space="0" w:color="auto"/>
                    <w:left w:val="none" w:sz="0" w:space="0" w:color="auto"/>
                    <w:bottom w:val="none" w:sz="0" w:space="0" w:color="auto"/>
                    <w:right w:val="none" w:sz="0" w:space="0" w:color="auto"/>
                  </w:divBdr>
                </w:div>
                <w:div w:id="542913341">
                  <w:marLeft w:val="480"/>
                  <w:marRight w:val="0"/>
                  <w:marTop w:val="0"/>
                  <w:marBottom w:val="0"/>
                  <w:divBdr>
                    <w:top w:val="none" w:sz="0" w:space="0" w:color="auto"/>
                    <w:left w:val="none" w:sz="0" w:space="0" w:color="auto"/>
                    <w:bottom w:val="none" w:sz="0" w:space="0" w:color="auto"/>
                    <w:right w:val="none" w:sz="0" w:space="0" w:color="auto"/>
                  </w:divBdr>
                </w:div>
                <w:div w:id="921791498">
                  <w:marLeft w:val="480"/>
                  <w:marRight w:val="0"/>
                  <w:marTop w:val="0"/>
                  <w:marBottom w:val="0"/>
                  <w:divBdr>
                    <w:top w:val="none" w:sz="0" w:space="0" w:color="auto"/>
                    <w:left w:val="none" w:sz="0" w:space="0" w:color="auto"/>
                    <w:bottom w:val="none" w:sz="0" w:space="0" w:color="auto"/>
                    <w:right w:val="none" w:sz="0" w:space="0" w:color="auto"/>
                  </w:divBdr>
                </w:div>
                <w:div w:id="1817256172">
                  <w:marLeft w:val="480"/>
                  <w:marRight w:val="0"/>
                  <w:marTop w:val="0"/>
                  <w:marBottom w:val="0"/>
                  <w:divBdr>
                    <w:top w:val="none" w:sz="0" w:space="0" w:color="auto"/>
                    <w:left w:val="none" w:sz="0" w:space="0" w:color="auto"/>
                    <w:bottom w:val="none" w:sz="0" w:space="0" w:color="auto"/>
                    <w:right w:val="none" w:sz="0" w:space="0" w:color="auto"/>
                  </w:divBdr>
                </w:div>
                <w:div w:id="461771183">
                  <w:marLeft w:val="480"/>
                  <w:marRight w:val="0"/>
                  <w:marTop w:val="0"/>
                  <w:marBottom w:val="0"/>
                  <w:divBdr>
                    <w:top w:val="none" w:sz="0" w:space="0" w:color="auto"/>
                    <w:left w:val="none" w:sz="0" w:space="0" w:color="auto"/>
                    <w:bottom w:val="none" w:sz="0" w:space="0" w:color="auto"/>
                    <w:right w:val="none" w:sz="0" w:space="0" w:color="auto"/>
                  </w:divBdr>
                </w:div>
                <w:div w:id="1909221137">
                  <w:marLeft w:val="480"/>
                  <w:marRight w:val="0"/>
                  <w:marTop w:val="0"/>
                  <w:marBottom w:val="0"/>
                  <w:divBdr>
                    <w:top w:val="none" w:sz="0" w:space="0" w:color="auto"/>
                    <w:left w:val="none" w:sz="0" w:space="0" w:color="auto"/>
                    <w:bottom w:val="none" w:sz="0" w:space="0" w:color="auto"/>
                    <w:right w:val="none" w:sz="0" w:space="0" w:color="auto"/>
                  </w:divBdr>
                </w:div>
                <w:div w:id="193470904">
                  <w:marLeft w:val="480"/>
                  <w:marRight w:val="0"/>
                  <w:marTop w:val="0"/>
                  <w:marBottom w:val="0"/>
                  <w:divBdr>
                    <w:top w:val="none" w:sz="0" w:space="0" w:color="auto"/>
                    <w:left w:val="none" w:sz="0" w:space="0" w:color="auto"/>
                    <w:bottom w:val="none" w:sz="0" w:space="0" w:color="auto"/>
                    <w:right w:val="none" w:sz="0" w:space="0" w:color="auto"/>
                  </w:divBdr>
                </w:div>
                <w:div w:id="878856448">
                  <w:marLeft w:val="480"/>
                  <w:marRight w:val="0"/>
                  <w:marTop w:val="0"/>
                  <w:marBottom w:val="0"/>
                  <w:divBdr>
                    <w:top w:val="none" w:sz="0" w:space="0" w:color="auto"/>
                    <w:left w:val="none" w:sz="0" w:space="0" w:color="auto"/>
                    <w:bottom w:val="none" w:sz="0" w:space="0" w:color="auto"/>
                    <w:right w:val="none" w:sz="0" w:space="0" w:color="auto"/>
                  </w:divBdr>
                </w:div>
                <w:div w:id="367069972">
                  <w:marLeft w:val="480"/>
                  <w:marRight w:val="0"/>
                  <w:marTop w:val="0"/>
                  <w:marBottom w:val="0"/>
                  <w:divBdr>
                    <w:top w:val="none" w:sz="0" w:space="0" w:color="auto"/>
                    <w:left w:val="none" w:sz="0" w:space="0" w:color="auto"/>
                    <w:bottom w:val="none" w:sz="0" w:space="0" w:color="auto"/>
                    <w:right w:val="none" w:sz="0" w:space="0" w:color="auto"/>
                  </w:divBdr>
                </w:div>
                <w:div w:id="139612514">
                  <w:marLeft w:val="480"/>
                  <w:marRight w:val="0"/>
                  <w:marTop w:val="0"/>
                  <w:marBottom w:val="0"/>
                  <w:divBdr>
                    <w:top w:val="none" w:sz="0" w:space="0" w:color="auto"/>
                    <w:left w:val="none" w:sz="0" w:space="0" w:color="auto"/>
                    <w:bottom w:val="none" w:sz="0" w:space="0" w:color="auto"/>
                    <w:right w:val="none" w:sz="0" w:space="0" w:color="auto"/>
                  </w:divBdr>
                </w:div>
                <w:div w:id="1232277450">
                  <w:marLeft w:val="480"/>
                  <w:marRight w:val="0"/>
                  <w:marTop w:val="0"/>
                  <w:marBottom w:val="0"/>
                  <w:divBdr>
                    <w:top w:val="none" w:sz="0" w:space="0" w:color="auto"/>
                    <w:left w:val="none" w:sz="0" w:space="0" w:color="auto"/>
                    <w:bottom w:val="none" w:sz="0" w:space="0" w:color="auto"/>
                    <w:right w:val="none" w:sz="0" w:space="0" w:color="auto"/>
                  </w:divBdr>
                </w:div>
                <w:div w:id="1168398664">
                  <w:marLeft w:val="480"/>
                  <w:marRight w:val="0"/>
                  <w:marTop w:val="0"/>
                  <w:marBottom w:val="0"/>
                  <w:divBdr>
                    <w:top w:val="none" w:sz="0" w:space="0" w:color="auto"/>
                    <w:left w:val="none" w:sz="0" w:space="0" w:color="auto"/>
                    <w:bottom w:val="none" w:sz="0" w:space="0" w:color="auto"/>
                    <w:right w:val="none" w:sz="0" w:space="0" w:color="auto"/>
                  </w:divBdr>
                </w:div>
                <w:div w:id="782308344">
                  <w:marLeft w:val="480"/>
                  <w:marRight w:val="0"/>
                  <w:marTop w:val="0"/>
                  <w:marBottom w:val="0"/>
                  <w:divBdr>
                    <w:top w:val="none" w:sz="0" w:space="0" w:color="auto"/>
                    <w:left w:val="none" w:sz="0" w:space="0" w:color="auto"/>
                    <w:bottom w:val="none" w:sz="0" w:space="0" w:color="auto"/>
                    <w:right w:val="none" w:sz="0" w:space="0" w:color="auto"/>
                  </w:divBdr>
                </w:div>
                <w:div w:id="363484547">
                  <w:marLeft w:val="480"/>
                  <w:marRight w:val="0"/>
                  <w:marTop w:val="0"/>
                  <w:marBottom w:val="0"/>
                  <w:divBdr>
                    <w:top w:val="none" w:sz="0" w:space="0" w:color="auto"/>
                    <w:left w:val="none" w:sz="0" w:space="0" w:color="auto"/>
                    <w:bottom w:val="none" w:sz="0" w:space="0" w:color="auto"/>
                    <w:right w:val="none" w:sz="0" w:space="0" w:color="auto"/>
                  </w:divBdr>
                </w:div>
                <w:div w:id="844445395">
                  <w:marLeft w:val="480"/>
                  <w:marRight w:val="0"/>
                  <w:marTop w:val="0"/>
                  <w:marBottom w:val="0"/>
                  <w:divBdr>
                    <w:top w:val="none" w:sz="0" w:space="0" w:color="auto"/>
                    <w:left w:val="none" w:sz="0" w:space="0" w:color="auto"/>
                    <w:bottom w:val="none" w:sz="0" w:space="0" w:color="auto"/>
                    <w:right w:val="none" w:sz="0" w:space="0" w:color="auto"/>
                  </w:divBdr>
                </w:div>
                <w:div w:id="1237088508">
                  <w:marLeft w:val="480"/>
                  <w:marRight w:val="0"/>
                  <w:marTop w:val="0"/>
                  <w:marBottom w:val="0"/>
                  <w:divBdr>
                    <w:top w:val="none" w:sz="0" w:space="0" w:color="auto"/>
                    <w:left w:val="none" w:sz="0" w:space="0" w:color="auto"/>
                    <w:bottom w:val="none" w:sz="0" w:space="0" w:color="auto"/>
                    <w:right w:val="none" w:sz="0" w:space="0" w:color="auto"/>
                  </w:divBdr>
                </w:div>
                <w:div w:id="172956059">
                  <w:marLeft w:val="480"/>
                  <w:marRight w:val="0"/>
                  <w:marTop w:val="0"/>
                  <w:marBottom w:val="0"/>
                  <w:divBdr>
                    <w:top w:val="none" w:sz="0" w:space="0" w:color="auto"/>
                    <w:left w:val="none" w:sz="0" w:space="0" w:color="auto"/>
                    <w:bottom w:val="none" w:sz="0" w:space="0" w:color="auto"/>
                    <w:right w:val="none" w:sz="0" w:space="0" w:color="auto"/>
                  </w:divBdr>
                </w:div>
                <w:div w:id="1448042398">
                  <w:marLeft w:val="480"/>
                  <w:marRight w:val="0"/>
                  <w:marTop w:val="0"/>
                  <w:marBottom w:val="0"/>
                  <w:divBdr>
                    <w:top w:val="none" w:sz="0" w:space="0" w:color="auto"/>
                    <w:left w:val="none" w:sz="0" w:space="0" w:color="auto"/>
                    <w:bottom w:val="none" w:sz="0" w:space="0" w:color="auto"/>
                    <w:right w:val="none" w:sz="0" w:space="0" w:color="auto"/>
                  </w:divBdr>
                </w:div>
                <w:div w:id="1663654749">
                  <w:marLeft w:val="480"/>
                  <w:marRight w:val="0"/>
                  <w:marTop w:val="0"/>
                  <w:marBottom w:val="0"/>
                  <w:divBdr>
                    <w:top w:val="none" w:sz="0" w:space="0" w:color="auto"/>
                    <w:left w:val="none" w:sz="0" w:space="0" w:color="auto"/>
                    <w:bottom w:val="none" w:sz="0" w:space="0" w:color="auto"/>
                    <w:right w:val="none" w:sz="0" w:space="0" w:color="auto"/>
                  </w:divBdr>
                </w:div>
                <w:div w:id="792404015">
                  <w:marLeft w:val="480"/>
                  <w:marRight w:val="0"/>
                  <w:marTop w:val="0"/>
                  <w:marBottom w:val="0"/>
                  <w:divBdr>
                    <w:top w:val="none" w:sz="0" w:space="0" w:color="auto"/>
                    <w:left w:val="none" w:sz="0" w:space="0" w:color="auto"/>
                    <w:bottom w:val="none" w:sz="0" w:space="0" w:color="auto"/>
                    <w:right w:val="none" w:sz="0" w:space="0" w:color="auto"/>
                  </w:divBdr>
                </w:div>
                <w:div w:id="700476078">
                  <w:marLeft w:val="480"/>
                  <w:marRight w:val="0"/>
                  <w:marTop w:val="0"/>
                  <w:marBottom w:val="0"/>
                  <w:divBdr>
                    <w:top w:val="none" w:sz="0" w:space="0" w:color="auto"/>
                    <w:left w:val="none" w:sz="0" w:space="0" w:color="auto"/>
                    <w:bottom w:val="none" w:sz="0" w:space="0" w:color="auto"/>
                    <w:right w:val="none" w:sz="0" w:space="0" w:color="auto"/>
                  </w:divBdr>
                </w:div>
                <w:div w:id="1104838165">
                  <w:marLeft w:val="480"/>
                  <w:marRight w:val="0"/>
                  <w:marTop w:val="0"/>
                  <w:marBottom w:val="0"/>
                  <w:divBdr>
                    <w:top w:val="none" w:sz="0" w:space="0" w:color="auto"/>
                    <w:left w:val="none" w:sz="0" w:space="0" w:color="auto"/>
                    <w:bottom w:val="none" w:sz="0" w:space="0" w:color="auto"/>
                    <w:right w:val="none" w:sz="0" w:space="0" w:color="auto"/>
                  </w:divBdr>
                </w:div>
                <w:div w:id="674193088">
                  <w:marLeft w:val="480"/>
                  <w:marRight w:val="0"/>
                  <w:marTop w:val="0"/>
                  <w:marBottom w:val="0"/>
                  <w:divBdr>
                    <w:top w:val="none" w:sz="0" w:space="0" w:color="auto"/>
                    <w:left w:val="none" w:sz="0" w:space="0" w:color="auto"/>
                    <w:bottom w:val="none" w:sz="0" w:space="0" w:color="auto"/>
                    <w:right w:val="none" w:sz="0" w:space="0" w:color="auto"/>
                  </w:divBdr>
                </w:div>
                <w:div w:id="74406111">
                  <w:marLeft w:val="480"/>
                  <w:marRight w:val="0"/>
                  <w:marTop w:val="0"/>
                  <w:marBottom w:val="0"/>
                  <w:divBdr>
                    <w:top w:val="none" w:sz="0" w:space="0" w:color="auto"/>
                    <w:left w:val="none" w:sz="0" w:space="0" w:color="auto"/>
                    <w:bottom w:val="none" w:sz="0" w:space="0" w:color="auto"/>
                    <w:right w:val="none" w:sz="0" w:space="0" w:color="auto"/>
                  </w:divBdr>
                </w:div>
                <w:div w:id="2059624033">
                  <w:marLeft w:val="480"/>
                  <w:marRight w:val="0"/>
                  <w:marTop w:val="0"/>
                  <w:marBottom w:val="0"/>
                  <w:divBdr>
                    <w:top w:val="none" w:sz="0" w:space="0" w:color="auto"/>
                    <w:left w:val="none" w:sz="0" w:space="0" w:color="auto"/>
                    <w:bottom w:val="none" w:sz="0" w:space="0" w:color="auto"/>
                    <w:right w:val="none" w:sz="0" w:space="0" w:color="auto"/>
                  </w:divBdr>
                </w:div>
                <w:div w:id="1511721494">
                  <w:marLeft w:val="480"/>
                  <w:marRight w:val="0"/>
                  <w:marTop w:val="0"/>
                  <w:marBottom w:val="0"/>
                  <w:divBdr>
                    <w:top w:val="none" w:sz="0" w:space="0" w:color="auto"/>
                    <w:left w:val="none" w:sz="0" w:space="0" w:color="auto"/>
                    <w:bottom w:val="none" w:sz="0" w:space="0" w:color="auto"/>
                    <w:right w:val="none" w:sz="0" w:space="0" w:color="auto"/>
                  </w:divBdr>
                </w:div>
                <w:div w:id="1876454968">
                  <w:marLeft w:val="480"/>
                  <w:marRight w:val="0"/>
                  <w:marTop w:val="0"/>
                  <w:marBottom w:val="0"/>
                  <w:divBdr>
                    <w:top w:val="none" w:sz="0" w:space="0" w:color="auto"/>
                    <w:left w:val="none" w:sz="0" w:space="0" w:color="auto"/>
                    <w:bottom w:val="none" w:sz="0" w:space="0" w:color="auto"/>
                    <w:right w:val="none" w:sz="0" w:space="0" w:color="auto"/>
                  </w:divBdr>
                </w:div>
                <w:div w:id="299850534">
                  <w:marLeft w:val="480"/>
                  <w:marRight w:val="0"/>
                  <w:marTop w:val="0"/>
                  <w:marBottom w:val="0"/>
                  <w:divBdr>
                    <w:top w:val="none" w:sz="0" w:space="0" w:color="auto"/>
                    <w:left w:val="none" w:sz="0" w:space="0" w:color="auto"/>
                    <w:bottom w:val="none" w:sz="0" w:space="0" w:color="auto"/>
                    <w:right w:val="none" w:sz="0" w:space="0" w:color="auto"/>
                  </w:divBdr>
                </w:div>
                <w:div w:id="1736511890">
                  <w:marLeft w:val="480"/>
                  <w:marRight w:val="0"/>
                  <w:marTop w:val="0"/>
                  <w:marBottom w:val="0"/>
                  <w:divBdr>
                    <w:top w:val="none" w:sz="0" w:space="0" w:color="auto"/>
                    <w:left w:val="none" w:sz="0" w:space="0" w:color="auto"/>
                    <w:bottom w:val="none" w:sz="0" w:space="0" w:color="auto"/>
                    <w:right w:val="none" w:sz="0" w:space="0" w:color="auto"/>
                  </w:divBdr>
                </w:div>
                <w:div w:id="278031435">
                  <w:marLeft w:val="480"/>
                  <w:marRight w:val="0"/>
                  <w:marTop w:val="0"/>
                  <w:marBottom w:val="0"/>
                  <w:divBdr>
                    <w:top w:val="none" w:sz="0" w:space="0" w:color="auto"/>
                    <w:left w:val="none" w:sz="0" w:space="0" w:color="auto"/>
                    <w:bottom w:val="none" w:sz="0" w:space="0" w:color="auto"/>
                    <w:right w:val="none" w:sz="0" w:space="0" w:color="auto"/>
                  </w:divBdr>
                </w:div>
                <w:div w:id="412355813">
                  <w:marLeft w:val="480"/>
                  <w:marRight w:val="0"/>
                  <w:marTop w:val="0"/>
                  <w:marBottom w:val="0"/>
                  <w:divBdr>
                    <w:top w:val="none" w:sz="0" w:space="0" w:color="auto"/>
                    <w:left w:val="none" w:sz="0" w:space="0" w:color="auto"/>
                    <w:bottom w:val="none" w:sz="0" w:space="0" w:color="auto"/>
                    <w:right w:val="none" w:sz="0" w:space="0" w:color="auto"/>
                  </w:divBdr>
                </w:div>
                <w:div w:id="1214660366">
                  <w:marLeft w:val="480"/>
                  <w:marRight w:val="0"/>
                  <w:marTop w:val="0"/>
                  <w:marBottom w:val="0"/>
                  <w:divBdr>
                    <w:top w:val="none" w:sz="0" w:space="0" w:color="auto"/>
                    <w:left w:val="none" w:sz="0" w:space="0" w:color="auto"/>
                    <w:bottom w:val="none" w:sz="0" w:space="0" w:color="auto"/>
                    <w:right w:val="none" w:sz="0" w:space="0" w:color="auto"/>
                  </w:divBdr>
                </w:div>
                <w:div w:id="649290408">
                  <w:marLeft w:val="480"/>
                  <w:marRight w:val="0"/>
                  <w:marTop w:val="0"/>
                  <w:marBottom w:val="0"/>
                  <w:divBdr>
                    <w:top w:val="none" w:sz="0" w:space="0" w:color="auto"/>
                    <w:left w:val="none" w:sz="0" w:space="0" w:color="auto"/>
                    <w:bottom w:val="none" w:sz="0" w:space="0" w:color="auto"/>
                    <w:right w:val="none" w:sz="0" w:space="0" w:color="auto"/>
                  </w:divBdr>
                </w:div>
                <w:div w:id="1894459745">
                  <w:marLeft w:val="480"/>
                  <w:marRight w:val="0"/>
                  <w:marTop w:val="0"/>
                  <w:marBottom w:val="0"/>
                  <w:divBdr>
                    <w:top w:val="none" w:sz="0" w:space="0" w:color="auto"/>
                    <w:left w:val="none" w:sz="0" w:space="0" w:color="auto"/>
                    <w:bottom w:val="none" w:sz="0" w:space="0" w:color="auto"/>
                    <w:right w:val="none" w:sz="0" w:space="0" w:color="auto"/>
                  </w:divBdr>
                </w:div>
                <w:div w:id="255525388">
                  <w:marLeft w:val="480"/>
                  <w:marRight w:val="0"/>
                  <w:marTop w:val="0"/>
                  <w:marBottom w:val="0"/>
                  <w:divBdr>
                    <w:top w:val="none" w:sz="0" w:space="0" w:color="auto"/>
                    <w:left w:val="none" w:sz="0" w:space="0" w:color="auto"/>
                    <w:bottom w:val="none" w:sz="0" w:space="0" w:color="auto"/>
                    <w:right w:val="none" w:sz="0" w:space="0" w:color="auto"/>
                  </w:divBdr>
                </w:div>
                <w:div w:id="135143917">
                  <w:marLeft w:val="480"/>
                  <w:marRight w:val="0"/>
                  <w:marTop w:val="0"/>
                  <w:marBottom w:val="0"/>
                  <w:divBdr>
                    <w:top w:val="none" w:sz="0" w:space="0" w:color="auto"/>
                    <w:left w:val="none" w:sz="0" w:space="0" w:color="auto"/>
                    <w:bottom w:val="none" w:sz="0" w:space="0" w:color="auto"/>
                    <w:right w:val="none" w:sz="0" w:space="0" w:color="auto"/>
                  </w:divBdr>
                </w:div>
                <w:div w:id="335812092">
                  <w:marLeft w:val="480"/>
                  <w:marRight w:val="0"/>
                  <w:marTop w:val="0"/>
                  <w:marBottom w:val="0"/>
                  <w:divBdr>
                    <w:top w:val="none" w:sz="0" w:space="0" w:color="auto"/>
                    <w:left w:val="none" w:sz="0" w:space="0" w:color="auto"/>
                    <w:bottom w:val="none" w:sz="0" w:space="0" w:color="auto"/>
                    <w:right w:val="none" w:sz="0" w:space="0" w:color="auto"/>
                  </w:divBdr>
                </w:div>
                <w:div w:id="2027707281">
                  <w:marLeft w:val="480"/>
                  <w:marRight w:val="0"/>
                  <w:marTop w:val="0"/>
                  <w:marBottom w:val="0"/>
                  <w:divBdr>
                    <w:top w:val="none" w:sz="0" w:space="0" w:color="auto"/>
                    <w:left w:val="none" w:sz="0" w:space="0" w:color="auto"/>
                    <w:bottom w:val="none" w:sz="0" w:space="0" w:color="auto"/>
                    <w:right w:val="none" w:sz="0" w:space="0" w:color="auto"/>
                  </w:divBdr>
                </w:div>
                <w:div w:id="1741950800">
                  <w:marLeft w:val="480"/>
                  <w:marRight w:val="0"/>
                  <w:marTop w:val="0"/>
                  <w:marBottom w:val="0"/>
                  <w:divBdr>
                    <w:top w:val="none" w:sz="0" w:space="0" w:color="auto"/>
                    <w:left w:val="none" w:sz="0" w:space="0" w:color="auto"/>
                    <w:bottom w:val="none" w:sz="0" w:space="0" w:color="auto"/>
                    <w:right w:val="none" w:sz="0" w:space="0" w:color="auto"/>
                  </w:divBdr>
                </w:div>
                <w:div w:id="252201096">
                  <w:marLeft w:val="480"/>
                  <w:marRight w:val="0"/>
                  <w:marTop w:val="0"/>
                  <w:marBottom w:val="0"/>
                  <w:divBdr>
                    <w:top w:val="none" w:sz="0" w:space="0" w:color="auto"/>
                    <w:left w:val="none" w:sz="0" w:space="0" w:color="auto"/>
                    <w:bottom w:val="none" w:sz="0" w:space="0" w:color="auto"/>
                    <w:right w:val="none" w:sz="0" w:space="0" w:color="auto"/>
                  </w:divBdr>
                </w:div>
                <w:div w:id="514343666">
                  <w:marLeft w:val="480"/>
                  <w:marRight w:val="0"/>
                  <w:marTop w:val="0"/>
                  <w:marBottom w:val="0"/>
                  <w:divBdr>
                    <w:top w:val="none" w:sz="0" w:space="0" w:color="auto"/>
                    <w:left w:val="none" w:sz="0" w:space="0" w:color="auto"/>
                    <w:bottom w:val="none" w:sz="0" w:space="0" w:color="auto"/>
                    <w:right w:val="none" w:sz="0" w:space="0" w:color="auto"/>
                  </w:divBdr>
                </w:div>
                <w:div w:id="1670912818">
                  <w:marLeft w:val="480"/>
                  <w:marRight w:val="0"/>
                  <w:marTop w:val="0"/>
                  <w:marBottom w:val="0"/>
                  <w:divBdr>
                    <w:top w:val="none" w:sz="0" w:space="0" w:color="auto"/>
                    <w:left w:val="none" w:sz="0" w:space="0" w:color="auto"/>
                    <w:bottom w:val="none" w:sz="0" w:space="0" w:color="auto"/>
                    <w:right w:val="none" w:sz="0" w:space="0" w:color="auto"/>
                  </w:divBdr>
                </w:div>
                <w:div w:id="1403211161">
                  <w:marLeft w:val="480"/>
                  <w:marRight w:val="0"/>
                  <w:marTop w:val="0"/>
                  <w:marBottom w:val="0"/>
                  <w:divBdr>
                    <w:top w:val="none" w:sz="0" w:space="0" w:color="auto"/>
                    <w:left w:val="none" w:sz="0" w:space="0" w:color="auto"/>
                    <w:bottom w:val="none" w:sz="0" w:space="0" w:color="auto"/>
                    <w:right w:val="none" w:sz="0" w:space="0" w:color="auto"/>
                  </w:divBdr>
                </w:div>
                <w:div w:id="2040661665">
                  <w:marLeft w:val="480"/>
                  <w:marRight w:val="0"/>
                  <w:marTop w:val="0"/>
                  <w:marBottom w:val="0"/>
                  <w:divBdr>
                    <w:top w:val="none" w:sz="0" w:space="0" w:color="auto"/>
                    <w:left w:val="none" w:sz="0" w:space="0" w:color="auto"/>
                    <w:bottom w:val="none" w:sz="0" w:space="0" w:color="auto"/>
                    <w:right w:val="none" w:sz="0" w:space="0" w:color="auto"/>
                  </w:divBdr>
                </w:div>
                <w:div w:id="1161853280">
                  <w:marLeft w:val="480"/>
                  <w:marRight w:val="0"/>
                  <w:marTop w:val="0"/>
                  <w:marBottom w:val="0"/>
                  <w:divBdr>
                    <w:top w:val="none" w:sz="0" w:space="0" w:color="auto"/>
                    <w:left w:val="none" w:sz="0" w:space="0" w:color="auto"/>
                    <w:bottom w:val="none" w:sz="0" w:space="0" w:color="auto"/>
                    <w:right w:val="none" w:sz="0" w:space="0" w:color="auto"/>
                  </w:divBdr>
                </w:div>
                <w:div w:id="2041663266">
                  <w:marLeft w:val="480"/>
                  <w:marRight w:val="0"/>
                  <w:marTop w:val="0"/>
                  <w:marBottom w:val="0"/>
                  <w:divBdr>
                    <w:top w:val="none" w:sz="0" w:space="0" w:color="auto"/>
                    <w:left w:val="none" w:sz="0" w:space="0" w:color="auto"/>
                    <w:bottom w:val="none" w:sz="0" w:space="0" w:color="auto"/>
                    <w:right w:val="none" w:sz="0" w:space="0" w:color="auto"/>
                  </w:divBdr>
                </w:div>
                <w:div w:id="1643733461">
                  <w:marLeft w:val="480"/>
                  <w:marRight w:val="0"/>
                  <w:marTop w:val="0"/>
                  <w:marBottom w:val="0"/>
                  <w:divBdr>
                    <w:top w:val="none" w:sz="0" w:space="0" w:color="auto"/>
                    <w:left w:val="none" w:sz="0" w:space="0" w:color="auto"/>
                    <w:bottom w:val="none" w:sz="0" w:space="0" w:color="auto"/>
                    <w:right w:val="none" w:sz="0" w:space="0" w:color="auto"/>
                  </w:divBdr>
                </w:div>
                <w:div w:id="1493183225">
                  <w:marLeft w:val="480"/>
                  <w:marRight w:val="0"/>
                  <w:marTop w:val="0"/>
                  <w:marBottom w:val="0"/>
                  <w:divBdr>
                    <w:top w:val="none" w:sz="0" w:space="0" w:color="auto"/>
                    <w:left w:val="none" w:sz="0" w:space="0" w:color="auto"/>
                    <w:bottom w:val="none" w:sz="0" w:space="0" w:color="auto"/>
                    <w:right w:val="none" w:sz="0" w:space="0" w:color="auto"/>
                  </w:divBdr>
                </w:div>
                <w:div w:id="773600509">
                  <w:marLeft w:val="480"/>
                  <w:marRight w:val="0"/>
                  <w:marTop w:val="0"/>
                  <w:marBottom w:val="0"/>
                  <w:divBdr>
                    <w:top w:val="none" w:sz="0" w:space="0" w:color="auto"/>
                    <w:left w:val="none" w:sz="0" w:space="0" w:color="auto"/>
                    <w:bottom w:val="none" w:sz="0" w:space="0" w:color="auto"/>
                    <w:right w:val="none" w:sz="0" w:space="0" w:color="auto"/>
                  </w:divBdr>
                </w:div>
                <w:div w:id="1967196617">
                  <w:marLeft w:val="480"/>
                  <w:marRight w:val="0"/>
                  <w:marTop w:val="0"/>
                  <w:marBottom w:val="0"/>
                  <w:divBdr>
                    <w:top w:val="none" w:sz="0" w:space="0" w:color="auto"/>
                    <w:left w:val="none" w:sz="0" w:space="0" w:color="auto"/>
                    <w:bottom w:val="none" w:sz="0" w:space="0" w:color="auto"/>
                    <w:right w:val="none" w:sz="0" w:space="0" w:color="auto"/>
                  </w:divBdr>
                </w:div>
                <w:div w:id="1643120965">
                  <w:marLeft w:val="480"/>
                  <w:marRight w:val="0"/>
                  <w:marTop w:val="0"/>
                  <w:marBottom w:val="0"/>
                  <w:divBdr>
                    <w:top w:val="none" w:sz="0" w:space="0" w:color="auto"/>
                    <w:left w:val="none" w:sz="0" w:space="0" w:color="auto"/>
                    <w:bottom w:val="none" w:sz="0" w:space="0" w:color="auto"/>
                    <w:right w:val="none" w:sz="0" w:space="0" w:color="auto"/>
                  </w:divBdr>
                </w:div>
                <w:div w:id="586886986">
                  <w:marLeft w:val="480"/>
                  <w:marRight w:val="0"/>
                  <w:marTop w:val="0"/>
                  <w:marBottom w:val="0"/>
                  <w:divBdr>
                    <w:top w:val="none" w:sz="0" w:space="0" w:color="auto"/>
                    <w:left w:val="none" w:sz="0" w:space="0" w:color="auto"/>
                    <w:bottom w:val="none" w:sz="0" w:space="0" w:color="auto"/>
                    <w:right w:val="none" w:sz="0" w:space="0" w:color="auto"/>
                  </w:divBdr>
                </w:div>
                <w:div w:id="874345969">
                  <w:marLeft w:val="480"/>
                  <w:marRight w:val="0"/>
                  <w:marTop w:val="0"/>
                  <w:marBottom w:val="0"/>
                  <w:divBdr>
                    <w:top w:val="none" w:sz="0" w:space="0" w:color="auto"/>
                    <w:left w:val="none" w:sz="0" w:space="0" w:color="auto"/>
                    <w:bottom w:val="none" w:sz="0" w:space="0" w:color="auto"/>
                    <w:right w:val="none" w:sz="0" w:space="0" w:color="auto"/>
                  </w:divBdr>
                </w:div>
                <w:div w:id="1534540032">
                  <w:marLeft w:val="480"/>
                  <w:marRight w:val="0"/>
                  <w:marTop w:val="0"/>
                  <w:marBottom w:val="0"/>
                  <w:divBdr>
                    <w:top w:val="none" w:sz="0" w:space="0" w:color="auto"/>
                    <w:left w:val="none" w:sz="0" w:space="0" w:color="auto"/>
                    <w:bottom w:val="none" w:sz="0" w:space="0" w:color="auto"/>
                    <w:right w:val="none" w:sz="0" w:space="0" w:color="auto"/>
                  </w:divBdr>
                </w:div>
                <w:div w:id="1093934776">
                  <w:marLeft w:val="480"/>
                  <w:marRight w:val="0"/>
                  <w:marTop w:val="0"/>
                  <w:marBottom w:val="0"/>
                  <w:divBdr>
                    <w:top w:val="none" w:sz="0" w:space="0" w:color="auto"/>
                    <w:left w:val="none" w:sz="0" w:space="0" w:color="auto"/>
                    <w:bottom w:val="none" w:sz="0" w:space="0" w:color="auto"/>
                    <w:right w:val="none" w:sz="0" w:space="0" w:color="auto"/>
                  </w:divBdr>
                </w:div>
                <w:div w:id="1996184990">
                  <w:marLeft w:val="480"/>
                  <w:marRight w:val="0"/>
                  <w:marTop w:val="0"/>
                  <w:marBottom w:val="0"/>
                  <w:divBdr>
                    <w:top w:val="none" w:sz="0" w:space="0" w:color="auto"/>
                    <w:left w:val="none" w:sz="0" w:space="0" w:color="auto"/>
                    <w:bottom w:val="none" w:sz="0" w:space="0" w:color="auto"/>
                    <w:right w:val="none" w:sz="0" w:space="0" w:color="auto"/>
                  </w:divBdr>
                </w:div>
                <w:div w:id="513880602">
                  <w:marLeft w:val="480"/>
                  <w:marRight w:val="0"/>
                  <w:marTop w:val="0"/>
                  <w:marBottom w:val="0"/>
                  <w:divBdr>
                    <w:top w:val="none" w:sz="0" w:space="0" w:color="auto"/>
                    <w:left w:val="none" w:sz="0" w:space="0" w:color="auto"/>
                    <w:bottom w:val="none" w:sz="0" w:space="0" w:color="auto"/>
                    <w:right w:val="none" w:sz="0" w:space="0" w:color="auto"/>
                  </w:divBdr>
                </w:div>
                <w:div w:id="783422443">
                  <w:marLeft w:val="480"/>
                  <w:marRight w:val="0"/>
                  <w:marTop w:val="0"/>
                  <w:marBottom w:val="0"/>
                  <w:divBdr>
                    <w:top w:val="none" w:sz="0" w:space="0" w:color="auto"/>
                    <w:left w:val="none" w:sz="0" w:space="0" w:color="auto"/>
                    <w:bottom w:val="none" w:sz="0" w:space="0" w:color="auto"/>
                    <w:right w:val="none" w:sz="0" w:space="0" w:color="auto"/>
                  </w:divBdr>
                </w:div>
                <w:div w:id="750349592">
                  <w:marLeft w:val="480"/>
                  <w:marRight w:val="0"/>
                  <w:marTop w:val="0"/>
                  <w:marBottom w:val="0"/>
                  <w:divBdr>
                    <w:top w:val="none" w:sz="0" w:space="0" w:color="auto"/>
                    <w:left w:val="none" w:sz="0" w:space="0" w:color="auto"/>
                    <w:bottom w:val="none" w:sz="0" w:space="0" w:color="auto"/>
                    <w:right w:val="none" w:sz="0" w:space="0" w:color="auto"/>
                  </w:divBdr>
                </w:div>
                <w:div w:id="1787499056">
                  <w:marLeft w:val="480"/>
                  <w:marRight w:val="0"/>
                  <w:marTop w:val="0"/>
                  <w:marBottom w:val="0"/>
                  <w:divBdr>
                    <w:top w:val="none" w:sz="0" w:space="0" w:color="auto"/>
                    <w:left w:val="none" w:sz="0" w:space="0" w:color="auto"/>
                    <w:bottom w:val="none" w:sz="0" w:space="0" w:color="auto"/>
                    <w:right w:val="none" w:sz="0" w:space="0" w:color="auto"/>
                  </w:divBdr>
                </w:div>
                <w:div w:id="1198934412">
                  <w:marLeft w:val="480"/>
                  <w:marRight w:val="0"/>
                  <w:marTop w:val="0"/>
                  <w:marBottom w:val="0"/>
                  <w:divBdr>
                    <w:top w:val="none" w:sz="0" w:space="0" w:color="auto"/>
                    <w:left w:val="none" w:sz="0" w:space="0" w:color="auto"/>
                    <w:bottom w:val="none" w:sz="0" w:space="0" w:color="auto"/>
                    <w:right w:val="none" w:sz="0" w:space="0" w:color="auto"/>
                  </w:divBdr>
                </w:div>
                <w:div w:id="627785062">
                  <w:marLeft w:val="480"/>
                  <w:marRight w:val="0"/>
                  <w:marTop w:val="0"/>
                  <w:marBottom w:val="0"/>
                  <w:divBdr>
                    <w:top w:val="none" w:sz="0" w:space="0" w:color="auto"/>
                    <w:left w:val="none" w:sz="0" w:space="0" w:color="auto"/>
                    <w:bottom w:val="none" w:sz="0" w:space="0" w:color="auto"/>
                    <w:right w:val="none" w:sz="0" w:space="0" w:color="auto"/>
                  </w:divBdr>
                </w:div>
                <w:div w:id="52195250">
                  <w:marLeft w:val="480"/>
                  <w:marRight w:val="0"/>
                  <w:marTop w:val="0"/>
                  <w:marBottom w:val="0"/>
                  <w:divBdr>
                    <w:top w:val="none" w:sz="0" w:space="0" w:color="auto"/>
                    <w:left w:val="none" w:sz="0" w:space="0" w:color="auto"/>
                    <w:bottom w:val="none" w:sz="0" w:space="0" w:color="auto"/>
                    <w:right w:val="none" w:sz="0" w:space="0" w:color="auto"/>
                  </w:divBdr>
                </w:div>
                <w:div w:id="798037467">
                  <w:marLeft w:val="480"/>
                  <w:marRight w:val="0"/>
                  <w:marTop w:val="0"/>
                  <w:marBottom w:val="0"/>
                  <w:divBdr>
                    <w:top w:val="none" w:sz="0" w:space="0" w:color="auto"/>
                    <w:left w:val="none" w:sz="0" w:space="0" w:color="auto"/>
                    <w:bottom w:val="none" w:sz="0" w:space="0" w:color="auto"/>
                    <w:right w:val="none" w:sz="0" w:space="0" w:color="auto"/>
                  </w:divBdr>
                </w:div>
                <w:div w:id="25376196">
                  <w:marLeft w:val="480"/>
                  <w:marRight w:val="0"/>
                  <w:marTop w:val="0"/>
                  <w:marBottom w:val="0"/>
                  <w:divBdr>
                    <w:top w:val="none" w:sz="0" w:space="0" w:color="auto"/>
                    <w:left w:val="none" w:sz="0" w:space="0" w:color="auto"/>
                    <w:bottom w:val="none" w:sz="0" w:space="0" w:color="auto"/>
                    <w:right w:val="none" w:sz="0" w:space="0" w:color="auto"/>
                  </w:divBdr>
                </w:div>
              </w:divsChild>
            </w:div>
            <w:div w:id="1931161893">
              <w:marLeft w:val="0"/>
              <w:marRight w:val="0"/>
              <w:marTop w:val="0"/>
              <w:marBottom w:val="0"/>
              <w:divBdr>
                <w:top w:val="none" w:sz="0" w:space="0" w:color="auto"/>
                <w:left w:val="none" w:sz="0" w:space="0" w:color="auto"/>
                <w:bottom w:val="none" w:sz="0" w:space="0" w:color="auto"/>
                <w:right w:val="none" w:sz="0" w:space="0" w:color="auto"/>
              </w:divBdr>
              <w:divsChild>
                <w:div w:id="1172178532">
                  <w:marLeft w:val="480"/>
                  <w:marRight w:val="0"/>
                  <w:marTop w:val="0"/>
                  <w:marBottom w:val="0"/>
                  <w:divBdr>
                    <w:top w:val="none" w:sz="0" w:space="0" w:color="auto"/>
                    <w:left w:val="none" w:sz="0" w:space="0" w:color="auto"/>
                    <w:bottom w:val="none" w:sz="0" w:space="0" w:color="auto"/>
                    <w:right w:val="none" w:sz="0" w:space="0" w:color="auto"/>
                  </w:divBdr>
                </w:div>
                <w:div w:id="1175994030">
                  <w:marLeft w:val="480"/>
                  <w:marRight w:val="0"/>
                  <w:marTop w:val="0"/>
                  <w:marBottom w:val="0"/>
                  <w:divBdr>
                    <w:top w:val="none" w:sz="0" w:space="0" w:color="auto"/>
                    <w:left w:val="none" w:sz="0" w:space="0" w:color="auto"/>
                    <w:bottom w:val="none" w:sz="0" w:space="0" w:color="auto"/>
                    <w:right w:val="none" w:sz="0" w:space="0" w:color="auto"/>
                  </w:divBdr>
                </w:div>
                <w:div w:id="1008748415">
                  <w:marLeft w:val="480"/>
                  <w:marRight w:val="0"/>
                  <w:marTop w:val="0"/>
                  <w:marBottom w:val="0"/>
                  <w:divBdr>
                    <w:top w:val="none" w:sz="0" w:space="0" w:color="auto"/>
                    <w:left w:val="none" w:sz="0" w:space="0" w:color="auto"/>
                    <w:bottom w:val="none" w:sz="0" w:space="0" w:color="auto"/>
                    <w:right w:val="none" w:sz="0" w:space="0" w:color="auto"/>
                  </w:divBdr>
                </w:div>
                <w:div w:id="1686133667">
                  <w:marLeft w:val="480"/>
                  <w:marRight w:val="0"/>
                  <w:marTop w:val="0"/>
                  <w:marBottom w:val="0"/>
                  <w:divBdr>
                    <w:top w:val="none" w:sz="0" w:space="0" w:color="auto"/>
                    <w:left w:val="none" w:sz="0" w:space="0" w:color="auto"/>
                    <w:bottom w:val="none" w:sz="0" w:space="0" w:color="auto"/>
                    <w:right w:val="none" w:sz="0" w:space="0" w:color="auto"/>
                  </w:divBdr>
                </w:div>
                <w:div w:id="736512061">
                  <w:marLeft w:val="480"/>
                  <w:marRight w:val="0"/>
                  <w:marTop w:val="0"/>
                  <w:marBottom w:val="0"/>
                  <w:divBdr>
                    <w:top w:val="none" w:sz="0" w:space="0" w:color="auto"/>
                    <w:left w:val="none" w:sz="0" w:space="0" w:color="auto"/>
                    <w:bottom w:val="none" w:sz="0" w:space="0" w:color="auto"/>
                    <w:right w:val="none" w:sz="0" w:space="0" w:color="auto"/>
                  </w:divBdr>
                </w:div>
                <w:div w:id="1659068536">
                  <w:marLeft w:val="480"/>
                  <w:marRight w:val="0"/>
                  <w:marTop w:val="0"/>
                  <w:marBottom w:val="0"/>
                  <w:divBdr>
                    <w:top w:val="none" w:sz="0" w:space="0" w:color="auto"/>
                    <w:left w:val="none" w:sz="0" w:space="0" w:color="auto"/>
                    <w:bottom w:val="none" w:sz="0" w:space="0" w:color="auto"/>
                    <w:right w:val="none" w:sz="0" w:space="0" w:color="auto"/>
                  </w:divBdr>
                </w:div>
                <w:div w:id="27805272">
                  <w:marLeft w:val="480"/>
                  <w:marRight w:val="0"/>
                  <w:marTop w:val="0"/>
                  <w:marBottom w:val="0"/>
                  <w:divBdr>
                    <w:top w:val="none" w:sz="0" w:space="0" w:color="auto"/>
                    <w:left w:val="none" w:sz="0" w:space="0" w:color="auto"/>
                    <w:bottom w:val="none" w:sz="0" w:space="0" w:color="auto"/>
                    <w:right w:val="none" w:sz="0" w:space="0" w:color="auto"/>
                  </w:divBdr>
                </w:div>
                <w:div w:id="979532890">
                  <w:marLeft w:val="480"/>
                  <w:marRight w:val="0"/>
                  <w:marTop w:val="0"/>
                  <w:marBottom w:val="0"/>
                  <w:divBdr>
                    <w:top w:val="none" w:sz="0" w:space="0" w:color="auto"/>
                    <w:left w:val="none" w:sz="0" w:space="0" w:color="auto"/>
                    <w:bottom w:val="none" w:sz="0" w:space="0" w:color="auto"/>
                    <w:right w:val="none" w:sz="0" w:space="0" w:color="auto"/>
                  </w:divBdr>
                </w:div>
                <w:div w:id="669912124">
                  <w:marLeft w:val="480"/>
                  <w:marRight w:val="0"/>
                  <w:marTop w:val="0"/>
                  <w:marBottom w:val="0"/>
                  <w:divBdr>
                    <w:top w:val="none" w:sz="0" w:space="0" w:color="auto"/>
                    <w:left w:val="none" w:sz="0" w:space="0" w:color="auto"/>
                    <w:bottom w:val="none" w:sz="0" w:space="0" w:color="auto"/>
                    <w:right w:val="none" w:sz="0" w:space="0" w:color="auto"/>
                  </w:divBdr>
                </w:div>
                <w:div w:id="1445269222">
                  <w:marLeft w:val="480"/>
                  <w:marRight w:val="0"/>
                  <w:marTop w:val="0"/>
                  <w:marBottom w:val="0"/>
                  <w:divBdr>
                    <w:top w:val="none" w:sz="0" w:space="0" w:color="auto"/>
                    <w:left w:val="none" w:sz="0" w:space="0" w:color="auto"/>
                    <w:bottom w:val="none" w:sz="0" w:space="0" w:color="auto"/>
                    <w:right w:val="none" w:sz="0" w:space="0" w:color="auto"/>
                  </w:divBdr>
                </w:div>
                <w:div w:id="136268690">
                  <w:marLeft w:val="480"/>
                  <w:marRight w:val="0"/>
                  <w:marTop w:val="0"/>
                  <w:marBottom w:val="0"/>
                  <w:divBdr>
                    <w:top w:val="none" w:sz="0" w:space="0" w:color="auto"/>
                    <w:left w:val="none" w:sz="0" w:space="0" w:color="auto"/>
                    <w:bottom w:val="none" w:sz="0" w:space="0" w:color="auto"/>
                    <w:right w:val="none" w:sz="0" w:space="0" w:color="auto"/>
                  </w:divBdr>
                </w:div>
                <w:div w:id="1170606538">
                  <w:marLeft w:val="480"/>
                  <w:marRight w:val="0"/>
                  <w:marTop w:val="0"/>
                  <w:marBottom w:val="0"/>
                  <w:divBdr>
                    <w:top w:val="none" w:sz="0" w:space="0" w:color="auto"/>
                    <w:left w:val="none" w:sz="0" w:space="0" w:color="auto"/>
                    <w:bottom w:val="none" w:sz="0" w:space="0" w:color="auto"/>
                    <w:right w:val="none" w:sz="0" w:space="0" w:color="auto"/>
                  </w:divBdr>
                </w:div>
                <w:div w:id="241792540">
                  <w:marLeft w:val="480"/>
                  <w:marRight w:val="0"/>
                  <w:marTop w:val="0"/>
                  <w:marBottom w:val="0"/>
                  <w:divBdr>
                    <w:top w:val="none" w:sz="0" w:space="0" w:color="auto"/>
                    <w:left w:val="none" w:sz="0" w:space="0" w:color="auto"/>
                    <w:bottom w:val="none" w:sz="0" w:space="0" w:color="auto"/>
                    <w:right w:val="none" w:sz="0" w:space="0" w:color="auto"/>
                  </w:divBdr>
                </w:div>
                <w:div w:id="1113287660">
                  <w:marLeft w:val="480"/>
                  <w:marRight w:val="0"/>
                  <w:marTop w:val="0"/>
                  <w:marBottom w:val="0"/>
                  <w:divBdr>
                    <w:top w:val="none" w:sz="0" w:space="0" w:color="auto"/>
                    <w:left w:val="none" w:sz="0" w:space="0" w:color="auto"/>
                    <w:bottom w:val="none" w:sz="0" w:space="0" w:color="auto"/>
                    <w:right w:val="none" w:sz="0" w:space="0" w:color="auto"/>
                  </w:divBdr>
                </w:div>
                <w:div w:id="1513372300">
                  <w:marLeft w:val="480"/>
                  <w:marRight w:val="0"/>
                  <w:marTop w:val="0"/>
                  <w:marBottom w:val="0"/>
                  <w:divBdr>
                    <w:top w:val="none" w:sz="0" w:space="0" w:color="auto"/>
                    <w:left w:val="none" w:sz="0" w:space="0" w:color="auto"/>
                    <w:bottom w:val="none" w:sz="0" w:space="0" w:color="auto"/>
                    <w:right w:val="none" w:sz="0" w:space="0" w:color="auto"/>
                  </w:divBdr>
                </w:div>
                <w:div w:id="856429954">
                  <w:marLeft w:val="480"/>
                  <w:marRight w:val="0"/>
                  <w:marTop w:val="0"/>
                  <w:marBottom w:val="0"/>
                  <w:divBdr>
                    <w:top w:val="none" w:sz="0" w:space="0" w:color="auto"/>
                    <w:left w:val="none" w:sz="0" w:space="0" w:color="auto"/>
                    <w:bottom w:val="none" w:sz="0" w:space="0" w:color="auto"/>
                    <w:right w:val="none" w:sz="0" w:space="0" w:color="auto"/>
                  </w:divBdr>
                </w:div>
                <w:div w:id="1034309153">
                  <w:marLeft w:val="480"/>
                  <w:marRight w:val="0"/>
                  <w:marTop w:val="0"/>
                  <w:marBottom w:val="0"/>
                  <w:divBdr>
                    <w:top w:val="none" w:sz="0" w:space="0" w:color="auto"/>
                    <w:left w:val="none" w:sz="0" w:space="0" w:color="auto"/>
                    <w:bottom w:val="none" w:sz="0" w:space="0" w:color="auto"/>
                    <w:right w:val="none" w:sz="0" w:space="0" w:color="auto"/>
                  </w:divBdr>
                </w:div>
                <w:div w:id="1989816578">
                  <w:marLeft w:val="480"/>
                  <w:marRight w:val="0"/>
                  <w:marTop w:val="0"/>
                  <w:marBottom w:val="0"/>
                  <w:divBdr>
                    <w:top w:val="none" w:sz="0" w:space="0" w:color="auto"/>
                    <w:left w:val="none" w:sz="0" w:space="0" w:color="auto"/>
                    <w:bottom w:val="none" w:sz="0" w:space="0" w:color="auto"/>
                    <w:right w:val="none" w:sz="0" w:space="0" w:color="auto"/>
                  </w:divBdr>
                </w:div>
                <w:div w:id="778063562">
                  <w:marLeft w:val="480"/>
                  <w:marRight w:val="0"/>
                  <w:marTop w:val="0"/>
                  <w:marBottom w:val="0"/>
                  <w:divBdr>
                    <w:top w:val="none" w:sz="0" w:space="0" w:color="auto"/>
                    <w:left w:val="none" w:sz="0" w:space="0" w:color="auto"/>
                    <w:bottom w:val="none" w:sz="0" w:space="0" w:color="auto"/>
                    <w:right w:val="none" w:sz="0" w:space="0" w:color="auto"/>
                  </w:divBdr>
                </w:div>
                <w:div w:id="1273973634">
                  <w:marLeft w:val="480"/>
                  <w:marRight w:val="0"/>
                  <w:marTop w:val="0"/>
                  <w:marBottom w:val="0"/>
                  <w:divBdr>
                    <w:top w:val="none" w:sz="0" w:space="0" w:color="auto"/>
                    <w:left w:val="none" w:sz="0" w:space="0" w:color="auto"/>
                    <w:bottom w:val="none" w:sz="0" w:space="0" w:color="auto"/>
                    <w:right w:val="none" w:sz="0" w:space="0" w:color="auto"/>
                  </w:divBdr>
                </w:div>
                <w:div w:id="1602176354">
                  <w:marLeft w:val="480"/>
                  <w:marRight w:val="0"/>
                  <w:marTop w:val="0"/>
                  <w:marBottom w:val="0"/>
                  <w:divBdr>
                    <w:top w:val="none" w:sz="0" w:space="0" w:color="auto"/>
                    <w:left w:val="none" w:sz="0" w:space="0" w:color="auto"/>
                    <w:bottom w:val="none" w:sz="0" w:space="0" w:color="auto"/>
                    <w:right w:val="none" w:sz="0" w:space="0" w:color="auto"/>
                  </w:divBdr>
                </w:div>
                <w:div w:id="1380327497">
                  <w:marLeft w:val="480"/>
                  <w:marRight w:val="0"/>
                  <w:marTop w:val="0"/>
                  <w:marBottom w:val="0"/>
                  <w:divBdr>
                    <w:top w:val="none" w:sz="0" w:space="0" w:color="auto"/>
                    <w:left w:val="none" w:sz="0" w:space="0" w:color="auto"/>
                    <w:bottom w:val="none" w:sz="0" w:space="0" w:color="auto"/>
                    <w:right w:val="none" w:sz="0" w:space="0" w:color="auto"/>
                  </w:divBdr>
                </w:div>
                <w:div w:id="375087681">
                  <w:marLeft w:val="480"/>
                  <w:marRight w:val="0"/>
                  <w:marTop w:val="0"/>
                  <w:marBottom w:val="0"/>
                  <w:divBdr>
                    <w:top w:val="none" w:sz="0" w:space="0" w:color="auto"/>
                    <w:left w:val="none" w:sz="0" w:space="0" w:color="auto"/>
                    <w:bottom w:val="none" w:sz="0" w:space="0" w:color="auto"/>
                    <w:right w:val="none" w:sz="0" w:space="0" w:color="auto"/>
                  </w:divBdr>
                </w:div>
                <w:div w:id="1941253087">
                  <w:marLeft w:val="480"/>
                  <w:marRight w:val="0"/>
                  <w:marTop w:val="0"/>
                  <w:marBottom w:val="0"/>
                  <w:divBdr>
                    <w:top w:val="none" w:sz="0" w:space="0" w:color="auto"/>
                    <w:left w:val="none" w:sz="0" w:space="0" w:color="auto"/>
                    <w:bottom w:val="none" w:sz="0" w:space="0" w:color="auto"/>
                    <w:right w:val="none" w:sz="0" w:space="0" w:color="auto"/>
                  </w:divBdr>
                </w:div>
                <w:div w:id="544223714">
                  <w:marLeft w:val="480"/>
                  <w:marRight w:val="0"/>
                  <w:marTop w:val="0"/>
                  <w:marBottom w:val="0"/>
                  <w:divBdr>
                    <w:top w:val="none" w:sz="0" w:space="0" w:color="auto"/>
                    <w:left w:val="none" w:sz="0" w:space="0" w:color="auto"/>
                    <w:bottom w:val="none" w:sz="0" w:space="0" w:color="auto"/>
                    <w:right w:val="none" w:sz="0" w:space="0" w:color="auto"/>
                  </w:divBdr>
                </w:div>
                <w:div w:id="929317158">
                  <w:marLeft w:val="480"/>
                  <w:marRight w:val="0"/>
                  <w:marTop w:val="0"/>
                  <w:marBottom w:val="0"/>
                  <w:divBdr>
                    <w:top w:val="none" w:sz="0" w:space="0" w:color="auto"/>
                    <w:left w:val="none" w:sz="0" w:space="0" w:color="auto"/>
                    <w:bottom w:val="none" w:sz="0" w:space="0" w:color="auto"/>
                    <w:right w:val="none" w:sz="0" w:space="0" w:color="auto"/>
                  </w:divBdr>
                </w:div>
                <w:div w:id="1965696539">
                  <w:marLeft w:val="480"/>
                  <w:marRight w:val="0"/>
                  <w:marTop w:val="0"/>
                  <w:marBottom w:val="0"/>
                  <w:divBdr>
                    <w:top w:val="none" w:sz="0" w:space="0" w:color="auto"/>
                    <w:left w:val="none" w:sz="0" w:space="0" w:color="auto"/>
                    <w:bottom w:val="none" w:sz="0" w:space="0" w:color="auto"/>
                    <w:right w:val="none" w:sz="0" w:space="0" w:color="auto"/>
                  </w:divBdr>
                </w:div>
                <w:div w:id="1980568924">
                  <w:marLeft w:val="480"/>
                  <w:marRight w:val="0"/>
                  <w:marTop w:val="0"/>
                  <w:marBottom w:val="0"/>
                  <w:divBdr>
                    <w:top w:val="none" w:sz="0" w:space="0" w:color="auto"/>
                    <w:left w:val="none" w:sz="0" w:space="0" w:color="auto"/>
                    <w:bottom w:val="none" w:sz="0" w:space="0" w:color="auto"/>
                    <w:right w:val="none" w:sz="0" w:space="0" w:color="auto"/>
                  </w:divBdr>
                </w:div>
                <w:div w:id="2119131777">
                  <w:marLeft w:val="480"/>
                  <w:marRight w:val="0"/>
                  <w:marTop w:val="0"/>
                  <w:marBottom w:val="0"/>
                  <w:divBdr>
                    <w:top w:val="none" w:sz="0" w:space="0" w:color="auto"/>
                    <w:left w:val="none" w:sz="0" w:space="0" w:color="auto"/>
                    <w:bottom w:val="none" w:sz="0" w:space="0" w:color="auto"/>
                    <w:right w:val="none" w:sz="0" w:space="0" w:color="auto"/>
                  </w:divBdr>
                </w:div>
                <w:div w:id="272328286">
                  <w:marLeft w:val="480"/>
                  <w:marRight w:val="0"/>
                  <w:marTop w:val="0"/>
                  <w:marBottom w:val="0"/>
                  <w:divBdr>
                    <w:top w:val="none" w:sz="0" w:space="0" w:color="auto"/>
                    <w:left w:val="none" w:sz="0" w:space="0" w:color="auto"/>
                    <w:bottom w:val="none" w:sz="0" w:space="0" w:color="auto"/>
                    <w:right w:val="none" w:sz="0" w:space="0" w:color="auto"/>
                  </w:divBdr>
                </w:div>
                <w:div w:id="1423255559">
                  <w:marLeft w:val="480"/>
                  <w:marRight w:val="0"/>
                  <w:marTop w:val="0"/>
                  <w:marBottom w:val="0"/>
                  <w:divBdr>
                    <w:top w:val="none" w:sz="0" w:space="0" w:color="auto"/>
                    <w:left w:val="none" w:sz="0" w:space="0" w:color="auto"/>
                    <w:bottom w:val="none" w:sz="0" w:space="0" w:color="auto"/>
                    <w:right w:val="none" w:sz="0" w:space="0" w:color="auto"/>
                  </w:divBdr>
                </w:div>
                <w:div w:id="778643219">
                  <w:marLeft w:val="480"/>
                  <w:marRight w:val="0"/>
                  <w:marTop w:val="0"/>
                  <w:marBottom w:val="0"/>
                  <w:divBdr>
                    <w:top w:val="none" w:sz="0" w:space="0" w:color="auto"/>
                    <w:left w:val="none" w:sz="0" w:space="0" w:color="auto"/>
                    <w:bottom w:val="none" w:sz="0" w:space="0" w:color="auto"/>
                    <w:right w:val="none" w:sz="0" w:space="0" w:color="auto"/>
                  </w:divBdr>
                </w:div>
                <w:div w:id="149370002">
                  <w:marLeft w:val="480"/>
                  <w:marRight w:val="0"/>
                  <w:marTop w:val="0"/>
                  <w:marBottom w:val="0"/>
                  <w:divBdr>
                    <w:top w:val="none" w:sz="0" w:space="0" w:color="auto"/>
                    <w:left w:val="none" w:sz="0" w:space="0" w:color="auto"/>
                    <w:bottom w:val="none" w:sz="0" w:space="0" w:color="auto"/>
                    <w:right w:val="none" w:sz="0" w:space="0" w:color="auto"/>
                  </w:divBdr>
                </w:div>
                <w:div w:id="1434788043">
                  <w:marLeft w:val="480"/>
                  <w:marRight w:val="0"/>
                  <w:marTop w:val="0"/>
                  <w:marBottom w:val="0"/>
                  <w:divBdr>
                    <w:top w:val="none" w:sz="0" w:space="0" w:color="auto"/>
                    <w:left w:val="none" w:sz="0" w:space="0" w:color="auto"/>
                    <w:bottom w:val="none" w:sz="0" w:space="0" w:color="auto"/>
                    <w:right w:val="none" w:sz="0" w:space="0" w:color="auto"/>
                  </w:divBdr>
                </w:div>
                <w:div w:id="784426717">
                  <w:marLeft w:val="480"/>
                  <w:marRight w:val="0"/>
                  <w:marTop w:val="0"/>
                  <w:marBottom w:val="0"/>
                  <w:divBdr>
                    <w:top w:val="none" w:sz="0" w:space="0" w:color="auto"/>
                    <w:left w:val="none" w:sz="0" w:space="0" w:color="auto"/>
                    <w:bottom w:val="none" w:sz="0" w:space="0" w:color="auto"/>
                    <w:right w:val="none" w:sz="0" w:space="0" w:color="auto"/>
                  </w:divBdr>
                </w:div>
                <w:div w:id="1283226696">
                  <w:marLeft w:val="480"/>
                  <w:marRight w:val="0"/>
                  <w:marTop w:val="0"/>
                  <w:marBottom w:val="0"/>
                  <w:divBdr>
                    <w:top w:val="none" w:sz="0" w:space="0" w:color="auto"/>
                    <w:left w:val="none" w:sz="0" w:space="0" w:color="auto"/>
                    <w:bottom w:val="none" w:sz="0" w:space="0" w:color="auto"/>
                    <w:right w:val="none" w:sz="0" w:space="0" w:color="auto"/>
                  </w:divBdr>
                </w:div>
                <w:div w:id="127162074">
                  <w:marLeft w:val="480"/>
                  <w:marRight w:val="0"/>
                  <w:marTop w:val="0"/>
                  <w:marBottom w:val="0"/>
                  <w:divBdr>
                    <w:top w:val="none" w:sz="0" w:space="0" w:color="auto"/>
                    <w:left w:val="none" w:sz="0" w:space="0" w:color="auto"/>
                    <w:bottom w:val="none" w:sz="0" w:space="0" w:color="auto"/>
                    <w:right w:val="none" w:sz="0" w:space="0" w:color="auto"/>
                  </w:divBdr>
                </w:div>
                <w:div w:id="361713614">
                  <w:marLeft w:val="480"/>
                  <w:marRight w:val="0"/>
                  <w:marTop w:val="0"/>
                  <w:marBottom w:val="0"/>
                  <w:divBdr>
                    <w:top w:val="none" w:sz="0" w:space="0" w:color="auto"/>
                    <w:left w:val="none" w:sz="0" w:space="0" w:color="auto"/>
                    <w:bottom w:val="none" w:sz="0" w:space="0" w:color="auto"/>
                    <w:right w:val="none" w:sz="0" w:space="0" w:color="auto"/>
                  </w:divBdr>
                </w:div>
                <w:div w:id="866142056">
                  <w:marLeft w:val="480"/>
                  <w:marRight w:val="0"/>
                  <w:marTop w:val="0"/>
                  <w:marBottom w:val="0"/>
                  <w:divBdr>
                    <w:top w:val="none" w:sz="0" w:space="0" w:color="auto"/>
                    <w:left w:val="none" w:sz="0" w:space="0" w:color="auto"/>
                    <w:bottom w:val="none" w:sz="0" w:space="0" w:color="auto"/>
                    <w:right w:val="none" w:sz="0" w:space="0" w:color="auto"/>
                  </w:divBdr>
                </w:div>
                <w:div w:id="2045909816">
                  <w:marLeft w:val="480"/>
                  <w:marRight w:val="0"/>
                  <w:marTop w:val="0"/>
                  <w:marBottom w:val="0"/>
                  <w:divBdr>
                    <w:top w:val="none" w:sz="0" w:space="0" w:color="auto"/>
                    <w:left w:val="none" w:sz="0" w:space="0" w:color="auto"/>
                    <w:bottom w:val="none" w:sz="0" w:space="0" w:color="auto"/>
                    <w:right w:val="none" w:sz="0" w:space="0" w:color="auto"/>
                  </w:divBdr>
                </w:div>
                <w:div w:id="953443892">
                  <w:marLeft w:val="480"/>
                  <w:marRight w:val="0"/>
                  <w:marTop w:val="0"/>
                  <w:marBottom w:val="0"/>
                  <w:divBdr>
                    <w:top w:val="none" w:sz="0" w:space="0" w:color="auto"/>
                    <w:left w:val="none" w:sz="0" w:space="0" w:color="auto"/>
                    <w:bottom w:val="none" w:sz="0" w:space="0" w:color="auto"/>
                    <w:right w:val="none" w:sz="0" w:space="0" w:color="auto"/>
                  </w:divBdr>
                </w:div>
                <w:div w:id="285039781">
                  <w:marLeft w:val="480"/>
                  <w:marRight w:val="0"/>
                  <w:marTop w:val="0"/>
                  <w:marBottom w:val="0"/>
                  <w:divBdr>
                    <w:top w:val="none" w:sz="0" w:space="0" w:color="auto"/>
                    <w:left w:val="none" w:sz="0" w:space="0" w:color="auto"/>
                    <w:bottom w:val="none" w:sz="0" w:space="0" w:color="auto"/>
                    <w:right w:val="none" w:sz="0" w:space="0" w:color="auto"/>
                  </w:divBdr>
                </w:div>
                <w:div w:id="1422409868">
                  <w:marLeft w:val="480"/>
                  <w:marRight w:val="0"/>
                  <w:marTop w:val="0"/>
                  <w:marBottom w:val="0"/>
                  <w:divBdr>
                    <w:top w:val="none" w:sz="0" w:space="0" w:color="auto"/>
                    <w:left w:val="none" w:sz="0" w:space="0" w:color="auto"/>
                    <w:bottom w:val="none" w:sz="0" w:space="0" w:color="auto"/>
                    <w:right w:val="none" w:sz="0" w:space="0" w:color="auto"/>
                  </w:divBdr>
                </w:div>
                <w:div w:id="1687898081">
                  <w:marLeft w:val="480"/>
                  <w:marRight w:val="0"/>
                  <w:marTop w:val="0"/>
                  <w:marBottom w:val="0"/>
                  <w:divBdr>
                    <w:top w:val="none" w:sz="0" w:space="0" w:color="auto"/>
                    <w:left w:val="none" w:sz="0" w:space="0" w:color="auto"/>
                    <w:bottom w:val="none" w:sz="0" w:space="0" w:color="auto"/>
                    <w:right w:val="none" w:sz="0" w:space="0" w:color="auto"/>
                  </w:divBdr>
                </w:div>
                <w:div w:id="689839295">
                  <w:marLeft w:val="480"/>
                  <w:marRight w:val="0"/>
                  <w:marTop w:val="0"/>
                  <w:marBottom w:val="0"/>
                  <w:divBdr>
                    <w:top w:val="none" w:sz="0" w:space="0" w:color="auto"/>
                    <w:left w:val="none" w:sz="0" w:space="0" w:color="auto"/>
                    <w:bottom w:val="none" w:sz="0" w:space="0" w:color="auto"/>
                    <w:right w:val="none" w:sz="0" w:space="0" w:color="auto"/>
                  </w:divBdr>
                </w:div>
                <w:div w:id="1645087057">
                  <w:marLeft w:val="480"/>
                  <w:marRight w:val="0"/>
                  <w:marTop w:val="0"/>
                  <w:marBottom w:val="0"/>
                  <w:divBdr>
                    <w:top w:val="none" w:sz="0" w:space="0" w:color="auto"/>
                    <w:left w:val="none" w:sz="0" w:space="0" w:color="auto"/>
                    <w:bottom w:val="none" w:sz="0" w:space="0" w:color="auto"/>
                    <w:right w:val="none" w:sz="0" w:space="0" w:color="auto"/>
                  </w:divBdr>
                </w:div>
                <w:div w:id="1734084119">
                  <w:marLeft w:val="480"/>
                  <w:marRight w:val="0"/>
                  <w:marTop w:val="0"/>
                  <w:marBottom w:val="0"/>
                  <w:divBdr>
                    <w:top w:val="none" w:sz="0" w:space="0" w:color="auto"/>
                    <w:left w:val="none" w:sz="0" w:space="0" w:color="auto"/>
                    <w:bottom w:val="none" w:sz="0" w:space="0" w:color="auto"/>
                    <w:right w:val="none" w:sz="0" w:space="0" w:color="auto"/>
                  </w:divBdr>
                </w:div>
                <w:div w:id="591164576">
                  <w:marLeft w:val="480"/>
                  <w:marRight w:val="0"/>
                  <w:marTop w:val="0"/>
                  <w:marBottom w:val="0"/>
                  <w:divBdr>
                    <w:top w:val="none" w:sz="0" w:space="0" w:color="auto"/>
                    <w:left w:val="none" w:sz="0" w:space="0" w:color="auto"/>
                    <w:bottom w:val="none" w:sz="0" w:space="0" w:color="auto"/>
                    <w:right w:val="none" w:sz="0" w:space="0" w:color="auto"/>
                  </w:divBdr>
                </w:div>
                <w:div w:id="1388604950">
                  <w:marLeft w:val="480"/>
                  <w:marRight w:val="0"/>
                  <w:marTop w:val="0"/>
                  <w:marBottom w:val="0"/>
                  <w:divBdr>
                    <w:top w:val="none" w:sz="0" w:space="0" w:color="auto"/>
                    <w:left w:val="none" w:sz="0" w:space="0" w:color="auto"/>
                    <w:bottom w:val="none" w:sz="0" w:space="0" w:color="auto"/>
                    <w:right w:val="none" w:sz="0" w:space="0" w:color="auto"/>
                  </w:divBdr>
                </w:div>
                <w:div w:id="2034452189">
                  <w:marLeft w:val="480"/>
                  <w:marRight w:val="0"/>
                  <w:marTop w:val="0"/>
                  <w:marBottom w:val="0"/>
                  <w:divBdr>
                    <w:top w:val="none" w:sz="0" w:space="0" w:color="auto"/>
                    <w:left w:val="none" w:sz="0" w:space="0" w:color="auto"/>
                    <w:bottom w:val="none" w:sz="0" w:space="0" w:color="auto"/>
                    <w:right w:val="none" w:sz="0" w:space="0" w:color="auto"/>
                  </w:divBdr>
                </w:div>
                <w:div w:id="754787217">
                  <w:marLeft w:val="480"/>
                  <w:marRight w:val="0"/>
                  <w:marTop w:val="0"/>
                  <w:marBottom w:val="0"/>
                  <w:divBdr>
                    <w:top w:val="none" w:sz="0" w:space="0" w:color="auto"/>
                    <w:left w:val="none" w:sz="0" w:space="0" w:color="auto"/>
                    <w:bottom w:val="none" w:sz="0" w:space="0" w:color="auto"/>
                    <w:right w:val="none" w:sz="0" w:space="0" w:color="auto"/>
                  </w:divBdr>
                </w:div>
                <w:div w:id="239684304">
                  <w:marLeft w:val="480"/>
                  <w:marRight w:val="0"/>
                  <w:marTop w:val="0"/>
                  <w:marBottom w:val="0"/>
                  <w:divBdr>
                    <w:top w:val="none" w:sz="0" w:space="0" w:color="auto"/>
                    <w:left w:val="none" w:sz="0" w:space="0" w:color="auto"/>
                    <w:bottom w:val="none" w:sz="0" w:space="0" w:color="auto"/>
                    <w:right w:val="none" w:sz="0" w:space="0" w:color="auto"/>
                  </w:divBdr>
                </w:div>
                <w:div w:id="897087560">
                  <w:marLeft w:val="480"/>
                  <w:marRight w:val="0"/>
                  <w:marTop w:val="0"/>
                  <w:marBottom w:val="0"/>
                  <w:divBdr>
                    <w:top w:val="none" w:sz="0" w:space="0" w:color="auto"/>
                    <w:left w:val="none" w:sz="0" w:space="0" w:color="auto"/>
                    <w:bottom w:val="none" w:sz="0" w:space="0" w:color="auto"/>
                    <w:right w:val="none" w:sz="0" w:space="0" w:color="auto"/>
                  </w:divBdr>
                </w:div>
                <w:div w:id="528377434">
                  <w:marLeft w:val="480"/>
                  <w:marRight w:val="0"/>
                  <w:marTop w:val="0"/>
                  <w:marBottom w:val="0"/>
                  <w:divBdr>
                    <w:top w:val="none" w:sz="0" w:space="0" w:color="auto"/>
                    <w:left w:val="none" w:sz="0" w:space="0" w:color="auto"/>
                    <w:bottom w:val="none" w:sz="0" w:space="0" w:color="auto"/>
                    <w:right w:val="none" w:sz="0" w:space="0" w:color="auto"/>
                  </w:divBdr>
                </w:div>
                <w:div w:id="999314345">
                  <w:marLeft w:val="480"/>
                  <w:marRight w:val="0"/>
                  <w:marTop w:val="0"/>
                  <w:marBottom w:val="0"/>
                  <w:divBdr>
                    <w:top w:val="none" w:sz="0" w:space="0" w:color="auto"/>
                    <w:left w:val="none" w:sz="0" w:space="0" w:color="auto"/>
                    <w:bottom w:val="none" w:sz="0" w:space="0" w:color="auto"/>
                    <w:right w:val="none" w:sz="0" w:space="0" w:color="auto"/>
                  </w:divBdr>
                </w:div>
                <w:div w:id="621150925">
                  <w:marLeft w:val="480"/>
                  <w:marRight w:val="0"/>
                  <w:marTop w:val="0"/>
                  <w:marBottom w:val="0"/>
                  <w:divBdr>
                    <w:top w:val="none" w:sz="0" w:space="0" w:color="auto"/>
                    <w:left w:val="none" w:sz="0" w:space="0" w:color="auto"/>
                    <w:bottom w:val="none" w:sz="0" w:space="0" w:color="auto"/>
                    <w:right w:val="none" w:sz="0" w:space="0" w:color="auto"/>
                  </w:divBdr>
                </w:div>
                <w:div w:id="1874339960">
                  <w:marLeft w:val="480"/>
                  <w:marRight w:val="0"/>
                  <w:marTop w:val="0"/>
                  <w:marBottom w:val="0"/>
                  <w:divBdr>
                    <w:top w:val="none" w:sz="0" w:space="0" w:color="auto"/>
                    <w:left w:val="none" w:sz="0" w:space="0" w:color="auto"/>
                    <w:bottom w:val="none" w:sz="0" w:space="0" w:color="auto"/>
                    <w:right w:val="none" w:sz="0" w:space="0" w:color="auto"/>
                  </w:divBdr>
                </w:div>
                <w:div w:id="225578158">
                  <w:marLeft w:val="480"/>
                  <w:marRight w:val="0"/>
                  <w:marTop w:val="0"/>
                  <w:marBottom w:val="0"/>
                  <w:divBdr>
                    <w:top w:val="none" w:sz="0" w:space="0" w:color="auto"/>
                    <w:left w:val="none" w:sz="0" w:space="0" w:color="auto"/>
                    <w:bottom w:val="none" w:sz="0" w:space="0" w:color="auto"/>
                    <w:right w:val="none" w:sz="0" w:space="0" w:color="auto"/>
                  </w:divBdr>
                </w:div>
                <w:div w:id="1892227945">
                  <w:marLeft w:val="480"/>
                  <w:marRight w:val="0"/>
                  <w:marTop w:val="0"/>
                  <w:marBottom w:val="0"/>
                  <w:divBdr>
                    <w:top w:val="none" w:sz="0" w:space="0" w:color="auto"/>
                    <w:left w:val="none" w:sz="0" w:space="0" w:color="auto"/>
                    <w:bottom w:val="none" w:sz="0" w:space="0" w:color="auto"/>
                    <w:right w:val="none" w:sz="0" w:space="0" w:color="auto"/>
                  </w:divBdr>
                </w:div>
                <w:div w:id="534274562">
                  <w:marLeft w:val="480"/>
                  <w:marRight w:val="0"/>
                  <w:marTop w:val="0"/>
                  <w:marBottom w:val="0"/>
                  <w:divBdr>
                    <w:top w:val="none" w:sz="0" w:space="0" w:color="auto"/>
                    <w:left w:val="none" w:sz="0" w:space="0" w:color="auto"/>
                    <w:bottom w:val="none" w:sz="0" w:space="0" w:color="auto"/>
                    <w:right w:val="none" w:sz="0" w:space="0" w:color="auto"/>
                  </w:divBdr>
                </w:div>
                <w:div w:id="283771637">
                  <w:marLeft w:val="480"/>
                  <w:marRight w:val="0"/>
                  <w:marTop w:val="0"/>
                  <w:marBottom w:val="0"/>
                  <w:divBdr>
                    <w:top w:val="none" w:sz="0" w:space="0" w:color="auto"/>
                    <w:left w:val="none" w:sz="0" w:space="0" w:color="auto"/>
                    <w:bottom w:val="none" w:sz="0" w:space="0" w:color="auto"/>
                    <w:right w:val="none" w:sz="0" w:space="0" w:color="auto"/>
                  </w:divBdr>
                </w:div>
                <w:div w:id="86847916">
                  <w:marLeft w:val="480"/>
                  <w:marRight w:val="0"/>
                  <w:marTop w:val="0"/>
                  <w:marBottom w:val="0"/>
                  <w:divBdr>
                    <w:top w:val="none" w:sz="0" w:space="0" w:color="auto"/>
                    <w:left w:val="none" w:sz="0" w:space="0" w:color="auto"/>
                    <w:bottom w:val="none" w:sz="0" w:space="0" w:color="auto"/>
                    <w:right w:val="none" w:sz="0" w:space="0" w:color="auto"/>
                  </w:divBdr>
                </w:div>
                <w:div w:id="950236704">
                  <w:marLeft w:val="480"/>
                  <w:marRight w:val="0"/>
                  <w:marTop w:val="0"/>
                  <w:marBottom w:val="0"/>
                  <w:divBdr>
                    <w:top w:val="none" w:sz="0" w:space="0" w:color="auto"/>
                    <w:left w:val="none" w:sz="0" w:space="0" w:color="auto"/>
                    <w:bottom w:val="none" w:sz="0" w:space="0" w:color="auto"/>
                    <w:right w:val="none" w:sz="0" w:space="0" w:color="auto"/>
                  </w:divBdr>
                </w:div>
                <w:div w:id="1616213680">
                  <w:marLeft w:val="480"/>
                  <w:marRight w:val="0"/>
                  <w:marTop w:val="0"/>
                  <w:marBottom w:val="0"/>
                  <w:divBdr>
                    <w:top w:val="none" w:sz="0" w:space="0" w:color="auto"/>
                    <w:left w:val="none" w:sz="0" w:space="0" w:color="auto"/>
                    <w:bottom w:val="none" w:sz="0" w:space="0" w:color="auto"/>
                    <w:right w:val="none" w:sz="0" w:space="0" w:color="auto"/>
                  </w:divBdr>
                </w:div>
                <w:div w:id="1568567000">
                  <w:marLeft w:val="480"/>
                  <w:marRight w:val="0"/>
                  <w:marTop w:val="0"/>
                  <w:marBottom w:val="0"/>
                  <w:divBdr>
                    <w:top w:val="none" w:sz="0" w:space="0" w:color="auto"/>
                    <w:left w:val="none" w:sz="0" w:space="0" w:color="auto"/>
                    <w:bottom w:val="none" w:sz="0" w:space="0" w:color="auto"/>
                    <w:right w:val="none" w:sz="0" w:space="0" w:color="auto"/>
                  </w:divBdr>
                </w:div>
                <w:div w:id="251398288">
                  <w:marLeft w:val="480"/>
                  <w:marRight w:val="0"/>
                  <w:marTop w:val="0"/>
                  <w:marBottom w:val="0"/>
                  <w:divBdr>
                    <w:top w:val="none" w:sz="0" w:space="0" w:color="auto"/>
                    <w:left w:val="none" w:sz="0" w:space="0" w:color="auto"/>
                    <w:bottom w:val="none" w:sz="0" w:space="0" w:color="auto"/>
                    <w:right w:val="none" w:sz="0" w:space="0" w:color="auto"/>
                  </w:divBdr>
                </w:div>
                <w:div w:id="36706766">
                  <w:marLeft w:val="480"/>
                  <w:marRight w:val="0"/>
                  <w:marTop w:val="0"/>
                  <w:marBottom w:val="0"/>
                  <w:divBdr>
                    <w:top w:val="none" w:sz="0" w:space="0" w:color="auto"/>
                    <w:left w:val="none" w:sz="0" w:space="0" w:color="auto"/>
                    <w:bottom w:val="none" w:sz="0" w:space="0" w:color="auto"/>
                    <w:right w:val="none" w:sz="0" w:space="0" w:color="auto"/>
                  </w:divBdr>
                </w:div>
                <w:div w:id="2068606660">
                  <w:marLeft w:val="480"/>
                  <w:marRight w:val="0"/>
                  <w:marTop w:val="0"/>
                  <w:marBottom w:val="0"/>
                  <w:divBdr>
                    <w:top w:val="none" w:sz="0" w:space="0" w:color="auto"/>
                    <w:left w:val="none" w:sz="0" w:space="0" w:color="auto"/>
                    <w:bottom w:val="none" w:sz="0" w:space="0" w:color="auto"/>
                    <w:right w:val="none" w:sz="0" w:space="0" w:color="auto"/>
                  </w:divBdr>
                </w:div>
                <w:div w:id="67307843">
                  <w:marLeft w:val="480"/>
                  <w:marRight w:val="0"/>
                  <w:marTop w:val="0"/>
                  <w:marBottom w:val="0"/>
                  <w:divBdr>
                    <w:top w:val="none" w:sz="0" w:space="0" w:color="auto"/>
                    <w:left w:val="none" w:sz="0" w:space="0" w:color="auto"/>
                    <w:bottom w:val="none" w:sz="0" w:space="0" w:color="auto"/>
                    <w:right w:val="none" w:sz="0" w:space="0" w:color="auto"/>
                  </w:divBdr>
                </w:div>
                <w:div w:id="1597253463">
                  <w:marLeft w:val="480"/>
                  <w:marRight w:val="0"/>
                  <w:marTop w:val="0"/>
                  <w:marBottom w:val="0"/>
                  <w:divBdr>
                    <w:top w:val="none" w:sz="0" w:space="0" w:color="auto"/>
                    <w:left w:val="none" w:sz="0" w:space="0" w:color="auto"/>
                    <w:bottom w:val="none" w:sz="0" w:space="0" w:color="auto"/>
                    <w:right w:val="none" w:sz="0" w:space="0" w:color="auto"/>
                  </w:divBdr>
                </w:div>
                <w:div w:id="1131168366">
                  <w:marLeft w:val="480"/>
                  <w:marRight w:val="0"/>
                  <w:marTop w:val="0"/>
                  <w:marBottom w:val="0"/>
                  <w:divBdr>
                    <w:top w:val="none" w:sz="0" w:space="0" w:color="auto"/>
                    <w:left w:val="none" w:sz="0" w:space="0" w:color="auto"/>
                    <w:bottom w:val="none" w:sz="0" w:space="0" w:color="auto"/>
                    <w:right w:val="none" w:sz="0" w:space="0" w:color="auto"/>
                  </w:divBdr>
                </w:div>
                <w:div w:id="487477337">
                  <w:marLeft w:val="480"/>
                  <w:marRight w:val="0"/>
                  <w:marTop w:val="0"/>
                  <w:marBottom w:val="0"/>
                  <w:divBdr>
                    <w:top w:val="none" w:sz="0" w:space="0" w:color="auto"/>
                    <w:left w:val="none" w:sz="0" w:space="0" w:color="auto"/>
                    <w:bottom w:val="none" w:sz="0" w:space="0" w:color="auto"/>
                    <w:right w:val="none" w:sz="0" w:space="0" w:color="auto"/>
                  </w:divBdr>
                </w:div>
                <w:div w:id="1932540932">
                  <w:marLeft w:val="480"/>
                  <w:marRight w:val="0"/>
                  <w:marTop w:val="0"/>
                  <w:marBottom w:val="0"/>
                  <w:divBdr>
                    <w:top w:val="none" w:sz="0" w:space="0" w:color="auto"/>
                    <w:left w:val="none" w:sz="0" w:space="0" w:color="auto"/>
                    <w:bottom w:val="none" w:sz="0" w:space="0" w:color="auto"/>
                    <w:right w:val="none" w:sz="0" w:space="0" w:color="auto"/>
                  </w:divBdr>
                </w:div>
                <w:div w:id="2111777218">
                  <w:marLeft w:val="480"/>
                  <w:marRight w:val="0"/>
                  <w:marTop w:val="0"/>
                  <w:marBottom w:val="0"/>
                  <w:divBdr>
                    <w:top w:val="none" w:sz="0" w:space="0" w:color="auto"/>
                    <w:left w:val="none" w:sz="0" w:space="0" w:color="auto"/>
                    <w:bottom w:val="none" w:sz="0" w:space="0" w:color="auto"/>
                    <w:right w:val="none" w:sz="0" w:space="0" w:color="auto"/>
                  </w:divBdr>
                </w:div>
                <w:div w:id="177619628">
                  <w:marLeft w:val="480"/>
                  <w:marRight w:val="0"/>
                  <w:marTop w:val="0"/>
                  <w:marBottom w:val="0"/>
                  <w:divBdr>
                    <w:top w:val="none" w:sz="0" w:space="0" w:color="auto"/>
                    <w:left w:val="none" w:sz="0" w:space="0" w:color="auto"/>
                    <w:bottom w:val="none" w:sz="0" w:space="0" w:color="auto"/>
                    <w:right w:val="none" w:sz="0" w:space="0" w:color="auto"/>
                  </w:divBdr>
                </w:div>
                <w:div w:id="1574730140">
                  <w:marLeft w:val="480"/>
                  <w:marRight w:val="0"/>
                  <w:marTop w:val="0"/>
                  <w:marBottom w:val="0"/>
                  <w:divBdr>
                    <w:top w:val="none" w:sz="0" w:space="0" w:color="auto"/>
                    <w:left w:val="none" w:sz="0" w:space="0" w:color="auto"/>
                    <w:bottom w:val="none" w:sz="0" w:space="0" w:color="auto"/>
                    <w:right w:val="none" w:sz="0" w:space="0" w:color="auto"/>
                  </w:divBdr>
                </w:div>
              </w:divsChild>
            </w:div>
            <w:div w:id="621303425">
              <w:marLeft w:val="0"/>
              <w:marRight w:val="0"/>
              <w:marTop w:val="0"/>
              <w:marBottom w:val="0"/>
              <w:divBdr>
                <w:top w:val="none" w:sz="0" w:space="0" w:color="auto"/>
                <w:left w:val="none" w:sz="0" w:space="0" w:color="auto"/>
                <w:bottom w:val="none" w:sz="0" w:space="0" w:color="auto"/>
                <w:right w:val="none" w:sz="0" w:space="0" w:color="auto"/>
              </w:divBdr>
              <w:divsChild>
                <w:div w:id="448399971">
                  <w:marLeft w:val="480"/>
                  <w:marRight w:val="0"/>
                  <w:marTop w:val="0"/>
                  <w:marBottom w:val="0"/>
                  <w:divBdr>
                    <w:top w:val="none" w:sz="0" w:space="0" w:color="auto"/>
                    <w:left w:val="none" w:sz="0" w:space="0" w:color="auto"/>
                    <w:bottom w:val="none" w:sz="0" w:space="0" w:color="auto"/>
                    <w:right w:val="none" w:sz="0" w:space="0" w:color="auto"/>
                  </w:divBdr>
                </w:div>
                <w:div w:id="1984767818">
                  <w:marLeft w:val="480"/>
                  <w:marRight w:val="0"/>
                  <w:marTop w:val="0"/>
                  <w:marBottom w:val="0"/>
                  <w:divBdr>
                    <w:top w:val="none" w:sz="0" w:space="0" w:color="auto"/>
                    <w:left w:val="none" w:sz="0" w:space="0" w:color="auto"/>
                    <w:bottom w:val="none" w:sz="0" w:space="0" w:color="auto"/>
                    <w:right w:val="none" w:sz="0" w:space="0" w:color="auto"/>
                  </w:divBdr>
                </w:div>
                <w:div w:id="1573811472">
                  <w:marLeft w:val="480"/>
                  <w:marRight w:val="0"/>
                  <w:marTop w:val="0"/>
                  <w:marBottom w:val="0"/>
                  <w:divBdr>
                    <w:top w:val="none" w:sz="0" w:space="0" w:color="auto"/>
                    <w:left w:val="none" w:sz="0" w:space="0" w:color="auto"/>
                    <w:bottom w:val="none" w:sz="0" w:space="0" w:color="auto"/>
                    <w:right w:val="none" w:sz="0" w:space="0" w:color="auto"/>
                  </w:divBdr>
                </w:div>
                <w:div w:id="326254398">
                  <w:marLeft w:val="480"/>
                  <w:marRight w:val="0"/>
                  <w:marTop w:val="0"/>
                  <w:marBottom w:val="0"/>
                  <w:divBdr>
                    <w:top w:val="none" w:sz="0" w:space="0" w:color="auto"/>
                    <w:left w:val="none" w:sz="0" w:space="0" w:color="auto"/>
                    <w:bottom w:val="none" w:sz="0" w:space="0" w:color="auto"/>
                    <w:right w:val="none" w:sz="0" w:space="0" w:color="auto"/>
                  </w:divBdr>
                </w:div>
                <w:div w:id="1132987529">
                  <w:marLeft w:val="480"/>
                  <w:marRight w:val="0"/>
                  <w:marTop w:val="0"/>
                  <w:marBottom w:val="0"/>
                  <w:divBdr>
                    <w:top w:val="none" w:sz="0" w:space="0" w:color="auto"/>
                    <w:left w:val="none" w:sz="0" w:space="0" w:color="auto"/>
                    <w:bottom w:val="none" w:sz="0" w:space="0" w:color="auto"/>
                    <w:right w:val="none" w:sz="0" w:space="0" w:color="auto"/>
                  </w:divBdr>
                </w:div>
                <w:div w:id="86662591">
                  <w:marLeft w:val="480"/>
                  <w:marRight w:val="0"/>
                  <w:marTop w:val="0"/>
                  <w:marBottom w:val="0"/>
                  <w:divBdr>
                    <w:top w:val="none" w:sz="0" w:space="0" w:color="auto"/>
                    <w:left w:val="none" w:sz="0" w:space="0" w:color="auto"/>
                    <w:bottom w:val="none" w:sz="0" w:space="0" w:color="auto"/>
                    <w:right w:val="none" w:sz="0" w:space="0" w:color="auto"/>
                  </w:divBdr>
                </w:div>
                <w:div w:id="62413372">
                  <w:marLeft w:val="480"/>
                  <w:marRight w:val="0"/>
                  <w:marTop w:val="0"/>
                  <w:marBottom w:val="0"/>
                  <w:divBdr>
                    <w:top w:val="none" w:sz="0" w:space="0" w:color="auto"/>
                    <w:left w:val="none" w:sz="0" w:space="0" w:color="auto"/>
                    <w:bottom w:val="none" w:sz="0" w:space="0" w:color="auto"/>
                    <w:right w:val="none" w:sz="0" w:space="0" w:color="auto"/>
                  </w:divBdr>
                </w:div>
                <w:div w:id="1098721789">
                  <w:marLeft w:val="480"/>
                  <w:marRight w:val="0"/>
                  <w:marTop w:val="0"/>
                  <w:marBottom w:val="0"/>
                  <w:divBdr>
                    <w:top w:val="none" w:sz="0" w:space="0" w:color="auto"/>
                    <w:left w:val="none" w:sz="0" w:space="0" w:color="auto"/>
                    <w:bottom w:val="none" w:sz="0" w:space="0" w:color="auto"/>
                    <w:right w:val="none" w:sz="0" w:space="0" w:color="auto"/>
                  </w:divBdr>
                </w:div>
                <w:div w:id="1629313660">
                  <w:marLeft w:val="480"/>
                  <w:marRight w:val="0"/>
                  <w:marTop w:val="0"/>
                  <w:marBottom w:val="0"/>
                  <w:divBdr>
                    <w:top w:val="none" w:sz="0" w:space="0" w:color="auto"/>
                    <w:left w:val="none" w:sz="0" w:space="0" w:color="auto"/>
                    <w:bottom w:val="none" w:sz="0" w:space="0" w:color="auto"/>
                    <w:right w:val="none" w:sz="0" w:space="0" w:color="auto"/>
                  </w:divBdr>
                </w:div>
                <w:div w:id="1634292290">
                  <w:marLeft w:val="480"/>
                  <w:marRight w:val="0"/>
                  <w:marTop w:val="0"/>
                  <w:marBottom w:val="0"/>
                  <w:divBdr>
                    <w:top w:val="none" w:sz="0" w:space="0" w:color="auto"/>
                    <w:left w:val="none" w:sz="0" w:space="0" w:color="auto"/>
                    <w:bottom w:val="none" w:sz="0" w:space="0" w:color="auto"/>
                    <w:right w:val="none" w:sz="0" w:space="0" w:color="auto"/>
                  </w:divBdr>
                </w:div>
                <w:div w:id="1367219793">
                  <w:marLeft w:val="480"/>
                  <w:marRight w:val="0"/>
                  <w:marTop w:val="0"/>
                  <w:marBottom w:val="0"/>
                  <w:divBdr>
                    <w:top w:val="none" w:sz="0" w:space="0" w:color="auto"/>
                    <w:left w:val="none" w:sz="0" w:space="0" w:color="auto"/>
                    <w:bottom w:val="none" w:sz="0" w:space="0" w:color="auto"/>
                    <w:right w:val="none" w:sz="0" w:space="0" w:color="auto"/>
                  </w:divBdr>
                </w:div>
                <w:div w:id="222252512">
                  <w:marLeft w:val="480"/>
                  <w:marRight w:val="0"/>
                  <w:marTop w:val="0"/>
                  <w:marBottom w:val="0"/>
                  <w:divBdr>
                    <w:top w:val="none" w:sz="0" w:space="0" w:color="auto"/>
                    <w:left w:val="none" w:sz="0" w:space="0" w:color="auto"/>
                    <w:bottom w:val="none" w:sz="0" w:space="0" w:color="auto"/>
                    <w:right w:val="none" w:sz="0" w:space="0" w:color="auto"/>
                  </w:divBdr>
                </w:div>
                <w:div w:id="518398465">
                  <w:marLeft w:val="480"/>
                  <w:marRight w:val="0"/>
                  <w:marTop w:val="0"/>
                  <w:marBottom w:val="0"/>
                  <w:divBdr>
                    <w:top w:val="none" w:sz="0" w:space="0" w:color="auto"/>
                    <w:left w:val="none" w:sz="0" w:space="0" w:color="auto"/>
                    <w:bottom w:val="none" w:sz="0" w:space="0" w:color="auto"/>
                    <w:right w:val="none" w:sz="0" w:space="0" w:color="auto"/>
                  </w:divBdr>
                </w:div>
                <w:div w:id="307712525">
                  <w:marLeft w:val="480"/>
                  <w:marRight w:val="0"/>
                  <w:marTop w:val="0"/>
                  <w:marBottom w:val="0"/>
                  <w:divBdr>
                    <w:top w:val="none" w:sz="0" w:space="0" w:color="auto"/>
                    <w:left w:val="none" w:sz="0" w:space="0" w:color="auto"/>
                    <w:bottom w:val="none" w:sz="0" w:space="0" w:color="auto"/>
                    <w:right w:val="none" w:sz="0" w:space="0" w:color="auto"/>
                  </w:divBdr>
                </w:div>
                <w:div w:id="1557887685">
                  <w:marLeft w:val="480"/>
                  <w:marRight w:val="0"/>
                  <w:marTop w:val="0"/>
                  <w:marBottom w:val="0"/>
                  <w:divBdr>
                    <w:top w:val="none" w:sz="0" w:space="0" w:color="auto"/>
                    <w:left w:val="none" w:sz="0" w:space="0" w:color="auto"/>
                    <w:bottom w:val="none" w:sz="0" w:space="0" w:color="auto"/>
                    <w:right w:val="none" w:sz="0" w:space="0" w:color="auto"/>
                  </w:divBdr>
                </w:div>
                <w:div w:id="374622602">
                  <w:marLeft w:val="480"/>
                  <w:marRight w:val="0"/>
                  <w:marTop w:val="0"/>
                  <w:marBottom w:val="0"/>
                  <w:divBdr>
                    <w:top w:val="none" w:sz="0" w:space="0" w:color="auto"/>
                    <w:left w:val="none" w:sz="0" w:space="0" w:color="auto"/>
                    <w:bottom w:val="none" w:sz="0" w:space="0" w:color="auto"/>
                    <w:right w:val="none" w:sz="0" w:space="0" w:color="auto"/>
                  </w:divBdr>
                </w:div>
                <w:div w:id="1646741888">
                  <w:marLeft w:val="480"/>
                  <w:marRight w:val="0"/>
                  <w:marTop w:val="0"/>
                  <w:marBottom w:val="0"/>
                  <w:divBdr>
                    <w:top w:val="none" w:sz="0" w:space="0" w:color="auto"/>
                    <w:left w:val="none" w:sz="0" w:space="0" w:color="auto"/>
                    <w:bottom w:val="none" w:sz="0" w:space="0" w:color="auto"/>
                    <w:right w:val="none" w:sz="0" w:space="0" w:color="auto"/>
                  </w:divBdr>
                </w:div>
                <w:div w:id="1470784831">
                  <w:marLeft w:val="480"/>
                  <w:marRight w:val="0"/>
                  <w:marTop w:val="0"/>
                  <w:marBottom w:val="0"/>
                  <w:divBdr>
                    <w:top w:val="none" w:sz="0" w:space="0" w:color="auto"/>
                    <w:left w:val="none" w:sz="0" w:space="0" w:color="auto"/>
                    <w:bottom w:val="none" w:sz="0" w:space="0" w:color="auto"/>
                    <w:right w:val="none" w:sz="0" w:space="0" w:color="auto"/>
                  </w:divBdr>
                </w:div>
                <w:div w:id="917206797">
                  <w:marLeft w:val="480"/>
                  <w:marRight w:val="0"/>
                  <w:marTop w:val="0"/>
                  <w:marBottom w:val="0"/>
                  <w:divBdr>
                    <w:top w:val="none" w:sz="0" w:space="0" w:color="auto"/>
                    <w:left w:val="none" w:sz="0" w:space="0" w:color="auto"/>
                    <w:bottom w:val="none" w:sz="0" w:space="0" w:color="auto"/>
                    <w:right w:val="none" w:sz="0" w:space="0" w:color="auto"/>
                  </w:divBdr>
                </w:div>
                <w:div w:id="1617298393">
                  <w:marLeft w:val="480"/>
                  <w:marRight w:val="0"/>
                  <w:marTop w:val="0"/>
                  <w:marBottom w:val="0"/>
                  <w:divBdr>
                    <w:top w:val="none" w:sz="0" w:space="0" w:color="auto"/>
                    <w:left w:val="none" w:sz="0" w:space="0" w:color="auto"/>
                    <w:bottom w:val="none" w:sz="0" w:space="0" w:color="auto"/>
                    <w:right w:val="none" w:sz="0" w:space="0" w:color="auto"/>
                  </w:divBdr>
                </w:div>
                <w:div w:id="792290683">
                  <w:marLeft w:val="480"/>
                  <w:marRight w:val="0"/>
                  <w:marTop w:val="0"/>
                  <w:marBottom w:val="0"/>
                  <w:divBdr>
                    <w:top w:val="none" w:sz="0" w:space="0" w:color="auto"/>
                    <w:left w:val="none" w:sz="0" w:space="0" w:color="auto"/>
                    <w:bottom w:val="none" w:sz="0" w:space="0" w:color="auto"/>
                    <w:right w:val="none" w:sz="0" w:space="0" w:color="auto"/>
                  </w:divBdr>
                </w:div>
                <w:div w:id="922683165">
                  <w:marLeft w:val="480"/>
                  <w:marRight w:val="0"/>
                  <w:marTop w:val="0"/>
                  <w:marBottom w:val="0"/>
                  <w:divBdr>
                    <w:top w:val="none" w:sz="0" w:space="0" w:color="auto"/>
                    <w:left w:val="none" w:sz="0" w:space="0" w:color="auto"/>
                    <w:bottom w:val="none" w:sz="0" w:space="0" w:color="auto"/>
                    <w:right w:val="none" w:sz="0" w:space="0" w:color="auto"/>
                  </w:divBdr>
                </w:div>
                <w:div w:id="1937983832">
                  <w:marLeft w:val="480"/>
                  <w:marRight w:val="0"/>
                  <w:marTop w:val="0"/>
                  <w:marBottom w:val="0"/>
                  <w:divBdr>
                    <w:top w:val="none" w:sz="0" w:space="0" w:color="auto"/>
                    <w:left w:val="none" w:sz="0" w:space="0" w:color="auto"/>
                    <w:bottom w:val="none" w:sz="0" w:space="0" w:color="auto"/>
                    <w:right w:val="none" w:sz="0" w:space="0" w:color="auto"/>
                  </w:divBdr>
                </w:div>
                <w:div w:id="1212814697">
                  <w:marLeft w:val="480"/>
                  <w:marRight w:val="0"/>
                  <w:marTop w:val="0"/>
                  <w:marBottom w:val="0"/>
                  <w:divBdr>
                    <w:top w:val="none" w:sz="0" w:space="0" w:color="auto"/>
                    <w:left w:val="none" w:sz="0" w:space="0" w:color="auto"/>
                    <w:bottom w:val="none" w:sz="0" w:space="0" w:color="auto"/>
                    <w:right w:val="none" w:sz="0" w:space="0" w:color="auto"/>
                  </w:divBdr>
                </w:div>
                <w:div w:id="1650818232">
                  <w:marLeft w:val="480"/>
                  <w:marRight w:val="0"/>
                  <w:marTop w:val="0"/>
                  <w:marBottom w:val="0"/>
                  <w:divBdr>
                    <w:top w:val="none" w:sz="0" w:space="0" w:color="auto"/>
                    <w:left w:val="none" w:sz="0" w:space="0" w:color="auto"/>
                    <w:bottom w:val="none" w:sz="0" w:space="0" w:color="auto"/>
                    <w:right w:val="none" w:sz="0" w:space="0" w:color="auto"/>
                  </w:divBdr>
                </w:div>
                <w:div w:id="1118720343">
                  <w:marLeft w:val="480"/>
                  <w:marRight w:val="0"/>
                  <w:marTop w:val="0"/>
                  <w:marBottom w:val="0"/>
                  <w:divBdr>
                    <w:top w:val="none" w:sz="0" w:space="0" w:color="auto"/>
                    <w:left w:val="none" w:sz="0" w:space="0" w:color="auto"/>
                    <w:bottom w:val="none" w:sz="0" w:space="0" w:color="auto"/>
                    <w:right w:val="none" w:sz="0" w:space="0" w:color="auto"/>
                  </w:divBdr>
                </w:div>
                <w:div w:id="458106950">
                  <w:marLeft w:val="480"/>
                  <w:marRight w:val="0"/>
                  <w:marTop w:val="0"/>
                  <w:marBottom w:val="0"/>
                  <w:divBdr>
                    <w:top w:val="none" w:sz="0" w:space="0" w:color="auto"/>
                    <w:left w:val="none" w:sz="0" w:space="0" w:color="auto"/>
                    <w:bottom w:val="none" w:sz="0" w:space="0" w:color="auto"/>
                    <w:right w:val="none" w:sz="0" w:space="0" w:color="auto"/>
                  </w:divBdr>
                </w:div>
                <w:div w:id="644434169">
                  <w:marLeft w:val="480"/>
                  <w:marRight w:val="0"/>
                  <w:marTop w:val="0"/>
                  <w:marBottom w:val="0"/>
                  <w:divBdr>
                    <w:top w:val="none" w:sz="0" w:space="0" w:color="auto"/>
                    <w:left w:val="none" w:sz="0" w:space="0" w:color="auto"/>
                    <w:bottom w:val="none" w:sz="0" w:space="0" w:color="auto"/>
                    <w:right w:val="none" w:sz="0" w:space="0" w:color="auto"/>
                  </w:divBdr>
                </w:div>
                <w:div w:id="370612492">
                  <w:marLeft w:val="480"/>
                  <w:marRight w:val="0"/>
                  <w:marTop w:val="0"/>
                  <w:marBottom w:val="0"/>
                  <w:divBdr>
                    <w:top w:val="none" w:sz="0" w:space="0" w:color="auto"/>
                    <w:left w:val="none" w:sz="0" w:space="0" w:color="auto"/>
                    <w:bottom w:val="none" w:sz="0" w:space="0" w:color="auto"/>
                    <w:right w:val="none" w:sz="0" w:space="0" w:color="auto"/>
                  </w:divBdr>
                </w:div>
                <w:div w:id="2081558862">
                  <w:marLeft w:val="480"/>
                  <w:marRight w:val="0"/>
                  <w:marTop w:val="0"/>
                  <w:marBottom w:val="0"/>
                  <w:divBdr>
                    <w:top w:val="none" w:sz="0" w:space="0" w:color="auto"/>
                    <w:left w:val="none" w:sz="0" w:space="0" w:color="auto"/>
                    <w:bottom w:val="none" w:sz="0" w:space="0" w:color="auto"/>
                    <w:right w:val="none" w:sz="0" w:space="0" w:color="auto"/>
                  </w:divBdr>
                </w:div>
                <w:div w:id="1950701171">
                  <w:marLeft w:val="480"/>
                  <w:marRight w:val="0"/>
                  <w:marTop w:val="0"/>
                  <w:marBottom w:val="0"/>
                  <w:divBdr>
                    <w:top w:val="none" w:sz="0" w:space="0" w:color="auto"/>
                    <w:left w:val="none" w:sz="0" w:space="0" w:color="auto"/>
                    <w:bottom w:val="none" w:sz="0" w:space="0" w:color="auto"/>
                    <w:right w:val="none" w:sz="0" w:space="0" w:color="auto"/>
                  </w:divBdr>
                </w:div>
                <w:div w:id="457262504">
                  <w:marLeft w:val="480"/>
                  <w:marRight w:val="0"/>
                  <w:marTop w:val="0"/>
                  <w:marBottom w:val="0"/>
                  <w:divBdr>
                    <w:top w:val="none" w:sz="0" w:space="0" w:color="auto"/>
                    <w:left w:val="none" w:sz="0" w:space="0" w:color="auto"/>
                    <w:bottom w:val="none" w:sz="0" w:space="0" w:color="auto"/>
                    <w:right w:val="none" w:sz="0" w:space="0" w:color="auto"/>
                  </w:divBdr>
                </w:div>
                <w:div w:id="1495294903">
                  <w:marLeft w:val="480"/>
                  <w:marRight w:val="0"/>
                  <w:marTop w:val="0"/>
                  <w:marBottom w:val="0"/>
                  <w:divBdr>
                    <w:top w:val="none" w:sz="0" w:space="0" w:color="auto"/>
                    <w:left w:val="none" w:sz="0" w:space="0" w:color="auto"/>
                    <w:bottom w:val="none" w:sz="0" w:space="0" w:color="auto"/>
                    <w:right w:val="none" w:sz="0" w:space="0" w:color="auto"/>
                  </w:divBdr>
                </w:div>
                <w:div w:id="345714222">
                  <w:marLeft w:val="480"/>
                  <w:marRight w:val="0"/>
                  <w:marTop w:val="0"/>
                  <w:marBottom w:val="0"/>
                  <w:divBdr>
                    <w:top w:val="none" w:sz="0" w:space="0" w:color="auto"/>
                    <w:left w:val="none" w:sz="0" w:space="0" w:color="auto"/>
                    <w:bottom w:val="none" w:sz="0" w:space="0" w:color="auto"/>
                    <w:right w:val="none" w:sz="0" w:space="0" w:color="auto"/>
                  </w:divBdr>
                </w:div>
                <w:div w:id="629480809">
                  <w:marLeft w:val="480"/>
                  <w:marRight w:val="0"/>
                  <w:marTop w:val="0"/>
                  <w:marBottom w:val="0"/>
                  <w:divBdr>
                    <w:top w:val="none" w:sz="0" w:space="0" w:color="auto"/>
                    <w:left w:val="none" w:sz="0" w:space="0" w:color="auto"/>
                    <w:bottom w:val="none" w:sz="0" w:space="0" w:color="auto"/>
                    <w:right w:val="none" w:sz="0" w:space="0" w:color="auto"/>
                  </w:divBdr>
                </w:div>
                <w:div w:id="1597597488">
                  <w:marLeft w:val="480"/>
                  <w:marRight w:val="0"/>
                  <w:marTop w:val="0"/>
                  <w:marBottom w:val="0"/>
                  <w:divBdr>
                    <w:top w:val="none" w:sz="0" w:space="0" w:color="auto"/>
                    <w:left w:val="none" w:sz="0" w:space="0" w:color="auto"/>
                    <w:bottom w:val="none" w:sz="0" w:space="0" w:color="auto"/>
                    <w:right w:val="none" w:sz="0" w:space="0" w:color="auto"/>
                  </w:divBdr>
                </w:div>
                <w:div w:id="1302155321">
                  <w:marLeft w:val="480"/>
                  <w:marRight w:val="0"/>
                  <w:marTop w:val="0"/>
                  <w:marBottom w:val="0"/>
                  <w:divBdr>
                    <w:top w:val="none" w:sz="0" w:space="0" w:color="auto"/>
                    <w:left w:val="none" w:sz="0" w:space="0" w:color="auto"/>
                    <w:bottom w:val="none" w:sz="0" w:space="0" w:color="auto"/>
                    <w:right w:val="none" w:sz="0" w:space="0" w:color="auto"/>
                  </w:divBdr>
                </w:div>
                <w:div w:id="859860602">
                  <w:marLeft w:val="480"/>
                  <w:marRight w:val="0"/>
                  <w:marTop w:val="0"/>
                  <w:marBottom w:val="0"/>
                  <w:divBdr>
                    <w:top w:val="none" w:sz="0" w:space="0" w:color="auto"/>
                    <w:left w:val="none" w:sz="0" w:space="0" w:color="auto"/>
                    <w:bottom w:val="none" w:sz="0" w:space="0" w:color="auto"/>
                    <w:right w:val="none" w:sz="0" w:space="0" w:color="auto"/>
                  </w:divBdr>
                </w:div>
                <w:div w:id="2020231678">
                  <w:marLeft w:val="480"/>
                  <w:marRight w:val="0"/>
                  <w:marTop w:val="0"/>
                  <w:marBottom w:val="0"/>
                  <w:divBdr>
                    <w:top w:val="none" w:sz="0" w:space="0" w:color="auto"/>
                    <w:left w:val="none" w:sz="0" w:space="0" w:color="auto"/>
                    <w:bottom w:val="none" w:sz="0" w:space="0" w:color="auto"/>
                    <w:right w:val="none" w:sz="0" w:space="0" w:color="auto"/>
                  </w:divBdr>
                </w:div>
                <w:div w:id="823164807">
                  <w:marLeft w:val="480"/>
                  <w:marRight w:val="0"/>
                  <w:marTop w:val="0"/>
                  <w:marBottom w:val="0"/>
                  <w:divBdr>
                    <w:top w:val="none" w:sz="0" w:space="0" w:color="auto"/>
                    <w:left w:val="none" w:sz="0" w:space="0" w:color="auto"/>
                    <w:bottom w:val="none" w:sz="0" w:space="0" w:color="auto"/>
                    <w:right w:val="none" w:sz="0" w:space="0" w:color="auto"/>
                  </w:divBdr>
                </w:div>
                <w:div w:id="151410722">
                  <w:marLeft w:val="480"/>
                  <w:marRight w:val="0"/>
                  <w:marTop w:val="0"/>
                  <w:marBottom w:val="0"/>
                  <w:divBdr>
                    <w:top w:val="none" w:sz="0" w:space="0" w:color="auto"/>
                    <w:left w:val="none" w:sz="0" w:space="0" w:color="auto"/>
                    <w:bottom w:val="none" w:sz="0" w:space="0" w:color="auto"/>
                    <w:right w:val="none" w:sz="0" w:space="0" w:color="auto"/>
                  </w:divBdr>
                </w:div>
                <w:div w:id="856113933">
                  <w:marLeft w:val="480"/>
                  <w:marRight w:val="0"/>
                  <w:marTop w:val="0"/>
                  <w:marBottom w:val="0"/>
                  <w:divBdr>
                    <w:top w:val="none" w:sz="0" w:space="0" w:color="auto"/>
                    <w:left w:val="none" w:sz="0" w:space="0" w:color="auto"/>
                    <w:bottom w:val="none" w:sz="0" w:space="0" w:color="auto"/>
                    <w:right w:val="none" w:sz="0" w:space="0" w:color="auto"/>
                  </w:divBdr>
                </w:div>
                <w:div w:id="1481269027">
                  <w:marLeft w:val="480"/>
                  <w:marRight w:val="0"/>
                  <w:marTop w:val="0"/>
                  <w:marBottom w:val="0"/>
                  <w:divBdr>
                    <w:top w:val="none" w:sz="0" w:space="0" w:color="auto"/>
                    <w:left w:val="none" w:sz="0" w:space="0" w:color="auto"/>
                    <w:bottom w:val="none" w:sz="0" w:space="0" w:color="auto"/>
                    <w:right w:val="none" w:sz="0" w:space="0" w:color="auto"/>
                  </w:divBdr>
                </w:div>
                <w:div w:id="1797790581">
                  <w:marLeft w:val="480"/>
                  <w:marRight w:val="0"/>
                  <w:marTop w:val="0"/>
                  <w:marBottom w:val="0"/>
                  <w:divBdr>
                    <w:top w:val="none" w:sz="0" w:space="0" w:color="auto"/>
                    <w:left w:val="none" w:sz="0" w:space="0" w:color="auto"/>
                    <w:bottom w:val="none" w:sz="0" w:space="0" w:color="auto"/>
                    <w:right w:val="none" w:sz="0" w:space="0" w:color="auto"/>
                  </w:divBdr>
                </w:div>
                <w:div w:id="1987512284">
                  <w:marLeft w:val="480"/>
                  <w:marRight w:val="0"/>
                  <w:marTop w:val="0"/>
                  <w:marBottom w:val="0"/>
                  <w:divBdr>
                    <w:top w:val="none" w:sz="0" w:space="0" w:color="auto"/>
                    <w:left w:val="none" w:sz="0" w:space="0" w:color="auto"/>
                    <w:bottom w:val="none" w:sz="0" w:space="0" w:color="auto"/>
                    <w:right w:val="none" w:sz="0" w:space="0" w:color="auto"/>
                  </w:divBdr>
                </w:div>
                <w:div w:id="213935789">
                  <w:marLeft w:val="480"/>
                  <w:marRight w:val="0"/>
                  <w:marTop w:val="0"/>
                  <w:marBottom w:val="0"/>
                  <w:divBdr>
                    <w:top w:val="none" w:sz="0" w:space="0" w:color="auto"/>
                    <w:left w:val="none" w:sz="0" w:space="0" w:color="auto"/>
                    <w:bottom w:val="none" w:sz="0" w:space="0" w:color="auto"/>
                    <w:right w:val="none" w:sz="0" w:space="0" w:color="auto"/>
                  </w:divBdr>
                </w:div>
                <w:div w:id="780682264">
                  <w:marLeft w:val="480"/>
                  <w:marRight w:val="0"/>
                  <w:marTop w:val="0"/>
                  <w:marBottom w:val="0"/>
                  <w:divBdr>
                    <w:top w:val="none" w:sz="0" w:space="0" w:color="auto"/>
                    <w:left w:val="none" w:sz="0" w:space="0" w:color="auto"/>
                    <w:bottom w:val="none" w:sz="0" w:space="0" w:color="auto"/>
                    <w:right w:val="none" w:sz="0" w:space="0" w:color="auto"/>
                  </w:divBdr>
                </w:div>
                <w:div w:id="2025935650">
                  <w:marLeft w:val="480"/>
                  <w:marRight w:val="0"/>
                  <w:marTop w:val="0"/>
                  <w:marBottom w:val="0"/>
                  <w:divBdr>
                    <w:top w:val="none" w:sz="0" w:space="0" w:color="auto"/>
                    <w:left w:val="none" w:sz="0" w:space="0" w:color="auto"/>
                    <w:bottom w:val="none" w:sz="0" w:space="0" w:color="auto"/>
                    <w:right w:val="none" w:sz="0" w:space="0" w:color="auto"/>
                  </w:divBdr>
                </w:div>
                <w:div w:id="1611350370">
                  <w:marLeft w:val="480"/>
                  <w:marRight w:val="0"/>
                  <w:marTop w:val="0"/>
                  <w:marBottom w:val="0"/>
                  <w:divBdr>
                    <w:top w:val="none" w:sz="0" w:space="0" w:color="auto"/>
                    <w:left w:val="none" w:sz="0" w:space="0" w:color="auto"/>
                    <w:bottom w:val="none" w:sz="0" w:space="0" w:color="auto"/>
                    <w:right w:val="none" w:sz="0" w:space="0" w:color="auto"/>
                  </w:divBdr>
                </w:div>
                <w:div w:id="1623681642">
                  <w:marLeft w:val="480"/>
                  <w:marRight w:val="0"/>
                  <w:marTop w:val="0"/>
                  <w:marBottom w:val="0"/>
                  <w:divBdr>
                    <w:top w:val="none" w:sz="0" w:space="0" w:color="auto"/>
                    <w:left w:val="none" w:sz="0" w:space="0" w:color="auto"/>
                    <w:bottom w:val="none" w:sz="0" w:space="0" w:color="auto"/>
                    <w:right w:val="none" w:sz="0" w:space="0" w:color="auto"/>
                  </w:divBdr>
                </w:div>
                <w:div w:id="511724514">
                  <w:marLeft w:val="480"/>
                  <w:marRight w:val="0"/>
                  <w:marTop w:val="0"/>
                  <w:marBottom w:val="0"/>
                  <w:divBdr>
                    <w:top w:val="none" w:sz="0" w:space="0" w:color="auto"/>
                    <w:left w:val="none" w:sz="0" w:space="0" w:color="auto"/>
                    <w:bottom w:val="none" w:sz="0" w:space="0" w:color="auto"/>
                    <w:right w:val="none" w:sz="0" w:space="0" w:color="auto"/>
                  </w:divBdr>
                </w:div>
                <w:div w:id="1089616319">
                  <w:marLeft w:val="480"/>
                  <w:marRight w:val="0"/>
                  <w:marTop w:val="0"/>
                  <w:marBottom w:val="0"/>
                  <w:divBdr>
                    <w:top w:val="none" w:sz="0" w:space="0" w:color="auto"/>
                    <w:left w:val="none" w:sz="0" w:space="0" w:color="auto"/>
                    <w:bottom w:val="none" w:sz="0" w:space="0" w:color="auto"/>
                    <w:right w:val="none" w:sz="0" w:space="0" w:color="auto"/>
                  </w:divBdr>
                </w:div>
                <w:div w:id="6906551">
                  <w:marLeft w:val="480"/>
                  <w:marRight w:val="0"/>
                  <w:marTop w:val="0"/>
                  <w:marBottom w:val="0"/>
                  <w:divBdr>
                    <w:top w:val="none" w:sz="0" w:space="0" w:color="auto"/>
                    <w:left w:val="none" w:sz="0" w:space="0" w:color="auto"/>
                    <w:bottom w:val="none" w:sz="0" w:space="0" w:color="auto"/>
                    <w:right w:val="none" w:sz="0" w:space="0" w:color="auto"/>
                  </w:divBdr>
                </w:div>
                <w:div w:id="977537648">
                  <w:marLeft w:val="480"/>
                  <w:marRight w:val="0"/>
                  <w:marTop w:val="0"/>
                  <w:marBottom w:val="0"/>
                  <w:divBdr>
                    <w:top w:val="none" w:sz="0" w:space="0" w:color="auto"/>
                    <w:left w:val="none" w:sz="0" w:space="0" w:color="auto"/>
                    <w:bottom w:val="none" w:sz="0" w:space="0" w:color="auto"/>
                    <w:right w:val="none" w:sz="0" w:space="0" w:color="auto"/>
                  </w:divBdr>
                </w:div>
                <w:div w:id="1861699748">
                  <w:marLeft w:val="480"/>
                  <w:marRight w:val="0"/>
                  <w:marTop w:val="0"/>
                  <w:marBottom w:val="0"/>
                  <w:divBdr>
                    <w:top w:val="none" w:sz="0" w:space="0" w:color="auto"/>
                    <w:left w:val="none" w:sz="0" w:space="0" w:color="auto"/>
                    <w:bottom w:val="none" w:sz="0" w:space="0" w:color="auto"/>
                    <w:right w:val="none" w:sz="0" w:space="0" w:color="auto"/>
                  </w:divBdr>
                </w:div>
                <w:div w:id="1667241364">
                  <w:marLeft w:val="480"/>
                  <w:marRight w:val="0"/>
                  <w:marTop w:val="0"/>
                  <w:marBottom w:val="0"/>
                  <w:divBdr>
                    <w:top w:val="none" w:sz="0" w:space="0" w:color="auto"/>
                    <w:left w:val="none" w:sz="0" w:space="0" w:color="auto"/>
                    <w:bottom w:val="none" w:sz="0" w:space="0" w:color="auto"/>
                    <w:right w:val="none" w:sz="0" w:space="0" w:color="auto"/>
                  </w:divBdr>
                </w:div>
                <w:div w:id="1274050331">
                  <w:marLeft w:val="480"/>
                  <w:marRight w:val="0"/>
                  <w:marTop w:val="0"/>
                  <w:marBottom w:val="0"/>
                  <w:divBdr>
                    <w:top w:val="none" w:sz="0" w:space="0" w:color="auto"/>
                    <w:left w:val="none" w:sz="0" w:space="0" w:color="auto"/>
                    <w:bottom w:val="none" w:sz="0" w:space="0" w:color="auto"/>
                    <w:right w:val="none" w:sz="0" w:space="0" w:color="auto"/>
                  </w:divBdr>
                </w:div>
                <w:div w:id="7416141">
                  <w:marLeft w:val="480"/>
                  <w:marRight w:val="0"/>
                  <w:marTop w:val="0"/>
                  <w:marBottom w:val="0"/>
                  <w:divBdr>
                    <w:top w:val="none" w:sz="0" w:space="0" w:color="auto"/>
                    <w:left w:val="none" w:sz="0" w:space="0" w:color="auto"/>
                    <w:bottom w:val="none" w:sz="0" w:space="0" w:color="auto"/>
                    <w:right w:val="none" w:sz="0" w:space="0" w:color="auto"/>
                  </w:divBdr>
                </w:div>
                <w:div w:id="98794250">
                  <w:marLeft w:val="480"/>
                  <w:marRight w:val="0"/>
                  <w:marTop w:val="0"/>
                  <w:marBottom w:val="0"/>
                  <w:divBdr>
                    <w:top w:val="none" w:sz="0" w:space="0" w:color="auto"/>
                    <w:left w:val="none" w:sz="0" w:space="0" w:color="auto"/>
                    <w:bottom w:val="none" w:sz="0" w:space="0" w:color="auto"/>
                    <w:right w:val="none" w:sz="0" w:space="0" w:color="auto"/>
                  </w:divBdr>
                </w:div>
                <w:div w:id="1646936870">
                  <w:marLeft w:val="480"/>
                  <w:marRight w:val="0"/>
                  <w:marTop w:val="0"/>
                  <w:marBottom w:val="0"/>
                  <w:divBdr>
                    <w:top w:val="none" w:sz="0" w:space="0" w:color="auto"/>
                    <w:left w:val="none" w:sz="0" w:space="0" w:color="auto"/>
                    <w:bottom w:val="none" w:sz="0" w:space="0" w:color="auto"/>
                    <w:right w:val="none" w:sz="0" w:space="0" w:color="auto"/>
                  </w:divBdr>
                </w:div>
                <w:div w:id="750002700">
                  <w:marLeft w:val="480"/>
                  <w:marRight w:val="0"/>
                  <w:marTop w:val="0"/>
                  <w:marBottom w:val="0"/>
                  <w:divBdr>
                    <w:top w:val="none" w:sz="0" w:space="0" w:color="auto"/>
                    <w:left w:val="none" w:sz="0" w:space="0" w:color="auto"/>
                    <w:bottom w:val="none" w:sz="0" w:space="0" w:color="auto"/>
                    <w:right w:val="none" w:sz="0" w:space="0" w:color="auto"/>
                  </w:divBdr>
                </w:div>
                <w:div w:id="979194201">
                  <w:marLeft w:val="480"/>
                  <w:marRight w:val="0"/>
                  <w:marTop w:val="0"/>
                  <w:marBottom w:val="0"/>
                  <w:divBdr>
                    <w:top w:val="none" w:sz="0" w:space="0" w:color="auto"/>
                    <w:left w:val="none" w:sz="0" w:space="0" w:color="auto"/>
                    <w:bottom w:val="none" w:sz="0" w:space="0" w:color="auto"/>
                    <w:right w:val="none" w:sz="0" w:space="0" w:color="auto"/>
                  </w:divBdr>
                </w:div>
                <w:div w:id="1629045917">
                  <w:marLeft w:val="480"/>
                  <w:marRight w:val="0"/>
                  <w:marTop w:val="0"/>
                  <w:marBottom w:val="0"/>
                  <w:divBdr>
                    <w:top w:val="none" w:sz="0" w:space="0" w:color="auto"/>
                    <w:left w:val="none" w:sz="0" w:space="0" w:color="auto"/>
                    <w:bottom w:val="none" w:sz="0" w:space="0" w:color="auto"/>
                    <w:right w:val="none" w:sz="0" w:space="0" w:color="auto"/>
                  </w:divBdr>
                </w:div>
                <w:div w:id="1363747184">
                  <w:marLeft w:val="480"/>
                  <w:marRight w:val="0"/>
                  <w:marTop w:val="0"/>
                  <w:marBottom w:val="0"/>
                  <w:divBdr>
                    <w:top w:val="none" w:sz="0" w:space="0" w:color="auto"/>
                    <w:left w:val="none" w:sz="0" w:space="0" w:color="auto"/>
                    <w:bottom w:val="none" w:sz="0" w:space="0" w:color="auto"/>
                    <w:right w:val="none" w:sz="0" w:space="0" w:color="auto"/>
                  </w:divBdr>
                </w:div>
                <w:div w:id="1396053854">
                  <w:marLeft w:val="480"/>
                  <w:marRight w:val="0"/>
                  <w:marTop w:val="0"/>
                  <w:marBottom w:val="0"/>
                  <w:divBdr>
                    <w:top w:val="none" w:sz="0" w:space="0" w:color="auto"/>
                    <w:left w:val="none" w:sz="0" w:space="0" w:color="auto"/>
                    <w:bottom w:val="none" w:sz="0" w:space="0" w:color="auto"/>
                    <w:right w:val="none" w:sz="0" w:space="0" w:color="auto"/>
                  </w:divBdr>
                </w:div>
                <w:div w:id="1923368290">
                  <w:marLeft w:val="480"/>
                  <w:marRight w:val="0"/>
                  <w:marTop w:val="0"/>
                  <w:marBottom w:val="0"/>
                  <w:divBdr>
                    <w:top w:val="none" w:sz="0" w:space="0" w:color="auto"/>
                    <w:left w:val="none" w:sz="0" w:space="0" w:color="auto"/>
                    <w:bottom w:val="none" w:sz="0" w:space="0" w:color="auto"/>
                    <w:right w:val="none" w:sz="0" w:space="0" w:color="auto"/>
                  </w:divBdr>
                </w:div>
                <w:div w:id="1480806085">
                  <w:marLeft w:val="480"/>
                  <w:marRight w:val="0"/>
                  <w:marTop w:val="0"/>
                  <w:marBottom w:val="0"/>
                  <w:divBdr>
                    <w:top w:val="none" w:sz="0" w:space="0" w:color="auto"/>
                    <w:left w:val="none" w:sz="0" w:space="0" w:color="auto"/>
                    <w:bottom w:val="none" w:sz="0" w:space="0" w:color="auto"/>
                    <w:right w:val="none" w:sz="0" w:space="0" w:color="auto"/>
                  </w:divBdr>
                </w:div>
                <w:div w:id="39013152">
                  <w:marLeft w:val="480"/>
                  <w:marRight w:val="0"/>
                  <w:marTop w:val="0"/>
                  <w:marBottom w:val="0"/>
                  <w:divBdr>
                    <w:top w:val="none" w:sz="0" w:space="0" w:color="auto"/>
                    <w:left w:val="none" w:sz="0" w:space="0" w:color="auto"/>
                    <w:bottom w:val="none" w:sz="0" w:space="0" w:color="auto"/>
                    <w:right w:val="none" w:sz="0" w:space="0" w:color="auto"/>
                  </w:divBdr>
                </w:div>
                <w:div w:id="656810143">
                  <w:marLeft w:val="480"/>
                  <w:marRight w:val="0"/>
                  <w:marTop w:val="0"/>
                  <w:marBottom w:val="0"/>
                  <w:divBdr>
                    <w:top w:val="none" w:sz="0" w:space="0" w:color="auto"/>
                    <w:left w:val="none" w:sz="0" w:space="0" w:color="auto"/>
                    <w:bottom w:val="none" w:sz="0" w:space="0" w:color="auto"/>
                    <w:right w:val="none" w:sz="0" w:space="0" w:color="auto"/>
                  </w:divBdr>
                </w:div>
                <w:div w:id="2021662735">
                  <w:marLeft w:val="480"/>
                  <w:marRight w:val="0"/>
                  <w:marTop w:val="0"/>
                  <w:marBottom w:val="0"/>
                  <w:divBdr>
                    <w:top w:val="none" w:sz="0" w:space="0" w:color="auto"/>
                    <w:left w:val="none" w:sz="0" w:space="0" w:color="auto"/>
                    <w:bottom w:val="none" w:sz="0" w:space="0" w:color="auto"/>
                    <w:right w:val="none" w:sz="0" w:space="0" w:color="auto"/>
                  </w:divBdr>
                </w:div>
                <w:div w:id="1933396927">
                  <w:marLeft w:val="480"/>
                  <w:marRight w:val="0"/>
                  <w:marTop w:val="0"/>
                  <w:marBottom w:val="0"/>
                  <w:divBdr>
                    <w:top w:val="none" w:sz="0" w:space="0" w:color="auto"/>
                    <w:left w:val="none" w:sz="0" w:space="0" w:color="auto"/>
                    <w:bottom w:val="none" w:sz="0" w:space="0" w:color="auto"/>
                    <w:right w:val="none" w:sz="0" w:space="0" w:color="auto"/>
                  </w:divBdr>
                </w:div>
                <w:div w:id="1947039319">
                  <w:marLeft w:val="480"/>
                  <w:marRight w:val="0"/>
                  <w:marTop w:val="0"/>
                  <w:marBottom w:val="0"/>
                  <w:divBdr>
                    <w:top w:val="none" w:sz="0" w:space="0" w:color="auto"/>
                    <w:left w:val="none" w:sz="0" w:space="0" w:color="auto"/>
                    <w:bottom w:val="none" w:sz="0" w:space="0" w:color="auto"/>
                    <w:right w:val="none" w:sz="0" w:space="0" w:color="auto"/>
                  </w:divBdr>
                </w:div>
                <w:div w:id="157507047">
                  <w:marLeft w:val="480"/>
                  <w:marRight w:val="0"/>
                  <w:marTop w:val="0"/>
                  <w:marBottom w:val="0"/>
                  <w:divBdr>
                    <w:top w:val="none" w:sz="0" w:space="0" w:color="auto"/>
                    <w:left w:val="none" w:sz="0" w:space="0" w:color="auto"/>
                    <w:bottom w:val="none" w:sz="0" w:space="0" w:color="auto"/>
                    <w:right w:val="none" w:sz="0" w:space="0" w:color="auto"/>
                  </w:divBdr>
                </w:div>
                <w:div w:id="2134589337">
                  <w:marLeft w:val="480"/>
                  <w:marRight w:val="0"/>
                  <w:marTop w:val="0"/>
                  <w:marBottom w:val="0"/>
                  <w:divBdr>
                    <w:top w:val="none" w:sz="0" w:space="0" w:color="auto"/>
                    <w:left w:val="none" w:sz="0" w:space="0" w:color="auto"/>
                    <w:bottom w:val="none" w:sz="0" w:space="0" w:color="auto"/>
                    <w:right w:val="none" w:sz="0" w:space="0" w:color="auto"/>
                  </w:divBdr>
                </w:div>
                <w:div w:id="1655064493">
                  <w:marLeft w:val="480"/>
                  <w:marRight w:val="0"/>
                  <w:marTop w:val="0"/>
                  <w:marBottom w:val="0"/>
                  <w:divBdr>
                    <w:top w:val="none" w:sz="0" w:space="0" w:color="auto"/>
                    <w:left w:val="none" w:sz="0" w:space="0" w:color="auto"/>
                    <w:bottom w:val="none" w:sz="0" w:space="0" w:color="auto"/>
                    <w:right w:val="none" w:sz="0" w:space="0" w:color="auto"/>
                  </w:divBdr>
                </w:div>
                <w:div w:id="1318800957">
                  <w:marLeft w:val="480"/>
                  <w:marRight w:val="0"/>
                  <w:marTop w:val="0"/>
                  <w:marBottom w:val="0"/>
                  <w:divBdr>
                    <w:top w:val="none" w:sz="0" w:space="0" w:color="auto"/>
                    <w:left w:val="none" w:sz="0" w:space="0" w:color="auto"/>
                    <w:bottom w:val="none" w:sz="0" w:space="0" w:color="auto"/>
                    <w:right w:val="none" w:sz="0" w:space="0" w:color="auto"/>
                  </w:divBdr>
                </w:div>
              </w:divsChild>
            </w:div>
            <w:div w:id="1965379833">
              <w:marLeft w:val="0"/>
              <w:marRight w:val="0"/>
              <w:marTop w:val="0"/>
              <w:marBottom w:val="0"/>
              <w:divBdr>
                <w:top w:val="none" w:sz="0" w:space="0" w:color="auto"/>
                <w:left w:val="none" w:sz="0" w:space="0" w:color="auto"/>
                <w:bottom w:val="none" w:sz="0" w:space="0" w:color="auto"/>
                <w:right w:val="none" w:sz="0" w:space="0" w:color="auto"/>
              </w:divBdr>
              <w:divsChild>
                <w:div w:id="273054151">
                  <w:marLeft w:val="480"/>
                  <w:marRight w:val="0"/>
                  <w:marTop w:val="0"/>
                  <w:marBottom w:val="0"/>
                  <w:divBdr>
                    <w:top w:val="none" w:sz="0" w:space="0" w:color="auto"/>
                    <w:left w:val="none" w:sz="0" w:space="0" w:color="auto"/>
                    <w:bottom w:val="none" w:sz="0" w:space="0" w:color="auto"/>
                    <w:right w:val="none" w:sz="0" w:space="0" w:color="auto"/>
                  </w:divBdr>
                </w:div>
                <w:div w:id="25065153">
                  <w:marLeft w:val="480"/>
                  <w:marRight w:val="0"/>
                  <w:marTop w:val="0"/>
                  <w:marBottom w:val="0"/>
                  <w:divBdr>
                    <w:top w:val="none" w:sz="0" w:space="0" w:color="auto"/>
                    <w:left w:val="none" w:sz="0" w:space="0" w:color="auto"/>
                    <w:bottom w:val="none" w:sz="0" w:space="0" w:color="auto"/>
                    <w:right w:val="none" w:sz="0" w:space="0" w:color="auto"/>
                  </w:divBdr>
                </w:div>
                <w:div w:id="1761296948">
                  <w:marLeft w:val="480"/>
                  <w:marRight w:val="0"/>
                  <w:marTop w:val="0"/>
                  <w:marBottom w:val="0"/>
                  <w:divBdr>
                    <w:top w:val="none" w:sz="0" w:space="0" w:color="auto"/>
                    <w:left w:val="none" w:sz="0" w:space="0" w:color="auto"/>
                    <w:bottom w:val="none" w:sz="0" w:space="0" w:color="auto"/>
                    <w:right w:val="none" w:sz="0" w:space="0" w:color="auto"/>
                  </w:divBdr>
                </w:div>
                <w:div w:id="1620841538">
                  <w:marLeft w:val="480"/>
                  <w:marRight w:val="0"/>
                  <w:marTop w:val="0"/>
                  <w:marBottom w:val="0"/>
                  <w:divBdr>
                    <w:top w:val="none" w:sz="0" w:space="0" w:color="auto"/>
                    <w:left w:val="none" w:sz="0" w:space="0" w:color="auto"/>
                    <w:bottom w:val="none" w:sz="0" w:space="0" w:color="auto"/>
                    <w:right w:val="none" w:sz="0" w:space="0" w:color="auto"/>
                  </w:divBdr>
                </w:div>
                <w:div w:id="1156074209">
                  <w:marLeft w:val="480"/>
                  <w:marRight w:val="0"/>
                  <w:marTop w:val="0"/>
                  <w:marBottom w:val="0"/>
                  <w:divBdr>
                    <w:top w:val="none" w:sz="0" w:space="0" w:color="auto"/>
                    <w:left w:val="none" w:sz="0" w:space="0" w:color="auto"/>
                    <w:bottom w:val="none" w:sz="0" w:space="0" w:color="auto"/>
                    <w:right w:val="none" w:sz="0" w:space="0" w:color="auto"/>
                  </w:divBdr>
                </w:div>
                <w:div w:id="747272249">
                  <w:marLeft w:val="480"/>
                  <w:marRight w:val="0"/>
                  <w:marTop w:val="0"/>
                  <w:marBottom w:val="0"/>
                  <w:divBdr>
                    <w:top w:val="none" w:sz="0" w:space="0" w:color="auto"/>
                    <w:left w:val="none" w:sz="0" w:space="0" w:color="auto"/>
                    <w:bottom w:val="none" w:sz="0" w:space="0" w:color="auto"/>
                    <w:right w:val="none" w:sz="0" w:space="0" w:color="auto"/>
                  </w:divBdr>
                </w:div>
                <w:div w:id="1192916279">
                  <w:marLeft w:val="480"/>
                  <w:marRight w:val="0"/>
                  <w:marTop w:val="0"/>
                  <w:marBottom w:val="0"/>
                  <w:divBdr>
                    <w:top w:val="none" w:sz="0" w:space="0" w:color="auto"/>
                    <w:left w:val="none" w:sz="0" w:space="0" w:color="auto"/>
                    <w:bottom w:val="none" w:sz="0" w:space="0" w:color="auto"/>
                    <w:right w:val="none" w:sz="0" w:space="0" w:color="auto"/>
                  </w:divBdr>
                </w:div>
                <w:div w:id="1851528865">
                  <w:marLeft w:val="480"/>
                  <w:marRight w:val="0"/>
                  <w:marTop w:val="0"/>
                  <w:marBottom w:val="0"/>
                  <w:divBdr>
                    <w:top w:val="none" w:sz="0" w:space="0" w:color="auto"/>
                    <w:left w:val="none" w:sz="0" w:space="0" w:color="auto"/>
                    <w:bottom w:val="none" w:sz="0" w:space="0" w:color="auto"/>
                    <w:right w:val="none" w:sz="0" w:space="0" w:color="auto"/>
                  </w:divBdr>
                </w:div>
                <w:div w:id="934636100">
                  <w:marLeft w:val="480"/>
                  <w:marRight w:val="0"/>
                  <w:marTop w:val="0"/>
                  <w:marBottom w:val="0"/>
                  <w:divBdr>
                    <w:top w:val="none" w:sz="0" w:space="0" w:color="auto"/>
                    <w:left w:val="none" w:sz="0" w:space="0" w:color="auto"/>
                    <w:bottom w:val="none" w:sz="0" w:space="0" w:color="auto"/>
                    <w:right w:val="none" w:sz="0" w:space="0" w:color="auto"/>
                  </w:divBdr>
                </w:div>
                <w:div w:id="1461727148">
                  <w:marLeft w:val="480"/>
                  <w:marRight w:val="0"/>
                  <w:marTop w:val="0"/>
                  <w:marBottom w:val="0"/>
                  <w:divBdr>
                    <w:top w:val="none" w:sz="0" w:space="0" w:color="auto"/>
                    <w:left w:val="none" w:sz="0" w:space="0" w:color="auto"/>
                    <w:bottom w:val="none" w:sz="0" w:space="0" w:color="auto"/>
                    <w:right w:val="none" w:sz="0" w:space="0" w:color="auto"/>
                  </w:divBdr>
                </w:div>
                <w:div w:id="2039161988">
                  <w:marLeft w:val="480"/>
                  <w:marRight w:val="0"/>
                  <w:marTop w:val="0"/>
                  <w:marBottom w:val="0"/>
                  <w:divBdr>
                    <w:top w:val="none" w:sz="0" w:space="0" w:color="auto"/>
                    <w:left w:val="none" w:sz="0" w:space="0" w:color="auto"/>
                    <w:bottom w:val="none" w:sz="0" w:space="0" w:color="auto"/>
                    <w:right w:val="none" w:sz="0" w:space="0" w:color="auto"/>
                  </w:divBdr>
                </w:div>
                <w:div w:id="2002195058">
                  <w:marLeft w:val="480"/>
                  <w:marRight w:val="0"/>
                  <w:marTop w:val="0"/>
                  <w:marBottom w:val="0"/>
                  <w:divBdr>
                    <w:top w:val="none" w:sz="0" w:space="0" w:color="auto"/>
                    <w:left w:val="none" w:sz="0" w:space="0" w:color="auto"/>
                    <w:bottom w:val="none" w:sz="0" w:space="0" w:color="auto"/>
                    <w:right w:val="none" w:sz="0" w:space="0" w:color="auto"/>
                  </w:divBdr>
                </w:div>
                <w:div w:id="589773163">
                  <w:marLeft w:val="480"/>
                  <w:marRight w:val="0"/>
                  <w:marTop w:val="0"/>
                  <w:marBottom w:val="0"/>
                  <w:divBdr>
                    <w:top w:val="none" w:sz="0" w:space="0" w:color="auto"/>
                    <w:left w:val="none" w:sz="0" w:space="0" w:color="auto"/>
                    <w:bottom w:val="none" w:sz="0" w:space="0" w:color="auto"/>
                    <w:right w:val="none" w:sz="0" w:space="0" w:color="auto"/>
                  </w:divBdr>
                </w:div>
                <w:div w:id="1278872831">
                  <w:marLeft w:val="480"/>
                  <w:marRight w:val="0"/>
                  <w:marTop w:val="0"/>
                  <w:marBottom w:val="0"/>
                  <w:divBdr>
                    <w:top w:val="none" w:sz="0" w:space="0" w:color="auto"/>
                    <w:left w:val="none" w:sz="0" w:space="0" w:color="auto"/>
                    <w:bottom w:val="none" w:sz="0" w:space="0" w:color="auto"/>
                    <w:right w:val="none" w:sz="0" w:space="0" w:color="auto"/>
                  </w:divBdr>
                </w:div>
                <w:div w:id="244345710">
                  <w:marLeft w:val="480"/>
                  <w:marRight w:val="0"/>
                  <w:marTop w:val="0"/>
                  <w:marBottom w:val="0"/>
                  <w:divBdr>
                    <w:top w:val="none" w:sz="0" w:space="0" w:color="auto"/>
                    <w:left w:val="none" w:sz="0" w:space="0" w:color="auto"/>
                    <w:bottom w:val="none" w:sz="0" w:space="0" w:color="auto"/>
                    <w:right w:val="none" w:sz="0" w:space="0" w:color="auto"/>
                  </w:divBdr>
                </w:div>
                <w:div w:id="2064062294">
                  <w:marLeft w:val="480"/>
                  <w:marRight w:val="0"/>
                  <w:marTop w:val="0"/>
                  <w:marBottom w:val="0"/>
                  <w:divBdr>
                    <w:top w:val="none" w:sz="0" w:space="0" w:color="auto"/>
                    <w:left w:val="none" w:sz="0" w:space="0" w:color="auto"/>
                    <w:bottom w:val="none" w:sz="0" w:space="0" w:color="auto"/>
                    <w:right w:val="none" w:sz="0" w:space="0" w:color="auto"/>
                  </w:divBdr>
                </w:div>
                <w:div w:id="1351566225">
                  <w:marLeft w:val="480"/>
                  <w:marRight w:val="0"/>
                  <w:marTop w:val="0"/>
                  <w:marBottom w:val="0"/>
                  <w:divBdr>
                    <w:top w:val="none" w:sz="0" w:space="0" w:color="auto"/>
                    <w:left w:val="none" w:sz="0" w:space="0" w:color="auto"/>
                    <w:bottom w:val="none" w:sz="0" w:space="0" w:color="auto"/>
                    <w:right w:val="none" w:sz="0" w:space="0" w:color="auto"/>
                  </w:divBdr>
                </w:div>
                <w:div w:id="926230459">
                  <w:marLeft w:val="480"/>
                  <w:marRight w:val="0"/>
                  <w:marTop w:val="0"/>
                  <w:marBottom w:val="0"/>
                  <w:divBdr>
                    <w:top w:val="none" w:sz="0" w:space="0" w:color="auto"/>
                    <w:left w:val="none" w:sz="0" w:space="0" w:color="auto"/>
                    <w:bottom w:val="none" w:sz="0" w:space="0" w:color="auto"/>
                    <w:right w:val="none" w:sz="0" w:space="0" w:color="auto"/>
                  </w:divBdr>
                </w:div>
                <w:div w:id="1473328822">
                  <w:marLeft w:val="480"/>
                  <w:marRight w:val="0"/>
                  <w:marTop w:val="0"/>
                  <w:marBottom w:val="0"/>
                  <w:divBdr>
                    <w:top w:val="none" w:sz="0" w:space="0" w:color="auto"/>
                    <w:left w:val="none" w:sz="0" w:space="0" w:color="auto"/>
                    <w:bottom w:val="none" w:sz="0" w:space="0" w:color="auto"/>
                    <w:right w:val="none" w:sz="0" w:space="0" w:color="auto"/>
                  </w:divBdr>
                </w:div>
                <w:div w:id="127867004">
                  <w:marLeft w:val="480"/>
                  <w:marRight w:val="0"/>
                  <w:marTop w:val="0"/>
                  <w:marBottom w:val="0"/>
                  <w:divBdr>
                    <w:top w:val="none" w:sz="0" w:space="0" w:color="auto"/>
                    <w:left w:val="none" w:sz="0" w:space="0" w:color="auto"/>
                    <w:bottom w:val="none" w:sz="0" w:space="0" w:color="auto"/>
                    <w:right w:val="none" w:sz="0" w:space="0" w:color="auto"/>
                  </w:divBdr>
                </w:div>
                <w:div w:id="1539925724">
                  <w:marLeft w:val="480"/>
                  <w:marRight w:val="0"/>
                  <w:marTop w:val="0"/>
                  <w:marBottom w:val="0"/>
                  <w:divBdr>
                    <w:top w:val="none" w:sz="0" w:space="0" w:color="auto"/>
                    <w:left w:val="none" w:sz="0" w:space="0" w:color="auto"/>
                    <w:bottom w:val="none" w:sz="0" w:space="0" w:color="auto"/>
                    <w:right w:val="none" w:sz="0" w:space="0" w:color="auto"/>
                  </w:divBdr>
                </w:div>
                <w:div w:id="463037116">
                  <w:marLeft w:val="480"/>
                  <w:marRight w:val="0"/>
                  <w:marTop w:val="0"/>
                  <w:marBottom w:val="0"/>
                  <w:divBdr>
                    <w:top w:val="none" w:sz="0" w:space="0" w:color="auto"/>
                    <w:left w:val="none" w:sz="0" w:space="0" w:color="auto"/>
                    <w:bottom w:val="none" w:sz="0" w:space="0" w:color="auto"/>
                    <w:right w:val="none" w:sz="0" w:space="0" w:color="auto"/>
                  </w:divBdr>
                </w:div>
                <w:div w:id="1686587750">
                  <w:marLeft w:val="480"/>
                  <w:marRight w:val="0"/>
                  <w:marTop w:val="0"/>
                  <w:marBottom w:val="0"/>
                  <w:divBdr>
                    <w:top w:val="none" w:sz="0" w:space="0" w:color="auto"/>
                    <w:left w:val="none" w:sz="0" w:space="0" w:color="auto"/>
                    <w:bottom w:val="none" w:sz="0" w:space="0" w:color="auto"/>
                    <w:right w:val="none" w:sz="0" w:space="0" w:color="auto"/>
                  </w:divBdr>
                </w:div>
                <w:div w:id="1759666836">
                  <w:marLeft w:val="480"/>
                  <w:marRight w:val="0"/>
                  <w:marTop w:val="0"/>
                  <w:marBottom w:val="0"/>
                  <w:divBdr>
                    <w:top w:val="none" w:sz="0" w:space="0" w:color="auto"/>
                    <w:left w:val="none" w:sz="0" w:space="0" w:color="auto"/>
                    <w:bottom w:val="none" w:sz="0" w:space="0" w:color="auto"/>
                    <w:right w:val="none" w:sz="0" w:space="0" w:color="auto"/>
                  </w:divBdr>
                </w:div>
                <w:div w:id="1651864504">
                  <w:marLeft w:val="480"/>
                  <w:marRight w:val="0"/>
                  <w:marTop w:val="0"/>
                  <w:marBottom w:val="0"/>
                  <w:divBdr>
                    <w:top w:val="none" w:sz="0" w:space="0" w:color="auto"/>
                    <w:left w:val="none" w:sz="0" w:space="0" w:color="auto"/>
                    <w:bottom w:val="none" w:sz="0" w:space="0" w:color="auto"/>
                    <w:right w:val="none" w:sz="0" w:space="0" w:color="auto"/>
                  </w:divBdr>
                </w:div>
                <w:div w:id="2101098985">
                  <w:marLeft w:val="480"/>
                  <w:marRight w:val="0"/>
                  <w:marTop w:val="0"/>
                  <w:marBottom w:val="0"/>
                  <w:divBdr>
                    <w:top w:val="none" w:sz="0" w:space="0" w:color="auto"/>
                    <w:left w:val="none" w:sz="0" w:space="0" w:color="auto"/>
                    <w:bottom w:val="none" w:sz="0" w:space="0" w:color="auto"/>
                    <w:right w:val="none" w:sz="0" w:space="0" w:color="auto"/>
                  </w:divBdr>
                </w:div>
                <w:div w:id="1043142619">
                  <w:marLeft w:val="480"/>
                  <w:marRight w:val="0"/>
                  <w:marTop w:val="0"/>
                  <w:marBottom w:val="0"/>
                  <w:divBdr>
                    <w:top w:val="none" w:sz="0" w:space="0" w:color="auto"/>
                    <w:left w:val="none" w:sz="0" w:space="0" w:color="auto"/>
                    <w:bottom w:val="none" w:sz="0" w:space="0" w:color="auto"/>
                    <w:right w:val="none" w:sz="0" w:space="0" w:color="auto"/>
                  </w:divBdr>
                </w:div>
                <w:div w:id="693653067">
                  <w:marLeft w:val="480"/>
                  <w:marRight w:val="0"/>
                  <w:marTop w:val="0"/>
                  <w:marBottom w:val="0"/>
                  <w:divBdr>
                    <w:top w:val="none" w:sz="0" w:space="0" w:color="auto"/>
                    <w:left w:val="none" w:sz="0" w:space="0" w:color="auto"/>
                    <w:bottom w:val="none" w:sz="0" w:space="0" w:color="auto"/>
                    <w:right w:val="none" w:sz="0" w:space="0" w:color="auto"/>
                  </w:divBdr>
                </w:div>
                <w:div w:id="784807583">
                  <w:marLeft w:val="480"/>
                  <w:marRight w:val="0"/>
                  <w:marTop w:val="0"/>
                  <w:marBottom w:val="0"/>
                  <w:divBdr>
                    <w:top w:val="none" w:sz="0" w:space="0" w:color="auto"/>
                    <w:left w:val="none" w:sz="0" w:space="0" w:color="auto"/>
                    <w:bottom w:val="none" w:sz="0" w:space="0" w:color="auto"/>
                    <w:right w:val="none" w:sz="0" w:space="0" w:color="auto"/>
                  </w:divBdr>
                </w:div>
                <w:div w:id="181558593">
                  <w:marLeft w:val="480"/>
                  <w:marRight w:val="0"/>
                  <w:marTop w:val="0"/>
                  <w:marBottom w:val="0"/>
                  <w:divBdr>
                    <w:top w:val="none" w:sz="0" w:space="0" w:color="auto"/>
                    <w:left w:val="none" w:sz="0" w:space="0" w:color="auto"/>
                    <w:bottom w:val="none" w:sz="0" w:space="0" w:color="auto"/>
                    <w:right w:val="none" w:sz="0" w:space="0" w:color="auto"/>
                  </w:divBdr>
                </w:div>
                <w:div w:id="773745430">
                  <w:marLeft w:val="480"/>
                  <w:marRight w:val="0"/>
                  <w:marTop w:val="0"/>
                  <w:marBottom w:val="0"/>
                  <w:divBdr>
                    <w:top w:val="none" w:sz="0" w:space="0" w:color="auto"/>
                    <w:left w:val="none" w:sz="0" w:space="0" w:color="auto"/>
                    <w:bottom w:val="none" w:sz="0" w:space="0" w:color="auto"/>
                    <w:right w:val="none" w:sz="0" w:space="0" w:color="auto"/>
                  </w:divBdr>
                </w:div>
                <w:div w:id="1122918807">
                  <w:marLeft w:val="480"/>
                  <w:marRight w:val="0"/>
                  <w:marTop w:val="0"/>
                  <w:marBottom w:val="0"/>
                  <w:divBdr>
                    <w:top w:val="none" w:sz="0" w:space="0" w:color="auto"/>
                    <w:left w:val="none" w:sz="0" w:space="0" w:color="auto"/>
                    <w:bottom w:val="none" w:sz="0" w:space="0" w:color="auto"/>
                    <w:right w:val="none" w:sz="0" w:space="0" w:color="auto"/>
                  </w:divBdr>
                </w:div>
                <w:div w:id="169414542">
                  <w:marLeft w:val="480"/>
                  <w:marRight w:val="0"/>
                  <w:marTop w:val="0"/>
                  <w:marBottom w:val="0"/>
                  <w:divBdr>
                    <w:top w:val="none" w:sz="0" w:space="0" w:color="auto"/>
                    <w:left w:val="none" w:sz="0" w:space="0" w:color="auto"/>
                    <w:bottom w:val="none" w:sz="0" w:space="0" w:color="auto"/>
                    <w:right w:val="none" w:sz="0" w:space="0" w:color="auto"/>
                  </w:divBdr>
                </w:div>
                <w:div w:id="1120565653">
                  <w:marLeft w:val="480"/>
                  <w:marRight w:val="0"/>
                  <w:marTop w:val="0"/>
                  <w:marBottom w:val="0"/>
                  <w:divBdr>
                    <w:top w:val="none" w:sz="0" w:space="0" w:color="auto"/>
                    <w:left w:val="none" w:sz="0" w:space="0" w:color="auto"/>
                    <w:bottom w:val="none" w:sz="0" w:space="0" w:color="auto"/>
                    <w:right w:val="none" w:sz="0" w:space="0" w:color="auto"/>
                  </w:divBdr>
                </w:div>
                <w:div w:id="24798495">
                  <w:marLeft w:val="480"/>
                  <w:marRight w:val="0"/>
                  <w:marTop w:val="0"/>
                  <w:marBottom w:val="0"/>
                  <w:divBdr>
                    <w:top w:val="none" w:sz="0" w:space="0" w:color="auto"/>
                    <w:left w:val="none" w:sz="0" w:space="0" w:color="auto"/>
                    <w:bottom w:val="none" w:sz="0" w:space="0" w:color="auto"/>
                    <w:right w:val="none" w:sz="0" w:space="0" w:color="auto"/>
                  </w:divBdr>
                </w:div>
                <w:div w:id="2138834278">
                  <w:marLeft w:val="480"/>
                  <w:marRight w:val="0"/>
                  <w:marTop w:val="0"/>
                  <w:marBottom w:val="0"/>
                  <w:divBdr>
                    <w:top w:val="none" w:sz="0" w:space="0" w:color="auto"/>
                    <w:left w:val="none" w:sz="0" w:space="0" w:color="auto"/>
                    <w:bottom w:val="none" w:sz="0" w:space="0" w:color="auto"/>
                    <w:right w:val="none" w:sz="0" w:space="0" w:color="auto"/>
                  </w:divBdr>
                </w:div>
                <w:div w:id="639072520">
                  <w:marLeft w:val="480"/>
                  <w:marRight w:val="0"/>
                  <w:marTop w:val="0"/>
                  <w:marBottom w:val="0"/>
                  <w:divBdr>
                    <w:top w:val="none" w:sz="0" w:space="0" w:color="auto"/>
                    <w:left w:val="none" w:sz="0" w:space="0" w:color="auto"/>
                    <w:bottom w:val="none" w:sz="0" w:space="0" w:color="auto"/>
                    <w:right w:val="none" w:sz="0" w:space="0" w:color="auto"/>
                  </w:divBdr>
                </w:div>
                <w:div w:id="1127165489">
                  <w:marLeft w:val="480"/>
                  <w:marRight w:val="0"/>
                  <w:marTop w:val="0"/>
                  <w:marBottom w:val="0"/>
                  <w:divBdr>
                    <w:top w:val="none" w:sz="0" w:space="0" w:color="auto"/>
                    <w:left w:val="none" w:sz="0" w:space="0" w:color="auto"/>
                    <w:bottom w:val="none" w:sz="0" w:space="0" w:color="auto"/>
                    <w:right w:val="none" w:sz="0" w:space="0" w:color="auto"/>
                  </w:divBdr>
                </w:div>
                <w:div w:id="716198452">
                  <w:marLeft w:val="480"/>
                  <w:marRight w:val="0"/>
                  <w:marTop w:val="0"/>
                  <w:marBottom w:val="0"/>
                  <w:divBdr>
                    <w:top w:val="none" w:sz="0" w:space="0" w:color="auto"/>
                    <w:left w:val="none" w:sz="0" w:space="0" w:color="auto"/>
                    <w:bottom w:val="none" w:sz="0" w:space="0" w:color="auto"/>
                    <w:right w:val="none" w:sz="0" w:space="0" w:color="auto"/>
                  </w:divBdr>
                </w:div>
                <w:div w:id="1007368860">
                  <w:marLeft w:val="480"/>
                  <w:marRight w:val="0"/>
                  <w:marTop w:val="0"/>
                  <w:marBottom w:val="0"/>
                  <w:divBdr>
                    <w:top w:val="none" w:sz="0" w:space="0" w:color="auto"/>
                    <w:left w:val="none" w:sz="0" w:space="0" w:color="auto"/>
                    <w:bottom w:val="none" w:sz="0" w:space="0" w:color="auto"/>
                    <w:right w:val="none" w:sz="0" w:space="0" w:color="auto"/>
                  </w:divBdr>
                </w:div>
                <w:div w:id="265307025">
                  <w:marLeft w:val="480"/>
                  <w:marRight w:val="0"/>
                  <w:marTop w:val="0"/>
                  <w:marBottom w:val="0"/>
                  <w:divBdr>
                    <w:top w:val="none" w:sz="0" w:space="0" w:color="auto"/>
                    <w:left w:val="none" w:sz="0" w:space="0" w:color="auto"/>
                    <w:bottom w:val="none" w:sz="0" w:space="0" w:color="auto"/>
                    <w:right w:val="none" w:sz="0" w:space="0" w:color="auto"/>
                  </w:divBdr>
                </w:div>
                <w:div w:id="835655029">
                  <w:marLeft w:val="480"/>
                  <w:marRight w:val="0"/>
                  <w:marTop w:val="0"/>
                  <w:marBottom w:val="0"/>
                  <w:divBdr>
                    <w:top w:val="none" w:sz="0" w:space="0" w:color="auto"/>
                    <w:left w:val="none" w:sz="0" w:space="0" w:color="auto"/>
                    <w:bottom w:val="none" w:sz="0" w:space="0" w:color="auto"/>
                    <w:right w:val="none" w:sz="0" w:space="0" w:color="auto"/>
                  </w:divBdr>
                </w:div>
                <w:div w:id="769786032">
                  <w:marLeft w:val="480"/>
                  <w:marRight w:val="0"/>
                  <w:marTop w:val="0"/>
                  <w:marBottom w:val="0"/>
                  <w:divBdr>
                    <w:top w:val="none" w:sz="0" w:space="0" w:color="auto"/>
                    <w:left w:val="none" w:sz="0" w:space="0" w:color="auto"/>
                    <w:bottom w:val="none" w:sz="0" w:space="0" w:color="auto"/>
                    <w:right w:val="none" w:sz="0" w:space="0" w:color="auto"/>
                  </w:divBdr>
                </w:div>
                <w:div w:id="1465543104">
                  <w:marLeft w:val="480"/>
                  <w:marRight w:val="0"/>
                  <w:marTop w:val="0"/>
                  <w:marBottom w:val="0"/>
                  <w:divBdr>
                    <w:top w:val="none" w:sz="0" w:space="0" w:color="auto"/>
                    <w:left w:val="none" w:sz="0" w:space="0" w:color="auto"/>
                    <w:bottom w:val="none" w:sz="0" w:space="0" w:color="auto"/>
                    <w:right w:val="none" w:sz="0" w:space="0" w:color="auto"/>
                  </w:divBdr>
                </w:div>
                <w:div w:id="109206698">
                  <w:marLeft w:val="480"/>
                  <w:marRight w:val="0"/>
                  <w:marTop w:val="0"/>
                  <w:marBottom w:val="0"/>
                  <w:divBdr>
                    <w:top w:val="none" w:sz="0" w:space="0" w:color="auto"/>
                    <w:left w:val="none" w:sz="0" w:space="0" w:color="auto"/>
                    <w:bottom w:val="none" w:sz="0" w:space="0" w:color="auto"/>
                    <w:right w:val="none" w:sz="0" w:space="0" w:color="auto"/>
                  </w:divBdr>
                </w:div>
                <w:div w:id="245575824">
                  <w:marLeft w:val="480"/>
                  <w:marRight w:val="0"/>
                  <w:marTop w:val="0"/>
                  <w:marBottom w:val="0"/>
                  <w:divBdr>
                    <w:top w:val="none" w:sz="0" w:space="0" w:color="auto"/>
                    <w:left w:val="none" w:sz="0" w:space="0" w:color="auto"/>
                    <w:bottom w:val="none" w:sz="0" w:space="0" w:color="auto"/>
                    <w:right w:val="none" w:sz="0" w:space="0" w:color="auto"/>
                  </w:divBdr>
                </w:div>
                <w:div w:id="375743780">
                  <w:marLeft w:val="480"/>
                  <w:marRight w:val="0"/>
                  <w:marTop w:val="0"/>
                  <w:marBottom w:val="0"/>
                  <w:divBdr>
                    <w:top w:val="none" w:sz="0" w:space="0" w:color="auto"/>
                    <w:left w:val="none" w:sz="0" w:space="0" w:color="auto"/>
                    <w:bottom w:val="none" w:sz="0" w:space="0" w:color="auto"/>
                    <w:right w:val="none" w:sz="0" w:space="0" w:color="auto"/>
                  </w:divBdr>
                </w:div>
                <w:div w:id="1072315909">
                  <w:marLeft w:val="480"/>
                  <w:marRight w:val="0"/>
                  <w:marTop w:val="0"/>
                  <w:marBottom w:val="0"/>
                  <w:divBdr>
                    <w:top w:val="none" w:sz="0" w:space="0" w:color="auto"/>
                    <w:left w:val="none" w:sz="0" w:space="0" w:color="auto"/>
                    <w:bottom w:val="none" w:sz="0" w:space="0" w:color="auto"/>
                    <w:right w:val="none" w:sz="0" w:space="0" w:color="auto"/>
                  </w:divBdr>
                </w:div>
                <w:div w:id="1694458996">
                  <w:marLeft w:val="480"/>
                  <w:marRight w:val="0"/>
                  <w:marTop w:val="0"/>
                  <w:marBottom w:val="0"/>
                  <w:divBdr>
                    <w:top w:val="none" w:sz="0" w:space="0" w:color="auto"/>
                    <w:left w:val="none" w:sz="0" w:space="0" w:color="auto"/>
                    <w:bottom w:val="none" w:sz="0" w:space="0" w:color="auto"/>
                    <w:right w:val="none" w:sz="0" w:space="0" w:color="auto"/>
                  </w:divBdr>
                </w:div>
                <w:div w:id="1788113716">
                  <w:marLeft w:val="480"/>
                  <w:marRight w:val="0"/>
                  <w:marTop w:val="0"/>
                  <w:marBottom w:val="0"/>
                  <w:divBdr>
                    <w:top w:val="none" w:sz="0" w:space="0" w:color="auto"/>
                    <w:left w:val="none" w:sz="0" w:space="0" w:color="auto"/>
                    <w:bottom w:val="none" w:sz="0" w:space="0" w:color="auto"/>
                    <w:right w:val="none" w:sz="0" w:space="0" w:color="auto"/>
                  </w:divBdr>
                </w:div>
                <w:div w:id="1109354774">
                  <w:marLeft w:val="480"/>
                  <w:marRight w:val="0"/>
                  <w:marTop w:val="0"/>
                  <w:marBottom w:val="0"/>
                  <w:divBdr>
                    <w:top w:val="none" w:sz="0" w:space="0" w:color="auto"/>
                    <w:left w:val="none" w:sz="0" w:space="0" w:color="auto"/>
                    <w:bottom w:val="none" w:sz="0" w:space="0" w:color="auto"/>
                    <w:right w:val="none" w:sz="0" w:space="0" w:color="auto"/>
                  </w:divBdr>
                </w:div>
                <w:div w:id="145518040">
                  <w:marLeft w:val="480"/>
                  <w:marRight w:val="0"/>
                  <w:marTop w:val="0"/>
                  <w:marBottom w:val="0"/>
                  <w:divBdr>
                    <w:top w:val="none" w:sz="0" w:space="0" w:color="auto"/>
                    <w:left w:val="none" w:sz="0" w:space="0" w:color="auto"/>
                    <w:bottom w:val="none" w:sz="0" w:space="0" w:color="auto"/>
                    <w:right w:val="none" w:sz="0" w:space="0" w:color="auto"/>
                  </w:divBdr>
                </w:div>
                <w:div w:id="560558979">
                  <w:marLeft w:val="480"/>
                  <w:marRight w:val="0"/>
                  <w:marTop w:val="0"/>
                  <w:marBottom w:val="0"/>
                  <w:divBdr>
                    <w:top w:val="none" w:sz="0" w:space="0" w:color="auto"/>
                    <w:left w:val="none" w:sz="0" w:space="0" w:color="auto"/>
                    <w:bottom w:val="none" w:sz="0" w:space="0" w:color="auto"/>
                    <w:right w:val="none" w:sz="0" w:space="0" w:color="auto"/>
                  </w:divBdr>
                </w:div>
                <w:div w:id="276908218">
                  <w:marLeft w:val="480"/>
                  <w:marRight w:val="0"/>
                  <w:marTop w:val="0"/>
                  <w:marBottom w:val="0"/>
                  <w:divBdr>
                    <w:top w:val="none" w:sz="0" w:space="0" w:color="auto"/>
                    <w:left w:val="none" w:sz="0" w:space="0" w:color="auto"/>
                    <w:bottom w:val="none" w:sz="0" w:space="0" w:color="auto"/>
                    <w:right w:val="none" w:sz="0" w:space="0" w:color="auto"/>
                  </w:divBdr>
                </w:div>
                <w:div w:id="348795746">
                  <w:marLeft w:val="480"/>
                  <w:marRight w:val="0"/>
                  <w:marTop w:val="0"/>
                  <w:marBottom w:val="0"/>
                  <w:divBdr>
                    <w:top w:val="none" w:sz="0" w:space="0" w:color="auto"/>
                    <w:left w:val="none" w:sz="0" w:space="0" w:color="auto"/>
                    <w:bottom w:val="none" w:sz="0" w:space="0" w:color="auto"/>
                    <w:right w:val="none" w:sz="0" w:space="0" w:color="auto"/>
                  </w:divBdr>
                </w:div>
                <w:div w:id="1572351481">
                  <w:marLeft w:val="480"/>
                  <w:marRight w:val="0"/>
                  <w:marTop w:val="0"/>
                  <w:marBottom w:val="0"/>
                  <w:divBdr>
                    <w:top w:val="none" w:sz="0" w:space="0" w:color="auto"/>
                    <w:left w:val="none" w:sz="0" w:space="0" w:color="auto"/>
                    <w:bottom w:val="none" w:sz="0" w:space="0" w:color="auto"/>
                    <w:right w:val="none" w:sz="0" w:space="0" w:color="auto"/>
                  </w:divBdr>
                </w:div>
                <w:div w:id="1091657823">
                  <w:marLeft w:val="480"/>
                  <w:marRight w:val="0"/>
                  <w:marTop w:val="0"/>
                  <w:marBottom w:val="0"/>
                  <w:divBdr>
                    <w:top w:val="none" w:sz="0" w:space="0" w:color="auto"/>
                    <w:left w:val="none" w:sz="0" w:space="0" w:color="auto"/>
                    <w:bottom w:val="none" w:sz="0" w:space="0" w:color="auto"/>
                    <w:right w:val="none" w:sz="0" w:space="0" w:color="auto"/>
                  </w:divBdr>
                </w:div>
                <w:div w:id="979458647">
                  <w:marLeft w:val="480"/>
                  <w:marRight w:val="0"/>
                  <w:marTop w:val="0"/>
                  <w:marBottom w:val="0"/>
                  <w:divBdr>
                    <w:top w:val="none" w:sz="0" w:space="0" w:color="auto"/>
                    <w:left w:val="none" w:sz="0" w:space="0" w:color="auto"/>
                    <w:bottom w:val="none" w:sz="0" w:space="0" w:color="auto"/>
                    <w:right w:val="none" w:sz="0" w:space="0" w:color="auto"/>
                  </w:divBdr>
                </w:div>
                <w:div w:id="1726180772">
                  <w:marLeft w:val="480"/>
                  <w:marRight w:val="0"/>
                  <w:marTop w:val="0"/>
                  <w:marBottom w:val="0"/>
                  <w:divBdr>
                    <w:top w:val="none" w:sz="0" w:space="0" w:color="auto"/>
                    <w:left w:val="none" w:sz="0" w:space="0" w:color="auto"/>
                    <w:bottom w:val="none" w:sz="0" w:space="0" w:color="auto"/>
                    <w:right w:val="none" w:sz="0" w:space="0" w:color="auto"/>
                  </w:divBdr>
                </w:div>
                <w:div w:id="1743748120">
                  <w:marLeft w:val="480"/>
                  <w:marRight w:val="0"/>
                  <w:marTop w:val="0"/>
                  <w:marBottom w:val="0"/>
                  <w:divBdr>
                    <w:top w:val="none" w:sz="0" w:space="0" w:color="auto"/>
                    <w:left w:val="none" w:sz="0" w:space="0" w:color="auto"/>
                    <w:bottom w:val="none" w:sz="0" w:space="0" w:color="auto"/>
                    <w:right w:val="none" w:sz="0" w:space="0" w:color="auto"/>
                  </w:divBdr>
                </w:div>
                <w:div w:id="1283537949">
                  <w:marLeft w:val="480"/>
                  <w:marRight w:val="0"/>
                  <w:marTop w:val="0"/>
                  <w:marBottom w:val="0"/>
                  <w:divBdr>
                    <w:top w:val="none" w:sz="0" w:space="0" w:color="auto"/>
                    <w:left w:val="none" w:sz="0" w:space="0" w:color="auto"/>
                    <w:bottom w:val="none" w:sz="0" w:space="0" w:color="auto"/>
                    <w:right w:val="none" w:sz="0" w:space="0" w:color="auto"/>
                  </w:divBdr>
                </w:div>
                <w:div w:id="954289079">
                  <w:marLeft w:val="480"/>
                  <w:marRight w:val="0"/>
                  <w:marTop w:val="0"/>
                  <w:marBottom w:val="0"/>
                  <w:divBdr>
                    <w:top w:val="none" w:sz="0" w:space="0" w:color="auto"/>
                    <w:left w:val="none" w:sz="0" w:space="0" w:color="auto"/>
                    <w:bottom w:val="none" w:sz="0" w:space="0" w:color="auto"/>
                    <w:right w:val="none" w:sz="0" w:space="0" w:color="auto"/>
                  </w:divBdr>
                </w:div>
                <w:div w:id="1370185647">
                  <w:marLeft w:val="480"/>
                  <w:marRight w:val="0"/>
                  <w:marTop w:val="0"/>
                  <w:marBottom w:val="0"/>
                  <w:divBdr>
                    <w:top w:val="none" w:sz="0" w:space="0" w:color="auto"/>
                    <w:left w:val="none" w:sz="0" w:space="0" w:color="auto"/>
                    <w:bottom w:val="none" w:sz="0" w:space="0" w:color="auto"/>
                    <w:right w:val="none" w:sz="0" w:space="0" w:color="auto"/>
                  </w:divBdr>
                </w:div>
                <w:div w:id="1906144526">
                  <w:marLeft w:val="480"/>
                  <w:marRight w:val="0"/>
                  <w:marTop w:val="0"/>
                  <w:marBottom w:val="0"/>
                  <w:divBdr>
                    <w:top w:val="none" w:sz="0" w:space="0" w:color="auto"/>
                    <w:left w:val="none" w:sz="0" w:space="0" w:color="auto"/>
                    <w:bottom w:val="none" w:sz="0" w:space="0" w:color="auto"/>
                    <w:right w:val="none" w:sz="0" w:space="0" w:color="auto"/>
                  </w:divBdr>
                </w:div>
                <w:div w:id="1240942138">
                  <w:marLeft w:val="480"/>
                  <w:marRight w:val="0"/>
                  <w:marTop w:val="0"/>
                  <w:marBottom w:val="0"/>
                  <w:divBdr>
                    <w:top w:val="none" w:sz="0" w:space="0" w:color="auto"/>
                    <w:left w:val="none" w:sz="0" w:space="0" w:color="auto"/>
                    <w:bottom w:val="none" w:sz="0" w:space="0" w:color="auto"/>
                    <w:right w:val="none" w:sz="0" w:space="0" w:color="auto"/>
                  </w:divBdr>
                </w:div>
                <w:div w:id="850493418">
                  <w:marLeft w:val="480"/>
                  <w:marRight w:val="0"/>
                  <w:marTop w:val="0"/>
                  <w:marBottom w:val="0"/>
                  <w:divBdr>
                    <w:top w:val="none" w:sz="0" w:space="0" w:color="auto"/>
                    <w:left w:val="none" w:sz="0" w:space="0" w:color="auto"/>
                    <w:bottom w:val="none" w:sz="0" w:space="0" w:color="auto"/>
                    <w:right w:val="none" w:sz="0" w:space="0" w:color="auto"/>
                  </w:divBdr>
                </w:div>
                <w:div w:id="1948072994">
                  <w:marLeft w:val="480"/>
                  <w:marRight w:val="0"/>
                  <w:marTop w:val="0"/>
                  <w:marBottom w:val="0"/>
                  <w:divBdr>
                    <w:top w:val="none" w:sz="0" w:space="0" w:color="auto"/>
                    <w:left w:val="none" w:sz="0" w:space="0" w:color="auto"/>
                    <w:bottom w:val="none" w:sz="0" w:space="0" w:color="auto"/>
                    <w:right w:val="none" w:sz="0" w:space="0" w:color="auto"/>
                  </w:divBdr>
                </w:div>
                <w:div w:id="2010399494">
                  <w:marLeft w:val="480"/>
                  <w:marRight w:val="0"/>
                  <w:marTop w:val="0"/>
                  <w:marBottom w:val="0"/>
                  <w:divBdr>
                    <w:top w:val="none" w:sz="0" w:space="0" w:color="auto"/>
                    <w:left w:val="none" w:sz="0" w:space="0" w:color="auto"/>
                    <w:bottom w:val="none" w:sz="0" w:space="0" w:color="auto"/>
                    <w:right w:val="none" w:sz="0" w:space="0" w:color="auto"/>
                  </w:divBdr>
                </w:div>
                <w:div w:id="1814905071">
                  <w:marLeft w:val="480"/>
                  <w:marRight w:val="0"/>
                  <w:marTop w:val="0"/>
                  <w:marBottom w:val="0"/>
                  <w:divBdr>
                    <w:top w:val="none" w:sz="0" w:space="0" w:color="auto"/>
                    <w:left w:val="none" w:sz="0" w:space="0" w:color="auto"/>
                    <w:bottom w:val="none" w:sz="0" w:space="0" w:color="auto"/>
                    <w:right w:val="none" w:sz="0" w:space="0" w:color="auto"/>
                  </w:divBdr>
                </w:div>
                <w:div w:id="878978819">
                  <w:marLeft w:val="480"/>
                  <w:marRight w:val="0"/>
                  <w:marTop w:val="0"/>
                  <w:marBottom w:val="0"/>
                  <w:divBdr>
                    <w:top w:val="none" w:sz="0" w:space="0" w:color="auto"/>
                    <w:left w:val="none" w:sz="0" w:space="0" w:color="auto"/>
                    <w:bottom w:val="none" w:sz="0" w:space="0" w:color="auto"/>
                    <w:right w:val="none" w:sz="0" w:space="0" w:color="auto"/>
                  </w:divBdr>
                </w:div>
                <w:div w:id="945771077">
                  <w:marLeft w:val="480"/>
                  <w:marRight w:val="0"/>
                  <w:marTop w:val="0"/>
                  <w:marBottom w:val="0"/>
                  <w:divBdr>
                    <w:top w:val="none" w:sz="0" w:space="0" w:color="auto"/>
                    <w:left w:val="none" w:sz="0" w:space="0" w:color="auto"/>
                    <w:bottom w:val="none" w:sz="0" w:space="0" w:color="auto"/>
                    <w:right w:val="none" w:sz="0" w:space="0" w:color="auto"/>
                  </w:divBdr>
                </w:div>
                <w:div w:id="894315538">
                  <w:marLeft w:val="480"/>
                  <w:marRight w:val="0"/>
                  <w:marTop w:val="0"/>
                  <w:marBottom w:val="0"/>
                  <w:divBdr>
                    <w:top w:val="none" w:sz="0" w:space="0" w:color="auto"/>
                    <w:left w:val="none" w:sz="0" w:space="0" w:color="auto"/>
                    <w:bottom w:val="none" w:sz="0" w:space="0" w:color="auto"/>
                    <w:right w:val="none" w:sz="0" w:space="0" w:color="auto"/>
                  </w:divBdr>
                </w:div>
                <w:div w:id="1120808252">
                  <w:marLeft w:val="480"/>
                  <w:marRight w:val="0"/>
                  <w:marTop w:val="0"/>
                  <w:marBottom w:val="0"/>
                  <w:divBdr>
                    <w:top w:val="none" w:sz="0" w:space="0" w:color="auto"/>
                    <w:left w:val="none" w:sz="0" w:space="0" w:color="auto"/>
                    <w:bottom w:val="none" w:sz="0" w:space="0" w:color="auto"/>
                    <w:right w:val="none" w:sz="0" w:space="0" w:color="auto"/>
                  </w:divBdr>
                </w:div>
                <w:div w:id="2126580067">
                  <w:marLeft w:val="480"/>
                  <w:marRight w:val="0"/>
                  <w:marTop w:val="0"/>
                  <w:marBottom w:val="0"/>
                  <w:divBdr>
                    <w:top w:val="none" w:sz="0" w:space="0" w:color="auto"/>
                    <w:left w:val="none" w:sz="0" w:space="0" w:color="auto"/>
                    <w:bottom w:val="none" w:sz="0" w:space="0" w:color="auto"/>
                    <w:right w:val="none" w:sz="0" w:space="0" w:color="auto"/>
                  </w:divBdr>
                </w:div>
                <w:div w:id="400953609">
                  <w:marLeft w:val="480"/>
                  <w:marRight w:val="0"/>
                  <w:marTop w:val="0"/>
                  <w:marBottom w:val="0"/>
                  <w:divBdr>
                    <w:top w:val="none" w:sz="0" w:space="0" w:color="auto"/>
                    <w:left w:val="none" w:sz="0" w:space="0" w:color="auto"/>
                    <w:bottom w:val="none" w:sz="0" w:space="0" w:color="auto"/>
                    <w:right w:val="none" w:sz="0" w:space="0" w:color="auto"/>
                  </w:divBdr>
                </w:div>
                <w:div w:id="522136562">
                  <w:marLeft w:val="480"/>
                  <w:marRight w:val="0"/>
                  <w:marTop w:val="0"/>
                  <w:marBottom w:val="0"/>
                  <w:divBdr>
                    <w:top w:val="none" w:sz="0" w:space="0" w:color="auto"/>
                    <w:left w:val="none" w:sz="0" w:space="0" w:color="auto"/>
                    <w:bottom w:val="none" w:sz="0" w:space="0" w:color="auto"/>
                    <w:right w:val="none" w:sz="0" w:space="0" w:color="auto"/>
                  </w:divBdr>
                </w:div>
              </w:divsChild>
            </w:div>
            <w:div w:id="1607807864">
              <w:marLeft w:val="0"/>
              <w:marRight w:val="0"/>
              <w:marTop w:val="0"/>
              <w:marBottom w:val="0"/>
              <w:divBdr>
                <w:top w:val="none" w:sz="0" w:space="0" w:color="auto"/>
                <w:left w:val="none" w:sz="0" w:space="0" w:color="auto"/>
                <w:bottom w:val="none" w:sz="0" w:space="0" w:color="auto"/>
                <w:right w:val="none" w:sz="0" w:space="0" w:color="auto"/>
              </w:divBdr>
              <w:divsChild>
                <w:div w:id="1509321912">
                  <w:marLeft w:val="480"/>
                  <w:marRight w:val="0"/>
                  <w:marTop w:val="0"/>
                  <w:marBottom w:val="0"/>
                  <w:divBdr>
                    <w:top w:val="none" w:sz="0" w:space="0" w:color="auto"/>
                    <w:left w:val="none" w:sz="0" w:space="0" w:color="auto"/>
                    <w:bottom w:val="none" w:sz="0" w:space="0" w:color="auto"/>
                    <w:right w:val="none" w:sz="0" w:space="0" w:color="auto"/>
                  </w:divBdr>
                </w:div>
                <w:div w:id="2035030724">
                  <w:marLeft w:val="480"/>
                  <w:marRight w:val="0"/>
                  <w:marTop w:val="0"/>
                  <w:marBottom w:val="0"/>
                  <w:divBdr>
                    <w:top w:val="none" w:sz="0" w:space="0" w:color="auto"/>
                    <w:left w:val="none" w:sz="0" w:space="0" w:color="auto"/>
                    <w:bottom w:val="none" w:sz="0" w:space="0" w:color="auto"/>
                    <w:right w:val="none" w:sz="0" w:space="0" w:color="auto"/>
                  </w:divBdr>
                </w:div>
                <w:div w:id="1416895940">
                  <w:marLeft w:val="480"/>
                  <w:marRight w:val="0"/>
                  <w:marTop w:val="0"/>
                  <w:marBottom w:val="0"/>
                  <w:divBdr>
                    <w:top w:val="none" w:sz="0" w:space="0" w:color="auto"/>
                    <w:left w:val="none" w:sz="0" w:space="0" w:color="auto"/>
                    <w:bottom w:val="none" w:sz="0" w:space="0" w:color="auto"/>
                    <w:right w:val="none" w:sz="0" w:space="0" w:color="auto"/>
                  </w:divBdr>
                </w:div>
                <w:div w:id="1762334318">
                  <w:marLeft w:val="480"/>
                  <w:marRight w:val="0"/>
                  <w:marTop w:val="0"/>
                  <w:marBottom w:val="0"/>
                  <w:divBdr>
                    <w:top w:val="none" w:sz="0" w:space="0" w:color="auto"/>
                    <w:left w:val="none" w:sz="0" w:space="0" w:color="auto"/>
                    <w:bottom w:val="none" w:sz="0" w:space="0" w:color="auto"/>
                    <w:right w:val="none" w:sz="0" w:space="0" w:color="auto"/>
                  </w:divBdr>
                </w:div>
                <w:div w:id="426274942">
                  <w:marLeft w:val="480"/>
                  <w:marRight w:val="0"/>
                  <w:marTop w:val="0"/>
                  <w:marBottom w:val="0"/>
                  <w:divBdr>
                    <w:top w:val="none" w:sz="0" w:space="0" w:color="auto"/>
                    <w:left w:val="none" w:sz="0" w:space="0" w:color="auto"/>
                    <w:bottom w:val="none" w:sz="0" w:space="0" w:color="auto"/>
                    <w:right w:val="none" w:sz="0" w:space="0" w:color="auto"/>
                  </w:divBdr>
                </w:div>
                <w:div w:id="719089927">
                  <w:marLeft w:val="480"/>
                  <w:marRight w:val="0"/>
                  <w:marTop w:val="0"/>
                  <w:marBottom w:val="0"/>
                  <w:divBdr>
                    <w:top w:val="none" w:sz="0" w:space="0" w:color="auto"/>
                    <w:left w:val="none" w:sz="0" w:space="0" w:color="auto"/>
                    <w:bottom w:val="none" w:sz="0" w:space="0" w:color="auto"/>
                    <w:right w:val="none" w:sz="0" w:space="0" w:color="auto"/>
                  </w:divBdr>
                </w:div>
                <w:div w:id="1060328437">
                  <w:marLeft w:val="480"/>
                  <w:marRight w:val="0"/>
                  <w:marTop w:val="0"/>
                  <w:marBottom w:val="0"/>
                  <w:divBdr>
                    <w:top w:val="none" w:sz="0" w:space="0" w:color="auto"/>
                    <w:left w:val="none" w:sz="0" w:space="0" w:color="auto"/>
                    <w:bottom w:val="none" w:sz="0" w:space="0" w:color="auto"/>
                    <w:right w:val="none" w:sz="0" w:space="0" w:color="auto"/>
                  </w:divBdr>
                </w:div>
                <w:div w:id="5065374">
                  <w:marLeft w:val="480"/>
                  <w:marRight w:val="0"/>
                  <w:marTop w:val="0"/>
                  <w:marBottom w:val="0"/>
                  <w:divBdr>
                    <w:top w:val="none" w:sz="0" w:space="0" w:color="auto"/>
                    <w:left w:val="none" w:sz="0" w:space="0" w:color="auto"/>
                    <w:bottom w:val="none" w:sz="0" w:space="0" w:color="auto"/>
                    <w:right w:val="none" w:sz="0" w:space="0" w:color="auto"/>
                  </w:divBdr>
                </w:div>
                <w:div w:id="599680352">
                  <w:marLeft w:val="480"/>
                  <w:marRight w:val="0"/>
                  <w:marTop w:val="0"/>
                  <w:marBottom w:val="0"/>
                  <w:divBdr>
                    <w:top w:val="none" w:sz="0" w:space="0" w:color="auto"/>
                    <w:left w:val="none" w:sz="0" w:space="0" w:color="auto"/>
                    <w:bottom w:val="none" w:sz="0" w:space="0" w:color="auto"/>
                    <w:right w:val="none" w:sz="0" w:space="0" w:color="auto"/>
                  </w:divBdr>
                </w:div>
                <w:div w:id="1041250543">
                  <w:marLeft w:val="480"/>
                  <w:marRight w:val="0"/>
                  <w:marTop w:val="0"/>
                  <w:marBottom w:val="0"/>
                  <w:divBdr>
                    <w:top w:val="none" w:sz="0" w:space="0" w:color="auto"/>
                    <w:left w:val="none" w:sz="0" w:space="0" w:color="auto"/>
                    <w:bottom w:val="none" w:sz="0" w:space="0" w:color="auto"/>
                    <w:right w:val="none" w:sz="0" w:space="0" w:color="auto"/>
                  </w:divBdr>
                </w:div>
                <w:div w:id="1301761179">
                  <w:marLeft w:val="480"/>
                  <w:marRight w:val="0"/>
                  <w:marTop w:val="0"/>
                  <w:marBottom w:val="0"/>
                  <w:divBdr>
                    <w:top w:val="none" w:sz="0" w:space="0" w:color="auto"/>
                    <w:left w:val="none" w:sz="0" w:space="0" w:color="auto"/>
                    <w:bottom w:val="none" w:sz="0" w:space="0" w:color="auto"/>
                    <w:right w:val="none" w:sz="0" w:space="0" w:color="auto"/>
                  </w:divBdr>
                </w:div>
                <w:div w:id="1818955464">
                  <w:marLeft w:val="480"/>
                  <w:marRight w:val="0"/>
                  <w:marTop w:val="0"/>
                  <w:marBottom w:val="0"/>
                  <w:divBdr>
                    <w:top w:val="none" w:sz="0" w:space="0" w:color="auto"/>
                    <w:left w:val="none" w:sz="0" w:space="0" w:color="auto"/>
                    <w:bottom w:val="none" w:sz="0" w:space="0" w:color="auto"/>
                    <w:right w:val="none" w:sz="0" w:space="0" w:color="auto"/>
                  </w:divBdr>
                </w:div>
                <w:div w:id="386733408">
                  <w:marLeft w:val="480"/>
                  <w:marRight w:val="0"/>
                  <w:marTop w:val="0"/>
                  <w:marBottom w:val="0"/>
                  <w:divBdr>
                    <w:top w:val="none" w:sz="0" w:space="0" w:color="auto"/>
                    <w:left w:val="none" w:sz="0" w:space="0" w:color="auto"/>
                    <w:bottom w:val="none" w:sz="0" w:space="0" w:color="auto"/>
                    <w:right w:val="none" w:sz="0" w:space="0" w:color="auto"/>
                  </w:divBdr>
                </w:div>
                <w:div w:id="10377526">
                  <w:marLeft w:val="480"/>
                  <w:marRight w:val="0"/>
                  <w:marTop w:val="0"/>
                  <w:marBottom w:val="0"/>
                  <w:divBdr>
                    <w:top w:val="none" w:sz="0" w:space="0" w:color="auto"/>
                    <w:left w:val="none" w:sz="0" w:space="0" w:color="auto"/>
                    <w:bottom w:val="none" w:sz="0" w:space="0" w:color="auto"/>
                    <w:right w:val="none" w:sz="0" w:space="0" w:color="auto"/>
                  </w:divBdr>
                </w:div>
                <w:div w:id="36242213">
                  <w:marLeft w:val="480"/>
                  <w:marRight w:val="0"/>
                  <w:marTop w:val="0"/>
                  <w:marBottom w:val="0"/>
                  <w:divBdr>
                    <w:top w:val="none" w:sz="0" w:space="0" w:color="auto"/>
                    <w:left w:val="none" w:sz="0" w:space="0" w:color="auto"/>
                    <w:bottom w:val="none" w:sz="0" w:space="0" w:color="auto"/>
                    <w:right w:val="none" w:sz="0" w:space="0" w:color="auto"/>
                  </w:divBdr>
                </w:div>
                <w:div w:id="804585967">
                  <w:marLeft w:val="480"/>
                  <w:marRight w:val="0"/>
                  <w:marTop w:val="0"/>
                  <w:marBottom w:val="0"/>
                  <w:divBdr>
                    <w:top w:val="none" w:sz="0" w:space="0" w:color="auto"/>
                    <w:left w:val="none" w:sz="0" w:space="0" w:color="auto"/>
                    <w:bottom w:val="none" w:sz="0" w:space="0" w:color="auto"/>
                    <w:right w:val="none" w:sz="0" w:space="0" w:color="auto"/>
                  </w:divBdr>
                </w:div>
                <w:div w:id="1127507058">
                  <w:marLeft w:val="480"/>
                  <w:marRight w:val="0"/>
                  <w:marTop w:val="0"/>
                  <w:marBottom w:val="0"/>
                  <w:divBdr>
                    <w:top w:val="none" w:sz="0" w:space="0" w:color="auto"/>
                    <w:left w:val="none" w:sz="0" w:space="0" w:color="auto"/>
                    <w:bottom w:val="none" w:sz="0" w:space="0" w:color="auto"/>
                    <w:right w:val="none" w:sz="0" w:space="0" w:color="auto"/>
                  </w:divBdr>
                </w:div>
                <w:div w:id="384261534">
                  <w:marLeft w:val="480"/>
                  <w:marRight w:val="0"/>
                  <w:marTop w:val="0"/>
                  <w:marBottom w:val="0"/>
                  <w:divBdr>
                    <w:top w:val="none" w:sz="0" w:space="0" w:color="auto"/>
                    <w:left w:val="none" w:sz="0" w:space="0" w:color="auto"/>
                    <w:bottom w:val="none" w:sz="0" w:space="0" w:color="auto"/>
                    <w:right w:val="none" w:sz="0" w:space="0" w:color="auto"/>
                  </w:divBdr>
                </w:div>
                <w:div w:id="325669481">
                  <w:marLeft w:val="480"/>
                  <w:marRight w:val="0"/>
                  <w:marTop w:val="0"/>
                  <w:marBottom w:val="0"/>
                  <w:divBdr>
                    <w:top w:val="none" w:sz="0" w:space="0" w:color="auto"/>
                    <w:left w:val="none" w:sz="0" w:space="0" w:color="auto"/>
                    <w:bottom w:val="none" w:sz="0" w:space="0" w:color="auto"/>
                    <w:right w:val="none" w:sz="0" w:space="0" w:color="auto"/>
                  </w:divBdr>
                </w:div>
                <w:div w:id="478883970">
                  <w:marLeft w:val="480"/>
                  <w:marRight w:val="0"/>
                  <w:marTop w:val="0"/>
                  <w:marBottom w:val="0"/>
                  <w:divBdr>
                    <w:top w:val="none" w:sz="0" w:space="0" w:color="auto"/>
                    <w:left w:val="none" w:sz="0" w:space="0" w:color="auto"/>
                    <w:bottom w:val="none" w:sz="0" w:space="0" w:color="auto"/>
                    <w:right w:val="none" w:sz="0" w:space="0" w:color="auto"/>
                  </w:divBdr>
                </w:div>
                <w:div w:id="2063022809">
                  <w:marLeft w:val="480"/>
                  <w:marRight w:val="0"/>
                  <w:marTop w:val="0"/>
                  <w:marBottom w:val="0"/>
                  <w:divBdr>
                    <w:top w:val="none" w:sz="0" w:space="0" w:color="auto"/>
                    <w:left w:val="none" w:sz="0" w:space="0" w:color="auto"/>
                    <w:bottom w:val="none" w:sz="0" w:space="0" w:color="auto"/>
                    <w:right w:val="none" w:sz="0" w:space="0" w:color="auto"/>
                  </w:divBdr>
                </w:div>
                <w:div w:id="764805162">
                  <w:marLeft w:val="480"/>
                  <w:marRight w:val="0"/>
                  <w:marTop w:val="0"/>
                  <w:marBottom w:val="0"/>
                  <w:divBdr>
                    <w:top w:val="none" w:sz="0" w:space="0" w:color="auto"/>
                    <w:left w:val="none" w:sz="0" w:space="0" w:color="auto"/>
                    <w:bottom w:val="none" w:sz="0" w:space="0" w:color="auto"/>
                    <w:right w:val="none" w:sz="0" w:space="0" w:color="auto"/>
                  </w:divBdr>
                </w:div>
                <w:div w:id="1179008677">
                  <w:marLeft w:val="480"/>
                  <w:marRight w:val="0"/>
                  <w:marTop w:val="0"/>
                  <w:marBottom w:val="0"/>
                  <w:divBdr>
                    <w:top w:val="none" w:sz="0" w:space="0" w:color="auto"/>
                    <w:left w:val="none" w:sz="0" w:space="0" w:color="auto"/>
                    <w:bottom w:val="none" w:sz="0" w:space="0" w:color="auto"/>
                    <w:right w:val="none" w:sz="0" w:space="0" w:color="auto"/>
                  </w:divBdr>
                </w:div>
                <w:div w:id="1831291448">
                  <w:marLeft w:val="480"/>
                  <w:marRight w:val="0"/>
                  <w:marTop w:val="0"/>
                  <w:marBottom w:val="0"/>
                  <w:divBdr>
                    <w:top w:val="none" w:sz="0" w:space="0" w:color="auto"/>
                    <w:left w:val="none" w:sz="0" w:space="0" w:color="auto"/>
                    <w:bottom w:val="none" w:sz="0" w:space="0" w:color="auto"/>
                    <w:right w:val="none" w:sz="0" w:space="0" w:color="auto"/>
                  </w:divBdr>
                </w:div>
                <w:div w:id="1583224214">
                  <w:marLeft w:val="480"/>
                  <w:marRight w:val="0"/>
                  <w:marTop w:val="0"/>
                  <w:marBottom w:val="0"/>
                  <w:divBdr>
                    <w:top w:val="none" w:sz="0" w:space="0" w:color="auto"/>
                    <w:left w:val="none" w:sz="0" w:space="0" w:color="auto"/>
                    <w:bottom w:val="none" w:sz="0" w:space="0" w:color="auto"/>
                    <w:right w:val="none" w:sz="0" w:space="0" w:color="auto"/>
                  </w:divBdr>
                </w:div>
                <w:div w:id="562713123">
                  <w:marLeft w:val="480"/>
                  <w:marRight w:val="0"/>
                  <w:marTop w:val="0"/>
                  <w:marBottom w:val="0"/>
                  <w:divBdr>
                    <w:top w:val="none" w:sz="0" w:space="0" w:color="auto"/>
                    <w:left w:val="none" w:sz="0" w:space="0" w:color="auto"/>
                    <w:bottom w:val="none" w:sz="0" w:space="0" w:color="auto"/>
                    <w:right w:val="none" w:sz="0" w:space="0" w:color="auto"/>
                  </w:divBdr>
                </w:div>
                <w:div w:id="923026842">
                  <w:marLeft w:val="480"/>
                  <w:marRight w:val="0"/>
                  <w:marTop w:val="0"/>
                  <w:marBottom w:val="0"/>
                  <w:divBdr>
                    <w:top w:val="none" w:sz="0" w:space="0" w:color="auto"/>
                    <w:left w:val="none" w:sz="0" w:space="0" w:color="auto"/>
                    <w:bottom w:val="none" w:sz="0" w:space="0" w:color="auto"/>
                    <w:right w:val="none" w:sz="0" w:space="0" w:color="auto"/>
                  </w:divBdr>
                </w:div>
                <w:div w:id="1339888978">
                  <w:marLeft w:val="480"/>
                  <w:marRight w:val="0"/>
                  <w:marTop w:val="0"/>
                  <w:marBottom w:val="0"/>
                  <w:divBdr>
                    <w:top w:val="none" w:sz="0" w:space="0" w:color="auto"/>
                    <w:left w:val="none" w:sz="0" w:space="0" w:color="auto"/>
                    <w:bottom w:val="none" w:sz="0" w:space="0" w:color="auto"/>
                    <w:right w:val="none" w:sz="0" w:space="0" w:color="auto"/>
                  </w:divBdr>
                </w:div>
                <w:div w:id="114714191">
                  <w:marLeft w:val="480"/>
                  <w:marRight w:val="0"/>
                  <w:marTop w:val="0"/>
                  <w:marBottom w:val="0"/>
                  <w:divBdr>
                    <w:top w:val="none" w:sz="0" w:space="0" w:color="auto"/>
                    <w:left w:val="none" w:sz="0" w:space="0" w:color="auto"/>
                    <w:bottom w:val="none" w:sz="0" w:space="0" w:color="auto"/>
                    <w:right w:val="none" w:sz="0" w:space="0" w:color="auto"/>
                  </w:divBdr>
                </w:div>
                <w:div w:id="2121365723">
                  <w:marLeft w:val="480"/>
                  <w:marRight w:val="0"/>
                  <w:marTop w:val="0"/>
                  <w:marBottom w:val="0"/>
                  <w:divBdr>
                    <w:top w:val="none" w:sz="0" w:space="0" w:color="auto"/>
                    <w:left w:val="none" w:sz="0" w:space="0" w:color="auto"/>
                    <w:bottom w:val="none" w:sz="0" w:space="0" w:color="auto"/>
                    <w:right w:val="none" w:sz="0" w:space="0" w:color="auto"/>
                  </w:divBdr>
                </w:div>
                <w:div w:id="552079077">
                  <w:marLeft w:val="480"/>
                  <w:marRight w:val="0"/>
                  <w:marTop w:val="0"/>
                  <w:marBottom w:val="0"/>
                  <w:divBdr>
                    <w:top w:val="none" w:sz="0" w:space="0" w:color="auto"/>
                    <w:left w:val="none" w:sz="0" w:space="0" w:color="auto"/>
                    <w:bottom w:val="none" w:sz="0" w:space="0" w:color="auto"/>
                    <w:right w:val="none" w:sz="0" w:space="0" w:color="auto"/>
                  </w:divBdr>
                </w:div>
                <w:div w:id="1736469554">
                  <w:marLeft w:val="480"/>
                  <w:marRight w:val="0"/>
                  <w:marTop w:val="0"/>
                  <w:marBottom w:val="0"/>
                  <w:divBdr>
                    <w:top w:val="none" w:sz="0" w:space="0" w:color="auto"/>
                    <w:left w:val="none" w:sz="0" w:space="0" w:color="auto"/>
                    <w:bottom w:val="none" w:sz="0" w:space="0" w:color="auto"/>
                    <w:right w:val="none" w:sz="0" w:space="0" w:color="auto"/>
                  </w:divBdr>
                </w:div>
                <w:div w:id="1364205904">
                  <w:marLeft w:val="480"/>
                  <w:marRight w:val="0"/>
                  <w:marTop w:val="0"/>
                  <w:marBottom w:val="0"/>
                  <w:divBdr>
                    <w:top w:val="none" w:sz="0" w:space="0" w:color="auto"/>
                    <w:left w:val="none" w:sz="0" w:space="0" w:color="auto"/>
                    <w:bottom w:val="none" w:sz="0" w:space="0" w:color="auto"/>
                    <w:right w:val="none" w:sz="0" w:space="0" w:color="auto"/>
                  </w:divBdr>
                </w:div>
                <w:div w:id="346827816">
                  <w:marLeft w:val="480"/>
                  <w:marRight w:val="0"/>
                  <w:marTop w:val="0"/>
                  <w:marBottom w:val="0"/>
                  <w:divBdr>
                    <w:top w:val="none" w:sz="0" w:space="0" w:color="auto"/>
                    <w:left w:val="none" w:sz="0" w:space="0" w:color="auto"/>
                    <w:bottom w:val="none" w:sz="0" w:space="0" w:color="auto"/>
                    <w:right w:val="none" w:sz="0" w:space="0" w:color="auto"/>
                  </w:divBdr>
                </w:div>
                <w:div w:id="25832948">
                  <w:marLeft w:val="480"/>
                  <w:marRight w:val="0"/>
                  <w:marTop w:val="0"/>
                  <w:marBottom w:val="0"/>
                  <w:divBdr>
                    <w:top w:val="none" w:sz="0" w:space="0" w:color="auto"/>
                    <w:left w:val="none" w:sz="0" w:space="0" w:color="auto"/>
                    <w:bottom w:val="none" w:sz="0" w:space="0" w:color="auto"/>
                    <w:right w:val="none" w:sz="0" w:space="0" w:color="auto"/>
                  </w:divBdr>
                </w:div>
                <w:div w:id="220479969">
                  <w:marLeft w:val="480"/>
                  <w:marRight w:val="0"/>
                  <w:marTop w:val="0"/>
                  <w:marBottom w:val="0"/>
                  <w:divBdr>
                    <w:top w:val="none" w:sz="0" w:space="0" w:color="auto"/>
                    <w:left w:val="none" w:sz="0" w:space="0" w:color="auto"/>
                    <w:bottom w:val="none" w:sz="0" w:space="0" w:color="auto"/>
                    <w:right w:val="none" w:sz="0" w:space="0" w:color="auto"/>
                  </w:divBdr>
                </w:div>
                <w:div w:id="1593124404">
                  <w:marLeft w:val="480"/>
                  <w:marRight w:val="0"/>
                  <w:marTop w:val="0"/>
                  <w:marBottom w:val="0"/>
                  <w:divBdr>
                    <w:top w:val="none" w:sz="0" w:space="0" w:color="auto"/>
                    <w:left w:val="none" w:sz="0" w:space="0" w:color="auto"/>
                    <w:bottom w:val="none" w:sz="0" w:space="0" w:color="auto"/>
                    <w:right w:val="none" w:sz="0" w:space="0" w:color="auto"/>
                  </w:divBdr>
                </w:div>
                <w:div w:id="1056588135">
                  <w:marLeft w:val="480"/>
                  <w:marRight w:val="0"/>
                  <w:marTop w:val="0"/>
                  <w:marBottom w:val="0"/>
                  <w:divBdr>
                    <w:top w:val="none" w:sz="0" w:space="0" w:color="auto"/>
                    <w:left w:val="none" w:sz="0" w:space="0" w:color="auto"/>
                    <w:bottom w:val="none" w:sz="0" w:space="0" w:color="auto"/>
                    <w:right w:val="none" w:sz="0" w:space="0" w:color="auto"/>
                  </w:divBdr>
                </w:div>
                <w:div w:id="538322243">
                  <w:marLeft w:val="480"/>
                  <w:marRight w:val="0"/>
                  <w:marTop w:val="0"/>
                  <w:marBottom w:val="0"/>
                  <w:divBdr>
                    <w:top w:val="none" w:sz="0" w:space="0" w:color="auto"/>
                    <w:left w:val="none" w:sz="0" w:space="0" w:color="auto"/>
                    <w:bottom w:val="none" w:sz="0" w:space="0" w:color="auto"/>
                    <w:right w:val="none" w:sz="0" w:space="0" w:color="auto"/>
                  </w:divBdr>
                </w:div>
                <w:div w:id="462190184">
                  <w:marLeft w:val="480"/>
                  <w:marRight w:val="0"/>
                  <w:marTop w:val="0"/>
                  <w:marBottom w:val="0"/>
                  <w:divBdr>
                    <w:top w:val="none" w:sz="0" w:space="0" w:color="auto"/>
                    <w:left w:val="none" w:sz="0" w:space="0" w:color="auto"/>
                    <w:bottom w:val="none" w:sz="0" w:space="0" w:color="auto"/>
                    <w:right w:val="none" w:sz="0" w:space="0" w:color="auto"/>
                  </w:divBdr>
                </w:div>
                <w:div w:id="256451669">
                  <w:marLeft w:val="480"/>
                  <w:marRight w:val="0"/>
                  <w:marTop w:val="0"/>
                  <w:marBottom w:val="0"/>
                  <w:divBdr>
                    <w:top w:val="none" w:sz="0" w:space="0" w:color="auto"/>
                    <w:left w:val="none" w:sz="0" w:space="0" w:color="auto"/>
                    <w:bottom w:val="none" w:sz="0" w:space="0" w:color="auto"/>
                    <w:right w:val="none" w:sz="0" w:space="0" w:color="auto"/>
                  </w:divBdr>
                </w:div>
                <w:div w:id="1777749388">
                  <w:marLeft w:val="480"/>
                  <w:marRight w:val="0"/>
                  <w:marTop w:val="0"/>
                  <w:marBottom w:val="0"/>
                  <w:divBdr>
                    <w:top w:val="none" w:sz="0" w:space="0" w:color="auto"/>
                    <w:left w:val="none" w:sz="0" w:space="0" w:color="auto"/>
                    <w:bottom w:val="none" w:sz="0" w:space="0" w:color="auto"/>
                    <w:right w:val="none" w:sz="0" w:space="0" w:color="auto"/>
                  </w:divBdr>
                </w:div>
                <w:div w:id="72629403">
                  <w:marLeft w:val="480"/>
                  <w:marRight w:val="0"/>
                  <w:marTop w:val="0"/>
                  <w:marBottom w:val="0"/>
                  <w:divBdr>
                    <w:top w:val="none" w:sz="0" w:space="0" w:color="auto"/>
                    <w:left w:val="none" w:sz="0" w:space="0" w:color="auto"/>
                    <w:bottom w:val="none" w:sz="0" w:space="0" w:color="auto"/>
                    <w:right w:val="none" w:sz="0" w:space="0" w:color="auto"/>
                  </w:divBdr>
                </w:div>
                <w:div w:id="831607108">
                  <w:marLeft w:val="480"/>
                  <w:marRight w:val="0"/>
                  <w:marTop w:val="0"/>
                  <w:marBottom w:val="0"/>
                  <w:divBdr>
                    <w:top w:val="none" w:sz="0" w:space="0" w:color="auto"/>
                    <w:left w:val="none" w:sz="0" w:space="0" w:color="auto"/>
                    <w:bottom w:val="none" w:sz="0" w:space="0" w:color="auto"/>
                    <w:right w:val="none" w:sz="0" w:space="0" w:color="auto"/>
                  </w:divBdr>
                </w:div>
                <w:div w:id="1106266563">
                  <w:marLeft w:val="480"/>
                  <w:marRight w:val="0"/>
                  <w:marTop w:val="0"/>
                  <w:marBottom w:val="0"/>
                  <w:divBdr>
                    <w:top w:val="none" w:sz="0" w:space="0" w:color="auto"/>
                    <w:left w:val="none" w:sz="0" w:space="0" w:color="auto"/>
                    <w:bottom w:val="none" w:sz="0" w:space="0" w:color="auto"/>
                    <w:right w:val="none" w:sz="0" w:space="0" w:color="auto"/>
                  </w:divBdr>
                </w:div>
                <w:div w:id="1638995534">
                  <w:marLeft w:val="480"/>
                  <w:marRight w:val="0"/>
                  <w:marTop w:val="0"/>
                  <w:marBottom w:val="0"/>
                  <w:divBdr>
                    <w:top w:val="none" w:sz="0" w:space="0" w:color="auto"/>
                    <w:left w:val="none" w:sz="0" w:space="0" w:color="auto"/>
                    <w:bottom w:val="none" w:sz="0" w:space="0" w:color="auto"/>
                    <w:right w:val="none" w:sz="0" w:space="0" w:color="auto"/>
                  </w:divBdr>
                </w:div>
                <w:div w:id="1104424647">
                  <w:marLeft w:val="480"/>
                  <w:marRight w:val="0"/>
                  <w:marTop w:val="0"/>
                  <w:marBottom w:val="0"/>
                  <w:divBdr>
                    <w:top w:val="none" w:sz="0" w:space="0" w:color="auto"/>
                    <w:left w:val="none" w:sz="0" w:space="0" w:color="auto"/>
                    <w:bottom w:val="none" w:sz="0" w:space="0" w:color="auto"/>
                    <w:right w:val="none" w:sz="0" w:space="0" w:color="auto"/>
                  </w:divBdr>
                </w:div>
                <w:div w:id="787436723">
                  <w:marLeft w:val="480"/>
                  <w:marRight w:val="0"/>
                  <w:marTop w:val="0"/>
                  <w:marBottom w:val="0"/>
                  <w:divBdr>
                    <w:top w:val="none" w:sz="0" w:space="0" w:color="auto"/>
                    <w:left w:val="none" w:sz="0" w:space="0" w:color="auto"/>
                    <w:bottom w:val="none" w:sz="0" w:space="0" w:color="auto"/>
                    <w:right w:val="none" w:sz="0" w:space="0" w:color="auto"/>
                  </w:divBdr>
                </w:div>
                <w:div w:id="2025280721">
                  <w:marLeft w:val="480"/>
                  <w:marRight w:val="0"/>
                  <w:marTop w:val="0"/>
                  <w:marBottom w:val="0"/>
                  <w:divBdr>
                    <w:top w:val="none" w:sz="0" w:space="0" w:color="auto"/>
                    <w:left w:val="none" w:sz="0" w:space="0" w:color="auto"/>
                    <w:bottom w:val="none" w:sz="0" w:space="0" w:color="auto"/>
                    <w:right w:val="none" w:sz="0" w:space="0" w:color="auto"/>
                  </w:divBdr>
                </w:div>
                <w:div w:id="2136364945">
                  <w:marLeft w:val="480"/>
                  <w:marRight w:val="0"/>
                  <w:marTop w:val="0"/>
                  <w:marBottom w:val="0"/>
                  <w:divBdr>
                    <w:top w:val="none" w:sz="0" w:space="0" w:color="auto"/>
                    <w:left w:val="none" w:sz="0" w:space="0" w:color="auto"/>
                    <w:bottom w:val="none" w:sz="0" w:space="0" w:color="auto"/>
                    <w:right w:val="none" w:sz="0" w:space="0" w:color="auto"/>
                  </w:divBdr>
                </w:div>
                <w:div w:id="169950485">
                  <w:marLeft w:val="480"/>
                  <w:marRight w:val="0"/>
                  <w:marTop w:val="0"/>
                  <w:marBottom w:val="0"/>
                  <w:divBdr>
                    <w:top w:val="none" w:sz="0" w:space="0" w:color="auto"/>
                    <w:left w:val="none" w:sz="0" w:space="0" w:color="auto"/>
                    <w:bottom w:val="none" w:sz="0" w:space="0" w:color="auto"/>
                    <w:right w:val="none" w:sz="0" w:space="0" w:color="auto"/>
                  </w:divBdr>
                </w:div>
                <w:div w:id="1665819965">
                  <w:marLeft w:val="480"/>
                  <w:marRight w:val="0"/>
                  <w:marTop w:val="0"/>
                  <w:marBottom w:val="0"/>
                  <w:divBdr>
                    <w:top w:val="none" w:sz="0" w:space="0" w:color="auto"/>
                    <w:left w:val="none" w:sz="0" w:space="0" w:color="auto"/>
                    <w:bottom w:val="none" w:sz="0" w:space="0" w:color="auto"/>
                    <w:right w:val="none" w:sz="0" w:space="0" w:color="auto"/>
                  </w:divBdr>
                </w:div>
                <w:div w:id="2125805382">
                  <w:marLeft w:val="480"/>
                  <w:marRight w:val="0"/>
                  <w:marTop w:val="0"/>
                  <w:marBottom w:val="0"/>
                  <w:divBdr>
                    <w:top w:val="none" w:sz="0" w:space="0" w:color="auto"/>
                    <w:left w:val="none" w:sz="0" w:space="0" w:color="auto"/>
                    <w:bottom w:val="none" w:sz="0" w:space="0" w:color="auto"/>
                    <w:right w:val="none" w:sz="0" w:space="0" w:color="auto"/>
                  </w:divBdr>
                </w:div>
                <w:div w:id="1009483">
                  <w:marLeft w:val="480"/>
                  <w:marRight w:val="0"/>
                  <w:marTop w:val="0"/>
                  <w:marBottom w:val="0"/>
                  <w:divBdr>
                    <w:top w:val="none" w:sz="0" w:space="0" w:color="auto"/>
                    <w:left w:val="none" w:sz="0" w:space="0" w:color="auto"/>
                    <w:bottom w:val="none" w:sz="0" w:space="0" w:color="auto"/>
                    <w:right w:val="none" w:sz="0" w:space="0" w:color="auto"/>
                  </w:divBdr>
                </w:div>
                <w:div w:id="1570460879">
                  <w:marLeft w:val="480"/>
                  <w:marRight w:val="0"/>
                  <w:marTop w:val="0"/>
                  <w:marBottom w:val="0"/>
                  <w:divBdr>
                    <w:top w:val="none" w:sz="0" w:space="0" w:color="auto"/>
                    <w:left w:val="none" w:sz="0" w:space="0" w:color="auto"/>
                    <w:bottom w:val="none" w:sz="0" w:space="0" w:color="auto"/>
                    <w:right w:val="none" w:sz="0" w:space="0" w:color="auto"/>
                  </w:divBdr>
                </w:div>
                <w:div w:id="857814866">
                  <w:marLeft w:val="480"/>
                  <w:marRight w:val="0"/>
                  <w:marTop w:val="0"/>
                  <w:marBottom w:val="0"/>
                  <w:divBdr>
                    <w:top w:val="none" w:sz="0" w:space="0" w:color="auto"/>
                    <w:left w:val="none" w:sz="0" w:space="0" w:color="auto"/>
                    <w:bottom w:val="none" w:sz="0" w:space="0" w:color="auto"/>
                    <w:right w:val="none" w:sz="0" w:space="0" w:color="auto"/>
                  </w:divBdr>
                </w:div>
                <w:div w:id="1260018571">
                  <w:marLeft w:val="480"/>
                  <w:marRight w:val="0"/>
                  <w:marTop w:val="0"/>
                  <w:marBottom w:val="0"/>
                  <w:divBdr>
                    <w:top w:val="none" w:sz="0" w:space="0" w:color="auto"/>
                    <w:left w:val="none" w:sz="0" w:space="0" w:color="auto"/>
                    <w:bottom w:val="none" w:sz="0" w:space="0" w:color="auto"/>
                    <w:right w:val="none" w:sz="0" w:space="0" w:color="auto"/>
                  </w:divBdr>
                </w:div>
                <w:div w:id="78646851">
                  <w:marLeft w:val="480"/>
                  <w:marRight w:val="0"/>
                  <w:marTop w:val="0"/>
                  <w:marBottom w:val="0"/>
                  <w:divBdr>
                    <w:top w:val="none" w:sz="0" w:space="0" w:color="auto"/>
                    <w:left w:val="none" w:sz="0" w:space="0" w:color="auto"/>
                    <w:bottom w:val="none" w:sz="0" w:space="0" w:color="auto"/>
                    <w:right w:val="none" w:sz="0" w:space="0" w:color="auto"/>
                  </w:divBdr>
                </w:div>
                <w:div w:id="475951840">
                  <w:marLeft w:val="480"/>
                  <w:marRight w:val="0"/>
                  <w:marTop w:val="0"/>
                  <w:marBottom w:val="0"/>
                  <w:divBdr>
                    <w:top w:val="none" w:sz="0" w:space="0" w:color="auto"/>
                    <w:left w:val="none" w:sz="0" w:space="0" w:color="auto"/>
                    <w:bottom w:val="none" w:sz="0" w:space="0" w:color="auto"/>
                    <w:right w:val="none" w:sz="0" w:space="0" w:color="auto"/>
                  </w:divBdr>
                </w:div>
                <w:div w:id="693116247">
                  <w:marLeft w:val="480"/>
                  <w:marRight w:val="0"/>
                  <w:marTop w:val="0"/>
                  <w:marBottom w:val="0"/>
                  <w:divBdr>
                    <w:top w:val="none" w:sz="0" w:space="0" w:color="auto"/>
                    <w:left w:val="none" w:sz="0" w:space="0" w:color="auto"/>
                    <w:bottom w:val="none" w:sz="0" w:space="0" w:color="auto"/>
                    <w:right w:val="none" w:sz="0" w:space="0" w:color="auto"/>
                  </w:divBdr>
                </w:div>
                <w:div w:id="589584557">
                  <w:marLeft w:val="480"/>
                  <w:marRight w:val="0"/>
                  <w:marTop w:val="0"/>
                  <w:marBottom w:val="0"/>
                  <w:divBdr>
                    <w:top w:val="none" w:sz="0" w:space="0" w:color="auto"/>
                    <w:left w:val="none" w:sz="0" w:space="0" w:color="auto"/>
                    <w:bottom w:val="none" w:sz="0" w:space="0" w:color="auto"/>
                    <w:right w:val="none" w:sz="0" w:space="0" w:color="auto"/>
                  </w:divBdr>
                </w:div>
                <w:div w:id="228686385">
                  <w:marLeft w:val="480"/>
                  <w:marRight w:val="0"/>
                  <w:marTop w:val="0"/>
                  <w:marBottom w:val="0"/>
                  <w:divBdr>
                    <w:top w:val="none" w:sz="0" w:space="0" w:color="auto"/>
                    <w:left w:val="none" w:sz="0" w:space="0" w:color="auto"/>
                    <w:bottom w:val="none" w:sz="0" w:space="0" w:color="auto"/>
                    <w:right w:val="none" w:sz="0" w:space="0" w:color="auto"/>
                  </w:divBdr>
                </w:div>
                <w:div w:id="1225944018">
                  <w:marLeft w:val="480"/>
                  <w:marRight w:val="0"/>
                  <w:marTop w:val="0"/>
                  <w:marBottom w:val="0"/>
                  <w:divBdr>
                    <w:top w:val="none" w:sz="0" w:space="0" w:color="auto"/>
                    <w:left w:val="none" w:sz="0" w:space="0" w:color="auto"/>
                    <w:bottom w:val="none" w:sz="0" w:space="0" w:color="auto"/>
                    <w:right w:val="none" w:sz="0" w:space="0" w:color="auto"/>
                  </w:divBdr>
                </w:div>
                <w:div w:id="271325385">
                  <w:marLeft w:val="480"/>
                  <w:marRight w:val="0"/>
                  <w:marTop w:val="0"/>
                  <w:marBottom w:val="0"/>
                  <w:divBdr>
                    <w:top w:val="none" w:sz="0" w:space="0" w:color="auto"/>
                    <w:left w:val="none" w:sz="0" w:space="0" w:color="auto"/>
                    <w:bottom w:val="none" w:sz="0" w:space="0" w:color="auto"/>
                    <w:right w:val="none" w:sz="0" w:space="0" w:color="auto"/>
                  </w:divBdr>
                </w:div>
                <w:div w:id="1484932297">
                  <w:marLeft w:val="480"/>
                  <w:marRight w:val="0"/>
                  <w:marTop w:val="0"/>
                  <w:marBottom w:val="0"/>
                  <w:divBdr>
                    <w:top w:val="none" w:sz="0" w:space="0" w:color="auto"/>
                    <w:left w:val="none" w:sz="0" w:space="0" w:color="auto"/>
                    <w:bottom w:val="none" w:sz="0" w:space="0" w:color="auto"/>
                    <w:right w:val="none" w:sz="0" w:space="0" w:color="auto"/>
                  </w:divBdr>
                </w:div>
                <w:div w:id="1652830351">
                  <w:marLeft w:val="480"/>
                  <w:marRight w:val="0"/>
                  <w:marTop w:val="0"/>
                  <w:marBottom w:val="0"/>
                  <w:divBdr>
                    <w:top w:val="none" w:sz="0" w:space="0" w:color="auto"/>
                    <w:left w:val="none" w:sz="0" w:space="0" w:color="auto"/>
                    <w:bottom w:val="none" w:sz="0" w:space="0" w:color="auto"/>
                    <w:right w:val="none" w:sz="0" w:space="0" w:color="auto"/>
                  </w:divBdr>
                </w:div>
                <w:div w:id="2134589813">
                  <w:marLeft w:val="480"/>
                  <w:marRight w:val="0"/>
                  <w:marTop w:val="0"/>
                  <w:marBottom w:val="0"/>
                  <w:divBdr>
                    <w:top w:val="none" w:sz="0" w:space="0" w:color="auto"/>
                    <w:left w:val="none" w:sz="0" w:space="0" w:color="auto"/>
                    <w:bottom w:val="none" w:sz="0" w:space="0" w:color="auto"/>
                    <w:right w:val="none" w:sz="0" w:space="0" w:color="auto"/>
                  </w:divBdr>
                </w:div>
                <w:div w:id="952396928">
                  <w:marLeft w:val="480"/>
                  <w:marRight w:val="0"/>
                  <w:marTop w:val="0"/>
                  <w:marBottom w:val="0"/>
                  <w:divBdr>
                    <w:top w:val="none" w:sz="0" w:space="0" w:color="auto"/>
                    <w:left w:val="none" w:sz="0" w:space="0" w:color="auto"/>
                    <w:bottom w:val="none" w:sz="0" w:space="0" w:color="auto"/>
                    <w:right w:val="none" w:sz="0" w:space="0" w:color="auto"/>
                  </w:divBdr>
                </w:div>
                <w:div w:id="618682382">
                  <w:marLeft w:val="480"/>
                  <w:marRight w:val="0"/>
                  <w:marTop w:val="0"/>
                  <w:marBottom w:val="0"/>
                  <w:divBdr>
                    <w:top w:val="none" w:sz="0" w:space="0" w:color="auto"/>
                    <w:left w:val="none" w:sz="0" w:space="0" w:color="auto"/>
                    <w:bottom w:val="none" w:sz="0" w:space="0" w:color="auto"/>
                    <w:right w:val="none" w:sz="0" w:space="0" w:color="auto"/>
                  </w:divBdr>
                </w:div>
                <w:div w:id="929461403">
                  <w:marLeft w:val="480"/>
                  <w:marRight w:val="0"/>
                  <w:marTop w:val="0"/>
                  <w:marBottom w:val="0"/>
                  <w:divBdr>
                    <w:top w:val="none" w:sz="0" w:space="0" w:color="auto"/>
                    <w:left w:val="none" w:sz="0" w:space="0" w:color="auto"/>
                    <w:bottom w:val="none" w:sz="0" w:space="0" w:color="auto"/>
                    <w:right w:val="none" w:sz="0" w:space="0" w:color="auto"/>
                  </w:divBdr>
                </w:div>
                <w:div w:id="34081686">
                  <w:marLeft w:val="480"/>
                  <w:marRight w:val="0"/>
                  <w:marTop w:val="0"/>
                  <w:marBottom w:val="0"/>
                  <w:divBdr>
                    <w:top w:val="none" w:sz="0" w:space="0" w:color="auto"/>
                    <w:left w:val="none" w:sz="0" w:space="0" w:color="auto"/>
                    <w:bottom w:val="none" w:sz="0" w:space="0" w:color="auto"/>
                    <w:right w:val="none" w:sz="0" w:space="0" w:color="auto"/>
                  </w:divBdr>
                </w:div>
                <w:div w:id="1922595312">
                  <w:marLeft w:val="480"/>
                  <w:marRight w:val="0"/>
                  <w:marTop w:val="0"/>
                  <w:marBottom w:val="0"/>
                  <w:divBdr>
                    <w:top w:val="none" w:sz="0" w:space="0" w:color="auto"/>
                    <w:left w:val="none" w:sz="0" w:space="0" w:color="auto"/>
                    <w:bottom w:val="none" w:sz="0" w:space="0" w:color="auto"/>
                    <w:right w:val="none" w:sz="0" w:space="0" w:color="auto"/>
                  </w:divBdr>
                </w:div>
                <w:div w:id="377749724">
                  <w:marLeft w:val="480"/>
                  <w:marRight w:val="0"/>
                  <w:marTop w:val="0"/>
                  <w:marBottom w:val="0"/>
                  <w:divBdr>
                    <w:top w:val="none" w:sz="0" w:space="0" w:color="auto"/>
                    <w:left w:val="none" w:sz="0" w:space="0" w:color="auto"/>
                    <w:bottom w:val="none" w:sz="0" w:space="0" w:color="auto"/>
                    <w:right w:val="none" w:sz="0" w:space="0" w:color="auto"/>
                  </w:divBdr>
                </w:div>
                <w:div w:id="1862281007">
                  <w:marLeft w:val="480"/>
                  <w:marRight w:val="0"/>
                  <w:marTop w:val="0"/>
                  <w:marBottom w:val="0"/>
                  <w:divBdr>
                    <w:top w:val="none" w:sz="0" w:space="0" w:color="auto"/>
                    <w:left w:val="none" w:sz="0" w:space="0" w:color="auto"/>
                    <w:bottom w:val="none" w:sz="0" w:space="0" w:color="auto"/>
                    <w:right w:val="none" w:sz="0" w:space="0" w:color="auto"/>
                  </w:divBdr>
                </w:div>
                <w:div w:id="1430664570">
                  <w:marLeft w:val="480"/>
                  <w:marRight w:val="0"/>
                  <w:marTop w:val="0"/>
                  <w:marBottom w:val="0"/>
                  <w:divBdr>
                    <w:top w:val="none" w:sz="0" w:space="0" w:color="auto"/>
                    <w:left w:val="none" w:sz="0" w:space="0" w:color="auto"/>
                    <w:bottom w:val="none" w:sz="0" w:space="0" w:color="auto"/>
                    <w:right w:val="none" w:sz="0" w:space="0" w:color="auto"/>
                  </w:divBdr>
                </w:div>
                <w:div w:id="389159753">
                  <w:marLeft w:val="480"/>
                  <w:marRight w:val="0"/>
                  <w:marTop w:val="0"/>
                  <w:marBottom w:val="0"/>
                  <w:divBdr>
                    <w:top w:val="none" w:sz="0" w:space="0" w:color="auto"/>
                    <w:left w:val="none" w:sz="0" w:space="0" w:color="auto"/>
                    <w:bottom w:val="none" w:sz="0" w:space="0" w:color="auto"/>
                    <w:right w:val="none" w:sz="0" w:space="0" w:color="auto"/>
                  </w:divBdr>
                </w:div>
              </w:divsChild>
            </w:div>
            <w:div w:id="774252322">
              <w:marLeft w:val="0"/>
              <w:marRight w:val="0"/>
              <w:marTop w:val="0"/>
              <w:marBottom w:val="0"/>
              <w:divBdr>
                <w:top w:val="none" w:sz="0" w:space="0" w:color="auto"/>
                <w:left w:val="none" w:sz="0" w:space="0" w:color="auto"/>
                <w:bottom w:val="none" w:sz="0" w:space="0" w:color="auto"/>
                <w:right w:val="none" w:sz="0" w:space="0" w:color="auto"/>
              </w:divBdr>
              <w:divsChild>
                <w:div w:id="1780221310">
                  <w:marLeft w:val="480"/>
                  <w:marRight w:val="0"/>
                  <w:marTop w:val="0"/>
                  <w:marBottom w:val="0"/>
                  <w:divBdr>
                    <w:top w:val="none" w:sz="0" w:space="0" w:color="auto"/>
                    <w:left w:val="none" w:sz="0" w:space="0" w:color="auto"/>
                    <w:bottom w:val="none" w:sz="0" w:space="0" w:color="auto"/>
                    <w:right w:val="none" w:sz="0" w:space="0" w:color="auto"/>
                  </w:divBdr>
                </w:div>
                <w:div w:id="742023158">
                  <w:marLeft w:val="480"/>
                  <w:marRight w:val="0"/>
                  <w:marTop w:val="0"/>
                  <w:marBottom w:val="0"/>
                  <w:divBdr>
                    <w:top w:val="none" w:sz="0" w:space="0" w:color="auto"/>
                    <w:left w:val="none" w:sz="0" w:space="0" w:color="auto"/>
                    <w:bottom w:val="none" w:sz="0" w:space="0" w:color="auto"/>
                    <w:right w:val="none" w:sz="0" w:space="0" w:color="auto"/>
                  </w:divBdr>
                </w:div>
                <w:div w:id="52438189">
                  <w:marLeft w:val="480"/>
                  <w:marRight w:val="0"/>
                  <w:marTop w:val="0"/>
                  <w:marBottom w:val="0"/>
                  <w:divBdr>
                    <w:top w:val="none" w:sz="0" w:space="0" w:color="auto"/>
                    <w:left w:val="none" w:sz="0" w:space="0" w:color="auto"/>
                    <w:bottom w:val="none" w:sz="0" w:space="0" w:color="auto"/>
                    <w:right w:val="none" w:sz="0" w:space="0" w:color="auto"/>
                  </w:divBdr>
                </w:div>
                <w:div w:id="207105963">
                  <w:marLeft w:val="480"/>
                  <w:marRight w:val="0"/>
                  <w:marTop w:val="0"/>
                  <w:marBottom w:val="0"/>
                  <w:divBdr>
                    <w:top w:val="none" w:sz="0" w:space="0" w:color="auto"/>
                    <w:left w:val="none" w:sz="0" w:space="0" w:color="auto"/>
                    <w:bottom w:val="none" w:sz="0" w:space="0" w:color="auto"/>
                    <w:right w:val="none" w:sz="0" w:space="0" w:color="auto"/>
                  </w:divBdr>
                </w:div>
                <w:div w:id="1377117658">
                  <w:marLeft w:val="480"/>
                  <w:marRight w:val="0"/>
                  <w:marTop w:val="0"/>
                  <w:marBottom w:val="0"/>
                  <w:divBdr>
                    <w:top w:val="none" w:sz="0" w:space="0" w:color="auto"/>
                    <w:left w:val="none" w:sz="0" w:space="0" w:color="auto"/>
                    <w:bottom w:val="none" w:sz="0" w:space="0" w:color="auto"/>
                    <w:right w:val="none" w:sz="0" w:space="0" w:color="auto"/>
                  </w:divBdr>
                </w:div>
                <w:div w:id="553008515">
                  <w:marLeft w:val="480"/>
                  <w:marRight w:val="0"/>
                  <w:marTop w:val="0"/>
                  <w:marBottom w:val="0"/>
                  <w:divBdr>
                    <w:top w:val="none" w:sz="0" w:space="0" w:color="auto"/>
                    <w:left w:val="none" w:sz="0" w:space="0" w:color="auto"/>
                    <w:bottom w:val="none" w:sz="0" w:space="0" w:color="auto"/>
                    <w:right w:val="none" w:sz="0" w:space="0" w:color="auto"/>
                  </w:divBdr>
                </w:div>
                <w:div w:id="1864319907">
                  <w:marLeft w:val="480"/>
                  <w:marRight w:val="0"/>
                  <w:marTop w:val="0"/>
                  <w:marBottom w:val="0"/>
                  <w:divBdr>
                    <w:top w:val="none" w:sz="0" w:space="0" w:color="auto"/>
                    <w:left w:val="none" w:sz="0" w:space="0" w:color="auto"/>
                    <w:bottom w:val="none" w:sz="0" w:space="0" w:color="auto"/>
                    <w:right w:val="none" w:sz="0" w:space="0" w:color="auto"/>
                  </w:divBdr>
                </w:div>
                <w:div w:id="1403983687">
                  <w:marLeft w:val="480"/>
                  <w:marRight w:val="0"/>
                  <w:marTop w:val="0"/>
                  <w:marBottom w:val="0"/>
                  <w:divBdr>
                    <w:top w:val="none" w:sz="0" w:space="0" w:color="auto"/>
                    <w:left w:val="none" w:sz="0" w:space="0" w:color="auto"/>
                    <w:bottom w:val="none" w:sz="0" w:space="0" w:color="auto"/>
                    <w:right w:val="none" w:sz="0" w:space="0" w:color="auto"/>
                  </w:divBdr>
                </w:div>
                <w:div w:id="398097523">
                  <w:marLeft w:val="480"/>
                  <w:marRight w:val="0"/>
                  <w:marTop w:val="0"/>
                  <w:marBottom w:val="0"/>
                  <w:divBdr>
                    <w:top w:val="none" w:sz="0" w:space="0" w:color="auto"/>
                    <w:left w:val="none" w:sz="0" w:space="0" w:color="auto"/>
                    <w:bottom w:val="none" w:sz="0" w:space="0" w:color="auto"/>
                    <w:right w:val="none" w:sz="0" w:space="0" w:color="auto"/>
                  </w:divBdr>
                </w:div>
                <w:div w:id="1725834211">
                  <w:marLeft w:val="480"/>
                  <w:marRight w:val="0"/>
                  <w:marTop w:val="0"/>
                  <w:marBottom w:val="0"/>
                  <w:divBdr>
                    <w:top w:val="none" w:sz="0" w:space="0" w:color="auto"/>
                    <w:left w:val="none" w:sz="0" w:space="0" w:color="auto"/>
                    <w:bottom w:val="none" w:sz="0" w:space="0" w:color="auto"/>
                    <w:right w:val="none" w:sz="0" w:space="0" w:color="auto"/>
                  </w:divBdr>
                </w:div>
                <w:div w:id="1448894550">
                  <w:marLeft w:val="480"/>
                  <w:marRight w:val="0"/>
                  <w:marTop w:val="0"/>
                  <w:marBottom w:val="0"/>
                  <w:divBdr>
                    <w:top w:val="none" w:sz="0" w:space="0" w:color="auto"/>
                    <w:left w:val="none" w:sz="0" w:space="0" w:color="auto"/>
                    <w:bottom w:val="none" w:sz="0" w:space="0" w:color="auto"/>
                    <w:right w:val="none" w:sz="0" w:space="0" w:color="auto"/>
                  </w:divBdr>
                </w:div>
                <w:div w:id="1900087560">
                  <w:marLeft w:val="480"/>
                  <w:marRight w:val="0"/>
                  <w:marTop w:val="0"/>
                  <w:marBottom w:val="0"/>
                  <w:divBdr>
                    <w:top w:val="none" w:sz="0" w:space="0" w:color="auto"/>
                    <w:left w:val="none" w:sz="0" w:space="0" w:color="auto"/>
                    <w:bottom w:val="none" w:sz="0" w:space="0" w:color="auto"/>
                    <w:right w:val="none" w:sz="0" w:space="0" w:color="auto"/>
                  </w:divBdr>
                </w:div>
                <w:div w:id="2089233741">
                  <w:marLeft w:val="480"/>
                  <w:marRight w:val="0"/>
                  <w:marTop w:val="0"/>
                  <w:marBottom w:val="0"/>
                  <w:divBdr>
                    <w:top w:val="none" w:sz="0" w:space="0" w:color="auto"/>
                    <w:left w:val="none" w:sz="0" w:space="0" w:color="auto"/>
                    <w:bottom w:val="none" w:sz="0" w:space="0" w:color="auto"/>
                    <w:right w:val="none" w:sz="0" w:space="0" w:color="auto"/>
                  </w:divBdr>
                </w:div>
                <w:div w:id="2046253593">
                  <w:marLeft w:val="480"/>
                  <w:marRight w:val="0"/>
                  <w:marTop w:val="0"/>
                  <w:marBottom w:val="0"/>
                  <w:divBdr>
                    <w:top w:val="none" w:sz="0" w:space="0" w:color="auto"/>
                    <w:left w:val="none" w:sz="0" w:space="0" w:color="auto"/>
                    <w:bottom w:val="none" w:sz="0" w:space="0" w:color="auto"/>
                    <w:right w:val="none" w:sz="0" w:space="0" w:color="auto"/>
                  </w:divBdr>
                </w:div>
                <w:div w:id="369842179">
                  <w:marLeft w:val="480"/>
                  <w:marRight w:val="0"/>
                  <w:marTop w:val="0"/>
                  <w:marBottom w:val="0"/>
                  <w:divBdr>
                    <w:top w:val="none" w:sz="0" w:space="0" w:color="auto"/>
                    <w:left w:val="none" w:sz="0" w:space="0" w:color="auto"/>
                    <w:bottom w:val="none" w:sz="0" w:space="0" w:color="auto"/>
                    <w:right w:val="none" w:sz="0" w:space="0" w:color="auto"/>
                  </w:divBdr>
                </w:div>
                <w:div w:id="514609912">
                  <w:marLeft w:val="480"/>
                  <w:marRight w:val="0"/>
                  <w:marTop w:val="0"/>
                  <w:marBottom w:val="0"/>
                  <w:divBdr>
                    <w:top w:val="none" w:sz="0" w:space="0" w:color="auto"/>
                    <w:left w:val="none" w:sz="0" w:space="0" w:color="auto"/>
                    <w:bottom w:val="none" w:sz="0" w:space="0" w:color="auto"/>
                    <w:right w:val="none" w:sz="0" w:space="0" w:color="auto"/>
                  </w:divBdr>
                </w:div>
                <w:div w:id="638805781">
                  <w:marLeft w:val="480"/>
                  <w:marRight w:val="0"/>
                  <w:marTop w:val="0"/>
                  <w:marBottom w:val="0"/>
                  <w:divBdr>
                    <w:top w:val="none" w:sz="0" w:space="0" w:color="auto"/>
                    <w:left w:val="none" w:sz="0" w:space="0" w:color="auto"/>
                    <w:bottom w:val="none" w:sz="0" w:space="0" w:color="auto"/>
                    <w:right w:val="none" w:sz="0" w:space="0" w:color="auto"/>
                  </w:divBdr>
                </w:div>
                <w:div w:id="636254609">
                  <w:marLeft w:val="480"/>
                  <w:marRight w:val="0"/>
                  <w:marTop w:val="0"/>
                  <w:marBottom w:val="0"/>
                  <w:divBdr>
                    <w:top w:val="none" w:sz="0" w:space="0" w:color="auto"/>
                    <w:left w:val="none" w:sz="0" w:space="0" w:color="auto"/>
                    <w:bottom w:val="none" w:sz="0" w:space="0" w:color="auto"/>
                    <w:right w:val="none" w:sz="0" w:space="0" w:color="auto"/>
                  </w:divBdr>
                </w:div>
                <w:div w:id="1427382711">
                  <w:marLeft w:val="480"/>
                  <w:marRight w:val="0"/>
                  <w:marTop w:val="0"/>
                  <w:marBottom w:val="0"/>
                  <w:divBdr>
                    <w:top w:val="none" w:sz="0" w:space="0" w:color="auto"/>
                    <w:left w:val="none" w:sz="0" w:space="0" w:color="auto"/>
                    <w:bottom w:val="none" w:sz="0" w:space="0" w:color="auto"/>
                    <w:right w:val="none" w:sz="0" w:space="0" w:color="auto"/>
                  </w:divBdr>
                </w:div>
                <w:div w:id="74712969">
                  <w:marLeft w:val="480"/>
                  <w:marRight w:val="0"/>
                  <w:marTop w:val="0"/>
                  <w:marBottom w:val="0"/>
                  <w:divBdr>
                    <w:top w:val="none" w:sz="0" w:space="0" w:color="auto"/>
                    <w:left w:val="none" w:sz="0" w:space="0" w:color="auto"/>
                    <w:bottom w:val="none" w:sz="0" w:space="0" w:color="auto"/>
                    <w:right w:val="none" w:sz="0" w:space="0" w:color="auto"/>
                  </w:divBdr>
                </w:div>
                <w:div w:id="287705981">
                  <w:marLeft w:val="480"/>
                  <w:marRight w:val="0"/>
                  <w:marTop w:val="0"/>
                  <w:marBottom w:val="0"/>
                  <w:divBdr>
                    <w:top w:val="none" w:sz="0" w:space="0" w:color="auto"/>
                    <w:left w:val="none" w:sz="0" w:space="0" w:color="auto"/>
                    <w:bottom w:val="none" w:sz="0" w:space="0" w:color="auto"/>
                    <w:right w:val="none" w:sz="0" w:space="0" w:color="auto"/>
                  </w:divBdr>
                </w:div>
                <w:div w:id="1112094897">
                  <w:marLeft w:val="480"/>
                  <w:marRight w:val="0"/>
                  <w:marTop w:val="0"/>
                  <w:marBottom w:val="0"/>
                  <w:divBdr>
                    <w:top w:val="none" w:sz="0" w:space="0" w:color="auto"/>
                    <w:left w:val="none" w:sz="0" w:space="0" w:color="auto"/>
                    <w:bottom w:val="none" w:sz="0" w:space="0" w:color="auto"/>
                    <w:right w:val="none" w:sz="0" w:space="0" w:color="auto"/>
                  </w:divBdr>
                </w:div>
                <w:div w:id="1938636210">
                  <w:marLeft w:val="480"/>
                  <w:marRight w:val="0"/>
                  <w:marTop w:val="0"/>
                  <w:marBottom w:val="0"/>
                  <w:divBdr>
                    <w:top w:val="none" w:sz="0" w:space="0" w:color="auto"/>
                    <w:left w:val="none" w:sz="0" w:space="0" w:color="auto"/>
                    <w:bottom w:val="none" w:sz="0" w:space="0" w:color="auto"/>
                    <w:right w:val="none" w:sz="0" w:space="0" w:color="auto"/>
                  </w:divBdr>
                </w:div>
                <w:div w:id="41173969">
                  <w:marLeft w:val="480"/>
                  <w:marRight w:val="0"/>
                  <w:marTop w:val="0"/>
                  <w:marBottom w:val="0"/>
                  <w:divBdr>
                    <w:top w:val="none" w:sz="0" w:space="0" w:color="auto"/>
                    <w:left w:val="none" w:sz="0" w:space="0" w:color="auto"/>
                    <w:bottom w:val="none" w:sz="0" w:space="0" w:color="auto"/>
                    <w:right w:val="none" w:sz="0" w:space="0" w:color="auto"/>
                  </w:divBdr>
                </w:div>
                <w:div w:id="1333531927">
                  <w:marLeft w:val="480"/>
                  <w:marRight w:val="0"/>
                  <w:marTop w:val="0"/>
                  <w:marBottom w:val="0"/>
                  <w:divBdr>
                    <w:top w:val="none" w:sz="0" w:space="0" w:color="auto"/>
                    <w:left w:val="none" w:sz="0" w:space="0" w:color="auto"/>
                    <w:bottom w:val="none" w:sz="0" w:space="0" w:color="auto"/>
                    <w:right w:val="none" w:sz="0" w:space="0" w:color="auto"/>
                  </w:divBdr>
                </w:div>
                <w:div w:id="406222610">
                  <w:marLeft w:val="480"/>
                  <w:marRight w:val="0"/>
                  <w:marTop w:val="0"/>
                  <w:marBottom w:val="0"/>
                  <w:divBdr>
                    <w:top w:val="none" w:sz="0" w:space="0" w:color="auto"/>
                    <w:left w:val="none" w:sz="0" w:space="0" w:color="auto"/>
                    <w:bottom w:val="none" w:sz="0" w:space="0" w:color="auto"/>
                    <w:right w:val="none" w:sz="0" w:space="0" w:color="auto"/>
                  </w:divBdr>
                </w:div>
                <w:div w:id="649408030">
                  <w:marLeft w:val="480"/>
                  <w:marRight w:val="0"/>
                  <w:marTop w:val="0"/>
                  <w:marBottom w:val="0"/>
                  <w:divBdr>
                    <w:top w:val="none" w:sz="0" w:space="0" w:color="auto"/>
                    <w:left w:val="none" w:sz="0" w:space="0" w:color="auto"/>
                    <w:bottom w:val="none" w:sz="0" w:space="0" w:color="auto"/>
                    <w:right w:val="none" w:sz="0" w:space="0" w:color="auto"/>
                  </w:divBdr>
                </w:div>
                <w:div w:id="1267493905">
                  <w:marLeft w:val="480"/>
                  <w:marRight w:val="0"/>
                  <w:marTop w:val="0"/>
                  <w:marBottom w:val="0"/>
                  <w:divBdr>
                    <w:top w:val="none" w:sz="0" w:space="0" w:color="auto"/>
                    <w:left w:val="none" w:sz="0" w:space="0" w:color="auto"/>
                    <w:bottom w:val="none" w:sz="0" w:space="0" w:color="auto"/>
                    <w:right w:val="none" w:sz="0" w:space="0" w:color="auto"/>
                  </w:divBdr>
                </w:div>
                <w:div w:id="1595671533">
                  <w:marLeft w:val="480"/>
                  <w:marRight w:val="0"/>
                  <w:marTop w:val="0"/>
                  <w:marBottom w:val="0"/>
                  <w:divBdr>
                    <w:top w:val="none" w:sz="0" w:space="0" w:color="auto"/>
                    <w:left w:val="none" w:sz="0" w:space="0" w:color="auto"/>
                    <w:bottom w:val="none" w:sz="0" w:space="0" w:color="auto"/>
                    <w:right w:val="none" w:sz="0" w:space="0" w:color="auto"/>
                  </w:divBdr>
                </w:div>
                <w:div w:id="497112446">
                  <w:marLeft w:val="480"/>
                  <w:marRight w:val="0"/>
                  <w:marTop w:val="0"/>
                  <w:marBottom w:val="0"/>
                  <w:divBdr>
                    <w:top w:val="none" w:sz="0" w:space="0" w:color="auto"/>
                    <w:left w:val="none" w:sz="0" w:space="0" w:color="auto"/>
                    <w:bottom w:val="none" w:sz="0" w:space="0" w:color="auto"/>
                    <w:right w:val="none" w:sz="0" w:space="0" w:color="auto"/>
                  </w:divBdr>
                </w:div>
                <w:div w:id="1926498143">
                  <w:marLeft w:val="480"/>
                  <w:marRight w:val="0"/>
                  <w:marTop w:val="0"/>
                  <w:marBottom w:val="0"/>
                  <w:divBdr>
                    <w:top w:val="none" w:sz="0" w:space="0" w:color="auto"/>
                    <w:left w:val="none" w:sz="0" w:space="0" w:color="auto"/>
                    <w:bottom w:val="none" w:sz="0" w:space="0" w:color="auto"/>
                    <w:right w:val="none" w:sz="0" w:space="0" w:color="auto"/>
                  </w:divBdr>
                </w:div>
                <w:div w:id="1365864176">
                  <w:marLeft w:val="480"/>
                  <w:marRight w:val="0"/>
                  <w:marTop w:val="0"/>
                  <w:marBottom w:val="0"/>
                  <w:divBdr>
                    <w:top w:val="none" w:sz="0" w:space="0" w:color="auto"/>
                    <w:left w:val="none" w:sz="0" w:space="0" w:color="auto"/>
                    <w:bottom w:val="none" w:sz="0" w:space="0" w:color="auto"/>
                    <w:right w:val="none" w:sz="0" w:space="0" w:color="auto"/>
                  </w:divBdr>
                </w:div>
                <w:div w:id="482696902">
                  <w:marLeft w:val="480"/>
                  <w:marRight w:val="0"/>
                  <w:marTop w:val="0"/>
                  <w:marBottom w:val="0"/>
                  <w:divBdr>
                    <w:top w:val="none" w:sz="0" w:space="0" w:color="auto"/>
                    <w:left w:val="none" w:sz="0" w:space="0" w:color="auto"/>
                    <w:bottom w:val="none" w:sz="0" w:space="0" w:color="auto"/>
                    <w:right w:val="none" w:sz="0" w:space="0" w:color="auto"/>
                  </w:divBdr>
                </w:div>
                <w:div w:id="140999232">
                  <w:marLeft w:val="480"/>
                  <w:marRight w:val="0"/>
                  <w:marTop w:val="0"/>
                  <w:marBottom w:val="0"/>
                  <w:divBdr>
                    <w:top w:val="none" w:sz="0" w:space="0" w:color="auto"/>
                    <w:left w:val="none" w:sz="0" w:space="0" w:color="auto"/>
                    <w:bottom w:val="none" w:sz="0" w:space="0" w:color="auto"/>
                    <w:right w:val="none" w:sz="0" w:space="0" w:color="auto"/>
                  </w:divBdr>
                </w:div>
                <w:div w:id="490869714">
                  <w:marLeft w:val="480"/>
                  <w:marRight w:val="0"/>
                  <w:marTop w:val="0"/>
                  <w:marBottom w:val="0"/>
                  <w:divBdr>
                    <w:top w:val="none" w:sz="0" w:space="0" w:color="auto"/>
                    <w:left w:val="none" w:sz="0" w:space="0" w:color="auto"/>
                    <w:bottom w:val="none" w:sz="0" w:space="0" w:color="auto"/>
                    <w:right w:val="none" w:sz="0" w:space="0" w:color="auto"/>
                  </w:divBdr>
                </w:div>
                <w:div w:id="1617329573">
                  <w:marLeft w:val="480"/>
                  <w:marRight w:val="0"/>
                  <w:marTop w:val="0"/>
                  <w:marBottom w:val="0"/>
                  <w:divBdr>
                    <w:top w:val="none" w:sz="0" w:space="0" w:color="auto"/>
                    <w:left w:val="none" w:sz="0" w:space="0" w:color="auto"/>
                    <w:bottom w:val="none" w:sz="0" w:space="0" w:color="auto"/>
                    <w:right w:val="none" w:sz="0" w:space="0" w:color="auto"/>
                  </w:divBdr>
                </w:div>
                <w:div w:id="1351490937">
                  <w:marLeft w:val="480"/>
                  <w:marRight w:val="0"/>
                  <w:marTop w:val="0"/>
                  <w:marBottom w:val="0"/>
                  <w:divBdr>
                    <w:top w:val="none" w:sz="0" w:space="0" w:color="auto"/>
                    <w:left w:val="none" w:sz="0" w:space="0" w:color="auto"/>
                    <w:bottom w:val="none" w:sz="0" w:space="0" w:color="auto"/>
                    <w:right w:val="none" w:sz="0" w:space="0" w:color="auto"/>
                  </w:divBdr>
                </w:div>
                <w:div w:id="936984749">
                  <w:marLeft w:val="480"/>
                  <w:marRight w:val="0"/>
                  <w:marTop w:val="0"/>
                  <w:marBottom w:val="0"/>
                  <w:divBdr>
                    <w:top w:val="none" w:sz="0" w:space="0" w:color="auto"/>
                    <w:left w:val="none" w:sz="0" w:space="0" w:color="auto"/>
                    <w:bottom w:val="none" w:sz="0" w:space="0" w:color="auto"/>
                    <w:right w:val="none" w:sz="0" w:space="0" w:color="auto"/>
                  </w:divBdr>
                </w:div>
                <w:div w:id="1380320429">
                  <w:marLeft w:val="480"/>
                  <w:marRight w:val="0"/>
                  <w:marTop w:val="0"/>
                  <w:marBottom w:val="0"/>
                  <w:divBdr>
                    <w:top w:val="none" w:sz="0" w:space="0" w:color="auto"/>
                    <w:left w:val="none" w:sz="0" w:space="0" w:color="auto"/>
                    <w:bottom w:val="none" w:sz="0" w:space="0" w:color="auto"/>
                    <w:right w:val="none" w:sz="0" w:space="0" w:color="auto"/>
                  </w:divBdr>
                </w:div>
                <w:div w:id="1567568219">
                  <w:marLeft w:val="480"/>
                  <w:marRight w:val="0"/>
                  <w:marTop w:val="0"/>
                  <w:marBottom w:val="0"/>
                  <w:divBdr>
                    <w:top w:val="none" w:sz="0" w:space="0" w:color="auto"/>
                    <w:left w:val="none" w:sz="0" w:space="0" w:color="auto"/>
                    <w:bottom w:val="none" w:sz="0" w:space="0" w:color="auto"/>
                    <w:right w:val="none" w:sz="0" w:space="0" w:color="auto"/>
                  </w:divBdr>
                </w:div>
                <w:div w:id="84428209">
                  <w:marLeft w:val="480"/>
                  <w:marRight w:val="0"/>
                  <w:marTop w:val="0"/>
                  <w:marBottom w:val="0"/>
                  <w:divBdr>
                    <w:top w:val="none" w:sz="0" w:space="0" w:color="auto"/>
                    <w:left w:val="none" w:sz="0" w:space="0" w:color="auto"/>
                    <w:bottom w:val="none" w:sz="0" w:space="0" w:color="auto"/>
                    <w:right w:val="none" w:sz="0" w:space="0" w:color="auto"/>
                  </w:divBdr>
                </w:div>
                <w:div w:id="1098212741">
                  <w:marLeft w:val="480"/>
                  <w:marRight w:val="0"/>
                  <w:marTop w:val="0"/>
                  <w:marBottom w:val="0"/>
                  <w:divBdr>
                    <w:top w:val="none" w:sz="0" w:space="0" w:color="auto"/>
                    <w:left w:val="none" w:sz="0" w:space="0" w:color="auto"/>
                    <w:bottom w:val="none" w:sz="0" w:space="0" w:color="auto"/>
                    <w:right w:val="none" w:sz="0" w:space="0" w:color="auto"/>
                  </w:divBdr>
                </w:div>
                <w:div w:id="1076320747">
                  <w:marLeft w:val="480"/>
                  <w:marRight w:val="0"/>
                  <w:marTop w:val="0"/>
                  <w:marBottom w:val="0"/>
                  <w:divBdr>
                    <w:top w:val="none" w:sz="0" w:space="0" w:color="auto"/>
                    <w:left w:val="none" w:sz="0" w:space="0" w:color="auto"/>
                    <w:bottom w:val="none" w:sz="0" w:space="0" w:color="auto"/>
                    <w:right w:val="none" w:sz="0" w:space="0" w:color="auto"/>
                  </w:divBdr>
                </w:div>
                <w:div w:id="692071968">
                  <w:marLeft w:val="480"/>
                  <w:marRight w:val="0"/>
                  <w:marTop w:val="0"/>
                  <w:marBottom w:val="0"/>
                  <w:divBdr>
                    <w:top w:val="none" w:sz="0" w:space="0" w:color="auto"/>
                    <w:left w:val="none" w:sz="0" w:space="0" w:color="auto"/>
                    <w:bottom w:val="none" w:sz="0" w:space="0" w:color="auto"/>
                    <w:right w:val="none" w:sz="0" w:space="0" w:color="auto"/>
                  </w:divBdr>
                </w:div>
                <w:div w:id="445780782">
                  <w:marLeft w:val="480"/>
                  <w:marRight w:val="0"/>
                  <w:marTop w:val="0"/>
                  <w:marBottom w:val="0"/>
                  <w:divBdr>
                    <w:top w:val="none" w:sz="0" w:space="0" w:color="auto"/>
                    <w:left w:val="none" w:sz="0" w:space="0" w:color="auto"/>
                    <w:bottom w:val="none" w:sz="0" w:space="0" w:color="auto"/>
                    <w:right w:val="none" w:sz="0" w:space="0" w:color="auto"/>
                  </w:divBdr>
                </w:div>
                <w:div w:id="1808083035">
                  <w:marLeft w:val="480"/>
                  <w:marRight w:val="0"/>
                  <w:marTop w:val="0"/>
                  <w:marBottom w:val="0"/>
                  <w:divBdr>
                    <w:top w:val="none" w:sz="0" w:space="0" w:color="auto"/>
                    <w:left w:val="none" w:sz="0" w:space="0" w:color="auto"/>
                    <w:bottom w:val="none" w:sz="0" w:space="0" w:color="auto"/>
                    <w:right w:val="none" w:sz="0" w:space="0" w:color="auto"/>
                  </w:divBdr>
                </w:div>
                <w:div w:id="969700812">
                  <w:marLeft w:val="480"/>
                  <w:marRight w:val="0"/>
                  <w:marTop w:val="0"/>
                  <w:marBottom w:val="0"/>
                  <w:divBdr>
                    <w:top w:val="none" w:sz="0" w:space="0" w:color="auto"/>
                    <w:left w:val="none" w:sz="0" w:space="0" w:color="auto"/>
                    <w:bottom w:val="none" w:sz="0" w:space="0" w:color="auto"/>
                    <w:right w:val="none" w:sz="0" w:space="0" w:color="auto"/>
                  </w:divBdr>
                </w:div>
                <w:div w:id="978152272">
                  <w:marLeft w:val="480"/>
                  <w:marRight w:val="0"/>
                  <w:marTop w:val="0"/>
                  <w:marBottom w:val="0"/>
                  <w:divBdr>
                    <w:top w:val="none" w:sz="0" w:space="0" w:color="auto"/>
                    <w:left w:val="none" w:sz="0" w:space="0" w:color="auto"/>
                    <w:bottom w:val="none" w:sz="0" w:space="0" w:color="auto"/>
                    <w:right w:val="none" w:sz="0" w:space="0" w:color="auto"/>
                  </w:divBdr>
                </w:div>
                <w:div w:id="1912884055">
                  <w:marLeft w:val="480"/>
                  <w:marRight w:val="0"/>
                  <w:marTop w:val="0"/>
                  <w:marBottom w:val="0"/>
                  <w:divBdr>
                    <w:top w:val="none" w:sz="0" w:space="0" w:color="auto"/>
                    <w:left w:val="none" w:sz="0" w:space="0" w:color="auto"/>
                    <w:bottom w:val="none" w:sz="0" w:space="0" w:color="auto"/>
                    <w:right w:val="none" w:sz="0" w:space="0" w:color="auto"/>
                  </w:divBdr>
                </w:div>
                <w:div w:id="1765300649">
                  <w:marLeft w:val="480"/>
                  <w:marRight w:val="0"/>
                  <w:marTop w:val="0"/>
                  <w:marBottom w:val="0"/>
                  <w:divBdr>
                    <w:top w:val="none" w:sz="0" w:space="0" w:color="auto"/>
                    <w:left w:val="none" w:sz="0" w:space="0" w:color="auto"/>
                    <w:bottom w:val="none" w:sz="0" w:space="0" w:color="auto"/>
                    <w:right w:val="none" w:sz="0" w:space="0" w:color="auto"/>
                  </w:divBdr>
                </w:div>
                <w:div w:id="1066536616">
                  <w:marLeft w:val="480"/>
                  <w:marRight w:val="0"/>
                  <w:marTop w:val="0"/>
                  <w:marBottom w:val="0"/>
                  <w:divBdr>
                    <w:top w:val="none" w:sz="0" w:space="0" w:color="auto"/>
                    <w:left w:val="none" w:sz="0" w:space="0" w:color="auto"/>
                    <w:bottom w:val="none" w:sz="0" w:space="0" w:color="auto"/>
                    <w:right w:val="none" w:sz="0" w:space="0" w:color="auto"/>
                  </w:divBdr>
                </w:div>
                <w:div w:id="1520583132">
                  <w:marLeft w:val="480"/>
                  <w:marRight w:val="0"/>
                  <w:marTop w:val="0"/>
                  <w:marBottom w:val="0"/>
                  <w:divBdr>
                    <w:top w:val="none" w:sz="0" w:space="0" w:color="auto"/>
                    <w:left w:val="none" w:sz="0" w:space="0" w:color="auto"/>
                    <w:bottom w:val="none" w:sz="0" w:space="0" w:color="auto"/>
                    <w:right w:val="none" w:sz="0" w:space="0" w:color="auto"/>
                  </w:divBdr>
                </w:div>
                <w:div w:id="546838807">
                  <w:marLeft w:val="480"/>
                  <w:marRight w:val="0"/>
                  <w:marTop w:val="0"/>
                  <w:marBottom w:val="0"/>
                  <w:divBdr>
                    <w:top w:val="none" w:sz="0" w:space="0" w:color="auto"/>
                    <w:left w:val="none" w:sz="0" w:space="0" w:color="auto"/>
                    <w:bottom w:val="none" w:sz="0" w:space="0" w:color="auto"/>
                    <w:right w:val="none" w:sz="0" w:space="0" w:color="auto"/>
                  </w:divBdr>
                </w:div>
                <w:div w:id="306783943">
                  <w:marLeft w:val="480"/>
                  <w:marRight w:val="0"/>
                  <w:marTop w:val="0"/>
                  <w:marBottom w:val="0"/>
                  <w:divBdr>
                    <w:top w:val="none" w:sz="0" w:space="0" w:color="auto"/>
                    <w:left w:val="none" w:sz="0" w:space="0" w:color="auto"/>
                    <w:bottom w:val="none" w:sz="0" w:space="0" w:color="auto"/>
                    <w:right w:val="none" w:sz="0" w:space="0" w:color="auto"/>
                  </w:divBdr>
                </w:div>
                <w:div w:id="687635422">
                  <w:marLeft w:val="480"/>
                  <w:marRight w:val="0"/>
                  <w:marTop w:val="0"/>
                  <w:marBottom w:val="0"/>
                  <w:divBdr>
                    <w:top w:val="none" w:sz="0" w:space="0" w:color="auto"/>
                    <w:left w:val="none" w:sz="0" w:space="0" w:color="auto"/>
                    <w:bottom w:val="none" w:sz="0" w:space="0" w:color="auto"/>
                    <w:right w:val="none" w:sz="0" w:space="0" w:color="auto"/>
                  </w:divBdr>
                </w:div>
                <w:div w:id="300616416">
                  <w:marLeft w:val="480"/>
                  <w:marRight w:val="0"/>
                  <w:marTop w:val="0"/>
                  <w:marBottom w:val="0"/>
                  <w:divBdr>
                    <w:top w:val="none" w:sz="0" w:space="0" w:color="auto"/>
                    <w:left w:val="none" w:sz="0" w:space="0" w:color="auto"/>
                    <w:bottom w:val="none" w:sz="0" w:space="0" w:color="auto"/>
                    <w:right w:val="none" w:sz="0" w:space="0" w:color="auto"/>
                  </w:divBdr>
                </w:div>
                <w:div w:id="1237084010">
                  <w:marLeft w:val="480"/>
                  <w:marRight w:val="0"/>
                  <w:marTop w:val="0"/>
                  <w:marBottom w:val="0"/>
                  <w:divBdr>
                    <w:top w:val="none" w:sz="0" w:space="0" w:color="auto"/>
                    <w:left w:val="none" w:sz="0" w:space="0" w:color="auto"/>
                    <w:bottom w:val="none" w:sz="0" w:space="0" w:color="auto"/>
                    <w:right w:val="none" w:sz="0" w:space="0" w:color="auto"/>
                  </w:divBdr>
                </w:div>
                <w:div w:id="2037582931">
                  <w:marLeft w:val="480"/>
                  <w:marRight w:val="0"/>
                  <w:marTop w:val="0"/>
                  <w:marBottom w:val="0"/>
                  <w:divBdr>
                    <w:top w:val="none" w:sz="0" w:space="0" w:color="auto"/>
                    <w:left w:val="none" w:sz="0" w:space="0" w:color="auto"/>
                    <w:bottom w:val="none" w:sz="0" w:space="0" w:color="auto"/>
                    <w:right w:val="none" w:sz="0" w:space="0" w:color="auto"/>
                  </w:divBdr>
                </w:div>
                <w:div w:id="1333988657">
                  <w:marLeft w:val="480"/>
                  <w:marRight w:val="0"/>
                  <w:marTop w:val="0"/>
                  <w:marBottom w:val="0"/>
                  <w:divBdr>
                    <w:top w:val="none" w:sz="0" w:space="0" w:color="auto"/>
                    <w:left w:val="none" w:sz="0" w:space="0" w:color="auto"/>
                    <w:bottom w:val="none" w:sz="0" w:space="0" w:color="auto"/>
                    <w:right w:val="none" w:sz="0" w:space="0" w:color="auto"/>
                  </w:divBdr>
                </w:div>
                <w:div w:id="700279995">
                  <w:marLeft w:val="480"/>
                  <w:marRight w:val="0"/>
                  <w:marTop w:val="0"/>
                  <w:marBottom w:val="0"/>
                  <w:divBdr>
                    <w:top w:val="none" w:sz="0" w:space="0" w:color="auto"/>
                    <w:left w:val="none" w:sz="0" w:space="0" w:color="auto"/>
                    <w:bottom w:val="none" w:sz="0" w:space="0" w:color="auto"/>
                    <w:right w:val="none" w:sz="0" w:space="0" w:color="auto"/>
                  </w:divBdr>
                </w:div>
                <w:div w:id="1853186150">
                  <w:marLeft w:val="480"/>
                  <w:marRight w:val="0"/>
                  <w:marTop w:val="0"/>
                  <w:marBottom w:val="0"/>
                  <w:divBdr>
                    <w:top w:val="none" w:sz="0" w:space="0" w:color="auto"/>
                    <w:left w:val="none" w:sz="0" w:space="0" w:color="auto"/>
                    <w:bottom w:val="none" w:sz="0" w:space="0" w:color="auto"/>
                    <w:right w:val="none" w:sz="0" w:space="0" w:color="auto"/>
                  </w:divBdr>
                </w:div>
                <w:div w:id="1173959006">
                  <w:marLeft w:val="480"/>
                  <w:marRight w:val="0"/>
                  <w:marTop w:val="0"/>
                  <w:marBottom w:val="0"/>
                  <w:divBdr>
                    <w:top w:val="none" w:sz="0" w:space="0" w:color="auto"/>
                    <w:left w:val="none" w:sz="0" w:space="0" w:color="auto"/>
                    <w:bottom w:val="none" w:sz="0" w:space="0" w:color="auto"/>
                    <w:right w:val="none" w:sz="0" w:space="0" w:color="auto"/>
                  </w:divBdr>
                </w:div>
                <w:div w:id="104233947">
                  <w:marLeft w:val="480"/>
                  <w:marRight w:val="0"/>
                  <w:marTop w:val="0"/>
                  <w:marBottom w:val="0"/>
                  <w:divBdr>
                    <w:top w:val="none" w:sz="0" w:space="0" w:color="auto"/>
                    <w:left w:val="none" w:sz="0" w:space="0" w:color="auto"/>
                    <w:bottom w:val="none" w:sz="0" w:space="0" w:color="auto"/>
                    <w:right w:val="none" w:sz="0" w:space="0" w:color="auto"/>
                  </w:divBdr>
                </w:div>
                <w:div w:id="542523088">
                  <w:marLeft w:val="480"/>
                  <w:marRight w:val="0"/>
                  <w:marTop w:val="0"/>
                  <w:marBottom w:val="0"/>
                  <w:divBdr>
                    <w:top w:val="none" w:sz="0" w:space="0" w:color="auto"/>
                    <w:left w:val="none" w:sz="0" w:space="0" w:color="auto"/>
                    <w:bottom w:val="none" w:sz="0" w:space="0" w:color="auto"/>
                    <w:right w:val="none" w:sz="0" w:space="0" w:color="auto"/>
                  </w:divBdr>
                </w:div>
                <w:div w:id="1411273287">
                  <w:marLeft w:val="480"/>
                  <w:marRight w:val="0"/>
                  <w:marTop w:val="0"/>
                  <w:marBottom w:val="0"/>
                  <w:divBdr>
                    <w:top w:val="none" w:sz="0" w:space="0" w:color="auto"/>
                    <w:left w:val="none" w:sz="0" w:space="0" w:color="auto"/>
                    <w:bottom w:val="none" w:sz="0" w:space="0" w:color="auto"/>
                    <w:right w:val="none" w:sz="0" w:space="0" w:color="auto"/>
                  </w:divBdr>
                </w:div>
                <w:div w:id="307053148">
                  <w:marLeft w:val="480"/>
                  <w:marRight w:val="0"/>
                  <w:marTop w:val="0"/>
                  <w:marBottom w:val="0"/>
                  <w:divBdr>
                    <w:top w:val="none" w:sz="0" w:space="0" w:color="auto"/>
                    <w:left w:val="none" w:sz="0" w:space="0" w:color="auto"/>
                    <w:bottom w:val="none" w:sz="0" w:space="0" w:color="auto"/>
                    <w:right w:val="none" w:sz="0" w:space="0" w:color="auto"/>
                  </w:divBdr>
                </w:div>
                <w:div w:id="1895893984">
                  <w:marLeft w:val="480"/>
                  <w:marRight w:val="0"/>
                  <w:marTop w:val="0"/>
                  <w:marBottom w:val="0"/>
                  <w:divBdr>
                    <w:top w:val="none" w:sz="0" w:space="0" w:color="auto"/>
                    <w:left w:val="none" w:sz="0" w:space="0" w:color="auto"/>
                    <w:bottom w:val="none" w:sz="0" w:space="0" w:color="auto"/>
                    <w:right w:val="none" w:sz="0" w:space="0" w:color="auto"/>
                  </w:divBdr>
                </w:div>
                <w:div w:id="632633268">
                  <w:marLeft w:val="480"/>
                  <w:marRight w:val="0"/>
                  <w:marTop w:val="0"/>
                  <w:marBottom w:val="0"/>
                  <w:divBdr>
                    <w:top w:val="none" w:sz="0" w:space="0" w:color="auto"/>
                    <w:left w:val="none" w:sz="0" w:space="0" w:color="auto"/>
                    <w:bottom w:val="none" w:sz="0" w:space="0" w:color="auto"/>
                    <w:right w:val="none" w:sz="0" w:space="0" w:color="auto"/>
                  </w:divBdr>
                </w:div>
                <w:div w:id="56167974">
                  <w:marLeft w:val="480"/>
                  <w:marRight w:val="0"/>
                  <w:marTop w:val="0"/>
                  <w:marBottom w:val="0"/>
                  <w:divBdr>
                    <w:top w:val="none" w:sz="0" w:space="0" w:color="auto"/>
                    <w:left w:val="none" w:sz="0" w:space="0" w:color="auto"/>
                    <w:bottom w:val="none" w:sz="0" w:space="0" w:color="auto"/>
                    <w:right w:val="none" w:sz="0" w:space="0" w:color="auto"/>
                  </w:divBdr>
                </w:div>
                <w:div w:id="1359234756">
                  <w:marLeft w:val="480"/>
                  <w:marRight w:val="0"/>
                  <w:marTop w:val="0"/>
                  <w:marBottom w:val="0"/>
                  <w:divBdr>
                    <w:top w:val="none" w:sz="0" w:space="0" w:color="auto"/>
                    <w:left w:val="none" w:sz="0" w:space="0" w:color="auto"/>
                    <w:bottom w:val="none" w:sz="0" w:space="0" w:color="auto"/>
                    <w:right w:val="none" w:sz="0" w:space="0" w:color="auto"/>
                  </w:divBdr>
                </w:div>
                <w:div w:id="1624849255">
                  <w:marLeft w:val="480"/>
                  <w:marRight w:val="0"/>
                  <w:marTop w:val="0"/>
                  <w:marBottom w:val="0"/>
                  <w:divBdr>
                    <w:top w:val="none" w:sz="0" w:space="0" w:color="auto"/>
                    <w:left w:val="none" w:sz="0" w:space="0" w:color="auto"/>
                    <w:bottom w:val="none" w:sz="0" w:space="0" w:color="auto"/>
                    <w:right w:val="none" w:sz="0" w:space="0" w:color="auto"/>
                  </w:divBdr>
                </w:div>
                <w:div w:id="162088792">
                  <w:marLeft w:val="480"/>
                  <w:marRight w:val="0"/>
                  <w:marTop w:val="0"/>
                  <w:marBottom w:val="0"/>
                  <w:divBdr>
                    <w:top w:val="none" w:sz="0" w:space="0" w:color="auto"/>
                    <w:left w:val="none" w:sz="0" w:space="0" w:color="auto"/>
                    <w:bottom w:val="none" w:sz="0" w:space="0" w:color="auto"/>
                    <w:right w:val="none" w:sz="0" w:space="0" w:color="auto"/>
                  </w:divBdr>
                </w:div>
                <w:div w:id="509100058">
                  <w:marLeft w:val="480"/>
                  <w:marRight w:val="0"/>
                  <w:marTop w:val="0"/>
                  <w:marBottom w:val="0"/>
                  <w:divBdr>
                    <w:top w:val="none" w:sz="0" w:space="0" w:color="auto"/>
                    <w:left w:val="none" w:sz="0" w:space="0" w:color="auto"/>
                    <w:bottom w:val="none" w:sz="0" w:space="0" w:color="auto"/>
                    <w:right w:val="none" w:sz="0" w:space="0" w:color="auto"/>
                  </w:divBdr>
                </w:div>
                <w:div w:id="1299724624">
                  <w:marLeft w:val="480"/>
                  <w:marRight w:val="0"/>
                  <w:marTop w:val="0"/>
                  <w:marBottom w:val="0"/>
                  <w:divBdr>
                    <w:top w:val="none" w:sz="0" w:space="0" w:color="auto"/>
                    <w:left w:val="none" w:sz="0" w:space="0" w:color="auto"/>
                    <w:bottom w:val="none" w:sz="0" w:space="0" w:color="auto"/>
                    <w:right w:val="none" w:sz="0" w:space="0" w:color="auto"/>
                  </w:divBdr>
                </w:div>
                <w:div w:id="1266502136">
                  <w:marLeft w:val="480"/>
                  <w:marRight w:val="0"/>
                  <w:marTop w:val="0"/>
                  <w:marBottom w:val="0"/>
                  <w:divBdr>
                    <w:top w:val="none" w:sz="0" w:space="0" w:color="auto"/>
                    <w:left w:val="none" w:sz="0" w:space="0" w:color="auto"/>
                    <w:bottom w:val="none" w:sz="0" w:space="0" w:color="auto"/>
                    <w:right w:val="none" w:sz="0" w:space="0" w:color="auto"/>
                  </w:divBdr>
                </w:div>
                <w:div w:id="1414158967">
                  <w:marLeft w:val="480"/>
                  <w:marRight w:val="0"/>
                  <w:marTop w:val="0"/>
                  <w:marBottom w:val="0"/>
                  <w:divBdr>
                    <w:top w:val="none" w:sz="0" w:space="0" w:color="auto"/>
                    <w:left w:val="none" w:sz="0" w:space="0" w:color="auto"/>
                    <w:bottom w:val="none" w:sz="0" w:space="0" w:color="auto"/>
                    <w:right w:val="none" w:sz="0" w:space="0" w:color="auto"/>
                  </w:divBdr>
                </w:div>
              </w:divsChild>
            </w:div>
            <w:div w:id="1583755013">
              <w:marLeft w:val="0"/>
              <w:marRight w:val="0"/>
              <w:marTop w:val="0"/>
              <w:marBottom w:val="0"/>
              <w:divBdr>
                <w:top w:val="none" w:sz="0" w:space="0" w:color="auto"/>
                <w:left w:val="none" w:sz="0" w:space="0" w:color="auto"/>
                <w:bottom w:val="none" w:sz="0" w:space="0" w:color="auto"/>
                <w:right w:val="none" w:sz="0" w:space="0" w:color="auto"/>
              </w:divBdr>
              <w:divsChild>
                <w:div w:id="364721043">
                  <w:marLeft w:val="480"/>
                  <w:marRight w:val="0"/>
                  <w:marTop w:val="0"/>
                  <w:marBottom w:val="0"/>
                  <w:divBdr>
                    <w:top w:val="none" w:sz="0" w:space="0" w:color="auto"/>
                    <w:left w:val="none" w:sz="0" w:space="0" w:color="auto"/>
                    <w:bottom w:val="none" w:sz="0" w:space="0" w:color="auto"/>
                    <w:right w:val="none" w:sz="0" w:space="0" w:color="auto"/>
                  </w:divBdr>
                </w:div>
                <w:div w:id="762915996">
                  <w:marLeft w:val="480"/>
                  <w:marRight w:val="0"/>
                  <w:marTop w:val="0"/>
                  <w:marBottom w:val="0"/>
                  <w:divBdr>
                    <w:top w:val="none" w:sz="0" w:space="0" w:color="auto"/>
                    <w:left w:val="none" w:sz="0" w:space="0" w:color="auto"/>
                    <w:bottom w:val="none" w:sz="0" w:space="0" w:color="auto"/>
                    <w:right w:val="none" w:sz="0" w:space="0" w:color="auto"/>
                  </w:divBdr>
                </w:div>
                <w:div w:id="2038693943">
                  <w:marLeft w:val="480"/>
                  <w:marRight w:val="0"/>
                  <w:marTop w:val="0"/>
                  <w:marBottom w:val="0"/>
                  <w:divBdr>
                    <w:top w:val="none" w:sz="0" w:space="0" w:color="auto"/>
                    <w:left w:val="none" w:sz="0" w:space="0" w:color="auto"/>
                    <w:bottom w:val="none" w:sz="0" w:space="0" w:color="auto"/>
                    <w:right w:val="none" w:sz="0" w:space="0" w:color="auto"/>
                  </w:divBdr>
                </w:div>
                <w:div w:id="1379014887">
                  <w:marLeft w:val="480"/>
                  <w:marRight w:val="0"/>
                  <w:marTop w:val="0"/>
                  <w:marBottom w:val="0"/>
                  <w:divBdr>
                    <w:top w:val="none" w:sz="0" w:space="0" w:color="auto"/>
                    <w:left w:val="none" w:sz="0" w:space="0" w:color="auto"/>
                    <w:bottom w:val="none" w:sz="0" w:space="0" w:color="auto"/>
                    <w:right w:val="none" w:sz="0" w:space="0" w:color="auto"/>
                  </w:divBdr>
                </w:div>
                <w:div w:id="1695233334">
                  <w:marLeft w:val="480"/>
                  <w:marRight w:val="0"/>
                  <w:marTop w:val="0"/>
                  <w:marBottom w:val="0"/>
                  <w:divBdr>
                    <w:top w:val="none" w:sz="0" w:space="0" w:color="auto"/>
                    <w:left w:val="none" w:sz="0" w:space="0" w:color="auto"/>
                    <w:bottom w:val="none" w:sz="0" w:space="0" w:color="auto"/>
                    <w:right w:val="none" w:sz="0" w:space="0" w:color="auto"/>
                  </w:divBdr>
                </w:div>
                <w:div w:id="1814909259">
                  <w:marLeft w:val="480"/>
                  <w:marRight w:val="0"/>
                  <w:marTop w:val="0"/>
                  <w:marBottom w:val="0"/>
                  <w:divBdr>
                    <w:top w:val="none" w:sz="0" w:space="0" w:color="auto"/>
                    <w:left w:val="none" w:sz="0" w:space="0" w:color="auto"/>
                    <w:bottom w:val="none" w:sz="0" w:space="0" w:color="auto"/>
                    <w:right w:val="none" w:sz="0" w:space="0" w:color="auto"/>
                  </w:divBdr>
                </w:div>
                <w:div w:id="1083531181">
                  <w:marLeft w:val="480"/>
                  <w:marRight w:val="0"/>
                  <w:marTop w:val="0"/>
                  <w:marBottom w:val="0"/>
                  <w:divBdr>
                    <w:top w:val="none" w:sz="0" w:space="0" w:color="auto"/>
                    <w:left w:val="none" w:sz="0" w:space="0" w:color="auto"/>
                    <w:bottom w:val="none" w:sz="0" w:space="0" w:color="auto"/>
                    <w:right w:val="none" w:sz="0" w:space="0" w:color="auto"/>
                  </w:divBdr>
                </w:div>
                <w:div w:id="637998009">
                  <w:marLeft w:val="480"/>
                  <w:marRight w:val="0"/>
                  <w:marTop w:val="0"/>
                  <w:marBottom w:val="0"/>
                  <w:divBdr>
                    <w:top w:val="none" w:sz="0" w:space="0" w:color="auto"/>
                    <w:left w:val="none" w:sz="0" w:space="0" w:color="auto"/>
                    <w:bottom w:val="none" w:sz="0" w:space="0" w:color="auto"/>
                    <w:right w:val="none" w:sz="0" w:space="0" w:color="auto"/>
                  </w:divBdr>
                </w:div>
                <w:div w:id="974725964">
                  <w:marLeft w:val="480"/>
                  <w:marRight w:val="0"/>
                  <w:marTop w:val="0"/>
                  <w:marBottom w:val="0"/>
                  <w:divBdr>
                    <w:top w:val="none" w:sz="0" w:space="0" w:color="auto"/>
                    <w:left w:val="none" w:sz="0" w:space="0" w:color="auto"/>
                    <w:bottom w:val="none" w:sz="0" w:space="0" w:color="auto"/>
                    <w:right w:val="none" w:sz="0" w:space="0" w:color="auto"/>
                  </w:divBdr>
                </w:div>
                <w:div w:id="1062171483">
                  <w:marLeft w:val="480"/>
                  <w:marRight w:val="0"/>
                  <w:marTop w:val="0"/>
                  <w:marBottom w:val="0"/>
                  <w:divBdr>
                    <w:top w:val="none" w:sz="0" w:space="0" w:color="auto"/>
                    <w:left w:val="none" w:sz="0" w:space="0" w:color="auto"/>
                    <w:bottom w:val="none" w:sz="0" w:space="0" w:color="auto"/>
                    <w:right w:val="none" w:sz="0" w:space="0" w:color="auto"/>
                  </w:divBdr>
                </w:div>
                <w:div w:id="264270812">
                  <w:marLeft w:val="480"/>
                  <w:marRight w:val="0"/>
                  <w:marTop w:val="0"/>
                  <w:marBottom w:val="0"/>
                  <w:divBdr>
                    <w:top w:val="none" w:sz="0" w:space="0" w:color="auto"/>
                    <w:left w:val="none" w:sz="0" w:space="0" w:color="auto"/>
                    <w:bottom w:val="none" w:sz="0" w:space="0" w:color="auto"/>
                    <w:right w:val="none" w:sz="0" w:space="0" w:color="auto"/>
                  </w:divBdr>
                </w:div>
                <w:div w:id="1869558539">
                  <w:marLeft w:val="480"/>
                  <w:marRight w:val="0"/>
                  <w:marTop w:val="0"/>
                  <w:marBottom w:val="0"/>
                  <w:divBdr>
                    <w:top w:val="none" w:sz="0" w:space="0" w:color="auto"/>
                    <w:left w:val="none" w:sz="0" w:space="0" w:color="auto"/>
                    <w:bottom w:val="none" w:sz="0" w:space="0" w:color="auto"/>
                    <w:right w:val="none" w:sz="0" w:space="0" w:color="auto"/>
                  </w:divBdr>
                </w:div>
                <w:div w:id="925846976">
                  <w:marLeft w:val="480"/>
                  <w:marRight w:val="0"/>
                  <w:marTop w:val="0"/>
                  <w:marBottom w:val="0"/>
                  <w:divBdr>
                    <w:top w:val="none" w:sz="0" w:space="0" w:color="auto"/>
                    <w:left w:val="none" w:sz="0" w:space="0" w:color="auto"/>
                    <w:bottom w:val="none" w:sz="0" w:space="0" w:color="auto"/>
                    <w:right w:val="none" w:sz="0" w:space="0" w:color="auto"/>
                  </w:divBdr>
                </w:div>
                <w:div w:id="1652563969">
                  <w:marLeft w:val="480"/>
                  <w:marRight w:val="0"/>
                  <w:marTop w:val="0"/>
                  <w:marBottom w:val="0"/>
                  <w:divBdr>
                    <w:top w:val="none" w:sz="0" w:space="0" w:color="auto"/>
                    <w:left w:val="none" w:sz="0" w:space="0" w:color="auto"/>
                    <w:bottom w:val="none" w:sz="0" w:space="0" w:color="auto"/>
                    <w:right w:val="none" w:sz="0" w:space="0" w:color="auto"/>
                  </w:divBdr>
                </w:div>
                <w:div w:id="1216967975">
                  <w:marLeft w:val="480"/>
                  <w:marRight w:val="0"/>
                  <w:marTop w:val="0"/>
                  <w:marBottom w:val="0"/>
                  <w:divBdr>
                    <w:top w:val="none" w:sz="0" w:space="0" w:color="auto"/>
                    <w:left w:val="none" w:sz="0" w:space="0" w:color="auto"/>
                    <w:bottom w:val="none" w:sz="0" w:space="0" w:color="auto"/>
                    <w:right w:val="none" w:sz="0" w:space="0" w:color="auto"/>
                  </w:divBdr>
                </w:div>
                <w:div w:id="170726375">
                  <w:marLeft w:val="480"/>
                  <w:marRight w:val="0"/>
                  <w:marTop w:val="0"/>
                  <w:marBottom w:val="0"/>
                  <w:divBdr>
                    <w:top w:val="none" w:sz="0" w:space="0" w:color="auto"/>
                    <w:left w:val="none" w:sz="0" w:space="0" w:color="auto"/>
                    <w:bottom w:val="none" w:sz="0" w:space="0" w:color="auto"/>
                    <w:right w:val="none" w:sz="0" w:space="0" w:color="auto"/>
                  </w:divBdr>
                </w:div>
                <w:div w:id="176623967">
                  <w:marLeft w:val="480"/>
                  <w:marRight w:val="0"/>
                  <w:marTop w:val="0"/>
                  <w:marBottom w:val="0"/>
                  <w:divBdr>
                    <w:top w:val="none" w:sz="0" w:space="0" w:color="auto"/>
                    <w:left w:val="none" w:sz="0" w:space="0" w:color="auto"/>
                    <w:bottom w:val="none" w:sz="0" w:space="0" w:color="auto"/>
                    <w:right w:val="none" w:sz="0" w:space="0" w:color="auto"/>
                  </w:divBdr>
                </w:div>
                <w:div w:id="1798595863">
                  <w:marLeft w:val="480"/>
                  <w:marRight w:val="0"/>
                  <w:marTop w:val="0"/>
                  <w:marBottom w:val="0"/>
                  <w:divBdr>
                    <w:top w:val="none" w:sz="0" w:space="0" w:color="auto"/>
                    <w:left w:val="none" w:sz="0" w:space="0" w:color="auto"/>
                    <w:bottom w:val="none" w:sz="0" w:space="0" w:color="auto"/>
                    <w:right w:val="none" w:sz="0" w:space="0" w:color="auto"/>
                  </w:divBdr>
                </w:div>
                <w:div w:id="1016804517">
                  <w:marLeft w:val="480"/>
                  <w:marRight w:val="0"/>
                  <w:marTop w:val="0"/>
                  <w:marBottom w:val="0"/>
                  <w:divBdr>
                    <w:top w:val="none" w:sz="0" w:space="0" w:color="auto"/>
                    <w:left w:val="none" w:sz="0" w:space="0" w:color="auto"/>
                    <w:bottom w:val="none" w:sz="0" w:space="0" w:color="auto"/>
                    <w:right w:val="none" w:sz="0" w:space="0" w:color="auto"/>
                  </w:divBdr>
                </w:div>
                <w:div w:id="749619471">
                  <w:marLeft w:val="480"/>
                  <w:marRight w:val="0"/>
                  <w:marTop w:val="0"/>
                  <w:marBottom w:val="0"/>
                  <w:divBdr>
                    <w:top w:val="none" w:sz="0" w:space="0" w:color="auto"/>
                    <w:left w:val="none" w:sz="0" w:space="0" w:color="auto"/>
                    <w:bottom w:val="none" w:sz="0" w:space="0" w:color="auto"/>
                    <w:right w:val="none" w:sz="0" w:space="0" w:color="auto"/>
                  </w:divBdr>
                </w:div>
                <w:div w:id="1965426698">
                  <w:marLeft w:val="480"/>
                  <w:marRight w:val="0"/>
                  <w:marTop w:val="0"/>
                  <w:marBottom w:val="0"/>
                  <w:divBdr>
                    <w:top w:val="none" w:sz="0" w:space="0" w:color="auto"/>
                    <w:left w:val="none" w:sz="0" w:space="0" w:color="auto"/>
                    <w:bottom w:val="none" w:sz="0" w:space="0" w:color="auto"/>
                    <w:right w:val="none" w:sz="0" w:space="0" w:color="auto"/>
                  </w:divBdr>
                </w:div>
                <w:div w:id="1728531802">
                  <w:marLeft w:val="480"/>
                  <w:marRight w:val="0"/>
                  <w:marTop w:val="0"/>
                  <w:marBottom w:val="0"/>
                  <w:divBdr>
                    <w:top w:val="none" w:sz="0" w:space="0" w:color="auto"/>
                    <w:left w:val="none" w:sz="0" w:space="0" w:color="auto"/>
                    <w:bottom w:val="none" w:sz="0" w:space="0" w:color="auto"/>
                    <w:right w:val="none" w:sz="0" w:space="0" w:color="auto"/>
                  </w:divBdr>
                </w:div>
                <w:div w:id="613094368">
                  <w:marLeft w:val="480"/>
                  <w:marRight w:val="0"/>
                  <w:marTop w:val="0"/>
                  <w:marBottom w:val="0"/>
                  <w:divBdr>
                    <w:top w:val="none" w:sz="0" w:space="0" w:color="auto"/>
                    <w:left w:val="none" w:sz="0" w:space="0" w:color="auto"/>
                    <w:bottom w:val="none" w:sz="0" w:space="0" w:color="auto"/>
                    <w:right w:val="none" w:sz="0" w:space="0" w:color="auto"/>
                  </w:divBdr>
                </w:div>
                <w:div w:id="186910416">
                  <w:marLeft w:val="480"/>
                  <w:marRight w:val="0"/>
                  <w:marTop w:val="0"/>
                  <w:marBottom w:val="0"/>
                  <w:divBdr>
                    <w:top w:val="none" w:sz="0" w:space="0" w:color="auto"/>
                    <w:left w:val="none" w:sz="0" w:space="0" w:color="auto"/>
                    <w:bottom w:val="none" w:sz="0" w:space="0" w:color="auto"/>
                    <w:right w:val="none" w:sz="0" w:space="0" w:color="auto"/>
                  </w:divBdr>
                </w:div>
                <w:div w:id="1379352551">
                  <w:marLeft w:val="480"/>
                  <w:marRight w:val="0"/>
                  <w:marTop w:val="0"/>
                  <w:marBottom w:val="0"/>
                  <w:divBdr>
                    <w:top w:val="none" w:sz="0" w:space="0" w:color="auto"/>
                    <w:left w:val="none" w:sz="0" w:space="0" w:color="auto"/>
                    <w:bottom w:val="none" w:sz="0" w:space="0" w:color="auto"/>
                    <w:right w:val="none" w:sz="0" w:space="0" w:color="auto"/>
                  </w:divBdr>
                </w:div>
                <w:div w:id="584191457">
                  <w:marLeft w:val="480"/>
                  <w:marRight w:val="0"/>
                  <w:marTop w:val="0"/>
                  <w:marBottom w:val="0"/>
                  <w:divBdr>
                    <w:top w:val="none" w:sz="0" w:space="0" w:color="auto"/>
                    <w:left w:val="none" w:sz="0" w:space="0" w:color="auto"/>
                    <w:bottom w:val="none" w:sz="0" w:space="0" w:color="auto"/>
                    <w:right w:val="none" w:sz="0" w:space="0" w:color="auto"/>
                  </w:divBdr>
                </w:div>
                <w:div w:id="1864590787">
                  <w:marLeft w:val="480"/>
                  <w:marRight w:val="0"/>
                  <w:marTop w:val="0"/>
                  <w:marBottom w:val="0"/>
                  <w:divBdr>
                    <w:top w:val="none" w:sz="0" w:space="0" w:color="auto"/>
                    <w:left w:val="none" w:sz="0" w:space="0" w:color="auto"/>
                    <w:bottom w:val="none" w:sz="0" w:space="0" w:color="auto"/>
                    <w:right w:val="none" w:sz="0" w:space="0" w:color="auto"/>
                  </w:divBdr>
                </w:div>
                <w:div w:id="387190552">
                  <w:marLeft w:val="480"/>
                  <w:marRight w:val="0"/>
                  <w:marTop w:val="0"/>
                  <w:marBottom w:val="0"/>
                  <w:divBdr>
                    <w:top w:val="none" w:sz="0" w:space="0" w:color="auto"/>
                    <w:left w:val="none" w:sz="0" w:space="0" w:color="auto"/>
                    <w:bottom w:val="none" w:sz="0" w:space="0" w:color="auto"/>
                    <w:right w:val="none" w:sz="0" w:space="0" w:color="auto"/>
                  </w:divBdr>
                </w:div>
                <w:div w:id="147793086">
                  <w:marLeft w:val="480"/>
                  <w:marRight w:val="0"/>
                  <w:marTop w:val="0"/>
                  <w:marBottom w:val="0"/>
                  <w:divBdr>
                    <w:top w:val="none" w:sz="0" w:space="0" w:color="auto"/>
                    <w:left w:val="none" w:sz="0" w:space="0" w:color="auto"/>
                    <w:bottom w:val="none" w:sz="0" w:space="0" w:color="auto"/>
                    <w:right w:val="none" w:sz="0" w:space="0" w:color="auto"/>
                  </w:divBdr>
                </w:div>
                <w:div w:id="328096989">
                  <w:marLeft w:val="480"/>
                  <w:marRight w:val="0"/>
                  <w:marTop w:val="0"/>
                  <w:marBottom w:val="0"/>
                  <w:divBdr>
                    <w:top w:val="none" w:sz="0" w:space="0" w:color="auto"/>
                    <w:left w:val="none" w:sz="0" w:space="0" w:color="auto"/>
                    <w:bottom w:val="none" w:sz="0" w:space="0" w:color="auto"/>
                    <w:right w:val="none" w:sz="0" w:space="0" w:color="auto"/>
                  </w:divBdr>
                </w:div>
                <w:div w:id="562833502">
                  <w:marLeft w:val="480"/>
                  <w:marRight w:val="0"/>
                  <w:marTop w:val="0"/>
                  <w:marBottom w:val="0"/>
                  <w:divBdr>
                    <w:top w:val="none" w:sz="0" w:space="0" w:color="auto"/>
                    <w:left w:val="none" w:sz="0" w:space="0" w:color="auto"/>
                    <w:bottom w:val="none" w:sz="0" w:space="0" w:color="auto"/>
                    <w:right w:val="none" w:sz="0" w:space="0" w:color="auto"/>
                  </w:divBdr>
                </w:div>
                <w:div w:id="1032271060">
                  <w:marLeft w:val="480"/>
                  <w:marRight w:val="0"/>
                  <w:marTop w:val="0"/>
                  <w:marBottom w:val="0"/>
                  <w:divBdr>
                    <w:top w:val="none" w:sz="0" w:space="0" w:color="auto"/>
                    <w:left w:val="none" w:sz="0" w:space="0" w:color="auto"/>
                    <w:bottom w:val="none" w:sz="0" w:space="0" w:color="auto"/>
                    <w:right w:val="none" w:sz="0" w:space="0" w:color="auto"/>
                  </w:divBdr>
                </w:div>
                <w:div w:id="1008406968">
                  <w:marLeft w:val="480"/>
                  <w:marRight w:val="0"/>
                  <w:marTop w:val="0"/>
                  <w:marBottom w:val="0"/>
                  <w:divBdr>
                    <w:top w:val="none" w:sz="0" w:space="0" w:color="auto"/>
                    <w:left w:val="none" w:sz="0" w:space="0" w:color="auto"/>
                    <w:bottom w:val="none" w:sz="0" w:space="0" w:color="auto"/>
                    <w:right w:val="none" w:sz="0" w:space="0" w:color="auto"/>
                  </w:divBdr>
                </w:div>
                <w:div w:id="1237208740">
                  <w:marLeft w:val="480"/>
                  <w:marRight w:val="0"/>
                  <w:marTop w:val="0"/>
                  <w:marBottom w:val="0"/>
                  <w:divBdr>
                    <w:top w:val="none" w:sz="0" w:space="0" w:color="auto"/>
                    <w:left w:val="none" w:sz="0" w:space="0" w:color="auto"/>
                    <w:bottom w:val="none" w:sz="0" w:space="0" w:color="auto"/>
                    <w:right w:val="none" w:sz="0" w:space="0" w:color="auto"/>
                  </w:divBdr>
                </w:div>
                <w:div w:id="430509006">
                  <w:marLeft w:val="480"/>
                  <w:marRight w:val="0"/>
                  <w:marTop w:val="0"/>
                  <w:marBottom w:val="0"/>
                  <w:divBdr>
                    <w:top w:val="none" w:sz="0" w:space="0" w:color="auto"/>
                    <w:left w:val="none" w:sz="0" w:space="0" w:color="auto"/>
                    <w:bottom w:val="none" w:sz="0" w:space="0" w:color="auto"/>
                    <w:right w:val="none" w:sz="0" w:space="0" w:color="auto"/>
                  </w:divBdr>
                </w:div>
                <w:div w:id="1853063103">
                  <w:marLeft w:val="480"/>
                  <w:marRight w:val="0"/>
                  <w:marTop w:val="0"/>
                  <w:marBottom w:val="0"/>
                  <w:divBdr>
                    <w:top w:val="none" w:sz="0" w:space="0" w:color="auto"/>
                    <w:left w:val="none" w:sz="0" w:space="0" w:color="auto"/>
                    <w:bottom w:val="none" w:sz="0" w:space="0" w:color="auto"/>
                    <w:right w:val="none" w:sz="0" w:space="0" w:color="auto"/>
                  </w:divBdr>
                </w:div>
                <w:div w:id="1684360758">
                  <w:marLeft w:val="480"/>
                  <w:marRight w:val="0"/>
                  <w:marTop w:val="0"/>
                  <w:marBottom w:val="0"/>
                  <w:divBdr>
                    <w:top w:val="none" w:sz="0" w:space="0" w:color="auto"/>
                    <w:left w:val="none" w:sz="0" w:space="0" w:color="auto"/>
                    <w:bottom w:val="none" w:sz="0" w:space="0" w:color="auto"/>
                    <w:right w:val="none" w:sz="0" w:space="0" w:color="auto"/>
                  </w:divBdr>
                </w:div>
                <w:div w:id="399596562">
                  <w:marLeft w:val="480"/>
                  <w:marRight w:val="0"/>
                  <w:marTop w:val="0"/>
                  <w:marBottom w:val="0"/>
                  <w:divBdr>
                    <w:top w:val="none" w:sz="0" w:space="0" w:color="auto"/>
                    <w:left w:val="none" w:sz="0" w:space="0" w:color="auto"/>
                    <w:bottom w:val="none" w:sz="0" w:space="0" w:color="auto"/>
                    <w:right w:val="none" w:sz="0" w:space="0" w:color="auto"/>
                  </w:divBdr>
                </w:div>
                <w:div w:id="917251304">
                  <w:marLeft w:val="480"/>
                  <w:marRight w:val="0"/>
                  <w:marTop w:val="0"/>
                  <w:marBottom w:val="0"/>
                  <w:divBdr>
                    <w:top w:val="none" w:sz="0" w:space="0" w:color="auto"/>
                    <w:left w:val="none" w:sz="0" w:space="0" w:color="auto"/>
                    <w:bottom w:val="none" w:sz="0" w:space="0" w:color="auto"/>
                    <w:right w:val="none" w:sz="0" w:space="0" w:color="auto"/>
                  </w:divBdr>
                </w:div>
                <w:div w:id="1693605778">
                  <w:marLeft w:val="480"/>
                  <w:marRight w:val="0"/>
                  <w:marTop w:val="0"/>
                  <w:marBottom w:val="0"/>
                  <w:divBdr>
                    <w:top w:val="none" w:sz="0" w:space="0" w:color="auto"/>
                    <w:left w:val="none" w:sz="0" w:space="0" w:color="auto"/>
                    <w:bottom w:val="none" w:sz="0" w:space="0" w:color="auto"/>
                    <w:right w:val="none" w:sz="0" w:space="0" w:color="auto"/>
                  </w:divBdr>
                </w:div>
                <w:div w:id="352655383">
                  <w:marLeft w:val="480"/>
                  <w:marRight w:val="0"/>
                  <w:marTop w:val="0"/>
                  <w:marBottom w:val="0"/>
                  <w:divBdr>
                    <w:top w:val="none" w:sz="0" w:space="0" w:color="auto"/>
                    <w:left w:val="none" w:sz="0" w:space="0" w:color="auto"/>
                    <w:bottom w:val="none" w:sz="0" w:space="0" w:color="auto"/>
                    <w:right w:val="none" w:sz="0" w:space="0" w:color="auto"/>
                  </w:divBdr>
                </w:div>
                <w:div w:id="830027722">
                  <w:marLeft w:val="480"/>
                  <w:marRight w:val="0"/>
                  <w:marTop w:val="0"/>
                  <w:marBottom w:val="0"/>
                  <w:divBdr>
                    <w:top w:val="none" w:sz="0" w:space="0" w:color="auto"/>
                    <w:left w:val="none" w:sz="0" w:space="0" w:color="auto"/>
                    <w:bottom w:val="none" w:sz="0" w:space="0" w:color="auto"/>
                    <w:right w:val="none" w:sz="0" w:space="0" w:color="auto"/>
                  </w:divBdr>
                </w:div>
                <w:div w:id="1490361775">
                  <w:marLeft w:val="480"/>
                  <w:marRight w:val="0"/>
                  <w:marTop w:val="0"/>
                  <w:marBottom w:val="0"/>
                  <w:divBdr>
                    <w:top w:val="none" w:sz="0" w:space="0" w:color="auto"/>
                    <w:left w:val="none" w:sz="0" w:space="0" w:color="auto"/>
                    <w:bottom w:val="none" w:sz="0" w:space="0" w:color="auto"/>
                    <w:right w:val="none" w:sz="0" w:space="0" w:color="auto"/>
                  </w:divBdr>
                </w:div>
                <w:div w:id="1631592366">
                  <w:marLeft w:val="480"/>
                  <w:marRight w:val="0"/>
                  <w:marTop w:val="0"/>
                  <w:marBottom w:val="0"/>
                  <w:divBdr>
                    <w:top w:val="none" w:sz="0" w:space="0" w:color="auto"/>
                    <w:left w:val="none" w:sz="0" w:space="0" w:color="auto"/>
                    <w:bottom w:val="none" w:sz="0" w:space="0" w:color="auto"/>
                    <w:right w:val="none" w:sz="0" w:space="0" w:color="auto"/>
                  </w:divBdr>
                </w:div>
                <w:div w:id="1795639160">
                  <w:marLeft w:val="480"/>
                  <w:marRight w:val="0"/>
                  <w:marTop w:val="0"/>
                  <w:marBottom w:val="0"/>
                  <w:divBdr>
                    <w:top w:val="none" w:sz="0" w:space="0" w:color="auto"/>
                    <w:left w:val="none" w:sz="0" w:space="0" w:color="auto"/>
                    <w:bottom w:val="none" w:sz="0" w:space="0" w:color="auto"/>
                    <w:right w:val="none" w:sz="0" w:space="0" w:color="auto"/>
                  </w:divBdr>
                </w:div>
                <w:div w:id="1803890405">
                  <w:marLeft w:val="480"/>
                  <w:marRight w:val="0"/>
                  <w:marTop w:val="0"/>
                  <w:marBottom w:val="0"/>
                  <w:divBdr>
                    <w:top w:val="none" w:sz="0" w:space="0" w:color="auto"/>
                    <w:left w:val="none" w:sz="0" w:space="0" w:color="auto"/>
                    <w:bottom w:val="none" w:sz="0" w:space="0" w:color="auto"/>
                    <w:right w:val="none" w:sz="0" w:space="0" w:color="auto"/>
                  </w:divBdr>
                </w:div>
                <w:div w:id="332297651">
                  <w:marLeft w:val="480"/>
                  <w:marRight w:val="0"/>
                  <w:marTop w:val="0"/>
                  <w:marBottom w:val="0"/>
                  <w:divBdr>
                    <w:top w:val="none" w:sz="0" w:space="0" w:color="auto"/>
                    <w:left w:val="none" w:sz="0" w:space="0" w:color="auto"/>
                    <w:bottom w:val="none" w:sz="0" w:space="0" w:color="auto"/>
                    <w:right w:val="none" w:sz="0" w:space="0" w:color="auto"/>
                  </w:divBdr>
                </w:div>
                <w:div w:id="1834681757">
                  <w:marLeft w:val="480"/>
                  <w:marRight w:val="0"/>
                  <w:marTop w:val="0"/>
                  <w:marBottom w:val="0"/>
                  <w:divBdr>
                    <w:top w:val="none" w:sz="0" w:space="0" w:color="auto"/>
                    <w:left w:val="none" w:sz="0" w:space="0" w:color="auto"/>
                    <w:bottom w:val="none" w:sz="0" w:space="0" w:color="auto"/>
                    <w:right w:val="none" w:sz="0" w:space="0" w:color="auto"/>
                  </w:divBdr>
                </w:div>
                <w:div w:id="1567103740">
                  <w:marLeft w:val="480"/>
                  <w:marRight w:val="0"/>
                  <w:marTop w:val="0"/>
                  <w:marBottom w:val="0"/>
                  <w:divBdr>
                    <w:top w:val="none" w:sz="0" w:space="0" w:color="auto"/>
                    <w:left w:val="none" w:sz="0" w:space="0" w:color="auto"/>
                    <w:bottom w:val="none" w:sz="0" w:space="0" w:color="auto"/>
                    <w:right w:val="none" w:sz="0" w:space="0" w:color="auto"/>
                  </w:divBdr>
                </w:div>
                <w:div w:id="1445689670">
                  <w:marLeft w:val="480"/>
                  <w:marRight w:val="0"/>
                  <w:marTop w:val="0"/>
                  <w:marBottom w:val="0"/>
                  <w:divBdr>
                    <w:top w:val="none" w:sz="0" w:space="0" w:color="auto"/>
                    <w:left w:val="none" w:sz="0" w:space="0" w:color="auto"/>
                    <w:bottom w:val="none" w:sz="0" w:space="0" w:color="auto"/>
                    <w:right w:val="none" w:sz="0" w:space="0" w:color="auto"/>
                  </w:divBdr>
                </w:div>
                <w:div w:id="706763648">
                  <w:marLeft w:val="480"/>
                  <w:marRight w:val="0"/>
                  <w:marTop w:val="0"/>
                  <w:marBottom w:val="0"/>
                  <w:divBdr>
                    <w:top w:val="none" w:sz="0" w:space="0" w:color="auto"/>
                    <w:left w:val="none" w:sz="0" w:space="0" w:color="auto"/>
                    <w:bottom w:val="none" w:sz="0" w:space="0" w:color="auto"/>
                    <w:right w:val="none" w:sz="0" w:space="0" w:color="auto"/>
                  </w:divBdr>
                </w:div>
                <w:div w:id="1390953438">
                  <w:marLeft w:val="480"/>
                  <w:marRight w:val="0"/>
                  <w:marTop w:val="0"/>
                  <w:marBottom w:val="0"/>
                  <w:divBdr>
                    <w:top w:val="none" w:sz="0" w:space="0" w:color="auto"/>
                    <w:left w:val="none" w:sz="0" w:space="0" w:color="auto"/>
                    <w:bottom w:val="none" w:sz="0" w:space="0" w:color="auto"/>
                    <w:right w:val="none" w:sz="0" w:space="0" w:color="auto"/>
                  </w:divBdr>
                </w:div>
                <w:div w:id="825822356">
                  <w:marLeft w:val="480"/>
                  <w:marRight w:val="0"/>
                  <w:marTop w:val="0"/>
                  <w:marBottom w:val="0"/>
                  <w:divBdr>
                    <w:top w:val="none" w:sz="0" w:space="0" w:color="auto"/>
                    <w:left w:val="none" w:sz="0" w:space="0" w:color="auto"/>
                    <w:bottom w:val="none" w:sz="0" w:space="0" w:color="auto"/>
                    <w:right w:val="none" w:sz="0" w:space="0" w:color="auto"/>
                  </w:divBdr>
                </w:div>
                <w:div w:id="245463328">
                  <w:marLeft w:val="480"/>
                  <w:marRight w:val="0"/>
                  <w:marTop w:val="0"/>
                  <w:marBottom w:val="0"/>
                  <w:divBdr>
                    <w:top w:val="none" w:sz="0" w:space="0" w:color="auto"/>
                    <w:left w:val="none" w:sz="0" w:space="0" w:color="auto"/>
                    <w:bottom w:val="none" w:sz="0" w:space="0" w:color="auto"/>
                    <w:right w:val="none" w:sz="0" w:space="0" w:color="auto"/>
                  </w:divBdr>
                </w:div>
                <w:div w:id="1769815750">
                  <w:marLeft w:val="480"/>
                  <w:marRight w:val="0"/>
                  <w:marTop w:val="0"/>
                  <w:marBottom w:val="0"/>
                  <w:divBdr>
                    <w:top w:val="none" w:sz="0" w:space="0" w:color="auto"/>
                    <w:left w:val="none" w:sz="0" w:space="0" w:color="auto"/>
                    <w:bottom w:val="none" w:sz="0" w:space="0" w:color="auto"/>
                    <w:right w:val="none" w:sz="0" w:space="0" w:color="auto"/>
                  </w:divBdr>
                </w:div>
                <w:div w:id="1349723241">
                  <w:marLeft w:val="480"/>
                  <w:marRight w:val="0"/>
                  <w:marTop w:val="0"/>
                  <w:marBottom w:val="0"/>
                  <w:divBdr>
                    <w:top w:val="none" w:sz="0" w:space="0" w:color="auto"/>
                    <w:left w:val="none" w:sz="0" w:space="0" w:color="auto"/>
                    <w:bottom w:val="none" w:sz="0" w:space="0" w:color="auto"/>
                    <w:right w:val="none" w:sz="0" w:space="0" w:color="auto"/>
                  </w:divBdr>
                </w:div>
                <w:div w:id="1980761968">
                  <w:marLeft w:val="480"/>
                  <w:marRight w:val="0"/>
                  <w:marTop w:val="0"/>
                  <w:marBottom w:val="0"/>
                  <w:divBdr>
                    <w:top w:val="none" w:sz="0" w:space="0" w:color="auto"/>
                    <w:left w:val="none" w:sz="0" w:space="0" w:color="auto"/>
                    <w:bottom w:val="none" w:sz="0" w:space="0" w:color="auto"/>
                    <w:right w:val="none" w:sz="0" w:space="0" w:color="auto"/>
                  </w:divBdr>
                </w:div>
                <w:div w:id="1821388882">
                  <w:marLeft w:val="480"/>
                  <w:marRight w:val="0"/>
                  <w:marTop w:val="0"/>
                  <w:marBottom w:val="0"/>
                  <w:divBdr>
                    <w:top w:val="none" w:sz="0" w:space="0" w:color="auto"/>
                    <w:left w:val="none" w:sz="0" w:space="0" w:color="auto"/>
                    <w:bottom w:val="none" w:sz="0" w:space="0" w:color="auto"/>
                    <w:right w:val="none" w:sz="0" w:space="0" w:color="auto"/>
                  </w:divBdr>
                </w:div>
                <w:div w:id="1030685931">
                  <w:marLeft w:val="480"/>
                  <w:marRight w:val="0"/>
                  <w:marTop w:val="0"/>
                  <w:marBottom w:val="0"/>
                  <w:divBdr>
                    <w:top w:val="none" w:sz="0" w:space="0" w:color="auto"/>
                    <w:left w:val="none" w:sz="0" w:space="0" w:color="auto"/>
                    <w:bottom w:val="none" w:sz="0" w:space="0" w:color="auto"/>
                    <w:right w:val="none" w:sz="0" w:space="0" w:color="auto"/>
                  </w:divBdr>
                </w:div>
                <w:div w:id="797066385">
                  <w:marLeft w:val="480"/>
                  <w:marRight w:val="0"/>
                  <w:marTop w:val="0"/>
                  <w:marBottom w:val="0"/>
                  <w:divBdr>
                    <w:top w:val="none" w:sz="0" w:space="0" w:color="auto"/>
                    <w:left w:val="none" w:sz="0" w:space="0" w:color="auto"/>
                    <w:bottom w:val="none" w:sz="0" w:space="0" w:color="auto"/>
                    <w:right w:val="none" w:sz="0" w:space="0" w:color="auto"/>
                  </w:divBdr>
                </w:div>
                <w:div w:id="49693997">
                  <w:marLeft w:val="480"/>
                  <w:marRight w:val="0"/>
                  <w:marTop w:val="0"/>
                  <w:marBottom w:val="0"/>
                  <w:divBdr>
                    <w:top w:val="none" w:sz="0" w:space="0" w:color="auto"/>
                    <w:left w:val="none" w:sz="0" w:space="0" w:color="auto"/>
                    <w:bottom w:val="none" w:sz="0" w:space="0" w:color="auto"/>
                    <w:right w:val="none" w:sz="0" w:space="0" w:color="auto"/>
                  </w:divBdr>
                </w:div>
                <w:div w:id="1587376108">
                  <w:marLeft w:val="480"/>
                  <w:marRight w:val="0"/>
                  <w:marTop w:val="0"/>
                  <w:marBottom w:val="0"/>
                  <w:divBdr>
                    <w:top w:val="none" w:sz="0" w:space="0" w:color="auto"/>
                    <w:left w:val="none" w:sz="0" w:space="0" w:color="auto"/>
                    <w:bottom w:val="none" w:sz="0" w:space="0" w:color="auto"/>
                    <w:right w:val="none" w:sz="0" w:space="0" w:color="auto"/>
                  </w:divBdr>
                </w:div>
                <w:div w:id="1585651422">
                  <w:marLeft w:val="480"/>
                  <w:marRight w:val="0"/>
                  <w:marTop w:val="0"/>
                  <w:marBottom w:val="0"/>
                  <w:divBdr>
                    <w:top w:val="none" w:sz="0" w:space="0" w:color="auto"/>
                    <w:left w:val="none" w:sz="0" w:space="0" w:color="auto"/>
                    <w:bottom w:val="none" w:sz="0" w:space="0" w:color="auto"/>
                    <w:right w:val="none" w:sz="0" w:space="0" w:color="auto"/>
                  </w:divBdr>
                </w:div>
                <w:div w:id="916595259">
                  <w:marLeft w:val="480"/>
                  <w:marRight w:val="0"/>
                  <w:marTop w:val="0"/>
                  <w:marBottom w:val="0"/>
                  <w:divBdr>
                    <w:top w:val="none" w:sz="0" w:space="0" w:color="auto"/>
                    <w:left w:val="none" w:sz="0" w:space="0" w:color="auto"/>
                    <w:bottom w:val="none" w:sz="0" w:space="0" w:color="auto"/>
                    <w:right w:val="none" w:sz="0" w:space="0" w:color="auto"/>
                  </w:divBdr>
                </w:div>
                <w:div w:id="1191407285">
                  <w:marLeft w:val="480"/>
                  <w:marRight w:val="0"/>
                  <w:marTop w:val="0"/>
                  <w:marBottom w:val="0"/>
                  <w:divBdr>
                    <w:top w:val="none" w:sz="0" w:space="0" w:color="auto"/>
                    <w:left w:val="none" w:sz="0" w:space="0" w:color="auto"/>
                    <w:bottom w:val="none" w:sz="0" w:space="0" w:color="auto"/>
                    <w:right w:val="none" w:sz="0" w:space="0" w:color="auto"/>
                  </w:divBdr>
                </w:div>
                <w:div w:id="906957230">
                  <w:marLeft w:val="480"/>
                  <w:marRight w:val="0"/>
                  <w:marTop w:val="0"/>
                  <w:marBottom w:val="0"/>
                  <w:divBdr>
                    <w:top w:val="none" w:sz="0" w:space="0" w:color="auto"/>
                    <w:left w:val="none" w:sz="0" w:space="0" w:color="auto"/>
                    <w:bottom w:val="none" w:sz="0" w:space="0" w:color="auto"/>
                    <w:right w:val="none" w:sz="0" w:space="0" w:color="auto"/>
                  </w:divBdr>
                </w:div>
                <w:div w:id="978849782">
                  <w:marLeft w:val="480"/>
                  <w:marRight w:val="0"/>
                  <w:marTop w:val="0"/>
                  <w:marBottom w:val="0"/>
                  <w:divBdr>
                    <w:top w:val="none" w:sz="0" w:space="0" w:color="auto"/>
                    <w:left w:val="none" w:sz="0" w:space="0" w:color="auto"/>
                    <w:bottom w:val="none" w:sz="0" w:space="0" w:color="auto"/>
                    <w:right w:val="none" w:sz="0" w:space="0" w:color="auto"/>
                  </w:divBdr>
                </w:div>
                <w:div w:id="1743284641">
                  <w:marLeft w:val="480"/>
                  <w:marRight w:val="0"/>
                  <w:marTop w:val="0"/>
                  <w:marBottom w:val="0"/>
                  <w:divBdr>
                    <w:top w:val="none" w:sz="0" w:space="0" w:color="auto"/>
                    <w:left w:val="none" w:sz="0" w:space="0" w:color="auto"/>
                    <w:bottom w:val="none" w:sz="0" w:space="0" w:color="auto"/>
                    <w:right w:val="none" w:sz="0" w:space="0" w:color="auto"/>
                  </w:divBdr>
                </w:div>
                <w:div w:id="1780250081">
                  <w:marLeft w:val="480"/>
                  <w:marRight w:val="0"/>
                  <w:marTop w:val="0"/>
                  <w:marBottom w:val="0"/>
                  <w:divBdr>
                    <w:top w:val="none" w:sz="0" w:space="0" w:color="auto"/>
                    <w:left w:val="none" w:sz="0" w:space="0" w:color="auto"/>
                    <w:bottom w:val="none" w:sz="0" w:space="0" w:color="auto"/>
                    <w:right w:val="none" w:sz="0" w:space="0" w:color="auto"/>
                  </w:divBdr>
                </w:div>
                <w:div w:id="1605335374">
                  <w:marLeft w:val="480"/>
                  <w:marRight w:val="0"/>
                  <w:marTop w:val="0"/>
                  <w:marBottom w:val="0"/>
                  <w:divBdr>
                    <w:top w:val="none" w:sz="0" w:space="0" w:color="auto"/>
                    <w:left w:val="none" w:sz="0" w:space="0" w:color="auto"/>
                    <w:bottom w:val="none" w:sz="0" w:space="0" w:color="auto"/>
                    <w:right w:val="none" w:sz="0" w:space="0" w:color="auto"/>
                  </w:divBdr>
                </w:div>
                <w:div w:id="1284077999">
                  <w:marLeft w:val="480"/>
                  <w:marRight w:val="0"/>
                  <w:marTop w:val="0"/>
                  <w:marBottom w:val="0"/>
                  <w:divBdr>
                    <w:top w:val="none" w:sz="0" w:space="0" w:color="auto"/>
                    <w:left w:val="none" w:sz="0" w:space="0" w:color="auto"/>
                    <w:bottom w:val="none" w:sz="0" w:space="0" w:color="auto"/>
                    <w:right w:val="none" w:sz="0" w:space="0" w:color="auto"/>
                  </w:divBdr>
                </w:div>
                <w:div w:id="1714452823">
                  <w:marLeft w:val="480"/>
                  <w:marRight w:val="0"/>
                  <w:marTop w:val="0"/>
                  <w:marBottom w:val="0"/>
                  <w:divBdr>
                    <w:top w:val="none" w:sz="0" w:space="0" w:color="auto"/>
                    <w:left w:val="none" w:sz="0" w:space="0" w:color="auto"/>
                    <w:bottom w:val="none" w:sz="0" w:space="0" w:color="auto"/>
                    <w:right w:val="none" w:sz="0" w:space="0" w:color="auto"/>
                  </w:divBdr>
                </w:div>
                <w:div w:id="991953806">
                  <w:marLeft w:val="480"/>
                  <w:marRight w:val="0"/>
                  <w:marTop w:val="0"/>
                  <w:marBottom w:val="0"/>
                  <w:divBdr>
                    <w:top w:val="none" w:sz="0" w:space="0" w:color="auto"/>
                    <w:left w:val="none" w:sz="0" w:space="0" w:color="auto"/>
                    <w:bottom w:val="none" w:sz="0" w:space="0" w:color="auto"/>
                    <w:right w:val="none" w:sz="0" w:space="0" w:color="auto"/>
                  </w:divBdr>
                </w:div>
                <w:div w:id="1941837576">
                  <w:marLeft w:val="480"/>
                  <w:marRight w:val="0"/>
                  <w:marTop w:val="0"/>
                  <w:marBottom w:val="0"/>
                  <w:divBdr>
                    <w:top w:val="none" w:sz="0" w:space="0" w:color="auto"/>
                    <w:left w:val="none" w:sz="0" w:space="0" w:color="auto"/>
                    <w:bottom w:val="none" w:sz="0" w:space="0" w:color="auto"/>
                    <w:right w:val="none" w:sz="0" w:space="0" w:color="auto"/>
                  </w:divBdr>
                </w:div>
                <w:div w:id="408692808">
                  <w:marLeft w:val="480"/>
                  <w:marRight w:val="0"/>
                  <w:marTop w:val="0"/>
                  <w:marBottom w:val="0"/>
                  <w:divBdr>
                    <w:top w:val="none" w:sz="0" w:space="0" w:color="auto"/>
                    <w:left w:val="none" w:sz="0" w:space="0" w:color="auto"/>
                    <w:bottom w:val="none" w:sz="0" w:space="0" w:color="auto"/>
                    <w:right w:val="none" w:sz="0" w:space="0" w:color="auto"/>
                  </w:divBdr>
                </w:div>
                <w:div w:id="1565526069">
                  <w:marLeft w:val="480"/>
                  <w:marRight w:val="0"/>
                  <w:marTop w:val="0"/>
                  <w:marBottom w:val="0"/>
                  <w:divBdr>
                    <w:top w:val="none" w:sz="0" w:space="0" w:color="auto"/>
                    <w:left w:val="none" w:sz="0" w:space="0" w:color="auto"/>
                    <w:bottom w:val="none" w:sz="0" w:space="0" w:color="auto"/>
                    <w:right w:val="none" w:sz="0" w:space="0" w:color="auto"/>
                  </w:divBdr>
                </w:div>
              </w:divsChild>
            </w:div>
            <w:div w:id="513108279">
              <w:marLeft w:val="0"/>
              <w:marRight w:val="0"/>
              <w:marTop w:val="0"/>
              <w:marBottom w:val="0"/>
              <w:divBdr>
                <w:top w:val="none" w:sz="0" w:space="0" w:color="auto"/>
                <w:left w:val="none" w:sz="0" w:space="0" w:color="auto"/>
                <w:bottom w:val="none" w:sz="0" w:space="0" w:color="auto"/>
                <w:right w:val="none" w:sz="0" w:space="0" w:color="auto"/>
              </w:divBdr>
              <w:divsChild>
                <w:div w:id="1919093791">
                  <w:marLeft w:val="480"/>
                  <w:marRight w:val="0"/>
                  <w:marTop w:val="0"/>
                  <w:marBottom w:val="0"/>
                  <w:divBdr>
                    <w:top w:val="none" w:sz="0" w:space="0" w:color="auto"/>
                    <w:left w:val="none" w:sz="0" w:space="0" w:color="auto"/>
                    <w:bottom w:val="none" w:sz="0" w:space="0" w:color="auto"/>
                    <w:right w:val="none" w:sz="0" w:space="0" w:color="auto"/>
                  </w:divBdr>
                </w:div>
                <w:div w:id="55207366">
                  <w:marLeft w:val="480"/>
                  <w:marRight w:val="0"/>
                  <w:marTop w:val="0"/>
                  <w:marBottom w:val="0"/>
                  <w:divBdr>
                    <w:top w:val="none" w:sz="0" w:space="0" w:color="auto"/>
                    <w:left w:val="none" w:sz="0" w:space="0" w:color="auto"/>
                    <w:bottom w:val="none" w:sz="0" w:space="0" w:color="auto"/>
                    <w:right w:val="none" w:sz="0" w:space="0" w:color="auto"/>
                  </w:divBdr>
                </w:div>
                <w:div w:id="2039500855">
                  <w:marLeft w:val="480"/>
                  <w:marRight w:val="0"/>
                  <w:marTop w:val="0"/>
                  <w:marBottom w:val="0"/>
                  <w:divBdr>
                    <w:top w:val="none" w:sz="0" w:space="0" w:color="auto"/>
                    <w:left w:val="none" w:sz="0" w:space="0" w:color="auto"/>
                    <w:bottom w:val="none" w:sz="0" w:space="0" w:color="auto"/>
                    <w:right w:val="none" w:sz="0" w:space="0" w:color="auto"/>
                  </w:divBdr>
                </w:div>
                <w:div w:id="2052730673">
                  <w:marLeft w:val="480"/>
                  <w:marRight w:val="0"/>
                  <w:marTop w:val="0"/>
                  <w:marBottom w:val="0"/>
                  <w:divBdr>
                    <w:top w:val="none" w:sz="0" w:space="0" w:color="auto"/>
                    <w:left w:val="none" w:sz="0" w:space="0" w:color="auto"/>
                    <w:bottom w:val="none" w:sz="0" w:space="0" w:color="auto"/>
                    <w:right w:val="none" w:sz="0" w:space="0" w:color="auto"/>
                  </w:divBdr>
                </w:div>
                <w:div w:id="50077007">
                  <w:marLeft w:val="480"/>
                  <w:marRight w:val="0"/>
                  <w:marTop w:val="0"/>
                  <w:marBottom w:val="0"/>
                  <w:divBdr>
                    <w:top w:val="none" w:sz="0" w:space="0" w:color="auto"/>
                    <w:left w:val="none" w:sz="0" w:space="0" w:color="auto"/>
                    <w:bottom w:val="none" w:sz="0" w:space="0" w:color="auto"/>
                    <w:right w:val="none" w:sz="0" w:space="0" w:color="auto"/>
                  </w:divBdr>
                </w:div>
                <w:div w:id="1597010705">
                  <w:marLeft w:val="480"/>
                  <w:marRight w:val="0"/>
                  <w:marTop w:val="0"/>
                  <w:marBottom w:val="0"/>
                  <w:divBdr>
                    <w:top w:val="none" w:sz="0" w:space="0" w:color="auto"/>
                    <w:left w:val="none" w:sz="0" w:space="0" w:color="auto"/>
                    <w:bottom w:val="none" w:sz="0" w:space="0" w:color="auto"/>
                    <w:right w:val="none" w:sz="0" w:space="0" w:color="auto"/>
                  </w:divBdr>
                </w:div>
                <w:div w:id="7487712">
                  <w:marLeft w:val="480"/>
                  <w:marRight w:val="0"/>
                  <w:marTop w:val="0"/>
                  <w:marBottom w:val="0"/>
                  <w:divBdr>
                    <w:top w:val="none" w:sz="0" w:space="0" w:color="auto"/>
                    <w:left w:val="none" w:sz="0" w:space="0" w:color="auto"/>
                    <w:bottom w:val="none" w:sz="0" w:space="0" w:color="auto"/>
                    <w:right w:val="none" w:sz="0" w:space="0" w:color="auto"/>
                  </w:divBdr>
                </w:div>
                <w:div w:id="2113741898">
                  <w:marLeft w:val="480"/>
                  <w:marRight w:val="0"/>
                  <w:marTop w:val="0"/>
                  <w:marBottom w:val="0"/>
                  <w:divBdr>
                    <w:top w:val="none" w:sz="0" w:space="0" w:color="auto"/>
                    <w:left w:val="none" w:sz="0" w:space="0" w:color="auto"/>
                    <w:bottom w:val="none" w:sz="0" w:space="0" w:color="auto"/>
                    <w:right w:val="none" w:sz="0" w:space="0" w:color="auto"/>
                  </w:divBdr>
                </w:div>
                <w:div w:id="1342779415">
                  <w:marLeft w:val="480"/>
                  <w:marRight w:val="0"/>
                  <w:marTop w:val="0"/>
                  <w:marBottom w:val="0"/>
                  <w:divBdr>
                    <w:top w:val="none" w:sz="0" w:space="0" w:color="auto"/>
                    <w:left w:val="none" w:sz="0" w:space="0" w:color="auto"/>
                    <w:bottom w:val="none" w:sz="0" w:space="0" w:color="auto"/>
                    <w:right w:val="none" w:sz="0" w:space="0" w:color="auto"/>
                  </w:divBdr>
                </w:div>
                <w:div w:id="97911016">
                  <w:marLeft w:val="480"/>
                  <w:marRight w:val="0"/>
                  <w:marTop w:val="0"/>
                  <w:marBottom w:val="0"/>
                  <w:divBdr>
                    <w:top w:val="none" w:sz="0" w:space="0" w:color="auto"/>
                    <w:left w:val="none" w:sz="0" w:space="0" w:color="auto"/>
                    <w:bottom w:val="none" w:sz="0" w:space="0" w:color="auto"/>
                    <w:right w:val="none" w:sz="0" w:space="0" w:color="auto"/>
                  </w:divBdr>
                </w:div>
                <w:div w:id="1293634941">
                  <w:marLeft w:val="480"/>
                  <w:marRight w:val="0"/>
                  <w:marTop w:val="0"/>
                  <w:marBottom w:val="0"/>
                  <w:divBdr>
                    <w:top w:val="none" w:sz="0" w:space="0" w:color="auto"/>
                    <w:left w:val="none" w:sz="0" w:space="0" w:color="auto"/>
                    <w:bottom w:val="none" w:sz="0" w:space="0" w:color="auto"/>
                    <w:right w:val="none" w:sz="0" w:space="0" w:color="auto"/>
                  </w:divBdr>
                </w:div>
                <w:div w:id="1689677249">
                  <w:marLeft w:val="480"/>
                  <w:marRight w:val="0"/>
                  <w:marTop w:val="0"/>
                  <w:marBottom w:val="0"/>
                  <w:divBdr>
                    <w:top w:val="none" w:sz="0" w:space="0" w:color="auto"/>
                    <w:left w:val="none" w:sz="0" w:space="0" w:color="auto"/>
                    <w:bottom w:val="none" w:sz="0" w:space="0" w:color="auto"/>
                    <w:right w:val="none" w:sz="0" w:space="0" w:color="auto"/>
                  </w:divBdr>
                </w:div>
                <w:div w:id="1039934588">
                  <w:marLeft w:val="480"/>
                  <w:marRight w:val="0"/>
                  <w:marTop w:val="0"/>
                  <w:marBottom w:val="0"/>
                  <w:divBdr>
                    <w:top w:val="none" w:sz="0" w:space="0" w:color="auto"/>
                    <w:left w:val="none" w:sz="0" w:space="0" w:color="auto"/>
                    <w:bottom w:val="none" w:sz="0" w:space="0" w:color="auto"/>
                    <w:right w:val="none" w:sz="0" w:space="0" w:color="auto"/>
                  </w:divBdr>
                </w:div>
                <w:div w:id="1103841647">
                  <w:marLeft w:val="480"/>
                  <w:marRight w:val="0"/>
                  <w:marTop w:val="0"/>
                  <w:marBottom w:val="0"/>
                  <w:divBdr>
                    <w:top w:val="none" w:sz="0" w:space="0" w:color="auto"/>
                    <w:left w:val="none" w:sz="0" w:space="0" w:color="auto"/>
                    <w:bottom w:val="none" w:sz="0" w:space="0" w:color="auto"/>
                    <w:right w:val="none" w:sz="0" w:space="0" w:color="auto"/>
                  </w:divBdr>
                </w:div>
                <w:div w:id="1037505344">
                  <w:marLeft w:val="480"/>
                  <w:marRight w:val="0"/>
                  <w:marTop w:val="0"/>
                  <w:marBottom w:val="0"/>
                  <w:divBdr>
                    <w:top w:val="none" w:sz="0" w:space="0" w:color="auto"/>
                    <w:left w:val="none" w:sz="0" w:space="0" w:color="auto"/>
                    <w:bottom w:val="none" w:sz="0" w:space="0" w:color="auto"/>
                    <w:right w:val="none" w:sz="0" w:space="0" w:color="auto"/>
                  </w:divBdr>
                </w:div>
                <w:div w:id="314721258">
                  <w:marLeft w:val="480"/>
                  <w:marRight w:val="0"/>
                  <w:marTop w:val="0"/>
                  <w:marBottom w:val="0"/>
                  <w:divBdr>
                    <w:top w:val="none" w:sz="0" w:space="0" w:color="auto"/>
                    <w:left w:val="none" w:sz="0" w:space="0" w:color="auto"/>
                    <w:bottom w:val="none" w:sz="0" w:space="0" w:color="auto"/>
                    <w:right w:val="none" w:sz="0" w:space="0" w:color="auto"/>
                  </w:divBdr>
                </w:div>
                <w:div w:id="194657106">
                  <w:marLeft w:val="480"/>
                  <w:marRight w:val="0"/>
                  <w:marTop w:val="0"/>
                  <w:marBottom w:val="0"/>
                  <w:divBdr>
                    <w:top w:val="none" w:sz="0" w:space="0" w:color="auto"/>
                    <w:left w:val="none" w:sz="0" w:space="0" w:color="auto"/>
                    <w:bottom w:val="none" w:sz="0" w:space="0" w:color="auto"/>
                    <w:right w:val="none" w:sz="0" w:space="0" w:color="auto"/>
                  </w:divBdr>
                </w:div>
                <w:div w:id="1494488563">
                  <w:marLeft w:val="480"/>
                  <w:marRight w:val="0"/>
                  <w:marTop w:val="0"/>
                  <w:marBottom w:val="0"/>
                  <w:divBdr>
                    <w:top w:val="none" w:sz="0" w:space="0" w:color="auto"/>
                    <w:left w:val="none" w:sz="0" w:space="0" w:color="auto"/>
                    <w:bottom w:val="none" w:sz="0" w:space="0" w:color="auto"/>
                    <w:right w:val="none" w:sz="0" w:space="0" w:color="auto"/>
                  </w:divBdr>
                </w:div>
                <w:div w:id="604457444">
                  <w:marLeft w:val="480"/>
                  <w:marRight w:val="0"/>
                  <w:marTop w:val="0"/>
                  <w:marBottom w:val="0"/>
                  <w:divBdr>
                    <w:top w:val="none" w:sz="0" w:space="0" w:color="auto"/>
                    <w:left w:val="none" w:sz="0" w:space="0" w:color="auto"/>
                    <w:bottom w:val="none" w:sz="0" w:space="0" w:color="auto"/>
                    <w:right w:val="none" w:sz="0" w:space="0" w:color="auto"/>
                  </w:divBdr>
                </w:div>
                <w:div w:id="1227838274">
                  <w:marLeft w:val="480"/>
                  <w:marRight w:val="0"/>
                  <w:marTop w:val="0"/>
                  <w:marBottom w:val="0"/>
                  <w:divBdr>
                    <w:top w:val="none" w:sz="0" w:space="0" w:color="auto"/>
                    <w:left w:val="none" w:sz="0" w:space="0" w:color="auto"/>
                    <w:bottom w:val="none" w:sz="0" w:space="0" w:color="auto"/>
                    <w:right w:val="none" w:sz="0" w:space="0" w:color="auto"/>
                  </w:divBdr>
                </w:div>
                <w:div w:id="647130883">
                  <w:marLeft w:val="480"/>
                  <w:marRight w:val="0"/>
                  <w:marTop w:val="0"/>
                  <w:marBottom w:val="0"/>
                  <w:divBdr>
                    <w:top w:val="none" w:sz="0" w:space="0" w:color="auto"/>
                    <w:left w:val="none" w:sz="0" w:space="0" w:color="auto"/>
                    <w:bottom w:val="none" w:sz="0" w:space="0" w:color="auto"/>
                    <w:right w:val="none" w:sz="0" w:space="0" w:color="auto"/>
                  </w:divBdr>
                </w:div>
                <w:div w:id="1573932823">
                  <w:marLeft w:val="480"/>
                  <w:marRight w:val="0"/>
                  <w:marTop w:val="0"/>
                  <w:marBottom w:val="0"/>
                  <w:divBdr>
                    <w:top w:val="none" w:sz="0" w:space="0" w:color="auto"/>
                    <w:left w:val="none" w:sz="0" w:space="0" w:color="auto"/>
                    <w:bottom w:val="none" w:sz="0" w:space="0" w:color="auto"/>
                    <w:right w:val="none" w:sz="0" w:space="0" w:color="auto"/>
                  </w:divBdr>
                </w:div>
                <w:div w:id="1035885593">
                  <w:marLeft w:val="480"/>
                  <w:marRight w:val="0"/>
                  <w:marTop w:val="0"/>
                  <w:marBottom w:val="0"/>
                  <w:divBdr>
                    <w:top w:val="none" w:sz="0" w:space="0" w:color="auto"/>
                    <w:left w:val="none" w:sz="0" w:space="0" w:color="auto"/>
                    <w:bottom w:val="none" w:sz="0" w:space="0" w:color="auto"/>
                    <w:right w:val="none" w:sz="0" w:space="0" w:color="auto"/>
                  </w:divBdr>
                </w:div>
                <w:div w:id="1479612598">
                  <w:marLeft w:val="480"/>
                  <w:marRight w:val="0"/>
                  <w:marTop w:val="0"/>
                  <w:marBottom w:val="0"/>
                  <w:divBdr>
                    <w:top w:val="none" w:sz="0" w:space="0" w:color="auto"/>
                    <w:left w:val="none" w:sz="0" w:space="0" w:color="auto"/>
                    <w:bottom w:val="none" w:sz="0" w:space="0" w:color="auto"/>
                    <w:right w:val="none" w:sz="0" w:space="0" w:color="auto"/>
                  </w:divBdr>
                </w:div>
                <w:div w:id="517626165">
                  <w:marLeft w:val="480"/>
                  <w:marRight w:val="0"/>
                  <w:marTop w:val="0"/>
                  <w:marBottom w:val="0"/>
                  <w:divBdr>
                    <w:top w:val="none" w:sz="0" w:space="0" w:color="auto"/>
                    <w:left w:val="none" w:sz="0" w:space="0" w:color="auto"/>
                    <w:bottom w:val="none" w:sz="0" w:space="0" w:color="auto"/>
                    <w:right w:val="none" w:sz="0" w:space="0" w:color="auto"/>
                  </w:divBdr>
                </w:div>
                <w:div w:id="1562865601">
                  <w:marLeft w:val="480"/>
                  <w:marRight w:val="0"/>
                  <w:marTop w:val="0"/>
                  <w:marBottom w:val="0"/>
                  <w:divBdr>
                    <w:top w:val="none" w:sz="0" w:space="0" w:color="auto"/>
                    <w:left w:val="none" w:sz="0" w:space="0" w:color="auto"/>
                    <w:bottom w:val="none" w:sz="0" w:space="0" w:color="auto"/>
                    <w:right w:val="none" w:sz="0" w:space="0" w:color="auto"/>
                  </w:divBdr>
                </w:div>
                <w:div w:id="1771509037">
                  <w:marLeft w:val="480"/>
                  <w:marRight w:val="0"/>
                  <w:marTop w:val="0"/>
                  <w:marBottom w:val="0"/>
                  <w:divBdr>
                    <w:top w:val="none" w:sz="0" w:space="0" w:color="auto"/>
                    <w:left w:val="none" w:sz="0" w:space="0" w:color="auto"/>
                    <w:bottom w:val="none" w:sz="0" w:space="0" w:color="auto"/>
                    <w:right w:val="none" w:sz="0" w:space="0" w:color="auto"/>
                  </w:divBdr>
                </w:div>
                <w:div w:id="1687513983">
                  <w:marLeft w:val="480"/>
                  <w:marRight w:val="0"/>
                  <w:marTop w:val="0"/>
                  <w:marBottom w:val="0"/>
                  <w:divBdr>
                    <w:top w:val="none" w:sz="0" w:space="0" w:color="auto"/>
                    <w:left w:val="none" w:sz="0" w:space="0" w:color="auto"/>
                    <w:bottom w:val="none" w:sz="0" w:space="0" w:color="auto"/>
                    <w:right w:val="none" w:sz="0" w:space="0" w:color="auto"/>
                  </w:divBdr>
                </w:div>
                <w:div w:id="106119187">
                  <w:marLeft w:val="480"/>
                  <w:marRight w:val="0"/>
                  <w:marTop w:val="0"/>
                  <w:marBottom w:val="0"/>
                  <w:divBdr>
                    <w:top w:val="none" w:sz="0" w:space="0" w:color="auto"/>
                    <w:left w:val="none" w:sz="0" w:space="0" w:color="auto"/>
                    <w:bottom w:val="none" w:sz="0" w:space="0" w:color="auto"/>
                    <w:right w:val="none" w:sz="0" w:space="0" w:color="auto"/>
                  </w:divBdr>
                </w:div>
                <w:div w:id="774836168">
                  <w:marLeft w:val="480"/>
                  <w:marRight w:val="0"/>
                  <w:marTop w:val="0"/>
                  <w:marBottom w:val="0"/>
                  <w:divBdr>
                    <w:top w:val="none" w:sz="0" w:space="0" w:color="auto"/>
                    <w:left w:val="none" w:sz="0" w:space="0" w:color="auto"/>
                    <w:bottom w:val="none" w:sz="0" w:space="0" w:color="auto"/>
                    <w:right w:val="none" w:sz="0" w:space="0" w:color="auto"/>
                  </w:divBdr>
                </w:div>
                <w:div w:id="2072581887">
                  <w:marLeft w:val="480"/>
                  <w:marRight w:val="0"/>
                  <w:marTop w:val="0"/>
                  <w:marBottom w:val="0"/>
                  <w:divBdr>
                    <w:top w:val="none" w:sz="0" w:space="0" w:color="auto"/>
                    <w:left w:val="none" w:sz="0" w:space="0" w:color="auto"/>
                    <w:bottom w:val="none" w:sz="0" w:space="0" w:color="auto"/>
                    <w:right w:val="none" w:sz="0" w:space="0" w:color="auto"/>
                  </w:divBdr>
                </w:div>
                <w:div w:id="1158115300">
                  <w:marLeft w:val="480"/>
                  <w:marRight w:val="0"/>
                  <w:marTop w:val="0"/>
                  <w:marBottom w:val="0"/>
                  <w:divBdr>
                    <w:top w:val="none" w:sz="0" w:space="0" w:color="auto"/>
                    <w:left w:val="none" w:sz="0" w:space="0" w:color="auto"/>
                    <w:bottom w:val="none" w:sz="0" w:space="0" w:color="auto"/>
                    <w:right w:val="none" w:sz="0" w:space="0" w:color="auto"/>
                  </w:divBdr>
                </w:div>
                <w:div w:id="974797543">
                  <w:marLeft w:val="480"/>
                  <w:marRight w:val="0"/>
                  <w:marTop w:val="0"/>
                  <w:marBottom w:val="0"/>
                  <w:divBdr>
                    <w:top w:val="none" w:sz="0" w:space="0" w:color="auto"/>
                    <w:left w:val="none" w:sz="0" w:space="0" w:color="auto"/>
                    <w:bottom w:val="none" w:sz="0" w:space="0" w:color="auto"/>
                    <w:right w:val="none" w:sz="0" w:space="0" w:color="auto"/>
                  </w:divBdr>
                </w:div>
                <w:div w:id="1550604319">
                  <w:marLeft w:val="480"/>
                  <w:marRight w:val="0"/>
                  <w:marTop w:val="0"/>
                  <w:marBottom w:val="0"/>
                  <w:divBdr>
                    <w:top w:val="none" w:sz="0" w:space="0" w:color="auto"/>
                    <w:left w:val="none" w:sz="0" w:space="0" w:color="auto"/>
                    <w:bottom w:val="none" w:sz="0" w:space="0" w:color="auto"/>
                    <w:right w:val="none" w:sz="0" w:space="0" w:color="auto"/>
                  </w:divBdr>
                </w:div>
                <w:div w:id="763575564">
                  <w:marLeft w:val="480"/>
                  <w:marRight w:val="0"/>
                  <w:marTop w:val="0"/>
                  <w:marBottom w:val="0"/>
                  <w:divBdr>
                    <w:top w:val="none" w:sz="0" w:space="0" w:color="auto"/>
                    <w:left w:val="none" w:sz="0" w:space="0" w:color="auto"/>
                    <w:bottom w:val="none" w:sz="0" w:space="0" w:color="auto"/>
                    <w:right w:val="none" w:sz="0" w:space="0" w:color="auto"/>
                  </w:divBdr>
                </w:div>
                <w:div w:id="495415209">
                  <w:marLeft w:val="480"/>
                  <w:marRight w:val="0"/>
                  <w:marTop w:val="0"/>
                  <w:marBottom w:val="0"/>
                  <w:divBdr>
                    <w:top w:val="none" w:sz="0" w:space="0" w:color="auto"/>
                    <w:left w:val="none" w:sz="0" w:space="0" w:color="auto"/>
                    <w:bottom w:val="none" w:sz="0" w:space="0" w:color="auto"/>
                    <w:right w:val="none" w:sz="0" w:space="0" w:color="auto"/>
                  </w:divBdr>
                </w:div>
                <w:div w:id="1645116454">
                  <w:marLeft w:val="480"/>
                  <w:marRight w:val="0"/>
                  <w:marTop w:val="0"/>
                  <w:marBottom w:val="0"/>
                  <w:divBdr>
                    <w:top w:val="none" w:sz="0" w:space="0" w:color="auto"/>
                    <w:left w:val="none" w:sz="0" w:space="0" w:color="auto"/>
                    <w:bottom w:val="none" w:sz="0" w:space="0" w:color="auto"/>
                    <w:right w:val="none" w:sz="0" w:space="0" w:color="auto"/>
                  </w:divBdr>
                </w:div>
                <w:div w:id="1850681087">
                  <w:marLeft w:val="480"/>
                  <w:marRight w:val="0"/>
                  <w:marTop w:val="0"/>
                  <w:marBottom w:val="0"/>
                  <w:divBdr>
                    <w:top w:val="none" w:sz="0" w:space="0" w:color="auto"/>
                    <w:left w:val="none" w:sz="0" w:space="0" w:color="auto"/>
                    <w:bottom w:val="none" w:sz="0" w:space="0" w:color="auto"/>
                    <w:right w:val="none" w:sz="0" w:space="0" w:color="auto"/>
                  </w:divBdr>
                </w:div>
                <w:div w:id="355736043">
                  <w:marLeft w:val="480"/>
                  <w:marRight w:val="0"/>
                  <w:marTop w:val="0"/>
                  <w:marBottom w:val="0"/>
                  <w:divBdr>
                    <w:top w:val="none" w:sz="0" w:space="0" w:color="auto"/>
                    <w:left w:val="none" w:sz="0" w:space="0" w:color="auto"/>
                    <w:bottom w:val="none" w:sz="0" w:space="0" w:color="auto"/>
                    <w:right w:val="none" w:sz="0" w:space="0" w:color="auto"/>
                  </w:divBdr>
                </w:div>
                <w:div w:id="1626037849">
                  <w:marLeft w:val="480"/>
                  <w:marRight w:val="0"/>
                  <w:marTop w:val="0"/>
                  <w:marBottom w:val="0"/>
                  <w:divBdr>
                    <w:top w:val="none" w:sz="0" w:space="0" w:color="auto"/>
                    <w:left w:val="none" w:sz="0" w:space="0" w:color="auto"/>
                    <w:bottom w:val="none" w:sz="0" w:space="0" w:color="auto"/>
                    <w:right w:val="none" w:sz="0" w:space="0" w:color="auto"/>
                  </w:divBdr>
                </w:div>
                <w:div w:id="822695201">
                  <w:marLeft w:val="480"/>
                  <w:marRight w:val="0"/>
                  <w:marTop w:val="0"/>
                  <w:marBottom w:val="0"/>
                  <w:divBdr>
                    <w:top w:val="none" w:sz="0" w:space="0" w:color="auto"/>
                    <w:left w:val="none" w:sz="0" w:space="0" w:color="auto"/>
                    <w:bottom w:val="none" w:sz="0" w:space="0" w:color="auto"/>
                    <w:right w:val="none" w:sz="0" w:space="0" w:color="auto"/>
                  </w:divBdr>
                </w:div>
                <w:div w:id="1917130400">
                  <w:marLeft w:val="480"/>
                  <w:marRight w:val="0"/>
                  <w:marTop w:val="0"/>
                  <w:marBottom w:val="0"/>
                  <w:divBdr>
                    <w:top w:val="none" w:sz="0" w:space="0" w:color="auto"/>
                    <w:left w:val="none" w:sz="0" w:space="0" w:color="auto"/>
                    <w:bottom w:val="none" w:sz="0" w:space="0" w:color="auto"/>
                    <w:right w:val="none" w:sz="0" w:space="0" w:color="auto"/>
                  </w:divBdr>
                </w:div>
                <w:div w:id="2132942976">
                  <w:marLeft w:val="480"/>
                  <w:marRight w:val="0"/>
                  <w:marTop w:val="0"/>
                  <w:marBottom w:val="0"/>
                  <w:divBdr>
                    <w:top w:val="none" w:sz="0" w:space="0" w:color="auto"/>
                    <w:left w:val="none" w:sz="0" w:space="0" w:color="auto"/>
                    <w:bottom w:val="none" w:sz="0" w:space="0" w:color="auto"/>
                    <w:right w:val="none" w:sz="0" w:space="0" w:color="auto"/>
                  </w:divBdr>
                </w:div>
                <w:div w:id="1681395645">
                  <w:marLeft w:val="480"/>
                  <w:marRight w:val="0"/>
                  <w:marTop w:val="0"/>
                  <w:marBottom w:val="0"/>
                  <w:divBdr>
                    <w:top w:val="none" w:sz="0" w:space="0" w:color="auto"/>
                    <w:left w:val="none" w:sz="0" w:space="0" w:color="auto"/>
                    <w:bottom w:val="none" w:sz="0" w:space="0" w:color="auto"/>
                    <w:right w:val="none" w:sz="0" w:space="0" w:color="auto"/>
                  </w:divBdr>
                </w:div>
                <w:div w:id="1546257127">
                  <w:marLeft w:val="480"/>
                  <w:marRight w:val="0"/>
                  <w:marTop w:val="0"/>
                  <w:marBottom w:val="0"/>
                  <w:divBdr>
                    <w:top w:val="none" w:sz="0" w:space="0" w:color="auto"/>
                    <w:left w:val="none" w:sz="0" w:space="0" w:color="auto"/>
                    <w:bottom w:val="none" w:sz="0" w:space="0" w:color="auto"/>
                    <w:right w:val="none" w:sz="0" w:space="0" w:color="auto"/>
                  </w:divBdr>
                </w:div>
                <w:div w:id="1436631056">
                  <w:marLeft w:val="480"/>
                  <w:marRight w:val="0"/>
                  <w:marTop w:val="0"/>
                  <w:marBottom w:val="0"/>
                  <w:divBdr>
                    <w:top w:val="none" w:sz="0" w:space="0" w:color="auto"/>
                    <w:left w:val="none" w:sz="0" w:space="0" w:color="auto"/>
                    <w:bottom w:val="none" w:sz="0" w:space="0" w:color="auto"/>
                    <w:right w:val="none" w:sz="0" w:space="0" w:color="auto"/>
                  </w:divBdr>
                </w:div>
                <w:div w:id="1387753755">
                  <w:marLeft w:val="480"/>
                  <w:marRight w:val="0"/>
                  <w:marTop w:val="0"/>
                  <w:marBottom w:val="0"/>
                  <w:divBdr>
                    <w:top w:val="none" w:sz="0" w:space="0" w:color="auto"/>
                    <w:left w:val="none" w:sz="0" w:space="0" w:color="auto"/>
                    <w:bottom w:val="none" w:sz="0" w:space="0" w:color="auto"/>
                    <w:right w:val="none" w:sz="0" w:space="0" w:color="auto"/>
                  </w:divBdr>
                </w:div>
                <w:div w:id="1042943987">
                  <w:marLeft w:val="480"/>
                  <w:marRight w:val="0"/>
                  <w:marTop w:val="0"/>
                  <w:marBottom w:val="0"/>
                  <w:divBdr>
                    <w:top w:val="none" w:sz="0" w:space="0" w:color="auto"/>
                    <w:left w:val="none" w:sz="0" w:space="0" w:color="auto"/>
                    <w:bottom w:val="none" w:sz="0" w:space="0" w:color="auto"/>
                    <w:right w:val="none" w:sz="0" w:space="0" w:color="auto"/>
                  </w:divBdr>
                </w:div>
                <w:div w:id="1670788451">
                  <w:marLeft w:val="480"/>
                  <w:marRight w:val="0"/>
                  <w:marTop w:val="0"/>
                  <w:marBottom w:val="0"/>
                  <w:divBdr>
                    <w:top w:val="none" w:sz="0" w:space="0" w:color="auto"/>
                    <w:left w:val="none" w:sz="0" w:space="0" w:color="auto"/>
                    <w:bottom w:val="none" w:sz="0" w:space="0" w:color="auto"/>
                    <w:right w:val="none" w:sz="0" w:space="0" w:color="auto"/>
                  </w:divBdr>
                </w:div>
                <w:div w:id="797530862">
                  <w:marLeft w:val="480"/>
                  <w:marRight w:val="0"/>
                  <w:marTop w:val="0"/>
                  <w:marBottom w:val="0"/>
                  <w:divBdr>
                    <w:top w:val="none" w:sz="0" w:space="0" w:color="auto"/>
                    <w:left w:val="none" w:sz="0" w:space="0" w:color="auto"/>
                    <w:bottom w:val="none" w:sz="0" w:space="0" w:color="auto"/>
                    <w:right w:val="none" w:sz="0" w:space="0" w:color="auto"/>
                  </w:divBdr>
                </w:div>
                <w:div w:id="1892644104">
                  <w:marLeft w:val="480"/>
                  <w:marRight w:val="0"/>
                  <w:marTop w:val="0"/>
                  <w:marBottom w:val="0"/>
                  <w:divBdr>
                    <w:top w:val="none" w:sz="0" w:space="0" w:color="auto"/>
                    <w:left w:val="none" w:sz="0" w:space="0" w:color="auto"/>
                    <w:bottom w:val="none" w:sz="0" w:space="0" w:color="auto"/>
                    <w:right w:val="none" w:sz="0" w:space="0" w:color="auto"/>
                  </w:divBdr>
                </w:div>
                <w:div w:id="1576210478">
                  <w:marLeft w:val="480"/>
                  <w:marRight w:val="0"/>
                  <w:marTop w:val="0"/>
                  <w:marBottom w:val="0"/>
                  <w:divBdr>
                    <w:top w:val="none" w:sz="0" w:space="0" w:color="auto"/>
                    <w:left w:val="none" w:sz="0" w:space="0" w:color="auto"/>
                    <w:bottom w:val="none" w:sz="0" w:space="0" w:color="auto"/>
                    <w:right w:val="none" w:sz="0" w:space="0" w:color="auto"/>
                  </w:divBdr>
                </w:div>
                <w:div w:id="1035933441">
                  <w:marLeft w:val="480"/>
                  <w:marRight w:val="0"/>
                  <w:marTop w:val="0"/>
                  <w:marBottom w:val="0"/>
                  <w:divBdr>
                    <w:top w:val="none" w:sz="0" w:space="0" w:color="auto"/>
                    <w:left w:val="none" w:sz="0" w:space="0" w:color="auto"/>
                    <w:bottom w:val="none" w:sz="0" w:space="0" w:color="auto"/>
                    <w:right w:val="none" w:sz="0" w:space="0" w:color="auto"/>
                  </w:divBdr>
                </w:div>
                <w:div w:id="449856747">
                  <w:marLeft w:val="480"/>
                  <w:marRight w:val="0"/>
                  <w:marTop w:val="0"/>
                  <w:marBottom w:val="0"/>
                  <w:divBdr>
                    <w:top w:val="none" w:sz="0" w:space="0" w:color="auto"/>
                    <w:left w:val="none" w:sz="0" w:space="0" w:color="auto"/>
                    <w:bottom w:val="none" w:sz="0" w:space="0" w:color="auto"/>
                    <w:right w:val="none" w:sz="0" w:space="0" w:color="auto"/>
                  </w:divBdr>
                </w:div>
                <w:div w:id="6293377">
                  <w:marLeft w:val="480"/>
                  <w:marRight w:val="0"/>
                  <w:marTop w:val="0"/>
                  <w:marBottom w:val="0"/>
                  <w:divBdr>
                    <w:top w:val="none" w:sz="0" w:space="0" w:color="auto"/>
                    <w:left w:val="none" w:sz="0" w:space="0" w:color="auto"/>
                    <w:bottom w:val="none" w:sz="0" w:space="0" w:color="auto"/>
                    <w:right w:val="none" w:sz="0" w:space="0" w:color="auto"/>
                  </w:divBdr>
                </w:div>
                <w:div w:id="1996258266">
                  <w:marLeft w:val="480"/>
                  <w:marRight w:val="0"/>
                  <w:marTop w:val="0"/>
                  <w:marBottom w:val="0"/>
                  <w:divBdr>
                    <w:top w:val="none" w:sz="0" w:space="0" w:color="auto"/>
                    <w:left w:val="none" w:sz="0" w:space="0" w:color="auto"/>
                    <w:bottom w:val="none" w:sz="0" w:space="0" w:color="auto"/>
                    <w:right w:val="none" w:sz="0" w:space="0" w:color="auto"/>
                  </w:divBdr>
                </w:div>
                <w:div w:id="334037765">
                  <w:marLeft w:val="480"/>
                  <w:marRight w:val="0"/>
                  <w:marTop w:val="0"/>
                  <w:marBottom w:val="0"/>
                  <w:divBdr>
                    <w:top w:val="none" w:sz="0" w:space="0" w:color="auto"/>
                    <w:left w:val="none" w:sz="0" w:space="0" w:color="auto"/>
                    <w:bottom w:val="none" w:sz="0" w:space="0" w:color="auto"/>
                    <w:right w:val="none" w:sz="0" w:space="0" w:color="auto"/>
                  </w:divBdr>
                </w:div>
                <w:div w:id="1457020536">
                  <w:marLeft w:val="480"/>
                  <w:marRight w:val="0"/>
                  <w:marTop w:val="0"/>
                  <w:marBottom w:val="0"/>
                  <w:divBdr>
                    <w:top w:val="none" w:sz="0" w:space="0" w:color="auto"/>
                    <w:left w:val="none" w:sz="0" w:space="0" w:color="auto"/>
                    <w:bottom w:val="none" w:sz="0" w:space="0" w:color="auto"/>
                    <w:right w:val="none" w:sz="0" w:space="0" w:color="auto"/>
                  </w:divBdr>
                </w:div>
                <w:div w:id="1127511756">
                  <w:marLeft w:val="480"/>
                  <w:marRight w:val="0"/>
                  <w:marTop w:val="0"/>
                  <w:marBottom w:val="0"/>
                  <w:divBdr>
                    <w:top w:val="none" w:sz="0" w:space="0" w:color="auto"/>
                    <w:left w:val="none" w:sz="0" w:space="0" w:color="auto"/>
                    <w:bottom w:val="none" w:sz="0" w:space="0" w:color="auto"/>
                    <w:right w:val="none" w:sz="0" w:space="0" w:color="auto"/>
                  </w:divBdr>
                </w:div>
                <w:div w:id="389184775">
                  <w:marLeft w:val="480"/>
                  <w:marRight w:val="0"/>
                  <w:marTop w:val="0"/>
                  <w:marBottom w:val="0"/>
                  <w:divBdr>
                    <w:top w:val="none" w:sz="0" w:space="0" w:color="auto"/>
                    <w:left w:val="none" w:sz="0" w:space="0" w:color="auto"/>
                    <w:bottom w:val="none" w:sz="0" w:space="0" w:color="auto"/>
                    <w:right w:val="none" w:sz="0" w:space="0" w:color="auto"/>
                  </w:divBdr>
                </w:div>
                <w:div w:id="551962389">
                  <w:marLeft w:val="480"/>
                  <w:marRight w:val="0"/>
                  <w:marTop w:val="0"/>
                  <w:marBottom w:val="0"/>
                  <w:divBdr>
                    <w:top w:val="none" w:sz="0" w:space="0" w:color="auto"/>
                    <w:left w:val="none" w:sz="0" w:space="0" w:color="auto"/>
                    <w:bottom w:val="none" w:sz="0" w:space="0" w:color="auto"/>
                    <w:right w:val="none" w:sz="0" w:space="0" w:color="auto"/>
                  </w:divBdr>
                </w:div>
                <w:div w:id="525874869">
                  <w:marLeft w:val="480"/>
                  <w:marRight w:val="0"/>
                  <w:marTop w:val="0"/>
                  <w:marBottom w:val="0"/>
                  <w:divBdr>
                    <w:top w:val="none" w:sz="0" w:space="0" w:color="auto"/>
                    <w:left w:val="none" w:sz="0" w:space="0" w:color="auto"/>
                    <w:bottom w:val="none" w:sz="0" w:space="0" w:color="auto"/>
                    <w:right w:val="none" w:sz="0" w:space="0" w:color="auto"/>
                  </w:divBdr>
                </w:div>
                <w:div w:id="1326974645">
                  <w:marLeft w:val="480"/>
                  <w:marRight w:val="0"/>
                  <w:marTop w:val="0"/>
                  <w:marBottom w:val="0"/>
                  <w:divBdr>
                    <w:top w:val="none" w:sz="0" w:space="0" w:color="auto"/>
                    <w:left w:val="none" w:sz="0" w:space="0" w:color="auto"/>
                    <w:bottom w:val="none" w:sz="0" w:space="0" w:color="auto"/>
                    <w:right w:val="none" w:sz="0" w:space="0" w:color="auto"/>
                  </w:divBdr>
                </w:div>
                <w:div w:id="1356274408">
                  <w:marLeft w:val="480"/>
                  <w:marRight w:val="0"/>
                  <w:marTop w:val="0"/>
                  <w:marBottom w:val="0"/>
                  <w:divBdr>
                    <w:top w:val="none" w:sz="0" w:space="0" w:color="auto"/>
                    <w:left w:val="none" w:sz="0" w:space="0" w:color="auto"/>
                    <w:bottom w:val="none" w:sz="0" w:space="0" w:color="auto"/>
                    <w:right w:val="none" w:sz="0" w:space="0" w:color="auto"/>
                  </w:divBdr>
                </w:div>
                <w:div w:id="856696653">
                  <w:marLeft w:val="480"/>
                  <w:marRight w:val="0"/>
                  <w:marTop w:val="0"/>
                  <w:marBottom w:val="0"/>
                  <w:divBdr>
                    <w:top w:val="none" w:sz="0" w:space="0" w:color="auto"/>
                    <w:left w:val="none" w:sz="0" w:space="0" w:color="auto"/>
                    <w:bottom w:val="none" w:sz="0" w:space="0" w:color="auto"/>
                    <w:right w:val="none" w:sz="0" w:space="0" w:color="auto"/>
                  </w:divBdr>
                </w:div>
                <w:div w:id="1221017762">
                  <w:marLeft w:val="480"/>
                  <w:marRight w:val="0"/>
                  <w:marTop w:val="0"/>
                  <w:marBottom w:val="0"/>
                  <w:divBdr>
                    <w:top w:val="none" w:sz="0" w:space="0" w:color="auto"/>
                    <w:left w:val="none" w:sz="0" w:space="0" w:color="auto"/>
                    <w:bottom w:val="none" w:sz="0" w:space="0" w:color="auto"/>
                    <w:right w:val="none" w:sz="0" w:space="0" w:color="auto"/>
                  </w:divBdr>
                </w:div>
                <w:div w:id="576210462">
                  <w:marLeft w:val="480"/>
                  <w:marRight w:val="0"/>
                  <w:marTop w:val="0"/>
                  <w:marBottom w:val="0"/>
                  <w:divBdr>
                    <w:top w:val="none" w:sz="0" w:space="0" w:color="auto"/>
                    <w:left w:val="none" w:sz="0" w:space="0" w:color="auto"/>
                    <w:bottom w:val="none" w:sz="0" w:space="0" w:color="auto"/>
                    <w:right w:val="none" w:sz="0" w:space="0" w:color="auto"/>
                  </w:divBdr>
                </w:div>
                <w:div w:id="430205030">
                  <w:marLeft w:val="480"/>
                  <w:marRight w:val="0"/>
                  <w:marTop w:val="0"/>
                  <w:marBottom w:val="0"/>
                  <w:divBdr>
                    <w:top w:val="none" w:sz="0" w:space="0" w:color="auto"/>
                    <w:left w:val="none" w:sz="0" w:space="0" w:color="auto"/>
                    <w:bottom w:val="none" w:sz="0" w:space="0" w:color="auto"/>
                    <w:right w:val="none" w:sz="0" w:space="0" w:color="auto"/>
                  </w:divBdr>
                </w:div>
                <w:div w:id="772630891">
                  <w:marLeft w:val="480"/>
                  <w:marRight w:val="0"/>
                  <w:marTop w:val="0"/>
                  <w:marBottom w:val="0"/>
                  <w:divBdr>
                    <w:top w:val="none" w:sz="0" w:space="0" w:color="auto"/>
                    <w:left w:val="none" w:sz="0" w:space="0" w:color="auto"/>
                    <w:bottom w:val="none" w:sz="0" w:space="0" w:color="auto"/>
                    <w:right w:val="none" w:sz="0" w:space="0" w:color="auto"/>
                  </w:divBdr>
                </w:div>
                <w:div w:id="1383359646">
                  <w:marLeft w:val="480"/>
                  <w:marRight w:val="0"/>
                  <w:marTop w:val="0"/>
                  <w:marBottom w:val="0"/>
                  <w:divBdr>
                    <w:top w:val="none" w:sz="0" w:space="0" w:color="auto"/>
                    <w:left w:val="none" w:sz="0" w:space="0" w:color="auto"/>
                    <w:bottom w:val="none" w:sz="0" w:space="0" w:color="auto"/>
                    <w:right w:val="none" w:sz="0" w:space="0" w:color="auto"/>
                  </w:divBdr>
                </w:div>
                <w:div w:id="789664087">
                  <w:marLeft w:val="480"/>
                  <w:marRight w:val="0"/>
                  <w:marTop w:val="0"/>
                  <w:marBottom w:val="0"/>
                  <w:divBdr>
                    <w:top w:val="none" w:sz="0" w:space="0" w:color="auto"/>
                    <w:left w:val="none" w:sz="0" w:space="0" w:color="auto"/>
                    <w:bottom w:val="none" w:sz="0" w:space="0" w:color="auto"/>
                    <w:right w:val="none" w:sz="0" w:space="0" w:color="auto"/>
                  </w:divBdr>
                </w:div>
                <w:div w:id="202447914">
                  <w:marLeft w:val="480"/>
                  <w:marRight w:val="0"/>
                  <w:marTop w:val="0"/>
                  <w:marBottom w:val="0"/>
                  <w:divBdr>
                    <w:top w:val="none" w:sz="0" w:space="0" w:color="auto"/>
                    <w:left w:val="none" w:sz="0" w:space="0" w:color="auto"/>
                    <w:bottom w:val="none" w:sz="0" w:space="0" w:color="auto"/>
                    <w:right w:val="none" w:sz="0" w:space="0" w:color="auto"/>
                  </w:divBdr>
                </w:div>
                <w:div w:id="2142578800">
                  <w:marLeft w:val="480"/>
                  <w:marRight w:val="0"/>
                  <w:marTop w:val="0"/>
                  <w:marBottom w:val="0"/>
                  <w:divBdr>
                    <w:top w:val="none" w:sz="0" w:space="0" w:color="auto"/>
                    <w:left w:val="none" w:sz="0" w:space="0" w:color="auto"/>
                    <w:bottom w:val="none" w:sz="0" w:space="0" w:color="auto"/>
                    <w:right w:val="none" w:sz="0" w:space="0" w:color="auto"/>
                  </w:divBdr>
                </w:div>
                <w:div w:id="1369793870">
                  <w:marLeft w:val="480"/>
                  <w:marRight w:val="0"/>
                  <w:marTop w:val="0"/>
                  <w:marBottom w:val="0"/>
                  <w:divBdr>
                    <w:top w:val="none" w:sz="0" w:space="0" w:color="auto"/>
                    <w:left w:val="none" w:sz="0" w:space="0" w:color="auto"/>
                    <w:bottom w:val="none" w:sz="0" w:space="0" w:color="auto"/>
                    <w:right w:val="none" w:sz="0" w:space="0" w:color="auto"/>
                  </w:divBdr>
                </w:div>
                <w:div w:id="50617461">
                  <w:marLeft w:val="480"/>
                  <w:marRight w:val="0"/>
                  <w:marTop w:val="0"/>
                  <w:marBottom w:val="0"/>
                  <w:divBdr>
                    <w:top w:val="none" w:sz="0" w:space="0" w:color="auto"/>
                    <w:left w:val="none" w:sz="0" w:space="0" w:color="auto"/>
                    <w:bottom w:val="none" w:sz="0" w:space="0" w:color="auto"/>
                    <w:right w:val="none" w:sz="0" w:space="0" w:color="auto"/>
                  </w:divBdr>
                </w:div>
                <w:div w:id="316344972">
                  <w:marLeft w:val="480"/>
                  <w:marRight w:val="0"/>
                  <w:marTop w:val="0"/>
                  <w:marBottom w:val="0"/>
                  <w:divBdr>
                    <w:top w:val="none" w:sz="0" w:space="0" w:color="auto"/>
                    <w:left w:val="none" w:sz="0" w:space="0" w:color="auto"/>
                    <w:bottom w:val="none" w:sz="0" w:space="0" w:color="auto"/>
                    <w:right w:val="none" w:sz="0" w:space="0" w:color="auto"/>
                  </w:divBdr>
                </w:div>
              </w:divsChild>
            </w:div>
            <w:div w:id="636110755">
              <w:marLeft w:val="0"/>
              <w:marRight w:val="0"/>
              <w:marTop w:val="0"/>
              <w:marBottom w:val="0"/>
              <w:divBdr>
                <w:top w:val="none" w:sz="0" w:space="0" w:color="auto"/>
                <w:left w:val="none" w:sz="0" w:space="0" w:color="auto"/>
                <w:bottom w:val="none" w:sz="0" w:space="0" w:color="auto"/>
                <w:right w:val="none" w:sz="0" w:space="0" w:color="auto"/>
              </w:divBdr>
              <w:divsChild>
                <w:div w:id="2124038174">
                  <w:marLeft w:val="480"/>
                  <w:marRight w:val="0"/>
                  <w:marTop w:val="0"/>
                  <w:marBottom w:val="0"/>
                  <w:divBdr>
                    <w:top w:val="none" w:sz="0" w:space="0" w:color="auto"/>
                    <w:left w:val="none" w:sz="0" w:space="0" w:color="auto"/>
                    <w:bottom w:val="none" w:sz="0" w:space="0" w:color="auto"/>
                    <w:right w:val="none" w:sz="0" w:space="0" w:color="auto"/>
                  </w:divBdr>
                </w:div>
                <w:div w:id="1689404058">
                  <w:marLeft w:val="480"/>
                  <w:marRight w:val="0"/>
                  <w:marTop w:val="0"/>
                  <w:marBottom w:val="0"/>
                  <w:divBdr>
                    <w:top w:val="none" w:sz="0" w:space="0" w:color="auto"/>
                    <w:left w:val="none" w:sz="0" w:space="0" w:color="auto"/>
                    <w:bottom w:val="none" w:sz="0" w:space="0" w:color="auto"/>
                    <w:right w:val="none" w:sz="0" w:space="0" w:color="auto"/>
                  </w:divBdr>
                </w:div>
                <w:div w:id="462695738">
                  <w:marLeft w:val="480"/>
                  <w:marRight w:val="0"/>
                  <w:marTop w:val="0"/>
                  <w:marBottom w:val="0"/>
                  <w:divBdr>
                    <w:top w:val="none" w:sz="0" w:space="0" w:color="auto"/>
                    <w:left w:val="none" w:sz="0" w:space="0" w:color="auto"/>
                    <w:bottom w:val="none" w:sz="0" w:space="0" w:color="auto"/>
                    <w:right w:val="none" w:sz="0" w:space="0" w:color="auto"/>
                  </w:divBdr>
                </w:div>
                <w:div w:id="747339190">
                  <w:marLeft w:val="480"/>
                  <w:marRight w:val="0"/>
                  <w:marTop w:val="0"/>
                  <w:marBottom w:val="0"/>
                  <w:divBdr>
                    <w:top w:val="none" w:sz="0" w:space="0" w:color="auto"/>
                    <w:left w:val="none" w:sz="0" w:space="0" w:color="auto"/>
                    <w:bottom w:val="none" w:sz="0" w:space="0" w:color="auto"/>
                    <w:right w:val="none" w:sz="0" w:space="0" w:color="auto"/>
                  </w:divBdr>
                </w:div>
                <w:div w:id="1826357452">
                  <w:marLeft w:val="480"/>
                  <w:marRight w:val="0"/>
                  <w:marTop w:val="0"/>
                  <w:marBottom w:val="0"/>
                  <w:divBdr>
                    <w:top w:val="none" w:sz="0" w:space="0" w:color="auto"/>
                    <w:left w:val="none" w:sz="0" w:space="0" w:color="auto"/>
                    <w:bottom w:val="none" w:sz="0" w:space="0" w:color="auto"/>
                    <w:right w:val="none" w:sz="0" w:space="0" w:color="auto"/>
                  </w:divBdr>
                </w:div>
                <w:div w:id="150877854">
                  <w:marLeft w:val="480"/>
                  <w:marRight w:val="0"/>
                  <w:marTop w:val="0"/>
                  <w:marBottom w:val="0"/>
                  <w:divBdr>
                    <w:top w:val="none" w:sz="0" w:space="0" w:color="auto"/>
                    <w:left w:val="none" w:sz="0" w:space="0" w:color="auto"/>
                    <w:bottom w:val="none" w:sz="0" w:space="0" w:color="auto"/>
                    <w:right w:val="none" w:sz="0" w:space="0" w:color="auto"/>
                  </w:divBdr>
                </w:div>
                <w:div w:id="1889686368">
                  <w:marLeft w:val="480"/>
                  <w:marRight w:val="0"/>
                  <w:marTop w:val="0"/>
                  <w:marBottom w:val="0"/>
                  <w:divBdr>
                    <w:top w:val="none" w:sz="0" w:space="0" w:color="auto"/>
                    <w:left w:val="none" w:sz="0" w:space="0" w:color="auto"/>
                    <w:bottom w:val="none" w:sz="0" w:space="0" w:color="auto"/>
                    <w:right w:val="none" w:sz="0" w:space="0" w:color="auto"/>
                  </w:divBdr>
                </w:div>
                <w:div w:id="819035010">
                  <w:marLeft w:val="480"/>
                  <w:marRight w:val="0"/>
                  <w:marTop w:val="0"/>
                  <w:marBottom w:val="0"/>
                  <w:divBdr>
                    <w:top w:val="none" w:sz="0" w:space="0" w:color="auto"/>
                    <w:left w:val="none" w:sz="0" w:space="0" w:color="auto"/>
                    <w:bottom w:val="none" w:sz="0" w:space="0" w:color="auto"/>
                    <w:right w:val="none" w:sz="0" w:space="0" w:color="auto"/>
                  </w:divBdr>
                </w:div>
                <w:div w:id="1361397324">
                  <w:marLeft w:val="480"/>
                  <w:marRight w:val="0"/>
                  <w:marTop w:val="0"/>
                  <w:marBottom w:val="0"/>
                  <w:divBdr>
                    <w:top w:val="none" w:sz="0" w:space="0" w:color="auto"/>
                    <w:left w:val="none" w:sz="0" w:space="0" w:color="auto"/>
                    <w:bottom w:val="none" w:sz="0" w:space="0" w:color="auto"/>
                    <w:right w:val="none" w:sz="0" w:space="0" w:color="auto"/>
                  </w:divBdr>
                </w:div>
                <w:div w:id="2147045292">
                  <w:marLeft w:val="480"/>
                  <w:marRight w:val="0"/>
                  <w:marTop w:val="0"/>
                  <w:marBottom w:val="0"/>
                  <w:divBdr>
                    <w:top w:val="none" w:sz="0" w:space="0" w:color="auto"/>
                    <w:left w:val="none" w:sz="0" w:space="0" w:color="auto"/>
                    <w:bottom w:val="none" w:sz="0" w:space="0" w:color="auto"/>
                    <w:right w:val="none" w:sz="0" w:space="0" w:color="auto"/>
                  </w:divBdr>
                </w:div>
                <w:div w:id="495851490">
                  <w:marLeft w:val="480"/>
                  <w:marRight w:val="0"/>
                  <w:marTop w:val="0"/>
                  <w:marBottom w:val="0"/>
                  <w:divBdr>
                    <w:top w:val="none" w:sz="0" w:space="0" w:color="auto"/>
                    <w:left w:val="none" w:sz="0" w:space="0" w:color="auto"/>
                    <w:bottom w:val="none" w:sz="0" w:space="0" w:color="auto"/>
                    <w:right w:val="none" w:sz="0" w:space="0" w:color="auto"/>
                  </w:divBdr>
                </w:div>
                <w:div w:id="1282490964">
                  <w:marLeft w:val="480"/>
                  <w:marRight w:val="0"/>
                  <w:marTop w:val="0"/>
                  <w:marBottom w:val="0"/>
                  <w:divBdr>
                    <w:top w:val="none" w:sz="0" w:space="0" w:color="auto"/>
                    <w:left w:val="none" w:sz="0" w:space="0" w:color="auto"/>
                    <w:bottom w:val="none" w:sz="0" w:space="0" w:color="auto"/>
                    <w:right w:val="none" w:sz="0" w:space="0" w:color="auto"/>
                  </w:divBdr>
                </w:div>
                <w:div w:id="542792754">
                  <w:marLeft w:val="480"/>
                  <w:marRight w:val="0"/>
                  <w:marTop w:val="0"/>
                  <w:marBottom w:val="0"/>
                  <w:divBdr>
                    <w:top w:val="none" w:sz="0" w:space="0" w:color="auto"/>
                    <w:left w:val="none" w:sz="0" w:space="0" w:color="auto"/>
                    <w:bottom w:val="none" w:sz="0" w:space="0" w:color="auto"/>
                    <w:right w:val="none" w:sz="0" w:space="0" w:color="auto"/>
                  </w:divBdr>
                </w:div>
                <w:div w:id="284118291">
                  <w:marLeft w:val="480"/>
                  <w:marRight w:val="0"/>
                  <w:marTop w:val="0"/>
                  <w:marBottom w:val="0"/>
                  <w:divBdr>
                    <w:top w:val="none" w:sz="0" w:space="0" w:color="auto"/>
                    <w:left w:val="none" w:sz="0" w:space="0" w:color="auto"/>
                    <w:bottom w:val="none" w:sz="0" w:space="0" w:color="auto"/>
                    <w:right w:val="none" w:sz="0" w:space="0" w:color="auto"/>
                  </w:divBdr>
                </w:div>
                <w:div w:id="1572499049">
                  <w:marLeft w:val="480"/>
                  <w:marRight w:val="0"/>
                  <w:marTop w:val="0"/>
                  <w:marBottom w:val="0"/>
                  <w:divBdr>
                    <w:top w:val="none" w:sz="0" w:space="0" w:color="auto"/>
                    <w:left w:val="none" w:sz="0" w:space="0" w:color="auto"/>
                    <w:bottom w:val="none" w:sz="0" w:space="0" w:color="auto"/>
                    <w:right w:val="none" w:sz="0" w:space="0" w:color="auto"/>
                  </w:divBdr>
                </w:div>
                <w:div w:id="1370685637">
                  <w:marLeft w:val="480"/>
                  <w:marRight w:val="0"/>
                  <w:marTop w:val="0"/>
                  <w:marBottom w:val="0"/>
                  <w:divBdr>
                    <w:top w:val="none" w:sz="0" w:space="0" w:color="auto"/>
                    <w:left w:val="none" w:sz="0" w:space="0" w:color="auto"/>
                    <w:bottom w:val="none" w:sz="0" w:space="0" w:color="auto"/>
                    <w:right w:val="none" w:sz="0" w:space="0" w:color="auto"/>
                  </w:divBdr>
                </w:div>
                <w:div w:id="2112123849">
                  <w:marLeft w:val="480"/>
                  <w:marRight w:val="0"/>
                  <w:marTop w:val="0"/>
                  <w:marBottom w:val="0"/>
                  <w:divBdr>
                    <w:top w:val="none" w:sz="0" w:space="0" w:color="auto"/>
                    <w:left w:val="none" w:sz="0" w:space="0" w:color="auto"/>
                    <w:bottom w:val="none" w:sz="0" w:space="0" w:color="auto"/>
                    <w:right w:val="none" w:sz="0" w:space="0" w:color="auto"/>
                  </w:divBdr>
                </w:div>
                <w:div w:id="8993483">
                  <w:marLeft w:val="480"/>
                  <w:marRight w:val="0"/>
                  <w:marTop w:val="0"/>
                  <w:marBottom w:val="0"/>
                  <w:divBdr>
                    <w:top w:val="none" w:sz="0" w:space="0" w:color="auto"/>
                    <w:left w:val="none" w:sz="0" w:space="0" w:color="auto"/>
                    <w:bottom w:val="none" w:sz="0" w:space="0" w:color="auto"/>
                    <w:right w:val="none" w:sz="0" w:space="0" w:color="auto"/>
                  </w:divBdr>
                </w:div>
                <w:div w:id="252518931">
                  <w:marLeft w:val="480"/>
                  <w:marRight w:val="0"/>
                  <w:marTop w:val="0"/>
                  <w:marBottom w:val="0"/>
                  <w:divBdr>
                    <w:top w:val="none" w:sz="0" w:space="0" w:color="auto"/>
                    <w:left w:val="none" w:sz="0" w:space="0" w:color="auto"/>
                    <w:bottom w:val="none" w:sz="0" w:space="0" w:color="auto"/>
                    <w:right w:val="none" w:sz="0" w:space="0" w:color="auto"/>
                  </w:divBdr>
                </w:div>
                <w:div w:id="916987079">
                  <w:marLeft w:val="480"/>
                  <w:marRight w:val="0"/>
                  <w:marTop w:val="0"/>
                  <w:marBottom w:val="0"/>
                  <w:divBdr>
                    <w:top w:val="none" w:sz="0" w:space="0" w:color="auto"/>
                    <w:left w:val="none" w:sz="0" w:space="0" w:color="auto"/>
                    <w:bottom w:val="none" w:sz="0" w:space="0" w:color="auto"/>
                    <w:right w:val="none" w:sz="0" w:space="0" w:color="auto"/>
                  </w:divBdr>
                </w:div>
                <w:div w:id="417560822">
                  <w:marLeft w:val="480"/>
                  <w:marRight w:val="0"/>
                  <w:marTop w:val="0"/>
                  <w:marBottom w:val="0"/>
                  <w:divBdr>
                    <w:top w:val="none" w:sz="0" w:space="0" w:color="auto"/>
                    <w:left w:val="none" w:sz="0" w:space="0" w:color="auto"/>
                    <w:bottom w:val="none" w:sz="0" w:space="0" w:color="auto"/>
                    <w:right w:val="none" w:sz="0" w:space="0" w:color="auto"/>
                  </w:divBdr>
                </w:div>
                <w:div w:id="789975667">
                  <w:marLeft w:val="480"/>
                  <w:marRight w:val="0"/>
                  <w:marTop w:val="0"/>
                  <w:marBottom w:val="0"/>
                  <w:divBdr>
                    <w:top w:val="none" w:sz="0" w:space="0" w:color="auto"/>
                    <w:left w:val="none" w:sz="0" w:space="0" w:color="auto"/>
                    <w:bottom w:val="none" w:sz="0" w:space="0" w:color="auto"/>
                    <w:right w:val="none" w:sz="0" w:space="0" w:color="auto"/>
                  </w:divBdr>
                </w:div>
                <w:div w:id="1126313493">
                  <w:marLeft w:val="480"/>
                  <w:marRight w:val="0"/>
                  <w:marTop w:val="0"/>
                  <w:marBottom w:val="0"/>
                  <w:divBdr>
                    <w:top w:val="none" w:sz="0" w:space="0" w:color="auto"/>
                    <w:left w:val="none" w:sz="0" w:space="0" w:color="auto"/>
                    <w:bottom w:val="none" w:sz="0" w:space="0" w:color="auto"/>
                    <w:right w:val="none" w:sz="0" w:space="0" w:color="auto"/>
                  </w:divBdr>
                </w:div>
                <w:div w:id="1765153264">
                  <w:marLeft w:val="480"/>
                  <w:marRight w:val="0"/>
                  <w:marTop w:val="0"/>
                  <w:marBottom w:val="0"/>
                  <w:divBdr>
                    <w:top w:val="none" w:sz="0" w:space="0" w:color="auto"/>
                    <w:left w:val="none" w:sz="0" w:space="0" w:color="auto"/>
                    <w:bottom w:val="none" w:sz="0" w:space="0" w:color="auto"/>
                    <w:right w:val="none" w:sz="0" w:space="0" w:color="auto"/>
                  </w:divBdr>
                </w:div>
                <w:div w:id="168065454">
                  <w:marLeft w:val="480"/>
                  <w:marRight w:val="0"/>
                  <w:marTop w:val="0"/>
                  <w:marBottom w:val="0"/>
                  <w:divBdr>
                    <w:top w:val="none" w:sz="0" w:space="0" w:color="auto"/>
                    <w:left w:val="none" w:sz="0" w:space="0" w:color="auto"/>
                    <w:bottom w:val="none" w:sz="0" w:space="0" w:color="auto"/>
                    <w:right w:val="none" w:sz="0" w:space="0" w:color="auto"/>
                  </w:divBdr>
                </w:div>
                <w:div w:id="801535307">
                  <w:marLeft w:val="480"/>
                  <w:marRight w:val="0"/>
                  <w:marTop w:val="0"/>
                  <w:marBottom w:val="0"/>
                  <w:divBdr>
                    <w:top w:val="none" w:sz="0" w:space="0" w:color="auto"/>
                    <w:left w:val="none" w:sz="0" w:space="0" w:color="auto"/>
                    <w:bottom w:val="none" w:sz="0" w:space="0" w:color="auto"/>
                    <w:right w:val="none" w:sz="0" w:space="0" w:color="auto"/>
                  </w:divBdr>
                </w:div>
                <w:div w:id="2074699421">
                  <w:marLeft w:val="480"/>
                  <w:marRight w:val="0"/>
                  <w:marTop w:val="0"/>
                  <w:marBottom w:val="0"/>
                  <w:divBdr>
                    <w:top w:val="none" w:sz="0" w:space="0" w:color="auto"/>
                    <w:left w:val="none" w:sz="0" w:space="0" w:color="auto"/>
                    <w:bottom w:val="none" w:sz="0" w:space="0" w:color="auto"/>
                    <w:right w:val="none" w:sz="0" w:space="0" w:color="auto"/>
                  </w:divBdr>
                </w:div>
                <w:div w:id="1042094776">
                  <w:marLeft w:val="480"/>
                  <w:marRight w:val="0"/>
                  <w:marTop w:val="0"/>
                  <w:marBottom w:val="0"/>
                  <w:divBdr>
                    <w:top w:val="none" w:sz="0" w:space="0" w:color="auto"/>
                    <w:left w:val="none" w:sz="0" w:space="0" w:color="auto"/>
                    <w:bottom w:val="none" w:sz="0" w:space="0" w:color="auto"/>
                    <w:right w:val="none" w:sz="0" w:space="0" w:color="auto"/>
                  </w:divBdr>
                </w:div>
                <w:div w:id="582036004">
                  <w:marLeft w:val="480"/>
                  <w:marRight w:val="0"/>
                  <w:marTop w:val="0"/>
                  <w:marBottom w:val="0"/>
                  <w:divBdr>
                    <w:top w:val="none" w:sz="0" w:space="0" w:color="auto"/>
                    <w:left w:val="none" w:sz="0" w:space="0" w:color="auto"/>
                    <w:bottom w:val="none" w:sz="0" w:space="0" w:color="auto"/>
                    <w:right w:val="none" w:sz="0" w:space="0" w:color="auto"/>
                  </w:divBdr>
                </w:div>
                <w:div w:id="752360158">
                  <w:marLeft w:val="480"/>
                  <w:marRight w:val="0"/>
                  <w:marTop w:val="0"/>
                  <w:marBottom w:val="0"/>
                  <w:divBdr>
                    <w:top w:val="none" w:sz="0" w:space="0" w:color="auto"/>
                    <w:left w:val="none" w:sz="0" w:space="0" w:color="auto"/>
                    <w:bottom w:val="none" w:sz="0" w:space="0" w:color="auto"/>
                    <w:right w:val="none" w:sz="0" w:space="0" w:color="auto"/>
                  </w:divBdr>
                </w:div>
                <w:div w:id="972364985">
                  <w:marLeft w:val="480"/>
                  <w:marRight w:val="0"/>
                  <w:marTop w:val="0"/>
                  <w:marBottom w:val="0"/>
                  <w:divBdr>
                    <w:top w:val="none" w:sz="0" w:space="0" w:color="auto"/>
                    <w:left w:val="none" w:sz="0" w:space="0" w:color="auto"/>
                    <w:bottom w:val="none" w:sz="0" w:space="0" w:color="auto"/>
                    <w:right w:val="none" w:sz="0" w:space="0" w:color="auto"/>
                  </w:divBdr>
                </w:div>
                <w:div w:id="1821996439">
                  <w:marLeft w:val="480"/>
                  <w:marRight w:val="0"/>
                  <w:marTop w:val="0"/>
                  <w:marBottom w:val="0"/>
                  <w:divBdr>
                    <w:top w:val="none" w:sz="0" w:space="0" w:color="auto"/>
                    <w:left w:val="none" w:sz="0" w:space="0" w:color="auto"/>
                    <w:bottom w:val="none" w:sz="0" w:space="0" w:color="auto"/>
                    <w:right w:val="none" w:sz="0" w:space="0" w:color="auto"/>
                  </w:divBdr>
                </w:div>
                <w:div w:id="1243637051">
                  <w:marLeft w:val="480"/>
                  <w:marRight w:val="0"/>
                  <w:marTop w:val="0"/>
                  <w:marBottom w:val="0"/>
                  <w:divBdr>
                    <w:top w:val="none" w:sz="0" w:space="0" w:color="auto"/>
                    <w:left w:val="none" w:sz="0" w:space="0" w:color="auto"/>
                    <w:bottom w:val="none" w:sz="0" w:space="0" w:color="auto"/>
                    <w:right w:val="none" w:sz="0" w:space="0" w:color="auto"/>
                  </w:divBdr>
                </w:div>
                <w:div w:id="634138801">
                  <w:marLeft w:val="480"/>
                  <w:marRight w:val="0"/>
                  <w:marTop w:val="0"/>
                  <w:marBottom w:val="0"/>
                  <w:divBdr>
                    <w:top w:val="none" w:sz="0" w:space="0" w:color="auto"/>
                    <w:left w:val="none" w:sz="0" w:space="0" w:color="auto"/>
                    <w:bottom w:val="none" w:sz="0" w:space="0" w:color="auto"/>
                    <w:right w:val="none" w:sz="0" w:space="0" w:color="auto"/>
                  </w:divBdr>
                </w:div>
                <w:div w:id="43263375">
                  <w:marLeft w:val="480"/>
                  <w:marRight w:val="0"/>
                  <w:marTop w:val="0"/>
                  <w:marBottom w:val="0"/>
                  <w:divBdr>
                    <w:top w:val="none" w:sz="0" w:space="0" w:color="auto"/>
                    <w:left w:val="none" w:sz="0" w:space="0" w:color="auto"/>
                    <w:bottom w:val="none" w:sz="0" w:space="0" w:color="auto"/>
                    <w:right w:val="none" w:sz="0" w:space="0" w:color="auto"/>
                  </w:divBdr>
                </w:div>
                <w:div w:id="2136218708">
                  <w:marLeft w:val="480"/>
                  <w:marRight w:val="0"/>
                  <w:marTop w:val="0"/>
                  <w:marBottom w:val="0"/>
                  <w:divBdr>
                    <w:top w:val="none" w:sz="0" w:space="0" w:color="auto"/>
                    <w:left w:val="none" w:sz="0" w:space="0" w:color="auto"/>
                    <w:bottom w:val="none" w:sz="0" w:space="0" w:color="auto"/>
                    <w:right w:val="none" w:sz="0" w:space="0" w:color="auto"/>
                  </w:divBdr>
                </w:div>
                <w:div w:id="1145975737">
                  <w:marLeft w:val="480"/>
                  <w:marRight w:val="0"/>
                  <w:marTop w:val="0"/>
                  <w:marBottom w:val="0"/>
                  <w:divBdr>
                    <w:top w:val="none" w:sz="0" w:space="0" w:color="auto"/>
                    <w:left w:val="none" w:sz="0" w:space="0" w:color="auto"/>
                    <w:bottom w:val="none" w:sz="0" w:space="0" w:color="auto"/>
                    <w:right w:val="none" w:sz="0" w:space="0" w:color="auto"/>
                  </w:divBdr>
                </w:div>
                <w:div w:id="1704742590">
                  <w:marLeft w:val="480"/>
                  <w:marRight w:val="0"/>
                  <w:marTop w:val="0"/>
                  <w:marBottom w:val="0"/>
                  <w:divBdr>
                    <w:top w:val="none" w:sz="0" w:space="0" w:color="auto"/>
                    <w:left w:val="none" w:sz="0" w:space="0" w:color="auto"/>
                    <w:bottom w:val="none" w:sz="0" w:space="0" w:color="auto"/>
                    <w:right w:val="none" w:sz="0" w:space="0" w:color="auto"/>
                  </w:divBdr>
                </w:div>
                <w:div w:id="1743988136">
                  <w:marLeft w:val="480"/>
                  <w:marRight w:val="0"/>
                  <w:marTop w:val="0"/>
                  <w:marBottom w:val="0"/>
                  <w:divBdr>
                    <w:top w:val="none" w:sz="0" w:space="0" w:color="auto"/>
                    <w:left w:val="none" w:sz="0" w:space="0" w:color="auto"/>
                    <w:bottom w:val="none" w:sz="0" w:space="0" w:color="auto"/>
                    <w:right w:val="none" w:sz="0" w:space="0" w:color="auto"/>
                  </w:divBdr>
                </w:div>
                <w:div w:id="735667961">
                  <w:marLeft w:val="480"/>
                  <w:marRight w:val="0"/>
                  <w:marTop w:val="0"/>
                  <w:marBottom w:val="0"/>
                  <w:divBdr>
                    <w:top w:val="none" w:sz="0" w:space="0" w:color="auto"/>
                    <w:left w:val="none" w:sz="0" w:space="0" w:color="auto"/>
                    <w:bottom w:val="none" w:sz="0" w:space="0" w:color="auto"/>
                    <w:right w:val="none" w:sz="0" w:space="0" w:color="auto"/>
                  </w:divBdr>
                </w:div>
                <w:div w:id="361707235">
                  <w:marLeft w:val="480"/>
                  <w:marRight w:val="0"/>
                  <w:marTop w:val="0"/>
                  <w:marBottom w:val="0"/>
                  <w:divBdr>
                    <w:top w:val="none" w:sz="0" w:space="0" w:color="auto"/>
                    <w:left w:val="none" w:sz="0" w:space="0" w:color="auto"/>
                    <w:bottom w:val="none" w:sz="0" w:space="0" w:color="auto"/>
                    <w:right w:val="none" w:sz="0" w:space="0" w:color="auto"/>
                  </w:divBdr>
                </w:div>
                <w:div w:id="813717220">
                  <w:marLeft w:val="480"/>
                  <w:marRight w:val="0"/>
                  <w:marTop w:val="0"/>
                  <w:marBottom w:val="0"/>
                  <w:divBdr>
                    <w:top w:val="none" w:sz="0" w:space="0" w:color="auto"/>
                    <w:left w:val="none" w:sz="0" w:space="0" w:color="auto"/>
                    <w:bottom w:val="none" w:sz="0" w:space="0" w:color="auto"/>
                    <w:right w:val="none" w:sz="0" w:space="0" w:color="auto"/>
                  </w:divBdr>
                </w:div>
                <w:div w:id="103161528">
                  <w:marLeft w:val="480"/>
                  <w:marRight w:val="0"/>
                  <w:marTop w:val="0"/>
                  <w:marBottom w:val="0"/>
                  <w:divBdr>
                    <w:top w:val="none" w:sz="0" w:space="0" w:color="auto"/>
                    <w:left w:val="none" w:sz="0" w:space="0" w:color="auto"/>
                    <w:bottom w:val="none" w:sz="0" w:space="0" w:color="auto"/>
                    <w:right w:val="none" w:sz="0" w:space="0" w:color="auto"/>
                  </w:divBdr>
                </w:div>
                <w:div w:id="138158938">
                  <w:marLeft w:val="480"/>
                  <w:marRight w:val="0"/>
                  <w:marTop w:val="0"/>
                  <w:marBottom w:val="0"/>
                  <w:divBdr>
                    <w:top w:val="none" w:sz="0" w:space="0" w:color="auto"/>
                    <w:left w:val="none" w:sz="0" w:space="0" w:color="auto"/>
                    <w:bottom w:val="none" w:sz="0" w:space="0" w:color="auto"/>
                    <w:right w:val="none" w:sz="0" w:space="0" w:color="auto"/>
                  </w:divBdr>
                </w:div>
                <w:div w:id="939217343">
                  <w:marLeft w:val="480"/>
                  <w:marRight w:val="0"/>
                  <w:marTop w:val="0"/>
                  <w:marBottom w:val="0"/>
                  <w:divBdr>
                    <w:top w:val="none" w:sz="0" w:space="0" w:color="auto"/>
                    <w:left w:val="none" w:sz="0" w:space="0" w:color="auto"/>
                    <w:bottom w:val="none" w:sz="0" w:space="0" w:color="auto"/>
                    <w:right w:val="none" w:sz="0" w:space="0" w:color="auto"/>
                  </w:divBdr>
                </w:div>
                <w:div w:id="880942289">
                  <w:marLeft w:val="480"/>
                  <w:marRight w:val="0"/>
                  <w:marTop w:val="0"/>
                  <w:marBottom w:val="0"/>
                  <w:divBdr>
                    <w:top w:val="none" w:sz="0" w:space="0" w:color="auto"/>
                    <w:left w:val="none" w:sz="0" w:space="0" w:color="auto"/>
                    <w:bottom w:val="none" w:sz="0" w:space="0" w:color="auto"/>
                    <w:right w:val="none" w:sz="0" w:space="0" w:color="auto"/>
                  </w:divBdr>
                </w:div>
                <w:div w:id="180048254">
                  <w:marLeft w:val="480"/>
                  <w:marRight w:val="0"/>
                  <w:marTop w:val="0"/>
                  <w:marBottom w:val="0"/>
                  <w:divBdr>
                    <w:top w:val="none" w:sz="0" w:space="0" w:color="auto"/>
                    <w:left w:val="none" w:sz="0" w:space="0" w:color="auto"/>
                    <w:bottom w:val="none" w:sz="0" w:space="0" w:color="auto"/>
                    <w:right w:val="none" w:sz="0" w:space="0" w:color="auto"/>
                  </w:divBdr>
                </w:div>
                <w:div w:id="1881623978">
                  <w:marLeft w:val="480"/>
                  <w:marRight w:val="0"/>
                  <w:marTop w:val="0"/>
                  <w:marBottom w:val="0"/>
                  <w:divBdr>
                    <w:top w:val="none" w:sz="0" w:space="0" w:color="auto"/>
                    <w:left w:val="none" w:sz="0" w:space="0" w:color="auto"/>
                    <w:bottom w:val="none" w:sz="0" w:space="0" w:color="auto"/>
                    <w:right w:val="none" w:sz="0" w:space="0" w:color="auto"/>
                  </w:divBdr>
                </w:div>
                <w:div w:id="129245998">
                  <w:marLeft w:val="480"/>
                  <w:marRight w:val="0"/>
                  <w:marTop w:val="0"/>
                  <w:marBottom w:val="0"/>
                  <w:divBdr>
                    <w:top w:val="none" w:sz="0" w:space="0" w:color="auto"/>
                    <w:left w:val="none" w:sz="0" w:space="0" w:color="auto"/>
                    <w:bottom w:val="none" w:sz="0" w:space="0" w:color="auto"/>
                    <w:right w:val="none" w:sz="0" w:space="0" w:color="auto"/>
                  </w:divBdr>
                </w:div>
                <w:div w:id="1031538051">
                  <w:marLeft w:val="480"/>
                  <w:marRight w:val="0"/>
                  <w:marTop w:val="0"/>
                  <w:marBottom w:val="0"/>
                  <w:divBdr>
                    <w:top w:val="none" w:sz="0" w:space="0" w:color="auto"/>
                    <w:left w:val="none" w:sz="0" w:space="0" w:color="auto"/>
                    <w:bottom w:val="none" w:sz="0" w:space="0" w:color="auto"/>
                    <w:right w:val="none" w:sz="0" w:space="0" w:color="auto"/>
                  </w:divBdr>
                </w:div>
                <w:div w:id="181671699">
                  <w:marLeft w:val="480"/>
                  <w:marRight w:val="0"/>
                  <w:marTop w:val="0"/>
                  <w:marBottom w:val="0"/>
                  <w:divBdr>
                    <w:top w:val="none" w:sz="0" w:space="0" w:color="auto"/>
                    <w:left w:val="none" w:sz="0" w:space="0" w:color="auto"/>
                    <w:bottom w:val="none" w:sz="0" w:space="0" w:color="auto"/>
                    <w:right w:val="none" w:sz="0" w:space="0" w:color="auto"/>
                  </w:divBdr>
                </w:div>
                <w:div w:id="1250122115">
                  <w:marLeft w:val="480"/>
                  <w:marRight w:val="0"/>
                  <w:marTop w:val="0"/>
                  <w:marBottom w:val="0"/>
                  <w:divBdr>
                    <w:top w:val="none" w:sz="0" w:space="0" w:color="auto"/>
                    <w:left w:val="none" w:sz="0" w:space="0" w:color="auto"/>
                    <w:bottom w:val="none" w:sz="0" w:space="0" w:color="auto"/>
                    <w:right w:val="none" w:sz="0" w:space="0" w:color="auto"/>
                  </w:divBdr>
                </w:div>
                <w:div w:id="727652186">
                  <w:marLeft w:val="480"/>
                  <w:marRight w:val="0"/>
                  <w:marTop w:val="0"/>
                  <w:marBottom w:val="0"/>
                  <w:divBdr>
                    <w:top w:val="none" w:sz="0" w:space="0" w:color="auto"/>
                    <w:left w:val="none" w:sz="0" w:space="0" w:color="auto"/>
                    <w:bottom w:val="none" w:sz="0" w:space="0" w:color="auto"/>
                    <w:right w:val="none" w:sz="0" w:space="0" w:color="auto"/>
                  </w:divBdr>
                </w:div>
                <w:div w:id="1929266227">
                  <w:marLeft w:val="480"/>
                  <w:marRight w:val="0"/>
                  <w:marTop w:val="0"/>
                  <w:marBottom w:val="0"/>
                  <w:divBdr>
                    <w:top w:val="none" w:sz="0" w:space="0" w:color="auto"/>
                    <w:left w:val="none" w:sz="0" w:space="0" w:color="auto"/>
                    <w:bottom w:val="none" w:sz="0" w:space="0" w:color="auto"/>
                    <w:right w:val="none" w:sz="0" w:space="0" w:color="auto"/>
                  </w:divBdr>
                </w:div>
                <w:div w:id="123811115">
                  <w:marLeft w:val="480"/>
                  <w:marRight w:val="0"/>
                  <w:marTop w:val="0"/>
                  <w:marBottom w:val="0"/>
                  <w:divBdr>
                    <w:top w:val="none" w:sz="0" w:space="0" w:color="auto"/>
                    <w:left w:val="none" w:sz="0" w:space="0" w:color="auto"/>
                    <w:bottom w:val="none" w:sz="0" w:space="0" w:color="auto"/>
                    <w:right w:val="none" w:sz="0" w:space="0" w:color="auto"/>
                  </w:divBdr>
                </w:div>
                <w:div w:id="1160274955">
                  <w:marLeft w:val="480"/>
                  <w:marRight w:val="0"/>
                  <w:marTop w:val="0"/>
                  <w:marBottom w:val="0"/>
                  <w:divBdr>
                    <w:top w:val="none" w:sz="0" w:space="0" w:color="auto"/>
                    <w:left w:val="none" w:sz="0" w:space="0" w:color="auto"/>
                    <w:bottom w:val="none" w:sz="0" w:space="0" w:color="auto"/>
                    <w:right w:val="none" w:sz="0" w:space="0" w:color="auto"/>
                  </w:divBdr>
                </w:div>
                <w:div w:id="319306790">
                  <w:marLeft w:val="480"/>
                  <w:marRight w:val="0"/>
                  <w:marTop w:val="0"/>
                  <w:marBottom w:val="0"/>
                  <w:divBdr>
                    <w:top w:val="none" w:sz="0" w:space="0" w:color="auto"/>
                    <w:left w:val="none" w:sz="0" w:space="0" w:color="auto"/>
                    <w:bottom w:val="none" w:sz="0" w:space="0" w:color="auto"/>
                    <w:right w:val="none" w:sz="0" w:space="0" w:color="auto"/>
                  </w:divBdr>
                </w:div>
                <w:div w:id="354504338">
                  <w:marLeft w:val="480"/>
                  <w:marRight w:val="0"/>
                  <w:marTop w:val="0"/>
                  <w:marBottom w:val="0"/>
                  <w:divBdr>
                    <w:top w:val="none" w:sz="0" w:space="0" w:color="auto"/>
                    <w:left w:val="none" w:sz="0" w:space="0" w:color="auto"/>
                    <w:bottom w:val="none" w:sz="0" w:space="0" w:color="auto"/>
                    <w:right w:val="none" w:sz="0" w:space="0" w:color="auto"/>
                  </w:divBdr>
                </w:div>
                <w:div w:id="1698191416">
                  <w:marLeft w:val="480"/>
                  <w:marRight w:val="0"/>
                  <w:marTop w:val="0"/>
                  <w:marBottom w:val="0"/>
                  <w:divBdr>
                    <w:top w:val="none" w:sz="0" w:space="0" w:color="auto"/>
                    <w:left w:val="none" w:sz="0" w:space="0" w:color="auto"/>
                    <w:bottom w:val="none" w:sz="0" w:space="0" w:color="auto"/>
                    <w:right w:val="none" w:sz="0" w:space="0" w:color="auto"/>
                  </w:divBdr>
                </w:div>
                <w:div w:id="2081629826">
                  <w:marLeft w:val="480"/>
                  <w:marRight w:val="0"/>
                  <w:marTop w:val="0"/>
                  <w:marBottom w:val="0"/>
                  <w:divBdr>
                    <w:top w:val="none" w:sz="0" w:space="0" w:color="auto"/>
                    <w:left w:val="none" w:sz="0" w:space="0" w:color="auto"/>
                    <w:bottom w:val="none" w:sz="0" w:space="0" w:color="auto"/>
                    <w:right w:val="none" w:sz="0" w:space="0" w:color="auto"/>
                  </w:divBdr>
                </w:div>
                <w:div w:id="1287155521">
                  <w:marLeft w:val="480"/>
                  <w:marRight w:val="0"/>
                  <w:marTop w:val="0"/>
                  <w:marBottom w:val="0"/>
                  <w:divBdr>
                    <w:top w:val="none" w:sz="0" w:space="0" w:color="auto"/>
                    <w:left w:val="none" w:sz="0" w:space="0" w:color="auto"/>
                    <w:bottom w:val="none" w:sz="0" w:space="0" w:color="auto"/>
                    <w:right w:val="none" w:sz="0" w:space="0" w:color="auto"/>
                  </w:divBdr>
                </w:div>
                <w:div w:id="996228590">
                  <w:marLeft w:val="480"/>
                  <w:marRight w:val="0"/>
                  <w:marTop w:val="0"/>
                  <w:marBottom w:val="0"/>
                  <w:divBdr>
                    <w:top w:val="none" w:sz="0" w:space="0" w:color="auto"/>
                    <w:left w:val="none" w:sz="0" w:space="0" w:color="auto"/>
                    <w:bottom w:val="none" w:sz="0" w:space="0" w:color="auto"/>
                    <w:right w:val="none" w:sz="0" w:space="0" w:color="auto"/>
                  </w:divBdr>
                </w:div>
                <w:div w:id="1703167481">
                  <w:marLeft w:val="480"/>
                  <w:marRight w:val="0"/>
                  <w:marTop w:val="0"/>
                  <w:marBottom w:val="0"/>
                  <w:divBdr>
                    <w:top w:val="none" w:sz="0" w:space="0" w:color="auto"/>
                    <w:left w:val="none" w:sz="0" w:space="0" w:color="auto"/>
                    <w:bottom w:val="none" w:sz="0" w:space="0" w:color="auto"/>
                    <w:right w:val="none" w:sz="0" w:space="0" w:color="auto"/>
                  </w:divBdr>
                </w:div>
                <w:div w:id="74592482">
                  <w:marLeft w:val="480"/>
                  <w:marRight w:val="0"/>
                  <w:marTop w:val="0"/>
                  <w:marBottom w:val="0"/>
                  <w:divBdr>
                    <w:top w:val="none" w:sz="0" w:space="0" w:color="auto"/>
                    <w:left w:val="none" w:sz="0" w:space="0" w:color="auto"/>
                    <w:bottom w:val="none" w:sz="0" w:space="0" w:color="auto"/>
                    <w:right w:val="none" w:sz="0" w:space="0" w:color="auto"/>
                  </w:divBdr>
                </w:div>
                <w:div w:id="1414474234">
                  <w:marLeft w:val="480"/>
                  <w:marRight w:val="0"/>
                  <w:marTop w:val="0"/>
                  <w:marBottom w:val="0"/>
                  <w:divBdr>
                    <w:top w:val="none" w:sz="0" w:space="0" w:color="auto"/>
                    <w:left w:val="none" w:sz="0" w:space="0" w:color="auto"/>
                    <w:bottom w:val="none" w:sz="0" w:space="0" w:color="auto"/>
                    <w:right w:val="none" w:sz="0" w:space="0" w:color="auto"/>
                  </w:divBdr>
                </w:div>
                <w:div w:id="1704134301">
                  <w:marLeft w:val="480"/>
                  <w:marRight w:val="0"/>
                  <w:marTop w:val="0"/>
                  <w:marBottom w:val="0"/>
                  <w:divBdr>
                    <w:top w:val="none" w:sz="0" w:space="0" w:color="auto"/>
                    <w:left w:val="none" w:sz="0" w:space="0" w:color="auto"/>
                    <w:bottom w:val="none" w:sz="0" w:space="0" w:color="auto"/>
                    <w:right w:val="none" w:sz="0" w:space="0" w:color="auto"/>
                  </w:divBdr>
                </w:div>
                <w:div w:id="792331452">
                  <w:marLeft w:val="480"/>
                  <w:marRight w:val="0"/>
                  <w:marTop w:val="0"/>
                  <w:marBottom w:val="0"/>
                  <w:divBdr>
                    <w:top w:val="none" w:sz="0" w:space="0" w:color="auto"/>
                    <w:left w:val="none" w:sz="0" w:space="0" w:color="auto"/>
                    <w:bottom w:val="none" w:sz="0" w:space="0" w:color="auto"/>
                    <w:right w:val="none" w:sz="0" w:space="0" w:color="auto"/>
                  </w:divBdr>
                </w:div>
                <w:div w:id="910851884">
                  <w:marLeft w:val="480"/>
                  <w:marRight w:val="0"/>
                  <w:marTop w:val="0"/>
                  <w:marBottom w:val="0"/>
                  <w:divBdr>
                    <w:top w:val="none" w:sz="0" w:space="0" w:color="auto"/>
                    <w:left w:val="none" w:sz="0" w:space="0" w:color="auto"/>
                    <w:bottom w:val="none" w:sz="0" w:space="0" w:color="auto"/>
                    <w:right w:val="none" w:sz="0" w:space="0" w:color="auto"/>
                  </w:divBdr>
                </w:div>
                <w:div w:id="1621303016">
                  <w:marLeft w:val="480"/>
                  <w:marRight w:val="0"/>
                  <w:marTop w:val="0"/>
                  <w:marBottom w:val="0"/>
                  <w:divBdr>
                    <w:top w:val="none" w:sz="0" w:space="0" w:color="auto"/>
                    <w:left w:val="none" w:sz="0" w:space="0" w:color="auto"/>
                    <w:bottom w:val="none" w:sz="0" w:space="0" w:color="auto"/>
                    <w:right w:val="none" w:sz="0" w:space="0" w:color="auto"/>
                  </w:divBdr>
                </w:div>
                <w:div w:id="1277837063">
                  <w:marLeft w:val="480"/>
                  <w:marRight w:val="0"/>
                  <w:marTop w:val="0"/>
                  <w:marBottom w:val="0"/>
                  <w:divBdr>
                    <w:top w:val="none" w:sz="0" w:space="0" w:color="auto"/>
                    <w:left w:val="none" w:sz="0" w:space="0" w:color="auto"/>
                    <w:bottom w:val="none" w:sz="0" w:space="0" w:color="auto"/>
                    <w:right w:val="none" w:sz="0" w:space="0" w:color="auto"/>
                  </w:divBdr>
                </w:div>
                <w:div w:id="332340579">
                  <w:marLeft w:val="480"/>
                  <w:marRight w:val="0"/>
                  <w:marTop w:val="0"/>
                  <w:marBottom w:val="0"/>
                  <w:divBdr>
                    <w:top w:val="none" w:sz="0" w:space="0" w:color="auto"/>
                    <w:left w:val="none" w:sz="0" w:space="0" w:color="auto"/>
                    <w:bottom w:val="none" w:sz="0" w:space="0" w:color="auto"/>
                    <w:right w:val="none" w:sz="0" w:space="0" w:color="auto"/>
                  </w:divBdr>
                </w:div>
                <w:div w:id="1962688738">
                  <w:marLeft w:val="480"/>
                  <w:marRight w:val="0"/>
                  <w:marTop w:val="0"/>
                  <w:marBottom w:val="0"/>
                  <w:divBdr>
                    <w:top w:val="none" w:sz="0" w:space="0" w:color="auto"/>
                    <w:left w:val="none" w:sz="0" w:space="0" w:color="auto"/>
                    <w:bottom w:val="none" w:sz="0" w:space="0" w:color="auto"/>
                    <w:right w:val="none" w:sz="0" w:space="0" w:color="auto"/>
                  </w:divBdr>
                </w:div>
                <w:div w:id="648368394">
                  <w:marLeft w:val="480"/>
                  <w:marRight w:val="0"/>
                  <w:marTop w:val="0"/>
                  <w:marBottom w:val="0"/>
                  <w:divBdr>
                    <w:top w:val="none" w:sz="0" w:space="0" w:color="auto"/>
                    <w:left w:val="none" w:sz="0" w:space="0" w:color="auto"/>
                    <w:bottom w:val="none" w:sz="0" w:space="0" w:color="auto"/>
                    <w:right w:val="none" w:sz="0" w:space="0" w:color="auto"/>
                  </w:divBdr>
                </w:div>
                <w:div w:id="487326556">
                  <w:marLeft w:val="480"/>
                  <w:marRight w:val="0"/>
                  <w:marTop w:val="0"/>
                  <w:marBottom w:val="0"/>
                  <w:divBdr>
                    <w:top w:val="none" w:sz="0" w:space="0" w:color="auto"/>
                    <w:left w:val="none" w:sz="0" w:space="0" w:color="auto"/>
                    <w:bottom w:val="none" w:sz="0" w:space="0" w:color="auto"/>
                    <w:right w:val="none" w:sz="0" w:space="0" w:color="auto"/>
                  </w:divBdr>
                </w:div>
                <w:div w:id="1615794508">
                  <w:marLeft w:val="480"/>
                  <w:marRight w:val="0"/>
                  <w:marTop w:val="0"/>
                  <w:marBottom w:val="0"/>
                  <w:divBdr>
                    <w:top w:val="none" w:sz="0" w:space="0" w:color="auto"/>
                    <w:left w:val="none" w:sz="0" w:space="0" w:color="auto"/>
                    <w:bottom w:val="none" w:sz="0" w:space="0" w:color="auto"/>
                    <w:right w:val="none" w:sz="0" w:space="0" w:color="auto"/>
                  </w:divBdr>
                </w:div>
                <w:div w:id="780950005">
                  <w:marLeft w:val="480"/>
                  <w:marRight w:val="0"/>
                  <w:marTop w:val="0"/>
                  <w:marBottom w:val="0"/>
                  <w:divBdr>
                    <w:top w:val="none" w:sz="0" w:space="0" w:color="auto"/>
                    <w:left w:val="none" w:sz="0" w:space="0" w:color="auto"/>
                    <w:bottom w:val="none" w:sz="0" w:space="0" w:color="auto"/>
                    <w:right w:val="none" w:sz="0" w:space="0" w:color="auto"/>
                  </w:divBdr>
                </w:div>
              </w:divsChild>
            </w:div>
            <w:div w:id="844855602">
              <w:marLeft w:val="0"/>
              <w:marRight w:val="0"/>
              <w:marTop w:val="0"/>
              <w:marBottom w:val="0"/>
              <w:divBdr>
                <w:top w:val="none" w:sz="0" w:space="0" w:color="auto"/>
                <w:left w:val="none" w:sz="0" w:space="0" w:color="auto"/>
                <w:bottom w:val="none" w:sz="0" w:space="0" w:color="auto"/>
                <w:right w:val="none" w:sz="0" w:space="0" w:color="auto"/>
              </w:divBdr>
              <w:divsChild>
                <w:div w:id="1734424473">
                  <w:marLeft w:val="480"/>
                  <w:marRight w:val="0"/>
                  <w:marTop w:val="0"/>
                  <w:marBottom w:val="0"/>
                  <w:divBdr>
                    <w:top w:val="none" w:sz="0" w:space="0" w:color="auto"/>
                    <w:left w:val="none" w:sz="0" w:space="0" w:color="auto"/>
                    <w:bottom w:val="none" w:sz="0" w:space="0" w:color="auto"/>
                    <w:right w:val="none" w:sz="0" w:space="0" w:color="auto"/>
                  </w:divBdr>
                </w:div>
                <w:div w:id="1934777791">
                  <w:marLeft w:val="480"/>
                  <w:marRight w:val="0"/>
                  <w:marTop w:val="0"/>
                  <w:marBottom w:val="0"/>
                  <w:divBdr>
                    <w:top w:val="none" w:sz="0" w:space="0" w:color="auto"/>
                    <w:left w:val="none" w:sz="0" w:space="0" w:color="auto"/>
                    <w:bottom w:val="none" w:sz="0" w:space="0" w:color="auto"/>
                    <w:right w:val="none" w:sz="0" w:space="0" w:color="auto"/>
                  </w:divBdr>
                </w:div>
                <w:div w:id="217933174">
                  <w:marLeft w:val="480"/>
                  <w:marRight w:val="0"/>
                  <w:marTop w:val="0"/>
                  <w:marBottom w:val="0"/>
                  <w:divBdr>
                    <w:top w:val="none" w:sz="0" w:space="0" w:color="auto"/>
                    <w:left w:val="none" w:sz="0" w:space="0" w:color="auto"/>
                    <w:bottom w:val="none" w:sz="0" w:space="0" w:color="auto"/>
                    <w:right w:val="none" w:sz="0" w:space="0" w:color="auto"/>
                  </w:divBdr>
                </w:div>
                <w:div w:id="2127696272">
                  <w:marLeft w:val="480"/>
                  <w:marRight w:val="0"/>
                  <w:marTop w:val="0"/>
                  <w:marBottom w:val="0"/>
                  <w:divBdr>
                    <w:top w:val="none" w:sz="0" w:space="0" w:color="auto"/>
                    <w:left w:val="none" w:sz="0" w:space="0" w:color="auto"/>
                    <w:bottom w:val="none" w:sz="0" w:space="0" w:color="auto"/>
                    <w:right w:val="none" w:sz="0" w:space="0" w:color="auto"/>
                  </w:divBdr>
                </w:div>
                <w:div w:id="1108156810">
                  <w:marLeft w:val="480"/>
                  <w:marRight w:val="0"/>
                  <w:marTop w:val="0"/>
                  <w:marBottom w:val="0"/>
                  <w:divBdr>
                    <w:top w:val="none" w:sz="0" w:space="0" w:color="auto"/>
                    <w:left w:val="none" w:sz="0" w:space="0" w:color="auto"/>
                    <w:bottom w:val="none" w:sz="0" w:space="0" w:color="auto"/>
                    <w:right w:val="none" w:sz="0" w:space="0" w:color="auto"/>
                  </w:divBdr>
                </w:div>
                <w:div w:id="1021782773">
                  <w:marLeft w:val="480"/>
                  <w:marRight w:val="0"/>
                  <w:marTop w:val="0"/>
                  <w:marBottom w:val="0"/>
                  <w:divBdr>
                    <w:top w:val="none" w:sz="0" w:space="0" w:color="auto"/>
                    <w:left w:val="none" w:sz="0" w:space="0" w:color="auto"/>
                    <w:bottom w:val="none" w:sz="0" w:space="0" w:color="auto"/>
                    <w:right w:val="none" w:sz="0" w:space="0" w:color="auto"/>
                  </w:divBdr>
                </w:div>
                <w:div w:id="91049664">
                  <w:marLeft w:val="480"/>
                  <w:marRight w:val="0"/>
                  <w:marTop w:val="0"/>
                  <w:marBottom w:val="0"/>
                  <w:divBdr>
                    <w:top w:val="none" w:sz="0" w:space="0" w:color="auto"/>
                    <w:left w:val="none" w:sz="0" w:space="0" w:color="auto"/>
                    <w:bottom w:val="none" w:sz="0" w:space="0" w:color="auto"/>
                    <w:right w:val="none" w:sz="0" w:space="0" w:color="auto"/>
                  </w:divBdr>
                </w:div>
                <w:div w:id="1161237572">
                  <w:marLeft w:val="480"/>
                  <w:marRight w:val="0"/>
                  <w:marTop w:val="0"/>
                  <w:marBottom w:val="0"/>
                  <w:divBdr>
                    <w:top w:val="none" w:sz="0" w:space="0" w:color="auto"/>
                    <w:left w:val="none" w:sz="0" w:space="0" w:color="auto"/>
                    <w:bottom w:val="none" w:sz="0" w:space="0" w:color="auto"/>
                    <w:right w:val="none" w:sz="0" w:space="0" w:color="auto"/>
                  </w:divBdr>
                </w:div>
                <w:div w:id="290020685">
                  <w:marLeft w:val="480"/>
                  <w:marRight w:val="0"/>
                  <w:marTop w:val="0"/>
                  <w:marBottom w:val="0"/>
                  <w:divBdr>
                    <w:top w:val="none" w:sz="0" w:space="0" w:color="auto"/>
                    <w:left w:val="none" w:sz="0" w:space="0" w:color="auto"/>
                    <w:bottom w:val="none" w:sz="0" w:space="0" w:color="auto"/>
                    <w:right w:val="none" w:sz="0" w:space="0" w:color="auto"/>
                  </w:divBdr>
                </w:div>
                <w:div w:id="2084058177">
                  <w:marLeft w:val="480"/>
                  <w:marRight w:val="0"/>
                  <w:marTop w:val="0"/>
                  <w:marBottom w:val="0"/>
                  <w:divBdr>
                    <w:top w:val="none" w:sz="0" w:space="0" w:color="auto"/>
                    <w:left w:val="none" w:sz="0" w:space="0" w:color="auto"/>
                    <w:bottom w:val="none" w:sz="0" w:space="0" w:color="auto"/>
                    <w:right w:val="none" w:sz="0" w:space="0" w:color="auto"/>
                  </w:divBdr>
                </w:div>
                <w:div w:id="1183544782">
                  <w:marLeft w:val="480"/>
                  <w:marRight w:val="0"/>
                  <w:marTop w:val="0"/>
                  <w:marBottom w:val="0"/>
                  <w:divBdr>
                    <w:top w:val="none" w:sz="0" w:space="0" w:color="auto"/>
                    <w:left w:val="none" w:sz="0" w:space="0" w:color="auto"/>
                    <w:bottom w:val="none" w:sz="0" w:space="0" w:color="auto"/>
                    <w:right w:val="none" w:sz="0" w:space="0" w:color="auto"/>
                  </w:divBdr>
                </w:div>
                <w:div w:id="2048332522">
                  <w:marLeft w:val="480"/>
                  <w:marRight w:val="0"/>
                  <w:marTop w:val="0"/>
                  <w:marBottom w:val="0"/>
                  <w:divBdr>
                    <w:top w:val="none" w:sz="0" w:space="0" w:color="auto"/>
                    <w:left w:val="none" w:sz="0" w:space="0" w:color="auto"/>
                    <w:bottom w:val="none" w:sz="0" w:space="0" w:color="auto"/>
                    <w:right w:val="none" w:sz="0" w:space="0" w:color="auto"/>
                  </w:divBdr>
                </w:div>
                <w:div w:id="680936374">
                  <w:marLeft w:val="480"/>
                  <w:marRight w:val="0"/>
                  <w:marTop w:val="0"/>
                  <w:marBottom w:val="0"/>
                  <w:divBdr>
                    <w:top w:val="none" w:sz="0" w:space="0" w:color="auto"/>
                    <w:left w:val="none" w:sz="0" w:space="0" w:color="auto"/>
                    <w:bottom w:val="none" w:sz="0" w:space="0" w:color="auto"/>
                    <w:right w:val="none" w:sz="0" w:space="0" w:color="auto"/>
                  </w:divBdr>
                </w:div>
                <w:div w:id="1008942369">
                  <w:marLeft w:val="480"/>
                  <w:marRight w:val="0"/>
                  <w:marTop w:val="0"/>
                  <w:marBottom w:val="0"/>
                  <w:divBdr>
                    <w:top w:val="none" w:sz="0" w:space="0" w:color="auto"/>
                    <w:left w:val="none" w:sz="0" w:space="0" w:color="auto"/>
                    <w:bottom w:val="none" w:sz="0" w:space="0" w:color="auto"/>
                    <w:right w:val="none" w:sz="0" w:space="0" w:color="auto"/>
                  </w:divBdr>
                </w:div>
                <w:div w:id="874736052">
                  <w:marLeft w:val="480"/>
                  <w:marRight w:val="0"/>
                  <w:marTop w:val="0"/>
                  <w:marBottom w:val="0"/>
                  <w:divBdr>
                    <w:top w:val="none" w:sz="0" w:space="0" w:color="auto"/>
                    <w:left w:val="none" w:sz="0" w:space="0" w:color="auto"/>
                    <w:bottom w:val="none" w:sz="0" w:space="0" w:color="auto"/>
                    <w:right w:val="none" w:sz="0" w:space="0" w:color="auto"/>
                  </w:divBdr>
                </w:div>
                <w:div w:id="928778532">
                  <w:marLeft w:val="480"/>
                  <w:marRight w:val="0"/>
                  <w:marTop w:val="0"/>
                  <w:marBottom w:val="0"/>
                  <w:divBdr>
                    <w:top w:val="none" w:sz="0" w:space="0" w:color="auto"/>
                    <w:left w:val="none" w:sz="0" w:space="0" w:color="auto"/>
                    <w:bottom w:val="none" w:sz="0" w:space="0" w:color="auto"/>
                    <w:right w:val="none" w:sz="0" w:space="0" w:color="auto"/>
                  </w:divBdr>
                </w:div>
                <w:div w:id="640889225">
                  <w:marLeft w:val="480"/>
                  <w:marRight w:val="0"/>
                  <w:marTop w:val="0"/>
                  <w:marBottom w:val="0"/>
                  <w:divBdr>
                    <w:top w:val="none" w:sz="0" w:space="0" w:color="auto"/>
                    <w:left w:val="none" w:sz="0" w:space="0" w:color="auto"/>
                    <w:bottom w:val="none" w:sz="0" w:space="0" w:color="auto"/>
                    <w:right w:val="none" w:sz="0" w:space="0" w:color="auto"/>
                  </w:divBdr>
                </w:div>
                <w:div w:id="1667514040">
                  <w:marLeft w:val="480"/>
                  <w:marRight w:val="0"/>
                  <w:marTop w:val="0"/>
                  <w:marBottom w:val="0"/>
                  <w:divBdr>
                    <w:top w:val="none" w:sz="0" w:space="0" w:color="auto"/>
                    <w:left w:val="none" w:sz="0" w:space="0" w:color="auto"/>
                    <w:bottom w:val="none" w:sz="0" w:space="0" w:color="auto"/>
                    <w:right w:val="none" w:sz="0" w:space="0" w:color="auto"/>
                  </w:divBdr>
                </w:div>
                <w:div w:id="584341831">
                  <w:marLeft w:val="480"/>
                  <w:marRight w:val="0"/>
                  <w:marTop w:val="0"/>
                  <w:marBottom w:val="0"/>
                  <w:divBdr>
                    <w:top w:val="none" w:sz="0" w:space="0" w:color="auto"/>
                    <w:left w:val="none" w:sz="0" w:space="0" w:color="auto"/>
                    <w:bottom w:val="none" w:sz="0" w:space="0" w:color="auto"/>
                    <w:right w:val="none" w:sz="0" w:space="0" w:color="auto"/>
                  </w:divBdr>
                </w:div>
                <w:div w:id="224952290">
                  <w:marLeft w:val="480"/>
                  <w:marRight w:val="0"/>
                  <w:marTop w:val="0"/>
                  <w:marBottom w:val="0"/>
                  <w:divBdr>
                    <w:top w:val="none" w:sz="0" w:space="0" w:color="auto"/>
                    <w:left w:val="none" w:sz="0" w:space="0" w:color="auto"/>
                    <w:bottom w:val="none" w:sz="0" w:space="0" w:color="auto"/>
                    <w:right w:val="none" w:sz="0" w:space="0" w:color="auto"/>
                  </w:divBdr>
                </w:div>
                <w:div w:id="833372855">
                  <w:marLeft w:val="480"/>
                  <w:marRight w:val="0"/>
                  <w:marTop w:val="0"/>
                  <w:marBottom w:val="0"/>
                  <w:divBdr>
                    <w:top w:val="none" w:sz="0" w:space="0" w:color="auto"/>
                    <w:left w:val="none" w:sz="0" w:space="0" w:color="auto"/>
                    <w:bottom w:val="none" w:sz="0" w:space="0" w:color="auto"/>
                    <w:right w:val="none" w:sz="0" w:space="0" w:color="auto"/>
                  </w:divBdr>
                </w:div>
                <w:div w:id="313342997">
                  <w:marLeft w:val="480"/>
                  <w:marRight w:val="0"/>
                  <w:marTop w:val="0"/>
                  <w:marBottom w:val="0"/>
                  <w:divBdr>
                    <w:top w:val="none" w:sz="0" w:space="0" w:color="auto"/>
                    <w:left w:val="none" w:sz="0" w:space="0" w:color="auto"/>
                    <w:bottom w:val="none" w:sz="0" w:space="0" w:color="auto"/>
                    <w:right w:val="none" w:sz="0" w:space="0" w:color="auto"/>
                  </w:divBdr>
                </w:div>
                <w:div w:id="17436469">
                  <w:marLeft w:val="480"/>
                  <w:marRight w:val="0"/>
                  <w:marTop w:val="0"/>
                  <w:marBottom w:val="0"/>
                  <w:divBdr>
                    <w:top w:val="none" w:sz="0" w:space="0" w:color="auto"/>
                    <w:left w:val="none" w:sz="0" w:space="0" w:color="auto"/>
                    <w:bottom w:val="none" w:sz="0" w:space="0" w:color="auto"/>
                    <w:right w:val="none" w:sz="0" w:space="0" w:color="auto"/>
                  </w:divBdr>
                </w:div>
                <w:div w:id="1585918350">
                  <w:marLeft w:val="480"/>
                  <w:marRight w:val="0"/>
                  <w:marTop w:val="0"/>
                  <w:marBottom w:val="0"/>
                  <w:divBdr>
                    <w:top w:val="none" w:sz="0" w:space="0" w:color="auto"/>
                    <w:left w:val="none" w:sz="0" w:space="0" w:color="auto"/>
                    <w:bottom w:val="none" w:sz="0" w:space="0" w:color="auto"/>
                    <w:right w:val="none" w:sz="0" w:space="0" w:color="auto"/>
                  </w:divBdr>
                </w:div>
                <w:div w:id="769741671">
                  <w:marLeft w:val="480"/>
                  <w:marRight w:val="0"/>
                  <w:marTop w:val="0"/>
                  <w:marBottom w:val="0"/>
                  <w:divBdr>
                    <w:top w:val="none" w:sz="0" w:space="0" w:color="auto"/>
                    <w:left w:val="none" w:sz="0" w:space="0" w:color="auto"/>
                    <w:bottom w:val="none" w:sz="0" w:space="0" w:color="auto"/>
                    <w:right w:val="none" w:sz="0" w:space="0" w:color="auto"/>
                  </w:divBdr>
                </w:div>
                <w:div w:id="606935352">
                  <w:marLeft w:val="480"/>
                  <w:marRight w:val="0"/>
                  <w:marTop w:val="0"/>
                  <w:marBottom w:val="0"/>
                  <w:divBdr>
                    <w:top w:val="none" w:sz="0" w:space="0" w:color="auto"/>
                    <w:left w:val="none" w:sz="0" w:space="0" w:color="auto"/>
                    <w:bottom w:val="none" w:sz="0" w:space="0" w:color="auto"/>
                    <w:right w:val="none" w:sz="0" w:space="0" w:color="auto"/>
                  </w:divBdr>
                </w:div>
                <w:div w:id="392654725">
                  <w:marLeft w:val="480"/>
                  <w:marRight w:val="0"/>
                  <w:marTop w:val="0"/>
                  <w:marBottom w:val="0"/>
                  <w:divBdr>
                    <w:top w:val="none" w:sz="0" w:space="0" w:color="auto"/>
                    <w:left w:val="none" w:sz="0" w:space="0" w:color="auto"/>
                    <w:bottom w:val="none" w:sz="0" w:space="0" w:color="auto"/>
                    <w:right w:val="none" w:sz="0" w:space="0" w:color="auto"/>
                  </w:divBdr>
                </w:div>
                <w:div w:id="2044666706">
                  <w:marLeft w:val="480"/>
                  <w:marRight w:val="0"/>
                  <w:marTop w:val="0"/>
                  <w:marBottom w:val="0"/>
                  <w:divBdr>
                    <w:top w:val="none" w:sz="0" w:space="0" w:color="auto"/>
                    <w:left w:val="none" w:sz="0" w:space="0" w:color="auto"/>
                    <w:bottom w:val="none" w:sz="0" w:space="0" w:color="auto"/>
                    <w:right w:val="none" w:sz="0" w:space="0" w:color="auto"/>
                  </w:divBdr>
                </w:div>
                <w:div w:id="295913237">
                  <w:marLeft w:val="480"/>
                  <w:marRight w:val="0"/>
                  <w:marTop w:val="0"/>
                  <w:marBottom w:val="0"/>
                  <w:divBdr>
                    <w:top w:val="none" w:sz="0" w:space="0" w:color="auto"/>
                    <w:left w:val="none" w:sz="0" w:space="0" w:color="auto"/>
                    <w:bottom w:val="none" w:sz="0" w:space="0" w:color="auto"/>
                    <w:right w:val="none" w:sz="0" w:space="0" w:color="auto"/>
                  </w:divBdr>
                </w:div>
                <w:div w:id="267395897">
                  <w:marLeft w:val="480"/>
                  <w:marRight w:val="0"/>
                  <w:marTop w:val="0"/>
                  <w:marBottom w:val="0"/>
                  <w:divBdr>
                    <w:top w:val="none" w:sz="0" w:space="0" w:color="auto"/>
                    <w:left w:val="none" w:sz="0" w:space="0" w:color="auto"/>
                    <w:bottom w:val="none" w:sz="0" w:space="0" w:color="auto"/>
                    <w:right w:val="none" w:sz="0" w:space="0" w:color="auto"/>
                  </w:divBdr>
                </w:div>
                <w:div w:id="1349597405">
                  <w:marLeft w:val="480"/>
                  <w:marRight w:val="0"/>
                  <w:marTop w:val="0"/>
                  <w:marBottom w:val="0"/>
                  <w:divBdr>
                    <w:top w:val="none" w:sz="0" w:space="0" w:color="auto"/>
                    <w:left w:val="none" w:sz="0" w:space="0" w:color="auto"/>
                    <w:bottom w:val="none" w:sz="0" w:space="0" w:color="auto"/>
                    <w:right w:val="none" w:sz="0" w:space="0" w:color="auto"/>
                  </w:divBdr>
                </w:div>
                <w:div w:id="157043550">
                  <w:marLeft w:val="480"/>
                  <w:marRight w:val="0"/>
                  <w:marTop w:val="0"/>
                  <w:marBottom w:val="0"/>
                  <w:divBdr>
                    <w:top w:val="none" w:sz="0" w:space="0" w:color="auto"/>
                    <w:left w:val="none" w:sz="0" w:space="0" w:color="auto"/>
                    <w:bottom w:val="none" w:sz="0" w:space="0" w:color="auto"/>
                    <w:right w:val="none" w:sz="0" w:space="0" w:color="auto"/>
                  </w:divBdr>
                </w:div>
                <w:div w:id="1766728617">
                  <w:marLeft w:val="480"/>
                  <w:marRight w:val="0"/>
                  <w:marTop w:val="0"/>
                  <w:marBottom w:val="0"/>
                  <w:divBdr>
                    <w:top w:val="none" w:sz="0" w:space="0" w:color="auto"/>
                    <w:left w:val="none" w:sz="0" w:space="0" w:color="auto"/>
                    <w:bottom w:val="none" w:sz="0" w:space="0" w:color="auto"/>
                    <w:right w:val="none" w:sz="0" w:space="0" w:color="auto"/>
                  </w:divBdr>
                </w:div>
                <w:div w:id="427309450">
                  <w:marLeft w:val="480"/>
                  <w:marRight w:val="0"/>
                  <w:marTop w:val="0"/>
                  <w:marBottom w:val="0"/>
                  <w:divBdr>
                    <w:top w:val="none" w:sz="0" w:space="0" w:color="auto"/>
                    <w:left w:val="none" w:sz="0" w:space="0" w:color="auto"/>
                    <w:bottom w:val="none" w:sz="0" w:space="0" w:color="auto"/>
                    <w:right w:val="none" w:sz="0" w:space="0" w:color="auto"/>
                  </w:divBdr>
                </w:div>
                <w:div w:id="1884901667">
                  <w:marLeft w:val="480"/>
                  <w:marRight w:val="0"/>
                  <w:marTop w:val="0"/>
                  <w:marBottom w:val="0"/>
                  <w:divBdr>
                    <w:top w:val="none" w:sz="0" w:space="0" w:color="auto"/>
                    <w:left w:val="none" w:sz="0" w:space="0" w:color="auto"/>
                    <w:bottom w:val="none" w:sz="0" w:space="0" w:color="auto"/>
                    <w:right w:val="none" w:sz="0" w:space="0" w:color="auto"/>
                  </w:divBdr>
                </w:div>
                <w:div w:id="1470240576">
                  <w:marLeft w:val="480"/>
                  <w:marRight w:val="0"/>
                  <w:marTop w:val="0"/>
                  <w:marBottom w:val="0"/>
                  <w:divBdr>
                    <w:top w:val="none" w:sz="0" w:space="0" w:color="auto"/>
                    <w:left w:val="none" w:sz="0" w:space="0" w:color="auto"/>
                    <w:bottom w:val="none" w:sz="0" w:space="0" w:color="auto"/>
                    <w:right w:val="none" w:sz="0" w:space="0" w:color="auto"/>
                  </w:divBdr>
                </w:div>
                <w:div w:id="2100129164">
                  <w:marLeft w:val="480"/>
                  <w:marRight w:val="0"/>
                  <w:marTop w:val="0"/>
                  <w:marBottom w:val="0"/>
                  <w:divBdr>
                    <w:top w:val="none" w:sz="0" w:space="0" w:color="auto"/>
                    <w:left w:val="none" w:sz="0" w:space="0" w:color="auto"/>
                    <w:bottom w:val="none" w:sz="0" w:space="0" w:color="auto"/>
                    <w:right w:val="none" w:sz="0" w:space="0" w:color="auto"/>
                  </w:divBdr>
                </w:div>
                <w:div w:id="999504549">
                  <w:marLeft w:val="480"/>
                  <w:marRight w:val="0"/>
                  <w:marTop w:val="0"/>
                  <w:marBottom w:val="0"/>
                  <w:divBdr>
                    <w:top w:val="none" w:sz="0" w:space="0" w:color="auto"/>
                    <w:left w:val="none" w:sz="0" w:space="0" w:color="auto"/>
                    <w:bottom w:val="none" w:sz="0" w:space="0" w:color="auto"/>
                    <w:right w:val="none" w:sz="0" w:space="0" w:color="auto"/>
                  </w:divBdr>
                </w:div>
                <w:div w:id="1459638618">
                  <w:marLeft w:val="480"/>
                  <w:marRight w:val="0"/>
                  <w:marTop w:val="0"/>
                  <w:marBottom w:val="0"/>
                  <w:divBdr>
                    <w:top w:val="none" w:sz="0" w:space="0" w:color="auto"/>
                    <w:left w:val="none" w:sz="0" w:space="0" w:color="auto"/>
                    <w:bottom w:val="none" w:sz="0" w:space="0" w:color="auto"/>
                    <w:right w:val="none" w:sz="0" w:space="0" w:color="auto"/>
                  </w:divBdr>
                </w:div>
                <w:div w:id="230434261">
                  <w:marLeft w:val="480"/>
                  <w:marRight w:val="0"/>
                  <w:marTop w:val="0"/>
                  <w:marBottom w:val="0"/>
                  <w:divBdr>
                    <w:top w:val="none" w:sz="0" w:space="0" w:color="auto"/>
                    <w:left w:val="none" w:sz="0" w:space="0" w:color="auto"/>
                    <w:bottom w:val="none" w:sz="0" w:space="0" w:color="auto"/>
                    <w:right w:val="none" w:sz="0" w:space="0" w:color="auto"/>
                  </w:divBdr>
                </w:div>
                <w:div w:id="1866022654">
                  <w:marLeft w:val="480"/>
                  <w:marRight w:val="0"/>
                  <w:marTop w:val="0"/>
                  <w:marBottom w:val="0"/>
                  <w:divBdr>
                    <w:top w:val="none" w:sz="0" w:space="0" w:color="auto"/>
                    <w:left w:val="none" w:sz="0" w:space="0" w:color="auto"/>
                    <w:bottom w:val="none" w:sz="0" w:space="0" w:color="auto"/>
                    <w:right w:val="none" w:sz="0" w:space="0" w:color="auto"/>
                  </w:divBdr>
                </w:div>
                <w:div w:id="759371605">
                  <w:marLeft w:val="480"/>
                  <w:marRight w:val="0"/>
                  <w:marTop w:val="0"/>
                  <w:marBottom w:val="0"/>
                  <w:divBdr>
                    <w:top w:val="none" w:sz="0" w:space="0" w:color="auto"/>
                    <w:left w:val="none" w:sz="0" w:space="0" w:color="auto"/>
                    <w:bottom w:val="none" w:sz="0" w:space="0" w:color="auto"/>
                    <w:right w:val="none" w:sz="0" w:space="0" w:color="auto"/>
                  </w:divBdr>
                </w:div>
                <w:div w:id="388459334">
                  <w:marLeft w:val="480"/>
                  <w:marRight w:val="0"/>
                  <w:marTop w:val="0"/>
                  <w:marBottom w:val="0"/>
                  <w:divBdr>
                    <w:top w:val="none" w:sz="0" w:space="0" w:color="auto"/>
                    <w:left w:val="none" w:sz="0" w:space="0" w:color="auto"/>
                    <w:bottom w:val="none" w:sz="0" w:space="0" w:color="auto"/>
                    <w:right w:val="none" w:sz="0" w:space="0" w:color="auto"/>
                  </w:divBdr>
                </w:div>
                <w:div w:id="87696256">
                  <w:marLeft w:val="480"/>
                  <w:marRight w:val="0"/>
                  <w:marTop w:val="0"/>
                  <w:marBottom w:val="0"/>
                  <w:divBdr>
                    <w:top w:val="none" w:sz="0" w:space="0" w:color="auto"/>
                    <w:left w:val="none" w:sz="0" w:space="0" w:color="auto"/>
                    <w:bottom w:val="none" w:sz="0" w:space="0" w:color="auto"/>
                    <w:right w:val="none" w:sz="0" w:space="0" w:color="auto"/>
                  </w:divBdr>
                </w:div>
                <w:div w:id="2027126324">
                  <w:marLeft w:val="480"/>
                  <w:marRight w:val="0"/>
                  <w:marTop w:val="0"/>
                  <w:marBottom w:val="0"/>
                  <w:divBdr>
                    <w:top w:val="none" w:sz="0" w:space="0" w:color="auto"/>
                    <w:left w:val="none" w:sz="0" w:space="0" w:color="auto"/>
                    <w:bottom w:val="none" w:sz="0" w:space="0" w:color="auto"/>
                    <w:right w:val="none" w:sz="0" w:space="0" w:color="auto"/>
                  </w:divBdr>
                </w:div>
                <w:div w:id="740099412">
                  <w:marLeft w:val="480"/>
                  <w:marRight w:val="0"/>
                  <w:marTop w:val="0"/>
                  <w:marBottom w:val="0"/>
                  <w:divBdr>
                    <w:top w:val="none" w:sz="0" w:space="0" w:color="auto"/>
                    <w:left w:val="none" w:sz="0" w:space="0" w:color="auto"/>
                    <w:bottom w:val="none" w:sz="0" w:space="0" w:color="auto"/>
                    <w:right w:val="none" w:sz="0" w:space="0" w:color="auto"/>
                  </w:divBdr>
                </w:div>
                <w:div w:id="1991715045">
                  <w:marLeft w:val="480"/>
                  <w:marRight w:val="0"/>
                  <w:marTop w:val="0"/>
                  <w:marBottom w:val="0"/>
                  <w:divBdr>
                    <w:top w:val="none" w:sz="0" w:space="0" w:color="auto"/>
                    <w:left w:val="none" w:sz="0" w:space="0" w:color="auto"/>
                    <w:bottom w:val="none" w:sz="0" w:space="0" w:color="auto"/>
                    <w:right w:val="none" w:sz="0" w:space="0" w:color="auto"/>
                  </w:divBdr>
                </w:div>
                <w:div w:id="1549221054">
                  <w:marLeft w:val="480"/>
                  <w:marRight w:val="0"/>
                  <w:marTop w:val="0"/>
                  <w:marBottom w:val="0"/>
                  <w:divBdr>
                    <w:top w:val="none" w:sz="0" w:space="0" w:color="auto"/>
                    <w:left w:val="none" w:sz="0" w:space="0" w:color="auto"/>
                    <w:bottom w:val="none" w:sz="0" w:space="0" w:color="auto"/>
                    <w:right w:val="none" w:sz="0" w:space="0" w:color="auto"/>
                  </w:divBdr>
                </w:div>
                <w:div w:id="1447576482">
                  <w:marLeft w:val="480"/>
                  <w:marRight w:val="0"/>
                  <w:marTop w:val="0"/>
                  <w:marBottom w:val="0"/>
                  <w:divBdr>
                    <w:top w:val="none" w:sz="0" w:space="0" w:color="auto"/>
                    <w:left w:val="none" w:sz="0" w:space="0" w:color="auto"/>
                    <w:bottom w:val="none" w:sz="0" w:space="0" w:color="auto"/>
                    <w:right w:val="none" w:sz="0" w:space="0" w:color="auto"/>
                  </w:divBdr>
                </w:div>
                <w:div w:id="777215251">
                  <w:marLeft w:val="480"/>
                  <w:marRight w:val="0"/>
                  <w:marTop w:val="0"/>
                  <w:marBottom w:val="0"/>
                  <w:divBdr>
                    <w:top w:val="none" w:sz="0" w:space="0" w:color="auto"/>
                    <w:left w:val="none" w:sz="0" w:space="0" w:color="auto"/>
                    <w:bottom w:val="none" w:sz="0" w:space="0" w:color="auto"/>
                    <w:right w:val="none" w:sz="0" w:space="0" w:color="auto"/>
                  </w:divBdr>
                </w:div>
                <w:div w:id="1411392260">
                  <w:marLeft w:val="480"/>
                  <w:marRight w:val="0"/>
                  <w:marTop w:val="0"/>
                  <w:marBottom w:val="0"/>
                  <w:divBdr>
                    <w:top w:val="none" w:sz="0" w:space="0" w:color="auto"/>
                    <w:left w:val="none" w:sz="0" w:space="0" w:color="auto"/>
                    <w:bottom w:val="none" w:sz="0" w:space="0" w:color="auto"/>
                    <w:right w:val="none" w:sz="0" w:space="0" w:color="auto"/>
                  </w:divBdr>
                </w:div>
                <w:div w:id="1465002657">
                  <w:marLeft w:val="480"/>
                  <w:marRight w:val="0"/>
                  <w:marTop w:val="0"/>
                  <w:marBottom w:val="0"/>
                  <w:divBdr>
                    <w:top w:val="none" w:sz="0" w:space="0" w:color="auto"/>
                    <w:left w:val="none" w:sz="0" w:space="0" w:color="auto"/>
                    <w:bottom w:val="none" w:sz="0" w:space="0" w:color="auto"/>
                    <w:right w:val="none" w:sz="0" w:space="0" w:color="auto"/>
                  </w:divBdr>
                </w:div>
                <w:div w:id="1884512947">
                  <w:marLeft w:val="480"/>
                  <w:marRight w:val="0"/>
                  <w:marTop w:val="0"/>
                  <w:marBottom w:val="0"/>
                  <w:divBdr>
                    <w:top w:val="none" w:sz="0" w:space="0" w:color="auto"/>
                    <w:left w:val="none" w:sz="0" w:space="0" w:color="auto"/>
                    <w:bottom w:val="none" w:sz="0" w:space="0" w:color="auto"/>
                    <w:right w:val="none" w:sz="0" w:space="0" w:color="auto"/>
                  </w:divBdr>
                </w:div>
                <w:div w:id="378821585">
                  <w:marLeft w:val="480"/>
                  <w:marRight w:val="0"/>
                  <w:marTop w:val="0"/>
                  <w:marBottom w:val="0"/>
                  <w:divBdr>
                    <w:top w:val="none" w:sz="0" w:space="0" w:color="auto"/>
                    <w:left w:val="none" w:sz="0" w:space="0" w:color="auto"/>
                    <w:bottom w:val="none" w:sz="0" w:space="0" w:color="auto"/>
                    <w:right w:val="none" w:sz="0" w:space="0" w:color="auto"/>
                  </w:divBdr>
                </w:div>
                <w:div w:id="1934126228">
                  <w:marLeft w:val="480"/>
                  <w:marRight w:val="0"/>
                  <w:marTop w:val="0"/>
                  <w:marBottom w:val="0"/>
                  <w:divBdr>
                    <w:top w:val="none" w:sz="0" w:space="0" w:color="auto"/>
                    <w:left w:val="none" w:sz="0" w:space="0" w:color="auto"/>
                    <w:bottom w:val="none" w:sz="0" w:space="0" w:color="auto"/>
                    <w:right w:val="none" w:sz="0" w:space="0" w:color="auto"/>
                  </w:divBdr>
                </w:div>
                <w:div w:id="423378151">
                  <w:marLeft w:val="480"/>
                  <w:marRight w:val="0"/>
                  <w:marTop w:val="0"/>
                  <w:marBottom w:val="0"/>
                  <w:divBdr>
                    <w:top w:val="none" w:sz="0" w:space="0" w:color="auto"/>
                    <w:left w:val="none" w:sz="0" w:space="0" w:color="auto"/>
                    <w:bottom w:val="none" w:sz="0" w:space="0" w:color="auto"/>
                    <w:right w:val="none" w:sz="0" w:space="0" w:color="auto"/>
                  </w:divBdr>
                </w:div>
                <w:div w:id="2010938532">
                  <w:marLeft w:val="480"/>
                  <w:marRight w:val="0"/>
                  <w:marTop w:val="0"/>
                  <w:marBottom w:val="0"/>
                  <w:divBdr>
                    <w:top w:val="none" w:sz="0" w:space="0" w:color="auto"/>
                    <w:left w:val="none" w:sz="0" w:space="0" w:color="auto"/>
                    <w:bottom w:val="none" w:sz="0" w:space="0" w:color="auto"/>
                    <w:right w:val="none" w:sz="0" w:space="0" w:color="auto"/>
                  </w:divBdr>
                </w:div>
                <w:div w:id="1355882357">
                  <w:marLeft w:val="480"/>
                  <w:marRight w:val="0"/>
                  <w:marTop w:val="0"/>
                  <w:marBottom w:val="0"/>
                  <w:divBdr>
                    <w:top w:val="none" w:sz="0" w:space="0" w:color="auto"/>
                    <w:left w:val="none" w:sz="0" w:space="0" w:color="auto"/>
                    <w:bottom w:val="none" w:sz="0" w:space="0" w:color="auto"/>
                    <w:right w:val="none" w:sz="0" w:space="0" w:color="auto"/>
                  </w:divBdr>
                </w:div>
                <w:div w:id="1500735715">
                  <w:marLeft w:val="480"/>
                  <w:marRight w:val="0"/>
                  <w:marTop w:val="0"/>
                  <w:marBottom w:val="0"/>
                  <w:divBdr>
                    <w:top w:val="none" w:sz="0" w:space="0" w:color="auto"/>
                    <w:left w:val="none" w:sz="0" w:space="0" w:color="auto"/>
                    <w:bottom w:val="none" w:sz="0" w:space="0" w:color="auto"/>
                    <w:right w:val="none" w:sz="0" w:space="0" w:color="auto"/>
                  </w:divBdr>
                </w:div>
                <w:div w:id="1707752920">
                  <w:marLeft w:val="480"/>
                  <w:marRight w:val="0"/>
                  <w:marTop w:val="0"/>
                  <w:marBottom w:val="0"/>
                  <w:divBdr>
                    <w:top w:val="none" w:sz="0" w:space="0" w:color="auto"/>
                    <w:left w:val="none" w:sz="0" w:space="0" w:color="auto"/>
                    <w:bottom w:val="none" w:sz="0" w:space="0" w:color="auto"/>
                    <w:right w:val="none" w:sz="0" w:space="0" w:color="auto"/>
                  </w:divBdr>
                </w:div>
                <w:div w:id="340859862">
                  <w:marLeft w:val="480"/>
                  <w:marRight w:val="0"/>
                  <w:marTop w:val="0"/>
                  <w:marBottom w:val="0"/>
                  <w:divBdr>
                    <w:top w:val="none" w:sz="0" w:space="0" w:color="auto"/>
                    <w:left w:val="none" w:sz="0" w:space="0" w:color="auto"/>
                    <w:bottom w:val="none" w:sz="0" w:space="0" w:color="auto"/>
                    <w:right w:val="none" w:sz="0" w:space="0" w:color="auto"/>
                  </w:divBdr>
                </w:div>
                <w:div w:id="2119251914">
                  <w:marLeft w:val="480"/>
                  <w:marRight w:val="0"/>
                  <w:marTop w:val="0"/>
                  <w:marBottom w:val="0"/>
                  <w:divBdr>
                    <w:top w:val="none" w:sz="0" w:space="0" w:color="auto"/>
                    <w:left w:val="none" w:sz="0" w:space="0" w:color="auto"/>
                    <w:bottom w:val="none" w:sz="0" w:space="0" w:color="auto"/>
                    <w:right w:val="none" w:sz="0" w:space="0" w:color="auto"/>
                  </w:divBdr>
                </w:div>
                <w:div w:id="1492982681">
                  <w:marLeft w:val="480"/>
                  <w:marRight w:val="0"/>
                  <w:marTop w:val="0"/>
                  <w:marBottom w:val="0"/>
                  <w:divBdr>
                    <w:top w:val="none" w:sz="0" w:space="0" w:color="auto"/>
                    <w:left w:val="none" w:sz="0" w:space="0" w:color="auto"/>
                    <w:bottom w:val="none" w:sz="0" w:space="0" w:color="auto"/>
                    <w:right w:val="none" w:sz="0" w:space="0" w:color="auto"/>
                  </w:divBdr>
                </w:div>
                <w:div w:id="1442846121">
                  <w:marLeft w:val="480"/>
                  <w:marRight w:val="0"/>
                  <w:marTop w:val="0"/>
                  <w:marBottom w:val="0"/>
                  <w:divBdr>
                    <w:top w:val="none" w:sz="0" w:space="0" w:color="auto"/>
                    <w:left w:val="none" w:sz="0" w:space="0" w:color="auto"/>
                    <w:bottom w:val="none" w:sz="0" w:space="0" w:color="auto"/>
                    <w:right w:val="none" w:sz="0" w:space="0" w:color="auto"/>
                  </w:divBdr>
                </w:div>
                <w:div w:id="1989556502">
                  <w:marLeft w:val="480"/>
                  <w:marRight w:val="0"/>
                  <w:marTop w:val="0"/>
                  <w:marBottom w:val="0"/>
                  <w:divBdr>
                    <w:top w:val="none" w:sz="0" w:space="0" w:color="auto"/>
                    <w:left w:val="none" w:sz="0" w:space="0" w:color="auto"/>
                    <w:bottom w:val="none" w:sz="0" w:space="0" w:color="auto"/>
                    <w:right w:val="none" w:sz="0" w:space="0" w:color="auto"/>
                  </w:divBdr>
                </w:div>
                <w:div w:id="128255686">
                  <w:marLeft w:val="480"/>
                  <w:marRight w:val="0"/>
                  <w:marTop w:val="0"/>
                  <w:marBottom w:val="0"/>
                  <w:divBdr>
                    <w:top w:val="none" w:sz="0" w:space="0" w:color="auto"/>
                    <w:left w:val="none" w:sz="0" w:space="0" w:color="auto"/>
                    <w:bottom w:val="none" w:sz="0" w:space="0" w:color="auto"/>
                    <w:right w:val="none" w:sz="0" w:space="0" w:color="auto"/>
                  </w:divBdr>
                </w:div>
                <w:div w:id="1650860118">
                  <w:marLeft w:val="480"/>
                  <w:marRight w:val="0"/>
                  <w:marTop w:val="0"/>
                  <w:marBottom w:val="0"/>
                  <w:divBdr>
                    <w:top w:val="none" w:sz="0" w:space="0" w:color="auto"/>
                    <w:left w:val="none" w:sz="0" w:space="0" w:color="auto"/>
                    <w:bottom w:val="none" w:sz="0" w:space="0" w:color="auto"/>
                    <w:right w:val="none" w:sz="0" w:space="0" w:color="auto"/>
                  </w:divBdr>
                </w:div>
                <w:div w:id="432631172">
                  <w:marLeft w:val="480"/>
                  <w:marRight w:val="0"/>
                  <w:marTop w:val="0"/>
                  <w:marBottom w:val="0"/>
                  <w:divBdr>
                    <w:top w:val="none" w:sz="0" w:space="0" w:color="auto"/>
                    <w:left w:val="none" w:sz="0" w:space="0" w:color="auto"/>
                    <w:bottom w:val="none" w:sz="0" w:space="0" w:color="auto"/>
                    <w:right w:val="none" w:sz="0" w:space="0" w:color="auto"/>
                  </w:divBdr>
                </w:div>
                <w:div w:id="2107192599">
                  <w:marLeft w:val="480"/>
                  <w:marRight w:val="0"/>
                  <w:marTop w:val="0"/>
                  <w:marBottom w:val="0"/>
                  <w:divBdr>
                    <w:top w:val="none" w:sz="0" w:space="0" w:color="auto"/>
                    <w:left w:val="none" w:sz="0" w:space="0" w:color="auto"/>
                    <w:bottom w:val="none" w:sz="0" w:space="0" w:color="auto"/>
                    <w:right w:val="none" w:sz="0" w:space="0" w:color="auto"/>
                  </w:divBdr>
                </w:div>
                <w:div w:id="1393968450">
                  <w:marLeft w:val="480"/>
                  <w:marRight w:val="0"/>
                  <w:marTop w:val="0"/>
                  <w:marBottom w:val="0"/>
                  <w:divBdr>
                    <w:top w:val="none" w:sz="0" w:space="0" w:color="auto"/>
                    <w:left w:val="none" w:sz="0" w:space="0" w:color="auto"/>
                    <w:bottom w:val="none" w:sz="0" w:space="0" w:color="auto"/>
                    <w:right w:val="none" w:sz="0" w:space="0" w:color="auto"/>
                  </w:divBdr>
                </w:div>
                <w:div w:id="356587698">
                  <w:marLeft w:val="480"/>
                  <w:marRight w:val="0"/>
                  <w:marTop w:val="0"/>
                  <w:marBottom w:val="0"/>
                  <w:divBdr>
                    <w:top w:val="none" w:sz="0" w:space="0" w:color="auto"/>
                    <w:left w:val="none" w:sz="0" w:space="0" w:color="auto"/>
                    <w:bottom w:val="none" w:sz="0" w:space="0" w:color="auto"/>
                    <w:right w:val="none" w:sz="0" w:space="0" w:color="auto"/>
                  </w:divBdr>
                </w:div>
                <w:div w:id="1714696321">
                  <w:marLeft w:val="480"/>
                  <w:marRight w:val="0"/>
                  <w:marTop w:val="0"/>
                  <w:marBottom w:val="0"/>
                  <w:divBdr>
                    <w:top w:val="none" w:sz="0" w:space="0" w:color="auto"/>
                    <w:left w:val="none" w:sz="0" w:space="0" w:color="auto"/>
                    <w:bottom w:val="none" w:sz="0" w:space="0" w:color="auto"/>
                    <w:right w:val="none" w:sz="0" w:space="0" w:color="auto"/>
                  </w:divBdr>
                </w:div>
                <w:div w:id="1360398033">
                  <w:marLeft w:val="480"/>
                  <w:marRight w:val="0"/>
                  <w:marTop w:val="0"/>
                  <w:marBottom w:val="0"/>
                  <w:divBdr>
                    <w:top w:val="none" w:sz="0" w:space="0" w:color="auto"/>
                    <w:left w:val="none" w:sz="0" w:space="0" w:color="auto"/>
                    <w:bottom w:val="none" w:sz="0" w:space="0" w:color="auto"/>
                    <w:right w:val="none" w:sz="0" w:space="0" w:color="auto"/>
                  </w:divBdr>
                </w:div>
                <w:div w:id="2089569501">
                  <w:marLeft w:val="480"/>
                  <w:marRight w:val="0"/>
                  <w:marTop w:val="0"/>
                  <w:marBottom w:val="0"/>
                  <w:divBdr>
                    <w:top w:val="none" w:sz="0" w:space="0" w:color="auto"/>
                    <w:left w:val="none" w:sz="0" w:space="0" w:color="auto"/>
                    <w:bottom w:val="none" w:sz="0" w:space="0" w:color="auto"/>
                    <w:right w:val="none" w:sz="0" w:space="0" w:color="auto"/>
                  </w:divBdr>
                </w:div>
                <w:div w:id="1389109178">
                  <w:marLeft w:val="480"/>
                  <w:marRight w:val="0"/>
                  <w:marTop w:val="0"/>
                  <w:marBottom w:val="0"/>
                  <w:divBdr>
                    <w:top w:val="none" w:sz="0" w:space="0" w:color="auto"/>
                    <w:left w:val="none" w:sz="0" w:space="0" w:color="auto"/>
                    <w:bottom w:val="none" w:sz="0" w:space="0" w:color="auto"/>
                    <w:right w:val="none" w:sz="0" w:space="0" w:color="auto"/>
                  </w:divBdr>
                </w:div>
                <w:div w:id="1152675119">
                  <w:marLeft w:val="480"/>
                  <w:marRight w:val="0"/>
                  <w:marTop w:val="0"/>
                  <w:marBottom w:val="0"/>
                  <w:divBdr>
                    <w:top w:val="none" w:sz="0" w:space="0" w:color="auto"/>
                    <w:left w:val="none" w:sz="0" w:space="0" w:color="auto"/>
                    <w:bottom w:val="none" w:sz="0" w:space="0" w:color="auto"/>
                    <w:right w:val="none" w:sz="0" w:space="0" w:color="auto"/>
                  </w:divBdr>
                </w:div>
                <w:div w:id="1046369861">
                  <w:marLeft w:val="480"/>
                  <w:marRight w:val="0"/>
                  <w:marTop w:val="0"/>
                  <w:marBottom w:val="0"/>
                  <w:divBdr>
                    <w:top w:val="none" w:sz="0" w:space="0" w:color="auto"/>
                    <w:left w:val="none" w:sz="0" w:space="0" w:color="auto"/>
                    <w:bottom w:val="none" w:sz="0" w:space="0" w:color="auto"/>
                    <w:right w:val="none" w:sz="0" w:space="0" w:color="auto"/>
                  </w:divBdr>
                </w:div>
              </w:divsChild>
            </w:div>
            <w:div w:id="1212957089">
              <w:marLeft w:val="0"/>
              <w:marRight w:val="0"/>
              <w:marTop w:val="0"/>
              <w:marBottom w:val="0"/>
              <w:divBdr>
                <w:top w:val="none" w:sz="0" w:space="0" w:color="auto"/>
                <w:left w:val="none" w:sz="0" w:space="0" w:color="auto"/>
                <w:bottom w:val="none" w:sz="0" w:space="0" w:color="auto"/>
                <w:right w:val="none" w:sz="0" w:space="0" w:color="auto"/>
              </w:divBdr>
              <w:divsChild>
                <w:div w:id="1044406575">
                  <w:marLeft w:val="480"/>
                  <w:marRight w:val="0"/>
                  <w:marTop w:val="0"/>
                  <w:marBottom w:val="0"/>
                  <w:divBdr>
                    <w:top w:val="none" w:sz="0" w:space="0" w:color="auto"/>
                    <w:left w:val="none" w:sz="0" w:space="0" w:color="auto"/>
                    <w:bottom w:val="none" w:sz="0" w:space="0" w:color="auto"/>
                    <w:right w:val="none" w:sz="0" w:space="0" w:color="auto"/>
                  </w:divBdr>
                </w:div>
                <w:div w:id="1566061787">
                  <w:marLeft w:val="480"/>
                  <w:marRight w:val="0"/>
                  <w:marTop w:val="0"/>
                  <w:marBottom w:val="0"/>
                  <w:divBdr>
                    <w:top w:val="none" w:sz="0" w:space="0" w:color="auto"/>
                    <w:left w:val="none" w:sz="0" w:space="0" w:color="auto"/>
                    <w:bottom w:val="none" w:sz="0" w:space="0" w:color="auto"/>
                    <w:right w:val="none" w:sz="0" w:space="0" w:color="auto"/>
                  </w:divBdr>
                </w:div>
                <w:div w:id="1020083642">
                  <w:marLeft w:val="480"/>
                  <w:marRight w:val="0"/>
                  <w:marTop w:val="0"/>
                  <w:marBottom w:val="0"/>
                  <w:divBdr>
                    <w:top w:val="none" w:sz="0" w:space="0" w:color="auto"/>
                    <w:left w:val="none" w:sz="0" w:space="0" w:color="auto"/>
                    <w:bottom w:val="none" w:sz="0" w:space="0" w:color="auto"/>
                    <w:right w:val="none" w:sz="0" w:space="0" w:color="auto"/>
                  </w:divBdr>
                </w:div>
                <w:div w:id="855777197">
                  <w:marLeft w:val="480"/>
                  <w:marRight w:val="0"/>
                  <w:marTop w:val="0"/>
                  <w:marBottom w:val="0"/>
                  <w:divBdr>
                    <w:top w:val="none" w:sz="0" w:space="0" w:color="auto"/>
                    <w:left w:val="none" w:sz="0" w:space="0" w:color="auto"/>
                    <w:bottom w:val="none" w:sz="0" w:space="0" w:color="auto"/>
                    <w:right w:val="none" w:sz="0" w:space="0" w:color="auto"/>
                  </w:divBdr>
                </w:div>
                <w:div w:id="1315986933">
                  <w:marLeft w:val="480"/>
                  <w:marRight w:val="0"/>
                  <w:marTop w:val="0"/>
                  <w:marBottom w:val="0"/>
                  <w:divBdr>
                    <w:top w:val="none" w:sz="0" w:space="0" w:color="auto"/>
                    <w:left w:val="none" w:sz="0" w:space="0" w:color="auto"/>
                    <w:bottom w:val="none" w:sz="0" w:space="0" w:color="auto"/>
                    <w:right w:val="none" w:sz="0" w:space="0" w:color="auto"/>
                  </w:divBdr>
                </w:div>
                <w:div w:id="683362406">
                  <w:marLeft w:val="480"/>
                  <w:marRight w:val="0"/>
                  <w:marTop w:val="0"/>
                  <w:marBottom w:val="0"/>
                  <w:divBdr>
                    <w:top w:val="none" w:sz="0" w:space="0" w:color="auto"/>
                    <w:left w:val="none" w:sz="0" w:space="0" w:color="auto"/>
                    <w:bottom w:val="none" w:sz="0" w:space="0" w:color="auto"/>
                    <w:right w:val="none" w:sz="0" w:space="0" w:color="auto"/>
                  </w:divBdr>
                </w:div>
                <w:div w:id="437913289">
                  <w:marLeft w:val="480"/>
                  <w:marRight w:val="0"/>
                  <w:marTop w:val="0"/>
                  <w:marBottom w:val="0"/>
                  <w:divBdr>
                    <w:top w:val="none" w:sz="0" w:space="0" w:color="auto"/>
                    <w:left w:val="none" w:sz="0" w:space="0" w:color="auto"/>
                    <w:bottom w:val="none" w:sz="0" w:space="0" w:color="auto"/>
                    <w:right w:val="none" w:sz="0" w:space="0" w:color="auto"/>
                  </w:divBdr>
                </w:div>
                <w:div w:id="1156415046">
                  <w:marLeft w:val="480"/>
                  <w:marRight w:val="0"/>
                  <w:marTop w:val="0"/>
                  <w:marBottom w:val="0"/>
                  <w:divBdr>
                    <w:top w:val="none" w:sz="0" w:space="0" w:color="auto"/>
                    <w:left w:val="none" w:sz="0" w:space="0" w:color="auto"/>
                    <w:bottom w:val="none" w:sz="0" w:space="0" w:color="auto"/>
                    <w:right w:val="none" w:sz="0" w:space="0" w:color="auto"/>
                  </w:divBdr>
                </w:div>
                <w:div w:id="2117558302">
                  <w:marLeft w:val="480"/>
                  <w:marRight w:val="0"/>
                  <w:marTop w:val="0"/>
                  <w:marBottom w:val="0"/>
                  <w:divBdr>
                    <w:top w:val="none" w:sz="0" w:space="0" w:color="auto"/>
                    <w:left w:val="none" w:sz="0" w:space="0" w:color="auto"/>
                    <w:bottom w:val="none" w:sz="0" w:space="0" w:color="auto"/>
                    <w:right w:val="none" w:sz="0" w:space="0" w:color="auto"/>
                  </w:divBdr>
                </w:div>
                <w:div w:id="1932812794">
                  <w:marLeft w:val="480"/>
                  <w:marRight w:val="0"/>
                  <w:marTop w:val="0"/>
                  <w:marBottom w:val="0"/>
                  <w:divBdr>
                    <w:top w:val="none" w:sz="0" w:space="0" w:color="auto"/>
                    <w:left w:val="none" w:sz="0" w:space="0" w:color="auto"/>
                    <w:bottom w:val="none" w:sz="0" w:space="0" w:color="auto"/>
                    <w:right w:val="none" w:sz="0" w:space="0" w:color="auto"/>
                  </w:divBdr>
                </w:div>
                <w:div w:id="1658262420">
                  <w:marLeft w:val="480"/>
                  <w:marRight w:val="0"/>
                  <w:marTop w:val="0"/>
                  <w:marBottom w:val="0"/>
                  <w:divBdr>
                    <w:top w:val="none" w:sz="0" w:space="0" w:color="auto"/>
                    <w:left w:val="none" w:sz="0" w:space="0" w:color="auto"/>
                    <w:bottom w:val="none" w:sz="0" w:space="0" w:color="auto"/>
                    <w:right w:val="none" w:sz="0" w:space="0" w:color="auto"/>
                  </w:divBdr>
                </w:div>
                <w:div w:id="542331721">
                  <w:marLeft w:val="480"/>
                  <w:marRight w:val="0"/>
                  <w:marTop w:val="0"/>
                  <w:marBottom w:val="0"/>
                  <w:divBdr>
                    <w:top w:val="none" w:sz="0" w:space="0" w:color="auto"/>
                    <w:left w:val="none" w:sz="0" w:space="0" w:color="auto"/>
                    <w:bottom w:val="none" w:sz="0" w:space="0" w:color="auto"/>
                    <w:right w:val="none" w:sz="0" w:space="0" w:color="auto"/>
                  </w:divBdr>
                </w:div>
                <w:div w:id="756365375">
                  <w:marLeft w:val="480"/>
                  <w:marRight w:val="0"/>
                  <w:marTop w:val="0"/>
                  <w:marBottom w:val="0"/>
                  <w:divBdr>
                    <w:top w:val="none" w:sz="0" w:space="0" w:color="auto"/>
                    <w:left w:val="none" w:sz="0" w:space="0" w:color="auto"/>
                    <w:bottom w:val="none" w:sz="0" w:space="0" w:color="auto"/>
                    <w:right w:val="none" w:sz="0" w:space="0" w:color="auto"/>
                  </w:divBdr>
                </w:div>
                <w:div w:id="1522860561">
                  <w:marLeft w:val="480"/>
                  <w:marRight w:val="0"/>
                  <w:marTop w:val="0"/>
                  <w:marBottom w:val="0"/>
                  <w:divBdr>
                    <w:top w:val="none" w:sz="0" w:space="0" w:color="auto"/>
                    <w:left w:val="none" w:sz="0" w:space="0" w:color="auto"/>
                    <w:bottom w:val="none" w:sz="0" w:space="0" w:color="auto"/>
                    <w:right w:val="none" w:sz="0" w:space="0" w:color="auto"/>
                  </w:divBdr>
                </w:div>
                <w:div w:id="1398866623">
                  <w:marLeft w:val="480"/>
                  <w:marRight w:val="0"/>
                  <w:marTop w:val="0"/>
                  <w:marBottom w:val="0"/>
                  <w:divBdr>
                    <w:top w:val="none" w:sz="0" w:space="0" w:color="auto"/>
                    <w:left w:val="none" w:sz="0" w:space="0" w:color="auto"/>
                    <w:bottom w:val="none" w:sz="0" w:space="0" w:color="auto"/>
                    <w:right w:val="none" w:sz="0" w:space="0" w:color="auto"/>
                  </w:divBdr>
                </w:div>
                <w:div w:id="1806199519">
                  <w:marLeft w:val="480"/>
                  <w:marRight w:val="0"/>
                  <w:marTop w:val="0"/>
                  <w:marBottom w:val="0"/>
                  <w:divBdr>
                    <w:top w:val="none" w:sz="0" w:space="0" w:color="auto"/>
                    <w:left w:val="none" w:sz="0" w:space="0" w:color="auto"/>
                    <w:bottom w:val="none" w:sz="0" w:space="0" w:color="auto"/>
                    <w:right w:val="none" w:sz="0" w:space="0" w:color="auto"/>
                  </w:divBdr>
                </w:div>
                <w:div w:id="119494574">
                  <w:marLeft w:val="480"/>
                  <w:marRight w:val="0"/>
                  <w:marTop w:val="0"/>
                  <w:marBottom w:val="0"/>
                  <w:divBdr>
                    <w:top w:val="none" w:sz="0" w:space="0" w:color="auto"/>
                    <w:left w:val="none" w:sz="0" w:space="0" w:color="auto"/>
                    <w:bottom w:val="none" w:sz="0" w:space="0" w:color="auto"/>
                    <w:right w:val="none" w:sz="0" w:space="0" w:color="auto"/>
                  </w:divBdr>
                </w:div>
                <w:div w:id="1082140300">
                  <w:marLeft w:val="480"/>
                  <w:marRight w:val="0"/>
                  <w:marTop w:val="0"/>
                  <w:marBottom w:val="0"/>
                  <w:divBdr>
                    <w:top w:val="none" w:sz="0" w:space="0" w:color="auto"/>
                    <w:left w:val="none" w:sz="0" w:space="0" w:color="auto"/>
                    <w:bottom w:val="none" w:sz="0" w:space="0" w:color="auto"/>
                    <w:right w:val="none" w:sz="0" w:space="0" w:color="auto"/>
                  </w:divBdr>
                </w:div>
                <w:div w:id="1412851416">
                  <w:marLeft w:val="480"/>
                  <w:marRight w:val="0"/>
                  <w:marTop w:val="0"/>
                  <w:marBottom w:val="0"/>
                  <w:divBdr>
                    <w:top w:val="none" w:sz="0" w:space="0" w:color="auto"/>
                    <w:left w:val="none" w:sz="0" w:space="0" w:color="auto"/>
                    <w:bottom w:val="none" w:sz="0" w:space="0" w:color="auto"/>
                    <w:right w:val="none" w:sz="0" w:space="0" w:color="auto"/>
                  </w:divBdr>
                </w:div>
                <w:div w:id="26764009">
                  <w:marLeft w:val="480"/>
                  <w:marRight w:val="0"/>
                  <w:marTop w:val="0"/>
                  <w:marBottom w:val="0"/>
                  <w:divBdr>
                    <w:top w:val="none" w:sz="0" w:space="0" w:color="auto"/>
                    <w:left w:val="none" w:sz="0" w:space="0" w:color="auto"/>
                    <w:bottom w:val="none" w:sz="0" w:space="0" w:color="auto"/>
                    <w:right w:val="none" w:sz="0" w:space="0" w:color="auto"/>
                  </w:divBdr>
                </w:div>
                <w:div w:id="994604637">
                  <w:marLeft w:val="480"/>
                  <w:marRight w:val="0"/>
                  <w:marTop w:val="0"/>
                  <w:marBottom w:val="0"/>
                  <w:divBdr>
                    <w:top w:val="none" w:sz="0" w:space="0" w:color="auto"/>
                    <w:left w:val="none" w:sz="0" w:space="0" w:color="auto"/>
                    <w:bottom w:val="none" w:sz="0" w:space="0" w:color="auto"/>
                    <w:right w:val="none" w:sz="0" w:space="0" w:color="auto"/>
                  </w:divBdr>
                </w:div>
                <w:div w:id="1930651646">
                  <w:marLeft w:val="480"/>
                  <w:marRight w:val="0"/>
                  <w:marTop w:val="0"/>
                  <w:marBottom w:val="0"/>
                  <w:divBdr>
                    <w:top w:val="none" w:sz="0" w:space="0" w:color="auto"/>
                    <w:left w:val="none" w:sz="0" w:space="0" w:color="auto"/>
                    <w:bottom w:val="none" w:sz="0" w:space="0" w:color="auto"/>
                    <w:right w:val="none" w:sz="0" w:space="0" w:color="auto"/>
                  </w:divBdr>
                </w:div>
                <w:div w:id="376512599">
                  <w:marLeft w:val="480"/>
                  <w:marRight w:val="0"/>
                  <w:marTop w:val="0"/>
                  <w:marBottom w:val="0"/>
                  <w:divBdr>
                    <w:top w:val="none" w:sz="0" w:space="0" w:color="auto"/>
                    <w:left w:val="none" w:sz="0" w:space="0" w:color="auto"/>
                    <w:bottom w:val="none" w:sz="0" w:space="0" w:color="auto"/>
                    <w:right w:val="none" w:sz="0" w:space="0" w:color="auto"/>
                  </w:divBdr>
                </w:div>
                <w:div w:id="1147011085">
                  <w:marLeft w:val="480"/>
                  <w:marRight w:val="0"/>
                  <w:marTop w:val="0"/>
                  <w:marBottom w:val="0"/>
                  <w:divBdr>
                    <w:top w:val="none" w:sz="0" w:space="0" w:color="auto"/>
                    <w:left w:val="none" w:sz="0" w:space="0" w:color="auto"/>
                    <w:bottom w:val="none" w:sz="0" w:space="0" w:color="auto"/>
                    <w:right w:val="none" w:sz="0" w:space="0" w:color="auto"/>
                  </w:divBdr>
                </w:div>
                <w:div w:id="1817645213">
                  <w:marLeft w:val="480"/>
                  <w:marRight w:val="0"/>
                  <w:marTop w:val="0"/>
                  <w:marBottom w:val="0"/>
                  <w:divBdr>
                    <w:top w:val="none" w:sz="0" w:space="0" w:color="auto"/>
                    <w:left w:val="none" w:sz="0" w:space="0" w:color="auto"/>
                    <w:bottom w:val="none" w:sz="0" w:space="0" w:color="auto"/>
                    <w:right w:val="none" w:sz="0" w:space="0" w:color="auto"/>
                  </w:divBdr>
                </w:div>
                <w:div w:id="1913462294">
                  <w:marLeft w:val="480"/>
                  <w:marRight w:val="0"/>
                  <w:marTop w:val="0"/>
                  <w:marBottom w:val="0"/>
                  <w:divBdr>
                    <w:top w:val="none" w:sz="0" w:space="0" w:color="auto"/>
                    <w:left w:val="none" w:sz="0" w:space="0" w:color="auto"/>
                    <w:bottom w:val="none" w:sz="0" w:space="0" w:color="auto"/>
                    <w:right w:val="none" w:sz="0" w:space="0" w:color="auto"/>
                  </w:divBdr>
                </w:div>
                <w:div w:id="1243029920">
                  <w:marLeft w:val="480"/>
                  <w:marRight w:val="0"/>
                  <w:marTop w:val="0"/>
                  <w:marBottom w:val="0"/>
                  <w:divBdr>
                    <w:top w:val="none" w:sz="0" w:space="0" w:color="auto"/>
                    <w:left w:val="none" w:sz="0" w:space="0" w:color="auto"/>
                    <w:bottom w:val="none" w:sz="0" w:space="0" w:color="auto"/>
                    <w:right w:val="none" w:sz="0" w:space="0" w:color="auto"/>
                  </w:divBdr>
                </w:div>
                <w:div w:id="437483679">
                  <w:marLeft w:val="480"/>
                  <w:marRight w:val="0"/>
                  <w:marTop w:val="0"/>
                  <w:marBottom w:val="0"/>
                  <w:divBdr>
                    <w:top w:val="none" w:sz="0" w:space="0" w:color="auto"/>
                    <w:left w:val="none" w:sz="0" w:space="0" w:color="auto"/>
                    <w:bottom w:val="none" w:sz="0" w:space="0" w:color="auto"/>
                    <w:right w:val="none" w:sz="0" w:space="0" w:color="auto"/>
                  </w:divBdr>
                </w:div>
                <w:div w:id="474951811">
                  <w:marLeft w:val="480"/>
                  <w:marRight w:val="0"/>
                  <w:marTop w:val="0"/>
                  <w:marBottom w:val="0"/>
                  <w:divBdr>
                    <w:top w:val="none" w:sz="0" w:space="0" w:color="auto"/>
                    <w:left w:val="none" w:sz="0" w:space="0" w:color="auto"/>
                    <w:bottom w:val="none" w:sz="0" w:space="0" w:color="auto"/>
                    <w:right w:val="none" w:sz="0" w:space="0" w:color="auto"/>
                  </w:divBdr>
                </w:div>
                <w:div w:id="824123084">
                  <w:marLeft w:val="480"/>
                  <w:marRight w:val="0"/>
                  <w:marTop w:val="0"/>
                  <w:marBottom w:val="0"/>
                  <w:divBdr>
                    <w:top w:val="none" w:sz="0" w:space="0" w:color="auto"/>
                    <w:left w:val="none" w:sz="0" w:space="0" w:color="auto"/>
                    <w:bottom w:val="none" w:sz="0" w:space="0" w:color="auto"/>
                    <w:right w:val="none" w:sz="0" w:space="0" w:color="auto"/>
                  </w:divBdr>
                </w:div>
                <w:div w:id="150678127">
                  <w:marLeft w:val="480"/>
                  <w:marRight w:val="0"/>
                  <w:marTop w:val="0"/>
                  <w:marBottom w:val="0"/>
                  <w:divBdr>
                    <w:top w:val="none" w:sz="0" w:space="0" w:color="auto"/>
                    <w:left w:val="none" w:sz="0" w:space="0" w:color="auto"/>
                    <w:bottom w:val="none" w:sz="0" w:space="0" w:color="auto"/>
                    <w:right w:val="none" w:sz="0" w:space="0" w:color="auto"/>
                  </w:divBdr>
                </w:div>
                <w:div w:id="1797677936">
                  <w:marLeft w:val="480"/>
                  <w:marRight w:val="0"/>
                  <w:marTop w:val="0"/>
                  <w:marBottom w:val="0"/>
                  <w:divBdr>
                    <w:top w:val="none" w:sz="0" w:space="0" w:color="auto"/>
                    <w:left w:val="none" w:sz="0" w:space="0" w:color="auto"/>
                    <w:bottom w:val="none" w:sz="0" w:space="0" w:color="auto"/>
                    <w:right w:val="none" w:sz="0" w:space="0" w:color="auto"/>
                  </w:divBdr>
                </w:div>
                <w:div w:id="1806073203">
                  <w:marLeft w:val="480"/>
                  <w:marRight w:val="0"/>
                  <w:marTop w:val="0"/>
                  <w:marBottom w:val="0"/>
                  <w:divBdr>
                    <w:top w:val="none" w:sz="0" w:space="0" w:color="auto"/>
                    <w:left w:val="none" w:sz="0" w:space="0" w:color="auto"/>
                    <w:bottom w:val="none" w:sz="0" w:space="0" w:color="auto"/>
                    <w:right w:val="none" w:sz="0" w:space="0" w:color="auto"/>
                  </w:divBdr>
                </w:div>
                <w:div w:id="1682314004">
                  <w:marLeft w:val="480"/>
                  <w:marRight w:val="0"/>
                  <w:marTop w:val="0"/>
                  <w:marBottom w:val="0"/>
                  <w:divBdr>
                    <w:top w:val="none" w:sz="0" w:space="0" w:color="auto"/>
                    <w:left w:val="none" w:sz="0" w:space="0" w:color="auto"/>
                    <w:bottom w:val="none" w:sz="0" w:space="0" w:color="auto"/>
                    <w:right w:val="none" w:sz="0" w:space="0" w:color="auto"/>
                  </w:divBdr>
                </w:div>
                <w:div w:id="2066755190">
                  <w:marLeft w:val="480"/>
                  <w:marRight w:val="0"/>
                  <w:marTop w:val="0"/>
                  <w:marBottom w:val="0"/>
                  <w:divBdr>
                    <w:top w:val="none" w:sz="0" w:space="0" w:color="auto"/>
                    <w:left w:val="none" w:sz="0" w:space="0" w:color="auto"/>
                    <w:bottom w:val="none" w:sz="0" w:space="0" w:color="auto"/>
                    <w:right w:val="none" w:sz="0" w:space="0" w:color="auto"/>
                  </w:divBdr>
                </w:div>
                <w:div w:id="18706211">
                  <w:marLeft w:val="480"/>
                  <w:marRight w:val="0"/>
                  <w:marTop w:val="0"/>
                  <w:marBottom w:val="0"/>
                  <w:divBdr>
                    <w:top w:val="none" w:sz="0" w:space="0" w:color="auto"/>
                    <w:left w:val="none" w:sz="0" w:space="0" w:color="auto"/>
                    <w:bottom w:val="none" w:sz="0" w:space="0" w:color="auto"/>
                    <w:right w:val="none" w:sz="0" w:space="0" w:color="auto"/>
                  </w:divBdr>
                </w:div>
                <w:div w:id="965815641">
                  <w:marLeft w:val="480"/>
                  <w:marRight w:val="0"/>
                  <w:marTop w:val="0"/>
                  <w:marBottom w:val="0"/>
                  <w:divBdr>
                    <w:top w:val="none" w:sz="0" w:space="0" w:color="auto"/>
                    <w:left w:val="none" w:sz="0" w:space="0" w:color="auto"/>
                    <w:bottom w:val="none" w:sz="0" w:space="0" w:color="auto"/>
                    <w:right w:val="none" w:sz="0" w:space="0" w:color="auto"/>
                  </w:divBdr>
                </w:div>
                <w:div w:id="1256866189">
                  <w:marLeft w:val="480"/>
                  <w:marRight w:val="0"/>
                  <w:marTop w:val="0"/>
                  <w:marBottom w:val="0"/>
                  <w:divBdr>
                    <w:top w:val="none" w:sz="0" w:space="0" w:color="auto"/>
                    <w:left w:val="none" w:sz="0" w:space="0" w:color="auto"/>
                    <w:bottom w:val="none" w:sz="0" w:space="0" w:color="auto"/>
                    <w:right w:val="none" w:sz="0" w:space="0" w:color="auto"/>
                  </w:divBdr>
                </w:div>
                <w:div w:id="1778141257">
                  <w:marLeft w:val="480"/>
                  <w:marRight w:val="0"/>
                  <w:marTop w:val="0"/>
                  <w:marBottom w:val="0"/>
                  <w:divBdr>
                    <w:top w:val="none" w:sz="0" w:space="0" w:color="auto"/>
                    <w:left w:val="none" w:sz="0" w:space="0" w:color="auto"/>
                    <w:bottom w:val="none" w:sz="0" w:space="0" w:color="auto"/>
                    <w:right w:val="none" w:sz="0" w:space="0" w:color="auto"/>
                  </w:divBdr>
                </w:div>
                <w:div w:id="1083720664">
                  <w:marLeft w:val="480"/>
                  <w:marRight w:val="0"/>
                  <w:marTop w:val="0"/>
                  <w:marBottom w:val="0"/>
                  <w:divBdr>
                    <w:top w:val="none" w:sz="0" w:space="0" w:color="auto"/>
                    <w:left w:val="none" w:sz="0" w:space="0" w:color="auto"/>
                    <w:bottom w:val="none" w:sz="0" w:space="0" w:color="auto"/>
                    <w:right w:val="none" w:sz="0" w:space="0" w:color="auto"/>
                  </w:divBdr>
                </w:div>
                <w:div w:id="1356615620">
                  <w:marLeft w:val="480"/>
                  <w:marRight w:val="0"/>
                  <w:marTop w:val="0"/>
                  <w:marBottom w:val="0"/>
                  <w:divBdr>
                    <w:top w:val="none" w:sz="0" w:space="0" w:color="auto"/>
                    <w:left w:val="none" w:sz="0" w:space="0" w:color="auto"/>
                    <w:bottom w:val="none" w:sz="0" w:space="0" w:color="auto"/>
                    <w:right w:val="none" w:sz="0" w:space="0" w:color="auto"/>
                  </w:divBdr>
                </w:div>
                <w:div w:id="1120222564">
                  <w:marLeft w:val="480"/>
                  <w:marRight w:val="0"/>
                  <w:marTop w:val="0"/>
                  <w:marBottom w:val="0"/>
                  <w:divBdr>
                    <w:top w:val="none" w:sz="0" w:space="0" w:color="auto"/>
                    <w:left w:val="none" w:sz="0" w:space="0" w:color="auto"/>
                    <w:bottom w:val="none" w:sz="0" w:space="0" w:color="auto"/>
                    <w:right w:val="none" w:sz="0" w:space="0" w:color="auto"/>
                  </w:divBdr>
                </w:div>
                <w:div w:id="1170943293">
                  <w:marLeft w:val="480"/>
                  <w:marRight w:val="0"/>
                  <w:marTop w:val="0"/>
                  <w:marBottom w:val="0"/>
                  <w:divBdr>
                    <w:top w:val="none" w:sz="0" w:space="0" w:color="auto"/>
                    <w:left w:val="none" w:sz="0" w:space="0" w:color="auto"/>
                    <w:bottom w:val="none" w:sz="0" w:space="0" w:color="auto"/>
                    <w:right w:val="none" w:sz="0" w:space="0" w:color="auto"/>
                  </w:divBdr>
                </w:div>
                <w:div w:id="434323454">
                  <w:marLeft w:val="480"/>
                  <w:marRight w:val="0"/>
                  <w:marTop w:val="0"/>
                  <w:marBottom w:val="0"/>
                  <w:divBdr>
                    <w:top w:val="none" w:sz="0" w:space="0" w:color="auto"/>
                    <w:left w:val="none" w:sz="0" w:space="0" w:color="auto"/>
                    <w:bottom w:val="none" w:sz="0" w:space="0" w:color="auto"/>
                    <w:right w:val="none" w:sz="0" w:space="0" w:color="auto"/>
                  </w:divBdr>
                </w:div>
                <w:div w:id="252865274">
                  <w:marLeft w:val="480"/>
                  <w:marRight w:val="0"/>
                  <w:marTop w:val="0"/>
                  <w:marBottom w:val="0"/>
                  <w:divBdr>
                    <w:top w:val="none" w:sz="0" w:space="0" w:color="auto"/>
                    <w:left w:val="none" w:sz="0" w:space="0" w:color="auto"/>
                    <w:bottom w:val="none" w:sz="0" w:space="0" w:color="auto"/>
                    <w:right w:val="none" w:sz="0" w:space="0" w:color="auto"/>
                  </w:divBdr>
                </w:div>
                <w:div w:id="440032480">
                  <w:marLeft w:val="480"/>
                  <w:marRight w:val="0"/>
                  <w:marTop w:val="0"/>
                  <w:marBottom w:val="0"/>
                  <w:divBdr>
                    <w:top w:val="none" w:sz="0" w:space="0" w:color="auto"/>
                    <w:left w:val="none" w:sz="0" w:space="0" w:color="auto"/>
                    <w:bottom w:val="none" w:sz="0" w:space="0" w:color="auto"/>
                    <w:right w:val="none" w:sz="0" w:space="0" w:color="auto"/>
                  </w:divBdr>
                </w:div>
                <w:div w:id="351734125">
                  <w:marLeft w:val="480"/>
                  <w:marRight w:val="0"/>
                  <w:marTop w:val="0"/>
                  <w:marBottom w:val="0"/>
                  <w:divBdr>
                    <w:top w:val="none" w:sz="0" w:space="0" w:color="auto"/>
                    <w:left w:val="none" w:sz="0" w:space="0" w:color="auto"/>
                    <w:bottom w:val="none" w:sz="0" w:space="0" w:color="auto"/>
                    <w:right w:val="none" w:sz="0" w:space="0" w:color="auto"/>
                  </w:divBdr>
                </w:div>
                <w:div w:id="726993980">
                  <w:marLeft w:val="480"/>
                  <w:marRight w:val="0"/>
                  <w:marTop w:val="0"/>
                  <w:marBottom w:val="0"/>
                  <w:divBdr>
                    <w:top w:val="none" w:sz="0" w:space="0" w:color="auto"/>
                    <w:left w:val="none" w:sz="0" w:space="0" w:color="auto"/>
                    <w:bottom w:val="none" w:sz="0" w:space="0" w:color="auto"/>
                    <w:right w:val="none" w:sz="0" w:space="0" w:color="auto"/>
                  </w:divBdr>
                </w:div>
                <w:div w:id="1563254719">
                  <w:marLeft w:val="480"/>
                  <w:marRight w:val="0"/>
                  <w:marTop w:val="0"/>
                  <w:marBottom w:val="0"/>
                  <w:divBdr>
                    <w:top w:val="none" w:sz="0" w:space="0" w:color="auto"/>
                    <w:left w:val="none" w:sz="0" w:space="0" w:color="auto"/>
                    <w:bottom w:val="none" w:sz="0" w:space="0" w:color="auto"/>
                    <w:right w:val="none" w:sz="0" w:space="0" w:color="auto"/>
                  </w:divBdr>
                </w:div>
                <w:div w:id="1358506648">
                  <w:marLeft w:val="480"/>
                  <w:marRight w:val="0"/>
                  <w:marTop w:val="0"/>
                  <w:marBottom w:val="0"/>
                  <w:divBdr>
                    <w:top w:val="none" w:sz="0" w:space="0" w:color="auto"/>
                    <w:left w:val="none" w:sz="0" w:space="0" w:color="auto"/>
                    <w:bottom w:val="none" w:sz="0" w:space="0" w:color="auto"/>
                    <w:right w:val="none" w:sz="0" w:space="0" w:color="auto"/>
                  </w:divBdr>
                </w:div>
                <w:div w:id="394090846">
                  <w:marLeft w:val="480"/>
                  <w:marRight w:val="0"/>
                  <w:marTop w:val="0"/>
                  <w:marBottom w:val="0"/>
                  <w:divBdr>
                    <w:top w:val="none" w:sz="0" w:space="0" w:color="auto"/>
                    <w:left w:val="none" w:sz="0" w:space="0" w:color="auto"/>
                    <w:bottom w:val="none" w:sz="0" w:space="0" w:color="auto"/>
                    <w:right w:val="none" w:sz="0" w:space="0" w:color="auto"/>
                  </w:divBdr>
                </w:div>
                <w:div w:id="39061776">
                  <w:marLeft w:val="480"/>
                  <w:marRight w:val="0"/>
                  <w:marTop w:val="0"/>
                  <w:marBottom w:val="0"/>
                  <w:divBdr>
                    <w:top w:val="none" w:sz="0" w:space="0" w:color="auto"/>
                    <w:left w:val="none" w:sz="0" w:space="0" w:color="auto"/>
                    <w:bottom w:val="none" w:sz="0" w:space="0" w:color="auto"/>
                    <w:right w:val="none" w:sz="0" w:space="0" w:color="auto"/>
                  </w:divBdr>
                </w:div>
                <w:div w:id="607199051">
                  <w:marLeft w:val="480"/>
                  <w:marRight w:val="0"/>
                  <w:marTop w:val="0"/>
                  <w:marBottom w:val="0"/>
                  <w:divBdr>
                    <w:top w:val="none" w:sz="0" w:space="0" w:color="auto"/>
                    <w:left w:val="none" w:sz="0" w:space="0" w:color="auto"/>
                    <w:bottom w:val="none" w:sz="0" w:space="0" w:color="auto"/>
                    <w:right w:val="none" w:sz="0" w:space="0" w:color="auto"/>
                  </w:divBdr>
                </w:div>
                <w:div w:id="334191678">
                  <w:marLeft w:val="480"/>
                  <w:marRight w:val="0"/>
                  <w:marTop w:val="0"/>
                  <w:marBottom w:val="0"/>
                  <w:divBdr>
                    <w:top w:val="none" w:sz="0" w:space="0" w:color="auto"/>
                    <w:left w:val="none" w:sz="0" w:space="0" w:color="auto"/>
                    <w:bottom w:val="none" w:sz="0" w:space="0" w:color="auto"/>
                    <w:right w:val="none" w:sz="0" w:space="0" w:color="auto"/>
                  </w:divBdr>
                </w:div>
                <w:div w:id="1618830777">
                  <w:marLeft w:val="480"/>
                  <w:marRight w:val="0"/>
                  <w:marTop w:val="0"/>
                  <w:marBottom w:val="0"/>
                  <w:divBdr>
                    <w:top w:val="none" w:sz="0" w:space="0" w:color="auto"/>
                    <w:left w:val="none" w:sz="0" w:space="0" w:color="auto"/>
                    <w:bottom w:val="none" w:sz="0" w:space="0" w:color="auto"/>
                    <w:right w:val="none" w:sz="0" w:space="0" w:color="auto"/>
                  </w:divBdr>
                </w:div>
                <w:div w:id="2122188029">
                  <w:marLeft w:val="480"/>
                  <w:marRight w:val="0"/>
                  <w:marTop w:val="0"/>
                  <w:marBottom w:val="0"/>
                  <w:divBdr>
                    <w:top w:val="none" w:sz="0" w:space="0" w:color="auto"/>
                    <w:left w:val="none" w:sz="0" w:space="0" w:color="auto"/>
                    <w:bottom w:val="none" w:sz="0" w:space="0" w:color="auto"/>
                    <w:right w:val="none" w:sz="0" w:space="0" w:color="auto"/>
                  </w:divBdr>
                </w:div>
                <w:div w:id="1907064359">
                  <w:marLeft w:val="480"/>
                  <w:marRight w:val="0"/>
                  <w:marTop w:val="0"/>
                  <w:marBottom w:val="0"/>
                  <w:divBdr>
                    <w:top w:val="none" w:sz="0" w:space="0" w:color="auto"/>
                    <w:left w:val="none" w:sz="0" w:space="0" w:color="auto"/>
                    <w:bottom w:val="none" w:sz="0" w:space="0" w:color="auto"/>
                    <w:right w:val="none" w:sz="0" w:space="0" w:color="auto"/>
                  </w:divBdr>
                </w:div>
                <w:div w:id="1035543518">
                  <w:marLeft w:val="480"/>
                  <w:marRight w:val="0"/>
                  <w:marTop w:val="0"/>
                  <w:marBottom w:val="0"/>
                  <w:divBdr>
                    <w:top w:val="none" w:sz="0" w:space="0" w:color="auto"/>
                    <w:left w:val="none" w:sz="0" w:space="0" w:color="auto"/>
                    <w:bottom w:val="none" w:sz="0" w:space="0" w:color="auto"/>
                    <w:right w:val="none" w:sz="0" w:space="0" w:color="auto"/>
                  </w:divBdr>
                </w:div>
                <w:div w:id="254365273">
                  <w:marLeft w:val="480"/>
                  <w:marRight w:val="0"/>
                  <w:marTop w:val="0"/>
                  <w:marBottom w:val="0"/>
                  <w:divBdr>
                    <w:top w:val="none" w:sz="0" w:space="0" w:color="auto"/>
                    <w:left w:val="none" w:sz="0" w:space="0" w:color="auto"/>
                    <w:bottom w:val="none" w:sz="0" w:space="0" w:color="auto"/>
                    <w:right w:val="none" w:sz="0" w:space="0" w:color="auto"/>
                  </w:divBdr>
                </w:div>
                <w:div w:id="989090652">
                  <w:marLeft w:val="480"/>
                  <w:marRight w:val="0"/>
                  <w:marTop w:val="0"/>
                  <w:marBottom w:val="0"/>
                  <w:divBdr>
                    <w:top w:val="none" w:sz="0" w:space="0" w:color="auto"/>
                    <w:left w:val="none" w:sz="0" w:space="0" w:color="auto"/>
                    <w:bottom w:val="none" w:sz="0" w:space="0" w:color="auto"/>
                    <w:right w:val="none" w:sz="0" w:space="0" w:color="auto"/>
                  </w:divBdr>
                </w:div>
                <w:div w:id="597980698">
                  <w:marLeft w:val="480"/>
                  <w:marRight w:val="0"/>
                  <w:marTop w:val="0"/>
                  <w:marBottom w:val="0"/>
                  <w:divBdr>
                    <w:top w:val="none" w:sz="0" w:space="0" w:color="auto"/>
                    <w:left w:val="none" w:sz="0" w:space="0" w:color="auto"/>
                    <w:bottom w:val="none" w:sz="0" w:space="0" w:color="auto"/>
                    <w:right w:val="none" w:sz="0" w:space="0" w:color="auto"/>
                  </w:divBdr>
                </w:div>
                <w:div w:id="2076779388">
                  <w:marLeft w:val="480"/>
                  <w:marRight w:val="0"/>
                  <w:marTop w:val="0"/>
                  <w:marBottom w:val="0"/>
                  <w:divBdr>
                    <w:top w:val="none" w:sz="0" w:space="0" w:color="auto"/>
                    <w:left w:val="none" w:sz="0" w:space="0" w:color="auto"/>
                    <w:bottom w:val="none" w:sz="0" w:space="0" w:color="auto"/>
                    <w:right w:val="none" w:sz="0" w:space="0" w:color="auto"/>
                  </w:divBdr>
                </w:div>
                <w:div w:id="1631126302">
                  <w:marLeft w:val="480"/>
                  <w:marRight w:val="0"/>
                  <w:marTop w:val="0"/>
                  <w:marBottom w:val="0"/>
                  <w:divBdr>
                    <w:top w:val="none" w:sz="0" w:space="0" w:color="auto"/>
                    <w:left w:val="none" w:sz="0" w:space="0" w:color="auto"/>
                    <w:bottom w:val="none" w:sz="0" w:space="0" w:color="auto"/>
                    <w:right w:val="none" w:sz="0" w:space="0" w:color="auto"/>
                  </w:divBdr>
                </w:div>
                <w:div w:id="212428356">
                  <w:marLeft w:val="480"/>
                  <w:marRight w:val="0"/>
                  <w:marTop w:val="0"/>
                  <w:marBottom w:val="0"/>
                  <w:divBdr>
                    <w:top w:val="none" w:sz="0" w:space="0" w:color="auto"/>
                    <w:left w:val="none" w:sz="0" w:space="0" w:color="auto"/>
                    <w:bottom w:val="none" w:sz="0" w:space="0" w:color="auto"/>
                    <w:right w:val="none" w:sz="0" w:space="0" w:color="auto"/>
                  </w:divBdr>
                </w:div>
                <w:div w:id="1896816813">
                  <w:marLeft w:val="480"/>
                  <w:marRight w:val="0"/>
                  <w:marTop w:val="0"/>
                  <w:marBottom w:val="0"/>
                  <w:divBdr>
                    <w:top w:val="none" w:sz="0" w:space="0" w:color="auto"/>
                    <w:left w:val="none" w:sz="0" w:space="0" w:color="auto"/>
                    <w:bottom w:val="none" w:sz="0" w:space="0" w:color="auto"/>
                    <w:right w:val="none" w:sz="0" w:space="0" w:color="auto"/>
                  </w:divBdr>
                </w:div>
                <w:div w:id="359166101">
                  <w:marLeft w:val="480"/>
                  <w:marRight w:val="0"/>
                  <w:marTop w:val="0"/>
                  <w:marBottom w:val="0"/>
                  <w:divBdr>
                    <w:top w:val="none" w:sz="0" w:space="0" w:color="auto"/>
                    <w:left w:val="none" w:sz="0" w:space="0" w:color="auto"/>
                    <w:bottom w:val="none" w:sz="0" w:space="0" w:color="auto"/>
                    <w:right w:val="none" w:sz="0" w:space="0" w:color="auto"/>
                  </w:divBdr>
                </w:div>
                <w:div w:id="742680805">
                  <w:marLeft w:val="480"/>
                  <w:marRight w:val="0"/>
                  <w:marTop w:val="0"/>
                  <w:marBottom w:val="0"/>
                  <w:divBdr>
                    <w:top w:val="none" w:sz="0" w:space="0" w:color="auto"/>
                    <w:left w:val="none" w:sz="0" w:space="0" w:color="auto"/>
                    <w:bottom w:val="none" w:sz="0" w:space="0" w:color="auto"/>
                    <w:right w:val="none" w:sz="0" w:space="0" w:color="auto"/>
                  </w:divBdr>
                </w:div>
                <w:div w:id="900824405">
                  <w:marLeft w:val="480"/>
                  <w:marRight w:val="0"/>
                  <w:marTop w:val="0"/>
                  <w:marBottom w:val="0"/>
                  <w:divBdr>
                    <w:top w:val="none" w:sz="0" w:space="0" w:color="auto"/>
                    <w:left w:val="none" w:sz="0" w:space="0" w:color="auto"/>
                    <w:bottom w:val="none" w:sz="0" w:space="0" w:color="auto"/>
                    <w:right w:val="none" w:sz="0" w:space="0" w:color="auto"/>
                  </w:divBdr>
                </w:div>
                <w:div w:id="1204947112">
                  <w:marLeft w:val="480"/>
                  <w:marRight w:val="0"/>
                  <w:marTop w:val="0"/>
                  <w:marBottom w:val="0"/>
                  <w:divBdr>
                    <w:top w:val="none" w:sz="0" w:space="0" w:color="auto"/>
                    <w:left w:val="none" w:sz="0" w:space="0" w:color="auto"/>
                    <w:bottom w:val="none" w:sz="0" w:space="0" w:color="auto"/>
                    <w:right w:val="none" w:sz="0" w:space="0" w:color="auto"/>
                  </w:divBdr>
                </w:div>
                <w:div w:id="760492558">
                  <w:marLeft w:val="480"/>
                  <w:marRight w:val="0"/>
                  <w:marTop w:val="0"/>
                  <w:marBottom w:val="0"/>
                  <w:divBdr>
                    <w:top w:val="none" w:sz="0" w:space="0" w:color="auto"/>
                    <w:left w:val="none" w:sz="0" w:space="0" w:color="auto"/>
                    <w:bottom w:val="none" w:sz="0" w:space="0" w:color="auto"/>
                    <w:right w:val="none" w:sz="0" w:space="0" w:color="auto"/>
                  </w:divBdr>
                </w:div>
                <w:div w:id="1764573864">
                  <w:marLeft w:val="480"/>
                  <w:marRight w:val="0"/>
                  <w:marTop w:val="0"/>
                  <w:marBottom w:val="0"/>
                  <w:divBdr>
                    <w:top w:val="none" w:sz="0" w:space="0" w:color="auto"/>
                    <w:left w:val="none" w:sz="0" w:space="0" w:color="auto"/>
                    <w:bottom w:val="none" w:sz="0" w:space="0" w:color="auto"/>
                    <w:right w:val="none" w:sz="0" w:space="0" w:color="auto"/>
                  </w:divBdr>
                </w:div>
                <w:div w:id="1272198993">
                  <w:marLeft w:val="480"/>
                  <w:marRight w:val="0"/>
                  <w:marTop w:val="0"/>
                  <w:marBottom w:val="0"/>
                  <w:divBdr>
                    <w:top w:val="none" w:sz="0" w:space="0" w:color="auto"/>
                    <w:left w:val="none" w:sz="0" w:space="0" w:color="auto"/>
                    <w:bottom w:val="none" w:sz="0" w:space="0" w:color="auto"/>
                    <w:right w:val="none" w:sz="0" w:space="0" w:color="auto"/>
                  </w:divBdr>
                </w:div>
                <w:div w:id="1149907547">
                  <w:marLeft w:val="480"/>
                  <w:marRight w:val="0"/>
                  <w:marTop w:val="0"/>
                  <w:marBottom w:val="0"/>
                  <w:divBdr>
                    <w:top w:val="none" w:sz="0" w:space="0" w:color="auto"/>
                    <w:left w:val="none" w:sz="0" w:space="0" w:color="auto"/>
                    <w:bottom w:val="none" w:sz="0" w:space="0" w:color="auto"/>
                    <w:right w:val="none" w:sz="0" w:space="0" w:color="auto"/>
                  </w:divBdr>
                </w:div>
                <w:div w:id="1796096614">
                  <w:marLeft w:val="480"/>
                  <w:marRight w:val="0"/>
                  <w:marTop w:val="0"/>
                  <w:marBottom w:val="0"/>
                  <w:divBdr>
                    <w:top w:val="none" w:sz="0" w:space="0" w:color="auto"/>
                    <w:left w:val="none" w:sz="0" w:space="0" w:color="auto"/>
                    <w:bottom w:val="none" w:sz="0" w:space="0" w:color="auto"/>
                    <w:right w:val="none" w:sz="0" w:space="0" w:color="auto"/>
                  </w:divBdr>
                </w:div>
                <w:div w:id="1392847344">
                  <w:marLeft w:val="480"/>
                  <w:marRight w:val="0"/>
                  <w:marTop w:val="0"/>
                  <w:marBottom w:val="0"/>
                  <w:divBdr>
                    <w:top w:val="none" w:sz="0" w:space="0" w:color="auto"/>
                    <w:left w:val="none" w:sz="0" w:space="0" w:color="auto"/>
                    <w:bottom w:val="none" w:sz="0" w:space="0" w:color="auto"/>
                    <w:right w:val="none" w:sz="0" w:space="0" w:color="auto"/>
                  </w:divBdr>
                </w:div>
                <w:div w:id="1636715980">
                  <w:marLeft w:val="480"/>
                  <w:marRight w:val="0"/>
                  <w:marTop w:val="0"/>
                  <w:marBottom w:val="0"/>
                  <w:divBdr>
                    <w:top w:val="none" w:sz="0" w:space="0" w:color="auto"/>
                    <w:left w:val="none" w:sz="0" w:space="0" w:color="auto"/>
                    <w:bottom w:val="none" w:sz="0" w:space="0" w:color="auto"/>
                    <w:right w:val="none" w:sz="0" w:space="0" w:color="auto"/>
                  </w:divBdr>
                </w:div>
                <w:div w:id="985165550">
                  <w:marLeft w:val="480"/>
                  <w:marRight w:val="0"/>
                  <w:marTop w:val="0"/>
                  <w:marBottom w:val="0"/>
                  <w:divBdr>
                    <w:top w:val="none" w:sz="0" w:space="0" w:color="auto"/>
                    <w:left w:val="none" w:sz="0" w:space="0" w:color="auto"/>
                    <w:bottom w:val="none" w:sz="0" w:space="0" w:color="auto"/>
                    <w:right w:val="none" w:sz="0" w:space="0" w:color="auto"/>
                  </w:divBdr>
                </w:div>
              </w:divsChild>
            </w:div>
            <w:div w:id="1076246993">
              <w:marLeft w:val="0"/>
              <w:marRight w:val="0"/>
              <w:marTop w:val="0"/>
              <w:marBottom w:val="0"/>
              <w:divBdr>
                <w:top w:val="none" w:sz="0" w:space="0" w:color="auto"/>
                <w:left w:val="none" w:sz="0" w:space="0" w:color="auto"/>
                <w:bottom w:val="none" w:sz="0" w:space="0" w:color="auto"/>
                <w:right w:val="none" w:sz="0" w:space="0" w:color="auto"/>
              </w:divBdr>
              <w:divsChild>
                <w:div w:id="422917912">
                  <w:marLeft w:val="480"/>
                  <w:marRight w:val="0"/>
                  <w:marTop w:val="0"/>
                  <w:marBottom w:val="0"/>
                  <w:divBdr>
                    <w:top w:val="none" w:sz="0" w:space="0" w:color="auto"/>
                    <w:left w:val="none" w:sz="0" w:space="0" w:color="auto"/>
                    <w:bottom w:val="none" w:sz="0" w:space="0" w:color="auto"/>
                    <w:right w:val="none" w:sz="0" w:space="0" w:color="auto"/>
                  </w:divBdr>
                </w:div>
                <w:div w:id="912860867">
                  <w:marLeft w:val="480"/>
                  <w:marRight w:val="0"/>
                  <w:marTop w:val="0"/>
                  <w:marBottom w:val="0"/>
                  <w:divBdr>
                    <w:top w:val="none" w:sz="0" w:space="0" w:color="auto"/>
                    <w:left w:val="none" w:sz="0" w:space="0" w:color="auto"/>
                    <w:bottom w:val="none" w:sz="0" w:space="0" w:color="auto"/>
                    <w:right w:val="none" w:sz="0" w:space="0" w:color="auto"/>
                  </w:divBdr>
                </w:div>
                <w:div w:id="623925187">
                  <w:marLeft w:val="480"/>
                  <w:marRight w:val="0"/>
                  <w:marTop w:val="0"/>
                  <w:marBottom w:val="0"/>
                  <w:divBdr>
                    <w:top w:val="none" w:sz="0" w:space="0" w:color="auto"/>
                    <w:left w:val="none" w:sz="0" w:space="0" w:color="auto"/>
                    <w:bottom w:val="none" w:sz="0" w:space="0" w:color="auto"/>
                    <w:right w:val="none" w:sz="0" w:space="0" w:color="auto"/>
                  </w:divBdr>
                </w:div>
                <w:div w:id="1983150150">
                  <w:marLeft w:val="480"/>
                  <w:marRight w:val="0"/>
                  <w:marTop w:val="0"/>
                  <w:marBottom w:val="0"/>
                  <w:divBdr>
                    <w:top w:val="none" w:sz="0" w:space="0" w:color="auto"/>
                    <w:left w:val="none" w:sz="0" w:space="0" w:color="auto"/>
                    <w:bottom w:val="none" w:sz="0" w:space="0" w:color="auto"/>
                    <w:right w:val="none" w:sz="0" w:space="0" w:color="auto"/>
                  </w:divBdr>
                </w:div>
                <w:div w:id="1099830563">
                  <w:marLeft w:val="480"/>
                  <w:marRight w:val="0"/>
                  <w:marTop w:val="0"/>
                  <w:marBottom w:val="0"/>
                  <w:divBdr>
                    <w:top w:val="none" w:sz="0" w:space="0" w:color="auto"/>
                    <w:left w:val="none" w:sz="0" w:space="0" w:color="auto"/>
                    <w:bottom w:val="none" w:sz="0" w:space="0" w:color="auto"/>
                    <w:right w:val="none" w:sz="0" w:space="0" w:color="auto"/>
                  </w:divBdr>
                </w:div>
                <w:div w:id="1622226777">
                  <w:marLeft w:val="480"/>
                  <w:marRight w:val="0"/>
                  <w:marTop w:val="0"/>
                  <w:marBottom w:val="0"/>
                  <w:divBdr>
                    <w:top w:val="none" w:sz="0" w:space="0" w:color="auto"/>
                    <w:left w:val="none" w:sz="0" w:space="0" w:color="auto"/>
                    <w:bottom w:val="none" w:sz="0" w:space="0" w:color="auto"/>
                    <w:right w:val="none" w:sz="0" w:space="0" w:color="auto"/>
                  </w:divBdr>
                </w:div>
                <w:div w:id="2028872974">
                  <w:marLeft w:val="480"/>
                  <w:marRight w:val="0"/>
                  <w:marTop w:val="0"/>
                  <w:marBottom w:val="0"/>
                  <w:divBdr>
                    <w:top w:val="none" w:sz="0" w:space="0" w:color="auto"/>
                    <w:left w:val="none" w:sz="0" w:space="0" w:color="auto"/>
                    <w:bottom w:val="none" w:sz="0" w:space="0" w:color="auto"/>
                    <w:right w:val="none" w:sz="0" w:space="0" w:color="auto"/>
                  </w:divBdr>
                </w:div>
                <w:div w:id="218984622">
                  <w:marLeft w:val="480"/>
                  <w:marRight w:val="0"/>
                  <w:marTop w:val="0"/>
                  <w:marBottom w:val="0"/>
                  <w:divBdr>
                    <w:top w:val="none" w:sz="0" w:space="0" w:color="auto"/>
                    <w:left w:val="none" w:sz="0" w:space="0" w:color="auto"/>
                    <w:bottom w:val="none" w:sz="0" w:space="0" w:color="auto"/>
                    <w:right w:val="none" w:sz="0" w:space="0" w:color="auto"/>
                  </w:divBdr>
                </w:div>
                <w:div w:id="2041272209">
                  <w:marLeft w:val="480"/>
                  <w:marRight w:val="0"/>
                  <w:marTop w:val="0"/>
                  <w:marBottom w:val="0"/>
                  <w:divBdr>
                    <w:top w:val="none" w:sz="0" w:space="0" w:color="auto"/>
                    <w:left w:val="none" w:sz="0" w:space="0" w:color="auto"/>
                    <w:bottom w:val="none" w:sz="0" w:space="0" w:color="auto"/>
                    <w:right w:val="none" w:sz="0" w:space="0" w:color="auto"/>
                  </w:divBdr>
                </w:div>
                <w:div w:id="70397143">
                  <w:marLeft w:val="480"/>
                  <w:marRight w:val="0"/>
                  <w:marTop w:val="0"/>
                  <w:marBottom w:val="0"/>
                  <w:divBdr>
                    <w:top w:val="none" w:sz="0" w:space="0" w:color="auto"/>
                    <w:left w:val="none" w:sz="0" w:space="0" w:color="auto"/>
                    <w:bottom w:val="none" w:sz="0" w:space="0" w:color="auto"/>
                    <w:right w:val="none" w:sz="0" w:space="0" w:color="auto"/>
                  </w:divBdr>
                </w:div>
                <w:div w:id="1379083304">
                  <w:marLeft w:val="480"/>
                  <w:marRight w:val="0"/>
                  <w:marTop w:val="0"/>
                  <w:marBottom w:val="0"/>
                  <w:divBdr>
                    <w:top w:val="none" w:sz="0" w:space="0" w:color="auto"/>
                    <w:left w:val="none" w:sz="0" w:space="0" w:color="auto"/>
                    <w:bottom w:val="none" w:sz="0" w:space="0" w:color="auto"/>
                    <w:right w:val="none" w:sz="0" w:space="0" w:color="auto"/>
                  </w:divBdr>
                </w:div>
                <w:div w:id="678968619">
                  <w:marLeft w:val="480"/>
                  <w:marRight w:val="0"/>
                  <w:marTop w:val="0"/>
                  <w:marBottom w:val="0"/>
                  <w:divBdr>
                    <w:top w:val="none" w:sz="0" w:space="0" w:color="auto"/>
                    <w:left w:val="none" w:sz="0" w:space="0" w:color="auto"/>
                    <w:bottom w:val="none" w:sz="0" w:space="0" w:color="auto"/>
                    <w:right w:val="none" w:sz="0" w:space="0" w:color="auto"/>
                  </w:divBdr>
                </w:div>
                <w:div w:id="1104695436">
                  <w:marLeft w:val="480"/>
                  <w:marRight w:val="0"/>
                  <w:marTop w:val="0"/>
                  <w:marBottom w:val="0"/>
                  <w:divBdr>
                    <w:top w:val="none" w:sz="0" w:space="0" w:color="auto"/>
                    <w:left w:val="none" w:sz="0" w:space="0" w:color="auto"/>
                    <w:bottom w:val="none" w:sz="0" w:space="0" w:color="auto"/>
                    <w:right w:val="none" w:sz="0" w:space="0" w:color="auto"/>
                  </w:divBdr>
                </w:div>
                <w:div w:id="829559523">
                  <w:marLeft w:val="480"/>
                  <w:marRight w:val="0"/>
                  <w:marTop w:val="0"/>
                  <w:marBottom w:val="0"/>
                  <w:divBdr>
                    <w:top w:val="none" w:sz="0" w:space="0" w:color="auto"/>
                    <w:left w:val="none" w:sz="0" w:space="0" w:color="auto"/>
                    <w:bottom w:val="none" w:sz="0" w:space="0" w:color="auto"/>
                    <w:right w:val="none" w:sz="0" w:space="0" w:color="auto"/>
                  </w:divBdr>
                </w:div>
                <w:div w:id="718942533">
                  <w:marLeft w:val="480"/>
                  <w:marRight w:val="0"/>
                  <w:marTop w:val="0"/>
                  <w:marBottom w:val="0"/>
                  <w:divBdr>
                    <w:top w:val="none" w:sz="0" w:space="0" w:color="auto"/>
                    <w:left w:val="none" w:sz="0" w:space="0" w:color="auto"/>
                    <w:bottom w:val="none" w:sz="0" w:space="0" w:color="auto"/>
                    <w:right w:val="none" w:sz="0" w:space="0" w:color="auto"/>
                  </w:divBdr>
                </w:div>
                <w:div w:id="722215608">
                  <w:marLeft w:val="480"/>
                  <w:marRight w:val="0"/>
                  <w:marTop w:val="0"/>
                  <w:marBottom w:val="0"/>
                  <w:divBdr>
                    <w:top w:val="none" w:sz="0" w:space="0" w:color="auto"/>
                    <w:left w:val="none" w:sz="0" w:space="0" w:color="auto"/>
                    <w:bottom w:val="none" w:sz="0" w:space="0" w:color="auto"/>
                    <w:right w:val="none" w:sz="0" w:space="0" w:color="auto"/>
                  </w:divBdr>
                </w:div>
                <w:div w:id="295373938">
                  <w:marLeft w:val="480"/>
                  <w:marRight w:val="0"/>
                  <w:marTop w:val="0"/>
                  <w:marBottom w:val="0"/>
                  <w:divBdr>
                    <w:top w:val="none" w:sz="0" w:space="0" w:color="auto"/>
                    <w:left w:val="none" w:sz="0" w:space="0" w:color="auto"/>
                    <w:bottom w:val="none" w:sz="0" w:space="0" w:color="auto"/>
                    <w:right w:val="none" w:sz="0" w:space="0" w:color="auto"/>
                  </w:divBdr>
                </w:div>
                <w:div w:id="102770682">
                  <w:marLeft w:val="480"/>
                  <w:marRight w:val="0"/>
                  <w:marTop w:val="0"/>
                  <w:marBottom w:val="0"/>
                  <w:divBdr>
                    <w:top w:val="none" w:sz="0" w:space="0" w:color="auto"/>
                    <w:left w:val="none" w:sz="0" w:space="0" w:color="auto"/>
                    <w:bottom w:val="none" w:sz="0" w:space="0" w:color="auto"/>
                    <w:right w:val="none" w:sz="0" w:space="0" w:color="auto"/>
                  </w:divBdr>
                </w:div>
                <w:div w:id="1204558054">
                  <w:marLeft w:val="480"/>
                  <w:marRight w:val="0"/>
                  <w:marTop w:val="0"/>
                  <w:marBottom w:val="0"/>
                  <w:divBdr>
                    <w:top w:val="none" w:sz="0" w:space="0" w:color="auto"/>
                    <w:left w:val="none" w:sz="0" w:space="0" w:color="auto"/>
                    <w:bottom w:val="none" w:sz="0" w:space="0" w:color="auto"/>
                    <w:right w:val="none" w:sz="0" w:space="0" w:color="auto"/>
                  </w:divBdr>
                </w:div>
                <w:div w:id="949891809">
                  <w:marLeft w:val="480"/>
                  <w:marRight w:val="0"/>
                  <w:marTop w:val="0"/>
                  <w:marBottom w:val="0"/>
                  <w:divBdr>
                    <w:top w:val="none" w:sz="0" w:space="0" w:color="auto"/>
                    <w:left w:val="none" w:sz="0" w:space="0" w:color="auto"/>
                    <w:bottom w:val="none" w:sz="0" w:space="0" w:color="auto"/>
                    <w:right w:val="none" w:sz="0" w:space="0" w:color="auto"/>
                  </w:divBdr>
                </w:div>
                <w:div w:id="1927611335">
                  <w:marLeft w:val="480"/>
                  <w:marRight w:val="0"/>
                  <w:marTop w:val="0"/>
                  <w:marBottom w:val="0"/>
                  <w:divBdr>
                    <w:top w:val="none" w:sz="0" w:space="0" w:color="auto"/>
                    <w:left w:val="none" w:sz="0" w:space="0" w:color="auto"/>
                    <w:bottom w:val="none" w:sz="0" w:space="0" w:color="auto"/>
                    <w:right w:val="none" w:sz="0" w:space="0" w:color="auto"/>
                  </w:divBdr>
                </w:div>
                <w:div w:id="79495204">
                  <w:marLeft w:val="480"/>
                  <w:marRight w:val="0"/>
                  <w:marTop w:val="0"/>
                  <w:marBottom w:val="0"/>
                  <w:divBdr>
                    <w:top w:val="none" w:sz="0" w:space="0" w:color="auto"/>
                    <w:left w:val="none" w:sz="0" w:space="0" w:color="auto"/>
                    <w:bottom w:val="none" w:sz="0" w:space="0" w:color="auto"/>
                    <w:right w:val="none" w:sz="0" w:space="0" w:color="auto"/>
                  </w:divBdr>
                </w:div>
                <w:div w:id="2096978152">
                  <w:marLeft w:val="480"/>
                  <w:marRight w:val="0"/>
                  <w:marTop w:val="0"/>
                  <w:marBottom w:val="0"/>
                  <w:divBdr>
                    <w:top w:val="none" w:sz="0" w:space="0" w:color="auto"/>
                    <w:left w:val="none" w:sz="0" w:space="0" w:color="auto"/>
                    <w:bottom w:val="none" w:sz="0" w:space="0" w:color="auto"/>
                    <w:right w:val="none" w:sz="0" w:space="0" w:color="auto"/>
                  </w:divBdr>
                </w:div>
                <w:div w:id="1353337273">
                  <w:marLeft w:val="480"/>
                  <w:marRight w:val="0"/>
                  <w:marTop w:val="0"/>
                  <w:marBottom w:val="0"/>
                  <w:divBdr>
                    <w:top w:val="none" w:sz="0" w:space="0" w:color="auto"/>
                    <w:left w:val="none" w:sz="0" w:space="0" w:color="auto"/>
                    <w:bottom w:val="none" w:sz="0" w:space="0" w:color="auto"/>
                    <w:right w:val="none" w:sz="0" w:space="0" w:color="auto"/>
                  </w:divBdr>
                </w:div>
                <w:div w:id="1321159702">
                  <w:marLeft w:val="480"/>
                  <w:marRight w:val="0"/>
                  <w:marTop w:val="0"/>
                  <w:marBottom w:val="0"/>
                  <w:divBdr>
                    <w:top w:val="none" w:sz="0" w:space="0" w:color="auto"/>
                    <w:left w:val="none" w:sz="0" w:space="0" w:color="auto"/>
                    <w:bottom w:val="none" w:sz="0" w:space="0" w:color="auto"/>
                    <w:right w:val="none" w:sz="0" w:space="0" w:color="auto"/>
                  </w:divBdr>
                </w:div>
                <w:div w:id="2090736278">
                  <w:marLeft w:val="480"/>
                  <w:marRight w:val="0"/>
                  <w:marTop w:val="0"/>
                  <w:marBottom w:val="0"/>
                  <w:divBdr>
                    <w:top w:val="none" w:sz="0" w:space="0" w:color="auto"/>
                    <w:left w:val="none" w:sz="0" w:space="0" w:color="auto"/>
                    <w:bottom w:val="none" w:sz="0" w:space="0" w:color="auto"/>
                    <w:right w:val="none" w:sz="0" w:space="0" w:color="auto"/>
                  </w:divBdr>
                </w:div>
                <w:div w:id="2093579956">
                  <w:marLeft w:val="480"/>
                  <w:marRight w:val="0"/>
                  <w:marTop w:val="0"/>
                  <w:marBottom w:val="0"/>
                  <w:divBdr>
                    <w:top w:val="none" w:sz="0" w:space="0" w:color="auto"/>
                    <w:left w:val="none" w:sz="0" w:space="0" w:color="auto"/>
                    <w:bottom w:val="none" w:sz="0" w:space="0" w:color="auto"/>
                    <w:right w:val="none" w:sz="0" w:space="0" w:color="auto"/>
                  </w:divBdr>
                </w:div>
                <w:div w:id="2132477842">
                  <w:marLeft w:val="480"/>
                  <w:marRight w:val="0"/>
                  <w:marTop w:val="0"/>
                  <w:marBottom w:val="0"/>
                  <w:divBdr>
                    <w:top w:val="none" w:sz="0" w:space="0" w:color="auto"/>
                    <w:left w:val="none" w:sz="0" w:space="0" w:color="auto"/>
                    <w:bottom w:val="none" w:sz="0" w:space="0" w:color="auto"/>
                    <w:right w:val="none" w:sz="0" w:space="0" w:color="auto"/>
                  </w:divBdr>
                </w:div>
                <w:div w:id="2037731397">
                  <w:marLeft w:val="480"/>
                  <w:marRight w:val="0"/>
                  <w:marTop w:val="0"/>
                  <w:marBottom w:val="0"/>
                  <w:divBdr>
                    <w:top w:val="none" w:sz="0" w:space="0" w:color="auto"/>
                    <w:left w:val="none" w:sz="0" w:space="0" w:color="auto"/>
                    <w:bottom w:val="none" w:sz="0" w:space="0" w:color="auto"/>
                    <w:right w:val="none" w:sz="0" w:space="0" w:color="auto"/>
                  </w:divBdr>
                </w:div>
                <w:div w:id="2073429059">
                  <w:marLeft w:val="480"/>
                  <w:marRight w:val="0"/>
                  <w:marTop w:val="0"/>
                  <w:marBottom w:val="0"/>
                  <w:divBdr>
                    <w:top w:val="none" w:sz="0" w:space="0" w:color="auto"/>
                    <w:left w:val="none" w:sz="0" w:space="0" w:color="auto"/>
                    <w:bottom w:val="none" w:sz="0" w:space="0" w:color="auto"/>
                    <w:right w:val="none" w:sz="0" w:space="0" w:color="auto"/>
                  </w:divBdr>
                </w:div>
                <w:div w:id="2000814221">
                  <w:marLeft w:val="480"/>
                  <w:marRight w:val="0"/>
                  <w:marTop w:val="0"/>
                  <w:marBottom w:val="0"/>
                  <w:divBdr>
                    <w:top w:val="none" w:sz="0" w:space="0" w:color="auto"/>
                    <w:left w:val="none" w:sz="0" w:space="0" w:color="auto"/>
                    <w:bottom w:val="none" w:sz="0" w:space="0" w:color="auto"/>
                    <w:right w:val="none" w:sz="0" w:space="0" w:color="auto"/>
                  </w:divBdr>
                </w:div>
                <w:div w:id="488057454">
                  <w:marLeft w:val="480"/>
                  <w:marRight w:val="0"/>
                  <w:marTop w:val="0"/>
                  <w:marBottom w:val="0"/>
                  <w:divBdr>
                    <w:top w:val="none" w:sz="0" w:space="0" w:color="auto"/>
                    <w:left w:val="none" w:sz="0" w:space="0" w:color="auto"/>
                    <w:bottom w:val="none" w:sz="0" w:space="0" w:color="auto"/>
                    <w:right w:val="none" w:sz="0" w:space="0" w:color="auto"/>
                  </w:divBdr>
                </w:div>
                <w:div w:id="1385569710">
                  <w:marLeft w:val="480"/>
                  <w:marRight w:val="0"/>
                  <w:marTop w:val="0"/>
                  <w:marBottom w:val="0"/>
                  <w:divBdr>
                    <w:top w:val="none" w:sz="0" w:space="0" w:color="auto"/>
                    <w:left w:val="none" w:sz="0" w:space="0" w:color="auto"/>
                    <w:bottom w:val="none" w:sz="0" w:space="0" w:color="auto"/>
                    <w:right w:val="none" w:sz="0" w:space="0" w:color="auto"/>
                  </w:divBdr>
                </w:div>
                <w:div w:id="696811168">
                  <w:marLeft w:val="480"/>
                  <w:marRight w:val="0"/>
                  <w:marTop w:val="0"/>
                  <w:marBottom w:val="0"/>
                  <w:divBdr>
                    <w:top w:val="none" w:sz="0" w:space="0" w:color="auto"/>
                    <w:left w:val="none" w:sz="0" w:space="0" w:color="auto"/>
                    <w:bottom w:val="none" w:sz="0" w:space="0" w:color="auto"/>
                    <w:right w:val="none" w:sz="0" w:space="0" w:color="auto"/>
                  </w:divBdr>
                </w:div>
                <w:div w:id="1883010375">
                  <w:marLeft w:val="480"/>
                  <w:marRight w:val="0"/>
                  <w:marTop w:val="0"/>
                  <w:marBottom w:val="0"/>
                  <w:divBdr>
                    <w:top w:val="none" w:sz="0" w:space="0" w:color="auto"/>
                    <w:left w:val="none" w:sz="0" w:space="0" w:color="auto"/>
                    <w:bottom w:val="none" w:sz="0" w:space="0" w:color="auto"/>
                    <w:right w:val="none" w:sz="0" w:space="0" w:color="auto"/>
                  </w:divBdr>
                </w:div>
                <w:div w:id="1649438506">
                  <w:marLeft w:val="480"/>
                  <w:marRight w:val="0"/>
                  <w:marTop w:val="0"/>
                  <w:marBottom w:val="0"/>
                  <w:divBdr>
                    <w:top w:val="none" w:sz="0" w:space="0" w:color="auto"/>
                    <w:left w:val="none" w:sz="0" w:space="0" w:color="auto"/>
                    <w:bottom w:val="none" w:sz="0" w:space="0" w:color="auto"/>
                    <w:right w:val="none" w:sz="0" w:space="0" w:color="auto"/>
                  </w:divBdr>
                </w:div>
                <w:div w:id="1079712138">
                  <w:marLeft w:val="480"/>
                  <w:marRight w:val="0"/>
                  <w:marTop w:val="0"/>
                  <w:marBottom w:val="0"/>
                  <w:divBdr>
                    <w:top w:val="none" w:sz="0" w:space="0" w:color="auto"/>
                    <w:left w:val="none" w:sz="0" w:space="0" w:color="auto"/>
                    <w:bottom w:val="none" w:sz="0" w:space="0" w:color="auto"/>
                    <w:right w:val="none" w:sz="0" w:space="0" w:color="auto"/>
                  </w:divBdr>
                </w:div>
                <w:div w:id="1135298200">
                  <w:marLeft w:val="480"/>
                  <w:marRight w:val="0"/>
                  <w:marTop w:val="0"/>
                  <w:marBottom w:val="0"/>
                  <w:divBdr>
                    <w:top w:val="none" w:sz="0" w:space="0" w:color="auto"/>
                    <w:left w:val="none" w:sz="0" w:space="0" w:color="auto"/>
                    <w:bottom w:val="none" w:sz="0" w:space="0" w:color="auto"/>
                    <w:right w:val="none" w:sz="0" w:space="0" w:color="auto"/>
                  </w:divBdr>
                </w:div>
                <w:div w:id="1626962846">
                  <w:marLeft w:val="480"/>
                  <w:marRight w:val="0"/>
                  <w:marTop w:val="0"/>
                  <w:marBottom w:val="0"/>
                  <w:divBdr>
                    <w:top w:val="none" w:sz="0" w:space="0" w:color="auto"/>
                    <w:left w:val="none" w:sz="0" w:space="0" w:color="auto"/>
                    <w:bottom w:val="none" w:sz="0" w:space="0" w:color="auto"/>
                    <w:right w:val="none" w:sz="0" w:space="0" w:color="auto"/>
                  </w:divBdr>
                </w:div>
                <w:div w:id="1982998912">
                  <w:marLeft w:val="480"/>
                  <w:marRight w:val="0"/>
                  <w:marTop w:val="0"/>
                  <w:marBottom w:val="0"/>
                  <w:divBdr>
                    <w:top w:val="none" w:sz="0" w:space="0" w:color="auto"/>
                    <w:left w:val="none" w:sz="0" w:space="0" w:color="auto"/>
                    <w:bottom w:val="none" w:sz="0" w:space="0" w:color="auto"/>
                    <w:right w:val="none" w:sz="0" w:space="0" w:color="auto"/>
                  </w:divBdr>
                </w:div>
                <w:div w:id="794182834">
                  <w:marLeft w:val="480"/>
                  <w:marRight w:val="0"/>
                  <w:marTop w:val="0"/>
                  <w:marBottom w:val="0"/>
                  <w:divBdr>
                    <w:top w:val="none" w:sz="0" w:space="0" w:color="auto"/>
                    <w:left w:val="none" w:sz="0" w:space="0" w:color="auto"/>
                    <w:bottom w:val="none" w:sz="0" w:space="0" w:color="auto"/>
                    <w:right w:val="none" w:sz="0" w:space="0" w:color="auto"/>
                  </w:divBdr>
                </w:div>
                <w:div w:id="169562425">
                  <w:marLeft w:val="480"/>
                  <w:marRight w:val="0"/>
                  <w:marTop w:val="0"/>
                  <w:marBottom w:val="0"/>
                  <w:divBdr>
                    <w:top w:val="none" w:sz="0" w:space="0" w:color="auto"/>
                    <w:left w:val="none" w:sz="0" w:space="0" w:color="auto"/>
                    <w:bottom w:val="none" w:sz="0" w:space="0" w:color="auto"/>
                    <w:right w:val="none" w:sz="0" w:space="0" w:color="auto"/>
                  </w:divBdr>
                </w:div>
                <w:div w:id="584847304">
                  <w:marLeft w:val="480"/>
                  <w:marRight w:val="0"/>
                  <w:marTop w:val="0"/>
                  <w:marBottom w:val="0"/>
                  <w:divBdr>
                    <w:top w:val="none" w:sz="0" w:space="0" w:color="auto"/>
                    <w:left w:val="none" w:sz="0" w:space="0" w:color="auto"/>
                    <w:bottom w:val="none" w:sz="0" w:space="0" w:color="auto"/>
                    <w:right w:val="none" w:sz="0" w:space="0" w:color="auto"/>
                  </w:divBdr>
                </w:div>
                <w:div w:id="108742457">
                  <w:marLeft w:val="480"/>
                  <w:marRight w:val="0"/>
                  <w:marTop w:val="0"/>
                  <w:marBottom w:val="0"/>
                  <w:divBdr>
                    <w:top w:val="none" w:sz="0" w:space="0" w:color="auto"/>
                    <w:left w:val="none" w:sz="0" w:space="0" w:color="auto"/>
                    <w:bottom w:val="none" w:sz="0" w:space="0" w:color="auto"/>
                    <w:right w:val="none" w:sz="0" w:space="0" w:color="auto"/>
                  </w:divBdr>
                </w:div>
                <w:div w:id="2067873551">
                  <w:marLeft w:val="480"/>
                  <w:marRight w:val="0"/>
                  <w:marTop w:val="0"/>
                  <w:marBottom w:val="0"/>
                  <w:divBdr>
                    <w:top w:val="none" w:sz="0" w:space="0" w:color="auto"/>
                    <w:left w:val="none" w:sz="0" w:space="0" w:color="auto"/>
                    <w:bottom w:val="none" w:sz="0" w:space="0" w:color="auto"/>
                    <w:right w:val="none" w:sz="0" w:space="0" w:color="auto"/>
                  </w:divBdr>
                </w:div>
                <w:div w:id="1270625950">
                  <w:marLeft w:val="480"/>
                  <w:marRight w:val="0"/>
                  <w:marTop w:val="0"/>
                  <w:marBottom w:val="0"/>
                  <w:divBdr>
                    <w:top w:val="none" w:sz="0" w:space="0" w:color="auto"/>
                    <w:left w:val="none" w:sz="0" w:space="0" w:color="auto"/>
                    <w:bottom w:val="none" w:sz="0" w:space="0" w:color="auto"/>
                    <w:right w:val="none" w:sz="0" w:space="0" w:color="auto"/>
                  </w:divBdr>
                </w:div>
                <w:div w:id="1985314502">
                  <w:marLeft w:val="480"/>
                  <w:marRight w:val="0"/>
                  <w:marTop w:val="0"/>
                  <w:marBottom w:val="0"/>
                  <w:divBdr>
                    <w:top w:val="none" w:sz="0" w:space="0" w:color="auto"/>
                    <w:left w:val="none" w:sz="0" w:space="0" w:color="auto"/>
                    <w:bottom w:val="none" w:sz="0" w:space="0" w:color="auto"/>
                    <w:right w:val="none" w:sz="0" w:space="0" w:color="auto"/>
                  </w:divBdr>
                </w:div>
                <w:div w:id="660891237">
                  <w:marLeft w:val="480"/>
                  <w:marRight w:val="0"/>
                  <w:marTop w:val="0"/>
                  <w:marBottom w:val="0"/>
                  <w:divBdr>
                    <w:top w:val="none" w:sz="0" w:space="0" w:color="auto"/>
                    <w:left w:val="none" w:sz="0" w:space="0" w:color="auto"/>
                    <w:bottom w:val="none" w:sz="0" w:space="0" w:color="auto"/>
                    <w:right w:val="none" w:sz="0" w:space="0" w:color="auto"/>
                  </w:divBdr>
                </w:div>
                <w:div w:id="1617178928">
                  <w:marLeft w:val="480"/>
                  <w:marRight w:val="0"/>
                  <w:marTop w:val="0"/>
                  <w:marBottom w:val="0"/>
                  <w:divBdr>
                    <w:top w:val="none" w:sz="0" w:space="0" w:color="auto"/>
                    <w:left w:val="none" w:sz="0" w:space="0" w:color="auto"/>
                    <w:bottom w:val="none" w:sz="0" w:space="0" w:color="auto"/>
                    <w:right w:val="none" w:sz="0" w:space="0" w:color="auto"/>
                  </w:divBdr>
                </w:div>
                <w:div w:id="122430366">
                  <w:marLeft w:val="480"/>
                  <w:marRight w:val="0"/>
                  <w:marTop w:val="0"/>
                  <w:marBottom w:val="0"/>
                  <w:divBdr>
                    <w:top w:val="none" w:sz="0" w:space="0" w:color="auto"/>
                    <w:left w:val="none" w:sz="0" w:space="0" w:color="auto"/>
                    <w:bottom w:val="none" w:sz="0" w:space="0" w:color="auto"/>
                    <w:right w:val="none" w:sz="0" w:space="0" w:color="auto"/>
                  </w:divBdr>
                </w:div>
                <w:div w:id="1674994122">
                  <w:marLeft w:val="480"/>
                  <w:marRight w:val="0"/>
                  <w:marTop w:val="0"/>
                  <w:marBottom w:val="0"/>
                  <w:divBdr>
                    <w:top w:val="none" w:sz="0" w:space="0" w:color="auto"/>
                    <w:left w:val="none" w:sz="0" w:space="0" w:color="auto"/>
                    <w:bottom w:val="none" w:sz="0" w:space="0" w:color="auto"/>
                    <w:right w:val="none" w:sz="0" w:space="0" w:color="auto"/>
                  </w:divBdr>
                </w:div>
                <w:div w:id="821627393">
                  <w:marLeft w:val="480"/>
                  <w:marRight w:val="0"/>
                  <w:marTop w:val="0"/>
                  <w:marBottom w:val="0"/>
                  <w:divBdr>
                    <w:top w:val="none" w:sz="0" w:space="0" w:color="auto"/>
                    <w:left w:val="none" w:sz="0" w:space="0" w:color="auto"/>
                    <w:bottom w:val="none" w:sz="0" w:space="0" w:color="auto"/>
                    <w:right w:val="none" w:sz="0" w:space="0" w:color="auto"/>
                  </w:divBdr>
                </w:div>
                <w:div w:id="1325090855">
                  <w:marLeft w:val="480"/>
                  <w:marRight w:val="0"/>
                  <w:marTop w:val="0"/>
                  <w:marBottom w:val="0"/>
                  <w:divBdr>
                    <w:top w:val="none" w:sz="0" w:space="0" w:color="auto"/>
                    <w:left w:val="none" w:sz="0" w:space="0" w:color="auto"/>
                    <w:bottom w:val="none" w:sz="0" w:space="0" w:color="auto"/>
                    <w:right w:val="none" w:sz="0" w:space="0" w:color="auto"/>
                  </w:divBdr>
                </w:div>
                <w:div w:id="336661482">
                  <w:marLeft w:val="480"/>
                  <w:marRight w:val="0"/>
                  <w:marTop w:val="0"/>
                  <w:marBottom w:val="0"/>
                  <w:divBdr>
                    <w:top w:val="none" w:sz="0" w:space="0" w:color="auto"/>
                    <w:left w:val="none" w:sz="0" w:space="0" w:color="auto"/>
                    <w:bottom w:val="none" w:sz="0" w:space="0" w:color="auto"/>
                    <w:right w:val="none" w:sz="0" w:space="0" w:color="auto"/>
                  </w:divBdr>
                </w:div>
                <w:div w:id="281348658">
                  <w:marLeft w:val="480"/>
                  <w:marRight w:val="0"/>
                  <w:marTop w:val="0"/>
                  <w:marBottom w:val="0"/>
                  <w:divBdr>
                    <w:top w:val="none" w:sz="0" w:space="0" w:color="auto"/>
                    <w:left w:val="none" w:sz="0" w:space="0" w:color="auto"/>
                    <w:bottom w:val="none" w:sz="0" w:space="0" w:color="auto"/>
                    <w:right w:val="none" w:sz="0" w:space="0" w:color="auto"/>
                  </w:divBdr>
                </w:div>
                <w:div w:id="1016342372">
                  <w:marLeft w:val="480"/>
                  <w:marRight w:val="0"/>
                  <w:marTop w:val="0"/>
                  <w:marBottom w:val="0"/>
                  <w:divBdr>
                    <w:top w:val="none" w:sz="0" w:space="0" w:color="auto"/>
                    <w:left w:val="none" w:sz="0" w:space="0" w:color="auto"/>
                    <w:bottom w:val="none" w:sz="0" w:space="0" w:color="auto"/>
                    <w:right w:val="none" w:sz="0" w:space="0" w:color="auto"/>
                  </w:divBdr>
                </w:div>
                <w:div w:id="971911078">
                  <w:marLeft w:val="480"/>
                  <w:marRight w:val="0"/>
                  <w:marTop w:val="0"/>
                  <w:marBottom w:val="0"/>
                  <w:divBdr>
                    <w:top w:val="none" w:sz="0" w:space="0" w:color="auto"/>
                    <w:left w:val="none" w:sz="0" w:space="0" w:color="auto"/>
                    <w:bottom w:val="none" w:sz="0" w:space="0" w:color="auto"/>
                    <w:right w:val="none" w:sz="0" w:space="0" w:color="auto"/>
                  </w:divBdr>
                </w:div>
                <w:div w:id="31735319">
                  <w:marLeft w:val="480"/>
                  <w:marRight w:val="0"/>
                  <w:marTop w:val="0"/>
                  <w:marBottom w:val="0"/>
                  <w:divBdr>
                    <w:top w:val="none" w:sz="0" w:space="0" w:color="auto"/>
                    <w:left w:val="none" w:sz="0" w:space="0" w:color="auto"/>
                    <w:bottom w:val="none" w:sz="0" w:space="0" w:color="auto"/>
                    <w:right w:val="none" w:sz="0" w:space="0" w:color="auto"/>
                  </w:divBdr>
                </w:div>
                <w:div w:id="270669233">
                  <w:marLeft w:val="480"/>
                  <w:marRight w:val="0"/>
                  <w:marTop w:val="0"/>
                  <w:marBottom w:val="0"/>
                  <w:divBdr>
                    <w:top w:val="none" w:sz="0" w:space="0" w:color="auto"/>
                    <w:left w:val="none" w:sz="0" w:space="0" w:color="auto"/>
                    <w:bottom w:val="none" w:sz="0" w:space="0" w:color="auto"/>
                    <w:right w:val="none" w:sz="0" w:space="0" w:color="auto"/>
                  </w:divBdr>
                </w:div>
                <w:div w:id="1041710190">
                  <w:marLeft w:val="480"/>
                  <w:marRight w:val="0"/>
                  <w:marTop w:val="0"/>
                  <w:marBottom w:val="0"/>
                  <w:divBdr>
                    <w:top w:val="none" w:sz="0" w:space="0" w:color="auto"/>
                    <w:left w:val="none" w:sz="0" w:space="0" w:color="auto"/>
                    <w:bottom w:val="none" w:sz="0" w:space="0" w:color="auto"/>
                    <w:right w:val="none" w:sz="0" w:space="0" w:color="auto"/>
                  </w:divBdr>
                </w:div>
                <w:div w:id="1872188100">
                  <w:marLeft w:val="480"/>
                  <w:marRight w:val="0"/>
                  <w:marTop w:val="0"/>
                  <w:marBottom w:val="0"/>
                  <w:divBdr>
                    <w:top w:val="none" w:sz="0" w:space="0" w:color="auto"/>
                    <w:left w:val="none" w:sz="0" w:space="0" w:color="auto"/>
                    <w:bottom w:val="none" w:sz="0" w:space="0" w:color="auto"/>
                    <w:right w:val="none" w:sz="0" w:space="0" w:color="auto"/>
                  </w:divBdr>
                </w:div>
                <w:div w:id="1212576505">
                  <w:marLeft w:val="480"/>
                  <w:marRight w:val="0"/>
                  <w:marTop w:val="0"/>
                  <w:marBottom w:val="0"/>
                  <w:divBdr>
                    <w:top w:val="none" w:sz="0" w:space="0" w:color="auto"/>
                    <w:left w:val="none" w:sz="0" w:space="0" w:color="auto"/>
                    <w:bottom w:val="none" w:sz="0" w:space="0" w:color="auto"/>
                    <w:right w:val="none" w:sz="0" w:space="0" w:color="auto"/>
                  </w:divBdr>
                </w:div>
                <w:div w:id="1622421170">
                  <w:marLeft w:val="480"/>
                  <w:marRight w:val="0"/>
                  <w:marTop w:val="0"/>
                  <w:marBottom w:val="0"/>
                  <w:divBdr>
                    <w:top w:val="none" w:sz="0" w:space="0" w:color="auto"/>
                    <w:left w:val="none" w:sz="0" w:space="0" w:color="auto"/>
                    <w:bottom w:val="none" w:sz="0" w:space="0" w:color="auto"/>
                    <w:right w:val="none" w:sz="0" w:space="0" w:color="auto"/>
                  </w:divBdr>
                </w:div>
                <w:div w:id="2134663991">
                  <w:marLeft w:val="480"/>
                  <w:marRight w:val="0"/>
                  <w:marTop w:val="0"/>
                  <w:marBottom w:val="0"/>
                  <w:divBdr>
                    <w:top w:val="none" w:sz="0" w:space="0" w:color="auto"/>
                    <w:left w:val="none" w:sz="0" w:space="0" w:color="auto"/>
                    <w:bottom w:val="none" w:sz="0" w:space="0" w:color="auto"/>
                    <w:right w:val="none" w:sz="0" w:space="0" w:color="auto"/>
                  </w:divBdr>
                </w:div>
                <w:div w:id="1538589597">
                  <w:marLeft w:val="480"/>
                  <w:marRight w:val="0"/>
                  <w:marTop w:val="0"/>
                  <w:marBottom w:val="0"/>
                  <w:divBdr>
                    <w:top w:val="none" w:sz="0" w:space="0" w:color="auto"/>
                    <w:left w:val="none" w:sz="0" w:space="0" w:color="auto"/>
                    <w:bottom w:val="none" w:sz="0" w:space="0" w:color="auto"/>
                    <w:right w:val="none" w:sz="0" w:space="0" w:color="auto"/>
                  </w:divBdr>
                </w:div>
                <w:div w:id="643700037">
                  <w:marLeft w:val="480"/>
                  <w:marRight w:val="0"/>
                  <w:marTop w:val="0"/>
                  <w:marBottom w:val="0"/>
                  <w:divBdr>
                    <w:top w:val="none" w:sz="0" w:space="0" w:color="auto"/>
                    <w:left w:val="none" w:sz="0" w:space="0" w:color="auto"/>
                    <w:bottom w:val="none" w:sz="0" w:space="0" w:color="auto"/>
                    <w:right w:val="none" w:sz="0" w:space="0" w:color="auto"/>
                  </w:divBdr>
                </w:div>
                <w:div w:id="217403456">
                  <w:marLeft w:val="480"/>
                  <w:marRight w:val="0"/>
                  <w:marTop w:val="0"/>
                  <w:marBottom w:val="0"/>
                  <w:divBdr>
                    <w:top w:val="none" w:sz="0" w:space="0" w:color="auto"/>
                    <w:left w:val="none" w:sz="0" w:space="0" w:color="auto"/>
                    <w:bottom w:val="none" w:sz="0" w:space="0" w:color="auto"/>
                    <w:right w:val="none" w:sz="0" w:space="0" w:color="auto"/>
                  </w:divBdr>
                </w:div>
                <w:div w:id="1092357591">
                  <w:marLeft w:val="480"/>
                  <w:marRight w:val="0"/>
                  <w:marTop w:val="0"/>
                  <w:marBottom w:val="0"/>
                  <w:divBdr>
                    <w:top w:val="none" w:sz="0" w:space="0" w:color="auto"/>
                    <w:left w:val="none" w:sz="0" w:space="0" w:color="auto"/>
                    <w:bottom w:val="none" w:sz="0" w:space="0" w:color="auto"/>
                    <w:right w:val="none" w:sz="0" w:space="0" w:color="auto"/>
                  </w:divBdr>
                </w:div>
                <w:div w:id="1829445030">
                  <w:marLeft w:val="480"/>
                  <w:marRight w:val="0"/>
                  <w:marTop w:val="0"/>
                  <w:marBottom w:val="0"/>
                  <w:divBdr>
                    <w:top w:val="none" w:sz="0" w:space="0" w:color="auto"/>
                    <w:left w:val="none" w:sz="0" w:space="0" w:color="auto"/>
                    <w:bottom w:val="none" w:sz="0" w:space="0" w:color="auto"/>
                    <w:right w:val="none" w:sz="0" w:space="0" w:color="auto"/>
                  </w:divBdr>
                </w:div>
                <w:div w:id="1978605367">
                  <w:marLeft w:val="480"/>
                  <w:marRight w:val="0"/>
                  <w:marTop w:val="0"/>
                  <w:marBottom w:val="0"/>
                  <w:divBdr>
                    <w:top w:val="none" w:sz="0" w:space="0" w:color="auto"/>
                    <w:left w:val="none" w:sz="0" w:space="0" w:color="auto"/>
                    <w:bottom w:val="none" w:sz="0" w:space="0" w:color="auto"/>
                    <w:right w:val="none" w:sz="0" w:space="0" w:color="auto"/>
                  </w:divBdr>
                </w:div>
                <w:div w:id="291834373">
                  <w:marLeft w:val="480"/>
                  <w:marRight w:val="0"/>
                  <w:marTop w:val="0"/>
                  <w:marBottom w:val="0"/>
                  <w:divBdr>
                    <w:top w:val="none" w:sz="0" w:space="0" w:color="auto"/>
                    <w:left w:val="none" w:sz="0" w:space="0" w:color="auto"/>
                    <w:bottom w:val="none" w:sz="0" w:space="0" w:color="auto"/>
                    <w:right w:val="none" w:sz="0" w:space="0" w:color="auto"/>
                  </w:divBdr>
                </w:div>
                <w:div w:id="1831600568">
                  <w:marLeft w:val="480"/>
                  <w:marRight w:val="0"/>
                  <w:marTop w:val="0"/>
                  <w:marBottom w:val="0"/>
                  <w:divBdr>
                    <w:top w:val="none" w:sz="0" w:space="0" w:color="auto"/>
                    <w:left w:val="none" w:sz="0" w:space="0" w:color="auto"/>
                    <w:bottom w:val="none" w:sz="0" w:space="0" w:color="auto"/>
                    <w:right w:val="none" w:sz="0" w:space="0" w:color="auto"/>
                  </w:divBdr>
                </w:div>
                <w:div w:id="2006392159">
                  <w:marLeft w:val="480"/>
                  <w:marRight w:val="0"/>
                  <w:marTop w:val="0"/>
                  <w:marBottom w:val="0"/>
                  <w:divBdr>
                    <w:top w:val="none" w:sz="0" w:space="0" w:color="auto"/>
                    <w:left w:val="none" w:sz="0" w:space="0" w:color="auto"/>
                    <w:bottom w:val="none" w:sz="0" w:space="0" w:color="auto"/>
                    <w:right w:val="none" w:sz="0" w:space="0" w:color="auto"/>
                  </w:divBdr>
                </w:div>
                <w:div w:id="1459908946">
                  <w:marLeft w:val="480"/>
                  <w:marRight w:val="0"/>
                  <w:marTop w:val="0"/>
                  <w:marBottom w:val="0"/>
                  <w:divBdr>
                    <w:top w:val="none" w:sz="0" w:space="0" w:color="auto"/>
                    <w:left w:val="none" w:sz="0" w:space="0" w:color="auto"/>
                    <w:bottom w:val="none" w:sz="0" w:space="0" w:color="auto"/>
                    <w:right w:val="none" w:sz="0" w:space="0" w:color="auto"/>
                  </w:divBdr>
                </w:div>
                <w:div w:id="196161294">
                  <w:marLeft w:val="480"/>
                  <w:marRight w:val="0"/>
                  <w:marTop w:val="0"/>
                  <w:marBottom w:val="0"/>
                  <w:divBdr>
                    <w:top w:val="none" w:sz="0" w:space="0" w:color="auto"/>
                    <w:left w:val="none" w:sz="0" w:space="0" w:color="auto"/>
                    <w:bottom w:val="none" w:sz="0" w:space="0" w:color="auto"/>
                    <w:right w:val="none" w:sz="0" w:space="0" w:color="auto"/>
                  </w:divBdr>
                </w:div>
                <w:div w:id="1395929183">
                  <w:marLeft w:val="480"/>
                  <w:marRight w:val="0"/>
                  <w:marTop w:val="0"/>
                  <w:marBottom w:val="0"/>
                  <w:divBdr>
                    <w:top w:val="none" w:sz="0" w:space="0" w:color="auto"/>
                    <w:left w:val="none" w:sz="0" w:space="0" w:color="auto"/>
                    <w:bottom w:val="none" w:sz="0" w:space="0" w:color="auto"/>
                    <w:right w:val="none" w:sz="0" w:space="0" w:color="auto"/>
                  </w:divBdr>
                </w:div>
                <w:div w:id="907345951">
                  <w:marLeft w:val="480"/>
                  <w:marRight w:val="0"/>
                  <w:marTop w:val="0"/>
                  <w:marBottom w:val="0"/>
                  <w:divBdr>
                    <w:top w:val="none" w:sz="0" w:space="0" w:color="auto"/>
                    <w:left w:val="none" w:sz="0" w:space="0" w:color="auto"/>
                    <w:bottom w:val="none" w:sz="0" w:space="0" w:color="auto"/>
                    <w:right w:val="none" w:sz="0" w:space="0" w:color="auto"/>
                  </w:divBdr>
                </w:div>
                <w:div w:id="958219030">
                  <w:marLeft w:val="480"/>
                  <w:marRight w:val="0"/>
                  <w:marTop w:val="0"/>
                  <w:marBottom w:val="0"/>
                  <w:divBdr>
                    <w:top w:val="none" w:sz="0" w:space="0" w:color="auto"/>
                    <w:left w:val="none" w:sz="0" w:space="0" w:color="auto"/>
                    <w:bottom w:val="none" w:sz="0" w:space="0" w:color="auto"/>
                    <w:right w:val="none" w:sz="0" w:space="0" w:color="auto"/>
                  </w:divBdr>
                </w:div>
              </w:divsChild>
            </w:div>
            <w:div w:id="611667369">
              <w:marLeft w:val="0"/>
              <w:marRight w:val="0"/>
              <w:marTop w:val="0"/>
              <w:marBottom w:val="0"/>
              <w:divBdr>
                <w:top w:val="none" w:sz="0" w:space="0" w:color="auto"/>
                <w:left w:val="none" w:sz="0" w:space="0" w:color="auto"/>
                <w:bottom w:val="none" w:sz="0" w:space="0" w:color="auto"/>
                <w:right w:val="none" w:sz="0" w:space="0" w:color="auto"/>
              </w:divBdr>
              <w:divsChild>
                <w:div w:id="715550605">
                  <w:marLeft w:val="480"/>
                  <w:marRight w:val="0"/>
                  <w:marTop w:val="0"/>
                  <w:marBottom w:val="0"/>
                  <w:divBdr>
                    <w:top w:val="none" w:sz="0" w:space="0" w:color="auto"/>
                    <w:left w:val="none" w:sz="0" w:space="0" w:color="auto"/>
                    <w:bottom w:val="none" w:sz="0" w:space="0" w:color="auto"/>
                    <w:right w:val="none" w:sz="0" w:space="0" w:color="auto"/>
                  </w:divBdr>
                </w:div>
                <w:div w:id="421872956">
                  <w:marLeft w:val="480"/>
                  <w:marRight w:val="0"/>
                  <w:marTop w:val="0"/>
                  <w:marBottom w:val="0"/>
                  <w:divBdr>
                    <w:top w:val="none" w:sz="0" w:space="0" w:color="auto"/>
                    <w:left w:val="none" w:sz="0" w:space="0" w:color="auto"/>
                    <w:bottom w:val="none" w:sz="0" w:space="0" w:color="auto"/>
                    <w:right w:val="none" w:sz="0" w:space="0" w:color="auto"/>
                  </w:divBdr>
                </w:div>
                <w:div w:id="595676642">
                  <w:marLeft w:val="480"/>
                  <w:marRight w:val="0"/>
                  <w:marTop w:val="0"/>
                  <w:marBottom w:val="0"/>
                  <w:divBdr>
                    <w:top w:val="none" w:sz="0" w:space="0" w:color="auto"/>
                    <w:left w:val="none" w:sz="0" w:space="0" w:color="auto"/>
                    <w:bottom w:val="none" w:sz="0" w:space="0" w:color="auto"/>
                    <w:right w:val="none" w:sz="0" w:space="0" w:color="auto"/>
                  </w:divBdr>
                </w:div>
                <w:div w:id="2076657786">
                  <w:marLeft w:val="480"/>
                  <w:marRight w:val="0"/>
                  <w:marTop w:val="0"/>
                  <w:marBottom w:val="0"/>
                  <w:divBdr>
                    <w:top w:val="none" w:sz="0" w:space="0" w:color="auto"/>
                    <w:left w:val="none" w:sz="0" w:space="0" w:color="auto"/>
                    <w:bottom w:val="none" w:sz="0" w:space="0" w:color="auto"/>
                    <w:right w:val="none" w:sz="0" w:space="0" w:color="auto"/>
                  </w:divBdr>
                </w:div>
                <w:div w:id="126320004">
                  <w:marLeft w:val="480"/>
                  <w:marRight w:val="0"/>
                  <w:marTop w:val="0"/>
                  <w:marBottom w:val="0"/>
                  <w:divBdr>
                    <w:top w:val="none" w:sz="0" w:space="0" w:color="auto"/>
                    <w:left w:val="none" w:sz="0" w:space="0" w:color="auto"/>
                    <w:bottom w:val="none" w:sz="0" w:space="0" w:color="auto"/>
                    <w:right w:val="none" w:sz="0" w:space="0" w:color="auto"/>
                  </w:divBdr>
                </w:div>
                <w:div w:id="1573420329">
                  <w:marLeft w:val="480"/>
                  <w:marRight w:val="0"/>
                  <w:marTop w:val="0"/>
                  <w:marBottom w:val="0"/>
                  <w:divBdr>
                    <w:top w:val="none" w:sz="0" w:space="0" w:color="auto"/>
                    <w:left w:val="none" w:sz="0" w:space="0" w:color="auto"/>
                    <w:bottom w:val="none" w:sz="0" w:space="0" w:color="auto"/>
                    <w:right w:val="none" w:sz="0" w:space="0" w:color="auto"/>
                  </w:divBdr>
                </w:div>
                <w:div w:id="1104152344">
                  <w:marLeft w:val="480"/>
                  <w:marRight w:val="0"/>
                  <w:marTop w:val="0"/>
                  <w:marBottom w:val="0"/>
                  <w:divBdr>
                    <w:top w:val="none" w:sz="0" w:space="0" w:color="auto"/>
                    <w:left w:val="none" w:sz="0" w:space="0" w:color="auto"/>
                    <w:bottom w:val="none" w:sz="0" w:space="0" w:color="auto"/>
                    <w:right w:val="none" w:sz="0" w:space="0" w:color="auto"/>
                  </w:divBdr>
                </w:div>
                <w:div w:id="1024747688">
                  <w:marLeft w:val="480"/>
                  <w:marRight w:val="0"/>
                  <w:marTop w:val="0"/>
                  <w:marBottom w:val="0"/>
                  <w:divBdr>
                    <w:top w:val="none" w:sz="0" w:space="0" w:color="auto"/>
                    <w:left w:val="none" w:sz="0" w:space="0" w:color="auto"/>
                    <w:bottom w:val="none" w:sz="0" w:space="0" w:color="auto"/>
                    <w:right w:val="none" w:sz="0" w:space="0" w:color="auto"/>
                  </w:divBdr>
                </w:div>
                <w:div w:id="536158936">
                  <w:marLeft w:val="480"/>
                  <w:marRight w:val="0"/>
                  <w:marTop w:val="0"/>
                  <w:marBottom w:val="0"/>
                  <w:divBdr>
                    <w:top w:val="none" w:sz="0" w:space="0" w:color="auto"/>
                    <w:left w:val="none" w:sz="0" w:space="0" w:color="auto"/>
                    <w:bottom w:val="none" w:sz="0" w:space="0" w:color="auto"/>
                    <w:right w:val="none" w:sz="0" w:space="0" w:color="auto"/>
                  </w:divBdr>
                </w:div>
                <w:div w:id="1029601958">
                  <w:marLeft w:val="480"/>
                  <w:marRight w:val="0"/>
                  <w:marTop w:val="0"/>
                  <w:marBottom w:val="0"/>
                  <w:divBdr>
                    <w:top w:val="none" w:sz="0" w:space="0" w:color="auto"/>
                    <w:left w:val="none" w:sz="0" w:space="0" w:color="auto"/>
                    <w:bottom w:val="none" w:sz="0" w:space="0" w:color="auto"/>
                    <w:right w:val="none" w:sz="0" w:space="0" w:color="auto"/>
                  </w:divBdr>
                </w:div>
                <w:div w:id="1875263293">
                  <w:marLeft w:val="480"/>
                  <w:marRight w:val="0"/>
                  <w:marTop w:val="0"/>
                  <w:marBottom w:val="0"/>
                  <w:divBdr>
                    <w:top w:val="none" w:sz="0" w:space="0" w:color="auto"/>
                    <w:left w:val="none" w:sz="0" w:space="0" w:color="auto"/>
                    <w:bottom w:val="none" w:sz="0" w:space="0" w:color="auto"/>
                    <w:right w:val="none" w:sz="0" w:space="0" w:color="auto"/>
                  </w:divBdr>
                </w:div>
                <w:div w:id="295256526">
                  <w:marLeft w:val="480"/>
                  <w:marRight w:val="0"/>
                  <w:marTop w:val="0"/>
                  <w:marBottom w:val="0"/>
                  <w:divBdr>
                    <w:top w:val="none" w:sz="0" w:space="0" w:color="auto"/>
                    <w:left w:val="none" w:sz="0" w:space="0" w:color="auto"/>
                    <w:bottom w:val="none" w:sz="0" w:space="0" w:color="auto"/>
                    <w:right w:val="none" w:sz="0" w:space="0" w:color="auto"/>
                  </w:divBdr>
                </w:div>
                <w:div w:id="205916210">
                  <w:marLeft w:val="480"/>
                  <w:marRight w:val="0"/>
                  <w:marTop w:val="0"/>
                  <w:marBottom w:val="0"/>
                  <w:divBdr>
                    <w:top w:val="none" w:sz="0" w:space="0" w:color="auto"/>
                    <w:left w:val="none" w:sz="0" w:space="0" w:color="auto"/>
                    <w:bottom w:val="none" w:sz="0" w:space="0" w:color="auto"/>
                    <w:right w:val="none" w:sz="0" w:space="0" w:color="auto"/>
                  </w:divBdr>
                </w:div>
                <w:div w:id="23680506">
                  <w:marLeft w:val="480"/>
                  <w:marRight w:val="0"/>
                  <w:marTop w:val="0"/>
                  <w:marBottom w:val="0"/>
                  <w:divBdr>
                    <w:top w:val="none" w:sz="0" w:space="0" w:color="auto"/>
                    <w:left w:val="none" w:sz="0" w:space="0" w:color="auto"/>
                    <w:bottom w:val="none" w:sz="0" w:space="0" w:color="auto"/>
                    <w:right w:val="none" w:sz="0" w:space="0" w:color="auto"/>
                  </w:divBdr>
                </w:div>
                <w:div w:id="2115862418">
                  <w:marLeft w:val="480"/>
                  <w:marRight w:val="0"/>
                  <w:marTop w:val="0"/>
                  <w:marBottom w:val="0"/>
                  <w:divBdr>
                    <w:top w:val="none" w:sz="0" w:space="0" w:color="auto"/>
                    <w:left w:val="none" w:sz="0" w:space="0" w:color="auto"/>
                    <w:bottom w:val="none" w:sz="0" w:space="0" w:color="auto"/>
                    <w:right w:val="none" w:sz="0" w:space="0" w:color="auto"/>
                  </w:divBdr>
                </w:div>
                <w:div w:id="743260446">
                  <w:marLeft w:val="480"/>
                  <w:marRight w:val="0"/>
                  <w:marTop w:val="0"/>
                  <w:marBottom w:val="0"/>
                  <w:divBdr>
                    <w:top w:val="none" w:sz="0" w:space="0" w:color="auto"/>
                    <w:left w:val="none" w:sz="0" w:space="0" w:color="auto"/>
                    <w:bottom w:val="none" w:sz="0" w:space="0" w:color="auto"/>
                    <w:right w:val="none" w:sz="0" w:space="0" w:color="auto"/>
                  </w:divBdr>
                </w:div>
                <w:div w:id="988175001">
                  <w:marLeft w:val="480"/>
                  <w:marRight w:val="0"/>
                  <w:marTop w:val="0"/>
                  <w:marBottom w:val="0"/>
                  <w:divBdr>
                    <w:top w:val="none" w:sz="0" w:space="0" w:color="auto"/>
                    <w:left w:val="none" w:sz="0" w:space="0" w:color="auto"/>
                    <w:bottom w:val="none" w:sz="0" w:space="0" w:color="auto"/>
                    <w:right w:val="none" w:sz="0" w:space="0" w:color="auto"/>
                  </w:divBdr>
                </w:div>
                <w:div w:id="1355232103">
                  <w:marLeft w:val="480"/>
                  <w:marRight w:val="0"/>
                  <w:marTop w:val="0"/>
                  <w:marBottom w:val="0"/>
                  <w:divBdr>
                    <w:top w:val="none" w:sz="0" w:space="0" w:color="auto"/>
                    <w:left w:val="none" w:sz="0" w:space="0" w:color="auto"/>
                    <w:bottom w:val="none" w:sz="0" w:space="0" w:color="auto"/>
                    <w:right w:val="none" w:sz="0" w:space="0" w:color="auto"/>
                  </w:divBdr>
                </w:div>
                <w:div w:id="60295698">
                  <w:marLeft w:val="480"/>
                  <w:marRight w:val="0"/>
                  <w:marTop w:val="0"/>
                  <w:marBottom w:val="0"/>
                  <w:divBdr>
                    <w:top w:val="none" w:sz="0" w:space="0" w:color="auto"/>
                    <w:left w:val="none" w:sz="0" w:space="0" w:color="auto"/>
                    <w:bottom w:val="none" w:sz="0" w:space="0" w:color="auto"/>
                    <w:right w:val="none" w:sz="0" w:space="0" w:color="auto"/>
                  </w:divBdr>
                </w:div>
                <w:div w:id="1529368563">
                  <w:marLeft w:val="480"/>
                  <w:marRight w:val="0"/>
                  <w:marTop w:val="0"/>
                  <w:marBottom w:val="0"/>
                  <w:divBdr>
                    <w:top w:val="none" w:sz="0" w:space="0" w:color="auto"/>
                    <w:left w:val="none" w:sz="0" w:space="0" w:color="auto"/>
                    <w:bottom w:val="none" w:sz="0" w:space="0" w:color="auto"/>
                    <w:right w:val="none" w:sz="0" w:space="0" w:color="auto"/>
                  </w:divBdr>
                </w:div>
                <w:div w:id="1040394325">
                  <w:marLeft w:val="480"/>
                  <w:marRight w:val="0"/>
                  <w:marTop w:val="0"/>
                  <w:marBottom w:val="0"/>
                  <w:divBdr>
                    <w:top w:val="none" w:sz="0" w:space="0" w:color="auto"/>
                    <w:left w:val="none" w:sz="0" w:space="0" w:color="auto"/>
                    <w:bottom w:val="none" w:sz="0" w:space="0" w:color="auto"/>
                    <w:right w:val="none" w:sz="0" w:space="0" w:color="auto"/>
                  </w:divBdr>
                </w:div>
                <w:div w:id="1452550131">
                  <w:marLeft w:val="480"/>
                  <w:marRight w:val="0"/>
                  <w:marTop w:val="0"/>
                  <w:marBottom w:val="0"/>
                  <w:divBdr>
                    <w:top w:val="none" w:sz="0" w:space="0" w:color="auto"/>
                    <w:left w:val="none" w:sz="0" w:space="0" w:color="auto"/>
                    <w:bottom w:val="none" w:sz="0" w:space="0" w:color="auto"/>
                    <w:right w:val="none" w:sz="0" w:space="0" w:color="auto"/>
                  </w:divBdr>
                </w:div>
                <w:div w:id="990980333">
                  <w:marLeft w:val="480"/>
                  <w:marRight w:val="0"/>
                  <w:marTop w:val="0"/>
                  <w:marBottom w:val="0"/>
                  <w:divBdr>
                    <w:top w:val="none" w:sz="0" w:space="0" w:color="auto"/>
                    <w:left w:val="none" w:sz="0" w:space="0" w:color="auto"/>
                    <w:bottom w:val="none" w:sz="0" w:space="0" w:color="auto"/>
                    <w:right w:val="none" w:sz="0" w:space="0" w:color="auto"/>
                  </w:divBdr>
                </w:div>
                <w:div w:id="583103291">
                  <w:marLeft w:val="480"/>
                  <w:marRight w:val="0"/>
                  <w:marTop w:val="0"/>
                  <w:marBottom w:val="0"/>
                  <w:divBdr>
                    <w:top w:val="none" w:sz="0" w:space="0" w:color="auto"/>
                    <w:left w:val="none" w:sz="0" w:space="0" w:color="auto"/>
                    <w:bottom w:val="none" w:sz="0" w:space="0" w:color="auto"/>
                    <w:right w:val="none" w:sz="0" w:space="0" w:color="auto"/>
                  </w:divBdr>
                </w:div>
                <w:div w:id="1073627594">
                  <w:marLeft w:val="480"/>
                  <w:marRight w:val="0"/>
                  <w:marTop w:val="0"/>
                  <w:marBottom w:val="0"/>
                  <w:divBdr>
                    <w:top w:val="none" w:sz="0" w:space="0" w:color="auto"/>
                    <w:left w:val="none" w:sz="0" w:space="0" w:color="auto"/>
                    <w:bottom w:val="none" w:sz="0" w:space="0" w:color="auto"/>
                    <w:right w:val="none" w:sz="0" w:space="0" w:color="auto"/>
                  </w:divBdr>
                </w:div>
                <w:div w:id="62609473">
                  <w:marLeft w:val="480"/>
                  <w:marRight w:val="0"/>
                  <w:marTop w:val="0"/>
                  <w:marBottom w:val="0"/>
                  <w:divBdr>
                    <w:top w:val="none" w:sz="0" w:space="0" w:color="auto"/>
                    <w:left w:val="none" w:sz="0" w:space="0" w:color="auto"/>
                    <w:bottom w:val="none" w:sz="0" w:space="0" w:color="auto"/>
                    <w:right w:val="none" w:sz="0" w:space="0" w:color="auto"/>
                  </w:divBdr>
                </w:div>
                <w:div w:id="1341396535">
                  <w:marLeft w:val="480"/>
                  <w:marRight w:val="0"/>
                  <w:marTop w:val="0"/>
                  <w:marBottom w:val="0"/>
                  <w:divBdr>
                    <w:top w:val="none" w:sz="0" w:space="0" w:color="auto"/>
                    <w:left w:val="none" w:sz="0" w:space="0" w:color="auto"/>
                    <w:bottom w:val="none" w:sz="0" w:space="0" w:color="auto"/>
                    <w:right w:val="none" w:sz="0" w:space="0" w:color="auto"/>
                  </w:divBdr>
                </w:div>
                <w:div w:id="1537963168">
                  <w:marLeft w:val="480"/>
                  <w:marRight w:val="0"/>
                  <w:marTop w:val="0"/>
                  <w:marBottom w:val="0"/>
                  <w:divBdr>
                    <w:top w:val="none" w:sz="0" w:space="0" w:color="auto"/>
                    <w:left w:val="none" w:sz="0" w:space="0" w:color="auto"/>
                    <w:bottom w:val="none" w:sz="0" w:space="0" w:color="auto"/>
                    <w:right w:val="none" w:sz="0" w:space="0" w:color="auto"/>
                  </w:divBdr>
                </w:div>
                <w:div w:id="1326936251">
                  <w:marLeft w:val="480"/>
                  <w:marRight w:val="0"/>
                  <w:marTop w:val="0"/>
                  <w:marBottom w:val="0"/>
                  <w:divBdr>
                    <w:top w:val="none" w:sz="0" w:space="0" w:color="auto"/>
                    <w:left w:val="none" w:sz="0" w:space="0" w:color="auto"/>
                    <w:bottom w:val="none" w:sz="0" w:space="0" w:color="auto"/>
                    <w:right w:val="none" w:sz="0" w:space="0" w:color="auto"/>
                  </w:divBdr>
                </w:div>
                <w:div w:id="1345784320">
                  <w:marLeft w:val="480"/>
                  <w:marRight w:val="0"/>
                  <w:marTop w:val="0"/>
                  <w:marBottom w:val="0"/>
                  <w:divBdr>
                    <w:top w:val="none" w:sz="0" w:space="0" w:color="auto"/>
                    <w:left w:val="none" w:sz="0" w:space="0" w:color="auto"/>
                    <w:bottom w:val="none" w:sz="0" w:space="0" w:color="auto"/>
                    <w:right w:val="none" w:sz="0" w:space="0" w:color="auto"/>
                  </w:divBdr>
                </w:div>
                <w:div w:id="558514338">
                  <w:marLeft w:val="480"/>
                  <w:marRight w:val="0"/>
                  <w:marTop w:val="0"/>
                  <w:marBottom w:val="0"/>
                  <w:divBdr>
                    <w:top w:val="none" w:sz="0" w:space="0" w:color="auto"/>
                    <w:left w:val="none" w:sz="0" w:space="0" w:color="auto"/>
                    <w:bottom w:val="none" w:sz="0" w:space="0" w:color="auto"/>
                    <w:right w:val="none" w:sz="0" w:space="0" w:color="auto"/>
                  </w:divBdr>
                </w:div>
                <w:div w:id="626857868">
                  <w:marLeft w:val="480"/>
                  <w:marRight w:val="0"/>
                  <w:marTop w:val="0"/>
                  <w:marBottom w:val="0"/>
                  <w:divBdr>
                    <w:top w:val="none" w:sz="0" w:space="0" w:color="auto"/>
                    <w:left w:val="none" w:sz="0" w:space="0" w:color="auto"/>
                    <w:bottom w:val="none" w:sz="0" w:space="0" w:color="auto"/>
                    <w:right w:val="none" w:sz="0" w:space="0" w:color="auto"/>
                  </w:divBdr>
                </w:div>
                <w:div w:id="1578510790">
                  <w:marLeft w:val="480"/>
                  <w:marRight w:val="0"/>
                  <w:marTop w:val="0"/>
                  <w:marBottom w:val="0"/>
                  <w:divBdr>
                    <w:top w:val="none" w:sz="0" w:space="0" w:color="auto"/>
                    <w:left w:val="none" w:sz="0" w:space="0" w:color="auto"/>
                    <w:bottom w:val="none" w:sz="0" w:space="0" w:color="auto"/>
                    <w:right w:val="none" w:sz="0" w:space="0" w:color="auto"/>
                  </w:divBdr>
                </w:div>
                <w:div w:id="748580896">
                  <w:marLeft w:val="480"/>
                  <w:marRight w:val="0"/>
                  <w:marTop w:val="0"/>
                  <w:marBottom w:val="0"/>
                  <w:divBdr>
                    <w:top w:val="none" w:sz="0" w:space="0" w:color="auto"/>
                    <w:left w:val="none" w:sz="0" w:space="0" w:color="auto"/>
                    <w:bottom w:val="none" w:sz="0" w:space="0" w:color="auto"/>
                    <w:right w:val="none" w:sz="0" w:space="0" w:color="auto"/>
                  </w:divBdr>
                </w:div>
                <w:div w:id="499856337">
                  <w:marLeft w:val="480"/>
                  <w:marRight w:val="0"/>
                  <w:marTop w:val="0"/>
                  <w:marBottom w:val="0"/>
                  <w:divBdr>
                    <w:top w:val="none" w:sz="0" w:space="0" w:color="auto"/>
                    <w:left w:val="none" w:sz="0" w:space="0" w:color="auto"/>
                    <w:bottom w:val="none" w:sz="0" w:space="0" w:color="auto"/>
                    <w:right w:val="none" w:sz="0" w:space="0" w:color="auto"/>
                  </w:divBdr>
                </w:div>
                <w:div w:id="1852060225">
                  <w:marLeft w:val="480"/>
                  <w:marRight w:val="0"/>
                  <w:marTop w:val="0"/>
                  <w:marBottom w:val="0"/>
                  <w:divBdr>
                    <w:top w:val="none" w:sz="0" w:space="0" w:color="auto"/>
                    <w:left w:val="none" w:sz="0" w:space="0" w:color="auto"/>
                    <w:bottom w:val="none" w:sz="0" w:space="0" w:color="auto"/>
                    <w:right w:val="none" w:sz="0" w:space="0" w:color="auto"/>
                  </w:divBdr>
                </w:div>
                <w:div w:id="206920584">
                  <w:marLeft w:val="480"/>
                  <w:marRight w:val="0"/>
                  <w:marTop w:val="0"/>
                  <w:marBottom w:val="0"/>
                  <w:divBdr>
                    <w:top w:val="none" w:sz="0" w:space="0" w:color="auto"/>
                    <w:left w:val="none" w:sz="0" w:space="0" w:color="auto"/>
                    <w:bottom w:val="none" w:sz="0" w:space="0" w:color="auto"/>
                    <w:right w:val="none" w:sz="0" w:space="0" w:color="auto"/>
                  </w:divBdr>
                </w:div>
                <w:div w:id="26682389">
                  <w:marLeft w:val="480"/>
                  <w:marRight w:val="0"/>
                  <w:marTop w:val="0"/>
                  <w:marBottom w:val="0"/>
                  <w:divBdr>
                    <w:top w:val="none" w:sz="0" w:space="0" w:color="auto"/>
                    <w:left w:val="none" w:sz="0" w:space="0" w:color="auto"/>
                    <w:bottom w:val="none" w:sz="0" w:space="0" w:color="auto"/>
                    <w:right w:val="none" w:sz="0" w:space="0" w:color="auto"/>
                  </w:divBdr>
                </w:div>
                <w:div w:id="1082331804">
                  <w:marLeft w:val="480"/>
                  <w:marRight w:val="0"/>
                  <w:marTop w:val="0"/>
                  <w:marBottom w:val="0"/>
                  <w:divBdr>
                    <w:top w:val="none" w:sz="0" w:space="0" w:color="auto"/>
                    <w:left w:val="none" w:sz="0" w:space="0" w:color="auto"/>
                    <w:bottom w:val="none" w:sz="0" w:space="0" w:color="auto"/>
                    <w:right w:val="none" w:sz="0" w:space="0" w:color="auto"/>
                  </w:divBdr>
                </w:div>
                <w:div w:id="1750033648">
                  <w:marLeft w:val="480"/>
                  <w:marRight w:val="0"/>
                  <w:marTop w:val="0"/>
                  <w:marBottom w:val="0"/>
                  <w:divBdr>
                    <w:top w:val="none" w:sz="0" w:space="0" w:color="auto"/>
                    <w:left w:val="none" w:sz="0" w:space="0" w:color="auto"/>
                    <w:bottom w:val="none" w:sz="0" w:space="0" w:color="auto"/>
                    <w:right w:val="none" w:sz="0" w:space="0" w:color="auto"/>
                  </w:divBdr>
                </w:div>
                <w:div w:id="1740639399">
                  <w:marLeft w:val="480"/>
                  <w:marRight w:val="0"/>
                  <w:marTop w:val="0"/>
                  <w:marBottom w:val="0"/>
                  <w:divBdr>
                    <w:top w:val="none" w:sz="0" w:space="0" w:color="auto"/>
                    <w:left w:val="none" w:sz="0" w:space="0" w:color="auto"/>
                    <w:bottom w:val="none" w:sz="0" w:space="0" w:color="auto"/>
                    <w:right w:val="none" w:sz="0" w:space="0" w:color="auto"/>
                  </w:divBdr>
                </w:div>
                <w:div w:id="1536389553">
                  <w:marLeft w:val="480"/>
                  <w:marRight w:val="0"/>
                  <w:marTop w:val="0"/>
                  <w:marBottom w:val="0"/>
                  <w:divBdr>
                    <w:top w:val="none" w:sz="0" w:space="0" w:color="auto"/>
                    <w:left w:val="none" w:sz="0" w:space="0" w:color="auto"/>
                    <w:bottom w:val="none" w:sz="0" w:space="0" w:color="auto"/>
                    <w:right w:val="none" w:sz="0" w:space="0" w:color="auto"/>
                  </w:divBdr>
                </w:div>
                <w:div w:id="1274904293">
                  <w:marLeft w:val="480"/>
                  <w:marRight w:val="0"/>
                  <w:marTop w:val="0"/>
                  <w:marBottom w:val="0"/>
                  <w:divBdr>
                    <w:top w:val="none" w:sz="0" w:space="0" w:color="auto"/>
                    <w:left w:val="none" w:sz="0" w:space="0" w:color="auto"/>
                    <w:bottom w:val="none" w:sz="0" w:space="0" w:color="auto"/>
                    <w:right w:val="none" w:sz="0" w:space="0" w:color="auto"/>
                  </w:divBdr>
                </w:div>
                <w:div w:id="1299726689">
                  <w:marLeft w:val="480"/>
                  <w:marRight w:val="0"/>
                  <w:marTop w:val="0"/>
                  <w:marBottom w:val="0"/>
                  <w:divBdr>
                    <w:top w:val="none" w:sz="0" w:space="0" w:color="auto"/>
                    <w:left w:val="none" w:sz="0" w:space="0" w:color="auto"/>
                    <w:bottom w:val="none" w:sz="0" w:space="0" w:color="auto"/>
                    <w:right w:val="none" w:sz="0" w:space="0" w:color="auto"/>
                  </w:divBdr>
                </w:div>
                <w:div w:id="975334952">
                  <w:marLeft w:val="480"/>
                  <w:marRight w:val="0"/>
                  <w:marTop w:val="0"/>
                  <w:marBottom w:val="0"/>
                  <w:divBdr>
                    <w:top w:val="none" w:sz="0" w:space="0" w:color="auto"/>
                    <w:left w:val="none" w:sz="0" w:space="0" w:color="auto"/>
                    <w:bottom w:val="none" w:sz="0" w:space="0" w:color="auto"/>
                    <w:right w:val="none" w:sz="0" w:space="0" w:color="auto"/>
                  </w:divBdr>
                </w:div>
                <w:div w:id="214898247">
                  <w:marLeft w:val="480"/>
                  <w:marRight w:val="0"/>
                  <w:marTop w:val="0"/>
                  <w:marBottom w:val="0"/>
                  <w:divBdr>
                    <w:top w:val="none" w:sz="0" w:space="0" w:color="auto"/>
                    <w:left w:val="none" w:sz="0" w:space="0" w:color="auto"/>
                    <w:bottom w:val="none" w:sz="0" w:space="0" w:color="auto"/>
                    <w:right w:val="none" w:sz="0" w:space="0" w:color="auto"/>
                  </w:divBdr>
                </w:div>
                <w:div w:id="875042897">
                  <w:marLeft w:val="480"/>
                  <w:marRight w:val="0"/>
                  <w:marTop w:val="0"/>
                  <w:marBottom w:val="0"/>
                  <w:divBdr>
                    <w:top w:val="none" w:sz="0" w:space="0" w:color="auto"/>
                    <w:left w:val="none" w:sz="0" w:space="0" w:color="auto"/>
                    <w:bottom w:val="none" w:sz="0" w:space="0" w:color="auto"/>
                    <w:right w:val="none" w:sz="0" w:space="0" w:color="auto"/>
                  </w:divBdr>
                </w:div>
                <w:div w:id="1761561067">
                  <w:marLeft w:val="480"/>
                  <w:marRight w:val="0"/>
                  <w:marTop w:val="0"/>
                  <w:marBottom w:val="0"/>
                  <w:divBdr>
                    <w:top w:val="none" w:sz="0" w:space="0" w:color="auto"/>
                    <w:left w:val="none" w:sz="0" w:space="0" w:color="auto"/>
                    <w:bottom w:val="none" w:sz="0" w:space="0" w:color="auto"/>
                    <w:right w:val="none" w:sz="0" w:space="0" w:color="auto"/>
                  </w:divBdr>
                </w:div>
                <w:div w:id="1613240936">
                  <w:marLeft w:val="480"/>
                  <w:marRight w:val="0"/>
                  <w:marTop w:val="0"/>
                  <w:marBottom w:val="0"/>
                  <w:divBdr>
                    <w:top w:val="none" w:sz="0" w:space="0" w:color="auto"/>
                    <w:left w:val="none" w:sz="0" w:space="0" w:color="auto"/>
                    <w:bottom w:val="none" w:sz="0" w:space="0" w:color="auto"/>
                    <w:right w:val="none" w:sz="0" w:space="0" w:color="auto"/>
                  </w:divBdr>
                </w:div>
                <w:div w:id="542905646">
                  <w:marLeft w:val="480"/>
                  <w:marRight w:val="0"/>
                  <w:marTop w:val="0"/>
                  <w:marBottom w:val="0"/>
                  <w:divBdr>
                    <w:top w:val="none" w:sz="0" w:space="0" w:color="auto"/>
                    <w:left w:val="none" w:sz="0" w:space="0" w:color="auto"/>
                    <w:bottom w:val="none" w:sz="0" w:space="0" w:color="auto"/>
                    <w:right w:val="none" w:sz="0" w:space="0" w:color="auto"/>
                  </w:divBdr>
                </w:div>
                <w:div w:id="93524065">
                  <w:marLeft w:val="480"/>
                  <w:marRight w:val="0"/>
                  <w:marTop w:val="0"/>
                  <w:marBottom w:val="0"/>
                  <w:divBdr>
                    <w:top w:val="none" w:sz="0" w:space="0" w:color="auto"/>
                    <w:left w:val="none" w:sz="0" w:space="0" w:color="auto"/>
                    <w:bottom w:val="none" w:sz="0" w:space="0" w:color="auto"/>
                    <w:right w:val="none" w:sz="0" w:space="0" w:color="auto"/>
                  </w:divBdr>
                </w:div>
                <w:div w:id="1863323991">
                  <w:marLeft w:val="480"/>
                  <w:marRight w:val="0"/>
                  <w:marTop w:val="0"/>
                  <w:marBottom w:val="0"/>
                  <w:divBdr>
                    <w:top w:val="none" w:sz="0" w:space="0" w:color="auto"/>
                    <w:left w:val="none" w:sz="0" w:space="0" w:color="auto"/>
                    <w:bottom w:val="none" w:sz="0" w:space="0" w:color="auto"/>
                    <w:right w:val="none" w:sz="0" w:space="0" w:color="auto"/>
                  </w:divBdr>
                </w:div>
                <w:div w:id="1114906811">
                  <w:marLeft w:val="480"/>
                  <w:marRight w:val="0"/>
                  <w:marTop w:val="0"/>
                  <w:marBottom w:val="0"/>
                  <w:divBdr>
                    <w:top w:val="none" w:sz="0" w:space="0" w:color="auto"/>
                    <w:left w:val="none" w:sz="0" w:space="0" w:color="auto"/>
                    <w:bottom w:val="none" w:sz="0" w:space="0" w:color="auto"/>
                    <w:right w:val="none" w:sz="0" w:space="0" w:color="auto"/>
                  </w:divBdr>
                </w:div>
                <w:div w:id="651182571">
                  <w:marLeft w:val="480"/>
                  <w:marRight w:val="0"/>
                  <w:marTop w:val="0"/>
                  <w:marBottom w:val="0"/>
                  <w:divBdr>
                    <w:top w:val="none" w:sz="0" w:space="0" w:color="auto"/>
                    <w:left w:val="none" w:sz="0" w:space="0" w:color="auto"/>
                    <w:bottom w:val="none" w:sz="0" w:space="0" w:color="auto"/>
                    <w:right w:val="none" w:sz="0" w:space="0" w:color="auto"/>
                  </w:divBdr>
                </w:div>
                <w:div w:id="39280719">
                  <w:marLeft w:val="480"/>
                  <w:marRight w:val="0"/>
                  <w:marTop w:val="0"/>
                  <w:marBottom w:val="0"/>
                  <w:divBdr>
                    <w:top w:val="none" w:sz="0" w:space="0" w:color="auto"/>
                    <w:left w:val="none" w:sz="0" w:space="0" w:color="auto"/>
                    <w:bottom w:val="none" w:sz="0" w:space="0" w:color="auto"/>
                    <w:right w:val="none" w:sz="0" w:space="0" w:color="auto"/>
                  </w:divBdr>
                </w:div>
                <w:div w:id="1399287192">
                  <w:marLeft w:val="480"/>
                  <w:marRight w:val="0"/>
                  <w:marTop w:val="0"/>
                  <w:marBottom w:val="0"/>
                  <w:divBdr>
                    <w:top w:val="none" w:sz="0" w:space="0" w:color="auto"/>
                    <w:left w:val="none" w:sz="0" w:space="0" w:color="auto"/>
                    <w:bottom w:val="none" w:sz="0" w:space="0" w:color="auto"/>
                    <w:right w:val="none" w:sz="0" w:space="0" w:color="auto"/>
                  </w:divBdr>
                </w:div>
                <w:div w:id="18239680">
                  <w:marLeft w:val="480"/>
                  <w:marRight w:val="0"/>
                  <w:marTop w:val="0"/>
                  <w:marBottom w:val="0"/>
                  <w:divBdr>
                    <w:top w:val="none" w:sz="0" w:space="0" w:color="auto"/>
                    <w:left w:val="none" w:sz="0" w:space="0" w:color="auto"/>
                    <w:bottom w:val="none" w:sz="0" w:space="0" w:color="auto"/>
                    <w:right w:val="none" w:sz="0" w:space="0" w:color="auto"/>
                  </w:divBdr>
                </w:div>
                <w:div w:id="1995183878">
                  <w:marLeft w:val="480"/>
                  <w:marRight w:val="0"/>
                  <w:marTop w:val="0"/>
                  <w:marBottom w:val="0"/>
                  <w:divBdr>
                    <w:top w:val="none" w:sz="0" w:space="0" w:color="auto"/>
                    <w:left w:val="none" w:sz="0" w:space="0" w:color="auto"/>
                    <w:bottom w:val="none" w:sz="0" w:space="0" w:color="auto"/>
                    <w:right w:val="none" w:sz="0" w:space="0" w:color="auto"/>
                  </w:divBdr>
                </w:div>
                <w:div w:id="1391533069">
                  <w:marLeft w:val="480"/>
                  <w:marRight w:val="0"/>
                  <w:marTop w:val="0"/>
                  <w:marBottom w:val="0"/>
                  <w:divBdr>
                    <w:top w:val="none" w:sz="0" w:space="0" w:color="auto"/>
                    <w:left w:val="none" w:sz="0" w:space="0" w:color="auto"/>
                    <w:bottom w:val="none" w:sz="0" w:space="0" w:color="auto"/>
                    <w:right w:val="none" w:sz="0" w:space="0" w:color="auto"/>
                  </w:divBdr>
                </w:div>
                <w:div w:id="573321498">
                  <w:marLeft w:val="480"/>
                  <w:marRight w:val="0"/>
                  <w:marTop w:val="0"/>
                  <w:marBottom w:val="0"/>
                  <w:divBdr>
                    <w:top w:val="none" w:sz="0" w:space="0" w:color="auto"/>
                    <w:left w:val="none" w:sz="0" w:space="0" w:color="auto"/>
                    <w:bottom w:val="none" w:sz="0" w:space="0" w:color="auto"/>
                    <w:right w:val="none" w:sz="0" w:space="0" w:color="auto"/>
                  </w:divBdr>
                </w:div>
                <w:div w:id="1109620142">
                  <w:marLeft w:val="480"/>
                  <w:marRight w:val="0"/>
                  <w:marTop w:val="0"/>
                  <w:marBottom w:val="0"/>
                  <w:divBdr>
                    <w:top w:val="none" w:sz="0" w:space="0" w:color="auto"/>
                    <w:left w:val="none" w:sz="0" w:space="0" w:color="auto"/>
                    <w:bottom w:val="none" w:sz="0" w:space="0" w:color="auto"/>
                    <w:right w:val="none" w:sz="0" w:space="0" w:color="auto"/>
                  </w:divBdr>
                </w:div>
                <w:div w:id="974020477">
                  <w:marLeft w:val="480"/>
                  <w:marRight w:val="0"/>
                  <w:marTop w:val="0"/>
                  <w:marBottom w:val="0"/>
                  <w:divBdr>
                    <w:top w:val="none" w:sz="0" w:space="0" w:color="auto"/>
                    <w:left w:val="none" w:sz="0" w:space="0" w:color="auto"/>
                    <w:bottom w:val="none" w:sz="0" w:space="0" w:color="auto"/>
                    <w:right w:val="none" w:sz="0" w:space="0" w:color="auto"/>
                  </w:divBdr>
                </w:div>
                <w:div w:id="1692299931">
                  <w:marLeft w:val="480"/>
                  <w:marRight w:val="0"/>
                  <w:marTop w:val="0"/>
                  <w:marBottom w:val="0"/>
                  <w:divBdr>
                    <w:top w:val="none" w:sz="0" w:space="0" w:color="auto"/>
                    <w:left w:val="none" w:sz="0" w:space="0" w:color="auto"/>
                    <w:bottom w:val="none" w:sz="0" w:space="0" w:color="auto"/>
                    <w:right w:val="none" w:sz="0" w:space="0" w:color="auto"/>
                  </w:divBdr>
                </w:div>
                <w:div w:id="1546479476">
                  <w:marLeft w:val="480"/>
                  <w:marRight w:val="0"/>
                  <w:marTop w:val="0"/>
                  <w:marBottom w:val="0"/>
                  <w:divBdr>
                    <w:top w:val="none" w:sz="0" w:space="0" w:color="auto"/>
                    <w:left w:val="none" w:sz="0" w:space="0" w:color="auto"/>
                    <w:bottom w:val="none" w:sz="0" w:space="0" w:color="auto"/>
                    <w:right w:val="none" w:sz="0" w:space="0" w:color="auto"/>
                  </w:divBdr>
                </w:div>
                <w:div w:id="1772974762">
                  <w:marLeft w:val="480"/>
                  <w:marRight w:val="0"/>
                  <w:marTop w:val="0"/>
                  <w:marBottom w:val="0"/>
                  <w:divBdr>
                    <w:top w:val="none" w:sz="0" w:space="0" w:color="auto"/>
                    <w:left w:val="none" w:sz="0" w:space="0" w:color="auto"/>
                    <w:bottom w:val="none" w:sz="0" w:space="0" w:color="auto"/>
                    <w:right w:val="none" w:sz="0" w:space="0" w:color="auto"/>
                  </w:divBdr>
                </w:div>
                <w:div w:id="443884211">
                  <w:marLeft w:val="480"/>
                  <w:marRight w:val="0"/>
                  <w:marTop w:val="0"/>
                  <w:marBottom w:val="0"/>
                  <w:divBdr>
                    <w:top w:val="none" w:sz="0" w:space="0" w:color="auto"/>
                    <w:left w:val="none" w:sz="0" w:space="0" w:color="auto"/>
                    <w:bottom w:val="none" w:sz="0" w:space="0" w:color="auto"/>
                    <w:right w:val="none" w:sz="0" w:space="0" w:color="auto"/>
                  </w:divBdr>
                </w:div>
                <w:div w:id="759835470">
                  <w:marLeft w:val="480"/>
                  <w:marRight w:val="0"/>
                  <w:marTop w:val="0"/>
                  <w:marBottom w:val="0"/>
                  <w:divBdr>
                    <w:top w:val="none" w:sz="0" w:space="0" w:color="auto"/>
                    <w:left w:val="none" w:sz="0" w:space="0" w:color="auto"/>
                    <w:bottom w:val="none" w:sz="0" w:space="0" w:color="auto"/>
                    <w:right w:val="none" w:sz="0" w:space="0" w:color="auto"/>
                  </w:divBdr>
                </w:div>
                <w:div w:id="1564296904">
                  <w:marLeft w:val="480"/>
                  <w:marRight w:val="0"/>
                  <w:marTop w:val="0"/>
                  <w:marBottom w:val="0"/>
                  <w:divBdr>
                    <w:top w:val="none" w:sz="0" w:space="0" w:color="auto"/>
                    <w:left w:val="none" w:sz="0" w:space="0" w:color="auto"/>
                    <w:bottom w:val="none" w:sz="0" w:space="0" w:color="auto"/>
                    <w:right w:val="none" w:sz="0" w:space="0" w:color="auto"/>
                  </w:divBdr>
                </w:div>
                <w:div w:id="2094351820">
                  <w:marLeft w:val="480"/>
                  <w:marRight w:val="0"/>
                  <w:marTop w:val="0"/>
                  <w:marBottom w:val="0"/>
                  <w:divBdr>
                    <w:top w:val="none" w:sz="0" w:space="0" w:color="auto"/>
                    <w:left w:val="none" w:sz="0" w:space="0" w:color="auto"/>
                    <w:bottom w:val="none" w:sz="0" w:space="0" w:color="auto"/>
                    <w:right w:val="none" w:sz="0" w:space="0" w:color="auto"/>
                  </w:divBdr>
                </w:div>
                <w:div w:id="1344627998">
                  <w:marLeft w:val="480"/>
                  <w:marRight w:val="0"/>
                  <w:marTop w:val="0"/>
                  <w:marBottom w:val="0"/>
                  <w:divBdr>
                    <w:top w:val="none" w:sz="0" w:space="0" w:color="auto"/>
                    <w:left w:val="none" w:sz="0" w:space="0" w:color="auto"/>
                    <w:bottom w:val="none" w:sz="0" w:space="0" w:color="auto"/>
                    <w:right w:val="none" w:sz="0" w:space="0" w:color="auto"/>
                  </w:divBdr>
                </w:div>
                <w:div w:id="1761098120">
                  <w:marLeft w:val="480"/>
                  <w:marRight w:val="0"/>
                  <w:marTop w:val="0"/>
                  <w:marBottom w:val="0"/>
                  <w:divBdr>
                    <w:top w:val="none" w:sz="0" w:space="0" w:color="auto"/>
                    <w:left w:val="none" w:sz="0" w:space="0" w:color="auto"/>
                    <w:bottom w:val="none" w:sz="0" w:space="0" w:color="auto"/>
                    <w:right w:val="none" w:sz="0" w:space="0" w:color="auto"/>
                  </w:divBdr>
                </w:div>
                <w:div w:id="727992974">
                  <w:marLeft w:val="480"/>
                  <w:marRight w:val="0"/>
                  <w:marTop w:val="0"/>
                  <w:marBottom w:val="0"/>
                  <w:divBdr>
                    <w:top w:val="none" w:sz="0" w:space="0" w:color="auto"/>
                    <w:left w:val="none" w:sz="0" w:space="0" w:color="auto"/>
                    <w:bottom w:val="none" w:sz="0" w:space="0" w:color="auto"/>
                    <w:right w:val="none" w:sz="0" w:space="0" w:color="auto"/>
                  </w:divBdr>
                </w:div>
                <w:div w:id="1425567491">
                  <w:marLeft w:val="480"/>
                  <w:marRight w:val="0"/>
                  <w:marTop w:val="0"/>
                  <w:marBottom w:val="0"/>
                  <w:divBdr>
                    <w:top w:val="none" w:sz="0" w:space="0" w:color="auto"/>
                    <w:left w:val="none" w:sz="0" w:space="0" w:color="auto"/>
                    <w:bottom w:val="none" w:sz="0" w:space="0" w:color="auto"/>
                    <w:right w:val="none" w:sz="0" w:space="0" w:color="auto"/>
                  </w:divBdr>
                </w:div>
                <w:div w:id="1966082165">
                  <w:marLeft w:val="480"/>
                  <w:marRight w:val="0"/>
                  <w:marTop w:val="0"/>
                  <w:marBottom w:val="0"/>
                  <w:divBdr>
                    <w:top w:val="none" w:sz="0" w:space="0" w:color="auto"/>
                    <w:left w:val="none" w:sz="0" w:space="0" w:color="auto"/>
                    <w:bottom w:val="none" w:sz="0" w:space="0" w:color="auto"/>
                    <w:right w:val="none" w:sz="0" w:space="0" w:color="auto"/>
                  </w:divBdr>
                </w:div>
                <w:div w:id="130903584">
                  <w:marLeft w:val="480"/>
                  <w:marRight w:val="0"/>
                  <w:marTop w:val="0"/>
                  <w:marBottom w:val="0"/>
                  <w:divBdr>
                    <w:top w:val="none" w:sz="0" w:space="0" w:color="auto"/>
                    <w:left w:val="none" w:sz="0" w:space="0" w:color="auto"/>
                    <w:bottom w:val="none" w:sz="0" w:space="0" w:color="auto"/>
                    <w:right w:val="none" w:sz="0" w:space="0" w:color="auto"/>
                  </w:divBdr>
                </w:div>
                <w:div w:id="1775133402">
                  <w:marLeft w:val="480"/>
                  <w:marRight w:val="0"/>
                  <w:marTop w:val="0"/>
                  <w:marBottom w:val="0"/>
                  <w:divBdr>
                    <w:top w:val="none" w:sz="0" w:space="0" w:color="auto"/>
                    <w:left w:val="none" w:sz="0" w:space="0" w:color="auto"/>
                    <w:bottom w:val="none" w:sz="0" w:space="0" w:color="auto"/>
                    <w:right w:val="none" w:sz="0" w:space="0" w:color="auto"/>
                  </w:divBdr>
                </w:div>
                <w:div w:id="1605110955">
                  <w:marLeft w:val="480"/>
                  <w:marRight w:val="0"/>
                  <w:marTop w:val="0"/>
                  <w:marBottom w:val="0"/>
                  <w:divBdr>
                    <w:top w:val="none" w:sz="0" w:space="0" w:color="auto"/>
                    <w:left w:val="none" w:sz="0" w:space="0" w:color="auto"/>
                    <w:bottom w:val="none" w:sz="0" w:space="0" w:color="auto"/>
                    <w:right w:val="none" w:sz="0" w:space="0" w:color="auto"/>
                  </w:divBdr>
                </w:div>
                <w:div w:id="1991513804">
                  <w:marLeft w:val="480"/>
                  <w:marRight w:val="0"/>
                  <w:marTop w:val="0"/>
                  <w:marBottom w:val="0"/>
                  <w:divBdr>
                    <w:top w:val="none" w:sz="0" w:space="0" w:color="auto"/>
                    <w:left w:val="none" w:sz="0" w:space="0" w:color="auto"/>
                    <w:bottom w:val="none" w:sz="0" w:space="0" w:color="auto"/>
                    <w:right w:val="none" w:sz="0" w:space="0" w:color="auto"/>
                  </w:divBdr>
                </w:div>
              </w:divsChild>
            </w:div>
            <w:div w:id="922837962">
              <w:marLeft w:val="0"/>
              <w:marRight w:val="0"/>
              <w:marTop w:val="0"/>
              <w:marBottom w:val="0"/>
              <w:divBdr>
                <w:top w:val="none" w:sz="0" w:space="0" w:color="auto"/>
                <w:left w:val="none" w:sz="0" w:space="0" w:color="auto"/>
                <w:bottom w:val="none" w:sz="0" w:space="0" w:color="auto"/>
                <w:right w:val="none" w:sz="0" w:space="0" w:color="auto"/>
              </w:divBdr>
              <w:divsChild>
                <w:div w:id="1954945859">
                  <w:marLeft w:val="480"/>
                  <w:marRight w:val="0"/>
                  <w:marTop w:val="0"/>
                  <w:marBottom w:val="0"/>
                  <w:divBdr>
                    <w:top w:val="none" w:sz="0" w:space="0" w:color="auto"/>
                    <w:left w:val="none" w:sz="0" w:space="0" w:color="auto"/>
                    <w:bottom w:val="none" w:sz="0" w:space="0" w:color="auto"/>
                    <w:right w:val="none" w:sz="0" w:space="0" w:color="auto"/>
                  </w:divBdr>
                </w:div>
                <w:div w:id="1660112432">
                  <w:marLeft w:val="480"/>
                  <w:marRight w:val="0"/>
                  <w:marTop w:val="0"/>
                  <w:marBottom w:val="0"/>
                  <w:divBdr>
                    <w:top w:val="none" w:sz="0" w:space="0" w:color="auto"/>
                    <w:left w:val="none" w:sz="0" w:space="0" w:color="auto"/>
                    <w:bottom w:val="none" w:sz="0" w:space="0" w:color="auto"/>
                    <w:right w:val="none" w:sz="0" w:space="0" w:color="auto"/>
                  </w:divBdr>
                </w:div>
                <w:div w:id="465195852">
                  <w:marLeft w:val="480"/>
                  <w:marRight w:val="0"/>
                  <w:marTop w:val="0"/>
                  <w:marBottom w:val="0"/>
                  <w:divBdr>
                    <w:top w:val="none" w:sz="0" w:space="0" w:color="auto"/>
                    <w:left w:val="none" w:sz="0" w:space="0" w:color="auto"/>
                    <w:bottom w:val="none" w:sz="0" w:space="0" w:color="auto"/>
                    <w:right w:val="none" w:sz="0" w:space="0" w:color="auto"/>
                  </w:divBdr>
                </w:div>
                <w:div w:id="873422124">
                  <w:marLeft w:val="480"/>
                  <w:marRight w:val="0"/>
                  <w:marTop w:val="0"/>
                  <w:marBottom w:val="0"/>
                  <w:divBdr>
                    <w:top w:val="none" w:sz="0" w:space="0" w:color="auto"/>
                    <w:left w:val="none" w:sz="0" w:space="0" w:color="auto"/>
                    <w:bottom w:val="none" w:sz="0" w:space="0" w:color="auto"/>
                    <w:right w:val="none" w:sz="0" w:space="0" w:color="auto"/>
                  </w:divBdr>
                </w:div>
                <w:div w:id="232198846">
                  <w:marLeft w:val="480"/>
                  <w:marRight w:val="0"/>
                  <w:marTop w:val="0"/>
                  <w:marBottom w:val="0"/>
                  <w:divBdr>
                    <w:top w:val="none" w:sz="0" w:space="0" w:color="auto"/>
                    <w:left w:val="none" w:sz="0" w:space="0" w:color="auto"/>
                    <w:bottom w:val="none" w:sz="0" w:space="0" w:color="auto"/>
                    <w:right w:val="none" w:sz="0" w:space="0" w:color="auto"/>
                  </w:divBdr>
                </w:div>
                <w:div w:id="8992636">
                  <w:marLeft w:val="480"/>
                  <w:marRight w:val="0"/>
                  <w:marTop w:val="0"/>
                  <w:marBottom w:val="0"/>
                  <w:divBdr>
                    <w:top w:val="none" w:sz="0" w:space="0" w:color="auto"/>
                    <w:left w:val="none" w:sz="0" w:space="0" w:color="auto"/>
                    <w:bottom w:val="none" w:sz="0" w:space="0" w:color="auto"/>
                    <w:right w:val="none" w:sz="0" w:space="0" w:color="auto"/>
                  </w:divBdr>
                </w:div>
                <w:div w:id="986740219">
                  <w:marLeft w:val="480"/>
                  <w:marRight w:val="0"/>
                  <w:marTop w:val="0"/>
                  <w:marBottom w:val="0"/>
                  <w:divBdr>
                    <w:top w:val="none" w:sz="0" w:space="0" w:color="auto"/>
                    <w:left w:val="none" w:sz="0" w:space="0" w:color="auto"/>
                    <w:bottom w:val="none" w:sz="0" w:space="0" w:color="auto"/>
                    <w:right w:val="none" w:sz="0" w:space="0" w:color="auto"/>
                  </w:divBdr>
                </w:div>
                <w:div w:id="1061370521">
                  <w:marLeft w:val="480"/>
                  <w:marRight w:val="0"/>
                  <w:marTop w:val="0"/>
                  <w:marBottom w:val="0"/>
                  <w:divBdr>
                    <w:top w:val="none" w:sz="0" w:space="0" w:color="auto"/>
                    <w:left w:val="none" w:sz="0" w:space="0" w:color="auto"/>
                    <w:bottom w:val="none" w:sz="0" w:space="0" w:color="auto"/>
                    <w:right w:val="none" w:sz="0" w:space="0" w:color="auto"/>
                  </w:divBdr>
                </w:div>
                <w:div w:id="298070664">
                  <w:marLeft w:val="480"/>
                  <w:marRight w:val="0"/>
                  <w:marTop w:val="0"/>
                  <w:marBottom w:val="0"/>
                  <w:divBdr>
                    <w:top w:val="none" w:sz="0" w:space="0" w:color="auto"/>
                    <w:left w:val="none" w:sz="0" w:space="0" w:color="auto"/>
                    <w:bottom w:val="none" w:sz="0" w:space="0" w:color="auto"/>
                    <w:right w:val="none" w:sz="0" w:space="0" w:color="auto"/>
                  </w:divBdr>
                </w:div>
                <w:div w:id="799567432">
                  <w:marLeft w:val="480"/>
                  <w:marRight w:val="0"/>
                  <w:marTop w:val="0"/>
                  <w:marBottom w:val="0"/>
                  <w:divBdr>
                    <w:top w:val="none" w:sz="0" w:space="0" w:color="auto"/>
                    <w:left w:val="none" w:sz="0" w:space="0" w:color="auto"/>
                    <w:bottom w:val="none" w:sz="0" w:space="0" w:color="auto"/>
                    <w:right w:val="none" w:sz="0" w:space="0" w:color="auto"/>
                  </w:divBdr>
                </w:div>
                <w:div w:id="1469056071">
                  <w:marLeft w:val="480"/>
                  <w:marRight w:val="0"/>
                  <w:marTop w:val="0"/>
                  <w:marBottom w:val="0"/>
                  <w:divBdr>
                    <w:top w:val="none" w:sz="0" w:space="0" w:color="auto"/>
                    <w:left w:val="none" w:sz="0" w:space="0" w:color="auto"/>
                    <w:bottom w:val="none" w:sz="0" w:space="0" w:color="auto"/>
                    <w:right w:val="none" w:sz="0" w:space="0" w:color="auto"/>
                  </w:divBdr>
                </w:div>
                <w:div w:id="844319109">
                  <w:marLeft w:val="480"/>
                  <w:marRight w:val="0"/>
                  <w:marTop w:val="0"/>
                  <w:marBottom w:val="0"/>
                  <w:divBdr>
                    <w:top w:val="none" w:sz="0" w:space="0" w:color="auto"/>
                    <w:left w:val="none" w:sz="0" w:space="0" w:color="auto"/>
                    <w:bottom w:val="none" w:sz="0" w:space="0" w:color="auto"/>
                    <w:right w:val="none" w:sz="0" w:space="0" w:color="auto"/>
                  </w:divBdr>
                </w:div>
                <w:div w:id="486358170">
                  <w:marLeft w:val="480"/>
                  <w:marRight w:val="0"/>
                  <w:marTop w:val="0"/>
                  <w:marBottom w:val="0"/>
                  <w:divBdr>
                    <w:top w:val="none" w:sz="0" w:space="0" w:color="auto"/>
                    <w:left w:val="none" w:sz="0" w:space="0" w:color="auto"/>
                    <w:bottom w:val="none" w:sz="0" w:space="0" w:color="auto"/>
                    <w:right w:val="none" w:sz="0" w:space="0" w:color="auto"/>
                  </w:divBdr>
                </w:div>
                <w:div w:id="1782719372">
                  <w:marLeft w:val="480"/>
                  <w:marRight w:val="0"/>
                  <w:marTop w:val="0"/>
                  <w:marBottom w:val="0"/>
                  <w:divBdr>
                    <w:top w:val="none" w:sz="0" w:space="0" w:color="auto"/>
                    <w:left w:val="none" w:sz="0" w:space="0" w:color="auto"/>
                    <w:bottom w:val="none" w:sz="0" w:space="0" w:color="auto"/>
                    <w:right w:val="none" w:sz="0" w:space="0" w:color="auto"/>
                  </w:divBdr>
                </w:div>
                <w:div w:id="1016686310">
                  <w:marLeft w:val="480"/>
                  <w:marRight w:val="0"/>
                  <w:marTop w:val="0"/>
                  <w:marBottom w:val="0"/>
                  <w:divBdr>
                    <w:top w:val="none" w:sz="0" w:space="0" w:color="auto"/>
                    <w:left w:val="none" w:sz="0" w:space="0" w:color="auto"/>
                    <w:bottom w:val="none" w:sz="0" w:space="0" w:color="auto"/>
                    <w:right w:val="none" w:sz="0" w:space="0" w:color="auto"/>
                  </w:divBdr>
                </w:div>
                <w:div w:id="497188299">
                  <w:marLeft w:val="480"/>
                  <w:marRight w:val="0"/>
                  <w:marTop w:val="0"/>
                  <w:marBottom w:val="0"/>
                  <w:divBdr>
                    <w:top w:val="none" w:sz="0" w:space="0" w:color="auto"/>
                    <w:left w:val="none" w:sz="0" w:space="0" w:color="auto"/>
                    <w:bottom w:val="none" w:sz="0" w:space="0" w:color="auto"/>
                    <w:right w:val="none" w:sz="0" w:space="0" w:color="auto"/>
                  </w:divBdr>
                </w:div>
                <w:div w:id="2113934162">
                  <w:marLeft w:val="480"/>
                  <w:marRight w:val="0"/>
                  <w:marTop w:val="0"/>
                  <w:marBottom w:val="0"/>
                  <w:divBdr>
                    <w:top w:val="none" w:sz="0" w:space="0" w:color="auto"/>
                    <w:left w:val="none" w:sz="0" w:space="0" w:color="auto"/>
                    <w:bottom w:val="none" w:sz="0" w:space="0" w:color="auto"/>
                    <w:right w:val="none" w:sz="0" w:space="0" w:color="auto"/>
                  </w:divBdr>
                </w:div>
                <w:div w:id="955253351">
                  <w:marLeft w:val="480"/>
                  <w:marRight w:val="0"/>
                  <w:marTop w:val="0"/>
                  <w:marBottom w:val="0"/>
                  <w:divBdr>
                    <w:top w:val="none" w:sz="0" w:space="0" w:color="auto"/>
                    <w:left w:val="none" w:sz="0" w:space="0" w:color="auto"/>
                    <w:bottom w:val="none" w:sz="0" w:space="0" w:color="auto"/>
                    <w:right w:val="none" w:sz="0" w:space="0" w:color="auto"/>
                  </w:divBdr>
                </w:div>
                <w:div w:id="580457155">
                  <w:marLeft w:val="480"/>
                  <w:marRight w:val="0"/>
                  <w:marTop w:val="0"/>
                  <w:marBottom w:val="0"/>
                  <w:divBdr>
                    <w:top w:val="none" w:sz="0" w:space="0" w:color="auto"/>
                    <w:left w:val="none" w:sz="0" w:space="0" w:color="auto"/>
                    <w:bottom w:val="none" w:sz="0" w:space="0" w:color="auto"/>
                    <w:right w:val="none" w:sz="0" w:space="0" w:color="auto"/>
                  </w:divBdr>
                </w:div>
                <w:div w:id="1448350523">
                  <w:marLeft w:val="480"/>
                  <w:marRight w:val="0"/>
                  <w:marTop w:val="0"/>
                  <w:marBottom w:val="0"/>
                  <w:divBdr>
                    <w:top w:val="none" w:sz="0" w:space="0" w:color="auto"/>
                    <w:left w:val="none" w:sz="0" w:space="0" w:color="auto"/>
                    <w:bottom w:val="none" w:sz="0" w:space="0" w:color="auto"/>
                    <w:right w:val="none" w:sz="0" w:space="0" w:color="auto"/>
                  </w:divBdr>
                </w:div>
                <w:div w:id="960913329">
                  <w:marLeft w:val="480"/>
                  <w:marRight w:val="0"/>
                  <w:marTop w:val="0"/>
                  <w:marBottom w:val="0"/>
                  <w:divBdr>
                    <w:top w:val="none" w:sz="0" w:space="0" w:color="auto"/>
                    <w:left w:val="none" w:sz="0" w:space="0" w:color="auto"/>
                    <w:bottom w:val="none" w:sz="0" w:space="0" w:color="auto"/>
                    <w:right w:val="none" w:sz="0" w:space="0" w:color="auto"/>
                  </w:divBdr>
                </w:div>
                <w:div w:id="1076978578">
                  <w:marLeft w:val="480"/>
                  <w:marRight w:val="0"/>
                  <w:marTop w:val="0"/>
                  <w:marBottom w:val="0"/>
                  <w:divBdr>
                    <w:top w:val="none" w:sz="0" w:space="0" w:color="auto"/>
                    <w:left w:val="none" w:sz="0" w:space="0" w:color="auto"/>
                    <w:bottom w:val="none" w:sz="0" w:space="0" w:color="auto"/>
                    <w:right w:val="none" w:sz="0" w:space="0" w:color="auto"/>
                  </w:divBdr>
                </w:div>
                <w:div w:id="26223439">
                  <w:marLeft w:val="480"/>
                  <w:marRight w:val="0"/>
                  <w:marTop w:val="0"/>
                  <w:marBottom w:val="0"/>
                  <w:divBdr>
                    <w:top w:val="none" w:sz="0" w:space="0" w:color="auto"/>
                    <w:left w:val="none" w:sz="0" w:space="0" w:color="auto"/>
                    <w:bottom w:val="none" w:sz="0" w:space="0" w:color="auto"/>
                    <w:right w:val="none" w:sz="0" w:space="0" w:color="auto"/>
                  </w:divBdr>
                </w:div>
                <w:div w:id="453867745">
                  <w:marLeft w:val="480"/>
                  <w:marRight w:val="0"/>
                  <w:marTop w:val="0"/>
                  <w:marBottom w:val="0"/>
                  <w:divBdr>
                    <w:top w:val="none" w:sz="0" w:space="0" w:color="auto"/>
                    <w:left w:val="none" w:sz="0" w:space="0" w:color="auto"/>
                    <w:bottom w:val="none" w:sz="0" w:space="0" w:color="auto"/>
                    <w:right w:val="none" w:sz="0" w:space="0" w:color="auto"/>
                  </w:divBdr>
                </w:div>
                <w:div w:id="1845583247">
                  <w:marLeft w:val="480"/>
                  <w:marRight w:val="0"/>
                  <w:marTop w:val="0"/>
                  <w:marBottom w:val="0"/>
                  <w:divBdr>
                    <w:top w:val="none" w:sz="0" w:space="0" w:color="auto"/>
                    <w:left w:val="none" w:sz="0" w:space="0" w:color="auto"/>
                    <w:bottom w:val="none" w:sz="0" w:space="0" w:color="auto"/>
                    <w:right w:val="none" w:sz="0" w:space="0" w:color="auto"/>
                  </w:divBdr>
                </w:div>
                <w:div w:id="1272860765">
                  <w:marLeft w:val="480"/>
                  <w:marRight w:val="0"/>
                  <w:marTop w:val="0"/>
                  <w:marBottom w:val="0"/>
                  <w:divBdr>
                    <w:top w:val="none" w:sz="0" w:space="0" w:color="auto"/>
                    <w:left w:val="none" w:sz="0" w:space="0" w:color="auto"/>
                    <w:bottom w:val="none" w:sz="0" w:space="0" w:color="auto"/>
                    <w:right w:val="none" w:sz="0" w:space="0" w:color="auto"/>
                  </w:divBdr>
                </w:div>
                <w:div w:id="734082653">
                  <w:marLeft w:val="480"/>
                  <w:marRight w:val="0"/>
                  <w:marTop w:val="0"/>
                  <w:marBottom w:val="0"/>
                  <w:divBdr>
                    <w:top w:val="none" w:sz="0" w:space="0" w:color="auto"/>
                    <w:left w:val="none" w:sz="0" w:space="0" w:color="auto"/>
                    <w:bottom w:val="none" w:sz="0" w:space="0" w:color="auto"/>
                    <w:right w:val="none" w:sz="0" w:space="0" w:color="auto"/>
                  </w:divBdr>
                </w:div>
                <w:div w:id="426652870">
                  <w:marLeft w:val="480"/>
                  <w:marRight w:val="0"/>
                  <w:marTop w:val="0"/>
                  <w:marBottom w:val="0"/>
                  <w:divBdr>
                    <w:top w:val="none" w:sz="0" w:space="0" w:color="auto"/>
                    <w:left w:val="none" w:sz="0" w:space="0" w:color="auto"/>
                    <w:bottom w:val="none" w:sz="0" w:space="0" w:color="auto"/>
                    <w:right w:val="none" w:sz="0" w:space="0" w:color="auto"/>
                  </w:divBdr>
                </w:div>
                <w:div w:id="910388362">
                  <w:marLeft w:val="480"/>
                  <w:marRight w:val="0"/>
                  <w:marTop w:val="0"/>
                  <w:marBottom w:val="0"/>
                  <w:divBdr>
                    <w:top w:val="none" w:sz="0" w:space="0" w:color="auto"/>
                    <w:left w:val="none" w:sz="0" w:space="0" w:color="auto"/>
                    <w:bottom w:val="none" w:sz="0" w:space="0" w:color="auto"/>
                    <w:right w:val="none" w:sz="0" w:space="0" w:color="auto"/>
                  </w:divBdr>
                </w:div>
                <w:div w:id="464742117">
                  <w:marLeft w:val="480"/>
                  <w:marRight w:val="0"/>
                  <w:marTop w:val="0"/>
                  <w:marBottom w:val="0"/>
                  <w:divBdr>
                    <w:top w:val="none" w:sz="0" w:space="0" w:color="auto"/>
                    <w:left w:val="none" w:sz="0" w:space="0" w:color="auto"/>
                    <w:bottom w:val="none" w:sz="0" w:space="0" w:color="auto"/>
                    <w:right w:val="none" w:sz="0" w:space="0" w:color="auto"/>
                  </w:divBdr>
                </w:div>
                <w:div w:id="125247791">
                  <w:marLeft w:val="480"/>
                  <w:marRight w:val="0"/>
                  <w:marTop w:val="0"/>
                  <w:marBottom w:val="0"/>
                  <w:divBdr>
                    <w:top w:val="none" w:sz="0" w:space="0" w:color="auto"/>
                    <w:left w:val="none" w:sz="0" w:space="0" w:color="auto"/>
                    <w:bottom w:val="none" w:sz="0" w:space="0" w:color="auto"/>
                    <w:right w:val="none" w:sz="0" w:space="0" w:color="auto"/>
                  </w:divBdr>
                </w:div>
                <w:div w:id="453141175">
                  <w:marLeft w:val="480"/>
                  <w:marRight w:val="0"/>
                  <w:marTop w:val="0"/>
                  <w:marBottom w:val="0"/>
                  <w:divBdr>
                    <w:top w:val="none" w:sz="0" w:space="0" w:color="auto"/>
                    <w:left w:val="none" w:sz="0" w:space="0" w:color="auto"/>
                    <w:bottom w:val="none" w:sz="0" w:space="0" w:color="auto"/>
                    <w:right w:val="none" w:sz="0" w:space="0" w:color="auto"/>
                  </w:divBdr>
                </w:div>
                <w:div w:id="806631641">
                  <w:marLeft w:val="480"/>
                  <w:marRight w:val="0"/>
                  <w:marTop w:val="0"/>
                  <w:marBottom w:val="0"/>
                  <w:divBdr>
                    <w:top w:val="none" w:sz="0" w:space="0" w:color="auto"/>
                    <w:left w:val="none" w:sz="0" w:space="0" w:color="auto"/>
                    <w:bottom w:val="none" w:sz="0" w:space="0" w:color="auto"/>
                    <w:right w:val="none" w:sz="0" w:space="0" w:color="auto"/>
                  </w:divBdr>
                </w:div>
                <w:div w:id="1874725498">
                  <w:marLeft w:val="480"/>
                  <w:marRight w:val="0"/>
                  <w:marTop w:val="0"/>
                  <w:marBottom w:val="0"/>
                  <w:divBdr>
                    <w:top w:val="none" w:sz="0" w:space="0" w:color="auto"/>
                    <w:left w:val="none" w:sz="0" w:space="0" w:color="auto"/>
                    <w:bottom w:val="none" w:sz="0" w:space="0" w:color="auto"/>
                    <w:right w:val="none" w:sz="0" w:space="0" w:color="auto"/>
                  </w:divBdr>
                </w:div>
                <w:div w:id="1992559377">
                  <w:marLeft w:val="480"/>
                  <w:marRight w:val="0"/>
                  <w:marTop w:val="0"/>
                  <w:marBottom w:val="0"/>
                  <w:divBdr>
                    <w:top w:val="none" w:sz="0" w:space="0" w:color="auto"/>
                    <w:left w:val="none" w:sz="0" w:space="0" w:color="auto"/>
                    <w:bottom w:val="none" w:sz="0" w:space="0" w:color="auto"/>
                    <w:right w:val="none" w:sz="0" w:space="0" w:color="auto"/>
                  </w:divBdr>
                </w:div>
                <w:div w:id="688484579">
                  <w:marLeft w:val="480"/>
                  <w:marRight w:val="0"/>
                  <w:marTop w:val="0"/>
                  <w:marBottom w:val="0"/>
                  <w:divBdr>
                    <w:top w:val="none" w:sz="0" w:space="0" w:color="auto"/>
                    <w:left w:val="none" w:sz="0" w:space="0" w:color="auto"/>
                    <w:bottom w:val="none" w:sz="0" w:space="0" w:color="auto"/>
                    <w:right w:val="none" w:sz="0" w:space="0" w:color="auto"/>
                  </w:divBdr>
                </w:div>
                <w:div w:id="1695615890">
                  <w:marLeft w:val="480"/>
                  <w:marRight w:val="0"/>
                  <w:marTop w:val="0"/>
                  <w:marBottom w:val="0"/>
                  <w:divBdr>
                    <w:top w:val="none" w:sz="0" w:space="0" w:color="auto"/>
                    <w:left w:val="none" w:sz="0" w:space="0" w:color="auto"/>
                    <w:bottom w:val="none" w:sz="0" w:space="0" w:color="auto"/>
                    <w:right w:val="none" w:sz="0" w:space="0" w:color="auto"/>
                  </w:divBdr>
                </w:div>
                <w:div w:id="1895778318">
                  <w:marLeft w:val="480"/>
                  <w:marRight w:val="0"/>
                  <w:marTop w:val="0"/>
                  <w:marBottom w:val="0"/>
                  <w:divBdr>
                    <w:top w:val="none" w:sz="0" w:space="0" w:color="auto"/>
                    <w:left w:val="none" w:sz="0" w:space="0" w:color="auto"/>
                    <w:bottom w:val="none" w:sz="0" w:space="0" w:color="auto"/>
                    <w:right w:val="none" w:sz="0" w:space="0" w:color="auto"/>
                  </w:divBdr>
                </w:div>
                <w:div w:id="1734886197">
                  <w:marLeft w:val="480"/>
                  <w:marRight w:val="0"/>
                  <w:marTop w:val="0"/>
                  <w:marBottom w:val="0"/>
                  <w:divBdr>
                    <w:top w:val="none" w:sz="0" w:space="0" w:color="auto"/>
                    <w:left w:val="none" w:sz="0" w:space="0" w:color="auto"/>
                    <w:bottom w:val="none" w:sz="0" w:space="0" w:color="auto"/>
                    <w:right w:val="none" w:sz="0" w:space="0" w:color="auto"/>
                  </w:divBdr>
                </w:div>
                <w:div w:id="1566180881">
                  <w:marLeft w:val="480"/>
                  <w:marRight w:val="0"/>
                  <w:marTop w:val="0"/>
                  <w:marBottom w:val="0"/>
                  <w:divBdr>
                    <w:top w:val="none" w:sz="0" w:space="0" w:color="auto"/>
                    <w:left w:val="none" w:sz="0" w:space="0" w:color="auto"/>
                    <w:bottom w:val="none" w:sz="0" w:space="0" w:color="auto"/>
                    <w:right w:val="none" w:sz="0" w:space="0" w:color="auto"/>
                  </w:divBdr>
                </w:div>
                <w:div w:id="1172838241">
                  <w:marLeft w:val="480"/>
                  <w:marRight w:val="0"/>
                  <w:marTop w:val="0"/>
                  <w:marBottom w:val="0"/>
                  <w:divBdr>
                    <w:top w:val="none" w:sz="0" w:space="0" w:color="auto"/>
                    <w:left w:val="none" w:sz="0" w:space="0" w:color="auto"/>
                    <w:bottom w:val="none" w:sz="0" w:space="0" w:color="auto"/>
                    <w:right w:val="none" w:sz="0" w:space="0" w:color="auto"/>
                  </w:divBdr>
                </w:div>
                <w:div w:id="1626933009">
                  <w:marLeft w:val="480"/>
                  <w:marRight w:val="0"/>
                  <w:marTop w:val="0"/>
                  <w:marBottom w:val="0"/>
                  <w:divBdr>
                    <w:top w:val="none" w:sz="0" w:space="0" w:color="auto"/>
                    <w:left w:val="none" w:sz="0" w:space="0" w:color="auto"/>
                    <w:bottom w:val="none" w:sz="0" w:space="0" w:color="auto"/>
                    <w:right w:val="none" w:sz="0" w:space="0" w:color="auto"/>
                  </w:divBdr>
                </w:div>
                <w:div w:id="284696091">
                  <w:marLeft w:val="480"/>
                  <w:marRight w:val="0"/>
                  <w:marTop w:val="0"/>
                  <w:marBottom w:val="0"/>
                  <w:divBdr>
                    <w:top w:val="none" w:sz="0" w:space="0" w:color="auto"/>
                    <w:left w:val="none" w:sz="0" w:space="0" w:color="auto"/>
                    <w:bottom w:val="none" w:sz="0" w:space="0" w:color="auto"/>
                    <w:right w:val="none" w:sz="0" w:space="0" w:color="auto"/>
                  </w:divBdr>
                </w:div>
                <w:div w:id="108819656">
                  <w:marLeft w:val="480"/>
                  <w:marRight w:val="0"/>
                  <w:marTop w:val="0"/>
                  <w:marBottom w:val="0"/>
                  <w:divBdr>
                    <w:top w:val="none" w:sz="0" w:space="0" w:color="auto"/>
                    <w:left w:val="none" w:sz="0" w:space="0" w:color="auto"/>
                    <w:bottom w:val="none" w:sz="0" w:space="0" w:color="auto"/>
                    <w:right w:val="none" w:sz="0" w:space="0" w:color="auto"/>
                  </w:divBdr>
                </w:div>
                <w:div w:id="1363557979">
                  <w:marLeft w:val="480"/>
                  <w:marRight w:val="0"/>
                  <w:marTop w:val="0"/>
                  <w:marBottom w:val="0"/>
                  <w:divBdr>
                    <w:top w:val="none" w:sz="0" w:space="0" w:color="auto"/>
                    <w:left w:val="none" w:sz="0" w:space="0" w:color="auto"/>
                    <w:bottom w:val="none" w:sz="0" w:space="0" w:color="auto"/>
                    <w:right w:val="none" w:sz="0" w:space="0" w:color="auto"/>
                  </w:divBdr>
                </w:div>
                <w:div w:id="1409689587">
                  <w:marLeft w:val="480"/>
                  <w:marRight w:val="0"/>
                  <w:marTop w:val="0"/>
                  <w:marBottom w:val="0"/>
                  <w:divBdr>
                    <w:top w:val="none" w:sz="0" w:space="0" w:color="auto"/>
                    <w:left w:val="none" w:sz="0" w:space="0" w:color="auto"/>
                    <w:bottom w:val="none" w:sz="0" w:space="0" w:color="auto"/>
                    <w:right w:val="none" w:sz="0" w:space="0" w:color="auto"/>
                  </w:divBdr>
                </w:div>
                <w:div w:id="470295882">
                  <w:marLeft w:val="480"/>
                  <w:marRight w:val="0"/>
                  <w:marTop w:val="0"/>
                  <w:marBottom w:val="0"/>
                  <w:divBdr>
                    <w:top w:val="none" w:sz="0" w:space="0" w:color="auto"/>
                    <w:left w:val="none" w:sz="0" w:space="0" w:color="auto"/>
                    <w:bottom w:val="none" w:sz="0" w:space="0" w:color="auto"/>
                    <w:right w:val="none" w:sz="0" w:space="0" w:color="auto"/>
                  </w:divBdr>
                </w:div>
                <w:div w:id="463812148">
                  <w:marLeft w:val="480"/>
                  <w:marRight w:val="0"/>
                  <w:marTop w:val="0"/>
                  <w:marBottom w:val="0"/>
                  <w:divBdr>
                    <w:top w:val="none" w:sz="0" w:space="0" w:color="auto"/>
                    <w:left w:val="none" w:sz="0" w:space="0" w:color="auto"/>
                    <w:bottom w:val="none" w:sz="0" w:space="0" w:color="auto"/>
                    <w:right w:val="none" w:sz="0" w:space="0" w:color="auto"/>
                  </w:divBdr>
                </w:div>
                <w:div w:id="147093393">
                  <w:marLeft w:val="480"/>
                  <w:marRight w:val="0"/>
                  <w:marTop w:val="0"/>
                  <w:marBottom w:val="0"/>
                  <w:divBdr>
                    <w:top w:val="none" w:sz="0" w:space="0" w:color="auto"/>
                    <w:left w:val="none" w:sz="0" w:space="0" w:color="auto"/>
                    <w:bottom w:val="none" w:sz="0" w:space="0" w:color="auto"/>
                    <w:right w:val="none" w:sz="0" w:space="0" w:color="auto"/>
                  </w:divBdr>
                </w:div>
                <w:div w:id="554001733">
                  <w:marLeft w:val="480"/>
                  <w:marRight w:val="0"/>
                  <w:marTop w:val="0"/>
                  <w:marBottom w:val="0"/>
                  <w:divBdr>
                    <w:top w:val="none" w:sz="0" w:space="0" w:color="auto"/>
                    <w:left w:val="none" w:sz="0" w:space="0" w:color="auto"/>
                    <w:bottom w:val="none" w:sz="0" w:space="0" w:color="auto"/>
                    <w:right w:val="none" w:sz="0" w:space="0" w:color="auto"/>
                  </w:divBdr>
                </w:div>
                <w:div w:id="594942990">
                  <w:marLeft w:val="480"/>
                  <w:marRight w:val="0"/>
                  <w:marTop w:val="0"/>
                  <w:marBottom w:val="0"/>
                  <w:divBdr>
                    <w:top w:val="none" w:sz="0" w:space="0" w:color="auto"/>
                    <w:left w:val="none" w:sz="0" w:space="0" w:color="auto"/>
                    <w:bottom w:val="none" w:sz="0" w:space="0" w:color="auto"/>
                    <w:right w:val="none" w:sz="0" w:space="0" w:color="auto"/>
                  </w:divBdr>
                </w:div>
                <w:div w:id="1696080915">
                  <w:marLeft w:val="480"/>
                  <w:marRight w:val="0"/>
                  <w:marTop w:val="0"/>
                  <w:marBottom w:val="0"/>
                  <w:divBdr>
                    <w:top w:val="none" w:sz="0" w:space="0" w:color="auto"/>
                    <w:left w:val="none" w:sz="0" w:space="0" w:color="auto"/>
                    <w:bottom w:val="none" w:sz="0" w:space="0" w:color="auto"/>
                    <w:right w:val="none" w:sz="0" w:space="0" w:color="auto"/>
                  </w:divBdr>
                </w:div>
                <w:div w:id="37945724">
                  <w:marLeft w:val="480"/>
                  <w:marRight w:val="0"/>
                  <w:marTop w:val="0"/>
                  <w:marBottom w:val="0"/>
                  <w:divBdr>
                    <w:top w:val="none" w:sz="0" w:space="0" w:color="auto"/>
                    <w:left w:val="none" w:sz="0" w:space="0" w:color="auto"/>
                    <w:bottom w:val="none" w:sz="0" w:space="0" w:color="auto"/>
                    <w:right w:val="none" w:sz="0" w:space="0" w:color="auto"/>
                  </w:divBdr>
                </w:div>
                <w:div w:id="206334580">
                  <w:marLeft w:val="480"/>
                  <w:marRight w:val="0"/>
                  <w:marTop w:val="0"/>
                  <w:marBottom w:val="0"/>
                  <w:divBdr>
                    <w:top w:val="none" w:sz="0" w:space="0" w:color="auto"/>
                    <w:left w:val="none" w:sz="0" w:space="0" w:color="auto"/>
                    <w:bottom w:val="none" w:sz="0" w:space="0" w:color="auto"/>
                    <w:right w:val="none" w:sz="0" w:space="0" w:color="auto"/>
                  </w:divBdr>
                </w:div>
                <w:div w:id="434444480">
                  <w:marLeft w:val="480"/>
                  <w:marRight w:val="0"/>
                  <w:marTop w:val="0"/>
                  <w:marBottom w:val="0"/>
                  <w:divBdr>
                    <w:top w:val="none" w:sz="0" w:space="0" w:color="auto"/>
                    <w:left w:val="none" w:sz="0" w:space="0" w:color="auto"/>
                    <w:bottom w:val="none" w:sz="0" w:space="0" w:color="auto"/>
                    <w:right w:val="none" w:sz="0" w:space="0" w:color="auto"/>
                  </w:divBdr>
                </w:div>
                <w:div w:id="131338229">
                  <w:marLeft w:val="480"/>
                  <w:marRight w:val="0"/>
                  <w:marTop w:val="0"/>
                  <w:marBottom w:val="0"/>
                  <w:divBdr>
                    <w:top w:val="none" w:sz="0" w:space="0" w:color="auto"/>
                    <w:left w:val="none" w:sz="0" w:space="0" w:color="auto"/>
                    <w:bottom w:val="none" w:sz="0" w:space="0" w:color="auto"/>
                    <w:right w:val="none" w:sz="0" w:space="0" w:color="auto"/>
                  </w:divBdr>
                </w:div>
                <w:div w:id="613294787">
                  <w:marLeft w:val="480"/>
                  <w:marRight w:val="0"/>
                  <w:marTop w:val="0"/>
                  <w:marBottom w:val="0"/>
                  <w:divBdr>
                    <w:top w:val="none" w:sz="0" w:space="0" w:color="auto"/>
                    <w:left w:val="none" w:sz="0" w:space="0" w:color="auto"/>
                    <w:bottom w:val="none" w:sz="0" w:space="0" w:color="auto"/>
                    <w:right w:val="none" w:sz="0" w:space="0" w:color="auto"/>
                  </w:divBdr>
                </w:div>
                <w:div w:id="389352043">
                  <w:marLeft w:val="480"/>
                  <w:marRight w:val="0"/>
                  <w:marTop w:val="0"/>
                  <w:marBottom w:val="0"/>
                  <w:divBdr>
                    <w:top w:val="none" w:sz="0" w:space="0" w:color="auto"/>
                    <w:left w:val="none" w:sz="0" w:space="0" w:color="auto"/>
                    <w:bottom w:val="none" w:sz="0" w:space="0" w:color="auto"/>
                    <w:right w:val="none" w:sz="0" w:space="0" w:color="auto"/>
                  </w:divBdr>
                </w:div>
                <w:div w:id="618266817">
                  <w:marLeft w:val="480"/>
                  <w:marRight w:val="0"/>
                  <w:marTop w:val="0"/>
                  <w:marBottom w:val="0"/>
                  <w:divBdr>
                    <w:top w:val="none" w:sz="0" w:space="0" w:color="auto"/>
                    <w:left w:val="none" w:sz="0" w:space="0" w:color="auto"/>
                    <w:bottom w:val="none" w:sz="0" w:space="0" w:color="auto"/>
                    <w:right w:val="none" w:sz="0" w:space="0" w:color="auto"/>
                  </w:divBdr>
                </w:div>
                <w:div w:id="1724979934">
                  <w:marLeft w:val="480"/>
                  <w:marRight w:val="0"/>
                  <w:marTop w:val="0"/>
                  <w:marBottom w:val="0"/>
                  <w:divBdr>
                    <w:top w:val="none" w:sz="0" w:space="0" w:color="auto"/>
                    <w:left w:val="none" w:sz="0" w:space="0" w:color="auto"/>
                    <w:bottom w:val="none" w:sz="0" w:space="0" w:color="auto"/>
                    <w:right w:val="none" w:sz="0" w:space="0" w:color="auto"/>
                  </w:divBdr>
                </w:div>
                <w:div w:id="1303270610">
                  <w:marLeft w:val="480"/>
                  <w:marRight w:val="0"/>
                  <w:marTop w:val="0"/>
                  <w:marBottom w:val="0"/>
                  <w:divBdr>
                    <w:top w:val="none" w:sz="0" w:space="0" w:color="auto"/>
                    <w:left w:val="none" w:sz="0" w:space="0" w:color="auto"/>
                    <w:bottom w:val="none" w:sz="0" w:space="0" w:color="auto"/>
                    <w:right w:val="none" w:sz="0" w:space="0" w:color="auto"/>
                  </w:divBdr>
                </w:div>
                <w:div w:id="383411432">
                  <w:marLeft w:val="480"/>
                  <w:marRight w:val="0"/>
                  <w:marTop w:val="0"/>
                  <w:marBottom w:val="0"/>
                  <w:divBdr>
                    <w:top w:val="none" w:sz="0" w:space="0" w:color="auto"/>
                    <w:left w:val="none" w:sz="0" w:space="0" w:color="auto"/>
                    <w:bottom w:val="none" w:sz="0" w:space="0" w:color="auto"/>
                    <w:right w:val="none" w:sz="0" w:space="0" w:color="auto"/>
                  </w:divBdr>
                </w:div>
                <w:div w:id="872691360">
                  <w:marLeft w:val="480"/>
                  <w:marRight w:val="0"/>
                  <w:marTop w:val="0"/>
                  <w:marBottom w:val="0"/>
                  <w:divBdr>
                    <w:top w:val="none" w:sz="0" w:space="0" w:color="auto"/>
                    <w:left w:val="none" w:sz="0" w:space="0" w:color="auto"/>
                    <w:bottom w:val="none" w:sz="0" w:space="0" w:color="auto"/>
                    <w:right w:val="none" w:sz="0" w:space="0" w:color="auto"/>
                  </w:divBdr>
                </w:div>
                <w:div w:id="912281221">
                  <w:marLeft w:val="480"/>
                  <w:marRight w:val="0"/>
                  <w:marTop w:val="0"/>
                  <w:marBottom w:val="0"/>
                  <w:divBdr>
                    <w:top w:val="none" w:sz="0" w:space="0" w:color="auto"/>
                    <w:left w:val="none" w:sz="0" w:space="0" w:color="auto"/>
                    <w:bottom w:val="none" w:sz="0" w:space="0" w:color="auto"/>
                    <w:right w:val="none" w:sz="0" w:space="0" w:color="auto"/>
                  </w:divBdr>
                </w:div>
                <w:div w:id="1838961478">
                  <w:marLeft w:val="480"/>
                  <w:marRight w:val="0"/>
                  <w:marTop w:val="0"/>
                  <w:marBottom w:val="0"/>
                  <w:divBdr>
                    <w:top w:val="none" w:sz="0" w:space="0" w:color="auto"/>
                    <w:left w:val="none" w:sz="0" w:space="0" w:color="auto"/>
                    <w:bottom w:val="none" w:sz="0" w:space="0" w:color="auto"/>
                    <w:right w:val="none" w:sz="0" w:space="0" w:color="auto"/>
                  </w:divBdr>
                </w:div>
                <w:div w:id="1190265655">
                  <w:marLeft w:val="480"/>
                  <w:marRight w:val="0"/>
                  <w:marTop w:val="0"/>
                  <w:marBottom w:val="0"/>
                  <w:divBdr>
                    <w:top w:val="none" w:sz="0" w:space="0" w:color="auto"/>
                    <w:left w:val="none" w:sz="0" w:space="0" w:color="auto"/>
                    <w:bottom w:val="none" w:sz="0" w:space="0" w:color="auto"/>
                    <w:right w:val="none" w:sz="0" w:space="0" w:color="auto"/>
                  </w:divBdr>
                </w:div>
                <w:div w:id="1747679700">
                  <w:marLeft w:val="480"/>
                  <w:marRight w:val="0"/>
                  <w:marTop w:val="0"/>
                  <w:marBottom w:val="0"/>
                  <w:divBdr>
                    <w:top w:val="none" w:sz="0" w:space="0" w:color="auto"/>
                    <w:left w:val="none" w:sz="0" w:space="0" w:color="auto"/>
                    <w:bottom w:val="none" w:sz="0" w:space="0" w:color="auto"/>
                    <w:right w:val="none" w:sz="0" w:space="0" w:color="auto"/>
                  </w:divBdr>
                </w:div>
                <w:div w:id="1504201538">
                  <w:marLeft w:val="480"/>
                  <w:marRight w:val="0"/>
                  <w:marTop w:val="0"/>
                  <w:marBottom w:val="0"/>
                  <w:divBdr>
                    <w:top w:val="none" w:sz="0" w:space="0" w:color="auto"/>
                    <w:left w:val="none" w:sz="0" w:space="0" w:color="auto"/>
                    <w:bottom w:val="none" w:sz="0" w:space="0" w:color="auto"/>
                    <w:right w:val="none" w:sz="0" w:space="0" w:color="auto"/>
                  </w:divBdr>
                </w:div>
                <w:div w:id="793795680">
                  <w:marLeft w:val="480"/>
                  <w:marRight w:val="0"/>
                  <w:marTop w:val="0"/>
                  <w:marBottom w:val="0"/>
                  <w:divBdr>
                    <w:top w:val="none" w:sz="0" w:space="0" w:color="auto"/>
                    <w:left w:val="none" w:sz="0" w:space="0" w:color="auto"/>
                    <w:bottom w:val="none" w:sz="0" w:space="0" w:color="auto"/>
                    <w:right w:val="none" w:sz="0" w:space="0" w:color="auto"/>
                  </w:divBdr>
                </w:div>
                <w:div w:id="1677921386">
                  <w:marLeft w:val="480"/>
                  <w:marRight w:val="0"/>
                  <w:marTop w:val="0"/>
                  <w:marBottom w:val="0"/>
                  <w:divBdr>
                    <w:top w:val="none" w:sz="0" w:space="0" w:color="auto"/>
                    <w:left w:val="none" w:sz="0" w:space="0" w:color="auto"/>
                    <w:bottom w:val="none" w:sz="0" w:space="0" w:color="auto"/>
                    <w:right w:val="none" w:sz="0" w:space="0" w:color="auto"/>
                  </w:divBdr>
                </w:div>
                <w:div w:id="1015302601">
                  <w:marLeft w:val="480"/>
                  <w:marRight w:val="0"/>
                  <w:marTop w:val="0"/>
                  <w:marBottom w:val="0"/>
                  <w:divBdr>
                    <w:top w:val="none" w:sz="0" w:space="0" w:color="auto"/>
                    <w:left w:val="none" w:sz="0" w:space="0" w:color="auto"/>
                    <w:bottom w:val="none" w:sz="0" w:space="0" w:color="auto"/>
                    <w:right w:val="none" w:sz="0" w:space="0" w:color="auto"/>
                  </w:divBdr>
                </w:div>
                <w:div w:id="1256399954">
                  <w:marLeft w:val="480"/>
                  <w:marRight w:val="0"/>
                  <w:marTop w:val="0"/>
                  <w:marBottom w:val="0"/>
                  <w:divBdr>
                    <w:top w:val="none" w:sz="0" w:space="0" w:color="auto"/>
                    <w:left w:val="none" w:sz="0" w:space="0" w:color="auto"/>
                    <w:bottom w:val="none" w:sz="0" w:space="0" w:color="auto"/>
                    <w:right w:val="none" w:sz="0" w:space="0" w:color="auto"/>
                  </w:divBdr>
                </w:div>
                <w:div w:id="1889682999">
                  <w:marLeft w:val="480"/>
                  <w:marRight w:val="0"/>
                  <w:marTop w:val="0"/>
                  <w:marBottom w:val="0"/>
                  <w:divBdr>
                    <w:top w:val="none" w:sz="0" w:space="0" w:color="auto"/>
                    <w:left w:val="none" w:sz="0" w:space="0" w:color="auto"/>
                    <w:bottom w:val="none" w:sz="0" w:space="0" w:color="auto"/>
                    <w:right w:val="none" w:sz="0" w:space="0" w:color="auto"/>
                  </w:divBdr>
                </w:div>
                <w:div w:id="1320621726">
                  <w:marLeft w:val="480"/>
                  <w:marRight w:val="0"/>
                  <w:marTop w:val="0"/>
                  <w:marBottom w:val="0"/>
                  <w:divBdr>
                    <w:top w:val="none" w:sz="0" w:space="0" w:color="auto"/>
                    <w:left w:val="none" w:sz="0" w:space="0" w:color="auto"/>
                    <w:bottom w:val="none" w:sz="0" w:space="0" w:color="auto"/>
                    <w:right w:val="none" w:sz="0" w:space="0" w:color="auto"/>
                  </w:divBdr>
                </w:div>
                <w:div w:id="706836466">
                  <w:marLeft w:val="480"/>
                  <w:marRight w:val="0"/>
                  <w:marTop w:val="0"/>
                  <w:marBottom w:val="0"/>
                  <w:divBdr>
                    <w:top w:val="none" w:sz="0" w:space="0" w:color="auto"/>
                    <w:left w:val="none" w:sz="0" w:space="0" w:color="auto"/>
                    <w:bottom w:val="none" w:sz="0" w:space="0" w:color="auto"/>
                    <w:right w:val="none" w:sz="0" w:space="0" w:color="auto"/>
                  </w:divBdr>
                </w:div>
                <w:div w:id="589050467">
                  <w:marLeft w:val="480"/>
                  <w:marRight w:val="0"/>
                  <w:marTop w:val="0"/>
                  <w:marBottom w:val="0"/>
                  <w:divBdr>
                    <w:top w:val="none" w:sz="0" w:space="0" w:color="auto"/>
                    <w:left w:val="none" w:sz="0" w:space="0" w:color="auto"/>
                    <w:bottom w:val="none" w:sz="0" w:space="0" w:color="auto"/>
                    <w:right w:val="none" w:sz="0" w:space="0" w:color="auto"/>
                  </w:divBdr>
                </w:div>
                <w:div w:id="280262698">
                  <w:marLeft w:val="480"/>
                  <w:marRight w:val="0"/>
                  <w:marTop w:val="0"/>
                  <w:marBottom w:val="0"/>
                  <w:divBdr>
                    <w:top w:val="none" w:sz="0" w:space="0" w:color="auto"/>
                    <w:left w:val="none" w:sz="0" w:space="0" w:color="auto"/>
                    <w:bottom w:val="none" w:sz="0" w:space="0" w:color="auto"/>
                    <w:right w:val="none" w:sz="0" w:space="0" w:color="auto"/>
                  </w:divBdr>
                </w:div>
                <w:div w:id="118456103">
                  <w:marLeft w:val="480"/>
                  <w:marRight w:val="0"/>
                  <w:marTop w:val="0"/>
                  <w:marBottom w:val="0"/>
                  <w:divBdr>
                    <w:top w:val="none" w:sz="0" w:space="0" w:color="auto"/>
                    <w:left w:val="none" w:sz="0" w:space="0" w:color="auto"/>
                    <w:bottom w:val="none" w:sz="0" w:space="0" w:color="auto"/>
                    <w:right w:val="none" w:sz="0" w:space="0" w:color="auto"/>
                  </w:divBdr>
                </w:div>
              </w:divsChild>
            </w:div>
            <w:div w:id="1375891159">
              <w:marLeft w:val="0"/>
              <w:marRight w:val="0"/>
              <w:marTop w:val="0"/>
              <w:marBottom w:val="0"/>
              <w:divBdr>
                <w:top w:val="none" w:sz="0" w:space="0" w:color="auto"/>
                <w:left w:val="none" w:sz="0" w:space="0" w:color="auto"/>
                <w:bottom w:val="none" w:sz="0" w:space="0" w:color="auto"/>
                <w:right w:val="none" w:sz="0" w:space="0" w:color="auto"/>
              </w:divBdr>
              <w:divsChild>
                <w:div w:id="1330519653">
                  <w:marLeft w:val="480"/>
                  <w:marRight w:val="0"/>
                  <w:marTop w:val="0"/>
                  <w:marBottom w:val="0"/>
                  <w:divBdr>
                    <w:top w:val="none" w:sz="0" w:space="0" w:color="auto"/>
                    <w:left w:val="none" w:sz="0" w:space="0" w:color="auto"/>
                    <w:bottom w:val="none" w:sz="0" w:space="0" w:color="auto"/>
                    <w:right w:val="none" w:sz="0" w:space="0" w:color="auto"/>
                  </w:divBdr>
                </w:div>
                <w:div w:id="651905693">
                  <w:marLeft w:val="480"/>
                  <w:marRight w:val="0"/>
                  <w:marTop w:val="0"/>
                  <w:marBottom w:val="0"/>
                  <w:divBdr>
                    <w:top w:val="none" w:sz="0" w:space="0" w:color="auto"/>
                    <w:left w:val="none" w:sz="0" w:space="0" w:color="auto"/>
                    <w:bottom w:val="none" w:sz="0" w:space="0" w:color="auto"/>
                    <w:right w:val="none" w:sz="0" w:space="0" w:color="auto"/>
                  </w:divBdr>
                </w:div>
                <w:div w:id="1990475537">
                  <w:marLeft w:val="480"/>
                  <w:marRight w:val="0"/>
                  <w:marTop w:val="0"/>
                  <w:marBottom w:val="0"/>
                  <w:divBdr>
                    <w:top w:val="none" w:sz="0" w:space="0" w:color="auto"/>
                    <w:left w:val="none" w:sz="0" w:space="0" w:color="auto"/>
                    <w:bottom w:val="none" w:sz="0" w:space="0" w:color="auto"/>
                    <w:right w:val="none" w:sz="0" w:space="0" w:color="auto"/>
                  </w:divBdr>
                </w:div>
                <w:div w:id="393309550">
                  <w:marLeft w:val="480"/>
                  <w:marRight w:val="0"/>
                  <w:marTop w:val="0"/>
                  <w:marBottom w:val="0"/>
                  <w:divBdr>
                    <w:top w:val="none" w:sz="0" w:space="0" w:color="auto"/>
                    <w:left w:val="none" w:sz="0" w:space="0" w:color="auto"/>
                    <w:bottom w:val="none" w:sz="0" w:space="0" w:color="auto"/>
                    <w:right w:val="none" w:sz="0" w:space="0" w:color="auto"/>
                  </w:divBdr>
                </w:div>
                <w:div w:id="770710410">
                  <w:marLeft w:val="480"/>
                  <w:marRight w:val="0"/>
                  <w:marTop w:val="0"/>
                  <w:marBottom w:val="0"/>
                  <w:divBdr>
                    <w:top w:val="none" w:sz="0" w:space="0" w:color="auto"/>
                    <w:left w:val="none" w:sz="0" w:space="0" w:color="auto"/>
                    <w:bottom w:val="none" w:sz="0" w:space="0" w:color="auto"/>
                    <w:right w:val="none" w:sz="0" w:space="0" w:color="auto"/>
                  </w:divBdr>
                </w:div>
                <w:div w:id="47654335">
                  <w:marLeft w:val="480"/>
                  <w:marRight w:val="0"/>
                  <w:marTop w:val="0"/>
                  <w:marBottom w:val="0"/>
                  <w:divBdr>
                    <w:top w:val="none" w:sz="0" w:space="0" w:color="auto"/>
                    <w:left w:val="none" w:sz="0" w:space="0" w:color="auto"/>
                    <w:bottom w:val="none" w:sz="0" w:space="0" w:color="auto"/>
                    <w:right w:val="none" w:sz="0" w:space="0" w:color="auto"/>
                  </w:divBdr>
                </w:div>
                <w:div w:id="709384215">
                  <w:marLeft w:val="480"/>
                  <w:marRight w:val="0"/>
                  <w:marTop w:val="0"/>
                  <w:marBottom w:val="0"/>
                  <w:divBdr>
                    <w:top w:val="none" w:sz="0" w:space="0" w:color="auto"/>
                    <w:left w:val="none" w:sz="0" w:space="0" w:color="auto"/>
                    <w:bottom w:val="none" w:sz="0" w:space="0" w:color="auto"/>
                    <w:right w:val="none" w:sz="0" w:space="0" w:color="auto"/>
                  </w:divBdr>
                </w:div>
                <w:div w:id="2092114270">
                  <w:marLeft w:val="480"/>
                  <w:marRight w:val="0"/>
                  <w:marTop w:val="0"/>
                  <w:marBottom w:val="0"/>
                  <w:divBdr>
                    <w:top w:val="none" w:sz="0" w:space="0" w:color="auto"/>
                    <w:left w:val="none" w:sz="0" w:space="0" w:color="auto"/>
                    <w:bottom w:val="none" w:sz="0" w:space="0" w:color="auto"/>
                    <w:right w:val="none" w:sz="0" w:space="0" w:color="auto"/>
                  </w:divBdr>
                </w:div>
                <w:div w:id="349570710">
                  <w:marLeft w:val="480"/>
                  <w:marRight w:val="0"/>
                  <w:marTop w:val="0"/>
                  <w:marBottom w:val="0"/>
                  <w:divBdr>
                    <w:top w:val="none" w:sz="0" w:space="0" w:color="auto"/>
                    <w:left w:val="none" w:sz="0" w:space="0" w:color="auto"/>
                    <w:bottom w:val="none" w:sz="0" w:space="0" w:color="auto"/>
                    <w:right w:val="none" w:sz="0" w:space="0" w:color="auto"/>
                  </w:divBdr>
                </w:div>
                <w:div w:id="824276573">
                  <w:marLeft w:val="480"/>
                  <w:marRight w:val="0"/>
                  <w:marTop w:val="0"/>
                  <w:marBottom w:val="0"/>
                  <w:divBdr>
                    <w:top w:val="none" w:sz="0" w:space="0" w:color="auto"/>
                    <w:left w:val="none" w:sz="0" w:space="0" w:color="auto"/>
                    <w:bottom w:val="none" w:sz="0" w:space="0" w:color="auto"/>
                    <w:right w:val="none" w:sz="0" w:space="0" w:color="auto"/>
                  </w:divBdr>
                </w:div>
                <w:div w:id="2035837034">
                  <w:marLeft w:val="480"/>
                  <w:marRight w:val="0"/>
                  <w:marTop w:val="0"/>
                  <w:marBottom w:val="0"/>
                  <w:divBdr>
                    <w:top w:val="none" w:sz="0" w:space="0" w:color="auto"/>
                    <w:left w:val="none" w:sz="0" w:space="0" w:color="auto"/>
                    <w:bottom w:val="none" w:sz="0" w:space="0" w:color="auto"/>
                    <w:right w:val="none" w:sz="0" w:space="0" w:color="auto"/>
                  </w:divBdr>
                </w:div>
                <w:div w:id="1321151132">
                  <w:marLeft w:val="480"/>
                  <w:marRight w:val="0"/>
                  <w:marTop w:val="0"/>
                  <w:marBottom w:val="0"/>
                  <w:divBdr>
                    <w:top w:val="none" w:sz="0" w:space="0" w:color="auto"/>
                    <w:left w:val="none" w:sz="0" w:space="0" w:color="auto"/>
                    <w:bottom w:val="none" w:sz="0" w:space="0" w:color="auto"/>
                    <w:right w:val="none" w:sz="0" w:space="0" w:color="auto"/>
                  </w:divBdr>
                </w:div>
                <w:div w:id="645816932">
                  <w:marLeft w:val="480"/>
                  <w:marRight w:val="0"/>
                  <w:marTop w:val="0"/>
                  <w:marBottom w:val="0"/>
                  <w:divBdr>
                    <w:top w:val="none" w:sz="0" w:space="0" w:color="auto"/>
                    <w:left w:val="none" w:sz="0" w:space="0" w:color="auto"/>
                    <w:bottom w:val="none" w:sz="0" w:space="0" w:color="auto"/>
                    <w:right w:val="none" w:sz="0" w:space="0" w:color="auto"/>
                  </w:divBdr>
                </w:div>
                <w:div w:id="1019355560">
                  <w:marLeft w:val="480"/>
                  <w:marRight w:val="0"/>
                  <w:marTop w:val="0"/>
                  <w:marBottom w:val="0"/>
                  <w:divBdr>
                    <w:top w:val="none" w:sz="0" w:space="0" w:color="auto"/>
                    <w:left w:val="none" w:sz="0" w:space="0" w:color="auto"/>
                    <w:bottom w:val="none" w:sz="0" w:space="0" w:color="auto"/>
                    <w:right w:val="none" w:sz="0" w:space="0" w:color="auto"/>
                  </w:divBdr>
                </w:div>
                <w:div w:id="1148089822">
                  <w:marLeft w:val="480"/>
                  <w:marRight w:val="0"/>
                  <w:marTop w:val="0"/>
                  <w:marBottom w:val="0"/>
                  <w:divBdr>
                    <w:top w:val="none" w:sz="0" w:space="0" w:color="auto"/>
                    <w:left w:val="none" w:sz="0" w:space="0" w:color="auto"/>
                    <w:bottom w:val="none" w:sz="0" w:space="0" w:color="auto"/>
                    <w:right w:val="none" w:sz="0" w:space="0" w:color="auto"/>
                  </w:divBdr>
                </w:div>
                <w:div w:id="2057243322">
                  <w:marLeft w:val="480"/>
                  <w:marRight w:val="0"/>
                  <w:marTop w:val="0"/>
                  <w:marBottom w:val="0"/>
                  <w:divBdr>
                    <w:top w:val="none" w:sz="0" w:space="0" w:color="auto"/>
                    <w:left w:val="none" w:sz="0" w:space="0" w:color="auto"/>
                    <w:bottom w:val="none" w:sz="0" w:space="0" w:color="auto"/>
                    <w:right w:val="none" w:sz="0" w:space="0" w:color="auto"/>
                  </w:divBdr>
                </w:div>
                <w:div w:id="533428052">
                  <w:marLeft w:val="480"/>
                  <w:marRight w:val="0"/>
                  <w:marTop w:val="0"/>
                  <w:marBottom w:val="0"/>
                  <w:divBdr>
                    <w:top w:val="none" w:sz="0" w:space="0" w:color="auto"/>
                    <w:left w:val="none" w:sz="0" w:space="0" w:color="auto"/>
                    <w:bottom w:val="none" w:sz="0" w:space="0" w:color="auto"/>
                    <w:right w:val="none" w:sz="0" w:space="0" w:color="auto"/>
                  </w:divBdr>
                </w:div>
                <w:div w:id="31851963">
                  <w:marLeft w:val="480"/>
                  <w:marRight w:val="0"/>
                  <w:marTop w:val="0"/>
                  <w:marBottom w:val="0"/>
                  <w:divBdr>
                    <w:top w:val="none" w:sz="0" w:space="0" w:color="auto"/>
                    <w:left w:val="none" w:sz="0" w:space="0" w:color="auto"/>
                    <w:bottom w:val="none" w:sz="0" w:space="0" w:color="auto"/>
                    <w:right w:val="none" w:sz="0" w:space="0" w:color="auto"/>
                  </w:divBdr>
                </w:div>
                <w:div w:id="1402210922">
                  <w:marLeft w:val="480"/>
                  <w:marRight w:val="0"/>
                  <w:marTop w:val="0"/>
                  <w:marBottom w:val="0"/>
                  <w:divBdr>
                    <w:top w:val="none" w:sz="0" w:space="0" w:color="auto"/>
                    <w:left w:val="none" w:sz="0" w:space="0" w:color="auto"/>
                    <w:bottom w:val="none" w:sz="0" w:space="0" w:color="auto"/>
                    <w:right w:val="none" w:sz="0" w:space="0" w:color="auto"/>
                  </w:divBdr>
                </w:div>
                <w:div w:id="547842333">
                  <w:marLeft w:val="480"/>
                  <w:marRight w:val="0"/>
                  <w:marTop w:val="0"/>
                  <w:marBottom w:val="0"/>
                  <w:divBdr>
                    <w:top w:val="none" w:sz="0" w:space="0" w:color="auto"/>
                    <w:left w:val="none" w:sz="0" w:space="0" w:color="auto"/>
                    <w:bottom w:val="none" w:sz="0" w:space="0" w:color="auto"/>
                    <w:right w:val="none" w:sz="0" w:space="0" w:color="auto"/>
                  </w:divBdr>
                </w:div>
                <w:div w:id="613097918">
                  <w:marLeft w:val="480"/>
                  <w:marRight w:val="0"/>
                  <w:marTop w:val="0"/>
                  <w:marBottom w:val="0"/>
                  <w:divBdr>
                    <w:top w:val="none" w:sz="0" w:space="0" w:color="auto"/>
                    <w:left w:val="none" w:sz="0" w:space="0" w:color="auto"/>
                    <w:bottom w:val="none" w:sz="0" w:space="0" w:color="auto"/>
                    <w:right w:val="none" w:sz="0" w:space="0" w:color="auto"/>
                  </w:divBdr>
                </w:div>
                <w:div w:id="2100983252">
                  <w:marLeft w:val="480"/>
                  <w:marRight w:val="0"/>
                  <w:marTop w:val="0"/>
                  <w:marBottom w:val="0"/>
                  <w:divBdr>
                    <w:top w:val="none" w:sz="0" w:space="0" w:color="auto"/>
                    <w:left w:val="none" w:sz="0" w:space="0" w:color="auto"/>
                    <w:bottom w:val="none" w:sz="0" w:space="0" w:color="auto"/>
                    <w:right w:val="none" w:sz="0" w:space="0" w:color="auto"/>
                  </w:divBdr>
                </w:div>
                <w:div w:id="2100708919">
                  <w:marLeft w:val="480"/>
                  <w:marRight w:val="0"/>
                  <w:marTop w:val="0"/>
                  <w:marBottom w:val="0"/>
                  <w:divBdr>
                    <w:top w:val="none" w:sz="0" w:space="0" w:color="auto"/>
                    <w:left w:val="none" w:sz="0" w:space="0" w:color="auto"/>
                    <w:bottom w:val="none" w:sz="0" w:space="0" w:color="auto"/>
                    <w:right w:val="none" w:sz="0" w:space="0" w:color="auto"/>
                  </w:divBdr>
                </w:div>
                <w:div w:id="1129083405">
                  <w:marLeft w:val="480"/>
                  <w:marRight w:val="0"/>
                  <w:marTop w:val="0"/>
                  <w:marBottom w:val="0"/>
                  <w:divBdr>
                    <w:top w:val="none" w:sz="0" w:space="0" w:color="auto"/>
                    <w:left w:val="none" w:sz="0" w:space="0" w:color="auto"/>
                    <w:bottom w:val="none" w:sz="0" w:space="0" w:color="auto"/>
                    <w:right w:val="none" w:sz="0" w:space="0" w:color="auto"/>
                  </w:divBdr>
                </w:div>
                <w:div w:id="111025713">
                  <w:marLeft w:val="480"/>
                  <w:marRight w:val="0"/>
                  <w:marTop w:val="0"/>
                  <w:marBottom w:val="0"/>
                  <w:divBdr>
                    <w:top w:val="none" w:sz="0" w:space="0" w:color="auto"/>
                    <w:left w:val="none" w:sz="0" w:space="0" w:color="auto"/>
                    <w:bottom w:val="none" w:sz="0" w:space="0" w:color="auto"/>
                    <w:right w:val="none" w:sz="0" w:space="0" w:color="auto"/>
                  </w:divBdr>
                </w:div>
                <w:div w:id="1357386635">
                  <w:marLeft w:val="480"/>
                  <w:marRight w:val="0"/>
                  <w:marTop w:val="0"/>
                  <w:marBottom w:val="0"/>
                  <w:divBdr>
                    <w:top w:val="none" w:sz="0" w:space="0" w:color="auto"/>
                    <w:left w:val="none" w:sz="0" w:space="0" w:color="auto"/>
                    <w:bottom w:val="none" w:sz="0" w:space="0" w:color="auto"/>
                    <w:right w:val="none" w:sz="0" w:space="0" w:color="auto"/>
                  </w:divBdr>
                </w:div>
                <w:div w:id="1151562644">
                  <w:marLeft w:val="480"/>
                  <w:marRight w:val="0"/>
                  <w:marTop w:val="0"/>
                  <w:marBottom w:val="0"/>
                  <w:divBdr>
                    <w:top w:val="none" w:sz="0" w:space="0" w:color="auto"/>
                    <w:left w:val="none" w:sz="0" w:space="0" w:color="auto"/>
                    <w:bottom w:val="none" w:sz="0" w:space="0" w:color="auto"/>
                    <w:right w:val="none" w:sz="0" w:space="0" w:color="auto"/>
                  </w:divBdr>
                </w:div>
                <w:div w:id="547106669">
                  <w:marLeft w:val="480"/>
                  <w:marRight w:val="0"/>
                  <w:marTop w:val="0"/>
                  <w:marBottom w:val="0"/>
                  <w:divBdr>
                    <w:top w:val="none" w:sz="0" w:space="0" w:color="auto"/>
                    <w:left w:val="none" w:sz="0" w:space="0" w:color="auto"/>
                    <w:bottom w:val="none" w:sz="0" w:space="0" w:color="auto"/>
                    <w:right w:val="none" w:sz="0" w:space="0" w:color="auto"/>
                  </w:divBdr>
                </w:div>
                <w:div w:id="91820607">
                  <w:marLeft w:val="480"/>
                  <w:marRight w:val="0"/>
                  <w:marTop w:val="0"/>
                  <w:marBottom w:val="0"/>
                  <w:divBdr>
                    <w:top w:val="none" w:sz="0" w:space="0" w:color="auto"/>
                    <w:left w:val="none" w:sz="0" w:space="0" w:color="auto"/>
                    <w:bottom w:val="none" w:sz="0" w:space="0" w:color="auto"/>
                    <w:right w:val="none" w:sz="0" w:space="0" w:color="auto"/>
                  </w:divBdr>
                </w:div>
                <w:div w:id="51009627">
                  <w:marLeft w:val="480"/>
                  <w:marRight w:val="0"/>
                  <w:marTop w:val="0"/>
                  <w:marBottom w:val="0"/>
                  <w:divBdr>
                    <w:top w:val="none" w:sz="0" w:space="0" w:color="auto"/>
                    <w:left w:val="none" w:sz="0" w:space="0" w:color="auto"/>
                    <w:bottom w:val="none" w:sz="0" w:space="0" w:color="auto"/>
                    <w:right w:val="none" w:sz="0" w:space="0" w:color="auto"/>
                  </w:divBdr>
                </w:div>
                <w:div w:id="980695039">
                  <w:marLeft w:val="480"/>
                  <w:marRight w:val="0"/>
                  <w:marTop w:val="0"/>
                  <w:marBottom w:val="0"/>
                  <w:divBdr>
                    <w:top w:val="none" w:sz="0" w:space="0" w:color="auto"/>
                    <w:left w:val="none" w:sz="0" w:space="0" w:color="auto"/>
                    <w:bottom w:val="none" w:sz="0" w:space="0" w:color="auto"/>
                    <w:right w:val="none" w:sz="0" w:space="0" w:color="auto"/>
                  </w:divBdr>
                </w:div>
                <w:div w:id="1405682795">
                  <w:marLeft w:val="480"/>
                  <w:marRight w:val="0"/>
                  <w:marTop w:val="0"/>
                  <w:marBottom w:val="0"/>
                  <w:divBdr>
                    <w:top w:val="none" w:sz="0" w:space="0" w:color="auto"/>
                    <w:left w:val="none" w:sz="0" w:space="0" w:color="auto"/>
                    <w:bottom w:val="none" w:sz="0" w:space="0" w:color="auto"/>
                    <w:right w:val="none" w:sz="0" w:space="0" w:color="auto"/>
                  </w:divBdr>
                </w:div>
                <w:div w:id="8216692">
                  <w:marLeft w:val="480"/>
                  <w:marRight w:val="0"/>
                  <w:marTop w:val="0"/>
                  <w:marBottom w:val="0"/>
                  <w:divBdr>
                    <w:top w:val="none" w:sz="0" w:space="0" w:color="auto"/>
                    <w:left w:val="none" w:sz="0" w:space="0" w:color="auto"/>
                    <w:bottom w:val="none" w:sz="0" w:space="0" w:color="auto"/>
                    <w:right w:val="none" w:sz="0" w:space="0" w:color="auto"/>
                  </w:divBdr>
                </w:div>
                <w:div w:id="1987660576">
                  <w:marLeft w:val="480"/>
                  <w:marRight w:val="0"/>
                  <w:marTop w:val="0"/>
                  <w:marBottom w:val="0"/>
                  <w:divBdr>
                    <w:top w:val="none" w:sz="0" w:space="0" w:color="auto"/>
                    <w:left w:val="none" w:sz="0" w:space="0" w:color="auto"/>
                    <w:bottom w:val="none" w:sz="0" w:space="0" w:color="auto"/>
                    <w:right w:val="none" w:sz="0" w:space="0" w:color="auto"/>
                  </w:divBdr>
                </w:div>
                <w:div w:id="536311617">
                  <w:marLeft w:val="480"/>
                  <w:marRight w:val="0"/>
                  <w:marTop w:val="0"/>
                  <w:marBottom w:val="0"/>
                  <w:divBdr>
                    <w:top w:val="none" w:sz="0" w:space="0" w:color="auto"/>
                    <w:left w:val="none" w:sz="0" w:space="0" w:color="auto"/>
                    <w:bottom w:val="none" w:sz="0" w:space="0" w:color="auto"/>
                    <w:right w:val="none" w:sz="0" w:space="0" w:color="auto"/>
                  </w:divBdr>
                </w:div>
                <w:div w:id="363361941">
                  <w:marLeft w:val="480"/>
                  <w:marRight w:val="0"/>
                  <w:marTop w:val="0"/>
                  <w:marBottom w:val="0"/>
                  <w:divBdr>
                    <w:top w:val="none" w:sz="0" w:space="0" w:color="auto"/>
                    <w:left w:val="none" w:sz="0" w:space="0" w:color="auto"/>
                    <w:bottom w:val="none" w:sz="0" w:space="0" w:color="auto"/>
                    <w:right w:val="none" w:sz="0" w:space="0" w:color="auto"/>
                  </w:divBdr>
                </w:div>
                <w:div w:id="1615401095">
                  <w:marLeft w:val="480"/>
                  <w:marRight w:val="0"/>
                  <w:marTop w:val="0"/>
                  <w:marBottom w:val="0"/>
                  <w:divBdr>
                    <w:top w:val="none" w:sz="0" w:space="0" w:color="auto"/>
                    <w:left w:val="none" w:sz="0" w:space="0" w:color="auto"/>
                    <w:bottom w:val="none" w:sz="0" w:space="0" w:color="auto"/>
                    <w:right w:val="none" w:sz="0" w:space="0" w:color="auto"/>
                  </w:divBdr>
                </w:div>
                <w:div w:id="627515882">
                  <w:marLeft w:val="480"/>
                  <w:marRight w:val="0"/>
                  <w:marTop w:val="0"/>
                  <w:marBottom w:val="0"/>
                  <w:divBdr>
                    <w:top w:val="none" w:sz="0" w:space="0" w:color="auto"/>
                    <w:left w:val="none" w:sz="0" w:space="0" w:color="auto"/>
                    <w:bottom w:val="none" w:sz="0" w:space="0" w:color="auto"/>
                    <w:right w:val="none" w:sz="0" w:space="0" w:color="auto"/>
                  </w:divBdr>
                </w:div>
                <w:div w:id="694815946">
                  <w:marLeft w:val="480"/>
                  <w:marRight w:val="0"/>
                  <w:marTop w:val="0"/>
                  <w:marBottom w:val="0"/>
                  <w:divBdr>
                    <w:top w:val="none" w:sz="0" w:space="0" w:color="auto"/>
                    <w:left w:val="none" w:sz="0" w:space="0" w:color="auto"/>
                    <w:bottom w:val="none" w:sz="0" w:space="0" w:color="auto"/>
                    <w:right w:val="none" w:sz="0" w:space="0" w:color="auto"/>
                  </w:divBdr>
                </w:div>
                <w:div w:id="1028220912">
                  <w:marLeft w:val="480"/>
                  <w:marRight w:val="0"/>
                  <w:marTop w:val="0"/>
                  <w:marBottom w:val="0"/>
                  <w:divBdr>
                    <w:top w:val="none" w:sz="0" w:space="0" w:color="auto"/>
                    <w:left w:val="none" w:sz="0" w:space="0" w:color="auto"/>
                    <w:bottom w:val="none" w:sz="0" w:space="0" w:color="auto"/>
                    <w:right w:val="none" w:sz="0" w:space="0" w:color="auto"/>
                  </w:divBdr>
                </w:div>
                <w:div w:id="56517867">
                  <w:marLeft w:val="480"/>
                  <w:marRight w:val="0"/>
                  <w:marTop w:val="0"/>
                  <w:marBottom w:val="0"/>
                  <w:divBdr>
                    <w:top w:val="none" w:sz="0" w:space="0" w:color="auto"/>
                    <w:left w:val="none" w:sz="0" w:space="0" w:color="auto"/>
                    <w:bottom w:val="none" w:sz="0" w:space="0" w:color="auto"/>
                    <w:right w:val="none" w:sz="0" w:space="0" w:color="auto"/>
                  </w:divBdr>
                </w:div>
                <w:div w:id="714816039">
                  <w:marLeft w:val="480"/>
                  <w:marRight w:val="0"/>
                  <w:marTop w:val="0"/>
                  <w:marBottom w:val="0"/>
                  <w:divBdr>
                    <w:top w:val="none" w:sz="0" w:space="0" w:color="auto"/>
                    <w:left w:val="none" w:sz="0" w:space="0" w:color="auto"/>
                    <w:bottom w:val="none" w:sz="0" w:space="0" w:color="auto"/>
                    <w:right w:val="none" w:sz="0" w:space="0" w:color="auto"/>
                  </w:divBdr>
                </w:div>
                <w:div w:id="172188179">
                  <w:marLeft w:val="480"/>
                  <w:marRight w:val="0"/>
                  <w:marTop w:val="0"/>
                  <w:marBottom w:val="0"/>
                  <w:divBdr>
                    <w:top w:val="none" w:sz="0" w:space="0" w:color="auto"/>
                    <w:left w:val="none" w:sz="0" w:space="0" w:color="auto"/>
                    <w:bottom w:val="none" w:sz="0" w:space="0" w:color="auto"/>
                    <w:right w:val="none" w:sz="0" w:space="0" w:color="auto"/>
                  </w:divBdr>
                </w:div>
                <w:div w:id="573472099">
                  <w:marLeft w:val="480"/>
                  <w:marRight w:val="0"/>
                  <w:marTop w:val="0"/>
                  <w:marBottom w:val="0"/>
                  <w:divBdr>
                    <w:top w:val="none" w:sz="0" w:space="0" w:color="auto"/>
                    <w:left w:val="none" w:sz="0" w:space="0" w:color="auto"/>
                    <w:bottom w:val="none" w:sz="0" w:space="0" w:color="auto"/>
                    <w:right w:val="none" w:sz="0" w:space="0" w:color="auto"/>
                  </w:divBdr>
                </w:div>
                <w:div w:id="2109496718">
                  <w:marLeft w:val="480"/>
                  <w:marRight w:val="0"/>
                  <w:marTop w:val="0"/>
                  <w:marBottom w:val="0"/>
                  <w:divBdr>
                    <w:top w:val="none" w:sz="0" w:space="0" w:color="auto"/>
                    <w:left w:val="none" w:sz="0" w:space="0" w:color="auto"/>
                    <w:bottom w:val="none" w:sz="0" w:space="0" w:color="auto"/>
                    <w:right w:val="none" w:sz="0" w:space="0" w:color="auto"/>
                  </w:divBdr>
                </w:div>
                <w:div w:id="701709186">
                  <w:marLeft w:val="480"/>
                  <w:marRight w:val="0"/>
                  <w:marTop w:val="0"/>
                  <w:marBottom w:val="0"/>
                  <w:divBdr>
                    <w:top w:val="none" w:sz="0" w:space="0" w:color="auto"/>
                    <w:left w:val="none" w:sz="0" w:space="0" w:color="auto"/>
                    <w:bottom w:val="none" w:sz="0" w:space="0" w:color="auto"/>
                    <w:right w:val="none" w:sz="0" w:space="0" w:color="auto"/>
                  </w:divBdr>
                </w:div>
                <w:div w:id="2029216381">
                  <w:marLeft w:val="480"/>
                  <w:marRight w:val="0"/>
                  <w:marTop w:val="0"/>
                  <w:marBottom w:val="0"/>
                  <w:divBdr>
                    <w:top w:val="none" w:sz="0" w:space="0" w:color="auto"/>
                    <w:left w:val="none" w:sz="0" w:space="0" w:color="auto"/>
                    <w:bottom w:val="none" w:sz="0" w:space="0" w:color="auto"/>
                    <w:right w:val="none" w:sz="0" w:space="0" w:color="auto"/>
                  </w:divBdr>
                </w:div>
                <w:div w:id="1881898995">
                  <w:marLeft w:val="480"/>
                  <w:marRight w:val="0"/>
                  <w:marTop w:val="0"/>
                  <w:marBottom w:val="0"/>
                  <w:divBdr>
                    <w:top w:val="none" w:sz="0" w:space="0" w:color="auto"/>
                    <w:left w:val="none" w:sz="0" w:space="0" w:color="auto"/>
                    <w:bottom w:val="none" w:sz="0" w:space="0" w:color="auto"/>
                    <w:right w:val="none" w:sz="0" w:space="0" w:color="auto"/>
                  </w:divBdr>
                </w:div>
                <w:div w:id="699546242">
                  <w:marLeft w:val="480"/>
                  <w:marRight w:val="0"/>
                  <w:marTop w:val="0"/>
                  <w:marBottom w:val="0"/>
                  <w:divBdr>
                    <w:top w:val="none" w:sz="0" w:space="0" w:color="auto"/>
                    <w:left w:val="none" w:sz="0" w:space="0" w:color="auto"/>
                    <w:bottom w:val="none" w:sz="0" w:space="0" w:color="auto"/>
                    <w:right w:val="none" w:sz="0" w:space="0" w:color="auto"/>
                  </w:divBdr>
                </w:div>
                <w:div w:id="929460250">
                  <w:marLeft w:val="480"/>
                  <w:marRight w:val="0"/>
                  <w:marTop w:val="0"/>
                  <w:marBottom w:val="0"/>
                  <w:divBdr>
                    <w:top w:val="none" w:sz="0" w:space="0" w:color="auto"/>
                    <w:left w:val="none" w:sz="0" w:space="0" w:color="auto"/>
                    <w:bottom w:val="none" w:sz="0" w:space="0" w:color="auto"/>
                    <w:right w:val="none" w:sz="0" w:space="0" w:color="auto"/>
                  </w:divBdr>
                </w:div>
                <w:div w:id="907114328">
                  <w:marLeft w:val="480"/>
                  <w:marRight w:val="0"/>
                  <w:marTop w:val="0"/>
                  <w:marBottom w:val="0"/>
                  <w:divBdr>
                    <w:top w:val="none" w:sz="0" w:space="0" w:color="auto"/>
                    <w:left w:val="none" w:sz="0" w:space="0" w:color="auto"/>
                    <w:bottom w:val="none" w:sz="0" w:space="0" w:color="auto"/>
                    <w:right w:val="none" w:sz="0" w:space="0" w:color="auto"/>
                  </w:divBdr>
                </w:div>
                <w:div w:id="399405900">
                  <w:marLeft w:val="480"/>
                  <w:marRight w:val="0"/>
                  <w:marTop w:val="0"/>
                  <w:marBottom w:val="0"/>
                  <w:divBdr>
                    <w:top w:val="none" w:sz="0" w:space="0" w:color="auto"/>
                    <w:left w:val="none" w:sz="0" w:space="0" w:color="auto"/>
                    <w:bottom w:val="none" w:sz="0" w:space="0" w:color="auto"/>
                    <w:right w:val="none" w:sz="0" w:space="0" w:color="auto"/>
                  </w:divBdr>
                </w:div>
                <w:div w:id="1113089818">
                  <w:marLeft w:val="480"/>
                  <w:marRight w:val="0"/>
                  <w:marTop w:val="0"/>
                  <w:marBottom w:val="0"/>
                  <w:divBdr>
                    <w:top w:val="none" w:sz="0" w:space="0" w:color="auto"/>
                    <w:left w:val="none" w:sz="0" w:space="0" w:color="auto"/>
                    <w:bottom w:val="none" w:sz="0" w:space="0" w:color="auto"/>
                    <w:right w:val="none" w:sz="0" w:space="0" w:color="auto"/>
                  </w:divBdr>
                </w:div>
                <w:div w:id="1851723210">
                  <w:marLeft w:val="480"/>
                  <w:marRight w:val="0"/>
                  <w:marTop w:val="0"/>
                  <w:marBottom w:val="0"/>
                  <w:divBdr>
                    <w:top w:val="none" w:sz="0" w:space="0" w:color="auto"/>
                    <w:left w:val="none" w:sz="0" w:space="0" w:color="auto"/>
                    <w:bottom w:val="none" w:sz="0" w:space="0" w:color="auto"/>
                    <w:right w:val="none" w:sz="0" w:space="0" w:color="auto"/>
                  </w:divBdr>
                </w:div>
                <w:div w:id="115031173">
                  <w:marLeft w:val="480"/>
                  <w:marRight w:val="0"/>
                  <w:marTop w:val="0"/>
                  <w:marBottom w:val="0"/>
                  <w:divBdr>
                    <w:top w:val="none" w:sz="0" w:space="0" w:color="auto"/>
                    <w:left w:val="none" w:sz="0" w:space="0" w:color="auto"/>
                    <w:bottom w:val="none" w:sz="0" w:space="0" w:color="auto"/>
                    <w:right w:val="none" w:sz="0" w:space="0" w:color="auto"/>
                  </w:divBdr>
                </w:div>
                <w:div w:id="1220438461">
                  <w:marLeft w:val="480"/>
                  <w:marRight w:val="0"/>
                  <w:marTop w:val="0"/>
                  <w:marBottom w:val="0"/>
                  <w:divBdr>
                    <w:top w:val="none" w:sz="0" w:space="0" w:color="auto"/>
                    <w:left w:val="none" w:sz="0" w:space="0" w:color="auto"/>
                    <w:bottom w:val="none" w:sz="0" w:space="0" w:color="auto"/>
                    <w:right w:val="none" w:sz="0" w:space="0" w:color="auto"/>
                  </w:divBdr>
                </w:div>
                <w:div w:id="619728344">
                  <w:marLeft w:val="480"/>
                  <w:marRight w:val="0"/>
                  <w:marTop w:val="0"/>
                  <w:marBottom w:val="0"/>
                  <w:divBdr>
                    <w:top w:val="none" w:sz="0" w:space="0" w:color="auto"/>
                    <w:left w:val="none" w:sz="0" w:space="0" w:color="auto"/>
                    <w:bottom w:val="none" w:sz="0" w:space="0" w:color="auto"/>
                    <w:right w:val="none" w:sz="0" w:space="0" w:color="auto"/>
                  </w:divBdr>
                </w:div>
                <w:div w:id="151454706">
                  <w:marLeft w:val="480"/>
                  <w:marRight w:val="0"/>
                  <w:marTop w:val="0"/>
                  <w:marBottom w:val="0"/>
                  <w:divBdr>
                    <w:top w:val="none" w:sz="0" w:space="0" w:color="auto"/>
                    <w:left w:val="none" w:sz="0" w:space="0" w:color="auto"/>
                    <w:bottom w:val="none" w:sz="0" w:space="0" w:color="auto"/>
                    <w:right w:val="none" w:sz="0" w:space="0" w:color="auto"/>
                  </w:divBdr>
                </w:div>
                <w:div w:id="1578323022">
                  <w:marLeft w:val="480"/>
                  <w:marRight w:val="0"/>
                  <w:marTop w:val="0"/>
                  <w:marBottom w:val="0"/>
                  <w:divBdr>
                    <w:top w:val="none" w:sz="0" w:space="0" w:color="auto"/>
                    <w:left w:val="none" w:sz="0" w:space="0" w:color="auto"/>
                    <w:bottom w:val="none" w:sz="0" w:space="0" w:color="auto"/>
                    <w:right w:val="none" w:sz="0" w:space="0" w:color="auto"/>
                  </w:divBdr>
                </w:div>
                <w:div w:id="1917784601">
                  <w:marLeft w:val="480"/>
                  <w:marRight w:val="0"/>
                  <w:marTop w:val="0"/>
                  <w:marBottom w:val="0"/>
                  <w:divBdr>
                    <w:top w:val="none" w:sz="0" w:space="0" w:color="auto"/>
                    <w:left w:val="none" w:sz="0" w:space="0" w:color="auto"/>
                    <w:bottom w:val="none" w:sz="0" w:space="0" w:color="auto"/>
                    <w:right w:val="none" w:sz="0" w:space="0" w:color="auto"/>
                  </w:divBdr>
                </w:div>
                <w:div w:id="1541435063">
                  <w:marLeft w:val="480"/>
                  <w:marRight w:val="0"/>
                  <w:marTop w:val="0"/>
                  <w:marBottom w:val="0"/>
                  <w:divBdr>
                    <w:top w:val="none" w:sz="0" w:space="0" w:color="auto"/>
                    <w:left w:val="none" w:sz="0" w:space="0" w:color="auto"/>
                    <w:bottom w:val="none" w:sz="0" w:space="0" w:color="auto"/>
                    <w:right w:val="none" w:sz="0" w:space="0" w:color="auto"/>
                  </w:divBdr>
                </w:div>
                <w:div w:id="2144232085">
                  <w:marLeft w:val="480"/>
                  <w:marRight w:val="0"/>
                  <w:marTop w:val="0"/>
                  <w:marBottom w:val="0"/>
                  <w:divBdr>
                    <w:top w:val="none" w:sz="0" w:space="0" w:color="auto"/>
                    <w:left w:val="none" w:sz="0" w:space="0" w:color="auto"/>
                    <w:bottom w:val="none" w:sz="0" w:space="0" w:color="auto"/>
                    <w:right w:val="none" w:sz="0" w:space="0" w:color="auto"/>
                  </w:divBdr>
                </w:div>
                <w:div w:id="603340972">
                  <w:marLeft w:val="480"/>
                  <w:marRight w:val="0"/>
                  <w:marTop w:val="0"/>
                  <w:marBottom w:val="0"/>
                  <w:divBdr>
                    <w:top w:val="none" w:sz="0" w:space="0" w:color="auto"/>
                    <w:left w:val="none" w:sz="0" w:space="0" w:color="auto"/>
                    <w:bottom w:val="none" w:sz="0" w:space="0" w:color="auto"/>
                    <w:right w:val="none" w:sz="0" w:space="0" w:color="auto"/>
                  </w:divBdr>
                </w:div>
                <w:div w:id="667293644">
                  <w:marLeft w:val="480"/>
                  <w:marRight w:val="0"/>
                  <w:marTop w:val="0"/>
                  <w:marBottom w:val="0"/>
                  <w:divBdr>
                    <w:top w:val="none" w:sz="0" w:space="0" w:color="auto"/>
                    <w:left w:val="none" w:sz="0" w:space="0" w:color="auto"/>
                    <w:bottom w:val="none" w:sz="0" w:space="0" w:color="auto"/>
                    <w:right w:val="none" w:sz="0" w:space="0" w:color="auto"/>
                  </w:divBdr>
                </w:div>
                <w:div w:id="134952888">
                  <w:marLeft w:val="480"/>
                  <w:marRight w:val="0"/>
                  <w:marTop w:val="0"/>
                  <w:marBottom w:val="0"/>
                  <w:divBdr>
                    <w:top w:val="none" w:sz="0" w:space="0" w:color="auto"/>
                    <w:left w:val="none" w:sz="0" w:space="0" w:color="auto"/>
                    <w:bottom w:val="none" w:sz="0" w:space="0" w:color="auto"/>
                    <w:right w:val="none" w:sz="0" w:space="0" w:color="auto"/>
                  </w:divBdr>
                </w:div>
                <w:div w:id="674917935">
                  <w:marLeft w:val="480"/>
                  <w:marRight w:val="0"/>
                  <w:marTop w:val="0"/>
                  <w:marBottom w:val="0"/>
                  <w:divBdr>
                    <w:top w:val="none" w:sz="0" w:space="0" w:color="auto"/>
                    <w:left w:val="none" w:sz="0" w:space="0" w:color="auto"/>
                    <w:bottom w:val="none" w:sz="0" w:space="0" w:color="auto"/>
                    <w:right w:val="none" w:sz="0" w:space="0" w:color="auto"/>
                  </w:divBdr>
                </w:div>
                <w:div w:id="848570372">
                  <w:marLeft w:val="480"/>
                  <w:marRight w:val="0"/>
                  <w:marTop w:val="0"/>
                  <w:marBottom w:val="0"/>
                  <w:divBdr>
                    <w:top w:val="none" w:sz="0" w:space="0" w:color="auto"/>
                    <w:left w:val="none" w:sz="0" w:space="0" w:color="auto"/>
                    <w:bottom w:val="none" w:sz="0" w:space="0" w:color="auto"/>
                    <w:right w:val="none" w:sz="0" w:space="0" w:color="auto"/>
                  </w:divBdr>
                </w:div>
                <w:div w:id="982001227">
                  <w:marLeft w:val="480"/>
                  <w:marRight w:val="0"/>
                  <w:marTop w:val="0"/>
                  <w:marBottom w:val="0"/>
                  <w:divBdr>
                    <w:top w:val="none" w:sz="0" w:space="0" w:color="auto"/>
                    <w:left w:val="none" w:sz="0" w:space="0" w:color="auto"/>
                    <w:bottom w:val="none" w:sz="0" w:space="0" w:color="auto"/>
                    <w:right w:val="none" w:sz="0" w:space="0" w:color="auto"/>
                  </w:divBdr>
                </w:div>
                <w:div w:id="670254102">
                  <w:marLeft w:val="480"/>
                  <w:marRight w:val="0"/>
                  <w:marTop w:val="0"/>
                  <w:marBottom w:val="0"/>
                  <w:divBdr>
                    <w:top w:val="none" w:sz="0" w:space="0" w:color="auto"/>
                    <w:left w:val="none" w:sz="0" w:space="0" w:color="auto"/>
                    <w:bottom w:val="none" w:sz="0" w:space="0" w:color="auto"/>
                    <w:right w:val="none" w:sz="0" w:space="0" w:color="auto"/>
                  </w:divBdr>
                </w:div>
                <w:div w:id="616450145">
                  <w:marLeft w:val="480"/>
                  <w:marRight w:val="0"/>
                  <w:marTop w:val="0"/>
                  <w:marBottom w:val="0"/>
                  <w:divBdr>
                    <w:top w:val="none" w:sz="0" w:space="0" w:color="auto"/>
                    <w:left w:val="none" w:sz="0" w:space="0" w:color="auto"/>
                    <w:bottom w:val="none" w:sz="0" w:space="0" w:color="auto"/>
                    <w:right w:val="none" w:sz="0" w:space="0" w:color="auto"/>
                  </w:divBdr>
                </w:div>
                <w:div w:id="1207839013">
                  <w:marLeft w:val="480"/>
                  <w:marRight w:val="0"/>
                  <w:marTop w:val="0"/>
                  <w:marBottom w:val="0"/>
                  <w:divBdr>
                    <w:top w:val="none" w:sz="0" w:space="0" w:color="auto"/>
                    <w:left w:val="none" w:sz="0" w:space="0" w:color="auto"/>
                    <w:bottom w:val="none" w:sz="0" w:space="0" w:color="auto"/>
                    <w:right w:val="none" w:sz="0" w:space="0" w:color="auto"/>
                  </w:divBdr>
                </w:div>
                <w:div w:id="222567208">
                  <w:marLeft w:val="480"/>
                  <w:marRight w:val="0"/>
                  <w:marTop w:val="0"/>
                  <w:marBottom w:val="0"/>
                  <w:divBdr>
                    <w:top w:val="none" w:sz="0" w:space="0" w:color="auto"/>
                    <w:left w:val="none" w:sz="0" w:space="0" w:color="auto"/>
                    <w:bottom w:val="none" w:sz="0" w:space="0" w:color="auto"/>
                    <w:right w:val="none" w:sz="0" w:space="0" w:color="auto"/>
                  </w:divBdr>
                </w:div>
                <w:div w:id="1676107659">
                  <w:marLeft w:val="480"/>
                  <w:marRight w:val="0"/>
                  <w:marTop w:val="0"/>
                  <w:marBottom w:val="0"/>
                  <w:divBdr>
                    <w:top w:val="none" w:sz="0" w:space="0" w:color="auto"/>
                    <w:left w:val="none" w:sz="0" w:space="0" w:color="auto"/>
                    <w:bottom w:val="none" w:sz="0" w:space="0" w:color="auto"/>
                    <w:right w:val="none" w:sz="0" w:space="0" w:color="auto"/>
                  </w:divBdr>
                </w:div>
                <w:div w:id="1818649329">
                  <w:marLeft w:val="480"/>
                  <w:marRight w:val="0"/>
                  <w:marTop w:val="0"/>
                  <w:marBottom w:val="0"/>
                  <w:divBdr>
                    <w:top w:val="none" w:sz="0" w:space="0" w:color="auto"/>
                    <w:left w:val="none" w:sz="0" w:space="0" w:color="auto"/>
                    <w:bottom w:val="none" w:sz="0" w:space="0" w:color="auto"/>
                    <w:right w:val="none" w:sz="0" w:space="0" w:color="auto"/>
                  </w:divBdr>
                </w:div>
                <w:div w:id="1834638357">
                  <w:marLeft w:val="480"/>
                  <w:marRight w:val="0"/>
                  <w:marTop w:val="0"/>
                  <w:marBottom w:val="0"/>
                  <w:divBdr>
                    <w:top w:val="none" w:sz="0" w:space="0" w:color="auto"/>
                    <w:left w:val="none" w:sz="0" w:space="0" w:color="auto"/>
                    <w:bottom w:val="none" w:sz="0" w:space="0" w:color="auto"/>
                    <w:right w:val="none" w:sz="0" w:space="0" w:color="auto"/>
                  </w:divBdr>
                </w:div>
                <w:div w:id="779956602">
                  <w:marLeft w:val="480"/>
                  <w:marRight w:val="0"/>
                  <w:marTop w:val="0"/>
                  <w:marBottom w:val="0"/>
                  <w:divBdr>
                    <w:top w:val="none" w:sz="0" w:space="0" w:color="auto"/>
                    <w:left w:val="none" w:sz="0" w:space="0" w:color="auto"/>
                    <w:bottom w:val="none" w:sz="0" w:space="0" w:color="auto"/>
                    <w:right w:val="none" w:sz="0" w:space="0" w:color="auto"/>
                  </w:divBdr>
                </w:div>
                <w:div w:id="1012101336">
                  <w:marLeft w:val="480"/>
                  <w:marRight w:val="0"/>
                  <w:marTop w:val="0"/>
                  <w:marBottom w:val="0"/>
                  <w:divBdr>
                    <w:top w:val="none" w:sz="0" w:space="0" w:color="auto"/>
                    <w:left w:val="none" w:sz="0" w:space="0" w:color="auto"/>
                    <w:bottom w:val="none" w:sz="0" w:space="0" w:color="auto"/>
                    <w:right w:val="none" w:sz="0" w:space="0" w:color="auto"/>
                  </w:divBdr>
                </w:div>
                <w:div w:id="8018471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20094987">
          <w:marLeft w:val="480"/>
          <w:marRight w:val="0"/>
          <w:marTop w:val="0"/>
          <w:marBottom w:val="0"/>
          <w:divBdr>
            <w:top w:val="none" w:sz="0" w:space="0" w:color="auto"/>
            <w:left w:val="none" w:sz="0" w:space="0" w:color="auto"/>
            <w:bottom w:val="none" w:sz="0" w:space="0" w:color="auto"/>
            <w:right w:val="none" w:sz="0" w:space="0" w:color="auto"/>
          </w:divBdr>
        </w:div>
        <w:div w:id="1047224719">
          <w:marLeft w:val="480"/>
          <w:marRight w:val="0"/>
          <w:marTop w:val="0"/>
          <w:marBottom w:val="0"/>
          <w:divBdr>
            <w:top w:val="none" w:sz="0" w:space="0" w:color="auto"/>
            <w:left w:val="none" w:sz="0" w:space="0" w:color="auto"/>
            <w:bottom w:val="none" w:sz="0" w:space="0" w:color="auto"/>
            <w:right w:val="none" w:sz="0" w:space="0" w:color="auto"/>
          </w:divBdr>
        </w:div>
        <w:div w:id="1116680126">
          <w:marLeft w:val="480"/>
          <w:marRight w:val="0"/>
          <w:marTop w:val="0"/>
          <w:marBottom w:val="0"/>
          <w:divBdr>
            <w:top w:val="none" w:sz="0" w:space="0" w:color="auto"/>
            <w:left w:val="none" w:sz="0" w:space="0" w:color="auto"/>
            <w:bottom w:val="none" w:sz="0" w:space="0" w:color="auto"/>
            <w:right w:val="none" w:sz="0" w:space="0" w:color="auto"/>
          </w:divBdr>
        </w:div>
        <w:div w:id="383212644">
          <w:marLeft w:val="480"/>
          <w:marRight w:val="0"/>
          <w:marTop w:val="0"/>
          <w:marBottom w:val="0"/>
          <w:divBdr>
            <w:top w:val="none" w:sz="0" w:space="0" w:color="auto"/>
            <w:left w:val="none" w:sz="0" w:space="0" w:color="auto"/>
            <w:bottom w:val="none" w:sz="0" w:space="0" w:color="auto"/>
            <w:right w:val="none" w:sz="0" w:space="0" w:color="auto"/>
          </w:divBdr>
        </w:div>
        <w:div w:id="358438321">
          <w:marLeft w:val="480"/>
          <w:marRight w:val="0"/>
          <w:marTop w:val="0"/>
          <w:marBottom w:val="0"/>
          <w:divBdr>
            <w:top w:val="none" w:sz="0" w:space="0" w:color="auto"/>
            <w:left w:val="none" w:sz="0" w:space="0" w:color="auto"/>
            <w:bottom w:val="none" w:sz="0" w:space="0" w:color="auto"/>
            <w:right w:val="none" w:sz="0" w:space="0" w:color="auto"/>
          </w:divBdr>
        </w:div>
        <w:div w:id="118184430">
          <w:marLeft w:val="480"/>
          <w:marRight w:val="0"/>
          <w:marTop w:val="0"/>
          <w:marBottom w:val="0"/>
          <w:divBdr>
            <w:top w:val="none" w:sz="0" w:space="0" w:color="auto"/>
            <w:left w:val="none" w:sz="0" w:space="0" w:color="auto"/>
            <w:bottom w:val="none" w:sz="0" w:space="0" w:color="auto"/>
            <w:right w:val="none" w:sz="0" w:space="0" w:color="auto"/>
          </w:divBdr>
        </w:div>
        <w:div w:id="890654113">
          <w:marLeft w:val="480"/>
          <w:marRight w:val="0"/>
          <w:marTop w:val="0"/>
          <w:marBottom w:val="0"/>
          <w:divBdr>
            <w:top w:val="none" w:sz="0" w:space="0" w:color="auto"/>
            <w:left w:val="none" w:sz="0" w:space="0" w:color="auto"/>
            <w:bottom w:val="none" w:sz="0" w:space="0" w:color="auto"/>
            <w:right w:val="none" w:sz="0" w:space="0" w:color="auto"/>
          </w:divBdr>
        </w:div>
        <w:div w:id="1107117973">
          <w:marLeft w:val="480"/>
          <w:marRight w:val="0"/>
          <w:marTop w:val="0"/>
          <w:marBottom w:val="0"/>
          <w:divBdr>
            <w:top w:val="none" w:sz="0" w:space="0" w:color="auto"/>
            <w:left w:val="none" w:sz="0" w:space="0" w:color="auto"/>
            <w:bottom w:val="none" w:sz="0" w:space="0" w:color="auto"/>
            <w:right w:val="none" w:sz="0" w:space="0" w:color="auto"/>
          </w:divBdr>
        </w:div>
        <w:div w:id="1261374695">
          <w:marLeft w:val="480"/>
          <w:marRight w:val="0"/>
          <w:marTop w:val="0"/>
          <w:marBottom w:val="0"/>
          <w:divBdr>
            <w:top w:val="none" w:sz="0" w:space="0" w:color="auto"/>
            <w:left w:val="none" w:sz="0" w:space="0" w:color="auto"/>
            <w:bottom w:val="none" w:sz="0" w:space="0" w:color="auto"/>
            <w:right w:val="none" w:sz="0" w:space="0" w:color="auto"/>
          </w:divBdr>
        </w:div>
        <w:div w:id="2139258136">
          <w:marLeft w:val="480"/>
          <w:marRight w:val="0"/>
          <w:marTop w:val="0"/>
          <w:marBottom w:val="0"/>
          <w:divBdr>
            <w:top w:val="none" w:sz="0" w:space="0" w:color="auto"/>
            <w:left w:val="none" w:sz="0" w:space="0" w:color="auto"/>
            <w:bottom w:val="none" w:sz="0" w:space="0" w:color="auto"/>
            <w:right w:val="none" w:sz="0" w:space="0" w:color="auto"/>
          </w:divBdr>
        </w:div>
        <w:div w:id="1000696109">
          <w:marLeft w:val="480"/>
          <w:marRight w:val="0"/>
          <w:marTop w:val="0"/>
          <w:marBottom w:val="0"/>
          <w:divBdr>
            <w:top w:val="none" w:sz="0" w:space="0" w:color="auto"/>
            <w:left w:val="none" w:sz="0" w:space="0" w:color="auto"/>
            <w:bottom w:val="none" w:sz="0" w:space="0" w:color="auto"/>
            <w:right w:val="none" w:sz="0" w:space="0" w:color="auto"/>
          </w:divBdr>
        </w:div>
        <w:div w:id="2071152846">
          <w:marLeft w:val="480"/>
          <w:marRight w:val="0"/>
          <w:marTop w:val="0"/>
          <w:marBottom w:val="0"/>
          <w:divBdr>
            <w:top w:val="none" w:sz="0" w:space="0" w:color="auto"/>
            <w:left w:val="none" w:sz="0" w:space="0" w:color="auto"/>
            <w:bottom w:val="none" w:sz="0" w:space="0" w:color="auto"/>
            <w:right w:val="none" w:sz="0" w:space="0" w:color="auto"/>
          </w:divBdr>
        </w:div>
        <w:div w:id="633488839">
          <w:marLeft w:val="480"/>
          <w:marRight w:val="0"/>
          <w:marTop w:val="0"/>
          <w:marBottom w:val="0"/>
          <w:divBdr>
            <w:top w:val="none" w:sz="0" w:space="0" w:color="auto"/>
            <w:left w:val="none" w:sz="0" w:space="0" w:color="auto"/>
            <w:bottom w:val="none" w:sz="0" w:space="0" w:color="auto"/>
            <w:right w:val="none" w:sz="0" w:space="0" w:color="auto"/>
          </w:divBdr>
        </w:div>
        <w:div w:id="220334592">
          <w:marLeft w:val="480"/>
          <w:marRight w:val="0"/>
          <w:marTop w:val="0"/>
          <w:marBottom w:val="0"/>
          <w:divBdr>
            <w:top w:val="none" w:sz="0" w:space="0" w:color="auto"/>
            <w:left w:val="none" w:sz="0" w:space="0" w:color="auto"/>
            <w:bottom w:val="none" w:sz="0" w:space="0" w:color="auto"/>
            <w:right w:val="none" w:sz="0" w:space="0" w:color="auto"/>
          </w:divBdr>
        </w:div>
        <w:div w:id="646477305">
          <w:marLeft w:val="480"/>
          <w:marRight w:val="0"/>
          <w:marTop w:val="0"/>
          <w:marBottom w:val="0"/>
          <w:divBdr>
            <w:top w:val="none" w:sz="0" w:space="0" w:color="auto"/>
            <w:left w:val="none" w:sz="0" w:space="0" w:color="auto"/>
            <w:bottom w:val="none" w:sz="0" w:space="0" w:color="auto"/>
            <w:right w:val="none" w:sz="0" w:space="0" w:color="auto"/>
          </w:divBdr>
        </w:div>
        <w:div w:id="6368796">
          <w:marLeft w:val="480"/>
          <w:marRight w:val="0"/>
          <w:marTop w:val="0"/>
          <w:marBottom w:val="0"/>
          <w:divBdr>
            <w:top w:val="none" w:sz="0" w:space="0" w:color="auto"/>
            <w:left w:val="none" w:sz="0" w:space="0" w:color="auto"/>
            <w:bottom w:val="none" w:sz="0" w:space="0" w:color="auto"/>
            <w:right w:val="none" w:sz="0" w:space="0" w:color="auto"/>
          </w:divBdr>
        </w:div>
        <w:div w:id="236286560">
          <w:marLeft w:val="480"/>
          <w:marRight w:val="0"/>
          <w:marTop w:val="0"/>
          <w:marBottom w:val="0"/>
          <w:divBdr>
            <w:top w:val="none" w:sz="0" w:space="0" w:color="auto"/>
            <w:left w:val="none" w:sz="0" w:space="0" w:color="auto"/>
            <w:bottom w:val="none" w:sz="0" w:space="0" w:color="auto"/>
            <w:right w:val="none" w:sz="0" w:space="0" w:color="auto"/>
          </w:divBdr>
        </w:div>
        <w:div w:id="2085226093">
          <w:marLeft w:val="480"/>
          <w:marRight w:val="0"/>
          <w:marTop w:val="0"/>
          <w:marBottom w:val="0"/>
          <w:divBdr>
            <w:top w:val="none" w:sz="0" w:space="0" w:color="auto"/>
            <w:left w:val="none" w:sz="0" w:space="0" w:color="auto"/>
            <w:bottom w:val="none" w:sz="0" w:space="0" w:color="auto"/>
            <w:right w:val="none" w:sz="0" w:space="0" w:color="auto"/>
          </w:divBdr>
        </w:div>
        <w:div w:id="426272151">
          <w:marLeft w:val="480"/>
          <w:marRight w:val="0"/>
          <w:marTop w:val="0"/>
          <w:marBottom w:val="0"/>
          <w:divBdr>
            <w:top w:val="none" w:sz="0" w:space="0" w:color="auto"/>
            <w:left w:val="none" w:sz="0" w:space="0" w:color="auto"/>
            <w:bottom w:val="none" w:sz="0" w:space="0" w:color="auto"/>
            <w:right w:val="none" w:sz="0" w:space="0" w:color="auto"/>
          </w:divBdr>
        </w:div>
        <w:div w:id="1807624865">
          <w:marLeft w:val="480"/>
          <w:marRight w:val="0"/>
          <w:marTop w:val="0"/>
          <w:marBottom w:val="0"/>
          <w:divBdr>
            <w:top w:val="none" w:sz="0" w:space="0" w:color="auto"/>
            <w:left w:val="none" w:sz="0" w:space="0" w:color="auto"/>
            <w:bottom w:val="none" w:sz="0" w:space="0" w:color="auto"/>
            <w:right w:val="none" w:sz="0" w:space="0" w:color="auto"/>
          </w:divBdr>
        </w:div>
        <w:div w:id="1919486318">
          <w:marLeft w:val="480"/>
          <w:marRight w:val="0"/>
          <w:marTop w:val="0"/>
          <w:marBottom w:val="0"/>
          <w:divBdr>
            <w:top w:val="none" w:sz="0" w:space="0" w:color="auto"/>
            <w:left w:val="none" w:sz="0" w:space="0" w:color="auto"/>
            <w:bottom w:val="none" w:sz="0" w:space="0" w:color="auto"/>
            <w:right w:val="none" w:sz="0" w:space="0" w:color="auto"/>
          </w:divBdr>
        </w:div>
        <w:div w:id="1365793688">
          <w:marLeft w:val="480"/>
          <w:marRight w:val="0"/>
          <w:marTop w:val="0"/>
          <w:marBottom w:val="0"/>
          <w:divBdr>
            <w:top w:val="none" w:sz="0" w:space="0" w:color="auto"/>
            <w:left w:val="none" w:sz="0" w:space="0" w:color="auto"/>
            <w:bottom w:val="none" w:sz="0" w:space="0" w:color="auto"/>
            <w:right w:val="none" w:sz="0" w:space="0" w:color="auto"/>
          </w:divBdr>
        </w:div>
        <w:div w:id="17659620">
          <w:marLeft w:val="480"/>
          <w:marRight w:val="0"/>
          <w:marTop w:val="0"/>
          <w:marBottom w:val="0"/>
          <w:divBdr>
            <w:top w:val="none" w:sz="0" w:space="0" w:color="auto"/>
            <w:left w:val="none" w:sz="0" w:space="0" w:color="auto"/>
            <w:bottom w:val="none" w:sz="0" w:space="0" w:color="auto"/>
            <w:right w:val="none" w:sz="0" w:space="0" w:color="auto"/>
          </w:divBdr>
        </w:div>
        <w:div w:id="792793003">
          <w:marLeft w:val="480"/>
          <w:marRight w:val="0"/>
          <w:marTop w:val="0"/>
          <w:marBottom w:val="0"/>
          <w:divBdr>
            <w:top w:val="none" w:sz="0" w:space="0" w:color="auto"/>
            <w:left w:val="none" w:sz="0" w:space="0" w:color="auto"/>
            <w:bottom w:val="none" w:sz="0" w:space="0" w:color="auto"/>
            <w:right w:val="none" w:sz="0" w:space="0" w:color="auto"/>
          </w:divBdr>
        </w:div>
        <w:div w:id="736048895">
          <w:marLeft w:val="480"/>
          <w:marRight w:val="0"/>
          <w:marTop w:val="0"/>
          <w:marBottom w:val="0"/>
          <w:divBdr>
            <w:top w:val="none" w:sz="0" w:space="0" w:color="auto"/>
            <w:left w:val="none" w:sz="0" w:space="0" w:color="auto"/>
            <w:bottom w:val="none" w:sz="0" w:space="0" w:color="auto"/>
            <w:right w:val="none" w:sz="0" w:space="0" w:color="auto"/>
          </w:divBdr>
        </w:div>
        <w:div w:id="2061854479">
          <w:marLeft w:val="480"/>
          <w:marRight w:val="0"/>
          <w:marTop w:val="0"/>
          <w:marBottom w:val="0"/>
          <w:divBdr>
            <w:top w:val="none" w:sz="0" w:space="0" w:color="auto"/>
            <w:left w:val="none" w:sz="0" w:space="0" w:color="auto"/>
            <w:bottom w:val="none" w:sz="0" w:space="0" w:color="auto"/>
            <w:right w:val="none" w:sz="0" w:space="0" w:color="auto"/>
          </w:divBdr>
        </w:div>
        <w:div w:id="1501197162">
          <w:marLeft w:val="480"/>
          <w:marRight w:val="0"/>
          <w:marTop w:val="0"/>
          <w:marBottom w:val="0"/>
          <w:divBdr>
            <w:top w:val="none" w:sz="0" w:space="0" w:color="auto"/>
            <w:left w:val="none" w:sz="0" w:space="0" w:color="auto"/>
            <w:bottom w:val="none" w:sz="0" w:space="0" w:color="auto"/>
            <w:right w:val="none" w:sz="0" w:space="0" w:color="auto"/>
          </w:divBdr>
        </w:div>
        <w:div w:id="1450319602">
          <w:marLeft w:val="480"/>
          <w:marRight w:val="0"/>
          <w:marTop w:val="0"/>
          <w:marBottom w:val="0"/>
          <w:divBdr>
            <w:top w:val="none" w:sz="0" w:space="0" w:color="auto"/>
            <w:left w:val="none" w:sz="0" w:space="0" w:color="auto"/>
            <w:bottom w:val="none" w:sz="0" w:space="0" w:color="auto"/>
            <w:right w:val="none" w:sz="0" w:space="0" w:color="auto"/>
          </w:divBdr>
        </w:div>
        <w:div w:id="1221012704">
          <w:marLeft w:val="480"/>
          <w:marRight w:val="0"/>
          <w:marTop w:val="0"/>
          <w:marBottom w:val="0"/>
          <w:divBdr>
            <w:top w:val="none" w:sz="0" w:space="0" w:color="auto"/>
            <w:left w:val="none" w:sz="0" w:space="0" w:color="auto"/>
            <w:bottom w:val="none" w:sz="0" w:space="0" w:color="auto"/>
            <w:right w:val="none" w:sz="0" w:space="0" w:color="auto"/>
          </w:divBdr>
        </w:div>
        <w:div w:id="747507657">
          <w:marLeft w:val="480"/>
          <w:marRight w:val="0"/>
          <w:marTop w:val="0"/>
          <w:marBottom w:val="0"/>
          <w:divBdr>
            <w:top w:val="none" w:sz="0" w:space="0" w:color="auto"/>
            <w:left w:val="none" w:sz="0" w:space="0" w:color="auto"/>
            <w:bottom w:val="none" w:sz="0" w:space="0" w:color="auto"/>
            <w:right w:val="none" w:sz="0" w:space="0" w:color="auto"/>
          </w:divBdr>
        </w:div>
        <w:div w:id="691499111">
          <w:marLeft w:val="480"/>
          <w:marRight w:val="0"/>
          <w:marTop w:val="0"/>
          <w:marBottom w:val="0"/>
          <w:divBdr>
            <w:top w:val="none" w:sz="0" w:space="0" w:color="auto"/>
            <w:left w:val="none" w:sz="0" w:space="0" w:color="auto"/>
            <w:bottom w:val="none" w:sz="0" w:space="0" w:color="auto"/>
            <w:right w:val="none" w:sz="0" w:space="0" w:color="auto"/>
          </w:divBdr>
        </w:div>
        <w:div w:id="1321345006">
          <w:marLeft w:val="480"/>
          <w:marRight w:val="0"/>
          <w:marTop w:val="0"/>
          <w:marBottom w:val="0"/>
          <w:divBdr>
            <w:top w:val="none" w:sz="0" w:space="0" w:color="auto"/>
            <w:left w:val="none" w:sz="0" w:space="0" w:color="auto"/>
            <w:bottom w:val="none" w:sz="0" w:space="0" w:color="auto"/>
            <w:right w:val="none" w:sz="0" w:space="0" w:color="auto"/>
          </w:divBdr>
        </w:div>
        <w:div w:id="72242694">
          <w:marLeft w:val="480"/>
          <w:marRight w:val="0"/>
          <w:marTop w:val="0"/>
          <w:marBottom w:val="0"/>
          <w:divBdr>
            <w:top w:val="none" w:sz="0" w:space="0" w:color="auto"/>
            <w:left w:val="none" w:sz="0" w:space="0" w:color="auto"/>
            <w:bottom w:val="none" w:sz="0" w:space="0" w:color="auto"/>
            <w:right w:val="none" w:sz="0" w:space="0" w:color="auto"/>
          </w:divBdr>
        </w:div>
        <w:div w:id="1457413437">
          <w:marLeft w:val="480"/>
          <w:marRight w:val="0"/>
          <w:marTop w:val="0"/>
          <w:marBottom w:val="0"/>
          <w:divBdr>
            <w:top w:val="none" w:sz="0" w:space="0" w:color="auto"/>
            <w:left w:val="none" w:sz="0" w:space="0" w:color="auto"/>
            <w:bottom w:val="none" w:sz="0" w:space="0" w:color="auto"/>
            <w:right w:val="none" w:sz="0" w:space="0" w:color="auto"/>
          </w:divBdr>
        </w:div>
        <w:div w:id="544174057">
          <w:marLeft w:val="480"/>
          <w:marRight w:val="0"/>
          <w:marTop w:val="0"/>
          <w:marBottom w:val="0"/>
          <w:divBdr>
            <w:top w:val="none" w:sz="0" w:space="0" w:color="auto"/>
            <w:left w:val="none" w:sz="0" w:space="0" w:color="auto"/>
            <w:bottom w:val="none" w:sz="0" w:space="0" w:color="auto"/>
            <w:right w:val="none" w:sz="0" w:space="0" w:color="auto"/>
          </w:divBdr>
        </w:div>
        <w:div w:id="1814254768">
          <w:marLeft w:val="480"/>
          <w:marRight w:val="0"/>
          <w:marTop w:val="0"/>
          <w:marBottom w:val="0"/>
          <w:divBdr>
            <w:top w:val="none" w:sz="0" w:space="0" w:color="auto"/>
            <w:left w:val="none" w:sz="0" w:space="0" w:color="auto"/>
            <w:bottom w:val="none" w:sz="0" w:space="0" w:color="auto"/>
            <w:right w:val="none" w:sz="0" w:space="0" w:color="auto"/>
          </w:divBdr>
        </w:div>
        <w:div w:id="2052142715">
          <w:marLeft w:val="480"/>
          <w:marRight w:val="0"/>
          <w:marTop w:val="0"/>
          <w:marBottom w:val="0"/>
          <w:divBdr>
            <w:top w:val="none" w:sz="0" w:space="0" w:color="auto"/>
            <w:left w:val="none" w:sz="0" w:space="0" w:color="auto"/>
            <w:bottom w:val="none" w:sz="0" w:space="0" w:color="auto"/>
            <w:right w:val="none" w:sz="0" w:space="0" w:color="auto"/>
          </w:divBdr>
        </w:div>
        <w:div w:id="791093485">
          <w:marLeft w:val="480"/>
          <w:marRight w:val="0"/>
          <w:marTop w:val="0"/>
          <w:marBottom w:val="0"/>
          <w:divBdr>
            <w:top w:val="none" w:sz="0" w:space="0" w:color="auto"/>
            <w:left w:val="none" w:sz="0" w:space="0" w:color="auto"/>
            <w:bottom w:val="none" w:sz="0" w:space="0" w:color="auto"/>
            <w:right w:val="none" w:sz="0" w:space="0" w:color="auto"/>
          </w:divBdr>
        </w:div>
        <w:div w:id="1217887771">
          <w:marLeft w:val="480"/>
          <w:marRight w:val="0"/>
          <w:marTop w:val="0"/>
          <w:marBottom w:val="0"/>
          <w:divBdr>
            <w:top w:val="none" w:sz="0" w:space="0" w:color="auto"/>
            <w:left w:val="none" w:sz="0" w:space="0" w:color="auto"/>
            <w:bottom w:val="none" w:sz="0" w:space="0" w:color="auto"/>
            <w:right w:val="none" w:sz="0" w:space="0" w:color="auto"/>
          </w:divBdr>
        </w:div>
        <w:div w:id="292444856">
          <w:marLeft w:val="480"/>
          <w:marRight w:val="0"/>
          <w:marTop w:val="0"/>
          <w:marBottom w:val="0"/>
          <w:divBdr>
            <w:top w:val="none" w:sz="0" w:space="0" w:color="auto"/>
            <w:left w:val="none" w:sz="0" w:space="0" w:color="auto"/>
            <w:bottom w:val="none" w:sz="0" w:space="0" w:color="auto"/>
            <w:right w:val="none" w:sz="0" w:space="0" w:color="auto"/>
          </w:divBdr>
        </w:div>
        <w:div w:id="1495145792">
          <w:marLeft w:val="480"/>
          <w:marRight w:val="0"/>
          <w:marTop w:val="0"/>
          <w:marBottom w:val="0"/>
          <w:divBdr>
            <w:top w:val="none" w:sz="0" w:space="0" w:color="auto"/>
            <w:left w:val="none" w:sz="0" w:space="0" w:color="auto"/>
            <w:bottom w:val="none" w:sz="0" w:space="0" w:color="auto"/>
            <w:right w:val="none" w:sz="0" w:space="0" w:color="auto"/>
          </w:divBdr>
        </w:div>
        <w:div w:id="516506493">
          <w:marLeft w:val="480"/>
          <w:marRight w:val="0"/>
          <w:marTop w:val="0"/>
          <w:marBottom w:val="0"/>
          <w:divBdr>
            <w:top w:val="none" w:sz="0" w:space="0" w:color="auto"/>
            <w:left w:val="none" w:sz="0" w:space="0" w:color="auto"/>
            <w:bottom w:val="none" w:sz="0" w:space="0" w:color="auto"/>
            <w:right w:val="none" w:sz="0" w:space="0" w:color="auto"/>
          </w:divBdr>
        </w:div>
        <w:div w:id="544024488">
          <w:marLeft w:val="480"/>
          <w:marRight w:val="0"/>
          <w:marTop w:val="0"/>
          <w:marBottom w:val="0"/>
          <w:divBdr>
            <w:top w:val="none" w:sz="0" w:space="0" w:color="auto"/>
            <w:left w:val="none" w:sz="0" w:space="0" w:color="auto"/>
            <w:bottom w:val="none" w:sz="0" w:space="0" w:color="auto"/>
            <w:right w:val="none" w:sz="0" w:space="0" w:color="auto"/>
          </w:divBdr>
        </w:div>
        <w:div w:id="1833567461">
          <w:marLeft w:val="480"/>
          <w:marRight w:val="0"/>
          <w:marTop w:val="0"/>
          <w:marBottom w:val="0"/>
          <w:divBdr>
            <w:top w:val="none" w:sz="0" w:space="0" w:color="auto"/>
            <w:left w:val="none" w:sz="0" w:space="0" w:color="auto"/>
            <w:bottom w:val="none" w:sz="0" w:space="0" w:color="auto"/>
            <w:right w:val="none" w:sz="0" w:space="0" w:color="auto"/>
          </w:divBdr>
        </w:div>
        <w:div w:id="1634680104">
          <w:marLeft w:val="480"/>
          <w:marRight w:val="0"/>
          <w:marTop w:val="0"/>
          <w:marBottom w:val="0"/>
          <w:divBdr>
            <w:top w:val="none" w:sz="0" w:space="0" w:color="auto"/>
            <w:left w:val="none" w:sz="0" w:space="0" w:color="auto"/>
            <w:bottom w:val="none" w:sz="0" w:space="0" w:color="auto"/>
            <w:right w:val="none" w:sz="0" w:space="0" w:color="auto"/>
          </w:divBdr>
        </w:div>
        <w:div w:id="1232696404">
          <w:marLeft w:val="480"/>
          <w:marRight w:val="0"/>
          <w:marTop w:val="0"/>
          <w:marBottom w:val="0"/>
          <w:divBdr>
            <w:top w:val="none" w:sz="0" w:space="0" w:color="auto"/>
            <w:left w:val="none" w:sz="0" w:space="0" w:color="auto"/>
            <w:bottom w:val="none" w:sz="0" w:space="0" w:color="auto"/>
            <w:right w:val="none" w:sz="0" w:space="0" w:color="auto"/>
          </w:divBdr>
        </w:div>
        <w:div w:id="1720738268">
          <w:marLeft w:val="480"/>
          <w:marRight w:val="0"/>
          <w:marTop w:val="0"/>
          <w:marBottom w:val="0"/>
          <w:divBdr>
            <w:top w:val="none" w:sz="0" w:space="0" w:color="auto"/>
            <w:left w:val="none" w:sz="0" w:space="0" w:color="auto"/>
            <w:bottom w:val="none" w:sz="0" w:space="0" w:color="auto"/>
            <w:right w:val="none" w:sz="0" w:space="0" w:color="auto"/>
          </w:divBdr>
        </w:div>
        <w:div w:id="1769931099">
          <w:marLeft w:val="480"/>
          <w:marRight w:val="0"/>
          <w:marTop w:val="0"/>
          <w:marBottom w:val="0"/>
          <w:divBdr>
            <w:top w:val="none" w:sz="0" w:space="0" w:color="auto"/>
            <w:left w:val="none" w:sz="0" w:space="0" w:color="auto"/>
            <w:bottom w:val="none" w:sz="0" w:space="0" w:color="auto"/>
            <w:right w:val="none" w:sz="0" w:space="0" w:color="auto"/>
          </w:divBdr>
        </w:div>
        <w:div w:id="1966766157">
          <w:marLeft w:val="480"/>
          <w:marRight w:val="0"/>
          <w:marTop w:val="0"/>
          <w:marBottom w:val="0"/>
          <w:divBdr>
            <w:top w:val="none" w:sz="0" w:space="0" w:color="auto"/>
            <w:left w:val="none" w:sz="0" w:space="0" w:color="auto"/>
            <w:bottom w:val="none" w:sz="0" w:space="0" w:color="auto"/>
            <w:right w:val="none" w:sz="0" w:space="0" w:color="auto"/>
          </w:divBdr>
        </w:div>
        <w:div w:id="1504969957">
          <w:marLeft w:val="480"/>
          <w:marRight w:val="0"/>
          <w:marTop w:val="0"/>
          <w:marBottom w:val="0"/>
          <w:divBdr>
            <w:top w:val="none" w:sz="0" w:space="0" w:color="auto"/>
            <w:left w:val="none" w:sz="0" w:space="0" w:color="auto"/>
            <w:bottom w:val="none" w:sz="0" w:space="0" w:color="auto"/>
            <w:right w:val="none" w:sz="0" w:space="0" w:color="auto"/>
          </w:divBdr>
        </w:div>
        <w:div w:id="1531256699">
          <w:marLeft w:val="480"/>
          <w:marRight w:val="0"/>
          <w:marTop w:val="0"/>
          <w:marBottom w:val="0"/>
          <w:divBdr>
            <w:top w:val="none" w:sz="0" w:space="0" w:color="auto"/>
            <w:left w:val="none" w:sz="0" w:space="0" w:color="auto"/>
            <w:bottom w:val="none" w:sz="0" w:space="0" w:color="auto"/>
            <w:right w:val="none" w:sz="0" w:space="0" w:color="auto"/>
          </w:divBdr>
        </w:div>
        <w:div w:id="845823983">
          <w:marLeft w:val="480"/>
          <w:marRight w:val="0"/>
          <w:marTop w:val="0"/>
          <w:marBottom w:val="0"/>
          <w:divBdr>
            <w:top w:val="none" w:sz="0" w:space="0" w:color="auto"/>
            <w:left w:val="none" w:sz="0" w:space="0" w:color="auto"/>
            <w:bottom w:val="none" w:sz="0" w:space="0" w:color="auto"/>
            <w:right w:val="none" w:sz="0" w:space="0" w:color="auto"/>
          </w:divBdr>
        </w:div>
        <w:div w:id="1257403376">
          <w:marLeft w:val="480"/>
          <w:marRight w:val="0"/>
          <w:marTop w:val="0"/>
          <w:marBottom w:val="0"/>
          <w:divBdr>
            <w:top w:val="none" w:sz="0" w:space="0" w:color="auto"/>
            <w:left w:val="none" w:sz="0" w:space="0" w:color="auto"/>
            <w:bottom w:val="none" w:sz="0" w:space="0" w:color="auto"/>
            <w:right w:val="none" w:sz="0" w:space="0" w:color="auto"/>
          </w:divBdr>
        </w:div>
        <w:div w:id="1526601643">
          <w:marLeft w:val="480"/>
          <w:marRight w:val="0"/>
          <w:marTop w:val="0"/>
          <w:marBottom w:val="0"/>
          <w:divBdr>
            <w:top w:val="none" w:sz="0" w:space="0" w:color="auto"/>
            <w:left w:val="none" w:sz="0" w:space="0" w:color="auto"/>
            <w:bottom w:val="none" w:sz="0" w:space="0" w:color="auto"/>
            <w:right w:val="none" w:sz="0" w:space="0" w:color="auto"/>
          </w:divBdr>
        </w:div>
        <w:div w:id="463085726">
          <w:marLeft w:val="480"/>
          <w:marRight w:val="0"/>
          <w:marTop w:val="0"/>
          <w:marBottom w:val="0"/>
          <w:divBdr>
            <w:top w:val="none" w:sz="0" w:space="0" w:color="auto"/>
            <w:left w:val="none" w:sz="0" w:space="0" w:color="auto"/>
            <w:bottom w:val="none" w:sz="0" w:space="0" w:color="auto"/>
            <w:right w:val="none" w:sz="0" w:space="0" w:color="auto"/>
          </w:divBdr>
        </w:div>
        <w:div w:id="1460614334">
          <w:marLeft w:val="480"/>
          <w:marRight w:val="0"/>
          <w:marTop w:val="0"/>
          <w:marBottom w:val="0"/>
          <w:divBdr>
            <w:top w:val="none" w:sz="0" w:space="0" w:color="auto"/>
            <w:left w:val="none" w:sz="0" w:space="0" w:color="auto"/>
            <w:bottom w:val="none" w:sz="0" w:space="0" w:color="auto"/>
            <w:right w:val="none" w:sz="0" w:space="0" w:color="auto"/>
          </w:divBdr>
        </w:div>
        <w:div w:id="43144159">
          <w:marLeft w:val="480"/>
          <w:marRight w:val="0"/>
          <w:marTop w:val="0"/>
          <w:marBottom w:val="0"/>
          <w:divBdr>
            <w:top w:val="none" w:sz="0" w:space="0" w:color="auto"/>
            <w:left w:val="none" w:sz="0" w:space="0" w:color="auto"/>
            <w:bottom w:val="none" w:sz="0" w:space="0" w:color="auto"/>
            <w:right w:val="none" w:sz="0" w:space="0" w:color="auto"/>
          </w:divBdr>
        </w:div>
        <w:div w:id="1173372983">
          <w:marLeft w:val="480"/>
          <w:marRight w:val="0"/>
          <w:marTop w:val="0"/>
          <w:marBottom w:val="0"/>
          <w:divBdr>
            <w:top w:val="none" w:sz="0" w:space="0" w:color="auto"/>
            <w:left w:val="none" w:sz="0" w:space="0" w:color="auto"/>
            <w:bottom w:val="none" w:sz="0" w:space="0" w:color="auto"/>
            <w:right w:val="none" w:sz="0" w:space="0" w:color="auto"/>
          </w:divBdr>
        </w:div>
        <w:div w:id="507404658">
          <w:marLeft w:val="480"/>
          <w:marRight w:val="0"/>
          <w:marTop w:val="0"/>
          <w:marBottom w:val="0"/>
          <w:divBdr>
            <w:top w:val="none" w:sz="0" w:space="0" w:color="auto"/>
            <w:left w:val="none" w:sz="0" w:space="0" w:color="auto"/>
            <w:bottom w:val="none" w:sz="0" w:space="0" w:color="auto"/>
            <w:right w:val="none" w:sz="0" w:space="0" w:color="auto"/>
          </w:divBdr>
        </w:div>
        <w:div w:id="1772819061">
          <w:marLeft w:val="480"/>
          <w:marRight w:val="0"/>
          <w:marTop w:val="0"/>
          <w:marBottom w:val="0"/>
          <w:divBdr>
            <w:top w:val="none" w:sz="0" w:space="0" w:color="auto"/>
            <w:left w:val="none" w:sz="0" w:space="0" w:color="auto"/>
            <w:bottom w:val="none" w:sz="0" w:space="0" w:color="auto"/>
            <w:right w:val="none" w:sz="0" w:space="0" w:color="auto"/>
          </w:divBdr>
        </w:div>
        <w:div w:id="454062024">
          <w:marLeft w:val="480"/>
          <w:marRight w:val="0"/>
          <w:marTop w:val="0"/>
          <w:marBottom w:val="0"/>
          <w:divBdr>
            <w:top w:val="none" w:sz="0" w:space="0" w:color="auto"/>
            <w:left w:val="none" w:sz="0" w:space="0" w:color="auto"/>
            <w:bottom w:val="none" w:sz="0" w:space="0" w:color="auto"/>
            <w:right w:val="none" w:sz="0" w:space="0" w:color="auto"/>
          </w:divBdr>
        </w:div>
        <w:div w:id="1908808750">
          <w:marLeft w:val="480"/>
          <w:marRight w:val="0"/>
          <w:marTop w:val="0"/>
          <w:marBottom w:val="0"/>
          <w:divBdr>
            <w:top w:val="none" w:sz="0" w:space="0" w:color="auto"/>
            <w:left w:val="none" w:sz="0" w:space="0" w:color="auto"/>
            <w:bottom w:val="none" w:sz="0" w:space="0" w:color="auto"/>
            <w:right w:val="none" w:sz="0" w:space="0" w:color="auto"/>
          </w:divBdr>
        </w:div>
        <w:div w:id="489685868">
          <w:marLeft w:val="480"/>
          <w:marRight w:val="0"/>
          <w:marTop w:val="0"/>
          <w:marBottom w:val="0"/>
          <w:divBdr>
            <w:top w:val="none" w:sz="0" w:space="0" w:color="auto"/>
            <w:left w:val="none" w:sz="0" w:space="0" w:color="auto"/>
            <w:bottom w:val="none" w:sz="0" w:space="0" w:color="auto"/>
            <w:right w:val="none" w:sz="0" w:space="0" w:color="auto"/>
          </w:divBdr>
        </w:div>
        <w:div w:id="1139759386">
          <w:marLeft w:val="480"/>
          <w:marRight w:val="0"/>
          <w:marTop w:val="0"/>
          <w:marBottom w:val="0"/>
          <w:divBdr>
            <w:top w:val="none" w:sz="0" w:space="0" w:color="auto"/>
            <w:left w:val="none" w:sz="0" w:space="0" w:color="auto"/>
            <w:bottom w:val="none" w:sz="0" w:space="0" w:color="auto"/>
            <w:right w:val="none" w:sz="0" w:space="0" w:color="auto"/>
          </w:divBdr>
        </w:div>
        <w:div w:id="1750732488">
          <w:marLeft w:val="480"/>
          <w:marRight w:val="0"/>
          <w:marTop w:val="0"/>
          <w:marBottom w:val="0"/>
          <w:divBdr>
            <w:top w:val="none" w:sz="0" w:space="0" w:color="auto"/>
            <w:left w:val="none" w:sz="0" w:space="0" w:color="auto"/>
            <w:bottom w:val="none" w:sz="0" w:space="0" w:color="auto"/>
            <w:right w:val="none" w:sz="0" w:space="0" w:color="auto"/>
          </w:divBdr>
        </w:div>
        <w:div w:id="453447939">
          <w:marLeft w:val="480"/>
          <w:marRight w:val="0"/>
          <w:marTop w:val="0"/>
          <w:marBottom w:val="0"/>
          <w:divBdr>
            <w:top w:val="none" w:sz="0" w:space="0" w:color="auto"/>
            <w:left w:val="none" w:sz="0" w:space="0" w:color="auto"/>
            <w:bottom w:val="none" w:sz="0" w:space="0" w:color="auto"/>
            <w:right w:val="none" w:sz="0" w:space="0" w:color="auto"/>
          </w:divBdr>
        </w:div>
      </w:divsChild>
    </w:div>
    <w:div w:id="970594693">
      <w:bodyDiv w:val="1"/>
      <w:marLeft w:val="0"/>
      <w:marRight w:val="0"/>
      <w:marTop w:val="0"/>
      <w:marBottom w:val="0"/>
      <w:divBdr>
        <w:top w:val="none" w:sz="0" w:space="0" w:color="auto"/>
        <w:left w:val="none" w:sz="0" w:space="0" w:color="auto"/>
        <w:bottom w:val="none" w:sz="0" w:space="0" w:color="auto"/>
        <w:right w:val="none" w:sz="0" w:space="0" w:color="auto"/>
      </w:divBdr>
      <w:divsChild>
        <w:div w:id="490608521">
          <w:marLeft w:val="480"/>
          <w:marRight w:val="0"/>
          <w:marTop w:val="0"/>
          <w:marBottom w:val="0"/>
          <w:divBdr>
            <w:top w:val="none" w:sz="0" w:space="0" w:color="auto"/>
            <w:left w:val="none" w:sz="0" w:space="0" w:color="auto"/>
            <w:bottom w:val="none" w:sz="0" w:space="0" w:color="auto"/>
            <w:right w:val="none" w:sz="0" w:space="0" w:color="auto"/>
          </w:divBdr>
        </w:div>
        <w:div w:id="1970360631">
          <w:marLeft w:val="480"/>
          <w:marRight w:val="0"/>
          <w:marTop w:val="0"/>
          <w:marBottom w:val="0"/>
          <w:divBdr>
            <w:top w:val="none" w:sz="0" w:space="0" w:color="auto"/>
            <w:left w:val="none" w:sz="0" w:space="0" w:color="auto"/>
            <w:bottom w:val="none" w:sz="0" w:space="0" w:color="auto"/>
            <w:right w:val="none" w:sz="0" w:space="0" w:color="auto"/>
          </w:divBdr>
        </w:div>
        <w:div w:id="1476294604">
          <w:marLeft w:val="480"/>
          <w:marRight w:val="0"/>
          <w:marTop w:val="0"/>
          <w:marBottom w:val="0"/>
          <w:divBdr>
            <w:top w:val="none" w:sz="0" w:space="0" w:color="auto"/>
            <w:left w:val="none" w:sz="0" w:space="0" w:color="auto"/>
            <w:bottom w:val="none" w:sz="0" w:space="0" w:color="auto"/>
            <w:right w:val="none" w:sz="0" w:space="0" w:color="auto"/>
          </w:divBdr>
        </w:div>
        <w:div w:id="89473940">
          <w:marLeft w:val="480"/>
          <w:marRight w:val="0"/>
          <w:marTop w:val="0"/>
          <w:marBottom w:val="0"/>
          <w:divBdr>
            <w:top w:val="none" w:sz="0" w:space="0" w:color="auto"/>
            <w:left w:val="none" w:sz="0" w:space="0" w:color="auto"/>
            <w:bottom w:val="none" w:sz="0" w:space="0" w:color="auto"/>
            <w:right w:val="none" w:sz="0" w:space="0" w:color="auto"/>
          </w:divBdr>
        </w:div>
        <w:div w:id="489520856">
          <w:marLeft w:val="480"/>
          <w:marRight w:val="0"/>
          <w:marTop w:val="0"/>
          <w:marBottom w:val="0"/>
          <w:divBdr>
            <w:top w:val="none" w:sz="0" w:space="0" w:color="auto"/>
            <w:left w:val="none" w:sz="0" w:space="0" w:color="auto"/>
            <w:bottom w:val="none" w:sz="0" w:space="0" w:color="auto"/>
            <w:right w:val="none" w:sz="0" w:space="0" w:color="auto"/>
          </w:divBdr>
        </w:div>
        <w:div w:id="1375085114">
          <w:marLeft w:val="480"/>
          <w:marRight w:val="0"/>
          <w:marTop w:val="0"/>
          <w:marBottom w:val="0"/>
          <w:divBdr>
            <w:top w:val="none" w:sz="0" w:space="0" w:color="auto"/>
            <w:left w:val="none" w:sz="0" w:space="0" w:color="auto"/>
            <w:bottom w:val="none" w:sz="0" w:space="0" w:color="auto"/>
            <w:right w:val="none" w:sz="0" w:space="0" w:color="auto"/>
          </w:divBdr>
        </w:div>
        <w:div w:id="368457468">
          <w:marLeft w:val="480"/>
          <w:marRight w:val="0"/>
          <w:marTop w:val="0"/>
          <w:marBottom w:val="0"/>
          <w:divBdr>
            <w:top w:val="none" w:sz="0" w:space="0" w:color="auto"/>
            <w:left w:val="none" w:sz="0" w:space="0" w:color="auto"/>
            <w:bottom w:val="none" w:sz="0" w:space="0" w:color="auto"/>
            <w:right w:val="none" w:sz="0" w:space="0" w:color="auto"/>
          </w:divBdr>
        </w:div>
        <w:div w:id="168299214">
          <w:marLeft w:val="480"/>
          <w:marRight w:val="0"/>
          <w:marTop w:val="0"/>
          <w:marBottom w:val="0"/>
          <w:divBdr>
            <w:top w:val="none" w:sz="0" w:space="0" w:color="auto"/>
            <w:left w:val="none" w:sz="0" w:space="0" w:color="auto"/>
            <w:bottom w:val="none" w:sz="0" w:space="0" w:color="auto"/>
            <w:right w:val="none" w:sz="0" w:space="0" w:color="auto"/>
          </w:divBdr>
        </w:div>
        <w:div w:id="520634163">
          <w:marLeft w:val="480"/>
          <w:marRight w:val="0"/>
          <w:marTop w:val="0"/>
          <w:marBottom w:val="0"/>
          <w:divBdr>
            <w:top w:val="none" w:sz="0" w:space="0" w:color="auto"/>
            <w:left w:val="none" w:sz="0" w:space="0" w:color="auto"/>
            <w:bottom w:val="none" w:sz="0" w:space="0" w:color="auto"/>
            <w:right w:val="none" w:sz="0" w:space="0" w:color="auto"/>
          </w:divBdr>
        </w:div>
        <w:div w:id="728847489">
          <w:marLeft w:val="480"/>
          <w:marRight w:val="0"/>
          <w:marTop w:val="0"/>
          <w:marBottom w:val="0"/>
          <w:divBdr>
            <w:top w:val="none" w:sz="0" w:space="0" w:color="auto"/>
            <w:left w:val="none" w:sz="0" w:space="0" w:color="auto"/>
            <w:bottom w:val="none" w:sz="0" w:space="0" w:color="auto"/>
            <w:right w:val="none" w:sz="0" w:space="0" w:color="auto"/>
          </w:divBdr>
        </w:div>
        <w:div w:id="2106686927">
          <w:marLeft w:val="480"/>
          <w:marRight w:val="0"/>
          <w:marTop w:val="0"/>
          <w:marBottom w:val="0"/>
          <w:divBdr>
            <w:top w:val="none" w:sz="0" w:space="0" w:color="auto"/>
            <w:left w:val="none" w:sz="0" w:space="0" w:color="auto"/>
            <w:bottom w:val="none" w:sz="0" w:space="0" w:color="auto"/>
            <w:right w:val="none" w:sz="0" w:space="0" w:color="auto"/>
          </w:divBdr>
        </w:div>
        <w:div w:id="454638297">
          <w:marLeft w:val="480"/>
          <w:marRight w:val="0"/>
          <w:marTop w:val="0"/>
          <w:marBottom w:val="0"/>
          <w:divBdr>
            <w:top w:val="none" w:sz="0" w:space="0" w:color="auto"/>
            <w:left w:val="none" w:sz="0" w:space="0" w:color="auto"/>
            <w:bottom w:val="none" w:sz="0" w:space="0" w:color="auto"/>
            <w:right w:val="none" w:sz="0" w:space="0" w:color="auto"/>
          </w:divBdr>
        </w:div>
        <w:div w:id="832722099">
          <w:marLeft w:val="480"/>
          <w:marRight w:val="0"/>
          <w:marTop w:val="0"/>
          <w:marBottom w:val="0"/>
          <w:divBdr>
            <w:top w:val="none" w:sz="0" w:space="0" w:color="auto"/>
            <w:left w:val="none" w:sz="0" w:space="0" w:color="auto"/>
            <w:bottom w:val="none" w:sz="0" w:space="0" w:color="auto"/>
            <w:right w:val="none" w:sz="0" w:space="0" w:color="auto"/>
          </w:divBdr>
        </w:div>
        <w:div w:id="1753627964">
          <w:marLeft w:val="480"/>
          <w:marRight w:val="0"/>
          <w:marTop w:val="0"/>
          <w:marBottom w:val="0"/>
          <w:divBdr>
            <w:top w:val="none" w:sz="0" w:space="0" w:color="auto"/>
            <w:left w:val="none" w:sz="0" w:space="0" w:color="auto"/>
            <w:bottom w:val="none" w:sz="0" w:space="0" w:color="auto"/>
            <w:right w:val="none" w:sz="0" w:space="0" w:color="auto"/>
          </w:divBdr>
        </w:div>
        <w:div w:id="1359089686">
          <w:marLeft w:val="480"/>
          <w:marRight w:val="0"/>
          <w:marTop w:val="0"/>
          <w:marBottom w:val="0"/>
          <w:divBdr>
            <w:top w:val="none" w:sz="0" w:space="0" w:color="auto"/>
            <w:left w:val="none" w:sz="0" w:space="0" w:color="auto"/>
            <w:bottom w:val="none" w:sz="0" w:space="0" w:color="auto"/>
            <w:right w:val="none" w:sz="0" w:space="0" w:color="auto"/>
          </w:divBdr>
        </w:div>
        <w:div w:id="429014343">
          <w:marLeft w:val="480"/>
          <w:marRight w:val="0"/>
          <w:marTop w:val="0"/>
          <w:marBottom w:val="0"/>
          <w:divBdr>
            <w:top w:val="none" w:sz="0" w:space="0" w:color="auto"/>
            <w:left w:val="none" w:sz="0" w:space="0" w:color="auto"/>
            <w:bottom w:val="none" w:sz="0" w:space="0" w:color="auto"/>
            <w:right w:val="none" w:sz="0" w:space="0" w:color="auto"/>
          </w:divBdr>
        </w:div>
        <w:div w:id="1667856516">
          <w:marLeft w:val="480"/>
          <w:marRight w:val="0"/>
          <w:marTop w:val="0"/>
          <w:marBottom w:val="0"/>
          <w:divBdr>
            <w:top w:val="none" w:sz="0" w:space="0" w:color="auto"/>
            <w:left w:val="none" w:sz="0" w:space="0" w:color="auto"/>
            <w:bottom w:val="none" w:sz="0" w:space="0" w:color="auto"/>
            <w:right w:val="none" w:sz="0" w:space="0" w:color="auto"/>
          </w:divBdr>
        </w:div>
        <w:div w:id="2120564305">
          <w:marLeft w:val="480"/>
          <w:marRight w:val="0"/>
          <w:marTop w:val="0"/>
          <w:marBottom w:val="0"/>
          <w:divBdr>
            <w:top w:val="none" w:sz="0" w:space="0" w:color="auto"/>
            <w:left w:val="none" w:sz="0" w:space="0" w:color="auto"/>
            <w:bottom w:val="none" w:sz="0" w:space="0" w:color="auto"/>
            <w:right w:val="none" w:sz="0" w:space="0" w:color="auto"/>
          </w:divBdr>
        </w:div>
        <w:div w:id="1109667978">
          <w:marLeft w:val="480"/>
          <w:marRight w:val="0"/>
          <w:marTop w:val="0"/>
          <w:marBottom w:val="0"/>
          <w:divBdr>
            <w:top w:val="none" w:sz="0" w:space="0" w:color="auto"/>
            <w:left w:val="none" w:sz="0" w:space="0" w:color="auto"/>
            <w:bottom w:val="none" w:sz="0" w:space="0" w:color="auto"/>
            <w:right w:val="none" w:sz="0" w:space="0" w:color="auto"/>
          </w:divBdr>
        </w:div>
        <w:div w:id="837187985">
          <w:marLeft w:val="480"/>
          <w:marRight w:val="0"/>
          <w:marTop w:val="0"/>
          <w:marBottom w:val="0"/>
          <w:divBdr>
            <w:top w:val="none" w:sz="0" w:space="0" w:color="auto"/>
            <w:left w:val="none" w:sz="0" w:space="0" w:color="auto"/>
            <w:bottom w:val="none" w:sz="0" w:space="0" w:color="auto"/>
            <w:right w:val="none" w:sz="0" w:space="0" w:color="auto"/>
          </w:divBdr>
        </w:div>
        <w:div w:id="1688752156">
          <w:marLeft w:val="480"/>
          <w:marRight w:val="0"/>
          <w:marTop w:val="0"/>
          <w:marBottom w:val="0"/>
          <w:divBdr>
            <w:top w:val="none" w:sz="0" w:space="0" w:color="auto"/>
            <w:left w:val="none" w:sz="0" w:space="0" w:color="auto"/>
            <w:bottom w:val="none" w:sz="0" w:space="0" w:color="auto"/>
            <w:right w:val="none" w:sz="0" w:space="0" w:color="auto"/>
          </w:divBdr>
        </w:div>
        <w:div w:id="1638296926">
          <w:marLeft w:val="480"/>
          <w:marRight w:val="0"/>
          <w:marTop w:val="0"/>
          <w:marBottom w:val="0"/>
          <w:divBdr>
            <w:top w:val="none" w:sz="0" w:space="0" w:color="auto"/>
            <w:left w:val="none" w:sz="0" w:space="0" w:color="auto"/>
            <w:bottom w:val="none" w:sz="0" w:space="0" w:color="auto"/>
            <w:right w:val="none" w:sz="0" w:space="0" w:color="auto"/>
          </w:divBdr>
        </w:div>
        <w:div w:id="1759710686">
          <w:marLeft w:val="480"/>
          <w:marRight w:val="0"/>
          <w:marTop w:val="0"/>
          <w:marBottom w:val="0"/>
          <w:divBdr>
            <w:top w:val="none" w:sz="0" w:space="0" w:color="auto"/>
            <w:left w:val="none" w:sz="0" w:space="0" w:color="auto"/>
            <w:bottom w:val="none" w:sz="0" w:space="0" w:color="auto"/>
            <w:right w:val="none" w:sz="0" w:space="0" w:color="auto"/>
          </w:divBdr>
        </w:div>
        <w:div w:id="2139108959">
          <w:marLeft w:val="480"/>
          <w:marRight w:val="0"/>
          <w:marTop w:val="0"/>
          <w:marBottom w:val="0"/>
          <w:divBdr>
            <w:top w:val="none" w:sz="0" w:space="0" w:color="auto"/>
            <w:left w:val="none" w:sz="0" w:space="0" w:color="auto"/>
            <w:bottom w:val="none" w:sz="0" w:space="0" w:color="auto"/>
            <w:right w:val="none" w:sz="0" w:space="0" w:color="auto"/>
          </w:divBdr>
        </w:div>
        <w:div w:id="25915788">
          <w:marLeft w:val="480"/>
          <w:marRight w:val="0"/>
          <w:marTop w:val="0"/>
          <w:marBottom w:val="0"/>
          <w:divBdr>
            <w:top w:val="none" w:sz="0" w:space="0" w:color="auto"/>
            <w:left w:val="none" w:sz="0" w:space="0" w:color="auto"/>
            <w:bottom w:val="none" w:sz="0" w:space="0" w:color="auto"/>
            <w:right w:val="none" w:sz="0" w:space="0" w:color="auto"/>
          </w:divBdr>
        </w:div>
        <w:div w:id="952828004">
          <w:marLeft w:val="480"/>
          <w:marRight w:val="0"/>
          <w:marTop w:val="0"/>
          <w:marBottom w:val="0"/>
          <w:divBdr>
            <w:top w:val="none" w:sz="0" w:space="0" w:color="auto"/>
            <w:left w:val="none" w:sz="0" w:space="0" w:color="auto"/>
            <w:bottom w:val="none" w:sz="0" w:space="0" w:color="auto"/>
            <w:right w:val="none" w:sz="0" w:space="0" w:color="auto"/>
          </w:divBdr>
        </w:div>
        <w:div w:id="1974023491">
          <w:marLeft w:val="480"/>
          <w:marRight w:val="0"/>
          <w:marTop w:val="0"/>
          <w:marBottom w:val="0"/>
          <w:divBdr>
            <w:top w:val="none" w:sz="0" w:space="0" w:color="auto"/>
            <w:left w:val="none" w:sz="0" w:space="0" w:color="auto"/>
            <w:bottom w:val="none" w:sz="0" w:space="0" w:color="auto"/>
            <w:right w:val="none" w:sz="0" w:space="0" w:color="auto"/>
          </w:divBdr>
        </w:div>
        <w:div w:id="1806778930">
          <w:marLeft w:val="480"/>
          <w:marRight w:val="0"/>
          <w:marTop w:val="0"/>
          <w:marBottom w:val="0"/>
          <w:divBdr>
            <w:top w:val="none" w:sz="0" w:space="0" w:color="auto"/>
            <w:left w:val="none" w:sz="0" w:space="0" w:color="auto"/>
            <w:bottom w:val="none" w:sz="0" w:space="0" w:color="auto"/>
            <w:right w:val="none" w:sz="0" w:space="0" w:color="auto"/>
          </w:divBdr>
        </w:div>
        <w:div w:id="306203604">
          <w:marLeft w:val="480"/>
          <w:marRight w:val="0"/>
          <w:marTop w:val="0"/>
          <w:marBottom w:val="0"/>
          <w:divBdr>
            <w:top w:val="none" w:sz="0" w:space="0" w:color="auto"/>
            <w:left w:val="none" w:sz="0" w:space="0" w:color="auto"/>
            <w:bottom w:val="none" w:sz="0" w:space="0" w:color="auto"/>
            <w:right w:val="none" w:sz="0" w:space="0" w:color="auto"/>
          </w:divBdr>
        </w:div>
        <w:div w:id="672493330">
          <w:marLeft w:val="480"/>
          <w:marRight w:val="0"/>
          <w:marTop w:val="0"/>
          <w:marBottom w:val="0"/>
          <w:divBdr>
            <w:top w:val="none" w:sz="0" w:space="0" w:color="auto"/>
            <w:left w:val="none" w:sz="0" w:space="0" w:color="auto"/>
            <w:bottom w:val="none" w:sz="0" w:space="0" w:color="auto"/>
            <w:right w:val="none" w:sz="0" w:space="0" w:color="auto"/>
          </w:divBdr>
        </w:div>
        <w:div w:id="571505426">
          <w:marLeft w:val="480"/>
          <w:marRight w:val="0"/>
          <w:marTop w:val="0"/>
          <w:marBottom w:val="0"/>
          <w:divBdr>
            <w:top w:val="none" w:sz="0" w:space="0" w:color="auto"/>
            <w:left w:val="none" w:sz="0" w:space="0" w:color="auto"/>
            <w:bottom w:val="none" w:sz="0" w:space="0" w:color="auto"/>
            <w:right w:val="none" w:sz="0" w:space="0" w:color="auto"/>
          </w:divBdr>
        </w:div>
        <w:div w:id="2066953552">
          <w:marLeft w:val="480"/>
          <w:marRight w:val="0"/>
          <w:marTop w:val="0"/>
          <w:marBottom w:val="0"/>
          <w:divBdr>
            <w:top w:val="none" w:sz="0" w:space="0" w:color="auto"/>
            <w:left w:val="none" w:sz="0" w:space="0" w:color="auto"/>
            <w:bottom w:val="none" w:sz="0" w:space="0" w:color="auto"/>
            <w:right w:val="none" w:sz="0" w:space="0" w:color="auto"/>
          </w:divBdr>
        </w:div>
        <w:div w:id="1179999817">
          <w:marLeft w:val="480"/>
          <w:marRight w:val="0"/>
          <w:marTop w:val="0"/>
          <w:marBottom w:val="0"/>
          <w:divBdr>
            <w:top w:val="none" w:sz="0" w:space="0" w:color="auto"/>
            <w:left w:val="none" w:sz="0" w:space="0" w:color="auto"/>
            <w:bottom w:val="none" w:sz="0" w:space="0" w:color="auto"/>
            <w:right w:val="none" w:sz="0" w:space="0" w:color="auto"/>
          </w:divBdr>
        </w:div>
        <w:div w:id="897663828">
          <w:marLeft w:val="480"/>
          <w:marRight w:val="0"/>
          <w:marTop w:val="0"/>
          <w:marBottom w:val="0"/>
          <w:divBdr>
            <w:top w:val="none" w:sz="0" w:space="0" w:color="auto"/>
            <w:left w:val="none" w:sz="0" w:space="0" w:color="auto"/>
            <w:bottom w:val="none" w:sz="0" w:space="0" w:color="auto"/>
            <w:right w:val="none" w:sz="0" w:space="0" w:color="auto"/>
          </w:divBdr>
        </w:div>
        <w:div w:id="437873923">
          <w:marLeft w:val="480"/>
          <w:marRight w:val="0"/>
          <w:marTop w:val="0"/>
          <w:marBottom w:val="0"/>
          <w:divBdr>
            <w:top w:val="none" w:sz="0" w:space="0" w:color="auto"/>
            <w:left w:val="none" w:sz="0" w:space="0" w:color="auto"/>
            <w:bottom w:val="none" w:sz="0" w:space="0" w:color="auto"/>
            <w:right w:val="none" w:sz="0" w:space="0" w:color="auto"/>
          </w:divBdr>
        </w:div>
        <w:div w:id="892548707">
          <w:marLeft w:val="480"/>
          <w:marRight w:val="0"/>
          <w:marTop w:val="0"/>
          <w:marBottom w:val="0"/>
          <w:divBdr>
            <w:top w:val="none" w:sz="0" w:space="0" w:color="auto"/>
            <w:left w:val="none" w:sz="0" w:space="0" w:color="auto"/>
            <w:bottom w:val="none" w:sz="0" w:space="0" w:color="auto"/>
            <w:right w:val="none" w:sz="0" w:space="0" w:color="auto"/>
          </w:divBdr>
        </w:div>
        <w:div w:id="2132358764">
          <w:marLeft w:val="480"/>
          <w:marRight w:val="0"/>
          <w:marTop w:val="0"/>
          <w:marBottom w:val="0"/>
          <w:divBdr>
            <w:top w:val="none" w:sz="0" w:space="0" w:color="auto"/>
            <w:left w:val="none" w:sz="0" w:space="0" w:color="auto"/>
            <w:bottom w:val="none" w:sz="0" w:space="0" w:color="auto"/>
            <w:right w:val="none" w:sz="0" w:space="0" w:color="auto"/>
          </w:divBdr>
        </w:div>
        <w:div w:id="1647466308">
          <w:marLeft w:val="480"/>
          <w:marRight w:val="0"/>
          <w:marTop w:val="0"/>
          <w:marBottom w:val="0"/>
          <w:divBdr>
            <w:top w:val="none" w:sz="0" w:space="0" w:color="auto"/>
            <w:left w:val="none" w:sz="0" w:space="0" w:color="auto"/>
            <w:bottom w:val="none" w:sz="0" w:space="0" w:color="auto"/>
            <w:right w:val="none" w:sz="0" w:space="0" w:color="auto"/>
          </w:divBdr>
        </w:div>
        <w:div w:id="1606499748">
          <w:marLeft w:val="480"/>
          <w:marRight w:val="0"/>
          <w:marTop w:val="0"/>
          <w:marBottom w:val="0"/>
          <w:divBdr>
            <w:top w:val="none" w:sz="0" w:space="0" w:color="auto"/>
            <w:left w:val="none" w:sz="0" w:space="0" w:color="auto"/>
            <w:bottom w:val="none" w:sz="0" w:space="0" w:color="auto"/>
            <w:right w:val="none" w:sz="0" w:space="0" w:color="auto"/>
          </w:divBdr>
        </w:div>
        <w:div w:id="1489781417">
          <w:marLeft w:val="480"/>
          <w:marRight w:val="0"/>
          <w:marTop w:val="0"/>
          <w:marBottom w:val="0"/>
          <w:divBdr>
            <w:top w:val="none" w:sz="0" w:space="0" w:color="auto"/>
            <w:left w:val="none" w:sz="0" w:space="0" w:color="auto"/>
            <w:bottom w:val="none" w:sz="0" w:space="0" w:color="auto"/>
            <w:right w:val="none" w:sz="0" w:space="0" w:color="auto"/>
          </w:divBdr>
        </w:div>
        <w:div w:id="1567572109">
          <w:marLeft w:val="480"/>
          <w:marRight w:val="0"/>
          <w:marTop w:val="0"/>
          <w:marBottom w:val="0"/>
          <w:divBdr>
            <w:top w:val="none" w:sz="0" w:space="0" w:color="auto"/>
            <w:left w:val="none" w:sz="0" w:space="0" w:color="auto"/>
            <w:bottom w:val="none" w:sz="0" w:space="0" w:color="auto"/>
            <w:right w:val="none" w:sz="0" w:space="0" w:color="auto"/>
          </w:divBdr>
        </w:div>
        <w:div w:id="1973096811">
          <w:marLeft w:val="480"/>
          <w:marRight w:val="0"/>
          <w:marTop w:val="0"/>
          <w:marBottom w:val="0"/>
          <w:divBdr>
            <w:top w:val="none" w:sz="0" w:space="0" w:color="auto"/>
            <w:left w:val="none" w:sz="0" w:space="0" w:color="auto"/>
            <w:bottom w:val="none" w:sz="0" w:space="0" w:color="auto"/>
            <w:right w:val="none" w:sz="0" w:space="0" w:color="auto"/>
          </w:divBdr>
        </w:div>
        <w:div w:id="861942954">
          <w:marLeft w:val="480"/>
          <w:marRight w:val="0"/>
          <w:marTop w:val="0"/>
          <w:marBottom w:val="0"/>
          <w:divBdr>
            <w:top w:val="none" w:sz="0" w:space="0" w:color="auto"/>
            <w:left w:val="none" w:sz="0" w:space="0" w:color="auto"/>
            <w:bottom w:val="none" w:sz="0" w:space="0" w:color="auto"/>
            <w:right w:val="none" w:sz="0" w:space="0" w:color="auto"/>
          </w:divBdr>
        </w:div>
        <w:div w:id="132645895">
          <w:marLeft w:val="480"/>
          <w:marRight w:val="0"/>
          <w:marTop w:val="0"/>
          <w:marBottom w:val="0"/>
          <w:divBdr>
            <w:top w:val="none" w:sz="0" w:space="0" w:color="auto"/>
            <w:left w:val="none" w:sz="0" w:space="0" w:color="auto"/>
            <w:bottom w:val="none" w:sz="0" w:space="0" w:color="auto"/>
            <w:right w:val="none" w:sz="0" w:space="0" w:color="auto"/>
          </w:divBdr>
        </w:div>
        <w:div w:id="292367105">
          <w:marLeft w:val="480"/>
          <w:marRight w:val="0"/>
          <w:marTop w:val="0"/>
          <w:marBottom w:val="0"/>
          <w:divBdr>
            <w:top w:val="none" w:sz="0" w:space="0" w:color="auto"/>
            <w:left w:val="none" w:sz="0" w:space="0" w:color="auto"/>
            <w:bottom w:val="none" w:sz="0" w:space="0" w:color="auto"/>
            <w:right w:val="none" w:sz="0" w:space="0" w:color="auto"/>
          </w:divBdr>
        </w:div>
        <w:div w:id="1474523618">
          <w:marLeft w:val="480"/>
          <w:marRight w:val="0"/>
          <w:marTop w:val="0"/>
          <w:marBottom w:val="0"/>
          <w:divBdr>
            <w:top w:val="none" w:sz="0" w:space="0" w:color="auto"/>
            <w:left w:val="none" w:sz="0" w:space="0" w:color="auto"/>
            <w:bottom w:val="none" w:sz="0" w:space="0" w:color="auto"/>
            <w:right w:val="none" w:sz="0" w:space="0" w:color="auto"/>
          </w:divBdr>
        </w:div>
        <w:div w:id="566302439">
          <w:marLeft w:val="480"/>
          <w:marRight w:val="0"/>
          <w:marTop w:val="0"/>
          <w:marBottom w:val="0"/>
          <w:divBdr>
            <w:top w:val="none" w:sz="0" w:space="0" w:color="auto"/>
            <w:left w:val="none" w:sz="0" w:space="0" w:color="auto"/>
            <w:bottom w:val="none" w:sz="0" w:space="0" w:color="auto"/>
            <w:right w:val="none" w:sz="0" w:space="0" w:color="auto"/>
          </w:divBdr>
        </w:div>
        <w:div w:id="527840768">
          <w:marLeft w:val="480"/>
          <w:marRight w:val="0"/>
          <w:marTop w:val="0"/>
          <w:marBottom w:val="0"/>
          <w:divBdr>
            <w:top w:val="none" w:sz="0" w:space="0" w:color="auto"/>
            <w:left w:val="none" w:sz="0" w:space="0" w:color="auto"/>
            <w:bottom w:val="none" w:sz="0" w:space="0" w:color="auto"/>
            <w:right w:val="none" w:sz="0" w:space="0" w:color="auto"/>
          </w:divBdr>
        </w:div>
        <w:div w:id="589897578">
          <w:marLeft w:val="480"/>
          <w:marRight w:val="0"/>
          <w:marTop w:val="0"/>
          <w:marBottom w:val="0"/>
          <w:divBdr>
            <w:top w:val="none" w:sz="0" w:space="0" w:color="auto"/>
            <w:left w:val="none" w:sz="0" w:space="0" w:color="auto"/>
            <w:bottom w:val="none" w:sz="0" w:space="0" w:color="auto"/>
            <w:right w:val="none" w:sz="0" w:space="0" w:color="auto"/>
          </w:divBdr>
        </w:div>
        <w:div w:id="854608928">
          <w:marLeft w:val="480"/>
          <w:marRight w:val="0"/>
          <w:marTop w:val="0"/>
          <w:marBottom w:val="0"/>
          <w:divBdr>
            <w:top w:val="none" w:sz="0" w:space="0" w:color="auto"/>
            <w:left w:val="none" w:sz="0" w:space="0" w:color="auto"/>
            <w:bottom w:val="none" w:sz="0" w:space="0" w:color="auto"/>
            <w:right w:val="none" w:sz="0" w:space="0" w:color="auto"/>
          </w:divBdr>
        </w:div>
        <w:div w:id="410926780">
          <w:marLeft w:val="480"/>
          <w:marRight w:val="0"/>
          <w:marTop w:val="0"/>
          <w:marBottom w:val="0"/>
          <w:divBdr>
            <w:top w:val="none" w:sz="0" w:space="0" w:color="auto"/>
            <w:left w:val="none" w:sz="0" w:space="0" w:color="auto"/>
            <w:bottom w:val="none" w:sz="0" w:space="0" w:color="auto"/>
            <w:right w:val="none" w:sz="0" w:space="0" w:color="auto"/>
          </w:divBdr>
        </w:div>
        <w:div w:id="1528134551">
          <w:marLeft w:val="480"/>
          <w:marRight w:val="0"/>
          <w:marTop w:val="0"/>
          <w:marBottom w:val="0"/>
          <w:divBdr>
            <w:top w:val="none" w:sz="0" w:space="0" w:color="auto"/>
            <w:left w:val="none" w:sz="0" w:space="0" w:color="auto"/>
            <w:bottom w:val="none" w:sz="0" w:space="0" w:color="auto"/>
            <w:right w:val="none" w:sz="0" w:space="0" w:color="auto"/>
          </w:divBdr>
        </w:div>
        <w:div w:id="72626508">
          <w:marLeft w:val="480"/>
          <w:marRight w:val="0"/>
          <w:marTop w:val="0"/>
          <w:marBottom w:val="0"/>
          <w:divBdr>
            <w:top w:val="none" w:sz="0" w:space="0" w:color="auto"/>
            <w:left w:val="none" w:sz="0" w:space="0" w:color="auto"/>
            <w:bottom w:val="none" w:sz="0" w:space="0" w:color="auto"/>
            <w:right w:val="none" w:sz="0" w:space="0" w:color="auto"/>
          </w:divBdr>
        </w:div>
        <w:div w:id="1065100839">
          <w:marLeft w:val="480"/>
          <w:marRight w:val="0"/>
          <w:marTop w:val="0"/>
          <w:marBottom w:val="0"/>
          <w:divBdr>
            <w:top w:val="none" w:sz="0" w:space="0" w:color="auto"/>
            <w:left w:val="none" w:sz="0" w:space="0" w:color="auto"/>
            <w:bottom w:val="none" w:sz="0" w:space="0" w:color="auto"/>
            <w:right w:val="none" w:sz="0" w:space="0" w:color="auto"/>
          </w:divBdr>
        </w:div>
      </w:divsChild>
    </w:div>
    <w:div w:id="974068137">
      <w:bodyDiv w:val="1"/>
      <w:marLeft w:val="0"/>
      <w:marRight w:val="0"/>
      <w:marTop w:val="0"/>
      <w:marBottom w:val="0"/>
      <w:divBdr>
        <w:top w:val="none" w:sz="0" w:space="0" w:color="auto"/>
        <w:left w:val="none" w:sz="0" w:space="0" w:color="auto"/>
        <w:bottom w:val="none" w:sz="0" w:space="0" w:color="auto"/>
        <w:right w:val="none" w:sz="0" w:space="0" w:color="auto"/>
      </w:divBdr>
      <w:divsChild>
        <w:div w:id="1782214965">
          <w:marLeft w:val="480"/>
          <w:marRight w:val="0"/>
          <w:marTop w:val="0"/>
          <w:marBottom w:val="0"/>
          <w:divBdr>
            <w:top w:val="none" w:sz="0" w:space="0" w:color="auto"/>
            <w:left w:val="none" w:sz="0" w:space="0" w:color="auto"/>
            <w:bottom w:val="none" w:sz="0" w:space="0" w:color="auto"/>
            <w:right w:val="none" w:sz="0" w:space="0" w:color="auto"/>
          </w:divBdr>
        </w:div>
        <w:div w:id="452094429">
          <w:marLeft w:val="480"/>
          <w:marRight w:val="0"/>
          <w:marTop w:val="0"/>
          <w:marBottom w:val="0"/>
          <w:divBdr>
            <w:top w:val="none" w:sz="0" w:space="0" w:color="auto"/>
            <w:left w:val="none" w:sz="0" w:space="0" w:color="auto"/>
            <w:bottom w:val="none" w:sz="0" w:space="0" w:color="auto"/>
            <w:right w:val="none" w:sz="0" w:space="0" w:color="auto"/>
          </w:divBdr>
        </w:div>
        <w:div w:id="1711492348">
          <w:marLeft w:val="480"/>
          <w:marRight w:val="0"/>
          <w:marTop w:val="0"/>
          <w:marBottom w:val="0"/>
          <w:divBdr>
            <w:top w:val="none" w:sz="0" w:space="0" w:color="auto"/>
            <w:left w:val="none" w:sz="0" w:space="0" w:color="auto"/>
            <w:bottom w:val="none" w:sz="0" w:space="0" w:color="auto"/>
            <w:right w:val="none" w:sz="0" w:space="0" w:color="auto"/>
          </w:divBdr>
        </w:div>
        <w:div w:id="2030788545">
          <w:marLeft w:val="480"/>
          <w:marRight w:val="0"/>
          <w:marTop w:val="0"/>
          <w:marBottom w:val="0"/>
          <w:divBdr>
            <w:top w:val="none" w:sz="0" w:space="0" w:color="auto"/>
            <w:left w:val="none" w:sz="0" w:space="0" w:color="auto"/>
            <w:bottom w:val="none" w:sz="0" w:space="0" w:color="auto"/>
            <w:right w:val="none" w:sz="0" w:space="0" w:color="auto"/>
          </w:divBdr>
        </w:div>
        <w:div w:id="529270504">
          <w:marLeft w:val="480"/>
          <w:marRight w:val="0"/>
          <w:marTop w:val="0"/>
          <w:marBottom w:val="0"/>
          <w:divBdr>
            <w:top w:val="none" w:sz="0" w:space="0" w:color="auto"/>
            <w:left w:val="none" w:sz="0" w:space="0" w:color="auto"/>
            <w:bottom w:val="none" w:sz="0" w:space="0" w:color="auto"/>
            <w:right w:val="none" w:sz="0" w:space="0" w:color="auto"/>
          </w:divBdr>
        </w:div>
        <w:div w:id="188372030">
          <w:marLeft w:val="480"/>
          <w:marRight w:val="0"/>
          <w:marTop w:val="0"/>
          <w:marBottom w:val="0"/>
          <w:divBdr>
            <w:top w:val="none" w:sz="0" w:space="0" w:color="auto"/>
            <w:left w:val="none" w:sz="0" w:space="0" w:color="auto"/>
            <w:bottom w:val="none" w:sz="0" w:space="0" w:color="auto"/>
            <w:right w:val="none" w:sz="0" w:space="0" w:color="auto"/>
          </w:divBdr>
        </w:div>
        <w:div w:id="1619264531">
          <w:marLeft w:val="480"/>
          <w:marRight w:val="0"/>
          <w:marTop w:val="0"/>
          <w:marBottom w:val="0"/>
          <w:divBdr>
            <w:top w:val="none" w:sz="0" w:space="0" w:color="auto"/>
            <w:left w:val="none" w:sz="0" w:space="0" w:color="auto"/>
            <w:bottom w:val="none" w:sz="0" w:space="0" w:color="auto"/>
            <w:right w:val="none" w:sz="0" w:space="0" w:color="auto"/>
          </w:divBdr>
        </w:div>
        <w:div w:id="1273243205">
          <w:marLeft w:val="480"/>
          <w:marRight w:val="0"/>
          <w:marTop w:val="0"/>
          <w:marBottom w:val="0"/>
          <w:divBdr>
            <w:top w:val="none" w:sz="0" w:space="0" w:color="auto"/>
            <w:left w:val="none" w:sz="0" w:space="0" w:color="auto"/>
            <w:bottom w:val="none" w:sz="0" w:space="0" w:color="auto"/>
            <w:right w:val="none" w:sz="0" w:space="0" w:color="auto"/>
          </w:divBdr>
        </w:div>
        <w:div w:id="696589380">
          <w:marLeft w:val="480"/>
          <w:marRight w:val="0"/>
          <w:marTop w:val="0"/>
          <w:marBottom w:val="0"/>
          <w:divBdr>
            <w:top w:val="none" w:sz="0" w:space="0" w:color="auto"/>
            <w:left w:val="none" w:sz="0" w:space="0" w:color="auto"/>
            <w:bottom w:val="none" w:sz="0" w:space="0" w:color="auto"/>
            <w:right w:val="none" w:sz="0" w:space="0" w:color="auto"/>
          </w:divBdr>
        </w:div>
        <w:div w:id="1964534515">
          <w:marLeft w:val="480"/>
          <w:marRight w:val="0"/>
          <w:marTop w:val="0"/>
          <w:marBottom w:val="0"/>
          <w:divBdr>
            <w:top w:val="none" w:sz="0" w:space="0" w:color="auto"/>
            <w:left w:val="none" w:sz="0" w:space="0" w:color="auto"/>
            <w:bottom w:val="none" w:sz="0" w:space="0" w:color="auto"/>
            <w:right w:val="none" w:sz="0" w:space="0" w:color="auto"/>
          </w:divBdr>
        </w:div>
        <w:div w:id="655838140">
          <w:marLeft w:val="480"/>
          <w:marRight w:val="0"/>
          <w:marTop w:val="0"/>
          <w:marBottom w:val="0"/>
          <w:divBdr>
            <w:top w:val="none" w:sz="0" w:space="0" w:color="auto"/>
            <w:left w:val="none" w:sz="0" w:space="0" w:color="auto"/>
            <w:bottom w:val="none" w:sz="0" w:space="0" w:color="auto"/>
            <w:right w:val="none" w:sz="0" w:space="0" w:color="auto"/>
          </w:divBdr>
        </w:div>
        <w:div w:id="2045207938">
          <w:marLeft w:val="480"/>
          <w:marRight w:val="0"/>
          <w:marTop w:val="0"/>
          <w:marBottom w:val="0"/>
          <w:divBdr>
            <w:top w:val="none" w:sz="0" w:space="0" w:color="auto"/>
            <w:left w:val="none" w:sz="0" w:space="0" w:color="auto"/>
            <w:bottom w:val="none" w:sz="0" w:space="0" w:color="auto"/>
            <w:right w:val="none" w:sz="0" w:space="0" w:color="auto"/>
          </w:divBdr>
        </w:div>
        <w:div w:id="1363244080">
          <w:marLeft w:val="480"/>
          <w:marRight w:val="0"/>
          <w:marTop w:val="0"/>
          <w:marBottom w:val="0"/>
          <w:divBdr>
            <w:top w:val="none" w:sz="0" w:space="0" w:color="auto"/>
            <w:left w:val="none" w:sz="0" w:space="0" w:color="auto"/>
            <w:bottom w:val="none" w:sz="0" w:space="0" w:color="auto"/>
            <w:right w:val="none" w:sz="0" w:space="0" w:color="auto"/>
          </w:divBdr>
        </w:div>
        <w:div w:id="1937205047">
          <w:marLeft w:val="480"/>
          <w:marRight w:val="0"/>
          <w:marTop w:val="0"/>
          <w:marBottom w:val="0"/>
          <w:divBdr>
            <w:top w:val="none" w:sz="0" w:space="0" w:color="auto"/>
            <w:left w:val="none" w:sz="0" w:space="0" w:color="auto"/>
            <w:bottom w:val="none" w:sz="0" w:space="0" w:color="auto"/>
            <w:right w:val="none" w:sz="0" w:space="0" w:color="auto"/>
          </w:divBdr>
        </w:div>
        <w:div w:id="1622766316">
          <w:marLeft w:val="480"/>
          <w:marRight w:val="0"/>
          <w:marTop w:val="0"/>
          <w:marBottom w:val="0"/>
          <w:divBdr>
            <w:top w:val="none" w:sz="0" w:space="0" w:color="auto"/>
            <w:left w:val="none" w:sz="0" w:space="0" w:color="auto"/>
            <w:bottom w:val="none" w:sz="0" w:space="0" w:color="auto"/>
            <w:right w:val="none" w:sz="0" w:space="0" w:color="auto"/>
          </w:divBdr>
        </w:div>
        <w:div w:id="61954199">
          <w:marLeft w:val="480"/>
          <w:marRight w:val="0"/>
          <w:marTop w:val="0"/>
          <w:marBottom w:val="0"/>
          <w:divBdr>
            <w:top w:val="none" w:sz="0" w:space="0" w:color="auto"/>
            <w:left w:val="none" w:sz="0" w:space="0" w:color="auto"/>
            <w:bottom w:val="none" w:sz="0" w:space="0" w:color="auto"/>
            <w:right w:val="none" w:sz="0" w:space="0" w:color="auto"/>
          </w:divBdr>
        </w:div>
        <w:div w:id="1275088789">
          <w:marLeft w:val="480"/>
          <w:marRight w:val="0"/>
          <w:marTop w:val="0"/>
          <w:marBottom w:val="0"/>
          <w:divBdr>
            <w:top w:val="none" w:sz="0" w:space="0" w:color="auto"/>
            <w:left w:val="none" w:sz="0" w:space="0" w:color="auto"/>
            <w:bottom w:val="none" w:sz="0" w:space="0" w:color="auto"/>
            <w:right w:val="none" w:sz="0" w:space="0" w:color="auto"/>
          </w:divBdr>
        </w:div>
        <w:div w:id="538055246">
          <w:marLeft w:val="480"/>
          <w:marRight w:val="0"/>
          <w:marTop w:val="0"/>
          <w:marBottom w:val="0"/>
          <w:divBdr>
            <w:top w:val="none" w:sz="0" w:space="0" w:color="auto"/>
            <w:left w:val="none" w:sz="0" w:space="0" w:color="auto"/>
            <w:bottom w:val="none" w:sz="0" w:space="0" w:color="auto"/>
            <w:right w:val="none" w:sz="0" w:space="0" w:color="auto"/>
          </w:divBdr>
        </w:div>
        <w:div w:id="1511987567">
          <w:marLeft w:val="480"/>
          <w:marRight w:val="0"/>
          <w:marTop w:val="0"/>
          <w:marBottom w:val="0"/>
          <w:divBdr>
            <w:top w:val="none" w:sz="0" w:space="0" w:color="auto"/>
            <w:left w:val="none" w:sz="0" w:space="0" w:color="auto"/>
            <w:bottom w:val="none" w:sz="0" w:space="0" w:color="auto"/>
            <w:right w:val="none" w:sz="0" w:space="0" w:color="auto"/>
          </w:divBdr>
        </w:div>
        <w:div w:id="1267079189">
          <w:marLeft w:val="480"/>
          <w:marRight w:val="0"/>
          <w:marTop w:val="0"/>
          <w:marBottom w:val="0"/>
          <w:divBdr>
            <w:top w:val="none" w:sz="0" w:space="0" w:color="auto"/>
            <w:left w:val="none" w:sz="0" w:space="0" w:color="auto"/>
            <w:bottom w:val="none" w:sz="0" w:space="0" w:color="auto"/>
            <w:right w:val="none" w:sz="0" w:space="0" w:color="auto"/>
          </w:divBdr>
        </w:div>
        <w:div w:id="1878661464">
          <w:marLeft w:val="480"/>
          <w:marRight w:val="0"/>
          <w:marTop w:val="0"/>
          <w:marBottom w:val="0"/>
          <w:divBdr>
            <w:top w:val="none" w:sz="0" w:space="0" w:color="auto"/>
            <w:left w:val="none" w:sz="0" w:space="0" w:color="auto"/>
            <w:bottom w:val="none" w:sz="0" w:space="0" w:color="auto"/>
            <w:right w:val="none" w:sz="0" w:space="0" w:color="auto"/>
          </w:divBdr>
        </w:div>
        <w:div w:id="1703943305">
          <w:marLeft w:val="480"/>
          <w:marRight w:val="0"/>
          <w:marTop w:val="0"/>
          <w:marBottom w:val="0"/>
          <w:divBdr>
            <w:top w:val="none" w:sz="0" w:space="0" w:color="auto"/>
            <w:left w:val="none" w:sz="0" w:space="0" w:color="auto"/>
            <w:bottom w:val="none" w:sz="0" w:space="0" w:color="auto"/>
            <w:right w:val="none" w:sz="0" w:space="0" w:color="auto"/>
          </w:divBdr>
        </w:div>
        <w:div w:id="1141078881">
          <w:marLeft w:val="480"/>
          <w:marRight w:val="0"/>
          <w:marTop w:val="0"/>
          <w:marBottom w:val="0"/>
          <w:divBdr>
            <w:top w:val="none" w:sz="0" w:space="0" w:color="auto"/>
            <w:left w:val="none" w:sz="0" w:space="0" w:color="auto"/>
            <w:bottom w:val="none" w:sz="0" w:space="0" w:color="auto"/>
            <w:right w:val="none" w:sz="0" w:space="0" w:color="auto"/>
          </w:divBdr>
        </w:div>
        <w:div w:id="1794203052">
          <w:marLeft w:val="480"/>
          <w:marRight w:val="0"/>
          <w:marTop w:val="0"/>
          <w:marBottom w:val="0"/>
          <w:divBdr>
            <w:top w:val="none" w:sz="0" w:space="0" w:color="auto"/>
            <w:left w:val="none" w:sz="0" w:space="0" w:color="auto"/>
            <w:bottom w:val="none" w:sz="0" w:space="0" w:color="auto"/>
            <w:right w:val="none" w:sz="0" w:space="0" w:color="auto"/>
          </w:divBdr>
        </w:div>
        <w:div w:id="1121411489">
          <w:marLeft w:val="480"/>
          <w:marRight w:val="0"/>
          <w:marTop w:val="0"/>
          <w:marBottom w:val="0"/>
          <w:divBdr>
            <w:top w:val="none" w:sz="0" w:space="0" w:color="auto"/>
            <w:left w:val="none" w:sz="0" w:space="0" w:color="auto"/>
            <w:bottom w:val="none" w:sz="0" w:space="0" w:color="auto"/>
            <w:right w:val="none" w:sz="0" w:space="0" w:color="auto"/>
          </w:divBdr>
        </w:div>
        <w:div w:id="2053728991">
          <w:marLeft w:val="480"/>
          <w:marRight w:val="0"/>
          <w:marTop w:val="0"/>
          <w:marBottom w:val="0"/>
          <w:divBdr>
            <w:top w:val="none" w:sz="0" w:space="0" w:color="auto"/>
            <w:left w:val="none" w:sz="0" w:space="0" w:color="auto"/>
            <w:bottom w:val="none" w:sz="0" w:space="0" w:color="auto"/>
            <w:right w:val="none" w:sz="0" w:space="0" w:color="auto"/>
          </w:divBdr>
        </w:div>
        <w:div w:id="235827906">
          <w:marLeft w:val="480"/>
          <w:marRight w:val="0"/>
          <w:marTop w:val="0"/>
          <w:marBottom w:val="0"/>
          <w:divBdr>
            <w:top w:val="none" w:sz="0" w:space="0" w:color="auto"/>
            <w:left w:val="none" w:sz="0" w:space="0" w:color="auto"/>
            <w:bottom w:val="none" w:sz="0" w:space="0" w:color="auto"/>
            <w:right w:val="none" w:sz="0" w:space="0" w:color="auto"/>
          </w:divBdr>
        </w:div>
        <w:div w:id="464734357">
          <w:marLeft w:val="480"/>
          <w:marRight w:val="0"/>
          <w:marTop w:val="0"/>
          <w:marBottom w:val="0"/>
          <w:divBdr>
            <w:top w:val="none" w:sz="0" w:space="0" w:color="auto"/>
            <w:left w:val="none" w:sz="0" w:space="0" w:color="auto"/>
            <w:bottom w:val="none" w:sz="0" w:space="0" w:color="auto"/>
            <w:right w:val="none" w:sz="0" w:space="0" w:color="auto"/>
          </w:divBdr>
        </w:div>
        <w:div w:id="297420386">
          <w:marLeft w:val="480"/>
          <w:marRight w:val="0"/>
          <w:marTop w:val="0"/>
          <w:marBottom w:val="0"/>
          <w:divBdr>
            <w:top w:val="none" w:sz="0" w:space="0" w:color="auto"/>
            <w:left w:val="none" w:sz="0" w:space="0" w:color="auto"/>
            <w:bottom w:val="none" w:sz="0" w:space="0" w:color="auto"/>
            <w:right w:val="none" w:sz="0" w:space="0" w:color="auto"/>
          </w:divBdr>
        </w:div>
        <w:div w:id="1171405240">
          <w:marLeft w:val="480"/>
          <w:marRight w:val="0"/>
          <w:marTop w:val="0"/>
          <w:marBottom w:val="0"/>
          <w:divBdr>
            <w:top w:val="none" w:sz="0" w:space="0" w:color="auto"/>
            <w:left w:val="none" w:sz="0" w:space="0" w:color="auto"/>
            <w:bottom w:val="none" w:sz="0" w:space="0" w:color="auto"/>
            <w:right w:val="none" w:sz="0" w:space="0" w:color="auto"/>
          </w:divBdr>
        </w:div>
        <w:div w:id="1463382349">
          <w:marLeft w:val="480"/>
          <w:marRight w:val="0"/>
          <w:marTop w:val="0"/>
          <w:marBottom w:val="0"/>
          <w:divBdr>
            <w:top w:val="none" w:sz="0" w:space="0" w:color="auto"/>
            <w:left w:val="none" w:sz="0" w:space="0" w:color="auto"/>
            <w:bottom w:val="none" w:sz="0" w:space="0" w:color="auto"/>
            <w:right w:val="none" w:sz="0" w:space="0" w:color="auto"/>
          </w:divBdr>
        </w:div>
        <w:div w:id="1371958568">
          <w:marLeft w:val="480"/>
          <w:marRight w:val="0"/>
          <w:marTop w:val="0"/>
          <w:marBottom w:val="0"/>
          <w:divBdr>
            <w:top w:val="none" w:sz="0" w:space="0" w:color="auto"/>
            <w:left w:val="none" w:sz="0" w:space="0" w:color="auto"/>
            <w:bottom w:val="none" w:sz="0" w:space="0" w:color="auto"/>
            <w:right w:val="none" w:sz="0" w:space="0" w:color="auto"/>
          </w:divBdr>
        </w:div>
        <w:div w:id="865025303">
          <w:marLeft w:val="480"/>
          <w:marRight w:val="0"/>
          <w:marTop w:val="0"/>
          <w:marBottom w:val="0"/>
          <w:divBdr>
            <w:top w:val="none" w:sz="0" w:space="0" w:color="auto"/>
            <w:left w:val="none" w:sz="0" w:space="0" w:color="auto"/>
            <w:bottom w:val="none" w:sz="0" w:space="0" w:color="auto"/>
            <w:right w:val="none" w:sz="0" w:space="0" w:color="auto"/>
          </w:divBdr>
        </w:div>
        <w:div w:id="726799620">
          <w:marLeft w:val="480"/>
          <w:marRight w:val="0"/>
          <w:marTop w:val="0"/>
          <w:marBottom w:val="0"/>
          <w:divBdr>
            <w:top w:val="none" w:sz="0" w:space="0" w:color="auto"/>
            <w:left w:val="none" w:sz="0" w:space="0" w:color="auto"/>
            <w:bottom w:val="none" w:sz="0" w:space="0" w:color="auto"/>
            <w:right w:val="none" w:sz="0" w:space="0" w:color="auto"/>
          </w:divBdr>
        </w:div>
        <w:div w:id="1009674874">
          <w:marLeft w:val="480"/>
          <w:marRight w:val="0"/>
          <w:marTop w:val="0"/>
          <w:marBottom w:val="0"/>
          <w:divBdr>
            <w:top w:val="none" w:sz="0" w:space="0" w:color="auto"/>
            <w:left w:val="none" w:sz="0" w:space="0" w:color="auto"/>
            <w:bottom w:val="none" w:sz="0" w:space="0" w:color="auto"/>
            <w:right w:val="none" w:sz="0" w:space="0" w:color="auto"/>
          </w:divBdr>
        </w:div>
        <w:div w:id="25301945">
          <w:marLeft w:val="480"/>
          <w:marRight w:val="0"/>
          <w:marTop w:val="0"/>
          <w:marBottom w:val="0"/>
          <w:divBdr>
            <w:top w:val="none" w:sz="0" w:space="0" w:color="auto"/>
            <w:left w:val="none" w:sz="0" w:space="0" w:color="auto"/>
            <w:bottom w:val="none" w:sz="0" w:space="0" w:color="auto"/>
            <w:right w:val="none" w:sz="0" w:space="0" w:color="auto"/>
          </w:divBdr>
        </w:div>
        <w:div w:id="629827863">
          <w:marLeft w:val="480"/>
          <w:marRight w:val="0"/>
          <w:marTop w:val="0"/>
          <w:marBottom w:val="0"/>
          <w:divBdr>
            <w:top w:val="none" w:sz="0" w:space="0" w:color="auto"/>
            <w:left w:val="none" w:sz="0" w:space="0" w:color="auto"/>
            <w:bottom w:val="none" w:sz="0" w:space="0" w:color="auto"/>
            <w:right w:val="none" w:sz="0" w:space="0" w:color="auto"/>
          </w:divBdr>
        </w:div>
        <w:div w:id="1139375791">
          <w:marLeft w:val="480"/>
          <w:marRight w:val="0"/>
          <w:marTop w:val="0"/>
          <w:marBottom w:val="0"/>
          <w:divBdr>
            <w:top w:val="none" w:sz="0" w:space="0" w:color="auto"/>
            <w:left w:val="none" w:sz="0" w:space="0" w:color="auto"/>
            <w:bottom w:val="none" w:sz="0" w:space="0" w:color="auto"/>
            <w:right w:val="none" w:sz="0" w:space="0" w:color="auto"/>
          </w:divBdr>
        </w:div>
        <w:div w:id="502018043">
          <w:marLeft w:val="480"/>
          <w:marRight w:val="0"/>
          <w:marTop w:val="0"/>
          <w:marBottom w:val="0"/>
          <w:divBdr>
            <w:top w:val="none" w:sz="0" w:space="0" w:color="auto"/>
            <w:left w:val="none" w:sz="0" w:space="0" w:color="auto"/>
            <w:bottom w:val="none" w:sz="0" w:space="0" w:color="auto"/>
            <w:right w:val="none" w:sz="0" w:space="0" w:color="auto"/>
          </w:divBdr>
        </w:div>
        <w:div w:id="969243916">
          <w:marLeft w:val="480"/>
          <w:marRight w:val="0"/>
          <w:marTop w:val="0"/>
          <w:marBottom w:val="0"/>
          <w:divBdr>
            <w:top w:val="none" w:sz="0" w:space="0" w:color="auto"/>
            <w:left w:val="none" w:sz="0" w:space="0" w:color="auto"/>
            <w:bottom w:val="none" w:sz="0" w:space="0" w:color="auto"/>
            <w:right w:val="none" w:sz="0" w:space="0" w:color="auto"/>
          </w:divBdr>
        </w:div>
        <w:div w:id="1760175731">
          <w:marLeft w:val="480"/>
          <w:marRight w:val="0"/>
          <w:marTop w:val="0"/>
          <w:marBottom w:val="0"/>
          <w:divBdr>
            <w:top w:val="none" w:sz="0" w:space="0" w:color="auto"/>
            <w:left w:val="none" w:sz="0" w:space="0" w:color="auto"/>
            <w:bottom w:val="none" w:sz="0" w:space="0" w:color="auto"/>
            <w:right w:val="none" w:sz="0" w:space="0" w:color="auto"/>
          </w:divBdr>
        </w:div>
        <w:div w:id="490877633">
          <w:marLeft w:val="480"/>
          <w:marRight w:val="0"/>
          <w:marTop w:val="0"/>
          <w:marBottom w:val="0"/>
          <w:divBdr>
            <w:top w:val="none" w:sz="0" w:space="0" w:color="auto"/>
            <w:left w:val="none" w:sz="0" w:space="0" w:color="auto"/>
            <w:bottom w:val="none" w:sz="0" w:space="0" w:color="auto"/>
            <w:right w:val="none" w:sz="0" w:space="0" w:color="auto"/>
          </w:divBdr>
        </w:div>
        <w:div w:id="692540666">
          <w:marLeft w:val="480"/>
          <w:marRight w:val="0"/>
          <w:marTop w:val="0"/>
          <w:marBottom w:val="0"/>
          <w:divBdr>
            <w:top w:val="none" w:sz="0" w:space="0" w:color="auto"/>
            <w:left w:val="none" w:sz="0" w:space="0" w:color="auto"/>
            <w:bottom w:val="none" w:sz="0" w:space="0" w:color="auto"/>
            <w:right w:val="none" w:sz="0" w:space="0" w:color="auto"/>
          </w:divBdr>
        </w:div>
        <w:div w:id="406733189">
          <w:marLeft w:val="480"/>
          <w:marRight w:val="0"/>
          <w:marTop w:val="0"/>
          <w:marBottom w:val="0"/>
          <w:divBdr>
            <w:top w:val="none" w:sz="0" w:space="0" w:color="auto"/>
            <w:left w:val="none" w:sz="0" w:space="0" w:color="auto"/>
            <w:bottom w:val="none" w:sz="0" w:space="0" w:color="auto"/>
            <w:right w:val="none" w:sz="0" w:space="0" w:color="auto"/>
          </w:divBdr>
        </w:div>
        <w:div w:id="606041372">
          <w:marLeft w:val="480"/>
          <w:marRight w:val="0"/>
          <w:marTop w:val="0"/>
          <w:marBottom w:val="0"/>
          <w:divBdr>
            <w:top w:val="none" w:sz="0" w:space="0" w:color="auto"/>
            <w:left w:val="none" w:sz="0" w:space="0" w:color="auto"/>
            <w:bottom w:val="none" w:sz="0" w:space="0" w:color="auto"/>
            <w:right w:val="none" w:sz="0" w:space="0" w:color="auto"/>
          </w:divBdr>
        </w:div>
        <w:div w:id="1286347106">
          <w:marLeft w:val="480"/>
          <w:marRight w:val="0"/>
          <w:marTop w:val="0"/>
          <w:marBottom w:val="0"/>
          <w:divBdr>
            <w:top w:val="none" w:sz="0" w:space="0" w:color="auto"/>
            <w:left w:val="none" w:sz="0" w:space="0" w:color="auto"/>
            <w:bottom w:val="none" w:sz="0" w:space="0" w:color="auto"/>
            <w:right w:val="none" w:sz="0" w:space="0" w:color="auto"/>
          </w:divBdr>
        </w:div>
        <w:div w:id="1415324166">
          <w:marLeft w:val="480"/>
          <w:marRight w:val="0"/>
          <w:marTop w:val="0"/>
          <w:marBottom w:val="0"/>
          <w:divBdr>
            <w:top w:val="none" w:sz="0" w:space="0" w:color="auto"/>
            <w:left w:val="none" w:sz="0" w:space="0" w:color="auto"/>
            <w:bottom w:val="none" w:sz="0" w:space="0" w:color="auto"/>
            <w:right w:val="none" w:sz="0" w:space="0" w:color="auto"/>
          </w:divBdr>
        </w:div>
        <w:div w:id="1209491697">
          <w:marLeft w:val="480"/>
          <w:marRight w:val="0"/>
          <w:marTop w:val="0"/>
          <w:marBottom w:val="0"/>
          <w:divBdr>
            <w:top w:val="none" w:sz="0" w:space="0" w:color="auto"/>
            <w:left w:val="none" w:sz="0" w:space="0" w:color="auto"/>
            <w:bottom w:val="none" w:sz="0" w:space="0" w:color="auto"/>
            <w:right w:val="none" w:sz="0" w:space="0" w:color="auto"/>
          </w:divBdr>
        </w:div>
        <w:div w:id="674117009">
          <w:marLeft w:val="480"/>
          <w:marRight w:val="0"/>
          <w:marTop w:val="0"/>
          <w:marBottom w:val="0"/>
          <w:divBdr>
            <w:top w:val="none" w:sz="0" w:space="0" w:color="auto"/>
            <w:left w:val="none" w:sz="0" w:space="0" w:color="auto"/>
            <w:bottom w:val="none" w:sz="0" w:space="0" w:color="auto"/>
            <w:right w:val="none" w:sz="0" w:space="0" w:color="auto"/>
          </w:divBdr>
        </w:div>
        <w:div w:id="643630208">
          <w:marLeft w:val="480"/>
          <w:marRight w:val="0"/>
          <w:marTop w:val="0"/>
          <w:marBottom w:val="0"/>
          <w:divBdr>
            <w:top w:val="none" w:sz="0" w:space="0" w:color="auto"/>
            <w:left w:val="none" w:sz="0" w:space="0" w:color="auto"/>
            <w:bottom w:val="none" w:sz="0" w:space="0" w:color="auto"/>
            <w:right w:val="none" w:sz="0" w:space="0" w:color="auto"/>
          </w:divBdr>
        </w:div>
        <w:div w:id="623461747">
          <w:marLeft w:val="480"/>
          <w:marRight w:val="0"/>
          <w:marTop w:val="0"/>
          <w:marBottom w:val="0"/>
          <w:divBdr>
            <w:top w:val="none" w:sz="0" w:space="0" w:color="auto"/>
            <w:left w:val="none" w:sz="0" w:space="0" w:color="auto"/>
            <w:bottom w:val="none" w:sz="0" w:space="0" w:color="auto"/>
            <w:right w:val="none" w:sz="0" w:space="0" w:color="auto"/>
          </w:divBdr>
        </w:div>
        <w:div w:id="2018657440">
          <w:marLeft w:val="480"/>
          <w:marRight w:val="0"/>
          <w:marTop w:val="0"/>
          <w:marBottom w:val="0"/>
          <w:divBdr>
            <w:top w:val="none" w:sz="0" w:space="0" w:color="auto"/>
            <w:left w:val="none" w:sz="0" w:space="0" w:color="auto"/>
            <w:bottom w:val="none" w:sz="0" w:space="0" w:color="auto"/>
            <w:right w:val="none" w:sz="0" w:space="0" w:color="auto"/>
          </w:divBdr>
        </w:div>
      </w:divsChild>
    </w:div>
    <w:div w:id="977495102">
      <w:bodyDiv w:val="1"/>
      <w:marLeft w:val="0"/>
      <w:marRight w:val="0"/>
      <w:marTop w:val="0"/>
      <w:marBottom w:val="0"/>
      <w:divBdr>
        <w:top w:val="none" w:sz="0" w:space="0" w:color="auto"/>
        <w:left w:val="none" w:sz="0" w:space="0" w:color="auto"/>
        <w:bottom w:val="none" w:sz="0" w:space="0" w:color="auto"/>
        <w:right w:val="none" w:sz="0" w:space="0" w:color="auto"/>
      </w:divBdr>
      <w:divsChild>
        <w:div w:id="440686760">
          <w:marLeft w:val="480"/>
          <w:marRight w:val="0"/>
          <w:marTop w:val="0"/>
          <w:marBottom w:val="0"/>
          <w:divBdr>
            <w:top w:val="none" w:sz="0" w:space="0" w:color="auto"/>
            <w:left w:val="none" w:sz="0" w:space="0" w:color="auto"/>
            <w:bottom w:val="none" w:sz="0" w:space="0" w:color="auto"/>
            <w:right w:val="none" w:sz="0" w:space="0" w:color="auto"/>
          </w:divBdr>
        </w:div>
        <w:div w:id="1083182473">
          <w:marLeft w:val="480"/>
          <w:marRight w:val="0"/>
          <w:marTop w:val="0"/>
          <w:marBottom w:val="0"/>
          <w:divBdr>
            <w:top w:val="none" w:sz="0" w:space="0" w:color="auto"/>
            <w:left w:val="none" w:sz="0" w:space="0" w:color="auto"/>
            <w:bottom w:val="none" w:sz="0" w:space="0" w:color="auto"/>
            <w:right w:val="none" w:sz="0" w:space="0" w:color="auto"/>
          </w:divBdr>
        </w:div>
        <w:div w:id="1030765910">
          <w:marLeft w:val="480"/>
          <w:marRight w:val="0"/>
          <w:marTop w:val="0"/>
          <w:marBottom w:val="0"/>
          <w:divBdr>
            <w:top w:val="none" w:sz="0" w:space="0" w:color="auto"/>
            <w:left w:val="none" w:sz="0" w:space="0" w:color="auto"/>
            <w:bottom w:val="none" w:sz="0" w:space="0" w:color="auto"/>
            <w:right w:val="none" w:sz="0" w:space="0" w:color="auto"/>
          </w:divBdr>
        </w:div>
        <w:div w:id="799494564">
          <w:marLeft w:val="480"/>
          <w:marRight w:val="0"/>
          <w:marTop w:val="0"/>
          <w:marBottom w:val="0"/>
          <w:divBdr>
            <w:top w:val="none" w:sz="0" w:space="0" w:color="auto"/>
            <w:left w:val="none" w:sz="0" w:space="0" w:color="auto"/>
            <w:bottom w:val="none" w:sz="0" w:space="0" w:color="auto"/>
            <w:right w:val="none" w:sz="0" w:space="0" w:color="auto"/>
          </w:divBdr>
        </w:div>
        <w:div w:id="741295994">
          <w:marLeft w:val="480"/>
          <w:marRight w:val="0"/>
          <w:marTop w:val="0"/>
          <w:marBottom w:val="0"/>
          <w:divBdr>
            <w:top w:val="none" w:sz="0" w:space="0" w:color="auto"/>
            <w:left w:val="none" w:sz="0" w:space="0" w:color="auto"/>
            <w:bottom w:val="none" w:sz="0" w:space="0" w:color="auto"/>
            <w:right w:val="none" w:sz="0" w:space="0" w:color="auto"/>
          </w:divBdr>
        </w:div>
        <w:div w:id="561907521">
          <w:marLeft w:val="480"/>
          <w:marRight w:val="0"/>
          <w:marTop w:val="0"/>
          <w:marBottom w:val="0"/>
          <w:divBdr>
            <w:top w:val="none" w:sz="0" w:space="0" w:color="auto"/>
            <w:left w:val="none" w:sz="0" w:space="0" w:color="auto"/>
            <w:bottom w:val="none" w:sz="0" w:space="0" w:color="auto"/>
            <w:right w:val="none" w:sz="0" w:space="0" w:color="auto"/>
          </w:divBdr>
        </w:div>
        <w:div w:id="1585332107">
          <w:marLeft w:val="480"/>
          <w:marRight w:val="0"/>
          <w:marTop w:val="0"/>
          <w:marBottom w:val="0"/>
          <w:divBdr>
            <w:top w:val="none" w:sz="0" w:space="0" w:color="auto"/>
            <w:left w:val="none" w:sz="0" w:space="0" w:color="auto"/>
            <w:bottom w:val="none" w:sz="0" w:space="0" w:color="auto"/>
            <w:right w:val="none" w:sz="0" w:space="0" w:color="auto"/>
          </w:divBdr>
        </w:div>
        <w:div w:id="1087992755">
          <w:marLeft w:val="480"/>
          <w:marRight w:val="0"/>
          <w:marTop w:val="0"/>
          <w:marBottom w:val="0"/>
          <w:divBdr>
            <w:top w:val="none" w:sz="0" w:space="0" w:color="auto"/>
            <w:left w:val="none" w:sz="0" w:space="0" w:color="auto"/>
            <w:bottom w:val="none" w:sz="0" w:space="0" w:color="auto"/>
            <w:right w:val="none" w:sz="0" w:space="0" w:color="auto"/>
          </w:divBdr>
        </w:div>
        <w:div w:id="862210092">
          <w:marLeft w:val="480"/>
          <w:marRight w:val="0"/>
          <w:marTop w:val="0"/>
          <w:marBottom w:val="0"/>
          <w:divBdr>
            <w:top w:val="none" w:sz="0" w:space="0" w:color="auto"/>
            <w:left w:val="none" w:sz="0" w:space="0" w:color="auto"/>
            <w:bottom w:val="none" w:sz="0" w:space="0" w:color="auto"/>
            <w:right w:val="none" w:sz="0" w:space="0" w:color="auto"/>
          </w:divBdr>
        </w:div>
        <w:div w:id="1438988367">
          <w:marLeft w:val="480"/>
          <w:marRight w:val="0"/>
          <w:marTop w:val="0"/>
          <w:marBottom w:val="0"/>
          <w:divBdr>
            <w:top w:val="none" w:sz="0" w:space="0" w:color="auto"/>
            <w:left w:val="none" w:sz="0" w:space="0" w:color="auto"/>
            <w:bottom w:val="none" w:sz="0" w:space="0" w:color="auto"/>
            <w:right w:val="none" w:sz="0" w:space="0" w:color="auto"/>
          </w:divBdr>
        </w:div>
        <w:div w:id="1506895757">
          <w:marLeft w:val="480"/>
          <w:marRight w:val="0"/>
          <w:marTop w:val="0"/>
          <w:marBottom w:val="0"/>
          <w:divBdr>
            <w:top w:val="none" w:sz="0" w:space="0" w:color="auto"/>
            <w:left w:val="none" w:sz="0" w:space="0" w:color="auto"/>
            <w:bottom w:val="none" w:sz="0" w:space="0" w:color="auto"/>
            <w:right w:val="none" w:sz="0" w:space="0" w:color="auto"/>
          </w:divBdr>
        </w:div>
        <w:div w:id="838160455">
          <w:marLeft w:val="480"/>
          <w:marRight w:val="0"/>
          <w:marTop w:val="0"/>
          <w:marBottom w:val="0"/>
          <w:divBdr>
            <w:top w:val="none" w:sz="0" w:space="0" w:color="auto"/>
            <w:left w:val="none" w:sz="0" w:space="0" w:color="auto"/>
            <w:bottom w:val="none" w:sz="0" w:space="0" w:color="auto"/>
            <w:right w:val="none" w:sz="0" w:space="0" w:color="auto"/>
          </w:divBdr>
        </w:div>
        <w:div w:id="1275207560">
          <w:marLeft w:val="480"/>
          <w:marRight w:val="0"/>
          <w:marTop w:val="0"/>
          <w:marBottom w:val="0"/>
          <w:divBdr>
            <w:top w:val="none" w:sz="0" w:space="0" w:color="auto"/>
            <w:left w:val="none" w:sz="0" w:space="0" w:color="auto"/>
            <w:bottom w:val="none" w:sz="0" w:space="0" w:color="auto"/>
            <w:right w:val="none" w:sz="0" w:space="0" w:color="auto"/>
          </w:divBdr>
        </w:div>
        <w:div w:id="621765289">
          <w:marLeft w:val="480"/>
          <w:marRight w:val="0"/>
          <w:marTop w:val="0"/>
          <w:marBottom w:val="0"/>
          <w:divBdr>
            <w:top w:val="none" w:sz="0" w:space="0" w:color="auto"/>
            <w:left w:val="none" w:sz="0" w:space="0" w:color="auto"/>
            <w:bottom w:val="none" w:sz="0" w:space="0" w:color="auto"/>
            <w:right w:val="none" w:sz="0" w:space="0" w:color="auto"/>
          </w:divBdr>
        </w:div>
        <w:div w:id="445546411">
          <w:marLeft w:val="480"/>
          <w:marRight w:val="0"/>
          <w:marTop w:val="0"/>
          <w:marBottom w:val="0"/>
          <w:divBdr>
            <w:top w:val="none" w:sz="0" w:space="0" w:color="auto"/>
            <w:left w:val="none" w:sz="0" w:space="0" w:color="auto"/>
            <w:bottom w:val="none" w:sz="0" w:space="0" w:color="auto"/>
            <w:right w:val="none" w:sz="0" w:space="0" w:color="auto"/>
          </w:divBdr>
        </w:div>
        <w:div w:id="1797135873">
          <w:marLeft w:val="480"/>
          <w:marRight w:val="0"/>
          <w:marTop w:val="0"/>
          <w:marBottom w:val="0"/>
          <w:divBdr>
            <w:top w:val="none" w:sz="0" w:space="0" w:color="auto"/>
            <w:left w:val="none" w:sz="0" w:space="0" w:color="auto"/>
            <w:bottom w:val="none" w:sz="0" w:space="0" w:color="auto"/>
            <w:right w:val="none" w:sz="0" w:space="0" w:color="auto"/>
          </w:divBdr>
        </w:div>
        <w:div w:id="740325903">
          <w:marLeft w:val="480"/>
          <w:marRight w:val="0"/>
          <w:marTop w:val="0"/>
          <w:marBottom w:val="0"/>
          <w:divBdr>
            <w:top w:val="none" w:sz="0" w:space="0" w:color="auto"/>
            <w:left w:val="none" w:sz="0" w:space="0" w:color="auto"/>
            <w:bottom w:val="none" w:sz="0" w:space="0" w:color="auto"/>
            <w:right w:val="none" w:sz="0" w:space="0" w:color="auto"/>
          </w:divBdr>
        </w:div>
        <w:div w:id="1075053199">
          <w:marLeft w:val="480"/>
          <w:marRight w:val="0"/>
          <w:marTop w:val="0"/>
          <w:marBottom w:val="0"/>
          <w:divBdr>
            <w:top w:val="none" w:sz="0" w:space="0" w:color="auto"/>
            <w:left w:val="none" w:sz="0" w:space="0" w:color="auto"/>
            <w:bottom w:val="none" w:sz="0" w:space="0" w:color="auto"/>
            <w:right w:val="none" w:sz="0" w:space="0" w:color="auto"/>
          </w:divBdr>
        </w:div>
        <w:div w:id="714819472">
          <w:marLeft w:val="480"/>
          <w:marRight w:val="0"/>
          <w:marTop w:val="0"/>
          <w:marBottom w:val="0"/>
          <w:divBdr>
            <w:top w:val="none" w:sz="0" w:space="0" w:color="auto"/>
            <w:left w:val="none" w:sz="0" w:space="0" w:color="auto"/>
            <w:bottom w:val="none" w:sz="0" w:space="0" w:color="auto"/>
            <w:right w:val="none" w:sz="0" w:space="0" w:color="auto"/>
          </w:divBdr>
        </w:div>
        <w:div w:id="1834057247">
          <w:marLeft w:val="480"/>
          <w:marRight w:val="0"/>
          <w:marTop w:val="0"/>
          <w:marBottom w:val="0"/>
          <w:divBdr>
            <w:top w:val="none" w:sz="0" w:space="0" w:color="auto"/>
            <w:left w:val="none" w:sz="0" w:space="0" w:color="auto"/>
            <w:bottom w:val="none" w:sz="0" w:space="0" w:color="auto"/>
            <w:right w:val="none" w:sz="0" w:space="0" w:color="auto"/>
          </w:divBdr>
        </w:div>
        <w:div w:id="394551845">
          <w:marLeft w:val="480"/>
          <w:marRight w:val="0"/>
          <w:marTop w:val="0"/>
          <w:marBottom w:val="0"/>
          <w:divBdr>
            <w:top w:val="none" w:sz="0" w:space="0" w:color="auto"/>
            <w:left w:val="none" w:sz="0" w:space="0" w:color="auto"/>
            <w:bottom w:val="none" w:sz="0" w:space="0" w:color="auto"/>
            <w:right w:val="none" w:sz="0" w:space="0" w:color="auto"/>
          </w:divBdr>
        </w:div>
        <w:div w:id="1213081414">
          <w:marLeft w:val="480"/>
          <w:marRight w:val="0"/>
          <w:marTop w:val="0"/>
          <w:marBottom w:val="0"/>
          <w:divBdr>
            <w:top w:val="none" w:sz="0" w:space="0" w:color="auto"/>
            <w:left w:val="none" w:sz="0" w:space="0" w:color="auto"/>
            <w:bottom w:val="none" w:sz="0" w:space="0" w:color="auto"/>
            <w:right w:val="none" w:sz="0" w:space="0" w:color="auto"/>
          </w:divBdr>
        </w:div>
        <w:div w:id="1075977799">
          <w:marLeft w:val="480"/>
          <w:marRight w:val="0"/>
          <w:marTop w:val="0"/>
          <w:marBottom w:val="0"/>
          <w:divBdr>
            <w:top w:val="none" w:sz="0" w:space="0" w:color="auto"/>
            <w:left w:val="none" w:sz="0" w:space="0" w:color="auto"/>
            <w:bottom w:val="none" w:sz="0" w:space="0" w:color="auto"/>
            <w:right w:val="none" w:sz="0" w:space="0" w:color="auto"/>
          </w:divBdr>
        </w:div>
        <w:div w:id="127019473">
          <w:marLeft w:val="480"/>
          <w:marRight w:val="0"/>
          <w:marTop w:val="0"/>
          <w:marBottom w:val="0"/>
          <w:divBdr>
            <w:top w:val="none" w:sz="0" w:space="0" w:color="auto"/>
            <w:left w:val="none" w:sz="0" w:space="0" w:color="auto"/>
            <w:bottom w:val="none" w:sz="0" w:space="0" w:color="auto"/>
            <w:right w:val="none" w:sz="0" w:space="0" w:color="auto"/>
          </w:divBdr>
        </w:div>
        <w:div w:id="1236550923">
          <w:marLeft w:val="480"/>
          <w:marRight w:val="0"/>
          <w:marTop w:val="0"/>
          <w:marBottom w:val="0"/>
          <w:divBdr>
            <w:top w:val="none" w:sz="0" w:space="0" w:color="auto"/>
            <w:left w:val="none" w:sz="0" w:space="0" w:color="auto"/>
            <w:bottom w:val="none" w:sz="0" w:space="0" w:color="auto"/>
            <w:right w:val="none" w:sz="0" w:space="0" w:color="auto"/>
          </w:divBdr>
        </w:div>
        <w:div w:id="1495098569">
          <w:marLeft w:val="480"/>
          <w:marRight w:val="0"/>
          <w:marTop w:val="0"/>
          <w:marBottom w:val="0"/>
          <w:divBdr>
            <w:top w:val="none" w:sz="0" w:space="0" w:color="auto"/>
            <w:left w:val="none" w:sz="0" w:space="0" w:color="auto"/>
            <w:bottom w:val="none" w:sz="0" w:space="0" w:color="auto"/>
            <w:right w:val="none" w:sz="0" w:space="0" w:color="auto"/>
          </w:divBdr>
        </w:div>
        <w:div w:id="650184379">
          <w:marLeft w:val="480"/>
          <w:marRight w:val="0"/>
          <w:marTop w:val="0"/>
          <w:marBottom w:val="0"/>
          <w:divBdr>
            <w:top w:val="none" w:sz="0" w:space="0" w:color="auto"/>
            <w:left w:val="none" w:sz="0" w:space="0" w:color="auto"/>
            <w:bottom w:val="none" w:sz="0" w:space="0" w:color="auto"/>
            <w:right w:val="none" w:sz="0" w:space="0" w:color="auto"/>
          </w:divBdr>
        </w:div>
        <w:div w:id="806053080">
          <w:marLeft w:val="480"/>
          <w:marRight w:val="0"/>
          <w:marTop w:val="0"/>
          <w:marBottom w:val="0"/>
          <w:divBdr>
            <w:top w:val="none" w:sz="0" w:space="0" w:color="auto"/>
            <w:left w:val="none" w:sz="0" w:space="0" w:color="auto"/>
            <w:bottom w:val="none" w:sz="0" w:space="0" w:color="auto"/>
            <w:right w:val="none" w:sz="0" w:space="0" w:color="auto"/>
          </w:divBdr>
        </w:div>
        <w:div w:id="1311057946">
          <w:marLeft w:val="480"/>
          <w:marRight w:val="0"/>
          <w:marTop w:val="0"/>
          <w:marBottom w:val="0"/>
          <w:divBdr>
            <w:top w:val="none" w:sz="0" w:space="0" w:color="auto"/>
            <w:left w:val="none" w:sz="0" w:space="0" w:color="auto"/>
            <w:bottom w:val="none" w:sz="0" w:space="0" w:color="auto"/>
            <w:right w:val="none" w:sz="0" w:space="0" w:color="auto"/>
          </w:divBdr>
        </w:div>
        <w:div w:id="1882327606">
          <w:marLeft w:val="480"/>
          <w:marRight w:val="0"/>
          <w:marTop w:val="0"/>
          <w:marBottom w:val="0"/>
          <w:divBdr>
            <w:top w:val="none" w:sz="0" w:space="0" w:color="auto"/>
            <w:left w:val="none" w:sz="0" w:space="0" w:color="auto"/>
            <w:bottom w:val="none" w:sz="0" w:space="0" w:color="auto"/>
            <w:right w:val="none" w:sz="0" w:space="0" w:color="auto"/>
          </w:divBdr>
        </w:div>
        <w:div w:id="1247033761">
          <w:marLeft w:val="480"/>
          <w:marRight w:val="0"/>
          <w:marTop w:val="0"/>
          <w:marBottom w:val="0"/>
          <w:divBdr>
            <w:top w:val="none" w:sz="0" w:space="0" w:color="auto"/>
            <w:left w:val="none" w:sz="0" w:space="0" w:color="auto"/>
            <w:bottom w:val="none" w:sz="0" w:space="0" w:color="auto"/>
            <w:right w:val="none" w:sz="0" w:space="0" w:color="auto"/>
          </w:divBdr>
        </w:div>
        <w:div w:id="1797915618">
          <w:marLeft w:val="480"/>
          <w:marRight w:val="0"/>
          <w:marTop w:val="0"/>
          <w:marBottom w:val="0"/>
          <w:divBdr>
            <w:top w:val="none" w:sz="0" w:space="0" w:color="auto"/>
            <w:left w:val="none" w:sz="0" w:space="0" w:color="auto"/>
            <w:bottom w:val="none" w:sz="0" w:space="0" w:color="auto"/>
            <w:right w:val="none" w:sz="0" w:space="0" w:color="auto"/>
          </w:divBdr>
        </w:div>
        <w:div w:id="121122237">
          <w:marLeft w:val="480"/>
          <w:marRight w:val="0"/>
          <w:marTop w:val="0"/>
          <w:marBottom w:val="0"/>
          <w:divBdr>
            <w:top w:val="none" w:sz="0" w:space="0" w:color="auto"/>
            <w:left w:val="none" w:sz="0" w:space="0" w:color="auto"/>
            <w:bottom w:val="none" w:sz="0" w:space="0" w:color="auto"/>
            <w:right w:val="none" w:sz="0" w:space="0" w:color="auto"/>
          </w:divBdr>
        </w:div>
        <w:div w:id="1105229191">
          <w:marLeft w:val="480"/>
          <w:marRight w:val="0"/>
          <w:marTop w:val="0"/>
          <w:marBottom w:val="0"/>
          <w:divBdr>
            <w:top w:val="none" w:sz="0" w:space="0" w:color="auto"/>
            <w:left w:val="none" w:sz="0" w:space="0" w:color="auto"/>
            <w:bottom w:val="none" w:sz="0" w:space="0" w:color="auto"/>
            <w:right w:val="none" w:sz="0" w:space="0" w:color="auto"/>
          </w:divBdr>
        </w:div>
        <w:div w:id="1886411546">
          <w:marLeft w:val="480"/>
          <w:marRight w:val="0"/>
          <w:marTop w:val="0"/>
          <w:marBottom w:val="0"/>
          <w:divBdr>
            <w:top w:val="none" w:sz="0" w:space="0" w:color="auto"/>
            <w:left w:val="none" w:sz="0" w:space="0" w:color="auto"/>
            <w:bottom w:val="none" w:sz="0" w:space="0" w:color="auto"/>
            <w:right w:val="none" w:sz="0" w:space="0" w:color="auto"/>
          </w:divBdr>
        </w:div>
        <w:div w:id="353191908">
          <w:marLeft w:val="480"/>
          <w:marRight w:val="0"/>
          <w:marTop w:val="0"/>
          <w:marBottom w:val="0"/>
          <w:divBdr>
            <w:top w:val="none" w:sz="0" w:space="0" w:color="auto"/>
            <w:left w:val="none" w:sz="0" w:space="0" w:color="auto"/>
            <w:bottom w:val="none" w:sz="0" w:space="0" w:color="auto"/>
            <w:right w:val="none" w:sz="0" w:space="0" w:color="auto"/>
          </w:divBdr>
        </w:div>
        <w:div w:id="358747549">
          <w:marLeft w:val="480"/>
          <w:marRight w:val="0"/>
          <w:marTop w:val="0"/>
          <w:marBottom w:val="0"/>
          <w:divBdr>
            <w:top w:val="none" w:sz="0" w:space="0" w:color="auto"/>
            <w:left w:val="none" w:sz="0" w:space="0" w:color="auto"/>
            <w:bottom w:val="none" w:sz="0" w:space="0" w:color="auto"/>
            <w:right w:val="none" w:sz="0" w:space="0" w:color="auto"/>
          </w:divBdr>
        </w:div>
        <w:div w:id="1375160565">
          <w:marLeft w:val="480"/>
          <w:marRight w:val="0"/>
          <w:marTop w:val="0"/>
          <w:marBottom w:val="0"/>
          <w:divBdr>
            <w:top w:val="none" w:sz="0" w:space="0" w:color="auto"/>
            <w:left w:val="none" w:sz="0" w:space="0" w:color="auto"/>
            <w:bottom w:val="none" w:sz="0" w:space="0" w:color="auto"/>
            <w:right w:val="none" w:sz="0" w:space="0" w:color="auto"/>
          </w:divBdr>
        </w:div>
        <w:div w:id="260340432">
          <w:marLeft w:val="480"/>
          <w:marRight w:val="0"/>
          <w:marTop w:val="0"/>
          <w:marBottom w:val="0"/>
          <w:divBdr>
            <w:top w:val="none" w:sz="0" w:space="0" w:color="auto"/>
            <w:left w:val="none" w:sz="0" w:space="0" w:color="auto"/>
            <w:bottom w:val="none" w:sz="0" w:space="0" w:color="auto"/>
            <w:right w:val="none" w:sz="0" w:space="0" w:color="auto"/>
          </w:divBdr>
        </w:div>
        <w:div w:id="791703433">
          <w:marLeft w:val="480"/>
          <w:marRight w:val="0"/>
          <w:marTop w:val="0"/>
          <w:marBottom w:val="0"/>
          <w:divBdr>
            <w:top w:val="none" w:sz="0" w:space="0" w:color="auto"/>
            <w:left w:val="none" w:sz="0" w:space="0" w:color="auto"/>
            <w:bottom w:val="none" w:sz="0" w:space="0" w:color="auto"/>
            <w:right w:val="none" w:sz="0" w:space="0" w:color="auto"/>
          </w:divBdr>
        </w:div>
        <w:div w:id="63644022">
          <w:marLeft w:val="480"/>
          <w:marRight w:val="0"/>
          <w:marTop w:val="0"/>
          <w:marBottom w:val="0"/>
          <w:divBdr>
            <w:top w:val="none" w:sz="0" w:space="0" w:color="auto"/>
            <w:left w:val="none" w:sz="0" w:space="0" w:color="auto"/>
            <w:bottom w:val="none" w:sz="0" w:space="0" w:color="auto"/>
            <w:right w:val="none" w:sz="0" w:space="0" w:color="auto"/>
          </w:divBdr>
        </w:div>
        <w:div w:id="989214513">
          <w:marLeft w:val="480"/>
          <w:marRight w:val="0"/>
          <w:marTop w:val="0"/>
          <w:marBottom w:val="0"/>
          <w:divBdr>
            <w:top w:val="none" w:sz="0" w:space="0" w:color="auto"/>
            <w:left w:val="none" w:sz="0" w:space="0" w:color="auto"/>
            <w:bottom w:val="none" w:sz="0" w:space="0" w:color="auto"/>
            <w:right w:val="none" w:sz="0" w:space="0" w:color="auto"/>
          </w:divBdr>
        </w:div>
        <w:div w:id="1518076850">
          <w:marLeft w:val="480"/>
          <w:marRight w:val="0"/>
          <w:marTop w:val="0"/>
          <w:marBottom w:val="0"/>
          <w:divBdr>
            <w:top w:val="none" w:sz="0" w:space="0" w:color="auto"/>
            <w:left w:val="none" w:sz="0" w:space="0" w:color="auto"/>
            <w:bottom w:val="none" w:sz="0" w:space="0" w:color="auto"/>
            <w:right w:val="none" w:sz="0" w:space="0" w:color="auto"/>
          </w:divBdr>
        </w:div>
        <w:div w:id="1563978420">
          <w:marLeft w:val="480"/>
          <w:marRight w:val="0"/>
          <w:marTop w:val="0"/>
          <w:marBottom w:val="0"/>
          <w:divBdr>
            <w:top w:val="none" w:sz="0" w:space="0" w:color="auto"/>
            <w:left w:val="none" w:sz="0" w:space="0" w:color="auto"/>
            <w:bottom w:val="none" w:sz="0" w:space="0" w:color="auto"/>
            <w:right w:val="none" w:sz="0" w:space="0" w:color="auto"/>
          </w:divBdr>
        </w:div>
        <w:div w:id="537669197">
          <w:marLeft w:val="480"/>
          <w:marRight w:val="0"/>
          <w:marTop w:val="0"/>
          <w:marBottom w:val="0"/>
          <w:divBdr>
            <w:top w:val="none" w:sz="0" w:space="0" w:color="auto"/>
            <w:left w:val="none" w:sz="0" w:space="0" w:color="auto"/>
            <w:bottom w:val="none" w:sz="0" w:space="0" w:color="auto"/>
            <w:right w:val="none" w:sz="0" w:space="0" w:color="auto"/>
          </w:divBdr>
        </w:div>
        <w:div w:id="1215392081">
          <w:marLeft w:val="480"/>
          <w:marRight w:val="0"/>
          <w:marTop w:val="0"/>
          <w:marBottom w:val="0"/>
          <w:divBdr>
            <w:top w:val="none" w:sz="0" w:space="0" w:color="auto"/>
            <w:left w:val="none" w:sz="0" w:space="0" w:color="auto"/>
            <w:bottom w:val="none" w:sz="0" w:space="0" w:color="auto"/>
            <w:right w:val="none" w:sz="0" w:space="0" w:color="auto"/>
          </w:divBdr>
        </w:div>
        <w:div w:id="1870600161">
          <w:marLeft w:val="480"/>
          <w:marRight w:val="0"/>
          <w:marTop w:val="0"/>
          <w:marBottom w:val="0"/>
          <w:divBdr>
            <w:top w:val="none" w:sz="0" w:space="0" w:color="auto"/>
            <w:left w:val="none" w:sz="0" w:space="0" w:color="auto"/>
            <w:bottom w:val="none" w:sz="0" w:space="0" w:color="auto"/>
            <w:right w:val="none" w:sz="0" w:space="0" w:color="auto"/>
          </w:divBdr>
        </w:div>
        <w:div w:id="500782047">
          <w:marLeft w:val="480"/>
          <w:marRight w:val="0"/>
          <w:marTop w:val="0"/>
          <w:marBottom w:val="0"/>
          <w:divBdr>
            <w:top w:val="none" w:sz="0" w:space="0" w:color="auto"/>
            <w:left w:val="none" w:sz="0" w:space="0" w:color="auto"/>
            <w:bottom w:val="none" w:sz="0" w:space="0" w:color="auto"/>
            <w:right w:val="none" w:sz="0" w:space="0" w:color="auto"/>
          </w:divBdr>
        </w:div>
        <w:div w:id="1055661982">
          <w:marLeft w:val="480"/>
          <w:marRight w:val="0"/>
          <w:marTop w:val="0"/>
          <w:marBottom w:val="0"/>
          <w:divBdr>
            <w:top w:val="none" w:sz="0" w:space="0" w:color="auto"/>
            <w:left w:val="none" w:sz="0" w:space="0" w:color="auto"/>
            <w:bottom w:val="none" w:sz="0" w:space="0" w:color="auto"/>
            <w:right w:val="none" w:sz="0" w:space="0" w:color="auto"/>
          </w:divBdr>
        </w:div>
        <w:div w:id="2104720957">
          <w:marLeft w:val="480"/>
          <w:marRight w:val="0"/>
          <w:marTop w:val="0"/>
          <w:marBottom w:val="0"/>
          <w:divBdr>
            <w:top w:val="none" w:sz="0" w:space="0" w:color="auto"/>
            <w:left w:val="none" w:sz="0" w:space="0" w:color="auto"/>
            <w:bottom w:val="none" w:sz="0" w:space="0" w:color="auto"/>
            <w:right w:val="none" w:sz="0" w:space="0" w:color="auto"/>
          </w:divBdr>
        </w:div>
        <w:div w:id="262542928">
          <w:marLeft w:val="480"/>
          <w:marRight w:val="0"/>
          <w:marTop w:val="0"/>
          <w:marBottom w:val="0"/>
          <w:divBdr>
            <w:top w:val="none" w:sz="0" w:space="0" w:color="auto"/>
            <w:left w:val="none" w:sz="0" w:space="0" w:color="auto"/>
            <w:bottom w:val="none" w:sz="0" w:space="0" w:color="auto"/>
            <w:right w:val="none" w:sz="0" w:space="0" w:color="auto"/>
          </w:divBdr>
        </w:div>
        <w:div w:id="342635516">
          <w:marLeft w:val="480"/>
          <w:marRight w:val="0"/>
          <w:marTop w:val="0"/>
          <w:marBottom w:val="0"/>
          <w:divBdr>
            <w:top w:val="none" w:sz="0" w:space="0" w:color="auto"/>
            <w:left w:val="none" w:sz="0" w:space="0" w:color="auto"/>
            <w:bottom w:val="none" w:sz="0" w:space="0" w:color="auto"/>
            <w:right w:val="none" w:sz="0" w:space="0" w:color="auto"/>
          </w:divBdr>
        </w:div>
        <w:div w:id="1960378650">
          <w:marLeft w:val="480"/>
          <w:marRight w:val="0"/>
          <w:marTop w:val="0"/>
          <w:marBottom w:val="0"/>
          <w:divBdr>
            <w:top w:val="none" w:sz="0" w:space="0" w:color="auto"/>
            <w:left w:val="none" w:sz="0" w:space="0" w:color="auto"/>
            <w:bottom w:val="none" w:sz="0" w:space="0" w:color="auto"/>
            <w:right w:val="none" w:sz="0" w:space="0" w:color="auto"/>
          </w:divBdr>
        </w:div>
        <w:div w:id="1213268971">
          <w:marLeft w:val="480"/>
          <w:marRight w:val="0"/>
          <w:marTop w:val="0"/>
          <w:marBottom w:val="0"/>
          <w:divBdr>
            <w:top w:val="none" w:sz="0" w:space="0" w:color="auto"/>
            <w:left w:val="none" w:sz="0" w:space="0" w:color="auto"/>
            <w:bottom w:val="none" w:sz="0" w:space="0" w:color="auto"/>
            <w:right w:val="none" w:sz="0" w:space="0" w:color="auto"/>
          </w:divBdr>
        </w:div>
        <w:div w:id="1211922542">
          <w:marLeft w:val="480"/>
          <w:marRight w:val="0"/>
          <w:marTop w:val="0"/>
          <w:marBottom w:val="0"/>
          <w:divBdr>
            <w:top w:val="none" w:sz="0" w:space="0" w:color="auto"/>
            <w:left w:val="none" w:sz="0" w:space="0" w:color="auto"/>
            <w:bottom w:val="none" w:sz="0" w:space="0" w:color="auto"/>
            <w:right w:val="none" w:sz="0" w:space="0" w:color="auto"/>
          </w:divBdr>
        </w:div>
      </w:divsChild>
    </w:div>
    <w:div w:id="977952912">
      <w:bodyDiv w:val="1"/>
      <w:marLeft w:val="0"/>
      <w:marRight w:val="0"/>
      <w:marTop w:val="0"/>
      <w:marBottom w:val="0"/>
      <w:divBdr>
        <w:top w:val="none" w:sz="0" w:space="0" w:color="auto"/>
        <w:left w:val="none" w:sz="0" w:space="0" w:color="auto"/>
        <w:bottom w:val="none" w:sz="0" w:space="0" w:color="auto"/>
        <w:right w:val="none" w:sz="0" w:space="0" w:color="auto"/>
      </w:divBdr>
      <w:divsChild>
        <w:div w:id="1929999185">
          <w:marLeft w:val="480"/>
          <w:marRight w:val="0"/>
          <w:marTop w:val="0"/>
          <w:marBottom w:val="0"/>
          <w:divBdr>
            <w:top w:val="none" w:sz="0" w:space="0" w:color="auto"/>
            <w:left w:val="none" w:sz="0" w:space="0" w:color="auto"/>
            <w:bottom w:val="none" w:sz="0" w:space="0" w:color="auto"/>
            <w:right w:val="none" w:sz="0" w:space="0" w:color="auto"/>
          </w:divBdr>
        </w:div>
        <w:div w:id="47535880">
          <w:marLeft w:val="480"/>
          <w:marRight w:val="0"/>
          <w:marTop w:val="0"/>
          <w:marBottom w:val="0"/>
          <w:divBdr>
            <w:top w:val="none" w:sz="0" w:space="0" w:color="auto"/>
            <w:left w:val="none" w:sz="0" w:space="0" w:color="auto"/>
            <w:bottom w:val="none" w:sz="0" w:space="0" w:color="auto"/>
            <w:right w:val="none" w:sz="0" w:space="0" w:color="auto"/>
          </w:divBdr>
        </w:div>
        <w:div w:id="2143771695">
          <w:marLeft w:val="480"/>
          <w:marRight w:val="0"/>
          <w:marTop w:val="0"/>
          <w:marBottom w:val="0"/>
          <w:divBdr>
            <w:top w:val="none" w:sz="0" w:space="0" w:color="auto"/>
            <w:left w:val="none" w:sz="0" w:space="0" w:color="auto"/>
            <w:bottom w:val="none" w:sz="0" w:space="0" w:color="auto"/>
            <w:right w:val="none" w:sz="0" w:space="0" w:color="auto"/>
          </w:divBdr>
        </w:div>
        <w:div w:id="723020875">
          <w:marLeft w:val="480"/>
          <w:marRight w:val="0"/>
          <w:marTop w:val="0"/>
          <w:marBottom w:val="0"/>
          <w:divBdr>
            <w:top w:val="none" w:sz="0" w:space="0" w:color="auto"/>
            <w:left w:val="none" w:sz="0" w:space="0" w:color="auto"/>
            <w:bottom w:val="none" w:sz="0" w:space="0" w:color="auto"/>
            <w:right w:val="none" w:sz="0" w:space="0" w:color="auto"/>
          </w:divBdr>
        </w:div>
        <w:div w:id="599526734">
          <w:marLeft w:val="480"/>
          <w:marRight w:val="0"/>
          <w:marTop w:val="0"/>
          <w:marBottom w:val="0"/>
          <w:divBdr>
            <w:top w:val="none" w:sz="0" w:space="0" w:color="auto"/>
            <w:left w:val="none" w:sz="0" w:space="0" w:color="auto"/>
            <w:bottom w:val="none" w:sz="0" w:space="0" w:color="auto"/>
            <w:right w:val="none" w:sz="0" w:space="0" w:color="auto"/>
          </w:divBdr>
        </w:div>
        <w:div w:id="110128593">
          <w:marLeft w:val="480"/>
          <w:marRight w:val="0"/>
          <w:marTop w:val="0"/>
          <w:marBottom w:val="0"/>
          <w:divBdr>
            <w:top w:val="none" w:sz="0" w:space="0" w:color="auto"/>
            <w:left w:val="none" w:sz="0" w:space="0" w:color="auto"/>
            <w:bottom w:val="none" w:sz="0" w:space="0" w:color="auto"/>
            <w:right w:val="none" w:sz="0" w:space="0" w:color="auto"/>
          </w:divBdr>
        </w:div>
        <w:div w:id="15469049">
          <w:marLeft w:val="480"/>
          <w:marRight w:val="0"/>
          <w:marTop w:val="0"/>
          <w:marBottom w:val="0"/>
          <w:divBdr>
            <w:top w:val="none" w:sz="0" w:space="0" w:color="auto"/>
            <w:left w:val="none" w:sz="0" w:space="0" w:color="auto"/>
            <w:bottom w:val="none" w:sz="0" w:space="0" w:color="auto"/>
            <w:right w:val="none" w:sz="0" w:space="0" w:color="auto"/>
          </w:divBdr>
        </w:div>
        <w:div w:id="429736242">
          <w:marLeft w:val="480"/>
          <w:marRight w:val="0"/>
          <w:marTop w:val="0"/>
          <w:marBottom w:val="0"/>
          <w:divBdr>
            <w:top w:val="none" w:sz="0" w:space="0" w:color="auto"/>
            <w:left w:val="none" w:sz="0" w:space="0" w:color="auto"/>
            <w:bottom w:val="none" w:sz="0" w:space="0" w:color="auto"/>
            <w:right w:val="none" w:sz="0" w:space="0" w:color="auto"/>
          </w:divBdr>
        </w:div>
        <w:div w:id="836503080">
          <w:marLeft w:val="480"/>
          <w:marRight w:val="0"/>
          <w:marTop w:val="0"/>
          <w:marBottom w:val="0"/>
          <w:divBdr>
            <w:top w:val="none" w:sz="0" w:space="0" w:color="auto"/>
            <w:left w:val="none" w:sz="0" w:space="0" w:color="auto"/>
            <w:bottom w:val="none" w:sz="0" w:space="0" w:color="auto"/>
            <w:right w:val="none" w:sz="0" w:space="0" w:color="auto"/>
          </w:divBdr>
        </w:div>
        <w:div w:id="1083186527">
          <w:marLeft w:val="480"/>
          <w:marRight w:val="0"/>
          <w:marTop w:val="0"/>
          <w:marBottom w:val="0"/>
          <w:divBdr>
            <w:top w:val="none" w:sz="0" w:space="0" w:color="auto"/>
            <w:left w:val="none" w:sz="0" w:space="0" w:color="auto"/>
            <w:bottom w:val="none" w:sz="0" w:space="0" w:color="auto"/>
            <w:right w:val="none" w:sz="0" w:space="0" w:color="auto"/>
          </w:divBdr>
        </w:div>
        <w:div w:id="1720740660">
          <w:marLeft w:val="480"/>
          <w:marRight w:val="0"/>
          <w:marTop w:val="0"/>
          <w:marBottom w:val="0"/>
          <w:divBdr>
            <w:top w:val="none" w:sz="0" w:space="0" w:color="auto"/>
            <w:left w:val="none" w:sz="0" w:space="0" w:color="auto"/>
            <w:bottom w:val="none" w:sz="0" w:space="0" w:color="auto"/>
            <w:right w:val="none" w:sz="0" w:space="0" w:color="auto"/>
          </w:divBdr>
        </w:div>
        <w:div w:id="1267079765">
          <w:marLeft w:val="480"/>
          <w:marRight w:val="0"/>
          <w:marTop w:val="0"/>
          <w:marBottom w:val="0"/>
          <w:divBdr>
            <w:top w:val="none" w:sz="0" w:space="0" w:color="auto"/>
            <w:left w:val="none" w:sz="0" w:space="0" w:color="auto"/>
            <w:bottom w:val="none" w:sz="0" w:space="0" w:color="auto"/>
            <w:right w:val="none" w:sz="0" w:space="0" w:color="auto"/>
          </w:divBdr>
        </w:div>
        <w:div w:id="1143354171">
          <w:marLeft w:val="480"/>
          <w:marRight w:val="0"/>
          <w:marTop w:val="0"/>
          <w:marBottom w:val="0"/>
          <w:divBdr>
            <w:top w:val="none" w:sz="0" w:space="0" w:color="auto"/>
            <w:left w:val="none" w:sz="0" w:space="0" w:color="auto"/>
            <w:bottom w:val="none" w:sz="0" w:space="0" w:color="auto"/>
            <w:right w:val="none" w:sz="0" w:space="0" w:color="auto"/>
          </w:divBdr>
        </w:div>
        <w:div w:id="1680691042">
          <w:marLeft w:val="480"/>
          <w:marRight w:val="0"/>
          <w:marTop w:val="0"/>
          <w:marBottom w:val="0"/>
          <w:divBdr>
            <w:top w:val="none" w:sz="0" w:space="0" w:color="auto"/>
            <w:left w:val="none" w:sz="0" w:space="0" w:color="auto"/>
            <w:bottom w:val="none" w:sz="0" w:space="0" w:color="auto"/>
            <w:right w:val="none" w:sz="0" w:space="0" w:color="auto"/>
          </w:divBdr>
        </w:div>
        <w:div w:id="1955746903">
          <w:marLeft w:val="480"/>
          <w:marRight w:val="0"/>
          <w:marTop w:val="0"/>
          <w:marBottom w:val="0"/>
          <w:divBdr>
            <w:top w:val="none" w:sz="0" w:space="0" w:color="auto"/>
            <w:left w:val="none" w:sz="0" w:space="0" w:color="auto"/>
            <w:bottom w:val="none" w:sz="0" w:space="0" w:color="auto"/>
            <w:right w:val="none" w:sz="0" w:space="0" w:color="auto"/>
          </w:divBdr>
        </w:div>
        <w:div w:id="891968643">
          <w:marLeft w:val="480"/>
          <w:marRight w:val="0"/>
          <w:marTop w:val="0"/>
          <w:marBottom w:val="0"/>
          <w:divBdr>
            <w:top w:val="none" w:sz="0" w:space="0" w:color="auto"/>
            <w:left w:val="none" w:sz="0" w:space="0" w:color="auto"/>
            <w:bottom w:val="none" w:sz="0" w:space="0" w:color="auto"/>
            <w:right w:val="none" w:sz="0" w:space="0" w:color="auto"/>
          </w:divBdr>
        </w:div>
        <w:div w:id="895555943">
          <w:marLeft w:val="480"/>
          <w:marRight w:val="0"/>
          <w:marTop w:val="0"/>
          <w:marBottom w:val="0"/>
          <w:divBdr>
            <w:top w:val="none" w:sz="0" w:space="0" w:color="auto"/>
            <w:left w:val="none" w:sz="0" w:space="0" w:color="auto"/>
            <w:bottom w:val="none" w:sz="0" w:space="0" w:color="auto"/>
            <w:right w:val="none" w:sz="0" w:space="0" w:color="auto"/>
          </w:divBdr>
        </w:div>
        <w:div w:id="75904221">
          <w:marLeft w:val="480"/>
          <w:marRight w:val="0"/>
          <w:marTop w:val="0"/>
          <w:marBottom w:val="0"/>
          <w:divBdr>
            <w:top w:val="none" w:sz="0" w:space="0" w:color="auto"/>
            <w:left w:val="none" w:sz="0" w:space="0" w:color="auto"/>
            <w:bottom w:val="none" w:sz="0" w:space="0" w:color="auto"/>
            <w:right w:val="none" w:sz="0" w:space="0" w:color="auto"/>
          </w:divBdr>
        </w:div>
        <w:div w:id="497186007">
          <w:marLeft w:val="480"/>
          <w:marRight w:val="0"/>
          <w:marTop w:val="0"/>
          <w:marBottom w:val="0"/>
          <w:divBdr>
            <w:top w:val="none" w:sz="0" w:space="0" w:color="auto"/>
            <w:left w:val="none" w:sz="0" w:space="0" w:color="auto"/>
            <w:bottom w:val="none" w:sz="0" w:space="0" w:color="auto"/>
            <w:right w:val="none" w:sz="0" w:space="0" w:color="auto"/>
          </w:divBdr>
        </w:div>
        <w:div w:id="1992710074">
          <w:marLeft w:val="480"/>
          <w:marRight w:val="0"/>
          <w:marTop w:val="0"/>
          <w:marBottom w:val="0"/>
          <w:divBdr>
            <w:top w:val="none" w:sz="0" w:space="0" w:color="auto"/>
            <w:left w:val="none" w:sz="0" w:space="0" w:color="auto"/>
            <w:bottom w:val="none" w:sz="0" w:space="0" w:color="auto"/>
            <w:right w:val="none" w:sz="0" w:space="0" w:color="auto"/>
          </w:divBdr>
        </w:div>
        <w:div w:id="509149248">
          <w:marLeft w:val="480"/>
          <w:marRight w:val="0"/>
          <w:marTop w:val="0"/>
          <w:marBottom w:val="0"/>
          <w:divBdr>
            <w:top w:val="none" w:sz="0" w:space="0" w:color="auto"/>
            <w:left w:val="none" w:sz="0" w:space="0" w:color="auto"/>
            <w:bottom w:val="none" w:sz="0" w:space="0" w:color="auto"/>
            <w:right w:val="none" w:sz="0" w:space="0" w:color="auto"/>
          </w:divBdr>
        </w:div>
        <w:div w:id="619074996">
          <w:marLeft w:val="480"/>
          <w:marRight w:val="0"/>
          <w:marTop w:val="0"/>
          <w:marBottom w:val="0"/>
          <w:divBdr>
            <w:top w:val="none" w:sz="0" w:space="0" w:color="auto"/>
            <w:left w:val="none" w:sz="0" w:space="0" w:color="auto"/>
            <w:bottom w:val="none" w:sz="0" w:space="0" w:color="auto"/>
            <w:right w:val="none" w:sz="0" w:space="0" w:color="auto"/>
          </w:divBdr>
        </w:div>
        <w:div w:id="1895508035">
          <w:marLeft w:val="480"/>
          <w:marRight w:val="0"/>
          <w:marTop w:val="0"/>
          <w:marBottom w:val="0"/>
          <w:divBdr>
            <w:top w:val="none" w:sz="0" w:space="0" w:color="auto"/>
            <w:left w:val="none" w:sz="0" w:space="0" w:color="auto"/>
            <w:bottom w:val="none" w:sz="0" w:space="0" w:color="auto"/>
            <w:right w:val="none" w:sz="0" w:space="0" w:color="auto"/>
          </w:divBdr>
        </w:div>
        <w:div w:id="805852211">
          <w:marLeft w:val="480"/>
          <w:marRight w:val="0"/>
          <w:marTop w:val="0"/>
          <w:marBottom w:val="0"/>
          <w:divBdr>
            <w:top w:val="none" w:sz="0" w:space="0" w:color="auto"/>
            <w:left w:val="none" w:sz="0" w:space="0" w:color="auto"/>
            <w:bottom w:val="none" w:sz="0" w:space="0" w:color="auto"/>
            <w:right w:val="none" w:sz="0" w:space="0" w:color="auto"/>
          </w:divBdr>
        </w:div>
        <w:div w:id="1030373716">
          <w:marLeft w:val="480"/>
          <w:marRight w:val="0"/>
          <w:marTop w:val="0"/>
          <w:marBottom w:val="0"/>
          <w:divBdr>
            <w:top w:val="none" w:sz="0" w:space="0" w:color="auto"/>
            <w:left w:val="none" w:sz="0" w:space="0" w:color="auto"/>
            <w:bottom w:val="none" w:sz="0" w:space="0" w:color="auto"/>
            <w:right w:val="none" w:sz="0" w:space="0" w:color="auto"/>
          </w:divBdr>
        </w:div>
        <w:div w:id="1175922303">
          <w:marLeft w:val="480"/>
          <w:marRight w:val="0"/>
          <w:marTop w:val="0"/>
          <w:marBottom w:val="0"/>
          <w:divBdr>
            <w:top w:val="none" w:sz="0" w:space="0" w:color="auto"/>
            <w:left w:val="none" w:sz="0" w:space="0" w:color="auto"/>
            <w:bottom w:val="none" w:sz="0" w:space="0" w:color="auto"/>
            <w:right w:val="none" w:sz="0" w:space="0" w:color="auto"/>
          </w:divBdr>
        </w:div>
        <w:div w:id="1631278566">
          <w:marLeft w:val="480"/>
          <w:marRight w:val="0"/>
          <w:marTop w:val="0"/>
          <w:marBottom w:val="0"/>
          <w:divBdr>
            <w:top w:val="none" w:sz="0" w:space="0" w:color="auto"/>
            <w:left w:val="none" w:sz="0" w:space="0" w:color="auto"/>
            <w:bottom w:val="none" w:sz="0" w:space="0" w:color="auto"/>
            <w:right w:val="none" w:sz="0" w:space="0" w:color="auto"/>
          </w:divBdr>
        </w:div>
        <w:div w:id="1827163946">
          <w:marLeft w:val="480"/>
          <w:marRight w:val="0"/>
          <w:marTop w:val="0"/>
          <w:marBottom w:val="0"/>
          <w:divBdr>
            <w:top w:val="none" w:sz="0" w:space="0" w:color="auto"/>
            <w:left w:val="none" w:sz="0" w:space="0" w:color="auto"/>
            <w:bottom w:val="none" w:sz="0" w:space="0" w:color="auto"/>
            <w:right w:val="none" w:sz="0" w:space="0" w:color="auto"/>
          </w:divBdr>
        </w:div>
        <w:div w:id="658113975">
          <w:marLeft w:val="480"/>
          <w:marRight w:val="0"/>
          <w:marTop w:val="0"/>
          <w:marBottom w:val="0"/>
          <w:divBdr>
            <w:top w:val="none" w:sz="0" w:space="0" w:color="auto"/>
            <w:left w:val="none" w:sz="0" w:space="0" w:color="auto"/>
            <w:bottom w:val="none" w:sz="0" w:space="0" w:color="auto"/>
            <w:right w:val="none" w:sz="0" w:space="0" w:color="auto"/>
          </w:divBdr>
        </w:div>
        <w:div w:id="1314718329">
          <w:marLeft w:val="480"/>
          <w:marRight w:val="0"/>
          <w:marTop w:val="0"/>
          <w:marBottom w:val="0"/>
          <w:divBdr>
            <w:top w:val="none" w:sz="0" w:space="0" w:color="auto"/>
            <w:left w:val="none" w:sz="0" w:space="0" w:color="auto"/>
            <w:bottom w:val="none" w:sz="0" w:space="0" w:color="auto"/>
            <w:right w:val="none" w:sz="0" w:space="0" w:color="auto"/>
          </w:divBdr>
        </w:div>
        <w:div w:id="1427269360">
          <w:marLeft w:val="480"/>
          <w:marRight w:val="0"/>
          <w:marTop w:val="0"/>
          <w:marBottom w:val="0"/>
          <w:divBdr>
            <w:top w:val="none" w:sz="0" w:space="0" w:color="auto"/>
            <w:left w:val="none" w:sz="0" w:space="0" w:color="auto"/>
            <w:bottom w:val="none" w:sz="0" w:space="0" w:color="auto"/>
            <w:right w:val="none" w:sz="0" w:space="0" w:color="auto"/>
          </w:divBdr>
        </w:div>
        <w:div w:id="878708213">
          <w:marLeft w:val="480"/>
          <w:marRight w:val="0"/>
          <w:marTop w:val="0"/>
          <w:marBottom w:val="0"/>
          <w:divBdr>
            <w:top w:val="none" w:sz="0" w:space="0" w:color="auto"/>
            <w:left w:val="none" w:sz="0" w:space="0" w:color="auto"/>
            <w:bottom w:val="none" w:sz="0" w:space="0" w:color="auto"/>
            <w:right w:val="none" w:sz="0" w:space="0" w:color="auto"/>
          </w:divBdr>
        </w:div>
        <w:div w:id="498619523">
          <w:marLeft w:val="480"/>
          <w:marRight w:val="0"/>
          <w:marTop w:val="0"/>
          <w:marBottom w:val="0"/>
          <w:divBdr>
            <w:top w:val="none" w:sz="0" w:space="0" w:color="auto"/>
            <w:left w:val="none" w:sz="0" w:space="0" w:color="auto"/>
            <w:bottom w:val="none" w:sz="0" w:space="0" w:color="auto"/>
            <w:right w:val="none" w:sz="0" w:space="0" w:color="auto"/>
          </w:divBdr>
        </w:div>
        <w:div w:id="1158423864">
          <w:marLeft w:val="480"/>
          <w:marRight w:val="0"/>
          <w:marTop w:val="0"/>
          <w:marBottom w:val="0"/>
          <w:divBdr>
            <w:top w:val="none" w:sz="0" w:space="0" w:color="auto"/>
            <w:left w:val="none" w:sz="0" w:space="0" w:color="auto"/>
            <w:bottom w:val="none" w:sz="0" w:space="0" w:color="auto"/>
            <w:right w:val="none" w:sz="0" w:space="0" w:color="auto"/>
          </w:divBdr>
        </w:div>
        <w:div w:id="1595479712">
          <w:marLeft w:val="480"/>
          <w:marRight w:val="0"/>
          <w:marTop w:val="0"/>
          <w:marBottom w:val="0"/>
          <w:divBdr>
            <w:top w:val="none" w:sz="0" w:space="0" w:color="auto"/>
            <w:left w:val="none" w:sz="0" w:space="0" w:color="auto"/>
            <w:bottom w:val="none" w:sz="0" w:space="0" w:color="auto"/>
            <w:right w:val="none" w:sz="0" w:space="0" w:color="auto"/>
          </w:divBdr>
        </w:div>
        <w:div w:id="2056345722">
          <w:marLeft w:val="480"/>
          <w:marRight w:val="0"/>
          <w:marTop w:val="0"/>
          <w:marBottom w:val="0"/>
          <w:divBdr>
            <w:top w:val="none" w:sz="0" w:space="0" w:color="auto"/>
            <w:left w:val="none" w:sz="0" w:space="0" w:color="auto"/>
            <w:bottom w:val="none" w:sz="0" w:space="0" w:color="auto"/>
            <w:right w:val="none" w:sz="0" w:space="0" w:color="auto"/>
          </w:divBdr>
        </w:div>
        <w:div w:id="1896507784">
          <w:marLeft w:val="480"/>
          <w:marRight w:val="0"/>
          <w:marTop w:val="0"/>
          <w:marBottom w:val="0"/>
          <w:divBdr>
            <w:top w:val="none" w:sz="0" w:space="0" w:color="auto"/>
            <w:left w:val="none" w:sz="0" w:space="0" w:color="auto"/>
            <w:bottom w:val="none" w:sz="0" w:space="0" w:color="auto"/>
            <w:right w:val="none" w:sz="0" w:space="0" w:color="auto"/>
          </w:divBdr>
        </w:div>
        <w:div w:id="917983937">
          <w:marLeft w:val="480"/>
          <w:marRight w:val="0"/>
          <w:marTop w:val="0"/>
          <w:marBottom w:val="0"/>
          <w:divBdr>
            <w:top w:val="none" w:sz="0" w:space="0" w:color="auto"/>
            <w:left w:val="none" w:sz="0" w:space="0" w:color="auto"/>
            <w:bottom w:val="none" w:sz="0" w:space="0" w:color="auto"/>
            <w:right w:val="none" w:sz="0" w:space="0" w:color="auto"/>
          </w:divBdr>
        </w:div>
        <w:div w:id="1497920690">
          <w:marLeft w:val="480"/>
          <w:marRight w:val="0"/>
          <w:marTop w:val="0"/>
          <w:marBottom w:val="0"/>
          <w:divBdr>
            <w:top w:val="none" w:sz="0" w:space="0" w:color="auto"/>
            <w:left w:val="none" w:sz="0" w:space="0" w:color="auto"/>
            <w:bottom w:val="none" w:sz="0" w:space="0" w:color="auto"/>
            <w:right w:val="none" w:sz="0" w:space="0" w:color="auto"/>
          </w:divBdr>
        </w:div>
        <w:div w:id="54277057">
          <w:marLeft w:val="480"/>
          <w:marRight w:val="0"/>
          <w:marTop w:val="0"/>
          <w:marBottom w:val="0"/>
          <w:divBdr>
            <w:top w:val="none" w:sz="0" w:space="0" w:color="auto"/>
            <w:left w:val="none" w:sz="0" w:space="0" w:color="auto"/>
            <w:bottom w:val="none" w:sz="0" w:space="0" w:color="auto"/>
            <w:right w:val="none" w:sz="0" w:space="0" w:color="auto"/>
          </w:divBdr>
        </w:div>
        <w:div w:id="378941408">
          <w:marLeft w:val="480"/>
          <w:marRight w:val="0"/>
          <w:marTop w:val="0"/>
          <w:marBottom w:val="0"/>
          <w:divBdr>
            <w:top w:val="none" w:sz="0" w:space="0" w:color="auto"/>
            <w:left w:val="none" w:sz="0" w:space="0" w:color="auto"/>
            <w:bottom w:val="none" w:sz="0" w:space="0" w:color="auto"/>
            <w:right w:val="none" w:sz="0" w:space="0" w:color="auto"/>
          </w:divBdr>
        </w:div>
        <w:div w:id="1261721431">
          <w:marLeft w:val="480"/>
          <w:marRight w:val="0"/>
          <w:marTop w:val="0"/>
          <w:marBottom w:val="0"/>
          <w:divBdr>
            <w:top w:val="none" w:sz="0" w:space="0" w:color="auto"/>
            <w:left w:val="none" w:sz="0" w:space="0" w:color="auto"/>
            <w:bottom w:val="none" w:sz="0" w:space="0" w:color="auto"/>
            <w:right w:val="none" w:sz="0" w:space="0" w:color="auto"/>
          </w:divBdr>
        </w:div>
        <w:div w:id="1370036790">
          <w:marLeft w:val="480"/>
          <w:marRight w:val="0"/>
          <w:marTop w:val="0"/>
          <w:marBottom w:val="0"/>
          <w:divBdr>
            <w:top w:val="none" w:sz="0" w:space="0" w:color="auto"/>
            <w:left w:val="none" w:sz="0" w:space="0" w:color="auto"/>
            <w:bottom w:val="none" w:sz="0" w:space="0" w:color="auto"/>
            <w:right w:val="none" w:sz="0" w:space="0" w:color="auto"/>
          </w:divBdr>
        </w:div>
        <w:div w:id="246157773">
          <w:marLeft w:val="480"/>
          <w:marRight w:val="0"/>
          <w:marTop w:val="0"/>
          <w:marBottom w:val="0"/>
          <w:divBdr>
            <w:top w:val="none" w:sz="0" w:space="0" w:color="auto"/>
            <w:left w:val="none" w:sz="0" w:space="0" w:color="auto"/>
            <w:bottom w:val="none" w:sz="0" w:space="0" w:color="auto"/>
            <w:right w:val="none" w:sz="0" w:space="0" w:color="auto"/>
          </w:divBdr>
        </w:div>
        <w:div w:id="15734554">
          <w:marLeft w:val="480"/>
          <w:marRight w:val="0"/>
          <w:marTop w:val="0"/>
          <w:marBottom w:val="0"/>
          <w:divBdr>
            <w:top w:val="none" w:sz="0" w:space="0" w:color="auto"/>
            <w:left w:val="none" w:sz="0" w:space="0" w:color="auto"/>
            <w:bottom w:val="none" w:sz="0" w:space="0" w:color="auto"/>
            <w:right w:val="none" w:sz="0" w:space="0" w:color="auto"/>
          </w:divBdr>
        </w:div>
        <w:div w:id="1334605172">
          <w:marLeft w:val="480"/>
          <w:marRight w:val="0"/>
          <w:marTop w:val="0"/>
          <w:marBottom w:val="0"/>
          <w:divBdr>
            <w:top w:val="none" w:sz="0" w:space="0" w:color="auto"/>
            <w:left w:val="none" w:sz="0" w:space="0" w:color="auto"/>
            <w:bottom w:val="none" w:sz="0" w:space="0" w:color="auto"/>
            <w:right w:val="none" w:sz="0" w:space="0" w:color="auto"/>
          </w:divBdr>
        </w:div>
        <w:div w:id="274362303">
          <w:marLeft w:val="480"/>
          <w:marRight w:val="0"/>
          <w:marTop w:val="0"/>
          <w:marBottom w:val="0"/>
          <w:divBdr>
            <w:top w:val="none" w:sz="0" w:space="0" w:color="auto"/>
            <w:left w:val="none" w:sz="0" w:space="0" w:color="auto"/>
            <w:bottom w:val="none" w:sz="0" w:space="0" w:color="auto"/>
            <w:right w:val="none" w:sz="0" w:space="0" w:color="auto"/>
          </w:divBdr>
        </w:div>
        <w:div w:id="531572998">
          <w:marLeft w:val="480"/>
          <w:marRight w:val="0"/>
          <w:marTop w:val="0"/>
          <w:marBottom w:val="0"/>
          <w:divBdr>
            <w:top w:val="none" w:sz="0" w:space="0" w:color="auto"/>
            <w:left w:val="none" w:sz="0" w:space="0" w:color="auto"/>
            <w:bottom w:val="none" w:sz="0" w:space="0" w:color="auto"/>
            <w:right w:val="none" w:sz="0" w:space="0" w:color="auto"/>
          </w:divBdr>
        </w:div>
        <w:div w:id="1606692841">
          <w:marLeft w:val="480"/>
          <w:marRight w:val="0"/>
          <w:marTop w:val="0"/>
          <w:marBottom w:val="0"/>
          <w:divBdr>
            <w:top w:val="none" w:sz="0" w:space="0" w:color="auto"/>
            <w:left w:val="none" w:sz="0" w:space="0" w:color="auto"/>
            <w:bottom w:val="none" w:sz="0" w:space="0" w:color="auto"/>
            <w:right w:val="none" w:sz="0" w:space="0" w:color="auto"/>
          </w:divBdr>
        </w:div>
        <w:div w:id="80374163">
          <w:marLeft w:val="480"/>
          <w:marRight w:val="0"/>
          <w:marTop w:val="0"/>
          <w:marBottom w:val="0"/>
          <w:divBdr>
            <w:top w:val="none" w:sz="0" w:space="0" w:color="auto"/>
            <w:left w:val="none" w:sz="0" w:space="0" w:color="auto"/>
            <w:bottom w:val="none" w:sz="0" w:space="0" w:color="auto"/>
            <w:right w:val="none" w:sz="0" w:space="0" w:color="auto"/>
          </w:divBdr>
        </w:div>
        <w:div w:id="1654941550">
          <w:marLeft w:val="480"/>
          <w:marRight w:val="0"/>
          <w:marTop w:val="0"/>
          <w:marBottom w:val="0"/>
          <w:divBdr>
            <w:top w:val="none" w:sz="0" w:space="0" w:color="auto"/>
            <w:left w:val="none" w:sz="0" w:space="0" w:color="auto"/>
            <w:bottom w:val="none" w:sz="0" w:space="0" w:color="auto"/>
            <w:right w:val="none" w:sz="0" w:space="0" w:color="auto"/>
          </w:divBdr>
        </w:div>
        <w:div w:id="307054649">
          <w:marLeft w:val="480"/>
          <w:marRight w:val="0"/>
          <w:marTop w:val="0"/>
          <w:marBottom w:val="0"/>
          <w:divBdr>
            <w:top w:val="none" w:sz="0" w:space="0" w:color="auto"/>
            <w:left w:val="none" w:sz="0" w:space="0" w:color="auto"/>
            <w:bottom w:val="none" w:sz="0" w:space="0" w:color="auto"/>
            <w:right w:val="none" w:sz="0" w:space="0" w:color="auto"/>
          </w:divBdr>
        </w:div>
        <w:div w:id="1274675874">
          <w:marLeft w:val="480"/>
          <w:marRight w:val="0"/>
          <w:marTop w:val="0"/>
          <w:marBottom w:val="0"/>
          <w:divBdr>
            <w:top w:val="none" w:sz="0" w:space="0" w:color="auto"/>
            <w:left w:val="none" w:sz="0" w:space="0" w:color="auto"/>
            <w:bottom w:val="none" w:sz="0" w:space="0" w:color="auto"/>
            <w:right w:val="none" w:sz="0" w:space="0" w:color="auto"/>
          </w:divBdr>
        </w:div>
        <w:div w:id="2006086215">
          <w:marLeft w:val="480"/>
          <w:marRight w:val="0"/>
          <w:marTop w:val="0"/>
          <w:marBottom w:val="0"/>
          <w:divBdr>
            <w:top w:val="none" w:sz="0" w:space="0" w:color="auto"/>
            <w:left w:val="none" w:sz="0" w:space="0" w:color="auto"/>
            <w:bottom w:val="none" w:sz="0" w:space="0" w:color="auto"/>
            <w:right w:val="none" w:sz="0" w:space="0" w:color="auto"/>
          </w:divBdr>
        </w:div>
        <w:div w:id="1204757986">
          <w:marLeft w:val="480"/>
          <w:marRight w:val="0"/>
          <w:marTop w:val="0"/>
          <w:marBottom w:val="0"/>
          <w:divBdr>
            <w:top w:val="none" w:sz="0" w:space="0" w:color="auto"/>
            <w:left w:val="none" w:sz="0" w:space="0" w:color="auto"/>
            <w:bottom w:val="none" w:sz="0" w:space="0" w:color="auto"/>
            <w:right w:val="none" w:sz="0" w:space="0" w:color="auto"/>
          </w:divBdr>
        </w:div>
        <w:div w:id="1626692542">
          <w:marLeft w:val="480"/>
          <w:marRight w:val="0"/>
          <w:marTop w:val="0"/>
          <w:marBottom w:val="0"/>
          <w:divBdr>
            <w:top w:val="none" w:sz="0" w:space="0" w:color="auto"/>
            <w:left w:val="none" w:sz="0" w:space="0" w:color="auto"/>
            <w:bottom w:val="none" w:sz="0" w:space="0" w:color="auto"/>
            <w:right w:val="none" w:sz="0" w:space="0" w:color="auto"/>
          </w:divBdr>
        </w:div>
      </w:divsChild>
    </w:div>
    <w:div w:id="983194852">
      <w:bodyDiv w:val="1"/>
      <w:marLeft w:val="0"/>
      <w:marRight w:val="0"/>
      <w:marTop w:val="0"/>
      <w:marBottom w:val="0"/>
      <w:divBdr>
        <w:top w:val="none" w:sz="0" w:space="0" w:color="auto"/>
        <w:left w:val="none" w:sz="0" w:space="0" w:color="auto"/>
        <w:bottom w:val="none" w:sz="0" w:space="0" w:color="auto"/>
        <w:right w:val="none" w:sz="0" w:space="0" w:color="auto"/>
      </w:divBdr>
    </w:div>
    <w:div w:id="984817672">
      <w:bodyDiv w:val="1"/>
      <w:marLeft w:val="0"/>
      <w:marRight w:val="0"/>
      <w:marTop w:val="0"/>
      <w:marBottom w:val="0"/>
      <w:divBdr>
        <w:top w:val="none" w:sz="0" w:space="0" w:color="auto"/>
        <w:left w:val="none" w:sz="0" w:space="0" w:color="auto"/>
        <w:bottom w:val="none" w:sz="0" w:space="0" w:color="auto"/>
        <w:right w:val="none" w:sz="0" w:space="0" w:color="auto"/>
      </w:divBdr>
    </w:div>
    <w:div w:id="987126253">
      <w:bodyDiv w:val="1"/>
      <w:marLeft w:val="0"/>
      <w:marRight w:val="0"/>
      <w:marTop w:val="0"/>
      <w:marBottom w:val="0"/>
      <w:divBdr>
        <w:top w:val="none" w:sz="0" w:space="0" w:color="auto"/>
        <w:left w:val="none" w:sz="0" w:space="0" w:color="auto"/>
        <w:bottom w:val="none" w:sz="0" w:space="0" w:color="auto"/>
        <w:right w:val="none" w:sz="0" w:space="0" w:color="auto"/>
      </w:divBdr>
    </w:div>
    <w:div w:id="989209231">
      <w:bodyDiv w:val="1"/>
      <w:marLeft w:val="0"/>
      <w:marRight w:val="0"/>
      <w:marTop w:val="0"/>
      <w:marBottom w:val="0"/>
      <w:divBdr>
        <w:top w:val="none" w:sz="0" w:space="0" w:color="auto"/>
        <w:left w:val="none" w:sz="0" w:space="0" w:color="auto"/>
        <w:bottom w:val="none" w:sz="0" w:space="0" w:color="auto"/>
        <w:right w:val="none" w:sz="0" w:space="0" w:color="auto"/>
      </w:divBdr>
    </w:div>
    <w:div w:id="989403272">
      <w:bodyDiv w:val="1"/>
      <w:marLeft w:val="0"/>
      <w:marRight w:val="0"/>
      <w:marTop w:val="0"/>
      <w:marBottom w:val="0"/>
      <w:divBdr>
        <w:top w:val="none" w:sz="0" w:space="0" w:color="auto"/>
        <w:left w:val="none" w:sz="0" w:space="0" w:color="auto"/>
        <w:bottom w:val="none" w:sz="0" w:space="0" w:color="auto"/>
        <w:right w:val="none" w:sz="0" w:space="0" w:color="auto"/>
      </w:divBdr>
    </w:div>
    <w:div w:id="994262813">
      <w:bodyDiv w:val="1"/>
      <w:marLeft w:val="0"/>
      <w:marRight w:val="0"/>
      <w:marTop w:val="0"/>
      <w:marBottom w:val="0"/>
      <w:divBdr>
        <w:top w:val="none" w:sz="0" w:space="0" w:color="auto"/>
        <w:left w:val="none" w:sz="0" w:space="0" w:color="auto"/>
        <w:bottom w:val="none" w:sz="0" w:space="0" w:color="auto"/>
        <w:right w:val="none" w:sz="0" w:space="0" w:color="auto"/>
      </w:divBdr>
    </w:div>
    <w:div w:id="994380212">
      <w:bodyDiv w:val="1"/>
      <w:marLeft w:val="0"/>
      <w:marRight w:val="0"/>
      <w:marTop w:val="0"/>
      <w:marBottom w:val="0"/>
      <w:divBdr>
        <w:top w:val="none" w:sz="0" w:space="0" w:color="auto"/>
        <w:left w:val="none" w:sz="0" w:space="0" w:color="auto"/>
        <w:bottom w:val="none" w:sz="0" w:space="0" w:color="auto"/>
        <w:right w:val="none" w:sz="0" w:space="0" w:color="auto"/>
      </w:divBdr>
      <w:divsChild>
        <w:div w:id="1641571223">
          <w:marLeft w:val="640"/>
          <w:marRight w:val="0"/>
          <w:marTop w:val="0"/>
          <w:marBottom w:val="0"/>
          <w:divBdr>
            <w:top w:val="none" w:sz="0" w:space="0" w:color="auto"/>
            <w:left w:val="none" w:sz="0" w:space="0" w:color="auto"/>
            <w:bottom w:val="none" w:sz="0" w:space="0" w:color="auto"/>
            <w:right w:val="none" w:sz="0" w:space="0" w:color="auto"/>
          </w:divBdr>
        </w:div>
        <w:div w:id="1024095118">
          <w:marLeft w:val="640"/>
          <w:marRight w:val="0"/>
          <w:marTop w:val="0"/>
          <w:marBottom w:val="0"/>
          <w:divBdr>
            <w:top w:val="none" w:sz="0" w:space="0" w:color="auto"/>
            <w:left w:val="none" w:sz="0" w:space="0" w:color="auto"/>
            <w:bottom w:val="none" w:sz="0" w:space="0" w:color="auto"/>
            <w:right w:val="none" w:sz="0" w:space="0" w:color="auto"/>
          </w:divBdr>
        </w:div>
        <w:div w:id="683868291">
          <w:marLeft w:val="640"/>
          <w:marRight w:val="0"/>
          <w:marTop w:val="0"/>
          <w:marBottom w:val="0"/>
          <w:divBdr>
            <w:top w:val="none" w:sz="0" w:space="0" w:color="auto"/>
            <w:left w:val="none" w:sz="0" w:space="0" w:color="auto"/>
            <w:bottom w:val="none" w:sz="0" w:space="0" w:color="auto"/>
            <w:right w:val="none" w:sz="0" w:space="0" w:color="auto"/>
          </w:divBdr>
        </w:div>
        <w:div w:id="430785148">
          <w:marLeft w:val="640"/>
          <w:marRight w:val="0"/>
          <w:marTop w:val="0"/>
          <w:marBottom w:val="0"/>
          <w:divBdr>
            <w:top w:val="none" w:sz="0" w:space="0" w:color="auto"/>
            <w:left w:val="none" w:sz="0" w:space="0" w:color="auto"/>
            <w:bottom w:val="none" w:sz="0" w:space="0" w:color="auto"/>
            <w:right w:val="none" w:sz="0" w:space="0" w:color="auto"/>
          </w:divBdr>
        </w:div>
        <w:div w:id="661782997">
          <w:marLeft w:val="640"/>
          <w:marRight w:val="0"/>
          <w:marTop w:val="0"/>
          <w:marBottom w:val="0"/>
          <w:divBdr>
            <w:top w:val="none" w:sz="0" w:space="0" w:color="auto"/>
            <w:left w:val="none" w:sz="0" w:space="0" w:color="auto"/>
            <w:bottom w:val="none" w:sz="0" w:space="0" w:color="auto"/>
            <w:right w:val="none" w:sz="0" w:space="0" w:color="auto"/>
          </w:divBdr>
        </w:div>
        <w:div w:id="1362391770">
          <w:marLeft w:val="640"/>
          <w:marRight w:val="0"/>
          <w:marTop w:val="0"/>
          <w:marBottom w:val="0"/>
          <w:divBdr>
            <w:top w:val="none" w:sz="0" w:space="0" w:color="auto"/>
            <w:left w:val="none" w:sz="0" w:space="0" w:color="auto"/>
            <w:bottom w:val="none" w:sz="0" w:space="0" w:color="auto"/>
            <w:right w:val="none" w:sz="0" w:space="0" w:color="auto"/>
          </w:divBdr>
        </w:div>
        <w:div w:id="758795699">
          <w:marLeft w:val="640"/>
          <w:marRight w:val="0"/>
          <w:marTop w:val="0"/>
          <w:marBottom w:val="0"/>
          <w:divBdr>
            <w:top w:val="none" w:sz="0" w:space="0" w:color="auto"/>
            <w:left w:val="none" w:sz="0" w:space="0" w:color="auto"/>
            <w:bottom w:val="none" w:sz="0" w:space="0" w:color="auto"/>
            <w:right w:val="none" w:sz="0" w:space="0" w:color="auto"/>
          </w:divBdr>
        </w:div>
        <w:div w:id="1476529139">
          <w:marLeft w:val="640"/>
          <w:marRight w:val="0"/>
          <w:marTop w:val="0"/>
          <w:marBottom w:val="0"/>
          <w:divBdr>
            <w:top w:val="none" w:sz="0" w:space="0" w:color="auto"/>
            <w:left w:val="none" w:sz="0" w:space="0" w:color="auto"/>
            <w:bottom w:val="none" w:sz="0" w:space="0" w:color="auto"/>
            <w:right w:val="none" w:sz="0" w:space="0" w:color="auto"/>
          </w:divBdr>
        </w:div>
        <w:div w:id="1988699247">
          <w:marLeft w:val="640"/>
          <w:marRight w:val="0"/>
          <w:marTop w:val="0"/>
          <w:marBottom w:val="0"/>
          <w:divBdr>
            <w:top w:val="none" w:sz="0" w:space="0" w:color="auto"/>
            <w:left w:val="none" w:sz="0" w:space="0" w:color="auto"/>
            <w:bottom w:val="none" w:sz="0" w:space="0" w:color="auto"/>
            <w:right w:val="none" w:sz="0" w:space="0" w:color="auto"/>
          </w:divBdr>
        </w:div>
        <w:div w:id="963075549">
          <w:marLeft w:val="640"/>
          <w:marRight w:val="0"/>
          <w:marTop w:val="0"/>
          <w:marBottom w:val="0"/>
          <w:divBdr>
            <w:top w:val="none" w:sz="0" w:space="0" w:color="auto"/>
            <w:left w:val="none" w:sz="0" w:space="0" w:color="auto"/>
            <w:bottom w:val="none" w:sz="0" w:space="0" w:color="auto"/>
            <w:right w:val="none" w:sz="0" w:space="0" w:color="auto"/>
          </w:divBdr>
        </w:div>
        <w:div w:id="154149667">
          <w:marLeft w:val="640"/>
          <w:marRight w:val="0"/>
          <w:marTop w:val="0"/>
          <w:marBottom w:val="0"/>
          <w:divBdr>
            <w:top w:val="none" w:sz="0" w:space="0" w:color="auto"/>
            <w:left w:val="none" w:sz="0" w:space="0" w:color="auto"/>
            <w:bottom w:val="none" w:sz="0" w:space="0" w:color="auto"/>
            <w:right w:val="none" w:sz="0" w:space="0" w:color="auto"/>
          </w:divBdr>
        </w:div>
        <w:div w:id="70860882">
          <w:marLeft w:val="640"/>
          <w:marRight w:val="0"/>
          <w:marTop w:val="0"/>
          <w:marBottom w:val="0"/>
          <w:divBdr>
            <w:top w:val="none" w:sz="0" w:space="0" w:color="auto"/>
            <w:left w:val="none" w:sz="0" w:space="0" w:color="auto"/>
            <w:bottom w:val="none" w:sz="0" w:space="0" w:color="auto"/>
            <w:right w:val="none" w:sz="0" w:space="0" w:color="auto"/>
          </w:divBdr>
        </w:div>
        <w:div w:id="649484910">
          <w:marLeft w:val="640"/>
          <w:marRight w:val="0"/>
          <w:marTop w:val="0"/>
          <w:marBottom w:val="0"/>
          <w:divBdr>
            <w:top w:val="none" w:sz="0" w:space="0" w:color="auto"/>
            <w:left w:val="none" w:sz="0" w:space="0" w:color="auto"/>
            <w:bottom w:val="none" w:sz="0" w:space="0" w:color="auto"/>
            <w:right w:val="none" w:sz="0" w:space="0" w:color="auto"/>
          </w:divBdr>
        </w:div>
        <w:div w:id="1652638018">
          <w:marLeft w:val="640"/>
          <w:marRight w:val="0"/>
          <w:marTop w:val="0"/>
          <w:marBottom w:val="0"/>
          <w:divBdr>
            <w:top w:val="none" w:sz="0" w:space="0" w:color="auto"/>
            <w:left w:val="none" w:sz="0" w:space="0" w:color="auto"/>
            <w:bottom w:val="none" w:sz="0" w:space="0" w:color="auto"/>
            <w:right w:val="none" w:sz="0" w:space="0" w:color="auto"/>
          </w:divBdr>
        </w:div>
        <w:div w:id="327052357">
          <w:marLeft w:val="640"/>
          <w:marRight w:val="0"/>
          <w:marTop w:val="0"/>
          <w:marBottom w:val="0"/>
          <w:divBdr>
            <w:top w:val="none" w:sz="0" w:space="0" w:color="auto"/>
            <w:left w:val="none" w:sz="0" w:space="0" w:color="auto"/>
            <w:bottom w:val="none" w:sz="0" w:space="0" w:color="auto"/>
            <w:right w:val="none" w:sz="0" w:space="0" w:color="auto"/>
          </w:divBdr>
        </w:div>
        <w:div w:id="1277299278">
          <w:marLeft w:val="640"/>
          <w:marRight w:val="0"/>
          <w:marTop w:val="0"/>
          <w:marBottom w:val="0"/>
          <w:divBdr>
            <w:top w:val="none" w:sz="0" w:space="0" w:color="auto"/>
            <w:left w:val="none" w:sz="0" w:space="0" w:color="auto"/>
            <w:bottom w:val="none" w:sz="0" w:space="0" w:color="auto"/>
            <w:right w:val="none" w:sz="0" w:space="0" w:color="auto"/>
          </w:divBdr>
        </w:div>
        <w:div w:id="1458791298">
          <w:marLeft w:val="640"/>
          <w:marRight w:val="0"/>
          <w:marTop w:val="0"/>
          <w:marBottom w:val="0"/>
          <w:divBdr>
            <w:top w:val="none" w:sz="0" w:space="0" w:color="auto"/>
            <w:left w:val="none" w:sz="0" w:space="0" w:color="auto"/>
            <w:bottom w:val="none" w:sz="0" w:space="0" w:color="auto"/>
            <w:right w:val="none" w:sz="0" w:space="0" w:color="auto"/>
          </w:divBdr>
        </w:div>
        <w:div w:id="484780032">
          <w:marLeft w:val="640"/>
          <w:marRight w:val="0"/>
          <w:marTop w:val="0"/>
          <w:marBottom w:val="0"/>
          <w:divBdr>
            <w:top w:val="none" w:sz="0" w:space="0" w:color="auto"/>
            <w:left w:val="none" w:sz="0" w:space="0" w:color="auto"/>
            <w:bottom w:val="none" w:sz="0" w:space="0" w:color="auto"/>
            <w:right w:val="none" w:sz="0" w:space="0" w:color="auto"/>
          </w:divBdr>
        </w:div>
        <w:div w:id="748692738">
          <w:marLeft w:val="640"/>
          <w:marRight w:val="0"/>
          <w:marTop w:val="0"/>
          <w:marBottom w:val="0"/>
          <w:divBdr>
            <w:top w:val="none" w:sz="0" w:space="0" w:color="auto"/>
            <w:left w:val="none" w:sz="0" w:space="0" w:color="auto"/>
            <w:bottom w:val="none" w:sz="0" w:space="0" w:color="auto"/>
            <w:right w:val="none" w:sz="0" w:space="0" w:color="auto"/>
          </w:divBdr>
        </w:div>
        <w:div w:id="1445005455">
          <w:marLeft w:val="640"/>
          <w:marRight w:val="0"/>
          <w:marTop w:val="0"/>
          <w:marBottom w:val="0"/>
          <w:divBdr>
            <w:top w:val="none" w:sz="0" w:space="0" w:color="auto"/>
            <w:left w:val="none" w:sz="0" w:space="0" w:color="auto"/>
            <w:bottom w:val="none" w:sz="0" w:space="0" w:color="auto"/>
            <w:right w:val="none" w:sz="0" w:space="0" w:color="auto"/>
          </w:divBdr>
        </w:div>
        <w:div w:id="1538545669">
          <w:marLeft w:val="640"/>
          <w:marRight w:val="0"/>
          <w:marTop w:val="0"/>
          <w:marBottom w:val="0"/>
          <w:divBdr>
            <w:top w:val="none" w:sz="0" w:space="0" w:color="auto"/>
            <w:left w:val="none" w:sz="0" w:space="0" w:color="auto"/>
            <w:bottom w:val="none" w:sz="0" w:space="0" w:color="auto"/>
            <w:right w:val="none" w:sz="0" w:space="0" w:color="auto"/>
          </w:divBdr>
        </w:div>
        <w:div w:id="1711222038">
          <w:marLeft w:val="640"/>
          <w:marRight w:val="0"/>
          <w:marTop w:val="0"/>
          <w:marBottom w:val="0"/>
          <w:divBdr>
            <w:top w:val="none" w:sz="0" w:space="0" w:color="auto"/>
            <w:left w:val="none" w:sz="0" w:space="0" w:color="auto"/>
            <w:bottom w:val="none" w:sz="0" w:space="0" w:color="auto"/>
            <w:right w:val="none" w:sz="0" w:space="0" w:color="auto"/>
          </w:divBdr>
        </w:div>
        <w:div w:id="676271528">
          <w:marLeft w:val="640"/>
          <w:marRight w:val="0"/>
          <w:marTop w:val="0"/>
          <w:marBottom w:val="0"/>
          <w:divBdr>
            <w:top w:val="none" w:sz="0" w:space="0" w:color="auto"/>
            <w:left w:val="none" w:sz="0" w:space="0" w:color="auto"/>
            <w:bottom w:val="none" w:sz="0" w:space="0" w:color="auto"/>
            <w:right w:val="none" w:sz="0" w:space="0" w:color="auto"/>
          </w:divBdr>
        </w:div>
        <w:div w:id="1846480631">
          <w:marLeft w:val="640"/>
          <w:marRight w:val="0"/>
          <w:marTop w:val="0"/>
          <w:marBottom w:val="0"/>
          <w:divBdr>
            <w:top w:val="none" w:sz="0" w:space="0" w:color="auto"/>
            <w:left w:val="none" w:sz="0" w:space="0" w:color="auto"/>
            <w:bottom w:val="none" w:sz="0" w:space="0" w:color="auto"/>
            <w:right w:val="none" w:sz="0" w:space="0" w:color="auto"/>
          </w:divBdr>
        </w:div>
        <w:div w:id="408968265">
          <w:marLeft w:val="640"/>
          <w:marRight w:val="0"/>
          <w:marTop w:val="0"/>
          <w:marBottom w:val="0"/>
          <w:divBdr>
            <w:top w:val="none" w:sz="0" w:space="0" w:color="auto"/>
            <w:left w:val="none" w:sz="0" w:space="0" w:color="auto"/>
            <w:bottom w:val="none" w:sz="0" w:space="0" w:color="auto"/>
            <w:right w:val="none" w:sz="0" w:space="0" w:color="auto"/>
          </w:divBdr>
        </w:div>
        <w:div w:id="67729352">
          <w:marLeft w:val="640"/>
          <w:marRight w:val="0"/>
          <w:marTop w:val="0"/>
          <w:marBottom w:val="0"/>
          <w:divBdr>
            <w:top w:val="none" w:sz="0" w:space="0" w:color="auto"/>
            <w:left w:val="none" w:sz="0" w:space="0" w:color="auto"/>
            <w:bottom w:val="none" w:sz="0" w:space="0" w:color="auto"/>
            <w:right w:val="none" w:sz="0" w:space="0" w:color="auto"/>
          </w:divBdr>
        </w:div>
        <w:div w:id="1330869916">
          <w:marLeft w:val="640"/>
          <w:marRight w:val="0"/>
          <w:marTop w:val="0"/>
          <w:marBottom w:val="0"/>
          <w:divBdr>
            <w:top w:val="none" w:sz="0" w:space="0" w:color="auto"/>
            <w:left w:val="none" w:sz="0" w:space="0" w:color="auto"/>
            <w:bottom w:val="none" w:sz="0" w:space="0" w:color="auto"/>
            <w:right w:val="none" w:sz="0" w:space="0" w:color="auto"/>
          </w:divBdr>
        </w:div>
        <w:div w:id="2063869529">
          <w:marLeft w:val="640"/>
          <w:marRight w:val="0"/>
          <w:marTop w:val="0"/>
          <w:marBottom w:val="0"/>
          <w:divBdr>
            <w:top w:val="none" w:sz="0" w:space="0" w:color="auto"/>
            <w:left w:val="none" w:sz="0" w:space="0" w:color="auto"/>
            <w:bottom w:val="none" w:sz="0" w:space="0" w:color="auto"/>
            <w:right w:val="none" w:sz="0" w:space="0" w:color="auto"/>
          </w:divBdr>
        </w:div>
        <w:div w:id="788622368">
          <w:marLeft w:val="640"/>
          <w:marRight w:val="0"/>
          <w:marTop w:val="0"/>
          <w:marBottom w:val="0"/>
          <w:divBdr>
            <w:top w:val="none" w:sz="0" w:space="0" w:color="auto"/>
            <w:left w:val="none" w:sz="0" w:space="0" w:color="auto"/>
            <w:bottom w:val="none" w:sz="0" w:space="0" w:color="auto"/>
            <w:right w:val="none" w:sz="0" w:space="0" w:color="auto"/>
          </w:divBdr>
        </w:div>
        <w:div w:id="996424080">
          <w:marLeft w:val="640"/>
          <w:marRight w:val="0"/>
          <w:marTop w:val="0"/>
          <w:marBottom w:val="0"/>
          <w:divBdr>
            <w:top w:val="none" w:sz="0" w:space="0" w:color="auto"/>
            <w:left w:val="none" w:sz="0" w:space="0" w:color="auto"/>
            <w:bottom w:val="none" w:sz="0" w:space="0" w:color="auto"/>
            <w:right w:val="none" w:sz="0" w:space="0" w:color="auto"/>
          </w:divBdr>
        </w:div>
        <w:div w:id="1482969090">
          <w:marLeft w:val="640"/>
          <w:marRight w:val="0"/>
          <w:marTop w:val="0"/>
          <w:marBottom w:val="0"/>
          <w:divBdr>
            <w:top w:val="none" w:sz="0" w:space="0" w:color="auto"/>
            <w:left w:val="none" w:sz="0" w:space="0" w:color="auto"/>
            <w:bottom w:val="none" w:sz="0" w:space="0" w:color="auto"/>
            <w:right w:val="none" w:sz="0" w:space="0" w:color="auto"/>
          </w:divBdr>
        </w:div>
        <w:div w:id="1852333604">
          <w:marLeft w:val="640"/>
          <w:marRight w:val="0"/>
          <w:marTop w:val="0"/>
          <w:marBottom w:val="0"/>
          <w:divBdr>
            <w:top w:val="none" w:sz="0" w:space="0" w:color="auto"/>
            <w:left w:val="none" w:sz="0" w:space="0" w:color="auto"/>
            <w:bottom w:val="none" w:sz="0" w:space="0" w:color="auto"/>
            <w:right w:val="none" w:sz="0" w:space="0" w:color="auto"/>
          </w:divBdr>
        </w:div>
        <w:div w:id="904922240">
          <w:marLeft w:val="640"/>
          <w:marRight w:val="0"/>
          <w:marTop w:val="0"/>
          <w:marBottom w:val="0"/>
          <w:divBdr>
            <w:top w:val="none" w:sz="0" w:space="0" w:color="auto"/>
            <w:left w:val="none" w:sz="0" w:space="0" w:color="auto"/>
            <w:bottom w:val="none" w:sz="0" w:space="0" w:color="auto"/>
            <w:right w:val="none" w:sz="0" w:space="0" w:color="auto"/>
          </w:divBdr>
        </w:div>
        <w:div w:id="738866024">
          <w:marLeft w:val="640"/>
          <w:marRight w:val="0"/>
          <w:marTop w:val="0"/>
          <w:marBottom w:val="0"/>
          <w:divBdr>
            <w:top w:val="none" w:sz="0" w:space="0" w:color="auto"/>
            <w:left w:val="none" w:sz="0" w:space="0" w:color="auto"/>
            <w:bottom w:val="none" w:sz="0" w:space="0" w:color="auto"/>
            <w:right w:val="none" w:sz="0" w:space="0" w:color="auto"/>
          </w:divBdr>
        </w:div>
        <w:div w:id="909389028">
          <w:marLeft w:val="640"/>
          <w:marRight w:val="0"/>
          <w:marTop w:val="0"/>
          <w:marBottom w:val="0"/>
          <w:divBdr>
            <w:top w:val="none" w:sz="0" w:space="0" w:color="auto"/>
            <w:left w:val="none" w:sz="0" w:space="0" w:color="auto"/>
            <w:bottom w:val="none" w:sz="0" w:space="0" w:color="auto"/>
            <w:right w:val="none" w:sz="0" w:space="0" w:color="auto"/>
          </w:divBdr>
        </w:div>
        <w:div w:id="1272932534">
          <w:marLeft w:val="640"/>
          <w:marRight w:val="0"/>
          <w:marTop w:val="0"/>
          <w:marBottom w:val="0"/>
          <w:divBdr>
            <w:top w:val="none" w:sz="0" w:space="0" w:color="auto"/>
            <w:left w:val="none" w:sz="0" w:space="0" w:color="auto"/>
            <w:bottom w:val="none" w:sz="0" w:space="0" w:color="auto"/>
            <w:right w:val="none" w:sz="0" w:space="0" w:color="auto"/>
          </w:divBdr>
        </w:div>
        <w:div w:id="956445564">
          <w:marLeft w:val="640"/>
          <w:marRight w:val="0"/>
          <w:marTop w:val="0"/>
          <w:marBottom w:val="0"/>
          <w:divBdr>
            <w:top w:val="none" w:sz="0" w:space="0" w:color="auto"/>
            <w:left w:val="none" w:sz="0" w:space="0" w:color="auto"/>
            <w:bottom w:val="none" w:sz="0" w:space="0" w:color="auto"/>
            <w:right w:val="none" w:sz="0" w:space="0" w:color="auto"/>
          </w:divBdr>
        </w:div>
        <w:div w:id="879443336">
          <w:marLeft w:val="640"/>
          <w:marRight w:val="0"/>
          <w:marTop w:val="0"/>
          <w:marBottom w:val="0"/>
          <w:divBdr>
            <w:top w:val="none" w:sz="0" w:space="0" w:color="auto"/>
            <w:left w:val="none" w:sz="0" w:space="0" w:color="auto"/>
            <w:bottom w:val="none" w:sz="0" w:space="0" w:color="auto"/>
            <w:right w:val="none" w:sz="0" w:space="0" w:color="auto"/>
          </w:divBdr>
        </w:div>
        <w:div w:id="778767060">
          <w:marLeft w:val="640"/>
          <w:marRight w:val="0"/>
          <w:marTop w:val="0"/>
          <w:marBottom w:val="0"/>
          <w:divBdr>
            <w:top w:val="none" w:sz="0" w:space="0" w:color="auto"/>
            <w:left w:val="none" w:sz="0" w:space="0" w:color="auto"/>
            <w:bottom w:val="none" w:sz="0" w:space="0" w:color="auto"/>
            <w:right w:val="none" w:sz="0" w:space="0" w:color="auto"/>
          </w:divBdr>
        </w:div>
        <w:div w:id="2007895906">
          <w:marLeft w:val="640"/>
          <w:marRight w:val="0"/>
          <w:marTop w:val="0"/>
          <w:marBottom w:val="0"/>
          <w:divBdr>
            <w:top w:val="none" w:sz="0" w:space="0" w:color="auto"/>
            <w:left w:val="none" w:sz="0" w:space="0" w:color="auto"/>
            <w:bottom w:val="none" w:sz="0" w:space="0" w:color="auto"/>
            <w:right w:val="none" w:sz="0" w:space="0" w:color="auto"/>
          </w:divBdr>
        </w:div>
        <w:div w:id="918058146">
          <w:marLeft w:val="640"/>
          <w:marRight w:val="0"/>
          <w:marTop w:val="0"/>
          <w:marBottom w:val="0"/>
          <w:divBdr>
            <w:top w:val="none" w:sz="0" w:space="0" w:color="auto"/>
            <w:left w:val="none" w:sz="0" w:space="0" w:color="auto"/>
            <w:bottom w:val="none" w:sz="0" w:space="0" w:color="auto"/>
            <w:right w:val="none" w:sz="0" w:space="0" w:color="auto"/>
          </w:divBdr>
        </w:div>
        <w:div w:id="370351192">
          <w:marLeft w:val="640"/>
          <w:marRight w:val="0"/>
          <w:marTop w:val="0"/>
          <w:marBottom w:val="0"/>
          <w:divBdr>
            <w:top w:val="none" w:sz="0" w:space="0" w:color="auto"/>
            <w:left w:val="none" w:sz="0" w:space="0" w:color="auto"/>
            <w:bottom w:val="none" w:sz="0" w:space="0" w:color="auto"/>
            <w:right w:val="none" w:sz="0" w:space="0" w:color="auto"/>
          </w:divBdr>
        </w:div>
        <w:div w:id="1890802999">
          <w:marLeft w:val="640"/>
          <w:marRight w:val="0"/>
          <w:marTop w:val="0"/>
          <w:marBottom w:val="0"/>
          <w:divBdr>
            <w:top w:val="none" w:sz="0" w:space="0" w:color="auto"/>
            <w:left w:val="none" w:sz="0" w:space="0" w:color="auto"/>
            <w:bottom w:val="none" w:sz="0" w:space="0" w:color="auto"/>
            <w:right w:val="none" w:sz="0" w:space="0" w:color="auto"/>
          </w:divBdr>
        </w:div>
        <w:div w:id="768966369">
          <w:marLeft w:val="640"/>
          <w:marRight w:val="0"/>
          <w:marTop w:val="0"/>
          <w:marBottom w:val="0"/>
          <w:divBdr>
            <w:top w:val="none" w:sz="0" w:space="0" w:color="auto"/>
            <w:left w:val="none" w:sz="0" w:space="0" w:color="auto"/>
            <w:bottom w:val="none" w:sz="0" w:space="0" w:color="auto"/>
            <w:right w:val="none" w:sz="0" w:space="0" w:color="auto"/>
          </w:divBdr>
        </w:div>
        <w:div w:id="715815698">
          <w:marLeft w:val="640"/>
          <w:marRight w:val="0"/>
          <w:marTop w:val="0"/>
          <w:marBottom w:val="0"/>
          <w:divBdr>
            <w:top w:val="none" w:sz="0" w:space="0" w:color="auto"/>
            <w:left w:val="none" w:sz="0" w:space="0" w:color="auto"/>
            <w:bottom w:val="none" w:sz="0" w:space="0" w:color="auto"/>
            <w:right w:val="none" w:sz="0" w:space="0" w:color="auto"/>
          </w:divBdr>
        </w:div>
        <w:div w:id="2139838511">
          <w:marLeft w:val="640"/>
          <w:marRight w:val="0"/>
          <w:marTop w:val="0"/>
          <w:marBottom w:val="0"/>
          <w:divBdr>
            <w:top w:val="none" w:sz="0" w:space="0" w:color="auto"/>
            <w:left w:val="none" w:sz="0" w:space="0" w:color="auto"/>
            <w:bottom w:val="none" w:sz="0" w:space="0" w:color="auto"/>
            <w:right w:val="none" w:sz="0" w:space="0" w:color="auto"/>
          </w:divBdr>
        </w:div>
        <w:div w:id="506944859">
          <w:marLeft w:val="640"/>
          <w:marRight w:val="0"/>
          <w:marTop w:val="0"/>
          <w:marBottom w:val="0"/>
          <w:divBdr>
            <w:top w:val="none" w:sz="0" w:space="0" w:color="auto"/>
            <w:left w:val="none" w:sz="0" w:space="0" w:color="auto"/>
            <w:bottom w:val="none" w:sz="0" w:space="0" w:color="auto"/>
            <w:right w:val="none" w:sz="0" w:space="0" w:color="auto"/>
          </w:divBdr>
        </w:div>
        <w:div w:id="473640266">
          <w:marLeft w:val="640"/>
          <w:marRight w:val="0"/>
          <w:marTop w:val="0"/>
          <w:marBottom w:val="0"/>
          <w:divBdr>
            <w:top w:val="none" w:sz="0" w:space="0" w:color="auto"/>
            <w:left w:val="none" w:sz="0" w:space="0" w:color="auto"/>
            <w:bottom w:val="none" w:sz="0" w:space="0" w:color="auto"/>
            <w:right w:val="none" w:sz="0" w:space="0" w:color="auto"/>
          </w:divBdr>
        </w:div>
        <w:div w:id="337931381">
          <w:marLeft w:val="640"/>
          <w:marRight w:val="0"/>
          <w:marTop w:val="0"/>
          <w:marBottom w:val="0"/>
          <w:divBdr>
            <w:top w:val="none" w:sz="0" w:space="0" w:color="auto"/>
            <w:left w:val="none" w:sz="0" w:space="0" w:color="auto"/>
            <w:bottom w:val="none" w:sz="0" w:space="0" w:color="auto"/>
            <w:right w:val="none" w:sz="0" w:space="0" w:color="auto"/>
          </w:divBdr>
        </w:div>
        <w:div w:id="1685131672">
          <w:marLeft w:val="640"/>
          <w:marRight w:val="0"/>
          <w:marTop w:val="0"/>
          <w:marBottom w:val="0"/>
          <w:divBdr>
            <w:top w:val="none" w:sz="0" w:space="0" w:color="auto"/>
            <w:left w:val="none" w:sz="0" w:space="0" w:color="auto"/>
            <w:bottom w:val="none" w:sz="0" w:space="0" w:color="auto"/>
            <w:right w:val="none" w:sz="0" w:space="0" w:color="auto"/>
          </w:divBdr>
        </w:div>
        <w:div w:id="1970088313">
          <w:marLeft w:val="640"/>
          <w:marRight w:val="0"/>
          <w:marTop w:val="0"/>
          <w:marBottom w:val="0"/>
          <w:divBdr>
            <w:top w:val="none" w:sz="0" w:space="0" w:color="auto"/>
            <w:left w:val="none" w:sz="0" w:space="0" w:color="auto"/>
            <w:bottom w:val="none" w:sz="0" w:space="0" w:color="auto"/>
            <w:right w:val="none" w:sz="0" w:space="0" w:color="auto"/>
          </w:divBdr>
        </w:div>
        <w:div w:id="352610465">
          <w:marLeft w:val="640"/>
          <w:marRight w:val="0"/>
          <w:marTop w:val="0"/>
          <w:marBottom w:val="0"/>
          <w:divBdr>
            <w:top w:val="none" w:sz="0" w:space="0" w:color="auto"/>
            <w:left w:val="none" w:sz="0" w:space="0" w:color="auto"/>
            <w:bottom w:val="none" w:sz="0" w:space="0" w:color="auto"/>
            <w:right w:val="none" w:sz="0" w:space="0" w:color="auto"/>
          </w:divBdr>
        </w:div>
        <w:div w:id="325019375">
          <w:marLeft w:val="640"/>
          <w:marRight w:val="0"/>
          <w:marTop w:val="0"/>
          <w:marBottom w:val="0"/>
          <w:divBdr>
            <w:top w:val="none" w:sz="0" w:space="0" w:color="auto"/>
            <w:left w:val="none" w:sz="0" w:space="0" w:color="auto"/>
            <w:bottom w:val="none" w:sz="0" w:space="0" w:color="auto"/>
            <w:right w:val="none" w:sz="0" w:space="0" w:color="auto"/>
          </w:divBdr>
        </w:div>
        <w:div w:id="2100983139">
          <w:marLeft w:val="640"/>
          <w:marRight w:val="0"/>
          <w:marTop w:val="0"/>
          <w:marBottom w:val="0"/>
          <w:divBdr>
            <w:top w:val="none" w:sz="0" w:space="0" w:color="auto"/>
            <w:left w:val="none" w:sz="0" w:space="0" w:color="auto"/>
            <w:bottom w:val="none" w:sz="0" w:space="0" w:color="auto"/>
            <w:right w:val="none" w:sz="0" w:space="0" w:color="auto"/>
          </w:divBdr>
        </w:div>
        <w:div w:id="2117165989">
          <w:marLeft w:val="640"/>
          <w:marRight w:val="0"/>
          <w:marTop w:val="0"/>
          <w:marBottom w:val="0"/>
          <w:divBdr>
            <w:top w:val="none" w:sz="0" w:space="0" w:color="auto"/>
            <w:left w:val="none" w:sz="0" w:space="0" w:color="auto"/>
            <w:bottom w:val="none" w:sz="0" w:space="0" w:color="auto"/>
            <w:right w:val="none" w:sz="0" w:space="0" w:color="auto"/>
          </w:divBdr>
        </w:div>
        <w:div w:id="1764260089">
          <w:marLeft w:val="640"/>
          <w:marRight w:val="0"/>
          <w:marTop w:val="0"/>
          <w:marBottom w:val="0"/>
          <w:divBdr>
            <w:top w:val="none" w:sz="0" w:space="0" w:color="auto"/>
            <w:left w:val="none" w:sz="0" w:space="0" w:color="auto"/>
            <w:bottom w:val="none" w:sz="0" w:space="0" w:color="auto"/>
            <w:right w:val="none" w:sz="0" w:space="0" w:color="auto"/>
          </w:divBdr>
        </w:div>
        <w:div w:id="512380812">
          <w:marLeft w:val="640"/>
          <w:marRight w:val="0"/>
          <w:marTop w:val="0"/>
          <w:marBottom w:val="0"/>
          <w:divBdr>
            <w:top w:val="none" w:sz="0" w:space="0" w:color="auto"/>
            <w:left w:val="none" w:sz="0" w:space="0" w:color="auto"/>
            <w:bottom w:val="none" w:sz="0" w:space="0" w:color="auto"/>
            <w:right w:val="none" w:sz="0" w:space="0" w:color="auto"/>
          </w:divBdr>
        </w:div>
        <w:div w:id="1235775957">
          <w:marLeft w:val="640"/>
          <w:marRight w:val="0"/>
          <w:marTop w:val="0"/>
          <w:marBottom w:val="0"/>
          <w:divBdr>
            <w:top w:val="none" w:sz="0" w:space="0" w:color="auto"/>
            <w:left w:val="none" w:sz="0" w:space="0" w:color="auto"/>
            <w:bottom w:val="none" w:sz="0" w:space="0" w:color="auto"/>
            <w:right w:val="none" w:sz="0" w:space="0" w:color="auto"/>
          </w:divBdr>
        </w:div>
        <w:div w:id="434911785">
          <w:marLeft w:val="640"/>
          <w:marRight w:val="0"/>
          <w:marTop w:val="0"/>
          <w:marBottom w:val="0"/>
          <w:divBdr>
            <w:top w:val="none" w:sz="0" w:space="0" w:color="auto"/>
            <w:left w:val="none" w:sz="0" w:space="0" w:color="auto"/>
            <w:bottom w:val="none" w:sz="0" w:space="0" w:color="auto"/>
            <w:right w:val="none" w:sz="0" w:space="0" w:color="auto"/>
          </w:divBdr>
        </w:div>
        <w:div w:id="1141658192">
          <w:marLeft w:val="640"/>
          <w:marRight w:val="0"/>
          <w:marTop w:val="0"/>
          <w:marBottom w:val="0"/>
          <w:divBdr>
            <w:top w:val="none" w:sz="0" w:space="0" w:color="auto"/>
            <w:left w:val="none" w:sz="0" w:space="0" w:color="auto"/>
            <w:bottom w:val="none" w:sz="0" w:space="0" w:color="auto"/>
            <w:right w:val="none" w:sz="0" w:space="0" w:color="auto"/>
          </w:divBdr>
        </w:div>
        <w:div w:id="1877082382">
          <w:marLeft w:val="640"/>
          <w:marRight w:val="0"/>
          <w:marTop w:val="0"/>
          <w:marBottom w:val="0"/>
          <w:divBdr>
            <w:top w:val="none" w:sz="0" w:space="0" w:color="auto"/>
            <w:left w:val="none" w:sz="0" w:space="0" w:color="auto"/>
            <w:bottom w:val="none" w:sz="0" w:space="0" w:color="auto"/>
            <w:right w:val="none" w:sz="0" w:space="0" w:color="auto"/>
          </w:divBdr>
        </w:div>
        <w:div w:id="270938151">
          <w:marLeft w:val="640"/>
          <w:marRight w:val="0"/>
          <w:marTop w:val="0"/>
          <w:marBottom w:val="0"/>
          <w:divBdr>
            <w:top w:val="none" w:sz="0" w:space="0" w:color="auto"/>
            <w:left w:val="none" w:sz="0" w:space="0" w:color="auto"/>
            <w:bottom w:val="none" w:sz="0" w:space="0" w:color="auto"/>
            <w:right w:val="none" w:sz="0" w:space="0" w:color="auto"/>
          </w:divBdr>
        </w:div>
        <w:div w:id="1614053258">
          <w:marLeft w:val="640"/>
          <w:marRight w:val="0"/>
          <w:marTop w:val="0"/>
          <w:marBottom w:val="0"/>
          <w:divBdr>
            <w:top w:val="none" w:sz="0" w:space="0" w:color="auto"/>
            <w:left w:val="none" w:sz="0" w:space="0" w:color="auto"/>
            <w:bottom w:val="none" w:sz="0" w:space="0" w:color="auto"/>
            <w:right w:val="none" w:sz="0" w:space="0" w:color="auto"/>
          </w:divBdr>
        </w:div>
        <w:div w:id="1848640033">
          <w:marLeft w:val="640"/>
          <w:marRight w:val="0"/>
          <w:marTop w:val="0"/>
          <w:marBottom w:val="0"/>
          <w:divBdr>
            <w:top w:val="none" w:sz="0" w:space="0" w:color="auto"/>
            <w:left w:val="none" w:sz="0" w:space="0" w:color="auto"/>
            <w:bottom w:val="none" w:sz="0" w:space="0" w:color="auto"/>
            <w:right w:val="none" w:sz="0" w:space="0" w:color="auto"/>
          </w:divBdr>
        </w:div>
        <w:div w:id="991713378">
          <w:marLeft w:val="640"/>
          <w:marRight w:val="0"/>
          <w:marTop w:val="0"/>
          <w:marBottom w:val="0"/>
          <w:divBdr>
            <w:top w:val="none" w:sz="0" w:space="0" w:color="auto"/>
            <w:left w:val="none" w:sz="0" w:space="0" w:color="auto"/>
            <w:bottom w:val="none" w:sz="0" w:space="0" w:color="auto"/>
            <w:right w:val="none" w:sz="0" w:space="0" w:color="auto"/>
          </w:divBdr>
        </w:div>
        <w:div w:id="1462914865">
          <w:marLeft w:val="640"/>
          <w:marRight w:val="0"/>
          <w:marTop w:val="0"/>
          <w:marBottom w:val="0"/>
          <w:divBdr>
            <w:top w:val="none" w:sz="0" w:space="0" w:color="auto"/>
            <w:left w:val="none" w:sz="0" w:space="0" w:color="auto"/>
            <w:bottom w:val="none" w:sz="0" w:space="0" w:color="auto"/>
            <w:right w:val="none" w:sz="0" w:space="0" w:color="auto"/>
          </w:divBdr>
        </w:div>
        <w:div w:id="483666578">
          <w:marLeft w:val="640"/>
          <w:marRight w:val="0"/>
          <w:marTop w:val="0"/>
          <w:marBottom w:val="0"/>
          <w:divBdr>
            <w:top w:val="none" w:sz="0" w:space="0" w:color="auto"/>
            <w:left w:val="none" w:sz="0" w:space="0" w:color="auto"/>
            <w:bottom w:val="none" w:sz="0" w:space="0" w:color="auto"/>
            <w:right w:val="none" w:sz="0" w:space="0" w:color="auto"/>
          </w:divBdr>
        </w:div>
        <w:div w:id="665012568">
          <w:marLeft w:val="640"/>
          <w:marRight w:val="0"/>
          <w:marTop w:val="0"/>
          <w:marBottom w:val="0"/>
          <w:divBdr>
            <w:top w:val="none" w:sz="0" w:space="0" w:color="auto"/>
            <w:left w:val="none" w:sz="0" w:space="0" w:color="auto"/>
            <w:bottom w:val="none" w:sz="0" w:space="0" w:color="auto"/>
            <w:right w:val="none" w:sz="0" w:space="0" w:color="auto"/>
          </w:divBdr>
        </w:div>
        <w:div w:id="1674261353">
          <w:marLeft w:val="640"/>
          <w:marRight w:val="0"/>
          <w:marTop w:val="0"/>
          <w:marBottom w:val="0"/>
          <w:divBdr>
            <w:top w:val="none" w:sz="0" w:space="0" w:color="auto"/>
            <w:left w:val="none" w:sz="0" w:space="0" w:color="auto"/>
            <w:bottom w:val="none" w:sz="0" w:space="0" w:color="auto"/>
            <w:right w:val="none" w:sz="0" w:space="0" w:color="auto"/>
          </w:divBdr>
        </w:div>
        <w:div w:id="1475682595">
          <w:marLeft w:val="640"/>
          <w:marRight w:val="0"/>
          <w:marTop w:val="0"/>
          <w:marBottom w:val="0"/>
          <w:divBdr>
            <w:top w:val="none" w:sz="0" w:space="0" w:color="auto"/>
            <w:left w:val="none" w:sz="0" w:space="0" w:color="auto"/>
            <w:bottom w:val="none" w:sz="0" w:space="0" w:color="auto"/>
            <w:right w:val="none" w:sz="0" w:space="0" w:color="auto"/>
          </w:divBdr>
        </w:div>
        <w:div w:id="1493718377">
          <w:marLeft w:val="640"/>
          <w:marRight w:val="0"/>
          <w:marTop w:val="0"/>
          <w:marBottom w:val="0"/>
          <w:divBdr>
            <w:top w:val="none" w:sz="0" w:space="0" w:color="auto"/>
            <w:left w:val="none" w:sz="0" w:space="0" w:color="auto"/>
            <w:bottom w:val="none" w:sz="0" w:space="0" w:color="auto"/>
            <w:right w:val="none" w:sz="0" w:space="0" w:color="auto"/>
          </w:divBdr>
        </w:div>
        <w:div w:id="1194152885">
          <w:marLeft w:val="640"/>
          <w:marRight w:val="0"/>
          <w:marTop w:val="0"/>
          <w:marBottom w:val="0"/>
          <w:divBdr>
            <w:top w:val="none" w:sz="0" w:space="0" w:color="auto"/>
            <w:left w:val="none" w:sz="0" w:space="0" w:color="auto"/>
            <w:bottom w:val="none" w:sz="0" w:space="0" w:color="auto"/>
            <w:right w:val="none" w:sz="0" w:space="0" w:color="auto"/>
          </w:divBdr>
        </w:div>
        <w:div w:id="1748503615">
          <w:marLeft w:val="640"/>
          <w:marRight w:val="0"/>
          <w:marTop w:val="0"/>
          <w:marBottom w:val="0"/>
          <w:divBdr>
            <w:top w:val="none" w:sz="0" w:space="0" w:color="auto"/>
            <w:left w:val="none" w:sz="0" w:space="0" w:color="auto"/>
            <w:bottom w:val="none" w:sz="0" w:space="0" w:color="auto"/>
            <w:right w:val="none" w:sz="0" w:space="0" w:color="auto"/>
          </w:divBdr>
        </w:div>
        <w:div w:id="1779711439">
          <w:marLeft w:val="640"/>
          <w:marRight w:val="0"/>
          <w:marTop w:val="0"/>
          <w:marBottom w:val="0"/>
          <w:divBdr>
            <w:top w:val="none" w:sz="0" w:space="0" w:color="auto"/>
            <w:left w:val="none" w:sz="0" w:space="0" w:color="auto"/>
            <w:bottom w:val="none" w:sz="0" w:space="0" w:color="auto"/>
            <w:right w:val="none" w:sz="0" w:space="0" w:color="auto"/>
          </w:divBdr>
        </w:div>
      </w:divsChild>
    </w:div>
    <w:div w:id="995038258">
      <w:bodyDiv w:val="1"/>
      <w:marLeft w:val="0"/>
      <w:marRight w:val="0"/>
      <w:marTop w:val="0"/>
      <w:marBottom w:val="0"/>
      <w:divBdr>
        <w:top w:val="none" w:sz="0" w:space="0" w:color="auto"/>
        <w:left w:val="none" w:sz="0" w:space="0" w:color="auto"/>
        <w:bottom w:val="none" w:sz="0" w:space="0" w:color="auto"/>
        <w:right w:val="none" w:sz="0" w:space="0" w:color="auto"/>
      </w:divBdr>
    </w:div>
    <w:div w:id="1000742934">
      <w:bodyDiv w:val="1"/>
      <w:marLeft w:val="0"/>
      <w:marRight w:val="0"/>
      <w:marTop w:val="0"/>
      <w:marBottom w:val="0"/>
      <w:divBdr>
        <w:top w:val="none" w:sz="0" w:space="0" w:color="auto"/>
        <w:left w:val="none" w:sz="0" w:space="0" w:color="auto"/>
        <w:bottom w:val="none" w:sz="0" w:space="0" w:color="auto"/>
        <w:right w:val="none" w:sz="0" w:space="0" w:color="auto"/>
      </w:divBdr>
      <w:divsChild>
        <w:div w:id="70935758">
          <w:marLeft w:val="480"/>
          <w:marRight w:val="0"/>
          <w:marTop w:val="0"/>
          <w:marBottom w:val="0"/>
          <w:divBdr>
            <w:top w:val="none" w:sz="0" w:space="0" w:color="auto"/>
            <w:left w:val="none" w:sz="0" w:space="0" w:color="auto"/>
            <w:bottom w:val="none" w:sz="0" w:space="0" w:color="auto"/>
            <w:right w:val="none" w:sz="0" w:space="0" w:color="auto"/>
          </w:divBdr>
        </w:div>
        <w:div w:id="1551724902">
          <w:marLeft w:val="480"/>
          <w:marRight w:val="0"/>
          <w:marTop w:val="0"/>
          <w:marBottom w:val="0"/>
          <w:divBdr>
            <w:top w:val="none" w:sz="0" w:space="0" w:color="auto"/>
            <w:left w:val="none" w:sz="0" w:space="0" w:color="auto"/>
            <w:bottom w:val="none" w:sz="0" w:space="0" w:color="auto"/>
            <w:right w:val="none" w:sz="0" w:space="0" w:color="auto"/>
          </w:divBdr>
        </w:div>
        <w:div w:id="149830446">
          <w:marLeft w:val="480"/>
          <w:marRight w:val="0"/>
          <w:marTop w:val="0"/>
          <w:marBottom w:val="0"/>
          <w:divBdr>
            <w:top w:val="none" w:sz="0" w:space="0" w:color="auto"/>
            <w:left w:val="none" w:sz="0" w:space="0" w:color="auto"/>
            <w:bottom w:val="none" w:sz="0" w:space="0" w:color="auto"/>
            <w:right w:val="none" w:sz="0" w:space="0" w:color="auto"/>
          </w:divBdr>
        </w:div>
        <w:div w:id="1634823095">
          <w:marLeft w:val="480"/>
          <w:marRight w:val="0"/>
          <w:marTop w:val="0"/>
          <w:marBottom w:val="0"/>
          <w:divBdr>
            <w:top w:val="none" w:sz="0" w:space="0" w:color="auto"/>
            <w:left w:val="none" w:sz="0" w:space="0" w:color="auto"/>
            <w:bottom w:val="none" w:sz="0" w:space="0" w:color="auto"/>
            <w:right w:val="none" w:sz="0" w:space="0" w:color="auto"/>
          </w:divBdr>
        </w:div>
        <w:div w:id="1871140679">
          <w:marLeft w:val="480"/>
          <w:marRight w:val="0"/>
          <w:marTop w:val="0"/>
          <w:marBottom w:val="0"/>
          <w:divBdr>
            <w:top w:val="none" w:sz="0" w:space="0" w:color="auto"/>
            <w:left w:val="none" w:sz="0" w:space="0" w:color="auto"/>
            <w:bottom w:val="none" w:sz="0" w:space="0" w:color="auto"/>
            <w:right w:val="none" w:sz="0" w:space="0" w:color="auto"/>
          </w:divBdr>
        </w:div>
        <w:div w:id="1470510045">
          <w:marLeft w:val="480"/>
          <w:marRight w:val="0"/>
          <w:marTop w:val="0"/>
          <w:marBottom w:val="0"/>
          <w:divBdr>
            <w:top w:val="none" w:sz="0" w:space="0" w:color="auto"/>
            <w:left w:val="none" w:sz="0" w:space="0" w:color="auto"/>
            <w:bottom w:val="none" w:sz="0" w:space="0" w:color="auto"/>
            <w:right w:val="none" w:sz="0" w:space="0" w:color="auto"/>
          </w:divBdr>
        </w:div>
        <w:div w:id="1268931783">
          <w:marLeft w:val="480"/>
          <w:marRight w:val="0"/>
          <w:marTop w:val="0"/>
          <w:marBottom w:val="0"/>
          <w:divBdr>
            <w:top w:val="none" w:sz="0" w:space="0" w:color="auto"/>
            <w:left w:val="none" w:sz="0" w:space="0" w:color="auto"/>
            <w:bottom w:val="none" w:sz="0" w:space="0" w:color="auto"/>
            <w:right w:val="none" w:sz="0" w:space="0" w:color="auto"/>
          </w:divBdr>
        </w:div>
        <w:div w:id="1557231288">
          <w:marLeft w:val="480"/>
          <w:marRight w:val="0"/>
          <w:marTop w:val="0"/>
          <w:marBottom w:val="0"/>
          <w:divBdr>
            <w:top w:val="none" w:sz="0" w:space="0" w:color="auto"/>
            <w:left w:val="none" w:sz="0" w:space="0" w:color="auto"/>
            <w:bottom w:val="none" w:sz="0" w:space="0" w:color="auto"/>
            <w:right w:val="none" w:sz="0" w:space="0" w:color="auto"/>
          </w:divBdr>
        </w:div>
        <w:div w:id="434399603">
          <w:marLeft w:val="480"/>
          <w:marRight w:val="0"/>
          <w:marTop w:val="0"/>
          <w:marBottom w:val="0"/>
          <w:divBdr>
            <w:top w:val="none" w:sz="0" w:space="0" w:color="auto"/>
            <w:left w:val="none" w:sz="0" w:space="0" w:color="auto"/>
            <w:bottom w:val="none" w:sz="0" w:space="0" w:color="auto"/>
            <w:right w:val="none" w:sz="0" w:space="0" w:color="auto"/>
          </w:divBdr>
        </w:div>
        <w:div w:id="2055810244">
          <w:marLeft w:val="480"/>
          <w:marRight w:val="0"/>
          <w:marTop w:val="0"/>
          <w:marBottom w:val="0"/>
          <w:divBdr>
            <w:top w:val="none" w:sz="0" w:space="0" w:color="auto"/>
            <w:left w:val="none" w:sz="0" w:space="0" w:color="auto"/>
            <w:bottom w:val="none" w:sz="0" w:space="0" w:color="auto"/>
            <w:right w:val="none" w:sz="0" w:space="0" w:color="auto"/>
          </w:divBdr>
        </w:div>
        <w:div w:id="1839274353">
          <w:marLeft w:val="480"/>
          <w:marRight w:val="0"/>
          <w:marTop w:val="0"/>
          <w:marBottom w:val="0"/>
          <w:divBdr>
            <w:top w:val="none" w:sz="0" w:space="0" w:color="auto"/>
            <w:left w:val="none" w:sz="0" w:space="0" w:color="auto"/>
            <w:bottom w:val="none" w:sz="0" w:space="0" w:color="auto"/>
            <w:right w:val="none" w:sz="0" w:space="0" w:color="auto"/>
          </w:divBdr>
        </w:div>
        <w:div w:id="206837561">
          <w:marLeft w:val="480"/>
          <w:marRight w:val="0"/>
          <w:marTop w:val="0"/>
          <w:marBottom w:val="0"/>
          <w:divBdr>
            <w:top w:val="none" w:sz="0" w:space="0" w:color="auto"/>
            <w:left w:val="none" w:sz="0" w:space="0" w:color="auto"/>
            <w:bottom w:val="none" w:sz="0" w:space="0" w:color="auto"/>
            <w:right w:val="none" w:sz="0" w:space="0" w:color="auto"/>
          </w:divBdr>
        </w:div>
        <w:div w:id="2039116792">
          <w:marLeft w:val="480"/>
          <w:marRight w:val="0"/>
          <w:marTop w:val="0"/>
          <w:marBottom w:val="0"/>
          <w:divBdr>
            <w:top w:val="none" w:sz="0" w:space="0" w:color="auto"/>
            <w:left w:val="none" w:sz="0" w:space="0" w:color="auto"/>
            <w:bottom w:val="none" w:sz="0" w:space="0" w:color="auto"/>
            <w:right w:val="none" w:sz="0" w:space="0" w:color="auto"/>
          </w:divBdr>
        </w:div>
        <w:div w:id="256721624">
          <w:marLeft w:val="480"/>
          <w:marRight w:val="0"/>
          <w:marTop w:val="0"/>
          <w:marBottom w:val="0"/>
          <w:divBdr>
            <w:top w:val="none" w:sz="0" w:space="0" w:color="auto"/>
            <w:left w:val="none" w:sz="0" w:space="0" w:color="auto"/>
            <w:bottom w:val="none" w:sz="0" w:space="0" w:color="auto"/>
            <w:right w:val="none" w:sz="0" w:space="0" w:color="auto"/>
          </w:divBdr>
        </w:div>
        <w:div w:id="1991058346">
          <w:marLeft w:val="480"/>
          <w:marRight w:val="0"/>
          <w:marTop w:val="0"/>
          <w:marBottom w:val="0"/>
          <w:divBdr>
            <w:top w:val="none" w:sz="0" w:space="0" w:color="auto"/>
            <w:left w:val="none" w:sz="0" w:space="0" w:color="auto"/>
            <w:bottom w:val="none" w:sz="0" w:space="0" w:color="auto"/>
            <w:right w:val="none" w:sz="0" w:space="0" w:color="auto"/>
          </w:divBdr>
        </w:div>
        <w:div w:id="856651306">
          <w:marLeft w:val="480"/>
          <w:marRight w:val="0"/>
          <w:marTop w:val="0"/>
          <w:marBottom w:val="0"/>
          <w:divBdr>
            <w:top w:val="none" w:sz="0" w:space="0" w:color="auto"/>
            <w:left w:val="none" w:sz="0" w:space="0" w:color="auto"/>
            <w:bottom w:val="none" w:sz="0" w:space="0" w:color="auto"/>
            <w:right w:val="none" w:sz="0" w:space="0" w:color="auto"/>
          </w:divBdr>
        </w:div>
        <w:div w:id="1364476054">
          <w:marLeft w:val="480"/>
          <w:marRight w:val="0"/>
          <w:marTop w:val="0"/>
          <w:marBottom w:val="0"/>
          <w:divBdr>
            <w:top w:val="none" w:sz="0" w:space="0" w:color="auto"/>
            <w:left w:val="none" w:sz="0" w:space="0" w:color="auto"/>
            <w:bottom w:val="none" w:sz="0" w:space="0" w:color="auto"/>
            <w:right w:val="none" w:sz="0" w:space="0" w:color="auto"/>
          </w:divBdr>
        </w:div>
        <w:div w:id="1332295694">
          <w:marLeft w:val="480"/>
          <w:marRight w:val="0"/>
          <w:marTop w:val="0"/>
          <w:marBottom w:val="0"/>
          <w:divBdr>
            <w:top w:val="none" w:sz="0" w:space="0" w:color="auto"/>
            <w:left w:val="none" w:sz="0" w:space="0" w:color="auto"/>
            <w:bottom w:val="none" w:sz="0" w:space="0" w:color="auto"/>
            <w:right w:val="none" w:sz="0" w:space="0" w:color="auto"/>
          </w:divBdr>
        </w:div>
        <w:div w:id="195428870">
          <w:marLeft w:val="480"/>
          <w:marRight w:val="0"/>
          <w:marTop w:val="0"/>
          <w:marBottom w:val="0"/>
          <w:divBdr>
            <w:top w:val="none" w:sz="0" w:space="0" w:color="auto"/>
            <w:left w:val="none" w:sz="0" w:space="0" w:color="auto"/>
            <w:bottom w:val="none" w:sz="0" w:space="0" w:color="auto"/>
            <w:right w:val="none" w:sz="0" w:space="0" w:color="auto"/>
          </w:divBdr>
        </w:div>
        <w:div w:id="602616075">
          <w:marLeft w:val="480"/>
          <w:marRight w:val="0"/>
          <w:marTop w:val="0"/>
          <w:marBottom w:val="0"/>
          <w:divBdr>
            <w:top w:val="none" w:sz="0" w:space="0" w:color="auto"/>
            <w:left w:val="none" w:sz="0" w:space="0" w:color="auto"/>
            <w:bottom w:val="none" w:sz="0" w:space="0" w:color="auto"/>
            <w:right w:val="none" w:sz="0" w:space="0" w:color="auto"/>
          </w:divBdr>
        </w:div>
        <w:div w:id="39598498">
          <w:marLeft w:val="480"/>
          <w:marRight w:val="0"/>
          <w:marTop w:val="0"/>
          <w:marBottom w:val="0"/>
          <w:divBdr>
            <w:top w:val="none" w:sz="0" w:space="0" w:color="auto"/>
            <w:left w:val="none" w:sz="0" w:space="0" w:color="auto"/>
            <w:bottom w:val="none" w:sz="0" w:space="0" w:color="auto"/>
            <w:right w:val="none" w:sz="0" w:space="0" w:color="auto"/>
          </w:divBdr>
        </w:div>
        <w:div w:id="428548665">
          <w:marLeft w:val="480"/>
          <w:marRight w:val="0"/>
          <w:marTop w:val="0"/>
          <w:marBottom w:val="0"/>
          <w:divBdr>
            <w:top w:val="none" w:sz="0" w:space="0" w:color="auto"/>
            <w:left w:val="none" w:sz="0" w:space="0" w:color="auto"/>
            <w:bottom w:val="none" w:sz="0" w:space="0" w:color="auto"/>
            <w:right w:val="none" w:sz="0" w:space="0" w:color="auto"/>
          </w:divBdr>
        </w:div>
        <w:div w:id="2043506347">
          <w:marLeft w:val="480"/>
          <w:marRight w:val="0"/>
          <w:marTop w:val="0"/>
          <w:marBottom w:val="0"/>
          <w:divBdr>
            <w:top w:val="none" w:sz="0" w:space="0" w:color="auto"/>
            <w:left w:val="none" w:sz="0" w:space="0" w:color="auto"/>
            <w:bottom w:val="none" w:sz="0" w:space="0" w:color="auto"/>
            <w:right w:val="none" w:sz="0" w:space="0" w:color="auto"/>
          </w:divBdr>
        </w:div>
        <w:div w:id="930821148">
          <w:marLeft w:val="480"/>
          <w:marRight w:val="0"/>
          <w:marTop w:val="0"/>
          <w:marBottom w:val="0"/>
          <w:divBdr>
            <w:top w:val="none" w:sz="0" w:space="0" w:color="auto"/>
            <w:left w:val="none" w:sz="0" w:space="0" w:color="auto"/>
            <w:bottom w:val="none" w:sz="0" w:space="0" w:color="auto"/>
            <w:right w:val="none" w:sz="0" w:space="0" w:color="auto"/>
          </w:divBdr>
        </w:div>
        <w:div w:id="664473764">
          <w:marLeft w:val="480"/>
          <w:marRight w:val="0"/>
          <w:marTop w:val="0"/>
          <w:marBottom w:val="0"/>
          <w:divBdr>
            <w:top w:val="none" w:sz="0" w:space="0" w:color="auto"/>
            <w:left w:val="none" w:sz="0" w:space="0" w:color="auto"/>
            <w:bottom w:val="none" w:sz="0" w:space="0" w:color="auto"/>
            <w:right w:val="none" w:sz="0" w:space="0" w:color="auto"/>
          </w:divBdr>
        </w:div>
        <w:div w:id="1581210867">
          <w:marLeft w:val="480"/>
          <w:marRight w:val="0"/>
          <w:marTop w:val="0"/>
          <w:marBottom w:val="0"/>
          <w:divBdr>
            <w:top w:val="none" w:sz="0" w:space="0" w:color="auto"/>
            <w:left w:val="none" w:sz="0" w:space="0" w:color="auto"/>
            <w:bottom w:val="none" w:sz="0" w:space="0" w:color="auto"/>
            <w:right w:val="none" w:sz="0" w:space="0" w:color="auto"/>
          </w:divBdr>
        </w:div>
        <w:div w:id="1775057998">
          <w:marLeft w:val="480"/>
          <w:marRight w:val="0"/>
          <w:marTop w:val="0"/>
          <w:marBottom w:val="0"/>
          <w:divBdr>
            <w:top w:val="none" w:sz="0" w:space="0" w:color="auto"/>
            <w:left w:val="none" w:sz="0" w:space="0" w:color="auto"/>
            <w:bottom w:val="none" w:sz="0" w:space="0" w:color="auto"/>
            <w:right w:val="none" w:sz="0" w:space="0" w:color="auto"/>
          </w:divBdr>
        </w:div>
        <w:div w:id="348144123">
          <w:marLeft w:val="480"/>
          <w:marRight w:val="0"/>
          <w:marTop w:val="0"/>
          <w:marBottom w:val="0"/>
          <w:divBdr>
            <w:top w:val="none" w:sz="0" w:space="0" w:color="auto"/>
            <w:left w:val="none" w:sz="0" w:space="0" w:color="auto"/>
            <w:bottom w:val="none" w:sz="0" w:space="0" w:color="auto"/>
            <w:right w:val="none" w:sz="0" w:space="0" w:color="auto"/>
          </w:divBdr>
        </w:div>
        <w:div w:id="1733649422">
          <w:marLeft w:val="480"/>
          <w:marRight w:val="0"/>
          <w:marTop w:val="0"/>
          <w:marBottom w:val="0"/>
          <w:divBdr>
            <w:top w:val="none" w:sz="0" w:space="0" w:color="auto"/>
            <w:left w:val="none" w:sz="0" w:space="0" w:color="auto"/>
            <w:bottom w:val="none" w:sz="0" w:space="0" w:color="auto"/>
            <w:right w:val="none" w:sz="0" w:space="0" w:color="auto"/>
          </w:divBdr>
        </w:div>
        <w:div w:id="433324932">
          <w:marLeft w:val="480"/>
          <w:marRight w:val="0"/>
          <w:marTop w:val="0"/>
          <w:marBottom w:val="0"/>
          <w:divBdr>
            <w:top w:val="none" w:sz="0" w:space="0" w:color="auto"/>
            <w:left w:val="none" w:sz="0" w:space="0" w:color="auto"/>
            <w:bottom w:val="none" w:sz="0" w:space="0" w:color="auto"/>
            <w:right w:val="none" w:sz="0" w:space="0" w:color="auto"/>
          </w:divBdr>
        </w:div>
        <w:div w:id="1760447932">
          <w:marLeft w:val="480"/>
          <w:marRight w:val="0"/>
          <w:marTop w:val="0"/>
          <w:marBottom w:val="0"/>
          <w:divBdr>
            <w:top w:val="none" w:sz="0" w:space="0" w:color="auto"/>
            <w:left w:val="none" w:sz="0" w:space="0" w:color="auto"/>
            <w:bottom w:val="none" w:sz="0" w:space="0" w:color="auto"/>
            <w:right w:val="none" w:sz="0" w:space="0" w:color="auto"/>
          </w:divBdr>
        </w:div>
        <w:div w:id="1352341231">
          <w:marLeft w:val="480"/>
          <w:marRight w:val="0"/>
          <w:marTop w:val="0"/>
          <w:marBottom w:val="0"/>
          <w:divBdr>
            <w:top w:val="none" w:sz="0" w:space="0" w:color="auto"/>
            <w:left w:val="none" w:sz="0" w:space="0" w:color="auto"/>
            <w:bottom w:val="none" w:sz="0" w:space="0" w:color="auto"/>
            <w:right w:val="none" w:sz="0" w:space="0" w:color="auto"/>
          </w:divBdr>
        </w:div>
        <w:div w:id="1721515916">
          <w:marLeft w:val="480"/>
          <w:marRight w:val="0"/>
          <w:marTop w:val="0"/>
          <w:marBottom w:val="0"/>
          <w:divBdr>
            <w:top w:val="none" w:sz="0" w:space="0" w:color="auto"/>
            <w:left w:val="none" w:sz="0" w:space="0" w:color="auto"/>
            <w:bottom w:val="none" w:sz="0" w:space="0" w:color="auto"/>
            <w:right w:val="none" w:sz="0" w:space="0" w:color="auto"/>
          </w:divBdr>
        </w:div>
        <w:div w:id="2027437242">
          <w:marLeft w:val="480"/>
          <w:marRight w:val="0"/>
          <w:marTop w:val="0"/>
          <w:marBottom w:val="0"/>
          <w:divBdr>
            <w:top w:val="none" w:sz="0" w:space="0" w:color="auto"/>
            <w:left w:val="none" w:sz="0" w:space="0" w:color="auto"/>
            <w:bottom w:val="none" w:sz="0" w:space="0" w:color="auto"/>
            <w:right w:val="none" w:sz="0" w:space="0" w:color="auto"/>
          </w:divBdr>
        </w:div>
        <w:div w:id="950474438">
          <w:marLeft w:val="480"/>
          <w:marRight w:val="0"/>
          <w:marTop w:val="0"/>
          <w:marBottom w:val="0"/>
          <w:divBdr>
            <w:top w:val="none" w:sz="0" w:space="0" w:color="auto"/>
            <w:left w:val="none" w:sz="0" w:space="0" w:color="auto"/>
            <w:bottom w:val="none" w:sz="0" w:space="0" w:color="auto"/>
            <w:right w:val="none" w:sz="0" w:space="0" w:color="auto"/>
          </w:divBdr>
        </w:div>
        <w:div w:id="973830766">
          <w:marLeft w:val="480"/>
          <w:marRight w:val="0"/>
          <w:marTop w:val="0"/>
          <w:marBottom w:val="0"/>
          <w:divBdr>
            <w:top w:val="none" w:sz="0" w:space="0" w:color="auto"/>
            <w:left w:val="none" w:sz="0" w:space="0" w:color="auto"/>
            <w:bottom w:val="none" w:sz="0" w:space="0" w:color="auto"/>
            <w:right w:val="none" w:sz="0" w:space="0" w:color="auto"/>
          </w:divBdr>
        </w:div>
        <w:div w:id="18360949">
          <w:marLeft w:val="480"/>
          <w:marRight w:val="0"/>
          <w:marTop w:val="0"/>
          <w:marBottom w:val="0"/>
          <w:divBdr>
            <w:top w:val="none" w:sz="0" w:space="0" w:color="auto"/>
            <w:left w:val="none" w:sz="0" w:space="0" w:color="auto"/>
            <w:bottom w:val="none" w:sz="0" w:space="0" w:color="auto"/>
            <w:right w:val="none" w:sz="0" w:space="0" w:color="auto"/>
          </w:divBdr>
        </w:div>
        <w:div w:id="1347512396">
          <w:marLeft w:val="480"/>
          <w:marRight w:val="0"/>
          <w:marTop w:val="0"/>
          <w:marBottom w:val="0"/>
          <w:divBdr>
            <w:top w:val="none" w:sz="0" w:space="0" w:color="auto"/>
            <w:left w:val="none" w:sz="0" w:space="0" w:color="auto"/>
            <w:bottom w:val="none" w:sz="0" w:space="0" w:color="auto"/>
            <w:right w:val="none" w:sz="0" w:space="0" w:color="auto"/>
          </w:divBdr>
        </w:div>
        <w:div w:id="1576472571">
          <w:marLeft w:val="480"/>
          <w:marRight w:val="0"/>
          <w:marTop w:val="0"/>
          <w:marBottom w:val="0"/>
          <w:divBdr>
            <w:top w:val="none" w:sz="0" w:space="0" w:color="auto"/>
            <w:left w:val="none" w:sz="0" w:space="0" w:color="auto"/>
            <w:bottom w:val="none" w:sz="0" w:space="0" w:color="auto"/>
            <w:right w:val="none" w:sz="0" w:space="0" w:color="auto"/>
          </w:divBdr>
        </w:div>
        <w:div w:id="494489637">
          <w:marLeft w:val="480"/>
          <w:marRight w:val="0"/>
          <w:marTop w:val="0"/>
          <w:marBottom w:val="0"/>
          <w:divBdr>
            <w:top w:val="none" w:sz="0" w:space="0" w:color="auto"/>
            <w:left w:val="none" w:sz="0" w:space="0" w:color="auto"/>
            <w:bottom w:val="none" w:sz="0" w:space="0" w:color="auto"/>
            <w:right w:val="none" w:sz="0" w:space="0" w:color="auto"/>
          </w:divBdr>
        </w:div>
        <w:div w:id="729696239">
          <w:marLeft w:val="480"/>
          <w:marRight w:val="0"/>
          <w:marTop w:val="0"/>
          <w:marBottom w:val="0"/>
          <w:divBdr>
            <w:top w:val="none" w:sz="0" w:space="0" w:color="auto"/>
            <w:left w:val="none" w:sz="0" w:space="0" w:color="auto"/>
            <w:bottom w:val="none" w:sz="0" w:space="0" w:color="auto"/>
            <w:right w:val="none" w:sz="0" w:space="0" w:color="auto"/>
          </w:divBdr>
        </w:div>
        <w:div w:id="699359397">
          <w:marLeft w:val="480"/>
          <w:marRight w:val="0"/>
          <w:marTop w:val="0"/>
          <w:marBottom w:val="0"/>
          <w:divBdr>
            <w:top w:val="none" w:sz="0" w:space="0" w:color="auto"/>
            <w:left w:val="none" w:sz="0" w:space="0" w:color="auto"/>
            <w:bottom w:val="none" w:sz="0" w:space="0" w:color="auto"/>
            <w:right w:val="none" w:sz="0" w:space="0" w:color="auto"/>
          </w:divBdr>
        </w:div>
        <w:div w:id="836581294">
          <w:marLeft w:val="480"/>
          <w:marRight w:val="0"/>
          <w:marTop w:val="0"/>
          <w:marBottom w:val="0"/>
          <w:divBdr>
            <w:top w:val="none" w:sz="0" w:space="0" w:color="auto"/>
            <w:left w:val="none" w:sz="0" w:space="0" w:color="auto"/>
            <w:bottom w:val="none" w:sz="0" w:space="0" w:color="auto"/>
            <w:right w:val="none" w:sz="0" w:space="0" w:color="auto"/>
          </w:divBdr>
        </w:div>
        <w:div w:id="718018131">
          <w:marLeft w:val="480"/>
          <w:marRight w:val="0"/>
          <w:marTop w:val="0"/>
          <w:marBottom w:val="0"/>
          <w:divBdr>
            <w:top w:val="none" w:sz="0" w:space="0" w:color="auto"/>
            <w:left w:val="none" w:sz="0" w:space="0" w:color="auto"/>
            <w:bottom w:val="none" w:sz="0" w:space="0" w:color="auto"/>
            <w:right w:val="none" w:sz="0" w:space="0" w:color="auto"/>
          </w:divBdr>
        </w:div>
        <w:div w:id="1921913290">
          <w:marLeft w:val="480"/>
          <w:marRight w:val="0"/>
          <w:marTop w:val="0"/>
          <w:marBottom w:val="0"/>
          <w:divBdr>
            <w:top w:val="none" w:sz="0" w:space="0" w:color="auto"/>
            <w:left w:val="none" w:sz="0" w:space="0" w:color="auto"/>
            <w:bottom w:val="none" w:sz="0" w:space="0" w:color="auto"/>
            <w:right w:val="none" w:sz="0" w:space="0" w:color="auto"/>
          </w:divBdr>
        </w:div>
        <w:div w:id="2017295974">
          <w:marLeft w:val="480"/>
          <w:marRight w:val="0"/>
          <w:marTop w:val="0"/>
          <w:marBottom w:val="0"/>
          <w:divBdr>
            <w:top w:val="none" w:sz="0" w:space="0" w:color="auto"/>
            <w:left w:val="none" w:sz="0" w:space="0" w:color="auto"/>
            <w:bottom w:val="none" w:sz="0" w:space="0" w:color="auto"/>
            <w:right w:val="none" w:sz="0" w:space="0" w:color="auto"/>
          </w:divBdr>
        </w:div>
        <w:div w:id="931857749">
          <w:marLeft w:val="480"/>
          <w:marRight w:val="0"/>
          <w:marTop w:val="0"/>
          <w:marBottom w:val="0"/>
          <w:divBdr>
            <w:top w:val="none" w:sz="0" w:space="0" w:color="auto"/>
            <w:left w:val="none" w:sz="0" w:space="0" w:color="auto"/>
            <w:bottom w:val="none" w:sz="0" w:space="0" w:color="auto"/>
            <w:right w:val="none" w:sz="0" w:space="0" w:color="auto"/>
          </w:divBdr>
        </w:div>
        <w:div w:id="676467413">
          <w:marLeft w:val="480"/>
          <w:marRight w:val="0"/>
          <w:marTop w:val="0"/>
          <w:marBottom w:val="0"/>
          <w:divBdr>
            <w:top w:val="none" w:sz="0" w:space="0" w:color="auto"/>
            <w:left w:val="none" w:sz="0" w:space="0" w:color="auto"/>
            <w:bottom w:val="none" w:sz="0" w:space="0" w:color="auto"/>
            <w:right w:val="none" w:sz="0" w:space="0" w:color="auto"/>
          </w:divBdr>
        </w:div>
        <w:div w:id="1962221322">
          <w:marLeft w:val="480"/>
          <w:marRight w:val="0"/>
          <w:marTop w:val="0"/>
          <w:marBottom w:val="0"/>
          <w:divBdr>
            <w:top w:val="none" w:sz="0" w:space="0" w:color="auto"/>
            <w:left w:val="none" w:sz="0" w:space="0" w:color="auto"/>
            <w:bottom w:val="none" w:sz="0" w:space="0" w:color="auto"/>
            <w:right w:val="none" w:sz="0" w:space="0" w:color="auto"/>
          </w:divBdr>
        </w:div>
        <w:div w:id="1294365806">
          <w:marLeft w:val="480"/>
          <w:marRight w:val="0"/>
          <w:marTop w:val="0"/>
          <w:marBottom w:val="0"/>
          <w:divBdr>
            <w:top w:val="none" w:sz="0" w:space="0" w:color="auto"/>
            <w:left w:val="none" w:sz="0" w:space="0" w:color="auto"/>
            <w:bottom w:val="none" w:sz="0" w:space="0" w:color="auto"/>
            <w:right w:val="none" w:sz="0" w:space="0" w:color="auto"/>
          </w:divBdr>
        </w:div>
        <w:div w:id="1090128031">
          <w:marLeft w:val="480"/>
          <w:marRight w:val="0"/>
          <w:marTop w:val="0"/>
          <w:marBottom w:val="0"/>
          <w:divBdr>
            <w:top w:val="none" w:sz="0" w:space="0" w:color="auto"/>
            <w:left w:val="none" w:sz="0" w:space="0" w:color="auto"/>
            <w:bottom w:val="none" w:sz="0" w:space="0" w:color="auto"/>
            <w:right w:val="none" w:sz="0" w:space="0" w:color="auto"/>
          </w:divBdr>
        </w:div>
        <w:div w:id="1330984705">
          <w:marLeft w:val="480"/>
          <w:marRight w:val="0"/>
          <w:marTop w:val="0"/>
          <w:marBottom w:val="0"/>
          <w:divBdr>
            <w:top w:val="none" w:sz="0" w:space="0" w:color="auto"/>
            <w:left w:val="none" w:sz="0" w:space="0" w:color="auto"/>
            <w:bottom w:val="none" w:sz="0" w:space="0" w:color="auto"/>
            <w:right w:val="none" w:sz="0" w:space="0" w:color="auto"/>
          </w:divBdr>
        </w:div>
        <w:div w:id="1197546975">
          <w:marLeft w:val="480"/>
          <w:marRight w:val="0"/>
          <w:marTop w:val="0"/>
          <w:marBottom w:val="0"/>
          <w:divBdr>
            <w:top w:val="none" w:sz="0" w:space="0" w:color="auto"/>
            <w:left w:val="none" w:sz="0" w:space="0" w:color="auto"/>
            <w:bottom w:val="none" w:sz="0" w:space="0" w:color="auto"/>
            <w:right w:val="none" w:sz="0" w:space="0" w:color="auto"/>
          </w:divBdr>
        </w:div>
        <w:div w:id="106780158">
          <w:marLeft w:val="480"/>
          <w:marRight w:val="0"/>
          <w:marTop w:val="0"/>
          <w:marBottom w:val="0"/>
          <w:divBdr>
            <w:top w:val="none" w:sz="0" w:space="0" w:color="auto"/>
            <w:left w:val="none" w:sz="0" w:space="0" w:color="auto"/>
            <w:bottom w:val="none" w:sz="0" w:space="0" w:color="auto"/>
            <w:right w:val="none" w:sz="0" w:space="0" w:color="auto"/>
          </w:divBdr>
        </w:div>
        <w:div w:id="185950179">
          <w:marLeft w:val="480"/>
          <w:marRight w:val="0"/>
          <w:marTop w:val="0"/>
          <w:marBottom w:val="0"/>
          <w:divBdr>
            <w:top w:val="none" w:sz="0" w:space="0" w:color="auto"/>
            <w:left w:val="none" w:sz="0" w:space="0" w:color="auto"/>
            <w:bottom w:val="none" w:sz="0" w:space="0" w:color="auto"/>
            <w:right w:val="none" w:sz="0" w:space="0" w:color="auto"/>
          </w:divBdr>
        </w:div>
      </w:divsChild>
    </w:div>
    <w:div w:id="1004164509">
      <w:bodyDiv w:val="1"/>
      <w:marLeft w:val="0"/>
      <w:marRight w:val="0"/>
      <w:marTop w:val="0"/>
      <w:marBottom w:val="0"/>
      <w:divBdr>
        <w:top w:val="none" w:sz="0" w:space="0" w:color="auto"/>
        <w:left w:val="none" w:sz="0" w:space="0" w:color="auto"/>
        <w:bottom w:val="none" w:sz="0" w:space="0" w:color="auto"/>
        <w:right w:val="none" w:sz="0" w:space="0" w:color="auto"/>
      </w:divBdr>
      <w:divsChild>
        <w:div w:id="1693451534">
          <w:marLeft w:val="480"/>
          <w:marRight w:val="0"/>
          <w:marTop w:val="0"/>
          <w:marBottom w:val="0"/>
          <w:divBdr>
            <w:top w:val="none" w:sz="0" w:space="0" w:color="auto"/>
            <w:left w:val="none" w:sz="0" w:space="0" w:color="auto"/>
            <w:bottom w:val="none" w:sz="0" w:space="0" w:color="auto"/>
            <w:right w:val="none" w:sz="0" w:space="0" w:color="auto"/>
          </w:divBdr>
        </w:div>
        <w:div w:id="77215374">
          <w:marLeft w:val="480"/>
          <w:marRight w:val="0"/>
          <w:marTop w:val="0"/>
          <w:marBottom w:val="0"/>
          <w:divBdr>
            <w:top w:val="none" w:sz="0" w:space="0" w:color="auto"/>
            <w:left w:val="none" w:sz="0" w:space="0" w:color="auto"/>
            <w:bottom w:val="none" w:sz="0" w:space="0" w:color="auto"/>
            <w:right w:val="none" w:sz="0" w:space="0" w:color="auto"/>
          </w:divBdr>
        </w:div>
        <w:div w:id="55279609">
          <w:marLeft w:val="480"/>
          <w:marRight w:val="0"/>
          <w:marTop w:val="0"/>
          <w:marBottom w:val="0"/>
          <w:divBdr>
            <w:top w:val="none" w:sz="0" w:space="0" w:color="auto"/>
            <w:left w:val="none" w:sz="0" w:space="0" w:color="auto"/>
            <w:bottom w:val="none" w:sz="0" w:space="0" w:color="auto"/>
            <w:right w:val="none" w:sz="0" w:space="0" w:color="auto"/>
          </w:divBdr>
        </w:div>
        <w:div w:id="765151441">
          <w:marLeft w:val="480"/>
          <w:marRight w:val="0"/>
          <w:marTop w:val="0"/>
          <w:marBottom w:val="0"/>
          <w:divBdr>
            <w:top w:val="none" w:sz="0" w:space="0" w:color="auto"/>
            <w:left w:val="none" w:sz="0" w:space="0" w:color="auto"/>
            <w:bottom w:val="none" w:sz="0" w:space="0" w:color="auto"/>
            <w:right w:val="none" w:sz="0" w:space="0" w:color="auto"/>
          </w:divBdr>
        </w:div>
        <w:div w:id="505679310">
          <w:marLeft w:val="480"/>
          <w:marRight w:val="0"/>
          <w:marTop w:val="0"/>
          <w:marBottom w:val="0"/>
          <w:divBdr>
            <w:top w:val="none" w:sz="0" w:space="0" w:color="auto"/>
            <w:left w:val="none" w:sz="0" w:space="0" w:color="auto"/>
            <w:bottom w:val="none" w:sz="0" w:space="0" w:color="auto"/>
            <w:right w:val="none" w:sz="0" w:space="0" w:color="auto"/>
          </w:divBdr>
        </w:div>
        <w:div w:id="382561297">
          <w:marLeft w:val="480"/>
          <w:marRight w:val="0"/>
          <w:marTop w:val="0"/>
          <w:marBottom w:val="0"/>
          <w:divBdr>
            <w:top w:val="none" w:sz="0" w:space="0" w:color="auto"/>
            <w:left w:val="none" w:sz="0" w:space="0" w:color="auto"/>
            <w:bottom w:val="none" w:sz="0" w:space="0" w:color="auto"/>
            <w:right w:val="none" w:sz="0" w:space="0" w:color="auto"/>
          </w:divBdr>
        </w:div>
        <w:div w:id="2115131229">
          <w:marLeft w:val="480"/>
          <w:marRight w:val="0"/>
          <w:marTop w:val="0"/>
          <w:marBottom w:val="0"/>
          <w:divBdr>
            <w:top w:val="none" w:sz="0" w:space="0" w:color="auto"/>
            <w:left w:val="none" w:sz="0" w:space="0" w:color="auto"/>
            <w:bottom w:val="none" w:sz="0" w:space="0" w:color="auto"/>
            <w:right w:val="none" w:sz="0" w:space="0" w:color="auto"/>
          </w:divBdr>
        </w:div>
        <w:div w:id="1052660379">
          <w:marLeft w:val="480"/>
          <w:marRight w:val="0"/>
          <w:marTop w:val="0"/>
          <w:marBottom w:val="0"/>
          <w:divBdr>
            <w:top w:val="none" w:sz="0" w:space="0" w:color="auto"/>
            <w:left w:val="none" w:sz="0" w:space="0" w:color="auto"/>
            <w:bottom w:val="none" w:sz="0" w:space="0" w:color="auto"/>
            <w:right w:val="none" w:sz="0" w:space="0" w:color="auto"/>
          </w:divBdr>
        </w:div>
        <w:div w:id="927231831">
          <w:marLeft w:val="480"/>
          <w:marRight w:val="0"/>
          <w:marTop w:val="0"/>
          <w:marBottom w:val="0"/>
          <w:divBdr>
            <w:top w:val="none" w:sz="0" w:space="0" w:color="auto"/>
            <w:left w:val="none" w:sz="0" w:space="0" w:color="auto"/>
            <w:bottom w:val="none" w:sz="0" w:space="0" w:color="auto"/>
            <w:right w:val="none" w:sz="0" w:space="0" w:color="auto"/>
          </w:divBdr>
        </w:div>
        <w:div w:id="1972398475">
          <w:marLeft w:val="480"/>
          <w:marRight w:val="0"/>
          <w:marTop w:val="0"/>
          <w:marBottom w:val="0"/>
          <w:divBdr>
            <w:top w:val="none" w:sz="0" w:space="0" w:color="auto"/>
            <w:left w:val="none" w:sz="0" w:space="0" w:color="auto"/>
            <w:bottom w:val="none" w:sz="0" w:space="0" w:color="auto"/>
            <w:right w:val="none" w:sz="0" w:space="0" w:color="auto"/>
          </w:divBdr>
        </w:div>
        <w:div w:id="456724315">
          <w:marLeft w:val="480"/>
          <w:marRight w:val="0"/>
          <w:marTop w:val="0"/>
          <w:marBottom w:val="0"/>
          <w:divBdr>
            <w:top w:val="none" w:sz="0" w:space="0" w:color="auto"/>
            <w:left w:val="none" w:sz="0" w:space="0" w:color="auto"/>
            <w:bottom w:val="none" w:sz="0" w:space="0" w:color="auto"/>
            <w:right w:val="none" w:sz="0" w:space="0" w:color="auto"/>
          </w:divBdr>
        </w:div>
        <w:div w:id="624578346">
          <w:marLeft w:val="480"/>
          <w:marRight w:val="0"/>
          <w:marTop w:val="0"/>
          <w:marBottom w:val="0"/>
          <w:divBdr>
            <w:top w:val="none" w:sz="0" w:space="0" w:color="auto"/>
            <w:left w:val="none" w:sz="0" w:space="0" w:color="auto"/>
            <w:bottom w:val="none" w:sz="0" w:space="0" w:color="auto"/>
            <w:right w:val="none" w:sz="0" w:space="0" w:color="auto"/>
          </w:divBdr>
        </w:div>
        <w:div w:id="443155779">
          <w:marLeft w:val="480"/>
          <w:marRight w:val="0"/>
          <w:marTop w:val="0"/>
          <w:marBottom w:val="0"/>
          <w:divBdr>
            <w:top w:val="none" w:sz="0" w:space="0" w:color="auto"/>
            <w:left w:val="none" w:sz="0" w:space="0" w:color="auto"/>
            <w:bottom w:val="none" w:sz="0" w:space="0" w:color="auto"/>
            <w:right w:val="none" w:sz="0" w:space="0" w:color="auto"/>
          </w:divBdr>
        </w:div>
        <w:div w:id="1780105779">
          <w:marLeft w:val="480"/>
          <w:marRight w:val="0"/>
          <w:marTop w:val="0"/>
          <w:marBottom w:val="0"/>
          <w:divBdr>
            <w:top w:val="none" w:sz="0" w:space="0" w:color="auto"/>
            <w:left w:val="none" w:sz="0" w:space="0" w:color="auto"/>
            <w:bottom w:val="none" w:sz="0" w:space="0" w:color="auto"/>
            <w:right w:val="none" w:sz="0" w:space="0" w:color="auto"/>
          </w:divBdr>
        </w:div>
        <w:div w:id="951862652">
          <w:marLeft w:val="480"/>
          <w:marRight w:val="0"/>
          <w:marTop w:val="0"/>
          <w:marBottom w:val="0"/>
          <w:divBdr>
            <w:top w:val="none" w:sz="0" w:space="0" w:color="auto"/>
            <w:left w:val="none" w:sz="0" w:space="0" w:color="auto"/>
            <w:bottom w:val="none" w:sz="0" w:space="0" w:color="auto"/>
            <w:right w:val="none" w:sz="0" w:space="0" w:color="auto"/>
          </w:divBdr>
        </w:div>
        <w:div w:id="906841112">
          <w:marLeft w:val="480"/>
          <w:marRight w:val="0"/>
          <w:marTop w:val="0"/>
          <w:marBottom w:val="0"/>
          <w:divBdr>
            <w:top w:val="none" w:sz="0" w:space="0" w:color="auto"/>
            <w:left w:val="none" w:sz="0" w:space="0" w:color="auto"/>
            <w:bottom w:val="none" w:sz="0" w:space="0" w:color="auto"/>
            <w:right w:val="none" w:sz="0" w:space="0" w:color="auto"/>
          </w:divBdr>
        </w:div>
        <w:div w:id="1353413610">
          <w:marLeft w:val="480"/>
          <w:marRight w:val="0"/>
          <w:marTop w:val="0"/>
          <w:marBottom w:val="0"/>
          <w:divBdr>
            <w:top w:val="none" w:sz="0" w:space="0" w:color="auto"/>
            <w:left w:val="none" w:sz="0" w:space="0" w:color="auto"/>
            <w:bottom w:val="none" w:sz="0" w:space="0" w:color="auto"/>
            <w:right w:val="none" w:sz="0" w:space="0" w:color="auto"/>
          </w:divBdr>
        </w:div>
        <w:div w:id="2123987033">
          <w:marLeft w:val="480"/>
          <w:marRight w:val="0"/>
          <w:marTop w:val="0"/>
          <w:marBottom w:val="0"/>
          <w:divBdr>
            <w:top w:val="none" w:sz="0" w:space="0" w:color="auto"/>
            <w:left w:val="none" w:sz="0" w:space="0" w:color="auto"/>
            <w:bottom w:val="none" w:sz="0" w:space="0" w:color="auto"/>
            <w:right w:val="none" w:sz="0" w:space="0" w:color="auto"/>
          </w:divBdr>
        </w:div>
        <w:div w:id="412360337">
          <w:marLeft w:val="480"/>
          <w:marRight w:val="0"/>
          <w:marTop w:val="0"/>
          <w:marBottom w:val="0"/>
          <w:divBdr>
            <w:top w:val="none" w:sz="0" w:space="0" w:color="auto"/>
            <w:left w:val="none" w:sz="0" w:space="0" w:color="auto"/>
            <w:bottom w:val="none" w:sz="0" w:space="0" w:color="auto"/>
            <w:right w:val="none" w:sz="0" w:space="0" w:color="auto"/>
          </w:divBdr>
        </w:div>
        <w:div w:id="617764319">
          <w:marLeft w:val="480"/>
          <w:marRight w:val="0"/>
          <w:marTop w:val="0"/>
          <w:marBottom w:val="0"/>
          <w:divBdr>
            <w:top w:val="none" w:sz="0" w:space="0" w:color="auto"/>
            <w:left w:val="none" w:sz="0" w:space="0" w:color="auto"/>
            <w:bottom w:val="none" w:sz="0" w:space="0" w:color="auto"/>
            <w:right w:val="none" w:sz="0" w:space="0" w:color="auto"/>
          </w:divBdr>
        </w:div>
        <w:div w:id="1813257357">
          <w:marLeft w:val="480"/>
          <w:marRight w:val="0"/>
          <w:marTop w:val="0"/>
          <w:marBottom w:val="0"/>
          <w:divBdr>
            <w:top w:val="none" w:sz="0" w:space="0" w:color="auto"/>
            <w:left w:val="none" w:sz="0" w:space="0" w:color="auto"/>
            <w:bottom w:val="none" w:sz="0" w:space="0" w:color="auto"/>
            <w:right w:val="none" w:sz="0" w:space="0" w:color="auto"/>
          </w:divBdr>
        </w:div>
        <w:div w:id="1363246929">
          <w:marLeft w:val="480"/>
          <w:marRight w:val="0"/>
          <w:marTop w:val="0"/>
          <w:marBottom w:val="0"/>
          <w:divBdr>
            <w:top w:val="none" w:sz="0" w:space="0" w:color="auto"/>
            <w:left w:val="none" w:sz="0" w:space="0" w:color="auto"/>
            <w:bottom w:val="none" w:sz="0" w:space="0" w:color="auto"/>
            <w:right w:val="none" w:sz="0" w:space="0" w:color="auto"/>
          </w:divBdr>
        </w:div>
        <w:div w:id="1673601402">
          <w:marLeft w:val="480"/>
          <w:marRight w:val="0"/>
          <w:marTop w:val="0"/>
          <w:marBottom w:val="0"/>
          <w:divBdr>
            <w:top w:val="none" w:sz="0" w:space="0" w:color="auto"/>
            <w:left w:val="none" w:sz="0" w:space="0" w:color="auto"/>
            <w:bottom w:val="none" w:sz="0" w:space="0" w:color="auto"/>
            <w:right w:val="none" w:sz="0" w:space="0" w:color="auto"/>
          </w:divBdr>
        </w:div>
        <w:div w:id="1146508266">
          <w:marLeft w:val="480"/>
          <w:marRight w:val="0"/>
          <w:marTop w:val="0"/>
          <w:marBottom w:val="0"/>
          <w:divBdr>
            <w:top w:val="none" w:sz="0" w:space="0" w:color="auto"/>
            <w:left w:val="none" w:sz="0" w:space="0" w:color="auto"/>
            <w:bottom w:val="none" w:sz="0" w:space="0" w:color="auto"/>
            <w:right w:val="none" w:sz="0" w:space="0" w:color="auto"/>
          </w:divBdr>
        </w:div>
        <w:div w:id="1518039282">
          <w:marLeft w:val="480"/>
          <w:marRight w:val="0"/>
          <w:marTop w:val="0"/>
          <w:marBottom w:val="0"/>
          <w:divBdr>
            <w:top w:val="none" w:sz="0" w:space="0" w:color="auto"/>
            <w:left w:val="none" w:sz="0" w:space="0" w:color="auto"/>
            <w:bottom w:val="none" w:sz="0" w:space="0" w:color="auto"/>
            <w:right w:val="none" w:sz="0" w:space="0" w:color="auto"/>
          </w:divBdr>
        </w:div>
        <w:div w:id="381557721">
          <w:marLeft w:val="480"/>
          <w:marRight w:val="0"/>
          <w:marTop w:val="0"/>
          <w:marBottom w:val="0"/>
          <w:divBdr>
            <w:top w:val="none" w:sz="0" w:space="0" w:color="auto"/>
            <w:left w:val="none" w:sz="0" w:space="0" w:color="auto"/>
            <w:bottom w:val="none" w:sz="0" w:space="0" w:color="auto"/>
            <w:right w:val="none" w:sz="0" w:space="0" w:color="auto"/>
          </w:divBdr>
        </w:div>
        <w:div w:id="1758597832">
          <w:marLeft w:val="480"/>
          <w:marRight w:val="0"/>
          <w:marTop w:val="0"/>
          <w:marBottom w:val="0"/>
          <w:divBdr>
            <w:top w:val="none" w:sz="0" w:space="0" w:color="auto"/>
            <w:left w:val="none" w:sz="0" w:space="0" w:color="auto"/>
            <w:bottom w:val="none" w:sz="0" w:space="0" w:color="auto"/>
            <w:right w:val="none" w:sz="0" w:space="0" w:color="auto"/>
          </w:divBdr>
        </w:div>
        <w:div w:id="169100231">
          <w:marLeft w:val="480"/>
          <w:marRight w:val="0"/>
          <w:marTop w:val="0"/>
          <w:marBottom w:val="0"/>
          <w:divBdr>
            <w:top w:val="none" w:sz="0" w:space="0" w:color="auto"/>
            <w:left w:val="none" w:sz="0" w:space="0" w:color="auto"/>
            <w:bottom w:val="none" w:sz="0" w:space="0" w:color="auto"/>
            <w:right w:val="none" w:sz="0" w:space="0" w:color="auto"/>
          </w:divBdr>
        </w:div>
      </w:divsChild>
    </w:div>
    <w:div w:id="1006977650">
      <w:bodyDiv w:val="1"/>
      <w:marLeft w:val="0"/>
      <w:marRight w:val="0"/>
      <w:marTop w:val="0"/>
      <w:marBottom w:val="0"/>
      <w:divBdr>
        <w:top w:val="none" w:sz="0" w:space="0" w:color="auto"/>
        <w:left w:val="none" w:sz="0" w:space="0" w:color="auto"/>
        <w:bottom w:val="none" w:sz="0" w:space="0" w:color="auto"/>
        <w:right w:val="none" w:sz="0" w:space="0" w:color="auto"/>
      </w:divBdr>
    </w:div>
    <w:div w:id="1009913079">
      <w:bodyDiv w:val="1"/>
      <w:marLeft w:val="0"/>
      <w:marRight w:val="0"/>
      <w:marTop w:val="0"/>
      <w:marBottom w:val="0"/>
      <w:divBdr>
        <w:top w:val="none" w:sz="0" w:space="0" w:color="auto"/>
        <w:left w:val="none" w:sz="0" w:space="0" w:color="auto"/>
        <w:bottom w:val="none" w:sz="0" w:space="0" w:color="auto"/>
        <w:right w:val="none" w:sz="0" w:space="0" w:color="auto"/>
      </w:divBdr>
      <w:divsChild>
        <w:div w:id="1466463560">
          <w:marLeft w:val="640"/>
          <w:marRight w:val="0"/>
          <w:marTop w:val="0"/>
          <w:marBottom w:val="0"/>
          <w:divBdr>
            <w:top w:val="none" w:sz="0" w:space="0" w:color="auto"/>
            <w:left w:val="none" w:sz="0" w:space="0" w:color="auto"/>
            <w:bottom w:val="none" w:sz="0" w:space="0" w:color="auto"/>
            <w:right w:val="none" w:sz="0" w:space="0" w:color="auto"/>
          </w:divBdr>
        </w:div>
        <w:div w:id="1889951590">
          <w:marLeft w:val="640"/>
          <w:marRight w:val="0"/>
          <w:marTop w:val="0"/>
          <w:marBottom w:val="0"/>
          <w:divBdr>
            <w:top w:val="none" w:sz="0" w:space="0" w:color="auto"/>
            <w:left w:val="none" w:sz="0" w:space="0" w:color="auto"/>
            <w:bottom w:val="none" w:sz="0" w:space="0" w:color="auto"/>
            <w:right w:val="none" w:sz="0" w:space="0" w:color="auto"/>
          </w:divBdr>
        </w:div>
        <w:div w:id="1768965391">
          <w:marLeft w:val="640"/>
          <w:marRight w:val="0"/>
          <w:marTop w:val="0"/>
          <w:marBottom w:val="0"/>
          <w:divBdr>
            <w:top w:val="none" w:sz="0" w:space="0" w:color="auto"/>
            <w:left w:val="none" w:sz="0" w:space="0" w:color="auto"/>
            <w:bottom w:val="none" w:sz="0" w:space="0" w:color="auto"/>
            <w:right w:val="none" w:sz="0" w:space="0" w:color="auto"/>
          </w:divBdr>
        </w:div>
        <w:div w:id="2112239772">
          <w:marLeft w:val="640"/>
          <w:marRight w:val="0"/>
          <w:marTop w:val="0"/>
          <w:marBottom w:val="0"/>
          <w:divBdr>
            <w:top w:val="none" w:sz="0" w:space="0" w:color="auto"/>
            <w:left w:val="none" w:sz="0" w:space="0" w:color="auto"/>
            <w:bottom w:val="none" w:sz="0" w:space="0" w:color="auto"/>
            <w:right w:val="none" w:sz="0" w:space="0" w:color="auto"/>
          </w:divBdr>
        </w:div>
        <w:div w:id="1520654658">
          <w:marLeft w:val="640"/>
          <w:marRight w:val="0"/>
          <w:marTop w:val="0"/>
          <w:marBottom w:val="0"/>
          <w:divBdr>
            <w:top w:val="none" w:sz="0" w:space="0" w:color="auto"/>
            <w:left w:val="none" w:sz="0" w:space="0" w:color="auto"/>
            <w:bottom w:val="none" w:sz="0" w:space="0" w:color="auto"/>
            <w:right w:val="none" w:sz="0" w:space="0" w:color="auto"/>
          </w:divBdr>
        </w:div>
        <w:div w:id="1221018436">
          <w:marLeft w:val="640"/>
          <w:marRight w:val="0"/>
          <w:marTop w:val="0"/>
          <w:marBottom w:val="0"/>
          <w:divBdr>
            <w:top w:val="none" w:sz="0" w:space="0" w:color="auto"/>
            <w:left w:val="none" w:sz="0" w:space="0" w:color="auto"/>
            <w:bottom w:val="none" w:sz="0" w:space="0" w:color="auto"/>
            <w:right w:val="none" w:sz="0" w:space="0" w:color="auto"/>
          </w:divBdr>
        </w:div>
        <w:div w:id="366444143">
          <w:marLeft w:val="640"/>
          <w:marRight w:val="0"/>
          <w:marTop w:val="0"/>
          <w:marBottom w:val="0"/>
          <w:divBdr>
            <w:top w:val="none" w:sz="0" w:space="0" w:color="auto"/>
            <w:left w:val="none" w:sz="0" w:space="0" w:color="auto"/>
            <w:bottom w:val="none" w:sz="0" w:space="0" w:color="auto"/>
            <w:right w:val="none" w:sz="0" w:space="0" w:color="auto"/>
          </w:divBdr>
        </w:div>
        <w:div w:id="243880307">
          <w:marLeft w:val="640"/>
          <w:marRight w:val="0"/>
          <w:marTop w:val="0"/>
          <w:marBottom w:val="0"/>
          <w:divBdr>
            <w:top w:val="none" w:sz="0" w:space="0" w:color="auto"/>
            <w:left w:val="none" w:sz="0" w:space="0" w:color="auto"/>
            <w:bottom w:val="none" w:sz="0" w:space="0" w:color="auto"/>
            <w:right w:val="none" w:sz="0" w:space="0" w:color="auto"/>
          </w:divBdr>
        </w:div>
        <w:div w:id="1193573761">
          <w:marLeft w:val="640"/>
          <w:marRight w:val="0"/>
          <w:marTop w:val="0"/>
          <w:marBottom w:val="0"/>
          <w:divBdr>
            <w:top w:val="none" w:sz="0" w:space="0" w:color="auto"/>
            <w:left w:val="none" w:sz="0" w:space="0" w:color="auto"/>
            <w:bottom w:val="none" w:sz="0" w:space="0" w:color="auto"/>
            <w:right w:val="none" w:sz="0" w:space="0" w:color="auto"/>
          </w:divBdr>
        </w:div>
        <w:div w:id="1863277260">
          <w:marLeft w:val="640"/>
          <w:marRight w:val="0"/>
          <w:marTop w:val="0"/>
          <w:marBottom w:val="0"/>
          <w:divBdr>
            <w:top w:val="none" w:sz="0" w:space="0" w:color="auto"/>
            <w:left w:val="none" w:sz="0" w:space="0" w:color="auto"/>
            <w:bottom w:val="none" w:sz="0" w:space="0" w:color="auto"/>
            <w:right w:val="none" w:sz="0" w:space="0" w:color="auto"/>
          </w:divBdr>
        </w:div>
        <w:div w:id="1939485061">
          <w:marLeft w:val="640"/>
          <w:marRight w:val="0"/>
          <w:marTop w:val="0"/>
          <w:marBottom w:val="0"/>
          <w:divBdr>
            <w:top w:val="none" w:sz="0" w:space="0" w:color="auto"/>
            <w:left w:val="none" w:sz="0" w:space="0" w:color="auto"/>
            <w:bottom w:val="none" w:sz="0" w:space="0" w:color="auto"/>
            <w:right w:val="none" w:sz="0" w:space="0" w:color="auto"/>
          </w:divBdr>
        </w:div>
        <w:div w:id="1321152923">
          <w:marLeft w:val="640"/>
          <w:marRight w:val="0"/>
          <w:marTop w:val="0"/>
          <w:marBottom w:val="0"/>
          <w:divBdr>
            <w:top w:val="none" w:sz="0" w:space="0" w:color="auto"/>
            <w:left w:val="none" w:sz="0" w:space="0" w:color="auto"/>
            <w:bottom w:val="none" w:sz="0" w:space="0" w:color="auto"/>
            <w:right w:val="none" w:sz="0" w:space="0" w:color="auto"/>
          </w:divBdr>
        </w:div>
        <w:div w:id="600534434">
          <w:marLeft w:val="640"/>
          <w:marRight w:val="0"/>
          <w:marTop w:val="0"/>
          <w:marBottom w:val="0"/>
          <w:divBdr>
            <w:top w:val="none" w:sz="0" w:space="0" w:color="auto"/>
            <w:left w:val="none" w:sz="0" w:space="0" w:color="auto"/>
            <w:bottom w:val="none" w:sz="0" w:space="0" w:color="auto"/>
            <w:right w:val="none" w:sz="0" w:space="0" w:color="auto"/>
          </w:divBdr>
        </w:div>
        <w:div w:id="88505342">
          <w:marLeft w:val="640"/>
          <w:marRight w:val="0"/>
          <w:marTop w:val="0"/>
          <w:marBottom w:val="0"/>
          <w:divBdr>
            <w:top w:val="none" w:sz="0" w:space="0" w:color="auto"/>
            <w:left w:val="none" w:sz="0" w:space="0" w:color="auto"/>
            <w:bottom w:val="none" w:sz="0" w:space="0" w:color="auto"/>
            <w:right w:val="none" w:sz="0" w:space="0" w:color="auto"/>
          </w:divBdr>
        </w:div>
        <w:div w:id="1684432102">
          <w:marLeft w:val="640"/>
          <w:marRight w:val="0"/>
          <w:marTop w:val="0"/>
          <w:marBottom w:val="0"/>
          <w:divBdr>
            <w:top w:val="none" w:sz="0" w:space="0" w:color="auto"/>
            <w:left w:val="none" w:sz="0" w:space="0" w:color="auto"/>
            <w:bottom w:val="none" w:sz="0" w:space="0" w:color="auto"/>
            <w:right w:val="none" w:sz="0" w:space="0" w:color="auto"/>
          </w:divBdr>
        </w:div>
        <w:div w:id="1966764596">
          <w:marLeft w:val="640"/>
          <w:marRight w:val="0"/>
          <w:marTop w:val="0"/>
          <w:marBottom w:val="0"/>
          <w:divBdr>
            <w:top w:val="none" w:sz="0" w:space="0" w:color="auto"/>
            <w:left w:val="none" w:sz="0" w:space="0" w:color="auto"/>
            <w:bottom w:val="none" w:sz="0" w:space="0" w:color="auto"/>
            <w:right w:val="none" w:sz="0" w:space="0" w:color="auto"/>
          </w:divBdr>
        </w:div>
        <w:div w:id="1449932349">
          <w:marLeft w:val="640"/>
          <w:marRight w:val="0"/>
          <w:marTop w:val="0"/>
          <w:marBottom w:val="0"/>
          <w:divBdr>
            <w:top w:val="none" w:sz="0" w:space="0" w:color="auto"/>
            <w:left w:val="none" w:sz="0" w:space="0" w:color="auto"/>
            <w:bottom w:val="none" w:sz="0" w:space="0" w:color="auto"/>
            <w:right w:val="none" w:sz="0" w:space="0" w:color="auto"/>
          </w:divBdr>
        </w:div>
        <w:div w:id="1801530910">
          <w:marLeft w:val="640"/>
          <w:marRight w:val="0"/>
          <w:marTop w:val="0"/>
          <w:marBottom w:val="0"/>
          <w:divBdr>
            <w:top w:val="none" w:sz="0" w:space="0" w:color="auto"/>
            <w:left w:val="none" w:sz="0" w:space="0" w:color="auto"/>
            <w:bottom w:val="none" w:sz="0" w:space="0" w:color="auto"/>
            <w:right w:val="none" w:sz="0" w:space="0" w:color="auto"/>
          </w:divBdr>
        </w:div>
        <w:div w:id="1261454743">
          <w:marLeft w:val="640"/>
          <w:marRight w:val="0"/>
          <w:marTop w:val="0"/>
          <w:marBottom w:val="0"/>
          <w:divBdr>
            <w:top w:val="none" w:sz="0" w:space="0" w:color="auto"/>
            <w:left w:val="none" w:sz="0" w:space="0" w:color="auto"/>
            <w:bottom w:val="none" w:sz="0" w:space="0" w:color="auto"/>
            <w:right w:val="none" w:sz="0" w:space="0" w:color="auto"/>
          </w:divBdr>
        </w:div>
        <w:div w:id="1281954332">
          <w:marLeft w:val="640"/>
          <w:marRight w:val="0"/>
          <w:marTop w:val="0"/>
          <w:marBottom w:val="0"/>
          <w:divBdr>
            <w:top w:val="none" w:sz="0" w:space="0" w:color="auto"/>
            <w:left w:val="none" w:sz="0" w:space="0" w:color="auto"/>
            <w:bottom w:val="none" w:sz="0" w:space="0" w:color="auto"/>
            <w:right w:val="none" w:sz="0" w:space="0" w:color="auto"/>
          </w:divBdr>
        </w:div>
        <w:div w:id="931397644">
          <w:marLeft w:val="640"/>
          <w:marRight w:val="0"/>
          <w:marTop w:val="0"/>
          <w:marBottom w:val="0"/>
          <w:divBdr>
            <w:top w:val="none" w:sz="0" w:space="0" w:color="auto"/>
            <w:left w:val="none" w:sz="0" w:space="0" w:color="auto"/>
            <w:bottom w:val="none" w:sz="0" w:space="0" w:color="auto"/>
            <w:right w:val="none" w:sz="0" w:space="0" w:color="auto"/>
          </w:divBdr>
        </w:div>
        <w:div w:id="1403605490">
          <w:marLeft w:val="640"/>
          <w:marRight w:val="0"/>
          <w:marTop w:val="0"/>
          <w:marBottom w:val="0"/>
          <w:divBdr>
            <w:top w:val="none" w:sz="0" w:space="0" w:color="auto"/>
            <w:left w:val="none" w:sz="0" w:space="0" w:color="auto"/>
            <w:bottom w:val="none" w:sz="0" w:space="0" w:color="auto"/>
            <w:right w:val="none" w:sz="0" w:space="0" w:color="auto"/>
          </w:divBdr>
        </w:div>
        <w:div w:id="1128545858">
          <w:marLeft w:val="640"/>
          <w:marRight w:val="0"/>
          <w:marTop w:val="0"/>
          <w:marBottom w:val="0"/>
          <w:divBdr>
            <w:top w:val="none" w:sz="0" w:space="0" w:color="auto"/>
            <w:left w:val="none" w:sz="0" w:space="0" w:color="auto"/>
            <w:bottom w:val="none" w:sz="0" w:space="0" w:color="auto"/>
            <w:right w:val="none" w:sz="0" w:space="0" w:color="auto"/>
          </w:divBdr>
        </w:div>
        <w:div w:id="352658325">
          <w:marLeft w:val="640"/>
          <w:marRight w:val="0"/>
          <w:marTop w:val="0"/>
          <w:marBottom w:val="0"/>
          <w:divBdr>
            <w:top w:val="none" w:sz="0" w:space="0" w:color="auto"/>
            <w:left w:val="none" w:sz="0" w:space="0" w:color="auto"/>
            <w:bottom w:val="none" w:sz="0" w:space="0" w:color="auto"/>
            <w:right w:val="none" w:sz="0" w:space="0" w:color="auto"/>
          </w:divBdr>
        </w:div>
        <w:div w:id="383914808">
          <w:marLeft w:val="640"/>
          <w:marRight w:val="0"/>
          <w:marTop w:val="0"/>
          <w:marBottom w:val="0"/>
          <w:divBdr>
            <w:top w:val="none" w:sz="0" w:space="0" w:color="auto"/>
            <w:left w:val="none" w:sz="0" w:space="0" w:color="auto"/>
            <w:bottom w:val="none" w:sz="0" w:space="0" w:color="auto"/>
            <w:right w:val="none" w:sz="0" w:space="0" w:color="auto"/>
          </w:divBdr>
        </w:div>
        <w:div w:id="1780759888">
          <w:marLeft w:val="640"/>
          <w:marRight w:val="0"/>
          <w:marTop w:val="0"/>
          <w:marBottom w:val="0"/>
          <w:divBdr>
            <w:top w:val="none" w:sz="0" w:space="0" w:color="auto"/>
            <w:left w:val="none" w:sz="0" w:space="0" w:color="auto"/>
            <w:bottom w:val="none" w:sz="0" w:space="0" w:color="auto"/>
            <w:right w:val="none" w:sz="0" w:space="0" w:color="auto"/>
          </w:divBdr>
        </w:div>
        <w:div w:id="1234388537">
          <w:marLeft w:val="640"/>
          <w:marRight w:val="0"/>
          <w:marTop w:val="0"/>
          <w:marBottom w:val="0"/>
          <w:divBdr>
            <w:top w:val="none" w:sz="0" w:space="0" w:color="auto"/>
            <w:left w:val="none" w:sz="0" w:space="0" w:color="auto"/>
            <w:bottom w:val="none" w:sz="0" w:space="0" w:color="auto"/>
            <w:right w:val="none" w:sz="0" w:space="0" w:color="auto"/>
          </w:divBdr>
        </w:div>
        <w:div w:id="313878061">
          <w:marLeft w:val="640"/>
          <w:marRight w:val="0"/>
          <w:marTop w:val="0"/>
          <w:marBottom w:val="0"/>
          <w:divBdr>
            <w:top w:val="none" w:sz="0" w:space="0" w:color="auto"/>
            <w:left w:val="none" w:sz="0" w:space="0" w:color="auto"/>
            <w:bottom w:val="none" w:sz="0" w:space="0" w:color="auto"/>
            <w:right w:val="none" w:sz="0" w:space="0" w:color="auto"/>
          </w:divBdr>
        </w:div>
        <w:div w:id="1994794206">
          <w:marLeft w:val="640"/>
          <w:marRight w:val="0"/>
          <w:marTop w:val="0"/>
          <w:marBottom w:val="0"/>
          <w:divBdr>
            <w:top w:val="none" w:sz="0" w:space="0" w:color="auto"/>
            <w:left w:val="none" w:sz="0" w:space="0" w:color="auto"/>
            <w:bottom w:val="none" w:sz="0" w:space="0" w:color="auto"/>
            <w:right w:val="none" w:sz="0" w:space="0" w:color="auto"/>
          </w:divBdr>
        </w:div>
        <w:div w:id="2109735220">
          <w:marLeft w:val="640"/>
          <w:marRight w:val="0"/>
          <w:marTop w:val="0"/>
          <w:marBottom w:val="0"/>
          <w:divBdr>
            <w:top w:val="none" w:sz="0" w:space="0" w:color="auto"/>
            <w:left w:val="none" w:sz="0" w:space="0" w:color="auto"/>
            <w:bottom w:val="none" w:sz="0" w:space="0" w:color="auto"/>
            <w:right w:val="none" w:sz="0" w:space="0" w:color="auto"/>
          </w:divBdr>
        </w:div>
        <w:div w:id="887760443">
          <w:marLeft w:val="640"/>
          <w:marRight w:val="0"/>
          <w:marTop w:val="0"/>
          <w:marBottom w:val="0"/>
          <w:divBdr>
            <w:top w:val="none" w:sz="0" w:space="0" w:color="auto"/>
            <w:left w:val="none" w:sz="0" w:space="0" w:color="auto"/>
            <w:bottom w:val="none" w:sz="0" w:space="0" w:color="auto"/>
            <w:right w:val="none" w:sz="0" w:space="0" w:color="auto"/>
          </w:divBdr>
        </w:div>
        <w:div w:id="865948610">
          <w:marLeft w:val="640"/>
          <w:marRight w:val="0"/>
          <w:marTop w:val="0"/>
          <w:marBottom w:val="0"/>
          <w:divBdr>
            <w:top w:val="none" w:sz="0" w:space="0" w:color="auto"/>
            <w:left w:val="none" w:sz="0" w:space="0" w:color="auto"/>
            <w:bottom w:val="none" w:sz="0" w:space="0" w:color="auto"/>
            <w:right w:val="none" w:sz="0" w:space="0" w:color="auto"/>
          </w:divBdr>
        </w:div>
        <w:div w:id="1360205803">
          <w:marLeft w:val="640"/>
          <w:marRight w:val="0"/>
          <w:marTop w:val="0"/>
          <w:marBottom w:val="0"/>
          <w:divBdr>
            <w:top w:val="none" w:sz="0" w:space="0" w:color="auto"/>
            <w:left w:val="none" w:sz="0" w:space="0" w:color="auto"/>
            <w:bottom w:val="none" w:sz="0" w:space="0" w:color="auto"/>
            <w:right w:val="none" w:sz="0" w:space="0" w:color="auto"/>
          </w:divBdr>
        </w:div>
        <w:div w:id="268124563">
          <w:marLeft w:val="640"/>
          <w:marRight w:val="0"/>
          <w:marTop w:val="0"/>
          <w:marBottom w:val="0"/>
          <w:divBdr>
            <w:top w:val="none" w:sz="0" w:space="0" w:color="auto"/>
            <w:left w:val="none" w:sz="0" w:space="0" w:color="auto"/>
            <w:bottom w:val="none" w:sz="0" w:space="0" w:color="auto"/>
            <w:right w:val="none" w:sz="0" w:space="0" w:color="auto"/>
          </w:divBdr>
        </w:div>
        <w:div w:id="861479231">
          <w:marLeft w:val="640"/>
          <w:marRight w:val="0"/>
          <w:marTop w:val="0"/>
          <w:marBottom w:val="0"/>
          <w:divBdr>
            <w:top w:val="none" w:sz="0" w:space="0" w:color="auto"/>
            <w:left w:val="none" w:sz="0" w:space="0" w:color="auto"/>
            <w:bottom w:val="none" w:sz="0" w:space="0" w:color="auto"/>
            <w:right w:val="none" w:sz="0" w:space="0" w:color="auto"/>
          </w:divBdr>
        </w:div>
        <w:div w:id="2061780779">
          <w:marLeft w:val="640"/>
          <w:marRight w:val="0"/>
          <w:marTop w:val="0"/>
          <w:marBottom w:val="0"/>
          <w:divBdr>
            <w:top w:val="none" w:sz="0" w:space="0" w:color="auto"/>
            <w:left w:val="none" w:sz="0" w:space="0" w:color="auto"/>
            <w:bottom w:val="none" w:sz="0" w:space="0" w:color="auto"/>
            <w:right w:val="none" w:sz="0" w:space="0" w:color="auto"/>
          </w:divBdr>
        </w:div>
        <w:div w:id="1415783537">
          <w:marLeft w:val="640"/>
          <w:marRight w:val="0"/>
          <w:marTop w:val="0"/>
          <w:marBottom w:val="0"/>
          <w:divBdr>
            <w:top w:val="none" w:sz="0" w:space="0" w:color="auto"/>
            <w:left w:val="none" w:sz="0" w:space="0" w:color="auto"/>
            <w:bottom w:val="none" w:sz="0" w:space="0" w:color="auto"/>
            <w:right w:val="none" w:sz="0" w:space="0" w:color="auto"/>
          </w:divBdr>
        </w:div>
        <w:div w:id="209802335">
          <w:marLeft w:val="640"/>
          <w:marRight w:val="0"/>
          <w:marTop w:val="0"/>
          <w:marBottom w:val="0"/>
          <w:divBdr>
            <w:top w:val="none" w:sz="0" w:space="0" w:color="auto"/>
            <w:left w:val="none" w:sz="0" w:space="0" w:color="auto"/>
            <w:bottom w:val="none" w:sz="0" w:space="0" w:color="auto"/>
            <w:right w:val="none" w:sz="0" w:space="0" w:color="auto"/>
          </w:divBdr>
        </w:div>
        <w:div w:id="1594824955">
          <w:marLeft w:val="640"/>
          <w:marRight w:val="0"/>
          <w:marTop w:val="0"/>
          <w:marBottom w:val="0"/>
          <w:divBdr>
            <w:top w:val="none" w:sz="0" w:space="0" w:color="auto"/>
            <w:left w:val="none" w:sz="0" w:space="0" w:color="auto"/>
            <w:bottom w:val="none" w:sz="0" w:space="0" w:color="auto"/>
            <w:right w:val="none" w:sz="0" w:space="0" w:color="auto"/>
          </w:divBdr>
        </w:div>
        <w:div w:id="1992977647">
          <w:marLeft w:val="640"/>
          <w:marRight w:val="0"/>
          <w:marTop w:val="0"/>
          <w:marBottom w:val="0"/>
          <w:divBdr>
            <w:top w:val="none" w:sz="0" w:space="0" w:color="auto"/>
            <w:left w:val="none" w:sz="0" w:space="0" w:color="auto"/>
            <w:bottom w:val="none" w:sz="0" w:space="0" w:color="auto"/>
            <w:right w:val="none" w:sz="0" w:space="0" w:color="auto"/>
          </w:divBdr>
        </w:div>
        <w:div w:id="701590271">
          <w:marLeft w:val="640"/>
          <w:marRight w:val="0"/>
          <w:marTop w:val="0"/>
          <w:marBottom w:val="0"/>
          <w:divBdr>
            <w:top w:val="none" w:sz="0" w:space="0" w:color="auto"/>
            <w:left w:val="none" w:sz="0" w:space="0" w:color="auto"/>
            <w:bottom w:val="none" w:sz="0" w:space="0" w:color="auto"/>
            <w:right w:val="none" w:sz="0" w:space="0" w:color="auto"/>
          </w:divBdr>
        </w:div>
        <w:div w:id="1511990547">
          <w:marLeft w:val="640"/>
          <w:marRight w:val="0"/>
          <w:marTop w:val="0"/>
          <w:marBottom w:val="0"/>
          <w:divBdr>
            <w:top w:val="none" w:sz="0" w:space="0" w:color="auto"/>
            <w:left w:val="none" w:sz="0" w:space="0" w:color="auto"/>
            <w:bottom w:val="none" w:sz="0" w:space="0" w:color="auto"/>
            <w:right w:val="none" w:sz="0" w:space="0" w:color="auto"/>
          </w:divBdr>
        </w:div>
        <w:div w:id="1848326133">
          <w:marLeft w:val="640"/>
          <w:marRight w:val="0"/>
          <w:marTop w:val="0"/>
          <w:marBottom w:val="0"/>
          <w:divBdr>
            <w:top w:val="none" w:sz="0" w:space="0" w:color="auto"/>
            <w:left w:val="none" w:sz="0" w:space="0" w:color="auto"/>
            <w:bottom w:val="none" w:sz="0" w:space="0" w:color="auto"/>
            <w:right w:val="none" w:sz="0" w:space="0" w:color="auto"/>
          </w:divBdr>
        </w:div>
        <w:div w:id="1110974878">
          <w:marLeft w:val="640"/>
          <w:marRight w:val="0"/>
          <w:marTop w:val="0"/>
          <w:marBottom w:val="0"/>
          <w:divBdr>
            <w:top w:val="none" w:sz="0" w:space="0" w:color="auto"/>
            <w:left w:val="none" w:sz="0" w:space="0" w:color="auto"/>
            <w:bottom w:val="none" w:sz="0" w:space="0" w:color="auto"/>
            <w:right w:val="none" w:sz="0" w:space="0" w:color="auto"/>
          </w:divBdr>
        </w:div>
        <w:div w:id="820318105">
          <w:marLeft w:val="640"/>
          <w:marRight w:val="0"/>
          <w:marTop w:val="0"/>
          <w:marBottom w:val="0"/>
          <w:divBdr>
            <w:top w:val="none" w:sz="0" w:space="0" w:color="auto"/>
            <w:left w:val="none" w:sz="0" w:space="0" w:color="auto"/>
            <w:bottom w:val="none" w:sz="0" w:space="0" w:color="auto"/>
            <w:right w:val="none" w:sz="0" w:space="0" w:color="auto"/>
          </w:divBdr>
        </w:div>
        <w:div w:id="2067558877">
          <w:marLeft w:val="640"/>
          <w:marRight w:val="0"/>
          <w:marTop w:val="0"/>
          <w:marBottom w:val="0"/>
          <w:divBdr>
            <w:top w:val="none" w:sz="0" w:space="0" w:color="auto"/>
            <w:left w:val="none" w:sz="0" w:space="0" w:color="auto"/>
            <w:bottom w:val="none" w:sz="0" w:space="0" w:color="auto"/>
            <w:right w:val="none" w:sz="0" w:space="0" w:color="auto"/>
          </w:divBdr>
        </w:div>
        <w:div w:id="1195532955">
          <w:marLeft w:val="640"/>
          <w:marRight w:val="0"/>
          <w:marTop w:val="0"/>
          <w:marBottom w:val="0"/>
          <w:divBdr>
            <w:top w:val="none" w:sz="0" w:space="0" w:color="auto"/>
            <w:left w:val="none" w:sz="0" w:space="0" w:color="auto"/>
            <w:bottom w:val="none" w:sz="0" w:space="0" w:color="auto"/>
            <w:right w:val="none" w:sz="0" w:space="0" w:color="auto"/>
          </w:divBdr>
        </w:div>
        <w:div w:id="1979190585">
          <w:marLeft w:val="640"/>
          <w:marRight w:val="0"/>
          <w:marTop w:val="0"/>
          <w:marBottom w:val="0"/>
          <w:divBdr>
            <w:top w:val="none" w:sz="0" w:space="0" w:color="auto"/>
            <w:left w:val="none" w:sz="0" w:space="0" w:color="auto"/>
            <w:bottom w:val="none" w:sz="0" w:space="0" w:color="auto"/>
            <w:right w:val="none" w:sz="0" w:space="0" w:color="auto"/>
          </w:divBdr>
        </w:div>
        <w:div w:id="1046566101">
          <w:marLeft w:val="640"/>
          <w:marRight w:val="0"/>
          <w:marTop w:val="0"/>
          <w:marBottom w:val="0"/>
          <w:divBdr>
            <w:top w:val="none" w:sz="0" w:space="0" w:color="auto"/>
            <w:left w:val="none" w:sz="0" w:space="0" w:color="auto"/>
            <w:bottom w:val="none" w:sz="0" w:space="0" w:color="auto"/>
            <w:right w:val="none" w:sz="0" w:space="0" w:color="auto"/>
          </w:divBdr>
        </w:div>
        <w:div w:id="319119368">
          <w:marLeft w:val="640"/>
          <w:marRight w:val="0"/>
          <w:marTop w:val="0"/>
          <w:marBottom w:val="0"/>
          <w:divBdr>
            <w:top w:val="none" w:sz="0" w:space="0" w:color="auto"/>
            <w:left w:val="none" w:sz="0" w:space="0" w:color="auto"/>
            <w:bottom w:val="none" w:sz="0" w:space="0" w:color="auto"/>
            <w:right w:val="none" w:sz="0" w:space="0" w:color="auto"/>
          </w:divBdr>
        </w:div>
        <w:div w:id="958953652">
          <w:marLeft w:val="640"/>
          <w:marRight w:val="0"/>
          <w:marTop w:val="0"/>
          <w:marBottom w:val="0"/>
          <w:divBdr>
            <w:top w:val="none" w:sz="0" w:space="0" w:color="auto"/>
            <w:left w:val="none" w:sz="0" w:space="0" w:color="auto"/>
            <w:bottom w:val="none" w:sz="0" w:space="0" w:color="auto"/>
            <w:right w:val="none" w:sz="0" w:space="0" w:color="auto"/>
          </w:divBdr>
        </w:div>
        <w:div w:id="1092553069">
          <w:marLeft w:val="640"/>
          <w:marRight w:val="0"/>
          <w:marTop w:val="0"/>
          <w:marBottom w:val="0"/>
          <w:divBdr>
            <w:top w:val="none" w:sz="0" w:space="0" w:color="auto"/>
            <w:left w:val="none" w:sz="0" w:space="0" w:color="auto"/>
            <w:bottom w:val="none" w:sz="0" w:space="0" w:color="auto"/>
            <w:right w:val="none" w:sz="0" w:space="0" w:color="auto"/>
          </w:divBdr>
        </w:div>
        <w:div w:id="391198884">
          <w:marLeft w:val="640"/>
          <w:marRight w:val="0"/>
          <w:marTop w:val="0"/>
          <w:marBottom w:val="0"/>
          <w:divBdr>
            <w:top w:val="none" w:sz="0" w:space="0" w:color="auto"/>
            <w:left w:val="none" w:sz="0" w:space="0" w:color="auto"/>
            <w:bottom w:val="none" w:sz="0" w:space="0" w:color="auto"/>
            <w:right w:val="none" w:sz="0" w:space="0" w:color="auto"/>
          </w:divBdr>
        </w:div>
        <w:div w:id="2058774833">
          <w:marLeft w:val="640"/>
          <w:marRight w:val="0"/>
          <w:marTop w:val="0"/>
          <w:marBottom w:val="0"/>
          <w:divBdr>
            <w:top w:val="none" w:sz="0" w:space="0" w:color="auto"/>
            <w:left w:val="none" w:sz="0" w:space="0" w:color="auto"/>
            <w:bottom w:val="none" w:sz="0" w:space="0" w:color="auto"/>
            <w:right w:val="none" w:sz="0" w:space="0" w:color="auto"/>
          </w:divBdr>
        </w:div>
        <w:div w:id="444545725">
          <w:marLeft w:val="640"/>
          <w:marRight w:val="0"/>
          <w:marTop w:val="0"/>
          <w:marBottom w:val="0"/>
          <w:divBdr>
            <w:top w:val="none" w:sz="0" w:space="0" w:color="auto"/>
            <w:left w:val="none" w:sz="0" w:space="0" w:color="auto"/>
            <w:bottom w:val="none" w:sz="0" w:space="0" w:color="auto"/>
            <w:right w:val="none" w:sz="0" w:space="0" w:color="auto"/>
          </w:divBdr>
        </w:div>
        <w:div w:id="2094013068">
          <w:marLeft w:val="640"/>
          <w:marRight w:val="0"/>
          <w:marTop w:val="0"/>
          <w:marBottom w:val="0"/>
          <w:divBdr>
            <w:top w:val="none" w:sz="0" w:space="0" w:color="auto"/>
            <w:left w:val="none" w:sz="0" w:space="0" w:color="auto"/>
            <w:bottom w:val="none" w:sz="0" w:space="0" w:color="auto"/>
            <w:right w:val="none" w:sz="0" w:space="0" w:color="auto"/>
          </w:divBdr>
        </w:div>
        <w:div w:id="1839346470">
          <w:marLeft w:val="640"/>
          <w:marRight w:val="0"/>
          <w:marTop w:val="0"/>
          <w:marBottom w:val="0"/>
          <w:divBdr>
            <w:top w:val="none" w:sz="0" w:space="0" w:color="auto"/>
            <w:left w:val="none" w:sz="0" w:space="0" w:color="auto"/>
            <w:bottom w:val="none" w:sz="0" w:space="0" w:color="auto"/>
            <w:right w:val="none" w:sz="0" w:space="0" w:color="auto"/>
          </w:divBdr>
        </w:div>
        <w:div w:id="1312097355">
          <w:marLeft w:val="640"/>
          <w:marRight w:val="0"/>
          <w:marTop w:val="0"/>
          <w:marBottom w:val="0"/>
          <w:divBdr>
            <w:top w:val="none" w:sz="0" w:space="0" w:color="auto"/>
            <w:left w:val="none" w:sz="0" w:space="0" w:color="auto"/>
            <w:bottom w:val="none" w:sz="0" w:space="0" w:color="auto"/>
            <w:right w:val="none" w:sz="0" w:space="0" w:color="auto"/>
          </w:divBdr>
        </w:div>
        <w:div w:id="876506479">
          <w:marLeft w:val="640"/>
          <w:marRight w:val="0"/>
          <w:marTop w:val="0"/>
          <w:marBottom w:val="0"/>
          <w:divBdr>
            <w:top w:val="none" w:sz="0" w:space="0" w:color="auto"/>
            <w:left w:val="none" w:sz="0" w:space="0" w:color="auto"/>
            <w:bottom w:val="none" w:sz="0" w:space="0" w:color="auto"/>
            <w:right w:val="none" w:sz="0" w:space="0" w:color="auto"/>
          </w:divBdr>
        </w:div>
        <w:div w:id="1403212961">
          <w:marLeft w:val="640"/>
          <w:marRight w:val="0"/>
          <w:marTop w:val="0"/>
          <w:marBottom w:val="0"/>
          <w:divBdr>
            <w:top w:val="none" w:sz="0" w:space="0" w:color="auto"/>
            <w:left w:val="none" w:sz="0" w:space="0" w:color="auto"/>
            <w:bottom w:val="none" w:sz="0" w:space="0" w:color="auto"/>
            <w:right w:val="none" w:sz="0" w:space="0" w:color="auto"/>
          </w:divBdr>
        </w:div>
        <w:div w:id="972564704">
          <w:marLeft w:val="640"/>
          <w:marRight w:val="0"/>
          <w:marTop w:val="0"/>
          <w:marBottom w:val="0"/>
          <w:divBdr>
            <w:top w:val="none" w:sz="0" w:space="0" w:color="auto"/>
            <w:left w:val="none" w:sz="0" w:space="0" w:color="auto"/>
            <w:bottom w:val="none" w:sz="0" w:space="0" w:color="auto"/>
            <w:right w:val="none" w:sz="0" w:space="0" w:color="auto"/>
          </w:divBdr>
        </w:div>
        <w:div w:id="818230497">
          <w:marLeft w:val="640"/>
          <w:marRight w:val="0"/>
          <w:marTop w:val="0"/>
          <w:marBottom w:val="0"/>
          <w:divBdr>
            <w:top w:val="none" w:sz="0" w:space="0" w:color="auto"/>
            <w:left w:val="none" w:sz="0" w:space="0" w:color="auto"/>
            <w:bottom w:val="none" w:sz="0" w:space="0" w:color="auto"/>
            <w:right w:val="none" w:sz="0" w:space="0" w:color="auto"/>
          </w:divBdr>
        </w:div>
        <w:div w:id="1168836306">
          <w:marLeft w:val="640"/>
          <w:marRight w:val="0"/>
          <w:marTop w:val="0"/>
          <w:marBottom w:val="0"/>
          <w:divBdr>
            <w:top w:val="none" w:sz="0" w:space="0" w:color="auto"/>
            <w:left w:val="none" w:sz="0" w:space="0" w:color="auto"/>
            <w:bottom w:val="none" w:sz="0" w:space="0" w:color="auto"/>
            <w:right w:val="none" w:sz="0" w:space="0" w:color="auto"/>
          </w:divBdr>
        </w:div>
        <w:div w:id="634869653">
          <w:marLeft w:val="640"/>
          <w:marRight w:val="0"/>
          <w:marTop w:val="0"/>
          <w:marBottom w:val="0"/>
          <w:divBdr>
            <w:top w:val="none" w:sz="0" w:space="0" w:color="auto"/>
            <w:left w:val="none" w:sz="0" w:space="0" w:color="auto"/>
            <w:bottom w:val="none" w:sz="0" w:space="0" w:color="auto"/>
            <w:right w:val="none" w:sz="0" w:space="0" w:color="auto"/>
          </w:divBdr>
        </w:div>
        <w:div w:id="248584010">
          <w:marLeft w:val="640"/>
          <w:marRight w:val="0"/>
          <w:marTop w:val="0"/>
          <w:marBottom w:val="0"/>
          <w:divBdr>
            <w:top w:val="none" w:sz="0" w:space="0" w:color="auto"/>
            <w:left w:val="none" w:sz="0" w:space="0" w:color="auto"/>
            <w:bottom w:val="none" w:sz="0" w:space="0" w:color="auto"/>
            <w:right w:val="none" w:sz="0" w:space="0" w:color="auto"/>
          </w:divBdr>
        </w:div>
        <w:div w:id="260454559">
          <w:marLeft w:val="640"/>
          <w:marRight w:val="0"/>
          <w:marTop w:val="0"/>
          <w:marBottom w:val="0"/>
          <w:divBdr>
            <w:top w:val="none" w:sz="0" w:space="0" w:color="auto"/>
            <w:left w:val="none" w:sz="0" w:space="0" w:color="auto"/>
            <w:bottom w:val="none" w:sz="0" w:space="0" w:color="auto"/>
            <w:right w:val="none" w:sz="0" w:space="0" w:color="auto"/>
          </w:divBdr>
        </w:div>
        <w:div w:id="1296177266">
          <w:marLeft w:val="640"/>
          <w:marRight w:val="0"/>
          <w:marTop w:val="0"/>
          <w:marBottom w:val="0"/>
          <w:divBdr>
            <w:top w:val="none" w:sz="0" w:space="0" w:color="auto"/>
            <w:left w:val="none" w:sz="0" w:space="0" w:color="auto"/>
            <w:bottom w:val="none" w:sz="0" w:space="0" w:color="auto"/>
            <w:right w:val="none" w:sz="0" w:space="0" w:color="auto"/>
          </w:divBdr>
        </w:div>
        <w:div w:id="1679891316">
          <w:marLeft w:val="640"/>
          <w:marRight w:val="0"/>
          <w:marTop w:val="0"/>
          <w:marBottom w:val="0"/>
          <w:divBdr>
            <w:top w:val="none" w:sz="0" w:space="0" w:color="auto"/>
            <w:left w:val="none" w:sz="0" w:space="0" w:color="auto"/>
            <w:bottom w:val="none" w:sz="0" w:space="0" w:color="auto"/>
            <w:right w:val="none" w:sz="0" w:space="0" w:color="auto"/>
          </w:divBdr>
        </w:div>
        <w:div w:id="772823733">
          <w:marLeft w:val="640"/>
          <w:marRight w:val="0"/>
          <w:marTop w:val="0"/>
          <w:marBottom w:val="0"/>
          <w:divBdr>
            <w:top w:val="none" w:sz="0" w:space="0" w:color="auto"/>
            <w:left w:val="none" w:sz="0" w:space="0" w:color="auto"/>
            <w:bottom w:val="none" w:sz="0" w:space="0" w:color="auto"/>
            <w:right w:val="none" w:sz="0" w:space="0" w:color="auto"/>
          </w:divBdr>
        </w:div>
        <w:div w:id="1649749847">
          <w:marLeft w:val="640"/>
          <w:marRight w:val="0"/>
          <w:marTop w:val="0"/>
          <w:marBottom w:val="0"/>
          <w:divBdr>
            <w:top w:val="none" w:sz="0" w:space="0" w:color="auto"/>
            <w:left w:val="none" w:sz="0" w:space="0" w:color="auto"/>
            <w:bottom w:val="none" w:sz="0" w:space="0" w:color="auto"/>
            <w:right w:val="none" w:sz="0" w:space="0" w:color="auto"/>
          </w:divBdr>
        </w:div>
      </w:divsChild>
    </w:div>
    <w:div w:id="1013646153">
      <w:bodyDiv w:val="1"/>
      <w:marLeft w:val="0"/>
      <w:marRight w:val="0"/>
      <w:marTop w:val="0"/>
      <w:marBottom w:val="0"/>
      <w:divBdr>
        <w:top w:val="none" w:sz="0" w:space="0" w:color="auto"/>
        <w:left w:val="none" w:sz="0" w:space="0" w:color="auto"/>
        <w:bottom w:val="none" w:sz="0" w:space="0" w:color="auto"/>
        <w:right w:val="none" w:sz="0" w:space="0" w:color="auto"/>
      </w:divBdr>
    </w:div>
    <w:div w:id="1014843095">
      <w:bodyDiv w:val="1"/>
      <w:marLeft w:val="0"/>
      <w:marRight w:val="0"/>
      <w:marTop w:val="0"/>
      <w:marBottom w:val="0"/>
      <w:divBdr>
        <w:top w:val="none" w:sz="0" w:space="0" w:color="auto"/>
        <w:left w:val="none" w:sz="0" w:space="0" w:color="auto"/>
        <w:bottom w:val="none" w:sz="0" w:space="0" w:color="auto"/>
        <w:right w:val="none" w:sz="0" w:space="0" w:color="auto"/>
      </w:divBdr>
      <w:divsChild>
        <w:div w:id="185874377">
          <w:marLeft w:val="480"/>
          <w:marRight w:val="0"/>
          <w:marTop w:val="0"/>
          <w:marBottom w:val="0"/>
          <w:divBdr>
            <w:top w:val="none" w:sz="0" w:space="0" w:color="auto"/>
            <w:left w:val="none" w:sz="0" w:space="0" w:color="auto"/>
            <w:bottom w:val="none" w:sz="0" w:space="0" w:color="auto"/>
            <w:right w:val="none" w:sz="0" w:space="0" w:color="auto"/>
          </w:divBdr>
        </w:div>
        <w:div w:id="953824130">
          <w:marLeft w:val="480"/>
          <w:marRight w:val="0"/>
          <w:marTop w:val="0"/>
          <w:marBottom w:val="0"/>
          <w:divBdr>
            <w:top w:val="none" w:sz="0" w:space="0" w:color="auto"/>
            <w:left w:val="none" w:sz="0" w:space="0" w:color="auto"/>
            <w:bottom w:val="none" w:sz="0" w:space="0" w:color="auto"/>
            <w:right w:val="none" w:sz="0" w:space="0" w:color="auto"/>
          </w:divBdr>
        </w:div>
        <w:div w:id="422189866">
          <w:marLeft w:val="480"/>
          <w:marRight w:val="0"/>
          <w:marTop w:val="0"/>
          <w:marBottom w:val="0"/>
          <w:divBdr>
            <w:top w:val="none" w:sz="0" w:space="0" w:color="auto"/>
            <w:left w:val="none" w:sz="0" w:space="0" w:color="auto"/>
            <w:bottom w:val="none" w:sz="0" w:space="0" w:color="auto"/>
            <w:right w:val="none" w:sz="0" w:space="0" w:color="auto"/>
          </w:divBdr>
        </w:div>
        <w:div w:id="510025296">
          <w:marLeft w:val="480"/>
          <w:marRight w:val="0"/>
          <w:marTop w:val="0"/>
          <w:marBottom w:val="0"/>
          <w:divBdr>
            <w:top w:val="none" w:sz="0" w:space="0" w:color="auto"/>
            <w:left w:val="none" w:sz="0" w:space="0" w:color="auto"/>
            <w:bottom w:val="none" w:sz="0" w:space="0" w:color="auto"/>
            <w:right w:val="none" w:sz="0" w:space="0" w:color="auto"/>
          </w:divBdr>
        </w:div>
        <w:div w:id="1149053981">
          <w:marLeft w:val="480"/>
          <w:marRight w:val="0"/>
          <w:marTop w:val="0"/>
          <w:marBottom w:val="0"/>
          <w:divBdr>
            <w:top w:val="none" w:sz="0" w:space="0" w:color="auto"/>
            <w:left w:val="none" w:sz="0" w:space="0" w:color="auto"/>
            <w:bottom w:val="none" w:sz="0" w:space="0" w:color="auto"/>
            <w:right w:val="none" w:sz="0" w:space="0" w:color="auto"/>
          </w:divBdr>
        </w:div>
        <w:div w:id="1566061816">
          <w:marLeft w:val="480"/>
          <w:marRight w:val="0"/>
          <w:marTop w:val="0"/>
          <w:marBottom w:val="0"/>
          <w:divBdr>
            <w:top w:val="none" w:sz="0" w:space="0" w:color="auto"/>
            <w:left w:val="none" w:sz="0" w:space="0" w:color="auto"/>
            <w:bottom w:val="none" w:sz="0" w:space="0" w:color="auto"/>
            <w:right w:val="none" w:sz="0" w:space="0" w:color="auto"/>
          </w:divBdr>
        </w:div>
        <w:div w:id="386950819">
          <w:marLeft w:val="480"/>
          <w:marRight w:val="0"/>
          <w:marTop w:val="0"/>
          <w:marBottom w:val="0"/>
          <w:divBdr>
            <w:top w:val="none" w:sz="0" w:space="0" w:color="auto"/>
            <w:left w:val="none" w:sz="0" w:space="0" w:color="auto"/>
            <w:bottom w:val="none" w:sz="0" w:space="0" w:color="auto"/>
            <w:right w:val="none" w:sz="0" w:space="0" w:color="auto"/>
          </w:divBdr>
        </w:div>
        <w:div w:id="702053802">
          <w:marLeft w:val="480"/>
          <w:marRight w:val="0"/>
          <w:marTop w:val="0"/>
          <w:marBottom w:val="0"/>
          <w:divBdr>
            <w:top w:val="none" w:sz="0" w:space="0" w:color="auto"/>
            <w:left w:val="none" w:sz="0" w:space="0" w:color="auto"/>
            <w:bottom w:val="none" w:sz="0" w:space="0" w:color="auto"/>
            <w:right w:val="none" w:sz="0" w:space="0" w:color="auto"/>
          </w:divBdr>
        </w:div>
        <w:div w:id="2125535912">
          <w:marLeft w:val="480"/>
          <w:marRight w:val="0"/>
          <w:marTop w:val="0"/>
          <w:marBottom w:val="0"/>
          <w:divBdr>
            <w:top w:val="none" w:sz="0" w:space="0" w:color="auto"/>
            <w:left w:val="none" w:sz="0" w:space="0" w:color="auto"/>
            <w:bottom w:val="none" w:sz="0" w:space="0" w:color="auto"/>
            <w:right w:val="none" w:sz="0" w:space="0" w:color="auto"/>
          </w:divBdr>
        </w:div>
        <w:div w:id="639772986">
          <w:marLeft w:val="480"/>
          <w:marRight w:val="0"/>
          <w:marTop w:val="0"/>
          <w:marBottom w:val="0"/>
          <w:divBdr>
            <w:top w:val="none" w:sz="0" w:space="0" w:color="auto"/>
            <w:left w:val="none" w:sz="0" w:space="0" w:color="auto"/>
            <w:bottom w:val="none" w:sz="0" w:space="0" w:color="auto"/>
            <w:right w:val="none" w:sz="0" w:space="0" w:color="auto"/>
          </w:divBdr>
        </w:div>
        <w:div w:id="649864692">
          <w:marLeft w:val="480"/>
          <w:marRight w:val="0"/>
          <w:marTop w:val="0"/>
          <w:marBottom w:val="0"/>
          <w:divBdr>
            <w:top w:val="none" w:sz="0" w:space="0" w:color="auto"/>
            <w:left w:val="none" w:sz="0" w:space="0" w:color="auto"/>
            <w:bottom w:val="none" w:sz="0" w:space="0" w:color="auto"/>
            <w:right w:val="none" w:sz="0" w:space="0" w:color="auto"/>
          </w:divBdr>
        </w:div>
        <w:div w:id="666247355">
          <w:marLeft w:val="480"/>
          <w:marRight w:val="0"/>
          <w:marTop w:val="0"/>
          <w:marBottom w:val="0"/>
          <w:divBdr>
            <w:top w:val="none" w:sz="0" w:space="0" w:color="auto"/>
            <w:left w:val="none" w:sz="0" w:space="0" w:color="auto"/>
            <w:bottom w:val="none" w:sz="0" w:space="0" w:color="auto"/>
            <w:right w:val="none" w:sz="0" w:space="0" w:color="auto"/>
          </w:divBdr>
        </w:div>
        <w:div w:id="707334233">
          <w:marLeft w:val="480"/>
          <w:marRight w:val="0"/>
          <w:marTop w:val="0"/>
          <w:marBottom w:val="0"/>
          <w:divBdr>
            <w:top w:val="none" w:sz="0" w:space="0" w:color="auto"/>
            <w:left w:val="none" w:sz="0" w:space="0" w:color="auto"/>
            <w:bottom w:val="none" w:sz="0" w:space="0" w:color="auto"/>
            <w:right w:val="none" w:sz="0" w:space="0" w:color="auto"/>
          </w:divBdr>
        </w:div>
        <w:div w:id="746537720">
          <w:marLeft w:val="480"/>
          <w:marRight w:val="0"/>
          <w:marTop w:val="0"/>
          <w:marBottom w:val="0"/>
          <w:divBdr>
            <w:top w:val="none" w:sz="0" w:space="0" w:color="auto"/>
            <w:left w:val="none" w:sz="0" w:space="0" w:color="auto"/>
            <w:bottom w:val="none" w:sz="0" w:space="0" w:color="auto"/>
            <w:right w:val="none" w:sz="0" w:space="0" w:color="auto"/>
          </w:divBdr>
        </w:div>
        <w:div w:id="1155877606">
          <w:marLeft w:val="480"/>
          <w:marRight w:val="0"/>
          <w:marTop w:val="0"/>
          <w:marBottom w:val="0"/>
          <w:divBdr>
            <w:top w:val="none" w:sz="0" w:space="0" w:color="auto"/>
            <w:left w:val="none" w:sz="0" w:space="0" w:color="auto"/>
            <w:bottom w:val="none" w:sz="0" w:space="0" w:color="auto"/>
            <w:right w:val="none" w:sz="0" w:space="0" w:color="auto"/>
          </w:divBdr>
        </w:div>
        <w:div w:id="1974673844">
          <w:marLeft w:val="480"/>
          <w:marRight w:val="0"/>
          <w:marTop w:val="0"/>
          <w:marBottom w:val="0"/>
          <w:divBdr>
            <w:top w:val="none" w:sz="0" w:space="0" w:color="auto"/>
            <w:left w:val="none" w:sz="0" w:space="0" w:color="auto"/>
            <w:bottom w:val="none" w:sz="0" w:space="0" w:color="auto"/>
            <w:right w:val="none" w:sz="0" w:space="0" w:color="auto"/>
          </w:divBdr>
        </w:div>
        <w:div w:id="168103187">
          <w:marLeft w:val="480"/>
          <w:marRight w:val="0"/>
          <w:marTop w:val="0"/>
          <w:marBottom w:val="0"/>
          <w:divBdr>
            <w:top w:val="none" w:sz="0" w:space="0" w:color="auto"/>
            <w:left w:val="none" w:sz="0" w:space="0" w:color="auto"/>
            <w:bottom w:val="none" w:sz="0" w:space="0" w:color="auto"/>
            <w:right w:val="none" w:sz="0" w:space="0" w:color="auto"/>
          </w:divBdr>
        </w:div>
        <w:div w:id="609243494">
          <w:marLeft w:val="480"/>
          <w:marRight w:val="0"/>
          <w:marTop w:val="0"/>
          <w:marBottom w:val="0"/>
          <w:divBdr>
            <w:top w:val="none" w:sz="0" w:space="0" w:color="auto"/>
            <w:left w:val="none" w:sz="0" w:space="0" w:color="auto"/>
            <w:bottom w:val="none" w:sz="0" w:space="0" w:color="auto"/>
            <w:right w:val="none" w:sz="0" w:space="0" w:color="auto"/>
          </w:divBdr>
        </w:div>
        <w:div w:id="1416702319">
          <w:marLeft w:val="480"/>
          <w:marRight w:val="0"/>
          <w:marTop w:val="0"/>
          <w:marBottom w:val="0"/>
          <w:divBdr>
            <w:top w:val="none" w:sz="0" w:space="0" w:color="auto"/>
            <w:left w:val="none" w:sz="0" w:space="0" w:color="auto"/>
            <w:bottom w:val="none" w:sz="0" w:space="0" w:color="auto"/>
            <w:right w:val="none" w:sz="0" w:space="0" w:color="auto"/>
          </w:divBdr>
        </w:div>
        <w:div w:id="179780919">
          <w:marLeft w:val="480"/>
          <w:marRight w:val="0"/>
          <w:marTop w:val="0"/>
          <w:marBottom w:val="0"/>
          <w:divBdr>
            <w:top w:val="none" w:sz="0" w:space="0" w:color="auto"/>
            <w:left w:val="none" w:sz="0" w:space="0" w:color="auto"/>
            <w:bottom w:val="none" w:sz="0" w:space="0" w:color="auto"/>
            <w:right w:val="none" w:sz="0" w:space="0" w:color="auto"/>
          </w:divBdr>
        </w:div>
        <w:div w:id="2072724607">
          <w:marLeft w:val="480"/>
          <w:marRight w:val="0"/>
          <w:marTop w:val="0"/>
          <w:marBottom w:val="0"/>
          <w:divBdr>
            <w:top w:val="none" w:sz="0" w:space="0" w:color="auto"/>
            <w:left w:val="none" w:sz="0" w:space="0" w:color="auto"/>
            <w:bottom w:val="none" w:sz="0" w:space="0" w:color="auto"/>
            <w:right w:val="none" w:sz="0" w:space="0" w:color="auto"/>
          </w:divBdr>
        </w:div>
        <w:div w:id="1645309805">
          <w:marLeft w:val="480"/>
          <w:marRight w:val="0"/>
          <w:marTop w:val="0"/>
          <w:marBottom w:val="0"/>
          <w:divBdr>
            <w:top w:val="none" w:sz="0" w:space="0" w:color="auto"/>
            <w:left w:val="none" w:sz="0" w:space="0" w:color="auto"/>
            <w:bottom w:val="none" w:sz="0" w:space="0" w:color="auto"/>
            <w:right w:val="none" w:sz="0" w:space="0" w:color="auto"/>
          </w:divBdr>
        </w:div>
        <w:div w:id="1545092641">
          <w:marLeft w:val="480"/>
          <w:marRight w:val="0"/>
          <w:marTop w:val="0"/>
          <w:marBottom w:val="0"/>
          <w:divBdr>
            <w:top w:val="none" w:sz="0" w:space="0" w:color="auto"/>
            <w:left w:val="none" w:sz="0" w:space="0" w:color="auto"/>
            <w:bottom w:val="none" w:sz="0" w:space="0" w:color="auto"/>
            <w:right w:val="none" w:sz="0" w:space="0" w:color="auto"/>
          </w:divBdr>
        </w:div>
        <w:div w:id="138309784">
          <w:marLeft w:val="480"/>
          <w:marRight w:val="0"/>
          <w:marTop w:val="0"/>
          <w:marBottom w:val="0"/>
          <w:divBdr>
            <w:top w:val="none" w:sz="0" w:space="0" w:color="auto"/>
            <w:left w:val="none" w:sz="0" w:space="0" w:color="auto"/>
            <w:bottom w:val="none" w:sz="0" w:space="0" w:color="auto"/>
            <w:right w:val="none" w:sz="0" w:space="0" w:color="auto"/>
          </w:divBdr>
        </w:div>
        <w:div w:id="668991832">
          <w:marLeft w:val="480"/>
          <w:marRight w:val="0"/>
          <w:marTop w:val="0"/>
          <w:marBottom w:val="0"/>
          <w:divBdr>
            <w:top w:val="none" w:sz="0" w:space="0" w:color="auto"/>
            <w:left w:val="none" w:sz="0" w:space="0" w:color="auto"/>
            <w:bottom w:val="none" w:sz="0" w:space="0" w:color="auto"/>
            <w:right w:val="none" w:sz="0" w:space="0" w:color="auto"/>
          </w:divBdr>
        </w:div>
        <w:div w:id="589313960">
          <w:marLeft w:val="480"/>
          <w:marRight w:val="0"/>
          <w:marTop w:val="0"/>
          <w:marBottom w:val="0"/>
          <w:divBdr>
            <w:top w:val="none" w:sz="0" w:space="0" w:color="auto"/>
            <w:left w:val="none" w:sz="0" w:space="0" w:color="auto"/>
            <w:bottom w:val="none" w:sz="0" w:space="0" w:color="auto"/>
            <w:right w:val="none" w:sz="0" w:space="0" w:color="auto"/>
          </w:divBdr>
        </w:div>
        <w:div w:id="1280602104">
          <w:marLeft w:val="480"/>
          <w:marRight w:val="0"/>
          <w:marTop w:val="0"/>
          <w:marBottom w:val="0"/>
          <w:divBdr>
            <w:top w:val="none" w:sz="0" w:space="0" w:color="auto"/>
            <w:left w:val="none" w:sz="0" w:space="0" w:color="auto"/>
            <w:bottom w:val="none" w:sz="0" w:space="0" w:color="auto"/>
            <w:right w:val="none" w:sz="0" w:space="0" w:color="auto"/>
          </w:divBdr>
        </w:div>
        <w:div w:id="933708363">
          <w:marLeft w:val="480"/>
          <w:marRight w:val="0"/>
          <w:marTop w:val="0"/>
          <w:marBottom w:val="0"/>
          <w:divBdr>
            <w:top w:val="none" w:sz="0" w:space="0" w:color="auto"/>
            <w:left w:val="none" w:sz="0" w:space="0" w:color="auto"/>
            <w:bottom w:val="none" w:sz="0" w:space="0" w:color="auto"/>
            <w:right w:val="none" w:sz="0" w:space="0" w:color="auto"/>
          </w:divBdr>
        </w:div>
        <w:div w:id="1248418437">
          <w:marLeft w:val="480"/>
          <w:marRight w:val="0"/>
          <w:marTop w:val="0"/>
          <w:marBottom w:val="0"/>
          <w:divBdr>
            <w:top w:val="none" w:sz="0" w:space="0" w:color="auto"/>
            <w:left w:val="none" w:sz="0" w:space="0" w:color="auto"/>
            <w:bottom w:val="none" w:sz="0" w:space="0" w:color="auto"/>
            <w:right w:val="none" w:sz="0" w:space="0" w:color="auto"/>
          </w:divBdr>
        </w:div>
        <w:div w:id="850023286">
          <w:marLeft w:val="480"/>
          <w:marRight w:val="0"/>
          <w:marTop w:val="0"/>
          <w:marBottom w:val="0"/>
          <w:divBdr>
            <w:top w:val="none" w:sz="0" w:space="0" w:color="auto"/>
            <w:left w:val="none" w:sz="0" w:space="0" w:color="auto"/>
            <w:bottom w:val="none" w:sz="0" w:space="0" w:color="auto"/>
            <w:right w:val="none" w:sz="0" w:space="0" w:color="auto"/>
          </w:divBdr>
        </w:div>
        <w:div w:id="1782605606">
          <w:marLeft w:val="480"/>
          <w:marRight w:val="0"/>
          <w:marTop w:val="0"/>
          <w:marBottom w:val="0"/>
          <w:divBdr>
            <w:top w:val="none" w:sz="0" w:space="0" w:color="auto"/>
            <w:left w:val="none" w:sz="0" w:space="0" w:color="auto"/>
            <w:bottom w:val="none" w:sz="0" w:space="0" w:color="auto"/>
            <w:right w:val="none" w:sz="0" w:space="0" w:color="auto"/>
          </w:divBdr>
        </w:div>
        <w:div w:id="920484084">
          <w:marLeft w:val="480"/>
          <w:marRight w:val="0"/>
          <w:marTop w:val="0"/>
          <w:marBottom w:val="0"/>
          <w:divBdr>
            <w:top w:val="none" w:sz="0" w:space="0" w:color="auto"/>
            <w:left w:val="none" w:sz="0" w:space="0" w:color="auto"/>
            <w:bottom w:val="none" w:sz="0" w:space="0" w:color="auto"/>
            <w:right w:val="none" w:sz="0" w:space="0" w:color="auto"/>
          </w:divBdr>
        </w:div>
        <w:div w:id="1539926574">
          <w:marLeft w:val="480"/>
          <w:marRight w:val="0"/>
          <w:marTop w:val="0"/>
          <w:marBottom w:val="0"/>
          <w:divBdr>
            <w:top w:val="none" w:sz="0" w:space="0" w:color="auto"/>
            <w:left w:val="none" w:sz="0" w:space="0" w:color="auto"/>
            <w:bottom w:val="none" w:sz="0" w:space="0" w:color="auto"/>
            <w:right w:val="none" w:sz="0" w:space="0" w:color="auto"/>
          </w:divBdr>
        </w:div>
        <w:div w:id="67584250">
          <w:marLeft w:val="480"/>
          <w:marRight w:val="0"/>
          <w:marTop w:val="0"/>
          <w:marBottom w:val="0"/>
          <w:divBdr>
            <w:top w:val="none" w:sz="0" w:space="0" w:color="auto"/>
            <w:left w:val="none" w:sz="0" w:space="0" w:color="auto"/>
            <w:bottom w:val="none" w:sz="0" w:space="0" w:color="auto"/>
            <w:right w:val="none" w:sz="0" w:space="0" w:color="auto"/>
          </w:divBdr>
        </w:div>
        <w:div w:id="1681548211">
          <w:marLeft w:val="480"/>
          <w:marRight w:val="0"/>
          <w:marTop w:val="0"/>
          <w:marBottom w:val="0"/>
          <w:divBdr>
            <w:top w:val="none" w:sz="0" w:space="0" w:color="auto"/>
            <w:left w:val="none" w:sz="0" w:space="0" w:color="auto"/>
            <w:bottom w:val="none" w:sz="0" w:space="0" w:color="auto"/>
            <w:right w:val="none" w:sz="0" w:space="0" w:color="auto"/>
          </w:divBdr>
        </w:div>
        <w:div w:id="2014604633">
          <w:marLeft w:val="480"/>
          <w:marRight w:val="0"/>
          <w:marTop w:val="0"/>
          <w:marBottom w:val="0"/>
          <w:divBdr>
            <w:top w:val="none" w:sz="0" w:space="0" w:color="auto"/>
            <w:left w:val="none" w:sz="0" w:space="0" w:color="auto"/>
            <w:bottom w:val="none" w:sz="0" w:space="0" w:color="auto"/>
            <w:right w:val="none" w:sz="0" w:space="0" w:color="auto"/>
          </w:divBdr>
        </w:div>
        <w:div w:id="715205238">
          <w:marLeft w:val="480"/>
          <w:marRight w:val="0"/>
          <w:marTop w:val="0"/>
          <w:marBottom w:val="0"/>
          <w:divBdr>
            <w:top w:val="none" w:sz="0" w:space="0" w:color="auto"/>
            <w:left w:val="none" w:sz="0" w:space="0" w:color="auto"/>
            <w:bottom w:val="none" w:sz="0" w:space="0" w:color="auto"/>
            <w:right w:val="none" w:sz="0" w:space="0" w:color="auto"/>
          </w:divBdr>
        </w:div>
        <w:div w:id="361322083">
          <w:marLeft w:val="480"/>
          <w:marRight w:val="0"/>
          <w:marTop w:val="0"/>
          <w:marBottom w:val="0"/>
          <w:divBdr>
            <w:top w:val="none" w:sz="0" w:space="0" w:color="auto"/>
            <w:left w:val="none" w:sz="0" w:space="0" w:color="auto"/>
            <w:bottom w:val="none" w:sz="0" w:space="0" w:color="auto"/>
            <w:right w:val="none" w:sz="0" w:space="0" w:color="auto"/>
          </w:divBdr>
        </w:div>
        <w:div w:id="951009447">
          <w:marLeft w:val="480"/>
          <w:marRight w:val="0"/>
          <w:marTop w:val="0"/>
          <w:marBottom w:val="0"/>
          <w:divBdr>
            <w:top w:val="none" w:sz="0" w:space="0" w:color="auto"/>
            <w:left w:val="none" w:sz="0" w:space="0" w:color="auto"/>
            <w:bottom w:val="none" w:sz="0" w:space="0" w:color="auto"/>
            <w:right w:val="none" w:sz="0" w:space="0" w:color="auto"/>
          </w:divBdr>
        </w:div>
        <w:div w:id="1960140096">
          <w:marLeft w:val="480"/>
          <w:marRight w:val="0"/>
          <w:marTop w:val="0"/>
          <w:marBottom w:val="0"/>
          <w:divBdr>
            <w:top w:val="none" w:sz="0" w:space="0" w:color="auto"/>
            <w:left w:val="none" w:sz="0" w:space="0" w:color="auto"/>
            <w:bottom w:val="none" w:sz="0" w:space="0" w:color="auto"/>
            <w:right w:val="none" w:sz="0" w:space="0" w:color="auto"/>
          </w:divBdr>
        </w:div>
        <w:div w:id="182667694">
          <w:marLeft w:val="480"/>
          <w:marRight w:val="0"/>
          <w:marTop w:val="0"/>
          <w:marBottom w:val="0"/>
          <w:divBdr>
            <w:top w:val="none" w:sz="0" w:space="0" w:color="auto"/>
            <w:left w:val="none" w:sz="0" w:space="0" w:color="auto"/>
            <w:bottom w:val="none" w:sz="0" w:space="0" w:color="auto"/>
            <w:right w:val="none" w:sz="0" w:space="0" w:color="auto"/>
          </w:divBdr>
        </w:div>
        <w:div w:id="1197351597">
          <w:marLeft w:val="480"/>
          <w:marRight w:val="0"/>
          <w:marTop w:val="0"/>
          <w:marBottom w:val="0"/>
          <w:divBdr>
            <w:top w:val="none" w:sz="0" w:space="0" w:color="auto"/>
            <w:left w:val="none" w:sz="0" w:space="0" w:color="auto"/>
            <w:bottom w:val="none" w:sz="0" w:space="0" w:color="auto"/>
            <w:right w:val="none" w:sz="0" w:space="0" w:color="auto"/>
          </w:divBdr>
        </w:div>
        <w:div w:id="1599868847">
          <w:marLeft w:val="480"/>
          <w:marRight w:val="0"/>
          <w:marTop w:val="0"/>
          <w:marBottom w:val="0"/>
          <w:divBdr>
            <w:top w:val="none" w:sz="0" w:space="0" w:color="auto"/>
            <w:left w:val="none" w:sz="0" w:space="0" w:color="auto"/>
            <w:bottom w:val="none" w:sz="0" w:space="0" w:color="auto"/>
            <w:right w:val="none" w:sz="0" w:space="0" w:color="auto"/>
          </w:divBdr>
        </w:div>
        <w:div w:id="687293045">
          <w:marLeft w:val="480"/>
          <w:marRight w:val="0"/>
          <w:marTop w:val="0"/>
          <w:marBottom w:val="0"/>
          <w:divBdr>
            <w:top w:val="none" w:sz="0" w:space="0" w:color="auto"/>
            <w:left w:val="none" w:sz="0" w:space="0" w:color="auto"/>
            <w:bottom w:val="none" w:sz="0" w:space="0" w:color="auto"/>
            <w:right w:val="none" w:sz="0" w:space="0" w:color="auto"/>
          </w:divBdr>
        </w:div>
        <w:div w:id="466823885">
          <w:marLeft w:val="480"/>
          <w:marRight w:val="0"/>
          <w:marTop w:val="0"/>
          <w:marBottom w:val="0"/>
          <w:divBdr>
            <w:top w:val="none" w:sz="0" w:space="0" w:color="auto"/>
            <w:left w:val="none" w:sz="0" w:space="0" w:color="auto"/>
            <w:bottom w:val="none" w:sz="0" w:space="0" w:color="auto"/>
            <w:right w:val="none" w:sz="0" w:space="0" w:color="auto"/>
          </w:divBdr>
        </w:div>
        <w:div w:id="164634822">
          <w:marLeft w:val="480"/>
          <w:marRight w:val="0"/>
          <w:marTop w:val="0"/>
          <w:marBottom w:val="0"/>
          <w:divBdr>
            <w:top w:val="none" w:sz="0" w:space="0" w:color="auto"/>
            <w:left w:val="none" w:sz="0" w:space="0" w:color="auto"/>
            <w:bottom w:val="none" w:sz="0" w:space="0" w:color="auto"/>
            <w:right w:val="none" w:sz="0" w:space="0" w:color="auto"/>
          </w:divBdr>
        </w:div>
        <w:div w:id="1692146533">
          <w:marLeft w:val="480"/>
          <w:marRight w:val="0"/>
          <w:marTop w:val="0"/>
          <w:marBottom w:val="0"/>
          <w:divBdr>
            <w:top w:val="none" w:sz="0" w:space="0" w:color="auto"/>
            <w:left w:val="none" w:sz="0" w:space="0" w:color="auto"/>
            <w:bottom w:val="none" w:sz="0" w:space="0" w:color="auto"/>
            <w:right w:val="none" w:sz="0" w:space="0" w:color="auto"/>
          </w:divBdr>
        </w:div>
        <w:div w:id="194318839">
          <w:marLeft w:val="480"/>
          <w:marRight w:val="0"/>
          <w:marTop w:val="0"/>
          <w:marBottom w:val="0"/>
          <w:divBdr>
            <w:top w:val="none" w:sz="0" w:space="0" w:color="auto"/>
            <w:left w:val="none" w:sz="0" w:space="0" w:color="auto"/>
            <w:bottom w:val="none" w:sz="0" w:space="0" w:color="auto"/>
            <w:right w:val="none" w:sz="0" w:space="0" w:color="auto"/>
          </w:divBdr>
        </w:div>
        <w:div w:id="1189948995">
          <w:marLeft w:val="480"/>
          <w:marRight w:val="0"/>
          <w:marTop w:val="0"/>
          <w:marBottom w:val="0"/>
          <w:divBdr>
            <w:top w:val="none" w:sz="0" w:space="0" w:color="auto"/>
            <w:left w:val="none" w:sz="0" w:space="0" w:color="auto"/>
            <w:bottom w:val="none" w:sz="0" w:space="0" w:color="auto"/>
            <w:right w:val="none" w:sz="0" w:space="0" w:color="auto"/>
          </w:divBdr>
        </w:div>
        <w:div w:id="1234194993">
          <w:marLeft w:val="480"/>
          <w:marRight w:val="0"/>
          <w:marTop w:val="0"/>
          <w:marBottom w:val="0"/>
          <w:divBdr>
            <w:top w:val="none" w:sz="0" w:space="0" w:color="auto"/>
            <w:left w:val="none" w:sz="0" w:space="0" w:color="auto"/>
            <w:bottom w:val="none" w:sz="0" w:space="0" w:color="auto"/>
            <w:right w:val="none" w:sz="0" w:space="0" w:color="auto"/>
          </w:divBdr>
        </w:div>
        <w:div w:id="1319117888">
          <w:marLeft w:val="480"/>
          <w:marRight w:val="0"/>
          <w:marTop w:val="0"/>
          <w:marBottom w:val="0"/>
          <w:divBdr>
            <w:top w:val="none" w:sz="0" w:space="0" w:color="auto"/>
            <w:left w:val="none" w:sz="0" w:space="0" w:color="auto"/>
            <w:bottom w:val="none" w:sz="0" w:space="0" w:color="auto"/>
            <w:right w:val="none" w:sz="0" w:space="0" w:color="auto"/>
          </w:divBdr>
        </w:div>
        <w:div w:id="1350832175">
          <w:marLeft w:val="480"/>
          <w:marRight w:val="0"/>
          <w:marTop w:val="0"/>
          <w:marBottom w:val="0"/>
          <w:divBdr>
            <w:top w:val="none" w:sz="0" w:space="0" w:color="auto"/>
            <w:left w:val="none" w:sz="0" w:space="0" w:color="auto"/>
            <w:bottom w:val="none" w:sz="0" w:space="0" w:color="auto"/>
            <w:right w:val="none" w:sz="0" w:space="0" w:color="auto"/>
          </w:divBdr>
        </w:div>
        <w:div w:id="2028286320">
          <w:marLeft w:val="480"/>
          <w:marRight w:val="0"/>
          <w:marTop w:val="0"/>
          <w:marBottom w:val="0"/>
          <w:divBdr>
            <w:top w:val="none" w:sz="0" w:space="0" w:color="auto"/>
            <w:left w:val="none" w:sz="0" w:space="0" w:color="auto"/>
            <w:bottom w:val="none" w:sz="0" w:space="0" w:color="auto"/>
            <w:right w:val="none" w:sz="0" w:space="0" w:color="auto"/>
          </w:divBdr>
        </w:div>
        <w:div w:id="720400481">
          <w:marLeft w:val="480"/>
          <w:marRight w:val="0"/>
          <w:marTop w:val="0"/>
          <w:marBottom w:val="0"/>
          <w:divBdr>
            <w:top w:val="none" w:sz="0" w:space="0" w:color="auto"/>
            <w:left w:val="none" w:sz="0" w:space="0" w:color="auto"/>
            <w:bottom w:val="none" w:sz="0" w:space="0" w:color="auto"/>
            <w:right w:val="none" w:sz="0" w:space="0" w:color="auto"/>
          </w:divBdr>
        </w:div>
        <w:div w:id="1381855684">
          <w:marLeft w:val="480"/>
          <w:marRight w:val="0"/>
          <w:marTop w:val="0"/>
          <w:marBottom w:val="0"/>
          <w:divBdr>
            <w:top w:val="none" w:sz="0" w:space="0" w:color="auto"/>
            <w:left w:val="none" w:sz="0" w:space="0" w:color="auto"/>
            <w:bottom w:val="none" w:sz="0" w:space="0" w:color="auto"/>
            <w:right w:val="none" w:sz="0" w:space="0" w:color="auto"/>
          </w:divBdr>
        </w:div>
        <w:div w:id="428817761">
          <w:marLeft w:val="480"/>
          <w:marRight w:val="0"/>
          <w:marTop w:val="0"/>
          <w:marBottom w:val="0"/>
          <w:divBdr>
            <w:top w:val="none" w:sz="0" w:space="0" w:color="auto"/>
            <w:left w:val="none" w:sz="0" w:space="0" w:color="auto"/>
            <w:bottom w:val="none" w:sz="0" w:space="0" w:color="auto"/>
            <w:right w:val="none" w:sz="0" w:space="0" w:color="auto"/>
          </w:divBdr>
        </w:div>
      </w:divsChild>
    </w:div>
    <w:div w:id="1016037035">
      <w:bodyDiv w:val="1"/>
      <w:marLeft w:val="0"/>
      <w:marRight w:val="0"/>
      <w:marTop w:val="0"/>
      <w:marBottom w:val="0"/>
      <w:divBdr>
        <w:top w:val="none" w:sz="0" w:space="0" w:color="auto"/>
        <w:left w:val="none" w:sz="0" w:space="0" w:color="auto"/>
        <w:bottom w:val="none" w:sz="0" w:space="0" w:color="auto"/>
        <w:right w:val="none" w:sz="0" w:space="0" w:color="auto"/>
      </w:divBdr>
      <w:divsChild>
        <w:div w:id="143665211">
          <w:marLeft w:val="480"/>
          <w:marRight w:val="0"/>
          <w:marTop w:val="0"/>
          <w:marBottom w:val="0"/>
          <w:divBdr>
            <w:top w:val="none" w:sz="0" w:space="0" w:color="auto"/>
            <w:left w:val="none" w:sz="0" w:space="0" w:color="auto"/>
            <w:bottom w:val="none" w:sz="0" w:space="0" w:color="auto"/>
            <w:right w:val="none" w:sz="0" w:space="0" w:color="auto"/>
          </w:divBdr>
        </w:div>
        <w:div w:id="1956597109">
          <w:marLeft w:val="480"/>
          <w:marRight w:val="0"/>
          <w:marTop w:val="0"/>
          <w:marBottom w:val="0"/>
          <w:divBdr>
            <w:top w:val="none" w:sz="0" w:space="0" w:color="auto"/>
            <w:left w:val="none" w:sz="0" w:space="0" w:color="auto"/>
            <w:bottom w:val="none" w:sz="0" w:space="0" w:color="auto"/>
            <w:right w:val="none" w:sz="0" w:space="0" w:color="auto"/>
          </w:divBdr>
        </w:div>
        <w:div w:id="362173843">
          <w:marLeft w:val="480"/>
          <w:marRight w:val="0"/>
          <w:marTop w:val="0"/>
          <w:marBottom w:val="0"/>
          <w:divBdr>
            <w:top w:val="none" w:sz="0" w:space="0" w:color="auto"/>
            <w:left w:val="none" w:sz="0" w:space="0" w:color="auto"/>
            <w:bottom w:val="none" w:sz="0" w:space="0" w:color="auto"/>
            <w:right w:val="none" w:sz="0" w:space="0" w:color="auto"/>
          </w:divBdr>
        </w:div>
        <w:div w:id="149562563">
          <w:marLeft w:val="480"/>
          <w:marRight w:val="0"/>
          <w:marTop w:val="0"/>
          <w:marBottom w:val="0"/>
          <w:divBdr>
            <w:top w:val="none" w:sz="0" w:space="0" w:color="auto"/>
            <w:left w:val="none" w:sz="0" w:space="0" w:color="auto"/>
            <w:bottom w:val="none" w:sz="0" w:space="0" w:color="auto"/>
            <w:right w:val="none" w:sz="0" w:space="0" w:color="auto"/>
          </w:divBdr>
        </w:div>
        <w:div w:id="1369647698">
          <w:marLeft w:val="480"/>
          <w:marRight w:val="0"/>
          <w:marTop w:val="0"/>
          <w:marBottom w:val="0"/>
          <w:divBdr>
            <w:top w:val="none" w:sz="0" w:space="0" w:color="auto"/>
            <w:left w:val="none" w:sz="0" w:space="0" w:color="auto"/>
            <w:bottom w:val="none" w:sz="0" w:space="0" w:color="auto"/>
            <w:right w:val="none" w:sz="0" w:space="0" w:color="auto"/>
          </w:divBdr>
        </w:div>
        <w:div w:id="311300196">
          <w:marLeft w:val="480"/>
          <w:marRight w:val="0"/>
          <w:marTop w:val="0"/>
          <w:marBottom w:val="0"/>
          <w:divBdr>
            <w:top w:val="none" w:sz="0" w:space="0" w:color="auto"/>
            <w:left w:val="none" w:sz="0" w:space="0" w:color="auto"/>
            <w:bottom w:val="none" w:sz="0" w:space="0" w:color="auto"/>
            <w:right w:val="none" w:sz="0" w:space="0" w:color="auto"/>
          </w:divBdr>
        </w:div>
        <w:div w:id="1797405199">
          <w:marLeft w:val="480"/>
          <w:marRight w:val="0"/>
          <w:marTop w:val="0"/>
          <w:marBottom w:val="0"/>
          <w:divBdr>
            <w:top w:val="none" w:sz="0" w:space="0" w:color="auto"/>
            <w:left w:val="none" w:sz="0" w:space="0" w:color="auto"/>
            <w:bottom w:val="none" w:sz="0" w:space="0" w:color="auto"/>
            <w:right w:val="none" w:sz="0" w:space="0" w:color="auto"/>
          </w:divBdr>
        </w:div>
        <w:div w:id="1754155945">
          <w:marLeft w:val="480"/>
          <w:marRight w:val="0"/>
          <w:marTop w:val="0"/>
          <w:marBottom w:val="0"/>
          <w:divBdr>
            <w:top w:val="none" w:sz="0" w:space="0" w:color="auto"/>
            <w:left w:val="none" w:sz="0" w:space="0" w:color="auto"/>
            <w:bottom w:val="none" w:sz="0" w:space="0" w:color="auto"/>
            <w:right w:val="none" w:sz="0" w:space="0" w:color="auto"/>
          </w:divBdr>
        </w:div>
        <w:div w:id="686752337">
          <w:marLeft w:val="480"/>
          <w:marRight w:val="0"/>
          <w:marTop w:val="0"/>
          <w:marBottom w:val="0"/>
          <w:divBdr>
            <w:top w:val="none" w:sz="0" w:space="0" w:color="auto"/>
            <w:left w:val="none" w:sz="0" w:space="0" w:color="auto"/>
            <w:bottom w:val="none" w:sz="0" w:space="0" w:color="auto"/>
            <w:right w:val="none" w:sz="0" w:space="0" w:color="auto"/>
          </w:divBdr>
        </w:div>
        <w:div w:id="1852446581">
          <w:marLeft w:val="480"/>
          <w:marRight w:val="0"/>
          <w:marTop w:val="0"/>
          <w:marBottom w:val="0"/>
          <w:divBdr>
            <w:top w:val="none" w:sz="0" w:space="0" w:color="auto"/>
            <w:left w:val="none" w:sz="0" w:space="0" w:color="auto"/>
            <w:bottom w:val="none" w:sz="0" w:space="0" w:color="auto"/>
            <w:right w:val="none" w:sz="0" w:space="0" w:color="auto"/>
          </w:divBdr>
        </w:div>
        <w:div w:id="79832924">
          <w:marLeft w:val="480"/>
          <w:marRight w:val="0"/>
          <w:marTop w:val="0"/>
          <w:marBottom w:val="0"/>
          <w:divBdr>
            <w:top w:val="none" w:sz="0" w:space="0" w:color="auto"/>
            <w:left w:val="none" w:sz="0" w:space="0" w:color="auto"/>
            <w:bottom w:val="none" w:sz="0" w:space="0" w:color="auto"/>
            <w:right w:val="none" w:sz="0" w:space="0" w:color="auto"/>
          </w:divBdr>
        </w:div>
        <w:div w:id="79370059">
          <w:marLeft w:val="480"/>
          <w:marRight w:val="0"/>
          <w:marTop w:val="0"/>
          <w:marBottom w:val="0"/>
          <w:divBdr>
            <w:top w:val="none" w:sz="0" w:space="0" w:color="auto"/>
            <w:left w:val="none" w:sz="0" w:space="0" w:color="auto"/>
            <w:bottom w:val="none" w:sz="0" w:space="0" w:color="auto"/>
            <w:right w:val="none" w:sz="0" w:space="0" w:color="auto"/>
          </w:divBdr>
        </w:div>
        <w:div w:id="858086095">
          <w:marLeft w:val="480"/>
          <w:marRight w:val="0"/>
          <w:marTop w:val="0"/>
          <w:marBottom w:val="0"/>
          <w:divBdr>
            <w:top w:val="none" w:sz="0" w:space="0" w:color="auto"/>
            <w:left w:val="none" w:sz="0" w:space="0" w:color="auto"/>
            <w:bottom w:val="none" w:sz="0" w:space="0" w:color="auto"/>
            <w:right w:val="none" w:sz="0" w:space="0" w:color="auto"/>
          </w:divBdr>
        </w:div>
        <w:div w:id="1790320932">
          <w:marLeft w:val="480"/>
          <w:marRight w:val="0"/>
          <w:marTop w:val="0"/>
          <w:marBottom w:val="0"/>
          <w:divBdr>
            <w:top w:val="none" w:sz="0" w:space="0" w:color="auto"/>
            <w:left w:val="none" w:sz="0" w:space="0" w:color="auto"/>
            <w:bottom w:val="none" w:sz="0" w:space="0" w:color="auto"/>
            <w:right w:val="none" w:sz="0" w:space="0" w:color="auto"/>
          </w:divBdr>
        </w:div>
        <w:div w:id="43217559">
          <w:marLeft w:val="480"/>
          <w:marRight w:val="0"/>
          <w:marTop w:val="0"/>
          <w:marBottom w:val="0"/>
          <w:divBdr>
            <w:top w:val="none" w:sz="0" w:space="0" w:color="auto"/>
            <w:left w:val="none" w:sz="0" w:space="0" w:color="auto"/>
            <w:bottom w:val="none" w:sz="0" w:space="0" w:color="auto"/>
            <w:right w:val="none" w:sz="0" w:space="0" w:color="auto"/>
          </w:divBdr>
        </w:div>
        <w:div w:id="1169710889">
          <w:marLeft w:val="480"/>
          <w:marRight w:val="0"/>
          <w:marTop w:val="0"/>
          <w:marBottom w:val="0"/>
          <w:divBdr>
            <w:top w:val="none" w:sz="0" w:space="0" w:color="auto"/>
            <w:left w:val="none" w:sz="0" w:space="0" w:color="auto"/>
            <w:bottom w:val="none" w:sz="0" w:space="0" w:color="auto"/>
            <w:right w:val="none" w:sz="0" w:space="0" w:color="auto"/>
          </w:divBdr>
        </w:div>
        <w:div w:id="959217236">
          <w:marLeft w:val="480"/>
          <w:marRight w:val="0"/>
          <w:marTop w:val="0"/>
          <w:marBottom w:val="0"/>
          <w:divBdr>
            <w:top w:val="none" w:sz="0" w:space="0" w:color="auto"/>
            <w:left w:val="none" w:sz="0" w:space="0" w:color="auto"/>
            <w:bottom w:val="none" w:sz="0" w:space="0" w:color="auto"/>
            <w:right w:val="none" w:sz="0" w:space="0" w:color="auto"/>
          </w:divBdr>
        </w:div>
        <w:div w:id="453868024">
          <w:marLeft w:val="480"/>
          <w:marRight w:val="0"/>
          <w:marTop w:val="0"/>
          <w:marBottom w:val="0"/>
          <w:divBdr>
            <w:top w:val="none" w:sz="0" w:space="0" w:color="auto"/>
            <w:left w:val="none" w:sz="0" w:space="0" w:color="auto"/>
            <w:bottom w:val="none" w:sz="0" w:space="0" w:color="auto"/>
            <w:right w:val="none" w:sz="0" w:space="0" w:color="auto"/>
          </w:divBdr>
        </w:div>
        <w:div w:id="964850598">
          <w:marLeft w:val="480"/>
          <w:marRight w:val="0"/>
          <w:marTop w:val="0"/>
          <w:marBottom w:val="0"/>
          <w:divBdr>
            <w:top w:val="none" w:sz="0" w:space="0" w:color="auto"/>
            <w:left w:val="none" w:sz="0" w:space="0" w:color="auto"/>
            <w:bottom w:val="none" w:sz="0" w:space="0" w:color="auto"/>
            <w:right w:val="none" w:sz="0" w:space="0" w:color="auto"/>
          </w:divBdr>
        </w:div>
        <w:div w:id="1280141191">
          <w:marLeft w:val="480"/>
          <w:marRight w:val="0"/>
          <w:marTop w:val="0"/>
          <w:marBottom w:val="0"/>
          <w:divBdr>
            <w:top w:val="none" w:sz="0" w:space="0" w:color="auto"/>
            <w:left w:val="none" w:sz="0" w:space="0" w:color="auto"/>
            <w:bottom w:val="none" w:sz="0" w:space="0" w:color="auto"/>
            <w:right w:val="none" w:sz="0" w:space="0" w:color="auto"/>
          </w:divBdr>
        </w:div>
        <w:div w:id="1170634081">
          <w:marLeft w:val="480"/>
          <w:marRight w:val="0"/>
          <w:marTop w:val="0"/>
          <w:marBottom w:val="0"/>
          <w:divBdr>
            <w:top w:val="none" w:sz="0" w:space="0" w:color="auto"/>
            <w:left w:val="none" w:sz="0" w:space="0" w:color="auto"/>
            <w:bottom w:val="none" w:sz="0" w:space="0" w:color="auto"/>
            <w:right w:val="none" w:sz="0" w:space="0" w:color="auto"/>
          </w:divBdr>
        </w:div>
        <w:div w:id="1058551757">
          <w:marLeft w:val="480"/>
          <w:marRight w:val="0"/>
          <w:marTop w:val="0"/>
          <w:marBottom w:val="0"/>
          <w:divBdr>
            <w:top w:val="none" w:sz="0" w:space="0" w:color="auto"/>
            <w:left w:val="none" w:sz="0" w:space="0" w:color="auto"/>
            <w:bottom w:val="none" w:sz="0" w:space="0" w:color="auto"/>
            <w:right w:val="none" w:sz="0" w:space="0" w:color="auto"/>
          </w:divBdr>
        </w:div>
        <w:div w:id="1366716181">
          <w:marLeft w:val="480"/>
          <w:marRight w:val="0"/>
          <w:marTop w:val="0"/>
          <w:marBottom w:val="0"/>
          <w:divBdr>
            <w:top w:val="none" w:sz="0" w:space="0" w:color="auto"/>
            <w:left w:val="none" w:sz="0" w:space="0" w:color="auto"/>
            <w:bottom w:val="none" w:sz="0" w:space="0" w:color="auto"/>
            <w:right w:val="none" w:sz="0" w:space="0" w:color="auto"/>
          </w:divBdr>
        </w:div>
        <w:div w:id="820849018">
          <w:marLeft w:val="480"/>
          <w:marRight w:val="0"/>
          <w:marTop w:val="0"/>
          <w:marBottom w:val="0"/>
          <w:divBdr>
            <w:top w:val="none" w:sz="0" w:space="0" w:color="auto"/>
            <w:left w:val="none" w:sz="0" w:space="0" w:color="auto"/>
            <w:bottom w:val="none" w:sz="0" w:space="0" w:color="auto"/>
            <w:right w:val="none" w:sz="0" w:space="0" w:color="auto"/>
          </w:divBdr>
        </w:div>
        <w:div w:id="1392002536">
          <w:marLeft w:val="480"/>
          <w:marRight w:val="0"/>
          <w:marTop w:val="0"/>
          <w:marBottom w:val="0"/>
          <w:divBdr>
            <w:top w:val="none" w:sz="0" w:space="0" w:color="auto"/>
            <w:left w:val="none" w:sz="0" w:space="0" w:color="auto"/>
            <w:bottom w:val="none" w:sz="0" w:space="0" w:color="auto"/>
            <w:right w:val="none" w:sz="0" w:space="0" w:color="auto"/>
          </w:divBdr>
        </w:div>
        <w:div w:id="1658538338">
          <w:marLeft w:val="480"/>
          <w:marRight w:val="0"/>
          <w:marTop w:val="0"/>
          <w:marBottom w:val="0"/>
          <w:divBdr>
            <w:top w:val="none" w:sz="0" w:space="0" w:color="auto"/>
            <w:left w:val="none" w:sz="0" w:space="0" w:color="auto"/>
            <w:bottom w:val="none" w:sz="0" w:space="0" w:color="auto"/>
            <w:right w:val="none" w:sz="0" w:space="0" w:color="auto"/>
          </w:divBdr>
        </w:div>
        <w:div w:id="1444109938">
          <w:marLeft w:val="480"/>
          <w:marRight w:val="0"/>
          <w:marTop w:val="0"/>
          <w:marBottom w:val="0"/>
          <w:divBdr>
            <w:top w:val="none" w:sz="0" w:space="0" w:color="auto"/>
            <w:left w:val="none" w:sz="0" w:space="0" w:color="auto"/>
            <w:bottom w:val="none" w:sz="0" w:space="0" w:color="auto"/>
            <w:right w:val="none" w:sz="0" w:space="0" w:color="auto"/>
          </w:divBdr>
        </w:div>
        <w:div w:id="1900937569">
          <w:marLeft w:val="480"/>
          <w:marRight w:val="0"/>
          <w:marTop w:val="0"/>
          <w:marBottom w:val="0"/>
          <w:divBdr>
            <w:top w:val="none" w:sz="0" w:space="0" w:color="auto"/>
            <w:left w:val="none" w:sz="0" w:space="0" w:color="auto"/>
            <w:bottom w:val="none" w:sz="0" w:space="0" w:color="auto"/>
            <w:right w:val="none" w:sz="0" w:space="0" w:color="auto"/>
          </w:divBdr>
        </w:div>
        <w:div w:id="2059476654">
          <w:marLeft w:val="480"/>
          <w:marRight w:val="0"/>
          <w:marTop w:val="0"/>
          <w:marBottom w:val="0"/>
          <w:divBdr>
            <w:top w:val="none" w:sz="0" w:space="0" w:color="auto"/>
            <w:left w:val="none" w:sz="0" w:space="0" w:color="auto"/>
            <w:bottom w:val="none" w:sz="0" w:space="0" w:color="auto"/>
            <w:right w:val="none" w:sz="0" w:space="0" w:color="auto"/>
          </w:divBdr>
        </w:div>
        <w:div w:id="388497825">
          <w:marLeft w:val="480"/>
          <w:marRight w:val="0"/>
          <w:marTop w:val="0"/>
          <w:marBottom w:val="0"/>
          <w:divBdr>
            <w:top w:val="none" w:sz="0" w:space="0" w:color="auto"/>
            <w:left w:val="none" w:sz="0" w:space="0" w:color="auto"/>
            <w:bottom w:val="none" w:sz="0" w:space="0" w:color="auto"/>
            <w:right w:val="none" w:sz="0" w:space="0" w:color="auto"/>
          </w:divBdr>
        </w:div>
        <w:div w:id="130680070">
          <w:marLeft w:val="480"/>
          <w:marRight w:val="0"/>
          <w:marTop w:val="0"/>
          <w:marBottom w:val="0"/>
          <w:divBdr>
            <w:top w:val="none" w:sz="0" w:space="0" w:color="auto"/>
            <w:left w:val="none" w:sz="0" w:space="0" w:color="auto"/>
            <w:bottom w:val="none" w:sz="0" w:space="0" w:color="auto"/>
            <w:right w:val="none" w:sz="0" w:space="0" w:color="auto"/>
          </w:divBdr>
        </w:div>
        <w:div w:id="1237666006">
          <w:marLeft w:val="480"/>
          <w:marRight w:val="0"/>
          <w:marTop w:val="0"/>
          <w:marBottom w:val="0"/>
          <w:divBdr>
            <w:top w:val="none" w:sz="0" w:space="0" w:color="auto"/>
            <w:left w:val="none" w:sz="0" w:space="0" w:color="auto"/>
            <w:bottom w:val="none" w:sz="0" w:space="0" w:color="auto"/>
            <w:right w:val="none" w:sz="0" w:space="0" w:color="auto"/>
          </w:divBdr>
        </w:div>
        <w:div w:id="1323893175">
          <w:marLeft w:val="480"/>
          <w:marRight w:val="0"/>
          <w:marTop w:val="0"/>
          <w:marBottom w:val="0"/>
          <w:divBdr>
            <w:top w:val="none" w:sz="0" w:space="0" w:color="auto"/>
            <w:left w:val="none" w:sz="0" w:space="0" w:color="auto"/>
            <w:bottom w:val="none" w:sz="0" w:space="0" w:color="auto"/>
            <w:right w:val="none" w:sz="0" w:space="0" w:color="auto"/>
          </w:divBdr>
        </w:div>
        <w:div w:id="1285230868">
          <w:marLeft w:val="480"/>
          <w:marRight w:val="0"/>
          <w:marTop w:val="0"/>
          <w:marBottom w:val="0"/>
          <w:divBdr>
            <w:top w:val="none" w:sz="0" w:space="0" w:color="auto"/>
            <w:left w:val="none" w:sz="0" w:space="0" w:color="auto"/>
            <w:bottom w:val="none" w:sz="0" w:space="0" w:color="auto"/>
            <w:right w:val="none" w:sz="0" w:space="0" w:color="auto"/>
          </w:divBdr>
        </w:div>
        <w:div w:id="1056276042">
          <w:marLeft w:val="480"/>
          <w:marRight w:val="0"/>
          <w:marTop w:val="0"/>
          <w:marBottom w:val="0"/>
          <w:divBdr>
            <w:top w:val="none" w:sz="0" w:space="0" w:color="auto"/>
            <w:left w:val="none" w:sz="0" w:space="0" w:color="auto"/>
            <w:bottom w:val="none" w:sz="0" w:space="0" w:color="auto"/>
            <w:right w:val="none" w:sz="0" w:space="0" w:color="auto"/>
          </w:divBdr>
        </w:div>
        <w:div w:id="361832807">
          <w:marLeft w:val="480"/>
          <w:marRight w:val="0"/>
          <w:marTop w:val="0"/>
          <w:marBottom w:val="0"/>
          <w:divBdr>
            <w:top w:val="none" w:sz="0" w:space="0" w:color="auto"/>
            <w:left w:val="none" w:sz="0" w:space="0" w:color="auto"/>
            <w:bottom w:val="none" w:sz="0" w:space="0" w:color="auto"/>
            <w:right w:val="none" w:sz="0" w:space="0" w:color="auto"/>
          </w:divBdr>
        </w:div>
        <w:div w:id="1817533008">
          <w:marLeft w:val="480"/>
          <w:marRight w:val="0"/>
          <w:marTop w:val="0"/>
          <w:marBottom w:val="0"/>
          <w:divBdr>
            <w:top w:val="none" w:sz="0" w:space="0" w:color="auto"/>
            <w:left w:val="none" w:sz="0" w:space="0" w:color="auto"/>
            <w:bottom w:val="none" w:sz="0" w:space="0" w:color="auto"/>
            <w:right w:val="none" w:sz="0" w:space="0" w:color="auto"/>
          </w:divBdr>
        </w:div>
        <w:div w:id="1282491346">
          <w:marLeft w:val="480"/>
          <w:marRight w:val="0"/>
          <w:marTop w:val="0"/>
          <w:marBottom w:val="0"/>
          <w:divBdr>
            <w:top w:val="none" w:sz="0" w:space="0" w:color="auto"/>
            <w:left w:val="none" w:sz="0" w:space="0" w:color="auto"/>
            <w:bottom w:val="none" w:sz="0" w:space="0" w:color="auto"/>
            <w:right w:val="none" w:sz="0" w:space="0" w:color="auto"/>
          </w:divBdr>
        </w:div>
        <w:div w:id="1998067386">
          <w:marLeft w:val="480"/>
          <w:marRight w:val="0"/>
          <w:marTop w:val="0"/>
          <w:marBottom w:val="0"/>
          <w:divBdr>
            <w:top w:val="none" w:sz="0" w:space="0" w:color="auto"/>
            <w:left w:val="none" w:sz="0" w:space="0" w:color="auto"/>
            <w:bottom w:val="none" w:sz="0" w:space="0" w:color="auto"/>
            <w:right w:val="none" w:sz="0" w:space="0" w:color="auto"/>
          </w:divBdr>
        </w:div>
        <w:div w:id="1985311912">
          <w:marLeft w:val="480"/>
          <w:marRight w:val="0"/>
          <w:marTop w:val="0"/>
          <w:marBottom w:val="0"/>
          <w:divBdr>
            <w:top w:val="none" w:sz="0" w:space="0" w:color="auto"/>
            <w:left w:val="none" w:sz="0" w:space="0" w:color="auto"/>
            <w:bottom w:val="none" w:sz="0" w:space="0" w:color="auto"/>
            <w:right w:val="none" w:sz="0" w:space="0" w:color="auto"/>
          </w:divBdr>
        </w:div>
        <w:div w:id="1957373173">
          <w:marLeft w:val="480"/>
          <w:marRight w:val="0"/>
          <w:marTop w:val="0"/>
          <w:marBottom w:val="0"/>
          <w:divBdr>
            <w:top w:val="none" w:sz="0" w:space="0" w:color="auto"/>
            <w:left w:val="none" w:sz="0" w:space="0" w:color="auto"/>
            <w:bottom w:val="none" w:sz="0" w:space="0" w:color="auto"/>
            <w:right w:val="none" w:sz="0" w:space="0" w:color="auto"/>
          </w:divBdr>
        </w:div>
        <w:div w:id="1863858340">
          <w:marLeft w:val="480"/>
          <w:marRight w:val="0"/>
          <w:marTop w:val="0"/>
          <w:marBottom w:val="0"/>
          <w:divBdr>
            <w:top w:val="none" w:sz="0" w:space="0" w:color="auto"/>
            <w:left w:val="none" w:sz="0" w:space="0" w:color="auto"/>
            <w:bottom w:val="none" w:sz="0" w:space="0" w:color="auto"/>
            <w:right w:val="none" w:sz="0" w:space="0" w:color="auto"/>
          </w:divBdr>
        </w:div>
        <w:div w:id="57166775">
          <w:marLeft w:val="480"/>
          <w:marRight w:val="0"/>
          <w:marTop w:val="0"/>
          <w:marBottom w:val="0"/>
          <w:divBdr>
            <w:top w:val="none" w:sz="0" w:space="0" w:color="auto"/>
            <w:left w:val="none" w:sz="0" w:space="0" w:color="auto"/>
            <w:bottom w:val="none" w:sz="0" w:space="0" w:color="auto"/>
            <w:right w:val="none" w:sz="0" w:space="0" w:color="auto"/>
          </w:divBdr>
        </w:div>
        <w:div w:id="1430615807">
          <w:marLeft w:val="480"/>
          <w:marRight w:val="0"/>
          <w:marTop w:val="0"/>
          <w:marBottom w:val="0"/>
          <w:divBdr>
            <w:top w:val="none" w:sz="0" w:space="0" w:color="auto"/>
            <w:left w:val="none" w:sz="0" w:space="0" w:color="auto"/>
            <w:bottom w:val="none" w:sz="0" w:space="0" w:color="auto"/>
            <w:right w:val="none" w:sz="0" w:space="0" w:color="auto"/>
          </w:divBdr>
        </w:div>
        <w:div w:id="1165778302">
          <w:marLeft w:val="480"/>
          <w:marRight w:val="0"/>
          <w:marTop w:val="0"/>
          <w:marBottom w:val="0"/>
          <w:divBdr>
            <w:top w:val="none" w:sz="0" w:space="0" w:color="auto"/>
            <w:left w:val="none" w:sz="0" w:space="0" w:color="auto"/>
            <w:bottom w:val="none" w:sz="0" w:space="0" w:color="auto"/>
            <w:right w:val="none" w:sz="0" w:space="0" w:color="auto"/>
          </w:divBdr>
        </w:div>
        <w:div w:id="1031029293">
          <w:marLeft w:val="480"/>
          <w:marRight w:val="0"/>
          <w:marTop w:val="0"/>
          <w:marBottom w:val="0"/>
          <w:divBdr>
            <w:top w:val="none" w:sz="0" w:space="0" w:color="auto"/>
            <w:left w:val="none" w:sz="0" w:space="0" w:color="auto"/>
            <w:bottom w:val="none" w:sz="0" w:space="0" w:color="auto"/>
            <w:right w:val="none" w:sz="0" w:space="0" w:color="auto"/>
          </w:divBdr>
        </w:div>
        <w:div w:id="1261984067">
          <w:marLeft w:val="480"/>
          <w:marRight w:val="0"/>
          <w:marTop w:val="0"/>
          <w:marBottom w:val="0"/>
          <w:divBdr>
            <w:top w:val="none" w:sz="0" w:space="0" w:color="auto"/>
            <w:left w:val="none" w:sz="0" w:space="0" w:color="auto"/>
            <w:bottom w:val="none" w:sz="0" w:space="0" w:color="auto"/>
            <w:right w:val="none" w:sz="0" w:space="0" w:color="auto"/>
          </w:divBdr>
        </w:div>
        <w:div w:id="2061860668">
          <w:marLeft w:val="480"/>
          <w:marRight w:val="0"/>
          <w:marTop w:val="0"/>
          <w:marBottom w:val="0"/>
          <w:divBdr>
            <w:top w:val="none" w:sz="0" w:space="0" w:color="auto"/>
            <w:left w:val="none" w:sz="0" w:space="0" w:color="auto"/>
            <w:bottom w:val="none" w:sz="0" w:space="0" w:color="auto"/>
            <w:right w:val="none" w:sz="0" w:space="0" w:color="auto"/>
          </w:divBdr>
        </w:div>
        <w:div w:id="1107240786">
          <w:marLeft w:val="480"/>
          <w:marRight w:val="0"/>
          <w:marTop w:val="0"/>
          <w:marBottom w:val="0"/>
          <w:divBdr>
            <w:top w:val="none" w:sz="0" w:space="0" w:color="auto"/>
            <w:left w:val="none" w:sz="0" w:space="0" w:color="auto"/>
            <w:bottom w:val="none" w:sz="0" w:space="0" w:color="auto"/>
            <w:right w:val="none" w:sz="0" w:space="0" w:color="auto"/>
          </w:divBdr>
        </w:div>
        <w:div w:id="329211384">
          <w:marLeft w:val="480"/>
          <w:marRight w:val="0"/>
          <w:marTop w:val="0"/>
          <w:marBottom w:val="0"/>
          <w:divBdr>
            <w:top w:val="none" w:sz="0" w:space="0" w:color="auto"/>
            <w:left w:val="none" w:sz="0" w:space="0" w:color="auto"/>
            <w:bottom w:val="none" w:sz="0" w:space="0" w:color="auto"/>
            <w:right w:val="none" w:sz="0" w:space="0" w:color="auto"/>
          </w:divBdr>
        </w:div>
        <w:div w:id="467288097">
          <w:marLeft w:val="480"/>
          <w:marRight w:val="0"/>
          <w:marTop w:val="0"/>
          <w:marBottom w:val="0"/>
          <w:divBdr>
            <w:top w:val="none" w:sz="0" w:space="0" w:color="auto"/>
            <w:left w:val="none" w:sz="0" w:space="0" w:color="auto"/>
            <w:bottom w:val="none" w:sz="0" w:space="0" w:color="auto"/>
            <w:right w:val="none" w:sz="0" w:space="0" w:color="auto"/>
          </w:divBdr>
        </w:div>
        <w:div w:id="1157957767">
          <w:marLeft w:val="480"/>
          <w:marRight w:val="0"/>
          <w:marTop w:val="0"/>
          <w:marBottom w:val="0"/>
          <w:divBdr>
            <w:top w:val="none" w:sz="0" w:space="0" w:color="auto"/>
            <w:left w:val="none" w:sz="0" w:space="0" w:color="auto"/>
            <w:bottom w:val="none" w:sz="0" w:space="0" w:color="auto"/>
            <w:right w:val="none" w:sz="0" w:space="0" w:color="auto"/>
          </w:divBdr>
        </w:div>
        <w:div w:id="505560272">
          <w:marLeft w:val="480"/>
          <w:marRight w:val="0"/>
          <w:marTop w:val="0"/>
          <w:marBottom w:val="0"/>
          <w:divBdr>
            <w:top w:val="none" w:sz="0" w:space="0" w:color="auto"/>
            <w:left w:val="none" w:sz="0" w:space="0" w:color="auto"/>
            <w:bottom w:val="none" w:sz="0" w:space="0" w:color="auto"/>
            <w:right w:val="none" w:sz="0" w:space="0" w:color="auto"/>
          </w:divBdr>
        </w:div>
        <w:div w:id="465700912">
          <w:marLeft w:val="480"/>
          <w:marRight w:val="0"/>
          <w:marTop w:val="0"/>
          <w:marBottom w:val="0"/>
          <w:divBdr>
            <w:top w:val="none" w:sz="0" w:space="0" w:color="auto"/>
            <w:left w:val="none" w:sz="0" w:space="0" w:color="auto"/>
            <w:bottom w:val="none" w:sz="0" w:space="0" w:color="auto"/>
            <w:right w:val="none" w:sz="0" w:space="0" w:color="auto"/>
          </w:divBdr>
        </w:div>
        <w:div w:id="499809811">
          <w:marLeft w:val="480"/>
          <w:marRight w:val="0"/>
          <w:marTop w:val="0"/>
          <w:marBottom w:val="0"/>
          <w:divBdr>
            <w:top w:val="none" w:sz="0" w:space="0" w:color="auto"/>
            <w:left w:val="none" w:sz="0" w:space="0" w:color="auto"/>
            <w:bottom w:val="none" w:sz="0" w:space="0" w:color="auto"/>
            <w:right w:val="none" w:sz="0" w:space="0" w:color="auto"/>
          </w:divBdr>
        </w:div>
      </w:divsChild>
    </w:div>
    <w:div w:id="1019697435">
      <w:bodyDiv w:val="1"/>
      <w:marLeft w:val="0"/>
      <w:marRight w:val="0"/>
      <w:marTop w:val="0"/>
      <w:marBottom w:val="0"/>
      <w:divBdr>
        <w:top w:val="none" w:sz="0" w:space="0" w:color="auto"/>
        <w:left w:val="none" w:sz="0" w:space="0" w:color="auto"/>
        <w:bottom w:val="none" w:sz="0" w:space="0" w:color="auto"/>
        <w:right w:val="none" w:sz="0" w:space="0" w:color="auto"/>
      </w:divBdr>
    </w:div>
    <w:div w:id="1026832988">
      <w:bodyDiv w:val="1"/>
      <w:marLeft w:val="0"/>
      <w:marRight w:val="0"/>
      <w:marTop w:val="0"/>
      <w:marBottom w:val="0"/>
      <w:divBdr>
        <w:top w:val="none" w:sz="0" w:space="0" w:color="auto"/>
        <w:left w:val="none" w:sz="0" w:space="0" w:color="auto"/>
        <w:bottom w:val="none" w:sz="0" w:space="0" w:color="auto"/>
        <w:right w:val="none" w:sz="0" w:space="0" w:color="auto"/>
      </w:divBdr>
    </w:div>
    <w:div w:id="1029573862">
      <w:bodyDiv w:val="1"/>
      <w:marLeft w:val="0"/>
      <w:marRight w:val="0"/>
      <w:marTop w:val="0"/>
      <w:marBottom w:val="0"/>
      <w:divBdr>
        <w:top w:val="none" w:sz="0" w:space="0" w:color="auto"/>
        <w:left w:val="none" w:sz="0" w:space="0" w:color="auto"/>
        <w:bottom w:val="none" w:sz="0" w:space="0" w:color="auto"/>
        <w:right w:val="none" w:sz="0" w:space="0" w:color="auto"/>
      </w:divBdr>
    </w:div>
    <w:div w:id="1029641739">
      <w:bodyDiv w:val="1"/>
      <w:marLeft w:val="0"/>
      <w:marRight w:val="0"/>
      <w:marTop w:val="0"/>
      <w:marBottom w:val="0"/>
      <w:divBdr>
        <w:top w:val="none" w:sz="0" w:space="0" w:color="auto"/>
        <w:left w:val="none" w:sz="0" w:space="0" w:color="auto"/>
        <w:bottom w:val="none" w:sz="0" w:space="0" w:color="auto"/>
        <w:right w:val="none" w:sz="0" w:space="0" w:color="auto"/>
      </w:divBdr>
      <w:divsChild>
        <w:div w:id="2043284982">
          <w:marLeft w:val="640"/>
          <w:marRight w:val="0"/>
          <w:marTop w:val="0"/>
          <w:marBottom w:val="0"/>
          <w:divBdr>
            <w:top w:val="none" w:sz="0" w:space="0" w:color="auto"/>
            <w:left w:val="none" w:sz="0" w:space="0" w:color="auto"/>
            <w:bottom w:val="none" w:sz="0" w:space="0" w:color="auto"/>
            <w:right w:val="none" w:sz="0" w:space="0" w:color="auto"/>
          </w:divBdr>
        </w:div>
        <w:div w:id="289938931">
          <w:marLeft w:val="640"/>
          <w:marRight w:val="0"/>
          <w:marTop w:val="0"/>
          <w:marBottom w:val="0"/>
          <w:divBdr>
            <w:top w:val="none" w:sz="0" w:space="0" w:color="auto"/>
            <w:left w:val="none" w:sz="0" w:space="0" w:color="auto"/>
            <w:bottom w:val="none" w:sz="0" w:space="0" w:color="auto"/>
            <w:right w:val="none" w:sz="0" w:space="0" w:color="auto"/>
          </w:divBdr>
        </w:div>
        <w:div w:id="142620574">
          <w:marLeft w:val="640"/>
          <w:marRight w:val="0"/>
          <w:marTop w:val="0"/>
          <w:marBottom w:val="0"/>
          <w:divBdr>
            <w:top w:val="none" w:sz="0" w:space="0" w:color="auto"/>
            <w:left w:val="none" w:sz="0" w:space="0" w:color="auto"/>
            <w:bottom w:val="none" w:sz="0" w:space="0" w:color="auto"/>
            <w:right w:val="none" w:sz="0" w:space="0" w:color="auto"/>
          </w:divBdr>
        </w:div>
        <w:div w:id="1308511315">
          <w:marLeft w:val="640"/>
          <w:marRight w:val="0"/>
          <w:marTop w:val="0"/>
          <w:marBottom w:val="0"/>
          <w:divBdr>
            <w:top w:val="none" w:sz="0" w:space="0" w:color="auto"/>
            <w:left w:val="none" w:sz="0" w:space="0" w:color="auto"/>
            <w:bottom w:val="none" w:sz="0" w:space="0" w:color="auto"/>
            <w:right w:val="none" w:sz="0" w:space="0" w:color="auto"/>
          </w:divBdr>
        </w:div>
        <w:div w:id="562373917">
          <w:marLeft w:val="640"/>
          <w:marRight w:val="0"/>
          <w:marTop w:val="0"/>
          <w:marBottom w:val="0"/>
          <w:divBdr>
            <w:top w:val="none" w:sz="0" w:space="0" w:color="auto"/>
            <w:left w:val="none" w:sz="0" w:space="0" w:color="auto"/>
            <w:bottom w:val="none" w:sz="0" w:space="0" w:color="auto"/>
            <w:right w:val="none" w:sz="0" w:space="0" w:color="auto"/>
          </w:divBdr>
        </w:div>
        <w:div w:id="1560557512">
          <w:marLeft w:val="640"/>
          <w:marRight w:val="0"/>
          <w:marTop w:val="0"/>
          <w:marBottom w:val="0"/>
          <w:divBdr>
            <w:top w:val="none" w:sz="0" w:space="0" w:color="auto"/>
            <w:left w:val="none" w:sz="0" w:space="0" w:color="auto"/>
            <w:bottom w:val="none" w:sz="0" w:space="0" w:color="auto"/>
            <w:right w:val="none" w:sz="0" w:space="0" w:color="auto"/>
          </w:divBdr>
        </w:div>
        <w:div w:id="227376034">
          <w:marLeft w:val="640"/>
          <w:marRight w:val="0"/>
          <w:marTop w:val="0"/>
          <w:marBottom w:val="0"/>
          <w:divBdr>
            <w:top w:val="none" w:sz="0" w:space="0" w:color="auto"/>
            <w:left w:val="none" w:sz="0" w:space="0" w:color="auto"/>
            <w:bottom w:val="none" w:sz="0" w:space="0" w:color="auto"/>
            <w:right w:val="none" w:sz="0" w:space="0" w:color="auto"/>
          </w:divBdr>
        </w:div>
        <w:div w:id="265122143">
          <w:marLeft w:val="640"/>
          <w:marRight w:val="0"/>
          <w:marTop w:val="0"/>
          <w:marBottom w:val="0"/>
          <w:divBdr>
            <w:top w:val="none" w:sz="0" w:space="0" w:color="auto"/>
            <w:left w:val="none" w:sz="0" w:space="0" w:color="auto"/>
            <w:bottom w:val="none" w:sz="0" w:space="0" w:color="auto"/>
            <w:right w:val="none" w:sz="0" w:space="0" w:color="auto"/>
          </w:divBdr>
        </w:div>
        <w:div w:id="1633096731">
          <w:marLeft w:val="640"/>
          <w:marRight w:val="0"/>
          <w:marTop w:val="0"/>
          <w:marBottom w:val="0"/>
          <w:divBdr>
            <w:top w:val="none" w:sz="0" w:space="0" w:color="auto"/>
            <w:left w:val="none" w:sz="0" w:space="0" w:color="auto"/>
            <w:bottom w:val="none" w:sz="0" w:space="0" w:color="auto"/>
            <w:right w:val="none" w:sz="0" w:space="0" w:color="auto"/>
          </w:divBdr>
        </w:div>
        <w:div w:id="1737969263">
          <w:marLeft w:val="640"/>
          <w:marRight w:val="0"/>
          <w:marTop w:val="0"/>
          <w:marBottom w:val="0"/>
          <w:divBdr>
            <w:top w:val="none" w:sz="0" w:space="0" w:color="auto"/>
            <w:left w:val="none" w:sz="0" w:space="0" w:color="auto"/>
            <w:bottom w:val="none" w:sz="0" w:space="0" w:color="auto"/>
            <w:right w:val="none" w:sz="0" w:space="0" w:color="auto"/>
          </w:divBdr>
        </w:div>
        <w:div w:id="78984592">
          <w:marLeft w:val="640"/>
          <w:marRight w:val="0"/>
          <w:marTop w:val="0"/>
          <w:marBottom w:val="0"/>
          <w:divBdr>
            <w:top w:val="none" w:sz="0" w:space="0" w:color="auto"/>
            <w:left w:val="none" w:sz="0" w:space="0" w:color="auto"/>
            <w:bottom w:val="none" w:sz="0" w:space="0" w:color="auto"/>
            <w:right w:val="none" w:sz="0" w:space="0" w:color="auto"/>
          </w:divBdr>
        </w:div>
        <w:div w:id="2075733657">
          <w:marLeft w:val="640"/>
          <w:marRight w:val="0"/>
          <w:marTop w:val="0"/>
          <w:marBottom w:val="0"/>
          <w:divBdr>
            <w:top w:val="none" w:sz="0" w:space="0" w:color="auto"/>
            <w:left w:val="none" w:sz="0" w:space="0" w:color="auto"/>
            <w:bottom w:val="none" w:sz="0" w:space="0" w:color="auto"/>
            <w:right w:val="none" w:sz="0" w:space="0" w:color="auto"/>
          </w:divBdr>
        </w:div>
        <w:div w:id="1110977187">
          <w:marLeft w:val="640"/>
          <w:marRight w:val="0"/>
          <w:marTop w:val="0"/>
          <w:marBottom w:val="0"/>
          <w:divBdr>
            <w:top w:val="none" w:sz="0" w:space="0" w:color="auto"/>
            <w:left w:val="none" w:sz="0" w:space="0" w:color="auto"/>
            <w:bottom w:val="none" w:sz="0" w:space="0" w:color="auto"/>
            <w:right w:val="none" w:sz="0" w:space="0" w:color="auto"/>
          </w:divBdr>
        </w:div>
        <w:div w:id="1364135839">
          <w:marLeft w:val="640"/>
          <w:marRight w:val="0"/>
          <w:marTop w:val="0"/>
          <w:marBottom w:val="0"/>
          <w:divBdr>
            <w:top w:val="none" w:sz="0" w:space="0" w:color="auto"/>
            <w:left w:val="none" w:sz="0" w:space="0" w:color="auto"/>
            <w:bottom w:val="none" w:sz="0" w:space="0" w:color="auto"/>
            <w:right w:val="none" w:sz="0" w:space="0" w:color="auto"/>
          </w:divBdr>
        </w:div>
        <w:div w:id="1283538073">
          <w:marLeft w:val="640"/>
          <w:marRight w:val="0"/>
          <w:marTop w:val="0"/>
          <w:marBottom w:val="0"/>
          <w:divBdr>
            <w:top w:val="none" w:sz="0" w:space="0" w:color="auto"/>
            <w:left w:val="none" w:sz="0" w:space="0" w:color="auto"/>
            <w:bottom w:val="none" w:sz="0" w:space="0" w:color="auto"/>
            <w:right w:val="none" w:sz="0" w:space="0" w:color="auto"/>
          </w:divBdr>
        </w:div>
        <w:div w:id="1083333425">
          <w:marLeft w:val="640"/>
          <w:marRight w:val="0"/>
          <w:marTop w:val="0"/>
          <w:marBottom w:val="0"/>
          <w:divBdr>
            <w:top w:val="none" w:sz="0" w:space="0" w:color="auto"/>
            <w:left w:val="none" w:sz="0" w:space="0" w:color="auto"/>
            <w:bottom w:val="none" w:sz="0" w:space="0" w:color="auto"/>
            <w:right w:val="none" w:sz="0" w:space="0" w:color="auto"/>
          </w:divBdr>
        </w:div>
        <w:div w:id="304895272">
          <w:marLeft w:val="640"/>
          <w:marRight w:val="0"/>
          <w:marTop w:val="0"/>
          <w:marBottom w:val="0"/>
          <w:divBdr>
            <w:top w:val="none" w:sz="0" w:space="0" w:color="auto"/>
            <w:left w:val="none" w:sz="0" w:space="0" w:color="auto"/>
            <w:bottom w:val="none" w:sz="0" w:space="0" w:color="auto"/>
            <w:right w:val="none" w:sz="0" w:space="0" w:color="auto"/>
          </w:divBdr>
        </w:div>
        <w:div w:id="275406885">
          <w:marLeft w:val="640"/>
          <w:marRight w:val="0"/>
          <w:marTop w:val="0"/>
          <w:marBottom w:val="0"/>
          <w:divBdr>
            <w:top w:val="none" w:sz="0" w:space="0" w:color="auto"/>
            <w:left w:val="none" w:sz="0" w:space="0" w:color="auto"/>
            <w:bottom w:val="none" w:sz="0" w:space="0" w:color="auto"/>
            <w:right w:val="none" w:sz="0" w:space="0" w:color="auto"/>
          </w:divBdr>
        </w:div>
        <w:div w:id="230430816">
          <w:marLeft w:val="640"/>
          <w:marRight w:val="0"/>
          <w:marTop w:val="0"/>
          <w:marBottom w:val="0"/>
          <w:divBdr>
            <w:top w:val="none" w:sz="0" w:space="0" w:color="auto"/>
            <w:left w:val="none" w:sz="0" w:space="0" w:color="auto"/>
            <w:bottom w:val="none" w:sz="0" w:space="0" w:color="auto"/>
            <w:right w:val="none" w:sz="0" w:space="0" w:color="auto"/>
          </w:divBdr>
        </w:div>
        <w:div w:id="445584092">
          <w:marLeft w:val="640"/>
          <w:marRight w:val="0"/>
          <w:marTop w:val="0"/>
          <w:marBottom w:val="0"/>
          <w:divBdr>
            <w:top w:val="none" w:sz="0" w:space="0" w:color="auto"/>
            <w:left w:val="none" w:sz="0" w:space="0" w:color="auto"/>
            <w:bottom w:val="none" w:sz="0" w:space="0" w:color="auto"/>
            <w:right w:val="none" w:sz="0" w:space="0" w:color="auto"/>
          </w:divBdr>
        </w:div>
        <w:div w:id="75904337">
          <w:marLeft w:val="640"/>
          <w:marRight w:val="0"/>
          <w:marTop w:val="0"/>
          <w:marBottom w:val="0"/>
          <w:divBdr>
            <w:top w:val="none" w:sz="0" w:space="0" w:color="auto"/>
            <w:left w:val="none" w:sz="0" w:space="0" w:color="auto"/>
            <w:bottom w:val="none" w:sz="0" w:space="0" w:color="auto"/>
            <w:right w:val="none" w:sz="0" w:space="0" w:color="auto"/>
          </w:divBdr>
        </w:div>
        <w:div w:id="40331254">
          <w:marLeft w:val="640"/>
          <w:marRight w:val="0"/>
          <w:marTop w:val="0"/>
          <w:marBottom w:val="0"/>
          <w:divBdr>
            <w:top w:val="none" w:sz="0" w:space="0" w:color="auto"/>
            <w:left w:val="none" w:sz="0" w:space="0" w:color="auto"/>
            <w:bottom w:val="none" w:sz="0" w:space="0" w:color="auto"/>
            <w:right w:val="none" w:sz="0" w:space="0" w:color="auto"/>
          </w:divBdr>
        </w:div>
        <w:div w:id="1825929454">
          <w:marLeft w:val="640"/>
          <w:marRight w:val="0"/>
          <w:marTop w:val="0"/>
          <w:marBottom w:val="0"/>
          <w:divBdr>
            <w:top w:val="none" w:sz="0" w:space="0" w:color="auto"/>
            <w:left w:val="none" w:sz="0" w:space="0" w:color="auto"/>
            <w:bottom w:val="none" w:sz="0" w:space="0" w:color="auto"/>
            <w:right w:val="none" w:sz="0" w:space="0" w:color="auto"/>
          </w:divBdr>
        </w:div>
        <w:div w:id="1795362918">
          <w:marLeft w:val="640"/>
          <w:marRight w:val="0"/>
          <w:marTop w:val="0"/>
          <w:marBottom w:val="0"/>
          <w:divBdr>
            <w:top w:val="none" w:sz="0" w:space="0" w:color="auto"/>
            <w:left w:val="none" w:sz="0" w:space="0" w:color="auto"/>
            <w:bottom w:val="none" w:sz="0" w:space="0" w:color="auto"/>
            <w:right w:val="none" w:sz="0" w:space="0" w:color="auto"/>
          </w:divBdr>
        </w:div>
        <w:div w:id="544100482">
          <w:marLeft w:val="640"/>
          <w:marRight w:val="0"/>
          <w:marTop w:val="0"/>
          <w:marBottom w:val="0"/>
          <w:divBdr>
            <w:top w:val="none" w:sz="0" w:space="0" w:color="auto"/>
            <w:left w:val="none" w:sz="0" w:space="0" w:color="auto"/>
            <w:bottom w:val="none" w:sz="0" w:space="0" w:color="auto"/>
            <w:right w:val="none" w:sz="0" w:space="0" w:color="auto"/>
          </w:divBdr>
        </w:div>
        <w:div w:id="516191130">
          <w:marLeft w:val="640"/>
          <w:marRight w:val="0"/>
          <w:marTop w:val="0"/>
          <w:marBottom w:val="0"/>
          <w:divBdr>
            <w:top w:val="none" w:sz="0" w:space="0" w:color="auto"/>
            <w:left w:val="none" w:sz="0" w:space="0" w:color="auto"/>
            <w:bottom w:val="none" w:sz="0" w:space="0" w:color="auto"/>
            <w:right w:val="none" w:sz="0" w:space="0" w:color="auto"/>
          </w:divBdr>
        </w:div>
        <w:div w:id="2031952345">
          <w:marLeft w:val="640"/>
          <w:marRight w:val="0"/>
          <w:marTop w:val="0"/>
          <w:marBottom w:val="0"/>
          <w:divBdr>
            <w:top w:val="none" w:sz="0" w:space="0" w:color="auto"/>
            <w:left w:val="none" w:sz="0" w:space="0" w:color="auto"/>
            <w:bottom w:val="none" w:sz="0" w:space="0" w:color="auto"/>
            <w:right w:val="none" w:sz="0" w:space="0" w:color="auto"/>
          </w:divBdr>
        </w:div>
        <w:div w:id="286813041">
          <w:marLeft w:val="640"/>
          <w:marRight w:val="0"/>
          <w:marTop w:val="0"/>
          <w:marBottom w:val="0"/>
          <w:divBdr>
            <w:top w:val="none" w:sz="0" w:space="0" w:color="auto"/>
            <w:left w:val="none" w:sz="0" w:space="0" w:color="auto"/>
            <w:bottom w:val="none" w:sz="0" w:space="0" w:color="auto"/>
            <w:right w:val="none" w:sz="0" w:space="0" w:color="auto"/>
          </w:divBdr>
        </w:div>
        <w:div w:id="1883324948">
          <w:marLeft w:val="640"/>
          <w:marRight w:val="0"/>
          <w:marTop w:val="0"/>
          <w:marBottom w:val="0"/>
          <w:divBdr>
            <w:top w:val="none" w:sz="0" w:space="0" w:color="auto"/>
            <w:left w:val="none" w:sz="0" w:space="0" w:color="auto"/>
            <w:bottom w:val="none" w:sz="0" w:space="0" w:color="auto"/>
            <w:right w:val="none" w:sz="0" w:space="0" w:color="auto"/>
          </w:divBdr>
        </w:div>
        <w:div w:id="651443081">
          <w:marLeft w:val="640"/>
          <w:marRight w:val="0"/>
          <w:marTop w:val="0"/>
          <w:marBottom w:val="0"/>
          <w:divBdr>
            <w:top w:val="none" w:sz="0" w:space="0" w:color="auto"/>
            <w:left w:val="none" w:sz="0" w:space="0" w:color="auto"/>
            <w:bottom w:val="none" w:sz="0" w:space="0" w:color="auto"/>
            <w:right w:val="none" w:sz="0" w:space="0" w:color="auto"/>
          </w:divBdr>
        </w:div>
        <w:div w:id="469589866">
          <w:marLeft w:val="640"/>
          <w:marRight w:val="0"/>
          <w:marTop w:val="0"/>
          <w:marBottom w:val="0"/>
          <w:divBdr>
            <w:top w:val="none" w:sz="0" w:space="0" w:color="auto"/>
            <w:left w:val="none" w:sz="0" w:space="0" w:color="auto"/>
            <w:bottom w:val="none" w:sz="0" w:space="0" w:color="auto"/>
            <w:right w:val="none" w:sz="0" w:space="0" w:color="auto"/>
          </w:divBdr>
        </w:div>
        <w:div w:id="2048526486">
          <w:marLeft w:val="640"/>
          <w:marRight w:val="0"/>
          <w:marTop w:val="0"/>
          <w:marBottom w:val="0"/>
          <w:divBdr>
            <w:top w:val="none" w:sz="0" w:space="0" w:color="auto"/>
            <w:left w:val="none" w:sz="0" w:space="0" w:color="auto"/>
            <w:bottom w:val="none" w:sz="0" w:space="0" w:color="auto"/>
            <w:right w:val="none" w:sz="0" w:space="0" w:color="auto"/>
          </w:divBdr>
        </w:div>
        <w:div w:id="1784153689">
          <w:marLeft w:val="640"/>
          <w:marRight w:val="0"/>
          <w:marTop w:val="0"/>
          <w:marBottom w:val="0"/>
          <w:divBdr>
            <w:top w:val="none" w:sz="0" w:space="0" w:color="auto"/>
            <w:left w:val="none" w:sz="0" w:space="0" w:color="auto"/>
            <w:bottom w:val="none" w:sz="0" w:space="0" w:color="auto"/>
            <w:right w:val="none" w:sz="0" w:space="0" w:color="auto"/>
          </w:divBdr>
        </w:div>
        <w:div w:id="76444398">
          <w:marLeft w:val="640"/>
          <w:marRight w:val="0"/>
          <w:marTop w:val="0"/>
          <w:marBottom w:val="0"/>
          <w:divBdr>
            <w:top w:val="none" w:sz="0" w:space="0" w:color="auto"/>
            <w:left w:val="none" w:sz="0" w:space="0" w:color="auto"/>
            <w:bottom w:val="none" w:sz="0" w:space="0" w:color="auto"/>
            <w:right w:val="none" w:sz="0" w:space="0" w:color="auto"/>
          </w:divBdr>
        </w:div>
        <w:div w:id="942347073">
          <w:marLeft w:val="640"/>
          <w:marRight w:val="0"/>
          <w:marTop w:val="0"/>
          <w:marBottom w:val="0"/>
          <w:divBdr>
            <w:top w:val="none" w:sz="0" w:space="0" w:color="auto"/>
            <w:left w:val="none" w:sz="0" w:space="0" w:color="auto"/>
            <w:bottom w:val="none" w:sz="0" w:space="0" w:color="auto"/>
            <w:right w:val="none" w:sz="0" w:space="0" w:color="auto"/>
          </w:divBdr>
        </w:div>
        <w:div w:id="560866915">
          <w:marLeft w:val="640"/>
          <w:marRight w:val="0"/>
          <w:marTop w:val="0"/>
          <w:marBottom w:val="0"/>
          <w:divBdr>
            <w:top w:val="none" w:sz="0" w:space="0" w:color="auto"/>
            <w:left w:val="none" w:sz="0" w:space="0" w:color="auto"/>
            <w:bottom w:val="none" w:sz="0" w:space="0" w:color="auto"/>
            <w:right w:val="none" w:sz="0" w:space="0" w:color="auto"/>
          </w:divBdr>
        </w:div>
        <w:div w:id="809400792">
          <w:marLeft w:val="640"/>
          <w:marRight w:val="0"/>
          <w:marTop w:val="0"/>
          <w:marBottom w:val="0"/>
          <w:divBdr>
            <w:top w:val="none" w:sz="0" w:space="0" w:color="auto"/>
            <w:left w:val="none" w:sz="0" w:space="0" w:color="auto"/>
            <w:bottom w:val="none" w:sz="0" w:space="0" w:color="auto"/>
            <w:right w:val="none" w:sz="0" w:space="0" w:color="auto"/>
          </w:divBdr>
        </w:div>
        <w:div w:id="1899434288">
          <w:marLeft w:val="640"/>
          <w:marRight w:val="0"/>
          <w:marTop w:val="0"/>
          <w:marBottom w:val="0"/>
          <w:divBdr>
            <w:top w:val="none" w:sz="0" w:space="0" w:color="auto"/>
            <w:left w:val="none" w:sz="0" w:space="0" w:color="auto"/>
            <w:bottom w:val="none" w:sz="0" w:space="0" w:color="auto"/>
            <w:right w:val="none" w:sz="0" w:space="0" w:color="auto"/>
          </w:divBdr>
        </w:div>
        <w:div w:id="1948149389">
          <w:marLeft w:val="640"/>
          <w:marRight w:val="0"/>
          <w:marTop w:val="0"/>
          <w:marBottom w:val="0"/>
          <w:divBdr>
            <w:top w:val="none" w:sz="0" w:space="0" w:color="auto"/>
            <w:left w:val="none" w:sz="0" w:space="0" w:color="auto"/>
            <w:bottom w:val="none" w:sz="0" w:space="0" w:color="auto"/>
            <w:right w:val="none" w:sz="0" w:space="0" w:color="auto"/>
          </w:divBdr>
        </w:div>
        <w:div w:id="1586954678">
          <w:marLeft w:val="640"/>
          <w:marRight w:val="0"/>
          <w:marTop w:val="0"/>
          <w:marBottom w:val="0"/>
          <w:divBdr>
            <w:top w:val="none" w:sz="0" w:space="0" w:color="auto"/>
            <w:left w:val="none" w:sz="0" w:space="0" w:color="auto"/>
            <w:bottom w:val="none" w:sz="0" w:space="0" w:color="auto"/>
            <w:right w:val="none" w:sz="0" w:space="0" w:color="auto"/>
          </w:divBdr>
        </w:div>
        <w:div w:id="579869109">
          <w:marLeft w:val="640"/>
          <w:marRight w:val="0"/>
          <w:marTop w:val="0"/>
          <w:marBottom w:val="0"/>
          <w:divBdr>
            <w:top w:val="none" w:sz="0" w:space="0" w:color="auto"/>
            <w:left w:val="none" w:sz="0" w:space="0" w:color="auto"/>
            <w:bottom w:val="none" w:sz="0" w:space="0" w:color="auto"/>
            <w:right w:val="none" w:sz="0" w:space="0" w:color="auto"/>
          </w:divBdr>
        </w:div>
        <w:div w:id="847523042">
          <w:marLeft w:val="640"/>
          <w:marRight w:val="0"/>
          <w:marTop w:val="0"/>
          <w:marBottom w:val="0"/>
          <w:divBdr>
            <w:top w:val="none" w:sz="0" w:space="0" w:color="auto"/>
            <w:left w:val="none" w:sz="0" w:space="0" w:color="auto"/>
            <w:bottom w:val="none" w:sz="0" w:space="0" w:color="auto"/>
            <w:right w:val="none" w:sz="0" w:space="0" w:color="auto"/>
          </w:divBdr>
        </w:div>
        <w:div w:id="1847359056">
          <w:marLeft w:val="640"/>
          <w:marRight w:val="0"/>
          <w:marTop w:val="0"/>
          <w:marBottom w:val="0"/>
          <w:divBdr>
            <w:top w:val="none" w:sz="0" w:space="0" w:color="auto"/>
            <w:left w:val="none" w:sz="0" w:space="0" w:color="auto"/>
            <w:bottom w:val="none" w:sz="0" w:space="0" w:color="auto"/>
            <w:right w:val="none" w:sz="0" w:space="0" w:color="auto"/>
          </w:divBdr>
        </w:div>
        <w:div w:id="2083789333">
          <w:marLeft w:val="640"/>
          <w:marRight w:val="0"/>
          <w:marTop w:val="0"/>
          <w:marBottom w:val="0"/>
          <w:divBdr>
            <w:top w:val="none" w:sz="0" w:space="0" w:color="auto"/>
            <w:left w:val="none" w:sz="0" w:space="0" w:color="auto"/>
            <w:bottom w:val="none" w:sz="0" w:space="0" w:color="auto"/>
            <w:right w:val="none" w:sz="0" w:space="0" w:color="auto"/>
          </w:divBdr>
        </w:div>
        <w:div w:id="515929123">
          <w:marLeft w:val="640"/>
          <w:marRight w:val="0"/>
          <w:marTop w:val="0"/>
          <w:marBottom w:val="0"/>
          <w:divBdr>
            <w:top w:val="none" w:sz="0" w:space="0" w:color="auto"/>
            <w:left w:val="none" w:sz="0" w:space="0" w:color="auto"/>
            <w:bottom w:val="none" w:sz="0" w:space="0" w:color="auto"/>
            <w:right w:val="none" w:sz="0" w:space="0" w:color="auto"/>
          </w:divBdr>
        </w:div>
        <w:div w:id="27685307">
          <w:marLeft w:val="640"/>
          <w:marRight w:val="0"/>
          <w:marTop w:val="0"/>
          <w:marBottom w:val="0"/>
          <w:divBdr>
            <w:top w:val="none" w:sz="0" w:space="0" w:color="auto"/>
            <w:left w:val="none" w:sz="0" w:space="0" w:color="auto"/>
            <w:bottom w:val="none" w:sz="0" w:space="0" w:color="auto"/>
            <w:right w:val="none" w:sz="0" w:space="0" w:color="auto"/>
          </w:divBdr>
        </w:div>
        <w:div w:id="824323259">
          <w:marLeft w:val="640"/>
          <w:marRight w:val="0"/>
          <w:marTop w:val="0"/>
          <w:marBottom w:val="0"/>
          <w:divBdr>
            <w:top w:val="none" w:sz="0" w:space="0" w:color="auto"/>
            <w:left w:val="none" w:sz="0" w:space="0" w:color="auto"/>
            <w:bottom w:val="none" w:sz="0" w:space="0" w:color="auto"/>
            <w:right w:val="none" w:sz="0" w:space="0" w:color="auto"/>
          </w:divBdr>
        </w:div>
        <w:div w:id="413163259">
          <w:marLeft w:val="640"/>
          <w:marRight w:val="0"/>
          <w:marTop w:val="0"/>
          <w:marBottom w:val="0"/>
          <w:divBdr>
            <w:top w:val="none" w:sz="0" w:space="0" w:color="auto"/>
            <w:left w:val="none" w:sz="0" w:space="0" w:color="auto"/>
            <w:bottom w:val="none" w:sz="0" w:space="0" w:color="auto"/>
            <w:right w:val="none" w:sz="0" w:space="0" w:color="auto"/>
          </w:divBdr>
        </w:div>
        <w:div w:id="1515001947">
          <w:marLeft w:val="640"/>
          <w:marRight w:val="0"/>
          <w:marTop w:val="0"/>
          <w:marBottom w:val="0"/>
          <w:divBdr>
            <w:top w:val="none" w:sz="0" w:space="0" w:color="auto"/>
            <w:left w:val="none" w:sz="0" w:space="0" w:color="auto"/>
            <w:bottom w:val="none" w:sz="0" w:space="0" w:color="auto"/>
            <w:right w:val="none" w:sz="0" w:space="0" w:color="auto"/>
          </w:divBdr>
        </w:div>
        <w:div w:id="1579825441">
          <w:marLeft w:val="640"/>
          <w:marRight w:val="0"/>
          <w:marTop w:val="0"/>
          <w:marBottom w:val="0"/>
          <w:divBdr>
            <w:top w:val="none" w:sz="0" w:space="0" w:color="auto"/>
            <w:left w:val="none" w:sz="0" w:space="0" w:color="auto"/>
            <w:bottom w:val="none" w:sz="0" w:space="0" w:color="auto"/>
            <w:right w:val="none" w:sz="0" w:space="0" w:color="auto"/>
          </w:divBdr>
        </w:div>
        <w:div w:id="1315530290">
          <w:marLeft w:val="640"/>
          <w:marRight w:val="0"/>
          <w:marTop w:val="0"/>
          <w:marBottom w:val="0"/>
          <w:divBdr>
            <w:top w:val="none" w:sz="0" w:space="0" w:color="auto"/>
            <w:left w:val="none" w:sz="0" w:space="0" w:color="auto"/>
            <w:bottom w:val="none" w:sz="0" w:space="0" w:color="auto"/>
            <w:right w:val="none" w:sz="0" w:space="0" w:color="auto"/>
          </w:divBdr>
        </w:div>
        <w:div w:id="623275294">
          <w:marLeft w:val="640"/>
          <w:marRight w:val="0"/>
          <w:marTop w:val="0"/>
          <w:marBottom w:val="0"/>
          <w:divBdr>
            <w:top w:val="none" w:sz="0" w:space="0" w:color="auto"/>
            <w:left w:val="none" w:sz="0" w:space="0" w:color="auto"/>
            <w:bottom w:val="none" w:sz="0" w:space="0" w:color="auto"/>
            <w:right w:val="none" w:sz="0" w:space="0" w:color="auto"/>
          </w:divBdr>
        </w:div>
        <w:div w:id="1120535545">
          <w:marLeft w:val="640"/>
          <w:marRight w:val="0"/>
          <w:marTop w:val="0"/>
          <w:marBottom w:val="0"/>
          <w:divBdr>
            <w:top w:val="none" w:sz="0" w:space="0" w:color="auto"/>
            <w:left w:val="none" w:sz="0" w:space="0" w:color="auto"/>
            <w:bottom w:val="none" w:sz="0" w:space="0" w:color="auto"/>
            <w:right w:val="none" w:sz="0" w:space="0" w:color="auto"/>
          </w:divBdr>
        </w:div>
        <w:div w:id="1841047015">
          <w:marLeft w:val="640"/>
          <w:marRight w:val="0"/>
          <w:marTop w:val="0"/>
          <w:marBottom w:val="0"/>
          <w:divBdr>
            <w:top w:val="none" w:sz="0" w:space="0" w:color="auto"/>
            <w:left w:val="none" w:sz="0" w:space="0" w:color="auto"/>
            <w:bottom w:val="none" w:sz="0" w:space="0" w:color="auto"/>
            <w:right w:val="none" w:sz="0" w:space="0" w:color="auto"/>
          </w:divBdr>
        </w:div>
        <w:div w:id="351226916">
          <w:marLeft w:val="640"/>
          <w:marRight w:val="0"/>
          <w:marTop w:val="0"/>
          <w:marBottom w:val="0"/>
          <w:divBdr>
            <w:top w:val="none" w:sz="0" w:space="0" w:color="auto"/>
            <w:left w:val="none" w:sz="0" w:space="0" w:color="auto"/>
            <w:bottom w:val="none" w:sz="0" w:space="0" w:color="auto"/>
            <w:right w:val="none" w:sz="0" w:space="0" w:color="auto"/>
          </w:divBdr>
        </w:div>
        <w:div w:id="842548207">
          <w:marLeft w:val="640"/>
          <w:marRight w:val="0"/>
          <w:marTop w:val="0"/>
          <w:marBottom w:val="0"/>
          <w:divBdr>
            <w:top w:val="none" w:sz="0" w:space="0" w:color="auto"/>
            <w:left w:val="none" w:sz="0" w:space="0" w:color="auto"/>
            <w:bottom w:val="none" w:sz="0" w:space="0" w:color="auto"/>
            <w:right w:val="none" w:sz="0" w:space="0" w:color="auto"/>
          </w:divBdr>
        </w:div>
        <w:div w:id="1389189951">
          <w:marLeft w:val="640"/>
          <w:marRight w:val="0"/>
          <w:marTop w:val="0"/>
          <w:marBottom w:val="0"/>
          <w:divBdr>
            <w:top w:val="none" w:sz="0" w:space="0" w:color="auto"/>
            <w:left w:val="none" w:sz="0" w:space="0" w:color="auto"/>
            <w:bottom w:val="none" w:sz="0" w:space="0" w:color="auto"/>
            <w:right w:val="none" w:sz="0" w:space="0" w:color="auto"/>
          </w:divBdr>
        </w:div>
        <w:div w:id="582568078">
          <w:marLeft w:val="640"/>
          <w:marRight w:val="0"/>
          <w:marTop w:val="0"/>
          <w:marBottom w:val="0"/>
          <w:divBdr>
            <w:top w:val="none" w:sz="0" w:space="0" w:color="auto"/>
            <w:left w:val="none" w:sz="0" w:space="0" w:color="auto"/>
            <w:bottom w:val="none" w:sz="0" w:space="0" w:color="auto"/>
            <w:right w:val="none" w:sz="0" w:space="0" w:color="auto"/>
          </w:divBdr>
        </w:div>
        <w:div w:id="513767629">
          <w:marLeft w:val="640"/>
          <w:marRight w:val="0"/>
          <w:marTop w:val="0"/>
          <w:marBottom w:val="0"/>
          <w:divBdr>
            <w:top w:val="none" w:sz="0" w:space="0" w:color="auto"/>
            <w:left w:val="none" w:sz="0" w:space="0" w:color="auto"/>
            <w:bottom w:val="none" w:sz="0" w:space="0" w:color="auto"/>
            <w:right w:val="none" w:sz="0" w:space="0" w:color="auto"/>
          </w:divBdr>
        </w:div>
        <w:div w:id="11494794">
          <w:marLeft w:val="640"/>
          <w:marRight w:val="0"/>
          <w:marTop w:val="0"/>
          <w:marBottom w:val="0"/>
          <w:divBdr>
            <w:top w:val="none" w:sz="0" w:space="0" w:color="auto"/>
            <w:left w:val="none" w:sz="0" w:space="0" w:color="auto"/>
            <w:bottom w:val="none" w:sz="0" w:space="0" w:color="auto"/>
            <w:right w:val="none" w:sz="0" w:space="0" w:color="auto"/>
          </w:divBdr>
        </w:div>
        <w:div w:id="311375792">
          <w:marLeft w:val="640"/>
          <w:marRight w:val="0"/>
          <w:marTop w:val="0"/>
          <w:marBottom w:val="0"/>
          <w:divBdr>
            <w:top w:val="none" w:sz="0" w:space="0" w:color="auto"/>
            <w:left w:val="none" w:sz="0" w:space="0" w:color="auto"/>
            <w:bottom w:val="none" w:sz="0" w:space="0" w:color="auto"/>
            <w:right w:val="none" w:sz="0" w:space="0" w:color="auto"/>
          </w:divBdr>
        </w:div>
        <w:div w:id="103119214">
          <w:marLeft w:val="640"/>
          <w:marRight w:val="0"/>
          <w:marTop w:val="0"/>
          <w:marBottom w:val="0"/>
          <w:divBdr>
            <w:top w:val="none" w:sz="0" w:space="0" w:color="auto"/>
            <w:left w:val="none" w:sz="0" w:space="0" w:color="auto"/>
            <w:bottom w:val="none" w:sz="0" w:space="0" w:color="auto"/>
            <w:right w:val="none" w:sz="0" w:space="0" w:color="auto"/>
          </w:divBdr>
        </w:div>
        <w:div w:id="191462573">
          <w:marLeft w:val="640"/>
          <w:marRight w:val="0"/>
          <w:marTop w:val="0"/>
          <w:marBottom w:val="0"/>
          <w:divBdr>
            <w:top w:val="none" w:sz="0" w:space="0" w:color="auto"/>
            <w:left w:val="none" w:sz="0" w:space="0" w:color="auto"/>
            <w:bottom w:val="none" w:sz="0" w:space="0" w:color="auto"/>
            <w:right w:val="none" w:sz="0" w:space="0" w:color="auto"/>
          </w:divBdr>
        </w:div>
        <w:div w:id="453017023">
          <w:marLeft w:val="640"/>
          <w:marRight w:val="0"/>
          <w:marTop w:val="0"/>
          <w:marBottom w:val="0"/>
          <w:divBdr>
            <w:top w:val="none" w:sz="0" w:space="0" w:color="auto"/>
            <w:left w:val="none" w:sz="0" w:space="0" w:color="auto"/>
            <w:bottom w:val="none" w:sz="0" w:space="0" w:color="auto"/>
            <w:right w:val="none" w:sz="0" w:space="0" w:color="auto"/>
          </w:divBdr>
        </w:div>
        <w:div w:id="911696157">
          <w:marLeft w:val="640"/>
          <w:marRight w:val="0"/>
          <w:marTop w:val="0"/>
          <w:marBottom w:val="0"/>
          <w:divBdr>
            <w:top w:val="none" w:sz="0" w:space="0" w:color="auto"/>
            <w:left w:val="none" w:sz="0" w:space="0" w:color="auto"/>
            <w:bottom w:val="none" w:sz="0" w:space="0" w:color="auto"/>
            <w:right w:val="none" w:sz="0" w:space="0" w:color="auto"/>
          </w:divBdr>
        </w:div>
        <w:div w:id="993290759">
          <w:marLeft w:val="640"/>
          <w:marRight w:val="0"/>
          <w:marTop w:val="0"/>
          <w:marBottom w:val="0"/>
          <w:divBdr>
            <w:top w:val="none" w:sz="0" w:space="0" w:color="auto"/>
            <w:left w:val="none" w:sz="0" w:space="0" w:color="auto"/>
            <w:bottom w:val="none" w:sz="0" w:space="0" w:color="auto"/>
            <w:right w:val="none" w:sz="0" w:space="0" w:color="auto"/>
          </w:divBdr>
        </w:div>
        <w:div w:id="719666402">
          <w:marLeft w:val="640"/>
          <w:marRight w:val="0"/>
          <w:marTop w:val="0"/>
          <w:marBottom w:val="0"/>
          <w:divBdr>
            <w:top w:val="none" w:sz="0" w:space="0" w:color="auto"/>
            <w:left w:val="none" w:sz="0" w:space="0" w:color="auto"/>
            <w:bottom w:val="none" w:sz="0" w:space="0" w:color="auto"/>
            <w:right w:val="none" w:sz="0" w:space="0" w:color="auto"/>
          </w:divBdr>
        </w:div>
        <w:div w:id="885217110">
          <w:marLeft w:val="640"/>
          <w:marRight w:val="0"/>
          <w:marTop w:val="0"/>
          <w:marBottom w:val="0"/>
          <w:divBdr>
            <w:top w:val="none" w:sz="0" w:space="0" w:color="auto"/>
            <w:left w:val="none" w:sz="0" w:space="0" w:color="auto"/>
            <w:bottom w:val="none" w:sz="0" w:space="0" w:color="auto"/>
            <w:right w:val="none" w:sz="0" w:space="0" w:color="auto"/>
          </w:divBdr>
        </w:div>
        <w:div w:id="810094922">
          <w:marLeft w:val="640"/>
          <w:marRight w:val="0"/>
          <w:marTop w:val="0"/>
          <w:marBottom w:val="0"/>
          <w:divBdr>
            <w:top w:val="none" w:sz="0" w:space="0" w:color="auto"/>
            <w:left w:val="none" w:sz="0" w:space="0" w:color="auto"/>
            <w:bottom w:val="none" w:sz="0" w:space="0" w:color="auto"/>
            <w:right w:val="none" w:sz="0" w:space="0" w:color="auto"/>
          </w:divBdr>
        </w:div>
        <w:div w:id="1143697891">
          <w:marLeft w:val="640"/>
          <w:marRight w:val="0"/>
          <w:marTop w:val="0"/>
          <w:marBottom w:val="0"/>
          <w:divBdr>
            <w:top w:val="none" w:sz="0" w:space="0" w:color="auto"/>
            <w:left w:val="none" w:sz="0" w:space="0" w:color="auto"/>
            <w:bottom w:val="none" w:sz="0" w:space="0" w:color="auto"/>
            <w:right w:val="none" w:sz="0" w:space="0" w:color="auto"/>
          </w:divBdr>
        </w:div>
        <w:div w:id="1096630075">
          <w:marLeft w:val="640"/>
          <w:marRight w:val="0"/>
          <w:marTop w:val="0"/>
          <w:marBottom w:val="0"/>
          <w:divBdr>
            <w:top w:val="none" w:sz="0" w:space="0" w:color="auto"/>
            <w:left w:val="none" w:sz="0" w:space="0" w:color="auto"/>
            <w:bottom w:val="none" w:sz="0" w:space="0" w:color="auto"/>
            <w:right w:val="none" w:sz="0" w:space="0" w:color="auto"/>
          </w:divBdr>
        </w:div>
        <w:div w:id="1626085026">
          <w:marLeft w:val="640"/>
          <w:marRight w:val="0"/>
          <w:marTop w:val="0"/>
          <w:marBottom w:val="0"/>
          <w:divBdr>
            <w:top w:val="none" w:sz="0" w:space="0" w:color="auto"/>
            <w:left w:val="none" w:sz="0" w:space="0" w:color="auto"/>
            <w:bottom w:val="none" w:sz="0" w:space="0" w:color="auto"/>
            <w:right w:val="none" w:sz="0" w:space="0" w:color="auto"/>
          </w:divBdr>
        </w:div>
        <w:div w:id="1120496943">
          <w:marLeft w:val="640"/>
          <w:marRight w:val="0"/>
          <w:marTop w:val="0"/>
          <w:marBottom w:val="0"/>
          <w:divBdr>
            <w:top w:val="none" w:sz="0" w:space="0" w:color="auto"/>
            <w:left w:val="none" w:sz="0" w:space="0" w:color="auto"/>
            <w:bottom w:val="none" w:sz="0" w:space="0" w:color="auto"/>
            <w:right w:val="none" w:sz="0" w:space="0" w:color="auto"/>
          </w:divBdr>
        </w:div>
        <w:div w:id="1372651551">
          <w:marLeft w:val="640"/>
          <w:marRight w:val="0"/>
          <w:marTop w:val="0"/>
          <w:marBottom w:val="0"/>
          <w:divBdr>
            <w:top w:val="none" w:sz="0" w:space="0" w:color="auto"/>
            <w:left w:val="none" w:sz="0" w:space="0" w:color="auto"/>
            <w:bottom w:val="none" w:sz="0" w:space="0" w:color="auto"/>
            <w:right w:val="none" w:sz="0" w:space="0" w:color="auto"/>
          </w:divBdr>
        </w:div>
        <w:div w:id="843931220">
          <w:marLeft w:val="640"/>
          <w:marRight w:val="0"/>
          <w:marTop w:val="0"/>
          <w:marBottom w:val="0"/>
          <w:divBdr>
            <w:top w:val="none" w:sz="0" w:space="0" w:color="auto"/>
            <w:left w:val="none" w:sz="0" w:space="0" w:color="auto"/>
            <w:bottom w:val="none" w:sz="0" w:space="0" w:color="auto"/>
            <w:right w:val="none" w:sz="0" w:space="0" w:color="auto"/>
          </w:divBdr>
        </w:div>
        <w:div w:id="1594240954">
          <w:marLeft w:val="640"/>
          <w:marRight w:val="0"/>
          <w:marTop w:val="0"/>
          <w:marBottom w:val="0"/>
          <w:divBdr>
            <w:top w:val="none" w:sz="0" w:space="0" w:color="auto"/>
            <w:left w:val="none" w:sz="0" w:space="0" w:color="auto"/>
            <w:bottom w:val="none" w:sz="0" w:space="0" w:color="auto"/>
            <w:right w:val="none" w:sz="0" w:space="0" w:color="auto"/>
          </w:divBdr>
        </w:div>
        <w:div w:id="2122334917">
          <w:marLeft w:val="640"/>
          <w:marRight w:val="0"/>
          <w:marTop w:val="0"/>
          <w:marBottom w:val="0"/>
          <w:divBdr>
            <w:top w:val="none" w:sz="0" w:space="0" w:color="auto"/>
            <w:left w:val="none" w:sz="0" w:space="0" w:color="auto"/>
            <w:bottom w:val="none" w:sz="0" w:space="0" w:color="auto"/>
            <w:right w:val="none" w:sz="0" w:space="0" w:color="auto"/>
          </w:divBdr>
        </w:div>
        <w:div w:id="614751234">
          <w:marLeft w:val="640"/>
          <w:marRight w:val="0"/>
          <w:marTop w:val="0"/>
          <w:marBottom w:val="0"/>
          <w:divBdr>
            <w:top w:val="none" w:sz="0" w:space="0" w:color="auto"/>
            <w:left w:val="none" w:sz="0" w:space="0" w:color="auto"/>
            <w:bottom w:val="none" w:sz="0" w:space="0" w:color="auto"/>
            <w:right w:val="none" w:sz="0" w:space="0" w:color="auto"/>
          </w:divBdr>
        </w:div>
        <w:div w:id="1287811161">
          <w:marLeft w:val="640"/>
          <w:marRight w:val="0"/>
          <w:marTop w:val="0"/>
          <w:marBottom w:val="0"/>
          <w:divBdr>
            <w:top w:val="none" w:sz="0" w:space="0" w:color="auto"/>
            <w:left w:val="none" w:sz="0" w:space="0" w:color="auto"/>
            <w:bottom w:val="none" w:sz="0" w:space="0" w:color="auto"/>
            <w:right w:val="none" w:sz="0" w:space="0" w:color="auto"/>
          </w:divBdr>
        </w:div>
        <w:div w:id="868907365">
          <w:marLeft w:val="640"/>
          <w:marRight w:val="0"/>
          <w:marTop w:val="0"/>
          <w:marBottom w:val="0"/>
          <w:divBdr>
            <w:top w:val="none" w:sz="0" w:space="0" w:color="auto"/>
            <w:left w:val="none" w:sz="0" w:space="0" w:color="auto"/>
            <w:bottom w:val="none" w:sz="0" w:space="0" w:color="auto"/>
            <w:right w:val="none" w:sz="0" w:space="0" w:color="auto"/>
          </w:divBdr>
        </w:div>
        <w:div w:id="1279265598">
          <w:marLeft w:val="640"/>
          <w:marRight w:val="0"/>
          <w:marTop w:val="0"/>
          <w:marBottom w:val="0"/>
          <w:divBdr>
            <w:top w:val="none" w:sz="0" w:space="0" w:color="auto"/>
            <w:left w:val="none" w:sz="0" w:space="0" w:color="auto"/>
            <w:bottom w:val="none" w:sz="0" w:space="0" w:color="auto"/>
            <w:right w:val="none" w:sz="0" w:space="0" w:color="auto"/>
          </w:divBdr>
        </w:div>
        <w:div w:id="1685131903">
          <w:marLeft w:val="640"/>
          <w:marRight w:val="0"/>
          <w:marTop w:val="0"/>
          <w:marBottom w:val="0"/>
          <w:divBdr>
            <w:top w:val="none" w:sz="0" w:space="0" w:color="auto"/>
            <w:left w:val="none" w:sz="0" w:space="0" w:color="auto"/>
            <w:bottom w:val="none" w:sz="0" w:space="0" w:color="auto"/>
            <w:right w:val="none" w:sz="0" w:space="0" w:color="auto"/>
          </w:divBdr>
        </w:div>
        <w:div w:id="477840064">
          <w:marLeft w:val="640"/>
          <w:marRight w:val="0"/>
          <w:marTop w:val="0"/>
          <w:marBottom w:val="0"/>
          <w:divBdr>
            <w:top w:val="none" w:sz="0" w:space="0" w:color="auto"/>
            <w:left w:val="none" w:sz="0" w:space="0" w:color="auto"/>
            <w:bottom w:val="none" w:sz="0" w:space="0" w:color="auto"/>
            <w:right w:val="none" w:sz="0" w:space="0" w:color="auto"/>
          </w:divBdr>
        </w:div>
        <w:div w:id="1834950894">
          <w:marLeft w:val="640"/>
          <w:marRight w:val="0"/>
          <w:marTop w:val="0"/>
          <w:marBottom w:val="0"/>
          <w:divBdr>
            <w:top w:val="none" w:sz="0" w:space="0" w:color="auto"/>
            <w:left w:val="none" w:sz="0" w:space="0" w:color="auto"/>
            <w:bottom w:val="none" w:sz="0" w:space="0" w:color="auto"/>
            <w:right w:val="none" w:sz="0" w:space="0" w:color="auto"/>
          </w:divBdr>
        </w:div>
        <w:div w:id="1818913434">
          <w:marLeft w:val="640"/>
          <w:marRight w:val="0"/>
          <w:marTop w:val="0"/>
          <w:marBottom w:val="0"/>
          <w:divBdr>
            <w:top w:val="none" w:sz="0" w:space="0" w:color="auto"/>
            <w:left w:val="none" w:sz="0" w:space="0" w:color="auto"/>
            <w:bottom w:val="none" w:sz="0" w:space="0" w:color="auto"/>
            <w:right w:val="none" w:sz="0" w:space="0" w:color="auto"/>
          </w:divBdr>
        </w:div>
      </w:divsChild>
    </w:div>
    <w:div w:id="1036809584">
      <w:bodyDiv w:val="1"/>
      <w:marLeft w:val="0"/>
      <w:marRight w:val="0"/>
      <w:marTop w:val="0"/>
      <w:marBottom w:val="0"/>
      <w:divBdr>
        <w:top w:val="none" w:sz="0" w:space="0" w:color="auto"/>
        <w:left w:val="none" w:sz="0" w:space="0" w:color="auto"/>
        <w:bottom w:val="none" w:sz="0" w:space="0" w:color="auto"/>
        <w:right w:val="none" w:sz="0" w:space="0" w:color="auto"/>
      </w:divBdr>
      <w:divsChild>
        <w:div w:id="615134660">
          <w:marLeft w:val="640"/>
          <w:marRight w:val="0"/>
          <w:marTop w:val="0"/>
          <w:marBottom w:val="0"/>
          <w:divBdr>
            <w:top w:val="none" w:sz="0" w:space="0" w:color="auto"/>
            <w:left w:val="none" w:sz="0" w:space="0" w:color="auto"/>
            <w:bottom w:val="none" w:sz="0" w:space="0" w:color="auto"/>
            <w:right w:val="none" w:sz="0" w:space="0" w:color="auto"/>
          </w:divBdr>
        </w:div>
        <w:div w:id="1017275529">
          <w:marLeft w:val="640"/>
          <w:marRight w:val="0"/>
          <w:marTop w:val="0"/>
          <w:marBottom w:val="0"/>
          <w:divBdr>
            <w:top w:val="none" w:sz="0" w:space="0" w:color="auto"/>
            <w:left w:val="none" w:sz="0" w:space="0" w:color="auto"/>
            <w:bottom w:val="none" w:sz="0" w:space="0" w:color="auto"/>
            <w:right w:val="none" w:sz="0" w:space="0" w:color="auto"/>
          </w:divBdr>
        </w:div>
        <w:div w:id="170029351">
          <w:marLeft w:val="640"/>
          <w:marRight w:val="0"/>
          <w:marTop w:val="0"/>
          <w:marBottom w:val="0"/>
          <w:divBdr>
            <w:top w:val="none" w:sz="0" w:space="0" w:color="auto"/>
            <w:left w:val="none" w:sz="0" w:space="0" w:color="auto"/>
            <w:bottom w:val="none" w:sz="0" w:space="0" w:color="auto"/>
            <w:right w:val="none" w:sz="0" w:space="0" w:color="auto"/>
          </w:divBdr>
        </w:div>
        <w:div w:id="272983400">
          <w:marLeft w:val="640"/>
          <w:marRight w:val="0"/>
          <w:marTop w:val="0"/>
          <w:marBottom w:val="0"/>
          <w:divBdr>
            <w:top w:val="none" w:sz="0" w:space="0" w:color="auto"/>
            <w:left w:val="none" w:sz="0" w:space="0" w:color="auto"/>
            <w:bottom w:val="none" w:sz="0" w:space="0" w:color="auto"/>
            <w:right w:val="none" w:sz="0" w:space="0" w:color="auto"/>
          </w:divBdr>
        </w:div>
        <w:div w:id="1664502922">
          <w:marLeft w:val="640"/>
          <w:marRight w:val="0"/>
          <w:marTop w:val="0"/>
          <w:marBottom w:val="0"/>
          <w:divBdr>
            <w:top w:val="none" w:sz="0" w:space="0" w:color="auto"/>
            <w:left w:val="none" w:sz="0" w:space="0" w:color="auto"/>
            <w:bottom w:val="none" w:sz="0" w:space="0" w:color="auto"/>
            <w:right w:val="none" w:sz="0" w:space="0" w:color="auto"/>
          </w:divBdr>
        </w:div>
        <w:div w:id="1950164324">
          <w:marLeft w:val="640"/>
          <w:marRight w:val="0"/>
          <w:marTop w:val="0"/>
          <w:marBottom w:val="0"/>
          <w:divBdr>
            <w:top w:val="none" w:sz="0" w:space="0" w:color="auto"/>
            <w:left w:val="none" w:sz="0" w:space="0" w:color="auto"/>
            <w:bottom w:val="none" w:sz="0" w:space="0" w:color="auto"/>
            <w:right w:val="none" w:sz="0" w:space="0" w:color="auto"/>
          </w:divBdr>
        </w:div>
        <w:div w:id="156306787">
          <w:marLeft w:val="640"/>
          <w:marRight w:val="0"/>
          <w:marTop w:val="0"/>
          <w:marBottom w:val="0"/>
          <w:divBdr>
            <w:top w:val="none" w:sz="0" w:space="0" w:color="auto"/>
            <w:left w:val="none" w:sz="0" w:space="0" w:color="auto"/>
            <w:bottom w:val="none" w:sz="0" w:space="0" w:color="auto"/>
            <w:right w:val="none" w:sz="0" w:space="0" w:color="auto"/>
          </w:divBdr>
        </w:div>
        <w:div w:id="658652585">
          <w:marLeft w:val="640"/>
          <w:marRight w:val="0"/>
          <w:marTop w:val="0"/>
          <w:marBottom w:val="0"/>
          <w:divBdr>
            <w:top w:val="none" w:sz="0" w:space="0" w:color="auto"/>
            <w:left w:val="none" w:sz="0" w:space="0" w:color="auto"/>
            <w:bottom w:val="none" w:sz="0" w:space="0" w:color="auto"/>
            <w:right w:val="none" w:sz="0" w:space="0" w:color="auto"/>
          </w:divBdr>
        </w:div>
        <w:div w:id="414060463">
          <w:marLeft w:val="640"/>
          <w:marRight w:val="0"/>
          <w:marTop w:val="0"/>
          <w:marBottom w:val="0"/>
          <w:divBdr>
            <w:top w:val="none" w:sz="0" w:space="0" w:color="auto"/>
            <w:left w:val="none" w:sz="0" w:space="0" w:color="auto"/>
            <w:bottom w:val="none" w:sz="0" w:space="0" w:color="auto"/>
            <w:right w:val="none" w:sz="0" w:space="0" w:color="auto"/>
          </w:divBdr>
        </w:div>
        <w:div w:id="1095319139">
          <w:marLeft w:val="640"/>
          <w:marRight w:val="0"/>
          <w:marTop w:val="0"/>
          <w:marBottom w:val="0"/>
          <w:divBdr>
            <w:top w:val="none" w:sz="0" w:space="0" w:color="auto"/>
            <w:left w:val="none" w:sz="0" w:space="0" w:color="auto"/>
            <w:bottom w:val="none" w:sz="0" w:space="0" w:color="auto"/>
            <w:right w:val="none" w:sz="0" w:space="0" w:color="auto"/>
          </w:divBdr>
        </w:div>
        <w:div w:id="2107190137">
          <w:marLeft w:val="640"/>
          <w:marRight w:val="0"/>
          <w:marTop w:val="0"/>
          <w:marBottom w:val="0"/>
          <w:divBdr>
            <w:top w:val="none" w:sz="0" w:space="0" w:color="auto"/>
            <w:left w:val="none" w:sz="0" w:space="0" w:color="auto"/>
            <w:bottom w:val="none" w:sz="0" w:space="0" w:color="auto"/>
            <w:right w:val="none" w:sz="0" w:space="0" w:color="auto"/>
          </w:divBdr>
        </w:div>
        <w:div w:id="1356033366">
          <w:marLeft w:val="640"/>
          <w:marRight w:val="0"/>
          <w:marTop w:val="0"/>
          <w:marBottom w:val="0"/>
          <w:divBdr>
            <w:top w:val="none" w:sz="0" w:space="0" w:color="auto"/>
            <w:left w:val="none" w:sz="0" w:space="0" w:color="auto"/>
            <w:bottom w:val="none" w:sz="0" w:space="0" w:color="auto"/>
            <w:right w:val="none" w:sz="0" w:space="0" w:color="auto"/>
          </w:divBdr>
        </w:div>
        <w:div w:id="412825972">
          <w:marLeft w:val="640"/>
          <w:marRight w:val="0"/>
          <w:marTop w:val="0"/>
          <w:marBottom w:val="0"/>
          <w:divBdr>
            <w:top w:val="none" w:sz="0" w:space="0" w:color="auto"/>
            <w:left w:val="none" w:sz="0" w:space="0" w:color="auto"/>
            <w:bottom w:val="none" w:sz="0" w:space="0" w:color="auto"/>
            <w:right w:val="none" w:sz="0" w:space="0" w:color="auto"/>
          </w:divBdr>
        </w:div>
        <w:div w:id="806623881">
          <w:marLeft w:val="640"/>
          <w:marRight w:val="0"/>
          <w:marTop w:val="0"/>
          <w:marBottom w:val="0"/>
          <w:divBdr>
            <w:top w:val="none" w:sz="0" w:space="0" w:color="auto"/>
            <w:left w:val="none" w:sz="0" w:space="0" w:color="auto"/>
            <w:bottom w:val="none" w:sz="0" w:space="0" w:color="auto"/>
            <w:right w:val="none" w:sz="0" w:space="0" w:color="auto"/>
          </w:divBdr>
        </w:div>
        <w:div w:id="363215068">
          <w:marLeft w:val="640"/>
          <w:marRight w:val="0"/>
          <w:marTop w:val="0"/>
          <w:marBottom w:val="0"/>
          <w:divBdr>
            <w:top w:val="none" w:sz="0" w:space="0" w:color="auto"/>
            <w:left w:val="none" w:sz="0" w:space="0" w:color="auto"/>
            <w:bottom w:val="none" w:sz="0" w:space="0" w:color="auto"/>
            <w:right w:val="none" w:sz="0" w:space="0" w:color="auto"/>
          </w:divBdr>
        </w:div>
        <w:div w:id="1501503718">
          <w:marLeft w:val="640"/>
          <w:marRight w:val="0"/>
          <w:marTop w:val="0"/>
          <w:marBottom w:val="0"/>
          <w:divBdr>
            <w:top w:val="none" w:sz="0" w:space="0" w:color="auto"/>
            <w:left w:val="none" w:sz="0" w:space="0" w:color="auto"/>
            <w:bottom w:val="none" w:sz="0" w:space="0" w:color="auto"/>
            <w:right w:val="none" w:sz="0" w:space="0" w:color="auto"/>
          </w:divBdr>
        </w:div>
        <w:div w:id="694114204">
          <w:marLeft w:val="640"/>
          <w:marRight w:val="0"/>
          <w:marTop w:val="0"/>
          <w:marBottom w:val="0"/>
          <w:divBdr>
            <w:top w:val="none" w:sz="0" w:space="0" w:color="auto"/>
            <w:left w:val="none" w:sz="0" w:space="0" w:color="auto"/>
            <w:bottom w:val="none" w:sz="0" w:space="0" w:color="auto"/>
            <w:right w:val="none" w:sz="0" w:space="0" w:color="auto"/>
          </w:divBdr>
        </w:div>
        <w:div w:id="557478723">
          <w:marLeft w:val="640"/>
          <w:marRight w:val="0"/>
          <w:marTop w:val="0"/>
          <w:marBottom w:val="0"/>
          <w:divBdr>
            <w:top w:val="none" w:sz="0" w:space="0" w:color="auto"/>
            <w:left w:val="none" w:sz="0" w:space="0" w:color="auto"/>
            <w:bottom w:val="none" w:sz="0" w:space="0" w:color="auto"/>
            <w:right w:val="none" w:sz="0" w:space="0" w:color="auto"/>
          </w:divBdr>
        </w:div>
        <w:div w:id="244072595">
          <w:marLeft w:val="640"/>
          <w:marRight w:val="0"/>
          <w:marTop w:val="0"/>
          <w:marBottom w:val="0"/>
          <w:divBdr>
            <w:top w:val="none" w:sz="0" w:space="0" w:color="auto"/>
            <w:left w:val="none" w:sz="0" w:space="0" w:color="auto"/>
            <w:bottom w:val="none" w:sz="0" w:space="0" w:color="auto"/>
            <w:right w:val="none" w:sz="0" w:space="0" w:color="auto"/>
          </w:divBdr>
        </w:div>
        <w:div w:id="1462311050">
          <w:marLeft w:val="640"/>
          <w:marRight w:val="0"/>
          <w:marTop w:val="0"/>
          <w:marBottom w:val="0"/>
          <w:divBdr>
            <w:top w:val="none" w:sz="0" w:space="0" w:color="auto"/>
            <w:left w:val="none" w:sz="0" w:space="0" w:color="auto"/>
            <w:bottom w:val="none" w:sz="0" w:space="0" w:color="auto"/>
            <w:right w:val="none" w:sz="0" w:space="0" w:color="auto"/>
          </w:divBdr>
        </w:div>
        <w:div w:id="1729182275">
          <w:marLeft w:val="640"/>
          <w:marRight w:val="0"/>
          <w:marTop w:val="0"/>
          <w:marBottom w:val="0"/>
          <w:divBdr>
            <w:top w:val="none" w:sz="0" w:space="0" w:color="auto"/>
            <w:left w:val="none" w:sz="0" w:space="0" w:color="auto"/>
            <w:bottom w:val="none" w:sz="0" w:space="0" w:color="auto"/>
            <w:right w:val="none" w:sz="0" w:space="0" w:color="auto"/>
          </w:divBdr>
        </w:div>
        <w:div w:id="1052387625">
          <w:marLeft w:val="640"/>
          <w:marRight w:val="0"/>
          <w:marTop w:val="0"/>
          <w:marBottom w:val="0"/>
          <w:divBdr>
            <w:top w:val="none" w:sz="0" w:space="0" w:color="auto"/>
            <w:left w:val="none" w:sz="0" w:space="0" w:color="auto"/>
            <w:bottom w:val="none" w:sz="0" w:space="0" w:color="auto"/>
            <w:right w:val="none" w:sz="0" w:space="0" w:color="auto"/>
          </w:divBdr>
        </w:div>
        <w:div w:id="294719580">
          <w:marLeft w:val="640"/>
          <w:marRight w:val="0"/>
          <w:marTop w:val="0"/>
          <w:marBottom w:val="0"/>
          <w:divBdr>
            <w:top w:val="none" w:sz="0" w:space="0" w:color="auto"/>
            <w:left w:val="none" w:sz="0" w:space="0" w:color="auto"/>
            <w:bottom w:val="none" w:sz="0" w:space="0" w:color="auto"/>
            <w:right w:val="none" w:sz="0" w:space="0" w:color="auto"/>
          </w:divBdr>
        </w:div>
        <w:div w:id="582568100">
          <w:marLeft w:val="640"/>
          <w:marRight w:val="0"/>
          <w:marTop w:val="0"/>
          <w:marBottom w:val="0"/>
          <w:divBdr>
            <w:top w:val="none" w:sz="0" w:space="0" w:color="auto"/>
            <w:left w:val="none" w:sz="0" w:space="0" w:color="auto"/>
            <w:bottom w:val="none" w:sz="0" w:space="0" w:color="auto"/>
            <w:right w:val="none" w:sz="0" w:space="0" w:color="auto"/>
          </w:divBdr>
        </w:div>
        <w:div w:id="1436363477">
          <w:marLeft w:val="640"/>
          <w:marRight w:val="0"/>
          <w:marTop w:val="0"/>
          <w:marBottom w:val="0"/>
          <w:divBdr>
            <w:top w:val="none" w:sz="0" w:space="0" w:color="auto"/>
            <w:left w:val="none" w:sz="0" w:space="0" w:color="auto"/>
            <w:bottom w:val="none" w:sz="0" w:space="0" w:color="auto"/>
            <w:right w:val="none" w:sz="0" w:space="0" w:color="auto"/>
          </w:divBdr>
        </w:div>
        <w:div w:id="1188372937">
          <w:marLeft w:val="640"/>
          <w:marRight w:val="0"/>
          <w:marTop w:val="0"/>
          <w:marBottom w:val="0"/>
          <w:divBdr>
            <w:top w:val="none" w:sz="0" w:space="0" w:color="auto"/>
            <w:left w:val="none" w:sz="0" w:space="0" w:color="auto"/>
            <w:bottom w:val="none" w:sz="0" w:space="0" w:color="auto"/>
            <w:right w:val="none" w:sz="0" w:space="0" w:color="auto"/>
          </w:divBdr>
        </w:div>
        <w:div w:id="685405053">
          <w:marLeft w:val="640"/>
          <w:marRight w:val="0"/>
          <w:marTop w:val="0"/>
          <w:marBottom w:val="0"/>
          <w:divBdr>
            <w:top w:val="none" w:sz="0" w:space="0" w:color="auto"/>
            <w:left w:val="none" w:sz="0" w:space="0" w:color="auto"/>
            <w:bottom w:val="none" w:sz="0" w:space="0" w:color="auto"/>
            <w:right w:val="none" w:sz="0" w:space="0" w:color="auto"/>
          </w:divBdr>
        </w:div>
        <w:div w:id="774330397">
          <w:marLeft w:val="640"/>
          <w:marRight w:val="0"/>
          <w:marTop w:val="0"/>
          <w:marBottom w:val="0"/>
          <w:divBdr>
            <w:top w:val="none" w:sz="0" w:space="0" w:color="auto"/>
            <w:left w:val="none" w:sz="0" w:space="0" w:color="auto"/>
            <w:bottom w:val="none" w:sz="0" w:space="0" w:color="auto"/>
            <w:right w:val="none" w:sz="0" w:space="0" w:color="auto"/>
          </w:divBdr>
        </w:div>
        <w:div w:id="1773166157">
          <w:marLeft w:val="640"/>
          <w:marRight w:val="0"/>
          <w:marTop w:val="0"/>
          <w:marBottom w:val="0"/>
          <w:divBdr>
            <w:top w:val="none" w:sz="0" w:space="0" w:color="auto"/>
            <w:left w:val="none" w:sz="0" w:space="0" w:color="auto"/>
            <w:bottom w:val="none" w:sz="0" w:space="0" w:color="auto"/>
            <w:right w:val="none" w:sz="0" w:space="0" w:color="auto"/>
          </w:divBdr>
        </w:div>
        <w:div w:id="1109397035">
          <w:marLeft w:val="640"/>
          <w:marRight w:val="0"/>
          <w:marTop w:val="0"/>
          <w:marBottom w:val="0"/>
          <w:divBdr>
            <w:top w:val="none" w:sz="0" w:space="0" w:color="auto"/>
            <w:left w:val="none" w:sz="0" w:space="0" w:color="auto"/>
            <w:bottom w:val="none" w:sz="0" w:space="0" w:color="auto"/>
            <w:right w:val="none" w:sz="0" w:space="0" w:color="auto"/>
          </w:divBdr>
        </w:div>
        <w:div w:id="104472220">
          <w:marLeft w:val="640"/>
          <w:marRight w:val="0"/>
          <w:marTop w:val="0"/>
          <w:marBottom w:val="0"/>
          <w:divBdr>
            <w:top w:val="none" w:sz="0" w:space="0" w:color="auto"/>
            <w:left w:val="none" w:sz="0" w:space="0" w:color="auto"/>
            <w:bottom w:val="none" w:sz="0" w:space="0" w:color="auto"/>
            <w:right w:val="none" w:sz="0" w:space="0" w:color="auto"/>
          </w:divBdr>
        </w:div>
        <w:div w:id="1185246107">
          <w:marLeft w:val="640"/>
          <w:marRight w:val="0"/>
          <w:marTop w:val="0"/>
          <w:marBottom w:val="0"/>
          <w:divBdr>
            <w:top w:val="none" w:sz="0" w:space="0" w:color="auto"/>
            <w:left w:val="none" w:sz="0" w:space="0" w:color="auto"/>
            <w:bottom w:val="none" w:sz="0" w:space="0" w:color="auto"/>
            <w:right w:val="none" w:sz="0" w:space="0" w:color="auto"/>
          </w:divBdr>
        </w:div>
        <w:div w:id="1367566358">
          <w:marLeft w:val="640"/>
          <w:marRight w:val="0"/>
          <w:marTop w:val="0"/>
          <w:marBottom w:val="0"/>
          <w:divBdr>
            <w:top w:val="none" w:sz="0" w:space="0" w:color="auto"/>
            <w:left w:val="none" w:sz="0" w:space="0" w:color="auto"/>
            <w:bottom w:val="none" w:sz="0" w:space="0" w:color="auto"/>
            <w:right w:val="none" w:sz="0" w:space="0" w:color="auto"/>
          </w:divBdr>
        </w:div>
        <w:div w:id="677199625">
          <w:marLeft w:val="640"/>
          <w:marRight w:val="0"/>
          <w:marTop w:val="0"/>
          <w:marBottom w:val="0"/>
          <w:divBdr>
            <w:top w:val="none" w:sz="0" w:space="0" w:color="auto"/>
            <w:left w:val="none" w:sz="0" w:space="0" w:color="auto"/>
            <w:bottom w:val="none" w:sz="0" w:space="0" w:color="auto"/>
            <w:right w:val="none" w:sz="0" w:space="0" w:color="auto"/>
          </w:divBdr>
        </w:div>
        <w:div w:id="1272709528">
          <w:marLeft w:val="640"/>
          <w:marRight w:val="0"/>
          <w:marTop w:val="0"/>
          <w:marBottom w:val="0"/>
          <w:divBdr>
            <w:top w:val="none" w:sz="0" w:space="0" w:color="auto"/>
            <w:left w:val="none" w:sz="0" w:space="0" w:color="auto"/>
            <w:bottom w:val="none" w:sz="0" w:space="0" w:color="auto"/>
            <w:right w:val="none" w:sz="0" w:space="0" w:color="auto"/>
          </w:divBdr>
        </w:div>
        <w:div w:id="1007170273">
          <w:marLeft w:val="640"/>
          <w:marRight w:val="0"/>
          <w:marTop w:val="0"/>
          <w:marBottom w:val="0"/>
          <w:divBdr>
            <w:top w:val="none" w:sz="0" w:space="0" w:color="auto"/>
            <w:left w:val="none" w:sz="0" w:space="0" w:color="auto"/>
            <w:bottom w:val="none" w:sz="0" w:space="0" w:color="auto"/>
            <w:right w:val="none" w:sz="0" w:space="0" w:color="auto"/>
          </w:divBdr>
        </w:div>
        <w:div w:id="1750418801">
          <w:marLeft w:val="640"/>
          <w:marRight w:val="0"/>
          <w:marTop w:val="0"/>
          <w:marBottom w:val="0"/>
          <w:divBdr>
            <w:top w:val="none" w:sz="0" w:space="0" w:color="auto"/>
            <w:left w:val="none" w:sz="0" w:space="0" w:color="auto"/>
            <w:bottom w:val="none" w:sz="0" w:space="0" w:color="auto"/>
            <w:right w:val="none" w:sz="0" w:space="0" w:color="auto"/>
          </w:divBdr>
        </w:div>
        <w:div w:id="269747998">
          <w:marLeft w:val="640"/>
          <w:marRight w:val="0"/>
          <w:marTop w:val="0"/>
          <w:marBottom w:val="0"/>
          <w:divBdr>
            <w:top w:val="none" w:sz="0" w:space="0" w:color="auto"/>
            <w:left w:val="none" w:sz="0" w:space="0" w:color="auto"/>
            <w:bottom w:val="none" w:sz="0" w:space="0" w:color="auto"/>
            <w:right w:val="none" w:sz="0" w:space="0" w:color="auto"/>
          </w:divBdr>
        </w:div>
        <w:div w:id="346951004">
          <w:marLeft w:val="640"/>
          <w:marRight w:val="0"/>
          <w:marTop w:val="0"/>
          <w:marBottom w:val="0"/>
          <w:divBdr>
            <w:top w:val="none" w:sz="0" w:space="0" w:color="auto"/>
            <w:left w:val="none" w:sz="0" w:space="0" w:color="auto"/>
            <w:bottom w:val="none" w:sz="0" w:space="0" w:color="auto"/>
            <w:right w:val="none" w:sz="0" w:space="0" w:color="auto"/>
          </w:divBdr>
        </w:div>
        <w:div w:id="117528254">
          <w:marLeft w:val="640"/>
          <w:marRight w:val="0"/>
          <w:marTop w:val="0"/>
          <w:marBottom w:val="0"/>
          <w:divBdr>
            <w:top w:val="none" w:sz="0" w:space="0" w:color="auto"/>
            <w:left w:val="none" w:sz="0" w:space="0" w:color="auto"/>
            <w:bottom w:val="none" w:sz="0" w:space="0" w:color="auto"/>
            <w:right w:val="none" w:sz="0" w:space="0" w:color="auto"/>
          </w:divBdr>
        </w:div>
        <w:div w:id="1424036710">
          <w:marLeft w:val="640"/>
          <w:marRight w:val="0"/>
          <w:marTop w:val="0"/>
          <w:marBottom w:val="0"/>
          <w:divBdr>
            <w:top w:val="none" w:sz="0" w:space="0" w:color="auto"/>
            <w:left w:val="none" w:sz="0" w:space="0" w:color="auto"/>
            <w:bottom w:val="none" w:sz="0" w:space="0" w:color="auto"/>
            <w:right w:val="none" w:sz="0" w:space="0" w:color="auto"/>
          </w:divBdr>
        </w:div>
        <w:div w:id="855533985">
          <w:marLeft w:val="640"/>
          <w:marRight w:val="0"/>
          <w:marTop w:val="0"/>
          <w:marBottom w:val="0"/>
          <w:divBdr>
            <w:top w:val="none" w:sz="0" w:space="0" w:color="auto"/>
            <w:left w:val="none" w:sz="0" w:space="0" w:color="auto"/>
            <w:bottom w:val="none" w:sz="0" w:space="0" w:color="auto"/>
            <w:right w:val="none" w:sz="0" w:space="0" w:color="auto"/>
          </w:divBdr>
        </w:div>
        <w:div w:id="2114088586">
          <w:marLeft w:val="640"/>
          <w:marRight w:val="0"/>
          <w:marTop w:val="0"/>
          <w:marBottom w:val="0"/>
          <w:divBdr>
            <w:top w:val="none" w:sz="0" w:space="0" w:color="auto"/>
            <w:left w:val="none" w:sz="0" w:space="0" w:color="auto"/>
            <w:bottom w:val="none" w:sz="0" w:space="0" w:color="auto"/>
            <w:right w:val="none" w:sz="0" w:space="0" w:color="auto"/>
          </w:divBdr>
        </w:div>
        <w:div w:id="1086075685">
          <w:marLeft w:val="640"/>
          <w:marRight w:val="0"/>
          <w:marTop w:val="0"/>
          <w:marBottom w:val="0"/>
          <w:divBdr>
            <w:top w:val="none" w:sz="0" w:space="0" w:color="auto"/>
            <w:left w:val="none" w:sz="0" w:space="0" w:color="auto"/>
            <w:bottom w:val="none" w:sz="0" w:space="0" w:color="auto"/>
            <w:right w:val="none" w:sz="0" w:space="0" w:color="auto"/>
          </w:divBdr>
        </w:div>
        <w:div w:id="391655323">
          <w:marLeft w:val="640"/>
          <w:marRight w:val="0"/>
          <w:marTop w:val="0"/>
          <w:marBottom w:val="0"/>
          <w:divBdr>
            <w:top w:val="none" w:sz="0" w:space="0" w:color="auto"/>
            <w:left w:val="none" w:sz="0" w:space="0" w:color="auto"/>
            <w:bottom w:val="none" w:sz="0" w:space="0" w:color="auto"/>
            <w:right w:val="none" w:sz="0" w:space="0" w:color="auto"/>
          </w:divBdr>
        </w:div>
        <w:div w:id="1557811322">
          <w:marLeft w:val="640"/>
          <w:marRight w:val="0"/>
          <w:marTop w:val="0"/>
          <w:marBottom w:val="0"/>
          <w:divBdr>
            <w:top w:val="none" w:sz="0" w:space="0" w:color="auto"/>
            <w:left w:val="none" w:sz="0" w:space="0" w:color="auto"/>
            <w:bottom w:val="none" w:sz="0" w:space="0" w:color="auto"/>
            <w:right w:val="none" w:sz="0" w:space="0" w:color="auto"/>
          </w:divBdr>
        </w:div>
        <w:div w:id="1877618833">
          <w:marLeft w:val="640"/>
          <w:marRight w:val="0"/>
          <w:marTop w:val="0"/>
          <w:marBottom w:val="0"/>
          <w:divBdr>
            <w:top w:val="none" w:sz="0" w:space="0" w:color="auto"/>
            <w:left w:val="none" w:sz="0" w:space="0" w:color="auto"/>
            <w:bottom w:val="none" w:sz="0" w:space="0" w:color="auto"/>
            <w:right w:val="none" w:sz="0" w:space="0" w:color="auto"/>
          </w:divBdr>
        </w:div>
        <w:div w:id="858545621">
          <w:marLeft w:val="640"/>
          <w:marRight w:val="0"/>
          <w:marTop w:val="0"/>
          <w:marBottom w:val="0"/>
          <w:divBdr>
            <w:top w:val="none" w:sz="0" w:space="0" w:color="auto"/>
            <w:left w:val="none" w:sz="0" w:space="0" w:color="auto"/>
            <w:bottom w:val="none" w:sz="0" w:space="0" w:color="auto"/>
            <w:right w:val="none" w:sz="0" w:space="0" w:color="auto"/>
          </w:divBdr>
        </w:div>
        <w:div w:id="1802380368">
          <w:marLeft w:val="640"/>
          <w:marRight w:val="0"/>
          <w:marTop w:val="0"/>
          <w:marBottom w:val="0"/>
          <w:divBdr>
            <w:top w:val="none" w:sz="0" w:space="0" w:color="auto"/>
            <w:left w:val="none" w:sz="0" w:space="0" w:color="auto"/>
            <w:bottom w:val="none" w:sz="0" w:space="0" w:color="auto"/>
            <w:right w:val="none" w:sz="0" w:space="0" w:color="auto"/>
          </w:divBdr>
        </w:div>
        <w:div w:id="479658831">
          <w:marLeft w:val="640"/>
          <w:marRight w:val="0"/>
          <w:marTop w:val="0"/>
          <w:marBottom w:val="0"/>
          <w:divBdr>
            <w:top w:val="none" w:sz="0" w:space="0" w:color="auto"/>
            <w:left w:val="none" w:sz="0" w:space="0" w:color="auto"/>
            <w:bottom w:val="none" w:sz="0" w:space="0" w:color="auto"/>
            <w:right w:val="none" w:sz="0" w:space="0" w:color="auto"/>
          </w:divBdr>
        </w:div>
        <w:div w:id="137385790">
          <w:marLeft w:val="640"/>
          <w:marRight w:val="0"/>
          <w:marTop w:val="0"/>
          <w:marBottom w:val="0"/>
          <w:divBdr>
            <w:top w:val="none" w:sz="0" w:space="0" w:color="auto"/>
            <w:left w:val="none" w:sz="0" w:space="0" w:color="auto"/>
            <w:bottom w:val="none" w:sz="0" w:space="0" w:color="auto"/>
            <w:right w:val="none" w:sz="0" w:space="0" w:color="auto"/>
          </w:divBdr>
        </w:div>
        <w:div w:id="2055736956">
          <w:marLeft w:val="640"/>
          <w:marRight w:val="0"/>
          <w:marTop w:val="0"/>
          <w:marBottom w:val="0"/>
          <w:divBdr>
            <w:top w:val="none" w:sz="0" w:space="0" w:color="auto"/>
            <w:left w:val="none" w:sz="0" w:space="0" w:color="auto"/>
            <w:bottom w:val="none" w:sz="0" w:space="0" w:color="auto"/>
            <w:right w:val="none" w:sz="0" w:space="0" w:color="auto"/>
          </w:divBdr>
        </w:div>
        <w:div w:id="1248418546">
          <w:marLeft w:val="640"/>
          <w:marRight w:val="0"/>
          <w:marTop w:val="0"/>
          <w:marBottom w:val="0"/>
          <w:divBdr>
            <w:top w:val="none" w:sz="0" w:space="0" w:color="auto"/>
            <w:left w:val="none" w:sz="0" w:space="0" w:color="auto"/>
            <w:bottom w:val="none" w:sz="0" w:space="0" w:color="auto"/>
            <w:right w:val="none" w:sz="0" w:space="0" w:color="auto"/>
          </w:divBdr>
        </w:div>
        <w:div w:id="506987463">
          <w:marLeft w:val="640"/>
          <w:marRight w:val="0"/>
          <w:marTop w:val="0"/>
          <w:marBottom w:val="0"/>
          <w:divBdr>
            <w:top w:val="none" w:sz="0" w:space="0" w:color="auto"/>
            <w:left w:val="none" w:sz="0" w:space="0" w:color="auto"/>
            <w:bottom w:val="none" w:sz="0" w:space="0" w:color="auto"/>
            <w:right w:val="none" w:sz="0" w:space="0" w:color="auto"/>
          </w:divBdr>
        </w:div>
        <w:div w:id="1862425993">
          <w:marLeft w:val="640"/>
          <w:marRight w:val="0"/>
          <w:marTop w:val="0"/>
          <w:marBottom w:val="0"/>
          <w:divBdr>
            <w:top w:val="none" w:sz="0" w:space="0" w:color="auto"/>
            <w:left w:val="none" w:sz="0" w:space="0" w:color="auto"/>
            <w:bottom w:val="none" w:sz="0" w:space="0" w:color="auto"/>
            <w:right w:val="none" w:sz="0" w:space="0" w:color="auto"/>
          </w:divBdr>
        </w:div>
        <w:div w:id="102576352">
          <w:marLeft w:val="640"/>
          <w:marRight w:val="0"/>
          <w:marTop w:val="0"/>
          <w:marBottom w:val="0"/>
          <w:divBdr>
            <w:top w:val="none" w:sz="0" w:space="0" w:color="auto"/>
            <w:left w:val="none" w:sz="0" w:space="0" w:color="auto"/>
            <w:bottom w:val="none" w:sz="0" w:space="0" w:color="auto"/>
            <w:right w:val="none" w:sz="0" w:space="0" w:color="auto"/>
          </w:divBdr>
        </w:div>
        <w:div w:id="638078026">
          <w:marLeft w:val="640"/>
          <w:marRight w:val="0"/>
          <w:marTop w:val="0"/>
          <w:marBottom w:val="0"/>
          <w:divBdr>
            <w:top w:val="none" w:sz="0" w:space="0" w:color="auto"/>
            <w:left w:val="none" w:sz="0" w:space="0" w:color="auto"/>
            <w:bottom w:val="none" w:sz="0" w:space="0" w:color="auto"/>
            <w:right w:val="none" w:sz="0" w:space="0" w:color="auto"/>
          </w:divBdr>
        </w:div>
        <w:div w:id="1285504241">
          <w:marLeft w:val="640"/>
          <w:marRight w:val="0"/>
          <w:marTop w:val="0"/>
          <w:marBottom w:val="0"/>
          <w:divBdr>
            <w:top w:val="none" w:sz="0" w:space="0" w:color="auto"/>
            <w:left w:val="none" w:sz="0" w:space="0" w:color="auto"/>
            <w:bottom w:val="none" w:sz="0" w:space="0" w:color="auto"/>
            <w:right w:val="none" w:sz="0" w:space="0" w:color="auto"/>
          </w:divBdr>
        </w:div>
        <w:div w:id="2090732063">
          <w:marLeft w:val="640"/>
          <w:marRight w:val="0"/>
          <w:marTop w:val="0"/>
          <w:marBottom w:val="0"/>
          <w:divBdr>
            <w:top w:val="none" w:sz="0" w:space="0" w:color="auto"/>
            <w:left w:val="none" w:sz="0" w:space="0" w:color="auto"/>
            <w:bottom w:val="none" w:sz="0" w:space="0" w:color="auto"/>
            <w:right w:val="none" w:sz="0" w:space="0" w:color="auto"/>
          </w:divBdr>
        </w:div>
        <w:div w:id="1252011016">
          <w:marLeft w:val="640"/>
          <w:marRight w:val="0"/>
          <w:marTop w:val="0"/>
          <w:marBottom w:val="0"/>
          <w:divBdr>
            <w:top w:val="none" w:sz="0" w:space="0" w:color="auto"/>
            <w:left w:val="none" w:sz="0" w:space="0" w:color="auto"/>
            <w:bottom w:val="none" w:sz="0" w:space="0" w:color="auto"/>
            <w:right w:val="none" w:sz="0" w:space="0" w:color="auto"/>
          </w:divBdr>
        </w:div>
        <w:div w:id="1028683120">
          <w:marLeft w:val="640"/>
          <w:marRight w:val="0"/>
          <w:marTop w:val="0"/>
          <w:marBottom w:val="0"/>
          <w:divBdr>
            <w:top w:val="none" w:sz="0" w:space="0" w:color="auto"/>
            <w:left w:val="none" w:sz="0" w:space="0" w:color="auto"/>
            <w:bottom w:val="none" w:sz="0" w:space="0" w:color="auto"/>
            <w:right w:val="none" w:sz="0" w:space="0" w:color="auto"/>
          </w:divBdr>
        </w:div>
        <w:div w:id="1725831974">
          <w:marLeft w:val="640"/>
          <w:marRight w:val="0"/>
          <w:marTop w:val="0"/>
          <w:marBottom w:val="0"/>
          <w:divBdr>
            <w:top w:val="none" w:sz="0" w:space="0" w:color="auto"/>
            <w:left w:val="none" w:sz="0" w:space="0" w:color="auto"/>
            <w:bottom w:val="none" w:sz="0" w:space="0" w:color="auto"/>
            <w:right w:val="none" w:sz="0" w:space="0" w:color="auto"/>
          </w:divBdr>
        </w:div>
        <w:div w:id="81804017">
          <w:marLeft w:val="640"/>
          <w:marRight w:val="0"/>
          <w:marTop w:val="0"/>
          <w:marBottom w:val="0"/>
          <w:divBdr>
            <w:top w:val="none" w:sz="0" w:space="0" w:color="auto"/>
            <w:left w:val="none" w:sz="0" w:space="0" w:color="auto"/>
            <w:bottom w:val="none" w:sz="0" w:space="0" w:color="auto"/>
            <w:right w:val="none" w:sz="0" w:space="0" w:color="auto"/>
          </w:divBdr>
        </w:div>
        <w:div w:id="1300069529">
          <w:marLeft w:val="640"/>
          <w:marRight w:val="0"/>
          <w:marTop w:val="0"/>
          <w:marBottom w:val="0"/>
          <w:divBdr>
            <w:top w:val="none" w:sz="0" w:space="0" w:color="auto"/>
            <w:left w:val="none" w:sz="0" w:space="0" w:color="auto"/>
            <w:bottom w:val="none" w:sz="0" w:space="0" w:color="auto"/>
            <w:right w:val="none" w:sz="0" w:space="0" w:color="auto"/>
          </w:divBdr>
        </w:div>
        <w:div w:id="633558727">
          <w:marLeft w:val="640"/>
          <w:marRight w:val="0"/>
          <w:marTop w:val="0"/>
          <w:marBottom w:val="0"/>
          <w:divBdr>
            <w:top w:val="none" w:sz="0" w:space="0" w:color="auto"/>
            <w:left w:val="none" w:sz="0" w:space="0" w:color="auto"/>
            <w:bottom w:val="none" w:sz="0" w:space="0" w:color="auto"/>
            <w:right w:val="none" w:sz="0" w:space="0" w:color="auto"/>
          </w:divBdr>
        </w:div>
        <w:div w:id="1013066332">
          <w:marLeft w:val="640"/>
          <w:marRight w:val="0"/>
          <w:marTop w:val="0"/>
          <w:marBottom w:val="0"/>
          <w:divBdr>
            <w:top w:val="none" w:sz="0" w:space="0" w:color="auto"/>
            <w:left w:val="none" w:sz="0" w:space="0" w:color="auto"/>
            <w:bottom w:val="none" w:sz="0" w:space="0" w:color="auto"/>
            <w:right w:val="none" w:sz="0" w:space="0" w:color="auto"/>
          </w:divBdr>
        </w:div>
        <w:div w:id="362095221">
          <w:marLeft w:val="640"/>
          <w:marRight w:val="0"/>
          <w:marTop w:val="0"/>
          <w:marBottom w:val="0"/>
          <w:divBdr>
            <w:top w:val="none" w:sz="0" w:space="0" w:color="auto"/>
            <w:left w:val="none" w:sz="0" w:space="0" w:color="auto"/>
            <w:bottom w:val="none" w:sz="0" w:space="0" w:color="auto"/>
            <w:right w:val="none" w:sz="0" w:space="0" w:color="auto"/>
          </w:divBdr>
        </w:div>
        <w:div w:id="1700546089">
          <w:marLeft w:val="640"/>
          <w:marRight w:val="0"/>
          <w:marTop w:val="0"/>
          <w:marBottom w:val="0"/>
          <w:divBdr>
            <w:top w:val="none" w:sz="0" w:space="0" w:color="auto"/>
            <w:left w:val="none" w:sz="0" w:space="0" w:color="auto"/>
            <w:bottom w:val="none" w:sz="0" w:space="0" w:color="auto"/>
            <w:right w:val="none" w:sz="0" w:space="0" w:color="auto"/>
          </w:divBdr>
        </w:div>
        <w:div w:id="1003976982">
          <w:marLeft w:val="640"/>
          <w:marRight w:val="0"/>
          <w:marTop w:val="0"/>
          <w:marBottom w:val="0"/>
          <w:divBdr>
            <w:top w:val="none" w:sz="0" w:space="0" w:color="auto"/>
            <w:left w:val="none" w:sz="0" w:space="0" w:color="auto"/>
            <w:bottom w:val="none" w:sz="0" w:space="0" w:color="auto"/>
            <w:right w:val="none" w:sz="0" w:space="0" w:color="auto"/>
          </w:divBdr>
        </w:div>
        <w:div w:id="1963225266">
          <w:marLeft w:val="640"/>
          <w:marRight w:val="0"/>
          <w:marTop w:val="0"/>
          <w:marBottom w:val="0"/>
          <w:divBdr>
            <w:top w:val="none" w:sz="0" w:space="0" w:color="auto"/>
            <w:left w:val="none" w:sz="0" w:space="0" w:color="auto"/>
            <w:bottom w:val="none" w:sz="0" w:space="0" w:color="auto"/>
            <w:right w:val="none" w:sz="0" w:space="0" w:color="auto"/>
          </w:divBdr>
        </w:div>
        <w:div w:id="45881539">
          <w:marLeft w:val="640"/>
          <w:marRight w:val="0"/>
          <w:marTop w:val="0"/>
          <w:marBottom w:val="0"/>
          <w:divBdr>
            <w:top w:val="none" w:sz="0" w:space="0" w:color="auto"/>
            <w:left w:val="none" w:sz="0" w:space="0" w:color="auto"/>
            <w:bottom w:val="none" w:sz="0" w:space="0" w:color="auto"/>
            <w:right w:val="none" w:sz="0" w:space="0" w:color="auto"/>
          </w:divBdr>
        </w:div>
        <w:div w:id="2042510197">
          <w:marLeft w:val="640"/>
          <w:marRight w:val="0"/>
          <w:marTop w:val="0"/>
          <w:marBottom w:val="0"/>
          <w:divBdr>
            <w:top w:val="none" w:sz="0" w:space="0" w:color="auto"/>
            <w:left w:val="none" w:sz="0" w:space="0" w:color="auto"/>
            <w:bottom w:val="none" w:sz="0" w:space="0" w:color="auto"/>
            <w:right w:val="none" w:sz="0" w:space="0" w:color="auto"/>
          </w:divBdr>
        </w:div>
        <w:div w:id="12192271">
          <w:marLeft w:val="640"/>
          <w:marRight w:val="0"/>
          <w:marTop w:val="0"/>
          <w:marBottom w:val="0"/>
          <w:divBdr>
            <w:top w:val="none" w:sz="0" w:space="0" w:color="auto"/>
            <w:left w:val="none" w:sz="0" w:space="0" w:color="auto"/>
            <w:bottom w:val="none" w:sz="0" w:space="0" w:color="auto"/>
            <w:right w:val="none" w:sz="0" w:space="0" w:color="auto"/>
          </w:divBdr>
        </w:div>
        <w:div w:id="1677460457">
          <w:marLeft w:val="640"/>
          <w:marRight w:val="0"/>
          <w:marTop w:val="0"/>
          <w:marBottom w:val="0"/>
          <w:divBdr>
            <w:top w:val="none" w:sz="0" w:space="0" w:color="auto"/>
            <w:left w:val="none" w:sz="0" w:space="0" w:color="auto"/>
            <w:bottom w:val="none" w:sz="0" w:space="0" w:color="auto"/>
            <w:right w:val="none" w:sz="0" w:space="0" w:color="auto"/>
          </w:divBdr>
        </w:div>
        <w:div w:id="269551918">
          <w:marLeft w:val="640"/>
          <w:marRight w:val="0"/>
          <w:marTop w:val="0"/>
          <w:marBottom w:val="0"/>
          <w:divBdr>
            <w:top w:val="none" w:sz="0" w:space="0" w:color="auto"/>
            <w:left w:val="none" w:sz="0" w:space="0" w:color="auto"/>
            <w:bottom w:val="none" w:sz="0" w:space="0" w:color="auto"/>
            <w:right w:val="none" w:sz="0" w:space="0" w:color="auto"/>
          </w:divBdr>
        </w:div>
        <w:div w:id="557056301">
          <w:marLeft w:val="640"/>
          <w:marRight w:val="0"/>
          <w:marTop w:val="0"/>
          <w:marBottom w:val="0"/>
          <w:divBdr>
            <w:top w:val="none" w:sz="0" w:space="0" w:color="auto"/>
            <w:left w:val="none" w:sz="0" w:space="0" w:color="auto"/>
            <w:bottom w:val="none" w:sz="0" w:space="0" w:color="auto"/>
            <w:right w:val="none" w:sz="0" w:space="0" w:color="auto"/>
          </w:divBdr>
        </w:div>
        <w:div w:id="824468965">
          <w:marLeft w:val="640"/>
          <w:marRight w:val="0"/>
          <w:marTop w:val="0"/>
          <w:marBottom w:val="0"/>
          <w:divBdr>
            <w:top w:val="none" w:sz="0" w:space="0" w:color="auto"/>
            <w:left w:val="none" w:sz="0" w:space="0" w:color="auto"/>
            <w:bottom w:val="none" w:sz="0" w:space="0" w:color="auto"/>
            <w:right w:val="none" w:sz="0" w:space="0" w:color="auto"/>
          </w:divBdr>
        </w:div>
        <w:div w:id="692194450">
          <w:marLeft w:val="640"/>
          <w:marRight w:val="0"/>
          <w:marTop w:val="0"/>
          <w:marBottom w:val="0"/>
          <w:divBdr>
            <w:top w:val="none" w:sz="0" w:space="0" w:color="auto"/>
            <w:left w:val="none" w:sz="0" w:space="0" w:color="auto"/>
            <w:bottom w:val="none" w:sz="0" w:space="0" w:color="auto"/>
            <w:right w:val="none" w:sz="0" w:space="0" w:color="auto"/>
          </w:divBdr>
        </w:div>
      </w:divsChild>
    </w:div>
    <w:div w:id="1040478522">
      <w:bodyDiv w:val="1"/>
      <w:marLeft w:val="0"/>
      <w:marRight w:val="0"/>
      <w:marTop w:val="0"/>
      <w:marBottom w:val="0"/>
      <w:divBdr>
        <w:top w:val="none" w:sz="0" w:space="0" w:color="auto"/>
        <w:left w:val="none" w:sz="0" w:space="0" w:color="auto"/>
        <w:bottom w:val="none" w:sz="0" w:space="0" w:color="auto"/>
        <w:right w:val="none" w:sz="0" w:space="0" w:color="auto"/>
      </w:divBdr>
    </w:div>
    <w:div w:id="1042629741">
      <w:bodyDiv w:val="1"/>
      <w:marLeft w:val="0"/>
      <w:marRight w:val="0"/>
      <w:marTop w:val="0"/>
      <w:marBottom w:val="0"/>
      <w:divBdr>
        <w:top w:val="none" w:sz="0" w:space="0" w:color="auto"/>
        <w:left w:val="none" w:sz="0" w:space="0" w:color="auto"/>
        <w:bottom w:val="none" w:sz="0" w:space="0" w:color="auto"/>
        <w:right w:val="none" w:sz="0" w:space="0" w:color="auto"/>
      </w:divBdr>
    </w:div>
    <w:div w:id="1057362715">
      <w:bodyDiv w:val="1"/>
      <w:marLeft w:val="0"/>
      <w:marRight w:val="0"/>
      <w:marTop w:val="0"/>
      <w:marBottom w:val="0"/>
      <w:divBdr>
        <w:top w:val="none" w:sz="0" w:space="0" w:color="auto"/>
        <w:left w:val="none" w:sz="0" w:space="0" w:color="auto"/>
        <w:bottom w:val="none" w:sz="0" w:space="0" w:color="auto"/>
        <w:right w:val="none" w:sz="0" w:space="0" w:color="auto"/>
      </w:divBdr>
      <w:divsChild>
        <w:div w:id="547574416">
          <w:marLeft w:val="0"/>
          <w:marRight w:val="0"/>
          <w:marTop w:val="0"/>
          <w:marBottom w:val="0"/>
          <w:divBdr>
            <w:top w:val="none" w:sz="0" w:space="0" w:color="auto"/>
            <w:left w:val="none" w:sz="0" w:space="0" w:color="auto"/>
            <w:bottom w:val="none" w:sz="0" w:space="0" w:color="auto"/>
            <w:right w:val="none" w:sz="0" w:space="0" w:color="auto"/>
          </w:divBdr>
        </w:div>
        <w:div w:id="469441585">
          <w:marLeft w:val="0"/>
          <w:marRight w:val="0"/>
          <w:marTop w:val="0"/>
          <w:marBottom w:val="0"/>
          <w:divBdr>
            <w:top w:val="none" w:sz="0" w:space="0" w:color="auto"/>
            <w:left w:val="none" w:sz="0" w:space="0" w:color="auto"/>
            <w:bottom w:val="none" w:sz="0" w:space="0" w:color="auto"/>
            <w:right w:val="none" w:sz="0" w:space="0" w:color="auto"/>
          </w:divBdr>
        </w:div>
      </w:divsChild>
    </w:div>
    <w:div w:id="1058431477">
      <w:bodyDiv w:val="1"/>
      <w:marLeft w:val="0"/>
      <w:marRight w:val="0"/>
      <w:marTop w:val="0"/>
      <w:marBottom w:val="0"/>
      <w:divBdr>
        <w:top w:val="none" w:sz="0" w:space="0" w:color="auto"/>
        <w:left w:val="none" w:sz="0" w:space="0" w:color="auto"/>
        <w:bottom w:val="none" w:sz="0" w:space="0" w:color="auto"/>
        <w:right w:val="none" w:sz="0" w:space="0" w:color="auto"/>
      </w:divBdr>
      <w:divsChild>
        <w:div w:id="959728795">
          <w:marLeft w:val="640"/>
          <w:marRight w:val="0"/>
          <w:marTop w:val="0"/>
          <w:marBottom w:val="0"/>
          <w:divBdr>
            <w:top w:val="none" w:sz="0" w:space="0" w:color="auto"/>
            <w:left w:val="none" w:sz="0" w:space="0" w:color="auto"/>
            <w:bottom w:val="none" w:sz="0" w:space="0" w:color="auto"/>
            <w:right w:val="none" w:sz="0" w:space="0" w:color="auto"/>
          </w:divBdr>
        </w:div>
        <w:div w:id="1691685850">
          <w:marLeft w:val="640"/>
          <w:marRight w:val="0"/>
          <w:marTop w:val="0"/>
          <w:marBottom w:val="0"/>
          <w:divBdr>
            <w:top w:val="none" w:sz="0" w:space="0" w:color="auto"/>
            <w:left w:val="none" w:sz="0" w:space="0" w:color="auto"/>
            <w:bottom w:val="none" w:sz="0" w:space="0" w:color="auto"/>
            <w:right w:val="none" w:sz="0" w:space="0" w:color="auto"/>
          </w:divBdr>
        </w:div>
        <w:div w:id="788935175">
          <w:marLeft w:val="640"/>
          <w:marRight w:val="0"/>
          <w:marTop w:val="0"/>
          <w:marBottom w:val="0"/>
          <w:divBdr>
            <w:top w:val="none" w:sz="0" w:space="0" w:color="auto"/>
            <w:left w:val="none" w:sz="0" w:space="0" w:color="auto"/>
            <w:bottom w:val="none" w:sz="0" w:space="0" w:color="auto"/>
            <w:right w:val="none" w:sz="0" w:space="0" w:color="auto"/>
          </w:divBdr>
        </w:div>
        <w:div w:id="1011372048">
          <w:marLeft w:val="640"/>
          <w:marRight w:val="0"/>
          <w:marTop w:val="0"/>
          <w:marBottom w:val="0"/>
          <w:divBdr>
            <w:top w:val="none" w:sz="0" w:space="0" w:color="auto"/>
            <w:left w:val="none" w:sz="0" w:space="0" w:color="auto"/>
            <w:bottom w:val="none" w:sz="0" w:space="0" w:color="auto"/>
            <w:right w:val="none" w:sz="0" w:space="0" w:color="auto"/>
          </w:divBdr>
        </w:div>
        <w:div w:id="607933034">
          <w:marLeft w:val="640"/>
          <w:marRight w:val="0"/>
          <w:marTop w:val="0"/>
          <w:marBottom w:val="0"/>
          <w:divBdr>
            <w:top w:val="none" w:sz="0" w:space="0" w:color="auto"/>
            <w:left w:val="none" w:sz="0" w:space="0" w:color="auto"/>
            <w:bottom w:val="none" w:sz="0" w:space="0" w:color="auto"/>
            <w:right w:val="none" w:sz="0" w:space="0" w:color="auto"/>
          </w:divBdr>
        </w:div>
        <w:div w:id="1015153261">
          <w:marLeft w:val="640"/>
          <w:marRight w:val="0"/>
          <w:marTop w:val="0"/>
          <w:marBottom w:val="0"/>
          <w:divBdr>
            <w:top w:val="none" w:sz="0" w:space="0" w:color="auto"/>
            <w:left w:val="none" w:sz="0" w:space="0" w:color="auto"/>
            <w:bottom w:val="none" w:sz="0" w:space="0" w:color="auto"/>
            <w:right w:val="none" w:sz="0" w:space="0" w:color="auto"/>
          </w:divBdr>
        </w:div>
        <w:div w:id="559287589">
          <w:marLeft w:val="640"/>
          <w:marRight w:val="0"/>
          <w:marTop w:val="0"/>
          <w:marBottom w:val="0"/>
          <w:divBdr>
            <w:top w:val="none" w:sz="0" w:space="0" w:color="auto"/>
            <w:left w:val="none" w:sz="0" w:space="0" w:color="auto"/>
            <w:bottom w:val="none" w:sz="0" w:space="0" w:color="auto"/>
            <w:right w:val="none" w:sz="0" w:space="0" w:color="auto"/>
          </w:divBdr>
        </w:div>
        <w:div w:id="1655178265">
          <w:marLeft w:val="640"/>
          <w:marRight w:val="0"/>
          <w:marTop w:val="0"/>
          <w:marBottom w:val="0"/>
          <w:divBdr>
            <w:top w:val="none" w:sz="0" w:space="0" w:color="auto"/>
            <w:left w:val="none" w:sz="0" w:space="0" w:color="auto"/>
            <w:bottom w:val="none" w:sz="0" w:space="0" w:color="auto"/>
            <w:right w:val="none" w:sz="0" w:space="0" w:color="auto"/>
          </w:divBdr>
        </w:div>
        <w:div w:id="1247300691">
          <w:marLeft w:val="640"/>
          <w:marRight w:val="0"/>
          <w:marTop w:val="0"/>
          <w:marBottom w:val="0"/>
          <w:divBdr>
            <w:top w:val="none" w:sz="0" w:space="0" w:color="auto"/>
            <w:left w:val="none" w:sz="0" w:space="0" w:color="auto"/>
            <w:bottom w:val="none" w:sz="0" w:space="0" w:color="auto"/>
            <w:right w:val="none" w:sz="0" w:space="0" w:color="auto"/>
          </w:divBdr>
        </w:div>
        <w:div w:id="686566719">
          <w:marLeft w:val="640"/>
          <w:marRight w:val="0"/>
          <w:marTop w:val="0"/>
          <w:marBottom w:val="0"/>
          <w:divBdr>
            <w:top w:val="none" w:sz="0" w:space="0" w:color="auto"/>
            <w:left w:val="none" w:sz="0" w:space="0" w:color="auto"/>
            <w:bottom w:val="none" w:sz="0" w:space="0" w:color="auto"/>
            <w:right w:val="none" w:sz="0" w:space="0" w:color="auto"/>
          </w:divBdr>
        </w:div>
        <w:div w:id="1403530471">
          <w:marLeft w:val="640"/>
          <w:marRight w:val="0"/>
          <w:marTop w:val="0"/>
          <w:marBottom w:val="0"/>
          <w:divBdr>
            <w:top w:val="none" w:sz="0" w:space="0" w:color="auto"/>
            <w:left w:val="none" w:sz="0" w:space="0" w:color="auto"/>
            <w:bottom w:val="none" w:sz="0" w:space="0" w:color="auto"/>
            <w:right w:val="none" w:sz="0" w:space="0" w:color="auto"/>
          </w:divBdr>
        </w:div>
        <w:div w:id="734085140">
          <w:marLeft w:val="640"/>
          <w:marRight w:val="0"/>
          <w:marTop w:val="0"/>
          <w:marBottom w:val="0"/>
          <w:divBdr>
            <w:top w:val="none" w:sz="0" w:space="0" w:color="auto"/>
            <w:left w:val="none" w:sz="0" w:space="0" w:color="auto"/>
            <w:bottom w:val="none" w:sz="0" w:space="0" w:color="auto"/>
            <w:right w:val="none" w:sz="0" w:space="0" w:color="auto"/>
          </w:divBdr>
        </w:div>
        <w:div w:id="1479765861">
          <w:marLeft w:val="640"/>
          <w:marRight w:val="0"/>
          <w:marTop w:val="0"/>
          <w:marBottom w:val="0"/>
          <w:divBdr>
            <w:top w:val="none" w:sz="0" w:space="0" w:color="auto"/>
            <w:left w:val="none" w:sz="0" w:space="0" w:color="auto"/>
            <w:bottom w:val="none" w:sz="0" w:space="0" w:color="auto"/>
            <w:right w:val="none" w:sz="0" w:space="0" w:color="auto"/>
          </w:divBdr>
        </w:div>
        <w:div w:id="419982406">
          <w:marLeft w:val="640"/>
          <w:marRight w:val="0"/>
          <w:marTop w:val="0"/>
          <w:marBottom w:val="0"/>
          <w:divBdr>
            <w:top w:val="none" w:sz="0" w:space="0" w:color="auto"/>
            <w:left w:val="none" w:sz="0" w:space="0" w:color="auto"/>
            <w:bottom w:val="none" w:sz="0" w:space="0" w:color="auto"/>
            <w:right w:val="none" w:sz="0" w:space="0" w:color="auto"/>
          </w:divBdr>
        </w:div>
        <w:div w:id="1421566582">
          <w:marLeft w:val="640"/>
          <w:marRight w:val="0"/>
          <w:marTop w:val="0"/>
          <w:marBottom w:val="0"/>
          <w:divBdr>
            <w:top w:val="none" w:sz="0" w:space="0" w:color="auto"/>
            <w:left w:val="none" w:sz="0" w:space="0" w:color="auto"/>
            <w:bottom w:val="none" w:sz="0" w:space="0" w:color="auto"/>
            <w:right w:val="none" w:sz="0" w:space="0" w:color="auto"/>
          </w:divBdr>
        </w:div>
        <w:div w:id="2003771270">
          <w:marLeft w:val="640"/>
          <w:marRight w:val="0"/>
          <w:marTop w:val="0"/>
          <w:marBottom w:val="0"/>
          <w:divBdr>
            <w:top w:val="none" w:sz="0" w:space="0" w:color="auto"/>
            <w:left w:val="none" w:sz="0" w:space="0" w:color="auto"/>
            <w:bottom w:val="none" w:sz="0" w:space="0" w:color="auto"/>
            <w:right w:val="none" w:sz="0" w:space="0" w:color="auto"/>
          </w:divBdr>
        </w:div>
        <w:div w:id="1541210267">
          <w:marLeft w:val="640"/>
          <w:marRight w:val="0"/>
          <w:marTop w:val="0"/>
          <w:marBottom w:val="0"/>
          <w:divBdr>
            <w:top w:val="none" w:sz="0" w:space="0" w:color="auto"/>
            <w:left w:val="none" w:sz="0" w:space="0" w:color="auto"/>
            <w:bottom w:val="none" w:sz="0" w:space="0" w:color="auto"/>
            <w:right w:val="none" w:sz="0" w:space="0" w:color="auto"/>
          </w:divBdr>
        </w:div>
        <w:div w:id="986664413">
          <w:marLeft w:val="640"/>
          <w:marRight w:val="0"/>
          <w:marTop w:val="0"/>
          <w:marBottom w:val="0"/>
          <w:divBdr>
            <w:top w:val="none" w:sz="0" w:space="0" w:color="auto"/>
            <w:left w:val="none" w:sz="0" w:space="0" w:color="auto"/>
            <w:bottom w:val="none" w:sz="0" w:space="0" w:color="auto"/>
            <w:right w:val="none" w:sz="0" w:space="0" w:color="auto"/>
          </w:divBdr>
        </w:div>
        <w:div w:id="819157805">
          <w:marLeft w:val="640"/>
          <w:marRight w:val="0"/>
          <w:marTop w:val="0"/>
          <w:marBottom w:val="0"/>
          <w:divBdr>
            <w:top w:val="none" w:sz="0" w:space="0" w:color="auto"/>
            <w:left w:val="none" w:sz="0" w:space="0" w:color="auto"/>
            <w:bottom w:val="none" w:sz="0" w:space="0" w:color="auto"/>
            <w:right w:val="none" w:sz="0" w:space="0" w:color="auto"/>
          </w:divBdr>
        </w:div>
        <w:div w:id="1733582085">
          <w:marLeft w:val="640"/>
          <w:marRight w:val="0"/>
          <w:marTop w:val="0"/>
          <w:marBottom w:val="0"/>
          <w:divBdr>
            <w:top w:val="none" w:sz="0" w:space="0" w:color="auto"/>
            <w:left w:val="none" w:sz="0" w:space="0" w:color="auto"/>
            <w:bottom w:val="none" w:sz="0" w:space="0" w:color="auto"/>
            <w:right w:val="none" w:sz="0" w:space="0" w:color="auto"/>
          </w:divBdr>
        </w:div>
        <w:div w:id="608665545">
          <w:marLeft w:val="640"/>
          <w:marRight w:val="0"/>
          <w:marTop w:val="0"/>
          <w:marBottom w:val="0"/>
          <w:divBdr>
            <w:top w:val="none" w:sz="0" w:space="0" w:color="auto"/>
            <w:left w:val="none" w:sz="0" w:space="0" w:color="auto"/>
            <w:bottom w:val="none" w:sz="0" w:space="0" w:color="auto"/>
            <w:right w:val="none" w:sz="0" w:space="0" w:color="auto"/>
          </w:divBdr>
        </w:div>
        <w:div w:id="1874419400">
          <w:marLeft w:val="640"/>
          <w:marRight w:val="0"/>
          <w:marTop w:val="0"/>
          <w:marBottom w:val="0"/>
          <w:divBdr>
            <w:top w:val="none" w:sz="0" w:space="0" w:color="auto"/>
            <w:left w:val="none" w:sz="0" w:space="0" w:color="auto"/>
            <w:bottom w:val="none" w:sz="0" w:space="0" w:color="auto"/>
            <w:right w:val="none" w:sz="0" w:space="0" w:color="auto"/>
          </w:divBdr>
        </w:div>
        <w:div w:id="1201237537">
          <w:marLeft w:val="640"/>
          <w:marRight w:val="0"/>
          <w:marTop w:val="0"/>
          <w:marBottom w:val="0"/>
          <w:divBdr>
            <w:top w:val="none" w:sz="0" w:space="0" w:color="auto"/>
            <w:left w:val="none" w:sz="0" w:space="0" w:color="auto"/>
            <w:bottom w:val="none" w:sz="0" w:space="0" w:color="auto"/>
            <w:right w:val="none" w:sz="0" w:space="0" w:color="auto"/>
          </w:divBdr>
        </w:div>
        <w:div w:id="232087325">
          <w:marLeft w:val="640"/>
          <w:marRight w:val="0"/>
          <w:marTop w:val="0"/>
          <w:marBottom w:val="0"/>
          <w:divBdr>
            <w:top w:val="none" w:sz="0" w:space="0" w:color="auto"/>
            <w:left w:val="none" w:sz="0" w:space="0" w:color="auto"/>
            <w:bottom w:val="none" w:sz="0" w:space="0" w:color="auto"/>
            <w:right w:val="none" w:sz="0" w:space="0" w:color="auto"/>
          </w:divBdr>
        </w:div>
        <w:div w:id="171921823">
          <w:marLeft w:val="640"/>
          <w:marRight w:val="0"/>
          <w:marTop w:val="0"/>
          <w:marBottom w:val="0"/>
          <w:divBdr>
            <w:top w:val="none" w:sz="0" w:space="0" w:color="auto"/>
            <w:left w:val="none" w:sz="0" w:space="0" w:color="auto"/>
            <w:bottom w:val="none" w:sz="0" w:space="0" w:color="auto"/>
            <w:right w:val="none" w:sz="0" w:space="0" w:color="auto"/>
          </w:divBdr>
        </w:div>
        <w:div w:id="1828592635">
          <w:marLeft w:val="640"/>
          <w:marRight w:val="0"/>
          <w:marTop w:val="0"/>
          <w:marBottom w:val="0"/>
          <w:divBdr>
            <w:top w:val="none" w:sz="0" w:space="0" w:color="auto"/>
            <w:left w:val="none" w:sz="0" w:space="0" w:color="auto"/>
            <w:bottom w:val="none" w:sz="0" w:space="0" w:color="auto"/>
            <w:right w:val="none" w:sz="0" w:space="0" w:color="auto"/>
          </w:divBdr>
        </w:div>
        <w:div w:id="1909341437">
          <w:marLeft w:val="640"/>
          <w:marRight w:val="0"/>
          <w:marTop w:val="0"/>
          <w:marBottom w:val="0"/>
          <w:divBdr>
            <w:top w:val="none" w:sz="0" w:space="0" w:color="auto"/>
            <w:left w:val="none" w:sz="0" w:space="0" w:color="auto"/>
            <w:bottom w:val="none" w:sz="0" w:space="0" w:color="auto"/>
            <w:right w:val="none" w:sz="0" w:space="0" w:color="auto"/>
          </w:divBdr>
        </w:div>
        <w:div w:id="1190340903">
          <w:marLeft w:val="640"/>
          <w:marRight w:val="0"/>
          <w:marTop w:val="0"/>
          <w:marBottom w:val="0"/>
          <w:divBdr>
            <w:top w:val="none" w:sz="0" w:space="0" w:color="auto"/>
            <w:left w:val="none" w:sz="0" w:space="0" w:color="auto"/>
            <w:bottom w:val="none" w:sz="0" w:space="0" w:color="auto"/>
            <w:right w:val="none" w:sz="0" w:space="0" w:color="auto"/>
          </w:divBdr>
        </w:div>
        <w:div w:id="1105004146">
          <w:marLeft w:val="640"/>
          <w:marRight w:val="0"/>
          <w:marTop w:val="0"/>
          <w:marBottom w:val="0"/>
          <w:divBdr>
            <w:top w:val="none" w:sz="0" w:space="0" w:color="auto"/>
            <w:left w:val="none" w:sz="0" w:space="0" w:color="auto"/>
            <w:bottom w:val="none" w:sz="0" w:space="0" w:color="auto"/>
            <w:right w:val="none" w:sz="0" w:space="0" w:color="auto"/>
          </w:divBdr>
        </w:div>
        <w:div w:id="1307854376">
          <w:marLeft w:val="640"/>
          <w:marRight w:val="0"/>
          <w:marTop w:val="0"/>
          <w:marBottom w:val="0"/>
          <w:divBdr>
            <w:top w:val="none" w:sz="0" w:space="0" w:color="auto"/>
            <w:left w:val="none" w:sz="0" w:space="0" w:color="auto"/>
            <w:bottom w:val="none" w:sz="0" w:space="0" w:color="auto"/>
            <w:right w:val="none" w:sz="0" w:space="0" w:color="auto"/>
          </w:divBdr>
        </w:div>
        <w:div w:id="56056671">
          <w:marLeft w:val="640"/>
          <w:marRight w:val="0"/>
          <w:marTop w:val="0"/>
          <w:marBottom w:val="0"/>
          <w:divBdr>
            <w:top w:val="none" w:sz="0" w:space="0" w:color="auto"/>
            <w:left w:val="none" w:sz="0" w:space="0" w:color="auto"/>
            <w:bottom w:val="none" w:sz="0" w:space="0" w:color="auto"/>
            <w:right w:val="none" w:sz="0" w:space="0" w:color="auto"/>
          </w:divBdr>
        </w:div>
        <w:div w:id="1956785208">
          <w:marLeft w:val="640"/>
          <w:marRight w:val="0"/>
          <w:marTop w:val="0"/>
          <w:marBottom w:val="0"/>
          <w:divBdr>
            <w:top w:val="none" w:sz="0" w:space="0" w:color="auto"/>
            <w:left w:val="none" w:sz="0" w:space="0" w:color="auto"/>
            <w:bottom w:val="none" w:sz="0" w:space="0" w:color="auto"/>
            <w:right w:val="none" w:sz="0" w:space="0" w:color="auto"/>
          </w:divBdr>
        </w:div>
        <w:div w:id="1654336362">
          <w:marLeft w:val="640"/>
          <w:marRight w:val="0"/>
          <w:marTop w:val="0"/>
          <w:marBottom w:val="0"/>
          <w:divBdr>
            <w:top w:val="none" w:sz="0" w:space="0" w:color="auto"/>
            <w:left w:val="none" w:sz="0" w:space="0" w:color="auto"/>
            <w:bottom w:val="none" w:sz="0" w:space="0" w:color="auto"/>
            <w:right w:val="none" w:sz="0" w:space="0" w:color="auto"/>
          </w:divBdr>
        </w:div>
        <w:div w:id="528835943">
          <w:marLeft w:val="640"/>
          <w:marRight w:val="0"/>
          <w:marTop w:val="0"/>
          <w:marBottom w:val="0"/>
          <w:divBdr>
            <w:top w:val="none" w:sz="0" w:space="0" w:color="auto"/>
            <w:left w:val="none" w:sz="0" w:space="0" w:color="auto"/>
            <w:bottom w:val="none" w:sz="0" w:space="0" w:color="auto"/>
            <w:right w:val="none" w:sz="0" w:space="0" w:color="auto"/>
          </w:divBdr>
        </w:div>
        <w:div w:id="953948429">
          <w:marLeft w:val="640"/>
          <w:marRight w:val="0"/>
          <w:marTop w:val="0"/>
          <w:marBottom w:val="0"/>
          <w:divBdr>
            <w:top w:val="none" w:sz="0" w:space="0" w:color="auto"/>
            <w:left w:val="none" w:sz="0" w:space="0" w:color="auto"/>
            <w:bottom w:val="none" w:sz="0" w:space="0" w:color="auto"/>
            <w:right w:val="none" w:sz="0" w:space="0" w:color="auto"/>
          </w:divBdr>
        </w:div>
        <w:div w:id="586350960">
          <w:marLeft w:val="640"/>
          <w:marRight w:val="0"/>
          <w:marTop w:val="0"/>
          <w:marBottom w:val="0"/>
          <w:divBdr>
            <w:top w:val="none" w:sz="0" w:space="0" w:color="auto"/>
            <w:left w:val="none" w:sz="0" w:space="0" w:color="auto"/>
            <w:bottom w:val="none" w:sz="0" w:space="0" w:color="auto"/>
            <w:right w:val="none" w:sz="0" w:space="0" w:color="auto"/>
          </w:divBdr>
        </w:div>
        <w:div w:id="866331031">
          <w:marLeft w:val="640"/>
          <w:marRight w:val="0"/>
          <w:marTop w:val="0"/>
          <w:marBottom w:val="0"/>
          <w:divBdr>
            <w:top w:val="none" w:sz="0" w:space="0" w:color="auto"/>
            <w:left w:val="none" w:sz="0" w:space="0" w:color="auto"/>
            <w:bottom w:val="none" w:sz="0" w:space="0" w:color="auto"/>
            <w:right w:val="none" w:sz="0" w:space="0" w:color="auto"/>
          </w:divBdr>
        </w:div>
        <w:div w:id="176776133">
          <w:marLeft w:val="640"/>
          <w:marRight w:val="0"/>
          <w:marTop w:val="0"/>
          <w:marBottom w:val="0"/>
          <w:divBdr>
            <w:top w:val="none" w:sz="0" w:space="0" w:color="auto"/>
            <w:left w:val="none" w:sz="0" w:space="0" w:color="auto"/>
            <w:bottom w:val="none" w:sz="0" w:space="0" w:color="auto"/>
            <w:right w:val="none" w:sz="0" w:space="0" w:color="auto"/>
          </w:divBdr>
        </w:div>
        <w:div w:id="433598626">
          <w:marLeft w:val="640"/>
          <w:marRight w:val="0"/>
          <w:marTop w:val="0"/>
          <w:marBottom w:val="0"/>
          <w:divBdr>
            <w:top w:val="none" w:sz="0" w:space="0" w:color="auto"/>
            <w:left w:val="none" w:sz="0" w:space="0" w:color="auto"/>
            <w:bottom w:val="none" w:sz="0" w:space="0" w:color="auto"/>
            <w:right w:val="none" w:sz="0" w:space="0" w:color="auto"/>
          </w:divBdr>
        </w:div>
        <w:div w:id="1099527136">
          <w:marLeft w:val="640"/>
          <w:marRight w:val="0"/>
          <w:marTop w:val="0"/>
          <w:marBottom w:val="0"/>
          <w:divBdr>
            <w:top w:val="none" w:sz="0" w:space="0" w:color="auto"/>
            <w:left w:val="none" w:sz="0" w:space="0" w:color="auto"/>
            <w:bottom w:val="none" w:sz="0" w:space="0" w:color="auto"/>
            <w:right w:val="none" w:sz="0" w:space="0" w:color="auto"/>
          </w:divBdr>
        </w:div>
        <w:div w:id="73011219">
          <w:marLeft w:val="640"/>
          <w:marRight w:val="0"/>
          <w:marTop w:val="0"/>
          <w:marBottom w:val="0"/>
          <w:divBdr>
            <w:top w:val="none" w:sz="0" w:space="0" w:color="auto"/>
            <w:left w:val="none" w:sz="0" w:space="0" w:color="auto"/>
            <w:bottom w:val="none" w:sz="0" w:space="0" w:color="auto"/>
            <w:right w:val="none" w:sz="0" w:space="0" w:color="auto"/>
          </w:divBdr>
        </w:div>
        <w:div w:id="934559697">
          <w:marLeft w:val="640"/>
          <w:marRight w:val="0"/>
          <w:marTop w:val="0"/>
          <w:marBottom w:val="0"/>
          <w:divBdr>
            <w:top w:val="none" w:sz="0" w:space="0" w:color="auto"/>
            <w:left w:val="none" w:sz="0" w:space="0" w:color="auto"/>
            <w:bottom w:val="none" w:sz="0" w:space="0" w:color="auto"/>
            <w:right w:val="none" w:sz="0" w:space="0" w:color="auto"/>
          </w:divBdr>
        </w:div>
        <w:div w:id="1523670588">
          <w:marLeft w:val="640"/>
          <w:marRight w:val="0"/>
          <w:marTop w:val="0"/>
          <w:marBottom w:val="0"/>
          <w:divBdr>
            <w:top w:val="none" w:sz="0" w:space="0" w:color="auto"/>
            <w:left w:val="none" w:sz="0" w:space="0" w:color="auto"/>
            <w:bottom w:val="none" w:sz="0" w:space="0" w:color="auto"/>
            <w:right w:val="none" w:sz="0" w:space="0" w:color="auto"/>
          </w:divBdr>
        </w:div>
        <w:div w:id="1057509643">
          <w:marLeft w:val="640"/>
          <w:marRight w:val="0"/>
          <w:marTop w:val="0"/>
          <w:marBottom w:val="0"/>
          <w:divBdr>
            <w:top w:val="none" w:sz="0" w:space="0" w:color="auto"/>
            <w:left w:val="none" w:sz="0" w:space="0" w:color="auto"/>
            <w:bottom w:val="none" w:sz="0" w:space="0" w:color="auto"/>
            <w:right w:val="none" w:sz="0" w:space="0" w:color="auto"/>
          </w:divBdr>
        </w:div>
        <w:div w:id="561792054">
          <w:marLeft w:val="640"/>
          <w:marRight w:val="0"/>
          <w:marTop w:val="0"/>
          <w:marBottom w:val="0"/>
          <w:divBdr>
            <w:top w:val="none" w:sz="0" w:space="0" w:color="auto"/>
            <w:left w:val="none" w:sz="0" w:space="0" w:color="auto"/>
            <w:bottom w:val="none" w:sz="0" w:space="0" w:color="auto"/>
            <w:right w:val="none" w:sz="0" w:space="0" w:color="auto"/>
          </w:divBdr>
        </w:div>
        <w:div w:id="1560894779">
          <w:marLeft w:val="640"/>
          <w:marRight w:val="0"/>
          <w:marTop w:val="0"/>
          <w:marBottom w:val="0"/>
          <w:divBdr>
            <w:top w:val="none" w:sz="0" w:space="0" w:color="auto"/>
            <w:left w:val="none" w:sz="0" w:space="0" w:color="auto"/>
            <w:bottom w:val="none" w:sz="0" w:space="0" w:color="auto"/>
            <w:right w:val="none" w:sz="0" w:space="0" w:color="auto"/>
          </w:divBdr>
        </w:div>
        <w:div w:id="1388336975">
          <w:marLeft w:val="640"/>
          <w:marRight w:val="0"/>
          <w:marTop w:val="0"/>
          <w:marBottom w:val="0"/>
          <w:divBdr>
            <w:top w:val="none" w:sz="0" w:space="0" w:color="auto"/>
            <w:left w:val="none" w:sz="0" w:space="0" w:color="auto"/>
            <w:bottom w:val="none" w:sz="0" w:space="0" w:color="auto"/>
            <w:right w:val="none" w:sz="0" w:space="0" w:color="auto"/>
          </w:divBdr>
        </w:div>
        <w:div w:id="508180452">
          <w:marLeft w:val="640"/>
          <w:marRight w:val="0"/>
          <w:marTop w:val="0"/>
          <w:marBottom w:val="0"/>
          <w:divBdr>
            <w:top w:val="none" w:sz="0" w:space="0" w:color="auto"/>
            <w:left w:val="none" w:sz="0" w:space="0" w:color="auto"/>
            <w:bottom w:val="none" w:sz="0" w:space="0" w:color="auto"/>
            <w:right w:val="none" w:sz="0" w:space="0" w:color="auto"/>
          </w:divBdr>
        </w:div>
        <w:div w:id="1140686020">
          <w:marLeft w:val="640"/>
          <w:marRight w:val="0"/>
          <w:marTop w:val="0"/>
          <w:marBottom w:val="0"/>
          <w:divBdr>
            <w:top w:val="none" w:sz="0" w:space="0" w:color="auto"/>
            <w:left w:val="none" w:sz="0" w:space="0" w:color="auto"/>
            <w:bottom w:val="none" w:sz="0" w:space="0" w:color="auto"/>
            <w:right w:val="none" w:sz="0" w:space="0" w:color="auto"/>
          </w:divBdr>
        </w:div>
        <w:div w:id="503671910">
          <w:marLeft w:val="640"/>
          <w:marRight w:val="0"/>
          <w:marTop w:val="0"/>
          <w:marBottom w:val="0"/>
          <w:divBdr>
            <w:top w:val="none" w:sz="0" w:space="0" w:color="auto"/>
            <w:left w:val="none" w:sz="0" w:space="0" w:color="auto"/>
            <w:bottom w:val="none" w:sz="0" w:space="0" w:color="auto"/>
            <w:right w:val="none" w:sz="0" w:space="0" w:color="auto"/>
          </w:divBdr>
        </w:div>
        <w:div w:id="1069185129">
          <w:marLeft w:val="640"/>
          <w:marRight w:val="0"/>
          <w:marTop w:val="0"/>
          <w:marBottom w:val="0"/>
          <w:divBdr>
            <w:top w:val="none" w:sz="0" w:space="0" w:color="auto"/>
            <w:left w:val="none" w:sz="0" w:space="0" w:color="auto"/>
            <w:bottom w:val="none" w:sz="0" w:space="0" w:color="auto"/>
            <w:right w:val="none" w:sz="0" w:space="0" w:color="auto"/>
          </w:divBdr>
        </w:div>
        <w:div w:id="1930575194">
          <w:marLeft w:val="640"/>
          <w:marRight w:val="0"/>
          <w:marTop w:val="0"/>
          <w:marBottom w:val="0"/>
          <w:divBdr>
            <w:top w:val="none" w:sz="0" w:space="0" w:color="auto"/>
            <w:left w:val="none" w:sz="0" w:space="0" w:color="auto"/>
            <w:bottom w:val="none" w:sz="0" w:space="0" w:color="auto"/>
            <w:right w:val="none" w:sz="0" w:space="0" w:color="auto"/>
          </w:divBdr>
        </w:div>
        <w:div w:id="904224934">
          <w:marLeft w:val="640"/>
          <w:marRight w:val="0"/>
          <w:marTop w:val="0"/>
          <w:marBottom w:val="0"/>
          <w:divBdr>
            <w:top w:val="none" w:sz="0" w:space="0" w:color="auto"/>
            <w:left w:val="none" w:sz="0" w:space="0" w:color="auto"/>
            <w:bottom w:val="none" w:sz="0" w:space="0" w:color="auto"/>
            <w:right w:val="none" w:sz="0" w:space="0" w:color="auto"/>
          </w:divBdr>
        </w:div>
        <w:div w:id="1928421156">
          <w:marLeft w:val="640"/>
          <w:marRight w:val="0"/>
          <w:marTop w:val="0"/>
          <w:marBottom w:val="0"/>
          <w:divBdr>
            <w:top w:val="none" w:sz="0" w:space="0" w:color="auto"/>
            <w:left w:val="none" w:sz="0" w:space="0" w:color="auto"/>
            <w:bottom w:val="none" w:sz="0" w:space="0" w:color="auto"/>
            <w:right w:val="none" w:sz="0" w:space="0" w:color="auto"/>
          </w:divBdr>
        </w:div>
        <w:div w:id="425350039">
          <w:marLeft w:val="640"/>
          <w:marRight w:val="0"/>
          <w:marTop w:val="0"/>
          <w:marBottom w:val="0"/>
          <w:divBdr>
            <w:top w:val="none" w:sz="0" w:space="0" w:color="auto"/>
            <w:left w:val="none" w:sz="0" w:space="0" w:color="auto"/>
            <w:bottom w:val="none" w:sz="0" w:space="0" w:color="auto"/>
            <w:right w:val="none" w:sz="0" w:space="0" w:color="auto"/>
          </w:divBdr>
        </w:div>
        <w:div w:id="1452019024">
          <w:marLeft w:val="640"/>
          <w:marRight w:val="0"/>
          <w:marTop w:val="0"/>
          <w:marBottom w:val="0"/>
          <w:divBdr>
            <w:top w:val="none" w:sz="0" w:space="0" w:color="auto"/>
            <w:left w:val="none" w:sz="0" w:space="0" w:color="auto"/>
            <w:bottom w:val="none" w:sz="0" w:space="0" w:color="auto"/>
            <w:right w:val="none" w:sz="0" w:space="0" w:color="auto"/>
          </w:divBdr>
        </w:div>
        <w:div w:id="1251113996">
          <w:marLeft w:val="640"/>
          <w:marRight w:val="0"/>
          <w:marTop w:val="0"/>
          <w:marBottom w:val="0"/>
          <w:divBdr>
            <w:top w:val="none" w:sz="0" w:space="0" w:color="auto"/>
            <w:left w:val="none" w:sz="0" w:space="0" w:color="auto"/>
            <w:bottom w:val="none" w:sz="0" w:space="0" w:color="auto"/>
            <w:right w:val="none" w:sz="0" w:space="0" w:color="auto"/>
          </w:divBdr>
        </w:div>
        <w:div w:id="308247528">
          <w:marLeft w:val="640"/>
          <w:marRight w:val="0"/>
          <w:marTop w:val="0"/>
          <w:marBottom w:val="0"/>
          <w:divBdr>
            <w:top w:val="none" w:sz="0" w:space="0" w:color="auto"/>
            <w:left w:val="none" w:sz="0" w:space="0" w:color="auto"/>
            <w:bottom w:val="none" w:sz="0" w:space="0" w:color="auto"/>
            <w:right w:val="none" w:sz="0" w:space="0" w:color="auto"/>
          </w:divBdr>
        </w:div>
        <w:div w:id="522979569">
          <w:marLeft w:val="640"/>
          <w:marRight w:val="0"/>
          <w:marTop w:val="0"/>
          <w:marBottom w:val="0"/>
          <w:divBdr>
            <w:top w:val="none" w:sz="0" w:space="0" w:color="auto"/>
            <w:left w:val="none" w:sz="0" w:space="0" w:color="auto"/>
            <w:bottom w:val="none" w:sz="0" w:space="0" w:color="auto"/>
            <w:right w:val="none" w:sz="0" w:space="0" w:color="auto"/>
          </w:divBdr>
        </w:div>
        <w:div w:id="142504809">
          <w:marLeft w:val="640"/>
          <w:marRight w:val="0"/>
          <w:marTop w:val="0"/>
          <w:marBottom w:val="0"/>
          <w:divBdr>
            <w:top w:val="none" w:sz="0" w:space="0" w:color="auto"/>
            <w:left w:val="none" w:sz="0" w:space="0" w:color="auto"/>
            <w:bottom w:val="none" w:sz="0" w:space="0" w:color="auto"/>
            <w:right w:val="none" w:sz="0" w:space="0" w:color="auto"/>
          </w:divBdr>
        </w:div>
        <w:div w:id="458114456">
          <w:marLeft w:val="640"/>
          <w:marRight w:val="0"/>
          <w:marTop w:val="0"/>
          <w:marBottom w:val="0"/>
          <w:divBdr>
            <w:top w:val="none" w:sz="0" w:space="0" w:color="auto"/>
            <w:left w:val="none" w:sz="0" w:space="0" w:color="auto"/>
            <w:bottom w:val="none" w:sz="0" w:space="0" w:color="auto"/>
            <w:right w:val="none" w:sz="0" w:space="0" w:color="auto"/>
          </w:divBdr>
        </w:div>
        <w:div w:id="1792556785">
          <w:marLeft w:val="640"/>
          <w:marRight w:val="0"/>
          <w:marTop w:val="0"/>
          <w:marBottom w:val="0"/>
          <w:divBdr>
            <w:top w:val="none" w:sz="0" w:space="0" w:color="auto"/>
            <w:left w:val="none" w:sz="0" w:space="0" w:color="auto"/>
            <w:bottom w:val="none" w:sz="0" w:space="0" w:color="auto"/>
            <w:right w:val="none" w:sz="0" w:space="0" w:color="auto"/>
          </w:divBdr>
        </w:div>
        <w:div w:id="1163743427">
          <w:marLeft w:val="640"/>
          <w:marRight w:val="0"/>
          <w:marTop w:val="0"/>
          <w:marBottom w:val="0"/>
          <w:divBdr>
            <w:top w:val="none" w:sz="0" w:space="0" w:color="auto"/>
            <w:left w:val="none" w:sz="0" w:space="0" w:color="auto"/>
            <w:bottom w:val="none" w:sz="0" w:space="0" w:color="auto"/>
            <w:right w:val="none" w:sz="0" w:space="0" w:color="auto"/>
          </w:divBdr>
        </w:div>
        <w:div w:id="1536697620">
          <w:marLeft w:val="640"/>
          <w:marRight w:val="0"/>
          <w:marTop w:val="0"/>
          <w:marBottom w:val="0"/>
          <w:divBdr>
            <w:top w:val="none" w:sz="0" w:space="0" w:color="auto"/>
            <w:left w:val="none" w:sz="0" w:space="0" w:color="auto"/>
            <w:bottom w:val="none" w:sz="0" w:space="0" w:color="auto"/>
            <w:right w:val="none" w:sz="0" w:space="0" w:color="auto"/>
          </w:divBdr>
        </w:div>
        <w:div w:id="1884249662">
          <w:marLeft w:val="640"/>
          <w:marRight w:val="0"/>
          <w:marTop w:val="0"/>
          <w:marBottom w:val="0"/>
          <w:divBdr>
            <w:top w:val="none" w:sz="0" w:space="0" w:color="auto"/>
            <w:left w:val="none" w:sz="0" w:space="0" w:color="auto"/>
            <w:bottom w:val="none" w:sz="0" w:space="0" w:color="auto"/>
            <w:right w:val="none" w:sz="0" w:space="0" w:color="auto"/>
          </w:divBdr>
        </w:div>
        <w:div w:id="305402744">
          <w:marLeft w:val="640"/>
          <w:marRight w:val="0"/>
          <w:marTop w:val="0"/>
          <w:marBottom w:val="0"/>
          <w:divBdr>
            <w:top w:val="none" w:sz="0" w:space="0" w:color="auto"/>
            <w:left w:val="none" w:sz="0" w:space="0" w:color="auto"/>
            <w:bottom w:val="none" w:sz="0" w:space="0" w:color="auto"/>
            <w:right w:val="none" w:sz="0" w:space="0" w:color="auto"/>
          </w:divBdr>
        </w:div>
        <w:div w:id="1786389898">
          <w:marLeft w:val="640"/>
          <w:marRight w:val="0"/>
          <w:marTop w:val="0"/>
          <w:marBottom w:val="0"/>
          <w:divBdr>
            <w:top w:val="none" w:sz="0" w:space="0" w:color="auto"/>
            <w:left w:val="none" w:sz="0" w:space="0" w:color="auto"/>
            <w:bottom w:val="none" w:sz="0" w:space="0" w:color="auto"/>
            <w:right w:val="none" w:sz="0" w:space="0" w:color="auto"/>
          </w:divBdr>
        </w:div>
        <w:div w:id="612515562">
          <w:marLeft w:val="640"/>
          <w:marRight w:val="0"/>
          <w:marTop w:val="0"/>
          <w:marBottom w:val="0"/>
          <w:divBdr>
            <w:top w:val="none" w:sz="0" w:space="0" w:color="auto"/>
            <w:left w:val="none" w:sz="0" w:space="0" w:color="auto"/>
            <w:bottom w:val="none" w:sz="0" w:space="0" w:color="auto"/>
            <w:right w:val="none" w:sz="0" w:space="0" w:color="auto"/>
          </w:divBdr>
        </w:div>
        <w:div w:id="989334781">
          <w:marLeft w:val="640"/>
          <w:marRight w:val="0"/>
          <w:marTop w:val="0"/>
          <w:marBottom w:val="0"/>
          <w:divBdr>
            <w:top w:val="none" w:sz="0" w:space="0" w:color="auto"/>
            <w:left w:val="none" w:sz="0" w:space="0" w:color="auto"/>
            <w:bottom w:val="none" w:sz="0" w:space="0" w:color="auto"/>
            <w:right w:val="none" w:sz="0" w:space="0" w:color="auto"/>
          </w:divBdr>
        </w:div>
        <w:div w:id="1591349555">
          <w:marLeft w:val="640"/>
          <w:marRight w:val="0"/>
          <w:marTop w:val="0"/>
          <w:marBottom w:val="0"/>
          <w:divBdr>
            <w:top w:val="none" w:sz="0" w:space="0" w:color="auto"/>
            <w:left w:val="none" w:sz="0" w:space="0" w:color="auto"/>
            <w:bottom w:val="none" w:sz="0" w:space="0" w:color="auto"/>
            <w:right w:val="none" w:sz="0" w:space="0" w:color="auto"/>
          </w:divBdr>
        </w:div>
        <w:div w:id="1492015257">
          <w:marLeft w:val="640"/>
          <w:marRight w:val="0"/>
          <w:marTop w:val="0"/>
          <w:marBottom w:val="0"/>
          <w:divBdr>
            <w:top w:val="none" w:sz="0" w:space="0" w:color="auto"/>
            <w:left w:val="none" w:sz="0" w:space="0" w:color="auto"/>
            <w:bottom w:val="none" w:sz="0" w:space="0" w:color="auto"/>
            <w:right w:val="none" w:sz="0" w:space="0" w:color="auto"/>
          </w:divBdr>
        </w:div>
        <w:div w:id="268437409">
          <w:marLeft w:val="640"/>
          <w:marRight w:val="0"/>
          <w:marTop w:val="0"/>
          <w:marBottom w:val="0"/>
          <w:divBdr>
            <w:top w:val="none" w:sz="0" w:space="0" w:color="auto"/>
            <w:left w:val="none" w:sz="0" w:space="0" w:color="auto"/>
            <w:bottom w:val="none" w:sz="0" w:space="0" w:color="auto"/>
            <w:right w:val="none" w:sz="0" w:space="0" w:color="auto"/>
          </w:divBdr>
        </w:div>
        <w:div w:id="708190218">
          <w:marLeft w:val="640"/>
          <w:marRight w:val="0"/>
          <w:marTop w:val="0"/>
          <w:marBottom w:val="0"/>
          <w:divBdr>
            <w:top w:val="none" w:sz="0" w:space="0" w:color="auto"/>
            <w:left w:val="none" w:sz="0" w:space="0" w:color="auto"/>
            <w:bottom w:val="none" w:sz="0" w:space="0" w:color="auto"/>
            <w:right w:val="none" w:sz="0" w:space="0" w:color="auto"/>
          </w:divBdr>
        </w:div>
        <w:div w:id="553153845">
          <w:marLeft w:val="640"/>
          <w:marRight w:val="0"/>
          <w:marTop w:val="0"/>
          <w:marBottom w:val="0"/>
          <w:divBdr>
            <w:top w:val="none" w:sz="0" w:space="0" w:color="auto"/>
            <w:left w:val="none" w:sz="0" w:space="0" w:color="auto"/>
            <w:bottom w:val="none" w:sz="0" w:space="0" w:color="auto"/>
            <w:right w:val="none" w:sz="0" w:space="0" w:color="auto"/>
          </w:divBdr>
        </w:div>
        <w:div w:id="620495147">
          <w:marLeft w:val="640"/>
          <w:marRight w:val="0"/>
          <w:marTop w:val="0"/>
          <w:marBottom w:val="0"/>
          <w:divBdr>
            <w:top w:val="none" w:sz="0" w:space="0" w:color="auto"/>
            <w:left w:val="none" w:sz="0" w:space="0" w:color="auto"/>
            <w:bottom w:val="none" w:sz="0" w:space="0" w:color="auto"/>
            <w:right w:val="none" w:sz="0" w:space="0" w:color="auto"/>
          </w:divBdr>
        </w:div>
        <w:div w:id="1273510579">
          <w:marLeft w:val="640"/>
          <w:marRight w:val="0"/>
          <w:marTop w:val="0"/>
          <w:marBottom w:val="0"/>
          <w:divBdr>
            <w:top w:val="none" w:sz="0" w:space="0" w:color="auto"/>
            <w:left w:val="none" w:sz="0" w:space="0" w:color="auto"/>
            <w:bottom w:val="none" w:sz="0" w:space="0" w:color="auto"/>
            <w:right w:val="none" w:sz="0" w:space="0" w:color="auto"/>
          </w:divBdr>
        </w:div>
        <w:div w:id="2017416968">
          <w:marLeft w:val="640"/>
          <w:marRight w:val="0"/>
          <w:marTop w:val="0"/>
          <w:marBottom w:val="0"/>
          <w:divBdr>
            <w:top w:val="none" w:sz="0" w:space="0" w:color="auto"/>
            <w:left w:val="none" w:sz="0" w:space="0" w:color="auto"/>
            <w:bottom w:val="none" w:sz="0" w:space="0" w:color="auto"/>
            <w:right w:val="none" w:sz="0" w:space="0" w:color="auto"/>
          </w:divBdr>
        </w:div>
        <w:div w:id="1718818801">
          <w:marLeft w:val="640"/>
          <w:marRight w:val="0"/>
          <w:marTop w:val="0"/>
          <w:marBottom w:val="0"/>
          <w:divBdr>
            <w:top w:val="none" w:sz="0" w:space="0" w:color="auto"/>
            <w:left w:val="none" w:sz="0" w:space="0" w:color="auto"/>
            <w:bottom w:val="none" w:sz="0" w:space="0" w:color="auto"/>
            <w:right w:val="none" w:sz="0" w:space="0" w:color="auto"/>
          </w:divBdr>
        </w:div>
        <w:div w:id="265962275">
          <w:marLeft w:val="640"/>
          <w:marRight w:val="0"/>
          <w:marTop w:val="0"/>
          <w:marBottom w:val="0"/>
          <w:divBdr>
            <w:top w:val="none" w:sz="0" w:space="0" w:color="auto"/>
            <w:left w:val="none" w:sz="0" w:space="0" w:color="auto"/>
            <w:bottom w:val="none" w:sz="0" w:space="0" w:color="auto"/>
            <w:right w:val="none" w:sz="0" w:space="0" w:color="auto"/>
          </w:divBdr>
        </w:div>
      </w:divsChild>
    </w:div>
    <w:div w:id="1065301453">
      <w:bodyDiv w:val="1"/>
      <w:marLeft w:val="0"/>
      <w:marRight w:val="0"/>
      <w:marTop w:val="0"/>
      <w:marBottom w:val="0"/>
      <w:divBdr>
        <w:top w:val="none" w:sz="0" w:space="0" w:color="auto"/>
        <w:left w:val="none" w:sz="0" w:space="0" w:color="auto"/>
        <w:bottom w:val="none" w:sz="0" w:space="0" w:color="auto"/>
        <w:right w:val="none" w:sz="0" w:space="0" w:color="auto"/>
      </w:divBdr>
    </w:div>
    <w:div w:id="1071998072">
      <w:bodyDiv w:val="1"/>
      <w:marLeft w:val="0"/>
      <w:marRight w:val="0"/>
      <w:marTop w:val="0"/>
      <w:marBottom w:val="0"/>
      <w:divBdr>
        <w:top w:val="none" w:sz="0" w:space="0" w:color="auto"/>
        <w:left w:val="none" w:sz="0" w:space="0" w:color="auto"/>
        <w:bottom w:val="none" w:sz="0" w:space="0" w:color="auto"/>
        <w:right w:val="none" w:sz="0" w:space="0" w:color="auto"/>
      </w:divBdr>
    </w:div>
    <w:div w:id="1074427626">
      <w:bodyDiv w:val="1"/>
      <w:marLeft w:val="0"/>
      <w:marRight w:val="0"/>
      <w:marTop w:val="0"/>
      <w:marBottom w:val="0"/>
      <w:divBdr>
        <w:top w:val="none" w:sz="0" w:space="0" w:color="auto"/>
        <w:left w:val="none" w:sz="0" w:space="0" w:color="auto"/>
        <w:bottom w:val="none" w:sz="0" w:space="0" w:color="auto"/>
        <w:right w:val="none" w:sz="0" w:space="0" w:color="auto"/>
      </w:divBdr>
    </w:div>
    <w:div w:id="1078819700">
      <w:bodyDiv w:val="1"/>
      <w:marLeft w:val="0"/>
      <w:marRight w:val="0"/>
      <w:marTop w:val="0"/>
      <w:marBottom w:val="0"/>
      <w:divBdr>
        <w:top w:val="none" w:sz="0" w:space="0" w:color="auto"/>
        <w:left w:val="none" w:sz="0" w:space="0" w:color="auto"/>
        <w:bottom w:val="none" w:sz="0" w:space="0" w:color="auto"/>
        <w:right w:val="none" w:sz="0" w:space="0" w:color="auto"/>
      </w:divBdr>
      <w:divsChild>
        <w:div w:id="172689513">
          <w:marLeft w:val="640"/>
          <w:marRight w:val="0"/>
          <w:marTop w:val="0"/>
          <w:marBottom w:val="0"/>
          <w:divBdr>
            <w:top w:val="none" w:sz="0" w:space="0" w:color="auto"/>
            <w:left w:val="none" w:sz="0" w:space="0" w:color="auto"/>
            <w:bottom w:val="none" w:sz="0" w:space="0" w:color="auto"/>
            <w:right w:val="none" w:sz="0" w:space="0" w:color="auto"/>
          </w:divBdr>
        </w:div>
        <w:div w:id="953708130">
          <w:marLeft w:val="640"/>
          <w:marRight w:val="0"/>
          <w:marTop w:val="0"/>
          <w:marBottom w:val="0"/>
          <w:divBdr>
            <w:top w:val="none" w:sz="0" w:space="0" w:color="auto"/>
            <w:left w:val="none" w:sz="0" w:space="0" w:color="auto"/>
            <w:bottom w:val="none" w:sz="0" w:space="0" w:color="auto"/>
            <w:right w:val="none" w:sz="0" w:space="0" w:color="auto"/>
          </w:divBdr>
        </w:div>
        <w:div w:id="1588271877">
          <w:marLeft w:val="640"/>
          <w:marRight w:val="0"/>
          <w:marTop w:val="0"/>
          <w:marBottom w:val="0"/>
          <w:divBdr>
            <w:top w:val="none" w:sz="0" w:space="0" w:color="auto"/>
            <w:left w:val="none" w:sz="0" w:space="0" w:color="auto"/>
            <w:bottom w:val="none" w:sz="0" w:space="0" w:color="auto"/>
            <w:right w:val="none" w:sz="0" w:space="0" w:color="auto"/>
          </w:divBdr>
        </w:div>
        <w:div w:id="195629610">
          <w:marLeft w:val="640"/>
          <w:marRight w:val="0"/>
          <w:marTop w:val="0"/>
          <w:marBottom w:val="0"/>
          <w:divBdr>
            <w:top w:val="none" w:sz="0" w:space="0" w:color="auto"/>
            <w:left w:val="none" w:sz="0" w:space="0" w:color="auto"/>
            <w:bottom w:val="none" w:sz="0" w:space="0" w:color="auto"/>
            <w:right w:val="none" w:sz="0" w:space="0" w:color="auto"/>
          </w:divBdr>
        </w:div>
        <w:div w:id="1856919369">
          <w:marLeft w:val="640"/>
          <w:marRight w:val="0"/>
          <w:marTop w:val="0"/>
          <w:marBottom w:val="0"/>
          <w:divBdr>
            <w:top w:val="none" w:sz="0" w:space="0" w:color="auto"/>
            <w:left w:val="none" w:sz="0" w:space="0" w:color="auto"/>
            <w:bottom w:val="none" w:sz="0" w:space="0" w:color="auto"/>
            <w:right w:val="none" w:sz="0" w:space="0" w:color="auto"/>
          </w:divBdr>
        </w:div>
        <w:div w:id="442655104">
          <w:marLeft w:val="640"/>
          <w:marRight w:val="0"/>
          <w:marTop w:val="0"/>
          <w:marBottom w:val="0"/>
          <w:divBdr>
            <w:top w:val="none" w:sz="0" w:space="0" w:color="auto"/>
            <w:left w:val="none" w:sz="0" w:space="0" w:color="auto"/>
            <w:bottom w:val="none" w:sz="0" w:space="0" w:color="auto"/>
            <w:right w:val="none" w:sz="0" w:space="0" w:color="auto"/>
          </w:divBdr>
        </w:div>
        <w:div w:id="309675531">
          <w:marLeft w:val="640"/>
          <w:marRight w:val="0"/>
          <w:marTop w:val="0"/>
          <w:marBottom w:val="0"/>
          <w:divBdr>
            <w:top w:val="none" w:sz="0" w:space="0" w:color="auto"/>
            <w:left w:val="none" w:sz="0" w:space="0" w:color="auto"/>
            <w:bottom w:val="none" w:sz="0" w:space="0" w:color="auto"/>
            <w:right w:val="none" w:sz="0" w:space="0" w:color="auto"/>
          </w:divBdr>
        </w:div>
        <w:div w:id="581717981">
          <w:marLeft w:val="640"/>
          <w:marRight w:val="0"/>
          <w:marTop w:val="0"/>
          <w:marBottom w:val="0"/>
          <w:divBdr>
            <w:top w:val="none" w:sz="0" w:space="0" w:color="auto"/>
            <w:left w:val="none" w:sz="0" w:space="0" w:color="auto"/>
            <w:bottom w:val="none" w:sz="0" w:space="0" w:color="auto"/>
            <w:right w:val="none" w:sz="0" w:space="0" w:color="auto"/>
          </w:divBdr>
        </w:div>
        <w:div w:id="2075885212">
          <w:marLeft w:val="640"/>
          <w:marRight w:val="0"/>
          <w:marTop w:val="0"/>
          <w:marBottom w:val="0"/>
          <w:divBdr>
            <w:top w:val="none" w:sz="0" w:space="0" w:color="auto"/>
            <w:left w:val="none" w:sz="0" w:space="0" w:color="auto"/>
            <w:bottom w:val="none" w:sz="0" w:space="0" w:color="auto"/>
            <w:right w:val="none" w:sz="0" w:space="0" w:color="auto"/>
          </w:divBdr>
        </w:div>
        <w:div w:id="1660890944">
          <w:marLeft w:val="640"/>
          <w:marRight w:val="0"/>
          <w:marTop w:val="0"/>
          <w:marBottom w:val="0"/>
          <w:divBdr>
            <w:top w:val="none" w:sz="0" w:space="0" w:color="auto"/>
            <w:left w:val="none" w:sz="0" w:space="0" w:color="auto"/>
            <w:bottom w:val="none" w:sz="0" w:space="0" w:color="auto"/>
            <w:right w:val="none" w:sz="0" w:space="0" w:color="auto"/>
          </w:divBdr>
        </w:div>
        <w:div w:id="870073215">
          <w:marLeft w:val="640"/>
          <w:marRight w:val="0"/>
          <w:marTop w:val="0"/>
          <w:marBottom w:val="0"/>
          <w:divBdr>
            <w:top w:val="none" w:sz="0" w:space="0" w:color="auto"/>
            <w:left w:val="none" w:sz="0" w:space="0" w:color="auto"/>
            <w:bottom w:val="none" w:sz="0" w:space="0" w:color="auto"/>
            <w:right w:val="none" w:sz="0" w:space="0" w:color="auto"/>
          </w:divBdr>
        </w:div>
        <w:div w:id="184832320">
          <w:marLeft w:val="640"/>
          <w:marRight w:val="0"/>
          <w:marTop w:val="0"/>
          <w:marBottom w:val="0"/>
          <w:divBdr>
            <w:top w:val="none" w:sz="0" w:space="0" w:color="auto"/>
            <w:left w:val="none" w:sz="0" w:space="0" w:color="auto"/>
            <w:bottom w:val="none" w:sz="0" w:space="0" w:color="auto"/>
            <w:right w:val="none" w:sz="0" w:space="0" w:color="auto"/>
          </w:divBdr>
        </w:div>
        <w:div w:id="886573860">
          <w:marLeft w:val="640"/>
          <w:marRight w:val="0"/>
          <w:marTop w:val="0"/>
          <w:marBottom w:val="0"/>
          <w:divBdr>
            <w:top w:val="none" w:sz="0" w:space="0" w:color="auto"/>
            <w:left w:val="none" w:sz="0" w:space="0" w:color="auto"/>
            <w:bottom w:val="none" w:sz="0" w:space="0" w:color="auto"/>
            <w:right w:val="none" w:sz="0" w:space="0" w:color="auto"/>
          </w:divBdr>
        </w:div>
        <w:div w:id="1695962820">
          <w:marLeft w:val="640"/>
          <w:marRight w:val="0"/>
          <w:marTop w:val="0"/>
          <w:marBottom w:val="0"/>
          <w:divBdr>
            <w:top w:val="none" w:sz="0" w:space="0" w:color="auto"/>
            <w:left w:val="none" w:sz="0" w:space="0" w:color="auto"/>
            <w:bottom w:val="none" w:sz="0" w:space="0" w:color="auto"/>
            <w:right w:val="none" w:sz="0" w:space="0" w:color="auto"/>
          </w:divBdr>
        </w:div>
        <w:div w:id="1186138221">
          <w:marLeft w:val="640"/>
          <w:marRight w:val="0"/>
          <w:marTop w:val="0"/>
          <w:marBottom w:val="0"/>
          <w:divBdr>
            <w:top w:val="none" w:sz="0" w:space="0" w:color="auto"/>
            <w:left w:val="none" w:sz="0" w:space="0" w:color="auto"/>
            <w:bottom w:val="none" w:sz="0" w:space="0" w:color="auto"/>
            <w:right w:val="none" w:sz="0" w:space="0" w:color="auto"/>
          </w:divBdr>
        </w:div>
        <w:div w:id="1494881164">
          <w:marLeft w:val="640"/>
          <w:marRight w:val="0"/>
          <w:marTop w:val="0"/>
          <w:marBottom w:val="0"/>
          <w:divBdr>
            <w:top w:val="none" w:sz="0" w:space="0" w:color="auto"/>
            <w:left w:val="none" w:sz="0" w:space="0" w:color="auto"/>
            <w:bottom w:val="none" w:sz="0" w:space="0" w:color="auto"/>
            <w:right w:val="none" w:sz="0" w:space="0" w:color="auto"/>
          </w:divBdr>
        </w:div>
        <w:div w:id="1761441316">
          <w:marLeft w:val="640"/>
          <w:marRight w:val="0"/>
          <w:marTop w:val="0"/>
          <w:marBottom w:val="0"/>
          <w:divBdr>
            <w:top w:val="none" w:sz="0" w:space="0" w:color="auto"/>
            <w:left w:val="none" w:sz="0" w:space="0" w:color="auto"/>
            <w:bottom w:val="none" w:sz="0" w:space="0" w:color="auto"/>
            <w:right w:val="none" w:sz="0" w:space="0" w:color="auto"/>
          </w:divBdr>
        </w:div>
        <w:div w:id="1554268287">
          <w:marLeft w:val="640"/>
          <w:marRight w:val="0"/>
          <w:marTop w:val="0"/>
          <w:marBottom w:val="0"/>
          <w:divBdr>
            <w:top w:val="none" w:sz="0" w:space="0" w:color="auto"/>
            <w:left w:val="none" w:sz="0" w:space="0" w:color="auto"/>
            <w:bottom w:val="none" w:sz="0" w:space="0" w:color="auto"/>
            <w:right w:val="none" w:sz="0" w:space="0" w:color="auto"/>
          </w:divBdr>
        </w:div>
        <w:div w:id="1592203463">
          <w:marLeft w:val="640"/>
          <w:marRight w:val="0"/>
          <w:marTop w:val="0"/>
          <w:marBottom w:val="0"/>
          <w:divBdr>
            <w:top w:val="none" w:sz="0" w:space="0" w:color="auto"/>
            <w:left w:val="none" w:sz="0" w:space="0" w:color="auto"/>
            <w:bottom w:val="none" w:sz="0" w:space="0" w:color="auto"/>
            <w:right w:val="none" w:sz="0" w:space="0" w:color="auto"/>
          </w:divBdr>
        </w:div>
        <w:div w:id="339431060">
          <w:marLeft w:val="640"/>
          <w:marRight w:val="0"/>
          <w:marTop w:val="0"/>
          <w:marBottom w:val="0"/>
          <w:divBdr>
            <w:top w:val="none" w:sz="0" w:space="0" w:color="auto"/>
            <w:left w:val="none" w:sz="0" w:space="0" w:color="auto"/>
            <w:bottom w:val="none" w:sz="0" w:space="0" w:color="auto"/>
            <w:right w:val="none" w:sz="0" w:space="0" w:color="auto"/>
          </w:divBdr>
        </w:div>
        <w:div w:id="510144866">
          <w:marLeft w:val="640"/>
          <w:marRight w:val="0"/>
          <w:marTop w:val="0"/>
          <w:marBottom w:val="0"/>
          <w:divBdr>
            <w:top w:val="none" w:sz="0" w:space="0" w:color="auto"/>
            <w:left w:val="none" w:sz="0" w:space="0" w:color="auto"/>
            <w:bottom w:val="none" w:sz="0" w:space="0" w:color="auto"/>
            <w:right w:val="none" w:sz="0" w:space="0" w:color="auto"/>
          </w:divBdr>
        </w:div>
        <w:div w:id="572424071">
          <w:marLeft w:val="640"/>
          <w:marRight w:val="0"/>
          <w:marTop w:val="0"/>
          <w:marBottom w:val="0"/>
          <w:divBdr>
            <w:top w:val="none" w:sz="0" w:space="0" w:color="auto"/>
            <w:left w:val="none" w:sz="0" w:space="0" w:color="auto"/>
            <w:bottom w:val="none" w:sz="0" w:space="0" w:color="auto"/>
            <w:right w:val="none" w:sz="0" w:space="0" w:color="auto"/>
          </w:divBdr>
        </w:div>
        <w:div w:id="222329076">
          <w:marLeft w:val="640"/>
          <w:marRight w:val="0"/>
          <w:marTop w:val="0"/>
          <w:marBottom w:val="0"/>
          <w:divBdr>
            <w:top w:val="none" w:sz="0" w:space="0" w:color="auto"/>
            <w:left w:val="none" w:sz="0" w:space="0" w:color="auto"/>
            <w:bottom w:val="none" w:sz="0" w:space="0" w:color="auto"/>
            <w:right w:val="none" w:sz="0" w:space="0" w:color="auto"/>
          </w:divBdr>
        </w:div>
        <w:div w:id="1128164774">
          <w:marLeft w:val="640"/>
          <w:marRight w:val="0"/>
          <w:marTop w:val="0"/>
          <w:marBottom w:val="0"/>
          <w:divBdr>
            <w:top w:val="none" w:sz="0" w:space="0" w:color="auto"/>
            <w:left w:val="none" w:sz="0" w:space="0" w:color="auto"/>
            <w:bottom w:val="none" w:sz="0" w:space="0" w:color="auto"/>
            <w:right w:val="none" w:sz="0" w:space="0" w:color="auto"/>
          </w:divBdr>
        </w:div>
        <w:div w:id="676151705">
          <w:marLeft w:val="640"/>
          <w:marRight w:val="0"/>
          <w:marTop w:val="0"/>
          <w:marBottom w:val="0"/>
          <w:divBdr>
            <w:top w:val="none" w:sz="0" w:space="0" w:color="auto"/>
            <w:left w:val="none" w:sz="0" w:space="0" w:color="auto"/>
            <w:bottom w:val="none" w:sz="0" w:space="0" w:color="auto"/>
            <w:right w:val="none" w:sz="0" w:space="0" w:color="auto"/>
          </w:divBdr>
        </w:div>
        <w:div w:id="554588045">
          <w:marLeft w:val="640"/>
          <w:marRight w:val="0"/>
          <w:marTop w:val="0"/>
          <w:marBottom w:val="0"/>
          <w:divBdr>
            <w:top w:val="none" w:sz="0" w:space="0" w:color="auto"/>
            <w:left w:val="none" w:sz="0" w:space="0" w:color="auto"/>
            <w:bottom w:val="none" w:sz="0" w:space="0" w:color="auto"/>
            <w:right w:val="none" w:sz="0" w:space="0" w:color="auto"/>
          </w:divBdr>
        </w:div>
        <w:div w:id="1706174890">
          <w:marLeft w:val="640"/>
          <w:marRight w:val="0"/>
          <w:marTop w:val="0"/>
          <w:marBottom w:val="0"/>
          <w:divBdr>
            <w:top w:val="none" w:sz="0" w:space="0" w:color="auto"/>
            <w:left w:val="none" w:sz="0" w:space="0" w:color="auto"/>
            <w:bottom w:val="none" w:sz="0" w:space="0" w:color="auto"/>
            <w:right w:val="none" w:sz="0" w:space="0" w:color="auto"/>
          </w:divBdr>
        </w:div>
        <w:div w:id="1664435158">
          <w:marLeft w:val="640"/>
          <w:marRight w:val="0"/>
          <w:marTop w:val="0"/>
          <w:marBottom w:val="0"/>
          <w:divBdr>
            <w:top w:val="none" w:sz="0" w:space="0" w:color="auto"/>
            <w:left w:val="none" w:sz="0" w:space="0" w:color="auto"/>
            <w:bottom w:val="none" w:sz="0" w:space="0" w:color="auto"/>
            <w:right w:val="none" w:sz="0" w:space="0" w:color="auto"/>
          </w:divBdr>
        </w:div>
        <w:div w:id="348991654">
          <w:marLeft w:val="640"/>
          <w:marRight w:val="0"/>
          <w:marTop w:val="0"/>
          <w:marBottom w:val="0"/>
          <w:divBdr>
            <w:top w:val="none" w:sz="0" w:space="0" w:color="auto"/>
            <w:left w:val="none" w:sz="0" w:space="0" w:color="auto"/>
            <w:bottom w:val="none" w:sz="0" w:space="0" w:color="auto"/>
            <w:right w:val="none" w:sz="0" w:space="0" w:color="auto"/>
          </w:divBdr>
        </w:div>
        <w:div w:id="2041662143">
          <w:marLeft w:val="640"/>
          <w:marRight w:val="0"/>
          <w:marTop w:val="0"/>
          <w:marBottom w:val="0"/>
          <w:divBdr>
            <w:top w:val="none" w:sz="0" w:space="0" w:color="auto"/>
            <w:left w:val="none" w:sz="0" w:space="0" w:color="auto"/>
            <w:bottom w:val="none" w:sz="0" w:space="0" w:color="auto"/>
            <w:right w:val="none" w:sz="0" w:space="0" w:color="auto"/>
          </w:divBdr>
        </w:div>
        <w:div w:id="784541486">
          <w:marLeft w:val="640"/>
          <w:marRight w:val="0"/>
          <w:marTop w:val="0"/>
          <w:marBottom w:val="0"/>
          <w:divBdr>
            <w:top w:val="none" w:sz="0" w:space="0" w:color="auto"/>
            <w:left w:val="none" w:sz="0" w:space="0" w:color="auto"/>
            <w:bottom w:val="none" w:sz="0" w:space="0" w:color="auto"/>
            <w:right w:val="none" w:sz="0" w:space="0" w:color="auto"/>
          </w:divBdr>
        </w:div>
        <w:div w:id="653727932">
          <w:marLeft w:val="640"/>
          <w:marRight w:val="0"/>
          <w:marTop w:val="0"/>
          <w:marBottom w:val="0"/>
          <w:divBdr>
            <w:top w:val="none" w:sz="0" w:space="0" w:color="auto"/>
            <w:left w:val="none" w:sz="0" w:space="0" w:color="auto"/>
            <w:bottom w:val="none" w:sz="0" w:space="0" w:color="auto"/>
            <w:right w:val="none" w:sz="0" w:space="0" w:color="auto"/>
          </w:divBdr>
        </w:div>
        <w:div w:id="1687830052">
          <w:marLeft w:val="640"/>
          <w:marRight w:val="0"/>
          <w:marTop w:val="0"/>
          <w:marBottom w:val="0"/>
          <w:divBdr>
            <w:top w:val="none" w:sz="0" w:space="0" w:color="auto"/>
            <w:left w:val="none" w:sz="0" w:space="0" w:color="auto"/>
            <w:bottom w:val="none" w:sz="0" w:space="0" w:color="auto"/>
            <w:right w:val="none" w:sz="0" w:space="0" w:color="auto"/>
          </w:divBdr>
        </w:div>
        <w:div w:id="1987586622">
          <w:marLeft w:val="640"/>
          <w:marRight w:val="0"/>
          <w:marTop w:val="0"/>
          <w:marBottom w:val="0"/>
          <w:divBdr>
            <w:top w:val="none" w:sz="0" w:space="0" w:color="auto"/>
            <w:left w:val="none" w:sz="0" w:space="0" w:color="auto"/>
            <w:bottom w:val="none" w:sz="0" w:space="0" w:color="auto"/>
            <w:right w:val="none" w:sz="0" w:space="0" w:color="auto"/>
          </w:divBdr>
        </w:div>
        <w:div w:id="803353051">
          <w:marLeft w:val="640"/>
          <w:marRight w:val="0"/>
          <w:marTop w:val="0"/>
          <w:marBottom w:val="0"/>
          <w:divBdr>
            <w:top w:val="none" w:sz="0" w:space="0" w:color="auto"/>
            <w:left w:val="none" w:sz="0" w:space="0" w:color="auto"/>
            <w:bottom w:val="none" w:sz="0" w:space="0" w:color="auto"/>
            <w:right w:val="none" w:sz="0" w:space="0" w:color="auto"/>
          </w:divBdr>
        </w:div>
        <w:div w:id="789275555">
          <w:marLeft w:val="640"/>
          <w:marRight w:val="0"/>
          <w:marTop w:val="0"/>
          <w:marBottom w:val="0"/>
          <w:divBdr>
            <w:top w:val="none" w:sz="0" w:space="0" w:color="auto"/>
            <w:left w:val="none" w:sz="0" w:space="0" w:color="auto"/>
            <w:bottom w:val="none" w:sz="0" w:space="0" w:color="auto"/>
            <w:right w:val="none" w:sz="0" w:space="0" w:color="auto"/>
          </w:divBdr>
        </w:div>
        <w:div w:id="295764977">
          <w:marLeft w:val="640"/>
          <w:marRight w:val="0"/>
          <w:marTop w:val="0"/>
          <w:marBottom w:val="0"/>
          <w:divBdr>
            <w:top w:val="none" w:sz="0" w:space="0" w:color="auto"/>
            <w:left w:val="none" w:sz="0" w:space="0" w:color="auto"/>
            <w:bottom w:val="none" w:sz="0" w:space="0" w:color="auto"/>
            <w:right w:val="none" w:sz="0" w:space="0" w:color="auto"/>
          </w:divBdr>
        </w:div>
        <w:div w:id="1320036259">
          <w:marLeft w:val="640"/>
          <w:marRight w:val="0"/>
          <w:marTop w:val="0"/>
          <w:marBottom w:val="0"/>
          <w:divBdr>
            <w:top w:val="none" w:sz="0" w:space="0" w:color="auto"/>
            <w:left w:val="none" w:sz="0" w:space="0" w:color="auto"/>
            <w:bottom w:val="none" w:sz="0" w:space="0" w:color="auto"/>
            <w:right w:val="none" w:sz="0" w:space="0" w:color="auto"/>
          </w:divBdr>
        </w:div>
        <w:div w:id="606693681">
          <w:marLeft w:val="640"/>
          <w:marRight w:val="0"/>
          <w:marTop w:val="0"/>
          <w:marBottom w:val="0"/>
          <w:divBdr>
            <w:top w:val="none" w:sz="0" w:space="0" w:color="auto"/>
            <w:left w:val="none" w:sz="0" w:space="0" w:color="auto"/>
            <w:bottom w:val="none" w:sz="0" w:space="0" w:color="auto"/>
            <w:right w:val="none" w:sz="0" w:space="0" w:color="auto"/>
          </w:divBdr>
        </w:div>
        <w:div w:id="452210025">
          <w:marLeft w:val="640"/>
          <w:marRight w:val="0"/>
          <w:marTop w:val="0"/>
          <w:marBottom w:val="0"/>
          <w:divBdr>
            <w:top w:val="none" w:sz="0" w:space="0" w:color="auto"/>
            <w:left w:val="none" w:sz="0" w:space="0" w:color="auto"/>
            <w:bottom w:val="none" w:sz="0" w:space="0" w:color="auto"/>
            <w:right w:val="none" w:sz="0" w:space="0" w:color="auto"/>
          </w:divBdr>
        </w:div>
        <w:div w:id="947127207">
          <w:marLeft w:val="640"/>
          <w:marRight w:val="0"/>
          <w:marTop w:val="0"/>
          <w:marBottom w:val="0"/>
          <w:divBdr>
            <w:top w:val="none" w:sz="0" w:space="0" w:color="auto"/>
            <w:left w:val="none" w:sz="0" w:space="0" w:color="auto"/>
            <w:bottom w:val="none" w:sz="0" w:space="0" w:color="auto"/>
            <w:right w:val="none" w:sz="0" w:space="0" w:color="auto"/>
          </w:divBdr>
        </w:div>
        <w:div w:id="480778984">
          <w:marLeft w:val="640"/>
          <w:marRight w:val="0"/>
          <w:marTop w:val="0"/>
          <w:marBottom w:val="0"/>
          <w:divBdr>
            <w:top w:val="none" w:sz="0" w:space="0" w:color="auto"/>
            <w:left w:val="none" w:sz="0" w:space="0" w:color="auto"/>
            <w:bottom w:val="none" w:sz="0" w:space="0" w:color="auto"/>
            <w:right w:val="none" w:sz="0" w:space="0" w:color="auto"/>
          </w:divBdr>
        </w:div>
        <w:div w:id="1149832288">
          <w:marLeft w:val="640"/>
          <w:marRight w:val="0"/>
          <w:marTop w:val="0"/>
          <w:marBottom w:val="0"/>
          <w:divBdr>
            <w:top w:val="none" w:sz="0" w:space="0" w:color="auto"/>
            <w:left w:val="none" w:sz="0" w:space="0" w:color="auto"/>
            <w:bottom w:val="none" w:sz="0" w:space="0" w:color="auto"/>
            <w:right w:val="none" w:sz="0" w:space="0" w:color="auto"/>
          </w:divBdr>
        </w:div>
        <w:div w:id="1228145087">
          <w:marLeft w:val="640"/>
          <w:marRight w:val="0"/>
          <w:marTop w:val="0"/>
          <w:marBottom w:val="0"/>
          <w:divBdr>
            <w:top w:val="none" w:sz="0" w:space="0" w:color="auto"/>
            <w:left w:val="none" w:sz="0" w:space="0" w:color="auto"/>
            <w:bottom w:val="none" w:sz="0" w:space="0" w:color="auto"/>
            <w:right w:val="none" w:sz="0" w:space="0" w:color="auto"/>
          </w:divBdr>
        </w:div>
        <w:div w:id="2104840562">
          <w:marLeft w:val="640"/>
          <w:marRight w:val="0"/>
          <w:marTop w:val="0"/>
          <w:marBottom w:val="0"/>
          <w:divBdr>
            <w:top w:val="none" w:sz="0" w:space="0" w:color="auto"/>
            <w:left w:val="none" w:sz="0" w:space="0" w:color="auto"/>
            <w:bottom w:val="none" w:sz="0" w:space="0" w:color="auto"/>
            <w:right w:val="none" w:sz="0" w:space="0" w:color="auto"/>
          </w:divBdr>
        </w:div>
        <w:div w:id="885724660">
          <w:marLeft w:val="640"/>
          <w:marRight w:val="0"/>
          <w:marTop w:val="0"/>
          <w:marBottom w:val="0"/>
          <w:divBdr>
            <w:top w:val="none" w:sz="0" w:space="0" w:color="auto"/>
            <w:left w:val="none" w:sz="0" w:space="0" w:color="auto"/>
            <w:bottom w:val="none" w:sz="0" w:space="0" w:color="auto"/>
            <w:right w:val="none" w:sz="0" w:space="0" w:color="auto"/>
          </w:divBdr>
        </w:div>
        <w:div w:id="1143304343">
          <w:marLeft w:val="640"/>
          <w:marRight w:val="0"/>
          <w:marTop w:val="0"/>
          <w:marBottom w:val="0"/>
          <w:divBdr>
            <w:top w:val="none" w:sz="0" w:space="0" w:color="auto"/>
            <w:left w:val="none" w:sz="0" w:space="0" w:color="auto"/>
            <w:bottom w:val="none" w:sz="0" w:space="0" w:color="auto"/>
            <w:right w:val="none" w:sz="0" w:space="0" w:color="auto"/>
          </w:divBdr>
        </w:div>
        <w:div w:id="46688921">
          <w:marLeft w:val="640"/>
          <w:marRight w:val="0"/>
          <w:marTop w:val="0"/>
          <w:marBottom w:val="0"/>
          <w:divBdr>
            <w:top w:val="none" w:sz="0" w:space="0" w:color="auto"/>
            <w:left w:val="none" w:sz="0" w:space="0" w:color="auto"/>
            <w:bottom w:val="none" w:sz="0" w:space="0" w:color="auto"/>
            <w:right w:val="none" w:sz="0" w:space="0" w:color="auto"/>
          </w:divBdr>
        </w:div>
        <w:div w:id="265117743">
          <w:marLeft w:val="640"/>
          <w:marRight w:val="0"/>
          <w:marTop w:val="0"/>
          <w:marBottom w:val="0"/>
          <w:divBdr>
            <w:top w:val="none" w:sz="0" w:space="0" w:color="auto"/>
            <w:left w:val="none" w:sz="0" w:space="0" w:color="auto"/>
            <w:bottom w:val="none" w:sz="0" w:space="0" w:color="auto"/>
            <w:right w:val="none" w:sz="0" w:space="0" w:color="auto"/>
          </w:divBdr>
        </w:div>
        <w:div w:id="380371767">
          <w:marLeft w:val="640"/>
          <w:marRight w:val="0"/>
          <w:marTop w:val="0"/>
          <w:marBottom w:val="0"/>
          <w:divBdr>
            <w:top w:val="none" w:sz="0" w:space="0" w:color="auto"/>
            <w:left w:val="none" w:sz="0" w:space="0" w:color="auto"/>
            <w:bottom w:val="none" w:sz="0" w:space="0" w:color="auto"/>
            <w:right w:val="none" w:sz="0" w:space="0" w:color="auto"/>
          </w:divBdr>
        </w:div>
        <w:div w:id="1841848424">
          <w:marLeft w:val="640"/>
          <w:marRight w:val="0"/>
          <w:marTop w:val="0"/>
          <w:marBottom w:val="0"/>
          <w:divBdr>
            <w:top w:val="none" w:sz="0" w:space="0" w:color="auto"/>
            <w:left w:val="none" w:sz="0" w:space="0" w:color="auto"/>
            <w:bottom w:val="none" w:sz="0" w:space="0" w:color="auto"/>
            <w:right w:val="none" w:sz="0" w:space="0" w:color="auto"/>
          </w:divBdr>
        </w:div>
        <w:div w:id="578488719">
          <w:marLeft w:val="640"/>
          <w:marRight w:val="0"/>
          <w:marTop w:val="0"/>
          <w:marBottom w:val="0"/>
          <w:divBdr>
            <w:top w:val="none" w:sz="0" w:space="0" w:color="auto"/>
            <w:left w:val="none" w:sz="0" w:space="0" w:color="auto"/>
            <w:bottom w:val="none" w:sz="0" w:space="0" w:color="auto"/>
            <w:right w:val="none" w:sz="0" w:space="0" w:color="auto"/>
          </w:divBdr>
        </w:div>
        <w:div w:id="738601832">
          <w:marLeft w:val="640"/>
          <w:marRight w:val="0"/>
          <w:marTop w:val="0"/>
          <w:marBottom w:val="0"/>
          <w:divBdr>
            <w:top w:val="none" w:sz="0" w:space="0" w:color="auto"/>
            <w:left w:val="none" w:sz="0" w:space="0" w:color="auto"/>
            <w:bottom w:val="none" w:sz="0" w:space="0" w:color="auto"/>
            <w:right w:val="none" w:sz="0" w:space="0" w:color="auto"/>
          </w:divBdr>
        </w:div>
        <w:div w:id="1495486092">
          <w:marLeft w:val="640"/>
          <w:marRight w:val="0"/>
          <w:marTop w:val="0"/>
          <w:marBottom w:val="0"/>
          <w:divBdr>
            <w:top w:val="none" w:sz="0" w:space="0" w:color="auto"/>
            <w:left w:val="none" w:sz="0" w:space="0" w:color="auto"/>
            <w:bottom w:val="none" w:sz="0" w:space="0" w:color="auto"/>
            <w:right w:val="none" w:sz="0" w:space="0" w:color="auto"/>
          </w:divBdr>
        </w:div>
        <w:div w:id="56899415">
          <w:marLeft w:val="640"/>
          <w:marRight w:val="0"/>
          <w:marTop w:val="0"/>
          <w:marBottom w:val="0"/>
          <w:divBdr>
            <w:top w:val="none" w:sz="0" w:space="0" w:color="auto"/>
            <w:left w:val="none" w:sz="0" w:space="0" w:color="auto"/>
            <w:bottom w:val="none" w:sz="0" w:space="0" w:color="auto"/>
            <w:right w:val="none" w:sz="0" w:space="0" w:color="auto"/>
          </w:divBdr>
        </w:div>
        <w:div w:id="371422176">
          <w:marLeft w:val="640"/>
          <w:marRight w:val="0"/>
          <w:marTop w:val="0"/>
          <w:marBottom w:val="0"/>
          <w:divBdr>
            <w:top w:val="none" w:sz="0" w:space="0" w:color="auto"/>
            <w:left w:val="none" w:sz="0" w:space="0" w:color="auto"/>
            <w:bottom w:val="none" w:sz="0" w:space="0" w:color="auto"/>
            <w:right w:val="none" w:sz="0" w:space="0" w:color="auto"/>
          </w:divBdr>
        </w:div>
        <w:div w:id="335232108">
          <w:marLeft w:val="640"/>
          <w:marRight w:val="0"/>
          <w:marTop w:val="0"/>
          <w:marBottom w:val="0"/>
          <w:divBdr>
            <w:top w:val="none" w:sz="0" w:space="0" w:color="auto"/>
            <w:left w:val="none" w:sz="0" w:space="0" w:color="auto"/>
            <w:bottom w:val="none" w:sz="0" w:space="0" w:color="auto"/>
            <w:right w:val="none" w:sz="0" w:space="0" w:color="auto"/>
          </w:divBdr>
        </w:div>
        <w:div w:id="280576028">
          <w:marLeft w:val="640"/>
          <w:marRight w:val="0"/>
          <w:marTop w:val="0"/>
          <w:marBottom w:val="0"/>
          <w:divBdr>
            <w:top w:val="none" w:sz="0" w:space="0" w:color="auto"/>
            <w:left w:val="none" w:sz="0" w:space="0" w:color="auto"/>
            <w:bottom w:val="none" w:sz="0" w:space="0" w:color="auto"/>
            <w:right w:val="none" w:sz="0" w:space="0" w:color="auto"/>
          </w:divBdr>
        </w:div>
        <w:div w:id="416251498">
          <w:marLeft w:val="640"/>
          <w:marRight w:val="0"/>
          <w:marTop w:val="0"/>
          <w:marBottom w:val="0"/>
          <w:divBdr>
            <w:top w:val="none" w:sz="0" w:space="0" w:color="auto"/>
            <w:left w:val="none" w:sz="0" w:space="0" w:color="auto"/>
            <w:bottom w:val="none" w:sz="0" w:space="0" w:color="auto"/>
            <w:right w:val="none" w:sz="0" w:space="0" w:color="auto"/>
          </w:divBdr>
        </w:div>
        <w:div w:id="1435050919">
          <w:marLeft w:val="640"/>
          <w:marRight w:val="0"/>
          <w:marTop w:val="0"/>
          <w:marBottom w:val="0"/>
          <w:divBdr>
            <w:top w:val="none" w:sz="0" w:space="0" w:color="auto"/>
            <w:left w:val="none" w:sz="0" w:space="0" w:color="auto"/>
            <w:bottom w:val="none" w:sz="0" w:space="0" w:color="auto"/>
            <w:right w:val="none" w:sz="0" w:space="0" w:color="auto"/>
          </w:divBdr>
        </w:div>
        <w:div w:id="1344167493">
          <w:marLeft w:val="640"/>
          <w:marRight w:val="0"/>
          <w:marTop w:val="0"/>
          <w:marBottom w:val="0"/>
          <w:divBdr>
            <w:top w:val="none" w:sz="0" w:space="0" w:color="auto"/>
            <w:left w:val="none" w:sz="0" w:space="0" w:color="auto"/>
            <w:bottom w:val="none" w:sz="0" w:space="0" w:color="auto"/>
            <w:right w:val="none" w:sz="0" w:space="0" w:color="auto"/>
          </w:divBdr>
        </w:div>
        <w:div w:id="421072706">
          <w:marLeft w:val="640"/>
          <w:marRight w:val="0"/>
          <w:marTop w:val="0"/>
          <w:marBottom w:val="0"/>
          <w:divBdr>
            <w:top w:val="none" w:sz="0" w:space="0" w:color="auto"/>
            <w:left w:val="none" w:sz="0" w:space="0" w:color="auto"/>
            <w:bottom w:val="none" w:sz="0" w:space="0" w:color="auto"/>
            <w:right w:val="none" w:sz="0" w:space="0" w:color="auto"/>
          </w:divBdr>
        </w:div>
        <w:div w:id="1795711088">
          <w:marLeft w:val="640"/>
          <w:marRight w:val="0"/>
          <w:marTop w:val="0"/>
          <w:marBottom w:val="0"/>
          <w:divBdr>
            <w:top w:val="none" w:sz="0" w:space="0" w:color="auto"/>
            <w:left w:val="none" w:sz="0" w:space="0" w:color="auto"/>
            <w:bottom w:val="none" w:sz="0" w:space="0" w:color="auto"/>
            <w:right w:val="none" w:sz="0" w:space="0" w:color="auto"/>
          </w:divBdr>
        </w:div>
        <w:div w:id="1251815588">
          <w:marLeft w:val="640"/>
          <w:marRight w:val="0"/>
          <w:marTop w:val="0"/>
          <w:marBottom w:val="0"/>
          <w:divBdr>
            <w:top w:val="none" w:sz="0" w:space="0" w:color="auto"/>
            <w:left w:val="none" w:sz="0" w:space="0" w:color="auto"/>
            <w:bottom w:val="none" w:sz="0" w:space="0" w:color="auto"/>
            <w:right w:val="none" w:sz="0" w:space="0" w:color="auto"/>
          </w:divBdr>
        </w:div>
        <w:div w:id="582449306">
          <w:marLeft w:val="640"/>
          <w:marRight w:val="0"/>
          <w:marTop w:val="0"/>
          <w:marBottom w:val="0"/>
          <w:divBdr>
            <w:top w:val="none" w:sz="0" w:space="0" w:color="auto"/>
            <w:left w:val="none" w:sz="0" w:space="0" w:color="auto"/>
            <w:bottom w:val="none" w:sz="0" w:space="0" w:color="auto"/>
            <w:right w:val="none" w:sz="0" w:space="0" w:color="auto"/>
          </w:divBdr>
        </w:div>
        <w:div w:id="1309361354">
          <w:marLeft w:val="640"/>
          <w:marRight w:val="0"/>
          <w:marTop w:val="0"/>
          <w:marBottom w:val="0"/>
          <w:divBdr>
            <w:top w:val="none" w:sz="0" w:space="0" w:color="auto"/>
            <w:left w:val="none" w:sz="0" w:space="0" w:color="auto"/>
            <w:bottom w:val="none" w:sz="0" w:space="0" w:color="auto"/>
            <w:right w:val="none" w:sz="0" w:space="0" w:color="auto"/>
          </w:divBdr>
        </w:div>
        <w:div w:id="91627509">
          <w:marLeft w:val="640"/>
          <w:marRight w:val="0"/>
          <w:marTop w:val="0"/>
          <w:marBottom w:val="0"/>
          <w:divBdr>
            <w:top w:val="none" w:sz="0" w:space="0" w:color="auto"/>
            <w:left w:val="none" w:sz="0" w:space="0" w:color="auto"/>
            <w:bottom w:val="none" w:sz="0" w:space="0" w:color="auto"/>
            <w:right w:val="none" w:sz="0" w:space="0" w:color="auto"/>
          </w:divBdr>
        </w:div>
        <w:div w:id="353969266">
          <w:marLeft w:val="640"/>
          <w:marRight w:val="0"/>
          <w:marTop w:val="0"/>
          <w:marBottom w:val="0"/>
          <w:divBdr>
            <w:top w:val="none" w:sz="0" w:space="0" w:color="auto"/>
            <w:left w:val="none" w:sz="0" w:space="0" w:color="auto"/>
            <w:bottom w:val="none" w:sz="0" w:space="0" w:color="auto"/>
            <w:right w:val="none" w:sz="0" w:space="0" w:color="auto"/>
          </w:divBdr>
        </w:div>
        <w:div w:id="758142650">
          <w:marLeft w:val="640"/>
          <w:marRight w:val="0"/>
          <w:marTop w:val="0"/>
          <w:marBottom w:val="0"/>
          <w:divBdr>
            <w:top w:val="none" w:sz="0" w:space="0" w:color="auto"/>
            <w:left w:val="none" w:sz="0" w:space="0" w:color="auto"/>
            <w:bottom w:val="none" w:sz="0" w:space="0" w:color="auto"/>
            <w:right w:val="none" w:sz="0" w:space="0" w:color="auto"/>
          </w:divBdr>
        </w:div>
        <w:div w:id="936211473">
          <w:marLeft w:val="640"/>
          <w:marRight w:val="0"/>
          <w:marTop w:val="0"/>
          <w:marBottom w:val="0"/>
          <w:divBdr>
            <w:top w:val="none" w:sz="0" w:space="0" w:color="auto"/>
            <w:left w:val="none" w:sz="0" w:space="0" w:color="auto"/>
            <w:bottom w:val="none" w:sz="0" w:space="0" w:color="auto"/>
            <w:right w:val="none" w:sz="0" w:space="0" w:color="auto"/>
          </w:divBdr>
        </w:div>
        <w:div w:id="1588808585">
          <w:marLeft w:val="640"/>
          <w:marRight w:val="0"/>
          <w:marTop w:val="0"/>
          <w:marBottom w:val="0"/>
          <w:divBdr>
            <w:top w:val="none" w:sz="0" w:space="0" w:color="auto"/>
            <w:left w:val="none" w:sz="0" w:space="0" w:color="auto"/>
            <w:bottom w:val="none" w:sz="0" w:space="0" w:color="auto"/>
            <w:right w:val="none" w:sz="0" w:space="0" w:color="auto"/>
          </w:divBdr>
        </w:div>
        <w:div w:id="1580745939">
          <w:marLeft w:val="640"/>
          <w:marRight w:val="0"/>
          <w:marTop w:val="0"/>
          <w:marBottom w:val="0"/>
          <w:divBdr>
            <w:top w:val="none" w:sz="0" w:space="0" w:color="auto"/>
            <w:left w:val="none" w:sz="0" w:space="0" w:color="auto"/>
            <w:bottom w:val="none" w:sz="0" w:space="0" w:color="auto"/>
            <w:right w:val="none" w:sz="0" w:space="0" w:color="auto"/>
          </w:divBdr>
        </w:div>
        <w:div w:id="1963655749">
          <w:marLeft w:val="640"/>
          <w:marRight w:val="0"/>
          <w:marTop w:val="0"/>
          <w:marBottom w:val="0"/>
          <w:divBdr>
            <w:top w:val="none" w:sz="0" w:space="0" w:color="auto"/>
            <w:left w:val="none" w:sz="0" w:space="0" w:color="auto"/>
            <w:bottom w:val="none" w:sz="0" w:space="0" w:color="auto"/>
            <w:right w:val="none" w:sz="0" w:space="0" w:color="auto"/>
          </w:divBdr>
        </w:div>
        <w:div w:id="710037818">
          <w:marLeft w:val="640"/>
          <w:marRight w:val="0"/>
          <w:marTop w:val="0"/>
          <w:marBottom w:val="0"/>
          <w:divBdr>
            <w:top w:val="none" w:sz="0" w:space="0" w:color="auto"/>
            <w:left w:val="none" w:sz="0" w:space="0" w:color="auto"/>
            <w:bottom w:val="none" w:sz="0" w:space="0" w:color="auto"/>
            <w:right w:val="none" w:sz="0" w:space="0" w:color="auto"/>
          </w:divBdr>
        </w:div>
        <w:div w:id="741877467">
          <w:marLeft w:val="640"/>
          <w:marRight w:val="0"/>
          <w:marTop w:val="0"/>
          <w:marBottom w:val="0"/>
          <w:divBdr>
            <w:top w:val="none" w:sz="0" w:space="0" w:color="auto"/>
            <w:left w:val="none" w:sz="0" w:space="0" w:color="auto"/>
            <w:bottom w:val="none" w:sz="0" w:space="0" w:color="auto"/>
            <w:right w:val="none" w:sz="0" w:space="0" w:color="auto"/>
          </w:divBdr>
        </w:div>
        <w:div w:id="980111534">
          <w:marLeft w:val="640"/>
          <w:marRight w:val="0"/>
          <w:marTop w:val="0"/>
          <w:marBottom w:val="0"/>
          <w:divBdr>
            <w:top w:val="none" w:sz="0" w:space="0" w:color="auto"/>
            <w:left w:val="none" w:sz="0" w:space="0" w:color="auto"/>
            <w:bottom w:val="none" w:sz="0" w:space="0" w:color="auto"/>
            <w:right w:val="none" w:sz="0" w:space="0" w:color="auto"/>
          </w:divBdr>
        </w:div>
        <w:div w:id="1113935642">
          <w:marLeft w:val="640"/>
          <w:marRight w:val="0"/>
          <w:marTop w:val="0"/>
          <w:marBottom w:val="0"/>
          <w:divBdr>
            <w:top w:val="none" w:sz="0" w:space="0" w:color="auto"/>
            <w:left w:val="none" w:sz="0" w:space="0" w:color="auto"/>
            <w:bottom w:val="none" w:sz="0" w:space="0" w:color="auto"/>
            <w:right w:val="none" w:sz="0" w:space="0" w:color="auto"/>
          </w:divBdr>
        </w:div>
      </w:divsChild>
    </w:div>
    <w:div w:id="1081803294">
      <w:bodyDiv w:val="1"/>
      <w:marLeft w:val="0"/>
      <w:marRight w:val="0"/>
      <w:marTop w:val="0"/>
      <w:marBottom w:val="0"/>
      <w:divBdr>
        <w:top w:val="none" w:sz="0" w:space="0" w:color="auto"/>
        <w:left w:val="none" w:sz="0" w:space="0" w:color="auto"/>
        <w:bottom w:val="none" w:sz="0" w:space="0" w:color="auto"/>
        <w:right w:val="none" w:sz="0" w:space="0" w:color="auto"/>
      </w:divBdr>
    </w:div>
    <w:div w:id="1087845342">
      <w:bodyDiv w:val="1"/>
      <w:marLeft w:val="0"/>
      <w:marRight w:val="0"/>
      <w:marTop w:val="0"/>
      <w:marBottom w:val="0"/>
      <w:divBdr>
        <w:top w:val="none" w:sz="0" w:space="0" w:color="auto"/>
        <w:left w:val="none" w:sz="0" w:space="0" w:color="auto"/>
        <w:bottom w:val="none" w:sz="0" w:space="0" w:color="auto"/>
        <w:right w:val="none" w:sz="0" w:space="0" w:color="auto"/>
      </w:divBdr>
      <w:divsChild>
        <w:div w:id="1938370717">
          <w:marLeft w:val="480"/>
          <w:marRight w:val="0"/>
          <w:marTop w:val="0"/>
          <w:marBottom w:val="0"/>
          <w:divBdr>
            <w:top w:val="none" w:sz="0" w:space="0" w:color="auto"/>
            <w:left w:val="none" w:sz="0" w:space="0" w:color="auto"/>
            <w:bottom w:val="none" w:sz="0" w:space="0" w:color="auto"/>
            <w:right w:val="none" w:sz="0" w:space="0" w:color="auto"/>
          </w:divBdr>
        </w:div>
        <w:div w:id="484901683">
          <w:marLeft w:val="480"/>
          <w:marRight w:val="0"/>
          <w:marTop w:val="0"/>
          <w:marBottom w:val="0"/>
          <w:divBdr>
            <w:top w:val="none" w:sz="0" w:space="0" w:color="auto"/>
            <w:left w:val="none" w:sz="0" w:space="0" w:color="auto"/>
            <w:bottom w:val="none" w:sz="0" w:space="0" w:color="auto"/>
            <w:right w:val="none" w:sz="0" w:space="0" w:color="auto"/>
          </w:divBdr>
        </w:div>
        <w:div w:id="1434352858">
          <w:marLeft w:val="480"/>
          <w:marRight w:val="0"/>
          <w:marTop w:val="0"/>
          <w:marBottom w:val="0"/>
          <w:divBdr>
            <w:top w:val="none" w:sz="0" w:space="0" w:color="auto"/>
            <w:left w:val="none" w:sz="0" w:space="0" w:color="auto"/>
            <w:bottom w:val="none" w:sz="0" w:space="0" w:color="auto"/>
            <w:right w:val="none" w:sz="0" w:space="0" w:color="auto"/>
          </w:divBdr>
        </w:div>
        <w:div w:id="1890529248">
          <w:marLeft w:val="480"/>
          <w:marRight w:val="0"/>
          <w:marTop w:val="0"/>
          <w:marBottom w:val="0"/>
          <w:divBdr>
            <w:top w:val="none" w:sz="0" w:space="0" w:color="auto"/>
            <w:left w:val="none" w:sz="0" w:space="0" w:color="auto"/>
            <w:bottom w:val="none" w:sz="0" w:space="0" w:color="auto"/>
            <w:right w:val="none" w:sz="0" w:space="0" w:color="auto"/>
          </w:divBdr>
        </w:div>
        <w:div w:id="959260739">
          <w:marLeft w:val="480"/>
          <w:marRight w:val="0"/>
          <w:marTop w:val="0"/>
          <w:marBottom w:val="0"/>
          <w:divBdr>
            <w:top w:val="none" w:sz="0" w:space="0" w:color="auto"/>
            <w:left w:val="none" w:sz="0" w:space="0" w:color="auto"/>
            <w:bottom w:val="none" w:sz="0" w:space="0" w:color="auto"/>
            <w:right w:val="none" w:sz="0" w:space="0" w:color="auto"/>
          </w:divBdr>
        </w:div>
        <w:div w:id="466628862">
          <w:marLeft w:val="480"/>
          <w:marRight w:val="0"/>
          <w:marTop w:val="0"/>
          <w:marBottom w:val="0"/>
          <w:divBdr>
            <w:top w:val="none" w:sz="0" w:space="0" w:color="auto"/>
            <w:left w:val="none" w:sz="0" w:space="0" w:color="auto"/>
            <w:bottom w:val="none" w:sz="0" w:space="0" w:color="auto"/>
            <w:right w:val="none" w:sz="0" w:space="0" w:color="auto"/>
          </w:divBdr>
        </w:div>
        <w:div w:id="207421478">
          <w:marLeft w:val="480"/>
          <w:marRight w:val="0"/>
          <w:marTop w:val="0"/>
          <w:marBottom w:val="0"/>
          <w:divBdr>
            <w:top w:val="none" w:sz="0" w:space="0" w:color="auto"/>
            <w:left w:val="none" w:sz="0" w:space="0" w:color="auto"/>
            <w:bottom w:val="none" w:sz="0" w:space="0" w:color="auto"/>
            <w:right w:val="none" w:sz="0" w:space="0" w:color="auto"/>
          </w:divBdr>
        </w:div>
        <w:div w:id="669136250">
          <w:marLeft w:val="480"/>
          <w:marRight w:val="0"/>
          <w:marTop w:val="0"/>
          <w:marBottom w:val="0"/>
          <w:divBdr>
            <w:top w:val="none" w:sz="0" w:space="0" w:color="auto"/>
            <w:left w:val="none" w:sz="0" w:space="0" w:color="auto"/>
            <w:bottom w:val="none" w:sz="0" w:space="0" w:color="auto"/>
            <w:right w:val="none" w:sz="0" w:space="0" w:color="auto"/>
          </w:divBdr>
        </w:div>
        <w:div w:id="693268846">
          <w:marLeft w:val="480"/>
          <w:marRight w:val="0"/>
          <w:marTop w:val="0"/>
          <w:marBottom w:val="0"/>
          <w:divBdr>
            <w:top w:val="none" w:sz="0" w:space="0" w:color="auto"/>
            <w:left w:val="none" w:sz="0" w:space="0" w:color="auto"/>
            <w:bottom w:val="none" w:sz="0" w:space="0" w:color="auto"/>
            <w:right w:val="none" w:sz="0" w:space="0" w:color="auto"/>
          </w:divBdr>
        </w:div>
        <w:div w:id="923105577">
          <w:marLeft w:val="480"/>
          <w:marRight w:val="0"/>
          <w:marTop w:val="0"/>
          <w:marBottom w:val="0"/>
          <w:divBdr>
            <w:top w:val="none" w:sz="0" w:space="0" w:color="auto"/>
            <w:left w:val="none" w:sz="0" w:space="0" w:color="auto"/>
            <w:bottom w:val="none" w:sz="0" w:space="0" w:color="auto"/>
            <w:right w:val="none" w:sz="0" w:space="0" w:color="auto"/>
          </w:divBdr>
        </w:div>
        <w:div w:id="1262835487">
          <w:marLeft w:val="480"/>
          <w:marRight w:val="0"/>
          <w:marTop w:val="0"/>
          <w:marBottom w:val="0"/>
          <w:divBdr>
            <w:top w:val="none" w:sz="0" w:space="0" w:color="auto"/>
            <w:left w:val="none" w:sz="0" w:space="0" w:color="auto"/>
            <w:bottom w:val="none" w:sz="0" w:space="0" w:color="auto"/>
            <w:right w:val="none" w:sz="0" w:space="0" w:color="auto"/>
          </w:divBdr>
        </w:div>
        <w:div w:id="1670137792">
          <w:marLeft w:val="480"/>
          <w:marRight w:val="0"/>
          <w:marTop w:val="0"/>
          <w:marBottom w:val="0"/>
          <w:divBdr>
            <w:top w:val="none" w:sz="0" w:space="0" w:color="auto"/>
            <w:left w:val="none" w:sz="0" w:space="0" w:color="auto"/>
            <w:bottom w:val="none" w:sz="0" w:space="0" w:color="auto"/>
            <w:right w:val="none" w:sz="0" w:space="0" w:color="auto"/>
          </w:divBdr>
        </w:div>
        <w:div w:id="536968516">
          <w:marLeft w:val="480"/>
          <w:marRight w:val="0"/>
          <w:marTop w:val="0"/>
          <w:marBottom w:val="0"/>
          <w:divBdr>
            <w:top w:val="none" w:sz="0" w:space="0" w:color="auto"/>
            <w:left w:val="none" w:sz="0" w:space="0" w:color="auto"/>
            <w:bottom w:val="none" w:sz="0" w:space="0" w:color="auto"/>
            <w:right w:val="none" w:sz="0" w:space="0" w:color="auto"/>
          </w:divBdr>
        </w:div>
        <w:div w:id="1361662682">
          <w:marLeft w:val="480"/>
          <w:marRight w:val="0"/>
          <w:marTop w:val="0"/>
          <w:marBottom w:val="0"/>
          <w:divBdr>
            <w:top w:val="none" w:sz="0" w:space="0" w:color="auto"/>
            <w:left w:val="none" w:sz="0" w:space="0" w:color="auto"/>
            <w:bottom w:val="none" w:sz="0" w:space="0" w:color="auto"/>
            <w:right w:val="none" w:sz="0" w:space="0" w:color="auto"/>
          </w:divBdr>
        </w:div>
        <w:div w:id="333729544">
          <w:marLeft w:val="480"/>
          <w:marRight w:val="0"/>
          <w:marTop w:val="0"/>
          <w:marBottom w:val="0"/>
          <w:divBdr>
            <w:top w:val="none" w:sz="0" w:space="0" w:color="auto"/>
            <w:left w:val="none" w:sz="0" w:space="0" w:color="auto"/>
            <w:bottom w:val="none" w:sz="0" w:space="0" w:color="auto"/>
            <w:right w:val="none" w:sz="0" w:space="0" w:color="auto"/>
          </w:divBdr>
        </w:div>
        <w:div w:id="2065448782">
          <w:marLeft w:val="480"/>
          <w:marRight w:val="0"/>
          <w:marTop w:val="0"/>
          <w:marBottom w:val="0"/>
          <w:divBdr>
            <w:top w:val="none" w:sz="0" w:space="0" w:color="auto"/>
            <w:left w:val="none" w:sz="0" w:space="0" w:color="auto"/>
            <w:bottom w:val="none" w:sz="0" w:space="0" w:color="auto"/>
            <w:right w:val="none" w:sz="0" w:space="0" w:color="auto"/>
          </w:divBdr>
        </w:div>
        <w:div w:id="961494509">
          <w:marLeft w:val="480"/>
          <w:marRight w:val="0"/>
          <w:marTop w:val="0"/>
          <w:marBottom w:val="0"/>
          <w:divBdr>
            <w:top w:val="none" w:sz="0" w:space="0" w:color="auto"/>
            <w:left w:val="none" w:sz="0" w:space="0" w:color="auto"/>
            <w:bottom w:val="none" w:sz="0" w:space="0" w:color="auto"/>
            <w:right w:val="none" w:sz="0" w:space="0" w:color="auto"/>
          </w:divBdr>
        </w:div>
        <w:div w:id="1330908716">
          <w:marLeft w:val="480"/>
          <w:marRight w:val="0"/>
          <w:marTop w:val="0"/>
          <w:marBottom w:val="0"/>
          <w:divBdr>
            <w:top w:val="none" w:sz="0" w:space="0" w:color="auto"/>
            <w:left w:val="none" w:sz="0" w:space="0" w:color="auto"/>
            <w:bottom w:val="none" w:sz="0" w:space="0" w:color="auto"/>
            <w:right w:val="none" w:sz="0" w:space="0" w:color="auto"/>
          </w:divBdr>
        </w:div>
        <w:div w:id="975372824">
          <w:marLeft w:val="480"/>
          <w:marRight w:val="0"/>
          <w:marTop w:val="0"/>
          <w:marBottom w:val="0"/>
          <w:divBdr>
            <w:top w:val="none" w:sz="0" w:space="0" w:color="auto"/>
            <w:left w:val="none" w:sz="0" w:space="0" w:color="auto"/>
            <w:bottom w:val="none" w:sz="0" w:space="0" w:color="auto"/>
            <w:right w:val="none" w:sz="0" w:space="0" w:color="auto"/>
          </w:divBdr>
        </w:div>
        <w:div w:id="1554850459">
          <w:marLeft w:val="480"/>
          <w:marRight w:val="0"/>
          <w:marTop w:val="0"/>
          <w:marBottom w:val="0"/>
          <w:divBdr>
            <w:top w:val="none" w:sz="0" w:space="0" w:color="auto"/>
            <w:left w:val="none" w:sz="0" w:space="0" w:color="auto"/>
            <w:bottom w:val="none" w:sz="0" w:space="0" w:color="auto"/>
            <w:right w:val="none" w:sz="0" w:space="0" w:color="auto"/>
          </w:divBdr>
        </w:div>
        <w:div w:id="934170305">
          <w:marLeft w:val="480"/>
          <w:marRight w:val="0"/>
          <w:marTop w:val="0"/>
          <w:marBottom w:val="0"/>
          <w:divBdr>
            <w:top w:val="none" w:sz="0" w:space="0" w:color="auto"/>
            <w:left w:val="none" w:sz="0" w:space="0" w:color="auto"/>
            <w:bottom w:val="none" w:sz="0" w:space="0" w:color="auto"/>
            <w:right w:val="none" w:sz="0" w:space="0" w:color="auto"/>
          </w:divBdr>
        </w:div>
        <w:div w:id="1357734250">
          <w:marLeft w:val="480"/>
          <w:marRight w:val="0"/>
          <w:marTop w:val="0"/>
          <w:marBottom w:val="0"/>
          <w:divBdr>
            <w:top w:val="none" w:sz="0" w:space="0" w:color="auto"/>
            <w:left w:val="none" w:sz="0" w:space="0" w:color="auto"/>
            <w:bottom w:val="none" w:sz="0" w:space="0" w:color="auto"/>
            <w:right w:val="none" w:sz="0" w:space="0" w:color="auto"/>
          </w:divBdr>
        </w:div>
        <w:div w:id="834225122">
          <w:marLeft w:val="480"/>
          <w:marRight w:val="0"/>
          <w:marTop w:val="0"/>
          <w:marBottom w:val="0"/>
          <w:divBdr>
            <w:top w:val="none" w:sz="0" w:space="0" w:color="auto"/>
            <w:left w:val="none" w:sz="0" w:space="0" w:color="auto"/>
            <w:bottom w:val="none" w:sz="0" w:space="0" w:color="auto"/>
            <w:right w:val="none" w:sz="0" w:space="0" w:color="auto"/>
          </w:divBdr>
        </w:div>
        <w:div w:id="1268392344">
          <w:marLeft w:val="480"/>
          <w:marRight w:val="0"/>
          <w:marTop w:val="0"/>
          <w:marBottom w:val="0"/>
          <w:divBdr>
            <w:top w:val="none" w:sz="0" w:space="0" w:color="auto"/>
            <w:left w:val="none" w:sz="0" w:space="0" w:color="auto"/>
            <w:bottom w:val="none" w:sz="0" w:space="0" w:color="auto"/>
            <w:right w:val="none" w:sz="0" w:space="0" w:color="auto"/>
          </w:divBdr>
        </w:div>
        <w:div w:id="1244996495">
          <w:marLeft w:val="480"/>
          <w:marRight w:val="0"/>
          <w:marTop w:val="0"/>
          <w:marBottom w:val="0"/>
          <w:divBdr>
            <w:top w:val="none" w:sz="0" w:space="0" w:color="auto"/>
            <w:left w:val="none" w:sz="0" w:space="0" w:color="auto"/>
            <w:bottom w:val="none" w:sz="0" w:space="0" w:color="auto"/>
            <w:right w:val="none" w:sz="0" w:space="0" w:color="auto"/>
          </w:divBdr>
        </w:div>
        <w:div w:id="1014956897">
          <w:marLeft w:val="480"/>
          <w:marRight w:val="0"/>
          <w:marTop w:val="0"/>
          <w:marBottom w:val="0"/>
          <w:divBdr>
            <w:top w:val="none" w:sz="0" w:space="0" w:color="auto"/>
            <w:left w:val="none" w:sz="0" w:space="0" w:color="auto"/>
            <w:bottom w:val="none" w:sz="0" w:space="0" w:color="auto"/>
            <w:right w:val="none" w:sz="0" w:space="0" w:color="auto"/>
          </w:divBdr>
        </w:div>
        <w:div w:id="864177889">
          <w:marLeft w:val="480"/>
          <w:marRight w:val="0"/>
          <w:marTop w:val="0"/>
          <w:marBottom w:val="0"/>
          <w:divBdr>
            <w:top w:val="none" w:sz="0" w:space="0" w:color="auto"/>
            <w:left w:val="none" w:sz="0" w:space="0" w:color="auto"/>
            <w:bottom w:val="none" w:sz="0" w:space="0" w:color="auto"/>
            <w:right w:val="none" w:sz="0" w:space="0" w:color="auto"/>
          </w:divBdr>
        </w:div>
        <w:div w:id="805859758">
          <w:marLeft w:val="480"/>
          <w:marRight w:val="0"/>
          <w:marTop w:val="0"/>
          <w:marBottom w:val="0"/>
          <w:divBdr>
            <w:top w:val="none" w:sz="0" w:space="0" w:color="auto"/>
            <w:left w:val="none" w:sz="0" w:space="0" w:color="auto"/>
            <w:bottom w:val="none" w:sz="0" w:space="0" w:color="auto"/>
            <w:right w:val="none" w:sz="0" w:space="0" w:color="auto"/>
          </w:divBdr>
        </w:div>
        <w:div w:id="1422485184">
          <w:marLeft w:val="480"/>
          <w:marRight w:val="0"/>
          <w:marTop w:val="0"/>
          <w:marBottom w:val="0"/>
          <w:divBdr>
            <w:top w:val="none" w:sz="0" w:space="0" w:color="auto"/>
            <w:left w:val="none" w:sz="0" w:space="0" w:color="auto"/>
            <w:bottom w:val="none" w:sz="0" w:space="0" w:color="auto"/>
            <w:right w:val="none" w:sz="0" w:space="0" w:color="auto"/>
          </w:divBdr>
        </w:div>
        <w:div w:id="2022855601">
          <w:marLeft w:val="480"/>
          <w:marRight w:val="0"/>
          <w:marTop w:val="0"/>
          <w:marBottom w:val="0"/>
          <w:divBdr>
            <w:top w:val="none" w:sz="0" w:space="0" w:color="auto"/>
            <w:left w:val="none" w:sz="0" w:space="0" w:color="auto"/>
            <w:bottom w:val="none" w:sz="0" w:space="0" w:color="auto"/>
            <w:right w:val="none" w:sz="0" w:space="0" w:color="auto"/>
          </w:divBdr>
        </w:div>
        <w:div w:id="996348295">
          <w:marLeft w:val="480"/>
          <w:marRight w:val="0"/>
          <w:marTop w:val="0"/>
          <w:marBottom w:val="0"/>
          <w:divBdr>
            <w:top w:val="none" w:sz="0" w:space="0" w:color="auto"/>
            <w:left w:val="none" w:sz="0" w:space="0" w:color="auto"/>
            <w:bottom w:val="none" w:sz="0" w:space="0" w:color="auto"/>
            <w:right w:val="none" w:sz="0" w:space="0" w:color="auto"/>
          </w:divBdr>
        </w:div>
        <w:div w:id="1693409443">
          <w:marLeft w:val="480"/>
          <w:marRight w:val="0"/>
          <w:marTop w:val="0"/>
          <w:marBottom w:val="0"/>
          <w:divBdr>
            <w:top w:val="none" w:sz="0" w:space="0" w:color="auto"/>
            <w:left w:val="none" w:sz="0" w:space="0" w:color="auto"/>
            <w:bottom w:val="none" w:sz="0" w:space="0" w:color="auto"/>
            <w:right w:val="none" w:sz="0" w:space="0" w:color="auto"/>
          </w:divBdr>
        </w:div>
        <w:div w:id="2102333245">
          <w:marLeft w:val="480"/>
          <w:marRight w:val="0"/>
          <w:marTop w:val="0"/>
          <w:marBottom w:val="0"/>
          <w:divBdr>
            <w:top w:val="none" w:sz="0" w:space="0" w:color="auto"/>
            <w:left w:val="none" w:sz="0" w:space="0" w:color="auto"/>
            <w:bottom w:val="none" w:sz="0" w:space="0" w:color="auto"/>
            <w:right w:val="none" w:sz="0" w:space="0" w:color="auto"/>
          </w:divBdr>
        </w:div>
        <w:div w:id="883980536">
          <w:marLeft w:val="480"/>
          <w:marRight w:val="0"/>
          <w:marTop w:val="0"/>
          <w:marBottom w:val="0"/>
          <w:divBdr>
            <w:top w:val="none" w:sz="0" w:space="0" w:color="auto"/>
            <w:left w:val="none" w:sz="0" w:space="0" w:color="auto"/>
            <w:bottom w:val="none" w:sz="0" w:space="0" w:color="auto"/>
            <w:right w:val="none" w:sz="0" w:space="0" w:color="auto"/>
          </w:divBdr>
        </w:div>
        <w:div w:id="1989279850">
          <w:marLeft w:val="480"/>
          <w:marRight w:val="0"/>
          <w:marTop w:val="0"/>
          <w:marBottom w:val="0"/>
          <w:divBdr>
            <w:top w:val="none" w:sz="0" w:space="0" w:color="auto"/>
            <w:left w:val="none" w:sz="0" w:space="0" w:color="auto"/>
            <w:bottom w:val="none" w:sz="0" w:space="0" w:color="auto"/>
            <w:right w:val="none" w:sz="0" w:space="0" w:color="auto"/>
          </w:divBdr>
        </w:div>
        <w:div w:id="1871871777">
          <w:marLeft w:val="480"/>
          <w:marRight w:val="0"/>
          <w:marTop w:val="0"/>
          <w:marBottom w:val="0"/>
          <w:divBdr>
            <w:top w:val="none" w:sz="0" w:space="0" w:color="auto"/>
            <w:left w:val="none" w:sz="0" w:space="0" w:color="auto"/>
            <w:bottom w:val="none" w:sz="0" w:space="0" w:color="auto"/>
            <w:right w:val="none" w:sz="0" w:space="0" w:color="auto"/>
          </w:divBdr>
        </w:div>
        <w:div w:id="1121731312">
          <w:marLeft w:val="480"/>
          <w:marRight w:val="0"/>
          <w:marTop w:val="0"/>
          <w:marBottom w:val="0"/>
          <w:divBdr>
            <w:top w:val="none" w:sz="0" w:space="0" w:color="auto"/>
            <w:left w:val="none" w:sz="0" w:space="0" w:color="auto"/>
            <w:bottom w:val="none" w:sz="0" w:space="0" w:color="auto"/>
            <w:right w:val="none" w:sz="0" w:space="0" w:color="auto"/>
          </w:divBdr>
        </w:div>
        <w:div w:id="423963056">
          <w:marLeft w:val="480"/>
          <w:marRight w:val="0"/>
          <w:marTop w:val="0"/>
          <w:marBottom w:val="0"/>
          <w:divBdr>
            <w:top w:val="none" w:sz="0" w:space="0" w:color="auto"/>
            <w:left w:val="none" w:sz="0" w:space="0" w:color="auto"/>
            <w:bottom w:val="none" w:sz="0" w:space="0" w:color="auto"/>
            <w:right w:val="none" w:sz="0" w:space="0" w:color="auto"/>
          </w:divBdr>
        </w:div>
        <w:div w:id="1779060876">
          <w:marLeft w:val="480"/>
          <w:marRight w:val="0"/>
          <w:marTop w:val="0"/>
          <w:marBottom w:val="0"/>
          <w:divBdr>
            <w:top w:val="none" w:sz="0" w:space="0" w:color="auto"/>
            <w:left w:val="none" w:sz="0" w:space="0" w:color="auto"/>
            <w:bottom w:val="none" w:sz="0" w:space="0" w:color="auto"/>
            <w:right w:val="none" w:sz="0" w:space="0" w:color="auto"/>
          </w:divBdr>
        </w:div>
        <w:div w:id="744424641">
          <w:marLeft w:val="480"/>
          <w:marRight w:val="0"/>
          <w:marTop w:val="0"/>
          <w:marBottom w:val="0"/>
          <w:divBdr>
            <w:top w:val="none" w:sz="0" w:space="0" w:color="auto"/>
            <w:left w:val="none" w:sz="0" w:space="0" w:color="auto"/>
            <w:bottom w:val="none" w:sz="0" w:space="0" w:color="auto"/>
            <w:right w:val="none" w:sz="0" w:space="0" w:color="auto"/>
          </w:divBdr>
        </w:div>
        <w:div w:id="1569803806">
          <w:marLeft w:val="480"/>
          <w:marRight w:val="0"/>
          <w:marTop w:val="0"/>
          <w:marBottom w:val="0"/>
          <w:divBdr>
            <w:top w:val="none" w:sz="0" w:space="0" w:color="auto"/>
            <w:left w:val="none" w:sz="0" w:space="0" w:color="auto"/>
            <w:bottom w:val="none" w:sz="0" w:space="0" w:color="auto"/>
            <w:right w:val="none" w:sz="0" w:space="0" w:color="auto"/>
          </w:divBdr>
        </w:div>
        <w:div w:id="1699424420">
          <w:marLeft w:val="480"/>
          <w:marRight w:val="0"/>
          <w:marTop w:val="0"/>
          <w:marBottom w:val="0"/>
          <w:divBdr>
            <w:top w:val="none" w:sz="0" w:space="0" w:color="auto"/>
            <w:left w:val="none" w:sz="0" w:space="0" w:color="auto"/>
            <w:bottom w:val="none" w:sz="0" w:space="0" w:color="auto"/>
            <w:right w:val="none" w:sz="0" w:space="0" w:color="auto"/>
          </w:divBdr>
        </w:div>
        <w:div w:id="815414188">
          <w:marLeft w:val="480"/>
          <w:marRight w:val="0"/>
          <w:marTop w:val="0"/>
          <w:marBottom w:val="0"/>
          <w:divBdr>
            <w:top w:val="none" w:sz="0" w:space="0" w:color="auto"/>
            <w:left w:val="none" w:sz="0" w:space="0" w:color="auto"/>
            <w:bottom w:val="none" w:sz="0" w:space="0" w:color="auto"/>
            <w:right w:val="none" w:sz="0" w:space="0" w:color="auto"/>
          </w:divBdr>
        </w:div>
        <w:div w:id="1613976672">
          <w:marLeft w:val="480"/>
          <w:marRight w:val="0"/>
          <w:marTop w:val="0"/>
          <w:marBottom w:val="0"/>
          <w:divBdr>
            <w:top w:val="none" w:sz="0" w:space="0" w:color="auto"/>
            <w:left w:val="none" w:sz="0" w:space="0" w:color="auto"/>
            <w:bottom w:val="none" w:sz="0" w:space="0" w:color="auto"/>
            <w:right w:val="none" w:sz="0" w:space="0" w:color="auto"/>
          </w:divBdr>
        </w:div>
        <w:div w:id="432093306">
          <w:marLeft w:val="480"/>
          <w:marRight w:val="0"/>
          <w:marTop w:val="0"/>
          <w:marBottom w:val="0"/>
          <w:divBdr>
            <w:top w:val="none" w:sz="0" w:space="0" w:color="auto"/>
            <w:left w:val="none" w:sz="0" w:space="0" w:color="auto"/>
            <w:bottom w:val="none" w:sz="0" w:space="0" w:color="auto"/>
            <w:right w:val="none" w:sz="0" w:space="0" w:color="auto"/>
          </w:divBdr>
        </w:div>
      </w:divsChild>
    </w:div>
    <w:div w:id="1088038443">
      <w:bodyDiv w:val="1"/>
      <w:marLeft w:val="0"/>
      <w:marRight w:val="0"/>
      <w:marTop w:val="0"/>
      <w:marBottom w:val="0"/>
      <w:divBdr>
        <w:top w:val="none" w:sz="0" w:space="0" w:color="auto"/>
        <w:left w:val="none" w:sz="0" w:space="0" w:color="auto"/>
        <w:bottom w:val="none" w:sz="0" w:space="0" w:color="auto"/>
        <w:right w:val="none" w:sz="0" w:space="0" w:color="auto"/>
      </w:divBdr>
      <w:divsChild>
        <w:div w:id="1466044112">
          <w:marLeft w:val="640"/>
          <w:marRight w:val="0"/>
          <w:marTop w:val="0"/>
          <w:marBottom w:val="0"/>
          <w:divBdr>
            <w:top w:val="none" w:sz="0" w:space="0" w:color="auto"/>
            <w:left w:val="none" w:sz="0" w:space="0" w:color="auto"/>
            <w:bottom w:val="none" w:sz="0" w:space="0" w:color="auto"/>
            <w:right w:val="none" w:sz="0" w:space="0" w:color="auto"/>
          </w:divBdr>
        </w:div>
        <w:div w:id="1109474167">
          <w:marLeft w:val="640"/>
          <w:marRight w:val="0"/>
          <w:marTop w:val="0"/>
          <w:marBottom w:val="0"/>
          <w:divBdr>
            <w:top w:val="none" w:sz="0" w:space="0" w:color="auto"/>
            <w:left w:val="none" w:sz="0" w:space="0" w:color="auto"/>
            <w:bottom w:val="none" w:sz="0" w:space="0" w:color="auto"/>
            <w:right w:val="none" w:sz="0" w:space="0" w:color="auto"/>
          </w:divBdr>
        </w:div>
        <w:div w:id="1600063156">
          <w:marLeft w:val="640"/>
          <w:marRight w:val="0"/>
          <w:marTop w:val="0"/>
          <w:marBottom w:val="0"/>
          <w:divBdr>
            <w:top w:val="none" w:sz="0" w:space="0" w:color="auto"/>
            <w:left w:val="none" w:sz="0" w:space="0" w:color="auto"/>
            <w:bottom w:val="none" w:sz="0" w:space="0" w:color="auto"/>
            <w:right w:val="none" w:sz="0" w:space="0" w:color="auto"/>
          </w:divBdr>
        </w:div>
        <w:div w:id="586353596">
          <w:marLeft w:val="640"/>
          <w:marRight w:val="0"/>
          <w:marTop w:val="0"/>
          <w:marBottom w:val="0"/>
          <w:divBdr>
            <w:top w:val="none" w:sz="0" w:space="0" w:color="auto"/>
            <w:left w:val="none" w:sz="0" w:space="0" w:color="auto"/>
            <w:bottom w:val="none" w:sz="0" w:space="0" w:color="auto"/>
            <w:right w:val="none" w:sz="0" w:space="0" w:color="auto"/>
          </w:divBdr>
        </w:div>
        <w:div w:id="915896786">
          <w:marLeft w:val="640"/>
          <w:marRight w:val="0"/>
          <w:marTop w:val="0"/>
          <w:marBottom w:val="0"/>
          <w:divBdr>
            <w:top w:val="none" w:sz="0" w:space="0" w:color="auto"/>
            <w:left w:val="none" w:sz="0" w:space="0" w:color="auto"/>
            <w:bottom w:val="none" w:sz="0" w:space="0" w:color="auto"/>
            <w:right w:val="none" w:sz="0" w:space="0" w:color="auto"/>
          </w:divBdr>
        </w:div>
        <w:div w:id="520972080">
          <w:marLeft w:val="640"/>
          <w:marRight w:val="0"/>
          <w:marTop w:val="0"/>
          <w:marBottom w:val="0"/>
          <w:divBdr>
            <w:top w:val="none" w:sz="0" w:space="0" w:color="auto"/>
            <w:left w:val="none" w:sz="0" w:space="0" w:color="auto"/>
            <w:bottom w:val="none" w:sz="0" w:space="0" w:color="auto"/>
            <w:right w:val="none" w:sz="0" w:space="0" w:color="auto"/>
          </w:divBdr>
        </w:div>
        <w:div w:id="1039008786">
          <w:marLeft w:val="640"/>
          <w:marRight w:val="0"/>
          <w:marTop w:val="0"/>
          <w:marBottom w:val="0"/>
          <w:divBdr>
            <w:top w:val="none" w:sz="0" w:space="0" w:color="auto"/>
            <w:left w:val="none" w:sz="0" w:space="0" w:color="auto"/>
            <w:bottom w:val="none" w:sz="0" w:space="0" w:color="auto"/>
            <w:right w:val="none" w:sz="0" w:space="0" w:color="auto"/>
          </w:divBdr>
        </w:div>
        <w:div w:id="522288118">
          <w:marLeft w:val="640"/>
          <w:marRight w:val="0"/>
          <w:marTop w:val="0"/>
          <w:marBottom w:val="0"/>
          <w:divBdr>
            <w:top w:val="none" w:sz="0" w:space="0" w:color="auto"/>
            <w:left w:val="none" w:sz="0" w:space="0" w:color="auto"/>
            <w:bottom w:val="none" w:sz="0" w:space="0" w:color="auto"/>
            <w:right w:val="none" w:sz="0" w:space="0" w:color="auto"/>
          </w:divBdr>
        </w:div>
        <w:div w:id="1139105700">
          <w:marLeft w:val="640"/>
          <w:marRight w:val="0"/>
          <w:marTop w:val="0"/>
          <w:marBottom w:val="0"/>
          <w:divBdr>
            <w:top w:val="none" w:sz="0" w:space="0" w:color="auto"/>
            <w:left w:val="none" w:sz="0" w:space="0" w:color="auto"/>
            <w:bottom w:val="none" w:sz="0" w:space="0" w:color="auto"/>
            <w:right w:val="none" w:sz="0" w:space="0" w:color="auto"/>
          </w:divBdr>
        </w:div>
        <w:div w:id="803618980">
          <w:marLeft w:val="640"/>
          <w:marRight w:val="0"/>
          <w:marTop w:val="0"/>
          <w:marBottom w:val="0"/>
          <w:divBdr>
            <w:top w:val="none" w:sz="0" w:space="0" w:color="auto"/>
            <w:left w:val="none" w:sz="0" w:space="0" w:color="auto"/>
            <w:bottom w:val="none" w:sz="0" w:space="0" w:color="auto"/>
            <w:right w:val="none" w:sz="0" w:space="0" w:color="auto"/>
          </w:divBdr>
        </w:div>
        <w:div w:id="1622688420">
          <w:marLeft w:val="640"/>
          <w:marRight w:val="0"/>
          <w:marTop w:val="0"/>
          <w:marBottom w:val="0"/>
          <w:divBdr>
            <w:top w:val="none" w:sz="0" w:space="0" w:color="auto"/>
            <w:left w:val="none" w:sz="0" w:space="0" w:color="auto"/>
            <w:bottom w:val="none" w:sz="0" w:space="0" w:color="auto"/>
            <w:right w:val="none" w:sz="0" w:space="0" w:color="auto"/>
          </w:divBdr>
        </w:div>
        <w:div w:id="607011258">
          <w:marLeft w:val="640"/>
          <w:marRight w:val="0"/>
          <w:marTop w:val="0"/>
          <w:marBottom w:val="0"/>
          <w:divBdr>
            <w:top w:val="none" w:sz="0" w:space="0" w:color="auto"/>
            <w:left w:val="none" w:sz="0" w:space="0" w:color="auto"/>
            <w:bottom w:val="none" w:sz="0" w:space="0" w:color="auto"/>
            <w:right w:val="none" w:sz="0" w:space="0" w:color="auto"/>
          </w:divBdr>
        </w:div>
        <w:div w:id="125052674">
          <w:marLeft w:val="640"/>
          <w:marRight w:val="0"/>
          <w:marTop w:val="0"/>
          <w:marBottom w:val="0"/>
          <w:divBdr>
            <w:top w:val="none" w:sz="0" w:space="0" w:color="auto"/>
            <w:left w:val="none" w:sz="0" w:space="0" w:color="auto"/>
            <w:bottom w:val="none" w:sz="0" w:space="0" w:color="auto"/>
            <w:right w:val="none" w:sz="0" w:space="0" w:color="auto"/>
          </w:divBdr>
        </w:div>
        <w:div w:id="312486012">
          <w:marLeft w:val="640"/>
          <w:marRight w:val="0"/>
          <w:marTop w:val="0"/>
          <w:marBottom w:val="0"/>
          <w:divBdr>
            <w:top w:val="none" w:sz="0" w:space="0" w:color="auto"/>
            <w:left w:val="none" w:sz="0" w:space="0" w:color="auto"/>
            <w:bottom w:val="none" w:sz="0" w:space="0" w:color="auto"/>
            <w:right w:val="none" w:sz="0" w:space="0" w:color="auto"/>
          </w:divBdr>
        </w:div>
        <w:div w:id="1026639242">
          <w:marLeft w:val="640"/>
          <w:marRight w:val="0"/>
          <w:marTop w:val="0"/>
          <w:marBottom w:val="0"/>
          <w:divBdr>
            <w:top w:val="none" w:sz="0" w:space="0" w:color="auto"/>
            <w:left w:val="none" w:sz="0" w:space="0" w:color="auto"/>
            <w:bottom w:val="none" w:sz="0" w:space="0" w:color="auto"/>
            <w:right w:val="none" w:sz="0" w:space="0" w:color="auto"/>
          </w:divBdr>
        </w:div>
        <w:div w:id="1779642983">
          <w:marLeft w:val="640"/>
          <w:marRight w:val="0"/>
          <w:marTop w:val="0"/>
          <w:marBottom w:val="0"/>
          <w:divBdr>
            <w:top w:val="none" w:sz="0" w:space="0" w:color="auto"/>
            <w:left w:val="none" w:sz="0" w:space="0" w:color="auto"/>
            <w:bottom w:val="none" w:sz="0" w:space="0" w:color="auto"/>
            <w:right w:val="none" w:sz="0" w:space="0" w:color="auto"/>
          </w:divBdr>
        </w:div>
        <w:div w:id="667441120">
          <w:marLeft w:val="640"/>
          <w:marRight w:val="0"/>
          <w:marTop w:val="0"/>
          <w:marBottom w:val="0"/>
          <w:divBdr>
            <w:top w:val="none" w:sz="0" w:space="0" w:color="auto"/>
            <w:left w:val="none" w:sz="0" w:space="0" w:color="auto"/>
            <w:bottom w:val="none" w:sz="0" w:space="0" w:color="auto"/>
            <w:right w:val="none" w:sz="0" w:space="0" w:color="auto"/>
          </w:divBdr>
        </w:div>
        <w:div w:id="1448161397">
          <w:marLeft w:val="640"/>
          <w:marRight w:val="0"/>
          <w:marTop w:val="0"/>
          <w:marBottom w:val="0"/>
          <w:divBdr>
            <w:top w:val="none" w:sz="0" w:space="0" w:color="auto"/>
            <w:left w:val="none" w:sz="0" w:space="0" w:color="auto"/>
            <w:bottom w:val="none" w:sz="0" w:space="0" w:color="auto"/>
            <w:right w:val="none" w:sz="0" w:space="0" w:color="auto"/>
          </w:divBdr>
        </w:div>
        <w:div w:id="2092656949">
          <w:marLeft w:val="640"/>
          <w:marRight w:val="0"/>
          <w:marTop w:val="0"/>
          <w:marBottom w:val="0"/>
          <w:divBdr>
            <w:top w:val="none" w:sz="0" w:space="0" w:color="auto"/>
            <w:left w:val="none" w:sz="0" w:space="0" w:color="auto"/>
            <w:bottom w:val="none" w:sz="0" w:space="0" w:color="auto"/>
            <w:right w:val="none" w:sz="0" w:space="0" w:color="auto"/>
          </w:divBdr>
        </w:div>
        <w:div w:id="1000276832">
          <w:marLeft w:val="640"/>
          <w:marRight w:val="0"/>
          <w:marTop w:val="0"/>
          <w:marBottom w:val="0"/>
          <w:divBdr>
            <w:top w:val="none" w:sz="0" w:space="0" w:color="auto"/>
            <w:left w:val="none" w:sz="0" w:space="0" w:color="auto"/>
            <w:bottom w:val="none" w:sz="0" w:space="0" w:color="auto"/>
            <w:right w:val="none" w:sz="0" w:space="0" w:color="auto"/>
          </w:divBdr>
        </w:div>
        <w:div w:id="73866637">
          <w:marLeft w:val="640"/>
          <w:marRight w:val="0"/>
          <w:marTop w:val="0"/>
          <w:marBottom w:val="0"/>
          <w:divBdr>
            <w:top w:val="none" w:sz="0" w:space="0" w:color="auto"/>
            <w:left w:val="none" w:sz="0" w:space="0" w:color="auto"/>
            <w:bottom w:val="none" w:sz="0" w:space="0" w:color="auto"/>
            <w:right w:val="none" w:sz="0" w:space="0" w:color="auto"/>
          </w:divBdr>
        </w:div>
        <w:div w:id="1113674488">
          <w:marLeft w:val="640"/>
          <w:marRight w:val="0"/>
          <w:marTop w:val="0"/>
          <w:marBottom w:val="0"/>
          <w:divBdr>
            <w:top w:val="none" w:sz="0" w:space="0" w:color="auto"/>
            <w:left w:val="none" w:sz="0" w:space="0" w:color="auto"/>
            <w:bottom w:val="none" w:sz="0" w:space="0" w:color="auto"/>
            <w:right w:val="none" w:sz="0" w:space="0" w:color="auto"/>
          </w:divBdr>
        </w:div>
        <w:div w:id="64453715">
          <w:marLeft w:val="640"/>
          <w:marRight w:val="0"/>
          <w:marTop w:val="0"/>
          <w:marBottom w:val="0"/>
          <w:divBdr>
            <w:top w:val="none" w:sz="0" w:space="0" w:color="auto"/>
            <w:left w:val="none" w:sz="0" w:space="0" w:color="auto"/>
            <w:bottom w:val="none" w:sz="0" w:space="0" w:color="auto"/>
            <w:right w:val="none" w:sz="0" w:space="0" w:color="auto"/>
          </w:divBdr>
        </w:div>
        <w:div w:id="438108790">
          <w:marLeft w:val="640"/>
          <w:marRight w:val="0"/>
          <w:marTop w:val="0"/>
          <w:marBottom w:val="0"/>
          <w:divBdr>
            <w:top w:val="none" w:sz="0" w:space="0" w:color="auto"/>
            <w:left w:val="none" w:sz="0" w:space="0" w:color="auto"/>
            <w:bottom w:val="none" w:sz="0" w:space="0" w:color="auto"/>
            <w:right w:val="none" w:sz="0" w:space="0" w:color="auto"/>
          </w:divBdr>
        </w:div>
        <w:div w:id="1857618981">
          <w:marLeft w:val="640"/>
          <w:marRight w:val="0"/>
          <w:marTop w:val="0"/>
          <w:marBottom w:val="0"/>
          <w:divBdr>
            <w:top w:val="none" w:sz="0" w:space="0" w:color="auto"/>
            <w:left w:val="none" w:sz="0" w:space="0" w:color="auto"/>
            <w:bottom w:val="none" w:sz="0" w:space="0" w:color="auto"/>
            <w:right w:val="none" w:sz="0" w:space="0" w:color="auto"/>
          </w:divBdr>
        </w:div>
        <w:div w:id="48114825">
          <w:marLeft w:val="640"/>
          <w:marRight w:val="0"/>
          <w:marTop w:val="0"/>
          <w:marBottom w:val="0"/>
          <w:divBdr>
            <w:top w:val="none" w:sz="0" w:space="0" w:color="auto"/>
            <w:left w:val="none" w:sz="0" w:space="0" w:color="auto"/>
            <w:bottom w:val="none" w:sz="0" w:space="0" w:color="auto"/>
            <w:right w:val="none" w:sz="0" w:space="0" w:color="auto"/>
          </w:divBdr>
        </w:div>
        <w:div w:id="571816695">
          <w:marLeft w:val="640"/>
          <w:marRight w:val="0"/>
          <w:marTop w:val="0"/>
          <w:marBottom w:val="0"/>
          <w:divBdr>
            <w:top w:val="none" w:sz="0" w:space="0" w:color="auto"/>
            <w:left w:val="none" w:sz="0" w:space="0" w:color="auto"/>
            <w:bottom w:val="none" w:sz="0" w:space="0" w:color="auto"/>
            <w:right w:val="none" w:sz="0" w:space="0" w:color="auto"/>
          </w:divBdr>
        </w:div>
        <w:div w:id="1007638171">
          <w:marLeft w:val="640"/>
          <w:marRight w:val="0"/>
          <w:marTop w:val="0"/>
          <w:marBottom w:val="0"/>
          <w:divBdr>
            <w:top w:val="none" w:sz="0" w:space="0" w:color="auto"/>
            <w:left w:val="none" w:sz="0" w:space="0" w:color="auto"/>
            <w:bottom w:val="none" w:sz="0" w:space="0" w:color="auto"/>
            <w:right w:val="none" w:sz="0" w:space="0" w:color="auto"/>
          </w:divBdr>
        </w:div>
        <w:div w:id="726999838">
          <w:marLeft w:val="640"/>
          <w:marRight w:val="0"/>
          <w:marTop w:val="0"/>
          <w:marBottom w:val="0"/>
          <w:divBdr>
            <w:top w:val="none" w:sz="0" w:space="0" w:color="auto"/>
            <w:left w:val="none" w:sz="0" w:space="0" w:color="auto"/>
            <w:bottom w:val="none" w:sz="0" w:space="0" w:color="auto"/>
            <w:right w:val="none" w:sz="0" w:space="0" w:color="auto"/>
          </w:divBdr>
        </w:div>
        <w:div w:id="1400903785">
          <w:marLeft w:val="640"/>
          <w:marRight w:val="0"/>
          <w:marTop w:val="0"/>
          <w:marBottom w:val="0"/>
          <w:divBdr>
            <w:top w:val="none" w:sz="0" w:space="0" w:color="auto"/>
            <w:left w:val="none" w:sz="0" w:space="0" w:color="auto"/>
            <w:bottom w:val="none" w:sz="0" w:space="0" w:color="auto"/>
            <w:right w:val="none" w:sz="0" w:space="0" w:color="auto"/>
          </w:divBdr>
        </w:div>
        <w:div w:id="1996717731">
          <w:marLeft w:val="640"/>
          <w:marRight w:val="0"/>
          <w:marTop w:val="0"/>
          <w:marBottom w:val="0"/>
          <w:divBdr>
            <w:top w:val="none" w:sz="0" w:space="0" w:color="auto"/>
            <w:left w:val="none" w:sz="0" w:space="0" w:color="auto"/>
            <w:bottom w:val="none" w:sz="0" w:space="0" w:color="auto"/>
            <w:right w:val="none" w:sz="0" w:space="0" w:color="auto"/>
          </w:divBdr>
        </w:div>
        <w:div w:id="1453326951">
          <w:marLeft w:val="640"/>
          <w:marRight w:val="0"/>
          <w:marTop w:val="0"/>
          <w:marBottom w:val="0"/>
          <w:divBdr>
            <w:top w:val="none" w:sz="0" w:space="0" w:color="auto"/>
            <w:left w:val="none" w:sz="0" w:space="0" w:color="auto"/>
            <w:bottom w:val="none" w:sz="0" w:space="0" w:color="auto"/>
            <w:right w:val="none" w:sz="0" w:space="0" w:color="auto"/>
          </w:divBdr>
        </w:div>
        <w:div w:id="1057554564">
          <w:marLeft w:val="640"/>
          <w:marRight w:val="0"/>
          <w:marTop w:val="0"/>
          <w:marBottom w:val="0"/>
          <w:divBdr>
            <w:top w:val="none" w:sz="0" w:space="0" w:color="auto"/>
            <w:left w:val="none" w:sz="0" w:space="0" w:color="auto"/>
            <w:bottom w:val="none" w:sz="0" w:space="0" w:color="auto"/>
            <w:right w:val="none" w:sz="0" w:space="0" w:color="auto"/>
          </w:divBdr>
        </w:div>
        <w:div w:id="1496218871">
          <w:marLeft w:val="640"/>
          <w:marRight w:val="0"/>
          <w:marTop w:val="0"/>
          <w:marBottom w:val="0"/>
          <w:divBdr>
            <w:top w:val="none" w:sz="0" w:space="0" w:color="auto"/>
            <w:left w:val="none" w:sz="0" w:space="0" w:color="auto"/>
            <w:bottom w:val="none" w:sz="0" w:space="0" w:color="auto"/>
            <w:right w:val="none" w:sz="0" w:space="0" w:color="auto"/>
          </w:divBdr>
        </w:div>
        <w:div w:id="835069975">
          <w:marLeft w:val="640"/>
          <w:marRight w:val="0"/>
          <w:marTop w:val="0"/>
          <w:marBottom w:val="0"/>
          <w:divBdr>
            <w:top w:val="none" w:sz="0" w:space="0" w:color="auto"/>
            <w:left w:val="none" w:sz="0" w:space="0" w:color="auto"/>
            <w:bottom w:val="none" w:sz="0" w:space="0" w:color="auto"/>
            <w:right w:val="none" w:sz="0" w:space="0" w:color="auto"/>
          </w:divBdr>
        </w:div>
        <w:div w:id="553542895">
          <w:marLeft w:val="640"/>
          <w:marRight w:val="0"/>
          <w:marTop w:val="0"/>
          <w:marBottom w:val="0"/>
          <w:divBdr>
            <w:top w:val="none" w:sz="0" w:space="0" w:color="auto"/>
            <w:left w:val="none" w:sz="0" w:space="0" w:color="auto"/>
            <w:bottom w:val="none" w:sz="0" w:space="0" w:color="auto"/>
            <w:right w:val="none" w:sz="0" w:space="0" w:color="auto"/>
          </w:divBdr>
        </w:div>
        <w:div w:id="1575820620">
          <w:marLeft w:val="640"/>
          <w:marRight w:val="0"/>
          <w:marTop w:val="0"/>
          <w:marBottom w:val="0"/>
          <w:divBdr>
            <w:top w:val="none" w:sz="0" w:space="0" w:color="auto"/>
            <w:left w:val="none" w:sz="0" w:space="0" w:color="auto"/>
            <w:bottom w:val="none" w:sz="0" w:space="0" w:color="auto"/>
            <w:right w:val="none" w:sz="0" w:space="0" w:color="auto"/>
          </w:divBdr>
        </w:div>
        <w:div w:id="1963682467">
          <w:marLeft w:val="640"/>
          <w:marRight w:val="0"/>
          <w:marTop w:val="0"/>
          <w:marBottom w:val="0"/>
          <w:divBdr>
            <w:top w:val="none" w:sz="0" w:space="0" w:color="auto"/>
            <w:left w:val="none" w:sz="0" w:space="0" w:color="auto"/>
            <w:bottom w:val="none" w:sz="0" w:space="0" w:color="auto"/>
            <w:right w:val="none" w:sz="0" w:space="0" w:color="auto"/>
          </w:divBdr>
        </w:div>
        <w:div w:id="175661161">
          <w:marLeft w:val="640"/>
          <w:marRight w:val="0"/>
          <w:marTop w:val="0"/>
          <w:marBottom w:val="0"/>
          <w:divBdr>
            <w:top w:val="none" w:sz="0" w:space="0" w:color="auto"/>
            <w:left w:val="none" w:sz="0" w:space="0" w:color="auto"/>
            <w:bottom w:val="none" w:sz="0" w:space="0" w:color="auto"/>
            <w:right w:val="none" w:sz="0" w:space="0" w:color="auto"/>
          </w:divBdr>
        </w:div>
        <w:div w:id="811481759">
          <w:marLeft w:val="640"/>
          <w:marRight w:val="0"/>
          <w:marTop w:val="0"/>
          <w:marBottom w:val="0"/>
          <w:divBdr>
            <w:top w:val="none" w:sz="0" w:space="0" w:color="auto"/>
            <w:left w:val="none" w:sz="0" w:space="0" w:color="auto"/>
            <w:bottom w:val="none" w:sz="0" w:space="0" w:color="auto"/>
            <w:right w:val="none" w:sz="0" w:space="0" w:color="auto"/>
          </w:divBdr>
        </w:div>
        <w:div w:id="19362936">
          <w:marLeft w:val="640"/>
          <w:marRight w:val="0"/>
          <w:marTop w:val="0"/>
          <w:marBottom w:val="0"/>
          <w:divBdr>
            <w:top w:val="none" w:sz="0" w:space="0" w:color="auto"/>
            <w:left w:val="none" w:sz="0" w:space="0" w:color="auto"/>
            <w:bottom w:val="none" w:sz="0" w:space="0" w:color="auto"/>
            <w:right w:val="none" w:sz="0" w:space="0" w:color="auto"/>
          </w:divBdr>
        </w:div>
        <w:div w:id="1029142784">
          <w:marLeft w:val="640"/>
          <w:marRight w:val="0"/>
          <w:marTop w:val="0"/>
          <w:marBottom w:val="0"/>
          <w:divBdr>
            <w:top w:val="none" w:sz="0" w:space="0" w:color="auto"/>
            <w:left w:val="none" w:sz="0" w:space="0" w:color="auto"/>
            <w:bottom w:val="none" w:sz="0" w:space="0" w:color="auto"/>
            <w:right w:val="none" w:sz="0" w:space="0" w:color="auto"/>
          </w:divBdr>
        </w:div>
        <w:div w:id="765657938">
          <w:marLeft w:val="640"/>
          <w:marRight w:val="0"/>
          <w:marTop w:val="0"/>
          <w:marBottom w:val="0"/>
          <w:divBdr>
            <w:top w:val="none" w:sz="0" w:space="0" w:color="auto"/>
            <w:left w:val="none" w:sz="0" w:space="0" w:color="auto"/>
            <w:bottom w:val="none" w:sz="0" w:space="0" w:color="auto"/>
            <w:right w:val="none" w:sz="0" w:space="0" w:color="auto"/>
          </w:divBdr>
        </w:div>
        <w:div w:id="1606040814">
          <w:marLeft w:val="640"/>
          <w:marRight w:val="0"/>
          <w:marTop w:val="0"/>
          <w:marBottom w:val="0"/>
          <w:divBdr>
            <w:top w:val="none" w:sz="0" w:space="0" w:color="auto"/>
            <w:left w:val="none" w:sz="0" w:space="0" w:color="auto"/>
            <w:bottom w:val="none" w:sz="0" w:space="0" w:color="auto"/>
            <w:right w:val="none" w:sz="0" w:space="0" w:color="auto"/>
          </w:divBdr>
        </w:div>
        <w:div w:id="536967225">
          <w:marLeft w:val="640"/>
          <w:marRight w:val="0"/>
          <w:marTop w:val="0"/>
          <w:marBottom w:val="0"/>
          <w:divBdr>
            <w:top w:val="none" w:sz="0" w:space="0" w:color="auto"/>
            <w:left w:val="none" w:sz="0" w:space="0" w:color="auto"/>
            <w:bottom w:val="none" w:sz="0" w:space="0" w:color="auto"/>
            <w:right w:val="none" w:sz="0" w:space="0" w:color="auto"/>
          </w:divBdr>
        </w:div>
        <w:div w:id="1128816341">
          <w:marLeft w:val="640"/>
          <w:marRight w:val="0"/>
          <w:marTop w:val="0"/>
          <w:marBottom w:val="0"/>
          <w:divBdr>
            <w:top w:val="none" w:sz="0" w:space="0" w:color="auto"/>
            <w:left w:val="none" w:sz="0" w:space="0" w:color="auto"/>
            <w:bottom w:val="none" w:sz="0" w:space="0" w:color="auto"/>
            <w:right w:val="none" w:sz="0" w:space="0" w:color="auto"/>
          </w:divBdr>
        </w:div>
        <w:div w:id="904921537">
          <w:marLeft w:val="640"/>
          <w:marRight w:val="0"/>
          <w:marTop w:val="0"/>
          <w:marBottom w:val="0"/>
          <w:divBdr>
            <w:top w:val="none" w:sz="0" w:space="0" w:color="auto"/>
            <w:left w:val="none" w:sz="0" w:space="0" w:color="auto"/>
            <w:bottom w:val="none" w:sz="0" w:space="0" w:color="auto"/>
            <w:right w:val="none" w:sz="0" w:space="0" w:color="auto"/>
          </w:divBdr>
        </w:div>
        <w:div w:id="1244484495">
          <w:marLeft w:val="640"/>
          <w:marRight w:val="0"/>
          <w:marTop w:val="0"/>
          <w:marBottom w:val="0"/>
          <w:divBdr>
            <w:top w:val="none" w:sz="0" w:space="0" w:color="auto"/>
            <w:left w:val="none" w:sz="0" w:space="0" w:color="auto"/>
            <w:bottom w:val="none" w:sz="0" w:space="0" w:color="auto"/>
            <w:right w:val="none" w:sz="0" w:space="0" w:color="auto"/>
          </w:divBdr>
        </w:div>
        <w:div w:id="932514314">
          <w:marLeft w:val="640"/>
          <w:marRight w:val="0"/>
          <w:marTop w:val="0"/>
          <w:marBottom w:val="0"/>
          <w:divBdr>
            <w:top w:val="none" w:sz="0" w:space="0" w:color="auto"/>
            <w:left w:val="none" w:sz="0" w:space="0" w:color="auto"/>
            <w:bottom w:val="none" w:sz="0" w:space="0" w:color="auto"/>
            <w:right w:val="none" w:sz="0" w:space="0" w:color="auto"/>
          </w:divBdr>
        </w:div>
        <w:div w:id="1032610956">
          <w:marLeft w:val="640"/>
          <w:marRight w:val="0"/>
          <w:marTop w:val="0"/>
          <w:marBottom w:val="0"/>
          <w:divBdr>
            <w:top w:val="none" w:sz="0" w:space="0" w:color="auto"/>
            <w:left w:val="none" w:sz="0" w:space="0" w:color="auto"/>
            <w:bottom w:val="none" w:sz="0" w:space="0" w:color="auto"/>
            <w:right w:val="none" w:sz="0" w:space="0" w:color="auto"/>
          </w:divBdr>
        </w:div>
        <w:div w:id="1921331739">
          <w:marLeft w:val="640"/>
          <w:marRight w:val="0"/>
          <w:marTop w:val="0"/>
          <w:marBottom w:val="0"/>
          <w:divBdr>
            <w:top w:val="none" w:sz="0" w:space="0" w:color="auto"/>
            <w:left w:val="none" w:sz="0" w:space="0" w:color="auto"/>
            <w:bottom w:val="none" w:sz="0" w:space="0" w:color="auto"/>
            <w:right w:val="none" w:sz="0" w:space="0" w:color="auto"/>
          </w:divBdr>
        </w:div>
        <w:div w:id="1483039574">
          <w:marLeft w:val="640"/>
          <w:marRight w:val="0"/>
          <w:marTop w:val="0"/>
          <w:marBottom w:val="0"/>
          <w:divBdr>
            <w:top w:val="none" w:sz="0" w:space="0" w:color="auto"/>
            <w:left w:val="none" w:sz="0" w:space="0" w:color="auto"/>
            <w:bottom w:val="none" w:sz="0" w:space="0" w:color="auto"/>
            <w:right w:val="none" w:sz="0" w:space="0" w:color="auto"/>
          </w:divBdr>
        </w:div>
        <w:div w:id="2042853290">
          <w:marLeft w:val="640"/>
          <w:marRight w:val="0"/>
          <w:marTop w:val="0"/>
          <w:marBottom w:val="0"/>
          <w:divBdr>
            <w:top w:val="none" w:sz="0" w:space="0" w:color="auto"/>
            <w:left w:val="none" w:sz="0" w:space="0" w:color="auto"/>
            <w:bottom w:val="none" w:sz="0" w:space="0" w:color="auto"/>
            <w:right w:val="none" w:sz="0" w:space="0" w:color="auto"/>
          </w:divBdr>
        </w:div>
        <w:div w:id="1802116332">
          <w:marLeft w:val="640"/>
          <w:marRight w:val="0"/>
          <w:marTop w:val="0"/>
          <w:marBottom w:val="0"/>
          <w:divBdr>
            <w:top w:val="none" w:sz="0" w:space="0" w:color="auto"/>
            <w:left w:val="none" w:sz="0" w:space="0" w:color="auto"/>
            <w:bottom w:val="none" w:sz="0" w:space="0" w:color="auto"/>
            <w:right w:val="none" w:sz="0" w:space="0" w:color="auto"/>
          </w:divBdr>
        </w:div>
        <w:div w:id="365184018">
          <w:marLeft w:val="640"/>
          <w:marRight w:val="0"/>
          <w:marTop w:val="0"/>
          <w:marBottom w:val="0"/>
          <w:divBdr>
            <w:top w:val="none" w:sz="0" w:space="0" w:color="auto"/>
            <w:left w:val="none" w:sz="0" w:space="0" w:color="auto"/>
            <w:bottom w:val="none" w:sz="0" w:space="0" w:color="auto"/>
            <w:right w:val="none" w:sz="0" w:space="0" w:color="auto"/>
          </w:divBdr>
        </w:div>
        <w:div w:id="1999380273">
          <w:marLeft w:val="640"/>
          <w:marRight w:val="0"/>
          <w:marTop w:val="0"/>
          <w:marBottom w:val="0"/>
          <w:divBdr>
            <w:top w:val="none" w:sz="0" w:space="0" w:color="auto"/>
            <w:left w:val="none" w:sz="0" w:space="0" w:color="auto"/>
            <w:bottom w:val="none" w:sz="0" w:space="0" w:color="auto"/>
            <w:right w:val="none" w:sz="0" w:space="0" w:color="auto"/>
          </w:divBdr>
        </w:div>
        <w:div w:id="826747220">
          <w:marLeft w:val="640"/>
          <w:marRight w:val="0"/>
          <w:marTop w:val="0"/>
          <w:marBottom w:val="0"/>
          <w:divBdr>
            <w:top w:val="none" w:sz="0" w:space="0" w:color="auto"/>
            <w:left w:val="none" w:sz="0" w:space="0" w:color="auto"/>
            <w:bottom w:val="none" w:sz="0" w:space="0" w:color="auto"/>
            <w:right w:val="none" w:sz="0" w:space="0" w:color="auto"/>
          </w:divBdr>
        </w:div>
        <w:div w:id="9797394">
          <w:marLeft w:val="640"/>
          <w:marRight w:val="0"/>
          <w:marTop w:val="0"/>
          <w:marBottom w:val="0"/>
          <w:divBdr>
            <w:top w:val="none" w:sz="0" w:space="0" w:color="auto"/>
            <w:left w:val="none" w:sz="0" w:space="0" w:color="auto"/>
            <w:bottom w:val="none" w:sz="0" w:space="0" w:color="auto"/>
            <w:right w:val="none" w:sz="0" w:space="0" w:color="auto"/>
          </w:divBdr>
        </w:div>
        <w:div w:id="95102634">
          <w:marLeft w:val="640"/>
          <w:marRight w:val="0"/>
          <w:marTop w:val="0"/>
          <w:marBottom w:val="0"/>
          <w:divBdr>
            <w:top w:val="none" w:sz="0" w:space="0" w:color="auto"/>
            <w:left w:val="none" w:sz="0" w:space="0" w:color="auto"/>
            <w:bottom w:val="none" w:sz="0" w:space="0" w:color="auto"/>
            <w:right w:val="none" w:sz="0" w:space="0" w:color="auto"/>
          </w:divBdr>
        </w:div>
        <w:div w:id="1333072222">
          <w:marLeft w:val="640"/>
          <w:marRight w:val="0"/>
          <w:marTop w:val="0"/>
          <w:marBottom w:val="0"/>
          <w:divBdr>
            <w:top w:val="none" w:sz="0" w:space="0" w:color="auto"/>
            <w:left w:val="none" w:sz="0" w:space="0" w:color="auto"/>
            <w:bottom w:val="none" w:sz="0" w:space="0" w:color="auto"/>
            <w:right w:val="none" w:sz="0" w:space="0" w:color="auto"/>
          </w:divBdr>
        </w:div>
        <w:div w:id="1530534615">
          <w:marLeft w:val="640"/>
          <w:marRight w:val="0"/>
          <w:marTop w:val="0"/>
          <w:marBottom w:val="0"/>
          <w:divBdr>
            <w:top w:val="none" w:sz="0" w:space="0" w:color="auto"/>
            <w:left w:val="none" w:sz="0" w:space="0" w:color="auto"/>
            <w:bottom w:val="none" w:sz="0" w:space="0" w:color="auto"/>
            <w:right w:val="none" w:sz="0" w:space="0" w:color="auto"/>
          </w:divBdr>
        </w:div>
        <w:div w:id="744256844">
          <w:marLeft w:val="640"/>
          <w:marRight w:val="0"/>
          <w:marTop w:val="0"/>
          <w:marBottom w:val="0"/>
          <w:divBdr>
            <w:top w:val="none" w:sz="0" w:space="0" w:color="auto"/>
            <w:left w:val="none" w:sz="0" w:space="0" w:color="auto"/>
            <w:bottom w:val="none" w:sz="0" w:space="0" w:color="auto"/>
            <w:right w:val="none" w:sz="0" w:space="0" w:color="auto"/>
          </w:divBdr>
        </w:div>
        <w:div w:id="103162559">
          <w:marLeft w:val="640"/>
          <w:marRight w:val="0"/>
          <w:marTop w:val="0"/>
          <w:marBottom w:val="0"/>
          <w:divBdr>
            <w:top w:val="none" w:sz="0" w:space="0" w:color="auto"/>
            <w:left w:val="none" w:sz="0" w:space="0" w:color="auto"/>
            <w:bottom w:val="none" w:sz="0" w:space="0" w:color="auto"/>
            <w:right w:val="none" w:sz="0" w:space="0" w:color="auto"/>
          </w:divBdr>
        </w:div>
        <w:div w:id="63266284">
          <w:marLeft w:val="640"/>
          <w:marRight w:val="0"/>
          <w:marTop w:val="0"/>
          <w:marBottom w:val="0"/>
          <w:divBdr>
            <w:top w:val="none" w:sz="0" w:space="0" w:color="auto"/>
            <w:left w:val="none" w:sz="0" w:space="0" w:color="auto"/>
            <w:bottom w:val="none" w:sz="0" w:space="0" w:color="auto"/>
            <w:right w:val="none" w:sz="0" w:space="0" w:color="auto"/>
          </w:divBdr>
        </w:div>
        <w:div w:id="998462295">
          <w:marLeft w:val="640"/>
          <w:marRight w:val="0"/>
          <w:marTop w:val="0"/>
          <w:marBottom w:val="0"/>
          <w:divBdr>
            <w:top w:val="none" w:sz="0" w:space="0" w:color="auto"/>
            <w:left w:val="none" w:sz="0" w:space="0" w:color="auto"/>
            <w:bottom w:val="none" w:sz="0" w:space="0" w:color="auto"/>
            <w:right w:val="none" w:sz="0" w:space="0" w:color="auto"/>
          </w:divBdr>
        </w:div>
        <w:div w:id="1687708753">
          <w:marLeft w:val="640"/>
          <w:marRight w:val="0"/>
          <w:marTop w:val="0"/>
          <w:marBottom w:val="0"/>
          <w:divBdr>
            <w:top w:val="none" w:sz="0" w:space="0" w:color="auto"/>
            <w:left w:val="none" w:sz="0" w:space="0" w:color="auto"/>
            <w:bottom w:val="none" w:sz="0" w:space="0" w:color="auto"/>
            <w:right w:val="none" w:sz="0" w:space="0" w:color="auto"/>
          </w:divBdr>
        </w:div>
        <w:div w:id="575166195">
          <w:marLeft w:val="640"/>
          <w:marRight w:val="0"/>
          <w:marTop w:val="0"/>
          <w:marBottom w:val="0"/>
          <w:divBdr>
            <w:top w:val="none" w:sz="0" w:space="0" w:color="auto"/>
            <w:left w:val="none" w:sz="0" w:space="0" w:color="auto"/>
            <w:bottom w:val="none" w:sz="0" w:space="0" w:color="auto"/>
            <w:right w:val="none" w:sz="0" w:space="0" w:color="auto"/>
          </w:divBdr>
        </w:div>
        <w:div w:id="1478692419">
          <w:marLeft w:val="640"/>
          <w:marRight w:val="0"/>
          <w:marTop w:val="0"/>
          <w:marBottom w:val="0"/>
          <w:divBdr>
            <w:top w:val="none" w:sz="0" w:space="0" w:color="auto"/>
            <w:left w:val="none" w:sz="0" w:space="0" w:color="auto"/>
            <w:bottom w:val="none" w:sz="0" w:space="0" w:color="auto"/>
            <w:right w:val="none" w:sz="0" w:space="0" w:color="auto"/>
          </w:divBdr>
        </w:div>
        <w:div w:id="764112580">
          <w:marLeft w:val="640"/>
          <w:marRight w:val="0"/>
          <w:marTop w:val="0"/>
          <w:marBottom w:val="0"/>
          <w:divBdr>
            <w:top w:val="none" w:sz="0" w:space="0" w:color="auto"/>
            <w:left w:val="none" w:sz="0" w:space="0" w:color="auto"/>
            <w:bottom w:val="none" w:sz="0" w:space="0" w:color="auto"/>
            <w:right w:val="none" w:sz="0" w:space="0" w:color="auto"/>
          </w:divBdr>
        </w:div>
        <w:div w:id="7222186">
          <w:marLeft w:val="640"/>
          <w:marRight w:val="0"/>
          <w:marTop w:val="0"/>
          <w:marBottom w:val="0"/>
          <w:divBdr>
            <w:top w:val="none" w:sz="0" w:space="0" w:color="auto"/>
            <w:left w:val="none" w:sz="0" w:space="0" w:color="auto"/>
            <w:bottom w:val="none" w:sz="0" w:space="0" w:color="auto"/>
            <w:right w:val="none" w:sz="0" w:space="0" w:color="auto"/>
          </w:divBdr>
        </w:div>
        <w:div w:id="210923514">
          <w:marLeft w:val="640"/>
          <w:marRight w:val="0"/>
          <w:marTop w:val="0"/>
          <w:marBottom w:val="0"/>
          <w:divBdr>
            <w:top w:val="none" w:sz="0" w:space="0" w:color="auto"/>
            <w:left w:val="none" w:sz="0" w:space="0" w:color="auto"/>
            <w:bottom w:val="none" w:sz="0" w:space="0" w:color="auto"/>
            <w:right w:val="none" w:sz="0" w:space="0" w:color="auto"/>
          </w:divBdr>
        </w:div>
        <w:div w:id="69887501">
          <w:marLeft w:val="640"/>
          <w:marRight w:val="0"/>
          <w:marTop w:val="0"/>
          <w:marBottom w:val="0"/>
          <w:divBdr>
            <w:top w:val="none" w:sz="0" w:space="0" w:color="auto"/>
            <w:left w:val="none" w:sz="0" w:space="0" w:color="auto"/>
            <w:bottom w:val="none" w:sz="0" w:space="0" w:color="auto"/>
            <w:right w:val="none" w:sz="0" w:space="0" w:color="auto"/>
          </w:divBdr>
        </w:div>
        <w:div w:id="513418265">
          <w:marLeft w:val="640"/>
          <w:marRight w:val="0"/>
          <w:marTop w:val="0"/>
          <w:marBottom w:val="0"/>
          <w:divBdr>
            <w:top w:val="none" w:sz="0" w:space="0" w:color="auto"/>
            <w:left w:val="none" w:sz="0" w:space="0" w:color="auto"/>
            <w:bottom w:val="none" w:sz="0" w:space="0" w:color="auto"/>
            <w:right w:val="none" w:sz="0" w:space="0" w:color="auto"/>
          </w:divBdr>
        </w:div>
        <w:div w:id="1968510454">
          <w:marLeft w:val="640"/>
          <w:marRight w:val="0"/>
          <w:marTop w:val="0"/>
          <w:marBottom w:val="0"/>
          <w:divBdr>
            <w:top w:val="none" w:sz="0" w:space="0" w:color="auto"/>
            <w:left w:val="none" w:sz="0" w:space="0" w:color="auto"/>
            <w:bottom w:val="none" w:sz="0" w:space="0" w:color="auto"/>
            <w:right w:val="none" w:sz="0" w:space="0" w:color="auto"/>
          </w:divBdr>
        </w:div>
        <w:div w:id="93552424">
          <w:marLeft w:val="640"/>
          <w:marRight w:val="0"/>
          <w:marTop w:val="0"/>
          <w:marBottom w:val="0"/>
          <w:divBdr>
            <w:top w:val="none" w:sz="0" w:space="0" w:color="auto"/>
            <w:left w:val="none" w:sz="0" w:space="0" w:color="auto"/>
            <w:bottom w:val="none" w:sz="0" w:space="0" w:color="auto"/>
            <w:right w:val="none" w:sz="0" w:space="0" w:color="auto"/>
          </w:divBdr>
        </w:div>
        <w:div w:id="1268998966">
          <w:marLeft w:val="640"/>
          <w:marRight w:val="0"/>
          <w:marTop w:val="0"/>
          <w:marBottom w:val="0"/>
          <w:divBdr>
            <w:top w:val="none" w:sz="0" w:space="0" w:color="auto"/>
            <w:left w:val="none" w:sz="0" w:space="0" w:color="auto"/>
            <w:bottom w:val="none" w:sz="0" w:space="0" w:color="auto"/>
            <w:right w:val="none" w:sz="0" w:space="0" w:color="auto"/>
          </w:divBdr>
        </w:div>
        <w:div w:id="937099934">
          <w:marLeft w:val="640"/>
          <w:marRight w:val="0"/>
          <w:marTop w:val="0"/>
          <w:marBottom w:val="0"/>
          <w:divBdr>
            <w:top w:val="none" w:sz="0" w:space="0" w:color="auto"/>
            <w:left w:val="none" w:sz="0" w:space="0" w:color="auto"/>
            <w:bottom w:val="none" w:sz="0" w:space="0" w:color="auto"/>
            <w:right w:val="none" w:sz="0" w:space="0" w:color="auto"/>
          </w:divBdr>
        </w:div>
        <w:div w:id="2000427588">
          <w:marLeft w:val="640"/>
          <w:marRight w:val="0"/>
          <w:marTop w:val="0"/>
          <w:marBottom w:val="0"/>
          <w:divBdr>
            <w:top w:val="none" w:sz="0" w:space="0" w:color="auto"/>
            <w:left w:val="none" w:sz="0" w:space="0" w:color="auto"/>
            <w:bottom w:val="none" w:sz="0" w:space="0" w:color="auto"/>
            <w:right w:val="none" w:sz="0" w:space="0" w:color="auto"/>
          </w:divBdr>
        </w:div>
        <w:div w:id="812256175">
          <w:marLeft w:val="640"/>
          <w:marRight w:val="0"/>
          <w:marTop w:val="0"/>
          <w:marBottom w:val="0"/>
          <w:divBdr>
            <w:top w:val="none" w:sz="0" w:space="0" w:color="auto"/>
            <w:left w:val="none" w:sz="0" w:space="0" w:color="auto"/>
            <w:bottom w:val="none" w:sz="0" w:space="0" w:color="auto"/>
            <w:right w:val="none" w:sz="0" w:space="0" w:color="auto"/>
          </w:divBdr>
        </w:div>
        <w:div w:id="1262373508">
          <w:marLeft w:val="640"/>
          <w:marRight w:val="0"/>
          <w:marTop w:val="0"/>
          <w:marBottom w:val="0"/>
          <w:divBdr>
            <w:top w:val="none" w:sz="0" w:space="0" w:color="auto"/>
            <w:left w:val="none" w:sz="0" w:space="0" w:color="auto"/>
            <w:bottom w:val="none" w:sz="0" w:space="0" w:color="auto"/>
            <w:right w:val="none" w:sz="0" w:space="0" w:color="auto"/>
          </w:divBdr>
        </w:div>
      </w:divsChild>
    </w:div>
    <w:div w:id="1093286385">
      <w:bodyDiv w:val="1"/>
      <w:marLeft w:val="0"/>
      <w:marRight w:val="0"/>
      <w:marTop w:val="0"/>
      <w:marBottom w:val="0"/>
      <w:divBdr>
        <w:top w:val="none" w:sz="0" w:space="0" w:color="auto"/>
        <w:left w:val="none" w:sz="0" w:space="0" w:color="auto"/>
        <w:bottom w:val="none" w:sz="0" w:space="0" w:color="auto"/>
        <w:right w:val="none" w:sz="0" w:space="0" w:color="auto"/>
      </w:divBdr>
    </w:div>
    <w:div w:id="1106077285">
      <w:bodyDiv w:val="1"/>
      <w:marLeft w:val="0"/>
      <w:marRight w:val="0"/>
      <w:marTop w:val="0"/>
      <w:marBottom w:val="0"/>
      <w:divBdr>
        <w:top w:val="none" w:sz="0" w:space="0" w:color="auto"/>
        <w:left w:val="none" w:sz="0" w:space="0" w:color="auto"/>
        <w:bottom w:val="none" w:sz="0" w:space="0" w:color="auto"/>
        <w:right w:val="none" w:sz="0" w:space="0" w:color="auto"/>
      </w:divBdr>
      <w:divsChild>
        <w:div w:id="1126656135">
          <w:marLeft w:val="480"/>
          <w:marRight w:val="0"/>
          <w:marTop w:val="0"/>
          <w:marBottom w:val="0"/>
          <w:divBdr>
            <w:top w:val="none" w:sz="0" w:space="0" w:color="auto"/>
            <w:left w:val="none" w:sz="0" w:space="0" w:color="auto"/>
            <w:bottom w:val="none" w:sz="0" w:space="0" w:color="auto"/>
            <w:right w:val="none" w:sz="0" w:space="0" w:color="auto"/>
          </w:divBdr>
        </w:div>
        <w:div w:id="762650624">
          <w:marLeft w:val="480"/>
          <w:marRight w:val="0"/>
          <w:marTop w:val="0"/>
          <w:marBottom w:val="0"/>
          <w:divBdr>
            <w:top w:val="none" w:sz="0" w:space="0" w:color="auto"/>
            <w:left w:val="none" w:sz="0" w:space="0" w:color="auto"/>
            <w:bottom w:val="none" w:sz="0" w:space="0" w:color="auto"/>
            <w:right w:val="none" w:sz="0" w:space="0" w:color="auto"/>
          </w:divBdr>
        </w:div>
        <w:div w:id="542523437">
          <w:marLeft w:val="480"/>
          <w:marRight w:val="0"/>
          <w:marTop w:val="0"/>
          <w:marBottom w:val="0"/>
          <w:divBdr>
            <w:top w:val="none" w:sz="0" w:space="0" w:color="auto"/>
            <w:left w:val="none" w:sz="0" w:space="0" w:color="auto"/>
            <w:bottom w:val="none" w:sz="0" w:space="0" w:color="auto"/>
            <w:right w:val="none" w:sz="0" w:space="0" w:color="auto"/>
          </w:divBdr>
        </w:div>
        <w:div w:id="133569273">
          <w:marLeft w:val="480"/>
          <w:marRight w:val="0"/>
          <w:marTop w:val="0"/>
          <w:marBottom w:val="0"/>
          <w:divBdr>
            <w:top w:val="none" w:sz="0" w:space="0" w:color="auto"/>
            <w:left w:val="none" w:sz="0" w:space="0" w:color="auto"/>
            <w:bottom w:val="none" w:sz="0" w:space="0" w:color="auto"/>
            <w:right w:val="none" w:sz="0" w:space="0" w:color="auto"/>
          </w:divBdr>
        </w:div>
        <w:div w:id="1260675862">
          <w:marLeft w:val="480"/>
          <w:marRight w:val="0"/>
          <w:marTop w:val="0"/>
          <w:marBottom w:val="0"/>
          <w:divBdr>
            <w:top w:val="none" w:sz="0" w:space="0" w:color="auto"/>
            <w:left w:val="none" w:sz="0" w:space="0" w:color="auto"/>
            <w:bottom w:val="none" w:sz="0" w:space="0" w:color="auto"/>
            <w:right w:val="none" w:sz="0" w:space="0" w:color="auto"/>
          </w:divBdr>
        </w:div>
        <w:div w:id="1899583411">
          <w:marLeft w:val="480"/>
          <w:marRight w:val="0"/>
          <w:marTop w:val="0"/>
          <w:marBottom w:val="0"/>
          <w:divBdr>
            <w:top w:val="none" w:sz="0" w:space="0" w:color="auto"/>
            <w:left w:val="none" w:sz="0" w:space="0" w:color="auto"/>
            <w:bottom w:val="none" w:sz="0" w:space="0" w:color="auto"/>
            <w:right w:val="none" w:sz="0" w:space="0" w:color="auto"/>
          </w:divBdr>
        </w:div>
        <w:div w:id="112945927">
          <w:marLeft w:val="480"/>
          <w:marRight w:val="0"/>
          <w:marTop w:val="0"/>
          <w:marBottom w:val="0"/>
          <w:divBdr>
            <w:top w:val="none" w:sz="0" w:space="0" w:color="auto"/>
            <w:left w:val="none" w:sz="0" w:space="0" w:color="auto"/>
            <w:bottom w:val="none" w:sz="0" w:space="0" w:color="auto"/>
            <w:right w:val="none" w:sz="0" w:space="0" w:color="auto"/>
          </w:divBdr>
        </w:div>
        <w:div w:id="61952801">
          <w:marLeft w:val="480"/>
          <w:marRight w:val="0"/>
          <w:marTop w:val="0"/>
          <w:marBottom w:val="0"/>
          <w:divBdr>
            <w:top w:val="none" w:sz="0" w:space="0" w:color="auto"/>
            <w:left w:val="none" w:sz="0" w:space="0" w:color="auto"/>
            <w:bottom w:val="none" w:sz="0" w:space="0" w:color="auto"/>
            <w:right w:val="none" w:sz="0" w:space="0" w:color="auto"/>
          </w:divBdr>
        </w:div>
        <w:div w:id="759103636">
          <w:marLeft w:val="480"/>
          <w:marRight w:val="0"/>
          <w:marTop w:val="0"/>
          <w:marBottom w:val="0"/>
          <w:divBdr>
            <w:top w:val="none" w:sz="0" w:space="0" w:color="auto"/>
            <w:left w:val="none" w:sz="0" w:space="0" w:color="auto"/>
            <w:bottom w:val="none" w:sz="0" w:space="0" w:color="auto"/>
            <w:right w:val="none" w:sz="0" w:space="0" w:color="auto"/>
          </w:divBdr>
        </w:div>
        <w:div w:id="1221744371">
          <w:marLeft w:val="480"/>
          <w:marRight w:val="0"/>
          <w:marTop w:val="0"/>
          <w:marBottom w:val="0"/>
          <w:divBdr>
            <w:top w:val="none" w:sz="0" w:space="0" w:color="auto"/>
            <w:left w:val="none" w:sz="0" w:space="0" w:color="auto"/>
            <w:bottom w:val="none" w:sz="0" w:space="0" w:color="auto"/>
            <w:right w:val="none" w:sz="0" w:space="0" w:color="auto"/>
          </w:divBdr>
        </w:div>
        <w:div w:id="1463963834">
          <w:marLeft w:val="480"/>
          <w:marRight w:val="0"/>
          <w:marTop w:val="0"/>
          <w:marBottom w:val="0"/>
          <w:divBdr>
            <w:top w:val="none" w:sz="0" w:space="0" w:color="auto"/>
            <w:left w:val="none" w:sz="0" w:space="0" w:color="auto"/>
            <w:bottom w:val="none" w:sz="0" w:space="0" w:color="auto"/>
            <w:right w:val="none" w:sz="0" w:space="0" w:color="auto"/>
          </w:divBdr>
        </w:div>
        <w:div w:id="579601657">
          <w:marLeft w:val="480"/>
          <w:marRight w:val="0"/>
          <w:marTop w:val="0"/>
          <w:marBottom w:val="0"/>
          <w:divBdr>
            <w:top w:val="none" w:sz="0" w:space="0" w:color="auto"/>
            <w:left w:val="none" w:sz="0" w:space="0" w:color="auto"/>
            <w:bottom w:val="none" w:sz="0" w:space="0" w:color="auto"/>
            <w:right w:val="none" w:sz="0" w:space="0" w:color="auto"/>
          </w:divBdr>
        </w:div>
        <w:div w:id="1083574242">
          <w:marLeft w:val="480"/>
          <w:marRight w:val="0"/>
          <w:marTop w:val="0"/>
          <w:marBottom w:val="0"/>
          <w:divBdr>
            <w:top w:val="none" w:sz="0" w:space="0" w:color="auto"/>
            <w:left w:val="none" w:sz="0" w:space="0" w:color="auto"/>
            <w:bottom w:val="none" w:sz="0" w:space="0" w:color="auto"/>
            <w:right w:val="none" w:sz="0" w:space="0" w:color="auto"/>
          </w:divBdr>
        </w:div>
        <w:div w:id="1783960419">
          <w:marLeft w:val="480"/>
          <w:marRight w:val="0"/>
          <w:marTop w:val="0"/>
          <w:marBottom w:val="0"/>
          <w:divBdr>
            <w:top w:val="none" w:sz="0" w:space="0" w:color="auto"/>
            <w:left w:val="none" w:sz="0" w:space="0" w:color="auto"/>
            <w:bottom w:val="none" w:sz="0" w:space="0" w:color="auto"/>
            <w:right w:val="none" w:sz="0" w:space="0" w:color="auto"/>
          </w:divBdr>
        </w:div>
        <w:div w:id="1223637576">
          <w:marLeft w:val="480"/>
          <w:marRight w:val="0"/>
          <w:marTop w:val="0"/>
          <w:marBottom w:val="0"/>
          <w:divBdr>
            <w:top w:val="none" w:sz="0" w:space="0" w:color="auto"/>
            <w:left w:val="none" w:sz="0" w:space="0" w:color="auto"/>
            <w:bottom w:val="none" w:sz="0" w:space="0" w:color="auto"/>
            <w:right w:val="none" w:sz="0" w:space="0" w:color="auto"/>
          </w:divBdr>
        </w:div>
        <w:div w:id="143863727">
          <w:marLeft w:val="480"/>
          <w:marRight w:val="0"/>
          <w:marTop w:val="0"/>
          <w:marBottom w:val="0"/>
          <w:divBdr>
            <w:top w:val="none" w:sz="0" w:space="0" w:color="auto"/>
            <w:left w:val="none" w:sz="0" w:space="0" w:color="auto"/>
            <w:bottom w:val="none" w:sz="0" w:space="0" w:color="auto"/>
            <w:right w:val="none" w:sz="0" w:space="0" w:color="auto"/>
          </w:divBdr>
        </w:div>
        <w:div w:id="1360545963">
          <w:marLeft w:val="480"/>
          <w:marRight w:val="0"/>
          <w:marTop w:val="0"/>
          <w:marBottom w:val="0"/>
          <w:divBdr>
            <w:top w:val="none" w:sz="0" w:space="0" w:color="auto"/>
            <w:left w:val="none" w:sz="0" w:space="0" w:color="auto"/>
            <w:bottom w:val="none" w:sz="0" w:space="0" w:color="auto"/>
            <w:right w:val="none" w:sz="0" w:space="0" w:color="auto"/>
          </w:divBdr>
        </w:div>
        <w:div w:id="1894655867">
          <w:marLeft w:val="480"/>
          <w:marRight w:val="0"/>
          <w:marTop w:val="0"/>
          <w:marBottom w:val="0"/>
          <w:divBdr>
            <w:top w:val="none" w:sz="0" w:space="0" w:color="auto"/>
            <w:left w:val="none" w:sz="0" w:space="0" w:color="auto"/>
            <w:bottom w:val="none" w:sz="0" w:space="0" w:color="auto"/>
            <w:right w:val="none" w:sz="0" w:space="0" w:color="auto"/>
          </w:divBdr>
        </w:div>
        <w:div w:id="987169567">
          <w:marLeft w:val="480"/>
          <w:marRight w:val="0"/>
          <w:marTop w:val="0"/>
          <w:marBottom w:val="0"/>
          <w:divBdr>
            <w:top w:val="none" w:sz="0" w:space="0" w:color="auto"/>
            <w:left w:val="none" w:sz="0" w:space="0" w:color="auto"/>
            <w:bottom w:val="none" w:sz="0" w:space="0" w:color="auto"/>
            <w:right w:val="none" w:sz="0" w:space="0" w:color="auto"/>
          </w:divBdr>
        </w:div>
        <w:div w:id="843209394">
          <w:marLeft w:val="480"/>
          <w:marRight w:val="0"/>
          <w:marTop w:val="0"/>
          <w:marBottom w:val="0"/>
          <w:divBdr>
            <w:top w:val="none" w:sz="0" w:space="0" w:color="auto"/>
            <w:left w:val="none" w:sz="0" w:space="0" w:color="auto"/>
            <w:bottom w:val="none" w:sz="0" w:space="0" w:color="auto"/>
            <w:right w:val="none" w:sz="0" w:space="0" w:color="auto"/>
          </w:divBdr>
        </w:div>
        <w:div w:id="164712842">
          <w:marLeft w:val="480"/>
          <w:marRight w:val="0"/>
          <w:marTop w:val="0"/>
          <w:marBottom w:val="0"/>
          <w:divBdr>
            <w:top w:val="none" w:sz="0" w:space="0" w:color="auto"/>
            <w:left w:val="none" w:sz="0" w:space="0" w:color="auto"/>
            <w:bottom w:val="none" w:sz="0" w:space="0" w:color="auto"/>
            <w:right w:val="none" w:sz="0" w:space="0" w:color="auto"/>
          </w:divBdr>
        </w:div>
        <w:div w:id="1079671003">
          <w:marLeft w:val="480"/>
          <w:marRight w:val="0"/>
          <w:marTop w:val="0"/>
          <w:marBottom w:val="0"/>
          <w:divBdr>
            <w:top w:val="none" w:sz="0" w:space="0" w:color="auto"/>
            <w:left w:val="none" w:sz="0" w:space="0" w:color="auto"/>
            <w:bottom w:val="none" w:sz="0" w:space="0" w:color="auto"/>
            <w:right w:val="none" w:sz="0" w:space="0" w:color="auto"/>
          </w:divBdr>
        </w:div>
        <w:div w:id="548683887">
          <w:marLeft w:val="480"/>
          <w:marRight w:val="0"/>
          <w:marTop w:val="0"/>
          <w:marBottom w:val="0"/>
          <w:divBdr>
            <w:top w:val="none" w:sz="0" w:space="0" w:color="auto"/>
            <w:left w:val="none" w:sz="0" w:space="0" w:color="auto"/>
            <w:bottom w:val="none" w:sz="0" w:space="0" w:color="auto"/>
            <w:right w:val="none" w:sz="0" w:space="0" w:color="auto"/>
          </w:divBdr>
        </w:div>
        <w:div w:id="2000839564">
          <w:marLeft w:val="480"/>
          <w:marRight w:val="0"/>
          <w:marTop w:val="0"/>
          <w:marBottom w:val="0"/>
          <w:divBdr>
            <w:top w:val="none" w:sz="0" w:space="0" w:color="auto"/>
            <w:left w:val="none" w:sz="0" w:space="0" w:color="auto"/>
            <w:bottom w:val="none" w:sz="0" w:space="0" w:color="auto"/>
            <w:right w:val="none" w:sz="0" w:space="0" w:color="auto"/>
          </w:divBdr>
        </w:div>
        <w:div w:id="395855858">
          <w:marLeft w:val="480"/>
          <w:marRight w:val="0"/>
          <w:marTop w:val="0"/>
          <w:marBottom w:val="0"/>
          <w:divBdr>
            <w:top w:val="none" w:sz="0" w:space="0" w:color="auto"/>
            <w:left w:val="none" w:sz="0" w:space="0" w:color="auto"/>
            <w:bottom w:val="none" w:sz="0" w:space="0" w:color="auto"/>
            <w:right w:val="none" w:sz="0" w:space="0" w:color="auto"/>
          </w:divBdr>
        </w:div>
        <w:div w:id="565918039">
          <w:marLeft w:val="480"/>
          <w:marRight w:val="0"/>
          <w:marTop w:val="0"/>
          <w:marBottom w:val="0"/>
          <w:divBdr>
            <w:top w:val="none" w:sz="0" w:space="0" w:color="auto"/>
            <w:left w:val="none" w:sz="0" w:space="0" w:color="auto"/>
            <w:bottom w:val="none" w:sz="0" w:space="0" w:color="auto"/>
            <w:right w:val="none" w:sz="0" w:space="0" w:color="auto"/>
          </w:divBdr>
        </w:div>
        <w:div w:id="1362709305">
          <w:marLeft w:val="480"/>
          <w:marRight w:val="0"/>
          <w:marTop w:val="0"/>
          <w:marBottom w:val="0"/>
          <w:divBdr>
            <w:top w:val="none" w:sz="0" w:space="0" w:color="auto"/>
            <w:left w:val="none" w:sz="0" w:space="0" w:color="auto"/>
            <w:bottom w:val="none" w:sz="0" w:space="0" w:color="auto"/>
            <w:right w:val="none" w:sz="0" w:space="0" w:color="auto"/>
          </w:divBdr>
        </w:div>
        <w:div w:id="1848905173">
          <w:marLeft w:val="480"/>
          <w:marRight w:val="0"/>
          <w:marTop w:val="0"/>
          <w:marBottom w:val="0"/>
          <w:divBdr>
            <w:top w:val="none" w:sz="0" w:space="0" w:color="auto"/>
            <w:left w:val="none" w:sz="0" w:space="0" w:color="auto"/>
            <w:bottom w:val="none" w:sz="0" w:space="0" w:color="auto"/>
            <w:right w:val="none" w:sz="0" w:space="0" w:color="auto"/>
          </w:divBdr>
        </w:div>
        <w:div w:id="685516821">
          <w:marLeft w:val="480"/>
          <w:marRight w:val="0"/>
          <w:marTop w:val="0"/>
          <w:marBottom w:val="0"/>
          <w:divBdr>
            <w:top w:val="none" w:sz="0" w:space="0" w:color="auto"/>
            <w:left w:val="none" w:sz="0" w:space="0" w:color="auto"/>
            <w:bottom w:val="none" w:sz="0" w:space="0" w:color="auto"/>
            <w:right w:val="none" w:sz="0" w:space="0" w:color="auto"/>
          </w:divBdr>
        </w:div>
      </w:divsChild>
    </w:div>
    <w:div w:id="1115174780">
      <w:bodyDiv w:val="1"/>
      <w:marLeft w:val="0"/>
      <w:marRight w:val="0"/>
      <w:marTop w:val="0"/>
      <w:marBottom w:val="0"/>
      <w:divBdr>
        <w:top w:val="none" w:sz="0" w:space="0" w:color="auto"/>
        <w:left w:val="none" w:sz="0" w:space="0" w:color="auto"/>
        <w:bottom w:val="none" w:sz="0" w:space="0" w:color="auto"/>
        <w:right w:val="none" w:sz="0" w:space="0" w:color="auto"/>
      </w:divBdr>
    </w:div>
    <w:div w:id="1118063994">
      <w:bodyDiv w:val="1"/>
      <w:marLeft w:val="0"/>
      <w:marRight w:val="0"/>
      <w:marTop w:val="0"/>
      <w:marBottom w:val="0"/>
      <w:divBdr>
        <w:top w:val="none" w:sz="0" w:space="0" w:color="auto"/>
        <w:left w:val="none" w:sz="0" w:space="0" w:color="auto"/>
        <w:bottom w:val="none" w:sz="0" w:space="0" w:color="auto"/>
        <w:right w:val="none" w:sz="0" w:space="0" w:color="auto"/>
      </w:divBdr>
    </w:div>
    <w:div w:id="1118373754">
      <w:bodyDiv w:val="1"/>
      <w:marLeft w:val="0"/>
      <w:marRight w:val="0"/>
      <w:marTop w:val="0"/>
      <w:marBottom w:val="0"/>
      <w:divBdr>
        <w:top w:val="none" w:sz="0" w:space="0" w:color="auto"/>
        <w:left w:val="none" w:sz="0" w:space="0" w:color="auto"/>
        <w:bottom w:val="none" w:sz="0" w:space="0" w:color="auto"/>
        <w:right w:val="none" w:sz="0" w:space="0" w:color="auto"/>
      </w:divBdr>
    </w:div>
    <w:div w:id="1118641926">
      <w:bodyDiv w:val="1"/>
      <w:marLeft w:val="0"/>
      <w:marRight w:val="0"/>
      <w:marTop w:val="0"/>
      <w:marBottom w:val="0"/>
      <w:divBdr>
        <w:top w:val="none" w:sz="0" w:space="0" w:color="auto"/>
        <w:left w:val="none" w:sz="0" w:space="0" w:color="auto"/>
        <w:bottom w:val="none" w:sz="0" w:space="0" w:color="auto"/>
        <w:right w:val="none" w:sz="0" w:space="0" w:color="auto"/>
      </w:divBdr>
    </w:div>
    <w:div w:id="1119690236">
      <w:bodyDiv w:val="1"/>
      <w:marLeft w:val="0"/>
      <w:marRight w:val="0"/>
      <w:marTop w:val="0"/>
      <w:marBottom w:val="0"/>
      <w:divBdr>
        <w:top w:val="none" w:sz="0" w:space="0" w:color="auto"/>
        <w:left w:val="none" w:sz="0" w:space="0" w:color="auto"/>
        <w:bottom w:val="none" w:sz="0" w:space="0" w:color="auto"/>
        <w:right w:val="none" w:sz="0" w:space="0" w:color="auto"/>
      </w:divBdr>
    </w:div>
    <w:div w:id="1119832210">
      <w:bodyDiv w:val="1"/>
      <w:marLeft w:val="0"/>
      <w:marRight w:val="0"/>
      <w:marTop w:val="0"/>
      <w:marBottom w:val="0"/>
      <w:divBdr>
        <w:top w:val="none" w:sz="0" w:space="0" w:color="auto"/>
        <w:left w:val="none" w:sz="0" w:space="0" w:color="auto"/>
        <w:bottom w:val="none" w:sz="0" w:space="0" w:color="auto"/>
        <w:right w:val="none" w:sz="0" w:space="0" w:color="auto"/>
      </w:divBdr>
      <w:divsChild>
        <w:div w:id="1252854042">
          <w:marLeft w:val="480"/>
          <w:marRight w:val="0"/>
          <w:marTop w:val="0"/>
          <w:marBottom w:val="0"/>
          <w:divBdr>
            <w:top w:val="none" w:sz="0" w:space="0" w:color="auto"/>
            <w:left w:val="none" w:sz="0" w:space="0" w:color="auto"/>
            <w:bottom w:val="none" w:sz="0" w:space="0" w:color="auto"/>
            <w:right w:val="none" w:sz="0" w:space="0" w:color="auto"/>
          </w:divBdr>
        </w:div>
        <w:div w:id="1017081855">
          <w:marLeft w:val="480"/>
          <w:marRight w:val="0"/>
          <w:marTop w:val="0"/>
          <w:marBottom w:val="0"/>
          <w:divBdr>
            <w:top w:val="none" w:sz="0" w:space="0" w:color="auto"/>
            <w:left w:val="none" w:sz="0" w:space="0" w:color="auto"/>
            <w:bottom w:val="none" w:sz="0" w:space="0" w:color="auto"/>
            <w:right w:val="none" w:sz="0" w:space="0" w:color="auto"/>
          </w:divBdr>
        </w:div>
        <w:div w:id="893155633">
          <w:marLeft w:val="480"/>
          <w:marRight w:val="0"/>
          <w:marTop w:val="0"/>
          <w:marBottom w:val="0"/>
          <w:divBdr>
            <w:top w:val="none" w:sz="0" w:space="0" w:color="auto"/>
            <w:left w:val="none" w:sz="0" w:space="0" w:color="auto"/>
            <w:bottom w:val="none" w:sz="0" w:space="0" w:color="auto"/>
            <w:right w:val="none" w:sz="0" w:space="0" w:color="auto"/>
          </w:divBdr>
        </w:div>
        <w:div w:id="1991208558">
          <w:marLeft w:val="480"/>
          <w:marRight w:val="0"/>
          <w:marTop w:val="0"/>
          <w:marBottom w:val="0"/>
          <w:divBdr>
            <w:top w:val="none" w:sz="0" w:space="0" w:color="auto"/>
            <w:left w:val="none" w:sz="0" w:space="0" w:color="auto"/>
            <w:bottom w:val="none" w:sz="0" w:space="0" w:color="auto"/>
            <w:right w:val="none" w:sz="0" w:space="0" w:color="auto"/>
          </w:divBdr>
        </w:div>
        <w:div w:id="182012520">
          <w:marLeft w:val="480"/>
          <w:marRight w:val="0"/>
          <w:marTop w:val="0"/>
          <w:marBottom w:val="0"/>
          <w:divBdr>
            <w:top w:val="none" w:sz="0" w:space="0" w:color="auto"/>
            <w:left w:val="none" w:sz="0" w:space="0" w:color="auto"/>
            <w:bottom w:val="none" w:sz="0" w:space="0" w:color="auto"/>
            <w:right w:val="none" w:sz="0" w:space="0" w:color="auto"/>
          </w:divBdr>
        </w:div>
        <w:div w:id="593326510">
          <w:marLeft w:val="480"/>
          <w:marRight w:val="0"/>
          <w:marTop w:val="0"/>
          <w:marBottom w:val="0"/>
          <w:divBdr>
            <w:top w:val="none" w:sz="0" w:space="0" w:color="auto"/>
            <w:left w:val="none" w:sz="0" w:space="0" w:color="auto"/>
            <w:bottom w:val="none" w:sz="0" w:space="0" w:color="auto"/>
            <w:right w:val="none" w:sz="0" w:space="0" w:color="auto"/>
          </w:divBdr>
        </w:div>
        <w:div w:id="1105685495">
          <w:marLeft w:val="480"/>
          <w:marRight w:val="0"/>
          <w:marTop w:val="0"/>
          <w:marBottom w:val="0"/>
          <w:divBdr>
            <w:top w:val="none" w:sz="0" w:space="0" w:color="auto"/>
            <w:left w:val="none" w:sz="0" w:space="0" w:color="auto"/>
            <w:bottom w:val="none" w:sz="0" w:space="0" w:color="auto"/>
            <w:right w:val="none" w:sz="0" w:space="0" w:color="auto"/>
          </w:divBdr>
        </w:div>
        <w:div w:id="159783751">
          <w:marLeft w:val="480"/>
          <w:marRight w:val="0"/>
          <w:marTop w:val="0"/>
          <w:marBottom w:val="0"/>
          <w:divBdr>
            <w:top w:val="none" w:sz="0" w:space="0" w:color="auto"/>
            <w:left w:val="none" w:sz="0" w:space="0" w:color="auto"/>
            <w:bottom w:val="none" w:sz="0" w:space="0" w:color="auto"/>
            <w:right w:val="none" w:sz="0" w:space="0" w:color="auto"/>
          </w:divBdr>
        </w:div>
        <w:div w:id="336660097">
          <w:marLeft w:val="480"/>
          <w:marRight w:val="0"/>
          <w:marTop w:val="0"/>
          <w:marBottom w:val="0"/>
          <w:divBdr>
            <w:top w:val="none" w:sz="0" w:space="0" w:color="auto"/>
            <w:left w:val="none" w:sz="0" w:space="0" w:color="auto"/>
            <w:bottom w:val="none" w:sz="0" w:space="0" w:color="auto"/>
            <w:right w:val="none" w:sz="0" w:space="0" w:color="auto"/>
          </w:divBdr>
        </w:div>
        <w:div w:id="501965959">
          <w:marLeft w:val="480"/>
          <w:marRight w:val="0"/>
          <w:marTop w:val="0"/>
          <w:marBottom w:val="0"/>
          <w:divBdr>
            <w:top w:val="none" w:sz="0" w:space="0" w:color="auto"/>
            <w:left w:val="none" w:sz="0" w:space="0" w:color="auto"/>
            <w:bottom w:val="none" w:sz="0" w:space="0" w:color="auto"/>
            <w:right w:val="none" w:sz="0" w:space="0" w:color="auto"/>
          </w:divBdr>
        </w:div>
        <w:div w:id="932857147">
          <w:marLeft w:val="480"/>
          <w:marRight w:val="0"/>
          <w:marTop w:val="0"/>
          <w:marBottom w:val="0"/>
          <w:divBdr>
            <w:top w:val="none" w:sz="0" w:space="0" w:color="auto"/>
            <w:left w:val="none" w:sz="0" w:space="0" w:color="auto"/>
            <w:bottom w:val="none" w:sz="0" w:space="0" w:color="auto"/>
            <w:right w:val="none" w:sz="0" w:space="0" w:color="auto"/>
          </w:divBdr>
        </w:div>
        <w:div w:id="393551411">
          <w:marLeft w:val="480"/>
          <w:marRight w:val="0"/>
          <w:marTop w:val="0"/>
          <w:marBottom w:val="0"/>
          <w:divBdr>
            <w:top w:val="none" w:sz="0" w:space="0" w:color="auto"/>
            <w:left w:val="none" w:sz="0" w:space="0" w:color="auto"/>
            <w:bottom w:val="none" w:sz="0" w:space="0" w:color="auto"/>
            <w:right w:val="none" w:sz="0" w:space="0" w:color="auto"/>
          </w:divBdr>
        </w:div>
        <w:div w:id="340934631">
          <w:marLeft w:val="480"/>
          <w:marRight w:val="0"/>
          <w:marTop w:val="0"/>
          <w:marBottom w:val="0"/>
          <w:divBdr>
            <w:top w:val="none" w:sz="0" w:space="0" w:color="auto"/>
            <w:left w:val="none" w:sz="0" w:space="0" w:color="auto"/>
            <w:bottom w:val="none" w:sz="0" w:space="0" w:color="auto"/>
            <w:right w:val="none" w:sz="0" w:space="0" w:color="auto"/>
          </w:divBdr>
        </w:div>
        <w:div w:id="564217157">
          <w:marLeft w:val="480"/>
          <w:marRight w:val="0"/>
          <w:marTop w:val="0"/>
          <w:marBottom w:val="0"/>
          <w:divBdr>
            <w:top w:val="none" w:sz="0" w:space="0" w:color="auto"/>
            <w:left w:val="none" w:sz="0" w:space="0" w:color="auto"/>
            <w:bottom w:val="none" w:sz="0" w:space="0" w:color="auto"/>
            <w:right w:val="none" w:sz="0" w:space="0" w:color="auto"/>
          </w:divBdr>
        </w:div>
        <w:div w:id="18747697">
          <w:marLeft w:val="480"/>
          <w:marRight w:val="0"/>
          <w:marTop w:val="0"/>
          <w:marBottom w:val="0"/>
          <w:divBdr>
            <w:top w:val="none" w:sz="0" w:space="0" w:color="auto"/>
            <w:left w:val="none" w:sz="0" w:space="0" w:color="auto"/>
            <w:bottom w:val="none" w:sz="0" w:space="0" w:color="auto"/>
            <w:right w:val="none" w:sz="0" w:space="0" w:color="auto"/>
          </w:divBdr>
        </w:div>
        <w:div w:id="384332189">
          <w:marLeft w:val="480"/>
          <w:marRight w:val="0"/>
          <w:marTop w:val="0"/>
          <w:marBottom w:val="0"/>
          <w:divBdr>
            <w:top w:val="none" w:sz="0" w:space="0" w:color="auto"/>
            <w:left w:val="none" w:sz="0" w:space="0" w:color="auto"/>
            <w:bottom w:val="none" w:sz="0" w:space="0" w:color="auto"/>
            <w:right w:val="none" w:sz="0" w:space="0" w:color="auto"/>
          </w:divBdr>
        </w:div>
        <w:div w:id="1207985915">
          <w:marLeft w:val="480"/>
          <w:marRight w:val="0"/>
          <w:marTop w:val="0"/>
          <w:marBottom w:val="0"/>
          <w:divBdr>
            <w:top w:val="none" w:sz="0" w:space="0" w:color="auto"/>
            <w:left w:val="none" w:sz="0" w:space="0" w:color="auto"/>
            <w:bottom w:val="none" w:sz="0" w:space="0" w:color="auto"/>
            <w:right w:val="none" w:sz="0" w:space="0" w:color="auto"/>
          </w:divBdr>
        </w:div>
        <w:div w:id="1684044358">
          <w:marLeft w:val="480"/>
          <w:marRight w:val="0"/>
          <w:marTop w:val="0"/>
          <w:marBottom w:val="0"/>
          <w:divBdr>
            <w:top w:val="none" w:sz="0" w:space="0" w:color="auto"/>
            <w:left w:val="none" w:sz="0" w:space="0" w:color="auto"/>
            <w:bottom w:val="none" w:sz="0" w:space="0" w:color="auto"/>
            <w:right w:val="none" w:sz="0" w:space="0" w:color="auto"/>
          </w:divBdr>
        </w:div>
        <w:div w:id="1878203853">
          <w:marLeft w:val="480"/>
          <w:marRight w:val="0"/>
          <w:marTop w:val="0"/>
          <w:marBottom w:val="0"/>
          <w:divBdr>
            <w:top w:val="none" w:sz="0" w:space="0" w:color="auto"/>
            <w:left w:val="none" w:sz="0" w:space="0" w:color="auto"/>
            <w:bottom w:val="none" w:sz="0" w:space="0" w:color="auto"/>
            <w:right w:val="none" w:sz="0" w:space="0" w:color="auto"/>
          </w:divBdr>
        </w:div>
        <w:div w:id="1532181105">
          <w:marLeft w:val="480"/>
          <w:marRight w:val="0"/>
          <w:marTop w:val="0"/>
          <w:marBottom w:val="0"/>
          <w:divBdr>
            <w:top w:val="none" w:sz="0" w:space="0" w:color="auto"/>
            <w:left w:val="none" w:sz="0" w:space="0" w:color="auto"/>
            <w:bottom w:val="none" w:sz="0" w:space="0" w:color="auto"/>
            <w:right w:val="none" w:sz="0" w:space="0" w:color="auto"/>
          </w:divBdr>
        </w:div>
        <w:div w:id="177356832">
          <w:marLeft w:val="480"/>
          <w:marRight w:val="0"/>
          <w:marTop w:val="0"/>
          <w:marBottom w:val="0"/>
          <w:divBdr>
            <w:top w:val="none" w:sz="0" w:space="0" w:color="auto"/>
            <w:left w:val="none" w:sz="0" w:space="0" w:color="auto"/>
            <w:bottom w:val="none" w:sz="0" w:space="0" w:color="auto"/>
            <w:right w:val="none" w:sz="0" w:space="0" w:color="auto"/>
          </w:divBdr>
        </w:div>
        <w:div w:id="390541370">
          <w:marLeft w:val="480"/>
          <w:marRight w:val="0"/>
          <w:marTop w:val="0"/>
          <w:marBottom w:val="0"/>
          <w:divBdr>
            <w:top w:val="none" w:sz="0" w:space="0" w:color="auto"/>
            <w:left w:val="none" w:sz="0" w:space="0" w:color="auto"/>
            <w:bottom w:val="none" w:sz="0" w:space="0" w:color="auto"/>
            <w:right w:val="none" w:sz="0" w:space="0" w:color="auto"/>
          </w:divBdr>
        </w:div>
        <w:div w:id="673579583">
          <w:marLeft w:val="480"/>
          <w:marRight w:val="0"/>
          <w:marTop w:val="0"/>
          <w:marBottom w:val="0"/>
          <w:divBdr>
            <w:top w:val="none" w:sz="0" w:space="0" w:color="auto"/>
            <w:left w:val="none" w:sz="0" w:space="0" w:color="auto"/>
            <w:bottom w:val="none" w:sz="0" w:space="0" w:color="auto"/>
            <w:right w:val="none" w:sz="0" w:space="0" w:color="auto"/>
          </w:divBdr>
        </w:div>
        <w:div w:id="745228539">
          <w:marLeft w:val="480"/>
          <w:marRight w:val="0"/>
          <w:marTop w:val="0"/>
          <w:marBottom w:val="0"/>
          <w:divBdr>
            <w:top w:val="none" w:sz="0" w:space="0" w:color="auto"/>
            <w:left w:val="none" w:sz="0" w:space="0" w:color="auto"/>
            <w:bottom w:val="none" w:sz="0" w:space="0" w:color="auto"/>
            <w:right w:val="none" w:sz="0" w:space="0" w:color="auto"/>
          </w:divBdr>
        </w:div>
        <w:div w:id="1738672299">
          <w:marLeft w:val="480"/>
          <w:marRight w:val="0"/>
          <w:marTop w:val="0"/>
          <w:marBottom w:val="0"/>
          <w:divBdr>
            <w:top w:val="none" w:sz="0" w:space="0" w:color="auto"/>
            <w:left w:val="none" w:sz="0" w:space="0" w:color="auto"/>
            <w:bottom w:val="none" w:sz="0" w:space="0" w:color="auto"/>
            <w:right w:val="none" w:sz="0" w:space="0" w:color="auto"/>
          </w:divBdr>
        </w:div>
        <w:div w:id="438137034">
          <w:marLeft w:val="480"/>
          <w:marRight w:val="0"/>
          <w:marTop w:val="0"/>
          <w:marBottom w:val="0"/>
          <w:divBdr>
            <w:top w:val="none" w:sz="0" w:space="0" w:color="auto"/>
            <w:left w:val="none" w:sz="0" w:space="0" w:color="auto"/>
            <w:bottom w:val="none" w:sz="0" w:space="0" w:color="auto"/>
            <w:right w:val="none" w:sz="0" w:space="0" w:color="auto"/>
          </w:divBdr>
        </w:div>
        <w:div w:id="479658311">
          <w:marLeft w:val="480"/>
          <w:marRight w:val="0"/>
          <w:marTop w:val="0"/>
          <w:marBottom w:val="0"/>
          <w:divBdr>
            <w:top w:val="none" w:sz="0" w:space="0" w:color="auto"/>
            <w:left w:val="none" w:sz="0" w:space="0" w:color="auto"/>
            <w:bottom w:val="none" w:sz="0" w:space="0" w:color="auto"/>
            <w:right w:val="none" w:sz="0" w:space="0" w:color="auto"/>
          </w:divBdr>
        </w:div>
        <w:div w:id="176891573">
          <w:marLeft w:val="480"/>
          <w:marRight w:val="0"/>
          <w:marTop w:val="0"/>
          <w:marBottom w:val="0"/>
          <w:divBdr>
            <w:top w:val="none" w:sz="0" w:space="0" w:color="auto"/>
            <w:left w:val="none" w:sz="0" w:space="0" w:color="auto"/>
            <w:bottom w:val="none" w:sz="0" w:space="0" w:color="auto"/>
            <w:right w:val="none" w:sz="0" w:space="0" w:color="auto"/>
          </w:divBdr>
        </w:div>
        <w:div w:id="288708735">
          <w:marLeft w:val="480"/>
          <w:marRight w:val="0"/>
          <w:marTop w:val="0"/>
          <w:marBottom w:val="0"/>
          <w:divBdr>
            <w:top w:val="none" w:sz="0" w:space="0" w:color="auto"/>
            <w:left w:val="none" w:sz="0" w:space="0" w:color="auto"/>
            <w:bottom w:val="none" w:sz="0" w:space="0" w:color="auto"/>
            <w:right w:val="none" w:sz="0" w:space="0" w:color="auto"/>
          </w:divBdr>
        </w:div>
        <w:div w:id="315232269">
          <w:marLeft w:val="480"/>
          <w:marRight w:val="0"/>
          <w:marTop w:val="0"/>
          <w:marBottom w:val="0"/>
          <w:divBdr>
            <w:top w:val="none" w:sz="0" w:space="0" w:color="auto"/>
            <w:left w:val="none" w:sz="0" w:space="0" w:color="auto"/>
            <w:bottom w:val="none" w:sz="0" w:space="0" w:color="auto"/>
            <w:right w:val="none" w:sz="0" w:space="0" w:color="auto"/>
          </w:divBdr>
        </w:div>
        <w:div w:id="1089086395">
          <w:marLeft w:val="480"/>
          <w:marRight w:val="0"/>
          <w:marTop w:val="0"/>
          <w:marBottom w:val="0"/>
          <w:divBdr>
            <w:top w:val="none" w:sz="0" w:space="0" w:color="auto"/>
            <w:left w:val="none" w:sz="0" w:space="0" w:color="auto"/>
            <w:bottom w:val="none" w:sz="0" w:space="0" w:color="auto"/>
            <w:right w:val="none" w:sz="0" w:space="0" w:color="auto"/>
          </w:divBdr>
        </w:div>
        <w:div w:id="1322655772">
          <w:marLeft w:val="480"/>
          <w:marRight w:val="0"/>
          <w:marTop w:val="0"/>
          <w:marBottom w:val="0"/>
          <w:divBdr>
            <w:top w:val="none" w:sz="0" w:space="0" w:color="auto"/>
            <w:left w:val="none" w:sz="0" w:space="0" w:color="auto"/>
            <w:bottom w:val="none" w:sz="0" w:space="0" w:color="auto"/>
            <w:right w:val="none" w:sz="0" w:space="0" w:color="auto"/>
          </w:divBdr>
        </w:div>
        <w:div w:id="1397976568">
          <w:marLeft w:val="480"/>
          <w:marRight w:val="0"/>
          <w:marTop w:val="0"/>
          <w:marBottom w:val="0"/>
          <w:divBdr>
            <w:top w:val="none" w:sz="0" w:space="0" w:color="auto"/>
            <w:left w:val="none" w:sz="0" w:space="0" w:color="auto"/>
            <w:bottom w:val="none" w:sz="0" w:space="0" w:color="auto"/>
            <w:right w:val="none" w:sz="0" w:space="0" w:color="auto"/>
          </w:divBdr>
        </w:div>
        <w:div w:id="2076780891">
          <w:marLeft w:val="480"/>
          <w:marRight w:val="0"/>
          <w:marTop w:val="0"/>
          <w:marBottom w:val="0"/>
          <w:divBdr>
            <w:top w:val="none" w:sz="0" w:space="0" w:color="auto"/>
            <w:left w:val="none" w:sz="0" w:space="0" w:color="auto"/>
            <w:bottom w:val="none" w:sz="0" w:space="0" w:color="auto"/>
            <w:right w:val="none" w:sz="0" w:space="0" w:color="auto"/>
          </w:divBdr>
        </w:div>
        <w:div w:id="665280033">
          <w:marLeft w:val="480"/>
          <w:marRight w:val="0"/>
          <w:marTop w:val="0"/>
          <w:marBottom w:val="0"/>
          <w:divBdr>
            <w:top w:val="none" w:sz="0" w:space="0" w:color="auto"/>
            <w:left w:val="none" w:sz="0" w:space="0" w:color="auto"/>
            <w:bottom w:val="none" w:sz="0" w:space="0" w:color="auto"/>
            <w:right w:val="none" w:sz="0" w:space="0" w:color="auto"/>
          </w:divBdr>
        </w:div>
        <w:div w:id="693463438">
          <w:marLeft w:val="480"/>
          <w:marRight w:val="0"/>
          <w:marTop w:val="0"/>
          <w:marBottom w:val="0"/>
          <w:divBdr>
            <w:top w:val="none" w:sz="0" w:space="0" w:color="auto"/>
            <w:left w:val="none" w:sz="0" w:space="0" w:color="auto"/>
            <w:bottom w:val="none" w:sz="0" w:space="0" w:color="auto"/>
            <w:right w:val="none" w:sz="0" w:space="0" w:color="auto"/>
          </w:divBdr>
        </w:div>
        <w:div w:id="580801160">
          <w:marLeft w:val="480"/>
          <w:marRight w:val="0"/>
          <w:marTop w:val="0"/>
          <w:marBottom w:val="0"/>
          <w:divBdr>
            <w:top w:val="none" w:sz="0" w:space="0" w:color="auto"/>
            <w:left w:val="none" w:sz="0" w:space="0" w:color="auto"/>
            <w:bottom w:val="none" w:sz="0" w:space="0" w:color="auto"/>
            <w:right w:val="none" w:sz="0" w:space="0" w:color="auto"/>
          </w:divBdr>
        </w:div>
        <w:div w:id="1021129007">
          <w:marLeft w:val="480"/>
          <w:marRight w:val="0"/>
          <w:marTop w:val="0"/>
          <w:marBottom w:val="0"/>
          <w:divBdr>
            <w:top w:val="none" w:sz="0" w:space="0" w:color="auto"/>
            <w:left w:val="none" w:sz="0" w:space="0" w:color="auto"/>
            <w:bottom w:val="none" w:sz="0" w:space="0" w:color="auto"/>
            <w:right w:val="none" w:sz="0" w:space="0" w:color="auto"/>
          </w:divBdr>
        </w:div>
        <w:div w:id="2050253562">
          <w:marLeft w:val="480"/>
          <w:marRight w:val="0"/>
          <w:marTop w:val="0"/>
          <w:marBottom w:val="0"/>
          <w:divBdr>
            <w:top w:val="none" w:sz="0" w:space="0" w:color="auto"/>
            <w:left w:val="none" w:sz="0" w:space="0" w:color="auto"/>
            <w:bottom w:val="none" w:sz="0" w:space="0" w:color="auto"/>
            <w:right w:val="none" w:sz="0" w:space="0" w:color="auto"/>
          </w:divBdr>
        </w:div>
        <w:div w:id="1008295531">
          <w:marLeft w:val="480"/>
          <w:marRight w:val="0"/>
          <w:marTop w:val="0"/>
          <w:marBottom w:val="0"/>
          <w:divBdr>
            <w:top w:val="none" w:sz="0" w:space="0" w:color="auto"/>
            <w:left w:val="none" w:sz="0" w:space="0" w:color="auto"/>
            <w:bottom w:val="none" w:sz="0" w:space="0" w:color="auto"/>
            <w:right w:val="none" w:sz="0" w:space="0" w:color="auto"/>
          </w:divBdr>
        </w:div>
        <w:div w:id="1430657662">
          <w:marLeft w:val="480"/>
          <w:marRight w:val="0"/>
          <w:marTop w:val="0"/>
          <w:marBottom w:val="0"/>
          <w:divBdr>
            <w:top w:val="none" w:sz="0" w:space="0" w:color="auto"/>
            <w:left w:val="none" w:sz="0" w:space="0" w:color="auto"/>
            <w:bottom w:val="none" w:sz="0" w:space="0" w:color="auto"/>
            <w:right w:val="none" w:sz="0" w:space="0" w:color="auto"/>
          </w:divBdr>
        </w:div>
        <w:div w:id="1946304578">
          <w:marLeft w:val="480"/>
          <w:marRight w:val="0"/>
          <w:marTop w:val="0"/>
          <w:marBottom w:val="0"/>
          <w:divBdr>
            <w:top w:val="none" w:sz="0" w:space="0" w:color="auto"/>
            <w:left w:val="none" w:sz="0" w:space="0" w:color="auto"/>
            <w:bottom w:val="none" w:sz="0" w:space="0" w:color="auto"/>
            <w:right w:val="none" w:sz="0" w:space="0" w:color="auto"/>
          </w:divBdr>
        </w:div>
        <w:div w:id="1286428858">
          <w:marLeft w:val="480"/>
          <w:marRight w:val="0"/>
          <w:marTop w:val="0"/>
          <w:marBottom w:val="0"/>
          <w:divBdr>
            <w:top w:val="none" w:sz="0" w:space="0" w:color="auto"/>
            <w:left w:val="none" w:sz="0" w:space="0" w:color="auto"/>
            <w:bottom w:val="none" w:sz="0" w:space="0" w:color="auto"/>
            <w:right w:val="none" w:sz="0" w:space="0" w:color="auto"/>
          </w:divBdr>
        </w:div>
        <w:div w:id="167065290">
          <w:marLeft w:val="480"/>
          <w:marRight w:val="0"/>
          <w:marTop w:val="0"/>
          <w:marBottom w:val="0"/>
          <w:divBdr>
            <w:top w:val="none" w:sz="0" w:space="0" w:color="auto"/>
            <w:left w:val="none" w:sz="0" w:space="0" w:color="auto"/>
            <w:bottom w:val="none" w:sz="0" w:space="0" w:color="auto"/>
            <w:right w:val="none" w:sz="0" w:space="0" w:color="auto"/>
          </w:divBdr>
        </w:div>
        <w:div w:id="2017609758">
          <w:marLeft w:val="480"/>
          <w:marRight w:val="0"/>
          <w:marTop w:val="0"/>
          <w:marBottom w:val="0"/>
          <w:divBdr>
            <w:top w:val="none" w:sz="0" w:space="0" w:color="auto"/>
            <w:left w:val="none" w:sz="0" w:space="0" w:color="auto"/>
            <w:bottom w:val="none" w:sz="0" w:space="0" w:color="auto"/>
            <w:right w:val="none" w:sz="0" w:space="0" w:color="auto"/>
          </w:divBdr>
        </w:div>
        <w:div w:id="915239911">
          <w:marLeft w:val="480"/>
          <w:marRight w:val="0"/>
          <w:marTop w:val="0"/>
          <w:marBottom w:val="0"/>
          <w:divBdr>
            <w:top w:val="none" w:sz="0" w:space="0" w:color="auto"/>
            <w:left w:val="none" w:sz="0" w:space="0" w:color="auto"/>
            <w:bottom w:val="none" w:sz="0" w:space="0" w:color="auto"/>
            <w:right w:val="none" w:sz="0" w:space="0" w:color="auto"/>
          </w:divBdr>
        </w:div>
        <w:div w:id="2091653354">
          <w:marLeft w:val="480"/>
          <w:marRight w:val="0"/>
          <w:marTop w:val="0"/>
          <w:marBottom w:val="0"/>
          <w:divBdr>
            <w:top w:val="none" w:sz="0" w:space="0" w:color="auto"/>
            <w:left w:val="none" w:sz="0" w:space="0" w:color="auto"/>
            <w:bottom w:val="none" w:sz="0" w:space="0" w:color="auto"/>
            <w:right w:val="none" w:sz="0" w:space="0" w:color="auto"/>
          </w:divBdr>
        </w:div>
        <w:div w:id="1776171856">
          <w:marLeft w:val="480"/>
          <w:marRight w:val="0"/>
          <w:marTop w:val="0"/>
          <w:marBottom w:val="0"/>
          <w:divBdr>
            <w:top w:val="none" w:sz="0" w:space="0" w:color="auto"/>
            <w:left w:val="none" w:sz="0" w:space="0" w:color="auto"/>
            <w:bottom w:val="none" w:sz="0" w:space="0" w:color="auto"/>
            <w:right w:val="none" w:sz="0" w:space="0" w:color="auto"/>
          </w:divBdr>
        </w:div>
        <w:div w:id="345056004">
          <w:marLeft w:val="480"/>
          <w:marRight w:val="0"/>
          <w:marTop w:val="0"/>
          <w:marBottom w:val="0"/>
          <w:divBdr>
            <w:top w:val="none" w:sz="0" w:space="0" w:color="auto"/>
            <w:left w:val="none" w:sz="0" w:space="0" w:color="auto"/>
            <w:bottom w:val="none" w:sz="0" w:space="0" w:color="auto"/>
            <w:right w:val="none" w:sz="0" w:space="0" w:color="auto"/>
          </w:divBdr>
        </w:div>
        <w:div w:id="1396245242">
          <w:marLeft w:val="480"/>
          <w:marRight w:val="0"/>
          <w:marTop w:val="0"/>
          <w:marBottom w:val="0"/>
          <w:divBdr>
            <w:top w:val="none" w:sz="0" w:space="0" w:color="auto"/>
            <w:left w:val="none" w:sz="0" w:space="0" w:color="auto"/>
            <w:bottom w:val="none" w:sz="0" w:space="0" w:color="auto"/>
            <w:right w:val="none" w:sz="0" w:space="0" w:color="auto"/>
          </w:divBdr>
        </w:div>
        <w:div w:id="764768231">
          <w:marLeft w:val="480"/>
          <w:marRight w:val="0"/>
          <w:marTop w:val="0"/>
          <w:marBottom w:val="0"/>
          <w:divBdr>
            <w:top w:val="none" w:sz="0" w:space="0" w:color="auto"/>
            <w:left w:val="none" w:sz="0" w:space="0" w:color="auto"/>
            <w:bottom w:val="none" w:sz="0" w:space="0" w:color="auto"/>
            <w:right w:val="none" w:sz="0" w:space="0" w:color="auto"/>
          </w:divBdr>
        </w:div>
        <w:div w:id="325281113">
          <w:marLeft w:val="480"/>
          <w:marRight w:val="0"/>
          <w:marTop w:val="0"/>
          <w:marBottom w:val="0"/>
          <w:divBdr>
            <w:top w:val="none" w:sz="0" w:space="0" w:color="auto"/>
            <w:left w:val="none" w:sz="0" w:space="0" w:color="auto"/>
            <w:bottom w:val="none" w:sz="0" w:space="0" w:color="auto"/>
            <w:right w:val="none" w:sz="0" w:space="0" w:color="auto"/>
          </w:divBdr>
        </w:div>
        <w:div w:id="1042053950">
          <w:marLeft w:val="480"/>
          <w:marRight w:val="0"/>
          <w:marTop w:val="0"/>
          <w:marBottom w:val="0"/>
          <w:divBdr>
            <w:top w:val="none" w:sz="0" w:space="0" w:color="auto"/>
            <w:left w:val="none" w:sz="0" w:space="0" w:color="auto"/>
            <w:bottom w:val="none" w:sz="0" w:space="0" w:color="auto"/>
            <w:right w:val="none" w:sz="0" w:space="0" w:color="auto"/>
          </w:divBdr>
        </w:div>
        <w:div w:id="874537602">
          <w:marLeft w:val="480"/>
          <w:marRight w:val="0"/>
          <w:marTop w:val="0"/>
          <w:marBottom w:val="0"/>
          <w:divBdr>
            <w:top w:val="none" w:sz="0" w:space="0" w:color="auto"/>
            <w:left w:val="none" w:sz="0" w:space="0" w:color="auto"/>
            <w:bottom w:val="none" w:sz="0" w:space="0" w:color="auto"/>
            <w:right w:val="none" w:sz="0" w:space="0" w:color="auto"/>
          </w:divBdr>
        </w:div>
        <w:div w:id="1164785143">
          <w:marLeft w:val="480"/>
          <w:marRight w:val="0"/>
          <w:marTop w:val="0"/>
          <w:marBottom w:val="0"/>
          <w:divBdr>
            <w:top w:val="none" w:sz="0" w:space="0" w:color="auto"/>
            <w:left w:val="none" w:sz="0" w:space="0" w:color="auto"/>
            <w:bottom w:val="none" w:sz="0" w:space="0" w:color="auto"/>
            <w:right w:val="none" w:sz="0" w:space="0" w:color="auto"/>
          </w:divBdr>
        </w:div>
        <w:div w:id="1829206675">
          <w:marLeft w:val="480"/>
          <w:marRight w:val="0"/>
          <w:marTop w:val="0"/>
          <w:marBottom w:val="0"/>
          <w:divBdr>
            <w:top w:val="none" w:sz="0" w:space="0" w:color="auto"/>
            <w:left w:val="none" w:sz="0" w:space="0" w:color="auto"/>
            <w:bottom w:val="none" w:sz="0" w:space="0" w:color="auto"/>
            <w:right w:val="none" w:sz="0" w:space="0" w:color="auto"/>
          </w:divBdr>
        </w:div>
        <w:div w:id="146821747">
          <w:marLeft w:val="480"/>
          <w:marRight w:val="0"/>
          <w:marTop w:val="0"/>
          <w:marBottom w:val="0"/>
          <w:divBdr>
            <w:top w:val="none" w:sz="0" w:space="0" w:color="auto"/>
            <w:left w:val="none" w:sz="0" w:space="0" w:color="auto"/>
            <w:bottom w:val="none" w:sz="0" w:space="0" w:color="auto"/>
            <w:right w:val="none" w:sz="0" w:space="0" w:color="auto"/>
          </w:divBdr>
        </w:div>
        <w:div w:id="491145806">
          <w:marLeft w:val="480"/>
          <w:marRight w:val="0"/>
          <w:marTop w:val="0"/>
          <w:marBottom w:val="0"/>
          <w:divBdr>
            <w:top w:val="none" w:sz="0" w:space="0" w:color="auto"/>
            <w:left w:val="none" w:sz="0" w:space="0" w:color="auto"/>
            <w:bottom w:val="none" w:sz="0" w:space="0" w:color="auto"/>
            <w:right w:val="none" w:sz="0" w:space="0" w:color="auto"/>
          </w:divBdr>
        </w:div>
      </w:divsChild>
    </w:div>
    <w:div w:id="1120222581">
      <w:bodyDiv w:val="1"/>
      <w:marLeft w:val="0"/>
      <w:marRight w:val="0"/>
      <w:marTop w:val="0"/>
      <w:marBottom w:val="0"/>
      <w:divBdr>
        <w:top w:val="none" w:sz="0" w:space="0" w:color="auto"/>
        <w:left w:val="none" w:sz="0" w:space="0" w:color="auto"/>
        <w:bottom w:val="none" w:sz="0" w:space="0" w:color="auto"/>
        <w:right w:val="none" w:sz="0" w:space="0" w:color="auto"/>
      </w:divBdr>
      <w:divsChild>
        <w:div w:id="1036345102">
          <w:marLeft w:val="480"/>
          <w:marRight w:val="0"/>
          <w:marTop w:val="0"/>
          <w:marBottom w:val="0"/>
          <w:divBdr>
            <w:top w:val="none" w:sz="0" w:space="0" w:color="auto"/>
            <w:left w:val="none" w:sz="0" w:space="0" w:color="auto"/>
            <w:bottom w:val="none" w:sz="0" w:space="0" w:color="auto"/>
            <w:right w:val="none" w:sz="0" w:space="0" w:color="auto"/>
          </w:divBdr>
        </w:div>
        <w:div w:id="1399673899">
          <w:marLeft w:val="480"/>
          <w:marRight w:val="0"/>
          <w:marTop w:val="0"/>
          <w:marBottom w:val="0"/>
          <w:divBdr>
            <w:top w:val="none" w:sz="0" w:space="0" w:color="auto"/>
            <w:left w:val="none" w:sz="0" w:space="0" w:color="auto"/>
            <w:bottom w:val="none" w:sz="0" w:space="0" w:color="auto"/>
            <w:right w:val="none" w:sz="0" w:space="0" w:color="auto"/>
          </w:divBdr>
        </w:div>
        <w:div w:id="509411389">
          <w:marLeft w:val="480"/>
          <w:marRight w:val="0"/>
          <w:marTop w:val="0"/>
          <w:marBottom w:val="0"/>
          <w:divBdr>
            <w:top w:val="none" w:sz="0" w:space="0" w:color="auto"/>
            <w:left w:val="none" w:sz="0" w:space="0" w:color="auto"/>
            <w:bottom w:val="none" w:sz="0" w:space="0" w:color="auto"/>
            <w:right w:val="none" w:sz="0" w:space="0" w:color="auto"/>
          </w:divBdr>
        </w:div>
        <w:div w:id="533689240">
          <w:marLeft w:val="480"/>
          <w:marRight w:val="0"/>
          <w:marTop w:val="0"/>
          <w:marBottom w:val="0"/>
          <w:divBdr>
            <w:top w:val="none" w:sz="0" w:space="0" w:color="auto"/>
            <w:left w:val="none" w:sz="0" w:space="0" w:color="auto"/>
            <w:bottom w:val="none" w:sz="0" w:space="0" w:color="auto"/>
            <w:right w:val="none" w:sz="0" w:space="0" w:color="auto"/>
          </w:divBdr>
        </w:div>
        <w:div w:id="1193542932">
          <w:marLeft w:val="480"/>
          <w:marRight w:val="0"/>
          <w:marTop w:val="0"/>
          <w:marBottom w:val="0"/>
          <w:divBdr>
            <w:top w:val="none" w:sz="0" w:space="0" w:color="auto"/>
            <w:left w:val="none" w:sz="0" w:space="0" w:color="auto"/>
            <w:bottom w:val="none" w:sz="0" w:space="0" w:color="auto"/>
            <w:right w:val="none" w:sz="0" w:space="0" w:color="auto"/>
          </w:divBdr>
        </w:div>
        <w:div w:id="1603804876">
          <w:marLeft w:val="480"/>
          <w:marRight w:val="0"/>
          <w:marTop w:val="0"/>
          <w:marBottom w:val="0"/>
          <w:divBdr>
            <w:top w:val="none" w:sz="0" w:space="0" w:color="auto"/>
            <w:left w:val="none" w:sz="0" w:space="0" w:color="auto"/>
            <w:bottom w:val="none" w:sz="0" w:space="0" w:color="auto"/>
            <w:right w:val="none" w:sz="0" w:space="0" w:color="auto"/>
          </w:divBdr>
        </w:div>
        <w:div w:id="232394084">
          <w:marLeft w:val="480"/>
          <w:marRight w:val="0"/>
          <w:marTop w:val="0"/>
          <w:marBottom w:val="0"/>
          <w:divBdr>
            <w:top w:val="none" w:sz="0" w:space="0" w:color="auto"/>
            <w:left w:val="none" w:sz="0" w:space="0" w:color="auto"/>
            <w:bottom w:val="none" w:sz="0" w:space="0" w:color="auto"/>
            <w:right w:val="none" w:sz="0" w:space="0" w:color="auto"/>
          </w:divBdr>
        </w:div>
        <w:div w:id="1013336651">
          <w:marLeft w:val="480"/>
          <w:marRight w:val="0"/>
          <w:marTop w:val="0"/>
          <w:marBottom w:val="0"/>
          <w:divBdr>
            <w:top w:val="none" w:sz="0" w:space="0" w:color="auto"/>
            <w:left w:val="none" w:sz="0" w:space="0" w:color="auto"/>
            <w:bottom w:val="none" w:sz="0" w:space="0" w:color="auto"/>
            <w:right w:val="none" w:sz="0" w:space="0" w:color="auto"/>
          </w:divBdr>
        </w:div>
        <w:div w:id="1316302493">
          <w:marLeft w:val="480"/>
          <w:marRight w:val="0"/>
          <w:marTop w:val="0"/>
          <w:marBottom w:val="0"/>
          <w:divBdr>
            <w:top w:val="none" w:sz="0" w:space="0" w:color="auto"/>
            <w:left w:val="none" w:sz="0" w:space="0" w:color="auto"/>
            <w:bottom w:val="none" w:sz="0" w:space="0" w:color="auto"/>
            <w:right w:val="none" w:sz="0" w:space="0" w:color="auto"/>
          </w:divBdr>
        </w:div>
        <w:div w:id="1309749696">
          <w:marLeft w:val="480"/>
          <w:marRight w:val="0"/>
          <w:marTop w:val="0"/>
          <w:marBottom w:val="0"/>
          <w:divBdr>
            <w:top w:val="none" w:sz="0" w:space="0" w:color="auto"/>
            <w:left w:val="none" w:sz="0" w:space="0" w:color="auto"/>
            <w:bottom w:val="none" w:sz="0" w:space="0" w:color="auto"/>
            <w:right w:val="none" w:sz="0" w:space="0" w:color="auto"/>
          </w:divBdr>
        </w:div>
        <w:div w:id="480584597">
          <w:marLeft w:val="480"/>
          <w:marRight w:val="0"/>
          <w:marTop w:val="0"/>
          <w:marBottom w:val="0"/>
          <w:divBdr>
            <w:top w:val="none" w:sz="0" w:space="0" w:color="auto"/>
            <w:left w:val="none" w:sz="0" w:space="0" w:color="auto"/>
            <w:bottom w:val="none" w:sz="0" w:space="0" w:color="auto"/>
            <w:right w:val="none" w:sz="0" w:space="0" w:color="auto"/>
          </w:divBdr>
        </w:div>
        <w:div w:id="320741106">
          <w:marLeft w:val="480"/>
          <w:marRight w:val="0"/>
          <w:marTop w:val="0"/>
          <w:marBottom w:val="0"/>
          <w:divBdr>
            <w:top w:val="none" w:sz="0" w:space="0" w:color="auto"/>
            <w:left w:val="none" w:sz="0" w:space="0" w:color="auto"/>
            <w:bottom w:val="none" w:sz="0" w:space="0" w:color="auto"/>
            <w:right w:val="none" w:sz="0" w:space="0" w:color="auto"/>
          </w:divBdr>
        </w:div>
        <w:div w:id="993218686">
          <w:marLeft w:val="480"/>
          <w:marRight w:val="0"/>
          <w:marTop w:val="0"/>
          <w:marBottom w:val="0"/>
          <w:divBdr>
            <w:top w:val="none" w:sz="0" w:space="0" w:color="auto"/>
            <w:left w:val="none" w:sz="0" w:space="0" w:color="auto"/>
            <w:bottom w:val="none" w:sz="0" w:space="0" w:color="auto"/>
            <w:right w:val="none" w:sz="0" w:space="0" w:color="auto"/>
          </w:divBdr>
        </w:div>
        <w:div w:id="504973698">
          <w:marLeft w:val="480"/>
          <w:marRight w:val="0"/>
          <w:marTop w:val="0"/>
          <w:marBottom w:val="0"/>
          <w:divBdr>
            <w:top w:val="none" w:sz="0" w:space="0" w:color="auto"/>
            <w:left w:val="none" w:sz="0" w:space="0" w:color="auto"/>
            <w:bottom w:val="none" w:sz="0" w:space="0" w:color="auto"/>
            <w:right w:val="none" w:sz="0" w:space="0" w:color="auto"/>
          </w:divBdr>
        </w:div>
        <w:div w:id="434981035">
          <w:marLeft w:val="480"/>
          <w:marRight w:val="0"/>
          <w:marTop w:val="0"/>
          <w:marBottom w:val="0"/>
          <w:divBdr>
            <w:top w:val="none" w:sz="0" w:space="0" w:color="auto"/>
            <w:left w:val="none" w:sz="0" w:space="0" w:color="auto"/>
            <w:bottom w:val="none" w:sz="0" w:space="0" w:color="auto"/>
            <w:right w:val="none" w:sz="0" w:space="0" w:color="auto"/>
          </w:divBdr>
        </w:div>
        <w:div w:id="1508714728">
          <w:marLeft w:val="480"/>
          <w:marRight w:val="0"/>
          <w:marTop w:val="0"/>
          <w:marBottom w:val="0"/>
          <w:divBdr>
            <w:top w:val="none" w:sz="0" w:space="0" w:color="auto"/>
            <w:left w:val="none" w:sz="0" w:space="0" w:color="auto"/>
            <w:bottom w:val="none" w:sz="0" w:space="0" w:color="auto"/>
            <w:right w:val="none" w:sz="0" w:space="0" w:color="auto"/>
          </w:divBdr>
        </w:div>
        <w:div w:id="1923490107">
          <w:marLeft w:val="480"/>
          <w:marRight w:val="0"/>
          <w:marTop w:val="0"/>
          <w:marBottom w:val="0"/>
          <w:divBdr>
            <w:top w:val="none" w:sz="0" w:space="0" w:color="auto"/>
            <w:left w:val="none" w:sz="0" w:space="0" w:color="auto"/>
            <w:bottom w:val="none" w:sz="0" w:space="0" w:color="auto"/>
            <w:right w:val="none" w:sz="0" w:space="0" w:color="auto"/>
          </w:divBdr>
        </w:div>
        <w:div w:id="1925449507">
          <w:marLeft w:val="480"/>
          <w:marRight w:val="0"/>
          <w:marTop w:val="0"/>
          <w:marBottom w:val="0"/>
          <w:divBdr>
            <w:top w:val="none" w:sz="0" w:space="0" w:color="auto"/>
            <w:left w:val="none" w:sz="0" w:space="0" w:color="auto"/>
            <w:bottom w:val="none" w:sz="0" w:space="0" w:color="auto"/>
            <w:right w:val="none" w:sz="0" w:space="0" w:color="auto"/>
          </w:divBdr>
        </w:div>
        <w:div w:id="1180437195">
          <w:marLeft w:val="480"/>
          <w:marRight w:val="0"/>
          <w:marTop w:val="0"/>
          <w:marBottom w:val="0"/>
          <w:divBdr>
            <w:top w:val="none" w:sz="0" w:space="0" w:color="auto"/>
            <w:left w:val="none" w:sz="0" w:space="0" w:color="auto"/>
            <w:bottom w:val="none" w:sz="0" w:space="0" w:color="auto"/>
            <w:right w:val="none" w:sz="0" w:space="0" w:color="auto"/>
          </w:divBdr>
        </w:div>
        <w:div w:id="508448879">
          <w:marLeft w:val="480"/>
          <w:marRight w:val="0"/>
          <w:marTop w:val="0"/>
          <w:marBottom w:val="0"/>
          <w:divBdr>
            <w:top w:val="none" w:sz="0" w:space="0" w:color="auto"/>
            <w:left w:val="none" w:sz="0" w:space="0" w:color="auto"/>
            <w:bottom w:val="none" w:sz="0" w:space="0" w:color="auto"/>
            <w:right w:val="none" w:sz="0" w:space="0" w:color="auto"/>
          </w:divBdr>
        </w:div>
        <w:div w:id="1613053298">
          <w:marLeft w:val="480"/>
          <w:marRight w:val="0"/>
          <w:marTop w:val="0"/>
          <w:marBottom w:val="0"/>
          <w:divBdr>
            <w:top w:val="none" w:sz="0" w:space="0" w:color="auto"/>
            <w:left w:val="none" w:sz="0" w:space="0" w:color="auto"/>
            <w:bottom w:val="none" w:sz="0" w:space="0" w:color="auto"/>
            <w:right w:val="none" w:sz="0" w:space="0" w:color="auto"/>
          </w:divBdr>
        </w:div>
        <w:div w:id="1329096696">
          <w:marLeft w:val="480"/>
          <w:marRight w:val="0"/>
          <w:marTop w:val="0"/>
          <w:marBottom w:val="0"/>
          <w:divBdr>
            <w:top w:val="none" w:sz="0" w:space="0" w:color="auto"/>
            <w:left w:val="none" w:sz="0" w:space="0" w:color="auto"/>
            <w:bottom w:val="none" w:sz="0" w:space="0" w:color="auto"/>
            <w:right w:val="none" w:sz="0" w:space="0" w:color="auto"/>
          </w:divBdr>
        </w:div>
        <w:div w:id="961032024">
          <w:marLeft w:val="480"/>
          <w:marRight w:val="0"/>
          <w:marTop w:val="0"/>
          <w:marBottom w:val="0"/>
          <w:divBdr>
            <w:top w:val="none" w:sz="0" w:space="0" w:color="auto"/>
            <w:left w:val="none" w:sz="0" w:space="0" w:color="auto"/>
            <w:bottom w:val="none" w:sz="0" w:space="0" w:color="auto"/>
            <w:right w:val="none" w:sz="0" w:space="0" w:color="auto"/>
          </w:divBdr>
        </w:div>
        <w:div w:id="1615210859">
          <w:marLeft w:val="480"/>
          <w:marRight w:val="0"/>
          <w:marTop w:val="0"/>
          <w:marBottom w:val="0"/>
          <w:divBdr>
            <w:top w:val="none" w:sz="0" w:space="0" w:color="auto"/>
            <w:left w:val="none" w:sz="0" w:space="0" w:color="auto"/>
            <w:bottom w:val="none" w:sz="0" w:space="0" w:color="auto"/>
            <w:right w:val="none" w:sz="0" w:space="0" w:color="auto"/>
          </w:divBdr>
        </w:div>
        <w:div w:id="2143843640">
          <w:marLeft w:val="480"/>
          <w:marRight w:val="0"/>
          <w:marTop w:val="0"/>
          <w:marBottom w:val="0"/>
          <w:divBdr>
            <w:top w:val="none" w:sz="0" w:space="0" w:color="auto"/>
            <w:left w:val="none" w:sz="0" w:space="0" w:color="auto"/>
            <w:bottom w:val="none" w:sz="0" w:space="0" w:color="auto"/>
            <w:right w:val="none" w:sz="0" w:space="0" w:color="auto"/>
          </w:divBdr>
        </w:div>
        <w:div w:id="411632402">
          <w:marLeft w:val="480"/>
          <w:marRight w:val="0"/>
          <w:marTop w:val="0"/>
          <w:marBottom w:val="0"/>
          <w:divBdr>
            <w:top w:val="none" w:sz="0" w:space="0" w:color="auto"/>
            <w:left w:val="none" w:sz="0" w:space="0" w:color="auto"/>
            <w:bottom w:val="none" w:sz="0" w:space="0" w:color="auto"/>
            <w:right w:val="none" w:sz="0" w:space="0" w:color="auto"/>
          </w:divBdr>
        </w:div>
        <w:div w:id="1463116573">
          <w:marLeft w:val="480"/>
          <w:marRight w:val="0"/>
          <w:marTop w:val="0"/>
          <w:marBottom w:val="0"/>
          <w:divBdr>
            <w:top w:val="none" w:sz="0" w:space="0" w:color="auto"/>
            <w:left w:val="none" w:sz="0" w:space="0" w:color="auto"/>
            <w:bottom w:val="none" w:sz="0" w:space="0" w:color="auto"/>
            <w:right w:val="none" w:sz="0" w:space="0" w:color="auto"/>
          </w:divBdr>
        </w:div>
        <w:div w:id="1663967199">
          <w:marLeft w:val="480"/>
          <w:marRight w:val="0"/>
          <w:marTop w:val="0"/>
          <w:marBottom w:val="0"/>
          <w:divBdr>
            <w:top w:val="none" w:sz="0" w:space="0" w:color="auto"/>
            <w:left w:val="none" w:sz="0" w:space="0" w:color="auto"/>
            <w:bottom w:val="none" w:sz="0" w:space="0" w:color="auto"/>
            <w:right w:val="none" w:sz="0" w:space="0" w:color="auto"/>
          </w:divBdr>
        </w:div>
        <w:div w:id="743381536">
          <w:marLeft w:val="480"/>
          <w:marRight w:val="0"/>
          <w:marTop w:val="0"/>
          <w:marBottom w:val="0"/>
          <w:divBdr>
            <w:top w:val="none" w:sz="0" w:space="0" w:color="auto"/>
            <w:left w:val="none" w:sz="0" w:space="0" w:color="auto"/>
            <w:bottom w:val="none" w:sz="0" w:space="0" w:color="auto"/>
            <w:right w:val="none" w:sz="0" w:space="0" w:color="auto"/>
          </w:divBdr>
        </w:div>
        <w:div w:id="1113130415">
          <w:marLeft w:val="480"/>
          <w:marRight w:val="0"/>
          <w:marTop w:val="0"/>
          <w:marBottom w:val="0"/>
          <w:divBdr>
            <w:top w:val="none" w:sz="0" w:space="0" w:color="auto"/>
            <w:left w:val="none" w:sz="0" w:space="0" w:color="auto"/>
            <w:bottom w:val="none" w:sz="0" w:space="0" w:color="auto"/>
            <w:right w:val="none" w:sz="0" w:space="0" w:color="auto"/>
          </w:divBdr>
        </w:div>
        <w:div w:id="450250973">
          <w:marLeft w:val="480"/>
          <w:marRight w:val="0"/>
          <w:marTop w:val="0"/>
          <w:marBottom w:val="0"/>
          <w:divBdr>
            <w:top w:val="none" w:sz="0" w:space="0" w:color="auto"/>
            <w:left w:val="none" w:sz="0" w:space="0" w:color="auto"/>
            <w:bottom w:val="none" w:sz="0" w:space="0" w:color="auto"/>
            <w:right w:val="none" w:sz="0" w:space="0" w:color="auto"/>
          </w:divBdr>
        </w:div>
        <w:div w:id="1741827427">
          <w:marLeft w:val="480"/>
          <w:marRight w:val="0"/>
          <w:marTop w:val="0"/>
          <w:marBottom w:val="0"/>
          <w:divBdr>
            <w:top w:val="none" w:sz="0" w:space="0" w:color="auto"/>
            <w:left w:val="none" w:sz="0" w:space="0" w:color="auto"/>
            <w:bottom w:val="none" w:sz="0" w:space="0" w:color="auto"/>
            <w:right w:val="none" w:sz="0" w:space="0" w:color="auto"/>
          </w:divBdr>
        </w:div>
        <w:div w:id="1463108693">
          <w:marLeft w:val="480"/>
          <w:marRight w:val="0"/>
          <w:marTop w:val="0"/>
          <w:marBottom w:val="0"/>
          <w:divBdr>
            <w:top w:val="none" w:sz="0" w:space="0" w:color="auto"/>
            <w:left w:val="none" w:sz="0" w:space="0" w:color="auto"/>
            <w:bottom w:val="none" w:sz="0" w:space="0" w:color="auto"/>
            <w:right w:val="none" w:sz="0" w:space="0" w:color="auto"/>
          </w:divBdr>
        </w:div>
        <w:div w:id="438718759">
          <w:marLeft w:val="480"/>
          <w:marRight w:val="0"/>
          <w:marTop w:val="0"/>
          <w:marBottom w:val="0"/>
          <w:divBdr>
            <w:top w:val="none" w:sz="0" w:space="0" w:color="auto"/>
            <w:left w:val="none" w:sz="0" w:space="0" w:color="auto"/>
            <w:bottom w:val="none" w:sz="0" w:space="0" w:color="auto"/>
            <w:right w:val="none" w:sz="0" w:space="0" w:color="auto"/>
          </w:divBdr>
        </w:div>
        <w:div w:id="1399783727">
          <w:marLeft w:val="480"/>
          <w:marRight w:val="0"/>
          <w:marTop w:val="0"/>
          <w:marBottom w:val="0"/>
          <w:divBdr>
            <w:top w:val="none" w:sz="0" w:space="0" w:color="auto"/>
            <w:left w:val="none" w:sz="0" w:space="0" w:color="auto"/>
            <w:bottom w:val="none" w:sz="0" w:space="0" w:color="auto"/>
            <w:right w:val="none" w:sz="0" w:space="0" w:color="auto"/>
          </w:divBdr>
        </w:div>
        <w:div w:id="2038582446">
          <w:marLeft w:val="480"/>
          <w:marRight w:val="0"/>
          <w:marTop w:val="0"/>
          <w:marBottom w:val="0"/>
          <w:divBdr>
            <w:top w:val="none" w:sz="0" w:space="0" w:color="auto"/>
            <w:left w:val="none" w:sz="0" w:space="0" w:color="auto"/>
            <w:bottom w:val="none" w:sz="0" w:space="0" w:color="auto"/>
            <w:right w:val="none" w:sz="0" w:space="0" w:color="auto"/>
          </w:divBdr>
        </w:div>
        <w:div w:id="1291472223">
          <w:marLeft w:val="480"/>
          <w:marRight w:val="0"/>
          <w:marTop w:val="0"/>
          <w:marBottom w:val="0"/>
          <w:divBdr>
            <w:top w:val="none" w:sz="0" w:space="0" w:color="auto"/>
            <w:left w:val="none" w:sz="0" w:space="0" w:color="auto"/>
            <w:bottom w:val="none" w:sz="0" w:space="0" w:color="auto"/>
            <w:right w:val="none" w:sz="0" w:space="0" w:color="auto"/>
          </w:divBdr>
        </w:div>
        <w:div w:id="1434548914">
          <w:marLeft w:val="480"/>
          <w:marRight w:val="0"/>
          <w:marTop w:val="0"/>
          <w:marBottom w:val="0"/>
          <w:divBdr>
            <w:top w:val="none" w:sz="0" w:space="0" w:color="auto"/>
            <w:left w:val="none" w:sz="0" w:space="0" w:color="auto"/>
            <w:bottom w:val="none" w:sz="0" w:space="0" w:color="auto"/>
            <w:right w:val="none" w:sz="0" w:space="0" w:color="auto"/>
          </w:divBdr>
        </w:div>
        <w:div w:id="816847191">
          <w:marLeft w:val="480"/>
          <w:marRight w:val="0"/>
          <w:marTop w:val="0"/>
          <w:marBottom w:val="0"/>
          <w:divBdr>
            <w:top w:val="none" w:sz="0" w:space="0" w:color="auto"/>
            <w:left w:val="none" w:sz="0" w:space="0" w:color="auto"/>
            <w:bottom w:val="none" w:sz="0" w:space="0" w:color="auto"/>
            <w:right w:val="none" w:sz="0" w:space="0" w:color="auto"/>
          </w:divBdr>
        </w:div>
        <w:div w:id="934703329">
          <w:marLeft w:val="480"/>
          <w:marRight w:val="0"/>
          <w:marTop w:val="0"/>
          <w:marBottom w:val="0"/>
          <w:divBdr>
            <w:top w:val="none" w:sz="0" w:space="0" w:color="auto"/>
            <w:left w:val="none" w:sz="0" w:space="0" w:color="auto"/>
            <w:bottom w:val="none" w:sz="0" w:space="0" w:color="auto"/>
            <w:right w:val="none" w:sz="0" w:space="0" w:color="auto"/>
          </w:divBdr>
        </w:div>
        <w:div w:id="273102415">
          <w:marLeft w:val="480"/>
          <w:marRight w:val="0"/>
          <w:marTop w:val="0"/>
          <w:marBottom w:val="0"/>
          <w:divBdr>
            <w:top w:val="none" w:sz="0" w:space="0" w:color="auto"/>
            <w:left w:val="none" w:sz="0" w:space="0" w:color="auto"/>
            <w:bottom w:val="none" w:sz="0" w:space="0" w:color="auto"/>
            <w:right w:val="none" w:sz="0" w:space="0" w:color="auto"/>
          </w:divBdr>
        </w:div>
        <w:div w:id="168057826">
          <w:marLeft w:val="480"/>
          <w:marRight w:val="0"/>
          <w:marTop w:val="0"/>
          <w:marBottom w:val="0"/>
          <w:divBdr>
            <w:top w:val="none" w:sz="0" w:space="0" w:color="auto"/>
            <w:left w:val="none" w:sz="0" w:space="0" w:color="auto"/>
            <w:bottom w:val="none" w:sz="0" w:space="0" w:color="auto"/>
            <w:right w:val="none" w:sz="0" w:space="0" w:color="auto"/>
          </w:divBdr>
        </w:div>
        <w:div w:id="2127843265">
          <w:marLeft w:val="480"/>
          <w:marRight w:val="0"/>
          <w:marTop w:val="0"/>
          <w:marBottom w:val="0"/>
          <w:divBdr>
            <w:top w:val="none" w:sz="0" w:space="0" w:color="auto"/>
            <w:left w:val="none" w:sz="0" w:space="0" w:color="auto"/>
            <w:bottom w:val="none" w:sz="0" w:space="0" w:color="auto"/>
            <w:right w:val="none" w:sz="0" w:space="0" w:color="auto"/>
          </w:divBdr>
        </w:div>
        <w:div w:id="1016424584">
          <w:marLeft w:val="480"/>
          <w:marRight w:val="0"/>
          <w:marTop w:val="0"/>
          <w:marBottom w:val="0"/>
          <w:divBdr>
            <w:top w:val="none" w:sz="0" w:space="0" w:color="auto"/>
            <w:left w:val="none" w:sz="0" w:space="0" w:color="auto"/>
            <w:bottom w:val="none" w:sz="0" w:space="0" w:color="auto"/>
            <w:right w:val="none" w:sz="0" w:space="0" w:color="auto"/>
          </w:divBdr>
        </w:div>
        <w:div w:id="1265189154">
          <w:marLeft w:val="480"/>
          <w:marRight w:val="0"/>
          <w:marTop w:val="0"/>
          <w:marBottom w:val="0"/>
          <w:divBdr>
            <w:top w:val="none" w:sz="0" w:space="0" w:color="auto"/>
            <w:left w:val="none" w:sz="0" w:space="0" w:color="auto"/>
            <w:bottom w:val="none" w:sz="0" w:space="0" w:color="auto"/>
            <w:right w:val="none" w:sz="0" w:space="0" w:color="auto"/>
          </w:divBdr>
        </w:div>
        <w:div w:id="1451439861">
          <w:marLeft w:val="480"/>
          <w:marRight w:val="0"/>
          <w:marTop w:val="0"/>
          <w:marBottom w:val="0"/>
          <w:divBdr>
            <w:top w:val="none" w:sz="0" w:space="0" w:color="auto"/>
            <w:left w:val="none" w:sz="0" w:space="0" w:color="auto"/>
            <w:bottom w:val="none" w:sz="0" w:space="0" w:color="auto"/>
            <w:right w:val="none" w:sz="0" w:space="0" w:color="auto"/>
          </w:divBdr>
        </w:div>
        <w:div w:id="1842894183">
          <w:marLeft w:val="480"/>
          <w:marRight w:val="0"/>
          <w:marTop w:val="0"/>
          <w:marBottom w:val="0"/>
          <w:divBdr>
            <w:top w:val="none" w:sz="0" w:space="0" w:color="auto"/>
            <w:left w:val="none" w:sz="0" w:space="0" w:color="auto"/>
            <w:bottom w:val="none" w:sz="0" w:space="0" w:color="auto"/>
            <w:right w:val="none" w:sz="0" w:space="0" w:color="auto"/>
          </w:divBdr>
        </w:div>
        <w:div w:id="1653099542">
          <w:marLeft w:val="480"/>
          <w:marRight w:val="0"/>
          <w:marTop w:val="0"/>
          <w:marBottom w:val="0"/>
          <w:divBdr>
            <w:top w:val="none" w:sz="0" w:space="0" w:color="auto"/>
            <w:left w:val="none" w:sz="0" w:space="0" w:color="auto"/>
            <w:bottom w:val="none" w:sz="0" w:space="0" w:color="auto"/>
            <w:right w:val="none" w:sz="0" w:space="0" w:color="auto"/>
          </w:divBdr>
        </w:div>
        <w:div w:id="229539100">
          <w:marLeft w:val="480"/>
          <w:marRight w:val="0"/>
          <w:marTop w:val="0"/>
          <w:marBottom w:val="0"/>
          <w:divBdr>
            <w:top w:val="none" w:sz="0" w:space="0" w:color="auto"/>
            <w:left w:val="none" w:sz="0" w:space="0" w:color="auto"/>
            <w:bottom w:val="none" w:sz="0" w:space="0" w:color="auto"/>
            <w:right w:val="none" w:sz="0" w:space="0" w:color="auto"/>
          </w:divBdr>
        </w:div>
        <w:div w:id="1228027612">
          <w:marLeft w:val="480"/>
          <w:marRight w:val="0"/>
          <w:marTop w:val="0"/>
          <w:marBottom w:val="0"/>
          <w:divBdr>
            <w:top w:val="none" w:sz="0" w:space="0" w:color="auto"/>
            <w:left w:val="none" w:sz="0" w:space="0" w:color="auto"/>
            <w:bottom w:val="none" w:sz="0" w:space="0" w:color="auto"/>
            <w:right w:val="none" w:sz="0" w:space="0" w:color="auto"/>
          </w:divBdr>
        </w:div>
        <w:div w:id="721945355">
          <w:marLeft w:val="480"/>
          <w:marRight w:val="0"/>
          <w:marTop w:val="0"/>
          <w:marBottom w:val="0"/>
          <w:divBdr>
            <w:top w:val="none" w:sz="0" w:space="0" w:color="auto"/>
            <w:left w:val="none" w:sz="0" w:space="0" w:color="auto"/>
            <w:bottom w:val="none" w:sz="0" w:space="0" w:color="auto"/>
            <w:right w:val="none" w:sz="0" w:space="0" w:color="auto"/>
          </w:divBdr>
        </w:div>
        <w:div w:id="1144473013">
          <w:marLeft w:val="480"/>
          <w:marRight w:val="0"/>
          <w:marTop w:val="0"/>
          <w:marBottom w:val="0"/>
          <w:divBdr>
            <w:top w:val="none" w:sz="0" w:space="0" w:color="auto"/>
            <w:left w:val="none" w:sz="0" w:space="0" w:color="auto"/>
            <w:bottom w:val="none" w:sz="0" w:space="0" w:color="auto"/>
            <w:right w:val="none" w:sz="0" w:space="0" w:color="auto"/>
          </w:divBdr>
        </w:div>
        <w:div w:id="1475218996">
          <w:marLeft w:val="480"/>
          <w:marRight w:val="0"/>
          <w:marTop w:val="0"/>
          <w:marBottom w:val="0"/>
          <w:divBdr>
            <w:top w:val="none" w:sz="0" w:space="0" w:color="auto"/>
            <w:left w:val="none" w:sz="0" w:space="0" w:color="auto"/>
            <w:bottom w:val="none" w:sz="0" w:space="0" w:color="auto"/>
            <w:right w:val="none" w:sz="0" w:space="0" w:color="auto"/>
          </w:divBdr>
        </w:div>
        <w:div w:id="1962030640">
          <w:marLeft w:val="480"/>
          <w:marRight w:val="0"/>
          <w:marTop w:val="0"/>
          <w:marBottom w:val="0"/>
          <w:divBdr>
            <w:top w:val="none" w:sz="0" w:space="0" w:color="auto"/>
            <w:left w:val="none" w:sz="0" w:space="0" w:color="auto"/>
            <w:bottom w:val="none" w:sz="0" w:space="0" w:color="auto"/>
            <w:right w:val="none" w:sz="0" w:space="0" w:color="auto"/>
          </w:divBdr>
        </w:div>
        <w:div w:id="1828939357">
          <w:marLeft w:val="480"/>
          <w:marRight w:val="0"/>
          <w:marTop w:val="0"/>
          <w:marBottom w:val="0"/>
          <w:divBdr>
            <w:top w:val="none" w:sz="0" w:space="0" w:color="auto"/>
            <w:left w:val="none" w:sz="0" w:space="0" w:color="auto"/>
            <w:bottom w:val="none" w:sz="0" w:space="0" w:color="auto"/>
            <w:right w:val="none" w:sz="0" w:space="0" w:color="auto"/>
          </w:divBdr>
        </w:div>
        <w:div w:id="915669087">
          <w:marLeft w:val="480"/>
          <w:marRight w:val="0"/>
          <w:marTop w:val="0"/>
          <w:marBottom w:val="0"/>
          <w:divBdr>
            <w:top w:val="none" w:sz="0" w:space="0" w:color="auto"/>
            <w:left w:val="none" w:sz="0" w:space="0" w:color="auto"/>
            <w:bottom w:val="none" w:sz="0" w:space="0" w:color="auto"/>
            <w:right w:val="none" w:sz="0" w:space="0" w:color="auto"/>
          </w:divBdr>
        </w:div>
        <w:div w:id="976640914">
          <w:marLeft w:val="480"/>
          <w:marRight w:val="0"/>
          <w:marTop w:val="0"/>
          <w:marBottom w:val="0"/>
          <w:divBdr>
            <w:top w:val="none" w:sz="0" w:space="0" w:color="auto"/>
            <w:left w:val="none" w:sz="0" w:space="0" w:color="auto"/>
            <w:bottom w:val="none" w:sz="0" w:space="0" w:color="auto"/>
            <w:right w:val="none" w:sz="0" w:space="0" w:color="auto"/>
          </w:divBdr>
        </w:div>
        <w:div w:id="161160758">
          <w:marLeft w:val="480"/>
          <w:marRight w:val="0"/>
          <w:marTop w:val="0"/>
          <w:marBottom w:val="0"/>
          <w:divBdr>
            <w:top w:val="none" w:sz="0" w:space="0" w:color="auto"/>
            <w:left w:val="none" w:sz="0" w:space="0" w:color="auto"/>
            <w:bottom w:val="none" w:sz="0" w:space="0" w:color="auto"/>
            <w:right w:val="none" w:sz="0" w:space="0" w:color="auto"/>
          </w:divBdr>
        </w:div>
        <w:div w:id="2122262002">
          <w:marLeft w:val="480"/>
          <w:marRight w:val="0"/>
          <w:marTop w:val="0"/>
          <w:marBottom w:val="0"/>
          <w:divBdr>
            <w:top w:val="none" w:sz="0" w:space="0" w:color="auto"/>
            <w:left w:val="none" w:sz="0" w:space="0" w:color="auto"/>
            <w:bottom w:val="none" w:sz="0" w:space="0" w:color="auto"/>
            <w:right w:val="none" w:sz="0" w:space="0" w:color="auto"/>
          </w:divBdr>
        </w:div>
        <w:div w:id="1211500778">
          <w:marLeft w:val="480"/>
          <w:marRight w:val="0"/>
          <w:marTop w:val="0"/>
          <w:marBottom w:val="0"/>
          <w:divBdr>
            <w:top w:val="none" w:sz="0" w:space="0" w:color="auto"/>
            <w:left w:val="none" w:sz="0" w:space="0" w:color="auto"/>
            <w:bottom w:val="none" w:sz="0" w:space="0" w:color="auto"/>
            <w:right w:val="none" w:sz="0" w:space="0" w:color="auto"/>
          </w:divBdr>
        </w:div>
        <w:div w:id="1925989443">
          <w:marLeft w:val="480"/>
          <w:marRight w:val="0"/>
          <w:marTop w:val="0"/>
          <w:marBottom w:val="0"/>
          <w:divBdr>
            <w:top w:val="none" w:sz="0" w:space="0" w:color="auto"/>
            <w:left w:val="none" w:sz="0" w:space="0" w:color="auto"/>
            <w:bottom w:val="none" w:sz="0" w:space="0" w:color="auto"/>
            <w:right w:val="none" w:sz="0" w:space="0" w:color="auto"/>
          </w:divBdr>
        </w:div>
        <w:div w:id="1296251116">
          <w:marLeft w:val="480"/>
          <w:marRight w:val="0"/>
          <w:marTop w:val="0"/>
          <w:marBottom w:val="0"/>
          <w:divBdr>
            <w:top w:val="none" w:sz="0" w:space="0" w:color="auto"/>
            <w:left w:val="none" w:sz="0" w:space="0" w:color="auto"/>
            <w:bottom w:val="none" w:sz="0" w:space="0" w:color="auto"/>
            <w:right w:val="none" w:sz="0" w:space="0" w:color="auto"/>
          </w:divBdr>
        </w:div>
      </w:divsChild>
    </w:div>
    <w:div w:id="1124618369">
      <w:bodyDiv w:val="1"/>
      <w:marLeft w:val="0"/>
      <w:marRight w:val="0"/>
      <w:marTop w:val="0"/>
      <w:marBottom w:val="0"/>
      <w:divBdr>
        <w:top w:val="none" w:sz="0" w:space="0" w:color="auto"/>
        <w:left w:val="none" w:sz="0" w:space="0" w:color="auto"/>
        <w:bottom w:val="none" w:sz="0" w:space="0" w:color="auto"/>
        <w:right w:val="none" w:sz="0" w:space="0" w:color="auto"/>
      </w:divBdr>
      <w:divsChild>
        <w:div w:id="774908450">
          <w:marLeft w:val="640"/>
          <w:marRight w:val="0"/>
          <w:marTop w:val="0"/>
          <w:marBottom w:val="0"/>
          <w:divBdr>
            <w:top w:val="none" w:sz="0" w:space="0" w:color="auto"/>
            <w:left w:val="none" w:sz="0" w:space="0" w:color="auto"/>
            <w:bottom w:val="none" w:sz="0" w:space="0" w:color="auto"/>
            <w:right w:val="none" w:sz="0" w:space="0" w:color="auto"/>
          </w:divBdr>
        </w:div>
        <w:div w:id="1926575992">
          <w:marLeft w:val="640"/>
          <w:marRight w:val="0"/>
          <w:marTop w:val="0"/>
          <w:marBottom w:val="0"/>
          <w:divBdr>
            <w:top w:val="none" w:sz="0" w:space="0" w:color="auto"/>
            <w:left w:val="none" w:sz="0" w:space="0" w:color="auto"/>
            <w:bottom w:val="none" w:sz="0" w:space="0" w:color="auto"/>
            <w:right w:val="none" w:sz="0" w:space="0" w:color="auto"/>
          </w:divBdr>
        </w:div>
        <w:div w:id="293874082">
          <w:marLeft w:val="640"/>
          <w:marRight w:val="0"/>
          <w:marTop w:val="0"/>
          <w:marBottom w:val="0"/>
          <w:divBdr>
            <w:top w:val="none" w:sz="0" w:space="0" w:color="auto"/>
            <w:left w:val="none" w:sz="0" w:space="0" w:color="auto"/>
            <w:bottom w:val="none" w:sz="0" w:space="0" w:color="auto"/>
            <w:right w:val="none" w:sz="0" w:space="0" w:color="auto"/>
          </w:divBdr>
        </w:div>
        <w:div w:id="1136526091">
          <w:marLeft w:val="640"/>
          <w:marRight w:val="0"/>
          <w:marTop w:val="0"/>
          <w:marBottom w:val="0"/>
          <w:divBdr>
            <w:top w:val="none" w:sz="0" w:space="0" w:color="auto"/>
            <w:left w:val="none" w:sz="0" w:space="0" w:color="auto"/>
            <w:bottom w:val="none" w:sz="0" w:space="0" w:color="auto"/>
            <w:right w:val="none" w:sz="0" w:space="0" w:color="auto"/>
          </w:divBdr>
        </w:div>
        <w:div w:id="907425596">
          <w:marLeft w:val="640"/>
          <w:marRight w:val="0"/>
          <w:marTop w:val="0"/>
          <w:marBottom w:val="0"/>
          <w:divBdr>
            <w:top w:val="none" w:sz="0" w:space="0" w:color="auto"/>
            <w:left w:val="none" w:sz="0" w:space="0" w:color="auto"/>
            <w:bottom w:val="none" w:sz="0" w:space="0" w:color="auto"/>
            <w:right w:val="none" w:sz="0" w:space="0" w:color="auto"/>
          </w:divBdr>
        </w:div>
        <w:div w:id="434639045">
          <w:marLeft w:val="640"/>
          <w:marRight w:val="0"/>
          <w:marTop w:val="0"/>
          <w:marBottom w:val="0"/>
          <w:divBdr>
            <w:top w:val="none" w:sz="0" w:space="0" w:color="auto"/>
            <w:left w:val="none" w:sz="0" w:space="0" w:color="auto"/>
            <w:bottom w:val="none" w:sz="0" w:space="0" w:color="auto"/>
            <w:right w:val="none" w:sz="0" w:space="0" w:color="auto"/>
          </w:divBdr>
        </w:div>
        <w:div w:id="1689676536">
          <w:marLeft w:val="640"/>
          <w:marRight w:val="0"/>
          <w:marTop w:val="0"/>
          <w:marBottom w:val="0"/>
          <w:divBdr>
            <w:top w:val="none" w:sz="0" w:space="0" w:color="auto"/>
            <w:left w:val="none" w:sz="0" w:space="0" w:color="auto"/>
            <w:bottom w:val="none" w:sz="0" w:space="0" w:color="auto"/>
            <w:right w:val="none" w:sz="0" w:space="0" w:color="auto"/>
          </w:divBdr>
        </w:div>
        <w:div w:id="1290747960">
          <w:marLeft w:val="640"/>
          <w:marRight w:val="0"/>
          <w:marTop w:val="0"/>
          <w:marBottom w:val="0"/>
          <w:divBdr>
            <w:top w:val="none" w:sz="0" w:space="0" w:color="auto"/>
            <w:left w:val="none" w:sz="0" w:space="0" w:color="auto"/>
            <w:bottom w:val="none" w:sz="0" w:space="0" w:color="auto"/>
            <w:right w:val="none" w:sz="0" w:space="0" w:color="auto"/>
          </w:divBdr>
        </w:div>
        <w:div w:id="1081485550">
          <w:marLeft w:val="640"/>
          <w:marRight w:val="0"/>
          <w:marTop w:val="0"/>
          <w:marBottom w:val="0"/>
          <w:divBdr>
            <w:top w:val="none" w:sz="0" w:space="0" w:color="auto"/>
            <w:left w:val="none" w:sz="0" w:space="0" w:color="auto"/>
            <w:bottom w:val="none" w:sz="0" w:space="0" w:color="auto"/>
            <w:right w:val="none" w:sz="0" w:space="0" w:color="auto"/>
          </w:divBdr>
        </w:div>
        <w:div w:id="1072509929">
          <w:marLeft w:val="640"/>
          <w:marRight w:val="0"/>
          <w:marTop w:val="0"/>
          <w:marBottom w:val="0"/>
          <w:divBdr>
            <w:top w:val="none" w:sz="0" w:space="0" w:color="auto"/>
            <w:left w:val="none" w:sz="0" w:space="0" w:color="auto"/>
            <w:bottom w:val="none" w:sz="0" w:space="0" w:color="auto"/>
            <w:right w:val="none" w:sz="0" w:space="0" w:color="auto"/>
          </w:divBdr>
        </w:div>
        <w:div w:id="59056923">
          <w:marLeft w:val="640"/>
          <w:marRight w:val="0"/>
          <w:marTop w:val="0"/>
          <w:marBottom w:val="0"/>
          <w:divBdr>
            <w:top w:val="none" w:sz="0" w:space="0" w:color="auto"/>
            <w:left w:val="none" w:sz="0" w:space="0" w:color="auto"/>
            <w:bottom w:val="none" w:sz="0" w:space="0" w:color="auto"/>
            <w:right w:val="none" w:sz="0" w:space="0" w:color="auto"/>
          </w:divBdr>
        </w:div>
        <w:div w:id="1560283545">
          <w:marLeft w:val="640"/>
          <w:marRight w:val="0"/>
          <w:marTop w:val="0"/>
          <w:marBottom w:val="0"/>
          <w:divBdr>
            <w:top w:val="none" w:sz="0" w:space="0" w:color="auto"/>
            <w:left w:val="none" w:sz="0" w:space="0" w:color="auto"/>
            <w:bottom w:val="none" w:sz="0" w:space="0" w:color="auto"/>
            <w:right w:val="none" w:sz="0" w:space="0" w:color="auto"/>
          </w:divBdr>
        </w:div>
        <w:div w:id="991953634">
          <w:marLeft w:val="640"/>
          <w:marRight w:val="0"/>
          <w:marTop w:val="0"/>
          <w:marBottom w:val="0"/>
          <w:divBdr>
            <w:top w:val="none" w:sz="0" w:space="0" w:color="auto"/>
            <w:left w:val="none" w:sz="0" w:space="0" w:color="auto"/>
            <w:bottom w:val="none" w:sz="0" w:space="0" w:color="auto"/>
            <w:right w:val="none" w:sz="0" w:space="0" w:color="auto"/>
          </w:divBdr>
        </w:div>
        <w:div w:id="838732391">
          <w:marLeft w:val="640"/>
          <w:marRight w:val="0"/>
          <w:marTop w:val="0"/>
          <w:marBottom w:val="0"/>
          <w:divBdr>
            <w:top w:val="none" w:sz="0" w:space="0" w:color="auto"/>
            <w:left w:val="none" w:sz="0" w:space="0" w:color="auto"/>
            <w:bottom w:val="none" w:sz="0" w:space="0" w:color="auto"/>
            <w:right w:val="none" w:sz="0" w:space="0" w:color="auto"/>
          </w:divBdr>
        </w:div>
        <w:div w:id="614213800">
          <w:marLeft w:val="640"/>
          <w:marRight w:val="0"/>
          <w:marTop w:val="0"/>
          <w:marBottom w:val="0"/>
          <w:divBdr>
            <w:top w:val="none" w:sz="0" w:space="0" w:color="auto"/>
            <w:left w:val="none" w:sz="0" w:space="0" w:color="auto"/>
            <w:bottom w:val="none" w:sz="0" w:space="0" w:color="auto"/>
            <w:right w:val="none" w:sz="0" w:space="0" w:color="auto"/>
          </w:divBdr>
        </w:div>
        <w:div w:id="1307276280">
          <w:marLeft w:val="640"/>
          <w:marRight w:val="0"/>
          <w:marTop w:val="0"/>
          <w:marBottom w:val="0"/>
          <w:divBdr>
            <w:top w:val="none" w:sz="0" w:space="0" w:color="auto"/>
            <w:left w:val="none" w:sz="0" w:space="0" w:color="auto"/>
            <w:bottom w:val="none" w:sz="0" w:space="0" w:color="auto"/>
            <w:right w:val="none" w:sz="0" w:space="0" w:color="auto"/>
          </w:divBdr>
        </w:div>
        <w:div w:id="519053552">
          <w:marLeft w:val="640"/>
          <w:marRight w:val="0"/>
          <w:marTop w:val="0"/>
          <w:marBottom w:val="0"/>
          <w:divBdr>
            <w:top w:val="none" w:sz="0" w:space="0" w:color="auto"/>
            <w:left w:val="none" w:sz="0" w:space="0" w:color="auto"/>
            <w:bottom w:val="none" w:sz="0" w:space="0" w:color="auto"/>
            <w:right w:val="none" w:sz="0" w:space="0" w:color="auto"/>
          </w:divBdr>
        </w:div>
        <w:div w:id="372192904">
          <w:marLeft w:val="640"/>
          <w:marRight w:val="0"/>
          <w:marTop w:val="0"/>
          <w:marBottom w:val="0"/>
          <w:divBdr>
            <w:top w:val="none" w:sz="0" w:space="0" w:color="auto"/>
            <w:left w:val="none" w:sz="0" w:space="0" w:color="auto"/>
            <w:bottom w:val="none" w:sz="0" w:space="0" w:color="auto"/>
            <w:right w:val="none" w:sz="0" w:space="0" w:color="auto"/>
          </w:divBdr>
        </w:div>
        <w:div w:id="609972207">
          <w:marLeft w:val="640"/>
          <w:marRight w:val="0"/>
          <w:marTop w:val="0"/>
          <w:marBottom w:val="0"/>
          <w:divBdr>
            <w:top w:val="none" w:sz="0" w:space="0" w:color="auto"/>
            <w:left w:val="none" w:sz="0" w:space="0" w:color="auto"/>
            <w:bottom w:val="none" w:sz="0" w:space="0" w:color="auto"/>
            <w:right w:val="none" w:sz="0" w:space="0" w:color="auto"/>
          </w:divBdr>
        </w:div>
        <w:div w:id="1520662824">
          <w:marLeft w:val="640"/>
          <w:marRight w:val="0"/>
          <w:marTop w:val="0"/>
          <w:marBottom w:val="0"/>
          <w:divBdr>
            <w:top w:val="none" w:sz="0" w:space="0" w:color="auto"/>
            <w:left w:val="none" w:sz="0" w:space="0" w:color="auto"/>
            <w:bottom w:val="none" w:sz="0" w:space="0" w:color="auto"/>
            <w:right w:val="none" w:sz="0" w:space="0" w:color="auto"/>
          </w:divBdr>
        </w:div>
        <w:div w:id="250823792">
          <w:marLeft w:val="640"/>
          <w:marRight w:val="0"/>
          <w:marTop w:val="0"/>
          <w:marBottom w:val="0"/>
          <w:divBdr>
            <w:top w:val="none" w:sz="0" w:space="0" w:color="auto"/>
            <w:left w:val="none" w:sz="0" w:space="0" w:color="auto"/>
            <w:bottom w:val="none" w:sz="0" w:space="0" w:color="auto"/>
            <w:right w:val="none" w:sz="0" w:space="0" w:color="auto"/>
          </w:divBdr>
        </w:div>
        <w:div w:id="491795407">
          <w:marLeft w:val="640"/>
          <w:marRight w:val="0"/>
          <w:marTop w:val="0"/>
          <w:marBottom w:val="0"/>
          <w:divBdr>
            <w:top w:val="none" w:sz="0" w:space="0" w:color="auto"/>
            <w:left w:val="none" w:sz="0" w:space="0" w:color="auto"/>
            <w:bottom w:val="none" w:sz="0" w:space="0" w:color="auto"/>
            <w:right w:val="none" w:sz="0" w:space="0" w:color="auto"/>
          </w:divBdr>
        </w:div>
        <w:div w:id="595090875">
          <w:marLeft w:val="640"/>
          <w:marRight w:val="0"/>
          <w:marTop w:val="0"/>
          <w:marBottom w:val="0"/>
          <w:divBdr>
            <w:top w:val="none" w:sz="0" w:space="0" w:color="auto"/>
            <w:left w:val="none" w:sz="0" w:space="0" w:color="auto"/>
            <w:bottom w:val="none" w:sz="0" w:space="0" w:color="auto"/>
            <w:right w:val="none" w:sz="0" w:space="0" w:color="auto"/>
          </w:divBdr>
        </w:div>
        <w:div w:id="2117627344">
          <w:marLeft w:val="640"/>
          <w:marRight w:val="0"/>
          <w:marTop w:val="0"/>
          <w:marBottom w:val="0"/>
          <w:divBdr>
            <w:top w:val="none" w:sz="0" w:space="0" w:color="auto"/>
            <w:left w:val="none" w:sz="0" w:space="0" w:color="auto"/>
            <w:bottom w:val="none" w:sz="0" w:space="0" w:color="auto"/>
            <w:right w:val="none" w:sz="0" w:space="0" w:color="auto"/>
          </w:divBdr>
        </w:div>
        <w:div w:id="2095542763">
          <w:marLeft w:val="640"/>
          <w:marRight w:val="0"/>
          <w:marTop w:val="0"/>
          <w:marBottom w:val="0"/>
          <w:divBdr>
            <w:top w:val="none" w:sz="0" w:space="0" w:color="auto"/>
            <w:left w:val="none" w:sz="0" w:space="0" w:color="auto"/>
            <w:bottom w:val="none" w:sz="0" w:space="0" w:color="auto"/>
            <w:right w:val="none" w:sz="0" w:space="0" w:color="auto"/>
          </w:divBdr>
        </w:div>
        <w:div w:id="1811903629">
          <w:marLeft w:val="640"/>
          <w:marRight w:val="0"/>
          <w:marTop w:val="0"/>
          <w:marBottom w:val="0"/>
          <w:divBdr>
            <w:top w:val="none" w:sz="0" w:space="0" w:color="auto"/>
            <w:left w:val="none" w:sz="0" w:space="0" w:color="auto"/>
            <w:bottom w:val="none" w:sz="0" w:space="0" w:color="auto"/>
            <w:right w:val="none" w:sz="0" w:space="0" w:color="auto"/>
          </w:divBdr>
        </w:div>
        <w:div w:id="2512129">
          <w:marLeft w:val="640"/>
          <w:marRight w:val="0"/>
          <w:marTop w:val="0"/>
          <w:marBottom w:val="0"/>
          <w:divBdr>
            <w:top w:val="none" w:sz="0" w:space="0" w:color="auto"/>
            <w:left w:val="none" w:sz="0" w:space="0" w:color="auto"/>
            <w:bottom w:val="none" w:sz="0" w:space="0" w:color="auto"/>
            <w:right w:val="none" w:sz="0" w:space="0" w:color="auto"/>
          </w:divBdr>
        </w:div>
        <w:div w:id="818502542">
          <w:marLeft w:val="640"/>
          <w:marRight w:val="0"/>
          <w:marTop w:val="0"/>
          <w:marBottom w:val="0"/>
          <w:divBdr>
            <w:top w:val="none" w:sz="0" w:space="0" w:color="auto"/>
            <w:left w:val="none" w:sz="0" w:space="0" w:color="auto"/>
            <w:bottom w:val="none" w:sz="0" w:space="0" w:color="auto"/>
            <w:right w:val="none" w:sz="0" w:space="0" w:color="auto"/>
          </w:divBdr>
        </w:div>
        <w:div w:id="1829860941">
          <w:marLeft w:val="640"/>
          <w:marRight w:val="0"/>
          <w:marTop w:val="0"/>
          <w:marBottom w:val="0"/>
          <w:divBdr>
            <w:top w:val="none" w:sz="0" w:space="0" w:color="auto"/>
            <w:left w:val="none" w:sz="0" w:space="0" w:color="auto"/>
            <w:bottom w:val="none" w:sz="0" w:space="0" w:color="auto"/>
            <w:right w:val="none" w:sz="0" w:space="0" w:color="auto"/>
          </w:divBdr>
        </w:div>
        <w:div w:id="513764979">
          <w:marLeft w:val="640"/>
          <w:marRight w:val="0"/>
          <w:marTop w:val="0"/>
          <w:marBottom w:val="0"/>
          <w:divBdr>
            <w:top w:val="none" w:sz="0" w:space="0" w:color="auto"/>
            <w:left w:val="none" w:sz="0" w:space="0" w:color="auto"/>
            <w:bottom w:val="none" w:sz="0" w:space="0" w:color="auto"/>
            <w:right w:val="none" w:sz="0" w:space="0" w:color="auto"/>
          </w:divBdr>
        </w:div>
        <w:div w:id="1322927381">
          <w:marLeft w:val="640"/>
          <w:marRight w:val="0"/>
          <w:marTop w:val="0"/>
          <w:marBottom w:val="0"/>
          <w:divBdr>
            <w:top w:val="none" w:sz="0" w:space="0" w:color="auto"/>
            <w:left w:val="none" w:sz="0" w:space="0" w:color="auto"/>
            <w:bottom w:val="none" w:sz="0" w:space="0" w:color="auto"/>
            <w:right w:val="none" w:sz="0" w:space="0" w:color="auto"/>
          </w:divBdr>
        </w:div>
        <w:div w:id="1103302293">
          <w:marLeft w:val="640"/>
          <w:marRight w:val="0"/>
          <w:marTop w:val="0"/>
          <w:marBottom w:val="0"/>
          <w:divBdr>
            <w:top w:val="none" w:sz="0" w:space="0" w:color="auto"/>
            <w:left w:val="none" w:sz="0" w:space="0" w:color="auto"/>
            <w:bottom w:val="none" w:sz="0" w:space="0" w:color="auto"/>
            <w:right w:val="none" w:sz="0" w:space="0" w:color="auto"/>
          </w:divBdr>
        </w:div>
        <w:div w:id="1805076953">
          <w:marLeft w:val="640"/>
          <w:marRight w:val="0"/>
          <w:marTop w:val="0"/>
          <w:marBottom w:val="0"/>
          <w:divBdr>
            <w:top w:val="none" w:sz="0" w:space="0" w:color="auto"/>
            <w:left w:val="none" w:sz="0" w:space="0" w:color="auto"/>
            <w:bottom w:val="none" w:sz="0" w:space="0" w:color="auto"/>
            <w:right w:val="none" w:sz="0" w:space="0" w:color="auto"/>
          </w:divBdr>
        </w:div>
        <w:div w:id="535897054">
          <w:marLeft w:val="640"/>
          <w:marRight w:val="0"/>
          <w:marTop w:val="0"/>
          <w:marBottom w:val="0"/>
          <w:divBdr>
            <w:top w:val="none" w:sz="0" w:space="0" w:color="auto"/>
            <w:left w:val="none" w:sz="0" w:space="0" w:color="auto"/>
            <w:bottom w:val="none" w:sz="0" w:space="0" w:color="auto"/>
            <w:right w:val="none" w:sz="0" w:space="0" w:color="auto"/>
          </w:divBdr>
        </w:div>
        <w:div w:id="500119295">
          <w:marLeft w:val="640"/>
          <w:marRight w:val="0"/>
          <w:marTop w:val="0"/>
          <w:marBottom w:val="0"/>
          <w:divBdr>
            <w:top w:val="none" w:sz="0" w:space="0" w:color="auto"/>
            <w:left w:val="none" w:sz="0" w:space="0" w:color="auto"/>
            <w:bottom w:val="none" w:sz="0" w:space="0" w:color="auto"/>
            <w:right w:val="none" w:sz="0" w:space="0" w:color="auto"/>
          </w:divBdr>
        </w:div>
        <w:div w:id="1508863612">
          <w:marLeft w:val="640"/>
          <w:marRight w:val="0"/>
          <w:marTop w:val="0"/>
          <w:marBottom w:val="0"/>
          <w:divBdr>
            <w:top w:val="none" w:sz="0" w:space="0" w:color="auto"/>
            <w:left w:val="none" w:sz="0" w:space="0" w:color="auto"/>
            <w:bottom w:val="none" w:sz="0" w:space="0" w:color="auto"/>
            <w:right w:val="none" w:sz="0" w:space="0" w:color="auto"/>
          </w:divBdr>
        </w:div>
        <w:div w:id="722022859">
          <w:marLeft w:val="640"/>
          <w:marRight w:val="0"/>
          <w:marTop w:val="0"/>
          <w:marBottom w:val="0"/>
          <w:divBdr>
            <w:top w:val="none" w:sz="0" w:space="0" w:color="auto"/>
            <w:left w:val="none" w:sz="0" w:space="0" w:color="auto"/>
            <w:bottom w:val="none" w:sz="0" w:space="0" w:color="auto"/>
            <w:right w:val="none" w:sz="0" w:space="0" w:color="auto"/>
          </w:divBdr>
        </w:div>
        <w:div w:id="1299070080">
          <w:marLeft w:val="640"/>
          <w:marRight w:val="0"/>
          <w:marTop w:val="0"/>
          <w:marBottom w:val="0"/>
          <w:divBdr>
            <w:top w:val="none" w:sz="0" w:space="0" w:color="auto"/>
            <w:left w:val="none" w:sz="0" w:space="0" w:color="auto"/>
            <w:bottom w:val="none" w:sz="0" w:space="0" w:color="auto"/>
            <w:right w:val="none" w:sz="0" w:space="0" w:color="auto"/>
          </w:divBdr>
        </w:div>
        <w:div w:id="592326109">
          <w:marLeft w:val="640"/>
          <w:marRight w:val="0"/>
          <w:marTop w:val="0"/>
          <w:marBottom w:val="0"/>
          <w:divBdr>
            <w:top w:val="none" w:sz="0" w:space="0" w:color="auto"/>
            <w:left w:val="none" w:sz="0" w:space="0" w:color="auto"/>
            <w:bottom w:val="none" w:sz="0" w:space="0" w:color="auto"/>
            <w:right w:val="none" w:sz="0" w:space="0" w:color="auto"/>
          </w:divBdr>
        </w:div>
        <w:div w:id="19549979">
          <w:marLeft w:val="640"/>
          <w:marRight w:val="0"/>
          <w:marTop w:val="0"/>
          <w:marBottom w:val="0"/>
          <w:divBdr>
            <w:top w:val="none" w:sz="0" w:space="0" w:color="auto"/>
            <w:left w:val="none" w:sz="0" w:space="0" w:color="auto"/>
            <w:bottom w:val="none" w:sz="0" w:space="0" w:color="auto"/>
            <w:right w:val="none" w:sz="0" w:space="0" w:color="auto"/>
          </w:divBdr>
        </w:div>
        <w:div w:id="1785882281">
          <w:marLeft w:val="640"/>
          <w:marRight w:val="0"/>
          <w:marTop w:val="0"/>
          <w:marBottom w:val="0"/>
          <w:divBdr>
            <w:top w:val="none" w:sz="0" w:space="0" w:color="auto"/>
            <w:left w:val="none" w:sz="0" w:space="0" w:color="auto"/>
            <w:bottom w:val="none" w:sz="0" w:space="0" w:color="auto"/>
            <w:right w:val="none" w:sz="0" w:space="0" w:color="auto"/>
          </w:divBdr>
        </w:div>
        <w:div w:id="170879362">
          <w:marLeft w:val="640"/>
          <w:marRight w:val="0"/>
          <w:marTop w:val="0"/>
          <w:marBottom w:val="0"/>
          <w:divBdr>
            <w:top w:val="none" w:sz="0" w:space="0" w:color="auto"/>
            <w:left w:val="none" w:sz="0" w:space="0" w:color="auto"/>
            <w:bottom w:val="none" w:sz="0" w:space="0" w:color="auto"/>
            <w:right w:val="none" w:sz="0" w:space="0" w:color="auto"/>
          </w:divBdr>
        </w:div>
        <w:div w:id="1339036870">
          <w:marLeft w:val="640"/>
          <w:marRight w:val="0"/>
          <w:marTop w:val="0"/>
          <w:marBottom w:val="0"/>
          <w:divBdr>
            <w:top w:val="none" w:sz="0" w:space="0" w:color="auto"/>
            <w:left w:val="none" w:sz="0" w:space="0" w:color="auto"/>
            <w:bottom w:val="none" w:sz="0" w:space="0" w:color="auto"/>
            <w:right w:val="none" w:sz="0" w:space="0" w:color="auto"/>
          </w:divBdr>
        </w:div>
        <w:div w:id="1902785166">
          <w:marLeft w:val="640"/>
          <w:marRight w:val="0"/>
          <w:marTop w:val="0"/>
          <w:marBottom w:val="0"/>
          <w:divBdr>
            <w:top w:val="none" w:sz="0" w:space="0" w:color="auto"/>
            <w:left w:val="none" w:sz="0" w:space="0" w:color="auto"/>
            <w:bottom w:val="none" w:sz="0" w:space="0" w:color="auto"/>
            <w:right w:val="none" w:sz="0" w:space="0" w:color="auto"/>
          </w:divBdr>
        </w:div>
        <w:div w:id="20712029">
          <w:marLeft w:val="640"/>
          <w:marRight w:val="0"/>
          <w:marTop w:val="0"/>
          <w:marBottom w:val="0"/>
          <w:divBdr>
            <w:top w:val="none" w:sz="0" w:space="0" w:color="auto"/>
            <w:left w:val="none" w:sz="0" w:space="0" w:color="auto"/>
            <w:bottom w:val="none" w:sz="0" w:space="0" w:color="auto"/>
            <w:right w:val="none" w:sz="0" w:space="0" w:color="auto"/>
          </w:divBdr>
        </w:div>
        <w:div w:id="668675101">
          <w:marLeft w:val="640"/>
          <w:marRight w:val="0"/>
          <w:marTop w:val="0"/>
          <w:marBottom w:val="0"/>
          <w:divBdr>
            <w:top w:val="none" w:sz="0" w:space="0" w:color="auto"/>
            <w:left w:val="none" w:sz="0" w:space="0" w:color="auto"/>
            <w:bottom w:val="none" w:sz="0" w:space="0" w:color="auto"/>
            <w:right w:val="none" w:sz="0" w:space="0" w:color="auto"/>
          </w:divBdr>
        </w:div>
        <w:div w:id="1955284604">
          <w:marLeft w:val="640"/>
          <w:marRight w:val="0"/>
          <w:marTop w:val="0"/>
          <w:marBottom w:val="0"/>
          <w:divBdr>
            <w:top w:val="none" w:sz="0" w:space="0" w:color="auto"/>
            <w:left w:val="none" w:sz="0" w:space="0" w:color="auto"/>
            <w:bottom w:val="none" w:sz="0" w:space="0" w:color="auto"/>
            <w:right w:val="none" w:sz="0" w:space="0" w:color="auto"/>
          </w:divBdr>
        </w:div>
        <w:div w:id="244725217">
          <w:marLeft w:val="640"/>
          <w:marRight w:val="0"/>
          <w:marTop w:val="0"/>
          <w:marBottom w:val="0"/>
          <w:divBdr>
            <w:top w:val="none" w:sz="0" w:space="0" w:color="auto"/>
            <w:left w:val="none" w:sz="0" w:space="0" w:color="auto"/>
            <w:bottom w:val="none" w:sz="0" w:space="0" w:color="auto"/>
            <w:right w:val="none" w:sz="0" w:space="0" w:color="auto"/>
          </w:divBdr>
        </w:div>
        <w:div w:id="541288849">
          <w:marLeft w:val="640"/>
          <w:marRight w:val="0"/>
          <w:marTop w:val="0"/>
          <w:marBottom w:val="0"/>
          <w:divBdr>
            <w:top w:val="none" w:sz="0" w:space="0" w:color="auto"/>
            <w:left w:val="none" w:sz="0" w:space="0" w:color="auto"/>
            <w:bottom w:val="none" w:sz="0" w:space="0" w:color="auto"/>
            <w:right w:val="none" w:sz="0" w:space="0" w:color="auto"/>
          </w:divBdr>
        </w:div>
        <w:div w:id="1983189148">
          <w:marLeft w:val="640"/>
          <w:marRight w:val="0"/>
          <w:marTop w:val="0"/>
          <w:marBottom w:val="0"/>
          <w:divBdr>
            <w:top w:val="none" w:sz="0" w:space="0" w:color="auto"/>
            <w:left w:val="none" w:sz="0" w:space="0" w:color="auto"/>
            <w:bottom w:val="none" w:sz="0" w:space="0" w:color="auto"/>
            <w:right w:val="none" w:sz="0" w:space="0" w:color="auto"/>
          </w:divBdr>
        </w:div>
        <w:div w:id="1023357546">
          <w:marLeft w:val="640"/>
          <w:marRight w:val="0"/>
          <w:marTop w:val="0"/>
          <w:marBottom w:val="0"/>
          <w:divBdr>
            <w:top w:val="none" w:sz="0" w:space="0" w:color="auto"/>
            <w:left w:val="none" w:sz="0" w:space="0" w:color="auto"/>
            <w:bottom w:val="none" w:sz="0" w:space="0" w:color="auto"/>
            <w:right w:val="none" w:sz="0" w:space="0" w:color="auto"/>
          </w:divBdr>
        </w:div>
        <w:div w:id="781194984">
          <w:marLeft w:val="640"/>
          <w:marRight w:val="0"/>
          <w:marTop w:val="0"/>
          <w:marBottom w:val="0"/>
          <w:divBdr>
            <w:top w:val="none" w:sz="0" w:space="0" w:color="auto"/>
            <w:left w:val="none" w:sz="0" w:space="0" w:color="auto"/>
            <w:bottom w:val="none" w:sz="0" w:space="0" w:color="auto"/>
            <w:right w:val="none" w:sz="0" w:space="0" w:color="auto"/>
          </w:divBdr>
        </w:div>
        <w:div w:id="1517109786">
          <w:marLeft w:val="640"/>
          <w:marRight w:val="0"/>
          <w:marTop w:val="0"/>
          <w:marBottom w:val="0"/>
          <w:divBdr>
            <w:top w:val="none" w:sz="0" w:space="0" w:color="auto"/>
            <w:left w:val="none" w:sz="0" w:space="0" w:color="auto"/>
            <w:bottom w:val="none" w:sz="0" w:space="0" w:color="auto"/>
            <w:right w:val="none" w:sz="0" w:space="0" w:color="auto"/>
          </w:divBdr>
        </w:div>
        <w:div w:id="125322675">
          <w:marLeft w:val="640"/>
          <w:marRight w:val="0"/>
          <w:marTop w:val="0"/>
          <w:marBottom w:val="0"/>
          <w:divBdr>
            <w:top w:val="none" w:sz="0" w:space="0" w:color="auto"/>
            <w:left w:val="none" w:sz="0" w:space="0" w:color="auto"/>
            <w:bottom w:val="none" w:sz="0" w:space="0" w:color="auto"/>
            <w:right w:val="none" w:sz="0" w:space="0" w:color="auto"/>
          </w:divBdr>
        </w:div>
        <w:div w:id="1945533163">
          <w:marLeft w:val="640"/>
          <w:marRight w:val="0"/>
          <w:marTop w:val="0"/>
          <w:marBottom w:val="0"/>
          <w:divBdr>
            <w:top w:val="none" w:sz="0" w:space="0" w:color="auto"/>
            <w:left w:val="none" w:sz="0" w:space="0" w:color="auto"/>
            <w:bottom w:val="none" w:sz="0" w:space="0" w:color="auto"/>
            <w:right w:val="none" w:sz="0" w:space="0" w:color="auto"/>
          </w:divBdr>
        </w:div>
        <w:div w:id="1009067203">
          <w:marLeft w:val="640"/>
          <w:marRight w:val="0"/>
          <w:marTop w:val="0"/>
          <w:marBottom w:val="0"/>
          <w:divBdr>
            <w:top w:val="none" w:sz="0" w:space="0" w:color="auto"/>
            <w:left w:val="none" w:sz="0" w:space="0" w:color="auto"/>
            <w:bottom w:val="none" w:sz="0" w:space="0" w:color="auto"/>
            <w:right w:val="none" w:sz="0" w:space="0" w:color="auto"/>
          </w:divBdr>
        </w:div>
        <w:div w:id="1345209187">
          <w:marLeft w:val="640"/>
          <w:marRight w:val="0"/>
          <w:marTop w:val="0"/>
          <w:marBottom w:val="0"/>
          <w:divBdr>
            <w:top w:val="none" w:sz="0" w:space="0" w:color="auto"/>
            <w:left w:val="none" w:sz="0" w:space="0" w:color="auto"/>
            <w:bottom w:val="none" w:sz="0" w:space="0" w:color="auto"/>
            <w:right w:val="none" w:sz="0" w:space="0" w:color="auto"/>
          </w:divBdr>
        </w:div>
        <w:div w:id="1341271760">
          <w:marLeft w:val="640"/>
          <w:marRight w:val="0"/>
          <w:marTop w:val="0"/>
          <w:marBottom w:val="0"/>
          <w:divBdr>
            <w:top w:val="none" w:sz="0" w:space="0" w:color="auto"/>
            <w:left w:val="none" w:sz="0" w:space="0" w:color="auto"/>
            <w:bottom w:val="none" w:sz="0" w:space="0" w:color="auto"/>
            <w:right w:val="none" w:sz="0" w:space="0" w:color="auto"/>
          </w:divBdr>
        </w:div>
        <w:div w:id="1717044410">
          <w:marLeft w:val="640"/>
          <w:marRight w:val="0"/>
          <w:marTop w:val="0"/>
          <w:marBottom w:val="0"/>
          <w:divBdr>
            <w:top w:val="none" w:sz="0" w:space="0" w:color="auto"/>
            <w:left w:val="none" w:sz="0" w:space="0" w:color="auto"/>
            <w:bottom w:val="none" w:sz="0" w:space="0" w:color="auto"/>
            <w:right w:val="none" w:sz="0" w:space="0" w:color="auto"/>
          </w:divBdr>
        </w:div>
        <w:div w:id="1322267871">
          <w:marLeft w:val="640"/>
          <w:marRight w:val="0"/>
          <w:marTop w:val="0"/>
          <w:marBottom w:val="0"/>
          <w:divBdr>
            <w:top w:val="none" w:sz="0" w:space="0" w:color="auto"/>
            <w:left w:val="none" w:sz="0" w:space="0" w:color="auto"/>
            <w:bottom w:val="none" w:sz="0" w:space="0" w:color="auto"/>
            <w:right w:val="none" w:sz="0" w:space="0" w:color="auto"/>
          </w:divBdr>
        </w:div>
        <w:div w:id="1571114388">
          <w:marLeft w:val="640"/>
          <w:marRight w:val="0"/>
          <w:marTop w:val="0"/>
          <w:marBottom w:val="0"/>
          <w:divBdr>
            <w:top w:val="none" w:sz="0" w:space="0" w:color="auto"/>
            <w:left w:val="none" w:sz="0" w:space="0" w:color="auto"/>
            <w:bottom w:val="none" w:sz="0" w:space="0" w:color="auto"/>
            <w:right w:val="none" w:sz="0" w:space="0" w:color="auto"/>
          </w:divBdr>
        </w:div>
        <w:div w:id="1449155847">
          <w:marLeft w:val="640"/>
          <w:marRight w:val="0"/>
          <w:marTop w:val="0"/>
          <w:marBottom w:val="0"/>
          <w:divBdr>
            <w:top w:val="none" w:sz="0" w:space="0" w:color="auto"/>
            <w:left w:val="none" w:sz="0" w:space="0" w:color="auto"/>
            <w:bottom w:val="none" w:sz="0" w:space="0" w:color="auto"/>
            <w:right w:val="none" w:sz="0" w:space="0" w:color="auto"/>
          </w:divBdr>
        </w:div>
        <w:div w:id="1943801592">
          <w:marLeft w:val="640"/>
          <w:marRight w:val="0"/>
          <w:marTop w:val="0"/>
          <w:marBottom w:val="0"/>
          <w:divBdr>
            <w:top w:val="none" w:sz="0" w:space="0" w:color="auto"/>
            <w:left w:val="none" w:sz="0" w:space="0" w:color="auto"/>
            <w:bottom w:val="none" w:sz="0" w:space="0" w:color="auto"/>
            <w:right w:val="none" w:sz="0" w:space="0" w:color="auto"/>
          </w:divBdr>
        </w:div>
        <w:div w:id="1478568024">
          <w:marLeft w:val="640"/>
          <w:marRight w:val="0"/>
          <w:marTop w:val="0"/>
          <w:marBottom w:val="0"/>
          <w:divBdr>
            <w:top w:val="none" w:sz="0" w:space="0" w:color="auto"/>
            <w:left w:val="none" w:sz="0" w:space="0" w:color="auto"/>
            <w:bottom w:val="none" w:sz="0" w:space="0" w:color="auto"/>
            <w:right w:val="none" w:sz="0" w:space="0" w:color="auto"/>
          </w:divBdr>
        </w:div>
        <w:div w:id="1227304291">
          <w:marLeft w:val="640"/>
          <w:marRight w:val="0"/>
          <w:marTop w:val="0"/>
          <w:marBottom w:val="0"/>
          <w:divBdr>
            <w:top w:val="none" w:sz="0" w:space="0" w:color="auto"/>
            <w:left w:val="none" w:sz="0" w:space="0" w:color="auto"/>
            <w:bottom w:val="none" w:sz="0" w:space="0" w:color="auto"/>
            <w:right w:val="none" w:sz="0" w:space="0" w:color="auto"/>
          </w:divBdr>
        </w:div>
        <w:div w:id="1296377679">
          <w:marLeft w:val="640"/>
          <w:marRight w:val="0"/>
          <w:marTop w:val="0"/>
          <w:marBottom w:val="0"/>
          <w:divBdr>
            <w:top w:val="none" w:sz="0" w:space="0" w:color="auto"/>
            <w:left w:val="none" w:sz="0" w:space="0" w:color="auto"/>
            <w:bottom w:val="none" w:sz="0" w:space="0" w:color="auto"/>
            <w:right w:val="none" w:sz="0" w:space="0" w:color="auto"/>
          </w:divBdr>
        </w:div>
        <w:div w:id="418479106">
          <w:marLeft w:val="640"/>
          <w:marRight w:val="0"/>
          <w:marTop w:val="0"/>
          <w:marBottom w:val="0"/>
          <w:divBdr>
            <w:top w:val="none" w:sz="0" w:space="0" w:color="auto"/>
            <w:left w:val="none" w:sz="0" w:space="0" w:color="auto"/>
            <w:bottom w:val="none" w:sz="0" w:space="0" w:color="auto"/>
            <w:right w:val="none" w:sz="0" w:space="0" w:color="auto"/>
          </w:divBdr>
        </w:div>
        <w:div w:id="81411245">
          <w:marLeft w:val="640"/>
          <w:marRight w:val="0"/>
          <w:marTop w:val="0"/>
          <w:marBottom w:val="0"/>
          <w:divBdr>
            <w:top w:val="none" w:sz="0" w:space="0" w:color="auto"/>
            <w:left w:val="none" w:sz="0" w:space="0" w:color="auto"/>
            <w:bottom w:val="none" w:sz="0" w:space="0" w:color="auto"/>
            <w:right w:val="none" w:sz="0" w:space="0" w:color="auto"/>
          </w:divBdr>
        </w:div>
        <w:div w:id="1683163050">
          <w:marLeft w:val="640"/>
          <w:marRight w:val="0"/>
          <w:marTop w:val="0"/>
          <w:marBottom w:val="0"/>
          <w:divBdr>
            <w:top w:val="none" w:sz="0" w:space="0" w:color="auto"/>
            <w:left w:val="none" w:sz="0" w:space="0" w:color="auto"/>
            <w:bottom w:val="none" w:sz="0" w:space="0" w:color="auto"/>
            <w:right w:val="none" w:sz="0" w:space="0" w:color="auto"/>
          </w:divBdr>
        </w:div>
        <w:div w:id="119999522">
          <w:marLeft w:val="640"/>
          <w:marRight w:val="0"/>
          <w:marTop w:val="0"/>
          <w:marBottom w:val="0"/>
          <w:divBdr>
            <w:top w:val="none" w:sz="0" w:space="0" w:color="auto"/>
            <w:left w:val="none" w:sz="0" w:space="0" w:color="auto"/>
            <w:bottom w:val="none" w:sz="0" w:space="0" w:color="auto"/>
            <w:right w:val="none" w:sz="0" w:space="0" w:color="auto"/>
          </w:divBdr>
        </w:div>
        <w:div w:id="2144734191">
          <w:marLeft w:val="640"/>
          <w:marRight w:val="0"/>
          <w:marTop w:val="0"/>
          <w:marBottom w:val="0"/>
          <w:divBdr>
            <w:top w:val="none" w:sz="0" w:space="0" w:color="auto"/>
            <w:left w:val="none" w:sz="0" w:space="0" w:color="auto"/>
            <w:bottom w:val="none" w:sz="0" w:space="0" w:color="auto"/>
            <w:right w:val="none" w:sz="0" w:space="0" w:color="auto"/>
          </w:divBdr>
        </w:div>
        <w:div w:id="1711569025">
          <w:marLeft w:val="640"/>
          <w:marRight w:val="0"/>
          <w:marTop w:val="0"/>
          <w:marBottom w:val="0"/>
          <w:divBdr>
            <w:top w:val="none" w:sz="0" w:space="0" w:color="auto"/>
            <w:left w:val="none" w:sz="0" w:space="0" w:color="auto"/>
            <w:bottom w:val="none" w:sz="0" w:space="0" w:color="auto"/>
            <w:right w:val="none" w:sz="0" w:space="0" w:color="auto"/>
          </w:divBdr>
        </w:div>
        <w:div w:id="661397970">
          <w:marLeft w:val="640"/>
          <w:marRight w:val="0"/>
          <w:marTop w:val="0"/>
          <w:marBottom w:val="0"/>
          <w:divBdr>
            <w:top w:val="none" w:sz="0" w:space="0" w:color="auto"/>
            <w:left w:val="none" w:sz="0" w:space="0" w:color="auto"/>
            <w:bottom w:val="none" w:sz="0" w:space="0" w:color="auto"/>
            <w:right w:val="none" w:sz="0" w:space="0" w:color="auto"/>
          </w:divBdr>
        </w:div>
        <w:div w:id="262106672">
          <w:marLeft w:val="640"/>
          <w:marRight w:val="0"/>
          <w:marTop w:val="0"/>
          <w:marBottom w:val="0"/>
          <w:divBdr>
            <w:top w:val="none" w:sz="0" w:space="0" w:color="auto"/>
            <w:left w:val="none" w:sz="0" w:space="0" w:color="auto"/>
            <w:bottom w:val="none" w:sz="0" w:space="0" w:color="auto"/>
            <w:right w:val="none" w:sz="0" w:space="0" w:color="auto"/>
          </w:divBdr>
        </w:div>
      </w:divsChild>
    </w:div>
    <w:div w:id="1126775037">
      <w:bodyDiv w:val="1"/>
      <w:marLeft w:val="0"/>
      <w:marRight w:val="0"/>
      <w:marTop w:val="0"/>
      <w:marBottom w:val="0"/>
      <w:divBdr>
        <w:top w:val="none" w:sz="0" w:space="0" w:color="auto"/>
        <w:left w:val="none" w:sz="0" w:space="0" w:color="auto"/>
        <w:bottom w:val="none" w:sz="0" w:space="0" w:color="auto"/>
        <w:right w:val="none" w:sz="0" w:space="0" w:color="auto"/>
      </w:divBdr>
    </w:div>
    <w:div w:id="1128013927">
      <w:bodyDiv w:val="1"/>
      <w:marLeft w:val="0"/>
      <w:marRight w:val="0"/>
      <w:marTop w:val="0"/>
      <w:marBottom w:val="0"/>
      <w:divBdr>
        <w:top w:val="none" w:sz="0" w:space="0" w:color="auto"/>
        <w:left w:val="none" w:sz="0" w:space="0" w:color="auto"/>
        <w:bottom w:val="none" w:sz="0" w:space="0" w:color="auto"/>
        <w:right w:val="none" w:sz="0" w:space="0" w:color="auto"/>
      </w:divBdr>
    </w:div>
    <w:div w:id="1132138259">
      <w:bodyDiv w:val="1"/>
      <w:marLeft w:val="0"/>
      <w:marRight w:val="0"/>
      <w:marTop w:val="0"/>
      <w:marBottom w:val="0"/>
      <w:divBdr>
        <w:top w:val="none" w:sz="0" w:space="0" w:color="auto"/>
        <w:left w:val="none" w:sz="0" w:space="0" w:color="auto"/>
        <w:bottom w:val="none" w:sz="0" w:space="0" w:color="auto"/>
        <w:right w:val="none" w:sz="0" w:space="0" w:color="auto"/>
      </w:divBdr>
    </w:div>
    <w:div w:id="1134253725">
      <w:bodyDiv w:val="1"/>
      <w:marLeft w:val="0"/>
      <w:marRight w:val="0"/>
      <w:marTop w:val="0"/>
      <w:marBottom w:val="0"/>
      <w:divBdr>
        <w:top w:val="none" w:sz="0" w:space="0" w:color="auto"/>
        <w:left w:val="none" w:sz="0" w:space="0" w:color="auto"/>
        <w:bottom w:val="none" w:sz="0" w:space="0" w:color="auto"/>
        <w:right w:val="none" w:sz="0" w:space="0" w:color="auto"/>
      </w:divBdr>
    </w:div>
    <w:div w:id="1135373258">
      <w:bodyDiv w:val="1"/>
      <w:marLeft w:val="0"/>
      <w:marRight w:val="0"/>
      <w:marTop w:val="0"/>
      <w:marBottom w:val="0"/>
      <w:divBdr>
        <w:top w:val="none" w:sz="0" w:space="0" w:color="auto"/>
        <w:left w:val="none" w:sz="0" w:space="0" w:color="auto"/>
        <w:bottom w:val="none" w:sz="0" w:space="0" w:color="auto"/>
        <w:right w:val="none" w:sz="0" w:space="0" w:color="auto"/>
      </w:divBdr>
    </w:div>
    <w:div w:id="1135683365">
      <w:bodyDiv w:val="1"/>
      <w:marLeft w:val="0"/>
      <w:marRight w:val="0"/>
      <w:marTop w:val="0"/>
      <w:marBottom w:val="0"/>
      <w:divBdr>
        <w:top w:val="none" w:sz="0" w:space="0" w:color="auto"/>
        <w:left w:val="none" w:sz="0" w:space="0" w:color="auto"/>
        <w:bottom w:val="none" w:sz="0" w:space="0" w:color="auto"/>
        <w:right w:val="none" w:sz="0" w:space="0" w:color="auto"/>
      </w:divBdr>
    </w:div>
    <w:div w:id="1137257733">
      <w:bodyDiv w:val="1"/>
      <w:marLeft w:val="0"/>
      <w:marRight w:val="0"/>
      <w:marTop w:val="0"/>
      <w:marBottom w:val="0"/>
      <w:divBdr>
        <w:top w:val="none" w:sz="0" w:space="0" w:color="auto"/>
        <w:left w:val="none" w:sz="0" w:space="0" w:color="auto"/>
        <w:bottom w:val="none" w:sz="0" w:space="0" w:color="auto"/>
        <w:right w:val="none" w:sz="0" w:space="0" w:color="auto"/>
      </w:divBdr>
      <w:divsChild>
        <w:div w:id="1762991974">
          <w:marLeft w:val="640"/>
          <w:marRight w:val="0"/>
          <w:marTop w:val="0"/>
          <w:marBottom w:val="0"/>
          <w:divBdr>
            <w:top w:val="none" w:sz="0" w:space="0" w:color="auto"/>
            <w:left w:val="none" w:sz="0" w:space="0" w:color="auto"/>
            <w:bottom w:val="none" w:sz="0" w:space="0" w:color="auto"/>
            <w:right w:val="none" w:sz="0" w:space="0" w:color="auto"/>
          </w:divBdr>
        </w:div>
        <w:div w:id="601256033">
          <w:marLeft w:val="640"/>
          <w:marRight w:val="0"/>
          <w:marTop w:val="0"/>
          <w:marBottom w:val="0"/>
          <w:divBdr>
            <w:top w:val="none" w:sz="0" w:space="0" w:color="auto"/>
            <w:left w:val="none" w:sz="0" w:space="0" w:color="auto"/>
            <w:bottom w:val="none" w:sz="0" w:space="0" w:color="auto"/>
            <w:right w:val="none" w:sz="0" w:space="0" w:color="auto"/>
          </w:divBdr>
        </w:div>
        <w:div w:id="1867526824">
          <w:marLeft w:val="640"/>
          <w:marRight w:val="0"/>
          <w:marTop w:val="0"/>
          <w:marBottom w:val="0"/>
          <w:divBdr>
            <w:top w:val="none" w:sz="0" w:space="0" w:color="auto"/>
            <w:left w:val="none" w:sz="0" w:space="0" w:color="auto"/>
            <w:bottom w:val="none" w:sz="0" w:space="0" w:color="auto"/>
            <w:right w:val="none" w:sz="0" w:space="0" w:color="auto"/>
          </w:divBdr>
        </w:div>
        <w:div w:id="1726492905">
          <w:marLeft w:val="640"/>
          <w:marRight w:val="0"/>
          <w:marTop w:val="0"/>
          <w:marBottom w:val="0"/>
          <w:divBdr>
            <w:top w:val="none" w:sz="0" w:space="0" w:color="auto"/>
            <w:left w:val="none" w:sz="0" w:space="0" w:color="auto"/>
            <w:bottom w:val="none" w:sz="0" w:space="0" w:color="auto"/>
            <w:right w:val="none" w:sz="0" w:space="0" w:color="auto"/>
          </w:divBdr>
        </w:div>
        <w:div w:id="1585262291">
          <w:marLeft w:val="640"/>
          <w:marRight w:val="0"/>
          <w:marTop w:val="0"/>
          <w:marBottom w:val="0"/>
          <w:divBdr>
            <w:top w:val="none" w:sz="0" w:space="0" w:color="auto"/>
            <w:left w:val="none" w:sz="0" w:space="0" w:color="auto"/>
            <w:bottom w:val="none" w:sz="0" w:space="0" w:color="auto"/>
            <w:right w:val="none" w:sz="0" w:space="0" w:color="auto"/>
          </w:divBdr>
        </w:div>
        <w:div w:id="1864440271">
          <w:marLeft w:val="640"/>
          <w:marRight w:val="0"/>
          <w:marTop w:val="0"/>
          <w:marBottom w:val="0"/>
          <w:divBdr>
            <w:top w:val="none" w:sz="0" w:space="0" w:color="auto"/>
            <w:left w:val="none" w:sz="0" w:space="0" w:color="auto"/>
            <w:bottom w:val="none" w:sz="0" w:space="0" w:color="auto"/>
            <w:right w:val="none" w:sz="0" w:space="0" w:color="auto"/>
          </w:divBdr>
        </w:div>
        <w:div w:id="883755365">
          <w:marLeft w:val="640"/>
          <w:marRight w:val="0"/>
          <w:marTop w:val="0"/>
          <w:marBottom w:val="0"/>
          <w:divBdr>
            <w:top w:val="none" w:sz="0" w:space="0" w:color="auto"/>
            <w:left w:val="none" w:sz="0" w:space="0" w:color="auto"/>
            <w:bottom w:val="none" w:sz="0" w:space="0" w:color="auto"/>
            <w:right w:val="none" w:sz="0" w:space="0" w:color="auto"/>
          </w:divBdr>
        </w:div>
        <w:div w:id="50615428">
          <w:marLeft w:val="640"/>
          <w:marRight w:val="0"/>
          <w:marTop w:val="0"/>
          <w:marBottom w:val="0"/>
          <w:divBdr>
            <w:top w:val="none" w:sz="0" w:space="0" w:color="auto"/>
            <w:left w:val="none" w:sz="0" w:space="0" w:color="auto"/>
            <w:bottom w:val="none" w:sz="0" w:space="0" w:color="auto"/>
            <w:right w:val="none" w:sz="0" w:space="0" w:color="auto"/>
          </w:divBdr>
        </w:div>
        <w:div w:id="1816750410">
          <w:marLeft w:val="640"/>
          <w:marRight w:val="0"/>
          <w:marTop w:val="0"/>
          <w:marBottom w:val="0"/>
          <w:divBdr>
            <w:top w:val="none" w:sz="0" w:space="0" w:color="auto"/>
            <w:left w:val="none" w:sz="0" w:space="0" w:color="auto"/>
            <w:bottom w:val="none" w:sz="0" w:space="0" w:color="auto"/>
            <w:right w:val="none" w:sz="0" w:space="0" w:color="auto"/>
          </w:divBdr>
        </w:div>
        <w:div w:id="1548567563">
          <w:marLeft w:val="640"/>
          <w:marRight w:val="0"/>
          <w:marTop w:val="0"/>
          <w:marBottom w:val="0"/>
          <w:divBdr>
            <w:top w:val="none" w:sz="0" w:space="0" w:color="auto"/>
            <w:left w:val="none" w:sz="0" w:space="0" w:color="auto"/>
            <w:bottom w:val="none" w:sz="0" w:space="0" w:color="auto"/>
            <w:right w:val="none" w:sz="0" w:space="0" w:color="auto"/>
          </w:divBdr>
        </w:div>
        <w:div w:id="1995791668">
          <w:marLeft w:val="640"/>
          <w:marRight w:val="0"/>
          <w:marTop w:val="0"/>
          <w:marBottom w:val="0"/>
          <w:divBdr>
            <w:top w:val="none" w:sz="0" w:space="0" w:color="auto"/>
            <w:left w:val="none" w:sz="0" w:space="0" w:color="auto"/>
            <w:bottom w:val="none" w:sz="0" w:space="0" w:color="auto"/>
            <w:right w:val="none" w:sz="0" w:space="0" w:color="auto"/>
          </w:divBdr>
        </w:div>
        <w:div w:id="1154223933">
          <w:marLeft w:val="640"/>
          <w:marRight w:val="0"/>
          <w:marTop w:val="0"/>
          <w:marBottom w:val="0"/>
          <w:divBdr>
            <w:top w:val="none" w:sz="0" w:space="0" w:color="auto"/>
            <w:left w:val="none" w:sz="0" w:space="0" w:color="auto"/>
            <w:bottom w:val="none" w:sz="0" w:space="0" w:color="auto"/>
            <w:right w:val="none" w:sz="0" w:space="0" w:color="auto"/>
          </w:divBdr>
        </w:div>
        <w:div w:id="904143601">
          <w:marLeft w:val="640"/>
          <w:marRight w:val="0"/>
          <w:marTop w:val="0"/>
          <w:marBottom w:val="0"/>
          <w:divBdr>
            <w:top w:val="none" w:sz="0" w:space="0" w:color="auto"/>
            <w:left w:val="none" w:sz="0" w:space="0" w:color="auto"/>
            <w:bottom w:val="none" w:sz="0" w:space="0" w:color="auto"/>
            <w:right w:val="none" w:sz="0" w:space="0" w:color="auto"/>
          </w:divBdr>
        </w:div>
        <w:div w:id="127208141">
          <w:marLeft w:val="640"/>
          <w:marRight w:val="0"/>
          <w:marTop w:val="0"/>
          <w:marBottom w:val="0"/>
          <w:divBdr>
            <w:top w:val="none" w:sz="0" w:space="0" w:color="auto"/>
            <w:left w:val="none" w:sz="0" w:space="0" w:color="auto"/>
            <w:bottom w:val="none" w:sz="0" w:space="0" w:color="auto"/>
            <w:right w:val="none" w:sz="0" w:space="0" w:color="auto"/>
          </w:divBdr>
        </w:div>
        <w:div w:id="1905946118">
          <w:marLeft w:val="640"/>
          <w:marRight w:val="0"/>
          <w:marTop w:val="0"/>
          <w:marBottom w:val="0"/>
          <w:divBdr>
            <w:top w:val="none" w:sz="0" w:space="0" w:color="auto"/>
            <w:left w:val="none" w:sz="0" w:space="0" w:color="auto"/>
            <w:bottom w:val="none" w:sz="0" w:space="0" w:color="auto"/>
            <w:right w:val="none" w:sz="0" w:space="0" w:color="auto"/>
          </w:divBdr>
        </w:div>
        <w:div w:id="2007661511">
          <w:marLeft w:val="640"/>
          <w:marRight w:val="0"/>
          <w:marTop w:val="0"/>
          <w:marBottom w:val="0"/>
          <w:divBdr>
            <w:top w:val="none" w:sz="0" w:space="0" w:color="auto"/>
            <w:left w:val="none" w:sz="0" w:space="0" w:color="auto"/>
            <w:bottom w:val="none" w:sz="0" w:space="0" w:color="auto"/>
            <w:right w:val="none" w:sz="0" w:space="0" w:color="auto"/>
          </w:divBdr>
        </w:div>
        <w:div w:id="829100538">
          <w:marLeft w:val="640"/>
          <w:marRight w:val="0"/>
          <w:marTop w:val="0"/>
          <w:marBottom w:val="0"/>
          <w:divBdr>
            <w:top w:val="none" w:sz="0" w:space="0" w:color="auto"/>
            <w:left w:val="none" w:sz="0" w:space="0" w:color="auto"/>
            <w:bottom w:val="none" w:sz="0" w:space="0" w:color="auto"/>
            <w:right w:val="none" w:sz="0" w:space="0" w:color="auto"/>
          </w:divBdr>
        </w:div>
        <w:div w:id="978346384">
          <w:marLeft w:val="640"/>
          <w:marRight w:val="0"/>
          <w:marTop w:val="0"/>
          <w:marBottom w:val="0"/>
          <w:divBdr>
            <w:top w:val="none" w:sz="0" w:space="0" w:color="auto"/>
            <w:left w:val="none" w:sz="0" w:space="0" w:color="auto"/>
            <w:bottom w:val="none" w:sz="0" w:space="0" w:color="auto"/>
            <w:right w:val="none" w:sz="0" w:space="0" w:color="auto"/>
          </w:divBdr>
        </w:div>
        <w:div w:id="1804955773">
          <w:marLeft w:val="640"/>
          <w:marRight w:val="0"/>
          <w:marTop w:val="0"/>
          <w:marBottom w:val="0"/>
          <w:divBdr>
            <w:top w:val="none" w:sz="0" w:space="0" w:color="auto"/>
            <w:left w:val="none" w:sz="0" w:space="0" w:color="auto"/>
            <w:bottom w:val="none" w:sz="0" w:space="0" w:color="auto"/>
            <w:right w:val="none" w:sz="0" w:space="0" w:color="auto"/>
          </w:divBdr>
        </w:div>
        <w:div w:id="522400576">
          <w:marLeft w:val="640"/>
          <w:marRight w:val="0"/>
          <w:marTop w:val="0"/>
          <w:marBottom w:val="0"/>
          <w:divBdr>
            <w:top w:val="none" w:sz="0" w:space="0" w:color="auto"/>
            <w:left w:val="none" w:sz="0" w:space="0" w:color="auto"/>
            <w:bottom w:val="none" w:sz="0" w:space="0" w:color="auto"/>
            <w:right w:val="none" w:sz="0" w:space="0" w:color="auto"/>
          </w:divBdr>
        </w:div>
        <w:div w:id="632566310">
          <w:marLeft w:val="640"/>
          <w:marRight w:val="0"/>
          <w:marTop w:val="0"/>
          <w:marBottom w:val="0"/>
          <w:divBdr>
            <w:top w:val="none" w:sz="0" w:space="0" w:color="auto"/>
            <w:left w:val="none" w:sz="0" w:space="0" w:color="auto"/>
            <w:bottom w:val="none" w:sz="0" w:space="0" w:color="auto"/>
            <w:right w:val="none" w:sz="0" w:space="0" w:color="auto"/>
          </w:divBdr>
        </w:div>
        <w:div w:id="2022932048">
          <w:marLeft w:val="640"/>
          <w:marRight w:val="0"/>
          <w:marTop w:val="0"/>
          <w:marBottom w:val="0"/>
          <w:divBdr>
            <w:top w:val="none" w:sz="0" w:space="0" w:color="auto"/>
            <w:left w:val="none" w:sz="0" w:space="0" w:color="auto"/>
            <w:bottom w:val="none" w:sz="0" w:space="0" w:color="auto"/>
            <w:right w:val="none" w:sz="0" w:space="0" w:color="auto"/>
          </w:divBdr>
        </w:div>
        <w:div w:id="1576864874">
          <w:marLeft w:val="640"/>
          <w:marRight w:val="0"/>
          <w:marTop w:val="0"/>
          <w:marBottom w:val="0"/>
          <w:divBdr>
            <w:top w:val="none" w:sz="0" w:space="0" w:color="auto"/>
            <w:left w:val="none" w:sz="0" w:space="0" w:color="auto"/>
            <w:bottom w:val="none" w:sz="0" w:space="0" w:color="auto"/>
            <w:right w:val="none" w:sz="0" w:space="0" w:color="auto"/>
          </w:divBdr>
        </w:div>
        <w:div w:id="1203401658">
          <w:marLeft w:val="640"/>
          <w:marRight w:val="0"/>
          <w:marTop w:val="0"/>
          <w:marBottom w:val="0"/>
          <w:divBdr>
            <w:top w:val="none" w:sz="0" w:space="0" w:color="auto"/>
            <w:left w:val="none" w:sz="0" w:space="0" w:color="auto"/>
            <w:bottom w:val="none" w:sz="0" w:space="0" w:color="auto"/>
            <w:right w:val="none" w:sz="0" w:space="0" w:color="auto"/>
          </w:divBdr>
        </w:div>
        <w:div w:id="1314675643">
          <w:marLeft w:val="640"/>
          <w:marRight w:val="0"/>
          <w:marTop w:val="0"/>
          <w:marBottom w:val="0"/>
          <w:divBdr>
            <w:top w:val="none" w:sz="0" w:space="0" w:color="auto"/>
            <w:left w:val="none" w:sz="0" w:space="0" w:color="auto"/>
            <w:bottom w:val="none" w:sz="0" w:space="0" w:color="auto"/>
            <w:right w:val="none" w:sz="0" w:space="0" w:color="auto"/>
          </w:divBdr>
        </w:div>
        <w:div w:id="818423874">
          <w:marLeft w:val="640"/>
          <w:marRight w:val="0"/>
          <w:marTop w:val="0"/>
          <w:marBottom w:val="0"/>
          <w:divBdr>
            <w:top w:val="none" w:sz="0" w:space="0" w:color="auto"/>
            <w:left w:val="none" w:sz="0" w:space="0" w:color="auto"/>
            <w:bottom w:val="none" w:sz="0" w:space="0" w:color="auto"/>
            <w:right w:val="none" w:sz="0" w:space="0" w:color="auto"/>
          </w:divBdr>
        </w:div>
        <w:div w:id="111678086">
          <w:marLeft w:val="640"/>
          <w:marRight w:val="0"/>
          <w:marTop w:val="0"/>
          <w:marBottom w:val="0"/>
          <w:divBdr>
            <w:top w:val="none" w:sz="0" w:space="0" w:color="auto"/>
            <w:left w:val="none" w:sz="0" w:space="0" w:color="auto"/>
            <w:bottom w:val="none" w:sz="0" w:space="0" w:color="auto"/>
            <w:right w:val="none" w:sz="0" w:space="0" w:color="auto"/>
          </w:divBdr>
        </w:div>
        <w:div w:id="439422338">
          <w:marLeft w:val="640"/>
          <w:marRight w:val="0"/>
          <w:marTop w:val="0"/>
          <w:marBottom w:val="0"/>
          <w:divBdr>
            <w:top w:val="none" w:sz="0" w:space="0" w:color="auto"/>
            <w:left w:val="none" w:sz="0" w:space="0" w:color="auto"/>
            <w:bottom w:val="none" w:sz="0" w:space="0" w:color="auto"/>
            <w:right w:val="none" w:sz="0" w:space="0" w:color="auto"/>
          </w:divBdr>
        </w:div>
        <w:div w:id="1391074804">
          <w:marLeft w:val="640"/>
          <w:marRight w:val="0"/>
          <w:marTop w:val="0"/>
          <w:marBottom w:val="0"/>
          <w:divBdr>
            <w:top w:val="none" w:sz="0" w:space="0" w:color="auto"/>
            <w:left w:val="none" w:sz="0" w:space="0" w:color="auto"/>
            <w:bottom w:val="none" w:sz="0" w:space="0" w:color="auto"/>
            <w:right w:val="none" w:sz="0" w:space="0" w:color="auto"/>
          </w:divBdr>
        </w:div>
        <w:div w:id="427968482">
          <w:marLeft w:val="640"/>
          <w:marRight w:val="0"/>
          <w:marTop w:val="0"/>
          <w:marBottom w:val="0"/>
          <w:divBdr>
            <w:top w:val="none" w:sz="0" w:space="0" w:color="auto"/>
            <w:left w:val="none" w:sz="0" w:space="0" w:color="auto"/>
            <w:bottom w:val="none" w:sz="0" w:space="0" w:color="auto"/>
            <w:right w:val="none" w:sz="0" w:space="0" w:color="auto"/>
          </w:divBdr>
        </w:div>
        <w:div w:id="919603954">
          <w:marLeft w:val="640"/>
          <w:marRight w:val="0"/>
          <w:marTop w:val="0"/>
          <w:marBottom w:val="0"/>
          <w:divBdr>
            <w:top w:val="none" w:sz="0" w:space="0" w:color="auto"/>
            <w:left w:val="none" w:sz="0" w:space="0" w:color="auto"/>
            <w:bottom w:val="none" w:sz="0" w:space="0" w:color="auto"/>
            <w:right w:val="none" w:sz="0" w:space="0" w:color="auto"/>
          </w:divBdr>
        </w:div>
        <w:div w:id="40174955">
          <w:marLeft w:val="640"/>
          <w:marRight w:val="0"/>
          <w:marTop w:val="0"/>
          <w:marBottom w:val="0"/>
          <w:divBdr>
            <w:top w:val="none" w:sz="0" w:space="0" w:color="auto"/>
            <w:left w:val="none" w:sz="0" w:space="0" w:color="auto"/>
            <w:bottom w:val="none" w:sz="0" w:space="0" w:color="auto"/>
            <w:right w:val="none" w:sz="0" w:space="0" w:color="auto"/>
          </w:divBdr>
        </w:div>
        <w:div w:id="1902524058">
          <w:marLeft w:val="640"/>
          <w:marRight w:val="0"/>
          <w:marTop w:val="0"/>
          <w:marBottom w:val="0"/>
          <w:divBdr>
            <w:top w:val="none" w:sz="0" w:space="0" w:color="auto"/>
            <w:left w:val="none" w:sz="0" w:space="0" w:color="auto"/>
            <w:bottom w:val="none" w:sz="0" w:space="0" w:color="auto"/>
            <w:right w:val="none" w:sz="0" w:space="0" w:color="auto"/>
          </w:divBdr>
        </w:div>
        <w:div w:id="1162306737">
          <w:marLeft w:val="640"/>
          <w:marRight w:val="0"/>
          <w:marTop w:val="0"/>
          <w:marBottom w:val="0"/>
          <w:divBdr>
            <w:top w:val="none" w:sz="0" w:space="0" w:color="auto"/>
            <w:left w:val="none" w:sz="0" w:space="0" w:color="auto"/>
            <w:bottom w:val="none" w:sz="0" w:space="0" w:color="auto"/>
            <w:right w:val="none" w:sz="0" w:space="0" w:color="auto"/>
          </w:divBdr>
        </w:div>
        <w:div w:id="298613159">
          <w:marLeft w:val="640"/>
          <w:marRight w:val="0"/>
          <w:marTop w:val="0"/>
          <w:marBottom w:val="0"/>
          <w:divBdr>
            <w:top w:val="none" w:sz="0" w:space="0" w:color="auto"/>
            <w:left w:val="none" w:sz="0" w:space="0" w:color="auto"/>
            <w:bottom w:val="none" w:sz="0" w:space="0" w:color="auto"/>
            <w:right w:val="none" w:sz="0" w:space="0" w:color="auto"/>
          </w:divBdr>
        </w:div>
        <w:div w:id="862522649">
          <w:marLeft w:val="640"/>
          <w:marRight w:val="0"/>
          <w:marTop w:val="0"/>
          <w:marBottom w:val="0"/>
          <w:divBdr>
            <w:top w:val="none" w:sz="0" w:space="0" w:color="auto"/>
            <w:left w:val="none" w:sz="0" w:space="0" w:color="auto"/>
            <w:bottom w:val="none" w:sz="0" w:space="0" w:color="auto"/>
            <w:right w:val="none" w:sz="0" w:space="0" w:color="auto"/>
          </w:divBdr>
        </w:div>
        <w:div w:id="364334534">
          <w:marLeft w:val="640"/>
          <w:marRight w:val="0"/>
          <w:marTop w:val="0"/>
          <w:marBottom w:val="0"/>
          <w:divBdr>
            <w:top w:val="none" w:sz="0" w:space="0" w:color="auto"/>
            <w:left w:val="none" w:sz="0" w:space="0" w:color="auto"/>
            <w:bottom w:val="none" w:sz="0" w:space="0" w:color="auto"/>
            <w:right w:val="none" w:sz="0" w:space="0" w:color="auto"/>
          </w:divBdr>
        </w:div>
        <w:div w:id="1188832265">
          <w:marLeft w:val="640"/>
          <w:marRight w:val="0"/>
          <w:marTop w:val="0"/>
          <w:marBottom w:val="0"/>
          <w:divBdr>
            <w:top w:val="none" w:sz="0" w:space="0" w:color="auto"/>
            <w:left w:val="none" w:sz="0" w:space="0" w:color="auto"/>
            <w:bottom w:val="none" w:sz="0" w:space="0" w:color="auto"/>
            <w:right w:val="none" w:sz="0" w:space="0" w:color="auto"/>
          </w:divBdr>
        </w:div>
        <w:div w:id="1921938745">
          <w:marLeft w:val="640"/>
          <w:marRight w:val="0"/>
          <w:marTop w:val="0"/>
          <w:marBottom w:val="0"/>
          <w:divBdr>
            <w:top w:val="none" w:sz="0" w:space="0" w:color="auto"/>
            <w:left w:val="none" w:sz="0" w:space="0" w:color="auto"/>
            <w:bottom w:val="none" w:sz="0" w:space="0" w:color="auto"/>
            <w:right w:val="none" w:sz="0" w:space="0" w:color="auto"/>
          </w:divBdr>
        </w:div>
        <w:div w:id="1073507636">
          <w:marLeft w:val="640"/>
          <w:marRight w:val="0"/>
          <w:marTop w:val="0"/>
          <w:marBottom w:val="0"/>
          <w:divBdr>
            <w:top w:val="none" w:sz="0" w:space="0" w:color="auto"/>
            <w:left w:val="none" w:sz="0" w:space="0" w:color="auto"/>
            <w:bottom w:val="none" w:sz="0" w:space="0" w:color="auto"/>
            <w:right w:val="none" w:sz="0" w:space="0" w:color="auto"/>
          </w:divBdr>
        </w:div>
        <w:div w:id="254823621">
          <w:marLeft w:val="640"/>
          <w:marRight w:val="0"/>
          <w:marTop w:val="0"/>
          <w:marBottom w:val="0"/>
          <w:divBdr>
            <w:top w:val="none" w:sz="0" w:space="0" w:color="auto"/>
            <w:left w:val="none" w:sz="0" w:space="0" w:color="auto"/>
            <w:bottom w:val="none" w:sz="0" w:space="0" w:color="auto"/>
            <w:right w:val="none" w:sz="0" w:space="0" w:color="auto"/>
          </w:divBdr>
        </w:div>
        <w:div w:id="1001392013">
          <w:marLeft w:val="640"/>
          <w:marRight w:val="0"/>
          <w:marTop w:val="0"/>
          <w:marBottom w:val="0"/>
          <w:divBdr>
            <w:top w:val="none" w:sz="0" w:space="0" w:color="auto"/>
            <w:left w:val="none" w:sz="0" w:space="0" w:color="auto"/>
            <w:bottom w:val="none" w:sz="0" w:space="0" w:color="auto"/>
            <w:right w:val="none" w:sz="0" w:space="0" w:color="auto"/>
          </w:divBdr>
        </w:div>
        <w:div w:id="677541362">
          <w:marLeft w:val="640"/>
          <w:marRight w:val="0"/>
          <w:marTop w:val="0"/>
          <w:marBottom w:val="0"/>
          <w:divBdr>
            <w:top w:val="none" w:sz="0" w:space="0" w:color="auto"/>
            <w:left w:val="none" w:sz="0" w:space="0" w:color="auto"/>
            <w:bottom w:val="none" w:sz="0" w:space="0" w:color="auto"/>
            <w:right w:val="none" w:sz="0" w:space="0" w:color="auto"/>
          </w:divBdr>
        </w:div>
        <w:div w:id="1655642546">
          <w:marLeft w:val="640"/>
          <w:marRight w:val="0"/>
          <w:marTop w:val="0"/>
          <w:marBottom w:val="0"/>
          <w:divBdr>
            <w:top w:val="none" w:sz="0" w:space="0" w:color="auto"/>
            <w:left w:val="none" w:sz="0" w:space="0" w:color="auto"/>
            <w:bottom w:val="none" w:sz="0" w:space="0" w:color="auto"/>
            <w:right w:val="none" w:sz="0" w:space="0" w:color="auto"/>
          </w:divBdr>
        </w:div>
        <w:div w:id="1560555113">
          <w:marLeft w:val="640"/>
          <w:marRight w:val="0"/>
          <w:marTop w:val="0"/>
          <w:marBottom w:val="0"/>
          <w:divBdr>
            <w:top w:val="none" w:sz="0" w:space="0" w:color="auto"/>
            <w:left w:val="none" w:sz="0" w:space="0" w:color="auto"/>
            <w:bottom w:val="none" w:sz="0" w:space="0" w:color="auto"/>
            <w:right w:val="none" w:sz="0" w:space="0" w:color="auto"/>
          </w:divBdr>
        </w:div>
        <w:div w:id="2134513313">
          <w:marLeft w:val="640"/>
          <w:marRight w:val="0"/>
          <w:marTop w:val="0"/>
          <w:marBottom w:val="0"/>
          <w:divBdr>
            <w:top w:val="none" w:sz="0" w:space="0" w:color="auto"/>
            <w:left w:val="none" w:sz="0" w:space="0" w:color="auto"/>
            <w:bottom w:val="none" w:sz="0" w:space="0" w:color="auto"/>
            <w:right w:val="none" w:sz="0" w:space="0" w:color="auto"/>
          </w:divBdr>
        </w:div>
        <w:div w:id="881406424">
          <w:marLeft w:val="640"/>
          <w:marRight w:val="0"/>
          <w:marTop w:val="0"/>
          <w:marBottom w:val="0"/>
          <w:divBdr>
            <w:top w:val="none" w:sz="0" w:space="0" w:color="auto"/>
            <w:left w:val="none" w:sz="0" w:space="0" w:color="auto"/>
            <w:bottom w:val="none" w:sz="0" w:space="0" w:color="auto"/>
            <w:right w:val="none" w:sz="0" w:space="0" w:color="auto"/>
          </w:divBdr>
        </w:div>
        <w:div w:id="1297105853">
          <w:marLeft w:val="640"/>
          <w:marRight w:val="0"/>
          <w:marTop w:val="0"/>
          <w:marBottom w:val="0"/>
          <w:divBdr>
            <w:top w:val="none" w:sz="0" w:space="0" w:color="auto"/>
            <w:left w:val="none" w:sz="0" w:space="0" w:color="auto"/>
            <w:bottom w:val="none" w:sz="0" w:space="0" w:color="auto"/>
            <w:right w:val="none" w:sz="0" w:space="0" w:color="auto"/>
          </w:divBdr>
        </w:div>
        <w:div w:id="1203790717">
          <w:marLeft w:val="640"/>
          <w:marRight w:val="0"/>
          <w:marTop w:val="0"/>
          <w:marBottom w:val="0"/>
          <w:divBdr>
            <w:top w:val="none" w:sz="0" w:space="0" w:color="auto"/>
            <w:left w:val="none" w:sz="0" w:space="0" w:color="auto"/>
            <w:bottom w:val="none" w:sz="0" w:space="0" w:color="auto"/>
            <w:right w:val="none" w:sz="0" w:space="0" w:color="auto"/>
          </w:divBdr>
        </w:div>
        <w:div w:id="1481726799">
          <w:marLeft w:val="640"/>
          <w:marRight w:val="0"/>
          <w:marTop w:val="0"/>
          <w:marBottom w:val="0"/>
          <w:divBdr>
            <w:top w:val="none" w:sz="0" w:space="0" w:color="auto"/>
            <w:left w:val="none" w:sz="0" w:space="0" w:color="auto"/>
            <w:bottom w:val="none" w:sz="0" w:space="0" w:color="auto"/>
            <w:right w:val="none" w:sz="0" w:space="0" w:color="auto"/>
          </w:divBdr>
        </w:div>
        <w:div w:id="118645723">
          <w:marLeft w:val="640"/>
          <w:marRight w:val="0"/>
          <w:marTop w:val="0"/>
          <w:marBottom w:val="0"/>
          <w:divBdr>
            <w:top w:val="none" w:sz="0" w:space="0" w:color="auto"/>
            <w:left w:val="none" w:sz="0" w:space="0" w:color="auto"/>
            <w:bottom w:val="none" w:sz="0" w:space="0" w:color="auto"/>
            <w:right w:val="none" w:sz="0" w:space="0" w:color="auto"/>
          </w:divBdr>
        </w:div>
        <w:div w:id="1636134676">
          <w:marLeft w:val="640"/>
          <w:marRight w:val="0"/>
          <w:marTop w:val="0"/>
          <w:marBottom w:val="0"/>
          <w:divBdr>
            <w:top w:val="none" w:sz="0" w:space="0" w:color="auto"/>
            <w:left w:val="none" w:sz="0" w:space="0" w:color="auto"/>
            <w:bottom w:val="none" w:sz="0" w:space="0" w:color="auto"/>
            <w:right w:val="none" w:sz="0" w:space="0" w:color="auto"/>
          </w:divBdr>
        </w:div>
        <w:div w:id="2116320288">
          <w:marLeft w:val="640"/>
          <w:marRight w:val="0"/>
          <w:marTop w:val="0"/>
          <w:marBottom w:val="0"/>
          <w:divBdr>
            <w:top w:val="none" w:sz="0" w:space="0" w:color="auto"/>
            <w:left w:val="none" w:sz="0" w:space="0" w:color="auto"/>
            <w:bottom w:val="none" w:sz="0" w:space="0" w:color="auto"/>
            <w:right w:val="none" w:sz="0" w:space="0" w:color="auto"/>
          </w:divBdr>
        </w:div>
        <w:div w:id="2131119964">
          <w:marLeft w:val="640"/>
          <w:marRight w:val="0"/>
          <w:marTop w:val="0"/>
          <w:marBottom w:val="0"/>
          <w:divBdr>
            <w:top w:val="none" w:sz="0" w:space="0" w:color="auto"/>
            <w:left w:val="none" w:sz="0" w:space="0" w:color="auto"/>
            <w:bottom w:val="none" w:sz="0" w:space="0" w:color="auto"/>
            <w:right w:val="none" w:sz="0" w:space="0" w:color="auto"/>
          </w:divBdr>
        </w:div>
        <w:div w:id="266084970">
          <w:marLeft w:val="640"/>
          <w:marRight w:val="0"/>
          <w:marTop w:val="0"/>
          <w:marBottom w:val="0"/>
          <w:divBdr>
            <w:top w:val="none" w:sz="0" w:space="0" w:color="auto"/>
            <w:left w:val="none" w:sz="0" w:space="0" w:color="auto"/>
            <w:bottom w:val="none" w:sz="0" w:space="0" w:color="auto"/>
            <w:right w:val="none" w:sz="0" w:space="0" w:color="auto"/>
          </w:divBdr>
        </w:div>
        <w:div w:id="1017341586">
          <w:marLeft w:val="640"/>
          <w:marRight w:val="0"/>
          <w:marTop w:val="0"/>
          <w:marBottom w:val="0"/>
          <w:divBdr>
            <w:top w:val="none" w:sz="0" w:space="0" w:color="auto"/>
            <w:left w:val="none" w:sz="0" w:space="0" w:color="auto"/>
            <w:bottom w:val="none" w:sz="0" w:space="0" w:color="auto"/>
            <w:right w:val="none" w:sz="0" w:space="0" w:color="auto"/>
          </w:divBdr>
        </w:div>
        <w:div w:id="233011025">
          <w:marLeft w:val="640"/>
          <w:marRight w:val="0"/>
          <w:marTop w:val="0"/>
          <w:marBottom w:val="0"/>
          <w:divBdr>
            <w:top w:val="none" w:sz="0" w:space="0" w:color="auto"/>
            <w:left w:val="none" w:sz="0" w:space="0" w:color="auto"/>
            <w:bottom w:val="none" w:sz="0" w:space="0" w:color="auto"/>
            <w:right w:val="none" w:sz="0" w:space="0" w:color="auto"/>
          </w:divBdr>
        </w:div>
        <w:div w:id="2076389238">
          <w:marLeft w:val="640"/>
          <w:marRight w:val="0"/>
          <w:marTop w:val="0"/>
          <w:marBottom w:val="0"/>
          <w:divBdr>
            <w:top w:val="none" w:sz="0" w:space="0" w:color="auto"/>
            <w:left w:val="none" w:sz="0" w:space="0" w:color="auto"/>
            <w:bottom w:val="none" w:sz="0" w:space="0" w:color="auto"/>
            <w:right w:val="none" w:sz="0" w:space="0" w:color="auto"/>
          </w:divBdr>
        </w:div>
        <w:div w:id="1655796932">
          <w:marLeft w:val="640"/>
          <w:marRight w:val="0"/>
          <w:marTop w:val="0"/>
          <w:marBottom w:val="0"/>
          <w:divBdr>
            <w:top w:val="none" w:sz="0" w:space="0" w:color="auto"/>
            <w:left w:val="none" w:sz="0" w:space="0" w:color="auto"/>
            <w:bottom w:val="none" w:sz="0" w:space="0" w:color="auto"/>
            <w:right w:val="none" w:sz="0" w:space="0" w:color="auto"/>
          </w:divBdr>
        </w:div>
        <w:div w:id="674066252">
          <w:marLeft w:val="640"/>
          <w:marRight w:val="0"/>
          <w:marTop w:val="0"/>
          <w:marBottom w:val="0"/>
          <w:divBdr>
            <w:top w:val="none" w:sz="0" w:space="0" w:color="auto"/>
            <w:left w:val="none" w:sz="0" w:space="0" w:color="auto"/>
            <w:bottom w:val="none" w:sz="0" w:space="0" w:color="auto"/>
            <w:right w:val="none" w:sz="0" w:space="0" w:color="auto"/>
          </w:divBdr>
        </w:div>
        <w:div w:id="1344089456">
          <w:marLeft w:val="640"/>
          <w:marRight w:val="0"/>
          <w:marTop w:val="0"/>
          <w:marBottom w:val="0"/>
          <w:divBdr>
            <w:top w:val="none" w:sz="0" w:space="0" w:color="auto"/>
            <w:left w:val="none" w:sz="0" w:space="0" w:color="auto"/>
            <w:bottom w:val="none" w:sz="0" w:space="0" w:color="auto"/>
            <w:right w:val="none" w:sz="0" w:space="0" w:color="auto"/>
          </w:divBdr>
        </w:div>
        <w:div w:id="1244023179">
          <w:marLeft w:val="640"/>
          <w:marRight w:val="0"/>
          <w:marTop w:val="0"/>
          <w:marBottom w:val="0"/>
          <w:divBdr>
            <w:top w:val="none" w:sz="0" w:space="0" w:color="auto"/>
            <w:left w:val="none" w:sz="0" w:space="0" w:color="auto"/>
            <w:bottom w:val="none" w:sz="0" w:space="0" w:color="auto"/>
            <w:right w:val="none" w:sz="0" w:space="0" w:color="auto"/>
          </w:divBdr>
        </w:div>
        <w:div w:id="1759205044">
          <w:marLeft w:val="640"/>
          <w:marRight w:val="0"/>
          <w:marTop w:val="0"/>
          <w:marBottom w:val="0"/>
          <w:divBdr>
            <w:top w:val="none" w:sz="0" w:space="0" w:color="auto"/>
            <w:left w:val="none" w:sz="0" w:space="0" w:color="auto"/>
            <w:bottom w:val="none" w:sz="0" w:space="0" w:color="auto"/>
            <w:right w:val="none" w:sz="0" w:space="0" w:color="auto"/>
          </w:divBdr>
        </w:div>
        <w:div w:id="1613435736">
          <w:marLeft w:val="640"/>
          <w:marRight w:val="0"/>
          <w:marTop w:val="0"/>
          <w:marBottom w:val="0"/>
          <w:divBdr>
            <w:top w:val="none" w:sz="0" w:space="0" w:color="auto"/>
            <w:left w:val="none" w:sz="0" w:space="0" w:color="auto"/>
            <w:bottom w:val="none" w:sz="0" w:space="0" w:color="auto"/>
            <w:right w:val="none" w:sz="0" w:space="0" w:color="auto"/>
          </w:divBdr>
        </w:div>
        <w:div w:id="742948516">
          <w:marLeft w:val="640"/>
          <w:marRight w:val="0"/>
          <w:marTop w:val="0"/>
          <w:marBottom w:val="0"/>
          <w:divBdr>
            <w:top w:val="none" w:sz="0" w:space="0" w:color="auto"/>
            <w:left w:val="none" w:sz="0" w:space="0" w:color="auto"/>
            <w:bottom w:val="none" w:sz="0" w:space="0" w:color="auto"/>
            <w:right w:val="none" w:sz="0" w:space="0" w:color="auto"/>
          </w:divBdr>
        </w:div>
        <w:div w:id="228030802">
          <w:marLeft w:val="640"/>
          <w:marRight w:val="0"/>
          <w:marTop w:val="0"/>
          <w:marBottom w:val="0"/>
          <w:divBdr>
            <w:top w:val="none" w:sz="0" w:space="0" w:color="auto"/>
            <w:left w:val="none" w:sz="0" w:space="0" w:color="auto"/>
            <w:bottom w:val="none" w:sz="0" w:space="0" w:color="auto"/>
            <w:right w:val="none" w:sz="0" w:space="0" w:color="auto"/>
          </w:divBdr>
        </w:div>
        <w:div w:id="2105564682">
          <w:marLeft w:val="640"/>
          <w:marRight w:val="0"/>
          <w:marTop w:val="0"/>
          <w:marBottom w:val="0"/>
          <w:divBdr>
            <w:top w:val="none" w:sz="0" w:space="0" w:color="auto"/>
            <w:left w:val="none" w:sz="0" w:space="0" w:color="auto"/>
            <w:bottom w:val="none" w:sz="0" w:space="0" w:color="auto"/>
            <w:right w:val="none" w:sz="0" w:space="0" w:color="auto"/>
          </w:divBdr>
        </w:div>
        <w:div w:id="1194997326">
          <w:marLeft w:val="640"/>
          <w:marRight w:val="0"/>
          <w:marTop w:val="0"/>
          <w:marBottom w:val="0"/>
          <w:divBdr>
            <w:top w:val="none" w:sz="0" w:space="0" w:color="auto"/>
            <w:left w:val="none" w:sz="0" w:space="0" w:color="auto"/>
            <w:bottom w:val="none" w:sz="0" w:space="0" w:color="auto"/>
            <w:right w:val="none" w:sz="0" w:space="0" w:color="auto"/>
          </w:divBdr>
        </w:div>
        <w:div w:id="1554199840">
          <w:marLeft w:val="640"/>
          <w:marRight w:val="0"/>
          <w:marTop w:val="0"/>
          <w:marBottom w:val="0"/>
          <w:divBdr>
            <w:top w:val="none" w:sz="0" w:space="0" w:color="auto"/>
            <w:left w:val="none" w:sz="0" w:space="0" w:color="auto"/>
            <w:bottom w:val="none" w:sz="0" w:space="0" w:color="auto"/>
            <w:right w:val="none" w:sz="0" w:space="0" w:color="auto"/>
          </w:divBdr>
        </w:div>
        <w:div w:id="404035061">
          <w:marLeft w:val="640"/>
          <w:marRight w:val="0"/>
          <w:marTop w:val="0"/>
          <w:marBottom w:val="0"/>
          <w:divBdr>
            <w:top w:val="none" w:sz="0" w:space="0" w:color="auto"/>
            <w:left w:val="none" w:sz="0" w:space="0" w:color="auto"/>
            <w:bottom w:val="none" w:sz="0" w:space="0" w:color="auto"/>
            <w:right w:val="none" w:sz="0" w:space="0" w:color="auto"/>
          </w:divBdr>
        </w:div>
        <w:div w:id="1588533775">
          <w:marLeft w:val="640"/>
          <w:marRight w:val="0"/>
          <w:marTop w:val="0"/>
          <w:marBottom w:val="0"/>
          <w:divBdr>
            <w:top w:val="none" w:sz="0" w:space="0" w:color="auto"/>
            <w:left w:val="none" w:sz="0" w:space="0" w:color="auto"/>
            <w:bottom w:val="none" w:sz="0" w:space="0" w:color="auto"/>
            <w:right w:val="none" w:sz="0" w:space="0" w:color="auto"/>
          </w:divBdr>
        </w:div>
        <w:div w:id="1292590020">
          <w:marLeft w:val="640"/>
          <w:marRight w:val="0"/>
          <w:marTop w:val="0"/>
          <w:marBottom w:val="0"/>
          <w:divBdr>
            <w:top w:val="none" w:sz="0" w:space="0" w:color="auto"/>
            <w:left w:val="none" w:sz="0" w:space="0" w:color="auto"/>
            <w:bottom w:val="none" w:sz="0" w:space="0" w:color="auto"/>
            <w:right w:val="none" w:sz="0" w:space="0" w:color="auto"/>
          </w:divBdr>
        </w:div>
        <w:div w:id="594439038">
          <w:marLeft w:val="640"/>
          <w:marRight w:val="0"/>
          <w:marTop w:val="0"/>
          <w:marBottom w:val="0"/>
          <w:divBdr>
            <w:top w:val="none" w:sz="0" w:space="0" w:color="auto"/>
            <w:left w:val="none" w:sz="0" w:space="0" w:color="auto"/>
            <w:bottom w:val="none" w:sz="0" w:space="0" w:color="auto"/>
            <w:right w:val="none" w:sz="0" w:space="0" w:color="auto"/>
          </w:divBdr>
        </w:div>
        <w:div w:id="1953587129">
          <w:marLeft w:val="640"/>
          <w:marRight w:val="0"/>
          <w:marTop w:val="0"/>
          <w:marBottom w:val="0"/>
          <w:divBdr>
            <w:top w:val="none" w:sz="0" w:space="0" w:color="auto"/>
            <w:left w:val="none" w:sz="0" w:space="0" w:color="auto"/>
            <w:bottom w:val="none" w:sz="0" w:space="0" w:color="auto"/>
            <w:right w:val="none" w:sz="0" w:space="0" w:color="auto"/>
          </w:divBdr>
        </w:div>
        <w:div w:id="1565681719">
          <w:marLeft w:val="640"/>
          <w:marRight w:val="0"/>
          <w:marTop w:val="0"/>
          <w:marBottom w:val="0"/>
          <w:divBdr>
            <w:top w:val="none" w:sz="0" w:space="0" w:color="auto"/>
            <w:left w:val="none" w:sz="0" w:space="0" w:color="auto"/>
            <w:bottom w:val="none" w:sz="0" w:space="0" w:color="auto"/>
            <w:right w:val="none" w:sz="0" w:space="0" w:color="auto"/>
          </w:divBdr>
        </w:div>
        <w:div w:id="709763675">
          <w:marLeft w:val="640"/>
          <w:marRight w:val="0"/>
          <w:marTop w:val="0"/>
          <w:marBottom w:val="0"/>
          <w:divBdr>
            <w:top w:val="none" w:sz="0" w:space="0" w:color="auto"/>
            <w:left w:val="none" w:sz="0" w:space="0" w:color="auto"/>
            <w:bottom w:val="none" w:sz="0" w:space="0" w:color="auto"/>
            <w:right w:val="none" w:sz="0" w:space="0" w:color="auto"/>
          </w:divBdr>
        </w:div>
        <w:div w:id="344332885">
          <w:marLeft w:val="640"/>
          <w:marRight w:val="0"/>
          <w:marTop w:val="0"/>
          <w:marBottom w:val="0"/>
          <w:divBdr>
            <w:top w:val="none" w:sz="0" w:space="0" w:color="auto"/>
            <w:left w:val="none" w:sz="0" w:space="0" w:color="auto"/>
            <w:bottom w:val="none" w:sz="0" w:space="0" w:color="auto"/>
            <w:right w:val="none" w:sz="0" w:space="0" w:color="auto"/>
          </w:divBdr>
        </w:div>
      </w:divsChild>
    </w:div>
    <w:div w:id="1141121739">
      <w:bodyDiv w:val="1"/>
      <w:marLeft w:val="0"/>
      <w:marRight w:val="0"/>
      <w:marTop w:val="0"/>
      <w:marBottom w:val="0"/>
      <w:divBdr>
        <w:top w:val="none" w:sz="0" w:space="0" w:color="auto"/>
        <w:left w:val="none" w:sz="0" w:space="0" w:color="auto"/>
        <w:bottom w:val="none" w:sz="0" w:space="0" w:color="auto"/>
        <w:right w:val="none" w:sz="0" w:space="0" w:color="auto"/>
      </w:divBdr>
      <w:divsChild>
        <w:div w:id="1033457087">
          <w:marLeft w:val="0"/>
          <w:marRight w:val="0"/>
          <w:marTop w:val="0"/>
          <w:marBottom w:val="0"/>
          <w:divBdr>
            <w:top w:val="none" w:sz="0" w:space="0" w:color="auto"/>
            <w:left w:val="none" w:sz="0" w:space="0" w:color="auto"/>
            <w:bottom w:val="none" w:sz="0" w:space="0" w:color="auto"/>
            <w:right w:val="none" w:sz="0" w:space="0" w:color="auto"/>
          </w:divBdr>
        </w:div>
      </w:divsChild>
    </w:div>
    <w:div w:id="1142965043">
      <w:bodyDiv w:val="1"/>
      <w:marLeft w:val="0"/>
      <w:marRight w:val="0"/>
      <w:marTop w:val="0"/>
      <w:marBottom w:val="0"/>
      <w:divBdr>
        <w:top w:val="none" w:sz="0" w:space="0" w:color="auto"/>
        <w:left w:val="none" w:sz="0" w:space="0" w:color="auto"/>
        <w:bottom w:val="none" w:sz="0" w:space="0" w:color="auto"/>
        <w:right w:val="none" w:sz="0" w:space="0" w:color="auto"/>
      </w:divBdr>
    </w:div>
    <w:div w:id="1143277540">
      <w:bodyDiv w:val="1"/>
      <w:marLeft w:val="0"/>
      <w:marRight w:val="0"/>
      <w:marTop w:val="0"/>
      <w:marBottom w:val="0"/>
      <w:divBdr>
        <w:top w:val="none" w:sz="0" w:space="0" w:color="auto"/>
        <w:left w:val="none" w:sz="0" w:space="0" w:color="auto"/>
        <w:bottom w:val="none" w:sz="0" w:space="0" w:color="auto"/>
        <w:right w:val="none" w:sz="0" w:space="0" w:color="auto"/>
      </w:divBdr>
      <w:divsChild>
        <w:div w:id="356660146">
          <w:marLeft w:val="640"/>
          <w:marRight w:val="0"/>
          <w:marTop w:val="0"/>
          <w:marBottom w:val="0"/>
          <w:divBdr>
            <w:top w:val="none" w:sz="0" w:space="0" w:color="auto"/>
            <w:left w:val="none" w:sz="0" w:space="0" w:color="auto"/>
            <w:bottom w:val="none" w:sz="0" w:space="0" w:color="auto"/>
            <w:right w:val="none" w:sz="0" w:space="0" w:color="auto"/>
          </w:divBdr>
        </w:div>
        <w:div w:id="1333337535">
          <w:marLeft w:val="640"/>
          <w:marRight w:val="0"/>
          <w:marTop w:val="0"/>
          <w:marBottom w:val="0"/>
          <w:divBdr>
            <w:top w:val="none" w:sz="0" w:space="0" w:color="auto"/>
            <w:left w:val="none" w:sz="0" w:space="0" w:color="auto"/>
            <w:bottom w:val="none" w:sz="0" w:space="0" w:color="auto"/>
            <w:right w:val="none" w:sz="0" w:space="0" w:color="auto"/>
          </w:divBdr>
        </w:div>
        <w:div w:id="704717613">
          <w:marLeft w:val="640"/>
          <w:marRight w:val="0"/>
          <w:marTop w:val="0"/>
          <w:marBottom w:val="0"/>
          <w:divBdr>
            <w:top w:val="none" w:sz="0" w:space="0" w:color="auto"/>
            <w:left w:val="none" w:sz="0" w:space="0" w:color="auto"/>
            <w:bottom w:val="none" w:sz="0" w:space="0" w:color="auto"/>
            <w:right w:val="none" w:sz="0" w:space="0" w:color="auto"/>
          </w:divBdr>
        </w:div>
        <w:div w:id="2110008190">
          <w:marLeft w:val="640"/>
          <w:marRight w:val="0"/>
          <w:marTop w:val="0"/>
          <w:marBottom w:val="0"/>
          <w:divBdr>
            <w:top w:val="none" w:sz="0" w:space="0" w:color="auto"/>
            <w:left w:val="none" w:sz="0" w:space="0" w:color="auto"/>
            <w:bottom w:val="none" w:sz="0" w:space="0" w:color="auto"/>
            <w:right w:val="none" w:sz="0" w:space="0" w:color="auto"/>
          </w:divBdr>
        </w:div>
        <w:div w:id="135688787">
          <w:marLeft w:val="640"/>
          <w:marRight w:val="0"/>
          <w:marTop w:val="0"/>
          <w:marBottom w:val="0"/>
          <w:divBdr>
            <w:top w:val="none" w:sz="0" w:space="0" w:color="auto"/>
            <w:left w:val="none" w:sz="0" w:space="0" w:color="auto"/>
            <w:bottom w:val="none" w:sz="0" w:space="0" w:color="auto"/>
            <w:right w:val="none" w:sz="0" w:space="0" w:color="auto"/>
          </w:divBdr>
        </w:div>
        <w:div w:id="2114203717">
          <w:marLeft w:val="640"/>
          <w:marRight w:val="0"/>
          <w:marTop w:val="0"/>
          <w:marBottom w:val="0"/>
          <w:divBdr>
            <w:top w:val="none" w:sz="0" w:space="0" w:color="auto"/>
            <w:left w:val="none" w:sz="0" w:space="0" w:color="auto"/>
            <w:bottom w:val="none" w:sz="0" w:space="0" w:color="auto"/>
            <w:right w:val="none" w:sz="0" w:space="0" w:color="auto"/>
          </w:divBdr>
        </w:div>
        <w:div w:id="1548760323">
          <w:marLeft w:val="640"/>
          <w:marRight w:val="0"/>
          <w:marTop w:val="0"/>
          <w:marBottom w:val="0"/>
          <w:divBdr>
            <w:top w:val="none" w:sz="0" w:space="0" w:color="auto"/>
            <w:left w:val="none" w:sz="0" w:space="0" w:color="auto"/>
            <w:bottom w:val="none" w:sz="0" w:space="0" w:color="auto"/>
            <w:right w:val="none" w:sz="0" w:space="0" w:color="auto"/>
          </w:divBdr>
        </w:div>
        <w:div w:id="1161657662">
          <w:marLeft w:val="640"/>
          <w:marRight w:val="0"/>
          <w:marTop w:val="0"/>
          <w:marBottom w:val="0"/>
          <w:divBdr>
            <w:top w:val="none" w:sz="0" w:space="0" w:color="auto"/>
            <w:left w:val="none" w:sz="0" w:space="0" w:color="auto"/>
            <w:bottom w:val="none" w:sz="0" w:space="0" w:color="auto"/>
            <w:right w:val="none" w:sz="0" w:space="0" w:color="auto"/>
          </w:divBdr>
        </w:div>
        <w:div w:id="1469468557">
          <w:marLeft w:val="640"/>
          <w:marRight w:val="0"/>
          <w:marTop w:val="0"/>
          <w:marBottom w:val="0"/>
          <w:divBdr>
            <w:top w:val="none" w:sz="0" w:space="0" w:color="auto"/>
            <w:left w:val="none" w:sz="0" w:space="0" w:color="auto"/>
            <w:bottom w:val="none" w:sz="0" w:space="0" w:color="auto"/>
            <w:right w:val="none" w:sz="0" w:space="0" w:color="auto"/>
          </w:divBdr>
        </w:div>
        <w:div w:id="2090035822">
          <w:marLeft w:val="640"/>
          <w:marRight w:val="0"/>
          <w:marTop w:val="0"/>
          <w:marBottom w:val="0"/>
          <w:divBdr>
            <w:top w:val="none" w:sz="0" w:space="0" w:color="auto"/>
            <w:left w:val="none" w:sz="0" w:space="0" w:color="auto"/>
            <w:bottom w:val="none" w:sz="0" w:space="0" w:color="auto"/>
            <w:right w:val="none" w:sz="0" w:space="0" w:color="auto"/>
          </w:divBdr>
        </w:div>
        <w:div w:id="435951010">
          <w:marLeft w:val="640"/>
          <w:marRight w:val="0"/>
          <w:marTop w:val="0"/>
          <w:marBottom w:val="0"/>
          <w:divBdr>
            <w:top w:val="none" w:sz="0" w:space="0" w:color="auto"/>
            <w:left w:val="none" w:sz="0" w:space="0" w:color="auto"/>
            <w:bottom w:val="none" w:sz="0" w:space="0" w:color="auto"/>
            <w:right w:val="none" w:sz="0" w:space="0" w:color="auto"/>
          </w:divBdr>
        </w:div>
        <w:div w:id="86537645">
          <w:marLeft w:val="640"/>
          <w:marRight w:val="0"/>
          <w:marTop w:val="0"/>
          <w:marBottom w:val="0"/>
          <w:divBdr>
            <w:top w:val="none" w:sz="0" w:space="0" w:color="auto"/>
            <w:left w:val="none" w:sz="0" w:space="0" w:color="auto"/>
            <w:bottom w:val="none" w:sz="0" w:space="0" w:color="auto"/>
            <w:right w:val="none" w:sz="0" w:space="0" w:color="auto"/>
          </w:divBdr>
        </w:div>
        <w:div w:id="609047307">
          <w:marLeft w:val="640"/>
          <w:marRight w:val="0"/>
          <w:marTop w:val="0"/>
          <w:marBottom w:val="0"/>
          <w:divBdr>
            <w:top w:val="none" w:sz="0" w:space="0" w:color="auto"/>
            <w:left w:val="none" w:sz="0" w:space="0" w:color="auto"/>
            <w:bottom w:val="none" w:sz="0" w:space="0" w:color="auto"/>
            <w:right w:val="none" w:sz="0" w:space="0" w:color="auto"/>
          </w:divBdr>
        </w:div>
        <w:div w:id="1639677023">
          <w:marLeft w:val="640"/>
          <w:marRight w:val="0"/>
          <w:marTop w:val="0"/>
          <w:marBottom w:val="0"/>
          <w:divBdr>
            <w:top w:val="none" w:sz="0" w:space="0" w:color="auto"/>
            <w:left w:val="none" w:sz="0" w:space="0" w:color="auto"/>
            <w:bottom w:val="none" w:sz="0" w:space="0" w:color="auto"/>
            <w:right w:val="none" w:sz="0" w:space="0" w:color="auto"/>
          </w:divBdr>
        </w:div>
        <w:div w:id="2027560207">
          <w:marLeft w:val="640"/>
          <w:marRight w:val="0"/>
          <w:marTop w:val="0"/>
          <w:marBottom w:val="0"/>
          <w:divBdr>
            <w:top w:val="none" w:sz="0" w:space="0" w:color="auto"/>
            <w:left w:val="none" w:sz="0" w:space="0" w:color="auto"/>
            <w:bottom w:val="none" w:sz="0" w:space="0" w:color="auto"/>
            <w:right w:val="none" w:sz="0" w:space="0" w:color="auto"/>
          </w:divBdr>
        </w:div>
        <w:div w:id="1178928012">
          <w:marLeft w:val="640"/>
          <w:marRight w:val="0"/>
          <w:marTop w:val="0"/>
          <w:marBottom w:val="0"/>
          <w:divBdr>
            <w:top w:val="none" w:sz="0" w:space="0" w:color="auto"/>
            <w:left w:val="none" w:sz="0" w:space="0" w:color="auto"/>
            <w:bottom w:val="none" w:sz="0" w:space="0" w:color="auto"/>
            <w:right w:val="none" w:sz="0" w:space="0" w:color="auto"/>
          </w:divBdr>
        </w:div>
        <w:div w:id="201210689">
          <w:marLeft w:val="640"/>
          <w:marRight w:val="0"/>
          <w:marTop w:val="0"/>
          <w:marBottom w:val="0"/>
          <w:divBdr>
            <w:top w:val="none" w:sz="0" w:space="0" w:color="auto"/>
            <w:left w:val="none" w:sz="0" w:space="0" w:color="auto"/>
            <w:bottom w:val="none" w:sz="0" w:space="0" w:color="auto"/>
            <w:right w:val="none" w:sz="0" w:space="0" w:color="auto"/>
          </w:divBdr>
        </w:div>
        <w:div w:id="1243294702">
          <w:marLeft w:val="640"/>
          <w:marRight w:val="0"/>
          <w:marTop w:val="0"/>
          <w:marBottom w:val="0"/>
          <w:divBdr>
            <w:top w:val="none" w:sz="0" w:space="0" w:color="auto"/>
            <w:left w:val="none" w:sz="0" w:space="0" w:color="auto"/>
            <w:bottom w:val="none" w:sz="0" w:space="0" w:color="auto"/>
            <w:right w:val="none" w:sz="0" w:space="0" w:color="auto"/>
          </w:divBdr>
        </w:div>
        <w:div w:id="1871532698">
          <w:marLeft w:val="640"/>
          <w:marRight w:val="0"/>
          <w:marTop w:val="0"/>
          <w:marBottom w:val="0"/>
          <w:divBdr>
            <w:top w:val="none" w:sz="0" w:space="0" w:color="auto"/>
            <w:left w:val="none" w:sz="0" w:space="0" w:color="auto"/>
            <w:bottom w:val="none" w:sz="0" w:space="0" w:color="auto"/>
            <w:right w:val="none" w:sz="0" w:space="0" w:color="auto"/>
          </w:divBdr>
        </w:div>
        <w:div w:id="1818183027">
          <w:marLeft w:val="640"/>
          <w:marRight w:val="0"/>
          <w:marTop w:val="0"/>
          <w:marBottom w:val="0"/>
          <w:divBdr>
            <w:top w:val="none" w:sz="0" w:space="0" w:color="auto"/>
            <w:left w:val="none" w:sz="0" w:space="0" w:color="auto"/>
            <w:bottom w:val="none" w:sz="0" w:space="0" w:color="auto"/>
            <w:right w:val="none" w:sz="0" w:space="0" w:color="auto"/>
          </w:divBdr>
        </w:div>
        <w:div w:id="1925455897">
          <w:marLeft w:val="640"/>
          <w:marRight w:val="0"/>
          <w:marTop w:val="0"/>
          <w:marBottom w:val="0"/>
          <w:divBdr>
            <w:top w:val="none" w:sz="0" w:space="0" w:color="auto"/>
            <w:left w:val="none" w:sz="0" w:space="0" w:color="auto"/>
            <w:bottom w:val="none" w:sz="0" w:space="0" w:color="auto"/>
            <w:right w:val="none" w:sz="0" w:space="0" w:color="auto"/>
          </w:divBdr>
        </w:div>
        <w:div w:id="2134907087">
          <w:marLeft w:val="640"/>
          <w:marRight w:val="0"/>
          <w:marTop w:val="0"/>
          <w:marBottom w:val="0"/>
          <w:divBdr>
            <w:top w:val="none" w:sz="0" w:space="0" w:color="auto"/>
            <w:left w:val="none" w:sz="0" w:space="0" w:color="auto"/>
            <w:bottom w:val="none" w:sz="0" w:space="0" w:color="auto"/>
            <w:right w:val="none" w:sz="0" w:space="0" w:color="auto"/>
          </w:divBdr>
        </w:div>
        <w:div w:id="1494564340">
          <w:marLeft w:val="640"/>
          <w:marRight w:val="0"/>
          <w:marTop w:val="0"/>
          <w:marBottom w:val="0"/>
          <w:divBdr>
            <w:top w:val="none" w:sz="0" w:space="0" w:color="auto"/>
            <w:left w:val="none" w:sz="0" w:space="0" w:color="auto"/>
            <w:bottom w:val="none" w:sz="0" w:space="0" w:color="auto"/>
            <w:right w:val="none" w:sz="0" w:space="0" w:color="auto"/>
          </w:divBdr>
        </w:div>
        <w:div w:id="1526360078">
          <w:marLeft w:val="640"/>
          <w:marRight w:val="0"/>
          <w:marTop w:val="0"/>
          <w:marBottom w:val="0"/>
          <w:divBdr>
            <w:top w:val="none" w:sz="0" w:space="0" w:color="auto"/>
            <w:left w:val="none" w:sz="0" w:space="0" w:color="auto"/>
            <w:bottom w:val="none" w:sz="0" w:space="0" w:color="auto"/>
            <w:right w:val="none" w:sz="0" w:space="0" w:color="auto"/>
          </w:divBdr>
        </w:div>
        <w:div w:id="326716423">
          <w:marLeft w:val="640"/>
          <w:marRight w:val="0"/>
          <w:marTop w:val="0"/>
          <w:marBottom w:val="0"/>
          <w:divBdr>
            <w:top w:val="none" w:sz="0" w:space="0" w:color="auto"/>
            <w:left w:val="none" w:sz="0" w:space="0" w:color="auto"/>
            <w:bottom w:val="none" w:sz="0" w:space="0" w:color="auto"/>
            <w:right w:val="none" w:sz="0" w:space="0" w:color="auto"/>
          </w:divBdr>
        </w:div>
        <w:div w:id="1273174449">
          <w:marLeft w:val="640"/>
          <w:marRight w:val="0"/>
          <w:marTop w:val="0"/>
          <w:marBottom w:val="0"/>
          <w:divBdr>
            <w:top w:val="none" w:sz="0" w:space="0" w:color="auto"/>
            <w:left w:val="none" w:sz="0" w:space="0" w:color="auto"/>
            <w:bottom w:val="none" w:sz="0" w:space="0" w:color="auto"/>
            <w:right w:val="none" w:sz="0" w:space="0" w:color="auto"/>
          </w:divBdr>
        </w:div>
        <w:div w:id="855534050">
          <w:marLeft w:val="640"/>
          <w:marRight w:val="0"/>
          <w:marTop w:val="0"/>
          <w:marBottom w:val="0"/>
          <w:divBdr>
            <w:top w:val="none" w:sz="0" w:space="0" w:color="auto"/>
            <w:left w:val="none" w:sz="0" w:space="0" w:color="auto"/>
            <w:bottom w:val="none" w:sz="0" w:space="0" w:color="auto"/>
            <w:right w:val="none" w:sz="0" w:space="0" w:color="auto"/>
          </w:divBdr>
        </w:div>
        <w:div w:id="534149462">
          <w:marLeft w:val="640"/>
          <w:marRight w:val="0"/>
          <w:marTop w:val="0"/>
          <w:marBottom w:val="0"/>
          <w:divBdr>
            <w:top w:val="none" w:sz="0" w:space="0" w:color="auto"/>
            <w:left w:val="none" w:sz="0" w:space="0" w:color="auto"/>
            <w:bottom w:val="none" w:sz="0" w:space="0" w:color="auto"/>
            <w:right w:val="none" w:sz="0" w:space="0" w:color="auto"/>
          </w:divBdr>
        </w:div>
        <w:div w:id="1953243474">
          <w:marLeft w:val="640"/>
          <w:marRight w:val="0"/>
          <w:marTop w:val="0"/>
          <w:marBottom w:val="0"/>
          <w:divBdr>
            <w:top w:val="none" w:sz="0" w:space="0" w:color="auto"/>
            <w:left w:val="none" w:sz="0" w:space="0" w:color="auto"/>
            <w:bottom w:val="none" w:sz="0" w:space="0" w:color="auto"/>
            <w:right w:val="none" w:sz="0" w:space="0" w:color="auto"/>
          </w:divBdr>
        </w:div>
        <w:div w:id="1644237841">
          <w:marLeft w:val="640"/>
          <w:marRight w:val="0"/>
          <w:marTop w:val="0"/>
          <w:marBottom w:val="0"/>
          <w:divBdr>
            <w:top w:val="none" w:sz="0" w:space="0" w:color="auto"/>
            <w:left w:val="none" w:sz="0" w:space="0" w:color="auto"/>
            <w:bottom w:val="none" w:sz="0" w:space="0" w:color="auto"/>
            <w:right w:val="none" w:sz="0" w:space="0" w:color="auto"/>
          </w:divBdr>
        </w:div>
        <w:div w:id="1845394941">
          <w:marLeft w:val="640"/>
          <w:marRight w:val="0"/>
          <w:marTop w:val="0"/>
          <w:marBottom w:val="0"/>
          <w:divBdr>
            <w:top w:val="none" w:sz="0" w:space="0" w:color="auto"/>
            <w:left w:val="none" w:sz="0" w:space="0" w:color="auto"/>
            <w:bottom w:val="none" w:sz="0" w:space="0" w:color="auto"/>
            <w:right w:val="none" w:sz="0" w:space="0" w:color="auto"/>
          </w:divBdr>
        </w:div>
        <w:div w:id="2014532723">
          <w:marLeft w:val="640"/>
          <w:marRight w:val="0"/>
          <w:marTop w:val="0"/>
          <w:marBottom w:val="0"/>
          <w:divBdr>
            <w:top w:val="none" w:sz="0" w:space="0" w:color="auto"/>
            <w:left w:val="none" w:sz="0" w:space="0" w:color="auto"/>
            <w:bottom w:val="none" w:sz="0" w:space="0" w:color="auto"/>
            <w:right w:val="none" w:sz="0" w:space="0" w:color="auto"/>
          </w:divBdr>
        </w:div>
        <w:div w:id="1362702689">
          <w:marLeft w:val="640"/>
          <w:marRight w:val="0"/>
          <w:marTop w:val="0"/>
          <w:marBottom w:val="0"/>
          <w:divBdr>
            <w:top w:val="none" w:sz="0" w:space="0" w:color="auto"/>
            <w:left w:val="none" w:sz="0" w:space="0" w:color="auto"/>
            <w:bottom w:val="none" w:sz="0" w:space="0" w:color="auto"/>
            <w:right w:val="none" w:sz="0" w:space="0" w:color="auto"/>
          </w:divBdr>
        </w:div>
        <w:div w:id="1551648297">
          <w:marLeft w:val="640"/>
          <w:marRight w:val="0"/>
          <w:marTop w:val="0"/>
          <w:marBottom w:val="0"/>
          <w:divBdr>
            <w:top w:val="none" w:sz="0" w:space="0" w:color="auto"/>
            <w:left w:val="none" w:sz="0" w:space="0" w:color="auto"/>
            <w:bottom w:val="none" w:sz="0" w:space="0" w:color="auto"/>
            <w:right w:val="none" w:sz="0" w:space="0" w:color="auto"/>
          </w:divBdr>
        </w:div>
        <w:div w:id="848955740">
          <w:marLeft w:val="640"/>
          <w:marRight w:val="0"/>
          <w:marTop w:val="0"/>
          <w:marBottom w:val="0"/>
          <w:divBdr>
            <w:top w:val="none" w:sz="0" w:space="0" w:color="auto"/>
            <w:left w:val="none" w:sz="0" w:space="0" w:color="auto"/>
            <w:bottom w:val="none" w:sz="0" w:space="0" w:color="auto"/>
            <w:right w:val="none" w:sz="0" w:space="0" w:color="auto"/>
          </w:divBdr>
        </w:div>
        <w:div w:id="406540166">
          <w:marLeft w:val="640"/>
          <w:marRight w:val="0"/>
          <w:marTop w:val="0"/>
          <w:marBottom w:val="0"/>
          <w:divBdr>
            <w:top w:val="none" w:sz="0" w:space="0" w:color="auto"/>
            <w:left w:val="none" w:sz="0" w:space="0" w:color="auto"/>
            <w:bottom w:val="none" w:sz="0" w:space="0" w:color="auto"/>
            <w:right w:val="none" w:sz="0" w:space="0" w:color="auto"/>
          </w:divBdr>
        </w:div>
        <w:div w:id="1488935601">
          <w:marLeft w:val="640"/>
          <w:marRight w:val="0"/>
          <w:marTop w:val="0"/>
          <w:marBottom w:val="0"/>
          <w:divBdr>
            <w:top w:val="none" w:sz="0" w:space="0" w:color="auto"/>
            <w:left w:val="none" w:sz="0" w:space="0" w:color="auto"/>
            <w:bottom w:val="none" w:sz="0" w:space="0" w:color="auto"/>
            <w:right w:val="none" w:sz="0" w:space="0" w:color="auto"/>
          </w:divBdr>
        </w:div>
        <w:div w:id="1685279877">
          <w:marLeft w:val="640"/>
          <w:marRight w:val="0"/>
          <w:marTop w:val="0"/>
          <w:marBottom w:val="0"/>
          <w:divBdr>
            <w:top w:val="none" w:sz="0" w:space="0" w:color="auto"/>
            <w:left w:val="none" w:sz="0" w:space="0" w:color="auto"/>
            <w:bottom w:val="none" w:sz="0" w:space="0" w:color="auto"/>
            <w:right w:val="none" w:sz="0" w:space="0" w:color="auto"/>
          </w:divBdr>
        </w:div>
        <w:div w:id="99185775">
          <w:marLeft w:val="640"/>
          <w:marRight w:val="0"/>
          <w:marTop w:val="0"/>
          <w:marBottom w:val="0"/>
          <w:divBdr>
            <w:top w:val="none" w:sz="0" w:space="0" w:color="auto"/>
            <w:left w:val="none" w:sz="0" w:space="0" w:color="auto"/>
            <w:bottom w:val="none" w:sz="0" w:space="0" w:color="auto"/>
            <w:right w:val="none" w:sz="0" w:space="0" w:color="auto"/>
          </w:divBdr>
        </w:div>
        <w:div w:id="2084062719">
          <w:marLeft w:val="640"/>
          <w:marRight w:val="0"/>
          <w:marTop w:val="0"/>
          <w:marBottom w:val="0"/>
          <w:divBdr>
            <w:top w:val="none" w:sz="0" w:space="0" w:color="auto"/>
            <w:left w:val="none" w:sz="0" w:space="0" w:color="auto"/>
            <w:bottom w:val="none" w:sz="0" w:space="0" w:color="auto"/>
            <w:right w:val="none" w:sz="0" w:space="0" w:color="auto"/>
          </w:divBdr>
        </w:div>
        <w:div w:id="1775830152">
          <w:marLeft w:val="640"/>
          <w:marRight w:val="0"/>
          <w:marTop w:val="0"/>
          <w:marBottom w:val="0"/>
          <w:divBdr>
            <w:top w:val="none" w:sz="0" w:space="0" w:color="auto"/>
            <w:left w:val="none" w:sz="0" w:space="0" w:color="auto"/>
            <w:bottom w:val="none" w:sz="0" w:space="0" w:color="auto"/>
            <w:right w:val="none" w:sz="0" w:space="0" w:color="auto"/>
          </w:divBdr>
        </w:div>
        <w:div w:id="1403915145">
          <w:marLeft w:val="640"/>
          <w:marRight w:val="0"/>
          <w:marTop w:val="0"/>
          <w:marBottom w:val="0"/>
          <w:divBdr>
            <w:top w:val="none" w:sz="0" w:space="0" w:color="auto"/>
            <w:left w:val="none" w:sz="0" w:space="0" w:color="auto"/>
            <w:bottom w:val="none" w:sz="0" w:space="0" w:color="auto"/>
            <w:right w:val="none" w:sz="0" w:space="0" w:color="auto"/>
          </w:divBdr>
        </w:div>
        <w:div w:id="296187021">
          <w:marLeft w:val="640"/>
          <w:marRight w:val="0"/>
          <w:marTop w:val="0"/>
          <w:marBottom w:val="0"/>
          <w:divBdr>
            <w:top w:val="none" w:sz="0" w:space="0" w:color="auto"/>
            <w:left w:val="none" w:sz="0" w:space="0" w:color="auto"/>
            <w:bottom w:val="none" w:sz="0" w:space="0" w:color="auto"/>
            <w:right w:val="none" w:sz="0" w:space="0" w:color="auto"/>
          </w:divBdr>
        </w:div>
        <w:div w:id="1972519115">
          <w:marLeft w:val="640"/>
          <w:marRight w:val="0"/>
          <w:marTop w:val="0"/>
          <w:marBottom w:val="0"/>
          <w:divBdr>
            <w:top w:val="none" w:sz="0" w:space="0" w:color="auto"/>
            <w:left w:val="none" w:sz="0" w:space="0" w:color="auto"/>
            <w:bottom w:val="none" w:sz="0" w:space="0" w:color="auto"/>
            <w:right w:val="none" w:sz="0" w:space="0" w:color="auto"/>
          </w:divBdr>
        </w:div>
        <w:div w:id="1149590196">
          <w:marLeft w:val="640"/>
          <w:marRight w:val="0"/>
          <w:marTop w:val="0"/>
          <w:marBottom w:val="0"/>
          <w:divBdr>
            <w:top w:val="none" w:sz="0" w:space="0" w:color="auto"/>
            <w:left w:val="none" w:sz="0" w:space="0" w:color="auto"/>
            <w:bottom w:val="none" w:sz="0" w:space="0" w:color="auto"/>
            <w:right w:val="none" w:sz="0" w:space="0" w:color="auto"/>
          </w:divBdr>
        </w:div>
        <w:div w:id="1212813512">
          <w:marLeft w:val="640"/>
          <w:marRight w:val="0"/>
          <w:marTop w:val="0"/>
          <w:marBottom w:val="0"/>
          <w:divBdr>
            <w:top w:val="none" w:sz="0" w:space="0" w:color="auto"/>
            <w:left w:val="none" w:sz="0" w:space="0" w:color="auto"/>
            <w:bottom w:val="none" w:sz="0" w:space="0" w:color="auto"/>
            <w:right w:val="none" w:sz="0" w:space="0" w:color="auto"/>
          </w:divBdr>
        </w:div>
        <w:div w:id="1672440288">
          <w:marLeft w:val="640"/>
          <w:marRight w:val="0"/>
          <w:marTop w:val="0"/>
          <w:marBottom w:val="0"/>
          <w:divBdr>
            <w:top w:val="none" w:sz="0" w:space="0" w:color="auto"/>
            <w:left w:val="none" w:sz="0" w:space="0" w:color="auto"/>
            <w:bottom w:val="none" w:sz="0" w:space="0" w:color="auto"/>
            <w:right w:val="none" w:sz="0" w:space="0" w:color="auto"/>
          </w:divBdr>
        </w:div>
        <w:div w:id="1757241136">
          <w:marLeft w:val="640"/>
          <w:marRight w:val="0"/>
          <w:marTop w:val="0"/>
          <w:marBottom w:val="0"/>
          <w:divBdr>
            <w:top w:val="none" w:sz="0" w:space="0" w:color="auto"/>
            <w:left w:val="none" w:sz="0" w:space="0" w:color="auto"/>
            <w:bottom w:val="none" w:sz="0" w:space="0" w:color="auto"/>
            <w:right w:val="none" w:sz="0" w:space="0" w:color="auto"/>
          </w:divBdr>
        </w:div>
        <w:div w:id="1177036253">
          <w:marLeft w:val="640"/>
          <w:marRight w:val="0"/>
          <w:marTop w:val="0"/>
          <w:marBottom w:val="0"/>
          <w:divBdr>
            <w:top w:val="none" w:sz="0" w:space="0" w:color="auto"/>
            <w:left w:val="none" w:sz="0" w:space="0" w:color="auto"/>
            <w:bottom w:val="none" w:sz="0" w:space="0" w:color="auto"/>
            <w:right w:val="none" w:sz="0" w:space="0" w:color="auto"/>
          </w:divBdr>
        </w:div>
        <w:div w:id="808935020">
          <w:marLeft w:val="640"/>
          <w:marRight w:val="0"/>
          <w:marTop w:val="0"/>
          <w:marBottom w:val="0"/>
          <w:divBdr>
            <w:top w:val="none" w:sz="0" w:space="0" w:color="auto"/>
            <w:left w:val="none" w:sz="0" w:space="0" w:color="auto"/>
            <w:bottom w:val="none" w:sz="0" w:space="0" w:color="auto"/>
            <w:right w:val="none" w:sz="0" w:space="0" w:color="auto"/>
          </w:divBdr>
        </w:div>
        <w:div w:id="2062362907">
          <w:marLeft w:val="640"/>
          <w:marRight w:val="0"/>
          <w:marTop w:val="0"/>
          <w:marBottom w:val="0"/>
          <w:divBdr>
            <w:top w:val="none" w:sz="0" w:space="0" w:color="auto"/>
            <w:left w:val="none" w:sz="0" w:space="0" w:color="auto"/>
            <w:bottom w:val="none" w:sz="0" w:space="0" w:color="auto"/>
            <w:right w:val="none" w:sz="0" w:space="0" w:color="auto"/>
          </w:divBdr>
        </w:div>
        <w:div w:id="2014408453">
          <w:marLeft w:val="640"/>
          <w:marRight w:val="0"/>
          <w:marTop w:val="0"/>
          <w:marBottom w:val="0"/>
          <w:divBdr>
            <w:top w:val="none" w:sz="0" w:space="0" w:color="auto"/>
            <w:left w:val="none" w:sz="0" w:space="0" w:color="auto"/>
            <w:bottom w:val="none" w:sz="0" w:space="0" w:color="auto"/>
            <w:right w:val="none" w:sz="0" w:space="0" w:color="auto"/>
          </w:divBdr>
        </w:div>
      </w:divsChild>
    </w:div>
    <w:div w:id="1145775741">
      <w:bodyDiv w:val="1"/>
      <w:marLeft w:val="0"/>
      <w:marRight w:val="0"/>
      <w:marTop w:val="0"/>
      <w:marBottom w:val="0"/>
      <w:divBdr>
        <w:top w:val="none" w:sz="0" w:space="0" w:color="auto"/>
        <w:left w:val="none" w:sz="0" w:space="0" w:color="auto"/>
        <w:bottom w:val="none" w:sz="0" w:space="0" w:color="auto"/>
        <w:right w:val="none" w:sz="0" w:space="0" w:color="auto"/>
      </w:divBdr>
      <w:divsChild>
        <w:div w:id="935672065">
          <w:marLeft w:val="480"/>
          <w:marRight w:val="0"/>
          <w:marTop w:val="0"/>
          <w:marBottom w:val="0"/>
          <w:divBdr>
            <w:top w:val="none" w:sz="0" w:space="0" w:color="auto"/>
            <w:left w:val="none" w:sz="0" w:space="0" w:color="auto"/>
            <w:bottom w:val="none" w:sz="0" w:space="0" w:color="auto"/>
            <w:right w:val="none" w:sz="0" w:space="0" w:color="auto"/>
          </w:divBdr>
        </w:div>
        <w:div w:id="1798639593">
          <w:marLeft w:val="480"/>
          <w:marRight w:val="0"/>
          <w:marTop w:val="0"/>
          <w:marBottom w:val="0"/>
          <w:divBdr>
            <w:top w:val="none" w:sz="0" w:space="0" w:color="auto"/>
            <w:left w:val="none" w:sz="0" w:space="0" w:color="auto"/>
            <w:bottom w:val="none" w:sz="0" w:space="0" w:color="auto"/>
            <w:right w:val="none" w:sz="0" w:space="0" w:color="auto"/>
          </w:divBdr>
        </w:div>
        <w:div w:id="2006516072">
          <w:marLeft w:val="480"/>
          <w:marRight w:val="0"/>
          <w:marTop w:val="0"/>
          <w:marBottom w:val="0"/>
          <w:divBdr>
            <w:top w:val="none" w:sz="0" w:space="0" w:color="auto"/>
            <w:left w:val="none" w:sz="0" w:space="0" w:color="auto"/>
            <w:bottom w:val="none" w:sz="0" w:space="0" w:color="auto"/>
            <w:right w:val="none" w:sz="0" w:space="0" w:color="auto"/>
          </w:divBdr>
        </w:div>
        <w:div w:id="2114551729">
          <w:marLeft w:val="480"/>
          <w:marRight w:val="0"/>
          <w:marTop w:val="0"/>
          <w:marBottom w:val="0"/>
          <w:divBdr>
            <w:top w:val="none" w:sz="0" w:space="0" w:color="auto"/>
            <w:left w:val="none" w:sz="0" w:space="0" w:color="auto"/>
            <w:bottom w:val="none" w:sz="0" w:space="0" w:color="auto"/>
            <w:right w:val="none" w:sz="0" w:space="0" w:color="auto"/>
          </w:divBdr>
        </w:div>
        <w:div w:id="1736736244">
          <w:marLeft w:val="480"/>
          <w:marRight w:val="0"/>
          <w:marTop w:val="0"/>
          <w:marBottom w:val="0"/>
          <w:divBdr>
            <w:top w:val="none" w:sz="0" w:space="0" w:color="auto"/>
            <w:left w:val="none" w:sz="0" w:space="0" w:color="auto"/>
            <w:bottom w:val="none" w:sz="0" w:space="0" w:color="auto"/>
            <w:right w:val="none" w:sz="0" w:space="0" w:color="auto"/>
          </w:divBdr>
        </w:div>
        <w:div w:id="376779384">
          <w:marLeft w:val="480"/>
          <w:marRight w:val="0"/>
          <w:marTop w:val="0"/>
          <w:marBottom w:val="0"/>
          <w:divBdr>
            <w:top w:val="none" w:sz="0" w:space="0" w:color="auto"/>
            <w:left w:val="none" w:sz="0" w:space="0" w:color="auto"/>
            <w:bottom w:val="none" w:sz="0" w:space="0" w:color="auto"/>
            <w:right w:val="none" w:sz="0" w:space="0" w:color="auto"/>
          </w:divBdr>
        </w:div>
        <w:div w:id="973565288">
          <w:marLeft w:val="480"/>
          <w:marRight w:val="0"/>
          <w:marTop w:val="0"/>
          <w:marBottom w:val="0"/>
          <w:divBdr>
            <w:top w:val="none" w:sz="0" w:space="0" w:color="auto"/>
            <w:left w:val="none" w:sz="0" w:space="0" w:color="auto"/>
            <w:bottom w:val="none" w:sz="0" w:space="0" w:color="auto"/>
            <w:right w:val="none" w:sz="0" w:space="0" w:color="auto"/>
          </w:divBdr>
        </w:div>
        <w:div w:id="1716661141">
          <w:marLeft w:val="480"/>
          <w:marRight w:val="0"/>
          <w:marTop w:val="0"/>
          <w:marBottom w:val="0"/>
          <w:divBdr>
            <w:top w:val="none" w:sz="0" w:space="0" w:color="auto"/>
            <w:left w:val="none" w:sz="0" w:space="0" w:color="auto"/>
            <w:bottom w:val="none" w:sz="0" w:space="0" w:color="auto"/>
            <w:right w:val="none" w:sz="0" w:space="0" w:color="auto"/>
          </w:divBdr>
        </w:div>
        <w:div w:id="77754898">
          <w:marLeft w:val="480"/>
          <w:marRight w:val="0"/>
          <w:marTop w:val="0"/>
          <w:marBottom w:val="0"/>
          <w:divBdr>
            <w:top w:val="none" w:sz="0" w:space="0" w:color="auto"/>
            <w:left w:val="none" w:sz="0" w:space="0" w:color="auto"/>
            <w:bottom w:val="none" w:sz="0" w:space="0" w:color="auto"/>
            <w:right w:val="none" w:sz="0" w:space="0" w:color="auto"/>
          </w:divBdr>
        </w:div>
        <w:div w:id="1449396275">
          <w:marLeft w:val="480"/>
          <w:marRight w:val="0"/>
          <w:marTop w:val="0"/>
          <w:marBottom w:val="0"/>
          <w:divBdr>
            <w:top w:val="none" w:sz="0" w:space="0" w:color="auto"/>
            <w:left w:val="none" w:sz="0" w:space="0" w:color="auto"/>
            <w:bottom w:val="none" w:sz="0" w:space="0" w:color="auto"/>
            <w:right w:val="none" w:sz="0" w:space="0" w:color="auto"/>
          </w:divBdr>
        </w:div>
        <w:div w:id="489178225">
          <w:marLeft w:val="480"/>
          <w:marRight w:val="0"/>
          <w:marTop w:val="0"/>
          <w:marBottom w:val="0"/>
          <w:divBdr>
            <w:top w:val="none" w:sz="0" w:space="0" w:color="auto"/>
            <w:left w:val="none" w:sz="0" w:space="0" w:color="auto"/>
            <w:bottom w:val="none" w:sz="0" w:space="0" w:color="auto"/>
            <w:right w:val="none" w:sz="0" w:space="0" w:color="auto"/>
          </w:divBdr>
        </w:div>
        <w:div w:id="829521319">
          <w:marLeft w:val="480"/>
          <w:marRight w:val="0"/>
          <w:marTop w:val="0"/>
          <w:marBottom w:val="0"/>
          <w:divBdr>
            <w:top w:val="none" w:sz="0" w:space="0" w:color="auto"/>
            <w:left w:val="none" w:sz="0" w:space="0" w:color="auto"/>
            <w:bottom w:val="none" w:sz="0" w:space="0" w:color="auto"/>
            <w:right w:val="none" w:sz="0" w:space="0" w:color="auto"/>
          </w:divBdr>
        </w:div>
        <w:div w:id="311257416">
          <w:marLeft w:val="480"/>
          <w:marRight w:val="0"/>
          <w:marTop w:val="0"/>
          <w:marBottom w:val="0"/>
          <w:divBdr>
            <w:top w:val="none" w:sz="0" w:space="0" w:color="auto"/>
            <w:left w:val="none" w:sz="0" w:space="0" w:color="auto"/>
            <w:bottom w:val="none" w:sz="0" w:space="0" w:color="auto"/>
            <w:right w:val="none" w:sz="0" w:space="0" w:color="auto"/>
          </w:divBdr>
        </w:div>
        <w:div w:id="520582742">
          <w:marLeft w:val="480"/>
          <w:marRight w:val="0"/>
          <w:marTop w:val="0"/>
          <w:marBottom w:val="0"/>
          <w:divBdr>
            <w:top w:val="none" w:sz="0" w:space="0" w:color="auto"/>
            <w:left w:val="none" w:sz="0" w:space="0" w:color="auto"/>
            <w:bottom w:val="none" w:sz="0" w:space="0" w:color="auto"/>
            <w:right w:val="none" w:sz="0" w:space="0" w:color="auto"/>
          </w:divBdr>
        </w:div>
        <w:div w:id="1647785556">
          <w:marLeft w:val="480"/>
          <w:marRight w:val="0"/>
          <w:marTop w:val="0"/>
          <w:marBottom w:val="0"/>
          <w:divBdr>
            <w:top w:val="none" w:sz="0" w:space="0" w:color="auto"/>
            <w:left w:val="none" w:sz="0" w:space="0" w:color="auto"/>
            <w:bottom w:val="none" w:sz="0" w:space="0" w:color="auto"/>
            <w:right w:val="none" w:sz="0" w:space="0" w:color="auto"/>
          </w:divBdr>
        </w:div>
        <w:div w:id="1560897014">
          <w:marLeft w:val="480"/>
          <w:marRight w:val="0"/>
          <w:marTop w:val="0"/>
          <w:marBottom w:val="0"/>
          <w:divBdr>
            <w:top w:val="none" w:sz="0" w:space="0" w:color="auto"/>
            <w:left w:val="none" w:sz="0" w:space="0" w:color="auto"/>
            <w:bottom w:val="none" w:sz="0" w:space="0" w:color="auto"/>
            <w:right w:val="none" w:sz="0" w:space="0" w:color="auto"/>
          </w:divBdr>
        </w:div>
        <w:div w:id="1130829990">
          <w:marLeft w:val="480"/>
          <w:marRight w:val="0"/>
          <w:marTop w:val="0"/>
          <w:marBottom w:val="0"/>
          <w:divBdr>
            <w:top w:val="none" w:sz="0" w:space="0" w:color="auto"/>
            <w:left w:val="none" w:sz="0" w:space="0" w:color="auto"/>
            <w:bottom w:val="none" w:sz="0" w:space="0" w:color="auto"/>
            <w:right w:val="none" w:sz="0" w:space="0" w:color="auto"/>
          </w:divBdr>
        </w:div>
        <w:div w:id="658536954">
          <w:marLeft w:val="480"/>
          <w:marRight w:val="0"/>
          <w:marTop w:val="0"/>
          <w:marBottom w:val="0"/>
          <w:divBdr>
            <w:top w:val="none" w:sz="0" w:space="0" w:color="auto"/>
            <w:left w:val="none" w:sz="0" w:space="0" w:color="auto"/>
            <w:bottom w:val="none" w:sz="0" w:space="0" w:color="auto"/>
            <w:right w:val="none" w:sz="0" w:space="0" w:color="auto"/>
          </w:divBdr>
        </w:div>
        <w:div w:id="634718270">
          <w:marLeft w:val="480"/>
          <w:marRight w:val="0"/>
          <w:marTop w:val="0"/>
          <w:marBottom w:val="0"/>
          <w:divBdr>
            <w:top w:val="none" w:sz="0" w:space="0" w:color="auto"/>
            <w:left w:val="none" w:sz="0" w:space="0" w:color="auto"/>
            <w:bottom w:val="none" w:sz="0" w:space="0" w:color="auto"/>
            <w:right w:val="none" w:sz="0" w:space="0" w:color="auto"/>
          </w:divBdr>
        </w:div>
        <w:div w:id="1296645090">
          <w:marLeft w:val="480"/>
          <w:marRight w:val="0"/>
          <w:marTop w:val="0"/>
          <w:marBottom w:val="0"/>
          <w:divBdr>
            <w:top w:val="none" w:sz="0" w:space="0" w:color="auto"/>
            <w:left w:val="none" w:sz="0" w:space="0" w:color="auto"/>
            <w:bottom w:val="none" w:sz="0" w:space="0" w:color="auto"/>
            <w:right w:val="none" w:sz="0" w:space="0" w:color="auto"/>
          </w:divBdr>
        </w:div>
        <w:div w:id="1729986018">
          <w:marLeft w:val="480"/>
          <w:marRight w:val="0"/>
          <w:marTop w:val="0"/>
          <w:marBottom w:val="0"/>
          <w:divBdr>
            <w:top w:val="none" w:sz="0" w:space="0" w:color="auto"/>
            <w:left w:val="none" w:sz="0" w:space="0" w:color="auto"/>
            <w:bottom w:val="none" w:sz="0" w:space="0" w:color="auto"/>
            <w:right w:val="none" w:sz="0" w:space="0" w:color="auto"/>
          </w:divBdr>
        </w:div>
        <w:div w:id="1771855412">
          <w:marLeft w:val="480"/>
          <w:marRight w:val="0"/>
          <w:marTop w:val="0"/>
          <w:marBottom w:val="0"/>
          <w:divBdr>
            <w:top w:val="none" w:sz="0" w:space="0" w:color="auto"/>
            <w:left w:val="none" w:sz="0" w:space="0" w:color="auto"/>
            <w:bottom w:val="none" w:sz="0" w:space="0" w:color="auto"/>
            <w:right w:val="none" w:sz="0" w:space="0" w:color="auto"/>
          </w:divBdr>
        </w:div>
        <w:div w:id="552544206">
          <w:marLeft w:val="480"/>
          <w:marRight w:val="0"/>
          <w:marTop w:val="0"/>
          <w:marBottom w:val="0"/>
          <w:divBdr>
            <w:top w:val="none" w:sz="0" w:space="0" w:color="auto"/>
            <w:left w:val="none" w:sz="0" w:space="0" w:color="auto"/>
            <w:bottom w:val="none" w:sz="0" w:space="0" w:color="auto"/>
            <w:right w:val="none" w:sz="0" w:space="0" w:color="auto"/>
          </w:divBdr>
        </w:div>
        <w:div w:id="607546893">
          <w:marLeft w:val="480"/>
          <w:marRight w:val="0"/>
          <w:marTop w:val="0"/>
          <w:marBottom w:val="0"/>
          <w:divBdr>
            <w:top w:val="none" w:sz="0" w:space="0" w:color="auto"/>
            <w:left w:val="none" w:sz="0" w:space="0" w:color="auto"/>
            <w:bottom w:val="none" w:sz="0" w:space="0" w:color="auto"/>
            <w:right w:val="none" w:sz="0" w:space="0" w:color="auto"/>
          </w:divBdr>
        </w:div>
        <w:div w:id="264848285">
          <w:marLeft w:val="480"/>
          <w:marRight w:val="0"/>
          <w:marTop w:val="0"/>
          <w:marBottom w:val="0"/>
          <w:divBdr>
            <w:top w:val="none" w:sz="0" w:space="0" w:color="auto"/>
            <w:left w:val="none" w:sz="0" w:space="0" w:color="auto"/>
            <w:bottom w:val="none" w:sz="0" w:space="0" w:color="auto"/>
            <w:right w:val="none" w:sz="0" w:space="0" w:color="auto"/>
          </w:divBdr>
        </w:div>
        <w:div w:id="1895390969">
          <w:marLeft w:val="480"/>
          <w:marRight w:val="0"/>
          <w:marTop w:val="0"/>
          <w:marBottom w:val="0"/>
          <w:divBdr>
            <w:top w:val="none" w:sz="0" w:space="0" w:color="auto"/>
            <w:left w:val="none" w:sz="0" w:space="0" w:color="auto"/>
            <w:bottom w:val="none" w:sz="0" w:space="0" w:color="auto"/>
            <w:right w:val="none" w:sz="0" w:space="0" w:color="auto"/>
          </w:divBdr>
        </w:div>
        <w:div w:id="676469193">
          <w:marLeft w:val="480"/>
          <w:marRight w:val="0"/>
          <w:marTop w:val="0"/>
          <w:marBottom w:val="0"/>
          <w:divBdr>
            <w:top w:val="none" w:sz="0" w:space="0" w:color="auto"/>
            <w:left w:val="none" w:sz="0" w:space="0" w:color="auto"/>
            <w:bottom w:val="none" w:sz="0" w:space="0" w:color="auto"/>
            <w:right w:val="none" w:sz="0" w:space="0" w:color="auto"/>
          </w:divBdr>
        </w:div>
        <w:div w:id="1022895189">
          <w:marLeft w:val="480"/>
          <w:marRight w:val="0"/>
          <w:marTop w:val="0"/>
          <w:marBottom w:val="0"/>
          <w:divBdr>
            <w:top w:val="none" w:sz="0" w:space="0" w:color="auto"/>
            <w:left w:val="none" w:sz="0" w:space="0" w:color="auto"/>
            <w:bottom w:val="none" w:sz="0" w:space="0" w:color="auto"/>
            <w:right w:val="none" w:sz="0" w:space="0" w:color="auto"/>
          </w:divBdr>
        </w:div>
        <w:div w:id="1496609829">
          <w:marLeft w:val="480"/>
          <w:marRight w:val="0"/>
          <w:marTop w:val="0"/>
          <w:marBottom w:val="0"/>
          <w:divBdr>
            <w:top w:val="none" w:sz="0" w:space="0" w:color="auto"/>
            <w:left w:val="none" w:sz="0" w:space="0" w:color="auto"/>
            <w:bottom w:val="none" w:sz="0" w:space="0" w:color="auto"/>
            <w:right w:val="none" w:sz="0" w:space="0" w:color="auto"/>
          </w:divBdr>
        </w:div>
        <w:div w:id="1707103823">
          <w:marLeft w:val="480"/>
          <w:marRight w:val="0"/>
          <w:marTop w:val="0"/>
          <w:marBottom w:val="0"/>
          <w:divBdr>
            <w:top w:val="none" w:sz="0" w:space="0" w:color="auto"/>
            <w:left w:val="none" w:sz="0" w:space="0" w:color="auto"/>
            <w:bottom w:val="none" w:sz="0" w:space="0" w:color="auto"/>
            <w:right w:val="none" w:sz="0" w:space="0" w:color="auto"/>
          </w:divBdr>
        </w:div>
      </w:divsChild>
    </w:div>
    <w:div w:id="1149978121">
      <w:bodyDiv w:val="1"/>
      <w:marLeft w:val="0"/>
      <w:marRight w:val="0"/>
      <w:marTop w:val="0"/>
      <w:marBottom w:val="0"/>
      <w:divBdr>
        <w:top w:val="none" w:sz="0" w:space="0" w:color="auto"/>
        <w:left w:val="none" w:sz="0" w:space="0" w:color="auto"/>
        <w:bottom w:val="none" w:sz="0" w:space="0" w:color="auto"/>
        <w:right w:val="none" w:sz="0" w:space="0" w:color="auto"/>
      </w:divBdr>
    </w:div>
    <w:div w:id="1152599232">
      <w:bodyDiv w:val="1"/>
      <w:marLeft w:val="0"/>
      <w:marRight w:val="0"/>
      <w:marTop w:val="0"/>
      <w:marBottom w:val="0"/>
      <w:divBdr>
        <w:top w:val="none" w:sz="0" w:space="0" w:color="auto"/>
        <w:left w:val="none" w:sz="0" w:space="0" w:color="auto"/>
        <w:bottom w:val="none" w:sz="0" w:space="0" w:color="auto"/>
        <w:right w:val="none" w:sz="0" w:space="0" w:color="auto"/>
      </w:divBdr>
      <w:divsChild>
        <w:div w:id="2121533709">
          <w:marLeft w:val="640"/>
          <w:marRight w:val="0"/>
          <w:marTop w:val="0"/>
          <w:marBottom w:val="0"/>
          <w:divBdr>
            <w:top w:val="none" w:sz="0" w:space="0" w:color="auto"/>
            <w:left w:val="none" w:sz="0" w:space="0" w:color="auto"/>
            <w:bottom w:val="none" w:sz="0" w:space="0" w:color="auto"/>
            <w:right w:val="none" w:sz="0" w:space="0" w:color="auto"/>
          </w:divBdr>
        </w:div>
        <w:div w:id="1161116407">
          <w:marLeft w:val="640"/>
          <w:marRight w:val="0"/>
          <w:marTop w:val="0"/>
          <w:marBottom w:val="0"/>
          <w:divBdr>
            <w:top w:val="none" w:sz="0" w:space="0" w:color="auto"/>
            <w:left w:val="none" w:sz="0" w:space="0" w:color="auto"/>
            <w:bottom w:val="none" w:sz="0" w:space="0" w:color="auto"/>
            <w:right w:val="none" w:sz="0" w:space="0" w:color="auto"/>
          </w:divBdr>
        </w:div>
        <w:div w:id="1082334013">
          <w:marLeft w:val="640"/>
          <w:marRight w:val="0"/>
          <w:marTop w:val="0"/>
          <w:marBottom w:val="0"/>
          <w:divBdr>
            <w:top w:val="none" w:sz="0" w:space="0" w:color="auto"/>
            <w:left w:val="none" w:sz="0" w:space="0" w:color="auto"/>
            <w:bottom w:val="none" w:sz="0" w:space="0" w:color="auto"/>
            <w:right w:val="none" w:sz="0" w:space="0" w:color="auto"/>
          </w:divBdr>
        </w:div>
        <w:div w:id="336929163">
          <w:marLeft w:val="640"/>
          <w:marRight w:val="0"/>
          <w:marTop w:val="0"/>
          <w:marBottom w:val="0"/>
          <w:divBdr>
            <w:top w:val="none" w:sz="0" w:space="0" w:color="auto"/>
            <w:left w:val="none" w:sz="0" w:space="0" w:color="auto"/>
            <w:bottom w:val="none" w:sz="0" w:space="0" w:color="auto"/>
            <w:right w:val="none" w:sz="0" w:space="0" w:color="auto"/>
          </w:divBdr>
        </w:div>
        <w:div w:id="1430660558">
          <w:marLeft w:val="640"/>
          <w:marRight w:val="0"/>
          <w:marTop w:val="0"/>
          <w:marBottom w:val="0"/>
          <w:divBdr>
            <w:top w:val="none" w:sz="0" w:space="0" w:color="auto"/>
            <w:left w:val="none" w:sz="0" w:space="0" w:color="auto"/>
            <w:bottom w:val="none" w:sz="0" w:space="0" w:color="auto"/>
            <w:right w:val="none" w:sz="0" w:space="0" w:color="auto"/>
          </w:divBdr>
        </w:div>
        <w:div w:id="1856767364">
          <w:marLeft w:val="640"/>
          <w:marRight w:val="0"/>
          <w:marTop w:val="0"/>
          <w:marBottom w:val="0"/>
          <w:divBdr>
            <w:top w:val="none" w:sz="0" w:space="0" w:color="auto"/>
            <w:left w:val="none" w:sz="0" w:space="0" w:color="auto"/>
            <w:bottom w:val="none" w:sz="0" w:space="0" w:color="auto"/>
            <w:right w:val="none" w:sz="0" w:space="0" w:color="auto"/>
          </w:divBdr>
        </w:div>
        <w:div w:id="746803446">
          <w:marLeft w:val="640"/>
          <w:marRight w:val="0"/>
          <w:marTop w:val="0"/>
          <w:marBottom w:val="0"/>
          <w:divBdr>
            <w:top w:val="none" w:sz="0" w:space="0" w:color="auto"/>
            <w:left w:val="none" w:sz="0" w:space="0" w:color="auto"/>
            <w:bottom w:val="none" w:sz="0" w:space="0" w:color="auto"/>
            <w:right w:val="none" w:sz="0" w:space="0" w:color="auto"/>
          </w:divBdr>
        </w:div>
        <w:div w:id="448594166">
          <w:marLeft w:val="640"/>
          <w:marRight w:val="0"/>
          <w:marTop w:val="0"/>
          <w:marBottom w:val="0"/>
          <w:divBdr>
            <w:top w:val="none" w:sz="0" w:space="0" w:color="auto"/>
            <w:left w:val="none" w:sz="0" w:space="0" w:color="auto"/>
            <w:bottom w:val="none" w:sz="0" w:space="0" w:color="auto"/>
            <w:right w:val="none" w:sz="0" w:space="0" w:color="auto"/>
          </w:divBdr>
        </w:div>
        <w:div w:id="1665553218">
          <w:marLeft w:val="640"/>
          <w:marRight w:val="0"/>
          <w:marTop w:val="0"/>
          <w:marBottom w:val="0"/>
          <w:divBdr>
            <w:top w:val="none" w:sz="0" w:space="0" w:color="auto"/>
            <w:left w:val="none" w:sz="0" w:space="0" w:color="auto"/>
            <w:bottom w:val="none" w:sz="0" w:space="0" w:color="auto"/>
            <w:right w:val="none" w:sz="0" w:space="0" w:color="auto"/>
          </w:divBdr>
        </w:div>
        <w:div w:id="880018250">
          <w:marLeft w:val="640"/>
          <w:marRight w:val="0"/>
          <w:marTop w:val="0"/>
          <w:marBottom w:val="0"/>
          <w:divBdr>
            <w:top w:val="none" w:sz="0" w:space="0" w:color="auto"/>
            <w:left w:val="none" w:sz="0" w:space="0" w:color="auto"/>
            <w:bottom w:val="none" w:sz="0" w:space="0" w:color="auto"/>
            <w:right w:val="none" w:sz="0" w:space="0" w:color="auto"/>
          </w:divBdr>
        </w:div>
        <w:div w:id="968167380">
          <w:marLeft w:val="640"/>
          <w:marRight w:val="0"/>
          <w:marTop w:val="0"/>
          <w:marBottom w:val="0"/>
          <w:divBdr>
            <w:top w:val="none" w:sz="0" w:space="0" w:color="auto"/>
            <w:left w:val="none" w:sz="0" w:space="0" w:color="auto"/>
            <w:bottom w:val="none" w:sz="0" w:space="0" w:color="auto"/>
            <w:right w:val="none" w:sz="0" w:space="0" w:color="auto"/>
          </w:divBdr>
        </w:div>
        <w:div w:id="1056902462">
          <w:marLeft w:val="640"/>
          <w:marRight w:val="0"/>
          <w:marTop w:val="0"/>
          <w:marBottom w:val="0"/>
          <w:divBdr>
            <w:top w:val="none" w:sz="0" w:space="0" w:color="auto"/>
            <w:left w:val="none" w:sz="0" w:space="0" w:color="auto"/>
            <w:bottom w:val="none" w:sz="0" w:space="0" w:color="auto"/>
            <w:right w:val="none" w:sz="0" w:space="0" w:color="auto"/>
          </w:divBdr>
        </w:div>
        <w:div w:id="2092383825">
          <w:marLeft w:val="640"/>
          <w:marRight w:val="0"/>
          <w:marTop w:val="0"/>
          <w:marBottom w:val="0"/>
          <w:divBdr>
            <w:top w:val="none" w:sz="0" w:space="0" w:color="auto"/>
            <w:left w:val="none" w:sz="0" w:space="0" w:color="auto"/>
            <w:bottom w:val="none" w:sz="0" w:space="0" w:color="auto"/>
            <w:right w:val="none" w:sz="0" w:space="0" w:color="auto"/>
          </w:divBdr>
        </w:div>
        <w:div w:id="1223054834">
          <w:marLeft w:val="640"/>
          <w:marRight w:val="0"/>
          <w:marTop w:val="0"/>
          <w:marBottom w:val="0"/>
          <w:divBdr>
            <w:top w:val="none" w:sz="0" w:space="0" w:color="auto"/>
            <w:left w:val="none" w:sz="0" w:space="0" w:color="auto"/>
            <w:bottom w:val="none" w:sz="0" w:space="0" w:color="auto"/>
            <w:right w:val="none" w:sz="0" w:space="0" w:color="auto"/>
          </w:divBdr>
        </w:div>
        <w:div w:id="1431003411">
          <w:marLeft w:val="640"/>
          <w:marRight w:val="0"/>
          <w:marTop w:val="0"/>
          <w:marBottom w:val="0"/>
          <w:divBdr>
            <w:top w:val="none" w:sz="0" w:space="0" w:color="auto"/>
            <w:left w:val="none" w:sz="0" w:space="0" w:color="auto"/>
            <w:bottom w:val="none" w:sz="0" w:space="0" w:color="auto"/>
            <w:right w:val="none" w:sz="0" w:space="0" w:color="auto"/>
          </w:divBdr>
        </w:div>
        <w:div w:id="1232350064">
          <w:marLeft w:val="640"/>
          <w:marRight w:val="0"/>
          <w:marTop w:val="0"/>
          <w:marBottom w:val="0"/>
          <w:divBdr>
            <w:top w:val="none" w:sz="0" w:space="0" w:color="auto"/>
            <w:left w:val="none" w:sz="0" w:space="0" w:color="auto"/>
            <w:bottom w:val="none" w:sz="0" w:space="0" w:color="auto"/>
            <w:right w:val="none" w:sz="0" w:space="0" w:color="auto"/>
          </w:divBdr>
        </w:div>
        <w:div w:id="2074037929">
          <w:marLeft w:val="640"/>
          <w:marRight w:val="0"/>
          <w:marTop w:val="0"/>
          <w:marBottom w:val="0"/>
          <w:divBdr>
            <w:top w:val="none" w:sz="0" w:space="0" w:color="auto"/>
            <w:left w:val="none" w:sz="0" w:space="0" w:color="auto"/>
            <w:bottom w:val="none" w:sz="0" w:space="0" w:color="auto"/>
            <w:right w:val="none" w:sz="0" w:space="0" w:color="auto"/>
          </w:divBdr>
        </w:div>
        <w:div w:id="1424108108">
          <w:marLeft w:val="640"/>
          <w:marRight w:val="0"/>
          <w:marTop w:val="0"/>
          <w:marBottom w:val="0"/>
          <w:divBdr>
            <w:top w:val="none" w:sz="0" w:space="0" w:color="auto"/>
            <w:left w:val="none" w:sz="0" w:space="0" w:color="auto"/>
            <w:bottom w:val="none" w:sz="0" w:space="0" w:color="auto"/>
            <w:right w:val="none" w:sz="0" w:space="0" w:color="auto"/>
          </w:divBdr>
        </w:div>
        <w:div w:id="823200688">
          <w:marLeft w:val="640"/>
          <w:marRight w:val="0"/>
          <w:marTop w:val="0"/>
          <w:marBottom w:val="0"/>
          <w:divBdr>
            <w:top w:val="none" w:sz="0" w:space="0" w:color="auto"/>
            <w:left w:val="none" w:sz="0" w:space="0" w:color="auto"/>
            <w:bottom w:val="none" w:sz="0" w:space="0" w:color="auto"/>
            <w:right w:val="none" w:sz="0" w:space="0" w:color="auto"/>
          </w:divBdr>
        </w:div>
        <w:div w:id="1712343697">
          <w:marLeft w:val="640"/>
          <w:marRight w:val="0"/>
          <w:marTop w:val="0"/>
          <w:marBottom w:val="0"/>
          <w:divBdr>
            <w:top w:val="none" w:sz="0" w:space="0" w:color="auto"/>
            <w:left w:val="none" w:sz="0" w:space="0" w:color="auto"/>
            <w:bottom w:val="none" w:sz="0" w:space="0" w:color="auto"/>
            <w:right w:val="none" w:sz="0" w:space="0" w:color="auto"/>
          </w:divBdr>
        </w:div>
        <w:div w:id="760417830">
          <w:marLeft w:val="640"/>
          <w:marRight w:val="0"/>
          <w:marTop w:val="0"/>
          <w:marBottom w:val="0"/>
          <w:divBdr>
            <w:top w:val="none" w:sz="0" w:space="0" w:color="auto"/>
            <w:left w:val="none" w:sz="0" w:space="0" w:color="auto"/>
            <w:bottom w:val="none" w:sz="0" w:space="0" w:color="auto"/>
            <w:right w:val="none" w:sz="0" w:space="0" w:color="auto"/>
          </w:divBdr>
        </w:div>
        <w:div w:id="1208834675">
          <w:marLeft w:val="640"/>
          <w:marRight w:val="0"/>
          <w:marTop w:val="0"/>
          <w:marBottom w:val="0"/>
          <w:divBdr>
            <w:top w:val="none" w:sz="0" w:space="0" w:color="auto"/>
            <w:left w:val="none" w:sz="0" w:space="0" w:color="auto"/>
            <w:bottom w:val="none" w:sz="0" w:space="0" w:color="auto"/>
            <w:right w:val="none" w:sz="0" w:space="0" w:color="auto"/>
          </w:divBdr>
        </w:div>
        <w:div w:id="2129929222">
          <w:marLeft w:val="640"/>
          <w:marRight w:val="0"/>
          <w:marTop w:val="0"/>
          <w:marBottom w:val="0"/>
          <w:divBdr>
            <w:top w:val="none" w:sz="0" w:space="0" w:color="auto"/>
            <w:left w:val="none" w:sz="0" w:space="0" w:color="auto"/>
            <w:bottom w:val="none" w:sz="0" w:space="0" w:color="auto"/>
            <w:right w:val="none" w:sz="0" w:space="0" w:color="auto"/>
          </w:divBdr>
        </w:div>
        <w:div w:id="2126848518">
          <w:marLeft w:val="640"/>
          <w:marRight w:val="0"/>
          <w:marTop w:val="0"/>
          <w:marBottom w:val="0"/>
          <w:divBdr>
            <w:top w:val="none" w:sz="0" w:space="0" w:color="auto"/>
            <w:left w:val="none" w:sz="0" w:space="0" w:color="auto"/>
            <w:bottom w:val="none" w:sz="0" w:space="0" w:color="auto"/>
            <w:right w:val="none" w:sz="0" w:space="0" w:color="auto"/>
          </w:divBdr>
        </w:div>
        <w:div w:id="1474712091">
          <w:marLeft w:val="640"/>
          <w:marRight w:val="0"/>
          <w:marTop w:val="0"/>
          <w:marBottom w:val="0"/>
          <w:divBdr>
            <w:top w:val="none" w:sz="0" w:space="0" w:color="auto"/>
            <w:left w:val="none" w:sz="0" w:space="0" w:color="auto"/>
            <w:bottom w:val="none" w:sz="0" w:space="0" w:color="auto"/>
            <w:right w:val="none" w:sz="0" w:space="0" w:color="auto"/>
          </w:divBdr>
        </w:div>
        <w:div w:id="2050908764">
          <w:marLeft w:val="640"/>
          <w:marRight w:val="0"/>
          <w:marTop w:val="0"/>
          <w:marBottom w:val="0"/>
          <w:divBdr>
            <w:top w:val="none" w:sz="0" w:space="0" w:color="auto"/>
            <w:left w:val="none" w:sz="0" w:space="0" w:color="auto"/>
            <w:bottom w:val="none" w:sz="0" w:space="0" w:color="auto"/>
            <w:right w:val="none" w:sz="0" w:space="0" w:color="auto"/>
          </w:divBdr>
        </w:div>
        <w:div w:id="358632013">
          <w:marLeft w:val="640"/>
          <w:marRight w:val="0"/>
          <w:marTop w:val="0"/>
          <w:marBottom w:val="0"/>
          <w:divBdr>
            <w:top w:val="none" w:sz="0" w:space="0" w:color="auto"/>
            <w:left w:val="none" w:sz="0" w:space="0" w:color="auto"/>
            <w:bottom w:val="none" w:sz="0" w:space="0" w:color="auto"/>
            <w:right w:val="none" w:sz="0" w:space="0" w:color="auto"/>
          </w:divBdr>
        </w:div>
        <w:div w:id="2040550047">
          <w:marLeft w:val="640"/>
          <w:marRight w:val="0"/>
          <w:marTop w:val="0"/>
          <w:marBottom w:val="0"/>
          <w:divBdr>
            <w:top w:val="none" w:sz="0" w:space="0" w:color="auto"/>
            <w:left w:val="none" w:sz="0" w:space="0" w:color="auto"/>
            <w:bottom w:val="none" w:sz="0" w:space="0" w:color="auto"/>
            <w:right w:val="none" w:sz="0" w:space="0" w:color="auto"/>
          </w:divBdr>
        </w:div>
        <w:div w:id="803499809">
          <w:marLeft w:val="640"/>
          <w:marRight w:val="0"/>
          <w:marTop w:val="0"/>
          <w:marBottom w:val="0"/>
          <w:divBdr>
            <w:top w:val="none" w:sz="0" w:space="0" w:color="auto"/>
            <w:left w:val="none" w:sz="0" w:space="0" w:color="auto"/>
            <w:bottom w:val="none" w:sz="0" w:space="0" w:color="auto"/>
            <w:right w:val="none" w:sz="0" w:space="0" w:color="auto"/>
          </w:divBdr>
        </w:div>
        <w:div w:id="2116440258">
          <w:marLeft w:val="640"/>
          <w:marRight w:val="0"/>
          <w:marTop w:val="0"/>
          <w:marBottom w:val="0"/>
          <w:divBdr>
            <w:top w:val="none" w:sz="0" w:space="0" w:color="auto"/>
            <w:left w:val="none" w:sz="0" w:space="0" w:color="auto"/>
            <w:bottom w:val="none" w:sz="0" w:space="0" w:color="auto"/>
            <w:right w:val="none" w:sz="0" w:space="0" w:color="auto"/>
          </w:divBdr>
        </w:div>
        <w:div w:id="1422333575">
          <w:marLeft w:val="640"/>
          <w:marRight w:val="0"/>
          <w:marTop w:val="0"/>
          <w:marBottom w:val="0"/>
          <w:divBdr>
            <w:top w:val="none" w:sz="0" w:space="0" w:color="auto"/>
            <w:left w:val="none" w:sz="0" w:space="0" w:color="auto"/>
            <w:bottom w:val="none" w:sz="0" w:space="0" w:color="auto"/>
            <w:right w:val="none" w:sz="0" w:space="0" w:color="auto"/>
          </w:divBdr>
        </w:div>
        <w:div w:id="1131438241">
          <w:marLeft w:val="640"/>
          <w:marRight w:val="0"/>
          <w:marTop w:val="0"/>
          <w:marBottom w:val="0"/>
          <w:divBdr>
            <w:top w:val="none" w:sz="0" w:space="0" w:color="auto"/>
            <w:left w:val="none" w:sz="0" w:space="0" w:color="auto"/>
            <w:bottom w:val="none" w:sz="0" w:space="0" w:color="auto"/>
            <w:right w:val="none" w:sz="0" w:space="0" w:color="auto"/>
          </w:divBdr>
        </w:div>
        <w:div w:id="495609115">
          <w:marLeft w:val="640"/>
          <w:marRight w:val="0"/>
          <w:marTop w:val="0"/>
          <w:marBottom w:val="0"/>
          <w:divBdr>
            <w:top w:val="none" w:sz="0" w:space="0" w:color="auto"/>
            <w:left w:val="none" w:sz="0" w:space="0" w:color="auto"/>
            <w:bottom w:val="none" w:sz="0" w:space="0" w:color="auto"/>
            <w:right w:val="none" w:sz="0" w:space="0" w:color="auto"/>
          </w:divBdr>
        </w:div>
        <w:div w:id="1668287109">
          <w:marLeft w:val="640"/>
          <w:marRight w:val="0"/>
          <w:marTop w:val="0"/>
          <w:marBottom w:val="0"/>
          <w:divBdr>
            <w:top w:val="none" w:sz="0" w:space="0" w:color="auto"/>
            <w:left w:val="none" w:sz="0" w:space="0" w:color="auto"/>
            <w:bottom w:val="none" w:sz="0" w:space="0" w:color="auto"/>
            <w:right w:val="none" w:sz="0" w:space="0" w:color="auto"/>
          </w:divBdr>
        </w:div>
        <w:div w:id="478572569">
          <w:marLeft w:val="640"/>
          <w:marRight w:val="0"/>
          <w:marTop w:val="0"/>
          <w:marBottom w:val="0"/>
          <w:divBdr>
            <w:top w:val="none" w:sz="0" w:space="0" w:color="auto"/>
            <w:left w:val="none" w:sz="0" w:space="0" w:color="auto"/>
            <w:bottom w:val="none" w:sz="0" w:space="0" w:color="auto"/>
            <w:right w:val="none" w:sz="0" w:space="0" w:color="auto"/>
          </w:divBdr>
        </w:div>
        <w:div w:id="317223695">
          <w:marLeft w:val="640"/>
          <w:marRight w:val="0"/>
          <w:marTop w:val="0"/>
          <w:marBottom w:val="0"/>
          <w:divBdr>
            <w:top w:val="none" w:sz="0" w:space="0" w:color="auto"/>
            <w:left w:val="none" w:sz="0" w:space="0" w:color="auto"/>
            <w:bottom w:val="none" w:sz="0" w:space="0" w:color="auto"/>
            <w:right w:val="none" w:sz="0" w:space="0" w:color="auto"/>
          </w:divBdr>
        </w:div>
        <w:div w:id="619994025">
          <w:marLeft w:val="640"/>
          <w:marRight w:val="0"/>
          <w:marTop w:val="0"/>
          <w:marBottom w:val="0"/>
          <w:divBdr>
            <w:top w:val="none" w:sz="0" w:space="0" w:color="auto"/>
            <w:left w:val="none" w:sz="0" w:space="0" w:color="auto"/>
            <w:bottom w:val="none" w:sz="0" w:space="0" w:color="auto"/>
            <w:right w:val="none" w:sz="0" w:space="0" w:color="auto"/>
          </w:divBdr>
        </w:div>
        <w:div w:id="86003778">
          <w:marLeft w:val="640"/>
          <w:marRight w:val="0"/>
          <w:marTop w:val="0"/>
          <w:marBottom w:val="0"/>
          <w:divBdr>
            <w:top w:val="none" w:sz="0" w:space="0" w:color="auto"/>
            <w:left w:val="none" w:sz="0" w:space="0" w:color="auto"/>
            <w:bottom w:val="none" w:sz="0" w:space="0" w:color="auto"/>
            <w:right w:val="none" w:sz="0" w:space="0" w:color="auto"/>
          </w:divBdr>
        </w:div>
        <w:div w:id="461310391">
          <w:marLeft w:val="640"/>
          <w:marRight w:val="0"/>
          <w:marTop w:val="0"/>
          <w:marBottom w:val="0"/>
          <w:divBdr>
            <w:top w:val="none" w:sz="0" w:space="0" w:color="auto"/>
            <w:left w:val="none" w:sz="0" w:space="0" w:color="auto"/>
            <w:bottom w:val="none" w:sz="0" w:space="0" w:color="auto"/>
            <w:right w:val="none" w:sz="0" w:space="0" w:color="auto"/>
          </w:divBdr>
        </w:div>
        <w:div w:id="1317607818">
          <w:marLeft w:val="640"/>
          <w:marRight w:val="0"/>
          <w:marTop w:val="0"/>
          <w:marBottom w:val="0"/>
          <w:divBdr>
            <w:top w:val="none" w:sz="0" w:space="0" w:color="auto"/>
            <w:left w:val="none" w:sz="0" w:space="0" w:color="auto"/>
            <w:bottom w:val="none" w:sz="0" w:space="0" w:color="auto"/>
            <w:right w:val="none" w:sz="0" w:space="0" w:color="auto"/>
          </w:divBdr>
        </w:div>
        <w:div w:id="1149126438">
          <w:marLeft w:val="640"/>
          <w:marRight w:val="0"/>
          <w:marTop w:val="0"/>
          <w:marBottom w:val="0"/>
          <w:divBdr>
            <w:top w:val="none" w:sz="0" w:space="0" w:color="auto"/>
            <w:left w:val="none" w:sz="0" w:space="0" w:color="auto"/>
            <w:bottom w:val="none" w:sz="0" w:space="0" w:color="auto"/>
            <w:right w:val="none" w:sz="0" w:space="0" w:color="auto"/>
          </w:divBdr>
        </w:div>
        <w:div w:id="306739899">
          <w:marLeft w:val="640"/>
          <w:marRight w:val="0"/>
          <w:marTop w:val="0"/>
          <w:marBottom w:val="0"/>
          <w:divBdr>
            <w:top w:val="none" w:sz="0" w:space="0" w:color="auto"/>
            <w:left w:val="none" w:sz="0" w:space="0" w:color="auto"/>
            <w:bottom w:val="none" w:sz="0" w:space="0" w:color="auto"/>
            <w:right w:val="none" w:sz="0" w:space="0" w:color="auto"/>
          </w:divBdr>
        </w:div>
        <w:div w:id="2067221842">
          <w:marLeft w:val="640"/>
          <w:marRight w:val="0"/>
          <w:marTop w:val="0"/>
          <w:marBottom w:val="0"/>
          <w:divBdr>
            <w:top w:val="none" w:sz="0" w:space="0" w:color="auto"/>
            <w:left w:val="none" w:sz="0" w:space="0" w:color="auto"/>
            <w:bottom w:val="none" w:sz="0" w:space="0" w:color="auto"/>
            <w:right w:val="none" w:sz="0" w:space="0" w:color="auto"/>
          </w:divBdr>
        </w:div>
        <w:div w:id="1380207761">
          <w:marLeft w:val="640"/>
          <w:marRight w:val="0"/>
          <w:marTop w:val="0"/>
          <w:marBottom w:val="0"/>
          <w:divBdr>
            <w:top w:val="none" w:sz="0" w:space="0" w:color="auto"/>
            <w:left w:val="none" w:sz="0" w:space="0" w:color="auto"/>
            <w:bottom w:val="none" w:sz="0" w:space="0" w:color="auto"/>
            <w:right w:val="none" w:sz="0" w:space="0" w:color="auto"/>
          </w:divBdr>
        </w:div>
        <w:div w:id="1760591700">
          <w:marLeft w:val="640"/>
          <w:marRight w:val="0"/>
          <w:marTop w:val="0"/>
          <w:marBottom w:val="0"/>
          <w:divBdr>
            <w:top w:val="none" w:sz="0" w:space="0" w:color="auto"/>
            <w:left w:val="none" w:sz="0" w:space="0" w:color="auto"/>
            <w:bottom w:val="none" w:sz="0" w:space="0" w:color="auto"/>
            <w:right w:val="none" w:sz="0" w:space="0" w:color="auto"/>
          </w:divBdr>
        </w:div>
        <w:div w:id="1858688452">
          <w:marLeft w:val="640"/>
          <w:marRight w:val="0"/>
          <w:marTop w:val="0"/>
          <w:marBottom w:val="0"/>
          <w:divBdr>
            <w:top w:val="none" w:sz="0" w:space="0" w:color="auto"/>
            <w:left w:val="none" w:sz="0" w:space="0" w:color="auto"/>
            <w:bottom w:val="none" w:sz="0" w:space="0" w:color="auto"/>
            <w:right w:val="none" w:sz="0" w:space="0" w:color="auto"/>
          </w:divBdr>
        </w:div>
        <w:div w:id="1554538990">
          <w:marLeft w:val="640"/>
          <w:marRight w:val="0"/>
          <w:marTop w:val="0"/>
          <w:marBottom w:val="0"/>
          <w:divBdr>
            <w:top w:val="none" w:sz="0" w:space="0" w:color="auto"/>
            <w:left w:val="none" w:sz="0" w:space="0" w:color="auto"/>
            <w:bottom w:val="none" w:sz="0" w:space="0" w:color="auto"/>
            <w:right w:val="none" w:sz="0" w:space="0" w:color="auto"/>
          </w:divBdr>
        </w:div>
        <w:div w:id="2136675781">
          <w:marLeft w:val="640"/>
          <w:marRight w:val="0"/>
          <w:marTop w:val="0"/>
          <w:marBottom w:val="0"/>
          <w:divBdr>
            <w:top w:val="none" w:sz="0" w:space="0" w:color="auto"/>
            <w:left w:val="none" w:sz="0" w:space="0" w:color="auto"/>
            <w:bottom w:val="none" w:sz="0" w:space="0" w:color="auto"/>
            <w:right w:val="none" w:sz="0" w:space="0" w:color="auto"/>
          </w:divBdr>
        </w:div>
        <w:div w:id="842084743">
          <w:marLeft w:val="640"/>
          <w:marRight w:val="0"/>
          <w:marTop w:val="0"/>
          <w:marBottom w:val="0"/>
          <w:divBdr>
            <w:top w:val="none" w:sz="0" w:space="0" w:color="auto"/>
            <w:left w:val="none" w:sz="0" w:space="0" w:color="auto"/>
            <w:bottom w:val="none" w:sz="0" w:space="0" w:color="auto"/>
            <w:right w:val="none" w:sz="0" w:space="0" w:color="auto"/>
          </w:divBdr>
        </w:div>
        <w:div w:id="677658191">
          <w:marLeft w:val="640"/>
          <w:marRight w:val="0"/>
          <w:marTop w:val="0"/>
          <w:marBottom w:val="0"/>
          <w:divBdr>
            <w:top w:val="none" w:sz="0" w:space="0" w:color="auto"/>
            <w:left w:val="none" w:sz="0" w:space="0" w:color="auto"/>
            <w:bottom w:val="none" w:sz="0" w:space="0" w:color="auto"/>
            <w:right w:val="none" w:sz="0" w:space="0" w:color="auto"/>
          </w:divBdr>
        </w:div>
        <w:div w:id="2022967278">
          <w:marLeft w:val="640"/>
          <w:marRight w:val="0"/>
          <w:marTop w:val="0"/>
          <w:marBottom w:val="0"/>
          <w:divBdr>
            <w:top w:val="none" w:sz="0" w:space="0" w:color="auto"/>
            <w:left w:val="none" w:sz="0" w:space="0" w:color="auto"/>
            <w:bottom w:val="none" w:sz="0" w:space="0" w:color="auto"/>
            <w:right w:val="none" w:sz="0" w:space="0" w:color="auto"/>
          </w:divBdr>
        </w:div>
        <w:div w:id="1313483846">
          <w:marLeft w:val="640"/>
          <w:marRight w:val="0"/>
          <w:marTop w:val="0"/>
          <w:marBottom w:val="0"/>
          <w:divBdr>
            <w:top w:val="none" w:sz="0" w:space="0" w:color="auto"/>
            <w:left w:val="none" w:sz="0" w:space="0" w:color="auto"/>
            <w:bottom w:val="none" w:sz="0" w:space="0" w:color="auto"/>
            <w:right w:val="none" w:sz="0" w:space="0" w:color="auto"/>
          </w:divBdr>
        </w:div>
        <w:div w:id="66420231">
          <w:marLeft w:val="640"/>
          <w:marRight w:val="0"/>
          <w:marTop w:val="0"/>
          <w:marBottom w:val="0"/>
          <w:divBdr>
            <w:top w:val="none" w:sz="0" w:space="0" w:color="auto"/>
            <w:left w:val="none" w:sz="0" w:space="0" w:color="auto"/>
            <w:bottom w:val="none" w:sz="0" w:space="0" w:color="auto"/>
            <w:right w:val="none" w:sz="0" w:space="0" w:color="auto"/>
          </w:divBdr>
        </w:div>
        <w:div w:id="257108084">
          <w:marLeft w:val="640"/>
          <w:marRight w:val="0"/>
          <w:marTop w:val="0"/>
          <w:marBottom w:val="0"/>
          <w:divBdr>
            <w:top w:val="none" w:sz="0" w:space="0" w:color="auto"/>
            <w:left w:val="none" w:sz="0" w:space="0" w:color="auto"/>
            <w:bottom w:val="none" w:sz="0" w:space="0" w:color="auto"/>
            <w:right w:val="none" w:sz="0" w:space="0" w:color="auto"/>
          </w:divBdr>
        </w:div>
        <w:div w:id="2068988300">
          <w:marLeft w:val="640"/>
          <w:marRight w:val="0"/>
          <w:marTop w:val="0"/>
          <w:marBottom w:val="0"/>
          <w:divBdr>
            <w:top w:val="none" w:sz="0" w:space="0" w:color="auto"/>
            <w:left w:val="none" w:sz="0" w:space="0" w:color="auto"/>
            <w:bottom w:val="none" w:sz="0" w:space="0" w:color="auto"/>
            <w:right w:val="none" w:sz="0" w:space="0" w:color="auto"/>
          </w:divBdr>
        </w:div>
        <w:div w:id="1028943523">
          <w:marLeft w:val="640"/>
          <w:marRight w:val="0"/>
          <w:marTop w:val="0"/>
          <w:marBottom w:val="0"/>
          <w:divBdr>
            <w:top w:val="none" w:sz="0" w:space="0" w:color="auto"/>
            <w:left w:val="none" w:sz="0" w:space="0" w:color="auto"/>
            <w:bottom w:val="none" w:sz="0" w:space="0" w:color="auto"/>
            <w:right w:val="none" w:sz="0" w:space="0" w:color="auto"/>
          </w:divBdr>
        </w:div>
        <w:div w:id="119151578">
          <w:marLeft w:val="640"/>
          <w:marRight w:val="0"/>
          <w:marTop w:val="0"/>
          <w:marBottom w:val="0"/>
          <w:divBdr>
            <w:top w:val="none" w:sz="0" w:space="0" w:color="auto"/>
            <w:left w:val="none" w:sz="0" w:space="0" w:color="auto"/>
            <w:bottom w:val="none" w:sz="0" w:space="0" w:color="auto"/>
            <w:right w:val="none" w:sz="0" w:space="0" w:color="auto"/>
          </w:divBdr>
        </w:div>
        <w:div w:id="469635091">
          <w:marLeft w:val="640"/>
          <w:marRight w:val="0"/>
          <w:marTop w:val="0"/>
          <w:marBottom w:val="0"/>
          <w:divBdr>
            <w:top w:val="none" w:sz="0" w:space="0" w:color="auto"/>
            <w:left w:val="none" w:sz="0" w:space="0" w:color="auto"/>
            <w:bottom w:val="none" w:sz="0" w:space="0" w:color="auto"/>
            <w:right w:val="none" w:sz="0" w:space="0" w:color="auto"/>
          </w:divBdr>
        </w:div>
        <w:div w:id="796026793">
          <w:marLeft w:val="640"/>
          <w:marRight w:val="0"/>
          <w:marTop w:val="0"/>
          <w:marBottom w:val="0"/>
          <w:divBdr>
            <w:top w:val="none" w:sz="0" w:space="0" w:color="auto"/>
            <w:left w:val="none" w:sz="0" w:space="0" w:color="auto"/>
            <w:bottom w:val="none" w:sz="0" w:space="0" w:color="auto"/>
            <w:right w:val="none" w:sz="0" w:space="0" w:color="auto"/>
          </w:divBdr>
        </w:div>
        <w:div w:id="1394278580">
          <w:marLeft w:val="640"/>
          <w:marRight w:val="0"/>
          <w:marTop w:val="0"/>
          <w:marBottom w:val="0"/>
          <w:divBdr>
            <w:top w:val="none" w:sz="0" w:space="0" w:color="auto"/>
            <w:left w:val="none" w:sz="0" w:space="0" w:color="auto"/>
            <w:bottom w:val="none" w:sz="0" w:space="0" w:color="auto"/>
            <w:right w:val="none" w:sz="0" w:space="0" w:color="auto"/>
          </w:divBdr>
        </w:div>
        <w:div w:id="176120360">
          <w:marLeft w:val="640"/>
          <w:marRight w:val="0"/>
          <w:marTop w:val="0"/>
          <w:marBottom w:val="0"/>
          <w:divBdr>
            <w:top w:val="none" w:sz="0" w:space="0" w:color="auto"/>
            <w:left w:val="none" w:sz="0" w:space="0" w:color="auto"/>
            <w:bottom w:val="none" w:sz="0" w:space="0" w:color="auto"/>
            <w:right w:val="none" w:sz="0" w:space="0" w:color="auto"/>
          </w:divBdr>
        </w:div>
        <w:div w:id="1231304461">
          <w:marLeft w:val="640"/>
          <w:marRight w:val="0"/>
          <w:marTop w:val="0"/>
          <w:marBottom w:val="0"/>
          <w:divBdr>
            <w:top w:val="none" w:sz="0" w:space="0" w:color="auto"/>
            <w:left w:val="none" w:sz="0" w:space="0" w:color="auto"/>
            <w:bottom w:val="none" w:sz="0" w:space="0" w:color="auto"/>
            <w:right w:val="none" w:sz="0" w:space="0" w:color="auto"/>
          </w:divBdr>
        </w:div>
        <w:div w:id="223374205">
          <w:marLeft w:val="640"/>
          <w:marRight w:val="0"/>
          <w:marTop w:val="0"/>
          <w:marBottom w:val="0"/>
          <w:divBdr>
            <w:top w:val="none" w:sz="0" w:space="0" w:color="auto"/>
            <w:left w:val="none" w:sz="0" w:space="0" w:color="auto"/>
            <w:bottom w:val="none" w:sz="0" w:space="0" w:color="auto"/>
            <w:right w:val="none" w:sz="0" w:space="0" w:color="auto"/>
          </w:divBdr>
        </w:div>
        <w:div w:id="1102609268">
          <w:marLeft w:val="640"/>
          <w:marRight w:val="0"/>
          <w:marTop w:val="0"/>
          <w:marBottom w:val="0"/>
          <w:divBdr>
            <w:top w:val="none" w:sz="0" w:space="0" w:color="auto"/>
            <w:left w:val="none" w:sz="0" w:space="0" w:color="auto"/>
            <w:bottom w:val="none" w:sz="0" w:space="0" w:color="auto"/>
            <w:right w:val="none" w:sz="0" w:space="0" w:color="auto"/>
          </w:divBdr>
        </w:div>
        <w:div w:id="1066488168">
          <w:marLeft w:val="640"/>
          <w:marRight w:val="0"/>
          <w:marTop w:val="0"/>
          <w:marBottom w:val="0"/>
          <w:divBdr>
            <w:top w:val="none" w:sz="0" w:space="0" w:color="auto"/>
            <w:left w:val="none" w:sz="0" w:space="0" w:color="auto"/>
            <w:bottom w:val="none" w:sz="0" w:space="0" w:color="auto"/>
            <w:right w:val="none" w:sz="0" w:space="0" w:color="auto"/>
          </w:divBdr>
        </w:div>
        <w:div w:id="462382707">
          <w:marLeft w:val="640"/>
          <w:marRight w:val="0"/>
          <w:marTop w:val="0"/>
          <w:marBottom w:val="0"/>
          <w:divBdr>
            <w:top w:val="none" w:sz="0" w:space="0" w:color="auto"/>
            <w:left w:val="none" w:sz="0" w:space="0" w:color="auto"/>
            <w:bottom w:val="none" w:sz="0" w:space="0" w:color="auto"/>
            <w:right w:val="none" w:sz="0" w:space="0" w:color="auto"/>
          </w:divBdr>
        </w:div>
        <w:div w:id="2088647752">
          <w:marLeft w:val="640"/>
          <w:marRight w:val="0"/>
          <w:marTop w:val="0"/>
          <w:marBottom w:val="0"/>
          <w:divBdr>
            <w:top w:val="none" w:sz="0" w:space="0" w:color="auto"/>
            <w:left w:val="none" w:sz="0" w:space="0" w:color="auto"/>
            <w:bottom w:val="none" w:sz="0" w:space="0" w:color="auto"/>
            <w:right w:val="none" w:sz="0" w:space="0" w:color="auto"/>
          </w:divBdr>
        </w:div>
        <w:div w:id="885486717">
          <w:marLeft w:val="640"/>
          <w:marRight w:val="0"/>
          <w:marTop w:val="0"/>
          <w:marBottom w:val="0"/>
          <w:divBdr>
            <w:top w:val="none" w:sz="0" w:space="0" w:color="auto"/>
            <w:left w:val="none" w:sz="0" w:space="0" w:color="auto"/>
            <w:bottom w:val="none" w:sz="0" w:space="0" w:color="auto"/>
            <w:right w:val="none" w:sz="0" w:space="0" w:color="auto"/>
          </w:divBdr>
        </w:div>
        <w:div w:id="2036491842">
          <w:marLeft w:val="640"/>
          <w:marRight w:val="0"/>
          <w:marTop w:val="0"/>
          <w:marBottom w:val="0"/>
          <w:divBdr>
            <w:top w:val="none" w:sz="0" w:space="0" w:color="auto"/>
            <w:left w:val="none" w:sz="0" w:space="0" w:color="auto"/>
            <w:bottom w:val="none" w:sz="0" w:space="0" w:color="auto"/>
            <w:right w:val="none" w:sz="0" w:space="0" w:color="auto"/>
          </w:divBdr>
        </w:div>
        <w:div w:id="540940353">
          <w:marLeft w:val="640"/>
          <w:marRight w:val="0"/>
          <w:marTop w:val="0"/>
          <w:marBottom w:val="0"/>
          <w:divBdr>
            <w:top w:val="none" w:sz="0" w:space="0" w:color="auto"/>
            <w:left w:val="none" w:sz="0" w:space="0" w:color="auto"/>
            <w:bottom w:val="none" w:sz="0" w:space="0" w:color="auto"/>
            <w:right w:val="none" w:sz="0" w:space="0" w:color="auto"/>
          </w:divBdr>
        </w:div>
        <w:div w:id="183986296">
          <w:marLeft w:val="640"/>
          <w:marRight w:val="0"/>
          <w:marTop w:val="0"/>
          <w:marBottom w:val="0"/>
          <w:divBdr>
            <w:top w:val="none" w:sz="0" w:space="0" w:color="auto"/>
            <w:left w:val="none" w:sz="0" w:space="0" w:color="auto"/>
            <w:bottom w:val="none" w:sz="0" w:space="0" w:color="auto"/>
            <w:right w:val="none" w:sz="0" w:space="0" w:color="auto"/>
          </w:divBdr>
        </w:div>
        <w:div w:id="1622878350">
          <w:marLeft w:val="640"/>
          <w:marRight w:val="0"/>
          <w:marTop w:val="0"/>
          <w:marBottom w:val="0"/>
          <w:divBdr>
            <w:top w:val="none" w:sz="0" w:space="0" w:color="auto"/>
            <w:left w:val="none" w:sz="0" w:space="0" w:color="auto"/>
            <w:bottom w:val="none" w:sz="0" w:space="0" w:color="auto"/>
            <w:right w:val="none" w:sz="0" w:space="0" w:color="auto"/>
          </w:divBdr>
        </w:div>
        <w:div w:id="1725366489">
          <w:marLeft w:val="640"/>
          <w:marRight w:val="0"/>
          <w:marTop w:val="0"/>
          <w:marBottom w:val="0"/>
          <w:divBdr>
            <w:top w:val="none" w:sz="0" w:space="0" w:color="auto"/>
            <w:left w:val="none" w:sz="0" w:space="0" w:color="auto"/>
            <w:bottom w:val="none" w:sz="0" w:space="0" w:color="auto"/>
            <w:right w:val="none" w:sz="0" w:space="0" w:color="auto"/>
          </w:divBdr>
        </w:div>
        <w:div w:id="119499773">
          <w:marLeft w:val="640"/>
          <w:marRight w:val="0"/>
          <w:marTop w:val="0"/>
          <w:marBottom w:val="0"/>
          <w:divBdr>
            <w:top w:val="none" w:sz="0" w:space="0" w:color="auto"/>
            <w:left w:val="none" w:sz="0" w:space="0" w:color="auto"/>
            <w:bottom w:val="none" w:sz="0" w:space="0" w:color="auto"/>
            <w:right w:val="none" w:sz="0" w:space="0" w:color="auto"/>
          </w:divBdr>
        </w:div>
        <w:div w:id="1984002594">
          <w:marLeft w:val="640"/>
          <w:marRight w:val="0"/>
          <w:marTop w:val="0"/>
          <w:marBottom w:val="0"/>
          <w:divBdr>
            <w:top w:val="none" w:sz="0" w:space="0" w:color="auto"/>
            <w:left w:val="none" w:sz="0" w:space="0" w:color="auto"/>
            <w:bottom w:val="none" w:sz="0" w:space="0" w:color="auto"/>
            <w:right w:val="none" w:sz="0" w:space="0" w:color="auto"/>
          </w:divBdr>
        </w:div>
        <w:div w:id="125583366">
          <w:marLeft w:val="640"/>
          <w:marRight w:val="0"/>
          <w:marTop w:val="0"/>
          <w:marBottom w:val="0"/>
          <w:divBdr>
            <w:top w:val="none" w:sz="0" w:space="0" w:color="auto"/>
            <w:left w:val="none" w:sz="0" w:space="0" w:color="auto"/>
            <w:bottom w:val="none" w:sz="0" w:space="0" w:color="auto"/>
            <w:right w:val="none" w:sz="0" w:space="0" w:color="auto"/>
          </w:divBdr>
        </w:div>
        <w:div w:id="1053195435">
          <w:marLeft w:val="640"/>
          <w:marRight w:val="0"/>
          <w:marTop w:val="0"/>
          <w:marBottom w:val="0"/>
          <w:divBdr>
            <w:top w:val="none" w:sz="0" w:space="0" w:color="auto"/>
            <w:left w:val="none" w:sz="0" w:space="0" w:color="auto"/>
            <w:bottom w:val="none" w:sz="0" w:space="0" w:color="auto"/>
            <w:right w:val="none" w:sz="0" w:space="0" w:color="auto"/>
          </w:divBdr>
        </w:div>
        <w:div w:id="1672443633">
          <w:marLeft w:val="640"/>
          <w:marRight w:val="0"/>
          <w:marTop w:val="0"/>
          <w:marBottom w:val="0"/>
          <w:divBdr>
            <w:top w:val="none" w:sz="0" w:space="0" w:color="auto"/>
            <w:left w:val="none" w:sz="0" w:space="0" w:color="auto"/>
            <w:bottom w:val="none" w:sz="0" w:space="0" w:color="auto"/>
            <w:right w:val="none" w:sz="0" w:space="0" w:color="auto"/>
          </w:divBdr>
        </w:div>
        <w:div w:id="378670918">
          <w:marLeft w:val="640"/>
          <w:marRight w:val="0"/>
          <w:marTop w:val="0"/>
          <w:marBottom w:val="0"/>
          <w:divBdr>
            <w:top w:val="none" w:sz="0" w:space="0" w:color="auto"/>
            <w:left w:val="none" w:sz="0" w:space="0" w:color="auto"/>
            <w:bottom w:val="none" w:sz="0" w:space="0" w:color="auto"/>
            <w:right w:val="none" w:sz="0" w:space="0" w:color="auto"/>
          </w:divBdr>
        </w:div>
        <w:div w:id="2078355824">
          <w:marLeft w:val="640"/>
          <w:marRight w:val="0"/>
          <w:marTop w:val="0"/>
          <w:marBottom w:val="0"/>
          <w:divBdr>
            <w:top w:val="none" w:sz="0" w:space="0" w:color="auto"/>
            <w:left w:val="none" w:sz="0" w:space="0" w:color="auto"/>
            <w:bottom w:val="none" w:sz="0" w:space="0" w:color="auto"/>
            <w:right w:val="none" w:sz="0" w:space="0" w:color="auto"/>
          </w:divBdr>
        </w:div>
        <w:div w:id="637077728">
          <w:marLeft w:val="640"/>
          <w:marRight w:val="0"/>
          <w:marTop w:val="0"/>
          <w:marBottom w:val="0"/>
          <w:divBdr>
            <w:top w:val="none" w:sz="0" w:space="0" w:color="auto"/>
            <w:left w:val="none" w:sz="0" w:space="0" w:color="auto"/>
            <w:bottom w:val="none" w:sz="0" w:space="0" w:color="auto"/>
            <w:right w:val="none" w:sz="0" w:space="0" w:color="auto"/>
          </w:divBdr>
        </w:div>
        <w:div w:id="155994315">
          <w:marLeft w:val="640"/>
          <w:marRight w:val="0"/>
          <w:marTop w:val="0"/>
          <w:marBottom w:val="0"/>
          <w:divBdr>
            <w:top w:val="none" w:sz="0" w:space="0" w:color="auto"/>
            <w:left w:val="none" w:sz="0" w:space="0" w:color="auto"/>
            <w:bottom w:val="none" w:sz="0" w:space="0" w:color="auto"/>
            <w:right w:val="none" w:sz="0" w:space="0" w:color="auto"/>
          </w:divBdr>
        </w:div>
        <w:div w:id="619456658">
          <w:marLeft w:val="640"/>
          <w:marRight w:val="0"/>
          <w:marTop w:val="0"/>
          <w:marBottom w:val="0"/>
          <w:divBdr>
            <w:top w:val="none" w:sz="0" w:space="0" w:color="auto"/>
            <w:left w:val="none" w:sz="0" w:space="0" w:color="auto"/>
            <w:bottom w:val="none" w:sz="0" w:space="0" w:color="auto"/>
            <w:right w:val="none" w:sz="0" w:space="0" w:color="auto"/>
          </w:divBdr>
        </w:div>
        <w:div w:id="1848590665">
          <w:marLeft w:val="640"/>
          <w:marRight w:val="0"/>
          <w:marTop w:val="0"/>
          <w:marBottom w:val="0"/>
          <w:divBdr>
            <w:top w:val="none" w:sz="0" w:space="0" w:color="auto"/>
            <w:left w:val="none" w:sz="0" w:space="0" w:color="auto"/>
            <w:bottom w:val="none" w:sz="0" w:space="0" w:color="auto"/>
            <w:right w:val="none" w:sz="0" w:space="0" w:color="auto"/>
          </w:divBdr>
        </w:div>
        <w:div w:id="566572695">
          <w:marLeft w:val="640"/>
          <w:marRight w:val="0"/>
          <w:marTop w:val="0"/>
          <w:marBottom w:val="0"/>
          <w:divBdr>
            <w:top w:val="none" w:sz="0" w:space="0" w:color="auto"/>
            <w:left w:val="none" w:sz="0" w:space="0" w:color="auto"/>
            <w:bottom w:val="none" w:sz="0" w:space="0" w:color="auto"/>
            <w:right w:val="none" w:sz="0" w:space="0" w:color="auto"/>
          </w:divBdr>
        </w:div>
      </w:divsChild>
    </w:div>
    <w:div w:id="1159537629">
      <w:bodyDiv w:val="1"/>
      <w:marLeft w:val="0"/>
      <w:marRight w:val="0"/>
      <w:marTop w:val="0"/>
      <w:marBottom w:val="0"/>
      <w:divBdr>
        <w:top w:val="none" w:sz="0" w:space="0" w:color="auto"/>
        <w:left w:val="none" w:sz="0" w:space="0" w:color="auto"/>
        <w:bottom w:val="none" w:sz="0" w:space="0" w:color="auto"/>
        <w:right w:val="none" w:sz="0" w:space="0" w:color="auto"/>
      </w:divBdr>
      <w:divsChild>
        <w:div w:id="1502117435">
          <w:marLeft w:val="480"/>
          <w:marRight w:val="0"/>
          <w:marTop w:val="0"/>
          <w:marBottom w:val="0"/>
          <w:divBdr>
            <w:top w:val="none" w:sz="0" w:space="0" w:color="auto"/>
            <w:left w:val="none" w:sz="0" w:space="0" w:color="auto"/>
            <w:bottom w:val="none" w:sz="0" w:space="0" w:color="auto"/>
            <w:right w:val="none" w:sz="0" w:space="0" w:color="auto"/>
          </w:divBdr>
        </w:div>
        <w:div w:id="1564413322">
          <w:marLeft w:val="480"/>
          <w:marRight w:val="0"/>
          <w:marTop w:val="0"/>
          <w:marBottom w:val="0"/>
          <w:divBdr>
            <w:top w:val="none" w:sz="0" w:space="0" w:color="auto"/>
            <w:left w:val="none" w:sz="0" w:space="0" w:color="auto"/>
            <w:bottom w:val="none" w:sz="0" w:space="0" w:color="auto"/>
            <w:right w:val="none" w:sz="0" w:space="0" w:color="auto"/>
          </w:divBdr>
        </w:div>
        <w:div w:id="2006863090">
          <w:marLeft w:val="480"/>
          <w:marRight w:val="0"/>
          <w:marTop w:val="0"/>
          <w:marBottom w:val="0"/>
          <w:divBdr>
            <w:top w:val="none" w:sz="0" w:space="0" w:color="auto"/>
            <w:left w:val="none" w:sz="0" w:space="0" w:color="auto"/>
            <w:bottom w:val="none" w:sz="0" w:space="0" w:color="auto"/>
            <w:right w:val="none" w:sz="0" w:space="0" w:color="auto"/>
          </w:divBdr>
        </w:div>
        <w:div w:id="75446047">
          <w:marLeft w:val="480"/>
          <w:marRight w:val="0"/>
          <w:marTop w:val="0"/>
          <w:marBottom w:val="0"/>
          <w:divBdr>
            <w:top w:val="none" w:sz="0" w:space="0" w:color="auto"/>
            <w:left w:val="none" w:sz="0" w:space="0" w:color="auto"/>
            <w:bottom w:val="none" w:sz="0" w:space="0" w:color="auto"/>
            <w:right w:val="none" w:sz="0" w:space="0" w:color="auto"/>
          </w:divBdr>
        </w:div>
        <w:div w:id="671761160">
          <w:marLeft w:val="480"/>
          <w:marRight w:val="0"/>
          <w:marTop w:val="0"/>
          <w:marBottom w:val="0"/>
          <w:divBdr>
            <w:top w:val="none" w:sz="0" w:space="0" w:color="auto"/>
            <w:left w:val="none" w:sz="0" w:space="0" w:color="auto"/>
            <w:bottom w:val="none" w:sz="0" w:space="0" w:color="auto"/>
            <w:right w:val="none" w:sz="0" w:space="0" w:color="auto"/>
          </w:divBdr>
        </w:div>
        <w:div w:id="438834541">
          <w:marLeft w:val="480"/>
          <w:marRight w:val="0"/>
          <w:marTop w:val="0"/>
          <w:marBottom w:val="0"/>
          <w:divBdr>
            <w:top w:val="none" w:sz="0" w:space="0" w:color="auto"/>
            <w:left w:val="none" w:sz="0" w:space="0" w:color="auto"/>
            <w:bottom w:val="none" w:sz="0" w:space="0" w:color="auto"/>
            <w:right w:val="none" w:sz="0" w:space="0" w:color="auto"/>
          </w:divBdr>
        </w:div>
        <w:div w:id="165481214">
          <w:marLeft w:val="480"/>
          <w:marRight w:val="0"/>
          <w:marTop w:val="0"/>
          <w:marBottom w:val="0"/>
          <w:divBdr>
            <w:top w:val="none" w:sz="0" w:space="0" w:color="auto"/>
            <w:left w:val="none" w:sz="0" w:space="0" w:color="auto"/>
            <w:bottom w:val="none" w:sz="0" w:space="0" w:color="auto"/>
            <w:right w:val="none" w:sz="0" w:space="0" w:color="auto"/>
          </w:divBdr>
        </w:div>
        <w:div w:id="1266424098">
          <w:marLeft w:val="480"/>
          <w:marRight w:val="0"/>
          <w:marTop w:val="0"/>
          <w:marBottom w:val="0"/>
          <w:divBdr>
            <w:top w:val="none" w:sz="0" w:space="0" w:color="auto"/>
            <w:left w:val="none" w:sz="0" w:space="0" w:color="auto"/>
            <w:bottom w:val="none" w:sz="0" w:space="0" w:color="auto"/>
            <w:right w:val="none" w:sz="0" w:space="0" w:color="auto"/>
          </w:divBdr>
        </w:div>
        <w:div w:id="838539970">
          <w:marLeft w:val="480"/>
          <w:marRight w:val="0"/>
          <w:marTop w:val="0"/>
          <w:marBottom w:val="0"/>
          <w:divBdr>
            <w:top w:val="none" w:sz="0" w:space="0" w:color="auto"/>
            <w:left w:val="none" w:sz="0" w:space="0" w:color="auto"/>
            <w:bottom w:val="none" w:sz="0" w:space="0" w:color="auto"/>
            <w:right w:val="none" w:sz="0" w:space="0" w:color="auto"/>
          </w:divBdr>
        </w:div>
        <w:div w:id="115565824">
          <w:marLeft w:val="480"/>
          <w:marRight w:val="0"/>
          <w:marTop w:val="0"/>
          <w:marBottom w:val="0"/>
          <w:divBdr>
            <w:top w:val="none" w:sz="0" w:space="0" w:color="auto"/>
            <w:left w:val="none" w:sz="0" w:space="0" w:color="auto"/>
            <w:bottom w:val="none" w:sz="0" w:space="0" w:color="auto"/>
            <w:right w:val="none" w:sz="0" w:space="0" w:color="auto"/>
          </w:divBdr>
        </w:div>
        <w:div w:id="1523472287">
          <w:marLeft w:val="480"/>
          <w:marRight w:val="0"/>
          <w:marTop w:val="0"/>
          <w:marBottom w:val="0"/>
          <w:divBdr>
            <w:top w:val="none" w:sz="0" w:space="0" w:color="auto"/>
            <w:left w:val="none" w:sz="0" w:space="0" w:color="auto"/>
            <w:bottom w:val="none" w:sz="0" w:space="0" w:color="auto"/>
            <w:right w:val="none" w:sz="0" w:space="0" w:color="auto"/>
          </w:divBdr>
        </w:div>
        <w:div w:id="525563283">
          <w:marLeft w:val="480"/>
          <w:marRight w:val="0"/>
          <w:marTop w:val="0"/>
          <w:marBottom w:val="0"/>
          <w:divBdr>
            <w:top w:val="none" w:sz="0" w:space="0" w:color="auto"/>
            <w:left w:val="none" w:sz="0" w:space="0" w:color="auto"/>
            <w:bottom w:val="none" w:sz="0" w:space="0" w:color="auto"/>
            <w:right w:val="none" w:sz="0" w:space="0" w:color="auto"/>
          </w:divBdr>
        </w:div>
        <w:div w:id="939292326">
          <w:marLeft w:val="480"/>
          <w:marRight w:val="0"/>
          <w:marTop w:val="0"/>
          <w:marBottom w:val="0"/>
          <w:divBdr>
            <w:top w:val="none" w:sz="0" w:space="0" w:color="auto"/>
            <w:left w:val="none" w:sz="0" w:space="0" w:color="auto"/>
            <w:bottom w:val="none" w:sz="0" w:space="0" w:color="auto"/>
            <w:right w:val="none" w:sz="0" w:space="0" w:color="auto"/>
          </w:divBdr>
        </w:div>
        <w:div w:id="1482848635">
          <w:marLeft w:val="480"/>
          <w:marRight w:val="0"/>
          <w:marTop w:val="0"/>
          <w:marBottom w:val="0"/>
          <w:divBdr>
            <w:top w:val="none" w:sz="0" w:space="0" w:color="auto"/>
            <w:left w:val="none" w:sz="0" w:space="0" w:color="auto"/>
            <w:bottom w:val="none" w:sz="0" w:space="0" w:color="auto"/>
            <w:right w:val="none" w:sz="0" w:space="0" w:color="auto"/>
          </w:divBdr>
        </w:div>
        <w:div w:id="329144770">
          <w:marLeft w:val="480"/>
          <w:marRight w:val="0"/>
          <w:marTop w:val="0"/>
          <w:marBottom w:val="0"/>
          <w:divBdr>
            <w:top w:val="none" w:sz="0" w:space="0" w:color="auto"/>
            <w:left w:val="none" w:sz="0" w:space="0" w:color="auto"/>
            <w:bottom w:val="none" w:sz="0" w:space="0" w:color="auto"/>
            <w:right w:val="none" w:sz="0" w:space="0" w:color="auto"/>
          </w:divBdr>
        </w:div>
        <w:div w:id="469641424">
          <w:marLeft w:val="480"/>
          <w:marRight w:val="0"/>
          <w:marTop w:val="0"/>
          <w:marBottom w:val="0"/>
          <w:divBdr>
            <w:top w:val="none" w:sz="0" w:space="0" w:color="auto"/>
            <w:left w:val="none" w:sz="0" w:space="0" w:color="auto"/>
            <w:bottom w:val="none" w:sz="0" w:space="0" w:color="auto"/>
            <w:right w:val="none" w:sz="0" w:space="0" w:color="auto"/>
          </w:divBdr>
        </w:div>
        <w:div w:id="921723986">
          <w:marLeft w:val="480"/>
          <w:marRight w:val="0"/>
          <w:marTop w:val="0"/>
          <w:marBottom w:val="0"/>
          <w:divBdr>
            <w:top w:val="none" w:sz="0" w:space="0" w:color="auto"/>
            <w:left w:val="none" w:sz="0" w:space="0" w:color="auto"/>
            <w:bottom w:val="none" w:sz="0" w:space="0" w:color="auto"/>
            <w:right w:val="none" w:sz="0" w:space="0" w:color="auto"/>
          </w:divBdr>
        </w:div>
        <w:div w:id="890725602">
          <w:marLeft w:val="480"/>
          <w:marRight w:val="0"/>
          <w:marTop w:val="0"/>
          <w:marBottom w:val="0"/>
          <w:divBdr>
            <w:top w:val="none" w:sz="0" w:space="0" w:color="auto"/>
            <w:left w:val="none" w:sz="0" w:space="0" w:color="auto"/>
            <w:bottom w:val="none" w:sz="0" w:space="0" w:color="auto"/>
            <w:right w:val="none" w:sz="0" w:space="0" w:color="auto"/>
          </w:divBdr>
        </w:div>
        <w:div w:id="1733309777">
          <w:marLeft w:val="480"/>
          <w:marRight w:val="0"/>
          <w:marTop w:val="0"/>
          <w:marBottom w:val="0"/>
          <w:divBdr>
            <w:top w:val="none" w:sz="0" w:space="0" w:color="auto"/>
            <w:left w:val="none" w:sz="0" w:space="0" w:color="auto"/>
            <w:bottom w:val="none" w:sz="0" w:space="0" w:color="auto"/>
            <w:right w:val="none" w:sz="0" w:space="0" w:color="auto"/>
          </w:divBdr>
        </w:div>
        <w:div w:id="144709732">
          <w:marLeft w:val="480"/>
          <w:marRight w:val="0"/>
          <w:marTop w:val="0"/>
          <w:marBottom w:val="0"/>
          <w:divBdr>
            <w:top w:val="none" w:sz="0" w:space="0" w:color="auto"/>
            <w:left w:val="none" w:sz="0" w:space="0" w:color="auto"/>
            <w:bottom w:val="none" w:sz="0" w:space="0" w:color="auto"/>
            <w:right w:val="none" w:sz="0" w:space="0" w:color="auto"/>
          </w:divBdr>
        </w:div>
      </w:divsChild>
    </w:div>
    <w:div w:id="1160000993">
      <w:bodyDiv w:val="1"/>
      <w:marLeft w:val="0"/>
      <w:marRight w:val="0"/>
      <w:marTop w:val="0"/>
      <w:marBottom w:val="0"/>
      <w:divBdr>
        <w:top w:val="none" w:sz="0" w:space="0" w:color="auto"/>
        <w:left w:val="none" w:sz="0" w:space="0" w:color="auto"/>
        <w:bottom w:val="none" w:sz="0" w:space="0" w:color="auto"/>
        <w:right w:val="none" w:sz="0" w:space="0" w:color="auto"/>
      </w:divBdr>
      <w:divsChild>
        <w:div w:id="354619955">
          <w:marLeft w:val="640"/>
          <w:marRight w:val="0"/>
          <w:marTop w:val="0"/>
          <w:marBottom w:val="0"/>
          <w:divBdr>
            <w:top w:val="none" w:sz="0" w:space="0" w:color="auto"/>
            <w:left w:val="none" w:sz="0" w:space="0" w:color="auto"/>
            <w:bottom w:val="none" w:sz="0" w:space="0" w:color="auto"/>
            <w:right w:val="none" w:sz="0" w:space="0" w:color="auto"/>
          </w:divBdr>
        </w:div>
        <w:div w:id="827743449">
          <w:marLeft w:val="640"/>
          <w:marRight w:val="0"/>
          <w:marTop w:val="0"/>
          <w:marBottom w:val="0"/>
          <w:divBdr>
            <w:top w:val="none" w:sz="0" w:space="0" w:color="auto"/>
            <w:left w:val="none" w:sz="0" w:space="0" w:color="auto"/>
            <w:bottom w:val="none" w:sz="0" w:space="0" w:color="auto"/>
            <w:right w:val="none" w:sz="0" w:space="0" w:color="auto"/>
          </w:divBdr>
        </w:div>
        <w:div w:id="183253203">
          <w:marLeft w:val="640"/>
          <w:marRight w:val="0"/>
          <w:marTop w:val="0"/>
          <w:marBottom w:val="0"/>
          <w:divBdr>
            <w:top w:val="none" w:sz="0" w:space="0" w:color="auto"/>
            <w:left w:val="none" w:sz="0" w:space="0" w:color="auto"/>
            <w:bottom w:val="none" w:sz="0" w:space="0" w:color="auto"/>
            <w:right w:val="none" w:sz="0" w:space="0" w:color="auto"/>
          </w:divBdr>
        </w:div>
        <w:div w:id="445779241">
          <w:marLeft w:val="640"/>
          <w:marRight w:val="0"/>
          <w:marTop w:val="0"/>
          <w:marBottom w:val="0"/>
          <w:divBdr>
            <w:top w:val="none" w:sz="0" w:space="0" w:color="auto"/>
            <w:left w:val="none" w:sz="0" w:space="0" w:color="auto"/>
            <w:bottom w:val="none" w:sz="0" w:space="0" w:color="auto"/>
            <w:right w:val="none" w:sz="0" w:space="0" w:color="auto"/>
          </w:divBdr>
        </w:div>
        <w:div w:id="1598293614">
          <w:marLeft w:val="640"/>
          <w:marRight w:val="0"/>
          <w:marTop w:val="0"/>
          <w:marBottom w:val="0"/>
          <w:divBdr>
            <w:top w:val="none" w:sz="0" w:space="0" w:color="auto"/>
            <w:left w:val="none" w:sz="0" w:space="0" w:color="auto"/>
            <w:bottom w:val="none" w:sz="0" w:space="0" w:color="auto"/>
            <w:right w:val="none" w:sz="0" w:space="0" w:color="auto"/>
          </w:divBdr>
        </w:div>
        <w:div w:id="949430632">
          <w:marLeft w:val="640"/>
          <w:marRight w:val="0"/>
          <w:marTop w:val="0"/>
          <w:marBottom w:val="0"/>
          <w:divBdr>
            <w:top w:val="none" w:sz="0" w:space="0" w:color="auto"/>
            <w:left w:val="none" w:sz="0" w:space="0" w:color="auto"/>
            <w:bottom w:val="none" w:sz="0" w:space="0" w:color="auto"/>
            <w:right w:val="none" w:sz="0" w:space="0" w:color="auto"/>
          </w:divBdr>
        </w:div>
        <w:div w:id="324864176">
          <w:marLeft w:val="640"/>
          <w:marRight w:val="0"/>
          <w:marTop w:val="0"/>
          <w:marBottom w:val="0"/>
          <w:divBdr>
            <w:top w:val="none" w:sz="0" w:space="0" w:color="auto"/>
            <w:left w:val="none" w:sz="0" w:space="0" w:color="auto"/>
            <w:bottom w:val="none" w:sz="0" w:space="0" w:color="auto"/>
            <w:right w:val="none" w:sz="0" w:space="0" w:color="auto"/>
          </w:divBdr>
        </w:div>
        <w:div w:id="1524785418">
          <w:marLeft w:val="640"/>
          <w:marRight w:val="0"/>
          <w:marTop w:val="0"/>
          <w:marBottom w:val="0"/>
          <w:divBdr>
            <w:top w:val="none" w:sz="0" w:space="0" w:color="auto"/>
            <w:left w:val="none" w:sz="0" w:space="0" w:color="auto"/>
            <w:bottom w:val="none" w:sz="0" w:space="0" w:color="auto"/>
            <w:right w:val="none" w:sz="0" w:space="0" w:color="auto"/>
          </w:divBdr>
        </w:div>
        <w:div w:id="1956059083">
          <w:marLeft w:val="640"/>
          <w:marRight w:val="0"/>
          <w:marTop w:val="0"/>
          <w:marBottom w:val="0"/>
          <w:divBdr>
            <w:top w:val="none" w:sz="0" w:space="0" w:color="auto"/>
            <w:left w:val="none" w:sz="0" w:space="0" w:color="auto"/>
            <w:bottom w:val="none" w:sz="0" w:space="0" w:color="auto"/>
            <w:right w:val="none" w:sz="0" w:space="0" w:color="auto"/>
          </w:divBdr>
        </w:div>
        <w:div w:id="1388533364">
          <w:marLeft w:val="640"/>
          <w:marRight w:val="0"/>
          <w:marTop w:val="0"/>
          <w:marBottom w:val="0"/>
          <w:divBdr>
            <w:top w:val="none" w:sz="0" w:space="0" w:color="auto"/>
            <w:left w:val="none" w:sz="0" w:space="0" w:color="auto"/>
            <w:bottom w:val="none" w:sz="0" w:space="0" w:color="auto"/>
            <w:right w:val="none" w:sz="0" w:space="0" w:color="auto"/>
          </w:divBdr>
        </w:div>
        <w:div w:id="944187486">
          <w:marLeft w:val="640"/>
          <w:marRight w:val="0"/>
          <w:marTop w:val="0"/>
          <w:marBottom w:val="0"/>
          <w:divBdr>
            <w:top w:val="none" w:sz="0" w:space="0" w:color="auto"/>
            <w:left w:val="none" w:sz="0" w:space="0" w:color="auto"/>
            <w:bottom w:val="none" w:sz="0" w:space="0" w:color="auto"/>
            <w:right w:val="none" w:sz="0" w:space="0" w:color="auto"/>
          </w:divBdr>
        </w:div>
        <w:div w:id="745305637">
          <w:marLeft w:val="640"/>
          <w:marRight w:val="0"/>
          <w:marTop w:val="0"/>
          <w:marBottom w:val="0"/>
          <w:divBdr>
            <w:top w:val="none" w:sz="0" w:space="0" w:color="auto"/>
            <w:left w:val="none" w:sz="0" w:space="0" w:color="auto"/>
            <w:bottom w:val="none" w:sz="0" w:space="0" w:color="auto"/>
            <w:right w:val="none" w:sz="0" w:space="0" w:color="auto"/>
          </w:divBdr>
        </w:div>
        <w:div w:id="197789278">
          <w:marLeft w:val="640"/>
          <w:marRight w:val="0"/>
          <w:marTop w:val="0"/>
          <w:marBottom w:val="0"/>
          <w:divBdr>
            <w:top w:val="none" w:sz="0" w:space="0" w:color="auto"/>
            <w:left w:val="none" w:sz="0" w:space="0" w:color="auto"/>
            <w:bottom w:val="none" w:sz="0" w:space="0" w:color="auto"/>
            <w:right w:val="none" w:sz="0" w:space="0" w:color="auto"/>
          </w:divBdr>
        </w:div>
        <w:div w:id="1244679595">
          <w:marLeft w:val="640"/>
          <w:marRight w:val="0"/>
          <w:marTop w:val="0"/>
          <w:marBottom w:val="0"/>
          <w:divBdr>
            <w:top w:val="none" w:sz="0" w:space="0" w:color="auto"/>
            <w:left w:val="none" w:sz="0" w:space="0" w:color="auto"/>
            <w:bottom w:val="none" w:sz="0" w:space="0" w:color="auto"/>
            <w:right w:val="none" w:sz="0" w:space="0" w:color="auto"/>
          </w:divBdr>
        </w:div>
        <w:div w:id="1012881234">
          <w:marLeft w:val="640"/>
          <w:marRight w:val="0"/>
          <w:marTop w:val="0"/>
          <w:marBottom w:val="0"/>
          <w:divBdr>
            <w:top w:val="none" w:sz="0" w:space="0" w:color="auto"/>
            <w:left w:val="none" w:sz="0" w:space="0" w:color="auto"/>
            <w:bottom w:val="none" w:sz="0" w:space="0" w:color="auto"/>
            <w:right w:val="none" w:sz="0" w:space="0" w:color="auto"/>
          </w:divBdr>
        </w:div>
        <w:div w:id="26301241">
          <w:marLeft w:val="640"/>
          <w:marRight w:val="0"/>
          <w:marTop w:val="0"/>
          <w:marBottom w:val="0"/>
          <w:divBdr>
            <w:top w:val="none" w:sz="0" w:space="0" w:color="auto"/>
            <w:left w:val="none" w:sz="0" w:space="0" w:color="auto"/>
            <w:bottom w:val="none" w:sz="0" w:space="0" w:color="auto"/>
            <w:right w:val="none" w:sz="0" w:space="0" w:color="auto"/>
          </w:divBdr>
        </w:div>
        <w:div w:id="1696927621">
          <w:marLeft w:val="640"/>
          <w:marRight w:val="0"/>
          <w:marTop w:val="0"/>
          <w:marBottom w:val="0"/>
          <w:divBdr>
            <w:top w:val="none" w:sz="0" w:space="0" w:color="auto"/>
            <w:left w:val="none" w:sz="0" w:space="0" w:color="auto"/>
            <w:bottom w:val="none" w:sz="0" w:space="0" w:color="auto"/>
            <w:right w:val="none" w:sz="0" w:space="0" w:color="auto"/>
          </w:divBdr>
        </w:div>
        <w:div w:id="2004888356">
          <w:marLeft w:val="640"/>
          <w:marRight w:val="0"/>
          <w:marTop w:val="0"/>
          <w:marBottom w:val="0"/>
          <w:divBdr>
            <w:top w:val="none" w:sz="0" w:space="0" w:color="auto"/>
            <w:left w:val="none" w:sz="0" w:space="0" w:color="auto"/>
            <w:bottom w:val="none" w:sz="0" w:space="0" w:color="auto"/>
            <w:right w:val="none" w:sz="0" w:space="0" w:color="auto"/>
          </w:divBdr>
        </w:div>
        <w:div w:id="340013333">
          <w:marLeft w:val="640"/>
          <w:marRight w:val="0"/>
          <w:marTop w:val="0"/>
          <w:marBottom w:val="0"/>
          <w:divBdr>
            <w:top w:val="none" w:sz="0" w:space="0" w:color="auto"/>
            <w:left w:val="none" w:sz="0" w:space="0" w:color="auto"/>
            <w:bottom w:val="none" w:sz="0" w:space="0" w:color="auto"/>
            <w:right w:val="none" w:sz="0" w:space="0" w:color="auto"/>
          </w:divBdr>
        </w:div>
        <w:div w:id="297958298">
          <w:marLeft w:val="640"/>
          <w:marRight w:val="0"/>
          <w:marTop w:val="0"/>
          <w:marBottom w:val="0"/>
          <w:divBdr>
            <w:top w:val="none" w:sz="0" w:space="0" w:color="auto"/>
            <w:left w:val="none" w:sz="0" w:space="0" w:color="auto"/>
            <w:bottom w:val="none" w:sz="0" w:space="0" w:color="auto"/>
            <w:right w:val="none" w:sz="0" w:space="0" w:color="auto"/>
          </w:divBdr>
        </w:div>
        <w:div w:id="31656637">
          <w:marLeft w:val="640"/>
          <w:marRight w:val="0"/>
          <w:marTop w:val="0"/>
          <w:marBottom w:val="0"/>
          <w:divBdr>
            <w:top w:val="none" w:sz="0" w:space="0" w:color="auto"/>
            <w:left w:val="none" w:sz="0" w:space="0" w:color="auto"/>
            <w:bottom w:val="none" w:sz="0" w:space="0" w:color="auto"/>
            <w:right w:val="none" w:sz="0" w:space="0" w:color="auto"/>
          </w:divBdr>
        </w:div>
        <w:div w:id="281806186">
          <w:marLeft w:val="640"/>
          <w:marRight w:val="0"/>
          <w:marTop w:val="0"/>
          <w:marBottom w:val="0"/>
          <w:divBdr>
            <w:top w:val="none" w:sz="0" w:space="0" w:color="auto"/>
            <w:left w:val="none" w:sz="0" w:space="0" w:color="auto"/>
            <w:bottom w:val="none" w:sz="0" w:space="0" w:color="auto"/>
            <w:right w:val="none" w:sz="0" w:space="0" w:color="auto"/>
          </w:divBdr>
        </w:div>
        <w:div w:id="757872211">
          <w:marLeft w:val="640"/>
          <w:marRight w:val="0"/>
          <w:marTop w:val="0"/>
          <w:marBottom w:val="0"/>
          <w:divBdr>
            <w:top w:val="none" w:sz="0" w:space="0" w:color="auto"/>
            <w:left w:val="none" w:sz="0" w:space="0" w:color="auto"/>
            <w:bottom w:val="none" w:sz="0" w:space="0" w:color="auto"/>
            <w:right w:val="none" w:sz="0" w:space="0" w:color="auto"/>
          </w:divBdr>
        </w:div>
        <w:div w:id="839080654">
          <w:marLeft w:val="640"/>
          <w:marRight w:val="0"/>
          <w:marTop w:val="0"/>
          <w:marBottom w:val="0"/>
          <w:divBdr>
            <w:top w:val="none" w:sz="0" w:space="0" w:color="auto"/>
            <w:left w:val="none" w:sz="0" w:space="0" w:color="auto"/>
            <w:bottom w:val="none" w:sz="0" w:space="0" w:color="auto"/>
            <w:right w:val="none" w:sz="0" w:space="0" w:color="auto"/>
          </w:divBdr>
        </w:div>
        <w:div w:id="1136027025">
          <w:marLeft w:val="640"/>
          <w:marRight w:val="0"/>
          <w:marTop w:val="0"/>
          <w:marBottom w:val="0"/>
          <w:divBdr>
            <w:top w:val="none" w:sz="0" w:space="0" w:color="auto"/>
            <w:left w:val="none" w:sz="0" w:space="0" w:color="auto"/>
            <w:bottom w:val="none" w:sz="0" w:space="0" w:color="auto"/>
            <w:right w:val="none" w:sz="0" w:space="0" w:color="auto"/>
          </w:divBdr>
        </w:div>
        <w:div w:id="96684998">
          <w:marLeft w:val="640"/>
          <w:marRight w:val="0"/>
          <w:marTop w:val="0"/>
          <w:marBottom w:val="0"/>
          <w:divBdr>
            <w:top w:val="none" w:sz="0" w:space="0" w:color="auto"/>
            <w:left w:val="none" w:sz="0" w:space="0" w:color="auto"/>
            <w:bottom w:val="none" w:sz="0" w:space="0" w:color="auto"/>
            <w:right w:val="none" w:sz="0" w:space="0" w:color="auto"/>
          </w:divBdr>
        </w:div>
        <w:div w:id="218977453">
          <w:marLeft w:val="640"/>
          <w:marRight w:val="0"/>
          <w:marTop w:val="0"/>
          <w:marBottom w:val="0"/>
          <w:divBdr>
            <w:top w:val="none" w:sz="0" w:space="0" w:color="auto"/>
            <w:left w:val="none" w:sz="0" w:space="0" w:color="auto"/>
            <w:bottom w:val="none" w:sz="0" w:space="0" w:color="auto"/>
            <w:right w:val="none" w:sz="0" w:space="0" w:color="auto"/>
          </w:divBdr>
        </w:div>
        <w:div w:id="2144886328">
          <w:marLeft w:val="640"/>
          <w:marRight w:val="0"/>
          <w:marTop w:val="0"/>
          <w:marBottom w:val="0"/>
          <w:divBdr>
            <w:top w:val="none" w:sz="0" w:space="0" w:color="auto"/>
            <w:left w:val="none" w:sz="0" w:space="0" w:color="auto"/>
            <w:bottom w:val="none" w:sz="0" w:space="0" w:color="auto"/>
            <w:right w:val="none" w:sz="0" w:space="0" w:color="auto"/>
          </w:divBdr>
        </w:div>
        <w:div w:id="999623979">
          <w:marLeft w:val="640"/>
          <w:marRight w:val="0"/>
          <w:marTop w:val="0"/>
          <w:marBottom w:val="0"/>
          <w:divBdr>
            <w:top w:val="none" w:sz="0" w:space="0" w:color="auto"/>
            <w:left w:val="none" w:sz="0" w:space="0" w:color="auto"/>
            <w:bottom w:val="none" w:sz="0" w:space="0" w:color="auto"/>
            <w:right w:val="none" w:sz="0" w:space="0" w:color="auto"/>
          </w:divBdr>
        </w:div>
        <w:div w:id="1069419142">
          <w:marLeft w:val="640"/>
          <w:marRight w:val="0"/>
          <w:marTop w:val="0"/>
          <w:marBottom w:val="0"/>
          <w:divBdr>
            <w:top w:val="none" w:sz="0" w:space="0" w:color="auto"/>
            <w:left w:val="none" w:sz="0" w:space="0" w:color="auto"/>
            <w:bottom w:val="none" w:sz="0" w:space="0" w:color="auto"/>
            <w:right w:val="none" w:sz="0" w:space="0" w:color="auto"/>
          </w:divBdr>
        </w:div>
        <w:div w:id="1080757162">
          <w:marLeft w:val="640"/>
          <w:marRight w:val="0"/>
          <w:marTop w:val="0"/>
          <w:marBottom w:val="0"/>
          <w:divBdr>
            <w:top w:val="none" w:sz="0" w:space="0" w:color="auto"/>
            <w:left w:val="none" w:sz="0" w:space="0" w:color="auto"/>
            <w:bottom w:val="none" w:sz="0" w:space="0" w:color="auto"/>
            <w:right w:val="none" w:sz="0" w:space="0" w:color="auto"/>
          </w:divBdr>
        </w:div>
        <w:div w:id="291176716">
          <w:marLeft w:val="640"/>
          <w:marRight w:val="0"/>
          <w:marTop w:val="0"/>
          <w:marBottom w:val="0"/>
          <w:divBdr>
            <w:top w:val="none" w:sz="0" w:space="0" w:color="auto"/>
            <w:left w:val="none" w:sz="0" w:space="0" w:color="auto"/>
            <w:bottom w:val="none" w:sz="0" w:space="0" w:color="auto"/>
            <w:right w:val="none" w:sz="0" w:space="0" w:color="auto"/>
          </w:divBdr>
        </w:div>
        <w:div w:id="1019620249">
          <w:marLeft w:val="640"/>
          <w:marRight w:val="0"/>
          <w:marTop w:val="0"/>
          <w:marBottom w:val="0"/>
          <w:divBdr>
            <w:top w:val="none" w:sz="0" w:space="0" w:color="auto"/>
            <w:left w:val="none" w:sz="0" w:space="0" w:color="auto"/>
            <w:bottom w:val="none" w:sz="0" w:space="0" w:color="auto"/>
            <w:right w:val="none" w:sz="0" w:space="0" w:color="auto"/>
          </w:divBdr>
        </w:div>
        <w:div w:id="553077913">
          <w:marLeft w:val="640"/>
          <w:marRight w:val="0"/>
          <w:marTop w:val="0"/>
          <w:marBottom w:val="0"/>
          <w:divBdr>
            <w:top w:val="none" w:sz="0" w:space="0" w:color="auto"/>
            <w:left w:val="none" w:sz="0" w:space="0" w:color="auto"/>
            <w:bottom w:val="none" w:sz="0" w:space="0" w:color="auto"/>
            <w:right w:val="none" w:sz="0" w:space="0" w:color="auto"/>
          </w:divBdr>
        </w:div>
        <w:div w:id="543950183">
          <w:marLeft w:val="640"/>
          <w:marRight w:val="0"/>
          <w:marTop w:val="0"/>
          <w:marBottom w:val="0"/>
          <w:divBdr>
            <w:top w:val="none" w:sz="0" w:space="0" w:color="auto"/>
            <w:left w:val="none" w:sz="0" w:space="0" w:color="auto"/>
            <w:bottom w:val="none" w:sz="0" w:space="0" w:color="auto"/>
            <w:right w:val="none" w:sz="0" w:space="0" w:color="auto"/>
          </w:divBdr>
        </w:div>
        <w:div w:id="1142505519">
          <w:marLeft w:val="640"/>
          <w:marRight w:val="0"/>
          <w:marTop w:val="0"/>
          <w:marBottom w:val="0"/>
          <w:divBdr>
            <w:top w:val="none" w:sz="0" w:space="0" w:color="auto"/>
            <w:left w:val="none" w:sz="0" w:space="0" w:color="auto"/>
            <w:bottom w:val="none" w:sz="0" w:space="0" w:color="auto"/>
            <w:right w:val="none" w:sz="0" w:space="0" w:color="auto"/>
          </w:divBdr>
        </w:div>
        <w:div w:id="1787967244">
          <w:marLeft w:val="640"/>
          <w:marRight w:val="0"/>
          <w:marTop w:val="0"/>
          <w:marBottom w:val="0"/>
          <w:divBdr>
            <w:top w:val="none" w:sz="0" w:space="0" w:color="auto"/>
            <w:left w:val="none" w:sz="0" w:space="0" w:color="auto"/>
            <w:bottom w:val="none" w:sz="0" w:space="0" w:color="auto"/>
            <w:right w:val="none" w:sz="0" w:space="0" w:color="auto"/>
          </w:divBdr>
        </w:div>
        <w:div w:id="1485393262">
          <w:marLeft w:val="640"/>
          <w:marRight w:val="0"/>
          <w:marTop w:val="0"/>
          <w:marBottom w:val="0"/>
          <w:divBdr>
            <w:top w:val="none" w:sz="0" w:space="0" w:color="auto"/>
            <w:left w:val="none" w:sz="0" w:space="0" w:color="auto"/>
            <w:bottom w:val="none" w:sz="0" w:space="0" w:color="auto"/>
            <w:right w:val="none" w:sz="0" w:space="0" w:color="auto"/>
          </w:divBdr>
        </w:div>
        <w:div w:id="446897251">
          <w:marLeft w:val="640"/>
          <w:marRight w:val="0"/>
          <w:marTop w:val="0"/>
          <w:marBottom w:val="0"/>
          <w:divBdr>
            <w:top w:val="none" w:sz="0" w:space="0" w:color="auto"/>
            <w:left w:val="none" w:sz="0" w:space="0" w:color="auto"/>
            <w:bottom w:val="none" w:sz="0" w:space="0" w:color="auto"/>
            <w:right w:val="none" w:sz="0" w:space="0" w:color="auto"/>
          </w:divBdr>
        </w:div>
        <w:div w:id="322977539">
          <w:marLeft w:val="640"/>
          <w:marRight w:val="0"/>
          <w:marTop w:val="0"/>
          <w:marBottom w:val="0"/>
          <w:divBdr>
            <w:top w:val="none" w:sz="0" w:space="0" w:color="auto"/>
            <w:left w:val="none" w:sz="0" w:space="0" w:color="auto"/>
            <w:bottom w:val="none" w:sz="0" w:space="0" w:color="auto"/>
            <w:right w:val="none" w:sz="0" w:space="0" w:color="auto"/>
          </w:divBdr>
        </w:div>
        <w:div w:id="1917125765">
          <w:marLeft w:val="640"/>
          <w:marRight w:val="0"/>
          <w:marTop w:val="0"/>
          <w:marBottom w:val="0"/>
          <w:divBdr>
            <w:top w:val="none" w:sz="0" w:space="0" w:color="auto"/>
            <w:left w:val="none" w:sz="0" w:space="0" w:color="auto"/>
            <w:bottom w:val="none" w:sz="0" w:space="0" w:color="auto"/>
            <w:right w:val="none" w:sz="0" w:space="0" w:color="auto"/>
          </w:divBdr>
        </w:div>
        <w:div w:id="2011525051">
          <w:marLeft w:val="640"/>
          <w:marRight w:val="0"/>
          <w:marTop w:val="0"/>
          <w:marBottom w:val="0"/>
          <w:divBdr>
            <w:top w:val="none" w:sz="0" w:space="0" w:color="auto"/>
            <w:left w:val="none" w:sz="0" w:space="0" w:color="auto"/>
            <w:bottom w:val="none" w:sz="0" w:space="0" w:color="auto"/>
            <w:right w:val="none" w:sz="0" w:space="0" w:color="auto"/>
          </w:divBdr>
        </w:div>
        <w:div w:id="1927152382">
          <w:marLeft w:val="640"/>
          <w:marRight w:val="0"/>
          <w:marTop w:val="0"/>
          <w:marBottom w:val="0"/>
          <w:divBdr>
            <w:top w:val="none" w:sz="0" w:space="0" w:color="auto"/>
            <w:left w:val="none" w:sz="0" w:space="0" w:color="auto"/>
            <w:bottom w:val="none" w:sz="0" w:space="0" w:color="auto"/>
            <w:right w:val="none" w:sz="0" w:space="0" w:color="auto"/>
          </w:divBdr>
        </w:div>
        <w:div w:id="1487629584">
          <w:marLeft w:val="640"/>
          <w:marRight w:val="0"/>
          <w:marTop w:val="0"/>
          <w:marBottom w:val="0"/>
          <w:divBdr>
            <w:top w:val="none" w:sz="0" w:space="0" w:color="auto"/>
            <w:left w:val="none" w:sz="0" w:space="0" w:color="auto"/>
            <w:bottom w:val="none" w:sz="0" w:space="0" w:color="auto"/>
            <w:right w:val="none" w:sz="0" w:space="0" w:color="auto"/>
          </w:divBdr>
        </w:div>
        <w:div w:id="583953862">
          <w:marLeft w:val="640"/>
          <w:marRight w:val="0"/>
          <w:marTop w:val="0"/>
          <w:marBottom w:val="0"/>
          <w:divBdr>
            <w:top w:val="none" w:sz="0" w:space="0" w:color="auto"/>
            <w:left w:val="none" w:sz="0" w:space="0" w:color="auto"/>
            <w:bottom w:val="none" w:sz="0" w:space="0" w:color="auto"/>
            <w:right w:val="none" w:sz="0" w:space="0" w:color="auto"/>
          </w:divBdr>
        </w:div>
        <w:div w:id="1623070436">
          <w:marLeft w:val="640"/>
          <w:marRight w:val="0"/>
          <w:marTop w:val="0"/>
          <w:marBottom w:val="0"/>
          <w:divBdr>
            <w:top w:val="none" w:sz="0" w:space="0" w:color="auto"/>
            <w:left w:val="none" w:sz="0" w:space="0" w:color="auto"/>
            <w:bottom w:val="none" w:sz="0" w:space="0" w:color="auto"/>
            <w:right w:val="none" w:sz="0" w:space="0" w:color="auto"/>
          </w:divBdr>
        </w:div>
        <w:div w:id="883323547">
          <w:marLeft w:val="640"/>
          <w:marRight w:val="0"/>
          <w:marTop w:val="0"/>
          <w:marBottom w:val="0"/>
          <w:divBdr>
            <w:top w:val="none" w:sz="0" w:space="0" w:color="auto"/>
            <w:left w:val="none" w:sz="0" w:space="0" w:color="auto"/>
            <w:bottom w:val="none" w:sz="0" w:space="0" w:color="auto"/>
            <w:right w:val="none" w:sz="0" w:space="0" w:color="auto"/>
          </w:divBdr>
        </w:div>
        <w:div w:id="1080710394">
          <w:marLeft w:val="640"/>
          <w:marRight w:val="0"/>
          <w:marTop w:val="0"/>
          <w:marBottom w:val="0"/>
          <w:divBdr>
            <w:top w:val="none" w:sz="0" w:space="0" w:color="auto"/>
            <w:left w:val="none" w:sz="0" w:space="0" w:color="auto"/>
            <w:bottom w:val="none" w:sz="0" w:space="0" w:color="auto"/>
            <w:right w:val="none" w:sz="0" w:space="0" w:color="auto"/>
          </w:divBdr>
        </w:div>
        <w:div w:id="312567988">
          <w:marLeft w:val="640"/>
          <w:marRight w:val="0"/>
          <w:marTop w:val="0"/>
          <w:marBottom w:val="0"/>
          <w:divBdr>
            <w:top w:val="none" w:sz="0" w:space="0" w:color="auto"/>
            <w:left w:val="none" w:sz="0" w:space="0" w:color="auto"/>
            <w:bottom w:val="none" w:sz="0" w:space="0" w:color="auto"/>
            <w:right w:val="none" w:sz="0" w:space="0" w:color="auto"/>
          </w:divBdr>
        </w:div>
        <w:div w:id="2021851723">
          <w:marLeft w:val="640"/>
          <w:marRight w:val="0"/>
          <w:marTop w:val="0"/>
          <w:marBottom w:val="0"/>
          <w:divBdr>
            <w:top w:val="none" w:sz="0" w:space="0" w:color="auto"/>
            <w:left w:val="none" w:sz="0" w:space="0" w:color="auto"/>
            <w:bottom w:val="none" w:sz="0" w:space="0" w:color="auto"/>
            <w:right w:val="none" w:sz="0" w:space="0" w:color="auto"/>
          </w:divBdr>
        </w:div>
        <w:div w:id="2088577752">
          <w:marLeft w:val="640"/>
          <w:marRight w:val="0"/>
          <w:marTop w:val="0"/>
          <w:marBottom w:val="0"/>
          <w:divBdr>
            <w:top w:val="none" w:sz="0" w:space="0" w:color="auto"/>
            <w:left w:val="none" w:sz="0" w:space="0" w:color="auto"/>
            <w:bottom w:val="none" w:sz="0" w:space="0" w:color="auto"/>
            <w:right w:val="none" w:sz="0" w:space="0" w:color="auto"/>
          </w:divBdr>
        </w:div>
        <w:div w:id="1055276622">
          <w:marLeft w:val="640"/>
          <w:marRight w:val="0"/>
          <w:marTop w:val="0"/>
          <w:marBottom w:val="0"/>
          <w:divBdr>
            <w:top w:val="none" w:sz="0" w:space="0" w:color="auto"/>
            <w:left w:val="none" w:sz="0" w:space="0" w:color="auto"/>
            <w:bottom w:val="none" w:sz="0" w:space="0" w:color="auto"/>
            <w:right w:val="none" w:sz="0" w:space="0" w:color="auto"/>
          </w:divBdr>
        </w:div>
      </w:divsChild>
    </w:div>
    <w:div w:id="1163206517">
      <w:bodyDiv w:val="1"/>
      <w:marLeft w:val="0"/>
      <w:marRight w:val="0"/>
      <w:marTop w:val="0"/>
      <w:marBottom w:val="0"/>
      <w:divBdr>
        <w:top w:val="none" w:sz="0" w:space="0" w:color="auto"/>
        <w:left w:val="none" w:sz="0" w:space="0" w:color="auto"/>
        <w:bottom w:val="none" w:sz="0" w:space="0" w:color="auto"/>
        <w:right w:val="none" w:sz="0" w:space="0" w:color="auto"/>
      </w:divBdr>
    </w:div>
    <w:div w:id="1166628839">
      <w:bodyDiv w:val="1"/>
      <w:marLeft w:val="0"/>
      <w:marRight w:val="0"/>
      <w:marTop w:val="0"/>
      <w:marBottom w:val="0"/>
      <w:divBdr>
        <w:top w:val="none" w:sz="0" w:space="0" w:color="auto"/>
        <w:left w:val="none" w:sz="0" w:space="0" w:color="auto"/>
        <w:bottom w:val="none" w:sz="0" w:space="0" w:color="auto"/>
        <w:right w:val="none" w:sz="0" w:space="0" w:color="auto"/>
      </w:divBdr>
    </w:div>
    <w:div w:id="1171993428">
      <w:bodyDiv w:val="1"/>
      <w:marLeft w:val="0"/>
      <w:marRight w:val="0"/>
      <w:marTop w:val="0"/>
      <w:marBottom w:val="0"/>
      <w:divBdr>
        <w:top w:val="none" w:sz="0" w:space="0" w:color="auto"/>
        <w:left w:val="none" w:sz="0" w:space="0" w:color="auto"/>
        <w:bottom w:val="none" w:sz="0" w:space="0" w:color="auto"/>
        <w:right w:val="none" w:sz="0" w:space="0" w:color="auto"/>
      </w:divBdr>
      <w:divsChild>
        <w:div w:id="594637144">
          <w:marLeft w:val="480"/>
          <w:marRight w:val="0"/>
          <w:marTop w:val="0"/>
          <w:marBottom w:val="0"/>
          <w:divBdr>
            <w:top w:val="none" w:sz="0" w:space="0" w:color="auto"/>
            <w:left w:val="none" w:sz="0" w:space="0" w:color="auto"/>
            <w:bottom w:val="none" w:sz="0" w:space="0" w:color="auto"/>
            <w:right w:val="none" w:sz="0" w:space="0" w:color="auto"/>
          </w:divBdr>
        </w:div>
        <w:div w:id="1605766746">
          <w:marLeft w:val="480"/>
          <w:marRight w:val="0"/>
          <w:marTop w:val="0"/>
          <w:marBottom w:val="0"/>
          <w:divBdr>
            <w:top w:val="none" w:sz="0" w:space="0" w:color="auto"/>
            <w:left w:val="none" w:sz="0" w:space="0" w:color="auto"/>
            <w:bottom w:val="none" w:sz="0" w:space="0" w:color="auto"/>
            <w:right w:val="none" w:sz="0" w:space="0" w:color="auto"/>
          </w:divBdr>
        </w:div>
        <w:div w:id="272323198">
          <w:marLeft w:val="480"/>
          <w:marRight w:val="0"/>
          <w:marTop w:val="0"/>
          <w:marBottom w:val="0"/>
          <w:divBdr>
            <w:top w:val="none" w:sz="0" w:space="0" w:color="auto"/>
            <w:left w:val="none" w:sz="0" w:space="0" w:color="auto"/>
            <w:bottom w:val="none" w:sz="0" w:space="0" w:color="auto"/>
            <w:right w:val="none" w:sz="0" w:space="0" w:color="auto"/>
          </w:divBdr>
        </w:div>
        <w:div w:id="1598908071">
          <w:marLeft w:val="480"/>
          <w:marRight w:val="0"/>
          <w:marTop w:val="0"/>
          <w:marBottom w:val="0"/>
          <w:divBdr>
            <w:top w:val="none" w:sz="0" w:space="0" w:color="auto"/>
            <w:left w:val="none" w:sz="0" w:space="0" w:color="auto"/>
            <w:bottom w:val="none" w:sz="0" w:space="0" w:color="auto"/>
            <w:right w:val="none" w:sz="0" w:space="0" w:color="auto"/>
          </w:divBdr>
        </w:div>
        <w:div w:id="1176069086">
          <w:marLeft w:val="480"/>
          <w:marRight w:val="0"/>
          <w:marTop w:val="0"/>
          <w:marBottom w:val="0"/>
          <w:divBdr>
            <w:top w:val="none" w:sz="0" w:space="0" w:color="auto"/>
            <w:left w:val="none" w:sz="0" w:space="0" w:color="auto"/>
            <w:bottom w:val="none" w:sz="0" w:space="0" w:color="auto"/>
            <w:right w:val="none" w:sz="0" w:space="0" w:color="auto"/>
          </w:divBdr>
        </w:div>
        <w:div w:id="1945457105">
          <w:marLeft w:val="480"/>
          <w:marRight w:val="0"/>
          <w:marTop w:val="0"/>
          <w:marBottom w:val="0"/>
          <w:divBdr>
            <w:top w:val="none" w:sz="0" w:space="0" w:color="auto"/>
            <w:left w:val="none" w:sz="0" w:space="0" w:color="auto"/>
            <w:bottom w:val="none" w:sz="0" w:space="0" w:color="auto"/>
            <w:right w:val="none" w:sz="0" w:space="0" w:color="auto"/>
          </w:divBdr>
        </w:div>
        <w:div w:id="1335260255">
          <w:marLeft w:val="480"/>
          <w:marRight w:val="0"/>
          <w:marTop w:val="0"/>
          <w:marBottom w:val="0"/>
          <w:divBdr>
            <w:top w:val="none" w:sz="0" w:space="0" w:color="auto"/>
            <w:left w:val="none" w:sz="0" w:space="0" w:color="auto"/>
            <w:bottom w:val="none" w:sz="0" w:space="0" w:color="auto"/>
            <w:right w:val="none" w:sz="0" w:space="0" w:color="auto"/>
          </w:divBdr>
        </w:div>
        <w:div w:id="433012043">
          <w:marLeft w:val="480"/>
          <w:marRight w:val="0"/>
          <w:marTop w:val="0"/>
          <w:marBottom w:val="0"/>
          <w:divBdr>
            <w:top w:val="none" w:sz="0" w:space="0" w:color="auto"/>
            <w:left w:val="none" w:sz="0" w:space="0" w:color="auto"/>
            <w:bottom w:val="none" w:sz="0" w:space="0" w:color="auto"/>
            <w:right w:val="none" w:sz="0" w:space="0" w:color="auto"/>
          </w:divBdr>
        </w:div>
        <w:div w:id="1924339995">
          <w:marLeft w:val="480"/>
          <w:marRight w:val="0"/>
          <w:marTop w:val="0"/>
          <w:marBottom w:val="0"/>
          <w:divBdr>
            <w:top w:val="none" w:sz="0" w:space="0" w:color="auto"/>
            <w:left w:val="none" w:sz="0" w:space="0" w:color="auto"/>
            <w:bottom w:val="none" w:sz="0" w:space="0" w:color="auto"/>
            <w:right w:val="none" w:sz="0" w:space="0" w:color="auto"/>
          </w:divBdr>
        </w:div>
        <w:div w:id="751197141">
          <w:marLeft w:val="480"/>
          <w:marRight w:val="0"/>
          <w:marTop w:val="0"/>
          <w:marBottom w:val="0"/>
          <w:divBdr>
            <w:top w:val="none" w:sz="0" w:space="0" w:color="auto"/>
            <w:left w:val="none" w:sz="0" w:space="0" w:color="auto"/>
            <w:bottom w:val="none" w:sz="0" w:space="0" w:color="auto"/>
            <w:right w:val="none" w:sz="0" w:space="0" w:color="auto"/>
          </w:divBdr>
        </w:div>
        <w:div w:id="223563902">
          <w:marLeft w:val="480"/>
          <w:marRight w:val="0"/>
          <w:marTop w:val="0"/>
          <w:marBottom w:val="0"/>
          <w:divBdr>
            <w:top w:val="none" w:sz="0" w:space="0" w:color="auto"/>
            <w:left w:val="none" w:sz="0" w:space="0" w:color="auto"/>
            <w:bottom w:val="none" w:sz="0" w:space="0" w:color="auto"/>
            <w:right w:val="none" w:sz="0" w:space="0" w:color="auto"/>
          </w:divBdr>
        </w:div>
        <w:div w:id="54403211">
          <w:marLeft w:val="480"/>
          <w:marRight w:val="0"/>
          <w:marTop w:val="0"/>
          <w:marBottom w:val="0"/>
          <w:divBdr>
            <w:top w:val="none" w:sz="0" w:space="0" w:color="auto"/>
            <w:left w:val="none" w:sz="0" w:space="0" w:color="auto"/>
            <w:bottom w:val="none" w:sz="0" w:space="0" w:color="auto"/>
            <w:right w:val="none" w:sz="0" w:space="0" w:color="auto"/>
          </w:divBdr>
        </w:div>
        <w:div w:id="171455760">
          <w:marLeft w:val="480"/>
          <w:marRight w:val="0"/>
          <w:marTop w:val="0"/>
          <w:marBottom w:val="0"/>
          <w:divBdr>
            <w:top w:val="none" w:sz="0" w:space="0" w:color="auto"/>
            <w:left w:val="none" w:sz="0" w:space="0" w:color="auto"/>
            <w:bottom w:val="none" w:sz="0" w:space="0" w:color="auto"/>
            <w:right w:val="none" w:sz="0" w:space="0" w:color="auto"/>
          </w:divBdr>
        </w:div>
        <w:div w:id="992677866">
          <w:marLeft w:val="480"/>
          <w:marRight w:val="0"/>
          <w:marTop w:val="0"/>
          <w:marBottom w:val="0"/>
          <w:divBdr>
            <w:top w:val="none" w:sz="0" w:space="0" w:color="auto"/>
            <w:left w:val="none" w:sz="0" w:space="0" w:color="auto"/>
            <w:bottom w:val="none" w:sz="0" w:space="0" w:color="auto"/>
            <w:right w:val="none" w:sz="0" w:space="0" w:color="auto"/>
          </w:divBdr>
        </w:div>
        <w:div w:id="317153724">
          <w:marLeft w:val="480"/>
          <w:marRight w:val="0"/>
          <w:marTop w:val="0"/>
          <w:marBottom w:val="0"/>
          <w:divBdr>
            <w:top w:val="none" w:sz="0" w:space="0" w:color="auto"/>
            <w:left w:val="none" w:sz="0" w:space="0" w:color="auto"/>
            <w:bottom w:val="none" w:sz="0" w:space="0" w:color="auto"/>
            <w:right w:val="none" w:sz="0" w:space="0" w:color="auto"/>
          </w:divBdr>
        </w:div>
        <w:div w:id="9334745">
          <w:marLeft w:val="480"/>
          <w:marRight w:val="0"/>
          <w:marTop w:val="0"/>
          <w:marBottom w:val="0"/>
          <w:divBdr>
            <w:top w:val="none" w:sz="0" w:space="0" w:color="auto"/>
            <w:left w:val="none" w:sz="0" w:space="0" w:color="auto"/>
            <w:bottom w:val="none" w:sz="0" w:space="0" w:color="auto"/>
            <w:right w:val="none" w:sz="0" w:space="0" w:color="auto"/>
          </w:divBdr>
        </w:div>
        <w:div w:id="1982033274">
          <w:marLeft w:val="480"/>
          <w:marRight w:val="0"/>
          <w:marTop w:val="0"/>
          <w:marBottom w:val="0"/>
          <w:divBdr>
            <w:top w:val="none" w:sz="0" w:space="0" w:color="auto"/>
            <w:left w:val="none" w:sz="0" w:space="0" w:color="auto"/>
            <w:bottom w:val="none" w:sz="0" w:space="0" w:color="auto"/>
            <w:right w:val="none" w:sz="0" w:space="0" w:color="auto"/>
          </w:divBdr>
        </w:div>
        <w:div w:id="172302263">
          <w:marLeft w:val="480"/>
          <w:marRight w:val="0"/>
          <w:marTop w:val="0"/>
          <w:marBottom w:val="0"/>
          <w:divBdr>
            <w:top w:val="none" w:sz="0" w:space="0" w:color="auto"/>
            <w:left w:val="none" w:sz="0" w:space="0" w:color="auto"/>
            <w:bottom w:val="none" w:sz="0" w:space="0" w:color="auto"/>
            <w:right w:val="none" w:sz="0" w:space="0" w:color="auto"/>
          </w:divBdr>
        </w:div>
        <w:div w:id="767777291">
          <w:marLeft w:val="480"/>
          <w:marRight w:val="0"/>
          <w:marTop w:val="0"/>
          <w:marBottom w:val="0"/>
          <w:divBdr>
            <w:top w:val="none" w:sz="0" w:space="0" w:color="auto"/>
            <w:left w:val="none" w:sz="0" w:space="0" w:color="auto"/>
            <w:bottom w:val="none" w:sz="0" w:space="0" w:color="auto"/>
            <w:right w:val="none" w:sz="0" w:space="0" w:color="auto"/>
          </w:divBdr>
        </w:div>
        <w:div w:id="1873420487">
          <w:marLeft w:val="480"/>
          <w:marRight w:val="0"/>
          <w:marTop w:val="0"/>
          <w:marBottom w:val="0"/>
          <w:divBdr>
            <w:top w:val="none" w:sz="0" w:space="0" w:color="auto"/>
            <w:left w:val="none" w:sz="0" w:space="0" w:color="auto"/>
            <w:bottom w:val="none" w:sz="0" w:space="0" w:color="auto"/>
            <w:right w:val="none" w:sz="0" w:space="0" w:color="auto"/>
          </w:divBdr>
        </w:div>
        <w:div w:id="151020936">
          <w:marLeft w:val="480"/>
          <w:marRight w:val="0"/>
          <w:marTop w:val="0"/>
          <w:marBottom w:val="0"/>
          <w:divBdr>
            <w:top w:val="none" w:sz="0" w:space="0" w:color="auto"/>
            <w:left w:val="none" w:sz="0" w:space="0" w:color="auto"/>
            <w:bottom w:val="none" w:sz="0" w:space="0" w:color="auto"/>
            <w:right w:val="none" w:sz="0" w:space="0" w:color="auto"/>
          </w:divBdr>
        </w:div>
        <w:div w:id="1034885108">
          <w:marLeft w:val="480"/>
          <w:marRight w:val="0"/>
          <w:marTop w:val="0"/>
          <w:marBottom w:val="0"/>
          <w:divBdr>
            <w:top w:val="none" w:sz="0" w:space="0" w:color="auto"/>
            <w:left w:val="none" w:sz="0" w:space="0" w:color="auto"/>
            <w:bottom w:val="none" w:sz="0" w:space="0" w:color="auto"/>
            <w:right w:val="none" w:sz="0" w:space="0" w:color="auto"/>
          </w:divBdr>
        </w:div>
        <w:div w:id="204829464">
          <w:marLeft w:val="480"/>
          <w:marRight w:val="0"/>
          <w:marTop w:val="0"/>
          <w:marBottom w:val="0"/>
          <w:divBdr>
            <w:top w:val="none" w:sz="0" w:space="0" w:color="auto"/>
            <w:left w:val="none" w:sz="0" w:space="0" w:color="auto"/>
            <w:bottom w:val="none" w:sz="0" w:space="0" w:color="auto"/>
            <w:right w:val="none" w:sz="0" w:space="0" w:color="auto"/>
          </w:divBdr>
        </w:div>
        <w:div w:id="87316063">
          <w:marLeft w:val="480"/>
          <w:marRight w:val="0"/>
          <w:marTop w:val="0"/>
          <w:marBottom w:val="0"/>
          <w:divBdr>
            <w:top w:val="none" w:sz="0" w:space="0" w:color="auto"/>
            <w:left w:val="none" w:sz="0" w:space="0" w:color="auto"/>
            <w:bottom w:val="none" w:sz="0" w:space="0" w:color="auto"/>
            <w:right w:val="none" w:sz="0" w:space="0" w:color="auto"/>
          </w:divBdr>
        </w:div>
        <w:div w:id="403991275">
          <w:marLeft w:val="480"/>
          <w:marRight w:val="0"/>
          <w:marTop w:val="0"/>
          <w:marBottom w:val="0"/>
          <w:divBdr>
            <w:top w:val="none" w:sz="0" w:space="0" w:color="auto"/>
            <w:left w:val="none" w:sz="0" w:space="0" w:color="auto"/>
            <w:bottom w:val="none" w:sz="0" w:space="0" w:color="auto"/>
            <w:right w:val="none" w:sz="0" w:space="0" w:color="auto"/>
          </w:divBdr>
        </w:div>
        <w:div w:id="1474254425">
          <w:marLeft w:val="480"/>
          <w:marRight w:val="0"/>
          <w:marTop w:val="0"/>
          <w:marBottom w:val="0"/>
          <w:divBdr>
            <w:top w:val="none" w:sz="0" w:space="0" w:color="auto"/>
            <w:left w:val="none" w:sz="0" w:space="0" w:color="auto"/>
            <w:bottom w:val="none" w:sz="0" w:space="0" w:color="auto"/>
            <w:right w:val="none" w:sz="0" w:space="0" w:color="auto"/>
          </w:divBdr>
        </w:div>
        <w:div w:id="818502125">
          <w:marLeft w:val="480"/>
          <w:marRight w:val="0"/>
          <w:marTop w:val="0"/>
          <w:marBottom w:val="0"/>
          <w:divBdr>
            <w:top w:val="none" w:sz="0" w:space="0" w:color="auto"/>
            <w:left w:val="none" w:sz="0" w:space="0" w:color="auto"/>
            <w:bottom w:val="none" w:sz="0" w:space="0" w:color="auto"/>
            <w:right w:val="none" w:sz="0" w:space="0" w:color="auto"/>
          </w:divBdr>
        </w:div>
        <w:div w:id="92360902">
          <w:marLeft w:val="480"/>
          <w:marRight w:val="0"/>
          <w:marTop w:val="0"/>
          <w:marBottom w:val="0"/>
          <w:divBdr>
            <w:top w:val="none" w:sz="0" w:space="0" w:color="auto"/>
            <w:left w:val="none" w:sz="0" w:space="0" w:color="auto"/>
            <w:bottom w:val="none" w:sz="0" w:space="0" w:color="auto"/>
            <w:right w:val="none" w:sz="0" w:space="0" w:color="auto"/>
          </w:divBdr>
        </w:div>
        <w:div w:id="1251504021">
          <w:marLeft w:val="480"/>
          <w:marRight w:val="0"/>
          <w:marTop w:val="0"/>
          <w:marBottom w:val="0"/>
          <w:divBdr>
            <w:top w:val="none" w:sz="0" w:space="0" w:color="auto"/>
            <w:left w:val="none" w:sz="0" w:space="0" w:color="auto"/>
            <w:bottom w:val="none" w:sz="0" w:space="0" w:color="auto"/>
            <w:right w:val="none" w:sz="0" w:space="0" w:color="auto"/>
          </w:divBdr>
        </w:div>
        <w:div w:id="1059016698">
          <w:marLeft w:val="480"/>
          <w:marRight w:val="0"/>
          <w:marTop w:val="0"/>
          <w:marBottom w:val="0"/>
          <w:divBdr>
            <w:top w:val="none" w:sz="0" w:space="0" w:color="auto"/>
            <w:left w:val="none" w:sz="0" w:space="0" w:color="auto"/>
            <w:bottom w:val="none" w:sz="0" w:space="0" w:color="auto"/>
            <w:right w:val="none" w:sz="0" w:space="0" w:color="auto"/>
          </w:divBdr>
        </w:div>
        <w:div w:id="1112164027">
          <w:marLeft w:val="480"/>
          <w:marRight w:val="0"/>
          <w:marTop w:val="0"/>
          <w:marBottom w:val="0"/>
          <w:divBdr>
            <w:top w:val="none" w:sz="0" w:space="0" w:color="auto"/>
            <w:left w:val="none" w:sz="0" w:space="0" w:color="auto"/>
            <w:bottom w:val="none" w:sz="0" w:space="0" w:color="auto"/>
            <w:right w:val="none" w:sz="0" w:space="0" w:color="auto"/>
          </w:divBdr>
        </w:div>
        <w:div w:id="196814578">
          <w:marLeft w:val="480"/>
          <w:marRight w:val="0"/>
          <w:marTop w:val="0"/>
          <w:marBottom w:val="0"/>
          <w:divBdr>
            <w:top w:val="none" w:sz="0" w:space="0" w:color="auto"/>
            <w:left w:val="none" w:sz="0" w:space="0" w:color="auto"/>
            <w:bottom w:val="none" w:sz="0" w:space="0" w:color="auto"/>
            <w:right w:val="none" w:sz="0" w:space="0" w:color="auto"/>
          </w:divBdr>
        </w:div>
        <w:div w:id="386801029">
          <w:marLeft w:val="480"/>
          <w:marRight w:val="0"/>
          <w:marTop w:val="0"/>
          <w:marBottom w:val="0"/>
          <w:divBdr>
            <w:top w:val="none" w:sz="0" w:space="0" w:color="auto"/>
            <w:left w:val="none" w:sz="0" w:space="0" w:color="auto"/>
            <w:bottom w:val="none" w:sz="0" w:space="0" w:color="auto"/>
            <w:right w:val="none" w:sz="0" w:space="0" w:color="auto"/>
          </w:divBdr>
        </w:div>
        <w:div w:id="435903691">
          <w:marLeft w:val="480"/>
          <w:marRight w:val="0"/>
          <w:marTop w:val="0"/>
          <w:marBottom w:val="0"/>
          <w:divBdr>
            <w:top w:val="none" w:sz="0" w:space="0" w:color="auto"/>
            <w:left w:val="none" w:sz="0" w:space="0" w:color="auto"/>
            <w:bottom w:val="none" w:sz="0" w:space="0" w:color="auto"/>
            <w:right w:val="none" w:sz="0" w:space="0" w:color="auto"/>
          </w:divBdr>
        </w:div>
        <w:div w:id="1812016763">
          <w:marLeft w:val="480"/>
          <w:marRight w:val="0"/>
          <w:marTop w:val="0"/>
          <w:marBottom w:val="0"/>
          <w:divBdr>
            <w:top w:val="none" w:sz="0" w:space="0" w:color="auto"/>
            <w:left w:val="none" w:sz="0" w:space="0" w:color="auto"/>
            <w:bottom w:val="none" w:sz="0" w:space="0" w:color="auto"/>
            <w:right w:val="none" w:sz="0" w:space="0" w:color="auto"/>
          </w:divBdr>
        </w:div>
        <w:div w:id="770782598">
          <w:marLeft w:val="480"/>
          <w:marRight w:val="0"/>
          <w:marTop w:val="0"/>
          <w:marBottom w:val="0"/>
          <w:divBdr>
            <w:top w:val="none" w:sz="0" w:space="0" w:color="auto"/>
            <w:left w:val="none" w:sz="0" w:space="0" w:color="auto"/>
            <w:bottom w:val="none" w:sz="0" w:space="0" w:color="auto"/>
            <w:right w:val="none" w:sz="0" w:space="0" w:color="auto"/>
          </w:divBdr>
        </w:div>
        <w:div w:id="1991278099">
          <w:marLeft w:val="480"/>
          <w:marRight w:val="0"/>
          <w:marTop w:val="0"/>
          <w:marBottom w:val="0"/>
          <w:divBdr>
            <w:top w:val="none" w:sz="0" w:space="0" w:color="auto"/>
            <w:left w:val="none" w:sz="0" w:space="0" w:color="auto"/>
            <w:bottom w:val="none" w:sz="0" w:space="0" w:color="auto"/>
            <w:right w:val="none" w:sz="0" w:space="0" w:color="auto"/>
          </w:divBdr>
        </w:div>
        <w:div w:id="1488013703">
          <w:marLeft w:val="480"/>
          <w:marRight w:val="0"/>
          <w:marTop w:val="0"/>
          <w:marBottom w:val="0"/>
          <w:divBdr>
            <w:top w:val="none" w:sz="0" w:space="0" w:color="auto"/>
            <w:left w:val="none" w:sz="0" w:space="0" w:color="auto"/>
            <w:bottom w:val="none" w:sz="0" w:space="0" w:color="auto"/>
            <w:right w:val="none" w:sz="0" w:space="0" w:color="auto"/>
          </w:divBdr>
        </w:div>
        <w:div w:id="1585256860">
          <w:marLeft w:val="480"/>
          <w:marRight w:val="0"/>
          <w:marTop w:val="0"/>
          <w:marBottom w:val="0"/>
          <w:divBdr>
            <w:top w:val="none" w:sz="0" w:space="0" w:color="auto"/>
            <w:left w:val="none" w:sz="0" w:space="0" w:color="auto"/>
            <w:bottom w:val="none" w:sz="0" w:space="0" w:color="auto"/>
            <w:right w:val="none" w:sz="0" w:space="0" w:color="auto"/>
          </w:divBdr>
        </w:div>
        <w:div w:id="304049590">
          <w:marLeft w:val="480"/>
          <w:marRight w:val="0"/>
          <w:marTop w:val="0"/>
          <w:marBottom w:val="0"/>
          <w:divBdr>
            <w:top w:val="none" w:sz="0" w:space="0" w:color="auto"/>
            <w:left w:val="none" w:sz="0" w:space="0" w:color="auto"/>
            <w:bottom w:val="none" w:sz="0" w:space="0" w:color="auto"/>
            <w:right w:val="none" w:sz="0" w:space="0" w:color="auto"/>
          </w:divBdr>
        </w:div>
        <w:div w:id="216817734">
          <w:marLeft w:val="480"/>
          <w:marRight w:val="0"/>
          <w:marTop w:val="0"/>
          <w:marBottom w:val="0"/>
          <w:divBdr>
            <w:top w:val="none" w:sz="0" w:space="0" w:color="auto"/>
            <w:left w:val="none" w:sz="0" w:space="0" w:color="auto"/>
            <w:bottom w:val="none" w:sz="0" w:space="0" w:color="auto"/>
            <w:right w:val="none" w:sz="0" w:space="0" w:color="auto"/>
          </w:divBdr>
        </w:div>
        <w:div w:id="335957434">
          <w:marLeft w:val="480"/>
          <w:marRight w:val="0"/>
          <w:marTop w:val="0"/>
          <w:marBottom w:val="0"/>
          <w:divBdr>
            <w:top w:val="none" w:sz="0" w:space="0" w:color="auto"/>
            <w:left w:val="none" w:sz="0" w:space="0" w:color="auto"/>
            <w:bottom w:val="none" w:sz="0" w:space="0" w:color="auto"/>
            <w:right w:val="none" w:sz="0" w:space="0" w:color="auto"/>
          </w:divBdr>
        </w:div>
        <w:div w:id="1851335484">
          <w:marLeft w:val="480"/>
          <w:marRight w:val="0"/>
          <w:marTop w:val="0"/>
          <w:marBottom w:val="0"/>
          <w:divBdr>
            <w:top w:val="none" w:sz="0" w:space="0" w:color="auto"/>
            <w:left w:val="none" w:sz="0" w:space="0" w:color="auto"/>
            <w:bottom w:val="none" w:sz="0" w:space="0" w:color="auto"/>
            <w:right w:val="none" w:sz="0" w:space="0" w:color="auto"/>
          </w:divBdr>
        </w:div>
        <w:div w:id="946304105">
          <w:marLeft w:val="480"/>
          <w:marRight w:val="0"/>
          <w:marTop w:val="0"/>
          <w:marBottom w:val="0"/>
          <w:divBdr>
            <w:top w:val="none" w:sz="0" w:space="0" w:color="auto"/>
            <w:left w:val="none" w:sz="0" w:space="0" w:color="auto"/>
            <w:bottom w:val="none" w:sz="0" w:space="0" w:color="auto"/>
            <w:right w:val="none" w:sz="0" w:space="0" w:color="auto"/>
          </w:divBdr>
        </w:div>
        <w:div w:id="67116108">
          <w:marLeft w:val="480"/>
          <w:marRight w:val="0"/>
          <w:marTop w:val="0"/>
          <w:marBottom w:val="0"/>
          <w:divBdr>
            <w:top w:val="none" w:sz="0" w:space="0" w:color="auto"/>
            <w:left w:val="none" w:sz="0" w:space="0" w:color="auto"/>
            <w:bottom w:val="none" w:sz="0" w:space="0" w:color="auto"/>
            <w:right w:val="none" w:sz="0" w:space="0" w:color="auto"/>
          </w:divBdr>
        </w:div>
        <w:div w:id="312687671">
          <w:marLeft w:val="480"/>
          <w:marRight w:val="0"/>
          <w:marTop w:val="0"/>
          <w:marBottom w:val="0"/>
          <w:divBdr>
            <w:top w:val="none" w:sz="0" w:space="0" w:color="auto"/>
            <w:left w:val="none" w:sz="0" w:space="0" w:color="auto"/>
            <w:bottom w:val="none" w:sz="0" w:space="0" w:color="auto"/>
            <w:right w:val="none" w:sz="0" w:space="0" w:color="auto"/>
          </w:divBdr>
        </w:div>
        <w:div w:id="281309938">
          <w:marLeft w:val="480"/>
          <w:marRight w:val="0"/>
          <w:marTop w:val="0"/>
          <w:marBottom w:val="0"/>
          <w:divBdr>
            <w:top w:val="none" w:sz="0" w:space="0" w:color="auto"/>
            <w:left w:val="none" w:sz="0" w:space="0" w:color="auto"/>
            <w:bottom w:val="none" w:sz="0" w:space="0" w:color="auto"/>
            <w:right w:val="none" w:sz="0" w:space="0" w:color="auto"/>
          </w:divBdr>
        </w:div>
        <w:div w:id="1784494490">
          <w:marLeft w:val="480"/>
          <w:marRight w:val="0"/>
          <w:marTop w:val="0"/>
          <w:marBottom w:val="0"/>
          <w:divBdr>
            <w:top w:val="none" w:sz="0" w:space="0" w:color="auto"/>
            <w:left w:val="none" w:sz="0" w:space="0" w:color="auto"/>
            <w:bottom w:val="none" w:sz="0" w:space="0" w:color="auto"/>
            <w:right w:val="none" w:sz="0" w:space="0" w:color="auto"/>
          </w:divBdr>
        </w:div>
        <w:div w:id="1493519035">
          <w:marLeft w:val="480"/>
          <w:marRight w:val="0"/>
          <w:marTop w:val="0"/>
          <w:marBottom w:val="0"/>
          <w:divBdr>
            <w:top w:val="none" w:sz="0" w:space="0" w:color="auto"/>
            <w:left w:val="none" w:sz="0" w:space="0" w:color="auto"/>
            <w:bottom w:val="none" w:sz="0" w:space="0" w:color="auto"/>
            <w:right w:val="none" w:sz="0" w:space="0" w:color="auto"/>
          </w:divBdr>
        </w:div>
        <w:div w:id="420830543">
          <w:marLeft w:val="480"/>
          <w:marRight w:val="0"/>
          <w:marTop w:val="0"/>
          <w:marBottom w:val="0"/>
          <w:divBdr>
            <w:top w:val="none" w:sz="0" w:space="0" w:color="auto"/>
            <w:left w:val="none" w:sz="0" w:space="0" w:color="auto"/>
            <w:bottom w:val="none" w:sz="0" w:space="0" w:color="auto"/>
            <w:right w:val="none" w:sz="0" w:space="0" w:color="auto"/>
          </w:divBdr>
        </w:div>
        <w:div w:id="1107315567">
          <w:marLeft w:val="480"/>
          <w:marRight w:val="0"/>
          <w:marTop w:val="0"/>
          <w:marBottom w:val="0"/>
          <w:divBdr>
            <w:top w:val="none" w:sz="0" w:space="0" w:color="auto"/>
            <w:left w:val="none" w:sz="0" w:space="0" w:color="auto"/>
            <w:bottom w:val="none" w:sz="0" w:space="0" w:color="auto"/>
            <w:right w:val="none" w:sz="0" w:space="0" w:color="auto"/>
          </w:divBdr>
        </w:div>
        <w:div w:id="160433694">
          <w:marLeft w:val="480"/>
          <w:marRight w:val="0"/>
          <w:marTop w:val="0"/>
          <w:marBottom w:val="0"/>
          <w:divBdr>
            <w:top w:val="none" w:sz="0" w:space="0" w:color="auto"/>
            <w:left w:val="none" w:sz="0" w:space="0" w:color="auto"/>
            <w:bottom w:val="none" w:sz="0" w:space="0" w:color="auto"/>
            <w:right w:val="none" w:sz="0" w:space="0" w:color="auto"/>
          </w:divBdr>
        </w:div>
        <w:div w:id="710883342">
          <w:marLeft w:val="480"/>
          <w:marRight w:val="0"/>
          <w:marTop w:val="0"/>
          <w:marBottom w:val="0"/>
          <w:divBdr>
            <w:top w:val="none" w:sz="0" w:space="0" w:color="auto"/>
            <w:left w:val="none" w:sz="0" w:space="0" w:color="auto"/>
            <w:bottom w:val="none" w:sz="0" w:space="0" w:color="auto"/>
            <w:right w:val="none" w:sz="0" w:space="0" w:color="auto"/>
          </w:divBdr>
        </w:div>
        <w:div w:id="2095276633">
          <w:marLeft w:val="480"/>
          <w:marRight w:val="0"/>
          <w:marTop w:val="0"/>
          <w:marBottom w:val="0"/>
          <w:divBdr>
            <w:top w:val="none" w:sz="0" w:space="0" w:color="auto"/>
            <w:left w:val="none" w:sz="0" w:space="0" w:color="auto"/>
            <w:bottom w:val="none" w:sz="0" w:space="0" w:color="auto"/>
            <w:right w:val="none" w:sz="0" w:space="0" w:color="auto"/>
          </w:divBdr>
        </w:div>
        <w:div w:id="388304008">
          <w:marLeft w:val="480"/>
          <w:marRight w:val="0"/>
          <w:marTop w:val="0"/>
          <w:marBottom w:val="0"/>
          <w:divBdr>
            <w:top w:val="none" w:sz="0" w:space="0" w:color="auto"/>
            <w:left w:val="none" w:sz="0" w:space="0" w:color="auto"/>
            <w:bottom w:val="none" w:sz="0" w:space="0" w:color="auto"/>
            <w:right w:val="none" w:sz="0" w:space="0" w:color="auto"/>
          </w:divBdr>
        </w:div>
        <w:div w:id="1255162635">
          <w:marLeft w:val="480"/>
          <w:marRight w:val="0"/>
          <w:marTop w:val="0"/>
          <w:marBottom w:val="0"/>
          <w:divBdr>
            <w:top w:val="none" w:sz="0" w:space="0" w:color="auto"/>
            <w:left w:val="none" w:sz="0" w:space="0" w:color="auto"/>
            <w:bottom w:val="none" w:sz="0" w:space="0" w:color="auto"/>
            <w:right w:val="none" w:sz="0" w:space="0" w:color="auto"/>
          </w:divBdr>
        </w:div>
        <w:div w:id="130245662">
          <w:marLeft w:val="480"/>
          <w:marRight w:val="0"/>
          <w:marTop w:val="0"/>
          <w:marBottom w:val="0"/>
          <w:divBdr>
            <w:top w:val="none" w:sz="0" w:space="0" w:color="auto"/>
            <w:left w:val="none" w:sz="0" w:space="0" w:color="auto"/>
            <w:bottom w:val="none" w:sz="0" w:space="0" w:color="auto"/>
            <w:right w:val="none" w:sz="0" w:space="0" w:color="auto"/>
          </w:divBdr>
        </w:div>
        <w:div w:id="1878160823">
          <w:marLeft w:val="480"/>
          <w:marRight w:val="0"/>
          <w:marTop w:val="0"/>
          <w:marBottom w:val="0"/>
          <w:divBdr>
            <w:top w:val="none" w:sz="0" w:space="0" w:color="auto"/>
            <w:left w:val="none" w:sz="0" w:space="0" w:color="auto"/>
            <w:bottom w:val="none" w:sz="0" w:space="0" w:color="auto"/>
            <w:right w:val="none" w:sz="0" w:space="0" w:color="auto"/>
          </w:divBdr>
        </w:div>
        <w:div w:id="356200550">
          <w:marLeft w:val="480"/>
          <w:marRight w:val="0"/>
          <w:marTop w:val="0"/>
          <w:marBottom w:val="0"/>
          <w:divBdr>
            <w:top w:val="none" w:sz="0" w:space="0" w:color="auto"/>
            <w:left w:val="none" w:sz="0" w:space="0" w:color="auto"/>
            <w:bottom w:val="none" w:sz="0" w:space="0" w:color="auto"/>
            <w:right w:val="none" w:sz="0" w:space="0" w:color="auto"/>
          </w:divBdr>
        </w:div>
        <w:div w:id="1154570720">
          <w:marLeft w:val="480"/>
          <w:marRight w:val="0"/>
          <w:marTop w:val="0"/>
          <w:marBottom w:val="0"/>
          <w:divBdr>
            <w:top w:val="none" w:sz="0" w:space="0" w:color="auto"/>
            <w:left w:val="none" w:sz="0" w:space="0" w:color="auto"/>
            <w:bottom w:val="none" w:sz="0" w:space="0" w:color="auto"/>
            <w:right w:val="none" w:sz="0" w:space="0" w:color="auto"/>
          </w:divBdr>
        </w:div>
        <w:div w:id="167864414">
          <w:marLeft w:val="480"/>
          <w:marRight w:val="0"/>
          <w:marTop w:val="0"/>
          <w:marBottom w:val="0"/>
          <w:divBdr>
            <w:top w:val="none" w:sz="0" w:space="0" w:color="auto"/>
            <w:left w:val="none" w:sz="0" w:space="0" w:color="auto"/>
            <w:bottom w:val="none" w:sz="0" w:space="0" w:color="auto"/>
            <w:right w:val="none" w:sz="0" w:space="0" w:color="auto"/>
          </w:divBdr>
        </w:div>
        <w:div w:id="194316785">
          <w:marLeft w:val="480"/>
          <w:marRight w:val="0"/>
          <w:marTop w:val="0"/>
          <w:marBottom w:val="0"/>
          <w:divBdr>
            <w:top w:val="none" w:sz="0" w:space="0" w:color="auto"/>
            <w:left w:val="none" w:sz="0" w:space="0" w:color="auto"/>
            <w:bottom w:val="none" w:sz="0" w:space="0" w:color="auto"/>
            <w:right w:val="none" w:sz="0" w:space="0" w:color="auto"/>
          </w:divBdr>
        </w:div>
        <w:div w:id="2078163012">
          <w:marLeft w:val="480"/>
          <w:marRight w:val="0"/>
          <w:marTop w:val="0"/>
          <w:marBottom w:val="0"/>
          <w:divBdr>
            <w:top w:val="none" w:sz="0" w:space="0" w:color="auto"/>
            <w:left w:val="none" w:sz="0" w:space="0" w:color="auto"/>
            <w:bottom w:val="none" w:sz="0" w:space="0" w:color="auto"/>
            <w:right w:val="none" w:sz="0" w:space="0" w:color="auto"/>
          </w:divBdr>
        </w:div>
        <w:div w:id="2087066674">
          <w:marLeft w:val="480"/>
          <w:marRight w:val="0"/>
          <w:marTop w:val="0"/>
          <w:marBottom w:val="0"/>
          <w:divBdr>
            <w:top w:val="none" w:sz="0" w:space="0" w:color="auto"/>
            <w:left w:val="none" w:sz="0" w:space="0" w:color="auto"/>
            <w:bottom w:val="none" w:sz="0" w:space="0" w:color="auto"/>
            <w:right w:val="none" w:sz="0" w:space="0" w:color="auto"/>
          </w:divBdr>
        </w:div>
      </w:divsChild>
    </w:div>
    <w:div w:id="1172454729">
      <w:bodyDiv w:val="1"/>
      <w:marLeft w:val="0"/>
      <w:marRight w:val="0"/>
      <w:marTop w:val="0"/>
      <w:marBottom w:val="0"/>
      <w:divBdr>
        <w:top w:val="none" w:sz="0" w:space="0" w:color="auto"/>
        <w:left w:val="none" w:sz="0" w:space="0" w:color="auto"/>
        <w:bottom w:val="none" w:sz="0" w:space="0" w:color="auto"/>
        <w:right w:val="none" w:sz="0" w:space="0" w:color="auto"/>
      </w:divBdr>
    </w:div>
    <w:div w:id="1176580927">
      <w:bodyDiv w:val="1"/>
      <w:marLeft w:val="0"/>
      <w:marRight w:val="0"/>
      <w:marTop w:val="0"/>
      <w:marBottom w:val="0"/>
      <w:divBdr>
        <w:top w:val="none" w:sz="0" w:space="0" w:color="auto"/>
        <w:left w:val="none" w:sz="0" w:space="0" w:color="auto"/>
        <w:bottom w:val="none" w:sz="0" w:space="0" w:color="auto"/>
        <w:right w:val="none" w:sz="0" w:space="0" w:color="auto"/>
      </w:divBdr>
    </w:div>
    <w:div w:id="1178039200">
      <w:bodyDiv w:val="1"/>
      <w:marLeft w:val="0"/>
      <w:marRight w:val="0"/>
      <w:marTop w:val="0"/>
      <w:marBottom w:val="0"/>
      <w:divBdr>
        <w:top w:val="none" w:sz="0" w:space="0" w:color="auto"/>
        <w:left w:val="none" w:sz="0" w:space="0" w:color="auto"/>
        <w:bottom w:val="none" w:sz="0" w:space="0" w:color="auto"/>
        <w:right w:val="none" w:sz="0" w:space="0" w:color="auto"/>
      </w:divBdr>
      <w:divsChild>
        <w:div w:id="1661150029">
          <w:marLeft w:val="640"/>
          <w:marRight w:val="0"/>
          <w:marTop w:val="0"/>
          <w:marBottom w:val="0"/>
          <w:divBdr>
            <w:top w:val="none" w:sz="0" w:space="0" w:color="auto"/>
            <w:left w:val="none" w:sz="0" w:space="0" w:color="auto"/>
            <w:bottom w:val="none" w:sz="0" w:space="0" w:color="auto"/>
            <w:right w:val="none" w:sz="0" w:space="0" w:color="auto"/>
          </w:divBdr>
        </w:div>
        <w:div w:id="1603609542">
          <w:marLeft w:val="640"/>
          <w:marRight w:val="0"/>
          <w:marTop w:val="0"/>
          <w:marBottom w:val="0"/>
          <w:divBdr>
            <w:top w:val="none" w:sz="0" w:space="0" w:color="auto"/>
            <w:left w:val="none" w:sz="0" w:space="0" w:color="auto"/>
            <w:bottom w:val="none" w:sz="0" w:space="0" w:color="auto"/>
            <w:right w:val="none" w:sz="0" w:space="0" w:color="auto"/>
          </w:divBdr>
        </w:div>
        <w:div w:id="2032995196">
          <w:marLeft w:val="640"/>
          <w:marRight w:val="0"/>
          <w:marTop w:val="0"/>
          <w:marBottom w:val="0"/>
          <w:divBdr>
            <w:top w:val="none" w:sz="0" w:space="0" w:color="auto"/>
            <w:left w:val="none" w:sz="0" w:space="0" w:color="auto"/>
            <w:bottom w:val="none" w:sz="0" w:space="0" w:color="auto"/>
            <w:right w:val="none" w:sz="0" w:space="0" w:color="auto"/>
          </w:divBdr>
        </w:div>
        <w:div w:id="445084959">
          <w:marLeft w:val="640"/>
          <w:marRight w:val="0"/>
          <w:marTop w:val="0"/>
          <w:marBottom w:val="0"/>
          <w:divBdr>
            <w:top w:val="none" w:sz="0" w:space="0" w:color="auto"/>
            <w:left w:val="none" w:sz="0" w:space="0" w:color="auto"/>
            <w:bottom w:val="none" w:sz="0" w:space="0" w:color="auto"/>
            <w:right w:val="none" w:sz="0" w:space="0" w:color="auto"/>
          </w:divBdr>
        </w:div>
        <w:div w:id="1049648681">
          <w:marLeft w:val="640"/>
          <w:marRight w:val="0"/>
          <w:marTop w:val="0"/>
          <w:marBottom w:val="0"/>
          <w:divBdr>
            <w:top w:val="none" w:sz="0" w:space="0" w:color="auto"/>
            <w:left w:val="none" w:sz="0" w:space="0" w:color="auto"/>
            <w:bottom w:val="none" w:sz="0" w:space="0" w:color="auto"/>
            <w:right w:val="none" w:sz="0" w:space="0" w:color="auto"/>
          </w:divBdr>
        </w:div>
        <w:div w:id="1632052037">
          <w:marLeft w:val="640"/>
          <w:marRight w:val="0"/>
          <w:marTop w:val="0"/>
          <w:marBottom w:val="0"/>
          <w:divBdr>
            <w:top w:val="none" w:sz="0" w:space="0" w:color="auto"/>
            <w:left w:val="none" w:sz="0" w:space="0" w:color="auto"/>
            <w:bottom w:val="none" w:sz="0" w:space="0" w:color="auto"/>
            <w:right w:val="none" w:sz="0" w:space="0" w:color="auto"/>
          </w:divBdr>
        </w:div>
        <w:div w:id="386412763">
          <w:marLeft w:val="640"/>
          <w:marRight w:val="0"/>
          <w:marTop w:val="0"/>
          <w:marBottom w:val="0"/>
          <w:divBdr>
            <w:top w:val="none" w:sz="0" w:space="0" w:color="auto"/>
            <w:left w:val="none" w:sz="0" w:space="0" w:color="auto"/>
            <w:bottom w:val="none" w:sz="0" w:space="0" w:color="auto"/>
            <w:right w:val="none" w:sz="0" w:space="0" w:color="auto"/>
          </w:divBdr>
        </w:div>
        <w:div w:id="1225995164">
          <w:marLeft w:val="640"/>
          <w:marRight w:val="0"/>
          <w:marTop w:val="0"/>
          <w:marBottom w:val="0"/>
          <w:divBdr>
            <w:top w:val="none" w:sz="0" w:space="0" w:color="auto"/>
            <w:left w:val="none" w:sz="0" w:space="0" w:color="auto"/>
            <w:bottom w:val="none" w:sz="0" w:space="0" w:color="auto"/>
            <w:right w:val="none" w:sz="0" w:space="0" w:color="auto"/>
          </w:divBdr>
        </w:div>
        <w:div w:id="239676663">
          <w:marLeft w:val="640"/>
          <w:marRight w:val="0"/>
          <w:marTop w:val="0"/>
          <w:marBottom w:val="0"/>
          <w:divBdr>
            <w:top w:val="none" w:sz="0" w:space="0" w:color="auto"/>
            <w:left w:val="none" w:sz="0" w:space="0" w:color="auto"/>
            <w:bottom w:val="none" w:sz="0" w:space="0" w:color="auto"/>
            <w:right w:val="none" w:sz="0" w:space="0" w:color="auto"/>
          </w:divBdr>
        </w:div>
        <w:div w:id="146283894">
          <w:marLeft w:val="640"/>
          <w:marRight w:val="0"/>
          <w:marTop w:val="0"/>
          <w:marBottom w:val="0"/>
          <w:divBdr>
            <w:top w:val="none" w:sz="0" w:space="0" w:color="auto"/>
            <w:left w:val="none" w:sz="0" w:space="0" w:color="auto"/>
            <w:bottom w:val="none" w:sz="0" w:space="0" w:color="auto"/>
            <w:right w:val="none" w:sz="0" w:space="0" w:color="auto"/>
          </w:divBdr>
        </w:div>
        <w:div w:id="1004893187">
          <w:marLeft w:val="640"/>
          <w:marRight w:val="0"/>
          <w:marTop w:val="0"/>
          <w:marBottom w:val="0"/>
          <w:divBdr>
            <w:top w:val="none" w:sz="0" w:space="0" w:color="auto"/>
            <w:left w:val="none" w:sz="0" w:space="0" w:color="auto"/>
            <w:bottom w:val="none" w:sz="0" w:space="0" w:color="auto"/>
            <w:right w:val="none" w:sz="0" w:space="0" w:color="auto"/>
          </w:divBdr>
        </w:div>
        <w:div w:id="1092051010">
          <w:marLeft w:val="640"/>
          <w:marRight w:val="0"/>
          <w:marTop w:val="0"/>
          <w:marBottom w:val="0"/>
          <w:divBdr>
            <w:top w:val="none" w:sz="0" w:space="0" w:color="auto"/>
            <w:left w:val="none" w:sz="0" w:space="0" w:color="auto"/>
            <w:bottom w:val="none" w:sz="0" w:space="0" w:color="auto"/>
            <w:right w:val="none" w:sz="0" w:space="0" w:color="auto"/>
          </w:divBdr>
        </w:div>
        <w:div w:id="1871919713">
          <w:marLeft w:val="640"/>
          <w:marRight w:val="0"/>
          <w:marTop w:val="0"/>
          <w:marBottom w:val="0"/>
          <w:divBdr>
            <w:top w:val="none" w:sz="0" w:space="0" w:color="auto"/>
            <w:left w:val="none" w:sz="0" w:space="0" w:color="auto"/>
            <w:bottom w:val="none" w:sz="0" w:space="0" w:color="auto"/>
            <w:right w:val="none" w:sz="0" w:space="0" w:color="auto"/>
          </w:divBdr>
        </w:div>
        <w:div w:id="1117141658">
          <w:marLeft w:val="640"/>
          <w:marRight w:val="0"/>
          <w:marTop w:val="0"/>
          <w:marBottom w:val="0"/>
          <w:divBdr>
            <w:top w:val="none" w:sz="0" w:space="0" w:color="auto"/>
            <w:left w:val="none" w:sz="0" w:space="0" w:color="auto"/>
            <w:bottom w:val="none" w:sz="0" w:space="0" w:color="auto"/>
            <w:right w:val="none" w:sz="0" w:space="0" w:color="auto"/>
          </w:divBdr>
        </w:div>
        <w:div w:id="1085497868">
          <w:marLeft w:val="640"/>
          <w:marRight w:val="0"/>
          <w:marTop w:val="0"/>
          <w:marBottom w:val="0"/>
          <w:divBdr>
            <w:top w:val="none" w:sz="0" w:space="0" w:color="auto"/>
            <w:left w:val="none" w:sz="0" w:space="0" w:color="auto"/>
            <w:bottom w:val="none" w:sz="0" w:space="0" w:color="auto"/>
            <w:right w:val="none" w:sz="0" w:space="0" w:color="auto"/>
          </w:divBdr>
        </w:div>
        <w:div w:id="2139177024">
          <w:marLeft w:val="640"/>
          <w:marRight w:val="0"/>
          <w:marTop w:val="0"/>
          <w:marBottom w:val="0"/>
          <w:divBdr>
            <w:top w:val="none" w:sz="0" w:space="0" w:color="auto"/>
            <w:left w:val="none" w:sz="0" w:space="0" w:color="auto"/>
            <w:bottom w:val="none" w:sz="0" w:space="0" w:color="auto"/>
            <w:right w:val="none" w:sz="0" w:space="0" w:color="auto"/>
          </w:divBdr>
        </w:div>
        <w:div w:id="1987661991">
          <w:marLeft w:val="640"/>
          <w:marRight w:val="0"/>
          <w:marTop w:val="0"/>
          <w:marBottom w:val="0"/>
          <w:divBdr>
            <w:top w:val="none" w:sz="0" w:space="0" w:color="auto"/>
            <w:left w:val="none" w:sz="0" w:space="0" w:color="auto"/>
            <w:bottom w:val="none" w:sz="0" w:space="0" w:color="auto"/>
            <w:right w:val="none" w:sz="0" w:space="0" w:color="auto"/>
          </w:divBdr>
        </w:div>
        <w:div w:id="728840573">
          <w:marLeft w:val="640"/>
          <w:marRight w:val="0"/>
          <w:marTop w:val="0"/>
          <w:marBottom w:val="0"/>
          <w:divBdr>
            <w:top w:val="none" w:sz="0" w:space="0" w:color="auto"/>
            <w:left w:val="none" w:sz="0" w:space="0" w:color="auto"/>
            <w:bottom w:val="none" w:sz="0" w:space="0" w:color="auto"/>
            <w:right w:val="none" w:sz="0" w:space="0" w:color="auto"/>
          </w:divBdr>
        </w:div>
        <w:div w:id="224462728">
          <w:marLeft w:val="640"/>
          <w:marRight w:val="0"/>
          <w:marTop w:val="0"/>
          <w:marBottom w:val="0"/>
          <w:divBdr>
            <w:top w:val="none" w:sz="0" w:space="0" w:color="auto"/>
            <w:left w:val="none" w:sz="0" w:space="0" w:color="auto"/>
            <w:bottom w:val="none" w:sz="0" w:space="0" w:color="auto"/>
            <w:right w:val="none" w:sz="0" w:space="0" w:color="auto"/>
          </w:divBdr>
        </w:div>
        <w:div w:id="1949892861">
          <w:marLeft w:val="640"/>
          <w:marRight w:val="0"/>
          <w:marTop w:val="0"/>
          <w:marBottom w:val="0"/>
          <w:divBdr>
            <w:top w:val="none" w:sz="0" w:space="0" w:color="auto"/>
            <w:left w:val="none" w:sz="0" w:space="0" w:color="auto"/>
            <w:bottom w:val="none" w:sz="0" w:space="0" w:color="auto"/>
            <w:right w:val="none" w:sz="0" w:space="0" w:color="auto"/>
          </w:divBdr>
        </w:div>
        <w:div w:id="37512842">
          <w:marLeft w:val="640"/>
          <w:marRight w:val="0"/>
          <w:marTop w:val="0"/>
          <w:marBottom w:val="0"/>
          <w:divBdr>
            <w:top w:val="none" w:sz="0" w:space="0" w:color="auto"/>
            <w:left w:val="none" w:sz="0" w:space="0" w:color="auto"/>
            <w:bottom w:val="none" w:sz="0" w:space="0" w:color="auto"/>
            <w:right w:val="none" w:sz="0" w:space="0" w:color="auto"/>
          </w:divBdr>
        </w:div>
        <w:div w:id="1444420495">
          <w:marLeft w:val="640"/>
          <w:marRight w:val="0"/>
          <w:marTop w:val="0"/>
          <w:marBottom w:val="0"/>
          <w:divBdr>
            <w:top w:val="none" w:sz="0" w:space="0" w:color="auto"/>
            <w:left w:val="none" w:sz="0" w:space="0" w:color="auto"/>
            <w:bottom w:val="none" w:sz="0" w:space="0" w:color="auto"/>
            <w:right w:val="none" w:sz="0" w:space="0" w:color="auto"/>
          </w:divBdr>
        </w:div>
        <w:div w:id="1320768454">
          <w:marLeft w:val="640"/>
          <w:marRight w:val="0"/>
          <w:marTop w:val="0"/>
          <w:marBottom w:val="0"/>
          <w:divBdr>
            <w:top w:val="none" w:sz="0" w:space="0" w:color="auto"/>
            <w:left w:val="none" w:sz="0" w:space="0" w:color="auto"/>
            <w:bottom w:val="none" w:sz="0" w:space="0" w:color="auto"/>
            <w:right w:val="none" w:sz="0" w:space="0" w:color="auto"/>
          </w:divBdr>
        </w:div>
        <w:div w:id="2076049675">
          <w:marLeft w:val="640"/>
          <w:marRight w:val="0"/>
          <w:marTop w:val="0"/>
          <w:marBottom w:val="0"/>
          <w:divBdr>
            <w:top w:val="none" w:sz="0" w:space="0" w:color="auto"/>
            <w:left w:val="none" w:sz="0" w:space="0" w:color="auto"/>
            <w:bottom w:val="none" w:sz="0" w:space="0" w:color="auto"/>
            <w:right w:val="none" w:sz="0" w:space="0" w:color="auto"/>
          </w:divBdr>
        </w:div>
        <w:div w:id="33241381">
          <w:marLeft w:val="640"/>
          <w:marRight w:val="0"/>
          <w:marTop w:val="0"/>
          <w:marBottom w:val="0"/>
          <w:divBdr>
            <w:top w:val="none" w:sz="0" w:space="0" w:color="auto"/>
            <w:left w:val="none" w:sz="0" w:space="0" w:color="auto"/>
            <w:bottom w:val="none" w:sz="0" w:space="0" w:color="auto"/>
            <w:right w:val="none" w:sz="0" w:space="0" w:color="auto"/>
          </w:divBdr>
        </w:div>
        <w:div w:id="1550142701">
          <w:marLeft w:val="640"/>
          <w:marRight w:val="0"/>
          <w:marTop w:val="0"/>
          <w:marBottom w:val="0"/>
          <w:divBdr>
            <w:top w:val="none" w:sz="0" w:space="0" w:color="auto"/>
            <w:left w:val="none" w:sz="0" w:space="0" w:color="auto"/>
            <w:bottom w:val="none" w:sz="0" w:space="0" w:color="auto"/>
            <w:right w:val="none" w:sz="0" w:space="0" w:color="auto"/>
          </w:divBdr>
        </w:div>
        <w:div w:id="1023088398">
          <w:marLeft w:val="640"/>
          <w:marRight w:val="0"/>
          <w:marTop w:val="0"/>
          <w:marBottom w:val="0"/>
          <w:divBdr>
            <w:top w:val="none" w:sz="0" w:space="0" w:color="auto"/>
            <w:left w:val="none" w:sz="0" w:space="0" w:color="auto"/>
            <w:bottom w:val="none" w:sz="0" w:space="0" w:color="auto"/>
            <w:right w:val="none" w:sz="0" w:space="0" w:color="auto"/>
          </w:divBdr>
        </w:div>
        <w:div w:id="189149695">
          <w:marLeft w:val="640"/>
          <w:marRight w:val="0"/>
          <w:marTop w:val="0"/>
          <w:marBottom w:val="0"/>
          <w:divBdr>
            <w:top w:val="none" w:sz="0" w:space="0" w:color="auto"/>
            <w:left w:val="none" w:sz="0" w:space="0" w:color="auto"/>
            <w:bottom w:val="none" w:sz="0" w:space="0" w:color="auto"/>
            <w:right w:val="none" w:sz="0" w:space="0" w:color="auto"/>
          </w:divBdr>
        </w:div>
        <w:div w:id="388917732">
          <w:marLeft w:val="640"/>
          <w:marRight w:val="0"/>
          <w:marTop w:val="0"/>
          <w:marBottom w:val="0"/>
          <w:divBdr>
            <w:top w:val="none" w:sz="0" w:space="0" w:color="auto"/>
            <w:left w:val="none" w:sz="0" w:space="0" w:color="auto"/>
            <w:bottom w:val="none" w:sz="0" w:space="0" w:color="auto"/>
            <w:right w:val="none" w:sz="0" w:space="0" w:color="auto"/>
          </w:divBdr>
        </w:div>
        <w:div w:id="2063479147">
          <w:marLeft w:val="640"/>
          <w:marRight w:val="0"/>
          <w:marTop w:val="0"/>
          <w:marBottom w:val="0"/>
          <w:divBdr>
            <w:top w:val="none" w:sz="0" w:space="0" w:color="auto"/>
            <w:left w:val="none" w:sz="0" w:space="0" w:color="auto"/>
            <w:bottom w:val="none" w:sz="0" w:space="0" w:color="auto"/>
            <w:right w:val="none" w:sz="0" w:space="0" w:color="auto"/>
          </w:divBdr>
        </w:div>
        <w:div w:id="1517033761">
          <w:marLeft w:val="640"/>
          <w:marRight w:val="0"/>
          <w:marTop w:val="0"/>
          <w:marBottom w:val="0"/>
          <w:divBdr>
            <w:top w:val="none" w:sz="0" w:space="0" w:color="auto"/>
            <w:left w:val="none" w:sz="0" w:space="0" w:color="auto"/>
            <w:bottom w:val="none" w:sz="0" w:space="0" w:color="auto"/>
            <w:right w:val="none" w:sz="0" w:space="0" w:color="auto"/>
          </w:divBdr>
        </w:div>
        <w:div w:id="280307782">
          <w:marLeft w:val="640"/>
          <w:marRight w:val="0"/>
          <w:marTop w:val="0"/>
          <w:marBottom w:val="0"/>
          <w:divBdr>
            <w:top w:val="none" w:sz="0" w:space="0" w:color="auto"/>
            <w:left w:val="none" w:sz="0" w:space="0" w:color="auto"/>
            <w:bottom w:val="none" w:sz="0" w:space="0" w:color="auto"/>
            <w:right w:val="none" w:sz="0" w:space="0" w:color="auto"/>
          </w:divBdr>
        </w:div>
        <w:div w:id="402221928">
          <w:marLeft w:val="640"/>
          <w:marRight w:val="0"/>
          <w:marTop w:val="0"/>
          <w:marBottom w:val="0"/>
          <w:divBdr>
            <w:top w:val="none" w:sz="0" w:space="0" w:color="auto"/>
            <w:left w:val="none" w:sz="0" w:space="0" w:color="auto"/>
            <w:bottom w:val="none" w:sz="0" w:space="0" w:color="auto"/>
            <w:right w:val="none" w:sz="0" w:space="0" w:color="auto"/>
          </w:divBdr>
        </w:div>
        <w:div w:id="375391048">
          <w:marLeft w:val="640"/>
          <w:marRight w:val="0"/>
          <w:marTop w:val="0"/>
          <w:marBottom w:val="0"/>
          <w:divBdr>
            <w:top w:val="none" w:sz="0" w:space="0" w:color="auto"/>
            <w:left w:val="none" w:sz="0" w:space="0" w:color="auto"/>
            <w:bottom w:val="none" w:sz="0" w:space="0" w:color="auto"/>
            <w:right w:val="none" w:sz="0" w:space="0" w:color="auto"/>
          </w:divBdr>
        </w:div>
        <w:div w:id="2077362324">
          <w:marLeft w:val="640"/>
          <w:marRight w:val="0"/>
          <w:marTop w:val="0"/>
          <w:marBottom w:val="0"/>
          <w:divBdr>
            <w:top w:val="none" w:sz="0" w:space="0" w:color="auto"/>
            <w:left w:val="none" w:sz="0" w:space="0" w:color="auto"/>
            <w:bottom w:val="none" w:sz="0" w:space="0" w:color="auto"/>
            <w:right w:val="none" w:sz="0" w:space="0" w:color="auto"/>
          </w:divBdr>
        </w:div>
        <w:div w:id="305016463">
          <w:marLeft w:val="640"/>
          <w:marRight w:val="0"/>
          <w:marTop w:val="0"/>
          <w:marBottom w:val="0"/>
          <w:divBdr>
            <w:top w:val="none" w:sz="0" w:space="0" w:color="auto"/>
            <w:left w:val="none" w:sz="0" w:space="0" w:color="auto"/>
            <w:bottom w:val="none" w:sz="0" w:space="0" w:color="auto"/>
            <w:right w:val="none" w:sz="0" w:space="0" w:color="auto"/>
          </w:divBdr>
        </w:div>
        <w:div w:id="1178276311">
          <w:marLeft w:val="640"/>
          <w:marRight w:val="0"/>
          <w:marTop w:val="0"/>
          <w:marBottom w:val="0"/>
          <w:divBdr>
            <w:top w:val="none" w:sz="0" w:space="0" w:color="auto"/>
            <w:left w:val="none" w:sz="0" w:space="0" w:color="auto"/>
            <w:bottom w:val="none" w:sz="0" w:space="0" w:color="auto"/>
            <w:right w:val="none" w:sz="0" w:space="0" w:color="auto"/>
          </w:divBdr>
        </w:div>
        <w:div w:id="1876574309">
          <w:marLeft w:val="640"/>
          <w:marRight w:val="0"/>
          <w:marTop w:val="0"/>
          <w:marBottom w:val="0"/>
          <w:divBdr>
            <w:top w:val="none" w:sz="0" w:space="0" w:color="auto"/>
            <w:left w:val="none" w:sz="0" w:space="0" w:color="auto"/>
            <w:bottom w:val="none" w:sz="0" w:space="0" w:color="auto"/>
            <w:right w:val="none" w:sz="0" w:space="0" w:color="auto"/>
          </w:divBdr>
        </w:div>
        <w:div w:id="2049061990">
          <w:marLeft w:val="640"/>
          <w:marRight w:val="0"/>
          <w:marTop w:val="0"/>
          <w:marBottom w:val="0"/>
          <w:divBdr>
            <w:top w:val="none" w:sz="0" w:space="0" w:color="auto"/>
            <w:left w:val="none" w:sz="0" w:space="0" w:color="auto"/>
            <w:bottom w:val="none" w:sz="0" w:space="0" w:color="auto"/>
            <w:right w:val="none" w:sz="0" w:space="0" w:color="auto"/>
          </w:divBdr>
        </w:div>
        <w:div w:id="1092698408">
          <w:marLeft w:val="640"/>
          <w:marRight w:val="0"/>
          <w:marTop w:val="0"/>
          <w:marBottom w:val="0"/>
          <w:divBdr>
            <w:top w:val="none" w:sz="0" w:space="0" w:color="auto"/>
            <w:left w:val="none" w:sz="0" w:space="0" w:color="auto"/>
            <w:bottom w:val="none" w:sz="0" w:space="0" w:color="auto"/>
            <w:right w:val="none" w:sz="0" w:space="0" w:color="auto"/>
          </w:divBdr>
        </w:div>
        <w:div w:id="1044646258">
          <w:marLeft w:val="640"/>
          <w:marRight w:val="0"/>
          <w:marTop w:val="0"/>
          <w:marBottom w:val="0"/>
          <w:divBdr>
            <w:top w:val="none" w:sz="0" w:space="0" w:color="auto"/>
            <w:left w:val="none" w:sz="0" w:space="0" w:color="auto"/>
            <w:bottom w:val="none" w:sz="0" w:space="0" w:color="auto"/>
            <w:right w:val="none" w:sz="0" w:space="0" w:color="auto"/>
          </w:divBdr>
        </w:div>
        <w:div w:id="1857696956">
          <w:marLeft w:val="640"/>
          <w:marRight w:val="0"/>
          <w:marTop w:val="0"/>
          <w:marBottom w:val="0"/>
          <w:divBdr>
            <w:top w:val="none" w:sz="0" w:space="0" w:color="auto"/>
            <w:left w:val="none" w:sz="0" w:space="0" w:color="auto"/>
            <w:bottom w:val="none" w:sz="0" w:space="0" w:color="auto"/>
            <w:right w:val="none" w:sz="0" w:space="0" w:color="auto"/>
          </w:divBdr>
        </w:div>
        <w:div w:id="978416233">
          <w:marLeft w:val="640"/>
          <w:marRight w:val="0"/>
          <w:marTop w:val="0"/>
          <w:marBottom w:val="0"/>
          <w:divBdr>
            <w:top w:val="none" w:sz="0" w:space="0" w:color="auto"/>
            <w:left w:val="none" w:sz="0" w:space="0" w:color="auto"/>
            <w:bottom w:val="none" w:sz="0" w:space="0" w:color="auto"/>
            <w:right w:val="none" w:sz="0" w:space="0" w:color="auto"/>
          </w:divBdr>
        </w:div>
        <w:div w:id="1140153973">
          <w:marLeft w:val="640"/>
          <w:marRight w:val="0"/>
          <w:marTop w:val="0"/>
          <w:marBottom w:val="0"/>
          <w:divBdr>
            <w:top w:val="none" w:sz="0" w:space="0" w:color="auto"/>
            <w:left w:val="none" w:sz="0" w:space="0" w:color="auto"/>
            <w:bottom w:val="none" w:sz="0" w:space="0" w:color="auto"/>
            <w:right w:val="none" w:sz="0" w:space="0" w:color="auto"/>
          </w:divBdr>
        </w:div>
        <w:div w:id="1672759548">
          <w:marLeft w:val="640"/>
          <w:marRight w:val="0"/>
          <w:marTop w:val="0"/>
          <w:marBottom w:val="0"/>
          <w:divBdr>
            <w:top w:val="none" w:sz="0" w:space="0" w:color="auto"/>
            <w:left w:val="none" w:sz="0" w:space="0" w:color="auto"/>
            <w:bottom w:val="none" w:sz="0" w:space="0" w:color="auto"/>
            <w:right w:val="none" w:sz="0" w:space="0" w:color="auto"/>
          </w:divBdr>
        </w:div>
        <w:div w:id="50426872">
          <w:marLeft w:val="640"/>
          <w:marRight w:val="0"/>
          <w:marTop w:val="0"/>
          <w:marBottom w:val="0"/>
          <w:divBdr>
            <w:top w:val="none" w:sz="0" w:space="0" w:color="auto"/>
            <w:left w:val="none" w:sz="0" w:space="0" w:color="auto"/>
            <w:bottom w:val="none" w:sz="0" w:space="0" w:color="auto"/>
            <w:right w:val="none" w:sz="0" w:space="0" w:color="auto"/>
          </w:divBdr>
        </w:div>
        <w:div w:id="148326457">
          <w:marLeft w:val="640"/>
          <w:marRight w:val="0"/>
          <w:marTop w:val="0"/>
          <w:marBottom w:val="0"/>
          <w:divBdr>
            <w:top w:val="none" w:sz="0" w:space="0" w:color="auto"/>
            <w:left w:val="none" w:sz="0" w:space="0" w:color="auto"/>
            <w:bottom w:val="none" w:sz="0" w:space="0" w:color="auto"/>
            <w:right w:val="none" w:sz="0" w:space="0" w:color="auto"/>
          </w:divBdr>
        </w:div>
        <w:div w:id="1100025305">
          <w:marLeft w:val="640"/>
          <w:marRight w:val="0"/>
          <w:marTop w:val="0"/>
          <w:marBottom w:val="0"/>
          <w:divBdr>
            <w:top w:val="none" w:sz="0" w:space="0" w:color="auto"/>
            <w:left w:val="none" w:sz="0" w:space="0" w:color="auto"/>
            <w:bottom w:val="none" w:sz="0" w:space="0" w:color="auto"/>
            <w:right w:val="none" w:sz="0" w:space="0" w:color="auto"/>
          </w:divBdr>
        </w:div>
        <w:div w:id="1394039865">
          <w:marLeft w:val="640"/>
          <w:marRight w:val="0"/>
          <w:marTop w:val="0"/>
          <w:marBottom w:val="0"/>
          <w:divBdr>
            <w:top w:val="none" w:sz="0" w:space="0" w:color="auto"/>
            <w:left w:val="none" w:sz="0" w:space="0" w:color="auto"/>
            <w:bottom w:val="none" w:sz="0" w:space="0" w:color="auto"/>
            <w:right w:val="none" w:sz="0" w:space="0" w:color="auto"/>
          </w:divBdr>
        </w:div>
        <w:div w:id="199823468">
          <w:marLeft w:val="640"/>
          <w:marRight w:val="0"/>
          <w:marTop w:val="0"/>
          <w:marBottom w:val="0"/>
          <w:divBdr>
            <w:top w:val="none" w:sz="0" w:space="0" w:color="auto"/>
            <w:left w:val="none" w:sz="0" w:space="0" w:color="auto"/>
            <w:bottom w:val="none" w:sz="0" w:space="0" w:color="auto"/>
            <w:right w:val="none" w:sz="0" w:space="0" w:color="auto"/>
          </w:divBdr>
        </w:div>
        <w:div w:id="457258571">
          <w:marLeft w:val="640"/>
          <w:marRight w:val="0"/>
          <w:marTop w:val="0"/>
          <w:marBottom w:val="0"/>
          <w:divBdr>
            <w:top w:val="none" w:sz="0" w:space="0" w:color="auto"/>
            <w:left w:val="none" w:sz="0" w:space="0" w:color="auto"/>
            <w:bottom w:val="none" w:sz="0" w:space="0" w:color="auto"/>
            <w:right w:val="none" w:sz="0" w:space="0" w:color="auto"/>
          </w:divBdr>
        </w:div>
        <w:div w:id="1844929364">
          <w:marLeft w:val="640"/>
          <w:marRight w:val="0"/>
          <w:marTop w:val="0"/>
          <w:marBottom w:val="0"/>
          <w:divBdr>
            <w:top w:val="none" w:sz="0" w:space="0" w:color="auto"/>
            <w:left w:val="none" w:sz="0" w:space="0" w:color="auto"/>
            <w:bottom w:val="none" w:sz="0" w:space="0" w:color="auto"/>
            <w:right w:val="none" w:sz="0" w:space="0" w:color="auto"/>
          </w:divBdr>
        </w:div>
        <w:div w:id="569072037">
          <w:marLeft w:val="640"/>
          <w:marRight w:val="0"/>
          <w:marTop w:val="0"/>
          <w:marBottom w:val="0"/>
          <w:divBdr>
            <w:top w:val="none" w:sz="0" w:space="0" w:color="auto"/>
            <w:left w:val="none" w:sz="0" w:space="0" w:color="auto"/>
            <w:bottom w:val="none" w:sz="0" w:space="0" w:color="auto"/>
            <w:right w:val="none" w:sz="0" w:space="0" w:color="auto"/>
          </w:divBdr>
        </w:div>
        <w:div w:id="734738457">
          <w:marLeft w:val="640"/>
          <w:marRight w:val="0"/>
          <w:marTop w:val="0"/>
          <w:marBottom w:val="0"/>
          <w:divBdr>
            <w:top w:val="none" w:sz="0" w:space="0" w:color="auto"/>
            <w:left w:val="none" w:sz="0" w:space="0" w:color="auto"/>
            <w:bottom w:val="none" w:sz="0" w:space="0" w:color="auto"/>
            <w:right w:val="none" w:sz="0" w:space="0" w:color="auto"/>
          </w:divBdr>
        </w:div>
        <w:div w:id="909074833">
          <w:marLeft w:val="640"/>
          <w:marRight w:val="0"/>
          <w:marTop w:val="0"/>
          <w:marBottom w:val="0"/>
          <w:divBdr>
            <w:top w:val="none" w:sz="0" w:space="0" w:color="auto"/>
            <w:left w:val="none" w:sz="0" w:space="0" w:color="auto"/>
            <w:bottom w:val="none" w:sz="0" w:space="0" w:color="auto"/>
            <w:right w:val="none" w:sz="0" w:space="0" w:color="auto"/>
          </w:divBdr>
        </w:div>
        <w:div w:id="430708503">
          <w:marLeft w:val="640"/>
          <w:marRight w:val="0"/>
          <w:marTop w:val="0"/>
          <w:marBottom w:val="0"/>
          <w:divBdr>
            <w:top w:val="none" w:sz="0" w:space="0" w:color="auto"/>
            <w:left w:val="none" w:sz="0" w:space="0" w:color="auto"/>
            <w:bottom w:val="none" w:sz="0" w:space="0" w:color="auto"/>
            <w:right w:val="none" w:sz="0" w:space="0" w:color="auto"/>
          </w:divBdr>
        </w:div>
        <w:div w:id="1641231272">
          <w:marLeft w:val="640"/>
          <w:marRight w:val="0"/>
          <w:marTop w:val="0"/>
          <w:marBottom w:val="0"/>
          <w:divBdr>
            <w:top w:val="none" w:sz="0" w:space="0" w:color="auto"/>
            <w:left w:val="none" w:sz="0" w:space="0" w:color="auto"/>
            <w:bottom w:val="none" w:sz="0" w:space="0" w:color="auto"/>
            <w:right w:val="none" w:sz="0" w:space="0" w:color="auto"/>
          </w:divBdr>
        </w:div>
        <w:div w:id="955214920">
          <w:marLeft w:val="640"/>
          <w:marRight w:val="0"/>
          <w:marTop w:val="0"/>
          <w:marBottom w:val="0"/>
          <w:divBdr>
            <w:top w:val="none" w:sz="0" w:space="0" w:color="auto"/>
            <w:left w:val="none" w:sz="0" w:space="0" w:color="auto"/>
            <w:bottom w:val="none" w:sz="0" w:space="0" w:color="auto"/>
            <w:right w:val="none" w:sz="0" w:space="0" w:color="auto"/>
          </w:divBdr>
        </w:div>
        <w:div w:id="678317493">
          <w:marLeft w:val="640"/>
          <w:marRight w:val="0"/>
          <w:marTop w:val="0"/>
          <w:marBottom w:val="0"/>
          <w:divBdr>
            <w:top w:val="none" w:sz="0" w:space="0" w:color="auto"/>
            <w:left w:val="none" w:sz="0" w:space="0" w:color="auto"/>
            <w:bottom w:val="none" w:sz="0" w:space="0" w:color="auto"/>
            <w:right w:val="none" w:sz="0" w:space="0" w:color="auto"/>
          </w:divBdr>
        </w:div>
        <w:div w:id="802843685">
          <w:marLeft w:val="640"/>
          <w:marRight w:val="0"/>
          <w:marTop w:val="0"/>
          <w:marBottom w:val="0"/>
          <w:divBdr>
            <w:top w:val="none" w:sz="0" w:space="0" w:color="auto"/>
            <w:left w:val="none" w:sz="0" w:space="0" w:color="auto"/>
            <w:bottom w:val="none" w:sz="0" w:space="0" w:color="auto"/>
            <w:right w:val="none" w:sz="0" w:space="0" w:color="auto"/>
          </w:divBdr>
        </w:div>
        <w:div w:id="1874270700">
          <w:marLeft w:val="640"/>
          <w:marRight w:val="0"/>
          <w:marTop w:val="0"/>
          <w:marBottom w:val="0"/>
          <w:divBdr>
            <w:top w:val="none" w:sz="0" w:space="0" w:color="auto"/>
            <w:left w:val="none" w:sz="0" w:space="0" w:color="auto"/>
            <w:bottom w:val="none" w:sz="0" w:space="0" w:color="auto"/>
            <w:right w:val="none" w:sz="0" w:space="0" w:color="auto"/>
          </w:divBdr>
        </w:div>
        <w:div w:id="161941303">
          <w:marLeft w:val="640"/>
          <w:marRight w:val="0"/>
          <w:marTop w:val="0"/>
          <w:marBottom w:val="0"/>
          <w:divBdr>
            <w:top w:val="none" w:sz="0" w:space="0" w:color="auto"/>
            <w:left w:val="none" w:sz="0" w:space="0" w:color="auto"/>
            <w:bottom w:val="none" w:sz="0" w:space="0" w:color="auto"/>
            <w:right w:val="none" w:sz="0" w:space="0" w:color="auto"/>
          </w:divBdr>
        </w:div>
        <w:div w:id="1198081900">
          <w:marLeft w:val="640"/>
          <w:marRight w:val="0"/>
          <w:marTop w:val="0"/>
          <w:marBottom w:val="0"/>
          <w:divBdr>
            <w:top w:val="none" w:sz="0" w:space="0" w:color="auto"/>
            <w:left w:val="none" w:sz="0" w:space="0" w:color="auto"/>
            <w:bottom w:val="none" w:sz="0" w:space="0" w:color="auto"/>
            <w:right w:val="none" w:sz="0" w:space="0" w:color="auto"/>
          </w:divBdr>
        </w:div>
        <w:div w:id="392899401">
          <w:marLeft w:val="640"/>
          <w:marRight w:val="0"/>
          <w:marTop w:val="0"/>
          <w:marBottom w:val="0"/>
          <w:divBdr>
            <w:top w:val="none" w:sz="0" w:space="0" w:color="auto"/>
            <w:left w:val="none" w:sz="0" w:space="0" w:color="auto"/>
            <w:bottom w:val="none" w:sz="0" w:space="0" w:color="auto"/>
            <w:right w:val="none" w:sz="0" w:space="0" w:color="auto"/>
          </w:divBdr>
        </w:div>
        <w:div w:id="536241431">
          <w:marLeft w:val="640"/>
          <w:marRight w:val="0"/>
          <w:marTop w:val="0"/>
          <w:marBottom w:val="0"/>
          <w:divBdr>
            <w:top w:val="none" w:sz="0" w:space="0" w:color="auto"/>
            <w:left w:val="none" w:sz="0" w:space="0" w:color="auto"/>
            <w:bottom w:val="none" w:sz="0" w:space="0" w:color="auto"/>
            <w:right w:val="none" w:sz="0" w:space="0" w:color="auto"/>
          </w:divBdr>
        </w:div>
        <w:div w:id="912664009">
          <w:marLeft w:val="640"/>
          <w:marRight w:val="0"/>
          <w:marTop w:val="0"/>
          <w:marBottom w:val="0"/>
          <w:divBdr>
            <w:top w:val="none" w:sz="0" w:space="0" w:color="auto"/>
            <w:left w:val="none" w:sz="0" w:space="0" w:color="auto"/>
            <w:bottom w:val="none" w:sz="0" w:space="0" w:color="auto"/>
            <w:right w:val="none" w:sz="0" w:space="0" w:color="auto"/>
          </w:divBdr>
        </w:div>
        <w:div w:id="270892665">
          <w:marLeft w:val="640"/>
          <w:marRight w:val="0"/>
          <w:marTop w:val="0"/>
          <w:marBottom w:val="0"/>
          <w:divBdr>
            <w:top w:val="none" w:sz="0" w:space="0" w:color="auto"/>
            <w:left w:val="none" w:sz="0" w:space="0" w:color="auto"/>
            <w:bottom w:val="none" w:sz="0" w:space="0" w:color="auto"/>
            <w:right w:val="none" w:sz="0" w:space="0" w:color="auto"/>
          </w:divBdr>
        </w:div>
        <w:div w:id="236786770">
          <w:marLeft w:val="640"/>
          <w:marRight w:val="0"/>
          <w:marTop w:val="0"/>
          <w:marBottom w:val="0"/>
          <w:divBdr>
            <w:top w:val="none" w:sz="0" w:space="0" w:color="auto"/>
            <w:left w:val="none" w:sz="0" w:space="0" w:color="auto"/>
            <w:bottom w:val="none" w:sz="0" w:space="0" w:color="auto"/>
            <w:right w:val="none" w:sz="0" w:space="0" w:color="auto"/>
          </w:divBdr>
        </w:div>
        <w:div w:id="444227062">
          <w:marLeft w:val="640"/>
          <w:marRight w:val="0"/>
          <w:marTop w:val="0"/>
          <w:marBottom w:val="0"/>
          <w:divBdr>
            <w:top w:val="none" w:sz="0" w:space="0" w:color="auto"/>
            <w:left w:val="none" w:sz="0" w:space="0" w:color="auto"/>
            <w:bottom w:val="none" w:sz="0" w:space="0" w:color="auto"/>
            <w:right w:val="none" w:sz="0" w:space="0" w:color="auto"/>
          </w:divBdr>
        </w:div>
        <w:div w:id="1313831513">
          <w:marLeft w:val="640"/>
          <w:marRight w:val="0"/>
          <w:marTop w:val="0"/>
          <w:marBottom w:val="0"/>
          <w:divBdr>
            <w:top w:val="none" w:sz="0" w:space="0" w:color="auto"/>
            <w:left w:val="none" w:sz="0" w:space="0" w:color="auto"/>
            <w:bottom w:val="none" w:sz="0" w:space="0" w:color="auto"/>
            <w:right w:val="none" w:sz="0" w:space="0" w:color="auto"/>
          </w:divBdr>
        </w:div>
        <w:div w:id="1726878868">
          <w:marLeft w:val="640"/>
          <w:marRight w:val="0"/>
          <w:marTop w:val="0"/>
          <w:marBottom w:val="0"/>
          <w:divBdr>
            <w:top w:val="none" w:sz="0" w:space="0" w:color="auto"/>
            <w:left w:val="none" w:sz="0" w:space="0" w:color="auto"/>
            <w:bottom w:val="none" w:sz="0" w:space="0" w:color="auto"/>
            <w:right w:val="none" w:sz="0" w:space="0" w:color="auto"/>
          </w:divBdr>
        </w:div>
        <w:div w:id="1882202811">
          <w:marLeft w:val="640"/>
          <w:marRight w:val="0"/>
          <w:marTop w:val="0"/>
          <w:marBottom w:val="0"/>
          <w:divBdr>
            <w:top w:val="none" w:sz="0" w:space="0" w:color="auto"/>
            <w:left w:val="none" w:sz="0" w:space="0" w:color="auto"/>
            <w:bottom w:val="none" w:sz="0" w:space="0" w:color="auto"/>
            <w:right w:val="none" w:sz="0" w:space="0" w:color="auto"/>
          </w:divBdr>
        </w:div>
        <w:div w:id="1636638756">
          <w:marLeft w:val="640"/>
          <w:marRight w:val="0"/>
          <w:marTop w:val="0"/>
          <w:marBottom w:val="0"/>
          <w:divBdr>
            <w:top w:val="none" w:sz="0" w:space="0" w:color="auto"/>
            <w:left w:val="none" w:sz="0" w:space="0" w:color="auto"/>
            <w:bottom w:val="none" w:sz="0" w:space="0" w:color="auto"/>
            <w:right w:val="none" w:sz="0" w:space="0" w:color="auto"/>
          </w:divBdr>
        </w:div>
        <w:div w:id="583878892">
          <w:marLeft w:val="640"/>
          <w:marRight w:val="0"/>
          <w:marTop w:val="0"/>
          <w:marBottom w:val="0"/>
          <w:divBdr>
            <w:top w:val="none" w:sz="0" w:space="0" w:color="auto"/>
            <w:left w:val="none" w:sz="0" w:space="0" w:color="auto"/>
            <w:bottom w:val="none" w:sz="0" w:space="0" w:color="auto"/>
            <w:right w:val="none" w:sz="0" w:space="0" w:color="auto"/>
          </w:divBdr>
        </w:div>
        <w:div w:id="420950984">
          <w:marLeft w:val="640"/>
          <w:marRight w:val="0"/>
          <w:marTop w:val="0"/>
          <w:marBottom w:val="0"/>
          <w:divBdr>
            <w:top w:val="none" w:sz="0" w:space="0" w:color="auto"/>
            <w:left w:val="none" w:sz="0" w:space="0" w:color="auto"/>
            <w:bottom w:val="none" w:sz="0" w:space="0" w:color="auto"/>
            <w:right w:val="none" w:sz="0" w:space="0" w:color="auto"/>
          </w:divBdr>
        </w:div>
        <w:div w:id="314116408">
          <w:marLeft w:val="640"/>
          <w:marRight w:val="0"/>
          <w:marTop w:val="0"/>
          <w:marBottom w:val="0"/>
          <w:divBdr>
            <w:top w:val="none" w:sz="0" w:space="0" w:color="auto"/>
            <w:left w:val="none" w:sz="0" w:space="0" w:color="auto"/>
            <w:bottom w:val="none" w:sz="0" w:space="0" w:color="auto"/>
            <w:right w:val="none" w:sz="0" w:space="0" w:color="auto"/>
          </w:divBdr>
        </w:div>
        <w:div w:id="577595435">
          <w:marLeft w:val="640"/>
          <w:marRight w:val="0"/>
          <w:marTop w:val="0"/>
          <w:marBottom w:val="0"/>
          <w:divBdr>
            <w:top w:val="none" w:sz="0" w:space="0" w:color="auto"/>
            <w:left w:val="none" w:sz="0" w:space="0" w:color="auto"/>
            <w:bottom w:val="none" w:sz="0" w:space="0" w:color="auto"/>
            <w:right w:val="none" w:sz="0" w:space="0" w:color="auto"/>
          </w:divBdr>
        </w:div>
        <w:div w:id="1928885081">
          <w:marLeft w:val="640"/>
          <w:marRight w:val="0"/>
          <w:marTop w:val="0"/>
          <w:marBottom w:val="0"/>
          <w:divBdr>
            <w:top w:val="none" w:sz="0" w:space="0" w:color="auto"/>
            <w:left w:val="none" w:sz="0" w:space="0" w:color="auto"/>
            <w:bottom w:val="none" w:sz="0" w:space="0" w:color="auto"/>
            <w:right w:val="none" w:sz="0" w:space="0" w:color="auto"/>
          </w:divBdr>
        </w:div>
        <w:div w:id="1412237304">
          <w:marLeft w:val="640"/>
          <w:marRight w:val="0"/>
          <w:marTop w:val="0"/>
          <w:marBottom w:val="0"/>
          <w:divBdr>
            <w:top w:val="none" w:sz="0" w:space="0" w:color="auto"/>
            <w:left w:val="none" w:sz="0" w:space="0" w:color="auto"/>
            <w:bottom w:val="none" w:sz="0" w:space="0" w:color="auto"/>
            <w:right w:val="none" w:sz="0" w:space="0" w:color="auto"/>
          </w:divBdr>
        </w:div>
      </w:divsChild>
    </w:div>
    <w:div w:id="1178303960">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184586220">
      <w:bodyDiv w:val="1"/>
      <w:marLeft w:val="0"/>
      <w:marRight w:val="0"/>
      <w:marTop w:val="0"/>
      <w:marBottom w:val="0"/>
      <w:divBdr>
        <w:top w:val="none" w:sz="0" w:space="0" w:color="auto"/>
        <w:left w:val="none" w:sz="0" w:space="0" w:color="auto"/>
        <w:bottom w:val="none" w:sz="0" w:space="0" w:color="auto"/>
        <w:right w:val="none" w:sz="0" w:space="0" w:color="auto"/>
      </w:divBdr>
      <w:divsChild>
        <w:div w:id="1732341705">
          <w:marLeft w:val="480"/>
          <w:marRight w:val="0"/>
          <w:marTop w:val="0"/>
          <w:marBottom w:val="0"/>
          <w:divBdr>
            <w:top w:val="none" w:sz="0" w:space="0" w:color="auto"/>
            <w:left w:val="none" w:sz="0" w:space="0" w:color="auto"/>
            <w:bottom w:val="none" w:sz="0" w:space="0" w:color="auto"/>
            <w:right w:val="none" w:sz="0" w:space="0" w:color="auto"/>
          </w:divBdr>
        </w:div>
        <w:div w:id="382141846">
          <w:marLeft w:val="480"/>
          <w:marRight w:val="0"/>
          <w:marTop w:val="0"/>
          <w:marBottom w:val="0"/>
          <w:divBdr>
            <w:top w:val="none" w:sz="0" w:space="0" w:color="auto"/>
            <w:left w:val="none" w:sz="0" w:space="0" w:color="auto"/>
            <w:bottom w:val="none" w:sz="0" w:space="0" w:color="auto"/>
            <w:right w:val="none" w:sz="0" w:space="0" w:color="auto"/>
          </w:divBdr>
        </w:div>
        <w:div w:id="1130978430">
          <w:marLeft w:val="480"/>
          <w:marRight w:val="0"/>
          <w:marTop w:val="0"/>
          <w:marBottom w:val="0"/>
          <w:divBdr>
            <w:top w:val="none" w:sz="0" w:space="0" w:color="auto"/>
            <w:left w:val="none" w:sz="0" w:space="0" w:color="auto"/>
            <w:bottom w:val="none" w:sz="0" w:space="0" w:color="auto"/>
            <w:right w:val="none" w:sz="0" w:space="0" w:color="auto"/>
          </w:divBdr>
        </w:div>
        <w:div w:id="1762988047">
          <w:marLeft w:val="480"/>
          <w:marRight w:val="0"/>
          <w:marTop w:val="0"/>
          <w:marBottom w:val="0"/>
          <w:divBdr>
            <w:top w:val="none" w:sz="0" w:space="0" w:color="auto"/>
            <w:left w:val="none" w:sz="0" w:space="0" w:color="auto"/>
            <w:bottom w:val="none" w:sz="0" w:space="0" w:color="auto"/>
            <w:right w:val="none" w:sz="0" w:space="0" w:color="auto"/>
          </w:divBdr>
        </w:div>
        <w:div w:id="336856713">
          <w:marLeft w:val="480"/>
          <w:marRight w:val="0"/>
          <w:marTop w:val="0"/>
          <w:marBottom w:val="0"/>
          <w:divBdr>
            <w:top w:val="none" w:sz="0" w:space="0" w:color="auto"/>
            <w:left w:val="none" w:sz="0" w:space="0" w:color="auto"/>
            <w:bottom w:val="none" w:sz="0" w:space="0" w:color="auto"/>
            <w:right w:val="none" w:sz="0" w:space="0" w:color="auto"/>
          </w:divBdr>
        </w:div>
        <w:div w:id="964315859">
          <w:marLeft w:val="480"/>
          <w:marRight w:val="0"/>
          <w:marTop w:val="0"/>
          <w:marBottom w:val="0"/>
          <w:divBdr>
            <w:top w:val="none" w:sz="0" w:space="0" w:color="auto"/>
            <w:left w:val="none" w:sz="0" w:space="0" w:color="auto"/>
            <w:bottom w:val="none" w:sz="0" w:space="0" w:color="auto"/>
            <w:right w:val="none" w:sz="0" w:space="0" w:color="auto"/>
          </w:divBdr>
        </w:div>
        <w:div w:id="475031005">
          <w:marLeft w:val="480"/>
          <w:marRight w:val="0"/>
          <w:marTop w:val="0"/>
          <w:marBottom w:val="0"/>
          <w:divBdr>
            <w:top w:val="none" w:sz="0" w:space="0" w:color="auto"/>
            <w:left w:val="none" w:sz="0" w:space="0" w:color="auto"/>
            <w:bottom w:val="none" w:sz="0" w:space="0" w:color="auto"/>
            <w:right w:val="none" w:sz="0" w:space="0" w:color="auto"/>
          </w:divBdr>
        </w:div>
        <w:div w:id="96102804">
          <w:marLeft w:val="480"/>
          <w:marRight w:val="0"/>
          <w:marTop w:val="0"/>
          <w:marBottom w:val="0"/>
          <w:divBdr>
            <w:top w:val="none" w:sz="0" w:space="0" w:color="auto"/>
            <w:left w:val="none" w:sz="0" w:space="0" w:color="auto"/>
            <w:bottom w:val="none" w:sz="0" w:space="0" w:color="auto"/>
            <w:right w:val="none" w:sz="0" w:space="0" w:color="auto"/>
          </w:divBdr>
        </w:div>
        <w:div w:id="1978101096">
          <w:marLeft w:val="480"/>
          <w:marRight w:val="0"/>
          <w:marTop w:val="0"/>
          <w:marBottom w:val="0"/>
          <w:divBdr>
            <w:top w:val="none" w:sz="0" w:space="0" w:color="auto"/>
            <w:left w:val="none" w:sz="0" w:space="0" w:color="auto"/>
            <w:bottom w:val="none" w:sz="0" w:space="0" w:color="auto"/>
            <w:right w:val="none" w:sz="0" w:space="0" w:color="auto"/>
          </w:divBdr>
        </w:div>
        <w:div w:id="1150681316">
          <w:marLeft w:val="480"/>
          <w:marRight w:val="0"/>
          <w:marTop w:val="0"/>
          <w:marBottom w:val="0"/>
          <w:divBdr>
            <w:top w:val="none" w:sz="0" w:space="0" w:color="auto"/>
            <w:left w:val="none" w:sz="0" w:space="0" w:color="auto"/>
            <w:bottom w:val="none" w:sz="0" w:space="0" w:color="auto"/>
            <w:right w:val="none" w:sz="0" w:space="0" w:color="auto"/>
          </w:divBdr>
        </w:div>
        <w:div w:id="615527558">
          <w:marLeft w:val="480"/>
          <w:marRight w:val="0"/>
          <w:marTop w:val="0"/>
          <w:marBottom w:val="0"/>
          <w:divBdr>
            <w:top w:val="none" w:sz="0" w:space="0" w:color="auto"/>
            <w:left w:val="none" w:sz="0" w:space="0" w:color="auto"/>
            <w:bottom w:val="none" w:sz="0" w:space="0" w:color="auto"/>
            <w:right w:val="none" w:sz="0" w:space="0" w:color="auto"/>
          </w:divBdr>
        </w:div>
        <w:div w:id="222519963">
          <w:marLeft w:val="480"/>
          <w:marRight w:val="0"/>
          <w:marTop w:val="0"/>
          <w:marBottom w:val="0"/>
          <w:divBdr>
            <w:top w:val="none" w:sz="0" w:space="0" w:color="auto"/>
            <w:left w:val="none" w:sz="0" w:space="0" w:color="auto"/>
            <w:bottom w:val="none" w:sz="0" w:space="0" w:color="auto"/>
            <w:right w:val="none" w:sz="0" w:space="0" w:color="auto"/>
          </w:divBdr>
        </w:div>
        <w:div w:id="1777483824">
          <w:marLeft w:val="480"/>
          <w:marRight w:val="0"/>
          <w:marTop w:val="0"/>
          <w:marBottom w:val="0"/>
          <w:divBdr>
            <w:top w:val="none" w:sz="0" w:space="0" w:color="auto"/>
            <w:left w:val="none" w:sz="0" w:space="0" w:color="auto"/>
            <w:bottom w:val="none" w:sz="0" w:space="0" w:color="auto"/>
            <w:right w:val="none" w:sz="0" w:space="0" w:color="auto"/>
          </w:divBdr>
        </w:div>
        <w:div w:id="2080400098">
          <w:marLeft w:val="480"/>
          <w:marRight w:val="0"/>
          <w:marTop w:val="0"/>
          <w:marBottom w:val="0"/>
          <w:divBdr>
            <w:top w:val="none" w:sz="0" w:space="0" w:color="auto"/>
            <w:left w:val="none" w:sz="0" w:space="0" w:color="auto"/>
            <w:bottom w:val="none" w:sz="0" w:space="0" w:color="auto"/>
            <w:right w:val="none" w:sz="0" w:space="0" w:color="auto"/>
          </w:divBdr>
        </w:div>
        <w:div w:id="544754809">
          <w:marLeft w:val="480"/>
          <w:marRight w:val="0"/>
          <w:marTop w:val="0"/>
          <w:marBottom w:val="0"/>
          <w:divBdr>
            <w:top w:val="none" w:sz="0" w:space="0" w:color="auto"/>
            <w:left w:val="none" w:sz="0" w:space="0" w:color="auto"/>
            <w:bottom w:val="none" w:sz="0" w:space="0" w:color="auto"/>
            <w:right w:val="none" w:sz="0" w:space="0" w:color="auto"/>
          </w:divBdr>
        </w:div>
        <w:div w:id="1630166321">
          <w:marLeft w:val="480"/>
          <w:marRight w:val="0"/>
          <w:marTop w:val="0"/>
          <w:marBottom w:val="0"/>
          <w:divBdr>
            <w:top w:val="none" w:sz="0" w:space="0" w:color="auto"/>
            <w:left w:val="none" w:sz="0" w:space="0" w:color="auto"/>
            <w:bottom w:val="none" w:sz="0" w:space="0" w:color="auto"/>
            <w:right w:val="none" w:sz="0" w:space="0" w:color="auto"/>
          </w:divBdr>
        </w:div>
        <w:div w:id="1248924601">
          <w:marLeft w:val="480"/>
          <w:marRight w:val="0"/>
          <w:marTop w:val="0"/>
          <w:marBottom w:val="0"/>
          <w:divBdr>
            <w:top w:val="none" w:sz="0" w:space="0" w:color="auto"/>
            <w:left w:val="none" w:sz="0" w:space="0" w:color="auto"/>
            <w:bottom w:val="none" w:sz="0" w:space="0" w:color="auto"/>
            <w:right w:val="none" w:sz="0" w:space="0" w:color="auto"/>
          </w:divBdr>
        </w:div>
        <w:div w:id="503668453">
          <w:marLeft w:val="480"/>
          <w:marRight w:val="0"/>
          <w:marTop w:val="0"/>
          <w:marBottom w:val="0"/>
          <w:divBdr>
            <w:top w:val="none" w:sz="0" w:space="0" w:color="auto"/>
            <w:left w:val="none" w:sz="0" w:space="0" w:color="auto"/>
            <w:bottom w:val="none" w:sz="0" w:space="0" w:color="auto"/>
            <w:right w:val="none" w:sz="0" w:space="0" w:color="auto"/>
          </w:divBdr>
        </w:div>
        <w:div w:id="361908160">
          <w:marLeft w:val="480"/>
          <w:marRight w:val="0"/>
          <w:marTop w:val="0"/>
          <w:marBottom w:val="0"/>
          <w:divBdr>
            <w:top w:val="none" w:sz="0" w:space="0" w:color="auto"/>
            <w:left w:val="none" w:sz="0" w:space="0" w:color="auto"/>
            <w:bottom w:val="none" w:sz="0" w:space="0" w:color="auto"/>
            <w:right w:val="none" w:sz="0" w:space="0" w:color="auto"/>
          </w:divBdr>
        </w:div>
        <w:div w:id="506751204">
          <w:marLeft w:val="480"/>
          <w:marRight w:val="0"/>
          <w:marTop w:val="0"/>
          <w:marBottom w:val="0"/>
          <w:divBdr>
            <w:top w:val="none" w:sz="0" w:space="0" w:color="auto"/>
            <w:left w:val="none" w:sz="0" w:space="0" w:color="auto"/>
            <w:bottom w:val="none" w:sz="0" w:space="0" w:color="auto"/>
            <w:right w:val="none" w:sz="0" w:space="0" w:color="auto"/>
          </w:divBdr>
        </w:div>
        <w:div w:id="715546025">
          <w:marLeft w:val="480"/>
          <w:marRight w:val="0"/>
          <w:marTop w:val="0"/>
          <w:marBottom w:val="0"/>
          <w:divBdr>
            <w:top w:val="none" w:sz="0" w:space="0" w:color="auto"/>
            <w:left w:val="none" w:sz="0" w:space="0" w:color="auto"/>
            <w:bottom w:val="none" w:sz="0" w:space="0" w:color="auto"/>
            <w:right w:val="none" w:sz="0" w:space="0" w:color="auto"/>
          </w:divBdr>
        </w:div>
        <w:div w:id="1061441909">
          <w:marLeft w:val="480"/>
          <w:marRight w:val="0"/>
          <w:marTop w:val="0"/>
          <w:marBottom w:val="0"/>
          <w:divBdr>
            <w:top w:val="none" w:sz="0" w:space="0" w:color="auto"/>
            <w:left w:val="none" w:sz="0" w:space="0" w:color="auto"/>
            <w:bottom w:val="none" w:sz="0" w:space="0" w:color="auto"/>
            <w:right w:val="none" w:sz="0" w:space="0" w:color="auto"/>
          </w:divBdr>
        </w:div>
        <w:div w:id="508715739">
          <w:marLeft w:val="480"/>
          <w:marRight w:val="0"/>
          <w:marTop w:val="0"/>
          <w:marBottom w:val="0"/>
          <w:divBdr>
            <w:top w:val="none" w:sz="0" w:space="0" w:color="auto"/>
            <w:left w:val="none" w:sz="0" w:space="0" w:color="auto"/>
            <w:bottom w:val="none" w:sz="0" w:space="0" w:color="auto"/>
            <w:right w:val="none" w:sz="0" w:space="0" w:color="auto"/>
          </w:divBdr>
        </w:div>
        <w:div w:id="513030153">
          <w:marLeft w:val="480"/>
          <w:marRight w:val="0"/>
          <w:marTop w:val="0"/>
          <w:marBottom w:val="0"/>
          <w:divBdr>
            <w:top w:val="none" w:sz="0" w:space="0" w:color="auto"/>
            <w:left w:val="none" w:sz="0" w:space="0" w:color="auto"/>
            <w:bottom w:val="none" w:sz="0" w:space="0" w:color="auto"/>
            <w:right w:val="none" w:sz="0" w:space="0" w:color="auto"/>
          </w:divBdr>
        </w:div>
        <w:div w:id="1113666758">
          <w:marLeft w:val="480"/>
          <w:marRight w:val="0"/>
          <w:marTop w:val="0"/>
          <w:marBottom w:val="0"/>
          <w:divBdr>
            <w:top w:val="none" w:sz="0" w:space="0" w:color="auto"/>
            <w:left w:val="none" w:sz="0" w:space="0" w:color="auto"/>
            <w:bottom w:val="none" w:sz="0" w:space="0" w:color="auto"/>
            <w:right w:val="none" w:sz="0" w:space="0" w:color="auto"/>
          </w:divBdr>
        </w:div>
        <w:div w:id="887957511">
          <w:marLeft w:val="480"/>
          <w:marRight w:val="0"/>
          <w:marTop w:val="0"/>
          <w:marBottom w:val="0"/>
          <w:divBdr>
            <w:top w:val="none" w:sz="0" w:space="0" w:color="auto"/>
            <w:left w:val="none" w:sz="0" w:space="0" w:color="auto"/>
            <w:bottom w:val="none" w:sz="0" w:space="0" w:color="auto"/>
            <w:right w:val="none" w:sz="0" w:space="0" w:color="auto"/>
          </w:divBdr>
        </w:div>
        <w:div w:id="360596923">
          <w:marLeft w:val="480"/>
          <w:marRight w:val="0"/>
          <w:marTop w:val="0"/>
          <w:marBottom w:val="0"/>
          <w:divBdr>
            <w:top w:val="none" w:sz="0" w:space="0" w:color="auto"/>
            <w:left w:val="none" w:sz="0" w:space="0" w:color="auto"/>
            <w:bottom w:val="none" w:sz="0" w:space="0" w:color="auto"/>
            <w:right w:val="none" w:sz="0" w:space="0" w:color="auto"/>
          </w:divBdr>
        </w:div>
        <w:div w:id="1107625152">
          <w:marLeft w:val="480"/>
          <w:marRight w:val="0"/>
          <w:marTop w:val="0"/>
          <w:marBottom w:val="0"/>
          <w:divBdr>
            <w:top w:val="none" w:sz="0" w:space="0" w:color="auto"/>
            <w:left w:val="none" w:sz="0" w:space="0" w:color="auto"/>
            <w:bottom w:val="none" w:sz="0" w:space="0" w:color="auto"/>
            <w:right w:val="none" w:sz="0" w:space="0" w:color="auto"/>
          </w:divBdr>
        </w:div>
        <w:div w:id="1099524651">
          <w:marLeft w:val="480"/>
          <w:marRight w:val="0"/>
          <w:marTop w:val="0"/>
          <w:marBottom w:val="0"/>
          <w:divBdr>
            <w:top w:val="none" w:sz="0" w:space="0" w:color="auto"/>
            <w:left w:val="none" w:sz="0" w:space="0" w:color="auto"/>
            <w:bottom w:val="none" w:sz="0" w:space="0" w:color="auto"/>
            <w:right w:val="none" w:sz="0" w:space="0" w:color="auto"/>
          </w:divBdr>
        </w:div>
        <w:div w:id="449789794">
          <w:marLeft w:val="480"/>
          <w:marRight w:val="0"/>
          <w:marTop w:val="0"/>
          <w:marBottom w:val="0"/>
          <w:divBdr>
            <w:top w:val="none" w:sz="0" w:space="0" w:color="auto"/>
            <w:left w:val="none" w:sz="0" w:space="0" w:color="auto"/>
            <w:bottom w:val="none" w:sz="0" w:space="0" w:color="auto"/>
            <w:right w:val="none" w:sz="0" w:space="0" w:color="auto"/>
          </w:divBdr>
        </w:div>
        <w:div w:id="550264097">
          <w:marLeft w:val="480"/>
          <w:marRight w:val="0"/>
          <w:marTop w:val="0"/>
          <w:marBottom w:val="0"/>
          <w:divBdr>
            <w:top w:val="none" w:sz="0" w:space="0" w:color="auto"/>
            <w:left w:val="none" w:sz="0" w:space="0" w:color="auto"/>
            <w:bottom w:val="none" w:sz="0" w:space="0" w:color="auto"/>
            <w:right w:val="none" w:sz="0" w:space="0" w:color="auto"/>
          </w:divBdr>
        </w:div>
        <w:div w:id="1858469976">
          <w:marLeft w:val="480"/>
          <w:marRight w:val="0"/>
          <w:marTop w:val="0"/>
          <w:marBottom w:val="0"/>
          <w:divBdr>
            <w:top w:val="none" w:sz="0" w:space="0" w:color="auto"/>
            <w:left w:val="none" w:sz="0" w:space="0" w:color="auto"/>
            <w:bottom w:val="none" w:sz="0" w:space="0" w:color="auto"/>
            <w:right w:val="none" w:sz="0" w:space="0" w:color="auto"/>
          </w:divBdr>
        </w:div>
        <w:div w:id="1149055112">
          <w:marLeft w:val="480"/>
          <w:marRight w:val="0"/>
          <w:marTop w:val="0"/>
          <w:marBottom w:val="0"/>
          <w:divBdr>
            <w:top w:val="none" w:sz="0" w:space="0" w:color="auto"/>
            <w:left w:val="none" w:sz="0" w:space="0" w:color="auto"/>
            <w:bottom w:val="none" w:sz="0" w:space="0" w:color="auto"/>
            <w:right w:val="none" w:sz="0" w:space="0" w:color="auto"/>
          </w:divBdr>
        </w:div>
        <w:div w:id="1667856981">
          <w:marLeft w:val="480"/>
          <w:marRight w:val="0"/>
          <w:marTop w:val="0"/>
          <w:marBottom w:val="0"/>
          <w:divBdr>
            <w:top w:val="none" w:sz="0" w:space="0" w:color="auto"/>
            <w:left w:val="none" w:sz="0" w:space="0" w:color="auto"/>
            <w:bottom w:val="none" w:sz="0" w:space="0" w:color="auto"/>
            <w:right w:val="none" w:sz="0" w:space="0" w:color="auto"/>
          </w:divBdr>
        </w:div>
        <w:div w:id="1206865546">
          <w:marLeft w:val="480"/>
          <w:marRight w:val="0"/>
          <w:marTop w:val="0"/>
          <w:marBottom w:val="0"/>
          <w:divBdr>
            <w:top w:val="none" w:sz="0" w:space="0" w:color="auto"/>
            <w:left w:val="none" w:sz="0" w:space="0" w:color="auto"/>
            <w:bottom w:val="none" w:sz="0" w:space="0" w:color="auto"/>
            <w:right w:val="none" w:sz="0" w:space="0" w:color="auto"/>
          </w:divBdr>
        </w:div>
        <w:div w:id="316232608">
          <w:marLeft w:val="480"/>
          <w:marRight w:val="0"/>
          <w:marTop w:val="0"/>
          <w:marBottom w:val="0"/>
          <w:divBdr>
            <w:top w:val="none" w:sz="0" w:space="0" w:color="auto"/>
            <w:left w:val="none" w:sz="0" w:space="0" w:color="auto"/>
            <w:bottom w:val="none" w:sz="0" w:space="0" w:color="auto"/>
            <w:right w:val="none" w:sz="0" w:space="0" w:color="auto"/>
          </w:divBdr>
        </w:div>
        <w:div w:id="1043678109">
          <w:marLeft w:val="480"/>
          <w:marRight w:val="0"/>
          <w:marTop w:val="0"/>
          <w:marBottom w:val="0"/>
          <w:divBdr>
            <w:top w:val="none" w:sz="0" w:space="0" w:color="auto"/>
            <w:left w:val="none" w:sz="0" w:space="0" w:color="auto"/>
            <w:bottom w:val="none" w:sz="0" w:space="0" w:color="auto"/>
            <w:right w:val="none" w:sz="0" w:space="0" w:color="auto"/>
          </w:divBdr>
        </w:div>
        <w:div w:id="46073163">
          <w:marLeft w:val="480"/>
          <w:marRight w:val="0"/>
          <w:marTop w:val="0"/>
          <w:marBottom w:val="0"/>
          <w:divBdr>
            <w:top w:val="none" w:sz="0" w:space="0" w:color="auto"/>
            <w:left w:val="none" w:sz="0" w:space="0" w:color="auto"/>
            <w:bottom w:val="none" w:sz="0" w:space="0" w:color="auto"/>
            <w:right w:val="none" w:sz="0" w:space="0" w:color="auto"/>
          </w:divBdr>
        </w:div>
        <w:div w:id="430977621">
          <w:marLeft w:val="480"/>
          <w:marRight w:val="0"/>
          <w:marTop w:val="0"/>
          <w:marBottom w:val="0"/>
          <w:divBdr>
            <w:top w:val="none" w:sz="0" w:space="0" w:color="auto"/>
            <w:left w:val="none" w:sz="0" w:space="0" w:color="auto"/>
            <w:bottom w:val="none" w:sz="0" w:space="0" w:color="auto"/>
            <w:right w:val="none" w:sz="0" w:space="0" w:color="auto"/>
          </w:divBdr>
        </w:div>
        <w:div w:id="103041650">
          <w:marLeft w:val="480"/>
          <w:marRight w:val="0"/>
          <w:marTop w:val="0"/>
          <w:marBottom w:val="0"/>
          <w:divBdr>
            <w:top w:val="none" w:sz="0" w:space="0" w:color="auto"/>
            <w:left w:val="none" w:sz="0" w:space="0" w:color="auto"/>
            <w:bottom w:val="none" w:sz="0" w:space="0" w:color="auto"/>
            <w:right w:val="none" w:sz="0" w:space="0" w:color="auto"/>
          </w:divBdr>
        </w:div>
        <w:div w:id="569387928">
          <w:marLeft w:val="480"/>
          <w:marRight w:val="0"/>
          <w:marTop w:val="0"/>
          <w:marBottom w:val="0"/>
          <w:divBdr>
            <w:top w:val="none" w:sz="0" w:space="0" w:color="auto"/>
            <w:left w:val="none" w:sz="0" w:space="0" w:color="auto"/>
            <w:bottom w:val="none" w:sz="0" w:space="0" w:color="auto"/>
            <w:right w:val="none" w:sz="0" w:space="0" w:color="auto"/>
          </w:divBdr>
        </w:div>
        <w:div w:id="1915821252">
          <w:marLeft w:val="480"/>
          <w:marRight w:val="0"/>
          <w:marTop w:val="0"/>
          <w:marBottom w:val="0"/>
          <w:divBdr>
            <w:top w:val="none" w:sz="0" w:space="0" w:color="auto"/>
            <w:left w:val="none" w:sz="0" w:space="0" w:color="auto"/>
            <w:bottom w:val="none" w:sz="0" w:space="0" w:color="auto"/>
            <w:right w:val="none" w:sz="0" w:space="0" w:color="auto"/>
          </w:divBdr>
        </w:div>
        <w:div w:id="371002768">
          <w:marLeft w:val="480"/>
          <w:marRight w:val="0"/>
          <w:marTop w:val="0"/>
          <w:marBottom w:val="0"/>
          <w:divBdr>
            <w:top w:val="none" w:sz="0" w:space="0" w:color="auto"/>
            <w:left w:val="none" w:sz="0" w:space="0" w:color="auto"/>
            <w:bottom w:val="none" w:sz="0" w:space="0" w:color="auto"/>
            <w:right w:val="none" w:sz="0" w:space="0" w:color="auto"/>
          </w:divBdr>
        </w:div>
        <w:div w:id="1214733455">
          <w:marLeft w:val="480"/>
          <w:marRight w:val="0"/>
          <w:marTop w:val="0"/>
          <w:marBottom w:val="0"/>
          <w:divBdr>
            <w:top w:val="none" w:sz="0" w:space="0" w:color="auto"/>
            <w:left w:val="none" w:sz="0" w:space="0" w:color="auto"/>
            <w:bottom w:val="none" w:sz="0" w:space="0" w:color="auto"/>
            <w:right w:val="none" w:sz="0" w:space="0" w:color="auto"/>
          </w:divBdr>
        </w:div>
        <w:div w:id="177696230">
          <w:marLeft w:val="480"/>
          <w:marRight w:val="0"/>
          <w:marTop w:val="0"/>
          <w:marBottom w:val="0"/>
          <w:divBdr>
            <w:top w:val="none" w:sz="0" w:space="0" w:color="auto"/>
            <w:left w:val="none" w:sz="0" w:space="0" w:color="auto"/>
            <w:bottom w:val="none" w:sz="0" w:space="0" w:color="auto"/>
            <w:right w:val="none" w:sz="0" w:space="0" w:color="auto"/>
          </w:divBdr>
        </w:div>
        <w:div w:id="1257443746">
          <w:marLeft w:val="480"/>
          <w:marRight w:val="0"/>
          <w:marTop w:val="0"/>
          <w:marBottom w:val="0"/>
          <w:divBdr>
            <w:top w:val="none" w:sz="0" w:space="0" w:color="auto"/>
            <w:left w:val="none" w:sz="0" w:space="0" w:color="auto"/>
            <w:bottom w:val="none" w:sz="0" w:space="0" w:color="auto"/>
            <w:right w:val="none" w:sz="0" w:space="0" w:color="auto"/>
          </w:divBdr>
        </w:div>
        <w:div w:id="2122917130">
          <w:marLeft w:val="480"/>
          <w:marRight w:val="0"/>
          <w:marTop w:val="0"/>
          <w:marBottom w:val="0"/>
          <w:divBdr>
            <w:top w:val="none" w:sz="0" w:space="0" w:color="auto"/>
            <w:left w:val="none" w:sz="0" w:space="0" w:color="auto"/>
            <w:bottom w:val="none" w:sz="0" w:space="0" w:color="auto"/>
            <w:right w:val="none" w:sz="0" w:space="0" w:color="auto"/>
          </w:divBdr>
        </w:div>
        <w:div w:id="324017870">
          <w:marLeft w:val="480"/>
          <w:marRight w:val="0"/>
          <w:marTop w:val="0"/>
          <w:marBottom w:val="0"/>
          <w:divBdr>
            <w:top w:val="none" w:sz="0" w:space="0" w:color="auto"/>
            <w:left w:val="none" w:sz="0" w:space="0" w:color="auto"/>
            <w:bottom w:val="none" w:sz="0" w:space="0" w:color="auto"/>
            <w:right w:val="none" w:sz="0" w:space="0" w:color="auto"/>
          </w:divBdr>
        </w:div>
        <w:div w:id="1169909823">
          <w:marLeft w:val="480"/>
          <w:marRight w:val="0"/>
          <w:marTop w:val="0"/>
          <w:marBottom w:val="0"/>
          <w:divBdr>
            <w:top w:val="none" w:sz="0" w:space="0" w:color="auto"/>
            <w:left w:val="none" w:sz="0" w:space="0" w:color="auto"/>
            <w:bottom w:val="none" w:sz="0" w:space="0" w:color="auto"/>
            <w:right w:val="none" w:sz="0" w:space="0" w:color="auto"/>
          </w:divBdr>
        </w:div>
        <w:div w:id="1528056453">
          <w:marLeft w:val="480"/>
          <w:marRight w:val="0"/>
          <w:marTop w:val="0"/>
          <w:marBottom w:val="0"/>
          <w:divBdr>
            <w:top w:val="none" w:sz="0" w:space="0" w:color="auto"/>
            <w:left w:val="none" w:sz="0" w:space="0" w:color="auto"/>
            <w:bottom w:val="none" w:sz="0" w:space="0" w:color="auto"/>
            <w:right w:val="none" w:sz="0" w:space="0" w:color="auto"/>
          </w:divBdr>
        </w:div>
        <w:div w:id="2122727223">
          <w:marLeft w:val="480"/>
          <w:marRight w:val="0"/>
          <w:marTop w:val="0"/>
          <w:marBottom w:val="0"/>
          <w:divBdr>
            <w:top w:val="none" w:sz="0" w:space="0" w:color="auto"/>
            <w:left w:val="none" w:sz="0" w:space="0" w:color="auto"/>
            <w:bottom w:val="none" w:sz="0" w:space="0" w:color="auto"/>
            <w:right w:val="none" w:sz="0" w:space="0" w:color="auto"/>
          </w:divBdr>
        </w:div>
      </w:divsChild>
    </w:div>
    <w:div w:id="1189372184">
      <w:bodyDiv w:val="1"/>
      <w:marLeft w:val="0"/>
      <w:marRight w:val="0"/>
      <w:marTop w:val="0"/>
      <w:marBottom w:val="0"/>
      <w:divBdr>
        <w:top w:val="none" w:sz="0" w:space="0" w:color="auto"/>
        <w:left w:val="none" w:sz="0" w:space="0" w:color="auto"/>
        <w:bottom w:val="none" w:sz="0" w:space="0" w:color="auto"/>
        <w:right w:val="none" w:sz="0" w:space="0" w:color="auto"/>
      </w:divBdr>
    </w:div>
    <w:div w:id="1191795244">
      <w:bodyDiv w:val="1"/>
      <w:marLeft w:val="0"/>
      <w:marRight w:val="0"/>
      <w:marTop w:val="0"/>
      <w:marBottom w:val="0"/>
      <w:divBdr>
        <w:top w:val="none" w:sz="0" w:space="0" w:color="auto"/>
        <w:left w:val="none" w:sz="0" w:space="0" w:color="auto"/>
        <w:bottom w:val="none" w:sz="0" w:space="0" w:color="auto"/>
        <w:right w:val="none" w:sz="0" w:space="0" w:color="auto"/>
      </w:divBdr>
      <w:divsChild>
        <w:div w:id="1433361402">
          <w:marLeft w:val="480"/>
          <w:marRight w:val="0"/>
          <w:marTop w:val="0"/>
          <w:marBottom w:val="0"/>
          <w:divBdr>
            <w:top w:val="none" w:sz="0" w:space="0" w:color="auto"/>
            <w:left w:val="none" w:sz="0" w:space="0" w:color="auto"/>
            <w:bottom w:val="none" w:sz="0" w:space="0" w:color="auto"/>
            <w:right w:val="none" w:sz="0" w:space="0" w:color="auto"/>
          </w:divBdr>
        </w:div>
        <w:div w:id="531117347">
          <w:marLeft w:val="480"/>
          <w:marRight w:val="0"/>
          <w:marTop w:val="0"/>
          <w:marBottom w:val="0"/>
          <w:divBdr>
            <w:top w:val="none" w:sz="0" w:space="0" w:color="auto"/>
            <w:left w:val="none" w:sz="0" w:space="0" w:color="auto"/>
            <w:bottom w:val="none" w:sz="0" w:space="0" w:color="auto"/>
            <w:right w:val="none" w:sz="0" w:space="0" w:color="auto"/>
          </w:divBdr>
        </w:div>
        <w:div w:id="452481173">
          <w:marLeft w:val="480"/>
          <w:marRight w:val="0"/>
          <w:marTop w:val="0"/>
          <w:marBottom w:val="0"/>
          <w:divBdr>
            <w:top w:val="none" w:sz="0" w:space="0" w:color="auto"/>
            <w:left w:val="none" w:sz="0" w:space="0" w:color="auto"/>
            <w:bottom w:val="none" w:sz="0" w:space="0" w:color="auto"/>
            <w:right w:val="none" w:sz="0" w:space="0" w:color="auto"/>
          </w:divBdr>
        </w:div>
        <w:div w:id="2112167104">
          <w:marLeft w:val="480"/>
          <w:marRight w:val="0"/>
          <w:marTop w:val="0"/>
          <w:marBottom w:val="0"/>
          <w:divBdr>
            <w:top w:val="none" w:sz="0" w:space="0" w:color="auto"/>
            <w:left w:val="none" w:sz="0" w:space="0" w:color="auto"/>
            <w:bottom w:val="none" w:sz="0" w:space="0" w:color="auto"/>
            <w:right w:val="none" w:sz="0" w:space="0" w:color="auto"/>
          </w:divBdr>
        </w:div>
        <w:div w:id="1878351176">
          <w:marLeft w:val="480"/>
          <w:marRight w:val="0"/>
          <w:marTop w:val="0"/>
          <w:marBottom w:val="0"/>
          <w:divBdr>
            <w:top w:val="none" w:sz="0" w:space="0" w:color="auto"/>
            <w:left w:val="none" w:sz="0" w:space="0" w:color="auto"/>
            <w:bottom w:val="none" w:sz="0" w:space="0" w:color="auto"/>
            <w:right w:val="none" w:sz="0" w:space="0" w:color="auto"/>
          </w:divBdr>
        </w:div>
        <w:div w:id="989214717">
          <w:marLeft w:val="480"/>
          <w:marRight w:val="0"/>
          <w:marTop w:val="0"/>
          <w:marBottom w:val="0"/>
          <w:divBdr>
            <w:top w:val="none" w:sz="0" w:space="0" w:color="auto"/>
            <w:left w:val="none" w:sz="0" w:space="0" w:color="auto"/>
            <w:bottom w:val="none" w:sz="0" w:space="0" w:color="auto"/>
            <w:right w:val="none" w:sz="0" w:space="0" w:color="auto"/>
          </w:divBdr>
        </w:div>
        <w:div w:id="120269061">
          <w:marLeft w:val="480"/>
          <w:marRight w:val="0"/>
          <w:marTop w:val="0"/>
          <w:marBottom w:val="0"/>
          <w:divBdr>
            <w:top w:val="none" w:sz="0" w:space="0" w:color="auto"/>
            <w:left w:val="none" w:sz="0" w:space="0" w:color="auto"/>
            <w:bottom w:val="none" w:sz="0" w:space="0" w:color="auto"/>
            <w:right w:val="none" w:sz="0" w:space="0" w:color="auto"/>
          </w:divBdr>
        </w:div>
        <w:div w:id="1149395607">
          <w:marLeft w:val="480"/>
          <w:marRight w:val="0"/>
          <w:marTop w:val="0"/>
          <w:marBottom w:val="0"/>
          <w:divBdr>
            <w:top w:val="none" w:sz="0" w:space="0" w:color="auto"/>
            <w:left w:val="none" w:sz="0" w:space="0" w:color="auto"/>
            <w:bottom w:val="none" w:sz="0" w:space="0" w:color="auto"/>
            <w:right w:val="none" w:sz="0" w:space="0" w:color="auto"/>
          </w:divBdr>
        </w:div>
        <w:div w:id="1786536137">
          <w:marLeft w:val="480"/>
          <w:marRight w:val="0"/>
          <w:marTop w:val="0"/>
          <w:marBottom w:val="0"/>
          <w:divBdr>
            <w:top w:val="none" w:sz="0" w:space="0" w:color="auto"/>
            <w:left w:val="none" w:sz="0" w:space="0" w:color="auto"/>
            <w:bottom w:val="none" w:sz="0" w:space="0" w:color="auto"/>
            <w:right w:val="none" w:sz="0" w:space="0" w:color="auto"/>
          </w:divBdr>
        </w:div>
        <w:div w:id="578295690">
          <w:marLeft w:val="480"/>
          <w:marRight w:val="0"/>
          <w:marTop w:val="0"/>
          <w:marBottom w:val="0"/>
          <w:divBdr>
            <w:top w:val="none" w:sz="0" w:space="0" w:color="auto"/>
            <w:left w:val="none" w:sz="0" w:space="0" w:color="auto"/>
            <w:bottom w:val="none" w:sz="0" w:space="0" w:color="auto"/>
            <w:right w:val="none" w:sz="0" w:space="0" w:color="auto"/>
          </w:divBdr>
        </w:div>
        <w:div w:id="589699307">
          <w:marLeft w:val="480"/>
          <w:marRight w:val="0"/>
          <w:marTop w:val="0"/>
          <w:marBottom w:val="0"/>
          <w:divBdr>
            <w:top w:val="none" w:sz="0" w:space="0" w:color="auto"/>
            <w:left w:val="none" w:sz="0" w:space="0" w:color="auto"/>
            <w:bottom w:val="none" w:sz="0" w:space="0" w:color="auto"/>
            <w:right w:val="none" w:sz="0" w:space="0" w:color="auto"/>
          </w:divBdr>
        </w:div>
        <w:div w:id="48697370">
          <w:marLeft w:val="480"/>
          <w:marRight w:val="0"/>
          <w:marTop w:val="0"/>
          <w:marBottom w:val="0"/>
          <w:divBdr>
            <w:top w:val="none" w:sz="0" w:space="0" w:color="auto"/>
            <w:left w:val="none" w:sz="0" w:space="0" w:color="auto"/>
            <w:bottom w:val="none" w:sz="0" w:space="0" w:color="auto"/>
            <w:right w:val="none" w:sz="0" w:space="0" w:color="auto"/>
          </w:divBdr>
        </w:div>
        <w:div w:id="927739726">
          <w:marLeft w:val="480"/>
          <w:marRight w:val="0"/>
          <w:marTop w:val="0"/>
          <w:marBottom w:val="0"/>
          <w:divBdr>
            <w:top w:val="none" w:sz="0" w:space="0" w:color="auto"/>
            <w:left w:val="none" w:sz="0" w:space="0" w:color="auto"/>
            <w:bottom w:val="none" w:sz="0" w:space="0" w:color="auto"/>
            <w:right w:val="none" w:sz="0" w:space="0" w:color="auto"/>
          </w:divBdr>
        </w:div>
        <w:div w:id="1541668936">
          <w:marLeft w:val="480"/>
          <w:marRight w:val="0"/>
          <w:marTop w:val="0"/>
          <w:marBottom w:val="0"/>
          <w:divBdr>
            <w:top w:val="none" w:sz="0" w:space="0" w:color="auto"/>
            <w:left w:val="none" w:sz="0" w:space="0" w:color="auto"/>
            <w:bottom w:val="none" w:sz="0" w:space="0" w:color="auto"/>
            <w:right w:val="none" w:sz="0" w:space="0" w:color="auto"/>
          </w:divBdr>
        </w:div>
        <w:div w:id="1502425601">
          <w:marLeft w:val="480"/>
          <w:marRight w:val="0"/>
          <w:marTop w:val="0"/>
          <w:marBottom w:val="0"/>
          <w:divBdr>
            <w:top w:val="none" w:sz="0" w:space="0" w:color="auto"/>
            <w:left w:val="none" w:sz="0" w:space="0" w:color="auto"/>
            <w:bottom w:val="none" w:sz="0" w:space="0" w:color="auto"/>
            <w:right w:val="none" w:sz="0" w:space="0" w:color="auto"/>
          </w:divBdr>
        </w:div>
        <w:div w:id="2049992440">
          <w:marLeft w:val="480"/>
          <w:marRight w:val="0"/>
          <w:marTop w:val="0"/>
          <w:marBottom w:val="0"/>
          <w:divBdr>
            <w:top w:val="none" w:sz="0" w:space="0" w:color="auto"/>
            <w:left w:val="none" w:sz="0" w:space="0" w:color="auto"/>
            <w:bottom w:val="none" w:sz="0" w:space="0" w:color="auto"/>
            <w:right w:val="none" w:sz="0" w:space="0" w:color="auto"/>
          </w:divBdr>
        </w:div>
        <w:div w:id="1563904757">
          <w:marLeft w:val="480"/>
          <w:marRight w:val="0"/>
          <w:marTop w:val="0"/>
          <w:marBottom w:val="0"/>
          <w:divBdr>
            <w:top w:val="none" w:sz="0" w:space="0" w:color="auto"/>
            <w:left w:val="none" w:sz="0" w:space="0" w:color="auto"/>
            <w:bottom w:val="none" w:sz="0" w:space="0" w:color="auto"/>
            <w:right w:val="none" w:sz="0" w:space="0" w:color="auto"/>
          </w:divBdr>
        </w:div>
        <w:div w:id="1134366107">
          <w:marLeft w:val="480"/>
          <w:marRight w:val="0"/>
          <w:marTop w:val="0"/>
          <w:marBottom w:val="0"/>
          <w:divBdr>
            <w:top w:val="none" w:sz="0" w:space="0" w:color="auto"/>
            <w:left w:val="none" w:sz="0" w:space="0" w:color="auto"/>
            <w:bottom w:val="none" w:sz="0" w:space="0" w:color="auto"/>
            <w:right w:val="none" w:sz="0" w:space="0" w:color="auto"/>
          </w:divBdr>
        </w:div>
        <w:div w:id="273290502">
          <w:marLeft w:val="480"/>
          <w:marRight w:val="0"/>
          <w:marTop w:val="0"/>
          <w:marBottom w:val="0"/>
          <w:divBdr>
            <w:top w:val="none" w:sz="0" w:space="0" w:color="auto"/>
            <w:left w:val="none" w:sz="0" w:space="0" w:color="auto"/>
            <w:bottom w:val="none" w:sz="0" w:space="0" w:color="auto"/>
            <w:right w:val="none" w:sz="0" w:space="0" w:color="auto"/>
          </w:divBdr>
        </w:div>
        <w:div w:id="485702736">
          <w:marLeft w:val="480"/>
          <w:marRight w:val="0"/>
          <w:marTop w:val="0"/>
          <w:marBottom w:val="0"/>
          <w:divBdr>
            <w:top w:val="none" w:sz="0" w:space="0" w:color="auto"/>
            <w:left w:val="none" w:sz="0" w:space="0" w:color="auto"/>
            <w:bottom w:val="none" w:sz="0" w:space="0" w:color="auto"/>
            <w:right w:val="none" w:sz="0" w:space="0" w:color="auto"/>
          </w:divBdr>
        </w:div>
        <w:div w:id="1785340982">
          <w:marLeft w:val="480"/>
          <w:marRight w:val="0"/>
          <w:marTop w:val="0"/>
          <w:marBottom w:val="0"/>
          <w:divBdr>
            <w:top w:val="none" w:sz="0" w:space="0" w:color="auto"/>
            <w:left w:val="none" w:sz="0" w:space="0" w:color="auto"/>
            <w:bottom w:val="none" w:sz="0" w:space="0" w:color="auto"/>
            <w:right w:val="none" w:sz="0" w:space="0" w:color="auto"/>
          </w:divBdr>
        </w:div>
        <w:div w:id="1303581562">
          <w:marLeft w:val="480"/>
          <w:marRight w:val="0"/>
          <w:marTop w:val="0"/>
          <w:marBottom w:val="0"/>
          <w:divBdr>
            <w:top w:val="none" w:sz="0" w:space="0" w:color="auto"/>
            <w:left w:val="none" w:sz="0" w:space="0" w:color="auto"/>
            <w:bottom w:val="none" w:sz="0" w:space="0" w:color="auto"/>
            <w:right w:val="none" w:sz="0" w:space="0" w:color="auto"/>
          </w:divBdr>
        </w:div>
        <w:div w:id="1134326899">
          <w:marLeft w:val="480"/>
          <w:marRight w:val="0"/>
          <w:marTop w:val="0"/>
          <w:marBottom w:val="0"/>
          <w:divBdr>
            <w:top w:val="none" w:sz="0" w:space="0" w:color="auto"/>
            <w:left w:val="none" w:sz="0" w:space="0" w:color="auto"/>
            <w:bottom w:val="none" w:sz="0" w:space="0" w:color="auto"/>
            <w:right w:val="none" w:sz="0" w:space="0" w:color="auto"/>
          </w:divBdr>
        </w:div>
        <w:div w:id="262884637">
          <w:marLeft w:val="480"/>
          <w:marRight w:val="0"/>
          <w:marTop w:val="0"/>
          <w:marBottom w:val="0"/>
          <w:divBdr>
            <w:top w:val="none" w:sz="0" w:space="0" w:color="auto"/>
            <w:left w:val="none" w:sz="0" w:space="0" w:color="auto"/>
            <w:bottom w:val="none" w:sz="0" w:space="0" w:color="auto"/>
            <w:right w:val="none" w:sz="0" w:space="0" w:color="auto"/>
          </w:divBdr>
        </w:div>
        <w:div w:id="19279074">
          <w:marLeft w:val="480"/>
          <w:marRight w:val="0"/>
          <w:marTop w:val="0"/>
          <w:marBottom w:val="0"/>
          <w:divBdr>
            <w:top w:val="none" w:sz="0" w:space="0" w:color="auto"/>
            <w:left w:val="none" w:sz="0" w:space="0" w:color="auto"/>
            <w:bottom w:val="none" w:sz="0" w:space="0" w:color="auto"/>
            <w:right w:val="none" w:sz="0" w:space="0" w:color="auto"/>
          </w:divBdr>
        </w:div>
        <w:div w:id="1619414736">
          <w:marLeft w:val="480"/>
          <w:marRight w:val="0"/>
          <w:marTop w:val="0"/>
          <w:marBottom w:val="0"/>
          <w:divBdr>
            <w:top w:val="none" w:sz="0" w:space="0" w:color="auto"/>
            <w:left w:val="none" w:sz="0" w:space="0" w:color="auto"/>
            <w:bottom w:val="none" w:sz="0" w:space="0" w:color="auto"/>
            <w:right w:val="none" w:sz="0" w:space="0" w:color="auto"/>
          </w:divBdr>
        </w:div>
        <w:div w:id="593248957">
          <w:marLeft w:val="480"/>
          <w:marRight w:val="0"/>
          <w:marTop w:val="0"/>
          <w:marBottom w:val="0"/>
          <w:divBdr>
            <w:top w:val="none" w:sz="0" w:space="0" w:color="auto"/>
            <w:left w:val="none" w:sz="0" w:space="0" w:color="auto"/>
            <w:bottom w:val="none" w:sz="0" w:space="0" w:color="auto"/>
            <w:right w:val="none" w:sz="0" w:space="0" w:color="auto"/>
          </w:divBdr>
        </w:div>
        <w:div w:id="1532302728">
          <w:marLeft w:val="480"/>
          <w:marRight w:val="0"/>
          <w:marTop w:val="0"/>
          <w:marBottom w:val="0"/>
          <w:divBdr>
            <w:top w:val="none" w:sz="0" w:space="0" w:color="auto"/>
            <w:left w:val="none" w:sz="0" w:space="0" w:color="auto"/>
            <w:bottom w:val="none" w:sz="0" w:space="0" w:color="auto"/>
            <w:right w:val="none" w:sz="0" w:space="0" w:color="auto"/>
          </w:divBdr>
        </w:div>
        <w:div w:id="217713122">
          <w:marLeft w:val="480"/>
          <w:marRight w:val="0"/>
          <w:marTop w:val="0"/>
          <w:marBottom w:val="0"/>
          <w:divBdr>
            <w:top w:val="none" w:sz="0" w:space="0" w:color="auto"/>
            <w:left w:val="none" w:sz="0" w:space="0" w:color="auto"/>
            <w:bottom w:val="none" w:sz="0" w:space="0" w:color="auto"/>
            <w:right w:val="none" w:sz="0" w:space="0" w:color="auto"/>
          </w:divBdr>
        </w:div>
        <w:div w:id="689989220">
          <w:marLeft w:val="480"/>
          <w:marRight w:val="0"/>
          <w:marTop w:val="0"/>
          <w:marBottom w:val="0"/>
          <w:divBdr>
            <w:top w:val="none" w:sz="0" w:space="0" w:color="auto"/>
            <w:left w:val="none" w:sz="0" w:space="0" w:color="auto"/>
            <w:bottom w:val="none" w:sz="0" w:space="0" w:color="auto"/>
            <w:right w:val="none" w:sz="0" w:space="0" w:color="auto"/>
          </w:divBdr>
        </w:div>
        <w:div w:id="832184736">
          <w:marLeft w:val="480"/>
          <w:marRight w:val="0"/>
          <w:marTop w:val="0"/>
          <w:marBottom w:val="0"/>
          <w:divBdr>
            <w:top w:val="none" w:sz="0" w:space="0" w:color="auto"/>
            <w:left w:val="none" w:sz="0" w:space="0" w:color="auto"/>
            <w:bottom w:val="none" w:sz="0" w:space="0" w:color="auto"/>
            <w:right w:val="none" w:sz="0" w:space="0" w:color="auto"/>
          </w:divBdr>
        </w:div>
        <w:div w:id="244152610">
          <w:marLeft w:val="480"/>
          <w:marRight w:val="0"/>
          <w:marTop w:val="0"/>
          <w:marBottom w:val="0"/>
          <w:divBdr>
            <w:top w:val="none" w:sz="0" w:space="0" w:color="auto"/>
            <w:left w:val="none" w:sz="0" w:space="0" w:color="auto"/>
            <w:bottom w:val="none" w:sz="0" w:space="0" w:color="auto"/>
            <w:right w:val="none" w:sz="0" w:space="0" w:color="auto"/>
          </w:divBdr>
        </w:div>
        <w:div w:id="654145628">
          <w:marLeft w:val="480"/>
          <w:marRight w:val="0"/>
          <w:marTop w:val="0"/>
          <w:marBottom w:val="0"/>
          <w:divBdr>
            <w:top w:val="none" w:sz="0" w:space="0" w:color="auto"/>
            <w:left w:val="none" w:sz="0" w:space="0" w:color="auto"/>
            <w:bottom w:val="none" w:sz="0" w:space="0" w:color="auto"/>
            <w:right w:val="none" w:sz="0" w:space="0" w:color="auto"/>
          </w:divBdr>
        </w:div>
        <w:div w:id="498229646">
          <w:marLeft w:val="480"/>
          <w:marRight w:val="0"/>
          <w:marTop w:val="0"/>
          <w:marBottom w:val="0"/>
          <w:divBdr>
            <w:top w:val="none" w:sz="0" w:space="0" w:color="auto"/>
            <w:left w:val="none" w:sz="0" w:space="0" w:color="auto"/>
            <w:bottom w:val="none" w:sz="0" w:space="0" w:color="auto"/>
            <w:right w:val="none" w:sz="0" w:space="0" w:color="auto"/>
          </w:divBdr>
        </w:div>
        <w:div w:id="460418471">
          <w:marLeft w:val="480"/>
          <w:marRight w:val="0"/>
          <w:marTop w:val="0"/>
          <w:marBottom w:val="0"/>
          <w:divBdr>
            <w:top w:val="none" w:sz="0" w:space="0" w:color="auto"/>
            <w:left w:val="none" w:sz="0" w:space="0" w:color="auto"/>
            <w:bottom w:val="none" w:sz="0" w:space="0" w:color="auto"/>
            <w:right w:val="none" w:sz="0" w:space="0" w:color="auto"/>
          </w:divBdr>
        </w:div>
        <w:div w:id="1327593710">
          <w:marLeft w:val="480"/>
          <w:marRight w:val="0"/>
          <w:marTop w:val="0"/>
          <w:marBottom w:val="0"/>
          <w:divBdr>
            <w:top w:val="none" w:sz="0" w:space="0" w:color="auto"/>
            <w:left w:val="none" w:sz="0" w:space="0" w:color="auto"/>
            <w:bottom w:val="none" w:sz="0" w:space="0" w:color="auto"/>
            <w:right w:val="none" w:sz="0" w:space="0" w:color="auto"/>
          </w:divBdr>
        </w:div>
        <w:div w:id="1956711600">
          <w:marLeft w:val="480"/>
          <w:marRight w:val="0"/>
          <w:marTop w:val="0"/>
          <w:marBottom w:val="0"/>
          <w:divBdr>
            <w:top w:val="none" w:sz="0" w:space="0" w:color="auto"/>
            <w:left w:val="none" w:sz="0" w:space="0" w:color="auto"/>
            <w:bottom w:val="none" w:sz="0" w:space="0" w:color="auto"/>
            <w:right w:val="none" w:sz="0" w:space="0" w:color="auto"/>
          </w:divBdr>
        </w:div>
        <w:div w:id="1309363998">
          <w:marLeft w:val="480"/>
          <w:marRight w:val="0"/>
          <w:marTop w:val="0"/>
          <w:marBottom w:val="0"/>
          <w:divBdr>
            <w:top w:val="none" w:sz="0" w:space="0" w:color="auto"/>
            <w:left w:val="none" w:sz="0" w:space="0" w:color="auto"/>
            <w:bottom w:val="none" w:sz="0" w:space="0" w:color="auto"/>
            <w:right w:val="none" w:sz="0" w:space="0" w:color="auto"/>
          </w:divBdr>
        </w:div>
        <w:div w:id="1046102653">
          <w:marLeft w:val="480"/>
          <w:marRight w:val="0"/>
          <w:marTop w:val="0"/>
          <w:marBottom w:val="0"/>
          <w:divBdr>
            <w:top w:val="none" w:sz="0" w:space="0" w:color="auto"/>
            <w:left w:val="none" w:sz="0" w:space="0" w:color="auto"/>
            <w:bottom w:val="none" w:sz="0" w:space="0" w:color="auto"/>
            <w:right w:val="none" w:sz="0" w:space="0" w:color="auto"/>
          </w:divBdr>
        </w:div>
      </w:divsChild>
    </w:div>
    <w:div w:id="1192690145">
      <w:bodyDiv w:val="1"/>
      <w:marLeft w:val="0"/>
      <w:marRight w:val="0"/>
      <w:marTop w:val="0"/>
      <w:marBottom w:val="0"/>
      <w:divBdr>
        <w:top w:val="none" w:sz="0" w:space="0" w:color="auto"/>
        <w:left w:val="none" w:sz="0" w:space="0" w:color="auto"/>
        <w:bottom w:val="none" w:sz="0" w:space="0" w:color="auto"/>
        <w:right w:val="none" w:sz="0" w:space="0" w:color="auto"/>
      </w:divBdr>
      <w:divsChild>
        <w:div w:id="201867818">
          <w:marLeft w:val="0"/>
          <w:marRight w:val="0"/>
          <w:marTop w:val="0"/>
          <w:marBottom w:val="0"/>
          <w:divBdr>
            <w:top w:val="none" w:sz="0" w:space="0" w:color="auto"/>
            <w:left w:val="none" w:sz="0" w:space="0" w:color="auto"/>
            <w:bottom w:val="none" w:sz="0" w:space="0" w:color="auto"/>
            <w:right w:val="none" w:sz="0" w:space="0" w:color="auto"/>
          </w:divBdr>
        </w:div>
      </w:divsChild>
    </w:div>
    <w:div w:id="1196698887">
      <w:bodyDiv w:val="1"/>
      <w:marLeft w:val="0"/>
      <w:marRight w:val="0"/>
      <w:marTop w:val="0"/>
      <w:marBottom w:val="0"/>
      <w:divBdr>
        <w:top w:val="none" w:sz="0" w:space="0" w:color="auto"/>
        <w:left w:val="none" w:sz="0" w:space="0" w:color="auto"/>
        <w:bottom w:val="none" w:sz="0" w:space="0" w:color="auto"/>
        <w:right w:val="none" w:sz="0" w:space="0" w:color="auto"/>
      </w:divBdr>
      <w:divsChild>
        <w:div w:id="750350781">
          <w:marLeft w:val="640"/>
          <w:marRight w:val="0"/>
          <w:marTop w:val="0"/>
          <w:marBottom w:val="0"/>
          <w:divBdr>
            <w:top w:val="none" w:sz="0" w:space="0" w:color="auto"/>
            <w:left w:val="none" w:sz="0" w:space="0" w:color="auto"/>
            <w:bottom w:val="none" w:sz="0" w:space="0" w:color="auto"/>
            <w:right w:val="none" w:sz="0" w:space="0" w:color="auto"/>
          </w:divBdr>
        </w:div>
        <w:div w:id="107742451">
          <w:marLeft w:val="640"/>
          <w:marRight w:val="0"/>
          <w:marTop w:val="0"/>
          <w:marBottom w:val="0"/>
          <w:divBdr>
            <w:top w:val="none" w:sz="0" w:space="0" w:color="auto"/>
            <w:left w:val="none" w:sz="0" w:space="0" w:color="auto"/>
            <w:bottom w:val="none" w:sz="0" w:space="0" w:color="auto"/>
            <w:right w:val="none" w:sz="0" w:space="0" w:color="auto"/>
          </w:divBdr>
        </w:div>
        <w:div w:id="1960916365">
          <w:marLeft w:val="640"/>
          <w:marRight w:val="0"/>
          <w:marTop w:val="0"/>
          <w:marBottom w:val="0"/>
          <w:divBdr>
            <w:top w:val="none" w:sz="0" w:space="0" w:color="auto"/>
            <w:left w:val="none" w:sz="0" w:space="0" w:color="auto"/>
            <w:bottom w:val="none" w:sz="0" w:space="0" w:color="auto"/>
            <w:right w:val="none" w:sz="0" w:space="0" w:color="auto"/>
          </w:divBdr>
        </w:div>
        <w:div w:id="1987663992">
          <w:marLeft w:val="640"/>
          <w:marRight w:val="0"/>
          <w:marTop w:val="0"/>
          <w:marBottom w:val="0"/>
          <w:divBdr>
            <w:top w:val="none" w:sz="0" w:space="0" w:color="auto"/>
            <w:left w:val="none" w:sz="0" w:space="0" w:color="auto"/>
            <w:bottom w:val="none" w:sz="0" w:space="0" w:color="auto"/>
            <w:right w:val="none" w:sz="0" w:space="0" w:color="auto"/>
          </w:divBdr>
        </w:div>
        <w:div w:id="603155222">
          <w:marLeft w:val="640"/>
          <w:marRight w:val="0"/>
          <w:marTop w:val="0"/>
          <w:marBottom w:val="0"/>
          <w:divBdr>
            <w:top w:val="none" w:sz="0" w:space="0" w:color="auto"/>
            <w:left w:val="none" w:sz="0" w:space="0" w:color="auto"/>
            <w:bottom w:val="none" w:sz="0" w:space="0" w:color="auto"/>
            <w:right w:val="none" w:sz="0" w:space="0" w:color="auto"/>
          </w:divBdr>
        </w:div>
        <w:div w:id="1452281147">
          <w:marLeft w:val="640"/>
          <w:marRight w:val="0"/>
          <w:marTop w:val="0"/>
          <w:marBottom w:val="0"/>
          <w:divBdr>
            <w:top w:val="none" w:sz="0" w:space="0" w:color="auto"/>
            <w:left w:val="none" w:sz="0" w:space="0" w:color="auto"/>
            <w:bottom w:val="none" w:sz="0" w:space="0" w:color="auto"/>
            <w:right w:val="none" w:sz="0" w:space="0" w:color="auto"/>
          </w:divBdr>
        </w:div>
        <w:div w:id="211625879">
          <w:marLeft w:val="640"/>
          <w:marRight w:val="0"/>
          <w:marTop w:val="0"/>
          <w:marBottom w:val="0"/>
          <w:divBdr>
            <w:top w:val="none" w:sz="0" w:space="0" w:color="auto"/>
            <w:left w:val="none" w:sz="0" w:space="0" w:color="auto"/>
            <w:bottom w:val="none" w:sz="0" w:space="0" w:color="auto"/>
            <w:right w:val="none" w:sz="0" w:space="0" w:color="auto"/>
          </w:divBdr>
        </w:div>
        <w:div w:id="1508668421">
          <w:marLeft w:val="640"/>
          <w:marRight w:val="0"/>
          <w:marTop w:val="0"/>
          <w:marBottom w:val="0"/>
          <w:divBdr>
            <w:top w:val="none" w:sz="0" w:space="0" w:color="auto"/>
            <w:left w:val="none" w:sz="0" w:space="0" w:color="auto"/>
            <w:bottom w:val="none" w:sz="0" w:space="0" w:color="auto"/>
            <w:right w:val="none" w:sz="0" w:space="0" w:color="auto"/>
          </w:divBdr>
        </w:div>
        <w:div w:id="126510259">
          <w:marLeft w:val="640"/>
          <w:marRight w:val="0"/>
          <w:marTop w:val="0"/>
          <w:marBottom w:val="0"/>
          <w:divBdr>
            <w:top w:val="none" w:sz="0" w:space="0" w:color="auto"/>
            <w:left w:val="none" w:sz="0" w:space="0" w:color="auto"/>
            <w:bottom w:val="none" w:sz="0" w:space="0" w:color="auto"/>
            <w:right w:val="none" w:sz="0" w:space="0" w:color="auto"/>
          </w:divBdr>
        </w:div>
        <w:div w:id="1131245490">
          <w:marLeft w:val="640"/>
          <w:marRight w:val="0"/>
          <w:marTop w:val="0"/>
          <w:marBottom w:val="0"/>
          <w:divBdr>
            <w:top w:val="none" w:sz="0" w:space="0" w:color="auto"/>
            <w:left w:val="none" w:sz="0" w:space="0" w:color="auto"/>
            <w:bottom w:val="none" w:sz="0" w:space="0" w:color="auto"/>
            <w:right w:val="none" w:sz="0" w:space="0" w:color="auto"/>
          </w:divBdr>
        </w:div>
        <w:div w:id="427428893">
          <w:marLeft w:val="640"/>
          <w:marRight w:val="0"/>
          <w:marTop w:val="0"/>
          <w:marBottom w:val="0"/>
          <w:divBdr>
            <w:top w:val="none" w:sz="0" w:space="0" w:color="auto"/>
            <w:left w:val="none" w:sz="0" w:space="0" w:color="auto"/>
            <w:bottom w:val="none" w:sz="0" w:space="0" w:color="auto"/>
            <w:right w:val="none" w:sz="0" w:space="0" w:color="auto"/>
          </w:divBdr>
        </w:div>
        <w:div w:id="846216564">
          <w:marLeft w:val="640"/>
          <w:marRight w:val="0"/>
          <w:marTop w:val="0"/>
          <w:marBottom w:val="0"/>
          <w:divBdr>
            <w:top w:val="none" w:sz="0" w:space="0" w:color="auto"/>
            <w:left w:val="none" w:sz="0" w:space="0" w:color="auto"/>
            <w:bottom w:val="none" w:sz="0" w:space="0" w:color="auto"/>
            <w:right w:val="none" w:sz="0" w:space="0" w:color="auto"/>
          </w:divBdr>
        </w:div>
        <w:div w:id="620264216">
          <w:marLeft w:val="640"/>
          <w:marRight w:val="0"/>
          <w:marTop w:val="0"/>
          <w:marBottom w:val="0"/>
          <w:divBdr>
            <w:top w:val="none" w:sz="0" w:space="0" w:color="auto"/>
            <w:left w:val="none" w:sz="0" w:space="0" w:color="auto"/>
            <w:bottom w:val="none" w:sz="0" w:space="0" w:color="auto"/>
            <w:right w:val="none" w:sz="0" w:space="0" w:color="auto"/>
          </w:divBdr>
        </w:div>
        <w:div w:id="1783768588">
          <w:marLeft w:val="640"/>
          <w:marRight w:val="0"/>
          <w:marTop w:val="0"/>
          <w:marBottom w:val="0"/>
          <w:divBdr>
            <w:top w:val="none" w:sz="0" w:space="0" w:color="auto"/>
            <w:left w:val="none" w:sz="0" w:space="0" w:color="auto"/>
            <w:bottom w:val="none" w:sz="0" w:space="0" w:color="auto"/>
            <w:right w:val="none" w:sz="0" w:space="0" w:color="auto"/>
          </w:divBdr>
        </w:div>
        <w:div w:id="925531213">
          <w:marLeft w:val="640"/>
          <w:marRight w:val="0"/>
          <w:marTop w:val="0"/>
          <w:marBottom w:val="0"/>
          <w:divBdr>
            <w:top w:val="none" w:sz="0" w:space="0" w:color="auto"/>
            <w:left w:val="none" w:sz="0" w:space="0" w:color="auto"/>
            <w:bottom w:val="none" w:sz="0" w:space="0" w:color="auto"/>
            <w:right w:val="none" w:sz="0" w:space="0" w:color="auto"/>
          </w:divBdr>
        </w:div>
        <w:div w:id="1177385122">
          <w:marLeft w:val="640"/>
          <w:marRight w:val="0"/>
          <w:marTop w:val="0"/>
          <w:marBottom w:val="0"/>
          <w:divBdr>
            <w:top w:val="none" w:sz="0" w:space="0" w:color="auto"/>
            <w:left w:val="none" w:sz="0" w:space="0" w:color="auto"/>
            <w:bottom w:val="none" w:sz="0" w:space="0" w:color="auto"/>
            <w:right w:val="none" w:sz="0" w:space="0" w:color="auto"/>
          </w:divBdr>
        </w:div>
        <w:div w:id="2050371823">
          <w:marLeft w:val="640"/>
          <w:marRight w:val="0"/>
          <w:marTop w:val="0"/>
          <w:marBottom w:val="0"/>
          <w:divBdr>
            <w:top w:val="none" w:sz="0" w:space="0" w:color="auto"/>
            <w:left w:val="none" w:sz="0" w:space="0" w:color="auto"/>
            <w:bottom w:val="none" w:sz="0" w:space="0" w:color="auto"/>
            <w:right w:val="none" w:sz="0" w:space="0" w:color="auto"/>
          </w:divBdr>
        </w:div>
        <w:div w:id="1472674540">
          <w:marLeft w:val="640"/>
          <w:marRight w:val="0"/>
          <w:marTop w:val="0"/>
          <w:marBottom w:val="0"/>
          <w:divBdr>
            <w:top w:val="none" w:sz="0" w:space="0" w:color="auto"/>
            <w:left w:val="none" w:sz="0" w:space="0" w:color="auto"/>
            <w:bottom w:val="none" w:sz="0" w:space="0" w:color="auto"/>
            <w:right w:val="none" w:sz="0" w:space="0" w:color="auto"/>
          </w:divBdr>
        </w:div>
        <w:div w:id="120728665">
          <w:marLeft w:val="640"/>
          <w:marRight w:val="0"/>
          <w:marTop w:val="0"/>
          <w:marBottom w:val="0"/>
          <w:divBdr>
            <w:top w:val="none" w:sz="0" w:space="0" w:color="auto"/>
            <w:left w:val="none" w:sz="0" w:space="0" w:color="auto"/>
            <w:bottom w:val="none" w:sz="0" w:space="0" w:color="auto"/>
            <w:right w:val="none" w:sz="0" w:space="0" w:color="auto"/>
          </w:divBdr>
        </w:div>
        <w:div w:id="1955207437">
          <w:marLeft w:val="640"/>
          <w:marRight w:val="0"/>
          <w:marTop w:val="0"/>
          <w:marBottom w:val="0"/>
          <w:divBdr>
            <w:top w:val="none" w:sz="0" w:space="0" w:color="auto"/>
            <w:left w:val="none" w:sz="0" w:space="0" w:color="auto"/>
            <w:bottom w:val="none" w:sz="0" w:space="0" w:color="auto"/>
            <w:right w:val="none" w:sz="0" w:space="0" w:color="auto"/>
          </w:divBdr>
        </w:div>
        <w:div w:id="657922938">
          <w:marLeft w:val="640"/>
          <w:marRight w:val="0"/>
          <w:marTop w:val="0"/>
          <w:marBottom w:val="0"/>
          <w:divBdr>
            <w:top w:val="none" w:sz="0" w:space="0" w:color="auto"/>
            <w:left w:val="none" w:sz="0" w:space="0" w:color="auto"/>
            <w:bottom w:val="none" w:sz="0" w:space="0" w:color="auto"/>
            <w:right w:val="none" w:sz="0" w:space="0" w:color="auto"/>
          </w:divBdr>
        </w:div>
        <w:div w:id="910308747">
          <w:marLeft w:val="640"/>
          <w:marRight w:val="0"/>
          <w:marTop w:val="0"/>
          <w:marBottom w:val="0"/>
          <w:divBdr>
            <w:top w:val="none" w:sz="0" w:space="0" w:color="auto"/>
            <w:left w:val="none" w:sz="0" w:space="0" w:color="auto"/>
            <w:bottom w:val="none" w:sz="0" w:space="0" w:color="auto"/>
            <w:right w:val="none" w:sz="0" w:space="0" w:color="auto"/>
          </w:divBdr>
        </w:div>
        <w:div w:id="746612002">
          <w:marLeft w:val="640"/>
          <w:marRight w:val="0"/>
          <w:marTop w:val="0"/>
          <w:marBottom w:val="0"/>
          <w:divBdr>
            <w:top w:val="none" w:sz="0" w:space="0" w:color="auto"/>
            <w:left w:val="none" w:sz="0" w:space="0" w:color="auto"/>
            <w:bottom w:val="none" w:sz="0" w:space="0" w:color="auto"/>
            <w:right w:val="none" w:sz="0" w:space="0" w:color="auto"/>
          </w:divBdr>
        </w:div>
        <w:div w:id="1570578351">
          <w:marLeft w:val="640"/>
          <w:marRight w:val="0"/>
          <w:marTop w:val="0"/>
          <w:marBottom w:val="0"/>
          <w:divBdr>
            <w:top w:val="none" w:sz="0" w:space="0" w:color="auto"/>
            <w:left w:val="none" w:sz="0" w:space="0" w:color="auto"/>
            <w:bottom w:val="none" w:sz="0" w:space="0" w:color="auto"/>
            <w:right w:val="none" w:sz="0" w:space="0" w:color="auto"/>
          </w:divBdr>
        </w:div>
        <w:div w:id="2078086847">
          <w:marLeft w:val="640"/>
          <w:marRight w:val="0"/>
          <w:marTop w:val="0"/>
          <w:marBottom w:val="0"/>
          <w:divBdr>
            <w:top w:val="none" w:sz="0" w:space="0" w:color="auto"/>
            <w:left w:val="none" w:sz="0" w:space="0" w:color="auto"/>
            <w:bottom w:val="none" w:sz="0" w:space="0" w:color="auto"/>
            <w:right w:val="none" w:sz="0" w:space="0" w:color="auto"/>
          </w:divBdr>
        </w:div>
        <w:div w:id="1058481582">
          <w:marLeft w:val="640"/>
          <w:marRight w:val="0"/>
          <w:marTop w:val="0"/>
          <w:marBottom w:val="0"/>
          <w:divBdr>
            <w:top w:val="none" w:sz="0" w:space="0" w:color="auto"/>
            <w:left w:val="none" w:sz="0" w:space="0" w:color="auto"/>
            <w:bottom w:val="none" w:sz="0" w:space="0" w:color="auto"/>
            <w:right w:val="none" w:sz="0" w:space="0" w:color="auto"/>
          </w:divBdr>
        </w:div>
        <w:div w:id="103621600">
          <w:marLeft w:val="640"/>
          <w:marRight w:val="0"/>
          <w:marTop w:val="0"/>
          <w:marBottom w:val="0"/>
          <w:divBdr>
            <w:top w:val="none" w:sz="0" w:space="0" w:color="auto"/>
            <w:left w:val="none" w:sz="0" w:space="0" w:color="auto"/>
            <w:bottom w:val="none" w:sz="0" w:space="0" w:color="auto"/>
            <w:right w:val="none" w:sz="0" w:space="0" w:color="auto"/>
          </w:divBdr>
        </w:div>
        <w:div w:id="1618872206">
          <w:marLeft w:val="640"/>
          <w:marRight w:val="0"/>
          <w:marTop w:val="0"/>
          <w:marBottom w:val="0"/>
          <w:divBdr>
            <w:top w:val="none" w:sz="0" w:space="0" w:color="auto"/>
            <w:left w:val="none" w:sz="0" w:space="0" w:color="auto"/>
            <w:bottom w:val="none" w:sz="0" w:space="0" w:color="auto"/>
            <w:right w:val="none" w:sz="0" w:space="0" w:color="auto"/>
          </w:divBdr>
        </w:div>
        <w:div w:id="1783264800">
          <w:marLeft w:val="640"/>
          <w:marRight w:val="0"/>
          <w:marTop w:val="0"/>
          <w:marBottom w:val="0"/>
          <w:divBdr>
            <w:top w:val="none" w:sz="0" w:space="0" w:color="auto"/>
            <w:left w:val="none" w:sz="0" w:space="0" w:color="auto"/>
            <w:bottom w:val="none" w:sz="0" w:space="0" w:color="auto"/>
            <w:right w:val="none" w:sz="0" w:space="0" w:color="auto"/>
          </w:divBdr>
        </w:div>
        <w:div w:id="1514372799">
          <w:marLeft w:val="640"/>
          <w:marRight w:val="0"/>
          <w:marTop w:val="0"/>
          <w:marBottom w:val="0"/>
          <w:divBdr>
            <w:top w:val="none" w:sz="0" w:space="0" w:color="auto"/>
            <w:left w:val="none" w:sz="0" w:space="0" w:color="auto"/>
            <w:bottom w:val="none" w:sz="0" w:space="0" w:color="auto"/>
            <w:right w:val="none" w:sz="0" w:space="0" w:color="auto"/>
          </w:divBdr>
        </w:div>
        <w:div w:id="324206599">
          <w:marLeft w:val="640"/>
          <w:marRight w:val="0"/>
          <w:marTop w:val="0"/>
          <w:marBottom w:val="0"/>
          <w:divBdr>
            <w:top w:val="none" w:sz="0" w:space="0" w:color="auto"/>
            <w:left w:val="none" w:sz="0" w:space="0" w:color="auto"/>
            <w:bottom w:val="none" w:sz="0" w:space="0" w:color="auto"/>
            <w:right w:val="none" w:sz="0" w:space="0" w:color="auto"/>
          </w:divBdr>
        </w:div>
        <w:div w:id="296883054">
          <w:marLeft w:val="640"/>
          <w:marRight w:val="0"/>
          <w:marTop w:val="0"/>
          <w:marBottom w:val="0"/>
          <w:divBdr>
            <w:top w:val="none" w:sz="0" w:space="0" w:color="auto"/>
            <w:left w:val="none" w:sz="0" w:space="0" w:color="auto"/>
            <w:bottom w:val="none" w:sz="0" w:space="0" w:color="auto"/>
            <w:right w:val="none" w:sz="0" w:space="0" w:color="auto"/>
          </w:divBdr>
        </w:div>
        <w:div w:id="1654412526">
          <w:marLeft w:val="640"/>
          <w:marRight w:val="0"/>
          <w:marTop w:val="0"/>
          <w:marBottom w:val="0"/>
          <w:divBdr>
            <w:top w:val="none" w:sz="0" w:space="0" w:color="auto"/>
            <w:left w:val="none" w:sz="0" w:space="0" w:color="auto"/>
            <w:bottom w:val="none" w:sz="0" w:space="0" w:color="auto"/>
            <w:right w:val="none" w:sz="0" w:space="0" w:color="auto"/>
          </w:divBdr>
        </w:div>
        <w:div w:id="1535733213">
          <w:marLeft w:val="640"/>
          <w:marRight w:val="0"/>
          <w:marTop w:val="0"/>
          <w:marBottom w:val="0"/>
          <w:divBdr>
            <w:top w:val="none" w:sz="0" w:space="0" w:color="auto"/>
            <w:left w:val="none" w:sz="0" w:space="0" w:color="auto"/>
            <w:bottom w:val="none" w:sz="0" w:space="0" w:color="auto"/>
            <w:right w:val="none" w:sz="0" w:space="0" w:color="auto"/>
          </w:divBdr>
        </w:div>
        <w:div w:id="1892307548">
          <w:marLeft w:val="640"/>
          <w:marRight w:val="0"/>
          <w:marTop w:val="0"/>
          <w:marBottom w:val="0"/>
          <w:divBdr>
            <w:top w:val="none" w:sz="0" w:space="0" w:color="auto"/>
            <w:left w:val="none" w:sz="0" w:space="0" w:color="auto"/>
            <w:bottom w:val="none" w:sz="0" w:space="0" w:color="auto"/>
            <w:right w:val="none" w:sz="0" w:space="0" w:color="auto"/>
          </w:divBdr>
        </w:div>
        <w:div w:id="884103715">
          <w:marLeft w:val="640"/>
          <w:marRight w:val="0"/>
          <w:marTop w:val="0"/>
          <w:marBottom w:val="0"/>
          <w:divBdr>
            <w:top w:val="none" w:sz="0" w:space="0" w:color="auto"/>
            <w:left w:val="none" w:sz="0" w:space="0" w:color="auto"/>
            <w:bottom w:val="none" w:sz="0" w:space="0" w:color="auto"/>
            <w:right w:val="none" w:sz="0" w:space="0" w:color="auto"/>
          </w:divBdr>
        </w:div>
        <w:div w:id="206259950">
          <w:marLeft w:val="640"/>
          <w:marRight w:val="0"/>
          <w:marTop w:val="0"/>
          <w:marBottom w:val="0"/>
          <w:divBdr>
            <w:top w:val="none" w:sz="0" w:space="0" w:color="auto"/>
            <w:left w:val="none" w:sz="0" w:space="0" w:color="auto"/>
            <w:bottom w:val="none" w:sz="0" w:space="0" w:color="auto"/>
            <w:right w:val="none" w:sz="0" w:space="0" w:color="auto"/>
          </w:divBdr>
        </w:div>
        <w:div w:id="1195730780">
          <w:marLeft w:val="640"/>
          <w:marRight w:val="0"/>
          <w:marTop w:val="0"/>
          <w:marBottom w:val="0"/>
          <w:divBdr>
            <w:top w:val="none" w:sz="0" w:space="0" w:color="auto"/>
            <w:left w:val="none" w:sz="0" w:space="0" w:color="auto"/>
            <w:bottom w:val="none" w:sz="0" w:space="0" w:color="auto"/>
            <w:right w:val="none" w:sz="0" w:space="0" w:color="auto"/>
          </w:divBdr>
        </w:div>
        <w:div w:id="1415669198">
          <w:marLeft w:val="640"/>
          <w:marRight w:val="0"/>
          <w:marTop w:val="0"/>
          <w:marBottom w:val="0"/>
          <w:divBdr>
            <w:top w:val="none" w:sz="0" w:space="0" w:color="auto"/>
            <w:left w:val="none" w:sz="0" w:space="0" w:color="auto"/>
            <w:bottom w:val="none" w:sz="0" w:space="0" w:color="auto"/>
            <w:right w:val="none" w:sz="0" w:space="0" w:color="auto"/>
          </w:divBdr>
        </w:div>
        <w:div w:id="877205865">
          <w:marLeft w:val="640"/>
          <w:marRight w:val="0"/>
          <w:marTop w:val="0"/>
          <w:marBottom w:val="0"/>
          <w:divBdr>
            <w:top w:val="none" w:sz="0" w:space="0" w:color="auto"/>
            <w:left w:val="none" w:sz="0" w:space="0" w:color="auto"/>
            <w:bottom w:val="none" w:sz="0" w:space="0" w:color="auto"/>
            <w:right w:val="none" w:sz="0" w:space="0" w:color="auto"/>
          </w:divBdr>
        </w:div>
        <w:div w:id="1805999927">
          <w:marLeft w:val="640"/>
          <w:marRight w:val="0"/>
          <w:marTop w:val="0"/>
          <w:marBottom w:val="0"/>
          <w:divBdr>
            <w:top w:val="none" w:sz="0" w:space="0" w:color="auto"/>
            <w:left w:val="none" w:sz="0" w:space="0" w:color="auto"/>
            <w:bottom w:val="none" w:sz="0" w:space="0" w:color="auto"/>
            <w:right w:val="none" w:sz="0" w:space="0" w:color="auto"/>
          </w:divBdr>
        </w:div>
        <w:div w:id="1404719243">
          <w:marLeft w:val="640"/>
          <w:marRight w:val="0"/>
          <w:marTop w:val="0"/>
          <w:marBottom w:val="0"/>
          <w:divBdr>
            <w:top w:val="none" w:sz="0" w:space="0" w:color="auto"/>
            <w:left w:val="none" w:sz="0" w:space="0" w:color="auto"/>
            <w:bottom w:val="none" w:sz="0" w:space="0" w:color="auto"/>
            <w:right w:val="none" w:sz="0" w:space="0" w:color="auto"/>
          </w:divBdr>
        </w:div>
        <w:div w:id="293483613">
          <w:marLeft w:val="640"/>
          <w:marRight w:val="0"/>
          <w:marTop w:val="0"/>
          <w:marBottom w:val="0"/>
          <w:divBdr>
            <w:top w:val="none" w:sz="0" w:space="0" w:color="auto"/>
            <w:left w:val="none" w:sz="0" w:space="0" w:color="auto"/>
            <w:bottom w:val="none" w:sz="0" w:space="0" w:color="auto"/>
            <w:right w:val="none" w:sz="0" w:space="0" w:color="auto"/>
          </w:divBdr>
        </w:div>
        <w:div w:id="1966425480">
          <w:marLeft w:val="640"/>
          <w:marRight w:val="0"/>
          <w:marTop w:val="0"/>
          <w:marBottom w:val="0"/>
          <w:divBdr>
            <w:top w:val="none" w:sz="0" w:space="0" w:color="auto"/>
            <w:left w:val="none" w:sz="0" w:space="0" w:color="auto"/>
            <w:bottom w:val="none" w:sz="0" w:space="0" w:color="auto"/>
            <w:right w:val="none" w:sz="0" w:space="0" w:color="auto"/>
          </w:divBdr>
        </w:div>
        <w:div w:id="216011642">
          <w:marLeft w:val="640"/>
          <w:marRight w:val="0"/>
          <w:marTop w:val="0"/>
          <w:marBottom w:val="0"/>
          <w:divBdr>
            <w:top w:val="none" w:sz="0" w:space="0" w:color="auto"/>
            <w:left w:val="none" w:sz="0" w:space="0" w:color="auto"/>
            <w:bottom w:val="none" w:sz="0" w:space="0" w:color="auto"/>
            <w:right w:val="none" w:sz="0" w:space="0" w:color="auto"/>
          </w:divBdr>
        </w:div>
        <w:div w:id="1111900894">
          <w:marLeft w:val="640"/>
          <w:marRight w:val="0"/>
          <w:marTop w:val="0"/>
          <w:marBottom w:val="0"/>
          <w:divBdr>
            <w:top w:val="none" w:sz="0" w:space="0" w:color="auto"/>
            <w:left w:val="none" w:sz="0" w:space="0" w:color="auto"/>
            <w:bottom w:val="none" w:sz="0" w:space="0" w:color="auto"/>
            <w:right w:val="none" w:sz="0" w:space="0" w:color="auto"/>
          </w:divBdr>
        </w:div>
        <w:div w:id="1295213708">
          <w:marLeft w:val="640"/>
          <w:marRight w:val="0"/>
          <w:marTop w:val="0"/>
          <w:marBottom w:val="0"/>
          <w:divBdr>
            <w:top w:val="none" w:sz="0" w:space="0" w:color="auto"/>
            <w:left w:val="none" w:sz="0" w:space="0" w:color="auto"/>
            <w:bottom w:val="none" w:sz="0" w:space="0" w:color="auto"/>
            <w:right w:val="none" w:sz="0" w:space="0" w:color="auto"/>
          </w:divBdr>
        </w:div>
        <w:div w:id="1660772847">
          <w:marLeft w:val="640"/>
          <w:marRight w:val="0"/>
          <w:marTop w:val="0"/>
          <w:marBottom w:val="0"/>
          <w:divBdr>
            <w:top w:val="none" w:sz="0" w:space="0" w:color="auto"/>
            <w:left w:val="none" w:sz="0" w:space="0" w:color="auto"/>
            <w:bottom w:val="none" w:sz="0" w:space="0" w:color="auto"/>
            <w:right w:val="none" w:sz="0" w:space="0" w:color="auto"/>
          </w:divBdr>
        </w:div>
        <w:div w:id="565653377">
          <w:marLeft w:val="640"/>
          <w:marRight w:val="0"/>
          <w:marTop w:val="0"/>
          <w:marBottom w:val="0"/>
          <w:divBdr>
            <w:top w:val="none" w:sz="0" w:space="0" w:color="auto"/>
            <w:left w:val="none" w:sz="0" w:space="0" w:color="auto"/>
            <w:bottom w:val="none" w:sz="0" w:space="0" w:color="auto"/>
            <w:right w:val="none" w:sz="0" w:space="0" w:color="auto"/>
          </w:divBdr>
        </w:div>
        <w:div w:id="3167136">
          <w:marLeft w:val="640"/>
          <w:marRight w:val="0"/>
          <w:marTop w:val="0"/>
          <w:marBottom w:val="0"/>
          <w:divBdr>
            <w:top w:val="none" w:sz="0" w:space="0" w:color="auto"/>
            <w:left w:val="none" w:sz="0" w:space="0" w:color="auto"/>
            <w:bottom w:val="none" w:sz="0" w:space="0" w:color="auto"/>
            <w:right w:val="none" w:sz="0" w:space="0" w:color="auto"/>
          </w:divBdr>
        </w:div>
        <w:div w:id="1193953363">
          <w:marLeft w:val="640"/>
          <w:marRight w:val="0"/>
          <w:marTop w:val="0"/>
          <w:marBottom w:val="0"/>
          <w:divBdr>
            <w:top w:val="none" w:sz="0" w:space="0" w:color="auto"/>
            <w:left w:val="none" w:sz="0" w:space="0" w:color="auto"/>
            <w:bottom w:val="none" w:sz="0" w:space="0" w:color="auto"/>
            <w:right w:val="none" w:sz="0" w:space="0" w:color="auto"/>
          </w:divBdr>
        </w:div>
        <w:div w:id="1122071021">
          <w:marLeft w:val="640"/>
          <w:marRight w:val="0"/>
          <w:marTop w:val="0"/>
          <w:marBottom w:val="0"/>
          <w:divBdr>
            <w:top w:val="none" w:sz="0" w:space="0" w:color="auto"/>
            <w:left w:val="none" w:sz="0" w:space="0" w:color="auto"/>
            <w:bottom w:val="none" w:sz="0" w:space="0" w:color="auto"/>
            <w:right w:val="none" w:sz="0" w:space="0" w:color="auto"/>
          </w:divBdr>
        </w:div>
        <w:div w:id="916279931">
          <w:marLeft w:val="640"/>
          <w:marRight w:val="0"/>
          <w:marTop w:val="0"/>
          <w:marBottom w:val="0"/>
          <w:divBdr>
            <w:top w:val="none" w:sz="0" w:space="0" w:color="auto"/>
            <w:left w:val="none" w:sz="0" w:space="0" w:color="auto"/>
            <w:bottom w:val="none" w:sz="0" w:space="0" w:color="auto"/>
            <w:right w:val="none" w:sz="0" w:space="0" w:color="auto"/>
          </w:divBdr>
        </w:div>
        <w:div w:id="1626232743">
          <w:marLeft w:val="640"/>
          <w:marRight w:val="0"/>
          <w:marTop w:val="0"/>
          <w:marBottom w:val="0"/>
          <w:divBdr>
            <w:top w:val="none" w:sz="0" w:space="0" w:color="auto"/>
            <w:left w:val="none" w:sz="0" w:space="0" w:color="auto"/>
            <w:bottom w:val="none" w:sz="0" w:space="0" w:color="auto"/>
            <w:right w:val="none" w:sz="0" w:space="0" w:color="auto"/>
          </w:divBdr>
        </w:div>
        <w:div w:id="1385332678">
          <w:marLeft w:val="640"/>
          <w:marRight w:val="0"/>
          <w:marTop w:val="0"/>
          <w:marBottom w:val="0"/>
          <w:divBdr>
            <w:top w:val="none" w:sz="0" w:space="0" w:color="auto"/>
            <w:left w:val="none" w:sz="0" w:space="0" w:color="auto"/>
            <w:bottom w:val="none" w:sz="0" w:space="0" w:color="auto"/>
            <w:right w:val="none" w:sz="0" w:space="0" w:color="auto"/>
          </w:divBdr>
        </w:div>
        <w:div w:id="1890528373">
          <w:marLeft w:val="640"/>
          <w:marRight w:val="0"/>
          <w:marTop w:val="0"/>
          <w:marBottom w:val="0"/>
          <w:divBdr>
            <w:top w:val="none" w:sz="0" w:space="0" w:color="auto"/>
            <w:left w:val="none" w:sz="0" w:space="0" w:color="auto"/>
            <w:bottom w:val="none" w:sz="0" w:space="0" w:color="auto"/>
            <w:right w:val="none" w:sz="0" w:space="0" w:color="auto"/>
          </w:divBdr>
        </w:div>
        <w:div w:id="618486959">
          <w:marLeft w:val="640"/>
          <w:marRight w:val="0"/>
          <w:marTop w:val="0"/>
          <w:marBottom w:val="0"/>
          <w:divBdr>
            <w:top w:val="none" w:sz="0" w:space="0" w:color="auto"/>
            <w:left w:val="none" w:sz="0" w:space="0" w:color="auto"/>
            <w:bottom w:val="none" w:sz="0" w:space="0" w:color="auto"/>
            <w:right w:val="none" w:sz="0" w:space="0" w:color="auto"/>
          </w:divBdr>
        </w:div>
        <w:div w:id="952127996">
          <w:marLeft w:val="640"/>
          <w:marRight w:val="0"/>
          <w:marTop w:val="0"/>
          <w:marBottom w:val="0"/>
          <w:divBdr>
            <w:top w:val="none" w:sz="0" w:space="0" w:color="auto"/>
            <w:left w:val="none" w:sz="0" w:space="0" w:color="auto"/>
            <w:bottom w:val="none" w:sz="0" w:space="0" w:color="auto"/>
            <w:right w:val="none" w:sz="0" w:space="0" w:color="auto"/>
          </w:divBdr>
        </w:div>
        <w:div w:id="1484738942">
          <w:marLeft w:val="640"/>
          <w:marRight w:val="0"/>
          <w:marTop w:val="0"/>
          <w:marBottom w:val="0"/>
          <w:divBdr>
            <w:top w:val="none" w:sz="0" w:space="0" w:color="auto"/>
            <w:left w:val="none" w:sz="0" w:space="0" w:color="auto"/>
            <w:bottom w:val="none" w:sz="0" w:space="0" w:color="auto"/>
            <w:right w:val="none" w:sz="0" w:space="0" w:color="auto"/>
          </w:divBdr>
        </w:div>
        <w:div w:id="1732345793">
          <w:marLeft w:val="640"/>
          <w:marRight w:val="0"/>
          <w:marTop w:val="0"/>
          <w:marBottom w:val="0"/>
          <w:divBdr>
            <w:top w:val="none" w:sz="0" w:space="0" w:color="auto"/>
            <w:left w:val="none" w:sz="0" w:space="0" w:color="auto"/>
            <w:bottom w:val="none" w:sz="0" w:space="0" w:color="auto"/>
            <w:right w:val="none" w:sz="0" w:space="0" w:color="auto"/>
          </w:divBdr>
        </w:div>
        <w:div w:id="941768726">
          <w:marLeft w:val="640"/>
          <w:marRight w:val="0"/>
          <w:marTop w:val="0"/>
          <w:marBottom w:val="0"/>
          <w:divBdr>
            <w:top w:val="none" w:sz="0" w:space="0" w:color="auto"/>
            <w:left w:val="none" w:sz="0" w:space="0" w:color="auto"/>
            <w:bottom w:val="none" w:sz="0" w:space="0" w:color="auto"/>
            <w:right w:val="none" w:sz="0" w:space="0" w:color="auto"/>
          </w:divBdr>
        </w:div>
        <w:div w:id="387074183">
          <w:marLeft w:val="640"/>
          <w:marRight w:val="0"/>
          <w:marTop w:val="0"/>
          <w:marBottom w:val="0"/>
          <w:divBdr>
            <w:top w:val="none" w:sz="0" w:space="0" w:color="auto"/>
            <w:left w:val="none" w:sz="0" w:space="0" w:color="auto"/>
            <w:bottom w:val="none" w:sz="0" w:space="0" w:color="auto"/>
            <w:right w:val="none" w:sz="0" w:space="0" w:color="auto"/>
          </w:divBdr>
        </w:div>
        <w:div w:id="222721439">
          <w:marLeft w:val="640"/>
          <w:marRight w:val="0"/>
          <w:marTop w:val="0"/>
          <w:marBottom w:val="0"/>
          <w:divBdr>
            <w:top w:val="none" w:sz="0" w:space="0" w:color="auto"/>
            <w:left w:val="none" w:sz="0" w:space="0" w:color="auto"/>
            <w:bottom w:val="none" w:sz="0" w:space="0" w:color="auto"/>
            <w:right w:val="none" w:sz="0" w:space="0" w:color="auto"/>
          </w:divBdr>
        </w:div>
        <w:div w:id="1968579572">
          <w:marLeft w:val="640"/>
          <w:marRight w:val="0"/>
          <w:marTop w:val="0"/>
          <w:marBottom w:val="0"/>
          <w:divBdr>
            <w:top w:val="none" w:sz="0" w:space="0" w:color="auto"/>
            <w:left w:val="none" w:sz="0" w:space="0" w:color="auto"/>
            <w:bottom w:val="none" w:sz="0" w:space="0" w:color="auto"/>
            <w:right w:val="none" w:sz="0" w:space="0" w:color="auto"/>
          </w:divBdr>
        </w:div>
        <w:div w:id="1354379076">
          <w:marLeft w:val="640"/>
          <w:marRight w:val="0"/>
          <w:marTop w:val="0"/>
          <w:marBottom w:val="0"/>
          <w:divBdr>
            <w:top w:val="none" w:sz="0" w:space="0" w:color="auto"/>
            <w:left w:val="none" w:sz="0" w:space="0" w:color="auto"/>
            <w:bottom w:val="none" w:sz="0" w:space="0" w:color="auto"/>
            <w:right w:val="none" w:sz="0" w:space="0" w:color="auto"/>
          </w:divBdr>
        </w:div>
        <w:div w:id="1793404096">
          <w:marLeft w:val="640"/>
          <w:marRight w:val="0"/>
          <w:marTop w:val="0"/>
          <w:marBottom w:val="0"/>
          <w:divBdr>
            <w:top w:val="none" w:sz="0" w:space="0" w:color="auto"/>
            <w:left w:val="none" w:sz="0" w:space="0" w:color="auto"/>
            <w:bottom w:val="none" w:sz="0" w:space="0" w:color="auto"/>
            <w:right w:val="none" w:sz="0" w:space="0" w:color="auto"/>
          </w:divBdr>
        </w:div>
        <w:div w:id="1336297806">
          <w:marLeft w:val="640"/>
          <w:marRight w:val="0"/>
          <w:marTop w:val="0"/>
          <w:marBottom w:val="0"/>
          <w:divBdr>
            <w:top w:val="none" w:sz="0" w:space="0" w:color="auto"/>
            <w:left w:val="none" w:sz="0" w:space="0" w:color="auto"/>
            <w:bottom w:val="none" w:sz="0" w:space="0" w:color="auto"/>
            <w:right w:val="none" w:sz="0" w:space="0" w:color="auto"/>
          </w:divBdr>
        </w:div>
        <w:div w:id="1237085874">
          <w:marLeft w:val="640"/>
          <w:marRight w:val="0"/>
          <w:marTop w:val="0"/>
          <w:marBottom w:val="0"/>
          <w:divBdr>
            <w:top w:val="none" w:sz="0" w:space="0" w:color="auto"/>
            <w:left w:val="none" w:sz="0" w:space="0" w:color="auto"/>
            <w:bottom w:val="none" w:sz="0" w:space="0" w:color="auto"/>
            <w:right w:val="none" w:sz="0" w:space="0" w:color="auto"/>
          </w:divBdr>
        </w:div>
        <w:div w:id="1156069686">
          <w:marLeft w:val="640"/>
          <w:marRight w:val="0"/>
          <w:marTop w:val="0"/>
          <w:marBottom w:val="0"/>
          <w:divBdr>
            <w:top w:val="none" w:sz="0" w:space="0" w:color="auto"/>
            <w:left w:val="none" w:sz="0" w:space="0" w:color="auto"/>
            <w:bottom w:val="none" w:sz="0" w:space="0" w:color="auto"/>
            <w:right w:val="none" w:sz="0" w:space="0" w:color="auto"/>
          </w:divBdr>
        </w:div>
        <w:div w:id="1643727550">
          <w:marLeft w:val="640"/>
          <w:marRight w:val="0"/>
          <w:marTop w:val="0"/>
          <w:marBottom w:val="0"/>
          <w:divBdr>
            <w:top w:val="none" w:sz="0" w:space="0" w:color="auto"/>
            <w:left w:val="none" w:sz="0" w:space="0" w:color="auto"/>
            <w:bottom w:val="none" w:sz="0" w:space="0" w:color="auto"/>
            <w:right w:val="none" w:sz="0" w:space="0" w:color="auto"/>
          </w:divBdr>
        </w:div>
        <w:div w:id="2108843597">
          <w:marLeft w:val="640"/>
          <w:marRight w:val="0"/>
          <w:marTop w:val="0"/>
          <w:marBottom w:val="0"/>
          <w:divBdr>
            <w:top w:val="none" w:sz="0" w:space="0" w:color="auto"/>
            <w:left w:val="none" w:sz="0" w:space="0" w:color="auto"/>
            <w:bottom w:val="none" w:sz="0" w:space="0" w:color="auto"/>
            <w:right w:val="none" w:sz="0" w:space="0" w:color="auto"/>
          </w:divBdr>
        </w:div>
        <w:div w:id="959067032">
          <w:marLeft w:val="640"/>
          <w:marRight w:val="0"/>
          <w:marTop w:val="0"/>
          <w:marBottom w:val="0"/>
          <w:divBdr>
            <w:top w:val="none" w:sz="0" w:space="0" w:color="auto"/>
            <w:left w:val="none" w:sz="0" w:space="0" w:color="auto"/>
            <w:bottom w:val="none" w:sz="0" w:space="0" w:color="auto"/>
            <w:right w:val="none" w:sz="0" w:space="0" w:color="auto"/>
          </w:divBdr>
        </w:div>
        <w:div w:id="1930577368">
          <w:marLeft w:val="640"/>
          <w:marRight w:val="0"/>
          <w:marTop w:val="0"/>
          <w:marBottom w:val="0"/>
          <w:divBdr>
            <w:top w:val="none" w:sz="0" w:space="0" w:color="auto"/>
            <w:left w:val="none" w:sz="0" w:space="0" w:color="auto"/>
            <w:bottom w:val="none" w:sz="0" w:space="0" w:color="auto"/>
            <w:right w:val="none" w:sz="0" w:space="0" w:color="auto"/>
          </w:divBdr>
        </w:div>
        <w:div w:id="2082365906">
          <w:marLeft w:val="640"/>
          <w:marRight w:val="0"/>
          <w:marTop w:val="0"/>
          <w:marBottom w:val="0"/>
          <w:divBdr>
            <w:top w:val="none" w:sz="0" w:space="0" w:color="auto"/>
            <w:left w:val="none" w:sz="0" w:space="0" w:color="auto"/>
            <w:bottom w:val="none" w:sz="0" w:space="0" w:color="auto"/>
            <w:right w:val="none" w:sz="0" w:space="0" w:color="auto"/>
          </w:divBdr>
        </w:div>
        <w:div w:id="1453358680">
          <w:marLeft w:val="640"/>
          <w:marRight w:val="0"/>
          <w:marTop w:val="0"/>
          <w:marBottom w:val="0"/>
          <w:divBdr>
            <w:top w:val="none" w:sz="0" w:space="0" w:color="auto"/>
            <w:left w:val="none" w:sz="0" w:space="0" w:color="auto"/>
            <w:bottom w:val="none" w:sz="0" w:space="0" w:color="auto"/>
            <w:right w:val="none" w:sz="0" w:space="0" w:color="auto"/>
          </w:divBdr>
        </w:div>
        <w:div w:id="635791792">
          <w:marLeft w:val="640"/>
          <w:marRight w:val="0"/>
          <w:marTop w:val="0"/>
          <w:marBottom w:val="0"/>
          <w:divBdr>
            <w:top w:val="none" w:sz="0" w:space="0" w:color="auto"/>
            <w:left w:val="none" w:sz="0" w:space="0" w:color="auto"/>
            <w:bottom w:val="none" w:sz="0" w:space="0" w:color="auto"/>
            <w:right w:val="none" w:sz="0" w:space="0" w:color="auto"/>
          </w:divBdr>
        </w:div>
        <w:div w:id="590893340">
          <w:marLeft w:val="640"/>
          <w:marRight w:val="0"/>
          <w:marTop w:val="0"/>
          <w:marBottom w:val="0"/>
          <w:divBdr>
            <w:top w:val="none" w:sz="0" w:space="0" w:color="auto"/>
            <w:left w:val="none" w:sz="0" w:space="0" w:color="auto"/>
            <w:bottom w:val="none" w:sz="0" w:space="0" w:color="auto"/>
            <w:right w:val="none" w:sz="0" w:space="0" w:color="auto"/>
          </w:divBdr>
        </w:div>
        <w:div w:id="904605495">
          <w:marLeft w:val="640"/>
          <w:marRight w:val="0"/>
          <w:marTop w:val="0"/>
          <w:marBottom w:val="0"/>
          <w:divBdr>
            <w:top w:val="none" w:sz="0" w:space="0" w:color="auto"/>
            <w:left w:val="none" w:sz="0" w:space="0" w:color="auto"/>
            <w:bottom w:val="none" w:sz="0" w:space="0" w:color="auto"/>
            <w:right w:val="none" w:sz="0" w:space="0" w:color="auto"/>
          </w:divBdr>
        </w:div>
        <w:div w:id="1834419332">
          <w:marLeft w:val="640"/>
          <w:marRight w:val="0"/>
          <w:marTop w:val="0"/>
          <w:marBottom w:val="0"/>
          <w:divBdr>
            <w:top w:val="none" w:sz="0" w:space="0" w:color="auto"/>
            <w:left w:val="none" w:sz="0" w:space="0" w:color="auto"/>
            <w:bottom w:val="none" w:sz="0" w:space="0" w:color="auto"/>
            <w:right w:val="none" w:sz="0" w:space="0" w:color="auto"/>
          </w:divBdr>
        </w:div>
      </w:divsChild>
    </w:div>
    <w:div w:id="1197424619">
      <w:bodyDiv w:val="1"/>
      <w:marLeft w:val="0"/>
      <w:marRight w:val="0"/>
      <w:marTop w:val="0"/>
      <w:marBottom w:val="0"/>
      <w:divBdr>
        <w:top w:val="none" w:sz="0" w:space="0" w:color="auto"/>
        <w:left w:val="none" w:sz="0" w:space="0" w:color="auto"/>
        <w:bottom w:val="none" w:sz="0" w:space="0" w:color="auto"/>
        <w:right w:val="none" w:sz="0" w:space="0" w:color="auto"/>
      </w:divBdr>
    </w:div>
    <w:div w:id="1199469990">
      <w:bodyDiv w:val="1"/>
      <w:marLeft w:val="0"/>
      <w:marRight w:val="0"/>
      <w:marTop w:val="0"/>
      <w:marBottom w:val="0"/>
      <w:divBdr>
        <w:top w:val="none" w:sz="0" w:space="0" w:color="auto"/>
        <w:left w:val="none" w:sz="0" w:space="0" w:color="auto"/>
        <w:bottom w:val="none" w:sz="0" w:space="0" w:color="auto"/>
        <w:right w:val="none" w:sz="0" w:space="0" w:color="auto"/>
      </w:divBdr>
      <w:divsChild>
        <w:div w:id="776216552">
          <w:marLeft w:val="480"/>
          <w:marRight w:val="0"/>
          <w:marTop w:val="0"/>
          <w:marBottom w:val="0"/>
          <w:divBdr>
            <w:top w:val="none" w:sz="0" w:space="0" w:color="auto"/>
            <w:left w:val="none" w:sz="0" w:space="0" w:color="auto"/>
            <w:bottom w:val="none" w:sz="0" w:space="0" w:color="auto"/>
            <w:right w:val="none" w:sz="0" w:space="0" w:color="auto"/>
          </w:divBdr>
        </w:div>
        <w:div w:id="246230475">
          <w:marLeft w:val="480"/>
          <w:marRight w:val="0"/>
          <w:marTop w:val="0"/>
          <w:marBottom w:val="0"/>
          <w:divBdr>
            <w:top w:val="none" w:sz="0" w:space="0" w:color="auto"/>
            <w:left w:val="none" w:sz="0" w:space="0" w:color="auto"/>
            <w:bottom w:val="none" w:sz="0" w:space="0" w:color="auto"/>
            <w:right w:val="none" w:sz="0" w:space="0" w:color="auto"/>
          </w:divBdr>
        </w:div>
        <w:div w:id="1675525192">
          <w:marLeft w:val="480"/>
          <w:marRight w:val="0"/>
          <w:marTop w:val="0"/>
          <w:marBottom w:val="0"/>
          <w:divBdr>
            <w:top w:val="none" w:sz="0" w:space="0" w:color="auto"/>
            <w:left w:val="none" w:sz="0" w:space="0" w:color="auto"/>
            <w:bottom w:val="none" w:sz="0" w:space="0" w:color="auto"/>
            <w:right w:val="none" w:sz="0" w:space="0" w:color="auto"/>
          </w:divBdr>
        </w:div>
        <w:div w:id="2018195444">
          <w:marLeft w:val="480"/>
          <w:marRight w:val="0"/>
          <w:marTop w:val="0"/>
          <w:marBottom w:val="0"/>
          <w:divBdr>
            <w:top w:val="none" w:sz="0" w:space="0" w:color="auto"/>
            <w:left w:val="none" w:sz="0" w:space="0" w:color="auto"/>
            <w:bottom w:val="none" w:sz="0" w:space="0" w:color="auto"/>
            <w:right w:val="none" w:sz="0" w:space="0" w:color="auto"/>
          </w:divBdr>
        </w:div>
        <w:div w:id="606472673">
          <w:marLeft w:val="480"/>
          <w:marRight w:val="0"/>
          <w:marTop w:val="0"/>
          <w:marBottom w:val="0"/>
          <w:divBdr>
            <w:top w:val="none" w:sz="0" w:space="0" w:color="auto"/>
            <w:left w:val="none" w:sz="0" w:space="0" w:color="auto"/>
            <w:bottom w:val="none" w:sz="0" w:space="0" w:color="auto"/>
            <w:right w:val="none" w:sz="0" w:space="0" w:color="auto"/>
          </w:divBdr>
        </w:div>
        <w:div w:id="328408469">
          <w:marLeft w:val="480"/>
          <w:marRight w:val="0"/>
          <w:marTop w:val="0"/>
          <w:marBottom w:val="0"/>
          <w:divBdr>
            <w:top w:val="none" w:sz="0" w:space="0" w:color="auto"/>
            <w:left w:val="none" w:sz="0" w:space="0" w:color="auto"/>
            <w:bottom w:val="none" w:sz="0" w:space="0" w:color="auto"/>
            <w:right w:val="none" w:sz="0" w:space="0" w:color="auto"/>
          </w:divBdr>
        </w:div>
        <w:div w:id="1569732338">
          <w:marLeft w:val="480"/>
          <w:marRight w:val="0"/>
          <w:marTop w:val="0"/>
          <w:marBottom w:val="0"/>
          <w:divBdr>
            <w:top w:val="none" w:sz="0" w:space="0" w:color="auto"/>
            <w:left w:val="none" w:sz="0" w:space="0" w:color="auto"/>
            <w:bottom w:val="none" w:sz="0" w:space="0" w:color="auto"/>
            <w:right w:val="none" w:sz="0" w:space="0" w:color="auto"/>
          </w:divBdr>
        </w:div>
        <w:div w:id="1922330026">
          <w:marLeft w:val="480"/>
          <w:marRight w:val="0"/>
          <w:marTop w:val="0"/>
          <w:marBottom w:val="0"/>
          <w:divBdr>
            <w:top w:val="none" w:sz="0" w:space="0" w:color="auto"/>
            <w:left w:val="none" w:sz="0" w:space="0" w:color="auto"/>
            <w:bottom w:val="none" w:sz="0" w:space="0" w:color="auto"/>
            <w:right w:val="none" w:sz="0" w:space="0" w:color="auto"/>
          </w:divBdr>
        </w:div>
        <w:div w:id="856576869">
          <w:marLeft w:val="480"/>
          <w:marRight w:val="0"/>
          <w:marTop w:val="0"/>
          <w:marBottom w:val="0"/>
          <w:divBdr>
            <w:top w:val="none" w:sz="0" w:space="0" w:color="auto"/>
            <w:left w:val="none" w:sz="0" w:space="0" w:color="auto"/>
            <w:bottom w:val="none" w:sz="0" w:space="0" w:color="auto"/>
            <w:right w:val="none" w:sz="0" w:space="0" w:color="auto"/>
          </w:divBdr>
        </w:div>
        <w:div w:id="1696613466">
          <w:marLeft w:val="480"/>
          <w:marRight w:val="0"/>
          <w:marTop w:val="0"/>
          <w:marBottom w:val="0"/>
          <w:divBdr>
            <w:top w:val="none" w:sz="0" w:space="0" w:color="auto"/>
            <w:left w:val="none" w:sz="0" w:space="0" w:color="auto"/>
            <w:bottom w:val="none" w:sz="0" w:space="0" w:color="auto"/>
            <w:right w:val="none" w:sz="0" w:space="0" w:color="auto"/>
          </w:divBdr>
        </w:div>
        <w:div w:id="1322464940">
          <w:marLeft w:val="480"/>
          <w:marRight w:val="0"/>
          <w:marTop w:val="0"/>
          <w:marBottom w:val="0"/>
          <w:divBdr>
            <w:top w:val="none" w:sz="0" w:space="0" w:color="auto"/>
            <w:left w:val="none" w:sz="0" w:space="0" w:color="auto"/>
            <w:bottom w:val="none" w:sz="0" w:space="0" w:color="auto"/>
            <w:right w:val="none" w:sz="0" w:space="0" w:color="auto"/>
          </w:divBdr>
        </w:div>
        <w:div w:id="88932982">
          <w:marLeft w:val="480"/>
          <w:marRight w:val="0"/>
          <w:marTop w:val="0"/>
          <w:marBottom w:val="0"/>
          <w:divBdr>
            <w:top w:val="none" w:sz="0" w:space="0" w:color="auto"/>
            <w:left w:val="none" w:sz="0" w:space="0" w:color="auto"/>
            <w:bottom w:val="none" w:sz="0" w:space="0" w:color="auto"/>
            <w:right w:val="none" w:sz="0" w:space="0" w:color="auto"/>
          </w:divBdr>
        </w:div>
        <w:div w:id="1961715786">
          <w:marLeft w:val="480"/>
          <w:marRight w:val="0"/>
          <w:marTop w:val="0"/>
          <w:marBottom w:val="0"/>
          <w:divBdr>
            <w:top w:val="none" w:sz="0" w:space="0" w:color="auto"/>
            <w:left w:val="none" w:sz="0" w:space="0" w:color="auto"/>
            <w:bottom w:val="none" w:sz="0" w:space="0" w:color="auto"/>
            <w:right w:val="none" w:sz="0" w:space="0" w:color="auto"/>
          </w:divBdr>
        </w:div>
        <w:div w:id="18511143">
          <w:marLeft w:val="480"/>
          <w:marRight w:val="0"/>
          <w:marTop w:val="0"/>
          <w:marBottom w:val="0"/>
          <w:divBdr>
            <w:top w:val="none" w:sz="0" w:space="0" w:color="auto"/>
            <w:left w:val="none" w:sz="0" w:space="0" w:color="auto"/>
            <w:bottom w:val="none" w:sz="0" w:space="0" w:color="auto"/>
            <w:right w:val="none" w:sz="0" w:space="0" w:color="auto"/>
          </w:divBdr>
        </w:div>
        <w:div w:id="186605348">
          <w:marLeft w:val="480"/>
          <w:marRight w:val="0"/>
          <w:marTop w:val="0"/>
          <w:marBottom w:val="0"/>
          <w:divBdr>
            <w:top w:val="none" w:sz="0" w:space="0" w:color="auto"/>
            <w:left w:val="none" w:sz="0" w:space="0" w:color="auto"/>
            <w:bottom w:val="none" w:sz="0" w:space="0" w:color="auto"/>
            <w:right w:val="none" w:sz="0" w:space="0" w:color="auto"/>
          </w:divBdr>
        </w:div>
        <w:div w:id="513039754">
          <w:marLeft w:val="480"/>
          <w:marRight w:val="0"/>
          <w:marTop w:val="0"/>
          <w:marBottom w:val="0"/>
          <w:divBdr>
            <w:top w:val="none" w:sz="0" w:space="0" w:color="auto"/>
            <w:left w:val="none" w:sz="0" w:space="0" w:color="auto"/>
            <w:bottom w:val="none" w:sz="0" w:space="0" w:color="auto"/>
            <w:right w:val="none" w:sz="0" w:space="0" w:color="auto"/>
          </w:divBdr>
        </w:div>
        <w:div w:id="187137458">
          <w:marLeft w:val="480"/>
          <w:marRight w:val="0"/>
          <w:marTop w:val="0"/>
          <w:marBottom w:val="0"/>
          <w:divBdr>
            <w:top w:val="none" w:sz="0" w:space="0" w:color="auto"/>
            <w:left w:val="none" w:sz="0" w:space="0" w:color="auto"/>
            <w:bottom w:val="none" w:sz="0" w:space="0" w:color="auto"/>
            <w:right w:val="none" w:sz="0" w:space="0" w:color="auto"/>
          </w:divBdr>
        </w:div>
        <w:div w:id="1147405580">
          <w:marLeft w:val="480"/>
          <w:marRight w:val="0"/>
          <w:marTop w:val="0"/>
          <w:marBottom w:val="0"/>
          <w:divBdr>
            <w:top w:val="none" w:sz="0" w:space="0" w:color="auto"/>
            <w:left w:val="none" w:sz="0" w:space="0" w:color="auto"/>
            <w:bottom w:val="none" w:sz="0" w:space="0" w:color="auto"/>
            <w:right w:val="none" w:sz="0" w:space="0" w:color="auto"/>
          </w:divBdr>
        </w:div>
        <w:div w:id="659968030">
          <w:marLeft w:val="480"/>
          <w:marRight w:val="0"/>
          <w:marTop w:val="0"/>
          <w:marBottom w:val="0"/>
          <w:divBdr>
            <w:top w:val="none" w:sz="0" w:space="0" w:color="auto"/>
            <w:left w:val="none" w:sz="0" w:space="0" w:color="auto"/>
            <w:bottom w:val="none" w:sz="0" w:space="0" w:color="auto"/>
            <w:right w:val="none" w:sz="0" w:space="0" w:color="auto"/>
          </w:divBdr>
        </w:div>
        <w:div w:id="907569834">
          <w:marLeft w:val="480"/>
          <w:marRight w:val="0"/>
          <w:marTop w:val="0"/>
          <w:marBottom w:val="0"/>
          <w:divBdr>
            <w:top w:val="none" w:sz="0" w:space="0" w:color="auto"/>
            <w:left w:val="none" w:sz="0" w:space="0" w:color="auto"/>
            <w:bottom w:val="none" w:sz="0" w:space="0" w:color="auto"/>
            <w:right w:val="none" w:sz="0" w:space="0" w:color="auto"/>
          </w:divBdr>
        </w:div>
        <w:div w:id="542518849">
          <w:marLeft w:val="480"/>
          <w:marRight w:val="0"/>
          <w:marTop w:val="0"/>
          <w:marBottom w:val="0"/>
          <w:divBdr>
            <w:top w:val="none" w:sz="0" w:space="0" w:color="auto"/>
            <w:left w:val="none" w:sz="0" w:space="0" w:color="auto"/>
            <w:bottom w:val="none" w:sz="0" w:space="0" w:color="auto"/>
            <w:right w:val="none" w:sz="0" w:space="0" w:color="auto"/>
          </w:divBdr>
        </w:div>
        <w:div w:id="128399040">
          <w:marLeft w:val="480"/>
          <w:marRight w:val="0"/>
          <w:marTop w:val="0"/>
          <w:marBottom w:val="0"/>
          <w:divBdr>
            <w:top w:val="none" w:sz="0" w:space="0" w:color="auto"/>
            <w:left w:val="none" w:sz="0" w:space="0" w:color="auto"/>
            <w:bottom w:val="none" w:sz="0" w:space="0" w:color="auto"/>
            <w:right w:val="none" w:sz="0" w:space="0" w:color="auto"/>
          </w:divBdr>
        </w:div>
        <w:div w:id="1933080426">
          <w:marLeft w:val="480"/>
          <w:marRight w:val="0"/>
          <w:marTop w:val="0"/>
          <w:marBottom w:val="0"/>
          <w:divBdr>
            <w:top w:val="none" w:sz="0" w:space="0" w:color="auto"/>
            <w:left w:val="none" w:sz="0" w:space="0" w:color="auto"/>
            <w:bottom w:val="none" w:sz="0" w:space="0" w:color="auto"/>
            <w:right w:val="none" w:sz="0" w:space="0" w:color="auto"/>
          </w:divBdr>
        </w:div>
        <w:div w:id="1018701419">
          <w:marLeft w:val="480"/>
          <w:marRight w:val="0"/>
          <w:marTop w:val="0"/>
          <w:marBottom w:val="0"/>
          <w:divBdr>
            <w:top w:val="none" w:sz="0" w:space="0" w:color="auto"/>
            <w:left w:val="none" w:sz="0" w:space="0" w:color="auto"/>
            <w:bottom w:val="none" w:sz="0" w:space="0" w:color="auto"/>
            <w:right w:val="none" w:sz="0" w:space="0" w:color="auto"/>
          </w:divBdr>
        </w:div>
        <w:div w:id="2023822198">
          <w:marLeft w:val="480"/>
          <w:marRight w:val="0"/>
          <w:marTop w:val="0"/>
          <w:marBottom w:val="0"/>
          <w:divBdr>
            <w:top w:val="none" w:sz="0" w:space="0" w:color="auto"/>
            <w:left w:val="none" w:sz="0" w:space="0" w:color="auto"/>
            <w:bottom w:val="none" w:sz="0" w:space="0" w:color="auto"/>
            <w:right w:val="none" w:sz="0" w:space="0" w:color="auto"/>
          </w:divBdr>
        </w:div>
        <w:div w:id="870848478">
          <w:marLeft w:val="480"/>
          <w:marRight w:val="0"/>
          <w:marTop w:val="0"/>
          <w:marBottom w:val="0"/>
          <w:divBdr>
            <w:top w:val="none" w:sz="0" w:space="0" w:color="auto"/>
            <w:left w:val="none" w:sz="0" w:space="0" w:color="auto"/>
            <w:bottom w:val="none" w:sz="0" w:space="0" w:color="auto"/>
            <w:right w:val="none" w:sz="0" w:space="0" w:color="auto"/>
          </w:divBdr>
        </w:div>
        <w:div w:id="661592226">
          <w:marLeft w:val="480"/>
          <w:marRight w:val="0"/>
          <w:marTop w:val="0"/>
          <w:marBottom w:val="0"/>
          <w:divBdr>
            <w:top w:val="none" w:sz="0" w:space="0" w:color="auto"/>
            <w:left w:val="none" w:sz="0" w:space="0" w:color="auto"/>
            <w:bottom w:val="none" w:sz="0" w:space="0" w:color="auto"/>
            <w:right w:val="none" w:sz="0" w:space="0" w:color="auto"/>
          </w:divBdr>
        </w:div>
        <w:div w:id="2131899309">
          <w:marLeft w:val="480"/>
          <w:marRight w:val="0"/>
          <w:marTop w:val="0"/>
          <w:marBottom w:val="0"/>
          <w:divBdr>
            <w:top w:val="none" w:sz="0" w:space="0" w:color="auto"/>
            <w:left w:val="none" w:sz="0" w:space="0" w:color="auto"/>
            <w:bottom w:val="none" w:sz="0" w:space="0" w:color="auto"/>
            <w:right w:val="none" w:sz="0" w:space="0" w:color="auto"/>
          </w:divBdr>
        </w:div>
        <w:div w:id="2047565107">
          <w:marLeft w:val="480"/>
          <w:marRight w:val="0"/>
          <w:marTop w:val="0"/>
          <w:marBottom w:val="0"/>
          <w:divBdr>
            <w:top w:val="none" w:sz="0" w:space="0" w:color="auto"/>
            <w:left w:val="none" w:sz="0" w:space="0" w:color="auto"/>
            <w:bottom w:val="none" w:sz="0" w:space="0" w:color="auto"/>
            <w:right w:val="none" w:sz="0" w:space="0" w:color="auto"/>
          </w:divBdr>
        </w:div>
        <w:div w:id="57480970">
          <w:marLeft w:val="480"/>
          <w:marRight w:val="0"/>
          <w:marTop w:val="0"/>
          <w:marBottom w:val="0"/>
          <w:divBdr>
            <w:top w:val="none" w:sz="0" w:space="0" w:color="auto"/>
            <w:left w:val="none" w:sz="0" w:space="0" w:color="auto"/>
            <w:bottom w:val="none" w:sz="0" w:space="0" w:color="auto"/>
            <w:right w:val="none" w:sz="0" w:space="0" w:color="auto"/>
          </w:divBdr>
        </w:div>
        <w:div w:id="1657882329">
          <w:marLeft w:val="480"/>
          <w:marRight w:val="0"/>
          <w:marTop w:val="0"/>
          <w:marBottom w:val="0"/>
          <w:divBdr>
            <w:top w:val="none" w:sz="0" w:space="0" w:color="auto"/>
            <w:left w:val="none" w:sz="0" w:space="0" w:color="auto"/>
            <w:bottom w:val="none" w:sz="0" w:space="0" w:color="auto"/>
            <w:right w:val="none" w:sz="0" w:space="0" w:color="auto"/>
          </w:divBdr>
        </w:div>
        <w:div w:id="262953624">
          <w:marLeft w:val="480"/>
          <w:marRight w:val="0"/>
          <w:marTop w:val="0"/>
          <w:marBottom w:val="0"/>
          <w:divBdr>
            <w:top w:val="none" w:sz="0" w:space="0" w:color="auto"/>
            <w:left w:val="none" w:sz="0" w:space="0" w:color="auto"/>
            <w:bottom w:val="none" w:sz="0" w:space="0" w:color="auto"/>
            <w:right w:val="none" w:sz="0" w:space="0" w:color="auto"/>
          </w:divBdr>
        </w:div>
        <w:div w:id="555244692">
          <w:marLeft w:val="480"/>
          <w:marRight w:val="0"/>
          <w:marTop w:val="0"/>
          <w:marBottom w:val="0"/>
          <w:divBdr>
            <w:top w:val="none" w:sz="0" w:space="0" w:color="auto"/>
            <w:left w:val="none" w:sz="0" w:space="0" w:color="auto"/>
            <w:bottom w:val="none" w:sz="0" w:space="0" w:color="auto"/>
            <w:right w:val="none" w:sz="0" w:space="0" w:color="auto"/>
          </w:divBdr>
        </w:div>
        <w:div w:id="1175220047">
          <w:marLeft w:val="480"/>
          <w:marRight w:val="0"/>
          <w:marTop w:val="0"/>
          <w:marBottom w:val="0"/>
          <w:divBdr>
            <w:top w:val="none" w:sz="0" w:space="0" w:color="auto"/>
            <w:left w:val="none" w:sz="0" w:space="0" w:color="auto"/>
            <w:bottom w:val="none" w:sz="0" w:space="0" w:color="auto"/>
            <w:right w:val="none" w:sz="0" w:space="0" w:color="auto"/>
          </w:divBdr>
        </w:div>
        <w:div w:id="1206404859">
          <w:marLeft w:val="480"/>
          <w:marRight w:val="0"/>
          <w:marTop w:val="0"/>
          <w:marBottom w:val="0"/>
          <w:divBdr>
            <w:top w:val="none" w:sz="0" w:space="0" w:color="auto"/>
            <w:left w:val="none" w:sz="0" w:space="0" w:color="auto"/>
            <w:bottom w:val="none" w:sz="0" w:space="0" w:color="auto"/>
            <w:right w:val="none" w:sz="0" w:space="0" w:color="auto"/>
          </w:divBdr>
        </w:div>
        <w:div w:id="943920253">
          <w:marLeft w:val="480"/>
          <w:marRight w:val="0"/>
          <w:marTop w:val="0"/>
          <w:marBottom w:val="0"/>
          <w:divBdr>
            <w:top w:val="none" w:sz="0" w:space="0" w:color="auto"/>
            <w:left w:val="none" w:sz="0" w:space="0" w:color="auto"/>
            <w:bottom w:val="none" w:sz="0" w:space="0" w:color="auto"/>
            <w:right w:val="none" w:sz="0" w:space="0" w:color="auto"/>
          </w:divBdr>
        </w:div>
        <w:div w:id="431245705">
          <w:marLeft w:val="480"/>
          <w:marRight w:val="0"/>
          <w:marTop w:val="0"/>
          <w:marBottom w:val="0"/>
          <w:divBdr>
            <w:top w:val="none" w:sz="0" w:space="0" w:color="auto"/>
            <w:left w:val="none" w:sz="0" w:space="0" w:color="auto"/>
            <w:bottom w:val="none" w:sz="0" w:space="0" w:color="auto"/>
            <w:right w:val="none" w:sz="0" w:space="0" w:color="auto"/>
          </w:divBdr>
        </w:div>
        <w:div w:id="434515898">
          <w:marLeft w:val="480"/>
          <w:marRight w:val="0"/>
          <w:marTop w:val="0"/>
          <w:marBottom w:val="0"/>
          <w:divBdr>
            <w:top w:val="none" w:sz="0" w:space="0" w:color="auto"/>
            <w:left w:val="none" w:sz="0" w:space="0" w:color="auto"/>
            <w:bottom w:val="none" w:sz="0" w:space="0" w:color="auto"/>
            <w:right w:val="none" w:sz="0" w:space="0" w:color="auto"/>
          </w:divBdr>
        </w:div>
        <w:div w:id="273442694">
          <w:marLeft w:val="480"/>
          <w:marRight w:val="0"/>
          <w:marTop w:val="0"/>
          <w:marBottom w:val="0"/>
          <w:divBdr>
            <w:top w:val="none" w:sz="0" w:space="0" w:color="auto"/>
            <w:left w:val="none" w:sz="0" w:space="0" w:color="auto"/>
            <w:bottom w:val="none" w:sz="0" w:space="0" w:color="auto"/>
            <w:right w:val="none" w:sz="0" w:space="0" w:color="auto"/>
          </w:divBdr>
        </w:div>
        <w:div w:id="649552761">
          <w:marLeft w:val="480"/>
          <w:marRight w:val="0"/>
          <w:marTop w:val="0"/>
          <w:marBottom w:val="0"/>
          <w:divBdr>
            <w:top w:val="none" w:sz="0" w:space="0" w:color="auto"/>
            <w:left w:val="none" w:sz="0" w:space="0" w:color="auto"/>
            <w:bottom w:val="none" w:sz="0" w:space="0" w:color="auto"/>
            <w:right w:val="none" w:sz="0" w:space="0" w:color="auto"/>
          </w:divBdr>
        </w:div>
        <w:div w:id="1198809481">
          <w:marLeft w:val="480"/>
          <w:marRight w:val="0"/>
          <w:marTop w:val="0"/>
          <w:marBottom w:val="0"/>
          <w:divBdr>
            <w:top w:val="none" w:sz="0" w:space="0" w:color="auto"/>
            <w:left w:val="none" w:sz="0" w:space="0" w:color="auto"/>
            <w:bottom w:val="none" w:sz="0" w:space="0" w:color="auto"/>
            <w:right w:val="none" w:sz="0" w:space="0" w:color="auto"/>
          </w:divBdr>
        </w:div>
        <w:div w:id="1667392998">
          <w:marLeft w:val="480"/>
          <w:marRight w:val="0"/>
          <w:marTop w:val="0"/>
          <w:marBottom w:val="0"/>
          <w:divBdr>
            <w:top w:val="none" w:sz="0" w:space="0" w:color="auto"/>
            <w:left w:val="none" w:sz="0" w:space="0" w:color="auto"/>
            <w:bottom w:val="none" w:sz="0" w:space="0" w:color="auto"/>
            <w:right w:val="none" w:sz="0" w:space="0" w:color="auto"/>
          </w:divBdr>
        </w:div>
        <w:div w:id="1294676642">
          <w:marLeft w:val="480"/>
          <w:marRight w:val="0"/>
          <w:marTop w:val="0"/>
          <w:marBottom w:val="0"/>
          <w:divBdr>
            <w:top w:val="none" w:sz="0" w:space="0" w:color="auto"/>
            <w:left w:val="none" w:sz="0" w:space="0" w:color="auto"/>
            <w:bottom w:val="none" w:sz="0" w:space="0" w:color="auto"/>
            <w:right w:val="none" w:sz="0" w:space="0" w:color="auto"/>
          </w:divBdr>
        </w:div>
        <w:div w:id="2011521782">
          <w:marLeft w:val="480"/>
          <w:marRight w:val="0"/>
          <w:marTop w:val="0"/>
          <w:marBottom w:val="0"/>
          <w:divBdr>
            <w:top w:val="none" w:sz="0" w:space="0" w:color="auto"/>
            <w:left w:val="none" w:sz="0" w:space="0" w:color="auto"/>
            <w:bottom w:val="none" w:sz="0" w:space="0" w:color="auto"/>
            <w:right w:val="none" w:sz="0" w:space="0" w:color="auto"/>
          </w:divBdr>
        </w:div>
        <w:div w:id="533619464">
          <w:marLeft w:val="480"/>
          <w:marRight w:val="0"/>
          <w:marTop w:val="0"/>
          <w:marBottom w:val="0"/>
          <w:divBdr>
            <w:top w:val="none" w:sz="0" w:space="0" w:color="auto"/>
            <w:left w:val="none" w:sz="0" w:space="0" w:color="auto"/>
            <w:bottom w:val="none" w:sz="0" w:space="0" w:color="auto"/>
            <w:right w:val="none" w:sz="0" w:space="0" w:color="auto"/>
          </w:divBdr>
        </w:div>
        <w:div w:id="1421246319">
          <w:marLeft w:val="480"/>
          <w:marRight w:val="0"/>
          <w:marTop w:val="0"/>
          <w:marBottom w:val="0"/>
          <w:divBdr>
            <w:top w:val="none" w:sz="0" w:space="0" w:color="auto"/>
            <w:left w:val="none" w:sz="0" w:space="0" w:color="auto"/>
            <w:bottom w:val="none" w:sz="0" w:space="0" w:color="auto"/>
            <w:right w:val="none" w:sz="0" w:space="0" w:color="auto"/>
          </w:divBdr>
        </w:div>
        <w:div w:id="2094354529">
          <w:marLeft w:val="480"/>
          <w:marRight w:val="0"/>
          <w:marTop w:val="0"/>
          <w:marBottom w:val="0"/>
          <w:divBdr>
            <w:top w:val="none" w:sz="0" w:space="0" w:color="auto"/>
            <w:left w:val="none" w:sz="0" w:space="0" w:color="auto"/>
            <w:bottom w:val="none" w:sz="0" w:space="0" w:color="auto"/>
            <w:right w:val="none" w:sz="0" w:space="0" w:color="auto"/>
          </w:divBdr>
        </w:div>
        <w:div w:id="845168757">
          <w:marLeft w:val="480"/>
          <w:marRight w:val="0"/>
          <w:marTop w:val="0"/>
          <w:marBottom w:val="0"/>
          <w:divBdr>
            <w:top w:val="none" w:sz="0" w:space="0" w:color="auto"/>
            <w:left w:val="none" w:sz="0" w:space="0" w:color="auto"/>
            <w:bottom w:val="none" w:sz="0" w:space="0" w:color="auto"/>
            <w:right w:val="none" w:sz="0" w:space="0" w:color="auto"/>
          </w:divBdr>
        </w:div>
        <w:div w:id="1829056451">
          <w:marLeft w:val="480"/>
          <w:marRight w:val="0"/>
          <w:marTop w:val="0"/>
          <w:marBottom w:val="0"/>
          <w:divBdr>
            <w:top w:val="none" w:sz="0" w:space="0" w:color="auto"/>
            <w:left w:val="none" w:sz="0" w:space="0" w:color="auto"/>
            <w:bottom w:val="none" w:sz="0" w:space="0" w:color="auto"/>
            <w:right w:val="none" w:sz="0" w:space="0" w:color="auto"/>
          </w:divBdr>
        </w:div>
        <w:div w:id="1456869907">
          <w:marLeft w:val="480"/>
          <w:marRight w:val="0"/>
          <w:marTop w:val="0"/>
          <w:marBottom w:val="0"/>
          <w:divBdr>
            <w:top w:val="none" w:sz="0" w:space="0" w:color="auto"/>
            <w:left w:val="none" w:sz="0" w:space="0" w:color="auto"/>
            <w:bottom w:val="none" w:sz="0" w:space="0" w:color="auto"/>
            <w:right w:val="none" w:sz="0" w:space="0" w:color="auto"/>
          </w:divBdr>
        </w:div>
        <w:div w:id="1589464711">
          <w:marLeft w:val="480"/>
          <w:marRight w:val="0"/>
          <w:marTop w:val="0"/>
          <w:marBottom w:val="0"/>
          <w:divBdr>
            <w:top w:val="none" w:sz="0" w:space="0" w:color="auto"/>
            <w:left w:val="none" w:sz="0" w:space="0" w:color="auto"/>
            <w:bottom w:val="none" w:sz="0" w:space="0" w:color="auto"/>
            <w:right w:val="none" w:sz="0" w:space="0" w:color="auto"/>
          </w:divBdr>
        </w:div>
        <w:div w:id="511456346">
          <w:marLeft w:val="480"/>
          <w:marRight w:val="0"/>
          <w:marTop w:val="0"/>
          <w:marBottom w:val="0"/>
          <w:divBdr>
            <w:top w:val="none" w:sz="0" w:space="0" w:color="auto"/>
            <w:left w:val="none" w:sz="0" w:space="0" w:color="auto"/>
            <w:bottom w:val="none" w:sz="0" w:space="0" w:color="auto"/>
            <w:right w:val="none" w:sz="0" w:space="0" w:color="auto"/>
          </w:divBdr>
        </w:div>
        <w:div w:id="1831168049">
          <w:marLeft w:val="480"/>
          <w:marRight w:val="0"/>
          <w:marTop w:val="0"/>
          <w:marBottom w:val="0"/>
          <w:divBdr>
            <w:top w:val="none" w:sz="0" w:space="0" w:color="auto"/>
            <w:left w:val="none" w:sz="0" w:space="0" w:color="auto"/>
            <w:bottom w:val="none" w:sz="0" w:space="0" w:color="auto"/>
            <w:right w:val="none" w:sz="0" w:space="0" w:color="auto"/>
          </w:divBdr>
        </w:div>
        <w:div w:id="1181821640">
          <w:marLeft w:val="480"/>
          <w:marRight w:val="0"/>
          <w:marTop w:val="0"/>
          <w:marBottom w:val="0"/>
          <w:divBdr>
            <w:top w:val="none" w:sz="0" w:space="0" w:color="auto"/>
            <w:left w:val="none" w:sz="0" w:space="0" w:color="auto"/>
            <w:bottom w:val="none" w:sz="0" w:space="0" w:color="auto"/>
            <w:right w:val="none" w:sz="0" w:space="0" w:color="auto"/>
          </w:divBdr>
        </w:div>
        <w:div w:id="1312173947">
          <w:marLeft w:val="480"/>
          <w:marRight w:val="0"/>
          <w:marTop w:val="0"/>
          <w:marBottom w:val="0"/>
          <w:divBdr>
            <w:top w:val="none" w:sz="0" w:space="0" w:color="auto"/>
            <w:left w:val="none" w:sz="0" w:space="0" w:color="auto"/>
            <w:bottom w:val="none" w:sz="0" w:space="0" w:color="auto"/>
            <w:right w:val="none" w:sz="0" w:space="0" w:color="auto"/>
          </w:divBdr>
        </w:div>
        <w:div w:id="676226487">
          <w:marLeft w:val="480"/>
          <w:marRight w:val="0"/>
          <w:marTop w:val="0"/>
          <w:marBottom w:val="0"/>
          <w:divBdr>
            <w:top w:val="none" w:sz="0" w:space="0" w:color="auto"/>
            <w:left w:val="none" w:sz="0" w:space="0" w:color="auto"/>
            <w:bottom w:val="none" w:sz="0" w:space="0" w:color="auto"/>
            <w:right w:val="none" w:sz="0" w:space="0" w:color="auto"/>
          </w:divBdr>
        </w:div>
      </w:divsChild>
    </w:div>
    <w:div w:id="1200584470">
      <w:bodyDiv w:val="1"/>
      <w:marLeft w:val="0"/>
      <w:marRight w:val="0"/>
      <w:marTop w:val="0"/>
      <w:marBottom w:val="0"/>
      <w:divBdr>
        <w:top w:val="none" w:sz="0" w:space="0" w:color="auto"/>
        <w:left w:val="none" w:sz="0" w:space="0" w:color="auto"/>
        <w:bottom w:val="none" w:sz="0" w:space="0" w:color="auto"/>
        <w:right w:val="none" w:sz="0" w:space="0" w:color="auto"/>
      </w:divBdr>
    </w:div>
    <w:div w:id="1205211431">
      <w:bodyDiv w:val="1"/>
      <w:marLeft w:val="0"/>
      <w:marRight w:val="0"/>
      <w:marTop w:val="0"/>
      <w:marBottom w:val="0"/>
      <w:divBdr>
        <w:top w:val="none" w:sz="0" w:space="0" w:color="auto"/>
        <w:left w:val="none" w:sz="0" w:space="0" w:color="auto"/>
        <w:bottom w:val="none" w:sz="0" w:space="0" w:color="auto"/>
        <w:right w:val="none" w:sz="0" w:space="0" w:color="auto"/>
      </w:divBdr>
      <w:divsChild>
        <w:div w:id="1542546640">
          <w:marLeft w:val="640"/>
          <w:marRight w:val="0"/>
          <w:marTop w:val="0"/>
          <w:marBottom w:val="0"/>
          <w:divBdr>
            <w:top w:val="none" w:sz="0" w:space="0" w:color="auto"/>
            <w:left w:val="none" w:sz="0" w:space="0" w:color="auto"/>
            <w:bottom w:val="none" w:sz="0" w:space="0" w:color="auto"/>
            <w:right w:val="none" w:sz="0" w:space="0" w:color="auto"/>
          </w:divBdr>
        </w:div>
        <w:div w:id="548420470">
          <w:marLeft w:val="640"/>
          <w:marRight w:val="0"/>
          <w:marTop w:val="0"/>
          <w:marBottom w:val="0"/>
          <w:divBdr>
            <w:top w:val="none" w:sz="0" w:space="0" w:color="auto"/>
            <w:left w:val="none" w:sz="0" w:space="0" w:color="auto"/>
            <w:bottom w:val="none" w:sz="0" w:space="0" w:color="auto"/>
            <w:right w:val="none" w:sz="0" w:space="0" w:color="auto"/>
          </w:divBdr>
        </w:div>
        <w:div w:id="1182818286">
          <w:marLeft w:val="640"/>
          <w:marRight w:val="0"/>
          <w:marTop w:val="0"/>
          <w:marBottom w:val="0"/>
          <w:divBdr>
            <w:top w:val="none" w:sz="0" w:space="0" w:color="auto"/>
            <w:left w:val="none" w:sz="0" w:space="0" w:color="auto"/>
            <w:bottom w:val="none" w:sz="0" w:space="0" w:color="auto"/>
            <w:right w:val="none" w:sz="0" w:space="0" w:color="auto"/>
          </w:divBdr>
        </w:div>
        <w:div w:id="1464542842">
          <w:marLeft w:val="640"/>
          <w:marRight w:val="0"/>
          <w:marTop w:val="0"/>
          <w:marBottom w:val="0"/>
          <w:divBdr>
            <w:top w:val="none" w:sz="0" w:space="0" w:color="auto"/>
            <w:left w:val="none" w:sz="0" w:space="0" w:color="auto"/>
            <w:bottom w:val="none" w:sz="0" w:space="0" w:color="auto"/>
            <w:right w:val="none" w:sz="0" w:space="0" w:color="auto"/>
          </w:divBdr>
        </w:div>
        <w:div w:id="679623642">
          <w:marLeft w:val="640"/>
          <w:marRight w:val="0"/>
          <w:marTop w:val="0"/>
          <w:marBottom w:val="0"/>
          <w:divBdr>
            <w:top w:val="none" w:sz="0" w:space="0" w:color="auto"/>
            <w:left w:val="none" w:sz="0" w:space="0" w:color="auto"/>
            <w:bottom w:val="none" w:sz="0" w:space="0" w:color="auto"/>
            <w:right w:val="none" w:sz="0" w:space="0" w:color="auto"/>
          </w:divBdr>
        </w:div>
        <w:div w:id="855116334">
          <w:marLeft w:val="640"/>
          <w:marRight w:val="0"/>
          <w:marTop w:val="0"/>
          <w:marBottom w:val="0"/>
          <w:divBdr>
            <w:top w:val="none" w:sz="0" w:space="0" w:color="auto"/>
            <w:left w:val="none" w:sz="0" w:space="0" w:color="auto"/>
            <w:bottom w:val="none" w:sz="0" w:space="0" w:color="auto"/>
            <w:right w:val="none" w:sz="0" w:space="0" w:color="auto"/>
          </w:divBdr>
        </w:div>
        <w:div w:id="422800618">
          <w:marLeft w:val="640"/>
          <w:marRight w:val="0"/>
          <w:marTop w:val="0"/>
          <w:marBottom w:val="0"/>
          <w:divBdr>
            <w:top w:val="none" w:sz="0" w:space="0" w:color="auto"/>
            <w:left w:val="none" w:sz="0" w:space="0" w:color="auto"/>
            <w:bottom w:val="none" w:sz="0" w:space="0" w:color="auto"/>
            <w:right w:val="none" w:sz="0" w:space="0" w:color="auto"/>
          </w:divBdr>
        </w:div>
        <w:div w:id="96871540">
          <w:marLeft w:val="640"/>
          <w:marRight w:val="0"/>
          <w:marTop w:val="0"/>
          <w:marBottom w:val="0"/>
          <w:divBdr>
            <w:top w:val="none" w:sz="0" w:space="0" w:color="auto"/>
            <w:left w:val="none" w:sz="0" w:space="0" w:color="auto"/>
            <w:bottom w:val="none" w:sz="0" w:space="0" w:color="auto"/>
            <w:right w:val="none" w:sz="0" w:space="0" w:color="auto"/>
          </w:divBdr>
        </w:div>
        <w:div w:id="308292766">
          <w:marLeft w:val="640"/>
          <w:marRight w:val="0"/>
          <w:marTop w:val="0"/>
          <w:marBottom w:val="0"/>
          <w:divBdr>
            <w:top w:val="none" w:sz="0" w:space="0" w:color="auto"/>
            <w:left w:val="none" w:sz="0" w:space="0" w:color="auto"/>
            <w:bottom w:val="none" w:sz="0" w:space="0" w:color="auto"/>
            <w:right w:val="none" w:sz="0" w:space="0" w:color="auto"/>
          </w:divBdr>
        </w:div>
        <w:div w:id="1219441219">
          <w:marLeft w:val="640"/>
          <w:marRight w:val="0"/>
          <w:marTop w:val="0"/>
          <w:marBottom w:val="0"/>
          <w:divBdr>
            <w:top w:val="none" w:sz="0" w:space="0" w:color="auto"/>
            <w:left w:val="none" w:sz="0" w:space="0" w:color="auto"/>
            <w:bottom w:val="none" w:sz="0" w:space="0" w:color="auto"/>
            <w:right w:val="none" w:sz="0" w:space="0" w:color="auto"/>
          </w:divBdr>
        </w:div>
        <w:div w:id="1393575623">
          <w:marLeft w:val="640"/>
          <w:marRight w:val="0"/>
          <w:marTop w:val="0"/>
          <w:marBottom w:val="0"/>
          <w:divBdr>
            <w:top w:val="none" w:sz="0" w:space="0" w:color="auto"/>
            <w:left w:val="none" w:sz="0" w:space="0" w:color="auto"/>
            <w:bottom w:val="none" w:sz="0" w:space="0" w:color="auto"/>
            <w:right w:val="none" w:sz="0" w:space="0" w:color="auto"/>
          </w:divBdr>
        </w:div>
        <w:div w:id="1797212802">
          <w:marLeft w:val="640"/>
          <w:marRight w:val="0"/>
          <w:marTop w:val="0"/>
          <w:marBottom w:val="0"/>
          <w:divBdr>
            <w:top w:val="none" w:sz="0" w:space="0" w:color="auto"/>
            <w:left w:val="none" w:sz="0" w:space="0" w:color="auto"/>
            <w:bottom w:val="none" w:sz="0" w:space="0" w:color="auto"/>
            <w:right w:val="none" w:sz="0" w:space="0" w:color="auto"/>
          </w:divBdr>
        </w:div>
        <w:div w:id="1856576918">
          <w:marLeft w:val="640"/>
          <w:marRight w:val="0"/>
          <w:marTop w:val="0"/>
          <w:marBottom w:val="0"/>
          <w:divBdr>
            <w:top w:val="none" w:sz="0" w:space="0" w:color="auto"/>
            <w:left w:val="none" w:sz="0" w:space="0" w:color="auto"/>
            <w:bottom w:val="none" w:sz="0" w:space="0" w:color="auto"/>
            <w:right w:val="none" w:sz="0" w:space="0" w:color="auto"/>
          </w:divBdr>
        </w:div>
        <w:div w:id="153686535">
          <w:marLeft w:val="640"/>
          <w:marRight w:val="0"/>
          <w:marTop w:val="0"/>
          <w:marBottom w:val="0"/>
          <w:divBdr>
            <w:top w:val="none" w:sz="0" w:space="0" w:color="auto"/>
            <w:left w:val="none" w:sz="0" w:space="0" w:color="auto"/>
            <w:bottom w:val="none" w:sz="0" w:space="0" w:color="auto"/>
            <w:right w:val="none" w:sz="0" w:space="0" w:color="auto"/>
          </w:divBdr>
        </w:div>
        <w:div w:id="589199485">
          <w:marLeft w:val="640"/>
          <w:marRight w:val="0"/>
          <w:marTop w:val="0"/>
          <w:marBottom w:val="0"/>
          <w:divBdr>
            <w:top w:val="none" w:sz="0" w:space="0" w:color="auto"/>
            <w:left w:val="none" w:sz="0" w:space="0" w:color="auto"/>
            <w:bottom w:val="none" w:sz="0" w:space="0" w:color="auto"/>
            <w:right w:val="none" w:sz="0" w:space="0" w:color="auto"/>
          </w:divBdr>
        </w:div>
        <w:div w:id="106394817">
          <w:marLeft w:val="640"/>
          <w:marRight w:val="0"/>
          <w:marTop w:val="0"/>
          <w:marBottom w:val="0"/>
          <w:divBdr>
            <w:top w:val="none" w:sz="0" w:space="0" w:color="auto"/>
            <w:left w:val="none" w:sz="0" w:space="0" w:color="auto"/>
            <w:bottom w:val="none" w:sz="0" w:space="0" w:color="auto"/>
            <w:right w:val="none" w:sz="0" w:space="0" w:color="auto"/>
          </w:divBdr>
        </w:div>
        <w:div w:id="769008562">
          <w:marLeft w:val="640"/>
          <w:marRight w:val="0"/>
          <w:marTop w:val="0"/>
          <w:marBottom w:val="0"/>
          <w:divBdr>
            <w:top w:val="none" w:sz="0" w:space="0" w:color="auto"/>
            <w:left w:val="none" w:sz="0" w:space="0" w:color="auto"/>
            <w:bottom w:val="none" w:sz="0" w:space="0" w:color="auto"/>
            <w:right w:val="none" w:sz="0" w:space="0" w:color="auto"/>
          </w:divBdr>
        </w:div>
        <w:div w:id="2005085948">
          <w:marLeft w:val="640"/>
          <w:marRight w:val="0"/>
          <w:marTop w:val="0"/>
          <w:marBottom w:val="0"/>
          <w:divBdr>
            <w:top w:val="none" w:sz="0" w:space="0" w:color="auto"/>
            <w:left w:val="none" w:sz="0" w:space="0" w:color="auto"/>
            <w:bottom w:val="none" w:sz="0" w:space="0" w:color="auto"/>
            <w:right w:val="none" w:sz="0" w:space="0" w:color="auto"/>
          </w:divBdr>
        </w:div>
        <w:div w:id="13073124">
          <w:marLeft w:val="640"/>
          <w:marRight w:val="0"/>
          <w:marTop w:val="0"/>
          <w:marBottom w:val="0"/>
          <w:divBdr>
            <w:top w:val="none" w:sz="0" w:space="0" w:color="auto"/>
            <w:left w:val="none" w:sz="0" w:space="0" w:color="auto"/>
            <w:bottom w:val="none" w:sz="0" w:space="0" w:color="auto"/>
            <w:right w:val="none" w:sz="0" w:space="0" w:color="auto"/>
          </w:divBdr>
        </w:div>
        <w:div w:id="1014264582">
          <w:marLeft w:val="640"/>
          <w:marRight w:val="0"/>
          <w:marTop w:val="0"/>
          <w:marBottom w:val="0"/>
          <w:divBdr>
            <w:top w:val="none" w:sz="0" w:space="0" w:color="auto"/>
            <w:left w:val="none" w:sz="0" w:space="0" w:color="auto"/>
            <w:bottom w:val="none" w:sz="0" w:space="0" w:color="auto"/>
            <w:right w:val="none" w:sz="0" w:space="0" w:color="auto"/>
          </w:divBdr>
        </w:div>
        <w:div w:id="1393305848">
          <w:marLeft w:val="640"/>
          <w:marRight w:val="0"/>
          <w:marTop w:val="0"/>
          <w:marBottom w:val="0"/>
          <w:divBdr>
            <w:top w:val="none" w:sz="0" w:space="0" w:color="auto"/>
            <w:left w:val="none" w:sz="0" w:space="0" w:color="auto"/>
            <w:bottom w:val="none" w:sz="0" w:space="0" w:color="auto"/>
            <w:right w:val="none" w:sz="0" w:space="0" w:color="auto"/>
          </w:divBdr>
        </w:div>
        <w:div w:id="1301888281">
          <w:marLeft w:val="640"/>
          <w:marRight w:val="0"/>
          <w:marTop w:val="0"/>
          <w:marBottom w:val="0"/>
          <w:divBdr>
            <w:top w:val="none" w:sz="0" w:space="0" w:color="auto"/>
            <w:left w:val="none" w:sz="0" w:space="0" w:color="auto"/>
            <w:bottom w:val="none" w:sz="0" w:space="0" w:color="auto"/>
            <w:right w:val="none" w:sz="0" w:space="0" w:color="auto"/>
          </w:divBdr>
        </w:div>
        <w:div w:id="275873294">
          <w:marLeft w:val="640"/>
          <w:marRight w:val="0"/>
          <w:marTop w:val="0"/>
          <w:marBottom w:val="0"/>
          <w:divBdr>
            <w:top w:val="none" w:sz="0" w:space="0" w:color="auto"/>
            <w:left w:val="none" w:sz="0" w:space="0" w:color="auto"/>
            <w:bottom w:val="none" w:sz="0" w:space="0" w:color="auto"/>
            <w:right w:val="none" w:sz="0" w:space="0" w:color="auto"/>
          </w:divBdr>
        </w:div>
        <w:div w:id="483545650">
          <w:marLeft w:val="640"/>
          <w:marRight w:val="0"/>
          <w:marTop w:val="0"/>
          <w:marBottom w:val="0"/>
          <w:divBdr>
            <w:top w:val="none" w:sz="0" w:space="0" w:color="auto"/>
            <w:left w:val="none" w:sz="0" w:space="0" w:color="auto"/>
            <w:bottom w:val="none" w:sz="0" w:space="0" w:color="auto"/>
            <w:right w:val="none" w:sz="0" w:space="0" w:color="auto"/>
          </w:divBdr>
        </w:div>
        <w:div w:id="1521435817">
          <w:marLeft w:val="640"/>
          <w:marRight w:val="0"/>
          <w:marTop w:val="0"/>
          <w:marBottom w:val="0"/>
          <w:divBdr>
            <w:top w:val="none" w:sz="0" w:space="0" w:color="auto"/>
            <w:left w:val="none" w:sz="0" w:space="0" w:color="auto"/>
            <w:bottom w:val="none" w:sz="0" w:space="0" w:color="auto"/>
            <w:right w:val="none" w:sz="0" w:space="0" w:color="auto"/>
          </w:divBdr>
        </w:div>
        <w:div w:id="591162975">
          <w:marLeft w:val="640"/>
          <w:marRight w:val="0"/>
          <w:marTop w:val="0"/>
          <w:marBottom w:val="0"/>
          <w:divBdr>
            <w:top w:val="none" w:sz="0" w:space="0" w:color="auto"/>
            <w:left w:val="none" w:sz="0" w:space="0" w:color="auto"/>
            <w:bottom w:val="none" w:sz="0" w:space="0" w:color="auto"/>
            <w:right w:val="none" w:sz="0" w:space="0" w:color="auto"/>
          </w:divBdr>
        </w:div>
        <w:div w:id="1277758423">
          <w:marLeft w:val="640"/>
          <w:marRight w:val="0"/>
          <w:marTop w:val="0"/>
          <w:marBottom w:val="0"/>
          <w:divBdr>
            <w:top w:val="none" w:sz="0" w:space="0" w:color="auto"/>
            <w:left w:val="none" w:sz="0" w:space="0" w:color="auto"/>
            <w:bottom w:val="none" w:sz="0" w:space="0" w:color="auto"/>
            <w:right w:val="none" w:sz="0" w:space="0" w:color="auto"/>
          </w:divBdr>
        </w:div>
        <w:div w:id="873806155">
          <w:marLeft w:val="640"/>
          <w:marRight w:val="0"/>
          <w:marTop w:val="0"/>
          <w:marBottom w:val="0"/>
          <w:divBdr>
            <w:top w:val="none" w:sz="0" w:space="0" w:color="auto"/>
            <w:left w:val="none" w:sz="0" w:space="0" w:color="auto"/>
            <w:bottom w:val="none" w:sz="0" w:space="0" w:color="auto"/>
            <w:right w:val="none" w:sz="0" w:space="0" w:color="auto"/>
          </w:divBdr>
        </w:div>
        <w:div w:id="61147035">
          <w:marLeft w:val="640"/>
          <w:marRight w:val="0"/>
          <w:marTop w:val="0"/>
          <w:marBottom w:val="0"/>
          <w:divBdr>
            <w:top w:val="none" w:sz="0" w:space="0" w:color="auto"/>
            <w:left w:val="none" w:sz="0" w:space="0" w:color="auto"/>
            <w:bottom w:val="none" w:sz="0" w:space="0" w:color="auto"/>
            <w:right w:val="none" w:sz="0" w:space="0" w:color="auto"/>
          </w:divBdr>
        </w:div>
        <w:div w:id="1410620380">
          <w:marLeft w:val="640"/>
          <w:marRight w:val="0"/>
          <w:marTop w:val="0"/>
          <w:marBottom w:val="0"/>
          <w:divBdr>
            <w:top w:val="none" w:sz="0" w:space="0" w:color="auto"/>
            <w:left w:val="none" w:sz="0" w:space="0" w:color="auto"/>
            <w:bottom w:val="none" w:sz="0" w:space="0" w:color="auto"/>
            <w:right w:val="none" w:sz="0" w:space="0" w:color="auto"/>
          </w:divBdr>
        </w:div>
        <w:div w:id="890578432">
          <w:marLeft w:val="640"/>
          <w:marRight w:val="0"/>
          <w:marTop w:val="0"/>
          <w:marBottom w:val="0"/>
          <w:divBdr>
            <w:top w:val="none" w:sz="0" w:space="0" w:color="auto"/>
            <w:left w:val="none" w:sz="0" w:space="0" w:color="auto"/>
            <w:bottom w:val="none" w:sz="0" w:space="0" w:color="auto"/>
            <w:right w:val="none" w:sz="0" w:space="0" w:color="auto"/>
          </w:divBdr>
        </w:div>
        <w:div w:id="1945578366">
          <w:marLeft w:val="640"/>
          <w:marRight w:val="0"/>
          <w:marTop w:val="0"/>
          <w:marBottom w:val="0"/>
          <w:divBdr>
            <w:top w:val="none" w:sz="0" w:space="0" w:color="auto"/>
            <w:left w:val="none" w:sz="0" w:space="0" w:color="auto"/>
            <w:bottom w:val="none" w:sz="0" w:space="0" w:color="auto"/>
            <w:right w:val="none" w:sz="0" w:space="0" w:color="auto"/>
          </w:divBdr>
        </w:div>
        <w:div w:id="254828266">
          <w:marLeft w:val="640"/>
          <w:marRight w:val="0"/>
          <w:marTop w:val="0"/>
          <w:marBottom w:val="0"/>
          <w:divBdr>
            <w:top w:val="none" w:sz="0" w:space="0" w:color="auto"/>
            <w:left w:val="none" w:sz="0" w:space="0" w:color="auto"/>
            <w:bottom w:val="none" w:sz="0" w:space="0" w:color="auto"/>
            <w:right w:val="none" w:sz="0" w:space="0" w:color="auto"/>
          </w:divBdr>
        </w:div>
        <w:div w:id="1404908193">
          <w:marLeft w:val="640"/>
          <w:marRight w:val="0"/>
          <w:marTop w:val="0"/>
          <w:marBottom w:val="0"/>
          <w:divBdr>
            <w:top w:val="none" w:sz="0" w:space="0" w:color="auto"/>
            <w:left w:val="none" w:sz="0" w:space="0" w:color="auto"/>
            <w:bottom w:val="none" w:sz="0" w:space="0" w:color="auto"/>
            <w:right w:val="none" w:sz="0" w:space="0" w:color="auto"/>
          </w:divBdr>
        </w:div>
        <w:div w:id="1760641356">
          <w:marLeft w:val="640"/>
          <w:marRight w:val="0"/>
          <w:marTop w:val="0"/>
          <w:marBottom w:val="0"/>
          <w:divBdr>
            <w:top w:val="none" w:sz="0" w:space="0" w:color="auto"/>
            <w:left w:val="none" w:sz="0" w:space="0" w:color="auto"/>
            <w:bottom w:val="none" w:sz="0" w:space="0" w:color="auto"/>
            <w:right w:val="none" w:sz="0" w:space="0" w:color="auto"/>
          </w:divBdr>
        </w:div>
        <w:div w:id="534971298">
          <w:marLeft w:val="640"/>
          <w:marRight w:val="0"/>
          <w:marTop w:val="0"/>
          <w:marBottom w:val="0"/>
          <w:divBdr>
            <w:top w:val="none" w:sz="0" w:space="0" w:color="auto"/>
            <w:left w:val="none" w:sz="0" w:space="0" w:color="auto"/>
            <w:bottom w:val="none" w:sz="0" w:space="0" w:color="auto"/>
            <w:right w:val="none" w:sz="0" w:space="0" w:color="auto"/>
          </w:divBdr>
        </w:div>
        <w:div w:id="1446581760">
          <w:marLeft w:val="640"/>
          <w:marRight w:val="0"/>
          <w:marTop w:val="0"/>
          <w:marBottom w:val="0"/>
          <w:divBdr>
            <w:top w:val="none" w:sz="0" w:space="0" w:color="auto"/>
            <w:left w:val="none" w:sz="0" w:space="0" w:color="auto"/>
            <w:bottom w:val="none" w:sz="0" w:space="0" w:color="auto"/>
            <w:right w:val="none" w:sz="0" w:space="0" w:color="auto"/>
          </w:divBdr>
        </w:div>
        <w:div w:id="413090762">
          <w:marLeft w:val="640"/>
          <w:marRight w:val="0"/>
          <w:marTop w:val="0"/>
          <w:marBottom w:val="0"/>
          <w:divBdr>
            <w:top w:val="none" w:sz="0" w:space="0" w:color="auto"/>
            <w:left w:val="none" w:sz="0" w:space="0" w:color="auto"/>
            <w:bottom w:val="none" w:sz="0" w:space="0" w:color="auto"/>
            <w:right w:val="none" w:sz="0" w:space="0" w:color="auto"/>
          </w:divBdr>
        </w:div>
        <w:div w:id="1038579115">
          <w:marLeft w:val="640"/>
          <w:marRight w:val="0"/>
          <w:marTop w:val="0"/>
          <w:marBottom w:val="0"/>
          <w:divBdr>
            <w:top w:val="none" w:sz="0" w:space="0" w:color="auto"/>
            <w:left w:val="none" w:sz="0" w:space="0" w:color="auto"/>
            <w:bottom w:val="none" w:sz="0" w:space="0" w:color="auto"/>
            <w:right w:val="none" w:sz="0" w:space="0" w:color="auto"/>
          </w:divBdr>
        </w:div>
        <w:div w:id="1156384982">
          <w:marLeft w:val="640"/>
          <w:marRight w:val="0"/>
          <w:marTop w:val="0"/>
          <w:marBottom w:val="0"/>
          <w:divBdr>
            <w:top w:val="none" w:sz="0" w:space="0" w:color="auto"/>
            <w:left w:val="none" w:sz="0" w:space="0" w:color="auto"/>
            <w:bottom w:val="none" w:sz="0" w:space="0" w:color="auto"/>
            <w:right w:val="none" w:sz="0" w:space="0" w:color="auto"/>
          </w:divBdr>
        </w:div>
        <w:div w:id="182911102">
          <w:marLeft w:val="640"/>
          <w:marRight w:val="0"/>
          <w:marTop w:val="0"/>
          <w:marBottom w:val="0"/>
          <w:divBdr>
            <w:top w:val="none" w:sz="0" w:space="0" w:color="auto"/>
            <w:left w:val="none" w:sz="0" w:space="0" w:color="auto"/>
            <w:bottom w:val="none" w:sz="0" w:space="0" w:color="auto"/>
            <w:right w:val="none" w:sz="0" w:space="0" w:color="auto"/>
          </w:divBdr>
        </w:div>
        <w:div w:id="1945965286">
          <w:marLeft w:val="640"/>
          <w:marRight w:val="0"/>
          <w:marTop w:val="0"/>
          <w:marBottom w:val="0"/>
          <w:divBdr>
            <w:top w:val="none" w:sz="0" w:space="0" w:color="auto"/>
            <w:left w:val="none" w:sz="0" w:space="0" w:color="auto"/>
            <w:bottom w:val="none" w:sz="0" w:space="0" w:color="auto"/>
            <w:right w:val="none" w:sz="0" w:space="0" w:color="auto"/>
          </w:divBdr>
        </w:div>
        <w:div w:id="478427318">
          <w:marLeft w:val="640"/>
          <w:marRight w:val="0"/>
          <w:marTop w:val="0"/>
          <w:marBottom w:val="0"/>
          <w:divBdr>
            <w:top w:val="none" w:sz="0" w:space="0" w:color="auto"/>
            <w:left w:val="none" w:sz="0" w:space="0" w:color="auto"/>
            <w:bottom w:val="none" w:sz="0" w:space="0" w:color="auto"/>
            <w:right w:val="none" w:sz="0" w:space="0" w:color="auto"/>
          </w:divBdr>
        </w:div>
        <w:div w:id="1077675921">
          <w:marLeft w:val="640"/>
          <w:marRight w:val="0"/>
          <w:marTop w:val="0"/>
          <w:marBottom w:val="0"/>
          <w:divBdr>
            <w:top w:val="none" w:sz="0" w:space="0" w:color="auto"/>
            <w:left w:val="none" w:sz="0" w:space="0" w:color="auto"/>
            <w:bottom w:val="none" w:sz="0" w:space="0" w:color="auto"/>
            <w:right w:val="none" w:sz="0" w:space="0" w:color="auto"/>
          </w:divBdr>
        </w:div>
        <w:div w:id="1420296422">
          <w:marLeft w:val="640"/>
          <w:marRight w:val="0"/>
          <w:marTop w:val="0"/>
          <w:marBottom w:val="0"/>
          <w:divBdr>
            <w:top w:val="none" w:sz="0" w:space="0" w:color="auto"/>
            <w:left w:val="none" w:sz="0" w:space="0" w:color="auto"/>
            <w:bottom w:val="none" w:sz="0" w:space="0" w:color="auto"/>
            <w:right w:val="none" w:sz="0" w:space="0" w:color="auto"/>
          </w:divBdr>
        </w:div>
        <w:div w:id="191265600">
          <w:marLeft w:val="640"/>
          <w:marRight w:val="0"/>
          <w:marTop w:val="0"/>
          <w:marBottom w:val="0"/>
          <w:divBdr>
            <w:top w:val="none" w:sz="0" w:space="0" w:color="auto"/>
            <w:left w:val="none" w:sz="0" w:space="0" w:color="auto"/>
            <w:bottom w:val="none" w:sz="0" w:space="0" w:color="auto"/>
            <w:right w:val="none" w:sz="0" w:space="0" w:color="auto"/>
          </w:divBdr>
        </w:div>
        <w:div w:id="1624649815">
          <w:marLeft w:val="640"/>
          <w:marRight w:val="0"/>
          <w:marTop w:val="0"/>
          <w:marBottom w:val="0"/>
          <w:divBdr>
            <w:top w:val="none" w:sz="0" w:space="0" w:color="auto"/>
            <w:left w:val="none" w:sz="0" w:space="0" w:color="auto"/>
            <w:bottom w:val="none" w:sz="0" w:space="0" w:color="auto"/>
            <w:right w:val="none" w:sz="0" w:space="0" w:color="auto"/>
          </w:divBdr>
        </w:div>
        <w:div w:id="5449429">
          <w:marLeft w:val="640"/>
          <w:marRight w:val="0"/>
          <w:marTop w:val="0"/>
          <w:marBottom w:val="0"/>
          <w:divBdr>
            <w:top w:val="none" w:sz="0" w:space="0" w:color="auto"/>
            <w:left w:val="none" w:sz="0" w:space="0" w:color="auto"/>
            <w:bottom w:val="none" w:sz="0" w:space="0" w:color="auto"/>
            <w:right w:val="none" w:sz="0" w:space="0" w:color="auto"/>
          </w:divBdr>
        </w:div>
        <w:div w:id="1127162001">
          <w:marLeft w:val="640"/>
          <w:marRight w:val="0"/>
          <w:marTop w:val="0"/>
          <w:marBottom w:val="0"/>
          <w:divBdr>
            <w:top w:val="none" w:sz="0" w:space="0" w:color="auto"/>
            <w:left w:val="none" w:sz="0" w:space="0" w:color="auto"/>
            <w:bottom w:val="none" w:sz="0" w:space="0" w:color="auto"/>
            <w:right w:val="none" w:sz="0" w:space="0" w:color="auto"/>
          </w:divBdr>
        </w:div>
        <w:div w:id="1633317978">
          <w:marLeft w:val="640"/>
          <w:marRight w:val="0"/>
          <w:marTop w:val="0"/>
          <w:marBottom w:val="0"/>
          <w:divBdr>
            <w:top w:val="none" w:sz="0" w:space="0" w:color="auto"/>
            <w:left w:val="none" w:sz="0" w:space="0" w:color="auto"/>
            <w:bottom w:val="none" w:sz="0" w:space="0" w:color="auto"/>
            <w:right w:val="none" w:sz="0" w:space="0" w:color="auto"/>
          </w:divBdr>
        </w:div>
        <w:div w:id="1554151499">
          <w:marLeft w:val="640"/>
          <w:marRight w:val="0"/>
          <w:marTop w:val="0"/>
          <w:marBottom w:val="0"/>
          <w:divBdr>
            <w:top w:val="none" w:sz="0" w:space="0" w:color="auto"/>
            <w:left w:val="none" w:sz="0" w:space="0" w:color="auto"/>
            <w:bottom w:val="none" w:sz="0" w:space="0" w:color="auto"/>
            <w:right w:val="none" w:sz="0" w:space="0" w:color="auto"/>
          </w:divBdr>
        </w:div>
        <w:div w:id="1997683385">
          <w:marLeft w:val="640"/>
          <w:marRight w:val="0"/>
          <w:marTop w:val="0"/>
          <w:marBottom w:val="0"/>
          <w:divBdr>
            <w:top w:val="none" w:sz="0" w:space="0" w:color="auto"/>
            <w:left w:val="none" w:sz="0" w:space="0" w:color="auto"/>
            <w:bottom w:val="none" w:sz="0" w:space="0" w:color="auto"/>
            <w:right w:val="none" w:sz="0" w:space="0" w:color="auto"/>
          </w:divBdr>
        </w:div>
        <w:div w:id="1462723174">
          <w:marLeft w:val="640"/>
          <w:marRight w:val="0"/>
          <w:marTop w:val="0"/>
          <w:marBottom w:val="0"/>
          <w:divBdr>
            <w:top w:val="none" w:sz="0" w:space="0" w:color="auto"/>
            <w:left w:val="none" w:sz="0" w:space="0" w:color="auto"/>
            <w:bottom w:val="none" w:sz="0" w:space="0" w:color="auto"/>
            <w:right w:val="none" w:sz="0" w:space="0" w:color="auto"/>
          </w:divBdr>
        </w:div>
        <w:div w:id="117377938">
          <w:marLeft w:val="640"/>
          <w:marRight w:val="0"/>
          <w:marTop w:val="0"/>
          <w:marBottom w:val="0"/>
          <w:divBdr>
            <w:top w:val="none" w:sz="0" w:space="0" w:color="auto"/>
            <w:left w:val="none" w:sz="0" w:space="0" w:color="auto"/>
            <w:bottom w:val="none" w:sz="0" w:space="0" w:color="auto"/>
            <w:right w:val="none" w:sz="0" w:space="0" w:color="auto"/>
          </w:divBdr>
        </w:div>
        <w:div w:id="2041197316">
          <w:marLeft w:val="640"/>
          <w:marRight w:val="0"/>
          <w:marTop w:val="0"/>
          <w:marBottom w:val="0"/>
          <w:divBdr>
            <w:top w:val="none" w:sz="0" w:space="0" w:color="auto"/>
            <w:left w:val="none" w:sz="0" w:space="0" w:color="auto"/>
            <w:bottom w:val="none" w:sz="0" w:space="0" w:color="auto"/>
            <w:right w:val="none" w:sz="0" w:space="0" w:color="auto"/>
          </w:divBdr>
        </w:div>
        <w:div w:id="835613441">
          <w:marLeft w:val="640"/>
          <w:marRight w:val="0"/>
          <w:marTop w:val="0"/>
          <w:marBottom w:val="0"/>
          <w:divBdr>
            <w:top w:val="none" w:sz="0" w:space="0" w:color="auto"/>
            <w:left w:val="none" w:sz="0" w:space="0" w:color="auto"/>
            <w:bottom w:val="none" w:sz="0" w:space="0" w:color="auto"/>
            <w:right w:val="none" w:sz="0" w:space="0" w:color="auto"/>
          </w:divBdr>
        </w:div>
        <w:div w:id="639461465">
          <w:marLeft w:val="640"/>
          <w:marRight w:val="0"/>
          <w:marTop w:val="0"/>
          <w:marBottom w:val="0"/>
          <w:divBdr>
            <w:top w:val="none" w:sz="0" w:space="0" w:color="auto"/>
            <w:left w:val="none" w:sz="0" w:space="0" w:color="auto"/>
            <w:bottom w:val="none" w:sz="0" w:space="0" w:color="auto"/>
            <w:right w:val="none" w:sz="0" w:space="0" w:color="auto"/>
          </w:divBdr>
        </w:div>
      </w:divsChild>
    </w:div>
    <w:div w:id="1208181606">
      <w:bodyDiv w:val="1"/>
      <w:marLeft w:val="0"/>
      <w:marRight w:val="0"/>
      <w:marTop w:val="0"/>
      <w:marBottom w:val="0"/>
      <w:divBdr>
        <w:top w:val="none" w:sz="0" w:space="0" w:color="auto"/>
        <w:left w:val="none" w:sz="0" w:space="0" w:color="auto"/>
        <w:bottom w:val="none" w:sz="0" w:space="0" w:color="auto"/>
        <w:right w:val="none" w:sz="0" w:space="0" w:color="auto"/>
      </w:divBdr>
      <w:divsChild>
        <w:div w:id="1539974262">
          <w:marLeft w:val="640"/>
          <w:marRight w:val="0"/>
          <w:marTop w:val="0"/>
          <w:marBottom w:val="0"/>
          <w:divBdr>
            <w:top w:val="none" w:sz="0" w:space="0" w:color="auto"/>
            <w:left w:val="none" w:sz="0" w:space="0" w:color="auto"/>
            <w:bottom w:val="none" w:sz="0" w:space="0" w:color="auto"/>
            <w:right w:val="none" w:sz="0" w:space="0" w:color="auto"/>
          </w:divBdr>
        </w:div>
        <w:div w:id="1358584029">
          <w:marLeft w:val="640"/>
          <w:marRight w:val="0"/>
          <w:marTop w:val="0"/>
          <w:marBottom w:val="0"/>
          <w:divBdr>
            <w:top w:val="none" w:sz="0" w:space="0" w:color="auto"/>
            <w:left w:val="none" w:sz="0" w:space="0" w:color="auto"/>
            <w:bottom w:val="none" w:sz="0" w:space="0" w:color="auto"/>
            <w:right w:val="none" w:sz="0" w:space="0" w:color="auto"/>
          </w:divBdr>
        </w:div>
        <w:div w:id="899250423">
          <w:marLeft w:val="640"/>
          <w:marRight w:val="0"/>
          <w:marTop w:val="0"/>
          <w:marBottom w:val="0"/>
          <w:divBdr>
            <w:top w:val="none" w:sz="0" w:space="0" w:color="auto"/>
            <w:left w:val="none" w:sz="0" w:space="0" w:color="auto"/>
            <w:bottom w:val="none" w:sz="0" w:space="0" w:color="auto"/>
            <w:right w:val="none" w:sz="0" w:space="0" w:color="auto"/>
          </w:divBdr>
        </w:div>
        <w:div w:id="1512645200">
          <w:marLeft w:val="640"/>
          <w:marRight w:val="0"/>
          <w:marTop w:val="0"/>
          <w:marBottom w:val="0"/>
          <w:divBdr>
            <w:top w:val="none" w:sz="0" w:space="0" w:color="auto"/>
            <w:left w:val="none" w:sz="0" w:space="0" w:color="auto"/>
            <w:bottom w:val="none" w:sz="0" w:space="0" w:color="auto"/>
            <w:right w:val="none" w:sz="0" w:space="0" w:color="auto"/>
          </w:divBdr>
        </w:div>
        <w:div w:id="1494565961">
          <w:marLeft w:val="640"/>
          <w:marRight w:val="0"/>
          <w:marTop w:val="0"/>
          <w:marBottom w:val="0"/>
          <w:divBdr>
            <w:top w:val="none" w:sz="0" w:space="0" w:color="auto"/>
            <w:left w:val="none" w:sz="0" w:space="0" w:color="auto"/>
            <w:bottom w:val="none" w:sz="0" w:space="0" w:color="auto"/>
            <w:right w:val="none" w:sz="0" w:space="0" w:color="auto"/>
          </w:divBdr>
        </w:div>
        <w:div w:id="1110933223">
          <w:marLeft w:val="640"/>
          <w:marRight w:val="0"/>
          <w:marTop w:val="0"/>
          <w:marBottom w:val="0"/>
          <w:divBdr>
            <w:top w:val="none" w:sz="0" w:space="0" w:color="auto"/>
            <w:left w:val="none" w:sz="0" w:space="0" w:color="auto"/>
            <w:bottom w:val="none" w:sz="0" w:space="0" w:color="auto"/>
            <w:right w:val="none" w:sz="0" w:space="0" w:color="auto"/>
          </w:divBdr>
        </w:div>
        <w:div w:id="153379319">
          <w:marLeft w:val="640"/>
          <w:marRight w:val="0"/>
          <w:marTop w:val="0"/>
          <w:marBottom w:val="0"/>
          <w:divBdr>
            <w:top w:val="none" w:sz="0" w:space="0" w:color="auto"/>
            <w:left w:val="none" w:sz="0" w:space="0" w:color="auto"/>
            <w:bottom w:val="none" w:sz="0" w:space="0" w:color="auto"/>
            <w:right w:val="none" w:sz="0" w:space="0" w:color="auto"/>
          </w:divBdr>
        </w:div>
        <w:div w:id="1989431651">
          <w:marLeft w:val="640"/>
          <w:marRight w:val="0"/>
          <w:marTop w:val="0"/>
          <w:marBottom w:val="0"/>
          <w:divBdr>
            <w:top w:val="none" w:sz="0" w:space="0" w:color="auto"/>
            <w:left w:val="none" w:sz="0" w:space="0" w:color="auto"/>
            <w:bottom w:val="none" w:sz="0" w:space="0" w:color="auto"/>
            <w:right w:val="none" w:sz="0" w:space="0" w:color="auto"/>
          </w:divBdr>
        </w:div>
        <w:div w:id="1573855705">
          <w:marLeft w:val="640"/>
          <w:marRight w:val="0"/>
          <w:marTop w:val="0"/>
          <w:marBottom w:val="0"/>
          <w:divBdr>
            <w:top w:val="none" w:sz="0" w:space="0" w:color="auto"/>
            <w:left w:val="none" w:sz="0" w:space="0" w:color="auto"/>
            <w:bottom w:val="none" w:sz="0" w:space="0" w:color="auto"/>
            <w:right w:val="none" w:sz="0" w:space="0" w:color="auto"/>
          </w:divBdr>
        </w:div>
        <w:div w:id="352152413">
          <w:marLeft w:val="640"/>
          <w:marRight w:val="0"/>
          <w:marTop w:val="0"/>
          <w:marBottom w:val="0"/>
          <w:divBdr>
            <w:top w:val="none" w:sz="0" w:space="0" w:color="auto"/>
            <w:left w:val="none" w:sz="0" w:space="0" w:color="auto"/>
            <w:bottom w:val="none" w:sz="0" w:space="0" w:color="auto"/>
            <w:right w:val="none" w:sz="0" w:space="0" w:color="auto"/>
          </w:divBdr>
        </w:div>
        <w:div w:id="1969630489">
          <w:marLeft w:val="640"/>
          <w:marRight w:val="0"/>
          <w:marTop w:val="0"/>
          <w:marBottom w:val="0"/>
          <w:divBdr>
            <w:top w:val="none" w:sz="0" w:space="0" w:color="auto"/>
            <w:left w:val="none" w:sz="0" w:space="0" w:color="auto"/>
            <w:bottom w:val="none" w:sz="0" w:space="0" w:color="auto"/>
            <w:right w:val="none" w:sz="0" w:space="0" w:color="auto"/>
          </w:divBdr>
        </w:div>
        <w:div w:id="972439335">
          <w:marLeft w:val="640"/>
          <w:marRight w:val="0"/>
          <w:marTop w:val="0"/>
          <w:marBottom w:val="0"/>
          <w:divBdr>
            <w:top w:val="none" w:sz="0" w:space="0" w:color="auto"/>
            <w:left w:val="none" w:sz="0" w:space="0" w:color="auto"/>
            <w:bottom w:val="none" w:sz="0" w:space="0" w:color="auto"/>
            <w:right w:val="none" w:sz="0" w:space="0" w:color="auto"/>
          </w:divBdr>
        </w:div>
        <w:div w:id="1140921258">
          <w:marLeft w:val="640"/>
          <w:marRight w:val="0"/>
          <w:marTop w:val="0"/>
          <w:marBottom w:val="0"/>
          <w:divBdr>
            <w:top w:val="none" w:sz="0" w:space="0" w:color="auto"/>
            <w:left w:val="none" w:sz="0" w:space="0" w:color="auto"/>
            <w:bottom w:val="none" w:sz="0" w:space="0" w:color="auto"/>
            <w:right w:val="none" w:sz="0" w:space="0" w:color="auto"/>
          </w:divBdr>
        </w:div>
        <w:div w:id="2120908183">
          <w:marLeft w:val="640"/>
          <w:marRight w:val="0"/>
          <w:marTop w:val="0"/>
          <w:marBottom w:val="0"/>
          <w:divBdr>
            <w:top w:val="none" w:sz="0" w:space="0" w:color="auto"/>
            <w:left w:val="none" w:sz="0" w:space="0" w:color="auto"/>
            <w:bottom w:val="none" w:sz="0" w:space="0" w:color="auto"/>
            <w:right w:val="none" w:sz="0" w:space="0" w:color="auto"/>
          </w:divBdr>
        </w:div>
        <w:div w:id="627591992">
          <w:marLeft w:val="640"/>
          <w:marRight w:val="0"/>
          <w:marTop w:val="0"/>
          <w:marBottom w:val="0"/>
          <w:divBdr>
            <w:top w:val="none" w:sz="0" w:space="0" w:color="auto"/>
            <w:left w:val="none" w:sz="0" w:space="0" w:color="auto"/>
            <w:bottom w:val="none" w:sz="0" w:space="0" w:color="auto"/>
            <w:right w:val="none" w:sz="0" w:space="0" w:color="auto"/>
          </w:divBdr>
        </w:div>
        <w:div w:id="933392372">
          <w:marLeft w:val="640"/>
          <w:marRight w:val="0"/>
          <w:marTop w:val="0"/>
          <w:marBottom w:val="0"/>
          <w:divBdr>
            <w:top w:val="none" w:sz="0" w:space="0" w:color="auto"/>
            <w:left w:val="none" w:sz="0" w:space="0" w:color="auto"/>
            <w:bottom w:val="none" w:sz="0" w:space="0" w:color="auto"/>
            <w:right w:val="none" w:sz="0" w:space="0" w:color="auto"/>
          </w:divBdr>
        </w:div>
        <w:div w:id="350448286">
          <w:marLeft w:val="640"/>
          <w:marRight w:val="0"/>
          <w:marTop w:val="0"/>
          <w:marBottom w:val="0"/>
          <w:divBdr>
            <w:top w:val="none" w:sz="0" w:space="0" w:color="auto"/>
            <w:left w:val="none" w:sz="0" w:space="0" w:color="auto"/>
            <w:bottom w:val="none" w:sz="0" w:space="0" w:color="auto"/>
            <w:right w:val="none" w:sz="0" w:space="0" w:color="auto"/>
          </w:divBdr>
        </w:div>
        <w:div w:id="1289580049">
          <w:marLeft w:val="640"/>
          <w:marRight w:val="0"/>
          <w:marTop w:val="0"/>
          <w:marBottom w:val="0"/>
          <w:divBdr>
            <w:top w:val="none" w:sz="0" w:space="0" w:color="auto"/>
            <w:left w:val="none" w:sz="0" w:space="0" w:color="auto"/>
            <w:bottom w:val="none" w:sz="0" w:space="0" w:color="auto"/>
            <w:right w:val="none" w:sz="0" w:space="0" w:color="auto"/>
          </w:divBdr>
        </w:div>
        <w:div w:id="786394533">
          <w:marLeft w:val="640"/>
          <w:marRight w:val="0"/>
          <w:marTop w:val="0"/>
          <w:marBottom w:val="0"/>
          <w:divBdr>
            <w:top w:val="none" w:sz="0" w:space="0" w:color="auto"/>
            <w:left w:val="none" w:sz="0" w:space="0" w:color="auto"/>
            <w:bottom w:val="none" w:sz="0" w:space="0" w:color="auto"/>
            <w:right w:val="none" w:sz="0" w:space="0" w:color="auto"/>
          </w:divBdr>
        </w:div>
        <w:div w:id="2126072879">
          <w:marLeft w:val="640"/>
          <w:marRight w:val="0"/>
          <w:marTop w:val="0"/>
          <w:marBottom w:val="0"/>
          <w:divBdr>
            <w:top w:val="none" w:sz="0" w:space="0" w:color="auto"/>
            <w:left w:val="none" w:sz="0" w:space="0" w:color="auto"/>
            <w:bottom w:val="none" w:sz="0" w:space="0" w:color="auto"/>
            <w:right w:val="none" w:sz="0" w:space="0" w:color="auto"/>
          </w:divBdr>
        </w:div>
        <w:div w:id="1144346188">
          <w:marLeft w:val="640"/>
          <w:marRight w:val="0"/>
          <w:marTop w:val="0"/>
          <w:marBottom w:val="0"/>
          <w:divBdr>
            <w:top w:val="none" w:sz="0" w:space="0" w:color="auto"/>
            <w:left w:val="none" w:sz="0" w:space="0" w:color="auto"/>
            <w:bottom w:val="none" w:sz="0" w:space="0" w:color="auto"/>
            <w:right w:val="none" w:sz="0" w:space="0" w:color="auto"/>
          </w:divBdr>
        </w:div>
        <w:div w:id="1125735198">
          <w:marLeft w:val="640"/>
          <w:marRight w:val="0"/>
          <w:marTop w:val="0"/>
          <w:marBottom w:val="0"/>
          <w:divBdr>
            <w:top w:val="none" w:sz="0" w:space="0" w:color="auto"/>
            <w:left w:val="none" w:sz="0" w:space="0" w:color="auto"/>
            <w:bottom w:val="none" w:sz="0" w:space="0" w:color="auto"/>
            <w:right w:val="none" w:sz="0" w:space="0" w:color="auto"/>
          </w:divBdr>
        </w:div>
        <w:div w:id="1030447810">
          <w:marLeft w:val="640"/>
          <w:marRight w:val="0"/>
          <w:marTop w:val="0"/>
          <w:marBottom w:val="0"/>
          <w:divBdr>
            <w:top w:val="none" w:sz="0" w:space="0" w:color="auto"/>
            <w:left w:val="none" w:sz="0" w:space="0" w:color="auto"/>
            <w:bottom w:val="none" w:sz="0" w:space="0" w:color="auto"/>
            <w:right w:val="none" w:sz="0" w:space="0" w:color="auto"/>
          </w:divBdr>
        </w:div>
        <w:div w:id="1467044720">
          <w:marLeft w:val="640"/>
          <w:marRight w:val="0"/>
          <w:marTop w:val="0"/>
          <w:marBottom w:val="0"/>
          <w:divBdr>
            <w:top w:val="none" w:sz="0" w:space="0" w:color="auto"/>
            <w:left w:val="none" w:sz="0" w:space="0" w:color="auto"/>
            <w:bottom w:val="none" w:sz="0" w:space="0" w:color="auto"/>
            <w:right w:val="none" w:sz="0" w:space="0" w:color="auto"/>
          </w:divBdr>
        </w:div>
        <w:div w:id="549004265">
          <w:marLeft w:val="640"/>
          <w:marRight w:val="0"/>
          <w:marTop w:val="0"/>
          <w:marBottom w:val="0"/>
          <w:divBdr>
            <w:top w:val="none" w:sz="0" w:space="0" w:color="auto"/>
            <w:left w:val="none" w:sz="0" w:space="0" w:color="auto"/>
            <w:bottom w:val="none" w:sz="0" w:space="0" w:color="auto"/>
            <w:right w:val="none" w:sz="0" w:space="0" w:color="auto"/>
          </w:divBdr>
        </w:div>
        <w:div w:id="1061562804">
          <w:marLeft w:val="640"/>
          <w:marRight w:val="0"/>
          <w:marTop w:val="0"/>
          <w:marBottom w:val="0"/>
          <w:divBdr>
            <w:top w:val="none" w:sz="0" w:space="0" w:color="auto"/>
            <w:left w:val="none" w:sz="0" w:space="0" w:color="auto"/>
            <w:bottom w:val="none" w:sz="0" w:space="0" w:color="auto"/>
            <w:right w:val="none" w:sz="0" w:space="0" w:color="auto"/>
          </w:divBdr>
        </w:div>
        <w:div w:id="1796947129">
          <w:marLeft w:val="640"/>
          <w:marRight w:val="0"/>
          <w:marTop w:val="0"/>
          <w:marBottom w:val="0"/>
          <w:divBdr>
            <w:top w:val="none" w:sz="0" w:space="0" w:color="auto"/>
            <w:left w:val="none" w:sz="0" w:space="0" w:color="auto"/>
            <w:bottom w:val="none" w:sz="0" w:space="0" w:color="auto"/>
            <w:right w:val="none" w:sz="0" w:space="0" w:color="auto"/>
          </w:divBdr>
        </w:div>
        <w:div w:id="249893422">
          <w:marLeft w:val="640"/>
          <w:marRight w:val="0"/>
          <w:marTop w:val="0"/>
          <w:marBottom w:val="0"/>
          <w:divBdr>
            <w:top w:val="none" w:sz="0" w:space="0" w:color="auto"/>
            <w:left w:val="none" w:sz="0" w:space="0" w:color="auto"/>
            <w:bottom w:val="none" w:sz="0" w:space="0" w:color="auto"/>
            <w:right w:val="none" w:sz="0" w:space="0" w:color="auto"/>
          </w:divBdr>
        </w:div>
        <w:div w:id="1954052443">
          <w:marLeft w:val="640"/>
          <w:marRight w:val="0"/>
          <w:marTop w:val="0"/>
          <w:marBottom w:val="0"/>
          <w:divBdr>
            <w:top w:val="none" w:sz="0" w:space="0" w:color="auto"/>
            <w:left w:val="none" w:sz="0" w:space="0" w:color="auto"/>
            <w:bottom w:val="none" w:sz="0" w:space="0" w:color="auto"/>
            <w:right w:val="none" w:sz="0" w:space="0" w:color="auto"/>
          </w:divBdr>
        </w:div>
        <w:div w:id="1141843298">
          <w:marLeft w:val="640"/>
          <w:marRight w:val="0"/>
          <w:marTop w:val="0"/>
          <w:marBottom w:val="0"/>
          <w:divBdr>
            <w:top w:val="none" w:sz="0" w:space="0" w:color="auto"/>
            <w:left w:val="none" w:sz="0" w:space="0" w:color="auto"/>
            <w:bottom w:val="none" w:sz="0" w:space="0" w:color="auto"/>
            <w:right w:val="none" w:sz="0" w:space="0" w:color="auto"/>
          </w:divBdr>
        </w:div>
        <w:div w:id="672537017">
          <w:marLeft w:val="640"/>
          <w:marRight w:val="0"/>
          <w:marTop w:val="0"/>
          <w:marBottom w:val="0"/>
          <w:divBdr>
            <w:top w:val="none" w:sz="0" w:space="0" w:color="auto"/>
            <w:left w:val="none" w:sz="0" w:space="0" w:color="auto"/>
            <w:bottom w:val="none" w:sz="0" w:space="0" w:color="auto"/>
            <w:right w:val="none" w:sz="0" w:space="0" w:color="auto"/>
          </w:divBdr>
        </w:div>
        <w:div w:id="1333602317">
          <w:marLeft w:val="640"/>
          <w:marRight w:val="0"/>
          <w:marTop w:val="0"/>
          <w:marBottom w:val="0"/>
          <w:divBdr>
            <w:top w:val="none" w:sz="0" w:space="0" w:color="auto"/>
            <w:left w:val="none" w:sz="0" w:space="0" w:color="auto"/>
            <w:bottom w:val="none" w:sz="0" w:space="0" w:color="auto"/>
            <w:right w:val="none" w:sz="0" w:space="0" w:color="auto"/>
          </w:divBdr>
        </w:div>
        <w:div w:id="45297617">
          <w:marLeft w:val="640"/>
          <w:marRight w:val="0"/>
          <w:marTop w:val="0"/>
          <w:marBottom w:val="0"/>
          <w:divBdr>
            <w:top w:val="none" w:sz="0" w:space="0" w:color="auto"/>
            <w:left w:val="none" w:sz="0" w:space="0" w:color="auto"/>
            <w:bottom w:val="none" w:sz="0" w:space="0" w:color="auto"/>
            <w:right w:val="none" w:sz="0" w:space="0" w:color="auto"/>
          </w:divBdr>
        </w:div>
        <w:div w:id="2098669599">
          <w:marLeft w:val="640"/>
          <w:marRight w:val="0"/>
          <w:marTop w:val="0"/>
          <w:marBottom w:val="0"/>
          <w:divBdr>
            <w:top w:val="none" w:sz="0" w:space="0" w:color="auto"/>
            <w:left w:val="none" w:sz="0" w:space="0" w:color="auto"/>
            <w:bottom w:val="none" w:sz="0" w:space="0" w:color="auto"/>
            <w:right w:val="none" w:sz="0" w:space="0" w:color="auto"/>
          </w:divBdr>
        </w:div>
        <w:div w:id="795877764">
          <w:marLeft w:val="640"/>
          <w:marRight w:val="0"/>
          <w:marTop w:val="0"/>
          <w:marBottom w:val="0"/>
          <w:divBdr>
            <w:top w:val="none" w:sz="0" w:space="0" w:color="auto"/>
            <w:left w:val="none" w:sz="0" w:space="0" w:color="auto"/>
            <w:bottom w:val="none" w:sz="0" w:space="0" w:color="auto"/>
            <w:right w:val="none" w:sz="0" w:space="0" w:color="auto"/>
          </w:divBdr>
        </w:div>
        <w:div w:id="1498959007">
          <w:marLeft w:val="640"/>
          <w:marRight w:val="0"/>
          <w:marTop w:val="0"/>
          <w:marBottom w:val="0"/>
          <w:divBdr>
            <w:top w:val="none" w:sz="0" w:space="0" w:color="auto"/>
            <w:left w:val="none" w:sz="0" w:space="0" w:color="auto"/>
            <w:bottom w:val="none" w:sz="0" w:space="0" w:color="auto"/>
            <w:right w:val="none" w:sz="0" w:space="0" w:color="auto"/>
          </w:divBdr>
        </w:div>
        <w:div w:id="296104589">
          <w:marLeft w:val="640"/>
          <w:marRight w:val="0"/>
          <w:marTop w:val="0"/>
          <w:marBottom w:val="0"/>
          <w:divBdr>
            <w:top w:val="none" w:sz="0" w:space="0" w:color="auto"/>
            <w:left w:val="none" w:sz="0" w:space="0" w:color="auto"/>
            <w:bottom w:val="none" w:sz="0" w:space="0" w:color="auto"/>
            <w:right w:val="none" w:sz="0" w:space="0" w:color="auto"/>
          </w:divBdr>
        </w:div>
        <w:div w:id="1820269811">
          <w:marLeft w:val="640"/>
          <w:marRight w:val="0"/>
          <w:marTop w:val="0"/>
          <w:marBottom w:val="0"/>
          <w:divBdr>
            <w:top w:val="none" w:sz="0" w:space="0" w:color="auto"/>
            <w:left w:val="none" w:sz="0" w:space="0" w:color="auto"/>
            <w:bottom w:val="none" w:sz="0" w:space="0" w:color="auto"/>
            <w:right w:val="none" w:sz="0" w:space="0" w:color="auto"/>
          </w:divBdr>
        </w:div>
        <w:div w:id="553197348">
          <w:marLeft w:val="640"/>
          <w:marRight w:val="0"/>
          <w:marTop w:val="0"/>
          <w:marBottom w:val="0"/>
          <w:divBdr>
            <w:top w:val="none" w:sz="0" w:space="0" w:color="auto"/>
            <w:left w:val="none" w:sz="0" w:space="0" w:color="auto"/>
            <w:bottom w:val="none" w:sz="0" w:space="0" w:color="auto"/>
            <w:right w:val="none" w:sz="0" w:space="0" w:color="auto"/>
          </w:divBdr>
        </w:div>
        <w:div w:id="786394574">
          <w:marLeft w:val="640"/>
          <w:marRight w:val="0"/>
          <w:marTop w:val="0"/>
          <w:marBottom w:val="0"/>
          <w:divBdr>
            <w:top w:val="none" w:sz="0" w:space="0" w:color="auto"/>
            <w:left w:val="none" w:sz="0" w:space="0" w:color="auto"/>
            <w:bottom w:val="none" w:sz="0" w:space="0" w:color="auto"/>
            <w:right w:val="none" w:sz="0" w:space="0" w:color="auto"/>
          </w:divBdr>
        </w:div>
        <w:div w:id="404767300">
          <w:marLeft w:val="640"/>
          <w:marRight w:val="0"/>
          <w:marTop w:val="0"/>
          <w:marBottom w:val="0"/>
          <w:divBdr>
            <w:top w:val="none" w:sz="0" w:space="0" w:color="auto"/>
            <w:left w:val="none" w:sz="0" w:space="0" w:color="auto"/>
            <w:bottom w:val="none" w:sz="0" w:space="0" w:color="auto"/>
            <w:right w:val="none" w:sz="0" w:space="0" w:color="auto"/>
          </w:divBdr>
        </w:div>
        <w:div w:id="1139496349">
          <w:marLeft w:val="640"/>
          <w:marRight w:val="0"/>
          <w:marTop w:val="0"/>
          <w:marBottom w:val="0"/>
          <w:divBdr>
            <w:top w:val="none" w:sz="0" w:space="0" w:color="auto"/>
            <w:left w:val="none" w:sz="0" w:space="0" w:color="auto"/>
            <w:bottom w:val="none" w:sz="0" w:space="0" w:color="auto"/>
            <w:right w:val="none" w:sz="0" w:space="0" w:color="auto"/>
          </w:divBdr>
        </w:div>
        <w:div w:id="352609214">
          <w:marLeft w:val="640"/>
          <w:marRight w:val="0"/>
          <w:marTop w:val="0"/>
          <w:marBottom w:val="0"/>
          <w:divBdr>
            <w:top w:val="none" w:sz="0" w:space="0" w:color="auto"/>
            <w:left w:val="none" w:sz="0" w:space="0" w:color="auto"/>
            <w:bottom w:val="none" w:sz="0" w:space="0" w:color="auto"/>
            <w:right w:val="none" w:sz="0" w:space="0" w:color="auto"/>
          </w:divBdr>
        </w:div>
        <w:div w:id="204297339">
          <w:marLeft w:val="640"/>
          <w:marRight w:val="0"/>
          <w:marTop w:val="0"/>
          <w:marBottom w:val="0"/>
          <w:divBdr>
            <w:top w:val="none" w:sz="0" w:space="0" w:color="auto"/>
            <w:left w:val="none" w:sz="0" w:space="0" w:color="auto"/>
            <w:bottom w:val="none" w:sz="0" w:space="0" w:color="auto"/>
            <w:right w:val="none" w:sz="0" w:space="0" w:color="auto"/>
          </w:divBdr>
        </w:div>
        <w:div w:id="622156450">
          <w:marLeft w:val="640"/>
          <w:marRight w:val="0"/>
          <w:marTop w:val="0"/>
          <w:marBottom w:val="0"/>
          <w:divBdr>
            <w:top w:val="none" w:sz="0" w:space="0" w:color="auto"/>
            <w:left w:val="none" w:sz="0" w:space="0" w:color="auto"/>
            <w:bottom w:val="none" w:sz="0" w:space="0" w:color="auto"/>
            <w:right w:val="none" w:sz="0" w:space="0" w:color="auto"/>
          </w:divBdr>
        </w:div>
        <w:div w:id="572856559">
          <w:marLeft w:val="640"/>
          <w:marRight w:val="0"/>
          <w:marTop w:val="0"/>
          <w:marBottom w:val="0"/>
          <w:divBdr>
            <w:top w:val="none" w:sz="0" w:space="0" w:color="auto"/>
            <w:left w:val="none" w:sz="0" w:space="0" w:color="auto"/>
            <w:bottom w:val="none" w:sz="0" w:space="0" w:color="auto"/>
            <w:right w:val="none" w:sz="0" w:space="0" w:color="auto"/>
          </w:divBdr>
        </w:div>
        <w:div w:id="704403489">
          <w:marLeft w:val="640"/>
          <w:marRight w:val="0"/>
          <w:marTop w:val="0"/>
          <w:marBottom w:val="0"/>
          <w:divBdr>
            <w:top w:val="none" w:sz="0" w:space="0" w:color="auto"/>
            <w:left w:val="none" w:sz="0" w:space="0" w:color="auto"/>
            <w:bottom w:val="none" w:sz="0" w:space="0" w:color="auto"/>
            <w:right w:val="none" w:sz="0" w:space="0" w:color="auto"/>
          </w:divBdr>
        </w:div>
        <w:div w:id="475486618">
          <w:marLeft w:val="640"/>
          <w:marRight w:val="0"/>
          <w:marTop w:val="0"/>
          <w:marBottom w:val="0"/>
          <w:divBdr>
            <w:top w:val="none" w:sz="0" w:space="0" w:color="auto"/>
            <w:left w:val="none" w:sz="0" w:space="0" w:color="auto"/>
            <w:bottom w:val="none" w:sz="0" w:space="0" w:color="auto"/>
            <w:right w:val="none" w:sz="0" w:space="0" w:color="auto"/>
          </w:divBdr>
        </w:div>
        <w:div w:id="2068606931">
          <w:marLeft w:val="640"/>
          <w:marRight w:val="0"/>
          <w:marTop w:val="0"/>
          <w:marBottom w:val="0"/>
          <w:divBdr>
            <w:top w:val="none" w:sz="0" w:space="0" w:color="auto"/>
            <w:left w:val="none" w:sz="0" w:space="0" w:color="auto"/>
            <w:bottom w:val="none" w:sz="0" w:space="0" w:color="auto"/>
            <w:right w:val="none" w:sz="0" w:space="0" w:color="auto"/>
          </w:divBdr>
        </w:div>
        <w:div w:id="407852826">
          <w:marLeft w:val="640"/>
          <w:marRight w:val="0"/>
          <w:marTop w:val="0"/>
          <w:marBottom w:val="0"/>
          <w:divBdr>
            <w:top w:val="none" w:sz="0" w:space="0" w:color="auto"/>
            <w:left w:val="none" w:sz="0" w:space="0" w:color="auto"/>
            <w:bottom w:val="none" w:sz="0" w:space="0" w:color="auto"/>
            <w:right w:val="none" w:sz="0" w:space="0" w:color="auto"/>
          </w:divBdr>
        </w:div>
        <w:div w:id="551844744">
          <w:marLeft w:val="640"/>
          <w:marRight w:val="0"/>
          <w:marTop w:val="0"/>
          <w:marBottom w:val="0"/>
          <w:divBdr>
            <w:top w:val="none" w:sz="0" w:space="0" w:color="auto"/>
            <w:left w:val="none" w:sz="0" w:space="0" w:color="auto"/>
            <w:bottom w:val="none" w:sz="0" w:space="0" w:color="auto"/>
            <w:right w:val="none" w:sz="0" w:space="0" w:color="auto"/>
          </w:divBdr>
        </w:div>
        <w:div w:id="1156456658">
          <w:marLeft w:val="640"/>
          <w:marRight w:val="0"/>
          <w:marTop w:val="0"/>
          <w:marBottom w:val="0"/>
          <w:divBdr>
            <w:top w:val="none" w:sz="0" w:space="0" w:color="auto"/>
            <w:left w:val="none" w:sz="0" w:space="0" w:color="auto"/>
            <w:bottom w:val="none" w:sz="0" w:space="0" w:color="auto"/>
            <w:right w:val="none" w:sz="0" w:space="0" w:color="auto"/>
          </w:divBdr>
        </w:div>
        <w:div w:id="863858020">
          <w:marLeft w:val="640"/>
          <w:marRight w:val="0"/>
          <w:marTop w:val="0"/>
          <w:marBottom w:val="0"/>
          <w:divBdr>
            <w:top w:val="none" w:sz="0" w:space="0" w:color="auto"/>
            <w:left w:val="none" w:sz="0" w:space="0" w:color="auto"/>
            <w:bottom w:val="none" w:sz="0" w:space="0" w:color="auto"/>
            <w:right w:val="none" w:sz="0" w:space="0" w:color="auto"/>
          </w:divBdr>
        </w:div>
        <w:div w:id="1090472823">
          <w:marLeft w:val="640"/>
          <w:marRight w:val="0"/>
          <w:marTop w:val="0"/>
          <w:marBottom w:val="0"/>
          <w:divBdr>
            <w:top w:val="none" w:sz="0" w:space="0" w:color="auto"/>
            <w:left w:val="none" w:sz="0" w:space="0" w:color="auto"/>
            <w:bottom w:val="none" w:sz="0" w:space="0" w:color="auto"/>
            <w:right w:val="none" w:sz="0" w:space="0" w:color="auto"/>
          </w:divBdr>
        </w:div>
        <w:div w:id="1117791261">
          <w:marLeft w:val="640"/>
          <w:marRight w:val="0"/>
          <w:marTop w:val="0"/>
          <w:marBottom w:val="0"/>
          <w:divBdr>
            <w:top w:val="none" w:sz="0" w:space="0" w:color="auto"/>
            <w:left w:val="none" w:sz="0" w:space="0" w:color="auto"/>
            <w:bottom w:val="none" w:sz="0" w:space="0" w:color="auto"/>
            <w:right w:val="none" w:sz="0" w:space="0" w:color="auto"/>
          </w:divBdr>
        </w:div>
        <w:div w:id="234750132">
          <w:marLeft w:val="640"/>
          <w:marRight w:val="0"/>
          <w:marTop w:val="0"/>
          <w:marBottom w:val="0"/>
          <w:divBdr>
            <w:top w:val="none" w:sz="0" w:space="0" w:color="auto"/>
            <w:left w:val="none" w:sz="0" w:space="0" w:color="auto"/>
            <w:bottom w:val="none" w:sz="0" w:space="0" w:color="auto"/>
            <w:right w:val="none" w:sz="0" w:space="0" w:color="auto"/>
          </w:divBdr>
        </w:div>
        <w:div w:id="1897546024">
          <w:marLeft w:val="640"/>
          <w:marRight w:val="0"/>
          <w:marTop w:val="0"/>
          <w:marBottom w:val="0"/>
          <w:divBdr>
            <w:top w:val="none" w:sz="0" w:space="0" w:color="auto"/>
            <w:left w:val="none" w:sz="0" w:space="0" w:color="auto"/>
            <w:bottom w:val="none" w:sz="0" w:space="0" w:color="auto"/>
            <w:right w:val="none" w:sz="0" w:space="0" w:color="auto"/>
          </w:divBdr>
        </w:div>
        <w:div w:id="1233153036">
          <w:marLeft w:val="640"/>
          <w:marRight w:val="0"/>
          <w:marTop w:val="0"/>
          <w:marBottom w:val="0"/>
          <w:divBdr>
            <w:top w:val="none" w:sz="0" w:space="0" w:color="auto"/>
            <w:left w:val="none" w:sz="0" w:space="0" w:color="auto"/>
            <w:bottom w:val="none" w:sz="0" w:space="0" w:color="auto"/>
            <w:right w:val="none" w:sz="0" w:space="0" w:color="auto"/>
          </w:divBdr>
        </w:div>
        <w:div w:id="1102728366">
          <w:marLeft w:val="640"/>
          <w:marRight w:val="0"/>
          <w:marTop w:val="0"/>
          <w:marBottom w:val="0"/>
          <w:divBdr>
            <w:top w:val="none" w:sz="0" w:space="0" w:color="auto"/>
            <w:left w:val="none" w:sz="0" w:space="0" w:color="auto"/>
            <w:bottom w:val="none" w:sz="0" w:space="0" w:color="auto"/>
            <w:right w:val="none" w:sz="0" w:space="0" w:color="auto"/>
          </w:divBdr>
        </w:div>
        <w:div w:id="1262836787">
          <w:marLeft w:val="640"/>
          <w:marRight w:val="0"/>
          <w:marTop w:val="0"/>
          <w:marBottom w:val="0"/>
          <w:divBdr>
            <w:top w:val="none" w:sz="0" w:space="0" w:color="auto"/>
            <w:left w:val="none" w:sz="0" w:space="0" w:color="auto"/>
            <w:bottom w:val="none" w:sz="0" w:space="0" w:color="auto"/>
            <w:right w:val="none" w:sz="0" w:space="0" w:color="auto"/>
          </w:divBdr>
        </w:div>
        <w:div w:id="565605231">
          <w:marLeft w:val="640"/>
          <w:marRight w:val="0"/>
          <w:marTop w:val="0"/>
          <w:marBottom w:val="0"/>
          <w:divBdr>
            <w:top w:val="none" w:sz="0" w:space="0" w:color="auto"/>
            <w:left w:val="none" w:sz="0" w:space="0" w:color="auto"/>
            <w:bottom w:val="none" w:sz="0" w:space="0" w:color="auto"/>
            <w:right w:val="none" w:sz="0" w:space="0" w:color="auto"/>
          </w:divBdr>
        </w:div>
        <w:div w:id="488636468">
          <w:marLeft w:val="640"/>
          <w:marRight w:val="0"/>
          <w:marTop w:val="0"/>
          <w:marBottom w:val="0"/>
          <w:divBdr>
            <w:top w:val="none" w:sz="0" w:space="0" w:color="auto"/>
            <w:left w:val="none" w:sz="0" w:space="0" w:color="auto"/>
            <w:bottom w:val="none" w:sz="0" w:space="0" w:color="auto"/>
            <w:right w:val="none" w:sz="0" w:space="0" w:color="auto"/>
          </w:divBdr>
        </w:div>
        <w:div w:id="1605961097">
          <w:marLeft w:val="640"/>
          <w:marRight w:val="0"/>
          <w:marTop w:val="0"/>
          <w:marBottom w:val="0"/>
          <w:divBdr>
            <w:top w:val="none" w:sz="0" w:space="0" w:color="auto"/>
            <w:left w:val="none" w:sz="0" w:space="0" w:color="auto"/>
            <w:bottom w:val="none" w:sz="0" w:space="0" w:color="auto"/>
            <w:right w:val="none" w:sz="0" w:space="0" w:color="auto"/>
          </w:divBdr>
        </w:div>
        <w:div w:id="1904681627">
          <w:marLeft w:val="640"/>
          <w:marRight w:val="0"/>
          <w:marTop w:val="0"/>
          <w:marBottom w:val="0"/>
          <w:divBdr>
            <w:top w:val="none" w:sz="0" w:space="0" w:color="auto"/>
            <w:left w:val="none" w:sz="0" w:space="0" w:color="auto"/>
            <w:bottom w:val="none" w:sz="0" w:space="0" w:color="auto"/>
            <w:right w:val="none" w:sz="0" w:space="0" w:color="auto"/>
          </w:divBdr>
        </w:div>
        <w:div w:id="337462837">
          <w:marLeft w:val="640"/>
          <w:marRight w:val="0"/>
          <w:marTop w:val="0"/>
          <w:marBottom w:val="0"/>
          <w:divBdr>
            <w:top w:val="none" w:sz="0" w:space="0" w:color="auto"/>
            <w:left w:val="none" w:sz="0" w:space="0" w:color="auto"/>
            <w:bottom w:val="none" w:sz="0" w:space="0" w:color="auto"/>
            <w:right w:val="none" w:sz="0" w:space="0" w:color="auto"/>
          </w:divBdr>
        </w:div>
        <w:div w:id="1905408073">
          <w:marLeft w:val="640"/>
          <w:marRight w:val="0"/>
          <w:marTop w:val="0"/>
          <w:marBottom w:val="0"/>
          <w:divBdr>
            <w:top w:val="none" w:sz="0" w:space="0" w:color="auto"/>
            <w:left w:val="none" w:sz="0" w:space="0" w:color="auto"/>
            <w:bottom w:val="none" w:sz="0" w:space="0" w:color="auto"/>
            <w:right w:val="none" w:sz="0" w:space="0" w:color="auto"/>
          </w:divBdr>
        </w:div>
        <w:div w:id="1390572443">
          <w:marLeft w:val="640"/>
          <w:marRight w:val="0"/>
          <w:marTop w:val="0"/>
          <w:marBottom w:val="0"/>
          <w:divBdr>
            <w:top w:val="none" w:sz="0" w:space="0" w:color="auto"/>
            <w:left w:val="none" w:sz="0" w:space="0" w:color="auto"/>
            <w:bottom w:val="none" w:sz="0" w:space="0" w:color="auto"/>
            <w:right w:val="none" w:sz="0" w:space="0" w:color="auto"/>
          </w:divBdr>
        </w:div>
        <w:div w:id="723484432">
          <w:marLeft w:val="640"/>
          <w:marRight w:val="0"/>
          <w:marTop w:val="0"/>
          <w:marBottom w:val="0"/>
          <w:divBdr>
            <w:top w:val="none" w:sz="0" w:space="0" w:color="auto"/>
            <w:left w:val="none" w:sz="0" w:space="0" w:color="auto"/>
            <w:bottom w:val="none" w:sz="0" w:space="0" w:color="auto"/>
            <w:right w:val="none" w:sz="0" w:space="0" w:color="auto"/>
          </w:divBdr>
        </w:div>
        <w:div w:id="1179809339">
          <w:marLeft w:val="640"/>
          <w:marRight w:val="0"/>
          <w:marTop w:val="0"/>
          <w:marBottom w:val="0"/>
          <w:divBdr>
            <w:top w:val="none" w:sz="0" w:space="0" w:color="auto"/>
            <w:left w:val="none" w:sz="0" w:space="0" w:color="auto"/>
            <w:bottom w:val="none" w:sz="0" w:space="0" w:color="auto"/>
            <w:right w:val="none" w:sz="0" w:space="0" w:color="auto"/>
          </w:divBdr>
        </w:div>
        <w:div w:id="1601833393">
          <w:marLeft w:val="640"/>
          <w:marRight w:val="0"/>
          <w:marTop w:val="0"/>
          <w:marBottom w:val="0"/>
          <w:divBdr>
            <w:top w:val="none" w:sz="0" w:space="0" w:color="auto"/>
            <w:left w:val="none" w:sz="0" w:space="0" w:color="auto"/>
            <w:bottom w:val="none" w:sz="0" w:space="0" w:color="auto"/>
            <w:right w:val="none" w:sz="0" w:space="0" w:color="auto"/>
          </w:divBdr>
        </w:div>
        <w:div w:id="1575124322">
          <w:marLeft w:val="640"/>
          <w:marRight w:val="0"/>
          <w:marTop w:val="0"/>
          <w:marBottom w:val="0"/>
          <w:divBdr>
            <w:top w:val="none" w:sz="0" w:space="0" w:color="auto"/>
            <w:left w:val="none" w:sz="0" w:space="0" w:color="auto"/>
            <w:bottom w:val="none" w:sz="0" w:space="0" w:color="auto"/>
            <w:right w:val="none" w:sz="0" w:space="0" w:color="auto"/>
          </w:divBdr>
        </w:div>
      </w:divsChild>
    </w:div>
    <w:div w:id="1211065772">
      <w:bodyDiv w:val="1"/>
      <w:marLeft w:val="0"/>
      <w:marRight w:val="0"/>
      <w:marTop w:val="0"/>
      <w:marBottom w:val="0"/>
      <w:divBdr>
        <w:top w:val="none" w:sz="0" w:space="0" w:color="auto"/>
        <w:left w:val="none" w:sz="0" w:space="0" w:color="auto"/>
        <w:bottom w:val="none" w:sz="0" w:space="0" w:color="auto"/>
        <w:right w:val="none" w:sz="0" w:space="0" w:color="auto"/>
      </w:divBdr>
      <w:divsChild>
        <w:div w:id="1971132594">
          <w:marLeft w:val="640"/>
          <w:marRight w:val="0"/>
          <w:marTop w:val="0"/>
          <w:marBottom w:val="0"/>
          <w:divBdr>
            <w:top w:val="none" w:sz="0" w:space="0" w:color="auto"/>
            <w:left w:val="none" w:sz="0" w:space="0" w:color="auto"/>
            <w:bottom w:val="none" w:sz="0" w:space="0" w:color="auto"/>
            <w:right w:val="none" w:sz="0" w:space="0" w:color="auto"/>
          </w:divBdr>
        </w:div>
        <w:div w:id="1836073550">
          <w:marLeft w:val="640"/>
          <w:marRight w:val="0"/>
          <w:marTop w:val="0"/>
          <w:marBottom w:val="0"/>
          <w:divBdr>
            <w:top w:val="none" w:sz="0" w:space="0" w:color="auto"/>
            <w:left w:val="none" w:sz="0" w:space="0" w:color="auto"/>
            <w:bottom w:val="none" w:sz="0" w:space="0" w:color="auto"/>
            <w:right w:val="none" w:sz="0" w:space="0" w:color="auto"/>
          </w:divBdr>
        </w:div>
        <w:div w:id="1431199018">
          <w:marLeft w:val="640"/>
          <w:marRight w:val="0"/>
          <w:marTop w:val="0"/>
          <w:marBottom w:val="0"/>
          <w:divBdr>
            <w:top w:val="none" w:sz="0" w:space="0" w:color="auto"/>
            <w:left w:val="none" w:sz="0" w:space="0" w:color="auto"/>
            <w:bottom w:val="none" w:sz="0" w:space="0" w:color="auto"/>
            <w:right w:val="none" w:sz="0" w:space="0" w:color="auto"/>
          </w:divBdr>
        </w:div>
        <w:div w:id="1107315327">
          <w:marLeft w:val="640"/>
          <w:marRight w:val="0"/>
          <w:marTop w:val="0"/>
          <w:marBottom w:val="0"/>
          <w:divBdr>
            <w:top w:val="none" w:sz="0" w:space="0" w:color="auto"/>
            <w:left w:val="none" w:sz="0" w:space="0" w:color="auto"/>
            <w:bottom w:val="none" w:sz="0" w:space="0" w:color="auto"/>
            <w:right w:val="none" w:sz="0" w:space="0" w:color="auto"/>
          </w:divBdr>
        </w:div>
        <w:div w:id="454326785">
          <w:marLeft w:val="640"/>
          <w:marRight w:val="0"/>
          <w:marTop w:val="0"/>
          <w:marBottom w:val="0"/>
          <w:divBdr>
            <w:top w:val="none" w:sz="0" w:space="0" w:color="auto"/>
            <w:left w:val="none" w:sz="0" w:space="0" w:color="auto"/>
            <w:bottom w:val="none" w:sz="0" w:space="0" w:color="auto"/>
            <w:right w:val="none" w:sz="0" w:space="0" w:color="auto"/>
          </w:divBdr>
        </w:div>
        <w:div w:id="573012041">
          <w:marLeft w:val="640"/>
          <w:marRight w:val="0"/>
          <w:marTop w:val="0"/>
          <w:marBottom w:val="0"/>
          <w:divBdr>
            <w:top w:val="none" w:sz="0" w:space="0" w:color="auto"/>
            <w:left w:val="none" w:sz="0" w:space="0" w:color="auto"/>
            <w:bottom w:val="none" w:sz="0" w:space="0" w:color="auto"/>
            <w:right w:val="none" w:sz="0" w:space="0" w:color="auto"/>
          </w:divBdr>
        </w:div>
        <w:div w:id="754522871">
          <w:marLeft w:val="640"/>
          <w:marRight w:val="0"/>
          <w:marTop w:val="0"/>
          <w:marBottom w:val="0"/>
          <w:divBdr>
            <w:top w:val="none" w:sz="0" w:space="0" w:color="auto"/>
            <w:left w:val="none" w:sz="0" w:space="0" w:color="auto"/>
            <w:bottom w:val="none" w:sz="0" w:space="0" w:color="auto"/>
            <w:right w:val="none" w:sz="0" w:space="0" w:color="auto"/>
          </w:divBdr>
        </w:div>
        <w:div w:id="89816936">
          <w:marLeft w:val="640"/>
          <w:marRight w:val="0"/>
          <w:marTop w:val="0"/>
          <w:marBottom w:val="0"/>
          <w:divBdr>
            <w:top w:val="none" w:sz="0" w:space="0" w:color="auto"/>
            <w:left w:val="none" w:sz="0" w:space="0" w:color="auto"/>
            <w:bottom w:val="none" w:sz="0" w:space="0" w:color="auto"/>
            <w:right w:val="none" w:sz="0" w:space="0" w:color="auto"/>
          </w:divBdr>
        </w:div>
        <w:div w:id="1715732850">
          <w:marLeft w:val="640"/>
          <w:marRight w:val="0"/>
          <w:marTop w:val="0"/>
          <w:marBottom w:val="0"/>
          <w:divBdr>
            <w:top w:val="none" w:sz="0" w:space="0" w:color="auto"/>
            <w:left w:val="none" w:sz="0" w:space="0" w:color="auto"/>
            <w:bottom w:val="none" w:sz="0" w:space="0" w:color="auto"/>
            <w:right w:val="none" w:sz="0" w:space="0" w:color="auto"/>
          </w:divBdr>
        </w:div>
        <w:div w:id="1877965917">
          <w:marLeft w:val="640"/>
          <w:marRight w:val="0"/>
          <w:marTop w:val="0"/>
          <w:marBottom w:val="0"/>
          <w:divBdr>
            <w:top w:val="none" w:sz="0" w:space="0" w:color="auto"/>
            <w:left w:val="none" w:sz="0" w:space="0" w:color="auto"/>
            <w:bottom w:val="none" w:sz="0" w:space="0" w:color="auto"/>
            <w:right w:val="none" w:sz="0" w:space="0" w:color="auto"/>
          </w:divBdr>
        </w:div>
        <w:div w:id="702293113">
          <w:marLeft w:val="640"/>
          <w:marRight w:val="0"/>
          <w:marTop w:val="0"/>
          <w:marBottom w:val="0"/>
          <w:divBdr>
            <w:top w:val="none" w:sz="0" w:space="0" w:color="auto"/>
            <w:left w:val="none" w:sz="0" w:space="0" w:color="auto"/>
            <w:bottom w:val="none" w:sz="0" w:space="0" w:color="auto"/>
            <w:right w:val="none" w:sz="0" w:space="0" w:color="auto"/>
          </w:divBdr>
        </w:div>
        <w:div w:id="1046220161">
          <w:marLeft w:val="640"/>
          <w:marRight w:val="0"/>
          <w:marTop w:val="0"/>
          <w:marBottom w:val="0"/>
          <w:divBdr>
            <w:top w:val="none" w:sz="0" w:space="0" w:color="auto"/>
            <w:left w:val="none" w:sz="0" w:space="0" w:color="auto"/>
            <w:bottom w:val="none" w:sz="0" w:space="0" w:color="auto"/>
            <w:right w:val="none" w:sz="0" w:space="0" w:color="auto"/>
          </w:divBdr>
        </w:div>
        <w:div w:id="405492645">
          <w:marLeft w:val="640"/>
          <w:marRight w:val="0"/>
          <w:marTop w:val="0"/>
          <w:marBottom w:val="0"/>
          <w:divBdr>
            <w:top w:val="none" w:sz="0" w:space="0" w:color="auto"/>
            <w:left w:val="none" w:sz="0" w:space="0" w:color="auto"/>
            <w:bottom w:val="none" w:sz="0" w:space="0" w:color="auto"/>
            <w:right w:val="none" w:sz="0" w:space="0" w:color="auto"/>
          </w:divBdr>
        </w:div>
        <w:div w:id="1858956950">
          <w:marLeft w:val="640"/>
          <w:marRight w:val="0"/>
          <w:marTop w:val="0"/>
          <w:marBottom w:val="0"/>
          <w:divBdr>
            <w:top w:val="none" w:sz="0" w:space="0" w:color="auto"/>
            <w:left w:val="none" w:sz="0" w:space="0" w:color="auto"/>
            <w:bottom w:val="none" w:sz="0" w:space="0" w:color="auto"/>
            <w:right w:val="none" w:sz="0" w:space="0" w:color="auto"/>
          </w:divBdr>
        </w:div>
        <w:div w:id="680477544">
          <w:marLeft w:val="640"/>
          <w:marRight w:val="0"/>
          <w:marTop w:val="0"/>
          <w:marBottom w:val="0"/>
          <w:divBdr>
            <w:top w:val="none" w:sz="0" w:space="0" w:color="auto"/>
            <w:left w:val="none" w:sz="0" w:space="0" w:color="auto"/>
            <w:bottom w:val="none" w:sz="0" w:space="0" w:color="auto"/>
            <w:right w:val="none" w:sz="0" w:space="0" w:color="auto"/>
          </w:divBdr>
        </w:div>
        <w:div w:id="390158121">
          <w:marLeft w:val="640"/>
          <w:marRight w:val="0"/>
          <w:marTop w:val="0"/>
          <w:marBottom w:val="0"/>
          <w:divBdr>
            <w:top w:val="none" w:sz="0" w:space="0" w:color="auto"/>
            <w:left w:val="none" w:sz="0" w:space="0" w:color="auto"/>
            <w:bottom w:val="none" w:sz="0" w:space="0" w:color="auto"/>
            <w:right w:val="none" w:sz="0" w:space="0" w:color="auto"/>
          </w:divBdr>
        </w:div>
        <w:div w:id="1951353247">
          <w:marLeft w:val="640"/>
          <w:marRight w:val="0"/>
          <w:marTop w:val="0"/>
          <w:marBottom w:val="0"/>
          <w:divBdr>
            <w:top w:val="none" w:sz="0" w:space="0" w:color="auto"/>
            <w:left w:val="none" w:sz="0" w:space="0" w:color="auto"/>
            <w:bottom w:val="none" w:sz="0" w:space="0" w:color="auto"/>
            <w:right w:val="none" w:sz="0" w:space="0" w:color="auto"/>
          </w:divBdr>
        </w:div>
        <w:div w:id="1953592523">
          <w:marLeft w:val="640"/>
          <w:marRight w:val="0"/>
          <w:marTop w:val="0"/>
          <w:marBottom w:val="0"/>
          <w:divBdr>
            <w:top w:val="none" w:sz="0" w:space="0" w:color="auto"/>
            <w:left w:val="none" w:sz="0" w:space="0" w:color="auto"/>
            <w:bottom w:val="none" w:sz="0" w:space="0" w:color="auto"/>
            <w:right w:val="none" w:sz="0" w:space="0" w:color="auto"/>
          </w:divBdr>
        </w:div>
        <w:div w:id="1230993994">
          <w:marLeft w:val="640"/>
          <w:marRight w:val="0"/>
          <w:marTop w:val="0"/>
          <w:marBottom w:val="0"/>
          <w:divBdr>
            <w:top w:val="none" w:sz="0" w:space="0" w:color="auto"/>
            <w:left w:val="none" w:sz="0" w:space="0" w:color="auto"/>
            <w:bottom w:val="none" w:sz="0" w:space="0" w:color="auto"/>
            <w:right w:val="none" w:sz="0" w:space="0" w:color="auto"/>
          </w:divBdr>
        </w:div>
        <w:div w:id="651833285">
          <w:marLeft w:val="640"/>
          <w:marRight w:val="0"/>
          <w:marTop w:val="0"/>
          <w:marBottom w:val="0"/>
          <w:divBdr>
            <w:top w:val="none" w:sz="0" w:space="0" w:color="auto"/>
            <w:left w:val="none" w:sz="0" w:space="0" w:color="auto"/>
            <w:bottom w:val="none" w:sz="0" w:space="0" w:color="auto"/>
            <w:right w:val="none" w:sz="0" w:space="0" w:color="auto"/>
          </w:divBdr>
        </w:div>
        <w:div w:id="755321046">
          <w:marLeft w:val="640"/>
          <w:marRight w:val="0"/>
          <w:marTop w:val="0"/>
          <w:marBottom w:val="0"/>
          <w:divBdr>
            <w:top w:val="none" w:sz="0" w:space="0" w:color="auto"/>
            <w:left w:val="none" w:sz="0" w:space="0" w:color="auto"/>
            <w:bottom w:val="none" w:sz="0" w:space="0" w:color="auto"/>
            <w:right w:val="none" w:sz="0" w:space="0" w:color="auto"/>
          </w:divBdr>
        </w:div>
        <w:div w:id="1744643069">
          <w:marLeft w:val="640"/>
          <w:marRight w:val="0"/>
          <w:marTop w:val="0"/>
          <w:marBottom w:val="0"/>
          <w:divBdr>
            <w:top w:val="none" w:sz="0" w:space="0" w:color="auto"/>
            <w:left w:val="none" w:sz="0" w:space="0" w:color="auto"/>
            <w:bottom w:val="none" w:sz="0" w:space="0" w:color="auto"/>
            <w:right w:val="none" w:sz="0" w:space="0" w:color="auto"/>
          </w:divBdr>
        </w:div>
        <w:div w:id="1074208059">
          <w:marLeft w:val="640"/>
          <w:marRight w:val="0"/>
          <w:marTop w:val="0"/>
          <w:marBottom w:val="0"/>
          <w:divBdr>
            <w:top w:val="none" w:sz="0" w:space="0" w:color="auto"/>
            <w:left w:val="none" w:sz="0" w:space="0" w:color="auto"/>
            <w:bottom w:val="none" w:sz="0" w:space="0" w:color="auto"/>
            <w:right w:val="none" w:sz="0" w:space="0" w:color="auto"/>
          </w:divBdr>
        </w:div>
        <w:div w:id="1790851955">
          <w:marLeft w:val="640"/>
          <w:marRight w:val="0"/>
          <w:marTop w:val="0"/>
          <w:marBottom w:val="0"/>
          <w:divBdr>
            <w:top w:val="none" w:sz="0" w:space="0" w:color="auto"/>
            <w:left w:val="none" w:sz="0" w:space="0" w:color="auto"/>
            <w:bottom w:val="none" w:sz="0" w:space="0" w:color="auto"/>
            <w:right w:val="none" w:sz="0" w:space="0" w:color="auto"/>
          </w:divBdr>
        </w:div>
        <w:div w:id="1443189952">
          <w:marLeft w:val="640"/>
          <w:marRight w:val="0"/>
          <w:marTop w:val="0"/>
          <w:marBottom w:val="0"/>
          <w:divBdr>
            <w:top w:val="none" w:sz="0" w:space="0" w:color="auto"/>
            <w:left w:val="none" w:sz="0" w:space="0" w:color="auto"/>
            <w:bottom w:val="none" w:sz="0" w:space="0" w:color="auto"/>
            <w:right w:val="none" w:sz="0" w:space="0" w:color="auto"/>
          </w:divBdr>
        </w:div>
        <w:div w:id="1879735917">
          <w:marLeft w:val="640"/>
          <w:marRight w:val="0"/>
          <w:marTop w:val="0"/>
          <w:marBottom w:val="0"/>
          <w:divBdr>
            <w:top w:val="none" w:sz="0" w:space="0" w:color="auto"/>
            <w:left w:val="none" w:sz="0" w:space="0" w:color="auto"/>
            <w:bottom w:val="none" w:sz="0" w:space="0" w:color="auto"/>
            <w:right w:val="none" w:sz="0" w:space="0" w:color="auto"/>
          </w:divBdr>
        </w:div>
        <w:div w:id="1541935352">
          <w:marLeft w:val="640"/>
          <w:marRight w:val="0"/>
          <w:marTop w:val="0"/>
          <w:marBottom w:val="0"/>
          <w:divBdr>
            <w:top w:val="none" w:sz="0" w:space="0" w:color="auto"/>
            <w:left w:val="none" w:sz="0" w:space="0" w:color="auto"/>
            <w:bottom w:val="none" w:sz="0" w:space="0" w:color="auto"/>
            <w:right w:val="none" w:sz="0" w:space="0" w:color="auto"/>
          </w:divBdr>
        </w:div>
        <w:div w:id="40370212">
          <w:marLeft w:val="640"/>
          <w:marRight w:val="0"/>
          <w:marTop w:val="0"/>
          <w:marBottom w:val="0"/>
          <w:divBdr>
            <w:top w:val="none" w:sz="0" w:space="0" w:color="auto"/>
            <w:left w:val="none" w:sz="0" w:space="0" w:color="auto"/>
            <w:bottom w:val="none" w:sz="0" w:space="0" w:color="auto"/>
            <w:right w:val="none" w:sz="0" w:space="0" w:color="auto"/>
          </w:divBdr>
        </w:div>
        <w:div w:id="1749769946">
          <w:marLeft w:val="640"/>
          <w:marRight w:val="0"/>
          <w:marTop w:val="0"/>
          <w:marBottom w:val="0"/>
          <w:divBdr>
            <w:top w:val="none" w:sz="0" w:space="0" w:color="auto"/>
            <w:left w:val="none" w:sz="0" w:space="0" w:color="auto"/>
            <w:bottom w:val="none" w:sz="0" w:space="0" w:color="auto"/>
            <w:right w:val="none" w:sz="0" w:space="0" w:color="auto"/>
          </w:divBdr>
        </w:div>
        <w:div w:id="1678771935">
          <w:marLeft w:val="640"/>
          <w:marRight w:val="0"/>
          <w:marTop w:val="0"/>
          <w:marBottom w:val="0"/>
          <w:divBdr>
            <w:top w:val="none" w:sz="0" w:space="0" w:color="auto"/>
            <w:left w:val="none" w:sz="0" w:space="0" w:color="auto"/>
            <w:bottom w:val="none" w:sz="0" w:space="0" w:color="auto"/>
            <w:right w:val="none" w:sz="0" w:space="0" w:color="auto"/>
          </w:divBdr>
        </w:div>
        <w:div w:id="357436225">
          <w:marLeft w:val="640"/>
          <w:marRight w:val="0"/>
          <w:marTop w:val="0"/>
          <w:marBottom w:val="0"/>
          <w:divBdr>
            <w:top w:val="none" w:sz="0" w:space="0" w:color="auto"/>
            <w:left w:val="none" w:sz="0" w:space="0" w:color="auto"/>
            <w:bottom w:val="none" w:sz="0" w:space="0" w:color="auto"/>
            <w:right w:val="none" w:sz="0" w:space="0" w:color="auto"/>
          </w:divBdr>
        </w:div>
        <w:div w:id="1043596938">
          <w:marLeft w:val="640"/>
          <w:marRight w:val="0"/>
          <w:marTop w:val="0"/>
          <w:marBottom w:val="0"/>
          <w:divBdr>
            <w:top w:val="none" w:sz="0" w:space="0" w:color="auto"/>
            <w:left w:val="none" w:sz="0" w:space="0" w:color="auto"/>
            <w:bottom w:val="none" w:sz="0" w:space="0" w:color="auto"/>
            <w:right w:val="none" w:sz="0" w:space="0" w:color="auto"/>
          </w:divBdr>
        </w:div>
        <w:div w:id="1889293867">
          <w:marLeft w:val="640"/>
          <w:marRight w:val="0"/>
          <w:marTop w:val="0"/>
          <w:marBottom w:val="0"/>
          <w:divBdr>
            <w:top w:val="none" w:sz="0" w:space="0" w:color="auto"/>
            <w:left w:val="none" w:sz="0" w:space="0" w:color="auto"/>
            <w:bottom w:val="none" w:sz="0" w:space="0" w:color="auto"/>
            <w:right w:val="none" w:sz="0" w:space="0" w:color="auto"/>
          </w:divBdr>
        </w:div>
        <w:div w:id="1045789394">
          <w:marLeft w:val="640"/>
          <w:marRight w:val="0"/>
          <w:marTop w:val="0"/>
          <w:marBottom w:val="0"/>
          <w:divBdr>
            <w:top w:val="none" w:sz="0" w:space="0" w:color="auto"/>
            <w:left w:val="none" w:sz="0" w:space="0" w:color="auto"/>
            <w:bottom w:val="none" w:sz="0" w:space="0" w:color="auto"/>
            <w:right w:val="none" w:sz="0" w:space="0" w:color="auto"/>
          </w:divBdr>
        </w:div>
        <w:div w:id="2010448494">
          <w:marLeft w:val="640"/>
          <w:marRight w:val="0"/>
          <w:marTop w:val="0"/>
          <w:marBottom w:val="0"/>
          <w:divBdr>
            <w:top w:val="none" w:sz="0" w:space="0" w:color="auto"/>
            <w:left w:val="none" w:sz="0" w:space="0" w:color="auto"/>
            <w:bottom w:val="none" w:sz="0" w:space="0" w:color="auto"/>
            <w:right w:val="none" w:sz="0" w:space="0" w:color="auto"/>
          </w:divBdr>
        </w:div>
        <w:div w:id="925965407">
          <w:marLeft w:val="640"/>
          <w:marRight w:val="0"/>
          <w:marTop w:val="0"/>
          <w:marBottom w:val="0"/>
          <w:divBdr>
            <w:top w:val="none" w:sz="0" w:space="0" w:color="auto"/>
            <w:left w:val="none" w:sz="0" w:space="0" w:color="auto"/>
            <w:bottom w:val="none" w:sz="0" w:space="0" w:color="auto"/>
            <w:right w:val="none" w:sz="0" w:space="0" w:color="auto"/>
          </w:divBdr>
        </w:div>
        <w:div w:id="2110001582">
          <w:marLeft w:val="640"/>
          <w:marRight w:val="0"/>
          <w:marTop w:val="0"/>
          <w:marBottom w:val="0"/>
          <w:divBdr>
            <w:top w:val="none" w:sz="0" w:space="0" w:color="auto"/>
            <w:left w:val="none" w:sz="0" w:space="0" w:color="auto"/>
            <w:bottom w:val="none" w:sz="0" w:space="0" w:color="auto"/>
            <w:right w:val="none" w:sz="0" w:space="0" w:color="auto"/>
          </w:divBdr>
        </w:div>
        <w:div w:id="1387030223">
          <w:marLeft w:val="640"/>
          <w:marRight w:val="0"/>
          <w:marTop w:val="0"/>
          <w:marBottom w:val="0"/>
          <w:divBdr>
            <w:top w:val="none" w:sz="0" w:space="0" w:color="auto"/>
            <w:left w:val="none" w:sz="0" w:space="0" w:color="auto"/>
            <w:bottom w:val="none" w:sz="0" w:space="0" w:color="auto"/>
            <w:right w:val="none" w:sz="0" w:space="0" w:color="auto"/>
          </w:divBdr>
        </w:div>
        <w:div w:id="717896450">
          <w:marLeft w:val="640"/>
          <w:marRight w:val="0"/>
          <w:marTop w:val="0"/>
          <w:marBottom w:val="0"/>
          <w:divBdr>
            <w:top w:val="none" w:sz="0" w:space="0" w:color="auto"/>
            <w:left w:val="none" w:sz="0" w:space="0" w:color="auto"/>
            <w:bottom w:val="none" w:sz="0" w:space="0" w:color="auto"/>
            <w:right w:val="none" w:sz="0" w:space="0" w:color="auto"/>
          </w:divBdr>
        </w:div>
        <w:div w:id="1448815830">
          <w:marLeft w:val="640"/>
          <w:marRight w:val="0"/>
          <w:marTop w:val="0"/>
          <w:marBottom w:val="0"/>
          <w:divBdr>
            <w:top w:val="none" w:sz="0" w:space="0" w:color="auto"/>
            <w:left w:val="none" w:sz="0" w:space="0" w:color="auto"/>
            <w:bottom w:val="none" w:sz="0" w:space="0" w:color="auto"/>
            <w:right w:val="none" w:sz="0" w:space="0" w:color="auto"/>
          </w:divBdr>
        </w:div>
        <w:div w:id="573778833">
          <w:marLeft w:val="640"/>
          <w:marRight w:val="0"/>
          <w:marTop w:val="0"/>
          <w:marBottom w:val="0"/>
          <w:divBdr>
            <w:top w:val="none" w:sz="0" w:space="0" w:color="auto"/>
            <w:left w:val="none" w:sz="0" w:space="0" w:color="auto"/>
            <w:bottom w:val="none" w:sz="0" w:space="0" w:color="auto"/>
            <w:right w:val="none" w:sz="0" w:space="0" w:color="auto"/>
          </w:divBdr>
        </w:div>
        <w:div w:id="1979919917">
          <w:marLeft w:val="640"/>
          <w:marRight w:val="0"/>
          <w:marTop w:val="0"/>
          <w:marBottom w:val="0"/>
          <w:divBdr>
            <w:top w:val="none" w:sz="0" w:space="0" w:color="auto"/>
            <w:left w:val="none" w:sz="0" w:space="0" w:color="auto"/>
            <w:bottom w:val="none" w:sz="0" w:space="0" w:color="auto"/>
            <w:right w:val="none" w:sz="0" w:space="0" w:color="auto"/>
          </w:divBdr>
        </w:div>
        <w:div w:id="444614299">
          <w:marLeft w:val="640"/>
          <w:marRight w:val="0"/>
          <w:marTop w:val="0"/>
          <w:marBottom w:val="0"/>
          <w:divBdr>
            <w:top w:val="none" w:sz="0" w:space="0" w:color="auto"/>
            <w:left w:val="none" w:sz="0" w:space="0" w:color="auto"/>
            <w:bottom w:val="none" w:sz="0" w:space="0" w:color="auto"/>
            <w:right w:val="none" w:sz="0" w:space="0" w:color="auto"/>
          </w:divBdr>
        </w:div>
        <w:div w:id="1025058735">
          <w:marLeft w:val="640"/>
          <w:marRight w:val="0"/>
          <w:marTop w:val="0"/>
          <w:marBottom w:val="0"/>
          <w:divBdr>
            <w:top w:val="none" w:sz="0" w:space="0" w:color="auto"/>
            <w:left w:val="none" w:sz="0" w:space="0" w:color="auto"/>
            <w:bottom w:val="none" w:sz="0" w:space="0" w:color="auto"/>
            <w:right w:val="none" w:sz="0" w:space="0" w:color="auto"/>
          </w:divBdr>
        </w:div>
        <w:div w:id="1812214512">
          <w:marLeft w:val="640"/>
          <w:marRight w:val="0"/>
          <w:marTop w:val="0"/>
          <w:marBottom w:val="0"/>
          <w:divBdr>
            <w:top w:val="none" w:sz="0" w:space="0" w:color="auto"/>
            <w:left w:val="none" w:sz="0" w:space="0" w:color="auto"/>
            <w:bottom w:val="none" w:sz="0" w:space="0" w:color="auto"/>
            <w:right w:val="none" w:sz="0" w:space="0" w:color="auto"/>
          </w:divBdr>
        </w:div>
        <w:div w:id="766383684">
          <w:marLeft w:val="640"/>
          <w:marRight w:val="0"/>
          <w:marTop w:val="0"/>
          <w:marBottom w:val="0"/>
          <w:divBdr>
            <w:top w:val="none" w:sz="0" w:space="0" w:color="auto"/>
            <w:left w:val="none" w:sz="0" w:space="0" w:color="auto"/>
            <w:bottom w:val="none" w:sz="0" w:space="0" w:color="auto"/>
            <w:right w:val="none" w:sz="0" w:space="0" w:color="auto"/>
          </w:divBdr>
        </w:div>
        <w:div w:id="1058672728">
          <w:marLeft w:val="640"/>
          <w:marRight w:val="0"/>
          <w:marTop w:val="0"/>
          <w:marBottom w:val="0"/>
          <w:divBdr>
            <w:top w:val="none" w:sz="0" w:space="0" w:color="auto"/>
            <w:left w:val="none" w:sz="0" w:space="0" w:color="auto"/>
            <w:bottom w:val="none" w:sz="0" w:space="0" w:color="auto"/>
            <w:right w:val="none" w:sz="0" w:space="0" w:color="auto"/>
          </w:divBdr>
        </w:div>
        <w:div w:id="2043702941">
          <w:marLeft w:val="640"/>
          <w:marRight w:val="0"/>
          <w:marTop w:val="0"/>
          <w:marBottom w:val="0"/>
          <w:divBdr>
            <w:top w:val="none" w:sz="0" w:space="0" w:color="auto"/>
            <w:left w:val="none" w:sz="0" w:space="0" w:color="auto"/>
            <w:bottom w:val="none" w:sz="0" w:space="0" w:color="auto"/>
            <w:right w:val="none" w:sz="0" w:space="0" w:color="auto"/>
          </w:divBdr>
        </w:div>
        <w:div w:id="728698166">
          <w:marLeft w:val="640"/>
          <w:marRight w:val="0"/>
          <w:marTop w:val="0"/>
          <w:marBottom w:val="0"/>
          <w:divBdr>
            <w:top w:val="none" w:sz="0" w:space="0" w:color="auto"/>
            <w:left w:val="none" w:sz="0" w:space="0" w:color="auto"/>
            <w:bottom w:val="none" w:sz="0" w:space="0" w:color="auto"/>
            <w:right w:val="none" w:sz="0" w:space="0" w:color="auto"/>
          </w:divBdr>
        </w:div>
        <w:div w:id="1523937556">
          <w:marLeft w:val="640"/>
          <w:marRight w:val="0"/>
          <w:marTop w:val="0"/>
          <w:marBottom w:val="0"/>
          <w:divBdr>
            <w:top w:val="none" w:sz="0" w:space="0" w:color="auto"/>
            <w:left w:val="none" w:sz="0" w:space="0" w:color="auto"/>
            <w:bottom w:val="none" w:sz="0" w:space="0" w:color="auto"/>
            <w:right w:val="none" w:sz="0" w:space="0" w:color="auto"/>
          </w:divBdr>
        </w:div>
        <w:div w:id="806974387">
          <w:marLeft w:val="640"/>
          <w:marRight w:val="0"/>
          <w:marTop w:val="0"/>
          <w:marBottom w:val="0"/>
          <w:divBdr>
            <w:top w:val="none" w:sz="0" w:space="0" w:color="auto"/>
            <w:left w:val="none" w:sz="0" w:space="0" w:color="auto"/>
            <w:bottom w:val="none" w:sz="0" w:space="0" w:color="auto"/>
            <w:right w:val="none" w:sz="0" w:space="0" w:color="auto"/>
          </w:divBdr>
        </w:div>
        <w:div w:id="1263880351">
          <w:marLeft w:val="640"/>
          <w:marRight w:val="0"/>
          <w:marTop w:val="0"/>
          <w:marBottom w:val="0"/>
          <w:divBdr>
            <w:top w:val="none" w:sz="0" w:space="0" w:color="auto"/>
            <w:left w:val="none" w:sz="0" w:space="0" w:color="auto"/>
            <w:bottom w:val="none" w:sz="0" w:space="0" w:color="auto"/>
            <w:right w:val="none" w:sz="0" w:space="0" w:color="auto"/>
          </w:divBdr>
        </w:div>
        <w:div w:id="387534977">
          <w:marLeft w:val="640"/>
          <w:marRight w:val="0"/>
          <w:marTop w:val="0"/>
          <w:marBottom w:val="0"/>
          <w:divBdr>
            <w:top w:val="none" w:sz="0" w:space="0" w:color="auto"/>
            <w:left w:val="none" w:sz="0" w:space="0" w:color="auto"/>
            <w:bottom w:val="none" w:sz="0" w:space="0" w:color="auto"/>
            <w:right w:val="none" w:sz="0" w:space="0" w:color="auto"/>
          </w:divBdr>
        </w:div>
        <w:div w:id="325942155">
          <w:marLeft w:val="640"/>
          <w:marRight w:val="0"/>
          <w:marTop w:val="0"/>
          <w:marBottom w:val="0"/>
          <w:divBdr>
            <w:top w:val="none" w:sz="0" w:space="0" w:color="auto"/>
            <w:left w:val="none" w:sz="0" w:space="0" w:color="auto"/>
            <w:bottom w:val="none" w:sz="0" w:space="0" w:color="auto"/>
            <w:right w:val="none" w:sz="0" w:space="0" w:color="auto"/>
          </w:divBdr>
        </w:div>
        <w:div w:id="851183058">
          <w:marLeft w:val="640"/>
          <w:marRight w:val="0"/>
          <w:marTop w:val="0"/>
          <w:marBottom w:val="0"/>
          <w:divBdr>
            <w:top w:val="none" w:sz="0" w:space="0" w:color="auto"/>
            <w:left w:val="none" w:sz="0" w:space="0" w:color="auto"/>
            <w:bottom w:val="none" w:sz="0" w:space="0" w:color="auto"/>
            <w:right w:val="none" w:sz="0" w:space="0" w:color="auto"/>
          </w:divBdr>
        </w:div>
        <w:div w:id="1280261580">
          <w:marLeft w:val="640"/>
          <w:marRight w:val="0"/>
          <w:marTop w:val="0"/>
          <w:marBottom w:val="0"/>
          <w:divBdr>
            <w:top w:val="none" w:sz="0" w:space="0" w:color="auto"/>
            <w:left w:val="none" w:sz="0" w:space="0" w:color="auto"/>
            <w:bottom w:val="none" w:sz="0" w:space="0" w:color="auto"/>
            <w:right w:val="none" w:sz="0" w:space="0" w:color="auto"/>
          </w:divBdr>
        </w:div>
        <w:div w:id="1380743758">
          <w:marLeft w:val="640"/>
          <w:marRight w:val="0"/>
          <w:marTop w:val="0"/>
          <w:marBottom w:val="0"/>
          <w:divBdr>
            <w:top w:val="none" w:sz="0" w:space="0" w:color="auto"/>
            <w:left w:val="none" w:sz="0" w:space="0" w:color="auto"/>
            <w:bottom w:val="none" w:sz="0" w:space="0" w:color="auto"/>
            <w:right w:val="none" w:sz="0" w:space="0" w:color="auto"/>
          </w:divBdr>
        </w:div>
        <w:div w:id="662701848">
          <w:marLeft w:val="640"/>
          <w:marRight w:val="0"/>
          <w:marTop w:val="0"/>
          <w:marBottom w:val="0"/>
          <w:divBdr>
            <w:top w:val="none" w:sz="0" w:space="0" w:color="auto"/>
            <w:left w:val="none" w:sz="0" w:space="0" w:color="auto"/>
            <w:bottom w:val="none" w:sz="0" w:space="0" w:color="auto"/>
            <w:right w:val="none" w:sz="0" w:space="0" w:color="auto"/>
          </w:divBdr>
        </w:div>
        <w:div w:id="925846888">
          <w:marLeft w:val="640"/>
          <w:marRight w:val="0"/>
          <w:marTop w:val="0"/>
          <w:marBottom w:val="0"/>
          <w:divBdr>
            <w:top w:val="none" w:sz="0" w:space="0" w:color="auto"/>
            <w:left w:val="none" w:sz="0" w:space="0" w:color="auto"/>
            <w:bottom w:val="none" w:sz="0" w:space="0" w:color="auto"/>
            <w:right w:val="none" w:sz="0" w:space="0" w:color="auto"/>
          </w:divBdr>
        </w:div>
        <w:div w:id="462771713">
          <w:marLeft w:val="640"/>
          <w:marRight w:val="0"/>
          <w:marTop w:val="0"/>
          <w:marBottom w:val="0"/>
          <w:divBdr>
            <w:top w:val="none" w:sz="0" w:space="0" w:color="auto"/>
            <w:left w:val="none" w:sz="0" w:space="0" w:color="auto"/>
            <w:bottom w:val="none" w:sz="0" w:space="0" w:color="auto"/>
            <w:right w:val="none" w:sz="0" w:space="0" w:color="auto"/>
          </w:divBdr>
        </w:div>
        <w:div w:id="2039113154">
          <w:marLeft w:val="640"/>
          <w:marRight w:val="0"/>
          <w:marTop w:val="0"/>
          <w:marBottom w:val="0"/>
          <w:divBdr>
            <w:top w:val="none" w:sz="0" w:space="0" w:color="auto"/>
            <w:left w:val="none" w:sz="0" w:space="0" w:color="auto"/>
            <w:bottom w:val="none" w:sz="0" w:space="0" w:color="auto"/>
            <w:right w:val="none" w:sz="0" w:space="0" w:color="auto"/>
          </w:divBdr>
        </w:div>
        <w:div w:id="1813868682">
          <w:marLeft w:val="640"/>
          <w:marRight w:val="0"/>
          <w:marTop w:val="0"/>
          <w:marBottom w:val="0"/>
          <w:divBdr>
            <w:top w:val="none" w:sz="0" w:space="0" w:color="auto"/>
            <w:left w:val="none" w:sz="0" w:space="0" w:color="auto"/>
            <w:bottom w:val="none" w:sz="0" w:space="0" w:color="auto"/>
            <w:right w:val="none" w:sz="0" w:space="0" w:color="auto"/>
          </w:divBdr>
        </w:div>
        <w:div w:id="1987278941">
          <w:marLeft w:val="640"/>
          <w:marRight w:val="0"/>
          <w:marTop w:val="0"/>
          <w:marBottom w:val="0"/>
          <w:divBdr>
            <w:top w:val="none" w:sz="0" w:space="0" w:color="auto"/>
            <w:left w:val="none" w:sz="0" w:space="0" w:color="auto"/>
            <w:bottom w:val="none" w:sz="0" w:space="0" w:color="auto"/>
            <w:right w:val="none" w:sz="0" w:space="0" w:color="auto"/>
          </w:divBdr>
        </w:div>
        <w:div w:id="1080832646">
          <w:marLeft w:val="640"/>
          <w:marRight w:val="0"/>
          <w:marTop w:val="0"/>
          <w:marBottom w:val="0"/>
          <w:divBdr>
            <w:top w:val="none" w:sz="0" w:space="0" w:color="auto"/>
            <w:left w:val="none" w:sz="0" w:space="0" w:color="auto"/>
            <w:bottom w:val="none" w:sz="0" w:space="0" w:color="auto"/>
            <w:right w:val="none" w:sz="0" w:space="0" w:color="auto"/>
          </w:divBdr>
        </w:div>
        <w:div w:id="1578904163">
          <w:marLeft w:val="640"/>
          <w:marRight w:val="0"/>
          <w:marTop w:val="0"/>
          <w:marBottom w:val="0"/>
          <w:divBdr>
            <w:top w:val="none" w:sz="0" w:space="0" w:color="auto"/>
            <w:left w:val="none" w:sz="0" w:space="0" w:color="auto"/>
            <w:bottom w:val="none" w:sz="0" w:space="0" w:color="auto"/>
            <w:right w:val="none" w:sz="0" w:space="0" w:color="auto"/>
          </w:divBdr>
        </w:div>
        <w:div w:id="479612822">
          <w:marLeft w:val="640"/>
          <w:marRight w:val="0"/>
          <w:marTop w:val="0"/>
          <w:marBottom w:val="0"/>
          <w:divBdr>
            <w:top w:val="none" w:sz="0" w:space="0" w:color="auto"/>
            <w:left w:val="none" w:sz="0" w:space="0" w:color="auto"/>
            <w:bottom w:val="none" w:sz="0" w:space="0" w:color="auto"/>
            <w:right w:val="none" w:sz="0" w:space="0" w:color="auto"/>
          </w:divBdr>
        </w:div>
        <w:div w:id="1552418208">
          <w:marLeft w:val="640"/>
          <w:marRight w:val="0"/>
          <w:marTop w:val="0"/>
          <w:marBottom w:val="0"/>
          <w:divBdr>
            <w:top w:val="none" w:sz="0" w:space="0" w:color="auto"/>
            <w:left w:val="none" w:sz="0" w:space="0" w:color="auto"/>
            <w:bottom w:val="none" w:sz="0" w:space="0" w:color="auto"/>
            <w:right w:val="none" w:sz="0" w:space="0" w:color="auto"/>
          </w:divBdr>
        </w:div>
        <w:div w:id="1719012207">
          <w:marLeft w:val="640"/>
          <w:marRight w:val="0"/>
          <w:marTop w:val="0"/>
          <w:marBottom w:val="0"/>
          <w:divBdr>
            <w:top w:val="none" w:sz="0" w:space="0" w:color="auto"/>
            <w:left w:val="none" w:sz="0" w:space="0" w:color="auto"/>
            <w:bottom w:val="none" w:sz="0" w:space="0" w:color="auto"/>
            <w:right w:val="none" w:sz="0" w:space="0" w:color="auto"/>
          </w:divBdr>
        </w:div>
        <w:div w:id="802120518">
          <w:marLeft w:val="640"/>
          <w:marRight w:val="0"/>
          <w:marTop w:val="0"/>
          <w:marBottom w:val="0"/>
          <w:divBdr>
            <w:top w:val="none" w:sz="0" w:space="0" w:color="auto"/>
            <w:left w:val="none" w:sz="0" w:space="0" w:color="auto"/>
            <w:bottom w:val="none" w:sz="0" w:space="0" w:color="auto"/>
            <w:right w:val="none" w:sz="0" w:space="0" w:color="auto"/>
          </w:divBdr>
        </w:div>
        <w:div w:id="326784448">
          <w:marLeft w:val="640"/>
          <w:marRight w:val="0"/>
          <w:marTop w:val="0"/>
          <w:marBottom w:val="0"/>
          <w:divBdr>
            <w:top w:val="none" w:sz="0" w:space="0" w:color="auto"/>
            <w:left w:val="none" w:sz="0" w:space="0" w:color="auto"/>
            <w:bottom w:val="none" w:sz="0" w:space="0" w:color="auto"/>
            <w:right w:val="none" w:sz="0" w:space="0" w:color="auto"/>
          </w:divBdr>
        </w:div>
        <w:div w:id="1285848198">
          <w:marLeft w:val="640"/>
          <w:marRight w:val="0"/>
          <w:marTop w:val="0"/>
          <w:marBottom w:val="0"/>
          <w:divBdr>
            <w:top w:val="none" w:sz="0" w:space="0" w:color="auto"/>
            <w:left w:val="none" w:sz="0" w:space="0" w:color="auto"/>
            <w:bottom w:val="none" w:sz="0" w:space="0" w:color="auto"/>
            <w:right w:val="none" w:sz="0" w:space="0" w:color="auto"/>
          </w:divBdr>
        </w:div>
        <w:div w:id="1231228269">
          <w:marLeft w:val="640"/>
          <w:marRight w:val="0"/>
          <w:marTop w:val="0"/>
          <w:marBottom w:val="0"/>
          <w:divBdr>
            <w:top w:val="none" w:sz="0" w:space="0" w:color="auto"/>
            <w:left w:val="none" w:sz="0" w:space="0" w:color="auto"/>
            <w:bottom w:val="none" w:sz="0" w:space="0" w:color="auto"/>
            <w:right w:val="none" w:sz="0" w:space="0" w:color="auto"/>
          </w:divBdr>
        </w:div>
        <w:div w:id="605424946">
          <w:marLeft w:val="640"/>
          <w:marRight w:val="0"/>
          <w:marTop w:val="0"/>
          <w:marBottom w:val="0"/>
          <w:divBdr>
            <w:top w:val="none" w:sz="0" w:space="0" w:color="auto"/>
            <w:left w:val="none" w:sz="0" w:space="0" w:color="auto"/>
            <w:bottom w:val="none" w:sz="0" w:space="0" w:color="auto"/>
            <w:right w:val="none" w:sz="0" w:space="0" w:color="auto"/>
          </w:divBdr>
        </w:div>
      </w:divsChild>
    </w:div>
    <w:div w:id="1221554341">
      <w:bodyDiv w:val="1"/>
      <w:marLeft w:val="0"/>
      <w:marRight w:val="0"/>
      <w:marTop w:val="0"/>
      <w:marBottom w:val="0"/>
      <w:divBdr>
        <w:top w:val="none" w:sz="0" w:space="0" w:color="auto"/>
        <w:left w:val="none" w:sz="0" w:space="0" w:color="auto"/>
        <w:bottom w:val="none" w:sz="0" w:space="0" w:color="auto"/>
        <w:right w:val="none" w:sz="0" w:space="0" w:color="auto"/>
      </w:divBdr>
    </w:div>
    <w:div w:id="1230187674">
      <w:bodyDiv w:val="1"/>
      <w:marLeft w:val="0"/>
      <w:marRight w:val="0"/>
      <w:marTop w:val="0"/>
      <w:marBottom w:val="0"/>
      <w:divBdr>
        <w:top w:val="none" w:sz="0" w:space="0" w:color="auto"/>
        <w:left w:val="none" w:sz="0" w:space="0" w:color="auto"/>
        <w:bottom w:val="none" w:sz="0" w:space="0" w:color="auto"/>
        <w:right w:val="none" w:sz="0" w:space="0" w:color="auto"/>
      </w:divBdr>
    </w:div>
    <w:div w:id="1234436827">
      <w:bodyDiv w:val="1"/>
      <w:marLeft w:val="0"/>
      <w:marRight w:val="0"/>
      <w:marTop w:val="0"/>
      <w:marBottom w:val="0"/>
      <w:divBdr>
        <w:top w:val="none" w:sz="0" w:space="0" w:color="auto"/>
        <w:left w:val="none" w:sz="0" w:space="0" w:color="auto"/>
        <w:bottom w:val="none" w:sz="0" w:space="0" w:color="auto"/>
        <w:right w:val="none" w:sz="0" w:space="0" w:color="auto"/>
      </w:divBdr>
      <w:divsChild>
        <w:div w:id="1290941735">
          <w:marLeft w:val="480"/>
          <w:marRight w:val="0"/>
          <w:marTop w:val="0"/>
          <w:marBottom w:val="0"/>
          <w:divBdr>
            <w:top w:val="none" w:sz="0" w:space="0" w:color="auto"/>
            <w:left w:val="none" w:sz="0" w:space="0" w:color="auto"/>
            <w:bottom w:val="none" w:sz="0" w:space="0" w:color="auto"/>
            <w:right w:val="none" w:sz="0" w:space="0" w:color="auto"/>
          </w:divBdr>
        </w:div>
        <w:div w:id="959650176">
          <w:marLeft w:val="480"/>
          <w:marRight w:val="0"/>
          <w:marTop w:val="0"/>
          <w:marBottom w:val="0"/>
          <w:divBdr>
            <w:top w:val="none" w:sz="0" w:space="0" w:color="auto"/>
            <w:left w:val="none" w:sz="0" w:space="0" w:color="auto"/>
            <w:bottom w:val="none" w:sz="0" w:space="0" w:color="auto"/>
            <w:right w:val="none" w:sz="0" w:space="0" w:color="auto"/>
          </w:divBdr>
        </w:div>
        <w:div w:id="1542939235">
          <w:marLeft w:val="480"/>
          <w:marRight w:val="0"/>
          <w:marTop w:val="0"/>
          <w:marBottom w:val="0"/>
          <w:divBdr>
            <w:top w:val="none" w:sz="0" w:space="0" w:color="auto"/>
            <w:left w:val="none" w:sz="0" w:space="0" w:color="auto"/>
            <w:bottom w:val="none" w:sz="0" w:space="0" w:color="auto"/>
            <w:right w:val="none" w:sz="0" w:space="0" w:color="auto"/>
          </w:divBdr>
        </w:div>
        <w:div w:id="332804113">
          <w:marLeft w:val="480"/>
          <w:marRight w:val="0"/>
          <w:marTop w:val="0"/>
          <w:marBottom w:val="0"/>
          <w:divBdr>
            <w:top w:val="none" w:sz="0" w:space="0" w:color="auto"/>
            <w:left w:val="none" w:sz="0" w:space="0" w:color="auto"/>
            <w:bottom w:val="none" w:sz="0" w:space="0" w:color="auto"/>
            <w:right w:val="none" w:sz="0" w:space="0" w:color="auto"/>
          </w:divBdr>
        </w:div>
        <w:div w:id="498040067">
          <w:marLeft w:val="480"/>
          <w:marRight w:val="0"/>
          <w:marTop w:val="0"/>
          <w:marBottom w:val="0"/>
          <w:divBdr>
            <w:top w:val="none" w:sz="0" w:space="0" w:color="auto"/>
            <w:left w:val="none" w:sz="0" w:space="0" w:color="auto"/>
            <w:bottom w:val="none" w:sz="0" w:space="0" w:color="auto"/>
            <w:right w:val="none" w:sz="0" w:space="0" w:color="auto"/>
          </w:divBdr>
        </w:div>
        <w:div w:id="2002344859">
          <w:marLeft w:val="480"/>
          <w:marRight w:val="0"/>
          <w:marTop w:val="0"/>
          <w:marBottom w:val="0"/>
          <w:divBdr>
            <w:top w:val="none" w:sz="0" w:space="0" w:color="auto"/>
            <w:left w:val="none" w:sz="0" w:space="0" w:color="auto"/>
            <w:bottom w:val="none" w:sz="0" w:space="0" w:color="auto"/>
            <w:right w:val="none" w:sz="0" w:space="0" w:color="auto"/>
          </w:divBdr>
        </w:div>
        <w:div w:id="2093042457">
          <w:marLeft w:val="480"/>
          <w:marRight w:val="0"/>
          <w:marTop w:val="0"/>
          <w:marBottom w:val="0"/>
          <w:divBdr>
            <w:top w:val="none" w:sz="0" w:space="0" w:color="auto"/>
            <w:left w:val="none" w:sz="0" w:space="0" w:color="auto"/>
            <w:bottom w:val="none" w:sz="0" w:space="0" w:color="auto"/>
            <w:right w:val="none" w:sz="0" w:space="0" w:color="auto"/>
          </w:divBdr>
        </w:div>
        <w:div w:id="586118812">
          <w:marLeft w:val="480"/>
          <w:marRight w:val="0"/>
          <w:marTop w:val="0"/>
          <w:marBottom w:val="0"/>
          <w:divBdr>
            <w:top w:val="none" w:sz="0" w:space="0" w:color="auto"/>
            <w:left w:val="none" w:sz="0" w:space="0" w:color="auto"/>
            <w:bottom w:val="none" w:sz="0" w:space="0" w:color="auto"/>
            <w:right w:val="none" w:sz="0" w:space="0" w:color="auto"/>
          </w:divBdr>
        </w:div>
        <w:div w:id="1761370476">
          <w:marLeft w:val="480"/>
          <w:marRight w:val="0"/>
          <w:marTop w:val="0"/>
          <w:marBottom w:val="0"/>
          <w:divBdr>
            <w:top w:val="none" w:sz="0" w:space="0" w:color="auto"/>
            <w:left w:val="none" w:sz="0" w:space="0" w:color="auto"/>
            <w:bottom w:val="none" w:sz="0" w:space="0" w:color="auto"/>
            <w:right w:val="none" w:sz="0" w:space="0" w:color="auto"/>
          </w:divBdr>
        </w:div>
        <w:div w:id="606733779">
          <w:marLeft w:val="480"/>
          <w:marRight w:val="0"/>
          <w:marTop w:val="0"/>
          <w:marBottom w:val="0"/>
          <w:divBdr>
            <w:top w:val="none" w:sz="0" w:space="0" w:color="auto"/>
            <w:left w:val="none" w:sz="0" w:space="0" w:color="auto"/>
            <w:bottom w:val="none" w:sz="0" w:space="0" w:color="auto"/>
            <w:right w:val="none" w:sz="0" w:space="0" w:color="auto"/>
          </w:divBdr>
        </w:div>
        <w:div w:id="1803422985">
          <w:marLeft w:val="480"/>
          <w:marRight w:val="0"/>
          <w:marTop w:val="0"/>
          <w:marBottom w:val="0"/>
          <w:divBdr>
            <w:top w:val="none" w:sz="0" w:space="0" w:color="auto"/>
            <w:left w:val="none" w:sz="0" w:space="0" w:color="auto"/>
            <w:bottom w:val="none" w:sz="0" w:space="0" w:color="auto"/>
            <w:right w:val="none" w:sz="0" w:space="0" w:color="auto"/>
          </w:divBdr>
        </w:div>
        <w:div w:id="262501002">
          <w:marLeft w:val="480"/>
          <w:marRight w:val="0"/>
          <w:marTop w:val="0"/>
          <w:marBottom w:val="0"/>
          <w:divBdr>
            <w:top w:val="none" w:sz="0" w:space="0" w:color="auto"/>
            <w:left w:val="none" w:sz="0" w:space="0" w:color="auto"/>
            <w:bottom w:val="none" w:sz="0" w:space="0" w:color="auto"/>
            <w:right w:val="none" w:sz="0" w:space="0" w:color="auto"/>
          </w:divBdr>
        </w:div>
        <w:div w:id="1396047937">
          <w:marLeft w:val="480"/>
          <w:marRight w:val="0"/>
          <w:marTop w:val="0"/>
          <w:marBottom w:val="0"/>
          <w:divBdr>
            <w:top w:val="none" w:sz="0" w:space="0" w:color="auto"/>
            <w:left w:val="none" w:sz="0" w:space="0" w:color="auto"/>
            <w:bottom w:val="none" w:sz="0" w:space="0" w:color="auto"/>
            <w:right w:val="none" w:sz="0" w:space="0" w:color="auto"/>
          </w:divBdr>
        </w:div>
        <w:div w:id="1449858310">
          <w:marLeft w:val="480"/>
          <w:marRight w:val="0"/>
          <w:marTop w:val="0"/>
          <w:marBottom w:val="0"/>
          <w:divBdr>
            <w:top w:val="none" w:sz="0" w:space="0" w:color="auto"/>
            <w:left w:val="none" w:sz="0" w:space="0" w:color="auto"/>
            <w:bottom w:val="none" w:sz="0" w:space="0" w:color="auto"/>
            <w:right w:val="none" w:sz="0" w:space="0" w:color="auto"/>
          </w:divBdr>
        </w:div>
        <w:div w:id="179205868">
          <w:marLeft w:val="480"/>
          <w:marRight w:val="0"/>
          <w:marTop w:val="0"/>
          <w:marBottom w:val="0"/>
          <w:divBdr>
            <w:top w:val="none" w:sz="0" w:space="0" w:color="auto"/>
            <w:left w:val="none" w:sz="0" w:space="0" w:color="auto"/>
            <w:bottom w:val="none" w:sz="0" w:space="0" w:color="auto"/>
            <w:right w:val="none" w:sz="0" w:space="0" w:color="auto"/>
          </w:divBdr>
        </w:div>
        <w:div w:id="1632442927">
          <w:marLeft w:val="480"/>
          <w:marRight w:val="0"/>
          <w:marTop w:val="0"/>
          <w:marBottom w:val="0"/>
          <w:divBdr>
            <w:top w:val="none" w:sz="0" w:space="0" w:color="auto"/>
            <w:left w:val="none" w:sz="0" w:space="0" w:color="auto"/>
            <w:bottom w:val="none" w:sz="0" w:space="0" w:color="auto"/>
            <w:right w:val="none" w:sz="0" w:space="0" w:color="auto"/>
          </w:divBdr>
        </w:div>
        <w:div w:id="296910585">
          <w:marLeft w:val="480"/>
          <w:marRight w:val="0"/>
          <w:marTop w:val="0"/>
          <w:marBottom w:val="0"/>
          <w:divBdr>
            <w:top w:val="none" w:sz="0" w:space="0" w:color="auto"/>
            <w:left w:val="none" w:sz="0" w:space="0" w:color="auto"/>
            <w:bottom w:val="none" w:sz="0" w:space="0" w:color="auto"/>
            <w:right w:val="none" w:sz="0" w:space="0" w:color="auto"/>
          </w:divBdr>
        </w:div>
        <w:div w:id="1322588424">
          <w:marLeft w:val="480"/>
          <w:marRight w:val="0"/>
          <w:marTop w:val="0"/>
          <w:marBottom w:val="0"/>
          <w:divBdr>
            <w:top w:val="none" w:sz="0" w:space="0" w:color="auto"/>
            <w:left w:val="none" w:sz="0" w:space="0" w:color="auto"/>
            <w:bottom w:val="none" w:sz="0" w:space="0" w:color="auto"/>
            <w:right w:val="none" w:sz="0" w:space="0" w:color="auto"/>
          </w:divBdr>
        </w:div>
        <w:div w:id="1154687624">
          <w:marLeft w:val="480"/>
          <w:marRight w:val="0"/>
          <w:marTop w:val="0"/>
          <w:marBottom w:val="0"/>
          <w:divBdr>
            <w:top w:val="none" w:sz="0" w:space="0" w:color="auto"/>
            <w:left w:val="none" w:sz="0" w:space="0" w:color="auto"/>
            <w:bottom w:val="none" w:sz="0" w:space="0" w:color="auto"/>
            <w:right w:val="none" w:sz="0" w:space="0" w:color="auto"/>
          </w:divBdr>
        </w:div>
        <w:div w:id="1250310551">
          <w:marLeft w:val="480"/>
          <w:marRight w:val="0"/>
          <w:marTop w:val="0"/>
          <w:marBottom w:val="0"/>
          <w:divBdr>
            <w:top w:val="none" w:sz="0" w:space="0" w:color="auto"/>
            <w:left w:val="none" w:sz="0" w:space="0" w:color="auto"/>
            <w:bottom w:val="none" w:sz="0" w:space="0" w:color="auto"/>
            <w:right w:val="none" w:sz="0" w:space="0" w:color="auto"/>
          </w:divBdr>
        </w:div>
        <w:div w:id="1643386842">
          <w:marLeft w:val="480"/>
          <w:marRight w:val="0"/>
          <w:marTop w:val="0"/>
          <w:marBottom w:val="0"/>
          <w:divBdr>
            <w:top w:val="none" w:sz="0" w:space="0" w:color="auto"/>
            <w:left w:val="none" w:sz="0" w:space="0" w:color="auto"/>
            <w:bottom w:val="none" w:sz="0" w:space="0" w:color="auto"/>
            <w:right w:val="none" w:sz="0" w:space="0" w:color="auto"/>
          </w:divBdr>
        </w:div>
        <w:div w:id="59794277">
          <w:marLeft w:val="480"/>
          <w:marRight w:val="0"/>
          <w:marTop w:val="0"/>
          <w:marBottom w:val="0"/>
          <w:divBdr>
            <w:top w:val="none" w:sz="0" w:space="0" w:color="auto"/>
            <w:left w:val="none" w:sz="0" w:space="0" w:color="auto"/>
            <w:bottom w:val="none" w:sz="0" w:space="0" w:color="auto"/>
            <w:right w:val="none" w:sz="0" w:space="0" w:color="auto"/>
          </w:divBdr>
        </w:div>
        <w:div w:id="1219584272">
          <w:marLeft w:val="480"/>
          <w:marRight w:val="0"/>
          <w:marTop w:val="0"/>
          <w:marBottom w:val="0"/>
          <w:divBdr>
            <w:top w:val="none" w:sz="0" w:space="0" w:color="auto"/>
            <w:left w:val="none" w:sz="0" w:space="0" w:color="auto"/>
            <w:bottom w:val="none" w:sz="0" w:space="0" w:color="auto"/>
            <w:right w:val="none" w:sz="0" w:space="0" w:color="auto"/>
          </w:divBdr>
        </w:div>
        <w:div w:id="1046221494">
          <w:marLeft w:val="480"/>
          <w:marRight w:val="0"/>
          <w:marTop w:val="0"/>
          <w:marBottom w:val="0"/>
          <w:divBdr>
            <w:top w:val="none" w:sz="0" w:space="0" w:color="auto"/>
            <w:left w:val="none" w:sz="0" w:space="0" w:color="auto"/>
            <w:bottom w:val="none" w:sz="0" w:space="0" w:color="auto"/>
            <w:right w:val="none" w:sz="0" w:space="0" w:color="auto"/>
          </w:divBdr>
        </w:div>
        <w:div w:id="1460801653">
          <w:marLeft w:val="480"/>
          <w:marRight w:val="0"/>
          <w:marTop w:val="0"/>
          <w:marBottom w:val="0"/>
          <w:divBdr>
            <w:top w:val="none" w:sz="0" w:space="0" w:color="auto"/>
            <w:left w:val="none" w:sz="0" w:space="0" w:color="auto"/>
            <w:bottom w:val="none" w:sz="0" w:space="0" w:color="auto"/>
            <w:right w:val="none" w:sz="0" w:space="0" w:color="auto"/>
          </w:divBdr>
        </w:div>
        <w:div w:id="1739207965">
          <w:marLeft w:val="480"/>
          <w:marRight w:val="0"/>
          <w:marTop w:val="0"/>
          <w:marBottom w:val="0"/>
          <w:divBdr>
            <w:top w:val="none" w:sz="0" w:space="0" w:color="auto"/>
            <w:left w:val="none" w:sz="0" w:space="0" w:color="auto"/>
            <w:bottom w:val="none" w:sz="0" w:space="0" w:color="auto"/>
            <w:right w:val="none" w:sz="0" w:space="0" w:color="auto"/>
          </w:divBdr>
        </w:div>
        <w:div w:id="572935580">
          <w:marLeft w:val="480"/>
          <w:marRight w:val="0"/>
          <w:marTop w:val="0"/>
          <w:marBottom w:val="0"/>
          <w:divBdr>
            <w:top w:val="none" w:sz="0" w:space="0" w:color="auto"/>
            <w:left w:val="none" w:sz="0" w:space="0" w:color="auto"/>
            <w:bottom w:val="none" w:sz="0" w:space="0" w:color="auto"/>
            <w:right w:val="none" w:sz="0" w:space="0" w:color="auto"/>
          </w:divBdr>
        </w:div>
        <w:div w:id="1760105098">
          <w:marLeft w:val="480"/>
          <w:marRight w:val="0"/>
          <w:marTop w:val="0"/>
          <w:marBottom w:val="0"/>
          <w:divBdr>
            <w:top w:val="none" w:sz="0" w:space="0" w:color="auto"/>
            <w:left w:val="none" w:sz="0" w:space="0" w:color="auto"/>
            <w:bottom w:val="none" w:sz="0" w:space="0" w:color="auto"/>
            <w:right w:val="none" w:sz="0" w:space="0" w:color="auto"/>
          </w:divBdr>
        </w:div>
        <w:div w:id="1267078580">
          <w:marLeft w:val="480"/>
          <w:marRight w:val="0"/>
          <w:marTop w:val="0"/>
          <w:marBottom w:val="0"/>
          <w:divBdr>
            <w:top w:val="none" w:sz="0" w:space="0" w:color="auto"/>
            <w:left w:val="none" w:sz="0" w:space="0" w:color="auto"/>
            <w:bottom w:val="none" w:sz="0" w:space="0" w:color="auto"/>
            <w:right w:val="none" w:sz="0" w:space="0" w:color="auto"/>
          </w:divBdr>
        </w:div>
        <w:div w:id="1000350718">
          <w:marLeft w:val="480"/>
          <w:marRight w:val="0"/>
          <w:marTop w:val="0"/>
          <w:marBottom w:val="0"/>
          <w:divBdr>
            <w:top w:val="none" w:sz="0" w:space="0" w:color="auto"/>
            <w:left w:val="none" w:sz="0" w:space="0" w:color="auto"/>
            <w:bottom w:val="none" w:sz="0" w:space="0" w:color="auto"/>
            <w:right w:val="none" w:sz="0" w:space="0" w:color="auto"/>
          </w:divBdr>
        </w:div>
        <w:div w:id="1202863131">
          <w:marLeft w:val="480"/>
          <w:marRight w:val="0"/>
          <w:marTop w:val="0"/>
          <w:marBottom w:val="0"/>
          <w:divBdr>
            <w:top w:val="none" w:sz="0" w:space="0" w:color="auto"/>
            <w:left w:val="none" w:sz="0" w:space="0" w:color="auto"/>
            <w:bottom w:val="none" w:sz="0" w:space="0" w:color="auto"/>
            <w:right w:val="none" w:sz="0" w:space="0" w:color="auto"/>
          </w:divBdr>
        </w:div>
        <w:div w:id="1917782877">
          <w:marLeft w:val="480"/>
          <w:marRight w:val="0"/>
          <w:marTop w:val="0"/>
          <w:marBottom w:val="0"/>
          <w:divBdr>
            <w:top w:val="none" w:sz="0" w:space="0" w:color="auto"/>
            <w:left w:val="none" w:sz="0" w:space="0" w:color="auto"/>
            <w:bottom w:val="none" w:sz="0" w:space="0" w:color="auto"/>
            <w:right w:val="none" w:sz="0" w:space="0" w:color="auto"/>
          </w:divBdr>
        </w:div>
        <w:div w:id="2126465903">
          <w:marLeft w:val="480"/>
          <w:marRight w:val="0"/>
          <w:marTop w:val="0"/>
          <w:marBottom w:val="0"/>
          <w:divBdr>
            <w:top w:val="none" w:sz="0" w:space="0" w:color="auto"/>
            <w:left w:val="none" w:sz="0" w:space="0" w:color="auto"/>
            <w:bottom w:val="none" w:sz="0" w:space="0" w:color="auto"/>
            <w:right w:val="none" w:sz="0" w:space="0" w:color="auto"/>
          </w:divBdr>
        </w:div>
        <w:div w:id="1983270721">
          <w:marLeft w:val="480"/>
          <w:marRight w:val="0"/>
          <w:marTop w:val="0"/>
          <w:marBottom w:val="0"/>
          <w:divBdr>
            <w:top w:val="none" w:sz="0" w:space="0" w:color="auto"/>
            <w:left w:val="none" w:sz="0" w:space="0" w:color="auto"/>
            <w:bottom w:val="none" w:sz="0" w:space="0" w:color="auto"/>
            <w:right w:val="none" w:sz="0" w:space="0" w:color="auto"/>
          </w:divBdr>
        </w:div>
        <w:div w:id="464468848">
          <w:marLeft w:val="480"/>
          <w:marRight w:val="0"/>
          <w:marTop w:val="0"/>
          <w:marBottom w:val="0"/>
          <w:divBdr>
            <w:top w:val="none" w:sz="0" w:space="0" w:color="auto"/>
            <w:left w:val="none" w:sz="0" w:space="0" w:color="auto"/>
            <w:bottom w:val="none" w:sz="0" w:space="0" w:color="auto"/>
            <w:right w:val="none" w:sz="0" w:space="0" w:color="auto"/>
          </w:divBdr>
        </w:div>
        <w:div w:id="1217358752">
          <w:marLeft w:val="480"/>
          <w:marRight w:val="0"/>
          <w:marTop w:val="0"/>
          <w:marBottom w:val="0"/>
          <w:divBdr>
            <w:top w:val="none" w:sz="0" w:space="0" w:color="auto"/>
            <w:left w:val="none" w:sz="0" w:space="0" w:color="auto"/>
            <w:bottom w:val="none" w:sz="0" w:space="0" w:color="auto"/>
            <w:right w:val="none" w:sz="0" w:space="0" w:color="auto"/>
          </w:divBdr>
        </w:div>
        <w:div w:id="2057851400">
          <w:marLeft w:val="480"/>
          <w:marRight w:val="0"/>
          <w:marTop w:val="0"/>
          <w:marBottom w:val="0"/>
          <w:divBdr>
            <w:top w:val="none" w:sz="0" w:space="0" w:color="auto"/>
            <w:left w:val="none" w:sz="0" w:space="0" w:color="auto"/>
            <w:bottom w:val="none" w:sz="0" w:space="0" w:color="auto"/>
            <w:right w:val="none" w:sz="0" w:space="0" w:color="auto"/>
          </w:divBdr>
        </w:div>
        <w:div w:id="189414044">
          <w:marLeft w:val="480"/>
          <w:marRight w:val="0"/>
          <w:marTop w:val="0"/>
          <w:marBottom w:val="0"/>
          <w:divBdr>
            <w:top w:val="none" w:sz="0" w:space="0" w:color="auto"/>
            <w:left w:val="none" w:sz="0" w:space="0" w:color="auto"/>
            <w:bottom w:val="none" w:sz="0" w:space="0" w:color="auto"/>
            <w:right w:val="none" w:sz="0" w:space="0" w:color="auto"/>
          </w:divBdr>
        </w:div>
        <w:div w:id="2107578353">
          <w:marLeft w:val="480"/>
          <w:marRight w:val="0"/>
          <w:marTop w:val="0"/>
          <w:marBottom w:val="0"/>
          <w:divBdr>
            <w:top w:val="none" w:sz="0" w:space="0" w:color="auto"/>
            <w:left w:val="none" w:sz="0" w:space="0" w:color="auto"/>
            <w:bottom w:val="none" w:sz="0" w:space="0" w:color="auto"/>
            <w:right w:val="none" w:sz="0" w:space="0" w:color="auto"/>
          </w:divBdr>
        </w:div>
        <w:div w:id="348407968">
          <w:marLeft w:val="480"/>
          <w:marRight w:val="0"/>
          <w:marTop w:val="0"/>
          <w:marBottom w:val="0"/>
          <w:divBdr>
            <w:top w:val="none" w:sz="0" w:space="0" w:color="auto"/>
            <w:left w:val="none" w:sz="0" w:space="0" w:color="auto"/>
            <w:bottom w:val="none" w:sz="0" w:space="0" w:color="auto"/>
            <w:right w:val="none" w:sz="0" w:space="0" w:color="auto"/>
          </w:divBdr>
        </w:div>
        <w:div w:id="1219198501">
          <w:marLeft w:val="480"/>
          <w:marRight w:val="0"/>
          <w:marTop w:val="0"/>
          <w:marBottom w:val="0"/>
          <w:divBdr>
            <w:top w:val="none" w:sz="0" w:space="0" w:color="auto"/>
            <w:left w:val="none" w:sz="0" w:space="0" w:color="auto"/>
            <w:bottom w:val="none" w:sz="0" w:space="0" w:color="auto"/>
            <w:right w:val="none" w:sz="0" w:space="0" w:color="auto"/>
          </w:divBdr>
        </w:div>
        <w:div w:id="168981941">
          <w:marLeft w:val="480"/>
          <w:marRight w:val="0"/>
          <w:marTop w:val="0"/>
          <w:marBottom w:val="0"/>
          <w:divBdr>
            <w:top w:val="none" w:sz="0" w:space="0" w:color="auto"/>
            <w:left w:val="none" w:sz="0" w:space="0" w:color="auto"/>
            <w:bottom w:val="none" w:sz="0" w:space="0" w:color="auto"/>
            <w:right w:val="none" w:sz="0" w:space="0" w:color="auto"/>
          </w:divBdr>
        </w:div>
        <w:div w:id="1068575702">
          <w:marLeft w:val="480"/>
          <w:marRight w:val="0"/>
          <w:marTop w:val="0"/>
          <w:marBottom w:val="0"/>
          <w:divBdr>
            <w:top w:val="none" w:sz="0" w:space="0" w:color="auto"/>
            <w:left w:val="none" w:sz="0" w:space="0" w:color="auto"/>
            <w:bottom w:val="none" w:sz="0" w:space="0" w:color="auto"/>
            <w:right w:val="none" w:sz="0" w:space="0" w:color="auto"/>
          </w:divBdr>
        </w:div>
        <w:div w:id="1012028727">
          <w:marLeft w:val="480"/>
          <w:marRight w:val="0"/>
          <w:marTop w:val="0"/>
          <w:marBottom w:val="0"/>
          <w:divBdr>
            <w:top w:val="none" w:sz="0" w:space="0" w:color="auto"/>
            <w:left w:val="none" w:sz="0" w:space="0" w:color="auto"/>
            <w:bottom w:val="none" w:sz="0" w:space="0" w:color="auto"/>
            <w:right w:val="none" w:sz="0" w:space="0" w:color="auto"/>
          </w:divBdr>
        </w:div>
        <w:div w:id="1146513709">
          <w:marLeft w:val="480"/>
          <w:marRight w:val="0"/>
          <w:marTop w:val="0"/>
          <w:marBottom w:val="0"/>
          <w:divBdr>
            <w:top w:val="none" w:sz="0" w:space="0" w:color="auto"/>
            <w:left w:val="none" w:sz="0" w:space="0" w:color="auto"/>
            <w:bottom w:val="none" w:sz="0" w:space="0" w:color="auto"/>
            <w:right w:val="none" w:sz="0" w:space="0" w:color="auto"/>
          </w:divBdr>
        </w:div>
        <w:div w:id="193883299">
          <w:marLeft w:val="480"/>
          <w:marRight w:val="0"/>
          <w:marTop w:val="0"/>
          <w:marBottom w:val="0"/>
          <w:divBdr>
            <w:top w:val="none" w:sz="0" w:space="0" w:color="auto"/>
            <w:left w:val="none" w:sz="0" w:space="0" w:color="auto"/>
            <w:bottom w:val="none" w:sz="0" w:space="0" w:color="auto"/>
            <w:right w:val="none" w:sz="0" w:space="0" w:color="auto"/>
          </w:divBdr>
        </w:div>
        <w:div w:id="1203638548">
          <w:marLeft w:val="480"/>
          <w:marRight w:val="0"/>
          <w:marTop w:val="0"/>
          <w:marBottom w:val="0"/>
          <w:divBdr>
            <w:top w:val="none" w:sz="0" w:space="0" w:color="auto"/>
            <w:left w:val="none" w:sz="0" w:space="0" w:color="auto"/>
            <w:bottom w:val="none" w:sz="0" w:space="0" w:color="auto"/>
            <w:right w:val="none" w:sz="0" w:space="0" w:color="auto"/>
          </w:divBdr>
        </w:div>
        <w:div w:id="1262297967">
          <w:marLeft w:val="480"/>
          <w:marRight w:val="0"/>
          <w:marTop w:val="0"/>
          <w:marBottom w:val="0"/>
          <w:divBdr>
            <w:top w:val="none" w:sz="0" w:space="0" w:color="auto"/>
            <w:left w:val="none" w:sz="0" w:space="0" w:color="auto"/>
            <w:bottom w:val="none" w:sz="0" w:space="0" w:color="auto"/>
            <w:right w:val="none" w:sz="0" w:space="0" w:color="auto"/>
          </w:divBdr>
        </w:div>
        <w:div w:id="1736120460">
          <w:marLeft w:val="480"/>
          <w:marRight w:val="0"/>
          <w:marTop w:val="0"/>
          <w:marBottom w:val="0"/>
          <w:divBdr>
            <w:top w:val="none" w:sz="0" w:space="0" w:color="auto"/>
            <w:left w:val="none" w:sz="0" w:space="0" w:color="auto"/>
            <w:bottom w:val="none" w:sz="0" w:space="0" w:color="auto"/>
            <w:right w:val="none" w:sz="0" w:space="0" w:color="auto"/>
          </w:divBdr>
        </w:div>
      </w:divsChild>
    </w:div>
    <w:div w:id="1235043928">
      <w:bodyDiv w:val="1"/>
      <w:marLeft w:val="0"/>
      <w:marRight w:val="0"/>
      <w:marTop w:val="0"/>
      <w:marBottom w:val="0"/>
      <w:divBdr>
        <w:top w:val="none" w:sz="0" w:space="0" w:color="auto"/>
        <w:left w:val="none" w:sz="0" w:space="0" w:color="auto"/>
        <w:bottom w:val="none" w:sz="0" w:space="0" w:color="auto"/>
        <w:right w:val="none" w:sz="0" w:space="0" w:color="auto"/>
      </w:divBdr>
    </w:div>
    <w:div w:id="1235627873">
      <w:bodyDiv w:val="1"/>
      <w:marLeft w:val="0"/>
      <w:marRight w:val="0"/>
      <w:marTop w:val="0"/>
      <w:marBottom w:val="0"/>
      <w:divBdr>
        <w:top w:val="none" w:sz="0" w:space="0" w:color="auto"/>
        <w:left w:val="none" w:sz="0" w:space="0" w:color="auto"/>
        <w:bottom w:val="none" w:sz="0" w:space="0" w:color="auto"/>
        <w:right w:val="none" w:sz="0" w:space="0" w:color="auto"/>
      </w:divBdr>
    </w:div>
    <w:div w:id="1237203962">
      <w:bodyDiv w:val="1"/>
      <w:marLeft w:val="0"/>
      <w:marRight w:val="0"/>
      <w:marTop w:val="0"/>
      <w:marBottom w:val="0"/>
      <w:divBdr>
        <w:top w:val="none" w:sz="0" w:space="0" w:color="auto"/>
        <w:left w:val="none" w:sz="0" w:space="0" w:color="auto"/>
        <w:bottom w:val="none" w:sz="0" w:space="0" w:color="auto"/>
        <w:right w:val="none" w:sz="0" w:space="0" w:color="auto"/>
      </w:divBdr>
    </w:div>
    <w:div w:id="1239828584">
      <w:bodyDiv w:val="1"/>
      <w:marLeft w:val="0"/>
      <w:marRight w:val="0"/>
      <w:marTop w:val="0"/>
      <w:marBottom w:val="0"/>
      <w:divBdr>
        <w:top w:val="none" w:sz="0" w:space="0" w:color="auto"/>
        <w:left w:val="none" w:sz="0" w:space="0" w:color="auto"/>
        <w:bottom w:val="none" w:sz="0" w:space="0" w:color="auto"/>
        <w:right w:val="none" w:sz="0" w:space="0" w:color="auto"/>
      </w:divBdr>
    </w:div>
    <w:div w:id="1245186659">
      <w:bodyDiv w:val="1"/>
      <w:marLeft w:val="0"/>
      <w:marRight w:val="0"/>
      <w:marTop w:val="0"/>
      <w:marBottom w:val="0"/>
      <w:divBdr>
        <w:top w:val="none" w:sz="0" w:space="0" w:color="auto"/>
        <w:left w:val="none" w:sz="0" w:space="0" w:color="auto"/>
        <w:bottom w:val="none" w:sz="0" w:space="0" w:color="auto"/>
        <w:right w:val="none" w:sz="0" w:space="0" w:color="auto"/>
      </w:divBdr>
      <w:divsChild>
        <w:div w:id="490101288">
          <w:marLeft w:val="480"/>
          <w:marRight w:val="0"/>
          <w:marTop w:val="0"/>
          <w:marBottom w:val="0"/>
          <w:divBdr>
            <w:top w:val="none" w:sz="0" w:space="0" w:color="auto"/>
            <w:left w:val="none" w:sz="0" w:space="0" w:color="auto"/>
            <w:bottom w:val="none" w:sz="0" w:space="0" w:color="auto"/>
            <w:right w:val="none" w:sz="0" w:space="0" w:color="auto"/>
          </w:divBdr>
        </w:div>
        <w:div w:id="1297182354">
          <w:marLeft w:val="480"/>
          <w:marRight w:val="0"/>
          <w:marTop w:val="0"/>
          <w:marBottom w:val="0"/>
          <w:divBdr>
            <w:top w:val="none" w:sz="0" w:space="0" w:color="auto"/>
            <w:left w:val="none" w:sz="0" w:space="0" w:color="auto"/>
            <w:bottom w:val="none" w:sz="0" w:space="0" w:color="auto"/>
            <w:right w:val="none" w:sz="0" w:space="0" w:color="auto"/>
          </w:divBdr>
        </w:div>
        <w:div w:id="1900902508">
          <w:marLeft w:val="480"/>
          <w:marRight w:val="0"/>
          <w:marTop w:val="0"/>
          <w:marBottom w:val="0"/>
          <w:divBdr>
            <w:top w:val="none" w:sz="0" w:space="0" w:color="auto"/>
            <w:left w:val="none" w:sz="0" w:space="0" w:color="auto"/>
            <w:bottom w:val="none" w:sz="0" w:space="0" w:color="auto"/>
            <w:right w:val="none" w:sz="0" w:space="0" w:color="auto"/>
          </w:divBdr>
        </w:div>
        <w:div w:id="46493270">
          <w:marLeft w:val="480"/>
          <w:marRight w:val="0"/>
          <w:marTop w:val="0"/>
          <w:marBottom w:val="0"/>
          <w:divBdr>
            <w:top w:val="none" w:sz="0" w:space="0" w:color="auto"/>
            <w:left w:val="none" w:sz="0" w:space="0" w:color="auto"/>
            <w:bottom w:val="none" w:sz="0" w:space="0" w:color="auto"/>
            <w:right w:val="none" w:sz="0" w:space="0" w:color="auto"/>
          </w:divBdr>
        </w:div>
        <w:div w:id="2014650453">
          <w:marLeft w:val="480"/>
          <w:marRight w:val="0"/>
          <w:marTop w:val="0"/>
          <w:marBottom w:val="0"/>
          <w:divBdr>
            <w:top w:val="none" w:sz="0" w:space="0" w:color="auto"/>
            <w:left w:val="none" w:sz="0" w:space="0" w:color="auto"/>
            <w:bottom w:val="none" w:sz="0" w:space="0" w:color="auto"/>
            <w:right w:val="none" w:sz="0" w:space="0" w:color="auto"/>
          </w:divBdr>
        </w:div>
        <w:div w:id="2101372359">
          <w:marLeft w:val="480"/>
          <w:marRight w:val="0"/>
          <w:marTop w:val="0"/>
          <w:marBottom w:val="0"/>
          <w:divBdr>
            <w:top w:val="none" w:sz="0" w:space="0" w:color="auto"/>
            <w:left w:val="none" w:sz="0" w:space="0" w:color="auto"/>
            <w:bottom w:val="none" w:sz="0" w:space="0" w:color="auto"/>
            <w:right w:val="none" w:sz="0" w:space="0" w:color="auto"/>
          </w:divBdr>
        </w:div>
        <w:div w:id="802844975">
          <w:marLeft w:val="480"/>
          <w:marRight w:val="0"/>
          <w:marTop w:val="0"/>
          <w:marBottom w:val="0"/>
          <w:divBdr>
            <w:top w:val="none" w:sz="0" w:space="0" w:color="auto"/>
            <w:left w:val="none" w:sz="0" w:space="0" w:color="auto"/>
            <w:bottom w:val="none" w:sz="0" w:space="0" w:color="auto"/>
            <w:right w:val="none" w:sz="0" w:space="0" w:color="auto"/>
          </w:divBdr>
        </w:div>
        <w:div w:id="938098422">
          <w:marLeft w:val="480"/>
          <w:marRight w:val="0"/>
          <w:marTop w:val="0"/>
          <w:marBottom w:val="0"/>
          <w:divBdr>
            <w:top w:val="none" w:sz="0" w:space="0" w:color="auto"/>
            <w:left w:val="none" w:sz="0" w:space="0" w:color="auto"/>
            <w:bottom w:val="none" w:sz="0" w:space="0" w:color="auto"/>
            <w:right w:val="none" w:sz="0" w:space="0" w:color="auto"/>
          </w:divBdr>
        </w:div>
        <w:div w:id="1939097801">
          <w:marLeft w:val="480"/>
          <w:marRight w:val="0"/>
          <w:marTop w:val="0"/>
          <w:marBottom w:val="0"/>
          <w:divBdr>
            <w:top w:val="none" w:sz="0" w:space="0" w:color="auto"/>
            <w:left w:val="none" w:sz="0" w:space="0" w:color="auto"/>
            <w:bottom w:val="none" w:sz="0" w:space="0" w:color="auto"/>
            <w:right w:val="none" w:sz="0" w:space="0" w:color="auto"/>
          </w:divBdr>
        </w:div>
        <w:div w:id="1685086614">
          <w:marLeft w:val="480"/>
          <w:marRight w:val="0"/>
          <w:marTop w:val="0"/>
          <w:marBottom w:val="0"/>
          <w:divBdr>
            <w:top w:val="none" w:sz="0" w:space="0" w:color="auto"/>
            <w:left w:val="none" w:sz="0" w:space="0" w:color="auto"/>
            <w:bottom w:val="none" w:sz="0" w:space="0" w:color="auto"/>
            <w:right w:val="none" w:sz="0" w:space="0" w:color="auto"/>
          </w:divBdr>
        </w:div>
        <w:div w:id="1241254734">
          <w:marLeft w:val="480"/>
          <w:marRight w:val="0"/>
          <w:marTop w:val="0"/>
          <w:marBottom w:val="0"/>
          <w:divBdr>
            <w:top w:val="none" w:sz="0" w:space="0" w:color="auto"/>
            <w:left w:val="none" w:sz="0" w:space="0" w:color="auto"/>
            <w:bottom w:val="none" w:sz="0" w:space="0" w:color="auto"/>
            <w:right w:val="none" w:sz="0" w:space="0" w:color="auto"/>
          </w:divBdr>
        </w:div>
        <w:div w:id="753892803">
          <w:marLeft w:val="480"/>
          <w:marRight w:val="0"/>
          <w:marTop w:val="0"/>
          <w:marBottom w:val="0"/>
          <w:divBdr>
            <w:top w:val="none" w:sz="0" w:space="0" w:color="auto"/>
            <w:left w:val="none" w:sz="0" w:space="0" w:color="auto"/>
            <w:bottom w:val="none" w:sz="0" w:space="0" w:color="auto"/>
            <w:right w:val="none" w:sz="0" w:space="0" w:color="auto"/>
          </w:divBdr>
        </w:div>
        <w:div w:id="1107040418">
          <w:marLeft w:val="480"/>
          <w:marRight w:val="0"/>
          <w:marTop w:val="0"/>
          <w:marBottom w:val="0"/>
          <w:divBdr>
            <w:top w:val="none" w:sz="0" w:space="0" w:color="auto"/>
            <w:left w:val="none" w:sz="0" w:space="0" w:color="auto"/>
            <w:bottom w:val="none" w:sz="0" w:space="0" w:color="auto"/>
            <w:right w:val="none" w:sz="0" w:space="0" w:color="auto"/>
          </w:divBdr>
        </w:div>
        <w:div w:id="343821231">
          <w:marLeft w:val="480"/>
          <w:marRight w:val="0"/>
          <w:marTop w:val="0"/>
          <w:marBottom w:val="0"/>
          <w:divBdr>
            <w:top w:val="none" w:sz="0" w:space="0" w:color="auto"/>
            <w:left w:val="none" w:sz="0" w:space="0" w:color="auto"/>
            <w:bottom w:val="none" w:sz="0" w:space="0" w:color="auto"/>
            <w:right w:val="none" w:sz="0" w:space="0" w:color="auto"/>
          </w:divBdr>
        </w:div>
        <w:div w:id="331032640">
          <w:marLeft w:val="480"/>
          <w:marRight w:val="0"/>
          <w:marTop w:val="0"/>
          <w:marBottom w:val="0"/>
          <w:divBdr>
            <w:top w:val="none" w:sz="0" w:space="0" w:color="auto"/>
            <w:left w:val="none" w:sz="0" w:space="0" w:color="auto"/>
            <w:bottom w:val="none" w:sz="0" w:space="0" w:color="auto"/>
            <w:right w:val="none" w:sz="0" w:space="0" w:color="auto"/>
          </w:divBdr>
        </w:div>
        <w:div w:id="774980398">
          <w:marLeft w:val="480"/>
          <w:marRight w:val="0"/>
          <w:marTop w:val="0"/>
          <w:marBottom w:val="0"/>
          <w:divBdr>
            <w:top w:val="none" w:sz="0" w:space="0" w:color="auto"/>
            <w:left w:val="none" w:sz="0" w:space="0" w:color="auto"/>
            <w:bottom w:val="none" w:sz="0" w:space="0" w:color="auto"/>
            <w:right w:val="none" w:sz="0" w:space="0" w:color="auto"/>
          </w:divBdr>
        </w:div>
        <w:div w:id="1383990288">
          <w:marLeft w:val="480"/>
          <w:marRight w:val="0"/>
          <w:marTop w:val="0"/>
          <w:marBottom w:val="0"/>
          <w:divBdr>
            <w:top w:val="none" w:sz="0" w:space="0" w:color="auto"/>
            <w:left w:val="none" w:sz="0" w:space="0" w:color="auto"/>
            <w:bottom w:val="none" w:sz="0" w:space="0" w:color="auto"/>
            <w:right w:val="none" w:sz="0" w:space="0" w:color="auto"/>
          </w:divBdr>
        </w:div>
        <w:div w:id="1957783932">
          <w:marLeft w:val="480"/>
          <w:marRight w:val="0"/>
          <w:marTop w:val="0"/>
          <w:marBottom w:val="0"/>
          <w:divBdr>
            <w:top w:val="none" w:sz="0" w:space="0" w:color="auto"/>
            <w:left w:val="none" w:sz="0" w:space="0" w:color="auto"/>
            <w:bottom w:val="none" w:sz="0" w:space="0" w:color="auto"/>
            <w:right w:val="none" w:sz="0" w:space="0" w:color="auto"/>
          </w:divBdr>
        </w:div>
        <w:div w:id="1624576440">
          <w:marLeft w:val="480"/>
          <w:marRight w:val="0"/>
          <w:marTop w:val="0"/>
          <w:marBottom w:val="0"/>
          <w:divBdr>
            <w:top w:val="none" w:sz="0" w:space="0" w:color="auto"/>
            <w:left w:val="none" w:sz="0" w:space="0" w:color="auto"/>
            <w:bottom w:val="none" w:sz="0" w:space="0" w:color="auto"/>
            <w:right w:val="none" w:sz="0" w:space="0" w:color="auto"/>
          </w:divBdr>
        </w:div>
        <w:div w:id="1380322925">
          <w:marLeft w:val="480"/>
          <w:marRight w:val="0"/>
          <w:marTop w:val="0"/>
          <w:marBottom w:val="0"/>
          <w:divBdr>
            <w:top w:val="none" w:sz="0" w:space="0" w:color="auto"/>
            <w:left w:val="none" w:sz="0" w:space="0" w:color="auto"/>
            <w:bottom w:val="none" w:sz="0" w:space="0" w:color="auto"/>
            <w:right w:val="none" w:sz="0" w:space="0" w:color="auto"/>
          </w:divBdr>
        </w:div>
        <w:div w:id="2038501462">
          <w:marLeft w:val="480"/>
          <w:marRight w:val="0"/>
          <w:marTop w:val="0"/>
          <w:marBottom w:val="0"/>
          <w:divBdr>
            <w:top w:val="none" w:sz="0" w:space="0" w:color="auto"/>
            <w:left w:val="none" w:sz="0" w:space="0" w:color="auto"/>
            <w:bottom w:val="none" w:sz="0" w:space="0" w:color="auto"/>
            <w:right w:val="none" w:sz="0" w:space="0" w:color="auto"/>
          </w:divBdr>
        </w:div>
        <w:div w:id="755906093">
          <w:marLeft w:val="480"/>
          <w:marRight w:val="0"/>
          <w:marTop w:val="0"/>
          <w:marBottom w:val="0"/>
          <w:divBdr>
            <w:top w:val="none" w:sz="0" w:space="0" w:color="auto"/>
            <w:left w:val="none" w:sz="0" w:space="0" w:color="auto"/>
            <w:bottom w:val="none" w:sz="0" w:space="0" w:color="auto"/>
            <w:right w:val="none" w:sz="0" w:space="0" w:color="auto"/>
          </w:divBdr>
        </w:div>
        <w:div w:id="23407925">
          <w:marLeft w:val="480"/>
          <w:marRight w:val="0"/>
          <w:marTop w:val="0"/>
          <w:marBottom w:val="0"/>
          <w:divBdr>
            <w:top w:val="none" w:sz="0" w:space="0" w:color="auto"/>
            <w:left w:val="none" w:sz="0" w:space="0" w:color="auto"/>
            <w:bottom w:val="none" w:sz="0" w:space="0" w:color="auto"/>
            <w:right w:val="none" w:sz="0" w:space="0" w:color="auto"/>
          </w:divBdr>
        </w:div>
        <w:div w:id="1513059147">
          <w:marLeft w:val="480"/>
          <w:marRight w:val="0"/>
          <w:marTop w:val="0"/>
          <w:marBottom w:val="0"/>
          <w:divBdr>
            <w:top w:val="none" w:sz="0" w:space="0" w:color="auto"/>
            <w:left w:val="none" w:sz="0" w:space="0" w:color="auto"/>
            <w:bottom w:val="none" w:sz="0" w:space="0" w:color="auto"/>
            <w:right w:val="none" w:sz="0" w:space="0" w:color="auto"/>
          </w:divBdr>
        </w:div>
        <w:div w:id="1068267073">
          <w:marLeft w:val="480"/>
          <w:marRight w:val="0"/>
          <w:marTop w:val="0"/>
          <w:marBottom w:val="0"/>
          <w:divBdr>
            <w:top w:val="none" w:sz="0" w:space="0" w:color="auto"/>
            <w:left w:val="none" w:sz="0" w:space="0" w:color="auto"/>
            <w:bottom w:val="none" w:sz="0" w:space="0" w:color="auto"/>
            <w:right w:val="none" w:sz="0" w:space="0" w:color="auto"/>
          </w:divBdr>
        </w:div>
        <w:div w:id="1046949636">
          <w:marLeft w:val="480"/>
          <w:marRight w:val="0"/>
          <w:marTop w:val="0"/>
          <w:marBottom w:val="0"/>
          <w:divBdr>
            <w:top w:val="none" w:sz="0" w:space="0" w:color="auto"/>
            <w:left w:val="none" w:sz="0" w:space="0" w:color="auto"/>
            <w:bottom w:val="none" w:sz="0" w:space="0" w:color="auto"/>
            <w:right w:val="none" w:sz="0" w:space="0" w:color="auto"/>
          </w:divBdr>
        </w:div>
        <w:div w:id="985553898">
          <w:marLeft w:val="480"/>
          <w:marRight w:val="0"/>
          <w:marTop w:val="0"/>
          <w:marBottom w:val="0"/>
          <w:divBdr>
            <w:top w:val="none" w:sz="0" w:space="0" w:color="auto"/>
            <w:left w:val="none" w:sz="0" w:space="0" w:color="auto"/>
            <w:bottom w:val="none" w:sz="0" w:space="0" w:color="auto"/>
            <w:right w:val="none" w:sz="0" w:space="0" w:color="auto"/>
          </w:divBdr>
        </w:div>
        <w:div w:id="1082338200">
          <w:marLeft w:val="480"/>
          <w:marRight w:val="0"/>
          <w:marTop w:val="0"/>
          <w:marBottom w:val="0"/>
          <w:divBdr>
            <w:top w:val="none" w:sz="0" w:space="0" w:color="auto"/>
            <w:left w:val="none" w:sz="0" w:space="0" w:color="auto"/>
            <w:bottom w:val="none" w:sz="0" w:space="0" w:color="auto"/>
            <w:right w:val="none" w:sz="0" w:space="0" w:color="auto"/>
          </w:divBdr>
        </w:div>
        <w:div w:id="2095318404">
          <w:marLeft w:val="480"/>
          <w:marRight w:val="0"/>
          <w:marTop w:val="0"/>
          <w:marBottom w:val="0"/>
          <w:divBdr>
            <w:top w:val="none" w:sz="0" w:space="0" w:color="auto"/>
            <w:left w:val="none" w:sz="0" w:space="0" w:color="auto"/>
            <w:bottom w:val="none" w:sz="0" w:space="0" w:color="auto"/>
            <w:right w:val="none" w:sz="0" w:space="0" w:color="auto"/>
          </w:divBdr>
        </w:div>
        <w:div w:id="715084170">
          <w:marLeft w:val="480"/>
          <w:marRight w:val="0"/>
          <w:marTop w:val="0"/>
          <w:marBottom w:val="0"/>
          <w:divBdr>
            <w:top w:val="none" w:sz="0" w:space="0" w:color="auto"/>
            <w:left w:val="none" w:sz="0" w:space="0" w:color="auto"/>
            <w:bottom w:val="none" w:sz="0" w:space="0" w:color="auto"/>
            <w:right w:val="none" w:sz="0" w:space="0" w:color="auto"/>
          </w:divBdr>
        </w:div>
        <w:div w:id="1057819554">
          <w:marLeft w:val="480"/>
          <w:marRight w:val="0"/>
          <w:marTop w:val="0"/>
          <w:marBottom w:val="0"/>
          <w:divBdr>
            <w:top w:val="none" w:sz="0" w:space="0" w:color="auto"/>
            <w:left w:val="none" w:sz="0" w:space="0" w:color="auto"/>
            <w:bottom w:val="none" w:sz="0" w:space="0" w:color="auto"/>
            <w:right w:val="none" w:sz="0" w:space="0" w:color="auto"/>
          </w:divBdr>
        </w:div>
        <w:div w:id="1236402188">
          <w:marLeft w:val="480"/>
          <w:marRight w:val="0"/>
          <w:marTop w:val="0"/>
          <w:marBottom w:val="0"/>
          <w:divBdr>
            <w:top w:val="none" w:sz="0" w:space="0" w:color="auto"/>
            <w:left w:val="none" w:sz="0" w:space="0" w:color="auto"/>
            <w:bottom w:val="none" w:sz="0" w:space="0" w:color="auto"/>
            <w:right w:val="none" w:sz="0" w:space="0" w:color="auto"/>
          </w:divBdr>
        </w:div>
        <w:div w:id="1214657915">
          <w:marLeft w:val="480"/>
          <w:marRight w:val="0"/>
          <w:marTop w:val="0"/>
          <w:marBottom w:val="0"/>
          <w:divBdr>
            <w:top w:val="none" w:sz="0" w:space="0" w:color="auto"/>
            <w:left w:val="none" w:sz="0" w:space="0" w:color="auto"/>
            <w:bottom w:val="none" w:sz="0" w:space="0" w:color="auto"/>
            <w:right w:val="none" w:sz="0" w:space="0" w:color="auto"/>
          </w:divBdr>
        </w:div>
        <w:div w:id="1207568860">
          <w:marLeft w:val="480"/>
          <w:marRight w:val="0"/>
          <w:marTop w:val="0"/>
          <w:marBottom w:val="0"/>
          <w:divBdr>
            <w:top w:val="none" w:sz="0" w:space="0" w:color="auto"/>
            <w:left w:val="none" w:sz="0" w:space="0" w:color="auto"/>
            <w:bottom w:val="none" w:sz="0" w:space="0" w:color="auto"/>
            <w:right w:val="none" w:sz="0" w:space="0" w:color="auto"/>
          </w:divBdr>
        </w:div>
      </w:divsChild>
    </w:div>
    <w:div w:id="1246568127">
      <w:bodyDiv w:val="1"/>
      <w:marLeft w:val="0"/>
      <w:marRight w:val="0"/>
      <w:marTop w:val="0"/>
      <w:marBottom w:val="0"/>
      <w:divBdr>
        <w:top w:val="none" w:sz="0" w:space="0" w:color="auto"/>
        <w:left w:val="none" w:sz="0" w:space="0" w:color="auto"/>
        <w:bottom w:val="none" w:sz="0" w:space="0" w:color="auto"/>
        <w:right w:val="none" w:sz="0" w:space="0" w:color="auto"/>
      </w:divBdr>
    </w:div>
    <w:div w:id="1250117930">
      <w:bodyDiv w:val="1"/>
      <w:marLeft w:val="0"/>
      <w:marRight w:val="0"/>
      <w:marTop w:val="0"/>
      <w:marBottom w:val="0"/>
      <w:divBdr>
        <w:top w:val="none" w:sz="0" w:space="0" w:color="auto"/>
        <w:left w:val="none" w:sz="0" w:space="0" w:color="auto"/>
        <w:bottom w:val="none" w:sz="0" w:space="0" w:color="auto"/>
        <w:right w:val="none" w:sz="0" w:space="0" w:color="auto"/>
      </w:divBdr>
    </w:div>
    <w:div w:id="1253196967">
      <w:bodyDiv w:val="1"/>
      <w:marLeft w:val="0"/>
      <w:marRight w:val="0"/>
      <w:marTop w:val="0"/>
      <w:marBottom w:val="0"/>
      <w:divBdr>
        <w:top w:val="none" w:sz="0" w:space="0" w:color="auto"/>
        <w:left w:val="none" w:sz="0" w:space="0" w:color="auto"/>
        <w:bottom w:val="none" w:sz="0" w:space="0" w:color="auto"/>
        <w:right w:val="none" w:sz="0" w:space="0" w:color="auto"/>
      </w:divBdr>
      <w:divsChild>
        <w:div w:id="70658215">
          <w:marLeft w:val="480"/>
          <w:marRight w:val="0"/>
          <w:marTop w:val="0"/>
          <w:marBottom w:val="0"/>
          <w:divBdr>
            <w:top w:val="none" w:sz="0" w:space="0" w:color="auto"/>
            <w:left w:val="none" w:sz="0" w:space="0" w:color="auto"/>
            <w:bottom w:val="none" w:sz="0" w:space="0" w:color="auto"/>
            <w:right w:val="none" w:sz="0" w:space="0" w:color="auto"/>
          </w:divBdr>
        </w:div>
        <w:div w:id="705452796">
          <w:marLeft w:val="480"/>
          <w:marRight w:val="0"/>
          <w:marTop w:val="0"/>
          <w:marBottom w:val="0"/>
          <w:divBdr>
            <w:top w:val="none" w:sz="0" w:space="0" w:color="auto"/>
            <w:left w:val="none" w:sz="0" w:space="0" w:color="auto"/>
            <w:bottom w:val="none" w:sz="0" w:space="0" w:color="auto"/>
            <w:right w:val="none" w:sz="0" w:space="0" w:color="auto"/>
          </w:divBdr>
        </w:div>
        <w:div w:id="615596765">
          <w:marLeft w:val="480"/>
          <w:marRight w:val="0"/>
          <w:marTop w:val="0"/>
          <w:marBottom w:val="0"/>
          <w:divBdr>
            <w:top w:val="none" w:sz="0" w:space="0" w:color="auto"/>
            <w:left w:val="none" w:sz="0" w:space="0" w:color="auto"/>
            <w:bottom w:val="none" w:sz="0" w:space="0" w:color="auto"/>
            <w:right w:val="none" w:sz="0" w:space="0" w:color="auto"/>
          </w:divBdr>
        </w:div>
        <w:div w:id="1092968748">
          <w:marLeft w:val="480"/>
          <w:marRight w:val="0"/>
          <w:marTop w:val="0"/>
          <w:marBottom w:val="0"/>
          <w:divBdr>
            <w:top w:val="none" w:sz="0" w:space="0" w:color="auto"/>
            <w:left w:val="none" w:sz="0" w:space="0" w:color="auto"/>
            <w:bottom w:val="none" w:sz="0" w:space="0" w:color="auto"/>
            <w:right w:val="none" w:sz="0" w:space="0" w:color="auto"/>
          </w:divBdr>
        </w:div>
        <w:div w:id="59790497">
          <w:marLeft w:val="480"/>
          <w:marRight w:val="0"/>
          <w:marTop w:val="0"/>
          <w:marBottom w:val="0"/>
          <w:divBdr>
            <w:top w:val="none" w:sz="0" w:space="0" w:color="auto"/>
            <w:left w:val="none" w:sz="0" w:space="0" w:color="auto"/>
            <w:bottom w:val="none" w:sz="0" w:space="0" w:color="auto"/>
            <w:right w:val="none" w:sz="0" w:space="0" w:color="auto"/>
          </w:divBdr>
        </w:div>
        <w:div w:id="1127427611">
          <w:marLeft w:val="480"/>
          <w:marRight w:val="0"/>
          <w:marTop w:val="0"/>
          <w:marBottom w:val="0"/>
          <w:divBdr>
            <w:top w:val="none" w:sz="0" w:space="0" w:color="auto"/>
            <w:left w:val="none" w:sz="0" w:space="0" w:color="auto"/>
            <w:bottom w:val="none" w:sz="0" w:space="0" w:color="auto"/>
            <w:right w:val="none" w:sz="0" w:space="0" w:color="auto"/>
          </w:divBdr>
        </w:div>
        <w:div w:id="1185751959">
          <w:marLeft w:val="480"/>
          <w:marRight w:val="0"/>
          <w:marTop w:val="0"/>
          <w:marBottom w:val="0"/>
          <w:divBdr>
            <w:top w:val="none" w:sz="0" w:space="0" w:color="auto"/>
            <w:left w:val="none" w:sz="0" w:space="0" w:color="auto"/>
            <w:bottom w:val="none" w:sz="0" w:space="0" w:color="auto"/>
            <w:right w:val="none" w:sz="0" w:space="0" w:color="auto"/>
          </w:divBdr>
        </w:div>
        <w:div w:id="1515680629">
          <w:marLeft w:val="480"/>
          <w:marRight w:val="0"/>
          <w:marTop w:val="0"/>
          <w:marBottom w:val="0"/>
          <w:divBdr>
            <w:top w:val="none" w:sz="0" w:space="0" w:color="auto"/>
            <w:left w:val="none" w:sz="0" w:space="0" w:color="auto"/>
            <w:bottom w:val="none" w:sz="0" w:space="0" w:color="auto"/>
            <w:right w:val="none" w:sz="0" w:space="0" w:color="auto"/>
          </w:divBdr>
        </w:div>
        <w:div w:id="107817959">
          <w:marLeft w:val="480"/>
          <w:marRight w:val="0"/>
          <w:marTop w:val="0"/>
          <w:marBottom w:val="0"/>
          <w:divBdr>
            <w:top w:val="none" w:sz="0" w:space="0" w:color="auto"/>
            <w:left w:val="none" w:sz="0" w:space="0" w:color="auto"/>
            <w:bottom w:val="none" w:sz="0" w:space="0" w:color="auto"/>
            <w:right w:val="none" w:sz="0" w:space="0" w:color="auto"/>
          </w:divBdr>
        </w:div>
        <w:div w:id="1099371153">
          <w:marLeft w:val="480"/>
          <w:marRight w:val="0"/>
          <w:marTop w:val="0"/>
          <w:marBottom w:val="0"/>
          <w:divBdr>
            <w:top w:val="none" w:sz="0" w:space="0" w:color="auto"/>
            <w:left w:val="none" w:sz="0" w:space="0" w:color="auto"/>
            <w:bottom w:val="none" w:sz="0" w:space="0" w:color="auto"/>
            <w:right w:val="none" w:sz="0" w:space="0" w:color="auto"/>
          </w:divBdr>
        </w:div>
        <w:div w:id="1068650375">
          <w:marLeft w:val="480"/>
          <w:marRight w:val="0"/>
          <w:marTop w:val="0"/>
          <w:marBottom w:val="0"/>
          <w:divBdr>
            <w:top w:val="none" w:sz="0" w:space="0" w:color="auto"/>
            <w:left w:val="none" w:sz="0" w:space="0" w:color="auto"/>
            <w:bottom w:val="none" w:sz="0" w:space="0" w:color="auto"/>
            <w:right w:val="none" w:sz="0" w:space="0" w:color="auto"/>
          </w:divBdr>
        </w:div>
        <w:div w:id="148180694">
          <w:marLeft w:val="480"/>
          <w:marRight w:val="0"/>
          <w:marTop w:val="0"/>
          <w:marBottom w:val="0"/>
          <w:divBdr>
            <w:top w:val="none" w:sz="0" w:space="0" w:color="auto"/>
            <w:left w:val="none" w:sz="0" w:space="0" w:color="auto"/>
            <w:bottom w:val="none" w:sz="0" w:space="0" w:color="auto"/>
            <w:right w:val="none" w:sz="0" w:space="0" w:color="auto"/>
          </w:divBdr>
        </w:div>
        <w:div w:id="748381360">
          <w:marLeft w:val="480"/>
          <w:marRight w:val="0"/>
          <w:marTop w:val="0"/>
          <w:marBottom w:val="0"/>
          <w:divBdr>
            <w:top w:val="none" w:sz="0" w:space="0" w:color="auto"/>
            <w:left w:val="none" w:sz="0" w:space="0" w:color="auto"/>
            <w:bottom w:val="none" w:sz="0" w:space="0" w:color="auto"/>
            <w:right w:val="none" w:sz="0" w:space="0" w:color="auto"/>
          </w:divBdr>
        </w:div>
        <w:div w:id="1821730531">
          <w:marLeft w:val="480"/>
          <w:marRight w:val="0"/>
          <w:marTop w:val="0"/>
          <w:marBottom w:val="0"/>
          <w:divBdr>
            <w:top w:val="none" w:sz="0" w:space="0" w:color="auto"/>
            <w:left w:val="none" w:sz="0" w:space="0" w:color="auto"/>
            <w:bottom w:val="none" w:sz="0" w:space="0" w:color="auto"/>
            <w:right w:val="none" w:sz="0" w:space="0" w:color="auto"/>
          </w:divBdr>
        </w:div>
        <w:div w:id="706375601">
          <w:marLeft w:val="480"/>
          <w:marRight w:val="0"/>
          <w:marTop w:val="0"/>
          <w:marBottom w:val="0"/>
          <w:divBdr>
            <w:top w:val="none" w:sz="0" w:space="0" w:color="auto"/>
            <w:left w:val="none" w:sz="0" w:space="0" w:color="auto"/>
            <w:bottom w:val="none" w:sz="0" w:space="0" w:color="auto"/>
            <w:right w:val="none" w:sz="0" w:space="0" w:color="auto"/>
          </w:divBdr>
        </w:div>
        <w:div w:id="351151750">
          <w:marLeft w:val="480"/>
          <w:marRight w:val="0"/>
          <w:marTop w:val="0"/>
          <w:marBottom w:val="0"/>
          <w:divBdr>
            <w:top w:val="none" w:sz="0" w:space="0" w:color="auto"/>
            <w:left w:val="none" w:sz="0" w:space="0" w:color="auto"/>
            <w:bottom w:val="none" w:sz="0" w:space="0" w:color="auto"/>
            <w:right w:val="none" w:sz="0" w:space="0" w:color="auto"/>
          </w:divBdr>
        </w:div>
        <w:div w:id="2113819391">
          <w:marLeft w:val="480"/>
          <w:marRight w:val="0"/>
          <w:marTop w:val="0"/>
          <w:marBottom w:val="0"/>
          <w:divBdr>
            <w:top w:val="none" w:sz="0" w:space="0" w:color="auto"/>
            <w:left w:val="none" w:sz="0" w:space="0" w:color="auto"/>
            <w:bottom w:val="none" w:sz="0" w:space="0" w:color="auto"/>
            <w:right w:val="none" w:sz="0" w:space="0" w:color="auto"/>
          </w:divBdr>
        </w:div>
        <w:div w:id="320699479">
          <w:marLeft w:val="480"/>
          <w:marRight w:val="0"/>
          <w:marTop w:val="0"/>
          <w:marBottom w:val="0"/>
          <w:divBdr>
            <w:top w:val="none" w:sz="0" w:space="0" w:color="auto"/>
            <w:left w:val="none" w:sz="0" w:space="0" w:color="auto"/>
            <w:bottom w:val="none" w:sz="0" w:space="0" w:color="auto"/>
            <w:right w:val="none" w:sz="0" w:space="0" w:color="auto"/>
          </w:divBdr>
        </w:div>
        <w:div w:id="1397977004">
          <w:marLeft w:val="480"/>
          <w:marRight w:val="0"/>
          <w:marTop w:val="0"/>
          <w:marBottom w:val="0"/>
          <w:divBdr>
            <w:top w:val="none" w:sz="0" w:space="0" w:color="auto"/>
            <w:left w:val="none" w:sz="0" w:space="0" w:color="auto"/>
            <w:bottom w:val="none" w:sz="0" w:space="0" w:color="auto"/>
            <w:right w:val="none" w:sz="0" w:space="0" w:color="auto"/>
          </w:divBdr>
        </w:div>
        <w:div w:id="1292706675">
          <w:marLeft w:val="480"/>
          <w:marRight w:val="0"/>
          <w:marTop w:val="0"/>
          <w:marBottom w:val="0"/>
          <w:divBdr>
            <w:top w:val="none" w:sz="0" w:space="0" w:color="auto"/>
            <w:left w:val="none" w:sz="0" w:space="0" w:color="auto"/>
            <w:bottom w:val="none" w:sz="0" w:space="0" w:color="auto"/>
            <w:right w:val="none" w:sz="0" w:space="0" w:color="auto"/>
          </w:divBdr>
        </w:div>
        <w:div w:id="297421406">
          <w:marLeft w:val="480"/>
          <w:marRight w:val="0"/>
          <w:marTop w:val="0"/>
          <w:marBottom w:val="0"/>
          <w:divBdr>
            <w:top w:val="none" w:sz="0" w:space="0" w:color="auto"/>
            <w:left w:val="none" w:sz="0" w:space="0" w:color="auto"/>
            <w:bottom w:val="none" w:sz="0" w:space="0" w:color="auto"/>
            <w:right w:val="none" w:sz="0" w:space="0" w:color="auto"/>
          </w:divBdr>
        </w:div>
        <w:div w:id="406610047">
          <w:marLeft w:val="480"/>
          <w:marRight w:val="0"/>
          <w:marTop w:val="0"/>
          <w:marBottom w:val="0"/>
          <w:divBdr>
            <w:top w:val="none" w:sz="0" w:space="0" w:color="auto"/>
            <w:left w:val="none" w:sz="0" w:space="0" w:color="auto"/>
            <w:bottom w:val="none" w:sz="0" w:space="0" w:color="auto"/>
            <w:right w:val="none" w:sz="0" w:space="0" w:color="auto"/>
          </w:divBdr>
        </w:div>
        <w:div w:id="359672154">
          <w:marLeft w:val="480"/>
          <w:marRight w:val="0"/>
          <w:marTop w:val="0"/>
          <w:marBottom w:val="0"/>
          <w:divBdr>
            <w:top w:val="none" w:sz="0" w:space="0" w:color="auto"/>
            <w:left w:val="none" w:sz="0" w:space="0" w:color="auto"/>
            <w:bottom w:val="none" w:sz="0" w:space="0" w:color="auto"/>
            <w:right w:val="none" w:sz="0" w:space="0" w:color="auto"/>
          </w:divBdr>
        </w:div>
        <w:div w:id="100151490">
          <w:marLeft w:val="480"/>
          <w:marRight w:val="0"/>
          <w:marTop w:val="0"/>
          <w:marBottom w:val="0"/>
          <w:divBdr>
            <w:top w:val="none" w:sz="0" w:space="0" w:color="auto"/>
            <w:left w:val="none" w:sz="0" w:space="0" w:color="auto"/>
            <w:bottom w:val="none" w:sz="0" w:space="0" w:color="auto"/>
            <w:right w:val="none" w:sz="0" w:space="0" w:color="auto"/>
          </w:divBdr>
        </w:div>
        <w:div w:id="634068862">
          <w:marLeft w:val="480"/>
          <w:marRight w:val="0"/>
          <w:marTop w:val="0"/>
          <w:marBottom w:val="0"/>
          <w:divBdr>
            <w:top w:val="none" w:sz="0" w:space="0" w:color="auto"/>
            <w:left w:val="none" w:sz="0" w:space="0" w:color="auto"/>
            <w:bottom w:val="none" w:sz="0" w:space="0" w:color="auto"/>
            <w:right w:val="none" w:sz="0" w:space="0" w:color="auto"/>
          </w:divBdr>
        </w:div>
        <w:div w:id="1228958724">
          <w:marLeft w:val="480"/>
          <w:marRight w:val="0"/>
          <w:marTop w:val="0"/>
          <w:marBottom w:val="0"/>
          <w:divBdr>
            <w:top w:val="none" w:sz="0" w:space="0" w:color="auto"/>
            <w:left w:val="none" w:sz="0" w:space="0" w:color="auto"/>
            <w:bottom w:val="none" w:sz="0" w:space="0" w:color="auto"/>
            <w:right w:val="none" w:sz="0" w:space="0" w:color="auto"/>
          </w:divBdr>
        </w:div>
        <w:div w:id="248078615">
          <w:marLeft w:val="480"/>
          <w:marRight w:val="0"/>
          <w:marTop w:val="0"/>
          <w:marBottom w:val="0"/>
          <w:divBdr>
            <w:top w:val="none" w:sz="0" w:space="0" w:color="auto"/>
            <w:left w:val="none" w:sz="0" w:space="0" w:color="auto"/>
            <w:bottom w:val="none" w:sz="0" w:space="0" w:color="auto"/>
            <w:right w:val="none" w:sz="0" w:space="0" w:color="auto"/>
          </w:divBdr>
        </w:div>
        <w:div w:id="1284967374">
          <w:marLeft w:val="480"/>
          <w:marRight w:val="0"/>
          <w:marTop w:val="0"/>
          <w:marBottom w:val="0"/>
          <w:divBdr>
            <w:top w:val="none" w:sz="0" w:space="0" w:color="auto"/>
            <w:left w:val="none" w:sz="0" w:space="0" w:color="auto"/>
            <w:bottom w:val="none" w:sz="0" w:space="0" w:color="auto"/>
            <w:right w:val="none" w:sz="0" w:space="0" w:color="auto"/>
          </w:divBdr>
        </w:div>
        <w:div w:id="2074084372">
          <w:marLeft w:val="480"/>
          <w:marRight w:val="0"/>
          <w:marTop w:val="0"/>
          <w:marBottom w:val="0"/>
          <w:divBdr>
            <w:top w:val="none" w:sz="0" w:space="0" w:color="auto"/>
            <w:left w:val="none" w:sz="0" w:space="0" w:color="auto"/>
            <w:bottom w:val="none" w:sz="0" w:space="0" w:color="auto"/>
            <w:right w:val="none" w:sz="0" w:space="0" w:color="auto"/>
          </w:divBdr>
        </w:div>
        <w:div w:id="1866476000">
          <w:marLeft w:val="480"/>
          <w:marRight w:val="0"/>
          <w:marTop w:val="0"/>
          <w:marBottom w:val="0"/>
          <w:divBdr>
            <w:top w:val="none" w:sz="0" w:space="0" w:color="auto"/>
            <w:left w:val="none" w:sz="0" w:space="0" w:color="auto"/>
            <w:bottom w:val="none" w:sz="0" w:space="0" w:color="auto"/>
            <w:right w:val="none" w:sz="0" w:space="0" w:color="auto"/>
          </w:divBdr>
        </w:div>
        <w:div w:id="168840223">
          <w:marLeft w:val="480"/>
          <w:marRight w:val="0"/>
          <w:marTop w:val="0"/>
          <w:marBottom w:val="0"/>
          <w:divBdr>
            <w:top w:val="none" w:sz="0" w:space="0" w:color="auto"/>
            <w:left w:val="none" w:sz="0" w:space="0" w:color="auto"/>
            <w:bottom w:val="none" w:sz="0" w:space="0" w:color="auto"/>
            <w:right w:val="none" w:sz="0" w:space="0" w:color="auto"/>
          </w:divBdr>
        </w:div>
        <w:div w:id="1392848805">
          <w:marLeft w:val="480"/>
          <w:marRight w:val="0"/>
          <w:marTop w:val="0"/>
          <w:marBottom w:val="0"/>
          <w:divBdr>
            <w:top w:val="none" w:sz="0" w:space="0" w:color="auto"/>
            <w:left w:val="none" w:sz="0" w:space="0" w:color="auto"/>
            <w:bottom w:val="none" w:sz="0" w:space="0" w:color="auto"/>
            <w:right w:val="none" w:sz="0" w:space="0" w:color="auto"/>
          </w:divBdr>
        </w:div>
        <w:div w:id="1709992131">
          <w:marLeft w:val="480"/>
          <w:marRight w:val="0"/>
          <w:marTop w:val="0"/>
          <w:marBottom w:val="0"/>
          <w:divBdr>
            <w:top w:val="none" w:sz="0" w:space="0" w:color="auto"/>
            <w:left w:val="none" w:sz="0" w:space="0" w:color="auto"/>
            <w:bottom w:val="none" w:sz="0" w:space="0" w:color="auto"/>
            <w:right w:val="none" w:sz="0" w:space="0" w:color="auto"/>
          </w:divBdr>
        </w:div>
        <w:div w:id="826360728">
          <w:marLeft w:val="480"/>
          <w:marRight w:val="0"/>
          <w:marTop w:val="0"/>
          <w:marBottom w:val="0"/>
          <w:divBdr>
            <w:top w:val="none" w:sz="0" w:space="0" w:color="auto"/>
            <w:left w:val="none" w:sz="0" w:space="0" w:color="auto"/>
            <w:bottom w:val="none" w:sz="0" w:space="0" w:color="auto"/>
            <w:right w:val="none" w:sz="0" w:space="0" w:color="auto"/>
          </w:divBdr>
        </w:div>
        <w:div w:id="669874143">
          <w:marLeft w:val="480"/>
          <w:marRight w:val="0"/>
          <w:marTop w:val="0"/>
          <w:marBottom w:val="0"/>
          <w:divBdr>
            <w:top w:val="none" w:sz="0" w:space="0" w:color="auto"/>
            <w:left w:val="none" w:sz="0" w:space="0" w:color="auto"/>
            <w:bottom w:val="none" w:sz="0" w:space="0" w:color="auto"/>
            <w:right w:val="none" w:sz="0" w:space="0" w:color="auto"/>
          </w:divBdr>
        </w:div>
        <w:div w:id="1397166514">
          <w:marLeft w:val="480"/>
          <w:marRight w:val="0"/>
          <w:marTop w:val="0"/>
          <w:marBottom w:val="0"/>
          <w:divBdr>
            <w:top w:val="none" w:sz="0" w:space="0" w:color="auto"/>
            <w:left w:val="none" w:sz="0" w:space="0" w:color="auto"/>
            <w:bottom w:val="none" w:sz="0" w:space="0" w:color="auto"/>
            <w:right w:val="none" w:sz="0" w:space="0" w:color="auto"/>
          </w:divBdr>
        </w:div>
        <w:div w:id="1684044581">
          <w:marLeft w:val="480"/>
          <w:marRight w:val="0"/>
          <w:marTop w:val="0"/>
          <w:marBottom w:val="0"/>
          <w:divBdr>
            <w:top w:val="none" w:sz="0" w:space="0" w:color="auto"/>
            <w:left w:val="none" w:sz="0" w:space="0" w:color="auto"/>
            <w:bottom w:val="none" w:sz="0" w:space="0" w:color="auto"/>
            <w:right w:val="none" w:sz="0" w:space="0" w:color="auto"/>
          </w:divBdr>
        </w:div>
        <w:div w:id="1416129741">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1170945746">
          <w:marLeft w:val="480"/>
          <w:marRight w:val="0"/>
          <w:marTop w:val="0"/>
          <w:marBottom w:val="0"/>
          <w:divBdr>
            <w:top w:val="none" w:sz="0" w:space="0" w:color="auto"/>
            <w:left w:val="none" w:sz="0" w:space="0" w:color="auto"/>
            <w:bottom w:val="none" w:sz="0" w:space="0" w:color="auto"/>
            <w:right w:val="none" w:sz="0" w:space="0" w:color="auto"/>
          </w:divBdr>
        </w:div>
        <w:div w:id="593167351">
          <w:marLeft w:val="480"/>
          <w:marRight w:val="0"/>
          <w:marTop w:val="0"/>
          <w:marBottom w:val="0"/>
          <w:divBdr>
            <w:top w:val="none" w:sz="0" w:space="0" w:color="auto"/>
            <w:left w:val="none" w:sz="0" w:space="0" w:color="auto"/>
            <w:bottom w:val="none" w:sz="0" w:space="0" w:color="auto"/>
            <w:right w:val="none" w:sz="0" w:space="0" w:color="auto"/>
          </w:divBdr>
        </w:div>
        <w:div w:id="665941020">
          <w:marLeft w:val="480"/>
          <w:marRight w:val="0"/>
          <w:marTop w:val="0"/>
          <w:marBottom w:val="0"/>
          <w:divBdr>
            <w:top w:val="none" w:sz="0" w:space="0" w:color="auto"/>
            <w:left w:val="none" w:sz="0" w:space="0" w:color="auto"/>
            <w:bottom w:val="none" w:sz="0" w:space="0" w:color="auto"/>
            <w:right w:val="none" w:sz="0" w:space="0" w:color="auto"/>
          </w:divBdr>
        </w:div>
        <w:div w:id="308245116">
          <w:marLeft w:val="480"/>
          <w:marRight w:val="0"/>
          <w:marTop w:val="0"/>
          <w:marBottom w:val="0"/>
          <w:divBdr>
            <w:top w:val="none" w:sz="0" w:space="0" w:color="auto"/>
            <w:left w:val="none" w:sz="0" w:space="0" w:color="auto"/>
            <w:bottom w:val="none" w:sz="0" w:space="0" w:color="auto"/>
            <w:right w:val="none" w:sz="0" w:space="0" w:color="auto"/>
          </w:divBdr>
        </w:div>
        <w:div w:id="554269800">
          <w:marLeft w:val="480"/>
          <w:marRight w:val="0"/>
          <w:marTop w:val="0"/>
          <w:marBottom w:val="0"/>
          <w:divBdr>
            <w:top w:val="none" w:sz="0" w:space="0" w:color="auto"/>
            <w:left w:val="none" w:sz="0" w:space="0" w:color="auto"/>
            <w:bottom w:val="none" w:sz="0" w:space="0" w:color="auto"/>
            <w:right w:val="none" w:sz="0" w:space="0" w:color="auto"/>
          </w:divBdr>
        </w:div>
        <w:div w:id="1259946799">
          <w:marLeft w:val="480"/>
          <w:marRight w:val="0"/>
          <w:marTop w:val="0"/>
          <w:marBottom w:val="0"/>
          <w:divBdr>
            <w:top w:val="none" w:sz="0" w:space="0" w:color="auto"/>
            <w:left w:val="none" w:sz="0" w:space="0" w:color="auto"/>
            <w:bottom w:val="none" w:sz="0" w:space="0" w:color="auto"/>
            <w:right w:val="none" w:sz="0" w:space="0" w:color="auto"/>
          </w:divBdr>
        </w:div>
        <w:div w:id="281034694">
          <w:marLeft w:val="480"/>
          <w:marRight w:val="0"/>
          <w:marTop w:val="0"/>
          <w:marBottom w:val="0"/>
          <w:divBdr>
            <w:top w:val="none" w:sz="0" w:space="0" w:color="auto"/>
            <w:left w:val="none" w:sz="0" w:space="0" w:color="auto"/>
            <w:bottom w:val="none" w:sz="0" w:space="0" w:color="auto"/>
            <w:right w:val="none" w:sz="0" w:space="0" w:color="auto"/>
          </w:divBdr>
        </w:div>
        <w:div w:id="809640561">
          <w:marLeft w:val="480"/>
          <w:marRight w:val="0"/>
          <w:marTop w:val="0"/>
          <w:marBottom w:val="0"/>
          <w:divBdr>
            <w:top w:val="none" w:sz="0" w:space="0" w:color="auto"/>
            <w:left w:val="none" w:sz="0" w:space="0" w:color="auto"/>
            <w:bottom w:val="none" w:sz="0" w:space="0" w:color="auto"/>
            <w:right w:val="none" w:sz="0" w:space="0" w:color="auto"/>
          </w:divBdr>
        </w:div>
        <w:div w:id="1679505097">
          <w:marLeft w:val="480"/>
          <w:marRight w:val="0"/>
          <w:marTop w:val="0"/>
          <w:marBottom w:val="0"/>
          <w:divBdr>
            <w:top w:val="none" w:sz="0" w:space="0" w:color="auto"/>
            <w:left w:val="none" w:sz="0" w:space="0" w:color="auto"/>
            <w:bottom w:val="none" w:sz="0" w:space="0" w:color="auto"/>
            <w:right w:val="none" w:sz="0" w:space="0" w:color="auto"/>
          </w:divBdr>
        </w:div>
        <w:div w:id="1680765789">
          <w:marLeft w:val="480"/>
          <w:marRight w:val="0"/>
          <w:marTop w:val="0"/>
          <w:marBottom w:val="0"/>
          <w:divBdr>
            <w:top w:val="none" w:sz="0" w:space="0" w:color="auto"/>
            <w:left w:val="none" w:sz="0" w:space="0" w:color="auto"/>
            <w:bottom w:val="none" w:sz="0" w:space="0" w:color="auto"/>
            <w:right w:val="none" w:sz="0" w:space="0" w:color="auto"/>
          </w:divBdr>
        </w:div>
        <w:div w:id="1682200725">
          <w:marLeft w:val="480"/>
          <w:marRight w:val="0"/>
          <w:marTop w:val="0"/>
          <w:marBottom w:val="0"/>
          <w:divBdr>
            <w:top w:val="none" w:sz="0" w:space="0" w:color="auto"/>
            <w:left w:val="none" w:sz="0" w:space="0" w:color="auto"/>
            <w:bottom w:val="none" w:sz="0" w:space="0" w:color="auto"/>
            <w:right w:val="none" w:sz="0" w:space="0" w:color="auto"/>
          </w:divBdr>
        </w:div>
        <w:div w:id="2011446663">
          <w:marLeft w:val="480"/>
          <w:marRight w:val="0"/>
          <w:marTop w:val="0"/>
          <w:marBottom w:val="0"/>
          <w:divBdr>
            <w:top w:val="none" w:sz="0" w:space="0" w:color="auto"/>
            <w:left w:val="none" w:sz="0" w:space="0" w:color="auto"/>
            <w:bottom w:val="none" w:sz="0" w:space="0" w:color="auto"/>
            <w:right w:val="none" w:sz="0" w:space="0" w:color="auto"/>
          </w:divBdr>
        </w:div>
        <w:div w:id="114298867">
          <w:marLeft w:val="480"/>
          <w:marRight w:val="0"/>
          <w:marTop w:val="0"/>
          <w:marBottom w:val="0"/>
          <w:divBdr>
            <w:top w:val="none" w:sz="0" w:space="0" w:color="auto"/>
            <w:left w:val="none" w:sz="0" w:space="0" w:color="auto"/>
            <w:bottom w:val="none" w:sz="0" w:space="0" w:color="auto"/>
            <w:right w:val="none" w:sz="0" w:space="0" w:color="auto"/>
          </w:divBdr>
        </w:div>
        <w:div w:id="1739592918">
          <w:marLeft w:val="480"/>
          <w:marRight w:val="0"/>
          <w:marTop w:val="0"/>
          <w:marBottom w:val="0"/>
          <w:divBdr>
            <w:top w:val="none" w:sz="0" w:space="0" w:color="auto"/>
            <w:left w:val="none" w:sz="0" w:space="0" w:color="auto"/>
            <w:bottom w:val="none" w:sz="0" w:space="0" w:color="auto"/>
            <w:right w:val="none" w:sz="0" w:space="0" w:color="auto"/>
          </w:divBdr>
        </w:div>
        <w:div w:id="1728336379">
          <w:marLeft w:val="480"/>
          <w:marRight w:val="0"/>
          <w:marTop w:val="0"/>
          <w:marBottom w:val="0"/>
          <w:divBdr>
            <w:top w:val="none" w:sz="0" w:space="0" w:color="auto"/>
            <w:left w:val="none" w:sz="0" w:space="0" w:color="auto"/>
            <w:bottom w:val="none" w:sz="0" w:space="0" w:color="auto"/>
            <w:right w:val="none" w:sz="0" w:space="0" w:color="auto"/>
          </w:divBdr>
        </w:div>
        <w:div w:id="469055445">
          <w:marLeft w:val="480"/>
          <w:marRight w:val="0"/>
          <w:marTop w:val="0"/>
          <w:marBottom w:val="0"/>
          <w:divBdr>
            <w:top w:val="none" w:sz="0" w:space="0" w:color="auto"/>
            <w:left w:val="none" w:sz="0" w:space="0" w:color="auto"/>
            <w:bottom w:val="none" w:sz="0" w:space="0" w:color="auto"/>
            <w:right w:val="none" w:sz="0" w:space="0" w:color="auto"/>
          </w:divBdr>
        </w:div>
        <w:div w:id="2060083887">
          <w:marLeft w:val="480"/>
          <w:marRight w:val="0"/>
          <w:marTop w:val="0"/>
          <w:marBottom w:val="0"/>
          <w:divBdr>
            <w:top w:val="none" w:sz="0" w:space="0" w:color="auto"/>
            <w:left w:val="none" w:sz="0" w:space="0" w:color="auto"/>
            <w:bottom w:val="none" w:sz="0" w:space="0" w:color="auto"/>
            <w:right w:val="none" w:sz="0" w:space="0" w:color="auto"/>
          </w:divBdr>
        </w:div>
        <w:div w:id="2103068412">
          <w:marLeft w:val="480"/>
          <w:marRight w:val="0"/>
          <w:marTop w:val="0"/>
          <w:marBottom w:val="0"/>
          <w:divBdr>
            <w:top w:val="none" w:sz="0" w:space="0" w:color="auto"/>
            <w:left w:val="none" w:sz="0" w:space="0" w:color="auto"/>
            <w:bottom w:val="none" w:sz="0" w:space="0" w:color="auto"/>
            <w:right w:val="none" w:sz="0" w:space="0" w:color="auto"/>
          </w:divBdr>
        </w:div>
      </w:divsChild>
    </w:div>
    <w:div w:id="1253468691">
      <w:bodyDiv w:val="1"/>
      <w:marLeft w:val="0"/>
      <w:marRight w:val="0"/>
      <w:marTop w:val="0"/>
      <w:marBottom w:val="0"/>
      <w:divBdr>
        <w:top w:val="none" w:sz="0" w:space="0" w:color="auto"/>
        <w:left w:val="none" w:sz="0" w:space="0" w:color="auto"/>
        <w:bottom w:val="none" w:sz="0" w:space="0" w:color="auto"/>
        <w:right w:val="none" w:sz="0" w:space="0" w:color="auto"/>
      </w:divBdr>
      <w:divsChild>
        <w:div w:id="159779819">
          <w:marLeft w:val="480"/>
          <w:marRight w:val="0"/>
          <w:marTop w:val="0"/>
          <w:marBottom w:val="0"/>
          <w:divBdr>
            <w:top w:val="none" w:sz="0" w:space="0" w:color="auto"/>
            <w:left w:val="none" w:sz="0" w:space="0" w:color="auto"/>
            <w:bottom w:val="none" w:sz="0" w:space="0" w:color="auto"/>
            <w:right w:val="none" w:sz="0" w:space="0" w:color="auto"/>
          </w:divBdr>
        </w:div>
        <w:div w:id="966014098">
          <w:marLeft w:val="480"/>
          <w:marRight w:val="0"/>
          <w:marTop w:val="0"/>
          <w:marBottom w:val="0"/>
          <w:divBdr>
            <w:top w:val="none" w:sz="0" w:space="0" w:color="auto"/>
            <w:left w:val="none" w:sz="0" w:space="0" w:color="auto"/>
            <w:bottom w:val="none" w:sz="0" w:space="0" w:color="auto"/>
            <w:right w:val="none" w:sz="0" w:space="0" w:color="auto"/>
          </w:divBdr>
        </w:div>
        <w:div w:id="1290207998">
          <w:marLeft w:val="480"/>
          <w:marRight w:val="0"/>
          <w:marTop w:val="0"/>
          <w:marBottom w:val="0"/>
          <w:divBdr>
            <w:top w:val="none" w:sz="0" w:space="0" w:color="auto"/>
            <w:left w:val="none" w:sz="0" w:space="0" w:color="auto"/>
            <w:bottom w:val="none" w:sz="0" w:space="0" w:color="auto"/>
            <w:right w:val="none" w:sz="0" w:space="0" w:color="auto"/>
          </w:divBdr>
        </w:div>
        <w:div w:id="1221284862">
          <w:marLeft w:val="480"/>
          <w:marRight w:val="0"/>
          <w:marTop w:val="0"/>
          <w:marBottom w:val="0"/>
          <w:divBdr>
            <w:top w:val="none" w:sz="0" w:space="0" w:color="auto"/>
            <w:left w:val="none" w:sz="0" w:space="0" w:color="auto"/>
            <w:bottom w:val="none" w:sz="0" w:space="0" w:color="auto"/>
            <w:right w:val="none" w:sz="0" w:space="0" w:color="auto"/>
          </w:divBdr>
        </w:div>
        <w:div w:id="1370957441">
          <w:marLeft w:val="480"/>
          <w:marRight w:val="0"/>
          <w:marTop w:val="0"/>
          <w:marBottom w:val="0"/>
          <w:divBdr>
            <w:top w:val="none" w:sz="0" w:space="0" w:color="auto"/>
            <w:left w:val="none" w:sz="0" w:space="0" w:color="auto"/>
            <w:bottom w:val="none" w:sz="0" w:space="0" w:color="auto"/>
            <w:right w:val="none" w:sz="0" w:space="0" w:color="auto"/>
          </w:divBdr>
        </w:div>
        <w:div w:id="633214229">
          <w:marLeft w:val="480"/>
          <w:marRight w:val="0"/>
          <w:marTop w:val="0"/>
          <w:marBottom w:val="0"/>
          <w:divBdr>
            <w:top w:val="none" w:sz="0" w:space="0" w:color="auto"/>
            <w:left w:val="none" w:sz="0" w:space="0" w:color="auto"/>
            <w:bottom w:val="none" w:sz="0" w:space="0" w:color="auto"/>
            <w:right w:val="none" w:sz="0" w:space="0" w:color="auto"/>
          </w:divBdr>
        </w:div>
        <w:div w:id="1543320869">
          <w:marLeft w:val="480"/>
          <w:marRight w:val="0"/>
          <w:marTop w:val="0"/>
          <w:marBottom w:val="0"/>
          <w:divBdr>
            <w:top w:val="none" w:sz="0" w:space="0" w:color="auto"/>
            <w:left w:val="none" w:sz="0" w:space="0" w:color="auto"/>
            <w:bottom w:val="none" w:sz="0" w:space="0" w:color="auto"/>
            <w:right w:val="none" w:sz="0" w:space="0" w:color="auto"/>
          </w:divBdr>
        </w:div>
        <w:div w:id="1829662705">
          <w:marLeft w:val="480"/>
          <w:marRight w:val="0"/>
          <w:marTop w:val="0"/>
          <w:marBottom w:val="0"/>
          <w:divBdr>
            <w:top w:val="none" w:sz="0" w:space="0" w:color="auto"/>
            <w:left w:val="none" w:sz="0" w:space="0" w:color="auto"/>
            <w:bottom w:val="none" w:sz="0" w:space="0" w:color="auto"/>
            <w:right w:val="none" w:sz="0" w:space="0" w:color="auto"/>
          </w:divBdr>
        </w:div>
        <w:div w:id="342434761">
          <w:marLeft w:val="480"/>
          <w:marRight w:val="0"/>
          <w:marTop w:val="0"/>
          <w:marBottom w:val="0"/>
          <w:divBdr>
            <w:top w:val="none" w:sz="0" w:space="0" w:color="auto"/>
            <w:left w:val="none" w:sz="0" w:space="0" w:color="auto"/>
            <w:bottom w:val="none" w:sz="0" w:space="0" w:color="auto"/>
            <w:right w:val="none" w:sz="0" w:space="0" w:color="auto"/>
          </w:divBdr>
        </w:div>
        <w:div w:id="1644264227">
          <w:marLeft w:val="480"/>
          <w:marRight w:val="0"/>
          <w:marTop w:val="0"/>
          <w:marBottom w:val="0"/>
          <w:divBdr>
            <w:top w:val="none" w:sz="0" w:space="0" w:color="auto"/>
            <w:left w:val="none" w:sz="0" w:space="0" w:color="auto"/>
            <w:bottom w:val="none" w:sz="0" w:space="0" w:color="auto"/>
            <w:right w:val="none" w:sz="0" w:space="0" w:color="auto"/>
          </w:divBdr>
        </w:div>
        <w:div w:id="130679400">
          <w:marLeft w:val="480"/>
          <w:marRight w:val="0"/>
          <w:marTop w:val="0"/>
          <w:marBottom w:val="0"/>
          <w:divBdr>
            <w:top w:val="none" w:sz="0" w:space="0" w:color="auto"/>
            <w:left w:val="none" w:sz="0" w:space="0" w:color="auto"/>
            <w:bottom w:val="none" w:sz="0" w:space="0" w:color="auto"/>
            <w:right w:val="none" w:sz="0" w:space="0" w:color="auto"/>
          </w:divBdr>
        </w:div>
        <w:div w:id="1440374771">
          <w:marLeft w:val="480"/>
          <w:marRight w:val="0"/>
          <w:marTop w:val="0"/>
          <w:marBottom w:val="0"/>
          <w:divBdr>
            <w:top w:val="none" w:sz="0" w:space="0" w:color="auto"/>
            <w:left w:val="none" w:sz="0" w:space="0" w:color="auto"/>
            <w:bottom w:val="none" w:sz="0" w:space="0" w:color="auto"/>
            <w:right w:val="none" w:sz="0" w:space="0" w:color="auto"/>
          </w:divBdr>
        </w:div>
        <w:div w:id="466358386">
          <w:marLeft w:val="480"/>
          <w:marRight w:val="0"/>
          <w:marTop w:val="0"/>
          <w:marBottom w:val="0"/>
          <w:divBdr>
            <w:top w:val="none" w:sz="0" w:space="0" w:color="auto"/>
            <w:left w:val="none" w:sz="0" w:space="0" w:color="auto"/>
            <w:bottom w:val="none" w:sz="0" w:space="0" w:color="auto"/>
            <w:right w:val="none" w:sz="0" w:space="0" w:color="auto"/>
          </w:divBdr>
        </w:div>
        <w:div w:id="2051958549">
          <w:marLeft w:val="480"/>
          <w:marRight w:val="0"/>
          <w:marTop w:val="0"/>
          <w:marBottom w:val="0"/>
          <w:divBdr>
            <w:top w:val="none" w:sz="0" w:space="0" w:color="auto"/>
            <w:left w:val="none" w:sz="0" w:space="0" w:color="auto"/>
            <w:bottom w:val="none" w:sz="0" w:space="0" w:color="auto"/>
            <w:right w:val="none" w:sz="0" w:space="0" w:color="auto"/>
          </w:divBdr>
        </w:div>
        <w:div w:id="1017121610">
          <w:marLeft w:val="480"/>
          <w:marRight w:val="0"/>
          <w:marTop w:val="0"/>
          <w:marBottom w:val="0"/>
          <w:divBdr>
            <w:top w:val="none" w:sz="0" w:space="0" w:color="auto"/>
            <w:left w:val="none" w:sz="0" w:space="0" w:color="auto"/>
            <w:bottom w:val="none" w:sz="0" w:space="0" w:color="auto"/>
            <w:right w:val="none" w:sz="0" w:space="0" w:color="auto"/>
          </w:divBdr>
        </w:div>
        <w:div w:id="402989654">
          <w:marLeft w:val="480"/>
          <w:marRight w:val="0"/>
          <w:marTop w:val="0"/>
          <w:marBottom w:val="0"/>
          <w:divBdr>
            <w:top w:val="none" w:sz="0" w:space="0" w:color="auto"/>
            <w:left w:val="none" w:sz="0" w:space="0" w:color="auto"/>
            <w:bottom w:val="none" w:sz="0" w:space="0" w:color="auto"/>
            <w:right w:val="none" w:sz="0" w:space="0" w:color="auto"/>
          </w:divBdr>
        </w:div>
        <w:div w:id="1523126249">
          <w:marLeft w:val="480"/>
          <w:marRight w:val="0"/>
          <w:marTop w:val="0"/>
          <w:marBottom w:val="0"/>
          <w:divBdr>
            <w:top w:val="none" w:sz="0" w:space="0" w:color="auto"/>
            <w:left w:val="none" w:sz="0" w:space="0" w:color="auto"/>
            <w:bottom w:val="none" w:sz="0" w:space="0" w:color="auto"/>
            <w:right w:val="none" w:sz="0" w:space="0" w:color="auto"/>
          </w:divBdr>
        </w:div>
        <w:div w:id="1584334432">
          <w:marLeft w:val="480"/>
          <w:marRight w:val="0"/>
          <w:marTop w:val="0"/>
          <w:marBottom w:val="0"/>
          <w:divBdr>
            <w:top w:val="none" w:sz="0" w:space="0" w:color="auto"/>
            <w:left w:val="none" w:sz="0" w:space="0" w:color="auto"/>
            <w:bottom w:val="none" w:sz="0" w:space="0" w:color="auto"/>
            <w:right w:val="none" w:sz="0" w:space="0" w:color="auto"/>
          </w:divBdr>
        </w:div>
        <w:div w:id="192966658">
          <w:marLeft w:val="480"/>
          <w:marRight w:val="0"/>
          <w:marTop w:val="0"/>
          <w:marBottom w:val="0"/>
          <w:divBdr>
            <w:top w:val="none" w:sz="0" w:space="0" w:color="auto"/>
            <w:left w:val="none" w:sz="0" w:space="0" w:color="auto"/>
            <w:bottom w:val="none" w:sz="0" w:space="0" w:color="auto"/>
            <w:right w:val="none" w:sz="0" w:space="0" w:color="auto"/>
          </w:divBdr>
        </w:div>
        <w:div w:id="607927333">
          <w:marLeft w:val="480"/>
          <w:marRight w:val="0"/>
          <w:marTop w:val="0"/>
          <w:marBottom w:val="0"/>
          <w:divBdr>
            <w:top w:val="none" w:sz="0" w:space="0" w:color="auto"/>
            <w:left w:val="none" w:sz="0" w:space="0" w:color="auto"/>
            <w:bottom w:val="none" w:sz="0" w:space="0" w:color="auto"/>
            <w:right w:val="none" w:sz="0" w:space="0" w:color="auto"/>
          </w:divBdr>
        </w:div>
        <w:div w:id="1583559819">
          <w:marLeft w:val="480"/>
          <w:marRight w:val="0"/>
          <w:marTop w:val="0"/>
          <w:marBottom w:val="0"/>
          <w:divBdr>
            <w:top w:val="none" w:sz="0" w:space="0" w:color="auto"/>
            <w:left w:val="none" w:sz="0" w:space="0" w:color="auto"/>
            <w:bottom w:val="none" w:sz="0" w:space="0" w:color="auto"/>
            <w:right w:val="none" w:sz="0" w:space="0" w:color="auto"/>
          </w:divBdr>
        </w:div>
        <w:div w:id="1309822022">
          <w:marLeft w:val="480"/>
          <w:marRight w:val="0"/>
          <w:marTop w:val="0"/>
          <w:marBottom w:val="0"/>
          <w:divBdr>
            <w:top w:val="none" w:sz="0" w:space="0" w:color="auto"/>
            <w:left w:val="none" w:sz="0" w:space="0" w:color="auto"/>
            <w:bottom w:val="none" w:sz="0" w:space="0" w:color="auto"/>
            <w:right w:val="none" w:sz="0" w:space="0" w:color="auto"/>
          </w:divBdr>
        </w:div>
        <w:div w:id="1043210252">
          <w:marLeft w:val="480"/>
          <w:marRight w:val="0"/>
          <w:marTop w:val="0"/>
          <w:marBottom w:val="0"/>
          <w:divBdr>
            <w:top w:val="none" w:sz="0" w:space="0" w:color="auto"/>
            <w:left w:val="none" w:sz="0" w:space="0" w:color="auto"/>
            <w:bottom w:val="none" w:sz="0" w:space="0" w:color="auto"/>
            <w:right w:val="none" w:sz="0" w:space="0" w:color="auto"/>
          </w:divBdr>
        </w:div>
        <w:div w:id="226574477">
          <w:marLeft w:val="480"/>
          <w:marRight w:val="0"/>
          <w:marTop w:val="0"/>
          <w:marBottom w:val="0"/>
          <w:divBdr>
            <w:top w:val="none" w:sz="0" w:space="0" w:color="auto"/>
            <w:left w:val="none" w:sz="0" w:space="0" w:color="auto"/>
            <w:bottom w:val="none" w:sz="0" w:space="0" w:color="auto"/>
            <w:right w:val="none" w:sz="0" w:space="0" w:color="auto"/>
          </w:divBdr>
        </w:div>
        <w:div w:id="15815100">
          <w:marLeft w:val="480"/>
          <w:marRight w:val="0"/>
          <w:marTop w:val="0"/>
          <w:marBottom w:val="0"/>
          <w:divBdr>
            <w:top w:val="none" w:sz="0" w:space="0" w:color="auto"/>
            <w:left w:val="none" w:sz="0" w:space="0" w:color="auto"/>
            <w:bottom w:val="none" w:sz="0" w:space="0" w:color="auto"/>
            <w:right w:val="none" w:sz="0" w:space="0" w:color="auto"/>
          </w:divBdr>
        </w:div>
        <w:div w:id="744840425">
          <w:marLeft w:val="480"/>
          <w:marRight w:val="0"/>
          <w:marTop w:val="0"/>
          <w:marBottom w:val="0"/>
          <w:divBdr>
            <w:top w:val="none" w:sz="0" w:space="0" w:color="auto"/>
            <w:left w:val="none" w:sz="0" w:space="0" w:color="auto"/>
            <w:bottom w:val="none" w:sz="0" w:space="0" w:color="auto"/>
            <w:right w:val="none" w:sz="0" w:space="0" w:color="auto"/>
          </w:divBdr>
        </w:div>
        <w:div w:id="1796022915">
          <w:marLeft w:val="480"/>
          <w:marRight w:val="0"/>
          <w:marTop w:val="0"/>
          <w:marBottom w:val="0"/>
          <w:divBdr>
            <w:top w:val="none" w:sz="0" w:space="0" w:color="auto"/>
            <w:left w:val="none" w:sz="0" w:space="0" w:color="auto"/>
            <w:bottom w:val="none" w:sz="0" w:space="0" w:color="auto"/>
            <w:right w:val="none" w:sz="0" w:space="0" w:color="auto"/>
          </w:divBdr>
        </w:div>
        <w:div w:id="291790714">
          <w:marLeft w:val="480"/>
          <w:marRight w:val="0"/>
          <w:marTop w:val="0"/>
          <w:marBottom w:val="0"/>
          <w:divBdr>
            <w:top w:val="none" w:sz="0" w:space="0" w:color="auto"/>
            <w:left w:val="none" w:sz="0" w:space="0" w:color="auto"/>
            <w:bottom w:val="none" w:sz="0" w:space="0" w:color="auto"/>
            <w:right w:val="none" w:sz="0" w:space="0" w:color="auto"/>
          </w:divBdr>
        </w:div>
        <w:div w:id="2123764216">
          <w:marLeft w:val="480"/>
          <w:marRight w:val="0"/>
          <w:marTop w:val="0"/>
          <w:marBottom w:val="0"/>
          <w:divBdr>
            <w:top w:val="none" w:sz="0" w:space="0" w:color="auto"/>
            <w:left w:val="none" w:sz="0" w:space="0" w:color="auto"/>
            <w:bottom w:val="none" w:sz="0" w:space="0" w:color="auto"/>
            <w:right w:val="none" w:sz="0" w:space="0" w:color="auto"/>
          </w:divBdr>
        </w:div>
        <w:div w:id="1895192653">
          <w:marLeft w:val="480"/>
          <w:marRight w:val="0"/>
          <w:marTop w:val="0"/>
          <w:marBottom w:val="0"/>
          <w:divBdr>
            <w:top w:val="none" w:sz="0" w:space="0" w:color="auto"/>
            <w:left w:val="none" w:sz="0" w:space="0" w:color="auto"/>
            <w:bottom w:val="none" w:sz="0" w:space="0" w:color="auto"/>
            <w:right w:val="none" w:sz="0" w:space="0" w:color="auto"/>
          </w:divBdr>
        </w:div>
        <w:div w:id="766929310">
          <w:marLeft w:val="480"/>
          <w:marRight w:val="0"/>
          <w:marTop w:val="0"/>
          <w:marBottom w:val="0"/>
          <w:divBdr>
            <w:top w:val="none" w:sz="0" w:space="0" w:color="auto"/>
            <w:left w:val="none" w:sz="0" w:space="0" w:color="auto"/>
            <w:bottom w:val="none" w:sz="0" w:space="0" w:color="auto"/>
            <w:right w:val="none" w:sz="0" w:space="0" w:color="auto"/>
          </w:divBdr>
        </w:div>
        <w:div w:id="27336413">
          <w:marLeft w:val="480"/>
          <w:marRight w:val="0"/>
          <w:marTop w:val="0"/>
          <w:marBottom w:val="0"/>
          <w:divBdr>
            <w:top w:val="none" w:sz="0" w:space="0" w:color="auto"/>
            <w:left w:val="none" w:sz="0" w:space="0" w:color="auto"/>
            <w:bottom w:val="none" w:sz="0" w:space="0" w:color="auto"/>
            <w:right w:val="none" w:sz="0" w:space="0" w:color="auto"/>
          </w:divBdr>
        </w:div>
        <w:div w:id="581378111">
          <w:marLeft w:val="480"/>
          <w:marRight w:val="0"/>
          <w:marTop w:val="0"/>
          <w:marBottom w:val="0"/>
          <w:divBdr>
            <w:top w:val="none" w:sz="0" w:space="0" w:color="auto"/>
            <w:left w:val="none" w:sz="0" w:space="0" w:color="auto"/>
            <w:bottom w:val="none" w:sz="0" w:space="0" w:color="auto"/>
            <w:right w:val="none" w:sz="0" w:space="0" w:color="auto"/>
          </w:divBdr>
        </w:div>
        <w:div w:id="508326735">
          <w:marLeft w:val="480"/>
          <w:marRight w:val="0"/>
          <w:marTop w:val="0"/>
          <w:marBottom w:val="0"/>
          <w:divBdr>
            <w:top w:val="none" w:sz="0" w:space="0" w:color="auto"/>
            <w:left w:val="none" w:sz="0" w:space="0" w:color="auto"/>
            <w:bottom w:val="none" w:sz="0" w:space="0" w:color="auto"/>
            <w:right w:val="none" w:sz="0" w:space="0" w:color="auto"/>
          </w:divBdr>
        </w:div>
        <w:div w:id="914709957">
          <w:marLeft w:val="480"/>
          <w:marRight w:val="0"/>
          <w:marTop w:val="0"/>
          <w:marBottom w:val="0"/>
          <w:divBdr>
            <w:top w:val="none" w:sz="0" w:space="0" w:color="auto"/>
            <w:left w:val="none" w:sz="0" w:space="0" w:color="auto"/>
            <w:bottom w:val="none" w:sz="0" w:space="0" w:color="auto"/>
            <w:right w:val="none" w:sz="0" w:space="0" w:color="auto"/>
          </w:divBdr>
        </w:div>
        <w:div w:id="1624917432">
          <w:marLeft w:val="480"/>
          <w:marRight w:val="0"/>
          <w:marTop w:val="0"/>
          <w:marBottom w:val="0"/>
          <w:divBdr>
            <w:top w:val="none" w:sz="0" w:space="0" w:color="auto"/>
            <w:left w:val="none" w:sz="0" w:space="0" w:color="auto"/>
            <w:bottom w:val="none" w:sz="0" w:space="0" w:color="auto"/>
            <w:right w:val="none" w:sz="0" w:space="0" w:color="auto"/>
          </w:divBdr>
        </w:div>
        <w:div w:id="865563621">
          <w:marLeft w:val="480"/>
          <w:marRight w:val="0"/>
          <w:marTop w:val="0"/>
          <w:marBottom w:val="0"/>
          <w:divBdr>
            <w:top w:val="none" w:sz="0" w:space="0" w:color="auto"/>
            <w:left w:val="none" w:sz="0" w:space="0" w:color="auto"/>
            <w:bottom w:val="none" w:sz="0" w:space="0" w:color="auto"/>
            <w:right w:val="none" w:sz="0" w:space="0" w:color="auto"/>
          </w:divBdr>
        </w:div>
        <w:div w:id="1222790781">
          <w:marLeft w:val="480"/>
          <w:marRight w:val="0"/>
          <w:marTop w:val="0"/>
          <w:marBottom w:val="0"/>
          <w:divBdr>
            <w:top w:val="none" w:sz="0" w:space="0" w:color="auto"/>
            <w:left w:val="none" w:sz="0" w:space="0" w:color="auto"/>
            <w:bottom w:val="none" w:sz="0" w:space="0" w:color="auto"/>
            <w:right w:val="none" w:sz="0" w:space="0" w:color="auto"/>
          </w:divBdr>
        </w:div>
        <w:div w:id="1025252130">
          <w:marLeft w:val="480"/>
          <w:marRight w:val="0"/>
          <w:marTop w:val="0"/>
          <w:marBottom w:val="0"/>
          <w:divBdr>
            <w:top w:val="none" w:sz="0" w:space="0" w:color="auto"/>
            <w:left w:val="none" w:sz="0" w:space="0" w:color="auto"/>
            <w:bottom w:val="none" w:sz="0" w:space="0" w:color="auto"/>
            <w:right w:val="none" w:sz="0" w:space="0" w:color="auto"/>
          </w:divBdr>
        </w:div>
        <w:div w:id="1792092235">
          <w:marLeft w:val="480"/>
          <w:marRight w:val="0"/>
          <w:marTop w:val="0"/>
          <w:marBottom w:val="0"/>
          <w:divBdr>
            <w:top w:val="none" w:sz="0" w:space="0" w:color="auto"/>
            <w:left w:val="none" w:sz="0" w:space="0" w:color="auto"/>
            <w:bottom w:val="none" w:sz="0" w:space="0" w:color="auto"/>
            <w:right w:val="none" w:sz="0" w:space="0" w:color="auto"/>
          </w:divBdr>
        </w:div>
        <w:div w:id="1595481077">
          <w:marLeft w:val="480"/>
          <w:marRight w:val="0"/>
          <w:marTop w:val="0"/>
          <w:marBottom w:val="0"/>
          <w:divBdr>
            <w:top w:val="none" w:sz="0" w:space="0" w:color="auto"/>
            <w:left w:val="none" w:sz="0" w:space="0" w:color="auto"/>
            <w:bottom w:val="none" w:sz="0" w:space="0" w:color="auto"/>
            <w:right w:val="none" w:sz="0" w:space="0" w:color="auto"/>
          </w:divBdr>
        </w:div>
        <w:div w:id="340204291">
          <w:marLeft w:val="480"/>
          <w:marRight w:val="0"/>
          <w:marTop w:val="0"/>
          <w:marBottom w:val="0"/>
          <w:divBdr>
            <w:top w:val="none" w:sz="0" w:space="0" w:color="auto"/>
            <w:left w:val="none" w:sz="0" w:space="0" w:color="auto"/>
            <w:bottom w:val="none" w:sz="0" w:space="0" w:color="auto"/>
            <w:right w:val="none" w:sz="0" w:space="0" w:color="auto"/>
          </w:divBdr>
        </w:div>
        <w:div w:id="1566602919">
          <w:marLeft w:val="480"/>
          <w:marRight w:val="0"/>
          <w:marTop w:val="0"/>
          <w:marBottom w:val="0"/>
          <w:divBdr>
            <w:top w:val="none" w:sz="0" w:space="0" w:color="auto"/>
            <w:left w:val="none" w:sz="0" w:space="0" w:color="auto"/>
            <w:bottom w:val="none" w:sz="0" w:space="0" w:color="auto"/>
            <w:right w:val="none" w:sz="0" w:space="0" w:color="auto"/>
          </w:divBdr>
        </w:div>
        <w:div w:id="256450121">
          <w:marLeft w:val="480"/>
          <w:marRight w:val="0"/>
          <w:marTop w:val="0"/>
          <w:marBottom w:val="0"/>
          <w:divBdr>
            <w:top w:val="none" w:sz="0" w:space="0" w:color="auto"/>
            <w:left w:val="none" w:sz="0" w:space="0" w:color="auto"/>
            <w:bottom w:val="none" w:sz="0" w:space="0" w:color="auto"/>
            <w:right w:val="none" w:sz="0" w:space="0" w:color="auto"/>
          </w:divBdr>
        </w:div>
        <w:div w:id="1483812283">
          <w:marLeft w:val="480"/>
          <w:marRight w:val="0"/>
          <w:marTop w:val="0"/>
          <w:marBottom w:val="0"/>
          <w:divBdr>
            <w:top w:val="none" w:sz="0" w:space="0" w:color="auto"/>
            <w:left w:val="none" w:sz="0" w:space="0" w:color="auto"/>
            <w:bottom w:val="none" w:sz="0" w:space="0" w:color="auto"/>
            <w:right w:val="none" w:sz="0" w:space="0" w:color="auto"/>
          </w:divBdr>
        </w:div>
        <w:div w:id="126095126">
          <w:marLeft w:val="480"/>
          <w:marRight w:val="0"/>
          <w:marTop w:val="0"/>
          <w:marBottom w:val="0"/>
          <w:divBdr>
            <w:top w:val="none" w:sz="0" w:space="0" w:color="auto"/>
            <w:left w:val="none" w:sz="0" w:space="0" w:color="auto"/>
            <w:bottom w:val="none" w:sz="0" w:space="0" w:color="auto"/>
            <w:right w:val="none" w:sz="0" w:space="0" w:color="auto"/>
          </w:divBdr>
        </w:div>
        <w:div w:id="1125587888">
          <w:marLeft w:val="480"/>
          <w:marRight w:val="0"/>
          <w:marTop w:val="0"/>
          <w:marBottom w:val="0"/>
          <w:divBdr>
            <w:top w:val="none" w:sz="0" w:space="0" w:color="auto"/>
            <w:left w:val="none" w:sz="0" w:space="0" w:color="auto"/>
            <w:bottom w:val="none" w:sz="0" w:space="0" w:color="auto"/>
            <w:right w:val="none" w:sz="0" w:space="0" w:color="auto"/>
          </w:divBdr>
        </w:div>
        <w:div w:id="1208570521">
          <w:marLeft w:val="480"/>
          <w:marRight w:val="0"/>
          <w:marTop w:val="0"/>
          <w:marBottom w:val="0"/>
          <w:divBdr>
            <w:top w:val="none" w:sz="0" w:space="0" w:color="auto"/>
            <w:left w:val="none" w:sz="0" w:space="0" w:color="auto"/>
            <w:bottom w:val="none" w:sz="0" w:space="0" w:color="auto"/>
            <w:right w:val="none" w:sz="0" w:space="0" w:color="auto"/>
          </w:divBdr>
        </w:div>
      </w:divsChild>
    </w:div>
    <w:div w:id="1254241787">
      <w:bodyDiv w:val="1"/>
      <w:marLeft w:val="0"/>
      <w:marRight w:val="0"/>
      <w:marTop w:val="0"/>
      <w:marBottom w:val="0"/>
      <w:divBdr>
        <w:top w:val="none" w:sz="0" w:space="0" w:color="auto"/>
        <w:left w:val="none" w:sz="0" w:space="0" w:color="auto"/>
        <w:bottom w:val="none" w:sz="0" w:space="0" w:color="auto"/>
        <w:right w:val="none" w:sz="0" w:space="0" w:color="auto"/>
      </w:divBdr>
    </w:div>
    <w:div w:id="1254434318">
      <w:bodyDiv w:val="1"/>
      <w:marLeft w:val="0"/>
      <w:marRight w:val="0"/>
      <w:marTop w:val="0"/>
      <w:marBottom w:val="0"/>
      <w:divBdr>
        <w:top w:val="none" w:sz="0" w:space="0" w:color="auto"/>
        <w:left w:val="none" w:sz="0" w:space="0" w:color="auto"/>
        <w:bottom w:val="none" w:sz="0" w:space="0" w:color="auto"/>
        <w:right w:val="none" w:sz="0" w:space="0" w:color="auto"/>
      </w:divBdr>
      <w:divsChild>
        <w:div w:id="60913320">
          <w:marLeft w:val="0"/>
          <w:marRight w:val="0"/>
          <w:marTop w:val="0"/>
          <w:marBottom w:val="0"/>
          <w:divBdr>
            <w:top w:val="none" w:sz="0" w:space="0" w:color="auto"/>
            <w:left w:val="none" w:sz="0" w:space="0" w:color="auto"/>
            <w:bottom w:val="none" w:sz="0" w:space="0" w:color="auto"/>
            <w:right w:val="none" w:sz="0" w:space="0" w:color="auto"/>
          </w:divBdr>
        </w:div>
        <w:div w:id="481696683">
          <w:marLeft w:val="0"/>
          <w:marRight w:val="0"/>
          <w:marTop w:val="0"/>
          <w:marBottom w:val="0"/>
          <w:divBdr>
            <w:top w:val="none" w:sz="0" w:space="0" w:color="auto"/>
            <w:left w:val="none" w:sz="0" w:space="0" w:color="auto"/>
            <w:bottom w:val="none" w:sz="0" w:space="0" w:color="auto"/>
            <w:right w:val="none" w:sz="0" w:space="0" w:color="auto"/>
          </w:divBdr>
        </w:div>
        <w:div w:id="748233806">
          <w:marLeft w:val="0"/>
          <w:marRight w:val="0"/>
          <w:marTop w:val="0"/>
          <w:marBottom w:val="0"/>
          <w:divBdr>
            <w:top w:val="none" w:sz="0" w:space="0" w:color="auto"/>
            <w:left w:val="none" w:sz="0" w:space="0" w:color="auto"/>
            <w:bottom w:val="none" w:sz="0" w:space="0" w:color="auto"/>
            <w:right w:val="none" w:sz="0" w:space="0" w:color="auto"/>
          </w:divBdr>
        </w:div>
      </w:divsChild>
    </w:div>
    <w:div w:id="1257832769">
      <w:bodyDiv w:val="1"/>
      <w:marLeft w:val="0"/>
      <w:marRight w:val="0"/>
      <w:marTop w:val="0"/>
      <w:marBottom w:val="0"/>
      <w:divBdr>
        <w:top w:val="none" w:sz="0" w:space="0" w:color="auto"/>
        <w:left w:val="none" w:sz="0" w:space="0" w:color="auto"/>
        <w:bottom w:val="none" w:sz="0" w:space="0" w:color="auto"/>
        <w:right w:val="none" w:sz="0" w:space="0" w:color="auto"/>
      </w:divBdr>
      <w:divsChild>
        <w:div w:id="1347831852">
          <w:marLeft w:val="480"/>
          <w:marRight w:val="0"/>
          <w:marTop w:val="0"/>
          <w:marBottom w:val="0"/>
          <w:divBdr>
            <w:top w:val="none" w:sz="0" w:space="0" w:color="auto"/>
            <w:left w:val="none" w:sz="0" w:space="0" w:color="auto"/>
            <w:bottom w:val="none" w:sz="0" w:space="0" w:color="auto"/>
            <w:right w:val="none" w:sz="0" w:space="0" w:color="auto"/>
          </w:divBdr>
        </w:div>
        <w:div w:id="1395592235">
          <w:marLeft w:val="480"/>
          <w:marRight w:val="0"/>
          <w:marTop w:val="0"/>
          <w:marBottom w:val="0"/>
          <w:divBdr>
            <w:top w:val="none" w:sz="0" w:space="0" w:color="auto"/>
            <w:left w:val="none" w:sz="0" w:space="0" w:color="auto"/>
            <w:bottom w:val="none" w:sz="0" w:space="0" w:color="auto"/>
            <w:right w:val="none" w:sz="0" w:space="0" w:color="auto"/>
          </w:divBdr>
        </w:div>
        <w:div w:id="1371301493">
          <w:marLeft w:val="480"/>
          <w:marRight w:val="0"/>
          <w:marTop w:val="0"/>
          <w:marBottom w:val="0"/>
          <w:divBdr>
            <w:top w:val="none" w:sz="0" w:space="0" w:color="auto"/>
            <w:left w:val="none" w:sz="0" w:space="0" w:color="auto"/>
            <w:bottom w:val="none" w:sz="0" w:space="0" w:color="auto"/>
            <w:right w:val="none" w:sz="0" w:space="0" w:color="auto"/>
          </w:divBdr>
        </w:div>
        <w:div w:id="1171064432">
          <w:marLeft w:val="480"/>
          <w:marRight w:val="0"/>
          <w:marTop w:val="0"/>
          <w:marBottom w:val="0"/>
          <w:divBdr>
            <w:top w:val="none" w:sz="0" w:space="0" w:color="auto"/>
            <w:left w:val="none" w:sz="0" w:space="0" w:color="auto"/>
            <w:bottom w:val="none" w:sz="0" w:space="0" w:color="auto"/>
            <w:right w:val="none" w:sz="0" w:space="0" w:color="auto"/>
          </w:divBdr>
        </w:div>
        <w:div w:id="1884126304">
          <w:marLeft w:val="480"/>
          <w:marRight w:val="0"/>
          <w:marTop w:val="0"/>
          <w:marBottom w:val="0"/>
          <w:divBdr>
            <w:top w:val="none" w:sz="0" w:space="0" w:color="auto"/>
            <w:left w:val="none" w:sz="0" w:space="0" w:color="auto"/>
            <w:bottom w:val="none" w:sz="0" w:space="0" w:color="auto"/>
            <w:right w:val="none" w:sz="0" w:space="0" w:color="auto"/>
          </w:divBdr>
        </w:div>
        <w:div w:id="158352360">
          <w:marLeft w:val="480"/>
          <w:marRight w:val="0"/>
          <w:marTop w:val="0"/>
          <w:marBottom w:val="0"/>
          <w:divBdr>
            <w:top w:val="none" w:sz="0" w:space="0" w:color="auto"/>
            <w:left w:val="none" w:sz="0" w:space="0" w:color="auto"/>
            <w:bottom w:val="none" w:sz="0" w:space="0" w:color="auto"/>
            <w:right w:val="none" w:sz="0" w:space="0" w:color="auto"/>
          </w:divBdr>
        </w:div>
        <w:div w:id="1162626319">
          <w:marLeft w:val="480"/>
          <w:marRight w:val="0"/>
          <w:marTop w:val="0"/>
          <w:marBottom w:val="0"/>
          <w:divBdr>
            <w:top w:val="none" w:sz="0" w:space="0" w:color="auto"/>
            <w:left w:val="none" w:sz="0" w:space="0" w:color="auto"/>
            <w:bottom w:val="none" w:sz="0" w:space="0" w:color="auto"/>
            <w:right w:val="none" w:sz="0" w:space="0" w:color="auto"/>
          </w:divBdr>
        </w:div>
        <w:div w:id="1994868398">
          <w:marLeft w:val="480"/>
          <w:marRight w:val="0"/>
          <w:marTop w:val="0"/>
          <w:marBottom w:val="0"/>
          <w:divBdr>
            <w:top w:val="none" w:sz="0" w:space="0" w:color="auto"/>
            <w:left w:val="none" w:sz="0" w:space="0" w:color="auto"/>
            <w:bottom w:val="none" w:sz="0" w:space="0" w:color="auto"/>
            <w:right w:val="none" w:sz="0" w:space="0" w:color="auto"/>
          </w:divBdr>
        </w:div>
        <w:div w:id="738598331">
          <w:marLeft w:val="480"/>
          <w:marRight w:val="0"/>
          <w:marTop w:val="0"/>
          <w:marBottom w:val="0"/>
          <w:divBdr>
            <w:top w:val="none" w:sz="0" w:space="0" w:color="auto"/>
            <w:left w:val="none" w:sz="0" w:space="0" w:color="auto"/>
            <w:bottom w:val="none" w:sz="0" w:space="0" w:color="auto"/>
            <w:right w:val="none" w:sz="0" w:space="0" w:color="auto"/>
          </w:divBdr>
        </w:div>
        <w:div w:id="388768578">
          <w:marLeft w:val="480"/>
          <w:marRight w:val="0"/>
          <w:marTop w:val="0"/>
          <w:marBottom w:val="0"/>
          <w:divBdr>
            <w:top w:val="none" w:sz="0" w:space="0" w:color="auto"/>
            <w:left w:val="none" w:sz="0" w:space="0" w:color="auto"/>
            <w:bottom w:val="none" w:sz="0" w:space="0" w:color="auto"/>
            <w:right w:val="none" w:sz="0" w:space="0" w:color="auto"/>
          </w:divBdr>
        </w:div>
        <w:div w:id="617763989">
          <w:marLeft w:val="480"/>
          <w:marRight w:val="0"/>
          <w:marTop w:val="0"/>
          <w:marBottom w:val="0"/>
          <w:divBdr>
            <w:top w:val="none" w:sz="0" w:space="0" w:color="auto"/>
            <w:left w:val="none" w:sz="0" w:space="0" w:color="auto"/>
            <w:bottom w:val="none" w:sz="0" w:space="0" w:color="auto"/>
            <w:right w:val="none" w:sz="0" w:space="0" w:color="auto"/>
          </w:divBdr>
        </w:div>
        <w:div w:id="1827281310">
          <w:marLeft w:val="480"/>
          <w:marRight w:val="0"/>
          <w:marTop w:val="0"/>
          <w:marBottom w:val="0"/>
          <w:divBdr>
            <w:top w:val="none" w:sz="0" w:space="0" w:color="auto"/>
            <w:left w:val="none" w:sz="0" w:space="0" w:color="auto"/>
            <w:bottom w:val="none" w:sz="0" w:space="0" w:color="auto"/>
            <w:right w:val="none" w:sz="0" w:space="0" w:color="auto"/>
          </w:divBdr>
        </w:div>
        <w:div w:id="1490361076">
          <w:marLeft w:val="480"/>
          <w:marRight w:val="0"/>
          <w:marTop w:val="0"/>
          <w:marBottom w:val="0"/>
          <w:divBdr>
            <w:top w:val="none" w:sz="0" w:space="0" w:color="auto"/>
            <w:left w:val="none" w:sz="0" w:space="0" w:color="auto"/>
            <w:bottom w:val="none" w:sz="0" w:space="0" w:color="auto"/>
            <w:right w:val="none" w:sz="0" w:space="0" w:color="auto"/>
          </w:divBdr>
        </w:div>
        <w:div w:id="469828679">
          <w:marLeft w:val="480"/>
          <w:marRight w:val="0"/>
          <w:marTop w:val="0"/>
          <w:marBottom w:val="0"/>
          <w:divBdr>
            <w:top w:val="none" w:sz="0" w:space="0" w:color="auto"/>
            <w:left w:val="none" w:sz="0" w:space="0" w:color="auto"/>
            <w:bottom w:val="none" w:sz="0" w:space="0" w:color="auto"/>
            <w:right w:val="none" w:sz="0" w:space="0" w:color="auto"/>
          </w:divBdr>
        </w:div>
        <w:div w:id="508183682">
          <w:marLeft w:val="480"/>
          <w:marRight w:val="0"/>
          <w:marTop w:val="0"/>
          <w:marBottom w:val="0"/>
          <w:divBdr>
            <w:top w:val="none" w:sz="0" w:space="0" w:color="auto"/>
            <w:left w:val="none" w:sz="0" w:space="0" w:color="auto"/>
            <w:bottom w:val="none" w:sz="0" w:space="0" w:color="auto"/>
            <w:right w:val="none" w:sz="0" w:space="0" w:color="auto"/>
          </w:divBdr>
        </w:div>
        <w:div w:id="1114059977">
          <w:marLeft w:val="480"/>
          <w:marRight w:val="0"/>
          <w:marTop w:val="0"/>
          <w:marBottom w:val="0"/>
          <w:divBdr>
            <w:top w:val="none" w:sz="0" w:space="0" w:color="auto"/>
            <w:left w:val="none" w:sz="0" w:space="0" w:color="auto"/>
            <w:bottom w:val="none" w:sz="0" w:space="0" w:color="auto"/>
            <w:right w:val="none" w:sz="0" w:space="0" w:color="auto"/>
          </w:divBdr>
        </w:div>
        <w:div w:id="372966359">
          <w:marLeft w:val="480"/>
          <w:marRight w:val="0"/>
          <w:marTop w:val="0"/>
          <w:marBottom w:val="0"/>
          <w:divBdr>
            <w:top w:val="none" w:sz="0" w:space="0" w:color="auto"/>
            <w:left w:val="none" w:sz="0" w:space="0" w:color="auto"/>
            <w:bottom w:val="none" w:sz="0" w:space="0" w:color="auto"/>
            <w:right w:val="none" w:sz="0" w:space="0" w:color="auto"/>
          </w:divBdr>
        </w:div>
        <w:div w:id="1339894335">
          <w:marLeft w:val="480"/>
          <w:marRight w:val="0"/>
          <w:marTop w:val="0"/>
          <w:marBottom w:val="0"/>
          <w:divBdr>
            <w:top w:val="none" w:sz="0" w:space="0" w:color="auto"/>
            <w:left w:val="none" w:sz="0" w:space="0" w:color="auto"/>
            <w:bottom w:val="none" w:sz="0" w:space="0" w:color="auto"/>
            <w:right w:val="none" w:sz="0" w:space="0" w:color="auto"/>
          </w:divBdr>
        </w:div>
        <w:div w:id="1147934188">
          <w:marLeft w:val="480"/>
          <w:marRight w:val="0"/>
          <w:marTop w:val="0"/>
          <w:marBottom w:val="0"/>
          <w:divBdr>
            <w:top w:val="none" w:sz="0" w:space="0" w:color="auto"/>
            <w:left w:val="none" w:sz="0" w:space="0" w:color="auto"/>
            <w:bottom w:val="none" w:sz="0" w:space="0" w:color="auto"/>
            <w:right w:val="none" w:sz="0" w:space="0" w:color="auto"/>
          </w:divBdr>
        </w:div>
        <w:div w:id="480200061">
          <w:marLeft w:val="480"/>
          <w:marRight w:val="0"/>
          <w:marTop w:val="0"/>
          <w:marBottom w:val="0"/>
          <w:divBdr>
            <w:top w:val="none" w:sz="0" w:space="0" w:color="auto"/>
            <w:left w:val="none" w:sz="0" w:space="0" w:color="auto"/>
            <w:bottom w:val="none" w:sz="0" w:space="0" w:color="auto"/>
            <w:right w:val="none" w:sz="0" w:space="0" w:color="auto"/>
          </w:divBdr>
        </w:div>
        <w:div w:id="1973948431">
          <w:marLeft w:val="480"/>
          <w:marRight w:val="0"/>
          <w:marTop w:val="0"/>
          <w:marBottom w:val="0"/>
          <w:divBdr>
            <w:top w:val="none" w:sz="0" w:space="0" w:color="auto"/>
            <w:left w:val="none" w:sz="0" w:space="0" w:color="auto"/>
            <w:bottom w:val="none" w:sz="0" w:space="0" w:color="auto"/>
            <w:right w:val="none" w:sz="0" w:space="0" w:color="auto"/>
          </w:divBdr>
        </w:div>
        <w:div w:id="489448068">
          <w:marLeft w:val="480"/>
          <w:marRight w:val="0"/>
          <w:marTop w:val="0"/>
          <w:marBottom w:val="0"/>
          <w:divBdr>
            <w:top w:val="none" w:sz="0" w:space="0" w:color="auto"/>
            <w:left w:val="none" w:sz="0" w:space="0" w:color="auto"/>
            <w:bottom w:val="none" w:sz="0" w:space="0" w:color="auto"/>
            <w:right w:val="none" w:sz="0" w:space="0" w:color="auto"/>
          </w:divBdr>
        </w:div>
        <w:div w:id="2082751883">
          <w:marLeft w:val="480"/>
          <w:marRight w:val="0"/>
          <w:marTop w:val="0"/>
          <w:marBottom w:val="0"/>
          <w:divBdr>
            <w:top w:val="none" w:sz="0" w:space="0" w:color="auto"/>
            <w:left w:val="none" w:sz="0" w:space="0" w:color="auto"/>
            <w:bottom w:val="none" w:sz="0" w:space="0" w:color="auto"/>
            <w:right w:val="none" w:sz="0" w:space="0" w:color="auto"/>
          </w:divBdr>
        </w:div>
        <w:div w:id="153767587">
          <w:marLeft w:val="480"/>
          <w:marRight w:val="0"/>
          <w:marTop w:val="0"/>
          <w:marBottom w:val="0"/>
          <w:divBdr>
            <w:top w:val="none" w:sz="0" w:space="0" w:color="auto"/>
            <w:left w:val="none" w:sz="0" w:space="0" w:color="auto"/>
            <w:bottom w:val="none" w:sz="0" w:space="0" w:color="auto"/>
            <w:right w:val="none" w:sz="0" w:space="0" w:color="auto"/>
          </w:divBdr>
        </w:div>
        <w:div w:id="1567179199">
          <w:marLeft w:val="480"/>
          <w:marRight w:val="0"/>
          <w:marTop w:val="0"/>
          <w:marBottom w:val="0"/>
          <w:divBdr>
            <w:top w:val="none" w:sz="0" w:space="0" w:color="auto"/>
            <w:left w:val="none" w:sz="0" w:space="0" w:color="auto"/>
            <w:bottom w:val="none" w:sz="0" w:space="0" w:color="auto"/>
            <w:right w:val="none" w:sz="0" w:space="0" w:color="auto"/>
          </w:divBdr>
        </w:div>
        <w:div w:id="1689793637">
          <w:marLeft w:val="480"/>
          <w:marRight w:val="0"/>
          <w:marTop w:val="0"/>
          <w:marBottom w:val="0"/>
          <w:divBdr>
            <w:top w:val="none" w:sz="0" w:space="0" w:color="auto"/>
            <w:left w:val="none" w:sz="0" w:space="0" w:color="auto"/>
            <w:bottom w:val="none" w:sz="0" w:space="0" w:color="auto"/>
            <w:right w:val="none" w:sz="0" w:space="0" w:color="auto"/>
          </w:divBdr>
        </w:div>
        <w:div w:id="538278252">
          <w:marLeft w:val="480"/>
          <w:marRight w:val="0"/>
          <w:marTop w:val="0"/>
          <w:marBottom w:val="0"/>
          <w:divBdr>
            <w:top w:val="none" w:sz="0" w:space="0" w:color="auto"/>
            <w:left w:val="none" w:sz="0" w:space="0" w:color="auto"/>
            <w:bottom w:val="none" w:sz="0" w:space="0" w:color="auto"/>
            <w:right w:val="none" w:sz="0" w:space="0" w:color="auto"/>
          </w:divBdr>
        </w:div>
        <w:div w:id="1575045164">
          <w:marLeft w:val="480"/>
          <w:marRight w:val="0"/>
          <w:marTop w:val="0"/>
          <w:marBottom w:val="0"/>
          <w:divBdr>
            <w:top w:val="none" w:sz="0" w:space="0" w:color="auto"/>
            <w:left w:val="none" w:sz="0" w:space="0" w:color="auto"/>
            <w:bottom w:val="none" w:sz="0" w:space="0" w:color="auto"/>
            <w:right w:val="none" w:sz="0" w:space="0" w:color="auto"/>
          </w:divBdr>
        </w:div>
        <w:div w:id="1605116839">
          <w:marLeft w:val="480"/>
          <w:marRight w:val="0"/>
          <w:marTop w:val="0"/>
          <w:marBottom w:val="0"/>
          <w:divBdr>
            <w:top w:val="none" w:sz="0" w:space="0" w:color="auto"/>
            <w:left w:val="none" w:sz="0" w:space="0" w:color="auto"/>
            <w:bottom w:val="none" w:sz="0" w:space="0" w:color="auto"/>
            <w:right w:val="none" w:sz="0" w:space="0" w:color="auto"/>
          </w:divBdr>
        </w:div>
      </w:divsChild>
    </w:div>
    <w:div w:id="1257983041">
      <w:bodyDiv w:val="1"/>
      <w:marLeft w:val="0"/>
      <w:marRight w:val="0"/>
      <w:marTop w:val="0"/>
      <w:marBottom w:val="0"/>
      <w:divBdr>
        <w:top w:val="none" w:sz="0" w:space="0" w:color="auto"/>
        <w:left w:val="none" w:sz="0" w:space="0" w:color="auto"/>
        <w:bottom w:val="none" w:sz="0" w:space="0" w:color="auto"/>
        <w:right w:val="none" w:sz="0" w:space="0" w:color="auto"/>
      </w:divBdr>
      <w:divsChild>
        <w:div w:id="509369932">
          <w:marLeft w:val="480"/>
          <w:marRight w:val="0"/>
          <w:marTop w:val="0"/>
          <w:marBottom w:val="0"/>
          <w:divBdr>
            <w:top w:val="none" w:sz="0" w:space="0" w:color="auto"/>
            <w:left w:val="none" w:sz="0" w:space="0" w:color="auto"/>
            <w:bottom w:val="none" w:sz="0" w:space="0" w:color="auto"/>
            <w:right w:val="none" w:sz="0" w:space="0" w:color="auto"/>
          </w:divBdr>
        </w:div>
        <w:div w:id="984747100">
          <w:marLeft w:val="480"/>
          <w:marRight w:val="0"/>
          <w:marTop w:val="0"/>
          <w:marBottom w:val="0"/>
          <w:divBdr>
            <w:top w:val="none" w:sz="0" w:space="0" w:color="auto"/>
            <w:left w:val="none" w:sz="0" w:space="0" w:color="auto"/>
            <w:bottom w:val="none" w:sz="0" w:space="0" w:color="auto"/>
            <w:right w:val="none" w:sz="0" w:space="0" w:color="auto"/>
          </w:divBdr>
        </w:div>
        <w:div w:id="595603702">
          <w:marLeft w:val="480"/>
          <w:marRight w:val="0"/>
          <w:marTop w:val="0"/>
          <w:marBottom w:val="0"/>
          <w:divBdr>
            <w:top w:val="none" w:sz="0" w:space="0" w:color="auto"/>
            <w:left w:val="none" w:sz="0" w:space="0" w:color="auto"/>
            <w:bottom w:val="none" w:sz="0" w:space="0" w:color="auto"/>
            <w:right w:val="none" w:sz="0" w:space="0" w:color="auto"/>
          </w:divBdr>
        </w:div>
        <w:div w:id="1843205327">
          <w:marLeft w:val="480"/>
          <w:marRight w:val="0"/>
          <w:marTop w:val="0"/>
          <w:marBottom w:val="0"/>
          <w:divBdr>
            <w:top w:val="none" w:sz="0" w:space="0" w:color="auto"/>
            <w:left w:val="none" w:sz="0" w:space="0" w:color="auto"/>
            <w:bottom w:val="none" w:sz="0" w:space="0" w:color="auto"/>
            <w:right w:val="none" w:sz="0" w:space="0" w:color="auto"/>
          </w:divBdr>
        </w:div>
        <w:div w:id="1253778560">
          <w:marLeft w:val="480"/>
          <w:marRight w:val="0"/>
          <w:marTop w:val="0"/>
          <w:marBottom w:val="0"/>
          <w:divBdr>
            <w:top w:val="none" w:sz="0" w:space="0" w:color="auto"/>
            <w:left w:val="none" w:sz="0" w:space="0" w:color="auto"/>
            <w:bottom w:val="none" w:sz="0" w:space="0" w:color="auto"/>
            <w:right w:val="none" w:sz="0" w:space="0" w:color="auto"/>
          </w:divBdr>
        </w:div>
        <w:div w:id="1268544629">
          <w:marLeft w:val="480"/>
          <w:marRight w:val="0"/>
          <w:marTop w:val="0"/>
          <w:marBottom w:val="0"/>
          <w:divBdr>
            <w:top w:val="none" w:sz="0" w:space="0" w:color="auto"/>
            <w:left w:val="none" w:sz="0" w:space="0" w:color="auto"/>
            <w:bottom w:val="none" w:sz="0" w:space="0" w:color="auto"/>
            <w:right w:val="none" w:sz="0" w:space="0" w:color="auto"/>
          </w:divBdr>
        </w:div>
        <w:div w:id="1690714087">
          <w:marLeft w:val="480"/>
          <w:marRight w:val="0"/>
          <w:marTop w:val="0"/>
          <w:marBottom w:val="0"/>
          <w:divBdr>
            <w:top w:val="none" w:sz="0" w:space="0" w:color="auto"/>
            <w:left w:val="none" w:sz="0" w:space="0" w:color="auto"/>
            <w:bottom w:val="none" w:sz="0" w:space="0" w:color="auto"/>
            <w:right w:val="none" w:sz="0" w:space="0" w:color="auto"/>
          </w:divBdr>
        </w:div>
        <w:div w:id="151994453">
          <w:marLeft w:val="480"/>
          <w:marRight w:val="0"/>
          <w:marTop w:val="0"/>
          <w:marBottom w:val="0"/>
          <w:divBdr>
            <w:top w:val="none" w:sz="0" w:space="0" w:color="auto"/>
            <w:left w:val="none" w:sz="0" w:space="0" w:color="auto"/>
            <w:bottom w:val="none" w:sz="0" w:space="0" w:color="auto"/>
            <w:right w:val="none" w:sz="0" w:space="0" w:color="auto"/>
          </w:divBdr>
        </w:div>
        <w:div w:id="275404193">
          <w:marLeft w:val="480"/>
          <w:marRight w:val="0"/>
          <w:marTop w:val="0"/>
          <w:marBottom w:val="0"/>
          <w:divBdr>
            <w:top w:val="none" w:sz="0" w:space="0" w:color="auto"/>
            <w:left w:val="none" w:sz="0" w:space="0" w:color="auto"/>
            <w:bottom w:val="none" w:sz="0" w:space="0" w:color="auto"/>
            <w:right w:val="none" w:sz="0" w:space="0" w:color="auto"/>
          </w:divBdr>
        </w:div>
        <w:div w:id="440032566">
          <w:marLeft w:val="480"/>
          <w:marRight w:val="0"/>
          <w:marTop w:val="0"/>
          <w:marBottom w:val="0"/>
          <w:divBdr>
            <w:top w:val="none" w:sz="0" w:space="0" w:color="auto"/>
            <w:left w:val="none" w:sz="0" w:space="0" w:color="auto"/>
            <w:bottom w:val="none" w:sz="0" w:space="0" w:color="auto"/>
            <w:right w:val="none" w:sz="0" w:space="0" w:color="auto"/>
          </w:divBdr>
        </w:div>
        <w:div w:id="331614914">
          <w:marLeft w:val="480"/>
          <w:marRight w:val="0"/>
          <w:marTop w:val="0"/>
          <w:marBottom w:val="0"/>
          <w:divBdr>
            <w:top w:val="none" w:sz="0" w:space="0" w:color="auto"/>
            <w:left w:val="none" w:sz="0" w:space="0" w:color="auto"/>
            <w:bottom w:val="none" w:sz="0" w:space="0" w:color="auto"/>
            <w:right w:val="none" w:sz="0" w:space="0" w:color="auto"/>
          </w:divBdr>
        </w:div>
        <w:div w:id="983780901">
          <w:marLeft w:val="480"/>
          <w:marRight w:val="0"/>
          <w:marTop w:val="0"/>
          <w:marBottom w:val="0"/>
          <w:divBdr>
            <w:top w:val="none" w:sz="0" w:space="0" w:color="auto"/>
            <w:left w:val="none" w:sz="0" w:space="0" w:color="auto"/>
            <w:bottom w:val="none" w:sz="0" w:space="0" w:color="auto"/>
            <w:right w:val="none" w:sz="0" w:space="0" w:color="auto"/>
          </w:divBdr>
        </w:div>
        <w:div w:id="2105765245">
          <w:marLeft w:val="480"/>
          <w:marRight w:val="0"/>
          <w:marTop w:val="0"/>
          <w:marBottom w:val="0"/>
          <w:divBdr>
            <w:top w:val="none" w:sz="0" w:space="0" w:color="auto"/>
            <w:left w:val="none" w:sz="0" w:space="0" w:color="auto"/>
            <w:bottom w:val="none" w:sz="0" w:space="0" w:color="auto"/>
            <w:right w:val="none" w:sz="0" w:space="0" w:color="auto"/>
          </w:divBdr>
        </w:div>
        <w:div w:id="218371544">
          <w:marLeft w:val="480"/>
          <w:marRight w:val="0"/>
          <w:marTop w:val="0"/>
          <w:marBottom w:val="0"/>
          <w:divBdr>
            <w:top w:val="none" w:sz="0" w:space="0" w:color="auto"/>
            <w:left w:val="none" w:sz="0" w:space="0" w:color="auto"/>
            <w:bottom w:val="none" w:sz="0" w:space="0" w:color="auto"/>
            <w:right w:val="none" w:sz="0" w:space="0" w:color="auto"/>
          </w:divBdr>
        </w:div>
        <w:div w:id="70198338">
          <w:marLeft w:val="480"/>
          <w:marRight w:val="0"/>
          <w:marTop w:val="0"/>
          <w:marBottom w:val="0"/>
          <w:divBdr>
            <w:top w:val="none" w:sz="0" w:space="0" w:color="auto"/>
            <w:left w:val="none" w:sz="0" w:space="0" w:color="auto"/>
            <w:bottom w:val="none" w:sz="0" w:space="0" w:color="auto"/>
            <w:right w:val="none" w:sz="0" w:space="0" w:color="auto"/>
          </w:divBdr>
        </w:div>
        <w:div w:id="334118121">
          <w:marLeft w:val="480"/>
          <w:marRight w:val="0"/>
          <w:marTop w:val="0"/>
          <w:marBottom w:val="0"/>
          <w:divBdr>
            <w:top w:val="none" w:sz="0" w:space="0" w:color="auto"/>
            <w:left w:val="none" w:sz="0" w:space="0" w:color="auto"/>
            <w:bottom w:val="none" w:sz="0" w:space="0" w:color="auto"/>
            <w:right w:val="none" w:sz="0" w:space="0" w:color="auto"/>
          </w:divBdr>
        </w:div>
        <w:div w:id="1566183844">
          <w:marLeft w:val="480"/>
          <w:marRight w:val="0"/>
          <w:marTop w:val="0"/>
          <w:marBottom w:val="0"/>
          <w:divBdr>
            <w:top w:val="none" w:sz="0" w:space="0" w:color="auto"/>
            <w:left w:val="none" w:sz="0" w:space="0" w:color="auto"/>
            <w:bottom w:val="none" w:sz="0" w:space="0" w:color="auto"/>
            <w:right w:val="none" w:sz="0" w:space="0" w:color="auto"/>
          </w:divBdr>
        </w:div>
        <w:div w:id="1001856378">
          <w:marLeft w:val="480"/>
          <w:marRight w:val="0"/>
          <w:marTop w:val="0"/>
          <w:marBottom w:val="0"/>
          <w:divBdr>
            <w:top w:val="none" w:sz="0" w:space="0" w:color="auto"/>
            <w:left w:val="none" w:sz="0" w:space="0" w:color="auto"/>
            <w:bottom w:val="none" w:sz="0" w:space="0" w:color="auto"/>
            <w:right w:val="none" w:sz="0" w:space="0" w:color="auto"/>
          </w:divBdr>
        </w:div>
        <w:div w:id="1893688707">
          <w:marLeft w:val="480"/>
          <w:marRight w:val="0"/>
          <w:marTop w:val="0"/>
          <w:marBottom w:val="0"/>
          <w:divBdr>
            <w:top w:val="none" w:sz="0" w:space="0" w:color="auto"/>
            <w:left w:val="none" w:sz="0" w:space="0" w:color="auto"/>
            <w:bottom w:val="none" w:sz="0" w:space="0" w:color="auto"/>
            <w:right w:val="none" w:sz="0" w:space="0" w:color="auto"/>
          </w:divBdr>
        </w:div>
        <w:div w:id="178813220">
          <w:marLeft w:val="480"/>
          <w:marRight w:val="0"/>
          <w:marTop w:val="0"/>
          <w:marBottom w:val="0"/>
          <w:divBdr>
            <w:top w:val="none" w:sz="0" w:space="0" w:color="auto"/>
            <w:left w:val="none" w:sz="0" w:space="0" w:color="auto"/>
            <w:bottom w:val="none" w:sz="0" w:space="0" w:color="auto"/>
            <w:right w:val="none" w:sz="0" w:space="0" w:color="auto"/>
          </w:divBdr>
        </w:div>
        <w:div w:id="134302966">
          <w:marLeft w:val="480"/>
          <w:marRight w:val="0"/>
          <w:marTop w:val="0"/>
          <w:marBottom w:val="0"/>
          <w:divBdr>
            <w:top w:val="none" w:sz="0" w:space="0" w:color="auto"/>
            <w:left w:val="none" w:sz="0" w:space="0" w:color="auto"/>
            <w:bottom w:val="none" w:sz="0" w:space="0" w:color="auto"/>
            <w:right w:val="none" w:sz="0" w:space="0" w:color="auto"/>
          </w:divBdr>
        </w:div>
        <w:div w:id="345445611">
          <w:marLeft w:val="480"/>
          <w:marRight w:val="0"/>
          <w:marTop w:val="0"/>
          <w:marBottom w:val="0"/>
          <w:divBdr>
            <w:top w:val="none" w:sz="0" w:space="0" w:color="auto"/>
            <w:left w:val="none" w:sz="0" w:space="0" w:color="auto"/>
            <w:bottom w:val="none" w:sz="0" w:space="0" w:color="auto"/>
            <w:right w:val="none" w:sz="0" w:space="0" w:color="auto"/>
          </w:divBdr>
        </w:div>
        <w:div w:id="278806176">
          <w:marLeft w:val="480"/>
          <w:marRight w:val="0"/>
          <w:marTop w:val="0"/>
          <w:marBottom w:val="0"/>
          <w:divBdr>
            <w:top w:val="none" w:sz="0" w:space="0" w:color="auto"/>
            <w:left w:val="none" w:sz="0" w:space="0" w:color="auto"/>
            <w:bottom w:val="none" w:sz="0" w:space="0" w:color="auto"/>
            <w:right w:val="none" w:sz="0" w:space="0" w:color="auto"/>
          </w:divBdr>
        </w:div>
        <w:div w:id="198124821">
          <w:marLeft w:val="480"/>
          <w:marRight w:val="0"/>
          <w:marTop w:val="0"/>
          <w:marBottom w:val="0"/>
          <w:divBdr>
            <w:top w:val="none" w:sz="0" w:space="0" w:color="auto"/>
            <w:left w:val="none" w:sz="0" w:space="0" w:color="auto"/>
            <w:bottom w:val="none" w:sz="0" w:space="0" w:color="auto"/>
            <w:right w:val="none" w:sz="0" w:space="0" w:color="auto"/>
          </w:divBdr>
        </w:div>
        <w:div w:id="859860551">
          <w:marLeft w:val="480"/>
          <w:marRight w:val="0"/>
          <w:marTop w:val="0"/>
          <w:marBottom w:val="0"/>
          <w:divBdr>
            <w:top w:val="none" w:sz="0" w:space="0" w:color="auto"/>
            <w:left w:val="none" w:sz="0" w:space="0" w:color="auto"/>
            <w:bottom w:val="none" w:sz="0" w:space="0" w:color="auto"/>
            <w:right w:val="none" w:sz="0" w:space="0" w:color="auto"/>
          </w:divBdr>
        </w:div>
        <w:div w:id="1371952403">
          <w:marLeft w:val="480"/>
          <w:marRight w:val="0"/>
          <w:marTop w:val="0"/>
          <w:marBottom w:val="0"/>
          <w:divBdr>
            <w:top w:val="none" w:sz="0" w:space="0" w:color="auto"/>
            <w:left w:val="none" w:sz="0" w:space="0" w:color="auto"/>
            <w:bottom w:val="none" w:sz="0" w:space="0" w:color="auto"/>
            <w:right w:val="none" w:sz="0" w:space="0" w:color="auto"/>
          </w:divBdr>
        </w:div>
        <w:div w:id="1765146798">
          <w:marLeft w:val="480"/>
          <w:marRight w:val="0"/>
          <w:marTop w:val="0"/>
          <w:marBottom w:val="0"/>
          <w:divBdr>
            <w:top w:val="none" w:sz="0" w:space="0" w:color="auto"/>
            <w:left w:val="none" w:sz="0" w:space="0" w:color="auto"/>
            <w:bottom w:val="none" w:sz="0" w:space="0" w:color="auto"/>
            <w:right w:val="none" w:sz="0" w:space="0" w:color="auto"/>
          </w:divBdr>
        </w:div>
        <w:div w:id="377818952">
          <w:marLeft w:val="480"/>
          <w:marRight w:val="0"/>
          <w:marTop w:val="0"/>
          <w:marBottom w:val="0"/>
          <w:divBdr>
            <w:top w:val="none" w:sz="0" w:space="0" w:color="auto"/>
            <w:left w:val="none" w:sz="0" w:space="0" w:color="auto"/>
            <w:bottom w:val="none" w:sz="0" w:space="0" w:color="auto"/>
            <w:right w:val="none" w:sz="0" w:space="0" w:color="auto"/>
          </w:divBdr>
        </w:div>
        <w:div w:id="985234932">
          <w:marLeft w:val="480"/>
          <w:marRight w:val="0"/>
          <w:marTop w:val="0"/>
          <w:marBottom w:val="0"/>
          <w:divBdr>
            <w:top w:val="none" w:sz="0" w:space="0" w:color="auto"/>
            <w:left w:val="none" w:sz="0" w:space="0" w:color="auto"/>
            <w:bottom w:val="none" w:sz="0" w:space="0" w:color="auto"/>
            <w:right w:val="none" w:sz="0" w:space="0" w:color="auto"/>
          </w:divBdr>
        </w:div>
        <w:div w:id="859971443">
          <w:marLeft w:val="480"/>
          <w:marRight w:val="0"/>
          <w:marTop w:val="0"/>
          <w:marBottom w:val="0"/>
          <w:divBdr>
            <w:top w:val="none" w:sz="0" w:space="0" w:color="auto"/>
            <w:left w:val="none" w:sz="0" w:space="0" w:color="auto"/>
            <w:bottom w:val="none" w:sz="0" w:space="0" w:color="auto"/>
            <w:right w:val="none" w:sz="0" w:space="0" w:color="auto"/>
          </w:divBdr>
        </w:div>
        <w:div w:id="228269347">
          <w:marLeft w:val="480"/>
          <w:marRight w:val="0"/>
          <w:marTop w:val="0"/>
          <w:marBottom w:val="0"/>
          <w:divBdr>
            <w:top w:val="none" w:sz="0" w:space="0" w:color="auto"/>
            <w:left w:val="none" w:sz="0" w:space="0" w:color="auto"/>
            <w:bottom w:val="none" w:sz="0" w:space="0" w:color="auto"/>
            <w:right w:val="none" w:sz="0" w:space="0" w:color="auto"/>
          </w:divBdr>
        </w:div>
        <w:div w:id="1793596680">
          <w:marLeft w:val="480"/>
          <w:marRight w:val="0"/>
          <w:marTop w:val="0"/>
          <w:marBottom w:val="0"/>
          <w:divBdr>
            <w:top w:val="none" w:sz="0" w:space="0" w:color="auto"/>
            <w:left w:val="none" w:sz="0" w:space="0" w:color="auto"/>
            <w:bottom w:val="none" w:sz="0" w:space="0" w:color="auto"/>
            <w:right w:val="none" w:sz="0" w:space="0" w:color="auto"/>
          </w:divBdr>
        </w:div>
        <w:div w:id="1026250674">
          <w:marLeft w:val="480"/>
          <w:marRight w:val="0"/>
          <w:marTop w:val="0"/>
          <w:marBottom w:val="0"/>
          <w:divBdr>
            <w:top w:val="none" w:sz="0" w:space="0" w:color="auto"/>
            <w:left w:val="none" w:sz="0" w:space="0" w:color="auto"/>
            <w:bottom w:val="none" w:sz="0" w:space="0" w:color="auto"/>
            <w:right w:val="none" w:sz="0" w:space="0" w:color="auto"/>
          </w:divBdr>
        </w:div>
        <w:div w:id="1722484764">
          <w:marLeft w:val="480"/>
          <w:marRight w:val="0"/>
          <w:marTop w:val="0"/>
          <w:marBottom w:val="0"/>
          <w:divBdr>
            <w:top w:val="none" w:sz="0" w:space="0" w:color="auto"/>
            <w:left w:val="none" w:sz="0" w:space="0" w:color="auto"/>
            <w:bottom w:val="none" w:sz="0" w:space="0" w:color="auto"/>
            <w:right w:val="none" w:sz="0" w:space="0" w:color="auto"/>
          </w:divBdr>
        </w:div>
        <w:div w:id="779646238">
          <w:marLeft w:val="480"/>
          <w:marRight w:val="0"/>
          <w:marTop w:val="0"/>
          <w:marBottom w:val="0"/>
          <w:divBdr>
            <w:top w:val="none" w:sz="0" w:space="0" w:color="auto"/>
            <w:left w:val="none" w:sz="0" w:space="0" w:color="auto"/>
            <w:bottom w:val="none" w:sz="0" w:space="0" w:color="auto"/>
            <w:right w:val="none" w:sz="0" w:space="0" w:color="auto"/>
          </w:divBdr>
        </w:div>
        <w:div w:id="798259568">
          <w:marLeft w:val="480"/>
          <w:marRight w:val="0"/>
          <w:marTop w:val="0"/>
          <w:marBottom w:val="0"/>
          <w:divBdr>
            <w:top w:val="none" w:sz="0" w:space="0" w:color="auto"/>
            <w:left w:val="none" w:sz="0" w:space="0" w:color="auto"/>
            <w:bottom w:val="none" w:sz="0" w:space="0" w:color="auto"/>
            <w:right w:val="none" w:sz="0" w:space="0" w:color="auto"/>
          </w:divBdr>
        </w:div>
        <w:div w:id="1842158151">
          <w:marLeft w:val="480"/>
          <w:marRight w:val="0"/>
          <w:marTop w:val="0"/>
          <w:marBottom w:val="0"/>
          <w:divBdr>
            <w:top w:val="none" w:sz="0" w:space="0" w:color="auto"/>
            <w:left w:val="none" w:sz="0" w:space="0" w:color="auto"/>
            <w:bottom w:val="none" w:sz="0" w:space="0" w:color="auto"/>
            <w:right w:val="none" w:sz="0" w:space="0" w:color="auto"/>
          </w:divBdr>
        </w:div>
        <w:div w:id="409275881">
          <w:marLeft w:val="480"/>
          <w:marRight w:val="0"/>
          <w:marTop w:val="0"/>
          <w:marBottom w:val="0"/>
          <w:divBdr>
            <w:top w:val="none" w:sz="0" w:space="0" w:color="auto"/>
            <w:left w:val="none" w:sz="0" w:space="0" w:color="auto"/>
            <w:bottom w:val="none" w:sz="0" w:space="0" w:color="auto"/>
            <w:right w:val="none" w:sz="0" w:space="0" w:color="auto"/>
          </w:divBdr>
        </w:div>
        <w:div w:id="749473793">
          <w:marLeft w:val="480"/>
          <w:marRight w:val="0"/>
          <w:marTop w:val="0"/>
          <w:marBottom w:val="0"/>
          <w:divBdr>
            <w:top w:val="none" w:sz="0" w:space="0" w:color="auto"/>
            <w:left w:val="none" w:sz="0" w:space="0" w:color="auto"/>
            <w:bottom w:val="none" w:sz="0" w:space="0" w:color="auto"/>
            <w:right w:val="none" w:sz="0" w:space="0" w:color="auto"/>
          </w:divBdr>
        </w:div>
        <w:div w:id="185752694">
          <w:marLeft w:val="480"/>
          <w:marRight w:val="0"/>
          <w:marTop w:val="0"/>
          <w:marBottom w:val="0"/>
          <w:divBdr>
            <w:top w:val="none" w:sz="0" w:space="0" w:color="auto"/>
            <w:left w:val="none" w:sz="0" w:space="0" w:color="auto"/>
            <w:bottom w:val="none" w:sz="0" w:space="0" w:color="auto"/>
            <w:right w:val="none" w:sz="0" w:space="0" w:color="auto"/>
          </w:divBdr>
        </w:div>
        <w:div w:id="1171723807">
          <w:marLeft w:val="480"/>
          <w:marRight w:val="0"/>
          <w:marTop w:val="0"/>
          <w:marBottom w:val="0"/>
          <w:divBdr>
            <w:top w:val="none" w:sz="0" w:space="0" w:color="auto"/>
            <w:left w:val="none" w:sz="0" w:space="0" w:color="auto"/>
            <w:bottom w:val="none" w:sz="0" w:space="0" w:color="auto"/>
            <w:right w:val="none" w:sz="0" w:space="0" w:color="auto"/>
          </w:divBdr>
        </w:div>
        <w:div w:id="696589583">
          <w:marLeft w:val="480"/>
          <w:marRight w:val="0"/>
          <w:marTop w:val="0"/>
          <w:marBottom w:val="0"/>
          <w:divBdr>
            <w:top w:val="none" w:sz="0" w:space="0" w:color="auto"/>
            <w:left w:val="none" w:sz="0" w:space="0" w:color="auto"/>
            <w:bottom w:val="none" w:sz="0" w:space="0" w:color="auto"/>
            <w:right w:val="none" w:sz="0" w:space="0" w:color="auto"/>
          </w:divBdr>
        </w:div>
        <w:div w:id="1659770574">
          <w:marLeft w:val="480"/>
          <w:marRight w:val="0"/>
          <w:marTop w:val="0"/>
          <w:marBottom w:val="0"/>
          <w:divBdr>
            <w:top w:val="none" w:sz="0" w:space="0" w:color="auto"/>
            <w:left w:val="none" w:sz="0" w:space="0" w:color="auto"/>
            <w:bottom w:val="none" w:sz="0" w:space="0" w:color="auto"/>
            <w:right w:val="none" w:sz="0" w:space="0" w:color="auto"/>
          </w:divBdr>
        </w:div>
        <w:div w:id="1927960858">
          <w:marLeft w:val="480"/>
          <w:marRight w:val="0"/>
          <w:marTop w:val="0"/>
          <w:marBottom w:val="0"/>
          <w:divBdr>
            <w:top w:val="none" w:sz="0" w:space="0" w:color="auto"/>
            <w:left w:val="none" w:sz="0" w:space="0" w:color="auto"/>
            <w:bottom w:val="none" w:sz="0" w:space="0" w:color="auto"/>
            <w:right w:val="none" w:sz="0" w:space="0" w:color="auto"/>
          </w:divBdr>
        </w:div>
        <w:div w:id="1620063505">
          <w:marLeft w:val="480"/>
          <w:marRight w:val="0"/>
          <w:marTop w:val="0"/>
          <w:marBottom w:val="0"/>
          <w:divBdr>
            <w:top w:val="none" w:sz="0" w:space="0" w:color="auto"/>
            <w:left w:val="none" w:sz="0" w:space="0" w:color="auto"/>
            <w:bottom w:val="none" w:sz="0" w:space="0" w:color="auto"/>
            <w:right w:val="none" w:sz="0" w:space="0" w:color="auto"/>
          </w:divBdr>
        </w:div>
        <w:div w:id="1859156817">
          <w:marLeft w:val="480"/>
          <w:marRight w:val="0"/>
          <w:marTop w:val="0"/>
          <w:marBottom w:val="0"/>
          <w:divBdr>
            <w:top w:val="none" w:sz="0" w:space="0" w:color="auto"/>
            <w:left w:val="none" w:sz="0" w:space="0" w:color="auto"/>
            <w:bottom w:val="none" w:sz="0" w:space="0" w:color="auto"/>
            <w:right w:val="none" w:sz="0" w:space="0" w:color="auto"/>
          </w:divBdr>
        </w:div>
        <w:div w:id="19819788">
          <w:marLeft w:val="480"/>
          <w:marRight w:val="0"/>
          <w:marTop w:val="0"/>
          <w:marBottom w:val="0"/>
          <w:divBdr>
            <w:top w:val="none" w:sz="0" w:space="0" w:color="auto"/>
            <w:left w:val="none" w:sz="0" w:space="0" w:color="auto"/>
            <w:bottom w:val="none" w:sz="0" w:space="0" w:color="auto"/>
            <w:right w:val="none" w:sz="0" w:space="0" w:color="auto"/>
          </w:divBdr>
        </w:div>
        <w:div w:id="303000074">
          <w:marLeft w:val="480"/>
          <w:marRight w:val="0"/>
          <w:marTop w:val="0"/>
          <w:marBottom w:val="0"/>
          <w:divBdr>
            <w:top w:val="none" w:sz="0" w:space="0" w:color="auto"/>
            <w:left w:val="none" w:sz="0" w:space="0" w:color="auto"/>
            <w:bottom w:val="none" w:sz="0" w:space="0" w:color="auto"/>
            <w:right w:val="none" w:sz="0" w:space="0" w:color="auto"/>
          </w:divBdr>
        </w:div>
        <w:div w:id="472794527">
          <w:marLeft w:val="480"/>
          <w:marRight w:val="0"/>
          <w:marTop w:val="0"/>
          <w:marBottom w:val="0"/>
          <w:divBdr>
            <w:top w:val="none" w:sz="0" w:space="0" w:color="auto"/>
            <w:left w:val="none" w:sz="0" w:space="0" w:color="auto"/>
            <w:bottom w:val="none" w:sz="0" w:space="0" w:color="auto"/>
            <w:right w:val="none" w:sz="0" w:space="0" w:color="auto"/>
          </w:divBdr>
        </w:div>
        <w:div w:id="143471329">
          <w:marLeft w:val="480"/>
          <w:marRight w:val="0"/>
          <w:marTop w:val="0"/>
          <w:marBottom w:val="0"/>
          <w:divBdr>
            <w:top w:val="none" w:sz="0" w:space="0" w:color="auto"/>
            <w:left w:val="none" w:sz="0" w:space="0" w:color="auto"/>
            <w:bottom w:val="none" w:sz="0" w:space="0" w:color="auto"/>
            <w:right w:val="none" w:sz="0" w:space="0" w:color="auto"/>
          </w:divBdr>
        </w:div>
        <w:div w:id="1951472620">
          <w:marLeft w:val="480"/>
          <w:marRight w:val="0"/>
          <w:marTop w:val="0"/>
          <w:marBottom w:val="0"/>
          <w:divBdr>
            <w:top w:val="none" w:sz="0" w:space="0" w:color="auto"/>
            <w:left w:val="none" w:sz="0" w:space="0" w:color="auto"/>
            <w:bottom w:val="none" w:sz="0" w:space="0" w:color="auto"/>
            <w:right w:val="none" w:sz="0" w:space="0" w:color="auto"/>
          </w:divBdr>
        </w:div>
        <w:div w:id="777798041">
          <w:marLeft w:val="480"/>
          <w:marRight w:val="0"/>
          <w:marTop w:val="0"/>
          <w:marBottom w:val="0"/>
          <w:divBdr>
            <w:top w:val="none" w:sz="0" w:space="0" w:color="auto"/>
            <w:left w:val="none" w:sz="0" w:space="0" w:color="auto"/>
            <w:bottom w:val="none" w:sz="0" w:space="0" w:color="auto"/>
            <w:right w:val="none" w:sz="0" w:space="0" w:color="auto"/>
          </w:divBdr>
        </w:div>
        <w:div w:id="377898161">
          <w:marLeft w:val="480"/>
          <w:marRight w:val="0"/>
          <w:marTop w:val="0"/>
          <w:marBottom w:val="0"/>
          <w:divBdr>
            <w:top w:val="none" w:sz="0" w:space="0" w:color="auto"/>
            <w:left w:val="none" w:sz="0" w:space="0" w:color="auto"/>
            <w:bottom w:val="none" w:sz="0" w:space="0" w:color="auto"/>
            <w:right w:val="none" w:sz="0" w:space="0" w:color="auto"/>
          </w:divBdr>
        </w:div>
      </w:divsChild>
    </w:div>
    <w:div w:id="1260211830">
      <w:bodyDiv w:val="1"/>
      <w:marLeft w:val="0"/>
      <w:marRight w:val="0"/>
      <w:marTop w:val="0"/>
      <w:marBottom w:val="0"/>
      <w:divBdr>
        <w:top w:val="none" w:sz="0" w:space="0" w:color="auto"/>
        <w:left w:val="none" w:sz="0" w:space="0" w:color="auto"/>
        <w:bottom w:val="none" w:sz="0" w:space="0" w:color="auto"/>
        <w:right w:val="none" w:sz="0" w:space="0" w:color="auto"/>
      </w:divBdr>
    </w:div>
    <w:div w:id="1260287889">
      <w:bodyDiv w:val="1"/>
      <w:marLeft w:val="0"/>
      <w:marRight w:val="0"/>
      <w:marTop w:val="0"/>
      <w:marBottom w:val="0"/>
      <w:divBdr>
        <w:top w:val="none" w:sz="0" w:space="0" w:color="auto"/>
        <w:left w:val="none" w:sz="0" w:space="0" w:color="auto"/>
        <w:bottom w:val="none" w:sz="0" w:space="0" w:color="auto"/>
        <w:right w:val="none" w:sz="0" w:space="0" w:color="auto"/>
      </w:divBdr>
    </w:div>
    <w:div w:id="1261067456">
      <w:bodyDiv w:val="1"/>
      <w:marLeft w:val="0"/>
      <w:marRight w:val="0"/>
      <w:marTop w:val="0"/>
      <w:marBottom w:val="0"/>
      <w:divBdr>
        <w:top w:val="none" w:sz="0" w:space="0" w:color="auto"/>
        <w:left w:val="none" w:sz="0" w:space="0" w:color="auto"/>
        <w:bottom w:val="none" w:sz="0" w:space="0" w:color="auto"/>
        <w:right w:val="none" w:sz="0" w:space="0" w:color="auto"/>
      </w:divBdr>
      <w:divsChild>
        <w:div w:id="205063693">
          <w:marLeft w:val="640"/>
          <w:marRight w:val="0"/>
          <w:marTop w:val="0"/>
          <w:marBottom w:val="0"/>
          <w:divBdr>
            <w:top w:val="none" w:sz="0" w:space="0" w:color="auto"/>
            <w:left w:val="none" w:sz="0" w:space="0" w:color="auto"/>
            <w:bottom w:val="none" w:sz="0" w:space="0" w:color="auto"/>
            <w:right w:val="none" w:sz="0" w:space="0" w:color="auto"/>
          </w:divBdr>
        </w:div>
        <w:div w:id="392236524">
          <w:marLeft w:val="640"/>
          <w:marRight w:val="0"/>
          <w:marTop w:val="0"/>
          <w:marBottom w:val="0"/>
          <w:divBdr>
            <w:top w:val="none" w:sz="0" w:space="0" w:color="auto"/>
            <w:left w:val="none" w:sz="0" w:space="0" w:color="auto"/>
            <w:bottom w:val="none" w:sz="0" w:space="0" w:color="auto"/>
            <w:right w:val="none" w:sz="0" w:space="0" w:color="auto"/>
          </w:divBdr>
        </w:div>
        <w:div w:id="627971345">
          <w:marLeft w:val="640"/>
          <w:marRight w:val="0"/>
          <w:marTop w:val="0"/>
          <w:marBottom w:val="0"/>
          <w:divBdr>
            <w:top w:val="none" w:sz="0" w:space="0" w:color="auto"/>
            <w:left w:val="none" w:sz="0" w:space="0" w:color="auto"/>
            <w:bottom w:val="none" w:sz="0" w:space="0" w:color="auto"/>
            <w:right w:val="none" w:sz="0" w:space="0" w:color="auto"/>
          </w:divBdr>
        </w:div>
        <w:div w:id="1033924750">
          <w:marLeft w:val="640"/>
          <w:marRight w:val="0"/>
          <w:marTop w:val="0"/>
          <w:marBottom w:val="0"/>
          <w:divBdr>
            <w:top w:val="none" w:sz="0" w:space="0" w:color="auto"/>
            <w:left w:val="none" w:sz="0" w:space="0" w:color="auto"/>
            <w:bottom w:val="none" w:sz="0" w:space="0" w:color="auto"/>
            <w:right w:val="none" w:sz="0" w:space="0" w:color="auto"/>
          </w:divBdr>
        </w:div>
        <w:div w:id="841941325">
          <w:marLeft w:val="640"/>
          <w:marRight w:val="0"/>
          <w:marTop w:val="0"/>
          <w:marBottom w:val="0"/>
          <w:divBdr>
            <w:top w:val="none" w:sz="0" w:space="0" w:color="auto"/>
            <w:left w:val="none" w:sz="0" w:space="0" w:color="auto"/>
            <w:bottom w:val="none" w:sz="0" w:space="0" w:color="auto"/>
            <w:right w:val="none" w:sz="0" w:space="0" w:color="auto"/>
          </w:divBdr>
        </w:div>
        <w:div w:id="1626159740">
          <w:marLeft w:val="640"/>
          <w:marRight w:val="0"/>
          <w:marTop w:val="0"/>
          <w:marBottom w:val="0"/>
          <w:divBdr>
            <w:top w:val="none" w:sz="0" w:space="0" w:color="auto"/>
            <w:left w:val="none" w:sz="0" w:space="0" w:color="auto"/>
            <w:bottom w:val="none" w:sz="0" w:space="0" w:color="auto"/>
            <w:right w:val="none" w:sz="0" w:space="0" w:color="auto"/>
          </w:divBdr>
        </w:div>
        <w:div w:id="1061708220">
          <w:marLeft w:val="640"/>
          <w:marRight w:val="0"/>
          <w:marTop w:val="0"/>
          <w:marBottom w:val="0"/>
          <w:divBdr>
            <w:top w:val="none" w:sz="0" w:space="0" w:color="auto"/>
            <w:left w:val="none" w:sz="0" w:space="0" w:color="auto"/>
            <w:bottom w:val="none" w:sz="0" w:space="0" w:color="auto"/>
            <w:right w:val="none" w:sz="0" w:space="0" w:color="auto"/>
          </w:divBdr>
        </w:div>
        <w:div w:id="173962068">
          <w:marLeft w:val="640"/>
          <w:marRight w:val="0"/>
          <w:marTop w:val="0"/>
          <w:marBottom w:val="0"/>
          <w:divBdr>
            <w:top w:val="none" w:sz="0" w:space="0" w:color="auto"/>
            <w:left w:val="none" w:sz="0" w:space="0" w:color="auto"/>
            <w:bottom w:val="none" w:sz="0" w:space="0" w:color="auto"/>
            <w:right w:val="none" w:sz="0" w:space="0" w:color="auto"/>
          </w:divBdr>
        </w:div>
        <w:div w:id="138227635">
          <w:marLeft w:val="640"/>
          <w:marRight w:val="0"/>
          <w:marTop w:val="0"/>
          <w:marBottom w:val="0"/>
          <w:divBdr>
            <w:top w:val="none" w:sz="0" w:space="0" w:color="auto"/>
            <w:left w:val="none" w:sz="0" w:space="0" w:color="auto"/>
            <w:bottom w:val="none" w:sz="0" w:space="0" w:color="auto"/>
            <w:right w:val="none" w:sz="0" w:space="0" w:color="auto"/>
          </w:divBdr>
        </w:div>
        <w:div w:id="203448453">
          <w:marLeft w:val="640"/>
          <w:marRight w:val="0"/>
          <w:marTop w:val="0"/>
          <w:marBottom w:val="0"/>
          <w:divBdr>
            <w:top w:val="none" w:sz="0" w:space="0" w:color="auto"/>
            <w:left w:val="none" w:sz="0" w:space="0" w:color="auto"/>
            <w:bottom w:val="none" w:sz="0" w:space="0" w:color="auto"/>
            <w:right w:val="none" w:sz="0" w:space="0" w:color="auto"/>
          </w:divBdr>
        </w:div>
        <w:div w:id="1787306787">
          <w:marLeft w:val="640"/>
          <w:marRight w:val="0"/>
          <w:marTop w:val="0"/>
          <w:marBottom w:val="0"/>
          <w:divBdr>
            <w:top w:val="none" w:sz="0" w:space="0" w:color="auto"/>
            <w:left w:val="none" w:sz="0" w:space="0" w:color="auto"/>
            <w:bottom w:val="none" w:sz="0" w:space="0" w:color="auto"/>
            <w:right w:val="none" w:sz="0" w:space="0" w:color="auto"/>
          </w:divBdr>
        </w:div>
        <w:div w:id="436370027">
          <w:marLeft w:val="640"/>
          <w:marRight w:val="0"/>
          <w:marTop w:val="0"/>
          <w:marBottom w:val="0"/>
          <w:divBdr>
            <w:top w:val="none" w:sz="0" w:space="0" w:color="auto"/>
            <w:left w:val="none" w:sz="0" w:space="0" w:color="auto"/>
            <w:bottom w:val="none" w:sz="0" w:space="0" w:color="auto"/>
            <w:right w:val="none" w:sz="0" w:space="0" w:color="auto"/>
          </w:divBdr>
        </w:div>
        <w:div w:id="355036183">
          <w:marLeft w:val="640"/>
          <w:marRight w:val="0"/>
          <w:marTop w:val="0"/>
          <w:marBottom w:val="0"/>
          <w:divBdr>
            <w:top w:val="none" w:sz="0" w:space="0" w:color="auto"/>
            <w:left w:val="none" w:sz="0" w:space="0" w:color="auto"/>
            <w:bottom w:val="none" w:sz="0" w:space="0" w:color="auto"/>
            <w:right w:val="none" w:sz="0" w:space="0" w:color="auto"/>
          </w:divBdr>
        </w:div>
        <w:div w:id="1522670504">
          <w:marLeft w:val="640"/>
          <w:marRight w:val="0"/>
          <w:marTop w:val="0"/>
          <w:marBottom w:val="0"/>
          <w:divBdr>
            <w:top w:val="none" w:sz="0" w:space="0" w:color="auto"/>
            <w:left w:val="none" w:sz="0" w:space="0" w:color="auto"/>
            <w:bottom w:val="none" w:sz="0" w:space="0" w:color="auto"/>
            <w:right w:val="none" w:sz="0" w:space="0" w:color="auto"/>
          </w:divBdr>
        </w:div>
        <w:div w:id="169758008">
          <w:marLeft w:val="640"/>
          <w:marRight w:val="0"/>
          <w:marTop w:val="0"/>
          <w:marBottom w:val="0"/>
          <w:divBdr>
            <w:top w:val="none" w:sz="0" w:space="0" w:color="auto"/>
            <w:left w:val="none" w:sz="0" w:space="0" w:color="auto"/>
            <w:bottom w:val="none" w:sz="0" w:space="0" w:color="auto"/>
            <w:right w:val="none" w:sz="0" w:space="0" w:color="auto"/>
          </w:divBdr>
        </w:div>
        <w:div w:id="219481460">
          <w:marLeft w:val="640"/>
          <w:marRight w:val="0"/>
          <w:marTop w:val="0"/>
          <w:marBottom w:val="0"/>
          <w:divBdr>
            <w:top w:val="none" w:sz="0" w:space="0" w:color="auto"/>
            <w:left w:val="none" w:sz="0" w:space="0" w:color="auto"/>
            <w:bottom w:val="none" w:sz="0" w:space="0" w:color="auto"/>
            <w:right w:val="none" w:sz="0" w:space="0" w:color="auto"/>
          </w:divBdr>
        </w:div>
        <w:div w:id="724259716">
          <w:marLeft w:val="640"/>
          <w:marRight w:val="0"/>
          <w:marTop w:val="0"/>
          <w:marBottom w:val="0"/>
          <w:divBdr>
            <w:top w:val="none" w:sz="0" w:space="0" w:color="auto"/>
            <w:left w:val="none" w:sz="0" w:space="0" w:color="auto"/>
            <w:bottom w:val="none" w:sz="0" w:space="0" w:color="auto"/>
            <w:right w:val="none" w:sz="0" w:space="0" w:color="auto"/>
          </w:divBdr>
        </w:div>
        <w:div w:id="2134595203">
          <w:marLeft w:val="640"/>
          <w:marRight w:val="0"/>
          <w:marTop w:val="0"/>
          <w:marBottom w:val="0"/>
          <w:divBdr>
            <w:top w:val="none" w:sz="0" w:space="0" w:color="auto"/>
            <w:left w:val="none" w:sz="0" w:space="0" w:color="auto"/>
            <w:bottom w:val="none" w:sz="0" w:space="0" w:color="auto"/>
            <w:right w:val="none" w:sz="0" w:space="0" w:color="auto"/>
          </w:divBdr>
        </w:div>
        <w:div w:id="140006329">
          <w:marLeft w:val="640"/>
          <w:marRight w:val="0"/>
          <w:marTop w:val="0"/>
          <w:marBottom w:val="0"/>
          <w:divBdr>
            <w:top w:val="none" w:sz="0" w:space="0" w:color="auto"/>
            <w:left w:val="none" w:sz="0" w:space="0" w:color="auto"/>
            <w:bottom w:val="none" w:sz="0" w:space="0" w:color="auto"/>
            <w:right w:val="none" w:sz="0" w:space="0" w:color="auto"/>
          </w:divBdr>
        </w:div>
        <w:div w:id="145632595">
          <w:marLeft w:val="640"/>
          <w:marRight w:val="0"/>
          <w:marTop w:val="0"/>
          <w:marBottom w:val="0"/>
          <w:divBdr>
            <w:top w:val="none" w:sz="0" w:space="0" w:color="auto"/>
            <w:left w:val="none" w:sz="0" w:space="0" w:color="auto"/>
            <w:bottom w:val="none" w:sz="0" w:space="0" w:color="auto"/>
            <w:right w:val="none" w:sz="0" w:space="0" w:color="auto"/>
          </w:divBdr>
        </w:div>
        <w:div w:id="1555848071">
          <w:marLeft w:val="640"/>
          <w:marRight w:val="0"/>
          <w:marTop w:val="0"/>
          <w:marBottom w:val="0"/>
          <w:divBdr>
            <w:top w:val="none" w:sz="0" w:space="0" w:color="auto"/>
            <w:left w:val="none" w:sz="0" w:space="0" w:color="auto"/>
            <w:bottom w:val="none" w:sz="0" w:space="0" w:color="auto"/>
            <w:right w:val="none" w:sz="0" w:space="0" w:color="auto"/>
          </w:divBdr>
        </w:div>
        <w:div w:id="1958680038">
          <w:marLeft w:val="640"/>
          <w:marRight w:val="0"/>
          <w:marTop w:val="0"/>
          <w:marBottom w:val="0"/>
          <w:divBdr>
            <w:top w:val="none" w:sz="0" w:space="0" w:color="auto"/>
            <w:left w:val="none" w:sz="0" w:space="0" w:color="auto"/>
            <w:bottom w:val="none" w:sz="0" w:space="0" w:color="auto"/>
            <w:right w:val="none" w:sz="0" w:space="0" w:color="auto"/>
          </w:divBdr>
        </w:div>
        <w:div w:id="418142056">
          <w:marLeft w:val="640"/>
          <w:marRight w:val="0"/>
          <w:marTop w:val="0"/>
          <w:marBottom w:val="0"/>
          <w:divBdr>
            <w:top w:val="none" w:sz="0" w:space="0" w:color="auto"/>
            <w:left w:val="none" w:sz="0" w:space="0" w:color="auto"/>
            <w:bottom w:val="none" w:sz="0" w:space="0" w:color="auto"/>
            <w:right w:val="none" w:sz="0" w:space="0" w:color="auto"/>
          </w:divBdr>
        </w:div>
        <w:div w:id="1368291450">
          <w:marLeft w:val="640"/>
          <w:marRight w:val="0"/>
          <w:marTop w:val="0"/>
          <w:marBottom w:val="0"/>
          <w:divBdr>
            <w:top w:val="none" w:sz="0" w:space="0" w:color="auto"/>
            <w:left w:val="none" w:sz="0" w:space="0" w:color="auto"/>
            <w:bottom w:val="none" w:sz="0" w:space="0" w:color="auto"/>
            <w:right w:val="none" w:sz="0" w:space="0" w:color="auto"/>
          </w:divBdr>
        </w:div>
        <w:div w:id="2032610693">
          <w:marLeft w:val="640"/>
          <w:marRight w:val="0"/>
          <w:marTop w:val="0"/>
          <w:marBottom w:val="0"/>
          <w:divBdr>
            <w:top w:val="none" w:sz="0" w:space="0" w:color="auto"/>
            <w:left w:val="none" w:sz="0" w:space="0" w:color="auto"/>
            <w:bottom w:val="none" w:sz="0" w:space="0" w:color="auto"/>
            <w:right w:val="none" w:sz="0" w:space="0" w:color="auto"/>
          </w:divBdr>
        </w:div>
        <w:div w:id="1238857763">
          <w:marLeft w:val="640"/>
          <w:marRight w:val="0"/>
          <w:marTop w:val="0"/>
          <w:marBottom w:val="0"/>
          <w:divBdr>
            <w:top w:val="none" w:sz="0" w:space="0" w:color="auto"/>
            <w:left w:val="none" w:sz="0" w:space="0" w:color="auto"/>
            <w:bottom w:val="none" w:sz="0" w:space="0" w:color="auto"/>
            <w:right w:val="none" w:sz="0" w:space="0" w:color="auto"/>
          </w:divBdr>
        </w:div>
        <w:div w:id="2036423017">
          <w:marLeft w:val="640"/>
          <w:marRight w:val="0"/>
          <w:marTop w:val="0"/>
          <w:marBottom w:val="0"/>
          <w:divBdr>
            <w:top w:val="none" w:sz="0" w:space="0" w:color="auto"/>
            <w:left w:val="none" w:sz="0" w:space="0" w:color="auto"/>
            <w:bottom w:val="none" w:sz="0" w:space="0" w:color="auto"/>
            <w:right w:val="none" w:sz="0" w:space="0" w:color="auto"/>
          </w:divBdr>
        </w:div>
        <w:div w:id="750084617">
          <w:marLeft w:val="640"/>
          <w:marRight w:val="0"/>
          <w:marTop w:val="0"/>
          <w:marBottom w:val="0"/>
          <w:divBdr>
            <w:top w:val="none" w:sz="0" w:space="0" w:color="auto"/>
            <w:left w:val="none" w:sz="0" w:space="0" w:color="auto"/>
            <w:bottom w:val="none" w:sz="0" w:space="0" w:color="auto"/>
            <w:right w:val="none" w:sz="0" w:space="0" w:color="auto"/>
          </w:divBdr>
        </w:div>
        <w:div w:id="119611527">
          <w:marLeft w:val="640"/>
          <w:marRight w:val="0"/>
          <w:marTop w:val="0"/>
          <w:marBottom w:val="0"/>
          <w:divBdr>
            <w:top w:val="none" w:sz="0" w:space="0" w:color="auto"/>
            <w:left w:val="none" w:sz="0" w:space="0" w:color="auto"/>
            <w:bottom w:val="none" w:sz="0" w:space="0" w:color="auto"/>
            <w:right w:val="none" w:sz="0" w:space="0" w:color="auto"/>
          </w:divBdr>
        </w:div>
        <w:div w:id="1845046133">
          <w:marLeft w:val="640"/>
          <w:marRight w:val="0"/>
          <w:marTop w:val="0"/>
          <w:marBottom w:val="0"/>
          <w:divBdr>
            <w:top w:val="none" w:sz="0" w:space="0" w:color="auto"/>
            <w:left w:val="none" w:sz="0" w:space="0" w:color="auto"/>
            <w:bottom w:val="none" w:sz="0" w:space="0" w:color="auto"/>
            <w:right w:val="none" w:sz="0" w:space="0" w:color="auto"/>
          </w:divBdr>
        </w:div>
        <w:div w:id="1087461819">
          <w:marLeft w:val="640"/>
          <w:marRight w:val="0"/>
          <w:marTop w:val="0"/>
          <w:marBottom w:val="0"/>
          <w:divBdr>
            <w:top w:val="none" w:sz="0" w:space="0" w:color="auto"/>
            <w:left w:val="none" w:sz="0" w:space="0" w:color="auto"/>
            <w:bottom w:val="none" w:sz="0" w:space="0" w:color="auto"/>
            <w:right w:val="none" w:sz="0" w:space="0" w:color="auto"/>
          </w:divBdr>
        </w:div>
        <w:div w:id="2086996931">
          <w:marLeft w:val="640"/>
          <w:marRight w:val="0"/>
          <w:marTop w:val="0"/>
          <w:marBottom w:val="0"/>
          <w:divBdr>
            <w:top w:val="none" w:sz="0" w:space="0" w:color="auto"/>
            <w:left w:val="none" w:sz="0" w:space="0" w:color="auto"/>
            <w:bottom w:val="none" w:sz="0" w:space="0" w:color="auto"/>
            <w:right w:val="none" w:sz="0" w:space="0" w:color="auto"/>
          </w:divBdr>
        </w:div>
        <w:div w:id="1090932219">
          <w:marLeft w:val="640"/>
          <w:marRight w:val="0"/>
          <w:marTop w:val="0"/>
          <w:marBottom w:val="0"/>
          <w:divBdr>
            <w:top w:val="none" w:sz="0" w:space="0" w:color="auto"/>
            <w:left w:val="none" w:sz="0" w:space="0" w:color="auto"/>
            <w:bottom w:val="none" w:sz="0" w:space="0" w:color="auto"/>
            <w:right w:val="none" w:sz="0" w:space="0" w:color="auto"/>
          </w:divBdr>
        </w:div>
        <w:div w:id="933519020">
          <w:marLeft w:val="640"/>
          <w:marRight w:val="0"/>
          <w:marTop w:val="0"/>
          <w:marBottom w:val="0"/>
          <w:divBdr>
            <w:top w:val="none" w:sz="0" w:space="0" w:color="auto"/>
            <w:left w:val="none" w:sz="0" w:space="0" w:color="auto"/>
            <w:bottom w:val="none" w:sz="0" w:space="0" w:color="auto"/>
            <w:right w:val="none" w:sz="0" w:space="0" w:color="auto"/>
          </w:divBdr>
        </w:div>
        <w:div w:id="347803475">
          <w:marLeft w:val="640"/>
          <w:marRight w:val="0"/>
          <w:marTop w:val="0"/>
          <w:marBottom w:val="0"/>
          <w:divBdr>
            <w:top w:val="none" w:sz="0" w:space="0" w:color="auto"/>
            <w:left w:val="none" w:sz="0" w:space="0" w:color="auto"/>
            <w:bottom w:val="none" w:sz="0" w:space="0" w:color="auto"/>
            <w:right w:val="none" w:sz="0" w:space="0" w:color="auto"/>
          </w:divBdr>
        </w:div>
        <w:div w:id="1985885850">
          <w:marLeft w:val="640"/>
          <w:marRight w:val="0"/>
          <w:marTop w:val="0"/>
          <w:marBottom w:val="0"/>
          <w:divBdr>
            <w:top w:val="none" w:sz="0" w:space="0" w:color="auto"/>
            <w:left w:val="none" w:sz="0" w:space="0" w:color="auto"/>
            <w:bottom w:val="none" w:sz="0" w:space="0" w:color="auto"/>
            <w:right w:val="none" w:sz="0" w:space="0" w:color="auto"/>
          </w:divBdr>
        </w:div>
        <w:div w:id="929243039">
          <w:marLeft w:val="640"/>
          <w:marRight w:val="0"/>
          <w:marTop w:val="0"/>
          <w:marBottom w:val="0"/>
          <w:divBdr>
            <w:top w:val="none" w:sz="0" w:space="0" w:color="auto"/>
            <w:left w:val="none" w:sz="0" w:space="0" w:color="auto"/>
            <w:bottom w:val="none" w:sz="0" w:space="0" w:color="auto"/>
            <w:right w:val="none" w:sz="0" w:space="0" w:color="auto"/>
          </w:divBdr>
        </w:div>
        <w:div w:id="512113506">
          <w:marLeft w:val="640"/>
          <w:marRight w:val="0"/>
          <w:marTop w:val="0"/>
          <w:marBottom w:val="0"/>
          <w:divBdr>
            <w:top w:val="none" w:sz="0" w:space="0" w:color="auto"/>
            <w:left w:val="none" w:sz="0" w:space="0" w:color="auto"/>
            <w:bottom w:val="none" w:sz="0" w:space="0" w:color="auto"/>
            <w:right w:val="none" w:sz="0" w:space="0" w:color="auto"/>
          </w:divBdr>
        </w:div>
        <w:div w:id="731540175">
          <w:marLeft w:val="640"/>
          <w:marRight w:val="0"/>
          <w:marTop w:val="0"/>
          <w:marBottom w:val="0"/>
          <w:divBdr>
            <w:top w:val="none" w:sz="0" w:space="0" w:color="auto"/>
            <w:left w:val="none" w:sz="0" w:space="0" w:color="auto"/>
            <w:bottom w:val="none" w:sz="0" w:space="0" w:color="auto"/>
            <w:right w:val="none" w:sz="0" w:space="0" w:color="auto"/>
          </w:divBdr>
        </w:div>
        <w:div w:id="717314313">
          <w:marLeft w:val="640"/>
          <w:marRight w:val="0"/>
          <w:marTop w:val="0"/>
          <w:marBottom w:val="0"/>
          <w:divBdr>
            <w:top w:val="none" w:sz="0" w:space="0" w:color="auto"/>
            <w:left w:val="none" w:sz="0" w:space="0" w:color="auto"/>
            <w:bottom w:val="none" w:sz="0" w:space="0" w:color="auto"/>
            <w:right w:val="none" w:sz="0" w:space="0" w:color="auto"/>
          </w:divBdr>
        </w:div>
        <w:div w:id="1653025282">
          <w:marLeft w:val="640"/>
          <w:marRight w:val="0"/>
          <w:marTop w:val="0"/>
          <w:marBottom w:val="0"/>
          <w:divBdr>
            <w:top w:val="none" w:sz="0" w:space="0" w:color="auto"/>
            <w:left w:val="none" w:sz="0" w:space="0" w:color="auto"/>
            <w:bottom w:val="none" w:sz="0" w:space="0" w:color="auto"/>
            <w:right w:val="none" w:sz="0" w:space="0" w:color="auto"/>
          </w:divBdr>
        </w:div>
        <w:div w:id="401366953">
          <w:marLeft w:val="640"/>
          <w:marRight w:val="0"/>
          <w:marTop w:val="0"/>
          <w:marBottom w:val="0"/>
          <w:divBdr>
            <w:top w:val="none" w:sz="0" w:space="0" w:color="auto"/>
            <w:left w:val="none" w:sz="0" w:space="0" w:color="auto"/>
            <w:bottom w:val="none" w:sz="0" w:space="0" w:color="auto"/>
            <w:right w:val="none" w:sz="0" w:space="0" w:color="auto"/>
          </w:divBdr>
        </w:div>
        <w:div w:id="224415026">
          <w:marLeft w:val="640"/>
          <w:marRight w:val="0"/>
          <w:marTop w:val="0"/>
          <w:marBottom w:val="0"/>
          <w:divBdr>
            <w:top w:val="none" w:sz="0" w:space="0" w:color="auto"/>
            <w:left w:val="none" w:sz="0" w:space="0" w:color="auto"/>
            <w:bottom w:val="none" w:sz="0" w:space="0" w:color="auto"/>
            <w:right w:val="none" w:sz="0" w:space="0" w:color="auto"/>
          </w:divBdr>
        </w:div>
        <w:div w:id="60714407">
          <w:marLeft w:val="640"/>
          <w:marRight w:val="0"/>
          <w:marTop w:val="0"/>
          <w:marBottom w:val="0"/>
          <w:divBdr>
            <w:top w:val="none" w:sz="0" w:space="0" w:color="auto"/>
            <w:left w:val="none" w:sz="0" w:space="0" w:color="auto"/>
            <w:bottom w:val="none" w:sz="0" w:space="0" w:color="auto"/>
            <w:right w:val="none" w:sz="0" w:space="0" w:color="auto"/>
          </w:divBdr>
        </w:div>
        <w:div w:id="1399093559">
          <w:marLeft w:val="640"/>
          <w:marRight w:val="0"/>
          <w:marTop w:val="0"/>
          <w:marBottom w:val="0"/>
          <w:divBdr>
            <w:top w:val="none" w:sz="0" w:space="0" w:color="auto"/>
            <w:left w:val="none" w:sz="0" w:space="0" w:color="auto"/>
            <w:bottom w:val="none" w:sz="0" w:space="0" w:color="auto"/>
            <w:right w:val="none" w:sz="0" w:space="0" w:color="auto"/>
          </w:divBdr>
        </w:div>
        <w:div w:id="1279724238">
          <w:marLeft w:val="640"/>
          <w:marRight w:val="0"/>
          <w:marTop w:val="0"/>
          <w:marBottom w:val="0"/>
          <w:divBdr>
            <w:top w:val="none" w:sz="0" w:space="0" w:color="auto"/>
            <w:left w:val="none" w:sz="0" w:space="0" w:color="auto"/>
            <w:bottom w:val="none" w:sz="0" w:space="0" w:color="auto"/>
            <w:right w:val="none" w:sz="0" w:space="0" w:color="auto"/>
          </w:divBdr>
        </w:div>
        <w:div w:id="179899862">
          <w:marLeft w:val="640"/>
          <w:marRight w:val="0"/>
          <w:marTop w:val="0"/>
          <w:marBottom w:val="0"/>
          <w:divBdr>
            <w:top w:val="none" w:sz="0" w:space="0" w:color="auto"/>
            <w:left w:val="none" w:sz="0" w:space="0" w:color="auto"/>
            <w:bottom w:val="none" w:sz="0" w:space="0" w:color="auto"/>
            <w:right w:val="none" w:sz="0" w:space="0" w:color="auto"/>
          </w:divBdr>
        </w:div>
        <w:div w:id="1193298440">
          <w:marLeft w:val="640"/>
          <w:marRight w:val="0"/>
          <w:marTop w:val="0"/>
          <w:marBottom w:val="0"/>
          <w:divBdr>
            <w:top w:val="none" w:sz="0" w:space="0" w:color="auto"/>
            <w:left w:val="none" w:sz="0" w:space="0" w:color="auto"/>
            <w:bottom w:val="none" w:sz="0" w:space="0" w:color="auto"/>
            <w:right w:val="none" w:sz="0" w:space="0" w:color="auto"/>
          </w:divBdr>
        </w:div>
        <w:div w:id="599458175">
          <w:marLeft w:val="640"/>
          <w:marRight w:val="0"/>
          <w:marTop w:val="0"/>
          <w:marBottom w:val="0"/>
          <w:divBdr>
            <w:top w:val="none" w:sz="0" w:space="0" w:color="auto"/>
            <w:left w:val="none" w:sz="0" w:space="0" w:color="auto"/>
            <w:bottom w:val="none" w:sz="0" w:space="0" w:color="auto"/>
            <w:right w:val="none" w:sz="0" w:space="0" w:color="auto"/>
          </w:divBdr>
        </w:div>
        <w:div w:id="1658682071">
          <w:marLeft w:val="640"/>
          <w:marRight w:val="0"/>
          <w:marTop w:val="0"/>
          <w:marBottom w:val="0"/>
          <w:divBdr>
            <w:top w:val="none" w:sz="0" w:space="0" w:color="auto"/>
            <w:left w:val="none" w:sz="0" w:space="0" w:color="auto"/>
            <w:bottom w:val="none" w:sz="0" w:space="0" w:color="auto"/>
            <w:right w:val="none" w:sz="0" w:space="0" w:color="auto"/>
          </w:divBdr>
        </w:div>
        <w:div w:id="1110709278">
          <w:marLeft w:val="640"/>
          <w:marRight w:val="0"/>
          <w:marTop w:val="0"/>
          <w:marBottom w:val="0"/>
          <w:divBdr>
            <w:top w:val="none" w:sz="0" w:space="0" w:color="auto"/>
            <w:left w:val="none" w:sz="0" w:space="0" w:color="auto"/>
            <w:bottom w:val="none" w:sz="0" w:space="0" w:color="auto"/>
            <w:right w:val="none" w:sz="0" w:space="0" w:color="auto"/>
          </w:divBdr>
        </w:div>
        <w:div w:id="1102915575">
          <w:marLeft w:val="640"/>
          <w:marRight w:val="0"/>
          <w:marTop w:val="0"/>
          <w:marBottom w:val="0"/>
          <w:divBdr>
            <w:top w:val="none" w:sz="0" w:space="0" w:color="auto"/>
            <w:left w:val="none" w:sz="0" w:space="0" w:color="auto"/>
            <w:bottom w:val="none" w:sz="0" w:space="0" w:color="auto"/>
            <w:right w:val="none" w:sz="0" w:space="0" w:color="auto"/>
          </w:divBdr>
        </w:div>
        <w:div w:id="1276330261">
          <w:marLeft w:val="640"/>
          <w:marRight w:val="0"/>
          <w:marTop w:val="0"/>
          <w:marBottom w:val="0"/>
          <w:divBdr>
            <w:top w:val="none" w:sz="0" w:space="0" w:color="auto"/>
            <w:left w:val="none" w:sz="0" w:space="0" w:color="auto"/>
            <w:bottom w:val="none" w:sz="0" w:space="0" w:color="auto"/>
            <w:right w:val="none" w:sz="0" w:space="0" w:color="auto"/>
          </w:divBdr>
        </w:div>
        <w:div w:id="1326009073">
          <w:marLeft w:val="640"/>
          <w:marRight w:val="0"/>
          <w:marTop w:val="0"/>
          <w:marBottom w:val="0"/>
          <w:divBdr>
            <w:top w:val="none" w:sz="0" w:space="0" w:color="auto"/>
            <w:left w:val="none" w:sz="0" w:space="0" w:color="auto"/>
            <w:bottom w:val="none" w:sz="0" w:space="0" w:color="auto"/>
            <w:right w:val="none" w:sz="0" w:space="0" w:color="auto"/>
          </w:divBdr>
        </w:div>
        <w:div w:id="376588611">
          <w:marLeft w:val="640"/>
          <w:marRight w:val="0"/>
          <w:marTop w:val="0"/>
          <w:marBottom w:val="0"/>
          <w:divBdr>
            <w:top w:val="none" w:sz="0" w:space="0" w:color="auto"/>
            <w:left w:val="none" w:sz="0" w:space="0" w:color="auto"/>
            <w:bottom w:val="none" w:sz="0" w:space="0" w:color="auto"/>
            <w:right w:val="none" w:sz="0" w:space="0" w:color="auto"/>
          </w:divBdr>
        </w:div>
        <w:div w:id="544681048">
          <w:marLeft w:val="640"/>
          <w:marRight w:val="0"/>
          <w:marTop w:val="0"/>
          <w:marBottom w:val="0"/>
          <w:divBdr>
            <w:top w:val="none" w:sz="0" w:space="0" w:color="auto"/>
            <w:left w:val="none" w:sz="0" w:space="0" w:color="auto"/>
            <w:bottom w:val="none" w:sz="0" w:space="0" w:color="auto"/>
            <w:right w:val="none" w:sz="0" w:space="0" w:color="auto"/>
          </w:divBdr>
        </w:div>
        <w:div w:id="1017316698">
          <w:marLeft w:val="640"/>
          <w:marRight w:val="0"/>
          <w:marTop w:val="0"/>
          <w:marBottom w:val="0"/>
          <w:divBdr>
            <w:top w:val="none" w:sz="0" w:space="0" w:color="auto"/>
            <w:left w:val="none" w:sz="0" w:space="0" w:color="auto"/>
            <w:bottom w:val="none" w:sz="0" w:space="0" w:color="auto"/>
            <w:right w:val="none" w:sz="0" w:space="0" w:color="auto"/>
          </w:divBdr>
        </w:div>
        <w:div w:id="1419445741">
          <w:marLeft w:val="640"/>
          <w:marRight w:val="0"/>
          <w:marTop w:val="0"/>
          <w:marBottom w:val="0"/>
          <w:divBdr>
            <w:top w:val="none" w:sz="0" w:space="0" w:color="auto"/>
            <w:left w:val="none" w:sz="0" w:space="0" w:color="auto"/>
            <w:bottom w:val="none" w:sz="0" w:space="0" w:color="auto"/>
            <w:right w:val="none" w:sz="0" w:space="0" w:color="auto"/>
          </w:divBdr>
        </w:div>
        <w:div w:id="1858764405">
          <w:marLeft w:val="640"/>
          <w:marRight w:val="0"/>
          <w:marTop w:val="0"/>
          <w:marBottom w:val="0"/>
          <w:divBdr>
            <w:top w:val="none" w:sz="0" w:space="0" w:color="auto"/>
            <w:left w:val="none" w:sz="0" w:space="0" w:color="auto"/>
            <w:bottom w:val="none" w:sz="0" w:space="0" w:color="auto"/>
            <w:right w:val="none" w:sz="0" w:space="0" w:color="auto"/>
          </w:divBdr>
        </w:div>
        <w:div w:id="1985503785">
          <w:marLeft w:val="640"/>
          <w:marRight w:val="0"/>
          <w:marTop w:val="0"/>
          <w:marBottom w:val="0"/>
          <w:divBdr>
            <w:top w:val="none" w:sz="0" w:space="0" w:color="auto"/>
            <w:left w:val="none" w:sz="0" w:space="0" w:color="auto"/>
            <w:bottom w:val="none" w:sz="0" w:space="0" w:color="auto"/>
            <w:right w:val="none" w:sz="0" w:space="0" w:color="auto"/>
          </w:divBdr>
        </w:div>
        <w:div w:id="1916745120">
          <w:marLeft w:val="640"/>
          <w:marRight w:val="0"/>
          <w:marTop w:val="0"/>
          <w:marBottom w:val="0"/>
          <w:divBdr>
            <w:top w:val="none" w:sz="0" w:space="0" w:color="auto"/>
            <w:left w:val="none" w:sz="0" w:space="0" w:color="auto"/>
            <w:bottom w:val="none" w:sz="0" w:space="0" w:color="auto"/>
            <w:right w:val="none" w:sz="0" w:space="0" w:color="auto"/>
          </w:divBdr>
        </w:div>
        <w:div w:id="1336766649">
          <w:marLeft w:val="640"/>
          <w:marRight w:val="0"/>
          <w:marTop w:val="0"/>
          <w:marBottom w:val="0"/>
          <w:divBdr>
            <w:top w:val="none" w:sz="0" w:space="0" w:color="auto"/>
            <w:left w:val="none" w:sz="0" w:space="0" w:color="auto"/>
            <w:bottom w:val="none" w:sz="0" w:space="0" w:color="auto"/>
            <w:right w:val="none" w:sz="0" w:space="0" w:color="auto"/>
          </w:divBdr>
        </w:div>
        <w:div w:id="230696481">
          <w:marLeft w:val="640"/>
          <w:marRight w:val="0"/>
          <w:marTop w:val="0"/>
          <w:marBottom w:val="0"/>
          <w:divBdr>
            <w:top w:val="none" w:sz="0" w:space="0" w:color="auto"/>
            <w:left w:val="none" w:sz="0" w:space="0" w:color="auto"/>
            <w:bottom w:val="none" w:sz="0" w:space="0" w:color="auto"/>
            <w:right w:val="none" w:sz="0" w:space="0" w:color="auto"/>
          </w:divBdr>
        </w:div>
        <w:div w:id="1295601266">
          <w:marLeft w:val="640"/>
          <w:marRight w:val="0"/>
          <w:marTop w:val="0"/>
          <w:marBottom w:val="0"/>
          <w:divBdr>
            <w:top w:val="none" w:sz="0" w:space="0" w:color="auto"/>
            <w:left w:val="none" w:sz="0" w:space="0" w:color="auto"/>
            <w:bottom w:val="none" w:sz="0" w:space="0" w:color="auto"/>
            <w:right w:val="none" w:sz="0" w:space="0" w:color="auto"/>
          </w:divBdr>
        </w:div>
        <w:div w:id="229310755">
          <w:marLeft w:val="640"/>
          <w:marRight w:val="0"/>
          <w:marTop w:val="0"/>
          <w:marBottom w:val="0"/>
          <w:divBdr>
            <w:top w:val="none" w:sz="0" w:space="0" w:color="auto"/>
            <w:left w:val="none" w:sz="0" w:space="0" w:color="auto"/>
            <w:bottom w:val="none" w:sz="0" w:space="0" w:color="auto"/>
            <w:right w:val="none" w:sz="0" w:space="0" w:color="auto"/>
          </w:divBdr>
        </w:div>
        <w:div w:id="866795328">
          <w:marLeft w:val="640"/>
          <w:marRight w:val="0"/>
          <w:marTop w:val="0"/>
          <w:marBottom w:val="0"/>
          <w:divBdr>
            <w:top w:val="none" w:sz="0" w:space="0" w:color="auto"/>
            <w:left w:val="none" w:sz="0" w:space="0" w:color="auto"/>
            <w:bottom w:val="none" w:sz="0" w:space="0" w:color="auto"/>
            <w:right w:val="none" w:sz="0" w:space="0" w:color="auto"/>
          </w:divBdr>
        </w:div>
        <w:div w:id="250313522">
          <w:marLeft w:val="640"/>
          <w:marRight w:val="0"/>
          <w:marTop w:val="0"/>
          <w:marBottom w:val="0"/>
          <w:divBdr>
            <w:top w:val="none" w:sz="0" w:space="0" w:color="auto"/>
            <w:left w:val="none" w:sz="0" w:space="0" w:color="auto"/>
            <w:bottom w:val="none" w:sz="0" w:space="0" w:color="auto"/>
            <w:right w:val="none" w:sz="0" w:space="0" w:color="auto"/>
          </w:divBdr>
        </w:div>
        <w:div w:id="1521628193">
          <w:marLeft w:val="640"/>
          <w:marRight w:val="0"/>
          <w:marTop w:val="0"/>
          <w:marBottom w:val="0"/>
          <w:divBdr>
            <w:top w:val="none" w:sz="0" w:space="0" w:color="auto"/>
            <w:left w:val="none" w:sz="0" w:space="0" w:color="auto"/>
            <w:bottom w:val="none" w:sz="0" w:space="0" w:color="auto"/>
            <w:right w:val="none" w:sz="0" w:space="0" w:color="auto"/>
          </w:divBdr>
        </w:div>
        <w:div w:id="2090299529">
          <w:marLeft w:val="640"/>
          <w:marRight w:val="0"/>
          <w:marTop w:val="0"/>
          <w:marBottom w:val="0"/>
          <w:divBdr>
            <w:top w:val="none" w:sz="0" w:space="0" w:color="auto"/>
            <w:left w:val="none" w:sz="0" w:space="0" w:color="auto"/>
            <w:bottom w:val="none" w:sz="0" w:space="0" w:color="auto"/>
            <w:right w:val="none" w:sz="0" w:space="0" w:color="auto"/>
          </w:divBdr>
        </w:div>
        <w:div w:id="1480657866">
          <w:marLeft w:val="640"/>
          <w:marRight w:val="0"/>
          <w:marTop w:val="0"/>
          <w:marBottom w:val="0"/>
          <w:divBdr>
            <w:top w:val="none" w:sz="0" w:space="0" w:color="auto"/>
            <w:left w:val="none" w:sz="0" w:space="0" w:color="auto"/>
            <w:bottom w:val="none" w:sz="0" w:space="0" w:color="auto"/>
            <w:right w:val="none" w:sz="0" w:space="0" w:color="auto"/>
          </w:divBdr>
        </w:div>
        <w:div w:id="1500390481">
          <w:marLeft w:val="640"/>
          <w:marRight w:val="0"/>
          <w:marTop w:val="0"/>
          <w:marBottom w:val="0"/>
          <w:divBdr>
            <w:top w:val="none" w:sz="0" w:space="0" w:color="auto"/>
            <w:left w:val="none" w:sz="0" w:space="0" w:color="auto"/>
            <w:bottom w:val="none" w:sz="0" w:space="0" w:color="auto"/>
            <w:right w:val="none" w:sz="0" w:space="0" w:color="auto"/>
          </w:divBdr>
        </w:div>
      </w:divsChild>
    </w:div>
    <w:div w:id="1262488708">
      <w:bodyDiv w:val="1"/>
      <w:marLeft w:val="0"/>
      <w:marRight w:val="0"/>
      <w:marTop w:val="0"/>
      <w:marBottom w:val="0"/>
      <w:divBdr>
        <w:top w:val="none" w:sz="0" w:space="0" w:color="auto"/>
        <w:left w:val="none" w:sz="0" w:space="0" w:color="auto"/>
        <w:bottom w:val="none" w:sz="0" w:space="0" w:color="auto"/>
        <w:right w:val="none" w:sz="0" w:space="0" w:color="auto"/>
      </w:divBdr>
    </w:div>
    <w:div w:id="1262757735">
      <w:bodyDiv w:val="1"/>
      <w:marLeft w:val="0"/>
      <w:marRight w:val="0"/>
      <w:marTop w:val="0"/>
      <w:marBottom w:val="0"/>
      <w:divBdr>
        <w:top w:val="none" w:sz="0" w:space="0" w:color="auto"/>
        <w:left w:val="none" w:sz="0" w:space="0" w:color="auto"/>
        <w:bottom w:val="none" w:sz="0" w:space="0" w:color="auto"/>
        <w:right w:val="none" w:sz="0" w:space="0" w:color="auto"/>
      </w:divBdr>
    </w:div>
    <w:div w:id="1265460406">
      <w:bodyDiv w:val="1"/>
      <w:marLeft w:val="0"/>
      <w:marRight w:val="0"/>
      <w:marTop w:val="0"/>
      <w:marBottom w:val="0"/>
      <w:divBdr>
        <w:top w:val="none" w:sz="0" w:space="0" w:color="auto"/>
        <w:left w:val="none" w:sz="0" w:space="0" w:color="auto"/>
        <w:bottom w:val="none" w:sz="0" w:space="0" w:color="auto"/>
        <w:right w:val="none" w:sz="0" w:space="0" w:color="auto"/>
      </w:divBdr>
    </w:div>
    <w:div w:id="1266303871">
      <w:bodyDiv w:val="1"/>
      <w:marLeft w:val="0"/>
      <w:marRight w:val="0"/>
      <w:marTop w:val="0"/>
      <w:marBottom w:val="0"/>
      <w:divBdr>
        <w:top w:val="none" w:sz="0" w:space="0" w:color="auto"/>
        <w:left w:val="none" w:sz="0" w:space="0" w:color="auto"/>
        <w:bottom w:val="none" w:sz="0" w:space="0" w:color="auto"/>
        <w:right w:val="none" w:sz="0" w:space="0" w:color="auto"/>
      </w:divBdr>
      <w:divsChild>
        <w:div w:id="1943412776">
          <w:marLeft w:val="0"/>
          <w:marRight w:val="0"/>
          <w:marTop w:val="0"/>
          <w:marBottom w:val="0"/>
          <w:divBdr>
            <w:top w:val="none" w:sz="0" w:space="0" w:color="auto"/>
            <w:left w:val="none" w:sz="0" w:space="0" w:color="auto"/>
            <w:bottom w:val="none" w:sz="0" w:space="0" w:color="auto"/>
            <w:right w:val="none" w:sz="0" w:space="0" w:color="auto"/>
          </w:divBdr>
          <w:divsChild>
            <w:div w:id="1313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607">
      <w:bodyDiv w:val="1"/>
      <w:marLeft w:val="0"/>
      <w:marRight w:val="0"/>
      <w:marTop w:val="0"/>
      <w:marBottom w:val="0"/>
      <w:divBdr>
        <w:top w:val="none" w:sz="0" w:space="0" w:color="auto"/>
        <w:left w:val="none" w:sz="0" w:space="0" w:color="auto"/>
        <w:bottom w:val="none" w:sz="0" w:space="0" w:color="auto"/>
        <w:right w:val="none" w:sz="0" w:space="0" w:color="auto"/>
      </w:divBdr>
      <w:divsChild>
        <w:div w:id="2054963462">
          <w:marLeft w:val="640"/>
          <w:marRight w:val="0"/>
          <w:marTop w:val="0"/>
          <w:marBottom w:val="0"/>
          <w:divBdr>
            <w:top w:val="none" w:sz="0" w:space="0" w:color="auto"/>
            <w:left w:val="none" w:sz="0" w:space="0" w:color="auto"/>
            <w:bottom w:val="none" w:sz="0" w:space="0" w:color="auto"/>
            <w:right w:val="none" w:sz="0" w:space="0" w:color="auto"/>
          </w:divBdr>
        </w:div>
        <w:div w:id="492987797">
          <w:marLeft w:val="640"/>
          <w:marRight w:val="0"/>
          <w:marTop w:val="0"/>
          <w:marBottom w:val="0"/>
          <w:divBdr>
            <w:top w:val="none" w:sz="0" w:space="0" w:color="auto"/>
            <w:left w:val="none" w:sz="0" w:space="0" w:color="auto"/>
            <w:bottom w:val="none" w:sz="0" w:space="0" w:color="auto"/>
            <w:right w:val="none" w:sz="0" w:space="0" w:color="auto"/>
          </w:divBdr>
        </w:div>
        <w:div w:id="763234425">
          <w:marLeft w:val="640"/>
          <w:marRight w:val="0"/>
          <w:marTop w:val="0"/>
          <w:marBottom w:val="0"/>
          <w:divBdr>
            <w:top w:val="none" w:sz="0" w:space="0" w:color="auto"/>
            <w:left w:val="none" w:sz="0" w:space="0" w:color="auto"/>
            <w:bottom w:val="none" w:sz="0" w:space="0" w:color="auto"/>
            <w:right w:val="none" w:sz="0" w:space="0" w:color="auto"/>
          </w:divBdr>
        </w:div>
        <w:div w:id="551428850">
          <w:marLeft w:val="640"/>
          <w:marRight w:val="0"/>
          <w:marTop w:val="0"/>
          <w:marBottom w:val="0"/>
          <w:divBdr>
            <w:top w:val="none" w:sz="0" w:space="0" w:color="auto"/>
            <w:left w:val="none" w:sz="0" w:space="0" w:color="auto"/>
            <w:bottom w:val="none" w:sz="0" w:space="0" w:color="auto"/>
            <w:right w:val="none" w:sz="0" w:space="0" w:color="auto"/>
          </w:divBdr>
        </w:div>
        <w:div w:id="1008559017">
          <w:marLeft w:val="640"/>
          <w:marRight w:val="0"/>
          <w:marTop w:val="0"/>
          <w:marBottom w:val="0"/>
          <w:divBdr>
            <w:top w:val="none" w:sz="0" w:space="0" w:color="auto"/>
            <w:left w:val="none" w:sz="0" w:space="0" w:color="auto"/>
            <w:bottom w:val="none" w:sz="0" w:space="0" w:color="auto"/>
            <w:right w:val="none" w:sz="0" w:space="0" w:color="auto"/>
          </w:divBdr>
        </w:div>
        <w:div w:id="1758289772">
          <w:marLeft w:val="640"/>
          <w:marRight w:val="0"/>
          <w:marTop w:val="0"/>
          <w:marBottom w:val="0"/>
          <w:divBdr>
            <w:top w:val="none" w:sz="0" w:space="0" w:color="auto"/>
            <w:left w:val="none" w:sz="0" w:space="0" w:color="auto"/>
            <w:bottom w:val="none" w:sz="0" w:space="0" w:color="auto"/>
            <w:right w:val="none" w:sz="0" w:space="0" w:color="auto"/>
          </w:divBdr>
        </w:div>
        <w:div w:id="1250311262">
          <w:marLeft w:val="640"/>
          <w:marRight w:val="0"/>
          <w:marTop w:val="0"/>
          <w:marBottom w:val="0"/>
          <w:divBdr>
            <w:top w:val="none" w:sz="0" w:space="0" w:color="auto"/>
            <w:left w:val="none" w:sz="0" w:space="0" w:color="auto"/>
            <w:bottom w:val="none" w:sz="0" w:space="0" w:color="auto"/>
            <w:right w:val="none" w:sz="0" w:space="0" w:color="auto"/>
          </w:divBdr>
        </w:div>
        <w:div w:id="1922369596">
          <w:marLeft w:val="640"/>
          <w:marRight w:val="0"/>
          <w:marTop w:val="0"/>
          <w:marBottom w:val="0"/>
          <w:divBdr>
            <w:top w:val="none" w:sz="0" w:space="0" w:color="auto"/>
            <w:left w:val="none" w:sz="0" w:space="0" w:color="auto"/>
            <w:bottom w:val="none" w:sz="0" w:space="0" w:color="auto"/>
            <w:right w:val="none" w:sz="0" w:space="0" w:color="auto"/>
          </w:divBdr>
        </w:div>
        <w:div w:id="1679699669">
          <w:marLeft w:val="640"/>
          <w:marRight w:val="0"/>
          <w:marTop w:val="0"/>
          <w:marBottom w:val="0"/>
          <w:divBdr>
            <w:top w:val="none" w:sz="0" w:space="0" w:color="auto"/>
            <w:left w:val="none" w:sz="0" w:space="0" w:color="auto"/>
            <w:bottom w:val="none" w:sz="0" w:space="0" w:color="auto"/>
            <w:right w:val="none" w:sz="0" w:space="0" w:color="auto"/>
          </w:divBdr>
        </w:div>
        <w:div w:id="620840438">
          <w:marLeft w:val="640"/>
          <w:marRight w:val="0"/>
          <w:marTop w:val="0"/>
          <w:marBottom w:val="0"/>
          <w:divBdr>
            <w:top w:val="none" w:sz="0" w:space="0" w:color="auto"/>
            <w:left w:val="none" w:sz="0" w:space="0" w:color="auto"/>
            <w:bottom w:val="none" w:sz="0" w:space="0" w:color="auto"/>
            <w:right w:val="none" w:sz="0" w:space="0" w:color="auto"/>
          </w:divBdr>
        </w:div>
        <w:div w:id="336465986">
          <w:marLeft w:val="640"/>
          <w:marRight w:val="0"/>
          <w:marTop w:val="0"/>
          <w:marBottom w:val="0"/>
          <w:divBdr>
            <w:top w:val="none" w:sz="0" w:space="0" w:color="auto"/>
            <w:left w:val="none" w:sz="0" w:space="0" w:color="auto"/>
            <w:bottom w:val="none" w:sz="0" w:space="0" w:color="auto"/>
            <w:right w:val="none" w:sz="0" w:space="0" w:color="auto"/>
          </w:divBdr>
        </w:div>
        <w:div w:id="773943539">
          <w:marLeft w:val="640"/>
          <w:marRight w:val="0"/>
          <w:marTop w:val="0"/>
          <w:marBottom w:val="0"/>
          <w:divBdr>
            <w:top w:val="none" w:sz="0" w:space="0" w:color="auto"/>
            <w:left w:val="none" w:sz="0" w:space="0" w:color="auto"/>
            <w:bottom w:val="none" w:sz="0" w:space="0" w:color="auto"/>
            <w:right w:val="none" w:sz="0" w:space="0" w:color="auto"/>
          </w:divBdr>
        </w:div>
        <w:div w:id="978263125">
          <w:marLeft w:val="640"/>
          <w:marRight w:val="0"/>
          <w:marTop w:val="0"/>
          <w:marBottom w:val="0"/>
          <w:divBdr>
            <w:top w:val="none" w:sz="0" w:space="0" w:color="auto"/>
            <w:left w:val="none" w:sz="0" w:space="0" w:color="auto"/>
            <w:bottom w:val="none" w:sz="0" w:space="0" w:color="auto"/>
            <w:right w:val="none" w:sz="0" w:space="0" w:color="auto"/>
          </w:divBdr>
        </w:div>
        <w:div w:id="2125270426">
          <w:marLeft w:val="640"/>
          <w:marRight w:val="0"/>
          <w:marTop w:val="0"/>
          <w:marBottom w:val="0"/>
          <w:divBdr>
            <w:top w:val="none" w:sz="0" w:space="0" w:color="auto"/>
            <w:left w:val="none" w:sz="0" w:space="0" w:color="auto"/>
            <w:bottom w:val="none" w:sz="0" w:space="0" w:color="auto"/>
            <w:right w:val="none" w:sz="0" w:space="0" w:color="auto"/>
          </w:divBdr>
        </w:div>
        <w:div w:id="1317109407">
          <w:marLeft w:val="640"/>
          <w:marRight w:val="0"/>
          <w:marTop w:val="0"/>
          <w:marBottom w:val="0"/>
          <w:divBdr>
            <w:top w:val="none" w:sz="0" w:space="0" w:color="auto"/>
            <w:left w:val="none" w:sz="0" w:space="0" w:color="auto"/>
            <w:bottom w:val="none" w:sz="0" w:space="0" w:color="auto"/>
            <w:right w:val="none" w:sz="0" w:space="0" w:color="auto"/>
          </w:divBdr>
        </w:div>
        <w:div w:id="1308785252">
          <w:marLeft w:val="640"/>
          <w:marRight w:val="0"/>
          <w:marTop w:val="0"/>
          <w:marBottom w:val="0"/>
          <w:divBdr>
            <w:top w:val="none" w:sz="0" w:space="0" w:color="auto"/>
            <w:left w:val="none" w:sz="0" w:space="0" w:color="auto"/>
            <w:bottom w:val="none" w:sz="0" w:space="0" w:color="auto"/>
            <w:right w:val="none" w:sz="0" w:space="0" w:color="auto"/>
          </w:divBdr>
        </w:div>
        <w:div w:id="81487034">
          <w:marLeft w:val="640"/>
          <w:marRight w:val="0"/>
          <w:marTop w:val="0"/>
          <w:marBottom w:val="0"/>
          <w:divBdr>
            <w:top w:val="none" w:sz="0" w:space="0" w:color="auto"/>
            <w:left w:val="none" w:sz="0" w:space="0" w:color="auto"/>
            <w:bottom w:val="none" w:sz="0" w:space="0" w:color="auto"/>
            <w:right w:val="none" w:sz="0" w:space="0" w:color="auto"/>
          </w:divBdr>
        </w:div>
        <w:div w:id="1577784792">
          <w:marLeft w:val="640"/>
          <w:marRight w:val="0"/>
          <w:marTop w:val="0"/>
          <w:marBottom w:val="0"/>
          <w:divBdr>
            <w:top w:val="none" w:sz="0" w:space="0" w:color="auto"/>
            <w:left w:val="none" w:sz="0" w:space="0" w:color="auto"/>
            <w:bottom w:val="none" w:sz="0" w:space="0" w:color="auto"/>
            <w:right w:val="none" w:sz="0" w:space="0" w:color="auto"/>
          </w:divBdr>
        </w:div>
        <w:div w:id="60715380">
          <w:marLeft w:val="640"/>
          <w:marRight w:val="0"/>
          <w:marTop w:val="0"/>
          <w:marBottom w:val="0"/>
          <w:divBdr>
            <w:top w:val="none" w:sz="0" w:space="0" w:color="auto"/>
            <w:left w:val="none" w:sz="0" w:space="0" w:color="auto"/>
            <w:bottom w:val="none" w:sz="0" w:space="0" w:color="auto"/>
            <w:right w:val="none" w:sz="0" w:space="0" w:color="auto"/>
          </w:divBdr>
        </w:div>
        <w:div w:id="292247462">
          <w:marLeft w:val="640"/>
          <w:marRight w:val="0"/>
          <w:marTop w:val="0"/>
          <w:marBottom w:val="0"/>
          <w:divBdr>
            <w:top w:val="none" w:sz="0" w:space="0" w:color="auto"/>
            <w:left w:val="none" w:sz="0" w:space="0" w:color="auto"/>
            <w:bottom w:val="none" w:sz="0" w:space="0" w:color="auto"/>
            <w:right w:val="none" w:sz="0" w:space="0" w:color="auto"/>
          </w:divBdr>
        </w:div>
        <w:div w:id="275017655">
          <w:marLeft w:val="640"/>
          <w:marRight w:val="0"/>
          <w:marTop w:val="0"/>
          <w:marBottom w:val="0"/>
          <w:divBdr>
            <w:top w:val="none" w:sz="0" w:space="0" w:color="auto"/>
            <w:left w:val="none" w:sz="0" w:space="0" w:color="auto"/>
            <w:bottom w:val="none" w:sz="0" w:space="0" w:color="auto"/>
            <w:right w:val="none" w:sz="0" w:space="0" w:color="auto"/>
          </w:divBdr>
        </w:div>
        <w:div w:id="1491562681">
          <w:marLeft w:val="640"/>
          <w:marRight w:val="0"/>
          <w:marTop w:val="0"/>
          <w:marBottom w:val="0"/>
          <w:divBdr>
            <w:top w:val="none" w:sz="0" w:space="0" w:color="auto"/>
            <w:left w:val="none" w:sz="0" w:space="0" w:color="auto"/>
            <w:bottom w:val="none" w:sz="0" w:space="0" w:color="auto"/>
            <w:right w:val="none" w:sz="0" w:space="0" w:color="auto"/>
          </w:divBdr>
        </w:div>
        <w:div w:id="302782630">
          <w:marLeft w:val="640"/>
          <w:marRight w:val="0"/>
          <w:marTop w:val="0"/>
          <w:marBottom w:val="0"/>
          <w:divBdr>
            <w:top w:val="none" w:sz="0" w:space="0" w:color="auto"/>
            <w:left w:val="none" w:sz="0" w:space="0" w:color="auto"/>
            <w:bottom w:val="none" w:sz="0" w:space="0" w:color="auto"/>
            <w:right w:val="none" w:sz="0" w:space="0" w:color="auto"/>
          </w:divBdr>
        </w:div>
        <w:div w:id="674694925">
          <w:marLeft w:val="640"/>
          <w:marRight w:val="0"/>
          <w:marTop w:val="0"/>
          <w:marBottom w:val="0"/>
          <w:divBdr>
            <w:top w:val="none" w:sz="0" w:space="0" w:color="auto"/>
            <w:left w:val="none" w:sz="0" w:space="0" w:color="auto"/>
            <w:bottom w:val="none" w:sz="0" w:space="0" w:color="auto"/>
            <w:right w:val="none" w:sz="0" w:space="0" w:color="auto"/>
          </w:divBdr>
        </w:div>
        <w:div w:id="136339926">
          <w:marLeft w:val="640"/>
          <w:marRight w:val="0"/>
          <w:marTop w:val="0"/>
          <w:marBottom w:val="0"/>
          <w:divBdr>
            <w:top w:val="none" w:sz="0" w:space="0" w:color="auto"/>
            <w:left w:val="none" w:sz="0" w:space="0" w:color="auto"/>
            <w:bottom w:val="none" w:sz="0" w:space="0" w:color="auto"/>
            <w:right w:val="none" w:sz="0" w:space="0" w:color="auto"/>
          </w:divBdr>
        </w:div>
        <w:div w:id="1657681712">
          <w:marLeft w:val="640"/>
          <w:marRight w:val="0"/>
          <w:marTop w:val="0"/>
          <w:marBottom w:val="0"/>
          <w:divBdr>
            <w:top w:val="none" w:sz="0" w:space="0" w:color="auto"/>
            <w:left w:val="none" w:sz="0" w:space="0" w:color="auto"/>
            <w:bottom w:val="none" w:sz="0" w:space="0" w:color="auto"/>
            <w:right w:val="none" w:sz="0" w:space="0" w:color="auto"/>
          </w:divBdr>
        </w:div>
        <w:div w:id="848830159">
          <w:marLeft w:val="640"/>
          <w:marRight w:val="0"/>
          <w:marTop w:val="0"/>
          <w:marBottom w:val="0"/>
          <w:divBdr>
            <w:top w:val="none" w:sz="0" w:space="0" w:color="auto"/>
            <w:left w:val="none" w:sz="0" w:space="0" w:color="auto"/>
            <w:bottom w:val="none" w:sz="0" w:space="0" w:color="auto"/>
            <w:right w:val="none" w:sz="0" w:space="0" w:color="auto"/>
          </w:divBdr>
        </w:div>
        <w:div w:id="1932275619">
          <w:marLeft w:val="640"/>
          <w:marRight w:val="0"/>
          <w:marTop w:val="0"/>
          <w:marBottom w:val="0"/>
          <w:divBdr>
            <w:top w:val="none" w:sz="0" w:space="0" w:color="auto"/>
            <w:left w:val="none" w:sz="0" w:space="0" w:color="auto"/>
            <w:bottom w:val="none" w:sz="0" w:space="0" w:color="auto"/>
            <w:right w:val="none" w:sz="0" w:space="0" w:color="auto"/>
          </w:divBdr>
        </w:div>
        <w:div w:id="513688996">
          <w:marLeft w:val="640"/>
          <w:marRight w:val="0"/>
          <w:marTop w:val="0"/>
          <w:marBottom w:val="0"/>
          <w:divBdr>
            <w:top w:val="none" w:sz="0" w:space="0" w:color="auto"/>
            <w:left w:val="none" w:sz="0" w:space="0" w:color="auto"/>
            <w:bottom w:val="none" w:sz="0" w:space="0" w:color="auto"/>
            <w:right w:val="none" w:sz="0" w:space="0" w:color="auto"/>
          </w:divBdr>
        </w:div>
        <w:div w:id="1334839842">
          <w:marLeft w:val="640"/>
          <w:marRight w:val="0"/>
          <w:marTop w:val="0"/>
          <w:marBottom w:val="0"/>
          <w:divBdr>
            <w:top w:val="none" w:sz="0" w:space="0" w:color="auto"/>
            <w:left w:val="none" w:sz="0" w:space="0" w:color="auto"/>
            <w:bottom w:val="none" w:sz="0" w:space="0" w:color="auto"/>
            <w:right w:val="none" w:sz="0" w:space="0" w:color="auto"/>
          </w:divBdr>
        </w:div>
        <w:div w:id="1425496180">
          <w:marLeft w:val="640"/>
          <w:marRight w:val="0"/>
          <w:marTop w:val="0"/>
          <w:marBottom w:val="0"/>
          <w:divBdr>
            <w:top w:val="none" w:sz="0" w:space="0" w:color="auto"/>
            <w:left w:val="none" w:sz="0" w:space="0" w:color="auto"/>
            <w:bottom w:val="none" w:sz="0" w:space="0" w:color="auto"/>
            <w:right w:val="none" w:sz="0" w:space="0" w:color="auto"/>
          </w:divBdr>
        </w:div>
        <w:div w:id="1811365897">
          <w:marLeft w:val="640"/>
          <w:marRight w:val="0"/>
          <w:marTop w:val="0"/>
          <w:marBottom w:val="0"/>
          <w:divBdr>
            <w:top w:val="none" w:sz="0" w:space="0" w:color="auto"/>
            <w:left w:val="none" w:sz="0" w:space="0" w:color="auto"/>
            <w:bottom w:val="none" w:sz="0" w:space="0" w:color="auto"/>
            <w:right w:val="none" w:sz="0" w:space="0" w:color="auto"/>
          </w:divBdr>
        </w:div>
        <w:div w:id="1156412694">
          <w:marLeft w:val="640"/>
          <w:marRight w:val="0"/>
          <w:marTop w:val="0"/>
          <w:marBottom w:val="0"/>
          <w:divBdr>
            <w:top w:val="none" w:sz="0" w:space="0" w:color="auto"/>
            <w:left w:val="none" w:sz="0" w:space="0" w:color="auto"/>
            <w:bottom w:val="none" w:sz="0" w:space="0" w:color="auto"/>
            <w:right w:val="none" w:sz="0" w:space="0" w:color="auto"/>
          </w:divBdr>
        </w:div>
        <w:div w:id="1989941362">
          <w:marLeft w:val="640"/>
          <w:marRight w:val="0"/>
          <w:marTop w:val="0"/>
          <w:marBottom w:val="0"/>
          <w:divBdr>
            <w:top w:val="none" w:sz="0" w:space="0" w:color="auto"/>
            <w:left w:val="none" w:sz="0" w:space="0" w:color="auto"/>
            <w:bottom w:val="none" w:sz="0" w:space="0" w:color="auto"/>
            <w:right w:val="none" w:sz="0" w:space="0" w:color="auto"/>
          </w:divBdr>
        </w:div>
        <w:div w:id="1626888857">
          <w:marLeft w:val="640"/>
          <w:marRight w:val="0"/>
          <w:marTop w:val="0"/>
          <w:marBottom w:val="0"/>
          <w:divBdr>
            <w:top w:val="none" w:sz="0" w:space="0" w:color="auto"/>
            <w:left w:val="none" w:sz="0" w:space="0" w:color="auto"/>
            <w:bottom w:val="none" w:sz="0" w:space="0" w:color="auto"/>
            <w:right w:val="none" w:sz="0" w:space="0" w:color="auto"/>
          </w:divBdr>
        </w:div>
        <w:div w:id="1397432378">
          <w:marLeft w:val="640"/>
          <w:marRight w:val="0"/>
          <w:marTop w:val="0"/>
          <w:marBottom w:val="0"/>
          <w:divBdr>
            <w:top w:val="none" w:sz="0" w:space="0" w:color="auto"/>
            <w:left w:val="none" w:sz="0" w:space="0" w:color="auto"/>
            <w:bottom w:val="none" w:sz="0" w:space="0" w:color="auto"/>
            <w:right w:val="none" w:sz="0" w:space="0" w:color="auto"/>
          </w:divBdr>
        </w:div>
        <w:div w:id="1764299814">
          <w:marLeft w:val="640"/>
          <w:marRight w:val="0"/>
          <w:marTop w:val="0"/>
          <w:marBottom w:val="0"/>
          <w:divBdr>
            <w:top w:val="none" w:sz="0" w:space="0" w:color="auto"/>
            <w:left w:val="none" w:sz="0" w:space="0" w:color="auto"/>
            <w:bottom w:val="none" w:sz="0" w:space="0" w:color="auto"/>
            <w:right w:val="none" w:sz="0" w:space="0" w:color="auto"/>
          </w:divBdr>
        </w:div>
        <w:div w:id="2136487147">
          <w:marLeft w:val="640"/>
          <w:marRight w:val="0"/>
          <w:marTop w:val="0"/>
          <w:marBottom w:val="0"/>
          <w:divBdr>
            <w:top w:val="none" w:sz="0" w:space="0" w:color="auto"/>
            <w:left w:val="none" w:sz="0" w:space="0" w:color="auto"/>
            <w:bottom w:val="none" w:sz="0" w:space="0" w:color="auto"/>
            <w:right w:val="none" w:sz="0" w:space="0" w:color="auto"/>
          </w:divBdr>
        </w:div>
        <w:div w:id="629940505">
          <w:marLeft w:val="640"/>
          <w:marRight w:val="0"/>
          <w:marTop w:val="0"/>
          <w:marBottom w:val="0"/>
          <w:divBdr>
            <w:top w:val="none" w:sz="0" w:space="0" w:color="auto"/>
            <w:left w:val="none" w:sz="0" w:space="0" w:color="auto"/>
            <w:bottom w:val="none" w:sz="0" w:space="0" w:color="auto"/>
            <w:right w:val="none" w:sz="0" w:space="0" w:color="auto"/>
          </w:divBdr>
        </w:div>
        <w:div w:id="1290932963">
          <w:marLeft w:val="640"/>
          <w:marRight w:val="0"/>
          <w:marTop w:val="0"/>
          <w:marBottom w:val="0"/>
          <w:divBdr>
            <w:top w:val="none" w:sz="0" w:space="0" w:color="auto"/>
            <w:left w:val="none" w:sz="0" w:space="0" w:color="auto"/>
            <w:bottom w:val="none" w:sz="0" w:space="0" w:color="auto"/>
            <w:right w:val="none" w:sz="0" w:space="0" w:color="auto"/>
          </w:divBdr>
        </w:div>
        <w:div w:id="492139947">
          <w:marLeft w:val="640"/>
          <w:marRight w:val="0"/>
          <w:marTop w:val="0"/>
          <w:marBottom w:val="0"/>
          <w:divBdr>
            <w:top w:val="none" w:sz="0" w:space="0" w:color="auto"/>
            <w:left w:val="none" w:sz="0" w:space="0" w:color="auto"/>
            <w:bottom w:val="none" w:sz="0" w:space="0" w:color="auto"/>
            <w:right w:val="none" w:sz="0" w:space="0" w:color="auto"/>
          </w:divBdr>
        </w:div>
        <w:div w:id="1369337241">
          <w:marLeft w:val="640"/>
          <w:marRight w:val="0"/>
          <w:marTop w:val="0"/>
          <w:marBottom w:val="0"/>
          <w:divBdr>
            <w:top w:val="none" w:sz="0" w:space="0" w:color="auto"/>
            <w:left w:val="none" w:sz="0" w:space="0" w:color="auto"/>
            <w:bottom w:val="none" w:sz="0" w:space="0" w:color="auto"/>
            <w:right w:val="none" w:sz="0" w:space="0" w:color="auto"/>
          </w:divBdr>
        </w:div>
        <w:div w:id="964966376">
          <w:marLeft w:val="640"/>
          <w:marRight w:val="0"/>
          <w:marTop w:val="0"/>
          <w:marBottom w:val="0"/>
          <w:divBdr>
            <w:top w:val="none" w:sz="0" w:space="0" w:color="auto"/>
            <w:left w:val="none" w:sz="0" w:space="0" w:color="auto"/>
            <w:bottom w:val="none" w:sz="0" w:space="0" w:color="auto"/>
            <w:right w:val="none" w:sz="0" w:space="0" w:color="auto"/>
          </w:divBdr>
        </w:div>
        <w:div w:id="1397822581">
          <w:marLeft w:val="640"/>
          <w:marRight w:val="0"/>
          <w:marTop w:val="0"/>
          <w:marBottom w:val="0"/>
          <w:divBdr>
            <w:top w:val="none" w:sz="0" w:space="0" w:color="auto"/>
            <w:left w:val="none" w:sz="0" w:space="0" w:color="auto"/>
            <w:bottom w:val="none" w:sz="0" w:space="0" w:color="auto"/>
            <w:right w:val="none" w:sz="0" w:space="0" w:color="auto"/>
          </w:divBdr>
        </w:div>
        <w:div w:id="1423141425">
          <w:marLeft w:val="640"/>
          <w:marRight w:val="0"/>
          <w:marTop w:val="0"/>
          <w:marBottom w:val="0"/>
          <w:divBdr>
            <w:top w:val="none" w:sz="0" w:space="0" w:color="auto"/>
            <w:left w:val="none" w:sz="0" w:space="0" w:color="auto"/>
            <w:bottom w:val="none" w:sz="0" w:space="0" w:color="auto"/>
            <w:right w:val="none" w:sz="0" w:space="0" w:color="auto"/>
          </w:divBdr>
        </w:div>
        <w:div w:id="220865891">
          <w:marLeft w:val="640"/>
          <w:marRight w:val="0"/>
          <w:marTop w:val="0"/>
          <w:marBottom w:val="0"/>
          <w:divBdr>
            <w:top w:val="none" w:sz="0" w:space="0" w:color="auto"/>
            <w:left w:val="none" w:sz="0" w:space="0" w:color="auto"/>
            <w:bottom w:val="none" w:sz="0" w:space="0" w:color="auto"/>
            <w:right w:val="none" w:sz="0" w:space="0" w:color="auto"/>
          </w:divBdr>
        </w:div>
        <w:div w:id="1238706739">
          <w:marLeft w:val="640"/>
          <w:marRight w:val="0"/>
          <w:marTop w:val="0"/>
          <w:marBottom w:val="0"/>
          <w:divBdr>
            <w:top w:val="none" w:sz="0" w:space="0" w:color="auto"/>
            <w:left w:val="none" w:sz="0" w:space="0" w:color="auto"/>
            <w:bottom w:val="none" w:sz="0" w:space="0" w:color="auto"/>
            <w:right w:val="none" w:sz="0" w:space="0" w:color="auto"/>
          </w:divBdr>
        </w:div>
        <w:div w:id="181214500">
          <w:marLeft w:val="640"/>
          <w:marRight w:val="0"/>
          <w:marTop w:val="0"/>
          <w:marBottom w:val="0"/>
          <w:divBdr>
            <w:top w:val="none" w:sz="0" w:space="0" w:color="auto"/>
            <w:left w:val="none" w:sz="0" w:space="0" w:color="auto"/>
            <w:bottom w:val="none" w:sz="0" w:space="0" w:color="auto"/>
            <w:right w:val="none" w:sz="0" w:space="0" w:color="auto"/>
          </w:divBdr>
        </w:div>
        <w:div w:id="76221146">
          <w:marLeft w:val="640"/>
          <w:marRight w:val="0"/>
          <w:marTop w:val="0"/>
          <w:marBottom w:val="0"/>
          <w:divBdr>
            <w:top w:val="none" w:sz="0" w:space="0" w:color="auto"/>
            <w:left w:val="none" w:sz="0" w:space="0" w:color="auto"/>
            <w:bottom w:val="none" w:sz="0" w:space="0" w:color="auto"/>
            <w:right w:val="none" w:sz="0" w:space="0" w:color="auto"/>
          </w:divBdr>
        </w:div>
        <w:div w:id="1773359048">
          <w:marLeft w:val="640"/>
          <w:marRight w:val="0"/>
          <w:marTop w:val="0"/>
          <w:marBottom w:val="0"/>
          <w:divBdr>
            <w:top w:val="none" w:sz="0" w:space="0" w:color="auto"/>
            <w:left w:val="none" w:sz="0" w:space="0" w:color="auto"/>
            <w:bottom w:val="none" w:sz="0" w:space="0" w:color="auto"/>
            <w:right w:val="none" w:sz="0" w:space="0" w:color="auto"/>
          </w:divBdr>
        </w:div>
        <w:div w:id="1467091577">
          <w:marLeft w:val="640"/>
          <w:marRight w:val="0"/>
          <w:marTop w:val="0"/>
          <w:marBottom w:val="0"/>
          <w:divBdr>
            <w:top w:val="none" w:sz="0" w:space="0" w:color="auto"/>
            <w:left w:val="none" w:sz="0" w:space="0" w:color="auto"/>
            <w:bottom w:val="none" w:sz="0" w:space="0" w:color="auto"/>
            <w:right w:val="none" w:sz="0" w:space="0" w:color="auto"/>
          </w:divBdr>
        </w:div>
        <w:div w:id="1119762305">
          <w:marLeft w:val="640"/>
          <w:marRight w:val="0"/>
          <w:marTop w:val="0"/>
          <w:marBottom w:val="0"/>
          <w:divBdr>
            <w:top w:val="none" w:sz="0" w:space="0" w:color="auto"/>
            <w:left w:val="none" w:sz="0" w:space="0" w:color="auto"/>
            <w:bottom w:val="none" w:sz="0" w:space="0" w:color="auto"/>
            <w:right w:val="none" w:sz="0" w:space="0" w:color="auto"/>
          </w:divBdr>
        </w:div>
        <w:div w:id="1906916058">
          <w:marLeft w:val="640"/>
          <w:marRight w:val="0"/>
          <w:marTop w:val="0"/>
          <w:marBottom w:val="0"/>
          <w:divBdr>
            <w:top w:val="none" w:sz="0" w:space="0" w:color="auto"/>
            <w:left w:val="none" w:sz="0" w:space="0" w:color="auto"/>
            <w:bottom w:val="none" w:sz="0" w:space="0" w:color="auto"/>
            <w:right w:val="none" w:sz="0" w:space="0" w:color="auto"/>
          </w:divBdr>
        </w:div>
        <w:div w:id="1378318325">
          <w:marLeft w:val="640"/>
          <w:marRight w:val="0"/>
          <w:marTop w:val="0"/>
          <w:marBottom w:val="0"/>
          <w:divBdr>
            <w:top w:val="none" w:sz="0" w:space="0" w:color="auto"/>
            <w:left w:val="none" w:sz="0" w:space="0" w:color="auto"/>
            <w:bottom w:val="none" w:sz="0" w:space="0" w:color="auto"/>
            <w:right w:val="none" w:sz="0" w:space="0" w:color="auto"/>
          </w:divBdr>
        </w:div>
        <w:div w:id="233709901">
          <w:marLeft w:val="640"/>
          <w:marRight w:val="0"/>
          <w:marTop w:val="0"/>
          <w:marBottom w:val="0"/>
          <w:divBdr>
            <w:top w:val="none" w:sz="0" w:space="0" w:color="auto"/>
            <w:left w:val="none" w:sz="0" w:space="0" w:color="auto"/>
            <w:bottom w:val="none" w:sz="0" w:space="0" w:color="auto"/>
            <w:right w:val="none" w:sz="0" w:space="0" w:color="auto"/>
          </w:divBdr>
        </w:div>
        <w:div w:id="361705992">
          <w:marLeft w:val="640"/>
          <w:marRight w:val="0"/>
          <w:marTop w:val="0"/>
          <w:marBottom w:val="0"/>
          <w:divBdr>
            <w:top w:val="none" w:sz="0" w:space="0" w:color="auto"/>
            <w:left w:val="none" w:sz="0" w:space="0" w:color="auto"/>
            <w:bottom w:val="none" w:sz="0" w:space="0" w:color="auto"/>
            <w:right w:val="none" w:sz="0" w:space="0" w:color="auto"/>
          </w:divBdr>
        </w:div>
        <w:div w:id="43650785">
          <w:marLeft w:val="640"/>
          <w:marRight w:val="0"/>
          <w:marTop w:val="0"/>
          <w:marBottom w:val="0"/>
          <w:divBdr>
            <w:top w:val="none" w:sz="0" w:space="0" w:color="auto"/>
            <w:left w:val="none" w:sz="0" w:space="0" w:color="auto"/>
            <w:bottom w:val="none" w:sz="0" w:space="0" w:color="auto"/>
            <w:right w:val="none" w:sz="0" w:space="0" w:color="auto"/>
          </w:divBdr>
        </w:div>
        <w:div w:id="1562524934">
          <w:marLeft w:val="640"/>
          <w:marRight w:val="0"/>
          <w:marTop w:val="0"/>
          <w:marBottom w:val="0"/>
          <w:divBdr>
            <w:top w:val="none" w:sz="0" w:space="0" w:color="auto"/>
            <w:left w:val="none" w:sz="0" w:space="0" w:color="auto"/>
            <w:bottom w:val="none" w:sz="0" w:space="0" w:color="auto"/>
            <w:right w:val="none" w:sz="0" w:space="0" w:color="auto"/>
          </w:divBdr>
        </w:div>
        <w:div w:id="734475204">
          <w:marLeft w:val="640"/>
          <w:marRight w:val="0"/>
          <w:marTop w:val="0"/>
          <w:marBottom w:val="0"/>
          <w:divBdr>
            <w:top w:val="none" w:sz="0" w:space="0" w:color="auto"/>
            <w:left w:val="none" w:sz="0" w:space="0" w:color="auto"/>
            <w:bottom w:val="none" w:sz="0" w:space="0" w:color="auto"/>
            <w:right w:val="none" w:sz="0" w:space="0" w:color="auto"/>
          </w:divBdr>
        </w:div>
        <w:div w:id="82259968">
          <w:marLeft w:val="640"/>
          <w:marRight w:val="0"/>
          <w:marTop w:val="0"/>
          <w:marBottom w:val="0"/>
          <w:divBdr>
            <w:top w:val="none" w:sz="0" w:space="0" w:color="auto"/>
            <w:left w:val="none" w:sz="0" w:space="0" w:color="auto"/>
            <w:bottom w:val="none" w:sz="0" w:space="0" w:color="auto"/>
            <w:right w:val="none" w:sz="0" w:space="0" w:color="auto"/>
          </w:divBdr>
        </w:div>
        <w:div w:id="119034782">
          <w:marLeft w:val="640"/>
          <w:marRight w:val="0"/>
          <w:marTop w:val="0"/>
          <w:marBottom w:val="0"/>
          <w:divBdr>
            <w:top w:val="none" w:sz="0" w:space="0" w:color="auto"/>
            <w:left w:val="none" w:sz="0" w:space="0" w:color="auto"/>
            <w:bottom w:val="none" w:sz="0" w:space="0" w:color="auto"/>
            <w:right w:val="none" w:sz="0" w:space="0" w:color="auto"/>
          </w:divBdr>
        </w:div>
        <w:div w:id="2100248171">
          <w:marLeft w:val="640"/>
          <w:marRight w:val="0"/>
          <w:marTop w:val="0"/>
          <w:marBottom w:val="0"/>
          <w:divBdr>
            <w:top w:val="none" w:sz="0" w:space="0" w:color="auto"/>
            <w:left w:val="none" w:sz="0" w:space="0" w:color="auto"/>
            <w:bottom w:val="none" w:sz="0" w:space="0" w:color="auto"/>
            <w:right w:val="none" w:sz="0" w:space="0" w:color="auto"/>
          </w:divBdr>
        </w:div>
        <w:div w:id="629673102">
          <w:marLeft w:val="640"/>
          <w:marRight w:val="0"/>
          <w:marTop w:val="0"/>
          <w:marBottom w:val="0"/>
          <w:divBdr>
            <w:top w:val="none" w:sz="0" w:space="0" w:color="auto"/>
            <w:left w:val="none" w:sz="0" w:space="0" w:color="auto"/>
            <w:bottom w:val="none" w:sz="0" w:space="0" w:color="auto"/>
            <w:right w:val="none" w:sz="0" w:space="0" w:color="auto"/>
          </w:divBdr>
        </w:div>
        <w:div w:id="878737166">
          <w:marLeft w:val="640"/>
          <w:marRight w:val="0"/>
          <w:marTop w:val="0"/>
          <w:marBottom w:val="0"/>
          <w:divBdr>
            <w:top w:val="none" w:sz="0" w:space="0" w:color="auto"/>
            <w:left w:val="none" w:sz="0" w:space="0" w:color="auto"/>
            <w:bottom w:val="none" w:sz="0" w:space="0" w:color="auto"/>
            <w:right w:val="none" w:sz="0" w:space="0" w:color="auto"/>
          </w:divBdr>
        </w:div>
        <w:div w:id="1930116577">
          <w:marLeft w:val="640"/>
          <w:marRight w:val="0"/>
          <w:marTop w:val="0"/>
          <w:marBottom w:val="0"/>
          <w:divBdr>
            <w:top w:val="none" w:sz="0" w:space="0" w:color="auto"/>
            <w:left w:val="none" w:sz="0" w:space="0" w:color="auto"/>
            <w:bottom w:val="none" w:sz="0" w:space="0" w:color="auto"/>
            <w:right w:val="none" w:sz="0" w:space="0" w:color="auto"/>
          </w:divBdr>
        </w:div>
        <w:div w:id="55401473">
          <w:marLeft w:val="640"/>
          <w:marRight w:val="0"/>
          <w:marTop w:val="0"/>
          <w:marBottom w:val="0"/>
          <w:divBdr>
            <w:top w:val="none" w:sz="0" w:space="0" w:color="auto"/>
            <w:left w:val="none" w:sz="0" w:space="0" w:color="auto"/>
            <w:bottom w:val="none" w:sz="0" w:space="0" w:color="auto"/>
            <w:right w:val="none" w:sz="0" w:space="0" w:color="auto"/>
          </w:divBdr>
        </w:div>
        <w:div w:id="816580095">
          <w:marLeft w:val="640"/>
          <w:marRight w:val="0"/>
          <w:marTop w:val="0"/>
          <w:marBottom w:val="0"/>
          <w:divBdr>
            <w:top w:val="none" w:sz="0" w:space="0" w:color="auto"/>
            <w:left w:val="none" w:sz="0" w:space="0" w:color="auto"/>
            <w:bottom w:val="none" w:sz="0" w:space="0" w:color="auto"/>
            <w:right w:val="none" w:sz="0" w:space="0" w:color="auto"/>
          </w:divBdr>
        </w:div>
        <w:div w:id="332529833">
          <w:marLeft w:val="640"/>
          <w:marRight w:val="0"/>
          <w:marTop w:val="0"/>
          <w:marBottom w:val="0"/>
          <w:divBdr>
            <w:top w:val="none" w:sz="0" w:space="0" w:color="auto"/>
            <w:left w:val="none" w:sz="0" w:space="0" w:color="auto"/>
            <w:bottom w:val="none" w:sz="0" w:space="0" w:color="auto"/>
            <w:right w:val="none" w:sz="0" w:space="0" w:color="auto"/>
          </w:divBdr>
        </w:div>
      </w:divsChild>
    </w:div>
    <w:div w:id="1269923590">
      <w:bodyDiv w:val="1"/>
      <w:marLeft w:val="0"/>
      <w:marRight w:val="0"/>
      <w:marTop w:val="0"/>
      <w:marBottom w:val="0"/>
      <w:divBdr>
        <w:top w:val="none" w:sz="0" w:space="0" w:color="auto"/>
        <w:left w:val="none" w:sz="0" w:space="0" w:color="auto"/>
        <w:bottom w:val="none" w:sz="0" w:space="0" w:color="auto"/>
        <w:right w:val="none" w:sz="0" w:space="0" w:color="auto"/>
      </w:divBdr>
    </w:div>
    <w:div w:id="1270701973">
      <w:bodyDiv w:val="1"/>
      <w:marLeft w:val="0"/>
      <w:marRight w:val="0"/>
      <w:marTop w:val="0"/>
      <w:marBottom w:val="0"/>
      <w:divBdr>
        <w:top w:val="none" w:sz="0" w:space="0" w:color="auto"/>
        <w:left w:val="none" w:sz="0" w:space="0" w:color="auto"/>
        <w:bottom w:val="none" w:sz="0" w:space="0" w:color="auto"/>
        <w:right w:val="none" w:sz="0" w:space="0" w:color="auto"/>
      </w:divBdr>
      <w:divsChild>
        <w:div w:id="935357725">
          <w:marLeft w:val="640"/>
          <w:marRight w:val="0"/>
          <w:marTop w:val="0"/>
          <w:marBottom w:val="0"/>
          <w:divBdr>
            <w:top w:val="none" w:sz="0" w:space="0" w:color="auto"/>
            <w:left w:val="none" w:sz="0" w:space="0" w:color="auto"/>
            <w:bottom w:val="none" w:sz="0" w:space="0" w:color="auto"/>
            <w:right w:val="none" w:sz="0" w:space="0" w:color="auto"/>
          </w:divBdr>
        </w:div>
        <w:div w:id="632714134">
          <w:marLeft w:val="640"/>
          <w:marRight w:val="0"/>
          <w:marTop w:val="0"/>
          <w:marBottom w:val="0"/>
          <w:divBdr>
            <w:top w:val="none" w:sz="0" w:space="0" w:color="auto"/>
            <w:left w:val="none" w:sz="0" w:space="0" w:color="auto"/>
            <w:bottom w:val="none" w:sz="0" w:space="0" w:color="auto"/>
            <w:right w:val="none" w:sz="0" w:space="0" w:color="auto"/>
          </w:divBdr>
        </w:div>
        <w:div w:id="1638217753">
          <w:marLeft w:val="640"/>
          <w:marRight w:val="0"/>
          <w:marTop w:val="0"/>
          <w:marBottom w:val="0"/>
          <w:divBdr>
            <w:top w:val="none" w:sz="0" w:space="0" w:color="auto"/>
            <w:left w:val="none" w:sz="0" w:space="0" w:color="auto"/>
            <w:bottom w:val="none" w:sz="0" w:space="0" w:color="auto"/>
            <w:right w:val="none" w:sz="0" w:space="0" w:color="auto"/>
          </w:divBdr>
        </w:div>
        <w:div w:id="760103166">
          <w:marLeft w:val="640"/>
          <w:marRight w:val="0"/>
          <w:marTop w:val="0"/>
          <w:marBottom w:val="0"/>
          <w:divBdr>
            <w:top w:val="none" w:sz="0" w:space="0" w:color="auto"/>
            <w:left w:val="none" w:sz="0" w:space="0" w:color="auto"/>
            <w:bottom w:val="none" w:sz="0" w:space="0" w:color="auto"/>
            <w:right w:val="none" w:sz="0" w:space="0" w:color="auto"/>
          </w:divBdr>
        </w:div>
        <w:div w:id="1981420735">
          <w:marLeft w:val="640"/>
          <w:marRight w:val="0"/>
          <w:marTop w:val="0"/>
          <w:marBottom w:val="0"/>
          <w:divBdr>
            <w:top w:val="none" w:sz="0" w:space="0" w:color="auto"/>
            <w:left w:val="none" w:sz="0" w:space="0" w:color="auto"/>
            <w:bottom w:val="none" w:sz="0" w:space="0" w:color="auto"/>
            <w:right w:val="none" w:sz="0" w:space="0" w:color="auto"/>
          </w:divBdr>
        </w:div>
        <w:div w:id="1816217305">
          <w:marLeft w:val="640"/>
          <w:marRight w:val="0"/>
          <w:marTop w:val="0"/>
          <w:marBottom w:val="0"/>
          <w:divBdr>
            <w:top w:val="none" w:sz="0" w:space="0" w:color="auto"/>
            <w:left w:val="none" w:sz="0" w:space="0" w:color="auto"/>
            <w:bottom w:val="none" w:sz="0" w:space="0" w:color="auto"/>
            <w:right w:val="none" w:sz="0" w:space="0" w:color="auto"/>
          </w:divBdr>
        </w:div>
        <w:div w:id="144902085">
          <w:marLeft w:val="640"/>
          <w:marRight w:val="0"/>
          <w:marTop w:val="0"/>
          <w:marBottom w:val="0"/>
          <w:divBdr>
            <w:top w:val="none" w:sz="0" w:space="0" w:color="auto"/>
            <w:left w:val="none" w:sz="0" w:space="0" w:color="auto"/>
            <w:bottom w:val="none" w:sz="0" w:space="0" w:color="auto"/>
            <w:right w:val="none" w:sz="0" w:space="0" w:color="auto"/>
          </w:divBdr>
        </w:div>
        <w:div w:id="131414296">
          <w:marLeft w:val="640"/>
          <w:marRight w:val="0"/>
          <w:marTop w:val="0"/>
          <w:marBottom w:val="0"/>
          <w:divBdr>
            <w:top w:val="none" w:sz="0" w:space="0" w:color="auto"/>
            <w:left w:val="none" w:sz="0" w:space="0" w:color="auto"/>
            <w:bottom w:val="none" w:sz="0" w:space="0" w:color="auto"/>
            <w:right w:val="none" w:sz="0" w:space="0" w:color="auto"/>
          </w:divBdr>
        </w:div>
        <w:div w:id="1707170156">
          <w:marLeft w:val="640"/>
          <w:marRight w:val="0"/>
          <w:marTop w:val="0"/>
          <w:marBottom w:val="0"/>
          <w:divBdr>
            <w:top w:val="none" w:sz="0" w:space="0" w:color="auto"/>
            <w:left w:val="none" w:sz="0" w:space="0" w:color="auto"/>
            <w:bottom w:val="none" w:sz="0" w:space="0" w:color="auto"/>
            <w:right w:val="none" w:sz="0" w:space="0" w:color="auto"/>
          </w:divBdr>
        </w:div>
        <w:div w:id="901257538">
          <w:marLeft w:val="640"/>
          <w:marRight w:val="0"/>
          <w:marTop w:val="0"/>
          <w:marBottom w:val="0"/>
          <w:divBdr>
            <w:top w:val="none" w:sz="0" w:space="0" w:color="auto"/>
            <w:left w:val="none" w:sz="0" w:space="0" w:color="auto"/>
            <w:bottom w:val="none" w:sz="0" w:space="0" w:color="auto"/>
            <w:right w:val="none" w:sz="0" w:space="0" w:color="auto"/>
          </w:divBdr>
        </w:div>
        <w:div w:id="378358715">
          <w:marLeft w:val="640"/>
          <w:marRight w:val="0"/>
          <w:marTop w:val="0"/>
          <w:marBottom w:val="0"/>
          <w:divBdr>
            <w:top w:val="none" w:sz="0" w:space="0" w:color="auto"/>
            <w:left w:val="none" w:sz="0" w:space="0" w:color="auto"/>
            <w:bottom w:val="none" w:sz="0" w:space="0" w:color="auto"/>
            <w:right w:val="none" w:sz="0" w:space="0" w:color="auto"/>
          </w:divBdr>
        </w:div>
        <w:div w:id="1825512702">
          <w:marLeft w:val="640"/>
          <w:marRight w:val="0"/>
          <w:marTop w:val="0"/>
          <w:marBottom w:val="0"/>
          <w:divBdr>
            <w:top w:val="none" w:sz="0" w:space="0" w:color="auto"/>
            <w:left w:val="none" w:sz="0" w:space="0" w:color="auto"/>
            <w:bottom w:val="none" w:sz="0" w:space="0" w:color="auto"/>
            <w:right w:val="none" w:sz="0" w:space="0" w:color="auto"/>
          </w:divBdr>
        </w:div>
        <w:div w:id="1148085642">
          <w:marLeft w:val="640"/>
          <w:marRight w:val="0"/>
          <w:marTop w:val="0"/>
          <w:marBottom w:val="0"/>
          <w:divBdr>
            <w:top w:val="none" w:sz="0" w:space="0" w:color="auto"/>
            <w:left w:val="none" w:sz="0" w:space="0" w:color="auto"/>
            <w:bottom w:val="none" w:sz="0" w:space="0" w:color="auto"/>
            <w:right w:val="none" w:sz="0" w:space="0" w:color="auto"/>
          </w:divBdr>
        </w:div>
        <w:div w:id="2087611389">
          <w:marLeft w:val="640"/>
          <w:marRight w:val="0"/>
          <w:marTop w:val="0"/>
          <w:marBottom w:val="0"/>
          <w:divBdr>
            <w:top w:val="none" w:sz="0" w:space="0" w:color="auto"/>
            <w:left w:val="none" w:sz="0" w:space="0" w:color="auto"/>
            <w:bottom w:val="none" w:sz="0" w:space="0" w:color="auto"/>
            <w:right w:val="none" w:sz="0" w:space="0" w:color="auto"/>
          </w:divBdr>
        </w:div>
        <w:div w:id="2083872604">
          <w:marLeft w:val="640"/>
          <w:marRight w:val="0"/>
          <w:marTop w:val="0"/>
          <w:marBottom w:val="0"/>
          <w:divBdr>
            <w:top w:val="none" w:sz="0" w:space="0" w:color="auto"/>
            <w:left w:val="none" w:sz="0" w:space="0" w:color="auto"/>
            <w:bottom w:val="none" w:sz="0" w:space="0" w:color="auto"/>
            <w:right w:val="none" w:sz="0" w:space="0" w:color="auto"/>
          </w:divBdr>
        </w:div>
        <w:div w:id="15428085">
          <w:marLeft w:val="640"/>
          <w:marRight w:val="0"/>
          <w:marTop w:val="0"/>
          <w:marBottom w:val="0"/>
          <w:divBdr>
            <w:top w:val="none" w:sz="0" w:space="0" w:color="auto"/>
            <w:left w:val="none" w:sz="0" w:space="0" w:color="auto"/>
            <w:bottom w:val="none" w:sz="0" w:space="0" w:color="auto"/>
            <w:right w:val="none" w:sz="0" w:space="0" w:color="auto"/>
          </w:divBdr>
        </w:div>
        <w:div w:id="1946157648">
          <w:marLeft w:val="640"/>
          <w:marRight w:val="0"/>
          <w:marTop w:val="0"/>
          <w:marBottom w:val="0"/>
          <w:divBdr>
            <w:top w:val="none" w:sz="0" w:space="0" w:color="auto"/>
            <w:left w:val="none" w:sz="0" w:space="0" w:color="auto"/>
            <w:bottom w:val="none" w:sz="0" w:space="0" w:color="auto"/>
            <w:right w:val="none" w:sz="0" w:space="0" w:color="auto"/>
          </w:divBdr>
        </w:div>
        <w:div w:id="1126508692">
          <w:marLeft w:val="640"/>
          <w:marRight w:val="0"/>
          <w:marTop w:val="0"/>
          <w:marBottom w:val="0"/>
          <w:divBdr>
            <w:top w:val="none" w:sz="0" w:space="0" w:color="auto"/>
            <w:left w:val="none" w:sz="0" w:space="0" w:color="auto"/>
            <w:bottom w:val="none" w:sz="0" w:space="0" w:color="auto"/>
            <w:right w:val="none" w:sz="0" w:space="0" w:color="auto"/>
          </w:divBdr>
        </w:div>
        <w:div w:id="1316255705">
          <w:marLeft w:val="640"/>
          <w:marRight w:val="0"/>
          <w:marTop w:val="0"/>
          <w:marBottom w:val="0"/>
          <w:divBdr>
            <w:top w:val="none" w:sz="0" w:space="0" w:color="auto"/>
            <w:left w:val="none" w:sz="0" w:space="0" w:color="auto"/>
            <w:bottom w:val="none" w:sz="0" w:space="0" w:color="auto"/>
            <w:right w:val="none" w:sz="0" w:space="0" w:color="auto"/>
          </w:divBdr>
        </w:div>
        <w:div w:id="2049717157">
          <w:marLeft w:val="640"/>
          <w:marRight w:val="0"/>
          <w:marTop w:val="0"/>
          <w:marBottom w:val="0"/>
          <w:divBdr>
            <w:top w:val="none" w:sz="0" w:space="0" w:color="auto"/>
            <w:left w:val="none" w:sz="0" w:space="0" w:color="auto"/>
            <w:bottom w:val="none" w:sz="0" w:space="0" w:color="auto"/>
            <w:right w:val="none" w:sz="0" w:space="0" w:color="auto"/>
          </w:divBdr>
        </w:div>
        <w:div w:id="1329942444">
          <w:marLeft w:val="640"/>
          <w:marRight w:val="0"/>
          <w:marTop w:val="0"/>
          <w:marBottom w:val="0"/>
          <w:divBdr>
            <w:top w:val="none" w:sz="0" w:space="0" w:color="auto"/>
            <w:left w:val="none" w:sz="0" w:space="0" w:color="auto"/>
            <w:bottom w:val="none" w:sz="0" w:space="0" w:color="auto"/>
            <w:right w:val="none" w:sz="0" w:space="0" w:color="auto"/>
          </w:divBdr>
        </w:div>
        <w:div w:id="515076682">
          <w:marLeft w:val="640"/>
          <w:marRight w:val="0"/>
          <w:marTop w:val="0"/>
          <w:marBottom w:val="0"/>
          <w:divBdr>
            <w:top w:val="none" w:sz="0" w:space="0" w:color="auto"/>
            <w:left w:val="none" w:sz="0" w:space="0" w:color="auto"/>
            <w:bottom w:val="none" w:sz="0" w:space="0" w:color="auto"/>
            <w:right w:val="none" w:sz="0" w:space="0" w:color="auto"/>
          </w:divBdr>
        </w:div>
        <w:div w:id="445321134">
          <w:marLeft w:val="640"/>
          <w:marRight w:val="0"/>
          <w:marTop w:val="0"/>
          <w:marBottom w:val="0"/>
          <w:divBdr>
            <w:top w:val="none" w:sz="0" w:space="0" w:color="auto"/>
            <w:left w:val="none" w:sz="0" w:space="0" w:color="auto"/>
            <w:bottom w:val="none" w:sz="0" w:space="0" w:color="auto"/>
            <w:right w:val="none" w:sz="0" w:space="0" w:color="auto"/>
          </w:divBdr>
        </w:div>
        <w:div w:id="231084694">
          <w:marLeft w:val="640"/>
          <w:marRight w:val="0"/>
          <w:marTop w:val="0"/>
          <w:marBottom w:val="0"/>
          <w:divBdr>
            <w:top w:val="none" w:sz="0" w:space="0" w:color="auto"/>
            <w:left w:val="none" w:sz="0" w:space="0" w:color="auto"/>
            <w:bottom w:val="none" w:sz="0" w:space="0" w:color="auto"/>
            <w:right w:val="none" w:sz="0" w:space="0" w:color="auto"/>
          </w:divBdr>
        </w:div>
        <w:div w:id="137575081">
          <w:marLeft w:val="640"/>
          <w:marRight w:val="0"/>
          <w:marTop w:val="0"/>
          <w:marBottom w:val="0"/>
          <w:divBdr>
            <w:top w:val="none" w:sz="0" w:space="0" w:color="auto"/>
            <w:left w:val="none" w:sz="0" w:space="0" w:color="auto"/>
            <w:bottom w:val="none" w:sz="0" w:space="0" w:color="auto"/>
            <w:right w:val="none" w:sz="0" w:space="0" w:color="auto"/>
          </w:divBdr>
        </w:div>
        <w:div w:id="1947302039">
          <w:marLeft w:val="640"/>
          <w:marRight w:val="0"/>
          <w:marTop w:val="0"/>
          <w:marBottom w:val="0"/>
          <w:divBdr>
            <w:top w:val="none" w:sz="0" w:space="0" w:color="auto"/>
            <w:left w:val="none" w:sz="0" w:space="0" w:color="auto"/>
            <w:bottom w:val="none" w:sz="0" w:space="0" w:color="auto"/>
            <w:right w:val="none" w:sz="0" w:space="0" w:color="auto"/>
          </w:divBdr>
        </w:div>
        <w:div w:id="1649703621">
          <w:marLeft w:val="640"/>
          <w:marRight w:val="0"/>
          <w:marTop w:val="0"/>
          <w:marBottom w:val="0"/>
          <w:divBdr>
            <w:top w:val="none" w:sz="0" w:space="0" w:color="auto"/>
            <w:left w:val="none" w:sz="0" w:space="0" w:color="auto"/>
            <w:bottom w:val="none" w:sz="0" w:space="0" w:color="auto"/>
            <w:right w:val="none" w:sz="0" w:space="0" w:color="auto"/>
          </w:divBdr>
        </w:div>
        <w:div w:id="331952658">
          <w:marLeft w:val="640"/>
          <w:marRight w:val="0"/>
          <w:marTop w:val="0"/>
          <w:marBottom w:val="0"/>
          <w:divBdr>
            <w:top w:val="none" w:sz="0" w:space="0" w:color="auto"/>
            <w:left w:val="none" w:sz="0" w:space="0" w:color="auto"/>
            <w:bottom w:val="none" w:sz="0" w:space="0" w:color="auto"/>
            <w:right w:val="none" w:sz="0" w:space="0" w:color="auto"/>
          </w:divBdr>
        </w:div>
        <w:div w:id="49888087">
          <w:marLeft w:val="640"/>
          <w:marRight w:val="0"/>
          <w:marTop w:val="0"/>
          <w:marBottom w:val="0"/>
          <w:divBdr>
            <w:top w:val="none" w:sz="0" w:space="0" w:color="auto"/>
            <w:left w:val="none" w:sz="0" w:space="0" w:color="auto"/>
            <w:bottom w:val="none" w:sz="0" w:space="0" w:color="auto"/>
            <w:right w:val="none" w:sz="0" w:space="0" w:color="auto"/>
          </w:divBdr>
        </w:div>
        <w:div w:id="140118689">
          <w:marLeft w:val="640"/>
          <w:marRight w:val="0"/>
          <w:marTop w:val="0"/>
          <w:marBottom w:val="0"/>
          <w:divBdr>
            <w:top w:val="none" w:sz="0" w:space="0" w:color="auto"/>
            <w:left w:val="none" w:sz="0" w:space="0" w:color="auto"/>
            <w:bottom w:val="none" w:sz="0" w:space="0" w:color="auto"/>
            <w:right w:val="none" w:sz="0" w:space="0" w:color="auto"/>
          </w:divBdr>
        </w:div>
        <w:div w:id="1323848446">
          <w:marLeft w:val="640"/>
          <w:marRight w:val="0"/>
          <w:marTop w:val="0"/>
          <w:marBottom w:val="0"/>
          <w:divBdr>
            <w:top w:val="none" w:sz="0" w:space="0" w:color="auto"/>
            <w:left w:val="none" w:sz="0" w:space="0" w:color="auto"/>
            <w:bottom w:val="none" w:sz="0" w:space="0" w:color="auto"/>
            <w:right w:val="none" w:sz="0" w:space="0" w:color="auto"/>
          </w:divBdr>
        </w:div>
        <w:div w:id="2037079751">
          <w:marLeft w:val="640"/>
          <w:marRight w:val="0"/>
          <w:marTop w:val="0"/>
          <w:marBottom w:val="0"/>
          <w:divBdr>
            <w:top w:val="none" w:sz="0" w:space="0" w:color="auto"/>
            <w:left w:val="none" w:sz="0" w:space="0" w:color="auto"/>
            <w:bottom w:val="none" w:sz="0" w:space="0" w:color="auto"/>
            <w:right w:val="none" w:sz="0" w:space="0" w:color="auto"/>
          </w:divBdr>
        </w:div>
        <w:div w:id="727924064">
          <w:marLeft w:val="640"/>
          <w:marRight w:val="0"/>
          <w:marTop w:val="0"/>
          <w:marBottom w:val="0"/>
          <w:divBdr>
            <w:top w:val="none" w:sz="0" w:space="0" w:color="auto"/>
            <w:left w:val="none" w:sz="0" w:space="0" w:color="auto"/>
            <w:bottom w:val="none" w:sz="0" w:space="0" w:color="auto"/>
            <w:right w:val="none" w:sz="0" w:space="0" w:color="auto"/>
          </w:divBdr>
        </w:div>
        <w:div w:id="376970524">
          <w:marLeft w:val="640"/>
          <w:marRight w:val="0"/>
          <w:marTop w:val="0"/>
          <w:marBottom w:val="0"/>
          <w:divBdr>
            <w:top w:val="none" w:sz="0" w:space="0" w:color="auto"/>
            <w:left w:val="none" w:sz="0" w:space="0" w:color="auto"/>
            <w:bottom w:val="none" w:sz="0" w:space="0" w:color="auto"/>
            <w:right w:val="none" w:sz="0" w:space="0" w:color="auto"/>
          </w:divBdr>
        </w:div>
        <w:div w:id="1511064262">
          <w:marLeft w:val="640"/>
          <w:marRight w:val="0"/>
          <w:marTop w:val="0"/>
          <w:marBottom w:val="0"/>
          <w:divBdr>
            <w:top w:val="none" w:sz="0" w:space="0" w:color="auto"/>
            <w:left w:val="none" w:sz="0" w:space="0" w:color="auto"/>
            <w:bottom w:val="none" w:sz="0" w:space="0" w:color="auto"/>
            <w:right w:val="none" w:sz="0" w:space="0" w:color="auto"/>
          </w:divBdr>
        </w:div>
        <w:div w:id="1754743593">
          <w:marLeft w:val="640"/>
          <w:marRight w:val="0"/>
          <w:marTop w:val="0"/>
          <w:marBottom w:val="0"/>
          <w:divBdr>
            <w:top w:val="none" w:sz="0" w:space="0" w:color="auto"/>
            <w:left w:val="none" w:sz="0" w:space="0" w:color="auto"/>
            <w:bottom w:val="none" w:sz="0" w:space="0" w:color="auto"/>
            <w:right w:val="none" w:sz="0" w:space="0" w:color="auto"/>
          </w:divBdr>
        </w:div>
        <w:div w:id="147985685">
          <w:marLeft w:val="640"/>
          <w:marRight w:val="0"/>
          <w:marTop w:val="0"/>
          <w:marBottom w:val="0"/>
          <w:divBdr>
            <w:top w:val="none" w:sz="0" w:space="0" w:color="auto"/>
            <w:left w:val="none" w:sz="0" w:space="0" w:color="auto"/>
            <w:bottom w:val="none" w:sz="0" w:space="0" w:color="auto"/>
            <w:right w:val="none" w:sz="0" w:space="0" w:color="auto"/>
          </w:divBdr>
        </w:div>
        <w:div w:id="1496411069">
          <w:marLeft w:val="640"/>
          <w:marRight w:val="0"/>
          <w:marTop w:val="0"/>
          <w:marBottom w:val="0"/>
          <w:divBdr>
            <w:top w:val="none" w:sz="0" w:space="0" w:color="auto"/>
            <w:left w:val="none" w:sz="0" w:space="0" w:color="auto"/>
            <w:bottom w:val="none" w:sz="0" w:space="0" w:color="auto"/>
            <w:right w:val="none" w:sz="0" w:space="0" w:color="auto"/>
          </w:divBdr>
        </w:div>
        <w:div w:id="1583680991">
          <w:marLeft w:val="640"/>
          <w:marRight w:val="0"/>
          <w:marTop w:val="0"/>
          <w:marBottom w:val="0"/>
          <w:divBdr>
            <w:top w:val="none" w:sz="0" w:space="0" w:color="auto"/>
            <w:left w:val="none" w:sz="0" w:space="0" w:color="auto"/>
            <w:bottom w:val="none" w:sz="0" w:space="0" w:color="auto"/>
            <w:right w:val="none" w:sz="0" w:space="0" w:color="auto"/>
          </w:divBdr>
        </w:div>
        <w:div w:id="904991504">
          <w:marLeft w:val="640"/>
          <w:marRight w:val="0"/>
          <w:marTop w:val="0"/>
          <w:marBottom w:val="0"/>
          <w:divBdr>
            <w:top w:val="none" w:sz="0" w:space="0" w:color="auto"/>
            <w:left w:val="none" w:sz="0" w:space="0" w:color="auto"/>
            <w:bottom w:val="none" w:sz="0" w:space="0" w:color="auto"/>
            <w:right w:val="none" w:sz="0" w:space="0" w:color="auto"/>
          </w:divBdr>
        </w:div>
        <w:div w:id="1608270706">
          <w:marLeft w:val="640"/>
          <w:marRight w:val="0"/>
          <w:marTop w:val="0"/>
          <w:marBottom w:val="0"/>
          <w:divBdr>
            <w:top w:val="none" w:sz="0" w:space="0" w:color="auto"/>
            <w:left w:val="none" w:sz="0" w:space="0" w:color="auto"/>
            <w:bottom w:val="none" w:sz="0" w:space="0" w:color="auto"/>
            <w:right w:val="none" w:sz="0" w:space="0" w:color="auto"/>
          </w:divBdr>
        </w:div>
        <w:div w:id="129398606">
          <w:marLeft w:val="640"/>
          <w:marRight w:val="0"/>
          <w:marTop w:val="0"/>
          <w:marBottom w:val="0"/>
          <w:divBdr>
            <w:top w:val="none" w:sz="0" w:space="0" w:color="auto"/>
            <w:left w:val="none" w:sz="0" w:space="0" w:color="auto"/>
            <w:bottom w:val="none" w:sz="0" w:space="0" w:color="auto"/>
            <w:right w:val="none" w:sz="0" w:space="0" w:color="auto"/>
          </w:divBdr>
        </w:div>
        <w:div w:id="106584809">
          <w:marLeft w:val="640"/>
          <w:marRight w:val="0"/>
          <w:marTop w:val="0"/>
          <w:marBottom w:val="0"/>
          <w:divBdr>
            <w:top w:val="none" w:sz="0" w:space="0" w:color="auto"/>
            <w:left w:val="none" w:sz="0" w:space="0" w:color="auto"/>
            <w:bottom w:val="none" w:sz="0" w:space="0" w:color="auto"/>
            <w:right w:val="none" w:sz="0" w:space="0" w:color="auto"/>
          </w:divBdr>
        </w:div>
        <w:div w:id="1300955882">
          <w:marLeft w:val="640"/>
          <w:marRight w:val="0"/>
          <w:marTop w:val="0"/>
          <w:marBottom w:val="0"/>
          <w:divBdr>
            <w:top w:val="none" w:sz="0" w:space="0" w:color="auto"/>
            <w:left w:val="none" w:sz="0" w:space="0" w:color="auto"/>
            <w:bottom w:val="none" w:sz="0" w:space="0" w:color="auto"/>
            <w:right w:val="none" w:sz="0" w:space="0" w:color="auto"/>
          </w:divBdr>
        </w:div>
        <w:div w:id="1107193686">
          <w:marLeft w:val="640"/>
          <w:marRight w:val="0"/>
          <w:marTop w:val="0"/>
          <w:marBottom w:val="0"/>
          <w:divBdr>
            <w:top w:val="none" w:sz="0" w:space="0" w:color="auto"/>
            <w:left w:val="none" w:sz="0" w:space="0" w:color="auto"/>
            <w:bottom w:val="none" w:sz="0" w:space="0" w:color="auto"/>
            <w:right w:val="none" w:sz="0" w:space="0" w:color="auto"/>
          </w:divBdr>
        </w:div>
        <w:div w:id="1909151225">
          <w:marLeft w:val="640"/>
          <w:marRight w:val="0"/>
          <w:marTop w:val="0"/>
          <w:marBottom w:val="0"/>
          <w:divBdr>
            <w:top w:val="none" w:sz="0" w:space="0" w:color="auto"/>
            <w:left w:val="none" w:sz="0" w:space="0" w:color="auto"/>
            <w:bottom w:val="none" w:sz="0" w:space="0" w:color="auto"/>
            <w:right w:val="none" w:sz="0" w:space="0" w:color="auto"/>
          </w:divBdr>
        </w:div>
        <w:div w:id="1672755900">
          <w:marLeft w:val="640"/>
          <w:marRight w:val="0"/>
          <w:marTop w:val="0"/>
          <w:marBottom w:val="0"/>
          <w:divBdr>
            <w:top w:val="none" w:sz="0" w:space="0" w:color="auto"/>
            <w:left w:val="none" w:sz="0" w:space="0" w:color="auto"/>
            <w:bottom w:val="none" w:sz="0" w:space="0" w:color="auto"/>
            <w:right w:val="none" w:sz="0" w:space="0" w:color="auto"/>
          </w:divBdr>
        </w:div>
        <w:div w:id="1354113321">
          <w:marLeft w:val="640"/>
          <w:marRight w:val="0"/>
          <w:marTop w:val="0"/>
          <w:marBottom w:val="0"/>
          <w:divBdr>
            <w:top w:val="none" w:sz="0" w:space="0" w:color="auto"/>
            <w:left w:val="none" w:sz="0" w:space="0" w:color="auto"/>
            <w:bottom w:val="none" w:sz="0" w:space="0" w:color="auto"/>
            <w:right w:val="none" w:sz="0" w:space="0" w:color="auto"/>
          </w:divBdr>
        </w:div>
        <w:div w:id="783891481">
          <w:marLeft w:val="640"/>
          <w:marRight w:val="0"/>
          <w:marTop w:val="0"/>
          <w:marBottom w:val="0"/>
          <w:divBdr>
            <w:top w:val="none" w:sz="0" w:space="0" w:color="auto"/>
            <w:left w:val="none" w:sz="0" w:space="0" w:color="auto"/>
            <w:bottom w:val="none" w:sz="0" w:space="0" w:color="auto"/>
            <w:right w:val="none" w:sz="0" w:space="0" w:color="auto"/>
          </w:divBdr>
        </w:div>
        <w:div w:id="298345562">
          <w:marLeft w:val="640"/>
          <w:marRight w:val="0"/>
          <w:marTop w:val="0"/>
          <w:marBottom w:val="0"/>
          <w:divBdr>
            <w:top w:val="none" w:sz="0" w:space="0" w:color="auto"/>
            <w:left w:val="none" w:sz="0" w:space="0" w:color="auto"/>
            <w:bottom w:val="none" w:sz="0" w:space="0" w:color="auto"/>
            <w:right w:val="none" w:sz="0" w:space="0" w:color="auto"/>
          </w:divBdr>
        </w:div>
        <w:div w:id="1772119390">
          <w:marLeft w:val="640"/>
          <w:marRight w:val="0"/>
          <w:marTop w:val="0"/>
          <w:marBottom w:val="0"/>
          <w:divBdr>
            <w:top w:val="none" w:sz="0" w:space="0" w:color="auto"/>
            <w:left w:val="none" w:sz="0" w:space="0" w:color="auto"/>
            <w:bottom w:val="none" w:sz="0" w:space="0" w:color="auto"/>
            <w:right w:val="none" w:sz="0" w:space="0" w:color="auto"/>
          </w:divBdr>
        </w:div>
        <w:div w:id="1734423233">
          <w:marLeft w:val="640"/>
          <w:marRight w:val="0"/>
          <w:marTop w:val="0"/>
          <w:marBottom w:val="0"/>
          <w:divBdr>
            <w:top w:val="none" w:sz="0" w:space="0" w:color="auto"/>
            <w:left w:val="none" w:sz="0" w:space="0" w:color="auto"/>
            <w:bottom w:val="none" w:sz="0" w:space="0" w:color="auto"/>
            <w:right w:val="none" w:sz="0" w:space="0" w:color="auto"/>
          </w:divBdr>
        </w:div>
        <w:div w:id="1048383324">
          <w:marLeft w:val="640"/>
          <w:marRight w:val="0"/>
          <w:marTop w:val="0"/>
          <w:marBottom w:val="0"/>
          <w:divBdr>
            <w:top w:val="none" w:sz="0" w:space="0" w:color="auto"/>
            <w:left w:val="none" w:sz="0" w:space="0" w:color="auto"/>
            <w:bottom w:val="none" w:sz="0" w:space="0" w:color="auto"/>
            <w:right w:val="none" w:sz="0" w:space="0" w:color="auto"/>
          </w:divBdr>
        </w:div>
        <w:div w:id="1276325360">
          <w:marLeft w:val="640"/>
          <w:marRight w:val="0"/>
          <w:marTop w:val="0"/>
          <w:marBottom w:val="0"/>
          <w:divBdr>
            <w:top w:val="none" w:sz="0" w:space="0" w:color="auto"/>
            <w:left w:val="none" w:sz="0" w:space="0" w:color="auto"/>
            <w:bottom w:val="none" w:sz="0" w:space="0" w:color="auto"/>
            <w:right w:val="none" w:sz="0" w:space="0" w:color="auto"/>
          </w:divBdr>
        </w:div>
        <w:div w:id="1939485746">
          <w:marLeft w:val="640"/>
          <w:marRight w:val="0"/>
          <w:marTop w:val="0"/>
          <w:marBottom w:val="0"/>
          <w:divBdr>
            <w:top w:val="none" w:sz="0" w:space="0" w:color="auto"/>
            <w:left w:val="none" w:sz="0" w:space="0" w:color="auto"/>
            <w:bottom w:val="none" w:sz="0" w:space="0" w:color="auto"/>
            <w:right w:val="none" w:sz="0" w:space="0" w:color="auto"/>
          </w:divBdr>
        </w:div>
        <w:div w:id="1913150738">
          <w:marLeft w:val="640"/>
          <w:marRight w:val="0"/>
          <w:marTop w:val="0"/>
          <w:marBottom w:val="0"/>
          <w:divBdr>
            <w:top w:val="none" w:sz="0" w:space="0" w:color="auto"/>
            <w:left w:val="none" w:sz="0" w:space="0" w:color="auto"/>
            <w:bottom w:val="none" w:sz="0" w:space="0" w:color="auto"/>
            <w:right w:val="none" w:sz="0" w:space="0" w:color="auto"/>
          </w:divBdr>
        </w:div>
        <w:div w:id="679967452">
          <w:marLeft w:val="640"/>
          <w:marRight w:val="0"/>
          <w:marTop w:val="0"/>
          <w:marBottom w:val="0"/>
          <w:divBdr>
            <w:top w:val="none" w:sz="0" w:space="0" w:color="auto"/>
            <w:left w:val="none" w:sz="0" w:space="0" w:color="auto"/>
            <w:bottom w:val="none" w:sz="0" w:space="0" w:color="auto"/>
            <w:right w:val="none" w:sz="0" w:space="0" w:color="auto"/>
          </w:divBdr>
        </w:div>
        <w:div w:id="1724985767">
          <w:marLeft w:val="640"/>
          <w:marRight w:val="0"/>
          <w:marTop w:val="0"/>
          <w:marBottom w:val="0"/>
          <w:divBdr>
            <w:top w:val="none" w:sz="0" w:space="0" w:color="auto"/>
            <w:left w:val="none" w:sz="0" w:space="0" w:color="auto"/>
            <w:bottom w:val="none" w:sz="0" w:space="0" w:color="auto"/>
            <w:right w:val="none" w:sz="0" w:space="0" w:color="auto"/>
          </w:divBdr>
        </w:div>
        <w:div w:id="1686010299">
          <w:marLeft w:val="640"/>
          <w:marRight w:val="0"/>
          <w:marTop w:val="0"/>
          <w:marBottom w:val="0"/>
          <w:divBdr>
            <w:top w:val="none" w:sz="0" w:space="0" w:color="auto"/>
            <w:left w:val="none" w:sz="0" w:space="0" w:color="auto"/>
            <w:bottom w:val="none" w:sz="0" w:space="0" w:color="auto"/>
            <w:right w:val="none" w:sz="0" w:space="0" w:color="auto"/>
          </w:divBdr>
        </w:div>
        <w:div w:id="885681863">
          <w:marLeft w:val="640"/>
          <w:marRight w:val="0"/>
          <w:marTop w:val="0"/>
          <w:marBottom w:val="0"/>
          <w:divBdr>
            <w:top w:val="none" w:sz="0" w:space="0" w:color="auto"/>
            <w:left w:val="none" w:sz="0" w:space="0" w:color="auto"/>
            <w:bottom w:val="none" w:sz="0" w:space="0" w:color="auto"/>
            <w:right w:val="none" w:sz="0" w:space="0" w:color="auto"/>
          </w:divBdr>
        </w:div>
        <w:div w:id="2074815617">
          <w:marLeft w:val="640"/>
          <w:marRight w:val="0"/>
          <w:marTop w:val="0"/>
          <w:marBottom w:val="0"/>
          <w:divBdr>
            <w:top w:val="none" w:sz="0" w:space="0" w:color="auto"/>
            <w:left w:val="none" w:sz="0" w:space="0" w:color="auto"/>
            <w:bottom w:val="none" w:sz="0" w:space="0" w:color="auto"/>
            <w:right w:val="none" w:sz="0" w:space="0" w:color="auto"/>
          </w:divBdr>
        </w:div>
        <w:div w:id="1476677205">
          <w:marLeft w:val="640"/>
          <w:marRight w:val="0"/>
          <w:marTop w:val="0"/>
          <w:marBottom w:val="0"/>
          <w:divBdr>
            <w:top w:val="none" w:sz="0" w:space="0" w:color="auto"/>
            <w:left w:val="none" w:sz="0" w:space="0" w:color="auto"/>
            <w:bottom w:val="none" w:sz="0" w:space="0" w:color="auto"/>
            <w:right w:val="none" w:sz="0" w:space="0" w:color="auto"/>
          </w:divBdr>
        </w:div>
        <w:div w:id="970743369">
          <w:marLeft w:val="640"/>
          <w:marRight w:val="0"/>
          <w:marTop w:val="0"/>
          <w:marBottom w:val="0"/>
          <w:divBdr>
            <w:top w:val="none" w:sz="0" w:space="0" w:color="auto"/>
            <w:left w:val="none" w:sz="0" w:space="0" w:color="auto"/>
            <w:bottom w:val="none" w:sz="0" w:space="0" w:color="auto"/>
            <w:right w:val="none" w:sz="0" w:space="0" w:color="auto"/>
          </w:divBdr>
        </w:div>
        <w:div w:id="940603380">
          <w:marLeft w:val="640"/>
          <w:marRight w:val="0"/>
          <w:marTop w:val="0"/>
          <w:marBottom w:val="0"/>
          <w:divBdr>
            <w:top w:val="none" w:sz="0" w:space="0" w:color="auto"/>
            <w:left w:val="none" w:sz="0" w:space="0" w:color="auto"/>
            <w:bottom w:val="none" w:sz="0" w:space="0" w:color="auto"/>
            <w:right w:val="none" w:sz="0" w:space="0" w:color="auto"/>
          </w:divBdr>
        </w:div>
        <w:div w:id="1793552081">
          <w:marLeft w:val="640"/>
          <w:marRight w:val="0"/>
          <w:marTop w:val="0"/>
          <w:marBottom w:val="0"/>
          <w:divBdr>
            <w:top w:val="none" w:sz="0" w:space="0" w:color="auto"/>
            <w:left w:val="none" w:sz="0" w:space="0" w:color="auto"/>
            <w:bottom w:val="none" w:sz="0" w:space="0" w:color="auto"/>
            <w:right w:val="none" w:sz="0" w:space="0" w:color="auto"/>
          </w:divBdr>
        </w:div>
        <w:div w:id="1600989403">
          <w:marLeft w:val="640"/>
          <w:marRight w:val="0"/>
          <w:marTop w:val="0"/>
          <w:marBottom w:val="0"/>
          <w:divBdr>
            <w:top w:val="none" w:sz="0" w:space="0" w:color="auto"/>
            <w:left w:val="none" w:sz="0" w:space="0" w:color="auto"/>
            <w:bottom w:val="none" w:sz="0" w:space="0" w:color="auto"/>
            <w:right w:val="none" w:sz="0" w:space="0" w:color="auto"/>
          </w:divBdr>
        </w:div>
        <w:div w:id="1569614258">
          <w:marLeft w:val="640"/>
          <w:marRight w:val="0"/>
          <w:marTop w:val="0"/>
          <w:marBottom w:val="0"/>
          <w:divBdr>
            <w:top w:val="none" w:sz="0" w:space="0" w:color="auto"/>
            <w:left w:val="none" w:sz="0" w:space="0" w:color="auto"/>
            <w:bottom w:val="none" w:sz="0" w:space="0" w:color="auto"/>
            <w:right w:val="none" w:sz="0" w:space="0" w:color="auto"/>
          </w:divBdr>
        </w:div>
        <w:div w:id="1836873412">
          <w:marLeft w:val="640"/>
          <w:marRight w:val="0"/>
          <w:marTop w:val="0"/>
          <w:marBottom w:val="0"/>
          <w:divBdr>
            <w:top w:val="none" w:sz="0" w:space="0" w:color="auto"/>
            <w:left w:val="none" w:sz="0" w:space="0" w:color="auto"/>
            <w:bottom w:val="none" w:sz="0" w:space="0" w:color="auto"/>
            <w:right w:val="none" w:sz="0" w:space="0" w:color="auto"/>
          </w:divBdr>
        </w:div>
        <w:div w:id="1906717417">
          <w:marLeft w:val="640"/>
          <w:marRight w:val="0"/>
          <w:marTop w:val="0"/>
          <w:marBottom w:val="0"/>
          <w:divBdr>
            <w:top w:val="none" w:sz="0" w:space="0" w:color="auto"/>
            <w:left w:val="none" w:sz="0" w:space="0" w:color="auto"/>
            <w:bottom w:val="none" w:sz="0" w:space="0" w:color="auto"/>
            <w:right w:val="none" w:sz="0" w:space="0" w:color="auto"/>
          </w:divBdr>
        </w:div>
        <w:div w:id="641236768">
          <w:marLeft w:val="640"/>
          <w:marRight w:val="0"/>
          <w:marTop w:val="0"/>
          <w:marBottom w:val="0"/>
          <w:divBdr>
            <w:top w:val="none" w:sz="0" w:space="0" w:color="auto"/>
            <w:left w:val="none" w:sz="0" w:space="0" w:color="auto"/>
            <w:bottom w:val="none" w:sz="0" w:space="0" w:color="auto"/>
            <w:right w:val="none" w:sz="0" w:space="0" w:color="auto"/>
          </w:divBdr>
        </w:div>
        <w:div w:id="413358567">
          <w:marLeft w:val="640"/>
          <w:marRight w:val="0"/>
          <w:marTop w:val="0"/>
          <w:marBottom w:val="0"/>
          <w:divBdr>
            <w:top w:val="none" w:sz="0" w:space="0" w:color="auto"/>
            <w:left w:val="none" w:sz="0" w:space="0" w:color="auto"/>
            <w:bottom w:val="none" w:sz="0" w:space="0" w:color="auto"/>
            <w:right w:val="none" w:sz="0" w:space="0" w:color="auto"/>
          </w:divBdr>
        </w:div>
        <w:div w:id="490223404">
          <w:marLeft w:val="640"/>
          <w:marRight w:val="0"/>
          <w:marTop w:val="0"/>
          <w:marBottom w:val="0"/>
          <w:divBdr>
            <w:top w:val="none" w:sz="0" w:space="0" w:color="auto"/>
            <w:left w:val="none" w:sz="0" w:space="0" w:color="auto"/>
            <w:bottom w:val="none" w:sz="0" w:space="0" w:color="auto"/>
            <w:right w:val="none" w:sz="0" w:space="0" w:color="auto"/>
          </w:divBdr>
        </w:div>
        <w:div w:id="674264167">
          <w:marLeft w:val="640"/>
          <w:marRight w:val="0"/>
          <w:marTop w:val="0"/>
          <w:marBottom w:val="0"/>
          <w:divBdr>
            <w:top w:val="none" w:sz="0" w:space="0" w:color="auto"/>
            <w:left w:val="none" w:sz="0" w:space="0" w:color="auto"/>
            <w:bottom w:val="none" w:sz="0" w:space="0" w:color="auto"/>
            <w:right w:val="none" w:sz="0" w:space="0" w:color="auto"/>
          </w:divBdr>
        </w:div>
        <w:div w:id="1015768489">
          <w:marLeft w:val="640"/>
          <w:marRight w:val="0"/>
          <w:marTop w:val="0"/>
          <w:marBottom w:val="0"/>
          <w:divBdr>
            <w:top w:val="none" w:sz="0" w:space="0" w:color="auto"/>
            <w:left w:val="none" w:sz="0" w:space="0" w:color="auto"/>
            <w:bottom w:val="none" w:sz="0" w:space="0" w:color="auto"/>
            <w:right w:val="none" w:sz="0" w:space="0" w:color="auto"/>
          </w:divBdr>
        </w:div>
        <w:div w:id="580718550">
          <w:marLeft w:val="640"/>
          <w:marRight w:val="0"/>
          <w:marTop w:val="0"/>
          <w:marBottom w:val="0"/>
          <w:divBdr>
            <w:top w:val="none" w:sz="0" w:space="0" w:color="auto"/>
            <w:left w:val="none" w:sz="0" w:space="0" w:color="auto"/>
            <w:bottom w:val="none" w:sz="0" w:space="0" w:color="auto"/>
            <w:right w:val="none" w:sz="0" w:space="0" w:color="auto"/>
          </w:divBdr>
        </w:div>
        <w:div w:id="254824911">
          <w:marLeft w:val="640"/>
          <w:marRight w:val="0"/>
          <w:marTop w:val="0"/>
          <w:marBottom w:val="0"/>
          <w:divBdr>
            <w:top w:val="none" w:sz="0" w:space="0" w:color="auto"/>
            <w:left w:val="none" w:sz="0" w:space="0" w:color="auto"/>
            <w:bottom w:val="none" w:sz="0" w:space="0" w:color="auto"/>
            <w:right w:val="none" w:sz="0" w:space="0" w:color="auto"/>
          </w:divBdr>
        </w:div>
        <w:div w:id="460225375">
          <w:marLeft w:val="640"/>
          <w:marRight w:val="0"/>
          <w:marTop w:val="0"/>
          <w:marBottom w:val="0"/>
          <w:divBdr>
            <w:top w:val="none" w:sz="0" w:space="0" w:color="auto"/>
            <w:left w:val="none" w:sz="0" w:space="0" w:color="auto"/>
            <w:bottom w:val="none" w:sz="0" w:space="0" w:color="auto"/>
            <w:right w:val="none" w:sz="0" w:space="0" w:color="auto"/>
          </w:divBdr>
        </w:div>
        <w:div w:id="376467794">
          <w:marLeft w:val="640"/>
          <w:marRight w:val="0"/>
          <w:marTop w:val="0"/>
          <w:marBottom w:val="0"/>
          <w:divBdr>
            <w:top w:val="none" w:sz="0" w:space="0" w:color="auto"/>
            <w:left w:val="none" w:sz="0" w:space="0" w:color="auto"/>
            <w:bottom w:val="none" w:sz="0" w:space="0" w:color="auto"/>
            <w:right w:val="none" w:sz="0" w:space="0" w:color="auto"/>
          </w:divBdr>
        </w:div>
        <w:div w:id="2129883840">
          <w:marLeft w:val="640"/>
          <w:marRight w:val="0"/>
          <w:marTop w:val="0"/>
          <w:marBottom w:val="0"/>
          <w:divBdr>
            <w:top w:val="none" w:sz="0" w:space="0" w:color="auto"/>
            <w:left w:val="none" w:sz="0" w:space="0" w:color="auto"/>
            <w:bottom w:val="none" w:sz="0" w:space="0" w:color="auto"/>
            <w:right w:val="none" w:sz="0" w:space="0" w:color="auto"/>
          </w:divBdr>
        </w:div>
      </w:divsChild>
    </w:div>
    <w:div w:id="1272319745">
      <w:bodyDiv w:val="1"/>
      <w:marLeft w:val="0"/>
      <w:marRight w:val="0"/>
      <w:marTop w:val="0"/>
      <w:marBottom w:val="0"/>
      <w:divBdr>
        <w:top w:val="none" w:sz="0" w:space="0" w:color="auto"/>
        <w:left w:val="none" w:sz="0" w:space="0" w:color="auto"/>
        <w:bottom w:val="none" w:sz="0" w:space="0" w:color="auto"/>
        <w:right w:val="none" w:sz="0" w:space="0" w:color="auto"/>
      </w:divBdr>
    </w:div>
    <w:div w:id="1276985094">
      <w:bodyDiv w:val="1"/>
      <w:marLeft w:val="0"/>
      <w:marRight w:val="0"/>
      <w:marTop w:val="0"/>
      <w:marBottom w:val="0"/>
      <w:divBdr>
        <w:top w:val="none" w:sz="0" w:space="0" w:color="auto"/>
        <w:left w:val="none" w:sz="0" w:space="0" w:color="auto"/>
        <w:bottom w:val="none" w:sz="0" w:space="0" w:color="auto"/>
        <w:right w:val="none" w:sz="0" w:space="0" w:color="auto"/>
      </w:divBdr>
    </w:div>
    <w:div w:id="1277055456">
      <w:bodyDiv w:val="1"/>
      <w:marLeft w:val="0"/>
      <w:marRight w:val="0"/>
      <w:marTop w:val="0"/>
      <w:marBottom w:val="0"/>
      <w:divBdr>
        <w:top w:val="none" w:sz="0" w:space="0" w:color="auto"/>
        <w:left w:val="none" w:sz="0" w:space="0" w:color="auto"/>
        <w:bottom w:val="none" w:sz="0" w:space="0" w:color="auto"/>
        <w:right w:val="none" w:sz="0" w:space="0" w:color="auto"/>
      </w:divBdr>
      <w:divsChild>
        <w:div w:id="1650358903">
          <w:marLeft w:val="640"/>
          <w:marRight w:val="0"/>
          <w:marTop w:val="0"/>
          <w:marBottom w:val="0"/>
          <w:divBdr>
            <w:top w:val="none" w:sz="0" w:space="0" w:color="auto"/>
            <w:left w:val="none" w:sz="0" w:space="0" w:color="auto"/>
            <w:bottom w:val="none" w:sz="0" w:space="0" w:color="auto"/>
            <w:right w:val="none" w:sz="0" w:space="0" w:color="auto"/>
          </w:divBdr>
        </w:div>
        <w:div w:id="1294755999">
          <w:marLeft w:val="640"/>
          <w:marRight w:val="0"/>
          <w:marTop w:val="0"/>
          <w:marBottom w:val="0"/>
          <w:divBdr>
            <w:top w:val="none" w:sz="0" w:space="0" w:color="auto"/>
            <w:left w:val="none" w:sz="0" w:space="0" w:color="auto"/>
            <w:bottom w:val="none" w:sz="0" w:space="0" w:color="auto"/>
            <w:right w:val="none" w:sz="0" w:space="0" w:color="auto"/>
          </w:divBdr>
        </w:div>
        <w:div w:id="1201209479">
          <w:marLeft w:val="640"/>
          <w:marRight w:val="0"/>
          <w:marTop w:val="0"/>
          <w:marBottom w:val="0"/>
          <w:divBdr>
            <w:top w:val="none" w:sz="0" w:space="0" w:color="auto"/>
            <w:left w:val="none" w:sz="0" w:space="0" w:color="auto"/>
            <w:bottom w:val="none" w:sz="0" w:space="0" w:color="auto"/>
            <w:right w:val="none" w:sz="0" w:space="0" w:color="auto"/>
          </w:divBdr>
        </w:div>
        <w:div w:id="875653875">
          <w:marLeft w:val="640"/>
          <w:marRight w:val="0"/>
          <w:marTop w:val="0"/>
          <w:marBottom w:val="0"/>
          <w:divBdr>
            <w:top w:val="none" w:sz="0" w:space="0" w:color="auto"/>
            <w:left w:val="none" w:sz="0" w:space="0" w:color="auto"/>
            <w:bottom w:val="none" w:sz="0" w:space="0" w:color="auto"/>
            <w:right w:val="none" w:sz="0" w:space="0" w:color="auto"/>
          </w:divBdr>
        </w:div>
        <w:div w:id="442769060">
          <w:marLeft w:val="640"/>
          <w:marRight w:val="0"/>
          <w:marTop w:val="0"/>
          <w:marBottom w:val="0"/>
          <w:divBdr>
            <w:top w:val="none" w:sz="0" w:space="0" w:color="auto"/>
            <w:left w:val="none" w:sz="0" w:space="0" w:color="auto"/>
            <w:bottom w:val="none" w:sz="0" w:space="0" w:color="auto"/>
            <w:right w:val="none" w:sz="0" w:space="0" w:color="auto"/>
          </w:divBdr>
        </w:div>
        <w:div w:id="176699969">
          <w:marLeft w:val="640"/>
          <w:marRight w:val="0"/>
          <w:marTop w:val="0"/>
          <w:marBottom w:val="0"/>
          <w:divBdr>
            <w:top w:val="none" w:sz="0" w:space="0" w:color="auto"/>
            <w:left w:val="none" w:sz="0" w:space="0" w:color="auto"/>
            <w:bottom w:val="none" w:sz="0" w:space="0" w:color="auto"/>
            <w:right w:val="none" w:sz="0" w:space="0" w:color="auto"/>
          </w:divBdr>
        </w:div>
        <w:div w:id="1747727922">
          <w:marLeft w:val="640"/>
          <w:marRight w:val="0"/>
          <w:marTop w:val="0"/>
          <w:marBottom w:val="0"/>
          <w:divBdr>
            <w:top w:val="none" w:sz="0" w:space="0" w:color="auto"/>
            <w:left w:val="none" w:sz="0" w:space="0" w:color="auto"/>
            <w:bottom w:val="none" w:sz="0" w:space="0" w:color="auto"/>
            <w:right w:val="none" w:sz="0" w:space="0" w:color="auto"/>
          </w:divBdr>
        </w:div>
        <w:div w:id="772669499">
          <w:marLeft w:val="640"/>
          <w:marRight w:val="0"/>
          <w:marTop w:val="0"/>
          <w:marBottom w:val="0"/>
          <w:divBdr>
            <w:top w:val="none" w:sz="0" w:space="0" w:color="auto"/>
            <w:left w:val="none" w:sz="0" w:space="0" w:color="auto"/>
            <w:bottom w:val="none" w:sz="0" w:space="0" w:color="auto"/>
            <w:right w:val="none" w:sz="0" w:space="0" w:color="auto"/>
          </w:divBdr>
        </w:div>
        <w:div w:id="1568607215">
          <w:marLeft w:val="640"/>
          <w:marRight w:val="0"/>
          <w:marTop w:val="0"/>
          <w:marBottom w:val="0"/>
          <w:divBdr>
            <w:top w:val="none" w:sz="0" w:space="0" w:color="auto"/>
            <w:left w:val="none" w:sz="0" w:space="0" w:color="auto"/>
            <w:bottom w:val="none" w:sz="0" w:space="0" w:color="auto"/>
            <w:right w:val="none" w:sz="0" w:space="0" w:color="auto"/>
          </w:divBdr>
        </w:div>
        <w:div w:id="1846018518">
          <w:marLeft w:val="640"/>
          <w:marRight w:val="0"/>
          <w:marTop w:val="0"/>
          <w:marBottom w:val="0"/>
          <w:divBdr>
            <w:top w:val="none" w:sz="0" w:space="0" w:color="auto"/>
            <w:left w:val="none" w:sz="0" w:space="0" w:color="auto"/>
            <w:bottom w:val="none" w:sz="0" w:space="0" w:color="auto"/>
            <w:right w:val="none" w:sz="0" w:space="0" w:color="auto"/>
          </w:divBdr>
        </w:div>
        <w:div w:id="1732314093">
          <w:marLeft w:val="640"/>
          <w:marRight w:val="0"/>
          <w:marTop w:val="0"/>
          <w:marBottom w:val="0"/>
          <w:divBdr>
            <w:top w:val="none" w:sz="0" w:space="0" w:color="auto"/>
            <w:left w:val="none" w:sz="0" w:space="0" w:color="auto"/>
            <w:bottom w:val="none" w:sz="0" w:space="0" w:color="auto"/>
            <w:right w:val="none" w:sz="0" w:space="0" w:color="auto"/>
          </w:divBdr>
        </w:div>
        <w:div w:id="568879942">
          <w:marLeft w:val="640"/>
          <w:marRight w:val="0"/>
          <w:marTop w:val="0"/>
          <w:marBottom w:val="0"/>
          <w:divBdr>
            <w:top w:val="none" w:sz="0" w:space="0" w:color="auto"/>
            <w:left w:val="none" w:sz="0" w:space="0" w:color="auto"/>
            <w:bottom w:val="none" w:sz="0" w:space="0" w:color="auto"/>
            <w:right w:val="none" w:sz="0" w:space="0" w:color="auto"/>
          </w:divBdr>
        </w:div>
        <w:div w:id="1955138656">
          <w:marLeft w:val="640"/>
          <w:marRight w:val="0"/>
          <w:marTop w:val="0"/>
          <w:marBottom w:val="0"/>
          <w:divBdr>
            <w:top w:val="none" w:sz="0" w:space="0" w:color="auto"/>
            <w:left w:val="none" w:sz="0" w:space="0" w:color="auto"/>
            <w:bottom w:val="none" w:sz="0" w:space="0" w:color="auto"/>
            <w:right w:val="none" w:sz="0" w:space="0" w:color="auto"/>
          </w:divBdr>
        </w:div>
        <w:div w:id="1193107611">
          <w:marLeft w:val="640"/>
          <w:marRight w:val="0"/>
          <w:marTop w:val="0"/>
          <w:marBottom w:val="0"/>
          <w:divBdr>
            <w:top w:val="none" w:sz="0" w:space="0" w:color="auto"/>
            <w:left w:val="none" w:sz="0" w:space="0" w:color="auto"/>
            <w:bottom w:val="none" w:sz="0" w:space="0" w:color="auto"/>
            <w:right w:val="none" w:sz="0" w:space="0" w:color="auto"/>
          </w:divBdr>
        </w:div>
        <w:div w:id="1201355807">
          <w:marLeft w:val="640"/>
          <w:marRight w:val="0"/>
          <w:marTop w:val="0"/>
          <w:marBottom w:val="0"/>
          <w:divBdr>
            <w:top w:val="none" w:sz="0" w:space="0" w:color="auto"/>
            <w:left w:val="none" w:sz="0" w:space="0" w:color="auto"/>
            <w:bottom w:val="none" w:sz="0" w:space="0" w:color="auto"/>
            <w:right w:val="none" w:sz="0" w:space="0" w:color="auto"/>
          </w:divBdr>
        </w:div>
        <w:div w:id="199974685">
          <w:marLeft w:val="640"/>
          <w:marRight w:val="0"/>
          <w:marTop w:val="0"/>
          <w:marBottom w:val="0"/>
          <w:divBdr>
            <w:top w:val="none" w:sz="0" w:space="0" w:color="auto"/>
            <w:left w:val="none" w:sz="0" w:space="0" w:color="auto"/>
            <w:bottom w:val="none" w:sz="0" w:space="0" w:color="auto"/>
            <w:right w:val="none" w:sz="0" w:space="0" w:color="auto"/>
          </w:divBdr>
        </w:div>
        <w:div w:id="1875192449">
          <w:marLeft w:val="640"/>
          <w:marRight w:val="0"/>
          <w:marTop w:val="0"/>
          <w:marBottom w:val="0"/>
          <w:divBdr>
            <w:top w:val="none" w:sz="0" w:space="0" w:color="auto"/>
            <w:left w:val="none" w:sz="0" w:space="0" w:color="auto"/>
            <w:bottom w:val="none" w:sz="0" w:space="0" w:color="auto"/>
            <w:right w:val="none" w:sz="0" w:space="0" w:color="auto"/>
          </w:divBdr>
        </w:div>
        <w:div w:id="1001663782">
          <w:marLeft w:val="640"/>
          <w:marRight w:val="0"/>
          <w:marTop w:val="0"/>
          <w:marBottom w:val="0"/>
          <w:divBdr>
            <w:top w:val="none" w:sz="0" w:space="0" w:color="auto"/>
            <w:left w:val="none" w:sz="0" w:space="0" w:color="auto"/>
            <w:bottom w:val="none" w:sz="0" w:space="0" w:color="auto"/>
            <w:right w:val="none" w:sz="0" w:space="0" w:color="auto"/>
          </w:divBdr>
        </w:div>
        <w:div w:id="243957557">
          <w:marLeft w:val="640"/>
          <w:marRight w:val="0"/>
          <w:marTop w:val="0"/>
          <w:marBottom w:val="0"/>
          <w:divBdr>
            <w:top w:val="none" w:sz="0" w:space="0" w:color="auto"/>
            <w:left w:val="none" w:sz="0" w:space="0" w:color="auto"/>
            <w:bottom w:val="none" w:sz="0" w:space="0" w:color="auto"/>
            <w:right w:val="none" w:sz="0" w:space="0" w:color="auto"/>
          </w:divBdr>
        </w:div>
        <w:div w:id="1043402802">
          <w:marLeft w:val="640"/>
          <w:marRight w:val="0"/>
          <w:marTop w:val="0"/>
          <w:marBottom w:val="0"/>
          <w:divBdr>
            <w:top w:val="none" w:sz="0" w:space="0" w:color="auto"/>
            <w:left w:val="none" w:sz="0" w:space="0" w:color="auto"/>
            <w:bottom w:val="none" w:sz="0" w:space="0" w:color="auto"/>
            <w:right w:val="none" w:sz="0" w:space="0" w:color="auto"/>
          </w:divBdr>
        </w:div>
        <w:div w:id="1311328031">
          <w:marLeft w:val="640"/>
          <w:marRight w:val="0"/>
          <w:marTop w:val="0"/>
          <w:marBottom w:val="0"/>
          <w:divBdr>
            <w:top w:val="none" w:sz="0" w:space="0" w:color="auto"/>
            <w:left w:val="none" w:sz="0" w:space="0" w:color="auto"/>
            <w:bottom w:val="none" w:sz="0" w:space="0" w:color="auto"/>
            <w:right w:val="none" w:sz="0" w:space="0" w:color="auto"/>
          </w:divBdr>
        </w:div>
        <w:div w:id="362899897">
          <w:marLeft w:val="640"/>
          <w:marRight w:val="0"/>
          <w:marTop w:val="0"/>
          <w:marBottom w:val="0"/>
          <w:divBdr>
            <w:top w:val="none" w:sz="0" w:space="0" w:color="auto"/>
            <w:left w:val="none" w:sz="0" w:space="0" w:color="auto"/>
            <w:bottom w:val="none" w:sz="0" w:space="0" w:color="auto"/>
            <w:right w:val="none" w:sz="0" w:space="0" w:color="auto"/>
          </w:divBdr>
        </w:div>
        <w:div w:id="2060744554">
          <w:marLeft w:val="640"/>
          <w:marRight w:val="0"/>
          <w:marTop w:val="0"/>
          <w:marBottom w:val="0"/>
          <w:divBdr>
            <w:top w:val="none" w:sz="0" w:space="0" w:color="auto"/>
            <w:left w:val="none" w:sz="0" w:space="0" w:color="auto"/>
            <w:bottom w:val="none" w:sz="0" w:space="0" w:color="auto"/>
            <w:right w:val="none" w:sz="0" w:space="0" w:color="auto"/>
          </w:divBdr>
        </w:div>
        <w:div w:id="1442915227">
          <w:marLeft w:val="640"/>
          <w:marRight w:val="0"/>
          <w:marTop w:val="0"/>
          <w:marBottom w:val="0"/>
          <w:divBdr>
            <w:top w:val="none" w:sz="0" w:space="0" w:color="auto"/>
            <w:left w:val="none" w:sz="0" w:space="0" w:color="auto"/>
            <w:bottom w:val="none" w:sz="0" w:space="0" w:color="auto"/>
            <w:right w:val="none" w:sz="0" w:space="0" w:color="auto"/>
          </w:divBdr>
        </w:div>
        <w:div w:id="324624416">
          <w:marLeft w:val="640"/>
          <w:marRight w:val="0"/>
          <w:marTop w:val="0"/>
          <w:marBottom w:val="0"/>
          <w:divBdr>
            <w:top w:val="none" w:sz="0" w:space="0" w:color="auto"/>
            <w:left w:val="none" w:sz="0" w:space="0" w:color="auto"/>
            <w:bottom w:val="none" w:sz="0" w:space="0" w:color="auto"/>
            <w:right w:val="none" w:sz="0" w:space="0" w:color="auto"/>
          </w:divBdr>
        </w:div>
        <w:div w:id="1400593271">
          <w:marLeft w:val="640"/>
          <w:marRight w:val="0"/>
          <w:marTop w:val="0"/>
          <w:marBottom w:val="0"/>
          <w:divBdr>
            <w:top w:val="none" w:sz="0" w:space="0" w:color="auto"/>
            <w:left w:val="none" w:sz="0" w:space="0" w:color="auto"/>
            <w:bottom w:val="none" w:sz="0" w:space="0" w:color="auto"/>
            <w:right w:val="none" w:sz="0" w:space="0" w:color="auto"/>
          </w:divBdr>
        </w:div>
        <w:div w:id="311449933">
          <w:marLeft w:val="640"/>
          <w:marRight w:val="0"/>
          <w:marTop w:val="0"/>
          <w:marBottom w:val="0"/>
          <w:divBdr>
            <w:top w:val="none" w:sz="0" w:space="0" w:color="auto"/>
            <w:left w:val="none" w:sz="0" w:space="0" w:color="auto"/>
            <w:bottom w:val="none" w:sz="0" w:space="0" w:color="auto"/>
            <w:right w:val="none" w:sz="0" w:space="0" w:color="auto"/>
          </w:divBdr>
        </w:div>
        <w:div w:id="2071685879">
          <w:marLeft w:val="640"/>
          <w:marRight w:val="0"/>
          <w:marTop w:val="0"/>
          <w:marBottom w:val="0"/>
          <w:divBdr>
            <w:top w:val="none" w:sz="0" w:space="0" w:color="auto"/>
            <w:left w:val="none" w:sz="0" w:space="0" w:color="auto"/>
            <w:bottom w:val="none" w:sz="0" w:space="0" w:color="auto"/>
            <w:right w:val="none" w:sz="0" w:space="0" w:color="auto"/>
          </w:divBdr>
        </w:div>
        <w:div w:id="988634072">
          <w:marLeft w:val="640"/>
          <w:marRight w:val="0"/>
          <w:marTop w:val="0"/>
          <w:marBottom w:val="0"/>
          <w:divBdr>
            <w:top w:val="none" w:sz="0" w:space="0" w:color="auto"/>
            <w:left w:val="none" w:sz="0" w:space="0" w:color="auto"/>
            <w:bottom w:val="none" w:sz="0" w:space="0" w:color="auto"/>
            <w:right w:val="none" w:sz="0" w:space="0" w:color="auto"/>
          </w:divBdr>
        </w:div>
        <w:div w:id="371737232">
          <w:marLeft w:val="640"/>
          <w:marRight w:val="0"/>
          <w:marTop w:val="0"/>
          <w:marBottom w:val="0"/>
          <w:divBdr>
            <w:top w:val="none" w:sz="0" w:space="0" w:color="auto"/>
            <w:left w:val="none" w:sz="0" w:space="0" w:color="auto"/>
            <w:bottom w:val="none" w:sz="0" w:space="0" w:color="auto"/>
            <w:right w:val="none" w:sz="0" w:space="0" w:color="auto"/>
          </w:divBdr>
        </w:div>
        <w:div w:id="761150542">
          <w:marLeft w:val="640"/>
          <w:marRight w:val="0"/>
          <w:marTop w:val="0"/>
          <w:marBottom w:val="0"/>
          <w:divBdr>
            <w:top w:val="none" w:sz="0" w:space="0" w:color="auto"/>
            <w:left w:val="none" w:sz="0" w:space="0" w:color="auto"/>
            <w:bottom w:val="none" w:sz="0" w:space="0" w:color="auto"/>
            <w:right w:val="none" w:sz="0" w:space="0" w:color="auto"/>
          </w:divBdr>
        </w:div>
        <w:div w:id="288359678">
          <w:marLeft w:val="640"/>
          <w:marRight w:val="0"/>
          <w:marTop w:val="0"/>
          <w:marBottom w:val="0"/>
          <w:divBdr>
            <w:top w:val="none" w:sz="0" w:space="0" w:color="auto"/>
            <w:left w:val="none" w:sz="0" w:space="0" w:color="auto"/>
            <w:bottom w:val="none" w:sz="0" w:space="0" w:color="auto"/>
            <w:right w:val="none" w:sz="0" w:space="0" w:color="auto"/>
          </w:divBdr>
        </w:div>
        <w:div w:id="284120802">
          <w:marLeft w:val="640"/>
          <w:marRight w:val="0"/>
          <w:marTop w:val="0"/>
          <w:marBottom w:val="0"/>
          <w:divBdr>
            <w:top w:val="none" w:sz="0" w:space="0" w:color="auto"/>
            <w:left w:val="none" w:sz="0" w:space="0" w:color="auto"/>
            <w:bottom w:val="none" w:sz="0" w:space="0" w:color="auto"/>
            <w:right w:val="none" w:sz="0" w:space="0" w:color="auto"/>
          </w:divBdr>
        </w:div>
        <w:div w:id="982855251">
          <w:marLeft w:val="640"/>
          <w:marRight w:val="0"/>
          <w:marTop w:val="0"/>
          <w:marBottom w:val="0"/>
          <w:divBdr>
            <w:top w:val="none" w:sz="0" w:space="0" w:color="auto"/>
            <w:left w:val="none" w:sz="0" w:space="0" w:color="auto"/>
            <w:bottom w:val="none" w:sz="0" w:space="0" w:color="auto"/>
            <w:right w:val="none" w:sz="0" w:space="0" w:color="auto"/>
          </w:divBdr>
        </w:div>
        <w:div w:id="1115058953">
          <w:marLeft w:val="640"/>
          <w:marRight w:val="0"/>
          <w:marTop w:val="0"/>
          <w:marBottom w:val="0"/>
          <w:divBdr>
            <w:top w:val="none" w:sz="0" w:space="0" w:color="auto"/>
            <w:left w:val="none" w:sz="0" w:space="0" w:color="auto"/>
            <w:bottom w:val="none" w:sz="0" w:space="0" w:color="auto"/>
            <w:right w:val="none" w:sz="0" w:space="0" w:color="auto"/>
          </w:divBdr>
        </w:div>
        <w:div w:id="1218855510">
          <w:marLeft w:val="640"/>
          <w:marRight w:val="0"/>
          <w:marTop w:val="0"/>
          <w:marBottom w:val="0"/>
          <w:divBdr>
            <w:top w:val="none" w:sz="0" w:space="0" w:color="auto"/>
            <w:left w:val="none" w:sz="0" w:space="0" w:color="auto"/>
            <w:bottom w:val="none" w:sz="0" w:space="0" w:color="auto"/>
            <w:right w:val="none" w:sz="0" w:space="0" w:color="auto"/>
          </w:divBdr>
        </w:div>
        <w:div w:id="191187839">
          <w:marLeft w:val="640"/>
          <w:marRight w:val="0"/>
          <w:marTop w:val="0"/>
          <w:marBottom w:val="0"/>
          <w:divBdr>
            <w:top w:val="none" w:sz="0" w:space="0" w:color="auto"/>
            <w:left w:val="none" w:sz="0" w:space="0" w:color="auto"/>
            <w:bottom w:val="none" w:sz="0" w:space="0" w:color="auto"/>
            <w:right w:val="none" w:sz="0" w:space="0" w:color="auto"/>
          </w:divBdr>
        </w:div>
        <w:div w:id="1619600265">
          <w:marLeft w:val="640"/>
          <w:marRight w:val="0"/>
          <w:marTop w:val="0"/>
          <w:marBottom w:val="0"/>
          <w:divBdr>
            <w:top w:val="none" w:sz="0" w:space="0" w:color="auto"/>
            <w:left w:val="none" w:sz="0" w:space="0" w:color="auto"/>
            <w:bottom w:val="none" w:sz="0" w:space="0" w:color="auto"/>
            <w:right w:val="none" w:sz="0" w:space="0" w:color="auto"/>
          </w:divBdr>
        </w:div>
        <w:div w:id="1578977269">
          <w:marLeft w:val="640"/>
          <w:marRight w:val="0"/>
          <w:marTop w:val="0"/>
          <w:marBottom w:val="0"/>
          <w:divBdr>
            <w:top w:val="none" w:sz="0" w:space="0" w:color="auto"/>
            <w:left w:val="none" w:sz="0" w:space="0" w:color="auto"/>
            <w:bottom w:val="none" w:sz="0" w:space="0" w:color="auto"/>
            <w:right w:val="none" w:sz="0" w:space="0" w:color="auto"/>
          </w:divBdr>
        </w:div>
        <w:div w:id="669406215">
          <w:marLeft w:val="640"/>
          <w:marRight w:val="0"/>
          <w:marTop w:val="0"/>
          <w:marBottom w:val="0"/>
          <w:divBdr>
            <w:top w:val="none" w:sz="0" w:space="0" w:color="auto"/>
            <w:left w:val="none" w:sz="0" w:space="0" w:color="auto"/>
            <w:bottom w:val="none" w:sz="0" w:space="0" w:color="auto"/>
            <w:right w:val="none" w:sz="0" w:space="0" w:color="auto"/>
          </w:divBdr>
        </w:div>
        <w:div w:id="1127816410">
          <w:marLeft w:val="640"/>
          <w:marRight w:val="0"/>
          <w:marTop w:val="0"/>
          <w:marBottom w:val="0"/>
          <w:divBdr>
            <w:top w:val="none" w:sz="0" w:space="0" w:color="auto"/>
            <w:left w:val="none" w:sz="0" w:space="0" w:color="auto"/>
            <w:bottom w:val="none" w:sz="0" w:space="0" w:color="auto"/>
            <w:right w:val="none" w:sz="0" w:space="0" w:color="auto"/>
          </w:divBdr>
        </w:div>
        <w:div w:id="1754666969">
          <w:marLeft w:val="640"/>
          <w:marRight w:val="0"/>
          <w:marTop w:val="0"/>
          <w:marBottom w:val="0"/>
          <w:divBdr>
            <w:top w:val="none" w:sz="0" w:space="0" w:color="auto"/>
            <w:left w:val="none" w:sz="0" w:space="0" w:color="auto"/>
            <w:bottom w:val="none" w:sz="0" w:space="0" w:color="auto"/>
            <w:right w:val="none" w:sz="0" w:space="0" w:color="auto"/>
          </w:divBdr>
        </w:div>
        <w:div w:id="1579637351">
          <w:marLeft w:val="640"/>
          <w:marRight w:val="0"/>
          <w:marTop w:val="0"/>
          <w:marBottom w:val="0"/>
          <w:divBdr>
            <w:top w:val="none" w:sz="0" w:space="0" w:color="auto"/>
            <w:left w:val="none" w:sz="0" w:space="0" w:color="auto"/>
            <w:bottom w:val="none" w:sz="0" w:space="0" w:color="auto"/>
            <w:right w:val="none" w:sz="0" w:space="0" w:color="auto"/>
          </w:divBdr>
        </w:div>
        <w:div w:id="1014958384">
          <w:marLeft w:val="640"/>
          <w:marRight w:val="0"/>
          <w:marTop w:val="0"/>
          <w:marBottom w:val="0"/>
          <w:divBdr>
            <w:top w:val="none" w:sz="0" w:space="0" w:color="auto"/>
            <w:left w:val="none" w:sz="0" w:space="0" w:color="auto"/>
            <w:bottom w:val="none" w:sz="0" w:space="0" w:color="auto"/>
            <w:right w:val="none" w:sz="0" w:space="0" w:color="auto"/>
          </w:divBdr>
        </w:div>
        <w:div w:id="123619679">
          <w:marLeft w:val="640"/>
          <w:marRight w:val="0"/>
          <w:marTop w:val="0"/>
          <w:marBottom w:val="0"/>
          <w:divBdr>
            <w:top w:val="none" w:sz="0" w:space="0" w:color="auto"/>
            <w:left w:val="none" w:sz="0" w:space="0" w:color="auto"/>
            <w:bottom w:val="none" w:sz="0" w:space="0" w:color="auto"/>
            <w:right w:val="none" w:sz="0" w:space="0" w:color="auto"/>
          </w:divBdr>
        </w:div>
        <w:div w:id="1681007960">
          <w:marLeft w:val="640"/>
          <w:marRight w:val="0"/>
          <w:marTop w:val="0"/>
          <w:marBottom w:val="0"/>
          <w:divBdr>
            <w:top w:val="none" w:sz="0" w:space="0" w:color="auto"/>
            <w:left w:val="none" w:sz="0" w:space="0" w:color="auto"/>
            <w:bottom w:val="none" w:sz="0" w:space="0" w:color="auto"/>
            <w:right w:val="none" w:sz="0" w:space="0" w:color="auto"/>
          </w:divBdr>
        </w:div>
        <w:div w:id="600068840">
          <w:marLeft w:val="640"/>
          <w:marRight w:val="0"/>
          <w:marTop w:val="0"/>
          <w:marBottom w:val="0"/>
          <w:divBdr>
            <w:top w:val="none" w:sz="0" w:space="0" w:color="auto"/>
            <w:left w:val="none" w:sz="0" w:space="0" w:color="auto"/>
            <w:bottom w:val="none" w:sz="0" w:space="0" w:color="auto"/>
            <w:right w:val="none" w:sz="0" w:space="0" w:color="auto"/>
          </w:divBdr>
        </w:div>
        <w:div w:id="969287934">
          <w:marLeft w:val="640"/>
          <w:marRight w:val="0"/>
          <w:marTop w:val="0"/>
          <w:marBottom w:val="0"/>
          <w:divBdr>
            <w:top w:val="none" w:sz="0" w:space="0" w:color="auto"/>
            <w:left w:val="none" w:sz="0" w:space="0" w:color="auto"/>
            <w:bottom w:val="none" w:sz="0" w:space="0" w:color="auto"/>
            <w:right w:val="none" w:sz="0" w:space="0" w:color="auto"/>
          </w:divBdr>
        </w:div>
        <w:div w:id="1020934693">
          <w:marLeft w:val="640"/>
          <w:marRight w:val="0"/>
          <w:marTop w:val="0"/>
          <w:marBottom w:val="0"/>
          <w:divBdr>
            <w:top w:val="none" w:sz="0" w:space="0" w:color="auto"/>
            <w:left w:val="none" w:sz="0" w:space="0" w:color="auto"/>
            <w:bottom w:val="none" w:sz="0" w:space="0" w:color="auto"/>
            <w:right w:val="none" w:sz="0" w:space="0" w:color="auto"/>
          </w:divBdr>
        </w:div>
        <w:div w:id="1102339295">
          <w:marLeft w:val="640"/>
          <w:marRight w:val="0"/>
          <w:marTop w:val="0"/>
          <w:marBottom w:val="0"/>
          <w:divBdr>
            <w:top w:val="none" w:sz="0" w:space="0" w:color="auto"/>
            <w:left w:val="none" w:sz="0" w:space="0" w:color="auto"/>
            <w:bottom w:val="none" w:sz="0" w:space="0" w:color="auto"/>
            <w:right w:val="none" w:sz="0" w:space="0" w:color="auto"/>
          </w:divBdr>
        </w:div>
        <w:div w:id="176046403">
          <w:marLeft w:val="640"/>
          <w:marRight w:val="0"/>
          <w:marTop w:val="0"/>
          <w:marBottom w:val="0"/>
          <w:divBdr>
            <w:top w:val="none" w:sz="0" w:space="0" w:color="auto"/>
            <w:left w:val="none" w:sz="0" w:space="0" w:color="auto"/>
            <w:bottom w:val="none" w:sz="0" w:space="0" w:color="auto"/>
            <w:right w:val="none" w:sz="0" w:space="0" w:color="auto"/>
          </w:divBdr>
        </w:div>
        <w:div w:id="1315723208">
          <w:marLeft w:val="640"/>
          <w:marRight w:val="0"/>
          <w:marTop w:val="0"/>
          <w:marBottom w:val="0"/>
          <w:divBdr>
            <w:top w:val="none" w:sz="0" w:space="0" w:color="auto"/>
            <w:left w:val="none" w:sz="0" w:space="0" w:color="auto"/>
            <w:bottom w:val="none" w:sz="0" w:space="0" w:color="auto"/>
            <w:right w:val="none" w:sz="0" w:space="0" w:color="auto"/>
          </w:divBdr>
        </w:div>
        <w:div w:id="1057362139">
          <w:marLeft w:val="640"/>
          <w:marRight w:val="0"/>
          <w:marTop w:val="0"/>
          <w:marBottom w:val="0"/>
          <w:divBdr>
            <w:top w:val="none" w:sz="0" w:space="0" w:color="auto"/>
            <w:left w:val="none" w:sz="0" w:space="0" w:color="auto"/>
            <w:bottom w:val="none" w:sz="0" w:space="0" w:color="auto"/>
            <w:right w:val="none" w:sz="0" w:space="0" w:color="auto"/>
          </w:divBdr>
        </w:div>
        <w:div w:id="532764966">
          <w:marLeft w:val="640"/>
          <w:marRight w:val="0"/>
          <w:marTop w:val="0"/>
          <w:marBottom w:val="0"/>
          <w:divBdr>
            <w:top w:val="none" w:sz="0" w:space="0" w:color="auto"/>
            <w:left w:val="none" w:sz="0" w:space="0" w:color="auto"/>
            <w:bottom w:val="none" w:sz="0" w:space="0" w:color="auto"/>
            <w:right w:val="none" w:sz="0" w:space="0" w:color="auto"/>
          </w:divBdr>
        </w:div>
        <w:div w:id="401375124">
          <w:marLeft w:val="640"/>
          <w:marRight w:val="0"/>
          <w:marTop w:val="0"/>
          <w:marBottom w:val="0"/>
          <w:divBdr>
            <w:top w:val="none" w:sz="0" w:space="0" w:color="auto"/>
            <w:left w:val="none" w:sz="0" w:space="0" w:color="auto"/>
            <w:bottom w:val="none" w:sz="0" w:space="0" w:color="auto"/>
            <w:right w:val="none" w:sz="0" w:space="0" w:color="auto"/>
          </w:divBdr>
        </w:div>
        <w:div w:id="2113623910">
          <w:marLeft w:val="640"/>
          <w:marRight w:val="0"/>
          <w:marTop w:val="0"/>
          <w:marBottom w:val="0"/>
          <w:divBdr>
            <w:top w:val="none" w:sz="0" w:space="0" w:color="auto"/>
            <w:left w:val="none" w:sz="0" w:space="0" w:color="auto"/>
            <w:bottom w:val="none" w:sz="0" w:space="0" w:color="auto"/>
            <w:right w:val="none" w:sz="0" w:space="0" w:color="auto"/>
          </w:divBdr>
        </w:div>
        <w:div w:id="417941823">
          <w:marLeft w:val="640"/>
          <w:marRight w:val="0"/>
          <w:marTop w:val="0"/>
          <w:marBottom w:val="0"/>
          <w:divBdr>
            <w:top w:val="none" w:sz="0" w:space="0" w:color="auto"/>
            <w:left w:val="none" w:sz="0" w:space="0" w:color="auto"/>
            <w:bottom w:val="none" w:sz="0" w:space="0" w:color="auto"/>
            <w:right w:val="none" w:sz="0" w:space="0" w:color="auto"/>
          </w:divBdr>
        </w:div>
        <w:div w:id="392319719">
          <w:marLeft w:val="640"/>
          <w:marRight w:val="0"/>
          <w:marTop w:val="0"/>
          <w:marBottom w:val="0"/>
          <w:divBdr>
            <w:top w:val="none" w:sz="0" w:space="0" w:color="auto"/>
            <w:left w:val="none" w:sz="0" w:space="0" w:color="auto"/>
            <w:bottom w:val="none" w:sz="0" w:space="0" w:color="auto"/>
            <w:right w:val="none" w:sz="0" w:space="0" w:color="auto"/>
          </w:divBdr>
        </w:div>
        <w:div w:id="329598925">
          <w:marLeft w:val="640"/>
          <w:marRight w:val="0"/>
          <w:marTop w:val="0"/>
          <w:marBottom w:val="0"/>
          <w:divBdr>
            <w:top w:val="none" w:sz="0" w:space="0" w:color="auto"/>
            <w:left w:val="none" w:sz="0" w:space="0" w:color="auto"/>
            <w:bottom w:val="none" w:sz="0" w:space="0" w:color="auto"/>
            <w:right w:val="none" w:sz="0" w:space="0" w:color="auto"/>
          </w:divBdr>
        </w:div>
        <w:div w:id="710032105">
          <w:marLeft w:val="640"/>
          <w:marRight w:val="0"/>
          <w:marTop w:val="0"/>
          <w:marBottom w:val="0"/>
          <w:divBdr>
            <w:top w:val="none" w:sz="0" w:space="0" w:color="auto"/>
            <w:left w:val="none" w:sz="0" w:space="0" w:color="auto"/>
            <w:bottom w:val="none" w:sz="0" w:space="0" w:color="auto"/>
            <w:right w:val="none" w:sz="0" w:space="0" w:color="auto"/>
          </w:divBdr>
        </w:div>
        <w:div w:id="689719028">
          <w:marLeft w:val="640"/>
          <w:marRight w:val="0"/>
          <w:marTop w:val="0"/>
          <w:marBottom w:val="0"/>
          <w:divBdr>
            <w:top w:val="none" w:sz="0" w:space="0" w:color="auto"/>
            <w:left w:val="none" w:sz="0" w:space="0" w:color="auto"/>
            <w:bottom w:val="none" w:sz="0" w:space="0" w:color="auto"/>
            <w:right w:val="none" w:sz="0" w:space="0" w:color="auto"/>
          </w:divBdr>
        </w:div>
        <w:div w:id="555243765">
          <w:marLeft w:val="640"/>
          <w:marRight w:val="0"/>
          <w:marTop w:val="0"/>
          <w:marBottom w:val="0"/>
          <w:divBdr>
            <w:top w:val="none" w:sz="0" w:space="0" w:color="auto"/>
            <w:left w:val="none" w:sz="0" w:space="0" w:color="auto"/>
            <w:bottom w:val="none" w:sz="0" w:space="0" w:color="auto"/>
            <w:right w:val="none" w:sz="0" w:space="0" w:color="auto"/>
          </w:divBdr>
        </w:div>
        <w:div w:id="1109591500">
          <w:marLeft w:val="640"/>
          <w:marRight w:val="0"/>
          <w:marTop w:val="0"/>
          <w:marBottom w:val="0"/>
          <w:divBdr>
            <w:top w:val="none" w:sz="0" w:space="0" w:color="auto"/>
            <w:left w:val="none" w:sz="0" w:space="0" w:color="auto"/>
            <w:bottom w:val="none" w:sz="0" w:space="0" w:color="auto"/>
            <w:right w:val="none" w:sz="0" w:space="0" w:color="auto"/>
          </w:divBdr>
        </w:div>
        <w:div w:id="1765491427">
          <w:marLeft w:val="640"/>
          <w:marRight w:val="0"/>
          <w:marTop w:val="0"/>
          <w:marBottom w:val="0"/>
          <w:divBdr>
            <w:top w:val="none" w:sz="0" w:space="0" w:color="auto"/>
            <w:left w:val="none" w:sz="0" w:space="0" w:color="auto"/>
            <w:bottom w:val="none" w:sz="0" w:space="0" w:color="auto"/>
            <w:right w:val="none" w:sz="0" w:space="0" w:color="auto"/>
          </w:divBdr>
        </w:div>
        <w:div w:id="294912448">
          <w:marLeft w:val="640"/>
          <w:marRight w:val="0"/>
          <w:marTop w:val="0"/>
          <w:marBottom w:val="0"/>
          <w:divBdr>
            <w:top w:val="none" w:sz="0" w:space="0" w:color="auto"/>
            <w:left w:val="none" w:sz="0" w:space="0" w:color="auto"/>
            <w:bottom w:val="none" w:sz="0" w:space="0" w:color="auto"/>
            <w:right w:val="none" w:sz="0" w:space="0" w:color="auto"/>
          </w:divBdr>
        </w:div>
        <w:div w:id="585380946">
          <w:marLeft w:val="640"/>
          <w:marRight w:val="0"/>
          <w:marTop w:val="0"/>
          <w:marBottom w:val="0"/>
          <w:divBdr>
            <w:top w:val="none" w:sz="0" w:space="0" w:color="auto"/>
            <w:left w:val="none" w:sz="0" w:space="0" w:color="auto"/>
            <w:bottom w:val="none" w:sz="0" w:space="0" w:color="auto"/>
            <w:right w:val="none" w:sz="0" w:space="0" w:color="auto"/>
          </w:divBdr>
        </w:div>
        <w:div w:id="1109355040">
          <w:marLeft w:val="640"/>
          <w:marRight w:val="0"/>
          <w:marTop w:val="0"/>
          <w:marBottom w:val="0"/>
          <w:divBdr>
            <w:top w:val="none" w:sz="0" w:space="0" w:color="auto"/>
            <w:left w:val="none" w:sz="0" w:space="0" w:color="auto"/>
            <w:bottom w:val="none" w:sz="0" w:space="0" w:color="auto"/>
            <w:right w:val="none" w:sz="0" w:space="0" w:color="auto"/>
          </w:divBdr>
        </w:div>
        <w:div w:id="1948343737">
          <w:marLeft w:val="640"/>
          <w:marRight w:val="0"/>
          <w:marTop w:val="0"/>
          <w:marBottom w:val="0"/>
          <w:divBdr>
            <w:top w:val="none" w:sz="0" w:space="0" w:color="auto"/>
            <w:left w:val="none" w:sz="0" w:space="0" w:color="auto"/>
            <w:bottom w:val="none" w:sz="0" w:space="0" w:color="auto"/>
            <w:right w:val="none" w:sz="0" w:space="0" w:color="auto"/>
          </w:divBdr>
        </w:div>
        <w:div w:id="400323962">
          <w:marLeft w:val="640"/>
          <w:marRight w:val="0"/>
          <w:marTop w:val="0"/>
          <w:marBottom w:val="0"/>
          <w:divBdr>
            <w:top w:val="none" w:sz="0" w:space="0" w:color="auto"/>
            <w:left w:val="none" w:sz="0" w:space="0" w:color="auto"/>
            <w:bottom w:val="none" w:sz="0" w:space="0" w:color="auto"/>
            <w:right w:val="none" w:sz="0" w:space="0" w:color="auto"/>
          </w:divBdr>
        </w:div>
        <w:div w:id="1748763753">
          <w:marLeft w:val="640"/>
          <w:marRight w:val="0"/>
          <w:marTop w:val="0"/>
          <w:marBottom w:val="0"/>
          <w:divBdr>
            <w:top w:val="none" w:sz="0" w:space="0" w:color="auto"/>
            <w:left w:val="none" w:sz="0" w:space="0" w:color="auto"/>
            <w:bottom w:val="none" w:sz="0" w:space="0" w:color="auto"/>
            <w:right w:val="none" w:sz="0" w:space="0" w:color="auto"/>
          </w:divBdr>
        </w:div>
        <w:div w:id="781344694">
          <w:marLeft w:val="640"/>
          <w:marRight w:val="0"/>
          <w:marTop w:val="0"/>
          <w:marBottom w:val="0"/>
          <w:divBdr>
            <w:top w:val="none" w:sz="0" w:space="0" w:color="auto"/>
            <w:left w:val="none" w:sz="0" w:space="0" w:color="auto"/>
            <w:bottom w:val="none" w:sz="0" w:space="0" w:color="auto"/>
            <w:right w:val="none" w:sz="0" w:space="0" w:color="auto"/>
          </w:divBdr>
        </w:div>
        <w:div w:id="1699159163">
          <w:marLeft w:val="640"/>
          <w:marRight w:val="0"/>
          <w:marTop w:val="0"/>
          <w:marBottom w:val="0"/>
          <w:divBdr>
            <w:top w:val="none" w:sz="0" w:space="0" w:color="auto"/>
            <w:left w:val="none" w:sz="0" w:space="0" w:color="auto"/>
            <w:bottom w:val="none" w:sz="0" w:space="0" w:color="auto"/>
            <w:right w:val="none" w:sz="0" w:space="0" w:color="auto"/>
          </w:divBdr>
        </w:div>
        <w:div w:id="609971409">
          <w:marLeft w:val="640"/>
          <w:marRight w:val="0"/>
          <w:marTop w:val="0"/>
          <w:marBottom w:val="0"/>
          <w:divBdr>
            <w:top w:val="none" w:sz="0" w:space="0" w:color="auto"/>
            <w:left w:val="none" w:sz="0" w:space="0" w:color="auto"/>
            <w:bottom w:val="none" w:sz="0" w:space="0" w:color="auto"/>
            <w:right w:val="none" w:sz="0" w:space="0" w:color="auto"/>
          </w:divBdr>
        </w:div>
        <w:div w:id="841580492">
          <w:marLeft w:val="640"/>
          <w:marRight w:val="0"/>
          <w:marTop w:val="0"/>
          <w:marBottom w:val="0"/>
          <w:divBdr>
            <w:top w:val="none" w:sz="0" w:space="0" w:color="auto"/>
            <w:left w:val="none" w:sz="0" w:space="0" w:color="auto"/>
            <w:bottom w:val="none" w:sz="0" w:space="0" w:color="auto"/>
            <w:right w:val="none" w:sz="0" w:space="0" w:color="auto"/>
          </w:divBdr>
        </w:div>
        <w:div w:id="1628196853">
          <w:marLeft w:val="640"/>
          <w:marRight w:val="0"/>
          <w:marTop w:val="0"/>
          <w:marBottom w:val="0"/>
          <w:divBdr>
            <w:top w:val="none" w:sz="0" w:space="0" w:color="auto"/>
            <w:left w:val="none" w:sz="0" w:space="0" w:color="auto"/>
            <w:bottom w:val="none" w:sz="0" w:space="0" w:color="auto"/>
            <w:right w:val="none" w:sz="0" w:space="0" w:color="auto"/>
          </w:divBdr>
        </w:div>
        <w:div w:id="278803246">
          <w:marLeft w:val="640"/>
          <w:marRight w:val="0"/>
          <w:marTop w:val="0"/>
          <w:marBottom w:val="0"/>
          <w:divBdr>
            <w:top w:val="none" w:sz="0" w:space="0" w:color="auto"/>
            <w:left w:val="none" w:sz="0" w:space="0" w:color="auto"/>
            <w:bottom w:val="none" w:sz="0" w:space="0" w:color="auto"/>
            <w:right w:val="none" w:sz="0" w:space="0" w:color="auto"/>
          </w:divBdr>
        </w:div>
        <w:div w:id="170797651">
          <w:marLeft w:val="640"/>
          <w:marRight w:val="0"/>
          <w:marTop w:val="0"/>
          <w:marBottom w:val="0"/>
          <w:divBdr>
            <w:top w:val="none" w:sz="0" w:space="0" w:color="auto"/>
            <w:left w:val="none" w:sz="0" w:space="0" w:color="auto"/>
            <w:bottom w:val="none" w:sz="0" w:space="0" w:color="auto"/>
            <w:right w:val="none" w:sz="0" w:space="0" w:color="auto"/>
          </w:divBdr>
        </w:div>
        <w:div w:id="881285725">
          <w:marLeft w:val="640"/>
          <w:marRight w:val="0"/>
          <w:marTop w:val="0"/>
          <w:marBottom w:val="0"/>
          <w:divBdr>
            <w:top w:val="none" w:sz="0" w:space="0" w:color="auto"/>
            <w:left w:val="none" w:sz="0" w:space="0" w:color="auto"/>
            <w:bottom w:val="none" w:sz="0" w:space="0" w:color="auto"/>
            <w:right w:val="none" w:sz="0" w:space="0" w:color="auto"/>
          </w:divBdr>
        </w:div>
      </w:divsChild>
    </w:div>
    <w:div w:id="1279338589">
      <w:bodyDiv w:val="1"/>
      <w:marLeft w:val="0"/>
      <w:marRight w:val="0"/>
      <w:marTop w:val="0"/>
      <w:marBottom w:val="0"/>
      <w:divBdr>
        <w:top w:val="none" w:sz="0" w:space="0" w:color="auto"/>
        <w:left w:val="none" w:sz="0" w:space="0" w:color="auto"/>
        <w:bottom w:val="none" w:sz="0" w:space="0" w:color="auto"/>
        <w:right w:val="none" w:sz="0" w:space="0" w:color="auto"/>
      </w:divBdr>
    </w:div>
    <w:div w:id="1281834830">
      <w:bodyDiv w:val="1"/>
      <w:marLeft w:val="0"/>
      <w:marRight w:val="0"/>
      <w:marTop w:val="0"/>
      <w:marBottom w:val="0"/>
      <w:divBdr>
        <w:top w:val="none" w:sz="0" w:space="0" w:color="auto"/>
        <w:left w:val="none" w:sz="0" w:space="0" w:color="auto"/>
        <w:bottom w:val="none" w:sz="0" w:space="0" w:color="auto"/>
        <w:right w:val="none" w:sz="0" w:space="0" w:color="auto"/>
      </w:divBdr>
    </w:div>
    <w:div w:id="1282492287">
      <w:bodyDiv w:val="1"/>
      <w:marLeft w:val="0"/>
      <w:marRight w:val="0"/>
      <w:marTop w:val="0"/>
      <w:marBottom w:val="0"/>
      <w:divBdr>
        <w:top w:val="none" w:sz="0" w:space="0" w:color="auto"/>
        <w:left w:val="none" w:sz="0" w:space="0" w:color="auto"/>
        <w:bottom w:val="none" w:sz="0" w:space="0" w:color="auto"/>
        <w:right w:val="none" w:sz="0" w:space="0" w:color="auto"/>
      </w:divBdr>
    </w:div>
    <w:div w:id="1284118902">
      <w:bodyDiv w:val="1"/>
      <w:marLeft w:val="0"/>
      <w:marRight w:val="0"/>
      <w:marTop w:val="0"/>
      <w:marBottom w:val="0"/>
      <w:divBdr>
        <w:top w:val="none" w:sz="0" w:space="0" w:color="auto"/>
        <w:left w:val="none" w:sz="0" w:space="0" w:color="auto"/>
        <w:bottom w:val="none" w:sz="0" w:space="0" w:color="auto"/>
        <w:right w:val="none" w:sz="0" w:space="0" w:color="auto"/>
      </w:divBdr>
      <w:divsChild>
        <w:div w:id="81149029">
          <w:marLeft w:val="0"/>
          <w:marRight w:val="0"/>
          <w:marTop w:val="0"/>
          <w:marBottom w:val="0"/>
          <w:divBdr>
            <w:top w:val="none" w:sz="0" w:space="0" w:color="auto"/>
            <w:left w:val="none" w:sz="0" w:space="0" w:color="auto"/>
            <w:bottom w:val="none" w:sz="0" w:space="0" w:color="auto"/>
            <w:right w:val="none" w:sz="0" w:space="0" w:color="auto"/>
          </w:divBdr>
        </w:div>
      </w:divsChild>
    </w:div>
    <w:div w:id="1287925783">
      <w:bodyDiv w:val="1"/>
      <w:marLeft w:val="0"/>
      <w:marRight w:val="0"/>
      <w:marTop w:val="0"/>
      <w:marBottom w:val="0"/>
      <w:divBdr>
        <w:top w:val="none" w:sz="0" w:space="0" w:color="auto"/>
        <w:left w:val="none" w:sz="0" w:space="0" w:color="auto"/>
        <w:bottom w:val="none" w:sz="0" w:space="0" w:color="auto"/>
        <w:right w:val="none" w:sz="0" w:space="0" w:color="auto"/>
      </w:divBdr>
      <w:divsChild>
        <w:div w:id="703403309">
          <w:marLeft w:val="640"/>
          <w:marRight w:val="0"/>
          <w:marTop w:val="0"/>
          <w:marBottom w:val="0"/>
          <w:divBdr>
            <w:top w:val="none" w:sz="0" w:space="0" w:color="auto"/>
            <w:left w:val="none" w:sz="0" w:space="0" w:color="auto"/>
            <w:bottom w:val="none" w:sz="0" w:space="0" w:color="auto"/>
            <w:right w:val="none" w:sz="0" w:space="0" w:color="auto"/>
          </w:divBdr>
        </w:div>
        <w:div w:id="2753201">
          <w:marLeft w:val="640"/>
          <w:marRight w:val="0"/>
          <w:marTop w:val="0"/>
          <w:marBottom w:val="0"/>
          <w:divBdr>
            <w:top w:val="none" w:sz="0" w:space="0" w:color="auto"/>
            <w:left w:val="none" w:sz="0" w:space="0" w:color="auto"/>
            <w:bottom w:val="none" w:sz="0" w:space="0" w:color="auto"/>
            <w:right w:val="none" w:sz="0" w:space="0" w:color="auto"/>
          </w:divBdr>
        </w:div>
        <w:div w:id="1141195240">
          <w:marLeft w:val="640"/>
          <w:marRight w:val="0"/>
          <w:marTop w:val="0"/>
          <w:marBottom w:val="0"/>
          <w:divBdr>
            <w:top w:val="none" w:sz="0" w:space="0" w:color="auto"/>
            <w:left w:val="none" w:sz="0" w:space="0" w:color="auto"/>
            <w:bottom w:val="none" w:sz="0" w:space="0" w:color="auto"/>
            <w:right w:val="none" w:sz="0" w:space="0" w:color="auto"/>
          </w:divBdr>
        </w:div>
        <w:div w:id="14235420">
          <w:marLeft w:val="640"/>
          <w:marRight w:val="0"/>
          <w:marTop w:val="0"/>
          <w:marBottom w:val="0"/>
          <w:divBdr>
            <w:top w:val="none" w:sz="0" w:space="0" w:color="auto"/>
            <w:left w:val="none" w:sz="0" w:space="0" w:color="auto"/>
            <w:bottom w:val="none" w:sz="0" w:space="0" w:color="auto"/>
            <w:right w:val="none" w:sz="0" w:space="0" w:color="auto"/>
          </w:divBdr>
        </w:div>
        <w:div w:id="1415855809">
          <w:marLeft w:val="640"/>
          <w:marRight w:val="0"/>
          <w:marTop w:val="0"/>
          <w:marBottom w:val="0"/>
          <w:divBdr>
            <w:top w:val="none" w:sz="0" w:space="0" w:color="auto"/>
            <w:left w:val="none" w:sz="0" w:space="0" w:color="auto"/>
            <w:bottom w:val="none" w:sz="0" w:space="0" w:color="auto"/>
            <w:right w:val="none" w:sz="0" w:space="0" w:color="auto"/>
          </w:divBdr>
        </w:div>
        <w:div w:id="440106458">
          <w:marLeft w:val="640"/>
          <w:marRight w:val="0"/>
          <w:marTop w:val="0"/>
          <w:marBottom w:val="0"/>
          <w:divBdr>
            <w:top w:val="none" w:sz="0" w:space="0" w:color="auto"/>
            <w:left w:val="none" w:sz="0" w:space="0" w:color="auto"/>
            <w:bottom w:val="none" w:sz="0" w:space="0" w:color="auto"/>
            <w:right w:val="none" w:sz="0" w:space="0" w:color="auto"/>
          </w:divBdr>
        </w:div>
        <w:div w:id="1366758726">
          <w:marLeft w:val="640"/>
          <w:marRight w:val="0"/>
          <w:marTop w:val="0"/>
          <w:marBottom w:val="0"/>
          <w:divBdr>
            <w:top w:val="none" w:sz="0" w:space="0" w:color="auto"/>
            <w:left w:val="none" w:sz="0" w:space="0" w:color="auto"/>
            <w:bottom w:val="none" w:sz="0" w:space="0" w:color="auto"/>
            <w:right w:val="none" w:sz="0" w:space="0" w:color="auto"/>
          </w:divBdr>
        </w:div>
        <w:div w:id="964578432">
          <w:marLeft w:val="640"/>
          <w:marRight w:val="0"/>
          <w:marTop w:val="0"/>
          <w:marBottom w:val="0"/>
          <w:divBdr>
            <w:top w:val="none" w:sz="0" w:space="0" w:color="auto"/>
            <w:left w:val="none" w:sz="0" w:space="0" w:color="auto"/>
            <w:bottom w:val="none" w:sz="0" w:space="0" w:color="auto"/>
            <w:right w:val="none" w:sz="0" w:space="0" w:color="auto"/>
          </w:divBdr>
        </w:div>
        <w:div w:id="1935165567">
          <w:marLeft w:val="640"/>
          <w:marRight w:val="0"/>
          <w:marTop w:val="0"/>
          <w:marBottom w:val="0"/>
          <w:divBdr>
            <w:top w:val="none" w:sz="0" w:space="0" w:color="auto"/>
            <w:left w:val="none" w:sz="0" w:space="0" w:color="auto"/>
            <w:bottom w:val="none" w:sz="0" w:space="0" w:color="auto"/>
            <w:right w:val="none" w:sz="0" w:space="0" w:color="auto"/>
          </w:divBdr>
        </w:div>
        <w:div w:id="1613703705">
          <w:marLeft w:val="640"/>
          <w:marRight w:val="0"/>
          <w:marTop w:val="0"/>
          <w:marBottom w:val="0"/>
          <w:divBdr>
            <w:top w:val="none" w:sz="0" w:space="0" w:color="auto"/>
            <w:left w:val="none" w:sz="0" w:space="0" w:color="auto"/>
            <w:bottom w:val="none" w:sz="0" w:space="0" w:color="auto"/>
            <w:right w:val="none" w:sz="0" w:space="0" w:color="auto"/>
          </w:divBdr>
        </w:div>
        <w:div w:id="645472595">
          <w:marLeft w:val="640"/>
          <w:marRight w:val="0"/>
          <w:marTop w:val="0"/>
          <w:marBottom w:val="0"/>
          <w:divBdr>
            <w:top w:val="none" w:sz="0" w:space="0" w:color="auto"/>
            <w:left w:val="none" w:sz="0" w:space="0" w:color="auto"/>
            <w:bottom w:val="none" w:sz="0" w:space="0" w:color="auto"/>
            <w:right w:val="none" w:sz="0" w:space="0" w:color="auto"/>
          </w:divBdr>
        </w:div>
        <w:div w:id="233664486">
          <w:marLeft w:val="640"/>
          <w:marRight w:val="0"/>
          <w:marTop w:val="0"/>
          <w:marBottom w:val="0"/>
          <w:divBdr>
            <w:top w:val="none" w:sz="0" w:space="0" w:color="auto"/>
            <w:left w:val="none" w:sz="0" w:space="0" w:color="auto"/>
            <w:bottom w:val="none" w:sz="0" w:space="0" w:color="auto"/>
            <w:right w:val="none" w:sz="0" w:space="0" w:color="auto"/>
          </w:divBdr>
        </w:div>
        <w:div w:id="1679652778">
          <w:marLeft w:val="640"/>
          <w:marRight w:val="0"/>
          <w:marTop w:val="0"/>
          <w:marBottom w:val="0"/>
          <w:divBdr>
            <w:top w:val="none" w:sz="0" w:space="0" w:color="auto"/>
            <w:left w:val="none" w:sz="0" w:space="0" w:color="auto"/>
            <w:bottom w:val="none" w:sz="0" w:space="0" w:color="auto"/>
            <w:right w:val="none" w:sz="0" w:space="0" w:color="auto"/>
          </w:divBdr>
        </w:div>
        <w:div w:id="1680158746">
          <w:marLeft w:val="640"/>
          <w:marRight w:val="0"/>
          <w:marTop w:val="0"/>
          <w:marBottom w:val="0"/>
          <w:divBdr>
            <w:top w:val="none" w:sz="0" w:space="0" w:color="auto"/>
            <w:left w:val="none" w:sz="0" w:space="0" w:color="auto"/>
            <w:bottom w:val="none" w:sz="0" w:space="0" w:color="auto"/>
            <w:right w:val="none" w:sz="0" w:space="0" w:color="auto"/>
          </w:divBdr>
        </w:div>
        <w:div w:id="1594120117">
          <w:marLeft w:val="640"/>
          <w:marRight w:val="0"/>
          <w:marTop w:val="0"/>
          <w:marBottom w:val="0"/>
          <w:divBdr>
            <w:top w:val="none" w:sz="0" w:space="0" w:color="auto"/>
            <w:left w:val="none" w:sz="0" w:space="0" w:color="auto"/>
            <w:bottom w:val="none" w:sz="0" w:space="0" w:color="auto"/>
            <w:right w:val="none" w:sz="0" w:space="0" w:color="auto"/>
          </w:divBdr>
        </w:div>
        <w:div w:id="1837260022">
          <w:marLeft w:val="640"/>
          <w:marRight w:val="0"/>
          <w:marTop w:val="0"/>
          <w:marBottom w:val="0"/>
          <w:divBdr>
            <w:top w:val="none" w:sz="0" w:space="0" w:color="auto"/>
            <w:left w:val="none" w:sz="0" w:space="0" w:color="auto"/>
            <w:bottom w:val="none" w:sz="0" w:space="0" w:color="auto"/>
            <w:right w:val="none" w:sz="0" w:space="0" w:color="auto"/>
          </w:divBdr>
        </w:div>
        <w:div w:id="2066220286">
          <w:marLeft w:val="640"/>
          <w:marRight w:val="0"/>
          <w:marTop w:val="0"/>
          <w:marBottom w:val="0"/>
          <w:divBdr>
            <w:top w:val="none" w:sz="0" w:space="0" w:color="auto"/>
            <w:left w:val="none" w:sz="0" w:space="0" w:color="auto"/>
            <w:bottom w:val="none" w:sz="0" w:space="0" w:color="auto"/>
            <w:right w:val="none" w:sz="0" w:space="0" w:color="auto"/>
          </w:divBdr>
        </w:div>
        <w:div w:id="445855821">
          <w:marLeft w:val="640"/>
          <w:marRight w:val="0"/>
          <w:marTop w:val="0"/>
          <w:marBottom w:val="0"/>
          <w:divBdr>
            <w:top w:val="none" w:sz="0" w:space="0" w:color="auto"/>
            <w:left w:val="none" w:sz="0" w:space="0" w:color="auto"/>
            <w:bottom w:val="none" w:sz="0" w:space="0" w:color="auto"/>
            <w:right w:val="none" w:sz="0" w:space="0" w:color="auto"/>
          </w:divBdr>
        </w:div>
        <w:div w:id="149758890">
          <w:marLeft w:val="640"/>
          <w:marRight w:val="0"/>
          <w:marTop w:val="0"/>
          <w:marBottom w:val="0"/>
          <w:divBdr>
            <w:top w:val="none" w:sz="0" w:space="0" w:color="auto"/>
            <w:left w:val="none" w:sz="0" w:space="0" w:color="auto"/>
            <w:bottom w:val="none" w:sz="0" w:space="0" w:color="auto"/>
            <w:right w:val="none" w:sz="0" w:space="0" w:color="auto"/>
          </w:divBdr>
        </w:div>
        <w:div w:id="932201124">
          <w:marLeft w:val="640"/>
          <w:marRight w:val="0"/>
          <w:marTop w:val="0"/>
          <w:marBottom w:val="0"/>
          <w:divBdr>
            <w:top w:val="none" w:sz="0" w:space="0" w:color="auto"/>
            <w:left w:val="none" w:sz="0" w:space="0" w:color="auto"/>
            <w:bottom w:val="none" w:sz="0" w:space="0" w:color="auto"/>
            <w:right w:val="none" w:sz="0" w:space="0" w:color="auto"/>
          </w:divBdr>
        </w:div>
        <w:div w:id="909652759">
          <w:marLeft w:val="640"/>
          <w:marRight w:val="0"/>
          <w:marTop w:val="0"/>
          <w:marBottom w:val="0"/>
          <w:divBdr>
            <w:top w:val="none" w:sz="0" w:space="0" w:color="auto"/>
            <w:left w:val="none" w:sz="0" w:space="0" w:color="auto"/>
            <w:bottom w:val="none" w:sz="0" w:space="0" w:color="auto"/>
            <w:right w:val="none" w:sz="0" w:space="0" w:color="auto"/>
          </w:divBdr>
        </w:div>
        <w:div w:id="116530407">
          <w:marLeft w:val="640"/>
          <w:marRight w:val="0"/>
          <w:marTop w:val="0"/>
          <w:marBottom w:val="0"/>
          <w:divBdr>
            <w:top w:val="none" w:sz="0" w:space="0" w:color="auto"/>
            <w:left w:val="none" w:sz="0" w:space="0" w:color="auto"/>
            <w:bottom w:val="none" w:sz="0" w:space="0" w:color="auto"/>
            <w:right w:val="none" w:sz="0" w:space="0" w:color="auto"/>
          </w:divBdr>
        </w:div>
        <w:div w:id="1806968869">
          <w:marLeft w:val="640"/>
          <w:marRight w:val="0"/>
          <w:marTop w:val="0"/>
          <w:marBottom w:val="0"/>
          <w:divBdr>
            <w:top w:val="none" w:sz="0" w:space="0" w:color="auto"/>
            <w:left w:val="none" w:sz="0" w:space="0" w:color="auto"/>
            <w:bottom w:val="none" w:sz="0" w:space="0" w:color="auto"/>
            <w:right w:val="none" w:sz="0" w:space="0" w:color="auto"/>
          </w:divBdr>
        </w:div>
        <w:div w:id="700085662">
          <w:marLeft w:val="640"/>
          <w:marRight w:val="0"/>
          <w:marTop w:val="0"/>
          <w:marBottom w:val="0"/>
          <w:divBdr>
            <w:top w:val="none" w:sz="0" w:space="0" w:color="auto"/>
            <w:left w:val="none" w:sz="0" w:space="0" w:color="auto"/>
            <w:bottom w:val="none" w:sz="0" w:space="0" w:color="auto"/>
            <w:right w:val="none" w:sz="0" w:space="0" w:color="auto"/>
          </w:divBdr>
        </w:div>
        <w:div w:id="1449398741">
          <w:marLeft w:val="640"/>
          <w:marRight w:val="0"/>
          <w:marTop w:val="0"/>
          <w:marBottom w:val="0"/>
          <w:divBdr>
            <w:top w:val="none" w:sz="0" w:space="0" w:color="auto"/>
            <w:left w:val="none" w:sz="0" w:space="0" w:color="auto"/>
            <w:bottom w:val="none" w:sz="0" w:space="0" w:color="auto"/>
            <w:right w:val="none" w:sz="0" w:space="0" w:color="auto"/>
          </w:divBdr>
        </w:div>
        <w:div w:id="490172363">
          <w:marLeft w:val="640"/>
          <w:marRight w:val="0"/>
          <w:marTop w:val="0"/>
          <w:marBottom w:val="0"/>
          <w:divBdr>
            <w:top w:val="none" w:sz="0" w:space="0" w:color="auto"/>
            <w:left w:val="none" w:sz="0" w:space="0" w:color="auto"/>
            <w:bottom w:val="none" w:sz="0" w:space="0" w:color="auto"/>
            <w:right w:val="none" w:sz="0" w:space="0" w:color="auto"/>
          </w:divBdr>
        </w:div>
        <w:div w:id="1895264481">
          <w:marLeft w:val="640"/>
          <w:marRight w:val="0"/>
          <w:marTop w:val="0"/>
          <w:marBottom w:val="0"/>
          <w:divBdr>
            <w:top w:val="none" w:sz="0" w:space="0" w:color="auto"/>
            <w:left w:val="none" w:sz="0" w:space="0" w:color="auto"/>
            <w:bottom w:val="none" w:sz="0" w:space="0" w:color="auto"/>
            <w:right w:val="none" w:sz="0" w:space="0" w:color="auto"/>
          </w:divBdr>
        </w:div>
        <w:div w:id="578441105">
          <w:marLeft w:val="640"/>
          <w:marRight w:val="0"/>
          <w:marTop w:val="0"/>
          <w:marBottom w:val="0"/>
          <w:divBdr>
            <w:top w:val="none" w:sz="0" w:space="0" w:color="auto"/>
            <w:left w:val="none" w:sz="0" w:space="0" w:color="auto"/>
            <w:bottom w:val="none" w:sz="0" w:space="0" w:color="auto"/>
            <w:right w:val="none" w:sz="0" w:space="0" w:color="auto"/>
          </w:divBdr>
        </w:div>
        <w:div w:id="481386911">
          <w:marLeft w:val="640"/>
          <w:marRight w:val="0"/>
          <w:marTop w:val="0"/>
          <w:marBottom w:val="0"/>
          <w:divBdr>
            <w:top w:val="none" w:sz="0" w:space="0" w:color="auto"/>
            <w:left w:val="none" w:sz="0" w:space="0" w:color="auto"/>
            <w:bottom w:val="none" w:sz="0" w:space="0" w:color="auto"/>
            <w:right w:val="none" w:sz="0" w:space="0" w:color="auto"/>
          </w:divBdr>
        </w:div>
        <w:div w:id="904803643">
          <w:marLeft w:val="640"/>
          <w:marRight w:val="0"/>
          <w:marTop w:val="0"/>
          <w:marBottom w:val="0"/>
          <w:divBdr>
            <w:top w:val="none" w:sz="0" w:space="0" w:color="auto"/>
            <w:left w:val="none" w:sz="0" w:space="0" w:color="auto"/>
            <w:bottom w:val="none" w:sz="0" w:space="0" w:color="auto"/>
            <w:right w:val="none" w:sz="0" w:space="0" w:color="auto"/>
          </w:divBdr>
        </w:div>
        <w:div w:id="901134724">
          <w:marLeft w:val="640"/>
          <w:marRight w:val="0"/>
          <w:marTop w:val="0"/>
          <w:marBottom w:val="0"/>
          <w:divBdr>
            <w:top w:val="none" w:sz="0" w:space="0" w:color="auto"/>
            <w:left w:val="none" w:sz="0" w:space="0" w:color="auto"/>
            <w:bottom w:val="none" w:sz="0" w:space="0" w:color="auto"/>
            <w:right w:val="none" w:sz="0" w:space="0" w:color="auto"/>
          </w:divBdr>
        </w:div>
        <w:div w:id="640884441">
          <w:marLeft w:val="640"/>
          <w:marRight w:val="0"/>
          <w:marTop w:val="0"/>
          <w:marBottom w:val="0"/>
          <w:divBdr>
            <w:top w:val="none" w:sz="0" w:space="0" w:color="auto"/>
            <w:left w:val="none" w:sz="0" w:space="0" w:color="auto"/>
            <w:bottom w:val="none" w:sz="0" w:space="0" w:color="auto"/>
            <w:right w:val="none" w:sz="0" w:space="0" w:color="auto"/>
          </w:divBdr>
        </w:div>
        <w:div w:id="62606951">
          <w:marLeft w:val="640"/>
          <w:marRight w:val="0"/>
          <w:marTop w:val="0"/>
          <w:marBottom w:val="0"/>
          <w:divBdr>
            <w:top w:val="none" w:sz="0" w:space="0" w:color="auto"/>
            <w:left w:val="none" w:sz="0" w:space="0" w:color="auto"/>
            <w:bottom w:val="none" w:sz="0" w:space="0" w:color="auto"/>
            <w:right w:val="none" w:sz="0" w:space="0" w:color="auto"/>
          </w:divBdr>
        </w:div>
        <w:div w:id="1459295494">
          <w:marLeft w:val="640"/>
          <w:marRight w:val="0"/>
          <w:marTop w:val="0"/>
          <w:marBottom w:val="0"/>
          <w:divBdr>
            <w:top w:val="none" w:sz="0" w:space="0" w:color="auto"/>
            <w:left w:val="none" w:sz="0" w:space="0" w:color="auto"/>
            <w:bottom w:val="none" w:sz="0" w:space="0" w:color="auto"/>
            <w:right w:val="none" w:sz="0" w:space="0" w:color="auto"/>
          </w:divBdr>
        </w:div>
        <w:div w:id="281621598">
          <w:marLeft w:val="640"/>
          <w:marRight w:val="0"/>
          <w:marTop w:val="0"/>
          <w:marBottom w:val="0"/>
          <w:divBdr>
            <w:top w:val="none" w:sz="0" w:space="0" w:color="auto"/>
            <w:left w:val="none" w:sz="0" w:space="0" w:color="auto"/>
            <w:bottom w:val="none" w:sz="0" w:space="0" w:color="auto"/>
            <w:right w:val="none" w:sz="0" w:space="0" w:color="auto"/>
          </w:divBdr>
        </w:div>
        <w:div w:id="117534685">
          <w:marLeft w:val="640"/>
          <w:marRight w:val="0"/>
          <w:marTop w:val="0"/>
          <w:marBottom w:val="0"/>
          <w:divBdr>
            <w:top w:val="none" w:sz="0" w:space="0" w:color="auto"/>
            <w:left w:val="none" w:sz="0" w:space="0" w:color="auto"/>
            <w:bottom w:val="none" w:sz="0" w:space="0" w:color="auto"/>
            <w:right w:val="none" w:sz="0" w:space="0" w:color="auto"/>
          </w:divBdr>
        </w:div>
        <w:div w:id="631636503">
          <w:marLeft w:val="640"/>
          <w:marRight w:val="0"/>
          <w:marTop w:val="0"/>
          <w:marBottom w:val="0"/>
          <w:divBdr>
            <w:top w:val="none" w:sz="0" w:space="0" w:color="auto"/>
            <w:left w:val="none" w:sz="0" w:space="0" w:color="auto"/>
            <w:bottom w:val="none" w:sz="0" w:space="0" w:color="auto"/>
            <w:right w:val="none" w:sz="0" w:space="0" w:color="auto"/>
          </w:divBdr>
        </w:div>
        <w:div w:id="754588630">
          <w:marLeft w:val="640"/>
          <w:marRight w:val="0"/>
          <w:marTop w:val="0"/>
          <w:marBottom w:val="0"/>
          <w:divBdr>
            <w:top w:val="none" w:sz="0" w:space="0" w:color="auto"/>
            <w:left w:val="none" w:sz="0" w:space="0" w:color="auto"/>
            <w:bottom w:val="none" w:sz="0" w:space="0" w:color="auto"/>
            <w:right w:val="none" w:sz="0" w:space="0" w:color="auto"/>
          </w:divBdr>
        </w:div>
        <w:div w:id="1879855817">
          <w:marLeft w:val="640"/>
          <w:marRight w:val="0"/>
          <w:marTop w:val="0"/>
          <w:marBottom w:val="0"/>
          <w:divBdr>
            <w:top w:val="none" w:sz="0" w:space="0" w:color="auto"/>
            <w:left w:val="none" w:sz="0" w:space="0" w:color="auto"/>
            <w:bottom w:val="none" w:sz="0" w:space="0" w:color="auto"/>
            <w:right w:val="none" w:sz="0" w:space="0" w:color="auto"/>
          </w:divBdr>
        </w:div>
        <w:div w:id="74396917">
          <w:marLeft w:val="640"/>
          <w:marRight w:val="0"/>
          <w:marTop w:val="0"/>
          <w:marBottom w:val="0"/>
          <w:divBdr>
            <w:top w:val="none" w:sz="0" w:space="0" w:color="auto"/>
            <w:left w:val="none" w:sz="0" w:space="0" w:color="auto"/>
            <w:bottom w:val="none" w:sz="0" w:space="0" w:color="auto"/>
            <w:right w:val="none" w:sz="0" w:space="0" w:color="auto"/>
          </w:divBdr>
        </w:div>
        <w:div w:id="542717658">
          <w:marLeft w:val="640"/>
          <w:marRight w:val="0"/>
          <w:marTop w:val="0"/>
          <w:marBottom w:val="0"/>
          <w:divBdr>
            <w:top w:val="none" w:sz="0" w:space="0" w:color="auto"/>
            <w:left w:val="none" w:sz="0" w:space="0" w:color="auto"/>
            <w:bottom w:val="none" w:sz="0" w:space="0" w:color="auto"/>
            <w:right w:val="none" w:sz="0" w:space="0" w:color="auto"/>
          </w:divBdr>
        </w:div>
        <w:div w:id="1381326146">
          <w:marLeft w:val="640"/>
          <w:marRight w:val="0"/>
          <w:marTop w:val="0"/>
          <w:marBottom w:val="0"/>
          <w:divBdr>
            <w:top w:val="none" w:sz="0" w:space="0" w:color="auto"/>
            <w:left w:val="none" w:sz="0" w:space="0" w:color="auto"/>
            <w:bottom w:val="none" w:sz="0" w:space="0" w:color="auto"/>
            <w:right w:val="none" w:sz="0" w:space="0" w:color="auto"/>
          </w:divBdr>
        </w:div>
        <w:div w:id="1438868233">
          <w:marLeft w:val="640"/>
          <w:marRight w:val="0"/>
          <w:marTop w:val="0"/>
          <w:marBottom w:val="0"/>
          <w:divBdr>
            <w:top w:val="none" w:sz="0" w:space="0" w:color="auto"/>
            <w:left w:val="none" w:sz="0" w:space="0" w:color="auto"/>
            <w:bottom w:val="none" w:sz="0" w:space="0" w:color="auto"/>
            <w:right w:val="none" w:sz="0" w:space="0" w:color="auto"/>
          </w:divBdr>
        </w:div>
        <w:div w:id="95295236">
          <w:marLeft w:val="640"/>
          <w:marRight w:val="0"/>
          <w:marTop w:val="0"/>
          <w:marBottom w:val="0"/>
          <w:divBdr>
            <w:top w:val="none" w:sz="0" w:space="0" w:color="auto"/>
            <w:left w:val="none" w:sz="0" w:space="0" w:color="auto"/>
            <w:bottom w:val="none" w:sz="0" w:space="0" w:color="auto"/>
            <w:right w:val="none" w:sz="0" w:space="0" w:color="auto"/>
          </w:divBdr>
        </w:div>
        <w:div w:id="277956795">
          <w:marLeft w:val="640"/>
          <w:marRight w:val="0"/>
          <w:marTop w:val="0"/>
          <w:marBottom w:val="0"/>
          <w:divBdr>
            <w:top w:val="none" w:sz="0" w:space="0" w:color="auto"/>
            <w:left w:val="none" w:sz="0" w:space="0" w:color="auto"/>
            <w:bottom w:val="none" w:sz="0" w:space="0" w:color="auto"/>
            <w:right w:val="none" w:sz="0" w:space="0" w:color="auto"/>
          </w:divBdr>
        </w:div>
        <w:div w:id="1106851066">
          <w:marLeft w:val="640"/>
          <w:marRight w:val="0"/>
          <w:marTop w:val="0"/>
          <w:marBottom w:val="0"/>
          <w:divBdr>
            <w:top w:val="none" w:sz="0" w:space="0" w:color="auto"/>
            <w:left w:val="none" w:sz="0" w:space="0" w:color="auto"/>
            <w:bottom w:val="none" w:sz="0" w:space="0" w:color="auto"/>
            <w:right w:val="none" w:sz="0" w:space="0" w:color="auto"/>
          </w:divBdr>
        </w:div>
        <w:div w:id="1831939657">
          <w:marLeft w:val="640"/>
          <w:marRight w:val="0"/>
          <w:marTop w:val="0"/>
          <w:marBottom w:val="0"/>
          <w:divBdr>
            <w:top w:val="none" w:sz="0" w:space="0" w:color="auto"/>
            <w:left w:val="none" w:sz="0" w:space="0" w:color="auto"/>
            <w:bottom w:val="none" w:sz="0" w:space="0" w:color="auto"/>
            <w:right w:val="none" w:sz="0" w:space="0" w:color="auto"/>
          </w:divBdr>
        </w:div>
        <w:div w:id="1084112246">
          <w:marLeft w:val="640"/>
          <w:marRight w:val="0"/>
          <w:marTop w:val="0"/>
          <w:marBottom w:val="0"/>
          <w:divBdr>
            <w:top w:val="none" w:sz="0" w:space="0" w:color="auto"/>
            <w:left w:val="none" w:sz="0" w:space="0" w:color="auto"/>
            <w:bottom w:val="none" w:sz="0" w:space="0" w:color="auto"/>
            <w:right w:val="none" w:sz="0" w:space="0" w:color="auto"/>
          </w:divBdr>
        </w:div>
        <w:div w:id="1844739434">
          <w:marLeft w:val="640"/>
          <w:marRight w:val="0"/>
          <w:marTop w:val="0"/>
          <w:marBottom w:val="0"/>
          <w:divBdr>
            <w:top w:val="none" w:sz="0" w:space="0" w:color="auto"/>
            <w:left w:val="none" w:sz="0" w:space="0" w:color="auto"/>
            <w:bottom w:val="none" w:sz="0" w:space="0" w:color="auto"/>
            <w:right w:val="none" w:sz="0" w:space="0" w:color="auto"/>
          </w:divBdr>
        </w:div>
        <w:div w:id="1753353513">
          <w:marLeft w:val="640"/>
          <w:marRight w:val="0"/>
          <w:marTop w:val="0"/>
          <w:marBottom w:val="0"/>
          <w:divBdr>
            <w:top w:val="none" w:sz="0" w:space="0" w:color="auto"/>
            <w:left w:val="none" w:sz="0" w:space="0" w:color="auto"/>
            <w:bottom w:val="none" w:sz="0" w:space="0" w:color="auto"/>
            <w:right w:val="none" w:sz="0" w:space="0" w:color="auto"/>
          </w:divBdr>
        </w:div>
        <w:div w:id="1534997453">
          <w:marLeft w:val="640"/>
          <w:marRight w:val="0"/>
          <w:marTop w:val="0"/>
          <w:marBottom w:val="0"/>
          <w:divBdr>
            <w:top w:val="none" w:sz="0" w:space="0" w:color="auto"/>
            <w:left w:val="none" w:sz="0" w:space="0" w:color="auto"/>
            <w:bottom w:val="none" w:sz="0" w:space="0" w:color="auto"/>
            <w:right w:val="none" w:sz="0" w:space="0" w:color="auto"/>
          </w:divBdr>
        </w:div>
        <w:div w:id="1482652329">
          <w:marLeft w:val="640"/>
          <w:marRight w:val="0"/>
          <w:marTop w:val="0"/>
          <w:marBottom w:val="0"/>
          <w:divBdr>
            <w:top w:val="none" w:sz="0" w:space="0" w:color="auto"/>
            <w:left w:val="none" w:sz="0" w:space="0" w:color="auto"/>
            <w:bottom w:val="none" w:sz="0" w:space="0" w:color="auto"/>
            <w:right w:val="none" w:sz="0" w:space="0" w:color="auto"/>
          </w:divBdr>
        </w:div>
        <w:div w:id="1449465683">
          <w:marLeft w:val="640"/>
          <w:marRight w:val="0"/>
          <w:marTop w:val="0"/>
          <w:marBottom w:val="0"/>
          <w:divBdr>
            <w:top w:val="none" w:sz="0" w:space="0" w:color="auto"/>
            <w:left w:val="none" w:sz="0" w:space="0" w:color="auto"/>
            <w:bottom w:val="none" w:sz="0" w:space="0" w:color="auto"/>
            <w:right w:val="none" w:sz="0" w:space="0" w:color="auto"/>
          </w:divBdr>
        </w:div>
        <w:div w:id="1476414604">
          <w:marLeft w:val="640"/>
          <w:marRight w:val="0"/>
          <w:marTop w:val="0"/>
          <w:marBottom w:val="0"/>
          <w:divBdr>
            <w:top w:val="none" w:sz="0" w:space="0" w:color="auto"/>
            <w:left w:val="none" w:sz="0" w:space="0" w:color="auto"/>
            <w:bottom w:val="none" w:sz="0" w:space="0" w:color="auto"/>
            <w:right w:val="none" w:sz="0" w:space="0" w:color="auto"/>
          </w:divBdr>
        </w:div>
        <w:div w:id="753672542">
          <w:marLeft w:val="640"/>
          <w:marRight w:val="0"/>
          <w:marTop w:val="0"/>
          <w:marBottom w:val="0"/>
          <w:divBdr>
            <w:top w:val="none" w:sz="0" w:space="0" w:color="auto"/>
            <w:left w:val="none" w:sz="0" w:space="0" w:color="auto"/>
            <w:bottom w:val="none" w:sz="0" w:space="0" w:color="auto"/>
            <w:right w:val="none" w:sz="0" w:space="0" w:color="auto"/>
          </w:divBdr>
        </w:div>
        <w:div w:id="503590873">
          <w:marLeft w:val="640"/>
          <w:marRight w:val="0"/>
          <w:marTop w:val="0"/>
          <w:marBottom w:val="0"/>
          <w:divBdr>
            <w:top w:val="none" w:sz="0" w:space="0" w:color="auto"/>
            <w:left w:val="none" w:sz="0" w:space="0" w:color="auto"/>
            <w:bottom w:val="none" w:sz="0" w:space="0" w:color="auto"/>
            <w:right w:val="none" w:sz="0" w:space="0" w:color="auto"/>
          </w:divBdr>
        </w:div>
        <w:div w:id="902646262">
          <w:marLeft w:val="640"/>
          <w:marRight w:val="0"/>
          <w:marTop w:val="0"/>
          <w:marBottom w:val="0"/>
          <w:divBdr>
            <w:top w:val="none" w:sz="0" w:space="0" w:color="auto"/>
            <w:left w:val="none" w:sz="0" w:space="0" w:color="auto"/>
            <w:bottom w:val="none" w:sz="0" w:space="0" w:color="auto"/>
            <w:right w:val="none" w:sz="0" w:space="0" w:color="auto"/>
          </w:divBdr>
        </w:div>
        <w:div w:id="127289450">
          <w:marLeft w:val="640"/>
          <w:marRight w:val="0"/>
          <w:marTop w:val="0"/>
          <w:marBottom w:val="0"/>
          <w:divBdr>
            <w:top w:val="none" w:sz="0" w:space="0" w:color="auto"/>
            <w:left w:val="none" w:sz="0" w:space="0" w:color="auto"/>
            <w:bottom w:val="none" w:sz="0" w:space="0" w:color="auto"/>
            <w:right w:val="none" w:sz="0" w:space="0" w:color="auto"/>
          </w:divBdr>
        </w:div>
        <w:div w:id="744769039">
          <w:marLeft w:val="640"/>
          <w:marRight w:val="0"/>
          <w:marTop w:val="0"/>
          <w:marBottom w:val="0"/>
          <w:divBdr>
            <w:top w:val="none" w:sz="0" w:space="0" w:color="auto"/>
            <w:left w:val="none" w:sz="0" w:space="0" w:color="auto"/>
            <w:bottom w:val="none" w:sz="0" w:space="0" w:color="auto"/>
            <w:right w:val="none" w:sz="0" w:space="0" w:color="auto"/>
          </w:divBdr>
        </w:div>
        <w:div w:id="1500727813">
          <w:marLeft w:val="640"/>
          <w:marRight w:val="0"/>
          <w:marTop w:val="0"/>
          <w:marBottom w:val="0"/>
          <w:divBdr>
            <w:top w:val="none" w:sz="0" w:space="0" w:color="auto"/>
            <w:left w:val="none" w:sz="0" w:space="0" w:color="auto"/>
            <w:bottom w:val="none" w:sz="0" w:space="0" w:color="auto"/>
            <w:right w:val="none" w:sz="0" w:space="0" w:color="auto"/>
          </w:divBdr>
        </w:div>
        <w:div w:id="883366262">
          <w:marLeft w:val="640"/>
          <w:marRight w:val="0"/>
          <w:marTop w:val="0"/>
          <w:marBottom w:val="0"/>
          <w:divBdr>
            <w:top w:val="none" w:sz="0" w:space="0" w:color="auto"/>
            <w:left w:val="none" w:sz="0" w:space="0" w:color="auto"/>
            <w:bottom w:val="none" w:sz="0" w:space="0" w:color="auto"/>
            <w:right w:val="none" w:sz="0" w:space="0" w:color="auto"/>
          </w:divBdr>
        </w:div>
        <w:div w:id="1507359499">
          <w:marLeft w:val="640"/>
          <w:marRight w:val="0"/>
          <w:marTop w:val="0"/>
          <w:marBottom w:val="0"/>
          <w:divBdr>
            <w:top w:val="none" w:sz="0" w:space="0" w:color="auto"/>
            <w:left w:val="none" w:sz="0" w:space="0" w:color="auto"/>
            <w:bottom w:val="none" w:sz="0" w:space="0" w:color="auto"/>
            <w:right w:val="none" w:sz="0" w:space="0" w:color="auto"/>
          </w:divBdr>
        </w:div>
        <w:div w:id="248853197">
          <w:marLeft w:val="640"/>
          <w:marRight w:val="0"/>
          <w:marTop w:val="0"/>
          <w:marBottom w:val="0"/>
          <w:divBdr>
            <w:top w:val="none" w:sz="0" w:space="0" w:color="auto"/>
            <w:left w:val="none" w:sz="0" w:space="0" w:color="auto"/>
            <w:bottom w:val="none" w:sz="0" w:space="0" w:color="auto"/>
            <w:right w:val="none" w:sz="0" w:space="0" w:color="auto"/>
          </w:divBdr>
        </w:div>
        <w:div w:id="2049446279">
          <w:marLeft w:val="640"/>
          <w:marRight w:val="0"/>
          <w:marTop w:val="0"/>
          <w:marBottom w:val="0"/>
          <w:divBdr>
            <w:top w:val="none" w:sz="0" w:space="0" w:color="auto"/>
            <w:left w:val="none" w:sz="0" w:space="0" w:color="auto"/>
            <w:bottom w:val="none" w:sz="0" w:space="0" w:color="auto"/>
            <w:right w:val="none" w:sz="0" w:space="0" w:color="auto"/>
          </w:divBdr>
        </w:div>
        <w:div w:id="1773741761">
          <w:marLeft w:val="640"/>
          <w:marRight w:val="0"/>
          <w:marTop w:val="0"/>
          <w:marBottom w:val="0"/>
          <w:divBdr>
            <w:top w:val="none" w:sz="0" w:space="0" w:color="auto"/>
            <w:left w:val="none" w:sz="0" w:space="0" w:color="auto"/>
            <w:bottom w:val="none" w:sz="0" w:space="0" w:color="auto"/>
            <w:right w:val="none" w:sz="0" w:space="0" w:color="auto"/>
          </w:divBdr>
        </w:div>
        <w:div w:id="1528836407">
          <w:marLeft w:val="640"/>
          <w:marRight w:val="0"/>
          <w:marTop w:val="0"/>
          <w:marBottom w:val="0"/>
          <w:divBdr>
            <w:top w:val="none" w:sz="0" w:space="0" w:color="auto"/>
            <w:left w:val="none" w:sz="0" w:space="0" w:color="auto"/>
            <w:bottom w:val="none" w:sz="0" w:space="0" w:color="auto"/>
            <w:right w:val="none" w:sz="0" w:space="0" w:color="auto"/>
          </w:divBdr>
        </w:div>
        <w:div w:id="680082989">
          <w:marLeft w:val="640"/>
          <w:marRight w:val="0"/>
          <w:marTop w:val="0"/>
          <w:marBottom w:val="0"/>
          <w:divBdr>
            <w:top w:val="none" w:sz="0" w:space="0" w:color="auto"/>
            <w:left w:val="none" w:sz="0" w:space="0" w:color="auto"/>
            <w:bottom w:val="none" w:sz="0" w:space="0" w:color="auto"/>
            <w:right w:val="none" w:sz="0" w:space="0" w:color="auto"/>
          </w:divBdr>
        </w:div>
        <w:div w:id="1683511031">
          <w:marLeft w:val="640"/>
          <w:marRight w:val="0"/>
          <w:marTop w:val="0"/>
          <w:marBottom w:val="0"/>
          <w:divBdr>
            <w:top w:val="none" w:sz="0" w:space="0" w:color="auto"/>
            <w:left w:val="none" w:sz="0" w:space="0" w:color="auto"/>
            <w:bottom w:val="none" w:sz="0" w:space="0" w:color="auto"/>
            <w:right w:val="none" w:sz="0" w:space="0" w:color="auto"/>
          </w:divBdr>
        </w:div>
        <w:div w:id="1869174790">
          <w:marLeft w:val="640"/>
          <w:marRight w:val="0"/>
          <w:marTop w:val="0"/>
          <w:marBottom w:val="0"/>
          <w:divBdr>
            <w:top w:val="none" w:sz="0" w:space="0" w:color="auto"/>
            <w:left w:val="none" w:sz="0" w:space="0" w:color="auto"/>
            <w:bottom w:val="none" w:sz="0" w:space="0" w:color="auto"/>
            <w:right w:val="none" w:sz="0" w:space="0" w:color="auto"/>
          </w:divBdr>
        </w:div>
        <w:div w:id="227107683">
          <w:marLeft w:val="640"/>
          <w:marRight w:val="0"/>
          <w:marTop w:val="0"/>
          <w:marBottom w:val="0"/>
          <w:divBdr>
            <w:top w:val="none" w:sz="0" w:space="0" w:color="auto"/>
            <w:left w:val="none" w:sz="0" w:space="0" w:color="auto"/>
            <w:bottom w:val="none" w:sz="0" w:space="0" w:color="auto"/>
            <w:right w:val="none" w:sz="0" w:space="0" w:color="auto"/>
          </w:divBdr>
        </w:div>
        <w:div w:id="2098205102">
          <w:marLeft w:val="640"/>
          <w:marRight w:val="0"/>
          <w:marTop w:val="0"/>
          <w:marBottom w:val="0"/>
          <w:divBdr>
            <w:top w:val="none" w:sz="0" w:space="0" w:color="auto"/>
            <w:left w:val="none" w:sz="0" w:space="0" w:color="auto"/>
            <w:bottom w:val="none" w:sz="0" w:space="0" w:color="auto"/>
            <w:right w:val="none" w:sz="0" w:space="0" w:color="auto"/>
          </w:divBdr>
        </w:div>
        <w:div w:id="1472360901">
          <w:marLeft w:val="640"/>
          <w:marRight w:val="0"/>
          <w:marTop w:val="0"/>
          <w:marBottom w:val="0"/>
          <w:divBdr>
            <w:top w:val="none" w:sz="0" w:space="0" w:color="auto"/>
            <w:left w:val="none" w:sz="0" w:space="0" w:color="auto"/>
            <w:bottom w:val="none" w:sz="0" w:space="0" w:color="auto"/>
            <w:right w:val="none" w:sz="0" w:space="0" w:color="auto"/>
          </w:divBdr>
        </w:div>
        <w:div w:id="1071077151">
          <w:marLeft w:val="640"/>
          <w:marRight w:val="0"/>
          <w:marTop w:val="0"/>
          <w:marBottom w:val="0"/>
          <w:divBdr>
            <w:top w:val="none" w:sz="0" w:space="0" w:color="auto"/>
            <w:left w:val="none" w:sz="0" w:space="0" w:color="auto"/>
            <w:bottom w:val="none" w:sz="0" w:space="0" w:color="auto"/>
            <w:right w:val="none" w:sz="0" w:space="0" w:color="auto"/>
          </w:divBdr>
        </w:div>
        <w:div w:id="1925649912">
          <w:marLeft w:val="640"/>
          <w:marRight w:val="0"/>
          <w:marTop w:val="0"/>
          <w:marBottom w:val="0"/>
          <w:divBdr>
            <w:top w:val="none" w:sz="0" w:space="0" w:color="auto"/>
            <w:left w:val="none" w:sz="0" w:space="0" w:color="auto"/>
            <w:bottom w:val="none" w:sz="0" w:space="0" w:color="auto"/>
            <w:right w:val="none" w:sz="0" w:space="0" w:color="auto"/>
          </w:divBdr>
        </w:div>
        <w:div w:id="1788549811">
          <w:marLeft w:val="640"/>
          <w:marRight w:val="0"/>
          <w:marTop w:val="0"/>
          <w:marBottom w:val="0"/>
          <w:divBdr>
            <w:top w:val="none" w:sz="0" w:space="0" w:color="auto"/>
            <w:left w:val="none" w:sz="0" w:space="0" w:color="auto"/>
            <w:bottom w:val="none" w:sz="0" w:space="0" w:color="auto"/>
            <w:right w:val="none" w:sz="0" w:space="0" w:color="auto"/>
          </w:divBdr>
        </w:div>
      </w:divsChild>
    </w:div>
    <w:div w:id="1290670305">
      <w:bodyDiv w:val="1"/>
      <w:marLeft w:val="0"/>
      <w:marRight w:val="0"/>
      <w:marTop w:val="0"/>
      <w:marBottom w:val="0"/>
      <w:divBdr>
        <w:top w:val="none" w:sz="0" w:space="0" w:color="auto"/>
        <w:left w:val="none" w:sz="0" w:space="0" w:color="auto"/>
        <w:bottom w:val="none" w:sz="0" w:space="0" w:color="auto"/>
        <w:right w:val="none" w:sz="0" w:space="0" w:color="auto"/>
      </w:divBdr>
    </w:div>
    <w:div w:id="1290671439">
      <w:bodyDiv w:val="1"/>
      <w:marLeft w:val="0"/>
      <w:marRight w:val="0"/>
      <w:marTop w:val="0"/>
      <w:marBottom w:val="0"/>
      <w:divBdr>
        <w:top w:val="none" w:sz="0" w:space="0" w:color="auto"/>
        <w:left w:val="none" w:sz="0" w:space="0" w:color="auto"/>
        <w:bottom w:val="none" w:sz="0" w:space="0" w:color="auto"/>
        <w:right w:val="none" w:sz="0" w:space="0" w:color="auto"/>
      </w:divBdr>
      <w:divsChild>
        <w:div w:id="271285639">
          <w:marLeft w:val="640"/>
          <w:marRight w:val="0"/>
          <w:marTop w:val="0"/>
          <w:marBottom w:val="0"/>
          <w:divBdr>
            <w:top w:val="none" w:sz="0" w:space="0" w:color="auto"/>
            <w:left w:val="none" w:sz="0" w:space="0" w:color="auto"/>
            <w:bottom w:val="none" w:sz="0" w:space="0" w:color="auto"/>
            <w:right w:val="none" w:sz="0" w:space="0" w:color="auto"/>
          </w:divBdr>
        </w:div>
        <w:div w:id="1313212839">
          <w:marLeft w:val="640"/>
          <w:marRight w:val="0"/>
          <w:marTop w:val="0"/>
          <w:marBottom w:val="0"/>
          <w:divBdr>
            <w:top w:val="none" w:sz="0" w:space="0" w:color="auto"/>
            <w:left w:val="none" w:sz="0" w:space="0" w:color="auto"/>
            <w:bottom w:val="none" w:sz="0" w:space="0" w:color="auto"/>
            <w:right w:val="none" w:sz="0" w:space="0" w:color="auto"/>
          </w:divBdr>
        </w:div>
        <w:div w:id="1351879692">
          <w:marLeft w:val="640"/>
          <w:marRight w:val="0"/>
          <w:marTop w:val="0"/>
          <w:marBottom w:val="0"/>
          <w:divBdr>
            <w:top w:val="none" w:sz="0" w:space="0" w:color="auto"/>
            <w:left w:val="none" w:sz="0" w:space="0" w:color="auto"/>
            <w:bottom w:val="none" w:sz="0" w:space="0" w:color="auto"/>
            <w:right w:val="none" w:sz="0" w:space="0" w:color="auto"/>
          </w:divBdr>
        </w:div>
        <w:div w:id="889196331">
          <w:marLeft w:val="640"/>
          <w:marRight w:val="0"/>
          <w:marTop w:val="0"/>
          <w:marBottom w:val="0"/>
          <w:divBdr>
            <w:top w:val="none" w:sz="0" w:space="0" w:color="auto"/>
            <w:left w:val="none" w:sz="0" w:space="0" w:color="auto"/>
            <w:bottom w:val="none" w:sz="0" w:space="0" w:color="auto"/>
            <w:right w:val="none" w:sz="0" w:space="0" w:color="auto"/>
          </w:divBdr>
        </w:div>
        <w:div w:id="1906910810">
          <w:marLeft w:val="640"/>
          <w:marRight w:val="0"/>
          <w:marTop w:val="0"/>
          <w:marBottom w:val="0"/>
          <w:divBdr>
            <w:top w:val="none" w:sz="0" w:space="0" w:color="auto"/>
            <w:left w:val="none" w:sz="0" w:space="0" w:color="auto"/>
            <w:bottom w:val="none" w:sz="0" w:space="0" w:color="auto"/>
            <w:right w:val="none" w:sz="0" w:space="0" w:color="auto"/>
          </w:divBdr>
        </w:div>
        <w:div w:id="1515681050">
          <w:marLeft w:val="640"/>
          <w:marRight w:val="0"/>
          <w:marTop w:val="0"/>
          <w:marBottom w:val="0"/>
          <w:divBdr>
            <w:top w:val="none" w:sz="0" w:space="0" w:color="auto"/>
            <w:left w:val="none" w:sz="0" w:space="0" w:color="auto"/>
            <w:bottom w:val="none" w:sz="0" w:space="0" w:color="auto"/>
            <w:right w:val="none" w:sz="0" w:space="0" w:color="auto"/>
          </w:divBdr>
        </w:div>
        <w:div w:id="443034336">
          <w:marLeft w:val="640"/>
          <w:marRight w:val="0"/>
          <w:marTop w:val="0"/>
          <w:marBottom w:val="0"/>
          <w:divBdr>
            <w:top w:val="none" w:sz="0" w:space="0" w:color="auto"/>
            <w:left w:val="none" w:sz="0" w:space="0" w:color="auto"/>
            <w:bottom w:val="none" w:sz="0" w:space="0" w:color="auto"/>
            <w:right w:val="none" w:sz="0" w:space="0" w:color="auto"/>
          </w:divBdr>
        </w:div>
        <w:div w:id="1742672136">
          <w:marLeft w:val="640"/>
          <w:marRight w:val="0"/>
          <w:marTop w:val="0"/>
          <w:marBottom w:val="0"/>
          <w:divBdr>
            <w:top w:val="none" w:sz="0" w:space="0" w:color="auto"/>
            <w:left w:val="none" w:sz="0" w:space="0" w:color="auto"/>
            <w:bottom w:val="none" w:sz="0" w:space="0" w:color="auto"/>
            <w:right w:val="none" w:sz="0" w:space="0" w:color="auto"/>
          </w:divBdr>
        </w:div>
        <w:div w:id="1914654545">
          <w:marLeft w:val="640"/>
          <w:marRight w:val="0"/>
          <w:marTop w:val="0"/>
          <w:marBottom w:val="0"/>
          <w:divBdr>
            <w:top w:val="none" w:sz="0" w:space="0" w:color="auto"/>
            <w:left w:val="none" w:sz="0" w:space="0" w:color="auto"/>
            <w:bottom w:val="none" w:sz="0" w:space="0" w:color="auto"/>
            <w:right w:val="none" w:sz="0" w:space="0" w:color="auto"/>
          </w:divBdr>
        </w:div>
        <w:div w:id="2080394955">
          <w:marLeft w:val="640"/>
          <w:marRight w:val="0"/>
          <w:marTop w:val="0"/>
          <w:marBottom w:val="0"/>
          <w:divBdr>
            <w:top w:val="none" w:sz="0" w:space="0" w:color="auto"/>
            <w:left w:val="none" w:sz="0" w:space="0" w:color="auto"/>
            <w:bottom w:val="none" w:sz="0" w:space="0" w:color="auto"/>
            <w:right w:val="none" w:sz="0" w:space="0" w:color="auto"/>
          </w:divBdr>
        </w:div>
        <w:div w:id="1391731193">
          <w:marLeft w:val="640"/>
          <w:marRight w:val="0"/>
          <w:marTop w:val="0"/>
          <w:marBottom w:val="0"/>
          <w:divBdr>
            <w:top w:val="none" w:sz="0" w:space="0" w:color="auto"/>
            <w:left w:val="none" w:sz="0" w:space="0" w:color="auto"/>
            <w:bottom w:val="none" w:sz="0" w:space="0" w:color="auto"/>
            <w:right w:val="none" w:sz="0" w:space="0" w:color="auto"/>
          </w:divBdr>
        </w:div>
        <w:div w:id="1514420000">
          <w:marLeft w:val="640"/>
          <w:marRight w:val="0"/>
          <w:marTop w:val="0"/>
          <w:marBottom w:val="0"/>
          <w:divBdr>
            <w:top w:val="none" w:sz="0" w:space="0" w:color="auto"/>
            <w:left w:val="none" w:sz="0" w:space="0" w:color="auto"/>
            <w:bottom w:val="none" w:sz="0" w:space="0" w:color="auto"/>
            <w:right w:val="none" w:sz="0" w:space="0" w:color="auto"/>
          </w:divBdr>
        </w:div>
        <w:div w:id="1806388676">
          <w:marLeft w:val="640"/>
          <w:marRight w:val="0"/>
          <w:marTop w:val="0"/>
          <w:marBottom w:val="0"/>
          <w:divBdr>
            <w:top w:val="none" w:sz="0" w:space="0" w:color="auto"/>
            <w:left w:val="none" w:sz="0" w:space="0" w:color="auto"/>
            <w:bottom w:val="none" w:sz="0" w:space="0" w:color="auto"/>
            <w:right w:val="none" w:sz="0" w:space="0" w:color="auto"/>
          </w:divBdr>
        </w:div>
        <w:div w:id="2059435466">
          <w:marLeft w:val="640"/>
          <w:marRight w:val="0"/>
          <w:marTop w:val="0"/>
          <w:marBottom w:val="0"/>
          <w:divBdr>
            <w:top w:val="none" w:sz="0" w:space="0" w:color="auto"/>
            <w:left w:val="none" w:sz="0" w:space="0" w:color="auto"/>
            <w:bottom w:val="none" w:sz="0" w:space="0" w:color="auto"/>
            <w:right w:val="none" w:sz="0" w:space="0" w:color="auto"/>
          </w:divBdr>
        </w:div>
        <w:div w:id="1588534078">
          <w:marLeft w:val="640"/>
          <w:marRight w:val="0"/>
          <w:marTop w:val="0"/>
          <w:marBottom w:val="0"/>
          <w:divBdr>
            <w:top w:val="none" w:sz="0" w:space="0" w:color="auto"/>
            <w:left w:val="none" w:sz="0" w:space="0" w:color="auto"/>
            <w:bottom w:val="none" w:sz="0" w:space="0" w:color="auto"/>
            <w:right w:val="none" w:sz="0" w:space="0" w:color="auto"/>
          </w:divBdr>
        </w:div>
        <w:div w:id="709065518">
          <w:marLeft w:val="640"/>
          <w:marRight w:val="0"/>
          <w:marTop w:val="0"/>
          <w:marBottom w:val="0"/>
          <w:divBdr>
            <w:top w:val="none" w:sz="0" w:space="0" w:color="auto"/>
            <w:left w:val="none" w:sz="0" w:space="0" w:color="auto"/>
            <w:bottom w:val="none" w:sz="0" w:space="0" w:color="auto"/>
            <w:right w:val="none" w:sz="0" w:space="0" w:color="auto"/>
          </w:divBdr>
        </w:div>
        <w:div w:id="1090276029">
          <w:marLeft w:val="640"/>
          <w:marRight w:val="0"/>
          <w:marTop w:val="0"/>
          <w:marBottom w:val="0"/>
          <w:divBdr>
            <w:top w:val="none" w:sz="0" w:space="0" w:color="auto"/>
            <w:left w:val="none" w:sz="0" w:space="0" w:color="auto"/>
            <w:bottom w:val="none" w:sz="0" w:space="0" w:color="auto"/>
            <w:right w:val="none" w:sz="0" w:space="0" w:color="auto"/>
          </w:divBdr>
        </w:div>
        <w:div w:id="1165977350">
          <w:marLeft w:val="640"/>
          <w:marRight w:val="0"/>
          <w:marTop w:val="0"/>
          <w:marBottom w:val="0"/>
          <w:divBdr>
            <w:top w:val="none" w:sz="0" w:space="0" w:color="auto"/>
            <w:left w:val="none" w:sz="0" w:space="0" w:color="auto"/>
            <w:bottom w:val="none" w:sz="0" w:space="0" w:color="auto"/>
            <w:right w:val="none" w:sz="0" w:space="0" w:color="auto"/>
          </w:divBdr>
        </w:div>
        <w:div w:id="2091463878">
          <w:marLeft w:val="640"/>
          <w:marRight w:val="0"/>
          <w:marTop w:val="0"/>
          <w:marBottom w:val="0"/>
          <w:divBdr>
            <w:top w:val="none" w:sz="0" w:space="0" w:color="auto"/>
            <w:left w:val="none" w:sz="0" w:space="0" w:color="auto"/>
            <w:bottom w:val="none" w:sz="0" w:space="0" w:color="auto"/>
            <w:right w:val="none" w:sz="0" w:space="0" w:color="auto"/>
          </w:divBdr>
        </w:div>
        <w:div w:id="609972910">
          <w:marLeft w:val="640"/>
          <w:marRight w:val="0"/>
          <w:marTop w:val="0"/>
          <w:marBottom w:val="0"/>
          <w:divBdr>
            <w:top w:val="none" w:sz="0" w:space="0" w:color="auto"/>
            <w:left w:val="none" w:sz="0" w:space="0" w:color="auto"/>
            <w:bottom w:val="none" w:sz="0" w:space="0" w:color="auto"/>
            <w:right w:val="none" w:sz="0" w:space="0" w:color="auto"/>
          </w:divBdr>
        </w:div>
        <w:div w:id="687297129">
          <w:marLeft w:val="640"/>
          <w:marRight w:val="0"/>
          <w:marTop w:val="0"/>
          <w:marBottom w:val="0"/>
          <w:divBdr>
            <w:top w:val="none" w:sz="0" w:space="0" w:color="auto"/>
            <w:left w:val="none" w:sz="0" w:space="0" w:color="auto"/>
            <w:bottom w:val="none" w:sz="0" w:space="0" w:color="auto"/>
            <w:right w:val="none" w:sz="0" w:space="0" w:color="auto"/>
          </w:divBdr>
        </w:div>
        <w:div w:id="585386955">
          <w:marLeft w:val="640"/>
          <w:marRight w:val="0"/>
          <w:marTop w:val="0"/>
          <w:marBottom w:val="0"/>
          <w:divBdr>
            <w:top w:val="none" w:sz="0" w:space="0" w:color="auto"/>
            <w:left w:val="none" w:sz="0" w:space="0" w:color="auto"/>
            <w:bottom w:val="none" w:sz="0" w:space="0" w:color="auto"/>
            <w:right w:val="none" w:sz="0" w:space="0" w:color="auto"/>
          </w:divBdr>
        </w:div>
        <w:div w:id="1447773575">
          <w:marLeft w:val="640"/>
          <w:marRight w:val="0"/>
          <w:marTop w:val="0"/>
          <w:marBottom w:val="0"/>
          <w:divBdr>
            <w:top w:val="none" w:sz="0" w:space="0" w:color="auto"/>
            <w:left w:val="none" w:sz="0" w:space="0" w:color="auto"/>
            <w:bottom w:val="none" w:sz="0" w:space="0" w:color="auto"/>
            <w:right w:val="none" w:sz="0" w:space="0" w:color="auto"/>
          </w:divBdr>
        </w:div>
        <w:div w:id="1880623144">
          <w:marLeft w:val="640"/>
          <w:marRight w:val="0"/>
          <w:marTop w:val="0"/>
          <w:marBottom w:val="0"/>
          <w:divBdr>
            <w:top w:val="none" w:sz="0" w:space="0" w:color="auto"/>
            <w:left w:val="none" w:sz="0" w:space="0" w:color="auto"/>
            <w:bottom w:val="none" w:sz="0" w:space="0" w:color="auto"/>
            <w:right w:val="none" w:sz="0" w:space="0" w:color="auto"/>
          </w:divBdr>
        </w:div>
        <w:div w:id="1953660170">
          <w:marLeft w:val="640"/>
          <w:marRight w:val="0"/>
          <w:marTop w:val="0"/>
          <w:marBottom w:val="0"/>
          <w:divBdr>
            <w:top w:val="none" w:sz="0" w:space="0" w:color="auto"/>
            <w:left w:val="none" w:sz="0" w:space="0" w:color="auto"/>
            <w:bottom w:val="none" w:sz="0" w:space="0" w:color="auto"/>
            <w:right w:val="none" w:sz="0" w:space="0" w:color="auto"/>
          </w:divBdr>
        </w:div>
        <w:div w:id="261036630">
          <w:marLeft w:val="640"/>
          <w:marRight w:val="0"/>
          <w:marTop w:val="0"/>
          <w:marBottom w:val="0"/>
          <w:divBdr>
            <w:top w:val="none" w:sz="0" w:space="0" w:color="auto"/>
            <w:left w:val="none" w:sz="0" w:space="0" w:color="auto"/>
            <w:bottom w:val="none" w:sz="0" w:space="0" w:color="auto"/>
            <w:right w:val="none" w:sz="0" w:space="0" w:color="auto"/>
          </w:divBdr>
        </w:div>
        <w:div w:id="1705399086">
          <w:marLeft w:val="640"/>
          <w:marRight w:val="0"/>
          <w:marTop w:val="0"/>
          <w:marBottom w:val="0"/>
          <w:divBdr>
            <w:top w:val="none" w:sz="0" w:space="0" w:color="auto"/>
            <w:left w:val="none" w:sz="0" w:space="0" w:color="auto"/>
            <w:bottom w:val="none" w:sz="0" w:space="0" w:color="auto"/>
            <w:right w:val="none" w:sz="0" w:space="0" w:color="auto"/>
          </w:divBdr>
        </w:div>
        <w:div w:id="539828081">
          <w:marLeft w:val="640"/>
          <w:marRight w:val="0"/>
          <w:marTop w:val="0"/>
          <w:marBottom w:val="0"/>
          <w:divBdr>
            <w:top w:val="none" w:sz="0" w:space="0" w:color="auto"/>
            <w:left w:val="none" w:sz="0" w:space="0" w:color="auto"/>
            <w:bottom w:val="none" w:sz="0" w:space="0" w:color="auto"/>
            <w:right w:val="none" w:sz="0" w:space="0" w:color="auto"/>
          </w:divBdr>
        </w:div>
        <w:div w:id="845901397">
          <w:marLeft w:val="640"/>
          <w:marRight w:val="0"/>
          <w:marTop w:val="0"/>
          <w:marBottom w:val="0"/>
          <w:divBdr>
            <w:top w:val="none" w:sz="0" w:space="0" w:color="auto"/>
            <w:left w:val="none" w:sz="0" w:space="0" w:color="auto"/>
            <w:bottom w:val="none" w:sz="0" w:space="0" w:color="auto"/>
            <w:right w:val="none" w:sz="0" w:space="0" w:color="auto"/>
          </w:divBdr>
        </w:div>
        <w:div w:id="1663701020">
          <w:marLeft w:val="640"/>
          <w:marRight w:val="0"/>
          <w:marTop w:val="0"/>
          <w:marBottom w:val="0"/>
          <w:divBdr>
            <w:top w:val="none" w:sz="0" w:space="0" w:color="auto"/>
            <w:left w:val="none" w:sz="0" w:space="0" w:color="auto"/>
            <w:bottom w:val="none" w:sz="0" w:space="0" w:color="auto"/>
            <w:right w:val="none" w:sz="0" w:space="0" w:color="auto"/>
          </w:divBdr>
        </w:div>
        <w:div w:id="291907377">
          <w:marLeft w:val="640"/>
          <w:marRight w:val="0"/>
          <w:marTop w:val="0"/>
          <w:marBottom w:val="0"/>
          <w:divBdr>
            <w:top w:val="none" w:sz="0" w:space="0" w:color="auto"/>
            <w:left w:val="none" w:sz="0" w:space="0" w:color="auto"/>
            <w:bottom w:val="none" w:sz="0" w:space="0" w:color="auto"/>
            <w:right w:val="none" w:sz="0" w:space="0" w:color="auto"/>
          </w:divBdr>
        </w:div>
        <w:div w:id="392703337">
          <w:marLeft w:val="640"/>
          <w:marRight w:val="0"/>
          <w:marTop w:val="0"/>
          <w:marBottom w:val="0"/>
          <w:divBdr>
            <w:top w:val="none" w:sz="0" w:space="0" w:color="auto"/>
            <w:left w:val="none" w:sz="0" w:space="0" w:color="auto"/>
            <w:bottom w:val="none" w:sz="0" w:space="0" w:color="auto"/>
            <w:right w:val="none" w:sz="0" w:space="0" w:color="auto"/>
          </w:divBdr>
        </w:div>
        <w:div w:id="402797746">
          <w:marLeft w:val="640"/>
          <w:marRight w:val="0"/>
          <w:marTop w:val="0"/>
          <w:marBottom w:val="0"/>
          <w:divBdr>
            <w:top w:val="none" w:sz="0" w:space="0" w:color="auto"/>
            <w:left w:val="none" w:sz="0" w:space="0" w:color="auto"/>
            <w:bottom w:val="none" w:sz="0" w:space="0" w:color="auto"/>
            <w:right w:val="none" w:sz="0" w:space="0" w:color="auto"/>
          </w:divBdr>
        </w:div>
        <w:div w:id="836190721">
          <w:marLeft w:val="640"/>
          <w:marRight w:val="0"/>
          <w:marTop w:val="0"/>
          <w:marBottom w:val="0"/>
          <w:divBdr>
            <w:top w:val="none" w:sz="0" w:space="0" w:color="auto"/>
            <w:left w:val="none" w:sz="0" w:space="0" w:color="auto"/>
            <w:bottom w:val="none" w:sz="0" w:space="0" w:color="auto"/>
            <w:right w:val="none" w:sz="0" w:space="0" w:color="auto"/>
          </w:divBdr>
        </w:div>
        <w:div w:id="742215722">
          <w:marLeft w:val="640"/>
          <w:marRight w:val="0"/>
          <w:marTop w:val="0"/>
          <w:marBottom w:val="0"/>
          <w:divBdr>
            <w:top w:val="none" w:sz="0" w:space="0" w:color="auto"/>
            <w:left w:val="none" w:sz="0" w:space="0" w:color="auto"/>
            <w:bottom w:val="none" w:sz="0" w:space="0" w:color="auto"/>
            <w:right w:val="none" w:sz="0" w:space="0" w:color="auto"/>
          </w:divBdr>
        </w:div>
        <w:div w:id="1847747232">
          <w:marLeft w:val="640"/>
          <w:marRight w:val="0"/>
          <w:marTop w:val="0"/>
          <w:marBottom w:val="0"/>
          <w:divBdr>
            <w:top w:val="none" w:sz="0" w:space="0" w:color="auto"/>
            <w:left w:val="none" w:sz="0" w:space="0" w:color="auto"/>
            <w:bottom w:val="none" w:sz="0" w:space="0" w:color="auto"/>
            <w:right w:val="none" w:sz="0" w:space="0" w:color="auto"/>
          </w:divBdr>
        </w:div>
        <w:div w:id="740953642">
          <w:marLeft w:val="640"/>
          <w:marRight w:val="0"/>
          <w:marTop w:val="0"/>
          <w:marBottom w:val="0"/>
          <w:divBdr>
            <w:top w:val="none" w:sz="0" w:space="0" w:color="auto"/>
            <w:left w:val="none" w:sz="0" w:space="0" w:color="auto"/>
            <w:bottom w:val="none" w:sz="0" w:space="0" w:color="auto"/>
            <w:right w:val="none" w:sz="0" w:space="0" w:color="auto"/>
          </w:divBdr>
        </w:div>
        <w:div w:id="1687905536">
          <w:marLeft w:val="640"/>
          <w:marRight w:val="0"/>
          <w:marTop w:val="0"/>
          <w:marBottom w:val="0"/>
          <w:divBdr>
            <w:top w:val="none" w:sz="0" w:space="0" w:color="auto"/>
            <w:left w:val="none" w:sz="0" w:space="0" w:color="auto"/>
            <w:bottom w:val="none" w:sz="0" w:space="0" w:color="auto"/>
            <w:right w:val="none" w:sz="0" w:space="0" w:color="auto"/>
          </w:divBdr>
        </w:div>
        <w:div w:id="1288202151">
          <w:marLeft w:val="640"/>
          <w:marRight w:val="0"/>
          <w:marTop w:val="0"/>
          <w:marBottom w:val="0"/>
          <w:divBdr>
            <w:top w:val="none" w:sz="0" w:space="0" w:color="auto"/>
            <w:left w:val="none" w:sz="0" w:space="0" w:color="auto"/>
            <w:bottom w:val="none" w:sz="0" w:space="0" w:color="auto"/>
            <w:right w:val="none" w:sz="0" w:space="0" w:color="auto"/>
          </w:divBdr>
        </w:div>
        <w:div w:id="107044478">
          <w:marLeft w:val="640"/>
          <w:marRight w:val="0"/>
          <w:marTop w:val="0"/>
          <w:marBottom w:val="0"/>
          <w:divBdr>
            <w:top w:val="none" w:sz="0" w:space="0" w:color="auto"/>
            <w:left w:val="none" w:sz="0" w:space="0" w:color="auto"/>
            <w:bottom w:val="none" w:sz="0" w:space="0" w:color="auto"/>
            <w:right w:val="none" w:sz="0" w:space="0" w:color="auto"/>
          </w:divBdr>
        </w:div>
        <w:div w:id="973028805">
          <w:marLeft w:val="640"/>
          <w:marRight w:val="0"/>
          <w:marTop w:val="0"/>
          <w:marBottom w:val="0"/>
          <w:divBdr>
            <w:top w:val="none" w:sz="0" w:space="0" w:color="auto"/>
            <w:left w:val="none" w:sz="0" w:space="0" w:color="auto"/>
            <w:bottom w:val="none" w:sz="0" w:space="0" w:color="auto"/>
            <w:right w:val="none" w:sz="0" w:space="0" w:color="auto"/>
          </w:divBdr>
        </w:div>
        <w:div w:id="932933272">
          <w:marLeft w:val="640"/>
          <w:marRight w:val="0"/>
          <w:marTop w:val="0"/>
          <w:marBottom w:val="0"/>
          <w:divBdr>
            <w:top w:val="none" w:sz="0" w:space="0" w:color="auto"/>
            <w:left w:val="none" w:sz="0" w:space="0" w:color="auto"/>
            <w:bottom w:val="none" w:sz="0" w:space="0" w:color="auto"/>
            <w:right w:val="none" w:sz="0" w:space="0" w:color="auto"/>
          </w:divBdr>
        </w:div>
        <w:div w:id="1845709161">
          <w:marLeft w:val="640"/>
          <w:marRight w:val="0"/>
          <w:marTop w:val="0"/>
          <w:marBottom w:val="0"/>
          <w:divBdr>
            <w:top w:val="none" w:sz="0" w:space="0" w:color="auto"/>
            <w:left w:val="none" w:sz="0" w:space="0" w:color="auto"/>
            <w:bottom w:val="none" w:sz="0" w:space="0" w:color="auto"/>
            <w:right w:val="none" w:sz="0" w:space="0" w:color="auto"/>
          </w:divBdr>
        </w:div>
        <w:div w:id="1615404932">
          <w:marLeft w:val="640"/>
          <w:marRight w:val="0"/>
          <w:marTop w:val="0"/>
          <w:marBottom w:val="0"/>
          <w:divBdr>
            <w:top w:val="none" w:sz="0" w:space="0" w:color="auto"/>
            <w:left w:val="none" w:sz="0" w:space="0" w:color="auto"/>
            <w:bottom w:val="none" w:sz="0" w:space="0" w:color="auto"/>
            <w:right w:val="none" w:sz="0" w:space="0" w:color="auto"/>
          </w:divBdr>
        </w:div>
        <w:div w:id="417949090">
          <w:marLeft w:val="640"/>
          <w:marRight w:val="0"/>
          <w:marTop w:val="0"/>
          <w:marBottom w:val="0"/>
          <w:divBdr>
            <w:top w:val="none" w:sz="0" w:space="0" w:color="auto"/>
            <w:left w:val="none" w:sz="0" w:space="0" w:color="auto"/>
            <w:bottom w:val="none" w:sz="0" w:space="0" w:color="auto"/>
            <w:right w:val="none" w:sz="0" w:space="0" w:color="auto"/>
          </w:divBdr>
        </w:div>
        <w:div w:id="704718049">
          <w:marLeft w:val="640"/>
          <w:marRight w:val="0"/>
          <w:marTop w:val="0"/>
          <w:marBottom w:val="0"/>
          <w:divBdr>
            <w:top w:val="none" w:sz="0" w:space="0" w:color="auto"/>
            <w:left w:val="none" w:sz="0" w:space="0" w:color="auto"/>
            <w:bottom w:val="none" w:sz="0" w:space="0" w:color="auto"/>
            <w:right w:val="none" w:sz="0" w:space="0" w:color="auto"/>
          </w:divBdr>
        </w:div>
        <w:div w:id="1448354911">
          <w:marLeft w:val="640"/>
          <w:marRight w:val="0"/>
          <w:marTop w:val="0"/>
          <w:marBottom w:val="0"/>
          <w:divBdr>
            <w:top w:val="none" w:sz="0" w:space="0" w:color="auto"/>
            <w:left w:val="none" w:sz="0" w:space="0" w:color="auto"/>
            <w:bottom w:val="none" w:sz="0" w:space="0" w:color="auto"/>
            <w:right w:val="none" w:sz="0" w:space="0" w:color="auto"/>
          </w:divBdr>
        </w:div>
        <w:div w:id="1374307501">
          <w:marLeft w:val="640"/>
          <w:marRight w:val="0"/>
          <w:marTop w:val="0"/>
          <w:marBottom w:val="0"/>
          <w:divBdr>
            <w:top w:val="none" w:sz="0" w:space="0" w:color="auto"/>
            <w:left w:val="none" w:sz="0" w:space="0" w:color="auto"/>
            <w:bottom w:val="none" w:sz="0" w:space="0" w:color="auto"/>
            <w:right w:val="none" w:sz="0" w:space="0" w:color="auto"/>
          </w:divBdr>
        </w:div>
        <w:div w:id="1027875653">
          <w:marLeft w:val="640"/>
          <w:marRight w:val="0"/>
          <w:marTop w:val="0"/>
          <w:marBottom w:val="0"/>
          <w:divBdr>
            <w:top w:val="none" w:sz="0" w:space="0" w:color="auto"/>
            <w:left w:val="none" w:sz="0" w:space="0" w:color="auto"/>
            <w:bottom w:val="none" w:sz="0" w:space="0" w:color="auto"/>
            <w:right w:val="none" w:sz="0" w:space="0" w:color="auto"/>
          </w:divBdr>
        </w:div>
        <w:div w:id="478576214">
          <w:marLeft w:val="640"/>
          <w:marRight w:val="0"/>
          <w:marTop w:val="0"/>
          <w:marBottom w:val="0"/>
          <w:divBdr>
            <w:top w:val="none" w:sz="0" w:space="0" w:color="auto"/>
            <w:left w:val="none" w:sz="0" w:space="0" w:color="auto"/>
            <w:bottom w:val="none" w:sz="0" w:space="0" w:color="auto"/>
            <w:right w:val="none" w:sz="0" w:space="0" w:color="auto"/>
          </w:divBdr>
        </w:div>
        <w:div w:id="1573544679">
          <w:marLeft w:val="640"/>
          <w:marRight w:val="0"/>
          <w:marTop w:val="0"/>
          <w:marBottom w:val="0"/>
          <w:divBdr>
            <w:top w:val="none" w:sz="0" w:space="0" w:color="auto"/>
            <w:left w:val="none" w:sz="0" w:space="0" w:color="auto"/>
            <w:bottom w:val="none" w:sz="0" w:space="0" w:color="auto"/>
            <w:right w:val="none" w:sz="0" w:space="0" w:color="auto"/>
          </w:divBdr>
        </w:div>
        <w:div w:id="1524594661">
          <w:marLeft w:val="640"/>
          <w:marRight w:val="0"/>
          <w:marTop w:val="0"/>
          <w:marBottom w:val="0"/>
          <w:divBdr>
            <w:top w:val="none" w:sz="0" w:space="0" w:color="auto"/>
            <w:left w:val="none" w:sz="0" w:space="0" w:color="auto"/>
            <w:bottom w:val="none" w:sz="0" w:space="0" w:color="auto"/>
            <w:right w:val="none" w:sz="0" w:space="0" w:color="auto"/>
          </w:divBdr>
        </w:div>
        <w:div w:id="1255170824">
          <w:marLeft w:val="640"/>
          <w:marRight w:val="0"/>
          <w:marTop w:val="0"/>
          <w:marBottom w:val="0"/>
          <w:divBdr>
            <w:top w:val="none" w:sz="0" w:space="0" w:color="auto"/>
            <w:left w:val="none" w:sz="0" w:space="0" w:color="auto"/>
            <w:bottom w:val="none" w:sz="0" w:space="0" w:color="auto"/>
            <w:right w:val="none" w:sz="0" w:space="0" w:color="auto"/>
          </w:divBdr>
        </w:div>
        <w:div w:id="1605267603">
          <w:marLeft w:val="640"/>
          <w:marRight w:val="0"/>
          <w:marTop w:val="0"/>
          <w:marBottom w:val="0"/>
          <w:divBdr>
            <w:top w:val="none" w:sz="0" w:space="0" w:color="auto"/>
            <w:left w:val="none" w:sz="0" w:space="0" w:color="auto"/>
            <w:bottom w:val="none" w:sz="0" w:space="0" w:color="auto"/>
            <w:right w:val="none" w:sz="0" w:space="0" w:color="auto"/>
          </w:divBdr>
        </w:div>
        <w:div w:id="1612010296">
          <w:marLeft w:val="640"/>
          <w:marRight w:val="0"/>
          <w:marTop w:val="0"/>
          <w:marBottom w:val="0"/>
          <w:divBdr>
            <w:top w:val="none" w:sz="0" w:space="0" w:color="auto"/>
            <w:left w:val="none" w:sz="0" w:space="0" w:color="auto"/>
            <w:bottom w:val="none" w:sz="0" w:space="0" w:color="auto"/>
            <w:right w:val="none" w:sz="0" w:space="0" w:color="auto"/>
          </w:divBdr>
        </w:div>
        <w:div w:id="783354287">
          <w:marLeft w:val="640"/>
          <w:marRight w:val="0"/>
          <w:marTop w:val="0"/>
          <w:marBottom w:val="0"/>
          <w:divBdr>
            <w:top w:val="none" w:sz="0" w:space="0" w:color="auto"/>
            <w:left w:val="none" w:sz="0" w:space="0" w:color="auto"/>
            <w:bottom w:val="none" w:sz="0" w:space="0" w:color="auto"/>
            <w:right w:val="none" w:sz="0" w:space="0" w:color="auto"/>
          </w:divBdr>
        </w:div>
        <w:div w:id="403725974">
          <w:marLeft w:val="640"/>
          <w:marRight w:val="0"/>
          <w:marTop w:val="0"/>
          <w:marBottom w:val="0"/>
          <w:divBdr>
            <w:top w:val="none" w:sz="0" w:space="0" w:color="auto"/>
            <w:left w:val="none" w:sz="0" w:space="0" w:color="auto"/>
            <w:bottom w:val="none" w:sz="0" w:space="0" w:color="auto"/>
            <w:right w:val="none" w:sz="0" w:space="0" w:color="auto"/>
          </w:divBdr>
        </w:div>
        <w:div w:id="1442217804">
          <w:marLeft w:val="640"/>
          <w:marRight w:val="0"/>
          <w:marTop w:val="0"/>
          <w:marBottom w:val="0"/>
          <w:divBdr>
            <w:top w:val="none" w:sz="0" w:space="0" w:color="auto"/>
            <w:left w:val="none" w:sz="0" w:space="0" w:color="auto"/>
            <w:bottom w:val="none" w:sz="0" w:space="0" w:color="auto"/>
            <w:right w:val="none" w:sz="0" w:space="0" w:color="auto"/>
          </w:divBdr>
        </w:div>
        <w:div w:id="646666014">
          <w:marLeft w:val="640"/>
          <w:marRight w:val="0"/>
          <w:marTop w:val="0"/>
          <w:marBottom w:val="0"/>
          <w:divBdr>
            <w:top w:val="none" w:sz="0" w:space="0" w:color="auto"/>
            <w:left w:val="none" w:sz="0" w:space="0" w:color="auto"/>
            <w:bottom w:val="none" w:sz="0" w:space="0" w:color="auto"/>
            <w:right w:val="none" w:sz="0" w:space="0" w:color="auto"/>
          </w:divBdr>
        </w:div>
        <w:div w:id="787504155">
          <w:marLeft w:val="640"/>
          <w:marRight w:val="0"/>
          <w:marTop w:val="0"/>
          <w:marBottom w:val="0"/>
          <w:divBdr>
            <w:top w:val="none" w:sz="0" w:space="0" w:color="auto"/>
            <w:left w:val="none" w:sz="0" w:space="0" w:color="auto"/>
            <w:bottom w:val="none" w:sz="0" w:space="0" w:color="auto"/>
            <w:right w:val="none" w:sz="0" w:space="0" w:color="auto"/>
          </w:divBdr>
        </w:div>
        <w:div w:id="735203862">
          <w:marLeft w:val="640"/>
          <w:marRight w:val="0"/>
          <w:marTop w:val="0"/>
          <w:marBottom w:val="0"/>
          <w:divBdr>
            <w:top w:val="none" w:sz="0" w:space="0" w:color="auto"/>
            <w:left w:val="none" w:sz="0" w:space="0" w:color="auto"/>
            <w:bottom w:val="none" w:sz="0" w:space="0" w:color="auto"/>
            <w:right w:val="none" w:sz="0" w:space="0" w:color="auto"/>
          </w:divBdr>
        </w:div>
        <w:div w:id="1112017975">
          <w:marLeft w:val="640"/>
          <w:marRight w:val="0"/>
          <w:marTop w:val="0"/>
          <w:marBottom w:val="0"/>
          <w:divBdr>
            <w:top w:val="none" w:sz="0" w:space="0" w:color="auto"/>
            <w:left w:val="none" w:sz="0" w:space="0" w:color="auto"/>
            <w:bottom w:val="none" w:sz="0" w:space="0" w:color="auto"/>
            <w:right w:val="none" w:sz="0" w:space="0" w:color="auto"/>
          </w:divBdr>
        </w:div>
        <w:div w:id="822507875">
          <w:marLeft w:val="640"/>
          <w:marRight w:val="0"/>
          <w:marTop w:val="0"/>
          <w:marBottom w:val="0"/>
          <w:divBdr>
            <w:top w:val="none" w:sz="0" w:space="0" w:color="auto"/>
            <w:left w:val="none" w:sz="0" w:space="0" w:color="auto"/>
            <w:bottom w:val="none" w:sz="0" w:space="0" w:color="auto"/>
            <w:right w:val="none" w:sz="0" w:space="0" w:color="auto"/>
          </w:divBdr>
        </w:div>
        <w:div w:id="1980107082">
          <w:marLeft w:val="640"/>
          <w:marRight w:val="0"/>
          <w:marTop w:val="0"/>
          <w:marBottom w:val="0"/>
          <w:divBdr>
            <w:top w:val="none" w:sz="0" w:space="0" w:color="auto"/>
            <w:left w:val="none" w:sz="0" w:space="0" w:color="auto"/>
            <w:bottom w:val="none" w:sz="0" w:space="0" w:color="auto"/>
            <w:right w:val="none" w:sz="0" w:space="0" w:color="auto"/>
          </w:divBdr>
        </w:div>
        <w:div w:id="1491680728">
          <w:marLeft w:val="640"/>
          <w:marRight w:val="0"/>
          <w:marTop w:val="0"/>
          <w:marBottom w:val="0"/>
          <w:divBdr>
            <w:top w:val="none" w:sz="0" w:space="0" w:color="auto"/>
            <w:left w:val="none" w:sz="0" w:space="0" w:color="auto"/>
            <w:bottom w:val="none" w:sz="0" w:space="0" w:color="auto"/>
            <w:right w:val="none" w:sz="0" w:space="0" w:color="auto"/>
          </w:divBdr>
        </w:div>
        <w:div w:id="403333779">
          <w:marLeft w:val="640"/>
          <w:marRight w:val="0"/>
          <w:marTop w:val="0"/>
          <w:marBottom w:val="0"/>
          <w:divBdr>
            <w:top w:val="none" w:sz="0" w:space="0" w:color="auto"/>
            <w:left w:val="none" w:sz="0" w:space="0" w:color="auto"/>
            <w:bottom w:val="none" w:sz="0" w:space="0" w:color="auto"/>
            <w:right w:val="none" w:sz="0" w:space="0" w:color="auto"/>
          </w:divBdr>
        </w:div>
        <w:div w:id="1331711779">
          <w:marLeft w:val="640"/>
          <w:marRight w:val="0"/>
          <w:marTop w:val="0"/>
          <w:marBottom w:val="0"/>
          <w:divBdr>
            <w:top w:val="none" w:sz="0" w:space="0" w:color="auto"/>
            <w:left w:val="none" w:sz="0" w:space="0" w:color="auto"/>
            <w:bottom w:val="none" w:sz="0" w:space="0" w:color="auto"/>
            <w:right w:val="none" w:sz="0" w:space="0" w:color="auto"/>
          </w:divBdr>
        </w:div>
        <w:div w:id="234977131">
          <w:marLeft w:val="640"/>
          <w:marRight w:val="0"/>
          <w:marTop w:val="0"/>
          <w:marBottom w:val="0"/>
          <w:divBdr>
            <w:top w:val="none" w:sz="0" w:space="0" w:color="auto"/>
            <w:left w:val="none" w:sz="0" w:space="0" w:color="auto"/>
            <w:bottom w:val="none" w:sz="0" w:space="0" w:color="auto"/>
            <w:right w:val="none" w:sz="0" w:space="0" w:color="auto"/>
          </w:divBdr>
        </w:div>
        <w:div w:id="1774276477">
          <w:marLeft w:val="640"/>
          <w:marRight w:val="0"/>
          <w:marTop w:val="0"/>
          <w:marBottom w:val="0"/>
          <w:divBdr>
            <w:top w:val="none" w:sz="0" w:space="0" w:color="auto"/>
            <w:left w:val="none" w:sz="0" w:space="0" w:color="auto"/>
            <w:bottom w:val="none" w:sz="0" w:space="0" w:color="auto"/>
            <w:right w:val="none" w:sz="0" w:space="0" w:color="auto"/>
          </w:divBdr>
        </w:div>
        <w:div w:id="55051383">
          <w:marLeft w:val="640"/>
          <w:marRight w:val="0"/>
          <w:marTop w:val="0"/>
          <w:marBottom w:val="0"/>
          <w:divBdr>
            <w:top w:val="none" w:sz="0" w:space="0" w:color="auto"/>
            <w:left w:val="none" w:sz="0" w:space="0" w:color="auto"/>
            <w:bottom w:val="none" w:sz="0" w:space="0" w:color="auto"/>
            <w:right w:val="none" w:sz="0" w:space="0" w:color="auto"/>
          </w:divBdr>
        </w:div>
        <w:div w:id="1612203399">
          <w:marLeft w:val="640"/>
          <w:marRight w:val="0"/>
          <w:marTop w:val="0"/>
          <w:marBottom w:val="0"/>
          <w:divBdr>
            <w:top w:val="none" w:sz="0" w:space="0" w:color="auto"/>
            <w:left w:val="none" w:sz="0" w:space="0" w:color="auto"/>
            <w:bottom w:val="none" w:sz="0" w:space="0" w:color="auto"/>
            <w:right w:val="none" w:sz="0" w:space="0" w:color="auto"/>
          </w:divBdr>
        </w:div>
        <w:div w:id="1476096786">
          <w:marLeft w:val="640"/>
          <w:marRight w:val="0"/>
          <w:marTop w:val="0"/>
          <w:marBottom w:val="0"/>
          <w:divBdr>
            <w:top w:val="none" w:sz="0" w:space="0" w:color="auto"/>
            <w:left w:val="none" w:sz="0" w:space="0" w:color="auto"/>
            <w:bottom w:val="none" w:sz="0" w:space="0" w:color="auto"/>
            <w:right w:val="none" w:sz="0" w:space="0" w:color="auto"/>
          </w:divBdr>
        </w:div>
        <w:div w:id="542600896">
          <w:marLeft w:val="640"/>
          <w:marRight w:val="0"/>
          <w:marTop w:val="0"/>
          <w:marBottom w:val="0"/>
          <w:divBdr>
            <w:top w:val="none" w:sz="0" w:space="0" w:color="auto"/>
            <w:left w:val="none" w:sz="0" w:space="0" w:color="auto"/>
            <w:bottom w:val="none" w:sz="0" w:space="0" w:color="auto"/>
            <w:right w:val="none" w:sz="0" w:space="0" w:color="auto"/>
          </w:divBdr>
        </w:div>
        <w:div w:id="1408261217">
          <w:marLeft w:val="640"/>
          <w:marRight w:val="0"/>
          <w:marTop w:val="0"/>
          <w:marBottom w:val="0"/>
          <w:divBdr>
            <w:top w:val="none" w:sz="0" w:space="0" w:color="auto"/>
            <w:left w:val="none" w:sz="0" w:space="0" w:color="auto"/>
            <w:bottom w:val="none" w:sz="0" w:space="0" w:color="auto"/>
            <w:right w:val="none" w:sz="0" w:space="0" w:color="auto"/>
          </w:divBdr>
        </w:div>
        <w:div w:id="474033105">
          <w:marLeft w:val="640"/>
          <w:marRight w:val="0"/>
          <w:marTop w:val="0"/>
          <w:marBottom w:val="0"/>
          <w:divBdr>
            <w:top w:val="none" w:sz="0" w:space="0" w:color="auto"/>
            <w:left w:val="none" w:sz="0" w:space="0" w:color="auto"/>
            <w:bottom w:val="none" w:sz="0" w:space="0" w:color="auto"/>
            <w:right w:val="none" w:sz="0" w:space="0" w:color="auto"/>
          </w:divBdr>
        </w:div>
        <w:div w:id="41827363">
          <w:marLeft w:val="640"/>
          <w:marRight w:val="0"/>
          <w:marTop w:val="0"/>
          <w:marBottom w:val="0"/>
          <w:divBdr>
            <w:top w:val="none" w:sz="0" w:space="0" w:color="auto"/>
            <w:left w:val="none" w:sz="0" w:space="0" w:color="auto"/>
            <w:bottom w:val="none" w:sz="0" w:space="0" w:color="auto"/>
            <w:right w:val="none" w:sz="0" w:space="0" w:color="auto"/>
          </w:divBdr>
        </w:div>
        <w:div w:id="933128223">
          <w:marLeft w:val="640"/>
          <w:marRight w:val="0"/>
          <w:marTop w:val="0"/>
          <w:marBottom w:val="0"/>
          <w:divBdr>
            <w:top w:val="none" w:sz="0" w:space="0" w:color="auto"/>
            <w:left w:val="none" w:sz="0" w:space="0" w:color="auto"/>
            <w:bottom w:val="none" w:sz="0" w:space="0" w:color="auto"/>
            <w:right w:val="none" w:sz="0" w:space="0" w:color="auto"/>
          </w:divBdr>
        </w:div>
        <w:div w:id="383522877">
          <w:marLeft w:val="640"/>
          <w:marRight w:val="0"/>
          <w:marTop w:val="0"/>
          <w:marBottom w:val="0"/>
          <w:divBdr>
            <w:top w:val="none" w:sz="0" w:space="0" w:color="auto"/>
            <w:left w:val="none" w:sz="0" w:space="0" w:color="auto"/>
            <w:bottom w:val="none" w:sz="0" w:space="0" w:color="auto"/>
            <w:right w:val="none" w:sz="0" w:space="0" w:color="auto"/>
          </w:divBdr>
        </w:div>
        <w:div w:id="1793670894">
          <w:marLeft w:val="640"/>
          <w:marRight w:val="0"/>
          <w:marTop w:val="0"/>
          <w:marBottom w:val="0"/>
          <w:divBdr>
            <w:top w:val="none" w:sz="0" w:space="0" w:color="auto"/>
            <w:left w:val="none" w:sz="0" w:space="0" w:color="auto"/>
            <w:bottom w:val="none" w:sz="0" w:space="0" w:color="auto"/>
            <w:right w:val="none" w:sz="0" w:space="0" w:color="auto"/>
          </w:divBdr>
        </w:div>
      </w:divsChild>
    </w:div>
    <w:div w:id="1291936546">
      <w:bodyDiv w:val="1"/>
      <w:marLeft w:val="0"/>
      <w:marRight w:val="0"/>
      <w:marTop w:val="0"/>
      <w:marBottom w:val="0"/>
      <w:divBdr>
        <w:top w:val="none" w:sz="0" w:space="0" w:color="auto"/>
        <w:left w:val="none" w:sz="0" w:space="0" w:color="auto"/>
        <w:bottom w:val="none" w:sz="0" w:space="0" w:color="auto"/>
        <w:right w:val="none" w:sz="0" w:space="0" w:color="auto"/>
      </w:divBdr>
      <w:divsChild>
        <w:div w:id="1370766538">
          <w:marLeft w:val="640"/>
          <w:marRight w:val="0"/>
          <w:marTop w:val="0"/>
          <w:marBottom w:val="0"/>
          <w:divBdr>
            <w:top w:val="none" w:sz="0" w:space="0" w:color="auto"/>
            <w:left w:val="none" w:sz="0" w:space="0" w:color="auto"/>
            <w:bottom w:val="none" w:sz="0" w:space="0" w:color="auto"/>
            <w:right w:val="none" w:sz="0" w:space="0" w:color="auto"/>
          </w:divBdr>
        </w:div>
        <w:div w:id="695812512">
          <w:marLeft w:val="640"/>
          <w:marRight w:val="0"/>
          <w:marTop w:val="0"/>
          <w:marBottom w:val="0"/>
          <w:divBdr>
            <w:top w:val="none" w:sz="0" w:space="0" w:color="auto"/>
            <w:left w:val="none" w:sz="0" w:space="0" w:color="auto"/>
            <w:bottom w:val="none" w:sz="0" w:space="0" w:color="auto"/>
            <w:right w:val="none" w:sz="0" w:space="0" w:color="auto"/>
          </w:divBdr>
        </w:div>
        <w:div w:id="677582008">
          <w:marLeft w:val="640"/>
          <w:marRight w:val="0"/>
          <w:marTop w:val="0"/>
          <w:marBottom w:val="0"/>
          <w:divBdr>
            <w:top w:val="none" w:sz="0" w:space="0" w:color="auto"/>
            <w:left w:val="none" w:sz="0" w:space="0" w:color="auto"/>
            <w:bottom w:val="none" w:sz="0" w:space="0" w:color="auto"/>
            <w:right w:val="none" w:sz="0" w:space="0" w:color="auto"/>
          </w:divBdr>
        </w:div>
        <w:div w:id="1724670128">
          <w:marLeft w:val="640"/>
          <w:marRight w:val="0"/>
          <w:marTop w:val="0"/>
          <w:marBottom w:val="0"/>
          <w:divBdr>
            <w:top w:val="none" w:sz="0" w:space="0" w:color="auto"/>
            <w:left w:val="none" w:sz="0" w:space="0" w:color="auto"/>
            <w:bottom w:val="none" w:sz="0" w:space="0" w:color="auto"/>
            <w:right w:val="none" w:sz="0" w:space="0" w:color="auto"/>
          </w:divBdr>
        </w:div>
        <w:div w:id="1672677853">
          <w:marLeft w:val="640"/>
          <w:marRight w:val="0"/>
          <w:marTop w:val="0"/>
          <w:marBottom w:val="0"/>
          <w:divBdr>
            <w:top w:val="none" w:sz="0" w:space="0" w:color="auto"/>
            <w:left w:val="none" w:sz="0" w:space="0" w:color="auto"/>
            <w:bottom w:val="none" w:sz="0" w:space="0" w:color="auto"/>
            <w:right w:val="none" w:sz="0" w:space="0" w:color="auto"/>
          </w:divBdr>
        </w:div>
        <w:div w:id="1790271542">
          <w:marLeft w:val="640"/>
          <w:marRight w:val="0"/>
          <w:marTop w:val="0"/>
          <w:marBottom w:val="0"/>
          <w:divBdr>
            <w:top w:val="none" w:sz="0" w:space="0" w:color="auto"/>
            <w:left w:val="none" w:sz="0" w:space="0" w:color="auto"/>
            <w:bottom w:val="none" w:sz="0" w:space="0" w:color="auto"/>
            <w:right w:val="none" w:sz="0" w:space="0" w:color="auto"/>
          </w:divBdr>
        </w:div>
        <w:div w:id="568267195">
          <w:marLeft w:val="640"/>
          <w:marRight w:val="0"/>
          <w:marTop w:val="0"/>
          <w:marBottom w:val="0"/>
          <w:divBdr>
            <w:top w:val="none" w:sz="0" w:space="0" w:color="auto"/>
            <w:left w:val="none" w:sz="0" w:space="0" w:color="auto"/>
            <w:bottom w:val="none" w:sz="0" w:space="0" w:color="auto"/>
            <w:right w:val="none" w:sz="0" w:space="0" w:color="auto"/>
          </w:divBdr>
        </w:div>
        <w:div w:id="908810389">
          <w:marLeft w:val="640"/>
          <w:marRight w:val="0"/>
          <w:marTop w:val="0"/>
          <w:marBottom w:val="0"/>
          <w:divBdr>
            <w:top w:val="none" w:sz="0" w:space="0" w:color="auto"/>
            <w:left w:val="none" w:sz="0" w:space="0" w:color="auto"/>
            <w:bottom w:val="none" w:sz="0" w:space="0" w:color="auto"/>
            <w:right w:val="none" w:sz="0" w:space="0" w:color="auto"/>
          </w:divBdr>
        </w:div>
        <w:div w:id="28142471">
          <w:marLeft w:val="640"/>
          <w:marRight w:val="0"/>
          <w:marTop w:val="0"/>
          <w:marBottom w:val="0"/>
          <w:divBdr>
            <w:top w:val="none" w:sz="0" w:space="0" w:color="auto"/>
            <w:left w:val="none" w:sz="0" w:space="0" w:color="auto"/>
            <w:bottom w:val="none" w:sz="0" w:space="0" w:color="auto"/>
            <w:right w:val="none" w:sz="0" w:space="0" w:color="auto"/>
          </w:divBdr>
        </w:div>
        <w:div w:id="1140655201">
          <w:marLeft w:val="640"/>
          <w:marRight w:val="0"/>
          <w:marTop w:val="0"/>
          <w:marBottom w:val="0"/>
          <w:divBdr>
            <w:top w:val="none" w:sz="0" w:space="0" w:color="auto"/>
            <w:left w:val="none" w:sz="0" w:space="0" w:color="auto"/>
            <w:bottom w:val="none" w:sz="0" w:space="0" w:color="auto"/>
            <w:right w:val="none" w:sz="0" w:space="0" w:color="auto"/>
          </w:divBdr>
        </w:div>
        <w:div w:id="352265357">
          <w:marLeft w:val="640"/>
          <w:marRight w:val="0"/>
          <w:marTop w:val="0"/>
          <w:marBottom w:val="0"/>
          <w:divBdr>
            <w:top w:val="none" w:sz="0" w:space="0" w:color="auto"/>
            <w:left w:val="none" w:sz="0" w:space="0" w:color="auto"/>
            <w:bottom w:val="none" w:sz="0" w:space="0" w:color="auto"/>
            <w:right w:val="none" w:sz="0" w:space="0" w:color="auto"/>
          </w:divBdr>
        </w:div>
        <w:div w:id="1400251152">
          <w:marLeft w:val="640"/>
          <w:marRight w:val="0"/>
          <w:marTop w:val="0"/>
          <w:marBottom w:val="0"/>
          <w:divBdr>
            <w:top w:val="none" w:sz="0" w:space="0" w:color="auto"/>
            <w:left w:val="none" w:sz="0" w:space="0" w:color="auto"/>
            <w:bottom w:val="none" w:sz="0" w:space="0" w:color="auto"/>
            <w:right w:val="none" w:sz="0" w:space="0" w:color="auto"/>
          </w:divBdr>
        </w:div>
        <w:div w:id="821123923">
          <w:marLeft w:val="640"/>
          <w:marRight w:val="0"/>
          <w:marTop w:val="0"/>
          <w:marBottom w:val="0"/>
          <w:divBdr>
            <w:top w:val="none" w:sz="0" w:space="0" w:color="auto"/>
            <w:left w:val="none" w:sz="0" w:space="0" w:color="auto"/>
            <w:bottom w:val="none" w:sz="0" w:space="0" w:color="auto"/>
            <w:right w:val="none" w:sz="0" w:space="0" w:color="auto"/>
          </w:divBdr>
        </w:div>
        <w:div w:id="709570796">
          <w:marLeft w:val="640"/>
          <w:marRight w:val="0"/>
          <w:marTop w:val="0"/>
          <w:marBottom w:val="0"/>
          <w:divBdr>
            <w:top w:val="none" w:sz="0" w:space="0" w:color="auto"/>
            <w:left w:val="none" w:sz="0" w:space="0" w:color="auto"/>
            <w:bottom w:val="none" w:sz="0" w:space="0" w:color="auto"/>
            <w:right w:val="none" w:sz="0" w:space="0" w:color="auto"/>
          </w:divBdr>
        </w:div>
        <w:div w:id="1497527424">
          <w:marLeft w:val="640"/>
          <w:marRight w:val="0"/>
          <w:marTop w:val="0"/>
          <w:marBottom w:val="0"/>
          <w:divBdr>
            <w:top w:val="none" w:sz="0" w:space="0" w:color="auto"/>
            <w:left w:val="none" w:sz="0" w:space="0" w:color="auto"/>
            <w:bottom w:val="none" w:sz="0" w:space="0" w:color="auto"/>
            <w:right w:val="none" w:sz="0" w:space="0" w:color="auto"/>
          </w:divBdr>
        </w:div>
        <w:div w:id="1907569597">
          <w:marLeft w:val="640"/>
          <w:marRight w:val="0"/>
          <w:marTop w:val="0"/>
          <w:marBottom w:val="0"/>
          <w:divBdr>
            <w:top w:val="none" w:sz="0" w:space="0" w:color="auto"/>
            <w:left w:val="none" w:sz="0" w:space="0" w:color="auto"/>
            <w:bottom w:val="none" w:sz="0" w:space="0" w:color="auto"/>
            <w:right w:val="none" w:sz="0" w:space="0" w:color="auto"/>
          </w:divBdr>
        </w:div>
        <w:div w:id="1914076643">
          <w:marLeft w:val="640"/>
          <w:marRight w:val="0"/>
          <w:marTop w:val="0"/>
          <w:marBottom w:val="0"/>
          <w:divBdr>
            <w:top w:val="none" w:sz="0" w:space="0" w:color="auto"/>
            <w:left w:val="none" w:sz="0" w:space="0" w:color="auto"/>
            <w:bottom w:val="none" w:sz="0" w:space="0" w:color="auto"/>
            <w:right w:val="none" w:sz="0" w:space="0" w:color="auto"/>
          </w:divBdr>
        </w:div>
        <w:div w:id="763303184">
          <w:marLeft w:val="640"/>
          <w:marRight w:val="0"/>
          <w:marTop w:val="0"/>
          <w:marBottom w:val="0"/>
          <w:divBdr>
            <w:top w:val="none" w:sz="0" w:space="0" w:color="auto"/>
            <w:left w:val="none" w:sz="0" w:space="0" w:color="auto"/>
            <w:bottom w:val="none" w:sz="0" w:space="0" w:color="auto"/>
            <w:right w:val="none" w:sz="0" w:space="0" w:color="auto"/>
          </w:divBdr>
        </w:div>
        <w:div w:id="244000235">
          <w:marLeft w:val="640"/>
          <w:marRight w:val="0"/>
          <w:marTop w:val="0"/>
          <w:marBottom w:val="0"/>
          <w:divBdr>
            <w:top w:val="none" w:sz="0" w:space="0" w:color="auto"/>
            <w:left w:val="none" w:sz="0" w:space="0" w:color="auto"/>
            <w:bottom w:val="none" w:sz="0" w:space="0" w:color="auto"/>
            <w:right w:val="none" w:sz="0" w:space="0" w:color="auto"/>
          </w:divBdr>
        </w:div>
        <w:div w:id="1166021126">
          <w:marLeft w:val="640"/>
          <w:marRight w:val="0"/>
          <w:marTop w:val="0"/>
          <w:marBottom w:val="0"/>
          <w:divBdr>
            <w:top w:val="none" w:sz="0" w:space="0" w:color="auto"/>
            <w:left w:val="none" w:sz="0" w:space="0" w:color="auto"/>
            <w:bottom w:val="none" w:sz="0" w:space="0" w:color="auto"/>
            <w:right w:val="none" w:sz="0" w:space="0" w:color="auto"/>
          </w:divBdr>
        </w:div>
        <w:div w:id="35661550">
          <w:marLeft w:val="640"/>
          <w:marRight w:val="0"/>
          <w:marTop w:val="0"/>
          <w:marBottom w:val="0"/>
          <w:divBdr>
            <w:top w:val="none" w:sz="0" w:space="0" w:color="auto"/>
            <w:left w:val="none" w:sz="0" w:space="0" w:color="auto"/>
            <w:bottom w:val="none" w:sz="0" w:space="0" w:color="auto"/>
            <w:right w:val="none" w:sz="0" w:space="0" w:color="auto"/>
          </w:divBdr>
        </w:div>
        <w:div w:id="489250907">
          <w:marLeft w:val="640"/>
          <w:marRight w:val="0"/>
          <w:marTop w:val="0"/>
          <w:marBottom w:val="0"/>
          <w:divBdr>
            <w:top w:val="none" w:sz="0" w:space="0" w:color="auto"/>
            <w:left w:val="none" w:sz="0" w:space="0" w:color="auto"/>
            <w:bottom w:val="none" w:sz="0" w:space="0" w:color="auto"/>
            <w:right w:val="none" w:sz="0" w:space="0" w:color="auto"/>
          </w:divBdr>
        </w:div>
        <w:div w:id="386733435">
          <w:marLeft w:val="640"/>
          <w:marRight w:val="0"/>
          <w:marTop w:val="0"/>
          <w:marBottom w:val="0"/>
          <w:divBdr>
            <w:top w:val="none" w:sz="0" w:space="0" w:color="auto"/>
            <w:left w:val="none" w:sz="0" w:space="0" w:color="auto"/>
            <w:bottom w:val="none" w:sz="0" w:space="0" w:color="auto"/>
            <w:right w:val="none" w:sz="0" w:space="0" w:color="auto"/>
          </w:divBdr>
        </w:div>
        <w:div w:id="539978347">
          <w:marLeft w:val="640"/>
          <w:marRight w:val="0"/>
          <w:marTop w:val="0"/>
          <w:marBottom w:val="0"/>
          <w:divBdr>
            <w:top w:val="none" w:sz="0" w:space="0" w:color="auto"/>
            <w:left w:val="none" w:sz="0" w:space="0" w:color="auto"/>
            <w:bottom w:val="none" w:sz="0" w:space="0" w:color="auto"/>
            <w:right w:val="none" w:sz="0" w:space="0" w:color="auto"/>
          </w:divBdr>
        </w:div>
        <w:div w:id="567544597">
          <w:marLeft w:val="640"/>
          <w:marRight w:val="0"/>
          <w:marTop w:val="0"/>
          <w:marBottom w:val="0"/>
          <w:divBdr>
            <w:top w:val="none" w:sz="0" w:space="0" w:color="auto"/>
            <w:left w:val="none" w:sz="0" w:space="0" w:color="auto"/>
            <w:bottom w:val="none" w:sz="0" w:space="0" w:color="auto"/>
            <w:right w:val="none" w:sz="0" w:space="0" w:color="auto"/>
          </w:divBdr>
        </w:div>
        <w:div w:id="512181724">
          <w:marLeft w:val="640"/>
          <w:marRight w:val="0"/>
          <w:marTop w:val="0"/>
          <w:marBottom w:val="0"/>
          <w:divBdr>
            <w:top w:val="none" w:sz="0" w:space="0" w:color="auto"/>
            <w:left w:val="none" w:sz="0" w:space="0" w:color="auto"/>
            <w:bottom w:val="none" w:sz="0" w:space="0" w:color="auto"/>
            <w:right w:val="none" w:sz="0" w:space="0" w:color="auto"/>
          </w:divBdr>
        </w:div>
        <w:div w:id="729495688">
          <w:marLeft w:val="640"/>
          <w:marRight w:val="0"/>
          <w:marTop w:val="0"/>
          <w:marBottom w:val="0"/>
          <w:divBdr>
            <w:top w:val="none" w:sz="0" w:space="0" w:color="auto"/>
            <w:left w:val="none" w:sz="0" w:space="0" w:color="auto"/>
            <w:bottom w:val="none" w:sz="0" w:space="0" w:color="auto"/>
            <w:right w:val="none" w:sz="0" w:space="0" w:color="auto"/>
          </w:divBdr>
        </w:div>
        <w:div w:id="1281257663">
          <w:marLeft w:val="640"/>
          <w:marRight w:val="0"/>
          <w:marTop w:val="0"/>
          <w:marBottom w:val="0"/>
          <w:divBdr>
            <w:top w:val="none" w:sz="0" w:space="0" w:color="auto"/>
            <w:left w:val="none" w:sz="0" w:space="0" w:color="auto"/>
            <w:bottom w:val="none" w:sz="0" w:space="0" w:color="auto"/>
            <w:right w:val="none" w:sz="0" w:space="0" w:color="auto"/>
          </w:divBdr>
        </w:div>
        <w:div w:id="2139493673">
          <w:marLeft w:val="640"/>
          <w:marRight w:val="0"/>
          <w:marTop w:val="0"/>
          <w:marBottom w:val="0"/>
          <w:divBdr>
            <w:top w:val="none" w:sz="0" w:space="0" w:color="auto"/>
            <w:left w:val="none" w:sz="0" w:space="0" w:color="auto"/>
            <w:bottom w:val="none" w:sz="0" w:space="0" w:color="auto"/>
            <w:right w:val="none" w:sz="0" w:space="0" w:color="auto"/>
          </w:divBdr>
        </w:div>
        <w:div w:id="1273593729">
          <w:marLeft w:val="640"/>
          <w:marRight w:val="0"/>
          <w:marTop w:val="0"/>
          <w:marBottom w:val="0"/>
          <w:divBdr>
            <w:top w:val="none" w:sz="0" w:space="0" w:color="auto"/>
            <w:left w:val="none" w:sz="0" w:space="0" w:color="auto"/>
            <w:bottom w:val="none" w:sz="0" w:space="0" w:color="auto"/>
            <w:right w:val="none" w:sz="0" w:space="0" w:color="auto"/>
          </w:divBdr>
        </w:div>
        <w:div w:id="447164838">
          <w:marLeft w:val="640"/>
          <w:marRight w:val="0"/>
          <w:marTop w:val="0"/>
          <w:marBottom w:val="0"/>
          <w:divBdr>
            <w:top w:val="none" w:sz="0" w:space="0" w:color="auto"/>
            <w:left w:val="none" w:sz="0" w:space="0" w:color="auto"/>
            <w:bottom w:val="none" w:sz="0" w:space="0" w:color="auto"/>
            <w:right w:val="none" w:sz="0" w:space="0" w:color="auto"/>
          </w:divBdr>
        </w:div>
        <w:div w:id="937100671">
          <w:marLeft w:val="640"/>
          <w:marRight w:val="0"/>
          <w:marTop w:val="0"/>
          <w:marBottom w:val="0"/>
          <w:divBdr>
            <w:top w:val="none" w:sz="0" w:space="0" w:color="auto"/>
            <w:left w:val="none" w:sz="0" w:space="0" w:color="auto"/>
            <w:bottom w:val="none" w:sz="0" w:space="0" w:color="auto"/>
            <w:right w:val="none" w:sz="0" w:space="0" w:color="auto"/>
          </w:divBdr>
        </w:div>
        <w:div w:id="1625849406">
          <w:marLeft w:val="640"/>
          <w:marRight w:val="0"/>
          <w:marTop w:val="0"/>
          <w:marBottom w:val="0"/>
          <w:divBdr>
            <w:top w:val="none" w:sz="0" w:space="0" w:color="auto"/>
            <w:left w:val="none" w:sz="0" w:space="0" w:color="auto"/>
            <w:bottom w:val="none" w:sz="0" w:space="0" w:color="auto"/>
            <w:right w:val="none" w:sz="0" w:space="0" w:color="auto"/>
          </w:divBdr>
        </w:div>
        <w:div w:id="1162427217">
          <w:marLeft w:val="640"/>
          <w:marRight w:val="0"/>
          <w:marTop w:val="0"/>
          <w:marBottom w:val="0"/>
          <w:divBdr>
            <w:top w:val="none" w:sz="0" w:space="0" w:color="auto"/>
            <w:left w:val="none" w:sz="0" w:space="0" w:color="auto"/>
            <w:bottom w:val="none" w:sz="0" w:space="0" w:color="auto"/>
            <w:right w:val="none" w:sz="0" w:space="0" w:color="auto"/>
          </w:divBdr>
        </w:div>
        <w:div w:id="669019326">
          <w:marLeft w:val="640"/>
          <w:marRight w:val="0"/>
          <w:marTop w:val="0"/>
          <w:marBottom w:val="0"/>
          <w:divBdr>
            <w:top w:val="none" w:sz="0" w:space="0" w:color="auto"/>
            <w:left w:val="none" w:sz="0" w:space="0" w:color="auto"/>
            <w:bottom w:val="none" w:sz="0" w:space="0" w:color="auto"/>
            <w:right w:val="none" w:sz="0" w:space="0" w:color="auto"/>
          </w:divBdr>
        </w:div>
        <w:div w:id="1572540426">
          <w:marLeft w:val="640"/>
          <w:marRight w:val="0"/>
          <w:marTop w:val="0"/>
          <w:marBottom w:val="0"/>
          <w:divBdr>
            <w:top w:val="none" w:sz="0" w:space="0" w:color="auto"/>
            <w:left w:val="none" w:sz="0" w:space="0" w:color="auto"/>
            <w:bottom w:val="none" w:sz="0" w:space="0" w:color="auto"/>
            <w:right w:val="none" w:sz="0" w:space="0" w:color="auto"/>
          </w:divBdr>
        </w:div>
        <w:div w:id="1272545186">
          <w:marLeft w:val="640"/>
          <w:marRight w:val="0"/>
          <w:marTop w:val="0"/>
          <w:marBottom w:val="0"/>
          <w:divBdr>
            <w:top w:val="none" w:sz="0" w:space="0" w:color="auto"/>
            <w:left w:val="none" w:sz="0" w:space="0" w:color="auto"/>
            <w:bottom w:val="none" w:sz="0" w:space="0" w:color="auto"/>
            <w:right w:val="none" w:sz="0" w:space="0" w:color="auto"/>
          </w:divBdr>
        </w:div>
        <w:div w:id="256910346">
          <w:marLeft w:val="640"/>
          <w:marRight w:val="0"/>
          <w:marTop w:val="0"/>
          <w:marBottom w:val="0"/>
          <w:divBdr>
            <w:top w:val="none" w:sz="0" w:space="0" w:color="auto"/>
            <w:left w:val="none" w:sz="0" w:space="0" w:color="auto"/>
            <w:bottom w:val="none" w:sz="0" w:space="0" w:color="auto"/>
            <w:right w:val="none" w:sz="0" w:space="0" w:color="auto"/>
          </w:divBdr>
        </w:div>
        <w:div w:id="518663855">
          <w:marLeft w:val="640"/>
          <w:marRight w:val="0"/>
          <w:marTop w:val="0"/>
          <w:marBottom w:val="0"/>
          <w:divBdr>
            <w:top w:val="none" w:sz="0" w:space="0" w:color="auto"/>
            <w:left w:val="none" w:sz="0" w:space="0" w:color="auto"/>
            <w:bottom w:val="none" w:sz="0" w:space="0" w:color="auto"/>
            <w:right w:val="none" w:sz="0" w:space="0" w:color="auto"/>
          </w:divBdr>
        </w:div>
        <w:div w:id="45108483">
          <w:marLeft w:val="640"/>
          <w:marRight w:val="0"/>
          <w:marTop w:val="0"/>
          <w:marBottom w:val="0"/>
          <w:divBdr>
            <w:top w:val="none" w:sz="0" w:space="0" w:color="auto"/>
            <w:left w:val="none" w:sz="0" w:space="0" w:color="auto"/>
            <w:bottom w:val="none" w:sz="0" w:space="0" w:color="auto"/>
            <w:right w:val="none" w:sz="0" w:space="0" w:color="auto"/>
          </w:divBdr>
        </w:div>
        <w:div w:id="203106796">
          <w:marLeft w:val="640"/>
          <w:marRight w:val="0"/>
          <w:marTop w:val="0"/>
          <w:marBottom w:val="0"/>
          <w:divBdr>
            <w:top w:val="none" w:sz="0" w:space="0" w:color="auto"/>
            <w:left w:val="none" w:sz="0" w:space="0" w:color="auto"/>
            <w:bottom w:val="none" w:sz="0" w:space="0" w:color="auto"/>
            <w:right w:val="none" w:sz="0" w:space="0" w:color="auto"/>
          </w:divBdr>
        </w:div>
        <w:div w:id="1142424131">
          <w:marLeft w:val="640"/>
          <w:marRight w:val="0"/>
          <w:marTop w:val="0"/>
          <w:marBottom w:val="0"/>
          <w:divBdr>
            <w:top w:val="none" w:sz="0" w:space="0" w:color="auto"/>
            <w:left w:val="none" w:sz="0" w:space="0" w:color="auto"/>
            <w:bottom w:val="none" w:sz="0" w:space="0" w:color="auto"/>
            <w:right w:val="none" w:sz="0" w:space="0" w:color="auto"/>
          </w:divBdr>
        </w:div>
        <w:div w:id="1144852566">
          <w:marLeft w:val="640"/>
          <w:marRight w:val="0"/>
          <w:marTop w:val="0"/>
          <w:marBottom w:val="0"/>
          <w:divBdr>
            <w:top w:val="none" w:sz="0" w:space="0" w:color="auto"/>
            <w:left w:val="none" w:sz="0" w:space="0" w:color="auto"/>
            <w:bottom w:val="none" w:sz="0" w:space="0" w:color="auto"/>
            <w:right w:val="none" w:sz="0" w:space="0" w:color="auto"/>
          </w:divBdr>
        </w:div>
        <w:div w:id="956987017">
          <w:marLeft w:val="640"/>
          <w:marRight w:val="0"/>
          <w:marTop w:val="0"/>
          <w:marBottom w:val="0"/>
          <w:divBdr>
            <w:top w:val="none" w:sz="0" w:space="0" w:color="auto"/>
            <w:left w:val="none" w:sz="0" w:space="0" w:color="auto"/>
            <w:bottom w:val="none" w:sz="0" w:space="0" w:color="auto"/>
            <w:right w:val="none" w:sz="0" w:space="0" w:color="auto"/>
          </w:divBdr>
        </w:div>
        <w:div w:id="97650284">
          <w:marLeft w:val="640"/>
          <w:marRight w:val="0"/>
          <w:marTop w:val="0"/>
          <w:marBottom w:val="0"/>
          <w:divBdr>
            <w:top w:val="none" w:sz="0" w:space="0" w:color="auto"/>
            <w:left w:val="none" w:sz="0" w:space="0" w:color="auto"/>
            <w:bottom w:val="none" w:sz="0" w:space="0" w:color="auto"/>
            <w:right w:val="none" w:sz="0" w:space="0" w:color="auto"/>
          </w:divBdr>
        </w:div>
        <w:div w:id="1812399206">
          <w:marLeft w:val="640"/>
          <w:marRight w:val="0"/>
          <w:marTop w:val="0"/>
          <w:marBottom w:val="0"/>
          <w:divBdr>
            <w:top w:val="none" w:sz="0" w:space="0" w:color="auto"/>
            <w:left w:val="none" w:sz="0" w:space="0" w:color="auto"/>
            <w:bottom w:val="none" w:sz="0" w:space="0" w:color="auto"/>
            <w:right w:val="none" w:sz="0" w:space="0" w:color="auto"/>
          </w:divBdr>
        </w:div>
        <w:div w:id="1436444040">
          <w:marLeft w:val="640"/>
          <w:marRight w:val="0"/>
          <w:marTop w:val="0"/>
          <w:marBottom w:val="0"/>
          <w:divBdr>
            <w:top w:val="none" w:sz="0" w:space="0" w:color="auto"/>
            <w:left w:val="none" w:sz="0" w:space="0" w:color="auto"/>
            <w:bottom w:val="none" w:sz="0" w:space="0" w:color="auto"/>
            <w:right w:val="none" w:sz="0" w:space="0" w:color="auto"/>
          </w:divBdr>
        </w:div>
        <w:div w:id="1160806267">
          <w:marLeft w:val="640"/>
          <w:marRight w:val="0"/>
          <w:marTop w:val="0"/>
          <w:marBottom w:val="0"/>
          <w:divBdr>
            <w:top w:val="none" w:sz="0" w:space="0" w:color="auto"/>
            <w:left w:val="none" w:sz="0" w:space="0" w:color="auto"/>
            <w:bottom w:val="none" w:sz="0" w:space="0" w:color="auto"/>
            <w:right w:val="none" w:sz="0" w:space="0" w:color="auto"/>
          </w:divBdr>
        </w:div>
        <w:div w:id="1176463168">
          <w:marLeft w:val="640"/>
          <w:marRight w:val="0"/>
          <w:marTop w:val="0"/>
          <w:marBottom w:val="0"/>
          <w:divBdr>
            <w:top w:val="none" w:sz="0" w:space="0" w:color="auto"/>
            <w:left w:val="none" w:sz="0" w:space="0" w:color="auto"/>
            <w:bottom w:val="none" w:sz="0" w:space="0" w:color="auto"/>
            <w:right w:val="none" w:sz="0" w:space="0" w:color="auto"/>
          </w:divBdr>
        </w:div>
        <w:div w:id="850605689">
          <w:marLeft w:val="640"/>
          <w:marRight w:val="0"/>
          <w:marTop w:val="0"/>
          <w:marBottom w:val="0"/>
          <w:divBdr>
            <w:top w:val="none" w:sz="0" w:space="0" w:color="auto"/>
            <w:left w:val="none" w:sz="0" w:space="0" w:color="auto"/>
            <w:bottom w:val="none" w:sz="0" w:space="0" w:color="auto"/>
            <w:right w:val="none" w:sz="0" w:space="0" w:color="auto"/>
          </w:divBdr>
        </w:div>
        <w:div w:id="1602762415">
          <w:marLeft w:val="640"/>
          <w:marRight w:val="0"/>
          <w:marTop w:val="0"/>
          <w:marBottom w:val="0"/>
          <w:divBdr>
            <w:top w:val="none" w:sz="0" w:space="0" w:color="auto"/>
            <w:left w:val="none" w:sz="0" w:space="0" w:color="auto"/>
            <w:bottom w:val="none" w:sz="0" w:space="0" w:color="auto"/>
            <w:right w:val="none" w:sz="0" w:space="0" w:color="auto"/>
          </w:divBdr>
        </w:div>
        <w:div w:id="1955626911">
          <w:marLeft w:val="640"/>
          <w:marRight w:val="0"/>
          <w:marTop w:val="0"/>
          <w:marBottom w:val="0"/>
          <w:divBdr>
            <w:top w:val="none" w:sz="0" w:space="0" w:color="auto"/>
            <w:left w:val="none" w:sz="0" w:space="0" w:color="auto"/>
            <w:bottom w:val="none" w:sz="0" w:space="0" w:color="auto"/>
            <w:right w:val="none" w:sz="0" w:space="0" w:color="auto"/>
          </w:divBdr>
        </w:div>
        <w:div w:id="879901670">
          <w:marLeft w:val="640"/>
          <w:marRight w:val="0"/>
          <w:marTop w:val="0"/>
          <w:marBottom w:val="0"/>
          <w:divBdr>
            <w:top w:val="none" w:sz="0" w:space="0" w:color="auto"/>
            <w:left w:val="none" w:sz="0" w:space="0" w:color="auto"/>
            <w:bottom w:val="none" w:sz="0" w:space="0" w:color="auto"/>
            <w:right w:val="none" w:sz="0" w:space="0" w:color="auto"/>
          </w:divBdr>
        </w:div>
        <w:div w:id="132798930">
          <w:marLeft w:val="640"/>
          <w:marRight w:val="0"/>
          <w:marTop w:val="0"/>
          <w:marBottom w:val="0"/>
          <w:divBdr>
            <w:top w:val="none" w:sz="0" w:space="0" w:color="auto"/>
            <w:left w:val="none" w:sz="0" w:space="0" w:color="auto"/>
            <w:bottom w:val="none" w:sz="0" w:space="0" w:color="auto"/>
            <w:right w:val="none" w:sz="0" w:space="0" w:color="auto"/>
          </w:divBdr>
        </w:div>
        <w:div w:id="48067780">
          <w:marLeft w:val="640"/>
          <w:marRight w:val="0"/>
          <w:marTop w:val="0"/>
          <w:marBottom w:val="0"/>
          <w:divBdr>
            <w:top w:val="none" w:sz="0" w:space="0" w:color="auto"/>
            <w:left w:val="none" w:sz="0" w:space="0" w:color="auto"/>
            <w:bottom w:val="none" w:sz="0" w:space="0" w:color="auto"/>
            <w:right w:val="none" w:sz="0" w:space="0" w:color="auto"/>
          </w:divBdr>
        </w:div>
        <w:div w:id="453064830">
          <w:marLeft w:val="640"/>
          <w:marRight w:val="0"/>
          <w:marTop w:val="0"/>
          <w:marBottom w:val="0"/>
          <w:divBdr>
            <w:top w:val="none" w:sz="0" w:space="0" w:color="auto"/>
            <w:left w:val="none" w:sz="0" w:space="0" w:color="auto"/>
            <w:bottom w:val="none" w:sz="0" w:space="0" w:color="auto"/>
            <w:right w:val="none" w:sz="0" w:space="0" w:color="auto"/>
          </w:divBdr>
        </w:div>
        <w:div w:id="1135411784">
          <w:marLeft w:val="640"/>
          <w:marRight w:val="0"/>
          <w:marTop w:val="0"/>
          <w:marBottom w:val="0"/>
          <w:divBdr>
            <w:top w:val="none" w:sz="0" w:space="0" w:color="auto"/>
            <w:left w:val="none" w:sz="0" w:space="0" w:color="auto"/>
            <w:bottom w:val="none" w:sz="0" w:space="0" w:color="auto"/>
            <w:right w:val="none" w:sz="0" w:space="0" w:color="auto"/>
          </w:divBdr>
        </w:div>
        <w:div w:id="533464099">
          <w:marLeft w:val="640"/>
          <w:marRight w:val="0"/>
          <w:marTop w:val="0"/>
          <w:marBottom w:val="0"/>
          <w:divBdr>
            <w:top w:val="none" w:sz="0" w:space="0" w:color="auto"/>
            <w:left w:val="none" w:sz="0" w:space="0" w:color="auto"/>
            <w:bottom w:val="none" w:sz="0" w:space="0" w:color="auto"/>
            <w:right w:val="none" w:sz="0" w:space="0" w:color="auto"/>
          </w:divBdr>
        </w:div>
        <w:div w:id="1120494171">
          <w:marLeft w:val="640"/>
          <w:marRight w:val="0"/>
          <w:marTop w:val="0"/>
          <w:marBottom w:val="0"/>
          <w:divBdr>
            <w:top w:val="none" w:sz="0" w:space="0" w:color="auto"/>
            <w:left w:val="none" w:sz="0" w:space="0" w:color="auto"/>
            <w:bottom w:val="none" w:sz="0" w:space="0" w:color="auto"/>
            <w:right w:val="none" w:sz="0" w:space="0" w:color="auto"/>
          </w:divBdr>
        </w:div>
        <w:div w:id="1673337412">
          <w:marLeft w:val="640"/>
          <w:marRight w:val="0"/>
          <w:marTop w:val="0"/>
          <w:marBottom w:val="0"/>
          <w:divBdr>
            <w:top w:val="none" w:sz="0" w:space="0" w:color="auto"/>
            <w:left w:val="none" w:sz="0" w:space="0" w:color="auto"/>
            <w:bottom w:val="none" w:sz="0" w:space="0" w:color="auto"/>
            <w:right w:val="none" w:sz="0" w:space="0" w:color="auto"/>
          </w:divBdr>
        </w:div>
        <w:div w:id="820660461">
          <w:marLeft w:val="640"/>
          <w:marRight w:val="0"/>
          <w:marTop w:val="0"/>
          <w:marBottom w:val="0"/>
          <w:divBdr>
            <w:top w:val="none" w:sz="0" w:space="0" w:color="auto"/>
            <w:left w:val="none" w:sz="0" w:space="0" w:color="auto"/>
            <w:bottom w:val="none" w:sz="0" w:space="0" w:color="auto"/>
            <w:right w:val="none" w:sz="0" w:space="0" w:color="auto"/>
          </w:divBdr>
        </w:div>
        <w:div w:id="1477335545">
          <w:marLeft w:val="640"/>
          <w:marRight w:val="0"/>
          <w:marTop w:val="0"/>
          <w:marBottom w:val="0"/>
          <w:divBdr>
            <w:top w:val="none" w:sz="0" w:space="0" w:color="auto"/>
            <w:left w:val="none" w:sz="0" w:space="0" w:color="auto"/>
            <w:bottom w:val="none" w:sz="0" w:space="0" w:color="auto"/>
            <w:right w:val="none" w:sz="0" w:space="0" w:color="auto"/>
          </w:divBdr>
        </w:div>
        <w:div w:id="1528104911">
          <w:marLeft w:val="640"/>
          <w:marRight w:val="0"/>
          <w:marTop w:val="0"/>
          <w:marBottom w:val="0"/>
          <w:divBdr>
            <w:top w:val="none" w:sz="0" w:space="0" w:color="auto"/>
            <w:left w:val="none" w:sz="0" w:space="0" w:color="auto"/>
            <w:bottom w:val="none" w:sz="0" w:space="0" w:color="auto"/>
            <w:right w:val="none" w:sz="0" w:space="0" w:color="auto"/>
          </w:divBdr>
        </w:div>
        <w:div w:id="173081274">
          <w:marLeft w:val="640"/>
          <w:marRight w:val="0"/>
          <w:marTop w:val="0"/>
          <w:marBottom w:val="0"/>
          <w:divBdr>
            <w:top w:val="none" w:sz="0" w:space="0" w:color="auto"/>
            <w:left w:val="none" w:sz="0" w:space="0" w:color="auto"/>
            <w:bottom w:val="none" w:sz="0" w:space="0" w:color="auto"/>
            <w:right w:val="none" w:sz="0" w:space="0" w:color="auto"/>
          </w:divBdr>
        </w:div>
        <w:div w:id="682322299">
          <w:marLeft w:val="640"/>
          <w:marRight w:val="0"/>
          <w:marTop w:val="0"/>
          <w:marBottom w:val="0"/>
          <w:divBdr>
            <w:top w:val="none" w:sz="0" w:space="0" w:color="auto"/>
            <w:left w:val="none" w:sz="0" w:space="0" w:color="auto"/>
            <w:bottom w:val="none" w:sz="0" w:space="0" w:color="auto"/>
            <w:right w:val="none" w:sz="0" w:space="0" w:color="auto"/>
          </w:divBdr>
        </w:div>
        <w:div w:id="742221198">
          <w:marLeft w:val="640"/>
          <w:marRight w:val="0"/>
          <w:marTop w:val="0"/>
          <w:marBottom w:val="0"/>
          <w:divBdr>
            <w:top w:val="none" w:sz="0" w:space="0" w:color="auto"/>
            <w:left w:val="none" w:sz="0" w:space="0" w:color="auto"/>
            <w:bottom w:val="none" w:sz="0" w:space="0" w:color="auto"/>
            <w:right w:val="none" w:sz="0" w:space="0" w:color="auto"/>
          </w:divBdr>
        </w:div>
        <w:div w:id="647173561">
          <w:marLeft w:val="640"/>
          <w:marRight w:val="0"/>
          <w:marTop w:val="0"/>
          <w:marBottom w:val="0"/>
          <w:divBdr>
            <w:top w:val="none" w:sz="0" w:space="0" w:color="auto"/>
            <w:left w:val="none" w:sz="0" w:space="0" w:color="auto"/>
            <w:bottom w:val="none" w:sz="0" w:space="0" w:color="auto"/>
            <w:right w:val="none" w:sz="0" w:space="0" w:color="auto"/>
          </w:divBdr>
        </w:div>
        <w:div w:id="1925844393">
          <w:marLeft w:val="640"/>
          <w:marRight w:val="0"/>
          <w:marTop w:val="0"/>
          <w:marBottom w:val="0"/>
          <w:divBdr>
            <w:top w:val="none" w:sz="0" w:space="0" w:color="auto"/>
            <w:left w:val="none" w:sz="0" w:space="0" w:color="auto"/>
            <w:bottom w:val="none" w:sz="0" w:space="0" w:color="auto"/>
            <w:right w:val="none" w:sz="0" w:space="0" w:color="auto"/>
          </w:divBdr>
        </w:div>
        <w:div w:id="528109637">
          <w:marLeft w:val="640"/>
          <w:marRight w:val="0"/>
          <w:marTop w:val="0"/>
          <w:marBottom w:val="0"/>
          <w:divBdr>
            <w:top w:val="none" w:sz="0" w:space="0" w:color="auto"/>
            <w:left w:val="none" w:sz="0" w:space="0" w:color="auto"/>
            <w:bottom w:val="none" w:sz="0" w:space="0" w:color="auto"/>
            <w:right w:val="none" w:sz="0" w:space="0" w:color="auto"/>
          </w:divBdr>
        </w:div>
        <w:div w:id="2027366825">
          <w:marLeft w:val="640"/>
          <w:marRight w:val="0"/>
          <w:marTop w:val="0"/>
          <w:marBottom w:val="0"/>
          <w:divBdr>
            <w:top w:val="none" w:sz="0" w:space="0" w:color="auto"/>
            <w:left w:val="none" w:sz="0" w:space="0" w:color="auto"/>
            <w:bottom w:val="none" w:sz="0" w:space="0" w:color="auto"/>
            <w:right w:val="none" w:sz="0" w:space="0" w:color="auto"/>
          </w:divBdr>
        </w:div>
        <w:div w:id="1264605126">
          <w:marLeft w:val="640"/>
          <w:marRight w:val="0"/>
          <w:marTop w:val="0"/>
          <w:marBottom w:val="0"/>
          <w:divBdr>
            <w:top w:val="none" w:sz="0" w:space="0" w:color="auto"/>
            <w:left w:val="none" w:sz="0" w:space="0" w:color="auto"/>
            <w:bottom w:val="none" w:sz="0" w:space="0" w:color="auto"/>
            <w:right w:val="none" w:sz="0" w:space="0" w:color="auto"/>
          </w:divBdr>
        </w:div>
        <w:div w:id="1522356606">
          <w:marLeft w:val="640"/>
          <w:marRight w:val="0"/>
          <w:marTop w:val="0"/>
          <w:marBottom w:val="0"/>
          <w:divBdr>
            <w:top w:val="none" w:sz="0" w:space="0" w:color="auto"/>
            <w:left w:val="none" w:sz="0" w:space="0" w:color="auto"/>
            <w:bottom w:val="none" w:sz="0" w:space="0" w:color="auto"/>
            <w:right w:val="none" w:sz="0" w:space="0" w:color="auto"/>
          </w:divBdr>
        </w:div>
        <w:div w:id="25984975">
          <w:marLeft w:val="640"/>
          <w:marRight w:val="0"/>
          <w:marTop w:val="0"/>
          <w:marBottom w:val="0"/>
          <w:divBdr>
            <w:top w:val="none" w:sz="0" w:space="0" w:color="auto"/>
            <w:left w:val="none" w:sz="0" w:space="0" w:color="auto"/>
            <w:bottom w:val="none" w:sz="0" w:space="0" w:color="auto"/>
            <w:right w:val="none" w:sz="0" w:space="0" w:color="auto"/>
          </w:divBdr>
        </w:div>
        <w:div w:id="1168787469">
          <w:marLeft w:val="640"/>
          <w:marRight w:val="0"/>
          <w:marTop w:val="0"/>
          <w:marBottom w:val="0"/>
          <w:divBdr>
            <w:top w:val="none" w:sz="0" w:space="0" w:color="auto"/>
            <w:left w:val="none" w:sz="0" w:space="0" w:color="auto"/>
            <w:bottom w:val="none" w:sz="0" w:space="0" w:color="auto"/>
            <w:right w:val="none" w:sz="0" w:space="0" w:color="auto"/>
          </w:divBdr>
        </w:div>
        <w:div w:id="1032462278">
          <w:marLeft w:val="640"/>
          <w:marRight w:val="0"/>
          <w:marTop w:val="0"/>
          <w:marBottom w:val="0"/>
          <w:divBdr>
            <w:top w:val="none" w:sz="0" w:space="0" w:color="auto"/>
            <w:left w:val="none" w:sz="0" w:space="0" w:color="auto"/>
            <w:bottom w:val="none" w:sz="0" w:space="0" w:color="auto"/>
            <w:right w:val="none" w:sz="0" w:space="0" w:color="auto"/>
          </w:divBdr>
        </w:div>
        <w:div w:id="108280754">
          <w:marLeft w:val="640"/>
          <w:marRight w:val="0"/>
          <w:marTop w:val="0"/>
          <w:marBottom w:val="0"/>
          <w:divBdr>
            <w:top w:val="none" w:sz="0" w:space="0" w:color="auto"/>
            <w:left w:val="none" w:sz="0" w:space="0" w:color="auto"/>
            <w:bottom w:val="none" w:sz="0" w:space="0" w:color="auto"/>
            <w:right w:val="none" w:sz="0" w:space="0" w:color="auto"/>
          </w:divBdr>
        </w:div>
        <w:div w:id="801506299">
          <w:marLeft w:val="640"/>
          <w:marRight w:val="0"/>
          <w:marTop w:val="0"/>
          <w:marBottom w:val="0"/>
          <w:divBdr>
            <w:top w:val="none" w:sz="0" w:space="0" w:color="auto"/>
            <w:left w:val="none" w:sz="0" w:space="0" w:color="auto"/>
            <w:bottom w:val="none" w:sz="0" w:space="0" w:color="auto"/>
            <w:right w:val="none" w:sz="0" w:space="0" w:color="auto"/>
          </w:divBdr>
        </w:div>
      </w:divsChild>
    </w:div>
    <w:div w:id="1294285414">
      <w:bodyDiv w:val="1"/>
      <w:marLeft w:val="0"/>
      <w:marRight w:val="0"/>
      <w:marTop w:val="0"/>
      <w:marBottom w:val="0"/>
      <w:divBdr>
        <w:top w:val="none" w:sz="0" w:space="0" w:color="auto"/>
        <w:left w:val="none" w:sz="0" w:space="0" w:color="auto"/>
        <w:bottom w:val="none" w:sz="0" w:space="0" w:color="auto"/>
        <w:right w:val="none" w:sz="0" w:space="0" w:color="auto"/>
      </w:divBdr>
    </w:div>
    <w:div w:id="1294408845">
      <w:bodyDiv w:val="1"/>
      <w:marLeft w:val="0"/>
      <w:marRight w:val="0"/>
      <w:marTop w:val="0"/>
      <w:marBottom w:val="0"/>
      <w:divBdr>
        <w:top w:val="none" w:sz="0" w:space="0" w:color="auto"/>
        <w:left w:val="none" w:sz="0" w:space="0" w:color="auto"/>
        <w:bottom w:val="none" w:sz="0" w:space="0" w:color="auto"/>
        <w:right w:val="none" w:sz="0" w:space="0" w:color="auto"/>
      </w:divBdr>
      <w:divsChild>
        <w:div w:id="873544297">
          <w:marLeft w:val="640"/>
          <w:marRight w:val="0"/>
          <w:marTop w:val="0"/>
          <w:marBottom w:val="0"/>
          <w:divBdr>
            <w:top w:val="none" w:sz="0" w:space="0" w:color="auto"/>
            <w:left w:val="none" w:sz="0" w:space="0" w:color="auto"/>
            <w:bottom w:val="none" w:sz="0" w:space="0" w:color="auto"/>
            <w:right w:val="none" w:sz="0" w:space="0" w:color="auto"/>
          </w:divBdr>
        </w:div>
        <w:div w:id="1677804146">
          <w:marLeft w:val="640"/>
          <w:marRight w:val="0"/>
          <w:marTop w:val="0"/>
          <w:marBottom w:val="0"/>
          <w:divBdr>
            <w:top w:val="none" w:sz="0" w:space="0" w:color="auto"/>
            <w:left w:val="none" w:sz="0" w:space="0" w:color="auto"/>
            <w:bottom w:val="none" w:sz="0" w:space="0" w:color="auto"/>
            <w:right w:val="none" w:sz="0" w:space="0" w:color="auto"/>
          </w:divBdr>
        </w:div>
        <w:div w:id="831287826">
          <w:marLeft w:val="640"/>
          <w:marRight w:val="0"/>
          <w:marTop w:val="0"/>
          <w:marBottom w:val="0"/>
          <w:divBdr>
            <w:top w:val="none" w:sz="0" w:space="0" w:color="auto"/>
            <w:left w:val="none" w:sz="0" w:space="0" w:color="auto"/>
            <w:bottom w:val="none" w:sz="0" w:space="0" w:color="auto"/>
            <w:right w:val="none" w:sz="0" w:space="0" w:color="auto"/>
          </w:divBdr>
        </w:div>
        <w:div w:id="1062171531">
          <w:marLeft w:val="640"/>
          <w:marRight w:val="0"/>
          <w:marTop w:val="0"/>
          <w:marBottom w:val="0"/>
          <w:divBdr>
            <w:top w:val="none" w:sz="0" w:space="0" w:color="auto"/>
            <w:left w:val="none" w:sz="0" w:space="0" w:color="auto"/>
            <w:bottom w:val="none" w:sz="0" w:space="0" w:color="auto"/>
            <w:right w:val="none" w:sz="0" w:space="0" w:color="auto"/>
          </w:divBdr>
        </w:div>
        <w:div w:id="857886056">
          <w:marLeft w:val="640"/>
          <w:marRight w:val="0"/>
          <w:marTop w:val="0"/>
          <w:marBottom w:val="0"/>
          <w:divBdr>
            <w:top w:val="none" w:sz="0" w:space="0" w:color="auto"/>
            <w:left w:val="none" w:sz="0" w:space="0" w:color="auto"/>
            <w:bottom w:val="none" w:sz="0" w:space="0" w:color="auto"/>
            <w:right w:val="none" w:sz="0" w:space="0" w:color="auto"/>
          </w:divBdr>
        </w:div>
        <w:div w:id="478348600">
          <w:marLeft w:val="640"/>
          <w:marRight w:val="0"/>
          <w:marTop w:val="0"/>
          <w:marBottom w:val="0"/>
          <w:divBdr>
            <w:top w:val="none" w:sz="0" w:space="0" w:color="auto"/>
            <w:left w:val="none" w:sz="0" w:space="0" w:color="auto"/>
            <w:bottom w:val="none" w:sz="0" w:space="0" w:color="auto"/>
            <w:right w:val="none" w:sz="0" w:space="0" w:color="auto"/>
          </w:divBdr>
        </w:div>
        <w:div w:id="767120688">
          <w:marLeft w:val="640"/>
          <w:marRight w:val="0"/>
          <w:marTop w:val="0"/>
          <w:marBottom w:val="0"/>
          <w:divBdr>
            <w:top w:val="none" w:sz="0" w:space="0" w:color="auto"/>
            <w:left w:val="none" w:sz="0" w:space="0" w:color="auto"/>
            <w:bottom w:val="none" w:sz="0" w:space="0" w:color="auto"/>
            <w:right w:val="none" w:sz="0" w:space="0" w:color="auto"/>
          </w:divBdr>
        </w:div>
        <w:div w:id="1165827458">
          <w:marLeft w:val="640"/>
          <w:marRight w:val="0"/>
          <w:marTop w:val="0"/>
          <w:marBottom w:val="0"/>
          <w:divBdr>
            <w:top w:val="none" w:sz="0" w:space="0" w:color="auto"/>
            <w:left w:val="none" w:sz="0" w:space="0" w:color="auto"/>
            <w:bottom w:val="none" w:sz="0" w:space="0" w:color="auto"/>
            <w:right w:val="none" w:sz="0" w:space="0" w:color="auto"/>
          </w:divBdr>
        </w:div>
        <w:div w:id="68505629">
          <w:marLeft w:val="640"/>
          <w:marRight w:val="0"/>
          <w:marTop w:val="0"/>
          <w:marBottom w:val="0"/>
          <w:divBdr>
            <w:top w:val="none" w:sz="0" w:space="0" w:color="auto"/>
            <w:left w:val="none" w:sz="0" w:space="0" w:color="auto"/>
            <w:bottom w:val="none" w:sz="0" w:space="0" w:color="auto"/>
            <w:right w:val="none" w:sz="0" w:space="0" w:color="auto"/>
          </w:divBdr>
        </w:div>
        <w:div w:id="145779548">
          <w:marLeft w:val="640"/>
          <w:marRight w:val="0"/>
          <w:marTop w:val="0"/>
          <w:marBottom w:val="0"/>
          <w:divBdr>
            <w:top w:val="none" w:sz="0" w:space="0" w:color="auto"/>
            <w:left w:val="none" w:sz="0" w:space="0" w:color="auto"/>
            <w:bottom w:val="none" w:sz="0" w:space="0" w:color="auto"/>
            <w:right w:val="none" w:sz="0" w:space="0" w:color="auto"/>
          </w:divBdr>
        </w:div>
        <w:div w:id="1267999307">
          <w:marLeft w:val="640"/>
          <w:marRight w:val="0"/>
          <w:marTop w:val="0"/>
          <w:marBottom w:val="0"/>
          <w:divBdr>
            <w:top w:val="none" w:sz="0" w:space="0" w:color="auto"/>
            <w:left w:val="none" w:sz="0" w:space="0" w:color="auto"/>
            <w:bottom w:val="none" w:sz="0" w:space="0" w:color="auto"/>
            <w:right w:val="none" w:sz="0" w:space="0" w:color="auto"/>
          </w:divBdr>
        </w:div>
        <w:div w:id="751394536">
          <w:marLeft w:val="640"/>
          <w:marRight w:val="0"/>
          <w:marTop w:val="0"/>
          <w:marBottom w:val="0"/>
          <w:divBdr>
            <w:top w:val="none" w:sz="0" w:space="0" w:color="auto"/>
            <w:left w:val="none" w:sz="0" w:space="0" w:color="auto"/>
            <w:bottom w:val="none" w:sz="0" w:space="0" w:color="auto"/>
            <w:right w:val="none" w:sz="0" w:space="0" w:color="auto"/>
          </w:divBdr>
        </w:div>
        <w:div w:id="2095349614">
          <w:marLeft w:val="640"/>
          <w:marRight w:val="0"/>
          <w:marTop w:val="0"/>
          <w:marBottom w:val="0"/>
          <w:divBdr>
            <w:top w:val="none" w:sz="0" w:space="0" w:color="auto"/>
            <w:left w:val="none" w:sz="0" w:space="0" w:color="auto"/>
            <w:bottom w:val="none" w:sz="0" w:space="0" w:color="auto"/>
            <w:right w:val="none" w:sz="0" w:space="0" w:color="auto"/>
          </w:divBdr>
        </w:div>
        <w:div w:id="1497301648">
          <w:marLeft w:val="640"/>
          <w:marRight w:val="0"/>
          <w:marTop w:val="0"/>
          <w:marBottom w:val="0"/>
          <w:divBdr>
            <w:top w:val="none" w:sz="0" w:space="0" w:color="auto"/>
            <w:left w:val="none" w:sz="0" w:space="0" w:color="auto"/>
            <w:bottom w:val="none" w:sz="0" w:space="0" w:color="auto"/>
            <w:right w:val="none" w:sz="0" w:space="0" w:color="auto"/>
          </w:divBdr>
        </w:div>
        <w:div w:id="1151024901">
          <w:marLeft w:val="640"/>
          <w:marRight w:val="0"/>
          <w:marTop w:val="0"/>
          <w:marBottom w:val="0"/>
          <w:divBdr>
            <w:top w:val="none" w:sz="0" w:space="0" w:color="auto"/>
            <w:left w:val="none" w:sz="0" w:space="0" w:color="auto"/>
            <w:bottom w:val="none" w:sz="0" w:space="0" w:color="auto"/>
            <w:right w:val="none" w:sz="0" w:space="0" w:color="auto"/>
          </w:divBdr>
        </w:div>
        <w:div w:id="999042445">
          <w:marLeft w:val="640"/>
          <w:marRight w:val="0"/>
          <w:marTop w:val="0"/>
          <w:marBottom w:val="0"/>
          <w:divBdr>
            <w:top w:val="none" w:sz="0" w:space="0" w:color="auto"/>
            <w:left w:val="none" w:sz="0" w:space="0" w:color="auto"/>
            <w:bottom w:val="none" w:sz="0" w:space="0" w:color="auto"/>
            <w:right w:val="none" w:sz="0" w:space="0" w:color="auto"/>
          </w:divBdr>
        </w:div>
        <w:div w:id="51657951">
          <w:marLeft w:val="640"/>
          <w:marRight w:val="0"/>
          <w:marTop w:val="0"/>
          <w:marBottom w:val="0"/>
          <w:divBdr>
            <w:top w:val="none" w:sz="0" w:space="0" w:color="auto"/>
            <w:left w:val="none" w:sz="0" w:space="0" w:color="auto"/>
            <w:bottom w:val="none" w:sz="0" w:space="0" w:color="auto"/>
            <w:right w:val="none" w:sz="0" w:space="0" w:color="auto"/>
          </w:divBdr>
        </w:div>
        <w:div w:id="1395542771">
          <w:marLeft w:val="640"/>
          <w:marRight w:val="0"/>
          <w:marTop w:val="0"/>
          <w:marBottom w:val="0"/>
          <w:divBdr>
            <w:top w:val="none" w:sz="0" w:space="0" w:color="auto"/>
            <w:left w:val="none" w:sz="0" w:space="0" w:color="auto"/>
            <w:bottom w:val="none" w:sz="0" w:space="0" w:color="auto"/>
            <w:right w:val="none" w:sz="0" w:space="0" w:color="auto"/>
          </w:divBdr>
        </w:div>
        <w:div w:id="2016612473">
          <w:marLeft w:val="640"/>
          <w:marRight w:val="0"/>
          <w:marTop w:val="0"/>
          <w:marBottom w:val="0"/>
          <w:divBdr>
            <w:top w:val="none" w:sz="0" w:space="0" w:color="auto"/>
            <w:left w:val="none" w:sz="0" w:space="0" w:color="auto"/>
            <w:bottom w:val="none" w:sz="0" w:space="0" w:color="auto"/>
            <w:right w:val="none" w:sz="0" w:space="0" w:color="auto"/>
          </w:divBdr>
        </w:div>
        <w:div w:id="1950163150">
          <w:marLeft w:val="640"/>
          <w:marRight w:val="0"/>
          <w:marTop w:val="0"/>
          <w:marBottom w:val="0"/>
          <w:divBdr>
            <w:top w:val="none" w:sz="0" w:space="0" w:color="auto"/>
            <w:left w:val="none" w:sz="0" w:space="0" w:color="auto"/>
            <w:bottom w:val="none" w:sz="0" w:space="0" w:color="auto"/>
            <w:right w:val="none" w:sz="0" w:space="0" w:color="auto"/>
          </w:divBdr>
        </w:div>
        <w:div w:id="355811009">
          <w:marLeft w:val="640"/>
          <w:marRight w:val="0"/>
          <w:marTop w:val="0"/>
          <w:marBottom w:val="0"/>
          <w:divBdr>
            <w:top w:val="none" w:sz="0" w:space="0" w:color="auto"/>
            <w:left w:val="none" w:sz="0" w:space="0" w:color="auto"/>
            <w:bottom w:val="none" w:sz="0" w:space="0" w:color="auto"/>
            <w:right w:val="none" w:sz="0" w:space="0" w:color="auto"/>
          </w:divBdr>
        </w:div>
        <w:div w:id="2091661483">
          <w:marLeft w:val="640"/>
          <w:marRight w:val="0"/>
          <w:marTop w:val="0"/>
          <w:marBottom w:val="0"/>
          <w:divBdr>
            <w:top w:val="none" w:sz="0" w:space="0" w:color="auto"/>
            <w:left w:val="none" w:sz="0" w:space="0" w:color="auto"/>
            <w:bottom w:val="none" w:sz="0" w:space="0" w:color="auto"/>
            <w:right w:val="none" w:sz="0" w:space="0" w:color="auto"/>
          </w:divBdr>
        </w:div>
        <w:div w:id="408355209">
          <w:marLeft w:val="640"/>
          <w:marRight w:val="0"/>
          <w:marTop w:val="0"/>
          <w:marBottom w:val="0"/>
          <w:divBdr>
            <w:top w:val="none" w:sz="0" w:space="0" w:color="auto"/>
            <w:left w:val="none" w:sz="0" w:space="0" w:color="auto"/>
            <w:bottom w:val="none" w:sz="0" w:space="0" w:color="auto"/>
            <w:right w:val="none" w:sz="0" w:space="0" w:color="auto"/>
          </w:divBdr>
        </w:div>
        <w:div w:id="2119835205">
          <w:marLeft w:val="640"/>
          <w:marRight w:val="0"/>
          <w:marTop w:val="0"/>
          <w:marBottom w:val="0"/>
          <w:divBdr>
            <w:top w:val="none" w:sz="0" w:space="0" w:color="auto"/>
            <w:left w:val="none" w:sz="0" w:space="0" w:color="auto"/>
            <w:bottom w:val="none" w:sz="0" w:space="0" w:color="auto"/>
            <w:right w:val="none" w:sz="0" w:space="0" w:color="auto"/>
          </w:divBdr>
        </w:div>
        <w:div w:id="1435907602">
          <w:marLeft w:val="640"/>
          <w:marRight w:val="0"/>
          <w:marTop w:val="0"/>
          <w:marBottom w:val="0"/>
          <w:divBdr>
            <w:top w:val="none" w:sz="0" w:space="0" w:color="auto"/>
            <w:left w:val="none" w:sz="0" w:space="0" w:color="auto"/>
            <w:bottom w:val="none" w:sz="0" w:space="0" w:color="auto"/>
            <w:right w:val="none" w:sz="0" w:space="0" w:color="auto"/>
          </w:divBdr>
        </w:div>
        <w:div w:id="1772624797">
          <w:marLeft w:val="640"/>
          <w:marRight w:val="0"/>
          <w:marTop w:val="0"/>
          <w:marBottom w:val="0"/>
          <w:divBdr>
            <w:top w:val="none" w:sz="0" w:space="0" w:color="auto"/>
            <w:left w:val="none" w:sz="0" w:space="0" w:color="auto"/>
            <w:bottom w:val="none" w:sz="0" w:space="0" w:color="auto"/>
            <w:right w:val="none" w:sz="0" w:space="0" w:color="auto"/>
          </w:divBdr>
        </w:div>
        <w:div w:id="1502811090">
          <w:marLeft w:val="640"/>
          <w:marRight w:val="0"/>
          <w:marTop w:val="0"/>
          <w:marBottom w:val="0"/>
          <w:divBdr>
            <w:top w:val="none" w:sz="0" w:space="0" w:color="auto"/>
            <w:left w:val="none" w:sz="0" w:space="0" w:color="auto"/>
            <w:bottom w:val="none" w:sz="0" w:space="0" w:color="auto"/>
            <w:right w:val="none" w:sz="0" w:space="0" w:color="auto"/>
          </w:divBdr>
        </w:div>
        <w:div w:id="1635718899">
          <w:marLeft w:val="640"/>
          <w:marRight w:val="0"/>
          <w:marTop w:val="0"/>
          <w:marBottom w:val="0"/>
          <w:divBdr>
            <w:top w:val="none" w:sz="0" w:space="0" w:color="auto"/>
            <w:left w:val="none" w:sz="0" w:space="0" w:color="auto"/>
            <w:bottom w:val="none" w:sz="0" w:space="0" w:color="auto"/>
            <w:right w:val="none" w:sz="0" w:space="0" w:color="auto"/>
          </w:divBdr>
        </w:div>
        <w:div w:id="1868177604">
          <w:marLeft w:val="640"/>
          <w:marRight w:val="0"/>
          <w:marTop w:val="0"/>
          <w:marBottom w:val="0"/>
          <w:divBdr>
            <w:top w:val="none" w:sz="0" w:space="0" w:color="auto"/>
            <w:left w:val="none" w:sz="0" w:space="0" w:color="auto"/>
            <w:bottom w:val="none" w:sz="0" w:space="0" w:color="auto"/>
            <w:right w:val="none" w:sz="0" w:space="0" w:color="auto"/>
          </w:divBdr>
        </w:div>
        <w:div w:id="229734310">
          <w:marLeft w:val="640"/>
          <w:marRight w:val="0"/>
          <w:marTop w:val="0"/>
          <w:marBottom w:val="0"/>
          <w:divBdr>
            <w:top w:val="none" w:sz="0" w:space="0" w:color="auto"/>
            <w:left w:val="none" w:sz="0" w:space="0" w:color="auto"/>
            <w:bottom w:val="none" w:sz="0" w:space="0" w:color="auto"/>
            <w:right w:val="none" w:sz="0" w:space="0" w:color="auto"/>
          </w:divBdr>
        </w:div>
        <w:div w:id="1295285125">
          <w:marLeft w:val="640"/>
          <w:marRight w:val="0"/>
          <w:marTop w:val="0"/>
          <w:marBottom w:val="0"/>
          <w:divBdr>
            <w:top w:val="none" w:sz="0" w:space="0" w:color="auto"/>
            <w:left w:val="none" w:sz="0" w:space="0" w:color="auto"/>
            <w:bottom w:val="none" w:sz="0" w:space="0" w:color="auto"/>
            <w:right w:val="none" w:sz="0" w:space="0" w:color="auto"/>
          </w:divBdr>
        </w:div>
        <w:div w:id="1094202049">
          <w:marLeft w:val="640"/>
          <w:marRight w:val="0"/>
          <w:marTop w:val="0"/>
          <w:marBottom w:val="0"/>
          <w:divBdr>
            <w:top w:val="none" w:sz="0" w:space="0" w:color="auto"/>
            <w:left w:val="none" w:sz="0" w:space="0" w:color="auto"/>
            <w:bottom w:val="none" w:sz="0" w:space="0" w:color="auto"/>
            <w:right w:val="none" w:sz="0" w:space="0" w:color="auto"/>
          </w:divBdr>
        </w:div>
        <w:div w:id="745343132">
          <w:marLeft w:val="640"/>
          <w:marRight w:val="0"/>
          <w:marTop w:val="0"/>
          <w:marBottom w:val="0"/>
          <w:divBdr>
            <w:top w:val="none" w:sz="0" w:space="0" w:color="auto"/>
            <w:left w:val="none" w:sz="0" w:space="0" w:color="auto"/>
            <w:bottom w:val="none" w:sz="0" w:space="0" w:color="auto"/>
            <w:right w:val="none" w:sz="0" w:space="0" w:color="auto"/>
          </w:divBdr>
        </w:div>
        <w:div w:id="1101755343">
          <w:marLeft w:val="640"/>
          <w:marRight w:val="0"/>
          <w:marTop w:val="0"/>
          <w:marBottom w:val="0"/>
          <w:divBdr>
            <w:top w:val="none" w:sz="0" w:space="0" w:color="auto"/>
            <w:left w:val="none" w:sz="0" w:space="0" w:color="auto"/>
            <w:bottom w:val="none" w:sz="0" w:space="0" w:color="auto"/>
            <w:right w:val="none" w:sz="0" w:space="0" w:color="auto"/>
          </w:divBdr>
        </w:div>
        <w:div w:id="2035689553">
          <w:marLeft w:val="640"/>
          <w:marRight w:val="0"/>
          <w:marTop w:val="0"/>
          <w:marBottom w:val="0"/>
          <w:divBdr>
            <w:top w:val="none" w:sz="0" w:space="0" w:color="auto"/>
            <w:left w:val="none" w:sz="0" w:space="0" w:color="auto"/>
            <w:bottom w:val="none" w:sz="0" w:space="0" w:color="auto"/>
            <w:right w:val="none" w:sz="0" w:space="0" w:color="auto"/>
          </w:divBdr>
        </w:div>
        <w:div w:id="857088223">
          <w:marLeft w:val="640"/>
          <w:marRight w:val="0"/>
          <w:marTop w:val="0"/>
          <w:marBottom w:val="0"/>
          <w:divBdr>
            <w:top w:val="none" w:sz="0" w:space="0" w:color="auto"/>
            <w:left w:val="none" w:sz="0" w:space="0" w:color="auto"/>
            <w:bottom w:val="none" w:sz="0" w:space="0" w:color="auto"/>
            <w:right w:val="none" w:sz="0" w:space="0" w:color="auto"/>
          </w:divBdr>
        </w:div>
        <w:div w:id="745886051">
          <w:marLeft w:val="640"/>
          <w:marRight w:val="0"/>
          <w:marTop w:val="0"/>
          <w:marBottom w:val="0"/>
          <w:divBdr>
            <w:top w:val="none" w:sz="0" w:space="0" w:color="auto"/>
            <w:left w:val="none" w:sz="0" w:space="0" w:color="auto"/>
            <w:bottom w:val="none" w:sz="0" w:space="0" w:color="auto"/>
            <w:right w:val="none" w:sz="0" w:space="0" w:color="auto"/>
          </w:divBdr>
        </w:div>
        <w:div w:id="1362705074">
          <w:marLeft w:val="640"/>
          <w:marRight w:val="0"/>
          <w:marTop w:val="0"/>
          <w:marBottom w:val="0"/>
          <w:divBdr>
            <w:top w:val="none" w:sz="0" w:space="0" w:color="auto"/>
            <w:left w:val="none" w:sz="0" w:space="0" w:color="auto"/>
            <w:bottom w:val="none" w:sz="0" w:space="0" w:color="auto"/>
            <w:right w:val="none" w:sz="0" w:space="0" w:color="auto"/>
          </w:divBdr>
        </w:div>
        <w:div w:id="1473404460">
          <w:marLeft w:val="640"/>
          <w:marRight w:val="0"/>
          <w:marTop w:val="0"/>
          <w:marBottom w:val="0"/>
          <w:divBdr>
            <w:top w:val="none" w:sz="0" w:space="0" w:color="auto"/>
            <w:left w:val="none" w:sz="0" w:space="0" w:color="auto"/>
            <w:bottom w:val="none" w:sz="0" w:space="0" w:color="auto"/>
            <w:right w:val="none" w:sz="0" w:space="0" w:color="auto"/>
          </w:divBdr>
        </w:div>
        <w:div w:id="1377002461">
          <w:marLeft w:val="640"/>
          <w:marRight w:val="0"/>
          <w:marTop w:val="0"/>
          <w:marBottom w:val="0"/>
          <w:divBdr>
            <w:top w:val="none" w:sz="0" w:space="0" w:color="auto"/>
            <w:left w:val="none" w:sz="0" w:space="0" w:color="auto"/>
            <w:bottom w:val="none" w:sz="0" w:space="0" w:color="auto"/>
            <w:right w:val="none" w:sz="0" w:space="0" w:color="auto"/>
          </w:divBdr>
        </w:div>
        <w:div w:id="1216895182">
          <w:marLeft w:val="640"/>
          <w:marRight w:val="0"/>
          <w:marTop w:val="0"/>
          <w:marBottom w:val="0"/>
          <w:divBdr>
            <w:top w:val="none" w:sz="0" w:space="0" w:color="auto"/>
            <w:left w:val="none" w:sz="0" w:space="0" w:color="auto"/>
            <w:bottom w:val="none" w:sz="0" w:space="0" w:color="auto"/>
            <w:right w:val="none" w:sz="0" w:space="0" w:color="auto"/>
          </w:divBdr>
        </w:div>
        <w:div w:id="2034649742">
          <w:marLeft w:val="640"/>
          <w:marRight w:val="0"/>
          <w:marTop w:val="0"/>
          <w:marBottom w:val="0"/>
          <w:divBdr>
            <w:top w:val="none" w:sz="0" w:space="0" w:color="auto"/>
            <w:left w:val="none" w:sz="0" w:space="0" w:color="auto"/>
            <w:bottom w:val="none" w:sz="0" w:space="0" w:color="auto"/>
            <w:right w:val="none" w:sz="0" w:space="0" w:color="auto"/>
          </w:divBdr>
        </w:div>
        <w:div w:id="1478374769">
          <w:marLeft w:val="640"/>
          <w:marRight w:val="0"/>
          <w:marTop w:val="0"/>
          <w:marBottom w:val="0"/>
          <w:divBdr>
            <w:top w:val="none" w:sz="0" w:space="0" w:color="auto"/>
            <w:left w:val="none" w:sz="0" w:space="0" w:color="auto"/>
            <w:bottom w:val="none" w:sz="0" w:space="0" w:color="auto"/>
            <w:right w:val="none" w:sz="0" w:space="0" w:color="auto"/>
          </w:divBdr>
        </w:div>
        <w:div w:id="923683780">
          <w:marLeft w:val="640"/>
          <w:marRight w:val="0"/>
          <w:marTop w:val="0"/>
          <w:marBottom w:val="0"/>
          <w:divBdr>
            <w:top w:val="none" w:sz="0" w:space="0" w:color="auto"/>
            <w:left w:val="none" w:sz="0" w:space="0" w:color="auto"/>
            <w:bottom w:val="none" w:sz="0" w:space="0" w:color="auto"/>
            <w:right w:val="none" w:sz="0" w:space="0" w:color="auto"/>
          </w:divBdr>
        </w:div>
        <w:div w:id="885071805">
          <w:marLeft w:val="640"/>
          <w:marRight w:val="0"/>
          <w:marTop w:val="0"/>
          <w:marBottom w:val="0"/>
          <w:divBdr>
            <w:top w:val="none" w:sz="0" w:space="0" w:color="auto"/>
            <w:left w:val="none" w:sz="0" w:space="0" w:color="auto"/>
            <w:bottom w:val="none" w:sz="0" w:space="0" w:color="auto"/>
            <w:right w:val="none" w:sz="0" w:space="0" w:color="auto"/>
          </w:divBdr>
        </w:div>
        <w:div w:id="877746267">
          <w:marLeft w:val="640"/>
          <w:marRight w:val="0"/>
          <w:marTop w:val="0"/>
          <w:marBottom w:val="0"/>
          <w:divBdr>
            <w:top w:val="none" w:sz="0" w:space="0" w:color="auto"/>
            <w:left w:val="none" w:sz="0" w:space="0" w:color="auto"/>
            <w:bottom w:val="none" w:sz="0" w:space="0" w:color="auto"/>
            <w:right w:val="none" w:sz="0" w:space="0" w:color="auto"/>
          </w:divBdr>
        </w:div>
        <w:div w:id="1129861516">
          <w:marLeft w:val="640"/>
          <w:marRight w:val="0"/>
          <w:marTop w:val="0"/>
          <w:marBottom w:val="0"/>
          <w:divBdr>
            <w:top w:val="none" w:sz="0" w:space="0" w:color="auto"/>
            <w:left w:val="none" w:sz="0" w:space="0" w:color="auto"/>
            <w:bottom w:val="none" w:sz="0" w:space="0" w:color="auto"/>
            <w:right w:val="none" w:sz="0" w:space="0" w:color="auto"/>
          </w:divBdr>
        </w:div>
        <w:div w:id="2069108233">
          <w:marLeft w:val="640"/>
          <w:marRight w:val="0"/>
          <w:marTop w:val="0"/>
          <w:marBottom w:val="0"/>
          <w:divBdr>
            <w:top w:val="none" w:sz="0" w:space="0" w:color="auto"/>
            <w:left w:val="none" w:sz="0" w:space="0" w:color="auto"/>
            <w:bottom w:val="none" w:sz="0" w:space="0" w:color="auto"/>
            <w:right w:val="none" w:sz="0" w:space="0" w:color="auto"/>
          </w:divBdr>
        </w:div>
        <w:div w:id="1991399975">
          <w:marLeft w:val="640"/>
          <w:marRight w:val="0"/>
          <w:marTop w:val="0"/>
          <w:marBottom w:val="0"/>
          <w:divBdr>
            <w:top w:val="none" w:sz="0" w:space="0" w:color="auto"/>
            <w:left w:val="none" w:sz="0" w:space="0" w:color="auto"/>
            <w:bottom w:val="none" w:sz="0" w:space="0" w:color="auto"/>
            <w:right w:val="none" w:sz="0" w:space="0" w:color="auto"/>
          </w:divBdr>
        </w:div>
        <w:div w:id="1035542225">
          <w:marLeft w:val="640"/>
          <w:marRight w:val="0"/>
          <w:marTop w:val="0"/>
          <w:marBottom w:val="0"/>
          <w:divBdr>
            <w:top w:val="none" w:sz="0" w:space="0" w:color="auto"/>
            <w:left w:val="none" w:sz="0" w:space="0" w:color="auto"/>
            <w:bottom w:val="none" w:sz="0" w:space="0" w:color="auto"/>
            <w:right w:val="none" w:sz="0" w:space="0" w:color="auto"/>
          </w:divBdr>
        </w:div>
        <w:div w:id="1349871205">
          <w:marLeft w:val="640"/>
          <w:marRight w:val="0"/>
          <w:marTop w:val="0"/>
          <w:marBottom w:val="0"/>
          <w:divBdr>
            <w:top w:val="none" w:sz="0" w:space="0" w:color="auto"/>
            <w:left w:val="none" w:sz="0" w:space="0" w:color="auto"/>
            <w:bottom w:val="none" w:sz="0" w:space="0" w:color="auto"/>
            <w:right w:val="none" w:sz="0" w:space="0" w:color="auto"/>
          </w:divBdr>
        </w:div>
        <w:div w:id="1491099793">
          <w:marLeft w:val="640"/>
          <w:marRight w:val="0"/>
          <w:marTop w:val="0"/>
          <w:marBottom w:val="0"/>
          <w:divBdr>
            <w:top w:val="none" w:sz="0" w:space="0" w:color="auto"/>
            <w:left w:val="none" w:sz="0" w:space="0" w:color="auto"/>
            <w:bottom w:val="none" w:sz="0" w:space="0" w:color="auto"/>
            <w:right w:val="none" w:sz="0" w:space="0" w:color="auto"/>
          </w:divBdr>
        </w:div>
      </w:divsChild>
    </w:div>
    <w:div w:id="1302226110">
      <w:bodyDiv w:val="1"/>
      <w:marLeft w:val="0"/>
      <w:marRight w:val="0"/>
      <w:marTop w:val="0"/>
      <w:marBottom w:val="0"/>
      <w:divBdr>
        <w:top w:val="none" w:sz="0" w:space="0" w:color="auto"/>
        <w:left w:val="none" w:sz="0" w:space="0" w:color="auto"/>
        <w:bottom w:val="none" w:sz="0" w:space="0" w:color="auto"/>
        <w:right w:val="none" w:sz="0" w:space="0" w:color="auto"/>
      </w:divBdr>
      <w:divsChild>
        <w:div w:id="1548489558">
          <w:marLeft w:val="480"/>
          <w:marRight w:val="0"/>
          <w:marTop w:val="0"/>
          <w:marBottom w:val="0"/>
          <w:divBdr>
            <w:top w:val="none" w:sz="0" w:space="0" w:color="auto"/>
            <w:left w:val="none" w:sz="0" w:space="0" w:color="auto"/>
            <w:bottom w:val="none" w:sz="0" w:space="0" w:color="auto"/>
            <w:right w:val="none" w:sz="0" w:space="0" w:color="auto"/>
          </w:divBdr>
        </w:div>
        <w:div w:id="1271938560">
          <w:marLeft w:val="480"/>
          <w:marRight w:val="0"/>
          <w:marTop w:val="0"/>
          <w:marBottom w:val="0"/>
          <w:divBdr>
            <w:top w:val="none" w:sz="0" w:space="0" w:color="auto"/>
            <w:left w:val="none" w:sz="0" w:space="0" w:color="auto"/>
            <w:bottom w:val="none" w:sz="0" w:space="0" w:color="auto"/>
            <w:right w:val="none" w:sz="0" w:space="0" w:color="auto"/>
          </w:divBdr>
        </w:div>
        <w:div w:id="469859006">
          <w:marLeft w:val="480"/>
          <w:marRight w:val="0"/>
          <w:marTop w:val="0"/>
          <w:marBottom w:val="0"/>
          <w:divBdr>
            <w:top w:val="none" w:sz="0" w:space="0" w:color="auto"/>
            <w:left w:val="none" w:sz="0" w:space="0" w:color="auto"/>
            <w:bottom w:val="none" w:sz="0" w:space="0" w:color="auto"/>
            <w:right w:val="none" w:sz="0" w:space="0" w:color="auto"/>
          </w:divBdr>
        </w:div>
        <w:div w:id="127557805">
          <w:marLeft w:val="480"/>
          <w:marRight w:val="0"/>
          <w:marTop w:val="0"/>
          <w:marBottom w:val="0"/>
          <w:divBdr>
            <w:top w:val="none" w:sz="0" w:space="0" w:color="auto"/>
            <w:left w:val="none" w:sz="0" w:space="0" w:color="auto"/>
            <w:bottom w:val="none" w:sz="0" w:space="0" w:color="auto"/>
            <w:right w:val="none" w:sz="0" w:space="0" w:color="auto"/>
          </w:divBdr>
        </w:div>
        <w:div w:id="1923492686">
          <w:marLeft w:val="480"/>
          <w:marRight w:val="0"/>
          <w:marTop w:val="0"/>
          <w:marBottom w:val="0"/>
          <w:divBdr>
            <w:top w:val="none" w:sz="0" w:space="0" w:color="auto"/>
            <w:left w:val="none" w:sz="0" w:space="0" w:color="auto"/>
            <w:bottom w:val="none" w:sz="0" w:space="0" w:color="auto"/>
            <w:right w:val="none" w:sz="0" w:space="0" w:color="auto"/>
          </w:divBdr>
        </w:div>
        <w:div w:id="1560703777">
          <w:marLeft w:val="480"/>
          <w:marRight w:val="0"/>
          <w:marTop w:val="0"/>
          <w:marBottom w:val="0"/>
          <w:divBdr>
            <w:top w:val="none" w:sz="0" w:space="0" w:color="auto"/>
            <w:left w:val="none" w:sz="0" w:space="0" w:color="auto"/>
            <w:bottom w:val="none" w:sz="0" w:space="0" w:color="auto"/>
            <w:right w:val="none" w:sz="0" w:space="0" w:color="auto"/>
          </w:divBdr>
        </w:div>
        <w:div w:id="1508211924">
          <w:marLeft w:val="480"/>
          <w:marRight w:val="0"/>
          <w:marTop w:val="0"/>
          <w:marBottom w:val="0"/>
          <w:divBdr>
            <w:top w:val="none" w:sz="0" w:space="0" w:color="auto"/>
            <w:left w:val="none" w:sz="0" w:space="0" w:color="auto"/>
            <w:bottom w:val="none" w:sz="0" w:space="0" w:color="auto"/>
            <w:right w:val="none" w:sz="0" w:space="0" w:color="auto"/>
          </w:divBdr>
        </w:div>
        <w:div w:id="1919435008">
          <w:marLeft w:val="480"/>
          <w:marRight w:val="0"/>
          <w:marTop w:val="0"/>
          <w:marBottom w:val="0"/>
          <w:divBdr>
            <w:top w:val="none" w:sz="0" w:space="0" w:color="auto"/>
            <w:left w:val="none" w:sz="0" w:space="0" w:color="auto"/>
            <w:bottom w:val="none" w:sz="0" w:space="0" w:color="auto"/>
            <w:right w:val="none" w:sz="0" w:space="0" w:color="auto"/>
          </w:divBdr>
        </w:div>
        <w:div w:id="1088888804">
          <w:marLeft w:val="480"/>
          <w:marRight w:val="0"/>
          <w:marTop w:val="0"/>
          <w:marBottom w:val="0"/>
          <w:divBdr>
            <w:top w:val="none" w:sz="0" w:space="0" w:color="auto"/>
            <w:left w:val="none" w:sz="0" w:space="0" w:color="auto"/>
            <w:bottom w:val="none" w:sz="0" w:space="0" w:color="auto"/>
            <w:right w:val="none" w:sz="0" w:space="0" w:color="auto"/>
          </w:divBdr>
        </w:div>
        <w:div w:id="2139570104">
          <w:marLeft w:val="480"/>
          <w:marRight w:val="0"/>
          <w:marTop w:val="0"/>
          <w:marBottom w:val="0"/>
          <w:divBdr>
            <w:top w:val="none" w:sz="0" w:space="0" w:color="auto"/>
            <w:left w:val="none" w:sz="0" w:space="0" w:color="auto"/>
            <w:bottom w:val="none" w:sz="0" w:space="0" w:color="auto"/>
            <w:right w:val="none" w:sz="0" w:space="0" w:color="auto"/>
          </w:divBdr>
        </w:div>
        <w:div w:id="423842310">
          <w:marLeft w:val="480"/>
          <w:marRight w:val="0"/>
          <w:marTop w:val="0"/>
          <w:marBottom w:val="0"/>
          <w:divBdr>
            <w:top w:val="none" w:sz="0" w:space="0" w:color="auto"/>
            <w:left w:val="none" w:sz="0" w:space="0" w:color="auto"/>
            <w:bottom w:val="none" w:sz="0" w:space="0" w:color="auto"/>
            <w:right w:val="none" w:sz="0" w:space="0" w:color="auto"/>
          </w:divBdr>
        </w:div>
        <w:div w:id="1241259517">
          <w:marLeft w:val="480"/>
          <w:marRight w:val="0"/>
          <w:marTop w:val="0"/>
          <w:marBottom w:val="0"/>
          <w:divBdr>
            <w:top w:val="none" w:sz="0" w:space="0" w:color="auto"/>
            <w:left w:val="none" w:sz="0" w:space="0" w:color="auto"/>
            <w:bottom w:val="none" w:sz="0" w:space="0" w:color="auto"/>
            <w:right w:val="none" w:sz="0" w:space="0" w:color="auto"/>
          </w:divBdr>
        </w:div>
        <w:div w:id="123740206">
          <w:marLeft w:val="480"/>
          <w:marRight w:val="0"/>
          <w:marTop w:val="0"/>
          <w:marBottom w:val="0"/>
          <w:divBdr>
            <w:top w:val="none" w:sz="0" w:space="0" w:color="auto"/>
            <w:left w:val="none" w:sz="0" w:space="0" w:color="auto"/>
            <w:bottom w:val="none" w:sz="0" w:space="0" w:color="auto"/>
            <w:right w:val="none" w:sz="0" w:space="0" w:color="auto"/>
          </w:divBdr>
        </w:div>
        <w:div w:id="272061116">
          <w:marLeft w:val="480"/>
          <w:marRight w:val="0"/>
          <w:marTop w:val="0"/>
          <w:marBottom w:val="0"/>
          <w:divBdr>
            <w:top w:val="none" w:sz="0" w:space="0" w:color="auto"/>
            <w:left w:val="none" w:sz="0" w:space="0" w:color="auto"/>
            <w:bottom w:val="none" w:sz="0" w:space="0" w:color="auto"/>
            <w:right w:val="none" w:sz="0" w:space="0" w:color="auto"/>
          </w:divBdr>
        </w:div>
        <w:div w:id="257562685">
          <w:marLeft w:val="480"/>
          <w:marRight w:val="0"/>
          <w:marTop w:val="0"/>
          <w:marBottom w:val="0"/>
          <w:divBdr>
            <w:top w:val="none" w:sz="0" w:space="0" w:color="auto"/>
            <w:left w:val="none" w:sz="0" w:space="0" w:color="auto"/>
            <w:bottom w:val="none" w:sz="0" w:space="0" w:color="auto"/>
            <w:right w:val="none" w:sz="0" w:space="0" w:color="auto"/>
          </w:divBdr>
        </w:div>
        <w:div w:id="1671443387">
          <w:marLeft w:val="480"/>
          <w:marRight w:val="0"/>
          <w:marTop w:val="0"/>
          <w:marBottom w:val="0"/>
          <w:divBdr>
            <w:top w:val="none" w:sz="0" w:space="0" w:color="auto"/>
            <w:left w:val="none" w:sz="0" w:space="0" w:color="auto"/>
            <w:bottom w:val="none" w:sz="0" w:space="0" w:color="auto"/>
            <w:right w:val="none" w:sz="0" w:space="0" w:color="auto"/>
          </w:divBdr>
        </w:div>
        <w:div w:id="814833548">
          <w:marLeft w:val="480"/>
          <w:marRight w:val="0"/>
          <w:marTop w:val="0"/>
          <w:marBottom w:val="0"/>
          <w:divBdr>
            <w:top w:val="none" w:sz="0" w:space="0" w:color="auto"/>
            <w:left w:val="none" w:sz="0" w:space="0" w:color="auto"/>
            <w:bottom w:val="none" w:sz="0" w:space="0" w:color="auto"/>
            <w:right w:val="none" w:sz="0" w:space="0" w:color="auto"/>
          </w:divBdr>
        </w:div>
        <w:div w:id="700741684">
          <w:marLeft w:val="480"/>
          <w:marRight w:val="0"/>
          <w:marTop w:val="0"/>
          <w:marBottom w:val="0"/>
          <w:divBdr>
            <w:top w:val="none" w:sz="0" w:space="0" w:color="auto"/>
            <w:left w:val="none" w:sz="0" w:space="0" w:color="auto"/>
            <w:bottom w:val="none" w:sz="0" w:space="0" w:color="auto"/>
            <w:right w:val="none" w:sz="0" w:space="0" w:color="auto"/>
          </w:divBdr>
        </w:div>
        <w:div w:id="332614091">
          <w:marLeft w:val="480"/>
          <w:marRight w:val="0"/>
          <w:marTop w:val="0"/>
          <w:marBottom w:val="0"/>
          <w:divBdr>
            <w:top w:val="none" w:sz="0" w:space="0" w:color="auto"/>
            <w:left w:val="none" w:sz="0" w:space="0" w:color="auto"/>
            <w:bottom w:val="none" w:sz="0" w:space="0" w:color="auto"/>
            <w:right w:val="none" w:sz="0" w:space="0" w:color="auto"/>
          </w:divBdr>
        </w:div>
        <w:div w:id="351535409">
          <w:marLeft w:val="480"/>
          <w:marRight w:val="0"/>
          <w:marTop w:val="0"/>
          <w:marBottom w:val="0"/>
          <w:divBdr>
            <w:top w:val="none" w:sz="0" w:space="0" w:color="auto"/>
            <w:left w:val="none" w:sz="0" w:space="0" w:color="auto"/>
            <w:bottom w:val="none" w:sz="0" w:space="0" w:color="auto"/>
            <w:right w:val="none" w:sz="0" w:space="0" w:color="auto"/>
          </w:divBdr>
        </w:div>
        <w:div w:id="1157846148">
          <w:marLeft w:val="480"/>
          <w:marRight w:val="0"/>
          <w:marTop w:val="0"/>
          <w:marBottom w:val="0"/>
          <w:divBdr>
            <w:top w:val="none" w:sz="0" w:space="0" w:color="auto"/>
            <w:left w:val="none" w:sz="0" w:space="0" w:color="auto"/>
            <w:bottom w:val="none" w:sz="0" w:space="0" w:color="auto"/>
            <w:right w:val="none" w:sz="0" w:space="0" w:color="auto"/>
          </w:divBdr>
        </w:div>
        <w:div w:id="1871844114">
          <w:marLeft w:val="480"/>
          <w:marRight w:val="0"/>
          <w:marTop w:val="0"/>
          <w:marBottom w:val="0"/>
          <w:divBdr>
            <w:top w:val="none" w:sz="0" w:space="0" w:color="auto"/>
            <w:left w:val="none" w:sz="0" w:space="0" w:color="auto"/>
            <w:bottom w:val="none" w:sz="0" w:space="0" w:color="auto"/>
            <w:right w:val="none" w:sz="0" w:space="0" w:color="auto"/>
          </w:divBdr>
        </w:div>
        <w:div w:id="526215314">
          <w:marLeft w:val="480"/>
          <w:marRight w:val="0"/>
          <w:marTop w:val="0"/>
          <w:marBottom w:val="0"/>
          <w:divBdr>
            <w:top w:val="none" w:sz="0" w:space="0" w:color="auto"/>
            <w:left w:val="none" w:sz="0" w:space="0" w:color="auto"/>
            <w:bottom w:val="none" w:sz="0" w:space="0" w:color="auto"/>
            <w:right w:val="none" w:sz="0" w:space="0" w:color="auto"/>
          </w:divBdr>
        </w:div>
        <w:div w:id="1122114711">
          <w:marLeft w:val="480"/>
          <w:marRight w:val="0"/>
          <w:marTop w:val="0"/>
          <w:marBottom w:val="0"/>
          <w:divBdr>
            <w:top w:val="none" w:sz="0" w:space="0" w:color="auto"/>
            <w:left w:val="none" w:sz="0" w:space="0" w:color="auto"/>
            <w:bottom w:val="none" w:sz="0" w:space="0" w:color="auto"/>
            <w:right w:val="none" w:sz="0" w:space="0" w:color="auto"/>
          </w:divBdr>
        </w:div>
        <w:div w:id="1312756529">
          <w:marLeft w:val="480"/>
          <w:marRight w:val="0"/>
          <w:marTop w:val="0"/>
          <w:marBottom w:val="0"/>
          <w:divBdr>
            <w:top w:val="none" w:sz="0" w:space="0" w:color="auto"/>
            <w:left w:val="none" w:sz="0" w:space="0" w:color="auto"/>
            <w:bottom w:val="none" w:sz="0" w:space="0" w:color="auto"/>
            <w:right w:val="none" w:sz="0" w:space="0" w:color="auto"/>
          </w:divBdr>
        </w:div>
        <w:div w:id="1160002335">
          <w:marLeft w:val="480"/>
          <w:marRight w:val="0"/>
          <w:marTop w:val="0"/>
          <w:marBottom w:val="0"/>
          <w:divBdr>
            <w:top w:val="none" w:sz="0" w:space="0" w:color="auto"/>
            <w:left w:val="none" w:sz="0" w:space="0" w:color="auto"/>
            <w:bottom w:val="none" w:sz="0" w:space="0" w:color="auto"/>
            <w:right w:val="none" w:sz="0" w:space="0" w:color="auto"/>
          </w:divBdr>
        </w:div>
        <w:div w:id="601187811">
          <w:marLeft w:val="480"/>
          <w:marRight w:val="0"/>
          <w:marTop w:val="0"/>
          <w:marBottom w:val="0"/>
          <w:divBdr>
            <w:top w:val="none" w:sz="0" w:space="0" w:color="auto"/>
            <w:left w:val="none" w:sz="0" w:space="0" w:color="auto"/>
            <w:bottom w:val="none" w:sz="0" w:space="0" w:color="auto"/>
            <w:right w:val="none" w:sz="0" w:space="0" w:color="auto"/>
          </w:divBdr>
        </w:div>
        <w:div w:id="1346178363">
          <w:marLeft w:val="480"/>
          <w:marRight w:val="0"/>
          <w:marTop w:val="0"/>
          <w:marBottom w:val="0"/>
          <w:divBdr>
            <w:top w:val="none" w:sz="0" w:space="0" w:color="auto"/>
            <w:left w:val="none" w:sz="0" w:space="0" w:color="auto"/>
            <w:bottom w:val="none" w:sz="0" w:space="0" w:color="auto"/>
            <w:right w:val="none" w:sz="0" w:space="0" w:color="auto"/>
          </w:divBdr>
        </w:div>
        <w:div w:id="483857170">
          <w:marLeft w:val="480"/>
          <w:marRight w:val="0"/>
          <w:marTop w:val="0"/>
          <w:marBottom w:val="0"/>
          <w:divBdr>
            <w:top w:val="none" w:sz="0" w:space="0" w:color="auto"/>
            <w:left w:val="none" w:sz="0" w:space="0" w:color="auto"/>
            <w:bottom w:val="none" w:sz="0" w:space="0" w:color="auto"/>
            <w:right w:val="none" w:sz="0" w:space="0" w:color="auto"/>
          </w:divBdr>
        </w:div>
        <w:div w:id="543373375">
          <w:marLeft w:val="480"/>
          <w:marRight w:val="0"/>
          <w:marTop w:val="0"/>
          <w:marBottom w:val="0"/>
          <w:divBdr>
            <w:top w:val="none" w:sz="0" w:space="0" w:color="auto"/>
            <w:left w:val="none" w:sz="0" w:space="0" w:color="auto"/>
            <w:bottom w:val="none" w:sz="0" w:space="0" w:color="auto"/>
            <w:right w:val="none" w:sz="0" w:space="0" w:color="auto"/>
          </w:divBdr>
        </w:div>
        <w:div w:id="1319916854">
          <w:marLeft w:val="480"/>
          <w:marRight w:val="0"/>
          <w:marTop w:val="0"/>
          <w:marBottom w:val="0"/>
          <w:divBdr>
            <w:top w:val="none" w:sz="0" w:space="0" w:color="auto"/>
            <w:left w:val="none" w:sz="0" w:space="0" w:color="auto"/>
            <w:bottom w:val="none" w:sz="0" w:space="0" w:color="auto"/>
            <w:right w:val="none" w:sz="0" w:space="0" w:color="auto"/>
          </w:divBdr>
        </w:div>
        <w:div w:id="391923349">
          <w:marLeft w:val="480"/>
          <w:marRight w:val="0"/>
          <w:marTop w:val="0"/>
          <w:marBottom w:val="0"/>
          <w:divBdr>
            <w:top w:val="none" w:sz="0" w:space="0" w:color="auto"/>
            <w:left w:val="none" w:sz="0" w:space="0" w:color="auto"/>
            <w:bottom w:val="none" w:sz="0" w:space="0" w:color="auto"/>
            <w:right w:val="none" w:sz="0" w:space="0" w:color="auto"/>
          </w:divBdr>
        </w:div>
        <w:div w:id="1870486872">
          <w:marLeft w:val="480"/>
          <w:marRight w:val="0"/>
          <w:marTop w:val="0"/>
          <w:marBottom w:val="0"/>
          <w:divBdr>
            <w:top w:val="none" w:sz="0" w:space="0" w:color="auto"/>
            <w:left w:val="none" w:sz="0" w:space="0" w:color="auto"/>
            <w:bottom w:val="none" w:sz="0" w:space="0" w:color="auto"/>
            <w:right w:val="none" w:sz="0" w:space="0" w:color="auto"/>
          </w:divBdr>
        </w:div>
        <w:div w:id="682436716">
          <w:marLeft w:val="480"/>
          <w:marRight w:val="0"/>
          <w:marTop w:val="0"/>
          <w:marBottom w:val="0"/>
          <w:divBdr>
            <w:top w:val="none" w:sz="0" w:space="0" w:color="auto"/>
            <w:left w:val="none" w:sz="0" w:space="0" w:color="auto"/>
            <w:bottom w:val="none" w:sz="0" w:space="0" w:color="auto"/>
            <w:right w:val="none" w:sz="0" w:space="0" w:color="auto"/>
          </w:divBdr>
        </w:div>
        <w:div w:id="1345936728">
          <w:marLeft w:val="480"/>
          <w:marRight w:val="0"/>
          <w:marTop w:val="0"/>
          <w:marBottom w:val="0"/>
          <w:divBdr>
            <w:top w:val="none" w:sz="0" w:space="0" w:color="auto"/>
            <w:left w:val="none" w:sz="0" w:space="0" w:color="auto"/>
            <w:bottom w:val="none" w:sz="0" w:space="0" w:color="auto"/>
            <w:right w:val="none" w:sz="0" w:space="0" w:color="auto"/>
          </w:divBdr>
        </w:div>
        <w:div w:id="598024455">
          <w:marLeft w:val="480"/>
          <w:marRight w:val="0"/>
          <w:marTop w:val="0"/>
          <w:marBottom w:val="0"/>
          <w:divBdr>
            <w:top w:val="none" w:sz="0" w:space="0" w:color="auto"/>
            <w:left w:val="none" w:sz="0" w:space="0" w:color="auto"/>
            <w:bottom w:val="none" w:sz="0" w:space="0" w:color="auto"/>
            <w:right w:val="none" w:sz="0" w:space="0" w:color="auto"/>
          </w:divBdr>
        </w:div>
        <w:div w:id="411389116">
          <w:marLeft w:val="480"/>
          <w:marRight w:val="0"/>
          <w:marTop w:val="0"/>
          <w:marBottom w:val="0"/>
          <w:divBdr>
            <w:top w:val="none" w:sz="0" w:space="0" w:color="auto"/>
            <w:left w:val="none" w:sz="0" w:space="0" w:color="auto"/>
            <w:bottom w:val="none" w:sz="0" w:space="0" w:color="auto"/>
            <w:right w:val="none" w:sz="0" w:space="0" w:color="auto"/>
          </w:divBdr>
        </w:div>
        <w:div w:id="1604266931">
          <w:marLeft w:val="480"/>
          <w:marRight w:val="0"/>
          <w:marTop w:val="0"/>
          <w:marBottom w:val="0"/>
          <w:divBdr>
            <w:top w:val="none" w:sz="0" w:space="0" w:color="auto"/>
            <w:left w:val="none" w:sz="0" w:space="0" w:color="auto"/>
            <w:bottom w:val="none" w:sz="0" w:space="0" w:color="auto"/>
            <w:right w:val="none" w:sz="0" w:space="0" w:color="auto"/>
          </w:divBdr>
        </w:div>
        <w:div w:id="288904137">
          <w:marLeft w:val="480"/>
          <w:marRight w:val="0"/>
          <w:marTop w:val="0"/>
          <w:marBottom w:val="0"/>
          <w:divBdr>
            <w:top w:val="none" w:sz="0" w:space="0" w:color="auto"/>
            <w:left w:val="none" w:sz="0" w:space="0" w:color="auto"/>
            <w:bottom w:val="none" w:sz="0" w:space="0" w:color="auto"/>
            <w:right w:val="none" w:sz="0" w:space="0" w:color="auto"/>
          </w:divBdr>
        </w:div>
        <w:div w:id="1973173026">
          <w:marLeft w:val="480"/>
          <w:marRight w:val="0"/>
          <w:marTop w:val="0"/>
          <w:marBottom w:val="0"/>
          <w:divBdr>
            <w:top w:val="none" w:sz="0" w:space="0" w:color="auto"/>
            <w:left w:val="none" w:sz="0" w:space="0" w:color="auto"/>
            <w:bottom w:val="none" w:sz="0" w:space="0" w:color="auto"/>
            <w:right w:val="none" w:sz="0" w:space="0" w:color="auto"/>
          </w:divBdr>
        </w:div>
        <w:div w:id="269319648">
          <w:marLeft w:val="480"/>
          <w:marRight w:val="0"/>
          <w:marTop w:val="0"/>
          <w:marBottom w:val="0"/>
          <w:divBdr>
            <w:top w:val="none" w:sz="0" w:space="0" w:color="auto"/>
            <w:left w:val="none" w:sz="0" w:space="0" w:color="auto"/>
            <w:bottom w:val="none" w:sz="0" w:space="0" w:color="auto"/>
            <w:right w:val="none" w:sz="0" w:space="0" w:color="auto"/>
          </w:divBdr>
        </w:div>
        <w:div w:id="613366974">
          <w:marLeft w:val="480"/>
          <w:marRight w:val="0"/>
          <w:marTop w:val="0"/>
          <w:marBottom w:val="0"/>
          <w:divBdr>
            <w:top w:val="none" w:sz="0" w:space="0" w:color="auto"/>
            <w:left w:val="none" w:sz="0" w:space="0" w:color="auto"/>
            <w:bottom w:val="none" w:sz="0" w:space="0" w:color="auto"/>
            <w:right w:val="none" w:sz="0" w:space="0" w:color="auto"/>
          </w:divBdr>
        </w:div>
        <w:div w:id="1566256968">
          <w:marLeft w:val="480"/>
          <w:marRight w:val="0"/>
          <w:marTop w:val="0"/>
          <w:marBottom w:val="0"/>
          <w:divBdr>
            <w:top w:val="none" w:sz="0" w:space="0" w:color="auto"/>
            <w:left w:val="none" w:sz="0" w:space="0" w:color="auto"/>
            <w:bottom w:val="none" w:sz="0" w:space="0" w:color="auto"/>
            <w:right w:val="none" w:sz="0" w:space="0" w:color="auto"/>
          </w:divBdr>
        </w:div>
        <w:div w:id="1677725963">
          <w:marLeft w:val="480"/>
          <w:marRight w:val="0"/>
          <w:marTop w:val="0"/>
          <w:marBottom w:val="0"/>
          <w:divBdr>
            <w:top w:val="none" w:sz="0" w:space="0" w:color="auto"/>
            <w:left w:val="none" w:sz="0" w:space="0" w:color="auto"/>
            <w:bottom w:val="none" w:sz="0" w:space="0" w:color="auto"/>
            <w:right w:val="none" w:sz="0" w:space="0" w:color="auto"/>
          </w:divBdr>
        </w:div>
        <w:div w:id="1706102984">
          <w:marLeft w:val="480"/>
          <w:marRight w:val="0"/>
          <w:marTop w:val="0"/>
          <w:marBottom w:val="0"/>
          <w:divBdr>
            <w:top w:val="none" w:sz="0" w:space="0" w:color="auto"/>
            <w:left w:val="none" w:sz="0" w:space="0" w:color="auto"/>
            <w:bottom w:val="none" w:sz="0" w:space="0" w:color="auto"/>
            <w:right w:val="none" w:sz="0" w:space="0" w:color="auto"/>
          </w:divBdr>
        </w:div>
        <w:div w:id="1404453059">
          <w:marLeft w:val="480"/>
          <w:marRight w:val="0"/>
          <w:marTop w:val="0"/>
          <w:marBottom w:val="0"/>
          <w:divBdr>
            <w:top w:val="none" w:sz="0" w:space="0" w:color="auto"/>
            <w:left w:val="none" w:sz="0" w:space="0" w:color="auto"/>
            <w:bottom w:val="none" w:sz="0" w:space="0" w:color="auto"/>
            <w:right w:val="none" w:sz="0" w:space="0" w:color="auto"/>
          </w:divBdr>
        </w:div>
        <w:div w:id="103621771">
          <w:marLeft w:val="480"/>
          <w:marRight w:val="0"/>
          <w:marTop w:val="0"/>
          <w:marBottom w:val="0"/>
          <w:divBdr>
            <w:top w:val="none" w:sz="0" w:space="0" w:color="auto"/>
            <w:left w:val="none" w:sz="0" w:space="0" w:color="auto"/>
            <w:bottom w:val="none" w:sz="0" w:space="0" w:color="auto"/>
            <w:right w:val="none" w:sz="0" w:space="0" w:color="auto"/>
          </w:divBdr>
        </w:div>
        <w:div w:id="1979258278">
          <w:marLeft w:val="480"/>
          <w:marRight w:val="0"/>
          <w:marTop w:val="0"/>
          <w:marBottom w:val="0"/>
          <w:divBdr>
            <w:top w:val="none" w:sz="0" w:space="0" w:color="auto"/>
            <w:left w:val="none" w:sz="0" w:space="0" w:color="auto"/>
            <w:bottom w:val="none" w:sz="0" w:space="0" w:color="auto"/>
            <w:right w:val="none" w:sz="0" w:space="0" w:color="auto"/>
          </w:divBdr>
        </w:div>
        <w:div w:id="295985629">
          <w:marLeft w:val="480"/>
          <w:marRight w:val="0"/>
          <w:marTop w:val="0"/>
          <w:marBottom w:val="0"/>
          <w:divBdr>
            <w:top w:val="none" w:sz="0" w:space="0" w:color="auto"/>
            <w:left w:val="none" w:sz="0" w:space="0" w:color="auto"/>
            <w:bottom w:val="none" w:sz="0" w:space="0" w:color="auto"/>
            <w:right w:val="none" w:sz="0" w:space="0" w:color="auto"/>
          </w:divBdr>
        </w:div>
        <w:div w:id="151603940">
          <w:marLeft w:val="480"/>
          <w:marRight w:val="0"/>
          <w:marTop w:val="0"/>
          <w:marBottom w:val="0"/>
          <w:divBdr>
            <w:top w:val="none" w:sz="0" w:space="0" w:color="auto"/>
            <w:left w:val="none" w:sz="0" w:space="0" w:color="auto"/>
            <w:bottom w:val="none" w:sz="0" w:space="0" w:color="auto"/>
            <w:right w:val="none" w:sz="0" w:space="0" w:color="auto"/>
          </w:divBdr>
        </w:div>
        <w:div w:id="657929120">
          <w:marLeft w:val="480"/>
          <w:marRight w:val="0"/>
          <w:marTop w:val="0"/>
          <w:marBottom w:val="0"/>
          <w:divBdr>
            <w:top w:val="none" w:sz="0" w:space="0" w:color="auto"/>
            <w:left w:val="none" w:sz="0" w:space="0" w:color="auto"/>
            <w:bottom w:val="none" w:sz="0" w:space="0" w:color="auto"/>
            <w:right w:val="none" w:sz="0" w:space="0" w:color="auto"/>
          </w:divBdr>
        </w:div>
        <w:div w:id="563297023">
          <w:marLeft w:val="480"/>
          <w:marRight w:val="0"/>
          <w:marTop w:val="0"/>
          <w:marBottom w:val="0"/>
          <w:divBdr>
            <w:top w:val="none" w:sz="0" w:space="0" w:color="auto"/>
            <w:left w:val="none" w:sz="0" w:space="0" w:color="auto"/>
            <w:bottom w:val="none" w:sz="0" w:space="0" w:color="auto"/>
            <w:right w:val="none" w:sz="0" w:space="0" w:color="auto"/>
          </w:divBdr>
        </w:div>
        <w:div w:id="1703434758">
          <w:marLeft w:val="480"/>
          <w:marRight w:val="0"/>
          <w:marTop w:val="0"/>
          <w:marBottom w:val="0"/>
          <w:divBdr>
            <w:top w:val="none" w:sz="0" w:space="0" w:color="auto"/>
            <w:left w:val="none" w:sz="0" w:space="0" w:color="auto"/>
            <w:bottom w:val="none" w:sz="0" w:space="0" w:color="auto"/>
            <w:right w:val="none" w:sz="0" w:space="0" w:color="auto"/>
          </w:divBdr>
        </w:div>
      </w:divsChild>
    </w:div>
    <w:div w:id="1307275840">
      <w:bodyDiv w:val="1"/>
      <w:marLeft w:val="0"/>
      <w:marRight w:val="0"/>
      <w:marTop w:val="0"/>
      <w:marBottom w:val="0"/>
      <w:divBdr>
        <w:top w:val="none" w:sz="0" w:space="0" w:color="auto"/>
        <w:left w:val="none" w:sz="0" w:space="0" w:color="auto"/>
        <w:bottom w:val="none" w:sz="0" w:space="0" w:color="auto"/>
        <w:right w:val="none" w:sz="0" w:space="0" w:color="auto"/>
      </w:divBdr>
      <w:divsChild>
        <w:div w:id="1752045230">
          <w:marLeft w:val="480"/>
          <w:marRight w:val="0"/>
          <w:marTop w:val="0"/>
          <w:marBottom w:val="0"/>
          <w:divBdr>
            <w:top w:val="none" w:sz="0" w:space="0" w:color="auto"/>
            <w:left w:val="none" w:sz="0" w:space="0" w:color="auto"/>
            <w:bottom w:val="none" w:sz="0" w:space="0" w:color="auto"/>
            <w:right w:val="none" w:sz="0" w:space="0" w:color="auto"/>
          </w:divBdr>
        </w:div>
        <w:div w:id="571701893">
          <w:marLeft w:val="480"/>
          <w:marRight w:val="0"/>
          <w:marTop w:val="0"/>
          <w:marBottom w:val="0"/>
          <w:divBdr>
            <w:top w:val="none" w:sz="0" w:space="0" w:color="auto"/>
            <w:left w:val="none" w:sz="0" w:space="0" w:color="auto"/>
            <w:bottom w:val="none" w:sz="0" w:space="0" w:color="auto"/>
            <w:right w:val="none" w:sz="0" w:space="0" w:color="auto"/>
          </w:divBdr>
        </w:div>
        <w:div w:id="2098206853">
          <w:marLeft w:val="480"/>
          <w:marRight w:val="0"/>
          <w:marTop w:val="0"/>
          <w:marBottom w:val="0"/>
          <w:divBdr>
            <w:top w:val="none" w:sz="0" w:space="0" w:color="auto"/>
            <w:left w:val="none" w:sz="0" w:space="0" w:color="auto"/>
            <w:bottom w:val="none" w:sz="0" w:space="0" w:color="auto"/>
            <w:right w:val="none" w:sz="0" w:space="0" w:color="auto"/>
          </w:divBdr>
        </w:div>
        <w:div w:id="905997393">
          <w:marLeft w:val="480"/>
          <w:marRight w:val="0"/>
          <w:marTop w:val="0"/>
          <w:marBottom w:val="0"/>
          <w:divBdr>
            <w:top w:val="none" w:sz="0" w:space="0" w:color="auto"/>
            <w:left w:val="none" w:sz="0" w:space="0" w:color="auto"/>
            <w:bottom w:val="none" w:sz="0" w:space="0" w:color="auto"/>
            <w:right w:val="none" w:sz="0" w:space="0" w:color="auto"/>
          </w:divBdr>
        </w:div>
        <w:div w:id="2024356480">
          <w:marLeft w:val="480"/>
          <w:marRight w:val="0"/>
          <w:marTop w:val="0"/>
          <w:marBottom w:val="0"/>
          <w:divBdr>
            <w:top w:val="none" w:sz="0" w:space="0" w:color="auto"/>
            <w:left w:val="none" w:sz="0" w:space="0" w:color="auto"/>
            <w:bottom w:val="none" w:sz="0" w:space="0" w:color="auto"/>
            <w:right w:val="none" w:sz="0" w:space="0" w:color="auto"/>
          </w:divBdr>
        </w:div>
        <w:div w:id="1284340667">
          <w:marLeft w:val="480"/>
          <w:marRight w:val="0"/>
          <w:marTop w:val="0"/>
          <w:marBottom w:val="0"/>
          <w:divBdr>
            <w:top w:val="none" w:sz="0" w:space="0" w:color="auto"/>
            <w:left w:val="none" w:sz="0" w:space="0" w:color="auto"/>
            <w:bottom w:val="none" w:sz="0" w:space="0" w:color="auto"/>
            <w:right w:val="none" w:sz="0" w:space="0" w:color="auto"/>
          </w:divBdr>
        </w:div>
        <w:div w:id="1721319743">
          <w:marLeft w:val="480"/>
          <w:marRight w:val="0"/>
          <w:marTop w:val="0"/>
          <w:marBottom w:val="0"/>
          <w:divBdr>
            <w:top w:val="none" w:sz="0" w:space="0" w:color="auto"/>
            <w:left w:val="none" w:sz="0" w:space="0" w:color="auto"/>
            <w:bottom w:val="none" w:sz="0" w:space="0" w:color="auto"/>
            <w:right w:val="none" w:sz="0" w:space="0" w:color="auto"/>
          </w:divBdr>
        </w:div>
        <w:div w:id="950015094">
          <w:marLeft w:val="480"/>
          <w:marRight w:val="0"/>
          <w:marTop w:val="0"/>
          <w:marBottom w:val="0"/>
          <w:divBdr>
            <w:top w:val="none" w:sz="0" w:space="0" w:color="auto"/>
            <w:left w:val="none" w:sz="0" w:space="0" w:color="auto"/>
            <w:bottom w:val="none" w:sz="0" w:space="0" w:color="auto"/>
            <w:right w:val="none" w:sz="0" w:space="0" w:color="auto"/>
          </w:divBdr>
        </w:div>
        <w:div w:id="151913115">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878199128">
          <w:marLeft w:val="480"/>
          <w:marRight w:val="0"/>
          <w:marTop w:val="0"/>
          <w:marBottom w:val="0"/>
          <w:divBdr>
            <w:top w:val="none" w:sz="0" w:space="0" w:color="auto"/>
            <w:left w:val="none" w:sz="0" w:space="0" w:color="auto"/>
            <w:bottom w:val="none" w:sz="0" w:space="0" w:color="auto"/>
            <w:right w:val="none" w:sz="0" w:space="0" w:color="auto"/>
          </w:divBdr>
        </w:div>
        <w:div w:id="919487037">
          <w:marLeft w:val="480"/>
          <w:marRight w:val="0"/>
          <w:marTop w:val="0"/>
          <w:marBottom w:val="0"/>
          <w:divBdr>
            <w:top w:val="none" w:sz="0" w:space="0" w:color="auto"/>
            <w:left w:val="none" w:sz="0" w:space="0" w:color="auto"/>
            <w:bottom w:val="none" w:sz="0" w:space="0" w:color="auto"/>
            <w:right w:val="none" w:sz="0" w:space="0" w:color="auto"/>
          </w:divBdr>
        </w:div>
        <w:div w:id="881525205">
          <w:marLeft w:val="480"/>
          <w:marRight w:val="0"/>
          <w:marTop w:val="0"/>
          <w:marBottom w:val="0"/>
          <w:divBdr>
            <w:top w:val="none" w:sz="0" w:space="0" w:color="auto"/>
            <w:left w:val="none" w:sz="0" w:space="0" w:color="auto"/>
            <w:bottom w:val="none" w:sz="0" w:space="0" w:color="auto"/>
            <w:right w:val="none" w:sz="0" w:space="0" w:color="auto"/>
          </w:divBdr>
        </w:div>
        <w:div w:id="1568297042">
          <w:marLeft w:val="480"/>
          <w:marRight w:val="0"/>
          <w:marTop w:val="0"/>
          <w:marBottom w:val="0"/>
          <w:divBdr>
            <w:top w:val="none" w:sz="0" w:space="0" w:color="auto"/>
            <w:left w:val="none" w:sz="0" w:space="0" w:color="auto"/>
            <w:bottom w:val="none" w:sz="0" w:space="0" w:color="auto"/>
            <w:right w:val="none" w:sz="0" w:space="0" w:color="auto"/>
          </w:divBdr>
        </w:div>
        <w:div w:id="1903757589">
          <w:marLeft w:val="480"/>
          <w:marRight w:val="0"/>
          <w:marTop w:val="0"/>
          <w:marBottom w:val="0"/>
          <w:divBdr>
            <w:top w:val="none" w:sz="0" w:space="0" w:color="auto"/>
            <w:left w:val="none" w:sz="0" w:space="0" w:color="auto"/>
            <w:bottom w:val="none" w:sz="0" w:space="0" w:color="auto"/>
            <w:right w:val="none" w:sz="0" w:space="0" w:color="auto"/>
          </w:divBdr>
        </w:div>
        <w:div w:id="1893996668">
          <w:marLeft w:val="480"/>
          <w:marRight w:val="0"/>
          <w:marTop w:val="0"/>
          <w:marBottom w:val="0"/>
          <w:divBdr>
            <w:top w:val="none" w:sz="0" w:space="0" w:color="auto"/>
            <w:left w:val="none" w:sz="0" w:space="0" w:color="auto"/>
            <w:bottom w:val="none" w:sz="0" w:space="0" w:color="auto"/>
            <w:right w:val="none" w:sz="0" w:space="0" w:color="auto"/>
          </w:divBdr>
        </w:div>
        <w:div w:id="1297879351">
          <w:marLeft w:val="480"/>
          <w:marRight w:val="0"/>
          <w:marTop w:val="0"/>
          <w:marBottom w:val="0"/>
          <w:divBdr>
            <w:top w:val="none" w:sz="0" w:space="0" w:color="auto"/>
            <w:left w:val="none" w:sz="0" w:space="0" w:color="auto"/>
            <w:bottom w:val="none" w:sz="0" w:space="0" w:color="auto"/>
            <w:right w:val="none" w:sz="0" w:space="0" w:color="auto"/>
          </w:divBdr>
        </w:div>
        <w:div w:id="2070298740">
          <w:marLeft w:val="480"/>
          <w:marRight w:val="0"/>
          <w:marTop w:val="0"/>
          <w:marBottom w:val="0"/>
          <w:divBdr>
            <w:top w:val="none" w:sz="0" w:space="0" w:color="auto"/>
            <w:left w:val="none" w:sz="0" w:space="0" w:color="auto"/>
            <w:bottom w:val="none" w:sz="0" w:space="0" w:color="auto"/>
            <w:right w:val="none" w:sz="0" w:space="0" w:color="auto"/>
          </w:divBdr>
        </w:div>
        <w:div w:id="1336688087">
          <w:marLeft w:val="480"/>
          <w:marRight w:val="0"/>
          <w:marTop w:val="0"/>
          <w:marBottom w:val="0"/>
          <w:divBdr>
            <w:top w:val="none" w:sz="0" w:space="0" w:color="auto"/>
            <w:left w:val="none" w:sz="0" w:space="0" w:color="auto"/>
            <w:bottom w:val="none" w:sz="0" w:space="0" w:color="auto"/>
            <w:right w:val="none" w:sz="0" w:space="0" w:color="auto"/>
          </w:divBdr>
        </w:div>
        <w:div w:id="1806661847">
          <w:marLeft w:val="480"/>
          <w:marRight w:val="0"/>
          <w:marTop w:val="0"/>
          <w:marBottom w:val="0"/>
          <w:divBdr>
            <w:top w:val="none" w:sz="0" w:space="0" w:color="auto"/>
            <w:left w:val="none" w:sz="0" w:space="0" w:color="auto"/>
            <w:bottom w:val="none" w:sz="0" w:space="0" w:color="auto"/>
            <w:right w:val="none" w:sz="0" w:space="0" w:color="auto"/>
          </w:divBdr>
        </w:div>
        <w:div w:id="1972201426">
          <w:marLeft w:val="480"/>
          <w:marRight w:val="0"/>
          <w:marTop w:val="0"/>
          <w:marBottom w:val="0"/>
          <w:divBdr>
            <w:top w:val="none" w:sz="0" w:space="0" w:color="auto"/>
            <w:left w:val="none" w:sz="0" w:space="0" w:color="auto"/>
            <w:bottom w:val="none" w:sz="0" w:space="0" w:color="auto"/>
            <w:right w:val="none" w:sz="0" w:space="0" w:color="auto"/>
          </w:divBdr>
        </w:div>
        <w:div w:id="2007173924">
          <w:marLeft w:val="480"/>
          <w:marRight w:val="0"/>
          <w:marTop w:val="0"/>
          <w:marBottom w:val="0"/>
          <w:divBdr>
            <w:top w:val="none" w:sz="0" w:space="0" w:color="auto"/>
            <w:left w:val="none" w:sz="0" w:space="0" w:color="auto"/>
            <w:bottom w:val="none" w:sz="0" w:space="0" w:color="auto"/>
            <w:right w:val="none" w:sz="0" w:space="0" w:color="auto"/>
          </w:divBdr>
        </w:div>
        <w:div w:id="1609700580">
          <w:marLeft w:val="480"/>
          <w:marRight w:val="0"/>
          <w:marTop w:val="0"/>
          <w:marBottom w:val="0"/>
          <w:divBdr>
            <w:top w:val="none" w:sz="0" w:space="0" w:color="auto"/>
            <w:left w:val="none" w:sz="0" w:space="0" w:color="auto"/>
            <w:bottom w:val="none" w:sz="0" w:space="0" w:color="auto"/>
            <w:right w:val="none" w:sz="0" w:space="0" w:color="auto"/>
          </w:divBdr>
        </w:div>
        <w:div w:id="1954248345">
          <w:marLeft w:val="480"/>
          <w:marRight w:val="0"/>
          <w:marTop w:val="0"/>
          <w:marBottom w:val="0"/>
          <w:divBdr>
            <w:top w:val="none" w:sz="0" w:space="0" w:color="auto"/>
            <w:left w:val="none" w:sz="0" w:space="0" w:color="auto"/>
            <w:bottom w:val="none" w:sz="0" w:space="0" w:color="auto"/>
            <w:right w:val="none" w:sz="0" w:space="0" w:color="auto"/>
          </w:divBdr>
        </w:div>
        <w:div w:id="2099595374">
          <w:marLeft w:val="480"/>
          <w:marRight w:val="0"/>
          <w:marTop w:val="0"/>
          <w:marBottom w:val="0"/>
          <w:divBdr>
            <w:top w:val="none" w:sz="0" w:space="0" w:color="auto"/>
            <w:left w:val="none" w:sz="0" w:space="0" w:color="auto"/>
            <w:bottom w:val="none" w:sz="0" w:space="0" w:color="auto"/>
            <w:right w:val="none" w:sz="0" w:space="0" w:color="auto"/>
          </w:divBdr>
        </w:div>
        <w:div w:id="1147549024">
          <w:marLeft w:val="480"/>
          <w:marRight w:val="0"/>
          <w:marTop w:val="0"/>
          <w:marBottom w:val="0"/>
          <w:divBdr>
            <w:top w:val="none" w:sz="0" w:space="0" w:color="auto"/>
            <w:left w:val="none" w:sz="0" w:space="0" w:color="auto"/>
            <w:bottom w:val="none" w:sz="0" w:space="0" w:color="auto"/>
            <w:right w:val="none" w:sz="0" w:space="0" w:color="auto"/>
          </w:divBdr>
        </w:div>
        <w:div w:id="1151215258">
          <w:marLeft w:val="480"/>
          <w:marRight w:val="0"/>
          <w:marTop w:val="0"/>
          <w:marBottom w:val="0"/>
          <w:divBdr>
            <w:top w:val="none" w:sz="0" w:space="0" w:color="auto"/>
            <w:left w:val="none" w:sz="0" w:space="0" w:color="auto"/>
            <w:bottom w:val="none" w:sz="0" w:space="0" w:color="auto"/>
            <w:right w:val="none" w:sz="0" w:space="0" w:color="auto"/>
          </w:divBdr>
        </w:div>
        <w:div w:id="1898318830">
          <w:marLeft w:val="480"/>
          <w:marRight w:val="0"/>
          <w:marTop w:val="0"/>
          <w:marBottom w:val="0"/>
          <w:divBdr>
            <w:top w:val="none" w:sz="0" w:space="0" w:color="auto"/>
            <w:left w:val="none" w:sz="0" w:space="0" w:color="auto"/>
            <w:bottom w:val="none" w:sz="0" w:space="0" w:color="auto"/>
            <w:right w:val="none" w:sz="0" w:space="0" w:color="auto"/>
          </w:divBdr>
        </w:div>
        <w:div w:id="1023164271">
          <w:marLeft w:val="480"/>
          <w:marRight w:val="0"/>
          <w:marTop w:val="0"/>
          <w:marBottom w:val="0"/>
          <w:divBdr>
            <w:top w:val="none" w:sz="0" w:space="0" w:color="auto"/>
            <w:left w:val="none" w:sz="0" w:space="0" w:color="auto"/>
            <w:bottom w:val="none" w:sz="0" w:space="0" w:color="auto"/>
            <w:right w:val="none" w:sz="0" w:space="0" w:color="auto"/>
          </w:divBdr>
        </w:div>
        <w:div w:id="329792653">
          <w:marLeft w:val="480"/>
          <w:marRight w:val="0"/>
          <w:marTop w:val="0"/>
          <w:marBottom w:val="0"/>
          <w:divBdr>
            <w:top w:val="none" w:sz="0" w:space="0" w:color="auto"/>
            <w:left w:val="none" w:sz="0" w:space="0" w:color="auto"/>
            <w:bottom w:val="none" w:sz="0" w:space="0" w:color="auto"/>
            <w:right w:val="none" w:sz="0" w:space="0" w:color="auto"/>
          </w:divBdr>
        </w:div>
        <w:div w:id="2027322478">
          <w:marLeft w:val="480"/>
          <w:marRight w:val="0"/>
          <w:marTop w:val="0"/>
          <w:marBottom w:val="0"/>
          <w:divBdr>
            <w:top w:val="none" w:sz="0" w:space="0" w:color="auto"/>
            <w:left w:val="none" w:sz="0" w:space="0" w:color="auto"/>
            <w:bottom w:val="none" w:sz="0" w:space="0" w:color="auto"/>
            <w:right w:val="none" w:sz="0" w:space="0" w:color="auto"/>
          </w:divBdr>
        </w:div>
        <w:div w:id="1065644129">
          <w:marLeft w:val="480"/>
          <w:marRight w:val="0"/>
          <w:marTop w:val="0"/>
          <w:marBottom w:val="0"/>
          <w:divBdr>
            <w:top w:val="none" w:sz="0" w:space="0" w:color="auto"/>
            <w:left w:val="none" w:sz="0" w:space="0" w:color="auto"/>
            <w:bottom w:val="none" w:sz="0" w:space="0" w:color="auto"/>
            <w:right w:val="none" w:sz="0" w:space="0" w:color="auto"/>
          </w:divBdr>
        </w:div>
        <w:div w:id="1490559948">
          <w:marLeft w:val="480"/>
          <w:marRight w:val="0"/>
          <w:marTop w:val="0"/>
          <w:marBottom w:val="0"/>
          <w:divBdr>
            <w:top w:val="none" w:sz="0" w:space="0" w:color="auto"/>
            <w:left w:val="none" w:sz="0" w:space="0" w:color="auto"/>
            <w:bottom w:val="none" w:sz="0" w:space="0" w:color="auto"/>
            <w:right w:val="none" w:sz="0" w:space="0" w:color="auto"/>
          </w:divBdr>
        </w:div>
        <w:div w:id="1658416909">
          <w:marLeft w:val="480"/>
          <w:marRight w:val="0"/>
          <w:marTop w:val="0"/>
          <w:marBottom w:val="0"/>
          <w:divBdr>
            <w:top w:val="none" w:sz="0" w:space="0" w:color="auto"/>
            <w:left w:val="none" w:sz="0" w:space="0" w:color="auto"/>
            <w:bottom w:val="none" w:sz="0" w:space="0" w:color="auto"/>
            <w:right w:val="none" w:sz="0" w:space="0" w:color="auto"/>
          </w:divBdr>
        </w:div>
        <w:div w:id="2125612809">
          <w:marLeft w:val="480"/>
          <w:marRight w:val="0"/>
          <w:marTop w:val="0"/>
          <w:marBottom w:val="0"/>
          <w:divBdr>
            <w:top w:val="none" w:sz="0" w:space="0" w:color="auto"/>
            <w:left w:val="none" w:sz="0" w:space="0" w:color="auto"/>
            <w:bottom w:val="none" w:sz="0" w:space="0" w:color="auto"/>
            <w:right w:val="none" w:sz="0" w:space="0" w:color="auto"/>
          </w:divBdr>
        </w:div>
        <w:div w:id="1245608957">
          <w:marLeft w:val="480"/>
          <w:marRight w:val="0"/>
          <w:marTop w:val="0"/>
          <w:marBottom w:val="0"/>
          <w:divBdr>
            <w:top w:val="none" w:sz="0" w:space="0" w:color="auto"/>
            <w:left w:val="none" w:sz="0" w:space="0" w:color="auto"/>
            <w:bottom w:val="none" w:sz="0" w:space="0" w:color="auto"/>
            <w:right w:val="none" w:sz="0" w:space="0" w:color="auto"/>
          </w:divBdr>
        </w:div>
        <w:div w:id="1110976279">
          <w:marLeft w:val="480"/>
          <w:marRight w:val="0"/>
          <w:marTop w:val="0"/>
          <w:marBottom w:val="0"/>
          <w:divBdr>
            <w:top w:val="none" w:sz="0" w:space="0" w:color="auto"/>
            <w:left w:val="none" w:sz="0" w:space="0" w:color="auto"/>
            <w:bottom w:val="none" w:sz="0" w:space="0" w:color="auto"/>
            <w:right w:val="none" w:sz="0" w:space="0" w:color="auto"/>
          </w:divBdr>
        </w:div>
        <w:div w:id="575869394">
          <w:marLeft w:val="480"/>
          <w:marRight w:val="0"/>
          <w:marTop w:val="0"/>
          <w:marBottom w:val="0"/>
          <w:divBdr>
            <w:top w:val="none" w:sz="0" w:space="0" w:color="auto"/>
            <w:left w:val="none" w:sz="0" w:space="0" w:color="auto"/>
            <w:bottom w:val="none" w:sz="0" w:space="0" w:color="auto"/>
            <w:right w:val="none" w:sz="0" w:space="0" w:color="auto"/>
          </w:divBdr>
        </w:div>
        <w:div w:id="778260810">
          <w:marLeft w:val="480"/>
          <w:marRight w:val="0"/>
          <w:marTop w:val="0"/>
          <w:marBottom w:val="0"/>
          <w:divBdr>
            <w:top w:val="none" w:sz="0" w:space="0" w:color="auto"/>
            <w:left w:val="none" w:sz="0" w:space="0" w:color="auto"/>
            <w:bottom w:val="none" w:sz="0" w:space="0" w:color="auto"/>
            <w:right w:val="none" w:sz="0" w:space="0" w:color="auto"/>
          </w:divBdr>
        </w:div>
        <w:div w:id="525677274">
          <w:marLeft w:val="480"/>
          <w:marRight w:val="0"/>
          <w:marTop w:val="0"/>
          <w:marBottom w:val="0"/>
          <w:divBdr>
            <w:top w:val="none" w:sz="0" w:space="0" w:color="auto"/>
            <w:left w:val="none" w:sz="0" w:space="0" w:color="auto"/>
            <w:bottom w:val="none" w:sz="0" w:space="0" w:color="auto"/>
            <w:right w:val="none" w:sz="0" w:space="0" w:color="auto"/>
          </w:divBdr>
        </w:div>
        <w:div w:id="1793090191">
          <w:marLeft w:val="480"/>
          <w:marRight w:val="0"/>
          <w:marTop w:val="0"/>
          <w:marBottom w:val="0"/>
          <w:divBdr>
            <w:top w:val="none" w:sz="0" w:space="0" w:color="auto"/>
            <w:left w:val="none" w:sz="0" w:space="0" w:color="auto"/>
            <w:bottom w:val="none" w:sz="0" w:space="0" w:color="auto"/>
            <w:right w:val="none" w:sz="0" w:space="0" w:color="auto"/>
          </w:divBdr>
        </w:div>
        <w:div w:id="996417186">
          <w:marLeft w:val="480"/>
          <w:marRight w:val="0"/>
          <w:marTop w:val="0"/>
          <w:marBottom w:val="0"/>
          <w:divBdr>
            <w:top w:val="none" w:sz="0" w:space="0" w:color="auto"/>
            <w:left w:val="none" w:sz="0" w:space="0" w:color="auto"/>
            <w:bottom w:val="none" w:sz="0" w:space="0" w:color="auto"/>
            <w:right w:val="none" w:sz="0" w:space="0" w:color="auto"/>
          </w:divBdr>
        </w:div>
      </w:divsChild>
    </w:div>
    <w:div w:id="1309364234">
      <w:bodyDiv w:val="1"/>
      <w:marLeft w:val="0"/>
      <w:marRight w:val="0"/>
      <w:marTop w:val="0"/>
      <w:marBottom w:val="0"/>
      <w:divBdr>
        <w:top w:val="none" w:sz="0" w:space="0" w:color="auto"/>
        <w:left w:val="none" w:sz="0" w:space="0" w:color="auto"/>
        <w:bottom w:val="none" w:sz="0" w:space="0" w:color="auto"/>
        <w:right w:val="none" w:sz="0" w:space="0" w:color="auto"/>
      </w:divBdr>
      <w:divsChild>
        <w:div w:id="747505077">
          <w:marLeft w:val="480"/>
          <w:marRight w:val="0"/>
          <w:marTop w:val="0"/>
          <w:marBottom w:val="0"/>
          <w:divBdr>
            <w:top w:val="none" w:sz="0" w:space="0" w:color="auto"/>
            <w:left w:val="none" w:sz="0" w:space="0" w:color="auto"/>
            <w:bottom w:val="none" w:sz="0" w:space="0" w:color="auto"/>
            <w:right w:val="none" w:sz="0" w:space="0" w:color="auto"/>
          </w:divBdr>
        </w:div>
        <w:div w:id="1789160712">
          <w:marLeft w:val="480"/>
          <w:marRight w:val="0"/>
          <w:marTop w:val="0"/>
          <w:marBottom w:val="0"/>
          <w:divBdr>
            <w:top w:val="none" w:sz="0" w:space="0" w:color="auto"/>
            <w:left w:val="none" w:sz="0" w:space="0" w:color="auto"/>
            <w:bottom w:val="none" w:sz="0" w:space="0" w:color="auto"/>
            <w:right w:val="none" w:sz="0" w:space="0" w:color="auto"/>
          </w:divBdr>
        </w:div>
        <w:div w:id="2110538257">
          <w:marLeft w:val="480"/>
          <w:marRight w:val="0"/>
          <w:marTop w:val="0"/>
          <w:marBottom w:val="0"/>
          <w:divBdr>
            <w:top w:val="none" w:sz="0" w:space="0" w:color="auto"/>
            <w:left w:val="none" w:sz="0" w:space="0" w:color="auto"/>
            <w:bottom w:val="none" w:sz="0" w:space="0" w:color="auto"/>
            <w:right w:val="none" w:sz="0" w:space="0" w:color="auto"/>
          </w:divBdr>
        </w:div>
        <w:div w:id="874775493">
          <w:marLeft w:val="480"/>
          <w:marRight w:val="0"/>
          <w:marTop w:val="0"/>
          <w:marBottom w:val="0"/>
          <w:divBdr>
            <w:top w:val="none" w:sz="0" w:space="0" w:color="auto"/>
            <w:left w:val="none" w:sz="0" w:space="0" w:color="auto"/>
            <w:bottom w:val="none" w:sz="0" w:space="0" w:color="auto"/>
            <w:right w:val="none" w:sz="0" w:space="0" w:color="auto"/>
          </w:divBdr>
        </w:div>
        <w:div w:id="720714300">
          <w:marLeft w:val="480"/>
          <w:marRight w:val="0"/>
          <w:marTop w:val="0"/>
          <w:marBottom w:val="0"/>
          <w:divBdr>
            <w:top w:val="none" w:sz="0" w:space="0" w:color="auto"/>
            <w:left w:val="none" w:sz="0" w:space="0" w:color="auto"/>
            <w:bottom w:val="none" w:sz="0" w:space="0" w:color="auto"/>
            <w:right w:val="none" w:sz="0" w:space="0" w:color="auto"/>
          </w:divBdr>
        </w:div>
        <w:div w:id="941456390">
          <w:marLeft w:val="480"/>
          <w:marRight w:val="0"/>
          <w:marTop w:val="0"/>
          <w:marBottom w:val="0"/>
          <w:divBdr>
            <w:top w:val="none" w:sz="0" w:space="0" w:color="auto"/>
            <w:left w:val="none" w:sz="0" w:space="0" w:color="auto"/>
            <w:bottom w:val="none" w:sz="0" w:space="0" w:color="auto"/>
            <w:right w:val="none" w:sz="0" w:space="0" w:color="auto"/>
          </w:divBdr>
        </w:div>
        <w:div w:id="352924623">
          <w:marLeft w:val="480"/>
          <w:marRight w:val="0"/>
          <w:marTop w:val="0"/>
          <w:marBottom w:val="0"/>
          <w:divBdr>
            <w:top w:val="none" w:sz="0" w:space="0" w:color="auto"/>
            <w:left w:val="none" w:sz="0" w:space="0" w:color="auto"/>
            <w:bottom w:val="none" w:sz="0" w:space="0" w:color="auto"/>
            <w:right w:val="none" w:sz="0" w:space="0" w:color="auto"/>
          </w:divBdr>
        </w:div>
        <w:div w:id="467279400">
          <w:marLeft w:val="480"/>
          <w:marRight w:val="0"/>
          <w:marTop w:val="0"/>
          <w:marBottom w:val="0"/>
          <w:divBdr>
            <w:top w:val="none" w:sz="0" w:space="0" w:color="auto"/>
            <w:left w:val="none" w:sz="0" w:space="0" w:color="auto"/>
            <w:bottom w:val="none" w:sz="0" w:space="0" w:color="auto"/>
            <w:right w:val="none" w:sz="0" w:space="0" w:color="auto"/>
          </w:divBdr>
        </w:div>
        <w:div w:id="2006125709">
          <w:marLeft w:val="480"/>
          <w:marRight w:val="0"/>
          <w:marTop w:val="0"/>
          <w:marBottom w:val="0"/>
          <w:divBdr>
            <w:top w:val="none" w:sz="0" w:space="0" w:color="auto"/>
            <w:left w:val="none" w:sz="0" w:space="0" w:color="auto"/>
            <w:bottom w:val="none" w:sz="0" w:space="0" w:color="auto"/>
            <w:right w:val="none" w:sz="0" w:space="0" w:color="auto"/>
          </w:divBdr>
        </w:div>
        <w:div w:id="187958920">
          <w:marLeft w:val="480"/>
          <w:marRight w:val="0"/>
          <w:marTop w:val="0"/>
          <w:marBottom w:val="0"/>
          <w:divBdr>
            <w:top w:val="none" w:sz="0" w:space="0" w:color="auto"/>
            <w:left w:val="none" w:sz="0" w:space="0" w:color="auto"/>
            <w:bottom w:val="none" w:sz="0" w:space="0" w:color="auto"/>
            <w:right w:val="none" w:sz="0" w:space="0" w:color="auto"/>
          </w:divBdr>
        </w:div>
        <w:div w:id="572004487">
          <w:marLeft w:val="480"/>
          <w:marRight w:val="0"/>
          <w:marTop w:val="0"/>
          <w:marBottom w:val="0"/>
          <w:divBdr>
            <w:top w:val="none" w:sz="0" w:space="0" w:color="auto"/>
            <w:left w:val="none" w:sz="0" w:space="0" w:color="auto"/>
            <w:bottom w:val="none" w:sz="0" w:space="0" w:color="auto"/>
            <w:right w:val="none" w:sz="0" w:space="0" w:color="auto"/>
          </w:divBdr>
        </w:div>
        <w:div w:id="65807629">
          <w:marLeft w:val="480"/>
          <w:marRight w:val="0"/>
          <w:marTop w:val="0"/>
          <w:marBottom w:val="0"/>
          <w:divBdr>
            <w:top w:val="none" w:sz="0" w:space="0" w:color="auto"/>
            <w:left w:val="none" w:sz="0" w:space="0" w:color="auto"/>
            <w:bottom w:val="none" w:sz="0" w:space="0" w:color="auto"/>
            <w:right w:val="none" w:sz="0" w:space="0" w:color="auto"/>
          </w:divBdr>
        </w:div>
        <w:div w:id="74595825">
          <w:marLeft w:val="480"/>
          <w:marRight w:val="0"/>
          <w:marTop w:val="0"/>
          <w:marBottom w:val="0"/>
          <w:divBdr>
            <w:top w:val="none" w:sz="0" w:space="0" w:color="auto"/>
            <w:left w:val="none" w:sz="0" w:space="0" w:color="auto"/>
            <w:bottom w:val="none" w:sz="0" w:space="0" w:color="auto"/>
            <w:right w:val="none" w:sz="0" w:space="0" w:color="auto"/>
          </w:divBdr>
        </w:div>
        <w:div w:id="1683430418">
          <w:marLeft w:val="480"/>
          <w:marRight w:val="0"/>
          <w:marTop w:val="0"/>
          <w:marBottom w:val="0"/>
          <w:divBdr>
            <w:top w:val="none" w:sz="0" w:space="0" w:color="auto"/>
            <w:left w:val="none" w:sz="0" w:space="0" w:color="auto"/>
            <w:bottom w:val="none" w:sz="0" w:space="0" w:color="auto"/>
            <w:right w:val="none" w:sz="0" w:space="0" w:color="auto"/>
          </w:divBdr>
        </w:div>
        <w:div w:id="1780448809">
          <w:marLeft w:val="480"/>
          <w:marRight w:val="0"/>
          <w:marTop w:val="0"/>
          <w:marBottom w:val="0"/>
          <w:divBdr>
            <w:top w:val="none" w:sz="0" w:space="0" w:color="auto"/>
            <w:left w:val="none" w:sz="0" w:space="0" w:color="auto"/>
            <w:bottom w:val="none" w:sz="0" w:space="0" w:color="auto"/>
            <w:right w:val="none" w:sz="0" w:space="0" w:color="auto"/>
          </w:divBdr>
        </w:div>
        <w:div w:id="171647179">
          <w:marLeft w:val="480"/>
          <w:marRight w:val="0"/>
          <w:marTop w:val="0"/>
          <w:marBottom w:val="0"/>
          <w:divBdr>
            <w:top w:val="none" w:sz="0" w:space="0" w:color="auto"/>
            <w:left w:val="none" w:sz="0" w:space="0" w:color="auto"/>
            <w:bottom w:val="none" w:sz="0" w:space="0" w:color="auto"/>
            <w:right w:val="none" w:sz="0" w:space="0" w:color="auto"/>
          </w:divBdr>
        </w:div>
        <w:div w:id="420806807">
          <w:marLeft w:val="480"/>
          <w:marRight w:val="0"/>
          <w:marTop w:val="0"/>
          <w:marBottom w:val="0"/>
          <w:divBdr>
            <w:top w:val="none" w:sz="0" w:space="0" w:color="auto"/>
            <w:left w:val="none" w:sz="0" w:space="0" w:color="auto"/>
            <w:bottom w:val="none" w:sz="0" w:space="0" w:color="auto"/>
            <w:right w:val="none" w:sz="0" w:space="0" w:color="auto"/>
          </w:divBdr>
        </w:div>
        <w:div w:id="861437861">
          <w:marLeft w:val="480"/>
          <w:marRight w:val="0"/>
          <w:marTop w:val="0"/>
          <w:marBottom w:val="0"/>
          <w:divBdr>
            <w:top w:val="none" w:sz="0" w:space="0" w:color="auto"/>
            <w:left w:val="none" w:sz="0" w:space="0" w:color="auto"/>
            <w:bottom w:val="none" w:sz="0" w:space="0" w:color="auto"/>
            <w:right w:val="none" w:sz="0" w:space="0" w:color="auto"/>
          </w:divBdr>
        </w:div>
        <w:div w:id="391347736">
          <w:marLeft w:val="480"/>
          <w:marRight w:val="0"/>
          <w:marTop w:val="0"/>
          <w:marBottom w:val="0"/>
          <w:divBdr>
            <w:top w:val="none" w:sz="0" w:space="0" w:color="auto"/>
            <w:left w:val="none" w:sz="0" w:space="0" w:color="auto"/>
            <w:bottom w:val="none" w:sz="0" w:space="0" w:color="auto"/>
            <w:right w:val="none" w:sz="0" w:space="0" w:color="auto"/>
          </w:divBdr>
        </w:div>
        <w:div w:id="67458839">
          <w:marLeft w:val="480"/>
          <w:marRight w:val="0"/>
          <w:marTop w:val="0"/>
          <w:marBottom w:val="0"/>
          <w:divBdr>
            <w:top w:val="none" w:sz="0" w:space="0" w:color="auto"/>
            <w:left w:val="none" w:sz="0" w:space="0" w:color="auto"/>
            <w:bottom w:val="none" w:sz="0" w:space="0" w:color="auto"/>
            <w:right w:val="none" w:sz="0" w:space="0" w:color="auto"/>
          </w:divBdr>
        </w:div>
        <w:div w:id="746196421">
          <w:marLeft w:val="480"/>
          <w:marRight w:val="0"/>
          <w:marTop w:val="0"/>
          <w:marBottom w:val="0"/>
          <w:divBdr>
            <w:top w:val="none" w:sz="0" w:space="0" w:color="auto"/>
            <w:left w:val="none" w:sz="0" w:space="0" w:color="auto"/>
            <w:bottom w:val="none" w:sz="0" w:space="0" w:color="auto"/>
            <w:right w:val="none" w:sz="0" w:space="0" w:color="auto"/>
          </w:divBdr>
        </w:div>
        <w:div w:id="1286742018">
          <w:marLeft w:val="480"/>
          <w:marRight w:val="0"/>
          <w:marTop w:val="0"/>
          <w:marBottom w:val="0"/>
          <w:divBdr>
            <w:top w:val="none" w:sz="0" w:space="0" w:color="auto"/>
            <w:left w:val="none" w:sz="0" w:space="0" w:color="auto"/>
            <w:bottom w:val="none" w:sz="0" w:space="0" w:color="auto"/>
            <w:right w:val="none" w:sz="0" w:space="0" w:color="auto"/>
          </w:divBdr>
        </w:div>
        <w:div w:id="45376918">
          <w:marLeft w:val="480"/>
          <w:marRight w:val="0"/>
          <w:marTop w:val="0"/>
          <w:marBottom w:val="0"/>
          <w:divBdr>
            <w:top w:val="none" w:sz="0" w:space="0" w:color="auto"/>
            <w:left w:val="none" w:sz="0" w:space="0" w:color="auto"/>
            <w:bottom w:val="none" w:sz="0" w:space="0" w:color="auto"/>
            <w:right w:val="none" w:sz="0" w:space="0" w:color="auto"/>
          </w:divBdr>
        </w:div>
        <w:div w:id="1675450244">
          <w:marLeft w:val="480"/>
          <w:marRight w:val="0"/>
          <w:marTop w:val="0"/>
          <w:marBottom w:val="0"/>
          <w:divBdr>
            <w:top w:val="none" w:sz="0" w:space="0" w:color="auto"/>
            <w:left w:val="none" w:sz="0" w:space="0" w:color="auto"/>
            <w:bottom w:val="none" w:sz="0" w:space="0" w:color="auto"/>
            <w:right w:val="none" w:sz="0" w:space="0" w:color="auto"/>
          </w:divBdr>
        </w:div>
        <w:div w:id="284506898">
          <w:marLeft w:val="480"/>
          <w:marRight w:val="0"/>
          <w:marTop w:val="0"/>
          <w:marBottom w:val="0"/>
          <w:divBdr>
            <w:top w:val="none" w:sz="0" w:space="0" w:color="auto"/>
            <w:left w:val="none" w:sz="0" w:space="0" w:color="auto"/>
            <w:bottom w:val="none" w:sz="0" w:space="0" w:color="auto"/>
            <w:right w:val="none" w:sz="0" w:space="0" w:color="auto"/>
          </w:divBdr>
        </w:div>
        <w:div w:id="828642071">
          <w:marLeft w:val="480"/>
          <w:marRight w:val="0"/>
          <w:marTop w:val="0"/>
          <w:marBottom w:val="0"/>
          <w:divBdr>
            <w:top w:val="none" w:sz="0" w:space="0" w:color="auto"/>
            <w:left w:val="none" w:sz="0" w:space="0" w:color="auto"/>
            <w:bottom w:val="none" w:sz="0" w:space="0" w:color="auto"/>
            <w:right w:val="none" w:sz="0" w:space="0" w:color="auto"/>
          </w:divBdr>
        </w:div>
        <w:div w:id="1592469625">
          <w:marLeft w:val="480"/>
          <w:marRight w:val="0"/>
          <w:marTop w:val="0"/>
          <w:marBottom w:val="0"/>
          <w:divBdr>
            <w:top w:val="none" w:sz="0" w:space="0" w:color="auto"/>
            <w:left w:val="none" w:sz="0" w:space="0" w:color="auto"/>
            <w:bottom w:val="none" w:sz="0" w:space="0" w:color="auto"/>
            <w:right w:val="none" w:sz="0" w:space="0" w:color="auto"/>
          </w:divBdr>
        </w:div>
        <w:div w:id="772438289">
          <w:marLeft w:val="480"/>
          <w:marRight w:val="0"/>
          <w:marTop w:val="0"/>
          <w:marBottom w:val="0"/>
          <w:divBdr>
            <w:top w:val="none" w:sz="0" w:space="0" w:color="auto"/>
            <w:left w:val="none" w:sz="0" w:space="0" w:color="auto"/>
            <w:bottom w:val="none" w:sz="0" w:space="0" w:color="auto"/>
            <w:right w:val="none" w:sz="0" w:space="0" w:color="auto"/>
          </w:divBdr>
        </w:div>
        <w:div w:id="890845447">
          <w:marLeft w:val="480"/>
          <w:marRight w:val="0"/>
          <w:marTop w:val="0"/>
          <w:marBottom w:val="0"/>
          <w:divBdr>
            <w:top w:val="none" w:sz="0" w:space="0" w:color="auto"/>
            <w:left w:val="none" w:sz="0" w:space="0" w:color="auto"/>
            <w:bottom w:val="none" w:sz="0" w:space="0" w:color="auto"/>
            <w:right w:val="none" w:sz="0" w:space="0" w:color="auto"/>
          </w:divBdr>
        </w:div>
        <w:div w:id="1299846641">
          <w:marLeft w:val="480"/>
          <w:marRight w:val="0"/>
          <w:marTop w:val="0"/>
          <w:marBottom w:val="0"/>
          <w:divBdr>
            <w:top w:val="none" w:sz="0" w:space="0" w:color="auto"/>
            <w:left w:val="none" w:sz="0" w:space="0" w:color="auto"/>
            <w:bottom w:val="none" w:sz="0" w:space="0" w:color="auto"/>
            <w:right w:val="none" w:sz="0" w:space="0" w:color="auto"/>
          </w:divBdr>
        </w:div>
        <w:div w:id="1181236196">
          <w:marLeft w:val="480"/>
          <w:marRight w:val="0"/>
          <w:marTop w:val="0"/>
          <w:marBottom w:val="0"/>
          <w:divBdr>
            <w:top w:val="none" w:sz="0" w:space="0" w:color="auto"/>
            <w:left w:val="none" w:sz="0" w:space="0" w:color="auto"/>
            <w:bottom w:val="none" w:sz="0" w:space="0" w:color="auto"/>
            <w:right w:val="none" w:sz="0" w:space="0" w:color="auto"/>
          </w:divBdr>
        </w:div>
        <w:div w:id="547032119">
          <w:marLeft w:val="480"/>
          <w:marRight w:val="0"/>
          <w:marTop w:val="0"/>
          <w:marBottom w:val="0"/>
          <w:divBdr>
            <w:top w:val="none" w:sz="0" w:space="0" w:color="auto"/>
            <w:left w:val="none" w:sz="0" w:space="0" w:color="auto"/>
            <w:bottom w:val="none" w:sz="0" w:space="0" w:color="auto"/>
            <w:right w:val="none" w:sz="0" w:space="0" w:color="auto"/>
          </w:divBdr>
        </w:div>
        <w:div w:id="809439297">
          <w:marLeft w:val="480"/>
          <w:marRight w:val="0"/>
          <w:marTop w:val="0"/>
          <w:marBottom w:val="0"/>
          <w:divBdr>
            <w:top w:val="none" w:sz="0" w:space="0" w:color="auto"/>
            <w:left w:val="none" w:sz="0" w:space="0" w:color="auto"/>
            <w:bottom w:val="none" w:sz="0" w:space="0" w:color="auto"/>
            <w:right w:val="none" w:sz="0" w:space="0" w:color="auto"/>
          </w:divBdr>
        </w:div>
        <w:div w:id="146898531">
          <w:marLeft w:val="480"/>
          <w:marRight w:val="0"/>
          <w:marTop w:val="0"/>
          <w:marBottom w:val="0"/>
          <w:divBdr>
            <w:top w:val="none" w:sz="0" w:space="0" w:color="auto"/>
            <w:left w:val="none" w:sz="0" w:space="0" w:color="auto"/>
            <w:bottom w:val="none" w:sz="0" w:space="0" w:color="auto"/>
            <w:right w:val="none" w:sz="0" w:space="0" w:color="auto"/>
          </w:divBdr>
        </w:div>
        <w:div w:id="1218198377">
          <w:marLeft w:val="480"/>
          <w:marRight w:val="0"/>
          <w:marTop w:val="0"/>
          <w:marBottom w:val="0"/>
          <w:divBdr>
            <w:top w:val="none" w:sz="0" w:space="0" w:color="auto"/>
            <w:left w:val="none" w:sz="0" w:space="0" w:color="auto"/>
            <w:bottom w:val="none" w:sz="0" w:space="0" w:color="auto"/>
            <w:right w:val="none" w:sz="0" w:space="0" w:color="auto"/>
          </w:divBdr>
        </w:div>
        <w:div w:id="1364134889">
          <w:marLeft w:val="480"/>
          <w:marRight w:val="0"/>
          <w:marTop w:val="0"/>
          <w:marBottom w:val="0"/>
          <w:divBdr>
            <w:top w:val="none" w:sz="0" w:space="0" w:color="auto"/>
            <w:left w:val="none" w:sz="0" w:space="0" w:color="auto"/>
            <w:bottom w:val="none" w:sz="0" w:space="0" w:color="auto"/>
            <w:right w:val="none" w:sz="0" w:space="0" w:color="auto"/>
          </w:divBdr>
        </w:div>
        <w:div w:id="1743210369">
          <w:marLeft w:val="480"/>
          <w:marRight w:val="0"/>
          <w:marTop w:val="0"/>
          <w:marBottom w:val="0"/>
          <w:divBdr>
            <w:top w:val="none" w:sz="0" w:space="0" w:color="auto"/>
            <w:left w:val="none" w:sz="0" w:space="0" w:color="auto"/>
            <w:bottom w:val="none" w:sz="0" w:space="0" w:color="auto"/>
            <w:right w:val="none" w:sz="0" w:space="0" w:color="auto"/>
          </w:divBdr>
        </w:div>
        <w:div w:id="1117483366">
          <w:marLeft w:val="480"/>
          <w:marRight w:val="0"/>
          <w:marTop w:val="0"/>
          <w:marBottom w:val="0"/>
          <w:divBdr>
            <w:top w:val="none" w:sz="0" w:space="0" w:color="auto"/>
            <w:left w:val="none" w:sz="0" w:space="0" w:color="auto"/>
            <w:bottom w:val="none" w:sz="0" w:space="0" w:color="auto"/>
            <w:right w:val="none" w:sz="0" w:space="0" w:color="auto"/>
          </w:divBdr>
        </w:div>
        <w:div w:id="2040161170">
          <w:marLeft w:val="480"/>
          <w:marRight w:val="0"/>
          <w:marTop w:val="0"/>
          <w:marBottom w:val="0"/>
          <w:divBdr>
            <w:top w:val="none" w:sz="0" w:space="0" w:color="auto"/>
            <w:left w:val="none" w:sz="0" w:space="0" w:color="auto"/>
            <w:bottom w:val="none" w:sz="0" w:space="0" w:color="auto"/>
            <w:right w:val="none" w:sz="0" w:space="0" w:color="auto"/>
          </w:divBdr>
        </w:div>
        <w:div w:id="1987317872">
          <w:marLeft w:val="480"/>
          <w:marRight w:val="0"/>
          <w:marTop w:val="0"/>
          <w:marBottom w:val="0"/>
          <w:divBdr>
            <w:top w:val="none" w:sz="0" w:space="0" w:color="auto"/>
            <w:left w:val="none" w:sz="0" w:space="0" w:color="auto"/>
            <w:bottom w:val="none" w:sz="0" w:space="0" w:color="auto"/>
            <w:right w:val="none" w:sz="0" w:space="0" w:color="auto"/>
          </w:divBdr>
        </w:div>
        <w:div w:id="311566465">
          <w:marLeft w:val="480"/>
          <w:marRight w:val="0"/>
          <w:marTop w:val="0"/>
          <w:marBottom w:val="0"/>
          <w:divBdr>
            <w:top w:val="none" w:sz="0" w:space="0" w:color="auto"/>
            <w:left w:val="none" w:sz="0" w:space="0" w:color="auto"/>
            <w:bottom w:val="none" w:sz="0" w:space="0" w:color="auto"/>
            <w:right w:val="none" w:sz="0" w:space="0" w:color="auto"/>
          </w:divBdr>
        </w:div>
        <w:div w:id="1996569802">
          <w:marLeft w:val="480"/>
          <w:marRight w:val="0"/>
          <w:marTop w:val="0"/>
          <w:marBottom w:val="0"/>
          <w:divBdr>
            <w:top w:val="none" w:sz="0" w:space="0" w:color="auto"/>
            <w:left w:val="none" w:sz="0" w:space="0" w:color="auto"/>
            <w:bottom w:val="none" w:sz="0" w:space="0" w:color="auto"/>
            <w:right w:val="none" w:sz="0" w:space="0" w:color="auto"/>
          </w:divBdr>
        </w:div>
        <w:div w:id="512959394">
          <w:marLeft w:val="480"/>
          <w:marRight w:val="0"/>
          <w:marTop w:val="0"/>
          <w:marBottom w:val="0"/>
          <w:divBdr>
            <w:top w:val="none" w:sz="0" w:space="0" w:color="auto"/>
            <w:left w:val="none" w:sz="0" w:space="0" w:color="auto"/>
            <w:bottom w:val="none" w:sz="0" w:space="0" w:color="auto"/>
            <w:right w:val="none" w:sz="0" w:space="0" w:color="auto"/>
          </w:divBdr>
        </w:div>
        <w:div w:id="560286037">
          <w:marLeft w:val="480"/>
          <w:marRight w:val="0"/>
          <w:marTop w:val="0"/>
          <w:marBottom w:val="0"/>
          <w:divBdr>
            <w:top w:val="none" w:sz="0" w:space="0" w:color="auto"/>
            <w:left w:val="none" w:sz="0" w:space="0" w:color="auto"/>
            <w:bottom w:val="none" w:sz="0" w:space="0" w:color="auto"/>
            <w:right w:val="none" w:sz="0" w:space="0" w:color="auto"/>
          </w:divBdr>
        </w:div>
        <w:div w:id="1811709823">
          <w:marLeft w:val="480"/>
          <w:marRight w:val="0"/>
          <w:marTop w:val="0"/>
          <w:marBottom w:val="0"/>
          <w:divBdr>
            <w:top w:val="none" w:sz="0" w:space="0" w:color="auto"/>
            <w:left w:val="none" w:sz="0" w:space="0" w:color="auto"/>
            <w:bottom w:val="none" w:sz="0" w:space="0" w:color="auto"/>
            <w:right w:val="none" w:sz="0" w:space="0" w:color="auto"/>
          </w:divBdr>
        </w:div>
        <w:div w:id="1281837485">
          <w:marLeft w:val="480"/>
          <w:marRight w:val="0"/>
          <w:marTop w:val="0"/>
          <w:marBottom w:val="0"/>
          <w:divBdr>
            <w:top w:val="none" w:sz="0" w:space="0" w:color="auto"/>
            <w:left w:val="none" w:sz="0" w:space="0" w:color="auto"/>
            <w:bottom w:val="none" w:sz="0" w:space="0" w:color="auto"/>
            <w:right w:val="none" w:sz="0" w:space="0" w:color="auto"/>
          </w:divBdr>
        </w:div>
        <w:div w:id="197475602">
          <w:marLeft w:val="480"/>
          <w:marRight w:val="0"/>
          <w:marTop w:val="0"/>
          <w:marBottom w:val="0"/>
          <w:divBdr>
            <w:top w:val="none" w:sz="0" w:space="0" w:color="auto"/>
            <w:left w:val="none" w:sz="0" w:space="0" w:color="auto"/>
            <w:bottom w:val="none" w:sz="0" w:space="0" w:color="auto"/>
            <w:right w:val="none" w:sz="0" w:space="0" w:color="auto"/>
          </w:divBdr>
        </w:div>
        <w:div w:id="2134592985">
          <w:marLeft w:val="480"/>
          <w:marRight w:val="0"/>
          <w:marTop w:val="0"/>
          <w:marBottom w:val="0"/>
          <w:divBdr>
            <w:top w:val="none" w:sz="0" w:space="0" w:color="auto"/>
            <w:left w:val="none" w:sz="0" w:space="0" w:color="auto"/>
            <w:bottom w:val="none" w:sz="0" w:space="0" w:color="auto"/>
            <w:right w:val="none" w:sz="0" w:space="0" w:color="auto"/>
          </w:divBdr>
        </w:div>
        <w:div w:id="449864790">
          <w:marLeft w:val="480"/>
          <w:marRight w:val="0"/>
          <w:marTop w:val="0"/>
          <w:marBottom w:val="0"/>
          <w:divBdr>
            <w:top w:val="none" w:sz="0" w:space="0" w:color="auto"/>
            <w:left w:val="none" w:sz="0" w:space="0" w:color="auto"/>
            <w:bottom w:val="none" w:sz="0" w:space="0" w:color="auto"/>
            <w:right w:val="none" w:sz="0" w:space="0" w:color="auto"/>
          </w:divBdr>
        </w:div>
        <w:div w:id="1705010421">
          <w:marLeft w:val="480"/>
          <w:marRight w:val="0"/>
          <w:marTop w:val="0"/>
          <w:marBottom w:val="0"/>
          <w:divBdr>
            <w:top w:val="none" w:sz="0" w:space="0" w:color="auto"/>
            <w:left w:val="none" w:sz="0" w:space="0" w:color="auto"/>
            <w:bottom w:val="none" w:sz="0" w:space="0" w:color="auto"/>
            <w:right w:val="none" w:sz="0" w:space="0" w:color="auto"/>
          </w:divBdr>
        </w:div>
        <w:div w:id="977684142">
          <w:marLeft w:val="480"/>
          <w:marRight w:val="0"/>
          <w:marTop w:val="0"/>
          <w:marBottom w:val="0"/>
          <w:divBdr>
            <w:top w:val="none" w:sz="0" w:space="0" w:color="auto"/>
            <w:left w:val="none" w:sz="0" w:space="0" w:color="auto"/>
            <w:bottom w:val="none" w:sz="0" w:space="0" w:color="auto"/>
            <w:right w:val="none" w:sz="0" w:space="0" w:color="auto"/>
          </w:divBdr>
        </w:div>
        <w:div w:id="211818192">
          <w:marLeft w:val="480"/>
          <w:marRight w:val="0"/>
          <w:marTop w:val="0"/>
          <w:marBottom w:val="0"/>
          <w:divBdr>
            <w:top w:val="none" w:sz="0" w:space="0" w:color="auto"/>
            <w:left w:val="none" w:sz="0" w:space="0" w:color="auto"/>
            <w:bottom w:val="none" w:sz="0" w:space="0" w:color="auto"/>
            <w:right w:val="none" w:sz="0" w:space="0" w:color="auto"/>
          </w:divBdr>
        </w:div>
        <w:div w:id="1040939424">
          <w:marLeft w:val="480"/>
          <w:marRight w:val="0"/>
          <w:marTop w:val="0"/>
          <w:marBottom w:val="0"/>
          <w:divBdr>
            <w:top w:val="none" w:sz="0" w:space="0" w:color="auto"/>
            <w:left w:val="none" w:sz="0" w:space="0" w:color="auto"/>
            <w:bottom w:val="none" w:sz="0" w:space="0" w:color="auto"/>
            <w:right w:val="none" w:sz="0" w:space="0" w:color="auto"/>
          </w:divBdr>
        </w:div>
        <w:div w:id="145901411">
          <w:marLeft w:val="480"/>
          <w:marRight w:val="0"/>
          <w:marTop w:val="0"/>
          <w:marBottom w:val="0"/>
          <w:divBdr>
            <w:top w:val="none" w:sz="0" w:space="0" w:color="auto"/>
            <w:left w:val="none" w:sz="0" w:space="0" w:color="auto"/>
            <w:bottom w:val="none" w:sz="0" w:space="0" w:color="auto"/>
            <w:right w:val="none" w:sz="0" w:space="0" w:color="auto"/>
          </w:divBdr>
        </w:div>
        <w:div w:id="974914150">
          <w:marLeft w:val="480"/>
          <w:marRight w:val="0"/>
          <w:marTop w:val="0"/>
          <w:marBottom w:val="0"/>
          <w:divBdr>
            <w:top w:val="none" w:sz="0" w:space="0" w:color="auto"/>
            <w:left w:val="none" w:sz="0" w:space="0" w:color="auto"/>
            <w:bottom w:val="none" w:sz="0" w:space="0" w:color="auto"/>
            <w:right w:val="none" w:sz="0" w:space="0" w:color="auto"/>
          </w:divBdr>
        </w:div>
        <w:div w:id="306210022">
          <w:marLeft w:val="480"/>
          <w:marRight w:val="0"/>
          <w:marTop w:val="0"/>
          <w:marBottom w:val="0"/>
          <w:divBdr>
            <w:top w:val="none" w:sz="0" w:space="0" w:color="auto"/>
            <w:left w:val="none" w:sz="0" w:space="0" w:color="auto"/>
            <w:bottom w:val="none" w:sz="0" w:space="0" w:color="auto"/>
            <w:right w:val="none" w:sz="0" w:space="0" w:color="auto"/>
          </w:divBdr>
        </w:div>
        <w:div w:id="1919049958">
          <w:marLeft w:val="480"/>
          <w:marRight w:val="0"/>
          <w:marTop w:val="0"/>
          <w:marBottom w:val="0"/>
          <w:divBdr>
            <w:top w:val="none" w:sz="0" w:space="0" w:color="auto"/>
            <w:left w:val="none" w:sz="0" w:space="0" w:color="auto"/>
            <w:bottom w:val="none" w:sz="0" w:space="0" w:color="auto"/>
            <w:right w:val="none" w:sz="0" w:space="0" w:color="auto"/>
          </w:divBdr>
        </w:div>
        <w:div w:id="2081177286">
          <w:marLeft w:val="480"/>
          <w:marRight w:val="0"/>
          <w:marTop w:val="0"/>
          <w:marBottom w:val="0"/>
          <w:divBdr>
            <w:top w:val="none" w:sz="0" w:space="0" w:color="auto"/>
            <w:left w:val="none" w:sz="0" w:space="0" w:color="auto"/>
            <w:bottom w:val="none" w:sz="0" w:space="0" w:color="auto"/>
            <w:right w:val="none" w:sz="0" w:space="0" w:color="auto"/>
          </w:divBdr>
        </w:div>
        <w:div w:id="964307738">
          <w:marLeft w:val="480"/>
          <w:marRight w:val="0"/>
          <w:marTop w:val="0"/>
          <w:marBottom w:val="0"/>
          <w:divBdr>
            <w:top w:val="none" w:sz="0" w:space="0" w:color="auto"/>
            <w:left w:val="none" w:sz="0" w:space="0" w:color="auto"/>
            <w:bottom w:val="none" w:sz="0" w:space="0" w:color="auto"/>
            <w:right w:val="none" w:sz="0" w:space="0" w:color="auto"/>
          </w:divBdr>
        </w:div>
        <w:div w:id="634481078">
          <w:marLeft w:val="480"/>
          <w:marRight w:val="0"/>
          <w:marTop w:val="0"/>
          <w:marBottom w:val="0"/>
          <w:divBdr>
            <w:top w:val="none" w:sz="0" w:space="0" w:color="auto"/>
            <w:left w:val="none" w:sz="0" w:space="0" w:color="auto"/>
            <w:bottom w:val="none" w:sz="0" w:space="0" w:color="auto"/>
            <w:right w:val="none" w:sz="0" w:space="0" w:color="auto"/>
          </w:divBdr>
        </w:div>
        <w:div w:id="537545557">
          <w:marLeft w:val="480"/>
          <w:marRight w:val="0"/>
          <w:marTop w:val="0"/>
          <w:marBottom w:val="0"/>
          <w:divBdr>
            <w:top w:val="none" w:sz="0" w:space="0" w:color="auto"/>
            <w:left w:val="none" w:sz="0" w:space="0" w:color="auto"/>
            <w:bottom w:val="none" w:sz="0" w:space="0" w:color="auto"/>
            <w:right w:val="none" w:sz="0" w:space="0" w:color="auto"/>
          </w:divBdr>
        </w:div>
        <w:div w:id="125245371">
          <w:marLeft w:val="480"/>
          <w:marRight w:val="0"/>
          <w:marTop w:val="0"/>
          <w:marBottom w:val="0"/>
          <w:divBdr>
            <w:top w:val="none" w:sz="0" w:space="0" w:color="auto"/>
            <w:left w:val="none" w:sz="0" w:space="0" w:color="auto"/>
            <w:bottom w:val="none" w:sz="0" w:space="0" w:color="auto"/>
            <w:right w:val="none" w:sz="0" w:space="0" w:color="auto"/>
          </w:divBdr>
        </w:div>
        <w:div w:id="1628579920">
          <w:marLeft w:val="480"/>
          <w:marRight w:val="0"/>
          <w:marTop w:val="0"/>
          <w:marBottom w:val="0"/>
          <w:divBdr>
            <w:top w:val="none" w:sz="0" w:space="0" w:color="auto"/>
            <w:left w:val="none" w:sz="0" w:space="0" w:color="auto"/>
            <w:bottom w:val="none" w:sz="0" w:space="0" w:color="auto"/>
            <w:right w:val="none" w:sz="0" w:space="0" w:color="auto"/>
          </w:divBdr>
        </w:div>
        <w:div w:id="463697797">
          <w:marLeft w:val="480"/>
          <w:marRight w:val="0"/>
          <w:marTop w:val="0"/>
          <w:marBottom w:val="0"/>
          <w:divBdr>
            <w:top w:val="none" w:sz="0" w:space="0" w:color="auto"/>
            <w:left w:val="none" w:sz="0" w:space="0" w:color="auto"/>
            <w:bottom w:val="none" w:sz="0" w:space="0" w:color="auto"/>
            <w:right w:val="none" w:sz="0" w:space="0" w:color="auto"/>
          </w:divBdr>
        </w:div>
        <w:div w:id="1405879327">
          <w:marLeft w:val="480"/>
          <w:marRight w:val="0"/>
          <w:marTop w:val="0"/>
          <w:marBottom w:val="0"/>
          <w:divBdr>
            <w:top w:val="none" w:sz="0" w:space="0" w:color="auto"/>
            <w:left w:val="none" w:sz="0" w:space="0" w:color="auto"/>
            <w:bottom w:val="none" w:sz="0" w:space="0" w:color="auto"/>
            <w:right w:val="none" w:sz="0" w:space="0" w:color="auto"/>
          </w:divBdr>
        </w:div>
        <w:div w:id="732119903">
          <w:marLeft w:val="480"/>
          <w:marRight w:val="0"/>
          <w:marTop w:val="0"/>
          <w:marBottom w:val="0"/>
          <w:divBdr>
            <w:top w:val="none" w:sz="0" w:space="0" w:color="auto"/>
            <w:left w:val="none" w:sz="0" w:space="0" w:color="auto"/>
            <w:bottom w:val="none" w:sz="0" w:space="0" w:color="auto"/>
            <w:right w:val="none" w:sz="0" w:space="0" w:color="auto"/>
          </w:divBdr>
        </w:div>
        <w:div w:id="722632484">
          <w:marLeft w:val="480"/>
          <w:marRight w:val="0"/>
          <w:marTop w:val="0"/>
          <w:marBottom w:val="0"/>
          <w:divBdr>
            <w:top w:val="none" w:sz="0" w:space="0" w:color="auto"/>
            <w:left w:val="none" w:sz="0" w:space="0" w:color="auto"/>
            <w:bottom w:val="none" w:sz="0" w:space="0" w:color="auto"/>
            <w:right w:val="none" w:sz="0" w:space="0" w:color="auto"/>
          </w:divBdr>
        </w:div>
        <w:div w:id="1035346863">
          <w:marLeft w:val="480"/>
          <w:marRight w:val="0"/>
          <w:marTop w:val="0"/>
          <w:marBottom w:val="0"/>
          <w:divBdr>
            <w:top w:val="none" w:sz="0" w:space="0" w:color="auto"/>
            <w:left w:val="none" w:sz="0" w:space="0" w:color="auto"/>
            <w:bottom w:val="none" w:sz="0" w:space="0" w:color="auto"/>
            <w:right w:val="none" w:sz="0" w:space="0" w:color="auto"/>
          </w:divBdr>
        </w:div>
        <w:div w:id="2144497068">
          <w:marLeft w:val="480"/>
          <w:marRight w:val="0"/>
          <w:marTop w:val="0"/>
          <w:marBottom w:val="0"/>
          <w:divBdr>
            <w:top w:val="none" w:sz="0" w:space="0" w:color="auto"/>
            <w:left w:val="none" w:sz="0" w:space="0" w:color="auto"/>
            <w:bottom w:val="none" w:sz="0" w:space="0" w:color="auto"/>
            <w:right w:val="none" w:sz="0" w:space="0" w:color="auto"/>
          </w:divBdr>
        </w:div>
        <w:div w:id="41027718">
          <w:marLeft w:val="480"/>
          <w:marRight w:val="0"/>
          <w:marTop w:val="0"/>
          <w:marBottom w:val="0"/>
          <w:divBdr>
            <w:top w:val="none" w:sz="0" w:space="0" w:color="auto"/>
            <w:left w:val="none" w:sz="0" w:space="0" w:color="auto"/>
            <w:bottom w:val="none" w:sz="0" w:space="0" w:color="auto"/>
            <w:right w:val="none" w:sz="0" w:space="0" w:color="auto"/>
          </w:divBdr>
        </w:div>
        <w:div w:id="314648159">
          <w:marLeft w:val="480"/>
          <w:marRight w:val="0"/>
          <w:marTop w:val="0"/>
          <w:marBottom w:val="0"/>
          <w:divBdr>
            <w:top w:val="none" w:sz="0" w:space="0" w:color="auto"/>
            <w:left w:val="none" w:sz="0" w:space="0" w:color="auto"/>
            <w:bottom w:val="none" w:sz="0" w:space="0" w:color="auto"/>
            <w:right w:val="none" w:sz="0" w:space="0" w:color="auto"/>
          </w:divBdr>
        </w:div>
        <w:div w:id="335227003">
          <w:marLeft w:val="480"/>
          <w:marRight w:val="0"/>
          <w:marTop w:val="0"/>
          <w:marBottom w:val="0"/>
          <w:divBdr>
            <w:top w:val="none" w:sz="0" w:space="0" w:color="auto"/>
            <w:left w:val="none" w:sz="0" w:space="0" w:color="auto"/>
            <w:bottom w:val="none" w:sz="0" w:space="0" w:color="auto"/>
            <w:right w:val="none" w:sz="0" w:space="0" w:color="auto"/>
          </w:divBdr>
        </w:div>
        <w:div w:id="33236639">
          <w:marLeft w:val="480"/>
          <w:marRight w:val="0"/>
          <w:marTop w:val="0"/>
          <w:marBottom w:val="0"/>
          <w:divBdr>
            <w:top w:val="none" w:sz="0" w:space="0" w:color="auto"/>
            <w:left w:val="none" w:sz="0" w:space="0" w:color="auto"/>
            <w:bottom w:val="none" w:sz="0" w:space="0" w:color="auto"/>
            <w:right w:val="none" w:sz="0" w:space="0" w:color="auto"/>
          </w:divBdr>
        </w:div>
        <w:div w:id="831869014">
          <w:marLeft w:val="480"/>
          <w:marRight w:val="0"/>
          <w:marTop w:val="0"/>
          <w:marBottom w:val="0"/>
          <w:divBdr>
            <w:top w:val="none" w:sz="0" w:space="0" w:color="auto"/>
            <w:left w:val="none" w:sz="0" w:space="0" w:color="auto"/>
            <w:bottom w:val="none" w:sz="0" w:space="0" w:color="auto"/>
            <w:right w:val="none" w:sz="0" w:space="0" w:color="auto"/>
          </w:divBdr>
        </w:div>
        <w:div w:id="381294269">
          <w:marLeft w:val="480"/>
          <w:marRight w:val="0"/>
          <w:marTop w:val="0"/>
          <w:marBottom w:val="0"/>
          <w:divBdr>
            <w:top w:val="none" w:sz="0" w:space="0" w:color="auto"/>
            <w:left w:val="none" w:sz="0" w:space="0" w:color="auto"/>
            <w:bottom w:val="none" w:sz="0" w:space="0" w:color="auto"/>
            <w:right w:val="none" w:sz="0" w:space="0" w:color="auto"/>
          </w:divBdr>
        </w:div>
        <w:div w:id="1418752241">
          <w:marLeft w:val="480"/>
          <w:marRight w:val="0"/>
          <w:marTop w:val="0"/>
          <w:marBottom w:val="0"/>
          <w:divBdr>
            <w:top w:val="none" w:sz="0" w:space="0" w:color="auto"/>
            <w:left w:val="none" w:sz="0" w:space="0" w:color="auto"/>
            <w:bottom w:val="none" w:sz="0" w:space="0" w:color="auto"/>
            <w:right w:val="none" w:sz="0" w:space="0" w:color="auto"/>
          </w:divBdr>
        </w:div>
        <w:div w:id="2134976244">
          <w:marLeft w:val="480"/>
          <w:marRight w:val="0"/>
          <w:marTop w:val="0"/>
          <w:marBottom w:val="0"/>
          <w:divBdr>
            <w:top w:val="none" w:sz="0" w:space="0" w:color="auto"/>
            <w:left w:val="none" w:sz="0" w:space="0" w:color="auto"/>
            <w:bottom w:val="none" w:sz="0" w:space="0" w:color="auto"/>
            <w:right w:val="none" w:sz="0" w:space="0" w:color="auto"/>
          </w:divBdr>
        </w:div>
        <w:div w:id="1957130313">
          <w:marLeft w:val="480"/>
          <w:marRight w:val="0"/>
          <w:marTop w:val="0"/>
          <w:marBottom w:val="0"/>
          <w:divBdr>
            <w:top w:val="none" w:sz="0" w:space="0" w:color="auto"/>
            <w:left w:val="none" w:sz="0" w:space="0" w:color="auto"/>
            <w:bottom w:val="none" w:sz="0" w:space="0" w:color="auto"/>
            <w:right w:val="none" w:sz="0" w:space="0" w:color="auto"/>
          </w:divBdr>
        </w:div>
      </w:divsChild>
    </w:div>
    <w:div w:id="1313873167">
      <w:bodyDiv w:val="1"/>
      <w:marLeft w:val="0"/>
      <w:marRight w:val="0"/>
      <w:marTop w:val="0"/>
      <w:marBottom w:val="0"/>
      <w:divBdr>
        <w:top w:val="none" w:sz="0" w:space="0" w:color="auto"/>
        <w:left w:val="none" w:sz="0" w:space="0" w:color="auto"/>
        <w:bottom w:val="none" w:sz="0" w:space="0" w:color="auto"/>
        <w:right w:val="none" w:sz="0" w:space="0" w:color="auto"/>
      </w:divBdr>
    </w:div>
    <w:div w:id="1315449392">
      <w:bodyDiv w:val="1"/>
      <w:marLeft w:val="0"/>
      <w:marRight w:val="0"/>
      <w:marTop w:val="0"/>
      <w:marBottom w:val="0"/>
      <w:divBdr>
        <w:top w:val="none" w:sz="0" w:space="0" w:color="auto"/>
        <w:left w:val="none" w:sz="0" w:space="0" w:color="auto"/>
        <w:bottom w:val="none" w:sz="0" w:space="0" w:color="auto"/>
        <w:right w:val="none" w:sz="0" w:space="0" w:color="auto"/>
      </w:divBdr>
      <w:divsChild>
        <w:div w:id="1271009007">
          <w:marLeft w:val="480"/>
          <w:marRight w:val="0"/>
          <w:marTop w:val="0"/>
          <w:marBottom w:val="0"/>
          <w:divBdr>
            <w:top w:val="none" w:sz="0" w:space="0" w:color="auto"/>
            <w:left w:val="none" w:sz="0" w:space="0" w:color="auto"/>
            <w:bottom w:val="none" w:sz="0" w:space="0" w:color="auto"/>
            <w:right w:val="none" w:sz="0" w:space="0" w:color="auto"/>
          </w:divBdr>
        </w:div>
        <w:div w:id="1944650581">
          <w:marLeft w:val="480"/>
          <w:marRight w:val="0"/>
          <w:marTop w:val="0"/>
          <w:marBottom w:val="0"/>
          <w:divBdr>
            <w:top w:val="none" w:sz="0" w:space="0" w:color="auto"/>
            <w:left w:val="none" w:sz="0" w:space="0" w:color="auto"/>
            <w:bottom w:val="none" w:sz="0" w:space="0" w:color="auto"/>
            <w:right w:val="none" w:sz="0" w:space="0" w:color="auto"/>
          </w:divBdr>
        </w:div>
        <w:div w:id="1837189475">
          <w:marLeft w:val="480"/>
          <w:marRight w:val="0"/>
          <w:marTop w:val="0"/>
          <w:marBottom w:val="0"/>
          <w:divBdr>
            <w:top w:val="none" w:sz="0" w:space="0" w:color="auto"/>
            <w:left w:val="none" w:sz="0" w:space="0" w:color="auto"/>
            <w:bottom w:val="none" w:sz="0" w:space="0" w:color="auto"/>
            <w:right w:val="none" w:sz="0" w:space="0" w:color="auto"/>
          </w:divBdr>
        </w:div>
        <w:div w:id="1787192141">
          <w:marLeft w:val="480"/>
          <w:marRight w:val="0"/>
          <w:marTop w:val="0"/>
          <w:marBottom w:val="0"/>
          <w:divBdr>
            <w:top w:val="none" w:sz="0" w:space="0" w:color="auto"/>
            <w:left w:val="none" w:sz="0" w:space="0" w:color="auto"/>
            <w:bottom w:val="none" w:sz="0" w:space="0" w:color="auto"/>
            <w:right w:val="none" w:sz="0" w:space="0" w:color="auto"/>
          </w:divBdr>
        </w:div>
        <w:div w:id="798914377">
          <w:marLeft w:val="480"/>
          <w:marRight w:val="0"/>
          <w:marTop w:val="0"/>
          <w:marBottom w:val="0"/>
          <w:divBdr>
            <w:top w:val="none" w:sz="0" w:space="0" w:color="auto"/>
            <w:left w:val="none" w:sz="0" w:space="0" w:color="auto"/>
            <w:bottom w:val="none" w:sz="0" w:space="0" w:color="auto"/>
            <w:right w:val="none" w:sz="0" w:space="0" w:color="auto"/>
          </w:divBdr>
        </w:div>
        <w:div w:id="1678118303">
          <w:marLeft w:val="480"/>
          <w:marRight w:val="0"/>
          <w:marTop w:val="0"/>
          <w:marBottom w:val="0"/>
          <w:divBdr>
            <w:top w:val="none" w:sz="0" w:space="0" w:color="auto"/>
            <w:left w:val="none" w:sz="0" w:space="0" w:color="auto"/>
            <w:bottom w:val="none" w:sz="0" w:space="0" w:color="auto"/>
            <w:right w:val="none" w:sz="0" w:space="0" w:color="auto"/>
          </w:divBdr>
        </w:div>
        <w:div w:id="553005920">
          <w:marLeft w:val="480"/>
          <w:marRight w:val="0"/>
          <w:marTop w:val="0"/>
          <w:marBottom w:val="0"/>
          <w:divBdr>
            <w:top w:val="none" w:sz="0" w:space="0" w:color="auto"/>
            <w:left w:val="none" w:sz="0" w:space="0" w:color="auto"/>
            <w:bottom w:val="none" w:sz="0" w:space="0" w:color="auto"/>
            <w:right w:val="none" w:sz="0" w:space="0" w:color="auto"/>
          </w:divBdr>
        </w:div>
        <w:div w:id="2018263135">
          <w:marLeft w:val="480"/>
          <w:marRight w:val="0"/>
          <w:marTop w:val="0"/>
          <w:marBottom w:val="0"/>
          <w:divBdr>
            <w:top w:val="none" w:sz="0" w:space="0" w:color="auto"/>
            <w:left w:val="none" w:sz="0" w:space="0" w:color="auto"/>
            <w:bottom w:val="none" w:sz="0" w:space="0" w:color="auto"/>
            <w:right w:val="none" w:sz="0" w:space="0" w:color="auto"/>
          </w:divBdr>
        </w:div>
        <w:div w:id="76244253">
          <w:marLeft w:val="480"/>
          <w:marRight w:val="0"/>
          <w:marTop w:val="0"/>
          <w:marBottom w:val="0"/>
          <w:divBdr>
            <w:top w:val="none" w:sz="0" w:space="0" w:color="auto"/>
            <w:left w:val="none" w:sz="0" w:space="0" w:color="auto"/>
            <w:bottom w:val="none" w:sz="0" w:space="0" w:color="auto"/>
            <w:right w:val="none" w:sz="0" w:space="0" w:color="auto"/>
          </w:divBdr>
        </w:div>
        <w:div w:id="1040787730">
          <w:marLeft w:val="480"/>
          <w:marRight w:val="0"/>
          <w:marTop w:val="0"/>
          <w:marBottom w:val="0"/>
          <w:divBdr>
            <w:top w:val="none" w:sz="0" w:space="0" w:color="auto"/>
            <w:left w:val="none" w:sz="0" w:space="0" w:color="auto"/>
            <w:bottom w:val="none" w:sz="0" w:space="0" w:color="auto"/>
            <w:right w:val="none" w:sz="0" w:space="0" w:color="auto"/>
          </w:divBdr>
        </w:div>
        <w:div w:id="623510183">
          <w:marLeft w:val="480"/>
          <w:marRight w:val="0"/>
          <w:marTop w:val="0"/>
          <w:marBottom w:val="0"/>
          <w:divBdr>
            <w:top w:val="none" w:sz="0" w:space="0" w:color="auto"/>
            <w:left w:val="none" w:sz="0" w:space="0" w:color="auto"/>
            <w:bottom w:val="none" w:sz="0" w:space="0" w:color="auto"/>
            <w:right w:val="none" w:sz="0" w:space="0" w:color="auto"/>
          </w:divBdr>
        </w:div>
        <w:div w:id="1319112438">
          <w:marLeft w:val="480"/>
          <w:marRight w:val="0"/>
          <w:marTop w:val="0"/>
          <w:marBottom w:val="0"/>
          <w:divBdr>
            <w:top w:val="none" w:sz="0" w:space="0" w:color="auto"/>
            <w:left w:val="none" w:sz="0" w:space="0" w:color="auto"/>
            <w:bottom w:val="none" w:sz="0" w:space="0" w:color="auto"/>
            <w:right w:val="none" w:sz="0" w:space="0" w:color="auto"/>
          </w:divBdr>
        </w:div>
        <w:div w:id="267085978">
          <w:marLeft w:val="480"/>
          <w:marRight w:val="0"/>
          <w:marTop w:val="0"/>
          <w:marBottom w:val="0"/>
          <w:divBdr>
            <w:top w:val="none" w:sz="0" w:space="0" w:color="auto"/>
            <w:left w:val="none" w:sz="0" w:space="0" w:color="auto"/>
            <w:bottom w:val="none" w:sz="0" w:space="0" w:color="auto"/>
            <w:right w:val="none" w:sz="0" w:space="0" w:color="auto"/>
          </w:divBdr>
        </w:div>
        <w:div w:id="2075464577">
          <w:marLeft w:val="480"/>
          <w:marRight w:val="0"/>
          <w:marTop w:val="0"/>
          <w:marBottom w:val="0"/>
          <w:divBdr>
            <w:top w:val="none" w:sz="0" w:space="0" w:color="auto"/>
            <w:left w:val="none" w:sz="0" w:space="0" w:color="auto"/>
            <w:bottom w:val="none" w:sz="0" w:space="0" w:color="auto"/>
            <w:right w:val="none" w:sz="0" w:space="0" w:color="auto"/>
          </w:divBdr>
        </w:div>
        <w:div w:id="1336834989">
          <w:marLeft w:val="480"/>
          <w:marRight w:val="0"/>
          <w:marTop w:val="0"/>
          <w:marBottom w:val="0"/>
          <w:divBdr>
            <w:top w:val="none" w:sz="0" w:space="0" w:color="auto"/>
            <w:left w:val="none" w:sz="0" w:space="0" w:color="auto"/>
            <w:bottom w:val="none" w:sz="0" w:space="0" w:color="auto"/>
            <w:right w:val="none" w:sz="0" w:space="0" w:color="auto"/>
          </w:divBdr>
        </w:div>
        <w:div w:id="1061173515">
          <w:marLeft w:val="480"/>
          <w:marRight w:val="0"/>
          <w:marTop w:val="0"/>
          <w:marBottom w:val="0"/>
          <w:divBdr>
            <w:top w:val="none" w:sz="0" w:space="0" w:color="auto"/>
            <w:left w:val="none" w:sz="0" w:space="0" w:color="auto"/>
            <w:bottom w:val="none" w:sz="0" w:space="0" w:color="auto"/>
            <w:right w:val="none" w:sz="0" w:space="0" w:color="auto"/>
          </w:divBdr>
        </w:div>
        <w:div w:id="1869178320">
          <w:marLeft w:val="480"/>
          <w:marRight w:val="0"/>
          <w:marTop w:val="0"/>
          <w:marBottom w:val="0"/>
          <w:divBdr>
            <w:top w:val="none" w:sz="0" w:space="0" w:color="auto"/>
            <w:left w:val="none" w:sz="0" w:space="0" w:color="auto"/>
            <w:bottom w:val="none" w:sz="0" w:space="0" w:color="auto"/>
            <w:right w:val="none" w:sz="0" w:space="0" w:color="auto"/>
          </w:divBdr>
        </w:div>
        <w:div w:id="194973021">
          <w:marLeft w:val="480"/>
          <w:marRight w:val="0"/>
          <w:marTop w:val="0"/>
          <w:marBottom w:val="0"/>
          <w:divBdr>
            <w:top w:val="none" w:sz="0" w:space="0" w:color="auto"/>
            <w:left w:val="none" w:sz="0" w:space="0" w:color="auto"/>
            <w:bottom w:val="none" w:sz="0" w:space="0" w:color="auto"/>
            <w:right w:val="none" w:sz="0" w:space="0" w:color="auto"/>
          </w:divBdr>
        </w:div>
        <w:div w:id="748967783">
          <w:marLeft w:val="480"/>
          <w:marRight w:val="0"/>
          <w:marTop w:val="0"/>
          <w:marBottom w:val="0"/>
          <w:divBdr>
            <w:top w:val="none" w:sz="0" w:space="0" w:color="auto"/>
            <w:left w:val="none" w:sz="0" w:space="0" w:color="auto"/>
            <w:bottom w:val="none" w:sz="0" w:space="0" w:color="auto"/>
            <w:right w:val="none" w:sz="0" w:space="0" w:color="auto"/>
          </w:divBdr>
        </w:div>
        <w:div w:id="666330002">
          <w:marLeft w:val="480"/>
          <w:marRight w:val="0"/>
          <w:marTop w:val="0"/>
          <w:marBottom w:val="0"/>
          <w:divBdr>
            <w:top w:val="none" w:sz="0" w:space="0" w:color="auto"/>
            <w:left w:val="none" w:sz="0" w:space="0" w:color="auto"/>
            <w:bottom w:val="none" w:sz="0" w:space="0" w:color="auto"/>
            <w:right w:val="none" w:sz="0" w:space="0" w:color="auto"/>
          </w:divBdr>
        </w:div>
        <w:div w:id="2065516606">
          <w:marLeft w:val="480"/>
          <w:marRight w:val="0"/>
          <w:marTop w:val="0"/>
          <w:marBottom w:val="0"/>
          <w:divBdr>
            <w:top w:val="none" w:sz="0" w:space="0" w:color="auto"/>
            <w:left w:val="none" w:sz="0" w:space="0" w:color="auto"/>
            <w:bottom w:val="none" w:sz="0" w:space="0" w:color="auto"/>
            <w:right w:val="none" w:sz="0" w:space="0" w:color="auto"/>
          </w:divBdr>
        </w:div>
        <w:div w:id="50345633">
          <w:marLeft w:val="480"/>
          <w:marRight w:val="0"/>
          <w:marTop w:val="0"/>
          <w:marBottom w:val="0"/>
          <w:divBdr>
            <w:top w:val="none" w:sz="0" w:space="0" w:color="auto"/>
            <w:left w:val="none" w:sz="0" w:space="0" w:color="auto"/>
            <w:bottom w:val="none" w:sz="0" w:space="0" w:color="auto"/>
            <w:right w:val="none" w:sz="0" w:space="0" w:color="auto"/>
          </w:divBdr>
        </w:div>
        <w:div w:id="1615557740">
          <w:marLeft w:val="480"/>
          <w:marRight w:val="0"/>
          <w:marTop w:val="0"/>
          <w:marBottom w:val="0"/>
          <w:divBdr>
            <w:top w:val="none" w:sz="0" w:space="0" w:color="auto"/>
            <w:left w:val="none" w:sz="0" w:space="0" w:color="auto"/>
            <w:bottom w:val="none" w:sz="0" w:space="0" w:color="auto"/>
            <w:right w:val="none" w:sz="0" w:space="0" w:color="auto"/>
          </w:divBdr>
        </w:div>
        <w:div w:id="1851335777">
          <w:marLeft w:val="480"/>
          <w:marRight w:val="0"/>
          <w:marTop w:val="0"/>
          <w:marBottom w:val="0"/>
          <w:divBdr>
            <w:top w:val="none" w:sz="0" w:space="0" w:color="auto"/>
            <w:left w:val="none" w:sz="0" w:space="0" w:color="auto"/>
            <w:bottom w:val="none" w:sz="0" w:space="0" w:color="auto"/>
            <w:right w:val="none" w:sz="0" w:space="0" w:color="auto"/>
          </w:divBdr>
        </w:div>
        <w:div w:id="544289902">
          <w:marLeft w:val="480"/>
          <w:marRight w:val="0"/>
          <w:marTop w:val="0"/>
          <w:marBottom w:val="0"/>
          <w:divBdr>
            <w:top w:val="none" w:sz="0" w:space="0" w:color="auto"/>
            <w:left w:val="none" w:sz="0" w:space="0" w:color="auto"/>
            <w:bottom w:val="none" w:sz="0" w:space="0" w:color="auto"/>
            <w:right w:val="none" w:sz="0" w:space="0" w:color="auto"/>
          </w:divBdr>
        </w:div>
        <w:div w:id="1966962801">
          <w:marLeft w:val="480"/>
          <w:marRight w:val="0"/>
          <w:marTop w:val="0"/>
          <w:marBottom w:val="0"/>
          <w:divBdr>
            <w:top w:val="none" w:sz="0" w:space="0" w:color="auto"/>
            <w:left w:val="none" w:sz="0" w:space="0" w:color="auto"/>
            <w:bottom w:val="none" w:sz="0" w:space="0" w:color="auto"/>
            <w:right w:val="none" w:sz="0" w:space="0" w:color="auto"/>
          </w:divBdr>
        </w:div>
        <w:div w:id="799960655">
          <w:marLeft w:val="480"/>
          <w:marRight w:val="0"/>
          <w:marTop w:val="0"/>
          <w:marBottom w:val="0"/>
          <w:divBdr>
            <w:top w:val="none" w:sz="0" w:space="0" w:color="auto"/>
            <w:left w:val="none" w:sz="0" w:space="0" w:color="auto"/>
            <w:bottom w:val="none" w:sz="0" w:space="0" w:color="auto"/>
            <w:right w:val="none" w:sz="0" w:space="0" w:color="auto"/>
          </w:divBdr>
        </w:div>
        <w:div w:id="1757819155">
          <w:marLeft w:val="480"/>
          <w:marRight w:val="0"/>
          <w:marTop w:val="0"/>
          <w:marBottom w:val="0"/>
          <w:divBdr>
            <w:top w:val="none" w:sz="0" w:space="0" w:color="auto"/>
            <w:left w:val="none" w:sz="0" w:space="0" w:color="auto"/>
            <w:bottom w:val="none" w:sz="0" w:space="0" w:color="auto"/>
            <w:right w:val="none" w:sz="0" w:space="0" w:color="auto"/>
          </w:divBdr>
        </w:div>
        <w:div w:id="1085689028">
          <w:marLeft w:val="480"/>
          <w:marRight w:val="0"/>
          <w:marTop w:val="0"/>
          <w:marBottom w:val="0"/>
          <w:divBdr>
            <w:top w:val="none" w:sz="0" w:space="0" w:color="auto"/>
            <w:left w:val="none" w:sz="0" w:space="0" w:color="auto"/>
            <w:bottom w:val="none" w:sz="0" w:space="0" w:color="auto"/>
            <w:right w:val="none" w:sz="0" w:space="0" w:color="auto"/>
          </w:divBdr>
        </w:div>
        <w:div w:id="558713245">
          <w:marLeft w:val="480"/>
          <w:marRight w:val="0"/>
          <w:marTop w:val="0"/>
          <w:marBottom w:val="0"/>
          <w:divBdr>
            <w:top w:val="none" w:sz="0" w:space="0" w:color="auto"/>
            <w:left w:val="none" w:sz="0" w:space="0" w:color="auto"/>
            <w:bottom w:val="none" w:sz="0" w:space="0" w:color="auto"/>
            <w:right w:val="none" w:sz="0" w:space="0" w:color="auto"/>
          </w:divBdr>
        </w:div>
        <w:div w:id="714892228">
          <w:marLeft w:val="480"/>
          <w:marRight w:val="0"/>
          <w:marTop w:val="0"/>
          <w:marBottom w:val="0"/>
          <w:divBdr>
            <w:top w:val="none" w:sz="0" w:space="0" w:color="auto"/>
            <w:left w:val="none" w:sz="0" w:space="0" w:color="auto"/>
            <w:bottom w:val="none" w:sz="0" w:space="0" w:color="auto"/>
            <w:right w:val="none" w:sz="0" w:space="0" w:color="auto"/>
          </w:divBdr>
        </w:div>
        <w:div w:id="2014911440">
          <w:marLeft w:val="480"/>
          <w:marRight w:val="0"/>
          <w:marTop w:val="0"/>
          <w:marBottom w:val="0"/>
          <w:divBdr>
            <w:top w:val="none" w:sz="0" w:space="0" w:color="auto"/>
            <w:left w:val="none" w:sz="0" w:space="0" w:color="auto"/>
            <w:bottom w:val="none" w:sz="0" w:space="0" w:color="auto"/>
            <w:right w:val="none" w:sz="0" w:space="0" w:color="auto"/>
          </w:divBdr>
        </w:div>
        <w:div w:id="149490930">
          <w:marLeft w:val="480"/>
          <w:marRight w:val="0"/>
          <w:marTop w:val="0"/>
          <w:marBottom w:val="0"/>
          <w:divBdr>
            <w:top w:val="none" w:sz="0" w:space="0" w:color="auto"/>
            <w:left w:val="none" w:sz="0" w:space="0" w:color="auto"/>
            <w:bottom w:val="none" w:sz="0" w:space="0" w:color="auto"/>
            <w:right w:val="none" w:sz="0" w:space="0" w:color="auto"/>
          </w:divBdr>
        </w:div>
        <w:div w:id="759981729">
          <w:marLeft w:val="480"/>
          <w:marRight w:val="0"/>
          <w:marTop w:val="0"/>
          <w:marBottom w:val="0"/>
          <w:divBdr>
            <w:top w:val="none" w:sz="0" w:space="0" w:color="auto"/>
            <w:left w:val="none" w:sz="0" w:space="0" w:color="auto"/>
            <w:bottom w:val="none" w:sz="0" w:space="0" w:color="auto"/>
            <w:right w:val="none" w:sz="0" w:space="0" w:color="auto"/>
          </w:divBdr>
        </w:div>
        <w:div w:id="1521361298">
          <w:marLeft w:val="480"/>
          <w:marRight w:val="0"/>
          <w:marTop w:val="0"/>
          <w:marBottom w:val="0"/>
          <w:divBdr>
            <w:top w:val="none" w:sz="0" w:space="0" w:color="auto"/>
            <w:left w:val="none" w:sz="0" w:space="0" w:color="auto"/>
            <w:bottom w:val="none" w:sz="0" w:space="0" w:color="auto"/>
            <w:right w:val="none" w:sz="0" w:space="0" w:color="auto"/>
          </w:divBdr>
        </w:div>
        <w:div w:id="2036075449">
          <w:marLeft w:val="480"/>
          <w:marRight w:val="0"/>
          <w:marTop w:val="0"/>
          <w:marBottom w:val="0"/>
          <w:divBdr>
            <w:top w:val="none" w:sz="0" w:space="0" w:color="auto"/>
            <w:left w:val="none" w:sz="0" w:space="0" w:color="auto"/>
            <w:bottom w:val="none" w:sz="0" w:space="0" w:color="auto"/>
            <w:right w:val="none" w:sz="0" w:space="0" w:color="auto"/>
          </w:divBdr>
        </w:div>
        <w:div w:id="1402211672">
          <w:marLeft w:val="480"/>
          <w:marRight w:val="0"/>
          <w:marTop w:val="0"/>
          <w:marBottom w:val="0"/>
          <w:divBdr>
            <w:top w:val="none" w:sz="0" w:space="0" w:color="auto"/>
            <w:left w:val="none" w:sz="0" w:space="0" w:color="auto"/>
            <w:bottom w:val="none" w:sz="0" w:space="0" w:color="auto"/>
            <w:right w:val="none" w:sz="0" w:space="0" w:color="auto"/>
          </w:divBdr>
        </w:div>
        <w:div w:id="1734039615">
          <w:marLeft w:val="480"/>
          <w:marRight w:val="0"/>
          <w:marTop w:val="0"/>
          <w:marBottom w:val="0"/>
          <w:divBdr>
            <w:top w:val="none" w:sz="0" w:space="0" w:color="auto"/>
            <w:left w:val="none" w:sz="0" w:space="0" w:color="auto"/>
            <w:bottom w:val="none" w:sz="0" w:space="0" w:color="auto"/>
            <w:right w:val="none" w:sz="0" w:space="0" w:color="auto"/>
          </w:divBdr>
        </w:div>
        <w:div w:id="127673088">
          <w:marLeft w:val="480"/>
          <w:marRight w:val="0"/>
          <w:marTop w:val="0"/>
          <w:marBottom w:val="0"/>
          <w:divBdr>
            <w:top w:val="none" w:sz="0" w:space="0" w:color="auto"/>
            <w:left w:val="none" w:sz="0" w:space="0" w:color="auto"/>
            <w:bottom w:val="none" w:sz="0" w:space="0" w:color="auto"/>
            <w:right w:val="none" w:sz="0" w:space="0" w:color="auto"/>
          </w:divBdr>
        </w:div>
      </w:divsChild>
    </w:div>
    <w:div w:id="1316029586">
      <w:bodyDiv w:val="1"/>
      <w:marLeft w:val="0"/>
      <w:marRight w:val="0"/>
      <w:marTop w:val="0"/>
      <w:marBottom w:val="0"/>
      <w:divBdr>
        <w:top w:val="none" w:sz="0" w:space="0" w:color="auto"/>
        <w:left w:val="none" w:sz="0" w:space="0" w:color="auto"/>
        <w:bottom w:val="none" w:sz="0" w:space="0" w:color="auto"/>
        <w:right w:val="none" w:sz="0" w:space="0" w:color="auto"/>
      </w:divBdr>
      <w:divsChild>
        <w:div w:id="1623530932">
          <w:marLeft w:val="480"/>
          <w:marRight w:val="0"/>
          <w:marTop w:val="0"/>
          <w:marBottom w:val="0"/>
          <w:divBdr>
            <w:top w:val="none" w:sz="0" w:space="0" w:color="auto"/>
            <w:left w:val="none" w:sz="0" w:space="0" w:color="auto"/>
            <w:bottom w:val="none" w:sz="0" w:space="0" w:color="auto"/>
            <w:right w:val="none" w:sz="0" w:space="0" w:color="auto"/>
          </w:divBdr>
        </w:div>
        <w:div w:id="386996921">
          <w:marLeft w:val="480"/>
          <w:marRight w:val="0"/>
          <w:marTop w:val="0"/>
          <w:marBottom w:val="0"/>
          <w:divBdr>
            <w:top w:val="none" w:sz="0" w:space="0" w:color="auto"/>
            <w:left w:val="none" w:sz="0" w:space="0" w:color="auto"/>
            <w:bottom w:val="none" w:sz="0" w:space="0" w:color="auto"/>
            <w:right w:val="none" w:sz="0" w:space="0" w:color="auto"/>
          </w:divBdr>
        </w:div>
        <w:div w:id="831261763">
          <w:marLeft w:val="480"/>
          <w:marRight w:val="0"/>
          <w:marTop w:val="0"/>
          <w:marBottom w:val="0"/>
          <w:divBdr>
            <w:top w:val="none" w:sz="0" w:space="0" w:color="auto"/>
            <w:left w:val="none" w:sz="0" w:space="0" w:color="auto"/>
            <w:bottom w:val="none" w:sz="0" w:space="0" w:color="auto"/>
            <w:right w:val="none" w:sz="0" w:space="0" w:color="auto"/>
          </w:divBdr>
        </w:div>
        <w:div w:id="2077165550">
          <w:marLeft w:val="480"/>
          <w:marRight w:val="0"/>
          <w:marTop w:val="0"/>
          <w:marBottom w:val="0"/>
          <w:divBdr>
            <w:top w:val="none" w:sz="0" w:space="0" w:color="auto"/>
            <w:left w:val="none" w:sz="0" w:space="0" w:color="auto"/>
            <w:bottom w:val="none" w:sz="0" w:space="0" w:color="auto"/>
            <w:right w:val="none" w:sz="0" w:space="0" w:color="auto"/>
          </w:divBdr>
        </w:div>
        <w:div w:id="794176193">
          <w:marLeft w:val="480"/>
          <w:marRight w:val="0"/>
          <w:marTop w:val="0"/>
          <w:marBottom w:val="0"/>
          <w:divBdr>
            <w:top w:val="none" w:sz="0" w:space="0" w:color="auto"/>
            <w:left w:val="none" w:sz="0" w:space="0" w:color="auto"/>
            <w:bottom w:val="none" w:sz="0" w:space="0" w:color="auto"/>
            <w:right w:val="none" w:sz="0" w:space="0" w:color="auto"/>
          </w:divBdr>
        </w:div>
        <w:div w:id="967203944">
          <w:marLeft w:val="480"/>
          <w:marRight w:val="0"/>
          <w:marTop w:val="0"/>
          <w:marBottom w:val="0"/>
          <w:divBdr>
            <w:top w:val="none" w:sz="0" w:space="0" w:color="auto"/>
            <w:left w:val="none" w:sz="0" w:space="0" w:color="auto"/>
            <w:bottom w:val="none" w:sz="0" w:space="0" w:color="auto"/>
            <w:right w:val="none" w:sz="0" w:space="0" w:color="auto"/>
          </w:divBdr>
        </w:div>
        <w:div w:id="666710908">
          <w:marLeft w:val="480"/>
          <w:marRight w:val="0"/>
          <w:marTop w:val="0"/>
          <w:marBottom w:val="0"/>
          <w:divBdr>
            <w:top w:val="none" w:sz="0" w:space="0" w:color="auto"/>
            <w:left w:val="none" w:sz="0" w:space="0" w:color="auto"/>
            <w:bottom w:val="none" w:sz="0" w:space="0" w:color="auto"/>
            <w:right w:val="none" w:sz="0" w:space="0" w:color="auto"/>
          </w:divBdr>
        </w:div>
        <w:div w:id="1039816184">
          <w:marLeft w:val="480"/>
          <w:marRight w:val="0"/>
          <w:marTop w:val="0"/>
          <w:marBottom w:val="0"/>
          <w:divBdr>
            <w:top w:val="none" w:sz="0" w:space="0" w:color="auto"/>
            <w:left w:val="none" w:sz="0" w:space="0" w:color="auto"/>
            <w:bottom w:val="none" w:sz="0" w:space="0" w:color="auto"/>
            <w:right w:val="none" w:sz="0" w:space="0" w:color="auto"/>
          </w:divBdr>
        </w:div>
        <w:div w:id="907613814">
          <w:marLeft w:val="480"/>
          <w:marRight w:val="0"/>
          <w:marTop w:val="0"/>
          <w:marBottom w:val="0"/>
          <w:divBdr>
            <w:top w:val="none" w:sz="0" w:space="0" w:color="auto"/>
            <w:left w:val="none" w:sz="0" w:space="0" w:color="auto"/>
            <w:bottom w:val="none" w:sz="0" w:space="0" w:color="auto"/>
            <w:right w:val="none" w:sz="0" w:space="0" w:color="auto"/>
          </w:divBdr>
        </w:div>
        <w:div w:id="906377408">
          <w:marLeft w:val="480"/>
          <w:marRight w:val="0"/>
          <w:marTop w:val="0"/>
          <w:marBottom w:val="0"/>
          <w:divBdr>
            <w:top w:val="none" w:sz="0" w:space="0" w:color="auto"/>
            <w:left w:val="none" w:sz="0" w:space="0" w:color="auto"/>
            <w:bottom w:val="none" w:sz="0" w:space="0" w:color="auto"/>
            <w:right w:val="none" w:sz="0" w:space="0" w:color="auto"/>
          </w:divBdr>
        </w:div>
        <w:div w:id="1113325631">
          <w:marLeft w:val="480"/>
          <w:marRight w:val="0"/>
          <w:marTop w:val="0"/>
          <w:marBottom w:val="0"/>
          <w:divBdr>
            <w:top w:val="none" w:sz="0" w:space="0" w:color="auto"/>
            <w:left w:val="none" w:sz="0" w:space="0" w:color="auto"/>
            <w:bottom w:val="none" w:sz="0" w:space="0" w:color="auto"/>
            <w:right w:val="none" w:sz="0" w:space="0" w:color="auto"/>
          </w:divBdr>
        </w:div>
        <w:div w:id="1918394990">
          <w:marLeft w:val="480"/>
          <w:marRight w:val="0"/>
          <w:marTop w:val="0"/>
          <w:marBottom w:val="0"/>
          <w:divBdr>
            <w:top w:val="none" w:sz="0" w:space="0" w:color="auto"/>
            <w:left w:val="none" w:sz="0" w:space="0" w:color="auto"/>
            <w:bottom w:val="none" w:sz="0" w:space="0" w:color="auto"/>
            <w:right w:val="none" w:sz="0" w:space="0" w:color="auto"/>
          </w:divBdr>
        </w:div>
        <w:div w:id="687870376">
          <w:marLeft w:val="480"/>
          <w:marRight w:val="0"/>
          <w:marTop w:val="0"/>
          <w:marBottom w:val="0"/>
          <w:divBdr>
            <w:top w:val="none" w:sz="0" w:space="0" w:color="auto"/>
            <w:left w:val="none" w:sz="0" w:space="0" w:color="auto"/>
            <w:bottom w:val="none" w:sz="0" w:space="0" w:color="auto"/>
            <w:right w:val="none" w:sz="0" w:space="0" w:color="auto"/>
          </w:divBdr>
        </w:div>
        <w:div w:id="2020348738">
          <w:marLeft w:val="480"/>
          <w:marRight w:val="0"/>
          <w:marTop w:val="0"/>
          <w:marBottom w:val="0"/>
          <w:divBdr>
            <w:top w:val="none" w:sz="0" w:space="0" w:color="auto"/>
            <w:left w:val="none" w:sz="0" w:space="0" w:color="auto"/>
            <w:bottom w:val="none" w:sz="0" w:space="0" w:color="auto"/>
            <w:right w:val="none" w:sz="0" w:space="0" w:color="auto"/>
          </w:divBdr>
        </w:div>
        <w:div w:id="1508055593">
          <w:marLeft w:val="480"/>
          <w:marRight w:val="0"/>
          <w:marTop w:val="0"/>
          <w:marBottom w:val="0"/>
          <w:divBdr>
            <w:top w:val="none" w:sz="0" w:space="0" w:color="auto"/>
            <w:left w:val="none" w:sz="0" w:space="0" w:color="auto"/>
            <w:bottom w:val="none" w:sz="0" w:space="0" w:color="auto"/>
            <w:right w:val="none" w:sz="0" w:space="0" w:color="auto"/>
          </w:divBdr>
        </w:div>
        <w:div w:id="717359167">
          <w:marLeft w:val="480"/>
          <w:marRight w:val="0"/>
          <w:marTop w:val="0"/>
          <w:marBottom w:val="0"/>
          <w:divBdr>
            <w:top w:val="none" w:sz="0" w:space="0" w:color="auto"/>
            <w:left w:val="none" w:sz="0" w:space="0" w:color="auto"/>
            <w:bottom w:val="none" w:sz="0" w:space="0" w:color="auto"/>
            <w:right w:val="none" w:sz="0" w:space="0" w:color="auto"/>
          </w:divBdr>
        </w:div>
        <w:div w:id="1676148977">
          <w:marLeft w:val="480"/>
          <w:marRight w:val="0"/>
          <w:marTop w:val="0"/>
          <w:marBottom w:val="0"/>
          <w:divBdr>
            <w:top w:val="none" w:sz="0" w:space="0" w:color="auto"/>
            <w:left w:val="none" w:sz="0" w:space="0" w:color="auto"/>
            <w:bottom w:val="none" w:sz="0" w:space="0" w:color="auto"/>
            <w:right w:val="none" w:sz="0" w:space="0" w:color="auto"/>
          </w:divBdr>
        </w:div>
        <w:div w:id="422337286">
          <w:marLeft w:val="480"/>
          <w:marRight w:val="0"/>
          <w:marTop w:val="0"/>
          <w:marBottom w:val="0"/>
          <w:divBdr>
            <w:top w:val="none" w:sz="0" w:space="0" w:color="auto"/>
            <w:left w:val="none" w:sz="0" w:space="0" w:color="auto"/>
            <w:bottom w:val="none" w:sz="0" w:space="0" w:color="auto"/>
            <w:right w:val="none" w:sz="0" w:space="0" w:color="auto"/>
          </w:divBdr>
        </w:div>
        <w:div w:id="186674514">
          <w:marLeft w:val="480"/>
          <w:marRight w:val="0"/>
          <w:marTop w:val="0"/>
          <w:marBottom w:val="0"/>
          <w:divBdr>
            <w:top w:val="none" w:sz="0" w:space="0" w:color="auto"/>
            <w:left w:val="none" w:sz="0" w:space="0" w:color="auto"/>
            <w:bottom w:val="none" w:sz="0" w:space="0" w:color="auto"/>
            <w:right w:val="none" w:sz="0" w:space="0" w:color="auto"/>
          </w:divBdr>
        </w:div>
        <w:div w:id="2083794166">
          <w:marLeft w:val="480"/>
          <w:marRight w:val="0"/>
          <w:marTop w:val="0"/>
          <w:marBottom w:val="0"/>
          <w:divBdr>
            <w:top w:val="none" w:sz="0" w:space="0" w:color="auto"/>
            <w:left w:val="none" w:sz="0" w:space="0" w:color="auto"/>
            <w:bottom w:val="none" w:sz="0" w:space="0" w:color="auto"/>
            <w:right w:val="none" w:sz="0" w:space="0" w:color="auto"/>
          </w:divBdr>
        </w:div>
        <w:div w:id="1888712645">
          <w:marLeft w:val="480"/>
          <w:marRight w:val="0"/>
          <w:marTop w:val="0"/>
          <w:marBottom w:val="0"/>
          <w:divBdr>
            <w:top w:val="none" w:sz="0" w:space="0" w:color="auto"/>
            <w:left w:val="none" w:sz="0" w:space="0" w:color="auto"/>
            <w:bottom w:val="none" w:sz="0" w:space="0" w:color="auto"/>
            <w:right w:val="none" w:sz="0" w:space="0" w:color="auto"/>
          </w:divBdr>
        </w:div>
        <w:div w:id="1577787006">
          <w:marLeft w:val="480"/>
          <w:marRight w:val="0"/>
          <w:marTop w:val="0"/>
          <w:marBottom w:val="0"/>
          <w:divBdr>
            <w:top w:val="none" w:sz="0" w:space="0" w:color="auto"/>
            <w:left w:val="none" w:sz="0" w:space="0" w:color="auto"/>
            <w:bottom w:val="none" w:sz="0" w:space="0" w:color="auto"/>
            <w:right w:val="none" w:sz="0" w:space="0" w:color="auto"/>
          </w:divBdr>
        </w:div>
        <w:div w:id="1513493395">
          <w:marLeft w:val="480"/>
          <w:marRight w:val="0"/>
          <w:marTop w:val="0"/>
          <w:marBottom w:val="0"/>
          <w:divBdr>
            <w:top w:val="none" w:sz="0" w:space="0" w:color="auto"/>
            <w:left w:val="none" w:sz="0" w:space="0" w:color="auto"/>
            <w:bottom w:val="none" w:sz="0" w:space="0" w:color="auto"/>
            <w:right w:val="none" w:sz="0" w:space="0" w:color="auto"/>
          </w:divBdr>
        </w:div>
        <w:div w:id="124589719">
          <w:marLeft w:val="480"/>
          <w:marRight w:val="0"/>
          <w:marTop w:val="0"/>
          <w:marBottom w:val="0"/>
          <w:divBdr>
            <w:top w:val="none" w:sz="0" w:space="0" w:color="auto"/>
            <w:left w:val="none" w:sz="0" w:space="0" w:color="auto"/>
            <w:bottom w:val="none" w:sz="0" w:space="0" w:color="auto"/>
            <w:right w:val="none" w:sz="0" w:space="0" w:color="auto"/>
          </w:divBdr>
        </w:div>
        <w:div w:id="693071986">
          <w:marLeft w:val="480"/>
          <w:marRight w:val="0"/>
          <w:marTop w:val="0"/>
          <w:marBottom w:val="0"/>
          <w:divBdr>
            <w:top w:val="none" w:sz="0" w:space="0" w:color="auto"/>
            <w:left w:val="none" w:sz="0" w:space="0" w:color="auto"/>
            <w:bottom w:val="none" w:sz="0" w:space="0" w:color="auto"/>
            <w:right w:val="none" w:sz="0" w:space="0" w:color="auto"/>
          </w:divBdr>
        </w:div>
        <w:div w:id="1834493107">
          <w:marLeft w:val="480"/>
          <w:marRight w:val="0"/>
          <w:marTop w:val="0"/>
          <w:marBottom w:val="0"/>
          <w:divBdr>
            <w:top w:val="none" w:sz="0" w:space="0" w:color="auto"/>
            <w:left w:val="none" w:sz="0" w:space="0" w:color="auto"/>
            <w:bottom w:val="none" w:sz="0" w:space="0" w:color="auto"/>
            <w:right w:val="none" w:sz="0" w:space="0" w:color="auto"/>
          </w:divBdr>
        </w:div>
        <w:div w:id="16394784">
          <w:marLeft w:val="480"/>
          <w:marRight w:val="0"/>
          <w:marTop w:val="0"/>
          <w:marBottom w:val="0"/>
          <w:divBdr>
            <w:top w:val="none" w:sz="0" w:space="0" w:color="auto"/>
            <w:left w:val="none" w:sz="0" w:space="0" w:color="auto"/>
            <w:bottom w:val="none" w:sz="0" w:space="0" w:color="auto"/>
            <w:right w:val="none" w:sz="0" w:space="0" w:color="auto"/>
          </w:divBdr>
        </w:div>
        <w:div w:id="523054607">
          <w:marLeft w:val="480"/>
          <w:marRight w:val="0"/>
          <w:marTop w:val="0"/>
          <w:marBottom w:val="0"/>
          <w:divBdr>
            <w:top w:val="none" w:sz="0" w:space="0" w:color="auto"/>
            <w:left w:val="none" w:sz="0" w:space="0" w:color="auto"/>
            <w:bottom w:val="none" w:sz="0" w:space="0" w:color="auto"/>
            <w:right w:val="none" w:sz="0" w:space="0" w:color="auto"/>
          </w:divBdr>
        </w:div>
        <w:div w:id="105514914">
          <w:marLeft w:val="480"/>
          <w:marRight w:val="0"/>
          <w:marTop w:val="0"/>
          <w:marBottom w:val="0"/>
          <w:divBdr>
            <w:top w:val="none" w:sz="0" w:space="0" w:color="auto"/>
            <w:left w:val="none" w:sz="0" w:space="0" w:color="auto"/>
            <w:bottom w:val="none" w:sz="0" w:space="0" w:color="auto"/>
            <w:right w:val="none" w:sz="0" w:space="0" w:color="auto"/>
          </w:divBdr>
        </w:div>
        <w:div w:id="1596015861">
          <w:marLeft w:val="480"/>
          <w:marRight w:val="0"/>
          <w:marTop w:val="0"/>
          <w:marBottom w:val="0"/>
          <w:divBdr>
            <w:top w:val="none" w:sz="0" w:space="0" w:color="auto"/>
            <w:left w:val="none" w:sz="0" w:space="0" w:color="auto"/>
            <w:bottom w:val="none" w:sz="0" w:space="0" w:color="auto"/>
            <w:right w:val="none" w:sz="0" w:space="0" w:color="auto"/>
          </w:divBdr>
        </w:div>
        <w:div w:id="361591336">
          <w:marLeft w:val="480"/>
          <w:marRight w:val="0"/>
          <w:marTop w:val="0"/>
          <w:marBottom w:val="0"/>
          <w:divBdr>
            <w:top w:val="none" w:sz="0" w:space="0" w:color="auto"/>
            <w:left w:val="none" w:sz="0" w:space="0" w:color="auto"/>
            <w:bottom w:val="none" w:sz="0" w:space="0" w:color="auto"/>
            <w:right w:val="none" w:sz="0" w:space="0" w:color="auto"/>
          </w:divBdr>
        </w:div>
        <w:div w:id="558781950">
          <w:marLeft w:val="480"/>
          <w:marRight w:val="0"/>
          <w:marTop w:val="0"/>
          <w:marBottom w:val="0"/>
          <w:divBdr>
            <w:top w:val="none" w:sz="0" w:space="0" w:color="auto"/>
            <w:left w:val="none" w:sz="0" w:space="0" w:color="auto"/>
            <w:bottom w:val="none" w:sz="0" w:space="0" w:color="auto"/>
            <w:right w:val="none" w:sz="0" w:space="0" w:color="auto"/>
          </w:divBdr>
        </w:div>
        <w:div w:id="63528627">
          <w:marLeft w:val="480"/>
          <w:marRight w:val="0"/>
          <w:marTop w:val="0"/>
          <w:marBottom w:val="0"/>
          <w:divBdr>
            <w:top w:val="none" w:sz="0" w:space="0" w:color="auto"/>
            <w:left w:val="none" w:sz="0" w:space="0" w:color="auto"/>
            <w:bottom w:val="none" w:sz="0" w:space="0" w:color="auto"/>
            <w:right w:val="none" w:sz="0" w:space="0" w:color="auto"/>
          </w:divBdr>
        </w:div>
        <w:div w:id="755370472">
          <w:marLeft w:val="480"/>
          <w:marRight w:val="0"/>
          <w:marTop w:val="0"/>
          <w:marBottom w:val="0"/>
          <w:divBdr>
            <w:top w:val="none" w:sz="0" w:space="0" w:color="auto"/>
            <w:left w:val="none" w:sz="0" w:space="0" w:color="auto"/>
            <w:bottom w:val="none" w:sz="0" w:space="0" w:color="auto"/>
            <w:right w:val="none" w:sz="0" w:space="0" w:color="auto"/>
          </w:divBdr>
        </w:div>
        <w:div w:id="375785266">
          <w:marLeft w:val="480"/>
          <w:marRight w:val="0"/>
          <w:marTop w:val="0"/>
          <w:marBottom w:val="0"/>
          <w:divBdr>
            <w:top w:val="none" w:sz="0" w:space="0" w:color="auto"/>
            <w:left w:val="none" w:sz="0" w:space="0" w:color="auto"/>
            <w:bottom w:val="none" w:sz="0" w:space="0" w:color="auto"/>
            <w:right w:val="none" w:sz="0" w:space="0" w:color="auto"/>
          </w:divBdr>
        </w:div>
        <w:div w:id="410934698">
          <w:marLeft w:val="480"/>
          <w:marRight w:val="0"/>
          <w:marTop w:val="0"/>
          <w:marBottom w:val="0"/>
          <w:divBdr>
            <w:top w:val="none" w:sz="0" w:space="0" w:color="auto"/>
            <w:left w:val="none" w:sz="0" w:space="0" w:color="auto"/>
            <w:bottom w:val="none" w:sz="0" w:space="0" w:color="auto"/>
            <w:right w:val="none" w:sz="0" w:space="0" w:color="auto"/>
          </w:divBdr>
        </w:div>
        <w:div w:id="1806972136">
          <w:marLeft w:val="480"/>
          <w:marRight w:val="0"/>
          <w:marTop w:val="0"/>
          <w:marBottom w:val="0"/>
          <w:divBdr>
            <w:top w:val="none" w:sz="0" w:space="0" w:color="auto"/>
            <w:left w:val="none" w:sz="0" w:space="0" w:color="auto"/>
            <w:bottom w:val="none" w:sz="0" w:space="0" w:color="auto"/>
            <w:right w:val="none" w:sz="0" w:space="0" w:color="auto"/>
          </w:divBdr>
        </w:div>
        <w:div w:id="1082793380">
          <w:marLeft w:val="480"/>
          <w:marRight w:val="0"/>
          <w:marTop w:val="0"/>
          <w:marBottom w:val="0"/>
          <w:divBdr>
            <w:top w:val="none" w:sz="0" w:space="0" w:color="auto"/>
            <w:left w:val="none" w:sz="0" w:space="0" w:color="auto"/>
            <w:bottom w:val="none" w:sz="0" w:space="0" w:color="auto"/>
            <w:right w:val="none" w:sz="0" w:space="0" w:color="auto"/>
          </w:divBdr>
        </w:div>
        <w:div w:id="951984586">
          <w:marLeft w:val="480"/>
          <w:marRight w:val="0"/>
          <w:marTop w:val="0"/>
          <w:marBottom w:val="0"/>
          <w:divBdr>
            <w:top w:val="none" w:sz="0" w:space="0" w:color="auto"/>
            <w:left w:val="none" w:sz="0" w:space="0" w:color="auto"/>
            <w:bottom w:val="none" w:sz="0" w:space="0" w:color="auto"/>
            <w:right w:val="none" w:sz="0" w:space="0" w:color="auto"/>
          </w:divBdr>
        </w:div>
        <w:div w:id="1109011607">
          <w:marLeft w:val="480"/>
          <w:marRight w:val="0"/>
          <w:marTop w:val="0"/>
          <w:marBottom w:val="0"/>
          <w:divBdr>
            <w:top w:val="none" w:sz="0" w:space="0" w:color="auto"/>
            <w:left w:val="none" w:sz="0" w:space="0" w:color="auto"/>
            <w:bottom w:val="none" w:sz="0" w:space="0" w:color="auto"/>
            <w:right w:val="none" w:sz="0" w:space="0" w:color="auto"/>
          </w:divBdr>
        </w:div>
        <w:div w:id="872500161">
          <w:marLeft w:val="480"/>
          <w:marRight w:val="0"/>
          <w:marTop w:val="0"/>
          <w:marBottom w:val="0"/>
          <w:divBdr>
            <w:top w:val="none" w:sz="0" w:space="0" w:color="auto"/>
            <w:left w:val="none" w:sz="0" w:space="0" w:color="auto"/>
            <w:bottom w:val="none" w:sz="0" w:space="0" w:color="auto"/>
            <w:right w:val="none" w:sz="0" w:space="0" w:color="auto"/>
          </w:divBdr>
        </w:div>
        <w:div w:id="956564428">
          <w:marLeft w:val="480"/>
          <w:marRight w:val="0"/>
          <w:marTop w:val="0"/>
          <w:marBottom w:val="0"/>
          <w:divBdr>
            <w:top w:val="none" w:sz="0" w:space="0" w:color="auto"/>
            <w:left w:val="none" w:sz="0" w:space="0" w:color="auto"/>
            <w:bottom w:val="none" w:sz="0" w:space="0" w:color="auto"/>
            <w:right w:val="none" w:sz="0" w:space="0" w:color="auto"/>
          </w:divBdr>
        </w:div>
        <w:div w:id="744646791">
          <w:marLeft w:val="480"/>
          <w:marRight w:val="0"/>
          <w:marTop w:val="0"/>
          <w:marBottom w:val="0"/>
          <w:divBdr>
            <w:top w:val="none" w:sz="0" w:space="0" w:color="auto"/>
            <w:left w:val="none" w:sz="0" w:space="0" w:color="auto"/>
            <w:bottom w:val="none" w:sz="0" w:space="0" w:color="auto"/>
            <w:right w:val="none" w:sz="0" w:space="0" w:color="auto"/>
          </w:divBdr>
        </w:div>
        <w:div w:id="647904688">
          <w:marLeft w:val="480"/>
          <w:marRight w:val="0"/>
          <w:marTop w:val="0"/>
          <w:marBottom w:val="0"/>
          <w:divBdr>
            <w:top w:val="none" w:sz="0" w:space="0" w:color="auto"/>
            <w:left w:val="none" w:sz="0" w:space="0" w:color="auto"/>
            <w:bottom w:val="none" w:sz="0" w:space="0" w:color="auto"/>
            <w:right w:val="none" w:sz="0" w:space="0" w:color="auto"/>
          </w:divBdr>
        </w:div>
        <w:div w:id="909921207">
          <w:marLeft w:val="480"/>
          <w:marRight w:val="0"/>
          <w:marTop w:val="0"/>
          <w:marBottom w:val="0"/>
          <w:divBdr>
            <w:top w:val="none" w:sz="0" w:space="0" w:color="auto"/>
            <w:left w:val="none" w:sz="0" w:space="0" w:color="auto"/>
            <w:bottom w:val="none" w:sz="0" w:space="0" w:color="auto"/>
            <w:right w:val="none" w:sz="0" w:space="0" w:color="auto"/>
          </w:divBdr>
        </w:div>
        <w:div w:id="1215391545">
          <w:marLeft w:val="480"/>
          <w:marRight w:val="0"/>
          <w:marTop w:val="0"/>
          <w:marBottom w:val="0"/>
          <w:divBdr>
            <w:top w:val="none" w:sz="0" w:space="0" w:color="auto"/>
            <w:left w:val="none" w:sz="0" w:space="0" w:color="auto"/>
            <w:bottom w:val="none" w:sz="0" w:space="0" w:color="auto"/>
            <w:right w:val="none" w:sz="0" w:space="0" w:color="auto"/>
          </w:divBdr>
        </w:div>
        <w:div w:id="577907786">
          <w:marLeft w:val="480"/>
          <w:marRight w:val="0"/>
          <w:marTop w:val="0"/>
          <w:marBottom w:val="0"/>
          <w:divBdr>
            <w:top w:val="none" w:sz="0" w:space="0" w:color="auto"/>
            <w:left w:val="none" w:sz="0" w:space="0" w:color="auto"/>
            <w:bottom w:val="none" w:sz="0" w:space="0" w:color="auto"/>
            <w:right w:val="none" w:sz="0" w:space="0" w:color="auto"/>
          </w:divBdr>
        </w:div>
        <w:div w:id="631793601">
          <w:marLeft w:val="480"/>
          <w:marRight w:val="0"/>
          <w:marTop w:val="0"/>
          <w:marBottom w:val="0"/>
          <w:divBdr>
            <w:top w:val="none" w:sz="0" w:space="0" w:color="auto"/>
            <w:left w:val="none" w:sz="0" w:space="0" w:color="auto"/>
            <w:bottom w:val="none" w:sz="0" w:space="0" w:color="auto"/>
            <w:right w:val="none" w:sz="0" w:space="0" w:color="auto"/>
          </w:divBdr>
        </w:div>
        <w:div w:id="184294054">
          <w:marLeft w:val="480"/>
          <w:marRight w:val="0"/>
          <w:marTop w:val="0"/>
          <w:marBottom w:val="0"/>
          <w:divBdr>
            <w:top w:val="none" w:sz="0" w:space="0" w:color="auto"/>
            <w:left w:val="none" w:sz="0" w:space="0" w:color="auto"/>
            <w:bottom w:val="none" w:sz="0" w:space="0" w:color="auto"/>
            <w:right w:val="none" w:sz="0" w:space="0" w:color="auto"/>
          </w:divBdr>
        </w:div>
        <w:div w:id="1813132556">
          <w:marLeft w:val="480"/>
          <w:marRight w:val="0"/>
          <w:marTop w:val="0"/>
          <w:marBottom w:val="0"/>
          <w:divBdr>
            <w:top w:val="none" w:sz="0" w:space="0" w:color="auto"/>
            <w:left w:val="none" w:sz="0" w:space="0" w:color="auto"/>
            <w:bottom w:val="none" w:sz="0" w:space="0" w:color="auto"/>
            <w:right w:val="none" w:sz="0" w:space="0" w:color="auto"/>
          </w:divBdr>
        </w:div>
        <w:div w:id="523599228">
          <w:marLeft w:val="480"/>
          <w:marRight w:val="0"/>
          <w:marTop w:val="0"/>
          <w:marBottom w:val="0"/>
          <w:divBdr>
            <w:top w:val="none" w:sz="0" w:space="0" w:color="auto"/>
            <w:left w:val="none" w:sz="0" w:space="0" w:color="auto"/>
            <w:bottom w:val="none" w:sz="0" w:space="0" w:color="auto"/>
            <w:right w:val="none" w:sz="0" w:space="0" w:color="auto"/>
          </w:divBdr>
        </w:div>
        <w:div w:id="1051805487">
          <w:marLeft w:val="480"/>
          <w:marRight w:val="0"/>
          <w:marTop w:val="0"/>
          <w:marBottom w:val="0"/>
          <w:divBdr>
            <w:top w:val="none" w:sz="0" w:space="0" w:color="auto"/>
            <w:left w:val="none" w:sz="0" w:space="0" w:color="auto"/>
            <w:bottom w:val="none" w:sz="0" w:space="0" w:color="auto"/>
            <w:right w:val="none" w:sz="0" w:space="0" w:color="auto"/>
          </w:divBdr>
        </w:div>
        <w:div w:id="1867021730">
          <w:marLeft w:val="480"/>
          <w:marRight w:val="0"/>
          <w:marTop w:val="0"/>
          <w:marBottom w:val="0"/>
          <w:divBdr>
            <w:top w:val="none" w:sz="0" w:space="0" w:color="auto"/>
            <w:left w:val="none" w:sz="0" w:space="0" w:color="auto"/>
            <w:bottom w:val="none" w:sz="0" w:space="0" w:color="auto"/>
            <w:right w:val="none" w:sz="0" w:space="0" w:color="auto"/>
          </w:divBdr>
        </w:div>
        <w:div w:id="1278566279">
          <w:marLeft w:val="480"/>
          <w:marRight w:val="0"/>
          <w:marTop w:val="0"/>
          <w:marBottom w:val="0"/>
          <w:divBdr>
            <w:top w:val="none" w:sz="0" w:space="0" w:color="auto"/>
            <w:left w:val="none" w:sz="0" w:space="0" w:color="auto"/>
            <w:bottom w:val="none" w:sz="0" w:space="0" w:color="auto"/>
            <w:right w:val="none" w:sz="0" w:space="0" w:color="auto"/>
          </w:divBdr>
        </w:div>
        <w:div w:id="1588803863">
          <w:marLeft w:val="480"/>
          <w:marRight w:val="0"/>
          <w:marTop w:val="0"/>
          <w:marBottom w:val="0"/>
          <w:divBdr>
            <w:top w:val="none" w:sz="0" w:space="0" w:color="auto"/>
            <w:left w:val="none" w:sz="0" w:space="0" w:color="auto"/>
            <w:bottom w:val="none" w:sz="0" w:space="0" w:color="auto"/>
            <w:right w:val="none" w:sz="0" w:space="0" w:color="auto"/>
          </w:divBdr>
        </w:div>
        <w:div w:id="965698212">
          <w:marLeft w:val="480"/>
          <w:marRight w:val="0"/>
          <w:marTop w:val="0"/>
          <w:marBottom w:val="0"/>
          <w:divBdr>
            <w:top w:val="none" w:sz="0" w:space="0" w:color="auto"/>
            <w:left w:val="none" w:sz="0" w:space="0" w:color="auto"/>
            <w:bottom w:val="none" w:sz="0" w:space="0" w:color="auto"/>
            <w:right w:val="none" w:sz="0" w:space="0" w:color="auto"/>
          </w:divBdr>
        </w:div>
        <w:div w:id="1681003770">
          <w:marLeft w:val="480"/>
          <w:marRight w:val="0"/>
          <w:marTop w:val="0"/>
          <w:marBottom w:val="0"/>
          <w:divBdr>
            <w:top w:val="none" w:sz="0" w:space="0" w:color="auto"/>
            <w:left w:val="none" w:sz="0" w:space="0" w:color="auto"/>
            <w:bottom w:val="none" w:sz="0" w:space="0" w:color="auto"/>
            <w:right w:val="none" w:sz="0" w:space="0" w:color="auto"/>
          </w:divBdr>
        </w:div>
        <w:div w:id="1183276264">
          <w:marLeft w:val="480"/>
          <w:marRight w:val="0"/>
          <w:marTop w:val="0"/>
          <w:marBottom w:val="0"/>
          <w:divBdr>
            <w:top w:val="none" w:sz="0" w:space="0" w:color="auto"/>
            <w:left w:val="none" w:sz="0" w:space="0" w:color="auto"/>
            <w:bottom w:val="none" w:sz="0" w:space="0" w:color="auto"/>
            <w:right w:val="none" w:sz="0" w:space="0" w:color="auto"/>
          </w:divBdr>
        </w:div>
      </w:divsChild>
    </w:div>
    <w:div w:id="1316690658">
      <w:bodyDiv w:val="1"/>
      <w:marLeft w:val="0"/>
      <w:marRight w:val="0"/>
      <w:marTop w:val="0"/>
      <w:marBottom w:val="0"/>
      <w:divBdr>
        <w:top w:val="none" w:sz="0" w:space="0" w:color="auto"/>
        <w:left w:val="none" w:sz="0" w:space="0" w:color="auto"/>
        <w:bottom w:val="none" w:sz="0" w:space="0" w:color="auto"/>
        <w:right w:val="none" w:sz="0" w:space="0" w:color="auto"/>
      </w:divBdr>
    </w:div>
    <w:div w:id="1317346352">
      <w:bodyDiv w:val="1"/>
      <w:marLeft w:val="0"/>
      <w:marRight w:val="0"/>
      <w:marTop w:val="0"/>
      <w:marBottom w:val="0"/>
      <w:divBdr>
        <w:top w:val="none" w:sz="0" w:space="0" w:color="auto"/>
        <w:left w:val="none" w:sz="0" w:space="0" w:color="auto"/>
        <w:bottom w:val="none" w:sz="0" w:space="0" w:color="auto"/>
        <w:right w:val="none" w:sz="0" w:space="0" w:color="auto"/>
      </w:divBdr>
    </w:div>
    <w:div w:id="1318992606">
      <w:bodyDiv w:val="1"/>
      <w:marLeft w:val="0"/>
      <w:marRight w:val="0"/>
      <w:marTop w:val="0"/>
      <w:marBottom w:val="0"/>
      <w:divBdr>
        <w:top w:val="none" w:sz="0" w:space="0" w:color="auto"/>
        <w:left w:val="none" w:sz="0" w:space="0" w:color="auto"/>
        <w:bottom w:val="none" w:sz="0" w:space="0" w:color="auto"/>
        <w:right w:val="none" w:sz="0" w:space="0" w:color="auto"/>
      </w:divBdr>
      <w:divsChild>
        <w:div w:id="585261803">
          <w:marLeft w:val="640"/>
          <w:marRight w:val="0"/>
          <w:marTop w:val="0"/>
          <w:marBottom w:val="0"/>
          <w:divBdr>
            <w:top w:val="none" w:sz="0" w:space="0" w:color="auto"/>
            <w:left w:val="none" w:sz="0" w:space="0" w:color="auto"/>
            <w:bottom w:val="none" w:sz="0" w:space="0" w:color="auto"/>
            <w:right w:val="none" w:sz="0" w:space="0" w:color="auto"/>
          </w:divBdr>
        </w:div>
        <w:div w:id="1972400623">
          <w:marLeft w:val="640"/>
          <w:marRight w:val="0"/>
          <w:marTop w:val="0"/>
          <w:marBottom w:val="0"/>
          <w:divBdr>
            <w:top w:val="none" w:sz="0" w:space="0" w:color="auto"/>
            <w:left w:val="none" w:sz="0" w:space="0" w:color="auto"/>
            <w:bottom w:val="none" w:sz="0" w:space="0" w:color="auto"/>
            <w:right w:val="none" w:sz="0" w:space="0" w:color="auto"/>
          </w:divBdr>
        </w:div>
        <w:div w:id="256134908">
          <w:marLeft w:val="640"/>
          <w:marRight w:val="0"/>
          <w:marTop w:val="0"/>
          <w:marBottom w:val="0"/>
          <w:divBdr>
            <w:top w:val="none" w:sz="0" w:space="0" w:color="auto"/>
            <w:left w:val="none" w:sz="0" w:space="0" w:color="auto"/>
            <w:bottom w:val="none" w:sz="0" w:space="0" w:color="auto"/>
            <w:right w:val="none" w:sz="0" w:space="0" w:color="auto"/>
          </w:divBdr>
        </w:div>
        <w:div w:id="868107989">
          <w:marLeft w:val="640"/>
          <w:marRight w:val="0"/>
          <w:marTop w:val="0"/>
          <w:marBottom w:val="0"/>
          <w:divBdr>
            <w:top w:val="none" w:sz="0" w:space="0" w:color="auto"/>
            <w:left w:val="none" w:sz="0" w:space="0" w:color="auto"/>
            <w:bottom w:val="none" w:sz="0" w:space="0" w:color="auto"/>
            <w:right w:val="none" w:sz="0" w:space="0" w:color="auto"/>
          </w:divBdr>
        </w:div>
        <w:div w:id="2121990663">
          <w:marLeft w:val="640"/>
          <w:marRight w:val="0"/>
          <w:marTop w:val="0"/>
          <w:marBottom w:val="0"/>
          <w:divBdr>
            <w:top w:val="none" w:sz="0" w:space="0" w:color="auto"/>
            <w:left w:val="none" w:sz="0" w:space="0" w:color="auto"/>
            <w:bottom w:val="none" w:sz="0" w:space="0" w:color="auto"/>
            <w:right w:val="none" w:sz="0" w:space="0" w:color="auto"/>
          </w:divBdr>
        </w:div>
        <w:div w:id="1469474108">
          <w:marLeft w:val="640"/>
          <w:marRight w:val="0"/>
          <w:marTop w:val="0"/>
          <w:marBottom w:val="0"/>
          <w:divBdr>
            <w:top w:val="none" w:sz="0" w:space="0" w:color="auto"/>
            <w:left w:val="none" w:sz="0" w:space="0" w:color="auto"/>
            <w:bottom w:val="none" w:sz="0" w:space="0" w:color="auto"/>
            <w:right w:val="none" w:sz="0" w:space="0" w:color="auto"/>
          </w:divBdr>
        </w:div>
        <w:div w:id="1394812301">
          <w:marLeft w:val="640"/>
          <w:marRight w:val="0"/>
          <w:marTop w:val="0"/>
          <w:marBottom w:val="0"/>
          <w:divBdr>
            <w:top w:val="none" w:sz="0" w:space="0" w:color="auto"/>
            <w:left w:val="none" w:sz="0" w:space="0" w:color="auto"/>
            <w:bottom w:val="none" w:sz="0" w:space="0" w:color="auto"/>
            <w:right w:val="none" w:sz="0" w:space="0" w:color="auto"/>
          </w:divBdr>
        </w:div>
        <w:div w:id="705520960">
          <w:marLeft w:val="640"/>
          <w:marRight w:val="0"/>
          <w:marTop w:val="0"/>
          <w:marBottom w:val="0"/>
          <w:divBdr>
            <w:top w:val="none" w:sz="0" w:space="0" w:color="auto"/>
            <w:left w:val="none" w:sz="0" w:space="0" w:color="auto"/>
            <w:bottom w:val="none" w:sz="0" w:space="0" w:color="auto"/>
            <w:right w:val="none" w:sz="0" w:space="0" w:color="auto"/>
          </w:divBdr>
        </w:div>
        <w:div w:id="2127843415">
          <w:marLeft w:val="640"/>
          <w:marRight w:val="0"/>
          <w:marTop w:val="0"/>
          <w:marBottom w:val="0"/>
          <w:divBdr>
            <w:top w:val="none" w:sz="0" w:space="0" w:color="auto"/>
            <w:left w:val="none" w:sz="0" w:space="0" w:color="auto"/>
            <w:bottom w:val="none" w:sz="0" w:space="0" w:color="auto"/>
            <w:right w:val="none" w:sz="0" w:space="0" w:color="auto"/>
          </w:divBdr>
        </w:div>
        <w:div w:id="1203206709">
          <w:marLeft w:val="640"/>
          <w:marRight w:val="0"/>
          <w:marTop w:val="0"/>
          <w:marBottom w:val="0"/>
          <w:divBdr>
            <w:top w:val="none" w:sz="0" w:space="0" w:color="auto"/>
            <w:left w:val="none" w:sz="0" w:space="0" w:color="auto"/>
            <w:bottom w:val="none" w:sz="0" w:space="0" w:color="auto"/>
            <w:right w:val="none" w:sz="0" w:space="0" w:color="auto"/>
          </w:divBdr>
        </w:div>
        <w:div w:id="1708679855">
          <w:marLeft w:val="640"/>
          <w:marRight w:val="0"/>
          <w:marTop w:val="0"/>
          <w:marBottom w:val="0"/>
          <w:divBdr>
            <w:top w:val="none" w:sz="0" w:space="0" w:color="auto"/>
            <w:left w:val="none" w:sz="0" w:space="0" w:color="auto"/>
            <w:bottom w:val="none" w:sz="0" w:space="0" w:color="auto"/>
            <w:right w:val="none" w:sz="0" w:space="0" w:color="auto"/>
          </w:divBdr>
        </w:div>
        <w:div w:id="1962303048">
          <w:marLeft w:val="640"/>
          <w:marRight w:val="0"/>
          <w:marTop w:val="0"/>
          <w:marBottom w:val="0"/>
          <w:divBdr>
            <w:top w:val="none" w:sz="0" w:space="0" w:color="auto"/>
            <w:left w:val="none" w:sz="0" w:space="0" w:color="auto"/>
            <w:bottom w:val="none" w:sz="0" w:space="0" w:color="auto"/>
            <w:right w:val="none" w:sz="0" w:space="0" w:color="auto"/>
          </w:divBdr>
        </w:div>
        <w:div w:id="484199152">
          <w:marLeft w:val="640"/>
          <w:marRight w:val="0"/>
          <w:marTop w:val="0"/>
          <w:marBottom w:val="0"/>
          <w:divBdr>
            <w:top w:val="none" w:sz="0" w:space="0" w:color="auto"/>
            <w:left w:val="none" w:sz="0" w:space="0" w:color="auto"/>
            <w:bottom w:val="none" w:sz="0" w:space="0" w:color="auto"/>
            <w:right w:val="none" w:sz="0" w:space="0" w:color="auto"/>
          </w:divBdr>
        </w:div>
        <w:div w:id="2144233821">
          <w:marLeft w:val="640"/>
          <w:marRight w:val="0"/>
          <w:marTop w:val="0"/>
          <w:marBottom w:val="0"/>
          <w:divBdr>
            <w:top w:val="none" w:sz="0" w:space="0" w:color="auto"/>
            <w:left w:val="none" w:sz="0" w:space="0" w:color="auto"/>
            <w:bottom w:val="none" w:sz="0" w:space="0" w:color="auto"/>
            <w:right w:val="none" w:sz="0" w:space="0" w:color="auto"/>
          </w:divBdr>
        </w:div>
        <w:div w:id="963389036">
          <w:marLeft w:val="640"/>
          <w:marRight w:val="0"/>
          <w:marTop w:val="0"/>
          <w:marBottom w:val="0"/>
          <w:divBdr>
            <w:top w:val="none" w:sz="0" w:space="0" w:color="auto"/>
            <w:left w:val="none" w:sz="0" w:space="0" w:color="auto"/>
            <w:bottom w:val="none" w:sz="0" w:space="0" w:color="auto"/>
            <w:right w:val="none" w:sz="0" w:space="0" w:color="auto"/>
          </w:divBdr>
        </w:div>
        <w:div w:id="252707694">
          <w:marLeft w:val="640"/>
          <w:marRight w:val="0"/>
          <w:marTop w:val="0"/>
          <w:marBottom w:val="0"/>
          <w:divBdr>
            <w:top w:val="none" w:sz="0" w:space="0" w:color="auto"/>
            <w:left w:val="none" w:sz="0" w:space="0" w:color="auto"/>
            <w:bottom w:val="none" w:sz="0" w:space="0" w:color="auto"/>
            <w:right w:val="none" w:sz="0" w:space="0" w:color="auto"/>
          </w:divBdr>
        </w:div>
        <w:div w:id="281231161">
          <w:marLeft w:val="640"/>
          <w:marRight w:val="0"/>
          <w:marTop w:val="0"/>
          <w:marBottom w:val="0"/>
          <w:divBdr>
            <w:top w:val="none" w:sz="0" w:space="0" w:color="auto"/>
            <w:left w:val="none" w:sz="0" w:space="0" w:color="auto"/>
            <w:bottom w:val="none" w:sz="0" w:space="0" w:color="auto"/>
            <w:right w:val="none" w:sz="0" w:space="0" w:color="auto"/>
          </w:divBdr>
        </w:div>
        <w:div w:id="2060200054">
          <w:marLeft w:val="640"/>
          <w:marRight w:val="0"/>
          <w:marTop w:val="0"/>
          <w:marBottom w:val="0"/>
          <w:divBdr>
            <w:top w:val="none" w:sz="0" w:space="0" w:color="auto"/>
            <w:left w:val="none" w:sz="0" w:space="0" w:color="auto"/>
            <w:bottom w:val="none" w:sz="0" w:space="0" w:color="auto"/>
            <w:right w:val="none" w:sz="0" w:space="0" w:color="auto"/>
          </w:divBdr>
        </w:div>
        <w:div w:id="1510683456">
          <w:marLeft w:val="640"/>
          <w:marRight w:val="0"/>
          <w:marTop w:val="0"/>
          <w:marBottom w:val="0"/>
          <w:divBdr>
            <w:top w:val="none" w:sz="0" w:space="0" w:color="auto"/>
            <w:left w:val="none" w:sz="0" w:space="0" w:color="auto"/>
            <w:bottom w:val="none" w:sz="0" w:space="0" w:color="auto"/>
            <w:right w:val="none" w:sz="0" w:space="0" w:color="auto"/>
          </w:divBdr>
        </w:div>
        <w:div w:id="1060443691">
          <w:marLeft w:val="640"/>
          <w:marRight w:val="0"/>
          <w:marTop w:val="0"/>
          <w:marBottom w:val="0"/>
          <w:divBdr>
            <w:top w:val="none" w:sz="0" w:space="0" w:color="auto"/>
            <w:left w:val="none" w:sz="0" w:space="0" w:color="auto"/>
            <w:bottom w:val="none" w:sz="0" w:space="0" w:color="auto"/>
            <w:right w:val="none" w:sz="0" w:space="0" w:color="auto"/>
          </w:divBdr>
        </w:div>
        <w:div w:id="1946424602">
          <w:marLeft w:val="640"/>
          <w:marRight w:val="0"/>
          <w:marTop w:val="0"/>
          <w:marBottom w:val="0"/>
          <w:divBdr>
            <w:top w:val="none" w:sz="0" w:space="0" w:color="auto"/>
            <w:left w:val="none" w:sz="0" w:space="0" w:color="auto"/>
            <w:bottom w:val="none" w:sz="0" w:space="0" w:color="auto"/>
            <w:right w:val="none" w:sz="0" w:space="0" w:color="auto"/>
          </w:divBdr>
        </w:div>
        <w:div w:id="342781105">
          <w:marLeft w:val="640"/>
          <w:marRight w:val="0"/>
          <w:marTop w:val="0"/>
          <w:marBottom w:val="0"/>
          <w:divBdr>
            <w:top w:val="none" w:sz="0" w:space="0" w:color="auto"/>
            <w:left w:val="none" w:sz="0" w:space="0" w:color="auto"/>
            <w:bottom w:val="none" w:sz="0" w:space="0" w:color="auto"/>
            <w:right w:val="none" w:sz="0" w:space="0" w:color="auto"/>
          </w:divBdr>
        </w:div>
        <w:div w:id="2062750423">
          <w:marLeft w:val="640"/>
          <w:marRight w:val="0"/>
          <w:marTop w:val="0"/>
          <w:marBottom w:val="0"/>
          <w:divBdr>
            <w:top w:val="none" w:sz="0" w:space="0" w:color="auto"/>
            <w:left w:val="none" w:sz="0" w:space="0" w:color="auto"/>
            <w:bottom w:val="none" w:sz="0" w:space="0" w:color="auto"/>
            <w:right w:val="none" w:sz="0" w:space="0" w:color="auto"/>
          </w:divBdr>
        </w:div>
        <w:div w:id="1124734982">
          <w:marLeft w:val="640"/>
          <w:marRight w:val="0"/>
          <w:marTop w:val="0"/>
          <w:marBottom w:val="0"/>
          <w:divBdr>
            <w:top w:val="none" w:sz="0" w:space="0" w:color="auto"/>
            <w:left w:val="none" w:sz="0" w:space="0" w:color="auto"/>
            <w:bottom w:val="none" w:sz="0" w:space="0" w:color="auto"/>
            <w:right w:val="none" w:sz="0" w:space="0" w:color="auto"/>
          </w:divBdr>
        </w:div>
        <w:div w:id="1051921155">
          <w:marLeft w:val="640"/>
          <w:marRight w:val="0"/>
          <w:marTop w:val="0"/>
          <w:marBottom w:val="0"/>
          <w:divBdr>
            <w:top w:val="none" w:sz="0" w:space="0" w:color="auto"/>
            <w:left w:val="none" w:sz="0" w:space="0" w:color="auto"/>
            <w:bottom w:val="none" w:sz="0" w:space="0" w:color="auto"/>
            <w:right w:val="none" w:sz="0" w:space="0" w:color="auto"/>
          </w:divBdr>
        </w:div>
        <w:div w:id="1845124495">
          <w:marLeft w:val="640"/>
          <w:marRight w:val="0"/>
          <w:marTop w:val="0"/>
          <w:marBottom w:val="0"/>
          <w:divBdr>
            <w:top w:val="none" w:sz="0" w:space="0" w:color="auto"/>
            <w:left w:val="none" w:sz="0" w:space="0" w:color="auto"/>
            <w:bottom w:val="none" w:sz="0" w:space="0" w:color="auto"/>
            <w:right w:val="none" w:sz="0" w:space="0" w:color="auto"/>
          </w:divBdr>
        </w:div>
        <w:div w:id="1422681298">
          <w:marLeft w:val="640"/>
          <w:marRight w:val="0"/>
          <w:marTop w:val="0"/>
          <w:marBottom w:val="0"/>
          <w:divBdr>
            <w:top w:val="none" w:sz="0" w:space="0" w:color="auto"/>
            <w:left w:val="none" w:sz="0" w:space="0" w:color="auto"/>
            <w:bottom w:val="none" w:sz="0" w:space="0" w:color="auto"/>
            <w:right w:val="none" w:sz="0" w:space="0" w:color="auto"/>
          </w:divBdr>
        </w:div>
        <w:div w:id="1718240452">
          <w:marLeft w:val="640"/>
          <w:marRight w:val="0"/>
          <w:marTop w:val="0"/>
          <w:marBottom w:val="0"/>
          <w:divBdr>
            <w:top w:val="none" w:sz="0" w:space="0" w:color="auto"/>
            <w:left w:val="none" w:sz="0" w:space="0" w:color="auto"/>
            <w:bottom w:val="none" w:sz="0" w:space="0" w:color="auto"/>
            <w:right w:val="none" w:sz="0" w:space="0" w:color="auto"/>
          </w:divBdr>
        </w:div>
        <w:div w:id="1001197845">
          <w:marLeft w:val="640"/>
          <w:marRight w:val="0"/>
          <w:marTop w:val="0"/>
          <w:marBottom w:val="0"/>
          <w:divBdr>
            <w:top w:val="none" w:sz="0" w:space="0" w:color="auto"/>
            <w:left w:val="none" w:sz="0" w:space="0" w:color="auto"/>
            <w:bottom w:val="none" w:sz="0" w:space="0" w:color="auto"/>
            <w:right w:val="none" w:sz="0" w:space="0" w:color="auto"/>
          </w:divBdr>
        </w:div>
        <w:div w:id="1785341794">
          <w:marLeft w:val="640"/>
          <w:marRight w:val="0"/>
          <w:marTop w:val="0"/>
          <w:marBottom w:val="0"/>
          <w:divBdr>
            <w:top w:val="none" w:sz="0" w:space="0" w:color="auto"/>
            <w:left w:val="none" w:sz="0" w:space="0" w:color="auto"/>
            <w:bottom w:val="none" w:sz="0" w:space="0" w:color="auto"/>
            <w:right w:val="none" w:sz="0" w:space="0" w:color="auto"/>
          </w:divBdr>
        </w:div>
        <w:div w:id="1654140677">
          <w:marLeft w:val="640"/>
          <w:marRight w:val="0"/>
          <w:marTop w:val="0"/>
          <w:marBottom w:val="0"/>
          <w:divBdr>
            <w:top w:val="none" w:sz="0" w:space="0" w:color="auto"/>
            <w:left w:val="none" w:sz="0" w:space="0" w:color="auto"/>
            <w:bottom w:val="none" w:sz="0" w:space="0" w:color="auto"/>
            <w:right w:val="none" w:sz="0" w:space="0" w:color="auto"/>
          </w:divBdr>
        </w:div>
        <w:div w:id="1817918041">
          <w:marLeft w:val="640"/>
          <w:marRight w:val="0"/>
          <w:marTop w:val="0"/>
          <w:marBottom w:val="0"/>
          <w:divBdr>
            <w:top w:val="none" w:sz="0" w:space="0" w:color="auto"/>
            <w:left w:val="none" w:sz="0" w:space="0" w:color="auto"/>
            <w:bottom w:val="none" w:sz="0" w:space="0" w:color="auto"/>
            <w:right w:val="none" w:sz="0" w:space="0" w:color="auto"/>
          </w:divBdr>
        </w:div>
        <w:div w:id="13580205">
          <w:marLeft w:val="640"/>
          <w:marRight w:val="0"/>
          <w:marTop w:val="0"/>
          <w:marBottom w:val="0"/>
          <w:divBdr>
            <w:top w:val="none" w:sz="0" w:space="0" w:color="auto"/>
            <w:left w:val="none" w:sz="0" w:space="0" w:color="auto"/>
            <w:bottom w:val="none" w:sz="0" w:space="0" w:color="auto"/>
            <w:right w:val="none" w:sz="0" w:space="0" w:color="auto"/>
          </w:divBdr>
        </w:div>
        <w:div w:id="42099195">
          <w:marLeft w:val="640"/>
          <w:marRight w:val="0"/>
          <w:marTop w:val="0"/>
          <w:marBottom w:val="0"/>
          <w:divBdr>
            <w:top w:val="none" w:sz="0" w:space="0" w:color="auto"/>
            <w:left w:val="none" w:sz="0" w:space="0" w:color="auto"/>
            <w:bottom w:val="none" w:sz="0" w:space="0" w:color="auto"/>
            <w:right w:val="none" w:sz="0" w:space="0" w:color="auto"/>
          </w:divBdr>
        </w:div>
        <w:div w:id="2102407819">
          <w:marLeft w:val="640"/>
          <w:marRight w:val="0"/>
          <w:marTop w:val="0"/>
          <w:marBottom w:val="0"/>
          <w:divBdr>
            <w:top w:val="none" w:sz="0" w:space="0" w:color="auto"/>
            <w:left w:val="none" w:sz="0" w:space="0" w:color="auto"/>
            <w:bottom w:val="none" w:sz="0" w:space="0" w:color="auto"/>
            <w:right w:val="none" w:sz="0" w:space="0" w:color="auto"/>
          </w:divBdr>
        </w:div>
        <w:div w:id="425731625">
          <w:marLeft w:val="640"/>
          <w:marRight w:val="0"/>
          <w:marTop w:val="0"/>
          <w:marBottom w:val="0"/>
          <w:divBdr>
            <w:top w:val="none" w:sz="0" w:space="0" w:color="auto"/>
            <w:left w:val="none" w:sz="0" w:space="0" w:color="auto"/>
            <w:bottom w:val="none" w:sz="0" w:space="0" w:color="auto"/>
            <w:right w:val="none" w:sz="0" w:space="0" w:color="auto"/>
          </w:divBdr>
        </w:div>
        <w:div w:id="357047677">
          <w:marLeft w:val="640"/>
          <w:marRight w:val="0"/>
          <w:marTop w:val="0"/>
          <w:marBottom w:val="0"/>
          <w:divBdr>
            <w:top w:val="none" w:sz="0" w:space="0" w:color="auto"/>
            <w:left w:val="none" w:sz="0" w:space="0" w:color="auto"/>
            <w:bottom w:val="none" w:sz="0" w:space="0" w:color="auto"/>
            <w:right w:val="none" w:sz="0" w:space="0" w:color="auto"/>
          </w:divBdr>
        </w:div>
        <w:div w:id="1213031412">
          <w:marLeft w:val="640"/>
          <w:marRight w:val="0"/>
          <w:marTop w:val="0"/>
          <w:marBottom w:val="0"/>
          <w:divBdr>
            <w:top w:val="none" w:sz="0" w:space="0" w:color="auto"/>
            <w:left w:val="none" w:sz="0" w:space="0" w:color="auto"/>
            <w:bottom w:val="none" w:sz="0" w:space="0" w:color="auto"/>
            <w:right w:val="none" w:sz="0" w:space="0" w:color="auto"/>
          </w:divBdr>
        </w:div>
        <w:div w:id="586810403">
          <w:marLeft w:val="640"/>
          <w:marRight w:val="0"/>
          <w:marTop w:val="0"/>
          <w:marBottom w:val="0"/>
          <w:divBdr>
            <w:top w:val="none" w:sz="0" w:space="0" w:color="auto"/>
            <w:left w:val="none" w:sz="0" w:space="0" w:color="auto"/>
            <w:bottom w:val="none" w:sz="0" w:space="0" w:color="auto"/>
            <w:right w:val="none" w:sz="0" w:space="0" w:color="auto"/>
          </w:divBdr>
        </w:div>
        <w:div w:id="837119325">
          <w:marLeft w:val="640"/>
          <w:marRight w:val="0"/>
          <w:marTop w:val="0"/>
          <w:marBottom w:val="0"/>
          <w:divBdr>
            <w:top w:val="none" w:sz="0" w:space="0" w:color="auto"/>
            <w:left w:val="none" w:sz="0" w:space="0" w:color="auto"/>
            <w:bottom w:val="none" w:sz="0" w:space="0" w:color="auto"/>
            <w:right w:val="none" w:sz="0" w:space="0" w:color="auto"/>
          </w:divBdr>
        </w:div>
        <w:div w:id="1080257144">
          <w:marLeft w:val="640"/>
          <w:marRight w:val="0"/>
          <w:marTop w:val="0"/>
          <w:marBottom w:val="0"/>
          <w:divBdr>
            <w:top w:val="none" w:sz="0" w:space="0" w:color="auto"/>
            <w:left w:val="none" w:sz="0" w:space="0" w:color="auto"/>
            <w:bottom w:val="none" w:sz="0" w:space="0" w:color="auto"/>
            <w:right w:val="none" w:sz="0" w:space="0" w:color="auto"/>
          </w:divBdr>
        </w:div>
        <w:div w:id="399638533">
          <w:marLeft w:val="640"/>
          <w:marRight w:val="0"/>
          <w:marTop w:val="0"/>
          <w:marBottom w:val="0"/>
          <w:divBdr>
            <w:top w:val="none" w:sz="0" w:space="0" w:color="auto"/>
            <w:left w:val="none" w:sz="0" w:space="0" w:color="auto"/>
            <w:bottom w:val="none" w:sz="0" w:space="0" w:color="auto"/>
            <w:right w:val="none" w:sz="0" w:space="0" w:color="auto"/>
          </w:divBdr>
        </w:div>
        <w:div w:id="1123814327">
          <w:marLeft w:val="640"/>
          <w:marRight w:val="0"/>
          <w:marTop w:val="0"/>
          <w:marBottom w:val="0"/>
          <w:divBdr>
            <w:top w:val="none" w:sz="0" w:space="0" w:color="auto"/>
            <w:left w:val="none" w:sz="0" w:space="0" w:color="auto"/>
            <w:bottom w:val="none" w:sz="0" w:space="0" w:color="auto"/>
            <w:right w:val="none" w:sz="0" w:space="0" w:color="auto"/>
          </w:divBdr>
        </w:div>
        <w:div w:id="1725131997">
          <w:marLeft w:val="640"/>
          <w:marRight w:val="0"/>
          <w:marTop w:val="0"/>
          <w:marBottom w:val="0"/>
          <w:divBdr>
            <w:top w:val="none" w:sz="0" w:space="0" w:color="auto"/>
            <w:left w:val="none" w:sz="0" w:space="0" w:color="auto"/>
            <w:bottom w:val="none" w:sz="0" w:space="0" w:color="auto"/>
            <w:right w:val="none" w:sz="0" w:space="0" w:color="auto"/>
          </w:divBdr>
        </w:div>
        <w:div w:id="203950940">
          <w:marLeft w:val="640"/>
          <w:marRight w:val="0"/>
          <w:marTop w:val="0"/>
          <w:marBottom w:val="0"/>
          <w:divBdr>
            <w:top w:val="none" w:sz="0" w:space="0" w:color="auto"/>
            <w:left w:val="none" w:sz="0" w:space="0" w:color="auto"/>
            <w:bottom w:val="none" w:sz="0" w:space="0" w:color="auto"/>
            <w:right w:val="none" w:sz="0" w:space="0" w:color="auto"/>
          </w:divBdr>
        </w:div>
        <w:div w:id="1584339374">
          <w:marLeft w:val="640"/>
          <w:marRight w:val="0"/>
          <w:marTop w:val="0"/>
          <w:marBottom w:val="0"/>
          <w:divBdr>
            <w:top w:val="none" w:sz="0" w:space="0" w:color="auto"/>
            <w:left w:val="none" w:sz="0" w:space="0" w:color="auto"/>
            <w:bottom w:val="none" w:sz="0" w:space="0" w:color="auto"/>
            <w:right w:val="none" w:sz="0" w:space="0" w:color="auto"/>
          </w:divBdr>
        </w:div>
        <w:div w:id="696391542">
          <w:marLeft w:val="640"/>
          <w:marRight w:val="0"/>
          <w:marTop w:val="0"/>
          <w:marBottom w:val="0"/>
          <w:divBdr>
            <w:top w:val="none" w:sz="0" w:space="0" w:color="auto"/>
            <w:left w:val="none" w:sz="0" w:space="0" w:color="auto"/>
            <w:bottom w:val="none" w:sz="0" w:space="0" w:color="auto"/>
            <w:right w:val="none" w:sz="0" w:space="0" w:color="auto"/>
          </w:divBdr>
        </w:div>
        <w:div w:id="109053917">
          <w:marLeft w:val="640"/>
          <w:marRight w:val="0"/>
          <w:marTop w:val="0"/>
          <w:marBottom w:val="0"/>
          <w:divBdr>
            <w:top w:val="none" w:sz="0" w:space="0" w:color="auto"/>
            <w:left w:val="none" w:sz="0" w:space="0" w:color="auto"/>
            <w:bottom w:val="none" w:sz="0" w:space="0" w:color="auto"/>
            <w:right w:val="none" w:sz="0" w:space="0" w:color="auto"/>
          </w:divBdr>
        </w:div>
        <w:div w:id="714937487">
          <w:marLeft w:val="640"/>
          <w:marRight w:val="0"/>
          <w:marTop w:val="0"/>
          <w:marBottom w:val="0"/>
          <w:divBdr>
            <w:top w:val="none" w:sz="0" w:space="0" w:color="auto"/>
            <w:left w:val="none" w:sz="0" w:space="0" w:color="auto"/>
            <w:bottom w:val="none" w:sz="0" w:space="0" w:color="auto"/>
            <w:right w:val="none" w:sz="0" w:space="0" w:color="auto"/>
          </w:divBdr>
        </w:div>
        <w:div w:id="1282953173">
          <w:marLeft w:val="640"/>
          <w:marRight w:val="0"/>
          <w:marTop w:val="0"/>
          <w:marBottom w:val="0"/>
          <w:divBdr>
            <w:top w:val="none" w:sz="0" w:space="0" w:color="auto"/>
            <w:left w:val="none" w:sz="0" w:space="0" w:color="auto"/>
            <w:bottom w:val="none" w:sz="0" w:space="0" w:color="auto"/>
            <w:right w:val="none" w:sz="0" w:space="0" w:color="auto"/>
          </w:divBdr>
        </w:div>
        <w:div w:id="744693598">
          <w:marLeft w:val="640"/>
          <w:marRight w:val="0"/>
          <w:marTop w:val="0"/>
          <w:marBottom w:val="0"/>
          <w:divBdr>
            <w:top w:val="none" w:sz="0" w:space="0" w:color="auto"/>
            <w:left w:val="none" w:sz="0" w:space="0" w:color="auto"/>
            <w:bottom w:val="none" w:sz="0" w:space="0" w:color="auto"/>
            <w:right w:val="none" w:sz="0" w:space="0" w:color="auto"/>
          </w:divBdr>
        </w:div>
        <w:div w:id="1834178483">
          <w:marLeft w:val="640"/>
          <w:marRight w:val="0"/>
          <w:marTop w:val="0"/>
          <w:marBottom w:val="0"/>
          <w:divBdr>
            <w:top w:val="none" w:sz="0" w:space="0" w:color="auto"/>
            <w:left w:val="none" w:sz="0" w:space="0" w:color="auto"/>
            <w:bottom w:val="none" w:sz="0" w:space="0" w:color="auto"/>
            <w:right w:val="none" w:sz="0" w:space="0" w:color="auto"/>
          </w:divBdr>
        </w:div>
        <w:div w:id="263464175">
          <w:marLeft w:val="640"/>
          <w:marRight w:val="0"/>
          <w:marTop w:val="0"/>
          <w:marBottom w:val="0"/>
          <w:divBdr>
            <w:top w:val="none" w:sz="0" w:space="0" w:color="auto"/>
            <w:left w:val="none" w:sz="0" w:space="0" w:color="auto"/>
            <w:bottom w:val="none" w:sz="0" w:space="0" w:color="auto"/>
            <w:right w:val="none" w:sz="0" w:space="0" w:color="auto"/>
          </w:divBdr>
        </w:div>
        <w:div w:id="1983148127">
          <w:marLeft w:val="640"/>
          <w:marRight w:val="0"/>
          <w:marTop w:val="0"/>
          <w:marBottom w:val="0"/>
          <w:divBdr>
            <w:top w:val="none" w:sz="0" w:space="0" w:color="auto"/>
            <w:left w:val="none" w:sz="0" w:space="0" w:color="auto"/>
            <w:bottom w:val="none" w:sz="0" w:space="0" w:color="auto"/>
            <w:right w:val="none" w:sz="0" w:space="0" w:color="auto"/>
          </w:divBdr>
        </w:div>
        <w:div w:id="563376103">
          <w:marLeft w:val="640"/>
          <w:marRight w:val="0"/>
          <w:marTop w:val="0"/>
          <w:marBottom w:val="0"/>
          <w:divBdr>
            <w:top w:val="none" w:sz="0" w:space="0" w:color="auto"/>
            <w:left w:val="none" w:sz="0" w:space="0" w:color="auto"/>
            <w:bottom w:val="none" w:sz="0" w:space="0" w:color="auto"/>
            <w:right w:val="none" w:sz="0" w:space="0" w:color="auto"/>
          </w:divBdr>
        </w:div>
        <w:div w:id="580994132">
          <w:marLeft w:val="640"/>
          <w:marRight w:val="0"/>
          <w:marTop w:val="0"/>
          <w:marBottom w:val="0"/>
          <w:divBdr>
            <w:top w:val="none" w:sz="0" w:space="0" w:color="auto"/>
            <w:left w:val="none" w:sz="0" w:space="0" w:color="auto"/>
            <w:bottom w:val="none" w:sz="0" w:space="0" w:color="auto"/>
            <w:right w:val="none" w:sz="0" w:space="0" w:color="auto"/>
          </w:divBdr>
        </w:div>
        <w:div w:id="1790512206">
          <w:marLeft w:val="640"/>
          <w:marRight w:val="0"/>
          <w:marTop w:val="0"/>
          <w:marBottom w:val="0"/>
          <w:divBdr>
            <w:top w:val="none" w:sz="0" w:space="0" w:color="auto"/>
            <w:left w:val="none" w:sz="0" w:space="0" w:color="auto"/>
            <w:bottom w:val="none" w:sz="0" w:space="0" w:color="auto"/>
            <w:right w:val="none" w:sz="0" w:space="0" w:color="auto"/>
          </w:divBdr>
        </w:div>
        <w:div w:id="334186374">
          <w:marLeft w:val="640"/>
          <w:marRight w:val="0"/>
          <w:marTop w:val="0"/>
          <w:marBottom w:val="0"/>
          <w:divBdr>
            <w:top w:val="none" w:sz="0" w:space="0" w:color="auto"/>
            <w:left w:val="none" w:sz="0" w:space="0" w:color="auto"/>
            <w:bottom w:val="none" w:sz="0" w:space="0" w:color="auto"/>
            <w:right w:val="none" w:sz="0" w:space="0" w:color="auto"/>
          </w:divBdr>
        </w:div>
        <w:div w:id="1875002411">
          <w:marLeft w:val="640"/>
          <w:marRight w:val="0"/>
          <w:marTop w:val="0"/>
          <w:marBottom w:val="0"/>
          <w:divBdr>
            <w:top w:val="none" w:sz="0" w:space="0" w:color="auto"/>
            <w:left w:val="none" w:sz="0" w:space="0" w:color="auto"/>
            <w:bottom w:val="none" w:sz="0" w:space="0" w:color="auto"/>
            <w:right w:val="none" w:sz="0" w:space="0" w:color="auto"/>
          </w:divBdr>
        </w:div>
        <w:div w:id="1094941694">
          <w:marLeft w:val="640"/>
          <w:marRight w:val="0"/>
          <w:marTop w:val="0"/>
          <w:marBottom w:val="0"/>
          <w:divBdr>
            <w:top w:val="none" w:sz="0" w:space="0" w:color="auto"/>
            <w:left w:val="none" w:sz="0" w:space="0" w:color="auto"/>
            <w:bottom w:val="none" w:sz="0" w:space="0" w:color="auto"/>
            <w:right w:val="none" w:sz="0" w:space="0" w:color="auto"/>
          </w:divBdr>
        </w:div>
        <w:div w:id="1609312810">
          <w:marLeft w:val="640"/>
          <w:marRight w:val="0"/>
          <w:marTop w:val="0"/>
          <w:marBottom w:val="0"/>
          <w:divBdr>
            <w:top w:val="none" w:sz="0" w:space="0" w:color="auto"/>
            <w:left w:val="none" w:sz="0" w:space="0" w:color="auto"/>
            <w:bottom w:val="none" w:sz="0" w:space="0" w:color="auto"/>
            <w:right w:val="none" w:sz="0" w:space="0" w:color="auto"/>
          </w:divBdr>
        </w:div>
        <w:div w:id="467281351">
          <w:marLeft w:val="640"/>
          <w:marRight w:val="0"/>
          <w:marTop w:val="0"/>
          <w:marBottom w:val="0"/>
          <w:divBdr>
            <w:top w:val="none" w:sz="0" w:space="0" w:color="auto"/>
            <w:left w:val="none" w:sz="0" w:space="0" w:color="auto"/>
            <w:bottom w:val="none" w:sz="0" w:space="0" w:color="auto"/>
            <w:right w:val="none" w:sz="0" w:space="0" w:color="auto"/>
          </w:divBdr>
        </w:div>
        <w:div w:id="1385332447">
          <w:marLeft w:val="640"/>
          <w:marRight w:val="0"/>
          <w:marTop w:val="0"/>
          <w:marBottom w:val="0"/>
          <w:divBdr>
            <w:top w:val="none" w:sz="0" w:space="0" w:color="auto"/>
            <w:left w:val="none" w:sz="0" w:space="0" w:color="auto"/>
            <w:bottom w:val="none" w:sz="0" w:space="0" w:color="auto"/>
            <w:right w:val="none" w:sz="0" w:space="0" w:color="auto"/>
          </w:divBdr>
        </w:div>
        <w:div w:id="1651323519">
          <w:marLeft w:val="640"/>
          <w:marRight w:val="0"/>
          <w:marTop w:val="0"/>
          <w:marBottom w:val="0"/>
          <w:divBdr>
            <w:top w:val="none" w:sz="0" w:space="0" w:color="auto"/>
            <w:left w:val="none" w:sz="0" w:space="0" w:color="auto"/>
            <w:bottom w:val="none" w:sz="0" w:space="0" w:color="auto"/>
            <w:right w:val="none" w:sz="0" w:space="0" w:color="auto"/>
          </w:divBdr>
        </w:div>
        <w:div w:id="1052004254">
          <w:marLeft w:val="640"/>
          <w:marRight w:val="0"/>
          <w:marTop w:val="0"/>
          <w:marBottom w:val="0"/>
          <w:divBdr>
            <w:top w:val="none" w:sz="0" w:space="0" w:color="auto"/>
            <w:left w:val="none" w:sz="0" w:space="0" w:color="auto"/>
            <w:bottom w:val="none" w:sz="0" w:space="0" w:color="auto"/>
            <w:right w:val="none" w:sz="0" w:space="0" w:color="auto"/>
          </w:divBdr>
        </w:div>
        <w:div w:id="1965578932">
          <w:marLeft w:val="640"/>
          <w:marRight w:val="0"/>
          <w:marTop w:val="0"/>
          <w:marBottom w:val="0"/>
          <w:divBdr>
            <w:top w:val="none" w:sz="0" w:space="0" w:color="auto"/>
            <w:left w:val="none" w:sz="0" w:space="0" w:color="auto"/>
            <w:bottom w:val="none" w:sz="0" w:space="0" w:color="auto"/>
            <w:right w:val="none" w:sz="0" w:space="0" w:color="auto"/>
          </w:divBdr>
        </w:div>
        <w:div w:id="1620264088">
          <w:marLeft w:val="640"/>
          <w:marRight w:val="0"/>
          <w:marTop w:val="0"/>
          <w:marBottom w:val="0"/>
          <w:divBdr>
            <w:top w:val="none" w:sz="0" w:space="0" w:color="auto"/>
            <w:left w:val="none" w:sz="0" w:space="0" w:color="auto"/>
            <w:bottom w:val="none" w:sz="0" w:space="0" w:color="auto"/>
            <w:right w:val="none" w:sz="0" w:space="0" w:color="auto"/>
          </w:divBdr>
        </w:div>
        <w:div w:id="198930817">
          <w:marLeft w:val="640"/>
          <w:marRight w:val="0"/>
          <w:marTop w:val="0"/>
          <w:marBottom w:val="0"/>
          <w:divBdr>
            <w:top w:val="none" w:sz="0" w:space="0" w:color="auto"/>
            <w:left w:val="none" w:sz="0" w:space="0" w:color="auto"/>
            <w:bottom w:val="none" w:sz="0" w:space="0" w:color="auto"/>
            <w:right w:val="none" w:sz="0" w:space="0" w:color="auto"/>
          </w:divBdr>
        </w:div>
        <w:div w:id="335110849">
          <w:marLeft w:val="640"/>
          <w:marRight w:val="0"/>
          <w:marTop w:val="0"/>
          <w:marBottom w:val="0"/>
          <w:divBdr>
            <w:top w:val="none" w:sz="0" w:space="0" w:color="auto"/>
            <w:left w:val="none" w:sz="0" w:space="0" w:color="auto"/>
            <w:bottom w:val="none" w:sz="0" w:space="0" w:color="auto"/>
            <w:right w:val="none" w:sz="0" w:space="0" w:color="auto"/>
          </w:divBdr>
        </w:div>
        <w:div w:id="448203845">
          <w:marLeft w:val="640"/>
          <w:marRight w:val="0"/>
          <w:marTop w:val="0"/>
          <w:marBottom w:val="0"/>
          <w:divBdr>
            <w:top w:val="none" w:sz="0" w:space="0" w:color="auto"/>
            <w:left w:val="none" w:sz="0" w:space="0" w:color="auto"/>
            <w:bottom w:val="none" w:sz="0" w:space="0" w:color="auto"/>
            <w:right w:val="none" w:sz="0" w:space="0" w:color="auto"/>
          </w:divBdr>
        </w:div>
      </w:divsChild>
    </w:div>
    <w:div w:id="1319112378">
      <w:bodyDiv w:val="1"/>
      <w:marLeft w:val="0"/>
      <w:marRight w:val="0"/>
      <w:marTop w:val="0"/>
      <w:marBottom w:val="0"/>
      <w:divBdr>
        <w:top w:val="none" w:sz="0" w:space="0" w:color="auto"/>
        <w:left w:val="none" w:sz="0" w:space="0" w:color="auto"/>
        <w:bottom w:val="none" w:sz="0" w:space="0" w:color="auto"/>
        <w:right w:val="none" w:sz="0" w:space="0" w:color="auto"/>
      </w:divBdr>
      <w:divsChild>
        <w:div w:id="179324384">
          <w:marLeft w:val="640"/>
          <w:marRight w:val="0"/>
          <w:marTop w:val="0"/>
          <w:marBottom w:val="0"/>
          <w:divBdr>
            <w:top w:val="none" w:sz="0" w:space="0" w:color="auto"/>
            <w:left w:val="none" w:sz="0" w:space="0" w:color="auto"/>
            <w:bottom w:val="none" w:sz="0" w:space="0" w:color="auto"/>
            <w:right w:val="none" w:sz="0" w:space="0" w:color="auto"/>
          </w:divBdr>
        </w:div>
        <w:div w:id="1187212062">
          <w:marLeft w:val="640"/>
          <w:marRight w:val="0"/>
          <w:marTop w:val="0"/>
          <w:marBottom w:val="0"/>
          <w:divBdr>
            <w:top w:val="none" w:sz="0" w:space="0" w:color="auto"/>
            <w:left w:val="none" w:sz="0" w:space="0" w:color="auto"/>
            <w:bottom w:val="none" w:sz="0" w:space="0" w:color="auto"/>
            <w:right w:val="none" w:sz="0" w:space="0" w:color="auto"/>
          </w:divBdr>
        </w:div>
        <w:div w:id="286594034">
          <w:marLeft w:val="640"/>
          <w:marRight w:val="0"/>
          <w:marTop w:val="0"/>
          <w:marBottom w:val="0"/>
          <w:divBdr>
            <w:top w:val="none" w:sz="0" w:space="0" w:color="auto"/>
            <w:left w:val="none" w:sz="0" w:space="0" w:color="auto"/>
            <w:bottom w:val="none" w:sz="0" w:space="0" w:color="auto"/>
            <w:right w:val="none" w:sz="0" w:space="0" w:color="auto"/>
          </w:divBdr>
        </w:div>
        <w:div w:id="815029814">
          <w:marLeft w:val="640"/>
          <w:marRight w:val="0"/>
          <w:marTop w:val="0"/>
          <w:marBottom w:val="0"/>
          <w:divBdr>
            <w:top w:val="none" w:sz="0" w:space="0" w:color="auto"/>
            <w:left w:val="none" w:sz="0" w:space="0" w:color="auto"/>
            <w:bottom w:val="none" w:sz="0" w:space="0" w:color="auto"/>
            <w:right w:val="none" w:sz="0" w:space="0" w:color="auto"/>
          </w:divBdr>
        </w:div>
        <w:div w:id="1892843437">
          <w:marLeft w:val="640"/>
          <w:marRight w:val="0"/>
          <w:marTop w:val="0"/>
          <w:marBottom w:val="0"/>
          <w:divBdr>
            <w:top w:val="none" w:sz="0" w:space="0" w:color="auto"/>
            <w:left w:val="none" w:sz="0" w:space="0" w:color="auto"/>
            <w:bottom w:val="none" w:sz="0" w:space="0" w:color="auto"/>
            <w:right w:val="none" w:sz="0" w:space="0" w:color="auto"/>
          </w:divBdr>
        </w:div>
        <w:div w:id="1166440455">
          <w:marLeft w:val="640"/>
          <w:marRight w:val="0"/>
          <w:marTop w:val="0"/>
          <w:marBottom w:val="0"/>
          <w:divBdr>
            <w:top w:val="none" w:sz="0" w:space="0" w:color="auto"/>
            <w:left w:val="none" w:sz="0" w:space="0" w:color="auto"/>
            <w:bottom w:val="none" w:sz="0" w:space="0" w:color="auto"/>
            <w:right w:val="none" w:sz="0" w:space="0" w:color="auto"/>
          </w:divBdr>
        </w:div>
        <w:div w:id="1061251392">
          <w:marLeft w:val="640"/>
          <w:marRight w:val="0"/>
          <w:marTop w:val="0"/>
          <w:marBottom w:val="0"/>
          <w:divBdr>
            <w:top w:val="none" w:sz="0" w:space="0" w:color="auto"/>
            <w:left w:val="none" w:sz="0" w:space="0" w:color="auto"/>
            <w:bottom w:val="none" w:sz="0" w:space="0" w:color="auto"/>
            <w:right w:val="none" w:sz="0" w:space="0" w:color="auto"/>
          </w:divBdr>
        </w:div>
        <w:div w:id="1527988089">
          <w:marLeft w:val="640"/>
          <w:marRight w:val="0"/>
          <w:marTop w:val="0"/>
          <w:marBottom w:val="0"/>
          <w:divBdr>
            <w:top w:val="none" w:sz="0" w:space="0" w:color="auto"/>
            <w:left w:val="none" w:sz="0" w:space="0" w:color="auto"/>
            <w:bottom w:val="none" w:sz="0" w:space="0" w:color="auto"/>
            <w:right w:val="none" w:sz="0" w:space="0" w:color="auto"/>
          </w:divBdr>
        </w:div>
        <w:div w:id="346251407">
          <w:marLeft w:val="640"/>
          <w:marRight w:val="0"/>
          <w:marTop w:val="0"/>
          <w:marBottom w:val="0"/>
          <w:divBdr>
            <w:top w:val="none" w:sz="0" w:space="0" w:color="auto"/>
            <w:left w:val="none" w:sz="0" w:space="0" w:color="auto"/>
            <w:bottom w:val="none" w:sz="0" w:space="0" w:color="auto"/>
            <w:right w:val="none" w:sz="0" w:space="0" w:color="auto"/>
          </w:divBdr>
        </w:div>
        <w:div w:id="1727604209">
          <w:marLeft w:val="640"/>
          <w:marRight w:val="0"/>
          <w:marTop w:val="0"/>
          <w:marBottom w:val="0"/>
          <w:divBdr>
            <w:top w:val="none" w:sz="0" w:space="0" w:color="auto"/>
            <w:left w:val="none" w:sz="0" w:space="0" w:color="auto"/>
            <w:bottom w:val="none" w:sz="0" w:space="0" w:color="auto"/>
            <w:right w:val="none" w:sz="0" w:space="0" w:color="auto"/>
          </w:divBdr>
        </w:div>
        <w:div w:id="717439134">
          <w:marLeft w:val="640"/>
          <w:marRight w:val="0"/>
          <w:marTop w:val="0"/>
          <w:marBottom w:val="0"/>
          <w:divBdr>
            <w:top w:val="none" w:sz="0" w:space="0" w:color="auto"/>
            <w:left w:val="none" w:sz="0" w:space="0" w:color="auto"/>
            <w:bottom w:val="none" w:sz="0" w:space="0" w:color="auto"/>
            <w:right w:val="none" w:sz="0" w:space="0" w:color="auto"/>
          </w:divBdr>
        </w:div>
        <w:div w:id="428083115">
          <w:marLeft w:val="640"/>
          <w:marRight w:val="0"/>
          <w:marTop w:val="0"/>
          <w:marBottom w:val="0"/>
          <w:divBdr>
            <w:top w:val="none" w:sz="0" w:space="0" w:color="auto"/>
            <w:left w:val="none" w:sz="0" w:space="0" w:color="auto"/>
            <w:bottom w:val="none" w:sz="0" w:space="0" w:color="auto"/>
            <w:right w:val="none" w:sz="0" w:space="0" w:color="auto"/>
          </w:divBdr>
        </w:div>
        <w:div w:id="636421632">
          <w:marLeft w:val="640"/>
          <w:marRight w:val="0"/>
          <w:marTop w:val="0"/>
          <w:marBottom w:val="0"/>
          <w:divBdr>
            <w:top w:val="none" w:sz="0" w:space="0" w:color="auto"/>
            <w:left w:val="none" w:sz="0" w:space="0" w:color="auto"/>
            <w:bottom w:val="none" w:sz="0" w:space="0" w:color="auto"/>
            <w:right w:val="none" w:sz="0" w:space="0" w:color="auto"/>
          </w:divBdr>
        </w:div>
        <w:div w:id="760294861">
          <w:marLeft w:val="640"/>
          <w:marRight w:val="0"/>
          <w:marTop w:val="0"/>
          <w:marBottom w:val="0"/>
          <w:divBdr>
            <w:top w:val="none" w:sz="0" w:space="0" w:color="auto"/>
            <w:left w:val="none" w:sz="0" w:space="0" w:color="auto"/>
            <w:bottom w:val="none" w:sz="0" w:space="0" w:color="auto"/>
            <w:right w:val="none" w:sz="0" w:space="0" w:color="auto"/>
          </w:divBdr>
        </w:div>
        <w:div w:id="618414001">
          <w:marLeft w:val="640"/>
          <w:marRight w:val="0"/>
          <w:marTop w:val="0"/>
          <w:marBottom w:val="0"/>
          <w:divBdr>
            <w:top w:val="none" w:sz="0" w:space="0" w:color="auto"/>
            <w:left w:val="none" w:sz="0" w:space="0" w:color="auto"/>
            <w:bottom w:val="none" w:sz="0" w:space="0" w:color="auto"/>
            <w:right w:val="none" w:sz="0" w:space="0" w:color="auto"/>
          </w:divBdr>
        </w:div>
        <w:div w:id="252279756">
          <w:marLeft w:val="640"/>
          <w:marRight w:val="0"/>
          <w:marTop w:val="0"/>
          <w:marBottom w:val="0"/>
          <w:divBdr>
            <w:top w:val="none" w:sz="0" w:space="0" w:color="auto"/>
            <w:left w:val="none" w:sz="0" w:space="0" w:color="auto"/>
            <w:bottom w:val="none" w:sz="0" w:space="0" w:color="auto"/>
            <w:right w:val="none" w:sz="0" w:space="0" w:color="auto"/>
          </w:divBdr>
        </w:div>
        <w:div w:id="1687360970">
          <w:marLeft w:val="640"/>
          <w:marRight w:val="0"/>
          <w:marTop w:val="0"/>
          <w:marBottom w:val="0"/>
          <w:divBdr>
            <w:top w:val="none" w:sz="0" w:space="0" w:color="auto"/>
            <w:left w:val="none" w:sz="0" w:space="0" w:color="auto"/>
            <w:bottom w:val="none" w:sz="0" w:space="0" w:color="auto"/>
            <w:right w:val="none" w:sz="0" w:space="0" w:color="auto"/>
          </w:divBdr>
        </w:div>
        <w:div w:id="1710833552">
          <w:marLeft w:val="640"/>
          <w:marRight w:val="0"/>
          <w:marTop w:val="0"/>
          <w:marBottom w:val="0"/>
          <w:divBdr>
            <w:top w:val="none" w:sz="0" w:space="0" w:color="auto"/>
            <w:left w:val="none" w:sz="0" w:space="0" w:color="auto"/>
            <w:bottom w:val="none" w:sz="0" w:space="0" w:color="auto"/>
            <w:right w:val="none" w:sz="0" w:space="0" w:color="auto"/>
          </w:divBdr>
        </w:div>
        <w:div w:id="570503566">
          <w:marLeft w:val="640"/>
          <w:marRight w:val="0"/>
          <w:marTop w:val="0"/>
          <w:marBottom w:val="0"/>
          <w:divBdr>
            <w:top w:val="none" w:sz="0" w:space="0" w:color="auto"/>
            <w:left w:val="none" w:sz="0" w:space="0" w:color="auto"/>
            <w:bottom w:val="none" w:sz="0" w:space="0" w:color="auto"/>
            <w:right w:val="none" w:sz="0" w:space="0" w:color="auto"/>
          </w:divBdr>
        </w:div>
        <w:div w:id="867719880">
          <w:marLeft w:val="640"/>
          <w:marRight w:val="0"/>
          <w:marTop w:val="0"/>
          <w:marBottom w:val="0"/>
          <w:divBdr>
            <w:top w:val="none" w:sz="0" w:space="0" w:color="auto"/>
            <w:left w:val="none" w:sz="0" w:space="0" w:color="auto"/>
            <w:bottom w:val="none" w:sz="0" w:space="0" w:color="auto"/>
            <w:right w:val="none" w:sz="0" w:space="0" w:color="auto"/>
          </w:divBdr>
        </w:div>
        <w:div w:id="1406412215">
          <w:marLeft w:val="640"/>
          <w:marRight w:val="0"/>
          <w:marTop w:val="0"/>
          <w:marBottom w:val="0"/>
          <w:divBdr>
            <w:top w:val="none" w:sz="0" w:space="0" w:color="auto"/>
            <w:left w:val="none" w:sz="0" w:space="0" w:color="auto"/>
            <w:bottom w:val="none" w:sz="0" w:space="0" w:color="auto"/>
            <w:right w:val="none" w:sz="0" w:space="0" w:color="auto"/>
          </w:divBdr>
        </w:div>
        <w:div w:id="1787845342">
          <w:marLeft w:val="640"/>
          <w:marRight w:val="0"/>
          <w:marTop w:val="0"/>
          <w:marBottom w:val="0"/>
          <w:divBdr>
            <w:top w:val="none" w:sz="0" w:space="0" w:color="auto"/>
            <w:left w:val="none" w:sz="0" w:space="0" w:color="auto"/>
            <w:bottom w:val="none" w:sz="0" w:space="0" w:color="auto"/>
            <w:right w:val="none" w:sz="0" w:space="0" w:color="auto"/>
          </w:divBdr>
        </w:div>
        <w:div w:id="637879699">
          <w:marLeft w:val="640"/>
          <w:marRight w:val="0"/>
          <w:marTop w:val="0"/>
          <w:marBottom w:val="0"/>
          <w:divBdr>
            <w:top w:val="none" w:sz="0" w:space="0" w:color="auto"/>
            <w:left w:val="none" w:sz="0" w:space="0" w:color="auto"/>
            <w:bottom w:val="none" w:sz="0" w:space="0" w:color="auto"/>
            <w:right w:val="none" w:sz="0" w:space="0" w:color="auto"/>
          </w:divBdr>
        </w:div>
        <w:div w:id="907419178">
          <w:marLeft w:val="640"/>
          <w:marRight w:val="0"/>
          <w:marTop w:val="0"/>
          <w:marBottom w:val="0"/>
          <w:divBdr>
            <w:top w:val="none" w:sz="0" w:space="0" w:color="auto"/>
            <w:left w:val="none" w:sz="0" w:space="0" w:color="auto"/>
            <w:bottom w:val="none" w:sz="0" w:space="0" w:color="auto"/>
            <w:right w:val="none" w:sz="0" w:space="0" w:color="auto"/>
          </w:divBdr>
        </w:div>
        <w:div w:id="821240843">
          <w:marLeft w:val="640"/>
          <w:marRight w:val="0"/>
          <w:marTop w:val="0"/>
          <w:marBottom w:val="0"/>
          <w:divBdr>
            <w:top w:val="none" w:sz="0" w:space="0" w:color="auto"/>
            <w:left w:val="none" w:sz="0" w:space="0" w:color="auto"/>
            <w:bottom w:val="none" w:sz="0" w:space="0" w:color="auto"/>
            <w:right w:val="none" w:sz="0" w:space="0" w:color="auto"/>
          </w:divBdr>
        </w:div>
        <w:div w:id="1592424465">
          <w:marLeft w:val="640"/>
          <w:marRight w:val="0"/>
          <w:marTop w:val="0"/>
          <w:marBottom w:val="0"/>
          <w:divBdr>
            <w:top w:val="none" w:sz="0" w:space="0" w:color="auto"/>
            <w:left w:val="none" w:sz="0" w:space="0" w:color="auto"/>
            <w:bottom w:val="none" w:sz="0" w:space="0" w:color="auto"/>
            <w:right w:val="none" w:sz="0" w:space="0" w:color="auto"/>
          </w:divBdr>
        </w:div>
        <w:div w:id="1487820668">
          <w:marLeft w:val="640"/>
          <w:marRight w:val="0"/>
          <w:marTop w:val="0"/>
          <w:marBottom w:val="0"/>
          <w:divBdr>
            <w:top w:val="none" w:sz="0" w:space="0" w:color="auto"/>
            <w:left w:val="none" w:sz="0" w:space="0" w:color="auto"/>
            <w:bottom w:val="none" w:sz="0" w:space="0" w:color="auto"/>
            <w:right w:val="none" w:sz="0" w:space="0" w:color="auto"/>
          </w:divBdr>
        </w:div>
        <w:div w:id="1380713227">
          <w:marLeft w:val="640"/>
          <w:marRight w:val="0"/>
          <w:marTop w:val="0"/>
          <w:marBottom w:val="0"/>
          <w:divBdr>
            <w:top w:val="none" w:sz="0" w:space="0" w:color="auto"/>
            <w:left w:val="none" w:sz="0" w:space="0" w:color="auto"/>
            <w:bottom w:val="none" w:sz="0" w:space="0" w:color="auto"/>
            <w:right w:val="none" w:sz="0" w:space="0" w:color="auto"/>
          </w:divBdr>
        </w:div>
        <w:div w:id="899169695">
          <w:marLeft w:val="640"/>
          <w:marRight w:val="0"/>
          <w:marTop w:val="0"/>
          <w:marBottom w:val="0"/>
          <w:divBdr>
            <w:top w:val="none" w:sz="0" w:space="0" w:color="auto"/>
            <w:left w:val="none" w:sz="0" w:space="0" w:color="auto"/>
            <w:bottom w:val="none" w:sz="0" w:space="0" w:color="auto"/>
            <w:right w:val="none" w:sz="0" w:space="0" w:color="auto"/>
          </w:divBdr>
        </w:div>
        <w:div w:id="129833410">
          <w:marLeft w:val="640"/>
          <w:marRight w:val="0"/>
          <w:marTop w:val="0"/>
          <w:marBottom w:val="0"/>
          <w:divBdr>
            <w:top w:val="none" w:sz="0" w:space="0" w:color="auto"/>
            <w:left w:val="none" w:sz="0" w:space="0" w:color="auto"/>
            <w:bottom w:val="none" w:sz="0" w:space="0" w:color="auto"/>
            <w:right w:val="none" w:sz="0" w:space="0" w:color="auto"/>
          </w:divBdr>
        </w:div>
        <w:div w:id="1017538372">
          <w:marLeft w:val="640"/>
          <w:marRight w:val="0"/>
          <w:marTop w:val="0"/>
          <w:marBottom w:val="0"/>
          <w:divBdr>
            <w:top w:val="none" w:sz="0" w:space="0" w:color="auto"/>
            <w:left w:val="none" w:sz="0" w:space="0" w:color="auto"/>
            <w:bottom w:val="none" w:sz="0" w:space="0" w:color="auto"/>
            <w:right w:val="none" w:sz="0" w:space="0" w:color="auto"/>
          </w:divBdr>
        </w:div>
        <w:div w:id="1433475376">
          <w:marLeft w:val="640"/>
          <w:marRight w:val="0"/>
          <w:marTop w:val="0"/>
          <w:marBottom w:val="0"/>
          <w:divBdr>
            <w:top w:val="none" w:sz="0" w:space="0" w:color="auto"/>
            <w:left w:val="none" w:sz="0" w:space="0" w:color="auto"/>
            <w:bottom w:val="none" w:sz="0" w:space="0" w:color="auto"/>
            <w:right w:val="none" w:sz="0" w:space="0" w:color="auto"/>
          </w:divBdr>
        </w:div>
        <w:div w:id="1552033161">
          <w:marLeft w:val="640"/>
          <w:marRight w:val="0"/>
          <w:marTop w:val="0"/>
          <w:marBottom w:val="0"/>
          <w:divBdr>
            <w:top w:val="none" w:sz="0" w:space="0" w:color="auto"/>
            <w:left w:val="none" w:sz="0" w:space="0" w:color="auto"/>
            <w:bottom w:val="none" w:sz="0" w:space="0" w:color="auto"/>
            <w:right w:val="none" w:sz="0" w:space="0" w:color="auto"/>
          </w:divBdr>
        </w:div>
        <w:div w:id="442307642">
          <w:marLeft w:val="640"/>
          <w:marRight w:val="0"/>
          <w:marTop w:val="0"/>
          <w:marBottom w:val="0"/>
          <w:divBdr>
            <w:top w:val="none" w:sz="0" w:space="0" w:color="auto"/>
            <w:left w:val="none" w:sz="0" w:space="0" w:color="auto"/>
            <w:bottom w:val="none" w:sz="0" w:space="0" w:color="auto"/>
            <w:right w:val="none" w:sz="0" w:space="0" w:color="auto"/>
          </w:divBdr>
        </w:div>
        <w:div w:id="121388013">
          <w:marLeft w:val="640"/>
          <w:marRight w:val="0"/>
          <w:marTop w:val="0"/>
          <w:marBottom w:val="0"/>
          <w:divBdr>
            <w:top w:val="none" w:sz="0" w:space="0" w:color="auto"/>
            <w:left w:val="none" w:sz="0" w:space="0" w:color="auto"/>
            <w:bottom w:val="none" w:sz="0" w:space="0" w:color="auto"/>
            <w:right w:val="none" w:sz="0" w:space="0" w:color="auto"/>
          </w:divBdr>
        </w:div>
        <w:div w:id="346061858">
          <w:marLeft w:val="640"/>
          <w:marRight w:val="0"/>
          <w:marTop w:val="0"/>
          <w:marBottom w:val="0"/>
          <w:divBdr>
            <w:top w:val="none" w:sz="0" w:space="0" w:color="auto"/>
            <w:left w:val="none" w:sz="0" w:space="0" w:color="auto"/>
            <w:bottom w:val="none" w:sz="0" w:space="0" w:color="auto"/>
            <w:right w:val="none" w:sz="0" w:space="0" w:color="auto"/>
          </w:divBdr>
        </w:div>
        <w:div w:id="1121533039">
          <w:marLeft w:val="640"/>
          <w:marRight w:val="0"/>
          <w:marTop w:val="0"/>
          <w:marBottom w:val="0"/>
          <w:divBdr>
            <w:top w:val="none" w:sz="0" w:space="0" w:color="auto"/>
            <w:left w:val="none" w:sz="0" w:space="0" w:color="auto"/>
            <w:bottom w:val="none" w:sz="0" w:space="0" w:color="auto"/>
            <w:right w:val="none" w:sz="0" w:space="0" w:color="auto"/>
          </w:divBdr>
        </w:div>
        <w:div w:id="305820741">
          <w:marLeft w:val="640"/>
          <w:marRight w:val="0"/>
          <w:marTop w:val="0"/>
          <w:marBottom w:val="0"/>
          <w:divBdr>
            <w:top w:val="none" w:sz="0" w:space="0" w:color="auto"/>
            <w:left w:val="none" w:sz="0" w:space="0" w:color="auto"/>
            <w:bottom w:val="none" w:sz="0" w:space="0" w:color="auto"/>
            <w:right w:val="none" w:sz="0" w:space="0" w:color="auto"/>
          </w:divBdr>
        </w:div>
        <w:div w:id="870456967">
          <w:marLeft w:val="640"/>
          <w:marRight w:val="0"/>
          <w:marTop w:val="0"/>
          <w:marBottom w:val="0"/>
          <w:divBdr>
            <w:top w:val="none" w:sz="0" w:space="0" w:color="auto"/>
            <w:left w:val="none" w:sz="0" w:space="0" w:color="auto"/>
            <w:bottom w:val="none" w:sz="0" w:space="0" w:color="auto"/>
            <w:right w:val="none" w:sz="0" w:space="0" w:color="auto"/>
          </w:divBdr>
        </w:div>
        <w:div w:id="710225891">
          <w:marLeft w:val="640"/>
          <w:marRight w:val="0"/>
          <w:marTop w:val="0"/>
          <w:marBottom w:val="0"/>
          <w:divBdr>
            <w:top w:val="none" w:sz="0" w:space="0" w:color="auto"/>
            <w:left w:val="none" w:sz="0" w:space="0" w:color="auto"/>
            <w:bottom w:val="none" w:sz="0" w:space="0" w:color="auto"/>
            <w:right w:val="none" w:sz="0" w:space="0" w:color="auto"/>
          </w:divBdr>
        </w:div>
        <w:div w:id="751396857">
          <w:marLeft w:val="640"/>
          <w:marRight w:val="0"/>
          <w:marTop w:val="0"/>
          <w:marBottom w:val="0"/>
          <w:divBdr>
            <w:top w:val="none" w:sz="0" w:space="0" w:color="auto"/>
            <w:left w:val="none" w:sz="0" w:space="0" w:color="auto"/>
            <w:bottom w:val="none" w:sz="0" w:space="0" w:color="auto"/>
            <w:right w:val="none" w:sz="0" w:space="0" w:color="auto"/>
          </w:divBdr>
        </w:div>
        <w:div w:id="1630091302">
          <w:marLeft w:val="640"/>
          <w:marRight w:val="0"/>
          <w:marTop w:val="0"/>
          <w:marBottom w:val="0"/>
          <w:divBdr>
            <w:top w:val="none" w:sz="0" w:space="0" w:color="auto"/>
            <w:left w:val="none" w:sz="0" w:space="0" w:color="auto"/>
            <w:bottom w:val="none" w:sz="0" w:space="0" w:color="auto"/>
            <w:right w:val="none" w:sz="0" w:space="0" w:color="auto"/>
          </w:divBdr>
        </w:div>
        <w:div w:id="480001223">
          <w:marLeft w:val="640"/>
          <w:marRight w:val="0"/>
          <w:marTop w:val="0"/>
          <w:marBottom w:val="0"/>
          <w:divBdr>
            <w:top w:val="none" w:sz="0" w:space="0" w:color="auto"/>
            <w:left w:val="none" w:sz="0" w:space="0" w:color="auto"/>
            <w:bottom w:val="none" w:sz="0" w:space="0" w:color="auto"/>
            <w:right w:val="none" w:sz="0" w:space="0" w:color="auto"/>
          </w:divBdr>
        </w:div>
        <w:div w:id="715393519">
          <w:marLeft w:val="640"/>
          <w:marRight w:val="0"/>
          <w:marTop w:val="0"/>
          <w:marBottom w:val="0"/>
          <w:divBdr>
            <w:top w:val="none" w:sz="0" w:space="0" w:color="auto"/>
            <w:left w:val="none" w:sz="0" w:space="0" w:color="auto"/>
            <w:bottom w:val="none" w:sz="0" w:space="0" w:color="auto"/>
            <w:right w:val="none" w:sz="0" w:space="0" w:color="auto"/>
          </w:divBdr>
        </w:div>
        <w:div w:id="334646365">
          <w:marLeft w:val="640"/>
          <w:marRight w:val="0"/>
          <w:marTop w:val="0"/>
          <w:marBottom w:val="0"/>
          <w:divBdr>
            <w:top w:val="none" w:sz="0" w:space="0" w:color="auto"/>
            <w:left w:val="none" w:sz="0" w:space="0" w:color="auto"/>
            <w:bottom w:val="none" w:sz="0" w:space="0" w:color="auto"/>
            <w:right w:val="none" w:sz="0" w:space="0" w:color="auto"/>
          </w:divBdr>
        </w:div>
        <w:div w:id="600914375">
          <w:marLeft w:val="640"/>
          <w:marRight w:val="0"/>
          <w:marTop w:val="0"/>
          <w:marBottom w:val="0"/>
          <w:divBdr>
            <w:top w:val="none" w:sz="0" w:space="0" w:color="auto"/>
            <w:left w:val="none" w:sz="0" w:space="0" w:color="auto"/>
            <w:bottom w:val="none" w:sz="0" w:space="0" w:color="auto"/>
            <w:right w:val="none" w:sz="0" w:space="0" w:color="auto"/>
          </w:divBdr>
        </w:div>
        <w:div w:id="866676205">
          <w:marLeft w:val="640"/>
          <w:marRight w:val="0"/>
          <w:marTop w:val="0"/>
          <w:marBottom w:val="0"/>
          <w:divBdr>
            <w:top w:val="none" w:sz="0" w:space="0" w:color="auto"/>
            <w:left w:val="none" w:sz="0" w:space="0" w:color="auto"/>
            <w:bottom w:val="none" w:sz="0" w:space="0" w:color="auto"/>
            <w:right w:val="none" w:sz="0" w:space="0" w:color="auto"/>
          </w:divBdr>
        </w:div>
        <w:div w:id="934897938">
          <w:marLeft w:val="640"/>
          <w:marRight w:val="0"/>
          <w:marTop w:val="0"/>
          <w:marBottom w:val="0"/>
          <w:divBdr>
            <w:top w:val="none" w:sz="0" w:space="0" w:color="auto"/>
            <w:left w:val="none" w:sz="0" w:space="0" w:color="auto"/>
            <w:bottom w:val="none" w:sz="0" w:space="0" w:color="auto"/>
            <w:right w:val="none" w:sz="0" w:space="0" w:color="auto"/>
          </w:divBdr>
        </w:div>
        <w:div w:id="232282431">
          <w:marLeft w:val="640"/>
          <w:marRight w:val="0"/>
          <w:marTop w:val="0"/>
          <w:marBottom w:val="0"/>
          <w:divBdr>
            <w:top w:val="none" w:sz="0" w:space="0" w:color="auto"/>
            <w:left w:val="none" w:sz="0" w:space="0" w:color="auto"/>
            <w:bottom w:val="none" w:sz="0" w:space="0" w:color="auto"/>
            <w:right w:val="none" w:sz="0" w:space="0" w:color="auto"/>
          </w:divBdr>
        </w:div>
        <w:div w:id="1771853962">
          <w:marLeft w:val="640"/>
          <w:marRight w:val="0"/>
          <w:marTop w:val="0"/>
          <w:marBottom w:val="0"/>
          <w:divBdr>
            <w:top w:val="none" w:sz="0" w:space="0" w:color="auto"/>
            <w:left w:val="none" w:sz="0" w:space="0" w:color="auto"/>
            <w:bottom w:val="none" w:sz="0" w:space="0" w:color="auto"/>
            <w:right w:val="none" w:sz="0" w:space="0" w:color="auto"/>
          </w:divBdr>
        </w:div>
        <w:div w:id="943653221">
          <w:marLeft w:val="640"/>
          <w:marRight w:val="0"/>
          <w:marTop w:val="0"/>
          <w:marBottom w:val="0"/>
          <w:divBdr>
            <w:top w:val="none" w:sz="0" w:space="0" w:color="auto"/>
            <w:left w:val="none" w:sz="0" w:space="0" w:color="auto"/>
            <w:bottom w:val="none" w:sz="0" w:space="0" w:color="auto"/>
            <w:right w:val="none" w:sz="0" w:space="0" w:color="auto"/>
          </w:divBdr>
        </w:div>
        <w:div w:id="120349921">
          <w:marLeft w:val="640"/>
          <w:marRight w:val="0"/>
          <w:marTop w:val="0"/>
          <w:marBottom w:val="0"/>
          <w:divBdr>
            <w:top w:val="none" w:sz="0" w:space="0" w:color="auto"/>
            <w:left w:val="none" w:sz="0" w:space="0" w:color="auto"/>
            <w:bottom w:val="none" w:sz="0" w:space="0" w:color="auto"/>
            <w:right w:val="none" w:sz="0" w:space="0" w:color="auto"/>
          </w:divBdr>
        </w:div>
        <w:div w:id="635835128">
          <w:marLeft w:val="640"/>
          <w:marRight w:val="0"/>
          <w:marTop w:val="0"/>
          <w:marBottom w:val="0"/>
          <w:divBdr>
            <w:top w:val="none" w:sz="0" w:space="0" w:color="auto"/>
            <w:left w:val="none" w:sz="0" w:space="0" w:color="auto"/>
            <w:bottom w:val="none" w:sz="0" w:space="0" w:color="auto"/>
            <w:right w:val="none" w:sz="0" w:space="0" w:color="auto"/>
          </w:divBdr>
        </w:div>
        <w:div w:id="932663825">
          <w:marLeft w:val="640"/>
          <w:marRight w:val="0"/>
          <w:marTop w:val="0"/>
          <w:marBottom w:val="0"/>
          <w:divBdr>
            <w:top w:val="none" w:sz="0" w:space="0" w:color="auto"/>
            <w:left w:val="none" w:sz="0" w:space="0" w:color="auto"/>
            <w:bottom w:val="none" w:sz="0" w:space="0" w:color="auto"/>
            <w:right w:val="none" w:sz="0" w:space="0" w:color="auto"/>
          </w:divBdr>
        </w:div>
        <w:div w:id="1669600230">
          <w:marLeft w:val="640"/>
          <w:marRight w:val="0"/>
          <w:marTop w:val="0"/>
          <w:marBottom w:val="0"/>
          <w:divBdr>
            <w:top w:val="none" w:sz="0" w:space="0" w:color="auto"/>
            <w:left w:val="none" w:sz="0" w:space="0" w:color="auto"/>
            <w:bottom w:val="none" w:sz="0" w:space="0" w:color="auto"/>
            <w:right w:val="none" w:sz="0" w:space="0" w:color="auto"/>
          </w:divBdr>
        </w:div>
        <w:div w:id="1719474449">
          <w:marLeft w:val="640"/>
          <w:marRight w:val="0"/>
          <w:marTop w:val="0"/>
          <w:marBottom w:val="0"/>
          <w:divBdr>
            <w:top w:val="none" w:sz="0" w:space="0" w:color="auto"/>
            <w:left w:val="none" w:sz="0" w:space="0" w:color="auto"/>
            <w:bottom w:val="none" w:sz="0" w:space="0" w:color="auto"/>
            <w:right w:val="none" w:sz="0" w:space="0" w:color="auto"/>
          </w:divBdr>
        </w:div>
        <w:div w:id="538856969">
          <w:marLeft w:val="640"/>
          <w:marRight w:val="0"/>
          <w:marTop w:val="0"/>
          <w:marBottom w:val="0"/>
          <w:divBdr>
            <w:top w:val="none" w:sz="0" w:space="0" w:color="auto"/>
            <w:left w:val="none" w:sz="0" w:space="0" w:color="auto"/>
            <w:bottom w:val="none" w:sz="0" w:space="0" w:color="auto"/>
            <w:right w:val="none" w:sz="0" w:space="0" w:color="auto"/>
          </w:divBdr>
        </w:div>
        <w:div w:id="1067612834">
          <w:marLeft w:val="640"/>
          <w:marRight w:val="0"/>
          <w:marTop w:val="0"/>
          <w:marBottom w:val="0"/>
          <w:divBdr>
            <w:top w:val="none" w:sz="0" w:space="0" w:color="auto"/>
            <w:left w:val="none" w:sz="0" w:space="0" w:color="auto"/>
            <w:bottom w:val="none" w:sz="0" w:space="0" w:color="auto"/>
            <w:right w:val="none" w:sz="0" w:space="0" w:color="auto"/>
          </w:divBdr>
        </w:div>
        <w:div w:id="882787585">
          <w:marLeft w:val="640"/>
          <w:marRight w:val="0"/>
          <w:marTop w:val="0"/>
          <w:marBottom w:val="0"/>
          <w:divBdr>
            <w:top w:val="none" w:sz="0" w:space="0" w:color="auto"/>
            <w:left w:val="none" w:sz="0" w:space="0" w:color="auto"/>
            <w:bottom w:val="none" w:sz="0" w:space="0" w:color="auto"/>
            <w:right w:val="none" w:sz="0" w:space="0" w:color="auto"/>
          </w:divBdr>
        </w:div>
      </w:divsChild>
    </w:div>
    <w:div w:id="1320309721">
      <w:bodyDiv w:val="1"/>
      <w:marLeft w:val="0"/>
      <w:marRight w:val="0"/>
      <w:marTop w:val="0"/>
      <w:marBottom w:val="0"/>
      <w:divBdr>
        <w:top w:val="none" w:sz="0" w:space="0" w:color="auto"/>
        <w:left w:val="none" w:sz="0" w:space="0" w:color="auto"/>
        <w:bottom w:val="none" w:sz="0" w:space="0" w:color="auto"/>
        <w:right w:val="none" w:sz="0" w:space="0" w:color="auto"/>
      </w:divBdr>
      <w:divsChild>
        <w:div w:id="1489403752">
          <w:marLeft w:val="360"/>
          <w:marRight w:val="0"/>
          <w:marTop w:val="200"/>
          <w:marBottom w:val="0"/>
          <w:divBdr>
            <w:top w:val="none" w:sz="0" w:space="0" w:color="auto"/>
            <w:left w:val="none" w:sz="0" w:space="0" w:color="auto"/>
            <w:bottom w:val="none" w:sz="0" w:space="0" w:color="auto"/>
            <w:right w:val="none" w:sz="0" w:space="0" w:color="auto"/>
          </w:divBdr>
        </w:div>
        <w:div w:id="1363895537">
          <w:marLeft w:val="360"/>
          <w:marRight w:val="0"/>
          <w:marTop w:val="200"/>
          <w:marBottom w:val="0"/>
          <w:divBdr>
            <w:top w:val="none" w:sz="0" w:space="0" w:color="auto"/>
            <w:left w:val="none" w:sz="0" w:space="0" w:color="auto"/>
            <w:bottom w:val="none" w:sz="0" w:space="0" w:color="auto"/>
            <w:right w:val="none" w:sz="0" w:space="0" w:color="auto"/>
          </w:divBdr>
        </w:div>
        <w:div w:id="698776852">
          <w:marLeft w:val="360"/>
          <w:marRight w:val="0"/>
          <w:marTop w:val="200"/>
          <w:marBottom w:val="0"/>
          <w:divBdr>
            <w:top w:val="none" w:sz="0" w:space="0" w:color="auto"/>
            <w:left w:val="none" w:sz="0" w:space="0" w:color="auto"/>
            <w:bottom w:val="none" w:sz="0" w:space="0" w:color="auto"/>
            <w:right w:val="none" w:sz="0" w:space="0" w:color="auto"/>
          </w:divBdr>
        </w:div>
        <w:div w:id="85154574">
          <w:marLeft w:val="360"/>
          <w:marRight w:val="0"/>
          <w:marTop w:val="200"/>
          <w:marBottom w:val="0"/>
          <w:divBdr>
            <w:top w:val="none" w:sz="0" w:space="0" w:color="auto"/>
            <w:left w:val="none" w:sz="0" w:space="0" w:color="auto"/>
            <w:bottom w:val="none" w:sz="0" w:space="0" w:color="auto"/>
            <w:right w:val="none" w:sz="0" w:space="0" w:color="auto"/>
          </w:divBdr>
        </w:div>
      </w:divsChild>
    </w:div>
    <w:div w:id="1321234475">
      <w:bodyDiv w:val="1"/>
      <w:marLeft w:val="0"/>
      <w:marRight w:val="0"/>
      <w:marTop w:val="0"/>
      <w:marBottom w:val="0"/>
      <w:divBdr>
        <w:top w:val="none" w:sz="0" w:space="0" w:color="auto"/>
        <w:left w:val="none" w:sz="0" w:space="0" w:color="auto"/>
        <w:bottom w:val="none" w:sz="0" w:space="0" w:color="auto"/>
        <w:right w:val="none" w:sz="0" w:space="0" w:color="auto"/>
      </w:divBdr>
      <w:divsChild>
        <w:div w:id="384642050">
          <w:marLeft w:val="640"/>
          <w:marRight w:val="0"/>
          <w:marTop w:val="0"/>
          <w:marBottom w:val="0"/>
          <w:divBdr>
            <w:top w:val="none" w:sz="0" w:space="0" w:color="auto"/>
            <w:left w:val="none" w:sz="0" w:space="0" w:color="auto"/>
            <w:bottom w:val="none" w:sz="0" w:space="0" w:color="auto"/>
            <w:right w:val="none" w:sz="0" w:space="0" w:color="auto"/>
          </w:divBdr>
        </w:div>
        <w:div w:id="1592158557">
          <w:marLeft w:val="640"/>
          <w:marRight w:val="0"/>
          <w:marTop w:val="0"/>
          <w:marBottom w:val="0"/>
          <w:divBdr>
            <w:top w:val="none" w:sz="0" w:space="0" w:color="auto"/>
            <w:left w:val="none" w:sz="0" w:space="0" w:color="auto"/>
            <w:bottom w:val="none" w:sz="0" w:space="0" w:color="auto"/>
            <w:right w:val="none" w:sz="0" w:space="0" w:color="auto"/>
          </w:divBdr>
        </w:div>
        <w:div w:id="1083989170">
          <w:marLeft w:val="640"/>
          <w:marRight w:val="0"/>
          <w:marTop w:val="0"/>
          <w:marBottom w:val="0"/>
          <w:divBdr>
            <w:top w:val="none" w:sz="0" w:space="0" w:color="auto"/>
            <w:left w:val="none" w:sz="0" w:space="0" w:color="auto"/>
            <w:bottom w:val="none" w:sz="0" w:space="0" w:color="auto"/>
            <w:right w:val="none" w:sz="0" w:space="0" w:color="auto"/>
          </w:divBdr>
        </w:div>
        <w:div w:id="1321615174">
          <w:marLeft w:val="640"/>
          <w:marRight w:val="0"/>
          <w:marTop w:val="0"/>
          <w:marBottom w:val="0"/>
          <w:divBdr>
            <w:top w:val="none" w:sz="0" w:space="0" w:color="auto"/>
            <w:left w:val="none" w:sz="0" w:space="0" w:color="auto"/>
            <w:bottom w:val="none" w:sz="0" w:space="0" w:color="auto"/>
            <w:right w:val="none" w:sz="0" w:space="0" w:color="auto"/>
          </w:divBdr>
        </w:div>
        <w:div w:id="1975333170">
          <w:marLeft w:val="640"/>
          <w:marRight w:val="0"/>
          <w:marTop w:val="0"/>
          <w:marBottom w:val="0"/>
          <w:divBdr>
            <w:top w:val="none" w:sz="0" w:space="0" w:color="auto"/>
            <w:left w:val="none" w:sz="0" w:space="0" w:color="auto"/>
            <w:bottom w:val="none" w:sz="0" w:space="0" w:color="auto"/>
            <w:right w:val="none" w:sz="0" w:space="0" w:color="auto"/>
          </w:divBdr>
        </w:div>
        <w:div w:id="1930237638">
          <w:marLeft w:val="640"/>
          <w:marRight w:val="0"/>
          <w:marTop w:val="0"/>
          <w:marBottom w:val="0"/>
          <w:divBdr>
            <w:top w:val="none" w:sz="0" w:space="0" w:color="auto"/>
            <w:left w:val="none" w:sz="0" w:space="0" w:color="auto"/>
            <w:bottom w:val="none" w:sz="0" w:space="0" w:color="auto"/>
            <w:right w:val="none" w:sz="0" w:space="0" w:color="auto"/>
          </w:divBdr>
        </w:div>
        <w:div w:id="1171987357">
          <w:marLeft w:val="640"/>
          <w:marRight w:val="0"/>
          <w:marTop w:val="0"/>
          <w:marBottom w:val="0"/>
          <w:divBdr>
            <w:top w:val="none" w:sz="0" w:space="0" w:color="auto"/>
            <w:left w:val="none" w:sz="0" w:space="0" w:color="auto"/>
            <w:bottom w:val="none" w:sz="0" w:space="0" w:color="auto"/>
            <w:right w:val="none" w:sz="0" w:space="0" w:color="auto"/>
          </w:divBdr>
        </w:div>
        <w:div w:id="1987315302">
          <w:marLeft w:val="640"/>
          <w:marRight w:val="0"/>
          <w:marTop w:val="0"/>
          <w:marBottom w:val="0"/>
          <w:divBdr>
            <w:top w:val="none" w:sz="0" w:space="0" w:color="auto"/>
            <w:left w:val="none" w:sz="0" w:space="0" w:color="auto"/>
            <w:bottom w:val="none" w:sz="0" w:space="0" w:color="auto"/>
            <w:right w:val="none" w:sz="0" w:space="0" w:color="auto"/>
          </w:divBdr>
        </w:div>
        <w:div w:id="2065981565">
          <w:marLeft w:val="640"/>
          <w:marRight w:val="0"/>
          <w:marTop w:val="0"/>
          <w:marBottom w:val="0"/>
          <w:divBdr>
            <w:top w:val="none" w:sz="0" w:space="0" w:color="auto"/>
            <w:left w:val="none" w:sz="0" w:space="0" w:color="auto"/>
            <w:bottom w:val="none" w:sz="0" w:space="0" w:color="auto"/>
            <w:right w:val="none" w:sz="0" w:space="0" w:color="auto"/>
          </w:divBdr>
        </w:div>
        <w:div w:id="1247417171">
          <w:marLeft w:val="640"/>
          <w:marRight w:val="0"/>
          <w:marTop w:val="0"/>
          <w:marBottom w:val="0"/>
          <w:divBdr>
            <w:top w:val="none" w:sz="0" w:space="0" w:color="auto"/>
            <w:left w:val="none" w:sz="0" w:space="0" w:color="auto"/>
            <w:bottom w:val="none" w:sz="0" w:space="0" w:color="auto"/>
            <w:right w:val="none" w:sz="0" w:space="0" w:color="auto"/>
          </w:divBdr>
        </w:div>
        <w:div w:id="1397243526">
          <w:marLeft w:val="640"/>
          <w:marRight w:val="0"/>
          <w:marTop w:val="0"/>
          <w:marBottom w:val="0"/>
          <w:divBdr>
            <w:top w:val="none" w:sz="0" w:space="0" w:color="auto"/>
            <w:left w:val="none" w:sz="0" w:space="0" w:color="auto"/>
            <w:bottom w:val="none" w:sz="0" w:space="0" w:color="auto"/>
            <w:right w:val="none" w:sz="0" w:space="0" w:color="auto"/>
          </w:divBdr>
        </w:div>
        <w:div w:id="629897796">
          <w:marLeft w:val="640"/>
          <w:marRight w:val="0"/>
          <w:marTop w:val="0"/>
          <w:marBottom w:val="0"/>
          <w:divBdr>
            <w:top w:val="none" w:sz="0" w:space="0" w:color="auto"/>
            <w:left w:val="none" w:sz="0" w:space="0" w:color="auto"/>
            <w:bottom w:val="none" w:sz="0" w:space="0" w:color="auto"/>
            <w:right w:val="none" w:sz="0" w:space="0" w:color="auto"/>
          </w:divBdr>
        </w:div>
        <w:div w:id="486551622">
          <w:marLeft w:val="640"/>
          <w:marRight w:val="0"/>
          <w:marTop w:val="0"/>
          <w:marBottom w:val="0"/>
          <w:divBdr>
            <w:top w:val="none" w:sz="0" w:space="0" w:color="auto"/>
            <w:left w:val="none" w:sz="0" w:space="0" w:color="auto"/>
            <w:bottom w:val="none" w:sz="0" w:space="0" w:color="auto"/>
            <w:right w:val="none" w:sz="0" w:space="0" w:color="auto"/>
          </w:divBdr>
        </w:div>
        <w:div w:id="97484399">
          <w:marLeft w:val="640"/>
          <w:marRight w:val="0"/>
          <w:marTop w:val="0"/>
          <w:marBottom w:val="0"/>
          <w:divBdr>
            <w:top w:val="none" w:sz="0" w:space="0" w:color="auto"/>
            <w:left w:val="none" w:sz="0" w:space="0" w:color="auto"/>
            <w:bottom w:val="none" w:sz="0" w:space="0" w:color="auto"/>
            <w:right w:val="none" w:sz="0" w:space="0" w:color="auto"/>
          </w:divBdr>
        </w:div>
        <w:div w:id="362633342">
          <w:marLeft w:val="640"/>
          <w:marRight w:val="0"/>
          <w:marTop w:val="0"/>
          <w:marBottom w:val="0"/>
          <w:divBdr>
            <w:top w:val="none" w:sz="0" w:space="0" w:color="auto"/>
            <w:left w:val="none" w:sz="0" w:space="0" w:color="auto"/>
            <w:bottom w:val="none" w:sz="0" w:space="0" w:color="auto"/>
            <w:right w:val="none" w:sz="0" w:space="0" w:color="auto"/>
          </w:divBdr>
        </w:div>
        <w:div w:id="200675100">
          <w:marLeft w:val="640"/>
          <w:marRight w:val="0"/>
          <w:marTop w:val="0"/>
          <w:marBottom w:val="0"/>
          <w:divBdr>
            <w:top w:val="none" w:sz="0" w:space="0" w:color="auto"/>
            <w:left w:val="none" w:sz="0" w:space="0" w:color="auto"/>
            <w:bottom w:val="none" w:sz="0" w:space="0" w:color="auto"/>
            <w:right w:val="none" w:sz="0" w:space="0" w:color="auto"/>
          </w:divBdr>
        </w:div>
        <w:div w:id="821190111">
          <w:marLeft w:val="640"/>
          <w:marRight w:val="0"/>
          <w:marTop w:val="0"/>
          <w:marBottom w:val="0"/>
          <w:divBdr>
            <w:top w:val="none" w:sz="0" w:space="0" w:color="auto"/>
            <w:left w:val="none" w:sz="0" w:space="0" w:color="auto"/>
            <w:bottom w:val="none" w:sz="0" w:space="0" w:color="auto"/>
            <w:right w:val="none" w:sz="0" w:space="0" w:color="auto"/>
          </w:divBdr>
        </w:div>
        <w:div w:id="1445417876">
          <w:marLeft w:val="640"/>
          <w:marRight w:val="0"/>
          <w:marTop w:val="0"/>
          <w:marBottom w:val="0"/>
          <w:divBdr>
            <w:top w:val="none" w:sz="0" w:space="0" w:color="auto"/>
            <w:left w:val="none" w:sz="0" w:space="0" w:color="auto"/>
            <w:bottom w:val="none" w:sz="0" w:space="0" w:color="auto"/>
            <w:right w:val="none" w:sz="0" w:space="0" w:color="auto"/>
          </w:divBdr>
        </w:div>
        <w:div w:id="1882669616">
          <w:marLeft w:val="640"/>
          <w:marRight w:val="0"/>
          <w:marTop w:val="0"/>
          <w:marBottom w:val="0"/>
          <w:divBdr>
            <w:top w:val="none" w:sz="0" w:space="0" w:color="auto"/>
            <w:left w:val="none" w:sz="0" w:space="0" w:color="auto"/>
            <w:bottom w:val="none" w:sz="0" w:space="0" w:color="auto"/>
            <w:right w:val="none" w:sz="0" w:space="0" w:color="auto"/>
          </w:divBdr>
        </w:div>
        <w:div w:id="1417357660">
          <w:marLeft w:val="640"/>
          <w:marRight w:val="0"/>
          <w:marTop w:val="0"/>
          <w:marBottom w:val="0"/>
          <w:divBdr>
            <w:top w:val="none" w:sz="0" w:space="0" w:color="auto"/>
            <w:left w:val="none" w:sz="0" w:space="0" w:color="auto"/>
            <w:bottom w:val="none" w:sz="0" w:space="0" w:color="auto"/>
            <w:right w:val="none" w:sz="0" w:space="0" w:color="auto"/>
          </w:divBdr>
        </w:div>
        <w:div w:id="1139153292">
          <w:marLeft w:val="640"/>
          <w:marRight w:val="0"/>
          <w:marTop w:val="0"/>
          <w:marBottom w:val="0"/>
          <w:divBdr>
            <w:top w:val="none" w:sz="0" w:space="0" w:color="auto"/>
            <w:left w:val="none" w:sz="0" w:space="0" w:color="auto"/>
            <w:bottom w:val="none" w:sz="0" w:space="0" w:color="auto"/>
            <w:right w:val="none" w:sz="0" w:space="0" w:color="auto"/>
          </w:divBdr>
        </w:div>
        <w:div w:id="205946147">
          <w:marLeft w:val="640"/>
          <w:marRight w:val="0"/>
          <w:marTop w:val="0"/>
          <w:marBottom w:val="0"/>
          <w:divBdr>
            <w:top w:val="none" w:sz="0" w:space="0" w:color="auto"/>
            <w:left w:val="none" w:sz="0" w:space="0" w:color="auto"/>
            <w:bottom w:val="none" w:sz="0" w:space="0" w:color="auto"/>
            <w:right w:val="none" w:sz="0" w:space="0" w:color="auto"/>
          </w:divBdr>
        </w:div>
        <w:div w:id="1573546821">
          <w:marLeft w:val="640"/>
          <w:marRight w:val="0"/>
          <w:marTop w:val="0"/>
          <w:marBottom w:val="0"/>
          <w:divBdr>
            <w:top w:val="none" w:sz="0" w:space="0" w:color="auto"/>
            <w:left w:val="none" w:sz="0" w:space="0" w:color="auto"/>
            <w:bottom w:val="none" w:sz="0" w:space="0" w:color="auto"/>
            <w:right w:val="none" w:sz="0" w:space="0" w:color="auto"/>
          </w:divBdr>
        </w:div>
        <w:div w:id="1660427737">
          <w:marLeft w:val="640"/>
          <w:marRight w:val="0"/>
          <w:marTop w:val="0"/>
          <w:marBottom w:val="0"/>
          <w:divBdr>
            <w:top w:val="none" w:sz="0" w:space="0" w:color="auto"/>
            <w:left w:val="none" w:sz="0" w:space="0" w:color="auto"/>
            <w:bottom w:val="none" w:sz="0" w:space="0" w:color="auto"/>
            <w:right w:val="none" w:sz="0" w:space="0" w:color="auto"/>
          </w:divBdr>
        </w:div>
        <w:div w:id="279338892">
          <w:marLeft w:val="640"/>
          <w:marRight w:val="0"/>
          <w:marTop w:val="0"/>
          <w:marBottom w:val="0"/>
          <w:divBdr>
            <w:top w:val="none" w:sz="0" w:space="0" w:color="auto"/>
            <w:left w:val="none" w:sz="0" w:space="0" w:color="auto"/>
            <w:bottom w:val="none" w:sz="0" w:space="0" w:color="auto"/>
            <w:right w:val="none" w:sz="0" w:space="0" w:color="auto"/>
          </w:divBdr>
        </w:div>
        <w:div w:id="356389968">
          <w:marLeft w:val="640"/>
          <w:marRight w:val="0"/>
          <w:marTop w:val="0"/>
          <w:marBottom w:val="0"/>
          <w:divBdr>
            <w:top w:val="none" w:sz="0" w:space="0" w:color="auto"/>
            <w:left w:val="none" w:sz="0" w:space="0" w:color="auto"/>
            <w:bottom w:val="none" w:sz="0" w:space="0" w:color="auto"/>
            <w:right w:val="none" w:sz="0" w:space="0" w:color="auto"/>
          </w:divBdr>
        </w:div>
        <w:div w:id="1274705853">
          <w:marLeft w:val="640"/>
          <w:marRight w:val="0"/>
          <w:marTop w:val="0"/>
          <w:marBottom w:val="0"/>
          <w:divBdr>
            <w:top w:val="none" w:sz="0" w:space="0" w:color="auto"/>
            <w:left w:val="none" w:sz="0" w:space="0" w:color="auto"/>
            <w:bottom w:val="none" w:sz="0" w:space="0" w:color="auto"/>
            <w:right w:val="none" w:sz="0" w:space="0" w:color="auto"/>
          </w:divBdr>
        </w:div>
        <w:div w:id="1053576862">
          <w:marLeft w:val="640"/>
          <w:marRight w:val="0"/>
          <w:marTop w:val="0"/>
          <w:marBottom w:val="0"/>
          <w:divBdr>
            <w:top w:val="none" w:sz="0" w:space="0" w:color="auto"/>
            <w:left w:val="none" w:sz="0" w:space="0" w:color="auto"/>
            <w:bottom w:val="none" w:sz="0" w:space="0" w:color="auto"/>
            <w:right w:val="none" w:sz="0" w:space="0" w:color="auto"/>
          </w:divBdr>
        </w:div>
        <w:div w:id="494734080">
          <w:marLeft w:val="640"/>
          <w:marRight w:val="0"/>
          <w:marTop w:val="0"/>
          <w:marBottom w:val="0"/>
          <w:divBdr>
            <w:top w:val="none" w:sz="0" w:space="0" w:color="auto"/>
            <w:left w:val="none" w:sz="0" w:space="0" w:color="auto"/>
            <w:bottom w:val="none" w:sz="0" w:space="0" w:color="auto"/>
            <w:right w:val="none" w:sz="0" w:space="0" w:color="auto"/>
          </w:divBdr>
        </w:div>
        <w:div w:id="34090574">
          <w:marLeft w:val="640"/>
          <w:marRight w:val="0"/>
          <w:marTop w:val="0"/>
          <w:marBottom w:val="0"/>
          <w:divBdr>
            <w:top w:val="none" w:sz="0" w:space="0" w:color="auto"/>
            <w:left w:val="none" w:sz="0" w:space="0" w:color="auto"/>
            <w:bottom w:val="none" w:sz="0" w:space="0" w:color="auto"/>
            <w:right w:val="none" w:sz="0" w:space="0" w:color="auto"/>
          </w:divBdr>
        </w:div>
        <w:div w:id="2111316689">
          <w:marLeft w:val="640"/>
          <w:marRight w:val="0"/>
          <w:marTop w:val="0"/>
          <w:marBottom w:val="0"/>
          <w:divBdr>
            <w:top w:val="none" w:sz="0" w:space="0" w:color="auto"/>
            <w:left w:val="none" w:sz="0" w:space="0" w:color="auto"/>
            <w:bottom w:val="none" w:sz="0" w:space="0" w:color="auto"/>
            <w:right w:val="none" w:sz="0" w:space="0" w:color="auto"/>
          </w:divBdr>
        </w:div>
        <w:div w:id="1134566488">
          <w:marLeft w:val="640"/>
          <w:marRight w:val="0"/>
          <w:marTop w:val="0"/>
          <w:marBottom w:val="0"/>
          <w:divBdr>
            <w:top w:val="none" w:sz="0" w:space="0" w:color="auto"/>
            <w:left w:val="none" w:sz="0" w:space="0" w:color="auto"/>
            <w:bottom w:val="none" w:sz="0" w:space="0" w:color="auto"/>
            <w:right w:val="none" w:sz="0" w:space="0" w:color="auto"/>
          </w:divBdr>
        </w:div>
        <w:div w:id="1900020326">
          <w:marLeft w:val="640"/>
          <w:marRight w:val="0"/>
          <w:marTop w:val="0"/>
          <w:marBottom w:val="0"/>
          <w:divBdr>
            <w:top w:val="none" w:sz="0" w:space="0" w:color="auto"/>
            <w:left w:val="none" w:sz="0" w:space="0" w:color="auto"/>
            <w:bottom w:val="none" w:sz="0" w:space="0" w:color="auto"/>
            <w:right w:val="none" w:sz="0" w:space="0" w:color="auto"/>
          </w:divBdr>
        </w:div>
        <w:div w:id="2098554166">
          <w:marLeft w:val="640"/>
          <w:marRight w:val="0"/>
          <w:marTop w:val="0"/>
          <w:marBottom w:val="0"/>
          <w:divBdr>
            <w:top w:val="none" w:sz="0" w:space="0" w:color="auto"/>
            <w:left w:val="none" w:sz="0" w:space="0" w:color="auto"/>
            <w:bottom w:val="none" w:sz="0" w:space="0" w:color="auto"/>
            <w:right w:val="none" w:sz="0" w:space="0" w:color="auto"/>
          </w:divBdr>
        </w:div>
        <w:div w:id="1993171797">
          <w:marLeft w:val="640"/>
          <w:marRight w:val="0"/>
          <w:marTop w:val="0"/>
          <w:marBottom w:val="0"/>
          <w:divBdr>
            <w:top w:val="none" w:sz="0" w:space="0" w:color="auto"/>
            <w:left w:val="none" w:sz="0" w:space="0" w:color="auto"/>
            <w:bottom w:val="none" w:sz="0" w:space="0" w:color="auto"/>
            <w:right w:val="none" w:sz="0" w:space="0" w:color="auto"/>
          </w:divBdr>
        </w:div>
        <w:div w:id="1772623875">
          <w:marLeft w:val="640"/>
          <w:marRight w:val="0"/>
          <w:marTop w:val="0"/>
          <w:marBottom w:val="0"/>
          <w:divBdr>
            <w:top w:val="none" w:sz="0" w:space="0" w:color="auto"/>
            <w:left w:val="none" w:sz="0" w:space="0" w:color="auto"/>
            <w:bottom w:val="none" w:sz="0" w:space="0" w:color="auto"/>
            <w:right w:val="none" w:sz="0" w:space="0" w:color="auto"/>
          </w:divBdr>
        </w:div>
        <w:div w:id="804466007">
          <w:marLeft w:val="640"/>
          <w:marRight w:val="0"/>
          <w:marTop w:val="0"/>
          <w:marBottom w:val="0"/>
          <w:divBdr>
            <w:top w:val="none" w:sz="0" w:space="0" w:color="auto"/>
            <w:left w:val="none" w:sz="0" w:space="0" w:color="auto"/>
            <w:bottom w:val="none" w:sz="0" w:space="0" w:color="auto"/>
            <w:right w:val="none" w:sz="0" w:space="0" w:color="auto"/>
          </w:divBdr>
        </w:div>
        <w:div w:id="1977444540">
          <w:marLeft w:val="640"/>
          <w:marRight w:val="0"/>
          <w:marTop w:val="0"/>
          <w:marBottom w:val="0"/>
          <w:divBdr>
            <w:top w:val="none" w:sz="0" w:space="0" w:color="auto"/>
            <w:left w:val="none" w:sz="0" w:space="0" w:color="auto"/>
            <w:bottom w:val="none" w:sz="0" w:space="0" w:color="auto"/>
            <w:right w:val="none" w:sz="0" w:space="0" w:color="auto"/>
          </w:divBdr>
        </w:div>
        <w:div w:id="505902097">
          <w:marLeft w:val="640"/>
          <w:marRight w:val="0"/>
          <w:marTop w:val="0"/>
          <w:marBottom w:val="0"/>
          <w:divBdr>
            <w:top w:val="none" w:sz="0" w:space="0" w:color="auto"/>
            <w:left w:val="none" w:sz="0" w:space="0" w:color="auto"/>
            <w:bottom w:val="none" w:sz="0" w:space="0" w:color="auto"/>
            <w:right w:val="none" w:sz="0" w:space="0" w:color="auto"/>
          </w:divBdr>
        </w:div>
        <w:div w:id="1830125075">
          <w:marLeft w:val="640"/>
          <w:marRight w:val="0"/>
          <w:marTop w:val="0"/>
          <w:marBottom w:val="0"/>
          <w:divBdr>
            <w:top w:val="none" w:sz="0" w:space="0" w:color="auto"/>
            <w:left w:val="none" w:sz="0" w:space="0" w:color="auto"/>
            <w:bottom w:val="none" w:sz="0" w:space="0" w:color="auto"/>
            <w:right w:val="none" w:sz="0" w:space="0" w:color="auto"/>
          </w:divBdr>
        </w:div>
        <w:div w:id="1309702106">
          <w:marLeft w:val="640"/>
          <w:marRight w:val="0"/>
          <w:marTop w:val="0"/>
          <w:marBottom w:val="0"/>
          <w:divBdr>
            <w:top w:val="none" w:sz="0" w:space="0" w:color="auto"/>
            <w:left w:val="none" w:sz="0" w:space="0" w:color="auto"/>
            <w:bottom w:val="none" w:sz="0" w:space="0" w:color="auto"/>
            <w:right w:val="none" w:sz="0" w:space="0" w:color="auto"/>
          </w:divBdr>
        </w:div>
        <w:div w:id="313729087">
          <w:marLeft w:val="640"/>
          <w:marRight w:val="0"/>
          <w:marTop w:val="0"/>
          <w:marBottom w:val="0"/>
          <w:divBdr>
            <w:top w:val="none" w:sz="0" w:space="0" w:color="auto"/>
            <w:left w:val="none" w:sz="0" w:space="0" w:color="auto"/>
            <w:bottom w:val="none" w:sz="0" w:space="0" w:color="auto"/>
            <w:right w:val="none" w:sz="0" w:space="0" w:color="auto"/>
          </w:divBdr>
        </w:div>
        <w:div w:id="694356112">
          <w:marLeft w:val="640"/>
          <w:marRight w:val="0"/>
          <w:marTop w:val="0"/>
          <w:marBottom w:val="0"/>
          <w:divBdr>
            <w:top w:val="none" w:sz="0" w:space="0" w:color="auto"/>
            <w:left w:val="none" w:sz="0" w:space="0" w:color="auto"/>
            <w:bottom w:val="none" w:sz="0" w:space="0" w:color="auto"/>
            <w:right w:val="none" w:sz="0" w:space="0" w:color="auto"/>
          </w:divBdr>
        </w:div>
        <w:div w:id="416830640">
          <w:marLeft w:val="640"/>
          <w:marRight w:val="0"/>
          <w:marTop w:val="0"/>
          <w:marBottom w:val="0"/>
          <w:divBdr>
            <w:top w:val="none" w:sz="0" w:space="0" w:color="auto"/>
            <w:left w:val="none" w:sz="0" w:space="0" w:color="auto"/>
            <w:bottom w:val="none" w:sz="0" w:space="0" w:color="auto"/>
            <w:right w:val="none" w:sz="0" w:space="0" w:color="auto"/>
          </w:divBdr>
        </w:div>
        <w:div w:id="146093955">
          <w:marLeft w:val="640"/>
          <w:marRight w:val="0"/>
          <w:marTop w:val="0"/>
          <w:marBottom w:val="0"/>
          <w:divBdr>
            <w:top w:val="none" w:sz="0" w:space="0" w:color="auto"/>
            <w:left w:val="none" w:sz="0" w:space="0" w:color="auto"/>
            <w:bottom w:val="none" w:sz="0" w:space="0" w:color="auto"/>
            <w:right w:val="none" w:sz="0" w:space="0" w:color="auto"/>
          </w:divBdr>
        </w:div>
        <w:div w:id="630944603">
          <w:marLeft w:val="640"/>
          <w:marRight w:val="0"/>
          <w:marTop w:val="0"/>
          <w:marBottom w:val="0"/>
          <w:divBdr>
            <w:top w:val="none" w:sz="0" w:space="0" w:color="auto"/>
            <w:left w:val="none" w:sz="0" w:space="0" w:color="auto"/>
            <w:bottom w:val="none" w:sz="0" w:space="0" w:color="auto"/>
            <w:right w:val="none" w:sz="0" w:space="0" w:color="auto"/>
          </w:divBdr>
        </w:div>
        <w:div w:id="332756352">
          <w:marLeft w:val="640"/>
          <w:marRight w:val="0"/>
          <w:marTop w:val="0"/>
          <w:marBottom w:val="0"/>
          <w:divBdr>
            <w:top w:val="none" w:sz="0" w:space="0" w:color="auto"/>
            <w:left w:val="none" w:sz="0" w:space="0" w:color="auto"/>
            <w:bottom w:val="none" w:sz="0" w:space="0" w:color="auto"/>
            <w:right w:val="none" w:sz="0" w:space="0" w:color="auto"/>
          </w:divBdr>
        </w:div>
        <w:div w:id="1636178361">
          <w:marLeft w:val="640"/>
          <w:marRight w:val="0"/>
          <w:marTop w:val="0"/>
          <w:marBottom w:val="0"/>
          <w:divBdr>
            <w:top w:val="none" w:sz="0" w:space="0" w:color="auto"/>
            <w:left w:val="none" w:sz="0" w:space="0" w:color="auto"/>
            <w:bottom w:val="none" w:sz="0" w:space="0" w:color="auto"/>
            <w:right w:val="none" w:sz="0" w:space="0" w:color="auto"/>
          </w:divBdr>
        </w:div>
        <w:div w:id="1853256771">
          <w:marLeft w:val="640"/>
          <w:marRight w:val="0"/>
          <w:marTop w:val="0"/>
          <w:marBottom w:val="0"/>
          <w:divBdr>
            <w:top w:val="none" w:sz="0" w:space="0" w:color="auto"/>
            <w:left w:val="none" w:sz="0" w:space="0" w:color="auto"/>
            <w:bottom w:val="none" w:sz="0" w:space="0" w:color="auto"/>
            <w:right w:val="none" w:sz="0" w:space="0" w:color="auto"/>
          </w:divBdr>
        </w:div>
        <w:div w:id="1782801083">
          <w:marLeft w:val="640"/>
          <w:marRight w:val="0"/>
          <w:marTop w:val="0"/>
          <w:marBottom w:val="0"/>
          <w:divBdr>
            <w:top w:val="none" w:sz="0" w:space="0" w:color="auto"/>
            <w:left w:val="none" w:sz="0" w:space="0" w:color="auto"/>
            <w:bottom w:val="none" w:sz="0" w:space="0" w:color="auto"/>
            <w:right w:val="none" w:sz="0" w:space="0" w:color="auto"/>
          </w:divBdr>
        </w:div>
        <w:div w:id="952785326">
          <w:marLeft w:val="640"/>
          <w:marRight w:val="0"/>
          <w:marTop w:val="0"/>
          <w:marBottom w:val="0"/>
          <w:divBdr>
            <w:top w:val="none" w:sz="0" w:space="0" w:color="auto"/>
            <w:left w:val="none" w:sz="0" w:space="0" w:color="auto"/>
            <w:bottom w:val="none" w:sz="0" w:space="0" w:color="auto"/>
            <w:right w:val="none" w:sz="0" w:space="0" w:color="auto"/>
          </w:divBdr>
        </w:div>
        <w:div w:id="377433280">
          <w:marLeft w:val="640"/>
          <w:marRight w:val="0"/>
          <w:marTop w:val="0"/>
          <w:marBottom w:val="0"/>
          <w:divBdr>
            <w:top w:val="none" w:sz="0" w:space="0" w:color="auto"/>
            <w:left w:val="none" w:sz="0" w:space="0" w:color="auto"/>
            <w:bottom w:val="none" w:sz="0" w:space="0" w:color="auto"/>
            <w:right w:val="none" w:sz="0" w:space="0" w:color="auto"/>
          </w:divBdr>
        </w:div>
        <w:div w:id="1181549074">
          <w:marLeft w:val="640"/>
          <w:marRight w:val="0"/>
          <w:marTop w:val="0"/>
          <w:marBottom w:val="0"/>
          <w:divBdr>
            <w:top w:val="none" w:sz="0" w:space="0" w:color="auto"/>
            <w:left w:val="none" w:sz="0" w:space="0" w:color="auto"/>
            <w:bottom w:val="none" w:sz="0" w:space="0" w:color="auto"/>
            <w:right w:val="none" w:sz="0" w:space="0" w:color="auto"/>
          </w:divBdr>
        </w:div>
        <w:div w:id="1885675723">
          <w:marLeft w:val="640"/>
          <w:marRight w:val="0"/>
          <w:marTop w:val="0"/>
          <w:marBottom w:val="0"/>
          <w:divBdr>
            <w:top w:val="none" w:sz="0" w:space="0" w:color="auto"/>
            <w:left w:val="none" w:sz="0" w:space="0" w:color="auto"/>
            <w:bottom w:val="none" w:sz="0" w:space="0" w:color="auto"/>
            <w:right w:val="none" w:sz="0" w:space="0" w:color="auto"/>
          </w:divBdr>
        </w:div>
        <w:div w:id="587347309">
          <w:marLeft w:val="640"/>
          <w:marRight w:val="0"/>
          <w:marTop w:val="0"/>
          <w:marBottom w:val="0"/>
          <w:divBdr>
            <w:top w:val="none" w:sz="0" w:space="0" w:color="auto"/>
            <w:left w:val="none" w:sz="0" w:space="0" w:color="auto"/>
            <w:bottom w:val="none" w:sz="0" w:space="0" w:color="auto"/>
            <w:right w:val="none" w:sz="0" w:space="0" w:color="auto"/>
          </w:divBdr>
        </w:div>
        <w:div w:id="710232507">
          <w:marLeft w:val="640"/>
          <w:marRight w:val="0"/>
          <w:marTop w:val="0"/>
          <w:marBottom w:val="0"/>
          <w:divBdr>
            <w:top w:val="none" w:sz="0" w:space="0" w:color="auto"/>
            <w:left w:val="none" w:sz="0" w:space="0" w:color="auto"/>
            <w:bottom w:val="none" w:sz="0" w:space="0" w:color="auto"/>
            <w:right w:val="none" w:sz="0" w:space="0" w:color="auto"/>
          </w:divBdr>
        </w:div>
        <w:div w:id="638193230">
          <w:marLeft w:val="640"/>
          <w:marRight w:val="0"/>
          <w:marTop w:val="0"/>
          <w:marBottom w:val="0"/>
          <w:divBdr>
            <w:top w:val="none" w:sz="0" w:space="0" w:color="auto"/>
            <w:left w:val="none" w:sz="0" w:space="0" w:color="auto"/>
            <w:bottom w:val="none" w:sz="0" w:space="0" w:color="auto"/>
            <w:right w:val="none" w:sz="0" w:space="0" w:color="auto"/>
          </w:divBdr>
        </w:div>
        <w:div w:id="1155296208">
          <w:marLeft w:val="640"/>
          <w:marRight w:val="0"/>
          <w:marTop w:val="0"/>
          <w:marBottom w:val="0"/>
          <w:divBdr>
            <w:top w:val="none" w:sz="0" w:space="0" w:color="auto"/>
            <w:left w:val="none" w:sz="0" w:space="0" w:color="auto"/>
            <w:bottom w:val="none" w:sz="0" w:space="0" w:color="auto"/>
            <w:right w:val="none" w:sz="0" w:space="0" w:color="auto"/>
          </w:divBdr>
        </w:div>
        <w:div w:id="727067503">
          <w:marLeft w:val="640"/>
          <w:marRight w:val="0"/>
          <w:marTop w:val="0"/>
          <w:marBottom w:val="0"/>
          <w:divBdr>
            <w:top w:val="none" w:sz="0" w:space="0" w:color="auto"/>
            <w:left w:val="none" w:sz="0" w:space="0" w:color="auto"/>
            <w:bottom w:val="none" w:sz="0" w:space="0" w:color="auto"/>
            <w:right w:val="none" w:sz="0" w:space="0" w:color="auto"/>
          </w:divBdr>
        </w:div>
        <w:div w:id="1159690705">
          <w:marLeft w:val="640"/>
          <w:marRight w:val="0"/>
          <w:marTop w:val="0"/>
          <w:marBottom w:val="0"/>
          <w:divBdr>
            <w:top w:val="none" w:sz="0" w:space="0" w:color="auto"/>
            <w:left w:val="none" w:sz="0" w:space="0" w:color="auto"/>
            <w:bottom w:val="none" w:sz="0" w:space="0" w:color="auto"/>
            <w:right w:val="none" w:sz="0" w:space="0" w:color="auto"/>
          </w:divBdr>
        </w:div>
        <w:div w:id="2136410298">
          <w:marLeft w:val="640"/>
          <w:marRight w:val="0"/>
          <w:marTop w:val="0"/>
          <w:marBottom w:val="0"/>
          <w:divBdr>
            <w:top w:val="none" w:sz="0" w:space="0" w:color="auto"/>
            <w:left w:val="none" w:sz="0" w:space="0" w:color="auto"/>
            <w:bottom w:val="none" w:sz="0" w:space="0" w:color="auto"/>
            <w:right w:val="none" w:sz="0" w:space="0" w:color="auto"/>
          </w:divBdr>
        </w:div>
        <w:div w:id="1174151263">
          <w:marLeft w:val="640"/>
          <w:marRight w:val="0"/>
          <w:marTop w:val="0"/>
          <w:marBottom w:val="0"/>
          <w:divBdr>
            <w:top w:val="none" w:sz="0" w:space="0" w:color="auto"/>
            <w:left w:val="none" w:sz="0" w:space="0" w:color="auto"/>
            <w:bottom w:val="none" w:sz="0" w:space="0" w:color="auto"/>
            <w:right w:val="none" w:sz="0" w:space="0" w:color="auto"/>
          </w:divBdr>
        </w:div>
        <w:div w:id="2128235228">
          <w:marLeft w:val="640"/>
          <w:marRight w:val="0"/>
          <w:marTop w:val="0"/>
          <w:marBottom w:val="0"/>
          <w:divBdr>
            <w:top w:val="none" w:sz="0" w:space="0" w:color="auto"/>
            <w:left w:val="none" w:sz="0" w:space="0" w:color="auto"/>
            <w:bottom w:val="none" w:sz="0" w:space="0" w:color="auto"/>
            <w:right w:val="none" w:sz="0" w:space="0" w:color="auto"/>
          </w:divBdr>
        </w:div>
        <w:div w:id="32854663">
          <w:marLeft w:val="640"/>
          <w:marRight w:val="0"/>
          <w:marTop w:val="0"/>
          <w:marBottom w:val="0"/>
          <w:divBdr>
            <w:top w:val="none" w:sz="0" w:space="0" w:color="auto"/>
            <w:left w:val="none" w:sz="0" w:space="0" w:color="auto"/>
            <w:bottom w:val="none" w:sz="0" w:space="0" w:color="auto"/>
            <w:right w:val="none" w:sz="0" w:space="0" w:color="auto"/>
          </w:divBdr>
        </w:div>
        <w:div w:id="415174993">
          <w:marLeft w:val="640"/>
          <w:marRight w:val="0"/>
          <w:marTop w:val="0"/>
          <w:marBottom w:val="0"/>
          <w:divBdr>
            <w:top w:val="none" w:sz="0" w:space="0" w:color="auto"/>
            <w:left w:val="none" w:sz="0" w:space="0" w:color="auto"/>
            <w:bottom w:val="none" w:sz="0" w:space="0" w:color="auto"/>
            <w:right w:val="none" w:sz="0" w:space="0" w:color="auto"/>
          </w:divBdr>
        </w:div>
        <w:div w:id="1584756684">
          <w:marLeft w:val="640"/>
          <w:marRight w:val="0"/>
          <w:marTop w:val="0"/>
          <w:marBottom w:val="0"/>
          <w:divBdr>
            <w:top w:val="none" w:sz="0" w:space="0" w:color="auto"/>
            <w:left w:val="none" w:sz="0" w:space="0" w:color="auto"/>
            <w:bottom w:val="none" w:sz="0" w:space="0" w:color="auto"/>
            <w:right w:val="none" w:sz="0" w:space="0" w:color="auto"/>
          </w:divBdr>
        </w:div>
        <w:div w:id="179049947">
          <w:marLeft w:val="640"/>
          <w:marRight w:val="0"/>
          <w:marTop w:val="0"/>
          <w:marBottom w:val="0"/>
          <w:divBdr>
            <w:top w:val="none" w:sz="0" w:space="0" w:color="auto"/>
            <w:left w:val="none" w:sz="0" w:space="0" w:color="auto"/>
            <w:bottom w:val="none" w:sz="0" w:space="0" w:color="auto"/>
            <w:right w:val="none" w:sz="0" w:space="0" w:color="auto"/>
          </w:divBdr>
        </w:div>
        <w:div w:id="225141946">
          <w:marLeft w:val="640"/>
          <w:marRight w:val="0"/>
          <w:marTop w:val="0"/>
          <w:marBottom w:val="0"/>
          <w:divBdr>
            <w:top w:val="none" w:sz="0" w:space="0" w:color="auto"/>
            <w:left w:val="none" w:sz="0" w:space="0" w:color="auto"/>
            <w:bottom w:val="none" w:sz="0" w:space="0" w:color="auto"/>
            <w:right w:val="none" w:sz="0" w:space="0" w:color="auto"/>
          </w:divBdr>
        </w:div>
        <w:div w:id="1293561578">
          <w:marLeft w:val="640"/>
          <w:marRight w:val="0"/>
          <w:marTop w:val="0"/>
          <w:marBottom w:val="0"/>
          <w:divBdr>
            <w:top w:val="none" w:sz="0" w:space="0" w:color="auto"/>
            <w:left w:val="none" w:sz="0" w:space="0" w:color="auto"/>
            <w:bottom w:val="none" w:sz="0" w:space="0" w:color="auto"/>
            <w:right w:val="none" w:sz="0" w:space="0" w:color="auto"/>
          </w:divBdr>
        </w:div>
      </w:divsChild>
    </w:div>
    <w:div w:id="1322848325">
      <w:bodyDiv w:val="1"/>
      <w:marLeft w:val="0"/>
      <w:marRight w:val="0"/>
      <w:marTop w:val="0"/>
      <w:marBottom w:val="0"/>
      <w:divBdr>
        <w:top w:val="none" w:sz="0" w:space="0" w:color="auto"/>
        <w:left w:val="none" w:sz="0" w:space="0" w:color="auto"/>
        <w:bottom w:val="none" w:sz="0" w:space="0" w:color="auto"/>
        <w:right w:val="none" w:sz="0" w:space="0" w:color="auto"/>
      </w:divBdr>
    </w:div>
    <w:div w:id="1324696180">
      <w:bodyDiv w:val="1"/>
      <w:marLeft w:val="0"/>
      <w:marRight w:val="0"/>
      <w:marTop w:val="0"/>
      <w:marBottom w:val="0"/>
      <w:divBdr>
        <w:top w:val="none" w:sz="0" w:space="0" w:color="auto"/>
        <w:left w:val="none" w:sz="0" w:space="0" w:color="auto"/>
        <w:bottom w:val="none" w:sz="0" w:space="0" w:color="auto"/>
        <w:right w:val="none" w:sz="0" w:space="0" w:color="auto"/>
      </w:divBdr>
      <w:divsChild>
        <w:div w:id="762383861">
          <w:marLeft w:val="480"/>
          <w:marRight w:val="0"/>
          <w:marTop w:val="0"/>
          <w:marBottom w:val="0"/>
          <w:divBdr>
            <w:top w:val="none" w:sz="0" w:space="0" w:color="auto"/>
            <w:left w:val="none" w:sz="0" w:space="0" w:color="auto"/>
            <w:bottom w:val="none" w:sz="0" w:space="0" w:color="auto"/>
            <w:right w:val="none" w:sz="0" w:space="0" w:color="auto"/>
          </w:divBdr>
        </w:div>
        <w:div w:id="1886063171">
          <w:marLeft w:val="480"/>
          <w:marRight w:val="0"/>
          <w:marTop w:val="0"/>
          <w:marBottom w:val="0"/>
          <w:divBdr>
            <w:top w:val="none" w:sz="0" w:space="0" w:color="auto"/>
            <w:left w:val="none" w:sz="0" w:space="0" w:color="auto"/>
            <w:bottom w:val="none" w:sz="0" w:space="0" w:color="auto"/>
            <w:right w:val="none" w:sz="0" w:space="0" w:color="auto"/>
          </w:divBdr>
        </w:div>
        <w:div w:id="1104495059">
          <w:marLeft w:val="480"/>
          <w:marRight w:val="0"/>
          <w:marTop w:val="0"/>
          <w:marBottom w:val="0"/>
          <w:divBdr>
            <w:top w:val="none" w:sz="0" w:space="0" w:color="auto"/>
            <w:left w:val="none" w:sz="0" w:space="0" w:color="auto"/>
            <w:bottom w:val="none" w:sz="0" w:space="0" w:color="auto"/>
            <w:right w:val="none" w:sz="0" w:space="0" w:color="auto"/>
          </w:divBdr>
        </w:div>
        <w:div w:id="1510439658">
          <w:marLeft w:val="480"/>
          <w:marRight w:val="0"/>
          <w:marTop w:val="0"/>
          <w:marBottom w:val="0"/>
          <w:divBdr>
            <w:top w:val="none" w:sz="0" w:space="0" w:color="auto"/>
            <w:left w:val="none" w:sz="0" w:space="0" w:color="auto"/>
            <w:bottom w:val="none" w:sz="0" w:space="0" w:color="auto"/>
            <w:right w:val="none" w:sz="0" w:space="0" w:color="auto"/>
          </w:divBdr>
        </w:div>
        <w:div w:id="476919008">
          <w:marLeft w:val="480"/>
          <w:marRight w:val="0"/>
          <w:marTop w:val="0"/>
          <w:marBottom w:val="0"/>
          <w:divBdr>
            <w:top w:val="none" w:sz="0" w:space="0" w:color="auto"/>
            <w:left w:val="none" w:sz="0" w:space="0" w:color="auto"/>
            <w:bottom w:val="none" w:sz="0" w:space="0" w:color="auto"/>
            <w:right w:val="none" w:sz="0" w:space="0" w:color="auto"/>
          </w:divBdr>
        </w:div>
        <w:div w:id="201946183">
          <w:marLeft w:val="480"/>
          <w:marRight w:val="0"/>
          <w:marTop w:val="0"/>
          <w:marBottom w:val="0"/>
          <w:divBdr>
            <w:top w:val="none" w:sz="0" w:space="0" w:color="auto"/>
            <w:left w:val="none" w:sz="0" w:space="0" w:color="auto"/>
            <w:bottom w:val="none" w:sz="0" w:space="0" w:color="auto"/>
            <w:right w:val="none" w:sz="0" w:space="0" w:color="auto"/>
          </w:divBdr>
        </w:div>
        <w:div w:id="1908495271">
          <w:marLeft w:val="480"/>
          <w:marRight w:val="0"/>
          <w:marTop w:val="0"/>
          <w:marBottom w:val="0"/>
          <w:divBdr>
            <w:top w:val="none" w:sz="0" w:space="0" w:color="auto"/>
            <w:left w:val="none" w:sz="0" w:space="0" w:color="auto"/>
            <w:bottom w:val="none" w:sz="0" w:space="0" w:color="auto"/>
            <w:right w:val="none" w:sz="0" w:space="0" w:color="auto"/>
          </w:divBdr>
        </w:div>
        <w:div w:id="1064186069">
          <w:marLeft w:val="480"/>
          <w:marRight w:val="0"/>
          <w:marTop w:val="0"/>
          <w:marBottom w:val="0"/>
          <w:divBdr>
            <w:top w:val="none" w:sz="0" w:space="0" w:color="auto"/>
            <w:left w:val="none" w:sz="0" w:space="0" w:color="auto"/>
            <w:bottom w:val="none" w:sz="0" w:space="0" w:color="auto"/>
            <w:right w:val="none" w:sz="0" w:space="0" w:color="auto"/>
          </w:divBdr>
        </w:div>
        <w:div w:id="2027629406">
          <w:marLeft w:val="480"/>
          <w:marRight w:val="0"/>
          <w:marTop w:val="0"/>
          <w:marBottom w:val="0"/>
          <w:divBdr>
            <w:top w:val="none" w:sz="0" w:space="0" w:color="auto"/>
            <w:left w:val="none" w:sz="0" w:space="0" w:color="auto"/>
            <w:bottom w:val="none" w:sz="0" w:space="0" w:color="auto"/>
            <w:right w:val="none" w:sz="0" w:space="0" w:color="auto"/>
          </w:divBdr>
        </w:div>
        <w:div w:id="1523058275">
          <w:marLeft w:val="480"/>
          <w:marRight w:val="0"/>
          <w:marTop w:val="0"/>
          <w:marBottom w:val="0"/>
          <w:divBdr>
            <w:top w:val="none" w:sz="0" w:space="0" w:color="auto"/>
            <w:left w:val="none" w:sz="0" w:space="0" w:color="auto"/>
            <w:bottom w:val="none" w:sz="0" w:space="0" w:color="auto"/>
            <w:right w:val="none" w:sz="0" w:space="0" w:color="auto"/>
          </w:divBdr>
        </w:div>
        <w:div w:id="508518637">
          <w:marLeft w:val="480"/>
          <w:marRight w:val="0"/>
          <w:marTop w:val="0"/>
          <w:marBottom w:val="0"/>
          <w:divBdr>
            <w:top w:val="none" w:sz="0" w:space="0" w:color="auto"/>
            <w:left w:val="none" w:sz="0" w:space="0" w:color="auto"/>
            <w:bottom w:val="none" w:sz="0" w:space="0" w:color="auto"/>
            <w:right w:val="none" w:sz="0" w:space="0" w:color="auto"/>
          </w:divBdr>
        </w:div>
        <w:div w:id="214246256">
          <w:marLeft w:val="480"/>
          <w:marRight w:val="0"/>
          <w:marTop w:val="0"/>
          <w:marBottom w:val="0"/>
          <w:divBdr>
            <w:top w:val="none" w:sz="0" w:space="0" w:color="auto"/>
            <w:left w:val="none" w:sz="0" w:space="0" w:color="auto"/>
            <w:bottom w:val="none" w:sz="0" w:space="0" w:color="auto"/>
            <w:right w:val="none" w:sz="0" w:space="0" w:color="auto"/>
          </w:divBdr>
        </w:div>
        <w:div w:id="333151753">
          <w:marLeft w:val="480"/>
          <w:marRight w:val="0"/>
          <w:marTop w:val="0"/>
          <w:marBottom w:val="0"/>
          <w:divBdr>
            <w:top w:val="none" w:sz="0" w:space="0" w:color="auto"/>
            <w:left w:val="none" w:sz="0" w:space="0" w:color="auto"/>
            <w:bottom w:val="none" w:sz="0" w:space="0" w:color="auto"/>
            <w:right w:val="none" w:sz="0" w:space="0" w:color="auto"/>
          </w:divBdr>
        </w:div>
        <w:div w:id="1079985368">
          <w:marLeft w:val="480"/>
          <w:marRight w:val="0"/>
          <w:marTop w:val="0"/>
          <w:marBottom w:val="0"/>
          <w:divBdr>
            <w:top w:val="none" w:sz="0" w:space="0" w:color="auto"/>
            <w:left w:val="none" w:sz="0" w:space="0" w:color="auto"/>
            <w:bottom w:val="none" w:sz="0" w:space="0" w:color="auto"/>
            <w:right w:val="none" w:sz="0" w:space="0" w:color="auto"/>
          </w:divBdr>
        </w:div>
        <w:div w:id="769617112">
          <w:marLeft w:val="480"/>
          <w:marRight w:val="0"/>
          <w:marTop w:val="0"/>
          <w:marBottom w:val="0"/>
          <w:divBdr>
            <w:top w:val="none" w:sz="0" w:space="0" w:color="auto"/>
            <w:left w:val="none" w:sz="0" w:space="0" w:color="auto"/>
            <w:bottom w:val="none" w:sz="0" w:space="0" w:color="auto"/>
            <w:right w:val="none" w:sz="0" w:space="0" w:color="auto"/>
          </w:divBdr>
        </w:div>
        <w:div w:id="1398670991">
          <w:marLeft w:val="480"/>
          <w:marRight w:val="0"/>
          <w:marTop w:val="0"/>
          <w:marBottom w:val="0"/>
          <w:divBdr>
            <w:top w:val="none" w:sz="0" w:space="0" w:color="auto"/>
            <w:left w:val="none" w:sz="0" w:space="0" w:color="auto"/>
            <w:bottom w:val="none" w:sz="0" w:space="0" w:color="auto"/>
            <w:right w:val="none" w:sz="0" w:space="0" w:color="auto"/>
          </w:divBdr>
        </w:div>
        <w:div w:id="325481826">
          <w:marLeft w:val="480"/>
          <w:marRight w:val="0"/>
          <w:marTop w:val="0"/>
          <w:marBottom w:val="0"/>
          <w:divBdr>
            <w:top w:val="none" w:sz="0" w:space="0" w:color="auto"/>
            <w:left w:val="none" w:sz="0" w:space="0" w:color="auto"/>
            <w:bottom w:val="none" w:sz="0" w:space="0" w:color="auto"/>
            <w:right w:val="none" w:sz="0" w:space="0" w:color="auto"/>
          </w:divBdr>
        </w:div>
        <w:div w:id="1305963392">
          <w:marLeft w:val="480"/>
          <w:marRight w:val="0"/>
          <w:marTop w:val="0"/>
          <w:marBottom w:val="0"/>
          <w:divBdr>
            <w:top w:val="none" w:sz="0" w:space="0" w:color="auto"/>
            <w:left w:val="none" w:sz="0" w:space="0" w:color="auto"/>
            <w:bottom w:val="none" w:sz="0" w:space="0" w:color="auto"/>
            <w:right w:val="none" w:sz="0" w:space="0" w:color="auto"/>
          </w:divBdr>
        </w:div>
        <w:div w:id="693383447">
          <w:marLeft w:val="480"/>
          <w:marRight w:val="0"/>
          <w:marTop w:val="0"/>
          <w:marBottom w:val="0"/>
          <w:divBdr>
            <w:top w:val="none" w:sz="0" w:space="0" w:color="auto"/>
            <w:left w:val="none" w:sz="0" w:space="0" w:color="auto"/>
            <w:bottom w:val="none" w:sz="0" w:space="0" w:color="auto"/>
            <w:right w:val="none" w:sz="0" w:space="0" w:color="auto"/>
          </w:divBdr>
        </w:div>
        <w:div w:id="1563130695">
          <w:marLeft w:val="480"/>
          <w:marRight w:val="0"/>
          <w:marTop w:val="0"/>
          <w:marBottom w:val="0"/>
          <w:divBdr>
            <w:top w:val="none" w:sz="0" w:space="0" w:color="auto"/>
            <w:left w:val="none" w:sz="0" w:space="0" w:color="auto"/>
            <w:bottom w:val="none" w:sz="0" w:space="0" w:color="auto"/>
            <w:right w:val="none" w:sz="0" w:space="0" w:color="auto"/>
          </w:divBdr>
        </w:div>
        <w:div w:id="2014799958">
          <w:marLeft w:val="480"/>
          <w:marRight w:val="0"/>
          <w:marTop w:val="0"/>
          <w:marBottom w:val="0"/>
          <w:divBdr>
            <w:top w:val="none" w:sz="0" w:space="0" w:color="auto"/>
            <w:left w:val="none" w:sz="0" w:space="0" w:color="auto"/>
            <w:bottom w:val="none" w:sz="0" w:space="0" w:color="auto"/>
            <w:right w:val="none" w:sz="0" w:space="0" w:color="auto"/>
          </w:divBdr>
        </w:div>
        <w:div w:id="1623851599">
          <w:marLeft w:val="480"/>
          <w:marRight w:val="0"/>
          <w:marTop w:val="0"/>
          <w:marBottom w:val="0"/>
          <w:divBdr>
            <w:top w:val="none" w:sz="0" w:space="0" w:color="auto"/>
            <w:left w:val="none" w:sz="0" w:space="0" w:color="auto"/>
            <w:bottom w:val="none" w:sz="0" w:space="0" w:color="auto"/>
            <w:right w:val="none" w:sz="0" w:space="0" w:color="auto"/>
          </w:divBdr>
        </w:div>
        <w:div w:id="233898167">
          <w:marLeft w:val="480"/>
          <w:marRight w:val="0"/>
          <w:marTop w:val="0"/>
          <w:marBottom w:val="0"/>
          <w:divBdr>
            <w:top w:val="none" w:sz="0" w:space="0" w:color="auto"/>
            <w:left w:val="none" w:sz="0" w:space="0" w:color="auto"/>
            <w:bottom w:val="none" w:sz="0" w:space="0" w:color="auto"/>
            <w:right w:val="none" w:sz="0" w:space="0" w:color="auto"/>
          </w:divBdr>
        </w:div>
        <w:div w:id="2114936562">
          <w:marLeft w:val="480"/>
          <w:marRight w:val="0"/>
          <w:marTop w:val="0"/>
          <w:marBottom w:val="0"/>
          <w:divBdr>
            <w:top w:val="none" w:sz="0" w:space="0" w:color="auto"/>
            <w:left w:val="none" w:sz="0" w:space="0" w:color="auto"/>
            <w:bottom w:val="none" w:sz="0" w:space="0" w:color="auto"/>
            <w:right w:val="none" w:sz="0" w:space="0" w:color="auto"/>
          </w:divBdr>
        </w:div>
        <w:div w:id="383868384">
          <w:marLeft w:val="480"/>
          <w:marRight w:val="0"/>
          <w:marTop w:val="0"/>
          <w:marBottom w:val="0"/>
          <w:divBdr>
            <w:top w:val="none" w:sz="0" w:space="0" w:color="auto"/>
            <w:left w:val="none" w:sz="0" w:space="0" w:color="auto"/>
            <w:bottom w:val="none" w:sz="0" w:space="0" w:color="auto"/>
            <w:right w:val="none" w:sz="0" w:space="0" w:color="auto"/>
          </w:divBdr>
        </w:div>
        <w:div w:id="2040545883">
          <w:marLeft w:val="480"/>
          <w:marRight w:val="0"/>
          <w:marTop w:val="0"/>
          <w:marBottom w:val="0"/>
          <w:divBdr>
            <w:top w:val="none" w:sz="0" w:space="0" w:color="auto"/>
            <w:left w:val="none" w:sz="0" w:space="0" w:color="auto"/>
            <w:bottom w:val="none" w:sz="0" w:space="0" w:color="auto"/>
            <w:right w:val="none" w:sz="0" w:space="0" w:color="auto"/>
          </w:divBdr>
        </w:div>
        <w:div w:id="870797259">
          <w:marLeft w:val="480"/>
          <w:marRight w:val="0"/>
          <w:marTop w:val="0"/>
          <w:marBottom w:val="0"/>
          <w:divBdr>
            <w:top w:val="none" w:sz="0" w:space="0" w:color="auto"/>
            <w:left w:val="none" w:sz="0" w:space="0" w:color="auto"/>
            <w:bottom w:val="none" w:sz="0" w:space="0" w:color="auto"/>
            <w:right w:val="none" w:sz="0" w:space="0" w:color="auto"/>
          </w:divBdr>
        </w:div>
        <w:div w:id="839582025">
          <w:marLeft w:val="480"/>
          <w:marRight w:val="0"/>
          <w:marTop w:val="0"/>
          <w:marBottom w:val="0"/>
          <w:divBdr>
            <w:top w:val="none" w:sz="0" w:space="0" w:color="auto"/>
            <w:left w:val="none" w:sz="0" w:space="0" w:color="auto"/>
            <w:bottom w:val="none" w:sz="0" w:space="0" w:color="auto"/>
            <w:right w:val="none" w:sz="0" w:space="0" w:color="auto"/>
          </w:divBdr>
        </w:div>
        <w:div w:id="1408840214">
          <w:marLeft w:val="480"/>
          <w:marRight w:val="0"/>
          <w:marTop w:val="0"/>
          <w:marBottom w:val="0"/>
          <w:divBdr>
            <w:top w:val="none" w:sz="0" w:space="0" w:color="auto"/>
            <w:left w:val="none" w:sz="0" w:space="0" w:color="auto"/>
            <w:bottom w:val="none" w:sz="0" w:space="0" w:color="auto"/>
            <w:right w:val="none" w:sz="0" w:space="0" w:color="auto"/>
          </w:divBdr>
        </w:div>
        <w:div w:id="199326409">
          <w:marLeft w:val="480"/>
          <w:marRight w:val="0"/>
          <w:marTop w:val="0"/>
          <w:marBottom w:val="0"/>
          <w:divBdr>
            <w:top w:val="none" w:sz="0" w:space="0" w:color="auto"/>
            <w:left w:val="none" w:sz="0" w:space="0" w:color="auto"/>
            <w:bottom w:val="none" w:sz="0" w:space="0" w:color="auto"/>
            <w:right w:val="none" w:sz="0" w:space="0" w:color="auto"/>
          </w:divBdr>
        </w:div>
        <w:div w:id="626736799">
          <w:marLeft w:val="480"/>
          <w:marRight w:val="0"/>
          <w:marTop w:val="0"/>
          <w:marBottom w:val="0"/>
          <w:divBdr>
            <w:top w:val="none" w:sz="0" w:space="0" w:color="auto"/>
            <w:left w:val="none" w:sz="0" w:space="0" w:color="auto"/>
            <w:bottom w:val="none" w:sz="0" w:space="0" w:color="auto"/>
            <w:right w:val="none" w:sz="0" w:space="0" w:color="auto"/>
          </w:divBdr>
        </w:div>
        <w:div w:id="84041082">
          <w:marLeft w:val="480"/>
          <w:marRight w:val="0"/>
          <w:marTop w:val="0"/>
          <w:marBottom w:val="0"/>
          <w:divBdr>
            <w:top w:val="none" w:sz="0" w:space="0" w:color="auto"/>
            <w:left w:val="none" w:sz="0" w:space="0" w:color="auto"/>
            <w:bottom w:val="none" w:sz="0" w:space="0" w:color="auto"/>
            <w:right w:val="none" w:sz="0" w:space="0" w:color="auto"/>
          </w:divBdr>
        </w:div>
        <w:div w:id="1137063010">
          <w:marLeft w:val="480"/>
          <w:marRight w:val="0"/>
          <w:marTop w:val="0"/>
          <w:marBottom w:val="0"/>
          <w:divBdr>
            <w:top w:val="none" w:sz="0" w:space="0" w:color="auto"/>
            <w:left w:val="none" w:sz="0" w:space="0" w:color="auto"/>
            <w:bottom w:val="none" w:sz="0" w:space="0" w:color="auto"/>
            <w:right w:val="none" w:sz="0" w:space="0" w:color="auto"/>
          </w:divBdr>
        </w:div>
        <w:div w:id="488012882">
          <w:marLeft w:val="480"/>
          <w:marRight w:val="0"/>
          <w:marTop w:val="0"/>
          <w:marBottom w:val="0"/>
          <w:divBdr>
            <w:top w:val="none" w:sz="0" w:space="0" w:color="auto"/>
            <w:left w:val="none" w:sz="0" w:space="0" w:color="auto"/>
            <w:bottom w:val="none" w:sz="0" w:space="0" w:color="auto"/>
            <w:right w:val="none" w:sz="0" w:space="0" w:color="auto"/>
          </w:divBdr>
        </w:div>
        <w:div w:id="1884362758">
          <w:marLeft w:val="480"/>
          <w:marRight w:val="0"/>
          <w:marTop w:val="0"/>
          <w:marBottom w:val="0"/>
          <w:divBdr>
            <w:top w:val="none" w:sz="0" w:space="0" w:color="auto"/>
            <w:left w:val="none" w:sz="0" w:space="0" w:color="auto"/>
            <w:bottom w:val="none" w:sz="0" w:space="0" w:color="auto"/>
            <w:right w:val="none" w:sz="0" w:space="0" w:color="auto"/>
          </w:divBdr>
        </w:div>
        <w:div w:id="897057202">
          <w:marLeft w:val="480"/>
          <w:marRight w:val="0"/>
          <w:marTop w:val="0"/>
          <w:marBottom w:val="0"/>
          <w:divBdr>
            <w:top w:val="none" w:sz="0" w:space="0" w:color="auto"/>
            <w:left w:val="none" w:sz="0" w:space="0" w:color="auto"/>
            <w:bottom w:val="none" w:sz="0" w:space="0" w:color="auto"/>
            <w:right w:val="none" w:sz="0" w:space="0" w:color="auto"/>
          </w:divBdr>
        </w:div>
        <w:div w:id="200556120">
          <w:marLeft w:val="480"/>
          <w:marRight w:val="0"/>
          <w:marTop w:val="0"/>
          <w:marBottom w:val="0"/>
          <w:divBdr>
            <w:top w:val="none" w:sz="0" w:space="0" w:color="auto"/>
            <w:left w:val="none" w:sz="0" w:space="0" w:color="auto"/>
            <w:bottom w:val="none" w:sz="0" w:space="0" w:color="auto"/>
            <w:right w:val="none" w:sz="0" w:space="0" w:color="auto"/>
          </w:divBdr>
        </w:div>
        <w:div w:id="1399786041">
          <w:marLeft w:val="480"/>
          <w:marRight w:val="0"/>
          <w:marTop w:val="0"/>
          <w:marBottom w:val="0"/>
          <w:divBdr>
            <w:top w:val="none" w:sz="0" w:space="0" w:color="auto"/>
            <w:left w:val="none" w:sz="0" w:space="0" w:color="auto"/>
            <w:bottom w:val="none" w:sz="0" w:space="0" w:color="auto"/>
            <w:right w:val="none" w:sz="0" w:space="0" w:color="auto"/>
          </w:divBdr>
        </w:div>
        <w:div w:id="888877290">
          <w:marLeft w:val="480"/>
          <w:marRight w:val="0"/>
          <w:marTop w:val="0"/>
          <w:marBottom w:val="0"/>
          <w:divBdr>
            <w:top w:val="none" w:sz="0" w:space="0" w:color="auto"/>
            <w:left w:val="none" w:sz="0" w:space="0" w:color="auto"/>
            <w:bottom w:val="none" w:sz="0" w:space="0" w:color="auto"/>
            <w:right w:val="none" w:sz="0" w:space="0" w:color="auto"/>
          </w:divBdr>
        </w:div>
        <w:div w:id="95559777">
          <w:marLeft w:val="480"/>
          <w:marRight w:val="0"/>
          <w:marTop w:val="0"/>
          <w:marBottom w:val="0"/>
          <w:divBdr>
            <w:top w:val="none" w:sz="0" w:space="0" w:color="auto"/>
            <w:left w:val="none" w:sz="0" w:space="0" w:color="auto"/>
            <w:bottom w:val="none" w:sz="0" w:space="0" w:color="auto"/>
            <w:right w:val="none" w:sz="0" w:space="0" w:color="auto"/>
          </w:divBdr>
        </w:div>
        <w:div w:id="1284776370">
          <w:marLeft w:val="480"/>
          <w:marRight w:val="0"/>
          <w:marTop w:val="0"/>
          <w:marBottom w:val="0"/>
          <w:divBdr>
            <w:top w:val="none" w:sz="0" w:space="0" w:color="auto"/>
            <w:left w:val="none" w:sz="0" w:space="0" w:color="auto"/>
            <w:bottom w:val="none" w:sz="0" w:space="0" w:color="auto"/>
            <w:right w:val="none" w:sz="0" w:space="0" w:color="auto"/>
          </w:divBdr>
        </w:div>
        <w:div w:id="951282961">
          <w:marLeft w:val="480"/>
          <w:marRight w:val="0"/>
          <w:marTop w:val="0"/>
          <w:marBottom w:val="0"/>
          <w:divBdr>
            <w:top w:val="none" w:sz="0" w:space="0" w:color="auto"/>
            <w:left w:val="none" w:sz="0" w:space="0" w:color="auto"/>
            <w:bottom w:val="none" w:sz="0" w:space="0" w:color="auto"/>
            <w:right w:val="none" w:sz="0" w:space="0" w:color="auto"/>
          </w:divBdr>
        </w:div>
        <w:div w:id="1171027428">
          <w:marLeft w:val="480"/>
          <w:marRight w:val="0"/>
          <w:marTop w:val="0"/>
          <w:marBottom w:val="0"/>
          <w:divBdr>
            <w:top w:val="none" w:sz="0" w:space="0" w:color="auto"/>
            <w:left w:val="none" w:sz="0" w:space="0" w:color="auto"/>
            <w:bottom w:val="none" w:sz="0" w:space="0" w:color="auto"/>
            <w:right w:val="none" w:sz="0" w:space="0" w:color="auto"/>
          </w:divBdr>
        </w:div>
        <w:div w:id="1646742271">
          <w:marLeft w:val="480"/>
          <w:marRight w:val="0"/>
          <w:marTop w:val="0"/>
          <w:marBottom w:val="0"/>
          <w:divBdr>
            <w:top w:val="none" w:sz="0" w:space="0" w:color="auto"/>
            <w:left w:val="none" w:sz="0" w:space="0" w:color="auto"/>
            <w:bottom w:val="none" w:sz="0" w:space="0" w:color="auto"/>
            <w:right w:val="none" w:sz="0" w:space="0" w:color="auto"/>
          </w:divBdr>
        </w:div>
        <w:div w:id="1227305716">
          <w:marLeft w:val="480"/>
          <w:marRight w:val="0"/>
          <w:marTop w:val="0"/>
          <w:marBottom w:val="0"/>
          <w:divBdr>
            <w:top w:val="none" w:sz="0" w:space="0" w:color="auto"/>
            <w:left w:val="none" w:sz="0" w:space="0" w:color="auto"/>
            <w:bottom w:val="none" w:sz="0" w:space="0" w:color="auto"/>
            <w:right w:val="none" w:sz="0" w:space="0" w:color="auto"/>
          </w:divBdr>
        </w:div>
        <w:div w:id="1277446961">
          <w:marLeft w:val="480"/>
          <w:marRight w:val="0"/>
          <w:marTop w:val="0"/>
          <w:marBottom w:val="0"/>
          <w:divBdr>
            <w:top w:val="none" w:sz="0" w:space="0" w:color="auto"/>
            <w:left w:val="none" w:sz="0" w:space="0" w:color="auto"/>
            <w:bottom w:val="none" w:sz="0" w:space="0" w:color="auto"/>
            <w:right w:val="none" w:sz="0" w:space="0" w:color="auto"/>
          </w:divBdr>
        </w:div>
        <w:div w:id="1112436442">
          <w:marLeft w:val="480"/>
          <w:marRight w:val="0"/>
          <w:marTop w:val="0"/>
          <w:marBottom w:val="0"/>
          <w:divBdr>
            <w:top w:val="none" w:sz="0" w:space="0" w:color="auto"/>
            <w:left w:val="none" w:sz="0" w:space="0" w:color="auto"/>
            <w:bottom w:val="none" w:sz="0" w:space="0" w:color="auto"/>
            <w:right w:val="none" w:sz="0" w:space="0" w:color="auto"/>
          </w:divBdr>
        </w:div>
        <w:div w:id="1319651342">
          <w:marLeft w:val="480"/>
          <w:marRight w:val="0"/>
          <w:marTop w:val="0"/>
          <w:marBottom w:val="0"/>
          <w:divBdr>
            <w:top w:val="none" w:sz="0" w:space="0" w:color="auto"/>
            <w:left w:val="none" w:sz="0" w:space="0" w:color="auto"/>
            <w:bottom w:val="none" w:sz="0" w:space="0" w:color="auto"/>
            <w:right w:val="none" w:sz="0" w:space="0" w:color="auto"/>
          </w:divBdr>
        </w:div>
        <w:div w:id="1856920633">
          <w:marLeft w:val="480"/>
          <w:marRight w:val="0"/>
          <w:marTop w:val="0"/>
          <w:marBottom w:val="0"/>
          <w:divBdr>
            <w:top w:val="none" w:sz="0" w:space="0" w:color="auto"/>
            <w:left w:val="none" w:sz="0" w:space="0" w:color="auto"/>
            <w:bottom w:val="none" w:sz="0" w:space="0" w:color="auto"/>
            <w:right w:val="none" w:sz="0" w:space="0" w:color="auto"/>
          </w:divBdr>
        </w:div>
        <w:div w:id="246692215">
          <w:marLeft w:val="480"/>
          <w:marRight w:val="0"/>
          <w:marTop w:val="0"/>
          <w:marBottom w:val="0"/>
          <w:divBdr>
            <w:top w:val="none" w:sz="0" w:space="0" w:color="auto"/>
            <w:left w:val="none" w:sz="0" w:space="0" w:color="auto"/>
            <w:bottom w:val="none" w:sz="0" w:space="0" w:color="auto"/>
            <w:right w:val="none" w:sz="0" w:space="0" w:color="auto"/>
          </w:divBdr>
        </w:div>
        <w:div w:id="892696382">
          <w:marLeft w:val="480"/>
          <w:marRight w:val="0"/>
          <w:marTop w:val="0"/>
          <w:marBottom w:val="0"/>
          <w:divBdr>
            <w:top w:val="none" w:sz="0" w:space="0" w:color="auto"/>
            <w:left w:val="none" w:sz="0" w:space="0" w:color="auto"/>
            <w:bottom w:val="none" w:sz="0" w:space="0" w:color="auto"/>
            <w:right w:val="none" w:sz="0" w:space="0" w:color="auto"/>
          </w:divBdr>
        </w:div>
        <w:div w:id="767312214">
          <w:marLeft w:val="480"/>
          <w:marRight w:val="0"/>
          <w:marTop w:val="0"/>
          <w:marBottom w:val="0"/>
          <w:divBdr>
            <w:top w:val="none" w:sz="0" w:space="0" w:color="auto"/>
            <w:left w:val="none" w:sz="0" w:space="0" w:color="auto"/>
            <w:bottom w:val="none" w:sz="0" w:space="0" w:color="auto"/>
            <w:right w:val="none" w:sz="0" w:space="0" w:color="auto"/>
          </w:divBdr>
        </w:div>
        <w:div w:id="780145028">
          <w:marLeft w:val="480"/>
          <w:marRight w:val="0"/>
          <w:marTop w:val="0"/>
          <w:marBottom w:val="0"/>
          <w:divBdr>
            <w:top w:val="none" w:sz="0" w:space="0" w:color="auto"/>
            <w:left w:val="none" w:sz="0" w:space="0" w:color="auto"/>
            <w:bottom w:val="none" w:sz="0" w:space="0" w:color="auto"/>
            <w:right w:val="none" w:sz="0" w:space="0" w:color="auto"/>
          </w:divBdr>
        </w:div>
        <w:div w:id="2068870351">
          <w:marLeft w:val="480"/>
          <w:marRight w:val="0"/>
          <w:marTop w:val="0"/>
          <w:marBottom w:val="0"/>
          <w:divBdr>
            <w:top w:val="none" w:sz="0" w:space="0" w:color="auto"/>
            <w:left w:val="none" w:sz="0" w:space="0" w:color="auto"/>
            <w:bottom w:val="none" w:sz="0" w:space="0" w:color="auto"/>
            <w:right w:val="none" w:sz="0" w:space="0" w:color="auto"/>
          </w:divBdr>
        </w:div>
      </w:divsChild>
    </w:div>
    <w:div w:id="1326395497">
      <w:bodyDiv w:val="1"/>
      <w:marLeft w:val="0"/>
      <w:marRight w:val="0"/>
      <w:marTop w:val="0"/>
      <w:marBottom w:val="0"/>
      <w:divBdr>
        <w:top w:val="none" w:sz="0" w:space="0" w:color="auto"/>
        <w:left w:val="none" w:sz="0" w:space="0" w:color="auto"/>
        <w:bottom w:val="none" w:sz="0" w:space="0" w:color="auto"/>
        <w:right w:val="none" w:sz="0" w:space="0" w:color="auto"/>
      </w:divBdr>
    </w:div>
    <w:div w:id="1329481024">
      <w:bodyDiv w:val="1"/>
      <w:marLeft w:val="0"/>
      <w:marRight w:val="0"/>
      <w:marTop w:val="0"/>
      <w:marBottom w:val="0"/>
      <w:divBdr>
        <w:top w:val="none" w:sz="0" w:space="0" w:color="auto"/>
        <w:left w:val="none" w:sz="0" w:space="0" w:color="auto"/>
        <w:bottom w:val="none" w:sz="0" w:space="0" w:color="auto"/>
        <w:right w:val="none" w:sz="0" w:space="0" w:color="auto"/>
      </w:divBdr>
    </w:div>
    <w:div w:id="1331330271">
      <w:bodyDiv w:val="1"/>
      <w:marLeft w:val="0"/>
      <w:marRight w:val="0"/>
      <w:marTop w:val="0"/>
      <w:marBottom w:val="0"/>
      <w:divBdr>
        <w:top w:val="none" w:sz="0" w:space="0" w:color="auto"/>
        <w:left w:val="none" w:sz="0" w:space="0" w:color="auto"/>
        <w:bottom w:val="none" w:sz="0" w:space="0" w:color="auto"/>
        <w:right w:val="none" w:sz="0" w:space="0" w:color="auto"/>
      </w:divBdr>
      <w:divsChild>
        <w:div w:id="1921061568">
          <w:marLeft w:val="640"/>
          <w:marRight w:val="0"/>
          <w:marTop w:val="0"/>
          <w:marBottom w:val="0"/>
          <w:divBdr>
            <w:top w:val="none" w:sz="0" w:space="0" w:color="auto"/>
            <w:left w:val="none" w:sz="0" w:space="0" w:color="auto"/>
            <w:bottom w:val="none" w:sz="0" w:space="0" w:color="auto"/>
            <w:right w:val="none" w:sz="0" w:space="0" w:color="auto"/>
          </w:divBdr>
        </w:div>
        <w:div w:id="1706297351">
          <w:marLeft w:val="640"/>
          <w:marRight w:val="0"/>
          <w:marTop w:val="0"/>
          <w:marBottom w:val="0"/>
          <w:divBdr>
            <w:top w:val="none" w:sz="0" w:space="0" w:color="auto"/>
            <w:left w:val="none" w:sz="0" w:space="0" w:color="auto"/>
            <w:bottom w:val="none" w:sz="0" w:space="0" w:color="auto"/>
            <w:right w:val="none" w:sz="0" w:space="0" w:color="auto"/>
          </w:divBdr>
        </w:div>
        <w:div w:id="287978484">
          <w:marLeft w:val="640"/>
          <w:marRight w:val="0"/>
          <w:marTop w:val="0"/>
          <w:marBottom w:val="0"/>
          <w:divBdr>
            <w:top w:val="none" w:sz="0" w:space="0" w:color="auto"/>
            <w:left w:val="none" w:sz="0" w:space="0" w:color="auto"/>
            <w:bottom w:val="none" w:sz="0" w:space="0" w:color="auto"/>
            <w:right w:val="none" w:sz="0" w:space="0" w:color="auto"/>
          </w:divBdr>
        </w:div>
        <w:div w:id="878781898">
          <w:marLeft w:val="640"/>
          <w:marRight w:val="0"/>
          <w:marTop w:val="0"/>
          <w:marBottom w:val="0"/>
          <w:divBdr>
            <w:top w:val="none" w:sz="0" w:space="0" w:color="auto"/>
            <w:left w:val="none" w:sz="0" w:space="0" w:color="auto"/>
            <w:bottom w:val="none" w:sz="0" w:space="0" w:color="auto"/>
            <w:right w:val="none" w:sz="0" w:space="0" w:color="auto"/>
          </w:divBdr>
        </w:div>
        <w:div w:id="1466384983">
          <w:marLeft w:val="640"/>
          <w:marRight w:val="0"/>
          <w:marTop w:val="0"/>
          <w:marBottom w:val="0"/>
          <w:divBdr>
            <w:top w:val="none" w:sz="0" w:space="0" w:color="auto"/>
            <w:left w:val="none" w:sz="0" w:space="0" w:color="auto"/>
            <w:bottom w:val="none" w:sz="0" w:space="0" w:color="auto"/>
            <w:right w:val="none" w:sz="0" w:space="0" w:color="auto"/>
          </w:divBdr>
        </w:div>
        <w:div w:id="670723155">
          <w:marLeft w:val="640"/>
          <w:marRight w:val="0"/>
          <w:marTop w:val="0"/>
          <w:marBottom w:val="0"/>
          <w:divBdr>
            <w:top w:val="none" w:sz="0" w:space="0" w:color="auto"/>
            <w:left w:val="none" w:sz="0" w:space="0" w:color="auto"/>
            <w:bottom w:val="none" w:sz="0" w:space="0" w:color="auto"/>
            <w:right w:val="none" w:sz="0" w:space="0" w:color="auto"/>
          </w:divBdr>
        </w:div>
        <w:div w:id="1357391213">
          <w:marLeft w:val="640"/>
          <w:marRight w:val="0"/>
          <w:marTop w:val="0"/>
          <w:marBottom w:val="0"/>
          <w:divBdr>
            <w:top w:val="none" w:sz="0" w:space="0" w:color="auto"/>
            <w:left w:val="none" w:sz="0" w:space="0" w:color="auto"/>
            <w:bottom w:val="none" w:sz="0" w:space="0" w:color="auto"/>
            <w:right w:val="none" w:sz="0" w:space="0" w:color="auto"/>
          </w:divBdr>
        </w:div>
        <w:div w:id="1353187363">
          <w:marLeft w:val="640"/>
          <w:marRight w:val="0"/>
          <w:marTop w:val="0"/>
          <w:marBottom w:val="0"/>
          <w:divBdr>
            <w:top w:val="none" w:sz="0" w:space="0" w:color="auto"/>
            <w:left w:val="none" w:sz="0" w:space="0" w:color="auto"/>
            <w:bottom w:val="none" w:sz="0" w:space="0" w:color="auto"/>
            <w:right w:val="none" w:sz="0" w:space="0" w:color="auto"/>
          </w:divBdr>
        </w:div>
        <w:div w:id="1355031460">
          <w:marLeft w:val="640"/>
          <w:marRight w:val="0"/>
          <w:marTop w:val="0"/>
          <w:marBottom w:val="0"/>
          <w:divBdr>
            <w:top w:val="none" w:sz="0" w:space="0" w:color="auto"/>
            <w:left w:val="none" w:sz="0" w:space="0" w:color="auto"/>
            <w:bottom w:val="none" w:sz="0" w:space="0" w:color="auto"/>
            <w:right w:val="none" w:sz="0" w:space="0" w:color="auto"/>
          </w:divBdr>
        </w:div>
        <w:div w:id="1569151530">
          <w:marLeft w:val="640"/>
          <w:marRight w:val="0"/>
          <w:marTop w:val="0"/>
          <w:marBottom w:val="0"/>
          <w:divBdr>
            <w:top w:val="none" w:sz="0" w:space="0" w:color="auto"/>
            <w:left w:val="none" w:sz="0" w:space="0" w:color="auto"/>
            <w:bottom w:val="none" w:sz="0" w:space="0" w:color="auto"/>
            <w:right w:val="none" w:sz="0" w:space="0" w:color="auto"/>
          </w:divBdr>
        </w:div>
        <w:div w:id="436484870">
          <w:marLeft w:val="640"/>
          <w:marRight w:val="0"/>
          <w:marTop w:val="0"/>
          <w:marBottom w:val="0"/>
          <w:divBdr>
            <w:top w:val="none" w:sz="0" w:space="0" w:color="auto"/>
            <w:left w:val="none" w:sz="0" w:space="0" w:color="auto"/>
            <w:bottom w:val="none" w:sz="0" w:space="0" w:color="auto"/>
            <w:right w:val="none" w:sz="0" w:space="0" w:color="auto"/>
          </w:divBdr>
        </w:div>
        <w:div w:id="1596355934">
          <w:marLeft w:val="640"/>
          <w:marRight w:val="0"/>
          <w:marTop w:val="0"/>
          <w:marBottom w:val="0"/>
          <w:divBdr>
            <w:top w:val="none" w:sz="0" w:space="0" w:color="auto"/>
            <w:left w:val="none" w:sz="0" w:space="0" w:color="auto"/>
            <w:bottom w:val="none" w:sz="0" w:space="0" w:color="auto"/>
            <w:right w:val="none" w:sz="0" w:space="0" w:color="auto"/>
          </w:divBdr>
        </w:div>
        <w:div w:id="1213925371">
          <w:marLeft w:val="640"/>
          <w:marRight w:val="0"/>
          <w:marTop w:val="0"/>
          <w:marBottom w:val="0"/>
          <w:divBdr>
            <w:top w:val="none" w:sz="0" w:space="0" w:color="auto"/>
            <w:left w:val="none" w:sz="0" w:space="0" w:color="auto"/>
            <w:bottom w:val="none" w:sz="0" w:space="0" w:color="auto"/>
            <w:right w:val="none" w:sz="0" w:space="0" w:color="auto"/>
          </w:divBdr>
        </w:div>
        <w:div w:id="1043752955">
          <w:marLeft w:val="640"/>
          <w:marRight w:val="0"/>
          <w:marTop w:val="0"/>
          <w:marBottom w:val="0"/>
          <w:divBdr>
            <w:top w:val="none" w:sz="0" w:space="0" w:color="auto"/>
            <w:left w:val="none" w:sz="0" w:space="0" w:color="auto"/>
            <w:bottom w:val="none" w:sz="0" w:space="0" w:color="auto"/>
            <w:right w:val="none" w:sz="0" w:space="0" w:color="auto"/>
          </w:divBdr>
        </w:div>
        <w:div w:id="745036459">
          <w:marLeft w:val="640"/>
          <w:marRight w:val="0"/>
          <w:marTop w:val="0"/>
          <w:marBottom w:val="0"/>
          <w:divBdr>
            <w:top w:val="none" w:sz="0" w:space="0" w:color="auto"/>
            <w:left w:val="none" w:sz="0" w:space="0" w:color="auto"/>
            <w:bottom w:val="none" w:sz="0" w:space="0" w:color="auto"/>
            <w:right w:val="none" w:sz="0" w:space="0" w:color="auto"/>
          </w:divBdr>
        </w:div>
        <w:div w:id="1695571436">
          <w:marLeft w:val="640"/>
          <w:marRight w:val="0"/>
          <w:marTop w:val="0"/>
          <w:marBottom w:val="0"/>
          <w:divBdr>
            <w:top w:val="none" w:sz="0" w:space="0" w:color="auto"/>
            <w:left w:val="none" w:sz="0" w:space="0" w:color="auto"/>
            <w:bottom w:val="none" w:sz="0" w:space="0" w:color="auto"/>
            <w:right w:val="none" w:sz="0" w:space="0" w:color="auto"/>
          </w:divBdr>
        </w:div>
        <w:div w:id="1375156037">
          <w:marLeft w:val="640"/>
          <w:marRight w:val="0"/>
          <w:marTop w:val="0"/>
          <w:marBottom w:val="0"/>
          <w:divBdr>
            <w:top w:val="none" w:sz="0" w:space="0" w:color="auto"/>
            <w:left w:val="none" w:sz="0" w:space="0" w:color="auto"/>
            <w:bottom w:val="none" w:sz="0" w:space="0" w:color="auto"/>
            <w:right w:val="none" w:sz="0" w:space="0" w:color="auto"/>
          </w:divBdr>
        </w:div>
        <w:div w:id="1804039546">
          <w:marLeft w:val="640"/>
          <w:marRight w:val="0"/>
          <w:marTop w:val="0"/>
          <w:marBottom w:val="0"/>
          <w:divBdr>
            <w:top w:val="none" w:sz="0" w:space="0" w:color="auto"/>
            <w:left w:val="none" w:sz="0" w:space="0" w:color="auto"/>
            <w:bottom w:val="none" w:sz="0" w:space="0" w:color="auto"/>
            <w:right w:val="none" w:sz="0" w:space="0" w:color="auto"/>
          </w:divBdr>
        </w:div>
        <w:div w:id="1890650400">
          <w:marLeft w:val="640"/>
          <w:marRight w:val="0"/>
          <w:marTop w:val="0"/>
          <w:marBottom w:val="0"/>
          <w:divBdr>
            <w:top w:val="none" w:sz="0" w:space="0" w:color="auto"/>
            <w:left w:val="none" w:sz="0" w:space="0" w:color="auto"/>
            <w:bottom w:val="none" w:sz="0" w:space="0" w:color="auto"/>
            <w:right w:val="none" w:sz="0" w:space="0" w:color="auto"/>
          </w:divBdr>
        </w:div>
        <w:div w:id="774328119">
          <w:marLeft w:val="640"/>
          <w:marRight w:val="0"/>
          <w:marTop w:val="0"/>
          <w:marBottom w:val="0"/>
          <w:divBdr>
            <w:top w:val="none" w:sz="0" w:space="0" w:color="auto"/>
            <w:left w:val="none" w:sz="0" w:space="0" w:color="auto"/>
            <w:bottom w:val="none" w:sz="0" w:space="0" w:color="auto"/>
            <w:right w:val="none" w:sz="0" w:space="0" w:color="auto"/>
          </w:divBdr>
        </w:div>
        <w:div w:id="441458868">
          <w:marLeft w:val="640"/>
          <w:marRight w:val="0"/>
          <w:marTop w:val="0"/>
          <w:marBottom w:val="0"/>
          <w:divBdr>
            <w:top w:val="none" w:sz="0" w:space="0" w:color="auto"/>
            <w:left w:val="none" w:sz="0" w:space="0" w:color="auto"/>
            <w:bottom w:val="none" w:sz="0" w:space="0" w:color="auto"/>
            <w:right w:val="none" w:sz="0" w:space="0" w:color="auto"/>
          </w:divBdr>
        </w:div>
        <w:div w:id="788202351">
          <w:marLeft w:val="640"/>
          <w:marRight w:val="0"/>
          <w:marTop w:val="0"/>
          <w:marBottom w:val="0"/>
          <w:divBdr>
            <w:top w:val="none" w:sz="0" w:space="0" w:color="auto"/>
            <w:left w:val="none" w:sz="0" w:space="0" w:color="auto"/>
            <w:bottom w:val="none" w:sz="0" w:space="0" w:color="auto"/>
            <w:right w:val="none" w:sz="0" w:space="0" w:color="auto"/>
          </w:divBdr>
        </w:div>
        <w:div w:id="1319379491">
          <w:marLeft w:val="640"/>
          <w:marRight w:val="0"/>
          <w:marTop w:val="0"/>
          <w:marBottom w:val="0"/>
          <w:divBdr>
            <w:top w:val="none" w:sz="0" w:space="0" w:color="auto"/>
            <w:left w:val="none" w:sz="0" w:space="0" w:color="auto"/>
            <w:bottom w:val="none" w:sz="0" w:space="0" w:color="auto"/>
            <w:right w:val="none" w:sz="0" w:space="0" w:color="auto"/>
          </w:divBdr>
        </w:div>
        <w:div w:id="898324094">
          <w:marLeft w:val="640"/>
          <w:marRight w:val="0"/>
          <w:marTop w:val="0"/>
          <w:marBottom w:val="0"/>
          <w:divBdr>
            <w:top w:val="none" w:sz="0" w:space="0" w:color="auto"/>
            <w:left w:val="none" w:sz="0" w:space="0" w:color="auto"/>
            <w:bottom w:val="none" w:sz="0" w:space="0" w:color="auto"/>
            <w:right w:val="none" w:sz="0" w:space="0" w:color="auto"/>
          </w:divBdr>
        </w:div>
        <w:div w:id="1197814549">
          <w:marLeft w:val="640"/>
          <w:marRight w:val="0"/>
          <w:marTop w:val="0"/>
          <w:marBottom w:val="0"/>
          <w:divBdr>
            <w:top w:val="none" w:sz="0" w:space="0" w:color="auto"/>
            <w:left w:val="none" w:sz="0" w:space="0" w:color="auto"/>
            <w:bottom w:val="none" w:sz="0" w:space="0" w:color="auto"/>
            <w:right w:val="none" w:sz="0" w:space="0" w:color="auto"/>
          </w:divBdr>
        </w:div>
        <w:div w:id="1173641612">
          <w:marLeft w:val="640"/>
          <w:marRight w:val="0"/>
          <w:marTop w:val="0"/>
          <w:marBottom w:val="0"/>
          <w:divBdr>
            <w:top w:val="none" w:sz="0" w:space="0" w:color="auto"/>
            <w:left w:val="none" w:sz="0" w:space="0" w:color="auto"/>
            <w:bottom w:val="none" w:sz="0" w:space="0" w:color="auto"/>
            <w:right w:val="none" w:sz="0" w:space="0" w:color="auto"/>
          </w:divBdr>
        </w:div>
        <w:div w:id="2086106314">
          <w:marLeft w:val="640"/>
          <w:marRight w:val="0"/>
          <w:marTop w:val="0"/>
          <w:marBottom w:val="0"/>
          <w:divBdr>
            <w:top w:val="none" w:sz="0" w:space="0" w:color="auto"/>
            <w:left w:val="none" w:sz="0" w:space="0" w:color="auto"/>
            <w:bottom w:val="none" w:sz="0" w:space="0" w:color="auto"/>
            <w:right w:val="none" w:sz="0" w:space="0" w:color="auto"/>
          </w:divBdr>
        </w:div>
        <w:div w:id="175072625">
          <w:marLeft w:val="640"/>
          <w:marRight w:val="0"/>
          <w:marTop w:val="0"/>
          <w:marBottom w:val="0"/>
          <w:divBdr>
            <w:top w:val="none" w:sz="0" w:space="0" w:color="auto"/>
            <w:left w:val="none" w:sz="0" w:space="0" w:color="auto"/>
            <w:bottom w:val="none" w:sz="0" w:space="0" w:color="auto"/>
            <w:right w:val="none" w:sz="0" w:space="0" w:color="auto"/>
          </w:divBdr>
        </w:div>
        <w:div w:id="1449349656">
          <w:marLeft w:val="640"/>
          <w:marRight w:val="0"/>
          <w:marTop w:val="0"/>
          <w:marBottom w:val="0"/>
          <w:divBdr>
            <w:top w:val="none" w:sz="0" w:space="0" w:color="auto"/>
            <w:left w:val="none" w:sz="0" w:space="0" w:color="auto"/>
            <w:bottom w:val="none" w:sz="0" w:space="0" w:color="auto"/>
            <w:right w:val="none" w:sz="0" w:space="0" w:color="auto"/>
          </w:divBdr>
        </w:div>
        <w:div w:id="337317415">
          <w:marLeft w:val="640"/>
          <w:marRight w:val="0"/>
          <w:marTop w:val="0"/>
          <w:marBottom w:val="0"/>
          <w:divBdr>
            <w:top w:val="none" w:sz="0" w:space="0" w:color="auto"/>
            <w:left w:val="none" w:sz="0" w:space="0" w:color="auto"/>
            <w:bottom w:val="none" w:sz="0" w:space="0" w:color="auto"/>
            <w:right w:val="none" w:sz="0" w:space="0" w:color="auto"/>
          </w:divBdr>
        </w:div>
        <w:div w:id="1760787262">
          <w:marLeft w:val="640"/>
          <w:marRight w:val="0"/>
          <w:marTop w:val="0"/>
          <w:marBottom w:val="0"/>
          <w:divBdr>
            <w:top w:val="none" w:sz="0" w:space="0" w:color="auto"/>
            <w:left w:val="none" w:sz="0" w:space="0" w:color="auto"/>
            <w:bottom w:val="none" w:sz="0" w:space="0" w:color="auto"/>
            <w:right w:val="none" w:sz="0" w:space="0" w:color="auto"/>
          </w:divBdr>
        </w:div>
        <w:div w:id="422066787">
          <w:marLeft w:val="640"/>
          <w:marRight w:val="0"/>
          <w:marTop w:val="0"/>
          <w:marBottom w:val="0"/>
          <w:divBdr>
            <w:top w:val="none" w:sz="0" w:space="0" w:color="auto"/>
            <w:left w:val="none" w:sz="0" w:space="0" w:color="auto"/>
            <w:bottom w:val="none" w:sz="0" w:space="0" w:color="auto"/>
            <w:right w:val="none" w:sz="0" w:space="0" w:color="auto"/>
          </w:divBdr>
        </w:div>
        <w:div w:id="284972537">
          <w:marLeft w:val="640"/>
          <w:marRight w:val="0"/>
          <w:marTop w:val="0"/>
          <w:marBottom w:val="0"/>
          <w:divBdr>
            <w:top w:val="none" w:sz="0" w:space="0" w:color="auto"/>
            <w:left w:val="none" w:sz="0" w:space="0" w:color="auto"/>
            <w:bottom w:val="none" w:sz="0" w:space="0" w:color="auto"/>
            <w:right w:val="none" w:sz="0" w:space="0" w:color="auto"/>
          </w:divBdr>
        </w:div>
        <w:div w:id="1481187908">
          <w:marLeft w:val="640"/>
          <w:marRight w:val="0"/>
          <w:marTop w:val="0"/>
          <w:marBottom w:val="0"/>
          <w:divBdr>
            <w:top w:val="none" w:sz="0" w:space="0" w:color="auto"/>
            <w:left w:val="none" w:sz="0" w:space="0" w:color="auto"/>
            <w:bottom w:val="none" w:sz="0" w:space="0" w:color="auto"/>
            <w:right w:val="none" w:sz="0" w:space="0" w:color="auto"/>
          </w:divBdr>
        </w:div>
        <w:div w:id="460269429">
          <w:marLeft w:val="640"/>
          <w:marRight w:val="0"/>
          <w:marTop w:val="0"/>
          <w:marBottom w:val="0"/>
          <w:divBdr>
            <w:top w:val="none" w:sz="0" w:space="0" w:color="auto"/>
            <w:left w:val="none" w:sz="0" w:space="0" w:color="auto"/>
            <w:bottom w:val="none" w:sz="0" w:space="0" w:color="auto"/>
            <w:right w:val="none" w:sz="0" w:space="0" w:color="auto"/>
          </w:divBdr>
        </w:div>
        <w:div w:id="1059865905">
          <w:marLeft w:val="640"/>
          <w:marRight w:val="0"/>
          <w:marTop w:val="0"/>
          <w:marBottom w:val="0"/>
          <w:divBdr>
            <w:top w:val="none" w:sz="0" w:space="0" w:color="auto"/>
            <w:left w:val="none" w:sz="0" w:space="0" w:color="auto"/>
            <w:bottom w:val="none" w:sz="0" w:space="0" w:color="auto"/>
            <w:right w:val="none" w:sz="0" w:space="0" w:color="auto"/>
          </w:divBdr>
        </w:div>
        <w:div w:id="280694877">
          <w:marLeft w:val="640"/>
          <w:marRight w:val="0"/>
          <w:marTop w:val="0"/>
          <w:marBottom w:val="0"/>
          <w:divBdr>
            <w:top w:val="none" w:sz="0" w:space="0" w:color="auto"/>
            <w:left w:val="none" w:sz="0" w:space="0" w:color="auto"/>
            <w:bottom w:val="none" w:sz="0" w:space="0" w:color="auto"/>
            <w:right w:val="none" w:sz="0" w:space="0" w:color="auto"/>
          </w:divBdr>
        </w:div>
        <w:div w:id="1021738210">
          <w:marLeft w:val="640"/>
          <w:marRight w:val="0"/>
          <w:marTop w:val="0"/>
          <w:marBottom w:val="0"/>
          <w:divBdr>
            <w:top w:val="none" w:sz="0" w:space="0" w:color="auto"/>
            <w:left w:val="none" w:sz="0" w:space="0" w:color="auto"/>
            <w:bottom w:val="none" w:sz="0" w:space="0" w:color="auto"/>
            <w:right w:val="none" w:sz="0" w:space="0" w:color="auto"/>
          </w:divBdr>
        </w:div>
        <w:div w:id="507138206">
          <w:marLeft w:val="640"/>
          <w:marRight w:val="0"/>
          <w:marTop w:val="0"/>
          <w:marBottom w:val="0"/>
          <w:divBdr>
            <w:top w:val="none" w:sz="0" w:space="0" w:color="auto"/>
            <w:left w:val="none" w:sz="0" w:space="0" w:color="auto"/>
            <w:bottom w:val="none" w:sz="0" w:space="0" w:color="auto"/>
            <w:right w:val="none" w:sz="0" w:space="0" w:color="auto"/>
          </w:divBdr>
        </w:div>
        <w:div w:id="1614170385">
          <w:marLeft w:val="640"/>
          <w:marRight w:val="0"/>
          <w:marTop w:val="0"/>
          <w:marBottom w:val="0"/>
          <w:divBdr>
            <w:top w:val="none" w:sz="0" w:space="0" w:color="auto"/>
            <w:left w:val="none" w:sz="0" w:space="0" w:color="auto"/>
            <w:bottom w:val="none" w:sz="0" w:space="0" w:color="auto"/>
            <w:right w:val="none" w:sz="0" w:space="0" w:color="auto"/>
          </w:divBdr>
        </w:div>
        <w:div w:id="894969978">
          <w:marLeft w:val="640"/>
          <w:marRight w:val="0"/>
          <w:marTop w:val="0"/>
          <w:marBottom w:val="0"/>
          <w:divBdr>
            <w:top w:val="none" w:sz="0" w:space="0" w:color="auto"/>
            <w:left w:val="none" w:sz="0" w:space="0" w:color="auto"/>
            <w:bottom w:val="none" w:sz="0" w:space="0" w:color="auto"/>
            <w:right w:val="none" w:sz="0" w:space="0" w:color="auto"/>
          </w:divBdr>
        </w:div>
        <w:div w:id="1952206532">
          <w:marLeft w:val="640"/>
          <w:marRight w:val="0"/>
          <w:marTop w:val="0"/>
          <w:marBottom w:val="0"/>
          <w:divBdr>
            <w:top w:val="none" w:sz="0" w:space="0" w:color="auto"/>
            <w:left w:val="none" w:sz="0" w:space="0" w:color="auto"/>
            <w:bottom w:val="none" w:sz="0" w:space="0" w:color="auto"/>
            <w:right w:val="none" w:sz="0" w:space="0" w:color="auto"/>
          </w:divBdr>
        </w:div>
        <w:div w:id="1385063724">
          <w:marLeft w:val="640"/>
          <w:marRight w:val="0"/>
          <w:marTop w:val="0"/>
          <w:marBottom w:val="0"/>
          <w:divBdr>
            <w:top w:val="none" w:sz="0" w:space="0" w:color="auto"/>
            <w:left w:val="none" w:sz="0" w:space="0" w:color="auto"/>
            <w:bottom w:val="none" w:sz="0" w:space="0" w:color="auto"/>
            <w:right w:val="none" w:sz="0" w:space="0" w:color="auto"/>
          </w:divBdr>
        </w:div>
        <w:div w:id="1812167669">
          <w:marLeft w:val="640"/>
          <w:marRight w:val="0"/>
          <w:marTop w:val="0"/>
          <w:marBottom w:val="0"/>
          <w:divBdr>
            <w:top w:val="none" w:sz="0" w:space="0" w:color="auto"/>
            <w:left w:val="none" w:sz="0" w:space="0" w:color="auto"/>
            <w:bottom w:val="none" w:sz="0" w:space="0" w:color="auto"/>
            <w:right w:val="none" w:sz="0" w:space="0" w:color="auto"/>
          </w:divBdr>
        </w:div>
        <w:div w:id="268123250">
          <w:marLeft w:val="640"/>
          <w:marRight w:val="0"/>
          <w:marTop w:val="0"/>
          <w:marBottom w:val="0"/>
          <w:divBdr>
            <w:top w:val="none" w:sz="0" w:space="0" w:color="auto"/>
            <w:left w:val="none" w:sz="0" w:space="0" w:color="auto"/>
            <w:bottom w:val="none" w:sz="0" w:space="0" w:color="auto"/>
            <w:right w:val="none" w:sz="0" w:space="0" w:color="auto"/>
          </w:divBdr>
        </w:div>
        <w:div w:id="1966277109">
          <w:marLeft w:val="640"/>
          <w:marRight w:val="0"/>
          <w:marTop w:val="0"/>
          <w:marBottom w:val="0"/>
          <w:divBdr>
            <w:top w:val="none" w:sz="0" w:space="0" w:color="auto"/>
            <w:left w:val="none" w:sz="0" w:space="0" w:color="auto"/>
            <w:bottom w:val="none" w:sz="0" w:space="0" w:color="auto"/>
            <w:right w:val="none" w:sz="0" w:space="0" w:color="auto"/>
          </w:divBdr>
        </w:div>
        <w:div w:id="240987719">
          <w:marLeft w:val="640"/>
          <w:marRight w:val="0"/>
          <w:marTop w:val="0"/>
          <w:marBottom w:val="0"/>
          <w:divBdr>
            <w:top w:val="none" w:sz="0" w:space="0" w:color="auto"/>
            <w:left w:val="none" w:sz="0" w:space="0" w:color="auto"/>
            <w:bottom w:val="none" w:sz="0" w:space="0" w:color="auto"/>
            <w:right w:val="none" w:sz="0" w:space="0" w:color="auto"/>
          </w:divBdr>
        </w:div>
        <w:div w:id="1711151500">
          <w:marLeft w:val="640"/>
          <w:marRight w:val="0"/>
          <w:marTop w:val="0"/>
          <w:marBottom w:val="0"/>
          <w:divBdr>
            <w:top w:val="none" w:sz="0" w:space="0" w:color="auto"/>
            <w:left w:val="none" w:sz="0" w:space="0" w:color="auto"/>
            <w:bottom w:val="none" w:sz="0" w:space="0" w:color="auto"/>
            <w:right w:val="none" w:sz="0" w:space="0" w:color="auto"/>
          </w:divBdr>
        </w:div>
        <w:div w:id="216402181">
          <w:marLeft w:val="640"/>
          <w:marRight w:val="0"/>
          <w:marTop w:val="0"/>
          <w:marBottom w:val="0"/>
          <w:divBdr>
            <w:top w:val="none" w:sz="0" w:space="0" w:color="auto"/>
            <w:left w:val="none" w:sz="0" w:space="0" w:color="auto"/>
            <w:bottom w:val="none" w:sz="0" w:space="0" w:color="auto"/>
            <w:right w:val="none" w:sz="0" w:space="0" w:color="auto"/>
          </w:divBdr>
        </w:div>
        <w:div w:id="2116712207">
          <w:marLeft w:val="640"/>
          <w:marRight w:val="0"/>
          <w:marTop w:val="0"/>
          <w:marBottom w:val="0"/>
          <w:divBdr>
            <w:top w:val="none" w:sz="0" w:space="0" w:color="auto"/>
            <w:left w:val="none" w:sz="0" w:space="0" w:color="auto"/>
            <w:bottom w:val="none" w:sz="0" w:space="0" w:color="auto"/>
            <w:right w:val="none" w:sz="0" w:space="0" w:color="auto"/>
          </w:divBdr>
        </w:div>
        <w:div w:id="851332470">
          <w:marLeft w:val="640"/>
          <w:marRight w:val="0"/>
          <w:marTop w:val="0"/>
          <w:marBottom w:val="0"/>
          <w:divBdr>
            <w:top w:val="none" w:sz="0" w:space="0" w:color="auto"/>
            <w:left w:val="none" w:sz="0" w:space="0" w:color="auto"/>
            <w:bottom w:val="none" w:sz="0" w:space="0" w:color="auto"/>
            <w:right w:val="none" w:sz="0" w:space="0" w:color="auto"/>
          </w:divBdr>
        </w:div>
        <w:div w:id="1360739156">
          <w:marLeft w:val="640"/>
          <w:marRight w:val="0"/>
          <w:marTop w:val="0"/>
          <w:marBottom w:val="0"/>
          <w:divBdr>
            <w:top w:val="none" w:sz="0" w:space="0" w:color="auto"/>
            <w:left w:val="none" w:sz="0" w:space="0" w:color="auto"/>
            <w:bottom w:val="none" w:sz="0" w:space="0" w:color="auto"/>
            <w:right w:val="none" w:sz="0" w:space="0" w:color="auto"/>
          </w:divBdr>
        </w:div>
        <w:div w:id="801924455">
          <w:marLeft w:val="640"/>
          <w:marRight w:val="0"/>
          <w:marTop w:val="0"/>
          <w:marBottom w:val="0"/>
          <w:divBdr>
            <w:top w:val="none" w:sz="0" w:space="0" w:color="auto"/>
            <w:left w:val="none" w:sz="0" w:space="0" w:color="auto"/>
            <w:bottom w:val="none" w:sz="0" w:space="0" w:color="auto"/>
            <w:right w:val="none" w:sz="0" w:space="0" w:color="auto"/>
          </w:divBdr>
        </w:div>
        <w:div w:id="1259295714">
          <w:marLeft w:val="640"/>
          <w:marRight w:val="0"/>
          <w:marTop w:val="0"/>
          <w:marBottom w:val="0"/>
          <w:divBdr>
            <w:top w:val="none" w:sz="0" w:space="0" w:color="auto"/>
            <w:left w:val="none" w:sz="0" w:space="0" w:color="auto"/>
            <w:bottom w:val="none" w:sz="0" w:space="0" w:color="auto"/>
            <w:right w:val="none" w:sz="0" w:space="0" w:color="auto"/>
          </w:divBdr>
        </w:div>
        <w:div w:id="805707320">
          <w:marLeft w:val="640"/>
          <w:marRight w:val="0"/>
          <w:marTop w:val="0"/>
          <w:marBottom w:val="0"/>
          <w:divBdr>
            <w:top w:val="none" w:sz="0" w:space="0" w:color="auto"/>
            <w:left w:val="none" w:sz="0" w:space="0" w:color="auto"/>
            <w:bottom w:val="none" w:sz="0" w:space="0" w:color="auto"/>
            <w:right w:val="none" w:sz="0" w:space="0" w:color="auto"/>
          </w:divBdr>
        </w:div>
        <w:div w:id="1376002769">
          <w:marLeft w:val="640"/>
          <w:marRight w:val="0"/>
          <w:marTop w:val="0"/>
          <w:marBottom w:val="0"/>
          <w:divBdr>
            <w:top w:val="none" w:sz="0" w:space="0" w:color="auto"/>
            <w:left w:val="none" w:sz="0" w:space="0" w:color="auto"/>
            <w:bottom w:val="none" w:sz="0" w:space="0" w:color="auto"/>
            <w:right w:val="none" w:sz="0" w:space="0" w:color="auto"/>
          </w:divBdr>
        </w:div>
        <w:div w:id="1201629452">
          <w:marLeft w:val="640"/>
          <w:marRight w:val="0"/>
          <w:marTop w:val="0"/>
          <w:marBottom w:val="0"/>
          <w:divBdr>
            <w:top w:val="none" w:sz="0" w:space="0" w:color="auto"/>
            <w:left w:val="none" w:sz="0" w:space="0" w:color="auto"/>
            <w:bottom w:val="none" w:sz="0" w:space="0" w:color="auto"/>
            <w:right w:val="none" w:sz="0" w:space="0" w:color="auto"/>
          </w:divBdr>
        </w:div>
        <w:div w:id="94638132">
          <w:marLeft w:val="640"/>
          <w:marRight w:val="0"/>
          <w:marTop w:val="0"/>
          <w:marBottom w:val="0"/>
          <w:divBdr>
            <w:top w:val="none" w:sz="0" w:space="0" w:color="auto"/>
            <w:left w:val="none" w:sz="0" w:space="0" w:color="auto"/>
            <w:bottom w:val="none" w:sz="0" w:space="0" w:color="auto"/>
            <w:right w:val="none" w:sz="0" w:space="0" w:color="auto"/>
          </w:divBdr>
        </w:div>
        <w:div w:id="835530728">
          <w:marLeft w:val="640"/>
          <w:marRight w:val="0"/>
          <w:marTop w:val="0"/>
          <w:marBottom w:val="0"/>
          <w:divBdr>
            <w:top w:val="none" w:sz="0" w:space="0" w:color="auto"/>
            <w:left w:val="none" w:sz="0" w:space="0" w:color="auto"/>
            <w:bottom w:val="none" w:sz="0" w:space="0" w:color="auto"/>
            <w:right w:val="none" w:sz="0" w:space="0" w:color="auto"/>
          </w:divBdr>
        </w:div>
        <w:div w:id="1982998014">
          <w:marLeft w:val="640"/>
          <w:marRight w:val="0"/>
          <w:marTop w:val="0"/>
          <w:marBottom w:val="0"/>
          <w:divBdr>
            <w:top w:val="none" w:sz="0" w:space="0" w:color="auto"/>
            <w:left w:val="none" w:sz="0" w:space="0" w:color="auto"/>
            <w:bottom w:val="none" w:sz="0" w:space="0" w:color="auto"/>
            <w:right w:val="none" w:sz="0" w:space="0" w:color="auto"/>
          </w:divBdr>
        </w:div>
        <w:div w:id="394085901">
          <w:marLeft w:val="640"/>
          <w:marRight w:val="0"/>
          <w:marTop w:val="0"/>
          <w:marBottom w:val="0"/>
          <w:divBdr>
            <w:top w:val="none" w:sz="0" w:space="0" w:color="auto"/>
            <w:left w:val="none" w:sz="0" w:space="0" w:color="auto"/>
            <w:bottom w:val="none" w:sz="0" w:space="0" w:color="auto"/>
            <w:right w:val="none" w:sz="0" w:space="0" w:color="auto"/>
          </w:divBdr>
        </w:div>
        <w:div w:id="230700275">
          <w:marLeft w:val="640"/>
          <w:marRight w:val="0"/>
          <w:marTop w:val="0"/>
          <w:marBottom w:val="0"/>
          <w:divBdr>
            <w:top w:val="none" w:sz="0" w:space="0" w:color="auto"/>
            <w:left w:val="none" w:sz="0" w:space="0" w:color="auto"/>
            <w:bottom w:val="none" w:sz="0" w:space="0" w:color="auto"/>
            <w:right w:val="none" w:sz="0" w:space="0" w:color="auto"/>
          </w:divBdr>
        </w:div>
        <w:div w:id="1838494589">
          <w:marLeft w:val="640"/>
          <w:marRight w:val="0"/>
          <w:marTop w:val="0"/>
          <w:marBottom w:val="0"/>
          <w:divBdr>
            <w:top w:val="none" w:sz="0" w:space="0" w:color="auto"/>
            <w:left w:val="none" w:sz="0" w:space="0" w:color="auto"/>
            <w:bottom w:val="none" w:sz="0" w:space="0" w:color="auto"/>
            <w:right w:val="none" w:sz="0" w:space="0" w:color="auto"/>
          </w:divBdr>
        </w:div>
        <w:div w:id="1281884766">
          <w:marLeft w:val="640"/>
          <w:marRight w:val="0"/>
          <w:marTop w:val="0"/>
          <w:marBottom w:val="0"/>
          <w:divBdr>
            <w:top w:val="none" w:sz="0" w:space="0" w:color="auto"/>
            <w:left w:val="none" w:sz="0" w:space="0" w:color="auto"/>
            <w:bottom w:val="none" w:sz="0" w:space="0" w:color="auto"/>
            <w:right w:val="none" w:sz="0" w:space="0" w:color="auto"/>
          </w:divBdr>
        </w:div>
        <w:div w:id="1733968346">
          <w:marLeft w:val="640"/>
          <w:marRight w:val="0"/>
          <w:marTop w:val="0"/>
          <w:marBottom w:val="0"/>
          <w:divBdr>
            <w:top w:val="none" w:sz="0" w:space="0" w:color="auto"/>
            <w:left w:val="none" w:sz="0" w:space="0" w:color="auto"/>
            <w:bottom w:val="none" w:sz="0" w:space="0" w:color="auto"/>
            <w:right w:val="none" w:sz="0" w:space="0" w:color="auto"/>
          </w:divBdr>
        </w:div>
        <w:div w:id="1426343417">
          <w:marLeft w:val="640"/>
          <w:marRight w:val="0"/>
          <w:marTop w:val="0"/>
          <w:marBottom w:val="0"/>
          <w:divBdr>
            <w:top w:val="none" w:sz="0" w:space="0" w:color="auto"/>
            <w:left w:val="none" w:sz="0" w:space="0" w:color="auto"/>
            <w:bottom w:val="none" w:sz="0" w:space="0" w:color="auto"/>
            <w:right w:val="none" w:sz="0" w:space="0" w:color="auto"/>
          </w:divBdr>
        </w:div>
        <w:div w:id="171913620">
          <w:marLeft w:val="640"/>
          <w:marRight w:val="0"/>
          <w:marTop w:val="0"/>
          <w:marBottom w:val="0"/>
          <w:divBdr>
            <w:top w:val="none" w:sz="0" w:space="0" w:color="auto"/>
            <w:left w:val="none" w:sz="0" w:space="0" w:color="auto"/>
            <w:bottom w:val="none" w:sz="0" w:space="0" w:color="auto"/>
            <w:right w:val="none" w:sz="0" w:space="0" w:color="auto"/>
          </w:divBdr>
        </w:div>
        <w:div w:id="365065323">
          <w:marLeft w:val="640"/>
          <w:marRight w:val="0"/>
          <w:marTop w:val="0"/>
          <w:marBottom w:val="0"/>
          <w:divBdr>
            <w:top w:val="none" w:sz="0" w:space="0" w:color="auto"/>
            <w:left w:val="none" w:sz="0" w:space="0" w:color="auto"/>
            <w:bottom w:val="none" w:sz="0" w:space="0" w:color="auto"/>
            <w:right w:val="none" w:sz="0" w:space="0" w:color="auto"/>
          </w:divBdr>
        </w:div>
        <w:div w:id="1478842163">
          <w:marLeft w:val="640"/>
          <w:marRight w:val="0"/>
          <w:marTop w:val="0"/>
          <w:marBottom w:val="0"/>
          <w:divBdr>
            <w:top w:val="none" w:sz="0" w:space="0" w:color="auto"/>
            <w:left w:val="none" w:sz="0" w:space="0" w:color="auto"/>
            <w:bottom w:val="none" w:sz="0" w:space="0" w:color="auto"/>
            <w:right w:val="none" w:sz="0" w:space="0" w:color="auto"/>
          </w:divBdr>
        </w:div>
        <w:div w:id="1762870904">
          <w:marLeft w:val="640"/>
          <w:marRight w:val="0"/>
          <w:marTop w:val="0"/>
          <w:marBottom w:val="0"/>
          <w:divBdr>
            <w:top w:val="none" w:sz="0" w:space="0" w:color="auto"/>
            <w:left w:val="none" w:sz="0" w:space="0" w:color="auto"/>
            <w:bottom w:val="none" w:sz="0" w:space="0" w:color="auto"/>
            <w:right w:val="none" w:sz="0" w:space="0" w:color="auto"/>
          </w:divBdr>
        </w:div>
        <w:div w:id="413476486">
          <w:marLeft w:val="640"/>
          <w:marRight w:val="0"/>
          <w:marTop w:val="0"/>
          <w:marBottom w:val="0"/>
          <w:divBdr>
            <w:top w:val="none" w:sz="0" w:space="0" w:color="auto"/>
            <w:left w:val="none" w:sz="0" w:space="0" w:color="auto"/>
            <w:bottom w:val="none" w:sz="0" w:space="0" w:color="auto"/>
            <w:right w:val="none" w:sz="0" w:space="0" w:color="auto"/>
          </w:divBdr>
        </w:div>
        <w:div w:id="118450398">
          <w:marLeft w:val="640"/>
          <w:marRight w:val="0"/>
          <w:marTop w:val="0"/>
          <w:marBottom w:val="0"/>
          <w:divBdr>
            <w:top w:val="none" w:sz="0" w:space="0" w:color="auto"/>
            <w:left w:val="none" w:sz="0" w:space="0" w:color="auto"/>
            <w:bottom w:val="none" w:sz="0" w:space="0" w:color="auto"/>
            <w:right w:val="none" w:sz="0" w:space="0" w:color="auto"/>
          </w:divBdr>
        </w:div>
        <w:div w:id="929582174">
          <w:marLeft w:val="640"/>
          <w:marRight w:val="0"/>
          <w:marTop w:val="0"/>
          <w:marBottom w:val="0"/>
          <w:divBdr>
            <w:top w:val="none" w:sz="0" w:space="0" w:color="auto"/>
            <w:left w:val="none" w:sz="0" w:space="0" w:color="auto"/>
            <w:bottom w:val="none" w:sz="0" w:space="0" w:color="auto"/>
            <w:right w:val="none" w:sz="0" w:space="0" w:color="auto"/>
          </w:divBdr>
        </w:div>
        <w:div w:id="1486236589">
          <w:marLeft w:val="640"/>
          <w:marRight w:val="0"/>
          <w:marTop w:val="0"/>
          <w:marBottom w:val="0"/>
          <w:divBdr>
            <w:top w:val="none" w:sz="0" w:space="0" w:color="auto"/>
            <w:left w:val="none" w:sz="0" w:space="0" w:color="auto"/>
            <w:bottom w:val="none" w:sz="0" w:space="0" w:color="auto"/>
            <w:right w:val="none" w:sz="0" w:space="0" w:color="auto"/>
          </w:divBdr>
        </w:div>
        <w:div w:id="720707987">
          <w:marLeft w:val="640"/>
          <w:marRight w:val="0"/>
          <w:marTop w:val="0"/>
          <w:marBottom w:val="0"/>
          <w:divBdr>
            <w:top w:val="none" w:sz="0" w:space="0" w:color="auto"/>
            <w:left w:val="none" w:sz="0" w:space="0" w:color="auto"/>
            <w:bottom w:val="none" w:sz="0" w:space="0" w:color="auto"/>
            <w:right w:val="none" w:sz="0" w:space="0" w:color="auto"/>
          </w:divBdr>
        </w:div>
        <w:div w:id="251281951">
          <w:marLeft w:val="640"/>
          <w:marRight w:val="0"/>
          <w:marTop w:val="0"/>
          <w:marBottom w:val="0"/>
          <w:divBdr>
            <w:top w:val="none" w:sz="0" w:space="0" w:color="auto"/>
            <w:left w:val="none" w:sz="0" w:space="0" w:color="auto"/>
            <w:bottom w:val="none" w:sz="0" w:space="0" w:color="auto"/>
            <w:right w:val="none" w:sz="0" w:space="0" w:color="auto"/>
          </w:divBdr>
        </w:div>
        <w:div w:id="1174612013">
          <w:marLeft w:val="640"/>
          <w:marRight w:val="0"/>
          <w:marTop w:val="0"/>
          <w:marBottom w:val="0"/>
          <w:divBdr>
            <w:top w:val="none" w:sz="0" w:space="0" w:color="auto"/>
            <w:left w:val="none" w:sz="0" w:space="0" w:color="auto"/>
            <w:bottom w:val="none" w:sz="0" w:space="0" w:color="auto"/>
            <w:right w:val="none" w:sz="0" w:space="0" w:color="auto"/>
          </w:divBdr>
        </w:div>
        <w:div w:id="1409234159">
          <w:marLeft w:val="640"/>
          <w:marRight w:val="0"/>
          <w:marTop w:val="0"/>
          <w:marBottom w:val="0"/>
          <w:divBdr>
            <w:top w:val="none" w:sz="0" w:space="0" w:color="auto"/>
            <w:left w:val="none" w:sz="0" w:space="0" w:color="auto"/>
            <w:bottom w:val="none" w:sz="0" w:space="0" w:color="auto"/>
            <w:right w:val="none" w:sz="0" w:space="0" w:color="auto"/>
          </w:divBdr>
        </w:div>
        <w:div w:id="1286811563">
          <w:marLeft w:val="640"/>
          <w:marRight w:val="0"/>
          <w:marTop w:val="0"/>
          <w:marBottom w:val="0"/>
          <w:divBdr>
            <w:top w:val="none" w:sz="0" w:space="0" w:color="auto"/>
            <w:left w:val="none" w:sz="0" w:space="0" w:color="auto"/>
            <w:bottom w:val="none" w:sz="0" w:space="0" w:color="auto"/>
            <w:right w:val="none" w:sz="0" w:space="0" w:color="auto"/>
          </w:divBdr>
        </w:div>
      </w:divsChild>
    </w:div>
    <w:div w:id="1332488465">
      <w:bodyDiv w:val="1"/>
      <w:marLeft w:val="0"/>
      <w:marRight w:val="0"/>
      <w:marTop w:val="0"/>
      <w:marBottom w:val="0"/>
      <w:divBdr>
        <w:top w:val="none" w:sz="0" w:space="0" w:color="auto"/>
        <w:left w:val="none" w:sz="0" w:space="0" w:color="auto"/>
        <w:bottom w:val="none" w:sz="0" w:space="0" w:color="auto"/>
        <w:right w:val="none" w:sz="0" w:space="0" w:color="auto"/>
      </w:divBdr>
    </w:div>
    <w:div w:id="1334382816">
      <w:bodyDiv w:val="1"/>
      <w:marLeft w:val="0"/>
      <w:marRight w:val="0"/>
      <w:marTop w:val="0"/>
      <w:marBottom w:val="0"/>
      <w:divBdr>
        <w:top w:val="none" w:sz="0" w:space="0" w:color="auto"/>
        <w:left w:val="none" w:sz="0" w:space="0" w:color="auto"/>
        <w:bottom w:val="none" w:sz="0" w:space="0" w:color="auto"/>
        <w:right w:val="none" w:sz="0" w:space="0" w:color="auto"/>
      </w:divBdr>
    </w:div>
    <w:div w:id="1335568181">
      <w:bodyDiv w:val="1"/>
      <w:marLeft w:val="0"/>
      <w:marRight w:val="0"/>
      <w:marTop w:val="0"/>
      <w:marBottom w:val="0"/>
      <w:divBdr>
        <w:top w:val="none" w:sz="0" w:space="0" w:color="auto"/>
        <w:left w:val="none" w:sz="0" w:space="0" w:color="auto"/>
        <w:bottom w:val="none" w:sz="0" w:space="0" w:color="auto"/>
        <w:right w:val="none" w:sz="0" w:space="0" w:color="auto"/>
      </w:divBdr>
    </w:div>
    <w:div w:id="1336374616">
      <w:bodyDiv w:val="1"/>
      <w:marLeft w:val="0"/>
      <w:marRight w:val="0"/>
      <w:marTop w:val="0"/>
      <w:marBottom w:val="0"/>
      <w:divBdr>
        <w:top w:val="none" w:sz="0" w:space="0" w:color="auto"/>
        <w:left w:val="none" w:sz="0" w:space="0" w:color="auto"/>
        <w:bottom w:val="none" w:sz="0" w:space="0" w:color="auto"/>
        <w:right w:val="none" w:sz="0" w:space="0" w:color="auto"/>
      </w:divBdr>
      <w:divsChild>
        <w:div w:id="563953393">
          <w:marLeft w:val="0"/>
          <w:marRight w:val="0"/>
          <w:marTop w:val="0"/>
          <w:marBottom w:val="0"/>
          <w:divBdr>
            <w:top w:val="none" w:sz="0" w:space="0" w:color="auto"/>
            <w:left w:val="none" w:sz="0" w:space="0" w:color="auto"/>
            <w:bottom w:val="none" w:sz="0" w:space="0" w:color="auto"/>
            <w:right w:val="none" w:sz="0" w:space="0" w:color="auto"/>
          </w:divBdr>
        </w:div>
      </w:divsChild>
    </w:div>
    <w:div w:id="1342850142">
      <w:bodyDiv w:val="1"/>
      <w:marLeft w:val="0"/>
      <w:marRight w:val="0"/>
      <w:marTop w:val="0"/>
      <w:marBottom w:val="0"/>
      <w:divBdr>
        <w:top w:val="none" w:sz="0" w:space="0" w:color="auto"/>
        <w:left w:val="none" w:sz="0" w:space="0" w:color="auto"/>
        <w:bottom w:val="none" w:sz="0" w:space="0" w:color="auto"/>
        <w:right w:val="none" w:sz="0" w:space="0" w:color="auto"/>
      </w:divBdr>
    </w:div>
    <w:div w:id="1348142241">
      <w:bodyDiv w:val="1"/>
      <w:marLeft w:val="0"/>
      <w:marRight w:val="0"/>
      <w:marTop w:val="0"/>
      <w:marBottom w:val="0"/>
      <w:divBdr>
        <w:top w:val="none" w:sz="0" w:space="0" w:color="auto"/>
        <w:left w:val="none" w:sz="0" w:space="0" w:color="auto"/>
        <w:bottom w:val="none" w:sz="0" w:space="0" w:color="auto"/>
        <w:right w:val="none" w:sz="0" w:space="0" w:color="auto"/>
      </w:divBdr>
      <w:divsChild>
        <w:div w:id="93937525">
          <w:marLeft w:val="480"/>
          <w:marRight w:val="0"/>
          <w:marTop w:val="0"/>
          <w:marBottom w:val="0"/>
          <w:divBdr>
            <w:top w:val="none" w:sz="0" w:space="0" w:color="auto"/>
            <w:left w:val="none" w:sz="0" w:space="0" w:color="auto"/>
            <w:bottom w:val="none" w:sz="0" w:space="0" w:color="auto"/>
            <w:right w:val="none" w:sz="0" w:space="0" w:color="auto"/>
          </w:divBdr>
        </w:div>
        <w:div w:id="746221115">
          <w:marLeft w:val="480"/>
          <w:marRight w:val="0"/>
          <w:marTop w:val="0"/>
          <w:marBottom w:val="0"/>
          <w:divBdr>
            <w:top w:val="none" w:sz="0" w:space="0" w:color="auto"/>
            <w:left w:val="none" w:sz="0" w:space="0" w:color="auto"/>
            <w:bottom w:val="none" w:sz="0" w:space="0" w:color="auto"/>
            <w:right w:val="none" w:sz="0" w:space="0" w:color="auto"/>
          </w:divBdr>
        </w:div>
        <w:div w:id="2049181479">
          <w:marLeft w:val="480"/>
          <w:marRight w:val="0"/>
          <w:marTop w:val="0"/>
          <w:marBottom w:val="0"/>
          <w:divBdr>
            <w:top w:val="none" w:sz="0" w:space="0" w:color="auto"/>
            <w:left w:val="none" w:sz="0" w:space="0" w:color="auto"/>
            <w:bottom w:val="none" w:sz="0" w:space="0" w:color="auto"/>
            <w:right w:val="none" w:sz="0" w:space="0" w:color="auto"/>
          </w:divBdr>
        </w:div>
        <w:div w:id="1862357815">
          <w:marLeft w:val="480"/>
          <w:marRight w:val="0"/>
          <w:marTop w:val="0"/>
          <w:marBottom w:val="0"/>
          <w:divBdr>
            <w:top w:val="none" w:sz="0" w:space="0" w:color="auto"/>
            <w:left w:val="none" w:sz="0" w:space="0" w:color="auto"/>
            <w:bottom w:val="none" w:sz="0" w:space="0" w:color="auto"/>
            <w:right w:val="none" w:sz="0" w:space="0" w:color="auto"/>
          </w:divBdr>
        </w:div>
        <w:div w:id="25721303">
          <w:marLeft w:val="480"/>
          <w:marRight w:val="0"/>
          <w:marTop w:val="0"/>
          <w:marBottom w:val="0"/>
          <w:divBdr>
            <w:top w:val="none" w:sz="0" w:space="0" w:color="auto"/>
            <w:left w:val="none" w:sz="0" w:space="0" w:color="auto"/>
            <w:bottom w:val="none" w:sz="0" w:space="0" w:color="auto"/>
            <w:right w:val="none" w:sz="0" w:space="0" w:color="auto"/>
          </w:divBdr>
        </w:div>
        <w:div w:id="1451048536">
          <w:marLeft w:val="480"/>
          <w:marRight w:val="0"/>
          <w:marTop w:val="0"/>
          <w:marBottom w:val="0"/>
          <w:divBdr>
            <w:top w:val="none" w:sz="0" w:space="0" w:color="auto"/>
            <w:left w:val="none" w:sz="0" w:space="0" w:color="auto"/>
            <w:bottom w:val="none" w:sz="0" w:space="0" w:color="auto"/>
            <w:right w:val="none" w:sz="0" w:space="0" w:color="auto"/>
          </w:divBdr>
        </w:div>
        <w:div w:id="1260867374">
          <w:marLeft w:val="480"/>
          <w:marRight w:val="0"/>
          <w:marTop w:val="0"/>
          <w:marBottom w:val="0"/>
          <w:divBdr>
            <w:top w:val="none" w:sz="0" w:space="0" w:color="auto"/>
            <w:left w:val="none" w:sz="0" w:space="0" w:color="auto"/>
            <w:bottom w:val="none" w:sz="0" w:space="0" w:color="auto"/>
            <w:right w:val="none" w:sz="0" w:space="0" w:color="auto"/>
          </w:divBdr>
        </w:div>
        <w:div w:id="1096055746">
          <w:marLeft w:val="480"/>
          <w:marRight w:val="0"/>
          <w:marTop w:val="0"/>
          <w:marBottom w:val="0"/>
          <w:divBdr>
            <w:top w:val="none" w:sz="0" w:space="0" w:color="auto"/>
            <w:left w:val="none" w:sz="0" w:space="0" w:color="auto"/>
            <w:bottom w:val="none" w:sz="0" w:space="0" w:color="auto"/>
            <w:right w:val="none" w:sz="0" w:space="0" w:color="auto"/>
          </w:divBdr>
        </w:div>
        <w:div w:id="2014381460">
          <w:marLeft w:val="480"/>
          <w:marRight w:val="0"/>
          <w:marTop w:val="0"/>
          <w:marBottom w:val="0"/>
          <w:divBdr>
            <w:top w:val="none" w:sz="0" w:space="0" w:color="auto"/>
            <w:left w:val="none" w:sz="0" w:space="0" w:color="auto"/>
            <w:bottom w:val="none" w:sz="0" w:space="0" w:color="auto"/>
            <w:right w:val="none" w:sz="0" w:space="0" w:color="auto"/>
          </w:divBdr>
        </w:div>
        <w:div w:id="2134132646">
          <w:marLeft w:val="480"/>
          <w:marRight w:val="0"/>
          <w:marTop w:val="0"/>
          <w:marBottom w:val="0"/>
          <w:divBdr>
            <w:top w:val="none" w:sz="0" w:space="0" w:color="auto"/>
            <w:left w:val="none" w:sz="0" w:space="0" w:color="auto"/>
            <w:bottom w:val="none" w:sz="0" w:space="0" w:color="auto"/>
            <w:right w:val="none" w:sz="0" w:space="0" w:color="auto"/>
          </w:divBdr>
        </w:div>
        <w:div w:id="1500583873">
          <w:marLeft w:val="480"/>
          <w:marRight w:val="0"/>
          <w:marTop w:val="0"/>
          <w:marBottom w:val="0"/>
          <w:divBdr>
            <w:top w:val="none" w:sz="0" w:space="0" w:color="auto"/>
            <w:left w:val="none" w:sz="0" w:space="0" w:color="auto"/>
            <w:bottom w:val="none" w:sz="0" w:space="0" w:color="auto"/>
            <w:right w:val="none" w:sz="0" w:space="0" w:color="auto"/>
          </w:divBdr>
        </w:div>
        <w:div w:id="1550920509">
          <w:marLeft w:val="480"/>
          <w:marRight w:val="0"/>
          <w:marTop w:val="0"/>
          <w:marBottom w:val="0"/>
          <w:divBdr>
            <w:top w:val="none" w:sz="0" w:space="0" w:color="auto"/>
            <w:left w:val="none" w:sz="0" w:space="0" w:color="auto"/>
            <w:bottom w:val="none" w:sz="0" w:space="0" w:color="auto"/>
            <w:right w:val="none" w:sz="0" w:space="0" w:color="auto"/>
          </w:divBdr>
        </w:div>
        <w:div w:id="1294406695">
          <w:marLeft w:val="480"/>
          <w:marRight w:val="0"/>
          <w:marTop w:val="0"/>
          <w:marBottom w:val="0"/>
          <w:divBdr>
            <w:top w:val="none" w:sz="0" w:space="0" w:color="auto"/>
            <w:left w:val="none" w:sz="0" w:space="0" w:color="auto"/>
            <w:bottom w:val="none" w:sz="0" w:space="0" w:color="auto"/>
            <w:right w:val="none" w:sz="0" w:space="0" w:color="auto"/>
          </w:divBdr>
        </w:div>
        <w:div w:id="757605888">
          <w:marLeft w:val="480"/>
          <w:marRight w:val="0"/>
          <w:marTop w:val="0"/>
          <w:marBottom w:val="0"/>
          <w:divBdr>
            <w:top w:val="none" w:sz="0" w:space="0" w:color="auto"/>
            <w:left w:val="none" w:sz="0" w:space="0" w:color="auto"/>
            <w:bottom w:val="none" w:sz="0" w:space="0" w:color="auto"/>
            <w:right w:val="none" w:sz="0" w:space="0" w:color="auto"/>
          </w:divBdr>
        </w:div>
        <w:div w:id="1577982870">
          <w:marLeft w:val="480"/>
          <w:marRight w:val="0"/>
          <w:marTop w:val="0"/>
          <w:marBottom w:val="0"/>
          <w:divBdr>
            <w:top w:val="none" w:sz="0" w:space="0" w:color="auto"/>
            <w:left w:val="none" w:sz="0" w:space="0" w:color="auto"/>
            <w:bottom w:val="none" w:sz="0" w:space="0" w:color="auto"/>
            <w:right w:val="none" w:sz="0" w:space="0" w:color="auto"/>
          </w:divBdr>
        </w:div>
        <w:div w:id="1265309038">
          <w:marLeft w:val="480"/>
          <w:marRight w:val="0"/>
          <w:marTop w:val="0"/>
          <w:marBottom w:val="0"/>
          <w:divBdr>
            <w:top w:val="none" w:sz="0" w:space="0" w:color="auto"/>
            <w:left w:val="none" w:sz="0" w:space="0" w:color="auto"/>
            <w:bottom w:val="none" w:sz="0" w:space="0" w:color="auto"/>
            <w:right w:val="none" w:sz="0" w:space="0" w:color="auto"/>
          </w:divBdr>
        </w:div>
        <w:div w:id="741752317">
          <w:marLeft w:val="480"/>
          <w:marRight w:val="0"/>
          <w:marTop w:val="0"/>
          <w:marBottom w:val="0"/>
          <w:divBdr>
            <w:top w:val="none" w:sz="0" w:space="0" w:color="auto"/>
            <w:left w:val="none" w:sz="0" w:space="0" w:color="auto"/>
            <w:bottom w:val="none" w:sz="0" w:space="0" w:color="auto"/>
            <w:right w:val="none" w:sz="0" w:space="0" w:color="auto"/>
          </w:divBdr>
        </w:div>
        <w:div w:id="549345696">
          <w:marLeft w:val="480"/>
          <w:marRight w:val="0"/>
          <w:marTop w:val="0"/>
          <w:marBottom w:val="0"/>
          <w:divBdr>
            <w:top w:val="none" w:sz="0" w:space="0" w:color="auto"/>
            <w:left w:val="none" w:sz="0" w:space="0" w:color="auto"/>
            <w:bottom w:val="none" w:sz="0" w:space="0" w:color="auto"/>
            <w:right w:val="none" w:sz="0" w:space="0" w:color="auto"/>
          </w:divBdr>
        </w:div>
        <w:div w:id="1743678906">
          <w:marLeft w:val="480"/>
          <w:marRight w:val="0"/>
          <w:marTop w:val="0"/>
          <w:marBottom w:val="0"/>
          <w:divBdr>
            <w:top w:val="none" w:sz="0" w:space="0" w:color="auto"/>
            <w:left w:val="none" w:sz="0" w:space="0" w:color="auto"/>
            <w:bottom w:val="none" w:sz="0" w:space="0" w:color="auto"/>
            <w:right w:val="none" w:sz="0" w:space="0" w:color="auto"/>
          </w:divBdr>
        </w:div>
        <w:div w:id="526139370">
          <w:marLeft w:val="480"/>
          <w:marRight w:val="0"/>
          <w:marTop w:val="0"/>
          <w:marBottom w:val="0"/>
          <w:divBdr>
            <w:top w:val="none" w:sz="0" w:space="0" w:color="auto"/>
            <w:left w:val="none" w:sz="0" w:space="0" w:color="auto"/>
            <w:bottom w:val="none" w:sz="0" w:space="0" w:color="auto"/>
            <w:right w:val="none" w:sz="0" w:space="0" w:color="auto"/>
          </w:divBdr>
        </w:div>
        <w:div w:id="25839977">
          <w:marLeft w:val="480"/>
          <w:marRight w:val="0"/>
          <w:marTop w:val="0"/>
          <w:marBottom w:val="0"/>
          <w:divBdr>
            <w:top w:val="none" w:sz="0" w:space="0" w:color="auto"/>
            <w:left w:val="none" w:sz="0" w:space="0" w:color="auto"/>
            <w:bottom w:val="none" w:sz="0" w:space="0" w:color="auto"/>
            <w:right w:val="none" w:sz="0" w:space="0" w:color="auto"/>
          </w:divBdr>
        </w:div>
        <w:div w:id="1915316038">
          <w:marLeft w:val="480"/>
          <w:marRight w:val="0"/>
          <w:marTop w:val="0"/>
          <w:marBottom w:val="0"/>
          <w:divBdr>
            <w:top w:val="none" w:sz="0" w:space="0" w:color="auto"/>
            <w:left w:val="none" w:sz="0" w:space="0" w:color="auto"/>
            <w:bottom w:val="none" w:sz="0" w:space="0" w:color="auto"/>
            <w:right w:val="none" w:sz="0" w:space="0" w:color="auto"/>
          </w:divBdr>
        </w:div>
        <w:div w:id="220409025">
          <w:marLeft w:val="480"/>
          <w:marRight w:val="0"/>
          <w:marTop w:val="0"/>
          <w:marBottom w:val="0"/>
          <w:divBdr>
            <w:top w:val="none" w:sz="0" w:space="0" w:color="auto"/>
            <w:left w:val="none" w:sz="0" w:space="0" w:color="auto"/>
            <w:bottom w:val="none" w:sz="0" w:space="0" w:color="auto"/>
            <w:right w:val="none" w:sz="0" w:space="0" w:color="auto"/>
          </w:divBdr>
        </w:div>
        <w:div w:id="235357530">
          <w:marLeft w:val="480"/>
          <w:marRight w:val="0"/>
          <w:marTop w:val="0"/>
          <w:marBottom w:val="0"/>
          <w:divBdr>
            <w:top w:val="none" w:sz="0" w:space="0" w:color="auto"/>
            <w:left w:val="none" w:sz="0" w:space="0" w:color="auto"/>
            <w:bottom w:val="none" w:sz="0" w:space="0" w:color="auto"/>
            <w:right w:val="none" w:sz="0" w:space="0" w:color="auto"/>
          </w:divBdr>
        </w:div>
        <w:div w:id="1018772865">
          <w:marLeft w:val="480"/>
          <w:marRight w:val="0"/>
          <w:marTop w:val="0"/>
          <w:marBottom w:val="0"/>
          <w:divBdr>
            <w:top w:val="none" w:sz="0" w:space="0" w:color="auto"/>
            <w:left w:val="none" w:sz="0" w:space="0" w:color="auto"/>
            <w:bottom w:val="none" w:sz="0" w:space="0" w:color="auto"/>
            <w:right w:val="none" w:sz="0" w:space="0" w:color="auto"/>
          </w:divBdr>
        </w:div>
        <w:div w:id="132912646">
          <w:marLeft w:val="480"/>
          <w:marRight w:val="0"/>
          <w:marTop w:val="0"/>
          <w:marBottom w:val="0"/>
          <w:divBdr>
            <w:top w:val="none" w:sz="0" w:space="0" w:color="auto"/>
            <w:left w:val="none" w:sz="0" w:space="0" w:color="auto"/>
            <w:bottom w:val="none" w:sz="0" w:space="0" w:color="auto"/>
            <w:right w:val="none" w:sz="0" w:space="0" w:color="auto"/>
          </w:divBdr>
        </w:div>
        <w:div w:id="1891258307">
          <w:marLeft w:val="480"/>
          <w:marRight w:val="0"/>
          <w:marTop w:val="0"/>
          <w:marBottom w:val="0"/>
          <w:divBdr>
            <w:top w:val="none" w:sz="0" w:space="0" w:color="auto"/>
            <w:left w:val="none" w:sz="0" w:space="0" w:color="auto"/>
            <w:bottom w:val="none" w:sz="0" w:space="0" w:color="auto"/>
            <w:right w:val="none" w:sz="0" w:space="0" w:color="auto"/>
          </w:divBdr>
        </w:div>
        <w:div w:id="155808214">
          <w:marLeft w:val="480"/>
          <w:marRight w:val="0"/>
          <w:marTop w:val="0"/>
          <w:marBottom w:val="0"/>
          <w:divBdr>
            <w:top w:val="none" w:sz="0" w:space="0" w:color="auto"/>
            <w:left w:val="none" w:sz="0" w:space="0" w:color="auto"/>
            <w:bottom w:val="none" w:sz="0" w:space="0" w:color="auto"/>
            <w:right w:val="none" w:sz="0" w:space="0" w:color="auto"/>
          </w:divBdr>
        </w:div>
        <w:div w:id="1021778173">
          <w:marLeft w:val="480"/>
          <w:marRight w:val="0"/>
          <w:marTop w:val="0"/>
          <w:marBottom w:val="0"/>
          <w:divBdr>
            <w:top w:val="none" w:sz="0" w:space="0" w:color="auto"/>
            <w:left w:val="none" w:sz="0" w:space="0" w:color="auto"/>
            <w:bottom w:val="none" w:sz="0" w:space="0" w:color="auto"/>
            <w:right w:val="none" w:sz="0" w:space="0" w:color="auto"/>
          </w:divBdr>
        </w:div>
        <w:div w:id="746150582">
          <w:marLeft w:val="480"/>
          <w:marRight w:val="0"/>
          <w:marTop w:val="0"/>
          <w:marBottom w:val="0"/>
          <w:divBdr>
            <w:top w:val="none" w:sz="0" w:space="0" w:color="auto"/>
            <w:left w:val="none" w:sz="0" w:space="0" w:color="auto"/>
            <w:bottom w:val="none" w:sz="0" w:space="0" w:color="auto"/>
            <w:right w:val="none" w:sz="0" w:space="0" w:color="auto"/>
          </w:divBdr>
        </w:div>
        <w:div w:id="577522723">
          <w:marLeft w:val="480"/>
          <w:marRight w:val="0"/>
          <w:marTop w:val="0"/>
          <w:marBottom w:val="0"/>
          <w:divBdr>
            <w:top w:val="none" w:sz="0" w:space="0" w:color="auto"/>
            <w:left w:val="none" w:sz="0" w:space="0" w:color="auto"/>
            <w:bottom w:val="none" w:sz="0" w:space="0" w:color="auto"/>
            <w:right w:val="none" w:sz="0" w:space="0" w:color="auto"/>
          </w:divBdr>
        </w:div>
        <w:div w:id="107051283">
          <w:marLeft w:val="480"/>
          <w:marRight w:val="0"/>
          <w:marTop w:val="0"/>
          <w:marBottom w:val="0"/>
          <w:divBdr>
            <w:top w:val="none" w:sz="0" w:space="0" w:color="auto"/>
            <w:left w:val="none" w:sz="0" w:space="0" w:color="auto"/>
            <w:bottom w:val="none" w:sz="0" w:space="0" w:color="auto"/>
            <w:right w:val="none" w:sz="0" w:space="0" w:color="auto"/>
          </w:divBdr>
        </w:div>
        <w:div w:id="2137065564">
          <w:marLeft w:val="480"/>
          <w:marRight w:val="0"/>
          <w:marTop w:val="0"/>
          <w:marBottom w:val="0"/>
          <w:divBdr>
            <w:top w:val="none" w:sz="0" w:space="0" w:color="auto"/>
            <w:left w:val="none" w:sz="0" w:space="0" w:color="auto"/>
            <w:bottom w:val="none" w:sz="0" w:space="0" w:color="auto"/>
            <w:right w:val="none" w:sz="0" w:space="0" w:color="auto"/>
          </w:divBdr>
        </w:div>
        <w:div w:id="1200436603">
          <w:marLeft w:val="480"/>
          <w:marRight w:val="0"/>
          <w:marTop w:val="0"/>
          <w:marBottom w:val="0"/>
          <w:divBdr>
            <w:top w:val="none" w:sz="0" w:space="0" w:color="auto"/>
            <w:left w:val="none" w:sz="0" w:space="0" w:color="auto"/>
            <w:bottom w:val="none" w:sz="0" w:space="0" w:color="auto"/>
            <w:right w:val="none" w:sz="0" w:space="0" w:color="auto"/>
          </w:divBdr>
        </w:div>
        <w:div w:id="1117412111">
          <w:marLeft w:val="480"/>
          <w:marRight w:val="0"/>
          <w:marTop w:val="0"/>
          <w:marBottom w:val="0"/>
          <w:divBdr>
            <w:top w:val="none" w:sz="0" w:space="0" w:color="auto"/>
            <w:left w:val="none" w:sz="0" w:space="0" w:color="auto"/>
            <w:bottom w:val="none" w:sz="0" w:space="0" w:color="auto"/>
            <w:right w:val="none" w:sz="0" w:space="0" w:color="auto"/>
          </w:divBdr>
        </w:div>
        <w:div w:id="1855411338">
          <w:marLeft w:val="480"/>
          <w:marRight w:val="0"/>
          <w:marTop w:val="0"/>
          <w:marBottom w:val="0"/>
          <w:divBdr>
            <w:top w:val="none" w:sz="0" w:space="0" w:color="auto"/>
            <w:left w:val="none" w:sz="0" w:space="0" w:color="auto"/>
            <w:bottom w:val="none" w:sz="0" w:space="0" w:color="auto"/>
            <w:right w:val="none" w:sz="0" w:space="0" w:color="auto"/>
          </w:divBdr>
        </w:div>
      </w:divsChild>
    </w:div>
    <w:div w:id="1350065787">
      <w:bodyDiv w:val="1"/>
      <w:marLeft w:val="0"/>
      <w:marRight w:val="0"/>
      <w:marTop w:val="0"/>
      <w:marBottom w:val="0"/>
      <w:divBdr>
        <w:top w:val="none" w:sz="0" w:space="0" w:color="auto"/>
        <w:left w:val="none" w:sz="0" w:space="0" w:color="auto"/>
        <w:bottom w:val="none" w:sz="0" w:space="0" w:color="auto"/>
        <w:right w:val="none" w:sz="0" w:space="0" w:color="auto"/>
      </w:divBdr>
      <w:divsChild>
        <w:div w:id="559513460">
          <w:marLeft w:val="640"/>
          <w:marRight w:val="0"/>
          <w:marTop w:val="0"/>
          <w:marBottom w:val="0"/>
          <w:divBdr>
            <w:top w:val="none" w:sz="0" w:space="0" w:color="auto"/>
            <w:left w:val="none" w:sz="0" w:space="0" w:color="auto"/>
            <w:bottom w:val="none" w:sz="0" w:space="0" w:color="auto"/>
            <w:right w:val="none" w:sz="0" w:space="0" w:color="auto"/>
          </w:divBdr>
        </w:div>
        <w:div w:id="606548184">
          <w:marLeft w:val="640"/>
          <w:marRight w:val="0"/>
          <w:marTop w:val="0"/>
          <w:marBottom w:val="0"/>
          <w:divBdr>
            <w:top w:val="none" w:sz="0" w:space="0" w:color="auto"/>
            <w:left w:val="none" w:sz="0" w:space="0" w:color="auto"/>
            <w:bottom w:val="none" w:sz="0" w:space="0" w:color="auto"/>
            <w:right w:val="none" w:sz="0" w:space="0" w:color="auto"/>
          </w:divBdr>
        </w:div>
        <w:div w:id="1420102815">
          <w:marLeft w:val="640"/>
          <w:marRight w:val="0"/>
          <w:marTop w:val="0"/>
          <w:marBottom w:val="0"/>
          <w:divBdr>
            <w:top w:val="none" w:sz="0" w:space="0" w:color="auto"/>
            <w:left w:val="none" w:sz="0" w:space="0" w:color="auto"/>
            <w:bottom w:val="none" w:sz="0" w:space="0" w:color="auto"/>
            <w:right w:val="none" w:sz="0" w:space="0" w:color="auto"/>
          </w:divBdr>
        </w:div>
        <w:div w:id="1019618999">
          <w:marLeft w:val="640"/>
          <w:marRight w:val="0"/>
          <w:marTop w:val="0"/>
          <w:marBottom w:val="0"/>
          <w:divBdr>
            <w:top w:val="none" w:sz="0" w:space="0" w:color="auto"/>
            <w:left w:val="none" w:sz="0" w:space="0" w:color="auto"/>
            <w:bottom w:val="none" w:sz="0" w:space="0" w:color="auto"/>
            <w:right w:val="none" w:sz="0" w:space="0" w:color="auto"/>
          </w:divBdr>
        </w:div>
        <w:div w:id="1002002480">
          <w:marLeft w:val="640"/>
          <w:marRight w:val="0"/>
          <w:marTop w:val="0"/>
          <w:marBottom w:val="0"/>
          <w:divBdr>
            <w:top w:val="none" w:sz="0" w:space="0" w:color="auto"/>
            <w:left w:val="none" w:sz="0" w:space="0" w:color="auto"/>
            <w:bottom w:val="none" w:sz="0" w:space="0" w:color="auto"/>
            <w:right w:val="none" w:sz="0" w:space="0" w:color="auto"/>
          </w:divBdr>
        </w:div>
        <w:div w:id="1436827130">
          <w:marLeft w:val="640"/>
          <w:marRight w:val="0"/>
          <w:marTop w:val="0"/>
          <w:marBottom w:val="0"/>
          <w:divBdr>
            <w:top w:val="none" w:sz="0" w:space="0" w:color="auto"/>
            <w:left w:val="none" w:sz="0" w:space="0" w:color="auto"/>
            <w:bottom w:val="none" w:sz="0" w:space="0" w:color="auto"/>
            <w:right w:val="none" w:sz="0" w:space="0" w:color="auto"/>
          </w:divBdr>
        </w:div>
        <w:div w:id="702748030">
          <w:marLeft w:val="640"/>
          <w:marRight w:val="0"/>
          <w:marTop w:val="0"/>
          <w:marBottom w:val="0"/>
          <w:divBdr>
            <w:top w:val="none" w:sz="0" w:space="0" w:color="auto"/>
            <w:left w:val="none" w:sz="0" w:space="0" w:color="auto"/>
            <w:bottom w:val="none" w:sz="0" w:space="0" w:color="auto"/>
            <w:right w:val="none" w:sz="0" w:space="0" w:color="auto"/>
          </w:divBdr>
        </w:div>
        <w:div w:id="565803025">
          <w:marLeft w:val="640"/>
          <w:marRight w:val="0"/>
          <w:marTop w:val="0"/>
          <w:marBottom w:val="0"/>
          <w:divBdr>
            <w:top w:val="none" w:sz="0" w:space="0" w:color="auto"/>
            <w:left w:val="none" w:sz="0" w:space="0" w:color="auto"/>
            <w:bottom w:val="none" w:sz="0" w:space="0" w:color="auto"/>
            <w:right w:val="none" w:sz="0" w:space="0" w:color="auto"/>
          </w:divBdr>
        </w:div>
        <w:div w:id="1510216292">
          <w:marLeft w:val="640"/>
          <w:marRight w:val="0"/>
          <w:marTop w:val="0"/>
          <w:marBottom w:val="0"/>
          <w:divBdr>
            <w:top w:val="none" w:sz="0" w:space="0" w:color="auto"/>
            <w:left w:val="none" w:sz="0" w:space="0" w:color="auto"/>
            <w:bottom w:val="none" w:sz="0" w:space="0" w:color="auto"/>
            <w:right w:val="none" w:sz="0" w:space="0" w:color="auto"/>
          </w:divBdr>
        </w:div>
        <w:div w:id="488012180">
          <w:marLeft w:val="640"/>
          <w:marRight w:val="0"/>
          <w:marTop w:val="0"/>
          <w:marBottom w:val="0"/>
          <w:divBdr>
            <w:top w:val="none" w:sz="0" w:space="0" w:color="auto"/>
            <w:left w:val="none" w:sz="0" w:space="0" w:color="auto"/>
            <w:bottom w:val="none" w:sz="0" w:space="0" w:color="auto"/>
            <w:right w:val="none" w:sz="0" w:space="0" w:color="auto"/>
          </w:divBdr>
        </w:div>
        <w:div w:id="1473209113">
          <w:marLeft w:val="640"/>
          <w:marRight w:val="0"/>
          <w:marTop w:val="0"/>
          <w:marBottom w:val="0"/>
          <w:divBdr>
            <w:top w:val="none" w:sz="0" w:space="0" w:color="auto"/>
            <w:left w:val="none" w:sz="0" w:space="0" w:color="auto"/>
            <w:bottom w:val="none" w:sz="0" w:space="0" w:color="auto"/>
            <w:right w:val="none" w:sz="0" w:space="0" w:color="auto"/>
          </w:divBdr>
        </w:div>
        <w:div w:id="1632829946">
          <w:marLeft w:val="640"/>
          <w:marRight w:val="0"/>
          <w:marTop w:val="0"/>
          <w:marBottom w:val="0"/>
          <w:divBdr>
            <w:top w:val="none" w:sz="0" w:space="0" w:color="auto"/>
            <w:left w:val="none" w:sz="0" w:space="0" w:color="auto"/>
            <w:bottom w:val="none" w:sz="0" w:space="0" w:color="auto"/>
            <w:right w:val="none" w:sz="0" w:space="0" w:color="auto"/>
          </w:divBdr>
        </w:div>
        <w:div w:id="1787968233">
          <w:marLeft w:val="640"/>
          <w:marRight w:val="0"/>
          <w:marTop w:val="0"/>
          <w:marBottom w:val="0"/>
          <w:divBdr>
            <w:top w:val="none" w:sz="0" w:space="0" w:color="auto"/>
            <w:left w:val="none" w:sz="0" w:space="0" w:color="auto"/>
            <w:bottom w:val="none" w:sz="0" w:space="0" w:color="auto"/>
            <w:right w:val="none" w:sz="0" w:space="0" w:color="auto"/>
          </w:divBdr>
        </w:div>
        <w:div w:id="444082308">
          <w:marLeft w:val="640"/>
          <w:marRight w:val="0"/>
          <w:marTop w:val="0"/>
          <w:marBottom w:val="0"/>
          <w:divBdr>
            <w:top w:val="none" w:sz="0" w:space="0" w:color="auto"/>
            <w:left w:val="none" w:sz="0" w:space="0" w:color="auto"/>
            <w:bottom w:val="none" w:sz="0" w:space="0" w:color="auto"/>
            <w:right w:val="none" w:sz="0" w:space="0" w:color="auto"/>
          </w:divBdr>
        </w:div>
        <w:div w:id="1777361656">
          <w:marLeft w:val="640"/>
          <w:marRight w:val="0"/>
          <w:marTop w:val="0"/>
          <w:marBottom w:val="0"/>
          <w:divBdr>
            <w:top w:val="none" w:sz="0" w:space="0" w:color="auto"/>
            <w:left w:val="none" w:sz="0" w:space="0" w:color="auto"/>
            <w:bottom w:val="none" w:sz="0" w:space="0" w:color="auto"/>
            <w:right w:val="none" w:sz="0" w:space="0" w:color="auto"/>
          </w:divBdr>
        </w:div>
        <w:div w:id="1494639136">
          <w:marLeft w:val="640"/>
          <w:marRight w:val="0"/>
          <w:marTop w:val="0"/>
          <w:marBottom w:val="0"/>
          <w:divBdr>
            <w:top w:val="none" w:sz="0" w:space="0" w:color="auto"/>
            <w:left w:val="none" w:sz="0" w:space="0" w:color="auto"/>
            <w:bottom w:val="none" w:sz="0" w:space="0" w:color="auto"/>
            <w:right w:val="none" w:sz="0" w:space="0" w:color="auto"/>
          </w:divBdr>
        </w:div>
        <w:div w:id="441346004">
          <w:marLeft w:val="640"/>
          <w:marRight w:val="0"/>
          <w:marTop w:val="0"/>
          <w:marBottom w:val="0"/>
          <w:divBdr>
            <w:top w:val="none" w:sz="0" w:space="0" w:color="auto"/>
            <w:left w:val="none" w:sz="0" w:space="0" w:color="auto"/>
            <w:bottom w:val="none" w:sz="0" w:space="0" w:color="auto"/>
            <w:right w:val="none" w:sz="0" w:space="0" w:color="auto"/>
          </w:divBdr>
        </w:div>
        <w:div w:id="1225988872">
          <w:marLeft w:val="640"/>
          <w:marRight w:val="0"/>
          <w:marTop w:val="0"/>
          <w:marBottom w:val="0"/>
          <w:divBdr>
            <w:top w:val="none" w:sz="0" w:space="0" w:color="auto"/>
            <w:left w:val="none" w:sz="0" w:space="0" w:color="auto"/>
            <w:bottom w:val="none" w:sz="0" w:space="0" w:color="auto"/>
            <w:right w:val="none" w:sz="0" w:space="0" w:color="auto"/>
          </w:divBdr>
        </w:div>
        <w:div w:id="220215128">
          <w:marLeft w:val="640"/>
          <w:marRight w:val="0"/>
          <w:marTop w:val="0"/>
          <w:marBottom w:val="0"/>
          <w:divBdr>
            <w:top w:val="none" w:sz="0" w:space="0" w:color="auto"/>
            <w:left w:val="none" w:sz="0" w:space="0" w:color="auto"/>
            <w:bottom w:val="none" w:sz="0" w:space="0" w:color="auto"/>
            <w:right w:val="none" w:sz="0" w:space="0" w:color="auto"/>
          </w:divBdr>
        </w:div>
        <w:div w:id="1179201549">
          <w:marLeft w:val="640"/>
          <w:marRight w:val="0"/>
          <w:marTop w:val="0"/>
          <w:marBottom w:val="0"/>
          <w:divBdr>
            <w:top w:val="none" w:sz="0" w:space="0" w:color="auto"/>
            <w:left w:val="none" w:sz="0" w:space="0" w:color="auto"/>
            <w:bottom w:val="none" w:sz="0" w:space="0" w:color="auto"/>
            <w:right w:val="none" w:sz="0" w:space="0" w:color="auto"/>
          </w:divBdr>
        </w:div>
        <w:div w:id="1816679365">
          <w:marLeft w:val="640"/>
          <w:marRight w:val="0"/>
          <w:marTop w:val="0"/>
          <w:marBottom w:val="0"/>
          <w:divBdr>
            <w:top w:val="none" w:sz="0" w:space="0" w:color="auto"/>
            <w:left w:val="none" w:sz="0" w:space="0" w:color="auto"/>
            <w:bottom w:val="none" w:sz="0" w:space="0" w:color="auto"/>
            <w:right w:val="none" w:sz="0" w:space="0" w:color="auto"/>
          </w:divBdr>
        </w:div>
        <w:div w:id="1101797953">
          <w:marLeft w:val="640"/>
          <w:marRight w:val="0"/>
          <w:marTop w:val="0"/>
          <w:marBottom w:val="0"/>
          <w:divBdr>
            <w:top w:val="none" w:sz="0" w:space="0" w:color="auto"/>
            <w:left w:val="none" w:sz="0" w:space="0" w:color="auto"/>
            <w:bottom w:val="none" w:sz="0" w:space="0" w:color="auto"/>
            <w:right w:val="none" w:sz="0" w:space="0" w:color="auto"/>
          </w:divBdr>
        </w:div>
        <w:div w:id="821891321">
          <w:marLeft w:val="640"/>
          <w:marRight w:val="0"/>
          <w:marTop w:val="0"/>
          <w:marBottom w:val="0"/>
          <w:divBdr>
            <w:top w:val="none" w:sz="0" w:space="0" w:color="auto"/>
            <w:left w:val="none" w:sz="0" w:space="0" w:color="auto"/>
            <w:bottom w:val="none" w:sz="0" w:space="0" w:color="auto"/>
            <w:right w:val="none" w:sz="0" w:space="0" w:color="auto"/>
          </w:divBdr>
        </w:div>
        <w:div w:id="1043286294">
          <w:marLeft w:val="640"/>
          <w:marRight w:val="0"/>
          <w:marTop w:val="0"/>
          <w:marBottom w:val="0"/>
          <w:divBdr>
            <w:top w:val="none" w:sz="0" w:space="0" w:color="auto"/>
            <w:left w:val="none" w:sz="0" w:space="0" w:color="auto"/>
            <w:bottom w:val="none" w:sz="0" w:space="0" w:color="auto"/>
            <w:right w:val="none" w:sz="0" w:space="0" w:color="auto"/>
          </w:divBdr>
        </w:div>
        <w:div w:id="2136364215">
          <w:marLeft w:val="640"/>
          <w:marRight w:val="0"/>
          <w:marTop w:val="0"/>
          <w:marBottom w:val="0"/>
          <w:divBdr>
            <w:top w:val="none" w:sz="0" w:space="0" w:color="auto"/>
            <w:left w:val="none" w:sz="0" w:space="0" w:color="auto"/>
            <w:bottom w:val="none" w:sz="0" w:space="0" w:color="auto"/>
            <w:right w:val="none" w:sz="0" w:space="0" w:color="auto"/>
          </w:divBdr>
        </w:div>
        <w:div w:id="102386301">
          <w:marLeft w:val="640"/>
          <w:marRight w:val="0"/>
          <w:marTop w:val="0"/>
          <w:marBottom w:val="0"/>
          <w:divBdr>
            <w:top w:val="none" w:sz="0" w:space="0" w:color="auto"/>
            <w:left w:val="none" w:sz="0" w:space="0" w:color="auto"/>
            <w:bottom w:val="none" w:sz="0" w:space="0" w:color="auto"/>
            <w:right w:val="none" w:sz="0" w:space="0" w:color="auto"/>
          </w:divBdr>
        </w:div>
        <w:div w:id="1260600287">
          <w:marLeft w:val="640"/>
          <w:marRight w:val="0"/>
          <w:marTop w:val="0"/>
          <w:marBottom w:val="0"/>
          <w:divBdr>
            <w:top w:val="none" w:sz="0" w:space="0" w:color="auto"/>
            <w:left w:val="none" w:sz="0" w:space="0" w:color="auto"/>
            <w:bottom w:val="none" w:sz="0" w:space="0" w:color="auto"/>
            <w:right w:val="none" w:sz="0" w:space="0" w:color="auto"/>
          </w:divBdr>
        </w:div>
        <w:div w:id="1835074267">
          <w:marLeft w:val="640"/>
          <w:marRight w:val="0"/>
          <w:marTop w:val="0"/>
          <w:marBottom w:val="0"/>
          <w:divBdr>
            <w:top w:val="none" w:sz="0" w:space="0" w:color="auto"/>
            <w:left w:val="none" w:sz="0" w:space="0" w:color="auto"/>
            <w:bottom w:val="none" w:sz="0" w:space="0" w:color="auto"/>
            <w:right w:val="none" w:sz="0" w:space="0" w:color="auto"/>
          </w:divBdr>
        </w:div>
        <w:div w:id="657921460">
          <w:marLeft w:val="640"/>
          <w:marRight w:val="0"/>
          <w:marTop w:val="0"/>
          <w:marBottom w:val="0"/>
          <w:divBdr>
            <w:top w:val="none" w:sz="0" w:space="0" w:color="auto"/>
            <w:left w:val="none" w:sz="0" w:space="0" w:color="auto"/>
            <w:bottom w:val="none" w:sz="0" w:space="0" w:color="auto"/>
            <w:right w:val="none" w:sz="0" w:space="0" w:color="auto"/>
          </w:divBdr>
        </w:div>
        <w:div w:id="438725395">
          <w:marLeft w:val="640"/>
          <w:marRight w:val="0"/>
          <w:marTop w:val="0"/>
          <w:marBottom w:val="0"/>
          <w:divBdr>
            <w:top w:val="none" w:sz="0" w:space="0" w:color="auto"/>
            <w:left w:val="none" w:sz="0" w:space="0" w:color="auto"/>
            <w:bottom w:val="none" w:sz="0" w:space="0" w:color="auto"/>
            <w:right w:val="none" w:sz="0" w:space="0" w:color="auto"/>
          </w:divBdr>
        </w:div>
        <w:div w:id="1731264955">
          <w:marLeft w:val="640"/>
          <w:marRight w:val="0"/>
          <w:marTop w:val="0"/>
          <w:marBottom w:val="0"/>
          <w:divBdr>
            <w:top w:val="none" w:sz="0" w:space="0" w:color="auto"/>
            <w:left w:val="none" w:sz="0" w:space="0" w:color="auto"/>
            <w:bottom w:val="none" w:sz="0" w:space="0" w:color="auto"/>
            <w:right w:val="none" w:sz="0" w:space="0" w:color="auto"/>
          </w:divBdr>
        </w:div>
        <w:div w:id="1947887917">
          <w:marLeft w:val="640"/>
          <w:marRight w:val="0"/>
          <w:marTop w:val="0"/>
          <w:marBottom w:val="0"/>
          <w:divBdr>
            <w:top w:val="none" w:sz="0" w:space="0" w:color="auto"/>
            <w:left w:val="none" w:sz="0" w:space="0" w:color="auto"/>
            <w:bottom w:val="none" w:sz="0" w:space="0" w:color="auto"/>
            <w:right w:val="none" w:sz="0" w:space="0" w:color="auto"/>
          </w:divBdr>
        </w:div>
        <w:div w:id="2066560112">
          <w:marLeft w:val="640"/>
          <w:marRight w:val="0"/>
          <w:marTop w:val="0"/>
          <w:marBottom w:val="0"/>
          <w:divBdr>
            <w:top w:val="none" w:sz="0" w:space="0" w:color="auto"/>
            <w:left w:val="none" w:sz="0" w:space="0" w:color="auto"/>
            <w:bottom w:val="none" w:sz="0" w:space="0" w:color="auto"/>
            <w:right w:val="none" w:sz="0" w:space="0" w:color="auto"/>
          </w:divBdr>
        </w:div>
        <w:div w:id="931743711">
          <w:marLeft w:val="640"/>
          <w:marRight w:val="0"/>
          <w:marTop w:val="0"/>
          <w:marBottom w:val="0"/>
          <w:divBdr>
            <w:top w:val="none" w:sz="0" w:space="0" w:color="auto"/>
            <w:left w:val="none" w:sz="0" w:space="0" w:color="auto"/>
            <w:bottom w:val="none" w:sz="0" w:space="0" w:color="auto"/>
            <w:right w:val="none" w:sz="0" w:space="0" w:color="auto"/>
          </w:divBdr>
        </w:div>
        <w:div w:id="1134446062">
          <w:marLeft w:val="640"/>
          <w:marRight w:val="0"/>
          <w:marTop w:val="0"/>
          <w:marBottom w:val="0"/>
          <w:divBdr>
            <w:top w:val="none" w:sz="0" w:space="0" w:color="auto"/>
            <w:left w:val="none" w:sz="0" w:space="0" w:color="auto"/>
            <w:bottom w:val="none" w:sz="0" w:space="0" w:color="auto"/>
            <w:right w:val="none" w:sz="0" w:space="0" w:color="auto"/>
          </w:divBdr>
        </w:div>
        <w:div w:id="1456211412">
          <w:marLeft w:val="640"/>
          <w:marRight w:val="0"/>
          <w:marTop w:val="0"/>
          <w:marBottom w:val="0"/>
          <w:divBdr>
            <w:top w:val="none" w:sz="0" w:space="0" w:color="auto"/>
            <w:left w:val="none" w:sz="0" w:space="0" w:color="auto"/>
            <w:bottom w:val="none" w:sz="0" w:space="0" w:color="auto"/>
            <w:right w:val="none" w:sz="0" w:space="0" w:color="auto"/>
          </w:divBdr>
        </w:div>
        <w:div w:id="446972483">
          <w:marLeft w:val="640"/>
          <w:marRight w:val="0"/>
          <w:marTop w:val="0"/>
          <w:marBottom w:val="0"/>
          <w:divBdr>
            <w:top w:val="none" w:sz="0" w:space="0" w:color="auto"/>
            <w:left w:val="none" w:sz="0" w:space="0" w:color="auto"/>
            <w:bottom w:val="none" w:sz="0" w:space="0" w:color="auto"/>
            <w:right w:val="none" w:sz="0" w:space="0" w:color="auto"/>
          </w:divBdr>
        </w:div>
        <w:div w:id="390734174">
          <w:marLeft w:val="640"/>
          <w:marRight w:val="0"/>
          <w:marTop w:val="0"/>
          <w:marBottom w:val="0"/>
          <w:divBdr>
            <w:top w:val="none" w:sz="0" w:space="0" w:color="auto"/>
            <w:left w:val="none" w:sz="0" w:space="0" w:color="auto"/>
            <w:bottom w:val="none" w:sz="0" w:space="0" w:color="auto"/>
            <w:right w:val="none" w:sz="0" w:space="0" w:color="auto"/>
          </w:divBdr>
        </w:div>
        <w:div w:id="715742994">
          <w:marLeft w:val="640"/>
          <w:marRight w:val="0"/>
          <w:marTop w:val="0"/>
          <w:marBottom w:val="0"/>
          <w:divBdr>
            <w:top w:val="none" w:sz="0" w:space="0" w:color="auto"/>
            <w:left w:val="none" w:sz="0" w:space="0" w:color="auto"/>
            <w:bottom w:val="none" w:sz="0" w:space="0" w:color="auto"/>
            <w:right w:val="none" w:sz="0" w:space="0" w:color="auto"/>
          </w:divBdr>
        </w:div>
        <w:div w:id="1684700252">
          <w:marLeft w:val="640"/>
          <w:marRight w:val="0"/>
          <w:marTop w:val="0"/>
          <w:marBottom w:val="0"/>
          <w:divBdr>
            <w:top w:val="none" w:sz="0" w:space="0" w:color="auto"/>
            <w:left w:val="none" w:sz="0" w:space="0" w:color="auto"/>
            <w:bottom w:val="none" w:sz="0" w:space="0" w:color="auto"/>
            <w:right w:val="none" w:sz="0" w:space="0" w:color="auto"/>
          </w:divBdr>
        </w:div>
        <w:div w:id="2054882375">
          <w:marLeft w:val="640"/>
          <w:marRight w:val="0"/>
          <w:marTop w:val="0"/>
          <w:marBottom w:val="0"/>
          <w:divBdr>
            <w:top w:val="none" w:sz="0" w:space="0" w:color="auto"/>
            <w:left w:val="none" w:sz="0" w:space="0" w:color="auto"/>
            <w:bottom w:val="none" w:sz="0" w:space="0" w:color="auto"/>
            <w:right w:val="none" w:sz="0" w:space="0" w:color="auto"/>
          </w:divBdr>
        </w:div>
        <w:div w:id="556431495">
          <w:marLeft w:val="640"/>
          <w:marRight w:val="0"/>
          <w:marTop w:val="0"/>
          <w:marBottom w:val="0"/>
          <w:divBdr>
            <w:top w:val="none" w:sz="0" w:space="0" w:color="auto"/>
            <w:left w:val="none" w:sz="0" w:space="0" w:color="auto"/>
            <w:bottom w:val="none" w:sz="0" w:space="0" w:color="auto"/>
            <w:right w:val="none" w:sz="0" w:space="0" w:color="auto"/>
          </w:divBdr>
        </w:div>
        <w:div w:id="2016230231">
          <w:marLeft w:val="640"/>
          <w:marRight w:val="0"/>
          <w:marTop w:val="0"/>
          <w:marBottom w:val="0"/>
          <w:divBdr>
            <w:top w:val="none" w:sz="0" w:space="0" w:color="auto"/>
            <w:left w:val="none" w:sz="0" w:space="0" w:color="auto"/>
            <w:bottom w:val="none" w:sz="0" w:space="0" w:color="auto"/>
            <w:right w:val="none" w:sz="0" w:space="0" w:color="auto"/>
          </w:divBdr>
        </w:div>
        <w:div w:id="325011600">
          <w:marLeft w:val="640"/>
          <w:marRight w:val="0"/>
          <w:marTop w:val="0"/>
          <w:marBottom w:val="0"/>
          <w:divBdr>
            <w:top w:val="none" w:sz="0" w:space="0" w:color="auto"/>
            <w:left w:val="none" w:sz="0" w:space="0" w:color="auto"/>
            <w:bottom w:val="none" w:sz="0" w:space="0" w:color="auto"/>
            <w:right w:val="none" w:sz="0" w:space="0" w:color="auto"/>
          </w:divBdr>
        </w:div>
        <w:div w:id="1247300293">
          <w:marLeft w:val="640"/>
          <w:marRight w:val="0"/>
          <w:marTop w:val="0"/>
          <w:marBottom w:val="0"/>
          <w:divBdr>
            <w:top w:val="none" w:sz="0" w:space="0" w:color="auto"/>
            <w:left w:val="none" w:sz="0" w:space="0" w:color="auto"/>
            <w:bottom w:val="none" w:sz="0" w:space="0" w:color="auto"/>
            <w:right w:val="none" w:sz="0" w:space="0" w:color="auto"/>
          </w:divBdr>
        </w:div>
        <w:div w:id="215555170">
          <w:marLeft w:val="640"/>
          <w:marRight w:val="0"/>
          <w:marTop w:val="0"/>
          <w:marBottom w:val="0"/>
          <w:divBdr>
            <w:top w:val="none" w:sz="0" w:space="0" w:color="auto"/>
            <w:left w:val="none" w:sz="0" w:space="0" w:color="auto"/>
            <w:bottom w:val="none" w:sz="0" w:space="0" w:color="auto"/>
            <w:right w:val="none" w:sz="0" w:space="0" w:color="auto"/>
          </w:divBdr>
        </w:div>
        <w:div w:id="1841891091">
          <w:marLeft w:val="640"/>
          <w:marRight w:val="0"/>
          <w:marTop w:val="0"/>
          <w:marBottom w:val="0"/>
          <w:divBdr>
            <w:top w:val="none" w:sz="0" w:space="0" w:color="auto"/>
            <w:left w:val="none" w:sz="0" w:space="0" w:color="auto"/>
            <w:bottom w:val="none" w:sz="0" w:space="0" w:color="auto"/>
            <w:right w:val="none" w:sz="0" w:space="0" w:color="auto"/>
          </w:divBdr>
        </w:div>
        <w:div w:id="3366037">
          <w:marLeft w:val="640"/>
          <w:marRight w:val="0"/>
          <w:marTop w:val="0"/>
          <w:marBottom w:val="0"/>
          <w:divBdr>
            <w:top w:val="none" w:sz="0" w:space="0" w:color="auto"/>
            <w:left w:val="none" w:sz="0" w:space="0" w:color="auto"/>
            <w:bottom w:val="none" w:sz="0" w:space="0" w:color="auto"/>
            <w:right w:val="none" w:sz="0" w:space="0" w:color="auto"/>
          </w:divBdr>
        </w:div>
        <w:div w:id="1668358590">
          <w:marLeft w:val="640"/>
          <w:marRight w:val="0"/>
          <w:marTop w:val="0"/>
          <w:marBottom w:val="0"/>
          <w:divBdr>
            <w:top w:val="none" w:sz="0" w:space="0" w:color="auto"/>
            <w:left w:val="none" w:sz="0" w:space="0" w:color="auto"/>
            <w:bottom w:val="none" w:sz="0" w:space="0" w:color="auto"/>
            <w:right w:val="none" w:sz="0" w:space="0" w:color="auto"/>
          </w:divBdr>
        </w:div>
        <w:div w:id="267399240">
          <w:marLeft w:val="640"/>
          <w:marRight w:val="0"/>
          <w:marTop w:val="0"/>
          <w:marBottom w:val="0"/>
          <w:divBdr>
            <w:top w:val="none" w:sz="0" w:space="0" w:color="auto"/>
            <w:left w:val="none" w:sz="0" w:space="0" w:color="auto"/>
            <w:bottom w:val="none" w:sz="0" w:space="0" w:color="auto"/>
            <w:right w:val="none" w:sz="0" w:space="0" w:color="auto"/>
          </w:divBdr>
        </w:div>
        <w:div w:id="1391466885">
          <w:marLeft w:val="640"/>
          <w:marRight w:val="0"/>
          <w:marTop w:val="0"/>
          <w:marBottom w:val="0"/>
          <w:divBdr>
            <w:top w:val="none" w:sz="0" w:space="0" w:color="auto"/>
            <w:left w:val="none" w:sz="0" w:space="0" w:color="auto"/>
            <w:bottom w:val="none" w:sz="0" w:space="0" w:color="auto"/>
            <w:right w:val="none" w:sz="0" w:space="0" w:color="auto"/>
          </w:divBdr>
        </w:div>
        <w:div w:id="129175509">
          <w:marLeft w:val="640"/>
          <w:marRight w:val="0"/>
          <w:marTop w:val="0"/>
          <w:marBottom w:val="0"/>
          <w:divBdr>
            <w:top w:val="none" w:sz="0" w:space="0" w:color="auto"/>
            <w:left w:val="none" w:sz="0" w:space="0" w:color="auto"/>
            <w:bottom w:val="none" w:sz="0" w:space="0" w:color="auto"/>
            <w:right w:val="none" w:sz="0" w:space="0" w:color="auto"/>
          </w:divBdr>
        </w:div>
        <w:div w:id="2062903051">
          <w:marLeft w:val="640"/>
          <w:marRight w:val="0"/>
          <w:marTop w:val="0"/>
          <w:marBottom w:val="0"/>
          <w:divBdr>
            <w:top w:val="none" w:sz="0" w:space="0" w:color="auto"/>
            <w:left w:val="none" w:sz="0" w:space="0" w:color="auto"/>
            <w:bottom w:val="none" w:sz="0" w:space="0" w:color="auto"/>
            <w:right w:val="none" w:sz="0" w:space="0" w:color="auto"/>
          </w:divBdr>
        </w:div>
        <w:div w:id="729227112">
          <w:marLeft w:val="640"/>
          <w:marRight w:val="0"/>
          <w:marTop w:val="0"/>
          <w:marBottom w:val="0"/>
          <w:divBdr>
            <w:top w:val="none" w:sz="0" w:space="0" w:color="auto"/>
            <w:left w:val="none" w:sz="0" w:space="0" w:color="auto"/>
            <w:bottom w:val="none" w:sz="0" w:space="0" w:color="auto"/>
            <w:right w:val="none" w:sz="0" w:space="0" w:color="auto"/>
          </w:divBdr>
        </w:div>
        <w:div w:id="1982342798">
          <w:marLeft w:val="640"/>
          <w:marRight w:val="0"/>
          <w:marTop w:val="0"/>
          <w:marBottom w:val="0"/>
          <w:divBdr>
            <w:top w:val="none" w:sz="0" w:space="0" w:color="auto"/>
            <w:left w:val="none" w:sz="0" w:space="0" w:color="auto"/>
            <w:bottom w:val="none" w:sz="0" w:space="0" w:color="auto"/>
            <w:right w:val="none" w:sz="0" w:space="0" w:color="auto"/>
          </w:divBdr>
        </w:div>
        <w:div w:id="997617381">
          <w:marLeft w:val="640"/>
          <w:marRight w:val="0"/>
          <w:marTop w:val="0"/>
          <w:marBottom w:val="0"/>
          <w:divBdr>
            <w:top w:val="none" w:sz="0" w:space="0" w:color="auto"/>
            <w:left w:val="none" w:sz="0" w:space="0" w:color="auto"/>
            <w:bottom w:val="none" w:sz="0" w:space="0" w:color="auto"/>
            <w:right w:val="none" w:sz="0" w:space="0" w:color="auto"/>
          </w:divBdr>
        </w:div>
        <w:div w:id="1616905472">
          <w:marLeft w:val="640"/>
          <w:marRight w:val="0"/>
          <w:marTop w:val="0"/>
          <w:marBottom w:val="0"/>
          <w:divBdr>
            <w:top w:val="none" w:sz="0" w:space="0" w:color="auto"/>
            <w:left w:val="none" w:sz="0" w:space="0" w:color="auto"/>
            <w:bottom w:val="none" w:sz="0" w:space="0" w:color="auto"/>
            <w:right w:val="none" w:sz="0" w:space="0" w:color="auto"/>
          </w:divBdr>
        </w:div>
        <w:div w:id="1253508504">
          <w:marLeft w:val="640"/>
          <w:marRight w:val="0"/>
          <w:marTop w:val="0"/>
          <w:marBottom w:val="0"/>
          <w:divBdr>
            <w:top w:val="none" w:sz="0" w:space="0" w:color="auto"/>
            <w:left w:val="none" w:sz="0" w:space="0" w:color="auto"/>
            <w:bottom w:val="none" w:sz="0" w:space="0" w:color="auto"/>
            <w:right w:val="none" w:sz="0" w:space="0" w:color="auto"/>
          </w:divBdr>
        </w:div>
        <w:div w:id="454296137">
          <w:marLeft w:val="640"/>
          <w:marRight w:val="0"/>
          <w:marTop w:val="0"/>
          <w:marBottom w:val="0"/>
          <w:divBdr>
            <w:top w:val="none" w:sz="0" w:space="0" w:color="auto"/>
            <w:left w:val="none" w:sz="0" w:space="0" w:color="auto"/>
            <w:bottom w:val="none" w:sz="0" w:space="0" w:color="auto"/>
            <w:right w:val="none" w:sz="0" w:space="0" w:color="auto"/>
          </w:divBdr>
        </w:div>
        <w:div w:id="976374370">
          <w:marLeft w:val="640"/>
          <w:marRight w:val="0"/>
          <w:marTop w:val="0"/>
          <w:marBottom w:val="0"/>
          <w:divBdr>
            <w:top w:val="none" w:sz="0" w:space="0" w:color="auto"/>
            <w:left w:val="none" w:sz="0" w:space="0" w:color="auto"/>
            <w:bottom w:val="none" w:sz="0" w:space="0" w:color="auto"/>
            <w:right w:val="none" w:sz="0" w:space="0" w:color="auto"/>
          </w:divBdr>
        </w:div>
        <w:div w:id="867523444">
          <w:marLeft w:val="640"/>
          <w:marRight w:val="0"/>
          <w:marTop w:val="0"/>
          <w:marBottom w:val="0"/>
          <w:divBdr>
            <w:top w:val="none" w:sz="0" w:space="0" w:color="auto"/>
            <w:left w:val="none" w:sz="0" w:space="0" w:color="auto"/>
            <w:bottom w:val="none" w:sz="0" w:space="0" w:color="auto"/>
            <w:right w:val="none" w:sz="0" w:space="0" w:color="auto"/>
          </w:divBdr>
        </w:div>
        <w:div w:id="565799315">
          <w:marLeft w:val="640"/>
          <w:marRight w:val="0"/>
          <w:marTop w:val="0"/>
          <w:marBottom w:val="0"/>
          <w:divBdr>
            <w:top w:val="none" w:sz="0" w:space="0" w:color="auto"/>
            <w:left w:val="none" w:sz="0" w:space="0" w:color="auto"/>
            <w:bottom w:val="none" w:sz="0" w:space="0" w:color="auto"/>
            <w:right w:val="none" w:sz="0" w:space="0" w:color="auto"/>
          </w:divBdr>
        </w:div>
        <w:div w:id="1091049783">
          <w:marLeft w:val="640"/>
          <w:marRight w:val="0"/>
          <w:marTop w:val="0"/>
          <w:marBottom w:val="0"/>
          <w:divBdr>
            <w:top w:val="none" w:sz="0" w:space="0" w:color="auto"/>
            <w:left w:val="none" w:sz="0" w:space="0" w:color="auto"/>
            <w:bottom w:val="none" w:sz="0" w:space="0" w:color="auto"/>
            <w:right w:val="none" w:sz="0" w:space="0" w:color="auto"/>
          </w:divBdr>
        </w:div>
        <w:div w:id="1728871240">
          <w:marLeft w:val="640"/>
          <w:marRight w:val="0"/>
          <w:marTop w:val="0"/>
          <w:marBottom w:val="0"/>
          <w:divBdr>
            <w:top w:val="none" w:sz="0" w:space="0" w:color="auto"/>
            <w:left w:val="none" w:sz="0" w:space="0" w:color="auto"/>
            <w:bottom w:val="none" w:sz="0" w:space="0" w:color="auto"/>
            <w:right w:val="none" w:sz="0" w:space="0" w:color="auto"/>
          </w:divBdr>
        </w:div>
        <w:div w:id="566576501">
          <w:marLeft w:val="640"/>
          <w:marRight w:val="0"/>
          <w:marTop w:val="0"/>
          <w:marBottom w:val="0"/>
          <w:divBdr>
            <w:top w:val="none" w:sz="0" w:space="0" w:color="auto"/>
            <w:left w:val="none" w:sz="0" w:space="0" w:color="auto"/>
            <w:bottom w:val="none" w:sz="0" w:space="0" w:color="auto"/>
            <w:right w:val="none" w:sz="0" w:space="0" w:color="auto"/>
          </w:divBdr>
        </w:div>
        <w:div w:id="1148746103">
          <w:marLeft w:val="640"/>
          <w:marRight w:val="0"/>
          <w:marTop w:val="0"/>
          <w:marBottom w:val="0"/>
          <w:divBdr>
            <w:top w:val="none" w:sz="0" w:space="0" w:color="auto"/>
            <w:left w:val="none" w:sz="0" w:space="0" w:color="auto"/>
            <w:bottom w:val="none" w:sz="0" w:space="0" w:color="auto"/>
            <w:right w:val="none" w:sz="0" w:space="0" w:color="auto"/>
          </w:divBdr>
        </w:div>
        <w:div w:id="1812744925">
          <w:marLeft w:val="640"/>
          <w:marRight w:val="0"/>
          <w:marTop w:val="0"/>
          <w:marBottom w:val="0"/>
          <w:divBdr>
            <w:top w:val="none" w:sz="0" w:space="0" w:color="auto"/>
            <w:left w:val="none" w:sz="0" w:space="0" w:color="auto"/>
            <w:bottom w:val="none" w:sz="0" w:space="0" w:color="auto"/>
            <w:right w:val="none" w:sz="0" w:space="0" w:color="auto"/>
          </w:divBdr>
        </w:div>
        <w:div w:id="805782252">
          <w:marLeft w:val="640"/>
          <w:marRight w:val="0"/>
          <w:marTop w:val="0"/>
          <w:marBottom w:val="0"/>
          <w:divBdr>
            <w:top w:val="none" w:sz="0" w:space="0" w:color="auto"/>
            <w:left w:val="none" w:sz="0" w:space="0" w:color="auto"/>
            <w:bottom w:val="none" w:sz="0" w:space="0" w:color="auto"/>
            <w:right w:val="none" w:sz="0" w:space="0" w:color="auto"/>
          </w:divBdr>
        </w:div>
        <w:div w:id="1646592892">
          <w:marLeft w:val="640"/>
          <w:marRight w:val="0"/>
          <w:marTop w:val="0"/>
          <w:marBottom w:val="0"/>
          <w:divBdr>
            <w:top w:val="none" w:sz="0" w:space="0" w:color="auto"/>
            <w:left w:val="none" w:sz="0" w:space="0" w:color="auto"/>
            <w:bottom w:val="none" w:sz="0" w:space="0" w:color="auto"/>
            <w:right w:val="none" w:sz="0" w:space="0" w:color="auto"/>
          </w:divBdr>
        </w:div>
        <w:div w:id="928201486">
          <w:marLeft w:val="640"/>
          <w:marRight w:val="0"/>
          <w:marTop w:val="0"/>
          <w:marBottom w:val="0"/>
          <w:divBdr>
            <w:top w:val="none" w:sz="0" w:space="0" w:color="auto"/>
            <w:left w:val="none" w:sz="0" w:space="0" w:color="auto"/>
            <w:bottom w:val="none" w:sz="0" w:space="0" w:color="auto"/>
            <w:right w:val="none" w:sz="0" w:space="0" w:color="auto"/>
          </w:divBdr>
        </w:div>
        <w:div w:id="463429318">
          <w:marLeft w:val="640"/>
          <w:marRight w:val="0"/>
          <w:marTop w:val="0"/>
          <w:marBottom w:val="0"/>
          <w:divBdr>
            <w:top w:val="none" w:sz="0" w:space="0" w:color="auto"/>
            <w:left w:val="none" w:sz="0" w:space="0" w:color="auto"/>
            <w:bottom w:val="none" w:sz="0" w:space="0" w:color="auto"/>
            <w:right w:val="none" w:sz="0" w:space="0" w:color="auto"/>
          </w:divBdr>
        </w:div>
        <w:div w:id="128060707">
          <w:marLeft w:val="640"/>
          <w:marRight w:val="0"/>
          <w:marTop w:val="0"/>
          <w:marBottom w:val="0"/>
          <w:divBdr>
            <w:top w:val="none" w:sz="0" w:space="0" w:color="auto"/>
            <w:left w:val="none" w:sz="0" w:space="0" w:color="auto"/>
            <w:bottom w:val="none" w:sz="0" w:space="0" w:color="auto"/>
            <w:right w:val="none" w:sz="0" w:space="0" w:color="auto"/>
          </w:divBdr>
        </w:div>
        <w:div w:id="1945261164">
          <w:marLeft w:val="640"/>
          <w:marRight w:val="0"/>
          <w:marTop w:val="0"/>
          <w:marBottom w:val="0"/>
          <w:divBdr>
            <w:top w:val="none" w:sz="0" w:space="0" w:color="auto"/>
            <w:left w:val="none" w:sz="0" w:space="0" w:color="auto"/>
            <w:bottom w:val="none" w:sz="0" w:space="0" w:color="auto"/>
            <w:right w:val="none" w:sz="0" w:space="0" w:color="auto"/>
          </w:divBdr>
        </w:div>
        <w:div w:id="1233395519">
          <w:marLeft w:val="640"/>
          <w:marRight w:val="0"/>
          <w:marTop w:val="0"/>
          <w:marBottom w:val="0"/>
          <w:divBdr>
            <w:top w:val="none" w:sz="0" w:space="0" w:color="auto"/>
            <w:left w:val="none" w:sz="0" w:space="0" w:color="auto"/>
            <w:bottom w:val="none" w:sz="0" w:space="0" w:color="auto"/>
            <w:right w:val="none" w:sz="0" w:space="0" w:color="auto"/>
          </w:divBdr>
        </w:div>
        <w:div w:id="1046178012">
          <w:marLeft w:val="640"/>
          <w:marRight w:val="0"/>
          <w:marTop w:val="0"/>
          <w:marBottom w:val="0"/>
          <w:divBdr>
            <w:top w:val="none" w:sz="0" w:space="0" w:color="auto"/>
            <w:left w:val="none" w:sz="0" w:space="0" w:color="auto"/>
            <w:bottom w:val="none" w:sz="0" w:space="0" w:color="auto"/>
            <w:right w:val="none" w:sz="0" w:space="0" w:color="auto"/>
          </w:divBdr>
        </w:div>
        <w:div w:id="1886260813">
          <w:marLeft w:val="640"/>
          <w:marRight w:val="0"/>
          <w:marTop w:val="0"/>
          <w:marBottom w:val="0"/>
          <w:divBdr>
            <w:top w:val="none" w:sz="0" w:space="0" w:color="auto"/>
            <w:left w:val="none" w:sz="0" w:space="0" w:color="auto"/>
            <w:bottom w:val="none" w:sz="0" w:space="0" w:color="auto"/>
            <w:right w:val="none" w:sz="0" w:space="0" w:color="auto"/>
          </w:divBdr>
        </w:div>
        <w:div w:id="998733569">
          <w:marLeft w:val="640"/>
          <w:marRight w:val="0"/>
          <w:marTop w:val="0"/>
          <w:marBottom w:val="0"/>
          <w:divBdr>
            <w:top w:val="none" w:sz="0" w:space="0" w:color="auto"/>
            <w:left w:val="none" w:sz="0" w:space="0" w:color="auto"/>
            <w:bottom w:val="none" w:sz="0" w:space="0" w:color="auto"/>
            <w:right w:val="none" w:sz="0" w:space="0" w:color="auto"/>
          </w:divBdr>
        </w:div>
        <w:div w:id="399256865">
          <w:marLeft w:val="640"/>
          <w:marRight w:val="0"/>
          <w:marTop w:val="0"/>
          <w:marBottom w:val="0"/>
          <w:divBdr>
            <w:top w:val="none" w:sz="0" w:space="0" w:color="auto"/>
            <w:left w:val="none" w:sz="0" w:space="0" w:color="auto"/>
            <w:bottom w:val="none" w:sz="0" w:space="0" w:color="auto"/>
            <w:right w:val="none" w:sz="0" w:space="0" w:color="auto"/>
          </w:divBdr>
        </w:div>
        <w:div w:id="1372608557">
          <w:marLeft w:val="640"/>
          <w:marRight w:val="0"/>
          <w:marTop w:val="0"/>
          <w:marBottom w:val="0"/>
          <w:divBdr>
            <w:top w:val="none" w:sz="0" w:space="0" w:color="auto"/>
            <w:left w:val="none" w:sz="0" w:space="0" w:color="auto"/>
            <w:bottom w:val="none" w:sz="0" w:space="0" w:color="auto"/>
            <w:right w:val="none" w:sz="0" w:space="0" w:color="auto"/>
          </w:divBdr>
        </w:div>
        <w:div w:id="1395620808">
          <w:marLeft w:val="640"/>
          <w:marRight w:val="0"/>
          <w:marTop w:val="0"/>
          <w:marBottom w:val="0"/>
          <w:divBdr>
            <w:top w:val="none" w:sz="0" w:space="0" w:color="auto"/>
            <w:left w:val="none" w:sz="0" w:space="0" w:color="auto"/>
            <w:bottom w:val="none" w:sz="0" w:space="0" w:color="auto"/>
            <w:right w:val="none" w:sz="0" w:space="0" w:color="auto"/>
          </w:divBdr>
        </w:div>
      </w:divsChild>
    </w:div>
    <w:div w:id="1356275008">
      <w:bodyDiv w:val="1"/>
      <w:marLeft w:val="0"/>
      <w:marRight w:val="0"/>
      <w:marTop w:val="0"/>
      <w:marBottom w:val="0"/>
      <w:divBdr>
        <w:top w:val="none" w:sz="0" w:space="0" w:color="auto"/>
        <w:left w:val="none" w:sz="0" w:space="0" w:color="auto"/>
        <w:bottom w:val="none" w:sz="0" w:space="0" w:color="auto"/>
        <w:right w:val="none" w:sz="0" w:space="0" w:color="auto"/>
      </w:divBdr>
    </w:div>
    <w:div w:id="1356464487">
      <w:bodyDiv w:val="1"/>
      <w:marLeft w:val="0"/>
      <w:marRight w:val="0"/>
      <w:marTop w:val="0"/>
      <w:marBottom w:val="0"/>
      <w:divBdr>
        <w:top w:val="none" w:sz="0" w:space="0" w:color="auto"/>
        <w:left w:val="none" w:sz="0" w:space="0" w:color="auto"/>
        <w:bottom w:val="none" w:sz="0" w:space="0" w:color="auto"/>
        <w:right w:val="none" w:sz="0" w:space="0" w:color="auto"/>
      </w:divBdr>
    </w:div>
    <w:div w:id="1356736140">
      <w:bodyDiv w:val="1"/>
      <w:marLeft w:val="0"/>
      <w:marRight w:val="0"/>
      <w:marTop w:val="0"/>
      <w:marBottom w:val="0"/>
      <w:divBdr>
        <w:top w:val="none" w:sz="0" w:space="0" w:color="auto"/>
        <w:left w:val="none" w:sz="0" w:space="0" w:color="auto"/>
        <w:bottom w:val="none" w:sz="0" w:space="0" w:color="auto"/>
        <w:right w:val="none" w:sz="0" w:space="0" w:color="auto"/>
      </w:divBdr>
      <w:divsChild>
        <w:div w:id="299581958">
          <w:marLeft w:val="0"/>
          <w:marRight w:val="0"/>
          <w:marTop w:val="0"/>
          <w:marBottom w:val="0"/>
          <w:divBdr>
            <w:top w:val="none" w:sz="0" w:space="0" w:color="auto"/>
            <w:left w:val="none" w:sz="0" w:space="0" w:color="auto"/>
            <w:bottom w:val="none" w:sz="0" w:space="0" w:color="auto"/>
            <w:right w:val="none" w:sz="0" w:space="0" w:color="auto"/>
          </w:divBdr>
          <w:divsChild>
            <w:div w:id="6810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258">
      <w:bodyDiv w:val="1"/>
      <w:marLeft w:val="0"/>
      <w:marRight w:val="0"/>
      <w:marTop w:val="0"/>
      <w:marBottom w:val="0"/>
      <w:divBdr>
        <w:top w:val="none" w:sz="0" w:space="0" w:color="auto"/>
        <w:left w:val="none" w:sz="0" w:space="0" w:color="auto"/>
        <w:bottom w:val="none" w:sz="0" w:space="0" w:color="auto"/>
        <w:right w:val="none" w:sz="0" w:space="0" w:color="auto"/>
      </w:divBdr>
    </w:div>
    <w:div w:id="1358966606">
      <w:bodyDiv w:val="1"/>
      <w:marLeft w:val="0"/>
      <w:marRight w:val="0"/>
      <w:marTop w:val="0"/>
      <w:marBottom w:val="0"/>
      <w:divBdr>
        <w:top w:val="none" w:sz="0" w:space="0" w:color="auto"/>
        <w:left w:val="none" w:sz="0" w:space="0" w:color="auto"/>
        <w:bottom w:val="none" w:sz="0" w:space="0" w:color="auto"/>
        <w:right w:val="none" w:sz="0" w:space="0" w:color="auto"/>
      </w:divBdr>
      <w:divsChild>
        <w:div w:id="290749234">
          <w:marLeft w:val="480"/>
          <w:marRight w:val="0"/>
          <w:marTop w:val="0"/>
          <w:marBottom w:val="0"/>
          <w:divBdr>
            <w:top w:val="none" w:sz="0" w:space="0" w:color="auto"/>
            <w:left w:val="none" w:sz="0" w:space="0" w:color="auto"/>
            <w:bottom w:val="none" w:sz="0" w:space="0" w:color="auto"/>
            <w:right w:val="none" w:sz="0" w:space="0" w:color="auto"/>
          </w:divBdr>
        </w:div>
        <w:div w:id="1540165401">
          <w:marLeft w:val="480"/>
          <w:marRight w:val="0"/>
          <w:marTop w:val="0"/>
          <w:marBottom w:val="0"/>
          <w:divBdr>
            <w:top w:val="none" w:sz="0" w:space="0" w:color="auto"/>
            <w:left w:val="none" w:sz="0" w:space="0" w:color="auto"/>
            <w:bottom w:val="none" w:sz="0" w:space="0" w:color="auto"/>
            <w:right w:val="none" w:sz="0" w:space="0" w:color="auto"/>
          </w:divBdr>
        </w:div>
        <w:div w:id="870603990">
          <w:marLeft w:val="480"/>
          <w:marRight w:val="0"/>
          <w:marTop w:val="0"/>
          <w:marBottom w:val="0"/>
          <w:divBdr>
            <w:top w:val="none" w:sz="0" w:space="0" w:color="auto"/>
            <w:left w:val="none" w:sz="0" w:space="0" w:color="auto"/>
            <w:bottom w:val="none" w:sz="0" w:space="0" w:color="auto"/>
            <w:right w:val="none" w:sz="0" w:space="0" w:color="auto"/>
          </w:divBdr>
        </w:div>
        <w:div w:id="352656424">
          <w:marLeft w:val="480"/>
          <w:marRight w:val="0"/>
          <w:marTop w:val="0"/>
          <w:marBottom w:val="0"/>
          <w:divBdr>
            <w:top w:val="none" w:sz="0" w:space="0" w:color="auto"/>
            <w:left w:val="none" w:sz="0" w:space="0" w:color="auto"/>
            <w:bottom w:val="none" w:sz="0" w:space="0" w:color="auto"/>
            <w:right w:val="none" w:sz="0" w:space="0" w:color="auto"/>
          </w:divBdr>
        </w:div>
        <w:div w:id="1068653720">
          <w:marLeft w:val="480"/>
          <w:marRight w:val="0"/>
          <w:marTop w:val="0"/>
          <w:marBottom w:val="0"/>
          <w:divBdr>
            <w:top w:val="none" w:sz="0" w:space="0" w:color="auto"/>
            <w:left w:val="none" w:sz="0" w:space="0" w:color="auto"/>
            <w:bottom w:val="none" w:sz="0" w:space="0" w:color="auto"/>
            <w:right w:val="none" w:sz="0" w:space="0" w:color="auto"/>
          </w:divBdr>
        </w:div>
        <w:div w:id="1679043971">
          <w:marLeft w:val="480"/>
          <w:marRight w:val="0"/>
          <w:marTop w:val="0"/>
          <w:marBottom w:val="0"/>
          <w:divBdr>
            <w:top w:val="none" w:sz="0" w:space="0" w:color="auto"/>
            <w:left w:val="none" w:sz="0" w:space="0" w:color="auto"/>
            <w:bottom w:val="none" w:sz="0" w:space="0" w:color="auto"/>
            <w:right w:val="none" w:sz="0" w:space="0" w:color="auto"/>
          </w:divBdr>
        </w:div>
        <w:div w:id="2132627233">
          <w:marLeft w:val="480"/>
          <w:marRight w:val="0"/>
          <w:marTop w:val="0"/>
          <w:marBottom w:val="0"/>
          <w:divBdr>
            <w:top w:val="none" w:sz="0" w:space="0" w:color="auto"/>
            <w:left w:val="none" w:sz="0" w:space="0" w:color="auto"/>
            <w:bottom w:val="none" w:sz="0" w:space="0" w:color="auto"/>
            <w:right w:val="none" w:sz="0" w:space="0" w:color="auto"/>
          </w:divBdr>
        </w:div>
        <w:div w:id="1401899765">
          <w:marLeft w:val="480"/>
          <w:marRight w:val="0"/>
          <w:marTop w:val="0"/>
          <w:marBottom w:val="0"/>
          <w:divBdr>
            <w:top w:val="none" w:sz="0" w:space="0" w:color="auto"/>
            <w:left w:val="none" w:sz="0" w:space="0" w:color="auto"/>
            <w:bottom w:val="none" w:sz="0" w:space="0" w:color="auto"/>
            <w:right w:val="none" w:sz="0" w:space="0" w:color="auto"/>
          </w:divBdr>
        </w:div>
        <w:div w:id="777719057">
          <w:marLeft w:val="480"/>
          <w:marRight w:val="0"/>
          <w:marTop w:val="0"/>
          <w:marBottom w:val="0"/>
          <w:divBdr>
            <w:top w:val="none" w:sz="0" w:space="0" w:color="auto"/>
            <w:left w:val="none" w:sz="0" w:space="0" w:color="auto"/>
            <w:bottom w:val="none" w:sz="0" w:space="0" w:color="auto"/>
            <w:right w:val="none" w:sz="0" w:space="0" w:color="auto"/>
          </w:divBdr>
        </w:div>
        <w:div w:id="1432359527">
          <w:marLeft w:val="480"/>
          <w:marRight w:val="0"/>
          <w:marTop w:val="0"/>
          <w:marBottom w:val="0"/>
          <w:divBdr>
            <w:top w:val="none" w:sz="0" w:space="0" w:color="auto"/>
            <w:left w:val="none" w:sz="0" w:space="0" w:color="auto"/>
            <w:bottom w:val="none" w:sz="0" w:space="0" w:color="auto"/>
            <w:right w:val="none" w:sz="0" w:space="0" w:color="auto"/>
          </w:divBdr>
        </w:div>
        <w:div w:id="254486614">
          <w:marLeft w:val="480"/>
          <w:marRight w:val="0"/>
          <w:marTop w:val="0"/>
          <w:marBottom w:val="0"/>
          <w:divBdr>
            <w:top w:val="none" w:sz="0" w:space="0" w:color="auto"/>
            <w:left w:val="none" w:sz="0" w:space="0" w:color="auto"/>
            <w:bottom w:val="none" w:sz="0" w:space="0" w:color="auto"/>
            <w:right w:val="none" w:sz="0" w:space="0" w:color="auto"/>
          </w:divBdr>
        </w:div>
        <w:div w:id="1904901851">
          <w:marLeft w:val="480"/>
          <w:marRight w:val="0"/>
          <w:marTop w:val="0"/>
          <w:marBottom w:val="0"/>
          <w:divBdr>
            <w:top w:val="none" w:sz="0" w:space="0" w:color="auto"/>
            <w:left w:val="none" w:sz="0" w:space="0" w:color="auto"/>
            <w:bottom w:val="none" w:sz="0" w:space="0" w:color="auto"/>
            <w:right w:val="none" w:sz="0" w:space="0" w:color="auto"/>
          </w:divBdr>
        </w:div>
        <w:div w:id="1007442373">
          <w:marLeft w:val="480"/>
          <w:marRight w:val="0"/>
          <w:marTop w:val="0"/>
          <w:marBottom w:val="0"/>
          <w:divBdr>
            <w:top w:val="none" w:sz="0" w:space="0" w:color="auto"/>
            <w:left w:val="none" w:sz="0" w:space="0" w:color="auto"/>
            <w:bottom w:val="none" w:sz="0" w:space="0" w:color="auto"/>
            <w:right w:val="none" w:sz="0" w:space="0" w:color="auto"/>
          </w:divBdr>
        </w:div>
        <w:div w:id="1897736329">
          <w:marLeft w:val="480"/>
          <w:marRight w:val="0"/>
          <w:marTop w:val="0"/>
          <w:marBottom w:val="0"/>
          <w:divBdr>
            <w:top w:val="none" w:sz="0" w:space="0" w:color="auto"/>
            <w:left w:val="none" w:sz="0" w:space="0" w:color="auto"/>
            <w:bottom w:val="none" w:sz="0" w:space="0" w:color="auto"/>
            <w:right w:val="none" w:sz="0" w:space="0" w:color="auto"/>
          </w:divBdr>
        </w:div>
        <w:div w:id="726805893">
          <w:marLeft w:val="480"/>
          <w:marRight w:val="0"/>
          <w:marTop w:val="0"/>
          <w:marBottom w:val="0"/>
          <w:divBdr>
            <w:top w:val="none" w:sz="0" w:space="0" w:color="auto"/>
            <w:left w:val="none" w:sz="0" w:space="0" w:color="auto"/>
            <w:bottom w:val="none" w:sz="0" w:space="0" w:color="auto"/>
            <w:right w:val="none" w:sz="0" w:space="0" w:color="auto"/>
          </w:divBdr>
        </w:div>
        <w:div w:id="1367295232">
          <w:marLeft w:val="480"/>
          <w:marRight w:val="0"/>
          <w:marTop w:val="0"/>
          <w:marBottom w:val="0"/>
          <w:divBdr>
            <w:top w:val="none" w:sz="0" w:space="0" w:color="auto"/>
            <w:left w:val="none" w:sz="0" w:space="0" w:color="auto"/>
            <w:bottom w:val="none" w:sz="0" w:space="0" w:color="auto"/>
            <w:right w:val="none" w:sz="0" w:space="0" w:color="auto"/>
          </w:divBdr>
        </w:div>
        <w:div w:id="938872834">
          <w:marLeft w:val="480"/>
          <w:marRight w:val="0"/>
          <w:marTop w:val="0"/>
          <w:marBottom w:val="0"/>
          <w:divBdr>
            <w:top w:val="none" w:sz="0" w:space="0" w:color="auto"/>
            <w:left w:val="none" w:sz="0" w:space="0" w:color="auto"/>
            <w:bottom w:val="none" w:sz="0" w:space="0" w:color="auto"/>
            <w:right w:val="none" w:sz="0" w:space="0" w:color="auto"/>
          </w:divBdr>
        </w:div>
        <w:div w:id="946619590">
          <w:marLeft w:val="480"/>
          <w:marRight w:val="0"/>
          <w:marTop w:val="0"/>
          <w:marBottom w:val="0"/>
          <w:divBdr>
            <w:top w:val="none" w:sz="0" w:space="0" w:color="auto"/>
            <w:left w:val="none" w:sz="0" w:space="0" w:color="auto"/>
            <w:bottom w:val="none" w:sz="0" w:space="0" w:color="auto"/>
            <w:right w:val="none" w:sz="0" w:space="0" w:color="auto"/>
          </w:divBdr>
        </w:div>
        <w:div w:id="90787037">
          <w:marLeft w:val="480"/>
          <w:marRight w:val="0"/>
          <w:marTop w:val="0"/>
          <w:marBottom w:val="0"/>
          <w:divBdr>
            <w:top w:val="none" w:sz="0" w:space="0" w:color="auto"/>
            <w:left w:val="none" w:sz="0" w:space="0" w:color="auto"/>
            <w:bottom w:val="none" w:sz="0" w:space="0" w:color="auto"/>
            <w:right w:val="none" w:sz="0" w:space="0" w:color="auto"/>
          </w:divBdr>
        </w:div>
        <w:div w:id="1628318799">
          <w:marLeft w:val="480"/>
          <w:marRight w:val="0"/>
          <w:marTop w:val="0"/>
          <w:marBottom w:val="0"/>
          <w:divBdr>
            <w:top w:val="none" w:sz="0" w:space="0" w:color="auto"/>
            <w:left w:val="none" w:sz="0" w:space="0" w:color="auto"/>
            <w:bottom w:val="none" w:sz="0" w:space="0" w:color="auto"/>
            <w:right w:val="none" w:sz="0" w:space="0" w:color="auto"/>
          </w:divBdr>
        </w:div>
        <w:div w:id="1496801103">
          <w:marLeft w:val="480"/>
          <w:marRight w:val="0"/>
          <w:marTop w:val="0"/>
          <w:marBottom w:val="0"/>
          <w:divBdr>
            <w:top w:val="none" w:sz="0" w:space="0" w:color="auto"/>
            <w:left w:val="none" w:sz="0" w:space="0" w:color="auto"/>
            <w:bottom w:val="none" w:sz="0" w:space="0" w:color="auto"/>
            <w:right w:val="none" w:sz="0" w:space="0" w:color="auto"/>
          </w:divBdr>
        </w:div>
        <w:div w:id="2089424548">
          <w:marLeft w:val="480"/>
          <w:marRight w:val="0"/>
          <w:marTop w:val="0"/>
          <w:marBottom w:val="0"/>
          <w:divBdr>
            <w:top w:val="none" w:sz="0" w:space="0" w:color="auto"/>
            <w:left w:val="none" w:sz="0" w:space="0" w:color="auto"/>
            <w:bottom w:val="none" w:sz="0" w:space="0" w:color="auto"/>
            <w:right w:val="none" w:sz="0" w:space="0" w:color="auto"/>
          </w:divBdr>
        </w:div>
        <w:div w:id="770124790">
          <w:marLeft w:val="480"/>
          <w:marRight w:val="0"/>
          <w:marTop w:val="0"/>
          <w:marBottom w:val="0"/>
          <w:divBdr>
            <w:top w:val="none" w:sz="0" w:space="0" w:color="auto"/>
            <w:left w:val="none" w:sz="0" w:space="0" w:color="auto"/>
            <w:bottom w:val="none" w:sz="0" w:space="0" w:color="auto"/>
            <w:right w:val="none" w:sz="0" w:space="0" w:color="auto"/>
          </w:divBdr>
        </w:div>
        <w:div w:id="565991311">
          <w:marLeft w:val="480"/>
          <w:marRight w:val="0"/>
          <w:marTop w:val="0"/>
          <w:marBottom w:val="0"/>
          <w:divBdr>
            <w:top w:val="none" w:sz="0" w:space="0" w:color="auto"/>
            <w:left w:val="none" w:sz="0" w:space="0" w:color="auto"/>
            <w:bottom w:val="none" w:sz="0" w:space="0" w:color="auto"/>
            <w:right w:val="none" w:sz="0" w:space="0" w:color="auto"/>
          </w:divBdr>
        </w:div>
        <w:div w:id="1018967814">
          <w:marLeft w:val="480"/>
          <w:marRight w:val="0"/>
          <w:marTop w:val="0"/>
          <w:marBottom w:val="0"/>
          <w:divBdr>
            <w:top w:val="none" w:sz="0" w:space="0" w:color="auto"/>
            <w:left w:val="none" w:sz="0" w:space="0" w:color="auto"/>
            <w:bottom w:val="none" w:sz="0" w:space="0" w:color="auto"/>
            <w:right w:val="none" w:sz="0" w:space="0" w:color="auto"/>
          </w:divBdr>
        </w:div>
        <w:div w:id="2087652122">
          <w:marLeft w:val="480"/>
          <w:marRight w:val="0"/>
          <w:marTop w:val="0"/>
          <w:marBottom w:val="0"/>
          <w:divBdr>
            <w:top w:val="none" w:sz="0" w:space="0" w:color="auto"/>
            <w:left w:val="none" w:sz="0" w:space="0" w:color="auto"/>
            <w:bottom w:val="none" w:sz="0" w:space="0" w:color="auto"/>
            <w:right w:val="none" w:sz="0" w:space="0" w:color="auto"/>
          </w:divBdr>
        </w:div>
        <w:div w:id="1916351910">
          <w:marLeft w:val="480"/>
          <w:marRight w:val="0"/>
          <w:marTop w:val="0"/>
          <w:marBottom w:val="0"/>
          <w:divBdr>
            <w:top w:val="none" w:sz="0" w:space="0" w:color="auto"/>
            <w:left w:val="none" w:sz="0" w:space="0" w:color="auto"/>
            <w:bottom w:val="none" w:sz="0" w:space="0" w:color="auto"/>
            <w:right w:val="none" w:sz="0" w:space="0" w:color="auto"/>
          </w:divBdr>
        </w:div>
        <w:div w:id="1231500725">
          <w:marLeft w:val="480"/>
          <w:marRight w:val="0"/>
          <w:marTop w:val="0"/>
          <w:marBottom w:val="0"/>
          <w:divBdr>
            <w:top w:val="none" w:sz="0" w:space="0" w:color="auto"/>
            <w:left w:val="none" w:sz="0" w:space="0" w:color="auto"/>
            <w:bottom w:val="none" w:sz="0" w:space="0" w:color="auto"/>
            <w:right w:val="none" w:sz="0" w:space="0" w:color="auto"/>
          </w:divBdr>
        </w:div>
        <w:div w:id="2120906606">
          <w:marLeft w:val="480"/>
          <w:marRight w:val="0"/>
          <w:marTop w:val="0"/>
          <w:marBottom w:val="0"/>
          <w:divBdr>
            <w:top w:val="none" w:sz="0" w:space="0" w:color="auto"/>
            <w:left w:val="none" w:sz="0" w:space="0" w:color="auto"/>
            <w:bottom w:val="none" w:sz="0" w:space="0" w:color="auto"/>
            <w:right w:val="none" w:sz="0" w:space="0" w:color="auto"/>
          </w:divBdr>
        </w:div>
        <w:div w:id="1417246245">
          <w:marLeft w:val="480"/>
          <w:marRight w:val="0"/>
          <w:marTop w:val="0"/>
          <w:marBottom w:val="0"/>
          <w:divBdr>
            <w:top w:val="none" w:sz="0" w:space="0" w:color="auto"/>
            <w:left w:val="none" w:sz="0" w:space="0" w:color="auto"/>
            <w:bottom w:val="none" w:sz="0" w:space="0" w:color="auto"/>
            <w:right w:val="none" w:sz="0" w:space="0" w:color="auto"/>
          </w:divBdr>
        </w:div>
        <w:div w:id="297684141">
          <w:marLeft w:val="480"/>
          <w:marRight w:val="0"/>
          <w:marTop w:val="0"/>
          <w:marBottom w:val="0"/>
          <w:divBdr>
            <w:top w:val="none" w:sz="0" w:space="0" w:color="auto"/>
            <w:left w:val="none" w:sz="0" w:space="0" w:color="auto"/>
            <w:bottom w:val="none" w:sz="0" w:space="0" w:color="auto"/>
            <w:right w:val="none" w:sz="0" w:space="0" w:color="auto"/>
          </w:divBdr>
        </w:div>
        <w:div w:id="692609971">
          <w:marLeft w:val="480"/>
          <w:marRight w:val="0"/>
          <w:marTop w:val="0"/>
          <w:marBottom w:val="0"/>
          <w:divBdr>
            <w:top w:val="none" w:sz="0" w:space="0" w:color="auto"/>
            <w:left w:val="none" w:sz="0" w:space="0" w:color="auto"/>
            <w:bottom w:val="none" w:sz="0" w:space="0" w:color="auto"/>
            <w:right w:val="none" w:sz="0" w:space="0" w:color="auto"/>
          </w:divBdr>
        </w:div>
        <w:div w:id="1804737861">
          <w:marLeft w:val="480"/>
          <w:marRight w:val="0"/>
          <w:marTop w:val="0"/>
          <w:marBottom w:val="0"/>
          <w:divBdr>
            <w:top w:val="none" w:sz="0" w:space="0" w:color="auto"/>
            <w:left w:val="none" w:sz="0" w:space="0" w:color="auto"/>
            <w:bottom w:val="none" w:sz="0" w:space="0" w:color="auto"/>
            <w:right w:val="none" w:sz="0" w:space="0" w:color="auto"/>
          </w:divBdr>
        </w:div>
        <w:div w:id="2005156589">
          <w:marLeft w:val="480"/>
          <w:marRight w:val="0"/>
          <w:marTop w:val="0"/>
          <w:marBottom w:val="0"/>
          <w:divBdr>
            <w:top w:val="none" w:sz="0" w:space="0" w:color="auto"/>
            <w:left w:val="none" w:sz="0" w:space="0" w:color="auto"/>
            <w:bottom w:val="none" w:sz="0" w:space="0" w:color="auto"/>
            <w:right w:val="none" w:sz="0" w:space="0" w:color="auto"/>
          </w:divBdr>
        </w:div>
        <w:div w:id="305671564">
          <w:marLeft w:val="480"/>
          <w:marRight w:val="0"/>
          <w:marTop w:val="0"/>
          <w:marBottom w:val="0"/>
          <w:divBdr>
            <w:top w:val="none" w:sz="0" w:space="0" w:color="auto"/>
            <w:left w:val="none" w:sz="0" w:space="0" w:color="auto"/>
            <w:bottom w:val="none" w:sz="0" w:space="0" w:color="auto"/>
            <w:right w:val="none" w:sz="0" w:space="0" w:color="auto"/>
          </w:divBdr>
        </w:div>
        <w:div w:id="1797676673">
          <w:marLeft w:val="480"/>
          <w:marRight w:val="0"/>
          <w:marTop w:val="0"/>
          <w:marBottom w:val="0"/>
          <w:divBdr>
            <w:top w:val="none" w:sz="0" w:space="0" w:color="auto"/>
            <w:left w:val="none" w:sz="0" w:space="0" w:color="auto"/>
            <w:bottom w:val="none" w:sz="0" w:space="0" w:color="auto"/>
            <w:right w:val="none" w:sz="0" w:space="0" w:color="auto"/>
          </w:divBdr>
        </w:div>
        <w:div w:id="507713814">
          <w:marLeft w:val="480"/>
          <w:marRight w:val="0"/>
          <w:marTop w:val="0"/>
          <w:marBottom w:val="0"/>
          <w:divBdr>
            <w:top w:val="none" w:sz="0" w:space="0" w:color="auto"/>
            <w:left w:val="none" w:sz="0" w:space="0" w:color="auto"/>
            <w:bottom w:val="none" w:sz="0" w:space="0" w:color="auto"/>
            <w:right w:val="none" w:sz="0" w:space="0" w:color="auto"/>
          </w:divBdr>
        </w:div>
        <w:div w:id="2109809369">
          <w:marLeft w:val="480"/>
          <w:marRight w:val="0"/>
          <w:marTop w:val="0"/>
          <w:marBottom w:val="0"/>
          <w:divBdr>
            <w:top w:val="none" w:sz="0" w:space="0" w:color="auto"/>
            <w:left w:val="none" w:sz="0" w:space="0" w:color="auto"/>
            <w:bottom w:val="none" w:sz="0" w:space="0" w:color="auto"/>
            <w:right w:val="none" w:sz="0" w:space="0" w:color="auto"/>
          </w:divBdr>
        </w:div>
        <w:div w:id="1785227350">
          <w:marLeft w:val="480"/>
          <w:marRight w:val="0"/>
          <w:marTop w:val="0"/>
          <w:marBottom w:val="0"/>
          <w:divBdr>
            <w:top w:val="none" w:sz="0" w:space="0" w:color="auto"/>
            <w:left w:val="none" w:sz="0" w:space="0" w:color="auto"/>
            <w:bottom w:val="none" w:sz="0" w:space="0" w:color="auto"/>
            <w:right w:val="none" w:sz="0" w:space="0" w:color="auto"/>
          </w:divBdr>
        </w:div>
        <w:div w:id="1564830444">
          <w:marLeft w:val="480"/>
          <w:marRight w:val="0"/>
          <w:marTop w:val="0"/>
          <w:marBottom w:val="0"/>
          <w:divBdr>
            <w:top w:val="none" w:sz="0" w:space="0" w:color="auto"/>
            <w:left w:val="none" w:sz="0" w:space="0" w:color="auto"/>
            <w:bottom w:val="none" w:sz="0" w:space="0" w:color="auto"/>
            <w:right w:val="none" w:sz="0" w:space="0" w:color="auto"/>
          </w:divBdr>
        </w:div>
        <w:div w:id="2000498830">
          <w:marLeft w:val="480"/>
          <w:marRight w:val="0"/>
          <w:marTop w:val="0"/>
          <w:marBottom w:val="0"/>
          <w:divBdr>
            <w:top w:val="none" w:sz="0" w:space="0" w:color="auto"/>
            <w:left w:val="none" w:sz="0" w:space="0" w:color="auto"/>
            <w:bottom w:val="none" w:sz="0" w:space="0" w:color="auto"/>
            <w:right w:val="none" w:sz="0" w:space="0" w:color="auto"/>
          </w:divBdr>
        </w:div>
        <w:div w:id="1303997302">
          <w:marLeft w:val="480"/>
          <w:marRight w:val="0"/>
          <w:marTop w:val="0"/>
          <w:marBottom w:val="0"/>
          <w:divBdr>
            <w:top w:val="none" w:sz="0" w:space="0" w:color="auto"/>
            <w:left w:val="none" w:sz="0" w:space="0" w:color="auto"/>
            <w:bottom w:val="none" w:sz="0" w:space="0" w:color="auto"/>
            <w:right w:val="none" w:sz="0" w:space="0" w:color="auto"/>
          </w:divBdr>
        </w:div>
        <w:div w:id="722564607">
          <w:marLeft w:val="480"/>
          <w:marRight w:val="0"/>
          <w:marTop w:val="0"/>
          <w:marBottom w:val="0"/>
          <w:divBdr>
            <w:top w:val="none" w:sz="0" w:space="0" w:color="auto"/>
            <w:left w:val="none" w:sz="0" w:space="0" w:color="auto"/>
            <w:bottom w:val="none" w:sz="0" w:space="0" w:color="auto"/>
            <w:right w:val="none" w:sz="0" w:space="0" w:color="auto"/>
          </w:divBdr>
        </w:div>
        <w:div w:id="1655259128">
          <w:marLeft w:val="480"/>
          <w:marRight w:val="0"/>
          <w:marTop w:val="0"/>
          <w:marBottom w:val="0"/>
          <w:divBdr>
            <w:top w:val="none" w:sz="0" w:space="0" w:color="auto"/>
            <w:left w:val="none" w:sz="0" w:space="0" w:color="auto"/>
            <w:bottom w:val="none" w:sz="0" w:space="0" w:color="auto"/>
            <w:right w:val="none" w:sz="0" w:space="0" w:color="auto"/>
          </w:divBdr>
        </w:div>
        <w:div w:id="605892050">
          <w:marLeft w:val="480"/>
          <w:marRight w:val="0"/>
          <w:marTop w:val="0"/>
          <w:marBottom w:val="0"/>
          <w:divBdr>
            <w:top w:val="none" w:sz="0" w:space="0" w:color="auto"/>
            <w:left w:val="none" w:sz="0" w:space="0" w:color="auto"/>
            <w:bottom w:val="none" w:sz="0" w:space="0" w:color="auto"/>
            <w:right w:val="none" w:sz="0" w:space="0" w:color="auto"/>
          </w:divBdr>
        </w:div>
        <w:div w:id="1975136579">
          <w:marLeft w:val="480"/>
          <w:marRight w:val="0"/>
          <w:marTop w:val="0"/>
          <w:marBottom w:val="0"/>
          <w:divBdr>
            <w:top w:val="none" w:sz="0" w:space="0" w:color="auto"/>
            <w:left w:val="none" w:sz="0" w:space="0" w:color="auto"/>
            <w:bottom w:val="none" w:sz="0" w:space="0" w:color="auto"/>
            <w:right w:val="none" w:sz="0" w:space="0" w:color="auto"/>
          </w:divBdr>
        </w:div>
        <w:div w:id="1602372424">
          <w:marLeft w:val="480"/>
          <w:marRight w:val="0"/>
          <w:marTop w:val="0"/>
          <w:marBottom w:val="0"/>
          <w:divBdr>
            <w:top w:val="none" w:sz="0" w:space="0" w:color="auto"/>
            <w:left w:val="none" w:sz="0" w:space="0" w:color="auto"/>
            <w:bottom w:val="none" w:sz="0" w:space="0" w:color="auto"/>
            <w:right w:val="none" w:sz="0" w:space="0" w:color="auto"/>
          </w:divBdr>
        </w:div>
        <w:div w:id="807012766">
          <w:marLeft w:val="480"/>
          <w:marRight w:val="0"/>
          <w:marTop w:val="0"/>
          <w:marBottom w:val="0"/>
          <w:divBdr>
            <w:top w:val="none" w:sz="0" w:space="0" w:color="auto"/>
            <w:left w:val="none" w:sz="0" w:space="0" w:color="auto"/>
            <w:bottom w:val="none" w:sz="0" w:space="0" w:color="auto"/>
            <w:right w:val="none" w:sz="0" w:space="0" w:color="auto"/>
          </w:divBdr>
        </w:div>
        <w:div w:id="2110615296">
          <w:marLeft w:val="480"/>
          <w:marRight w:val="0"/>
          <w:marTop w:val="0"/>
          <w:marBottom w:val="0"/>
          <w:divBdr>
            <w:top w:val="none" w:sz="0" w:space="0" w:color="auto"/>
            <w:left w:val="none" w:sz="0" w:space="0" w:color="auto"/>
            <w:bottom w:val="none" w:sz="0" w:space="0" w:color="auto"/>
            <w:right w:val="none" w:sz="0" w:space="0" w:color="auto"/>
          </w:divBdr>
        </w:div>
        <w:div w:id="135880473">
          <w:marLeft w:val="480"/>
          <w:marRight w:val="0"/>
          <w:marTop w:val="0"/>
          <w:marBottom w:val="0"/>
          <w:divBdr>
            <w:top w:val="none" w:sz="0" w:space="0" w:color="auto"/>
            <w:left w:val="none" w:sz="0" w:space="0" w:color="auto"/>
            <w:bottom w:val="none" w:sz="0" w:space="0" w:color="auto"/>
            <w:right w:val="none" w:sz="0" w:space="0" w:color="auto"/>
          </w:divBdr>
        </w:div>
        <w:div w:id="1480851515">
          <w:marLeft w:val="480"/>
          <w:marRight w:val="0"/>
          <w:marTop w:val="0"/>
          <w:marBottom w:val="0"/>
          <w:divBdr>
            <w:top w:val="none" w:sz="0" w:space="0" w:color="auto"/>
            <w:left w:val="none" w:sz="0" w:space="0" w:color="auto"/>
            <w:bottom w:val="none" w:sz="0" w:space="0" w:color="auto"/>
            <w:right w:val="none" w:sz="0" w:space="0" w:color="auto"/>
          </w:divBdr>
        </w:div>
        <w:div w:id="1346130152">
          <w:marLeft w:val="480"/>
          <w:marRight w:val="0"/>
          <w:marTop w:val="0"/>
          <w:marBottom w:val="0"/>
          <w:divBdr>
            <w:top w:val="none" w:sz="0" w:space="0" w:color="auto"/>
            <w:left w:val="none" w:sz="0" w:space="0" w:color="auto"/>
            <w:bottom w:val="none" w:sz="0" w:space="0" w:color="auto"/>
            <w:right w:val="none" w:sz="0" w:space="0" w:color="auto"/>
          </w:divBdr>
        </w:div>
        <w:div w:id="1682781634">
          <w:marLeft w:val="480"/>
          <w:marRight w:val="0"/>
          <w:marTop w:val="0"/>
          <w:marBottom w:val="0"/>
          <w:divBdr>
            <w:top w:val="none" w:sz="0" w:space="0" w:color="auto"/>
            <w:left w:val="none" w:sz="0" w:space="0" w:color="auto"/>
            <w:bottom w:val="none" w:sz="0" w:space="0" w:color="auto"/>
            <w:right w:val="none" w:sz="0" w:space="0" w:color="auto"/>
          </w:divBdr>
        </w:div>
        <w:div w:id="1993369188">
          <w:marLeft w:val="480"/>
          <w:marRight w:val="0"/>
          <w:marTop w:val="0"/>
          <w:marBottom w:val="0"/>
          <w:divBdr>
            <w:top w:val="none" w:sz="0" w:space="0" w:color="auto"/>
            <w:left w:val="none" w:sz="0" w:space="0" w:color="auto"/>
            <w:bottom w:val="none" w:sz="0" w:space="0" w:color="auto"/>
            <w:right w:val="none" w:sz="0" w:space="0" w:color="auto"/>
          </w:divBdr>
        </w:div>
        <w:div w:id="1072628720">
          <w:marLeft w:val="480"/>
          <w:marRight w:val="0"/>
          <w:marTop w:val="0"/>
          <w:marBottom w:val="0"/>
          <w:divBdr>
            <w:top w:val="none" w:sz="0" w:space="0" w:color="auto"/>
            <w:left w:val="none" w:sz="0" w:space="0" w:color="auto"/>
            <w:bottom w:val="none" w:sz="0" w:space="0" w:color="auto"/>
            <w:right w:val="none" w:sz="0" w:space="0" w:color="auto"/>
          </w:divBdr>
        </w:div>
        <w:div w:id="311761223">
          <w:marLeft w:val="480"/>
          <w:marRight w:val="0"/>
          <w:marTop w:val="0"/>
          <w:marBottom w:val="0"/>
          <w:divBdr>
            <w:top w:val="none" w:sz="0" w:space="0" w:color="auto"/>
            <w:left w:val="none" w:sz="0" w:space="0" w:color="auto"/>
            <w:bottom w:val="none" w:sz="0" w:space="0" w:color="auto"/>
            <w:right w:val="none" w:sz="0" w:space="0" w:color="auto"/>
          </w:divBdr>
        </w:div>
        <w:div w:id="1529879278">
          <w:marLeft w:val="480"/>
          <w:marRight w:val="0"/>
          <w:marTop w:val="0"/>
          <w:marBottom w:val="0"/>
          <w:divBdr>
            <w:top w:val="none" w:sz="0" w:space="0" w:color="auto"/>
            <w:left w:val="none" w:sz="0" w:space="0" w:color="auto"/>
            <w:bottom w:val="none" w:sz="0" w:space="0" w:color="auto"/>
            <w:right w:val="none" w:sz="0" w:space="0" w:color="auto"/>
          </w:divBdr>
        </w:div>
        <w:div w:id="858853032">
          <w:marLeft w:val="480"/>
          <w:marRight w:val="0"/>
          <w:marTop w:val="0"/>
          <w:marBottom w:val="0"/>
          <w:divBdr>
            <w:top w:val="none" w:sz="0" w:space="0" w:color="auto"/>
            <w:left w:val="none" w:sz="0" w:space="0" w:color="auto"/>
            <w:bottom w:val="none" w:sz="0" w:space="0" w:color="auto"/>
            <w:right w:val="none" w:sz="0" w:space="0" w:color="auto"/>
          </w:divBdr>
        </w:div>
        <w:div w:id="1177890925">
          <w:marLeft w:val="480"/>
          <w:marRight w:val="0"/>
          <w:marTop w:val="0"/>
          <w:marBottom w:val="0"/>
          <w:divBdr>
            <w:top w:val="none" w:sz="0" w:space="0" w:color="auto"/>
            <w:left w:val="none" w:sz="0" w:space="0" w:color="auto"/>
            <w:bottom w:val="none" w:sz="0" w:space="0" w:color="auto"/>
            <w:right w:val="none" w:sz="0" w:space="0" w:color="auto"/>
          </w:divBdr>
        </w:div>
        <w:div w:id="1596550825">
          <w:marLeft w:val="480"/>
          <w:marRight w:val="0"/>
          <w:marTop w:val="0"/>
          <w:marBottom w:val="0"/>
          <w:divBdr>
            <w:top w:val="none" w:sz="0" w:space="0" w:color="auto"/>
            <w:left w:val="none" w:sz="0" w:space="0" w:color="auto"/>
            <w:bottom w:val="none" w:sz="0" w:space="0" w:color="auto"/>
            <w:right w:val="none" w:sz="0" w:space="0" w:color="auto"/>
          </w:divBdr>
        </w:div>
        <w:div w:id="2007122863">
          <w:marLeft w:val="480"/>
          <w:marRight w:val="0"/>
          <w:marTop w:val="0"/>
          <w:marBottom w:val="0"/>
          <w:divBdr>
            <w:top w:val="none" w:sz="0" w:space="0" w:color="auto"/>
            <w:left w:val="none" w:sz="0" w:space="0" w:color="auto"/>
            <w:bottom w:val="none" w:sz="0" w:space="0" w:color="auto"/>
            <w:right w:val="none" w:sz="0" w:space="0" w:color="auto"/>
          </w:divBdr>
        </w:div>
        <w:div w:id="589895197">
          <w:marLeft w:val="480"/>
          <w:marRight w:val="0"/>
          <w:marTop w:val="0"/>
          <w:marBottom w:val="0"/>
          <w:divBdr>
            <w:top w:val="none" w:sz="0" w:space="0" w:color="auto"/>
            <w:left w:val="none" w:sz="0" w:space="0" w:color="auto"/>
            <w:bottom w:val="none" w:sz="0" w:space="0" w:color="auto"/>
            <w:right w:val="none" w:sz="0" w:space="0" w:color="auto"/>
          </w:divBdr>
        </w:div>
        <w:div w:id="1546796575">
          <w:marLeft w:val="480"/>
          <w:marRight w:val="0"/>
          <w:marTop w:val="0"/>
          <w:marBottom w:val="0"/>
          <w:divBdr>
            <w:top w:val="none" w:sz="0" w:space="0" w:color="auto"/>
            <w:left w:val="none" w:sz="0" w:space="0" w:color="auto"/>
            <w:bottom w:val="none" w:sz="0" w:space="0" w:color="auto"/>
            <w:right w:val="none" w:sz="0" w:space="0" w:color="auto"/>
          </w:divBdr>
        </w:div>
        <w:div w:id="1406758982">
          <w:marLeft w:val="480"/>
          <w:marRight w:val="0"/>
          <w:marTop w:val="0"/>
          <w:marBottom w:val="0"/>
          <w:divBdr>
            <w:top w:val="none" w:sz="0" w:space="0" w:color="auto"/>
            <w:left w:val="none" w:sz="0" w:space="0" w:color="auto"/>
            <w:bottom w:val="none" w:sz="0" w:space="0" w:color="auto"/>
            <w:right w:val="none" w:sz="0" w:space="0" w:color="auto"/>
          </w:divBdr>
        </w:div>
        <w:div w:id="1651591046">
          <w:marLeft w:val="480"/>
          <w:marRight w:val="0"/>
          <w:marTop w:val="0"/>
          <w:marBottom w:val="0"/>
          <w:divBdr>
            <w:top w:val="none" w:sz="0" w:space="0" w:color="auto"/>
            <w:left w:val="none" w:sz="0" w:space="0" w:color="auto"/>
            <w:bottom w:val="none" w:sz="0" w:space="0" w:color="auto"/>
            <w:right w:val="none" w:sz="0" w:space="0" w:color="auto"/>
          </w:divBdr>
        </w:div>
        <w:div w:id="107626288">
          <w:marLeft w:val="480"/>
          <w:marRight w:val="0"/>
          <w:marTop w:val="0"/>
          <w:marBottom w:val="0"/>
          <w:divBdr>
            <w:top w:val="none" w:sz="0" w:space="0" w:color="auto"/>
            <w:left w:val="none" w:sz="0" w:space="0" w:color="auto"/>
            <w:bottom w:val="none" w:sz="0" w:space="0" w:color="auto"/>
            <w:right w:val="none" w:sz="0" w:space="0" w:color="auto"/>
          </w:divBdr>
        </w:div>
        <w:div w:id="573275427">
          <w:marLeft w:val="480"/>
          <w:marRight w:val="0"/>
          <w:marTop w:val="0"/>
          <w:marBottom w:val="0"/>
          <w:divBdr>
            <w:top w:val="none" w:sz="0" w:space="0" w:color="auto"/>
            <w:left w:val="none" w:sz="0" w:space="0" w:color="auto"/>
            <w:bottom w:val="none" w:sz="0" w:space="0" w:color="auto"/>
            <w:right w:val="none" w:sz="0" w:space="0" w:color="auto"/>
          </w:divBdr>
        </w:div>
      </w:divsChild>
    </w:div>
    <w:div w:id="1362896325">
      <w:bodyDiv w:val="1"/>
      <w:marLeft w:val="0"/>
      <w:marRight w:val="0"/>
      <w:marTop w:val="0"/>
      <w:marBottom w:val="0"/>
      <w:divBdr>
        <w:top w:val="none" w:sz="0" w:space="0" w:color="auto"/>
        <w:left w:val="none" w:sz="0" w:space="0" w:color="auto"/>
        <w:bottom w:val="none" w:sz="0" w:space="0" w:color="auto"/>
        <w:right w:val="none" w:sz="0" w:space="0" w:color="auto"/>
      </w:divBdr>
    </w:div>
    <w:div w:id="1364675517">
      <w:bodyDiv w:val="1"/>
      <w:marLeft w:val="0"/>
      <w:marRight w:val="0"/>
      <w:marTop w:val="0"/>
      <w:marBottom w:val="0"/>
      <w:divBdr>
        <w:top w:val="none" w:sz="0" w:space="0" w:color="auto"/>
        <w:left w:val="none" w:sz="0" w:space="0" w:color="auto"/>
        <w:bottom w:val="none" w:sz="0" w:space="0" w:color="auto"/>
        <w:right w:val="none" w:sz="0" w:space="0" w:color="auto"/>
      </w:divBdr>
    </w:div>
    <w:div w:id="1368989272">
      <w:bodyDiv w:val="1"/>
      <w:marLeft w:val="0"/>
      <w:marRight w:val="0"/>
      <w:marTop w:val="0"/>
      <w:marBottom w:val="0"/>
      <w:divBdr>
        <w:top w:val="none" w:sz="0" w:space="0" w:color="auto"/>
        <w:left w:val="none" w:sz="0" w:space="0" w:color="auto"/>
        <w:bottom w:val="none" w:sz="0" w:space="0" w:color="auto"/>
        <w:right w:val="none" w:sz="0" w:space="0" w:color="auto"/>
      </w:divBdr>
    </w:div>
    <w:div w:id="1370762086">
      <w:bodyDiv w:val="1"/>
      <w:marLeft w:val="0"/>
      <w:marRight w:val="0"/>
      <w:marTop w:val="0"/>
      <w:marBottom w:val="0"/>
      <w:divBdr>
        <w:top w:val="none" w:sz="0" w:space="0" w:color="auto"/>
        <w:left w:val="none" w:sz="0" w:space="0" w:color="auto"/>
        <w:bottom w:val="none" w:sz="0" w:space="0" w:color="auto"/>
        <w:right w:val="none" w:sz="0" w:space="0" w:color="auto"/>
      </w:divBdr>
    </w:div>
    <w:div w:id="1372803618">
      <w:bodyDiv w:val="1"/>
      <w:marLeft w:val="0"/>
      <w:marRight w:val="0"/>
      <w:marTop w:val="0"/>
      <w:marBottom w:val="0"/>
      <w:divBdr>
        <w:top w:val="none" w:sz="0" w:space="0" w:color="auto"/>
        <w:left w:val="none" w:sz="0" w:space="0" w:color="auto"/>
        <w:bottom w:val="none" w:sz="0" w:space="0" w:color="auto"/>
        <w:right w:val="none" w:sz="0" w:space="0" w:color="auto"/>
      </w:divBdr>
      <w:divsChild>
        <w:div w:id="481776166">
          <w:marLeft w:val="640"/>
          <w:marRight w:val="0"/>
          <w:marTop w:val="0"/>
          <w:marBottom w:val="0"/>
          <w:divBdr>
            <w:top w:val="none" w:sz="0" w:space="0" w:color="auto"/>
            <w:left w:val="none" w:sz="0" w:space="0" w:color="auto"/>
            <w:bottom w:val="none" w:sz="0" w:space="0" w:color="auto"/>
            <w:right w:val="none" w:sz="0" w:space="0" w:color="auto"/>
          </w:divBdr>
        </w:div>
        <w:div w:id="697245614">
          <w:marLeft w:val="640"/>
          <w:marRight w:val="0"/>
          <w:marTop w:val="0"/>
          <w:marBottom w:val="0"/>
          <w:divBdr>
            <w:top w:val="none" w:sz="0" w:space="0" w:color="auto"/>
            <w:left w:val="none" w:sz="0" w:space="0" w:color="auto"/>
            <w:bottom w:val="none" w:sz="0" w:space="0" w:color="auto"/>
            <w:right w:val="none" w:sz="0" w:space="0" w:color="auto"/>
          </w:divBdr>
        </w:div>
        <w:div w:id="1457527064">
          <w:marLeft w:val="640"/>
          <w:marRight w:val="0"/>
          <w:marTop w:val="0"/>
          <w:marBottom w:val="0"/>
          <w:divBdr>
            <w:top w:val="none" w:sz="0" w:space="0" w:color="auto"/>
            <w:left w:val="none" w:sz="0" w:space="0" w:color="auto"/>
            <w:bottom w:val="none" w:sz="0" w:space="0" w:color="auto"/>
            <w:right w:val="none" w:sz="0" w:space="0" w:color="auto"/>
          </w:divBdr>
        </w:div>
        <w:div w:id="810052896">
          <w:marLeft w:val="640"/>
          <w:marRight w:val="0"/>
          <w:marTop w:val="0"/>
          <w:marBottom w:val="0"/>
          <w:divBdr>
            <w:top w:val="none" w:sz="0" w:space="0" w:color="auto"/>
            <w:left w:val="none" w:sz="0" w:space="0" w:color="auto"/>
            <w:bottom w:val="none" w:sz="0" w:space="0" w:color="auto"/>
            <w:right w:val="none" w:sz="0" w:space="0" w:color="auto"/>
          </w:divBdr>
        </w:div>
        <w:div w:id="188496955">
          <w:marLeft w:val="640"/>
          <w:marRight w:val="0"/>
          <w:marTop w:val="0"/>
          <w:marBottom w:val="0"/>
          <w:divBdr>
            <w:top w:val="none" w:sz="0" w:space="0" w:color="auto"/>
            <w:left w:val="none" w:sz="0" w:space="0" w:color="auto"/>
            <w:bottom w:val="none" w:sz="0" w:space="0" w:color="auto"/>
            <w:right w:val="none" w:sz="0" w:space="0" w:color="auto"/>
          </w:divBdr>
        </w:div>
        <w:div w:id="1052198007">
          <w:marLeft w:val="640"/>
          <w:marRight w:val="0"/>
          <w:marTop w:val="0"/>
          <w:marBottom w:val="0"/>
          <w:divBdr>
            <w:top w:val="none" w:sz="0" w:space="0" w:color="auto"/>
            <w:left w:val="none" w:sz="0" w:space="0" w:color="auto"/>
            <w:bottom w:val="none" w:sz="0" w:space="0" w:color="auto"/>
            <w:right w:val="none" w:sz="0" w:space="0" w:color="auto"/>
          </w:divBdr>
        </w:div>
        <w:div w:id="404423879">
          <w:marLeft w:val="640"/>
          <w:marRight w:val="0"/>
          <w:marTop w:val="0"/>
          <w:marBottom w:val="0"/>
          <w:divBdr>
            <w:top w:val="none" w:sz="0" w:space="0" w:color="auto"/>
            <w:left w:val="none" w:sz="0" w:space="0" w:color="auto"/>
            <w:bottom w:val="none" w:sz="0" w:space="0" w:color="auto"/>
            <w:right w:val="none" w:sz="0" w:space="0" w:color="auto"/>
          </w:divBdr>
        </w:div>
        <w:div w:id="1606889838">
          <w:marLeft w:val="640"/>
          <w:marRight w:val="0"/>
          <w:marTop w:val="0"/>
          <w:marBottom w:val="0"/>
          <w:divBdr>
            <w:top w:val="none" w:sz="0" w:space="0" w:color="auto"/>
            <w:left w:val="none" w:sz="0" w:space="0" w:color="auto"/>
            <w:bottom w:val="none" w:sz="0" w:space="0" w:color="auto"/>
            <w:right w:val="none" w:sz="0" w:space="0" w:color="auto"/>
          </w:divBdr>
        </w:div>
        <w:div w:id="1474299330">
          <w:marLeft w:val="640"/>
          <w:marRight w:val="0"/>
          <w:marTop w:val="0"/>
          <w:marBottom w:val="0"/>
          <w:divBdr>
            <w:top w:val="none" w:sz="0" w:space="0" w:color="auto"/>
            <w:left w:val="none" w:sz="0" w:space="0" w:color="auto"/>
            <w:bottom w:val="none" w:sz="0" w:space="0" w:color="auto"/>
            <w:right w:val="none" w:sz="0" w:space="0" w:color="auto"/>
          </w:divBdr>
        </w:div>
        <w:div w:id="1544172798">
          <w:marLeft w:val="640"/>
          <w:marRight w:val="0"/>
          <w:marTop w:val="0"/>
          <w:marBottom w:val="0"/>
          <w:divBdr>
            <w:top w:val="none" w:sz="0" w:space="0" w:color="auto"/>
            <w:left w:val="none" w:sz="0" w:space="0" w:color="auto"/>
            <w:bottom w:val="none" w:sz="0" w:space="0" w:color="auto"/>
            <w:right w:val="none" w:sz="0" w:space="0" w:color="auto"/>
          </w:divBdr>
        </w:div>
        <w:div w:id="74985010">
          <w:marLeft w:val="640"/>
          <w:marRight w:val="0"/>
          <w:marTop w:val="0"/>
          <w:marBottom w:val="0"/>
          <w:divBdr>
            <w:top w:val="none" w:sz="0" w:space="0" w:color="auto"/>
            <w:left w:val="none" w:sz="0" w:space="0" w:color="auto"/>
            <w:bottom w:val="none" w:sz="0" w:space="0" w:color="auto"/>
            <w:right w:val="none" w:sz="0" w:space="0" w:color="auto"/>
          </w:divBdr>
        </w:div>
        <w:div w:id="1122652548">
          <w:marLeft w:val="640"/>
          <w:marRight w:val="0"/>
          <w:marTop w:val="0"/>
          <w:marBottom w:val="0"/>
          <w:divBdr>
            <w:top w:val="none" w:sz="0" w:space="0" w:color="auto"/>
            <w:left w:val="none" w:sz="0" w:space="0" w:color="auto"/>
            <w:bottom w:val="none" w:sz="0" w:space="0" w:color="auto"/>
            <w:right w:val="none" w:sz="0" w:space="0" w:color="auto"/>
          </w:divBdr>
        </w:div>
        <w:div w:id="1143935391">
          <w:marLeft w:val="640"/>
          <w:marRight w:val="0"/>
          <w:marTop w:val="0"/>
          <w:marBottom w:val="0"/>
          <w:divBdr>
            <w:top w:val="none" w:sz="0" w:space="0" w:color="auto"/>
            <w:left w:val="none" w:sz="0" w:space="0" w:color="auto"/>
            <w:bottom w:val="none" w:sz="0" w:space="0" w:color="auto"/>
            <w:right w:val="none" w:sz="0" w:space="0" w:color="auto"/>
          </w:divBdr>
        </w:div>
        <w:div w:id="211043523">
          <w:marLeft w:val="640"/>
          <w:marRight w:val="0"/>
          <w:marTop w:val="0"/>
          <w:marBottom w:val="0"/>
          <w:divBdr>
            <w:top w:val="none" w:sz="0" w:space="0" w:color="auto"/>
            <w:left w:val="none" w:sz="0" w:space="0" w:color="auto"/>
            <w:bottom w:val="none" w:sz="0" w:space="0" w:color="auto"/>
            <w:right w:val="none" w:sz="0" w:space="0" w:color="auto"/>
          </w:divBdr>
        </w:div>
        <w:div w:id="88822065">
          <w:marLeft w:val="640"/>
          <w:marRight w:val="0"/>
          <w:marTop w:val="0"/>
          <w:marBottom w:val="0"/>
          <w:divBdr>
            <w:top w:val="none" w:sz="0" w:space="0" w:color="auto"/>
            <w:left w:val="none" w:sz="0" w:space="0" w:color="auto"/>
            <w:bottom w:val="none" w:sz="0" w:space="0" w:color="auto"/>
            <w:right w:val="none" w:sz="0" w:space="0" w:color="auto"/>
          </w:divBdr>
        </w:div>
        <w:div w:id="1434276814">
          <w:marLeft w:val="640"/>
          <w:marRight w:val="0"/>
          <w:marTop w:val="0"/>
          <w:marBottom w:val="0"/>
          <w:divBdr>
            <w:top w:val="none" w:sz="0" w:space="0" w:color="auto"/>
            <w:left w:val="none" w:sz="0" w:space="0" w:color="auto"/>
            <w:bottom w:val="none" w:sz="0" w:space="0" w:color="auto"/>
            <w:right w:val="none" w:sz="0" w:space="0" w:color="auto"/>
          </w:divBdr>
        </w:div>
        <w:div w:id="730739691">
          <w:marLeft w:val="640"/>
          <w:marRight w:val="0"/>
          <w:marTop w:val="0"/>
          <w:marBottom w:val="0"/>
          <w:divBdr>
            <w:top w:val="none" w:sz="0" w:space="0" w:color="auto"/>
            <w:left w:val="none" w:sz="0" w:space="0" w:color="auto"/>
            <w:bottom w:val="none" w:sz="0" w:space="0" w:color="auto"/>
            <w:right w:val="none" w:sz="0" w:space="0" w:color="auto"/>
          </w:divBdr>
        </w:div>
        <w:div w:id="1682001356">
          <w:marLeft w:val="640"/>
          <w:marRight w:val="0"/>
          <w:marTop w:val="0"/>
          <w:marBottom w:val="0"/>
          <w:divBdr>
            <w:top w:val="none" w:sz="0" w:space="0" w:color="auto"/>
            <w:left w:val="none" w:sz="0" w:space="0" w:color="auto"/>
            <w:bottom w:val="none" w:sz="0" w:space="0" w:color="auto"/>
            <w:right w:val="none" w:sz="0" w:space="0" w:color="auto"/>
          </w:divBdr>
        </w:div>
        <w:div w:id="841119631">
          <w:marLeft w:val="640"/>
          <w:marRight w:val="0"/>
          <w:marTop w:val="0"/>
          <w:marBottom w:val="0"/>
          <w:divBdr>
            <w:top w:val="none" w:sz="0" w:space="0" w:color="auto"/>
            <w:left w:val="none" w:sz="0" w:space="0" w:color="auto"/>
            <w:bottom w:val="none" w:sz="0" w:space="0" w:color="auto"/>
            <w:right w:val="none" w:sz="0" w:space="0" w:color="auto"/>
          </w:divBdr>
        </w:div>
        <w:div w:id="1388839297">
          <w:marLeft w:val="640"/>
          <w:marRight w:val="0"/>
          <w:marTop w:val="0"/>
          <w:marBottom w:val="0"/>
          <w:divBdr>
            <w:top w:val="none" w:sz="0" w:space="0" w:color="auto"/>
            <w:left w:val="none" w:sz="0" w:space="0" w:color="auto"/>
            <w:bottom w:val="none" w:sz="0" w:space="0" w:color="auto"/>
            <w:right w:val="none" w:sz="0" w:space="0" w:color="auto"/>
          </w:divBdr>
        </w:div>
        <w:div w:id="1104422630">
          <w:marLeft w:val="640"/>
          <w:marRight w:val="0"/>
          <w:marTop w:val="0"/>
          <w:marBottom w:val="0"/>
          <w:divBdr>
            <w:top w:val="none" w:sz="0" w:space="0" w:color="auto"/>
            <w:left w:val="none" w:sz="0" w:space="0" w:color="auto"/>
            <w:bottom w:val="none" w:sz="0" w:space="0" w:color="auto"/>
            <w:right w:val="none" w:sz="0" w:space="0" w:color="auto"/>
          </w:divBdr>
        </w:div>
        <w:div w:id="1447311197">
          <w:marLeft w:val="640"/>
          <w:marRight w:val="0"/>
          <w:marTop w:val="0"/>
          <w:marBottom w:val="0"/>
          <w:divBdr>
            <w:top w:val="none" w:sz="0" w:space="0" w:color="auto"/>
            <w:left w:val="none" w:sz="0" w:space="0" w:color="auto"/>
            <w:bottom w:val="none" w:sz="0" w:space="0" w:color="auto"/>
            <w:right w:val="none" w:sz="0" w:space="0" w:color="auto"/>
          </w:divBdr>
        </w:div>
        <w:div w:id="1936746468">
          <w:marLeft w:val="640"/>
          <w:marRight w:val="0"/>
          <w:marTop w:val="0"/>
          <w:marBottom w:val="0"/>
          <w:divBdr>
            <w:top w:val="none" w:sz="0" w:space="0" w:color="auto"/>
            <w:left w:val="none" w:sz="0" w:space="0" w:color="auto"/>
            <w:bottom w:val="none" w:sz="0" w:space="0" w:color="auto"/>
            <w:right w:val="none" w:sz="0" w:space="0" w:color="auto"/>
          </w:divBdr>
        </w:div>
        <w:div w:id="1012729693">
          <w:marLeft w:val="640"/>
          <w:marRight w:val="0"/>
          <w:marTop w:val="0"/>
          <w:marBottom w:val="0"/>
          <w:divBdr>
            <w:top w:val="none" w:sz="0" w:space="0" w:color="auto"/>
            <w:left w:val="none" w:sz="0" w:space="0" w:color="auto"/>
            <w:bottom w:val="none" w:sz="0" w:space="0" w:color="auto"/>
            <w:right w:val="none" w:sz="0" w:space="0" w:color="auto"/>
          </w:divBdr>
        </w:div>
        <w:div w:id="46729566">
          <w:marLeft w:val="640"/>
          <w:marRight w:val="0"/>
          <w:marTop w:val="0"/>
          <w:marBottom w:val="0"/>
          <w:divBdr>
            <w:top w:val="none" w:sz="0" w:space="0" w:color="auto"/>
            <w:left w:val="none" w:sz="0" w:space="0" w:color="auto"/>
            <w:bottom w:val="none" w:sz="0" w:space="0" w:color="auto"/>
            <w:right w:val="none" w:sz="0" w:space="0" w:color="auto"/>
          </w:divBdr>
        </w:div>
        <w:div w:id="1715228739">
          <w:marLeft w:val="640"/>
          <w:marRight w:val="0"/>
          <w:marTop w:val="0"/>
          <w:marBottom w:val="0"/>
          <w:divBdr>
            <w:top w:val="none" w:sz="0" w:space="0" w:color="auto"/>
            <w:left w:val="none" w:sz="0" w:space="0" w:color="auto"/>
            <w:bottom w:val="none" w:sz="0" w:space="0" w:color="auto"/>
            <w:right w:val="none" w:sz="0" w:space="0" w:color="auto"/>
          </w:divBdr>
        </w:div>
        <w:div w:id="884365711">
          <w:marLeft w:val="640"/>
          <w:marRight w:val="0"/>
          <w:marTop w:val="0"/>
          <w:marBottom w:val="0"/>
          <w:divBdr>
            <w:top w:val="none" w:sz="0" w:space="0" w:color="auto"/>
            <w:left w:val="none" w:sz="0" w:space="0" w:color="auto"/>
            <w:bottom w:val="none" w:sz="0" w:space="0" w:color="auto"/>
            <w:right w:val="none" w:sz="0" w:space="0" w:color="auto"/>
          </w:divBdr>
        </w:div>
        <w:div w:id="1830293362">
          <w:marLeft w:val="640"/>
          <w:marRight w:val="0"/>
          <w:marTop w:val="0"/>
          <w:marBottom w:val="0"/>
          <w:divBdr>
            <w:top w:val="none" w:sz="0" w:space="0" w:color="auto"/>
            <w:left w:val="none" w:sz="0" w:space="0" w:color="auto"/>
            <w:bottom w:val="none" w:sz="0" w:space="0" w:color="auto"/>
            <w:right w:val="none" w:sz="0" w:space="0" w:color="auto"/>
          </w:divBdr>
        </w:div>
        <w:div w:id="268201325">
          <w:marLeft w:val="640"/>
          <w:marRight w:val="0"/>
          <w:marTop w:val="0"/>
          <w:marBottom w:val="0"/>
          <w:divBdr>
            <w:top w:val="none" w:sz="0" w:space="0" w:color="auto"/>
            <w:left w:val="none" w:sz="0" w:space="0" w:color="auto"/>
            <w:bottom w:val="none" w:sz="0" w:space="0" w:color="auto"/>
            <w:right w:val="none" w:sz="0" w:space="0" w:color="auto"/>
          </w:divBdr>
        </w:div>
        <w:div w:id="579798175">
          <w:marLeft w:val="640"/>
          <w:marRight w:val="0"/>
          <w:marTop w:val="0"/>
          <w:marBottom w:val="0"/>
          <w:divBdr>
            <w:top w:val="none" w:sz="0" w:space="0" w:color="auto"/>
            <w:left w:val="none" w:sz="0" w:space="0" w:color="auto"/>
            <w:bottom w:val="none" w:sz="0" w:space="0" w:color="auto"/>
            <w:right w:val="none" w:sz="0" w:space="0" w:color="auto"/>
          </w:divBdr>
        </w:div>
        <w:div w:id="1611664093">
          <w:marLeft w:val="640"/>
          <w:marRight w:val="0"/>
          <w:marTop w:val="0"/>
          <w:marBottom w:val="0"/>
          <w:divBdr>
            <w:top w:val="none" w:sz="0" w:space="0" w:color="auto"/>
            <w:left w:val="none" w:sz="0" w:space="0" w:color="auto"/>
            <w:bottom w:val="none" w:sz="0" w:space="0" w:color="auto"/>
            <w:right w:val="none" w:sz="0" w:space="0" w:color="auto"/>
          </w:divBdr>
        </w:div>
        <w:div w:id="1177697636">
          <w:marLeft w:val="640"/>
          <w:marRight w:val="0"/>
          <w:marTop w:val="0"/>
          <w:marBottom w:val="0"/>
          <w:divBdr>
            <w:top w:val="none" w:sz="0" w:space="0" w:color="auto"/>
            <w:left w:val="none" w:sz="0" w:space="0" w:color="auto"/>
            <w:bottom w:val="none" w:sz="0" w:space="0" w:color="auto"/>
            <w:right w:val="none" w:sz="0" w:space="0" w:color="auto"/>
          </w:divBdr>
        </w:div>
        <w:div w:id="846557303">
          <w:marLeft w:val="640"/>
          <w:marRight w:val="0"/>
          <w:marTop w:val="0"/>
          <w:marBottom w:val="0"/>
          <w:divBdr>
            <w:top w:val="none" w:sz="0" w:space="0" w:color="auto"/>
            <w:left w:val="none" w:sz="0" w:space="0" w:color="auto"/>
            <w:bottom w:val="none" w:sz="0" w:space="0" w:color="auto"/>
            <w:right w:val="none" w:sz="0" w:space="0" w:color="auto"/>
          </w:divBdr>
        </w:div>
        <w:div w:id="937056149">
          <w:marLeft w:val="640"/>
          <w:marRight w:val="0"/>
          <w:marTop w:val="0"/>
          <w:marBottom w:val="0"/>
          <w:divBdr>
            <w:top w:val="none" w:sz="0" w:space="0" w:color="auto"/>
            <w:left w:val="none" w:sz="0" w:space="0" w:color="auto"/>
            <w:bottom w:val="none" w:sz="0" w:space="0" w:color="auto"/>
            <w:right w:val="none" w:sz="0" w:space="0" w:color="auto"/>
          </w:divBdr>
        </w:div>
        <w:div w:id="59600120">
          <w:marLeft w:val="640"/>
          <w:marRight w:val="0"/>
          <w:marTop w:val="0"/>
          <w:marBottom w:val="0"/>
          <w:divBdr>
            <w:top w:val="none" w:sz="0" w:space="0" w:color="auto"/>
            <w:left w:val="none" w:sz="0" w:space="0" w:color="auto"/>
            <w:bottom w:val="none" w:sz="0" w:space="0" w:color="auto"/>
            <w:right w:val="none" w:sz="0" w:space="0" w:color="auto"/>
          </w:divBdr>
        </w:div>
        <w:div w:id="80879198">
          <w:marLeft w:val="640"/>
          <w:marRight w:val="0"/>
          <w:marTop w:val="0"/>
          <w:marBottom w:val="0"/>
          <w:divBdr>
            <w:top w:val="none" w:sz="0" w:space="0" w:color="auto"/>
            <w:left w:val="none" w:sz="0" w:space="0" w:color="auto"/>
            <w:bottom w:val="none" w:sz="0" w:space="0" w:color="auto"/>
            <w:right w:val="none" w:sz="0" w:space="0" w:color="auto"/>
          </w:divBdr>
        </w:div>
        <w:div w:id="254214738">
          <w:marLeft w:val="640"/>
          <w:marRight w:val="0"/>
          <w:marTop w:val="0"/>
          <w:marBottom w:val="0"/>
          <w:divBdr>
            <w:top w:val="none" w:sz="0" w:space="0" w:color="auto"/>
            <w:left w:val="none" w:sz="0" w:space="0" w:color="auto"/>
            <w:bottom w:val="none" w:sz="0" w:space="0" w:color="auto"/>
            <w:right w:val="none" w:sz="0" w:space="0" w:color="auto"/>
          </w:divBdr>
        </w:div>
        <w:div w:id="2036692320">
          <w:marLeft w:val="640"/>
          <w:marRight w:val="0"/>
          <w:marTop w:val="0"/>
          <w:marBottom w:val="0"/>
          <w:divBdr>
            <w:top w:val="none" w:sz="0" w:space="0" w:color="auto"/>
            <w:left w:val="none" w:sz="0" w:space="0" w:color="auto"/>
            <w:bottom w:val="none" w:sz="0" w:space="0" w:color="auto"/>
            <w:right w:val="none" w:sz="0" w:space="0" w:color="auto"/>
          </w:divBdr>
        </w:div>
        <w:div w:id="548960811">
          <w:marLeft w:val="640"/>
          <w:marRight w:val="0"/>
          <w:marTop w:val="0"/>
          <w:marBottom w:val="0"/>
          <w:divBdr>
            <w:top w:val="none" w:sz="0" w:space="0" w:color="auto"/>
            <w:left w:val="none" w:sz="0" w:space="0" w:color="auto"/>
            <w:bottom w:val="none" w:sz="0" w:space="0" w:color="auto"/>
            <w:right w:val="none" w:sz="0" w:space="0" w:color="auto"/>
          </w:divBdr>
        </w:div>
        <w:div w:id="1772165052">
          <w:marLeft w:val="640"/>
          <w:marRight w:val="0"/>
          <w:marTop w:val="0"/>
          <w:marBottom w:val="0"/>
          <w:divBdr>
            <w:top w:val="none" w:sz="0" w:space="0" w:color="auto"/>
            <w:left w:val="none" w:sz="0" w:space="0" w:color="auto"/>
            <w:bottom w:val="none" w:sz="0" w:space="0" w:color="auto"/>
            <w:right w:val="none" w:sz="0" w:space="0" w:color="auto"/>
          </w:divBdr>
        </w:div>
        <w:div w:id="632711939">
          <w:marLeft w:val="640"/>
          <w:marRight w:val="0"/>
          <w:marTop w:val="0"/>
          <w:marBottom w:val="0"/>
          <w:divBdr>
            <w:top w:val="none" w:sz="0" w:space="0" w:color="auto"/>
            <w:left w:val="none" w:sz="0" w:space="0" w:color="auto"/>
            <w:bottom w:val="none" w:sz="0" w:space="0" w:color="auto"/>
            <w:right w:val="none" w:sz="0" w:space="0" w:color="auto"/>
          </w:divBdr>
        </w:div>
        <w:div w:id="29886433">
          <w:marLeft w:val="640"/>
          <w:marRight w:val="0"/>
          <w:marTop w:val="0"/>
          <w:marBottom w:val="0"/>
          <w:divBdr>
            <w:top w:val="none" w:sz="0" w:space="0" w:color="auto"/>
            <w:left w:val="none" w:sz="0" w:space="0" w:color="auto"/>
            <w:bottom w:val="none" w:sz="0" w:space="0" w:color="auto"/>
            <w:right w:val="none" w:sz="0" w:space="0" w:color="auto"/>
          </w:divBdr>
        </w:div>
        <w:div w:id="1114059792">
          <w:marLeft w:val="640"/>
          <w:marRight w:val="0"/>
          <w:marTop w:val="0"/>
          <w:marBottom w:val="0"/>
          <w:divBdr>
            <w:top w:val="none" w:sz="0" w:space="0" w:color="auto"/>
            <w:left w:val="none" w:sz="0" w:space="0" w:color="auto"/>
            <w:bottom w:val="none" w:sz="0" w:space="0" w:color="auto"/>
            <w:right w:val="none" w:sz="0" w:space="0" w:color="auto"/>
          </w:divBdr>
        </w:div>
        <w:div w:id="1782021131">
          <w:marLeft w:val="640"/>
          <w:marRight w:val="0"/>
          <w:marTop w:val="0"/>
          <w:marBottom w:val="0"/>
          <w:divBdr>
            <w:top w:val="none" w:sz="0" w:space="0" w:color="auto"/>
            <w:left w:val="none" w:sz="0" w:space="0" w:color="auto"/>
            <w:bottom w:val="none" w:sz="0" w:space="0" w:color="auto"/>
            <w:right w:val="none" w:sz="0" w:space="0" w:color="auto"/>
          </w:divBdr>
        </w:div>
        <w:div w:id="1623415010">
          <w:marLeft w:val="640"/>
          <w:marRight w:val="0"/>
          <w:marTop w:val="0"/>
          <w:marBottom w:val="0"/>
          <w:divBdr>
            <w:top w:val="none" w:sz="0" w:space="0" w:color="auto"/>
            <w:left w:val="none" w:sz="0" w:space="0" w:color="auto"/>
            <w:bottom w:val="none" w:sz="0" w:space="0" w:color="auto"/>
            <w:right w:val="none" w:sz="0" w:space="0" w:color="auto"/>
          </w:divBdr>
        </w:div>
        <w:div w:id="137307929">
          <w:marLeft w:val="640"/>
          <w:marRight w:val="0"/>
          <w:marTop w:val="0"/>
          <w:marBottom w:val="0"/>
          <w:divBdr>
            <w:top w:val="none" w:sz="0" w:space="0" w:color="auto"/>
            <w:left w:val="none" w:sz="0" w:space="0" w:color="auto"/>
            <w:bottom w:val="none" w:sz="0" w:space="0" w:color="auto"/>
            <w:right w:val="none" w:sz="0" w:space="0" w:color="auto"/>
          </w:divBdr>
        </w:div>
        <w:div w:id="19165306">
          <w:marLeft w:val="640"/>
          <w:marRight w:val="0"/>
          <w:marTop w:val="0"/>
          <w:marBottom w:val="0"/>
          <w:divBdr>
            <w:top w:val="none" w:sz="0" w:space="0" w:color="auto"/>
            <w:left w:val="none" w:sz="0" w:space="0" w:color="auto"/>
            <w:bottom w:val="none" w:sz="0" w:space="0" w:color="auto"/>
            <w:right w:val="none" w:sz="0" w:space="0" w:color="auto"/>
          </w:divBdr>
        </w:div>
        <w:div w:id="540289445">
          <w:marLeft w:val="640"/>
          <w:marRight w:val="0"/>
          <w:marTop w:val="0"/>
          <w:marBottom w:val="0"/>
          <w:divBdr>
            <w:top w:val="none" w:sz="0" w:space="0" w:color="auto"/>
            <w:left w:val="none" w:sz="0" w:space="0" w:color="auto"/>
            <w:bottom w:val="none" w:sz="0" w:space="0" w:color="auto"/>
            <w:right w:val="none" w:sz="0" w:space="0" w:color="auto"/>
          </w:divBdr>
        </w:div>
        <w:div w:id="671763419">
          <w:marLeft w:val="640"/>
          <w:marRight w:val="0"/>
          <w:marTop w:val="0"/>
          <w:marBottom w:val="0"/>
          <w:divBdr>
            <w:top w:val="none" w:sz="0" w:space="0" w:color="auto"/>
            <w:left w:val="none" w:sz="0" w:space="0" w:color="auto"/>
            <w:bottom w:val="none" w:sz="0" w:space="0" w:color="auto"/>
            <w:right w:val="none" w:sz="0" w:space="0" w:color="auto"/>
          </w:divBdr>
        </w:div>
        <w:div w:id="931088358">
          <w:marLeft w:val="640"/>
          <w:marRight w:val="0"/>
          <w:marTop w:val="0"/>
          <w:marBottom w:val="0"/>
          <w:divBdr>
            <w:top w:val="none" w:sz="0" w:space="0" w:color="auto"/>
            <w:left w:val="none" w:sz="0" w:space="0" w:color="auto"/>
            <w:bottom w:val="none" w:sz="0" w:space="0" w:color="auto"/>
            <w:right w:val="none" w:sz="0" w:space="0" w:color="auto"/>
          </w:divBdr>
        </w:div>
        <w:div w:id="1671786245">
          <w:marLeft w:val="640"/>
          <w:marRight w:val="0"/>
          <w:marTop w:val="0"/>
          <w:marBottom w:val="0"/>
          <w:divBdr>
            <w:top w:val="none" w:sz="0" w:space="0" w:color="auto"/>
            <w:left w:val="none" w:sz="0" w:space="0" w:color="auto"/>
            <w:bottom w:val="none" w:sz="0" w:space="0" w:color="auto"/>
            <w:right w:val="none" w:sz="0" w:space="0" w:color="auto"/>
          </w:divBdr>
        </w:div>
        <w:div w:id="784426578">
          <w:marLeft w:val="640"/>
          <w:marRight w:val="0"/>
          <w:marTop w:val="0"/>
          <w:marBottom w:val="0"/>
          <w:divBdr>
            <w:top w:val="none" w:sz="0" w:space="0" w:color="auto"/>
            <w:left w:val="none" w:sz="0" w:space="0" w:color="auto"/>
            <w:bottom w:val="none" w:sz="0" w:space="0" w:color="auto"/>
            <w:right w:val="none" w:sz="0" w:space="0" w:color="auto"/>
          </w:divBdr>
        </w:div>
        <w:div w:id="1981882344">
          <w:marLeft w:val="640"/>
          <w:marRight w:val="0"/>
          <w:marTop w:val="0"/>
          <w:marBottom w:val="0"/>
          <w:divBdr>
            <w:top w:val="none" w:sz="0" w:space="0" w:color="auto"/>
            <w:left w:val="none" w:sz="0" w:space="0" w:color="auto"/>
            <w:bottom w:val="none" w:sz="0" w:space="0" w:color="auto"/>
            <w:right w:val="none" w:sz="0" w:space="0" w:color="auto"/>
          </w:divBdr>
        </w:div>
        <w:div w:id="300113669">
          <w:marLeft w:val="640"/>
          <w:marRight w:val="0"/>
          <w:marTop w:val="0"/>
          <w:marBottom w:val="0"/>
          <w:divBdr>
            <w:top w:val="none" w:sz="0" w:space="0" w:color="auto"/>
            <w:left w:val="none" w:sz="0" w:space="0" w:color="auto"/>
            <w:bottom w:val="none" w:sz="0" w:space="0" w:color="auto"/>
            <w:right w:val="none" w:sz="0" w:space="0" w:color="auto"/>
          </w:divBdr>
        </w:div>
        <w:div w:id="1877622225">
          <w:marLeft w:val="640"/>
          <w:marRight w:val="0"/>
          <w:marTop w:val="0"/>
          <w:marBottom w:val="0"/>
          <w:divBdr>
            <w:top w:val="none" w:sz="0" w:space="0" w:color="auto"/>
            <w:left w:val="none" w:sz="0" w:space="0" w:color="auto"/>
            <w:bottom w:val="none" w:sz="0" w:space="0" w:color="auto"/>
            <w:right w:val="none" w:sz="0" w:space="0" w:color="auto"/>
          </w:divBdr>
        </w:div>
        <w:div w:id="169805319">
          <w:marLeft w:val="640"/>
          <w:marRight w:val="0"/>
          <w:marTop w:val="0"/>
          <w:marBottom w:val="0"/>
          <w:divBdr>
            <w:top w:val="none" w:sz="0" w:space="0" w:color="auto"/>
            <w:left w:val="none" w:sz="0" w:space="0" w:color="auto"/>
            <w:bottom w:val="none" w:sz="0" w:space="0" w:color="auto"/>
            <w:right w:val="none" w:sz="0" w:space="0" w:color="auto"/>
          </w:divBdr>
        </w:div>
      </w:divsChild>
    </w:div>
    <w:div w:id="1373580421">
      <w:bodyDiv w:val="1"/>
      <w:marLeft w:val="0"/>
      <w:marRight w:val="0"/>
      <w:marTop w:val="0"/>
      <w:marBottom w:val="0"/>
      <w:divBdr>
        <w:top w:val="none" w:sz="0" w:space="0" w:color="auto"/>
        <w:left w:val="none" w:sz="0" w:space="0" w:color="auto"/>
        <w:bottom w:val="none" w:sz="0" w:space="0" w:color="auto"/>
        <w:right w:val="none" w:sz="0" w:space="0" w:color="auto"/>
      </w:divBdr>
    </w:div>
    <w:div w:id="1375352593">
      <w:bodyDiv w:val="1"/>
      <w:marLeft w:val="0"/>
      <w:marRight w:val="0"/>
      <w:marTop w:val="0"/>
      <w:marBottom w:val="0"/>
      <w:divBdr>
        <w:top w:val="none" w:sz="0" w:space="0" w:color="auto"/>
        <w:left w:val="none" w:sz="0" w:space="0" w:color="auto"/>
        <w:bottom w:val="none" w:sz="0" w:space="0" w:color="auto"/>
        <w:right w:val="none" w:sz="0" w:space="0" w:color="auto"/>
      </w:divBdr>
    </w:div>
    <w:div w:id="1383481361">
      <w:bodyDiv w:val="1"/>
      <w:marLeft w:val="0"/>
      <w:marRight w:val="0"/>
      <w:marTop w:val="0"/>
      <w:marBottom w:val="0"/>
      <w:divBdr>
        <w:top w:val="none" w:sz="0" w:space="0" w:color="auto"/>
        <w:left w:val="none" w:sz="0" w:space="0" w:color="auto"/>
        <w:bottom w:val="none" w:sz="0" w:space="0" w:color="auto"/>
        <w:right w:val="none" w:sz="0" w:space="0" w:color="auto"/>
      </w:divBdr>
    </w:div>
    <w:div w:id="1388408131">
      <w:bodyDiv w:val="1"/>
      <w:marLeft w:val="0"/>
      <w:marRight w:val="0"/>
      <w:marTop w:val="0"/>
      <w:marBottom w:val="0"/>
      <w:divBdr>
        <w:top w:val="none" w:sz="0" w:space="0" w:color="auto"/>
        <w:left w:val="none" w:sz="0" w:space="0" w:color="auto"/>
        <w:bottom w:val="none" w:sz="0" w:space="0" w:color="auto"/>
        <w:right w:val="none" w:sz="0" w:space="0" w:color="auto"/>
      </w:divBdr>
    </w:div>
    <w:div w:id="1396589807">
      <w:bodyDiv w:val="1"/>
      <w:marLeft w:val="0"/>
      <w:marRight w:val="0"/>
      <w:marTop w:val="0"/>
      <w:marBottom w:val="0"/>
      <w:divBdr>
        <w:top w:val="none" w:sz="0" w:space="0" w:color="auto"/>
        <w:left w:val="none" w:sz="0" w:space="0" w:color="auto"/>
        <w:bottom w:val="none" w:sz="0" w:space="0" w:color="auto"/>
        <w:right w:val="none" w:sz="0" w:space="0" w:color="auto"/>
      </w:divBdr>
    </w:div>
    <w:div w:id="1397968660">
      <w:bodyDiv w:val="1"/>
      <w:marLeft w:val="0"/>
      <w:marRight w:val="0"/>
      <w:marTop w:val="0"/>
      <w:marBottom w:val="0"/>
      <w:divBdr>
        <w:top w:val="none" w:sz="0" w:space="0" w:color="auto"/>
        <w:left w:val="none" w:sz="0" w:space="0" w:color="auto"/>
        <w:bottom w:val="none" w:sz="0" w:space="0" w:color="auto"/>
        <w:right w:val="none" w:sz="0" w:space="0" w:color="auto"/>
      </w:divBdr>
    </w:div>
    <w:div w:id="1399549075">
      <w:bodyDiv w:val="1"/>
      <w:marLeft w:val="0"/>
      <w:marRight w:val="0"/>
      <w:marTop w:val="0"/>
      <w:marBottom w:val="0"/>
      <w:divBdr>
        <w:top w:val="none" w:sz="0" w:space="0" w:color="auto"/>
        <w:left w:val="none" w:sz="0" w:space="0" w:color="auto"/>
        <w:bottom w:val="none" w:sz="0" w:space="0" w:color="auto"/>
        <w:right w:val="none" w:sz="0" w:space="0" w:color="auto"/>
      </w:divBdr>
      <w:divsChild>
        <w:div w:id="1369989474">
          <w:marLeft w:val="480"/>
          <w:marRight w:val="0"/>
          <w:marTop w:val="0"/>
          <w:marBottom w:val="0"/>
          <w:divBdr>
            <w:top w:val="none" w:sz="0" w:space="0" w:color="auto"/>
            <w:left w:val="none" w:sz="0" w:space="0" w:color="auto"/>
            <w:bottom w:val="none" w:sz="0" w:space="0" w:color="auto"/>
            <w:right w:val="none" w:sz="0" w:space="0" w:color="auto"/>
          </w:divBdr>
        </w:div>
        <w:div w:id="266500546">
          <w:marLeft w:val="480"/>
          <w:marRight w:val="0"/>
          <w:marTop w:val="0"/>
          <w:marBottom w:val="0"/>
          <w:divBdr>
            <w:top w:val="none" w:sz="0" w:space="0" w:color="auto"/>
            <w:left w:val="none" w:sz="0" w:space="0" w:color="auto"/>
            <w:bottom w:val="none" w:sz="0" w:space="0" w:color="auto"/>
            <w:right w:val="none" w:sz="0" w:space="0" w:color="auto"/>
          </w:divBdr>
        </w:div>
        <w:div w:id="629827743">
          <w:marLeft w:val="480"/>
          <w:marRight w:val="0"/>
          <w:marTop w:val="0"/>
          <w:marBottom w:val="0"/>
          <w:divBdr>
            <w:top w:val="none" w:sz="0" w:space="0" w:color="auto"/>
            <w:left w:val="none" w:sz="0" w:space="0" w:color="auto"/>
            <w:bottom w:val="none" w:sz="0" w:space="0" w:color="auto"/>
            <w:right w:val="none" w:sz="0" w:space="0" w:color="auto"/>
          </w:divBdr>
        </w:div>
        <w:div w:id="1100688308">
          <w:marLeft w:val="480"/>
          <w:marRight w:val="0"/>
          <w:marTop w:val="0"/>
          <w:marBottom w:val="0"/>
          <w:divBdr>
            <w:top w:val="none" w:sz="0" w:space="0" w:color="auto"/>
            <w:left w:val="none" w:sz="0" w:space="0" w:color="auto"/>
            <w:bottom w:val="none" w:sz="0" w:space="0" w:color="auto"/>
            <w:right w:val="none" w:sz="0" w:space="0" w:color="auto"/>
          </w:divBdr>
        </w:div>
        <w:div w:id="691078751">
          <w:marLeft w:val="480"/>
          <w:marRight w:val="0"/>
          <w:marTop w:val="0"/>
          <w:marBottom w:val="0"/>
          <w:divBdr>
            <w:top w:val="none" w:sz="0" w:space="0" w:color="auto"/>
            <w:left w:val="none" w:sz="0" w:space="0" w:color="auto"/>
            <w:bottom w:val="none" w:sz="0" w:space="0" w:color="auto"/>
            <w:right w:val="none" w:sz="0" w:space="0" w:color="auto"/>
          </w:divBdr>
        </w:div>
        <w:div w:id="33236075">
          <w:marLeft w:val="480"/>
          <w:marRight w:val="0"/>
          <w:marTop w:val="0"/>
          <w:marBottom w:val="0"/>
          <w:divBdr>
            <w:top w:val="none" w:sz="0" w:space="0" w:color="auto"/>
            <w:left w:val="none" w:sz="0" w:space="0" w:color="auto"/>
            <w:bottom w:val="none" w:sz="0" w:space="0" w:color="auto"/>
            <w:right w:val="none" w:sz="0" w:space="0" w:color="auto"/>
          </w:divBdr>
        </w:div>
        <w:div w:id="804591118">
          <w:marLeft w:val="480"/>
          <w:marRight w:val="0"/>
          <w:marTop w:val="0"/>
          <w:marBottom w:val="0"/>
          <w:divBdr>
            <w:top w:val="none" w:sz="0" w:space="0" w:color="auto"/>
            <w:left w:val="none" w:sz="0" w:space="0" w:color="auto"/>
            <w:bottom w:val="none" w:sz="0" w:space="0" w:color="auto"/>
            <w:right w:val="none" w:sz="0" w:space="0" w:color="auto"/>
          </w:divBdr>
        </w:div>
        <w:div w:id="633681020">
          <w:marLeft w:val="480"/>
          <w:marRight w:val="0"/>
          <w:marTop w:val="0"/>
          <w:marBottom w:val="0"/>
          <w:divBdr>
            <w:top w:val="none" w:sz="0" w:space="0" w:color="auto"/>
            <w:left w:val="none" w:sz="0" w:space="0" w:color="auto"/>
            <w:bottom w:val="none" w:sz="0" w:space="0" w:color="auto"/>
            <w:right w:val="none" w:sz="0" w:space="0" w:color="auto"/>
          </w:divBdr>
        </w:div>
        <w:div w:id="527187202">
          <w:marLeft w:val="480"/>
          <w:marRight w:val="0"/>
          <w:marTop w:val="0"/>
          <w:marBottom w:val="0"/>
          <w:divBdr>
            <w:top w:val="none" w:sz="0" w:space="0" w:color="auto"/>
            <w:left w:val="none" w:sz="0" w:space="0" w:color="auto"/>
            <w:bottom w:val="none" w:sz="0" w:space="0" w:color="auto"/>
            <w:right w:val="none" w:sz="0" w:space="0" w:color="auto"/>
          </w:divBdr>
        </w:div>
        <w:div w:id="477961809">
          <w:marLeft w:val="480"/>
          <w:marRight w:val="0"/>
          <w:marTop w:val="0"/>
          <w:marBottom w:val="0"/>
          <w:divBdr>
            <w:top w:val="none" w:sz="0" w:space="0" w:color="auto"/>
            <w:left w:val="none" w:sz="0" w:space="0" w:color="auto"/>
            <w:bottom w:val="none" w:sz="0" w:space="0" w:color="auto"/>
            <w:right w:val="none" w:sz="0" w:space="0" w:color="auto"/>
          </w:divBdr>
        </w:div>
        <w:div w:id="660625974">
          <w:marLeft w:val="480"/>
          <w:marRight w:val="0"/>
          <w:marTop w:val="0"/>
          <w:marBottom w:val="0"/>
          <w:divBdr>
            <w:top w:val="none" w:sz="0" w:space="0" w:color="auto"/>
            <w:left w:val="none" w:sz="0" w:space="0" w:color="auto"/>
            <w:bottom w:val="none" w:sz="0" w:space="0" w:color="auto"/>
            <w:right w:val="none" w:sz="0" w:space="0" w:color="auto"/>
          </w:divBdr>
        </w:div>
        <w:div w:id="1500341930">
          <w:marLeft w:val="480"/>
          <w:marRight w:val="0"/>
          <w:marTop w:val="0"/>
          <w:marBottom w:val="0"/>
          <w:divBdr>
            <w:top w:val="none" w:sz="0" w:space="0" w:color="auto"/>
            <w:left w:val="none" w:sz="0" w:space="0" w:color="auto"/>
            <w:bottom w:val="none" w:sz="0" w:space="0" w:color="auto"/>
            <w:right w:val="none" w:sz="0" w:space="0" w:color="auto"/>
          </w:divBdr>
        </w:div>
        <w:div w:id="771894280">
          <w:marLeft w:val="480"/>
          <w:marRight w:val="0"/>
          <w:marTop w:val="0"/>
          <w:marBottom w:val="0"/>
          <w:divBdr>
            <w:top w:val="none" w:sz="0" w:space="0" w:color="auto"/>
            <w:left w:val="none" w:sz="0" w:space="0" w:color="auto"/>
            <w:bottom w:val="none" w:sz="0" w:space="0" w:color="auto"/>
            <w:right w:val="none" w:sz="0" w:space="0" w:color="auto"/>
          </w:divBdr>
        </w:div>
        <w:div w:id="1268393933">
          <w:marLeft w:val="480"/>
          <w:marRight w:val="0"/>
          <w:marTop w:val="0"/>
          <w:marBottom w:val="0"/>
          <w:divBdr>
            <w:top w:val="none" w:sz="0" w:space="0" w:color="auto"/>
            <w:left w:val="none" w:sz="0" w:space="0" w:color="auto"/>
            <w:bottom w:val="none" w:sz="0" w:space="0" w:color="auto"/>
            <w:right w:val="none" w:sz="0" w:space="0" w:color="auto"/>
          </w:divBdr>
        </w:div>
        <w:div w:id="1876893883">
          <w:marLeft w:val="480"/>
          <w:marRight w:val="0"/>
          <w:marTop w:val="0"/>
          <w:marBottom w:val="0"/>
          <w:divBdr>
            <w:top w:val="none" w:sz="0" w:space="0" w:color="auto"/>
            <w:left w:val="none" w:sz="0" w:space="0" w:color="auto"/>
            <w:bottom w:val="none" w:sz="0" w:space="0" w:color="auto"/>
            <w:right w:val="none" w:sz="0" w:space="0" w:color="auto"/>
          </w:divBdr>
        </w:div>
        <w:div w:id="830799998">
          <w:marLeft w:val="480"/>
          <w:marRight w:val="0"/>
          <w:marTop w:val="0"/>
          <w:marBottom w:val="0"/>
          <w:divBdr>
            <w:top w:val="none" w:sz="0" w:space="0" w:color="auto"/>
            <w:left w:val="none" w:sz="0" w:space="0" w:color="auto"/>
            <w:bottom w:val="none" w:sz="0" w:space="0" w:color="auto"/>
            <w:right w:val="none" w:sz="0" w:space="0" w:color="auto"/>
          </w:divBdr>
        </w:div>
        <w:div w:id="1729305516">
          <w:marLeft w:val="480"/>
          <w:marRight w:val="0"/>
          <w:marTop w:val="0"/>
          <w:marBottom w:val="0"/>
          <w:divBdr>
            <w:top w:val="none" w:sz="0" w:space="0" w:color="auto"/>
            <w:left w:val="none" w:sz="0" w:space="0" w:color="auto"/>
            <w:bottom w:val="none" w:sz="0" w:space="0" w:color="auto"/>
            <w:right w:val="none" w:sz="0" w:space="0" w:color="auto"/>
          </w:divBdr>
        </w:div>
        <w:div w:id="475145918">
          <w:marLeft w:val="480"/>
          <w:marRight w:val="0"/>
          <w:marTop w:val="0"/>
          <w:marBottom w:val="0"/>
          <w:divBdr>
            <w:top w:val="none" w:sz="0" w:space="0" w:color="auto"/>
            <w:left w:val="none" w:sz="0" w:space="0" w:color="auto"/>
            <w:bottom w:val="none" w:sz="0" w:space="0" w:color="auto"/>
            <w:right w:val="none" w:sz="0" w:space="0" w:color="auto"/>
          </w:divBdr>
        </w:div>
        <w:div w:id="1341809269">
          <w:marLeft w:val="480"/>
          <w:marRight w:val="0"/>
          <w:marTop w:val="0"/>
          <w:marBottom w:val="0"/>
          <w:divBdr>
            <w:top w:val="none" w:sz="0" w:space="0" w:color="auto"/>
            <w:left w:val="none" w:sz="0" w:space="0" w:color="auto"/>
            <w:bottom w:val="none" w:sz="0" w:space="0" w:color="auto"/>
            <w:right w:val="none" w:sz="0" w:space="0" w:color="auto"/>
          </w:divBdr>
        </w:div>
        <w:div w:id="1317801680">
          <w:marLeft w:val="480"/>
          <w:marRight w:val="0"/>
          <w:marTop w:val="0"/>
          <w:marBottom w:val="0"/>
          <w:divBdr>
            <w:top w:val="none" w:sz="0" w:space="0" w:color="auto"/>
            <w:left w:val="none" w:sz="0" w:space="0" w:color="auto"/>
            <w:bottom w:val="none" w:sz="0" w:space="0" w:color="auto"/>
            <w:right w:val="none" w:sz="0" w:space="0" w:color="auto"/>
          </w:divBdr>
        </w:div>
        <w:div w:id="1127704853">
          <w:marLeft w:val="480"/>
          <w:marRight w:val="0"/>
          <w:marTop w:val="0"/>
          <w:marBottom w:val="0"/>
          <w:divBdr>
            <w:top w:val="none" w:sz="0" w:space="0" w:color="auto"/>
            <w:left w:val="none" w:sz="0" w:space="0" w:color="auto"/>
            <w:bottom w:val="none" w:sz="0" w:space="0" w:color="auto"/>
            <w:right w:val="none" w:sz="0" w:space="0" w:color="auto"/>
          </w:divBdr>
        </w:div>
        <w:div w:id="2087222585">
          <w:marLeft w:val="480"/>
          <w:marRight w:val="0"/>
          <w:marTop w:val="0"/>
          <w:marBottom w:val="0"/>
          <w:divBdr>
            <w:top w:val="none" w:sz="0" w:space="0" w:color="auto"/>
            <w:left w:val="none" w:sz="0" w:space="0" w:color="auto"/>
            <w:bottom w:val="none" w:sz="0" w:space="0" w:color="auto"/>
            <w:right w:val="none" w:sz="0" w:space="0" w:color="auto"/>
          </w:divBdr>
        </w:div>
        <w:div w:id="730274794">
          <w:marLeft w:val="480"/>
          <w:marRight w:val="0"/>
          <w:marTop w:val="0"/>
          <w:marBottom w:val="0"/>
          <w:divBdr>
            <w:top w:val="none" w:sz="0" w:space="0" w:color="auto"/>
            <w:left w:val="none" w:sz="0" w:space="0" w:color="auto"/>
            <w:bottom w:val="none" w:sz="0" w:space="0" w:color="auto"/>
            <w:right w:val="none" w:sz="0" w:space="0" w:color="auto"/>
          </w:divBdr>
        </w:div>
        <w:div w:id="1685521671">
          <w:marLeft w:val="480"/>
          <w:marRight w:val="0"/>
          <w:marTop w:val="0"/>
          <w:marBottom w:val="0"/>
          <w:divBdr>
            <w:top w:val="none" w:sz="0" w:space="0" w:color="auto"/>
            <w:left w:val="none" w:sz="0" w:space="0" w:color="auto"/>
            <w:bottom w:val="none" w:sz="0" w:space="0" w:color="auto"/>
            <w:right w:val="none" w:sz="0" w:space="0" w:color="auto"/>
          </w:divBdr>
        </w:div>
        <w:div w:id="1689746809">
          <w:marLeft w:val="480"/>
          <w:marRight w:val="0"/>
          <w:marTop w:val="0"/>
          <w:marBottom w:val="0"/>
          <w:divBdr>
            <w:top w:val="none" w:sz="0" w:space="0" w:color="auto"/>
            <w:left w:val="none" w:sz="0" w:space="0" w:color="auto"/>
            <w:bottom w:val="none" w:sz="0" w:space="0" w:color="auto"/>
            <w:right w:val="none" w:sz="0" w:space="0" w:color="auto"/>
          </w:divBdr>
        </w:div>
        <w:div w:id="670450710">
          <w:marLeft w:val="480"/>
          <w:marRight w:val="0"/>
          <w:marTop w:val="0"/>
          <w:marBottom w:val="0"/>
          <w:divBdr>
            <w:top w:val="none" w:sz="0" w:space="0" w:color="auto"/>
            <w:left w:val="none" w:sz="0" w:space="0" w:color="auto"/>
            <w:bottom w:val="none" w:sz="0" w:space="0" w:color="auto"/>
            <w:right w:val="none" w:sz="0" w:space="0" w:color="auto"/>
          </w:divBdr>
        </w:div>
        <w:div w:id="628125064">
          <w:marLeft w:val="480"/>
          <w:marRight w:val="0"/>
          <w:marTop w:val="0"/>
          <w:marBottom w:val="0"/>
          <w:divBdr>
            <w:top w:val="none" w:sz="0" w:space="0" w:color="auto"/>
            <w:left w:val="none" w:sz="0" w:space="0" w:color="auto"/>
            <w:bottom w:val="none" w:sz="0" w:space="0" w:color="auto"/>
            <w:right w:val="none" w:sz="0" w:space="0" w:color="auto"/>
          </w:divBdr>
        </w:div>
        <w:div w:id="520095230">
          <w:marLeft w:val="480"/>
          <w:marRight w:val="0"/>
          <w:marTop w:val="0"/>
          <w:marBottom w:val="0"/>
          <w:divBdr>
            <w:top w:val="none" w:sz="0" w:space="0" w:color="auto"/>
            <w:left w:val="none" w:sz="0" w:space="0" w:color="auto"/>
            <w:bottom w:val="none" w:sz="0" w:space="0" w:color="auto"/>
            <w:right w:val="none" w:sz="0" w:space="0" w:color="auto"/>
          </w:divBdr>
        </w:div>
        <w:div w:id="1818260620">
          <w:marLeft w:val="480"/>
          <w:marRight w:val="0"/>
          <w:marTop w:val="0"/>
          <w:marBottom w:val="0"/>
          <w:divBdr>
            <w:top w:val="none" w:sz="0" w:space="0" w:color="auto"/>
            <w:left w:val="none" w:sz="0" w:space="0" w:color="auto"/>
            <w:bottom w:val="none" w:sz="0" w:space="0" w:color="auto"/>
            <w:right w:val="none" w:sz="0" w:space="0" w:color="auto"/>
          </w:divBdr>
        </w:div>
        <w:div w:id="1189877593">
          <w:marLeft w:val="480"/>
          <w:marRight w:val="0"/>
          <w:marTop w:val="0"/>
          <w:marBottom w:val="0"/>
          <w:divBdr>
            <w:top w:val="none" w:sz="0" w:space="0" w:color="auto"/>
            <w:left w:val="none" w:sz="0" w:space="0" w:color="auto"/>
            <w:bottom w:val="none" w:sz="0" w:space="0" w:color="auto"/>
            <w:right w:val="none" w:sz="0" w:space="0" w:color="auto"/>
          </w:divBdr>
        </w:div>
        <w:div w:id="1209301809">
          <w:marLeft w:val="480"/>
          <w:marRight w:val="0"/>
          <w:marTop w:val="0"/>
          <w:marBottom w:val="0"/>
          <w:divBdr>
            <w:top w:val="none" w:sz="0" w:space="0" w:color="auto"/>
            <w:left w:val="none" w:sz="0" w:space="0" w:color="auto"/>
            <w:bottom w:val="none" w:sz="0" w:space="0" w:color="auto"/>
            <w:right w:val="none" w:sz="0" w:space="0" w:color="auto"/>
          </w:divBdr>
        </w:div>
        <w:div w:id="552355172">
          <w:marLeft w:val="480"/>
          <w:marRight w:val="0"/>
          <w:marTop w:val="0"/>
          <w:marBottom w:val="0"/>
          <w:divBdr>
            <w:top w:val="none" w:sz="0" w:space="0" w:color="auto"/>
            <w:left w:val="none" w:sz="0" w:space="0" w:color="auto"/>
            <w:bottom w:val="none" w:sz="0" w:space="0" w:color="auto"/>
            <w:right w:val="none" w:sz="0" w:space="0" w:color="auto"/>
          </w:divBdr>
        </w:div>
        <w:div w:id="689336350">
          <w:marLeft w:val="480"/>
          <w:marRight w:val="0"/>
          <w:marTop w:val="0"/>
          <w:marBottom w:val="0"/>
          <w:divBdr>
            <w:top w:val="none" w:sz="0" w:space="0" w:color="auto"/>
            <w:left w:val="none" w:sz="0" w:space="0" w:color="auto"/>
            <w:bottom w:val="none" w:sz="0" w:space="0" w:color="auto"/>
            <w:right w:val="none" w:sz="0" w:space="0" w:color="auto"/>
          </w:divBdr>
        </w:div>
        <w:div w:id="1697343174">
          <w:marLeft w:val="480"/>
          <w:marRight w:val="0"/>
          <w:marTop w:val="0"/>
          <w:marBottom w:val="0"/>
          <w:divBdr>
            <w:top w:val="none" w:sz="0" w:space="0" w:color="auto"/>
            <w:left w:val="none" w:sz="0" w:space="0" w:color="auto"/>
            <w:bottom w:val="none" w:sz="0" w:space="0" w:color="auto"/>
            <w:right w:val="none" w:sz="0" w:space="0" w:color="auto"/>
          </w:divBdr>
        </w:div>
        <w:div w:id="1363509246">
          <w:marLeft w:val="480"/>
          <w:marRight w:val="0"/>
          <w:marTop w:val="0"/>
          <w:marBottom w:val="0"/>
          <w:divBdr>
            <w:top w:val="none" w:sz="0" w:space="0" w:color="auto"/>
            <w:left w:val="none" w:sz="0" w:space="0" w:color="auto"/>
            <w:bottom w:val="none" w:sz="0" w:space="0" w:color="auto"/>
            <w:right w:val="none" w:sz="0" w:space="0" w:color="auto"/>
          </w:divBdr>
        </w:div>
        <w:div w:id="1606384359">
          <w:marLeft w:val="480"/>
          <w:marRight w:val="0"/>
          <w:marTop w:val="0"/>
          <w:marBottom w:val="0"/>
          <w:divBdr>
            <w:top w:val="none" w:sz="0" w:space="0" w:color="auto"/>
            <w:left w:val="none" w:sz="0" w:space="0" w:color="auto"/>
            <w:bottom w:val="none" w:sz="0" w:space="0" w:color="auto"/>
            <w:right w:val="none" w:sz="0" w:space="0" w:color="auto"/>
          </w:divBdr>
        </w:div>
        <w:div w:id="366376835">
          <w:marLeft w:val="480"/>
          <w:marRight w:val="0"/>
          <w:marTop w:val="0"/>
          <w:marBottom w:val="0"/>
          <w:divBdr>
            <w:top w:val="none" w:sz="0" w:space="0" w:color="auto"/>
            <w:left w:val="none" w:sz="0" w:space="0" w:color="auto"/>
            <w:bottom w:val="none" w:sz="0" w:space="0" w:color="auto"/>
            <w:right w:val="none" w:sz="0" w:space="0" w:color="auto"/>
          </w:divBdr>
        </w:div>
        <w:div w:id="2098867233">
          <w:marLeft w:val="480"/>
          <w:marRight w:val="0"/>
          <w:marTop w:val="0"/>
          <w:marBottom w:val="0"/>
          <w:divBdr>
            <w:top w:val="none" w:sz="0" w:space="0" w:color="auto"/>
            <w:left w:val="none" w:sz="0" w:space="0" w:color="auto"/>
            <w:bottom w:val="none" w:sz="0" w:space="0" w:color="auto"/>
            <w:right w:val="none" w:sz="0" w:space="0" w:color="auto"/>
          </w:divBdr>
        </w:div>
        <w:div w:id="344135287">
          <w:marLeft w:val="480"/>
          <w:marRight w:val="0"/>
          <w:marTop w:val="0"/>
          <w:marBottom w:val="0"/>
          <w:divBdr>
            <w:top w:val="none" w:sz="0" w:space="0" w:color="auto"/>
            <w:left w:val="none" w:sz="0" w:space="0" w:color="auto"/>
            <w:bottom w:val="none" w:sz="0" w:space="0" w:color="auto"/>
            <w:right w:val="none" w:sz="0" w:space="0" w:color="auto"/>
          </w:divBdr>
        </w:div>
        <w:div w:id="1452939719">
          <w:marLeft w:val="480"/>
          <w:marRight w:val="0"/>
          <w:marTop w:val="0"/>
          <w:marBottom w:val="0"/>
          <w:divBdr>
            <w:top w:val="none" w:sz="0" w:space="0" w:color="auto"/>
            <w:left w:val="none" w:sz="0" w:space="0" w:color="auto"/>
            <w:bottom w:val="none" w:sz="0" w:space="0" w:color="auto"/>
            <w:right w:val="none" w:sz="0" w:space="0" w:color="auto"/>
          </w:divBdr>
        </w:div>
        <w:div w:id="1756706268">
          <w:marLeft w:val="480"/>
          <w:marRight w:val="0"/>
          <w:marTop w:val="0"/>
          <w:marBottom w:val="0"/>
          <w:divBdr>
            <w:top w:val="none" w:sz="0" w:space="0" w:color="auto"/>
            <w:left w:val="none" w:sz="0" w:space="0" w:color="auto"/>
            <w:bottom w:val="none" w:sz="0" w:space="0" w:color="auto"/>
            <w:right w:val="none" w:sz="0" w:space="0" w:color="auto"/>
          </w:divBdr>
        </w:div>
        <w:div w:id="1101949447">
          <w:marLeft w:val="480"/>
          <w:marRight w:val="0"/>
          <w:marTop w:val="0"/>
          <w:marBottom w:val="0"/>
          <w:divBdr>
            <w:top w:val="none" w:sz="0" w:space="0" w:color="auto"/>
            <w:left w:val="none" w:sz="0" w:space="0" w:color="auto"/>
            <w:bottom w:val="none" w:sz="0" w:space="0" w:color="auto"/>
            <w:right w:val="none" w:sz="0" w:space="0" w:color="auto"/>
          </w:divBdr>
        </w:div>
        <w:div w:id="900365410">
          <w:marLeft w:val="480"/>
          <w:marRight w:val="0"/>
          <w:marTop w:val="0"/>
          <w:marBottom w:val="0"/>
          <w:divBdr>
            <w:top w:val="none" w:sz="0" w:space="0" w:color="auto"/>
            <w:left w:val="none" w:sz="0" w:space="0" w:color="auto"/>
            <w:bottom w:val="none" w:sz="0" w:space="0" w:color="auto"/>
            <w:right w:val="none" w:sz="0" w:space="0" w:color="auto"/>
          </w:divBdr>
        </w:div>
        <w:div w:id="1808889210">
          <w:marLeft w:val="480"/>
          <w:marRight w:val="0"/>
          <w:marTop w:val="0"/>
          <w:marBottom w:val="0"/>
          <w:divBdr>
            <w:top w:val="none" w:sz="0" w:space="0" w:color="auto"/>
            <w:left w:val="none" w:sz="0" w:space="0" w:color="auto"/>
            <w:bottom w:val="none" w:sz="0" w:space="0" w:color="auto"/>
            <w:right w:val="none" w:sz="0" w:space="0" w:color="auto"/>
          </w:divBdr>
        </w:div>
        <w:div w:id="1718243452">
          <w:marLeft w:val="480"/>
          <w:marRight w:val="0"/>
          <w:marTop w:val="0"/>
          <w:marBottom w:val="0"/>
          <w:divBdr>
            <w:top w:val="none" w:sz="0" w:space="0" w:color="auto"/>
            <w:left w:val="none" w:sz="0" w:space="0" w:color="auto"/>
            <w:bottom w:val="none" w:sz="0" w:space="0" w:color="auto"/>
            <w:right w:val="none" w:sz="0" w:space="0" w:color="auto"/>
          </w:divBdr>
        </w:div>
        <w:div w:id="1439980501">
          <w:marLeft w:val="480"/>
          <w:marRight w:val="0"/>
          <w:marTop w:val="0"/>
          <w:marBottom w:val="0"/>
          <w:divBdr>
            <w:top w:val="none" w:sz="0" w:space="0" w:color="auto"/>
            <w:left w:val="none" w:sz="0" w:space="0" w:color="auto"/>
            <w:bottom w:val="none" w:sz="0" w:space="0" w:color="auto"/>
            <w:right w:val="none" w:sz="0" w:space="0" w:color="auto"/>
          </w:divBdr>
        </w:div>
        <w:div w:id="727385998">
          <w:marLeft w:val="480"/>
          <w:marRight w:val="0"/>
          <w:marTop w:val="0"/>
          <w:marBottom w:val="0"/>
          <w:divBdr>
            <w:top w:val="none" w:sz="0" w:space="0" w:color="auto"/>
            <w:left w:val="none" w:sz="0" w:space="0" w:color="auto"/>
            <w:bottom w:val="none" w:sz="0" w:space="0" w:color="auto"/>
            <w:right w:val="none" w:sz="0" w:space="0" w:color="auto"/>
          </w:divBdr>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1036465079">
          <w:marLeft w:val="480"/>
          <w:marRight w:val="0"/>
          <w:marTop w:val="0"/>
          <w:marBottom w:val="0"/>
          <w:divBdr>
            <w:top w:val="none" w:sz="0" w:space="0" w:color="auto"/>
            <w:left w:val="none" w:sz="0" w:space="0" w:color="auto"/>
            <w:bottom w:val="none" w:sz="0" w:space="0" w:color="auto"/>
            <w:right w:val="none" w:sz="0" w:space="0" w:color="auto"/>
          </w:divBdr>
        </w:div>
        <w:div w:id="358817116">
          <w:marLeft w:val="480"/>
          <w:marRight w:val="0"/>
          <w:marTop w:val="0"/>
          <w:marBottom w:val="0"/>
          <w:divBdr>
            <w:top w:val="none" w:sz="0" w:space="0" w:color="auto"/>
            <w:left w:val="none" w:sz="0" w:space="0" w:color="auto"/>
            <w:bottom w:val="none" w:sz="0" w:space="0" w:color="auto"/>
            <w:right w:val="none" w:sz="0" w:space="0" w:color="auto"/>
          </w:divBdr>
        </w:div>
        <w:div w:id="1422021982">
          <w:marLeft w:val="480"/>
          <w:marRight w:val="0"/>
          <w:marTop w:val="0"/>
          <w:marBottom w:val="0"/>
          <w:divBdr>
            <w:top w:val="none" w:sz="0" w:space="0" w:color="auto"/>
            <w:left w:val="none" w:sz="0" w:space="0" w:color="auto"/>
            <w:bottom w:val="none" w:sz="0" w:space="0" w:color="auto"/>
            <w:right w:val="none" w:sz="0" w:space="0" w:color="auto"/>
          </w:divBdr>
        </w:div>
        <w:div w:id="625625389">
          <w:marLeft w:val="480"/>
          <w:marRight w:val="0"/>
          <w:marTop w:val="0"/>
          <w:marBottom w:val="0"/>
          <w:divBdr>
            <w:top w:val="none" w:sz="0" w:space="0" w:color="auto"/>
            <w:left w:val="none" w:sz="0" w:space="0" w:color="auto"/>
            <w:bottom w:val="none" w:sz="0" w:space="0" w:color="auto"/>
            <w:right w:val="none" w:sz="0" w:space="0" w:color="auto"/>
          </w:divBdr>
        </w:div>
        <w:div w:id="1473137453">
          <w:marLeft w:val="480"/>
          <w:marRight w:val="0"/>
          <w:marTop w:val="0"/>
          <w:marBottom w:val="0"/>
          <w:divBdr>
            <w:top w:val="none" w:sz="0" w:space="0" w:color="auto"/>
            <w:left w:val="none" w:sz="0" w:space="0" w:color="auto"/>
            <w:bottom w:val="none" w:sz="0" w:space="0" w:color="auto"/>
            <w:right w:val="none" w:sz="0" w:space="0" w:color="auto"/>
          </w:divBdr>
        </w:div>
        <w:div w:id="586578165">
          <w:marLeft w:val="480"/>
          <w:marRight w:val="0"/>
          <w:marTop w:val="0"/>
          <w:marBottom w:val="0"/>
          <w:divBdr>
            <w:top w:val="none" w:sz="0" w:space="0" w:color="auto"/>
            <w:left w:val="none" w:sz="0" w:space="0" w:color="auto"/>
            <w:bottom w:val="none" w:sz="0" w:space="0" w:color="auto"/>
            <w:right w:val="none" w:sz="0" w:space="0" w:color="auto"/>
          </w:divBdr>
        </w:div>
        <w:div w:id="1883901575">
          <w:marLeft w:val="480"/>
          <w:marRight w:val="0"/>
          <w:marTop w:val="0"/>
          <w:marBottom w:val="0"/>
          <w:divBdr>
            <w:top w:val="none" w:sz="0" w:space="0" w:color="auto"/>
            <w:left w:val="none" w:sz="0" w:space="0" w:color="auto"/>
            <w:bottom w:val="none" w:sz="0" w:space="0" w:color="auto"/>
            <w:right w:val="none" w:sz="0" w:space="0" w:color="auto"/>
          </w:divBdr>
        </w:div>
        <w:div w:id="1841506644">
          <w:marLeft w:val="480"/>
          <w:marRight w:val="0"/>
          <w:marTop w:val="0"/>
          <w:marBottom w:val="0"/>
          <w:divBdr>
            <w:top w:val="none" w:sz="0" w:space="0" w:color="auto"/>
            <w:left w:val="none" w:sz="0" w:space="0" w:color="auto"/>
            <w:bottom w:val="none" w:sz="0" w:space="0" w:color="auto"/>
            <w:right w:val="none" w:sz="0" w:space="0" w:color="auto"/>
          </w:divBdr>
        </w:div>
        <w:div w:id="2135900727">
          <w:marLeft w:val="480"/>
          <w:marRight w:val="0"/>
          <w:marTop w:val="0"/>
          <w:marBottom w:val="0"/>
          <w:divBdr>
            <w:top w:val="none" w:sz="0" w:space="0" w:color="auto"/>
            <w:left w:val="none" w:sz="0" w:space="0" w:color="auto"/>
            <w:bottom w:val="none" w:sz="0" w:space="0" w:color="auto"/>
            <w:right w:val="none" w:sz="0" w:space="0" w:color="auto"/>
          </w:divBdr>
        </w:div>
        <w:div w:id="1485316060">
          <w:marLeft w:val="480"/>
          <w:marRight w:val="0"/>
          <w:marTop w:val="0"/>
          <w:marBottom w:val="0"/>
          <w:divBdr>
            <w:top w:val="none" w:sz="0" w:space="0" w:color="auto"/>
            <w:left w:val="none" w:sz="0" w:space="0" w:color="auto"/>
            <w:bottom w:val="none" w:sz="0" w:space="0" w:color="auto"/>
            <w:right w:val="none" w:sz="0" w:space="0" w:color="auto"/>
          </w:divBdr>
        </w:div>
        <w:div w:id="1415783919">
          <w:marLeft w:val="480"/>
          <w:marRight w:val="0"/>
          <w:marTop w:val="0"/>
          <w:marBottom w:val="0"/>
          <w:divBdr>
            <w:top w:val="none" w:sz="0" w:space="0" w:color="auto"/>
            <w:left w:val="none" w:sz="0" w:space="0" w:color="auto"/>
            <w:bottom w:val="none" w:sz="0" w:space="0" w:color="auto"/>
            <w:right w:val="none" w:sz="0" w:space="0" w:color="auto"/>
          </w:divBdr>
        </w:div>
        <w:div w:id="1182429751">
          <w:marLeft w:val="480"/>
          <w:marRight w:val="0"/>
          <w:marTop w:val="0"/>
          <w:marBottom w:val="0"/>
          <w:divBdr>
            <w:top w:val="none" w:sz="0" w:space="0" w:color="auto"/>
            <w:left w:val="none" w:sz="0" w:space="0" w:color="auto"/>
            <w:bottom w:val="none" w:sz="0" w:space="0" w:color="auto"/>
            <w:right w:val="none" w:sz="0" w:space="0" w:color="auto"/>
          </w:divBdr>
        </w:div>
        <w:div w:id="1119644383">
          <w:marLeft w:val="480"/>
          <w:marRight w:val="0"/>
          <w:marTop w:val="0"/>
          <w:marBottom w:val="0"/>
          <w:divBdr>
            <w:top w:val="none" w:sz="0" w:space="0" w:color="auto"/>
            <w:left w:val="none" w:sz="0" w:space="0" w:color="auto"/>
            <w:bottom w:val="none" w:sz="0" w:space="0" w:color="auto"/>
            <w:right w:val="none" w:sz="0" w:space="0" w:color="auto"/>
          </w:divBdr>
        </w:div>
        <w:div w:id="566838648">
          <w:marLeft w:val="480"/>
          <w:marRight w:val="0"/>
          <w:marTop w:val="0"/>
          <w:marBottom w:val="0"/>
          <w:divBdr>
            <w:top w:val="none" w:sz="0" w:space="0" w:color="auto"/>
            <w:left w:val="none" w:sz="0" w:space="0" w:color="auto"/>
            <w:bottom w:val="none" w:sz="0" w:space="0" w:color="auto"/>
            <w:right w:val="none" w:sz="0" w:space="0" w:color="auto"/>
          </w:divBdr>
        </w:div>
        <w:div w:id="768627229">
          <w:marLeft w:val="480"/>
          <w:marRight w:val="0"/>
          <w:marTop w:val="0"/>
          <w:marBottom w:val="0"/>
          <w:divBdr>
            <w:top w:val="none" w:sz="0" w:space="0" w:color="auto"/>
            <w:left w:val="none" w:sz="0" w:space="0" w:color="auto"/>
            <w:bottom w:val="none" w:sz="0" w:space="0" w:color="auto"/>
            <w:right w:val="none" w:sz="0" w:space="0" w:color="auto"/>
          </w:divBdr>
        </w:div>
        <w:div w:id="1431664470">
          <w:marLeft w:val="480"/>
          <w:marRight w:val="0"/>
          <w:marTop w:val="0"/>
          <w:marBottom w:val="0"/>
          <w:divBdr>
            <w:top w:val="none" w:sz="0" w:space="0" w:color="auto"/>
            <w:left w:val="none" w:sz="0" w:space="0" w:color="auto"/>
            <w:bottom w:val="none" w:sz="0" w:space="0" w:color="auto"/>
            <w:right w:val="none" w:sz="0" w:space="0" w:color="auto"/>
          </w:divBdr>
        </w:div>
        <w:div w:id="1511140148">
          <w:marLeft w:val="480"/>
          <w:marRight w:val="0"/>
          <w:marTop w:val="0"/>
          <w:marBottom w:val="0"/>
          <w:divBdr>
            <w:top w:val="none" w:sz="0" w:space="0" w:color="auto"/>
            <w:left w:val="none" w:sz="0" w:space="0" w:color="auto"/>
            <w:bottom w:val="none" w:sz="0" w:space="0" w:color="auto"/>
            <w:right w:val="none" w:sz="0" w:space="0" w:color="auto"/>
          </w:divBdr>
        </w:div>
        <w:div w:id="50429267">
          <w:marLeft w:val="480"/>
          <w:marRight w:val="0"/>
          <w:marTop w:val="0"/>
          <w:marBottom w:val="0"/>
          <w:divBdr>
            <w:top w:val="none" w:sz="0" w:space="0" w:color="auto"/>
            <w:left w:val="none" w:sz="0" w:space="0" w:color="auto"/>
            <w:bottom w:val="none" w:sz="0" w:space="0" w:color="auto"/>
            <w:right w:val="none" w:sz="0" w:space="0" w:color="auto"/>
          </w:divBdr>
        </w:div>
        <w:div w:id="233854413">
          <w:marLeft w:val="480"/>
          <w:marRight w:val="0"/>
          <w:marTop w:val="0"/>
          <w:marBottom w:val="0"/>
          <w:divBdr>
            <w:top w:val="none" w:sz="0" w:space="0" w:color="auto"/>
            <w:left w:val="none" w:sz="0" w:space="0" w:color="auto"/>
            <w:bottom w:val="none" w:sz="0" w:space="0" w:color="auto"/>
            <w:right w:val="none" w:sz="0" w:space="0" w:color="auto"/>
          </w:divBdr>
        </w:div>
        <w:div w:id="717512985">
          <w:marLeft w:val="480"/>
          <w:marRight w:val="0"/>
          <w:marTop w:val="0"/>
          <w:marBottom w:val="0"/>
          <w:divBdr>
            <w:top w:val="none" w:sz="0" w:space="0" w:color="auto"/>
            <w:left w:val="none" w:sz="0" w:space="0" w:color="auto"/>
            <w:bottom w:val="none" w:sz="0" w:space="0" w:color="auto"/>
            <w:right w:val="none" w:sz="0" w:space="0" w:color="auto"/>
          </w:divBdr>
        </w:div>
        <w:div w:id="463082500">
          <w:marLeft w:val="480"/>
          <w:marRight w:val="0"/>
          <w:marTop w:val="0"/>
          <w:marBottom w:val="0"/>
          <w:divBdr>
            <w:top w:val="none" w:sz="0" w:space="0" w:color="auto"/>
            <w:left w:val="none" w:sz="0" w:space="0" w:color="auto"/>
            <w:bottom w:val="none" w:sz="0" w:space="0" w:color="auto"/>
            <w:right w:val="none" w:sz="0" w:space="0" w:color="auto"/>
          </w:divBdr>
        </w:div>
        <w:div w:id="1673221584">
          <w:marLeft w:val="480"/>
          <w:marRight w:val="0"/>
          <w:marTop w:val="0"/>
          <w:marBottom w:val="0"/>
          <w:divBdr>
            <w:top w:val="none" w:sz="0" w:space="0" w:color="auto"/>
            <w:left w:val="none" w:sz="0" w:space="0" w:color="auto"/>
            <w:bottom w:val="none" w:sz="0" w:space="0" w:color="auto"/>
            <w:right w:val="none" w:sz="0" w:space="0" w:color="auto"/>
          </w:divBdr>
        </w:div>
        <w:div w:id="535393541">
          <w:marLeft w:val="480"/>
          <w:marRight w:val="0"/>
          <w:marTop w:val="0"/>
          <w:marBottom w:val="0"/>
          <w:divBdr>
            <w:top w:val="none" w:sz="0" w:space="0" w:color="auto"/>
            <w:left w:val="none" w:sz="0" w:space="0" w:color="auto"/>
            <w:bottom w:val="none" w:sz="0" w:space="0" w:color="auto"/>
            <w:right w:val="none" w:sz="0" w:space="0" w:color="auto"/>
          </w:divBdr>
        </w:div>
        <w:div w:id="1641885410">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301085070">
          <w:marLeft w:val="480"/>
          <w:marRight w:val="0"/>
          <w:marTop w:val="0"/>
          <w:marBottom w:val="0"/>
          <w:divBdr>
            <w:top w:val="none" w:sz="0" w:space="0" w:color="auto"/>
            <w:left w:val="none" w:sz="0" w:space="0" w:color="auto"/>
            <w:bottom w:val="none" w:sz="0" w:space="0" w:color="auto"/>
            <w:right w:val="none" w:sz="0" w:space="0" w:color="auto"/>
          </w:divBdr>
        </w:div>
        <w:div w:id="799425152">
          <w:marLeft w:val="480"/>
          <w:marRight w:val="0"/>
          <w:marTop w:val="0"/>
          <w:marBottom w:val="0"/>
          <w:divBdr>
            <w:top w:val="none" w:sz="0" w:space="0" w:color="auto"/>
            <w:left w:val="none" w:sz="0" w:space="0" w:color="auto"/>
            <w:bottom w:val="none" w:sz="0" w:space="0" w:color="auto"/>
            <w:right w:val="none" w:sz="0" w:space="0" w:color="auto"/>
          </w:divBdr>
        </w:div>
        <w:div w:id="949161822">
          <w:marLeft w:val="480"/>
          <w:marRight w:val="0"/>
          <w:marTop w:val="0"/>
          <w:marBottom w:val="0"/>
          <w:divBdr>
            <w:top w:val="none" w:sz="0" w:space="0" w:color="auto"/>
            <w:left w:val="none" w:sz="0" w:space="0" w:color="auto"/>
            <w:bottom w:val="none" w:sz="0" w:space="0" w:color="auto"/>
            <w:right w:val="none" w:sz="0" w:space="0" w:color="auto"/>
          </w:divBdr>
        </w:div>
        <w:div w:id="667637527">
          <w:marLeft w:val="480"/>
          <w:marRight w:val="0"/>
          <w:marTop w:val="0"/>
          <w:marBottom w:val="0"/>
          <w:divBdr>
            <w:top w:val="none" w:sz="0" w:space="0" w:color="auto"/>
            <w:left w:val="none" w:sz="0" w:space="0" w:color="auto"/>
            <w:bottom w:val="none" w:sz="0" w:space="0" w:color="auto"/>
            <w:right w:val="none" w:sz="0" w:space="0" w:color="auto"/>
          </w:divBdr>
        </w:div>
        <w:div w:id="770778671">
          <w:marLeft w:val="480"/>
          <w:marRight w:val="0"/>
          <w:marTop w:val="0"/>
          <w:marBottom w:val="0"/>
          <w:divBdr>
            <w:top w:val="none" w:sz="0" w:space="0" w:color="auto"/>
            <w:left w:val="none" w:sz="0" w:space="0" w:color="auto"/>
            <w:bottom w:val="none" w:sz="0" w:space="0" w:color="auto"/>
            <w:right w:val="none" w:sz="0" w:space="0" w:color="auto"/>
          </w:divBdr>
        </w:div>
        <w:div w:id="1836533839">
          <w:marLeft w:val="480"/>
          <w:marRight w:val="0"/>
          <w:marTop w:val="0"/>
          <w:marBottom w:val="0"/>
          <w:divBdr>
            <w:top w:val="none" w:sz="0" w:space="0" w:color="auto"/>
            <w:left w:val="none" w:sz="0" w:space="0" w:color="auto"/>
            <w:bottom w:val="none" w:sz="0" w:space="0" w:color="auto"/>
            <w:right w:val="none" w:sz="0" w:space="0" w:color="auto"/>
          </w:divBdr>
        </w:div>
        <w:div w:id="576287577">
          <w:marLeft w:val="480"/>
          <w:marRight w:val="0"/>
          <w:marTop w:val="0"/>
          <w:marBottom w:val="0"/>
          <w:divBdr>
            <w:top w:val="none" w:sz="0" w:space="0" w:color="auto"/>
            <w:left w:val="none" w:sz="0" w:space="0" w:color="auto"/>
            <w:bottom w:val="none" w:sz="0" w:space="0" w:color="auto"/>
            <w:right w:val="none" w:sz="0" w:space="0" w:color="auto"/>
          </w:divBdr>
        </w:div>
        <w:div w:id="1041898613">
          <w:marLeft w:val="480"/>
          <w:marRight w:val="0"/>
          <w:marTop w:val="0"/>
          <w:marBottom w:val="0"/>
          <w:divBdr>
            <w:top w:val="none" w:sz="0" w:space="0" w:color="auto"/>
            <w:left w:val="none" w:sz="0" w:space="0" w:color="auto"/>
            <w:bottom w:val="none" w:sz="0" w:space="0" w:color="auto"/>
            <w:right w:val="none" w:sz="0" w:space="0" w:color="auto"/>
          </w:divBdr>
        </w:div>
        <w:div w:id="1185363159">
          <w:marLeft w:val="480"/>
          <w:marRight w:val="0"/>
          <w:marTop w:val="0"/>
          <w:marBottom w:val="0"/>
          <w:divBdr>
            <w:top w:val="none" w:sz="0" w:space="0" w:color="auto"/>
            <w:left w:val="none" w:sz="0" w:space="0" w:color="auto"/>
            <w:bottom w:val="none" w:sz="0" w:space="0" w:color="auto"/>
            <w:right w:val="none" w:sz="0" w:space="0" w:color="auto"/>
          </w:divBdr>
        </w:div>
        <w:div w:id="675108499">
          <w:marLeft w:val="480"/>
          <w:marRight w:val="0"/>
          <w:marTop w:val="0"/>
          <w:marBottom w:val="0"/>
          <w:divBdr>
            <w:top w:val="none" w:sz="0" w:space="0" w:color="auto"/>
            <w:left w:val="none" w:sz="0" w:space="0" w:color="auto"/>
            <w:bottom w:val="none" w:sz="0" w:space="0" w:color="auto"/>
            <w:right w:val="none" w:sz="0" w:space="0" w:color="auto"/>
          </w:divBdr>
        </w:div>
        <w:div w:id="1858039544">
          <w:marLeft w:val="480"/>
          <w:marRight w:val="0"/>
          <w:marTop w:val="0"/>
          <w:marBottom w:val="0"/>
          <w:divBdr>
            <w:top w:val="none" w:sz="0" w:space="0" w:color="auto"/>
            <w:left w:val="none" w:sz="0" w:space="0" w:color="auto"/>
            <w:bottom w:val="none" w:sz="0" w:space="0" w:color="auto"/>
            <w:right w:val="none" w:sz="0" w:space="0" w:color="auto"/>
          </w:divBdr>
        </w:div>
        <w:div w:id="997223015">
          <w:marLeft w:val="480"/>
          <w:marRight w:val="0"/>
          <w:marTop w:val="0"/>
          <w:marBottom w:val="0"/>
          <w:divBdr>
            <w:top w:val="none" w:sz="0" w:space="0" w:color="auto"/>
            <w:left w:val="none" w:sz="0" w:space="0" w:color="auto"/>
            <w:bottom w:val="none" w:sz="0" w:space="0" w:color="auto"/>
            <w:right w:val="none" w:sz="0" w:space="0" w:color="auto"/>
          </w:divBdr>
        </w:div>
        <w:div w:id="433671940">
          <w:marLeft w:val="480"/>
          <w:marRight w:val="0"/>
          <w:marTop w:val="0"/>
          <w:marBottom w:val="0"/>
          <w:divBdr>
            <w:top w:val="none" w:sz="0" w:space="0" w:color="auto"/>
            <w:left w:val="none" w:sz="0" w:space="0" w:color="auto"/>
            <w:bottom w:val="none" w:sz="0" w:space="0" w:color="auto"/>
            <w:right w:val="none" w:sz="0" w:space="0" w:color="auto"/>
          </w:divBdr>
        </w:div>
        <w:div w:id="1915435217">
          <w:marLeft w:val="480"/>
          <w:marRight w:val="0"/>
          <w:marTop w:val="0"/>
          <w:marBottom w:val="0"/>
          <w:divBdr>
            <w:top w:val="none" w:sz="0" w:space="0" w:color="auto"/>
            <w:left w:val="none" w:sz="0" w:space="0" w:color="auto"/>
            <w:bottom w:val="none" w:sz="0" w:space="0" w:color="auto"/>
            <w:right w:val="none" w:sz="0" w:space="0" w:color="auto"/>
          </w:divBdr>
        </w:div>
        <w:div w:id="1025133953">
          <w:marLeft w:val="480"/>
          <w:marRight w:val="0"/>
          <w:marTop w:val="0"/>
          <w:marBottom w:val="0"/>
          <w:divBdr>
            <w:top w:val="none" w:sz="0" w:space="0" w:color="auto"/>
            <w:left w:val="none" w:sz="0" w:space="0" w:color="auto"/>
            <w:bottom w:val="none" w:sz="0" w:space="0" w:color="auto"/>
            <w:right w:val="none" w:sz="0" w:space="0" w:color="auto"/>
          </w:divBdr>
        </w:div>
        <w:div w:id="1984963230">
          <w:marLeft w:val="480"/>
          <w:marRight w:val="0"/>
          <w:marTop w:val="0"/>
          <w:marBottom w:val="0"/>
          <w:divBdr>
            <w:top w:val="none" w:sz="0" w:space="0" w:color="auto"/>
            <w:left w:val="none" w:sz="0" w:space="0" w:color="auto"/>
            <w:bottom w:val="none" w:sz="0" w:space="0" w:color="auto"/>
            <w:right w:val="none" w:sz="0" w:space="0" w:color="auto"/>
          </w:divBdr>
        </w:div>
        <w:div w:id="543637549">
          <w:marLeft w:val="480"/>
          <w:marRight w:val="0"/>
          <w:marTop w:val="0"/>
          <w:marBottom w:val="0"/>
          <w:divBdr>
            <w:top w:val="none" w:sz="0" w:space="0" w:color="auto"/>
            <w:left w:val="none" w:sz="0" w:space="0" w:color="auto"/>
            <w:bottom w:val="none" w:sz="0" w:space="0" w:color="auto"/>
            <w:right w:val="none" w:sz="0" w:space="0" w:color="auto"/>
          </w:divBdr>
        </w:div>
        <w:div w:id="463277848">
          <w:marLeft w:val="480"/>
          <w:marRight w:val="0"/>
          <w:marTop w:val="0"/>
          <w:marBottom w:val="0"/>
          <w:divBdr>
            <w:top w:val="none" w:sz="0" w:space="0" w:color="auto"/>
            <w:left w:val="none" w:sz="0" w:space="0" w:color="auto"/>
            <w:bottom w:val="none" w:sz="0" w:space="0" w:color="auto"/>
            <w:right w:val="none" w:sz="0" w:space="0" w:color="auto"/>
          </w:divBdr>
        </w:div>
        <w:div w:id="247202478">
          <w:marLeft w:val="480"/>
          <w:marRight w:val="0"/>
          <w:marTop w:val="0"/>
          <w:marBottom w:val="0"/>
          <w:divBdr>
            <w:top w:val="none" w:sz="0" w:space="0" w:color="auto"/>
            <w:left w:val="none" w:sz="0" w:space="0" w:color="auto"/>
            <w:bottom w:val="none" w:sz="0" w:space="0" w:color="auto"/>
            <w:right w:val="none" w:sz="0" w:space="0" w:color="auto"/>
          </w:divBdr>
        </w:div>
        <w:div w:id="1416128119">
          <w:marLeft w:val="480"/>
          <w:marRight w:val="0"/>
          <w:marTop w:val="0"/>
          <w:marBottom w:val="0"/>
          <w:divBdr>
            <w:top w:val="none" w:sz="0" w:space="0" w:color="auto"/>
            <w:left w:val="none" w:sz="0" w:space="0" w:color="auto"/>
            <w:bottom w:val="none" w:sz="0" w:space="0" w:color="auto"/>
            <w:right w:val="none" w:sz="0" w:space="0" w:color="auto"/>
          </w:divBdr>
        </w:div>
        <w:div w:id="2031102040">
          <w:marLeft w:val="480"/>
          <w:marRight w:val="0"/>
          <w:marTop w:val="0"/>
          <w:marBottom w:val="0"/>
          <w:divBdr>
            <w:top w:val="none" w:sz="0" w:space="0" w:color="auto"/>
            <w:left w:val="none" w:sz="0" w:space="0" w:color="auto"/>
            <w:bottom w:val="none" w:sz="0" w:space="0" w:color="auto"/>
            <w:right w:val="none" w:sz="0" w:space="0" w:color="auto"/>
          </w:divBdr>
        </w:div>
        <w:div w:id="1326132674">
          <w:marLeft w:val="480"/>
          <w:marRight w:val="0"/>
          <w:marTop w:val="0"/>
          <w:marBottom w:val="0"/>
          <w:divBdr>
            <w:top w:val="none" w:sz="0" w:space="0" w:color="auto"/>
            <w:left w:val="none" w:sz="0" w:space="0" w:color="auto"/>
            <w:bottom w:val="none" w:sz="0" w:space="0" w:color="auto"/>
            <w:right w:val="none" w:sz="0" w:space="0" w:color="auto"/>
          </w:divBdr>
        </w:div>
        <w:div w:id="321592448">
          <w:marLeft w:val="480"/>
          <w:marRight w:val="0"/>
          <w:marTop w:val="0"/>
          <w:marBottom w:val="0"/>
          <w:divBdr>
            <w:top w:val="none" w:sz="0" w:space="0" w:color="auto"/>
            <w:left w:val="none" w:sz="0" w:space="0" w:color="auto"/>
            <w:bottom w:val="none" w:sz="0" w:space="0" w:color="auto"/>
            <w:right w:val="none" w:sz="0" w:space="0" w:color="auto"/>
          </w:divBdr>
        </w:div>
        <w:div w:id="1621492890">
          <w:marLeft w:val="480"/>
          <w:marRight w:val="0"/>
          <w:marTop w:val="0"/>
          <w:marBottom w:val="0"/>
          <w:divBdr>
            <w:top w:val="none" w:sz="0" w:space="0" w:color="auto"/>
            <w:left w:val="none" w:sz="0" w:space="0" w:color="auto"/>
            <w:bottom w:val="none" w:sz="0" w:space="0" w:color="auto"/>
            <w:right w:val="none" w:sz="0" w:space="0" w:color="auto"/>
          </w:divBdr>
        </w:div>
        <w:div w:id="141892300">
          <w:marLeft w:val="480"/>
          <w:marRight w:val="0"/>
          <w:marTop w:val="0"/>
          <w:marBottom w:val="0"/>
          <w:divBdr>
            <w:top w:val="none" w:sz="0" w:space="0" w:color="auto"/>
            <w:left w:val="none" w:sz="0" w:space="0" w:color="auto"/>
            <w:bottom w:val="none" w:sz="0" w:space="0" w:color="auto"/>
            <w:right w:val="none" w:sz="0" w:space="0" w:color="auto"/>
          </w:divBdr>
        </w:div>
        <w:div w:id="419303591">
          <w:marLeft w:val="480"/>
          <w:marRight w:val="0"/>
          <w:marTop w:val="0"/>
          <w:marBottom w:val="0"/>
          <w:divBdr>
            <w:top w:val="none" w:sz="0" w:space="0" w:color="auto"/>
            <w:left w:val="none" w:sz="0" w:space="0" w:color="auto"/>
            <w:bottom w:val="none" w:sz="0" w:space="0" w:color="auto"/>
            <w:right w:val="none" w:sz="0" w:space="0" w:color="auto"/>
          </w:divBdr>
        </w:div>
        <w:div w:id="1373773455">
          <w:marLeft w:val="480"/>
          <w:marRight w:val="0"/>
          <w:marTop w:val="0"/>
          <w:marBottom w:val="0"/>
          <w:divBdr>
            <w:top w:val="none" w:sz="0" w:space="0" w:color="auto"/>
            <w:left w:val="none" w:sz="0" w:space="0" w:color="auto"/>
            <w:bottom w:val="none" w:sz="0" w:space="0" w:color="auto"/>
            <w:right w:val="none" w:sz="0" w:space="0" w:color="auto"/>
          </w:divBdr>
        </w:div>
        <w:div w:id="1821649458">
          <w:marLeft w:val="480"/>
          <w:marRight w:val="0"/>
          <w:marTop w:val="0"/>
          <w:marBottom w:val="0"/>
          <w:divBdr>
            <w:top w:val="none" w:sz="0" w:space="0" w:color="auto"/>
            <w:left w:val="none" w:sz="0" w:space="0" w:color="auto"/>
            <w:bottom w:val="none" w:sz="0" w:space="0" w:color="auto"/>
            <w:right w:val="none" w:sz="0" w:space="0" w:color="auto"/>
          </w:divBdr>
        </w:div>
      </w:divsChild>
    </w:div>
    <w:div w:id="1400592885">
      <w:bodyDiv w:val="1"/>
      <w:marLeft w:val="0"/>
      <w:marRight w:val="0"/>
      <w:marTop w:val="0"/>
      <w:marBottom w:val="0"/>
      <w:divBdr>
        <w:top w:val="none" w:sz="0" w:space="0" w:color="auto"/>
        <w:left w:val="none" w:sz="0" w:space="0" w:color="auto"/>
        <w:bottom w:val="none" w:sz="0" w:space="0" w:color="auto"/>
        <w:right w:val="none" w:sz="0" w:space="0" w:color="auto"/>
      </w:divBdr>
      <w:divsChild>
        <w:div w:id="418527409">
          <w:marLeft w:val="640"/>
          <w:marRight w:val="0"/>
          <w:marTop w:val="0"/>
          <w:marBottom w:val="0"/>
          <w:divBdr>
            <w:top w:val="none" w:sz="0" w:space="0" w:color="auto"/>
            <w:left w:val="none" w:sz="0" w:space="0" w:color="auto"/>
            <w:bottom w:val="none" w:sz="0" w:space="0" w:color="auto"/>
            <w:right w:val="none" w:sz="0" w:space="0" w:color="auto"/>
          </w:divBdr>
        </w:div>
        <w:div w:id="1841119460">
          <w:marLeft w:val="640"/>
          <w:marRight w:val="0"/>
          <w:marTop w:val="0"/>
          <w:marBottom w:val="0"/>
          <w:divBdr>
            <w:top w:val="none" w:sz="0" w:space="0" w:color="auto"/>
            <w:left w:val="none" w:sz="0" w:space="0" w:color="auto"/>
            <w:bottom w:val="none" w:sz="0" w:space="0" w:color="auto"/>
            <w:right w:val="none" w:sz="0" w:space="0" w:color="auto"/>
          </w:divBdr>
        </w:div>
        <w:div w:id="181867386">
          <w:marLeft w:val="640"/>
          <w:marRight w:val="0"/>
          <w:marTop w:val="0"/>
          <w:marBottom w:val="0"/>
          <w:divBdr>
            <w:top w:val="none" w:sz="0" w:space="0" w:color="auto"/>
            <w:left w:val="none" w:sz="0" w:space="0" w:color="auto"/>
            <w:bottom w:val="none" w:sz="0" w:space="0" w:color="auto"/>
            <w:right w:val="none" w:sz="0" w:space="0" w:color="auto"/>
          </w:divBdr>
        </w:div>
        <w:div w:id="1076976124">
          <w:marLeft w:val="640"/>
          <w:marRight w:val="0"/>
          <w:marTop w:val="0"/>
          <w:marBottom w:val="0"/>
          <w:divBdr>
            <w:top w:val="none" w:sz="0" w:space="0" w:color="auto"/>
            <w:left w:val="none" w:sz="0" w:space="0" w:color="auto"/>
            <w:bottom w:val="none" w:sz="0" w:space="0" w:color="auto"/>
            <w:right w:val="none" w:sz="0" w:space="0" w:color="auto"/>
          </w:divBdr>
        </w:div>
        <w:div w:id="895244978">
          <w:marLeft w:val="640"/>
          <w:marRight w:val="0"/>
          <w:marTop w:val="0"/>
          <w:marBottom w:val="0"/>
          <w:divBdr>
            <w:top w:val="none" w:sz="0" w:space="0" w:color="auto"/>
            <w:left w:val="none" w:sz="0" w:space="0" w:color="auto"/>
            <w:bottom w:val="none" w:sz="0" w:space="0" w:color="auto"/>
            <w:right w:val="none" w:sz="0" w:space="0" w:color="auto"/>
          </w:divBdr>
        </w:div>
        <w:div w:id="1909723095">
          <w:marLeft w:val="640"/>
          <w:marRight w:val="0"/>
          <w:marTop w:val="0"/>
          <w:marBottom w:val="0"/>
          <w:divBdr>
            <w:top w:val="none" w:sz="0" w:space="0" w:color="auto"/>
            <w:left w:val="none" w:sz="0" w:space="0" w:color="auto"/>
            <w:bottom w:val="none" w:sz="0" w:space="0" w:color="auto"/>
            <w:right w:val="none" w:sz="0" w:space="0" w:color="auto"/>
          </w:divBdr>
        </w:div>
        <w:div w:id="908614145">
          <w:marLeft w:val="640"/>
          <w:marRight w:val="0"/>
          <w:marTop w:val="0"/>
          <w:marBottom w:val="0"/>
          <w:divBdr>
            <w:top w:val="none" w:sz="0" w:space="0" w:color="auto"/>
            <w:left w:val="none" w:sz="0" w:space="0" w:color="auto"/>
            <w:bottom w:val="none" w:sz="0" w:space="0" w:color="auto"/>
            <w:right w:val="none" w:sz="0" w:space="0" w:color="auto"/>
          </w:divBdr>
        </w:div>
        <w:div w:id="2091349180">
          <w:marLeft w:val="640"/>
          <w:marRight w:val="0"/>
          <w:marTop w:val="0"/>
          <w:marBottom w:val="0"/>
          <w:divBdr>
            <w:top w:val="none" w:sz="0" w:space="0" w:color="auto"/>
            <w:left w:val="none" w:sz="0" w:space="0" w:color="auto"/>
            <w:bottom w:val="none" w:sz="0" w:space="0" w:color="auto"/>
            <w:right w:val="none" w:sz="0" w:space="0" w:color="auto"/>
          </w:divBdr>
        </w:div>
        <w:div w:id="96799906">
          <w:marLeft w:val="640"/>
          <w:marRight w:val="0"/>
          <w:marTop w:val="0"/>
          <w:marBottom w:val="0"/>
          <w:divBdr>
            <w:top w:val="none" w:sz="0" w:space="0" w:color="auto"/>
            <w:left w:val="none" w:sz="0" w:space="0" w:color="auto"/>
            <w:bottom w:val="none" w:sz="0" w:space="0" w:color="auto"/>
            <w:right w:val="none" w:sz="0" w:space="0" w:color="auto"/>
          </w:divBdr>
        </w:div>
        <w:div w:id="887566710">
          <w:marLeft w:val="640"/>
          <w:marRight w:val="0"/>
          <w:marTop w:val="0"/>
          <w:marBottom w:val="0"/>
          <w:divBdr>
            <w:top w:val="none" w:sz="0" w:space="0" w:color="auto"/>
            <w:left w:val="none" w:sz="0" w:space="0" w:color="auto"/>
            <w:bottom w:val="none" w:sz="0" w:space="0" w:color="auto"/>
            <w:right w:val="none" w:sz="0" w:space="0" w:color="auto"/>
          </w:divBdr>
        </w:div>
        <w:div w:id="68617913">
          <w:marLeft w:val="640"/>
          <w:marRight w:val="0"/>
          <w:marTop w:val="0"/>
          <w:marBottom w:val="0"/>
          <w:divBdr>
            <w:top w:val="none" w:sz="0" w:space="0" w:color="auto"/>
            <w:left w:val="none" w:sz="0" w:space="0" w:color="auto"/>
            <w:bottom w:val="none" w:sz="0" w:space="0" w:color="auto"/>
            <w:right w:val="none" w:sz="0" w:space="0" w:color="auto"/>
          </w:divBdr>
        </w:div>
        <w:div w:id="1893227526">
          <w:marLeft w:val="640"/>
          <w:marRight w:val="0"/>
          <w:marTop w:val="0"/>
          <w:marBottom w:val="0"/>
          <w:divBdr>
            <w:top w:val="none" w:sz="0" w:space="0" w:color="auto"/>
            <w:left w:val="none" w:sz="0" w:space="0" w:color="auto"/>
            <w:bottom w:val="none" w:sz="0" w:space="0" w:color="auto"/>
            <w:right w:val="none" w:sz="0" w:space="0" w:color="auto"/>
          </w:divBdr>
        </w:div>
        <w:div w:id="2123912668">
          <w:marLeft w:val="640"/>
          <w:marRight w:val="0"/>
          <w:marTop w:val="0"/>
          <w:marBottom w:val="0"/>
          <w:divBdr>
            <w:top w:val="none" w:sz="0" w:space="0" w:color="auto"/>
            <w:left w:val="none" w:sz="0" w:space="0" w:color="auto"/>
            <w:bottom w:val="none" w:sz="0" w:space="0" w:color="auto"/>
            <w:right w:val="none" w:sz="0" w:space="0" w:color="auto"/>
          </w:divBdr>
        </w:div>
        <w:div w:id="1792825924">
          <w:marLeft w:val="640"/>
          <w:marRight w:val="0"/>
          <w:marTop w:val="0"/>
          <w:marBottom w:val="0"/>
          <w:divBdr>
            <w:top w:val="none" w:sz="0" w:space="0" w:color="auto"/>
            <w:left w:val="none" w:sz="0" w:space="0" w:color="auto"/>
            <w:bottom w:val="none" w:sz="0" w:space="0" w:color="auto"/>
            <w:right w:val="none" w:sz="0" w:space="0" w:color="auto"/>
          </w:divBdr>
        </w:div>
        <w:div w:id="118302645">
          <w:marLeft w:val="640"/>
          <w:marRight w:val="0"/>
          <w:marTop w:val="0"/>
          <w:marBottom w:val="0"/>
          <w:divBdr>
            <w:top w:val="none" w:sz="0" w:space="0" w:color="auto"/>
            <w:left w:val="none" w:sz="0" w:space="0" w:color="auto"/>
            <w:bottom w:val="none" w:sz="0" w:space="0" w:color="auto"/>
            <w:right w:val="none" w:sz="0" w:space="0" w:color="auto"/>
          </w:divBdr>
        </w:div>
        <w:div w:id="1432624792">
          <w:marLeft w:val="640"/>
          <w:marRight w:val="0"/>
          <w:marTop w:val="0"/>
          <w:marBottom w:val="0"/>
          <w:divBdr>
            <w:top w:val="none" w:sz="0" w:space="0" w:color="auto"/>
            <w:left w:val="none" w:sz="0" w:space="0" w:color="auto"/>
            <w:bottom w:val="none" w:sz="0" w:space="0" w:color="auto"/>
            <w:right w:val="none" w:sz="0" w:space="0" w:color="auto"/>
          </w:divBdr>
        </w:div>
        <w:div w:id="1068193351">
          <w:marLeft w:val="640"/>
          <w:marRight w:val="0"/>
          <w:marTop w:val="0"/>
          <w:marBottom w:val="0"/>
          <w:divBdr>
            <w:top w:val="none" w:sz="0" w:space="0" w:color="auto"/>
            <w:left w:val="none" w:sz="0" w:space="0" w:color="auto"/>
            <w:bottom w:val="none" w:sz="0" w:space="0" w:color="auto"/>
            <w:right w:val="none" w:sz="0" w:space="0" w:color="auto"/>
          </w:divBdr>
        </w:div>
        <w:div w:id="1920941176">
          <w:marLeft w:val="640"/>
          <w:marRight w:val="0"/>
          <w:marTop w:val="0"/>
          <w:marBottom w:val="0"/>
          <w:divBdr>
            <w:top w:val="none" w:sz="0" w:space="0" w:color="auto"/>
            <w:left w:val="none" w:sz="0" w:space="0" w:color="auto"/>
            <w:bottom w:val="none" w:sz="0" w:space="0" w:color="auto"/>
            <w:right w:val="none" w:sz="0" w:space="0" w:color="auto"/>
          </w:divBdr>
        </w:div>
        <w:div w:id="1910505624">
          <w:marLeft w:val="640"/>
          <w:marRight w:val="0"/>
          <w:marTop w:val="0"/>
          <w:marBottom w:val="0"/>
          <w:divBdr>
            <w:top w:val="none" w:sz="0" w:space="0" w:color="auto"/>
            <w:left w:val="none" w:sz="0" w:space="0" w:color="auto"/>
            <w:bottom w:val="none" w:sz="0" w:space="0" w:color="auto"/>
            <w:right w:val="none" w:sz="0" w:space="0" w:color="auto"/>
          </w:divBdr>
        </w:div>
        <w:div w:id="1169369563">
          <w:marLeft w:val="640"/>
          <w:marRight w:val="0"/>
          <w:marTop w:val="0"/>
          <w:marBottom w:val="0"/>
          <w:divBdr>
            <w:top w:val="none" w:sz="0" w:space="0" w:color="auto"/>
            <w:left w:val="none" w:sz="0" w:space="0" w:color="auto"/>
            <w:bottom w:val="none" w:sz="0" w:space="0" w:color="auto"/>
            <w:right w:val="none" w:sz="0" w:space="0" w:color="auto"/>
          </w:divBdr>
        </w:div>
        <w:div w:id="1123377615">
          <w:marLeft w:val="640"/>
          <w:marRight w:val="0"/>
          <w:marTop w:val="0"/>
          <w:marBottom w:val="0"/>
          <w:divBdr>
            <w:top w:val="none" w:sz="0" w:space="0" w:color="auto"/>
            <w:left w:val="none" w:sz="0" w:space="0" w:color="auto"/>
            <w:bottom w:val="none" w:sz="0" w:space="0" w:color="auto"/>
            <w:right w:val="none" w:sz="0" w:space="0" w:color="auto"/>
          </w:divBdr>
        </w:div>
        <w:div w:id="1865288666">
          <w:marLeft w:val="640"/>
          <w:marRight w:val="0"/>
          <w:marTop w:val="0"/>
          <w:marBottom w:val="0"/>
          <w:divBdr>
            <w:top w:val="none" w:sz="0" w:space="0" w:color="auto"/>
            <w:left w:val="none" w:sz="0" w:space="0" w:color="auto"/>
            <w:bottom w:val="none" w:sz="0" w:space="0" w:color="auto"/>
            <w:right w:val="none" w:sz="0" w:space="0" w:color="auto"/>
          </w:divBdr>
        </w:div>
        <w:div w:id="583078108">
          <w:marLeft w:val="640"/>
          <w:marRight w:val="0"/>
          <w:marTop w:val="0"/>
          <w:marBottom w:val="0"/>
          <w:divBdr>
            <w:top w:val="none" w:sz="0" w:space="0" w:color="auto"/>
            <w:left w:val="none" w:sz="0" w:space="0" w:color="auto"/>
            <w:bottom w:val="none" w:sz="0" w:space="0" w:color="auto"/>
            <w:right w:val="none" w:sz="0" w:space="0" w:color="auto"/>
          </w:divBdr>
        </w:div>
        <w:div w:id="1664115494">
          <w:marLeft w:val="640"/>
          <w:marRight w:val="0"/>
          <w:marTop w:val="0"/>
          <w:marBottom w:val="0"/>
          <w:divBdr>
            <w:top w:val="none" w:sz="0" w:space="0" w:color="auto"/>
            <w:left w:val="none" w:sz="0" w:space="0" w:color="auto"/>
            <w:bottom w:val="none" w:sz="0" w:space="0" w:color="auto"/>
            <w:right w:val="none" w:sz="0" w:space="0" w:color="auto"/>
          </w:divBdr>
        </w:div>
        <w:div w:id="1144004209">
          <w:marLeft w:val="640"/>
          <w:marRight w:val="0"/>
          <w:marTop w:val="0"/>
          <w:marBottom w:val="0"/>
          <w:divBdr>
            <w:top w:val="none" w:sz="0" w:space="0" w:color="auto"/>
            <w:left w:val="none" w:sz="0" w:space="0" w:color="auto"/>
            <w:bottom w:val="none" w:sz="0" w:space="0" w:color="auto"/>
            <w:right w:val="none" w:sz="0" w:space="0" w:color="auto"/>
          </w:divBdr>
        </w:div>
        <w:div w:id="1916476948">
          <w:marLeft w:val="640"/>
          <w:marRight w:val="0"/>
          <w:marTop w:val="0"/>
          <w:marBottom w:val="0"/>
          <w:divBdr>
            <w:top w:val="none" w:sz="0" w:space="0" w:color="auto"/>
            <w:left w:val="none" w:sz="0" w:space="0" w:color="auto"/>
            <w:bottom w:val="none" w:sz="0" w:space="0" w:color="auto"/>
            <w:right w:val="none" w:sz="0" w:space="0" w:color="auto"/>
          </w:divBdr>
        </w:div>
        <w:div w:id="1666468422">
          <w:marLeft w:val="640"/>
          <w:marRight w:val="0"/>
          <w:marTop w:val="0"/>
          <w:marBottom w:val="0"/>
          <w:divBdr>
            <w:top w:val="none" w:sz="0" w:space="0" w:color="auto"/>
            <w:left w:val="none" w:sz="0" w:space="0" w:color="auto"/>
            <w:bottom w:val="none" w:sz="0" w:space="0" w:color="auto"/>
            <w:right w:val="none" w:sz="0" w:space="0" w:color="auto"/>
          </w:divBdr>
        </w:div>
        <w:div w:id="1866671027">
          <w:marLeft w:val="640"/>
          <w:marRight w:val="0"/>
          <w:marTop w:val="0"/>
          <w:marBottom w:val="0"/>
          <w:divBdr>
            <w:top w:val="none" w:sz="0" w:space="0" w:color="auto"/>
            <w:left w:val="none" w:sz="0" w:space="0" w:color="auto"/>
            <w:bottom w:val="none" w:sz="0" w:space="0" w:color="auto"/>
            <w:right w:val="none" w:sz="0" w:space="0" w:color="auto"/>
          </w:divBdr>
        </w:div>
        <w:div w:id="282853678">
          <w:marLeft w:val="640"/>
          <w:marRight w:val="0"/>
          <w:marTop w:val="0"/>
          <w:marBottom w:val="0"/>
          <w:divBdr>
            <w:top w:val="none" w:sz="0" w:space="0" w:color="auto"/>
            <w:left w:val="none" w:sz="0" w:space="0" w:color="auto"/>
            <w:bottom w:val="none" w:sz="0" w:space="0" w:color="auto"/>
            <w:right w:val="none" w:sz="0" w:space="0" w:color="auto"/>
          </w:divBdr>
        </w:div>
        <w:div w:id="1238058026">
          <w:marLeft w:val="640"/>
          <w:marRight w:val="0"/>
          <w:marTop w:val="0"/>
          <w:marBottom w:val="0"/>
          <w:divBdr>
            <w:top w:val="none" w:sz="0" w:space="0" w:color="auto"/>
            <w:left w:val="none" w:sz="0" w:space="0" w:color="auto"/>
            <w:bottom w:val="none" w:sz="0" w:space="0" w:color="auto"/>
            <w:right w:val="none" w:sz="0" w:space="0" w:color="auto"/>
          </w:divBdr>
        </w:div>
        <w:div w:id="287011804">
          <w:marLeft w:val="640"/>
          <w:marRight w:val="0"/>
          <w:marTop w:val="0"/>
          <w:marBottom w:val="0"/>
          <w:divBdr>
            <w:top w:val="none" w:sz="0" w:space="0" w:color="auto"/>
            <w:left w:val="none" w:sz="0" w:space="0" w:color="auto"/>
            <w:bottom w:val="none" w:sz="0" w:space="0" w:color="auto"/>
            <w:right w:val="none" w:sz="0" w:space="0" w:color="auto"/>
          </w:divBdr>
        </w:div>
        <w:div w:id="1826777901">
          <w:marLeft w:val="640"/>
          <w:marRight w:val="0"/>
          <w:marTop w:val="0"/>
          <w:marBottom w:val="0"/>
          <w:divBdr>
            <w:top w:val="none" w:sz="0" w:space="0" w:color="auto"/>
            <w:left w:val="none" w:sz="0" w:space="0" w:color="auto"/>
            <w:bottom w:val="none" w:sz="0" w:space="0" w:color="auto"/>
            <w:right w:val="none" w:sz="0" w:space="0" w:color="auto"/>
          </w:divBdr>
        </w:div>
        <w:div w:id="1116411222">
          <w:marLeft w:val="640"/>
          <w:marRight w:val="0"/>
          <w:marTop w:val="0"/>
          <w:marBottom w:val="0"/>
          <w:divBdr>
            <w:top w:val="none" w:sz="0" w:space="0" w:color="auto"/>
            <w:left w:val="none" w:sz="0" w:space="0" w:color="auto"/>
            <w:bottom w:val="none" w:sz="0" w:space="0" w:color="auto"/>
            <w:right w:val="none" w:sz="0" w:space="0" w:color="auto"/>
          </w:divBdr>
        </w:div>
        <w:div w:id="31610688">
          <w:marLeft w:val="640"/>
          <w:marRight w:val="0"/>
          <w:marTop w:val="0"/>
          <w:marBottom w:val="0"/>
          <w:divBdr>
            <w:top w:val="none" w:sz="0" w:space="0" w:color="auto"/>
            <w:left w:val="none" w:sz="0" w:space="0" w:color="auto"/>
            <w:bottom w:val="none" w:sz="0" w:space="0" w:color="auto"/>
            <w:right w:val="none" w:sz="0" w:space="0" w:color="auto"/>
          </w:divBdr>
        </w:div>
        <w:div w:id="1108432264">
          <w:marLeft w:val="640"/>
          <w:marRight w:val="0"/>
          <w:marTop w:val="0"/>
          <w:marBottom w:val="0"/>
          <w:divBdr>
            <w:top w:val="none" w:sz="0" w:space="0" w:color="auto"/>
            <w:left w:val="none" w:sz="0" w:space="0" w:color="auto"/>
            <w:bottom w:val="none" w:sz="0" w:space="0" w:color="auto"/>
            <w:right w:val="none" w:sz="0" w:space="0" w:color="auto"/>
          </w:divBdr>
        </w:div>
        <w:div w:id="1688285102">
          <w:marLeft w:val="640"/>
          <w:marRight w:val="0"/>
          <w:marTop w:val="0"/>
          <w:marBottom w:val="0"/>
          <w:divBdr>
            <w:top w:val="none" w:sz="0" w:space="0" w:color="auto"/>
            <w:left w:val="none" w:sz="0" w:space="0" w:color="auto"/>
            <w:bottom w:val="none" w:sz="0" w:space="0" w:color="auto"/>
            <w:right w:val="none" w:sz="0" w:space="0" w:color="auto"/>
          </w:divBdr>
        </w:div>
        <w:div w:id="1088110702">
          <w:marLeft w:val="640"/>
          <w:marRight w:val="0"/>
          <w:marTop w:val="0"/>
          <w:marBottom w:val="0"/>
          <w:divBdr>
            <w:top w:val="none" w:sz="0" w:space="0" w:color="auto"/>
            <w:left w:val="none" w:sz="0" w:space="0" w:color="auto"/>
            <w:bottom w:val="none" w:sz="0" w:space="0" w:color="auto"/>
            <w:right w:val="none" w:sz="0" w:space="0" w:color="auto"/>
          </w:divBdr>
        </w:div>
        <w:div w:id="1282541185">
          <w:marLeft w:val="640"/>
          <w:marRight w:val="0"/>
          <w:marTop w:val="0"/>
          <w:marBottom w:val="0"/>
          <w:divBdr>
            <w:top w:val="none" w:sz="0" w:space="0" w:color="auto"/>
            <w:left w:val="none" w:sz="0" w:space="0" w:color="auto"/>
            <w:bottom w:val="none" w:sz="0" w:space="0" w:color="auto"/>
            <w:right w:val="none" w:sz="0" w:space="0" w:color="auto"/>
          </w:divBdr>
        </w:div>
        <w:div w:id="2050179524">
          <w:marLeft w:val="640"/>
          <w:marRight w:val="0"/>
          <w:marTop w:val="0"/>
          <w:marBottom w:val="0"/>
          <w:divBdr>
            <w:top w:val="none" w:sz="0" w:space="0" w:color="auto"/>
            <w:left w:val="none" w:sz="0" w:space="0" w:color="auto"/>
            <w:bottom w:val="none" w:sz="0" w:space="0" w:color="auto"/>
            <w:right w:val="none" w:sz="0" w:space="0" w:color="auto"/>
          </w:divBdr>
        </w:div>
        <w:div w:id="531696120">
          <w:marLeft w:val="640"/>
          <w:marRight w:val="0"/>
          <w:marTop w:val="0"/>
          <w:marBottom w:val="0"/>
          <w:divBdr>
            <w:top w:val="none" w:sz="0" w:space="0" w:color="auto"/>
            <w:left w:val="none" w:sz="0" w:space="0" w:color="auto"/>
            <w:bottom w:val="none" w:sz="0" w:space="0" w:color="auto"/>
            <w:right w:val="none" w:sz="0" w:space="0" w:color="auto"/>
          </w:divBdr>
        </w:div>
        <w:div w:id="1848210866">
          <w:marLeft w:val="640"/>
          <w:marRight w:val="0"/>
          <w:marTop w:val="0"/>
          <w:marBottom w:val="0"/>
          <w:divBdr>
            <w:top w:val="none" w:sz="0" w:space="0" w:color="auto"/>
            <w:left w:val="none" w:sz="0" w:space="0" w:color="auto"/>
            <w:bottom w:val="none" w:sz="0" w:space="0" w:color="auto"/>
            <w:right w:val="none" w:sz="0" w:space="0" w:color="auto"/>
          </w:divBdr>
        </w:div>
        <w:div w:id="1236089592">
          <w:marLeft w:val="640"/>
          <w:marRight w:val="0"/>
          <w:marTop w:val="0"/>
          <w:marBottom w:val="0"/>
          <w:divBdr>
            <w:top w:val="none" w:sz="0" w:space="0" w:color="auto"/>
            <w:left w:val="none" w:sz="0" w:space="0" w:color="auto"/>
            <w:bottom w:val="none" w:sz="0" w:space="0" w:color="auto"/>
            <w:right w:val="none" w:sz="0" w:space="0" w:color="auto"/>
          </w:divBdr>
        </w:div>
        <w:div w:id="1426994309">
          <w:marLeft w:val="640"/>
          <w:marRight w:val="0"/>
          <w:marTop w:val="0"/>
          <w:marBottom w:val="0"/>
          <w:divBdr>
            <w:top w:val="none" w:sz="0" w:space="0" w:color="auto"/>
            <w:left w:val="none" w:sz="0" w:space="0" w:color="auto"/>
            <w:bottom w:val="none" w:sz="0" w:space="0" w:color="auto"/>
            <w:right w:val="none" w:sz="0" w:space="0" w:color="auto"/>
          </w:divBdr>
        </w:div>
        <w:div w:id="1663242517">
          <w:marLeft w:val="640"/>
          <w:marRight w:val="0"/>
          <w:marTop w:val="0"/>
          <w:marBottom w:val="0"/>
          <w:divBdr>
            <w:top w:val="none" w:sz="0" w:space="0" w:color="auto"/>
            <w:left w:val="none" w:sz="0" w:space="0" w:color="auto"/>
            <w:bottom w:val="none" w:sz="0" w:space="0" w:color="auto"/>
            <w:right w:val="none" w:sz="0" w:space="0" w:color="auto"/>
          </w:divBdr>
        </w:div>
        <w:div w:id="1824616180">
          <w:marLeft w:val="640"/>
          <w:marRight w:val="0"/>
          <w:marTop w:val="0"/>
          <w:marBottom w:val="0"/>
          <w:divBdr>
            <w:top w:val="none" w:sz="0" w:space="0" w:color="auto"/>
            <w:left w:val="none" w:sz="0" w:space="0" w:color="auto"/>
            <w:bottom w:val="none" w:sz="0" w:space="0" w:color="auto"/>
            <w:right w:val="none" w:sz="0" w:space="0" w:color="auto"/>
          </w:divBdr>
        </w:div>
        <w:div w:id="776749968">
          <w:marLeft w:val="640"/>
          <w:marRight w:val="0"/>
          <w:marTop w:val="0"/>
          <w:marBottom w:val="0"/>
          <w:divBdr>
            <w:top w:val="none" w:sz="0" w:space="0" w:color="auto"/>
            <w:left w:val="none" w:sz="0" w:space="0" w:color="auto"/>
            <w:bottom w:val="none" w:sz="0" w:space="0" w:color="auto"/>
            <w:right w:val="none" w:sz="0" w:space="0" w:color="auto"/>
          </w:divBdr>
        </w:div>
        <w:div w:id="367879717">
          <w:marLeft w:val="640"/>
          <w:marRight w:val="0"/>
          <w:marTop w:val="0"/>
          <w:marBottom w:val="0"/>
          <w:divBdr>
            <w:top w:val="none" w:sz="0" w:space="0" w:color="auto"/>
            <w:left w:val="none" w:sz="0" w:space="0" w:color="auto"/>
            <w:bottom w:val="none" w:sz="0" w:space="0" w:color="auto"/>
            <w:right w:val="none" w:sz="0" w:space="0" w:color="auto"/>
          </w:divBdr>
        </w:div>
        <w:div w:id="824736258">
          <w:marLeft w:val="640"/>
          <w:marRight w:val="0"/>
          <w:marTop w:val="0"/>
          <w:marBottom w:val="0"/>
          <w:divBdr>
            <w:top w:val="none" w:sz="0" w:space="0" w:color="auto"/>
            <w:left w:val="none" w:sz="0" w:space="0" w:color="auto"/>
            <w:bottom w:val="none" w:sz="0" w:space="0" w:color="auto"/>
            <w:right w:val="none" w:sz="0" w:space="0" w:color="auto"/>
          </w:divBdr>
        </w:div>
        <w:div w:id="1525243381">
          <w:marLeft w:val="640"/>
          <w:marRight w:val="0"/>
          <w:marTop w:val="0"/>
          <w:marBottom w:val="0"/>
          <w:divBdr>
            <w:top w:val="none" w:sz="0" w:space="0" w:color="auto"/>
            <w:left w:val="none" w:sz="0" w:space="0" w:color="auto"/>
            <w:bottom w:val="none" w:sz="0" w:space="0" w:color="auto"/>
            <w:right w:val="none" w:sz="0" w:space="0" w:color="auto"/>
          </w:divBdr>
        </w:div>
        <w:div w:id="372925747">
          <w:marLeft w:val="640"/>
          <w:marRight w:val="0"/>
          <w:marTop w:val="0"/>
          <w:marBottom w:val="0"/>
          <w:divBdr>
            <w:top w:val="none" w:sz="0" w:space="0" w:color="auto"/>
            <w:left w:val="none" w:sz="0" w:space="0" w:color="auto"/>
            <w:bottom w:val="none" w:sz="0" w:space="0" w:color="auto"/>
            <w:right w:val="none" w:sz="0" w:space="0" w:color="auto"/>
          </w:divBdr>
        </w:div>
        <w:div w:id="2113814736">
          <w:marLeft w:val="640"/>
          <w:marRight w:val="0"/>
          <w:marTop w:val="0"/>
          <w:marBottom w:val="0"/>
          <w:divBdr>
            <w:top w:val="none" w:sz="0" w:space="0" w:color="auto"/>
            <w:left w:val="none" w:sz="0" w:space="0" w:color="auto"/>
            <w:bottom w:val="none" w:sz="0" w:space="0" w:color="auto"/>
            <w:right w:val="none" w:sz="0" w:space="0" w:color="auto"/>
          </w:divBdr>
        </w:div>
        <w:div w:id="58409729">
          <w:marLeft w:val="640"/>
          <w:marRight w:val="0"/>
          <w:marTop w:val="0"/>
          <w:marBottom w:val="0"/>
          <w:divBdr>
            <w:top w:val="none" w:sz="0" w:space="0" w:color="auto"/>
            <w:left w:val="none" w:sz="0" w:space="0" w:color="auto"/>
            <w:bottom w:val="none" w:sz="0" w:space="0" w:color="auto"/>
            <w:right w:val="none" w:sz="0" w:space="0" w:color="auto"/>
          </w:divBdr>
        </w:div>
        <w:div w:id="615061191">
          <w:marLeft w:val="640"/>
          <w:marRight w:val="0"/>
          <w:marTop w:val="0"/>
          <w:marBottom w:val="0"/>
          <w:divBdr>
            <w:top w:val="none" w:sz="0" w:space="0" w:color="auto"/>
            <w:left w:val="none" w:sz="0" w:space="0" w:color="auto"/>
            <w:bottom w:val="none" w:sz="0" w:space="0" w:color="auto"/>
            <w:right w:val="none" w:sz="0" w:space="0" w:color="auto"/>
          </w:divBdr>
        </w:div>
        <w:div w:id="1448739063">
          <w:marLeft w:val="640"/>
          <w:marRight w:val="0"/>
          <w:marTop w:val="0"/>
          <w:marBottom w:val="0"/>
          <w:divBdr>
            <w:top w:val="none" w:sz="0" w:space="0" w:color="auto"/>
            <w:left w:val="none" w:sz="0" w:space="0" w:color="auto"/>
            <w:bottom w:val="none" w:sz="0" w:space="0" w:color="auto"/>
            <w:right w:val="none" w:sz="0" w:space="0" w:color="auto"/>
          </w:divBdr>
        </w:div>
        <w:div w:id="302276871">
          <w:marLeft w:val="640"/>
          <w:marRight w:val="0"/>
          <w:marTop w:val="0"/>
          <w:marBottom w:val="0"/>
          <w:divBdr>
            <w:top w:val="none" w:sz="0" w:space="0" w:color="auto"/>
            <w:left w:val="none" w:sz="0" w:space="0" w:color="auto"/>
            <w:bottom w:val="none" w:sz="0" w:space="0" w:color="auto"/>
            <w:right w:val="none" w:sz="0" w:space="0" w:color="auto"/>
          </w:divBdr>
        </w:div>
        <w:div w:id="1599023967">
          <w:marLeft w:val="640"/>
          <w:marRight w:val="0"/>
          <w:marTop w:val="0"/>
          <w:marBottom w:val="0"/>
          <w:divBdr>
            <w:top w:val="none" w:sz="0" w:space="0" w:color="auto"/>
            <w:left w:val="none" w:sz="0" w:space="0" w:color="auto"/>
            <w:bottom w:val="none" w:sz="0" w:space="0" w:color="auto"/>
            <w:right w:val="none" w:sz="0" w:space="0" w:color="auto"/>
          </w:divBdr>
        </w:div>
        <w:div w:id="1821580192">
          <w:marLeft w:val="640"/>
          <w:marRight w:val="0"/>
          <w:marTop w:val="0"/>
          <w:marBottom w:val="0"/>
          <w:divBdr>
            <w:top w:val="none" w:sz="0" w:space="0" w:color="auto"/>
            <w:left w:val="none" w:sz="0" w:space="0" w:color="auto"/>
            <w:bottom w:val="none" w:sz="0" w:space="0" w:color="auto"/>
            <w:right w:val="none" w:sz="0" w:space="0" w:color="auto"/>
          </w:divBdr>
        </w:div>
        <w:div w:id="1346443887">
          <w:marLeft w:val="640"/>
          <w:marRight w:val="0"/>
          <w:marTop w:val="0"/>
          <w:marBottom w:val="0"/>
          <w:divBdr>
            <w:top w:val="none" w:sz="0" w:space="0" w:color="auto"/>
            <w:left w:val="none" w:sz="0" w:space="0" w:color="auto"/>
            <w:bottom w:val="none" w:sz="0" w:space="0" w:color="auto"/>
            <w:right w:val="none" w:sz="0" w:space="0" w:color="auto"/>
          </w:divBdr>
        </w:div>
        <w:div w:id="762527711">
          <w:marLeft w:val="640"/>
          <w:marRight w:val="0"/>
          <w:marTop w:val="0"/>
          <w:marBottom w:val="0"/>
          <w:divBdr>
            <w:top w:val="none" w:sz="0" w:space="0" w:color="auto"/>
            <w:left w:val="none" w:sz="0" w:space="0" w:color="auto"/>
            <w:bottom w:val="none" w:sz="0" w:space="0" w:color="auto"/>
            <w:right w:val="none" w:sz="0" w:space="0" w:color="auto"/>
          </w:divBdr>
        </w:div>
        <w:div w:id="1477409872">
          <w:marLeft w:val="640"/>
          <w:marRight w:val="0"/>
          <w:marTop w:val="0"/>
          <w:marBottom w:val="0"/>
          <w:divBdr>
            <w:top w:val="none" w:sz="0" w:space="0" w:color="auto"/>
            <w:left w:val="none" w:sz="0" w:space="0" w:color="auto"/>
            <w:bottom w:val="none" w:sz="0" w:space="0" w:color="auto"/>
            <w:right w:val="none" w:sz="0" w:space="0" w:color="auto"/>
          </w:divBdr>
        </w:div>
        <w:div w:id="920719616">
          <w:marLeft w:val="640"/>
          <w:marRight w:val="0"/>
          <w:marTop w:val="0"/>
          <w:marBottom w:val="0"/>
          <w:divBdr>
            <w:top w:val="none" w:sz="0" w:space="0" w:color="auto"/>
            <w:left w:val="none" w:sz="0" w:space="0" w:color="auto"/>
            <w:bottom w:val="none" w:sz="0" w:space="0" w:color="auto"/>
            <w:right w:val="none" w:sz="0" w:space="0" w:color="auto"/>
          </w:divBdr>
        </w:div>
        <w:div w:id="1036587951">
          <w:marLeft w:val="640"/>
          <w:marRight w:val="0"/>
          <w:marTop w:val="0"/>
          <w:marBottom w:val="0"/>
          <w:divBdr>
            <w:top w:val="none" w:sz="0" w:space="0" w:color="auto"/>
            <w:left w:val="none" w:sz="0" w:space="0" w:color="auto"/>
            <w:bottom w:val="none" w:sz="0" w:space="0" w:color="auto"/>
            <w:right w:val="none" w:sz="0" w:space="0" w:color="auto"/>
          </w:divBdr>
        </w:div>
        <w:div w:id="817840408">
          <w:marLeft w:val="640"/>
          <w:marRight w:val="0"/>
          <w:marTop w:val="0"/>
          <w:marBottom w:val="0"/>
          <w:divBdr>
            <w:top w:val="none" w:sz="0" w:space="0" w:color="auto"/>
            <w:left w:val="none" w:sz="0" w:space="0" w:color="auto"/>
            <w:bottom w:val="none" w:sz="0" w:space="0" w:color="auto"/>
            <w:right w:val="none" w:sz="0" w:space="0" w:color="auto"/>
          </w:divBdr>
        </w:div>
        <w:div w:id="1107653062">
          <w:marLeft w:val="640"/>
          <w:marRight w:val="0"/>
          <w:marTop w:val="0"/>
          <w:marBottom w:val="0"/>
          <w:divBdr>
            <w:top w:val="none" w:sz="0" w:space="0" w:color="auto"/>
            <w:left w:val="none" w:sz="0" w:space="0" w:color="auto"/>
            <w:bottom w:val="none" w:sz="0" w:space="0" w:color="auto"/>
            <w:right w:val="none" w:sz="0" w:space="0" w:color="auto"/>
          </w:divBdr>
        </w:div>
        <w:div w:id="1760057710">
          <w:marLeft w:val="640"/>
          <w:marRight w:val="0"/>
          <w:marTop w:val="0"/>
          <w:marBottom w:val="0"/>
          <w:divBdr>
            <w:top w:val="none" w:sz="0" w:space="0" w:color="auto"/>
            <w:left w:val="none" w:sz="0" w:space="0" w:color="auto"/>
            <w:bottom w:val="none" w:sz="0" w:space="0" w:color="auto"/>
            <w:right w:val="none" w:sz="0" w:space="0" w:color="auto"/>
          </w:divBdr>
        </w:div>
        <w:div w:id="1701128466">
          <w:marLeft w:val="640"/>
          <w:marRight w:val="0"/>
          <w:marTop w:val="0"/>
          <w:marBottom w:val="0"/>
          <w:divBdr>
            <w:top w:val="none" w:sz="0" w:space="0" w:color="auto"/>
            <w:left w:val="none" w:sz="0" w:space="0" w:color="auto"/>
            <w:bottom w:val="none" w:sz="0" w:space="0" w:color="auto"/>
            <w:right w:val="none" w:sz="0" w:space="0" w:color="auto"/>
          </w:divBdr>
        </w:div>
        <w:div w:id="816409936">
          <w:marLeft w:val="640"/>
          <w:marRight w:val="0"/>
          <w:marTop w:val="0"/>
          <w:marBottom w:val="0"/>
          <w:divBdr>
            <w:top w:val="none" w:sz="0" w:space="0" w:color="auto"/>
            <w:left w:val="none" w:sz="0" w:space="0" w:color="auto"/>
            <w:bottom w:val="none" w:sz="0" w:space="0" w:color="auto"/>
            <w:right w:val="none" w:sz="0" w:space="0" w:color="auto"/>
          </w:divBdr>
        </w:div>
        <w:div w:id="1120413641">
          <w:marLeft w:val="640"/>
          <w:marRight w:val="0"/>
          <w:marTop w:val="0"/>
          <w:marBottom w:val="0"/>
          <w:divBdr>
            <w:top w:val="none" w:sz="0" w:space="0" w:color="auto"/>
            <w:left w:val="none" w:sz="0" w:space="0" w:color="auto"/>
            <w:bottom w:val="none" w:sz="0" w:space="0" w:color="auto"/>
            <w:right w:val="none" w:sz="0" w:space="0" w:color="auto"/>
          </w:divBdr>
        </w:div>
        <w:div w:id="1302004986">
          <w:marLeft w:val="640"/>
          <w:marRight w:val="0"/>
          <w:marTop w:val="0"/>
          <w:marBottom w:val="0"/>
          <w:divBdr>
            <w:top w:val="none" w:sz="0" w:space="0" w:color="auto"/>
            <w:left w:val="none" w:sz="0" w:space="0" w:color="auto"/>
            <w:bottom w:val="none" w:sz="0" w:space="0" w:color="auto"/>
            <w:right w:val="none" w:sz="0" w:space="0" w:color="auto"/>
          </w:divBdr>
        </w:div>
        <w:div w:id="1817644180">
          <w:marLeft w:val="640"/>
          <w:marRight w:val="0"/>
          <w:marTop w:val="0"/>
          <w:marBottom w:val="0"/>
          <w:divBdr>
            <w:top w:val="none" w:sz="0" w:space="0" w:color="auto"/>
            <w:left w:val="none" w:sz="0" w:space="0" w:color="auto"/>
            <w:bottom w:val="none" w:sz="0" w:space="0" w:color="auto"/>
            <w:right w:val="none" w:sz="0" w:space="0" w:color="auto"/>
          </w:divBdr>
        </w:div>
        <w:div w:id="371341415">
          <w:marLeft w:val="640"/>
          <w:marRight w:val="0"/>
          <w:marTop w:val="0"/>
          <w:marBottom w:val="0"/>
          <w:divBdr>
            <w:top w:val="none" w:sz="0" w:space="0" w:color="auto"/>
            <w:left w:val="none" w:sz="0" w:space="0" w:color="auto"/>
            <w:bottom w:val="none" w:sz="0" w:space="0" w:color="auto"/>
            <w:right w:val="none" w:sz="0" w:space="0" w:color="auto"/>
          </w:divBdr>
        </w:div>
        <w:div w:id="1532494656">
          <w:marLeft w:val="640"/>
          <w:marRight w:val="0"/>
          <w:marTop w:val="0"/>
          <w:marBottom w:val="0"/>
          <w:divBdr>
            <w:top w:val="none" w:sz="0" w:space="0" w:color="auto"/>
            <w:left w:val="none" w:sz="0" w:space="0" w:color="auto"/>
            <w:bottom w:val="none" w:sz="0" w:space="0" w:color="auto"/>
            <w:right w:val="none" w:sz="0" w:space="0" w:color="auto"/>
          </w:divBdr>
        </w:div>
        <w:div w:id="729962913">
          <w:marLeft w:val="640"/>
          <w:marRight w:val="0"/>
          <w:marTop w:val="0"/>
          <w:marBottom w:val="0"/>
          <w:divBdr>
            <w:top w:val="none" w:sz="0" w:space="0" w:color="auto"/>
            <w:left w:val="none" w:sz="0" w:space="0" w:color="auto"/>
            <w:bottom w:val="none" w:sz="0" w:space="0" w:color="auto"/>
            <w:right w:val="none" w:sz="0" w:space="0" w:color="auto"/>
          </w:divBdr>
        </w:div>
        <w:div w:id="369887878">
          <w:marLeft w:val="640"/>
          <w:marRight w:val="0"/>
          <w:marTop w:val="0"/>
          <w:marBottom w:val="0"/>
          <w:divBdr>
            <w:top w:val="none" w:sz="0" w:space="0" w:color="auto"/>
            <w:left w:val="none" w:sz="0" w:space="0" w:color="auto"/>
            <w:bottom w:val="none" w:sz="0" w:space="0" w:color="auto"/>
            <w:right w:val="none" w:sz="0" w:space="0" w:color="auto"/>
          </w:divBdr>
        </w:div>
        <w:div w:id="1155414642">
          <w:marLeft w:val="640"/>
          <w:marRight w:val="0"/>
          <w:marTop w:val="0"/>
          <w:marBottom w:val="0"/>
          <w:divBdr>
            <w:top w:val="none" w:sz="0" w:space="0" w:color="auto"/>
            <w:left w:val="none" w:sz="0" w:space="0" w:color="auto"/>
            <w:bottom w:val="none" w:sz="0" w:space="0" w:color="auto"/>
            <w:right w:val="none" w:sz="0" w:space="0" w:color="auto"/>
          </w:divBdr>
        </w:div>
        <w:div w:id="920218974">
          <w:marLeft w:val="640"/>
          <w:marRight w:val="0"/>
          <w:marTop w:val="0"/>
          <w:marBottom w:val="0"/>
          <w:divBdr>
            <w:top w:val="none" w:sz="0" w:space="0" w:color="auto"/>
            <w:left w:val="none" w:sz="0" w:space="0" w:color="auto"/>
            <w:bottom w:val="none" w:sz="0" w:space="0" w:color="auto"/>
            <w:right w:val="none" w:sz="0" w:space="0" w:color="auto"/>
          </w:divBdr>
        </w:div>
        <w:div w:id="1541824422">
          <w:marLeft w:val="640"/>
          <w:marRight w:val="0"/>
          <w:marTop w:val="0"/>
          <w:marBottom w:val="0"/>
          <w:divBdr>
            <w:top w:val="none" w:sz="0" w:space="0" w:color="auto"/>
            <w:left w:val="none" w:sz="0" w:space="0" w:color="auto"/>
            <w:bottom w:val="none" w:sz="0" w:space="0" w:color="auto"/>
            <w:right w:val="none" w:sz="0" w:space="0" w:color="auto"/>
          </w:divBdr>
        </w:div>
        <w:div w:id="2095585574">
          <w:marLeft w:val="640"/>
          <w:marRight w:val="0"/>
          <w:marTop w:val="0"/>
          <w:marBottom w:val="0"/>
          <w:divBdr>
            <w:top w:val="none" w:sz="0" w:space="0" w:color="auto"/>
            <w:left w:val="none" w:sz="0" w:space="0" w:color="auto"/>
            <w:bottom w:val="none" w:sz="0" w:space="0" w:color="auto"/>
            <w:right w:val="none" w:sz="0" w:space="0" w:color="auto"/>
          </w:divBdr>
        </w:div>
        <w:div w:id="1655067601">
          <w:marLeft w:val="640"/>
          <w:marRight w:val="0"/>
          <w:marTop w:val="0"/>
          <w:marBottom w:val="0"/>
          <w:divBdr>
            <w:top w:val="none" w:sz="0" w:space="0" w:color="auto"/>
            <w:left w:val="none" w:sz="0" w:space="0" w:color="auto"/>
            <w:bottom w:val="none" w:sz="0" w:space="0" w:color="auto"/>
            <w:right w:val="none" w:sz="0" w:space="0" w:color="auto"/>
          </w:divBdr>
        </w:div>
        <w:div w:id="448166472">
          <w:marLeft w:val="640"/>
          <w:marRight w:val="0"/>
          <w:marTop w:val="0"/>
          <w:marBottom w:val="0"/>
          <w:divBdr>
            <w:top w:val="none" w:sz="0" w:space="0" w:color="auto"/>
            <w:left w:val="none" w:sz="0" w:space="0" w:color="auto"/>
            <w:bottom w:val="none" w:sz="0" w:space="0" w:color="auto"/>
            <w:right w:val="none" w:sz="0" w:space="0" w:color="auto"/>
          </w:divBdr>
        </w:div>
      </w:divsChild>
    </w:div>
    <w:div w:id="1401444035">
      <w:bodyDiv w:val="1"/>
      <w:marLeft w:val="0"/>
      <w:marRight w:val="0"/>
      <w:marTop w:val="0"/>
      <w:marBottom w:val="0"/>
      <w:divBdr>
        <w:top w:val="none" w:sz="0" w:space="0" w:color="auto"/>
        <w:left w:val="none" w:sz="0" w:space="0" w:color="auto"/>
        <w:bottom w:val="none" w:sz="0" w:space="0" w:color="auto"/>
        <w:right w:val="none" w:sz="0" w:space="0" w:color="auto"/>
      </w:divBdr>
      <w:divsChild>
        <w:div w:id="1124881857">
          <w:marLeft w:val="640"/>
          <w:marRight w:val="0"/>
          <w:marTop w:val="0"/>
          <w:marBottom w:val="0"/>
          <w:divBdr>
            <w:top w:val="none" w:sz="0" w:space="0" w:color="auto"/>
            <w:left w:val="none" w:sz="0" w:space="0" w:color="auto"/>
            <w:bottom w:val="none" w:sz="0" w:space="0" w:color="auto"/>
            <w:right w:val="none" w:sz="0" w:space="0" w:color="auto"/>
          </w:divBdr>
        </w:div>
        <w:div w:id="1668047854">
          <w:marLeft w:val="640"/>
          <w:marRight w:val="0"/>
          <w:marTop w:val="0"/>
          <w:marBottom w:val="0"/>
          <w:divBdr>
            <w:top w:val="none" w:sz="0" w:space="0" w:color="auto"/>
            <w:left w:val="none" w:sz="0" w:space="0" w:color="auto"/>
            <w:bottom w:val="none" w:sz="0" w:space="0" w:color="auto"/>
            <w:right w:val="none" w:sz="0" w:space="0" w:color="auto"/>
          </w:divBdr>
        </w:div>
        <w:div w:id="1119760096">
          <w:marLeft w:val="640"/>
          <w:marRight w:val="0"/>
          <w:marTop w:val="0"/>
          <w:marBottom w:val="0"/>
          <w:divBdr>
            <w:top w:val="none" w:sz="0" w:space="0" w:color="auto"/>
            <w:left w:val="none" w:sz="0" w:space="0" w:color="auto"/>
            <w:bottom w:val="none" w:sz="0" w:space="0" w:color="auto"/>
            <w:right w:val="none" w:sz="0" w:space="0" w:color="auto"/>
          </w:divBdr>
        </w:div>
        <w:div w:id="1441875057">
          <w:marLeft w:val="640"/>
          <w:marRight w:val="0"/>
          <w:marTop w:val="0"/>
          <w:marBottom w:val="0"/>
          <w:divBdr>
            <w:top w:val="none" w:sz="0" w:space="0" w:color="auto"/>
            <w:left w:val="none" w:sz="0" w:space="0" w:color="auto"/>
            <w:bottom w:val="none" w:sz="0" w:space="0" w:color="auto"/>
            <w:right w:val="none" w:sz="0" w:space="0" w:color="auto"/>
          </w:divBdr>
        </w:div>
        <w:div w:id="1181164435">
          <w:marLeft w:val="640"/>
          <w:marRight w:val="0"/>
          <w:marTop w:val="0"/>
          <w:marBottom w:val="0"/>
          <w:divBdr>
            <w:top w:val="none" w:sz="0" w:space="0" w:color="auto"/>
            <w:left w:val="none" w:sz="0" w:space="0" w:color="auto"/>
            <w:bottom w:val="none" w:sz="0" w:space="0" w:color="auto"/>
            <w:right w:val="none" w:sz="0" w:space="0" w:color="auto"/>
          </w:divBdr>
        </w:div>
        <w:div w:id="1457944256">
          <w:marLeft w:val="640"/>
          <w:marRight w:val="0"/>
          <w:marTop w:val="0"/>
          <w:marBottom w:val="0"/>
          <w:divBdr>
            <w:top w:val="none" w:sz="0" w:space="0" w:color="auto"/>
            <w:left w:val="none" w:sz="0" w:space="0" w:color="auto"/>
            <w:bottom w:val="none" w:sz="0" w:space="0" w:color="auto"/>
            <w:right w:val="none" w:sz="0" w:space="0" w:color="auto"/>
          </w:divBdr>
        </w:div>
        <w:div w:id="1341659536">
          <w:marLeft w:val="640"/>
          <w:marRight w:val="0"/>
          <w:marTop w:val="0"/>
          <w:marBottom w:val="0"/>
          <w:divBdr>
            <w:top w:val="none" w:sz="0" w:space="0" w:color="auto"/>
            <w:left w:val="none" w:sz="0" w:space="0" w:color="auto"/>
            <w:bottom w:val="none" w:sz="0" w:space="0" w:color="auto"/>
            <w:right w:val="none" w:sz="0" w:space="0" w:color="auto"/>
          </w:divBdr>
        </w:div>
        <w:div w:id="1056973578">
          <w:marLeft w:val="640"/>
          <w:marRight w:val="0"/>
          <w:marTop w:val="0"/>
          <w:marBottom w:val="0"/>
          <w:divBdr>
            <w:top w:val="none" w:sz="0" w:space="0" w:color="auto"/>
            <w:left w:val="none" w:sz="0" w:space="0" w:color="auto"/>
            <w:bottom w:val="none" w:sz="0" w:space="0" w:color="auto"/>
            <w:right w:val="none" w:sz="0" w:space="0" w:color="auto"/>
          </w:divBdr>
        </w:div>
        <w:div w:id="961960443">
          <w:marLeft w:val="640"/>
          <w:marRight w:val="0"/>
          <w:marTop w:val="0"/>
          <w:marBottom w:val="0"/>
          <w:divBdr>
            <w:top w:val="none" w:sz="0" w:space="0" w:color="auto"/>
            <w:left w:val="none" w:sz="0" w:space="0" w:color="auto"/>
            <w:bottom w:val="none" w:sz="0" w:space="0" w:color="auto"/>
            <w:right w:val="none" w:sz="0" w:space="0" w:color="auto"/>
          </w:divBdr>
        </w:div>
        <w:div w:id="464012635">
          <w:marLeft w:val="640"/>
          <w:marRight w:val="0"/>
          <w:marTop w:val="0"/>
          <w:marBottom w:val="0"/>
          <w:divBdr>
            <w:top w:val="none" w:sz="0" w:space="0" w:color="auto"/>
            <w:left w:val="none" w:sz="0" w:space="0" w:color="auto"/>
            <w:bottom w:val="none" w:sz="0" w:space="0" w:color="auto"/>
            <w:right w:val="none" w:sz="0" w:space="0" w:color="auto"/>
          </w:divBdr>
        </w:div>
        <w:div w:id="1508208817">
          <w:marLeft w:val="640"/>
          <w:marRight w:val="0"/>
          <w:marTop w:val="0"/>
          <w:marBottom w:val="0"/>
          <w:divBdr>
            <w:top w:val="none" w:sz="0" w:space="0" w:color="auto"/>
            <w:left w:val="none" w:sz="0" w:space="0" w:color="auto"/>
            <w:bottom w:val="none" w:sz="0" w:space="0" w:color="auto"/>
            <w:right w:val="none" w:sz="0" w:space="0" w:color="auto"/>
          </w:divBdr>
        </w:div>
        <w:div w:id="1931116114">
          <w:marLeft w:val="640"/>
          <w:marRight w:val="0"/>
          <w:marTop w:val="0"/>
          <w:marBottom w:val="0"/>
          <w:divBdr>
            <w:top w:val="none" w:sz="0" w:space="0" w:color="auto"/>
            <w:left w:val="none" w:sz="0" w:space="0" w:color="auto"/>
            <w:bottom w:val="none" w:sz="0" w:space="0" w:color="auto"/>
            <w:right w:val="none" w:sz="0" w:space="0" w:color="auto"/>
          </w:divBdr>
        </w:div>
        <w:div w:id="829634026">
          <w:marLeft w:val="640"/>
          <w:marRight w:val="0"/>
          <w:marTop w:val="0"/>
          <w:marBottom w:val="0"/>
          <w:divBdr>
            <w:top w:val="none" w:sz="0" w:space="0" w:color="auto"/>
            <w:left w:val="none" w:sz="0" w:space="0" w:color="auto"/>
            <w:bottom w:val="none" w:sz="0" w:space="0" w:color="auto"/>
            <w:right w:val="none" w:sz="0" w:space="0" w:color="auto"/>
          </w:divBdr>
        </w:div>
        <w:div w:id="2096969925">
          <w:marLeft w:val="640"/>
          <w:marRight w:val="0"/>
          <w:marTop w:val="0"/>
          <w:marBottom w:val="0"/>
          <w:divBdr>
            <w:top w:val="none" w:sz="0" w:space="0" w:color="auto"/>
            <w:left w:val="none" w:sz="0" w:space="0" w:color="auto"/>
            <w:bottom w:val="none" w:sz="0" w:space="0" w:color="auto"/>
            <w:right w:val="none" w:sz="0" w:space="0" w:color="auto"/>
          </w:divBdr>
        </w:div>
        <w:div w:id="93598515">
          <w:marLeft w:val="640"/>
          <w:marRight w:val="0"/>
          <w:marTop w:val="0"/>
          <w:marBottom w:val="0"/>
          <w:divBdr>
            <w:top w:val="none" w:sz="0" w:space="0" w:color="auto"/>
            <w:left w:val="none" w:sz="0" w:space="0" w:color="auto"/>
            <w:bottom w:val="none" w:sz="0" w:space="0" w:color="auto"/>
            <w:right w:val="none" w:sz="0" w:space="0" w:color="auto"/>
          </w:divBdr>
        </w:div>
        <w:div w:id="1421172434">
          <w:marLeft w:val="640"/>
          <w:marRight w:val="0"/>
          <w:marTop w:val="0"/>
          <w:marBottom w:val="0"/>
          <w:divBdr>
            <w:top w:val="none" w:sz="0" w:space="0" w:color="auto"/>
            <w:left w:val="none" w:sz="0" w:space="0" w:color="auto"/>
            <w:bottom w:val="none" w:sz="0" w:space="0" w:color="auto"/>
            <w:right w:val="none" w:sz="0" w:space="0" w:color="auto"/>
          </w:divBdr>
        </w:div>
        <w:div w:id="799420801">
          <w:marLeft w:val="640"/>
          <w:marRight w:val="0"/>
          <w:marTop w:val="0"/>
          <w:marBottom w:val="0"/>
          <w:divBdr>
            <w:top w:val="none" w:sz="0" w:space="0" w:color="auto"/>
            <w:left w:val="none" w:sz="0" w:space="0" w:color="auto"/>
            <w:bottom w:val="none" w:sz="0" w:space="0" w:color="auto"/>
            <w:right w:val="none" w:sz="0" w:space="0" w:color="auto"/>
          </w:divBdr>
        </w:div>
        <w:div w:id="684673602">
          <w:marLeft w:val="640"/>
          <w:marRight w:val="0"/>
          <w:marTop w:val="0"/>
          <w:marBottom w:val="0"/>
          <w:divBdr>
            <w:top w:val="none" w:sz="0" w:space="0" w:color="auto"/>
            <w:left w:val="none" w:sz="0" w:space="0" w:color="auto"/>
            <w:bottom w:val="none" w:sz="0" w:space="0" w:color="auto"/>
            <w:right w:val="none" w:sz="0" w:space="0" w:color="auto"/>
          </w:divBdr>
        </w:div>
        <w:div w:id="1486701651">
          <w:marLeft w:val="640"/>
          <w:marRight w:val="0"/>
          <w:marTop w:val="0"/>
          <w:marBottom w:val="0"/>
          <w:divBdr>
            <w:top w:val="none" w:sz="0" w:space="0" w:color="auto"/>
            <w:left w:val="none" w:sz="0" w:space="0" w:color="auto"/>
            <w:bottom w:val="none" w:sz="0" w:space="0" w:color="auto"/>
            <w:right w:val="none" w:sz="0" w:space="0" w:color="auto"/>
          </w:divBdr>
        </w:div>
        <w:div w:id="1225338219">
          <w:marLeft w:val="640"/>
          <w:marRight w:val="0"/>
          <w:marTop w:val="0"/>
          <w:marBottom w:val="0"/>
          <w:divBdr>
            <w:top w:val="none" w:sz="0" w:space="0" w:color="auto"/>
            <w:left w:val="none" w:sz="0" w:space="0" w:color="auto"/>
            <w:bottom w:val="none" w:sz="0" w:space="0" w:color="auto"/>
            <w:right w:val="none" w:sz="0" w:space="0" w:color="auto"/>
          </w:divBdr>
        </w:div>
        <w:div w:id="1734618328">
          <w:marLeft w:val="640"/>
          <w:marRight w:val="0"/>
          <w:marTop w:val="0"/>
          <w:marBottom w:val="0"/>
          <w:divBdr>
            <w:top w:val="none" w:sz="0" w:space="0" w:color="auto"/>
            <w:left w:val="none" w:sz="0" w:space="0" w:color="auto"/>
            <w:bottom w:val="none" w:sz="0" w:space="0" w:color="auto"/>
            <w:right w:val="none" w:sz="0" w:space="0" w:color="auto"/>
          </w:divBdr>
        </w:div>
        <w:div w:id="1739009036">
          <w:marLeft w:val="640"/>
          <w:marRight w:val="0"/>
          <w:marTop w:val="0"/>
          <w:marBottom w:val="0"/>
          <w:divBdr>
            <w:top w:val="none" w:sz="0" w:space="0" w:color="auto"/>
            <w:left w:val="none" w:sz="0" w:space="0" w:color="auto"/>
            <w:bottom w:val="none" w:sz="0" w:space="0" w:color="auto"/>
            <w:right w:val="none" w:sz="0" w:space="0" w:color="auto"/>
          </w:divBdr>
        </w:div>
        <w:div w:id="1337532379">
          <w:marLeft w:val="640"/>
          <w:marRight w:val="0"/>
          <w:marTop w:val="0"/>
          <w:marBottom w:val="0"/>
          <w:divBdr>
            <w:top w:val="none" w:sz="0" w:space="0" w:color="auto"/>
            <w:left w:val="none" w:sz="0" w:space="0" w:color="auto"/>
            <w:bottom w:val="none" w:sz="0" w:space="0" w:color="auto"/>
            <w:right w:val="none" w:sz="0" w:space="0" w:color="auto"/>
          </w:divBdr>
        </w:div>
        <w:div w:id="330644164">
          <w:marLeft w:val="640"/>
          <w:marRight w:val="0"/>
          <w:marTop w:val="0"/>
          <w:marBottom w:val="0"/>
          <w:divBdr>
            <w:top w:val="none" w:sz="0" w:space="0" w:color="auto"/>
            <w:left w:val="none" w:sz="0" w:space="0" w:color="auto"/>
            <w:bottom w:val="none" w:sz="0" w:space="0" w:color="auto"/>
            <w:right w:val="none" w:sz="0" w:space="0" w:color="auto"/>
          </w:divBdr>
        </w:div>
        <w:div w:id="60376743">
          <w:marLeft w:val="640"/>
          <w:marRight w:val="0"/>
          <w:marTop w:val="0"/>
          <w:marBottom w:val="0"/>
          <w:divBdr>
            <w:top w:val="none" w:sz="0" w:space="0" w:color="auto"/>
            <w:left w:val="none" w:sz="0" w:space="0" w:color="auto"/>
            <w:bottom w:val="none" w:sz="0" w:space="0" w:color="auto"/>
            <w:right w:val="none" w:sz="0" w:space="0" w:color="auto"/>
          </w:divBdr>
        </w:div>
        <w:div w:id="207690246">
          <w:marLeft w:val="640"/>
          <w:marRight w:val="0"/>
          <w:marTop w:val="0"/>
          <w:marBottom w:val="0"/>
          <w:divBdr>
            <w:top w:val="none" w:sz="0" w:space="0" w:color="auto"/>
            <w:left w:val="none" w:sz="0" w:space="0" w:color="auto"/>
            <w:bottom w:val="none" w:sz="0" w:space="0" w:color="auto"/>
            <w:right w:val="none" w:sz="0" w:space="0" w:color="auto"/>
          </w:divBdr>
        </w:div>
        <w:div w:id="2049715717">
          <w:marLeft w:val="640"/>
          <w:marRight w:val="0"/>
          <w:marTop w:val="0"/>
          <w:marBottom w:val="0"/>
          <w:divBdr>
            <w:top w:val="none" w:sz="0" w:space="0" w:color="auto"/>
            <w:left w:val="none" w:sz="0" w:space="0" w:color="auto"/>
            <w:bottom w:val="none" w:sz="0" w:space="0" w:color="auto"/>
            <w:right w:val="none" w:sz="0" w:space="0" w:color="auto"/>
          </w:divBdr>
        </w:div>
        <w:div w:id="2060518770">
          <w:marLeft w:val="640"/>
          <w:marRight w:val="0"/>
          <w:marTop w:val="0"/>
          <w:marBottom w:val="0"/>
          <w:divBdr>
            <w:top w:val="none" w:sz="0" w:space="0" w:color="auto"/>
            <w:left w:val="none" w:sz="0" w:space="0" w:color="auto"/>
            <w:bottom w:val="none" w:sz="0" w:space="0" w:color="auto"/>
            <w:right w:val="none" w:sz="0" w:space="0" w:color="auto"/>
          </w:divBdr>
        </w:div>
        <w:div w:id="1648166599">
          <w:marLeft w:val="640"/>
          <w:marRight w:val="0"/>
          <w:marTop w:val="0"/>
          <w:marBottom w:val="0"/>
          <w:divBdr>
            <w:top w:val="none" w:sz="0" w:space="0" w:color="auto"/>
            <w:left w:val="none" w:sz="0" w:space="0" w:color="auto"/>
            <w:bottom w:val="none" w:sz="0" w:space="0" w:color="auto"/>
            <w:right w:val="none" w:sz="0" w:space="0" w:color="auto"/>
          </w:divBdr>
        </w:div>
        <w:div w:id="2071616675">
          <w:marLeft w:val="640"/>
          <w:marRight w:val="0"/>
          <w:marTop w:val="0"/>
          <w:marBottom w:val="0"/>
          <w:divBdr>
            <w:top w:val="none" w:sz="0" w:space="0" w:color="auto"/>
            <w:left w:val="none" w:sz="0" w:space="0" w:color="auto"/>
            <w:bottom w:val="none" w:sz="0" w:space="0" w:color="auto"/>
            <w:right w:val="none" w:sz="0" w:space="0" w:color="auto"/>
          </w:divBdr>
        </w:div>
        <w:div w:id="248075945">
          <w:marLeft w:val="640"/>
          <w:marRight w:val="0"/>
          <w:marTop w:val="0"/>
          <w:marBottom w:val="0"/>
          <w:divBdr>
            <w:top w:val="none" w:sz="0" w:space="0" w:color="auto"/>
            <w:left w:val="none" w:sz="0" w:space="0" w:color="auto"/>
            <w:bottom w:val="none" w:sz="0" w:space="0" w:color="auto"/>
            <w:right w:val="none" w:sz="0" w:space="0" w:color="auto"/>
          </w:divBdr>
        </w:div>
        <w:div w:id="767624101">
          <w:marLeft w:val="640"/>
          <w:marRight w:val="0"/>
          <w:marTop w:val="0"/>
          <w:marBottom w:val="0"/>
          <w:divBdr>
            <w:top w:val="none" w:sz="0" w:space="0" w:color="auto"/>
            <w:left w:val="none" w:sz="0" w:space="0" w:color="auto"/>
            <w:bottom w:val="none" w:sz="0" w:space="0" w:color="auto"/>
            <w:right w:val="none" w:sz="0" w:space="0" w:color="auto"/>
          </w:divBdr>
        </w:div>
        <w:div w:id="1205675719">
          <w:marLeft w:val="640"/>
          <w:marRight w:val="0"/>
          <w:marTop w:val="0"/>
          <w:marBottom w:val="0"/>
          <w:divBdr>
            <w:top w:val="none" w:sz="0" w:space="0" w:color="auto"/>
            <w:left w:val="none" w:sz="0" w:space="0" w:color="auto"/>
            <w:bottom w:val="none" w:sz="0" w:space="0" w:color="auto"/>
            <w:right w:val="none" w:sz="0" w:space="0" w:color="auto"/>
          </w:divBdr>
        </w:div>
        <w:div w:id="863052800">
          <w:marLeft w:val="640"/>
          <w:marRight w:val="0"/>
          <w:marTop w:val="0"/>
          <w:marBottom w:val="0"/>
          <w:divBdr>
            <w:top w:val="none" w:sz="0" w:space="0" w:color="auto"/>
            <w:left w:val="none" w:sz="0" w:space="0" w:color="auto"/>
            <w:bottom w:val="none" w:sz="0" w:space="0" w:color="auto"/>
            <w:right w:val="none" w:sz="0" w:space="0" w:color="auto"/>
          </w:divBdr>
        </w:div>
        <w:div w:id="918758098">
          <w:marLeft w:val="640"/>
          <w:marRight w:val="0"/>
          <w:marTop w:val="0"/>
          <w:marBottom w:val="0"/>
          <w:divBdr>
            <w:top w:val="none" w:sz="0" w:space="0" w:color="auto"/>
            <w:left w:val="none" w:sz="0" w:space="0" w:color="auto"/>
            <w:bottom w:val="none" w:sz="0" w:space="0" w:color="auto"/>
            <w:right w:val="none" w:sz="0" w:space="0" w:color="auto"/>
          </w:divBdr>
        </w:div>
        <w:div w:id="1703553781">
          <w:marLeft w:val="640"/>
          <w:marRight w:val="0"/>
          <w:marTop w:val="0"/>
          <w:marBottom w:val="0"/>
          <w:divBdr>
            <w:top w:val="none" w:sz="0" w:space="0" w:color="auto"/>
            <w:left w:val="none" w:sz="0" w:space="0" w:color="auto"/>
            <w:bottom w:val="none" w:sz="0" w:space="0" w:color="auto"/>
            <w:right w:val="none" w:sz="0" w:space="0" w:color="auto"/>
          </w:divBdr>
        </w:div>
        <w:div w:id="2558581">
          <w:marLeft w:val="640"/>
          <w:marRight w:val="0"/>
          <w:marTop w:val="0"/>
          <w:marBottom w:val="0"/>
          <w:divBdr>
            <w:top w:val="none" w:sz="0" w:space="0" w:color="auto"/>
            <w:left w:val="none" w:sz="0" w:space="0" w:color="auto"/>
            <w:bottom w:val="none" w:sz="0" w:space="0" w:color="auto"/>
            <w:right w:val="none" w:sz="0" w:space="0" w:color="auto"/>
          </w:divBdr>
        </w:div>
        <w:div w:id="853809992">
          <w:marLeft w:val="640"/>
          <w:marRight w:val="0"/>
          <w:marTop w:val="0"/>
          <w:marBottom w:val="0"/>
          <w:divBdr>
            <w:top w:val="none" w:sz="0" w:space="0" w:color="auto"/>
            <w:left w:val="none" w:sz="0" w:space="0" w:color="auto"/>
            <w:bottom w:val="none" w:sz="0" w:space="0" w:color="auto"/>
            <w:right w:val="none" w:sz="0" w:space="0" w:color="auto"/>
          </w:divBdr>
        </w:div>
        <w:div w:id="407382700">
          <w:marLeft w:val="640"/>
          <w:marRight w:val="0"/>
          <w:marTop w:val="0"/>
          <w:marBottom w:val="0"/>
          <w:divBdr>
            <w:top w:val="none" w:sz="0" w:space="0" w:color="auto"/>
            <w:left w:val="none" w:sz="0" w:space="0" w:color="auto"/>
            <w:bottom w:val="none" w:sz="0" w:space="0" w:color="auto"/>
            <w:right w:val="none" w:sz="0" w:space="0" w:color="auto"/>
          </w:divBdr>
        </w:div>
        <w:div w:id="329145091">
          <w:marLeft w:val="640"/>
          <w:marRight w:val="0"/>
          <w:marTop w:val="0"/>
          <w:marBottom w:val="0"/>
          <w:divBdr>
            <w:top w:val="none" w:sz="0" w:space="0" w:color="auto"/>
            <w:left w:val="none" w:sz="0" w:space="0" w:color="auto"/>
            <w:bottom w:val="none" w:sz="0" w:space="0" w:color="auto"/>
            <w:right w:val="none" w:sz="0" w:space="0" w:color="auto"/>
          </w:divBdr>
        </w:div>
        <w:div w:id="341779949">
          <w:marLeft w:val="640"/>
          <w:marRight w:val="0"/>
          <w:marTop w:val="0"/>
          <w:marBottom w:val="0"/>
          <w:divBdr>
            <w:top w:val="none" w:sz="0" w:space="0" w:color="auto"/>
            <w:left w:val="none" w:sz="0" w:space="0" w:color="auto"/>
            <w:bottom w:val="none" w:sz="0" w:space="0" w:color="auto"/>
            <w:right w:val="none" w:sz="0" w:space="0" w:color="auto"/>
          </w:divBdr>
        </w:div>
        <w:div w:id="234516991">
          <w:marLeft w:val="640"/>
          <w:marRight w:val="0"/>
          <w:marTop w:val="0"/>
          <w:marBottom w:val="0"/>
          <w:divBdr>
            <w:top w:val="none" w:sz="0" w:space="0" w:color="auto"/>
            <w:left w:val="none" w:sz="0" w:space="0" w:color="auto"/>
            <w:bottom w:val="none" w:sz="0" w:space="0" w:color="auto"/>
            <w:right w:val="none" w:sz="0" w:space="0" w:color="auto"/>
          </w:divBdr>
        </w:div>
        <w:div w:id="1592426111">
          <w:marLeft w:val="640"/>
          <w:marRight w:val="0"/>
          <w:marTop w:val="0"/>
          <w:marBottom w:val="0"/>
          <w:divBdr>
            <w:top w:val="none" w:sz="0" w:space="0" w:color="auto"/>
            <w:left w:val="none" w:sz="0" w:space="0" w:color="auto"/>
            <w:bottom w:val="none" w:sz="0" w:space="0" w:color="auto"/>
            <w:right w:val="none" w:sz="0" w:space="0" w:color="auto"/>
          </w:divBdr>
        </w:div>
        <w:div w:id="103884298">
          <w:marLeft w:val="640"/>
          <w:marRight w:val="0"/>
          <w:marTop w:val="0"/>
          <w:marBottom w:val="0"/>
          <w:divBdr>
            <w:top w:val="none" w:sz="0" w:space="0" w:color="auto"/>
            <w:left w:val="none" w:sz="0" w:space="0" w:color="auto"/>
            <w:bottom w:val="none" w:sz="0" w:space="0" w:color="auto"/>
            <w:right w:val="none" w:sz="0" w:space="0" w:color="auto"/>
          </w:divBdr>
        </w:div>
        <w:div w:id="1910191655">
          <w:marLeft w:val="640"/>
          <w:marRight w:val="0"/>
          <w:marTop w:val="0"/>
          <w:marBottom w:val="0"/>
          <w:divBdr>
            <w:top w:val="none" w:sz="0" w:space="0" w:color="auto"/>
            <w:left w:val="none" w:sz="0" w:space="0" w:color="auto"/>
            <w:bottom w:val="none" w:sz="0" w:space="0" w:color="auto"/>
            <w:right w:val="none" w:sz="0" w:space="0" w:color="auto"/>
          </w:divBdr>
        </w:div>
        <w:div w:id="531460528">
          <w:marLeft w:val="640"/>
          <w:marRight w:val="0"/>
          <w:marTop w:val="0"/>
          <w:marBottom w:val="0"/>
          <w:divBdr>
            <w:top w:val="none" w:sz="0" w:space="0" w:color="auto"/>
            <w:left w:val="none" w:sz="0" w:space="0" w:color="auto"/>
            <w:bottom w:val="none" w:sz="0" w:space="0" w:color="auto"/>
            <w:right w:val="none" w:sz="0" w:space="0" w:color="auto"/>
          </w:divBdr>
        </w:div>
        <w:div w:id="590312786">
          <w:marLeft w:val="640"/>
          <w:marRight w:val="0"/>
          <w:marTop w:val="0"/>
          <w:marBottom w:val="0"/>
          <w:divBdr>
            <w:top w:val="none" w:sz="0" w:space="0" w:color="auto"/>
            <w:left w:val="none" w:sz="0" w:space="0" w:color="auto"/>
            <w:bottom w:val="none" w:sz="0" w:space="0" w:color="auto"/>
            <w:right w:val="none" w:sz="0" w:space="0" w:color="auto"/>
          </w:divBdr>
        </w:div>
        <w:div w:id="2123724236">
          <w:marLeft w:val="640"/>
          <w:marRight w:val="0"/>
          <w:marTop w:val="0"/>
          <w:marBottom w:val="0"/>
          <w:divBdr>
            <w:top w:val="none" w:sz="0" w:space="0" w:color="auto"/>
            <w:left w:val="none" w:sz="0" w:space="0" w:color="auto"/>
            <w:bottom w:val="none" w:sz="0" w:space="0" w:color="auto"/>
            <w:right w:val="none" w:sz="0" w:space="0" w:color="auto"/>
          </w:divBdr>
        </w:div>
        <w:div w:id="1338730308">
          <w:marLeft w:val="640"/>
          <w:marRight w:val="0"/>
          <w:marTop w:val="0"/>
          <w:marBottom w:val="0"/>
          <w:divBdr>
            <w:top w:val="none" w:sz="0" w:space="0" w:color="auto"/>
            <w:left w:val="none" w:sz="0" w:space="0" w:color="auto"/>
            <w:bottom w:val="none" w:sz="0" w:space="0" w:color="auto"/>
            <w:right w:val="none" w:sz="0" w:space="0" w:color="auto"/>
          </w:divBdr>
        </w:div>
        <w:div w:id="1399788500">
          <w:marLeft w:val="640"/>
          <w:marRight w:val="0"/>
          <w:marTop w:val="0"/>
          <w:marBottom w:val="0"/>
          <w:divBdr>
            <w:top w:val="none" w:sz="0" w:space="0" w:color="auto"/>
            <w:left w:val="none" w:sz="0" w:space="0" w:color="auto"/>
            <w:bottom w:val="none" w:sz="0" w:space="0" w:color="auto"/>
            <w:right w:val="none" w:sz="0" w:space="0" w:color="auto"/>
          </w:divBdr>
        </w:div>
        <w:div w:id="770972613">
          <w:marLeft w:val="640"/>
          <w:marRight w:val="0"/>
          <w:marTop w:val="0"/>
          <w:marBottom w:val="0"/>
          <w:divBdr>
            <w:top w:val="none" w:sz="0" w:space="0" w:color="auto"/>
            <w:left w:val="none" w:sz="0" w:space="0" w:color="auto"/>
            <w:bottom w:val="none" w:sz="0" w:space="0" w:color="auto"/>
            <w:right w:val="none" w:sz="0" w:space="0" w:color="auto"/>
          </w:divBdr>
        </w:div>
        <w:div w:id="1791127260">
          <w:marLeft w:val="640"/>
          <w:marRight w:val="0"/>
          <w:marTop w:val="0"/>
          <w:marBottom w:val="0"/>
          <w:divBdr>
            <w:top w:val="none" w:sz="0" w:space="0" w:color="auto"/>
            <w:left w:val="none" w:sz="0" w:space="0" w:color="auto"/>
            <w:bottom w:val="none" w:sz="0" w:space="0" w:color="auto"/>
            <w:right w:val="none" w:sz="0" w:space="0" w:color="auto"/>
          </w:divBdr>
        </w:div>
        <w:div w:id="489446976">
          <w:marLeft w:val="640"/>
          <w:marRight w:val="0"/>
          <w:marTop w:val="0"/>
          <w:marBottom w:val="0"/>
          <w:divBdr>
            <w:top w:val="none" w:sz="0" w:space="0" w:color="auto"/>
            <w:left w:val="none" w:sz="0" w:space="0" w:color="auto"/>
            <w:bottom w:val="none" w:sz="0" w:space="0" w:color="auto"/>
            <w:right w:val="none" w:sz="0" w:space="0" w:color="auto"/>
          </w:divBdr>
        </w:div>
        <w:div w:id="1691643842">
          <w:marLeft w:val="640"/>
          <w:marRight w:val="0"/>
          <w:marTop w:val="0"/>
          <w:marBottom w:val="0"/>
          <w:divBdr>
            <w:top w:val="none" w:sz="0" w:space="0" w:color="auto"/>
            <w:left w:val="none" w:sz="0" w:space="0" w:color="auto"/>
            <w:bottom w:val="none" w:sz="0" w:space="0" w:color="auto"/>
            <w:right w:val="none" w:sz="0" w:space="0" w:color="auto"/>
          </w:divBdr>
        </w:div>
        <w:div w:id="514226008">
          <w:marLeft w:val="640"/>
          <w:marRight w:val="0"/>
          <w:marTop w:val="0"/>
          <w:marBottom w:val="0"/>
          <w:divBdr>
            <w:top w:val="none" w:sz="0" w:space="0" w:color="auto"/>
            <w:left w:val="none" w:sz="0" w:space="0" w:color="auto"/>
            <w:bottom w:val="none" w:sz="0" w:space="0" w:color="auto"/>
            <w:right w:val="none" w:sz="0" w:space="0" w:color="auto"/>
          </w:divBdr>
        </w:div>
        <w:div w:id="325399412">
          <w:marLeft w:val="640"/>
          <w:marRight w:val="0"/>
          <w:marTop w:val="0"/>
          <w:marBottom w:val="0"/>
          <w:divBdr>
            <w:top w:val="none" w:sz="0" w:space="0" w:color="auto"/>
            <w:left w:val="none" w:sz="0" w:space="0" w:color="auto"/>
            <w:bottom w:val="none" w:sz="0" w:space="0" w:color="auto"/>
            <w:right w:val="none" w:sz="0" w:space="0" w:color="auto"/>
          </w:divBdr>
        </w:div>
        <w:div w:id="2068872537">
          <w:marLeft w:val="640"/>
          <w:marRight w:val="0"/>
          <w:marTop w:val="0"/>
          <w:marBottom w:val="0"/>
          <w:divBdr>
            <w:top w:val="none" w:sz="0" w:space="0" w:color="auto"/>
            <w:left w:val="none" w:sz="0" w:space="0" w:color="auto"/>
            <w:bottom w:val="none" w:sz="0" w:space="0" w:color="auto"/>
            <w:right w:val="none" w:sz="0" w:space="0" w:color="auto"/>
          </w:divBdr>
        </w:div>
        <w:div w:id="1828549401">
          <w:marLeft w:val="640"/>
          <w:marRight w:val="0"/>
          <w:marTop w:val="0"/>
          <w:marBottom w:val="0"/>
          <w:divBdr>
            <w:top w:val="none" w:sz="0" w:space="0" w:color="auto"/>
            <w:left w:val="none" w:sz="0" w:space="0" w:color="auto"/>
            <w:bottom w:val="none" w:sz="0" w:space="0" w:color="auto"/>
            <w:right w:val="none" w:sz="0" w:space="0" w:color="auto"/>
          </w:divBdr>
        </w:div>
        <w:div w:id="679308576">
          <w:marLeft w:val="640"/>
          <w:marRight w:val="0"/>
          <w:marTop w:val="0"/>
          <w:marBottom w:val="0"/>
          <w:divBdr>
            <w:top w:val="none" w:sz="0" w:space="0" w:color="auto"/>
            <w:left w:val="none" w:sz="0" w:space="0" w:color="auto"/>
            <w:bottom w:val="none" w:sz="0" w:space="0" w:color="auto"/>
            <w:right w:val="none" w:sz="0" w:space="0" w:color="auto"/>
          </w:divBdr>
        </w:div>
        <w:div w:id="415589874">
          <w:marLeft w:val="640"/>
          <w:marRight w:val="0"/>
          <w:marTop w:val="0"/>
          <w:marBottom w:val="0"/>
          <w:divBdr>
            <w:top w:val="none" w:sz="0" w:space="0" w:color="auto"/>
            <w:left w:val="none" w:sz="0" w:space="0" w:color="auto"/>
            <w:bottom w:val="none" w:sz="0" w:space="0" w:color="auto"/>
            <w:right w:val="none" w:sz="0" w:space="0" w:color="auto"/>
          </w:divBdr>
        </w:div>
        <w:div w:id="328557507">
          <w:marLeft w:val="640"/>
          <w:marRight w:val="0"/>
          <w:marTop w:val="0"/>
          <w:marBottom w:val="0"/>
          <w:divBdr>
            <w:top w:val="none" w:sz="0" w:space="0" w:color="auto"/>
            <w:left w:val="none" w:sz="0" w:space="0" w:color="auto"/>
            <w:bottom w:val="none" w:sz="0" w:space="0" w:color="auto"/>
            <w:right w:val="none" w:sz="0" w:space="0" w:color="auto"/>
          </w:divBdr>
        </w:div>
        <w:div w:id="1484932724">
          <w:marLeft w:val="640"/>
          <w:marRight w:val="0"/>
          <w:marTop w:val="0"/>
          <w:marBottom w:val="0"/>
          <w:divBdr>
            <w:top w:val="none" w:sz="0" w:space="0" w:color="auto"/>
            <w:left w:val="none" w:sz="0" w:space="0" w:color="auto"/>
            <w:bottom w:val="none" w:sz="0" w:space="0" w:color="auto"/>
            <w:right w:val="none" w:sz="0" w:space="0" w:color="auto"/>
          </w:divBdr>
        </w:div>
        <w:div w:id="1567182337">
          <w:marLeft w:val="640"/>
          <w:marRight w:val="0"/>
          <w:marTop w:val="0"/>
          <w:marBottom w:val="0"/>
          <w:divBdr>
            <w:top w:val="none" w:sz="0" w:space="0" w:color="auto"/>
            <w:left w:val="none" w:sz="0" w:space="0" w:color="auto"/>
            <w:bottom w:val="none" w:sz="0" w:space="0" w:color="auto"/>
            <w:right w:val="none" w:sz="0" w:space="0" w:color="auto"/>
          </w:divBdr>
        </w:div>
        <w:div w:id="385304667">
          <w:marLeft w:val="640"/>
          <w:marRight w:val="0"/>
          <w:marTop w:val="0"/>
          <w:marBottom w:val="0"/>
          <w:divBdr>
            <w:top w:val="none" w:sz="0" w:space="0" w:color="auto"/>
            <w:left w:val="none" w:sz="0" w:space="0" w:color="auto"/>
            <w:bottom w:val="none" w:sz="0" w:space="0" w:color="auto"/>
            <w:right w:val="none" w:sz="0" w:space="0" w:color="auto"/>
          </w:divBdr>
        </w:div>
        <w:div w:id="1723940760">
          <w:marLeft w:val="640"/>
          <w:marRight w:val="0"/>
          <w:marTop w:val="0"/>
          <w:marBottom w:val="0"/>
          <w:divBdr>
            <w:top w:val="none" w:sz="0" w:space="0" w:color="auto"/>
            <w:left w:val="none" w:sz="0" w:space="0" w:color="auto"/>
            <w:bottom w:val="none" w:sz="0" w:space="0" w:color="auto"/>
            <w:right w:val="none" w:sz="0" w:space="0" w:color="auto"/>
          </w:divBdr>
        </w:div>
        <w:div w:id="865876040">
          <w:marLeft w:val="640"/>
          <w:marRight w:val="0"/>
          <w:marTop w:val="0"/>
          <w:marBottom w:val="0"/>
          <w:divBdr>
            <w:top w:val="none" w:sz="0" w:space="0" w:color="auto"/>
            <w:left w:val="none" w:sz="0" w:space="0" w:color="auto"/>
            <w:bottom w:val="none" w:sz="0" w:space="0" w:color="auto"/>
            <w:right w:val="none" w:sz="0" w:space="0" w:color="auto"/>
          </w:divBdr>
        </w:div>
        <w:div w:id="900099946">
          <w:marLeft w:val="640"/>
          <w:marRight w:val="0"/>
          <w:marTop w:val="0"/>
          <w:marBottom w:val="0"/>
          <w:divBdr>
            <w:top w:val="none" w:sz="0" w:space="0" w:color="auto"/>
            <w:left w:val="none" w:sz="0" w:space="0" w:color="auto"/>
            <w:bottom w:val="none" w:sz="0" w:space="0" w:color="auto"/>
            <w:right w:val="none" w:sz="0" w:space="0" w:color="auto"/>
          </w:divBdr>
        </w:div>
        <w:div w:id="1507013523">
          <w:marLeft w:val="640"/>
          <w:marRight w:val="0"/>
          <w:marTop w:val="0"/>
          <w:marBottom w:val="0"/>
          <w:divBdr>
            <w:top w:val="none" w:sz="0" w:space="0" w:color="auto"/>
            <w:left w:val="none" w:sz="0" w:space="0" w:color="auto"/>
            <w:bottom w:val="none" w:sz="0" w:space="0" w:color="auto"/>
            <w:right w:val="none" w:sz="0" w:space="0" w:color="auto"/>
          </w:divBdr>
        </w:div>
        <w:div w:id="546256427">
          <w:marLeft w:val="640"/>
          <w:marRight w:val="0"/>
          <w:marTop w:val="0"/>
          <w:marBottom w:val="0"/>
          <w:divBdr>
            <w:top w:val="none" w:sz="0" w:space="0" w:color="auto"/>
            <w:left w:val="none" w:sz="0" w:space="0" w:color="auto"/>
            <w:bottom w:val="none" w:sz="0" w:space="0" w:color="auto"/>
            <w:right w:val="none" w:sz="0" w:space="0" w:color="auto"/>
          </w:divBdr>
        </w:div>
        <w:div w:id="546526498">
          <w:marLeft w:val="640"/>
          <w:marRight w:val="0"/>
          <w:marTop w:val="0"/>
          <w:marBottom w:val="0"/>
          <w:divBdr>
            <w:top w:val="none" w:sz="0" w:space="0" w:color="auto"/>
            <w:left w:val="none" w:sz="0" w:space="0" w:color="auto"/>
            <w:bottom w:val="none" w:sz="0" w:space="0" w:color="auto"/>
            <w:right w:val="none" w:sz="0" w:space="0" w:color="auto"/>
          </w:divBdr>
        </w:div>
        <w:div w:id="242763354">
          <w:marLeft w:val="640"/>
          <w:marRight w:val="0"/>
          <w:marTop w:val="0"/>
          <w:marBottom w:val="0"/>
          <w:divBdr>
            <w:top w:val="none" w:sz="0" w:space="0" w:color="auto"/>
            <w:left w:val="none" w:sz="0" w:space="0" w:color="auto"/>
            <w:bottom w:val="none" w:sz="0" w:space="0" w:color="auto"/>
            <w:right w:val="none" w:sz="0" w:space="0" w:color="auto"/>
          </w:divBdr>
        </w:div>
        <w:div w:id="333338637">
          <w:marLeft w:val="640"/>
          <w:marRight w:val="0"/>
          <w:marTop w:val="0"/>
          <w:marBottom w:val="0"/>
          <w:divBdr>
            <w:top w:val="none" w:sz="0" w:space="0" w:color="auto"/>
            <w:left w:val="none" w:sz="0" w:space="0" w:color="auto"/>
            <w:bottom w:val="none" w:sz="0" w:space="0" w:color="auto"/>
            <w:right w:val="none" w:sz="0" w:space="0" w:color="auto"/>
          </w:divBdr>
        </w:div>
        <w:div w:id="247540254">
          <w:marLeft w:val="640"/>
          <w:marRight w:val="0"/>
          <w:marTop w:val="0"/>
          <w:marBottom w:val="0"/>
          <w:divBdr>
            <w:top w:val="none" w:sz="0" w:space="0" w:color="auto"/>
            <w:left w:val="none" w:sz="0" w:space="0" w:color="auto"/>
            <w:bottom w:val="none" w:sz="0" w:space="0" w:color="auto"/>
            <w:right w:val="none" w:sz="0" w:space="0" w:color="auto"/>
          </w:divBdr>
        </w:div>
        <w:div w:id="1279987168">
          <w:marLeft w:val="640"/>
          <w:marRight w:val="0"/>
          <w:marTop w:val="0"/>
          <w:marBottom w:val="0"/>
          <w:divBdr>
            <w:top w:val="none" w:sz="0" w:space="0" w:color="auto"/>
            <w:left w:val="none" w:sz="0" w:space="0" w:color="auto"/>
            <w:bottom w:val="none" w:sz="0" w:space="0" w:color="auto"/>
            <w:right w:val="none" w:sz="0" w:space="0" w:color="auto"/>
          </w:divBdr>
        </w:div>
        <w:div w:id="1461144699">
          <w:marLeft w:val="640"/>
          <w:marRight w:val="0"/>
          <w:marTop w:val="0"/>
          <w:marBottom w:val="0"/>
          <w:divBdr>
            <w:top w:val="none" w:sz="0" w:space="0" w:color="auto"/>
            <w:left w:val="none" w:sz="0" w:space="0" w:color="auto"/>
            <w:bottom w:val="none" w:sz="0" w:space="0" w:color="auto"/>
            <w:right w:val="none" w:sz="0" w:space="0" w:color="auto"/>
          </w:divBdr>
        </w:div>
        <w:div w:id="966131804">
          <w:marLeft w:val="640"/>
          <w:marRight w:val="0"/>
          <w:marTop w:val="0"/>
          <w:marBottom w:val="0"/>
          <w:divBdr>
            <w:top w:val="none" w:sz="0" w:space="0" w:color="auto"/>
            <w:left w:val="none" w:sz="0" w:space="0" w:color="auto"/>
            <w:bottom w:val="none" w:sz="0" w:space="0" w:color="auto"/>
            <w:right w:val="none" w:sz="0" w:space="0" w:color="auto"/>
          </w:divBdr>
        </w:div>
      </w:divsChild>
    </w:div>
    <w:div w:id="1402215470">
      <w:bodyDiv w:val="1"/>
      <w:marLeft w:val="0"/>
      <w:marRight w:val="0"/>
      <w:marTop w:val="0"/>
      <w:marBottom w:val="0"/>
      <w:divBdr>
        <w:top w:val="none" w:sz="0" w:space="0" w:color="auto"/>
        <w:left w:val="none" w:sz="0" w:space="0" w:color="auto"/>
        <w:bottom w:val="none" w:sz="0" w:space="0" w:color="auto"/>
        <w:right w:val="none" w:sz="0" w:space="0" w:color="auto"/>
      </w:divBdr>
    </w:div>
    <w:div w:id="1403017300">
      <w:bodyDiv w:val="1"/>
      <w:marLeft w:val="0"/>
      <w:marRight w:val="0"/>
      <w:marTop w:val="0"/>
      <w:marBottom w:val="0"/>
      <w:divBdr>
        <w:top w:val="none" w:sz="0" w:space="0" w:color="auto"/>
        <w:left w:val="none" w:sz="0" w:space="0" w:color="auto"/>
        <w:bottom w:val="none" w:sz="0" w:space="0" w:color="auto"/>
        <w:right w:val="none" w:sz="0" w:space="0" w:color="auto"/>
      </w:divBdr>
    </w:div>
    <w:div w:id="1403598978">
      <w:bodyDiv w:val="1"/>
      <w:marLeft w:val="0"/>
      <w:marRight w:val="0"/>
      <w:marTop w:val="0"/>
      <w:marBottom w:val="0"/>
      <w:divBdr>
        <w:top w:val="none" w:sz="0" w:space="0" w:color="auto"/>
        <w:left w:val="none" w:sz="0" w:space="0" w:color="auto"/>
        <w:bottom w:val="none" w:sz="0" w:space="0" w:color="auto"/>
        <w:right w:val="none" w:sz="0" w:space="0" w:color="auto"/>
      </w:divBdr>
      <w:divsChild>
        <w:div w:id="1266889751">
          <w:marLeft w:val="480"/>
          <w:marRight w:val="0"/>
          <w:marTop w:val="0"/>
          <w:marBottom w:val="0"/>
          <w:divBdr>
            <w:top w:val="none" w:sz="0" w:space="0" w:color="auto"/>
            <w:left w:val="none" w:sz="0" w:space="0" w:color="auto"/>
            <w:bottom w:val="none" w:sz="0" w:space="0" w:color="auto"/>
            <w:right w:val="none" w:sz="0" w:space="0" w:color="auto"/>
          </w:divBdr>
        </w:div>
        <w:div w:id="2019893289">
          <w:marLeft w:val="480"/>
          <w:marRight w:val="0"/>
          <w:marTop w:val="0"/>
          <w:marBottom w:val="0"/>
          <w:divBdr>
            <w:top w:val="none" w:sz="0" w:space="0" w:color="auto"/>
            <w:left w:val="none" w:sz="0" w:space="0" w:color="auto"/>
            <w:bottom w:val="none" w:sz="0" w:space="0" w:color="auto"/>
            <w:right w:val="none" w:sz="0" w:space="0" w:color="auto"/>
          </w:divBdr>
        </w:div>
        <w:div w:id="1663775955">
          <w:marLeft w:val="480"/>
          <w:marRight w:val="0"/>
          <w:marTop w:val="0"/>
          <w:marBottom w:val="0"/>
          <w:divBdr>
            <w:top w:val="none" w:sz="0" w:space="0" w:color="auto"/>
            <w:left w:val="none" w:sz="0" w:space="0" w:color="auto"/>
            <w:bottom w:val="none" w:sz="0" w:space="0" w:color="auto"/>
            <w:right w:val="none" w:sz="0" w:space="0" w:color="auto"/>
          </w:divBdr>
        </w:div>
        <w:div w:id="308677810">
          <w:marLeft w:val="480"/>
          <w:marRight w:val="0"/>
          <w:marTop w:val="0"/>
          <w:marBottom w:val="0"/>
          <w:divBdr>
            <w:top w:val="none" w:sz="0" w:space="0" w:color="auto"/>
            <w:left w:val="none" w:sz="0" w:space="0" w:color="auto"/>
            <w:bottom w:val="none" w:sz="0" w:space="0" w:color="auto"/>
            <w:right w:val="none" w:sz="0" w:space="0" w:color="auto"/>
          </w:divBdr>
        </w:div>
        <w:div w:id="127550195">
          <w:marLeft w:val="480"/>
          <w:marRight w:val="0"/>
          <w:marTop w:val="0"/>
          <w:marBottom w:val="0"/>
          <w:divBdr>
            <w:top w:val="none" w:sz="0" w:space="0" w:color="auto"/>
            <w:left w:val="none" w:sz="0" w:space="0" w:color="auto"/>
            <w:bottom w:val="none" w:sz="0" w:space="0" w:color="auto"/>
            <w:right w:val="none" w:sz="0" w:space="0" w:color="auto"/>
          </w:divBdr>
        </w:div>
        <w:div w:id="2102943246">
          <w:marLeft w:val="480"/>
          <w:marRight w:val="0"/>
          <w:marTop w:val="0"/>
          <w:marBottom w:val="0"/>
          <w:divBdr>
            <w:top w:val="none" w:sz="0" w:space="0" w:color="auto"/>
            <w:left w:val="none" w:sz="0" w:space="0" w:color="auto"/>
            <w:bottom w:val="none" w:sz="0" w:space="0" w:color="auto"/>
            <w:right w:val="none" w:sz="0" w:space="0" w:color="auto"/>
          </w:divBdr>
        </w:div>
        <w:div w:id="1529757424">
          <w:marLeft w:val="480"/>
          <w:marRight w:val="0"/>
          <w:marTop w:val="0"/>
          <w:marBottom w:val="0"/>
          <w:divBdr>
            <w:top w:val="none" w:sz="0" w:space="0" w:color="auto"/>
            <w:left w:val="none" w:sz="0" w:space="0" w:color="auto"/>
            <w:bottom w:val="none" w:sz="0" w:space="0" w:color="auto"/>
            <w:right w:val="none" w:sz="0" w:space="0" w:color="auto"/>
          </w:divBdr>
        </w:div>
        <w:div w:id="152256867">
          <w:marLeft w:val="480"/>
          <w:marRight w:val="0"/>
          <w:marTop w:val="0"/>
          <w:marBottom w:val="0"/>
          <w:divBdr>
            <w:top w:val="none" w:sz="0" w:space="0" w:color="auto"/>
            <w:left w:val="none" w:sz="0" w:space="0" w:color="auto"/>
            <w:bottom w:val="none" w:sz="0" w:space="0" w:color="auto"/>
            <w:right w:val="none" w:sz="0" w:space="0" w:color="auto"/>
          </w:divBdr>
        </w:div>
        <w:div w:id="426392289">
          <w:marLeft w:val="480"/>
          <w:marRight w:val="0"/>
          <w:marTop w:val="0"/>
          <w:marBottom w:val="0"/>
          <w:divBdr>
            <w:top w:val="none" w:sz="0" w:space="0" w:color="auto"/>
            <w:left w:val="none" w:sz="0" w:space="0" w:color="auto"/>
            <w:bottom w:val="none" w:sz="0" w:space="0" w:color="auto"/>
            <w:right w:val="none" w:sz="0" w:space="0" w:color="auto"/>
          </w:divBdr>
        </w:div>
        <w:div w:id="1590848139">
          <w:marLeft w:val="480"/>
          <w:marRight w:val="0"/>
          <w:marTop w:val="0"/>
          <w:marBottom w:val="0"/>
          <w:divBdr>
            <w:top w:val="none" w:sz="0" w:space="0" w:color="auto"/>
            <w:left w:val="none" w:sz="0" w:space="0" w:color="auto"/>
            <w:bottom w:val="none" w:sz="0" w:space="0" w:color="auto"/>
            <w:right w:val="none" w:sz="0" w:space="0" w:color="auto"/>
          </w:divBdr>
        </w:div>
        <w:div w:id="1885671519">
          <w:marLeft w:val="480"/>
          <w:marRight w:val="0"/>
          <w:marTop w:val="0"/>
          <w:marBottom w:val="0"/>
          <w:divBdr>
            <w:top w:val="none" w:sz="0" w:space="0" w:color="auto"/>
            <w:left w:val="none" w:sz="0" w:space="0" w:color="auto"/>
            <w:bottom w:val="none" w:sz="0" w:space="0" w:color="auto"/>
            <w:right w:val="none" w:sz="0" w:space="0" w:color="auto"/>
          </w:divBdr>
        </w:div>
        <w:div w:id="164055683">
          <w:marLeft w:val="480"/>
          <w:marRight w:val="0"/>
          <w:marTop w:val="0"/>
          <w:marBottom w:val="0"/>
          <w:divBdr>
            <w:top w:val="none" w:sz="0" w:space="0" w:color="auto"/>
            <w:left w:val="none" w:sz="0" w:space="0" w:color="auto"/>
            <w:bottom w:val="none" w:sz="0" w:space="0" w:color="auto"/>
            <w:right w:val="none" w:sz="0" w:space="0" w:color="auto"/>
          </w:divBdr>
        </w:div>
        <w:div w:id="346637275">
          <w:marLeft w:val="480"/>
          <w:marRight w:val="0"/>
          <w:marTop w:val="0"/>
          <w:marBottom w:val="0"/>
          <w:divBdr>
            <w:top w:val="none" w:sz="0" w:space="0" w:color="auto"/>
            <w:left w:val="none" w:sz="0" w:space="0" w:color="auto"/>
            <w:bottom w:val="none" w:sz="0" w:space="0" w:color="auto"/>
            <w:right w:val="none" w:sz="0" w:space="0" w:color="auto"/>
          </w:divBdr>
        </w:div>
        <w:div w:id="1132746251">
          <w:marLeft w:val="480"/>
          <w:marRight w:val="0"/>
          <w:marTop w:val="0"/>
          <w:marBottom w:val="0"/>
          <w:divBdr>
            <w:top w:val="none" w:sz="0" w:space="0" w:color="auto"/>
            <w:left w:val="none" w:sz="0" w:space="0" w:color="auto"/>
            <w:bottom w:val="none" w:sz="0" w:space="0" w:color="auto"/>
            <w:right w:val="none" w:sz="0" w:space="0" w:color="auto"/>
          </w:divBdr>
        </w:div>
        <w:div w:id="1986813746">
          <w:marLeft w:val="480"/>
          <w:marRight w:val="0"/>
          <w:marTop w:val="0"/>
          <w:marBottom w:val="0"/>
          <w:divBdr>
            <w:top w:val="none" w:sz="0" w:space="0" w:color="auto"/>
            <w:left w:val="none" w:sz="0" w:space="0" w:color="auto"/>
            <w:bottom w:val="none" w:sz="0" w:space="0" w:color="auto"/>
            <w:right w:val="none" w:sz="0" w:space="0" w:color="auto"/>
          </w:divBdr>
        </w:div>
        <w:div w:id="402607548">
          <w:marLeft w:val="480"/>
          <w:marRight w:val="0"/>
          <w:marTop w:val="0"/>
          <w:marBottom w:val="0"/>
          <w:divBdr>
            <w:top w:val="none" w:sz="0" w:space="0" w:color="auto"/>
            <w:left w:val="none" w:sz="0" w:space="0" w:color="auto"/>
            <w:bottom w:val="none" w:sz="0" w:space="0" w:color="auto"/>
            <w:right w:val="none" w:sz="0" w:space="0" w:color="auto"/>
          </w:divBdr>
        </w:div>
        <w:div w:id="887112597">
          <w:marLeft w:val="480"/>
          <w:marRight w:val="0"/>
          <w:marTop w:val="0"/>
          <w:marBottom w:val="0"/>
          <w:divBdr>
            <w:top w:val="none" w:sz="0" w:space="0" w:color="auto"/>
            <w:left w:val="none" w:sz="0" w:space="0" w:color="auto"/>
            <w:bottom w:val="none" w:sz="0" w:space="0" w:color="auto"/>
            <w:right w:val="none" w:sz="0" w:space="0" w:color="auto"/>
          </w:divBdr>
        </w:div>
        <w:div w:id="1054816615">
          <w:marLeft w:val="480"/>
          <w:marRight w:val="0"/>
          <w:marTop w:val="0"/>
          <w:marBottom w:val="0"/>
          <w:divBdr>
            <w:top w:val="none" w:sz="0" w:space="0" w:color="auto"/>
            <w:left w:val="none" w:sz="0" w:space="0" w:color="auto"/>
            <w:bottom w:val="none" w:sz="0" w:space="0" w:color="auto"/>
            <w:right w:val="none" w:sz="0" w:space="0" w:color="auto"/>
          </w:divBdr>
        </w:div>
        <w:div w:id="1007053461">
          <w:marLeft w:val="480"/>
          <w:marRight w:val="0"/>
          <w:marTop w:val="0"/>
          <w:marBottom w:val="0"/>
          <w:divBdr>
            <w:top w:val="none" w:sz="0" w:space="0" w:color="auto"/>
            <w:left w:val="none" w:sz="0" w:space="0" w:color="auto"/>
            <w:bottom w:val="none" w:sz="0" w:space="0" w:color="auto"/>
            <w:right w:val="none" w:sz="0" w:space="0" w:color="auto"/>
          </w:divBdr>
        </w:div>
        <w:div w:id="2137018301">
          <w:marLeft w:val="480"/>
          <w:marRight w:val="0"/>
          <w:marTop w:val="0"/>
          <w:marBottom w:val="0"/>
          <w:divBdr>
            <w:top w:val="none" w:sz="0" w:space="0" w:color="auto"/>
            <w:left w:val="none" w:sz="0" w:space="0" w:color="auto"/>
            <w:bottom w:val="none" w:sz="0" w:space="0" w:color="auto"/>
            <w:right w:val="none" w:sz="0" w:space="0" w:color="auto"/>
          </w:divBdr>
        </w:div>
        <w:div w:id="381295002">
          <w:marLeft w:val="480"/>
          <w:marRight w:val="0"/>
          <w:marTop w:val="0"/>
          <w:marBottom w:val="0"/>
          <w:divBdr>
            <w:top w:val="none" w:sz="0" w:space="0" w:color="auto"/>
            <w:left w:val="none" w:sz="0" w:space="0" w:color="auto"/>
            <w:bottom w:val="none" w:sz="0" w:space="0" w:color="auto"/>
            <w:right w:val="none" w:sz="0" w:space="0" w:color="auto"/>
          </w:divBdr>
        </w:div>
        <w:div w:id="994724161">
          <w:marLeft w:val="480"/>
          <w:marRight w:val="0"/>
          <w:marTop w:val="0"/>
          <w:marBottom w:val="0"/>
          <w:divBdr>
            <w:top w:val="none" w:sz="0" w:space="0" w:color="auto"/>
            <w:left w:val="none" w:sz="0" w:space="0" w:color="auto"/>
            <w:bottom w:val="none" w:sz="0" w:space="0" w:color="auto"/>
            <w:right w:val="none" w:sz="0" w:space="0" w:color="auto"/>
          </w:divBdr>
        </w:div>
        <w:div w:id="1437755125">
          <w:marLeft w:val="480"/>
          <w:marRight w:val="0"/>
          <w:marTop w:val="0"/>
          <w:marBottom w:val="0"/>
          <w:divBdr>
            <w:top w:val="none" w:sz="0" w:space="0" w:color="auto"/>
            <w:left w:val="none" w:sz="0" w:space="0" w:color="auto"/>
            <w:bottom w:val="none" w:sz="0" w:space="0" w:color="auto"/>
            <w:right w:val="none" w:sz="0" w:space="0" w:color="auto"/>
          </w:divBdr>
        </w:div>
        <w:div w:id="1832210664">
          <w:marLeft w:val="480"/>
          <w:marRight w:val="0"/>
          <w:marTop w:val="0"/>
          <w:marBottom w:val="0"/>
          <w:divBdr>
            <w:top w:val="none" w:sz="0" w:space="0" w:color="auto"/>
            <w:left w:val="none" w:sz="0" w:space="0" w:color="auto"/>
            <w:bottom w:val="none" w:sz="0" w:space="0" w:color="auto"/>
            <w:right w:val="none" w:sz="0" w:space="0" w:color="auto"/>
          </w:divBdr>
        </w:div>
        <w:div w:id="26025328">
          <w:marLeft w:val="480"/>
          <w:marRight w:val="0"/>
          <w:marTop w:val="0"/>
          <w:marBottom w:val="0"/>
          <w:divBdr>
            <w:top w:val="none" w:sz="0" w:space="0" w:color="auto"/>
            <w:left w:val="none" w:sz="0" w:space="0" w:color="auto"/>
            <w:bottom w:val="none" w:sz="0" w:space="0" w:color="auto"/>
            <w:right w:val="none" w:sz="0" w:space="0" w:color="auto"/>
          </w:divBdr>
        </w:div>
        <w:div w:id="1427461898">
          <w:marLeft w:val="480"/>
          <w:marRight w:val="0"/>
          <w:marTop w:val="0"/>
          <w:marBottom w:val="0"/>
          <w:divBdr>
            <w:top w:val="none" w:sz="0" w:space="0" w:color="auto"/>
            <w:left w:val="none" w:sz="0" w:space="0" w:color="auto"/>
            <w:bottom w:val="none" w:sz="0" w:space="0" w:color="auto"/>
            <w:right w:val="none" w:sz="0" w:space="0" w:color="auto"/>
          </w:divBdr>
        </w:div>
        <w:div w:id="1309091874">
          <w:marLeft w:val="480"/>
          <w:marRight w:val="0"/>
          <w:marTop w:val="0"/>
          <w:marBottom w:val="0"/>
          <w:divBdr>
            <w:top w:val="none" w:sz="0" w:space="0" w:color="auto"/>
            <w:left w:val="none" w:sz="0" w:space="0" w:color="auto"/>
            <w:bottom w:val="none" w:sz="0" w:space="0" w:color="auto"/>
            <w:right w:val="none" w:sz="0" w:space="0" w:color="auto"/>
          </w:divBdr>
        </w:div>
        <w:div w:id="624119353">
          <w:marLeft w:val="480"/>
          <w:marRight w:val="0"/>
          <w:marTop w:val="0"/>
          <w:marBottom w:val="0"/>
          <w:divBdr>
            <w:top w:val="none" w:sz="0" w:space="0" w:color="auto"/>
            <w:left w:val="none" w:sz="0" w:space="0" w:color="auto"/>
            <w:bottom w:val="none" w:sz="0" w:space="0" w:color="auto"/>
            <w:right w:val="none" w:sz="0" w:space="0" w:color="auto"/>
          </w:divBdr>
        </w:div>
        <w:div w:id="1890608581">
          <w:marLeft w:val="480"/>
          <w:marRight w:val="0"/>
          <w:marTop w:val="0"/>
          <w:marBottom w:val="0"/>
          <w:divBdr>
            <w:top w:val="none" w:sz="0" w:space="0" w:color="auto"/>
            <w:left w:val="none" w:sz="0" w:space="0" w:color="auto"/>
            <w:bottom w:val="none" w:sz="0" w:space="0" w:color="auto"/>
            <w:right w:val="none" w:sz="0" w:space="0" w:color="auto"/>
          </w:divBdr>
        </w:div>
        <w:div w:id="1410425810">
          <w:marLeft w:val="480"/>
          <w:marRight w:val="0"/>
          <w:marTop w:val="0"/>
          <w:marBottom w:val="0"/>
          <w:divBdr>
            <w:top w:val="none" w:sz="0" w:space="0" w:color="auto"/>
            <w:left w:val="none" w:sz="0" w:space="0" w:color="auto"/>
            <w:bottom w:val="none" w:sz="0" w:space="0" w:color="auto"/>
            <w:right w:val="none" w:sz="0" w:space="0" w:color="auto"/>
          </w:divBdr>
        </w:div>
        <w:div w:id="249126587">
          <w:marLeft w:val="480"/>
          <w:marRight w:val="0"/>
          <w:marTop w:val="0"/>
          <w:marBottom w:val="0"/>
          <w:divBdr>
            <w:top w:val="none" w:sz="0" w:space="0" w:color="auto"/>
            <w:left w:val="none" w:sz="0" w:space="0" w:color="auto"/>
            <w:bottom w:val="none" w:sz="0" w:space="0" w:color="auto"/>
            <w:right w:val="none" w:sz="0" w:space="0" w:color="auto"/>
          </w:divBdr>
        </w:div>
        <w:div w:id="1175733146">
          <w:marLeft w:val="480"/>
          <w:marRight w:val="0"/>
          <w:marTop w:val="0"/>
          <w:marBottom w:val="0"/>
          <w:divBdr>
            <w:top w:val="none" w:sz="0" w:space="0" w:color="auto"/>
            <w:left w:val="none" w:sz="0" w:space="0" w:color="auto"/>
            <w:bottom w:val="none" w:sz="0" w:space="0" w:color="auto"/>
            <w:right w:val="none" w:sz="0" w:space="0" w:color="auto"/>
          </w:divBdr>
        </w:div>
        <w:div w:id="182013664">
          <w:marLeft w:val="480"/>
          <w:marRight w:val="0"/>
          <w:marTop w:val="0"/>
          <w:marBottom w:val="0"/>
          <w:divBdr>
            <w:top w:val="none" w:sz="0" w:space="0" w:color="auto"/>
            <w:left w:val="none" w:sz="0" w:space="0" w:color="auto"/>
            <w:bottom w:val="none" w:sz="0" w:space="0" w:color="auto"/>
            <w:right w:val="none" w:sz="0" w:space="0" w:color="auto"/>
          </w:divBdr>
        </w:div>
        <w:div w:id="2086564091">
          <w:marLeft w:val="480"/>
          <w:marRight w:val="0"/>
          <w:marTop w:val="0"/>
          <w:marBottom w:val="0"/>
          <w:divBdr>
            <w:top w:val="none" w:sz="0" w:space="0" w:color="auto"/>
            <w:left w:val="none" w:sz="0" w:space="0" w:color="auto"/>
            <w:bottom w:val="none" w:sz="0" w:space="0" w:color="auto"/>
            <w:right w:val="none" w:sz="0" w:space="0" w:color="auto"/>
          </w:divBdr>
        </w:div>
        <w:div w:id="2103840747">
          <w:marLeft w:val="480"/>
          <w:marRight w:val="0"/>
          <w:marTop w:val="0"/>
          <w:marBottom w:val="0"/>
          <w:divBdr>
            <w:top w:val="none" w:sz="0" w:space="0" w:color="auto"/>
            <w:left w:val="none" w:sz="0" w:space="0" w:color="auto"/>
            <w:bottom w:val="none" w:sz="0" w:space="0" w:color="auto"/>
            <w:right w:val="none" w:sz="0" w:space="0" w:color="auto"/>
          </w:divBdr>
        </w:div>
        <w:div w:id="627055184">
          <w:marLeft w:val="480"/>
          <w:marRight w:val="0"/>
          <w:marTop w:val="0"/>
          <w:marBottom w:val="0"/>
          <w:divBdr>
            <w:top w:val="none" w:sz="0" w:space="0" w:color="auto"/>
            <w:left w:val="none" w:sz="0" w:space="0" w:color="auto"/>
            <w:bottom w:val="none" w:sz="0" w:space="0" w:color="auto"/>
            <w:right w:val="none" w:sz="0" w:space="0" w:color="auto"/>
          </w:divBdr>
        </w:div>
        <w:div w:id="2141066466">
          <w:marLeft w:val="480"/>
          <w:marRight w:val="0"/>
          <w:marTop w:val="0"/>
          <w:marBottom w:val="0"/>
          <w:divBdr>
            <w:top w:val="none" w:sz="0" w:space="0" w:color="auto"/>
            <w:left w:val="none" w:sz="0" w:space="0" w:color="auto"/>
            <w:bottom w:val="none" w:sz="0" w:space="0" w:color="auto"/>
            <w:right w:val="none" w:sz="0" w:space="0" w:color="auto"/>
          </w:divBdr>
        </w:div>
        <w:div w:id="542134570">
          <w:marLeft w:val="480"/>
          <w:marRight w:val="0"/>
          <w:marTop w:val="0"/>
          <w:marBottom w:val="0"/>
          <w:divBdr>
            <w:top w:val="none" w:sz="0" w:space="0" w:color="auto"/>
            <w:left w:val="none" w:sz="0" w:space="0" w:color="auto"/>
            <w:bottom w:val="none" w:sz="0" w:space="0" w:color="auto"/>
            <w:right w:val="none" w:sz="0" w:space="0" w:color="auto"/>
          </w:divBdr>
        </w:div>
      </w:divsChild>
    </w:div>
    <w:div w:id="1404796437">
      <w:bodyDiv w:val="1"/>
      <w:marLeft w:val="0"/>
      <w:marRight w:val="0"/>
      <w:marTop w:val="0"/>
      <w:marBottom w:val="0"/>
      <w:divBdr>
        <w:top w:val="none" w:sz="0" w:space="0" w:color="auto"/>
        <w:left w:val="none" w:sz="0" w:space="0" w:color="auto"/>
        <w:bottom w:val="none" w:sz="0" w:space="0" w:color="auto"/>
        <w:right w:val="none" w:sz="0" w:space="0" w:color="auto"/>
      </w:divBdr>
      <w:divsChild>
        <w:div w:id="1649020559">
          <w:marLeft w:val="640"/>
          <w:marRight w:val="0"/>
          <w:marTop w:val="0"/>
          <w:marBottom w:val="0"/>
          <w:divBdr>
            <w:top w:val="none" w:sz="0" w:space="0" w:color="auto"/>
            <w:left w:val="none" w:sz="0" w:space="0" w:color="auto"/>
            <w:bottom w:val="none" w:sz="0" w:space="0" w:color="auto"/>
            <w:right w:val="none" w:sz="0" w:space="0" w:color="auto"/>
          </w:divBdr>
        </w:div>
        <w:div w:id="542327373">
          <w:marLeft w:val="640"/>
          <w:marRight w:val="0"/>
          <w:marTop w:val="0"/>
          <w:marBottom w:val="0"/>
          <w:divBdr>
            <w:top w:val="none" w:sz="0" w:space="0" w:color="auto"/>
            <w:left w:val="none" w:sz="0" w:space="0" w:color="auto"/>
            <w:bottom w:val="none" w:sz="0" w:space="0" w:color="auto"/>
            <w:right w:val="none" w:sz="0" w:space="0" w:color="auto"/>
          </w:divBdr>
        </w:div>
        <w:div w:id="656421085">
          <w:marLeft w:val="640"/>
          <w:marRight w:val="0"/>
          <w:marTop w:val="0"/>
          <w:marBottom w:val="0"/>
          <w:divBdr>
            <w:top w:val="none" w:sz="0" w:space="0" w:color="auto"/>
            <w:left w:val="none" w:sz="0" w:space="0" w:color="auto"/>
            <w:bottom w:val="none" w:sz="0" w:space="0" w:color="auto"/>
            <w:right w:val="none" w:sz="0" w:space="0" w:color="auto"/>
          </w:divBdr>
        </w:div>
        <w:div w:id="690566210">
          <w:marLeft w:val="640"/>
          <w:marRight w:val="0"/>
          <w:marTop w:val="0"/>
          <w:marBottom w:val="0"/>
          <w:divBdr>
            <w:top w:val="none" w:sz="0" w:space="0" w:color="auto"/>
            <w:left w:val="none" w:sz="0" w:space="0" w:color="auto"/>
            <w:bottom w:val="none" w:sz="0" w:space="0" w:color="auto"/>
            <w:right w:val="none" w:sz="0" w:space="0" w:color="auto"/>
          </w:divBdr>
        </w:div>
        <w:div w:id="1560819659">
          <w:marLeft w:val="640"/>
          <w:marRight w:val="0"/>
          <w:marTop w:val="0"/>
          <w:marBottom w:val="0"/>
          <w:divBdr>
            <w:top w:val="none" w:sz="0" w:space="0" w:color="auto"/>
            <w:left w:val="none" w:sz="0" w:space="0" w:color="auto"/>
            <w:bottom w:val="none" w:sz="0" w:space="0" w:color="auto"/>
            <w:right w:val="none" w:sz="0" w:space="0" w:color="auto"/>
          </w:divBdr>
        </w:div>
        <w:div w:id="1880508826">
          <w:marLeft w:val="640"/>
          <w:marRight w:val="0"/>
          <w:marTop w:val="0"/>
          <w:marBottom w:val="0"/>
          <w:divBdr>
            <w:top w:val="none" w:sz="0" w:space="0" w:color="auto"/>
            <w:left w:val="none" w:sz="0" w:space="0" w:color="auto"/>
            <w:bottom w:val="none" w:sz="0" w:space="0" w:color="auto"/>
            <w:right w:val="none" w:sz="0" w:space="0" w:color="auto"/>
          </w:divBdr>
        </w:div>
        <w:div w:id="712076570">
          <w:marLeft w:val="640"/>
          <w:marRight w:val="0"/>
          <w:marTop w:val="0"/>
          <w:marBottom w:val="0"/>
          <w:divBdr>
            <w:top w:val="none" w:sz="0" w:space="0" w:color="auto"/>
            <w:left w:val="none" w:sz="0" w:space="0" w:color="auto"/>
            <w:bottom w:val="none" w:sz="0" w:space="0" w:color="auto"/>
            <w:right w:val="none" w:sz="0" w:space="0" w:color="auto"/>
          </w:divBdr>
        </w:div>
        <w:div w:id="693309326">
          <w:marLeft w:val="640"/>
          <w:marRight w:val="0"/>
          <w:marTop w:val="0"/>
          <w:marBottom w:val="0"/>
          <w:divBdr>
            <w:top w:val="none" w:sz="0" w:space="0" w:color="auto"/>
            <w:left w:val="none" w:sz="0" w:space="0" w:color="auto"/>
            <w:bottom w:val="none" w:sz="0" w:space="0" w:color="auto"/>
            <w:right w:val="none" w:sz="0" w:space="0" w:color="auto"/>
          </w:divBdr>
        </w:div>
        <w:div w:id="1256283000">
          <w:marLeft w:val="640"/>
          <w:marRight w:val="0"/>
          <w:marTop w:val="0"/>
          <w:marBottom w:val="0"/>
          <w:divBdr>
            <w:top w:val="none" w:sz="0" w:space="0" w:color="auto"/>
            <w:left w:val="none" w:sz="0" w:space="0" w:color="auto"/>
            <w:bottom w:val="none" w:sz="0" w:space="0" w:color="auto"/>
            <w:right w:val="none" w:sz="0" w:space="0" w:color="auto"/>
          </w:divBdr>
        </w:div>
        <w:div w:id="1042560091">
          <w:marLeft w:val="640"/>
          <w:marRight w:val="0"/>
          <w:marTop w:val="0"/>
          <w:marBottom w:val="0"/>
          <w:divBdr>
            <w:top w:val="none" w:sz="0" w:space="0" w:color="auto"/>
            <w:left w:val="none" w:sz="0" w:space="0" w:color="auto"/>
            <w:bottom w:val="none" w:sz="0" w:space="0" w:color="auto"/>
            <w:right w:val="none" w:sz="0" w:space="0" w:color="auto"/>
          </w:divBdr>
        </w:div>
        <w:div w:id="534581471">
          <w:marLeft w:val="640"/>
          <w:marRight w:val="0"/>
          <w:marTop w:val="0"/>
          <w:marBottom w:val="0"/>
          <w:divBdr>
            <w:top w:val="none" w:sz="0" w:space="0" w:color="auto"/>
            <w:left w:val="none" w:sz="0" w:space="0" w:color="auto"/>
            <w:bottom w:val="none" w:sz="0" w:space="0" w:color="auto"/>
            <w:right w:val="none" w:sz="0" w:space="0" w:color="auto"/>
          </w:divBdr>
        </w:div>
        <w:div w:id="1451123345">
          <w:marLeft w:val="640"/>
          <w:marRight w:val="0"/>
          <w:marTop w:val="0"/>
          <w:marBottom w:val="0"/>
          <w:divBdr>
            <w:top w:val="none" w:sz="0" w:space="0" w:color="auto"/>
            <w:left w:val="none" w:sz="0" w:space="0" w:color="auto"/>
            <w:bottom w:val="none" w:sz="0" w:space="0" w:color="auto"/>
            <w:right w:val="none" w:sz="0" w:space="0" w:color="auto"/>
          </w:divBdr>
        </w:div>
        <w:div w:id="106891306">
          <w:marLeft w:val="640"/>
          <w:marRight w:val="0"/>
          <w:marTop w:val="0"/>
          <w:marBottom w:val="0"/>
          <w:divBdr>
            <w:top w:val="none" w:sz="0" w:space="0" w:color="auto"/>
            <w:left w:val="none" w:sz="0" w:space="0" w:color="auto"/>
            <w:bottom w:val="none" w:sz="0" w:space="0" w:color="auto"/>
            <w:right w:val="none" w:sz="0" w:space="0" w:color="auto"/>
          </w:divBdr>
        </w:div>
        <w:div w:id="847867240">
          <w:marLeft w:val="640"/>
          <w:marRight w:val="0"/>
          <w:marTop w:val="0"/>
          <w:marBottom w:val="0"/>
          <w:divBdr>
            <w:top w:val="none" w:sz="0" w:space="0" w:color="auto"/>
            <w:left w:val="none" w:sz="0" w:space="0" w:color="auto"/>
            <w:bottom w:val="none" w:sz="0" w:space="0" w:color="auto"/>
            <w:right w:val="none" w:sz="0" w:space="0" w:color="auto"/>
          </w:divBdr>
        </w:div>
        <w:div w:id="1302005146">
          <w:marLeft w:val="640"/>
          <w:marRight w:val="0"/>
          <w:marTop w:val="0"/>
          <w:marBottom w:val="0"/>
          <w:divBdr>
            <w:top w:val="none" w:sz="0" w:space="0" w:color="auto"/>
            <w:left w:val="none" w:sz="0" w:space="0" w:color="auto"/>
            <w:bottom w:val="none" w:sz="0" w:space="0" w:color="auto"/>
            <w:right w:val="none" w:sz="0" w:space="0" w:color="auto"/>
          </w:divBdr>
        </w:div>
        <w:div w:id="1948536604">
          <w:marLeft w:val="640"/>
          <w:marRight w:val="0"/>
          <w:marTop w:val="0"/>
          <w:marBottom w:val="0"/>
          <w:divBdr>
            <w:top w:val="none" w:sz="0" w:space="0" w:color="auto"/>
            <w:left w:val="none" w:sz="0" w:space="0" w:color="auto"/>
            <w:bottom w:val="none" w:sz="0" w:space="0" w:color="auto"/>
            <w:right w:val="none" w:sz="0" w:space="0" w:color="auto"/>
          </w:divBdr>
        </w:div>
        <w:div w:id="1958027805">
          <w:marLeft w:val="640"/>
          <w:marRight w:val="0"/>
          <w:marTop w:val="0"/>
          <w:marBottom w:val="0"/>
          <w:divBdr>
            <w:top w:val="none" w:sz="0" w:space="0" w:color="auto"/>
            <w:left w:val="none" w:sz="0" w:space="0" w:color="auto"/>
            <w:bottom w:val="none" w:sz="0" w:space="0" w:color="auto"/>
            <w:right w:val="none" w:sz="0" w:space="0" w:color="auto"/>
          </w:divBdr>
        </w:div>
        <w:div w:id="1345933899">
          <w:marLeft w:val="640"/>
          <w:marRight w:val="0"/>
          <w:marTop w:val="0"/>
          <w:marBottom w:val="0"/>
          <w:divBdr>
            <w:top w:val="none" w:sz="0" w:space="0" w:color="auto"/>
            <w:left w:val="none" w:sz="0" w:space="0" w:color="auto"/>
            <w:bottom w:val="none" w:sz="0" w:space="0" w:color="auto"/>
            <w:right w:val="none" w:sz="0" w:space="0" w:color="auto"/>
          </w:divBdr>
        </w:div>
        <w:div w:id="757016303">
          <w:marLeft w:val="640"/>
          <w:marRight w:val="0"/>
          <w:marTop w:val="0"/>
          <w:marBottom w:val="0"/>
          <w:divBdr>
            <w:top w:val="none" w:sz="0" w:space="0" w:color="auto"/>
            <w:left w:val="none" w:sz="0" w:space="0" w:color="auto"/>
            <w:bottom w:val="none" w:sz="0" w:space="0" w:color="auto"/>
            <w:right w:val="none" w:sz="0" w:space="0" w:color="auto"/>
          </w:divBdr>
        </w:div>
        <w:div w:id="981891054">
          <w:marLeft w:val="640"/>
          <w:marRight w:val="0"/>
          <w:marTop w:val="0"/>
          <w:marBottom w:val="0"/>
          <w:divBdr>
            <w:top w:val="none" w:sz="0" w:space="0" w:color="auto"/>
            <w:left w:val="none" w:sz="0" w:space="0" w:color="auto"/>
            <w:bottom w:val="none" w:sz="0" w:space="0" w:color="auto"/>
            <w:right w:val="none" w:sz="0" w:space="0" w:color="auto"/>
          </w:divBdr>
        </w:div>
        <w:div w:id="111018271">
          <w:marLeft w:val="640"/>
          <w:marRight w:val="0"/>
          <w:marTop w:val="0"/>
          <w:marBottom w:val="0"/>
          <w:divBdr>
            <w:top w:val="none" w:sz="0" w:space="0" w:color="auto"/>
            <w:left w:val="none" w:sz="0" w:space="0" w:color="auto"/>
            <w:bottom w:val="none" w:sz="0" w:space="0" w:color="auto"/>
            <w:right w:val="none" w:sz="0" w:space="0" w:color="auto"/>
          </w:divBdr>
        </w:div>
        <w:div w:id="268048826">
          <w:marLeft w:val="640"/>
          <w:marRight w:val="0"/>
          <w:marTop w:val="0"/>
          <w:marBottom w:val="0"/>
          <w:divBdr>
            <w:top w:val="none" w:sz="0" w:space="0" w:color="auto"/>
            <w:left w:val="none" w:sz="0" w:space="0" w:color="auto"/>
            <w:bottom w:val="none" w:sz="0" w:space="0" w:color="auto"/>
            <w:right w:val="none" w:sz="0" w:space="0" w:color="auto"/>
          </w:divBdr>
        </w:div>
        <w:div w:id="3097448">
          <w:marLeft w:val="640"/>
          <w:marRight w:val="0"/>
          <w:marTop w:val="0"/>
          <w:marBottom w:val="0"/>
          <w:divBdr>
            <w:top w:val="none" w:sz="0" w:space="0" w:color="auto"/>
            <w:left w:val="none" w:sz="0" w:space="0" w:color="auto"/>
            <w:bottom w:val="none" w:sz="0" w:space="0" w:color="auto"/>
            <w:right w:val="none" w:sz="0" w:space="0" w:color="auto"/>
          </w:divBdr>
        </w:div>
        <w:div w:id="45489871">
          <w:marLeft w:val="640"/>
          <w:marRight w:val="0"/>
          <w:marTop w:val="0"/>
          <w:marBottom w:val="0"/>
          <w:divBdr>
            <w:top w:val="none" w:sz="0" w:space="0" w:color="auto"/>
            <w:left w:val="none" w:sz="0" w:space="0" w:color="auto"/>
            <w:bottom w:val="none" w:sz="0" w:space="0" w:color="auto"/>
            <w:right w:val="none" w:sz="0" w:space="0" w:color="auto"/>
          </w:divBdr>
        </w:div>
        <w:div w:id="87191619">
          <w:marLeft w:val="640"/>
          <w:marRight w:val="0"/>
          <w:marTop w:val="0"/>
          <w:marBottom w:val="0"/>
          <w:divBdr>
            <w:top w:val="none" w:sz="0" w:space="0" w:color="auto"/>
            <w:left w:val="none" w:sz="0" w:space="0" w:color="auto"/>
            <w:bottom w:val="none" w:sz="0" w:space="0" w:color="auto"/>
            <w:right w:val="none" w:sz="0" w:space="0" w:color="auto"/>
          </w:divBdr>
        </w:div>
        <w:div w:id="1882665445">
          <w:marLeft w:val="640"/>
          <w:marRight w:val="0"/>
          <w:marTop w:val="0"/>
          <w:marBottom w:val="0"/>
          <w:divBdr>
            <w:top w:val="none" w:sz="0" w:space="0" w:color="auto"/>
            <w:left w:val="none" w:sz="0" w:space="0" w:color="auto"/>
            <w:bottom w:val="none" w:sz="0" w:space="0" w:color="auto"/>
            <w:right w:val="none" w:sz="0" w:space="0" w:color="auto"/>
          </w:divBdr>
        </w:div>
        <w:div w:id="632252022">
          <w:marLeft w:val="640"/>
          <w:marRight w:val="0"/>
          <w:marTop w:val="0"/>
          <w:marBottom w:val="0"/>
          <w:divBdr>
            <w:top w:val="none" w:sz="0" w:space="0" w:color="auto"/>
            <w:left w:val="none" w:sz="0" w:space="0" w:color="auto"/>
            <w:bottom w:val="none" w:sz="0" w:space="0" w:color="auto"/>
            <w:right w:val="none" w:sz="0" w:space="0" w:color="auto"/>
          </w:divBdr>
        </w:div>
        <w:div w:id="1921602246">
          <w:marLeft w:val="640"/>
          <w:marRight w:val="0"/>
          <w:marTop w:val="0"/>
          <w:marBottom w:val="0"/>
          <w:divBdr>
            <w:top w:val="none" w:sz="0" w:space="0" w:color="auto"/>
            <w:left w:val="none" w:sz="0" w:space="0" w:color="auto"/>
            <w:bottom w:val="none" w:sz="0" w:space="0" w:color="auto"/>
            <w:right w:val="none" w:sz="0" w:space="0" w:color="auto"/>
          </w:divBdr>
        </w:div>
        <w:div w:id="145558575">
          <w:marLeft w:val="640"/>
          <w:marRight w:val="0"/>
          <w:marTop w:val="0"/>
          <w:marBottom w:val="0"/>
          <w:divBdr>
            <w:top w:val="none" w:sz="0" w:space="0" w:color="auto"/>
            <w:left w:val="none" w:sz="0" w:space="0" w:color="auto"/>
            <w:bottom w:val="none" w:sz="0" w:space="0" w:color="auto"/>
            <w:right w:val="none" w:sz="0" w:space="0" w:color="auto"/>
          </w:divBdr>
        </w:div>
        <w:div w:id="2058433092">
          <w:marLeft w:val="640"/>
          <w:marRight w:val="0"/>
          <w:marTop w:val="0"/>
          <w:marBottom w:val="0"/>
          <w:divBdr>
            <w:top w:val="none" w:sz="0" w:space="0" w:color="auto"/>
            <w:left w:val="none" w:sz="0" w:space="0" w:color="auto"/>
            <w:bottom w:val="none" w:sz="0" w:space="0" w:color="auto"/>
            <w:right w:val="none" w:sz="0" w:space="0" w:color="auto"/>
          </w:divBdr>
        </w:div>
        <w:div w:id="2040743781">
          <w:marLeft w:val="640"/>
          <w:marRight w:val="0"/>
          <w:marTop w:val="0"/>
          <w:marBottom w:val="0"/>
          <w:divBdr>
            <w:top w:val="none" w:sz="0" w:space="0" w:color="auto"/>
            <w:left w:val="none" w:sz="0" w:space="0" w:color="auto"/>
            <w:bottom w:val="none" w:sz="0" w:space="0" w:color="auto"/>
            <w:right w:val="none" w:sz="0" w:space="0" w:color="auto"/>
          </w:divBdr>
        </w:div>
        <w:div w:id="235744964">
          <w:marLeft w:val="640"/>
          <w:marRight w:val="0"/>
          <w:marTop w:val="0"/>
          <w:marBottom w:val="0"/>
          <w:divBdr>
            <w:top w:val="none" w:sz="0" w:space="0" w:color="auto"/>
            <w:left w:val="none" w:sz="0" w:space="0" w:color="auto"/>
            <w:bottom w:val="none" w:sz="0" w:space="0" w:color="auto"/>
            <w:right w:val="none" w:sz="0" w:space="0" w:color="auto"/>
          </w:divBdr>
        </w:div>
        <w:div w:id="481779779">
          <w:marLeft w:val="640"/>
          <w:marRight w:val="0"/>
          <w:marTop w:val="0"/>
          <w:marBottom w:val="0"/>
          <w:divBdr>
            <w:top w:val="none" w:sz="0" w:space="0" w:color="auto"/>
            <w:left w:val="none" w:sz="0" w:space="0" w:color="auto"/>
            <w:bottom w:val="none" w:sz="0" w:space="0" w:color="auto"/>
            <w:right w:val="none" w:sz="0" w:space="0" w:color="auto"/>
          </w:divBdr>
        </w:div>
        <w:div w:id="2095658993">
          <w:marLeft w:val="640"/>
          <w:marRight w:val="0"/>
          <w:marTop w:val="0"/>
          <w:marBottom w:val="0"/>
          <w:divBdr>
            <w:top w:val="none" w:sz="0" w:space="0" w:color="auto"/>
            <w:left w:val="none" w:sz="0" w:space="0" w:color="auto"/>
            <w:bottom w:val="none" w:sz="0" w:space="0" w:color="auto"/>
            <w:right w:val="none" w:sz="0" w:space="0" w:color="auto"/>
          </w:divBdr>
        </w:div>
        <w:div w:id="561982709">
          <w:marLeft w:val="640"/>
          <w:marRight w:val="0"/>
          <w:marTop w:val="0"/>
          <w:marBottom w:val="0"/>
          <w:divBdr>
            <w:top w:val="none" w:sz="0" w:space="0" w:color="auto"/>
            <w:left w:val="none" w:sz="0" w:space="0" w:color="auto"/>
            <w:bottom w:val="none" w:sz="0" w:space="0" w:color="auto"/>
            <w:right w:val="none" w:sz="0" w:space="0" w:color="auto"/>
          </w:divBdr>
        </w:div>
        <w:div w:id="1326664188">
          <w:marLeft w:val="640"/>
          <w:marRight w:val="0"/>
          <w:marTop w:val="0"/>
          <w:marBottom w:val="0"/>
          <w:divBdr>
            <w:top w:val="none" w:sz="0" w:space="0" w:color="auto"/>
            <w:left w:val="none" w:sz="0" w:space="0" w:color="auto"/>
            <w:bottom w:val="none" w:sz="0" w:space="0" w:color="auto"/>
            <w:right w:val="none" w:sz="0" w:space="0" w:color="auto"/>
          </w:divBdr>
        </w:div>
        <w:div w:id="1865248557">
          <w:marLeft w:val="640"/>
          <w:marRight w:val="0"/>
          <w:marTop w:val="0"/>
          <w:marBottom w:val="0"/>
          <w:divBdr>
            <w:top w:val="none" w:sz="0" w:space="0" w:color="auto"/>
            <w:left w:val="none" w:sz="0" w:space="0" w:color="auto"/>
            <w:bottom w:val="none" w:sz="0" w:space="0" w:color="auto"/>
            <w:right w:val="none" w:sz="0" w:space="0" w:color="auto"/>
          </w:divBdr>
        </w:div>
        <w:div w:id="911089458">
          <w:marLeft w:val="640"/>
          <w:marRight w:val="0"/>
          <w:marTop w:val="0"/>
          <w:marBottom w:val="0"/>
          <w:divBdr>
            <w:top w:val="none" w:sz="0" w:space="0" w:color="auto"/>
            <w:left w:val="none" w:sz="0" w:space="0" w:color="auto"/>
            <w:bottom w:val="none" w:sz="0" w:space="0" w:color="auto"/>
            <w:right w:val="none" w:sz="0" w:space="0" w:color="auto"/>
          </w:divBdr>
        </w:div>
        <w:div w:id="1590891978">
          <w:marLeft w:val="640"/>
          <w:marRight w:val="0"/>
          <w:marTop w:val="0"/>
          <w:marBottom w:val="0"/>
          <w:divBdr>
            <w:top w:val="none" w:sz="0" w:space="0" w:color="auto"/>
            <w:left w:val="none" w:sz="0" w:space="0" w:color="auto"/>
            <w:bottom w:val="none" w:sz="0" w:space="0" w:color="auto"/>
            <w:right w:val="none" w:sz="0" w:space="0" w:color="auto"/>
          </w:divBdr>
        </w:div>
        <w:div w:id="1746561516">
          <w:marLeft w:val="640"/>
          <w:marRight w:val="0"/>
          <w:marTop w:val="0"/>
          <w:marBottom w:val="0"/>
          <w:divBdr>
            <w:top w:val="none" w:sz="0" w:space="0" w:color="auto"/>
            <w:left w:val="none" w:sz="0" w:space="0" w:color="auto"/>
            <w:bottom w:val="none" w:sz="0" w:space="0" w:color="auto"/>
            <w:right w:val="none" w:sz="0" w:space="0" w:color="auto"/>
          </w:divBdr>
        </w:div>
        <w:div w:id="540635725">
          <w:marLeft w:val="640"/>
          <w:marRight w:val="0"/>
          <w:marTop w:val="0"/>
          <w:marBottom w:val="0"/>
          <w:divBdr>
            <w:top w:val="none" w:sz="0" w:space="0" w:color="auto"/>
            <w:left w:val="none" w:sz="0" w:space="0" w:color="auto"/>
            <w:bottom w:val="none" w:sz="0" w:space="0" w:color="auto"/>
            <w:right w:val="none" w:sz="0" w:space="0" w:color="auto"/>
          </w:divBdr>
        </w:div>
        <w:div w:id="388961075">
          <w:marLeft w:val="640"/>
          <w:marRight w:val="0"/>
          <w:marTop w:val="0"/>
          <w:marBottom w:val="0"/>
          <w:divBdr>
            <w:top w:val="none" w:sz="0" w:space="0" w:color="auto"/>
            <w:left w:val="none" w:sz="0" w:space="0" w:color="auto"/>
            <w:bottom w:val="none" w:sz="0" w:space="0" w:color="auto"/>
            <w:right w:val="none" w:sz="0" w:space="0" w:color="auto"/>
          </w:divBdr>
        </w:div>
        <w:div w:id="370808920">
          <w:marLeft w:val="640"/>
          <w:marRight w:val="0"/>
          <w:marTop w:val="0"/>
          <w:marBottom w:val="0"/>
          <w:divBdr>
            <w:top w:val="none" w:sz="0" w:space="0" w:color="auto"/>
            <w:left w:val="none" w:sz="0" w:space="0" w:color="auto"/>
            <w:bottom w:val="none" w:sz="0" w:space="0" w:color="auto"/>
            <w:right w:val="none" w:sz="0" w:space="0" w:color="auto"/>
          </w:divBdr>
        </w:div>
        <w:div w:id="2084328721">
          <w:marLeft w:val="640"/>
          <w:marRight w:val="0"/>
          <w:marTop w:val="0"/>
          <w:marBottom w:val="0"/>
          <w:divBdr>
            <w:top w:val="none" w:sz="0" w:space="0" w:color="auto"/>
            <w:left w:val="none" w:sz="0" w:space="0" w:color="auto"/>
            <w:bottom w:val="none" w:sz="0" w:space="0" w:color="auto"/>
            <w:right w:val="none" w:sz="0" w:space="0" w:color="auto"/>
          </w:divBdr>
        </w:div>
        <w:div w:id="377626417">
          <w:marLeft w:val="640"/>
          <w:marRight w:val="0"/>
          <w:marTop w:val="0"/>
          <w:marBottom w:val="0"/>
          <w:divBdr>
            <w:top w:val="none" w:sz="0" w:space="0" w:color="auto"/>
            <w:left w:val="none" w:sz="0" w:space="0" w:color="auto"/>
            <w:bottom w:val="none" w:sz="0" w:space="0" w:color="auto"/>
            <w:right w:val="none" w:sz="0" w:space="0" w:color="auto"/>
          </w:divBdr>
        </w:div>
        <w:div w:id="506403427">
          <w:marLeft w:val="640"/>
          <w:marRight w:val="0"/>
          <w:marTop w:val="0"/>
          <w:marBottom w:val="0"/>
          <w:divBdr>
            <w:top w:val="none" w:sz="0" w:space="0" w:color="auto"/>
            <w:left w:val="none" w:sz="0" w:space="0" w:color="auto"/>
            <w:bottom w:val="none" w:sz="0" w:space="0" w:color="auto"/>
            <w:right w:val="none" w:sz="0" w:space="0" w:color="auto"/>
          </w:divBdr>
        </w:div>
        <w:div w:id="1678456061">
          <w:marLeft w:val="640"/>
          <w:marRight w:val="0"/>
          <w:marTop w:val="0"/>
          <w:marBottom w:val="0"/>
          <w:divBdr>
            <w:top w:val="none" w:sz="0" w:space="0" w:color="auto"/>
            <w:left w:val="none" w:sz="0" w:space="0" w:color="auto"/>
            <w:bottom w:val="none" w:sz="0" w:space="0" w:color="auto"/>
            <w:right w:val="none" w:sz="0" w:space="0" w:color="auto"/>
          </w:divBdr>
        </w:div>
        <w:div w:id="1914701034">
          <w:marLeft w:val="640"/>
          <w:marRight w:val="0"/>
          <w:marTop w:val="0"/>
          <w:marBottom w:val="0"/>
          <w:divBdr>
            <w:top w:val="none" w:sz="0" w:space="0" w:color="auto"/>
            <w:left w:val="none" w:sz="0" w:space="0" w:color="auto"/>
            <w:bottom w:val="none" w:sz="0" w:space="0" w:color="auto"/>
            <w:right w:val="none" w:sz="0" w:space="0" w:color="auto"/>
          </w:divBdr>
        </w:div>
        <w:div w:id="426924688">
          <w:marLeft w:val="640"/>
          <w:marRight w:val="0"/>
          <w:marTop w:val="0"/>
          <w:marBottom w:val="0"/>
          <w:divBdr>
            <w:top w:val="none" w:sz="0" w:space="0" w:color="auto"/>
            <w:left w:val="none" w:sz="0" w:space="0" w:color="auto"/>
            <w:bottom w:val="none" w:sz="0" w:space="0" w:color="auto"/>
            <w:right w:val="none" w:sz="0" w:space="0" w:color="auto"/>
          </w:divBdr>
        </w:div>
        <w:div w:id="1809587880">
          <w:marLeft w:val="640"/>
          <w:marRight w:val="0"/>
          <w:marTop w:val="0"/>
          <w:marBottom w:val="0"/>
          <w:divBdr>
            <w:top w:val="none" w:sz="0" w:space="0" w:color="auto"/>
            <w:left w:val="none" w:sz="0" w:space="0" w:color="auto"/>
            <w:bottom w:val="none" w:sz="0" w:space="0" w:color="auto"/>
            <w:right w:val="none" w:sz="0" w:space="0" w:color="auto"/>
          </w:divBdr>
        </w:div>
        <w:div w:id="839464765">
          <w:marLeft w:val="640"/>
          <w:marRight w:val="0"/>
          <w:marTop w:val="0"/>
          <w:marBottom w:val="0"/>
          <w:divBdr>
            <w:top w:val="none" w:sz="0" w:space="0" w:color="auto"/>
            <w:left w:val="none" w:sz="0" w:space="0" w:color="auto"/>
            <w:bottom w:val="none" w:sz="0" w:space="0" w:color="auto"/>
            <w:right w:val="none" w:sz="0" w:space="0" w:color="auto"/>
          </w:divBdr>
        </w:div>
        <w:div w:id="837959320">
          <w:marLeft w:val="640"/>
          <w:marRight w:val="0"/>
          <w:marTop w:val="0"/>
          <w:marBottom w:val="0"/>
          <w:divBdr>
            <w:top w:val="none" w:sz="0" w:space="0" w:color="auto"/>
            <w:left w:val="none" w:sz="0" w:space="0" w:color="auto"/>
            <w:bottom w:val="none" w:sz="0" w:space="0" w:color="auto"/>
            <w:right w:val="none" w:sz="0" w:space="0" w:color="auto"/>
          </w:divBdr>
        </w:div>
        <w:div w:id="1576087270">
          <w:marLeft w:val="640"/>
          <w:marRight w:val="0"/>
          <w:marTop w:val="0"/>
          <w:marBottom w:val="0"/>
          <w:divBdr>
            <w:top w:val="none" w:sz="0" w:space="0" w:color="auto"/>
            <w:left w:val="none" w:sz="0" w:space="0" w:color="auto"/>
            <w:bottom w:val="none" w:sz="0" w:space="0" w:color="auto"/>
            <w:right w:val="none" w:sz="0" w:space="0" w:color="auto"/>
          </w:divBdr>
        </w:div>
        <w:div w:id="964890465">
          <w:marLeft w:val="640"/>
          <w:marRight w:val="0"/>
          <w:marTop w:val="0"/>
          <w:marBottom w:val="0"/>
          <w:divBdr>
            <w:top w:val="none" w:sz="0" w:space="0" w:color="auto"/>
            <w:left w:val="none" w:sz="0" w:space="0" w:color="auto"/>
            <w:bottom w:val="none" w:sz="0" w:space="0" w:color="auto"/>
            <w:right w:val="none" w:sz="0" w:space="0" w:color="auto"/>
          </w:divBdr>
        </w:div>
        <w:div w:id="243227388">
          <w:marLeft w:val="640"/>
          <w:marRight w:val="0"/>
          <w:marTop w:val="0"/>
          <w:marBottom w:val="0"/>
          <w:divBdr>
            <w:top w:val="none" w:sz="0" w:space="0" w:color="auto"/>
            <w:left w:val="none" w:sz="0" w:space="0" w:color="auto"/>
            <w:bottom w:val="none" w:sz="0" w:space="0" w:color="auto"/>
            <w:right w:val="none" w:sz="0" w:space="0" w:color="auto"/>
          </w:divBdr>
        </w:div>
        <w:div w:id="476530082">
          <w:marLeft w:val="640"/>
          <w:marRight w:val="0"/>
          <w:marTop w:val="0"/>
          <w:marBottom w:val="0"/>
          <w:divBdr>
            <w:top w:val="none" w:sz="0" w:space="0" w:color="auto"/>
            <w:left w:val="none" w:sz="0" w:space="0" w:color="auto"/>
            <w:bottom w:val="none" w:sz="0" w:space="0" w:color="auto"/>
            <w:right w:val="none" w:sz="0" w:space="0" w:color="auto"/>
          </w:divBdr>
        </w:div>
        <w:div w:id="1749303287">
          <w:marLeft w:val="640"/>
          <w:marRight w:val="0"/>
          <w:marTop w:val="0"/>
          <w:marBottom w:val="0"/>
          <w:divBdr>
            <w:top w:val="none" w:sz="0" w:space="0" w:color="auto"/>
            <w:left w:val="none" w:sz="0" w:space="0" w:color="auto"/>
            <w:bottom w:val="none" w:sz="0" w:space="0" w:color="auto"/>
            <w:right w:val="none" w:sz="0" w:space="0" w:color="auto"/>
          </w:divBdr>
        </w:div>
        <w:div w:id="35668859">
          <w:marLeft w:val="640"/>
          <w:marRight w:val="0"/>
          <w:marTop w:val="0"/>
          <w:marBottom w:val="0"/>
          <w:divBdr>
            <w:top w:val="none" w:sz="0" w:space="0" w:color="auto"/>
            <w:left w:val="none" w:sz="0" w:space="0" w:color="auto"/>
            <w:bottom w:val="none" w:sz="0" w:space="0" w:color="auto"/>
            <w:right w:val="none" w:sz="0" w:space="0" w:color="auto"/>
          </w:divBdr>
        </w:div>
        <w:div w:id="1886329343">
          <w:marLeft w:val="640"/>
          <w:marRight w:val="0"/>
          <w:marTop w:val="0"/>
          <w:marBottom w:val="0"/>
          <w:divBdr>
            <w:top w:val="none" w:sz="0" w:space="0" w:color="auto"/>
            <w:left w:val="none" w:sz="0" w:space="0" w:color="auto"/>
            <w:bottom w:val="none" w:sz="0" w:space="0" w:color="auto"/>
            <w:right w:val="none" w:sz="0" w:space="0" w:color="auto"/>
          </w:divBdr>
        </w:div>
        <w:div w:id="1671324710">
          <w:marLeft w:val="640"/>
          <w:marRight w:val="0"/>
          <w:marTop w:val="0"/>
          <w:marBottom w:val="0"/>
          <w:divBdr>
            <w:top w:val="none" w:sz="0" w:space="0" w:color="auto"/>
            <w:left w:val="none" w:sz="0" w:space="0" w:color="auto"/>
            <w:bottom w:val="none" w:sz="0" w:space="0" w:color="auto"/>
            <w:right w:val="none" w:sz="0" w:space="0" w:color="auto"/>
          </w:divBdr>
        </w:div>
        <w:div w:id="772627815">
          <w:marLeft w:val="640"/>
          <w:marRight w:val="0"/>
          <w:marTop w:val="0"/>
          <w:marBottom w:val="0"/>
          <w:divBdr>
            <w:top w:val="none" w:sz="0" w:space="0" w:color="auto"/>
            <w:left w:val="none" w:sz="0" w:space="0" w:color="auto"/>
            <w:bottom w:val="none" w:sz="0" w:space="0" w:color="auto"/>
            <w:right w:val="none" w:sz="0" w:space="0" w:color="auto"/>
          </w:divBdr>
        </w:div>
        <w:div w:id="1752701346">
          <w:marLeft w:val="640"/>
          <w:marRight w:val="0"/>
          <w:marTop w:val="0"/>
          <w:marBottom w:val="0"/>
          <w:divBdr>
            <w:top w:val="none" w:sz="0" w:space="0" w:color="auto"/>
            <w:left w:val="none" w:sz="0" w:space="0" w:color="auto"/>
            <w:bottom w:val="none" w:sz="0" w:space="0" w:color="auto"/>
            <w:right w:val="none" w:sz="0" w:space="0" w:color="auto"/>
          </w:divBdr>
        </w:div>
        <w:div w:id="1517385251">
          <w:marLeft w:val="640"/>
          <w:marRight w:val="0"/>
          <w:marTop w:val="0"/>
          <w:marBottom w:val="0"/>
          <w:divBdr>
            <w:top w:val="none" w:sz="0" w:space="0" w:color="auto"/>
            <w:left w:val="none" w:sz="0" w:space="0" w:color="auto"/>
            <w:bottom w:val="none" w:sz="0" w:space="0" w:color="auto"/>
            <w:right w:val="none" w:sz="0" w:space="0" w:color="auto"/>
          </w:divBdr>
        </w:div>
        <w:div w:id="1324044798">
          <w:marLeft w:val="640"/>
          <w:marRight w:val="0"/>
          <w:marTop w:val="0"/>
          <w:marBottom w:val="0"/>
          <w:divBdr>
            <w:top w:val="none" w:sz="0" w:space="0" w:color="auto"/>
            <w:left w:val="none" w:sz="0" w:space="0" w:color="auto"/>
            <w:bottom w:val="none" w:sz="0" w:space="0" w:color="auto"/>
            <w:right w:val="none" w:sz="0" w:space="0" w:color="auto"/>
          </w:divBdr>
        </w:div>
        <w:div w:id="741832843">
          <w:marLeft w:val="640"/>
          <w:marRight w:val="0"/>
          <w:marTop w:val="0"/>
          <w:marBottom w:val="0"/>
          <w:divBdr>
            <w:top w:val="none" w:sz="0" w:space="0" w:color="auto"/>
            <w:left w:val="none" w:sz="0" w:space="0" w:color="auto"/>
            <w:bottom w:val="none" w:sz="0" w:space="0" w:color="auto"/>
            <w:right w:val="none" w:sz="0" w:space="0" w:color="auto"/>
          </w:divBdr>
        </w:div>
        <w:div w:id="205141672">
          <w:marLeft w:val="640"/>
          <w:marRight w:val="0"/>
          <w:marTop w:val="0"/>
          <w:marBottom w:val="0"/>
          <w:divBdr>
            <w:top w:val="none" w:sz="0" w:space="0" w:color="auto"/>
            <w:left w:val="none" w:sz="0" w:space="0" w:color="auto"/>
            <w:bottom w:val="none" w:sz="0" w:space="0" w:color="auto"/>
            <w:right w:val="none" w:sz="0" w:space="0" w:color="auto"/>
          </w:divBdr>
        </w:div>
        <w:div w:id="1611007472">
          <w:marLeft w:val="640"/>
          <w:marRight w:val="0"/>
          <w:marTop w:val="0"/>
          <w:marBottom w:val="0"/>
          <w:divBdr>
            <w:top w:val="none" w:sz="0" w:space="0" w:color="auto"/>
            <w:left w:val="none" w:sz="0" w:space="0" w:color="auto"/>
            <w:bottom w:val="none" w:sz="0" w:space="0" w:color="auto"/>
            <w:right w:val="none" w:sz="0" w:space="0" w:color="auto"/>
          </w:divBdr>
        </w:div>
        <w:div w:id="1089041625">
          <w:marLeft w:val="640"/>
          <w:marRight w:val="0"/>
          <w:marTop w:val="0"/>
          <w:marBottom w:val="0"/>
          <w:divBdr>
            <w:top w:val="none" w:sz="0" w:space="0" w:color="auto"/>
            <w:left w:val="none" w:sz="0" w:space="0" w:color="auto"/>
            <w:bottom w:val="none" w:sz="0" w:space="0" w:color="auto"/>
            <w:right w:val="none" w:sz="0" w:space="0" w:color="auto"/>
          </w:divBdr>
        </w:div>
      </w:divsChild>
    </w:div>
    <w:div w:id="1405451800">
      <w:bodyDiv w:val="1"/>
      <w:marLeft w:val="0"/>
      <w:marRight w:val="0"/>
      <w:marTop w:val="0"/>
      <w:marBottom w:val="0"/>
      <w:divBdr>
        <w:top w:val="none" w:sz="0" w:space="0" w:color="auto"/>
        <w:left w:val="none" w:sz="0" w:space="0" w:color="auto"/>
        <w:bottom w:val="none" w:sz="0" w:space="0" w:color="auto"/>
        <w:right w:val="none" w:sz="0" w:space="0" w:color="auto"/>
      </w:divBdr>
      <w:divsChild>
        <w:div w:id="798307569">
          <w:marLeft w:val="640"/>
          <w:marRight w:val="0"/>
          <w:marTop w:val="0"/>
          <w:marBottom w:val="0"/>
          <w:divBdr>
            <w:top w:val="none" w:sz="0" w:space="0" w:color="auto"/>
            <w:left w:val="none" w:sz="0" w:space="0" w:color="auto"/>
            <w:bottom w:val="none" w:sz="0" w:space="0" w:color="auto"/>
            <w:right w:val="none" w:sz="0" w:space="0" w:color="auto"/>
          </w:divBdr>
        </w:div>
        <w:div w:id="277179260">
          <w:marLeft w:val="640"/>
          <w:marRight w:val="0"/>
          <w:marTop w:val="0"/>
          <w:marBottom w:val="0"/>
          <w:divBdr>
            <w:top w:val="none" w:sz="0" w:space="0" w:color="auto"/>
            <w:left w:val="none" w:sz="0" w:space="0" w:color="auto"/>
            <w:bottom w:val="none" w:sz="0" w:space="0" w:color="auto"/>
            <w:right w:val="none" w:sz="0" w:space="0" w:color="auto"/>
          </w:divBdr>
        </w:div>
        <w:div w:id="286280189">
          <w:marLeft w:val="640"/>
          <w:marRight w:val="0"/>
          <w:marTop w:val="0"/>
          <w:marBottom w:val="0"/>
          <w:divBdr>
            <w:top w:val="none" w:sz="0" w:space="0" w:color="auto"/>
            <w:left w:val="none" w:sz="0" w:space="0" w:color="auto"/>
            <w:bottom w:val="none" w:sz="0" w:space="0" w:color="auto"/>
            <w:right w:val="none" w:sz="0" w:space="0" w:color="auto"/>
          </w:divBdr>
        </w:div>
        <w:div w:id="2103597693">
          <w:marLeft w:val="640"/>
          <w:marRight w:val="0"/>
          <w:marTop w:val="0"/>
          <w:marBottom w:val="0"/>
          <w:divBdr>
            <w:top w:val="none" w:sz="0" w:space="0" w:color="auto"/>
            <w:left w:val="none" w:sz="0" w:space="0" w:color="auto"/>
            <w:bottom w:val="none" w:sz="0" w:space="0" w:color="auto"/>
            <w:right w:val="none" w:sz="0" w:space="0" w:color="auto"/>
          </w:divBdr>
        </w:div>
        <w:div w:id="267809365">
          <w:marLeft w:val="640"/>
          <w:marRight w:val="0"/>
          <w:marTop w:val="0"/>
          <w:marBottom w:val="0"/>
          <w:divBdr>
            <w:top w:val="none" w:sz="0" w:space="0" w:color="auto"/>
            <w:left w:val="none" w:sz="0" w:space="0" w:color="auto"/>
            <w:bottom w:val="none" w:sz="0" w:space="0" w:color="auto"/>
            <w:right w:val="none" w:sz="0" w:space="0" w:color="auto"/>
          </w:divBdr>
        </w:div>
        <w:div w:id="1518425724">
          <w:marLeft w:val="640"/>
          <w:marRight w:val="0"/>
          <w:marTop w:val="0"/>
          <w:marBottom w:val="0"/>
          <w:divBdr>
            <w:top w:val="none" w:sz="0" w:space="0" w:color="auto"/>
            <w:left w:val="none" w:sz="0" w:space="0" w:color="auto"/>
            <w:bottom w:val="none" w:sz="0" w:space="0" w:color="auto"/>
            <w:right w:val="none" w:sz="0" w:space="0" w:color="auto"/>
          </w:divBdr>
        </w:div>
        <w:div w:id="1854419375">
          <w:marLeft w:val="640"/>
          <w:marRight w:val="0"/>
          <w:marTop w:val="0"/>
          <w:marBottom w:val="0"/>
          <w:divBdr>
            <w:top w:val="none" w:sz="0" w:space="0" w:color="auto"/>
            <w:left w:val="none" w:sz="0" w:space="0" w:color="auto"/>
            <w:bottom w:val="none" w:sz="0" w:space="0" w:color="auto"/>
            <w:right w:val="none" w:sz="0" w:space="0" w:color="auto"/>
          </w:divBdr>
        </w:div>
        <w:div w:id="762216006">
          <w:marLeft w:val="640"/>
          <w:marRight w:val="0"/>
          <w:marTop w:val="0"/>
          <w:marBottom w:val="0"/>
          <w:divBdr>
            <w:top w:val="none" w:sz="0" w:space="0" w:color="auto"/>
            <w:left w:val="none" w:sz="0" w:space="0" w:color="auto"/>
            <w:bottom w:val="none" w:sz="0" w:space="0" w:color="auto"/>
            <w:right w:val="none" w:sz="0" w:space="0" w:color="auto"/>
          </w:divBdr>
        </w:div>
        <w:div w:id="2076312897">
          <w:marLeft w:val="640"/>
          <w:marRight w:val="0"/>
          <w:marTop w:val="0"/>
          <w:marBottom w:val="0"/>
          <w:divBdr>
            <w:top w:val="none" w:sz="0" w:space="0" w:color="auto"/>
            <w:left w:val="none" w:sz="0" w:space="0" w:color="auto"/>
            <w:bottom w:val="none" w:sz="0" w:space="0" w:color="auto"/>
            <w:right w:val="none" w:sz="0" w:space="0" w:color="auto"/>
          </w:divBdr>
        </w:div>
        <w:div w:id="664238410">
          <w:marLeft w:val="640"/>
          <w:marRight w:val="0"/>
          <w:marTop w:val="0"/>
          <w:marBottom w:val="0"/>
          <w:divBdr>
            <w:top w:val="none" w:sz="0" w:space="0" w:color="auto"/>
            <w:left w:val="none" w:sz="0" w:space="0" w:color="auto"/>
            <w:bottom w:val="none" w:sz="0" w:space="0" w:color="auto"/>
            <w:right w:val="none" w:sz="0" w:space="0" w:color="auto"/>
          </w:divBdr>
        </w:div>
        <w:div w:id="1161117081">
          <w:marLeft w:val="640"/>
          <w:marRight w:val="0"/>
          <w:marTop w:val="0"/>
          <w:marBottom w:val="0"/>
          <w:divBdr>
            <w:top w:val="none" w:sz="0" w:space="0" w:color="auto"/>
            <w:left w:val="none" w:sz="0" w:space="0" w:color="auto"/>
            <w:bottom w:val="none" w:sz="0" w:space="0" w:color="auto"/>
            <w:right w:val="none" w:sz="0" w:space="0" w:color="auto"/>
          </w:divBdr>
        </w:div>
        <w:div w:id="798300975">
          <w:marLeft w:val="640"/>
          <w:marRight w:val="0"/>
          <w:marTop w:val="0"/>
          <w:marBottom w:val="0"/>
          <w:divBdr>
            <w:top w:val="none" w:sz="0" w:space="0" w:color="auto"/>
            <w:left w:val="none" w:sz="0" w:space="0" w:color="auto"/>
            <w:bottom w:val="none" w:sz="0" w:space="0" w:color="auto"/>
            <w:right w:val="none" w:sz="0" w:space="0" w:color="auto"/>
          </w:divBdr>
        </w:div>
        <w:div w:id="1971738380">
          <w:marLeft w:val="640"/>
          <w:marRight w:val="0"/>
          <w:marTop w:val="0"/>
          <w:marBottom w:val="0"/>
          <w:divBdr>
            <w:top w:val="none" w:sz="0" w:space="0" w:color="auto"/>
            <w:left w:val="none" w:sz="0" w:space="0" w:color="auto"/>
            <w:bottom w:val="none" w:sz="0" w:space="0" w:color="auto"/>
            <w:right w:val="none" w:sz="0" w:space="0" w:color="auto"/>
          </w:divBdr>
        </w:div>
        <w:div w:id="16276913">
          <w:marLeft w:val="640"/>
          <w:marRight w:val="0"/>
          <w:marTop w:val="0"/>
          <w:marBottom w:val="0"/>
          <w:divBdr>
            <w:top w:val="none" w:sz="0" w:space="0" w:color="auto"/>
            <w:left w:val="none" w:sz="0" w:space="0" w:color="auto"/>
            <w:bottom w:val="none" w:sz="0" w:space="0" w:color="auto"/>
            <w:right w:val="none" w:sz="0" w:space="0" w:color="auto"/>
          </w:divBdr>
        </w:div>
        <w:div w:id="1881241955">
          <w:marLeft w:val="640"/>
          <w:marRight w:val="0"/>
          <w:marTop w:val="0"/>
          <w:marBottom w:val="0"/>
          <w:divBdr>
            <w:top w:val="none" w:sz="0" w:space="0" w:color="auto"/>
            <w:left w:val="none" w:sz="0" w:space="0" w:color="auto"/>
            <w:bottom w:val="none" w:sz="0" w:space="0" w:color="auto"/>
            <w:right w:val="none" w:sz="0" w:space="0" w:color="auto"/>
          </w:divBdr>
        </w:div>
        <w:div w:id="11613431">
          <w:marLeft w:val="640"/>
          <w:marRight w:val="0"/>
          <w:marTop w:val="0"/>
          <w:marBottom w:val="0"/>
          <w:divBdr>
            <w:top w:val="none" w:sz="0" w:space="0" w:color="auto"/>
            <w:left w:val="none" w:sz="0" w:space="0" w:color="auto"/>
            <w:bottom w:val="none" w:sz="0" w:space="0" w:color="auto"/>
            <w:right w:val="none" w:sz="0" w:space="0" w:color="auto"/>
          </w:divBdr>
        </w:div>
        <w:div w:id="309675990">
          <w:marLeft w:val="640"/>
          <w:marRight w:val="0"/>
          <w:marTop w:val="0"/>
          <w:marBottom w:val="0"/>
          <w:divBdr>
            <w:top w:val="none" w:sz="0" w:space="0" w:color="auto"/>
            <w:left w:val="none" w:sz="0" w:space="0" w:color="auto"/>
            <w:bottom w:val="none" w:sz="0" w:space="0" w:color="auto"/>
            <w:right w:val="none" w:sz="0" w:space="0" w:color="auto"/>
          </w:divBdr>
        </w:div>
        <w:div w:id="1804544597">
          <w:marLeft w:val="640"/>
          <w:marRight w:val="0"/>
          <w:marTop w:val="0"/>
          <w:marBottom w:val="0"/>
          <w:divBdr>
            <w:top w:val="none" w:sz="0" w:space="0" w:color="auto"/>
            <w:left w:val="none" w:sz="0" w:space="0" w:color="auto"/>
            <w:bottom w:val="none" w:sz="0" w:space="0" w:color="auto"/>
            <w:right w:val="none" w:sz="0" w:space="0" w:color="auto"/>
          </w:divBdr>
        </w:div>
        <w:div w:id="359861613">
          <w:marLeft w:val="640"/>
          <w:marRight w:val="0"/>
          <w:marTop w:val="0"/>
          <w:marBottom w:val="0"/>
          <w:divBdr>
            <w:top w:val="none" w:sz="0" w:space="0" w:color="auto"/>
            <w:left w:val="none" w:sz="0" w:space="0" w:color="auto"/>
            <w:bottom w:val="none" w:sz="0" w:space="0" w:color="auto"/>
            <w:right w:val="none" w:sz="0" w:space="0" w:color="auto"/>
          </w:divBdr>
        </w:div>
        <w:div w:id="285502900">
          <w:marLeft w:val="640"/>
          <w:marRight w:val="0"/>
          <w:marTop w:val="0"/>
          <w:marBottom w:val="0"/>
          <w:divBdr>
            <w:top w:val="none" w:sz="0" w:space="0" w:color="auto"/>
            <w:left w:val="none" w:sz="0" w:space="0" w:color="auto"/>
            <w:bottom w:val="none" w:sz="0" w:space="0" w:color="auto"/>
            <w:right w:val="none" w:sz="0" w:space="0" w:color="auto"/>
          </w:divBdr>
        </w:div>
        <w:div w:id="724064140">
          <w:marLeft w:val="640"/>
          <w:marRight w:val="0"/>
          <w:marTop w:val="0"/>
          <w:marBottom w:val="0"/>
          <w:divBdr>
            <w:top w:val="none" w:sz="0" w:space="0" w:color="auto"/>
            <w:left w:val="none" w:sz="0" w:space="0" w:color="auto"/>
            <w:bottom w:val="none" w:sz="0" w:space="0" w:color="auto"/>
            <w:right w:val="none" w:sz="0" w:space="0" w:color="auto"/>
          </w:divBdr>
        </w:div>
        <w:div w:id="1095515800">
          <w:marLeft w:val="640"/>
          <w:marRight w:val="0"/>
          <w:marTop w:val="0"/>
          <w:marBottom w:val="0"/>
          <w:divBdr>
            <w:top w:val="none" w:sz="0" w:space="0" w:color="auto"/>
            <w:left w:val="none" w:sz="0" w:space="0" w:color="auto"/>
            <w:bottom w:val="none" w:sz="0" w:space="0" w:color="auto"/>
            <w:right w:val="none" w:sz="0" w:space="0" w:color="auto"/>
          </w:divBdr>
        </w:div>
        <w:div w:id="1823814575">
          <w:marLeft w:val="640"/>
          <w:marRight w:val="0"/>
          <w:marTop w:val="0"/>
          <w:marBottom w:val="0"/>
          <w:divBdr>
            <w:top w:val="none" w:sz="0" w:space="0" w:color="auto"/>
            <w:left w:val="none" w:sz="0" w:space="0" w:color="auto"/>
            <w:bottom w:val="none" w:sz="0" w:space="0" w:color="auto"/>
            <w:right w:val="none" w:sz="0" w:space="0" w:color="auto"/>
          </w:divBdr>
        </w:div>
        <w:div w:id="1227110219">
          <w:marLeft w:val="640"/>
          <w:marRight w:val="0"/>
          <w:marTop w:val="0"/>
          <w:marBottom w:val="0"/>
          <w:divBdr>
            <w:top w:val="none" w:sz="0" w:space="0" w:color="auto"/>
            <w:left w:val="none" w:sz="0" w:space="0" w:color="auto"/>
            <w:bottom w:val="none" w:sz="0" w:space="0" w:color="auto"/>
            <w:right w:val="none" w:sz="0" w:space="0" w:color="auto"/>
          </w:divBdr>
        </w:div>
        <w:div w:id="1246693850">
          <w:marLeft w:val="640"/>
          <w:marRight w:val="0"/>
          <w:marTop w:val="0"/>
          <w:marBottom w:val="0"/>
          <w:divBdr>
            <w:top w:val="none" w:sz="0" w:space="0" w:color="auto"/>
            <w:left w:val="none" w:sz="0" w:space="0" w:color="auto"/>
            <w:bottom w:val="none" w:sz="0" w:space="0" w:color="auto"/>
            <w:right w:val="none" w:sz="0" w:space="0" w:color="auto"/>
          </w:divBdr>
        </w:div>
        <w:div w:id="1978300010">
          <w:marLeft w:val="640"/>
          <w:marRight w:val="0"/>
          <w:marTop w:val="0"/>
          <w:marBottom w:val="0"/>
          <w:divBdr>
            <w:top w:val="none" w:sz="0" w:space="0" w:color="auto"/>
            <w:left w:val="none" w:sz="0" w:space="0" w:color="auto"/>
            <w:bottom w:val="none" w:sz="0" w:space="0" w:color="auto"/>
            <w:right w:val="none" w:sz="0" w:space="0" w:color="auto"/>
          </w:divBdr>
        </w:div>
        <w:div w:id="1840388245">
          <w:marLeft w:val="640"/>
          <w:marRight w:val="0"/>
          <w:marTop w:val="0"/>
          <w:marBottom w:val="0"/>
          <w:divBdr>
            <w:top w:val="none" w:sz="0" w:space="0" w:color="auto"/>
            <w:left w:val="none" w:sz="0" w:space="0" w:color="auto"/>
            <w:bottom w:val="none" w:sz="0" w:space="0" w:color="auto"/>
            <w:right w:val="none" w:sz="0" w:space="0" w:color="auto"/>
          </w:divBdr>
        </w:div>
        <w:div w:id="209070826">
          <w:marLeft w:val="640"/>
          <w:marRight w:val="0"/>
          <w:marTop w:val="0"/>
          <w:marBottom w:val="0"/>
          <w:divBdr>
            <w:top w:val="none" w:sz="0" w:space="0" w:color="auto"/>
            <w:left w:val="none" w:sz="0" w:space="0" w:color="auto"/>
            <w:bottom w:val="none" w:sz="0" w:space="0" w:color="auto"/>
            <w:right w:val="none" w:sz="0" w:space="0" w:color="auto"/>
          </w:divBdr>
        </w:div>
        <w:div w:id="1972590413">
          <w:marLeft w:val="640"/>
          <w:marRight w:val="0"/>
          <w:marTop w:val="0"/>
          <w:marBottom w:val="0"/>
          <w:divBdr>
            <w:top w:val="none" w:sz="0" w:space="0" w:color="auto"/>
            <w:left w:val="none" w:sz="0" w:space="0" w:color="auto"/>
            <w:bottom w:val="none" w:sz="0" w:space="0" w:color="auto"/>
            <w:right w:val="none" w:sz="0" w:space="0" w:color="auto"/>
          </w:divBdr>
        </w:div>
        <w:div w:id="1212578120">
          <w:marLeft w:val="640"/>
          <w:marRight w:val="0"/>
          <w:marTop w:val="0"/>
          <w:marBottom w:val="0"/>
          <w:divBdr>
            <w:top w:val="none" w:sz="0" w:space="0" w:color="auto"/>
            <w:left w:val="none" w:sz="0" w:space="0" w:color="auto"/>
            <w:bottom w:val="none" w:sz="0" w:space="0" w:color="auto"/>
            <w:right w:val="none" w:sz="0" w:space="0" w:color="auto"/>
          </w:divBdr>
        </w:div>
        <w:div w:id="1677615023">
          <w:marLeft w:val="640"/>
          <w:marRight w:val="0"/>
          <w:marTop w:val="0"/>
          <w:marBottom w:val="0"/>
          <w:divBdr>
            <w:top w:val="none" w:sz="0" w:space="0" w:color="auto"/>
            <w:left w:val="none" w:sz="0" w:space="0" w:color="auto"/>
            <w:bottom w:val="none" w:sz="0" w:space="0" w:color="auto"/>
            <w:right w:val="none" w:sz="0" w:space="0" w:color="auto"/>
          </w:divBdr>
        </w:div>
        <w:div w:id="1781684305">
          <w:marLeft w:val="640"/>
          <w:marRight w:val="0"/>
          <w:marTop w:val="0"/>
          <w:marBottom w:val="0"/>
          <w:divBdr>
            <w:top w:val="none" w:sz="0" w:space="0" w:color="auto"/>
            <w:left w:val="none" w:sz="0" w:space="0" w:color="auto"/>
            <w:bottom w:val="none" w:sz="0" w:space="0" w:color="auto"/>
            <w:right w:val="none" w:sz="0" w:space="0" w:color="auto"/>
          </w:divBdr>
        </w:div>
        <w:div w:id="821972674">
          <w:marLeft w:val="640"/>
          <w:marRight w:val="0"/>
          <w:marTop w:val="0"/>
          <w:marBottom w:val="0"/>
          <w:divBdr>
            <w:top w:val="none" w:sz="0" w:space="0" w:color="auto"/>
            <w:left w:val="none" w:sz="0" w:space="0" w:color="auto"/>
            <w:bottom w:val="none" w:sz="0" w:space="0" w:color="auto"/>
            <w:right w:val="none" w:sz="0" w:space="0" w:color="auto"/>
          </w:divBdr>
        </w:div>
        <w:div w:id="2027244305">
          <w:marLeft w:val="640"/>
          <w:marRight w:val="0"/>
          <w:marTop w:val="0"/>
          <w:marBottom w:val="0"/>
          <w:divBdr>
            <w:top w:val="none" w:sz="0" w:space="0" w:color="auto"/>
            <w:left w:val="none" w:sz="0" w:space="0" w:color="auto"/>
            <w:bottom w:val="none" w:sz="0" w:space="0" w:color="auto"/>
            <w:right w:val="none" w:sz="0" w:space="0" w:color="auto"/>
          </w:divBdr>
        </w:div>
        <w:div w:id="1879004078">
          <w:marLeft w:val="640"/>
          <w:marRight w:val="0"/>
          <w:marTop w:val="0"/>
          <w:marBottom w:val="0"/>
          <w:divBdr>
            <w:top w:val="none" w:sz="0" w:space="0" w:color="auto"/>
            <w:left w:val="none" w:sz="0" w:space="0" w:color="auto"/>
            <w:bottom w:val="none" w:sz="0" w:space="0" w:color="auto"/>
            <w:right w:val="none" w:sz="0" w:space="0" w:color="auto"/>
          </w:divBdr>
        </w:div>
        <w:div w:id="1613365447">
          <w:marLeft w:val="640"/>
          <w:marRight w:val="0"/>
          <w:marTop w:val="0"/>
          <w:marBottom w:val="0"/>
          <w:divBdr>
            <w:top w:val="none" w:sz="0" w:space="0" w:color="auto"/>
            <w:left w:val="none" w:sz="0" w:space="0" w:color="auto"/>
            <w:bottom w:val="none" w:sz="0" w:space="0" w:color="auto"/>
            <w:right w:val="none" w:sz="0" w:space="0" w:color="auto"/>
          </w:divBdr>
        </w:div>
        <w:div w:id="1660303628">
          <w:marLeft w:val="640"/>
          <w:marRight w:val="0"/>
          <w:marTop w:val="0"/>
          <w:marBottom w:val="0"/>
          <w:divBdr>
            <w:top w:val="none" w:sz="0" w:space="0" w:color="auto"/>
            <w:left w:val="none" w:sz="0" w:space="0" w:color="auto"/>
            <w:bottom w:val="none" w:sz="0" w:space="0" w:color="auto"/>
            <w:right w:val="none" w:sz="0" w:space="0" w:color="auto"/>
          </w:divBdr>
        </w:div>
        <w:div w:id="682827964">
          <w:marLeft w:val="640"/>
          <w:marRight w:val="0"/>
          <w:marTop w:val="0"/>
          <w:marBottom w:val="0"/>
          <w:divBdr>
            <w:top w:val="none" w:sz="0" w:space="0" w:color="auto"/>
            <w:left w:val="none" w:sz="0" w:space="0" w:color="auto"/>
            <w:bottom w:val="none" w:sz="0" w:space="0" w:color="auto"/>
            <w:right w:val="none" w:sz="0" w:space="0" w:color="auto"/>
          </w:divBdr>
        </w:div>
        <w:div w:id="1790122499">
          <w:marLeft w:val="640"/>
          <w:marRight w:val="0"/>
          <w:marTop w:val="0"/>
          <w:marBottom w:val="0"/>
          <w:divBdr>
            <w:top w:val="none" w:sz="0" w:space="0" w:color="auto"/>
            <w:left w:val="none" w:sz="0" w:space="0" w:color="auto"/>
            <w:bottom w:val="none" w:sz="0" w:space="0" w:color="auto"/>
            <w:right w:val="none" w:sz="0" w:space="0" w:color="auto"/>
          </w:divBdr>
        </w:div>
        <w:div w:id="2115858194">
          <w:marLeft w:val="640"/>
          <w:marRight w:val="0"/>
          <w:marTop w:val="0"/>
          <w:marBottom w:val="0"/>
          <w:divBdr>
            <w:top w:val="none" w:sz="0" w:space="0" w:color="auto"/>
            <w:left w:val="none" w:sz="0" w:space="0" w:color="auto"/>
            <w:bottom w:val="none" w:sz="0" w:space="0" w:color="auto"/>
            <w:right w:val="none" w:sz="0" w:space="0" w:color="auto"/>
          </w:divBdr>
        </w:div>
        <w:div w:id="465122970">
          <w:marLeft w:val="640"/>
          <w:marRight w:val="0"/>
          <w:marTop w:val="0"/>
          <w:marBottom w:val="0"/>
          <w:divBdr>
            <w:top w:val="none" w:sz="0" w:space="0" w:color="auto"/>
            <w:left w:val="none" w:sz="0" w:space="0" w:color="auto"/>
            <w:bottom w:val="none" w:sz="0" w:space="0" w:color="auto"/>
            <w:right w:val="none" w:sz="0" w:space="0" w:color="auto"/>
          </w:divBdr>
        </w:div>
        <w:div w:id="1184319367">
          <w:marLeft w:val="640"/>
          <w:marRight w:val="0"/>
          <w:marTop w:val="0"/>
          <w:marBottom w:val="0"/>
          <w:divBdr>
            <w:top w:val="none" w:sz="0" w:space="0" w:color="auto"/>
            <w:left w:val="none" w:sz="0" w:space="0" w:color="auto"/>
            <w:bottom w:val="none" w:sz="0" w:space="0" w:color="auto"/>
            <w:right w:val="none" w:sz="0" w:space="0" w:color="auto"/>
          </w:divBdr>
        </w:div>
        <w:div w:id="901065301">
          <w:marLeft w:val="640"/>
          <w:marRight w:val="0"/>
          <w:marTop w:val="0"/>
          <w:marBottom w:val="0"/>
          <w:divBdr>
            <w:top w:val="none" w:sz="0" w:space="0" w:color="auto"/>
            <w:left w:val="none" w:sz="0" w:space="0" w:color="auto"/>
            <w:bottom w:val="none" w:sz="0" w:space="0" w:color="auto"/>
            <w:right w:val="none" w:sz="0" w:space="0" w:color="auto"/>
          </w:divBdr>
        </w:div>
        <w:div w:id="317392523">
          <w:marLeft w:val="640"/>
          <w:marRight w:val="0"/>
          <w:marTop w:val="0"/>
          <w:marBottom w:val="0"/>
          <w:divBdr>
            <w:top w:val="none" w:sz="0" w:space="0" w:color="auto"/>
            <w:left w:val="none" w:sz="0" w:space="0" w:color="auto"/>
            <w:bottom w:val="none" w:sz="0" w:space="0" w:color="auto"/>
            <w:right w:val="none" w:sz="0" w:space="0" w:color="auto"/>
          </w:divBdr>
        </w:div>
        <w:div w:id="498540982">
          <w:marLeft w:val="640"/>
          <w:marRight w:val="0"/>
          <w:marTop w:val="0"/>
          <w:marBottom w:val="0"/>
          <w:divBdr>
            <w:top w:val="none" w:sz="0" w:space="0" w:color="auto"/>
            <w:left w:val="none" w:sz="0" w:space="0" w:color="auto"/>
            <w:bottom w:val="none" w:sz="0" w:space="0" w:color="auto"/>
            <w:right w:val="none" w:sz="0" w:space="0" w:color="auto"/>
          </w:divBdr>
        </w:div>
        <w:div w:id="1256212995">
          <w:marLeft w:val="640"/>
          <w:marRight w:val="0"/>
          <w:marTop w:val="0"/>
          <w:marBottom w:val="0"/>
          <w:divBdr>
            <w:top w:val="none" w:sz="0" w:space="0" w:color="auto"/>
            <w:left w:val="none" w:sz="0" w:space="0" w:color="auto"/>
            <w:bottom w:val="none" w:sz="0" w:space="0" w:color="auto"/>
            <w:right w:val="none" w:sz="0" w:space="0" w:color="auto"/>
          </w:divBdr>
        </w:div>
        <w:div w:id="2040858488">
          <w:marLeft w:val="640"/>
          <w:marRight w:val="0"/>
          <w:marTop w:val="0"/>
          <w:marBottom w:val="0"/>
          <w:divBdr>
            <w:top w:val="none" w:sz="0" w:space="0" w:color="auto"/>
            <w:left w:val="none" w:sz="0" w:space="0" w:color="auto"/>
            <w:bottom w:val="none" w:sz="0" w:space="0" w:color="auto"/>
            <w:right w:val="none" w:sz="0" w:space="0" w:color="auto"/>
          </w:divBdr>
        </w:div>
        <w:div w:id="484277475">
          <w:marLeft w:val="640"/>
          <w:marRight w:val="0"/>
          <w:marTop w:val="0"/>
          <w:marBottom w:val="0"/>
          <w:divBdr>
            <w:top w:val="none" w:sz="0" w:space="0" w:color="auto"/>
            <w:left w:val="none" w:sz="0" w:space="0" w:color="auto"/>
            <w:bottom w:val="none" w:sz="0" w:space="0" w:color="auto"/>
            <w:right w:val="none" w:sz="0" w:space="0" w:color="auto"/>
          </w:divBdr>
        </w:div>
        <w:div w:id="840433898">
          <w:marLeft w:val="640"/>
          <w:marRight w:val="0"/>
          <w:marTop w:val="0"/>
          <w:marBottom w:val="0"/>
          <w:divBdr>
            <w:top w:val="none" w:sz="0" w:space="0" w:color="auto"/>
            <w:left w:val="none" w:sz="0" w:space="0" w:color="auto"/>
            <w:bottom w:val="none" w:sz="0" w:space="0" w:color="auto"/>
            <w:right w:val="none" w:sz="0" w:space="0" w:color="auto"/>
          </w:divBdr>
        </w:div>
        <w:div w:id="228152071">
          <w:marLeft w:val="640"/>
          <w:marRight w:val="0"/>
          <w:marTop w:val="0"/>
          <w:marBottom w:val="0"/>
          <w:divBdr>
            <w:top w:val="none" w:sz="0" w:space="0" w:color="auto"/>
            <w:left w:val="none" w:sz="0" w:space="0" w:color="auto"/>
            <w:bottom w:val="none" w:sz="0" w:space="0" w:color="auto"/>
            <w:right w:val="none" w:sz="0" w:space="0" w:color="auto"/>
          </w:divBdr>
        </w:div>
        <w:div w:id="1329359220">
          <w:marLeft w:val="640"/>
          <w:marRight w:val="0"/>
          <w:marTop w:val="0"/>
          <w:marBottom w:val="0"/>
          <w:divBdr>
            <w:top w:val="none" w:sz="0" w:space="0" w:color="auto"/>
            <w:left w:val="none" w:sz="0" w:space="0" w:color="auto"/>
            <w:bottom w:val="none" w:sz="0" w:space="0" w:color="auto"/>
            <w:right w:val="none" w:sz="0" w:space="0" w:color="auto"/>
          </w:divBdr>
        </w:div>
        <w:div w:id="673411374">
          <w:marLeft w:val="640"/>
          <w:marRight w:val="0"/>
          <w:marTop w:val="0"/>
          <w:marBottom w:val="0"/>
          <w:divBdr>
            <w:top w:val="none" w:sz="0" w:space="0" w:color="auto"/>
            <w:left w:val="none" w:sz="0" w:space="0" w:color="auto"/>
            <w:bottom w:val="none" w:sz="0" w:space="0" w:color="auto"/>
            <w:right w:val="none" w:sz="0" w:space="0" w:color="auto"/>
          </w:divBdr>
        </w:div>
        <w:div w:id="506529272">
          <w:marLeft w:val="640"/>
          <w:marRight w:val="0"/>
          <w:marTop w:val="0"/>
          <w:marBottom w:val="0"/>
          <w:divBdr>
            <w:top w:val="none" w:sz="0" w:space="0" w:color="auto"/>
            <w:left w:val="none" w:sz="0" w:space="0" w:color="auto"/>
            <w:bottom w:val="none" w:sz="0" w:space="0" w:color="auto"/>
            <w:right w:val="none" w:sz="0" w:space="0" w:color="auto"/>
          </w:divBdr>
        </w:div>
        <w:div w:id="12608474">
          <w:marLeft w:val="640"/>
          <w:marRight w:val="0"/>
          <w:marTop w:val="0"/>
          <w:marBottom w:val="0"/>
          <w:divBdr>
            <w:top w:val="none" w:sz="0" w:space="0" w:color="auto"/>
            <w:left w:val="none" w:sz="0" w:space="0" w:color="auto"/>
            <w:bottom w:val="none" w:sz="0" w:space="0" w:color="auto"/>
            <w:right w:val="none" w:sz="0" w:space="0" w:color="auto"/>
          </w:divBdr>
        </w:div>
        <w:div w:id="1109200841">
          <w:marLeft w:val="640"/>
          <w:marRight w:val="0"/>
          <w:marTop w:val="0"/>
          <w:marBottom w:val="0"/>
          <w:divBdr>
            <w:top w:val="none" w:sz="0" w:space="0" w:color="auto"/>
            <w:left w:val="none" w:sz="0" w:space="0" w:color="auto"/>
            <w:bottom w:val="none" w:sz="0" w:space="0" w:color="auto"/>
            <w:right w:val="none" w:sz="0" w:space="0" w:color="auto"/>
          </w:divBdr>
        </w:div>
        <w:div w:id="533353278">
          <w:marLeft w:val="640"/>
          <w:marRight w:val="0"/>
          <w:marTop w:val="0"/>
          <w:marBottom w:val="0"/>
          <w:divBdr>
            <w:top w:val="none" w:sz="0" w:space="0" w:color="auto"/>
            <w:left w:val="none" w:sz="0" w:space="0" w:color="auto"/>
            <w:bottom w:val="none" w:sz="0" w:space="0" w:color="auto"/>
            <w:right w:val="none" w:sz="0" w:space="0" w:color="auto"/>
          </w:divBdr>
        </w:div>
        <w:div w:id="272714206">
          <w:marLeft w:val="640"/>
          <w:marRight w:val="0"/>
          <w:marTop w:val="0"/>
          <w:marBottom w:val="0"/>
          <w:divBdr>
            <w:top w:val="none" w:sz="0" w:space="0" w:color="auto"/>
            <w:left w:val="none" w:sz="0" w:space="0" w:color="auto"/>
            <w:bottom w:val="none" w:sz="0" w:space="0" w:color="auto"/>
            <w:right w:val="none" w:sz="0" w:space="0" w:color="auto"/>
          </w:divBdr>
        </w:div>
        <w:div w:id="1838374181">
          <w:marLeft w:val="640"/>
          <w:marRight w:val="0"/>
          <w:marTop w:val="0"/>
          <w:marBottom w:val="0"/>
          <w:divBdr>
            <w:top w:val="none" w:sz="0" w:space="0" w:color="auto"/>
            <w:left w:val="none" w:sz="0" w:space="0" w:color="auto"/>
            <w:bottom w:val="none" w:sz="0" w:space="0" w:color="auto"/>
            <w:right w:val="none" w:sz="0" w:space="0" w:color="auto"/>
          </w:divBdr>
        </w:div>
        <w:div w:id="2118674706">
          <w:marLeft w:val="640"/>
          <w:marRight w:val="0"/>
          <w:marTop w:val="0"/>
          <w:marBottom w:val="0"/>
          <w:divBdr>
            <w:top w:val="none" w:sz="0" w:space="0" w:color="auto"/>
            <w:left w:val="none" w:sz="0" w:space="0" w:color="auto"/>
            <w:bottom w:val="none" w:sz="0" w:space="0" w:color="auto"/>
            <w:right w:val="none" w:sz="0" w:space="0" w:color="auto"/>
          </w:divBdr>
        </w:div>
        <w:div w:id="232743545">
          <w:marLeft w:val="640"/>
          <w:marRight w:val="0"/>
          <w:marTop w:val="0"/>
          <w:marBottom w:val="0"/>
          <w:divBdr>
            <w:top w:val="none" w:sz="0" w:space="0" w:color="auto"/>
            <w:left w:val="none" w:sz="0" w:space="0" w:color="auto"/>
            <w:bottom w:val="none" w:sz="0" w:space="0" w:color="auto"/>
            <w:right w:val="none" w:sz="0" w:space="0" w:color="auto"/>
          </w:divBdr>
        </w:div>
        <w:div w:id="1889872110">
          <w:marLeft w:val="640"/>
          <w:marRight w:val="0"/>
          <w:marTop w:val="0"/>
          <w:marBottom w:val="0"/>
          <w:divBdr>
            <w:top w:val="none" w:sz="0" w:space="0" w:color="auto"/>
            <w:left w:val="none" w:sz="0" w:space="0" w:color="auto"/>
            <w:bottom w:val="none" w:sz="0" w:space="0" w:color="auto"/>
            <w:right w:val="none" w:sz="0" w:space="0" w:color="auto"/>
          </w:divBdr>
        </w:div>
        <w:div w:id="1325352192">
          <w:marLeft w:val="640"/>
          <w:marRight w:val="0"/>
          <w:marTop w:val="0"/>
          <w:marBottom w:val="0"/>
          <w:divBdr>
            <w:top w:val="none" w:sz="0" w:space="0" w:color="auto"/>
            <w:left w:val="none" w:sz="0" w:space="0" w:color="auto"/>
            <w:bottom w:val="none" w:sz="0" w:space="0" w:color="auto"/>
            <w:right w:val="none" w:sz="0" w:space="0" w:color="auto"/>
          </w:divBdr>
        </w:div>
        <w:div w:id="684868159">
          <w:marLeft w:val="640"/>
          <w:marRight w:val="0"/>
          <w:marTop w:val="0"/>
          <w:marBottom w:val="0"/>
          <w:divBdr>
            <w:top w:val="none" w:sz="0" w:space="0" w:color="auto"/>
            <w:left w:val="none" w:sz="0" w:space="0" w:color="auto"/>
            <w:bottom w:val="none" w:sz="0" w:space="0" w:color="auto"/>
            <w:right w:val="none" w:sz="0" w:space="0" w:color="auto"/>
          </w:divBdr>
        </w:div>
        <w:div w:id="428161272">
          <w:marLeft w:val="640"/>
          <w:marRight w:val="0"/>
          <w:marTop w:val="0"/>
          <w:marBottom w:val="0"/>
          <w:divBdr>
            <w:top w:val="none" w:sz="0" w:space="0" w:color="auto"/>
            <w:left w:val="none" w:sz="0" w:space="0" w:color="auto"/>
            <w:bottom w:val="none" w:sz="0" w:space="0" w:color="auto"/>
            <w:right w:val="none" w:sz="0" w:space="0" w:color="auto"/>
          </w:divBdr>
        </w:div>
        <w:div w:id="489912035">
          <w:marLeft w:val="640"/>
          <w:marRight w:val="0"/>
          <w:marTop w:val="0"/>
          <w:marBottom w:val="0"/>
          <w:divBdr>
            <w:top w:val="none" w:sz="0" w:space="0" w:color="auto"/>
            <w:left w:val="none" w:sz="0" w:space="0" w:color="auto"/>
            <w:bottom w:val="none" w:sz="0" w:space="0" w:color="auto"/>
            <w:right w:val="none" w:sz="0" w:space="0" w:color="auto"/>
          </w:divBdr>
        </w:div>
        <w:div w:id="32653400">
          <w:marLeft w:val="640"/>
          <w:marRight w:val="0"/>
          <w:marTop w:val="0"/>
          <w:marBottom w:val="0"/>
          <w:divBdr>
            <w:top w:val="none" w:sz="0" w:space="0" w:color="auto"/>
            <w:left w:val="none" w:sz="0" w:space="0" w:color="auto"/>
            <w:bottom w:val="none" w:sz="0" w:space="0" w:color="auto"/>
            <w:right w:val="none" w:sz="0" w:space="0" w:color="auto"/>
          </w:divBdr>
        </w:div>
        <w:div w:id="2099014616">
          <w:marLeft w:val="640"/>
          <w:marRight w:val="0"/>
          <w:marTop w:val="0"/>
          <w:marBottom w:val="0"/>
          <w:divBdr>
            <w:top w:val="none" w:sz="0" w:space="0" w:color="auto"/>
            <w:left w:val="none" w:sz="0" w:space="0" w:color="auto"/>
            <w:bottom w:val="none" w:sz="0" w:space="0" w:color="auto"/>
            <w:right w:val="none" w:sz="0" w:space="0" w:color="auto"/>
          </w:divBdr>
        </w:div>
        <w:div w:id="1603874655">
          <w:marLeft w:val="640"/>
          <w:marRight w:val="0"/>
          <w:marTop w:val="0"/>
          <w:marBottom w:val="0"/>
          <w:divBdr>
            <w:top w:val="none" w:sz="0" w:space="0" w:color="auto"/>
            <w:left w:val="none" w:sz="0" w:space="0" w:color="auto"/>
            <w:bottom w:val="none" w:sz="0" w:space="0" w:color="auto"/>
            <w:right w:val="none" w:sz="0" w:space="0" w:color="auto"/>
          </w:divBdr>
        </w:div>
        <w:div w:id="1788891111">
          <w:marLeft w:val="640"/>
          <w:marRight w:val="0"/>
          <w:marTop w:val="0"/>
          <w:marBottom w:val="0"/>
          <w:divBdr>
            <w:top w:val="none" w:sz="0" w:space="0" w:color="auto"/>
            <w:left w:val="none" w:sz="0" w:space="0" w:color="auto"/>
            <w:bottom w:val="none" w:sz="0" w:space="0" w:color="auto"/>
            <w:right w:val="none" w:sz="0" w:space="0" w:color="auto"/>
          </w:divBdr>
        </w:div>
        <w:div w:id="1856264186">
          <w:marLeft w:val="640"/>
          <w:marRight w:val="0"/>
          <w:marTop w:val="0"/>
          <w:marBottom w:val="0"/>
          <w:divBdr>
            <w:top w:val="none" w:sz="0" w:space="0" w:color="auto"/>
            <w:left w:val="none" w:sz="0" w:space="0" w:color="auto"/>
            <w:bottom w:val="none" w:sz="0" w:space="0" w:color="auto"/>
            <w:right w:val="none" w:sz="0" w:space="0" w:color="auto"/>
          </w:divBdr>
        </w:div>
        <w:div w:id="815145430">
          <w:marLeft w:val="640"/>
          <w:marRight w:val="0"/>
          <w:marTop w:val="0"/>
          <w:marBottom w:val="0"/>
          <w:divBdr>
            <w:top w:val="none" w:sz="0" w:space="0" w:color="auto"/>
            <w:left w:val="none" w:sz="0" w:space="0" w:color="auto"/>
            <w:bottom w:val="none" w:sz="0" w:space="0" w:color="auto"/>
            <w:right w:val="none" w:sz="0" w:space="0" w:color="auto"/>
          </w:divBdr>
        </w:div>
        <w:div w:id="648635034">
          <w:marLeft w:val="640"/>
          <w:marRight w:val="0"/>
          <w:marTop w:val="0"/>
          <w:marBottom w:val="0"/>
          <w:divBdr>
            <w:top w:val="none" w:sz="0" w:space="0" w:color="auto"/>
            <w:left w:val="none" w:sz="0" w:space="0" w:color="auto"/>
            <w:bottom w:val="none" w:sz="0" w:space="0" w:color="auto"/>
            <w:right w:val="none" w:sz="0" w:space="0" w:color="auto"/>
          </w:divBdr>
        </w:div>
        <w:div w:id="1156721617">
          <w:marLeft w:val="640"/>
          <w:marRight w:val="0"/>
          <w:marTop w:val="0"/>
          <w:marBottom w:val="0"/>
          <w:divBdr>
            <w:top w:val="none" w:sz="0" w:space="0" w:color="auto"/>
            <w:left w:val="none" w:sz="0" w:space="0" w:color="auto"/>
            <w:bottom w:val="none" w:sz="0" w:space="0" w:color="auto"/>
            <w:right w:val="none" w:sz="0" w:space="0" w:color="auto"/>
          </w:divBdr>
        </w:div>
        <w:div w:id="105657539">
          <w:marLeft w:val="640"/>
          <w:marRight w:val="0"/>
          <w:marTop w:val="0"/>
          <w:marBottom w:val="0"/>
          <w:divBdr>
            <w:top w:val="none" w:sz="0" w:space="0" w:color="auto"/>
            <w:left w:val="none" w:sz="0" w:space="0" w:color="auto"/>
            <w:bottom w:val="none" w:sz="0" w:space="0" w:color="auto"/>
            <w:right w:val="none" w:sz="0" w:space="0" w:color="auto"/>
          </w:divBdr>
        </w:div>
        <w:div w:id="999188732">
          <w:marLeft w:val="640"/>
          <w:marRight w:val="0"/>
          <w:marTop w:val="0"/>
          <w:marBottom w:val="0"/>
          <w:divBdr>
            <w:top w:val="none" w:sz="0" w:space="0" w:color="auto"/>
            <w:left w:val="none" w:sz="0" w:space="0" w:color="auto"/>
            <w:bottom w:val="none" w:sz="0" w:space="0" w:color="auto"/>
            <w:right w:val="none" w:sz="0" w:space="0" w:color="auto"/>
          </w:divBdr>
        </w:div>
        <w:div w:id="1020010030">
          <w:marLeft w:val="640"/>
          <w:marRight w:val="0"/>
          <w:marTop w:val="0"/>
          <w:marBottom w:val="0"/>
          <w:divBdr>
            <w:top w:val="none" w:sz="0" w:space="0" w:color="auto"/>
            <w:left w:val="none" w:sz="0" w:space="0" w:color="auto"/>
            <w:bottom w:val="none" w:sz="0" w:space="0" w:color="auto"/>
            <w:right w:val="none" w:sz="0" w:space="0" w:color="auto"/>
          </w:divBdr>
        </w:div>
        <w:div w:id="1620987222">
          <w:marLeft w:val="640"/>
          <w:marRight w:val="0"/>
          <w:marTop w:val="0"/>
          <w:marBottom w:val="0"/>
          <w:divBdr>
            <w:top w:val="none" w:sz="0" w:space="0" w:color="auto"/>
            <w:left w:val="none" w:sz="0" w:space="0" w:color="auto"/>
            <w:bottom w:val="none" w:sz="0" w:space="0" w:color="auto"/>
            <w:right w:val="none" w:sz="0" w:space="0" w:color="auto"/>
          </w:divBdr>
        </w:div>
        <w:div w:id="233047177">
          <w:marLeft w:val="640"/>
          <w:marRight w:val="0"/>
          <w:marTop w:val="0"/>
          <w:marBottom w:val="0"/>
          <w:divBdr>
            <w:top w:val="none" w:sz="0" w:space="0" w:color="auto"/>
            <w:left w:val="none" w:sz="0" w:space="0" w:color="auto"/>
            <w:bottom w:val="none" w:sz="0" w:space="0" w:color="auto"/>
            <w:right w:val="none" w:sz="0" w:space="0" w:color="auto"/>
          </w:divBdr>
        </w:div>
        <w:div w:id="206186898">
          <w:marLeft w:val="640"/>
          <w:marRight w:val="0"/>
          <w:marTop w:val="0"/>
          <w:marBottom w:val="0"/>
          <w:divBdr>
            <w:top w:val="none" w:sz="0" w:space="0" w:color="auto"/>
            <w:left w:val="none" w:sz="0" w:space="0" w:color="auto"/>
            <w:bottom w:val="none" w:sz="0" w:space="0" w:color="auto"/>
            <w:right w:val="none" w:sz="0" w:space="0" w:color="auto"/>
          </w:divBdr>
        </w:div>
      </w:divsChild>
    </w:div>
    <w:div w:id="1407848282">
      <w:bodyDiv w:val="1"/>
      <w:marLeft w:val="0"/>
      <w:marRight w:val="0"/>
      <w:marTop w:val="0"/>
      <w:marBottom w:val="0"/>
      <w:divBdr>
        <w:top w:val="none" w:sz="0" w:space="0" w:color="auto"/>
        <w:left w:val="none" w:sz="0" w:space="0" w:color="auto"/>
        <w:bottom w:val="none" w:sz="0" w:space="0" w:color="auto"/>
        <w:right w:val="none" w:sz="0" w:space="0" w:color="auto"/>
      </w:divBdr>
    </w:div>
    <w:div w:id="1408579530">
      <w:bodyDiv w:val="1"/>
      <w:marLeft w:val="0"/>
      <w:marRight w:val="0"/>
      <w:marTop w:val="0"/>
      <w:marBottom w:val="0"/>
      <w:divBdr>
        <w:top w:val="none" w:sz="0" w:space="0" w:color="auto"/>
        <w:left w:val="none" w:sz="0" w:space="0" w:color="auto"/>
        <w:bottom w:val="none" w:sz="0" w:space="0" w:color="auto"/>
        <w:right w:val="none" w:sz="0" w:space="0" w:color="auto"/>
      </w:divBdr>
      <w:divsChild>
        <w:div w:id="1247761251">
          <w:marLeft w:val="480"/>
          <w:marRight w:val="0"/>
          <w:marTop w:val="0"/>
          <w:marBottom w:val="0"/>
          <w:divBdr>
            <w:top w:val="none" w:sz="0" w:space="0" w:color="auto"/>
            <w:left w:val="none" w:sz="0" w:space="0" w:color="auto"/>
            <w:bottom w:val="none" w:sz="0" w:space="0" w:color="auto"/>
            <w:right w:val="none" w:sz="0" w:space="0" w:color="auto"/>
          </w:divBdr>
        </w:div>
        <w:div w:id="691228944">
          <w:marLeft w:val="480"/>
          <w:marRight w:val="0"/>
          <w:marTop w:val="0"/>
          <w:marBottom w:val="0"/>
          <w:divBdr>
            <w:top w:val="none" w:sz="0" w:space="0" w:color="auto"/>
            <w:left w:val="none" w:sz="0" w:space="0" w:color="auto"/>
            <w:bottom w:val="none" w:sz="0" w:space="0" w:color="auto"/>
            <w:right w:val="none" w:sz="0" w:space="0" w:color="auto"/>
          </w:divBdr>
        </w:div>
        <w:div w:id="1816145556">
          <w:marLeft w:val="480"/>
          <w:marRight w:val="0"/>
          <w:marTop w:val="0"/>
          <w:marBottom w:val="0"/>
          <w:divBdr>
            <w:top w:val="none" w:sz="0" w:space="0" w:color="auto"/>
            <w:left w:val="none" w:sz="0" w:space="0" w:color="auto"/>
            <w:bottom w:val="none" w:sz="0" w:space="0" w:color="auto"/>
            <w:right w:val="none" w:sz="0" w:space="0" w:color="auto"/>
          </w:divBdr>
        </w:div>
        <w:div w:id="177736739">
          <w:marLeft w:val="480"/>
          <w:marRight w:val="0"/>
          <w:marTop w:val="0"/>
          <w:marBottom w:val="0"/>
          <w:divBdr>
            <w:top w:val="none" w:sz="0" w:space="0" w:color="auto"/>
            <w:left w:val="none" w:sz="0" w:space="0" w:color="auto"/>
            <w:bottom w:val="none" w:sz="0" w:space="0" w:color="auto"/>
            <w:right w:val="none" w:sz="0" w:space="0" w:color="auto"/>
          </w:divBdr>
        </w:div>
        <w:div w:id="826747383">
          <w:marLeft w:val="480"/>
          <w:marRight w:val="0"/>
          <w:marTop w:val="0"/>
          <w:marBottom w:val="0"/>
          <w:divBdr>
            <w:top w:val="none" w:sz="0" w:space="0" w:color="auto"/>
            <w:left w:val="none" w:sz="0" w:space="0" w:color="auto"/>
            <w:bottom w:val="none" w:sz="0" w:space="0" w:color="auto"/>
            <w:right w:val="none" w:sz="0" w:space="0" w:color="auto"/>
          </w:divBdr>
        </w:div>
        <w:div w:id="2002544699">
          <w:marLeft w:val="480"/>
          <w:marRight w:val="0"/>
          <w:marTop w:val="0"/>
          <w:marBottom w:val="0"/>
          <w:divBdr>
            <w:top w:val="none" w:sz="0" w:space="0" w:color="auto"/>
            <w:left w:val="none" w:sz="0" w:space="0" w:color="auto"/>
            <w:bottom w:val="none" w:sz="0" w:space="0" w:color="auto"/>
            <w:right w:val="none" w:sz="0" w:space="0" w:color="auto"/>
          </w:divBdr>
        </w:div>
        <w:div w:id="984119904">
          <w:marLeft w:val="480"/>
          <w:marRight w:val="0"/>
          <w:marTop w:val="0"/>
          <w:marBottom w:val="0"/>
          <w:divBdr>
            <w:top w:val="none" w:sz="0" w:space="0" w:color="auto"/>
            <w:left w:val="none" w:sz="0" w:space="0" w:color="auto"/>
            <w:bottom w:val="none" w:sz="0" w:space="0" w:color="auto"/>
            <w:right w:val="none" w:sz="0" w:space="0" w:color="auto"/>
          </w:divBdr>
        </w:div>
        <w:div w:id="1801729932">
          <w:marLeft w:val="480"/>
          <w:marRight w:val="0"/>
          <w:marTop w:val="0"/>
          <w:marBottom w:val="0"/>
          <w:divBdr>
            <w:top w:val="none" w:sz="0" w:space="0" w:color="auto"/>
            <w:left w:val="none" w:sz="0" w:space="0" w:color="auto"/>
            <w:bottom w:val="none" w:sz="0" w:space="0" w:color="auto"/>
            <w:right w:val="none" w:sz="0" w:space="0" w:color="auto"/>
          </w:divBdr>
        </w:div>
        <w:div w:id="2082408080">
          <w:marLeft w:val="480"/>
          <w:marRight w:val="0"/>
          <w:marTop w:val="0"/>
          <w:marBottom w:val="0"/>
          <w:divBdr>
            <w:top w:val="none" w:sz="0" w:space="0" w:color="auto"/>
            <w:left w:val="none" w:sz="0" w:space="0" w:color="auto"/>
            <w:bottom w:val="none" w:sz="0" w:space="0" w:color="auto"/>
            <w:right w:val="none" w:sz="0" w:space="0" w:color="auto"/>
          </w:divBdr>
        </w:div>
        <w:div w:id="1559364388">
          <w:marLeft w:val="480"/>
          <w:marRight w:val="0"/>
          <w:marTop w:val="0"/>
          <w:marBottom w:val="0"/>
          <w:divBdr>
            <w:top w:val="none" w:sz="0" w:space="0" w:color="auto"/>
            <w:left w:val="none" w:sz="0" w:space="0" w:color="auto"/>
            <w:bottom w:val="none" w:sz="0" w:space="0" w:color="auto"/>
            <w:right w:val="none" w:sz="0" w:space="0" w:color="auto"/>
          </w:divBdr>
        </w:div>
        <w:div w:id="238030014">
          <w:marLeft w:val="480"/>
          <w:marRight w:val="0"/>
          <w:marTop w:val="0"/>
          <w:marBottom w:val="0"/>
          <w:divBdr>
            <w:top w:val="none" w:sz="0" w:space="0" w:color="auto"/>
            <w:left w:val="none" w:sz="0" w:space="0" w:color="auto"/>
            <w:bottom w:val="none" w:sz="0" w:space="0" w:color="auto"/>
            <w:right w:val="none" w:sz="0" w:space="0" w:color="auto"/>
          </w:divBdr>
        </w:div>
        <w:div w:id="1407340616">
          <w:marLeft w:val="480"/>
          <w:marRight w:val="0"/>
          <w:marTop w:val="0"/>
          <w:marBottom w:val="0"/>
          <w:divBdr>
            <w:top w:val="none" w:sz="0" w:space="0" w:color="auto"/>
            <w:left w:val="none" w:sz="0" w:space="0" w:color="auto"/>
            <w:bottom w:val="none" w:sz="0" w:space="0" w:color="auto"/>
            <w:right w:val="none" w:sz="0" w:space="0" w:color="auto"/>
          </w:divBdr>
        </w:div>
        <w:div w:id="2018269499">
          <w:marLeft w:val="480"/>
          <w:marRight w:val="0"/>
          <w:marTop w:val="0"/>
          <w:marBottom w:val="0"/>
          <w:divBdr>
            <w:top w:val="none" w:sz="0" w:space="0" w:color="auto"/>
            <w:left w:val="none" w:sz="0" w:space="0" w:color="auto"/>
            <w:bottom w:val="none" w:sz="0" w:space="0" w:color="auto"/>
            <w:right w:val="none" w:sz="0" w:space="0" w:color="auto"/>
          </w:divBdr>
        </w:div>
        <w:div w:id="1347631620">
          <w:marLeft w:val="480"/>
          <w:marRight w:val="0"/>
          <w:marTop w:val="0"/>
          <w:marBottom w:val="0"/>
          <w:divBdr>
            <w:top w:val="none" w:sz="0" w:space="0" w:color="auto"/>
            <w:left w:val="none" w:sz="0" w:space="0" w:color="auto"/>
            <w:bottom w:val="none" w:sz="0" w:space="0" w:color="auto"/>
            <w:right w:val="none" w:sz="0" w:space="0" w:color="auto"/>
          </w:divBdr>
        </w:div>
        <w:div w:id="1053583909">
          <w:marLeft w:val="480"/>
          <w:marRight w:val="0"/>
          <w:marTop w:val="0"/>
          <w:marBottom w:val="0"/>
          <w:divBdr>
            <w:top w:val="none" w:sz="0" w:space="0" w:color="auto"/>
            <w:left w:val="none" w:sz="0" w:space="0" w:color="auto"/>
            <w:bottom w:val="none" w:sz="0" w:space="0" w:color="auto"/>
            <w:right w:val="none" w:sz="0" w:space="0" w:color="auto"/>
          </w:divBdr>
        </w:div>
        <w:div w:id="1179853038">
          <w:marLeft w:val="480"/>
          <w:marRight w:val="0"/>
          <w:marTop w:val="0"/>
          <w:marBottom w:val="0"/>
          <w:divBdr>
            <w:top w:val="none" w:sz="0" w:space="0" w:color="auto"/>
            <w:left w:val="none" w:sz="0" w:space="0" w:color="auto"/>
            <w:bottom w:val="none" w:sz="0" w:space="0" w:color="auto"/>
            <w:right w:val="none" w:sz="0" w:space="0" w:color="auto"/>
          </w:divBdr>
        </w:div>
        <w:div w:id="1316491073">
          <w:marLeft w:val="480"/>
          <w:marRight w:val="0"/>
          <w:marTop w:val="0"/>
          <w:marBottom w:val="0"/>
          <w:divBdr>
            <w:top w:val="none" w:sz="0" w:space="0" w:color="auto"/>
            <w:left w:val="none" w:sz="0" w:space="0" w:color="auto"/>
            <w:bottom w:val="none" w:sz="0" w:space="0" w:color="auto"/>
            <w:right w:val="none" w:sz="0" w:space="0" w:color="auto"/>
          </w:divBdr>
        </w:div>
        <w:div w:id="916861169">
          <w:marLeft w:val="480"/>
          <w:marRight w:val="0"/>
          <w:marTop w:val="0"/>
          <w:marBottom w:val="0"/>
          <w:divBdr>
            <w:top w:val="none" w:sz="0" w:space="0" w:color="auto"/>
            <w:left w:val="none" w:sz="0" w:space="0" w:color="auto"/>
            <w:bottom w:val="none" w:sz="0" w:space="0" w:color="auto"/>
            <w:right w:val="none" w:sz="0" w:space="0" w:color="auto"/>
          </w:divBdr>
        </w:div>
        <w:div w:id="621032071">
          <w:marLeft w:val="480"/>
          <w:marRight w:val="0"/>
          <w:marTop w:val="0"/>
          <w:marBottom w:val="0"/>
          <w:divBdr>
            <w:top w:val="none" w:sz="0" w:space="0" w:color="auto"/>
            <w:left w:val="none" w:sz="0" w:space="0" w:color="auto"/>
            <w:bottom w:val="none" w:sz="0" w:space="0" w:color="auto"/>
            <w:right w:val="none" w:sz="0" w:space="0" w:color="auto"/>
          </w:divBdr>
        </w:div>
        <w:div w:id="1982076521">
          <w:marLeft w:val="480"/>
          <w:marRight w:val="0"/>
          <w:marTop w:val="0"/>
          <w:marBottom w:val="0"/>
          <w:divBdr>
            <w:top w:val="none" w:sz="0" w:space="0" w:color="auto"/>
            <w:left w:val="none" w:sz="0" w:space="0" w:color="auto"/>
            <w:bottom w:val="none" w:sz="0" w:space="0" w:color="auto"/>
            <w:right w:val="none" w:sz="0" w:space="0" w:color="auto"/>
          </w:divBdr>
        </w:div>
        <w:div w:id="1375737006">
          <w:marLeft w:val="480"/>
          <w:marRight w:val="0"/>
          <w:marTop w:val="0"/>
          <w:marBottom w:val="0"/>
          <w:divBdr>
            <w:top w:val="none" w:sz="0" w:space="0" w:color="auto"/>
            <w:left w:val="none" w:sz="0" w:space="0" w:color="auto"/>
            <w:bottom w:val="none" w:sz="0" w:space="0" w:color="auto"/>
            <w:right w:val="none" w:sz="0" w:space="0" w:color="auto"/>
          </w:divBdr>
        </w:div>
        <w:div w:id="1810241166">
          <w:marLeft w:val="480"/>
          <w:marRight w:val="0"/>
          <w:marTop w:val="0"/>
          <w:marBottom w:val="0"/>
          <w:divBdr>
            <w:top w:val="none" w:sz="0" w:space="0" w:color="auto"/>
            <w:left w:val="none" w:sz="0" w:space="0" w:color="auto"/>
            <w:bottom w:val="none" w:sz="0" w:space="0" w:color="auto"/>
            <w:right w:val="none" w:sz="0" w:space="0" w:color="auto"/>
          </w:divBdr>
        </w:div>
        <w:div w:id="1522670456">
          <w:marLeft w:val="480"/>
          <w:marRight w:val="0"/>
          <w:marTop w:val="0"/>
          <w:marBottom w:val="0"/>
          <w:divBdr>
            <w:top w:val="none" w:sz="0" w:space="0" w:color="auto"/>
            <w:left w:val="none" w:sz="0" w:space="0" w:color="auto"/>
            <w:bottom w:val="none" w:sz="0" w:space="0" w:color="auto"/>
            <w:right w:val="none" w:sz="0" w:space="0" w:color="auto"/>
          </w:divBdr>
        </w:div>
      </w:divsChild>
    </w:div>
    <w:div w:id="1410156276">
      <w:bodyDiv w:val="1"/>
      <w:marLeft w:val="0"/>
      <w:marRight w:val="0"/>
      <w:marTop w:val="0"/>
      <w:marBottom w:val="0"/>
      <w:divBdr>
        <w:top w:val="none" w:sz="0" w:space="0" w:color="auto"/>
        <w:left w:val="none" w:sz="0" w:space="0" w:color="auto"/>
        <w:bottom w:val="none" w:sz="0" w:space="0" w:color="auto"/>
        <w:right w:val="none" w:sz="0" w:space="0" w:color="auto"/>
      </w:divBdr>
      <w:divsChild>
        <w:div w:id="1180119146">
          <w:marLeft w:val="0"/>
          <w:marRight w:val="0"/>
          <w:marTop w:val="0"/>
          <w:marBottom w:val="0"/>
          <w:divBdr>
            <w:top w:val="none" w:sz="0" w:space="0" w:color="auto"/>
            <w:left w:val="none" w:sz="0" w:space="0" w:color="auto"/>
            <w:bottom w:val="none" w:sz="0" w:space="0" w:color="auto"/>
            <w:right w:val="none" w:sz="0" w:space="0" w:color="auto"/>
          </w:divBdr>
        </w:div>
      </w:divsChild>
    </w:div>
    <w:div w:id="1410271583">
      <w:bodyDiv w:val="1"/>
      <w:marLeft w:val="0"/>
      <w:marRight w:val="0"/>
      <w:marTop w:val="0"/>
      <w:marBottom w:val="0"/>
      <w:divBdr>
        <w:top w:val="none" w:sz="0" w:space="0" w:color="auto"/>
        <w:left w:val="none" w:sz="0" w:space="0" w:color="auto"/>
        <w:bottom w:val="none" w:sz="0" w:space="0" w:color="auto"/>
        <w:right w:val="none" w:sz="0" w:space="0" w:color="auto"/>
      </w:divBdr>
    </w:div>
    <w:div w:id="1416518134">
      <w:bodyDiv w:val="1"/>
      <w:marLeft w:val="0"/>
      <w:marRight w:val="0"/>
      <w:marTop w:val="0"/>
      <w:marBottom w:val="0"/>
      <w:divBdr>
        <w:top w:val="none" w:sz="0" w:space="0" w:color="auto"/>
        <w:left w:val="none" w:sz="0" w:space="0" w:color="auto"/>
        <w:bottom w:val="none" w:sz="0" w:space="0" w:color="auto"/>
        <w:right w:val="none" w:sz="0" w:space="0" w:color="auto"/>
      </w:divBdr>
    </w:div>
    <w:div w:id="1419055129">
      <w:bodyDiv w:val="1"/>
      <w:marLeft w:val="0"/>
      <w:marRight w:val="0"/>
      <w:marTop w:val="0"/>
      <w:marBottom w:val="0"/>
      <w:divBdr>
        <w:top w:val="none" w:sz="0" w:space="0" w:color="auto"/>
        <w:left w:val="none" w:sz="0" w:space="0" w:color="auto"/>
        <w:bottom w:val="none" w:sz="0" w:space="0" w:color="auto"/>
        <w:right w:val="none" w:sz="0" w:space="0" w:color="auto"/>
      </w:divBdr>
    </w:div>
    <w:div w:id="1420906410">
      <w:bodyDiv w:val="1"/>
      <w:marLeft w:val="0"/>
      <w:marRight w:val="0"/>
      <w:marTop w:val="0"/>
      <w:marBottom w:val="0"/>
      <w:divBdr>
        <w:top w:val="none" w:sz="0" w:space="0" w:color="auto"/>
        <w:left w:val="none" w:sz="0" w:space="0" w:color="auto"/>
        <w:bottom w:val="none" w:sz="0" w:space="0" w:color="auto"/>
        <w:right w:val="none" w:sz="0" w:space="0" w:color="auto"/>
      </w:divBdr>
    </w:div>
    <w:div w:id="1422486912">
      <w:bodyDiv w:val="1"/>
      <w:marLeft w:val="0"/>
      <w:marRight w:val="0"/>
      <w:marTop w:val="0"/>
      <w:marBottom w:val="0"/>
      <w:divBdr>
        <w:top w:val="none" w:sz="0" w:space="0" w:color="auto"/>
        <w:left w:val="none" w:sz="0" w:space="0" w:color="auto"/>
        <w:bottom w:val="none" w:sz="0" w:space="0" w:color="auto"/>
        <w:right w:val="none" w:sz="0" w:space="0" w:color="auto"/>
      </w:divBdr>
    </w:div>
    <w:div w:id="1423140957">
      <w:bodyDiv w:val="1"/>
      <w:marLeft w:val="0"/>
      <w:marRight w:val="0"/>
      <w:marTop w:val="0"/>
      <w:marBottom w:val="0"/>
      <w:divBdr>
        <w:top w:val="none" w:sz="0" w:space="0" w:color="auto"/>
        <w:left w:val="none" w:sz="0" w:space="0" w:color="auto"/>
        <w:bottom w:val="none" w:sz="0" w:space="0" w:color="auto"/>
        <w:right w:val="none" w:sz="0" w:space="0" w:color="auto"/>
      </w:divBdr>
    </w:div>
    <w:div w:id="1423329932">
      <w:bodyDiv w:val="1"/>
      <w:marLeft w:val="0"/>
      <w:marRight w:val="0"/>
      <w:marTop w:val="0"/>
      <w:marBottom w:val="0"/>
      <w:divBdr>
        <w:top w:val="none" w:sz="0" w:space="0" w:color="auto"/>
        <w:left w:val="none" w:sz="0" w:space="0" w:color="auto"/>
        <w:bottom w:val="none" w:sz="0" w:space="0" w:color="auto"/>
        <w:right w:val="none" w:sz="0" w:space="0" w:color="auto"/>
      </w:divBdr>
      <w:divsChild>
        <w:div w:id="448818143">
          <w:marLeft w:val="480"/>
          <w:marRight w:val="0"/>
          <w:marTop w:val="0"/>
          <w:marBottom w:val="0"/>
          <w:divBdr>
            <w:top w:val="none" w:sz="0" w:space="0" w:color="auto"/>
            <w:left w:val="none" w:sz="0" w:space="0" w:color="auto"/>
            <w:bottom w:val="none" w:sz="0" w:space="0" w:color="auto"/>
            <w:right w:val="none" w:sz="0" w:space="0" w:color="auto"/>
          </w:divBdr>
        </w:div>
        <w:div w:id="1718167529">
          <w:marLeft w:val="480"/>
          <w:marRight w:val="0"/>
          <w:marTop w:val="0"/>
          <w:marBottom w:val="0"/>
          <w:divBdr>
            <w:top w:val="none" w:sz="0" w:space="0" w:color="auto"/>
            <w:left w:val="none" w:sz="0" w:space="0" w:color="auto"/>
            <w:bottom w:val="none" w:sz="0" w:space="0" w:color="auto"/>
            <w:right w:val="none" w:sz="0" w:space="0" w:color="auto"/>
          </w:divBdr>
        </w:div>
        <w:div w:id="748233291">
          <w:marLeft w:val="480"/>
          <w:marRight w:val="0"/>
          <w:marTop w:val="0"/>
          <w:marBottom w:val="0"/>
          <w:divBdr>
            <w:top w:val="none" w:sz="0" w:space="0" w:color="auto"/>
            <w:left w:val="none" w:sz="0" w:space="0" w:color="auto"/>
            <w:bottom w:val="none" w:sz="0" w:space="0" w:color="auto"/>
            <w:right w:val="none" w:sz="0" w:space="0" w:color="auto"/>
          </w:divBdr>
        </w:div>
        <w:div w:id="665281559">
          <w:marLeft w:val="480"/>
          <w:marRight w:val="0"/>
          <w:marTop w:val="0"/>
          <w:marBottom w:val="0"/>
          <w:divBdr>
            <w:top w:val="none" w:sz="0" w:space="0" w:color="auto"/>
            <w:left w:val="none" w:sz="0" w:space="0" w:color="auto"/>
            <w:bottom w:val="none" w:sz="0" w:space="0" w:color="auto"/>
            <w:right w:val="none" w:sz="0" w:space="0" w:color="auto"/>
          </w:divBdr>
        </w:div>
        <w:div w:id="1971091270">
          <w:marLeft w:val="480"/>
          <w:marRight w:val="0"/>
          <w:marTop w:val="0"/>
          <w:marBottom w:val="0"/>
          <w:divBdr>
            <w:top w:val="none" w:sz="0" w:space="0" w:color="auto"/>
            <w:left w:val="none" w:sz="0" w:space="0" w:color="auto"/>
            <w:bottom w:val="none" w:sz="0" w:space="0" w:color="auto"/>
            <w:right w:val="none" w:sz="0" w:space="0" w:color="auto"/>
          </w:divBdr>
        </w:div>
        <w:div w:id="1538662302">
          <w:marLeft w:val="480"/>
          <w:marRight w:val="0"/>
          <w:marTop w:val="0"/>
          <w:marBottom w:val="0"/>
          <w:divBdr>
            <w:top w:val="none" w:sz="0" w:space="0" w:color="auto"/>
            <w:left w:val="none" w:sz="0" w:space="0" w:color="auto"/>
            <w:bottom w:val="none" w:sz="0" w:space="0" w:color="auto"/>
            <w:right w:val="none" w:sz="0" w:space="0" w:color="auto"/>
          </w:divBdr>
        </w:div>
        <w:div w:id="67389058">
          <w:marLeft w:val="480"/>
          <w:marRight w:val="0"/>
          <w:marTop w:val="0"/>
          <w:marBottom w:val="0"/>
          <w:divBdr>
            <w:top w:val="none" w:sz="0" w:space="0" w:color="auto"/>
            <w:left w:val="none" w:sz="0" w:space="0" w:color="auto"/>
            <w:bottom w:val="none" w:sz="0" w:space="0" w:color="auto"/>
            <w:right w:val="none" w:sz="0" w:space="0" w:color="auto"/>
          </w:divBdr>
        </w:div>
        <w:div w:id="44108618">
          <w:marLeft w:val="480"/>
          <w:marRight w:val="0"/>
          <w:marTop w:val="0"/>
          <w:marBottom w:val="0"/>
          <w:divBdr>
            <w:top w:val="none" w:sz="0" w:space="0" w:color="auto"/>
            <w:left w:val="none" w:sz="0" w:space="0" w:color="auto"/>
            <w:bottom w:val="none" w:sz="0" w:space="0" w:color="auto"/>
            <w:right w:val="none" w:sz="0" w:space="0" w:color="auto"/>
          </w:divBdr>
        </w:div>
        <w:div w:id="743332293">
          <w:marLeft w:val="480"/>
          <w:marRight w:val="0"/>
          <w:marTop w:val="0"/>
          <w:marBottom w:val="0"/>
          <w:divBdr>
            <w:top w:val="none" w:sz="0" w:space="0" w:color="auto"/>
            <w:left w:val="none" w:sz="0" w:space="0" w:color="auto"/>
            <w:bottom w:val="none" w:sz="0" w:space="0" w:color="auto"/>
            <w:right w:val="none" w:sz="0" w:space="0" w:color="auto"/>
          </w:divBdr>
        </w:div>
        <w:div w:id="1847789225">
          <w:marLeft w:val="480"/>
          <w:marRight w:val="0"/>
          <w:marTop w:val="0"/>
          <w:marBottom w:val="0"/>
          <w:divBdr>
            <w:top w:val="none" w:sz="0" w:space="0" w:color="auto"/>
            <w:left w:val="none" w:sz="0" w:space="0" w:color="auto"/>
            <w:bottom w:val="none" w:sz="0" w:space="0" w:color="auto"/>
            <w:right w:val="none" w:sz="0" w:space="0" w:color="auto"/>
          </w:divBdr>
        </w:div>
        <w:div w:id="388110970">
          <w:marLeft w:val="480"/>
          <w:marRight w:val="0"/>
          <w:marTop w:val="0"/>
          <w:marBottom w:val="0"/>
          <w:divBdr>
            <w:top w:val="none" w:sz="0" w:space="0" w:color="auto"/>
            <w:left w:val="none" w:sz="0" w:space="0" w:color="auto"/>
            <w:bottom w:val="none" w:sz="0" w:space="0" w:color="auto"/>
            <w:right w:val="none" w:sz="0" w:space="0" w:color="auto"/>
          </w:divBdr>
        </w:div>
        <w:div w:id="1061100613">
          <w:marLeft w:val="480"/>
          <w:marRight w:val="0"/>
          <w:marTop w:val="0"/>
          <w:marBottom w:val="0"/>
          <w:divBdr>
            <w:top w:val="none" w:sz="0" w:space="0" w:color="auto"/>
            <w:left w:val="none" w:sz="0" w:space="0" w:color="auto"/>
            <w:bottom w:val="none" w:sz="0" w:space="0" w:color="auto"/>
            <w:right w:val="none" w:sz="0" w:space="0" w:color="auto"/>
          </w:divBdr>
        </w:div>
        <w:div w:id="93945022">
          <w:marLeft w:val="480"/>
          <w:marRight w:val="0"/>
          <w:marTop w:val="0"/>
          <w:marBottom w:val="0"/>
          <w:divBdr>
            <w:top w:val="none" w:sz="0" w:space="0" w:color="auto"/>
            <w:left w:val="none" w:sz="0" w:space="0" w:color="auto"/>
            <w:bottom w:val="none" w:sz="0" w:space="0" w:color="auto"/>
            <w:right w:val="none" w:sz="0" w:space="0" w:color="auto"/>
          </w:divBdr>
        </w:div>
        <w:div w:id="927999037">
          <w:marLeft w:val="480"/>
          <w:marRight w:val="0"/>
          <w:marTop w:val="0"/>
          <w:marBottom w:val="0"/>
          <w:divBdr>
            <w:top w:val="none" w:sz="0" w:space="0" w:color="auto"/>
            <w:left w:val="none" w:sz="0" w:space="0" w:color="auto"/>
            <w:bottom w:val="none" w:sz="0" w:space="0" w:color="auto"/>
            <w:right w:val="none" w:sz="0" w:space="0" w:color="auto"/>
          </w:divBdr>
        </w:div>
        <w:div w:id="1490291641">
          <w:marLeft w:val="480"/>
          <w:marRight w:val="0"/>
          <w:marTop w:val="0"/>
          <w:marBottom w:val="0"/>
          <w:divBdr>
            <w:top w:val="none" w:sz="0" w:space="0" w:color="auto"/>
            <w:left w:val="none" w:sz="0" w:space="0" w:color="auto"/>
            <w:bottom w:val="none" w:sz="0" w:space="0" w:color="auto"/>
            <w:right w:val="none" w:sz="0" w:space="0" w:color="auto"/>
          </w:divBdr>
        </w:div>
        <w:div w:id="1192497015">
          <w:marLeft w:val="480"/>
          <w:marRight w:val="0"/>
          <w:marTop w:val="0"/>
          <w:marBottom w:val="0"/>
          <w:divBdr>
            <w:top w:val="none" w:sz="0" w:space="0" w:color="auto"/>
            <w:left w:val="none" w:sz="0" w:space="0" w:color="auto"/>
            <w:bottom w:val="none" w:sz="0" w:space="0" w:color="auto"/>
            <w:right w:val="none" w:sz="0" w:space="0" w:color="auto"/>
          </w:divBdr>
        </w:div>
        <w:div w:id="1340621335">
          <w:marLeft w:val="480"/>
          <w:marRight w:val="0"/>
          <w:marTop w:val="0"/>
          <w:marBottom w:val="0"/>
          <w:divBdr>
            <w:top w:val="none" w:sz="0" w:space="0" w:color="auto"/>
            <w:left w:val="none" w:sz="0" w:space="0" w:color="auto"/>
            <w:bottom w:val="none" w:sz="0" w:space="0" w:color="auto"/>
            <w:right w:val="none" w:sz="0" w:space="0" w:color="auto"/>
          </w:divBdr>
        </w:div>
        <w:div w:id="301817048">
          <w:marLeft w:val="480"/>
          <w:marRight w:val="0"/>
          <w:marTop w:val="0"/>
          <w:marBottom w:val="0"/>
          <w:divBdr>
            <w:top w:val="none" w:sz="0" w:space="0" w:color="auto"/>
            <w:left w:val="none" w:sz="0" w:space="0" w:color="auto"/>
            <w:bottom w:val="none" w:sz="0" w:space="0" w:color="auto"/>
            <w:right w:val="none" w:sz="0" w:space="0" w:color="auto"/>
          </w:divBdr>
        </w:div>
        <w:div w:id="2081053530">
          <w:marLeft w:val="480"/>
          <w:marRight w:val="0"/>
          <w:marTop w:val="0"/>
          <w:marBottom w:val="0"/>
          <w:divBdr>
            <w:top w:val="none" w:sz="0" w:space="0" w:color="auto"/>
            <w:left w:val="none" w:sz="0" w:space="0" w:color="auto"/>
            <w:bottom w:val="none" w:sz="0" w:space="0" w:color="auto"/>
            <w:right w:val="none" w:sz="0" w:space="0" w:color="auto"/>
          </w:divBdr>
        </w:div>
        <w:div w:id="814300202">
          <w:marLeft w:val="480"/>
          <w:marRight w:val="0"/>
          <w:marTop w:val="0"/>
          <w:marBottom w:val="0"/>
          <w:divBdr>
            <w:top w:val="none" w:sz="0" w:space="0" w:color="auto"/>
            <w:left w:val="none" w:sz="0" w:space="0" w:color="auto"/>
            <w:bottom w:val="none" w:sz="0" w:space="0" w:color="auto"/>
            <w:right w:val="none" w:sz="0" w:space="0" w:color="auto"/>
          </w:divBdr>
        </w:div>
        <w:div w:id="1106920916">
          <w:marLeft w:val="480"/>
          <w:marRight w:val="0"/>
          <w:marTop w:val="0"/>
          <w:marBottom w:val="0"/>
          <w:divBdr>
            <w:top w:val="none" w:sz="0" w:space="0" w:color="auto"/>
            <w:left w:val="none" w:sz="0" w:space="0" w:color="auto"/>
            <w:bottom w:val="none" w:sz="0" w:space="0" w:color="auto"/>
            <w:right w:val="none" w:sz="0" w:space="0" w:color="auto"/>
          </w:divBdr>
        </w:div>
        <w:div w:id="2130319514">
          <w:marLeft w:val="480"/>
          <w:marRight w:val="0"/>
          <w:marTop w:val="0"/>
          <w:marBottom w:val="0"/>
          <w:divBdr>
            <w:top w:val="none" w:sz="0" w:space="0" w:color="auto"/>
            <w:left w:val="none" w:sz="0" w:space="0" w:color="auto"/>
            <w:bottom w:val="none" w:sz="0" w:space="0" w:color="auto"/>
            <w:right w:val="none" w:sz="0" w:space="0" w:color="auto"/>
          </w:divBdr>
        </w:div>
        <w:div w:id="1683703650">
          <w:marLeft w:val="480"/>
          <w:marRight w:val="0"/>
          <w:marTop w:val="0"/>
          <w:marBottom w:val="0"/>
          <w:divBdr>
            <w:top w:val="none" w:sz="0" w:space="0" w:color="auto"/>
            <w:left w:val="none" w:sz="0" w:space="0" w:color="auto"/>
            <w:bottom w:val="none" w:sz="0" w:space="0" w:color="auto"/>
            <w:right w:val="none" w:sz="0" w:space="0" w:color="auto"/>
          </w:divBdr>
        </w:div>
        <w:div w:id="356086328">
          <w:marLeft w:val="480"/>
          <w:marRight w:val="0"/>
          <w:marTop w:val="0"/>
          <w:marBottom w:val="0"/>
          <w:divBdr>
            <w:top w:val="none" w:sz="0" w:space="0" w:color="auto"/>
            <w:left w:val="none" w:sz="0" w:space="0" w:color="auto"/>
            <w:bottom w:val="none" w:sz="0" w:space="0" w:color="auto"/>
            <w:right w:val="none" w:sz="0" w:space="0" w:color="auto"/>
          </w:divBdr>
        </w:div>
        <w:div w:id="1940017977">
          <w:marLeft w:val="480"/>
          <w:marRight w:val="0"/>
          <w:marTop w:val="0"/>
          <w:marBottom w:val="0"/>
          <w:divBdr>
            <w:top w:val="none" w:sz="0" w:space="0" w:color="auto"/>
            <w:left w:val="none" w:sz="0" w:space="0" w:color="auto"/>
            <w:bottom w:val="none" w:sz="0" w:space="0" w:color="auto"/>
            <w:right w:val="none" w:sz="0" w:space="0" w:color="auto"/>
          </w:divBdr>
        </w:div>
        <w:div w:id="1529298174">
          <w:marLeft w:val="480"/>
          <w:marRight w:val="0"/>
          <w:marTop w:val="0"/>
          <w:marBottom w:val="0"/>
          <w:divBdr>
            <w:top w:val="none" w:sz="0" w:space="0" w:color="auto"/>
            <w:left w:val="none" w:sz="0" w:space="0" w:color="auto"/>
            <w:bottom w:val="none" w:sz="0" w:space="0" w:color="auto"/>
            <w:right w:val="none" w:sz="0" w:space="0" w:color="auto"/>
          </w:divBdr>
        </w:div>
        <w:div w:id="2115049412">
          <w:marLeft w:val="480"/>
          <w:marRight w:val="0"/>
          <w:marTop w:val="0"/>
          <w:marBottom w:val="0"/>
          <w:divBdr>
            <w:top w:val="none" w:sz="0" w:space="0" w:color="auto"/>
            <w:left w:val="none" w:sz="0" w:space="0" w:color="auto"/>
            <w:bottom w:val="none" w:sz="0" w:space="0" w:color="auto"/>
            <w:right w:val="none" w:sz="0" w:space="0" w:color="auto"/>
          </w:divBdr>
        </w:div>
        <w:div w:id="1353730182">
          <w:marLeft w:val="480"/>
          <w:marRight w:val="0"/>
          <w:marTop w:val="0"/>
          <w:marBottom w:val="0"/>
          <w:divBdr>
            <w:top w:val="none" w:sz="0" w:space="0" w:color="auto"/>
            <w:left w:val="none" w:sz="0" w:space="0" w:color="auto"/>
            <w:bottom w:val="none" w:sz="0" w:space="0" w:color="auto"/>
            <w:right w:val="none" w:sz="0" w:space="0" w:color="auto"/>
          </w:divBdr>
        </w:div>
        <w:div w:id="1814717456">
          <w:marLeft w:val="480"/>
          <w:marRight w:val="0"/>
          <w:marTop w:val="0"/>
          <w:marBottom w:val="0"/>
          <w:divBdr>
            <w:top w:val="none" w:sz="0" w:space="0" w:color="auto"/>
            <w:left w:val="none" w:sz="0" w:space="0" w:color="auto"/>
            <w:bottom w:val="none" w:sz="0" w:space="0" w:color="auto"/>
            <w:right w:val="none" w:sz="0" w:space="0" w:color="auto"/>
          </w:divBdr>
        </w:div>
        <w:div w:id="1889024760">
          <w:marLeft w:val="480"/>
          <w:marRight w:val="0"/>
          <w:marTop w:val="0"/>
          <w:marBottom w:val="0"/>
          <w:divBdr>
            <w:top w:val="none" w:sz="0" w:space="0" w:color="auto"/>
            <w:left w:val="none" w:sz="0" w:space="0" w:color="auto"/>
            <w:bottom w:val="none" w:sz="0" w:space="0" w:color="auto"/>
            <w:right w:val="none" w:sz="0" w:space="0" w:color="auto"/>
          </w:divBdr>
        </w:div>
        <w:div w:id="1745830509">
          <w:marLeft w:val="480"/>
          <w:marRight w:val="0"/>
          <w:marTop w:val="0"/>
          <w:marBottom w:val="0"/>
          <w:divBdr>
            <w:top w:val="none" w:sz="0" w:space="0" w:color="auto"/>
            <w:left w:val="none" w:sz="0" w:space="0" w:color="auto"/>
            <w:bottom w:val="none" w:sz="0" w:space="0" w:color="auto"/>
            <w:right w:val="none" w:sz="0" w:space="0" w:color="auto"/>
          </w:divBdr>
        </w:div>
        <w:div w:id="1542594906">
          <w:marLeft w:val="480"/>
          <w:marRight w:val="0"/>
          <w:marTop w:val="0"/>
          <w:marBottom w:val="0"/>
          <w:divBdr>
            <w:top w:val="none" w:sz="0" w:space="0" w:color="auto"/>
            <w:left w:val="none" w:sz="0" w:space="0" w:color="auto"/>
            <w:bottom w:val="none" w:sz="0" w:space="0" w:color="auto"/>
            <w:right w:val="none" w:sz="0" w:space="0" w:color="auto"/>
          </w:divBdr>
        </w:div>
        <w:div w:id="153231455">
          <w:marLeft w:val="480"/>
          <w:marRight w:val="0"/>
          <w:marTop w:val="0"/>
          <w:marBottom w:val="0"/>
          <w:divBdr>
            <w:top w:val="none" w:sz="0" w:space="0" w:color="auto"/>
            <w:left w:val="none" w:sz="0" w:space="0" w:color="auto"/>
            <w:bottom w:val="none" w:sz="0" w:space="0" w:color="auto"/>
            <w:right w:val="none" w:sz="0" w:space="0" w:color="auto"/>
          </w:divBdr>
        </w:div>
        <w:div w:id="1812012783">
          <w:marLeft w:val="480"/>
          <w:marRight w:val="0"/>
          <w:marTop w:val="0"/>
          <w:marBottom w:val="0"/>
          <w:divBdr>
            <w:top w:val="none" w:sz="0" w:space="0" w:color="auto"/>
            <w:left w:val="none" w:sz="0" w:space="0" w:color="auto"/>
            <w:bottom w:val="none" w:sz="0" w:space="0" w:color="auto"/>
            <w:right w:val="none" w:sz="0" w:space="0" w:color="auto"/>
          </w:divBdr>
        </w:div>
        <w:div w:id="1100032657">
          <w:marLeft w:val="480"/>
          <w:marRight w:val="0"/>
          <w:marTop w:val="0"/>
          <w:marBottom w:val="0"/>
          <w:divBdr>
            <w:top w:val="none" w:sz="0" w:space="0" w:color="auto"/>
            <w:left w:val="none" w:sz="0" w:space="0" w:color="auto"/>
            <w:bottom w:val="none" w:sz="0" w:space="0" w:color="auto"/>
            <w:right w:val="none" w:sz="0" w:space="0" w:color="auto"/>
          </w:divBdr>
        </w:div>
        <w:div w:id="482357161">
          <w:marLeft w:val="480"/>
          <w:marRight w:val="0"/>
          <w:marTop w:val="0"/>
          <w:marBottom w:val="0"/>
          <w:divBdr>
            <w:top w:val="none" w:sz="0" w:space="0" w:color="auto"/>
            <w:left w:val="none" w:sz="0" w:space="0" w:color="auto"/>
            <w:bottom w:val="none" w:sz="0" w:space="0" w:color="auto"/>
            <w:right w:val="none" w:sz="0" w:space="0" w:color="auto"/>
          </w:divBdr>
        </w:div>
        <w:div w:id="130102662">
          <w:marLeft w:val="480"/>
          <w:marRight w:val="0"/>
          <w:marTop w:val="0"/>
          <w:marBottom w:val="0"/>
          <w:divBdr>
            <w:top w:val="none" w:sz="0" w:space="0" w:color="auto"/>
            <w:left w:val="none" w:sz="0" w:space="0" w:color="auto"/>
            <w:bottom w:val="none" w:sz="0" w:space="0" w:color="auto"/>
            <w:right w:val="none" w:sz="0" w:space="0" w:color="auto"/>
          </w:divBdr>
        </w:div>
        <w:div w:id="1916738244">
          <w:marLeft w:val="480"/>
          <w:marRight w:val="0"/>
          <w:marTop w:val="0"/>
          <w:marBottom w:val="0"/>
          <w:divBdr>
            <w:top w:val="none" w:sz="0" w:space="0" w:color="auto"/>
            <w:left w:val="none" w:sz="0" w:space="0" w:color="auto"/>
            <w:bottom w:val="none" w:sz="0" w:space="0" w:color="auto"/>
            <w:right w:val="none" w:sz="0" w:space="0" w:color="auto"/>
          </w:divBdr>
        </w:div>
        <w:div w:id="1507095476">
          <w:marLeft w:val="480"/>
          <w:marRight w:val="0"/>
          <w:marTop w:val="0"/>
          <w:marBottom w:val="0"/>
          <w:divBdr>
            <w:top w:val="none" w:sz="0" w:space="0" w:color="auto"/>
            <w:left w:val="none" w:sz="0" w:space="0" w:color="auto"/>
            <w:bottom w:val="none" w:sz="0" w:space="0" w:color="auto"/>
            <w:right w:val="none" w:sz="0" w:space="0" w:color="auto"/>
          </w:divBdr>
        </w:div>
        <w:div w:id="1736586610">
          <w:marLeft w:val="480"/>
          <w:marRight w:val="0"/>
          <w:marTop w:val="0"/>
          <w:marBottom w:val="0"/>
          <w:divBdr>
            <w:top w:val="none" w:sz="0" w:space="0" w:color="auto"/>
            <w:left w:val="none" w:sz="0" w:space="0" w:color="auto"/>
            <w:bottom w:val="none" w:sz="0" w:space="0" w:color="auto"/>
            <w:right w:val="none" w:sz="0" w:space="0" w:color="auto"/>
          </w:divBdr>
        </w:div>
        <w:div w:id="24213858">
          <w:marLeft w:val="480"/>
          <w:marRight w:val="0"/>
          <w:marTop w:val="0"/>
          <w:marBottom w:val="0"/>
          <w:divBdr>
            <w:top w:val="none" w:sz="0" w:space="0" w:color="auto"/>
            <w:left w:val="none" w:sz="0" w:space="0" w:color="auto"/>
            <w:bottom w:val="none" w:sz="0" w:space="0" w:color="auto"/>
            <w:right w:val="none" w:sz="0" w:space="0" w:color="auto"/>
          </w:divBdr>
        </w:div>
        <w:div w:id="1289554309">
          <w:marLeft w:val="480"/>
          <w:marRight w:val="0"/>
          <w:marTop w:val="0"/>
          <w:marBottom w:val="0"/>
          <w:divBdr>
            <w:top w:val="none" w:sz="0" w:space="0" w:color="auto"/>
            <w:left w:val="none" w:sz="0" w:space="0" w:color="auto"/>
            <w:bottom w:val="none" w:sz="0" w:space="0" w:color="auto"/>
            <w:right w:val="none" w:sz="0" w:space="0" w:color="auto"/>
          </w:divBdr>
        </w:div>
        <w:div w:id="1069576651">
          <w:marLeft w:val="480"/>
          <w:marRight w:val="0"/>
          <w:marTop w:val="0"/>
          <w:marBottom w:val="0"/>
          <w:divBdr>
            <w:top w:val="none" w:sz="0" w:space="0" w:color="auto"/>
            <w:left w:val="none" w:sz="0" w:space="0" w:color="auto"/>
            <w:bottom w:val="none" w:sz="0" w:space="0" w:color="auto"/>
            <w:right w:val="none" w:sz="0" w:space="0" w:color="auto"/>
          </w:divBdr>
        </w:div>
        <w:div w:id="552927609">
          <w:marLeft w:val="480"/>
          <w:marRight w:val="0"/>
          <w:marTop w:val="0"/>
          <w:marBottom w:val="0"/>
          <w:divBdr>
            <w:top w:val="none" w:sz="0" w:space="0" w:color="auto"/>
            <w:left w:val="none" w:sz="0" w:space="0" w:color="auto"/>
            <w:bottom w:val="none" w:sz="0" w:space="0" w:color="auto"/>
            <w:right w:val="none" w:sz="0" w:space="0" w:color="auto"/>
          </w:divBdr>
        </w:div>
        <w:div w:id="382288340">
          <w:marLeft w:val="480"/>
          <w:marRight w:val="0"/>
          <w:marTop w:val="0"/>
          <w:marBottom w:val="0"/>
          <w:divBdr>
            <w:top w:val="none" w:sz="0" w:space="0" w:color="auto"/>
            <w:left w:val="none" w:sz="0" w:space="0" w:color="auto"/>
            <w:bottom w:val="none" w:sz="0" w:space="0" w:color="auto"/>
            <w:right w:val="none" w:sz="0" w:space="0" w:color="auto"/>
          </w:divBdr>
        </w:div>
        <w:div w:id="1934122629">
          <w:marLeft w:val="480"/>
          <w:marRight w:val="0"/>
          <w:marTop w:val="0"/>
          <w:marBottom w:val="0"/>
          <w:divBdr>
            <w:top w:val="none" w:sz="0" w:space="0" w:color="auto"/>
            <w:left w:val="none" w:sz="0" w:space="0" w:color="auto"/>
            <w:bottom w:val="none" w:sz="0" w:space="0" w:color="auto"/>
            <w:right w:val="none" w:sz="0" w:space="0" w:color="auto"/>
          </w:divBdr>
        </w:div>
        <w:div w:id="1216116314">
          <w:marLeft w:val="480"/>
          <w:marRight w:val="0"/>
          <w:marTop w:val="0"/>
          <w:marBottom w:val="0"/>
          <w:divBdr>
            <w:top w:val="none" w:sz="0" w:space="0" w:color="auto"/>
            <w:left w:val="none" w:sz="0" w:space="0" w:color="auto"/>
            <w:bottom w:val="none" w:sz="0" w:space="0" w:color="auto"/>
            <w:right w:val="none" w:sz="0" w:space="0" w:color="auto"/>
          </w:divBdr>
        </w:div>
        <w:div w:id="2040930171">
          <w:marLeft w:val="480"/>
          <w:marRight w:val="0"/>
          <w:marTop w:val="0"/>
          <w:marBottom w:val="0"/>
          <w:divBdr>
            <w:top w:val="none" w:sz="0" w:space="0" w:color="auto"/>
            <w:left w:val="none" w:sz="0" w:space="0" w:color="auto"/>
            <w:bottom w:val="none" w:sz="0" w:space="0" w:color="auto"/>
            <w:right w:val="none" w:sz="0" w:space="0" w:color="auto"/>
          </w:divBdr>
        </w:div>
        <w:div w:id="1270359676">
          <w:marLeft w:val="480"/>
          <w:marRight w:val="0"/>
          <w:marTop w:val="0"/>
          <w:marBottom w:val="0"/>
          <w:divBdr>
            <w:top w:val="none" w:sz="0" w:space="0" w:color="auto"/>
            <w:left w:val="none" w:sz="0" w:space="0" w:color="auto"/>
            <w:bottom w:val="none" w:sz="0" w:space="0" w:color="auto"/>
            <w:right w:val="none" w:sz="0" w:space="0" w:color="auto"/>
          </w:divBdr>
        </w:div>
        <w:div w:id="1813446910">
          <w:marLeft w:val="480"/>
          <w:marRight w:val="0"/>
          <w:marTop w:val="0"/>
          <w:marBottom w:val="0"/>
          <w:divBdr>
            <w:top w:val="none" w:sz="0" w:space="0" w:color="auto"/>
            <w:left w:val="none" w:sz="0" w:space="0" w:color="auto"/>
            <w:bottom w:val="none" w:sz="0" w:space="0" w:color="auto"/>
            <w:right w:val="none" w:sz="0" w:space="0" w:color="auto"/>
          </w:divBdr>
        </w:div>
        <w:div w:id="373162304">
          <w:marLeft w:val="480"/>
          <w:marRight w:val="0"/>
          <w:marTop w:val="0"/>
          <w:marBottom w:val="0"/>
          <w:divBdr>
            <w:top w:val="none" w:sz="0" w:space="0" w:color="auto"/>
            <w:left w:val="none" w:sz="0" w:space="0" w:color="auto"/>
            <w:bottom w:val="none" w:sz="0" w:space="0" w:color="auto"/>
            <w:right w:val="none" w:sz="0" w:space="0" w:color="auto"/>
          </w:divBdr>
        </w:div>
        <w:div w:id="2065911282">
          <w:marLeft w:val="480"/>
          <w:marRight w:val="0"/>
          <w:marTop w:val="0"/>
          <w:marBottom w:val="0"/>
          <w:divBdr>
            <w:top w:val="none" w:sz="0" w:space="0" w:color="auto"/>
            <w:left w:val="none" w:sz="0" w:space="0" w:color="auto"/>
            <w:bottom w:val="none" w:sz="0" w:space="0" w:color="auto"/>
            <w:right w:val="none" w:sz="0" w:space="0" w:color="auto"/>
          </w:divBdr>
        </w:div>
        <w:div w:id="1572738310">
          <w:marLeft w:val="480"/>
          <w:marRight w:val="0"/>
          <w:marTop w:val="0"/>
          <w:marBottom w:val="0"/>
          <w:divBdr>
            <w:top w:val="none" w:sz="0" w:space="0" w:color="auto"/>
            <w:left w:val="none" w:sz="0" w:space="0" w:color="auto"/>
            <w:bottom w:val="none" w:sz="0" w:space="0" w:color="auto"/>
            <w:right w:val="none" w:sz="0" w:space="0" w:color="auto"/>
          </w:divBdr>
        </w:div>
        <w:div w:id="476843030">
          <w:marLeft w:val="480"/>
          <w:marRight w:val="0"/>
          <w:marTop w:val="0"/>
          <w:marBottom w:val="0"/>
          <w:divBdr>
            <w:top w:val="none" w:sz="0" w:space="0" w:color="auto"/>
            <w:left w:val="none" w:sz="0" w:space="0" w:color="auto"/>
            <w:bottom w:val="none" w:sz="0" w:space="0" w:color="auto"/>
            <w:right w:val="none" w:sz="0" w:space="0" w:color="auto"/>
          </w:divBdr>
        </w:div>
        <w:div w:id="762530277">
          <w:marLeft w:val="480"/>
          <w:marRight w:val="0"/>
          <w:marTop w:val="0"/>
          <w:marBottom w:val="0"/>
          <w:divBdr>
            <w:top w:val="none" w:sz="0" w:space="0" w:color="auto"/>
            <w:left w:val="none" w:sz="0" w:space="0" w:color="auto"/>
            <w:bottom w:val="none" w:sz="0" w:space="0" w:color="auto"/>
            <w:right w:val="none" w:sz="0" w:space="0" w:color="auto"/>
          </w:divBdr>
        </w:div>
        <w:div w:id="1733963151">
          <w:marLeft w:val="480"/>
          <w:marRight w:val="0"/>
          <w:marTop w:val="0"/>
          <w:marBottom w:val="0"/>
          <w:divBdr>
            <w:top w:val="none" w:sz="0" w:space="0" w:color="auto"/>
            <w:left w:val="none" w:sz="0" w:space="0" w:color="auto"/>
            <w:bottom w:val="none" w:sz="0" w:space="0" w:color="auto"/>
            <w:right w:val="none" w:sz="0" w:space="0" w:color="auto"/>
          </w:divBdr>
        </w:div>
      </w:divsChild>
    </w:div>
    <w:div w:id="1433672451">
      <w:bodyDiv w:val="1"/>
      <w:marLeft w:val="0"/>
      <w:marRight w:val="0"/>
      <w:marTop w:val="0"/>
      <w:marBottom w:val="0"/>
      <w:divBdr>
        <w:top w:val="none" w:sz="0" w:space="0" w:color="auto"/>
        <w:left w:val="none" w:sz="0" w:space="0" w:color="auto"/>
        <w:bottom w:val="none" w:sz="0" w:space="0" w:color="auto"/>
        <w:right w:val="none" w:sz="0" w:space="0" w:color="auto"/>
      </w:divBdr>
      <w:divsChild>
        <w:div w:id="605112338">
          <w:marLeft w:val="480"/>
          <w:marRight w:val="0"/>
          <w:marTop w:val="0"/>
          <w:marBottom w:val="0"/>
          <w:divBdr>
            <w:top w:val="none" w:sz="0" w:space="0" w:color="auto"/>
            <w:left w:val="none" w:sz="0" w:space="0" w:color="auto"/>
            <w:bottom w:val="none" w:sz="0" w:space="0" w:color="auto"/>
            <w:right w:val="none" w:sz="0" w:space="0" w:color="auto"/>
          </w:divBdr>
        </w:div>
        <w:div w:id="1710297022">
          <w:marLeft w:val="480"/>
          <w:marRight w:val="0"/>
          <w:marTop w:val="0"/>
          <w:marBottom w:val="0"/>
          <w:divBdr>
            <w:top w:val="none" w:sz="0" w:space="0" w:color="auto"/>
            <w:left w:val="none" w:sz="0" w:space="0" w:color="auto"/>
            <w:bottom w:val="none" w:sz="0" w:space="0" w:color="auto"/>
            <w:right w:val="none" w:sz="0" w:space="0" w:color="auto"/>
          </w:divBdr>
        </w:div>
        <w:div w:id="2014601003">
          <w:marLeft w:val="480"/>
          <w:marRight w:val="0"/>
          <w:marTop w:val="0"/>
          <w:marBottom w:val="0"/>
          <w:divBdr>
            <w:top w:val="none" w:sz="0" w:space="0" w:color="auto"/>
            <w:left w:val="none" w:sz="0" w:space="0" w:color="auto"/>
            <w:bottom w:val="none" w:sz="0" w:space="0" w:color="auto"/>
            <w:right w:val="none" w:sz="0" w:space="0" w:color="auto"/>
          </w:divBdr>
        </w:div>
        <w:div w:id="144512433">
          <w:marLeft w:val="480"/>
          <w:marRight w:val="0"/>
          <w:marTop w:val="0"/>
          <w:marBottom w:val="0"/>
          <w:divBdr>
            <w:top w:val="none" w:sz="0" w:space="0" w:color="auto"/>
            <w:left w:val="none" w:sz="0" w:space="0" w:color="auto"/>
            <w:bottom w:val="none" w:sz="0" w:space="0" w:color="auto"/>
            <w:right w:val="none" w:sz="0" w:space="0" w:color="auto"/>
          </w:divBdr>
        </w:div>
        <w:div w:id="929310576">
          <w:marLeft w:val="480"/>
          <w:marRight w:val="0"/>
          <w:marTop w:val="0"/>
          <w:marBottom w:val="0"/>
          <w:divBdr>
            <w:top w:val="none" w:sz="0" w:space="0" w:color="auto"/>
            <w:left w:val="none" w:sz="0" w:space="0" w:color="auto"/>
            <w:bottom w:val="none" w:sz="0" w:space="0" w:color="auto"/>
            <w:right w:val="none" w:sz="0" w:space="0" w:color="auto"/>
          </w:divBdr>
        </w:div>
        <w:div w:id="1949578186">
          <w:marLeft w:val="480"/>
          <w:marRight w:val="0"/>
          <w:marTop w:val="0"/>
          <w:marBottom w:val="0"/>
          <w:divBdr>
            <w:top w:val="none" w:sz="0" w:space="0" w:color="auto"/>
            <w:left w:val="none" w:sz="0" w:space="0" w:color="auto"/>
            <w:bottom w:val="none" w:sz="0" w:space="0" w:color="auto"/>
            <w:right w:val="none" w:sz="0" w:space="0" w:color="auto"/>
          </w:divBdr>
        </w:div>
        <w:div w:id="1520510505">
          <w:marLeft w:val="480"/>
          <w:marRight w:val="0"/>
          <w:marTop w:val="0"/>
          <w:marBottom w:val="0"/>
          <w:divBdr>
            <w:top w:val="none" w:sz="0" w:space="0" w:color="auto"/>
            <w:left w:val="none" w:sz="0" w:space="0" w:color="auto"/>
            <w:bottom w:val="none" w:sz="0" w:space="0" w:color="auto"/>
            <w:right w:val="none" w:sz="0" w:space="0" w:color="auto"/>
          </w:divBdr>
        </w:div>
        <w:div w:id="155532473">
          <w:marLeft w:val="480"/>
          <w:marRight w:val="0"/>
          <w:marTop w:val="0"/>
          <w:marBottom w:val="0"/>
          <w:divBdr>
            <w:top w:val="none" w:sz="0" w:space="0" w:color="auto"/>
            <w:left w:val="none" w:sz="0" w:space="0" w:color="auto"/>
            <w:bottom w:val="none" w:sz="0" w:space="0" w:color="auto"/>
            <w:right w:val="none" w:sz="0" w:space="0" w:color="auto"/>
          </w:divBdr>
        </w:div>
        <w:div w:id="622928658">
          <w:marLeft w:val="480"/>
          <w:marRight w:val="0"/>
          <w:marTop w:val="0"/>
          <w:marBottom w:val="0"/>
          <w:divBdr>
            <w:top w:val="none" w:sz="0" w:space="0" w:color="auto"/>
            <w:left w:val="none" w:sz="0" w:space="0" w:color="auto"/>
            <w:bottom w:val="none" w:sz="0" w:space="0" w:color="auto"/>
            <w:right w:val="none" w:sz="0" w:space="0" w:color="auto"/>
          </w:divBdr>
        </w:div>
        <w:div w:id="161117937">
          <w:marLeft w:val="480"/>
          <w:marRight w:val="0"/>
          <w:marTop w:val="0"/>
          <w:marBottom w:val="0"/>
          <w:divBdr>
            <w:top w:val="none" w:sz="0" w:space="0" w:color="auto"/>
            <w:left w:val="none" w:sz="0" w:space="0" w:color="auto"/>
            <w:bottom w:val="none" w:sz="0" w:space="0" w:color="auto"/>
            <w:right w:val="none" w:sz="0" w:space="0" w:color="auto"/>
          </w:divBdr>
        </w:div>
        <w:div w:id="558322465">
          <w:marLeft w:val="480"/>
          <w:marRight w:val="0"/>
          <w:marTop w:val="0"/>
          <w:marBottom w:val="0"/>
          <w:divBdr>
            <w:top w:val="none" w:sz="0" w:space="0" w:color="auto"/>
            <w:left w:val="none" w:sz="0" w:space="0" w:color="auto"/>
            <w:bottom w:val="none" w:sz="0" w:space="0" w:color="auto"/>
            <w:right w:val="none" w:sz="0" w:space="0" w:color="auto"/>
          </w:divBdr>
        </w:div>
        <w:div w:id="1143541742">
          <w:marLeft w:val="480"/>
          <w:marRight w:val="0"/>
          <w:marTop w:val="0"/>
          <w:marBottom w:val="0"/>
          <w:divBdr>
            <w:top w:val="none" w:sz="0" w:space="0" w:color="auto"/>
            <w:left w:val="none" w:sz="0" w:space="0" w:color="auto"/>
            <w:bottom w:val="none" w:sz="0" w:space="0" w:color="auto"/>
            <w:right w:val="none" w:sz="0" w:space="0" w:color="auto"/>
          </w:divBdr>
        </w:div>
        <w:div w:id="495152590">
          <w:marLeft w:val="480"/>
          <w:marRight w:val="0"/>
          <w:marTop w:val="0"/>
          <w:marBottom w:val="0"/>
          <w:divBdr>
            <w:top w:val="none" w:sz="0" w:space="0" w:color="auto"/>
            <w:left w:val="none" w:sz="0" w:space="0" w:color="auto"/>
            <w:bottom w:val="none" w:sz="0" w:space="0" w:color="auto"/>
            <w:right w:val="none" w:sz="0" w:space="0" w:color="auto"/>
          </w:divBdr>
        </w:div>
        <w:div w:id="806239179">
          <w:marLeft w:val="480"/>
          <w:marRight w:val="0"/>
          <w:marTop w:val="0"/>
          <w:marBottom w:val="0"/>
          <w:divBdr>
            <w:top w:val="none" w:sz="0" w:space="0" w:color="auto"/>
            <w:left w:val="none" w:sz="0" w:space="0" w:color="auto"/>
            <w:bottom w:val="none" w:sz="0" w:space="0" w:color="auto"/>
            <w:right w:val="none" w:sz="0" w:space="0" w:color="auto"/>
          </w:divBdr>
        </w:div>
        <w:div w:id="2083790811">
          <w:marLeft w:val="480"/>
          <w:marRight w:val="0"/>
          <w:marTop w:val="0"/>
          <w:marBottom w:val="0"/>
          <w:divBdr>
            <w:top w:val="none" w:sz="0" w:space="0" w:color="auto"/>
            <w:left w:val="none" w:sz="0" w:space="0" w:color="auto"/>
            <w:bottom w:val="none" w:sz="0" w:space="0" w:color="auto"/>
            <w:right w:val="none" w:sz="0" w:space="0" w:color="auto"/>
          </w:divBdr>
        </w:div>
        <w:div w:id="824391643">
          <w:marLeft w:val="480"/>
          <w:marRight w:val="0"/>
          <w:marTop w:val="0"/>
          <w:marBottom w:val="0"/>
          <w:divBdr>
            <w:top w:val="none" w:sz="0" w:space="0" w:color="auto"/>
            <w:left w:val="none" w:sz="0" w:space="0" w:color="auto"/>
            <w:bottom w:val="none" w:sz="0" w:space="0" w:color="auto"/>
            <w:right w:val="none" w:sz="0" w:space="0" w:color="auto"/>
          </w:divBdr>
        </w:div>
        <w:div w:id="1564368270">
          <w:marLeft w:val="480"/>
          <w:marRight w:val="0"/>
          <w:marTop w:val="0"/>
          <w:marBottom w:val="0"/>
          <w:divBdr>
            <w:top w:val="none" w:sz="0" w:space="0" w:color="auto"/>
            <w:left w:val="none" w:sz="0" w:space="0" w:color="auto"/>
            <w:bottom w:val="none" w:sz="0" w:space="0" w:color="auto"/>
            <w:right w:val="none" w:sz="0" w:space="0" w:color="auto"/>
          </w:divBdr>
        </w:div>
        <w:div w:id="597444595">
          <w:marLeft w:val="480"/>
          <w:marRight w:val="0"/>
          <w:marTop w:val="0"/>
          <w:marBottom w:val="0"/>
          <w:divBdr>
            <w:top w:val="none" w:sz="0" w:space="0" w:color="auto"/>
            <w:left w:val="none" w:sz="0" w:space="0" w:color="auto"/>
            <w:bottom w:val="none" w:sz="0" w:space="0" w:color="auto"/>
            <w:right w:val="none" w:sz="0" w:space="0" w:color="auto"/>
          </w:divBdr>
        </w:div>
        <w:div w:id="1237126798">
          <w:marLeft w:val="480"/>
          <w:marRight w:val="0"/>
          <w:marTop w:val="0"/>
          <w:marBottom w:val="0"/>
          <w:divBdr>
            <w:top w:val="none" w:sz="0" w:space="0" w:color="auto"/>
            <w:left w:val="none" w:sz="0" w:space="0" w:color="auto"/>
            <w:bottom w:val="none" w:sz="0" w:space="0" w:color="auto"/>
            <w:right w:val="none" w:sz="0" w:space="0" w:color="auto"/>
          </w:divBdr>
        </w:div>
        <w:div w:id="1453936099">
          <w:marLeft w:val="480"/>
          <w:marRight w:val="0"/>
          <w:marTop w:val="0"/>
          <w:marBottom w:val="0"/>
          <w:divBdr>
            <w:top w:val="none" w:sz="0" w:space="0" w:color="auto"/>
            <w:left w:val="none" w:sz="0" w:space="0" w:color="auto"/>
            <w:bottom w:val="none" w:sz="0" w:space="0" w:color="auto"/>
            <w:right w:val="none" w:sz="0" w:space="0" w:color="auto"/>
          </w:divBdr>
        </w:div>
        <w:div w:id="775249840">
          <w:marLeft w:val="480"/>
          <w:marRight w:val="0"/>
          <w:marTop w:val="0"/>
          <w:marBottom w:val="0"/>
          <w:divBdr>
            <w:top w:val="none" w:sz="0" w:space="0" w:color="auto"/>
            <w:left w:val="none" w:sz="0" w:space="0" w:color="auto"/>
            <w:bottom w:val="none" w:sz="0" w:space="0" w:color="auto"/>
            <w:right w:val="none" w:sz="0" w:space="0" w:color="auto"/>
          </w:divBdr>
        </w:div>
        <w:div w:id="184364866">
          <w:marLeft w:val="480"/>
          <w:marRight w:val="0"/>
          <w:marTop w:val="0"/>
          <w:marBottom w:val="0"/>
          <w:divBdr>
            <w:top w:val="none" w:sz="0" w:space="0" w:color="auto"/>
            <w:left w:val="none" w:sz="0" w:space="0" w:color="auto"/>
            <w:bottom w:val="none" w:sz="0" w:space="0" w:color="auto"/>
            <w:right w:val="none" w:sz="0" w:space="0" w:color="auto"/>
          </w:divBdr>
        </w:div>
        <w:div w:id="2049065168">
          <w:marLeft w:val="480"/>
          <w:marRight w:val="0"/>
          <w:marTop w:val="0"/>
          <w:marBottom w:val="0"/>
          <w:divBdr>
            <w:top w:val="none" w:sz="0" w:space="0" w:color="auto"/>
            <w:left w:val="none" w:sz="0" w:space="0" w:color="auto"/>
            <w:bottom w:val="none" w:sz="0" w:space="0" w:color="auto"/>
            <w:right w:val="none" w:sz="0" w:space="0" w:color="auto"/>
          </w:divBdr>
        </w:div>
        <w:div w:id="16547428">
          <w:marLeft w:val="480"/>
          <w:marRight w:val="0"/>
          <w:marTop w:val="0"/>
          <w:marBottom w:val="0"/>
          <w:divBdr>
            <w:top w:val="none" w:sz="0" w:space="0" w:color="auto"/>
            <w:left w:val="none" w:sz="0" w:space="0" w:color="auto"/>
            <w:bottom w:val="none" w:sz="0" w:space="0" w:color="auto"/>
            <w:right w:val="none" w:sz="0" w:space="0" w:color="auto"/>
          </w:divBdr>
        </w:div>
        <w:div w:id="2108231044">
          <w:marLeft w:val="480"/>
          <w:marRight w:val="0"/>
          <w:marTop w:val="0"/>
          <w:marBottom w:val="0"/>
          <w:divBdr>
            <w:top w:val="none" w:sz="0" w:space="0" w:color="auto"/>
            <w:left w:val="none" w:sz="0" w:space="0" w:color="auto"/>
            <w:bottom w:val="none" w:sz="0" w:space="0" w:color="auto"/>
            <w:right w:val="none" w:sz="0" w:space="0" w:color="auto"/>
          </w:divBdr>
        </w:div>
        <w:div w:id="373434606">
          <w:marLeft w:val="480"/>
          <w:marRight w:val="0"/>
          <w:marTop w:val="0"/>
          <w:marBottom w:val="0"/>
          <w:divBdr>
            <w:top w:val="none" w:sz="0" w:space="0" w:color="auto"/>
            <w:left w:val="none" w:sz="0" w:space="0" w:color="auto"/>
            <w:bottom w:val="none" w:sz="0" w:space="0" w:color="auto"/>
            <w:right w:val="none" w:sz="0" w:space="0" w:color="auto"/>
          </w:divBdr>
        </w:div>
        <w:div w:id="1028094793">
          <w:marLeft w:val="480"/>
          <w:marRight w:val="0"/>
          <w:marTop w:val="0"/>
          <w:marBottom w:val="0"/>
          <w:divBdr>
            <w:top w:val="none" w:sz="0" w:space="0" w:color="auto"/>
            <w:left w:val="none" w:sz="0" w:space="0" w:color="auto"/>
            <w:bottom w:val="none" w:sz="0" w:space="0" w:color="auto"/>
            <w:right w:val="none" w:sz="0" w:space="0" w:color="auto"/>
          </w:divBdr>
        </w:div>
        <w:div w:id="1448935627">
          <w:marLeft w:val="480"/>
          <w:marRight w:val="0"/>
          <w:marTop w:val="0"/>
          <w:marBottom w:val="0"/>
          <w:divBdr>
            <w:top w:val="none" w:sz="0" w:space="0" w:color="auto"/>
            <w:left w:val="none" w:sz="0" w:space="0" w:color="auto"/>
            <w:bottom w:val="none" w:sz="0" w:space="0" w:color="auto"/>
            <w:right w:val="none" w:sz="0" w:space="0" w:color="auto"/>
          </w:divBdr>
        </w:div>
        <w:div w:id="1707366886">
          <w:marLeft w:val="480"/>
          <w:marRight w:val="0"/>
          <w:marTop w:val="0"/>
          <w:marBottom w:val="0"/>
          <w:divBdr>
            <w:top w:val="none" w:sz="0" w:space="0" w:color="auto"/>
            <w:left w:val="none" w:sz="0" w:space="0" w:color="auto"/>
            <w:bottom w:val="none" w:sz="0" w:space="0" w:color="auto"/>
            <w:right w:val="none" w:sz="0" w:space="0" w:color="auto"/>
          </w:divBdr>
        </w:div>
        <w:div w:id="1838375660">
          <w:marLeft w:val="480"/>
          <w:marRight w:val="0"/>
          <w:marTop w:val="0"/>
          <w:marBottom w:val="0"/>
          <w:divBdr>
            <w:top w:val="none" w:sz="0" w:space="0" w:color="auto"/>
            <w:left w:val="none" w:sz="0" w:space="0" w:color="auto"/>
            <w:bottom w:val="none" w:sz="0" w:space="0" w:color="auto"/>
            <w:right w:val="none" w:sz="0" w:space="0" w:color="auto"/>
          </w:divBdr>
        </w:div>
        <w:div w:id="808281239">
          <w:marLeft w:val="480"/>
          <w:marRight w:val="0"/>
          <w:marTop w:val="0"/>
          <w:marBottom w:val="0"/>
          <w:divBdr>
            <w:top w:val="none" w:sz="0" w:space="0" w:color="auto"/>
            <w:left w:val="none" w:sz="0" w:space="0" w:color="auto"/>
            <w:bottom w:val="none" w:sz="0" w:space="0" w:color="auto"/>
            <w:right w:val="none" w:sz="0" w:space="0" w:color="auto"/>
          </w:divBdr>
        </w:div>
        <w:div w:id="267351359">
          <w:marLeft w:val="480"/>
          <w:marRight w:val="0"/>
          <w:marTop w:val="0"/>
          <w:marBottom w:val="0"/>
          <w:divBdr>
            <w:top w:val="none" w:sz="0" w:space="0" w:color="auto"/>
            <w:left w:val="none" w:sz="0" w:space="0" w:color="auto"/>
            <w:bottom w:val="none" w:sz="0" w:space="0" w:color="auto"/>
            <w:right w:val="none" w:sz="0" w:space="0" w:color="auto"/>
          </w:divBdr>
        </w:div>
        <w:div w:id="393625926">
          <w:marLeft w:val="480"/>
          <w:marRight w:val="0"/>
          <w:marTop w:val="0"/>
          <w:marBottom w:val="0"/>
          <w:divBdr>
            <w:top w:val="none" w:sz="0" w:space="0" w:color="auto"/>
            <w:left w:val="none" w:sz="0" w:space="0" w:color="auto"/>
            <w:bottom w:val="none" w:sz="0" w:space="0" w:color="auto"/>
            <w:right w:val="none" w:sz="0" w:space="0" w:color="auto"/>
          </w:divBdr>
        </w:div>
        <w:div w:id="901134663">
          <w:marLeft w:val="480"/>
          <w:marRight w:val="0"/>
          <w:marTop w:val="0"/>
          <w:marBottom w:val="0"/>
          <w:divBdr>
            <w:top w:val="none" w:sz="0" w:space="0" w:color="auto"/>
            <w:left w:val="none" w:sz="0" w:space="0" w:color="auto"/>
            <w:bottom w:val="none" w:sz="0" w:space="0" w:color="auto"/>
            <w:right w:val="none" w:sz="0" w:space="0" w:color="auto"/>
          </w:divBdr>
        </w:div>
        <w:div w:id="30543090">
          <w:marLeft w:val="480"/>
          <w:marRight w:val="0"/>
          <w:marTop w:val="0"/>
          <w:marBottom w:val="0"/>
          <w:divBdr>
            <w:top w:val="none" w:sz="0" w:space="0" w:color="auto"/>
            <w:left w:val="none" w:sz="0" w:space="0" w:color="auto"/>
            <w:bottom w:val="none" w:sz="0" w:space="0" w:color="auto"/>
            <w:right w:val="none" w:sz="0" w:space="0" w:color="auto"/>
          </w:divBdr>
        </w:div>
        <w:div w:id="1046946672">
          <w:marLeft w:val="480"/>
          <w:marRight w:val="0"/>
          <w:marTop w:val="0"/>
          <w:marBottom w:val="0"/>
          <w:divBdr>
            <w:top w:val="none" w:sz="0" w:space="0" w:color="auto"/>
            <w:left w:val="none" w:sz="0" w:space="0" w:color="auto"/>
            <w:bottom w:val="none" w:sz="0" w:space="0" w:color="auto"/>
            <w:right w:val="none" w:sz="0" w:space="0" w:color="auto"/>
          </w:divBdr>
        </w:div>
        <w:div w:id="511915723">
          <w:marLeft w:val="480"/>
          <w:marRight w:val="0"/>
          <w:marTop w:val="0"/>
          <w:marBottom w:val="0"/>
          <w:divBdr>
            <w:top w:val="none" w:sz="0" w:space="0" w:color="auto"/>
            <w:left w:val="none" w:sz="0" w:space="0" w:color="auto"/>
            <w:bottom w:val="none" w:sz="0" w:space="0" w:color="auto"/>
            <w:right w:val="none" w:sz="0" w:space="0" w:color="auto"/>
          </w:divBdr>
        </w:div>
        <w:div w:id="549609748">
          <w:marLeft w:val="480"/>
          <w:marRight w:val="0"/>
          <w:marTop w:val="0"/>
          <w:marBottom w:val="0"/>
          <w:divBdr>
            <w:top w:val="none" w:sz="0" w:space="0" w:color="auto"/>
            <w:left w:val="none" w:sz="0" w:space="0" w:color="auto"/>
            <w:bottom w:val="none" w:sz="0" w:space="0" w:color="auto"/>
            <w:right w:val="none" w:sz="0" w:space="0" w:color="auto"/>
          </w:divBdr>
        </w:div>
        <w:div w:id="1891115156">
          <w:marLeft w:val="480"/>
          <w:marRight w:val="0"/>
          <w:marTop w:val="0"/>
          <w:marBottom w:val="0"/>
          <w:divBdr>
            <w:top w:val="none" w:sz="0" w:space="0" w:color="auto"/>
            <w:left w:val="none" w:sz="0" w:space="0" w:color="auto"/>
            <w:bottom w:val="none" w:sz="0" w:space="0" w:color="auto"/>
            <w:right w:val="none" w:sz="0" w:space="0" w:color="auto"/>
          </w:divBdr>
        </w:div>
        <w:div w:id="1414349747">
          <w:marLeft w:val="480"/>
          <w:marRight w:val="0"/>
          <w:marTop w:val="0"/>
          <w:marBottom w:val="0"/>
          <w:divBdr>
            <w:top w:val="none" w:sz="0" w:space="0" w:color="auto"/>
            <w:left w:val="none" w:sz="0" w:space="0" w:color="auto"/>
            <w:bottom w:val="none" w:sz="0" w:space="0" w:color="auto"/>
            <w:right w:val="none" w:sz="0" w:space="0" w:color="auto"/>
          </w:divBdr>
        </w:div>
        <w:div w:id="1056009298">
          <w:marLeft w:val="480"/>
          <w:marRight w:val="0"/>
          <w:marTop w:val="0"/>
          <w:marBottom w:val="0"/>
          <w:divBdr>
            <w:top w:val="none" w:sz="0" w:space="0" w:color="auto"/>
            <w:left w:val="none" w:sz="0" w:space="0" w:color="auto"/>
            <w:bottom w:val="none" w:sz="0" w:space="0" w:color="auto"/>
            <w:right w:val="none" w:sz="0" w:space="0" w:color="auto"/>
          </w:divBdr>
        </w:div>
        <w:div w:id="772672133">
          <w:marLeft w:val="480"/>
          <w:marRight w:val="0"/>
          <w:marTop w:val="0"/>
          <w:marBottom w:val="0"/>
          <w:divBdr>
            <w:top w:val="none" w:sz="0" w:space="0" w:color="auto"/>
            <w:left w:val="none" w:sz="0" w:space="0" w:color="auto"/>
            <w:bottom w:val="none" w:sz="0" w:space="0" w:color="auto"/>
            <w:right w:val="none" w:sz="0" w:space="0" w:color="auto"/>
          </w:divBdr>
        </w:div>
        <w:div w:id="157498216">
          <w:marLeft w:val="480"/>
          <w:marRight w:val="0"/>
          <w:marTop w:val="0"/>
          <w:marBottom w:val="0"/>
          <w:divBdr>
            <w:top w:val="none" w:sz="0" w:space="0" w:color="auto"/>
            <w:left w:val="none" w:sz="0" w:space="0" w:color="auto"/>
            <w:bottom w:val="none" w:sz="0" w:space="0" w:color="auto"/>
            <w:right w:val="none" w:sz="0" w:space="0" w:color="auto"/>
          </w:divBdr>
        </w:div>
        <w:div w:id="488063254">
          <w:marLeft w:val="480"/>
          <w:marRight w:val="0"/>
          <w:marTop w:val="0"/>
          <w:marBottom w:val="0"/>
          <w:divBdr>
            <w:top w:val="none" w:sz="0" w:space="0" w:color="auto"/>
            <w:left w:val="none" w:sz="0" w:space="0" w:color="auto"/>
            <w:bottom w:val="none" w:sz="0" w:space="0" w:color="auto"/>
            <w:right w:val="none" w:sz="0" w:space="0" w:color="auto"/>
          </w:divBdr>
        </w:div>
        <w:div w:id="207038357">
          <w:marLeft w:val="480"/>
          <w:marRight w:val="0"/>
          <w:marTop w:val="0"/>
          <w:marBottom w:val="0"/>
          <w:divBdr>
            <w:top w:val="none" w:sz="0" w:space="0" w:color="auto"/>
            <w:left w:val="none" w:sz="0" w:space="0" w:color="auto"/>
            <w:bottom w:val="none" w:sz="0" w:space="0" w:color="auto"/>
            <w:right w:val="none" w:sz="0" w:space="0" w:color="auto"/>
          </w:divBdr>
        </w:div>
        <w:div w:id="99765238">
          <w:marLeft w:val="480"/>
          <w:marRight w:val="0"/>
          <w:marTop w:val="0"/>
          <w:marBottom w:val="0"/>
          <w:divBdr>
            <w:top w:val="none" w:sz="0" w:space="0" w:color="auto"/>
            <w:left w:val="none" w:sz="0" w:space="0" w:color="auto"/>
            <w:bottom w:val="none" w:sz="0" w:space="0" w:color="auto"/>
            <w:right w:val="none" w:sz="0" w:space="0" w:color="auto"/>
          </w:divBdr>
        </w:div>
        <w:div w:id="1176847393">
          <w:marLeft w:val="480"/>
          <w:marRight w:val="0"/>
          <w:marTop w:val="0"/>
          <w:marBottom w:val="0"/>
          <w:divBdr>
            <w:top w:val="none" w:sz="0" w:space="0" w:color="auto"/>
            <w:left w:val="none" w:sz="0" w:space="0" w:color="auto"/>
            <w:bottom w:val="none" w:sz="0" w:space="0" w:color="auto"/>
            <w:right w:val="none" w:sz="0" w:space="0" w:color="auto"/>
          </w:divBdr>
        </w:div>
        <w:div w:id="828791173">
          <w:marLeft w:val="480"/>
          <w:marRight w:val="0"/>
          <w:marTop w:val="0"/>
          <w:marBottom w:val="0"/>
          <w:divBdr>
            <w:top w:val="none" w:sz="0" w:space="0" w:color="auto"/>
            <w:left w:val="none" w:sz="0" w:space="0" w:color="auto"/>
            <w:bottom w:val="none" w:sz="0" w:space="0" w:color="auto"/>
            <w:right w:val="none" w:sz="0" w:space="0" w:color="auto"/>
          </w:divBdr>
        </w:div>
        <w:div w:id="1940215254">
          <w:marLeft w:val="480"/>
          <w:marRight w:val="0"/>
          <w:marTop w:val="0"/>
          <w:marBottom w:val="0"/>
          <w:divBdr>
            <w:top w:val="none" w:sz="0" w:space="0" w:color="auto"/>
            <w:left w:val="none" w:sz="0" w:space="0" w:color="auto"/>
            <w:bottom w:val="none" w:sz="0" w:space="0" w:color="auto"/>
            <w:right w:val="none" w:sz="0" w:space="0" w:color="auto"/>
          </w:divBdr>
        </w:div>
        <w:div w:id="320814527">
          <w:marLeft w:val="480"/>
          <w:marRight w:val="0"/>
          <w:marTop w:val="0"/>
          <w:marBottom w:val="0"/>
          <w:divBdr>
            <w:top w:val="none" w:sz="0" w:space="0" w:color="auto"/>
            <w:left w:val="none" w:sz="0" w:space="0" w:color="auto"/>
            <w:bottom w:val="none" w:sz="0" w:space="0" w:color="auto"/>
            <w:right w:val="none" w:sz="0" w:space="0" w:color="auto"/>
          </w:divBdr>
        </w:div>
        <w:div w:id="1408260019">
          <w:marLeft w:val="480"/>
          <w:marRight w:val="0"/>
          <w:marTop w:val="0"/>
          <w:marBottom w:val="0"/>
          <w:divBdr>
            <w:top w:val="none" w:sz="0" w:space="0" w:color="auto"/>
            <w:left w:val="none" w:sz="0" w:space="0" w:color="auto"/>
            <w:bottom w:val="none" w:sz="0" w:space="0" w:color="auto"/>
            <w:right w:val="none" w:sz="0" w:space="0" w:color="auto"/>
          </w:divBdr>
        </w:div>
        <w:div w:id="147021816">
          <w:marLeft w:val="480"/>
          <w:marRight w:val="0"/>
          <w:marTop w:val="0"/>
          <w:marBottom w:val="0"/>
          <w:divBdr>
            <w:top w:val="none" w:sz="0" w:space="0" w:color="auto"/>
            <w:left w:val="none" w:sz="0" w:space="0" w:color="auto"/>
            <w:bottom w:val="none" w:sz="0" w:space="0" w:color="auto"/>
            <w:right w:val="none" w:sz="0" w:space="0" w:color="auto"/>
          </w:divBdr>
        </w:div>
        <w:div w:id="1561280622">
          <w:marLeft w:val="480"/>
          <w:marRight w:val="0"/>
          <w:marTop w:val="0"/>
          <w:marBottom w:val="0"/>
          <w:divBdr>
            <w:top w:val="none" w:sz="0" w:space="0" w:color="auto"/>
            <w:left w:val="none" w:sz="0" w:space="0" w:color="auto"/>
            <w:bottom w:val="none" w:sz="0" w:space="0" w:color="auto"/>
            <w:right w:val="none" w:sz="0" w:space="0" w:color="auto"/>
          </w:divBdr>
        </w:div>
        <w:div w:id="1351879402">
          <w:marLeft w:val="480"/>
          <w:marRight w:val="0"/>
          <w:marTop w:val="0"/>
          <w:marBottom w:val="0"/>
          <w:divBdr>
            <w:top w:val="none" w:sz="0" w:space="0" w:color="auto"/>
            <w:left w:val="none" w:sz="0" w:space="0" w:color="auto"/>
            <w:bottom w:val="none" w:sz="0" w:space="0" w:color="auto"/>
            <w:right w:val="none" w:sz="0" w:space="0" w:color="auto"/>
          </w:divBdr>
        </w:div>
        <w:div w:id="874077059">
          <w:marLeft w:val="480"/>
          <w:marRight w:val="0"/>
          <w:marTop w:val="0"/>
          <w:marBottom w:val="0"/>
          <w:divBdr>
            <w:top w:val="none" w:sz="0" w:space="0" w:color="auto"/>
            <w:left w:val="none" w:sz="0" w:space="0" w:color="auto"/>
            <w:bottom w:val="none" w:sz="0" w:space="0" w:color="auto"/>
            <w:right w:val="none" w:sz="0" w:space="0" w:color="auto"/>
          </w:divBdr>
        </w:div>
      </w:divsChild>
    </w:div>
    <w:div w:id="1438866335">
      <w:bodyDiv w:val="1"/>
      <w:marLeft w:val="0"/>
      <w:marRight w:val="0"/>
      <w:marTop w:val="0"/>
      <w:marBottom w:val="0"/>
      <w:divBdr>
        <w:top w:val="none" w:sz="0" w:space="0" w:color="auto"/>
        <w:left w:val="none" w:sz="0" w:space="0" w:color="auto"/>
        <w:bottom w:val="none" w:sz="0" w:space="0" w:color="auto"/>
        <w:right w:val="none" w:sz="0" w:space="0" w:color="auto"/>
      </w:divBdr>
      <w:divsChild>
        <w:div w:id="438456290">
          <w:marLeft w:val="640"/>
          <w:marRight w:val="0"/>
          <w:marTop w:val="0"/>
          <w:marBottom w:val="0"/>
          <w:divBdr>
            <w:top w:val="none" w:sz="0" w:space="0" w:color="auto"/>
            <w:left w:val="none" w:sz="0" w:space="0" w:color="auto"/>
            <w:bottom w:val="none" w:sz="0" w:space="0" w:color="auto"/>
            <w:right w:val="none" w:sz="0" w:space="0" w:color="auto"/>
          </w:divBdr>
        </w:div>
        <w:div w:id="1028944680">
          <w:marLeft w:val="640"/>
          <w:marRight w:val="0"/>
          <w:marTop w:val="0"/>
          <w:marBottom w:val="0"/>
          <w:divBdr>
            <w:top w:val="none" w:sz="0" w:space="0" w:color="auto"/>
            <w:left w:val="none" w:sz="0" w:space="0" w:color="auto"/>
            <w:bottom w:val="none" w:sz="0" w:space="0" w:color="auto"/>
            <w:right w:val="none" w:sz="0" w:space="0" w:color="auto"/>
          </w:divBdr>
        </w:div>
        <w:div w:id="1575358240">
          <w:marLeft w:val="640"/>
          <w:marRight w:val="0"/>
          <w:marTop w:val="0"/>
          <w:marBottom w:val="0"/>
          <w:divBdr>
            <w:top w:val="none" w:sz="0" w:space="0" w:color="auto"/>
            <w:left w:val="none" w:sz="0" w:space="0" w:color="auto"/>
            <w:bottom w:val="none" w:sz="0" w:space="0" w:color="auto"/>
            <w:right w:val="none" w:sz="0" w:space="0" w:color="auto"/>
          </w:divBdr>
        </w:div>
        <w:div w:id="1136873267">
          <w:marLeft w:val="640"/>
          <w:marRight w:val="0"/>
          <w:marTop w:val="0"/>
          <w:marBottom w:val="0"/>
          <w:divBdr>
            <w:top w:val="none" w:sz="0" w:space="0" w:color="auto"/>
            <w:left w:val="none" w:sz="0" w:space="0" w:color="auto"/>
            <w:bottom w:val="none" w:sz="0" w:space="0" w:color="auto"/>
            <w:right w:val="none" w:sz="0" w:space="0" w:color="auto"/>
          </w:divBdr>
        </w:div>
        <w:div w:id="1882329071">
          <w:marLeft w:val="640"/>
          <w:marRight w:val="0"/>
          <w:marTop w:val="0"/>
          <w:marBottom w:val="0"/>
          <w:divBdr>
            <w:top w:val="none" w:sz="0" w:space="0" w:color="auto"/>
            <w:left w:val="none" w:sz="0" w:space="0" w:color="auto"/>
            <w:bottom w:val="none" w:sz="0" w:space="0" w:color="auto"/>
            <w:right w:val="none" w:sz="0" w:space="0" w:color="auto"/>
          </w:divBdr>
        </w:div>
        <w:div w:id="1053307437">
          <w:marLeft w:val="640"/>
          <w:marRight w:val="0"/>
          <w:marTop w:val="0"/>
          <w:marBottom w:val="0"/>
          <w:divBdr>
            <w:top w:val="none" w:sz="0" w:space="0" w:color="auto"/>
            <w:left w:val="none" w:sz="0" w:space="0" w:color="auto"/>
            <w:bottom w:val="none" w:sz="0" w:space="0" w:color="auto"/>
            <w:right w:val="none" w:sz="0" w:space="0" w:color="auto"/>
          </w:divBdr>
        </w:div>
        <w:div w:id="2068991001">
          <w:marLeft w:val="640"/>
          <w:marRight w:val="0"/>
          <w:marTop w:val="0"/>
          <w:marBottom w:val="0"/>
          <w:divBdr>
            <w:top w:val="none" w:sz="0" w:space="0" w:color="auto"/>
            <w:left w:val="none" w:sz="0" w:space="0" w:color="auto"/>
            <w:bottom w:val="none" w:sz="0" w:space="0" w:color="auto"/>
            <w:right w:val="none" w:sz="0" w:space="0" w:color="auto"/>
          </w:divBdr>
        </w:div>
        <w:div w:id="1782454035">
          <w:marLeft w:val="640"/>
          <w:marRight w:val="0"/>
          <w:marTop w:val="0"/>
          <w:marBottom w:val="0"/>
          <w:divBdr>
            <w:top w:val="none" w:sz="0" w:space="0" w:color="auto"/>
            <w:left w:val="none" w:sz="0" w:space="0" w:color="auto"/>
            <w:bottom w:val="none" w:sz="0" w:space="0" w:color="auto"/>
            <w:right w:val="none" w:sz="0" w:space="0" w:color="auto"/>
          </w:divBdr>
        </w:div>
        <w:div w:id="942035298">
          <w:marLeft w:val="640"/>
          <w:marRight w:val="0"/>
          <w:marTop w:val="0"/>
          <w:marBottom w:val="0"/>
          <w:divBdr>
            <w:top w:val="none" w:sz="0" w:space="0" w:color="auto"/>
            <w:left w:val="none" w:sz="0" w:space="0" w:color="auto"/>
            <w:bottom w:val="none" w:sz="0" w:space="0" w:color="auto"/>
            <w:right w:val="none" w:sz="0" w:space="0" w:color="auto"/>
          </w:divBdr>
        </w:div>
        <w:div w:id="753626888">
          <w:marLeft w:val="640"/>
          <w:marRight w:val="0"/>
          <w:marTop w:val="0"/>
          <w:marBottom w:val="0"/>
          <w:divBdr>
            <w:top w:val="none" w:sz="0" w:space="0" w:color="auto"/>
            <w:left w:val="none" w:sz="0" w:space="0" w:color="auto"/>
            <w:bottom w:val="none" w:sz="0" w:space="0" w:color="auto"/>
            <w:right w:val="none" w:sz="0" w:space="0" w:color="auto"/>
          </w:divBdr>
        </w:div>
        <w:div w:id="991060272">
          <w:marLeft w:val="640"/>
          <w:marRight w:val="0"/>
          <w:marTop w:val="0"/>
          <w:marBottom w:val="0"/>
          <w:divBdr>
            <w:top w:val="none" w:sz="0" w:space="0" w:color="auto"/>
            <w:left w:val="none" w:sz="0" w:space="0" w:color="auto"/>
            <w:bottom w:val="none" w:sz="0" w:space="0" w:color="auto"/>
            <w:right w:val="none" w:sz="0" w:space="0" w:color="auto"/>
          </w:divBdr>
        </w:div>
        <w:div w:id="119228836">
          <w:marLeft w:val="640"/>
          <w:marRight w:val="0"/>
          <w:marTop w:val="0"/>
          <w:marBottom w:val="0"/>
          <w:divBdr>
            <w:top w:val="none" w:sz="0" w:space="0" w:color="auto"/>
            <w:left w:val="none" w:sz="0" w:space="0" w:color="auto"/>
            <w:bottom w:val="none" w:sz="0" w:space="0" w:color="auto"/>
            <w:right w:val="none" w:sz="0" w:space="0" w:color="auto"/>
          </w:divBdr>
        </w:div>
        <w:div w:id="721441449">
          <w:marLeft w:val="640"/>
          <w:marRight w:val="0"/>
          <w:marTop w:val="0"/>
          <w:marBottom w:val="0"/>
          <w:divBdr>
            <w:top w:val="none" w:sz="0" w:space="0" w:color="auto"/>
            <w:left w:val="none" w:sz="0" w:space="0" w:color="auto"/>
            <w:bottom w:val="none" w:sz="0" w:space="0" w:color="auto"/>
            <w:right w:val="none" w:sz="0" w:space="0" w:color="auto"/>
          </w:divBdr>
        </w:div>
        <w:div w:id="1174959301">
          <w:marLeft w:val="640"/>
          <w:marRight w:val="0"/>
          <w:marTop w:val="0"/>
          <w:marBottom w:val="0"/>
          <w:divBdr>
            <w:top w:val="none" w:sz="0" w:space="0" w:color="auto"/>
            <w:left w:val="none" w:sz="0" w:space="0" w:color="auto"/>
            <w:bottom w:val="none" w:sz="0" w:space="0" w:color="auto"/>
            <w:right w:val="none" w:sz="0" w:space="0" w:color="auto"/>
          </w:divBdr>
        </w:div>
        <w:div w:id="1099791061">
          <w:marLeft w:val="640"/>
          <w:marRight w:val="0"/>
          <w:marTop w:val="0"/>
          <w:marBottom w:val="0"/>
          <w:divBdr>
            <w:top w:val="none" w:sz="0" w:space="0" w:color="auto"/>
            <w:left w:val="none" w:sz="0" w:space="0" w:color="auto"/>
            <w:bottom w:val="none" w:sz="0" w:space="0" w:color="auto"/>
            <w:right w:val="none" w:sz="0" w:space="0" w:color="auto"/>
          </w:divBdr>
        </w:div>
        <w:div w:id="1892182461">
          <w:marLeft w:val="640"/>
          <w:marRight w:val="0"/>
          <w:marTop w:val="0"/>
          <w:marBottom w:val="0"/>
          <w:divBdr>
            <w:top w:val="none" w:sz="0" w:space="0" w:color="auto"/>
            <w:left w:val="none" w:sz="0" w:space="0" w:color="auto"/>
            <w:bottom w:val="none" w:sz="0" w:space="0" w:color="auto"/>
            <w:right w:val="none" w:sz="0" w:space="0" w:color="auto"/>
          </w:divBdr>
        </w:div>
        <w:div w:id="424963554">
          <w:marLeft w:val="640"/>
          <w:marRight w:val="0"/>
          <w:marTop w:val="0"/>
          <w:marBottom w:val="0"/>
          <w:divBdr>
            <w:top w:val="none" w:sz="0" w:space="0" w:color="auto"/>
            <w:left w:val="none" w:sz="0" w:space="0" w:color="auto"/>
            <w:bottom w:val="none" w:sz="0" w:space="0" w:color="auto"/>
            <w:right w:val="none" w:sz="0" w:space="0" w:color="auto"/>
          </w:divBdr>
        </w:div>
        <w:div w:id="631402103">
          <w:marLeft w:val="640"/>
          <w:marRight w:val="0"/>
          <w:marTop w:val="0"/>
          <w:marBottom w:val="0"/>
          <w:divBdr>
            <w:top w:val="none" w:sz="0" w:space="0" w:color="auto"/>
            <w:left w:val="none" w:sz="0" w:space="0" w:color="auto"/>
            <w:bottom w:val="none" w:sz="0" w:space="0" w:color="auto"/>
            <w:right w:val="none" w:sz="0" w:space="0" w:color="auto"/>
          </w:divBdr>
        </w:div>
        <w:div w:id="1770276137">
          <w:marLeft w:val="640"/>
          <w:marRight w:val="0"/>
          <w:marTop w:val="0"/>
          <w:marBottom w:val="0"/>
          <w:divBdr>
            <w:top w:val="none" w:sz="0" w:space="0" w:color="auto"/>
            <w:left w:val="none" w:sz="0" w:space="0" w:color="auto"/>
            <w:bottom w:val="none" w:sz="0" w:space="0" w:color="auto"/>
            <w:right w:val="none" w:sz="0" w:space="0" w:color="auto"/>
          </w:divBdr>
        </w:div>
        <w:div w:id="1430269838">
          <w:marLeft w:val="640"/>
          <w:marRight w:val="0"/>
          <w:marTop w:val="0"/>
          <w:marBottom w:val="0"/>
          <w:divBdr>
            <w:top w:val="none" w:sz="0" w:space="0" w:color="auto"/>
            <w:left w:val="none" w:sz="0" w:space="0" w:color="auto"/>
            <w:bottom w:val="none" w:sz="0" w:space="0" w:color="auto"/>
            <w:right w:val="none" w:sz="0" w:space="0" w:color="auto"/>
          </w:divBdr>
        </w:div>
        <w:div w:id="1600219657">
          <w:marLeft w:val="640"/>
          <w:marRight w:val="0"/>
          <w:marTop w:val="0"/>
          <w:marBottom w:val="0"/>
          <w:divBdr>
            <w:top w:val="none" w:sz="0" w:space="0" w:color="auto"/>
            <w:left w:val="none" w:sz="0" w:space="0" w:color="auto"/>
            <w:bottom w:val="none" w:sz="0" w:space="0" w:color="auto"/>
            <w:right w:val="none" w:sz="0" w:space="0" w:color="auto"/>
          </w:divBdr>
        </w:div>
        <w:div w:id="2117746483">
          <w:marLeft w:val="640"/>
          <w:marRight w:val="0"/>
          <w:marTop w:val="0"/>
          <w:marBottom w:val="0"/>
          <w:divBdr>
            <w:top w:val="none" w:sz="0" w:space="0" w:color="auto"/>
            <w:left w:val="none" w:sz="0" w:space="0" w:color="auto"/>
            <w:bottom w:val="none" w:sz="0" w:space="0" w:color="auto"/>
            <w:right w:val="none" w:sz="0" w:space="0" w:color="auto"/>
          </w:divBdr>
        </w:div>
        <w:div w:id="448356936">
          <w:marLeft w:val="640"/>
          <w:marRight w:val="0"/>
          <w:marTop w:val="0"/>
          <w:marBottom w:val="0"/>
          <w:divBdr>
            <w:top w:val="none" w:sz="0" w:space="0" w:color="auto"/>
            <w:left w:val="none" w:sz="0" w:space="0" w:color="auto"/>
            <w:bottom w:val="none" w:sz="0" w:space="0" w:color="auto"/>
            <w:right w:val="none" w:sz="0" w:space="0" w:color="auto"/>
          </w:divBdr>
        </w:div>
        <w:div w:id="359084825">
          <w:marLeft w:val="640"/>
          <w:marRight w:val="0"/>
          <w:marTop w:val="0"/>
          <w:marBottom w:val="0"/>
          <w:divBdr>
            <w:top w:val="none" w:sz="0" w:space="0" w:color="auto"/>
            <w:left w:val="none" w:sz="0" w:space="0" w:color="auto"/>
            <w:bottom w:val="none" w:sz="0" w:space="0" w:color="auto"/>
            <w:right w:val="none" w:sz="0" w:space="0" w:color="auto"/>
          </w:divBdr>
        </w:div>
        <w:div w:id="1735273384">
          <w:marLeft w:val="640"/>
          <w:marRight w:val="0"/>
          <w:marTop w:val="0"/>
          <w:marBottom w:val="0"/>
          <w:divBdr>
            <w:top w:val="none" w:sz="0" w:space="0" w:color="auto"/>
            <w:left w:val="none" w:sz="0" w:space="0" w:color="auto"/>
            <w:bottom w:val="none" w:sz="0" w:space="0" w:color="auto"/>
            <w:right w:val="none" w:sz="0" w:space="0" w:color="auto"/>
          </w:divBdr>
        </w:div>
        <w:div w:id="1848255136">
          <w:marLeft w:val="640"/>
          <w:marRight w:val="0"/>
          <w:marTop w:val="0"/>
          <w:marBottom w:val="0"/>
          <w:divBdr>
            <w:top w:val="none" w:sz="0" w:space="0" w:color="auto"/>
            <w:left w:val="none" w:sz="0" w:space="0" w:color="auto"/>
            <w:bottom w:val="none" w:sz="0" w:space="0" w:color="auto"/>
            <w:right w:val="none" w:sz="0" w:space="0" w:color="auto"/>
          </w:divBdr>
        </w:div>
        <w:div w:id="1684822761">
          <w:marLeft w:val="640"/>
          <w:marRight w:val="0"/>
          <w:marTop w:val="0"/>
          <w:marBottom w:val="0"/>
          <w:divBdr>
            <w:top w:val="none" w:sz="0" w:space="0" w:color="auto"/>
            <w:left w:val="none" w:sz="0" w:space="0" w:color="auto"/>
            <w:bottom w:val="none" w:sz="0" w:space="0" w:color="auto"/>
            <w:right w:val="none" w:sz="0" w:space="0" w:color="auto"/>
          </w:divBdr>
        </w:div>
        <w:div w:id="1288582692">
          <w:marLeft w:val="640"/>
          <w:marRight w:val="0"/>
          <w:marTop w:val="0"/>
          <w:marBottom w:val="0"/>
          <w:divBdr>
            <w:top w:val="none" w:sz="0" w:space="0" w:color="auto"/>
            <w:left w:val="none" w:sz="0" w:space="0" w:color="auto"/>
            <w:bottom w:val="none" w:sz="0" w:space="0" w:color="auto"/>
            <w:right w:val="none" w:sz="0" w:space="0" w:color="auto"/>
          </w:divBdr>
        </w:div>
        <w:div w:id="269289247">
          <w:marLeft w:val="640"/>
          <w:marRight w:val="0"/>
          <w:marTop w:val="0"/>
          <w:marBottom w:val="0"/>
          <w:divBdr>
            <w:top w:val="none" w:sz="0" w:space="0" w:color="auto"/>
            <w:left w:val="none" w:sz="0" w:space="0" w:color="auto"/>
            <w:bottom w:val="none" w:sz="0" w:space="0" w:color="auto"/>
            <w:right w:val="none" w:sz="0" w:space="0" w:color="auto"/>
          </w:divBdr>
        </w:div>
        <w:div w:id="1096049348">
          <w:marLeft w:val="640"/>
          <w:marRight w:val="0"/>
          <w:marTop w:val="0"/>
          <w:marBottom w:val="0"/>
          <w:divBdr>
            <w:top w:val="none" w:sz="0" w:space="0" w:color="auto"/>
            <w:left w:val="none" w:sz="0" w:space="0" w:color="auto"/>
            <w:bottom w:val="none" w:sz="0" w:space="0" w:color="auto"/>
            <w:right w:val="none" w:sz="0" w:space="0" w:color="auto"/>
          </w:divBdr>
        </w:div>
        <w:div w:id="724649222">
          <w:marLeft w:val="640"/>
          <w:marRight w:val="0"/>
          <w:marTop w:val="0"/>
          <w:marBottom w:val="0"/>
          <w:divBdr>
            <w:top w:val="none" w:sz="0" w:space="0" w:color="auto"/>
            <w:left w:val="none" w:sz="0" w:space="0" w:color="auto"/>
            <w:bottom w:val="none" w:sz="0" w:space="0" w:color="auto"/>
            <w:right w:val="none" w:sz="0" w:space="0" w:color="auto"/>
          </w:divBdr>
        </w:div>
        <w:div w:id="477108466">
          <w:marLeft w:val="640"/>
          <w:marRight w:val="0"/>
          <w:marTop w:val="0"/>
          <w:marBottom w:val="0"/>
          <w:divBdr>
            <w:top w:val="none" w:sz="0" w:space="0" w:color="auto"/>
            <w:left w:val="none" w:sz="0" w:space="0" w:color="auto"/>
            <w:bottom w:val="none" w:sz="0" w:space="0" w:color="auto"/>
            <w:right w:val="none" w:sz="0" w:space="0" w:color="auto"/>
          </w:divBdr>
        </w:div>
        <w:div w:id="335620572">
          <w:marLeft w:val="640"/>
          <w:marRight w:val="0"/>
          <w:marTop w:val="0"/>
          <w:marBottom w:val="0"/>
          <w:divBdr>
            <w:top w:val="none" w:sz="0" w:space="0" w:color="auto"/>
            <w:left w:val="none" w:sz="0" w:space="0" w:color="auto"/>
            <w:bottom w:val="none" w:sz="0" w:space="0" w:color="auto"/>
            <w:right w:val="none" w:sz="0" w:space="0" w:color="auto"/>
          </w:divBdr>
        </w:div>
        <w:div w:id="1869640590">
          <w:marLeft w:val="640"/>
          <w:marRight w:val="0"/>
          <w:marTop w:val="0"/>
          <w:marBottom w:val="0"/>
          <w:divBdr>
            <w:top w:val="none" w:sz="0" w:space="0" w:color="auto"/>
            <w:left w:val="none" w:sz="0" w:space="0" w:color="auto"/>
            <w:bottom w:val="none" w:sz="0" w:space="0" w:color="auto"/>
            <w:right w:val="none" w:sz="0" w:space="0" w:color="auto"/>
          </w:divBdr>
        </w:div>
        <w:div w:id="972979292">
          <w:marLeft w:val="640"/>
          <w:marRight w:val="0"/>
          <w:marTop w:val="0"/>
          <w:marBottom w:val="0"/>
          <w:divBdr>
            <w:top w:val="none" w:sz="0" w:space="0" w:color="auto"/>
            <w:left w:val="none" w:sz="0" w:space="0" w:color="auto"/>
            <w:bottom w:val="none" w:sz="0" w:space="0" w:color="auto"/>
            <w:right w:val="none" w:sz="0" w:space="0" w:color="auto"/>
          </w:divBdr>
        </w:div>
        <w:div w:id="131678623">
          <w:marLeft w:val="640"/>
          <w:marRight w:val="0"/>
          <w:marTop w:val="0"/>
          <w:marBottom w:val="0"/>
          <w:divBdr>
            <w:top w:val="none" w:sz="0" w:space="0" w:color="auto"/>
            <w:left w:val="none" w:sz="0" w:space="0" w:color="auto"/>
            <w:bottom w:val="none" w:sz="0" w:space="0" w:color="auto"/>
            <w:right w:val="none" w:sz="0" w:space="0" w:color="auto"/>
          </w:divBdr>
        </w:div>
        <w:div w:id="429474557">
          <w:marLeft w:val="640"/>
          <w:marRight w:val="0"/>
          <w:marTop w:val="0"/>
          <w:marBottom w:val="0"/>
          <w:divBdr>
            <w:top w:val="none" w:sz="0" w:space="0" w:color="auto"/>
            <w:left w:val="none" w:sz="0" w:space="0" w:color="auto"/>
            <w:bottom w:val="none" w:sz="0" w:space="0" w:color="auto"/>
            <w:right w:val="none" w:sz="0" w:space="0" w:color="auto"/>
          </w:divBdr>
        </w:div>
        <w:div w:id="317002723">
          <w:marLeft w:val="640"/>
          <w:marRight w:val="0"/>
          <w:marTop w:val="0"/>
          <w:marBottom w:val="0"/>
          <w:divBdr>
            <w:top w:val="none" w:sz="0" w:space="0" w:color="auto"/>
            <w:left w:val="none" w:sz="0" w:space="0" w:color="auto"/>
            <w:bottom w:val="none" w:sz="0" w:space="0" w:color="auto"/>
            <w:right w:val="none" w:sz="0" w:space="0" w:color="auto"/>
          </w:divBdr>
        </w:div>
        <w:div w:id="44958562">
          <w:marLeft w:val="640"/>
          <w:marRight w:val="0"/>
          <w:marTop w:val="0"/>
          <w:marBottom w:val="0"/>
          <w:divBdr>
            <w:top w:val="none" w:sz="0" w:space="0" w:color="auto"/>
            <w:left w:val="none" w:sz="0" w:space="0" w:color="auto"/>
            <w:bottom w:val="none" w:sz="0" w:space="0" w:color="auto"/>
            <w:right w:val="none" w:sz="0" w:space="0" w:color="auto"/>
          </w:divBdr>
        </w:div>
        <w:div w:id="1281185335">
          <w:marLeft w:val="640"/>
          <w:marRight w:val="0"/>
          <w:marTop w:val="0"/>
          <w:marBottom w:val="0"/>
          <w:divBdr>
            <w:top w:val="none" w:sz="0" w:space="0" w:color="auto"/>
            <w:left w:val="none" w:sz="0" w:space="0" w:color="auto"/>
            <w:bottom w:val="none" w:sz="0" w:space="0" w:color="auto"/>
            <w:right w:val="none" w:sz="0" w:space="0" w:color="auto"/>
          </w:divBdr>
        </w:div>
        <w:div w:id="463935971">
          <w:marLeft w:val="640"/>
          <w:marRight w:val="0"/>
          <w:marTop w:val="0"/>
          <w:marBottom w:val="0"/>
          <w:divBdr>
            <w:top w:val="none" w:sz="0" w:space="0" w:color="auto"/>
            <w:left w:val="none" w:sz="0" w:space="0" w:color="auto"/>
            <w:bottom w:val="none" w:sz="0" w:space="0" w:color="auto"/>
            <w:right w:val="none" w:sz="0" w:space="0" w:color="auto"/>
          </w:divBdr>
        </w:div>
        <w:div w:id="982853026">
          <w:marLeft w:val="640"/>
          <w:marRight w:val="0"/>
          <w:marTop w:val="0"/>
          <w:marBottom w:val="0"/>
          <w:divBdr>
            <w:top w:val="none" w:sz="0" w:space="0" w:color="auto"/>
            <w:left w:val="none" w:sz="0" w:space="0" w:color="auto"/>
            <w:bottom w:val="none" w:sz="0" w:space="0" w:color="auto"/>
            <w:right w:val="none" w:sz="0" w:space="0" w:color="auto"/>
          </w:divBdr>
        </w:div>
        <w:div w:id="1070424335">
          <w:marLeft w:val="640"/>
          <w:marRight w:val="0"/>
          <w:marTop w:val="0"/>
          <w:marBottom w:val="0"/>
          <w:divBdr>
            <w:top w:val="none" w:sz="0" w:space="0" w:color="auto"/>
            <w:left w:val="none" w:sz="0" w:space="0" w:color="auto"/>
            <w:bottom w:val="none" w:sz="0" w:space="0" w:color="auto"/>
            <w:right w:val="none" w:sz="0" w:space="0" w:color="auto"/>
          </w:divBdr>
        </w:div>
        <w:div w:id="758673725">
          <w:marLeft w:val="640"/>
          <w:marRight w:val="0"/>
          <w:marTop w:val="0"/>
          <w:marBottom w:val="0"/>
          <w:divBdr>
            <w:top w:val="none" w:sz="0" w:space="0" w:color="auto"/>
            <w:left w:val="none" w:sz="0" w:space="0" w:color="auto"/>
            <w:bottom w:val="none" w:sz="0" w:space="0" w:color="auto"/>
            <w:right w:val="none" w:sz="0" w:space="0" w:color="auto"/>
          </w:divBdr>
        </w:div>
        <w:div w:id="1575318291">
          <w:marLeft w:val="640"/>
          <w:marRight w:val="0"/>
          <w:marTop w:val="0"/>
          <w:marBottom w:val="0"/>
          <w:divBdr>
            <w:top w:val="none" w:sz="0" w:space="0" w:color="auto"/>
            <w:left w:val="none" w:sz="0" w:space="0" w:color="auto"/>
            <w:bottom w:val="none" w:sz="0" w:space="0" w:color="auto"/>
            <w:right w:val="none" w:sz="0" w:space="0" w:color="auto"/>
          </w:divBdr>
        </w:div>
        <w:div w:id="1311129203">
          <w:marLeft w:val="640"/>
          <w:marRight w:val="0"/>
          <w:marTop w:val="0"/>
          <w:marBottom w:val="0"/>
          <w:divBdr>
            <w:top w:val="none" w:sz="0" w:space="0" w:color="auto"/>
            <w:left w:val="none" w:sz="0" w:space="0" w:color="auto"/>
            <w:bottom w:val="none" w:sz="0" w:space="0" w:color="auto"/>
            <w:right w:val="none" w:sz="0" w:space="0" w:color="auto"/>
          </w:divBdr>
        </w:div>
        <w:div w:id="1689525086">
          <w:marLeft w:val="640"/>
          <w:marRight w:val="0"/>
          <w:marTop w:val="0"/>
          <w:marBottom w:val="0"/>
          <w:divBdr>
            <w:top w:val="none" w:sz="0" w:space="0" w:color="auto"/>
            <w:left w:val="none" w:sz="0" w:space="0" w:color="auto"/>
            <w:bottom w:val="none" w:sz="0" w:space="0" w:color="auto"/>
            <w:right w:val="none" w:sz="0" w:space="0" w:color="auto"/>
          </w:divBdr>
        </w:div>
        <w:div w:id="2047870512">
          <w:marLeft w:val="640"/>
          <w:marRight w:val="0"/>
          <w:marTop w:val="0"/>
          <w:marBottom w:val="0"/>
          <w:divBdr>
            <w:top w:val="none" w:sz="0" w:space="0" w:color="auto"/>
            <w:left w:val="none" w:sz="0" w:space="0" w:color="auto"/>
            <w:bottom w:val="none" w:sz="0" w:space="0" w:color="auto"/>
            <w:right w:val="none" w:sz="0" w:space="0" w:color="auto"/>
          </w:divBdr>
        </w:div>
        <w:div w:id="1873106914">
          <w:marLeft w:val="640"/>
          <w:marRight w:val="0"/>
          <w:marTop w:val="0"/>
          <w:marBottom w:val="0"/>
          <w:divBdr>
            <w:top w:val="none" w:sz="0" w:space="0" w:color="auto"/>
            <w:left w:val="none" w:sz="0" w:space="0" w:color="auto"/>
            <w:bottom w:val="none" w:sz="0" w:space="0" w:color="auto"/>
            <w:right w:val="none" w:sz="0" w:space="0" w:color="auto"/>
          </w:divBdr>
        </w:div>
        <w:div w:id="544829307">
          <w:marLeft w:val="640"/>
          <w:marRight w:val="0"/>
          <w:marTop w:val="0"/>
          <w:marBottom w:val="0"/>
          <w:divBdr>
            <w:top w:val="none" w:sz="0" w:space="0" w:color="auto"/>
            <w:left w:val="none" w:sz="0" w:space="0" w:color="auto"/>
            <w:bottom w:val="none" w:sz="0" w:space="0" w:color="auto"/>
            <w:right w:val="none" w:sz="0" w:space="0" w:color="auto"/>
          </w:divBdr>
        </w:div>
        <w:div w:id="1550992269">
          <w:marLeft w:val="640"/>
          <w:marRight w:val="0"/>
          <w:marTop w:val="0"/>
          <w:marBottom w:val="0"/>
          <w:divBdr>
            <w:top w:val="none" w:sz="0" w:space="0" w:color="auto"/>
            <w:left w:val="none" w:sz="0" w:space="0" w:color="auto"/>
            <w:bottom w:val="none" w:sz="0" w:space="0" w:color="auto"/>
            <w:right w:val="none" w:sz="0" w:space="0" w:color="auto"/>
          </w:divBdr>
        </w:div>
        <w:div w:id="534585909">
          <w:marLeft w:val="640"/>
          <w:marRight w:val="0"/>
          <w:marTop w:val="0"/>
          <w:marBottom w:val="0"/>
          <w:divBdr>
            <w:top w:val="none" w:sz="0" w:space="0" w:color="auto"/>
            <w:left w:val="none" w:sz="0" w:space="0" w:color="auto"/>
            <w:bottom w:val="none" w:sz="0" w:space="0" w:color="auto"/>
            <w:right w:val="none" w:sz="0" w:space="0" w:color="auto"/>
          </w:divBdr>
        </w:div>
        <w:div w:id="1652711570">
          <w:marLeft w:val="640"/>
          <w:marRight w:val="0"/>
          <w:marTop w:val="0"/>
          <w:marBottom w:val="0"/>
          <w:divBdr>
            <w:top w:val="none" w:sz="0" w:space="0" w:color="auto"/>
            <w:left w:val="none" w:sz="0" w:space="0" w:color="auto"/>
            <w:bottom w:val="none" w:sz="0" w:space="0" w:color="auto"/>
            <w:right w:val="none" w:sz="0" w:space="0" w:color="auto"/>
          </w:divBdr>
        </w:div>
        <w:div w:id="2016377911">
          <w:marLeft w:val="640"/>
          <w:marRight w:val="0"/>
          <w:marTop w:val="0"/>
          <w:marBottom w:val="0"/>
          <w:divBdr>
            <w:top w:val="none" w:sz="0" w:space="0" w:color="auto"/>
            <w:left w:val="none" w:sz="0" w:space="0" w:color="auto"/>
            <w:bottom w:val="none" w:sz="0" w:space="0" w:color="auto"/>
            <w:right w:val="none" w:sz="0" w:space="0" w:color="auto"/>
          </w:divBdr>
        </w:div>
        <w:div w:id="85545095">
          <w:marLeft w:val="640"/>
          <w:marRight w:val="0"/>
          <w:marTop w:val="0"/>
          <w:marBottom w:val="0"/>
          <w:divBdr>
            <w:top w:val="none" w:sz="0" w:space="0" w:color="auto"/>
            <w:left w:val="none" w:sz="0" w:space="0" w:color="auto"/>
            <w:bottom w:val="none" w:sz="0" w:space="0" w:color="auto"/>
            <w:right w:val="none" w:sz="0" w:space="0" w:color="auto"/>
          </w:divBdr>
        </w:div>
        <w:div w:id="1864131457">
          <w:marLeft w:val="640"/>
          <w:marRight w:val="0"/>
          <w:marTop w:val="0"/>
          <w:marBottom w:val="0"/>
          <w:divBdr>
            <w:top w:val="none" w:sz="0" w:space="0" w:color="auto"/>
            <w:left w:val="none" w:sz="0" w:space="0" w:color="auto"/>
            <w:bottom w:val="none" w:sz="0" w:space="0" w:color="auto"/>
            <w:right w:val="none" w:sz="0" w:space="0" w:color="auto"/>
          </w:divBdr>
        </w:div>
        <w:div w:id="1799715897">
          <w:marLeft w:val="640"/>
          <w:marRight w:val="0"/>
          <w:marTop w:val="0"/>
          <w:marBottom w:val="0"/>
          <w:divBdr>
            <w:top w:val="none" w:sz="0" w:space="0" w:color="auto"/>
            <w:left w:val="none" w:sz="0" w:space="0" w:color="auto"/>
            <w:bottom w:val="none" w:sz="0" w:space="0" w:color="auto"/>
            <w:right w:val="none" w:sz="0" w:space="0" w:color="auto"/>
          </w:divBdr>
        </w:div>
      </w:divsChild>
    </w:div>
    <w:div w:id="1442532111">
      <w:bodyDiv w:val="1"/>
      <w:marLeft w:val="0"/>
      <w:marRight w:val="0"/>
      <w:marTop w:val="0"/>
      <w:marBottom w:val="0"/>
      <w:divBdr>
        <w:top w:val="none" w:sz="0" w:space="0" w:color="auto"/>
        <w:left w:val="none" w:sz="0" w:space="0" w:color="auto"/>
        <w:bottom w:val="none" w:sz="0" w:space="0" w:color="auto"/>
        <w:right w:val="none" w:sz="0" w:space="0" w:color="auto"/>
      </w:divBdr>
    </w:div>
    <w:div w:id="1444567861">
      <w:bodyDiv w:val="1"/>
      <w:marLeft w:val="0"/>
      <w:marRight w:val="0"/>
      <w:marTop w:val="0"/>
      <w:marBottom w:val="0"/>
      <w:divBdr>
        <w:top w:val="none" w:sz="0" w:space="0" w:color="auto"/>
        <w:left w:val="none" w:sz="0" w:space="0" w:color="auto"/>
        <w:bottom w:val="none" w:sz="0" w:space="0" w:color="auto"/>
        <w:right w:val="none" w:sz="0" w:space="0" w:color="auto"/>
      </w:divBdr>
    </w:div>
    <w:div w:id="1452364442">
      <w:bodyDiv w:val="1"/>
      <w:marLeft w:val="0"/>
      <w:marRight w:val="0"/>
      <w:marTop w:val="0"/>
      <w:marBottom w:val="0"/>
      <w:divBdr>
        <w:top w:val="none" w:sz="0" w:space="0" w:color="auto"/>
        <w:left w:val="none" w:sz="0" w:space="0" w:color="auto"/>
        <w:bottom w:val="none" w:sz="0" w:space="0" w:color="auto"/>
        <w:right w:val="none" w:sz="0" w:space="0" w:color="auto"/>
      </w:divBdr>
    </w:div>
    <w:div w:id="1452823714">
      <w:bodyDiv w:val="1"/>
      <w:marLeft w:val="0"/>
      <w:marRight w:val="0"/>
      <w:marTop w:val="0"/>
      <w:marBottom w:val="0"/>
      <w:divBdr>
        <w:top w:val="none" w:sz="0" w:space="0" w:color="auto"/>
        <w:left w:val="none" w:sz="0" w:space="0" w:color="auto"/>
        <w:bottom w:val="none" w:sz="0" w:space="0" w:color="auto"/>
        <w:right w:val="none" w:sz="0" w:space="0" w:color="auto"/>
      </w:divBdr>
    </w:div>
    <w:div w:id="1454713365">
      <w:bodyDiv w:val="1"/>
      <w:marLeft w:val="0"/>
      <w:marRight w:val="0"/>
      <w:marTop w:val="0"/>
      <w:marBottom w:val="0"/>
      <w:divBdr>
        <w:top w:val="none" w:sz="0" w:space="0" w:color="auto"/>
        <w:left w:val="none" w:sz="0" w:space="0" w:color="auto"/>
        <w:bottom w:val="none" w:sz="0" w:space="0" w:color="auto"/>
        <w:right w:val="none" w:sz="0" w:space="0" w:color="auto"/>
      </w:divBdr>
    </w:div>
    <w:div w:id="1455292646">
      <w:bodyDiv w:val="1"/>
      <w:marLeft w:val="0"/>
      <w:marRight w:val="0"/>
      <w:marTop w:val="0"/>
      <w:marBottom w:val="0"/>
      <w:divBdr>
        <w:top w:val="none" w:sz="0" w:space="0" w:color="auto"/>
        <w:left w:val="none" w:sz="0" w:space="0" w:color="auto"/>
        <w:bottom w:val="none" w:sz="0" w:space="0" w:color="auto"/>
        <w:right w:val="none" w:sz="0" w:space="0" w:color="auto"/>
      </w:divBdr>
      <w:divsChild>
        <w:div w:id="326174866">
          <w:marLeft w:val="480"/>
          <w:marRight w:val="0"/>
          <w:marTop w:val="0"/>
          <w:marBottom w:val="0"/>
          <w:divBdr>
            <w:top w:val="none" w:sz="0" w:space="0" w:color="auto"/>
            <w:left w:val="none" w:sz="0" w:space="0" w:color="auto"/>
            <w:bottom w:val="none" w:sz="0" w:space="0" w:color="auto"/>
            <w:right w:val="none" w:sz="0" w:space="0" w:color="auto"/>
          </w:divBdr>
        </w:div>
        <w:div w:id="1385956312">
          <w:marLeft w:val="480"/>
          <w:marRight w:val="0"/>
          <w:marTop w:val="0"/>
          <w:marBottom w:val="0"/>
          <w:divBdr>
            <w:top w:val="none" w:sz="0" w:space="0" w:color="auto"/>
            <w:left w:val="none" w:sz="0" w:space="0" w:color="auto"/>
            <w:bottom w:val="none" w:sz="0" w:space="0" w:color="auto"/>
            <w:right w:val="none" w:sz="0" w:space="0" w:color="auto"/>
          </w:divBdr>
        </w:div>
        <w:div w:id="1956131089">
          <w:marLeft w:val="480"/>
          <w:marRight w:val="0"/>
          <w:marTop w:val="0"/>
          <w:marBottom w:val="0"/>
          <w:divBdr>
            <w:top w:val="none" w:sz="0" w:space="0" w:color="auto"/>
            <w:left w:val="none" w:sz="0" w:space="0" w:color="auto"/>
            <w:bottom w:val="none" w:sz="0" w:space="0" w:color="auto"/>
            <w:right w:val="none" w:sz="0" w:space="0" w:color="auto"/>
          </w:divBdr>
        </w:div>
        <w:div w:id="2080444638">
          <w:marLeft w:val="480"/>
          <w:marRight w:val="0"/>
          <w:marTop w:val="0"/>
          <w:marBottom w:val="0"/>
          <w:divBdr>
            <w:top w:val="none" w:sz="0" w:space="0" w:color="auto"/>
            <w:left w:val="none" w:sz="0" w:space="0" w:color="auto"/>
            <w:bottom w:val="none" w:sz="0" w:space="0" w:color="auto"/>
            <w:right w:val="none" w:sz="0" w:space="0" w:color="auto"/>
          </w:divBdr>
        </w:div>
        <w:div w:id="878393061">
          <w:marLeft w:val="480"/>
          <w:marRight w:val="0"/>
          <w:marTop w:val="0"/>
          <w:marBottom w:val="0"/>
          <w:divBdr>
            <w:top w:val="none" w:sz="0" w:space="0" w:color="auto"/>
            <w:left w:val="none" w:sz="0" w:space="0" w:color="auto"/>
            <w:bottom w:val="none" w:sz="0" w:space="0" w:color="auto"/>
            <w:right w:val="none" w:sz="0" w:space="0" w:color="auto"/>
          </w:divBdr>
        </w:div>
        <w:div w:id="37583913">
          <w:marLeft w:val="480"/>
          <w:marRight w:val="0"/>
          <w:marTop w:val="0"/>
          <w:marBottom w:val="0"/>
          <w:divBdr>
            <w:top w:val="none" w:sz="0" w:space="0" w:color="auto"/>
            <w:left w:val="none" w:sz="0" w:space="0" w:color="auto"/>
            <w:bottom w:val="none" w:sz="0" w:space="0" w:color="auto"/>
            <w:right w:val="none" w:sz="0" w:space="0" w:color="auto"/>
          </w:divBdr>
        </w:div>
        <w:div w:id="1463689549">
          <w:marLeft w:val="480"/>
          <w:marRight w:val="0"/>
          <w:marTop w:val="0"/>
          <w:marBottom w:val="0"/>
          <w:divBdr>
            <w:top w:val="none" w:sz="0" w:space="0" w:color="auto"/>
            <w:left w:val="none" w:sz="0" w:space="0" w:color="auto"/>
            <w:bottom w:val="none" w:sz="0" w:space="0" w:color="auto"/>
            <w:right w:val="none" w:sz="0" w:space="0" w:color="auto"/>
          </w:divBdr>
        </w:div>
        <w:div w:id="346761320">
          <w:marLeft w:val="480"/>
          <w:marRight w:val="0"/>
          <w:marTop w:val="0"/>
          <w:marBottom w:val="0"/>
          <w:divBdr>
            <w:top w:val="none" w:sz="0" w:space="0" w:color="auto"/>
            <w:left w:val="none" w:sz="0" w:space="0" w:color="auto"/>
            <w:bottom w:val="none" w:sz="0" w:space="0" w:color="auto"/>
            <w:right w:val="none" w:sz="0" w:space="0" w:color="auto"/>
          </w:divBdr>
        </w:div>
        <w:div w:id="831608285">
          <w:marLeft w:val="480"/>
          <w:marRight w:val="0"/>
          <w:marTop w:val="0"/>
          <w:marBottom w:val="0"/>
          <w:divBdr>
            <w:top w:val="none" w:sz="0" w:space="0" w:color="auto"/>
            <w:left w:val="none" w:sz="0" w:space="0" w:color="auto"/>
            <w:bottom w:val="none" w:sz="0" w:space="0" w:color="auto"/>
            <w:right w:val="none" w:sz="0" w:space="0" w:color="auto"/>
          </w:divBdr>
        </w:div>
        <w:div w:id="627471900">
          <w:marLeft w:val="480"/>
          <w:marRight w:val="0"/>
          <w:marTop w:val="0"/>
          <w:marBottom w:val="0"/>
          <w:divBdr>
            <w:top w:val="none" w:sz="0" w:space="0" w:color="auto"/>
            <w:left w:val="none" w:sz="0" w:space="0" w:color="auto"/>
            <w:bottom w:val="none" w:sz="0" w:space="0" w:color="auto"/>
            <w:right w:val="none" w:sz="0" w:space="0" w:color="auto"/>
          </w:divBdr>
        </w:div>
        <w:div w:id="1036739407">
          <w:marLeft w:val="480"/>
          <w:marRight w:val="0"/>
          <w:marTop w:val="0"/>
          <w:marBottom w:val="0"/>
          <w:divBdr>
            <w:top w:val="none" w:sz="0" w:space="0" w:color="auto"/>
            <w:left w:val="none" w:sz="0" w:space="0" w:color="auto"/>
            <w:bottom w:val="none" w:sz="0" w:space="0" w:color="auto"/>
            <w:right w:val="none" w:sz="0" w:space="0" w:color="auto"/>
          </w:divBdr>
        </w:div>
        <w:div w:id="1782600888">
          <w:marLeft w:val="480"/>
          <w:marRight w:val="0"/>
          <w:marTop w:val="0"/>
          <w:marBottom w:val="0"/>
          <w:divBdr>
            <w:top w:val="none" w:sz="0" w:space="0" w:color="auto"/>
            <w:left w:val="none" w:sz="0" w:space="0" w:color="auto"/>
            <w:bottom w:val="none" w:sz="0" w:space="0" w:color="auto"/>
            <w:right w:val="none" w:sz="0" w:space="0" w:color="auto"/>
          </w:divBdr>
        </w:div>
        <w:div w:id="835195861">
          <w:marLeft w:val="480"/>
          <w:marRight w:val="0"/>
          <w:marTop w:val="0"/>
          <w:marBottom w:val="0"/>
          <w:divBdr>
            <w:top w:val="none" w:sz="0" w:space="0" w:color="auto"/>
            <w:left w:val="none" w:sz="0" w:space="0" w:color="auto"/>
            <w:bottom w:val="none" w:sz="0" w:space="0" w:color="auto"/>
            <w:right w:val="none" w:sz="0" w:space="0" w:color="auto"/>
          </w:divBdr>
        </w:div>
        <w:div w:id="1669559831">
          <w:marLeft w:val="480"/>
          <w:marRight w:val="0"/>
          <w:marTop w:val="0"/>
          <w:marBottom w:val="0"/>
          <w:divBdr>
            <w:top w:val="none" w:sz="0" w:space="0" w:color="auto"/>
            <w:left w:val="none" w:sz="0" w:space="0" w:color="auto"/>
            <w:bottom w:val="none" w:sz="0" w:space="0" w:color="auto"/>
            <w:right w:val="none" w:sz="0" w:space="0" w:color="auto"/>
          </w:divBdr>
        </w:div>
        <w:div w:id="1834367143">
          <w:marLeft w:val="480"/>
          <w:marRight w:val="0"/>
          <w:marTop w:val="0"/>
          <w:marBottom w:val="0"/>
          <w:divBdr>
            <w:top w:val="none" w:sz="0" w:space="0" w:color="auto"/>
            <w:left w:val="none" w:sz="0" w:space="0" w:color="auto"/>
            <w:bottom w:val="none" w:sz="0" w:space="0" w:color="auto"/>
            <w:right w:val="none" w:sz="0" w:space="0" w:color="auto"/>
          </w:divBdr>
        </w:div>
        <w:div w:id="116804977">
          <w:marLeft w:val="480"/>
          <w:marRight w:val="0"/>
          <w:marTop w:val="0"/>
          <w:marBottom w:val="0"/>
          <w:divBdr>
            <w:top w:val="none" w:sz="0" w:space="0" w:color="auto"/>
            <w:left w:val="none" w:sz="0" w:space="0" w:color="auto"/>
            <w:bottom w:val="none" w:sz="0" w:space="0" w:color="auto"/>
            <w:right w:val="none" w:sz="0" w:space="0" w:color="auto"/>
          </w:divBdr>
        </w:div>
        <w:div w:id="201985877">
          <w:marLeft w:val="480"/>
          <w:marRight w:val="0"/>
          <w:marTop w:val="0"/>
          <w:marBottom w:val="0"/>
          <w:divBdr>
            <w:top w:val="none" w:sz="0" w:space="0" w:color="auto"/>
            <w:left w:val="none" w:sz="0" w:space="0" w:color="auto"/>
            <w:bottom w:val="none" w:sz="0" w:space="0" w:color="auto"/>
            <w:right w:val="none" w:sz="0" w:space="0" w:color="auto"/>
          </w:divBdr>
        </w:div>
        <w:div w:id="1048992943">
          <w:marLeft w:val="480"/>
          <w:marRight w:val="0"/>
          <w:marTop w:val="0"/>
          <w:marBottom w:val="0"/>
          <w:divBdr>
            <w:top w:val="none" w:sz="0" w:space="0" w:color="auto"/>
            <w:left w:val="none" w:sz="0" w:space="0" w:color="auto"/>
            <w:bottom w:val="none" w:sz="0" w:space="0" w:color="auto"/>
            <w:right w:val="none" w:sz="0" w:space="0" w:color="auto"/>
          </w:divBdr>
        </w:div>
        <w:div w:id="1484084899">
          <w:marLeft w:val="480"/>
          <w:marRight w:val="0"/>
          <w:marTop w:val="0"/>
          <w:marBottom w:val="0"/>
          <w:divBdr>
            <w:top w:val="none" w:sz="0" w:space="0" w:color="auto"/>
            <w:left w:val="none" w:sz="0" w:space="0" w:color="auto"/>
            <w:bottom w:val="none" w:sz="0" w:space="0" w:color="auto"/>
            <w:right w:val="none" w:sz="0" w:space="0" w:color="auto"/>
          </w:divBdr>
        </w:div>
        <w:div w:id="1440880578">
          <w:marLeft w:val="480"/>
          <w:marRight w:val="0"/>
          <w:marTop w:val="0"/>
          <w:marBottom w:val="0"/>
          <w:divBdr>
            <w:top w:val="none" w:sz="0" w:space="0" w:color="auto"/>
            <w:left w:val="none" w:sz="0" w:space="0" w:color="auto"/>
            <w:bottom w:val="none" w:sz="0" w:space="0" w:color="auto"/>
            <w:right w:val="none" w:sz="0" w:space="0" w:color="auto"/>
          </w:divBdr>
        </w:div>
        <w:div w:id="22021143">
          <w:marLeft w:val="480"/>
          <w:marRight w:val="0"/>
          <w:marTop w:val="0"/>
          <w:marBottom w:val="0"/>
          <w:divBdr>
            <w:top w:val="none" w:sz="0" w:space="0" w:color="auto"/>
            <w:left w:val="none" w:sz="0" w:space="0" w:color="auto"/>
            <w:bottom w:val="none" w:sz="0" w:space="0" w:color="auto"/>
            <w:right w:val="none" w:sz="0" w:space="0" w:color="auto"/>
          </w:divBdr>
        </w:div>
        <w:div w:id="1593396676">
          <w:marLeft w:val="480"/>
          <w:marRight w:val="0"/>
          <w:marTop w:val="0"/>
          <w:marBottom w:val="0"/>
          <w:divBdr>
            <w:top w:val="none" w:sz="0" w:space="0" w:color="auto"/>
            <w:left w:val="none" w:sz="0" w:space="0" w:color="auto"/>
            <w:bottom w:val="none" w:sz="0" w:space="0" w:color="auto"/>
            <w:right w:val="none" w:sz="0" w:space="0" w:color="auto"/>
          </w:divBdr>
        </w:div>
        <w:div w:id="169368350">
          <w:marLeft w:val="480"/>
          <w:marRight w:val="0"/>
          <w:marTop w:val="0"/>
          <w:marBottom w:val="0"/>
          <w:divBdr>
            <w:top w:val="none" w:sz="0" w:space="0" w:color="auto"/>
            <w:left w:val="none" w:sz="0" w:space="0" w:color="auto"/>
            <w:bottom w:val="none" w:sz="0" w:space="0" w:color="auto"/>
            <w:right w:val="none" w:sz="0" w:space="0" w:color="auto"/>
          </w:divBdr>
        </w:div>
        <w:div w:id="994407755">
          <w:marLeft w:val="480"/>
          <w:marRight w:val="0"/>
          <w:marTop w:val="0"/>
          <w:marBottom w:val="0"/>
          <w:divBdr>
            <w:top w:val="none" w:sz="0" w:space="0" w:color="auto"/>
            <w:left w:val="none" w:sz="0" w:space="0" w:color="auto"/>
            <w:bottom w:val="none" w:sz="0" w:space="0" w:color="auto"/>
            <w:right w:val="none" w:sz="0" w:space="0" w:color="auto"/>
          </w:divBdr>
        </w:div>
        <w:div w:id="1843738350">
          <w:marLeft w:val="480"/>
          <w:marRight w:val="0"/>
          <w:marTop w:val="0"/>
          <w:marBottom w:val="0"/>
          <w:divBdr>
            <w:top w:val="none" w:sz="0" w:space="0" w:color="auto"/>
            <w:left w:val="none" w:sz="0" w:space="0" w:color="auto"/>
            <w:bottom w:val="none" w:sz="0" w:space="0" w:color="auto"/>
            <w:right w:val="none" w:sz="0" w:space="0" w:color="auto"/>
          </w:divBdr>
        </w:div>
        <w:div w:id="1479228619">
          <w:marLeft w:val="480"/>
          <w:marRight w:val="0"/>
          <w:marTop w:val="0"/>
          <w:marBottom w:val="0"/>
          <w:divBdr>
            <w:top w:val="none" w:sz="0" w:space="0" w:color="auto"/>
            <w:left w:val="none" w:sz="0" w:space="0" w:color="auto"/>
            <w:bottom w:val="none" w:sz="0" w:space="0" w:color="auto"/>
            <w:right w:val="none" w:sz="0" w:space="0" w:color="auto"/>
          </w:divBdr>
        </w:div>
        <w:div w:id="1310750982">
          <w:marLeft w:val="480"/>
          <w:marRight w:val="0"/>
          <w:marTop w:val="0"/>
          <w:marBottom w:val="0"/>
          <w:divBdr>
            <w:top w:val="none" w:sz="0" w:space="0" w:color="auto"/>
            <w:left w:val="none" w:sz="0" w:space="0" w:color="auto"/>
            <w:bottom w:val="none" w:sz="0" w:space="0" w:color="auto"/>
            <w:right w:val="none" w:sz="0" w:space="0" w:color="auto"/>
          </w:divBdr>
        </w:div>
        <w:div w:id="118038314">
          <w:marLeft w:val="480"/>
          <w:marRight w:val="0"/>
          <w:marTop w:val="0"/>
          <w:marBottom w:val="0"/>
          <w:divBdr>
            <w:top w:val="none" w:sz="0" w:space="0" w:color="auto"/>
            <w:left w:val="none" w:sz="0" w:space="0" w:color="auto"/>
            <w:bottom w:val="none" w:sz="0" w:space="0" w:color="auto"/>
            <w:right w:val="none" w:sz="0" w:space="0" w:color="auto"/>
          </w:divBdr>
        </w:div>
        <w:div w:id="659966809">
          <w:marLeft w:val="480"/>
          <w:marRight w:val="0"/>
          <w:marTop w:val="0"/>
          <w:marBottom w:val="0"/>
          <w:divBdr>
            <w:top w:val="none" w:sz="0" w:space="0" w:color="auto"/>
            <w:left w:val="none" w:sz="0" w:space="0" w:color="auto"/>
            <w:bottom w:val="none" w:sz="0" w:space="0" w:color="auto"/>
            <w:right w:val="none" w:sz="0" w:space="0" w:color="auto"/>
          </w:divBdr>
        </w:div>
        <w:div w:id="704449890">
          <w:marLeft w:val="480"/>
          <w:marRight w:val="0"/>
          <w:marTop w:val="0"/>
          <w:marBottom w:val="0"/>
          <w:divBdr>
            <w:top w:val="none" w:sz="0" w:space="0" w:color="auto"/>
            <w:left w:val="none" w:sz="0" w:space="0" w:color="auto"/>
            <w:bottom w:val="none" w:sz="0" w:space="0" w:color="auto"/>
            <w:right w:val="none" w:sz="0" w:space="0" w:color="auto"/>
          </w:divBdr>
        </w:div>
        <w:div w:id="1789470361">
          <w:marLeft w:val="480"/>
          <w:marRight w:val="0"/>
          <w:marTop w:val="0"/>
          <w:marBottom w:val="0"/>
          <w:divBdr>
            <w:top w:val="none" w:sz="0" w:space="0" w:color="auto"/>
            <w:left w:val="none" w:sz="0" w:space="0" w:color="auto"/>
            <w:bottom w:val="none" w:sz="0" w:space="0" w:color="auto"/>
            <w:right w:val="none" w:sz="0" w:space="0" w:color="auto"/>
          </w:divBdr>
        </w:div>
        <w:div w:id="1272936899">
          <w:marLeft w:val="480"/>
          <w:marRight w:val="0"/>
          <w:marTop w:val="0"/>
          <w:marBottom w:val="0"/>
          <w:divBdr>
            <w:top w:val="none" w:sz="0" w:space="0" w:color="auto"/>
            <w:left w:val="none" w:sz="0" w:space="0" w:color="auto"/>
            <w:bottom w:val="none" w:sz="0" w:space="0" w:color="auto"/>
            <w:right w:val="none" w:sz="0" w:space="0" w:color="auto"/>
          </w:divBdr>
        </w:div>
        <w:div w:id="1695154959">
          <w:marLeft w:val="480"/>
          <w:marRight w:val="0"/>
          <w:marTop w:val="0"/>
          <w:marBottom w:val="0"/>
          <w:divBdr>
            <w:top w:val="none" w:sz="0" w:space="0" w:color="auto"/>
            <w:left w:val="none" w:sz="0" w:space="0" w:color="auto"/>
            <w:bottom w:val="none" w:sz="0" w:space="0" w:color="auto"/>
            <w:right w:val="none" w:sz="0" w:space="0" w:color="auto"/>
          </w:divBdr>
        </w:div>
        <w:div w:id="1727101816">
          <w:marLeft w:val="480"/>
          <w:marRight w:val="0"/>
          <w:marTop w:val="0"/>
          <w:marBottom w:val="0"/>
          <w:divBdr>
            <w:top w:val="none" w:sz="0" w:space="0" w:color="auto"/>
            <w:left w:val="none" w:sz="0" w:space="0" w:color="auto"/>
            <w:bottom w:val="none" w:sz="0" w:space="0" w:color="auto"/>
            <w:right w:val="none" w:sz="0" w:space="0" w:color="auto"/>
          </w:divBdr>
        </w:div>
        <w:div w:id="1312951409">
          <w:marLeft w:val="480"/>
          <w:marRight w:val="0"/>
          <w:marTop w:val="0"/>
          <w:marBottom w:val="0"/>
          <w:divBdr>
            <w:top w:val="none" w:sz="0" w:space="0" w:color="auto"/>
            <w:left w:val="none" w:sz="0" w:space="0" w:color="auto"/>
            <w:bottom w:val="none" w:sz="0" w:space="0" w:color="auto"/>
            <w:right w:val="none" w:sz="0" w:space="0" w:color="auto"/>
          </w:divBdr>
        </w:div>
        <w:div w:id="1262688309">
          <w:marLeft w:val="480"/>
          <w:marRight w:val="0"/>
          <w:marTop w:val="0"/>
          <w:marBottom w:val="0"/>
          <w:divBdr>
            <w:top w:val="none" w:sz="0" w:space="0" w:color="auto"/>
            <w:left w:val="none" w:sz="0" w:space="0" w:color="auto"/>
            <w:bottom w:val="none" w:sz="0" w:space="0" w:color="auto"/>
            <w:right w:val="none" w:sz="0" w:space="0" w:color="auto"/>
          </w:divBdr>
        </w:div>
        <w:div w:id="966010074">
          <w:marLeft w:val="480"/>
          <w:marRight w:val="0"/>
          <w:marTop w:val="0"/>
          <w:marBottom w:val="0"/>
          <w:divBdr>
            <w:top w:val="none" w:sz="0" w:space="0" w:color="auto"/>
            <w:left w:val="none" w:sz="0" w:space="0" w:color="auto"/>
            <w:bottom w:val="none" w:sz="0" w:space="0" w:color="auto"/>
            <w:right w:val="none" w:sz="0" w:space="0" w:color="auto"/>
          </w:divBdr>
        </w:div>
        <w:div w:id="1073118942">
          <w:marLeft w:val="480"/>
          <w:marRight w:val="0"/>
          <w:marTop w:val="0"/>
          <w:marBottom w:val="0"/>
          <w:divBdr>
            <w:top w:val="none" w:sz="0" w:space="0" w:color="auto"/>
            <w:left w:val="none" w:sz="0" w:space="0" w:color="auto"/>
            <w:bottom w:val="none" w:sz="0" w:space="0" w:color="auto"/>
            <w:right w:val="none" w:sz="0" w:space="0" w:color="auto"/>
          </w:divBdr>
        </w:div>
        <w:div w:id="1189374965">
          <w:marLeft w:val="480"/>
          <w:marRight w:val="0"/>
          <w:marTop w:val="0"/>
          <w:marBottom w:val="0"/>
          <w:divBdr>
            <w:top w:val="none" w:sz="0" w:space="0" w:color="auto"/>
            <w:left w:val="none" w:sz="0" w:space="0" w:color="auto"/>
            <w:bottom w:val="none" w:sz="0" w:space="0" w:color="auto"/>
            <w:right w:val="none" w:sz="0" w:space="0" w:color="auto"/>
          </w:divBdr>
        </w:div>
        <w:div w:id="1262228265">
          <w:marLeft w:val="480"/>
          <w:marRight w:val="0"/>
          <w:marTop w:val="0"/>
          <w:marBottom w:val="0"/>
          <w:divBdr>
            <w:top w:val="none" w:sz="0" w:space="0" w:color="auto"/>
            <w:left w:val="none" w:sz="0" w:space="0" w:color="auto"/>
            <w:bottom w:val="none" w:sz="0" w:space="0" w:color="auto"/>
            <w:right w:val="none" w:sz="0" w:space="0" w:color="auto"/>
          </w:divBdr>
        </w:div>
        <w:div w:id="299002017">
          <w:marLeft w:val="480"/>
          <w:marRight w:val="0"/>
          <w:marTop w:val="0"/>
          <w:marBottom w:val="0"/>
          <w:divBdr>
            <w:top w:val="none" w:sz="0" w:space="0" w:color="auto"/>
            <w:left w:val="none" w:sz="0" w:space="0" w:color="auto"/>
            <w:bottom w:val="none" w:sz="0" w:space="0" w:color="auto"/>
            <w:right w:val="none" w:sz="0" w:space="0" w:color="auto"/>
          </w:divBdr>
        </w:div>
        <w:div w:id="450588129">
          <w:marLeft w:val="480"/>
          <w:marRight w:val="0"/>
          <w:marTop w:val="0"/>
          <w:marBottom w:val="0"/>
          <w:divBdr>
            <w:top w:val="none" w:sz="0" w:space="0" w:color="auto"/>
            <w:left w:val="none" w:sz="0" w:space="0" w:color="auto"/>
            <w:bottom w:val="none" w:sz="0" w:space="0" w:color="auto"/>
            <w:right w:val="none" w:sz="0" w:space="0" w:color="auto"/>
          </w:divBdr>
        </w:div>
        <w:div w:id="198130757">
          <w:marLeft w:val="480"/>
          <w:marRight w:val="0"/>
          <w:marTop w:val="0"/>
          <w:marBottom w:val="0"/>
          <w:divBdr>
            <w:top w:val="none" w:sz="0" w:space="0" w:color="auto"/>
            <w:left w:val="none" w:sz="0" w:space="0" w:color="auto"/>
            <w:bottom w:val="none" w:sz="0" w:space="0" w:color="auto"/>
            <w:right w:val="none" w:sz="0" w:space="0" w:color="auto"/>
          </w:divBdr>
        </w:div>
        <w:div w:id="1331180655">
          <w:marLeft w:val="480"/>
          <w:marRight w:val="0"/>
          <w:marTop w:val="0"/>
          <w:marBottom w:val="0"/>
          <w:divBdr>
            <w:top w:val="none" w:sz="0" w:space="0" w:color="auto"/>
            <w:left w:val="none" w:sz="0" w:space="0" w:color="auto"/>
            <w:bottom w:val="none" w:sz="0" w:space="0" w:color="auto"/>
            <w:right w:val="none" w:sz="0" w:space="0" w:color="auto"/>
          </w:divBdr>
        </w:div>
        <w:div w:id="656691470">
          <w:marLeft w:val="480"/>
          <w:marRight w:val="0"/>
          <w:marTop w:val="0"/>
          <w:marBottom w:val="0"/>
          <w:divBdr>
            <w:top w:val="none" w:sz="0" w:space="0" w:color="auto"/>
            <w:left w:val="none" w:sz="0" w:space="0" w:color="auto"/>
            <w:bottom w:val="none" w:sz="0" w:space="0" w:color="auto"/>
            <w:right w:val="none" w:sz="0" w:space="0" w:color="auto"/>
          </w:divBdr>
        </w:div>
        <w:div w:id="370886700">
          <w:marLeft w:val="480"/>
          <w:marRight w:val="0"/>
          <w:marTop w:val="0"/>
          <w:marBottom w:val="0"/>
          <w:divBdr>
            <w:top w:val="none" w:sz="0" w:space="0" w:color="auto"/>
            <w:left w:val="none" w:sz="0" w:space="0" w:color="auto"/>
            <w:bottom w:val="none" w:sz="0" w:space="0" w:color="auto"/>
            <w:right w:val="none" w:sz="0" w:space="0" w:color="auto"/>
          </w:divBdr>
        </w:div>
        <w:div w:id="1758864518">
          <w:marLeft w:val="480"/>
          <w:marRight w:val="0"/>
          <w:marTop w:val="0"/>
          <w:marBottom w:val="0"/>
          <w:divBdr>
            <w:top w:val="none" w:sz="0" w:space="0" w:color="auto"/>
            <w:left w:val="none" w:sz="0" w:space="0" w:color="auto"/>
            <w:bottom w:val="none" w:sz="0" w:space="0" w:color="auto"/>
            <w:right w:val="none" w:sz="0" w:space="0" w:color="auto"/>
          </w:divBdr>
        </w:div>
        <w:div w:id="749543235">
          <w:marLeft w:val="480"/>
          <w:marRight w:val="0"/>
          <w:marTop w:val="0"/>
          <w:marBottom w:val="0"/>
          <w:divBdr>
            <w:top w:val="none" w:sz="0" w:space="0" w:color="auto"/>
            <w:left w:val="none" w:sz="0" w:space="0" w:color="auto"/>
            <w:bottom w:val="none" w:sz="0" w:space="0" w:color="auto"/>
            <w:right w:val="none" w:sz="0" w:space="0" w:color="auto"/>
          </w:divBdr>
        </w:div>
        <w:div w:id="1642687295">
          <w:marLeft w:val="480"/>
          <w:marRight w:val="0"/>
          <w:marTop w:val="0"/>
          <w:marBottom w:val="0"/>
          <w:divBdr>
            <w:top w:val="none" w:sz="0" w:space="0" w:color="auto"/>
            <w:left w:val="none" w:sz="0" w:space="0" w:color="auto"/>
            <w:bottom w:val="none" w:sz="0" w:space="0" w:color="auto"/>
            <w:right w:val="none" w:sz="0" w:space="0" w:color="auto"/>
          </w:divBdr>
        </w:div>
        <w:div w:id="26104901">
          <w:marLeft w:val="480"/>
          <w:marRight w:val="0"/>
          <w:marTop w:val="0"/>
          <w:marBottom w:val="0"/>
          <w:divBdr>
            <w:top w:val="none" w:sz="0" w:space="0" w:color="auto"/>
            <w:left w:val="none" w:sz="0" w:space="0" w:color="auto"/>
            <w:bottom w:val="none" w:sz="0" w:space="0" w:color="auto"/>
            <w:right w:val="none" w:sz="0" w:space="0" w:color="auto"/>
          </w:divBdr>
        </w:div>
        <w:div w:id="25523565">
          <w:marLeft w:val="480"/>
          <w:marRight w:val="0"/>
          <w:marTop w:val="0"/>
          <w:marBottom w:val="0"/>
          <w:divBdr>
            <w:top w:val="none" w:sz="0" w:space="0" w:color="auto"/>
            <w:left w:val="none" w:sz="0" w:space="0" w:color="auto"/>
            <w:bottom w:val="none" w:sz="0" w:space="0" w:color="auto"/>
            <w:right w:val="none" w:sz="0" w:space="0" w:color="auto"/>
          </w:divBdr>
        </w:div>
        <w:div w:id="32584708">
          <w:marLeft w:val="480"/>
          <w:marRight w:val="0"/>
          <w:marTop w:val="0"/>
          <w:marBottom w:val="0"/>
          <w:divBdr>
            <w:top w:val="none" w:sz="0" w:space="0" w:color="auto"/>
            <w:left w:val="none" w:sz="0" w:space="0" w:color="auto"/>
            <w:bottom w:val="none" w:sz="0" w:space="0" w:color="auto"/>
            <w:right w:val="none" w:sz="0" w:space="0" w:color="auto"/>
          </w:divBdr>
        </w:div>
        <w:div w:id="355355998">
          <w:marLeft w:val="480"/>
          <w:marRight w:val="0"/>
          <w:marTop w:val="0"/>
          <w:marBottom w:val="0"/>
          <w:divBdr>
            <w:top w:val="none" w:sz="0" w:space="0" w:color="auto"/>
            <w:left w:val="none" w:sz="0" w:space="0" w:color="auto"/>
            <w:bottom w:val="none" w:sz="0" w:space="0" w:color="auto"/>
            <w:right w:val="none" w:sz="0" w:space="0" w:color="auto"/>
          </w:divBdr>
        </w:div>
        <w:div w:id="799955022">
          <w:marLeft w:val="480"/>
          <w:marRight w:val="0"/>
          <w:marTop w:val="0"/>
          <w:marBottom w:val="0"/>
          <w:divBdr>
            <w:top w:val="none" w:sz="0" w:space="0" w:color="auto"/>
            <w:left w:val="none" w:sz="0" w:space="0" w:color="auto"/>
            <w:bottom w:val="none" w:sz="0" w:space="0" w:color="auto"/>
            <w:right w:val="none" w:sz="0" w:space="0" w:color="auto"/>
          </w:divBdr>
        </w:div>
      </w:divsChild>
    </w:div>
    <w:div w:id="1456631953">
      <w:bodyDiv w:val="1"/>
      <w:marLeft w:val="0"/>
      <w:marRight w:val="0"/>
      <w:marTop w:val="0"/>
      <w:marBottom w:val="0"/>
      <w:divBdr>
        <w:top w:val="none" w:sz="0" w:space="0" w:color="auto"/>
        <w:left w:val="none" w:sz="0" w:space="0" w:color="auto"/>
        <w:bottom w:val="none" w:sz="0" w:space="0" w:color="auto"/>
        <w:right w:val="none" w:sz="0" w:space="0" w:color="auto"/>
      </w:divBdr>
      <w:divsChild>
        <w:div w:id="435519095">
          <w:marLeft w:val="480"/>
          <w:marRight w:val="0"/>
          <w:marTop w:val="0"/>
          <w:marBottom w:val="0"/>
          <w:divBdr>
            <w:top w:val="none" w:sz="0" w:space="0" w:color="auto"/>
            <w:left w:val="none" w:sz="0" w:space="0" w:color="auto"/>
            <w:bottom w:val="none" w:sz="0" w:space="0" w:color="auto"/>
            <w:right w:val="none" w:sz="0" w:space="0" w:color="auto"/>
          </w:divBdr>
        </w:div>
        <w:div w:id="963540348">
          <w:marLeft w:val="480"/>
          <w:marRight w:val="0"/>
          <w:marTop w:val="0"/>
          <w:marBottom w:val="0"/>
          <w:divBdr>
            <w:top w:val="none" w:sz="0" w:space="0" w:color="auto"/>
            <w:left w:val="none" w:sz="0" w:space="0" w:color="auto"/>
            <w:bottom w:val="none" w:sz="0" w:space="0" w:color="auto"/>
            <w:right w:val="none" w:sz="0" w:space="0" w:color="auto"/>
          </w:divBdr>
        </w:div>
        <w:div w:id="1287203057">
          <w:marLeft w:val="480"/>
          <w:marRight w:val="0"/>
          <w:marTop w:val="0"/>
          <w:marBottom w:val="0"/>
          <w:divBdr>
            <w:top w:val="none" w:sz="0" w:space="0" w:color="auto"/>
            <w:left w:val="none" w:sz="0" w:space="0" w:color="auto"/>
            <w:bottom w:val="none" w:sz="0" w:space="0" w:color="auto"/>
            <w:right w:val="none" w:sz="0" w:space="0" w:color="auto"/>
          </w:divBdr>
        </w:div>
        <w:div w:id="729427533">
          <w:marLeft w:val="480"/>
          <w:marRight w:val="0"/>
          <w:marTop w:val="0"/>
          <w:marBottom w:val="0"/>
          <w:divBdr>
            <w:top w:val="none" w:sz="0" w:space="0" w:color="auto"/>
            <w:left w:val="none" w:sz="0" w:space="0" w:color="auto"/>
            <w:bottom w:val="none" w:sz="0" w:space="0" w:color="auto"/>
            <w:right w:val="none" w:sz="0" w:space="0" w:color="auto"/>
          </w:divBdr>
        </w:div>
        <w:div w:id="1491098303">
          <w:marLeft w:val="480"/>
          <w:marRight w:val="0"/>
          <w:marTop w:val="0"/>
          <w:marBottom w:val="0"/>
          <w:divBdr>
            <w:top w:val="none" w:sz="0" w:space="0" w:color="auto"/>
            <w:left w:val="none" w:sz="0" w:space="0" w:color="auto"/>
            <w:bottom w:val="none" w:sz="0" w:space="0" w:color="auto"/>
            <w:right w:val="none" w:sz="0" w:space="0" w:color="auto"/>
          </w:divBdr>
        </w:div>
        <w:div w:id="2038922810">
          <w:marLeft w:val="480"/>
          <w:marRight w:val="0"/>
          <w:marTop w:val="0"/>
          <w:marBottom w:val="0"/>
          <w:divBdr>
            <w:top w:val="none" w:sz="0" w:space="0" w:color="auto"/>
            <w:left w:val="none" w:sz="0" w:space="0" w:color="auto"/>
            <w:bottom w:val="none" w:sz="0" w:space="0" w:color="auto"/>
            <w:right w:val="none" w:sz="0" w:space="0" w:color="auto"/>
          </w:divBdr>
        </w:div>
        <w:div w:id="385763972">
          <w:marLeft w:val="480"/>
          <w:marRight w:val="0"/>
          <w:marTop w:val="0"/>
          <w:marBottom w:val="0"/>
          <w:divBdr>
            <w:top w:val="none" w:sz="0" w:space="0" w:color="auto"/>
            <w:left w:val="none" w:sz="0" w:space="0" w:color="auto"/>
            <w:bottom w:val="none" w:sz="0" w:space="0" w:color="auto"/>
            <w:right w:val="none" w:sz="0" w:space="0" w:color="auto"/>
          </w:divBdr>
        </w:div>
        <w:div w:id="1192189589">
          <w:marLeft w:val="480"/>
          <w:marRight w:val="0"/>
          <w:marTop w:val="0"/>
          <w:marBottom w:val="0"/>
          <w:divBdr>
            <w:top w:val="none" w:sz="0" w:space="0" w:color="auto"/>
            <w:left w:val="none" w:sz="0" w:space="0" w:color="auto"/>
            <w:bottom w:val="none" w:sz="0" w:space="0" w:color="auto"/>
            <w:right w:val="none" w:sz="0" w:space="0" w:color="auto"/>
          </w:divBdr>
        </w:div>
        <w:div w:id="706762430">
          <w:marLeft w:val="480"/>
          <w:marRight w:val="0"/>
          <w:marTop w:val="0"/>
          <w:marBottom w:val="0"/>
          <w:divBdr>
            <w:top w:val="none" w:sz="0" w:space="0" w:color="auto"/>
            <w:left w:val="none" w:sz="0" w:space="0" w:color="auto"/>
            <w:bottom w:val="none" w:sz="0" w:space="0" w:color="auto"/>
            <w:right w:val="none" w:sz="0" w:space="0" w:color="auto"/>
          </w:divBdr>
        </w:div>
        <w:div w:id="1298685931">
          <w:marLeft w:val="480"/>
          <w:marRight w:val="0"/>
          <w:marTop w:val="0"/>
          <w:marBottom w:val="0"/>
          <w:divBdr>
            <w:top w:val="none" w:sz="0" w:space="0" w:color="auto"/>
            <w:left w:val="none" w:sz="0" w:space="0" w:color="auto"/>
            <w:bottom w:val="none" w:sz="0" w:space="0" w:color="auto"/>
            <w:right w:val="none" w:sz="0" w:space="0" w:color="auto"/>
          </w:divBdr>
        </w:div>
        <w:div w:id="1831364816">
          <w:marLeft w:val="480"/>
          <w:marRight w:val="0"/>
          <w:marTop w:val="0"/>
          <w:marBottom w:val="0"/>
          <w:divBdr>
            <w:top w:val="none" w:sz="0" w:space="0" w:color="auto"/>
            <w:left w:val="none" w:sz="0" w:space="0" w:color="auto"/>
            <w:bottom w:val="none" w:sz="0" w:space="0" w:color="auto"/>
            <w:right w:val="none" w:sz="0" w:space="0" w:color="auto"/>
          </w:divBdr>
        </w:div>
        <w:div w:id="663708637">
          <w:marLeft w:val="480"/>
          <w:marRight w:val="0"/>
          <w:marTop w:val="0"/>
          <w:marBottom w:val="0"/>
          <w:divBdr>
            <w:top w:val="none" w:sz="0" w:space="0" w:color="auto"/>
            <w:left w:val="none" w:sz="0" w:space="0" w:color="auto"/>
            <w:bottom w:val="none" w:sz="0" w:space="0" w:color="auto"/>
            <w:right w:val="none" w:sz="0" w:space="0" w:color="auto"/>
          </w:divBdr>
        </w:div>
        <w:div w:id="1134832624">
          <w:marLeft w:val="480"/>
          <w:marRight w:val="0"/>
          <w:marTop w:val="0"/>
          <w:marBottom w:val="0"/>
          <w:divBdr>
            <w:top w:val="none" w:sz="0" w:space="0" w:color="auto"/>
            <w:left w:val="none" w:sz="0" w:space="0" w:color="auto"/>
            <w:bottom w:val="none" w:sz="0" w:space="0" w:color="auto"/>
            <w:right w:val="none" w:sz="0" w:space="0" w:color="auto"/>
          </w:divBdr>
        </w:div>
        <w:div w:id="839203146">
          <w:marLeft w:val="480"/>
          <w:marRight w:val="0"/>
          <w:marTop w:val="0"/>
          <w:marBottom w:val="0"/>
          <w:divBdr>
            <w:top w:val="none" w:sz="0" w:space="0" w:color="auto"/>
            <w:left w:val="none" w:sz="0" w:space="0" w:color="auto"/>
            <w:bottom w:val="none" w:sz="0" w:space="0" w:color="auto"/>
            <w:right w:val="none" w:sz="0" w:space="0" w:color="auto"/>
          </w:divBdr>
        </w:div>
        <w:div w:id="1601570096">
          <w:marLeft w:val="480"/>
          <w:marRight w:val="0"/>
          <w:marTop w:val="0"/>
          <w:marBottom w:val="0"/>
          <w:divBdr>
            <w:top w:val="none" w:sz="0" w:space="0" w:color="auto"/>
            <w:left w:val="none" w:sz="0" w:space="0" w:color="auto"/>
            <w:bottom w:val="none" w:sz="0" w:space="0" w:color="auto"/>
            <w:right w:val="none" w:sz="0" w:space="0" w:color="auto"/>
          </w:divBdr>
        </w:div>
        <w:div w:id="115223583">
          <w:marLeft w:val="480"/>
          <w:marRight w:val="0"/>
          <w:marTop w:val="0"/>
          <w:marBottom w:val="0"/>
          <w:divBdr>
            <w:top w:val="none" w:sz="0" w:space="0" w:color="auto"/>
            <w:left w:val="none" w:sz="0" w:space="0" w:color="auto"/>
            <w:bottom w:val="none" w:sz="0" w:space="0" w:color="auto"/>
            <w:right w:val="none" w:sz="0" w:space="0" w:color="auto"/>
          </w:divBdr>
        </w:div>
        <w:div w:id="840047105">
          <w:marLeft w:val="480"/>
          <w:marRight w:val="0"/>
          <w:marTop w:val="0"/>
          <w:marBottom w:val="0"/>
          <w:divBdr>
            <w:top w:val="none" w:sz="0" w:space="0" w:color="auto"/>
            <w:left w:val="none" w:sz="0" w:space="0" w:color="auto"/>
            <w:bottom w:val="none" w:sz="0" w:space="0" w:color="auto"/>
            <w:right w:val="none" w:sz="0" w:space="0" w:color="auto"/>
          </w:divBdr>
        </w:div>
        <w:div w:id="620768597">
          <w:marLeft w:val="480"/>
          <w:marRight w:val="0"/>
          <w:marTop w:val="0"/>
          <w:marBottom w:val="0"/>
          <w:divBdr>
            <w:top w:val="none" w:sz="0" w:space="0" w:color="auto"/>
            <w:left w:val="none" w:sz="0" w:space="0" w:color="auto"/>
            <w:bottom w:val="none" w:sz="0" w:space="0" w:color="auto"/>
            <w:right w:val="none" w:sz="0" w:space="0" w:color="auto"/>
          </w:divBdr>
        </w:div>
        <w:div w:id="684598115">
          <w:marLeft w:val="480"/>
          <w:marRight w:val="0"/>
          <w:marTop w:val="0"/>
          <w:marBottom w:val="0"/>
          <w:divBdr>
            <w:top w:val="none" w:sz="0" w:space="0" w:color="auto"/>
            <w:left w:val="none" w:sz="0" w:space="0" w:color="auto"/>
            <w:bottom w:val="none" w:sz="0" w:space="0" w:color="auto"/>
            <w:right w:val="none" w:sz="0" w:space="0" w:color="auto"/>
          </w:divBdr>
        </w:div>
        <w:div w:id="462777018">
          <w:marLeft w:val="480"/>
          <w:marRight w:val="0"/>
          <w:marTop w:val="0"/>
          <w:marBottom w:val="0"/>
          <w:divBdr>
            <w:top w:val="none" w:sz="0" w:space="0" w:color="auto"/>
            <w:left w:val="none" w:sz="0" w:space="0" w:color="auto"/>
            <w:bottom w:val="none" w:sz="0" w:space="0" w:color="auto"/>
            <w:right w:val="none" w:sz="0" w:space="0" w:color="auto"/>
          </w:divBdr>
        </w:div>
        <w:div w:id="394863921">
          <w:marLeft w:val="480"/>
          <w:marRight w:val="0"/>
          <w:marTop w:val="0"/>
          <w:marBottom w:val="0"/>
          <w:divBdr>
            <w:top w:val="none" w:sz="0" w:space="0" w:color="auto"/>
            <w:left w:val="none" w:sz="0" w:space="0" w:color="auto"/>
            <w:bottom w:val="none" w:sz="0" w:space="0" w:color="auto"/>
            <w:right w:val="none" w:sz="0" w:space="0" w:color="auto"/>
          </w:divBdr>
        </w:div>
        <w:div w:id="1503859356">
          <w:marLeft w:val="480"/>
          <w:marRight w:val="0"/>
          <w:marTop w:val="0"/>
          <w:marBottom w:val="0"/>
          <w:divBdr>
            <w:top w:val="none" w:sz="0" w:space="0" w:color="auto"/>
            <w:left w:val="none" w:sz="0" w:space="0" w:color="auto"/>
            <w:bottom w:val="none" w:sz="0" w:space="0" w:color="auto"/>
            <w:right w:val="none" w:sz="0" w:space="0" w:color="auto"/>
          </w:divBdr>
        </w:div>
        <w:div w:id="1883445492">
          <w:marLeft w:val="480"/>
          <w:marRight w:val="0"/>
          <w:marTop w:val="0"/>
          <w:marBottom w:val="0"/>
          <w:divBdr>
            <w:top w:val="none" w:sz="0" w:space="0" w:color="auto"/>
            <w:left w:val="none" w:sz="0" w:space="0" w:color="auto"/>
            <w:bottom w:val="none" w:sz="0" w:space="0" w:color="auto"/>
            <w:right w:val="none" w:sz="0" w:space="0" w:color="auto"/>
          </w:divBdr>
        </w:div>
        <w:div w:id="1473911066">
          <w:marLeft w:val="480"/>
          <w:marRight w:val="0"/>
          <w:marTop w:val="0"/>
          <w:marBottom w:val="0"/>
          <w:divBdr>
            <w:top w:val="none" w:sz="0" w:space="0" w:color="auto"/>
            <w:left w:val="none" w:sz="0" w:space="0" w:color="auto"/>
            <w:bottom w:val="none" w:sz="0" w:space="0" w:color="auto"/>
            <w:right w:val="none" w:sz="0" w:space="0" w:color="auto"/>
          </w:divBdr>
        </w:div>
        <w:div w:id="97876817">
          <w:marLeft w:val="480"/>
          <w:marRight w:val="0"/>
          <w:marTop w:val="0"/>
          <w:marBottom w:val="0"/>
          <w:divBdr>
            <w:top w:val="none" w:sz="0" w:space="0" w:color="auto"/>
            <w:left w:val="none" w:sz="0" w:space="0" w:color="auto"/>
            <w:bottom w:val="none" w:sz="0" w:space="0" w:color="auto"/>
            <w:right w:val="none" w:sz="0" w:space="0" w:color="auto"/>
          </w:divBdr>
        </w:div>
        <w:div w:id="1829902327">
          <w:marLeft w:val="480"/>
          <w:marRight w:val="0"/>
          <w:marTop w:val="0"/>
          <w:marBottom w:val="0"/>
          <w:divBdr>
            <w:top w:val="none" w:sz="0" w:space="0" w:color="auto"/>
            <w:left w:val="none" w:sz="0" w:space="0" w:color="auto"/>
            <w:bottom w:val="none" w:sz="0" w:space="0" w:color="auto"/>
            <w:right w:val="none" w:sz="0" w:space="0" w:color="auto"/>
          </w:divBdr>
        </w:div>
        <w:div w:id="1653944949">
          <w:marLeft w:val="480"/>
          <w:marRight w:val="0"/>
          <w:marTop w:val="0"/>
          <w:marBottom w:val="0"/>
          <w:divBdr>
            <w:top w:val="none" w:sz="0" w:space="0" w:color="auto"/>
            <w:left w:val="none" w:sz="0" w:space="0" w:color="auto"/>
            <w:bottom w:val="none" w:sz="0" w:space="0" w:color="auto"/>
            <w:right w:val="none" w:sz="0" w:space="0" w:color="auto"/>
          </w:divBdr>
        </w:div>
        <w:div w:id="1263761916">
          <w:marLeft w:val="480"/>
          <w:marRight w:val="0"/>
          <w:marTop w:val="0"/>
          <w:marBottom w:val="0"/>
          <w:divBdr>
            <w:top w:val="none" w:sz="0" w:space="0" w:color="auto"/>
            <w:left w:val="none" w:sz="0" w:space="0" w:color="auto"/>
            <w:bottom w:val="none" w:sz="0" w:space="0" w:color="auto"/>
            <w:right w:val="none" w:sz="0" w:space="0" w:color="auto"/>
          </w:divBdr>
        </w:div>
        <w:div w:id="1567498266">
          <w:marLeft w:val="480"/>
          <w:marRight w:val="0"/>
          <w:marTop w:val="0"/>
          <w:marBottom w:val="0"/>
          <w:divBdr>
            <w:top w:val="none" w:sz="0" w:space="0" w:color="auto"/>
            <w:left w:val="none" w:sz="0" w:space="0" w:color="auto"/>
            <w:bottom w:val="none" w:sz="0" w:space="0" w:color="auto"/>
            <w:right w:val="none" w:sz="0" w:space="0" w:color="auto"/>
          </w:divBdr>
        </w:div>
        <w:div w:id="158739318">
          <w:marLeft w:val="480"/>
          <w:marRight w:val="0"/>
          <w:marTop w:val="0"/>
          <w:marBottom w:val="0"/>
          <w:divBdr>
            <w:top w:val="none" w:sz="0" w:space="0" w:color="auto"/>
            <w:left w:val="none" w:sz="0" w:space="0" w:color="auto"/>
            <w:bottom w:val="none" w:sz="0" w:space="0" w:color="auto"/>
            <w:right w:val="none" w:sz="0" w:space="0" w:color="auto"/>
          </w:divBdr>
        </w:div>
        <w:div w:id="1533692620">
          <w:marLeft w:val="480"/>
          <w:marRight w:val="0"/>
          <w:marTop w:val="0"/>
          <w:marBottom w:val="0"/>
          <w:divBdr>
            <w:top w:val="none" w:sz="0" w:space="0" w:color="auto"/>
            <w:left w:val="none" w:sz="0" w:space="0" w:color="auto"/>
            <w:bottom w:val="none" w:sz="0" w:space="0" w:color="auto"/>
            <w:right w:val="none" w:sz="0" w:space="0" w:color="auto"/>
          </w:divBdr>
        </w:div>
        <w:div w:id="546183070">
          <w:marLeft w:val="480"/>
          <w:marRight w:val="0"/>
          <w:marTop w:val="0"/>
          <w:marBottom w:val="0"/>
          <w:divBdr>
            <w:top w:val="none" w:sz="0" w:space="0" w:color="auto"/>
            <w:left w:val="none" w:sz="0" w:space="0" w:color="auto"/>
            <w:bottom w:val="none" w:sz="0" w:space="0" w:color="auto"/>
            <w:right w:val="none" w:sz="0" w:space="0" w:color="auto"/>
          </w:divBdr>
        </w:div>
        <w:div w:id="232282475">
          <w:marLeft w:val="480"/>
          <w:marRight w:val="0"/>
          <w:marTop w:val="0"/>
          <w:marBottom w:val="0"/>
          <w:divBdr>
            <w:top w:val="none" w:sz="0" w:space="0" w:color="auto"/>
            <w:left w:val="none" w:sz="0" w:space="0" w:color="auto"/>
            <w:bottom w:val="none" w:sz="0" w:space="0" w:color="auto"/>
            <w:right w:val="none" w:sz="0" w:space="0" w:color="auto"/>
          </w:divBdr>
        </w:div>
        <w:div w:id="1847163853">
          <w:marLeft w:val="480"/>
          <w:marRight w:val="0"/>
          <w:marTop w:val="0"/>
          <w:marBottom w:val="0"/>
          <w:divBdr>
            <w:top w:val="none" w:sz="0" w:space="0" w:color="auto"/>
            <w:left w:val="none" w:sz="0" w:space="0" w:color="auto"/>
            <w:bottom w:val="none" w:sz="0" w:space="0" w:color="auto"/>
            <w:right w:val="none" w:sz="0" w:space="0" w:color="auto"/>
          </w:divBdr>
        </w:div>
        <w:div w:id="368073977">
          <w:marLeft w:val="480"/>
          <w:marRight w:val="0"/>
          <w:marTop w:val="0"/>
          <w:marBottom w:val="0"/>
          <w:divBdr>
            <w:top w:val="none" w:sz="0" w:space="0" w:color="auto"/>
            <w:left w:val="none" w:sz="0" w:space="0" w:color="auto"/>
            <w:bottom w:val="none" w:sz="0" w:space="0" w:color="auto"/>
            <w:right w:val="none" w:sz="0" w:space="0" w:color="auto"/>
          </w:divBdr>
        </w:div>
        <w:div w:id="1653942539">
          <w:marLeft w:val="480"/>
          <w:marRight w:val="0"/>
          <w:marTop w:val="0"/>
          <w:marBottom w:val="0"/>
          <w:divBdr>
            <w:top w:val="none" w:sz="0" w:space="0" w:color="auto"/>
            <w:left w:val="none" w:sz="0" w:space="0" w:color="auto"/>
            <w:bottom w:val="none" w:sz="0" w:space="0" w:color="auto"/>
            <w:right w:val="none" w:sz="0" w:space="0" w:color="auto"/>
          </w:divBdr>
        </w:div>
        <w:div w:id="546648646">
          <w:marLeft w:val="480"/>
          <w:marRight w:val="0"/>
          <w:marTop w:val="0"/>
          <w:marBottom w:val="0"/>
          <w:divBdr>
            <w:top w:val="none" w:sz="0" w:space="0" w:color="auto"/>
            <w:left w:val="none" w:sz="0" w:space="0" w:color="auto"/>
            <w:bottom w:val="none" w:sz="0" w:space="0" w:color="auto"/>
            <w:right w:val="none" w:sz="0" w:space="0" w:color="auto"/>
          </w:divBdr>
        </w:div>
        <w:div w:id="1325359003">
          <w:marLeft w:val="480"/>
          <w:marRight w:val="0"/>
          <w:marTop w:val="0"/>
          <w:marBottom w:val="0"/>
          <w:divBdr>
            <w:top w:val="none" w:sz="0" w:space="0" w:color="auto"/>
            <w:left w:val="none" w:sz="0" w:space="0" w:color="auto"/>
            <w:bottom w:val="none" w:sz="0" w:space="0" w:color="auto"/>
            <w:right w:val="none" w:sz="0" w:space="0" w:color="auto"/>
          </w:divBdr>
        </w:div>
        <w:div w:id="1728911506">
          <w:marLeft w:val="480"/>
          <w:marRight w:val="0"/>
          <w:marTop w:val="0"/>
          <w:marBottom w:val="0"/>
          <w:divBdr>
            <w:top w:val="none" w:sz="0" w:space="0" w:color="auto"/>
            <w:left w:val="none" w:sz="0" w:space="0" w:color="auto"/>
            <w:bottom w:val="none" w:sz="0" w:space="0" w:color="auto"/>
            <w:right w:val="none" w:sz="0" w:space="0" w:color="auto"/>
          </w:divBdr>
        </w:div>
        <w:div w:id="770274143">
          <w:marLeft w:val="480"/>
          <w:marRight w:val="0"/>
          <w:marTop w:val="0"/>
          <w:marBottom w:val="0"/>
          <w:divBdr>
            <w:top w:val="none" w:sz="0" w:space="0" w:color="auto"/>
            <w:left w:val="none" w:sz="0" w:space="0" w:color="auto"/>
            <w:bottom w:val="none" w:sz="0" w:space="0" w:color="auto"/>
            <w:right w:val="none" w:sz="0" w:space="0" w:color="auto"/>
          </w:divBdr>
        </w:div>
        <w:div w:id="565650014">
          <w:marLeft w:val="480"/>
          <w:marRight w:val="0"/>
          <w:marTop w:val="0"/>
          <w:marBottom w:val="0"/>
          <w:divBdr>
            <w:top w:val="none" w:sz="0" w:space="0" w:color="auto"/>
            <w:left w:val="none" w:sz="0" w:space="0" w:color="auto"/>
            <w:bottom w:val="none" w:sz="0" w:space="0" w:color="auto"/>
            <w:right w:val="none" w:sz="0" w:space="0" w:color="auto"/>
          </w:divBdr>
        </w:div>
        <w:div w:id="199367634">
          <w:marLeft w:val="480"/>
          <w:marRight w:val="0"/>
          <w:marTop w:val="0"/>
          <w:marBottom w:val="0"/>
          <w:divBdr>
            <w:top w:val="none" w:sz="0" w:space="0" w:color="auto"/>
            <w:left w:val="none" w:sz="0" w:space="0" w:color="auto"/>
            <w:bottom w:val="none" w:sz="0" w:space="0" w:color="auto"/>
            <w:right w:val="none" w:sz="0" w:space="0" w:color="auto"/>
          </w:divBdr>
        </w:div>
        <w:div w:id="1703826206">
          <w:marLeft w:val="480"/>
          <w:marRight w:val="0"/>
          <w:marTop w:val="0"/>
          <w:marBottom w:val="0"/>
          <w:divBdr>
            <w:top w:val="none" w:sz="0" w:space="0" w:color="auto"/>
            <w:left w:val="none" w:sz="0" w:space="0" w:color="auto"/>
            <w:bottom w:val="none" w:sz="0" w:space="0" w:color="auto"/>
            <w:right w:val="none" w:sz="0" w:space="0" w:color="auto"/>
          </w:divBdr>
        </w:div>
        <w:div w:id="1178233121">
          <w:marLeft w:val="480"/>
          <w:marRight w:val="0"/>
          <w:marTop w:val="0"/>
          <w:marBottom w:val="0"/>
          <w:divBdr>
            <w:top w:val="none" w:sz="0" w:space="0" w:color="auto"/>
            <w:left w:val="none" w:sz="0" w:space="0" w:color="auto"/>
            <w:bottom w:val="none" w:sz="0" w:space="0" w:color="auto"/>
            <w:right w:val="none" w:sz="0" w:space="0" w:color="auto"/>
          </w:divBdr>
        </w:div>
        <w:div w:id="1034621610">
          <w:marLeft w:val="480"/>
          <w:marRight w:val="0"/>
          <w:marTop w:val="0"/>
          <w:marBottom w:val="0"/>
          <w:divBdr>
            <w:top w:val="none" w:sz="0" w:space="0" w:color="auto"/>
            <w:left w:val="none" w:sz="0" w:space="0" w:color="auto"/>
            <w:bottom w:val="none" w:sz="0" w:space="0" w:color="auto"/>
            <w:right w:val="none" w:sz="0" w:space="0" w:color="auto"/>
          </w:divBdr>
        </w:div>
        <w:div w:id="264658962">
          <w:marLeft w:val="480"/>
          <w:marRight w:val="0"/>
          <w:marTop w:val="0"/>
          <w:marBottom w:val="0"/>
          <w:divBdr>
            <w:top w:val="none" w:sz="0" w:space="0" w:color="auto"/>
            <w:left w:val="none" w:sz="0" w:space="0" w:color="auto"/>
            <w:bottom w:val="none" w:sz="0" w:space="0" w:color="auto"/>
            <w:right w:val="none" w:sz="0" w:space="0" w:color="auto"/>
          </w:divBdr>
        </w:div>
        <w:div w:id="1009451022">
          <w:marLeft w:val="480"/>
          <w:marRight w:val="0"/>
          <w:marTop w:val="0"/>
          <w:marBottom w:val="0"/>
          <w:divBdr>
            <w:top w:val="none" w:sz="0" w:space="0" w:color="auto"/>
            <w:left w:val="none" w:sz="0" w:space="0" w:color="auto"/>
            <w:bottom w:val="none" w:sz="0" w:space="0" w:color="auto"/>
            <w:right w:val="none" w:sz="0" w:space="0" w:color="auto"/>
          </w:divBdr>
        </w:div>
        <w:div w:id="425225424">
          <w:marLeft w:val="480"/>
          <w:marRight w:val="0"/>
          <w:marTop w:val="0"/>
          <w:marBottom w:val="0"/>
          <w:divBdr>
            <w:top w:val="none" w:sz="0" w:space="0" w:color="auto"/>
            <w:left w:val="none" w:sz="0" w:space="0" w:color="auto"/>
            <w:bottom w:val="none" w:sz="0" w:space="0" w:color="auto"/>
            <w:right w:val="none" w:sz="0" w:space="0" w:color="auto"/>
          </w:divBdr>
        </w:div>
        <w:div w:id="213852910">
          <w:marLeft w:val="480"/>
          <w:marRight w:val="0"/>
          <w:marTop w:val="0"/>
          <w:marBottom w:val="0"/>
          <w:divBdr>
            <w:top w:val="none" w:sz="0" w:space="0" w:color="auto"/>
            <w:left w:val="none" w:sz="0" w:space="0" w:color="auto"/>
            <w:bottom w:val="none" w:sz="0" w:space="0" w:color="auto"/>
            <w:right w:val="none" w:sz="0" w:space="0" w:color="auto"/>
          </w:divBdr>
        </w:div>
        <w:div w:id="633557572">
          <w:marLeft w:val="480"/>
          <w:marRight w:val="0"/>
          <w:marTop w:val="0"/>
          <w:marBottom w:val="0"/>
          <w:divBdr>
            <w:top w:val="none" w:sz="0" w:space="0" w:color="auto"/>
            <w:left w:val="none" w:sz="0" w:space="0" w:color="auto"/>
            <w:bottom w:val="none" w:sz="0" w:space="0" w:color="auto"/>
            <w:right w:val="none" w:sz="0" w:space="0" w:color="auto"/>
          </w:divBdr>
        </w:div>
        <w:div w:id="232161063">
          <w:marLeft w:val="480"/>
          <w:marRight w:val="0"/>
          <w:marTop w:val="0"/>
          <w:marBottom w:val="0"/>
          <w:divBdr>
            <w:top w:val="none" w:sz="0" w:space="0" w:color="auto"/>
            <w:left w:val="none" w:sz="0" w:space="0" w:color="auto"/>
            <w:bottom w:val="none" w:sz="0" w:space="0" w:color="auto"/>
            <w:right w:val="none" w:sz="0" w:space="0" w:color="auto"/>
          </w:divBdr>
        </w:div>
        <w:div w:id="494684021">
          <w:marLeft w:val="480"/>
          <w:marRight w:val="0"/>
          <w:marTop w:val="0"/>
          <w:marBottom w:val="0"/>
          <w:divBdr>
            <w:top w:val="none" w:sz="0" w:space="0" w:color="auto"/>
            <w:left w:val="none" w:sz="0" w:space="0" w:color="auto"/>
            <w:bottom w:val="none" w:sz="0" w:space="0" w:color="auto"/>
            <w:right w:val="none" w:sz="0" w:space="0" w:color="auto"/>
          </w:divBdr>
        </w:div>
        <w:div w:id="22951130">
          <w:marLeft w:val="480"/>
          <w:marRight w:val="0"/>
          <w:marTop w:val="0"/>
          <w:marBottom w:val="0"/>
          <w:divBdr>
            <w:top w:val="none" w:sz="0" w:space="0" w:color="auto"/>
            <w:left w:val="none" w:sz="0" w:space="0" w:color="auto"/>
            <w:bottom w:val="none" w:sz="0" w:space="0" w:color="auto"/>
            <w:right w:val="none" w:sz="0" w:space="0" w:color="auto"/>
          </w:divBdr>
        </w:div>
        <w:div w:id="776632697">
          <w:marLeft w:val="480"/>
          <w:marRight w:val="0"/>
          <w:marTop w:val="0"/>
          <w:marBottom w:val="0"/>
          <w:divBdr>
            <w:top w:val="none" w:sz="0" w:space="0" w:color="auto"/>
            <w:left w:val="none" w:sz="0" w:space="0" w:color="auto"/>
            <w:bottom w:val="none" w:sz="0" w:space="0" w:color="auto"/>
            <w:right w:val="none" w:sz="0" w:space="0" w:color="auto"/>
          </w:divBdr>
        </w:div>
        <w:div w:id="1378551548">
          <w:marLeft w:val="480"/>
          <w:marRight w:val="0"/>
          <w:marTop w:val="0"/>
          <w:marBottom w:val="0"/>
          <w:divBdr>
            <w:top w:val="none" w:sz="0" w:space="0" w:color="auto"/>
            <w:left w:val="none" w:sz="0" w:space="0" w:color="auto"/>
            <w:bottom w:val="none" w:sz="0" w:space="0" w:color="auto"/>
            <w:right w:val="none" w:sz="0" w:space="0" w:color="auto"/>
          </w:divBdr>
        </w:div>
        <w:div w:id="2041784872">
          <w:marLeft w:val="480"/>
          <w:marRight w:val="0"/>
          <w:marTop w:val="0"/>
          <w:marBottom w:val="0"/>
          <w:divBdr>
            <w:top w:val="none" w:sz="0" w:space="0" w:color="auto"/>
            <w:left w:val="none" w:sz="0" w:space="0" w:color="auto"/>
            <w:bottom w:val="none" w:sz="0" w:space="0" w:color="auto"/>
            <w:right w:val="none" w:sz="0" w:space="0" w:color="auto"/>
          </w:divBdr>
        </w:div>
        <w:div w:id="1475559327">
          <w:marLeft w:val="480"/>
          <w:marRight w:val="0"/>
          <w:marTop w:val="0"/>
          <w:marBottom w:val="0"/>
          <w:divBdr>
            <w:top w:val="none" w:sz="0" w:space="0" w:color="auto"/>
            <w:left w:val="none" w:sz="0" w:space="0" w:color="auto"/>
            <w:bottom w:val="none" w:sz="0" w:space="0" w:color="auto"/>
            <w:right w:val="none" w:sz="0" w:space="0" w:color="auto"/>
          </w:divBdr>
        </w:div>
      </w:divsChild>
    </w:div>
    <w:div w:id="1458718120">
      <w:bodyDiv w:val="1"/>
      <w:marLeft w:val="0"/>
      <w:marRight w:val="0"/>
      <w:marTop w:val="0"/>
      <w:marBottom w:val="0"/>
      <w:divBdr>
        <w:top w:val="none" w:sz="0" w:space="0" w:color="auto"/>
        <w:left w:val="none" w:sz="0" w:space="0" w:color="auto"/>
        <w:bottom w:val="none" w:sz="0" w:space="0" w:color="auto"/>
        <w:right w:val="none" w:sz="0" w:space="0" w:color="auto"/>
      </w:divBdr>
    </w:div>
    <w:div w:id="1461652765">
      <w:bodyDiv w:val="1"/>
      <w:marLeft w:val="0"/>
      <w:marRight w:val="0"/>
      <w:marTop w:val="0"/>
      <w:marBottom w:val="0"/>
      <w:divBdr>
        <w:top w:val="none" w:sz="0" w:space="0" w:color="auto"/>
        <w:left w:val="none" w:sz="0" w:space="0" w:color="auto"/>
        <w:bottom w:val="none" w:sz="0" w:space="0" w:color="auto"/>
        <w:right w:val="none" w:sz="0" w:space="0" w:color="auto"/>
      </w:divBdr>
    </w:div>
    <w:div w:id="1466464610">
      <w:bodyDiv w:val="1"/>
      <w:marLeft w:val="0"/>
      <w:marRight w:val="0"/>
      <w:marTop w:val="0"/>
      <w:marBottom w:val="0"/>
      <w:divBdr>
        <w:top w:val="none" w:sz="0" w:space="0" w:color="auto"/>
        <w:left w:val="none" w:sz="0" w:space="0" w:color="auto"/>
        <w:bottom w:val="none" w:sz="0" w:space="0" w:color="auto"/>
        <w:right w:val="none" w:sz="0" w:space="0" w:color="auto"/>
      </w:divBdr>
    </w:div>
    <w:div w:id="1471243046">
      <w:bodyDiv w:val="1"/>
      <w:marLeft w:val="0"/>
      <w:marRight w:val="0"/>
      <w:marTop w:val="0"/>
      <w:marBottom w:val="0"/>
      <w:divBdr>
        <w:top w:val="none" w:sz="0" w:space="0" w:color="auto"/>
        <w:left w:val="none" w:sz="0" w:space="0" w:color="auto"/>
        <w:bottom w:val="none" w:sz="0" w:space="0" w:color="auto"/>
        <w:right w:val="none" w:sz="0" w:space="0" w:color="auto"/>
      </w:divBdr>
      <w:divsChild>
        <w:div w:id="295992335">
          <w:marLeft w:val="480"/>
          <w:marRight w:val="0"/>
          <w:marTop w:val="0"/>
          <w:marBottom w:val="0"/>
          <w:divBdr>
            <w:top w:val="none" w:sz="0" w:space="0" w:color="auto"/>
            <w:left w:val="none" w:sz="0" w:space="0" w:color="auto"/>
            <w:bottom w:val="none" w:sz="0" w:space="0" w:color="auto"/>
            <w:right w:val="none" w:sz="0" w:space="0" w:color="auto"/>
          </w:divBdr>
        </w:div>
        <w:div w:id="2146963111">
          <w:marLeft w:val="480"/>
          <w:marRight w:val="0"/>
          <w:marTop w:val="0"/>
          <w:marBottom w:val="0"/>
          <w:divBdr>
            <w:top w:val="none" w:sz="0" w:space="0" w:color="auto"/>
            <w:left w:val="none" w:sz="0" w:space="0" w:color="auto"/>
            <w:bottom w:val="none" w:sz="0" w:space="0" w:color="auto"/>
            <w:right w:val="none" w:sz="0" w:space="0" w:color="auto"/>
          </w:divBdr>
        </w:div>
        <w:div w:id="784153818">
          <w:marLeft w:val="480"/>
          <w:marRight w:val="0"/>
          <w:marTop w:val="0"/>
          <w:marBottom w:val="0"/>
          <w:divBdr>
            <w:top w:val="none" w:sz="0" w:space="0" w:color="auto"/>
            <w:left w:val="none" w:sz="0" w:space="0" w:color="auto"/>
            <w:bottom w:val="none" w:sz="0" w:space="0" w:color="auto"/>
            <w:right w:val="none" w:sz="0" w:space="0" w:color="auto"/>
          </w:divBdr>
        </w:div>
        <w:div w:id="13310628">
          <w:marLeft w:val="480"/>
          <w:marRight w:val="0"/>
          <w:marTop w:val="0"/>
          <w:marBottom w:val="0"/>
          <w:divBdr>
            <w:top w:val="none" w:sz="0" w:space="0" w:color="auto"/>
            <w:left w:val="none" w:sz="0" w:space="0" w:color="auto"/>
            <w:bottom w:val="none" w:sz="0" w:space="0" w:color="auto"/>
            <w:right w:val="none" w:sz="0" w:space="0" w:color="auto"/>
          </w:divBdr>
        </w:div>
        <w:div w:id="43676630">
          <w:marLeft w:val="480"/>
          <w:marRight w:val="0"/>
          <w:marTop w:val="0"/>
          <w:marBottom w:val="0"/>
          <w:divBdr>
            <w:top w:val="none" w:sz="0" w:space="0" w:color="auto"/>
            <w:left w:val="none" w:sz="0" w:space="0" w:color="auto"/>
            <w:bottom w:val="none" w:sz="0" w:space="0" w:color="auto"/>
            <w:right w:val="none" w:sz="0" w:space="0" w:color="auto"/>
          </w:divBdr>
        </w:div>
        <w:div w:id="50082968">
          <w:marLeft w:val="480"/>
          <w:marRight w:val="0"/>
          <w:marTop w:val="0"/>
          <w:marBottom w:val="0"/>
          <w:divBdr>
            <w:top w:val="none" w:sz="0" w:space="0" w:color="auto"/>
            <w:left w:val="none" w:sz="0" w:space="0" w:color="auto"/>
            <w:bottom w:val="none" w:sz="0" w:space="0" w:color="auto"/>
            <w:right w:val="none" w:sz="0" w:space="0" w:color="auto"/>
          </w:divBdr>
        </w:div>
        <w:div w:id="1410544325">
          <w:marLeft w:val="480"/>
          <w:marRight w:val="0"/>
          <w:marTop w:val="0"/>
          <w:marBottom w:val="0"/>
          <w:divBdr>
            <w:top w:val="none" w:sz="0" w:space="0" w:color="auto"/>
            <w:left w:val="none" w:sz="0" w:space="0" w:color="auto"/>
            <w:bottom w:val="none" w:sz="0" w:space="0" w:color="auto"/>
            <w:right w:val="none" w:sz="0" w:space="0" w:color="auto"/>
          </w:divBdr>
        </w:div>
        <w:div w:id="1100026548">
          <w:marLeft w:val="480"/>
          <w:marRight w:val="0"/>
          <w:marTop w:val="0"/>
          <w:marBottom w:val="0"/>
          <w:divBdr>
            <w:top w:val="none" w:sz="0" w:space="0" w:color="auto"/>
            <w:left w:val="none" w:sz="0" w:space="0" w:color="auto"/>
            <w:bottom w:val="none" w:sz="0" w:space="0" w:color="auto"/>
            <w:right w:val="none" w:sz="0" w:space="0" w:color="auto"/>
          </w:divBdr>
        </w:div>
        <w:div w:id="224605157">
          <w:marLeft w:val="480"/>
          <w:marRight w:val="0"/>
          <w:marTop w:val="0"/>
          <w:marBottom w:val="0"/>
          <w:divBdr>
            <w:top w:val="none" w:sz="0" w:space="0" w:color="auto"/>
            <w:left w:val="none" w:sz="0" w:space="0" w:color="auto"/>
            <w:bottom w:val="none" w:sz="0" w:space="0" w:color="auto"/>
            <w:right w:val="none" w:sz="0" w:space="0" w:color="auto"/>
          </w:divBdr>
        </w:div>
        <w:div w:id="1845823423">
          <w:marLeft w:val="480"/>
          <w:marRight w:val="0"/>
          <w:marTop w:val="0"/>
          <w:marBottom w:val="0"/>
          <w:divBdr>
            <w:top w:val="none" w:sz="0" w:space="0" w:color="auto"/>
            <w:left w:val="none" w:sz="0" w:space="0" w:color="auto"/>
            <w:bottom w:val="none" w:sz="0" w:space="0" w:color="auto"/>
            <w:right w:val="none" w:sz="0" w:space="0" w:color="auto"/>
          </w:divBdr>
        </w:div>
        <w:div w:id="875048398">
          <w:marLeft w:val="480"/>
          <w:marRight w:val="0"/>
          <w:marTop w:val="0"/>
          <w:marBottom w:val="0"/>
          <w:divBdr>
            <w:top w:val="none" w:sz="0" w:space="0" w:color="auto"/>
            <w:left w:val="none" w:sz="0" w:space="0" w:color="auto"/>
            <w:bottom w:val="none" w:sz="0" w:space="0" w:color="auto"/>
            <w:right w:val="none" w:sz="0" w:space="0" w:color="auto"/>
          </w:divBdr>
        </w:div>
        <w:div w:id="1227491477">
          <w:marLeft w:val="480"/>
          <w:marRight w:val="0"/>
          <w:marTop w:val="0"/>
          <w:marBottom w:val="0"/>
          <w:divBdr>
            <w:top w:val="none" w:sz="0" w:space="0" w:color="auto"/>
            <w:left w:val="none" w:sz="0" w:space="0" w:color="auto"/>
            <w:bottom w:val="none" w:sz="0" w:space="0" w:color="auto"/>
            <w:right w:val="none" w:sz="0" w:space="0" w:color="auto"/>
          </w:divBdr>
        </w:div>
        <w:div w:id="1171868199">
          <w:marLeft w:val="480"/>
          <w:marRight w:val="0"/>
          <w:marTop w:val="0"/>
          <w:marBottom w:val="0"/>
          <w:divBdr>
            <w:top w:val="none" w:sz="0" w:space="0" w:color="auto"/>
            <w:left w:val="none" w:sz="0" w:space="0" w:color="auto"/>
            <w:bottom w:val="none" w:sz="0" w:space="0" w:color="auto"/>
            <w:right w:val="none" w:sz="0" w:space="0" w:color="auto"/>
          </w:divBdr>
        </w:div>
        <w:div w:id="1247691679">
          <w:marLeft w:val="480"/>
          <w:marRight w:val="0"/>
          <w:marTop w:val="0"/>
          <w:marBottom w:val="0"/>
          <w:divBdr>
            <w:top w:val="none" w:sz="0" w:space="0" w:color="auto"/>
            <w:left w:val="none" w:sz="0" w:space="0" w:color="auto"/>
            <w:bottom w:val="none" w:sz="0" w:space="0" w:color="auto"/>
            <w:right w:val="none" w:sz="0" w:space="0" w:color="auto"/>
          </w:divBdr>
        </w:div>
        <w:div w:id="1170825270">
          <w:marLeft w:val="480"/>
          <w:marRight w:val="0"/>
          <w:marTop w:val="0"/>
          <w:marBottom w:val="0"/>
          <w:divBdr>
            <w:top w:val="none" w:sz="0" w:space="0" w:color="auto"/>
            <w:left w:val="none" w:sz="0" w:space="0" w:color="auto"/>
            <w:bottom w:val="none" w:sz="0" w:space="0" w:color="auto"/>
            <w:right w:val="none" w:sz="0" w:space="0" w:color="auto"/>
          </w:divBdr>
        </w:div>
        <w:div w:id="470051162">
          <w:marLeft w:val="480"/>
          <w:marRight w:val="0"/>
          <w:marTop w:val="0"/>
          <w:marBottom w:val="0"/>
          <w:divBdr>
            <w:top w:val="none" w:sz="0" w:space="0" w:color="auto"/>
            <w:left w:val="none" w:sz="0" w:space="0" w:color="auto"/>
            <w:bottom w:val="none" w:sz="0" w:space="0" w:color="auto"/>
            <w:right w:val="none" w:sz="0" w:space="0" w:color="auto"/>
          </w:divBdr>
        </w:div>
        <w:div w:id="1120801779">
          <w:marLeft w:val="480"/>
          <w:marRight w:val="0"/>
          <w:marTop w:val="0"/>
          <w:marBottom w:val="0"/>
          <w:divBdr>
            <w:top w:val="none" w:sz="0" w:space="0" w:color="auto"/>
            <w:left w:val="none" w:sz="0" w:space="0" w:color="auto"/>
            <w:bottom w:val="none" w:sz="0" w:space="0" w:color="auto"/>
            <w:right w:val="none" w:sz="0" w:space="0" w:color="auto"/>
          </w:divBdr>
        </w:div>
        <w:div w:id="1914966208">
          <w:marLeft w:val="480"/>
          <w:marRight w:val="0"/>
          <w:marTop w:val="0"/>
          <w:marBottom w:val="0"/>
          <w:divBdr>
            <w:top w:val="none" w:sz="0" w:space="0" w:color="auto"/>
            <w:left w:val="none" w:sz="0" w:space="0" w:color="auto"/>
            <w:bottom w:val="none" w:sz="0" w:space="0" w:color="auto"/>
            <w:right w:val="none" w:sz="0" w:space="0" w:color="auto"/>
          </w:divBdr>
        </w:div>
        <w:div w:id="396779052">
          <w:marLeft w:val="480"/>
          <w:marRight w:val="0"/>
          <w:marTop w:val="0"/>
          <w:marBottom w:val="0"/>
          <w:divBdr>
            <w:top w:val="none" w:sz="0" w:space="0" w:color="auto"/>
            <w:left w:val="none" w:sz="0" w:space="0" w:color="auto"/>
            <w:bottom w:val="none" w:sz="0" w:space="0" w:color="auto"/>
            <w:right w:val="none" w:sz="0" w:space="0" w:color="auto"/>
          </w:divBdr>
        </w:div>
        <w:div w:id="1780101779">
          <w:marLeft w:val="480"/>
          <w:marRight w:val="0"/>
          <w:marTop w:val="0"/>
          <w:marBottom w:val="0"/>
          <w:divBdr>
            <w:top w:val="none" w:sz="0" w:space="0" w:color="auto"/>
            <w:left w:val="none" w:sz="0" w:space="0" w:color="auto"/>
            <w:bottom w:val="none" w:sz="0" w:space="0" w:color="auto"/>
            <w:right w:val="none" w:sz="0" w:space="0" w:color="auto"/>
          </w:divBdr>
        </w:div>
        <w:div w:id="1170832009">
          <w:marLeft w:val="480"/>
          <w:marRight w:val="0"/>
          <w:marTop w:val="0"/>
          <w:marBottom w:val="0"/>
          <w:divBdr>
            <w:top w:val="none" w:sz="0" w:space="0" w:color="auto"/>
            <w:left w:val="none" w:sz="0" w:space="0" w:color="auto"/>
            <w:bottom w:val="none" w:sz="0" w:space="0" w:color="auto"/>
            <w:right w:val="none" w:sz="0" w:space="0" w:color="auto"/>
          </w:divBdr>
        </w:div>
        <w:div w:id="295987687">
          <w:marLeft w:val="480"/>
          <w:marRight w:val="0"/>
          <w:marTop w:val="0"/>
          <w:marBottom w:val="0"/>
          <w:divBdr>
            <w:top w:val="none" w:sz="0" w:space="0" w:color="auto"/>
            <w:left w:val="none" w:sz="0" w:space="0" w:color="auto"/>
            <w:bottom w:val="none" w:sz="0" w:space="0" w:color="auto"/>
            <w:right w:val="none" w:sz="0" w:space="0" w:color="auto"/>
          </w:divBdr>
        </w:div>
        <w:div w:id="1787236877">
          <w:marLeft w:val="480"/>
          <w:marRight w:val="0"/>
          <w:marTop w:val="0"/>
          <w:marBottom w:val="0"/>
          <w:divBdr>
            <w:top w:val="none" w:sz="0" w:space="0" w:color="auto"/>
            <w:left w:val="none" w:sz="0" w:space="0" w:color="auto"/>
            <w:bottom w:val="none" w:sz="0" w:space="0" w:color="auto"/>
            <w:right w:val="none" w:sz="0" w:space="0" w:color="auto"/>
          </w:divBdr>
        </w:div>
        <w:div w:id="273633130">
          <w:marLeft w:val="480"/>
          <w:marRight w:val="0"/>
          <w:marTop w:val="0"/>
          <w:marBottom w:val="0"/>
          <w:divBdr>
            <w:top w:val="none" w:sz="0" w:space="0" w:color="auto"/>
            <w:left w:val="none" w:sz="0" w:space="0" w:color="auto"/>
            <w:bottom w:val="none" w:sz="0" w:space="0" w:color="auto"/>
            <w:right w:val="none" w:sz="0" w:space="0" w:color="auto"/>
          </w:divBdr>
        </w:div>
        <w:div w:id="814759742">
          <w:marLeft w:val="480"/>
          <w:marRight w:val="0"/>
          <w:marTop w:val="0"/>
          <w:marBottom w:val="0"/>
          <w:divBdr>
            <w:top w:val="none" w:sz="0" w:space="0" w:color="auto"/>
            <w:left w:val="none" w:sz="0" w:space="0" w:color="auto"/>
            <w:bottom w:val="none" w:sz="0" w:space="0" w:color="auto"/>
            <w:right w:val="none" w:sz="0" w:space="0" w:color="auto"/>
          </w:divBdr>
        </w:div>
        <w:div w:id="1106651904">
          <w:marLeft w:val="480"/>
          <w:marRight w:val="0"/>
          <w:marTop w:val="0"/>
          <w:marBottom w:val="0"/>
          <w:divBdr>
            <w:top w:val="none" w:sz="0" w:space="0" w:color="auto"/>
            <w:left w:val="none" w:sz="0" w:space="0" w:color="auto"/>
            <w:bottom w:val="none" w:sz="0" w:space="0" w:color="auto"/>
            <w:right w:val="none" w:sz="0" w:space="0" w:color="auto"/>
          </w:divBdr>
        </w:div>
        <w:div w:id="894703374">
          <w:marLeft w:val="480"/>
          <w:marRight w:val="0"/>
          <w:marTop w:val="0"/>
          <w:marBottom w:val="0"/>
          <w:divBdr>
            <w:top w:val="none" w:sz="0" w:space="0" w:color="auto"/>
            <w:left w:val="none" w:sz="0" w:space="0" w:color="auto"/>
            <w:bottom w:val="none" w:sz="0" w:space="0" w:color="auto"/>
            <w:right w:val="none" w:sz="0" w:space="0" w:color="auto"/>
          </w:divBdr>
        </w:div>
        <w:div w:id="2127581854">
          <w:marLeft w:val="480"/>
          <w:marRight w:val="0"/>
          <w:marTop w:val="0"/>
          <w:marBottom w:val="0"/>
          <w:divBdr>
            <w:top w:val="none" w:sz="0" w:space="0" w:color="auto"/>
            <w:left w:val="none" w:sz="0" w:space="0" w:color="auto"/>
            <w:bottom w:val="none" w:sz="0" w:space="0" w:color="auto"/>
            <w:right w:val="none" w:sz="0" w:space="0" w:color="auto"/>
          </w:divBdr>
        </w:div>
        <w:div w:id="324167952">
          <w:marLeft w:val="480"/>
          <w:marRight w:val="0"/>
          <w:marTop w:val="0"/>
          <w:marBottom w:val="0"/>
          <w:divBdr>
            <w:top w:val="none" w:sz="0" w:space="0" w:color="auto"/>
            <w:left w:val="none" w:sz="0" w:space="0" w:color="auto"/>
            <w:bottom w:val="none" w:sz="0" w:space="0" w:color="auto"/>
            <w:right w:val="none" w:sz="0" w:space="0" w:color="auto"/>
          </w:divBdr>
        </w:div>
        <w:div w:id="1054236817">
          <w:marLeft w:val="480"/>
          <w:marRight w:val="0"/>
          <w:marTop w:val="0"/>
          <w:marBottom w:val="0"/>
          <w:divBdr>
            <w:top w:val="none" w:sz="0" w:space="0" w:color="auto"/>
            <w:left w:val="none" w:sz="0" w:space="0" w:color="auto"/>
            <w:bottom w:val="none" w:sz="0" w:space="0" w:color="auto"/>
            <w:right w:val="none" w:sz="0" w:space="0" w:color="auto"/>
          </w:divBdr>
        </w:div>
        <w:div w:id="1072191506">
          <w:marLeft w:val="480"/>
          <w:marRight w:val="0"/>
          <w:marTop w:val="0"/>
          <w:marBottom w:val="0"/>
          <w:divBdr>
            <w:top w:val="none" w:sz="0" w:space="0" w:color="auto"/>
            <w:left w:val="none" w:sz="0" w:space="0" w:color="auto"/>
            <w:bottom w:val="none" w:sz="0" w:space="0" w:color="auto"/>
            <w:right w:val="none" w:sz="0" w:space="0" w:color="auto"/>
          </w:divBdr>
        </w:div>
        <w:div w:id="1451316912">
          <w:marLeft w:val="480"/>
          <w:marRight w:val="0"/>
          <w:marTop w:val="0"/>
          <w:marBottom w:val="0"/>
          <w:divBdr>
            <w:top w:val="none" w:sz="0" w:space="0" w:color="auto"/>
            <w:left w:val="none" w:sz="0" w:space="0" w:color="auto"/>
            <w:bottom w:val="none" w:sz="0" w:space="0" w:color="auto"/>
            <w:right w:val="none" w:sz="0" w:space="0" w:color="auto"/>
          </w:divBdr>
        </w:div>
        <w:div w:id="775028859">
          <w:marLeft w:val="480"/>
          <w:marRight w:val="0"/>
          <w:marTop w:val="0"/>
          <w:marBottom w:val="0"/>
          <w:divBdr>
            <w:top w:val="none" w:sz="0" w:space="0" w:color="auto"/>
            <w:left w:val="none" w:sz="0" w:space="0" w:color="auto"/>
            <w:bottom w:val="none" w:sz="0" w:space="0" w:color="auto"/>
            <w:right w:val="none" w:sz="0" w:space="0" w:color="auto"/>
          </w:divBdr>
        </w:div>
        <w:div w:id="2034987694">
          <w:marLeft w:val="480"/>
          <w:marRight w:val="0"/>
          <w:marTop w:val="0"/>
          <w:marBottom w:val="0"/>
          <w:divBdr>
            <w:top w:val="none" w:sz="0" w:space="0" w:color="auto"/>
            <w:left w:val="none" w:sz="0" w:space="0" w:color="auto"/>
            <w:bottom w:val="none" w:sz="0" w:space="0" w:color="auto"/>
            <w:right w:val="none" w:sz="0" w:space="0" w:color="auto"/>
          </w:divBdr>
        </w:div>
        <w:div w:id="822307395">
          <w:marLeft w:val="480"/>
          <w:marRight w:val="0"/>
          <w:marTop w:val="0"/>
          <w:marBottom w:val="0"/>
          <w:divBdr>
            <w:top w:val="none" w:sz="0" w:space="0" w:color="auto"/>
            <w:left w:val="none" w:sz="0" w:space="0" w:color="auto"/>
            <w:bottom w:val="none" w:sz="0" w:space="0" w:color="auto"/>
            <w:right w:val="none" w:sz="0" w:space="0" w:color="auto"/>
          </w:divBdr>
        </w:div>
        <w:div w:id="999625468">
          <w:marLeft w:val="480"/>
          <w:marRight w:val="0"/>
          <w:marTop w:val="0"/>
          <w:marBottom w:val="0"/>
          <w:divBdr>
            <w:top w:val="none" w:sz="0" w:space="0" w:color="auto"/>
            <w:left w:val="none" w:sz="0" w:space="0" w:color="auto"/>
            <w:bottom w:val="none" w:sz="0" w:space="0" w:color="auto"/>
            <w:right w:val="none" w:sz="0" w:space="0" w:color="auto"/>
          </w:divBdr>
        </w:div>
        <w:div w:id="1235118667">
          <w:marLeft w:val="480"/>
          <w:marRight w:val="0"/>
          <w:marTop w:val="0"/>
          <w:marBottom w:val="0"/>
          <w:divBdr>
            <w:top w:val="none" w:sz="0" w:space="0" w:color="auto"/>
            <w:left w:val="none" w:sz="0" w:space="0" w:color="auto"/>
            <w:bottom w:val="none" w:sz="0" w:space="0" w:color="auto"/>
            <w:right w:val="none" w:sz="0" w:space="0" w:color="auto"/>
          </w:divBdr>
        </w:div>
        <w:div w:id="1874612226">
          <w:marLeft w:val="480"/>
          <w:marRight w:val="0"/>
          <w:marTop w:val="0"/>
          <w:marBottom w:val="0"/>
          <w:divBdr>
            <w:top w:val="none" w:sz="0" w:space="0" w:color="auto"/>
            <w:left w:val="none" w:sz="0" w:space="0" w:color="auto"/>
            <w:bottom w:val="none" w:sz="0" w:space="0" w:color="auto"/>
            <w:right w:val="none" w:sz="0" w:space="0" w:color="auto"/>
          </w:divBdr>
        </w:div>
        <w:div w:id="2048949294">
          <w:marLeft w:val="480"/>
          <w:marRight w:val="0"/>
          <w:marTop w:val="0"/>
          <w:marBottom w:val="0"/>
          <w:divBdr>
            <w:top w:val="none" w:sz="0" w:space="0" w:color="auto"/>
            <w:left w:val="none" w:sz="0" w:space="0" w:color="auto"/>
            <w:bottom w:val="none" w:sz="0" w:space="0" w:color="auto"/>
            <w:right w:val="none" w:sz="0" w:space="0" w:color="auto"/>
          </w:divBdr>
        </w:div>
        <w:div w:id="198982290">
          <w:marLeft w:val="480"/>
          <w:marRight w:val="0"/>
          <w:marTop w:val="0"/>
          <w:marBottom w:val="0"/>
          <w:divBdr>
            <w:top w:val="none" w:sz="0" w:space="0" w:color="auto"/>
            <w:left w:val="none" w:sz="0" w:space="0" w:color="auto"/>
            <w:bottom w:val="none" w:sz="0" w:space="0" w:color="auto"/>
            <w:right w:val="none" w:sz="0" w:space="0" w:color="auto"/>
          </w:divBdr>
        </w:div>
        <w:div w:id="324364651">
          <w:marLeft w:val="480"/>
          <w:marRight w:val="0"/>
          <w:marTop w:val="0"/>
          <w:marBottom w:val="0"/>
          <w:divBdr>
            <w:top w:val="none" w:sz="0" w:space="0" w:color="auto"/>
            <w:left w:val="none" w:sz="0" w:space="0" w:color="auto"/>
            <w:bottom w:val="none" w:sz="0" w:space="0" w:color="auto"/>
            <w:right w:val="none" w:sz="0" w:space="0" w:color="auto"/>
          </w:divBdr>
        </w:div>
        <w:div w:id="1249533438">
          <w:marLeft w:val="480"/>
          <w:marRight w:val="0"/>
          <w:marTop w:val="0"/>
          <w:marBottom w:val="0"/>
          <w:divBdr>
            <w:top w:val="none" w:sz="0" w:space="0" w:color="auto"/>
            <w:left w:val="none" w:sz="0" w:space="0" w:color="auto"/>
            <w:bottom w:val="none" w:sz="0" w:space="0" w:color="auto"/>
            <w:right w:val="none" w:sz="0" w:space="0" w:color="auto"/>
          </w:divBdr>
        </w:div>
        <w:div w:id="1909071481">
          <w:marLeft w:val="480"/>
          <w:marRight w:val="0"/>
          <w:marTop w:val="0"/>
          <w:marBottom w:val="0"/>
          <w:divBdr>
            <w:top w:val="none" w:sz="0" w:space="0" w:color="auto"/>
            <w:left w:val="none" w:sz="0" w:space="0" w:color="auto"/>
            <w:bottom w:val="none" w:sz="0" w:space="0" w:color="auto"/>
            <w:right w:val="none" w:sz="0" w:space="0" w:color="auto"/>
          </w:divBdr>
        </w:div>
        <w:div w:id="395930753">
          <w:marLeft w:val="480"/>
          <w:marRight w:val="0"/>
          <w:marTop w:val="0"/>
          <w:marBottom w:val="0"/>
          <w:divBdr>
            <w:top w:val="none" w:sz="0" w:space="0" w:color="auto"/>
            <w:left w:val="none" w:sz="0" w:space="0" w:color="auto"/>
            <w:bottom w:val="none" w:sz="0" w:space="0" w:color="auto"/>
            <w:right w:val="none" w:sz="0" w:space="0" w:color="auto"/>
          </w:divBdr>
        </w:div>
        <w:div w:id="1120301038">
          <w:marLeft w:val="480"/>
          <w:marRight w:val="0"/>
          <w:marTop w:val="0"/>
          <w:marBottom w:val="0"/>
          <w:divBdr>
            <w:top w:val="none" w:sz="0" w:space="0" w:color="auto"/>
            <w:left w:val="none" w:sz="0" w:space="0" w:color="auto"/>
            <w:bottom w:val="none" w:sz="0" w:space="0" w:color="auto"/>
            <w:right w:val="none" w:sz="0" w:space="0" w:color="auto"/>
          </w:divBdr>
        </w:div>
        <w:div w:id="717707199">
          <w:marLeft w:val="480"/>
          <w:marRight w:val="0"/>
          <w:marTop w:val="0"/>
          <w:marBottom w:val="0"/>
          <w:divBdr>
            <w:top w:val="none" w:sz="0" w:space="0" w:color="auto"/>
            <w:left w:val="none" w:sz="0" w:space="0" w:color="auto"/>
            <w:bottom w:val="none" w:sz="0" w:space="0" w:color="auto"/>
            <w:right w:val="none" w:sz="0" w:space="0" w:color="auto"/>
          </w:divBdr>
        </w:div>
        <w:div w:id="1862351489">
          <w:marLeft w:val="480"/>
          <w:marRight w:val="0"/>
          <w:marTop w:val="0"/>
          <w:marBottom w:val="0"/>
          <w:divBdr>
            <w:top w:val="none" w:sz="0" w:space="0" w:color="auto"/>
            <w:left w:val="none" w:sz="0" w:space="0" w:color="auto"/>
            <w:bottom w:val="none" w:sz="0" w:space="0" w:color="auto"/>
            <w:right w:val="none" w:sz="0" w:space="0" w:color="auto"/>
          </w:divBdr>
        </w:div>
        <w:div w:id="279730334">
          <w:marLeft w:val="480"/>
          <w:marRight w:val="0"/>
          <w:marTop w:val="0"/>
          <w:marBottom w:val="0"/>
          <w:divBdr>
            <w:top w:val="none" w:sz="0" w:space="0" w:color="auto"/>
            <w:left w:val="none" w:sz="0" w:space="0" w:color="auto"/>
            <w:bottom w:val="none" w:sz="0" w:space="0" w:color="auto"/>
            <w:right w:val="none" w:sz="0" w:space="0" w:color="auto"/>
          </w:divBdr>
        </w:div>
        <w:div w:id="948852681">
          <w:marLeft w:val="480"/>
          <w:marRight w:val="0"/>
          <w:marTop w:val="0"/>
          <w:marBottom w:val="0"/>
          <w:divBdr>
            <w:top w:val="none" w:sz="0" w:space="0" w:color="auto"/>
            <w:left w:val="none" w:sz="0" w:space="0" w:color="auto"/>
            <w:bottom w:val="none" w:sz="0" w:space="0" w:color="auto"/>
            <w:right w:val="none" w:sz="0" w:space="0" w:color="auto"/>
          </w:divBdr>
        </w:div>
        <w:div w:id="1451630444">
          <w:marLeft w:val="480"/>
          <w:marRight w:val="0"/>
          <w:marTop w:val="0"/>
          <w:marBottom w:val="0"/>
          <w:divBdr>
            <w:top w:val="none" w:sz="0" w:space="0" w:color="auto"/>
            <w:left w:val="none" w:sz="0" w:space="0" w:color="auto"/>
            <w:bottom w:val="none" w:sz="0" w:space="0" w:color="auto"/>
            <w:right w:val="none" w:sz="0" w:space="0" w:color="auto"/>
          </w:divBdr>
        </w:div>
        <w:div w:id="2085183272">
          <w:marLeft w:val="480"/>
          <w:marRight w:val="0"/>
          <w:marTop w:val="0"/>
          <w:marBottom w:val="0"/>
          <w:divBdr>
            <w:top w:val="none" w:sz="0" w:space="0" w:color="auto"/>
            <w:left w:val="none" w:sz="0" w:space="0" w:color="auto"/>
            <w:bottom w:val="none" w:sz="0" w:space="0" w:color="auto"/>
            <w:right w:val="none" w:sz="0" w:space="0" w:color="auto"/>
          </w:divBdr>
        </w:div>
        <w:div w:id="430471935">
          <w:marLeft w:val="480"/>
          <w:marRight w:val="0"/>
          <w:marTop w:val="0"/>
          <w:marBottom w:val="0"/>
          <w:divBdr>
            <w:top w:val="none" w:sz="0" w:space="0" w:color="auto"/>
            <w:left w:val="none" w:sz="0" w:space="0" w:color="auto"/>
            <w:bottom w:val="none" w:sz="0" w:space="0" w:color="auto"/>
            <w:right w:val="none" w:sz="0" w:space="0" w:color="auto"/>
          </w:divBdr>
        </w:div>
        <w:div w:id="944580784">
          <w:marLeft w:val="480"/>
          <w:marRight w:val="0"/>
          <w:marTop w:val="0"/>
          <w:marBottom w:val="0"/>
          <w:divBdr>
            <w:top w:val="none" w:sz="0" w:space="0" w:color="auto"/>
            <w:left w:val="none" w:sz="0" w:space="0" w:color="auto"/>
            <w:bottom w:val="none" w:sz="0" w:space="0" w:color="auto"/>
            <w:right w:val="none" w:sz="0" w:space="0" w:color="auto"/>
          </w:divBdr>
        </w:div>
        <w:div w:id="2082633925">
          <w:marLeft w:val="480"/>
          <w:marRight w:val="0"/>
          <w:marTop w:val="0"/>
          <w:marBottom w:val="0"/>
          <w:divBdr>
            <w:top w:val="none" w:sz="0" w:space="0" w:color="auto"/>
            <w:left w:val="none" w:sz="0" w:space="0" w:color="auto"/>
            <w:bottom w:val="none" w:sz="0" w:space="0" w:color="auto"/>
            <w:right w:val="none" w:sz="0" w:space="0" w:color="auto"/>
          </w:divBdr>
        </w:div>
        <w:div w:id="1290015029">
          <w:marLeft w:val="480"/>
          <w:marRight w:val="0"/>
          <w:marTop w:val="0"/>
          <w:marBottom w:val="0"/>
          <w:divBdr>
            <w:top w:val="none" w:sz="0" w:space="0" w:color="auto"/>
            <w:left w:val="none" w:sz="0" w:space="0" w:color="auto"/>
            <w:bottom w:val="none" w:sz="0" w:space="0" w:color="auto"/>
            <w:right w:val="none" w:sz="0" w:space="0" w:color="auto"/>
          </w:divBdr>
        </w:div>
        <w:div w:id="683479174">
          <w:marLeft w:val="480"/>
          <w:marRight w:val="0"/>
          <w:marTop w:val="0"/>
          <w:marBottom w:val="0"/>
          <w:divBdr>
            <w:top w:val="none" w:sz="0" w:space="0" w:color="auto"/>
            <w:left w:val="none" w:sz="0" w:space="0" w:color="auto"/>
            <w:bottom w:val="none" w:sz="0" w:space="0" w:color="auto"/>
            <w:right w:val="none" w:sz="0" w:space="0" w:color="auto"/>
          </w:divBdr>
        </w:div>
        <w:div w:id="1806777123">
          <w:marLeft w:val="480"/>
          <w:marRight w:val="0"/>
          <w:marTop w:val="0"/>
          <w:marBottom w:val="0"/>
          <w:divBdr>
            <w:top w:val="none" w:sz="0" w:space="0" w:color="auto"/>
            <w:left w:val="none" w:sz="0" w:space="0" w:color="auto"/>
            <w:bottom w:val="none" w:sz="0" w:space="0" w:color="auto"/>
            <w:right w:val="none" w:sz="0" w:space="0" w:color="auto"/>
          </w:divBdr>
        </w:div>
        <w:div w:id="1348866432">
          <w:marLeft w:val="480"/>
          <w:marRight w:val="0"/>
          <w:marTop w:val="0"/>
          <w:marBottom w:val="0"/>
          <w:divBdr>
            <w:top w:val="none" w:sz="0" w:space="0" w:color="auto"/>
            <w:left w:val="none" w:sz="0" w:space="0" w:color="auto"/>
            <w:bottom w:val="none" w:sz="0" w:space="0" w:color="auto"/>
            <w:right w:val="none" w:sz="0" w:space="0" w:color="auto"/>
          </w:divBdr>
        </w:div>
      </w:divsChild>
    </w:div>
    <w:div w:id="1479683458">
      <w:bodyDiv w:val="1"/>
      <w:marLeft w:val="0"/>
      <w:marRight w:val="0"/>
      <w:marTop w:val="0"/>
      <w:marBottom w:val="0"/>
      <w:divBdr>
        <w:top w:val="none" w:sz="0" w:space="0" w:color="auto"/>
        <w:left w:val="none" w:sz="0" w:space="0" w:color="auto"/>
        <w:bottom w:val="none" w:sz="0" w:space="0" w:color="auto"/>
        <w:right w:val="none" w:sz="0" w:space="0" w:color="auto"/>
      </w:divBdr>
    </w:div>
    <w:div w:id="1481926517">
      <w:bodyDiv w:val="1"/>
      <w:marLeft w:val="0"/>
      <w:marRight w:val="0"/>
      <w:marTop w:val="0"/>
      <w:marBottom w:val="0"/>
      <w:divBdr>
        <w:top w:val="none" w:sz="0" w:space="0" w:color="auto"/>
        <w:left w:val="none" w:sz="0" w:space="0" w:color="auto"/>
        <w:bottom w:val="none" w:sz="0" w:space="0" w:color="auto"/>
        <w:right w:val="none" w:sz="0" w:space="0" w:color="auto"/>
      </w:divBdr>
    </w:div>
    <w:div w:id="1485972099">
      <w:bodyDiv w:val="1"/>
      <w:marLeft w:val="0"/>
      <w:marRight w:val="0"/>
      <w:marTop w:val="0"/>
      <w:marBottom w:val="0"/>
      <w:divBdr>
        <w:top w:val="none" w:sz="0" w:space="0" w:color="auto"/>
        <w:left w:val="none" w:sz="0" w:space="0" w:color="auto"/>
        <w:bottom w:val="none" w:sz="0" w:space="0" w:color="auto"/>
        <w:right w:val="none" w:sz="0" w:space="0" w:color="auto"/>
      </w:divBdr>
      <w:divsChild>
        <w:div w:id="1116674509">
          <w:marLeft w:val="480"/>
          <w:marRight w:val="0"/>
          <w:marTop w:val="0"/>
          <w:marBottom w:val="0"/>
          <w:divBdr>
            <w:top w:val="none" w:sz="0" w:space="0" w:color="auto"/>
            <w:left w:val="none" w:sz="0" w:space="0" w:color="auto"/>
            <w:bottom w:val="none" w:sz="0" w:space="0" w:color="auto"/>
            <w:right w:val="none" w:sz="0" w:space="0" w:color="auto"/>
          </w:divBdr>
        </w:div>
        <w:div w:id="1659454801">
          <w:marLeft w:val="480"/>
          <w:marRight w:val="0"/>
          <w:marTop w:val="0"/>
          <w:marBottom w:val="0"/>
          <w:divBdr>
            <w:top w:val="none" w:sz="0" w:space="0" w:color="auto"/>
            <w:left w:val="none" w:sz="0" w:space="0" w:color="auto"/>
            <w:bottom w:val="none" w:sz="0" w:space="0" w:color="auto"/>
            <w:right w:val="none" w:sz="0" w:space="0" w:color="auto"/>
          </w:divBdr>
        </w:div>
        <w:div w:id="1044135577">
          <w:marLeft w:val="480"/>
          <w:marRight w:val="0"/>
          <w:marTop w:val="0"/>
          <w:marBottom w:val="0"/>
          <w:divBdr>
            <w:top w:val="none" w:sz="0" w:space="0" w:color="auto"/>
            <w:left w:val="none" w:sz="0" w:space="0" w:color="auto"/>
            <w:bottom w:val="none" w:sz="0" w:space="0" w:color="auto"/>
            <w:right w:val="none" w:sz="0" w:space="0" w:color="auto"/>
          </w:divBdr>
        </w:div>
        <w:div w:id="150753103">
          <w:marLeft w:val="480"/>
          <w:marRight w:val="0"/>
          <w:marTop w:val="0"/>
          <w:marBottom w:val="0"/>
          <w:divBdr>
            <w:top w:val="none" w:sz="0" w:space="0" w:color="auto"/>
            <w:left w:val="none" w:sz="0" w:space="0" w:color="auto"/>
            <w:bottom w:val="none" w:sz="0" w:space="0" w:color="auto"/>
            <w:right w:val="none" w:sz="0" w:space="0" w:color="auto"/>
          </w:divBdr>
        </w:div>
        <w:div w:id="542640973">
          <w:marLeft w:val="480"/>
          <w:marRight w:val="0"/>
          <w:marTop w:val="0"/>
          <w:marBottom w:val="0"/>
          <w:divBdr>
            <w:top w:val="none" w:sz="0" w:space="0" w:color="auto"/>
            <w:left w:val="none" w:sz="0" w:space="0" w:color="auto"/>
            <w:bottom w:val="none" w:sz="0" w:space="0" w:color="auto"/>
            <w:right w:val="none" w:sz="0" w:space="0" w:color="auto"/>
          </w:divBdr>
        </w:div>
        <w:div w:id="416630701">
          <w:marLeft w:val="480"/>
          <w:marRight w:val="0"/>
          <w:marTop w:val="0"/>
          <w:marBottom w:val="0"/>
          <w:divBdr>
            <w:top w:val="none" w:sz="0" w:space="0" w:color="auto"/>
            <w:left w:val="none" w:sz="0" w:space="0" w:color="auto"/>
            <w:bottom w:val="none" w:sz="0" w:space="0" w:color="auto"/>
            <w:right w:val="none" w:sz="0" w:space="0" w:color="auto"/>
          </w:divBdr>
        </w:div>
        <w:div w:id="1743680279">
          <w:marLeft w:val="480"/>
          <w:marRight w:val="0"/>
          <w:marTop w:val="0"/>
          <w:marBottom w:val="0"/>
          <w:divBdr>
            <w:top w:val="none" w:sz="0" w:space="0" w:color="auto"/>
            <w:left w:val="none" w:sz="0" w:space="0" w:color="auto"/>
            <w:bottom w:val="none" w:sz="0" w:space="0" w:color="auto"/>
            <w:right w:val="none" w:sz="0" w:space="0" w:color="auto"/>
          </w:divBdr>
        </w:div>
        <w:div w:id="1405565885">
          <w:marLeft w:val="480"/>
          <w:marRight w:val="0"/>
          <w:marTop w:val="0"/>
          <w:marBottom w:val="0"/>
          <w:divBdr>
            <w:top w:val="none" w:sz="0" w:space="0" w:color="auto"/>
            <w:left w:val="none" w:sz="0" w:space="0" w:color="auto"/>
            <w:bottom w:val="none" w:sz="0" w:space="0" w:color="auto"/>
            <w:right w:val="none" w:sz="0" w:space="0" w:color="auto"/>
          </w:divBdr>
        </w:div>
        <w:div w:id="1298485059">
          <w:marLeft w:val="480"/>
          <w:marRight w:val="0"/>
          <w:marTop w:val="0"/>
          <w:marBottom w:val="0"/>
          <w:divBdr>
            <w:top w:val="none" w:sz="0" w:space="0" w:color="auto"/>
            <w:left w:val="none" w:sz="0" w:space="0" w:color="auto"/>
            <w:bottom w:val="none" w:sz="0" w:space="0" w:color="auto"/>
            <w:right w:val="none" w:sz="0" w:space="0" w:color="auto"/>
          </w:divBdr>
        </w:div>
        <w:div w:id="1330013785">
          <w:marLeft w:val="480"/>
          <w:marRight w:val="0"/>
          <w:marTop w:val="0"/>
          <w:marBottom w:val="0"/>
          <w:divBdr>
            <w:top w:val="none" w:sz="0" w:space="0" w:color="auto"/>
            <w:left w:val="none" w:sz="0" w:space="0" w:color="auto"/>
            <w:bottom w:val="none" w:sz="0" w:space="0" w:color="auto"/>
            <w:right w:val="none" w:sz="0" w:space="0" w:color="auto"/>
          </w:divBdr>
        </w:div>
        <w:div w:id="151913460">
          <w:marLeft w:val="480"/>
          <w:marRight w:val="0"/>
          <w:marTop w:val="0"/>
          <w:marBottom w:val="0"/>
          <w:divBdr>
            <w:top w:val="none" w:sz="0" w:space="0" w:color="auto"/>
            <w:left w:val="none" w:sz="0" w:space="0" w:color="auto"/>
            <w:bottom w:val="none" w:sz="0" w:space="0" w:color="auto"/>
            <w:right w:val="none" w:sz="0" w:space="0" w:color="auto"/>
          </w:divBdr>
        </w:div>
        <w:div w:id="917328116">
          <w:marLeft w:val="480"/>
          <w:marRight w:val="0"/>
          <w:marTop w:val="0"/>
          <w:marBottom w:val="0"/>
          <w:divBdr>
            <w:top w:val="none" w:sz="0" w:space="0" w:color="auto"/>
            <w:left w:val="none" w:sz="0" w:space="0" w:color="auto"/>
            <w:bottom w:val="none" w:sz="0" w:space="0" w:color="auto"/>
            <w:right w:val="none" w:sz="0" w:space="0" w:color="auto"/>
          </w:divBdr>
        </w:div>
        <w:div w:id="816342448">
          <w:marLeft w:val="480"/>
          <w:marRight w:val="0"/>
          <w:marTop w:val="0"/>
          <w:marBottom w:val="0"/>
          <w:divBdr>
            <w:top w:val="none" w:sz="0" w:space="0" w:color="auto"/>
            <w:left w:val="none" w:sz="0" w:space="0" w:color="auto"/>
            <w:bottom w:val="none" w:sz="0" w:space="0" w:color="auto"/>
            <w:right w:val="none" w:sz="0" w:space="0" w:color="auto"/>
          </w:divBdr>
        </w:div>
        <w:div w:id="816997388">
          <w:marLeft w:val="480"/>
          <w:marRight w:val="0"/>
          <w:marTop w:val="0"/>
          <w:marBottom w:val="0"/>
          <w:divBdr>
            <w:top w:val="none" w:sz="0" w:space="0" w:color="auto"/>
            <w:left w:val="none" w:sz="0" w:space="0" w:color="auto"/>
            <w:bottom w:val="none" w:sz="0" w:space="0" w:color="auto"/>
            <w:right w:val="none" w:sz="0" w:space="0" w:color="auto"/>
          </w:divBdr>
        </w:div>
        <w:div w:id="1105425939">
          <w:marLeft w:val="480"/>
          <w:marRight w:val="0"/>
          <w:marTop w:val="0"/>
          <w:marBottom w:val="0"/>
          <w:divBdr>
            <w:top w:val="none" w:sz="0" w:space="0" w:color="auto"/>
            <w:left w:val="none" w:sz="0" w:space="0" w:color="auto"/>
            <w:bottom w:val="none" w:sz="0" w:space="0" w:color="auto"/>
            <w:right w:val="none" w:sz="0" w:space="0" w:color="auto"/>
          </w:divBdr>
        </w:div>
        <w:div w:id="1663198673">
          <w:marLeft w:val="480"/>
          <w:marRight w:val="0"/>
          <w:marTop w:val="0"/>
          <w:marBottom w:val="0"/>
          <w:divBdr>
            <w:top w:val="none" w:sz="0" w:space="0" w:color="auto"/>
            <w:left w:val="none" w:sz="0" w:space="0" w:color="auto"/>
            <w:bottom w:val="none" w:sz="0" w:space="0" w:color="auto"/>
            <w:right w:val="none" w:sz="0" w:space="0" w:color="auto"/>
          </w:divBdr>
        </w:div>
        <w:div w:id="430468386">
          <w:marLeft w:val="480"/>
          <w:marRight w:val="0"/>
          <w:marTop w:val="0"/>
          <w:marBottom w:val="0"/>
          <w:divBdr>
            <w:top w:val="none" w:sz="0" w:space="0" w:color="auto"/>
            <w:left w:val="none" w:sz="0" w:space="0" w:color="auto"/>
            <w:bottom w:val="none" w:sz="0" w:space="0" w:color="auto"/>
            <w:right w:val="none" w:sz="0" w:space="0" w:color="auto"/>
          </w:divBdr>
        </w:div>
        <w:div w:id="1581987240">
          <w:marLeft w:val="480"/>
          <w:marRight w:val="0"/>
          <w:marTop w:val="0"/>
          <w:marBottom w:val="0"/>
          <w:divBdr>
            <w:top w:val="none" w:sz="0" w:space="0" w:color="auto"/>
            <w:left w:val="none" w:sz="0" w:space="0" w:color="auto"/>
            <w:bottom w:val="none" w:sz="0" w:space="0" w:color="auto"/>
            <w:right w:val="none" w:sz="0" w:space="0" w:color="auto"/>
          </w:divBdr>
        </w:div>
        <w:div w:id="1938558428">
          <w:marLeft w:val="480"/>
          <w:marRight w:val="0"/>
          <w:marTop w:val="0"/>
          <w:marBottom w:val="0"/>
          <w:divBdr>
            <w:top w:val="none" w:sz="0" w:space="0" w:color="auto"/>
            <w:left w:val="none" w:sz="0" w:space="0" w:color="auto"/>
            <w:bottom w:val="none" w:sz="0" w:space="0" w:color="auto"/>
            <w:right w:val="none" w:sz="0" w:space="0" w:color="auto"/>
          </w:divBdr>
        </w:div>
        <w:div w:id="1240948110">
          <w:marLeft w:val="480"/>
          <w:marRight w:val="0"/>
          <w:marTop w:val="0"/>
          <w:marBottom w:val="0"/>
          <w:divBdr>
            <w:top w:val="none" w:sz="0" w:space="0" w:color="auto"/>
            <w:left w:val="none" w:sz="0" w:space="0" w:color="auto"/>
            <w:bottom w:val="none" w:sz="0" w:space="0" w:color="auto"/>
            <w:right w:val="none" w:sz="0" w:space="0" w:color="auto"/>
          </w:divBdr>
        </w:div>
        <w:div w:id="683940620">
          <w:marLeft w:val="480"/>
          <w:marRight w:val="0"/>
          <w:marTop w:val="0"/>
          <w:marBottom w:val="0"/>
          <w:divBdr>
            <w:top w:val="none" w:sz="0" w:space="0" w:color="auto"/>
            <w:left w:val="none" w:sz="0" w:space="0" w:color="auto"/>
            <w:bottom w:val="none" w:sz="0" w:space="0" w:color="auto"/>
            <w:right w:val="none" w:sz="0" w:space="0" w:color="auto"/>
          </w:divBdr>
        </w:div>
        <w:div w:id="657997488">
          <w:marLeft w:val="480"/>
          <w:marRight w:val="0"/>
          <w:marTop w:val="0"/>
          <w:marBottom w:val="0"/>
          <w:divBdr>
            <w:top w:val="none" w:sz="0" w:space="0" w:color="auto"/>
            <w:left w:val="none" w:sz="0" w:space="0" w:color="auto"/>
            <w:bottom w:val="none" w:sz="0" w:space="0" w:color="auto"/>
            <w:right w:val="none" w:sz="0" w:space="0" w:color="auto"/>
          </w:divBdr>
        </w:div>
        <w:div w:id="239021875">
          <w:marLeft w:val="480"/>
          <w:marRight w:val="0"/>
          <w:marTop w:val="0"/>
          <w:marBottom w:val="0"/>
          <w:divBdr>
            <w:top w:val="none" w:sz="0" w:space="0" w:color="auto"/>
            <w:left w:val="none" w:sz="0" w:space="0" w:color="auto"/>
            <w:bottom w:val="none" w:sz="0" w:space="0" w:color="auto"/>
            <w:right w:val="none" w:sz="0" w:space="0" w:color="auto"/>
          </w:divBdr>
        </w:div>
        <w:div w:id="1377705385">
          <w:marLeft w:val="480"/>
          <w:marRight w:val="0"/>
          <w:marTop w:val="0"/>
          <w:marBottom w:val="0"/>
          <w:divBdr>
            <w:top w:val="none" w:sz="0" w:space="0" w:color="auto"/>
            <w:left w:val="none" w:sz="0" w:space="0" w:color="auto"/>
            <w:bottom w:val="none" w:sz="0" w:space="0" w:color="auto"/>
            <w:right w:val="none" w:sz="0" w:space="0" w:color="auto"/>
          </w:divBdr>
        </w:div>
        <w:div w:id="1639604788">
          <w:marLeft w:val="480"/>
          <w:marRight w:val="0"/>
          <w:marTop w:val="0"/>
          <w:marBottom w:val="0"/>
          <w:divBdr>
            <w:top w:val="none" w:sz="0" w:space="0" w:color="auto"/>
            <w:left w:val="none" w:sz="0" w:space="0" w:color="auto"/>
            <w:bottom w:val="none" w:sz="0" w:space="0" w:color="auto"/>
            <w:right w:val="none" w:sz="0" w:space="0" w:color="auto"/>
          </w:divBdr>
        </w:div>
        <w:div w:id="469440162">
          <w:marLeft w:val="480"/>
          <w:marRight w:val="0"/>
          <w:marTop w:val="0"/>
          <w:marBottom w:val="0"/>
          <w:divBdr>
            <w:top w:val="none" w:sz="0" w:space="0" w:color="auto"/>
            <w:left w:val="none" w:sz="0" w:space="0" w:color="auto"/>
            <w:bottom w:val="none" w:sz="0" w:space="0" w:color="auto"/>
            <w:right w:val="none" w:sz="0" w:space="0" w:color="auto"/>
          </w:divBdr>
        </w:div>
        <w:div w:id="1593246802">
          <w:marLeft w:val="480"/>
          <w:marRight w:val="0"/>
          <w:marTop w:val="0"/>
          <w:marBottom w:val="0"/>
          <w:divBdr>
            <w:top w:val="none" w:sz="0" w:space="0" w:color="auto"/>
            <w:left w:val="none" w:sz="0" w:space="0" w:color="auto"/>
            <w:bottom w:val="none" w:sz="0" w:space="0" w:color="auto"/>
            <w:right w:val="none" w:sz="0" w:space="0" w:color="auto"/>
          </w:divBdr>
        </w:div>
      </w:divsChild>
    </w:div>
    <w:div w:id="1487895371">
      <w:bodyDiv w:val="1"/>
      <w:marLeft w:val="0"/>
      <w:marRight w:val="0"/>
      <w:marTop w:val="0"/>
      <w:marBottom w:val="0"/>
      <w:divBdr>
        <w:top w:val="none" w:sz="0" w:space="0" w:color="auto"/>
        <w:left w:val="none" w:sz="0" w:space="0" w:color="auto"/>
        <w:bottom w:val="none" w:sz="0" w:space="0" w:color="auto"/>
        <w:right w:val="none" w:sz="0" w:space="0" w:color="auto"/>
      </w:divBdr>
    </w:div>
    <w:div w:id="1488859067">
      <w:bodyDiv w:val="1"/>
      <w:marLeft w:val="0"/>
      <w:marRight w:val="0"/>
      <w:marTop w:val="0"/>
      <w:marBottom w:val="0"/>
      <w:divBdr>
        <w:top w:val="none" w:sz="0" w:space="0" w:color="auto"/>
        <w:left w:val="none" w:sz="0" w:space="0" w:color="auto"/>
        <w:bottom w:val="none" w:sz="0" w:space="0" w:color="auto"/>
        <w:right w:val="none" w:sz="0" w:space="0" w:color="auto"/>
      </w:divBdr>
    </w:div>
    <w:div w:id="1495141619">
      <w:bodyDiv w:val="1"/>
      <w:marLeft w:val="0"/>
      <w:marRight w:val="0"/>
      <w:marTop w:val="0"/>
      <w:marBottom w:val="0"/>
      <w:divBdr>
        <w:top w:val="none" w:sz="0" w:space="0" w:color="auto"/>
        <w:left w:val="none" w:sz="0" w:space="0" w:color="auto"/>
        <w:bottom w:val="none" w:sz="0" w:space="0" w:color="auto"/>
        <w:right w:val="none" w:sz="0" w:space="0" w:color="auto"/>
      </w:divBdr>
    </w:div>
    <w:div w:id="1495144627">
      <w:bodyDiv w:val="1"/>
      <w:marLeft w:val="0"/>
      <w:marRight w:val="0"/>
      <w:marTop w:val="0"/>
      <w:marBottom w:val="0"/>
      <w:divBdr>
        <w:top w:val="none" w:sz="0" w:space="0" w:color="auto"/>
        <w:left w:val="none" w:sz="0" w:space="0" w:color="auto"/>
        <w:bottom w:val="none" w:sz="0" w:space="0" w:color="auto"/>
        <w:right w:val="none" w:sz="0" w:space="0" w:color="auto"/>
      </w:divBdr>
    </w:div>
    <w:div w:id="1497842803">
      <w:bodyDiv w:val="1"/>
      <w:marLeft w:val="0"/>
      <w:marRight w:val="0"/>
      <w:marTop w:val="0"/>
      <w:marBottom w:val="0"/>
      <w:divBdr>
        <w:top w:val="none" w:sz="0" w:space="0" w:color="auto"/>
        <w:left w:val="none" w:sz="0" w:space="0" w:color="auto"/>
        <w:bottom w:val="none" w:sz="0" w:space="0" w:color="auto"/>
        <w:right w:val="none" w:sz="0" w:space="0" w:color="auto"/>
      </w:divBdr>
      <w:divsChild>
        <w:div w:id="1170021627">
          <w:marLeft w:val="640"/>
          <w:marRight w:val="0"/>
          <w:marTop w:val="0"/>
          <w:marBottom w:val="0"/>
          <w:divBdr>
            <w:top w:val="none" w:sz="0" w:space="0" w:color="auto"/>
            <w:left w:val="none" w:sz="0" w:space="0" w:color="auto"/>
            <w:bottom w:val="none" w:sz="0" w:space="0" w:color="auto"/>
            <w:right w:val="none" w:sz="0" w:space="0" w:color="auto"/>
          </w:divBdr>
        </w:div>
        <w:div w:id="1251814275">
          <w:marLeft w:val="640"/>
          <w:marRight w:val="0"/>
          <w:marTop w:val="0"/>
          <w:marBottom w:val="0"/>
          <w:divBdr>
            <w:top w:val="none" w:sz="0" w:space="0" w:color="auto"/>
            <w:left w:val="none" w:sz="0" w:space="0" w:color="auto"/>
            <w:bottom w:val="none" w:sz="0" w:space="0" w:color="auto"/>
            <w:right w:val="none" w:sz="0" w:space="0" w:color="auto"/>
          </w:divBdr>
        </w:div>
        <w:div w:id="1709452741">
          <w:marLeft w:val="640"/>
          <w:marRight w:val="0"/>
          <w:marTop w:val="0"/>
          <w:marBottom w:val="0"/>
          <w:divBdr>
            <w:top w:val="none" w:sz="0" w:space="0" w:color="auto"/>
            <w:left w:val="none" w:sz="0" w:space="0" w:color="auto"/>
            <w:bottom w:val="none" w:sz="0" w:space="0" w:color="auto"/>
            <w:right w:val="none" w:sz="0" w:space="0" w:color="auto"/>
          </w:divBdr>
        </w:div>
        <w:div w:id="1722825222">
          <w:marLeft w:val="640"/>
          <w:marRight w:val="0"/>
          <w:marTop w:val="0"/>
          <w:marBottom w:val="0"/>
          <w:divBdr>
            <w:top w:val="none" w:sz="0" w:space="0" w:color="auto"/>
            <w:left w:val="none" w:sz="0" w:space="0" w:color="auto"/>
            <w:bottom w:val="none" w:sz="0" w:space="0" w:color="auto"/>
            <w:right w:val="none" w:sz="0" w:space="0" w:color="auto"/>
          </w:divBdr>
        </w:div>
        <w:div w:id="132799387">
          <w:marLeft w:val="640"/>
          <w:marRight w:val="0"/>
          <w:marTop w:val="0"/>
          <w:marBottom w:val="0"/>
          <w:divBdr>
            <w:top w:val="none" w:sz="0" w:space="0" w:color="auto"/>
            <w:left w:val="none" w:sz="0" w:space="0" w:color="auto"/>
            <w:bottom w:val="none" w:sz="0" w:space="0" w:color="auto"/>
            <w:right w:val="none" w:sz="0" w:space="0" w:color="auto"/>
          </w:divBdr>
        </w:div>
        <w:div w:id="1717194845">
          <w:marLeft w:val="640"/>
          <w:marRight w:val="0"/>
          <w:marTop w:val="0"/>
          <w:marBottom w:val="0"/>
          <w:divBdr>
            <w:top w:val="none" w:sz="0" w:space="0" w:color="auto"/>
            <w:left w:val="none" w:sz="0" w:space="0" w:color="auto"/>
            <w:bottom w:val="none" w:sz="0" w:space="0" w:color="auto"/>
            <w:right w:val="none" w:sz="0" w:space="0" w:color="auto"/>
          </w:divBdr>
        </w:div>
        <w:div w:id="490679731">
          <w:marLeft w:val="640"/>
          <w:marRight w:val="0"/>
          <w:marTop w:val="0"/>
          <w:marBottom w:val="0"/>
          <w:divBdr>
            <w:top w:val="none" w:sz="0" w:space="0" w:color="auto"/>
            <w:left w:val="none" w:sz="0" w:space="0" w:color="auto"/>
            <w:bottom w:val="none" w:sz="0" w:space="0" w:color="auto"/>
            <w:right w:val="none" w:sz="0" w:space="0" w:color="auto"/>
          </w:divBdr>
        </w:div>
        <w:div w:id="1150442463">
          <w:marLeft w:val="640"/>
          <w:marRight w:val="0"/>
          <w:marTop w:val="0"/>
          <w:marBottom w:val="0"/>
          <w:divBdr>
            <w:top w:val="none" w:sz="0" w:space="0" w:color="auto"/>
            <w:left w:val="none" w:sz="0" w:space="0" w:color="auto"/>
            <w:bottom w:val="none" w:sz="0" w:space="0" w:color="auto"/>
            <w:right w:val="none" w:sz="0" w:space="0" w:color="auto"/>
          </w:divBdr>
        </w:div>
        <w:div w:id="261449749">
          <w:marLeft w:val="640"/>
          <w:marRight w:val="0"/>
          <w:marTop w:val="0"/>
          <w:marBottom w:val="0"/>
          <w:divBdr>
            <w:top w:val="none" w:sz="0" w:space="0" w:color="auto"/>
            <w:left w:val="none" w:sz="0" w:space="0" w:color="auto"/>
            <w:bottom w:val="none" w:sz="0" w:space="0" w:color="auto"/>
            <w:right w:val="none" w:sz="0" w:space="0" w:color="auto"/>
          </w:divBdr>
        </w:div>
        <w:div w:id="656350160">
          <w:marLeft w:val="640"/>
          <w:marRight w:val="0"/>
          <w:marTop w:val="0"/>
          <w:marBottom w:val="0"/>
          <w:divBdr>
            <w:top w:val="none" w:sz="0" w:space="0" w:color="auto"/>
            <w:left w:val="none" w:sz="0" w:space="0" w:color="auto"/>
            <w:bottom w:val="none" w:sz="0" w:space="0" w:color="auto"/>
            <w:right w:val="none" w:sz="0" w:space="0" w:color="auto"/>
          </w:divBdr>
        </w:div>
        <w:div w:id="2107383215">
          <w:marLeft w:val="640"/>
          <w:marRight w:val="0"/>
          <w:marTop w:val="0"/>
          <w:marBottom w:val="0"/>
          <w:divBdr>
            <w:top w:val="none" w:sz="0" w:space="0" w:color="auto"/>
            <w:left w:val="none" w:sz="0" w:space="0" w:color="auto"/>
            <w:bottom w:val="none" w:sz="0" w:space="0" w:color="auto"/>
            <w:right w:val="none" w:sz="0" w:space="0" w:color="auto"/>
          </w:divBdr>
        </w:div>
        <w:div w:id="1356036276">
          <w:marLeft w:val="640"/>
          <w:marRight w:val="0"/>
          <w:marTop w:val="0"/>
          <w:marBottom w:val="0"/>
          <w:divBdr>
            <w:top w:val="none" w:sz="0" w:space="0" w:color="auto"/>
            <w:left w:val="none" w:sz="0" w:space="0" w:color="auto"/>
            <w:bottom w:val="none" w:sz="0" w:space="0" w:color="auto"/>
            <w:right w:val="none" w:sz="0" w:space="0" w:color="auto"/>
          </w:divBdr>
        </w:div>
        <w:div w:id="1121996496">
          <w:marLeft w:val="640"/>
          <w:marRight w:val="0"/>
          <w:marTop w:val="0"/>
          <w:marBottom w:val="0"/>
          <w:divBdr>
            <w:top w:val="none" w:sz="0" w:space="0" w:color="auto"/>
            <w:left w:val="none" w:sz="0" w:space="0" w:color="auto"/>
            <w:bottom w:val="none" w:sz="0" w:space="0" w:color="auto"/>
            <w:right w:val="none" w:sz="0" w:space="0" w:color="auto"/>
          </w:divBdr>
        </w:div>
        <w:div w:id="579827538">
          <w:marLeft w:val="640"/>
          <w:marRight w:val="0"/>
          <w:marTop w:val="0"/>
          <w:marBottom w:val="0"/>
          <w:divBdr>
            <w:top w:val="none" w:sz="0" w:space="0" w:color="auto"/>
            <w:left w:val="none" w:sz="0" w:space="0" w:color="auto"/>
            <w:bottom w:val="none" w:sz="0" w:space="0" w:color="auto"/>
            <w:right w:val="none" w:sz="0" w:space="0" w:color="auto"/>
          </w:divBdr>
        </w:div>
        <w:div w:id="925920088">
          <w:marLeft w:val="640"/>
          <w:marRight w:val="0"/>
          <w:marTop w:val="0"/>
          <w:marBottom w:val="0"/>
          <w:divBdr>
            <w:top w:val="none" w:sz="0" w:space="0" w:color="auto"/>
            <w:left w:val="none" w:sz="0" w:space="0" w:color="auto"/>
            <w:bottom w:val="none" w:sz="0" w:space="0" w:color="auto"/>
            <w:right w:val="none" w:sz="0" w:space="0" w:color="auto"/>
          </w:divBdr>
        </w:div>
        <w:div w:id="931008173">
          <w:marLeft w:val="640"/>
          <w:marRight w:val="0"/>
          <w:marTop w:val="0"/>
          <w:marBottom w:val="0"/>
          <w:divBdr>
            <w:top w:val="none" w:sz="0" w:space="0" w:color="auto"/>
            <w:left w:val="none" w:sz="0" w:space="0" w:color="auto"/>
            <w:bottom w:val="none" w:sz="0" w:space="0" w:color="auto"/>
            <w:right w:val="none" w:sz="0" w:space="0" w:color="auto"/>
          </w:divBdr>
        </w:div>
        <w:div w:id="342324116">
          <w:marLeft w:val="640"/>
          <w:marRight w:val="0"/>
          <w:marTop w:val="0"/>
          <w:marBottom w:val="0"/>
          <w:divBdr>
            <w:top w:val="none" w:sz="0" w:space="0" w:color="auto"/>
            <w:left w:val="none" w:sz="0" w:space="0" w:color="auto"/>
            <w:bottom w:val="none" w:sz="0" w:space="0" w:color="auto"/>
            <w:right w:val="none" w:sz="0" w:space="0" w:color="auto"/>
          </w:divBdr>
        </w:div>
        <w:div w:id="563220592">
          <w:marLeft w:val="640"/>
          <w:marRight w:val="0"/>
          <w:marTop w:val="0"/>
          <w:marBottom w:val="0"/>
          <w:divBdr>
            <w:top w:val="none" w:sz="0" w:space="0" w:color="auto"/>
            <w:left w:val="none" w:sz="0" w:space="0" w:color="auto"/>
            <w:bottom w:val="none" w:sz="0" w:space="0" w:color="auto"/>
            <w:right w:val="none" w:sz="0" w:space="0" w:color="auto"/>
          </w:divBdr>
        </w:div>
        <w:div w:id="410279449">
          <w:marLeft w:val="640"/>
          <w:marRight w:val="0"/>
          <w:marTop w:val="0"/>
          <w:marBottom w:val="0"/>
          <w:divBdr>
            <w:top w:val="none" w:sz="0" w:space="0" w:color="auto"/>
            <w:left w:val="none" w:sz="0" w:space="0" w:color="auto"/>
            <w:bottom w:val="none" w:sz="0" w:space="0" w:color="auto"/>
            <w:right w:val="none" w:sz="0" w:space="0" w:color="auto"/>
          </w:divBdr>
        </w:div>
        <w:div w:id="2133398575">
          <w:marLeft w:val="640"/>
          <w:marRight w:val="0"/>
          <w:marTop w:val="0"/>
          <w:marBottom w:val="0"/>
          <w:divBdr>
            <w:top w:val="none" w:sz="0" w:space="0" w:color="auto"/>
            <w:left w:val="none" w:sz="0" w:space="0" w:color="auto"/>
            <w:bottom w:val="none" w:sz="0" w:space="0" w:color="auto"/>
            <w:right w:val="none" w:sz="0" w:space="0" w:color="auto"/>
          </w:divBdr>
        </w:div>
        <w:div w:id="1809665192">
          <w:marLeft w:val="640"/>
          <w:marRight w:val="0"/>
          <w:marTop w:val="0"/>
          <w:marBottom w:val="0"/>
          <w:divBdr>
            <w:top w:val="none" w:sz="0" w:space="0" w:color="auto"/>
            <w:left w:val="none" w:sz="0" w:space="0" w:color="auto"/>
            <w:bottom w:val="none" w:sz="0" w:space="0" w:color="auto"/>
            <w:right w:val="none" w:sz="0" w:space="0" w:color="auto"/>
          </w:divBdr>
        </w:div>
        <w:div w:id="1480226207">
          <w:marLeft w:val="640"/>
          <w:marRight w:val="0"/>
          <w:marTop w:val="0"/>
          <w:marBottom w:val="0"/>
          <w:divBdr>
            <w:top w:val="none" w:sz="0" w:space="0" w:color="auto"/>
            <w:left w:val="none" w:sz="0" w:space="0" w:color="auto"/>
            <w:bottom w:val="none" w:sz="0" w:space="0" w:color="auto"/>
            <w:right w:val="none" w:sz="0" w:space="0" w:color="auto"/>
          </w:divBdr>
        </w:div>
        <w:div w:id="231359162">
          <w:marLeft w:val="640"/>
          <w:marRight w:val="0"/>
          <w:marTop w:val="0"/>
          <w:marBottom w:val="0"/>
          <w:divBdr>
            <w:top w:val="none" w:sz="0" w:space="0" w:color="auto"/>
            <w:left w:val="none" w:sz="0" w:space="0" w:color="auto"/>
            <w:bottom w:val="none" w:sz="0" w:space="0" w:color="auto"/>
            <w:right w:val="none" w:sz="0" w:space="0" w:color="auto"/>
          </w:divBdr>
        </w:div>
        <w:div w:id="2096389561">
          <w:marLeft w:val="640"/>
          <w:marRight w:val="0"/>
          <w:marTop w:val="0"/>
          <w:marBottom w:val="0"/>
          <w:divBdr>
            <w:top w:val="none" w:sz="0" w:space="0" w:color="auto"/>
            <w:left w:val="none" w:sz="0" w:space="0" w:color="auto"/>
            <w:bottom w:val="none" w:sz="0" w:space="0" w:color="auto"/>
            <w:right w:val="none" w:sz="0" w:space="0" w:color="auto"/>
          </w:divBdr>
        </w:div>
        <w:div w:id="638074766">
          <w:marLeft w:val="640"/>
          <w:marRight w:val="0"/>
          <w:marTop w:val="0"/>
          <w:marBottom w:val="0"/>
          <w:divBdr>
            <w:top w:val="none" w:sz="0" w:space="0" w:color="auto"/>
            <w:left w:val="none" w:sz="0" w:space="0" w:color="auto"/>
            <w:bottom w:val="none" w:sz="0" w:space="0" w:color="auto"/>
            <w:right w:val="none" w:sz="0" w:space="0" w:color="auto"/>
          </w:divBdr>
        </w:div>
        <w:div w:id="1120566228">
          <w:marLeft w:val="640"/>
          <w:marRight w:val="0"/>
          <w:marTop w:val="0"/>
          <w:marBottom w:val="0"/>
          <w:divBdr>
            <w:top w:val="none" w:sz="0" w:space="0" w:color="auto"/>
            <w:left w:val="none" w:sz="0" w:space="0" w:color="auto"/>
            <w:bottom w:val="none" w:sz="0" w:space="0" w:color="auto"/>
            <w:right w:val="none" w:sz="0" w:space="0" w:color="auto"/>
          </w:divBdr>
        </w:div>
        <w:div w:id="645937679">
          <w:marLeft w:val="640"/>
          <w:marRight w:val="0"/>
          <w:marTop w:val="0"/>
          <w:marBottom w:val="0"/>
          <w:divBdr>
            <w:top w:val="none" w:sz="0" w:space="0" w:color="auto"/>
            <w:left w:val="none" w:sz="0" w:space="0" w:color="auto"/>
            <w:bottom w:val="none" w:sz="0" w:space="0" w:color="auto"/>
            <w:right w:val="none" w:sz="0" w:space="0" w:color="auto"/>
          </w:divBdr>
        </w:div>
        <w:div w:id="1701080667">
          <w:marLeft w:val="640"/>
          <w:marRight w:val="0"/>
          <w:marTop w:val="0"/>
          <w:marBottom w:val="0"/>
          <w:divBdr>
            <w:top w:val="none" w:sz="0" w:space="0" w:color="auto"/>
            <w:left w:val="none" w:sz="0" w:space="0" w:color="auto"/>
            <w:bottom w:val="none" w:sz="0" w:space="0" w:color="auto"/>
            <w:right w:val="none" w:sz="0" w:space="0" w:color="auto"/>
          </w:divBdr>
        </w:div>
        <w:div w:id="1093476980">
          <w:marLeft w:val="640"/>
          <w:marRight w:val="0"/>
          <w:marTop w:val="0"/>
          <w:marBottom w:val="0"/>
          <w:divBdr>
            <w:top w:val="none" w:sz="0" w:space="0" w:color="auto"/>
            <w:left w:val="none" w:sz="0" w:space="0" w:color="auto"/>
            <w:bottom w:val="none" w:sz="0" w:space="0" w:color="auto"/>
            <w:right w:val="none" w:sz="0" w:space="0" w:color="auto"/>
          </w:divBdr>
        </w:div>
        <w:div w:id="1495947273">
          <w:marLeft w:val="640"/>
          <w:marRight w:val="0"/>
          <w:marTop w:val="0"/>
          <w:marBottom w:val="0"/>
          <w:divBdr>
            <w:top w:val="none" w:sz="0" w:space="0" w:color="auto"/>
            <w:left w:val="none" w:sz="0" w:space="0" w:color="auto"/>
            <w:bottom w:val="none" w:sz="0" w:space="0" w:color="auto"/>
            <w:right w:val="none" w:sz="0" w:space="0" w:color="auto"/>
          </w:divBdr>
        </w:div>
        <w:div w:id="2021740208">
          <w:marLeft w:val="640"/>
          <w:marRight w:val="0"/>
          <w:marTop w:val="0"/>
          <w:marBottom w:val="0"/>
          <w:divBdr>
            <w:top w:val="none" w:sz="0" w:space="0" w:color="auto"/>
            <w:left w:val="none" w:sz="0" w:space="0" w:color="auto"/>
            <w:bottom w:val="none" w:sz="0" w:space="0" w:color="auto"/>
            <w:right w:val="none" w:sz="0" w:space="0" w:color="auto"/>
          </w:divBdr>
        </w:div>
        <w:div w:id="1631781119">
          <w:marLeft w:val="640"/>
          <w:marRight w:val="0"/>
          <w:marTop w:val="0"/>
          <w:marBottom w:val="0"/>
          <w:divBdr>
            <w:top w:val="none" w:sz="0" w:space="0" w:color="auto"/>
            <w:left w:val="none" w:sz="0" w:space="0" w:color="auto"/>
            <w:bottom w:val="none" w:sz="0" w:space="0" w:color="auto"/>
            <w:right w:val="none" w:sz="0" w:space="0" w:color="auto"/>
          </w:divBdr>
        </w:div>
        <w:div w:id="1202716693">
          <w:marLeft w:val="640"/>
          <w:marRight w:val="0"/>
          <w:marTop w:val="0"/>
          <w:marBottom w:val="0"/>
          <w:divBdr>
            <w:top w:val="none" w:sz="0" w:space="0" w:color="auto"/>
            <w:left w:val="none" w:sz="0" w:space="0" w:color="auto"/>
            <w:bottom w:val="none" w:sz="0" w:space="0" w:color="auto"/>
            <w:right w:val="none" w:sz="0" w:space="0" w:color="auto"/>
          </w:divBdr>
        </w:div>
        <w:div w:id="632835734">
          <w:marLeft w:val="640"/>
          <w:marRight w:val="0"/>
          <w:marTop w:val="0"/>
          <w:marBottom w:val="0"/>
          <w:divBdr>
            <w:top w:val="none" w:sz="0" w:space="0" w:color="auto"/>
            <w:left w:val="none" w:sz="0" w:space="0" w:color="auto"/>
            <w:bottom w:val="none" w:sz="0" w:space="0" w:color="auto"/>
            <w:right w:val="none" w:sz="0" w:space="0" w:color="auto"/>
          </w:divBdr>
        </w:div>
        <w:div w:id="1586645823">
          <w:marLeft w:val="640"/>
          <w:marRight w:val="0"/>
          <w:marTop w:val="0"/>
          <w:marBottom w:val="0"/>
          <w:divBdr>
            <w:top w:val="none" w:sz="0" w:space="0" w:color="auto"/>
            <w:left w:val="none" w:sz="0" w:space="0" w:color="auto"/>
            <w:bottom w:val="none" w:sz="0" w:space="0" w:color="auto"/>
            <w:right w:val="none" w:sz="0" w:space="0" w:color="auto"/>
          </w:divBdr>
        </w:div>
        <w:div w:id="1364474599">
          <w:marLeft w:val="640"/>
          <w:marRight w:val="0"/>
          <w:marTop w:val="0"/>
          <w:marBottom w:val="0"/>
          <w:divBdr>
            <w:top w:val="none" w:sz="0" w:space="0" w:color="auto"/>
            <w:left w:val="none" w:sz="0" w:space="0" w:color="auto"/>
            <w:bottom w:val="none" w:sz="0" w:space="0" w:color="auto"/>
            <w:right w:val="none" w:sz="0" w:space="0" w:color="auto"/>
          </w:divBdr>
        </w:div>
        <w:div w:id="1086997736">
          <w:marLeft w:val="640"/>
          <w:marRight w:val="0"/>
          <w:marTop w:val="0"/>
          <w:marBottom w:val="0"/>
          <w:divBdr>
            <w:top w:val="none" w:sz="0" w:space="0" w:color="auto"/>
            <w:left w:val="none" w:sz="0" w:space="0" w:color="auto"/>
            <w:bottom w:val="none" w:sz="0" w:space="0" w:color="auto"/>
            <w:right w:val="none" w:sz="0" w:space="0" w:color="auto"/>
          </w:divBdr>
        </w:div>
        <w:div w:id="189683720">
          <w:marLeft w:val="640"/>
          <w:marRight w:val="0"/>
          <w:marTop w:val="0"/>
          <w:marBottom w:val="0"/>
          <w:divBdr>
            <w:top w:val="none" w:sz="0" w:space="0" w:color="auto"/>
            <w:left w:val="none" w:sz="0" w:space="0" w:color="auto"/>
            <w:bottom w:val="none" w:sz="0" w:space="0" w:color="auto"/>
            <w:right w:val="none" w:sz="0" w:space="0" w:color="auto"/>
          </w:divBdr>
        </w:div>
        <w:div w:id="1523937999">
          <w:marLeft w:val="640"/>
          <w:marRight w:val="0"/>
          <w:marTop w:val="0"/>
          <w:marBottom w:val="0"/>
          <w:divBdr>
            <w:top w:val="none" w:sz="0" w:space="0" w:color="auto"/>
            <w:left w:val="none" w:sz="0" w:space="0" w:color="auto"/>
            <w:bottom w:val="none" w:sz="0" w:space="0" w:color="auto"/>
            <w:right w:val="none" w:sz="0" w:space="0" w:color="auto"/>
          </w:divBdr>
        </w:div>
        <w:div w:id="585310219">
          <w:marLeft w:val="640"/>
          <w:marRight w:val="0"/>
          <w:marTop w:val="0"/>
          <w:marBottom w:val="0"/>
          <w:divBdr>
            <w:top w:val="none" w:sz="0" w:space="0" w:color="auto"/>
            <w:left w:val="none" w:sz="0" w:space="0" w:color="auto"/>
            <w:bottom w:val="none" w:sz="0" w:space="0" w:color="auto"/>
            <w:right w:val="none" w:sz="0" w:space="0" w:color="auto"/>
          </w:divBdr>
        </w:div>
        <w:div w:id="1726366082">
          <w:marLeft w:val="640"/>
          <w:marRight w:val="0"/>
          <w:marTop w:val="0"/>
          <w:marBottom w:val="0"/>
          <w:divBdr>
            <w:top w:val="none" w:sz="0" w:space="0" w:color="auto"/>
            <w:left w:val="none" w:sz="0" w:space="0" w:color="auto"/>
            <w:bottom w:val="none" w:sz="0" w:space="0" w:color="auto"/>
            <w:right w:val="none" w:sz="0" w:space="0" w:color="auto"/>
          </w:divBdr>
        </w:div>
        <w:div w:id="999621089">
          <w:marLeft w:val="640"/>
          <w:marRight w:val="0"/>
          <w:marTop w:val="0"/>
          <w:marBottom w:val="0"/>
          <w:divBdr>
            <w:top w:val="none" w:sz="0" w:space="0" w:color="auto"/>
            <w:left w:val="none" w:sz="0" w:space="0" w:color="auto"/>
            <w:bottom w:val="none" w:sz="0" w:space="0" w:color="auto"/>
            <w:right w:val="none" w:sz="0" w:space="0" w:color="auto"/>
          </w:divBdr>
        </w:div>
        <w:div w:id="747531645">
          <w:marLeft w:val="640"/>
          <w:marRight w:val="0"/>
          <w:marTop w:val="0"/>
          <w:marBottom w:val="0"/>
          <w:divBdr>
            <w:top w:val="none" w:sz="0" w:space="0" w:color="auto"/>
            <w:left w:val="none" w:sz="0" w:space="0" w:color="auto"/>
            <w:bottom w:val="none" w:sz="0" w:space="0" w:color="auto"/>
            <w:right w:val="none" w:sz="0" w:space="0" w:color="auto"/>
          </w:divBdr>
        </w:div>
        <w:div w:id="1994676474">
          <w:marLeft w:val="640"/>
          <w:marRight w:val="0"/>
          <w:marTop w:val="0"/>
          <w:marBottom w:val="0"/>
          <w:divBdr>
            <w:top w:val="none" w:sz="0" w:space="0" w:color="auto"/>
            <w:left w:val="none" w:sz="0" w:space="0" w:color="auto"/>
            <w:bottom w:val="none" w:sz="0" w:space="0" w:color="auto"/>
            <w:right w:val="none" w:sz="0" w:space="0" w:color="auto"/>
          </w:divBdr>
        </w:div>
        <w:div w:id="89159442">
          <w:marLeft w:val="640"/>
          <w:marRight w:val="0"/>
          <w:marTop w:val="0"/>
          <w:marBottom w:val="0"/>
          <w:divBdr>
            <w:top w:val="none" w:sz="0" w:space="0" w:color="auto"/>
            <w:left w:val="none" w:sz="0" w:space="0" w:color="auto"/>
            <w:bottom w:val="none" w:sz="0" w:space="0" w:color="auto"/>
            <w:right w:val="none" w:sz="0" w:space="0" w:color="auto"/>
          </w:divBdr>
        </w:div>
        <w:div w:id="608390404">
          <w:marLeft w:val="640"/>
          <w:marRight w:val="0"/>
          <w:marTop w:val="0"/>
          <w:marBottom w:val="0"/>
          <w:divBdr>
            <w:top w:val="none" w:sz="0" w:space="0" w:color="auto"/>
            <w:left w:val="none" w:sz="0" w:space="0" w:color="auto"/>
            <w:bottom w:val="none" w:sz="0" w:space="0" w:color="auto"/>
            <w:right w:val="none" w:sz="0" w:space="0" w:color="auto"/>
          </w:divBdr>
        </w:div>
        <w:div w:id="782308484">
          <w:marLeft w:val="640"/>
          <w:marRight w:val="0"/>
          <w:marTop w:val="0"/>
          <w:marBottom w:val="0"/>
          <w:divBdr>
            <w:top w:val="none" w:sz="0" w:space="0" w:color="auto"/>
            <w:left w:val="none" w:sz="0" w:space="0" w:color="auto"/>
            <w:bottom w:val="none" w:sz="0" w:space="0" w:color="auto"/>
            <w:right w:val="none" w:sz="0" w:space="0" w:color="auto"/>
          </w:divBdr>
        </w:div>
        <w:div w:id="221644532">
          <w:marLeft w:val="640"/>
          <w:marRight w:val="0"/>
          <w:marTop w:val="0"/>
          <w:marBottom w:val="0"/>
          <w:divBdr>
            <w:top w:val="none" w:sz="0" w:space="0" w:color="auto"/>
            <w:left w:val="none" w:sz="0" w:space="0" w:color="auto"/>
            <w:bottom w:val="none" w:sz="0" w:space="0" w:color="auto"/>
            <w:right w:val="none" w:sz="0" w:space="0" w:color="auto"/>
          </w:divBdr>
        </w:div>
        <w:div w:id="1026832353">
          <w:marLeft w:val="640"/>
          <w:marRight w:val="0"/>
          <w:marTop w:val="0"/>
          <w:marBottom w:val="0"/>
          <w:divBdr>
            <w:top w:val="none" w:sz="0" w:space="0" w:color="auto"/>
            <w:left w:val="none" w:sz="0" w:space="0" w:color="auto"/>
            <w:bottom w:val="none" w:sz="0" w:space="0" w:color="auto"/>
            <w:right w:val="none" w:sz="0" w:space="0" w:color="auto"/>
          </w:divBdr>
        </w:div>
        <w:div w:id="1517310875">
          <w:marLeft w:val="640"/>
          <w:marRight w:val="0"/>
          <w:marTop w:val="0"/>
          <w:marBottom w:val="0"/>
          <w:divBdr>
            <w:top w:val="none" w:sz="0" w:space="0" w:color="auto"/>
            <w:left w:val="none" w:sz="0" w:space="0" w:color="auto"/>
            <w:bottom w:val="none" w:sz="0" w:space="0" w:color="auto"/>
            <w:right w:val="none" w:sz="0" w:space="0" w:color="auto"/>
          </w:divBdr>
        </w:div>
        <w:div w:id="1881435508">
          <w:marLeft w:val="640"/>
          <w:marRight w:val="0"/>
          <w:marTop w:val="0"/>
          <w:marBottom w:val="0"/>
          <w:divBdr>
            <w:top w:val="none" w:sz="0" w:space="0" w:color="auto"/>
            <w:left w:val="none" w:sz="0" w:space="0" w:color="auto"/>
            <w:bottom w:val="none" w:sz="0" w:space="0" w:color="auto"/>
            <w:right w:val="none" w:sz="0" w:space="0" w:color="auto"/>
          </w:divBdr>
        </w:div>
        <w:div w:id="463812075">
          <w:marLeft w:val="640"/>
          <w:marRight w:val="0"/>
          <w:marTop w:val="0"/>
          <w:marBottom w:val="0"/>
          <w:divBdr>
            <w:top w:val="none" w:sz="0" w:space="0" w:color="auto"/>
            <w:left w:val="none" w:sz="0" w:space="0" w:color="auto"/>
            <w:bottom w:val="none" w:sz="0" w:space="0" w:color="auto"/>
            <w:right w:val="none" w:sz="0" w:space="0" w:color="auto"/>
          </w:divBdr>
        </w:div>
        <w:div w:id="529956318">
          <w:marLeft w:val="640"/>
          <w:marRight w:val="0"/>
          <w:marTop w:val="0"/>
          <w:marBottom w:val="0"/>
          <w:divBdr>
            <w:top w:val="none" w:sz="0" w:space="0" w:color="auto"/>
            <w:left w:val="none" w:sz="0" w:space="0" w:color="auto"/>
            <w:bottom w:val="none" w:sz="0" w:space="0" w:color="auto"/>
            <w:right w:val="none" w:sz="0" w:space="0" w:color="auto"/>
          </w:divBdr>
        </w:div>
        <w:div w:id="1418599945">
          <w:marLeft w:val="640"/>
          <w:marRight w:val="0"/>
          <w:marTop w:val="0"/>
          <w:marBottom w:val="0"/>
          <w:divBdr>
            <w:top w:val="none" w:sz="0" w:space="0" w:color="auto"/>
            <w:left w:val="none" w:sz="0" w:space="0" w:color="auto"/>
            <w:bottom w:val="none" w:sz="0" w:space="0" w:color="auto"/>
            <w:right w:val="none" w:sz="0" w:space="0" w:color="auto"/>
          </w:divBdr>
        </w:div>
        <w:div w:id="1257638379">
          <w:marLeft w:val="640"/>
          <w:marRight w:val="0"/>
          <w:marTop w:val="0"/>
          <w:marBottom w:val="0"/>
          <w:divBdr>
            <w:top w:val="none" w:sz="0" w:space="0" w:color="auto"/>
            <w:left w:val="none" w:sz="0" w:space="0" w:color="auto"/>
            <w:bottom w:val="none" w:sz="0" w:space="0" w:color="auto"/>
            <w:right w:val="none" w:sz="0" w:space="0" w:color="auto"/>
          </w:divBdr>
        </w:div>
        <w:div w:id="209152296">
          <w:marLeft w:val="640"/>
          <w:marRight w:val="0"/>
          <w:marTop w:val="0"/>
          <w:marBottom w:val="0"/>
          <w:divBdr>
            <w:top w:val="none" w:sz="0" w:space="0" w:color="auto"/>
            <w:left w:val="none" w:sz="0" w:space="0" w:color="auto"/>
            <w:bottom w:val="none" w:sz="0" w:space="0" w:color="auto"/>
            <w:right w:val="none" w:sz="0" w:space="0" w:color="auto"/>
          </w:divBdr>
        </w:div>
        <w:div w:id="1117874744">
          <w:marLeft w:val="640"/>
          <w:marRight w:val="0"/>
          <w:marTop w:val="0"/>
          <w:marBottom w:val="0"/>
          <w:divBdr>
            <w:top w:val="none" w:sz="0" w:space="0" w:color="auto"/>
            <w:left w:val="none" w:sz="0" w:space="0" w:color="auto"/>
            <w:bottom w:val="none" w:sz="0" w:space="0" w:color="auto"/>
            <w:right w:val="none" w:sz="0" w:space="0" w:color="auto"/>
          </w:divBdr>
        </w:div>
        <w:div w:id="175657676">
          <w:marLeft w:val="640"/>
          <w:marRight w:val="0"/>
          <w:marTop w:val="0"/>
          <w:marBottom w:val="0"/>
          <w:divBdr>
            <w:top w:val="none" w:sz="0" w:space="0" w:color="auto"/>
            <w:left w:val="none" w:sz="0" w:space="0" w:color="auto"/>
            <w:bottom w:val="none" w:sz="0" w:space="0" w:color="auto"/>
            <w:right w:val="none" w:sz="0" w:space="0" w:color="auto"/>
          </w:divBdr>
        </w:div>
        <w:div w:id="1885944844">
          <w:marLeft w:val="640"/>
          <w:marRight w:val="0"/>
          <w:marTop w:val="0"/>
          <w:marBottom w:val="0"/>
          <w:divBdr>
            <w:top w:val="none" w:sz="0" w:space="0" w:color="auto"/>
            <w:left w:val="none" w:sz="0" w:space="0" w:color="auto"/>
            <w:bottom w:val="none" w:sz="0" w:space="0" w:color="auto"/>
            <w:right w:val="none" w:sz="0" w:space="0" w:color="auto"/>
          </w:divBdr>
        </w:div>
        <w:div w:id="1107000127">
          <w:marLeft w:val="640"/>
          <w:marRight w:val="0"/>
          <w:marTop w:val="0"/>
          <w:marBottom w:val="0"/>
          <w:divBdr>
            <w:top w:val="none" w:sz="0" w:space="0" w:color="auto"/>
            <w:left w:val="none" w:sz="0" w:space="0" w:color="auto"/>
            <w:bottom w:val="none" w:sz="0" w:space="0" w:color="auto"/>
            <w:right w:val="none" w:sz="0" w:space="0" w:color="auto"/>
          </w:divBdr>
        </w:div>
        <w:div w:id="1111130019">
          <w:marLeft w:val="640"/>
          <w:marRight w:val="0"/>
          <w:marTop w:val="0"/>
          <w:marBottom w:val="0"/>
          <w:divBdr>
            <w:top w:val="none" w:sz="0" w:space="0" w:color="auto"/>
            <w:left w:val="none" w:sz="0" w:space="0" w:color="auto"/>
            <w:bottom w:val="none" w:sz="0" w:space="0" w:color="auto"/>
            <w:right w:val="none" w:sz="0" w:space="0" w:color="auto"/>
          </w:divBdr>
        </w:div>
        <w:div w:id="930625623">
          <w:marLeft w:val="640"/>
          <w:marRight w:val="0"/>
          <w:marTop w:val="0"/>
          <w:marBottom w:val="0"/>
          <w:divBdr>
            <w:top w:val="none" w:sz="0" w:space="0" w:color="auto"/>
            <w:left w:val="none" w:sz="0" w:space="0" w:color="auto"/>
            <w:bottom w:val="none" w:sz="0" w:space="0" w:color="auto"/>
            <w:right w:val="none" w:sz="0" w:space="0" w:color="auto"/>
          </w:divBdr>
        </w:div>
        <w:div w:id="2083680003">
          <w:marLeft w:val="640"/>
          <w:marRight w:val="0"/>
          <w:marTop w:val="0"/>
          <w:marBottom w:val="0"/>
          <w:divBdr>
            <w:top w:val="none" w:sz="0" w:space="0" w:color="auto"/>
            <w:left w:val="none" w:sz="0" w:space="0" w:color="auto"/>
            <w:bottom w:val="none" w:sz="0" w:space="0" w:color="auto"/>
            <w:right w:val="none" w:sz="0" w:space="0" w:color="auto"/>
          </w:divBdr>
        </w:div>
        <w:div w:id="2006207176">
          <w:marLeft w:val="640"/>
          <w:marRight w:val="0"/>
          <w:marTop w:val="0"/>
          <w:marBottom w:val="0"/>
          <w:divBdr>
            <w:top w:val="none" w:sz="0" w:space="0" w:color="auto"/>
            <w:left w:val="none" w:sz="0" w:space="0" w:color="auto"/>
            <w:bottom w:val="none" w:sz="0" w:space="0" w:color="auto"/>
            <w:right w:val="none" w:sz="0" w:space="0" w:color="auto"/>
          </w:divBdr>
        </w:div>
        <w:div w:id="183398696">
          <w:marLeft w:val="640"/>
          <w:marRight w:val="0"/>
          <w:marTop w:val="0"/>
          <w:marBottom w:val="0"/>
          <w:divBdr>
            <w:top w:val="none" w:sz="0" w:space="0" w:color="auto"/>
            <w:left w:val="none" w:sz="0" w:space="0" w:color="auto"/>
            <w:bottom w:val="none" w:sz="0" w:space="0" w:color="auto"/>
            <w:right w:val="none" w:sz="0" w:space="0" w:color="auto"/>
          </w:divBdr>
        </w:div>
        <w:div w:id="709304585">
          <w:marLeft w:val="640"/>
          <w:marRight w:val="0"/>
          <w:marTop w:val="0"/>
          <w:marBottom w:val="0"/>
          <w:divBdr>
            <w:top w:val="none" w:sz="0" w:space="0" w:color="auto"/>
            <w:left w:val="none" w:sz="0" w:space="0" w:color="auto"/>
            <w:bottom w:val="none" w:sz="0" w:space="0" w:color="auto"/>
            <w:right w:val="none" w:sz="0" w:space="0" w:color="auto"/>
          </w:divBdr>
        </w:div>
      </w:divsChild>
    </w:div>
    <w:div w:id="1498577478">
      <w:bodyDiv w:val="1"/>
      <w:marLeft w:val="0"/>
      <w:marRight w:val="0"/>
      <w:marTop w:val="0"/>
      <w:marBottom w:val="0"/>
      <w:divBdr>
        <w:top w:val="none" w:sz="0" w:space="0" w:color="auto"/>
        <w:left w:val="none" w:sz="0" w:space="0" w:color="auto"/>
        <w:bottom w:val="none" w:sz="0" w:space="0" w:color="auto"/>
        <w:right w:val="none" w:sz="0" w:space="0" w:color="auto"/>
      </w:divBdr>
      <w:divsChild>
        <w:div w:id="1156459617">
          <w:marLeft w:val="640"/>
          <w:marRight w:val="0"/>
          <w:marTop w:val="0"/>
          <w:marBottom w:val="0"/>
          <w:divBdr>
            <w:top w:val="none" w:sz="0" w:space="0" w:color="auto"/>
            <w:left w:val="none" w:sz="0" w:space="0" w:color="auto"/>
            <w:bottom w:val="none" w:sz="0" w:space="0" w:color="auto"/>
            <w:right w:val="none" w:sz="0" w:space="0" w:color="auto"/>
          </w:divBdr>
        </w:div>
        <w:div w:id="150027637">
          <w:marLeft w:val="640"/>
          <w:marRight w:val="0"/>
          <w:marTop w:val="0"/>
          <w:marBottom w:val="0"/>
          <w:divBdr>
            <w:top w:val="none" w:sz="0" w:space="0" w:color="auto"/>
            <w:left w:val="none" w:sz="0" w:space="0" w:color="auto"/>
            <w:bottom w:val="none" w:sz="0" w:space="0" w:color="auto"/>
            <w:right w:val="none" w:sz="0" w:space="0" w:color="auto"/>
          </w:divBdr>
        </w:div>
        <w:div w:id="1421829980">
          <w:marLeft w:val="640"/>
          <w:marRight w:val="0"/>
          <w:marTop w:val="0"/>
          <w:marBottom w:val="0"/>
          <w:divBdr>
            <w:top w:val="none" w:sz="0" w:space="0" w:color="auto"/>
            <w:left w:val="none" w:sz="0" w:space="0" w:color="auto"/>
            <w:bottom w:val="none" w:sz="0" w:space="0" w:color="auto"/>
            <w:right w:val="none" w:sz="0" w:space="0" w:color="auto"/>
          </w:divBdr>
        </w:div>
        <w:div w:id="1806001808">
          <w:marLeft w:val="640"/>
          <w:marRight w:val="0"/>
          <w:marTop w:val="0"/>
          <w:marBottom w:val="0"/>
          <w:divBdr>
            <w:top w:val="none" w:sz="0" w:space="0" w:color="auto"/>
            <w:left w:val="none" w:sz="0" w:space="0" w:color="auto"/>
            <w:bottom w:val="none" w:sz="0" w:space="0" w:color="auto"/>
            <w:right w:val="none" w:sz="0" w:space="0" w:color="auto"/>
          </w:divBdr>
        </w:div>
        <w:div w:id="1405566792">
          <w:marLeft w:val="640"/>
          <w:marRight w:val="0"/>
          <w:marTop w:val="0"/>
          <w:marBottom w:val="0"/>
          <w:divBdr>
            <w:top w:val="none" w:sz="0" w:space="0" w:color="auto"/>
            <w:left w:val="none" w:sz="0" w:space="0" w:color="auto"/>
            <w:bottom w:val="none" w:sz="0" w:space="0" w:color="auto"/>
            <w:right w:val="none" w:sz="0" w:space="0" w:color="auto"/>
          </w:divBdr>
        </w:div>
        <w:div w:id="998970600">
          <w:marLeft w:val="640"/>
          <w:marRight w:val="0"/>
          <w:marTop w:val="0"/>
          <w:marBottom w:val="0"/>
          <w:divBdr>
            <w:top w:val="none" w:sz="0" w:space="0" w:color="auto"/>
            <w:left w:val="none" w:sz="0" w:space="0" w:color="auto"/>
            <w:bottom w:val="none" w:sz="0" w:space="0" w:color="auto"/>
            <w:right w:val="none" w:sz="0" w:space="0" w:color="auto"/>
          </w:divBdr>
        </w:div>
        <w:div w:id="170611182">
          <w:marLeft w:val="640"/>
          <w:marRight w:val="0"/>
          <w:marTop w:val="0"/>
          <w:marBottom w:val="0"/>
          <w:divBdr>
            <w:top w:val="none" w:sz="0" w:space="0" w:color="auto"/>
            <w:left w:val="none" w:sz="0" w:space="0" w:color="auto"/>
            <w:bottom w:val="none" w:sz="0" w:space="0" w:color="auto"/>
            <w:right w:val="none" w:sz="0" w:space="0" w:color="auto"/>
          </w:divBdr>
        </w:div>
        <w:div w:id="936451654">
          <w:marLeft w:val="640"/>
          <w:marRight w:val="0"/>
          <w:marTop w:val="0"/>
          <w:marBottom w:val="0"/>
          <w:divBdr>
            <w:top w:val="none" w:sz="0" w:space="0" w:color="auto"/>
            <w:left w:val="none" w:sz="0" w:space="0" w:color="auto"/>
            <w:bottom w:val="none" w:sz="0" w:space="0" w:color="auto"/>
            <w:right w:val="none" w:sz="0" w:space="0" w:color="auto"/>
          </w:divBdr>
        </w:div>
        <w:div w:id="1651131462">
          <w:marLeft w:val="640"/>
          <w:marRight w:val="0"/>
          <w:marTop w:val="0"/>
          <w:marBottom w:val="0"/>
          <w:divBdr>
            <w:top w:val="none" w:sz="0" w:space="0" w:color="auto"/>
            <w:left w:val="none" w:sz="0" w:space="0" w:color="auto"/>
            <w:bottom w:val="none" w:sz="0" w:space="0" w:color="auto"/>
            <w:right w:val="none" w:sz="0" w:space="0" w:color="auto"/>
          </w:divBdr>
        </w:div>
        <w:div w:id="1043365652">
          <w:marLeft w:val="640"/>
          <w:marRight w:val="0"/>
          <w:marTop w:val="0"/>
          <w:marBottom w:val="0"/>
          <w:divBdr>
            <w:top w:val="none" w:sz="0" w:space="0" w:color="auto"/>
            <w:left w:val="none" w:sz="0" w:space="0" w:color="auto"/>
            <w:bottom w:val="none" w:sz="0" w:space="0" w:color="auto"/>
            <w:right w:val="none" w:sz="0" w:space="0" w:color="auto"/>
          </w:divBdr>
        </w:div>
        <w:div w:id="1365600265">
          <w:marLeft w:val="640"/>
          <w:marRight w:val="0"/>
          <w:marTop w:val="0"/>
          <w:marBottom w:val="0"/>
          <w:divBdr>
            <w:top w:val="none" w:sz="0" w:space="0" w:color="auto"/>
            <w:left w:val="none" w:sz="0" w:space="0" w:color="auto"/>
            <w:bottom w:val="none" w:sz="0" w:space="0" w:color="auto"/>
            <w:right w:val="none" w:sz="0" w:space="0" w:color="auto"/>
          </w:divBdr>
        </w:div>
        <w:div w:id="1327050915">
          <w:marLeft w:val="640"/>
          <w:marRight w:val="0"/>
          <w:marTop w:val="0"/>
          <w:marBottom w:val="0"/>
          <w:divBdr>
            <w:top w:val="none" w:sz="0" w:space="0" w:color="auto"/>
            <w:left w:val="none" w:sz="0" w:space="0" w:color="auto"/>
            <w:bottom w:val="none" w:sz="0" w:space="0" w:color="auto"/>
            <w:right w:val="none" w:sz="0" w:space="0" w:color="auto"/>
          </w:divBdr>
        </w:div>
        <w:div w:id="1715886668">
          <w:marLeft w:val="640"/>
          <w:marRight w:val="0"/>
          <w:marTop w:val="0"/>
          <w:marBottom w:val="0"/>
          <w:divBdr>
            <w:top w:val="none" w:sz="0" w:space="0" w:color="auto"/>
            <w:left w:val="none" w:sz="0" w:space="0" w:color="auto"/>
            <w:bottom w:val="none" w:sz="0" w:space="0" w:color="auto"/>
            <w:right w:val="none" w:sz="0" w:space="0" w:color="auto"/>
          </w:divBdr>
        </w:div>
        <w:div w:id="1035811589">
          <w:marLeft w:val="640"/>
          <w:marRight w:val="0"/>
          <w:marTop w:val="0"/>
          <w:marBottom w:val="0"/>
          <w:divBdr>
            <w:top w:val="none" w:sz="0" w:space="0" w:color="auto"/>
            <w:left w:val="none" w:sz="0" w:space="0" w:color="auto"/>
            <w:bottom w:val="none" w:sz="0" w:space="0" w:color="auto"/>
            <w:right w:val="none" w:sz="0" w:space="0" w:color="auto"/>
          </w:divBdr>
        </w:div>
        <w:div w:id="1382095006">
          <w:marLeft w:val="640"/>
          <w:marRight w:val="0"/>
          <w:marTop w:val="0"/>
          <w:marBottom w:val="0"/>
          <w:divBdr>
            <w:top w:val="none" w:sz="0" w:space="0" w:color="auto"/>
            <w:left w:val="none" w:sz="0" w:space="0" w:color="auto"/>
            <w:bottom w:val="none" w:sz="0" w:space="0" w:color="auto"/>
            <w:right w:val="none" w:sz="0" w:space="0" w:color="auto"/>
          </w:divBdr>
        </w:div>
        <w:div w:id="1762219020">
          <w:marLeft w:val="640"/>
          <w:marRight w:val="0"/>
          <w:marTop w:val="0"/>
          <w:marBottom w:val="0"/>
          <w:divBdr>
            <w:top w:val="none" w:sz="0" w:space="0" w:color="auto"/>
            <w:left w:val="none" w:sz="0" w:space="0" w:color="auto"/>
            <w:bottom w:val="none" w:sz="0" w:space="0" w:color="auto"/>
            <w:right w:val="none" w:sz="0" w:space="0" w:color="auto"/>
          </w:divBdr>
        </w:div>
        <w:div w:id="1777290478">
          <w:marLeft w:val="640"/>
          <w:marRight w:val="0"/>
          <w:marTop w:val="0"/>
          <w:marBottom w:val="0"/>
          <w:divBdr>
            <w:top w:val="none" w:sz="0" w:space="0" w:color="auto"/>
            <w:left w:val="none" w:sz="0" w:space="0" w:color="auto"/>
            <w:bottom w:val="none" w:sz="0" w:space="0" w:color="auto"/>
            <w:right w:val="none" w:sz="0" w:space="0" w:color="auto"/>
          </w:divBdr>
        </w:div>
        <w:div w:id="1933319613">
          <w:marLeft w:val="640"/>
          <w:marRight w:val="0"/>
          <w:marTop w:val="0"/>
          <w:marBottom w:val="0"/>
          <w:divBdr>
            <w:top w:val="none" w:sz="0" w:space="0" w:color="auto"/>
            <w:left w:val="none" w:sz="0" w:space="0" w:color="auto"/>
            <w:bottom w:val="none" w:sz="0" w:space="0" w:color="auto"/>
            <w:right w:val="none" w:sz="0" w:space="0" w:color="auto"/>
          </w:divBdr>
        </w:div>
        <w:div w:id="1903173126">
          <w:marLeft w:val="640"/>
          <w:marRight w:val="0"/>
          <w:marTop w:val="0"/>
          <w:marBottom w:val="0"/>
          <w:divBdr>
            <w:top w:val="none" w:sz="0" w:space="0" w:color="auto"/>
            <w:left w:val="none" w:sz="0" w:space="0" w:color="auto"/>
            <w:bottom w:val="none" w:sz="0" w:space="0" w:color="auto"/>
            <w:right w:val="none" w:sz="0" w:space="0" w:color="auto"/>
          </w:divBdr>
        </w:div>
        <w:div w:id="1840727613">
          <w:marLeft w:val="640"/>
          <w:marRight w:val="0"/>
          <w:marTop w:val="0"/>
          <w:marBottom w:val="0"/>
          <w:divBdr>
            <w:top w:val="none" w:sz="0" w:space="0" w:color="auto"/>
            <w:left w:val="none" w:sz="0" w:space="0" w:color="auto"/>
            <w:bottom w:val="none" w:sz="0" w:space="0" w:color="auto"/>
            <w:right w:val="none" w:sz="0" w:space="0" w:color="auto"/>
          </w:divBdr>
        </w:div>
        <w:div w:id="606736848">
          <w:marLeft w:val="640"/>
          <w:marRight w:val="0"/>
          <w:marTop w:val="0"/>
          <w:marBottom w:val="0"/>
          <w:divBdr>
            <w:top w:val="none" w:sz="0" w:space="0" w:color="auto"/>
            <w:left w:val="none" w:sz="0" w:space="0" w:color="auto"/>
            <w:bottom w:val="none" w:sz="0" w:space="0" w:color="auto"/>
            <w:right w:val="none" w:sz="0" w:space="0" w:color="auto"/>
          </w:divBdr>
        </w:div>
        <w:div w:id="1592470631">
          <w:marLeft w:val="640"/>
          <w:marRight w:val="0"/>
          <w:marTop w:val="0"/>
          <w:marBottom w:val="0"/>
          <w:divBdr>
            <w:top w:val="none" w:sz="0" w:space="0" w:color="auto"/>
            <w:left w:val="none" w:sz="0" w:space="0" w:color="auto"/>
            <w:bottom w:val="none" w:sz="0" w:space="0" w:color="auto"/>
            <w:right w:val="none" w:sz="0" w:space="0" w:color="auto"/>
          </w:divBdr>
        </w:div>
        <w:div w:id="10307026">
          <w:marLeft w:val="640"/>
          <w:marRight w:val="0"/>
          <w:marTop w:val="0"/>
          <w:marBottom w:val="0"/>
          <w:divBdr>
            <w:top w:val="none" w:sz="0" w:space="0" w:color="auto"/>
            <w:left w:val="none" w:sz="0" w:space="0" w:color="auto"/>
            <w:bottom w:val="none" w:sz="0" w:space="0" w:color="auto"/>
            <w:right w:val="none" w:sz="0" w:space="0" w:color="auto"/>
          </w:divBdr>
        </w:div>
        <w:div w:id="784740678">
          <w:marLeft w:val="640"/>
          <w:marRight w:val="0"/>
          <w:marTop w:val="0"/>
          <w:marBottom w:val="0"/>
          <w:divBdr>
            <w:top w:val="none" w:sz="0" w:space="0" w:color="auto"/>
            <w:left w:val="none" w:sz="0" w:space="0" w:color="auto"/>
            <w:bottom w:val="none" w:sz="0" w:space="0" w:color="auto"/>
            <w:right w:val="none" w:sz="0" w:space="0" w:color="auto"/>
          </w:divBdr>
        </w:div>
        <w:div w:id="1651979378">
          <w:marLeft w:val="640"/>
          <w:marRight w:val="0"/>
          <w:marTop w:val="0"/>
          <w:marBottom w:val="0"/>
          <w:divBdr>
            <w:top w:val="none" w:sz="0" w:space="0" w:color="auto"/>
            <w:left w:val="none" w:sz="0" w:space="0" w:color="auto"/>
            <w:bottom w:val="none" w:sz="0" w:space="0" w:color="auto"/>
            <w:right w:val="none" w:sz="0" w:space="0" w:color="auto"/>
          </w:divBdr>
        </w:div>
        <w:div w:id="381448244">
          <w:marLeft w:val="640"/>
          <w:marRight w:val="0"/>
          <w:marTop w:val="0"/>
          <w:marBottom w:val="0"/>
          <w:divBdr>
            <w:top w:val="none" w:sz="0" w:space="0" w:color="auto"/>
            <w:left w:val="none" w:sz="0" w:space="0" w:color="auto"/>
            <w:bottom w:val="none" w:sz="0" w:space="0" w:color="auto"/>
            <w:right w:val="none" w:sz="0" w:space="0" w:color="auto"/>
          </w:divBdr>
        </w:div>
        <w:div w:id="694037759">
          <w:marLeft w:val="640"/>
          <w:marRight w:val="0"/>
          <w:marTop w:val="0"/>
          <w:marBottom w:val="0"/>
          <w:divBdr>
            <w:top w:val="none" w:sz="0" w:space="0" w:color="auto"/>
            <w:left w:val="none" w:sz="0" w:space="0" w:color="auto"/>
            <w:bottom w:val="none" w:sz="0" w:space="0" w:color="auto"/>
            <w:right w:val="none" w:sz="0" w:space="0" w:color="auto"/>
          </w:divBdr>
        </w:div>
        <w:div w:id="1037895035">
          <w:marLeft w:val="640"/>
          <w:marRight w:val="0"/>
          <w:marTop w:val="0"/>
          <w:marBottom w:val="0"/>
          <w:divBdr>
            <w:top w:val="none" w:sz="0" w:space="0" w:color="auto"/>
            <w:left w:val="none" w:sz="0" w:space="0" w:color="auto"/>
            <w:bottom w:val="none" w:sz="0" w:space="0" w:color="auto"/>
            <w:right w:val="none" w:sz="0" w:space="0" w:color="auto"/>
          </w:divBdr>
        </w:div>
        <w:div w:id="984116804">
          <w:marLeft w:val="640"/>
          <w:marRight w:val="0"/>
          <w:marTop w:val="0"/>
          <w:marBottom w:val="0"/>
          <w:divBdr>
            <w:top w:val="none" w:sz="0" w:space="0" w:color="auto"/>
            <w:left w:val="none" w:sz="0" w:space="0" w:color="auto"/>
            <w:bottom w:val="none" w:sz="0" w:space="0" w:color="auto"/>
            <w:right w:val="none" w:sz="0" w:space="0" w:color="auto"/>
          </w:divBdr>
        </w:div>
        <w:div w:id="1394818723">
          <w:marLeft w:val="640"/>
          <w:marRight w:val="0"/>
          <w:marTop w:val="0"/>
          <w:marBottom w:val="0"/>
          <w:divBdr>
            <w:top w:val="none" w:sz="0" w:space="0" w:color="auto"/>
            <w:left w:val="none" w:sz="0" w:space="0" w:color="auto"/>
            <w:bottom w:val="none" w:sz="0" w:space="0" w:color="auto"/>
            <w:right w:val="none" w:sz="0" w:space="0" w:color="auto"/>
          </w:divBdr>
        </w:div>
        <w:div w:id="94982425">
          <w:marLeft w:val="640"/>
          <w:marRight w:val="0"/>
          <w:marTop w:val="0"/>
          <w:marBottom w:val="0"/>
          <w:divBdr>
            <w:top w:val="none" w:sz="0" w:space="0" w:color="auto"/>
            <w:left w:val="none" w:sz="0" w:space="0" w:color="auto"/>
            <w:bottom w:val="none" w:sz="0" w:space="0" w:color="auto"/>
            <w:right w:val="none" w:sz="0" w:space="0" w:color="auto"/>
          </w:divBdr>
        </w:div>
        <w:div w:id="1393700904">
          <w:marLeft w:val="640"/>
          <w:marRight w:val="0"/>
          <w:marTop w:val="0"/>
          <w:marBottom w:val="0"/>
          <w:divBdr>
            <w:top w:val="none" w:sz="0" w:space="0" w:color="auto"/>
            <w:left w:val="none" w:sz="0" w:space="0" w:color="auto"/>
            <w:bottom w:val="none" w:sz="0" w:space="0" w:color="auto"/>
            <w:right w:val="none" w:sz="0" w:space="0" w:color="auto"/>
          </w:divBdr>
        </w:div>
        <w:div w:id="267738360">
          <w:marLeft w:val="640"/>
          <w:marRight w:val="0"/>
          <w:marTop w:val="0"/>
          <w:marBottom w:val="0"/>
          <w:divBdr>
            <w:top w:val="none" w:sz="0" w:space="0" w:color="auto"/>
            <w:left w:val="none" w:sz="0" w:space="0" w:color="auto"/>
            <w:bottom w:val="none" w:sz="0" w:space="0" w:color="auto"/>
            <w:right w:val="none" w:sz="0" w:space="0" w:color="auto"/>
          </w:divBdr>
        </w:div>
        <w:div w:id="1041711836">
          <w:marLeft w:val="640"/>
          <w:marRight w:val="0"/>
          <w:marTop w:val="0"/>
          <w:marBottom w:val="0"/>
          <w:divBdr>
            <w:top w:val="none" w:sz="0" w:space="0" w:color="auto"/>
            <w:left w:val="none" w:sz="0" w:space="0" w:color="auto"/>
            <w:bottom w:val="none" w:sz="0" w:space="0" w:color="auto"/>
            <w:right w:val="none" w:sz="0" w:space="0" w:color="auto"/>
          </w:divBdr>
        </w:div>
        <w:div w:id="156119655">
          <w:marLeft w:val="640"/>
          <w:marRight w:val="0"/>
          <w:marTop w:val="0"/>
          <w:marBottom w:val="0"/>
          <w:divBdr>
            <w:top w:val="none" w:sz="0" w:space="0" w:color="auto"/>
            <w:left w:val="none" w:sz="0" w:space="0" w:color="auto"/>
            <w:bottom w:val="none" w:sz="0" w:space="0" w:color="auto"/>
            <w:right w:val="none" w:sz="0" w:space="0" w:color="auto"/>
          </w:divBdr>
        </w:div>
        <w:div w:id="826867820">
          <w:marLeft w:val="640"/>
          <w:marRight w:val="0"/>
          <w:marTop w:val="0"/>
          <w:marBottom w:val="0"/>
          <w:divBdr>
            <w:top w:val="none" w:sz="0" w:space="0" w:color="auto"/>
            <w:left w:val="none" w:sz="0" w:space="0" w:color="auto"/>
            <w:bottom w:val="none" w:sz="0" w:space="0" w:color="auto"/>
            <w:right w:val="none" w:sz="0" w:space="0" w:color="auto"/>
          </w:divBdr>
        </w:div>
        <w:div w:id="847987418">
          <w:marLeft w:val="640"/>
          <w:marRight w:val="0"/>
          <w:marTop w:val="0"/>
          <w:marBottom w:val="0"/>
          <w:divBdr>
            <w:top w:val="none" w:sz="0" w:space="0" w:color="auto"/>
            <w:left w:val="none" w:sz="0" w:space="0" w:color="auto"/>
            <w:bottom w:val="none" w:sz="0" w:space="0" w:color="auto"/>
            <w:right w:val="none" w:sz="0" w:space="0" w:color="auto"/>
          </w:divBdr>
        </w:div>
        <w:div w:id="1064372895">
          <w:marLeft w:val="640"/>
          <w:marRight w:val="0"/>
          <w:marTop w:val="0"/>
          <w:marBottom w:val="0"/>
          <w:divBdr>
            <w:top w:val="none" w:sz="0" w:space="0" w:color="auto"/>
            <w:left w:val="none" w:sz="0" w:space="0" w:color="auto"/>
            <w:bottom w:val="none" w:sz="0" w:space="0" w:color="auto"/>
            <w:right w:val="none" w:sz="0" w:space="0" w:color="auto"/>
          </w:divBdr>
        </w:div>
        <w:div w:id="2125223385">
          <w:marLeft w:val="640"/>
          <w:marRight w:val="0"/>
          <w:marTop w:val="0"/>
          <w:marBottom w:val="0"/>
          <w:divBdr>
            <w:top w:val="none" w:sz="0" w:space="0" w:color="auto"/>
            <w:left w:val="none" w:sz="0" w:space="0" w:color="auto"/>
            <w:bottom w:val="none" w:sz="0" w:space="0" w:color="auto"/>
            <w:right w:val="none" w:sz="0" w:space="0" w:color="auto"/>
          </w:divBdr>
        </w:div>
        <w:div w:id="208806457">
          <w:marLeft w:val="640"/>
          <w:marRight w:val="0"/>
          <w:marTop w:val="0"/>
          <w:marBottom w:val="0"/>
          <w:divBdr>
            <w:top w:val="none" w:sz="0" w:space="0" w:color="auto"/>
            <w:left w:val="none" w:sz="0" w:space="0" w:color="auto"/>
            <w:bottom w:val="none" w:sz="0" w:space="0" w:color="auto"/>
            <w:right w:val="none" w:sz="0" w:space="0" w:color="auto"/>
          </w:divBdr>
        </w:div>
        <w:div w:id="1942487144">
          <w:marLeft w:val="640"/>
          <w:marRight w:val="0"/>
          <w:marTop w:val="0"/>
          <w:marBottom w:val="0"/>
          <w:divBdr>
            <w:top w:val="none" w:sz="0" w:space="0" w:color="auto"/>
            <w:left w:val="none" w:sz="0" w:space="0" w:color="auto"/>
            <w:bottom w:val="none" w:sz="0" w:space="0" w:color="auto"/>
            <w:right w:val="none" w:sz="0" w:space="0" w:color="auto"/>
          </w:divBdr>
        </w:div>
        <w:div w:id="541484203">
          <w:marLeft w:val="640"/>
          <w:marRight w:val="0"/>
          <w:marTop w:val="0"/>
          <w:marBottom w:val="0"/>
          <w:divBdr>
            <w:top w:val="none" w:sz="0" w:space="0" w:color="auto"/>
            <w:left w:val="none" w:sz="0" w:space="0" w:color="auto"/>
            <w:bottom w:val="none" w:sz="0" w:space="0" w:color="auto"/>
            <w:right w:val="none" w:sz="0" w:space="0" w:color="auto"/>
          </w:divBdr>
        </w:div>
        <w:div w:id="652805196">
          <w:marLeft w:val="640"/>
          <w:marRight w:val="0"/>
          <w:marTop w:val="0"/>
          <w:marBottom w:val="0"/>
          <w:divBdr>
            <w:top w:val="none" w:sz="0" w:space="0" w:color="auto"/>
            <w:left w:val="none" w:sz="0" w:space="0" w:color="auto"/>
            <w:bottom w:val="none" w:sz="0" w:space="0" w:color="auto"/>
            <w:right w:val="none" w:sz="0" w:space="0" w:color="auto"/>
          </w:divBdr>
        </w:div>
        <w:div w:id="1796674192">
          <w:marLeft w:val="640"/>
          <w:marRight w:val="0"/>
          <w:marTop w:val="0"/>
          <w:marBottom w:val="0"/>
          <w:divBdr>
            <w:top w:val="none" w:sz="0" w:space="0" w:color="auto"/>
            <w:left w:val="none" w:sz="0" w:space="0" w:color="auto"/>
            <w:bottom w:val="none" w:sz="0" w:space="0" w:color="auto"/>
            <w:right w:val="none" w:sz="0" w:space="0" w:color="auto"/>
          </w:divBdr>
        </w:div>
        <w:div w:id="881984470">
          <w:marLeft w:val="640"/>
          <w:marRight w:val="0"/>
          <w:marTop w:val="0"/>
          <w:marBottom w:val="0"/>
          <w:divBdr>
            <w:top w:val="none" w:sz="0" w:space="0" w:color="auto"/>
            <w:left w:val="none" w:sz="0" w:space="0" w:color="auto"/>
            <w:bottom w:val="none" w:sz="0" w:space="0" w:color="auto"/>
            <w:right w:val="none" w:sz="0" w:space="0" w:color="auto"/>
          </w:divBdr>
        </w:div>
        <w:div w:id="687482810">
          <w:marLeft w:val="640"/>
          <w:marRight w:val="0"/>
          <w:marTop w:val="0"/>
          <w:marBottom w:val="0"/>
          <w:divBdr>
            <w:top w:val="none" w:sz="0" w:space="0" w:color="auto"/>
            <w:left w:val="none" w:sz="0" w:space="0" w:color="auto"/>
            <w:bottom w:val="none" w:sz="0" w:space="0" w:color="auto"/>
            <w:right w:val="none" w:sz="0" w:space="0" w:color="auto"/>
          </w:divBdr>
        </w:div>
        <w:div w:id="758140277">
          <w:marLeft w:val="640"/>
          <w:marRight w:val="0"/>
          <w:marTop w:val="0"/>
          <w:marBottom w:val="0"/>
          <w:divBdr>
            <w:top w:val="none" w:sz="0" w:space="0" w:color="auto"/>
            <w:left w:val="none" w:sz="0" w:space="0" w:color="auto"/>
            <w:bottom w:val="none" w:sz="0" w:space="0" w:color="auto"/>
            <w:right w:val="none" w:sz="0" w:space="0" w:color="auto"/>
          </w:divBdr>
        </w:div>
        <w:div w:id="840508944">
          <w:marLeft w:val="640"/>
          <w:marRight w:val="0"/>
          <w:marTop w:val="0"/>
          <w:marBottom w:val="0"/>
          <w:divBdr>
            <w:top w:val="none" w:sz="0" w:space="0" w:color="auto"/>
            <w:left w:val="none" w:sz="0" w:space="0" w:color="auto"/>
            <w:bottom w:val="none" w:sz="0" w:space="0" w:color="auto"/>
            <w:right w:val="none" w:sz="0" w:space="0" w:color="auto"/>
          </w:divBdr>
        </w:div>
        <w:div w:id="1305159607">
          <w:marLeft w:val="640"/>
          <w:marRight w:val="0"/>
          <w:marTop w:val="0"/>
          <w:marBottom w:val="0"/>
          <w:divBdr>
            <w:top w:val="none" w:sz="0" w:space="0" w:color="auto"/>
            <w:left w:val="none" w:sz="0" w:space="0" w:color="auto"/>
            <w:bottom w:val="none" w:sz="0" w:space="0" w:color="auto"/>
            <w:right w:val="none" w:sz="0" w:space="0" w:color="auto"/>
          </w:divBdr>
        </w:div>
        <w:div w:id="1001935300">
          <w:marLeft w:val="640"/>
          <w:marRight w:val="0"/>
          <w:marTop w:val="0"/>
          <w:marBottom w:val="0"/>
          <w:divBdr>
            <w:top w:val="none" w:sz="0" w:space="0" w:color="auto"/>
            <w:left w:val="none" w:sz="0" w:space="0" w:color="auto"/>
            <w:bottom w:val="none" w:sz="0" w:space="0" w:color="auto"/>
            <w:right w:val="none" w:sz="0" w:space="0" w:color="auto"/>
          </w:divBdr>
        </w:div>
        <w:div w:id="1695690274">
          <w:marLeft w:val="640"/>
          <w:marRight w:val="0"/>
          <w:marTop w:val="0"/>
          <w:marBottom w:val="0"/>
          <w:divBdr>
            <w:top w:val="none" w:sz="0" w:space="0" w:color="auto"/>
            <w:left w:val="none" w:sz="0" w:space="0" w:color="auto"/>
            <w:bottom w:val="none" w:sz="0" w:space="0" w:color="auto"/>
            <w:right w:val="none" w:sz="0" w:space="0" w:color="auto"/>
          </w:divBdr>
        </w:div>
        <w:div w:id="1964729878">
          <w:marLeft w:val="640"/>
          <w:marRight w:val="0"/>
          <w:marTop w:val="0"/>
          <w:marBottom w:val="0"/>
          <w:divBdr>
            <w:top w:val="none" w:sz="0" w:space="0" w:color="auto"/>
            <w:left w:val="none" w:sz="0" w:space="0" w:color="auto"/>
            <w:bottom w:val="none" w:sz="0" w:space="0" w:color="auto"/>
            <w:right w:val="none" w:sz="0" w:space="0" w:color="auto"/>
          </w:divBdr>
        </w:div>
        <w:div w:id="125861095">
          <w:marLeft w:val="640"/>
          <w:marRight w:val="0"/>
          <w:marTop w:val="0"/>
          <w:marBottom w:val="0"/>
          <w:divBdr>
            <w:top w:val="none" w:sz="0" w:space="0" w:color="auto"/>
            <w:left w:val="none" w:sz="0" w:space="0" w:color="auto"/>
            <w:bottom w:val="none" w:sz="0" w:space="0" w:color="auto"/>
            <w:right w:val="none" w:sz="0" w:space="0" w:color="auto"/>
          </w:divBdr>
        </w:div>
        <w:div w:id="1780953097">
          <w:marLeft w:val="640"/>
          <w:marRight w:val="0"/>
          <w:marTop w:val="0"/>
          <w:marBottom w:val="0"/>
          <w:divBdr>
            <w:top w:val="none" w:sz="0" w:space="0" w:color="auto"/>
            <w:left w:val="none" w:sz="0" w:space="0" w:color="auto"/>
            <w:bottom w:val="none" w:sz="0" w:space="0" w:color="auto"/>
            <w:right w:val="none" w:sz="0" w:space="0" w:color="auto"/>
          </w:divBdr>
        </w:div>
        <w:div w:id="1340425335">
          <w:marLeft w:val="640"/>
          <w:marRight w:val="0"/>
          <w:marTop w:val="0"/>
          <w:marBottom w:val="0"/>
          <w:divBdr>
            <w:top w:val="none" w:sz="0" w:space="0" w:color="auto"/>
            <w:left w:val="none" w:sz="0" w:space="0" w:color="auto"/>
            <w:bottom w:val="none" w:sz="0" w:space="0" w:color="auto"/>
            <w:right w:val="none" w:sz="0" w:space="0" w:color="auto"/>
          </w:divBdr>
        </w:div>
        <w:div w:id="314382837">
          <w:marLeft w:val="640"/>
          <w:marRight w:val="0"/>
          <w:marTop w:val="0"/>
          <w:marBottom w:val="0"/>
          <w:divBdr>
            <w:top w:val="none" w:sz="0" w:space="0" w:color="auto"/>
            <w:left w:val="none" w:sz="0" w:space="0" w:color="auto"/>
            <w:bottom w:val="none" w:sz="0" w:space="0" w:color="auto"/>
            <w:right w:val="none" w:sz="0" w:space="0" w:color="auto"/>
          </w:divBdr>
        </w:div>
      </w:divsChild>
    </w:div>
    <w:div w:id="1500075872">
      <w:bodyDiv w:val="1"/>
      <w:marLeft w:val="0"/>
      <w:marRight w:val="0"/>
      <w:marTop w:val="0"/>
      <w:marBottom w:val="0"/>
      <w:divBdr>
        <w:top w:val="none" w:sz="0" w:space="0" w:color="auto"/>
        <w:left w:val="none" w:sz="0" w:space="0" w:color="auto"/>
        <w:bottom w:val="none" w:sz="0" w:space="0" w:color="auto"/>
        <w:right w:val="none" w:sz="0" w:space="0" w:color="auto"/>
      </w:divBdr>
      <w:divsChild>
        <w:div w:id="2083983841">
          <w:marLeft w:val="0"/>
          <w:marRight w:val="0"/>
          <w:marTop w:val="0"/>
          <w:marBottom w:val="0"/>
          <w:divBdr>
            <w:top w:val="none" w:sz="0" w:space="0" w:color="auto"/>
            <w:left w:val="none" w:sz="0" w:space="0" w:color="auto"/>
            <w:bottom w:val="none" w:sz="0" w:space="0" w:color="auto"/>
            <w:right w:val="none" w:sz="0" w:space="0" w:color="auto"/>
          </w:divBdr>
        </w:div>
        <w:div w:id="293367480">
          <w:marLeft w:val="0"/>
          <w:marRight w:val="0"/>
          <w:marTop w:val="0"/>
          <w:marBottom w:val="0"/>
          <w:divBdr>
            <w:top w:val="none" w:sz="0" w:space="0" w:color="auto"/>
            <w:left w:val="none" w:sz="0" w:space="0" w:color="auto"/>
            <w:bottom w:val="none" w:sz="0" w:space="0" w:color="auto"/>
            <w:right w:val="none" w:sz="0" w:space="0" w:color="auto"/>
          </w:divBdr>
          <w:divsChild>
            <w:div w:id="20279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336">
      <w:bodyDiv w:val="1"/>
      <w:marLeft w:val="0"/>
      <w:marRight w:val="0"/>
      <w:marTop w:val="0"/>
      <w:marBottom w:val="0"/>
      <w:divBdr>
        <w:top w:val="none" w:sz="0" w:space="0" w:color="auto"/>
        <w:left w:val="none" w:sz="0" w:space="0" w:color="auto"/>
        <w:bottom w:val="none" w:sz="0" w:space="0" w:color="auto"/>
        <w:right w:val="none" w:sz="0" w:space="0" w:color="auto"/>
      </w:divBdr>
    </w:div>
    <w:div w:id="1504736262">
      <w:bodyDiv w:val="1"/>
      <w:marLeft w:val="0"/>
      <w:marRight w:val="0"/>
      <w:marTop w:val="0"/>
      <w:marBottom w:val="0"/>
      <w:divBdr>
        <w:top w:val="none" w:sz="0" w:space="0" w:color="auto"/>
        <w:left w:val="none" w:sz="0" w:space="0" w:color="auto"/>
        <w:bottom w:val="none" w:sz="0" w:space="0" w:color="auto"/>
        <w:right w:val="none" w:sz="0" w:space="0" w:color="auto"/>
      </w:divBdr>
    </w:div>
    <w:div w:id="1506481631">
      <w:bodyDiv w:val="1"/>
      <w:marLeft w:val="0"/>
      <w:marRight w:val="0"/>
      <w:marTop w:val="0"/>
      <w:marBottom w:val="0"/>
      <w:divBdr>
        <w:top w:val="none" w:sz="0" w:space="0" w:color="auto"/>
        <w:left w:val="none" w:sz="0" w:space="0" w:color="auto"/>
        <w:bottom w:val="none" w:sz="0" w:space="0" w:color="auto"/>
        <w:right w:val="none" w:sz="0" w:space="0" w:color="auto"/>
      </w:divBdr>
      <w:divsChild>
        <w:div w:id="46221503">
          <w:marLeft w:val="640"/>
          <w:marRight w:val="0"/>
          <w:marTop w:val="0"/>
          <w:marBottom w:val="0"/>
          <w:divBdr>
            <w:top w:val="none" w:sz="0" w:space="0" w:color="auto"/>
            <w:left w:val="none" w:sz="0" w:space="0" w:color="auto"/>
            <w:bottom w:val="none" w:sz="0" w:space="0" w:color="auto"/>
            <w:right w:val="none" w:sz="0" w:space="0" w:color="auto"/>
          </w:divBdr>
        </w:div>
        <w:div w:id="1421488477">
          <w:marLeft w:val="640"/>
          <w:marRight w:val="0"/>
          <w:marTop w:val="0"/>
          <w:marBottom w:val="0"/>
          <w:divBdr>
            <w:top w:val="none" w:sz="0" w:space="0" w:color="auto"/>
            <w:left w:val="none" w:sz="0" w:space="0" w:color="auto"/>
            <w:bottom w:val="none" w:sz="0" w:space="0" w:color="auto"/>
            <w:right w:val="none" w:sz="0" w:space="0" w:color="auto"/>
          </w:divBdr>
        </w:div>
        <w:div w:id="1176504492">
          <w:marLeft w:val="640"/>
          <w:marRight w:val="0"/>
          <w:marTop w:val="0"/>
          <w:marBottom w:val="0"/>
          <w:divBdr>
            <w:top w:val="none" w:sz="0" w:space="0" w:color="auto"/>
            <w:left w:val="none" w:sz="0" w:space="0" w:color="auto"/>
            <w:bottom w:val="none" w:sz="0" w:space="0" w:color="auto"/>
            <w:right w:val="none" w:sz="0" w:space="0" w:color="auto"/>
          </w:divBdr>
        </w:div>
        <w:div w:id="1031803253">
          <w:marLeft w:val="640"/>
          <w:marRight w:val="0"/>
          <w:marTop w:val="0"/>
          <w:marBottom w:val="0"/>
          <w:divBdr>
            <w:top w:val="none" w:sz="0" w:space="0" w:color="auto"/>
            <w:left w:val="none" w:sz="0" w:space="0" w:color="auto"/>
            <w:bottom w:val="none" w:sz="0" w:space="0" w:color="auto"/>
            <w:right w:val="none" w:sz="0" w:space="0" w:color="auto"/>
          </w:divBdr>
        </w:div>
        <w:div w:id="1038696945">
          <w:marLeft w:val="640"/>
          <w:marRight w:val="0"/>
          <w:marTop w:val="0"/>
          <w:marBottom w:val="0"/>
          <w:divBdr>
            <w:top w:val="none" w:sz="0" w:space="0" w:color="auto"/>
            <w:left w:val="none" w:sz="0" w:space="0" w:color="auto"/>
            <w:bottom w:val="none" w:sz="0" w:space="0" w:color="auto"/>
            <w:right w:val="none" w:sz="0" w:space="0" w:color="auto"/>
          </w:divBdr>
        </w:div>
        <w:div w:id="1547180507">
          <w:marLeft w:val="640"/>
          <w:marRight w:val="0"/>
          <w:marTop w:val="0"/>
          <w:marBottom w:val="0"/>
          <w:divBdr>
            <w:top w:val="none" w:sz="0" w:space="0" w:color="auto"/>
            <w:left w:val="none" w:sz="0" w:space="0" w:color="auto"/>
            <w:bottom w:val="none" w:sz="0" w:space="0" w:color="auto"/>
            <w:right w:val="none" w:sz="0" w:space="0" w:color="auto"/>
          </w:divBdr>
        </w:div>
        <w:div w:id="1972637315">
          <w:marLeft w:val="640"/>
          <w:marRight w:val="0"/>
          <w:marTop w:val="0"/>
          <w:marBottom w:val="0"/>
          <w:divBdr>
            <w:top w:val="none" w:sz="0" w:space="0" w:color="auto"/>
            <w:left w:val="none" w:sz="0" w:space="0" w:color="auto"/>
            <w:bottom w:val="none" w:sz="0" w:space="0" w:color="auto"/>
            <w:right w:val="none" w:sz="0" w:space="0" w:color="auto"/>
          </w:divBdr>
        </w:div>
        <w:div w:id="960303621">
          <w:marLeft w:val="640"/>
          <w:marRight w:val="0"/>
          <w:marTop w:val="0"/>
          <w:marBottom w:val="0"/>
          <w:divBdr>
            <w:top w:val="none" w:sz="0" w:space="0" w:color="auto"/>
            <w:left w:val="none" w:sz="0" w:space="0" w:color="auto"/>
            <w:bottom w:val="none" w:sz="0" w:space="0" w:color="auto"/>
            <w:right w:val="none" w:sz="0" w:space="0" w:color="auto"/>
          </w:divBdr>
        </w:div>
        <w:div w:id="1640332434">
          <w:marLeft w:val="640"/>
          <w:marRight w:val="0"/>
          <w:marTop w:val="0"/>
          <w:marBottom w:val="0"/>
          <w:divBdr>
            <w:top w:val="none" w:sz="0" w:space="0" w:color="auto"/>
            <w:left w:val="none" w:sz="0" w:space="0" w:color="auto"/>
            <w:bottom w:val="none" w:sz="0" w:space="0" w:color="auto"/>
            <w:right w:val="none" w:sz="0" w:space="0" w:color="auto"/>
          </w:divBdr>
        </w:div>
        <w:div w:id="254479961">
          <w:marLeft w:val="640"/>
          <w:marRight w:val="0"/>
          <w:marTop w:val="0"/>
          <w:marBottom w:val="0"/>
          <w:divBdr>
            <w:top w:val="none" w:sz="0" w:space="0" w:color="auto"/>
            <w:left w:val="none" w:sz="0" w:space="0" w:color="auto"/>
            <w:bottom w:val="none" w:sz="0" w:space="0" w:color="auto"/>
            <w:right w:val="none" w:sz="0" w:space="0" w:color="auto"/>
          </w:divBdr>
        </w:div>
        <w:div w:id="1916936838">
          <w:marLeft w:val="640"/>
          <w:marRight w:val="0"/>
          <w:marTop w:val="0"/>
          <w:marBottom w:val="0"/>
          <w:divBdr>
            <w:top w:val="none" w:sz="0" w:space="0" w:color="auto"/>
            <w:left w:val="none" w:sz="0" w:space="0" w:color="auto"/>
            <w:bottom w:val="none" w:sz="0" w:space="0" w:color="auto"/>
            <w:right w:val="none" w:sz="0" w:space="0" w:color="auto"/>
          </w:divBdr>
        </w:div>
        <w:div w:id="1881935045">
          <w:marLeft w:val="640"/>
          <w:marRight w:val="0"/>
          <w:marTop w:val="0"/>
          <w:marBottom w:val="0"/>
          <w:divBdr>
            <w:top w:val="none" w:sz="0" w:space="0" w:color="auto"/>
            <w:left w:val="none" w:sz="0" w:space="0" w:color="auto"/>
            <w:bottom w:val="none" w:sz="0" w:space="0" w:color="auto"/>
            <w:right w:val="none" w:sz="0" w:space="0" w:color="auto"/>
          </w:divBdr>
        </w:div>
        <w:div w:id="1879968571">
          <w:marLeft w:val="640"/>
          <w:marRight w:val="0"/>
          <w:marTop w:val="0"/>
          <w:marBottom w:val="0"/>
          <w:divBdr>
            <w:top w:val="none" w:sz="0" w:space="0" w:color="auto"/>
            <w:left w:val="none" w:sz="0" w:space="0" w:color="auto"/>
            <w:bottom w:val="none" w:sz="0" w:space="0" w:color="auto"/>
            <w:right w:val="none" w:sz="0" w:space="0" w:color="auto"/>
          </w:divBdr>
        </w:div>
        <w:div w:id="1360087885">
          <w:marLeft w:val="640"/>
          <w:marRight w:val="0"/>
          <w:marTop w:val="0"/>
          <w:marBottom w:val="0"/>
          <w:divBdr>
            <w:top w:val="none" w:sz="0" w:space="0" w:color="auto"/>
            <w:left w:val="none" w:sz="0" w:space="0" w:color="auto"/>
            <w:bottom w:val="none" w:sz="0" w:space="0" w:color="auto"/>
            <w:right w:val="none" w:sz="0" w:space="0" w:color="auto"/>
          </w:divBdr>
        </w:div>
        <w:div w:id="1787577216">
          <w:marLeft w:val="640"/>
          <w:marRight w:val="0"/>
          <w:marTop w:val="0"/>
          <w:marBottom w:val="0"/>
          <w:divBdr>
            <w:top w:val="none" w:sz="0" w:space="0" w:color="auto"/>
            <w:left w:val="none" w:sz="0" w:space="0" w:color="auto"/>
            <w:bottom w:val="none" w:sz="0" w:space="0" w:color="auto"/>
            <w:right w:val="none" w:sz="0" w:space="0" w:color="auto"/>
          </w:divBdr>
        </w:div>
        <w:div w:id="539362509">
          <w:marLeft w:val="640"/>
          <w:marRight w:val="0"/>
          <w:marTop w:val="0"/>
          <w:marBottom w:val="0"/>
          <w:divBdr>
            <w:top w:val="none" w:sz="0" w:space="0" w:color="auto"/>
            <w:left w:val="none" w:sz="0" w:space="0" w:color="auto"/>
            <w:bottom w:val="none" w:sz="0" w:space="0" w:color="auto"/>
            <w:right w:val="none" w:sz="0" w:space="0" w:color="auto"/>
          </w:divBdr>
        </w:div>
        <w:div w:id="1079669491">
          <w:marLeft w:val="640"/>
          <w:marRight w:val="0"/>
          <w:marTop w:val="0"/>
          <w:marBottom w:val="0"/>
          <w:divBdr>
            <w:top w:val="none" w:sz="0" w:space="0" w:color="auto"/>
            <w:left w:val="none" w:sz="0" w:space="0" w:color="auto"/>
            <w:bottom w:val="none" w:sz="0" w:space="0" w:color="auto"/>
            <w:right w:val="none" w:sz="0" w:space="0" w:color="auto"/>
          </w:divBdr>
        </w:div>
        <w:div w:id="84768979">
          <w:marLeft w:val="640"/>
          <w:marRight w:val="0"/>
          <w:marTop w:val="0"/>
          <w:marBottom w:val="0"/>
          <w:divBdr>
            <w:top w:val="none" w:sz="0" w:space="0" w:color="auto"/>
            <w:left w:val="none" w:sz="0" w:space="0" w:color="auto"/>
            <w:bottom w:val="none" w:sz="0" w:space="0" w:color="auto"/>
            <w:right w:val="none" w:sz="0" w:space="0" w:color="auto"/>
          </w:divBdr>
        </w:div>
        <w:div w:id="1487281918">
          <w:marLeft w:val="640"/>
          <w:marRight w:val="0"/>
          <w:marTop w:val="0"/>
          <w:marBottom w:val="0"/>
          <w:divBdr>
            <w:top w:val="none" w:sz="0" w:space="0" w:color="auto"/>
            <w:left w:val="none" w:sz="0" w:space="0" w:color="auto"/>
            <w:bottom w:val="none" w:sz="0" w:space="0" w:color="auto"/>
            <w:right w:val="none" w:sz="0" w:space="0" w:color="auto"/>
          </w:divBdr>
        </w:div>
        <w:div w:id="262033999">
          <w:marLeft w:val="640"/>
          <w:marRight w:val="0"/>
          <w:marTop w:val="0"/>
          <w:marBottom w:val="0"/>
          <w:divBdr>
            <w:top w:val="none" w:sz="0" w:space="0" w:color="auto"/>
            <w:left w:val="none" w:sz="0" w:space="0" w:color="auto"/>
            <w:bottom w:val="none" w:sz="0" w:space="0" w:color="auto"/>
            <w:right w:val="none" w:sz="0" w:space="0" w:color="auto"/>
          </w:divBdr>
        </w:div>
        <w:div w:id="1304428864">
          <w:marLeft w:val="640"/>
          <w:marRight w:val="0"/>
          <w:marTop w:val="0"/>
          <w:marBottom w:val="0"/>
          <w:divBdr>
            <w:top w:val="none" w:sz="0" w:space="0" w:color="auto"/>
            <w:left w:val="none" w:sz="0" w:space="0" w:color="auto"/>
            <w:bottom w:val="none" w:sz="0" w:space="0" w:color="auto"/>
            <w:right w:val="none" w:sz="0" w:space="0" w:color="auto"/>
          </w:divBdr>
        </w:div>
        <w:div w:id="145127888">
          <w:marLeft w:val="640"/>
          <w:marRight w:val="0"/>
          <w:marTop w:val="0"/>
          <w:marBottom w:val="0"/>
          <w:divBdr>
            <w:top w:val="none" w:sz="0" w:space="0" w:color="auto"/>
            <w:left w:val="none" w:sz="0" w:space="0" w:color="auto"/>
            <w:bottom w:val="none" w:sz="0" w:space="0" w:color="auto"/>
            <w:right w:val="none" w:sz="0" w:space="0" w:color="auto"/>
          </w:divBdr>
        </w:div>
        <w:div w:id="1062871250">
          <w:marLeft w:val="640"/>
          <w:marRight w:val="0"/>
          <w:marTop w:val="0"/>
          <w:marBottom w:val="0"/>
          <w:divBdr>
            <w:top w:val="none" w:sz="0" w:space="0" w:color="auto"/>
            <w:left w:val="none" w:sz="0" w:space="0" w:color="auto"/>
            <w:bottom w:val="none" w:sz="0" w:space="0" w:color="auto"/>
            <w:right w:val="none" w:sz="0" w:space="0" w:color="auto"/>
          </w:divBdr>
        </w:div>
        <w:div w:id="417293688">
          <w:marLeft w:val="640"/>
          <w:marRight w:val="0"/>
          <w:marTop w:val="0"/>
          <w:marBottom w:val="0"/>
          <w:divBdr>
            <w:top w:val="none" w:sz="0" w:space="0" w:color="auto"/>
            <w:left w:val="none" w:sz="0" w:space="0" w:color="auto"/>
            <w:bottom w:val="none" w:sz="0" w:space="0" w:color="auto"/>
            <w:right w:val="none" w:sz="0" w:space="0" w:color="auto"/>
          </w:divBdr>
        </w:div>
        <w:div w:id="1400908200">
          <w:marLeft w:val="640"/>
          <w:marRight w:val="0"/>
          <w:marTop w:val="0"/>
          <w:marBottom w:val="0"/>
          <w:divBdr>
            <w:top w:val="none" w:sz="0" w:space="0" w:color="auto"/>
            <w:left w:val="none" w:sz="0" w:space="0" w:color="auto"/>
            <w:bottom w:val="none" w:sz="0" w:space="0" w:color="auto"/>
            <w:right w:val="none" w:sz="0" w:space="0" w:color="auto"/>
          </w:divBdr>
        </w:div>
        <w:div w:id="449251829">
          <w:marLeft w:val="640"/>
          <w:marRight w:val="0"/>
          <w:marTop w:val="0"/>
          <w:marBottom w:val="0"/>
          <w:divBdr>
            <w:top w:val="none" w:sz="0" w:space="0" w:color="auto"/>
            <w:left w:val="none" w:sz="0" w:space="0" w:color="auto"/>
            <w:bottom w:val="none" w:sz="0" w:space="0" w:color="auto"/>
            <w:right w:val="none" w:sz="0" w:space="0" w:color="auto"/>
          </w:divBdr>
        </w:div>
        <w:div w:id="2106074090">
          <w:marLeft w:val="640"/>
          <w:marRight w:val="0"/>
          <w:marTop w:val="0"/>
          <w:marBottom w:val="0"/>
          <w:divBdr>
            <w:top w:val="none" w:sz="0" w:space="0" w:color="auto"/>
            <w:left w:val="none" w:sz="0" w:space="0" w:color="auto"/>
            <w:bottom w:val="none" w:sz="0" w:space="0" w:color="auto"/>
            <w:right w:val="none" w:sz="0" w:space="0" w:color="auto"/>
          </w:divBdr>
        </w:div>
        <w:div w:id="1553273700">
          <w:marLeft w:val="640"/>
          <w:marRight w:val="0"/>
          <w:marTop w:val="0"/>
          <w:marBottom w:val="0"/>
          <w:divBdr>
            <w:top w:val="none" w:sz="0" w:space="0" w:color="auto"/>
            <w:left w:val="none" w:sz="0" w:space="0" w:color="auto"/>
            <w:bottom w:val="none" w:sz="0" w:space="0" w:color="auto"/>
            <w:right w:val="none" w:sz="0" w:space="0" w:color="auto"/>
          </w:divBdr>
        </w:div>
        <w:div w:id="1981304003">
          <w:marLeft w:val="640"/>
          <w:marRight w:val="0"/>
          <w:marTop w:val="0"/>
          <w:marBottom w:val="0"/>
          <w:divBdr>
            <w:top w:val="none" w:sz="0" w:space="0" w:color="auto"/>
            <w:left w:val="none" w:sz="0" w:space="0" w:color="auto"/>
            <w:bottom w:val="none" w:sz="0" w:space="0" w:color="auto"/>
            <w:right w:val="none" w:sz="0" w:space="0" w:color="auto"/>
          </w:divBdr>
        </w:div>
        <w:div w:id="80369403">
          <w:marLeft w:val="640"/>
          <w:marRight w:val="0"/>
          <w:marTop w:val="0"/>
          <w:marBottom w:val="0"/>
          <w:divBdr>
            <w:top w:val="none" w:sz="0" w:space="0" w:color="auto"/>
            <w:left w:val="none" w:sz="0" w:space="0" w:color="auto"/>
            <w:bottom w:val="none" w:sz="0" w:space="0" w:color="auto"/>
            <w:right w:val="none" w:sz="0" w:space="0" w:color="auto"/>
          </w:divBdr>
        </w:div>
        <w:div w:id="1934242635">
          <w:marLeft w:val="640"/>
          <w:marRight w:val="0"/>
          <w:marTop w:val="0"/>
          <w:marBottom w:val="0"/>
          <w:divBdr>
            <w:top w:val="none" w:sz="0" w:space="0" w:color="auto"/>
            <w:left w:val="none" w:sz="0" w:space="0" w:color="auto"/>
            <w:bottom w:val="none" w:sz="0" w:space="0" w:color="auto"/>
            <w:right w:val="none" w:sz="0" w:space="0" w:color="auto"/>
          </w:divBdr>
        </w:div>
        <w:div w:id="1365667228">
          <w:marLeft w:val="640"/>
          <w:marRight w:val="0"/>
          <w:marTop w:val="0"/>
          <w:marBottom w:val="0"/>
          <w:divBdr>
            <w:top w:val="none" w:sz="0" w:space="0" w:color="auto"/>
            <w:left w:val="none" w:sz="0" w:space="0" w:color="auto"/>
            <w:bottom w:val="none" w:sz="0" w:space="0" w:color="auto"/>
            <w:right w:val="none" w:sz="0" w:space="0" w:color="auto"/>
          </w:divBdr>
        </w:div>
        <w:div w:id="619071995">
          <w:marLeft w:val="640"/>
          <w:marRight w:val="0"/>
          <w:marTop w:val="0"/>
          <w:marBottom w:val="0"/>
          <w:divBdr>
            <w:top w:val="none" w:sz="0" w:space="0" w:color="auto"/>
            <w:left w:val="none" w:sz="0" w:space="0" w:color="auto"/>
            <w:bottom w:val="none" w:sz="0" w:space="0" w:color="auto"/>
            <w:right w:val="none" w:sz="0" w:space="0" w:color="auto"/>
          </w:divBdr>
        </w:div>
        <w:div w:id="1300770716">
          <w:marLeft w:val="640"/>
          <w:marRight w:val="0"/>
          <w:marTop w:val="0"/>
          <w:marBottom w:val="0"/>
          <w:divBdr>
            <w:top w:val="none" w:sz="0" w:space="0" w:color="auto"/>
            <w:left w:val="none" w:sz="0" w:space="0" w:color="auto"/>
            <w:bottom w:val="none" w:sz="0" w:space="0" w:color="auto"/>
            <w:right w:val="none" w:sz="0" w:space="0" w:color="auto"/>
          </w:divBdr>
        </w:div>
        <w:div w:id="259263123">
          <w:marLeft w:val="640"/>
          <w:marRight w:val="0"/>
          <w:marTop w:val="0"/>
          <w:marBottom w:val="0"/>
          <w:divBdr>
            <w:top w:val="none" w:sz="0" w:space="0" w:color="auto"/>
            <w:left w:val="none" w:sz="0" w:space="0" w:color="auto"/>
            <w:bottom w:val="none" w:sz="0" w:space="0" w:color="auto"/>
            <w:right w:val="none" w:sz="0" w:space="0" w:color="auto"/>
          </w:divBdr>
        </w:div>
        <w:div w:id="691347446">
          <w:marLeft w:val="640"/>
          <w:marRight w:val="0"/>
          <w:marTop w:val="0"/>
          <w:marBottom w:val="0"/>
          <w:divBdr>
            <w:top w:val="none" w:sz="0" w:space="0" w:color="auto"/>
            <w:left w:val="none" w:sz="0" w:space="0" w:color="auto"/>
            <w:bottom w:val="none" w:sz="0" w:space="0" w:color="auto"/>
            <w:right w:val="none" w:sz="0" w:space="0" w:color="auto"/>
          </w:divBdr>
        </w:div>
        <w:div w:id="807674683">
          <w:marLeft w:val="640"/>
          <w:marRight w:val="0"/>
          <w:marTop w:val="0"/>
          <w:marBottom w:val="0"/>
          <w:divBdr>
            <w:top w:val="none" w:sz="0" w:space="0" w:color="auto"/>
            <w:left w:val="none" w:sz="0" w:space="0" w:color="auto"/>
            <w:bottom w:val="none" w:sz="0" w:space="0" w:color="auto"/>
            <w:right w:val="none" w:sz="0" w:space="0" w:color="auto"/>
          </w:divBdr>
        </w:div>
        <w:div w:id="301692539">
          <w:marLeft w:val="640"/>
          <w:marRight w:val="0"/>
          <w:marTop w:val="0"/>
          <w:marBottom w:val="0"/>
          <w:divBdr>
            <w:top w:val="none" w:sz="0" w:space="0" w:color="auto"/>
            <w:left w:val="none" w:sz="0" w:space="0" w:color="auto"/>
            <w:bottom w:val="none" w:sz="0" w:space="0" w:color="auto"/>
            <w:right w:val="none" w:sz="0" w:space="0" w:color="auto"/>
          </w:divBdr>
        </w:div>
        <w:div w:id="1756899259">
          <w:marLeft w:val="640"/>
          <w:marRight w:val="0"/>
          <w:marTop w:val="0"/>
          <w:marBottom w:val="0"/>
          <w:divBdr>
            <w:top w:val="none" w:sz="0" w:space="0" w:color="auto"/>
            <w:left w:val="none" w:sz="0" w:space="0" w:color="auto"/>
            <w:bottom w:val="none" w:sz="0" w:space="0" w:color="auto"/>
            <w:right w:val="none" w:sz="0" w:space="0" w:color="auto"/>
          </w:divBdr>
        </w:div>
        <w:div w:id="1304039880">
          <w:marLeft w:val="640"/>
          <w:marRight w:val="0"/>
          <w:marTop w:val="0"/>
          <w:marBottom w:val="0"/>
          <w:divBdr>
            <w:top w:val="none" w:sz="0" w:space="0" w:color="auto"/>
            <w:left w:val="none" w:sz="0" w:space="0" w:color="auto"/>
            <w:bottom w:val="none" w:sz="0" w:space="0" w:color="auto"/>
            <w:right w:val="none" w:sz="0" w:space="0" w:color="auto"/>
          </w:divBdr>
        </w:div>
        <w:div w:id="819811854">
          <w:marLeft w:val="640"/>
          <w:marRight w:val="0"/>
          <w:marTop w:val="0"/>
          <w:marBottom w:val="0"/>
          <w:divBdr>
            <w:top w:val="none" w:sz="0" w:space="0" w:color="auto"/>
            <w:left w:val="none" w:sz="0" w:space="0" w:color="auto"/>
            <w:bottom w:val="none" w:sz="0" w:space="0" w:color="auto"/>
            <w:right w:val="none" w:sz="0" w:space="0" w:color="auto"/>
          </w:divBdr>
        </w:div>
        <w:div w:id="1987542328">
          <w:marLeft w:val="640"/>
          <w:marRight w:val="0"/>
          <w:marTop w:val="0"/>
          <w:marBottom w:val="0"/>
          <w:divBdr>
            <w:top w:val="none" w:sz="0" w:space="0" w:color="auto"/>
            <w:left w:val="none" w:sz="0" w:space="0" w:color="auto"/>
            <w:bottom w:val="none" w:sz="0" w:space="0" w:color="auto"/>
            <w:right w:val="none" w:sz="0" w:space="0" w:color="auto"/>
          </w:divBdr>
        </w:div>
        <w:div w:id="69427985">
          <w:marLeft w:val="640"/>
          <w:marRight w:val="0"/>
          <w:marTop w:val="0"/>
          <w:marBottom w:val="0"/>
          <w:divBdr>
            <w:top w:val="none" w:sz="0" w:space="0" w:color="auto"/>
            <w:left w:val="none" w:sz="0" w:space="0" w:color="auto"/>
            <w:bottom w:val="none" w:sz="0" w:space="0" w:color="auto"/>
            <w:right w:val="none" w:sz="0" w:space="0" w:color="auto"/>
          </w:divBdr>
        </w:div>
        <w:div w:id="433790139">
          <w:marLeft w:val="640"/>
          <w:marRight w:val="0"/>
          <w:marTop w:val="0"/>
          <w:marBottom w:val="0"/>
          <w:divBdr>
            <w:top w:val="none" w:sz="0" w:space="0" w:color="auto"/>
            <w:left w:val="none" w:sz="0" w:space="0" w:color="auto"/>
            <w:bottom w:val="none" w:sz="0" w:space="0" w:color="auto"/>
            <w:right w:val="none" w:sz="0" w:space="0" w:color="auto"/>
          </w:divBdr>
        </w:div>
        <w:div w:id="1392194169">
          <w:marLeft w:val="640"/>
          <w:marRight w:val="0"/>
          <w:marTop w:val="0"/>
          <w:marBottom w:val="0"/>
          <w:divBdr>
            <w:top w:val="none" w:sz="0" w:space="0" w:color="auto"/>
            <w:left w:val="none" w:sz="0" w:space="0" w:color="auto"/>
            <w:bottom w:val="none" w:sz="0" w:space="0" w:color="auto"/>
            <w:right w:val="none" w:sz="0" w:space="0" w:color="auto"/>
          </w:divBdr>
        </w:div>
        <w:div w:id="1834177697">
          <w:marLeft w:val="640"/>
          <w:marRight w:val="0"/>
          <w:marTop w:val="0"/>
          <w:marBottom w:val="0"/>
          <w:divBdr>
            <w:top w:val="none" w:sz="0" w:space="0" w:color="auto"/>
            <w:left w:val="none" w:sz="0" w:space="0" w:color="auto"/>
            <w:bottom w:val="none" w:sz="0" w:space="0" w:color="auto"/>
            <w:right w:val="none" w:sz="0" w:space="0" w:color="auto"/>
          </w:divBdr>
        </w:div>
        <w:div w:id="1307123068">
          <w:marLeft w:val="640"/>
          <w:marRight w:val="0"/>
          <w:marTop w:val="0"/>
          <w:marBottom w:val="0"/>
          <w:divBdr>
            <w:top w:val="none" w:sz="0" w:space="0" w:color="auto"/>
            <w:left w:val="none" w:sz="0" w:space="0" w:color="auto"/>
            <w:bottom w:val="none" w:sz="0" w:space="0" w:color="auto"/>
            <w:right w:val="none" w:sz="0" w:space="0" w:color="auto"/>
          </w:divBdr>
        </w:div>
        <w:div w:id="823353288">
          <w:marLeft w:val="640"/>
          <w:marRight w:val="0"/>
          <w:marTop w:val="0"/>
          <w:marBottom w:val="0"/>
          <w:divBdr>
            <w:top w:val="none" w:sz="0" w:space="0" w:color="auto"/>
            <w:left w:val="none" w:sz="0" w:space="0" w:color="auto"/>
            <w:bottom w:val="none" w:sz="0" w:space="0" w:color="auto"/>
            <w:right w:val="none" w:sz="0" w:space="0" w:color="auto"/>
          </w:divBdr>
        </w:div>
        <w:div w:id="812256086">
          <w:marLeft w:val="640"/>
          <w:marRight w:val="0"/>
          <w:marTop w:val="0"/>
          <w:marBottom w:val="0"/>
          <w:divBdr>
            <w:top w:val="none" w:sz="0" w:space="0" w:color="auto"/>
            <w:left w:val="none" w:sz="0" w:space="0" w:color="auto"/>
            <w:bottom w:val="none" w:sz="0" w:space="0" w:color="auto"/>
            <w:right w:val="none" w:sz="0" w:space="0" w:color="auto"/>
          </w:divBdr>
        </w:div>
        <w:div w:id="1778980510">
          <w:marLeft w:val="640"/>
          <w:marRight w:val="0"/>
          <w:marTop w:val="0"/>
          <w:marBottom w:val="0"/>
          <w:divBdr>
            <w:top w:val="none" w:sz="0" w:space="0" w:color="auto"/>
            <w:left w:val="none" w:sz="0" w:space="0" w:color="auto"/>
            <w:bottom w:val="none" w:sz="0" w:space="0" w:color="auto"/>
            <w:right w:val="none" w:sz="0" w:space="0" w:color="auto"/>
          </w:divBdr>
        </w:div>
        <w:div w:id="1224833524">
          <w:marLeft w:val="640"/>
          <w:marRight w:val="0"/>
          <w:marTop w:val="0"/>
          <w:marBottom w:val="0"/>
          <w:divBdr>
            <w:top w:val="none" w:sz="0" w:space="0" w:color="auto"/>
            <w:left w:val="none" w:sz="0" w:space="0" w:color="auto"/>
            <w:bottom w:val="none" w:sz="0" w:space="0" w:color="auto"/>
            <w:right w:val="none" w:sz="0" w:space="0" w:color="auto"/>
          </w:divBdr>
        </w:div>
        <w:div w:id="544028100">
          <w:marLeft w:val="640"/>
          <w:marRight w:val="0"/>
          <w:marTop w:val="0"/>
          <w:marBottom w:val="0"/>
          <w:divBdr>
            <w:top w:val="none" w:sz="0" w:space="0" w:color="auto"/>
            <w:left w:val="none" w:sz="0" w:space="0" w:color="auto"/>
            <w:bottom w:val="none" w:sz="0" w:space="0" w:color="auto"/>
            <w:right w:val="none" w:sz="0" w:space="0" w:color="auto"/>
          </w:divBdr>
        </w:div>
        <w:div w:id="711537805">
          <w:marLeft w:val="640"/>
          <w:marRight w:val="0"/>
          <w:marTop w:val="0"/>
          <w:marBottom w:val="0"/>
          <w:divBdr>
            <w:top w:val="none" w:sz="0" w:space="0" w:color="auto"/>
            <w:left w:val="none" w:sz="0" w:space="0" w:color="auto"/>
            <w:bottom w:val="none" w:sz="0" w:space="0" w:color="auto"/>
            <w:right w:val="none" w:sz="0" w:space="0" w:color="auto"/>
          </w:divBdr>
        </w:div>
        <w:div w:id="701631740">
          <w:marLeft w:val="640"/>
          <w:marRight w:val="0"/>
          <w:marTop w:val="0"/>
          <w:marBottom w:val="0"/>
          <w:divBdr>
            <w:top w:val="none" w:sz="0" w:space="0" w:color="auto"/>
            <w:left w:val="none" w:sz="0" w:space="0" w:color="auto"/>
            <w:bottom w:val="none" w:sz="0" w:space="0" w:color="auto"/>
            <w:right w:val="none" w:sz="0" w:space="0" w:color="auto"/>
          </w:divBdr>
        </w:div>
        <w:div w:id="646206157">
          <w:marLeft w:val="640"/>
          <w:marRight w:val="0"/>
          <w:marTop w:val="0"/>
          <w:marBottom w:val="0"/>
          <w:divBdr>
            <w:top w:val="none" w:sz="0" w:space="0" w:color="auto"/>
            <w:left w:val="none" w:sz="0" w:space="0" w:color="auto"/>
            <w:bottom w:val="none" w:sz="0" w:space="0" w:color="auto"/>
            <w:right w:val="none" w:sz="0" w:space="0" w:color="auto"/>
          </w:divBdr>
        </w:div>
        <w:div w:id="694308123">
          <w:marLeft w:val="640"/>
          <w:marRight w:val="0"/>
          <w:marTop w:val="0"/>
          <w:marBottom w:val="0"/>
          <w:divBdr>
            <w:top w:val="none" w:sz="0" w:space="0" w:color="auto"/>
            <w:left w:val="none" w:sz="0" w:space="0" w:color="auto"/>
            <w:bottom w:val="none" w:sz="0" w:space="0" w:color="auto"/>
            <w:right w:val="none" w:sz="0" w:space="0" w:color="auto"/>
          </w:divBdr>
        </w:div>
        <w:div w:id="399985084">
          <w:marLeft w:val="640"/>
          <w:marRight w:val="0"/>
          <w:marTop w:val="0"/>
          <w:marBottom w:val="0"/>
          <w:divBdr>
            <w:top w:val="none" w:sz="0" w:space="0" w:color="auto"/>
            <w:left w:val="none" w:sz="0" w:space="0" w:color="auto"/>
            <w:bottom w:val="none" w:sz="0" w:space="0" w:color="auto"/>
            <w:right w:val="none" w:sz="0" w:space="0" w:color="auto"/>
          </w:divBdr>
        </w:div>
        <w:div w:id="1419521612">
          <w:marLeft w:val="640"/>
          <w:marRight w:val="0"/>
          <w:marTop w:val="0"/>
          <w:marBottom w:val="0"/>
          <w:divBdr>
            <w:top w:val="none" w:sz="0" w:space="0" w:color="auto"/>
            <w:left w:val="none" w:sz="0" w:space="0" w:color="auto"/>
            <w:bottom w:val="none" w:sz="0" w:space="0" w:color="auto"/>
            <w:right w:val="none" w:sz="0" w:space="0" w:color="auto"/>
          </w:divBdr>
        </w:div>
        <w:div w:id="987973184">
          <w:marLeft w:val="640"/>
          <w:marRight w:val="0"/>
          <w:marTop w:val="0"/>
          <w:marBottom w:val="0"/>
          <w:divBdr>
            <w:top w:val="none" w:sz="0" w:space="0" w:color="auto"/>
            <w:left w:val="none" w:sz="0" w:space="0" w:color="auto"/>
            <w:bottom w:val="none" w:sz="0" w:space="0" w:color="auto"/>
            <w:right w:val="none" w:sz="0" w:space="0" w:color="auto"/>
          </w:divBdr>
        </w:div>
        <w:div w:id="746877292">
          <w:marLeft w:val="640"/>
          <w:marRight w:val="0"/>
          <w:marTop w:val="0"/>
          <w:marBottom w:val="0"/>
          <w:divBdr>
            <w:top w:val="none" w:sz="0" w:space="0" w:color="auto"/>
            <w:left w:val="none" w:sz="0" w:space="0" w:color="auto"/>
            <w:bottom w:val="none" w:sz="0" w:space="0" w:color="auto"/>
            <w:right w:val="none" w:sz="0" w:space="0" w:color="auto"/>
          </w:divBdr>
        </w:div>
        <w:div w:id="1607150793">
          <w:marLeft w:val="640"/>
          <w:marRight w:val="0"/>
          <w:marTop w:val="0"/>
          <w:marBottom w:val="0"/>
          <w:divBdr>
            <w:top w:val="none" w:sz="0" w:space="0" w:color="auto"/>
            <w:left w:val="none" w:sz="0" w:space="0" w:color="auto"/>
            <w:bottom w:val="none" w:sz="0" w:space="0" w:color="auto"/>
            <w:right w:val="none" w:sz="0" w:space="0" w:color="auto"/>
          </w:divBdr>
        </w:div>
        <w:div w:id="1033191392">
          <w:marLeft w:val="640"/>
          <w:marRight w:val="0"/>
          <w:marTop w:val="0"/>
          <w:marBottom w:val="0"/>
          <w:divBdr>
            <w:top w:val="none" w:sz="0" w:space="0" w:color="auto"/>
            <w:left w:val="none" w:sz="0" w:space="0" w:color="auto"/>
            <w:bottom w:val="none" w:sz="0" w:space="0" w:color="auto"/>
            <w:right w:val="none" w:sz="0" w:space="0" w:color="auto"/>
          </w:divBdr>
        </w:div>
        <w:div w:id="170607410">
          <w:marLeft w:val="640"/>
          <w:marRight w:val="0"/>
          <w:marTop w:val="0"/>
          <w:marBottom w:val="0"/>
          <w:divBdr>
            <w:top w:val="none" w:sz="0" w:space="0" w:color="auto"/>
            <w:left w:val="none" w:sz="0" w:space="0" w:color="auto"/>
            <w:bottom w:val="none" w:sz="0" w:space="0" w:color="auto"/>
            <w:right w:val="none" w:sz="0" w:space="0" w:color="auto"/>
          </w:divBdr>
        </w:div>
        <w:div w:id="1724408140">
          <w:marLeft w:val="640"/>
          <w:marRight w:val="0"/>
          <w:marTop w:val="0"/>
          <w:marBottom w:val="0"/>
          <w:divBdr>
            <w:top w:val="none" w:sz="0" w:space="0" w:color="auto"/>
            <w:left w:val="none" w:sz="0" w:space="0" w:color="auto"/>
            <w:bottom w:val="none" w:sz="0" w:space="0" w:color="auto"/>
            <w:right w:val="none" w:sz="0" w:space="0" w:color="auto"/>
          </w:divBdr>
        </w:div>
        <w:div w:id="1422793422">
          <w:marLeft w:val="640"/>
          <w:marRight w:val="0"/>
          <w:marTop w:val="0"/>
          <w:marBottom w:val="0"/>
          <w:divBdr>
            <w:top w:val="none" w:sz="0" w:space="0" w:color="auto"/>
            <w:left w:val="none" w:sz="0" w:space="0" w:color="auto"/>
            <w:bottom w:val="none" w:sz="0" w:space="0" w:color="auto"/>
            <w:right w:val="none" w:sz="0" w:space="0" w:color="auto"/>
          </w:divBdr>
        </w:div>
        <w:div w:id="1459227086">
          <w:marLeft w:val="640"/>
          <w:marRight w:val="0"/>
          <w:marTop w:val="0"/>
          <w:marBottom w:val="0"/>
          <w:divBdr>
            <w:top w:val="none" w:sz="0" w:space="0" w:color="auto"/>
            <w:left w:val="none" w:sz="0" w:space="0" w:color="auto"/>
            <w:bottom w:val="none" w:sz="0" w:space="0" w:color="auto"/>
            <w:right w:val="none" w:sz="0" w:space="0" w:color="auto"/>
          </w:divBdr>
        </w:div>
        <w:div w:id="658847627">
          <w:marLeft w:val="640"/>
          <w:marRight w:val="0"/>
          <w:marTop w:val="0"/>
          <w:marBottom w:val="0"/>
          <w:divBdr>
            <w:top w:val="none" w:sz="0" w:space="0" w:color="auto"/>
            <w:left w:val="none" w:sz="0" w:space="0" w:color="auto"/>
            <w:bottom w:val="none" w:sz="0" w:space="0" w:color="auto"/>
            <w:right w:val="none" w:sz="0" w:space="0" w:color="auto"/>
          </w:divBdr>
        </w:div>
        <w:div w:id="1573000797">
          <w:marLeft w:val="640"/>
          <w:marRight w:val="0"/>
          <w:marTop w:val="0"/>
          <w:marBottom w:val="0"/>
          <w:divBdr>
            <w:top w:val="none" w:sz="0" w:space="0" w:color="auto"/>
            <w:left w:val="none" w:sz="0" w:space="0" w:color="auto"/>
            <w:bottom w:val="none" w:sz="0" w:space="0" w:color="auto"/>
            <w:right w:val="none" w:sz="0" w:space="0" w:color="auto"/>
          </w:divBdr>
        </w:div>
        <w:div w:id="2111771956">
          <w:marLeft w:val="640"/>
          <w:marRight w:val="0"/>
          <w:marTop w:val="0"/>
          <w:marBottom w:val="0"/>
          <w:divBdr>
            <w:top w:val="none" w:sz="0" w:space="0" w:color="auto"/>
            <w:left w:val="none" w:sz="0" w:space="0" w:color="auto"/>
            <w:bottom w:val="none" w:sz="0" w:space="0" w:color="auto"/>
            <w:right w:val="none" w:sz="0" w:space="0" w:color="auto"/>
          </w:divBdr>
        </w:div>
        <w:div w:id="207030867">
          <w:marLeft w:val="640"/>
          <w:marRight w:val="0"/>
          <w:marTop w:val="0"/>
          <w:marBottom w:val="0"/>
          <w:divBdr>
            <w:top w:val="none" w:sz="0" w:space="0" w:color="auto"/>
            <w:left w:val="none" w:sz="0" w:space="0" w:color="auto"/>
            <w:bottom w:val="none" w:sz="0" w:space="0" w:color="auto"/>
            <w:right w:val="none" w:sz="0" w:space="0" w:color="auto"/>
          </w:divBdr>
        </w:div>
        <w:div w:id="663358792">
          <w:marLeft w:val="640"/>
          <w:marRight w:val="0"/>
          <w:marTop w:val="0"/>
          <w:marBottom w:val="0"/>
          <w:divBdr>
            <w:top w:val="none" w:sz="0" w:space="0" w:color="auto"/>
            <w:left w:val="none" w:sz="0" w:space="0" w:color="auto"/>
            <w:bottom w:val="none" w:sz="0" w:space="0" w:color="auto"/>
            <w:right w:val="none" w:sz="0" w:space="0" w:color="auto"/>
          </w:divBdr>
        </w:div>
        <w:div w:id="459763778">
          <w:marLeft w:val="640"/>
          <w:marRight w:val="0"/>
          <w:marTop w:val="0"/>
          <w:marBottom w:val="0"/>
          <w:divBdr>
            <w:top w:val="none" w:sz="0" w:space="0" w:color="auto"/>
            <w:left w:val="none" w:sz="0" w:space="0" w:color="auto"/>
            <w:bottom w:val="none" w:sz="0" w:space="0" w:color="auto"/>
            <w:right w:val="none" w:sz="0" w:space="0" w:color="auto"/>
          </w:divBdr>
        </w:div>
        <w:div w:id="1015613608">
          <w:marLeft w:val="640"/>
          <w:marRight w:val="0"/>
          <w:marTop w:val="0"/>
          <w:marBottom w:val="0"/>
          <w:divBdr>
            <w:top w:val="none" w:sz="0" w:space="0" w:color="auto"/>
            <w:left w:val="none" w:sz="0" w:space="0" w:color="auto"/>
            <w:bottom w:val="none" w:sz="0" w:space="0" w:color="auto"/>
            <w:right w:val="none" w:sz="0" w:space="0" w:color="auto"/>
          </w:divBdr>
        </w:div>
        <w:div w:id="297615585">
          <w:marLeft w:val="640"/>
          <w:marRight w:val="0"/>
          <w:marTop w:val="0"/>
          <w:marBottom w:val="0"/>
          <w:divBdr>
            <w:top w:val="none" w:sz="0" w:space="0" w:color="auto"/>
            <w:left w:val="none" w:sz="0" w:space="0" w:color="auto"/>
            <w:bottom w:val="none" w:sz="0" w:space="0" w:color="auto"/>
            <w:right w:val="none" w:sz="0" w:space="0" w:color="auto"/>
          </w:divBdr>
        </w:div>
        <w:div w:id="187957725">
          <w:marLeft w:val="640"/>
          <w:marRight w:val="0"/>
          <w:marTop w:val="0"/>
          <w:marBottom w:val="0"/>
          <w:divBdr>
            <w:top w:val="none" w:sz="0" w:space="0" w:color="auto"/>
            <w:left w:val="none" w:sz="0" w:space="0" w:color="auto"/>
            <w:bottom w:val="none" w:sz="0" w:space="0" w:color="auto"/>
            <w:right w:val="none" w:sz="0" w:space="0" w:color="auto"/>
          </w:divBdr>
        </w:div>
        <w:div w:id="2084258381">
          <w:marLeft w:val="640"/>
          <w:marRight w:val="0"/>
          <w:marTop w:val="0"/>
          <w:marBottom w:val="0"/>
          <w:divBdr>
            <w:top w:val="none" w:sz="0" w:space="0" w:color="auto"/>
            <w:left w:val="none" w:sz="0" w:space="0" w:color="auto"/>
            <w:bottom w:val="none" w:sz="0" w:space="0" w:color="auto"/>
            <w:right w:val="none" w:sz="0" w:space="0" w:color="auto"/>
          </w:divBdr>
        </w:div>
        <w:div w:id="689994592">
          <w:marLeft w:val="640"/>
          <w:marRight w:val="0"/>
          <w:marTop w:val="0"/>
          <w:marBottom w:val="0"/>
          <w:divBdr>
            <w:top w:val="none" w:sz="0" w:space="0" w:color="auto"/>
            <w:left w:val="none" w:sz="0" w:space="0" w:color="auto"/>
            <w:bottom w:val="none" w:sz="0" w:space="0" w:color="auto"/>
            <w:right w:val="none" w:sz="0" w:space="0" w:color="auto"/>
          </w:divBdr>
        </w:div>
        <w:div w:id="942225584">
          <w:marLeft w:val="640"/>
          <w:marRight w:val="0"/>
          <w:marTop w:val="0"/>
          <w:marBottom w:val="0"/>
          <w:divBdr>
            <w:top w:val="none" w:sz="0" w:space="0" w:color="auto"/>
            <w:left w:val="none" w:sz="0" w:space="0" w:color="auto"/>
            <w:bottom w:val="none" w:sz="0" w:space="0" w:color="auto"/>
            <w:right w:val="none" w:sz="0" w:space="0" w:color="auto"/>
          </w:divBdr>
        </w:div>
      </w:divsChild>
    </w:div>
    <w:div w:id="1509129997">
      <w:bodyDiv w:val="1"/>
      <w:marLeft w:val="0"/>
      <w:marRight w:val="0"/>
      <w:marTop w:val="0"/>
      <w:marBottom w:val="0"/>
      <w:divBdr>
        <w:top w:val="none" w:sz="0" w:space="0" w:color="auto"/>
        <w:left w:val="none" w:sz="0" w:space="0" w:color="auto"/>
        <w:bottom w:val="none" w:sz="0" w:space="0" w:color="auto"/>
        <w:right w:val="none" w:sz="0" w:space="0" w:color="auto"/>
      </w:divBdr>
    </w:div>
    <w:div w:id="1510831017">
      <w:bodyDiv w:val="1"/>
      <w:marLeft w:val="0"/>
      <w:marRight w:val="0"/>
      <w:marTop w:val="0"/>
      <w:marBottom w:val="0"/>
      <w:divBdr>
        <w:top w:val="none" w:sz="0" w:space="0" w:color="auto"/>
        <w:left w:val="none" w:sz="0" w:space="0" w:color="auto"/>
        <w:bottom w:val="none" w:sz="0" w:space="0" w:color="auto"/>
        <w:right w:val="none" w:sz="0" w:space="0" w:color="auto"/>
      </w:divBdr>
    </w:div>
    <w:div w:id="1513108267">
      <w:bodyDiv w:val="1"/>
      <w:marLeft w:val="0"/>
      <w:marRight w:val="0"/>
      <w:marTop w:val="0"/>
      <w:marBottom w:val="0"/>
      <w:divBdr>
        <w:top w:val="none" w:sz="0" w:space="0" w:color="auto"/>
        <w:left w:val="none" w:sz="0" w:space="0" w:color="auto"/>
        <w:bottom w:val="none" w:sz="0" w:space="0" w:color="auto"/>
        <w:right w:val="none" w:sz="0" w:space="0" w:color="auto"/>
      </w:divBdr>
    </w:div>
    <w:div w:id="1519001950">
      <w:bodyDiv w:val="1"/>
      <w:marLeft w:val="0"/>
      <w:marRight w:val="0"/>
      <w:marTop w:val="0"/>
      <w:marBottom w:val="0"/>
      <w:divBdr>
        <w:top w:val="none" w:sz="0" w:space="0" w:color="auto"/>
        <w:left w:val="none" w:sz="0" w:space="0" w:color="auto"/>
        <w:bottom w:val="none" w:sz="0" w:space="0" w:color="auto"/>
        <w:right w:val="none" w:sz="0" w:space="0" w:color="auto"/>
      </w:divBdr>
    </w:div>
    <w:div w:id="1520045792">
      <w:bodyDiv w:val="1"/>
      <w:marLeft w:val="0"/>
      <w:marRight w:val="0"/>
      <w:marTop w:val="0"/>
      <w:marBottom w:val="0"/>
      <w:divBdr>
        <w:top w:val="none" w:sz="0" w:space="0" w:color="auto"/>
        <w:left w:val="none" w:sz="0" w:space="0" w:color="auto"/>
        <w:bottom w:val="none" w:sz="0" w:space="0" w:color="auto"/>
        <w:right w:val="none" w:sz="0" w:space="0" w:color="auto"/>
      </w:divBdr>
    </w:div>
    <w:div w:id="1525441366">
      <w:bodyDiv w:val="1"/>
      <w:marLeft w:val="0"/>
      <w:marRight w:val="0"/>
      <w:marTop w:val="0"/>
      <w:marBottom w:val="0"/>
      <w:divBdr>
        <w:top w:val="none" w:sz="0" w:space="0" w:color="auto"/>
        <w:left w:val="none" w:sz="0" w:space="0" w:color="auto"/>
        <w:bottom w:val="none" w:sz="0" w:space="0" w:color="auto"/>
        <w:right w:val="none" w:sz="0" w:space="0" w:color="auto"/>
      </w:divBdr>
      <w:divsChild>
        <w:div w:id="258683527">
          <w:marLeft w:val="0"/>
          <w:marRight w:val="0"/>
          <w:marTop w:val="0"/>
          <w:marBottom w:val="0"/>
          <w:divBdr>
            <w:top w:val="none" w:sz="0" w:space="0" w:color="auto"/>
            <w:left w:val="none" w:sz="0" w:space="0" w:color="auto"/>
            <w:bottom w:val="none" w:sz="0" w:space="0" w:color="auto"/>
            <w:right w:val="none" w:sz="0" w:space="0" w:color="auto"/>
          </w:divBdr>
        </w:div>
        <w:div w:id="1275097509">
          <w:marLeft w:val="0"/>
          <w:marRight w:val="0"/>
          <w:marTop w:val="0"/>
          <w:marBottom w:val="0"/>
          <w:divBdr>
            <w:top w:val="none" w:sz="0" w:space="0" w:color="auto"/>
            <w:left w:val="none" w:sz="0" w:space="0" w:color="auto"/>
            <w:bottom w:val="none" w:sz="0" w:space="0" w:color="auto"/>
            <w:right w:val="none" w:sz="0" w:space="0" w:color="auto"/>
          </w:divBdr>
        </w:div>
        <w:div w:id="1622498421">
          <w:marLeft w:val="0"/>
          <w:marRight w:val="0"/>
          <w:marTop w:val="0"/>
          <w:marBottom w:val="0"/>
          <w:divBdr>
            <w:top w:val="none" w:sz="0" w:space="0" w:color="auto"/>
            <w:left w:val="none" w:sz="0" w:space="0" w:color="auto"/>
            <w:bottom w:val="none" w:sz="0" w:space="0" w:color="auto"/>
            <w:right w:val="none" w:sz="0" w:space="0" w:color="auto"/>
          </w:divBdr>
        </w:div>
        <w:div w:id="901478312">
          <w:marLeft w:val="0"/>
          <w:marRight w:val="0"/>
          <w:marTop w:val="0"/>
          <w:marBottom w:val="0"/>
          <w:divBdr>
            <w:top w:val="none" w:sz="0" w:space="0" w:color="auto"/>
            <w:left w:val="none" w:sz="0" w:space="0" w:color="auto"/>
            <w:bottom w:val="none" w:sz="0" w:space="0" w:color="auto"/>
            <w:right w:val="none" w:sz="0" w:space="0" w:color="auto"/>
          </w:divBdr>
        </w:div>
        <w:div w:id="1405183634">
          <w:marLeft w:val="0"/>
          <w:marRight w:val="0"/>
          <w:marTop w:val="0"/>
          <w:marBottom w:val="0"/>
          <w:divBdr>
            <w:top w:val="none" w:sz="0" w:space="0" w:color="auto"/>
            <w:left w:val="none" w:sz="0" w:space="0" w:color="auto"/>
            <w:bottom w:val="none" w:sz="0" w:space="0" w:color="auto"/>
            <w:right w:val="none" w:sz="0" w:space="0" w:color="auto"/>
          </w:divBdr>
        </w:div>
        <w:div w:id="409273637">
          <w:marLeft w:val="0"/>
          <w:marRight w:val="0"/>
          <w:marTop w:val="0"/>
          <w:marBottom w:val="0"/>
          <w:divBdr>
            <w:top w:val="none" w:sz="0" w:space="0" w:color="auto"/>
            <w:left w:val="none" w:sz="0" w:space="0" w:color="auto"/>
            <w:bottom w:val="none" w:sz="0" w:space="0" w:color="auto"/>
            <w:right w:val="none" w:sz="0" w:space="0" w:color="auto"/>
          </w:divBdr>
        </w:div>
        <w:div w:id="44791928">
          <w:marLeft w:val="0"/>
          <w:marRight w:val="0"/>
          <w:marTop w:val="0"/>
          <w:marBottom w:val="0"/>
          <w:divBdr>
            <w:top w:val="none" w:sz="0" w:space="0" w:color="auto"/>
            <w:left w:val="none" w:sz="0" w:space="0" w:color="auto"/>
            <w:bottom w:val="none" w:sz="0" w:space="0" w:color="auto"/>
            <w:right w:val="none" w:sz="0" w:space="0" w:color="auto"/>
          </w:divBdr>
        </w:div>
        <w:div w:id="51007636">
          <w:marLeft w:val="0"/>
          <w:marRight w:val="0"/>
          <w:marTop w:val="0"/>
          <w:marBottom w:val="0"/>
          <w:divBdr>
            <w:top w:val="none" w:sz="0" w:space="0" w:color="auto"/>
            <w:left w:val="none" w:sz="0" w:space="0" w:color="auto"/>
            <w:bottom w:val="none" w:sz="0" w:space="0" w:color="auto"/>
            <w:right w:val="none" w:sz="0" w:space="0" w:color="auto"/>
          </w:divBdr>
        </w:div>
        <w:div w:id="1271815104">
          <w:marLeft w:val="0"/>
          <w:marRight w:val="0"/>
          <w:marTop w:val="0"/>
          <w:marBottom w:val="0"/>
          <w:divBdr>
            <w:top w:val="none" w:sz="0" w:space="0" w:color="auto"/>
            <w:left w:val="none" w:sz="0" w:space="0" w:color="auto"/>
            <w:bottom w:val="none" w:sz="0" w:space="0" w:color="auto"/>
            <w:right w:val="none" w:sz="0" w:space="0" w:color="auto"/>
          </w:divBdr>
        </w:div>
        <w:div w:id="417603957">
          <w:marLeft w:val="0"/>
          <w:marRight w:val="0"/>
          <w:marTop w:val="0"/>
          <w:marBottom w:val="0"/>
          <w:divBdr>
            <w:top w:val="none" w:sz="0" w:space="0" w:color="auto"/>
            <w:left w:val="none" w:sz="0" w:space="0" w:color="auto"/>
            <w:bottom w:val="none" w:sz="0" w:space="0" w:color="auto"/>
            <w:right w:val="none" w:sz="0" w:space="0" w:color="auto"/>
          </w:divBdr>
        </w:div>
        <w:div w:id="1332684681">
          <w:marLeft w:val="0"/>
          <w:marRight w:val="0"/>
          <w:marTop w:val="0"/>
          <w:marBottom w:val="0"/>
          <w:divBdr>
            <w:top w:val="none" w:sz="0" w:space="0" w:color="auto"/>
            <w:left w:val="none" w:sz="0" w:space="0" w:color="auto"/>
            <w:bottom w:val="none" w:sz="0" w:space="0" w:color="auto"/>
            <w:right w:val="none" w:sz="0" w:space="0" w:color="auto"/>
          </w:divBdr>
        </w:div>
        <w:div w:id="181207505">
          <w:marLeft w:val="0"/>
          <w:marRight w:val="0"/>
          <w:marTop w:val="0"/>
          <w:marBottom w:val="0"/>
          <w:divBdr>
            <w:top w:val="none" w:sz="0" w:space="0" w:color="auto"/>
            <w:left w:val="none" w:sz="0" w:space="0" w:color="auto"/>
            <w:bottom w:val="none" w:sz="0" w:space="0" w:color="auto"/>
            <w:right w:val="none" w:sz="0" w:space="0" w:color="auto"/>
          </w:divBdr>
        </w:div>
        <w:div w:id="1274289871">
          <w:marLeft w:val="0"/>
          <w:marRight w:val="0"/>
          <w:marTop w:val="0"/>
          <w:marBottom w:val="0"/>
          <w:divBdr>
            <w:top w:val="none" w:sz="0" w:space="0" w:color="auto"/>
            <w:left w:val="none" w:sz="0" w:space="0" w:color="auto"/>
            <w:bottom w:val="none" w:sz="0" w:space="0" w:color="auto"/>
            <w:right w:val="none" w:sz="0" w:space="0" w:color="auto"/>
          </w:divBdr>
        </w:div>
        <w:div w:id="979577567">
          <w:marLeft w:val="0"/>
          <w:marRight w:val="0"/>
          <w:marTop w:val="0"/>
          <w:marBottom w:val="0"/>
          <w:divBdr>
            <w:top w:val="none" w:sz="0" w:space="0" w:color="auto"/>
            <w:left w:val="none" w:sz="0" w:space="0" w:color="auto"/>
            <w:bottom w:val="none" w:sz="0" w:space="0" w:color="auto"/>
            <w:right w:val="none" w:sz="0" w:space="0" w:color="auto"/>
          </w:divBdr>
        </w:div>
        <w:div w:id="1511139558">
          <w:marLeft w:val="0"/>
          <w:marRight w:val="0"/>
          <w:marTop w:val="0"/>
          <w:marBottom w:val="0"/>
          <w:divBdr>
            <w:top w:val="none" w:sz="0" w:space="0" w:color="auto"/>
            <w:left w:val="none" w:sz="0" w:space="0" w:color="auto"/>
            <w:bottom w:val="none" w:sz="0" w:space="0" w:color="auto"/>
            <w:right w:val="none" w:sz="0" w:space="0" w:color="auto"/>
          </w:divBdr>
          <w:divsChild>
            <w:div w:id="848711957">
              <w:marLeft w:val="0"/>
              <w:marRight w:val="0"/>
              <w:marTop w:val="0"/>
              <w:marBottom w:val="0"/>
              <w:divBdr>
                <w:top w:val="none" w:sz="0" w:space="0" w:color="auto"/>
                <w:left w:val="none" w:sz="0" w:space="0" w:color="auto"/>
                <w:bottom w:val="none" w:sz="0" w:space="0" w:color="auto"/>
                <w:right w:val="none" w:sz="0" w:space="0" w:color="auto"/>
              </w:divBdr>
            </w:div>
            <w:div w:id="524053497">
              <w:marLeft w:val="0"/>
              <w:marRight w:val="0"/>
              <w:marTop w:val="0"/>
              <w:marBottom w:val="0"/>
              <w:divBdr>
                <w:top w:val="none" w:sz="0" w:space="0" w:color="auto"/>
                <w:left w:val="none" w:sz="0" w:space="0" w:color="auto"/>
                <w:bottom w:val="none" w:sz="0" w:space="0" w:color="auto"/>
                <w:right w:val="none" w:sz="0" w:space="0" w:color="auto"/>
              </w:divBdr>
            </w:div>
            <w:div w:id="1385256361">
              <w:marLeft w:val="0"/>
              <w:marRight w:val="0"/>
              <w:marTop w:val="0"/>
              <w:marBottom w:val="0"/>
              <w:divBdr>
                <w:top w:val="none" w:sz="0" w:space="0" w:color="auto"/>
                <w:left w:val="none" w:sz="0" w:space="0" w:color="auto"/>
                <w:bottom w:val="none" w:sz="0" w:space="0" w:color="auto"/>
                <w:right w:val="none" w:sz="0" w:space="0" w:color="auto"/>
              </w:divBdr>
            </w:div>
            <w:div w:id="583687748">
              <w:marLeft w:val="0"/>
              <w:marRight w:val="0"/>
              <w:marTop w:val="0"/>
              <w:marBottom w:val="0"/>
              <w:divBdr>
                <w:top w:val="none" w:sz="0" w:space="0" w:color="auto"/>
                <w:left w:val="none" w:sz="0" w:space="0" w:color="auto"/>
                <w:bottom w:val="none" w:sz="0" w:space="0" w:color="auto"/>
                <w:right w:val="none" w:sz="0" w:space="0" w:color="auto"/>
              </w:divBdr>
            </w:div>
            <w:div w:id="1768228816">
              <w:marLeft w:val="0"/>
              <w:marRight w:val="0"/>
              <w:marTop w:val="0"/>
              <w:marBottom w:val="0"/>
              <w:divBdr>
                <w:top w:val="none" w:sz="0" w:space="0" w:color="auto"/>
                <w:left w:val="none" w:sz="0" w:space="0" w:color="auto"/>
                <w:bottom w:val="none" w:sz="0" w:space="0" w:color="auto"/>
                <w:right w:val="none" w:sz="0" w:space="0" w:color="auto"/>
              </w:divBdr>
            </w:div>
            <w:div w:id="792360255">
              <w:marLeft w:val="0"/>
              <w:marRight w:val="0"/>
              <w:marTop w:val="0"/>
              <w:marBottom w:val="0"/>
              <w:divBdr>
                <w:top w:val="none" w:sz="0" w:space="0" w:color="auto"/>
                <w:left w:val="none" w:sz="0" w:space="0" w:color="auto"/>
                <w:bottom w:val="none" w:sz="0" w:space="0" w:color="auto"/>
                <w:right w:val="none" w:sz="0" w:space="0" w:color="auto"/>
              </w:divBdr>
            </w:div>
          </w:divsChild>
        </w:div>
        <w:div w:id="1066420524">
          <w:marLeft w:val="0"/>
          <w:marRight w:val="0"/>
          <w:marTop w:val="0"/>
          <w:marBottom w:val="0"/>
          <w:divBdr>
            <w:top w:val="none" w:sz="0" w:space="0" w:color="auto"/>
            <w:left w:val="none" w:sz="0" w:space="0" w:color="auto"/>
            <w:bottom w:val="none" w:sz="0" w:space="0" w:color="auto"/>
            <w:right w:val="none" w:sz="0" w:space="0" w:color="auto"/>
          </w:divBdr>
        </w:div>
        <w:div w:id="1739207894">
          <w:marLeft w:val="0"/>
          <w:marRight w:val="0"/>
          <w:marTop w:val="0"/>
          <w:marBottom w:val="0"/>
          <w:divBdr>
            <w:top w:val="none" w:sz="0" w:space="0" w:color="auto"/>
            <w:left w:val="none" w:sz="0" w:space="0" w:color="auto"/>
            <w:bottom w:val="none" w:sz="0" w:space="0" w:color="auto"/>
            <w:right w:val="none" w:sz="0" w:space="0" w:color="auto"/>
          </w:divBdr>
        </w:div>
        <w:div w:id="549071382">
          <w:marLeft w:val="0"/>
          <w:marRight w:val="0"/>
          <w:marTop w:val="0"/>
          <w:marBottom w:val="0"/>
          <w:divBdr>
            <w:top w:val="none" w:sz="0" w:space="0" w:color="auto"/>
            <w:left w:val="none" w:sz="0" w:space="0" w:color="auto"/>
            <w:bottom w:val="none" w:sz="0" w:space="0" w:color="auto"/>
            <w:right w:val="none" w:sz="0" w:space="0" w:color="auto"/>
          </w:divBdr>
        </w:div>
        <w:div w:id="2001887018">
          <w:marLeft w:val="0"/>
          <w:marRight w:val="0"/>
          <w:marTop w:val="0"/>
          <w:marBottom w:val="0"/>
          <w:divBdr>
            <w:top w:val="none" w:sz="0" w:space="0" w:color="auto"/>
            <w:left w:val="none" w:sz="0" w:space="0" w:color="auto"/>
            <w:bottom w:val="none" w:sz="0" w:space="0" w:color="auto"/>
            <w:right w:val="none" w:sz="0" w:space="0" w:color="auto"/>
          </w:divBdr>
        </w:div>
      </w:divsChild>
    </w:div>
    <w:div w:id="1529680594">
      <w:bodyDiv w:val="1"/>
      <w:marLeft w:val="0"/>
      <w:marRight w:val="0"/>
      <w:marTop w:val="0"/>
      <w:marBottom w:val="0"/>
      <w:divBdr>
        <w:top w:val="none" w:sz="0" w:space="0" w:color="auto"/>
        <w:left w:val="none" w:sz="0" w:space="0" w:color="auto"/>
        <w:bottom w:val="none" w:sz="0" w:space="0" w:color="auto"/>
        <w:right w:val="none" w:sz="0" w:space="0" w:color="auto"/>
      </w:divBdr>
    </w:div>
    <w:div w:id="1532035963">
      <w:bodyDiv w:val="1"/>
      <w:marLeft w:val="0"/>
      <w:marRight w:val="0"/>
      <w:marTop w:val="0"/>
      <w:marBottom w:val="0"/>
      <w:divBdr>
        <w:top w:val="none" w:sz="0" w:space="0" w:color="auto"/>
        <w:left w:val="none" w:sz="0" w:space="0" w:color="auto"/>
        <w:bottom w:val="none" w:sz="0" w:space="0" w:color="auto"/>
        <w:right w:val="none" w:sz="0" w:space="0" w:color="auto"/>
      </w:divBdr>
    </w:div>
    <w:div w:id="1533303160">
      <w:bodyDiv w:val="1"/>
      <w:marLeft w:val="0"/>
      <w:marRight w:val="0"/>
      <w:marTop w:val="0"/>
      <w:marBottom w:val="0"/>
      <w:divBdr>
        <w:top w:val="none" w:sz="0" w:space="0" w:color="auto"/>
        <w:left w:val="none" w:sz="0" w:space="0" w:color="auto"/>
        <w:bottom w:val="none" w:sz="0" w:space="0" w:color="auto"/>
        <w:right w:val="none" w:sz="0" w:space="0" w:color="auto"/>
      </w:divBdr>
    </w:div>
    <w:div w:id="1533880899">
      <w:bodyDiv w:val="1"/>
      <w:marLeft w:val="0"/>
      <w:marRight w:val="0"/>
      <w:marTop w:val="0"/>
      <w:marBottom w:val="0"/>
      <w:divBdr>
        <w:top w:val="none" w:sz="0" w:space="0" w:color="auto"/>
        <w:left w:val="none" w:sz="0" w:space="0" w:color="auto"/>
        <w:bottom w:val="none" w:sz="0" w:space="0" w:color="auto"/>
        <w:right w:val="none" w:sz="0" w:space="0" w:color="auto"/>
      </w:divBdr>
      <w:divsChild>
        <w:div w:id="1488210422">
          <w:marLeft w:val="480"/>
          <w:marRight w:val="0"/>
          <w:marTop w:val="0"/>
          <w:marBottom w:val="0"/>
          <w:divBdr>
            <w:top w:val="none" w:sz="0" w:space="0" w:color="auto"/>
            <w:left w:val="none" w:sz="0" w:space="0" w:color="auto"/>
            <w:bottom w:val="none" w:sz="0" w:space="0" w:color="auto"/>
            <w:right w:val="none" w:sz="0" w:space="0" w:color="auto"/>
          </w:divBdr>
        </w:div>
        <w:div w:id="125271696">
          <w:marLeft w:val="480"/>
          <w:marRight w:val="0"/>
          <w:marTop w:val="0"/>
          <w:marBottom w:val="0"/>
          <w:divBdr>
            <w:top w:val="none" w:sz="0" w:space="0" w:color="auto"/>
            <w:left w:val="none" w:sz="0" w:space="0" w:color="auto"/>
            <w:bottom w:val="none" w:sz="0" w:space="0" w:color="auto"/>
            <w:right w:val="none" w:sz="0" w:space="0" w:color="auto"/>
          </w:divBdr>
        </w:div>
        <w:div w:id="436291256">
          <w:marLeft w:val="480"/>
          <w:marRight w:val="0"/>
          <w:marTop w:val="0"/>
          <w:marBottom w:val="0"/>
          <w:divBdr>
            <w:top w:val="none" w:sz="0" w:space="0" w:color="auto"/>
            <w:left w:val="none" w:sz="0" w:space="0" w:color="auto"/>
            <w:bottom w:val="none" w:sz="0" w:space="0" w:color="auto"/>
            <w:right w:val="none" w:sz="0" w:space="0" w:color="auto"/>
          </w:divBdr>
        </w:div>
        <w:div w:id="730887736">
          <w:marLeft w:val="480"/>
          <w:marRight w:val="0"/>
          <w:marTop w:val="0"/>
          <w:marBottom w:val="0"/>
          <w:divBdr>
            <w:top w:val="none" w:sz="0" w:space="0" w:color="auto"/>
            <w:left w:val="none" w:sz="0" w:space="0" w:color="auto"/>
            <w:bottom w:val="none" w:sz="0" w:space="0" w:color="auto"/>
            <w:right w:val="none" w:sz="0" w:space="0" w:color="auto"/>
          </w:divBdr>
        </w:div>
        <w:div w:id="1874148395">
          <w:marLeft w:val="480"/>
          <w:marRight w:val="0"/>
          <w:marTop w:val="0"/>
          <w:marBottom w:val="0"/>
          <w:divBdr>
            <w:top w:val="none" w:sz="0" w:space="0" w:color="auto"/>
            <w:left w:val="none" w:sz="0" w:space="0" w:color="auto"/>
            <w:bottom w:val="none" w:sz="0" w:space="0" w:color="auto"/>
            <w:right w:val="none" w:sz="0" w:space="0" w:color="auto"/>
          </w:divBdr>
        </w:div>
        <w:div w:id="1768116332">
          <w:marLeft w:val="480"/>
          <w:marRight w:val="0"/>
          <w:marTop w:val="0"/>
          <w:marBottom w:val="0"/>
          <w:divBdr>
            <w:top w:val="none" w:sz="0" w:space="0" w:color="auto"/>
            <w:left w:val="none" w:sz="0" w:space="0" w:color="auto"/>
            <w:bottom w:val="none" w:sz="0" w:space="0" w:color="auto"/>
            <w:right w:val="none" w:sz="0" w:space="0" w:color="auto"/>
          </w:divBdr>
        </w:div>
        <w:div w:id="1805003106">
          <w:marLeft w:val="480"/>
          <w:marRight w:val="0"/>
          <w:marTop w:val="0"/>
          <w:marBottom w:val="0"/>
          <w:divBdr>
            <w:top w:val="none" w:sz="0" w:space="0" w:color="auto"/>
            <w:left w:val="none" w:sz="0" w:space="0" w:color="auto"/>
            <w:bottom w:val="none" w:sz="0" w:space="0" w:color="auto"/>
            <w:right w:val="none" w:sz="0" w:space="0" w:color="auto"/>
          </w:divBdr>
        </w:div>
        <w:div w:id="511342654">
          <w:marLeft w:val="480"/>
          <w:marRight w:val="0"/>
          <w:marTop w:val="0"/>
          <w:marBottom w:val="0"/>
          <w:divBdr>
            <w:top w:val="none" w:sz="0" w:space="0" w:color="auto"/>
            <w:left w:val="none" w:sz="0" w:space="0" w:color="auto"/>
            <w:bottom w:val="none" w:sz="0" w:space="0" w:color="auto"/>
            <w:right w:val="none" w:sz="0" w:space="0" w:color="auto"/>
          </w:divBdr>
        </w:div>
        <w:div w:id="91585254">
          <w:marLeft w:val="480"/>
          <w:marRight w:val="0"/>
          <w:marTop w:val="0"/>
          <w:marBottom w:val="0"/>
          <w:divBdr>
            <w:top w:val="none" w:sz="0" w:space="0" w:color="auto"/>
            <w:left w:val="none" w:sz="0" w:space="0" w:color="auto"/>
            <w:bottom w:val="none" w:sz="0" w:space="0" w:color="auto"/>
            <w:right w:val="none" w:sz="0" w:space="0" w:color="auto"/>
          </w:divBdr>
        </w:div>
        <w:div w:id="2021929638">
          <w:marLeft w:val="480"/>
          <w:marRight w:val="0"/>
          <w:marTop w:val="0"/>
          <w:marBottom w:val="0"/>
          <w:divBdr>
            <w:top w:val="none" w:sz="0" w:space="0" w:color="auto"/>
            <w:left w:val="none" w:sz="0" w:space="0" w:color="auto"/>
            <w:bottom w:val="none" w:sz="0" w:space="0" w:color="auto"/>
            <w:right w:val="none" w:sz="0" w:space="0" w:color="auto"/>
          </w:divBdr>
        </w:div>
        <w:div w:id="682173181">
          <w:marLeft w:val="480"/>
          <w:marRight w:val="0"/>
          <w:marTop w:val="0"/>
          <w:marBottom w:val="0"/>
          <w:divBdr>
            <w:top w:val="none" w:sz="0" w:space="0" w:color="auto"/>
            <w:left w:val="none" w:sz="0" w:space="0" w:color="auto"/>
            <w:bottom w:val="none" w:sz="0" w:space="0" w:color="auto"/>
            <w:right w:val="none" w:sz="0" w:space="0" w:color="auto"/>
          </w:divBdr>
        </w:div>
        <w:div w:id="1217888131">
          <w:marLeft w:val="480"/>
          <w:marRight w:val="0"/>
          <w:marTop w:val="0"/>
          <w:marBottom w:val="0"/>
          <w:divBdr>
            <w:top w:val="none" w:sz="0" w:space="0" w:color="auto"/>
            <w:left w:val="none" w:sz="0" w:space="0" w:color="auto"/>
            <w:bottom w:val="none" w:sz="0" w:space="0" w:color="auto"/>
            <w:right w:val="none" w:sz="0" w:space="0" w:color="auto"/>
          </w:divBdr>
        </w:div>
        <w:div w:id="33702328">
          <w:marLeft w:val="480"/>
          <w:marRight w:val="0"/>
          <w:marTop w:val="0"/>
          <w:marBottom w:val="0"/>
          <w:divBdr>
            <w:top w:val="none" w:sz="0" w:space="0" w:color="auto"/>
            <w:left w:val="none" w:sz="0" w:space="0" w:color="auto"/>
            <w:bottom w:val="none" w:sz="0" w:space="0" w:color="auto"/>
            <w:right w:val="none" w:sz="0" w:space="0" w:color="auto"/>
          </w:divBdr>
        </w:div>
        <w:div w:id="1494106915">
          <w:marLeft w:val="480"/>
          <w:marRight w:val="0"/>
          <w:marTop w:val="0"/>
          <w:marBottom w:val="0"/>
          <w:divBdr>
            <w:top w:val="none" w:sz="0" w:space="0" w:color="auto"/>
            <w:left w:val="none" w:sz="0" w:space="0" w:color="auto"/>
            <w:bottom w:val="none" w:sz="0" w:space="0" w:color="auto"/>
            <w:right w:val="none" w:sz="0" w:space="0" w:color="auto"/>
          </w:divBdr>
        </w:div>
        <w:div w:id="808665155">
          <w:marLeft w:val="480"/>
          <w:marRight w:val="0"/>
          <w:marTop w:val="0"/>
          <w:marBottom w:val="0"/>
          <w:divBdr>
            <w:top w:val="none" w:sz="0" w:space="0" w:color="auto"/>
            <w:left w:val="none" w:sz="0" w:space="0" w:color="auto"/>
            <w:bottom w:val="none" w:sz="0" w:space="0" w:color="auto"/>
            <w:right w:val="none" w:sz="0" w:space="0" w:color="auto"/>
          </w:divBdr>
        </w:div>
        <w:div w:id="1463890655">
          <w:marLeft w:val="480"/>
          <w:marRight w:val="0"/>
          <w:marTop w:val="0"/>
          <w:marBottom w:val="0"/>
          <w:divBdr>
            <w:top w:val="none" w:sz="0" w:space="0" w:color="auto"/>
            <w:left w:val="none" w:sz="0" w:space="0" w:color="auto"/>
            <w:bottom w:val="none" w:sz="0" w:space="0" w:color="auto"/>
            <w:right w:val="none" w:sz="0" w:space="0" w:color="auto"/>
          </w:divBdr>
        </w:div>
        <w:div w:id="1061254197">
          <w:marLeft w:val="480"/>
          <w:marRight w:val="0"/>
          <w:marTop w:val="0"/>
          <w:marBottom w:val="0"/>
          <w:divBdr>
            <w:top w:val="none" w:sz="0" w:space="0" w:color="auto"/>
            <w:left w:val="none" w:sz="0" w:space="0" w:color="auto"/>
            <w:bottom w:val="none" w:sz="0" w:space="0" w:color="auto"/>
            <w:right w:val="none" w:sz="0" w:space="0" w:color="auto"/>
          </w:divBdr>
        </w:div>
        <w:div w:id="1243567092">
          <w:marLeft w:val="480"/>
          <w:marRight w:val="0"/>
          <w:marTop w:val="0"/>
          <w:marBottom w:val="0"/>
          <w:divBdr>
            <w:top w:val="none" w:sz="0" w:space="0" w:color="auto"/>
            <w:left w:val="none" w:sz="0" w:space="0" w:color="auto"/>
            <w:bottom w:val="none" w:sz="0" w:space="0" w:color="auto"/>
            <w:right w:val="none" w:sz="0" w:space="0" w:color="auto"/>
          </w:divBdr>
        </w:div>
        <w:div w:id="1404522455">
          <w:marLeft w:val="480"/>
          <w:marRight w:val="0"/>
          <w:marTop w:val="0"/>
          <w:marBottom w:val="0"/>
          <w:divBdr>
            <w:top w:val="none" w:sz="0" w:space="0" w:color="auto"/>
            <w:left w:val="none" w:sz="0" w:space="0" w:color="auto"/>
            <w:bottom w:val="none" w:sz="0" w:space="0" w:color="auto"/>
            <w:right w:val="none" w:sz="0" w:space="0" w:color="auto"/>
          </w:divBdr>
        </w:div>
        <w:div w:id="2108188686">
          <w:marLeft w:val="480"/>
          <w:marRight w:val="0"/>
          <w:marTop w:val="0"/>
          <w:marBottom w:val="0"/>
          <w:divBdr>
            <w:top w:val="none" w:sz="0" w:space="0" w:color="auto"/>
            <w:left w:val="none" w:sz="0" w:space="0" w:color="auto"/>
            <w:bottom w:val="none" w:sz="0" w:space="0" w:color="auto"/>
            <w:right w:val="none" w:sz="0" w:space="0" w:color="auto"/>
          </w:divBdr>
        </w:div>
        <w:div w:id="276524421">
          <w:marLeft w:val="480"/>
          <w:marRight w:val="0"/>
          <w:marTop w:val="0"/>
          <w:marBottom w:val="0"/>
          <w:divBdr>
            <w:top w:val="none" w:sz="0" w:space="0" w:color="auto"/>
            <w:left w:val="none" w:sz="0" w:space="0" w:color="auto"/>
            <w:bottom w:val="none" w:sz="0" w:space="0" w:color="auto"/>
            <w:right w:val="none" w:sz="0" w:space="0" w:color="auto"/>
          </w:divBdr>
        </w:div>
        <w:div w:id="569577315">
          <w:marLeft w:val="480"/>
          <w:marRight w:val="0"/>
          <w:marTop w:val="0"/>
          <w:marBottom w:val="0"/>
          <w:divBdr>
            <w:top w:val="none" w:sz="0" w:space="0" w:color="auto"/>
            <w:left w:val="none" w:sz="0" w:space="0" w:color="auto"/>
            <w:bottom w:val="none" w:sz="0" w:space="0" w:color="auto"/>
            <w:right w:val="none" w:sz="0" w:space="0" w:color="auto"/>
          </w:divBdr>
        </w:div>
        <w:div w:id="1489445718">
          <w:marLeft w:val="480"/>
          <w:marRight w:val="0"/>
          <w:marTop w:val="0"/>
          <w:marBottom w:val="0"/>
          <w:divBdr>
            <w:top w:val="none" w:sz="0" w:space="0" w:color="auto"/>
            <w:left w:val="none" w:sz="0" w:space="0" w:color="auto"/>
            <w:bottom w:val="none" w:sz="0" w:space="0" w:color="auto"/>
            <w:right w:val="none" w:sz="0" w:space="0" w:color="auto"/>
          </w:divBdr>
        </w:div>
        <w:div w:id="660697975">
          <w:marLeft w:val="480"/>
          <w:marRight w:val="0"/>
          <w:marTop w:val="0"/>
          <w:marBottom w:val="0"/>
          <w:divBdr>
            <w:top w:val="none" w:sz="0" w:space="0" w:color="auto"/>
            <w:left w:val="none" w:sz="0" w:space="0" w:color="auto"/>
            <w:bottom w:val="none" w:sz="0" w:space="0" w:color="auto"/>
            <w:right w:val="none" w:sz="0" w:space="0" w:color="auto"/>
          </w:divBdr>
        </w:div>
        <w:div w:id="1478061247">
          <w:marLeft w:val="480"/>
          <w:marRight w:val="0"/>
          <w:marTop w:val="0"/>
          <w:marBottom w:val="0"/>
          <w:divBdr>
            <w:top w:val="none" w:sz="0" w:space="0" w:color="auto"/>
            <w:left w:val="none" w:sz="0" w:space="0" w:color="auto"/>
            <w:bottom w:val="none" w:sz="0" w:space="0" w:color="auto"/>
            <w:right w:val="none" w:sz="0" w:space="0" w:color="auto"/>
          </w:divBdr>
        </w:div>
        <w:div w:id="1957709002">
          <w:marLeft w:val="480"/>
          <w:marRight w:val="0"/>
          <w:marTop w:val="0"/>
          <w:marBottom w:val="0"/>
          <w:divBdr>
            <w:top w:val="none" w:sz="0" w:space="0" w:color="auto"/>
            <w:left w:val="none" w:sz="0" w:space="0" w:color="auto"/>
            <w:bottom w:val="none" w:sz="0" w:space="0" w:color="auto"/>
            <w:right w:val="none" w:sz="0" w:space="0" w:color="auto"/>
          </w:divBdr>
        </w:div>
        <w:div w:id="525366451">
          <w:marLeft w:val="480"/>
          <w:marRight w:val="0"/>
          <w:marTop w:val="0"/>
          <w:marBottom w:val="0"/>
          <w:divBdr>
            <w:top w:val="none" w:sz="0" w:space="0" w:color="auto"/>
            <w:left w:val="none" w:sz="0" w:space="0" w:color="auto"/>
            <w:bottom w:val="none" w:sz="0" w:space="0" w:color="auto"/>
            <w:right w:val="none" w:sz="0" w:space="0" w:color="auto"/>
          </w:divBdr>
        </w:div>
        <w:div w:id="344981773">
          <w:marLeft w:val="480"/>
          <w:marRight w:val="0"/>
          <w:marTop w:val="0"/>
          <w:marBottom w:val="0"/>
          <w:divBdr>
            <w:top w:val="none" w:sz="0" w:space="0" w:color="auto"/>
            <w:left w:val="none" w:sz="0" w:space="0" w:color="auto"/>
            <w:bottom w:val="none" w:sz="0" w:space="0" w:color="auto"/>
            <w:right w:val="none" w:sz="0" w:space="0" w:color="auto"/>
          </w:divBdr>
        </w:div>
        <w:div w:id="1478765188">
          <w:marLeft w:val="480"/>
          <w:marRight w:val="0"/>
          <w:marTop w:val="0"/>
          <w:marBottom w:val="0"/>
          <w:divBdr>
            <w:top w:val="none" w:sz="0" w:space="0" w:color="auto"/>
            <w:left w:val="none" w:sz="0" w:space="0" w:color="auto"/>
            <w:bottom w:val="none" w:sz="0" w:space="0" w:color="auto"/>
            <w:right w:val="none" w:sz="0" w:space="0" w:color="auto"/>
          </w:divBdr>
        </w:div>
        <w:div w:id="439690703">
          <w:marLeft w:val="480"/>
          <w:marRight w:val="0"/>
          <w:marTop w:val="0"/>
          <w:marBottom w:val="0"/>
          <w:divBdr>
            <w:top w:val="none" w:sz="0" w:space="0" w:color="auto"/>
            <w:left w:val="none" w:sz="0" w:space="0" w:color="auto"/>
            <w:bottom w:val="none" w:sz="0" w:space="0" w:color="auto"/>
            <w:right w:val="none" w:sz="0" w:space="0" w:color="auto"/>
          </w:divBdr>
        </w:div>
        <w:div w:id="2106488603">
          <w:marLeft w:val="480"/>
          <w:marRight w:val="0"/>
          <w:marTop w:val="0"/>
          <w:marBottom w:val="0"/>
          <w:divBdr>
            <w:top w:val="none" w:sz="0" w:space="0" w:color="auto"/>
            <w:left w:val="none" w:sz="0" w:space="0" w:color="auto"/>
            <w:bottom w:val="none" w:sz="0" w:space="0" w:color="auto"/>
            <w:right w:val="none" w:sz="0" w:space="0" w:color="auto"/>
          </w:divBdr>
        </w:div>
        <w:div w:id="57751593">
          <w:marLeft w:val="480"/>
          <w:marRight w:val="0"/>
          <w:marTop w:val="0"/>
          <w:marBottom w:val="0"/>
          <w:divBdr>
            <w:top w:val="none" w:sz="0" w:space="0" w:color="auto"/>
            <w:left w:val="none" w:sz="0" w:space="0" w:color="auto"/>
            <w:bottom w:val="none" w:sz="0" w:space="0" w:color="auto"/>
            <w:right w:val="none" w:sz="0" w:space="0" w:color="auto"/>
          </w:divBdr>
        </w:div>
        <w:div w:id="204832501">
          <w:marLeft w:val="480"/>
          <w:marRight w:val="0"/>
          <w:marTop w:val="0"/>
          <w:marBottom w:val="0"/>
          <w:divBdr>
            <w:top w:val="none" w:sz="0" w:space="0" w:color="auto"/>
            <w:left w:val="none" w:sz="0" w:space="0" w:color="auto"/>
            <w:bottom w:val="none" w:sz="0" w:space="0" w:color="auto"/>
            <w:right w:val="none" w:sz="0" w:space="0" w:color="auto"/>
          </w:divBdr>
        </w:div>
        <w:div w:id="940646610">
          <w:marLeft w:val="480"/>
          <w:marRight w:val="0"/>
          <w:marTop w:val="0"/>
          <w:marBottom w:val="0"/>
          <w:divBdr>
            <w:top w:val="none" w:sz="0" w:space="0" w:color="auto"/>
            <w:left w:val="none" w:sz="0" w:space="0" w:color="auto"/>
            <w:bottom w:val="none" w:sz="0" w:space="0" w:color="auto"/>
            <w:right w:val="none" w:sz="0" w:space="0" w:color="auto"/>
          </w:divBdr>
        </w:div>
        <w:div w:id="825822114">
          <w:marLeft w:val="480"/>
          <w:marRight w:val="0"/>
          <w:marTop w:val="0"/>
          <w:marBottom w:val="0"/>
          <w:divBdr>
            <w:top w:val="none" w:sz="0" w:space="0" w:color="auto"/>
            <w:left w:val="none" w:sz="0" w:space="0" w:color="auto"/>
            <w:bottom w:val="none" w:sz="0" w:space="0" w:color="auto"/>
            <w:right w:val="none" w:sz="0" w:space="0" w:color="auto"/>
          </w:divBdr>
        </w:div>
        <w:div w:id="1051809748">
          <w:marLeft w:val="480"/>
          <w:marRight w:val="0"/>
          <w:marTop w:val="0"/>
          <w:marBottom w:val="0"/>
          <w:divBdr>
            <w:top w:val="none" w:sz="0" w:space="0" w:color="auto"/>
            <w:left w:val="none" w:sz="0" w:space="0" w:color="auto"/>
            <w:bottom w:val="none" w:sz="0" w:space="0" w:color="auto"/>
            <w:right w:val="none" w:sz="0" w:space="0" w:color="auto"/>
          </w:divBdr>
        </w:div>
        <w:div w:id="286476316">
          <w:marLeft w:val="480"/>
          <w:marRight w:val="0"/>
          <w:marTop w:val="0"/>
          <w:marBottom w:val="0"/>
          <w:divBdr>
            <w:top w:val="none" w:sz="0" w:space="0" w:color="auto"/>
            <w:left w:val="none" w:sz="0" w:space="0" w:color="auto"/>
            <w:bottom w:val="none" w:sz="0" w:space="0" w:color="auto"/>
            <w:right w:val="none" w:sz="0" w:space="0" w:color="auto"/>
          </w:divBdr>
        </w:div>
        <w:div w:id="2107266485">
          <w:marLeft w:val="480"/>
          <w:marRight w:val="0"/>
          <w:marTop w:val="0"/>
          <w:marBottom w:val="0"/>
          <w:divBdr>
            <w:top w:val="none" w:sz="0" w:space="0" w:color="auto"/>
            <w:left w:val="none" w:sz="0" w:space="0" w:color="auto"/>
            <w:bottom w:val="none" w:sz="0" w:space="0" w:color="auto"/>
            <w:right w:val="none" w:sz="0" w:space="0" w:color="auto"/>
          </w:divBdr>
        </w:div>
        <w:div w:id="435253505">
          <w:marLeft w:val="480"/>
          <w:marRight w:val="0"/>
          <w:marTop w:val="0"/>
          <w:marBottom w:val="0"/>
          <w:divBdr>
            <w:top w:val="none" w:sz="0" w:space="0" w:color="auto"/>
            <w:left w:val="none" w:sz="0" w:space="0" w:color="auto"/>
            <w:bottom w:val="none" w:sz="0" w:space="0" w:color="auto"/>
            <w:right w:val="none" w:sz="0" w:space="0" w:color="auto"/>
          </w:divBdr>
        </w:div>
        <w:div w:id="1521354305">
          <w:marLeft w:val="480"/>
          <w:marRight w:val="0"/>
          <w:marTop w:val="0"/>
          <w:marBottom w:val="0"/>
          <w:divBdr>
            <w:top w:val="none" w:sz="0" w:space="0" w:color="auto"/>
            <w:left w:val="none" w:sz="0" w:space="0" w:color="auto"/>
            <w:bottom w:val="none" w:sz="0" w:space="0" w:color="auto"/>
            <w:right w:val="none" w:sz="0" w:space="0" w:color="auto"/>
          </w:divBdr>
        </w:div>
        <w:div w:id="130176658">
          <w:marLeft w:val="480"/>
          <w:marRight w:val="0"/>
          <w:marTop w:val="0"/>
          <w:marBottom w:val="0"/>
          <w:divBdr>
            <w:top w:val="none" w:sz="0" w:space="0" w:color="auto"/>
            <w:left w:val="none" w:sz="0" w:space="0" w:color="auto"/>
            <w:bottom w:val="none" w:sz="0" w:space="0" w:color="auto"/>
            <w:right w:val="none" w:sz="0" w:space="0" w:color="auto"/>
          </w:divBdr>
        </w:div>
        <w:div w:id="882835956">
          <w:marLeft w:val="480"/>
          <w:marRight w:val="0"/>
          <w:marTop w:val="0"/>
          <w:marBottom w:val="0"/>
          <w:divBdr>
            <w:top w:val="none" w:sz="0" w:space="0" w:color="auto"/>
            <w:left w:val="none" w:sz="0" w:space="0" w:color="auto"/>
            <w:bottom w:val="none" w:sz="0" w:space="0" w:color="auto"/>
            <w:right w:val="none" w:sz="0" w:space="0" w:color="auto"/>
          </w:divBdr>
        </w:div>
        <w:div w:id="1978149140">
          <w:marLeft w:val="480"/>
          <w:marRight w:val="0"/>
          <w:marTop w:val="0"/>
          <w:marBottom w:val="0"/>
          <w:divBdr>
            <w:top w:val="none" w:sz="0" w:space="0" w:color="auto"/>
            <w:left w:val="none" w:sz="0" w:space="0" w:color="auto"/>
            <w:bottom w:val="none" w:sz="0" w:space="0" w:color="auto"/>
            <w:right w:val="none" w:sz="0" w:space="0" w:color="auto"/>
          </w:divBdr>
        </w:div>
        <w:div w:id="5527007">
          <w:marLeft w:val="480"/>
          <w:marRight w:val="0"/>
          <w:marTop w:val="0"/>
          <w:marBottom w:val="0"/>
          <w:divBdr>
            <w:top w:val="none" w:sz="0" w:space="0" w:color="auto"/>
            <w:left w:val="none" w:sz="0" w:space="0" w:color="auto"/>
            <w:bottom w:val="none" w:sz="0" w:space="0" w:color="auto"/>
            <w:right w:val="none" w:sz="0" w:space="0" w:color="auto"/>
          </w:divBdr>
        </w:div>
      </w:divsChild>
    </w:div>
    <w:div w:id="1543899466">
      <w:bodyDiv w:val="1"/>
      <w:marLeft w:val="0"/>
      <w:marRight w:val="0"/>
      <w:marTop w:val="0"/>
      <w:marBottom w:val="0"/>
      <w:divBdr>
        <w:top w:val="none" w:sz="0" w:space="0" w:color="auto"/>
        <w:left w:val="none" w:sz="0" w:space="0" w:color="auto"/>
        <w:bottom w:val="none" w:sz="0" w:space="0" w:color="auto"/>
        <w:right w:val="none" w:sz="0" w:space="0" w:color="auto"/>
      </w:divBdr>
    </w:div>
    <w:div w:id="1547838628">
      <w:bodyDiv w:val="1"/>
      <w:marLeft w:val="0"/>
      <w:marRight w:val="0"/>
      <w:marTop w:val="0"/>
      <w:marBottom w:val="0"/>
      <w:divBdr>
        <w:top w:val="none" w:sz="0" w:space="0" w:color="auto"/>
        <w:left w:val="none" w:sz="0" w:space="0" w:color="auto"/>
        <w:bottom w:val="none" w:sz="0" w:space="0" w:color="auto"/>
        <w:right w:val="none" w:sz="0" w:space="0" w:color="auto"/>
      </w:divBdr>
      <w:divsChild>
        <w:div w:id="421608576">
          <w:marLeft w:val="640"/>
          <w:marRight w:val="0"/>
          <w:marTop w:val="0"/>
          <w:marBottom w:val="0"/>
          <w:divBdr>
            <w:top w:val="none" w:sz="0" w:space="0" w:color="auto"/>
            <w:left w:val="none" w:sz="0" w:space="0" w:color="auto"/>
            <w:bottom w:val="none" w:sz="0" w:space="0" w:color="auto"/>
            <w:right w:val="none" w:sz="0" w:space="0" w:color="auto"/>
          </w:divBdr>
        </w:div>
        <w:div w:id="112675126">
          <w:marLeft w:val="640"/>
          <w:marRight w:val="0"/>
          <w:marTop w:val="0"/>
          <w:marBottom w:val="0"/>
          <w:divBdr>
            <w:top w:val="none" w:sz="0" w:space="0" w:color="auto"/>
            <w:left w:val="none" w:sz="0" w:space="0" w:color="auto"/>
            <w:bottom w:val="none" w:sz="0" w:space="0" w:color="auto"/>
            <w:right w:val="none" w:sz="0" w:space="0" w:color="auto"/>
          </w:divBdr>
        </w:div>
        <w:div w:id="1131904179">
          <w:marLeft w:val="640"/>
          <w:marRight w:val="0"/>
          <w:marTop w:val="0"/>
          <w:marBottom w:val="0"/>
          <w:divBdr>
            <w:top w:val="none" w:sz="0" w:space="0" w:color="auto"/>
            <w:left w:val="none" w:sz="0" w:space="0" w:color="auto"/>
            <w:bottom w:val="none" w:sz="0" w:space="0" w:color="auto"/>
            <w:right w:val="none" w:sz="0" w:space="0" w:color="auto"/>
          </w:divBdr>
        </w:div>
        <w:div w:id="353464327">
          <w:marLeft w:val="640"/>
          <w:marRight w:val="0"/>
          <w:marTop w:val="0"/>
          <w:marBottom w:val="0"/>
          <w:divBdr>
            <w:top w:val="none" w:sz="0" w:space="0" w:color="auto"/>
            <w:left w:val="none" w:sz="0" w:space="0" w:color="auto"/>
            <w:bottom w:val="none" w:sz="0" w:space="0" w:color="auto"/>
            <w:right w:val="none" w:sz="0" w:space="0" w:color="auto"/>
          </w:divBdr>
        </w:div>
        <w:div w:id="1901210849">
          <w:marLeft w:val="640"/>
          <w:marRight w:val="0"/>
          <w:marTop w:val="0"/>
          <w:marBottom w:val="0"/>
          <w:divBdr>
            <w:top w:val="none" w:sz="0" w:space="0" w:color="auto"/>
            <w:left w:val="none" w:sz="0" w:space="0" w:color="auto"/>
            <w:bottom w:val="none" w:sz="0" w:space="0" w:color="auto"/>
            <w:right w:val="none" w:sz="0" w:space="0" w:color="auto"/>
          </w:divBdr>
        </w:div>
        <w:div w:id="952785748">
          <w:marLeft w:val="640"/>
          <w:marRight w:val="0"/>
          <w:marTop w:val="0"/>
          <w:marBottom w:val="0"/>
          <w:divBdr>
            <w:top w:val="none" w:sz="0" w:space="0" w:color="auto"/>
            <w:left w:val="none" w:sz="0" w:space="0" w:color="auto"/>
            <w:bottom w:val="none" w:sz="0" w:space="0" w:color="auto"/>
            <w:right w:val="none" w:sz="0" w:space="0" w:color="auto"/>
          </w:divBdr>
        </w:div>
        <w:div w:id="1307509848">
          <w:marLeft w:val="640"/>
          <w:marRight w:val="0"/>
          <w:marTop w:val="0"/>
          <w:marBottom w:val="0"/>
          <w:divBdr>
            <w:top w:val="none" w:sz="0" w:space="0" w:color="auto"/>
            <w:left w:val="none" w:sz="0" w:space="0" w:color="auto"/>
            <w:bottom w:val="none" w:sz="0" w:space="0" w:color="auto"/>
            <w:right w:val="none" w:sz="0" w:space="0" w:color="auto"/>
          </w:divBdr>
        </w:div>
        <w:div w:id="472405603">
          <w:marLeft w:val="640"/>
          <w:marRight w:val="0"/>
          <w:marTop w:val="0"/>
          <w:marBottom w:val="0"/>
          <w:divBdr>
            <w:top w:val="none" w:sz="0" w:space="0" w:color="auto"/>
            <w:left w:val="none" w:sz="0" w:space="0" w:color="auto"/>
            <w:bottom w:val="none" w:sz="0" w:space="0" w:color="auto"/>
            <w:right w:val="none" w:sz="0" w:space="0" w:color="auto"/>
          </w:divBdr>
        </w:div>
        <w:div w:id="1023634414">
          <w:marLeft w:val="640"/>
          <w:marRight w:val="0"/>
          <w:marTop w:val="0"/>
          <w:marBottom w:val="0"/>
          <w:divBdr>
            <w:top w:val="none" w:sz="0" w:space="0" w:color="auto"/>
            <w:left w:val="none" w:sz="0" w:space="0" w:color="auto"/>
            <w:bottom w:val="none" w:sz="0" w:space="0" w:color="auto"/>
            <w:right w:val="none" w:sz="0" w:space="0" w:color="auto"/>
          </w:divBdr>
        </w:div>
        <w:div w:id="1093009619">
          <w:marLeft w:val="640"/>
          <w:marRight w:val="0"/>
          <w:marTop w:val="0"/>
          <w:marBottom w:val="0"/>
          <w:divBdr>
            <w:top w:val="none" w:sz="0" w:space="0" w:color="auto"/>
            <w:left w:val="none" w:sz="0" w:space="0" w:color="auto"/>
            <w:bottom w:val="none" w:sz="0" w:space="0" w:color="auto"/>
            <w:right w:val="none" w:sz="0" w:space="0" w:color="auto"/>
          </w:divBdr>
        </w:div>
        <w:div w:id="844593287">
          <w:marLeft w:val="640"/>
          <w:marRight w:val="0"/>
          <w:marTop w:val="0"/>
          <w:marBottom w:val="0"/>
          <w:divBdr>
            <w:top w:val="none" w:sz="0" w:space="0" w:color="auto"/>
            <w:left w:val="none" w:sz="0" w:space="0" w:color="auto"/>
            <w:bottom w:val="none" w:sz="0" w:space="0" w:color="auto"/>
            <w:right w:val="none" w:sz="0" w:space="0" w:color="auto"/>
          </w:divBdr>
        </w:div>
        <w:div w:id="249899047">
          <w:marLeft w:val="640"/>
          <w:marRight w:val="0"/>
          <w:marTop w:val="0"/>
          <w:marBottom w:val="0"/>
          <w:divBdr>
            <w:top w:val="none" w:sz="0" w:space="0" w:color="auto"/>
            <w:left w:val="none" w:sz="0" w:space="0" w:color="auto"/>
            <w:bottom w:val="none" w:sz="0" w:space="0" w:color="auto"/>
            <w:right w:val="none" w:sz="0" w:space="0" w:color="auto"/>
          </w:divBdr>
        </w:div>
        <w:div w:id="1689015772">
          <w:marLeft w:val="640"/>
          <w:marRight w:val="0"/>
          <w:marTop w:val="0"/>
          <w:marBottom w:val="0"/>
          <w:divBdr>
            <w:top w:val="none" w:sz="0" w:space="0" w:color="auto"/>
            <w:left w:val="none" w:sz="0" w:space="0" w:color="auto"/>
            <w:bottom w:val="none" w:sz="0" w:space="0" w:color="auto"/>
            <w:right w:val="none" w:sz="0" w:space="0" w:color="auto"/>
          </w:divBdr>
        </w:div>
        <w:div w:id="2092697451">
          <w:marLeft w:val="640"/>
          <w:marRight w:val="0"/>
          <w:marTop w:val="0"/>
          <w:marBottom w:val="0"/>
          <w:divBdr>
            <w:top w:val="none" w:sz="0" w:space="0" w:color="auto"/>
            <w:left w:val="none" w:sz="0" w:space="0" w:color="auto"/>
            <w:bottom w:val="none" w:sz="0" w:space="0" w:color="auto"/>
            <w:right w:val="none" w:sz="0" w:space="0" w:color="auto"/>
          </w:divBdr>
        </w:div>
        <w:div w:id="296648246">
          <w:marLeft w:val="640"/>
          <w:marRight w:val="0"/>
          <w:marTop w:val="0"/>
          <w:marBottom w:val="0"/>
          <w:divBdr>
            <w:top w:val="none" w:sz="0" w:space="0" w:color="auto"/>
            <w:left w:val="none" w:sz="0" w:space="0" w:color="auto"/>
            <w:bottom w:val="none" w:sz="0" w:space="0" w:color="auto"/>
            <w:right w:val="none" w:sz="0" w:space="0" w:color="auto"/>
          </w:divBdr>
        </w:div>
        <w:div w:id="418479188">
          <w:marLeft w:val="640"/>
          <w:marRight w:val="0"/>
          <w:marTop w:val="0"/>
          <w:marBottom w:val="0"/>
          <w:divBdr>
            <w:top w:val="none" w:sz="0" w:space="0" w:color="auto"/>
            <w:left w:val="none" w:sz="0" w:space="0" w:color="auto"/>
            <w:bottom w:val="none" w:sz="0" w:space="0" w:color="auto"/>
            <w:right w:val="none" w:sz="0" w:space="0" w:color="auto"/>
          </w:divBdr>
        </w:div>
        <w:div w:id="1459031543">
          <w:marLeft w:val="640"/>
          <w:marRight w:val="0"/>
          <w:marTop w:val="0"/>
          <w:marBottom w:val="0"/>
          <w:divBdr>
            <w:top w:val="none" w:sz="0" w:space="0" w:color="auto"/>
            <w:left w:val="none" w:sz="0" w:space="0" w:color="auto"/>
            <w:bottom w:val="none" w:sz="0" w:space="0" w:color="auto"/>
            <w:right w:val="none" w:sz="0" w:space="0" w:color="auto"/>
          </w:divBdr>
        </w:div>
        <w:div w:id="1378429667">
          <w:marLeft w:val="640"/>
          <w:marRight w:val="0"/>
          <w:marTop w:val="0"/>
          <w:marBottom w:val="0"/>
          <w:divBdr>
            <w:top w:val="none" w:sz="0" w:space="0" w:color="auto"/>
            <w:left w:val="none" w:sz="0" w:space="0" w:color="auto"/>
            <w:bottom w:val="none" w:sz="0" w:space="0" w:color="auto"/>
            <w:right w:val="none" w:sz="0" w:space="0" w:color="auto"/>
          </w:divBdr>
        </w:div>
        <w:div w:id="1290474412">
          <w:marLeft w:val="640"/>
          <w:marRight w:val="0"/>
          <w:marTop w:val="0"/>
          <w:marBottom w:val="0"/>
          <w:divBdr>
            <w:top w:val="none" w:sz="0" w:space="0" w:color="auto"/>
            <w:left w:val="none" w:sz="0" w:space="0" w:color="auto"/>
            <w:bottom w:val="none" w:sz="0" w:space="0" w:color="auto"/>
            <w:right w:val="none" w:sz="0" w:space="0" w:color="auto"/>
          </w:divBdr>
        </w:div>
        <w:div w:id="885679958">
          <w:marLeft w:val="640"/>
          <w:marRight w:val="0"/>
          <w:marTop w:val="0"/>
          <w:marBottom w:val="0"/>
          <w:divBdr>
            <w:top w:val="none" w:sz="0" w:space="0" w:color="auto"/>
            <w:left w:val="none" w:sz="0" w:space="0" w:color="auto"/>
            <w:bottom w:val="none" w:sz="0" w:space="0" w:color="auto"/>
            <w:right w:val="none" w:sz="0" w:space="0" w:color="auto"/>
          </w:divBdr>
        </w:div>
        <w:div w:id="1814054855">
          <w:marLeft w:val="640"/>
          <w:marRight w:val="0"/>
          <w:marTop w:val="0"/>
          <w:marBottom w:val="0"/>
          <w:divBdr>
            <w:top w:val="none" w:sz="0" w:space="0" w:color="auto"/>
            <w:left w:val="none" w:sz="0" w:space="0" w:color="auto"/>
            <w:bottom w:val="none" w:sz="0" w:space="0" w:color="auto"/>
            <w:right w:val="none" w:sz="0" w:space="0" w:color="auto"/>
          </w:divBdr>
        </w:div>
        <w:div w:id="1249002534">
          <w:marLeft w:val="640"/>
          <w:marRight w:val="0"/>
          <w:marTop w:val="0"/>
          <w:marBottom w:val="0"/>
          <w:divBdr>
            <w:top w:val="none" w:sz="0" w:space="0" w:color="auto"/>
            <w:left w:val="none" w:sz="0" w:space="0" w:color="auto"/>
            <w:bottom w:val="none" w:sz="0" w:space="0" w:color="auto"/>
            <w:right w:val="none" w:sz="0" w:space="0" w:color="auto"/>
          </w:divBdr>
        </w:div>
        <w:div w:id="1914197520">
          <w:marLeft w:val="640"/>
          <w:marRight w:val="0"/>
          <w:marTop w:val="0"/>
          <w:marBottom w:val="0"/>
          <w:divBdr>
            <w:top w:val="none" w:sz="0" w:space="0" w:color="auto"/>
            <w:left w:val="none" w:sz="0" w:space="0" w:color="auto"/>
            <w:bottom w:val="none" w:sz="0" w:space="0" w:color="auto"/>
            <w:right w:val="none" w:sz="0" w:space="0" w:color="auto"/>
          </w:divBdr>
        </w:div>
        <w:div w:id="968710249">
          <w:marLeft w:val="640"/>
          <w:marRight w:val="0"/>
          <w:marTop w:val="0"/>
          <w:marBottom w:val="0"/>
          <w:divBdr>
            <w:top w:val="none" w:sz="0" w:space="0" w:color="auto"/>
            <w:left w:val="none" w:sz="0" w:space="0" w:color="auto"/>
            <w:bottom w:val="none" w:sz="0" w:space="0" w:color="auto"/>
            <w:right w:val="none" w:sz="0" w:space="0" w:color="auto"/>
          </w:divBdr>
        </w:div>
        <w:div w:id="1137340599">
          <w:marLeft w:val="640"/>
          <w:marRight w:val="0"/>
          <w:marTop w:val="0"/>
          <w:marBottom w:val="0"/>
          <w:divBdr>
            <w:top w:val="none" w:sz="0" w:space="0" w:color="auto"/>
            <w:left w:val="none" w:sz="0" w:space="0" w:color="auto"/>
            <w:bottom w:val="none" w:sz="0" w:space="0" w:color="auto"/>
            <w:right w:val="none" w:sz="0" w:space="0" w:color="auto"/>
          </w:divBdr>
        </w:div>
        <w:div w:id="1377000595">
          <w:marLeft w:val="640"/>
          <w:marRight w:val="0"/>
          <w:marTop w:val="0"/>
          <w:marBottom w:val="0"/>
          <w:divBdr>
            <w:top w:val="none" w:sz="0" w:space="0" w:color="auto"/>
            <w:left w:val="none" w:sz="0" w:space="0" w:color="auto"/>
            <w:bottom w:val="none" w:sz="0" w:space="0" w:color="auto"/>
            <w:right w:val="none" w:sz="0" w:space="0" w:color="auto"/>
          </w:divBdr>
        </w:div>
        <w:div w:id="626855732">
          <w:marLeft w:val="640"/>
          <w:marRight w:val="0"/>
          <w:marTop w:val="0"/>
          <w:marBottom w:val="0"/>
          <w:divBdr>
            <w:top w:val="none" w:sz="0" w:space="0" w:color="auto"/>
            <w:left w:val="none" w:sz="0" w:space="0" w:color="auto"/>
            <w:bottom w:val="none" w:sz="0" w:space="0" w:color="auto"/>
            <w:right w:val="none" w:sz="0" w:space="0" w:color="auto"/>
          </w:divBdr>
        </w:div>
        <w:div w:id="1108621081">
          <w:marLeft w:val="640"/>
          <w:marRight w:val="0"/>
          <w:marTop w:val="0"/>
          <w:marBottom w:val="0"/>
          <w:divBdr>
            <w:top w:val="none" w:sz="0" w:space="0" w:color="auto"/>
            <w:left w:val="none" w:sz="0" w:space="0" w:color="auto"/>
            <w:bottom w:val="none" w:sz="0" w:space="0" w:color="auto"/>
            <w:right w:val="none" w:sz="0" w:space="0" w:color="auto"/>
          </w:divBdr>
        </w:div>
        <w:div w:id="1218206198">
          <w:marLeft w:val="640"/>
          <w:marRight w:val="0"/>
          <w:marTop w:val="0"/>
          <w:marBottom w:val="0"/>
          <w:divBdr>
            <w:top w:val="none" w:sz="0" w:space="0" w:color="auto"/>
            <w:left w:val="none" w:sz="0" w:space="0" w:color="auto"/>
            <w:bottom w:val="none" w:sz="0" w:space="0" w:color="auto"/>
            <w:right w:val="none" w:sz="0" w:space="0" w:color="auto"/>
          </w:divBdr>
        </w:div>
        <w:div w:id="1194996182">
          <w:marLeft w:val="640"/>
          <w:marRight w:val="0"/>
          <w:marTop w:val="0"/>
          <w:marBottom w:val="0"/>
          <w:divBdr>
            <w:top w:val="none" w:sz="0" w:space="0" w:color="auto"/>
            <w:left w:val="none" w:sz="0" w:space="0" w:color="auto"/>
            <w:bottom w:val="none" w:sz="0" w:space="0" w:color="auto"/>
            <w:right w:val="none" w:sz="0" w:space="0" w:color="auto"/>
          </w:divBdr>
        </w:div>
        <w:div w:id="2035884512">
          <w:marLeft w:val="640"/>
          <w:marRight w:val="0"/>
          <w:marTop w:val="0"/>
          <w:marBottom w:val="0"/>
          <w:divBdr>
            <w:top w:val="none" w:sz="0" w:space="0" w:color="auto"/>
            <w:left w:val="none" w:sz="0" w:space="0" w:color="auto"/>
            <w:bottom w:val="none" w:sz="0" w:space="0" w:color="auto"/>
            <w:right w:val="none" w:sz="0" w:space="0" w:color="auto"/>
          </w:divBdr>
        </w:div>
        <w:div w:id="260455042">
          <w:marLeft w:val="640"/>
          <w:marRight w:val="0"/>
          <w:marTop w:val="0"/>
          <w:marBottom w:val="0"/>
          <w:divBdr>
            <w:top w:val="none" w:sz="0" w:space="0" w:color="auto"/>
            <w:left w:val="none" w:sz="0" w:space="0" w:color="auto"/>
            <w:bottom w:val="none" w:sz="0" w:space="0" w:color="auto"/>
            <w:right w:val="none" w:sz="0" w:space="0" w:color="auto"/>
          </w:divBdr>
        </w:div>
        <w:div w:id="590816861">
          <w:marLeft w:val="640"/>
          <w:marRight w:val="0"/>
          <w:marTop w:val="0"/>
          <w:marBottom w:val="0"/>
          <w:divBdr>
            <w:top w:val="none" w:sz="0" w:space="0" w:color="auto"/>
            <w:left w:val="none" w:sz="0" w:space="0" w:color="auto"/>
            <w:bottom w:val="none" w:sz="0" w:space="0" w:color="auto"/>
            <w:right w:val="none" w:sz="0" w:space="0" w:color="auto"/>
          </w:divBdr>
        </w:div>
        <w:div w:id="1167398597">
          <w:marLeft w:val="640"/>
          <w:marRight w:val="0"/>
          <w:marTop w:val="0"/>
          <w:marBottom w:val="0"/>
          <w:divBdr>
            <w:top w:val="none" w:sz="0" w:space="0" w:color="auto"/>
            <w:left w:val="none" w:sz="0" w:space="0" w:color="auto"/>
            <w:bottom w:val="none" w:sz="0" w:space="0" w:color="auto"/>
            <w:right w:val="none" w:sz="0" w:space="0" w:color="auto"/>
          </w:divBdr>
        </w:div>
        <w:div w:id="370424939">
          <w:marLeft w:val="640"/>
          <w:marRight w:val="0"/>
          <w:marTop w:val="0"/>
          <w:marBottom w:val="0"/>
          <w:divBdr>
            <w:top w:val="none" w:sz="0" w:space="0" w:color="auto"/>
            <w:left w:val="none" w:sz="0" w:space="0" w:color="auto"/>
            <w:bottom w:val="none" w:sz="0" w:space="0" w:color="auto"/>
            <w:right w:val="none" w:sz="0" w:space="0" w:color="auto"/>
          </w:divBdr>
        </w:div>
        <w:div w:id="1565213917">
          <w:marLeft w:val="640"/>
          <w:marRight w:val="0"/>
          <w:marTop w:val="0"/>
          <w:marBottom w:val="0"/>
          <w:divBdr>
            <w:top w:val="none" w:sz="0" w:space="0" w:color="auto"/>
            <w:left w:val="none" w:sz="0" w:space="0" w:color="auto"/>
            <w:bottom w:val="none" w:sz="0" w:space="0" w:color="auto"/>
            <w:right w:val="none" w:sz="0" w:space="0" w:color="auto"/>
          </w:divBdr>
        </w:div>
        <w:div w:id="30765553">
          <w:marLeft w:val="640"/>
          <w:marRight w:val="0"/>
          <w:marTop w:val="0"/>
          <w:marBottom w:val="0"/>
          <w:divBdr>
            <w:top w:val="none" w:sz="0" w:space="0" w:color="auto"/>
            <w:left w:val="none" w:sz="0" w:space="0" w:color="auto"/>
            <w:bottom w:val="none" w:sz="0" w:space="0" w:color="auto"/>
            <w:right w:val="none" w:sz="0" w:space="0" w:color="auto"/>
          </w:divBdr>
        </w:div>
        <w:div w:id="1594046552">
          <w:marLeft w:val="640"/>
          <w:marRight w:val="0"/>
          <w:marTop w:val="0"/>
          <w:marBottom w:val="0"/>
          <w:divBdr>
            <w:top w:val="none" w:sz="0" w:space="0" w:color="auto"/>
            <w:left w:val="none" w:sz="0" w:space="0" w:color="auto"/>
            <w:bottom w:val="none" w:sz="0" w:space="0" w:color="auto"/>
            <w:right w:val="none" w:sz="0" w:space="0" w:color="auto"/>
          </w:divBdr>
        </w:div>
        <w:div w:id="645083905">
          <w:marLeft w:val="640"/>
          <w:marRight w:val="0"/>
          <w:marTop w:val="0"/>
          <w:marBottom w:val="0"/>
          <w:divBdr>
            <w:top w:val="none" w:sz="0" w:space="0" w:color="auto"/>
            <w:left w:val="none" w:sz="0" w:space="0" w:color="auto"/>
            <w:bottom w:val="none" w:sz="0" w:space="0" w:color="auto"/>
            <w:right w:val="none" w:sz="0" w:space="0" w:color="auto"/>
          </w:divBdr>
        </w:div>
        <w:div w:id="1328248375">
          <w:marLeft w:val="640"/>
          <w:marRight w:val="0"/>
          <w:marTop w:val="0"/>
          <w:marBottom w:val="0"/>
          <w:divBdr>
            <w:top w:val="none" w:sz="0" w:space="0" w:color="auto"/>
            <w:left w:val="none" w:sz="0" w:space="0" w:color="auto"/>
            <w:bottom w:val="none" w:sz="0" w:space="0" w:color="auto"/>
            <w:right w:val="none" w:sz="0" w:space="0" w:color="auto"/>
          </w:divBdr>
        </w:div>
        <w:div w:id="1108617512">
          <w:marLeft w:val="640"/>
          <w:marRight w:val="0"/>
          <w:marTop w:val="0"/>
          <w:marBottom w:val="0"/>
          <w:divBdr>
            <w:top w:val="none" w:sz="0" w:space="0" w:color="auto"/>
            <w:left w:val="none" w:sz="0" w:space="0" w:color="auto"/>
            <w:bottom w:val="none" w:sz="0" w:space="0" w:color="auto"/>
            <w:right w:val="none" w:sz="0" w:space="0" w:color="auto"/>
          </w:divBdr>
        </w:div>
        <w:div w:id="1921669217">
          <w:marLeft w:val="640"/>
          <w:marRight w:val="0"/>
          <w:marTop w:val="0"/>
          <w:marBottom w:val="0"/>
          <w:divBdr>
            <w:top w:val="none" w:sz="0" w:space="0" w:color="auto"/>
            <w:left w:val="none" w:sz="0" w:space="0" w:color="auto"/>
            <w:bottom w:val="none" w:sz="0" w:space="0" w:color="auto"/>
            <w:right w:val="none" w:sz="0" w:space="0" w:color="auto"/>
          </w:divBdr>
        </w:div>
        <w:div w:id="351033911">
          <w:marLeft w:val="640"/>
          <w:marRight w:val="0"/>
          <w:marTop w:val="0"/>
          <w:marBottom w:val="0"/>
          <w:divBdr>
            <w:top w:val="none" w:sz="0" w:space="0" w:color="auto"/>
            <w:left w:val="none" w:sz="0" w:space="0" w:color="auto"/>
            <w:bottom w:val="none" w:sz="0" w:space="0" w:color="auto"/>
            <w:right w:val="none" w:sz="0" w:space="0" w:color="auto"/>
          </w:divBdr>
        </w:div>
        <w:div w:id="34502517">
          <w:marLeft w:val="640"/>
          <w:marRight w:val="0"/>
          <w:marTop w:val="0"/>
          <w:marBottom w:val="0"/>
          <w:divBdr>
            <w:top w:val="none" w:sz="0" w:space="0" w:color="auto"/>
            <w:left w:val="none" w:sz="0" w:space="0" w:color="auto"/>
            <w:bottom w:val="none" w:sz="0" w:space="0" w:color="auto"/>
            <w:right w:val="none" w:sz="0" w:space="0" w:color="auto"/>
          </w:divBdr>
        </w:div>
        <w:div w:id="1927879113">
          <w:marLeft w:val="640"/>
          <w:marRight w:val="0"/>
          <w:marTop w:val="0"/>
          <w:marBottom w:val="0"/>
          <w:divBdr>
            <w:top w:val="none" w:sz="0" w:space="0" w:color="auto"/>
            <w:left w:val="none" w:sz="0" w:space="0" w:color="auto"/>
            <w:bottom w:val="none" w:sz="0" w:space="0" w:color="auto"/>
            <w:right w:val="none" w:sz="0" w:space="0" w:color="auto"/>
          </w:divBdr>
        </w:div>
        <w:div w:id="938833271">
          <w:marLeft w:val="640"/>
          <w:marRight w:val="0"/>
          <w:marTop w:val="0"/>
          <w:marBottom w:val="0"/>
          <w:divBdr>
            <w:top w:val="none" w:sz="0" w:space="0" w:color="auto"/>
            <w:left w:val="none" w:sz="0" w:space="0" w:color="auto"/>
            <w:bottom w:val="none" w:sz="0" w:space="0" w:color="auto"/>
            <w:right w:val="none" w:sz="0" w:space="0" w:color="auto"/>
          </w:divBdr>
        </w:div>
        <w:div w:id="1906332691">
          <w:marLeft w:val="640"/>
          <w:marRight w:val="0"/>
          <w:marTop w:val="0"/>
          <w:marBottom w:val="0"/>
          <w:divBdr>
            <w:top w:val="none" w:sz="0" w:space="0" w:color="auto"/>
            <w:left w:val="none" w:sz="0" w:space="0" w:color="auto"/>
            <w:bottom w:val="none" w:sz="0" w:space="0" w:color="auto"/>
            <w:right w:val="none" w:sz="0" w:space="0" w:color="auto"/>
          </w:divBdr>
        </w:div>
        <w:div w:id="1839072878">
          <w:marLeft w:val="640"/>
          <w:marRight w:val="0"/>
          <w:marTop w:val="0"/>
          <w:marBottom w:val="0"/>
          <w:divBdr>
            <w:top w:val="none" w:sz="0" w:space="0" w:color="auto"/>
            <w:left w:val="none" w:sz="0" w:space="0" w:color="auto"/>
            <w:bottom w:val="none" w:sz="0" w:space="0" w:color="auto"/>
            <w:right w:val="none" w:sz="0" w:space="0" w:color="auto"/>
          </w:divBdr>
        </w:div>
        <w:div w:id="631833087">
          <w:marLeft w:val="640"/>
          <w:marRight w:val="0"/>
          <w:marTop w:val="0"/>
          <w:marBottom w:val="0"/>
          <w:divBdr>
            <w:top w:val="none" w:sz="0" w:space="0" w:color="auto"/>
            <w:left w:val="none" w:sz="0" w:space="0" w:color="auto"/>
            <w:bottom w:val="none" w:sz="0" w:space="0" w:color="auto"/>
            <w:right w:val="none" w:sz="0" w:space="0" w:color="auto"/>
          </w:divBdr>
        </w:div>
        <w:div w:id="716857984">
          <w:marLeft w:val="640"/>
          <w:marRight w:val="0"/>
          <w:marTop w:val="0"/>
          <w:marBottom w:val="0"/>
          <w:divBdr>
            <w:top w:val="none" w:sz="0" w:space="0" w:color="auto"/>
            <w:left w:val="none" w:sz="0" w:space="0" w:color="auto"/>
            <w:bottom w:val="none" w:sz="0" w:space="0" w:color="auto"/>
            <w:right w:val="none" w:sz="0" w:space="0" w:color="auto"/>
          </w:divBdr>
        </w:div>
        <w:div w:id="1552961961">
          <w:marLeft w:val="640"/>
          <w:marRight w:val="0"/>
          <w:marTop w:val="0"/>
          <w:marBottom w:val="0"/>
          <w:divBdr>
            <w:top w:val="none" w:sz="0" w:space="0" w:color="auto"/>
            <w:left w:val="none" w:sz="0" w:space="0" w:color="auto"/>
            <w:bottom w:val="none" w:sz="0" w:space="0" w:color="auto"/>
            <w:right w:val="none" w:sz="0" w:space="0" w:color="auto"/>
          </w:divBdr>
        </w:div>
        <w:div w:id="1598905338">
          <w:marLeft w:val="640"/>
          <w:marRight w:val="0"/>
          <w:marTop w:val="0"/>
          <w:marBottom w:val="0"/>
          <w:divBdr>
            <w:top w:val="none" w:sz="0" w:space="0" w:color="auto"/>
            <w:left w:val="none" w:sz="0" w:space="0" w:color="auto"/>
            <w:bottom w:val="none" w:sz="0" w:space="0" w:color="auto"/>
            <w:right w:val="none" w:sz="0" w:space="0" w:color="auto"/>
          </w:divBdr>
        </w:div>
        <w:div w:id="933127199">
          <w:marLeft w:val="640"/>
          <w:marRight w:val="0"/>
          <w:marTop w:val="0"/>
          <w:marBottom w:val="0"/>
          <w:divBdr>
            <w:top w:val="none" w:sz="0" w:space="0" w:color="auto"/>
            <w:left w:val="none" w:sz="0" w:space="0" w:color="auto"/>
            <w:bottom w:val="none" w:sz="0" w:space="0" w:color="auto"/>
            <w:right w:val="none" w:sz="0" w:space="0" w:color="auto"/>
          </w:divBdr>
        </w:div>
        <w:div w:id="532036646">
          <w:marLeft w:val="640"/>
          <w:marRight w:val="0"/>
          <w:marTop w:val="0"/>
          <w:marBottom w:val="0"/>
          <w:divBdr>
            <w:top w:val="none" w:sz="0" w:space="0" w:color="auto"/>
            <w:left w:val="none" w:sz="0" w:space="0" w:color="auto"/>
            <w:bottom w:val="none" w:sz="0" w:space="0" w:color="auto"/>
            <w:right w:val="none" w:sz="0" w:space="0" w:color="auto"/>
          </w:divBdr>
        </w:div>
        <w:div w:id="709569355">
          <w:marLeft w:val="640"/>
          <w:marRight w:val="0"/>
          <w:marTop w:val="0"/>
          <w:marBottom w:val="0"/>
          <w:divBdr>
            <w:top w:val="none" w:sz="0" w:space="0" w:color="auto"/>
            <w:left w:val="none" w:sz="0" w:space="0" w:color="auto"/>
            <w:bottom w:val="none" w:sz="0" w:space="0" w:color="auto"/>
            <w:right w:val="none" w:sz="0" w:space="0" w:color="auto"/>
          </w:divBdr>
        </w:div>
        <w:div w:id="2085107588">
          <w:marLeft w:val="640"/>
          <w:marRight w:val="0"/>
          <w:marTop w:val="0"/>
          <w:marBottom w:val="0"/>
          <w:divBdr>
            <w:top w:val="none" w:sz="0" w:space="0" w:color="auto"/>
            <w:left w:val="none" w:sz="0" w:space="0" w:color="auto"/>
            <w:bottom w:val="none" w:sz="0" w:space="0" w:color="auto"/>
            <w:right w:val="none" w:sz="0" w:space="0" w:color="auto"/>
          </w:divBdr>
        </w:div>
      </w:divsChild>
    </w:div>
    <w:div w:id="1549224540">
      <w:bodyDiv w:val="1"/>
      <w:marLeft w:val="0"/>
      <w:marRight w:val="0"/>
      <w:marTop w:val="0"/>
      <w:marBottom w:val="0"/>
      <w:divBdr>
        <w:top w:val="none" w:sz="0" w:space="0" w:color="auto"/>
        <w:left w:val="none" w:sz="0" w:space="0" w:color="auto"/>
        <w:bottom w:val="none" w:sz="0" w:space="0" w:color="auto"/>
        <w:right w:val="none" w:sz="0" w:space="0" w:color="auto"/>
      </w:divBdr>
    </w:div>
    <w:div w:id="1553691123">
      <w:bodyDiv w:val="1"/>
      <w:marLeft w:val="0"/>
      <w:marRight w:val="0"/>
      <w:marTop w:val="0"/>
      <w:marBottom w:val="0"/>
      <w:divBdr>
        <w:top w:val="none" w:sz="0" w:space="0" w:color="auto"/>
        <w:left w:val="none" w:sz="0" w:space="0" w:color="auto"/>
        <w:bottom w:val="none" w:sz="0" w:space="0" w:color="auto"/>
        <w:right w:val="none" w:sz="0" w:space="0" w:color="auto"/>
      </w:divBdr>
    </w:div>
    <w:div w:id="1555464096">
      <w:bodyDiv w:val="1"/>
      <w:marLeft w:val="0"/>
      <w:marRight w:val="0"/>
      <w:marTop w:val="0"/>
      <w:marBottom w:val="0"/>
      <w:divBdr>
        <w:top w:val="none" w:sz="0" w:space="0" w:color="auto"/>
        <w:left w:val="none" w:sz="0" w:space="0" w:color="auto"/>
        <w:bottom w:val="none" w:sz="0" w:space="0" w:color="auto"/>
        <w:right w:val="none" w:sz="0" w:space="0" w:color="auto"/>
      </w:divBdr>
    </w:div>
    <w:div w:id="1557660280">
      <w:bodyDiv w:val="1"/>
      <w:marLeft w:val="0"/>
      <w:marRight w:val="0"/>
      <w:marTop w:val="0"/>
      <w:marBottom w:val="0"/>
      <w:divBdr>
        <w:top w:val="none" w:sz="0" w:space="0" w:color="auto"/>
        <w:left w:val="none" w:sz="0" w:space="0" w:color="auto"/>
        <w:bottom w:val="none" w:sz="0" w:space="0" w:color="auto"/>
        <w:right w:val="none" w:sz="0" w:space="0" w:color="auto"/>
      </w:divBdr>
      <w:divsChild>
        <w:div w:id="110168988">
          <w:marLeft w:val="640"/>
          <w:marRight w:val="0"/>
          <w:marTop w:val="0"/>
          <w:marBottom w:val="0"/>
          <w:divBdr>
            <w:top w:val="none" w:sz="0" w:space="0" w:color="auto"/>
            <w:left w:val="none" w:sz="0" w:space="0" w:color="auto"/>
            <w:bottom w:val="none" w:sz="0" w:space="0" w:color="auto"/>
            <w:right w:val="none" w:sz="0" w:space="0" w:color="auto"/>
          </w:divBdr>
        </w:div>
        <w:div w:id="1517115308">
          <w:marLeft w:val="640"/>
          <w:marRight w:val="0"/>
          <w:marTop w:val="0"/>
          <w:marBottom w:val="0"/>
          <w:divBdr>
            <w:top w:val="none" w:sz="0" w:space="0" w:color="auto"/>
            <w:left w:val="none" w:sz="0" w:space="0" w:color="auto"/>
            <w:bottom w:val="none" w:sz="0" w:space="0" w:color="auto"/>
            <w:right w:val="none" w:sz="0" w:space="0" w:color="auto"/>
          </w:divBdr>
        </w:div>
        <w:div w:id="106972230">
          <w:marLeft w:val="640"/>
          <w:marRight w:val="0"/>
          <w:marTop w:val="0"/>
          <w:marBottom w:val="0"/>
          <w:divBdr>
            <w:top w:val="none" w:sz="0" w:space="0" w:color="auto"/>
            <w:left w:val="none" w:sz="0" w:space="0" w:color="auto"/>
            <w:bottom w:val="none" w:sz="0" w:space="0" w:color="auto"/>
            <w:right w:val="none" w:sz="0" w:space="0" w:color="auto"/>
          </w:divBdr>
        </w:div>
        <w:div w:id="1273592271">
          <w:marLeft w:val="640"/>
          <w:marRight w:val="0"/>
          <w:marTop w:val="0"/>
          <w:marBottom w:val="0"/>
          <w:divBdr>
            <w:top w:val="none" w:sz="0" w:space="0" w:color="auto"/>
            <w:left w:val="none" w:sz="0" w:space="0" w:color="auto"/>
            <w:bottom w:val="none" w:sz="0" w:space="0" w:color="auto"/>
            <w:right w:val="none" w:sz="0" w:space="0" w:color="auto"/>
          </w:divBdr>
        </w:div>
        <w:div w:id="497188396">
          <w:marLeft w:val="640"/>
          <w:marRight w:val="0"/>
          <w:marTop w:val="0"/>
          <w:marBottom w:val="0"/>
          <w:divBdr>
            <w:top w:val="none" w:sz="0" w:space="0" w:color="auto"/>
            <w:left w:val="none" w:sz="0" w:space="0" w:color="auto"/>
            <w:bottom w:val="none" w:sz="0" w:space="0" w:color="auto"/>
            <w:right w:val="none" w:sz="0" w:space="0" w:color="auto"/>
          </w:divBdr>
        </w:div>
        <w:div w:id="211503666">
          <w:marLeft w:val="640"/>
          <w:marRight w:val="0"/>
          <w:marTop w:val="0"/>
          <w:marBottom w:val="0"/>
          <w:divBdr>
            <w:top w:val="none" w:sz="0" w:space="0" w:color="auto"/>
            <w:left w:val="none" w:sz="0" w:space="0" w:color="auto"/>
            <w:bottom w:val="none" w:sz="0" w:space="0" w:color="auto"/>
            <w:right w:val="none" w:sz="0" w:space="0" w:color="auto"/>
          </w:divBdr>
        </w:div>
        <w:div w:id="5909264">
          <w:marLeft w:val="640"/>
          <w:marRight w:val="0"/>
          <w:marTop w:val="0"/>
          <w:marBottom w:val="0"/>
          <w:divBdr>
            <w:top w:val="none" w:sz="0" w:space="0" w:color="auto"/>
            <w:left w:val="none" w:sz="0" w:space="0" w:color="auto"/>
            <w:bottom w:val="none" w:sz="0" w:space="0" w:color="auto"/>
            <w:right w:val="none" w:sz="0" w:space="0" w:color="auto"/>
          </w:divBdr>
        </w:div>
        <w:div w:id="331838802">
          <w:marLeft w:val="640"/>
          <w:marRight w:val="0"/>
          <w:marTop w:val="0"/>
          <w:marBottom w:val="0"/>
          <w:divBdr>
            <w:top w:val="none" w:sz="0" w:space="0" w:color="auto"/>
            <w:left w:val="none" w:sz="0" w:space="0" w:color="auto"/>
            <w:bottom w:val="none" w:sz="0" w:space="0" w:color="auto"/>
            <w:right w:val="none" w:sz="0" w:space="0" w:color="auto"/>
          </w:divBdr>
        </w:div>
        <w:div w:id="69431343">
          <w:marLeft w:val="640"/>
          <w:marRight w:val="0"/>
          <w:marTop w:val="0"/>
          <w:marBottom w:val="0"/>
          <w:divBdr>
            <w:top w:val="none" w:sz="0" w:space="0" w:color="auto"/>
            <w:left w:val="none" w:sz="0" w:space="0" w:color="auto"/>
            <w:bottom w:val="none" w:sz="0" w:space="0" w:color="auto"/>
            <w:right w:val="none" w:sz="0" w:space="0" w:color="auto"/>
          </w:divBdr>
        </w:div>
        <w:div w:id="1683164764">
          <w:marLeft w:val="640"/>
          <w:marRight w:val="0"/>
          <w:marTop w:val="0"/>
          <w:marBottom w:val="0"/>
          <w:divBdr>
            <w:top w:val="none" w:sz="0" w:space="0" w:color="auto"/>
            <w:left w:val="none" w:sz="0" w:space="0" w:color="auto"/>
            <w:bottom w:val="none" w:sz="0" w:space="0" w:color="auto"/>
            <w:right w:val="none" w:sz="0" w:space="0" w:color="auto"/>
          </w:divBdr>
        </w:div>
        <w:div w:id="1490904934">
          <w:marLeft w:val="640"/>
          <w:marRight w:val="0"/>
          <w:marTop w:val="0"/>
          <w:marBottom w:val="0"/>
          <w:divBdr>
            <w:top w:val="none" w:sz="0" w:space="0" w:color="auto"/>
            <w:left w:val="none" w:sz="0" w:space="0" w:color="auto"/>
            <w:bottom w:val="none" w:sz="0" w:space="0" w:color="auto"/>
            <w:right w:val="none" w:sz="0" w:space="0" w:color="auto"/>
          </w:divBdr>
        </w:div>
        <w:div w:id="1822119139">
          <w:marLeft w:val="640"/>
          <w:marRight w:val="0"/>
          <w:marTop w:val="0"/>
          <w:marBottom w:val="0"/>
          <w:divBdr>
            <w:top w:val="none" w:sz="0" w:space="0" w:color="auto"/>
            <w:left w:val="none" w:sz="0" w:space="0" w:color="auto"/>
            <w:bottom w:val="none" w:sz="0" w:space="0" w:color="auto"/>
            <w:right w:val="none" w:sz="0" w:space="0" w:color="auto"/>
          </w:divBdr>
        </w:div>
        <w:div w:id="424112704">
          <w:marLeft w:val="640"/>
          <w:marRight w:val="0"/>
          <w:marTop w:val="0"/>
          <w:marBottom w:val="0"/>
          <w:divBdr>
            <w:top w:val="none" w:sz="0" w:space="0" w:color="auto"/>
            <w:left w:val="none" w:sz="0" w:space="0" w:color="auto"/>
            <w:bottom w:val="none" w:sz="0" w:space="0" w:color="auto"/>
            <w:right w:val="none" w:sz="0" w:space="0" w:color="auto"/>
          </w:divBdr>
        </w:div>
        <w:div w:id="847134087">
          <w:marLeft w:val="640"/>
          <w:marRight w:val="0"/>
          <w:marTop w:val="0"/>
          <w:marBottom w:val="0"/>
          <w:divBdr>
            <w:top w:val="none" w:sz="0" w:space="0" w:color="auto"/>
            <w:left w:val="none" w:sz="0" w:space="0" w:color="auto"/>
            <w:bottom w:val="none" w:sz="0" w:space="0" w:color="auto"/>
            <w:right w:val="none" w:sz="0" w:space="0" w:color="auto"/>
          </w:divBdr>
        </w:div>
        <w:div w:id="282276645">
          <w:marLeft w:val="640"/>
          <w:marRight w:val="0"/>
          <w:marTop w:val="0"/>
          <w:marBottom w:val="0"/>
          <w:divBdr>
            <w:top w:val="none" w:sz="0" w:space="0" w:color="auto"/>
            <w:left w:val="none" w:sz="0" w:space="0" w:color="auto"/>
            <w:bottom w:val="none" w:sz="0" w:space="0" w:color="auto"/>
            <w:right w:val="none" w:sz="0" w:space="0" w:color="auto"/>
          </w:divBdr>
        </w:div>
        <w:div w:id="654257151">
          <w:marLeft w:val="640"/>
          <w:marRight w:val="0"/>
          <w:marTop w:val="0"/>
          <w:marBottom w:val="0"/>
          <w:divBdr>
            <w:top w:val="none" w:sz="0" w:space="0" w:color="auto"/>
            <w:left w:val="none" w:sz="0" w:space="0" w:color="auto"/>
            <w:bottom w:val="none" w:sz="0" w:space="0" w:color="auto"/>
            <w:right w:val="none" w:sz="0" w:space="0" w:color="auto"/>
          </w:divBdr>
        </w:div>
        <w:div w:id="1577976818">
          <w:marLeft w:val="640"/>
          <w:marRight w:val="0"/>
          <w:marTop w:val="0"/>
          <w:marBottom w:val="0"/>
          <w:divBdr>
            <w:top w:val="none" w:sz="0" w:space="0" w:color="auto"/>
            <w:left w:val="none" w:sz="0" w:space="0" w:color="auto"/>
            <w:bottom w:val="none" w:sz="0" w:space="0" w:color="auto"/>
            <w:right w:val="none" w:sz="0" w:space="0" w:color="auto"/>
          </w:divBdr>
        </w:div>
        <w:div w:id="1724594665">
          <w:marLeft w:val="640"/>
          <w:marRight w:val="0"/>
          <w:marTop w:val="0"/>
          <w:marBottom w:val="0"/>
          <w:divBdr>
            <w:top w:val="none" w:sz="0" w:space="0" w:color="auto"/>
            <w:left w:val="none" w:sz="0" w:space="0" w:color="auto"/>
            <w:bottom w:val="none" w:sz="0" w:space="0" w:color="auto"/>
            <w:right w:val="none" w:sz="0" w:space="0" w:color="auto"/>
          </w:divBdr>
        </w:div>
        <w:div w:id="1199587058">
          <w:marLeft w:val="640"/>
          <w:marRight w:val="0"/>
          <w:marTop w:val="0"/>
          <w:marBottom w:val="0"/>
          <w:divBdr>
            <w:top w:val="none" w:sz="0" w:space="0" w:color="auto"/>
            <w:left w:val="none" w:sz="0" w:space="0" w:color="auto"/>
            <w:bottom w:val="none" w:sz="0" w:space="0" w:color="auto"/>
            <w:right w:val="none" w:sz="0" w:space="0" w:color="auto"/>
          </w:divBdr>
        </w:div>
        <w:div w:id="1866211957">
          <w:marLeft w:val="640"/>
          <w:marRight w:val="0"/>
          <w:marTop w:val="0"/>
          <w:marBottom w:val="0"/>
          <w:divBdr>
            <w:top w:val="none" w:sz="0" w:space="0" w:color="auto"/>
            <w:left w:val="none" w:sz="0" w:space="0" w:color="auto"/>
            <w:bottom w:val="none" w:sz="0" w:space="0" w:color="auto"/>
            <w:right w:val="none" w:sz="0" w:space="0" w:color="auto"/>
          </w:divBdr>
        </w:div>
        <w:div w:id="1874264992">
          <w:marLeft w:val="640"/>
          <w:marRight w:val="0"/>
          <w:marTop w:val="0"/>
          <w:marBottom w:val="0"/>
          <w:divBdr>
            <w:top w:val="none" w:sz="0" w:space="0" w:color="auto"/>
            <w:left w:val="none" w:sz="0" w:space="0" w:color="auto"/>
            <w:bottom w:val="none" w:sz="0" w:space="0" w:color="auto"/>
            <w:right w:val="none" w:sz="0" w:space="0" w:color="auto"/>
          </w:divBdr>
        </w:div>
        <w:div w:id="557982389">
          <w:marLeft w:val="640"/>
          <w:marRight w:val="0"/>
          <w:marTop w:val="0"/>
          <w:marBottom w:val="0"/>
          <w:divBdr>
            <w:top w:val="none" w:sz="0" w:space="0" w:color="auto"/>
            <w:left w:val="none" w:sz="0" w:space="0" w:color="auto"/>
            <w:bottom w:val="none" w:sz="0" w:space="0" w:color="auto"/>
            <w:right w:val="none" w:sz="0" w:space="0" w:color="auto"/>
          </w:divBdr>
        </w:div>
        <w:div w:id="46269459">
          <w:marLeft w:val="640"/>
          <w:marRight w:val="0"/>
          <w:marTop w:val="0"/>
          <w:marBottom w:val="0"/>
          <w:divBdr>
            <w:top w:val="none" w:sz="0" w:space="0" w:color="auto"/>
            <w:left w:val="none" w:sz="0" w:space="0" w:color="auto"/>
            <w:bottom w:val="none" w:sz="0" w:space="0" w:color="auto"/>
            <w:right w:val="none" w:sz="0" w:space="0" w:color="auto"/>
          </w:divBdr>
        </w:div>
        <w:div w:id="1536043545">
          <w:marLeft w:val="640"/>
          <w:marRight w:val="0"/>
          <w:marTop w:val="0"/>
          <w:marBottom w:val="0"/>
          <w:divBdr>
            <w:top w:val="none" w:sz="0" w:space="0" w:color="auto"/>
            <w:left w:val="none" w:sz="0" w:space="0" w:color="auto"/>
            <w:bottom w:val="none" w:sz="0" w:space="0" w:color="auto"/>
            <w:right w:val="none" w:sz="0" w:space="0" w:color="auto"/>
          </w:divBdr>
        </w:div>
        <w:div w:id="131950093">
          <w:marLeft w:val="640"/>
          <w:marRight w:val="0"/>
          <w:marTop w:val="0"/>
          <w:marBottom w:val="0"/>
          <w:divBdr>
            <w:top w:val="none" w:sz="0" w:space="0" w:color="auto"/>
            <w:left w:val="none" w:sz="0" w:space="0" w:color="auto"/>
            <w:bottom w:val="none" w:sz="0" w:space="0" w:color="auto"/>
            <w:right w:val="none" w:sz="0" w:space="0" w:color="auto"/>
          </w:divBdr>
        </w:div>
        <w:div w:id="891115362">
          <w:marLeft w:val="640"/>
          <w:marRight w:val="0"/>
          <w:marTop w:val="0"/>
          <w:marBottom w:val="0"/>
          <w:divBdr>
            <w:top w:val="none" w:sz="0" w:space="0" w:color="auto"/>
            <w:left w:val="none" w:sz="0" w:space="0" w:color="auto"/>
            <w:bottom w:val="none" w:sz="0" w:space="0" w:color="auto"/>
            <w:right w:val="none" w:sz="0" w:space="0" w:color="auto"/>
          </w:divBdr>
        </w:div>
        <w:div w:id="2117675210">
          <w:marLeft w:val="640"/>
          <w:marRight w:val="0"/>
          <w:marTop w:val="0"/>
          <w:marBottom w:val="0"/>
          <w:divBdr>
            <w:top w:val="none" w:sz="0" w:space="0" w:color="auto"/>
            <w:left w:val="none" w:sz="0" w:space="0" w:color="auto"/>
            <w:bottom w:val="none" w:sz="0" w:space="0" w:color="auto"/>
            <w:right w:val="none" w:sz="0" w:space="0" w:color="auto"/>
          </w:divBdr>
        </w:div>
        <w:div w:id="1901014835">
          <w:marLeft w:val="640"/>
          <w:marRight w:val="0"/>
          <w:marTop w:val="0"/>
          <w:marBottom w:val="0"/>
          <w:divBdr>
            <w:top w:val="none" w:sz="0" w:space="0" w:color="auto"/>
            <w:left w:val="none" w:sz="0" w:space="0" w:color="auto"/>
            <w:bottom w:val="none" w:sz="0" w:space="0" w:color="auto"/>
            <w:right w:val="none" w:sz="0" w:space="0" w:color="auto"/>
          </w:divBdr>
        </w:div>
        <w:div w:id="1045449080">
          <w:marLeft w:val="640"/>
          <w:marRight w:val="0"/>
          <w:marTop w:val="0"/>
          <w:marBottom w:val="0"/>
          <w:divBdr>
            <w:top w:val="none" w:sz="0" w:space="0" w:color="auto"/>
            <w:left w:val="none" w:sz="0" w:space="0" w:color="auto"/>
            <w:bottom w:val="none" w:sz="0" w:space="0" w:color="auto"/>
            <w:right w:val="none" w:sz="0" w:space="0" w:color="auto"/>
          </w:divBdr>
        </w:div>
        <w:div w:id="544803580">
          <w:marLeft w:val="640"/>
          <w:marRight w:val="0"/>
          <w:marTop w:val="0"/>
          <w:marBottom w:val="0"/>
          <w:divBdr>
            <w:top w:val="none" w:sz="0" w:space="0" w:color="auto"/>
            <w:left w:val="none" w:sz="0" w:space="0" w:color="auto"/>
            <w:bottom w:val="none" w:sz="0" w:space="0" w:color="auto"/>
            <w:right w:val="none" w:sz="0" w:space="0" w:color="auto"/>
          </w:divBdr>
        </w:div>
        <w:div w:id="2134395907">
          <w:marLeft w:val="640"/>
          <w:marRight w:val="0"/>
          <w:marTop w:val="0"/>
          <w:marBottom w:val="0"/>
          <w:divBdr>
            <w:top w:val="none" w:sz="0" w:space="0" w:color="auto"/>
            <w:left w:val="none" w:sz="0" w:space="0" w:color="auto"/>
            <w:bottom w:val="none" w:sz="0" w:space="0" w:color="auto"/>
            <w:right w:val="none" w:sz="0" w:space="0" w:color="auto"/>
          </w:divBdr>
        </w:div>
        <w:div w:id="1039551316">
          <w:marLeft w:val="640"/>
          <w:marRight w:val="0"/>
          <w:marTop w:val="0"/>
          <w:marBottom w:val="0"/>
          <w:divBdr>
            <w:top w:val="none" w:sz="0" w:space="0" w:color="auto"/>
            <w:left w:val="none" w:sz="0" w:space="0" w:color="auto"/>
            <w:bottom w:val="none" w:sz="0" w:space="0" w:color="auto"/>
            <w:right w:val="none" w:sz="0" w:space="0" w:color="auto"/>
          </w:divBdr>
        </w:div>
        <w:div w:id="1905943008">
          <w:marLeft w:val="640"/>
          <w:marRight w:val="0"/>
          <w:marTop w:val="0"/>
          <w:marBottom w:val="0"/>
          <w:divBdr>
            <w:top w:val="none" w:sz="0" w:space="0" w:color="auto"/>
            <w:left w:val="none" w:sz="0" w:space="0" w:color="auto"/>
            <w:bottom w:val="none" w:sz="0" w:space="0" w:color="auto"/>
            <w:right w:val="none" w:sz="0" w:space="0" w:color="auto"/>
          </w:divBdr>
        </w:div>
        <w:div w:id="1942374725">
          <w:marLeft w:val="640"/>
          <w:marRight w:val="0"/>
          <w:marTop w:val="0"/>
          <w:marBottom w:val="0"/>
          <w:divBdr>
            <w:top w:val="none" w:sz="0" w:space="0" w:color="auto"/>
            <w:left w:val="none" w:sz="0" w:space="0" w:color="auto"/>
            <w:bottom w:val="none" w:sz="0" w:space="0" w:color="auto"/>
            <w:right w:val="none" w:sz="0" w:space="0" w:color="auto"/>
          </w:divBdr>
        </w:div>
        <w:div w:id="33652463">
          <w:marLeft w:val="640"/>
          <w:marRight w:val="0"/>
          <w:marTop w:val="0"/>
          <w:marBottom w:val="0"/>
          <w:divBdr>
            <w:top w:val="none" w:sz="0" w:space="0" w:color="auto"/>
            <w:left w:val="none" w:sz="0" w:space="0" w:color="auto"/>
            <w:bottom w:val="none" w:sz="0" w:space="0" w:color="auto"/>
            <w:right w:val="none" w:sz="0" w:space="0" w:color="auto"/>
          </w:divBdr>
        </w:div>
        <w:div w:id="904682908">
          <w:marLeft w:val="640"/>
          <w:marRight w:val="0"/>
          <w:marTop w:val="0"/>
          <w:marBottom w:val="0"/>
          <w:divBdr>
            <w:top w:val="none" w:sz="0" w:space="0" w:color="auto"/>
            <w:left w:val="none" w:sz="0" w:space="0" w:color="auto"/>
            <w:bottom w:val="none" w:sz="0" w:space="0" w:color="auto"/>
            <w:right w:val="none" w:sz="0" w:space="0" w:color="auto"/>
          </w:divBdr>
        </w:div>
        <w:div w:id="1609700162">
          <w:marLeft w:val="640"/>
          <w:marRight w:val="0"/>
          <w:marTop w:val="0"/>
          <w:marBottom w:val="0"/>
          <w:divBdr>
            <w:top w:val="none" w:sz="0" w:space="0" w:color="auto"/>
            <w:left w:val="none" w:sz="0" w:space="0" w:color="auto"/>
            <w:bottom w:val="none" w:sz="0" w:space="0" w:color="auto"/>
            <w:right w:val="none" w:sz="0" w:space="0" w:color="auto"/>
          </w:divBdr>
        </w:div>
        <w:div w:id="1427800007">
          <w:marLeft w:val="640"/>
          <w:marRight w:val="0"/>
          <w:marTop w:val="0"/>
          <w:marBottom w:val="0"/>
          <w:divBdr>
            <w:top w:val="none" w:sz="0" w:space="0" w:color="auto"/>
            <w:left w:val="none" w:sz="0" w:space="0" w:color="auto"/>
            <w:bottom w:val="none" w:sz="0" w:space="0" w:color="auto"/>
            <w:right w:val="none" w:sz="0" w:space="0" w:color="auto"/>
          </w:divBdr>
        </w:div>
        <w:div w:id="507909213">
          <w:marLeft w:val="640"/>
          <w:marRight w:val="0"/>
          <w:marTop w:val="0"/>
          <w:marBottom w:val="0"/>
          <w:divBdr>
            <w:top w:val="none" w:sz="0" w:space="0" w:color="auto"/>
            <w:left w:val="none" w:sz="0" w:space="0" w:color="auto"/>
            <w:bottom w:val="none" w:sz="0" w:space="0" w:color="auto"/>
            <w:right w:val="none" w:sz="0" w:space="0" w:color="auto"/>
          </w:divBdr>
        </w:div>
        <w:div w:id="1229071405">
          <w:marLeft w:val="640"/>
          <w:marRight w:val="0"/>
          <w:marTop w:val="0"/>
          <w:marBottom w:val="0"/>
          <w:divBdr>
            <w:top w:val="none" w:sz="0" w:space="0" w:color="auto"/>
            <w:left w:val="none" w:sz="0" w:space="0" w:color="auto"/>
            <w:bottom w:val="none" w:sz="0" w:space="0" w:color="auto"/>
            <w:right w:val="none" w:sz="0" w:space="0" w:color="auto"/>
          </w:divBdr>
        </w:div>
        <w:div w:id="1521818938">
          <w:marLeft w:val="640"/>
          <w:marRight w:val="0"/>
          <w:marTop w:val="0"/>
          <w:marBottom w:val="0"/>
          <w:divBdr>
            <w:top w:val="none" w:sz="0" w:space="0" w:color="auto"/>
            <w:left w:val="none" w:sz="0" w:space="0" w:color="auto"/>
            <w:bottom w:val="none" w:sz="0" w:space="0" w:color="auto"/>
            <w:right w:val="none" w:sz="0" w:space="0" w:color="auto"/>
          </w:divBdr>
        </w:div>
        <w:div w:id="1233006536">
          <w:marLeft w:val="640"/>
          <w:marRight w:val="0"/>
          <w:marTop w:val="0"/>
          <w:marBottom w:val="0"/>
          <w:divBdr>
            <w:top w:val="none" w:sz="0" w:space="0" w:color="auto"/>
            <w:left w:val="none" w:sz="0" w:space="0" w:color="auto"/>
            <w:bottom w:val="none" w:sz="0" w:space="0" w:color="auto"/>
            <w:right w:val="none" w:sz="0" w:space="0" w:color="auto"/>
          </w:divBdr>
        </w:div>
        <w:div w:id="622538464">
          <w:marLeft w:val="640"/>
          <w:marRight w:val="0"/>
          <w:marTop w:val="0"/>
          <w:marBottom w:val="0"/>
          <w:divBdr>
            <w:top w:val="none" w:sz="0" w:space="0" w:color="auto"/>
            <w:left w:val="none" w:sz="0" w:space="0" w:color="auto"/>
            <w:bottom w:val="none" w:sz="0" w:space="0" w:color="auto"/>
            <w:right w:val="none" w:sz="0" w:space="0" w:color="auto"/>
          </w:divBdr>
        </w:div>
        <w:div w:id="1722359131">
          <w:marLeft w:val="640"/>
          <w:marRight w:val="0"/>
          <w:marTop w:val="0"/>
          <w:marBottom w:val="0"/>
          <w:divBdr>
            <w:top w:val="none" w:sz="0" w:space="0" w:color="auto"/>
            <w:left w:val="none" w:sz="0" w:space="0" w:color="auto"/>
            <w:bottom w:val="none" w:sz="0" w:space="0" w:color="auto"/>
            <w:right w:val="none" w:sz="0" w:space="0" w:color="auto"/>
          </w:divBdr>
        </w:div>
        <w:div w:id="1050305631">
          <w:marLeft w:val="640"/>
          <w:marRight w:val="0"/>
          <w:marTop w:val="0"/>
          <w:marBottom w:val="0"/>
          <w:divBdr>
            <w:top w:val="none" w:sz="0" w:space="0" w:color="auto"/>
            <w:left w:val="none" w:sz="0" w:space="0" w:color="auto"/>
            <w:bottom w:val="none" w:sz="0" w:space="0" w:color="auto"/>
            <w:right w:val="none" w:sz="0" w:space="0" w:color="auto"/>
          </w:divBdr>
        </w:div>
        <w:div w:id="778572174">
          <w:marLeft w:val="640"/>
          <w:marRight w:val="0"/>
          <w:marTop w:val="0"/>
          <w:marBottom w:val="0"/>
          <w:divBdr>
            <w:top w:val="none" w:sz="0" w:space="0" w:color="auto"/>
            <w:left w:val="none" w:sz="0" w:space="0" w:color="auto"/>
            <w:bottom w:val="none" w:sz="0" w:space="0" w:color="auto"/>
            <w:right w:val="none" w:sz="0" w:space="0" w:color="auto"/>
          </w:divBdr>
        </w:div>
        <w:div w:id="1953592843">
          <w:marLeft w:val="640"/>
          <w:marRight w:val="0"/>
          <w:marTop w:val="0"/>
          <w:marBottom w:val="0"/>
          <w:divBdr>
            <w:top w:val="none" w:sz="0" w:space="0" w:color="auto"/>
            <w:left w:val="none" w:sz="0" w:space="0" w:color="auto"/>
            <w:bottom w:val="none" w:sz="0" w:space="0" w:color="auto"/>
            <w:right w:val="none" w:sz="0" w:space="0" w:color="auto"/>
          </w:divBdr>
        </w:div>
        <w:div w:id="926617301">
          <w:marLeft w:val="640"/>
          <w:marRight w:val="0"/>
          <w:marTop w:val="0"/>
          <w:marBottom w:val="0"/>
          <w:divBdr>
            <w:top w:val="none" w:sz="0" w:space="0" w:color="auto"/>
            <w:left w:val="none" w:sz="0" w:space="0" w:color="auto"/>
            <w:bottom w:val="none" w:sz="0" w:space="0" w:color="auto"/>
            <w:right w:val="none" w:sz="0" w:space="0" w:color="auto"/>
          </w:divBdr>
        </w:div>
        <w:div w:id="461387902">
          <w:marLeft w:val="640"/>
          <w:marRight w:val="0"/>
          <w:marTop w:val="0"/>
          <w:marBottom w:val="0"/>
          <w:divBdr>
            <w:top w:val="none" w:sz="0" w:space="0" w:color="auto"/>
            <w:left w:val="none" w:sz="0" w:space="0" w:color="auto"/>
            <w:bottom w:val="none" w:sz="0" w:space="0" w:color="auto"/>
            <w:right w:val="none" w:sz="0" w:space="0" w:color="auto"/>
          </w:divBdr>
        </w:div>
        <w:div w:id="1157763125">
          <w:marLeft w:val="640"/>
          <w:marRight w:val="0"/>
          <w:marTop w:val="0"/>
          <w:marBottom w:val="0"/>
          <w:divBdr>
            <w:top w:val="none" w:sz="0" w:space="0" w:color="auto"/>
            <w:left w:val="none" w:sz="0" w:space="0" w:color="auto"/>
            <w:bottom w:val="none" w:sz="0" w:space="0" w:color="auto"/>
            <w:right w:val="none" w:sz="0" w:space="0" w:color="auto"/>
          </w:divBdr>
        </w:div>
        <w:div w:id="1219559922">
          <w:marLeft w:val="640"/>
          <w:marRight w:val="0"/>
          <w:marTop w:val="0"/>
          <w:marBottom w:val="0"/>
          <w:divBdr>
            <w:top w:val="none" w:sz="0" w:space="0" w:color="auto"/>
            <w:left w:val="none" w:sz="0" w:space="0" w:color="auto"/>
            <w:bottom w:val="none" w:sz="0" w:space="0" w:color="auto"/>
            <w:right w:val="none" w:sz="0" w:space="0" w:color="auto"/>
          </w:divBdr>
        </w:div>
        <w:div w:id="629016295">
          <w:marLeft w:val="640"/>
          <w:marRight w:val="0"/>
          <w:marTop w:val="0"/>
          <w:marBottom w:val="0"/>
          <w:divBdr>
            <w:top w:val="none" w:sz="0" w:space="0" w:color="auto"/>
            <w:left w:val="none" w:sz="0" w:space="0" w:color="auto"/>
            <w:bottom w:val="none" w:sz="0" w:space="0" w:color="auto"/>
            <w:right w:val="none" w:sz="0" w:space="0" w:color="auto"/>
          </w:divBdr>
        </w:div>
        <w:div w:id="1734281063">
          <w:marLeft w:val="640"/>
          <w:marRight w:val="0"/>
          <w:marTop w:val="0"/>
          <w:marBottom w:val="0"/>
          <w:divBdr>
            <w:top w:val="none" w:sz="0" w:space="0" w:color="auto"/>
            <w:left w:val="none" w:sz="0" w:space="0" w:color="auto"/>
            <w:bottom w:val="none" w:sz="0" w:space="0" w:color="auto"/>
            <w:right w:val="none" w:sz="0" w:space="0" w:color="auto"/>
          </w:divBdr>
        </w:div>
        <w:div w:id="352608444">
          <w:marLeft w:val="640"/>
          <w:marRight w:val="0"/>
          <w:marTop w:val="0"/>
          <w:marBottom w:val="0"/>
          <w:divBdr>
            <w:top w:val="none" w:sz="0" w:space="0" w:color="auto"/>
            <w:left w:val="none" w:sz="0" w:space="0" w:color="auto"/>
            <w:bottom w:val="none" w:sz="0" w:space="0" w:color="auto"/>
            <w:right w:val="none" w:sz="0" w:space="0" w:color="auto"/>
          </w:divBdr>
        </w:div>
        <w:div w:id="868025789">
          <w:marLeft w:val="640"/>
          <w:marRight w:val="0"/>
          <w:marTop w:val="0"/>
          <w:marBottom w:val="0"/>
          <w:divBdr>
            <w:top w:val="none" w:sz="0" w:space="0" w:color="auto"/>
            <w:left w:val="none" w:sz="0" w:space="0" w:color="auto"/>
            <w:bottom w:val="none" w:sz="0" w:space="0" w:color="auto"/>
            <w:right w:val="none" w:sz="0" w:space="0" w:color="auto"/>
          </w:divBdr>
        </w:div>
        <w:div w:id="884561882">
          <w:marLeft w:val="640"/>
          <w:marRight w:val="0"/>
          <w:marTop w:val="0"/>
          <w:marBottom w:val="0"/>
          <w:divBdr>
            <w:top w:val="none" w:sz="0" w:space="0" w:color="auto"/>
            <w:left w:val="none" w:sz="0" w:space="0" w:color="auto"/>
            <w:bottom w:val="none" w:sz="0" w:space="0" w:color="auto"/>
            <w:right w:val="none" w:sz="0" w:space="0" w:color="auto"/>
          </w:divBdr>
        </w:div>
        <w:div w:id="1671054332">
          <w:marLeft w:val="640"/>
          <w:marRight w:val="0"/>
          <w:marTop w:val="0"/>
          <w:marBottom w:val="0"/>
          <w:divBdr>
            <w:top w:val="none" w:sz="0" w:space="0" w:color="auto"/>
            <w:left w:val="none" w:sz="0" w:space="0" w:color="auto"/>
            <w:bottom w:val="none" w:sz="0" w:space="0" w:color="auto"/>
            <w:right w:val="none" w:sz="0" w:space="0" w:color="auto"/>
          </w:divBdr>
        </w:div>
        <w:div w:id="730924769">
          <w:marLeft w:val="640"/>
          <w:marRight w:val="0"/>
          <w:marTop w:val="0"/>
          <w:marBottom w:val="0"/>
          <w:divBdr>
            <w:top w:val="none" w:sz="0" w:space="0" w:color="auto"/>
            <w:left w:val="none" w:sz="0" w:space="0" w:color="auto"/>
            <w:bottom w:val="none" w:sz="0" w:space="0" w:color="auto"/>
            <w:right w:val="none" w:sz="0" w:space="0" w:color="auto"/>
          </w:divBdr>
        </w:div>
        <w:div w:id="1615090213">
          <w:marLeft w:val="640"/>
          <w:marRight w:val="0"/>
          <w:marTop w:val="0"/>
          <w:marBottom w:val="0"/>
          <w:divBdr>
            <w:top w:val="none" w:sz="0" w:space="0" w:color="auto"/>
            <w:left w:val="none" w:sz="0" w:space="0" w:color="auto"/>
            <w:bottom w:val="none" w:sz="0" w:space="0" w:color="auto"/>
            <w:right w:val="none" w:sz="0" w:space="0" w:color="auto"/>
          </w:divBdr>
        </w:div>
        <w:div w:id="2062706696">
          <w:marLeft w:val="640"/>
          <w:marRight w:val="0"/>
          <w:marTop w:val="0"/>
          <w:marBottom w:val="0"/>
          <w:divBdr>
            <w:top w:val="none" w:sz="0" w:space="0" w:color="auto"/>
            <w:left w:val="none" w:sz="0" w:space="0" w:color="auto"/>
            <w:bottom w:val="none" w:sz="0" w:space="0" w:color="auto"/>
            <w:right w:val="none" w:sz="0" w:space="0" w:color="auto"/>
          </w:divBdr>
        </w:div>
        <w:div w:id="285934899">
          <w:marLeft w:val="640"/>
          <w:marRight w:val="0"/>
          <w:marTop w:val="0"/>
          <w:marBottom w:val="0"/>
          <w:divBdr>
            <w:top w:val="none" w:sz="0" w:space="0" w:color="auto"/>
            <w:left w:val="none" w:sz="0" w:space="0" w:color="auto"/>
            <w:bottom w:val="none" w:sz="0" w:space="0" w:color="auto"/>
            <w:right w:val="none" w:sz="0" w:space="0" w:color="auto"/>
          </w:divBdr>
        </w:div>
        <w:div w:id="196624229">
          <w:marLeft w:val="640"/>
          <w:marRight w:val="0"/>
          <w:marTop w:val="0"/>
          <w:marBottom w:val="0"/>
          <w:divBdr>
            <w:top w:val="none" w:sz="0" w:space="0" w:color="auto"/>
            <w:left w:val="none" w:sz="0" w:space="0" w:color="auto"/>
            <w:bottom w:val="none" w:sz="0" w:space="0" w:color="auto"/>
            <w:right w:val="none" w:sz="0" w:space="0" w:color="auto"/>
          </w:divBdr>
        </w:div>
        <w:div w:id="336150975">
          <w:marLeft w:val="640"/>
          <w:marRight w:val="0"/>
          <w:marTop w:val="0"/>
          <w:marBottom w:val="0"/>
          <w:divBdr>
            <w:top w:val="none" w:sz="0" w:space="0" w:color="auto"/>
            <w:left w:val="none" w:sz="0" w:space="0" w:color="auto"/>
            <w:bottom w:val="none" w:sz="0" w:space="0" w:color="auto"/>
            <w:right w:val="none" w:sz="0" w:space="0" w:color="auto"/>
          </w:divBdr>
        </w:div>
        <w:div w:id="1693145207">
          <w:marLeft w:val="640"/>
          <w:marRight w:val="0"/>
          <w:marTop w:val="0"/>
          <w:marBottom w:val="0"/>
          <w:divBdr>
            <w:top w:val="none" w:sz="0" w:space="0" w:color="auto"/>
            <w:left w:val="none" w:sz="0" w:space="0" w:color="auto"/>
            <w:bottom w:val="none" w:sz="0" w:space="0" w:color="auto"/>
            <w:right w:val="none" w:sz="0" w:space="0" w:color="auto"/>
          </w:divBdr>
        </w:div>
        <w:div w:id="1879199238">
          <w:marLeft w:val="640"/>
          <w:marRight w:val="0"/>
          <w:marTop w:val="0"/>
          <w:marBottom w:val="0"/>
          <w:divBdr>
            <w:top w:val="none" w:sz="0" w:space="0" w:color="auto"/>
            <w:left w:val="none" w:sz="0" w:space="0" w:color="auto"/>
            <w:bottom w:val="none" w:sz="0" w:space="0" w:color="auto"/>
            <w:right w:val="none" w:sz="0" w:space="0" w:color="auto"/>
          </w:divBdr>
        </w:div>
        <w:div w:id="1562250304">
          <w:marLeft w:val="640"/>
          <w:marRight w:val="0"/>
          <w:marTop w:val="0"/>
          <w:marBottom w:val="0"/>
          <w:divBdr>
            <w:top w:val="none" w:sz="0" w:space="0" w:color="auto"/>
            <w:left w:val="none" w:sz="0" w:space="0" w:color="auto"/>
            <w:bottom w:val="none" w:sz="0" w:space="0" w:color="auto"/>
            <w:right w:val="none" w:sz="0" w:space="0" w:color="auto"/>
          </w:divBdr>
        </w:div>
        <w:div w:id="1859539204">
          <w:marLeft w:val="640"/>
          <w:marRight w:val="0"/>
          <w:marTop w:val="0"/>
          <w:marBottom w:val="0"/>
          <w:divBdr>
            <w:top w:val="none" w:sz="0" w:space="0" w:color="auto"/>
            <w:left w:val="none" w:sz="0" w:space="0" w:color="auto"/>
            <w:bottom w:val="none" w:sz="0" w:space="0" w:color="auto"/>
            <w:right w:val="none" w:sz="0" w:space="0" w:color="auto"/>
          </w:divBdr>
        </w:div>
        <w:div w:id="353306814">
          <w:marLeft w:val="640"/>
          <w:marRight w:val="0"/>
          <w:marTop w:val="0"/>
          <w:marBottom w:val="0"/>
          <w:divBdr>
            <w:top w:val="none" w:sz="0" w:space="0" w:color="auto"/>
            <w:left w:val="none" w:sz="0" w:space="0" w:color="auto"/>
            <w:bottom w:val="none" w:sz="0" w:space="0" w:color="auto"/>
            <w:right w:val="none" w:sz="0" w:space="0" w:color="auto"/>
          </w:divBdr>
        </w:div>
        <w:div w:id="2106143749">
          <w:marLeft w:val="640"/>
          <w:marRight w:val="0"/>
          <w:marTop w:val="0"/>
          <w:marBottom w:val="0"/>
          <w:divBdr>
            <w:top w:val="none" w:sz="0" w:space="0" w:color="auto"/>
            <w:left w:val="none" w:sz="0" w:space="0" w:color="auto"/>
            <w:bottom w:val="none" w:sz="0" w:space="0" w:color="auto"/>
            <w:right w:val="none" w:sz="0" w:space="0" w:color="auto"/>
          </w:divBdr>
        </w:div>
        <w:div w:id="1075318577">
          <w:marLeft w:val="640"/>
          <w:marRight w:val="0"/>
          <w:marTop w:val="0"/>
          <w:marBottom w:val="0"/>
          <w:divBdr>
            <w:top w:val="none" w:sz="0" w:space="0" w:color="auto"/>
            <w:left w:val="none" w:sz="0" w:space="0" w:color="auto"/>
            <w:bottom w:val="none" w:sz="0" w:space="0" w:color="auto"/>
            <w:right w:val="none" w:sz="0" w:space="0" w:color="auto"/>
          </w:divBdr>
        </w:div>
        <w:div w:id="1655065308">
          <w:marLeft w:val="640"/>
          <w:marRight w:val="0"/>
          <w:marTop w:val="0"/>
          <w:marBottom w:val="0"/>
          <w:divBdr>
            <w:top w:val="none" w:sz="0" w:space="0" w:color="auto"/>
            <w:left w:val="none" w:sz="0" w:space="0" w:color="auto"/>
            <w:bottom w:val="none" w:sz="0" w:space="0" w:color="auto"/>
            <w:right w:val="none" w:sz="0" w:space="0" w:color="auto"/>
          </w:divBdr>
        </w:div>
        <w:div w:id="1815633621">
          <w:marLeft w:val="640"/>
          <w:marRight w:val="0"/>
          <w:marTop w:val="0"/>
          <w:marBottom w:val="0"/>
          <w:divBdr>
            <w:top w:val="none" w:sz="0" w:space="0" w:color="auto"/>
            <w:left w:val="none" w:sz="0" w:space="0" w:color="auto"/>
            <w:bottom w:val="none" w:sz="0" w:space="0" w:color="auto"/>
            <w:right w:val="none" w:sz="0" w:space="0" w:color="auto"/>
          </w:divBdr>
        </w:div>
        <w:div w:id="728653424">
          <w:marLeft w:val="640"/>
          <w:marRight w:val="0"/>
          <w:marTop w:val="0"/>
          <w:marBottom w:val="0"/>
          <w:divBdr>
            <w:top w:val="none" w:sz="0" w:space="0" w:color="auto"/>
            <w:left w:val="none" w:sz="0" w:space="0" w:color="auto"/>
            <w:bottom w:val="none" w:sz="0" w:space="0" w:color="auto"/>
            <w:right w:val="none" w:sz="0" w:space="0" w:color="auto"/>
          </w:divBdr>
        </w:div>
        <w:div w:id="259215306">
          <w:marLeft w:val="640"/>
          <w:marRight w:val="0"/>
          <w:marTop w:val="0"/>
          <w:marBottom w:val="0"/>
          <w:divBdr>
            <w:top w:val="none" w:sz="0" w:space="0" w:color="auto"/>
            <w:left w:val="none" w:sz="0" w:space="0" w:color="auto"/>
            <w:bottom w:val="none" w:sz="0" w:space="0" w:color="auto"/>
            <w:right w:val="none" w:sz="0" w:space="0" w:color="auto"/>
          </w:divBdr>
        </w:div>
        <w:div w:id="448008612">
          <w:marLeft w:val="640"/>
          <w:marRight w:val="0"/>
          <w:marTop w:val="0"/>
          <w:marBottom w:val="0"/>
          <w:divBdr>
            <w:top w:val="none" w:sz="0" w:space="0" w:color="auto"/>
            <w:left w:val="none" w:sz="0" w:space="0" w:color="auto"/>
            <w:bottom w:val="none" w:sz="0" w:space="0" w:color="auto"/>
            <w:right w:val="none" w:sz="0" w:space="0" w:color="auto"/>
          </w:divBdr>
        </w:div>
      </w:divsChild>
    </w:div>
    <w:div w:id="1559127955">
      <w:bodyDiv w:val="1"/>
      <w:marLeft w:val="0"/>
      <w:marRight w:val="0"/>
      <w:marTop w:val="0"/>
      <w:marBottom w:val="0"/>
      <w:divBdr>
        <w:top w:val="none" w:sz="0" w:space="0" w:color="auto"/>
        <w:left w:val="none" w:sz="0" w:space="0" w:color="auto"/>
        <w:bottom w:val="none" w:sz="0" w:space="0" w:color="auto"/>
        <w:right w:val="none" w:sz="0" w:space="0" w:color="auto"/>
      </w:divBdr>
    </w:div>
    <w:div w:id="1559854210">
      <w:bodyDiv w:val="1"/>
      <w:marLeft w:val="0"/>
      <w:marRight w:val="0"/>
      <w:marTop w:val="0"/>
      <w:marBottom w:val="0"/>
      <w:divBdr>
        <w:top w:val="none" w:sz="0" w:space="0" w:color="auto"/>
        <w:left w:val="none" w:sz="0" w:space="0" w:color="auto"/>
        <w:bottom w:val="none" w:sz="0" w:space="0" w:color="auto"/>
        <w:right w:val="none" w:sz="0" w:space="0" w:color="auto"/>
      </w:divBdr>
      <w:divsChild>
        <w:div w:id="277614146">
          <w:marLeft w:val="480"/>
          <w:marRight w:val="0"/>
          <w:marTop w:val="0"/>
          <w:marBottom w:val="0"/>
          <w:divBdr>
            <w:top w:val="none" w:sz="0" w:space="0" w:color="auto"/>
            <w:left w:val="none" w:sz="0" w:space="0" w:color="auto"/>
            <w:bottom w:val="none" w:sz="0" w:space="0" w:color="auto"/>
            <w:right w:val="none" w:sz="0" w:space="0" w:color="auto"/>
          </w:divBdr>
        </w:div>
        <w:div w:id="66731751">
          <w:marLeft w:val="480"/>
          <w:marRight w:val="0"/>
          <w:marTop w:val="0"/>
          <w:marBottom w:val="0"/>
          <w:divBdr>
            <w:top w:val="none" w:sz="0" w:space="0" w:color="auto"/>
            <w:left w:val="none" w:sz="0" w:space="0" w:color="auto"/>
            <w:bottom w:val="none" w:sz="0" w:space="0" w:color="auto"/>
            <w:right w:val="none" w:sz="0" w:space="0" w:color="auto"/>
          </w:divBdr>
        </w:div>
        <w:div w:id="1195540178">
          <w:marLeft w:val="480"/>
          <w:marRight w:val="0"/>
          <w:marTop w:val="0"/>
          <w:marBottom w:val="0"/>
          <w:divBdr>
            <w:top w:val="none" w:sz="0" w:space="0" w:color="auto"/>
            <w:left w:val="none" w:sz="0" w:space="0" w:color="auto"/>
            <w:bottom w:val="none" w:sz="0" w:space="0" w:color="auto"/>
            <w:right w:val="none" w:sz="0" w:space="0" w:color="auto"/>
          </w:divBdr>
        </w:div>
        <w:div w:id="1531411413">
          <w:marLeft w:val="480"/>
          <w:marRight w:val="0"/>
          <w:marTop w:val="0"/>
          <w:marBottom w:val="0"/>
          <w:divBdr>
            <w:top w:val="none" w:sz="0" w:space="0" w:color="auto"/>
            <w:left w:val="none" w:sz="0" w:space="0" w:color="auto"/>
            <w:bottom w:val="none" w:sz="0" w:space="0" w:color="auto"/>
            <w:right w:val="none" w:sz="0" w:space="0" w:color="auto"/>
          </w:divBdr>
        </w:div>
        <w:div w:id="1266814444">
          <w:marLeft w:val="480"/>
          <w:marRight w:val="0"/>
          <w:marTop w:val="0"/>
          <w:marBottom w:val="0"/>
          <w:divBdr>
            <w:top w:val="none" w:sz="0" w:space="0" w:color="auto"/>
            <w:left w:val="none" w:sz="0" w:space="0" w:color="auto"/>
            <w:bottom w:val="none" w:sz="0" w:space="0" w:color="auto"/>
            <w:right w:val="none" w:sz="0" w:space="0" w:color="auto"/>
          </w:divBdr>
        </w:div>
        <w:div w:id="426269438">
          <w:marLeft w:val="480"/>
          <w:marRight w:val="0"/>
          <w:marTop w:val="0"/>
          <w:marBottom w:val="0"/>
          <w:divBdr>
            <w:top w:val="none" w:sz="0" w:space="0" w:color="auto"/>
            <w:left w:val="none" w:sz="0" w:space="0" w:color="auto"/>
            <w:bottom w:val="none" w:sz="0" w:space="0" w:color="auto"/>
            <w:right w:val="none" w:sz="0" w:space="0" w:color="auto"/>
          </w:divBdr>
        </w:div>
        <w:div w:id="1387148953">
          <w:marLeft w:val="480"/>
          <w:marRight w:val="0"/>
          <w:marTop w:val="0"/>
          <w:marBottom w:val="0"/>
          <w:divBdr>
            <w:top w:val="none" w:sz="0" w:space="0" w:color="auto"/>
            <w:left w:val="none" w:sz="0" w:space="0" w:color="auto"/>
            <w:bottom w:val="none" w:sz="0" w:space="0" w:color="auto"/>
            <w:right w:val="none" w:sz="0" w:space="0" w:color="auto"/>
          </w:divBdr>
        </w:div>
        <w:div w:id="661355216">
          <w:marLeft w:val="480"/>
          <w:marRight w:val="0"/>
          <w:marTop w:val="0"/>
          <w:marBottom w:val="0"/>
          <w:divBdr>
            <w:top w:val="none" w:sz="0" w:space="0" w:color="auto"/>
            <w:left w:val="none" w:sz="0" w:space="0" w:color="auto"/>
            <w:bottom w:val="none" w:sz="0" w:space="0" w:color="auto"/>
            <w:right w:val="none" w:sz="0" w:space="0" w:color="auto"/>
          </w:divBdr>
        </w:div>
        <w:div w:id="630551348">
          <w:marLeft w:val="480"/>
          <w:marRight w:val="0"/>
          <w:marTop w:val="0"/>
          <w:marBottom w:val="0"/>
          <w:divBdr>
            <w:top w:val="none" w:sz="0" w:space="0" w:color="auto"/>
            <w:left w:val="none" w:sz="0" w:space="0" w:color="auto"/>
            <w:bottom w:val="none" w:sz="0" w:space="0" w:color="auto"/>
            <w:right w:val="none" w:sz="0" w:space="0" w:color="auto"/>
          </w:divBdr>
        </w:div>
        <w:div w:id="1286501372">
          <w:marLeft w:val="480"/>
          <w:marRight w:val="0"/>
          <w:marTop w:val="0"/>
          <w:marBottom w:val="0"/>
          <w:divBdr>
            <w:top w:val="none" w:sz="0" w:space="0" w:color="auto"/>
            <w:left w:val="none" w:sz="0" w:space="0" w:color="auto"/>
            <w:bottom w:val="none" w:sz="0" w:space="0" w:color="auto"/>
            <w:right w:val="none" w:sz="0" w:space="0" w:color="auto"/>
          </w:divBdr>
        </w:div>
        <w:div w:id="726880392">
          <w:marLeft w:val="480"/>
          <w:marRight w:val="0"/>
          <w:marTop w:val="0"/>
          <w:marBottom w:val="0"/>
          <w:divBdr>
            <w:top w:val="none" w:sz="0" w:space="0" w:color="auto"/>
            <w:left w:val="none" w:sz="0" w:space="0" w:color="auto"/>
            <w:bottom w:val="none" w:sz="0" w:space="0" w:color="auto"/>
            <w:right w:val="none" w:sz="0" w:space="0" w:color="auto"/>
          </w:divBdr>
        </w:div>
        <w:div w:id="340856250">
          <w:marLeft w:val="480"/>
          <w:marRight w:val="0"/>
          <w:marTop w:val="0"/>
          <w:marBottom w:val="0"/>
          <w:divBdr>
            <w:top w:val="none" w:sz="0" w:space="0" w:color="auto"/>
            <w:left w:val="none" w:sz="0" w:space="0" w:color="auto"/>
            <w:bottom w:val="none" w:sz="0" w:space="0" w:color="auto"/>
            <w:right w:val="none" w:sz="0" w:space="0" w:color="auto"/>
          </w:divBdr>
        </w:div>
        <w:div w:id="563029256">
          <w:marLeft w:val="480"/>
          <w:marRight w:val="0"/>
          <w:marTop w:val="0"/>
          <w:marBottom w:val="0"/>
          <w:divBdr>
            <w:top w:val="none" w:sz="0" w:space="0" w:color="auto"/>
            <w:left w:val="none" w:sz="0" w:space="0" w:color="auto"/>
            <w:bottom w:val="none" w:sz="0" w:space="0" w:color="auto"/>
            <w:right w:val="none" w:sz="0" w:space="0" w:color="auto"/>
          </w:divBdr>
        </w:div>
        <w:div w:id="1116755261">
          <w:marLeft w:val="480"/>
          <w:marRight w:val="0"/>
          <w:marTop w:val="0"/>
          <w:marBottom w:val="0"/>
          <w:divBdr>
            <w:top w:val="none" w:sz="0" w:space="0" w:color="auto"/>
            <w:left w:val="none" w:sz="0" w:space="0" w:color="auto"/>
            <w:bottom w:val="none" w:sz="0" w:space="0" w:color="auto"/>
            <w:right w:val="none" w:sz="0" w:space="0" w:color="auto"/>
          </w:divBdr>
        </w:div>
        <w:div w:id="649942571">
          <w:marLeft w:val="480"/>
          <w:marRight w:val="0"/>
          <w:marTop w:val="0"/>
          <w:marBottom w:val="0"/>
          <w:divBdr>
            <w:top w:val="none" w:sz="0" w:space="0" w:color="auto"/>
            <w:left w:val="none" w:sz="0" w:space="0" w:color="auto"/>
            <w:bottom w:val="none" w:sz="0" w:space="0" w:color="auto"/>
            <w:right w:val="none" w:sz="0" w:space="0" w:color="auto"/>
          </w:divBdr>
        </w:div>
        <w:div w:id="1677069938">
          <w:marLeft w:val="480"/>
          <w:marRight w:val="0"/>
          <w:marTop w:val="0"/>
          <w:marBottom w:val="0"/>
          <w:divBdr>
            <w:top w:val="none" w:sz="0" w:space="0" w:color="auto"/>
            <w:left w:val="none" w:sz="0" w:space="0" w:color="auto"/>
            <w:bottom w:val="none" w:sz="0" w:space="0" w:color="auto"/>
            <w:right w:val="none" w:sz="0" w:space="0" w:color="auto"/>
          </w:divBdr>
        </w:div>
        <w:div w:id="698431172">
          <w:marLeft w:val="480"/>
          <w:marRight w:val="0"/>
          <w:marTop w:val="0"/>
          <w:marBottom w:val="0"/>
          <w:divBdr>
            <w:top w:val="none" w:sz="0" w:space="0" w:color="auto"/>
            <w:left w:val="none" w:sz="0" w:space="0" w:color="auto"/>
            <w:bottom w:val="none" w:sz="0" w:space="0" w:color="auto"/>
            <w:right w:val="none" w:sz="0" w:space="0" w:color="auto"/>
          </w:divBdr>
        </w:div>
        <w:div w:id="268709262">
          <w:marLeft w:val="480"/>
          <w:marRight w:val="0"/>
          <w:marTop w:val="0"/>
          <w:marBottom w:val="0"/>
          <w:divBdr>
            <w:top w:val="none" w:sz="0" w:space="0" w:color="auto"/>
            <w:left w:val="none" w:sz="0" w:space="0" w:color="auto"/>
            <w:bottom w:val="none" w:sz="0" w:space="0" w:color="auto"/>
            <w:right w:val="none" w:sz="0" w:space="0" w:color="auto"/>
          </w:divBdr>
        </w:div>
        <w:div w:id="688485567">
          <w:marLeft w:val="480"/>
          <w:marRight w:val="0"/>
          <w:marTop w:val="0"/>
          <w:marBottom w:val="0"/>
          <w:divBdr>
            <w:top w:val="none" w:sz="0" w:space="0" w:color="auto"/>
            <w:left w:val="none" w:sz="0" w:space="0" w:color="auto"/>
            <w:bottom w:val="none" w:sz="0" w:space="0" w:color="auto"/>
            <w:right w:val="none" w:sz="0" w:space="0" w:color="auto"/>
          </w:divBdr>
        </w:div>
        <w:div w:id="1548102330">
          <w:marLeft w:val="480"/>
          <w:marRight w:val="0"/>
          <w:marTop w:val="0"/>
          <w:marBottom w:val="0"/>
          <w:divBdr>
            <w:top w:val="none" w:sz="0" w:space="0" w:color="auto"/>
            <w:left w:val="none" w:sz="0" w:space="0" w:color="auto"/>
            <w:bottom w:val="none" w:sz="0" w:space="0" w:color="auto"/>
            <w:right w:val="none" w:sz="0" w:space="0" w:color="auto"/>
          </w:divBdr>
        </w:div>
        <w:div w:id="1158035751">
          <w:marLeft w:val="480"/>
          <w:marRight w:val="0"/>
          <w:marTop w:val="0"/>
          <w:marBottom w:val="0"/>
          <w:divBdr>
            <w:top w:val="none" w:sz="0" w:space="0" w:color="auto"/>
            <w:left w:val="none" w:sz="0" w:space="0" w:color="auto"/>
            <w:bottom w:val="none" w:sz="0" w:space="0" w:color="auto"/>
            <w:right w:val="none" w:sz="0" w:space="0" w:color="auto"/>
          </w:divBdr>
        </w:div>
        <w:div w:id="591624670">
          <w:marLeft w:val="480"/>
          <w:marRight w:val="0"/>
          <w:marTop w:val="0"/>
          <w:marBottom w:val="0"/>
          <w:divBdr>
            <w:top w:val="none" w:sz="0" w:space="0" w:color="auto"/>
            <w:left w:val="none" w:sz="0" w:space="0" w:color="auto"/>
            <w:bottom w:val="none" w:sz="0" w:space="0" w:color="auto"/>
            <w:right w:val="none" w:sz="0" w:space="0" w:color="auto"/>
          </w:divBdr>
        </w:div>
        <w:div w:id="2032141922">
          <w:marLeft w:val="480"/>
          <w:marRight w:val="0"/>
          <w:marTop w:val="0"/>
          <w:marBottom w:val="0"/>
          <w:divBdr>
            <w:top w:val="none" w:sz="0" w:space="0" w:color="auto"/>
            <w:left w:val="none" w:sz="0" w:space="0" w:color="auto"/>
            <w:bottom w:val="none" w:sz="0" w:space="0" w:color="auto"/>
            <w:right w:val="none" w:sz="0" w:space="0" w:color="auto"/>
          </w:divBdr>
        </w:div>
        <w:div w:id="1966694089">
          <w:marLeft w:val="480"/>
          <w:marRight w:val="0"/>
          <w:marTop w:val="0"/>
          <w:marBottom w:val="0"/>
          <w:divBdr>
            <w:top w:val="none" w:sz="0" w:space="0" w:color="auto"/>
            <w:left w:val="none" w:sz="0" w:space="0" w:color="auto"/>
            <w:bottom w:val="none" w:sz="0" w:space="0" w:color="auto"/>
            <w:right w:val="none" w:sz="0" w:space="0" w:color="auto"/>
          </w:divBdr>
        </w:div>
        <w:div w:id="1622102471">
          <w:marLeft w:val="480"/>
          <w:marRight w:val="0"/>
          <w:marTop w:val="0"/>
          <w:marBottom w:val="0"/>
          <w:divBdr>
            <w:top w:val="none" w:sz="0" w:space="0" w:color="auto"/>
            <w:left w:val="none" w:sz="0" w:space="0" w:color="auto"/>
            <w:bottom w:val="none" w:sz="0" w:space="0" w:color="auto"/>
            <w:right w:val="none" w:sz="0" w:space="0" w:color="auto"/>
          </w:divBdr>
        </w:div>
        <w:div w:id="1721593036">
          <w:marLeft w:val="480"/>
          <w:marRight w:val="0"/>
          <w:marTop w:val="0"/>
          <w:marBottom w:val="0"/>
          <w:divBdr>
            <w:top w:val="none" w:sz="0" w:space="0" w:color="auto"/>
            <w:left w:val="none" w:sz="0" w:space="0" w:color="auto"/>
            <w:bottom w:val="none" w:sz="0" w:space="0" w:color="auto"/>
            <w:right w:val="none" w:sz="0" w:space="0" w:color="auto"/>
          </w:divBdr>
        </w:div>
        <w:div w:id="1944529306">
          <w:marLeft w:val="480"/>
          <w:marRight w:val="0"/>
          <w:marTop w:val="0"/>
          <w:marBottom w:val="0"/>
          <w:divBdr>
            <w:top w:val="none" w:sz="0" w:space="0" w:color="auto"/>
            <w:left w:val="none" w:sz="0" w:space="0" w:color="auto"/>
            <w:bottom w:val="none" w:sz="0" w:space="0" w:color="auto"/>
            <w:right w:val="none" w:sz="0" w:space="0" w:color="auto"/>
          </w:divBdr>
        </w:div>
        <w:div w:id="176503296">
          <w:marLeft w:val="480"/>
          <w:marRight w:val="0"/>
          <w:marTop w:val="0"/>
          <w:marBottom w:val="0"/>
          <w:divBdr>
            <w:top w:val="none" w:sz="0" w:space="0" w:color="auto"/>
            <w:left w:val="none" w:sz="0" w:space="0" w:color="auto"/>
            <w:bottom w:val="none" w:sz="0" w:space="0" w:color="auto"/>
            <w:right w:val="none" w:sz="0" w:space="0" w:color="auto"/>
          </w:divBdr>
        </w:div>
        <w:div w:id="575091085">
          <w:marLeft w:val="480"/>
          <w:marRight w:val="0"/>
          <w:marTop w:val="0"/>
          <w:marBottom w:val="0"/>
          <w:divBdr>
            <w:top w:val="none" w:sz="0" w:space="0" w:color="auto"/>
            <w:left w:val="none" w:sz="0" w:space="0" w:color="auto"/>
            <w:bottom w:val="none" w:sz="0" w:space="0" w:color="auto"/>
            <w:right w:val="none" w:sz="0" w:space="0" w:color="auto"/>
          </w:divBdr>
        </w:div>
        <w:div w:id="185409402">
          <w:marLeft w:val="480"/>
          <w:marRight w:val="0"/>
          <w:marTop w:val="0"/>
          <w:marBottom w:val="0"/>
          <w:divBdr>
            <w:top w:val="none" w:sz="0" w:space="0" w:color="auto"/>
            <w:left w:val="none" w:sz="0" w:space="0" w:color="auto"/>
            <w:bottom w:val="none" w:sz="0" w:space="0" w:color="auto"/>
            <w:right w:val="none" w:sz="0" w:space="0" w:color="auto"/>
          </w:divBdr>
        </w:div>
        <w:div w:id="285628846">
          <w:marLeft w:val="480"/>
          <w:marRight w:val="0"/>
          <w:marTop w:val="0"/>
          <w:marBottom w:val="0"/>
          <w:divBdr>
            <w:top w:val="none" w:sz="0" w:space="0" w:color="auto"/>
            <w:left w:val="none" w:sz="0" w:space="0" w:color="auto"/>
            <w:bottom w:val="none" w:sz="0" w:space="0" w:color="auto"/>
            <w:right w:val="none" w:sz="0" w:space="0" w:color="auto"/>
          </w:divBdr>
        </w:div>
        <w:div w:id="36978235">
          <w:marLeft w:val="480"/>
          <w:marRight w:val="0"/>
          <w:marTop w:val="0"/>
          <w:marBottom w:val="0"/>
          <w:divBdr>
            <w:top w:val="none" w:sz="0" w:space="0" w:color="auto"/>
            <w:left w:val="none" w:sz="0" w:space="0" w:color="auto"/>
            <w:bottom w:val="none" w:sz="0" w:space="0" w:color="auto"/>
            <w:right w:val="none" w:sz="0" w:space="0" w:color="auto"/>
          </w:divBdr>
        </w:div>
        <w:div w:id="1696270209">
          <w:marLeft w:val="480"/>
          <w:marRight w:val="0"/>
          <w:marTop w:val="0"/>
          <w:marBottom w:val="0"/>
          <w:divBdr>
            <w:top w:val="none" w:sz="0" w:space="0" w:color="auto"/>
            <w:left w:val="none" w:sz="0" w:space="0" w:color="auto"/>
            <w:bottom w:val="none" w:sz="0" w:space="0" w:color="auto"/>
            <w:right w:val="none" w:sz="0" w:space="0" w:color="auto"/>
          </w:divBdr>
        </w:div>
        <w:div w:id="1722318519">
          <w:marLeft w:val="480"/>
          <w:marRight w:val="0"/>
          <w:marTop w:val="0"/>
          <w:marBottom w:val="0"/>
          <w:divBdr>
            <w:top w:val="none" w:sz="0" w:space="0" w:color="auto"/>
            <w:left w:val="none" w:sz="0" w:space="0" w:color="auto"/>
            <w:bottom w:val="none" w:sz="0" w:space="0" w:color="auto"/>
            <w:right w:val="none" w:sz="0" w:space="0" w:color="auto"/>
          </w:divBdr>
        </w:div>
        <w:div w:id="1893690991">
          <w:marLeft w:val="480"/>
          <w:marRight w:val="0"/>
          <w:marTop w:val="0"/>
          <w:marBottom w:val="0"/>
          <w:divBdr>
            <w:top w:val="none" w:sz="0" w:space="0" w:color="auto"/>
            <w:left w:val="none" w:sz="0" w:space="0" w:color="auto"/>
            <w:bottom w:val="none" w:sz="0" w:space="0" w:color="auto"/>
            <w:right w:val="none" w:sz="0" w:space="0" w:color="auto"/>
          </w:divBdr>
        </w:div>
        <w:div w:id="779570297">
          <w:marLeft w:val="480"/>
          <w:marRight w:val="0"/>
          <w:marTop w:val="0"/>
          <w:marBottom w:val="0"/>
          <w:divBdr>
            <w:top w:val="none" w:sz="0" w:space="0" w:color="auto"/>
            <w:left w:val="none" w:sz="0" w:space="0" w:color="auto"/>
            <w:bottom w:val="none" w:sz="0" w:space="0" w:color="auto"/>
            <w:right w:val="none" w:sz="0" w:space="0" w:color="auto"/>
          </w:divBdr>
        </w:div>
        <w:div w:id="1474567812">
          <w:marLeft w:val="480"/>
          <w:marRight w:val="0"/>
          <w:marTop w:val="0"/>
          <w:marBottom w:val="0"/>
          <w:divBdr>
            <w:top w:val="none" w:sz="0" w:space="0" w:color="auto"/>
            <w:left w:val="none" w:sz="0" w:space="0" w:color="auto"/>
            <w:bottom w:val="none" w:sz="0" w:space="0" w:color="auto"/>
            <w:right w:val="none" w:sz="0" w:space="0" w:color="auto"/>
          </w:divBdr>
        </w:div>
        <w:div w:id="1288774722">
          <w:marLeft w:val="480"/>
          <w:marRight w:val="0"/>
          <w:marTop w:val="0"/>
          <w:marBottom w:val="0"/>
          <w:divBdr>
            <w:top w:val="none" w:sz="0" w:space="0" w:color="auto"/>
            <w:left w:val="none" w:sz="0" w:space="0" w:color="auto"/>
            <w:bottom w:val="none" w:sz="0" w:space="0" w:color="auto"/>
            <w:right w:val="none" w:sz="0" w:space="0" w:color="auto"/>
          </w:divBdr>
        </w:div>
        <w:div w:id="440877452">
          <w:marLeft w:val="480"/>
          <w:marRight w:val="0"/>
          <w:marTop w:val="0"/>
          <w:marBottom w:val="0"/>
          <w:divBdr>
            <w:top w:val="none" w:sz="0" w:space="0" w:color="auto"/>
            <w:left w:val="none" w:sz="0" w:space="0" w:color="auto"/>
            <w:bottom w:val="none" w:sz="0" w:space="0" w:color="auto"/>
            <w:right w:val="none" w:sz="0" w:space="0" w:color="auto"/>
          </w:divBdr>
        </w:div>
        <w:div w:id="557546260">
          <w:marLeft w:val="480"/>
          <w:marRight w:val="0"/>
          <w:marTop w:val="0"/>
          <w:marBottom w:val="0"/>
          <w:divBdr>
            <w:top w:val="none" w:sz="0" w:space="0" w:color="auto"/>
            <w:left w:val="none" w:sz="0" w:space="0" w:color="auto"/>
            <w:bottom w:val="none" w:sz="0" w:space="0" w:color="auto"/>
            <w:right w:val="none" w:sz="0" w:space="0" w:color="auto"/>
          </w:divBdr>
        </w:div>
        <w:div w:id="1758361907">
          <w:marLeft w:val="480"/>
          <w:marRight w:val="0"/>
          <w:marTop w:val="0"/>
          <w:marBottom w:val="0"/>
          <w:divBdr>
            <w:top w:val="none" w:sz="0" w:space="0" w:color="auto"/>
            <w:left w:val="none" w:sz="0" w:space="0" w:color="auto"/>
            <w:bottom w:val="none" w:sz="0" w:space="0" w:color="auto"/>
            <w:right w:val="none" w:sz="0" w:space="0" w:color="auto"/>
          </w:divBdr>
        </w:div>
        <w:div w:id="1204905018">
          <w:marLeft w:val="480"/>
          <w:marRight w:val="0"/>
          <w:marTop w:val="0"/>
          <w:marBottom w:val="0"/>
          <w:divBdr>
            <w:top w:val="none" w:sz="0" w:space="0" w:color="auto"/>
            <w:left w:val="none" w:sz="0" w:space="0" w:color="auto"/>
            <w:bottom w:val="none" w:sz="0" w:space="0" w:color="auto"/>
            <w:right w:val="none" w:sz="0" w:space="0" w:color="auto"/>
          </w:divBdr>
        </w:div>
        <w:div w:id="680862610">
          <w:marLeft w:val="480"/>
          <w:marRight w:val="0"/>
          <w:marTop w:val="0"/>
          <w:marBottom w:val="0"/>
          <w:divBdr>
            <w:top w:val="none" w:sz="0" w:space="0" w:color="auto"/>
            <w:left w:val="none" w:sz="0" w:space="0" w:color="auto"/>
            <w:bottom w:val="none" w:sz="0" w:space="0" w:color="auto"/>
            <w:right w:val="none" w:sz="0" w:space="0" w:color="auto"/>
          </w:divBdr>
        </w:div>
        <w:div w:id="686518735">
          <w:marLeft w:val="480"/>
          <w:marRight w:val="0"/>
          <w:marTop w:val="0"/>
          <w:marBottom w:val="0"/>
          <w:divBdr>
            <w:top w:val="none" w:sz="0" w:space="0" w:color="auto"/>
            <w:left w:val="none" w:sz="0" w:space="0" w:color="auto"/>
            <w:bottom w:val="none" w:sz="0" w:space="0" w:color="auto"/>
            <w:right w:val="none" w:sz="0" w:space="0" w:color="auto"/>
          </w:divBdr>
        </w:div>
        <w:div w:id="1034231364">
          <w:marLeft w:val="480"/>
          <w:marRight w:val="0"/>
          <w:marTop w:val="0"/>
          <w:marBottom w:val="0"/>
          <w:divBdr>
            <w:top w:val="none" w:sz="0" w:space="0" w:color="auto"/>
            <w:left w:val="none" w:sz="0" w:space="0" w:color="auto"/>
            <w:bottom w:val="none" w:sz="0" w:space="0" w:color="auto"/>
            <w:right w:val="none" w:sz="0" w:space="0" w:color="auto"/>
          </w:divBdr>
        </w:div>
        <w:div w:id="374042672">
          <w:marLeft w:val="480"/>
          <w:marRight w:val="0"/>
          <w:marTop w:val="0"/>
          <w:marBottom w:val="0"/>
          <w:divBdr>
            <w:top w:val="none" w:sz="0" w:space="0" w:color="auto"/>
            <w:left w:val="none" w:sz="0" w:space="0" w:color="auto"/>
            <w:bottom w:val="none" w:sz="0" w:space="0" w:color="auto"/>
            <w:right w:val="none" w:sz="0" w:space="0" w:color="auto"/>
          </w:divBdr>
        </w:div>
        <w:div w:id="468791273">
          <w:marLeft w:val="480"/>
          <w:marRight w:val="0"/>
          <w:marTop w:val="0"/>
          <w:marBottom w:val="0"/>
          <w:divBdr>
            <w:top w:val="none" w:sz="0" w:space="0" w:color="auto"/>
            <w:left w:val="none" w:sz="0" w:space="0" w:color="auto"/>
            <w:bottom w:val="none" w:sz="0" w:space="0" w:color="auto"/>
            <w:right w:val="none" w:sz="0" w:space="0" w:color="auto"/>
          </w:divBdr>
        </w:div>
        <w:div w:id="66848958">
          <w:marLeft w:val="480"/>
          <w:marRight w:val="0"/>
          <w:marTop w:val="0"/>
          <w:marBottom w:val="0"/>
          <w:divBdr>
            <w:top w:val="none" w:sz="0" w:space="0" w:color="auto"/>
            <w:left w:val="none" w:sz="0" w:space="0" w:color="auto"/>
            <w:bottom w:val="none" w:sz="0" w:space="0" w:color="auto"/>
            <w:right w:val="none" w:sz="0" w:space="0" w:color="auto"/>
          </w:divBdr>
        </w:div>
        <w:div w:id="1504782458">
          <w:marLeft w:val="480"/>
          <w:marRight w:val="0"/>
          <w:marTop w:val="0"/>
          <w:marBottom w:val="0"/>
          <w:divBdr>
            <w:top w:val="none" w:sz="0" w:space="0" w:color="auto"/>
            <w:left w:val="none" w:sz="0" w:space="0" w:color="auto"/>
            <w:bottom w:val="none" w:sz="0" w:space="0" w:color="auto"/>
            <w:right w:val="none" w:sz="0" w:space="0" w:color="auto"/>
          </w:divBdr>
        </w:div>
        <w:div w:id="1443190349">
          <w:marLeft w:val="480"/>
          <w:marRight w:val="0"/>
          <w:marTop w:val="0"/>
          <w:marBottom w:val="0"/>
          <w:divBdr>
            <w:top w:val="none" w:sz="0" w:space="0" w:color="auto"/>
            <w:left w:val="none" w:sz="0" w:space="0" w:color="auto"/>
            <w:bottom w:val="none" w:sz="0" w:space="0" w:color="auto"/>
            <w:right w:val="none" w:sz="0" w:space="0" w:color="auto"/>
          </w:divBdr>
        </w:div>
        <w:div w:id="1509635374">
          <w:marLeft w:val="480"/>
          <w:marRight w:val="0"/>
          <w:marTop w:val="0"/>
          <w:marBottom w:val="0"/>
          <w:divBdr>
            <w:top w:val="none" w:sz="0" w:space="0" w:color="auto"/>
            <w:left w:val="none" w:sz="0" w:space="0" w:color="auto"/>
            <w:bottom w:val="none" w:sz="0" w:space="0" w:color="auto"/>
            <w:right w:val="none" w:sz="0" w:space="0" w:color="auto"/>
          </w:divBdr>
        </w:div>
        <w:div w:id="1002707836">
          <w:marLeft w:val="480"/>
          <w:marRight w:val="0"/>
          <w:marTop w:val="0"/>
          <w:marBottom w:val="0"/>
          <w:divBdr>
            <w:top w:val="none" w:sz="0" w:space="0" w:color="auto"/>
            <w:left w:val="none" w:sz="0" w:space="0" w:color="auto"/>
            <w:bottom w:val="none" w:sz="0" w:space="0" w:color="auto"/>
            <w:right w:val="none" w:sz="0" w:space="0" w:color="auto"/>
          </w:divBdr>
        </w:div>
        <w:div w:id="1588516">
          <w:marLeft w:val="480"/>
          <w:marRight w:val="0"/>
          <w:marTop w:val="0"/>
          <w:marBottom w:val="0"/>
          <w:divBdr>
            <w:top w:val="none" w:sz="0" w:space="0" w:color="auto"/>
            <w:left w:val="none" w:sz="0" w:space="0" w:color="auto"/>
            <w:bottom w:val="none" w:sz="0" w:space="0" w:color="auto"/>
            <w:right w:val="none" w:sz="0" w:space="0" w:color="auto"/>
          </w:divBdr>
        </w:div>
        <w:div w:id="649752886">
          <w:marLeft w:val="480"/>
          <w:marRight w:val="0"/>
          <w:marTop w:val="0"/>
          <w:marBottom w:val="0"/>
          <w:divBdr>
            <w:top w:val="none" w:sz="0" w:space="0" w:color="auto"/>
            <w:left w:val="none" w:sz="0" w:space="0" w:color="auto"/>
            <w:bottom w:val="none" w:sz="0" w:space="0" w:color="auto"/>
            <w:right w:val="none" w:sz="0" w:space="0" w:color="auto"/>
          </w:divBdr>
        </w:div>
        <w:div w:id="1037314754">
          <w:marLeft w:val="480"/>
          <w:marRight w:val="0"/>
          <w:marTop w:val="0"/>
          <w:marBottom w:val="0"/>
          <w:divBdr>
            <w:top w:val="none" w:sz="0" w:space="0" w:color="auto"/>
            <w:left w:val="none" w:sz="0" w:space="0" w:color="auto"/>
            <w:bottom w:val="none" w:sz="0" w:space="0" w:color="auto"/>
            <w:right w:val="none" w:sz="0" w:space="0" w:color="auto"/>
          </w:divBdr>
        </w:div>
        <w:div w:id="1656447113">
          <w:marLeft w:val="480"/>
          <w:marRight w:val="0"/>
          <w:marTop w:val="0"/>
          <w:marBottom w:val="0"/>
          <w:divBdr>
            <w:top w:val="none" w:sz="0" w:space="0" w:color="auto"/>
            <w:left w:val="none" w:sz="0" w:space="0" w:color="auto"/>
            <w:bottom w:val="none" w:sz="0" w:space="0" w:color="auto"/>
            <w:right w:val="none" w:sz="0" w:space="0" w:color="auto"/>
          </w:divBdr>
        </w:div>
        <w:div w:id="310594798">
          <w:marLeft w:val="480"/>
          <w:marRight w:val="0"/>
          <w:marTop w:val="0"/>
          <w:marBottom w:val="0"/>
          <w:divBdr>
            <w:top w:val="none" w:sz="0" w:space="0" w:color="auto"/>
            <w:left w:val="none" w:sz="0" w:space="0" w:color="auto"/>
            <w:bottom w:val="none" w:sz="0" w:space="0" w:color="auto"/>
            <w:right w:val="none" w:sz="0" w:space="0" w:color="auto"/>
          </w:divBdr>
        </w:div>
      </w:divsChild>
    </w:div>
    <w:div w:id="1563834136">
      <w:bodyDiv w:val="1"/>
      <w:marLeft w:val="0"/>
      <w:marRight w:val="0"/>
      <w:marTop w:val="0"/>
      <w:marBottom w:val="0"/>
      <w:divBdr>
        <w:top w:val="none" w:sz="0" w:space="0" w:color="auto"/>
        <w:left w:val="none" w:sz="0" w:space="0" w:color="auto"/>
        <w:bottom w:val="none" w:sz="0" w:space="0" w:color="auto"/>
        <w:right w:val="none" w:sz="0" w:space="0" w:color="auto"/>
      </w:divBdr>
      <w:divsChild>
        <w:div w:id="808941293">
          <w:marLeft w:val="480"/>
          <w:marRight w:val="0"/>
          <w:marTop w:val="0"/>
          <w:marBottom w:val="0"/>
          <w:divBdr>
            <w:top w:val="none" w:sz="0" w:space="0" w:color="auto"/>
            <w:left w:val="none" w:sz="0" w:space="0" w:color="auto"/>
            <w:bottom w:val="none" w:sz="0" w:space="0" w:color="auto"/>
            <w:right w:val="none" w:sz="0" w:space="0" w:color="auto"/>
          </w:divBdr>
        </w:div>
        <w:div w:id="2085101205">
          <w:marLeft w:val="480"/>
          <w:marRight w:val="0"/>
          <w:marTop w:val="0"/>
          <w:marBottom w:val="0"/>
          <w:divBdr>
            <w:top w:val="none" w:sz="0" w:space="0" w:color="auto"/>
            <w:left w:val="none" w:sz="0" w:space="0" w:color="auto"/>
            <w:bottom w:val="none" w:sz="0" w:space="0" w:color="auto"/>
            <w:right w:val="none" w:sz="0" w:space="0" w:color="auto"/>
          </w:divBdr>
        </w:div>
        <w:div w:id="1182818868">
          <w:marLeft w:val="480"/>
          <w:marRight w:val="0"/>
          <w:marTop w:val="0"/>
          <w:marBottom w:val="0"/>
          <w:divBdr>
            <w:top w:val="none" w:sz="0" w:space="0" w:color="auto"/>
            <w:left w:val="none" w:sz="0" w:space="0" w:color="auto"/>
            <w:bottom w:val="none" w:sz="0" w:space="0" w:color="auto"/>
            <w:right w:val="none" w:sz="0" w:space="0" w:color="auto"/>
          </w:divBdr>
        </w:div>
        <w:div w:id="310643234">
          <w:marLeft w:val="480"/>
          <w:marRight w:val="0"/>
          <w:marTop w:val="0"/>
          <w:marBottom w:val="0"/>
          <w:divBdr>
            <w:top w:val="none" w:sz="0" w:space="0" w:color="auto"/>
            <w:left w:val="none" w:sz="0" w:space="0" w:color="auto"/>
            <w:bottom w:val="none" w:sz="0" w:space="0" w:color="auto"/>
            <w:right w:val="none" w:sz="0" w:space="0" w:color="auto"/>
          </w:divBdr>
        </w:div>
        <w:div w:id="1075393781">
          <w:marLeft w:val="480"/>
          <w:marRight w:val="0"/>
          <w:marTop w:val="0"/>
          <w:marBottom w:val="0"/>
          <w:divBdr>
            <w:top w:val="none" w:sz="0" w:space="0" w:color="auto"/>
            <w:left w:val="none" w:sz="0" w:space="0" w:color="auto"/>
            <w:bottom w:val="none" w:sz="0" w:space="0" w:color="auto"/>
            <w:right w:val="none" w:sz="0" w:space="0" w:color="auto"/>
          </w:divBdr>
        </w:div>
        <w:div w:id="896861529">
          <w:marLeft w:val="480"/>
          <w:marRight w:val="0"/>
          <w:marTop w:val="0"/>
          <w:marBottom w:val="0"/>
          <w:divBdr>
            <w:top w:val="none" w:sz="0" w:space="0" w:color="auto"/>
            <w:left w:val="none" w:sz="0" w:space="0" w:color="auto"/>
            <w:bottom w:val="none" w:sz="0" w:space="0" w:color="auto"/>
            <w:right w:val="none" w:sz="0" w:space="0" w:color="auto"/>
          </w:divBdr>
        </w:div>
        <w:div w:id="1091008295">
          <w:marLeft w:val="480"/>
          <w:marRight w:val="0"/>
          <w:marTop w:val="0"/>
          <w:marBottom w:val="0"/>
          <w:divBdr>
            <w:top w:val="none" w:sz="0" w:space="0" w:color="auto"/>
            <w:left w:val="none" w:sz="0" w:space="0" w:color="auto"/>
            <w:bottom w:val="none" w:sz="0" w:space="0" w:color="auto"/>
            <w:right w:val="none" w:sz="0" w:space="0" w:color="auto"/>
          </w:divBdr>
        </w:div>
        <w:div w:id="1263564939">
          <w:marLeft w:val="480"/>
          <w:marRight w:val="0"/>
          <w:marTop w:val="0"/>
          <w:marBottom w:val="0"/>
          <w:divBdr>
            <w:top w:val="none" w:sz="0" w:space="0" w:color="auto"/>
            <w:left w:val="none" w:sz="0" w:space="0" w:color="auto"/>
            <w:bottom w:val="none" w:sz="0" w:space="0" w:color="auto"/>
            <w:right w:val="none" w:sz="0" w:space="0" w:color="auto"/>
          </w:divBdr>
        </w:div>
        <w:div w:id="220530561">
          <w:marLeft w:val="480"/>
          <w:marRight w:val="0"/>
          <w:marTop w:val="0"/>
          <w:marBottom w:val="0"/>
          <w:divBdr>
            <w:top w:val="none" w:sz="0" w:space="0" w:color="auto"/>
            <w:left w:val="none" w:sz="0" w:space="0" w:color="auto"/>
            <w:bottom w:val="none" w:sz="0" w:space="0" w:color="auto"/>
            <w:right w:val="none" w:sz="0" w:space="0" w:color="auto"/>
          </w:divBdr>
        </w:div>
        <w:div w:id="1956860823">
          <w:marLeft w:val="480"/>
          <w:marRight w:val="0"/>
          <w:marTop w:val="0"/>
          <w:marBottom w:val="0"/>
          <w:divBdr>
            <w:top w:val="none" w:sz="0" w:space="0" w:color="auto"/>
            <w:left w:val="none" w:sz="0" w:space="0" w:color="auto"/>
            <w:bottom w:val="none" w:sz="0" w:space="0" w:color="auto"/>
            <w:right w:val="none" w:sz="0" w:space="0" w:color="auto"/>
          </w:divBdr>
        </w:div>
        <w:div w:id="2073188232">
          <w:marLeft w:val="480"/>
          <w:marRight w:val="0"/>
          <w:marTop w:val="0"/>
          <w:marBottom w:val="0"/>
          <w:divBdr>
            <w:top w:val="none" w:sz="0" w:space="0" w:color="auto"/>
            <w:left w:val="none" w:sz="0" w:space="0" w:color="auto"/>
            <w:bottom w:val="none" w:sz="0" w:space="0" w:color="auto"/>
            <w:right w:val="none" w:sz="0" w:space="0" w:color="auto"/>
          </w:divBdr>
        </w:div>
        <w:div w:id="669599659">
          <w:marLeft w:val="480"/>
          <w:marRight w:val="0"/>
          <w:marTop w:val="0"/>
          <w:marBottom w:val="0"/>
          <w:divBdr>
            <w:top w:val="none" w:sz="0" w:space="0" w:color="auto"/>
            <w:left w:val="none" w:sz="0" w:space="0" w:color="auto"/>
            <w:bottom w:val="none" w:sz="0" w:space="0" w:color="auto"/>
            <w:right w:val="none" w:sz="0" w:space="0" w:color="auto"/>
          </w:divBdr>
        </w:div>
        <w:div w:id="223880222">
          <w:marLeft w:val="480"/>
          <w:marRight w:val="0"/>
          <w:marTop w:val="0"/>
          <w:marBottom w:val="0"/>
          <w:divBdr>
            <w:top w:val="none" w:sz="0" w:space="0" w:color="auto"/>
            <w:left w:val="none" w:sz="0" w:space="0" w:color="auto"/>
            <w:bottom w:val="none" w:sz="0" w:space="0" w:color="auto"/>
            <w:right w:val="none" w:sz="0" w:space="0" w:color="auto"/>
          </w:divBdr>
        </w:div>
        <w:div w:id="443578063">
          <w:marLeft w:val="480"/>
          <w:marRight w:val="0"/>
          <w:marTop w:val="0"/>
          <w:marBottom w:val="0"/>
          <w:divBdr>
            <w:top w:val="none" w:sz="0" w:space="0" w:color="auto"/>
            <w:left w:val="none" w:sz="0" w:space="0" w:color="auto"/>
            <w:bottom w:val="none" w:sz="0" w:space="0" w:color="auto"/>
            <w:right w:val="none" w:sz="0" w:space="0" w:color="auto"/>
          </w:divBdr>
        </w:div>
        <w:div w:id="274168402">
          <w:marLeft w:val="480"/>
          <w:marRight w:val="0"/>
          <w:marTop w:val="0"/>
          <w:marBottom w:val="0"/>
          <w:divBdr>
            <w:top w:val="none" w:sz="0" w:space="0" w:color="auto"/>
            <w:left w:val="none" w:sz="0" w:space="0" w:color="auto"/>
            <w:bottom w:val="none" w:sz="0" w:space="0" w:color="auto"/>
            <w:right w:val="none" w:sz="0" w:space="0" w:color="auto"/>
          </w:divBdr>
        </w:div>
        <w:div w:id="935482319">
          <w:marLeft w:val="480"/>
          <w:marRight w:val="0"/>
          <w:marTop w:val="0"/>
          <w:marBottom w:val="0"/>
          <w:divBdr>
            <w:top w:val="none" w:sz="0" w:space="0" w:color="auto"/>
            <w:left w:val="none" w:sz="0" w:space="0" w:color="auto"/>
            <w:bottom w:val="none" w:sz="0" w:space="0" w:color="auto"/>
            <w:right w:val="none" w:sz="0" w:space="0" w:color="auto"/>
          </w:divBdr>
        </w:div>
        <w:div w:id="1151404671">
          <w:marLeft w:val="480"/>
          <w:marRight w:val="0"/>
          <w:marTop w:val="0"/>
          <w:marBottom w:val="0"/>
          <w:divBdr>
            <w:top w:val="none" w:sz="0" w:space="0" w:color="auto"/>
            <w:left w:val="none" w:sz="0" w:space="0" w:color="auto"/>
            <w:bottom w:val="none" w:sz="0" w:space="0" w:color="auto"/>
            <w:right w:val="none" w:sz="0" w:space="0" w:color="auto"/>
          </w:divBdr>
        </w:div>
        <w:div w:id="625311274">
          <w:marLeft w:val="480"/>
          <w:marRight w:val="0"/>
          <w:marTop w:val="0"/>
          <w:marBottom w:val="0"/>
          <w:divBdr>
            <w:top w:val="none" w:sz="0" w:space="0" w:color="auto"/>
            <w:left w:val="none" w:sz="0" w:space="0" w:color="auto"/>
            <w:bottom w:val="none" w:sz="0" w:space="0" w:color="auto"/>
            <w:right w:val="none" w:sz="0" w:space="0" w:color="auto"/>
          </w:divBdr>
        </w:div>
        <w:div w:id="1308820229">
          <w:marLeft w:val="480"/>
          <w:marRight w:val="0"/>
          <w:marTop w:val="0"/>
          <w:marBottom w:val="0"/>
          <w:divBdr>
            <w:top w:val="none" w:sz="0" w:space="0" w:color="auto"/>
            <w:left w:val="none" w:sz="0" w:space="0" w:color="auto"/>
            <w:bottom w:val="none" w:sz="0" w:space="0" w:color="auto"/>
            <w:right w:val="none" w:sz="0" w:space="0" w:color="auto"/>
          </w:divBdr>
        </w:div>
      </w:divsChild>
    </w:div>
    <w:div w:id="1565263630">
      <w:bodyDiv w:val="1"/>
      <w:marLeft w:val="0"/>
      <w:marRight w:val="0"/>
      <w:marTop w:val="0"/>
      <w:marBottom w:val="0"/>
      <w:divBdr>
        <w:top w:val="none" w:sz="0" w:space="0" w:color="auto"/>
        <w:left w:val="none" w:sz="0" w:space="0" w:color="auto"/>
        <w:bottom w:val="none" w:sz="0" w:space="0" w:color="auto"/>
        <w:right w:val="none" w:sz="0" w:space="0" w:color="auto"/>
      </w:divBdr>
    </w:div>
    <w:div w:id="1567645460">
      <w:bodyDiv w:val="1"/>
      <w:marLeft w:val="0"/>
      <w:marRight w:val="0"/>
      <w:marTop w:val="0"/>
      <w:marBottom w:val="0"/>
      <w:divBdr>
        <w:top w:val="none" w:sz="0" w:space="0" w:color="auto"/>
        <w:left w:val="none" w:sz="0" w:space="0" w:color="auto"/>
        <w:bottom w:val="none" w:sz="0" w:space="0" w:color="auto"/>
        <w:right w:val="none" w:sz="0" w:space="0" w:color="auto"/>
      </w:divBdr>
      <w:divsChild>
        <w:div w:id="21639516">
          <w:marLeft w:val="640"/>
          <w:marRight w:val="0"/>
          <w:marTop w:val="0"/>
          <w:marBottom w:val="0"/>
          <w:divBdr>
            <w:top w:val="none" w:sz="0" w:space="0" w:color="auto"/>
            <w:left w:val="none" w:sz="0" w:space="0" w:color="auto"/>
            <w:bottom w:val="none" w:sz="0" w:space="0" w:color="auto"/>
            <w:right w:val="none" w:sz="0" w:space="0" w:color="auto"/>
          </w:divBdr>
        </w:div>
        <w:div w:id="453720149">
          <w:marLeft w:val="640"/>
          <w:marRight w:val="0"/>
          <w:marTop w:val="0"/>
          <w:marBottom w:val="0"/>
          <w:divBdr>
            <w:top w:val="none" w:sz="0" w:space="0" w:color="auto"/>
            <w:left w:val="none" w:sz="0" w:space="0" w:color="auto"/>
            <w:bottom w:val="none" w:sz="0" w:space="0" w:color="auto"/>
            <w:right w:val="none" w:sz="0" w:space="0" w:color="auto"/>
          </w:divBdr>
        </w:div>
        <w:div w:id="971710666">
          <w:marLeft w:val="640"/>
          <w:marRight w:val="0"/>
          <w:marTop w:val="0"/>
          <w:marBottom w:val="0"/>
          <w:divBdr>
            <w:top w:val="none" w:sz="0" w:space="0" w:color="auto"/>
            <w:left w:val="none" w:sz="0" w:space="0" w:color="auto"/>
            <w:bottom w:val="none" w:sz="0" w:space="0" w:color="auto"/>
            <w:right w:val="none" w:sz="0" w:space="0" w:color="auto"/>
          </w:divBdr>
        </w:div>
        <w:div w:id="1938630621">
          <w:marLeft w:val="640"/>
          <w:marRight w:val="0"/>
          <w:marTop w:val="0"/>
          <w:marBottom w:val="0"/>
          <w:divBdr>
            <w:top w:val="none" w:sz="0" w:space="0" w:color="auto"/>
            <w:left w:val="none" w:sz="0" w:space="0" w:color="auto"/>
            <w:bottom w:val="none" w:sz="0" w:space="0" w:color="auto"/>
            <w:right w:val="none" w:sz="0" w:space="0" w:color="auto"/>
          </w:divBdr>
        </w:div>
        <w:div w:id="1554081856">
          <w:marLeft w:val="640"/>
          <w:marRight w:val="0"/>
          <w:marTop w:val="0"/>
          <w:marBottom w:val="0"/>
          <w:divBdr>
            <w:top w:val="none" w:sz="0" w:space="0" w:color="auto"/>
            <w:left w:val="none" w:sz="0" w:space="0" w:color="auto"/>
            <w:bottom w:val="none" w:sz="0" w:space="0" w:color="auto"/>
            <w:right w:val="none" w:sz="0" w:space="0" w:color="auto"/>
          </w:divBdr>
        </w:div>
        <w:div w:id="2109883966">
          <w:marLeft w:val="640"/>
          <w:marRight w:val="0"/>
          <w:marTop w:val="0"/>
          <w:marBottom w:val="0"/>
          <w:divBdr>
            <w:top w:val="none" w:sz="0" w:space="0" w:color="auto"/>
            <w:left w:val="none" w:sz="0" w:space="0" w:color="auto"/>
            <w:bottom w:val="none" w:sz="0" w:space="0" w:color="auto"/>
            <w:right w:val="none" w:sz="0" w:space="0" w:color="auto"/>
          </w:divBdr>
        </w:div>
        <w:div w:id="1215628128">
          <w:marLeft w:val="640"/>
          <w:marRight w:val="0"/>
          <w:marTop w:val="0"/>
          <w:marBottom w:val="0"/>
          <w:divBdr>
            <w:top w:val="none" w:sz="0" w:space="0" w:color="auto"/>
            <w:left w:val="none" w:sz="0" w:space="0" w:color="auto"/>
            <w:bottom w:val="none" w:sz="0" w:space="0" w:color="auto"/>
            <w:right w:val="none" w:sz="0" w:space="0" w:color="auto"/>
          </w:divBdr>
        </w:div>
        <w:div w:id="212158833">
          <w:marLeft w:val="640"/>
          <w:marRight w:val="0"/>
          <w:marTop w:val="0"/>
          <w:marBottom w:val="0"/>
          <w:divBdr>
            <w:top w:val="none" w:sz="0" w:space="0" w:color="auto"/>
            <w:left w:val="none" w:sz="0" w:space="0" w:color="auto"/>
            <w:bottom w:val="none" w:sz="0" w:space="0" w:color="auto"/>
            <w:right w:val="none" w:sz="0" w:space="0" w:color="auto"/>
          </w:divBdr>
        </w:div>
        <w:div w:id="171575570">
          <w:marLeft w:val="640"/>
          <w:marRight w:val="0"/>
          <w:marTop w:val="0"/>
          <w:marBottom w:val="0"/>
          <w:divBdr>
            <w:top w:val="none" w:sz="0" w:space="0" w:color="auto"/>
            <w:left w:val="none" w:sz="0" w:space="0" w:color="auto"/>
            <w:bottom w:val="none" w:sz="0" w:space="0" w:color="auto"/>
            <w:right w:val="none" w:sz="0" w:space="0" w:color="auto"/>
          </w:divBdr>
        </w:div>
        <w:div w:id="2100562616">
          <w:marLeft w:val="640"/>
          <w:marRight w:val="0"/>
          <w:marTop w:val="0"/>
          <w:marBottom w:val="0"/>
          <w:divBdr>
            <w:top w:val="none" w:sz="0" w:space="0" w:color="auto"/>
            <w:left w:val="none" w:sz="0" w:space="0" w:color="auto"/>
            <w:bottom w:val="none" w:sz="0" w:space="0" w:color="auto"/>
            <w:right w:val="none" w:sz="0" w:space="0" w:color="auto"/>
          </w:divBdr>
        </w:div>
        <w:div w:id="1017195498">
          <w:marLeft w:val="640"/>
          <w:marRight w:val="0"/>
          <w:marTop w:val="0"/>
          <w:marBottom w:val="0"/>
          <w:divBdr>
            <w:top w:val="none" w:sz="0" w:space="0" w:color="auto"/>
            <w:left w:val="none" w:sz="0" w:space="0" w:color="auto"/>
            <w:bottom w:val="none" w:sz="0" w:space="0" w:color="auto"/>
            <w:right w:val="none" w:sz="0" w:space="0" w:color="auto"/>
          </w:divBdr>
        </w:div>
        <w:div w:id="1314065475">
          <w:marLeft w:val="640"/>
          <w:marRight w:val="0"/>
          <w:marTop w:val="0"/>
          <w:marBottom w:val="0"/>
          <w:divBdr>
            <w:top w:val="none" w:sz="0" w:space="0" w:color="auto"/>
            <w:left w:val="none" w:sz="0" w:space="0" w:color="auto"/>
            <w:bottom w:val="none" w:sz="0" w:space="0" w:color="auto"/>
            <w:right w:val="none" w:sz="0" w:space="0" w:color="auto"/>
          </w:divBdr>
        </w:div>
        <w:div w:id="19168726">
          <w:marLeft w:val="640"/>
          <w:marRight w:val="0"/>
          <w:marTop w:val="0"/>
          <w:marBottom w:val="0"/>
          <w:divBdr>
            <w:top w:val="none" w:sz="0" w:space="0" w:color="auto"/>
            <w:left w:val="none" w:sz="0" w:space="0" w:color="auto"/>
            <w:bottom w:val="none" w:sz="0" w:space="0" w:color="auto"/>
            <w:right w:val="none" w:sz="0" w:space="0" w:color="auto"/>
          </w:divBdr>
        </w:div>
        <w:div w:id="754975933">
          <w:marLeft w:val="640"/>
          <w:marRight w:val="0"/>
          <w:marTop w:val="0"/>
          <w:marBottom w:val="0"/>
          <w:divBdr>
            <w:top w:val="none" w:sz="0" w:space="0" w:color="auto"/>
            <w:left w:val="none" w:sz="0" w:space="0" w:color="auto"/>
            <w:bottom w:val="none" w:sz="0" w:space="0" w:color="auto"/>
            <w:right w:val="none" w:sz="0" w:space="0" w:color="auto"/>
          </w:divBdr>
        </w:div>
        <w:div w:id="1329941277">
          <w:marLeft w:val="640"/>
          <w:marRight w:val="0"/>
          <w:marTop w:val="0"/>
          <w:marBottom w:val="0"/>
          <w:divBdr>
            <w:top w:val="none" w:sz="0" w:space="0" w:color="auto"/>
            <w:left w:val="none" w:sz="0" w:space="0" w:color="auto"/>
            <w:bottom w:val="none" w:sz="0" w:space="0" w:color="auto"/>
            <w:right w:val="none" w:sz="0" w:space="0" w:color="auto"/>
          </w:divBdr>
        </w:div>
        <w:div w:id="817959319">
          <w:marLeft w:val="640"/>
          <w:marRight w:val="0"/>
          <w:marTop w:val="0"/>
          <w:marBottom w:val="0"/>
          <w:divBdr>
            <w:top w:val="none" w:sz="0" w:space="0" w:color="auto"/>
            <w:left w:val="none" w:sz="0" w:space="0" w:color="auto"/>
            <w:bottom w:val="none" w:sz="0" w:space="0" w:color="auto"/>
            <w:right w:val="none" w:sz="0" w:space="0" w:color="auto"/>
          </w:divBdr>
        </w:div>
        <w:div w:id="1303579806">
          <w:marLeft w:val="640"/>
          <w:marRight w:val="0"/>
          <w:marTop w:val="0"/>
          <w:marBottom w:val="0"/>
          <w:divBdr>
            <w:top w:val="none" w:sz="0" w:space="0" w:color="auto"/>
            <w:left w:val="none" w:sz="0" w:space="0" w:color="auto"/>
            <w:bottom w:val="none" w:sz="0" w:space="0" w:color="auto"/>
            <w:right w:val="none" w:sz="0" w:space="0" w:color="auto"/>
          </w:divBdr>
        </w:div>
        <w:div w:id="358166088">
          <w:marLeft w:val="640"/>
          <w:marRight w:val="0"/>
          <w:marTop w:val="0"/>
          <w:marBottom w:val="0"/>
          <w:divBdr>
            <w:top w:val="none" w:sz="0" w:space="0" w:color="auto"/>
            <w:left w:val="none" w:sz="0" w:space="0" w:color="auto"/>
            <w:bottom w:val="none" w:sz="0" w:space="0" w:color="auto"/>
            <w:right w:val="none" w:sz="0" w:space="0" w:color="auto"/>
          </w:divBdr>
        </w:div>
        <w:div w:id="411779432">
          <w:marLeft w:val="640"/>
          <w:marRight w:val="0"/>
          <w:marTop w:val="0"/>
          <w:marBottom w:val="0"/>
          <w:divBdr>
            <w:top w:val="none" w:sz="0" w:space="0" w:color="auto"/>
            <w:left w:val="none" w:sz="0" w:space="0" w:color="auto"/>
            <w:bottom w:val="none" w:sz="0" w:space="0" w:color="auto"/>
            <w:right w:val="none" w:sz="0" w:space="0" w:color="auto"/>
          </w:divBdr>
        </w:div>
        <w:div w:id="1436555671">
          <w:marLeft w:val="640"/>
          <w:marRight w:val="0"/>
          <w:marTop w:val="0"/>
          <w:marBottom w:val="0"/>
          <w:divBdr>
            <w:top w:val="none" w:sz="0" w:space="0" w:color="auto"/>
            <w:left w:val="none" w:sz="0" w:space="0" w:color="auto"/>
            <w:bottom w:val="none" w:sz="0" w:space="0" w:color="auto"/>
            <w:right w:val="none" w:sz="0" w:space="0" w:color="auto"/>
          </w:divBdr>
        </w:div>
        <w:div w:id="1379163453">
          <w:marLeft w:val="640"/>
          <w:marRight w:val="0"/>
          <w:marTop w:val="0"/>
          <w:marBottom w:val="0"/>
          <w:divBdr>
            <w:top w:val="none" w:sz="0" w:space="0" w:color="auto"/>
            <w:left w:val="none" w:sz="0" w:space="0" w:color="auto"/>
            <w:bottom w:val="none" w:sz="0" w:space="0" w:color="auto"/>
            <w:right w:val="none" w:sz="0" w:space="0" w:color="auto"/>
          </w:divBdr>
        </w:div>
        <w:div w:id="568542568">
          <w:marLeft w:val="640"/>
          <w:marRight w:val="0"/>
          <w:marTop w:val="0"/>
          <w:marBottom w:val="0"/>
          <w:divBdr>
            <w:top w:val="none" w:sz="0" w:space="0" w:color="auto"/>
            <w:left w:val="none" w:sz="0" w:space="0" w:color="auto"/>
            <w:bottom w:val="none" w:sz="0" w:space="0" w:color="auto"/>
            <w:right w:val="none" w:sz="0" w:space="0" w:color="auto"/>
          </w:divBdr>
        </w:div>
        <w:div w:id="899167314">
          <w:marLeft w:val="640"/>
          <w:marRight w:val="0"/>
          <w:marTop w:val="0"/>
          <w:marBottom w:val="0"/>
          <w:divBdr>
            <w:top w:val="none" w:sz="0" w:space="0" w:color="auto"/>
            <w:left w:val="none" w:sz="0" w:space="0" w:color="auto"/>
            <w:bottom w:val="none" w:sz="0" w:space="0" w:color="auto"/>
            <w:right w:val="none" w:sz="0" w:space="0" w:color="auto"/>
          </w:divBdr>
        </w:div>
        <w:div w:id="1231042418">
          <w:marLeft w:val="640"/>
          <w:marRight w:val="0"/>
          <w:marTop w:val="0"/>
          <w:marBottom w:val="0"/>
          <w:divBdr>
            <w:top w:val="none" w:sz="0" w:space="0" w:color="auto"/>
            <w:left w:val="none" w:sz="0" w:space="0" w:color="auto"/>
            <w:bottom w:val="none" w:sz="0" w:space="0" w:color="auto"/>
            <w:right w:val="none" w:sz="0" w:space="0" w:color="auto"/>
          </w:divBdr>
        </w:div>
        <w:div w:id="834493005">
          <w:marLeft w:val="640"/>
          <w:marRight w:val="0"/>
          <w:marTop w:val="0"/>
          <w:marBottom w:val="0"/>
          <w:divBdr>
            <w:top w:val="none" w:sz="0" w:space="0" w:color="auto"/>
            <w:left w:val="none" w:sz="0" w:space="0" w:color="auto"/>
            <w:bottom w:val="none" w:sz="0" w:space="0" w:color="auto"/>
            <w:right w:val="none" w:sz="0" w:space="0" w:color="auto"/>
          </w:divBdr>
        </w:div>
        <w:div w:id="1696881526">
          <w:marLeft w:val="640"/>
          <w:marRight w:val="0"/>
          <w:marTop w:val="0"/>
          <w:marBottom w:val="0"/>
          <w:divBdr>
            <w:top w:val="none" w:sz="0" w:space="0" w:color="auto"/>
            <w:left w:val="none" w:sz="0" w:space="0" w:color="auto"/>
            <w:bottom w:val="none" w:sz="0" w:space="0" w:color="auto"/>
            <w:right w:val="none" w:sz="0" w:space="0" w:color="auto"/>
          </w:divBdr>
        </w:div>
        <w:div w:id="1386372395">
          <w:marLeft w:val="640"/>
          <w:marRight w:val="0"/>
          <w:marTop w:val="0"/>
          <w:marBottom w:val="0"/>
          <w:divBdr>
            <w:top w:val="none" w:sz="0" w:space="0" w:color="auto"/>
            <w:left w:val="none" w:sz="0" w:space="0" w:color="auto"/>
            <w:bottom w:val="none" w:sz="0" w:space="0" w:color="auto"/>
            <w:right w:val="none" w:sz="0" w:space="0" w:color="auto"/>
          </w:divBdr>
        </w:div>
        <w:div w:id="1532449907">
          <w:marLeft w:val="640"/>
          <w:marRight w:val="0"/>
          <w:marTop w:val="0"/>
          <w:marBottom w:val="0"/>
          <w:divBdr>
            <w:top w:val="none" w:sz="0" w:space="0" w:color="auto"/>
            <w:left w:val="none" w:sz="0" w:space="0" w:color="auto"/>
            <w:bottom w:val="none" w:sz="0" w:space="0" w:color="auto"/>
            <w:right w:val="none" w:sz="0" w:space="0" w:color="auto"/>
          </w:divBdr>
        </w:div>
        <w:div w:id="1583832913">
          <w:marLeft w:val="640"/>
          <w:marRight w:val="0"/>
          <w:marTop w:val="0"/>
          <w:marBottom w:val="0"/>
          <w:divBdr>
            <w:top w:val="none" w:sz="0" w:space="0" w:color="auto"/>
            <w:left w:val="none" w:sz="0" w:space="0" w:color="auto"/>
            <w:bottom w:val="none" w:sz="0" w:space="0" w:color="auto"/>
            <w:right w:val="none" w:sz="0" w:space="0" w:color="auto"/>
          </w:divBdr>
        </w:div>
        <w:div w:id="1320116374">
          <w:marLeft w:val="640"/>
          <w:marRight w:val="0"/>
          <w:marTop w:val="0"/>
          <w:marBottom w:val="0"/>
          <w:divBdr>
            <w:top w:val="none" w:sz="0" w:space="0" w:color="auto"/>
            <w:left w:val="none" w:sz="0" w:space="0" w:color="auto"/>
            <w:bottom w:val="none" w:sz="0" w:space="0" w:color="auto"/>
            <w:right w:val="none" w:sz="0" w:space="0" w:color="auto"/>
          </w:divBdr>
        </w:div>
        <w:div w:id="126944090">
          <w:marLeft w:val="640"/>
          <w:marRight w:val="0"/>
          <w:marTop w:val="0"/>
          <w:marBottom w:val="0"/>
          <w:divBdr>
            <w:top w:val="none" w:sz="0" w:space="0" w:color="auto"/>
            <w:left w:val="none" w:sz="0" w:space="0" w:color="auto"/>
            <w:bottom w:val="none" w:sz="0" w:space="0" w:color="auto"/>
            <w:right w:val="none" w:sz="0" w:space="0" w:color="auto"/>
          </w:divBdr>
        </w:div>
        <w:div w:id="744113055">
          <w:marLeft w:val="640"/>
          <w:marRight w:val="0"/>
          <w:marTop w:val="0"/>
          <w:marBottom w:val="0"/>
          <w:divBdr>
            <w:top w:val="none" w:sz="0" w:space="0" w:color="auto"/>
            <w:left w:val="none" w:sz="0" w:space="0" w:color="auto"/>
            <w:bottom w:val="none" w:sz="0" w:space="0" w:color="auto"/>
            <w:right w:val="none" w:sz="0" w:space="0" w:color="auto"/>
          </w:divBdr>
        </w:div>
        <w:div w:id="1086993705">
          <w:marLeft w:val="640"/>
          <w:marRight w:val="0"/>
          <w:marTop w:val="0"/>
          <w:marBottom w:val="0"/>
          <w:divBdr>
            <w:top w:val="none" w:sz="0" w:space="0" w:color="auto"/>
            <w:left w:val="none" w:sz="0" w:space="0" w:color="auto"/>
            <w:bottom w:val="none" w:sz="0" w:space="0" w:color="auto"/>
            <w:right w:val="none" w:sz="0" w:space="0" w:color="auto"/>
          </w:divBdr>
        </w:div>
        <w:div w:id="1799882153">
          <w:marLeft w:val="640"/>
          <w:marRight w:val="0"/>
          <w:marTop w:val="0"/>
          <w:marBottom w:val="0"/>
          <w:divBdr>
            <w:top w:val="none" w:sz="0" w:space="0" w:color="auto"/>
            <w:left w:val="none" w:sz="0" w:space="0" w:color="auto"/>
            <w:bottom w:val="none" w:sz="0" w:space="0" w:color="auto"/>
            <w:right w:val="none" w:sz="0" w:space="0" w:color="auto"/>
          </w:divBdr>
        </w:div>
        <w:div w:id="1008484104">
          <w:marLeft w:val="640"/>
          <w:marRight w:val="0"/>
          <w:marTop w:val="0"/>
          <w:marBottom w:val="0"/>
          <w:divBdr>
            <w:top w:val="none" w:sz="0" w:space="0" w:color="auto"/>
            <w:left w:val="none" w:sz="0" w:space="0" w:color="auto"/>
            <w:bottom w:val="none" w:sz="0" w:space="0" w:color="auto"/>
            <w:right w:val="none" w:sz="0" w:space="0" w:color="auto"/>
          </w:divBdr>
        </w:div>
        <w:div w:id="1086344118">
          <w:marLeft w:val="640"/>
          <w:marRight w:val="0"/>
          <w:marTop w:val="0"/>
          <w:marBottom w:val="0"/>
          <w:divBdr>
            <w:top w:val="none" w:sz="0" w:space="0" w:color="auto"/>
            <w:left w:val="none" w:sz="0" w:space="0" w:color="auto"/>
            <w:bottom w:val="none" w:sz="0" w:space="0" w:color="auto"/>
            <w:right w:val="none" w:sz="0" w:space="0" w:color="auto"/>
          </w:divBdr>
        </w:div>
        <w:div w:id="367996673">
          <w:marLeft w:val="640"/>
          <w:marRight w:val="0"/>
          <w:marTop w:val="0"/>
          <w:marBottom w:val="0"/>
          <w:divBdr>
            <w:top w:val="none" w:sz="0" w:space="0" w:color="auto"/>
            <w:left w:val="none" w:sz="0" w:space="0" w:color="auto"/>
            <w:bottom w:val="none" w:sz="0" w:space="0" w:color="auto"/>
            <w:right w:val="none" w:sz="0" w:space="0" w:color="auto"/>
          </w:divBdr>
        </w:div>
        <w:div w:id="1535340048">
          <w:marLeft w:val="640"/>
          <w:marRight w:val="0"/>
          <w:marTop w:val="0"/>
          <w:marBottom w:val="0"/>
          <w:divBdr>
            <w:top w:val="none" w:sz="0" w:space="0" w:color="auto"/>
            <w:left w:val="none" w:sz="0" w:space="0" w:color="auto"/>
            <w:bottom w:val="none" w:sz="0" w:space="0" w:color="auto"/>
            <w:right w:val="none" w:sz="0" w:space="0" w:color="auto"/>
          </w:divBdr>
        </w:div>
        <w:div w:id="284772517">
          <w:marLeft w:val="640"/>
          <w:marRight w:val="0"/>
          <w:marTop w:val="0"/>
          <w:marBottom w:val="0"/>
          <w:divBdr>
            <w:top w:val="none" w:sz="0" w:space="0" w:color="auto"/>
            <w:left w:val="none" w:sz="0" w:space="0" w:color="auto"/>
            <w:bottom w:val="none" w:sz="0" w:space="0" w:color="auto"/>
            <w:right w:val="none" w:sz="0" w:space="0" w:color="auto"/>
          </w:divBdr>
        </w:div>
        <w:div w:id="2077312983">
          <w:marLeft w:val="640"/>
          <w:marRight w:val="0"/>
          <w:marTop w:val="0"/>
          <w:marBottom w:val="0"/>
          <w:divBdr>
            <w:top w:val="none" w:sz="0" w:space="0" w:color="auto"/>
            <w:left w:val="none" w:sz="0" w:space="0" w:color="auto"/>
            <w:bottom w:val="none" w:sz="0" w:space="0" w:color="auto"/>
            <w:right w:val="none" w:sz="0" w:space="0" w:color="auto"/>
          </w:divBdr>
        </w:div>
        <w:div w:id="370152202">
          <w:marLeft w:val="640"/>
          <w:marRight w:val="0"/>
          <w:marTop w:val="0"/>
          <w:marBottom w:val="0"/>
          <w:divBdr>
            <w:top w:val="none" w:sz="0" w:space="0" w:color="auto"/>
            <w:left w:val="none" w:sz="0" w:space="0" w:color="auto"/>
            <w:bottom w:val="none" w:sz="0" w:space="0" w:color="auto"/>
            <w:right w:val="none" w:sz="0" w:space="0" w:color="auto"/>
          </w:divBdr>
        </w:div>
        <w:div w:id="1672099060">
          <w:marLeft w:val="640"/>
          <w:marRight w:val="0"/>
          <w:marTop w:val="0"/>
          <w:marBottom w:val="0"/>
          <w:divBdr>
            <w:top w:val="none" w:sz="0" w:space="0" w:color="auto"/>
            <w:left w:val="none" w:sz="0" w:space="0" w:color="auto"/>
            <w:bottom w:val="none" w:sz="0" w:space="0" w:color="auto"/>
            <w:right w:val="none" w:sz="0" w:space="0" w:color="auto"/>
          </w:divBdr>
        </w:div>
        <w:div w:id="286275616">
          <w:marLeft w:val="640"/>
          <w:marRight w:val="0"/>
          <w:marTop w:val="0"/>
          <w:marBottom w:val="0"/>
          <w:divBdr>
            <w:top w:val="none" w:sz="0" w:space="0" w:color="auto"/>
            <w:left w:val="none" w:sz="0" w:space="0" w:color="auto"/>
            <w:bottom w:val="none" w:sz="0" w:space="0" w:color="auto"/>
            <w:right w:val="none" w:sz="0" w:space="0" w:color="auto"/>
          </w:divBdr>
        </w:div>
        <w:div w:id="1100948825">
          <w:marLeft w:val="640"/>
          <w:marRight w:val="0"/>
          <w:marTop w:val="0"/>
          <w:marBottom w:val="0"/>
          <w:divBdr>
            <w:top w:val="none" w:sz="0" w:space="0" w:color="auto"/>
            <w:left w:val="none" w:sz="0" w:space="0" w:color="auto"/>
            <w:bottom w:val="none" w:sz="0" w:space="0" w:color="auto"/>
            <w:right w:val="none" w:sz="0" w:space="0" w:color="auto"/>
          </w:divBdr>
        </w:div>
        <w:div w:id="1369715951">
          <w:marLeft w:val="640"/>
          <w:marRight w:val="0"/>
          <w:marTop w:val="0"/>
          <w:marBottom w:val="0"/>
          <w:divBdr>
            <w:top w:val="none" w:sz="0" w:space="0" w:color="auto"/>
            <w:left w:val="none" w:sz="0" w:space="0" w:color="auto"/>
            <w:bottom w:val="none" w:sz="0" w:space="0" w:color="auto"/>
            <w:right w:val="none" w:sz="0" w:space="0" w:color="auto"/>
          </w:divBdr>
        </w:div>
        <w:div w:id="1559047626">
          <w:marLeft w:val="640"/>
          <w:marRight w:val="0"/>
          <w:marTop w:val="0"/>
          <w:marBottom w:val="0"/>
          <w:divBdr>
            <w:top w:val="none" w:sz="0" w:space="0" w:color="auto"/>
            <w:left w:val="none" w:sz="0" w:space="0" w:color="auto"/>
            <w:bottom w:val="none" w:sz="0" w:space="0" w:color="auto"/>
            <w:right w:val="none" w:sz="0" w:space="0" w:color="auto"/>
          </w:divBdr>
        </w:div>
        <w:div w:id="644359153">
          <w:marLeft w:val="640"/>
          <w:marRight w:val="0"/>
          <w:marTop w:val="0"/>
          <w:marBottom w:val="0"/>
          <w:divBdr>
            <w:top w:val="none" w:sz="0" w:space="0" w:color="auto"/>
            <w:left w:val="none" w:sz="0" w:space="0" w:color="auto"/>
            <w:bottom w:val="none" w:sz="0" w:space="0" w:color="auto"/>
            <w:right w:val="none" w:sz="0" w:space="0" w:color="auto"/>
          </w:divBdr>
        </w:div>
        <w:div w:id="1882933503">
          <w:marLeft w:val="640"/>
          <w:marRight w:val="0"/>
          <w:marTop w:val="0"/>
          <w:marBottom w:val="0"/>
          <w:divBdr>
            <w:top w:val="none" w:sz="0" w:space="0" w:color="auto"/>
            <w:left w:val="none" w:sz="0" w:space="0" w:color="auto"/>
            <w:bottom w:val="none" w:sz="0" w:space="0" w:color="auto"/>
            <w:right w:val="none" w:sz="0" w:space="0" w:color="auto"/>
          </w:divBdr>
        </w:div>
        <w:div w:id="212617449">
          <w:marLeft w:val="640"/>
          <w:marRight w:val="0"/>
          <w:marTop w:val="0"/>
          <w:marBottom w:val="0"/>
          <w:divBdr>
            <w:top w:val="none" w:sz="0" w:space="0" w:color="auto"/>
            <w:left w:val="none" w:sz="0" w:space="0" w:color="auto"/>
            <w:bottom w:val="none" w:sz="0" w:space="0" w:color="auto"/>
            <w:right w:val="none" w:sz="0" w:space="0" w:color="auto"/>
          </w:divBdr>
        </w:div>
        <w:div w:id="614674752">
          <w:marLeft w:val="640"/>
          <w:marRight w:val="0"/>
          <w:marTop w:val="0"/>
          <w:marBottom w:val="0"/>
          <w:divBdr>
            <w:top w:val="none" w:sz="0" w:space="0" w:color="auto"/>
            <w:left w:val="none" w:sz="0" w:space="0" w:color="auto"/>
            <w:bottom w:val="none" w:sz="0" w:space="0" w:color="auto"/>
            <w:right w:val="none" w:sz="0" w:space="0" w:color="auto"/>
          </w:divBdr>
        </w:div>
        <w:div w:id="2136874634">
          <w:marLeft w:val="640"/>
          <w:marRight w:val="0"/>
          <w:marTop w:val="0"/>
          <w:marBottom w:val="0"/>
          <w:divBdr>
            <w:top w:val="none" w:sz="0" w:space="0" w:color="auto"/>
            <w:left w:val="none" w:sz="0" w:space="0" w:color="auto"/>
            <w:bottom w:val="none" w:sz="0" w:space="0" w:color="auto"/>
            <w:right w:val="none" w:sz="0" w:space="0" w:color="auto"/>
          </w:divBdr>
        </w:div>
        <w:div w:id="422453431">
          <w:marLeft w:val="640"/>
          <w:marRight w:val="0"/>
          <w:marTop w:val="0"/>
          <w:marBottom w:val="0"/>
          <w:divBdr>
            <w:top w:val="none" w:sz="0" w:space="0" w:color="auto"/>
            <w:left w:val="none" w:sz="0" w:space="0" w:color="auto"/>
            <w:bottom w:val="none" w:sz="0" w:space="0" w:color="auto"/>
            <w:right w:val="none" w:sz="0" w:space="0" w:color="auto"/>
          </w:divBdr>
        </w:div>
        <w:div w:id="410154673">
          <w:marLeft w:val="640"/>
          <w:marRight w:val="0"/>
          <w:marTop w:val="0"/>
          <w:marBottom w:val="0"/>
          <w:divBdr>
            <w:top w:val="none" w:sz="0" w:space="0" w:color="auto"/>
            <w:left w:val="none" w:sz="0" w:space="0" w:color="auto"/>
            <w:bottom w:val="none" w:sz="0" w:space="0" w:color="auto"/>
            <w:right w:val="none" w:sz="0" w:space="0" w:color="auto"/>
          </w:divBdr>
        </w:div>
        <w:div w:id="321592026">
          <w:marLeft w:val="640"/>
          <w:marRight w:val="0"/>
          <w:marTop w:val="0"/>
          <w:marBottom w:val="0"/>
          <w:divBdr>
            <w:top w:val="none" w:sz="0" w:space="0" w:color="auto"/>
            <w:left w:val="none" w:sz="0" w:space="0" w:color="auto"/>
            <w:bottom w:val="none" w:sz="0" w:space="0" w:color="auto"/>
            <w:right w:val="none" w:sz="0" w:space="0" w:color="auto"/>
          </w:divBdr>
        </w:div>
        <w:div w:id="542180139">
          <w:marLeft w:val="640"/>
          <w:marRight w:val="0"/>
          <w:marTop w:val="0"/>
          <w:marBottom w:val="0"/>
          <w:divBdr>
            <w:top w:val="none" w:sz="0" w:space="0" w:color="auto"/>
            <w:left w:val="none" w:sz="0" w:space="0" w:color="auto"/>
            <w:bottom w:val="none" w:sz="0" w:space="0" w:color="auto"/>
            <w:right w:val="none" w:sz="0" w:space="0" w:color="auto"/>
          </w:divBdr>
        </w:div>
        <w:div w:id="2124498144">
          <w:marLeft w:val="640"/>
          <w:marRight w:val="0"/>
          <w:marTop w:val="0"/>
          <w:marBottom w:val="0"/>
          <w:divBdr>
            <w:top w:val="none" w:sz="0" w:space="0" w:color="auto"/>
            <w:left w:val="none" w:sz="0" w:space="0" w:color="auto"/>
            <w:bottom w:val="none" w:sz="0" w:space="0" w:color="auto"/>
            <w:right w:val="none" w:sz="0" w:space="0" w:color="auto"/>
          </w:divBdr>
        </w:div>
        <w:div w:id="1342243011">
          <w:marLeft w:val="640"/>
          <w:marRight w:val="0"/>
          <w:marTop w:val="0"/>
          <w:marBottom w:val="0"/>
          <w:divBdr>
            <w:top w:val="none" w:sz="0" w:space="0" w:color="auto"/>
            <w:left w:val="none" w:sz="0" w:space="0" w:color="auto"/>
            <w:bottom w:val="none" w:sz="0" w:space="0" w:color="auto"/>
            <w:right w:val="none" w:sz="0" w:space="0" w:color="auto"/>
          </w:divBdr>
        </w:div>
        <w:div w:id="967861459">
          <w:marLeft w:val="640"/>
          <w:marRight w:val="0"/>
          <w:marTop w:val="0"/>
          <w:marBottom w:val="0"/>
          <w:divBdr>
            <w:top w:val="none" w:sz="0" w:space="0" w:color="auto"/>
            <w:left w:val="none" w:sz="0" w:space="0" w:color="auto"/>
            <w:bottom w:val="none" w:sz="0" w:space="0" w:color="auto"/>
            <w:right w:val="none" w:sz="0" w:space="0" w:color="auto"/>
          </w:divBdr>
        </w:div>
        <w:div w:id="688259750">
          <w:marLeft w:val="640"/>
          <w:marRight w:val="0"/>
          <w:marTop w:val="0"/>
          <w:marBottom w:val="0"/>
          <w:divBdr>
            <w:top w:val="none" w:sz="0" w:space="0" w:color="auto"/>
            <w:left w:val="none" w:sz="0" w:space="0" w:color="auto"/>
            <w:bottom w:val="none" w:sz="0" w:space="0" w:color="auto"/>
            <w:right w:val="none" w:sz="0" w:space="0" w:color="auto"/>
          </w:divBdr>
        </w:div>
        <w:div w:id="797408415">
          <w:marLeft w:val="640"/>
          <w:marRight w:val="0"/>
          <w:marTop w:val="0"/>
          <w:marBottom w:val="0"/>
          <w:divBdr>
            <w:top w:val="none" w:sz="0" w:space="0" w:color="auto"/>
            <w:left w:val="none" w:sz="0" w:space="0" w:color="auto"/>
            <w:bottom w:val="none" w:sz="0" w:space="0" w:color="auto"/>
            <w:right w:val="none" w:sz="0" w:space="0" w:color="auto"/>
          </w:divBdr>
        </w:div>
        <w:div w:id="424115539">
          <w:marLeft w:val="640"/>
          <w:marRight w:val="0"/>
          <w:marTop w:val="0"/>
          <w:marBottom w:val="0"/>
          <w:divBdr>
            <w:top w:val="none" w:sz="0" w:space="0" w:color="auto"/>
            <w:left w:val="none" w:sz="0" w:space="0" w:color="auto"/>
            <w:bottom w:val="none" w:sz="0" w:space="0" w:color="auto"/>
            <w:right w:val="none" w:sz="0" w:space="0" w:color="auto"/>
          </w:divBdr>
        </w:div>
        <w:div w:id="419521621">
          <w:marLeft w:val="640"/>
          <w:marRight w:val="0"/>
          <w:marTop w:val="0"/>
          <w:marBottom w:val="0"/>
          <w:divBdr>
            <w:top w:val="none" w:sz="0" w:space="0" w:color="auto"/>
            <w:left w:val="none" w:sz="0" w:space="0" w:color="auto"/>
            <w:bottom w:val="none" w:sz="0" w:space="0" w:color="auto"/>
            <w:right w:val="none" w:sz="0" w:space="0" w:color="auto"/>
          </w:divBdr>
        </w:div>
        <w:div w:id="1225948168">
          <w:marLeft w:val="640"/>
          <w:marRight w:val="0"/>
          <w:marTop w:val="0"/>
          <w:marBottom w:val="0"/>
          <w:divBdr>
            <w:top w:val="none" w:sz="0" w:space="0" w:color="auto"/>
            <w:left w:val="none" w:sz="0" w:space="0" w:color="auto"/>
            <w:bottom w:val="none" w:sz="0" w:space="0" w:color="auto"/>
            <w:right w:val="none" w:sz="0" w:space="0" w:color="auto"/>
          </w:divBdr>
        </w:div>
        <w:div w:id="2119443297">
          <w:marLeft w:val="640"/>
          <w:marRight w:val="0"/>
          <w:marTop w:val="0"/>
          <w:marBottom w:val="0"/>
          <w:divBdr>
            <w:top w:val="none" w:sz="0" w:space="0" w:color="auto"/>
            <w:left w:val="none" w:sz="0" w:space="0" w:color="auto"/>
            <w:bottom w:val="none" w:sz="0" w:space="0" w:color="auto"/>
            <w:right w:val="none" w:sz="0" w:space="0" w:color="auto"/>
          </w:divBdr>
        </w:div>
        <w:div w:id="1386296596">
          <w:marLeft w:val="640"/>
          <w:marRight w:val="0"/>
          <w:marTop w:val="0"/>
          <w:marBottom w:val="0"/>
          <w:divBdr>
            <w:top w:val="none" w:sz="0" w:space="0" w:color="auto"/>
            <w:left w:val="none" w:sz="0" w:space="0" w:color="auto"/>
            <w:bottom w:val="none" w:sz="0" w:space="0" w:color="auto"/>
            <w:right w:val="none" w:sz="0" w:space="0" w:color="auto"/>
          </w:divBdr>
        </w:div>
        <w:div w:id="1213886170">
          <w:marLeft w:val="640"/>
          <w:marRight w:val="0"/>
          <w:marTop w:val="0"/>
          <w:marBottom w:val="0"/>
          <w:divBdr>
            <w:top w:val="none" w:sz="0" w:space="0" w:color="auto"/>
            <w:left w:val="none" w:sz="0" w:space="0" w:color="auto"/>
            <w:bottom w:val="none" w:sz="0" w:space="0" w:color="auto"/>
            <w:right w:val="none" w:sz="0" w:space="0" w:color="auto"/>
          </w:divBdr>
        </w:div>
        <w:div w:id="1300840343">
          <w:marLeft w:val="640"/>
          <w:marRight w:val="0"/>
          <w:marTop w:val="0"/>
          <w:marBottom w:val="0"/>
          <w:divBdr>
            <w:top w:val="none" w:sz="0" w:space="0" w:color="auto"/>
            <w:left w:val="none" w:sz="0" w:space="0" w:color="auto"/>
            <w:bottom w:val="none" w:sz="0" w:space="0" w:color="auto"/>
            <w:right w:val="none" w:sz="0" w:space="0" w:color="auto"/>
          </w:divBdr>
        </w:div>
        <w:div w:id="356736435">
          <w:marLeft w:val="640"/>
          <w:marRight w:val="0"/>
          <w:marTop w:val="0"/>
          <w:marBottom w:val="0"/>
          <w:divBdr>
            <w:top w:val="none" w:sz="0" w:space="0" w:color="auto"/>
            <w:left w:val="none" w:sz="0" w:space="0" w:color="auto"/>
            <w:bottom w:val="none" w:sz="0" w:space="0" w:color="auto"/>
            <w:right w:val="none" w:sz="0" w:space="0" w:color="auto"/>
          </w:divBdr>
        </w:div>
        <w:div w:id="1034497189">
          <w:marLeft w:val="640"/>
          <w:marRight w:val="0"/>
          <w:marTop w:val="0"/>
          <w:marBottom w:val="0"/>
          <w:divBdr>
            <w:top w:val="none" w:sz="0" w:space="0" w:color="auto"/>
            <w:left w:val="none" w:sz="0" w:space="0" w:color="auto"/>
            <w:bottom w:val="none" w:sz="0" w:space="0" w:color="auto"/>
            <w:right w:val="none" w:sz="0" w:space="0" w:color="auto"/>
          </w:divBdr>
        </w:div>
        <w:div w:id="1508058094">
          <w:marLeft w:val="640"/>
          <w:marRight w:val="0"/>
          <w:marTop w:val="0"/>
          <w:marBottom w:val="0"/>
          <w:divBdr>
            <w:top w:val="none" w:sz="0" w:space="0" w:color="auto"/>
            <w:left w:val="none" w:sz="0" w:space="0" w:color="auto"/>
            <w:bottom w:val="none" w:sz="0" w:space="0" w:color="auto"/>
            <w:right w:val="none" w:sz="0" w:space="0" w:color="auto"/>
          </w:divBdr>
        </w:div>
        <w:div w:id="2097508924">
          <w:marLeft w:val="640"/>
          <w:marRight w:val="0"/>
          <w:marTop w:val="0"/>
          <w:marBottom w:val="0"/>
          <w:divBdr>
            <w:top w:val="none" w:sz="0" w:space="0" w:color="auto"/>
            <w:left w:val="none" w:sz="0" w:space="0" w:color="auto"/>
            <w:bottom w:val="none" w:sz="0" w:space="0" w:color="auto"/>
            <w:right w:val="none" w:sz="0" w:space="0" w:color="auto"/>
          </w:divBdr>
        </w:div>
        <w:div w:id="383913980">
          <w:marLeft w:val="640"/>
          <w:marRight w:val="0"/>
          <w:marTop w:val="0"/>
          <w:marBottom w:val="0"/>
          <w:divBdr>
            <w:top w:val="none" w:sz="0" w:space="0" w:color="auto"/>
            <w:left w:val="none" w:sz="0" w:space="0" w:color="auto"/>
            <w:bottom w:val="none" w:sz="0" w:space="0" w:color="auto"/>
            <w:right w:val="none" w:sz="0" w:space="0" w:color="auto"/>
          </w:divBdr>
        </w:div>
        <w:div w:id="1282688747">
          <w:marLeft w:val="640"/>
          <w:marRight w:val="0"/>
          <w:marTop w:val="0"/>
          <w:marBottom w:val="0"/>
          <w:divBdr>
            <w:top w:val="none" w:sz="0" w:space="0" w:color="auto"/>
            <w:left w:val="none" w:sz="0" w:space="0" w:color="auto"/>
            <w:bottom w:val="none" w:sz="0" w:space="0" w:color="auto"/>
            <w:right w:val="none" w:sz="0" w:space="0" w:color="auto"/>
          </w:divBdr>
        </w:div>
        <w:div w:id="962687825">
          <w:marLeft w:val="640"/>
          <w:marRight w:val="0"/>
          <w:marTop w:val="0"/>
          <w:marBottom w:val="0"/>
          <w:divBdr>
            <w:top w:val="none" w:sz="0" w:space="0" w:color="auto"/>
            <w:left w:val="none" w:sz="0" w:space="0" w:color="auto"/>
            <w:bottom w:val="none" w:sz="0" w:space="0" w:color="auto"/>
            <w:right w:val="none" w:sz="0" w:space="0" w:color="auto"/>
          </w:divBdr>
        </w:div>
        <w:div w:id="276183311">
          <w:marLeft w:val="640"/>
          <w:marRight w:val="0"/>
          <w:marTop w:val="0"/>
          <w:marBottom w:val="0"/>
          <w:divBdr>
            <w:top w:val="none" w:sz="0" w:space="0" w:color="auto"/>
            <w:left w:val="none" w:sz="0" w:space="0" w:color="auto"/>
            <w:bottom w:val="none" w:sz="0" w:space="0" w:color="auto"/>
            <w:right w:val="none" w:sz="0" w:space="0" w:color="auto"/>
          </w:divBdr>
        </w:div>
        <w:div w:id="477920867">
          <w:marLeft w:val="640"/>
          <w:marRight w:val="0"/>
          <w:marTop w:val="0"/>
          <w:marBottom w:val="0"/>
          <w:divBdr>
            <w:top w:val="none" w:sz="0" w:space="0" w:color="auto"/>
            <w:left w:val="none" w:sz="0" w:space="0" w:color="auto"/>
            <w:bottom w:val="none" w:sz="0" w:space="0" w:color="auto"/>
            <w:right w:val="none" w:sz="0" w:space="0" w:color="auto"/>
          </w:divBdr>
        </w:div>
        <w:div w:id="1557935015">
          <w:marLeft w:val="640"/>
          <w:marRight w:val="0"/>
          <w:marTop w:val="0"/>
          <w:marBottom w:val="0"/>
          <w:divBdr>
            <w:top w:val="none" w:sz="0" w:space="0" w:color="auto"/>
            <w:left w:val="none" w:sz="0" w:space="0" w:color="auto"/>
            <w:bottom w:val="none" w:sz="0" w:space="0" w:color="auto"/>
            <w:right w:val="none" w:sz="0" w:space="0" w:color="auto"/>
          </w:divBdr>
        </w:div>
        <w:div w:id="474102374">
          <w:marLeft w:val="640"/>
          <w:marRight w:val="0"/>
          <w:marTop w:val="0"/>
          <w:marBottom w:val="0"/>
          <w:divBdr>
            <w:top w:val="none" w:sz="0" w:space="0" w:color="auto"/>
            <w:left w:val="none" w:sz="0" w:space="0" w:color="auto"/>
            <w:bottom w:val="none" w:sz="0" w:space="0" w:color="auto"/>
            <w:right w:val="none" w:sz="0" w:space="0" w:color="auto"/>
          </w:divBdr>
        </w:div>
        <w:div w:id="1641230238">
          <w:marLeft w:val="640"/>
          <w:marRight w:val="0"/>
          <w:marTop w:val="0"/>
          <w:marBottom w:val="0"/>
          <w:divBdr>
            <w:top w:val="none" w:sz="0" w:space="0" w:color="auto"/>
            <w:left w:val="none" w:sz="0" w:space="0" w:color="auto"/>
            <w:bottom w:val="none" w:sz="0" w:space="0" w:color="auto"/>
            <w:right w:val="none" w:sz="0" w:space="0" w:color="auto"/>
          </w:divBdr>
        </w:div>
        <w:div w:id="1402286492">
          <w:marLeft w:val="640"/>
          <w:marRight w:val="0"/>
          <w:marTop w:val="0"/>
          <w:marBottom w:val="0"/>
          <w:divBdr>
            <w:top w:val="none" w:sz="0" w:space="0" w:color="auto"/>
            <w:left w:val="none" w:sz="0" w:space="0" w:color="auto"/>
            <w:bottom w:val="none" w:sz="0" w:space="0" w:color="auto"/>
            <w:right w:val="none" w:sz="0" w:space="0" w:color="auto"/>
          </w:divBdr>
        </w:div>
        <w:div w:id="1000229668">
          <w:marLeft w:val="640"/>
          <w:marRight w:val="0"/>
          <w:marTop w:val="0"/>
          <w:marBottom w:val="0"/>
          <w:divBdr>
            <w:top w:val="none" w:sz="0" w:space="0" w:color="auto"/>
            <w:left w:val="none" w:sz="0" w:space="0" w:color="auto"/>
            <w:bottom w:val="none" w:sz="0" w:space="0" w:color="auto"/>
            <w:right w:val="none" w:sz="0" w:space="0" w:color="auto"/>
          </w:divBdr>
        </w:div>
        <w:div w:id="1262570108">
          <w:marLeft w:val="640"/>
          <w:marRight w:val="0"/>
          <w:marTop w:val="0"/>
          <w:marBottom w:val="0"/>
          <w:divBdr>
            <w:top w:val="none" w:sz="0" w:space="0" w:color="auto"/>
            <w:left w:val="none" w:sz="0" w:space="0" w:color="auto"/>
            <w:bottom w:val="none" w:sz="0" w:space="0" w:color="auto"/>
            <w:right w:val="none" w:sz="0" w:space="0" w:color="auto"/>
          </w:divBdr>
        </w:div>
        <w:div w:id="600912394">
          <w:marLeft w:val="640"/>
          <w:marRight w:val="0"/>
          <w:marTop w:val="0"/>
          <w:marBottom w:val="0"/>
          <w:divBdr>
            <w:top w:val="none" w:sz="0" w:space="0" w:color="auto"/>
            <w:left w:val="none" w:sz="0" w:space="0" w:color="auto"/>
            <w:bottom w:val="none" w:sz="0" w:space="0" w:color="auto"/>
            <w:right w:val="none" w:sz="0" w:space="0" w:color="auto"/>
          </w:divBdr>
        </w:div>
        <w:div w:id="1307008188">
          <w:marLeft w:val="640"/>
          <w:marRight w:val="0"/>
          <w:marTop w:val="0"/>
          <w:marBottom w:val="0"/>
          <w:divBdr>
            <w:top w:val="none" w:sz="0" w:space="0" w:color="auto"/>
            <w:left w:val="none" w:sz="0" w:space="0" w:color="auto"/>
            <w:bottom w:val="none" w:sz="0" w:space="0" w:color="auto"/>
            <w:right w:val="none" w:sz="0" w:space="0" w:color="auto"/>
          </w:divBdr>
        </w:div>
        <w:div w:id="1160579979">
          <w:marLeft w:val="640"/>
          <w:marRight w:val="0"/>
          <w:marTop w:val="0"/>
          <w:marBottom w:val="0"/>
          <w:divBdr>
            <w:top w:val="none" w:sz="0" w:space="0" w:color="auto"/>
            <w:left w:val="none" w:sz="0" w:space="0" w:color="auto"/>
            <w:bottom w:val="none" w:sz="0" w:space="0" w:color="auto"/>
            <w:right w:val="none" w:sz="0" w:space="0" w:color="auto"/>
          </w:divBdr>
        </w:div>
      </w:divsChild>
    </w:div>
    <w:div w:id="1573737238">
      <w:bodyDiv w:val="1"/>
      <w:marLeft w:val="0"/>
      <w:marRight w:val="0"/>
      <w:marTop w:val="0"/>
      <w:marBottom w:val="0"/>
      <w:divBdr>
        <w:top w:val="none" w:sz="0" w:space="0" w:color="auto"/>
        <w:left w:val="none" w:sz="0" w:space="0" w:color="auto"/>
        <w:bottom w:val="none" w:sz="0" w:space="0" w:color="auto"/>
        <w:right w:val="none" w:sz="0" w:space="0" w:color="auto"/>
      </w:divBdr>
      <w:divsChild>
        <w:div w:id="1213613537">
          <w:marLeft w:val="640"/>
          <w:marRight w:val="0"/>
          <w:marTop w:val="0"/>
          <w:marBottom w:val="0"/>
          <w:divBdr>
            <w:top w:val="none" w:sz="0" w:space="0" w:color="auto"/>
            <w:left w:val="none" w:sz="0" w:space="0" w:color="auto"/>
            <w:bottom w:val="none" w:sz="0" w:space="0" w:color="auto"/>
            <w:right w:val="none" w:sz="0" w:space="0" w:color="auto"/>
          </w:divBdr>
        </w:div>
        <w:div w:id="1852143356">
          <w:marLeft w:val="640"/>
          <w:marRight w:val="0"/>
          <w:marTop w:val="0"/>
          <w:marBottom w:val="0"/>
          <w:divBdr>
            <w:top w:val="none" w:sz="0" w:space="0" w:color="auto"/>
            <w:left w:val="none" w:sz="0" w:space="0" w:color="auto"/>
            <w:bottom w:val="none" w:sz="0" w:space="0" w:color="auto"/>
            <w:right w:val="none" w:sz="0" w:space="0" w:color="auto"/>
          </w:divBdr>
        </w:div>
        <w:div w:id="1345013220">
          <w:marLeft w:val="640"/>
          <w:marRight w:val="0"/>
          <w:marTop w:val="0"/>
          <w:marBottom w:val="0"/>
          <w:divBdr>
            <w:top w:val="none" w:sz="0" w:space="0" w:color="auto"/>
            <w:left w:val="none" w:sz="0" w:space="0" w:color="auto"/>
            <w:bottom w:val="none" w:sz="0" w:space="0" w:color="auto"/>
            <w:right w:val="none" w:sz="0" w:space="0" w:color="auto"/>
          </w:divBdr>
        </w:div>
        <w:div w:id="1471821587">
          <w:marLeft w:val="640"/>
          <w:marRight w:val="0"/>
          <w:marTop w:val="0"/>
          <w:marBottom w:val="0"/>
          <w:divBdr>
            <w:top w:val="none" w:sz="0" w:space="0" w:color="auto"/>
            <w:left w:val="none" w:sz="0" w:space="0" w:color="auto"/>
            <w:bottom w:val="none" w:sz="0" w:space="0" w:color="auto"/>
            <w:right w:val="none" w:sz="0" w:space="0" w:color="auto"/>
          </w:divBdr>
        </w:div>
        <w:div w:id="1984849683">
          <w:marLeft w:val="640"/>
          <w:marRight w:val="0"/>
          <w:marTop w:val="0"/>
          <w:marBottom w:val="0"/>
          <w:divBdr>
            <w:top w:val="none" w:sz="0" w:space="0" w:color="auto"/>
            <w:left w:val="none" w:sz="0" w:space="0" w:color="auto"/>
            <w:bottom w:val="none" w:sz="0" w:space="0" w:color="auto"/>
            <w:right w:val="none" w:sz="0" w:space="0" w:color="auto"/>
          </w:divBdr>
        </w:div>
        <w:div w:id="1521777566">
          <w:marLeft w:val="640"/>
          <w:marRight w:val="0"/>
          <w:marTop w:val="0"/>
          <w:marBottom w:val="0"/>
          <w:divBdr>
            <w:top w:val="none" w:sz="0" w:space="0" w:color="auto"/>
            <w:left w:val="none" w:sz="0" w:space="0" w:color="auto"/>
            <w:bottom w:val="none" w:sz="0" w:space="0" w:color="auto"/>
            <w:right w:val="none" w:sz="0" w:space="0" w:color="auto"/>
          </w:divBdr>
        </w:div>
        <w:div w:id="2070491092">
          <w:marLeft w:val="640"/>
          <w:marRight w:val="0"/>
          <w:marTop w:val="0"/>
          <w:marBottom w:val="0"/>
          <w:divBdr>
            <w:top w:val="none" w:sz="0" w:space="0" w:color="auto"/>
            <w:left w:val="none" w:sz="0" w:space="0" w:color="auto"/>
            <w:bottom w:val="none" w:sz="0" w:space="0" w:color="auto"/>
            <w:right w:val="none" w:sz="0" w:space="0" w:color="auto"/>
          </w:divBdr>
        </w:div>
        <w:div w:id="2143306366">
          <w:marLeft w:val="640"/>
          <w:marRight w:val="0"/>
          <w:marTop w:val="0"/>
          <w:marBottom w:val="0"/>
          <w:divBdr>
            <w:top w:val="none" w:sz="0" w:space="0" w:color="auto"/>
            <w:left w:val="none" w:sz="0" w:space="0" w:color="auto"/>
            <w:bottom w:val="none" w:sz="0" w:space="0" w:color="auto"/>
            <w:right w:val="none" w:sz="0" w:space="0" w:color="auto"/>
          </w:divBdr>
        </w:div>
        <w:div w:id="2145073444">
          <w:marLeft w:val="640"/>
          <w:marRight w:val="0"/>
          <w:marTop w:val="0"/>
          <w:marBottom w:val="0"/>
          <w:divBdr>
            <w:top w:val="none" w:sz="0" w:space="0" w:color="auto"/>
            <w:left w:val="none" w:sz="0" w:space="0" w:color="auto"/>
            <w:bottom w:val="none" w:sz="0" w:space="0" w:color="auto"/>
            <w:right w:val="none" w:sz="0" w:space="0" w:color="auto"/>
          </w:divBdr>
        </w:div>
        <w:div w:id="726101291">
          <w:marLeft w:val="640"/>
          <w:marRight w:val="0"/>
          <w:marTop w:val="0"/>
          <w:marBottom w:val="0"/>
          <w:divBdr>
            <w:top w:val="none" w:sz="0" w:space="0" w:color="auto"/>
            <w:left w:val="none" w:sz="0" w:space="0" w:color="auto"/>
            <w:bottom w:val="none" w:sz="0" w:space="0" w:color="auto"/>
            <w:right w:val="none" w:sz="0" w:space="0" w:color="auto"/>
          </w:divBdr>
        </w:div>
        <w:div w:id="557127445">
          <w:marLeft w:val="640"/>
          <w:marRight w:val="0"/>
          <w:marTop w:val="0"/>
          <w:marBottom w:val="0"/>
          <w:divBdr>
            <w:top w:val="none" w:sz="0" w:space="0" w:color="auto"/>
            <w:left w:val="none" w:sz="0" w:space="0" w:color="auto"/>
            <w:bottom w:val="none" w:sz="0" w:space="0" w:color="auto"/>
            <w:right w:val="none" w:sz="0" w:space="0" w:color="auto"/>
          </w:divBdr>
        </w:div>
        <w:div w:id="178593544">
          <w:marLeft w:val="640"/>
          <w:marRight w:val="0"/>
          <w:marTop w:val="0"/>
          <w:marBottom w:val="0"/>
          <w:divBdr>
            <w:top w:val="none" w:sz="0" w:space="0" w:color="auto"/>
            <w:left w:val="none" w:sz="0" w:space="0" w:color="auto"/>
            <w:bottom w:val="none" w:sz="0" w:space="0" w:color="auto"/>
            <w:right w:val="none" w:sz="0" w:space="0" w:color="auto"/>
          </w:divBdr>
        </w:div>
        <w:div w:id="124932621">
          <w:marLeft w:val="640"/>
          <w:marRight w:val="0"/>
          <w:marTop w:val="0"/>
          <w:marBottom w:val="0"/>
          <w:divBdr>
            <w:top w:val="none" w:sz="0" w:space="0" w:color="auto"/>
            <w:left w:val="none" w:sz="0" w:space="0" w:color="auto"/>
            <w:bottom w:val="none" w:sz="0" w:space="0" w:color="auto"/>
            <w:right w:val="none" w:sz="0" w:space="0" w:color="auto"/>
          </w:divBdr>
        </w:div>
        <w:div w:id="1485589547">
          <w:marLeft w:val="640"/>
          <w:marRight w:val="0"/>
          <w:marTop w:val="0"/>
          <w:marBottom w:val="0"/>
          <w:divBdr>
            <w:top w:val="none" w:sz="0" w:space="0" w:color="auto"/>
            <w:left w:val="none" w:sz="0" w:space="0" w:color="auto"/>
            <w:bottom w:val="none" w:sz="0" w:space="0" w:color="auto"/>
            <w:right w:val="none" w:sz="0" w:space="0" w:color="auto"/>
          </w:divBdr>
        </w:div>
        <w:div w:id="965283607">
          <w:marLeft w:val="640"/>
          <w:marRight w:val="0"/>
          <w:marTop w:val="0"/>
          <w:marBottom w:val="0"/>
          <w:divBdr>
            <w:top w:val="none" w:sz="0" w:space="0" w:color="auto"/>
            <w:left w:val="none" w:sz="0" w:space="0" w:color="auto"/>
            <w:bottom w:val="none" w:sz="0" w:space="0" w:color="auto"/>
            <w:right w:val="none" w:sz="0" w:space="0" w:color="auto"/>
          </w:divBdr>
        </w:div>
        <w:div w:id="1594048865">
          <w:marLeft w:val="640"/>
          <w:marRight w:val="0"/>
          <w:marTop w:val="0"/>
          <w:marBottom w:val="0"/>
          <w:divBdr>
            <w:top w:val="none" w:sz="0" w:space="0" w:color="auto"/>
            <w:left w:val="none" w:sz="0" w:space="0" w:color="auto"/>
            <w:bottom w:val="none" w:sz="0" w:space="0" w:color="auto"/>
            <w:right w:val="none" w:sz="0" w:space="0" w:color="auto"/>
          </w:divBdr>
        </w:div>
        <w:div w:id="999843450">
          <w:marLeft w:val="640"/>
          <w:marRight w:val="0"/>
          <w:marTop w:val="0"/>
          <w:marBottom w:val="0"/>
          <w:divBdr>
            <w:top w:val="none" w:sz="0" w:space="0" w:color="auto"/>
            <w:left w:val="none" w:sz="0" w:space="0" w:color="auto"/>
            <w:bottom w:val="none" w:sz="0" w:space="0" w:color="auto"/>
            <w:right w:val="none" w:sz="0" w:space="0" w:color="auto"/>
          </w:divBdr>
        </w:div>
        <w:div w:id="259681436">
          <w:marLeft w:val="640"/>
          <w:marRight w:val="0"/>
          <w:marTop w:val="0"/>
          <w:marBottom w:val="0"/>
          <w:divBdr>
            <w:top w:val="none" w:sz="0" w:space="0" w:color="auto"/>
            <w:left w:val="none" w:sz="0" w:space="0" w:color="auto"/>
            <w:bottom w:val="none" w:sz="0" w:space="0" w:color="auto"/>
            <w:right w:val="none" w:sz="0" w:space="0" w:color="auto"/>
          </w:divBdr>
        </w:div>
        <w:div w:id="1411997801">
          <w:marLeft w:val="640"/>
          <w:marRight w:val="0"/>
          <w:marTop w:val="0"/>
          <w:marBottom w:val="0"/>
          <w:divBdr>
            <w:top w:val="none" w:sz="0" w:space="0" w:color="auto"/>
            <w:left w:val="none" w:sz="0" w:space="0" w:color="auto"/>
            <w:bottom w:val="none" w:sz="0" w:space="0" w:color="auto"/>
            <w:right w:val="none" w:sz="0" w:space="0" w:color="auto"/>
          </w:divBdr>
        </w:div>
        <w:div w:id="1062365979">
          <w:marLeft w:val="640"/>
          <w:marRight w:val="0"/>
          <w:marTop w:val="0"/>
          <w:marBottom w:val="0"/>
          <w:divBdr>
            <w:top w:val="none" w:sz="0" w:space="0" w:color="auto"/>
            <w:left w:val="none" w:sz="0" w:space="0" w:color="auto"/>
            <w:bottom w:val="none" w:sz="0" w:space="0" w:color="auto"/>
            <w:right w:val="none" w:sz="0" w:space="0" w:color="auto"/>
          </w:divBdr>
        </w:div>
        <w:div w:id="472143194">
          <w:marLeft w:val="640"/>
          <w:marRight w:val="0"/>
          <w:marTop w:val="0"/>
          <w:marBottom w:val="0"/>
          <w:divBdr>
            <w:top w:val="none" w:sz="0" w:space="0" w:color="auto"/>
            <w:left w:val="none" w:sz="0" w:space="0" w:color="auto"/>
            <w:bottom w:val="none" w:sz="0" w:space="0" w:color="auto"/>
            <w:right w:val="none" w:sz="0" w:space="0" w:color="auto"/>
          </w:divBdr>
        </w:div>
        <w:div w:id="2061708909">
          <w:marLeft w:val="640"/>
          <w:marRight w:val="0"/>
          <w:marTop w:val="0"/>
          <w:marBottom w:val="0"/>
          <w:divBdr>
            <w:top w:val="none" w:sz="0" w:space="0" w:color="auto"/>
            <w:left w:val="none" w:sz="0" w:space="0" w:color="auto"/>
            <w:bottom w:val="none" w:sz="0" w:space="0" w:color="auto"/>
            <w:right w:val="none" w:sz="0" w:space="0" w:color="auto"/>
          </w:divBdr>
        </w:div>
        <w:div w:id="746195895">
          <w:marLeft w:val="640"/>
          <w:marRight w:val="0"/>
          <w:marTop w:val="0"/>
          <w:marBottom w:val="0"/>
          <w:divBdr>
            <w:top w:val="none" w:sz="0" w:space="0" w:color="auto"/>
            <w:left w:val="none" w:sz="0" w:space="0" w:color="auto"/>
            <w:bottom w:val="none" w:sz="0" w:space="0" w:color="auto"/>
            <w:right w:val="none" w:sz="0" w:space="0" w:color="auto"/>
          </w:divBdr>
        </w:div>
        <w:div w:id="1731146656">
          <w:marLeft w:val="640"/>
          <w:marRight w:val="0"/>
          <w:marTop w:val="0"/>
          <w:marBottom w:val="0"/>
          <w:divBdr>
            <w:top w:val="none" w:sz="0" w:space="0" w:color="auto"/>
            <w:left w:val="none" w:sz="0" w:space="0" w:color="auto"/>
            <w:bottom w:val="none" w:sz="0" w:space="0" w:color="auto"/>
            <w:right w:val="none" w:sz="0" w:space="0" w:color="auto"/>
          </w:divBdr>
        </w:div>
        <w:div w:id="262342454">
          <w:marLeft w:val="640"/>
          <w:marRight w:val="0"/>
          <w:marTop w:val="0"/>
          <w:marBottom w:val="0"/>
          <w:divBdr>
            <w:top w:val="none" w:sz="0" w:space="0" w:color="auto"/>
            <w:left w:val="none" w:sz="0" w:space="0" w:color="auto"/>
            <w:bottom w:val="none" w:sz="0" w:space="0" w:color="auto"/>
            <w:right w:val="none" w:sz="0" w:space="0" w:color="auto"/>
          </w:divBdr>
        </w:div>
        <w:div w:id="886838604">
          <w:marLeft w:val="640"/>
          <w:marRight w:val="0"/>
          <w:marTop w:val="0"/>
          <w:marBottom w:val="0"/>
          <w:divBdr>
            <w:top w:val="none" w:sz="0" w:space="0" w:color="auto"/>
            <w:left w:val="none" w:sz="0" w:space="0" w:color="auto"/>
            <w:bottom w:val="none" w:sz="0" w:space="0" w:color="auto"/>
            <w:right w:val="none" w:sz="0" w:space="0" w:color="auto"/>
          </w:divBdr>
        </w:div>
        <w:div w:id="124469068">
          <w:marLeft w:val="640"/>
          <w:marRight w:val="0"/>
          <w:marTop w:val="0"/>
          <w:marBottom w:val="0"/>
          <w:divBdr>
            <w:top w:val="none" w:sz="0" w:space="0" w:color="auto"/>
            <w:left w:val="none" w:sz="0" w:space="0" w:color="auto"/>
            <w:bottom w:val="none" w:sz="0" w:space="0" w:color="auto"/>
            <w:right w:val="none" w:sz="0" w:space="0" w:color="auto"/>
          </w:divBdr>
        </w:div>
        <w:div w:id="1736930543">
          <w:marLeft w:val="640"/>
          <w:marRight w:val="0"/>
          <w:marTop w:val="0"/>
          <w:marBottom w:val="0"/>
          <w:divBdr>
            <w:top w:val="none" w:sz="0" w:space="0" w:color="auto"/>
            <w:left w:val="none" w:sz="0" w:space="0" w:color="auto"/>
            <w:bottom w:val="none" w:sz="0" w:space="0" w:color="auto"/>
            <w:right w:val="none" w:sz="0" w:space="0" w:color="auto"/>
          </w:divBdr>
        </w:div>
        <w:div w:id="482310311">
          <w:marLeft w:val="640"/>
          <w:marRight w:val="0"/>
          <w:marTop w:val="0"/>
          <w:marBottom w:val="0"/>
          <w:divBdr>
            <w:top w:val="none" w:sz="0" w:space="0" w:color="auto"/>
            <w:left w:val="none" w:sz="0" w:space="0" w:color="auto"/>
            <w:bottom w:val="none" w:sz="0" w:space="0" w:color="auto"/>
            <w:right w:val="none" w:sz="0" w:space="0" w:color="auto"/>
          </w:divBdr>
        </w:div>
        <w:div w:id="1540437503">
          <w:marLeft w:val="640"/>
          <w:marRight w:val="0"/>
          <w:marTop w:val="0"/>
          <w:marBottom w:val="0"/>
          <w:divBdr>
            <w:top w:val="none" w:sz="0" w:space="0" w:color="auto"/>
            <w:left w:val="none" w:sz="0" w:space="0" w:color="auto"/>
            <w:bottom w:val="none" w:sz="0" w:space="0" w:color="auto"/>
            <w:right w:val="none" w:sz="0" w:space="0" w:color="auto"/>
          </w:divBdr>
        </w:div>
        <w:div w:id="419330850">
          <w:marLeft w:val="640"/>
          <w:marRight w:val="0"/>
          <w:marTop w:val="0"/>
          <w:marBottom w:val="0"/>
          <w:divBdr>
            <w:top w:val="none" w:sz="0" w:space="0" w:color="auto"/>
            <w:left w:val="none" w:sz="0" w:space="0" w:color="auto"/>
            <w:bottom w:val="none" w:sz="0" w:space="0" w:color="auto"/>
            <w:right w:val="none" w:sz="0" w:space="0" w:color="auto"/>
          </w:divBdr>
        </w:div>
        <w:div w:id="89201901">
          <w:marLeft w:val="640"/>
          <w:marRight w:val="0"/>
          <w:marTop w:val="0"/>
          <w:marBottom w:val="0"/>
          <w:divBdr>
            <w:top w:val="none" w:sz="0" w:space="0" w:color="auto"/>
            <w:left w:val="none" w:sz="0" w:space="0" w:color="auto"/>
            <w:bottom w:val="none" w:sz="0" w:space="0" w:color="auto"/>
            <w:right w:val="none" w:sz="0" w:space="0" w:color="auto"/>
          </w:divBdr>
        </w:div>
        <w:div w:id="1219975810">
          <w:marLeft w:val="640"/>
          <w:marRight w:val="0"/>
          <w:marTop w:val="0"/>
          <w:marBottom w:val="0"/>
          <w:divBdr>
            <w:top w:val="none" w:sz="0" w:space="0" w:color="auto"/>
            <w:left w:val="none" w:sz="0" w:space="0" w:color="auto"/>
            <w:bottom w:val="none" w:sz="0" w:space="0" w:color="auto"/>
            <w:right w:val="none" w:sz="0" w:space="0" w:color="auto"/>
          </w:divBdr>
        </w:div>
        <w:div w:id="1598321243">
          <w:marLeft w:val="640"/>
          <w:marRight w:val="0"/>
          <w:marTop w:val="0"/>
          <w:marBottom w:val="0"/>
          <w:divBdr>
            <w:top w:val="none" w:sz="0" w:space="0" w:color="auto"/>
            <w:left w:val="none" w:sz="0" w:space="0" w:color="auto"/>
            <w:bottom w:val="none" w:sz="0" w:space="0" w:color="auto"/>
            <w:right w:val="none" w:sz="0" w:space="0" w:color="auto"/>
          </w:divBdr>
        </w:div>
        <w:div w:id="610936565">
          <w:marLeft w:val="640"/>
          <w:marRight w:val="0"/>
          <w:marTop w:val="0"/>
          <w:marBottom w:val="0"/>
          <w:divBdr>
            <w:top w:val="none" w:sz="0" w:space="0" w:color="auto"/>
            <w:left w:val="none" w:sz="0" w:space="0" w:color="auto"/>
            <w:bottom w:val="none" w:sz="0" w:space="0" w:color="auto"/>
            <w:right w:val="none" w:sz="0" w:space="0" w:color="auto"/>
          </w:divBdr>
        </w:div>
        <w:div w:id="259335235">
          <w:marLeft w:val="640"/>
          <w:marRight w:val="0"/>
          <w:marTop w:val="0"/>
          <w:marBottom w:val="0"/>
          <w:divBdr>
            <w:top w:val="none" w:sz="0" w:space="0" w:color="auto"/>
            <w:left w:val="none" w:sz="0" w:space="0" w:color="auto"/>
            <w:bottom w:val="none" w:sz="0" w:space="0" w:color="auto"/>
            <w:right w:val="none" w:sz="0" w:space="0" w:color="auto"/>
          </w:divBdr>
        </w:div>
        <w:div w:id="560795923">
          <w:marLeft w:val="640"/>
          <w:marRight w:val="0"/>
          <w:marTop w:val="0"/>
          <w:marBottom w:val="0"/>
          <w:divBdr>
            <w:top w:val="none" w:sz="0" w:space="0" w:color="auto"/>
            <w:left w:val="none" w:sz="0" w:space="0" w:color="auto"/>
            <w:bottom w:val="none" w:sz="0" w:space="0" w:color="auto"/>
            <w:right w:val="none" w:sz="0" w:space="0" w:color="auto"/>
          </w:divBdr>
        </w:div>
        <w:div w:id="150870188">
          <w:marLeft w:val="640"/>
          <w:marRight w:val="0"/>
          <w:marTop w:val="0"/>
          <w:marBottom w:val="0"/>
          <w:divBdr>
            <w:top w:val="none" w:sz="0" w:space="0" w:color="auto"/>
            <w:left w:val="none" w:sz="0" w:space="0" w:color="auto"/>
            <w:bottom w:val="none" w:sz="0" w:space="0" w:color="auto"/>
            <w:right w:val="none" w:sz="0" w:space="0" w:color="auto"/>
          </w:divBdr>
        </w:div>
        <w:div w:id="269164667">
          <w:marLeft w:val="640"/>
          <w:marRight w:val="0"/>
          <w:marTop w:val="0"/>
          <w:marBottom w:val="0"/>
          <w:divBdr>
            <w:top w:val="none" w:sz="0" w:space="0" w:color="auto"/>
            <w:left w:val="none" w:sz="0" w:space="0" w:color="auto"/>
            <w:bottom w:val="none" w:sz="0" w:space="0" w:color="auto"/>
            <w:right w:val="none" w:sz="0" w:space="0" w:color="auto"/>
          </w:divBdr>
        </w:div>
        <w:div w:id="675772311">
          <w:marLeft w:val="640"/>
          <w:marRight w:val="0"/>
          <w:marTop w:val="0"/>
          <w:marBottom w:val="0"/>
          <w:divBdr>
            <w:top w:val="none" w:sz="0" w:space="0" w:color="auto"/>
            <w:left w:val="none" w:sz="0" w:space="0" w:color="auto"/>
            <w:bottom w:val="none" w:sz="0" w:space="0" w:color="auto"/>
            <w:right w:val="none" w:sz="0" w:space="0" w:color="auto"/>
          </w:divBdr>
        </w:div>
        <w:div w:id="388647320">
          <w:marLeft w:val="640"/>
          <w:marRight w:val="0"/>
          <w:marTop w:val="0"/>
          <w:marBottom w:val="0"/>
          <w:divBdr>
            <w:top w:val="none" w:sz="0" w:space="0" w:color="auto"/>
            <w:left w:val="none" w:sz="0" w:space="0" w:color="auto"/>
            <w:bottom w:val="none" w:sz="0" w:space="0" w:color="auto"/>
            <w:right w:val="none" w:sz="0" w:space="0" w:color="auto"/>
          </w:divBdr>
        </w:div>
        <w:div w:id="1955019404">
          <w:marLeft w:val="640"/>
          <w:marRight w:val="0"/>
          <w:marTop w:val="0"/>
          <w:marBottom w:val="0"/>
          <w:divBdr>
            <w:top w:val="none" w:sz="0" w:space="0" w:color="auto"/>
            <w:left w:val="none" w:sz="0" w:space="0" w:color="auto"/>
            <w:bottom w:val="none" w:sz="0" w:space="0" w:color="auto"/>
            <w:right w:val="none" w:sz="0" w:space="0" w:color="auto"/>
          </w:divBdr>
        </w:div>
        <w:div w:id="547297564">
          <w:marLeft w:val="640"/>
          <w:marRight w:val="0"/>
          <w:marTop w:val="0"/>
          <w:marBottom w:val="0"/>
          <w:divBdr>
            <w:top w:val="none" w:sz="0" w:space="0" w:color="auto"/>
            <w:left w:val="none" w:sz="0" w:space="0" w:color="auto"/>
            <w:bottom w:val="none" w:sz="0" w:space="0" w:color="auto"/>
            <w:right w:val="none" w:sz="0" w:space="0" w:color="auto"/>
          </w:divBdr>
        </w:div>
        <w:div w:id="1394887498">
          <w:marLeft w:val="640"/>
          <w:marRight w:val="0"/>
          <w:marTop w:val="0"/>
          <w:marBottom w:val="0"/>
          <w:divBdr>
            <w:top w:val="none" w:sz="0" w:space="0" w:color="auto"/>
            <w:left w:val="none" w:sz="0" w:space="0" w:color="auto"/>
            <w:bottom w:val="none" w:sz="0" w:space="0" w:color="auto"/>
            <w:right w:val="none" w:sz="0" w:space="0" w:color="auto"/>
          </w:divBdr>
        </w:div>
        <w:div w:id="103692057">
          <w:marLeft w:val="640"/>
          <w:marRight w:val="0"/>
          <w:marTop w:val="0"/>
          <w:marBottom w:val="0"/>
          <w:divBdr>
            <w:top w:val="none" w:sz="0" w:space="0" w:color="auto"/>
            <w:left w:val="none" w:sz="0" w:space="0" w:color="auto"/>
            <w:bottom w:val="none" w:sz="0" w:space="0" w:color="auto"/>
            <w:right w:val="none" w:sz="0" w:space="0" w:color="auto"/>
          </w:divBdr>
        </w:div>
        <w:div w:id="1270159320">
          <w:marLeft w:val="640"/>
          <w:marRight w:val="0"/>
          <w:marTop w:val="0"/>
          <w:marBottom w:val="0"/>
          <w:divBdr>
            <w:top w:val="none" w:sz="0" w:space="0" w:color="auto"/>
            <w:left w:val="none" w:sz="0" w:space="0" w:color="auto"/>
            <w:bottom w:val="none" w:sz="0" w:space="0" w:color="auto"/>
            <w:right w:val="none" w:sz="0" w:space="0" w:color="auto"/>
          </w:divBdr>
        </w:div>
        <w:div w:id="1474638997">
          <w:marLeft w:val="640"/>
          <w:marRight w:val="0"/>
          <w:marTop w:val="0"/>
          <w:marBottom w:val="0"/>
          <w:divBdr>
            <w:top w:val="none" w:sz="0" w:space="0" w:color="auto"/>
            <w:left w:val="none" w:sz="0" w:space="0" w:color="auto"/>
            <w:bottom w:val="none" w:sz="0" w:space="0" w:color="auto"/>
            <w:right w:val="none" w:sz="0" w:space="0" w:color="auto"/>
          </w:divBdr>
        </w:div>
        <w:div w:id="1436054343">
          <w:marLeft w:val="640"/>
          <w:marRight w:val="0"/>
          <w:marTop w:val="0"/>
          <w:marBottom w:val="0"/>
          <w:divBdr>
            <w:top w:val="none" w:sz="0" w:space="0" w:color="auto"/>
            <w:left w:val="none" w:sz="0" w:space="0" w:color="auto"/>
            <w:bottom w:val="none" w:sz="0" w:space="0" w:color="auto"/>
            <w:right w:val="none" w:sz="0" w:space="0" w:color="auto"/>
          </w:divBdr>
        </w:div>
        <w:div w:id="283272770">
          <w:marLeft w:val="640"/>
          <w:marRight w:val="0"/>
          <w:marTop w:val="0"/>
          <w:marBottom w:val="0"/>
          <w:divBdr>
            <w:top w:val="none" w:sz="0" w:space="0" w:color="auto"/>
            <w:left w:val="none" w:sz="0" w:space="0" w:color="auto"/>
            <w:bottom w:val="none" w:sz="0" w:space="0" w:color="auto"/>
            <w:right w:val="none" w:sz="0" w:space="0" w:color="auto"/>
          </w:divBdr>
        </w:div>
        <w:div w:id="148400040">
          <w:marLeft w:val="640"/>
          <w:marRight w:val="0"/>
          <w:marTop w:val="0"/>
          <w:marBottom w:val="0"/>
          <w:divBdr>
            <w:top w:val="none" w:sz="0" w:space="0" w:color="auto"/>
            <w:left w:val="none" w:sz="0" w:space="0" w:color="auto"/>
            <w:bottom w:val="none" w:sz="0" w:space="0" w:color="auto"/>
            <w:right w:val="none" w:sz="0" w:space="0" w:color="auto"/>
          </w:divBdr>
        </w:div>
        <w:div w:id="1019625124">
          <w:marLeft w:val="640"/>
          <w:marRight w:val="0"/>
          <w:marTop w:val="0"/>
          <w:marBottom w:val="0"/>
          <w:divBdr>
            <w:top w:val="none" w:sz="0" w:space="0" w:color="auto"/>
            <w:left w:val="none" w:sz="0" w:space="0" w:color="auto"/>
            <w:bottom w:val="none" w:sz="0" w:space="0" w:color="auto"/>
            <w:right w:val="none" w:sz="0" w:space="0" w:color="auto"/>
          </w:divBdr>
        </w:div>
        <w:div w:id="612134863">
          <w:marLeft w:val="640"/>
          <w:marRight w:val="0"/>
          <w:marTop w:val="0"/>
          <w:marBottom w:val="0"/>
          <w:divBdr>
            <w:top w:val="none" w:sz="0" w:space="0" w:color="auto"/>
            <w:left w:val="none" w:sz="0" w:space="0" w:color="auto"/>
            <w:bottom w:val="none" w:sz="0" w:space="0" w:color="auto"/>
            <w:right w:val="none" w:sz="0" w:space="0" w:color="auto"/>
          </w:divBdr>
        </w:div>
        <w:div w:id="1972055748">
          <w:marLeft w:val="640"/>
          <w:marRight w:val="0"/>
          <w:marTop w:val="0"/>
          <w:marBottom w:val="0"/>
          <w:divBdr>
            <w:top w:val="none" w:sz="0" w:space="0" w:color="auto"/>
            <w:left w:val="none" w:sz="0" w:space="0" w:color="auto"/>
            <w:bottom w:val="none" w:sz="0" w:space="0" w:color="auto"/>
            <w:right w:val="none" w:sz="0" w:space="0" w:color="auto"/>
          </w:divBdr>
        </w:div>
        <w:div w:id="989674606">
          <w:marLeft w:val="640"/>
          <w:marRight w:val="0"/>
          <w:marTop w:val="0"/>
          <w:marBottom w:val="0"/>
          <w:divBdr>
            <w:top w:val="none" w:sz="0" w:space="0" w:color="auto"/>
            <w:left w:val="none" w:sz="0" w:space="0" w:color="auto"/>
            <w:bottom w:val="none" w:sz="0" w:space="0" w:color="auto"/>
            <w:right w:val="none" w:sz="0" w:space="0" w:color="auto"/>
          </w:divBdr>
        </w:div>
        <w:div w:id="1591549870">
          <w:marLeft w:val="640"/>
          <w:marRight w:val="0"/>
          <w:marTop w:val="0"/>
          <w:marBottom w:val="0"/>
          <w:divBdr>
            <w:top w:val="none" w:sz="0" w:space="0" w:color="auto"/>
            <w:left w:val="none" w:sz="0" w:space="0" w:color="auto"/>
            <w:bottom w:val="none" w:sz="0" w:space="0" w:color="auto"/>
            <w:right w:val="none" w:sz="0" w:space="0" w:color="auto"/>
          </w:divBdr>
        </w:div>
        <w:div w:id="1562327845">
          <w:marLeft w:val="640"/>
          <w:marRight w:val="0"/>
          <w:marTop w:val="0"/>
          <w:marBottom w:val="0"/>
          <w:divBdr>
            <w:top w:val="none" w:sz="0" w:space="0" w:color="auto"/>
            <w:left w:val="none" w:sz="0" w:space="0" w:color="auto"/>
            <w:bottom w:val="none" w:sz="0" w:space="0" w:color="auto"/>
            <w:right w:val="none" w:sz="0" w:space="0" w:color="auto"/>
          </w:divBdr>
        </w:div>
        <w:div w:id="426660824">
          <w:marLeft w:val="640"/>
          <w:marRight w:val="0"/>
          <w:marTop w:val="0"/>
          <w:marBottom w:val="0"/>
          <w:divBdr>
            <w:top w:val="none" w:sz="0" w:space="0" w:color="auto"/>
            <w:left w:val="none" w:sz="0" w:space="0" w:color="auto"/>
            <w:bottom w:val="none" w:sz="0" w:space="0" w:color="auto"/>
            <w:right w:val="none" w:sz="0" w:space="0" w:color="auto"/>
          </w:divBdr>
        </w:div>
        <w:div w:id="717707187">
          <w:marLeft w:val="640"/>
          <w:marRight w:val="0"/>
          <w:marTop w:val="0"/>
          <w:marBottom w:val="0"/>
          <w:divBdr>
            <w:top w:val="none" w:sz="0" w:space="0" w:color="auto"/>
            <w:left w:val="none" w:sz="0" w:space="0" w:color="auto"/>
            <w:bottom w:val="none" w:sz="0" w:space="0" w:color="auto"/>
            <w:right w:val="none" w:sz="0" w:space="0" w:color="auto"/>
          </w:divBdr>
        </w:div>
        <w:div w:id="366950038">
          <w:marLeft w:val="640"/>
          <w:marRight w:val="0"/>
          <w:marTop w:val="0"/>
          <w:marBottom w:val="0"/>
          <w:divBdr>
            <w:top w:val="none" w:sz="0" w:space="0" w:color="auto"/>
            <w:left w:val="none" w:sz="0" w:space="0" w:color="auto"/>
            <w:bottom w:val="none" w:sz="0" w:space="0" w:color="auto"/>
            <w:right w:val="none" w:sz="0" w:space="0" w:color="auto"/>
          </w:divBdr>
        </w:div>
        <w:div w:id="883906689">
          <w:marLeft w:val="640"/>
          <w:marRight w:val="0"/>
          <w:marTop w:val="0"/>
          <w:marBottom w:val="0"/>
          <w:divBdr>
            <w:top w:val="none" w:sz="0" w:space="0" w:color="auto"/>
            <w:left w:val="none" w:sz="0" w:space="0" w:color="auto"/>
            <w:bottom w:val="none" w:sz="0" w:space="0" w:color="auto"/>
            <w:right w:val="none" w:sz="0" w:space="0" w:color="auto"/>
          </w:divBdr>
        </w:div>
        <w:div w:id="38631932">
          <w:marLeft w:val="640"/>
          <w:marRight w:val="0"/>
          <w:marTop w:val="0"/>
          <w:marBottom w:val="0"/>
          <w:divBdr>
            <w:top w:val="none" w:sz="0" w:space="0" w:color="auto"/>
            <w:left w:val="none" w:sz="0" w:space="0" w:color="auto"/>
            <w:bottom w:val="none" w:sz="0" w:space="0" w:color="auto"/>
            <w:right w:val="none" w:sz="0" w:space="0" w:color="auto"/>
          </w:divBdr>
        </w:div>
        <w:div w:id="1757365321">
          <w:marLeft w:val="640"/>
          <w:marRight w:val="0"/>
          <w:marTop w:val="0"/>
          <w:marBottom w:val="0"/>
          <w:divBdr>
            <w:top w:val="none" w:sz="0" w:space="0" w:color="auto"/>
            <w:left w:val="none" w:sz="0" w:space="0" w:color="auto"/>
            <w:bottom w:val="none" w:sz="0" w:space="0" w:color="auto"/>
            <w:right w:val="none" w:sz="0" w:space="0" w:color="auto"/>
          </w:divBdr>
        </w:div>
        <w:div w:id="1196195796">
          <w:marLeft w:val="640"/>
          <w:marRight w:val="0"/>
          <w:marTop w:val="0"/>
          <w:marBottom w:val="0"/>
          <w:divBdr>
            <w:top w:val="none" w:sz="0" w:space="0" w:color="auto"/>
            <w:left w:val="none" w:sz="0" w:space="0" w:color="auto"/>
            <w:bottom w:val="none" w:sz="0" w:space="0" w:color="auto"/>
            <w:right w:val="none" w:sz="0" w:space="0" w:color="auto"/>
          </w:divBdr>
        </w:div>
        <w:div w:id="72120725">
          <w:marLeft w:val="640"/>
          <w:marRight w:val="0"/>
          <w:marTop w:val="0"/>
          <w:marBottom w:val="0"/>
          <w:divBdr>
            <w:top w:val="none" w:sz="0" w:space="0" w:color="auto"/>
            <w:left w:val="none" w:sz="0" w:space="0" w:color="auto"/>
            <w:bottom w:val="none" w:sz="0" w:space="0" w:color="auto"/>
            <w:right w:val="none" w:sz="0" w:space="0" w:color="auto"/>
          </w:divBdr>
        </w:div>
        <w:div w:id="1834177454">
          <w:marLeft w:val="640"/>
          <w:marRight w:val="0"/>
          <w:marTop w:val="0"/>
          <w:marBottom w:val="0"/>
          <w:divBdr>
            <w:top w:val="none" w:sz="0" w:space="0" w:color="auto"/>
            <w:left w:val="none" w:sz="0" w:space="0" w:color="auto"/>
            <w:bottom w:val="none" w:sz="0" w:space="0" w:color="auto"/>
            <w:right w:val="none" w:sz="0" w:space="0" w:color="auto"/>
          </w:divBdr>
        </w:div>
        <w:div w:id="1460949863">
          <w:marLeft w:val="640"/>
          <w:marRight w:val="0"/>
          <w:marTop w:val="0"/>
          <w:marBottom w:val="0"/>
          <w:divBdr>
            <w:top w:val="none" w:sz="0" w:space="0" w:color="auto"/>
            <w:left w:val="none" w:sz="0" w:space="0" w:color="auto"/>
            <w:bottom w:val="none" w:sz="0" w:space="0" w:color="auto"/>
            <w:right w:val="none" w:sz="0" w:space="0" w:color="auto"/>
          </w:divBdr>
        </w:div>
        <w:div w:id="940259517">
          <w:marLeft w:val="640"/>
          <w:marRight w:val="0"/>
          <w:marTop w:val="0"/>
          <w:marBottom w:val="0"/>
          <w:divBdr>
            <w:top w:val="none" w:sz="0" w:space="0" w:color="auto"/>
            <w:left w:val="none" w:sz="0" w:space="0" w:color="auto"/>
            <w:bottom w:val="none" w:sz="0" w:space="0" w:color="auto"/>
            <w:right w:val="none" w:sz="0" w:space="0" w:color="auto"/>
          </w:divBdr>
        </w:div>
        <w:div w:id="903686246">
          <w:marLeft w:val="640"/>
          <w:marRight w:val="0"/>
          <w:marTop w:val="0"/>
          <w:marBottom w:val="0"/>
          <w:divBdr>
            <w:top w:val="none" w:sz="0" w:space="0" w:color="auto"/>
            <w:left w:val="none" w:sz="0" w:space="0" w:color="auto"/>
            <w:bottom w:val="none" w:sz="0" w:space="0" w:color="auto"/>
            <w:right w:val="none" w:sz="0" w:space="0" w:color="auto"/>
          </w:divBdr>
        </w:div>
        <w:div w:id="1751540841">
          <w:marLeft w:val="640"/>
          <w:marRight w:val="0"/>
          <w:marTop w:val="0"/>
          <w:marBottom w:val="0"/>
          <w:divBdr>
            <w:top w:val="none" w:sz="0" w:space="0" w:color="auto"/>
            <w:left w:val="none" w:sz="0" w:space="0" w:color="auto"/>
            <w:bottom w:val="none" w:sz="0" w:space="0" w:color="auto"/>
            <w:right w:val="none" w:sz="0" w:space="0" w:color="auto"/>
          </w:divBdr>
        </w:div>
        <w:div w:id="595481591">
          <w:marLeft w:val="640"/>
          <w:marRight w:val="0"/>
          <w:marTop w:val="0"/>
          <w:marBottom w:val="0"/>
          <w:divBdr>
            <w:top w:val="none" w:sz="0" w:space="0" w:color="auto"/>
            <w:left w:val="none" w:sz="0" w:space="0" w:color="auto"/>
            <w:bottom w:val="none" w:sz="0" w:space="0" w:color="auto"/>
            <w:right w:val="none" w:sz="0" w:space="0" w:color="auto"/>
          </w:divBdr>
        </w:div>
        <w:div w:id="1382821468">
          <w:marLeft w:val="640"/>
          <w:marRight w:val="0"/>
          <w:marTop w:val="0"/>
          <w:marBottom w:val="0"/>
          <w:divBdr>
            <w:top w:val="none" w:sz="0" w:space="0" w:color="auto"/>
            <w:left w:val="none" w:sz="0" w:space="0" w:color="auto"/>
            <w:bottom w:val="none" w:sz="0" w:space="0" w:color="auto"/>
            <w:right w:val="none" w:sz="0" w:space="0" w:color="auto"/>
          </w:divBdr>
        </w:div>
        <w:div w:id="38017835">
          <w:marLeft w:val="640"/>
          <w:marRight w:val="0"/>
          <w:marTop w:val="0"/>
          <w:marBottom w:val="0"/>
          <w:divBdr>
            <w:top w:val="none" w:sz="0" w:space="0" w:color="auto"/>
            <w:left w:val="none" w:sz="0" w:space="0" w:color="auto"/>
            <w:bottom w:val="none" w:sz="0" w:space="0" w:color="auto"/>
            <w:right w:val="none" w:sz="0" w:space="0" w:color="auto"/>
          </w:divBdr>
        </w:div>
        <w:div w:id="1307855125">
          <w:marLeft w:val="640"/>
          <w:marRight w:val="0"/>
          <w:marTop w:val="0"/>
          <w:marBottom w:val="0"/>
          <w:divBdr>
            <w:top w:val="none" w:sz="0" w:space="0" w:color="auto"/>
            <w:left w:val="none" w:sz="0" w:space="0" w:color="auto"/>
            <w:bottom w:val="none" w:sz="0" w:space="0" w:color="auto"/>
            <w:right w:val="none" w:sz="0" w:space="0" w:color="auto"/>
          </w:divBdr>
        </w:div>
        <w:div w:id="1497843703">
          <w:marLeft w:val="640"/>
          <w:marRight w:val="0"/>
          <w:marTop w:val="0"/>
          <w:marBottom w:val="0"/>
          <w:divBdr>
            <w:top w:val="none" w:sz="0" w:space="0" w:color="auto"/>
            <w:left w:val="none" w:sz="0" w:space="0" w:color="auto"/>
            <w:bottom w:val="none" w:sz="0" w:space="0" w:color="auto"/>
            <w:right w:val="none" w:sz="0" w:space="0" w:color="auto"/>
          </w:divBdr>
        </w:div>
        <w:div w:id="1500806654">
          <w:marLeft w:val="640"/>
          <w:marRight w:val="0"/>
          <w:marTop w:val="0"/>
          <w:marBottom w:val="0"/>
          <w:divBdr>
            <w:top w:val="none" w:sz="0" w:space="0" w:color="auto"/>
            <w:left w:val="none" w:sz="0" w:space="0" w:color="auto"/>
            <w:bottom w:val="none" w:sz="0" w:space="0" w:color="auto"/>
            <w:right w:val="none" w:sz="0" w:space="0" w:color="auto"/>
          </w:divBdr>
        </w:div>
        <w:div w:id="776995382">
          <w:marLeft w:val="640"/>
          <w:marRight w:val="0"/>
          <w:marTop w:val="0"/>
          <w:marBottom w:val="0"/>
          <w:divBdr>
            <w:top w:val="none" w:sz="0" w:space="0" w:color="auto"/>
            <w:left w:val="none" w:sz="0" w:space="0" w:color="auto"/>
            <w:bottom w:val="none" w:sz="0" w:space="0" w:color="auto"/>
            <w:right w:val="none" w:sz="0" w:space="0" w:color="auto"/>
          </w:divBdr>
        </w:div>
        <w:div w:id="1403332528">
          <w:marLeft w:val="640"/>
          <w:marRight w:val="0"/>
          <w:marTop w:val="0"/>
          <w:marBottom w:val="0"/>
          <w:divBdr>
            <w:top w:val="none" w:sz="0" w:space="0" w:color="auto"/>
            <w:left w:val="none" w:sz="0" w:space="0" w:color="auto"/>
            <w:bottom w:val="none" w:sz="0" w:space="0" w:color="auto"/>
            <w:right w:val="none" w:sz="0" w:space="0" w:color="auto"/>
          </w:divBdr>
        </w:div>
        <w:div w:id="636029140">
          <w:marLeft w:val="640"/>
          <w:marRight w:val="0"/>
          <w:marTop w:val="0"/>
          <w:marBottom w:val="0"/>
          <w:divBdr>
            <w:top w:val="none" w:sz="0" w:space="0" w:color="auto"/>
            <w:left w:val="none" w:sz="0" w:space="0" w:color="auto"/>
            <w:bottom w:val="none" w:sz="0" w:space="0" w:color="auto"/>
            <w:right w:val="none" w:sz="0" w:space="0" w:color="auto"/>
          </w:divBdr>
        </w:div>
        <w:div w:id="769476092">
          <w:marLeft w:val="640"/>
          <w:marRight w:val="0"/>
          <w:marTop w:val="0"/>
          <w:marBottom w:val="0"/>
          <w:divBdr>
            <w:top w:val="none" w:sz="0" w:space="0" w:color="auto"/>
            <w:left w:val="none" w:sz="0" w:space="0" w:color="auto"/>
            <w:bottom w:val="none" w:sz="0" w:space="0" w:color="auto"/>
            <w:right w:val="none" w:sz="0" w:space="0" w:color="auto"/>
          </w:divBdr>
        </w:div>
        <w:div w:id="1882329142">
          <w:marLeft w:val="640"/>
          <w:marRight w:val="0"/>
          <w:marTop w:val="0"/>
          <w:marBottom w:val="0"/>
          <w:divBdr>
            <w:top w:val="none" w:sz="0" w:space="0" w:color="auto"/>
            <w:left w:val="none" w:sz="0" w:space="0" w:color="auto"/>
            <w:bottom w:val="none" w:sz="0" w:space="0" w:color="auto"/>
            <w:right w:val="none" w:sz="0" w:space="0" w:color="auto"/>
          </w:divBdr>
        </w:div>
        <w:div w:id="2090148699">
          <w:marLeft w:val="640"/>
          <w:marRight w:val="0"/>
          <w:marTop w:val="0"/>
          <w:marBottom w:val="0"/>
          <w:divBdr>
            <w:top w:val="none" w:sz="0" w:space="0" w:color="auto"/>
            <w:left w:val="none" w:sz="0" w:space="0" w:color="auto"/>
            <w:bottom w:val="none" w:sz="0" w:space="0" w:color="auto"/>
            <w:right w:val="none" w:sz="0" w:space="0" w:color="auto"/>
          </w:divBdr>
        </w:div>
        <w:div w:id="1904218518">
          <w:marLeft w:val="640"/>
          <w:marRight w:val="0"/>
          <w:marTop w:val="0"/>
          <w:marBottom w:val="0"/>
          <w:divBdr>
            <w:top w:val="none" w:sz="0" w:space="0" w:color="auto"/>
            <w:left w:val="none" w:sz="0" w:space="0" w:color="auto"/>
            <w:bottom w:val="none" w:sz="0" w:space="0" w:color="auto"/>
            <w:right w:val="none" w:sz="0" w:space="0" w:color="auto"/>
          </w:divBdr>
        </w:div>
        <w:div w:id="650794382">
          <w:marLeft w:val="640"/>
          <w:marRight w:val="0"/>
          <w:marTop w:val="0"/>
          <w:marBottom w:val="0"/>
          <w:divBdr>
            <w:top w:val="none" w:sz="0" w:space="0" w:color="auto"/>
            <w:left w:val="none" w:sz="0" w:space="0" w:color="auto"/>
            <w:bottom w:val="none" w:sz="0" w:space="0" w:color="auto"/>
            <w:right w:val="none" w:sz="0" w:space="0" w:color="auto"/>
          </w:divBdr>
        </w:div>
        <w:div w:id="1166557104">
          <w:marLeft w:val="640"/>
          <w:marRight w:val="0"/>
          <w:marTop w:val="0"/>
          <w:marBottom w:val="0"/>
          <w:divBdr>
            <w:top w:val="none" w:sz="0" w:space="0" w:color="auto"/>
            <w:left w:val="none" w:sz="0" w:space="0" w:color="auto"/>
            <w:bottom w:val="none" w:sz="0" w:space="0" w:color="auto"/>
            <w:right w:val="none" w:sz="0" w:space="0" w:color="auto"/>
          </w:divBdr>
        </w:div>
      </w:divsChild>
    </w:div>
    <w:div w:id="1576628425">
      <w:bodyDiv w:val="1"/>
      <w:marLeft w:val="0"/>
      <w:marRight w:val="0"/>
      <w:marTop w:val="0"/>
      <w:marBottom w:val="0"/>
      <w:divBdr>
        <w:top w:val="none" w:sz="0" w:space="0" w:color="auto"/>
        <w:left w:val="none" w:sz="0" w:space="0" w:color="auto"/>
        <w:bottom w:val="none" w:sz="0" w:space="0" w:color="auto"/>
        <w:right w:val="none" w:sz="0" w:space="0" w:color="auto"/>
      </w:divBdr>
    </w:div>
    <w:div w:id="1577664480">
      <w:bodyDiv w:val="1"/>
      <w:marLeft w:val="0"/>
      <w:marRight w:val="0"/>
      <w:marTop w:val="0"/>
      <w:marBottom w:val="0"/>
      <w:divBdr>
        <w:top w:val="none" w:sz="0" w:space="0" w:color="auto"/>
        <w:left w:val="none" w:sz="0" w:space="0" w:color="auto"/>
        <w:bottom w:val="none" w:sz="0" w:space="0" w:color="auto"/>
        <w:right w:val="none" w:sz="0" w:space="0" w:color="auto"/>
      </w:divBdr>
      <w:divsChild>
        <w:div w:id="832600410">
          <w:marLeft w:val="640"/>
          <w:marRight w:val="0"/>
          <w:marTop w:val="0"/>
          <w:marBottom w:val="0"/>
          <w:divBdr>
            <w:top w:val="none" w:sz="0" w:space="0" w:color="auto"/>
            <w:left w:val="none" w:sz="0" w:space="0" w:color="auto"/>
            <w:bottom w:val="none" w:sz="0" w:space="0" w:color="auto"/>
            <w:right w:val="none" w:sz="0" w:space="0" w:color="auto"/>
          </w:divBdr>
        </w:div>
        <w:div w:id="254094997">
          <w:marLeft w:val="640"/>
          <w:marRight w:val="0"/>
          <w:marTop w:val="0"/>
          <w:marBottom w:val="0"/>
          <w:divBdr>
            <w:top w:val="none" w:sz="0" w:space="0" w:color="auto"/>
            <w:left w:val="none" w:sz="0" w:space="0" w:color="auto"/>
            <w:bottom w:val="none" w:sz="0" w:space="0" w:color="auto"/>
            <w:right w:val="none" w:sz="0" w:space="0" w:color="auto"/>
          </w:divBdr>
        </w:div>
        <w:div w:id="239683509">
          <w:marLeft w:val="640"/>
          <w:marRight w:val="0"/>
          <w:marTop w:val="0"/>
          <w:marBottom w:val="0"/>
          <w:divBdr>
            <w:top w:val="none" w:sz="0" w:space="0" w:color="auto"/>
            <w:left w:val="none" w:sz="0" w:space="0" w:color="auto"/>
            <w:bottom w:val="none" w:sz="0" w:space="0" w:color="auto"/>
            <w:right w:val="none" w:sz="0" w:space="0" w:color="auto"/>
          </w:divBdr>
        </w:div>
        <w:div w:id="1974941273">
          <w:marLeft w:val="640"/>
          <w:marRight w:val="0"/>
          <w:marTop w:val="0"/>
          <w:marBottom w:val="0"/>
          <w:divBdr>
            <w:top w:val="none" w:sz="0" w:space="0" w:color="auto"/>
            <w:left w:val="none" w:sz="0" w:space="0" w:color="auto"/>
            <w:bottom w:val="none" w:sz="0" w:space="0" w:color="auto"/>
            <w:right w:val="none" w:sz="0" w:space="0" w:color="auto"/>
          </w:divBdr>
        </w:div>
        <w:div w:id="451941213">
          <w:marLeft w:val="640"/>
          <w:marRight w:val="0"/>
          <w:marTop w:val="0"/>
          <w:marBottom w:val="0"/>
          <w:divBdr>
            <w:top w:val="none" w:sz="0" w:space="0" w:color="auto"/>
            <w:left w:val="none" w:sz="0" w:space="0" w:color="auto"/>
            <w:bottom w:val="none" w:sz="0" w:space="0" w:color="auto"/>
            <w:right w:val="none" w:sz="0" w:space="0" w:color="auto"/>
          </w:divBdr>
        </w:div>
        <w:div w:id="1548297170">
          <w:marLeft w:val="640"/>
          <w:marRight w:val="0"/>
          <w:marTop w:val="0"/>
          <w:marBottom w:val="0"/>
          <w:divBdr>
            <w:top w:val="none" w:sz="0" w:space="0" w:color="auto"/>
            <w:left w:val="none" w:sz="0" w:space="0" w:color="auto"/>
            <w:bottom w:val="none" w:sz="0" w:space="0" w:color="auto"/>
            <w:right w:val="none" w:sz="0" w:space="0" w:color="auto"/>
          </w:divBdr>
        </w:div>
        <w:div w:id="1046494103">
          <w:marLeft w:val="640"/>
          <w:marRight w:val="0"/>
          <w:marTop w:val="0"/>
          <w:marBottom w:val="0"/>
          <w:divBdr>
            <w:top w:val="none" w:sz="0" w:space="0" w:color="auto"/>
            <w:left w:val="none" w:sz="0" w:space="0" w:color="auto"/>
            <w:bottom w:val="none" w:sz="0" w:space="0" w:color="auto"/>
            <w:right w:val="none" w:sz="0" w:space="0" w:color="auto"/>
          </w:divBdr>
        </w:div>
        <w:div w:id="933587981">
          <w:marLeft w:val="640"/>
          <w:marRight w:val="0"/>
          <w:marTop w:val="0"/>
          <w:marBottom w:val="0"/>
          <w:divBdr>
            <w:top w:val="none" w:sz="0" w:space="0" w:color="auto"/>
            <w:left w:val="none" w:sz="0" w:space="0" w:color="auto"/>
            <w:bottom w:val="none" w:sz="0" w:space="0" w:color="auto"/>
            <w:right w:val="none" w:sz="0" w:space="0" w:color="auto"/>
          </w:divBdr>
        </w:div>
        <w:div w:id="1321158570">
          <w:marLeft w:val="640"/>
          <w:marRight w:val="0"/>
          <w:marTop w:val="0"/>
          <w:marBottom w:val="0"/>
          <w:divBdr>
            <w:top w:val="none" w:sz="0" w:space="0" w:color="auto"/>
            <w:left w:val="none" w:sz="0" w:space="0" w:color="auto"/>
            <w:bottom w:val="none" w:sz="0" w:space="0" w:color="auto"/>
            <w:right w:val="none" w:sz="0" w:space="0" w:color="auto"/>
          </w:divBdr>
        </w:div>
        <w:div w:id="1566450798">
          <w:marLeft w:val="640"/>
          <w:marRight w:val="0"/>
          <w:marTop w:val="0"/>
          <w:marBottom w:val="0"/>
          <w:divBdr>
            <w:top w:val="none" w:sz="0" w:space="0" w:color="auto"/>
            <w:left w:val="none" w:sz="0" w:space="0" w:color="auto"/>
            <w:bottom w:val="none" w:sz="0" w:space="0" w:color="auto"/>
            <w:right w:val="none" w:sz="0" w:space="0" w:color="auto"/>
          </w:divBdr>
        </w:div>
        <w:div w:id="454524102">
          <w:marLeft w:val="640"/>
          <w:marRight w:val="0"/>
          <w:marTop w:val="0"/>
          <w:marBottom w:val="0"/>
          <w:divBdr>
            <w:top w:val="none" w:sz="0" w:space="0" w:color="auto"/>
            <w:left w:val="none" w:sz="0" w:space="0" w:color="auto"/>
            <w:bottom w:val="none" w:sz="0" w:space="0" w:color="auto"/>
            <w:right w:val="none" w:sz="0" w:space="0" w:color="auto"/>
          </w:divBdr>
        </w:div>
        <w:div w:id="1513455398">
          <w:marLeft w:val="640"/>
          <w:marRight w:val="0"/>
          <w:marTop w:val="0"/>
          <w:marBottom w:val="0"/>
          <w:divBdr>
            <w:top w:val="none" w:sz="0" w:space="0" w:color="auto"/>
            <w:left w:val="none" w:sz="0" w:space="0" w:color="auto"/>
            <w:bottom w:val="none" w:sz="0" w:space="0" w:color="auto"/>
            <w:right w:val="none" w:sz="0" w:space="0" w:color="auto"/>
          </w:divBdr>
        </w:div>
        <w:div w:id="2024430238">
          <w:marLeft w:val="640"/>
          <w:marRight w:val="0"/>
          <w:marTop w:val="0"/>
          <w:marBottom w:val="0"/>
          <w:divBdr>
            <w:top w:val="none" w:sz="0" w:space="0" w:color="auto"/>
            <w:left w:val="none" w:sz="0" w:space="0" w:color="auto"/>
            <w:bottom w:val="none" w:sz="0" w:space="0" w:color="auto"/>
            <w:right w:val="none" w:sz="0" w:space="0" w:color="auto"/>
          </w:divBdr>
        </w:div>
        <w:div w:id="265968612">
          <w:marLeft w:val="640"/>
          <w:marRight w:val="0"/>
          <w:marTop w:val="0"/>
          <w:marBottom w:val="0"/>
          <w:divBdr>
            <w:top w:val="none" w:sz="0" w:space="0" w:color="auto"/>
            <w:left w:val="none" w:sz="0" w:space="0" w:color="auto"/>
            <w:bottom w:val="none" w:sz="0" w:space="0" w:color="auto"/>
            <w:right w:val="none" w:sz="0" w:space="0" w:color="auto"/>
          </w:divBdr>
        </w:div>
        <w:div w:id="1311906998">
          <w:marLeft w:val="640"/>
          <w:marRight w:val="0"/>
          <w:marTop w:val="0"/>
          <w:marBottom w:val="0"/>
          <w:divBdr>
            <w:top w:val="none" w:sz="0" w:space="0" w:color="auto"/>
            <w:left w:val="none" w:sz="0" w:space="0" w:color="auto"/>
            <w:bottom w:val="none" w:sz="0" w:space="0" w:color="auto"/>
            <w:right w:val="none" w:sz="0" w:space="0" w:color="auto"/>
          </w:divBdr>
        </w:div>
        <w:div w:id="217016255">
          <w:marLeft w:val="640"/>
          <w:marRight w:val="0"/>
          <w:marTop w:val="0"/>
          <w:marBottom w:val="0"/>
          <w:divBdr>
            <w:top w:val="none" w:sz="0" w:space="0" w:color="auto"/>
            <w:left w:val="none" w:sz="0" w:space="0" w:color="auto"/>
            <w:bottom w:val="none" w:sz="0" w:space="0" w:color="auto"/>
            <w:right w:val="none" w:sz="0" w:space="0" w:color="auto"/>
          </w:divBdr>
        </w:div>
        <w:div w:id="1103450978">
          <w:marLeft w:val="640"/>
          <w:marRight w:val="0"/>
          <w:marTop w:val="0"/>
          <w:marBottom w:val="0"/>
          <w:divBdr>
            <w:top w:val="none" w:sz="0" w:space="0" w:color="auto"/>
            <w:left w:val="none" w:sz="0" w:space="0" w:color="auto"/>
            <w:bottom w:val="none" w:sz="0" w:space="0" w:color="auto"/>
            <w:right w:val="none" w:sz="0" w:space="0" w:color="auto"/>
          </w:divBdr>
        </w:div>
        <w:div w:id="1739130663">
          <w:marLeft w:val="640"/>
          <w:marRight w:val="0"/>
          <w:marTop w:val="0"/>
          <w:marBottom w:val="0"/>
          <w:divBdr>
            <w:top w:val="none" w:sz="0" w:space="0" w:color="auto"/>
            <w:left w:val="none" w:sz="0" w:space="0" w:color="auto"/>
            <w:bottom w:val="none" w:sz="0" w:space="0" w:color="auto"/>
            <w:right w:val="none" w:sz="0" w:space="0" w:color="auto"/>
          </w:divBdr>
        </w:div>
        <w:div w:id="1572157132">
          <w:marLeft w:val="640"/>
          <w:marRight w:val="0"/>
          <w:marTop w:val="0"/>
          <w:marBottom w:val="0"/>
          <w:divBdr>
            <w:top w:val="none" w:sz="0" w:space="0" w:color="auto"/>
            <w:left w:val="none" w:sz="0" w:space="0" w:color="auto"/>
            <w:bottom w:val="none" w:sz="0" w:space="0" w:color="auto"/>
            <w:right w:val="none" w:sz="0" w:space="0" w:color="auto"/>
          </w:divBdr>
        </w:div>
        <w:div w:id="1278758185">
          <w:marLeft w:val="640"/>
          <w:marRight w:val="0"/>
          <w:marTop w:val="0"/>
          <w:marBottom w:val="0"/>
          <w:divBdr>
            <w:top w:val="none" w:sz="0" w:space="0" w:color="auto"/>
            <w:left w:val="none" w:sz="0" w:space="0" w:color="auto"/>
            <w:bottom w:val="none" w:sz="0" w:space="0" w:color="auto"/>
            <w:right w:val="none" w:sz="0" w:space="0" w:color="auto"/>
          </w:divBdr>
        </w:div>
        <w:div w:id="716704424">
          <w:marLeft w:val="640"/>
          <w:marRight w:val="0"/>
          <w:marTop w:val="0"/>
          <w:marBottom w:val="0"/>
          <w:divBdr>
            <w:top w:val="none" w:sz="0" w:space="0" w:color="auto"/>
            <w:left w:val="none" w:sz="0" w:space="0" w:color="auto"/>
            <w:bottom w:val="none" w:sz="0" w:space="0" w:color="auto"/>
            <w:right w:val="none" w:sz="0" w:space="0" w:color="auto"/>
          </w:divBdr>
        </w:div>
        <w:div w:id="1286623527">
          <w:marLeft w:val="640"/>
          <w:marRight w:val="0"/>
          <w:marTop w:val="0"/>
          <w:marBottom w:val="0"/>
          <w:divBdr>
            <w:top w:val="none" w:sz="0" w:space="0" w:color="auto"/>
            <w:left w:val="none" w:sz="0" w:space="0" w:color="auto"/>
            <w:bottom w:val="none" w:sz="0" w:space="0" w:color="auto"/>
            <w:right w:val="none" w:sz="0" w:space="0" w:color="auto"/>
          </w:divBdr>
        </w:div>
        <w:div w:id="2007246728">
          <w:marLeft w:val="640"/>
          <w:marRight w:val="0"/>
          <w:marTop w:val="0"/>
          <w:marBottom w:val="0"/>
          <w:divBdr>
            <w:top w:val="none" w:sz="0" w:space="0" w:color="auto"/>
            <w:left w:val="none" w:sz="0" w:space="0" w:color="auto"/>
            <w:bottom w:val="none" w:sz="0" w:space="0" w:color="auto"/>
            <w:right w:val="none" w:sz="0" w:space="0" w:color="auto"/>
          </w:divBdr>
        </w:div>
        <w:div w:id="668364721">
          <w:marLeft w:val="640"/>
          <w:marRight w:val="0"/>
          <w:marTop w:val="0"/>
          <w:marBottom w:val="0"/>
          <w:divBdr>
            <w:top w:val="none" w:sz="0" w:space="0" w:color="auto"/>
            <w:left w:val="none" w:sz="0" w:space="0" w:color="auto"/>
            <w:bottom w:val="none" w:sz="0" w:space="0" w:color="auto"/>
            <w:right w:val="none" w:sz="0" w:space="0" w:color="auto"/>
          </w:divBdr>
        </w:div>
        <w:div w:id="2026709289">
          <w:marLeft w:val="640"/>
          <w:marRight w:val="0"/>
          <w:marTop w:val="0"/>
          <w:marBottom w:val="0"/>
          <w:divBdr>
            <w:top w:val="none" w:sz="0" w:space="0" w:color="auto"/>
            <w:left w:val="none" w:sz="0" w:space="0" w:color="auto"/>
            <w:bottom w:val="none" w:sz="0" w:space="0" w:color="auto"/>
            <w:right w:val="none" w:sz="0" w:space="0" w:color="auto"/>
          </w:divBdr>
        </w:div>
        <w:div w:id="1049036856">
          <w:marLeft w:val="640"/>
          <w:marRight w:val="0"/>
          <w:marTop w:val="0"/>
          <w:marBottom w:val="0"/>
          <w:divBdr>
            <w:top w:val="none" w:sz="0" w:space="0" w:color="auto"/>
            <w:left w:val="none" w:sz="0" w:space="0" w:color="auto"/>
            <w:bottom w:val="none" w:sz="0" w:space="0" w:color="auto"/>
            <w:right w:val="none" w:sz="0" w:space="0" w:color="auto"/>
          </w:divBdr>
        </w:div>
        <w:div w:id="1316032696">
          <w:marLeft w:val="640"/>
          <w:marRight w:val="0"/>
          <w:marTop w:val="0"/>
          <w:marBottom w:val="0"/>
          <w:divBdr>
            <w:top w:val="none" w:sz="0" w:space="0" w:color="auto"/>
            <w:left w:val="none" w:sz="0" w:space="0" w:color="auto"/>
            <w:bottom w:val="none" w:sz="0" w:space="0" w:color="auto"/>
            <w:right w:val="none" w:sz="0" w:space="0" w:color="auto"/>
          </w:divBdr>
        </w:div>
        <w:div w:id="1844129115">
          <w:marLeft w:val="640"/>
          <w:marRight w:val="0"/>
          <w:marTop w:val="0"/>
          <w:marBottom w:val="0"/>
          <w:divBdr>
            <w:top w:val="none" w:sz="0" w:space="0" w:color="auto"/>
            <w:left w:val="none" w:sz="0" w:space="0" w:color="auto"/>
            <w:bottom w:val="none" w:sz="0" w:space="0" w:color="auto"/>
            <w:right w:val="none" w:sz="0" w:space="0" w:color="auto"/>
          </w:divBdr>
        </w:div>
        <w:div w:id="527529195">
          <w:marLeft w:val="640"/>
          <w:marRight w:val="0"/>
          <w:marTop w:val="0"/>
          <w:marBottom w:val="0"/>
          <w:divBdr>
            <w:top w:val="none" w:sz="0" w:space="0" w:color="auto"/>
            <w:left w:val="none" w:sz="0" w:space="0" w:color="auto"/>
            <w:bottom w:val="none" w:sz="0" w:space="0" w:color="auto"/>
            <w:right w:val="none" w:sz="0" w:space="0" w:color="auto"/>
          </w:divBdr>
        </w:div>
        <w:div w:id="15278178">
          <w:marLeft w:val="640"/>
          <w:marRight w:val="0"/>
          <w:marTop w:val="0"/>
          <w:marBottom w:val="0"/>
          <w:divBdr>
            <w:top w:val="none" w:sz="0" w:space="0" w:color="auto"/>
            <w:left w:val="none" w:sz="0" w:space="0" w:color="auto"/>
            <w:bottom w:val="none" w:sz="0" w:space="0" w:color="auto"/>
            <w:right w:val="none" w:sz="0" w:space="0" w:color="auto"/>
          </w:divBdr>
        </w:div>
        <w:div w:id="1702434828">
          <w:marLeft w:val="640"/>
          <w:marRight w:val="0"/>
          <w:marTop w:val="0"/>
          <w:marBottom w:val="0"/>
          <w:divBdr>
            <w:top w:val="none" w:sz="0" w:space="0" w:color="auto"/>
            <w:left w:val="none" w:sz="0" w:space="0" w:color="auto"/>
            <w:bottom w:val="none" w:sz="0" w:space="0" w:color="auto"/>
            <w:right w:val="none" w:sz="0" w:space="0" w:color="auto"/>
          </w:divBdr>
        </w:div>
        <w:div w:id="83697025">
          <w:marLeft w:val="640"/>
          <w:marRight w:val="0"/>
          <w:marTop w:val="0"/>
          <w:marBottom w:val="0"/>
          <w:divBdr>
            <w:top w:val="none" w:sz="0" w:space="0" w:color="auto"/>
            <w:left w:val="none" w:sz="0" w:space="0" w:color="auto"/>
            <w:bottom w:val="none" w:sz="0" w:space="0" w:color="auto"/>
            <w:right w:val="none" w:sz="0" w:space="0" w:color="auto"/>
          </w:divBdr>
        </w:div>
        <w:div w:id="1852260286">
          <w:marLeft w:val="640"/>
          <w:marRight w:val="0"/>
          <w:marTop w:val="0"/>
          <w:marBottom w:val="0"/>
          <w:divBdr>
            <w:top w:val="none" w:sz="0" w:space="0" w:color="auto"/>
            <w:left w:val="none" w:sz="0" w:space="0" w:color="auto"/>
            <w:bottom w:val="none" w:sz="0" w:space="0" w:color="auto"/>
            <w:right w:val="none" w:sz="0" w:space="0" w:color="auto"/>
          </w:divBdr>
        </w:div>
        <w:div w:id="39789098">
          <w:marLeft w:val="640"/>
          <w:marRight w:val="0"/>
          <w:marTop w:val="0"/>
          <w:marBottom w:val="0"/>
          <w:divBdr>
            <w:top w:val="none" w:sz="0" w:space="0" w:color="auto"/>
            <w:left w:val="none" w:sz="0" w:space="0" w:color="auto"/>
            <w:bottom w:val="none" w:sz="0" w:space="0" w:color="auto"/>
            <w:right w:val="none" w:sz="0" w:space="0" w:color="auto"/>
          </w:divBdr>
        </w:div>
        <w:div w:id="942147978">
          <w:marLeft w:val="640"/>
          <w:marRight w:val="0"/>
          <w:marTop w:val="0"/>
          <w:marBottom w:val="0"/>
          <w:divBdr>
            <w:top w:val="none" w:sz="0" w:space="0" w:color="auto"/>
            <w:left w:val="none" w:sz="0" w:space="0" w:color="auto"/>
            <w:bottom w:val="none" w:sz="0" w:space="0" w:color="auto"/>
            <w:right w:val="none" w:sz="0" w:space="0" w:color="auto"/>
          </w:divBdr>
        </w:div>
        <w:div w:id="255405402">
          <w:marLeft w:val="640"/>
          <w:marRight w:val="0"/>
          <w:marTop w:val="0"/>
          <w:marBottom w:val="0"/>
          <w:divBdr>
            <w:top w:val="none" w:sz="0" w:space="0" w:color="auto"/>
            <w:left w:val="none" w:sz="0" w:space="0" w:color="auto"/>
            <w:bottom w:val="none" w:sz="0" w:space="0" w:color="auto"/>
            <w:right w:val="none" w:sz="0" w:space="0" w:color="auto"/>
          </w:divBdr>
        </w:div>
        <w:div w:id="1696300003">
          <w:marLeft w:val="640"/>
          <w:marRight w:val="0"/>
          <w:marTop w:val="0"/>
          <w:marBottom w:val="0"/>
          <w:divBdr>
            <w:top w:val="none" w:sz="0" w:space="0" w:color="auto"/>
            <w:left w:val="none" w:sz="0" w:space="0" w:color="auto"/>
            <w:bottom w:val="none" w:sz="0" w:space="0" w:color="auto"/>
            <w:right w:val="none" w:sz="0" w:space="0" w:color="auto"/>
          </w:divBdr>
        </w:div>
        <w:div w:id="1531529208">
          <w:marLeft w:val="640"/>
          <w:marRight w:val="0"/>
          <w:marTop w:val="0"/>
          <w:marBottom w:val="0"/>
          <w:divBdr>
            <w:top w:val="none" w:sz="0" w:space="0" w:color="auto"/>
            <w:left w:val="none" w:sz="0" w:space="0" w:color="auto"/>
            <w:bottom w:val="none" w:sz="0" w:space="0" w:color="auto"/>
            <w:right w:val="none" w:sz="0" w:space="0" w:color="auto"/>
          </w:divBdr>
        </w:div>
        <w:div w:id="217595254">
          <w:marLeft w:val="640"/>
          <w:marRight w:val="0"/>
          <w:marTop w:val="0"/>
          <w:marBottom w:val="0"/>
          <w:divBdr>
            <w:top w:val="none" w:sz="0" w:space="0" w:color="auto"/>
            <w:left w:val="none" w:sz="0" w:space="0" w:color="auto"/>
            <w:bottom w:val="none" w:sz="0" w:space="0" w:color="auto"/>
            <w:right w:val="none" w:sz="0" w:space="0" w:color="auto"/>
          </w:divBdr>
        </w:div>
        <w:div w:id="1733624318">
          <w:marLeft w:val="640"/>
          <w:marRight w:val="0"/>
          <w:marTop w:val="0"/>
          <w:marBottom w:val="0"/>
          <w:divBdr>
            <w:top w:val="none" w:sz="0" w:space="0" w:color="auto"/>
            <w:left w:val="none" w:sz="0" w:space="0" w:color="auto"/>
            <w:bottom w:val="none" w:sz="0" w:space="0" w:color="auto"/>
            <w:right w:val="none" w:sz="0" w:space="0" w:color="auto"/>
          </w:divBdr>
        </w:div>
        <w:div w:id="109278031">
          <w:marLeft w:val="640"/>
          <w:marRight w:val="0"/>
          <w:marTop w:val="0"/>
          <w:marBottom w:val="0"/>
          <w:divBdr>
            <w:top w:val="none" w:sz="0" w:space="0" w:color="auto"/>
            <w:left w:val="none" w:sz="0" w:space="0" w:color="auto"/>
            <w:bottom w:val="none" w:sz="0" w:space="0" w:color="auto"/>
            <w:right w:val="none" w:sz="0" w:space="0" w:color="auto"/>
          </w:divBdr>
        </w:div>
        <w:div w:id="1408768994">
          <w:marLeft w:val="640"/>
          <w:marRight w:val="0"/>
          <w:marTop w:val="0"/>
          <w:marBottom w:val="0"/>
          <w:divBdr>
            <w:top w:val="none" w:sz="0" w:space="0" w:color="auto"/>
            <w:left w:val="none" w:sz="0" w:space="0" w:color="auto"/>
            <w:bottom w:val="none" w:sz="0" w:space="0" w:color="auto"/>
            <w:right w:val="none" w:sz="0" w:space="0" w:color="auto"/>
          </w:divBdr>
        </w:div>
        <w:div w:id="805397423">
          <w:marLeft w:val="640"/>
          <w:marRight w:val="0"/>
          <w:marTop w:val="0"/>
          <w:marBottom w:val="0"/>
          <w:divBdr>
            <w:top w:val="none" w:sz="0" w:space="0" w:color="auto"/>
            <w:left w:val="none" w:sz="0" w:space="0" w:color="auto"/>
            <w:bottom w:val="none" w:sz="0" w:space="0" w:color="auto"/>
            <w:right w:val="none" w:sz="0" w:space="0" w:color="auto"/>
          </w:divBdr>
        </w:div>
        <w:div w:id="1319729628">
          <w:marLeft w:val="640"/>
          <w:marRight w:val="0"/>
          <w:marTop w:val="0"/>
          <w:marBottom w:val="0"/>
          <w:divBdr>
            <w:top w:val="none" w:sz="0" w:space="0" w:color="auto"/>
            <w:left w:val="none" w:sz="0" w:space="0" w:color="auto"/>
            <w:bottom w:val="none" w:sz="0" w:space="0" w:color="auto"/>
            <w:right w:val="none" w:sz="0" w:space="0" w:color="auto"/>
          </w:divBdr>
        </w:div>
        <w:div w:id="446705168">
          <w:marLeft w:val="640"/>
          <w:marRight w:val="0"/>
          <w:marTop w:val="0"/>
          <w:marBottom w:val="0"/>
          <w:divBdr>
            <w:top w:val="none" w:sz="0" w:space="0" w:color="auto"/>
            <w:left w:val="none" w:sz="0" w:space="0" w:color="auto"/>
            <w:bottom w:val="none" w:sz="0" w:space="0" w:color="auto"/>
            <w:right w:val="none" w:sz="0" w:space="0" w:color="auto"/>
          </w:divBdr>
        </w:div>
        <w:div w:id="509411686">
          <w:marLeft w:val="640"/>
          <w:marRight w:val="0"/>
          <w:marTop w:val="0"/>
          <w:marBottom w:val="0"/>
          <w:divBdr>
            <w:top w:val="none" w:sz="0" w:space="0" w:color="auto"/>
            <w:left w:val="none" w:sz="0" w:space="0" w:color="auto"/>
            <w:bottom w:val="none" w:sz="0" w:space="0" w:color="auto"/>
            <w:right w:val="none" w:sz="0" w:space="0" w:color="auto"/>
          </w:divBdr>
        </w:div>
        <w:div w:id="1050617071">
          <w:marLeft w:val="640"/>
          <w:marRight w:val="0"/>
          <w:marTop w:val="0"/>
          <w:marBottom w:val="0"/>
          <w:divBdr>
            <w:top w:val="none" w:sz="0" w:space="0" w:color="auto"/>
            <w:left w:val="none" w:sz="0" w:space="0" w:color="auto"/>
            <w:bottom w:val="none" w:sz="0" w:space="0" w:color="auto"/>
            <w:right w:val="none" w:sz="0" w:space="0" w:color="auto"/>
          </w:divBdr>
        </w:div>
        <w:div w:id="1859541000">
          <w:marLeft w:val="640"/>
          <w:marRight w:val="0"/>
          <w:marTop w:val="0"/>
          <w:marBottom w:val="0"/>
          <w:divBdr>
            <w:top w:val="none" w:sz="0" w:space="0" w:color="auto"/>
            <w:left w:val="none" w:sz="0" w:space="0" w:color="auto"/>
            <w:bottom w:val="none" w:sz="0" w:space="0" w:color="auto"/>
            <w:right w:val="none" w:sz="0" w:space="0" w:color="auto"/>
          </w:divBdr>
        </w:div>
        <w:div w:id="1179613186">
          <w:marLeft w:val="640"/>
          <w:marRight w:val="0"/>
          <w:marTop w:val="0"/>
          <w:marBottom w:val="0"/>
          <w:divBdr>
            <w:top w:val="none" w:sz="0" w:space="0" w:color="auto"/>
            <w:left w:val="none" w:sz="0" w:space="0" w:color="auto"/>
            <w:bottom w:val="none" w:sz="0" w:space="0" w:color="auto"/>
            <w:right w:val="none" w:sz="0" w:space="0" w:color="auto"/>
          </w:divBdr>
        </w:div>
        <w:div w:id="435029471">
          <w:marLeft w:val="640"/>
          <w:marRight w:val="0"/>
          <w:marTop w:val="0"/>
          <w:marBottom w:val="0"/>
          <w:divBdr>
            <w:top w:val="none" w:sz="0" w:space="0" w:color="auto"/>
            <w:left w:val="none" w:sz="0" w:space="0" w:color="auto"/>
            <w:bottom w:val="none" w:sz="0" w:space="0" w:color="auto"/>
            <w:right w:val="none" w:sz="0" w:space="0" w:color="auto"/>
          </w:divBdr>
        </w:div>
        <w:div w:id="1057628171">
          <w:marLeft w:val="640"/>
          <w:marRight w:val="0"/>
          <w:marTop w:val="0"/>
          <w:marBottom w:val="0"/>
          <w:divBdr>
            <w:top w:val="none" w:sz="0" w:space="0" w:color="auto"/>
            <w:left w:val="none" w:sz="0" w:space="0" w:color="auto"/>
            <w:bottom w:val="none" w:sz="0" w:space="0" w:color="auto"/>
            <w:right w:val="none" w:sz="0" w:space="0" w:color="auto"/>
          </w:divBdr>
        </w:div>
        <w:div w:id="1186141042">
          <w:marLeft w:val="640"/>
          <w:marRight w:val="0"/>
          <w:marTop w:val="0"/>
          <w:marBottom w:val="0"/>
          <w:divBdr>
            <w:top w:val="none" w:sz="0" w:space="0" w:color="auto"/>
            <w:left w:val="none" w:sz="0" w:space="0" w:color="auto"/>
            <w:bottom w:val="none" w:sz="0" w:space="0" w:color="auto"/>
            <w:right w:val="none" w:sz="0" w:space="0" w:color="auto"/>
          </w:divBdr>
        </w:div>
        <w:div w:id="448547564">
          <w:marLeft w:val="640"/>
          <w:marRight w:val="0"/>
          <w:marTop w:val="0"/>
          <w:marBottom w:val="0"/>
          <w:divBdr>
            <w:top w:val="none" w:sz="0" w:space="0" w:color="auto"/>
            <w:left w:val="none" w:sz="0" w:space="0" w:color="auto"/>
            <w:bottom w:val="none" w:sz="0" w:space="0" w:color="auto"/>
            <w:right w:val="none" w:sz="0" w:space="0" w:color="auto"/>
          </w:divBdr>
        </w:div>
        <w:div w:id="1548223178">
          <w:marLeft w:val="640"/>
          <w:marRight w:val="0"/>
          <w:marTop w:val="0"/>
          <w:marBottom w:val="0"/>
          <w:divBdr>
            <w:top w:val="none" w:sz="0" w:space="0" w:color="auto"/>
            <w:left w:val="none" w:sz="0" w:space="0" w:color="auto"/>
            <w:bottom w:val="none" w:sz="0" w:space="0" w:color="auto"/>
            <w:right w:val="none" w:sz="0" w:space="0" w:color="auto"/>
          </w:divBdr>
        </w:div>
        <w:div w:id="411894579">
          <w:marLeft w:val="640"/>
          <w:marRight w:val="0"/>
          <w:marTop w:val="0"/>
          <w:marBottom w:val="0"/>
          <w:divBdr>
            <w:top w:val="none" w:sz="0" w:space="0" w:color="auto"/>
            <w:left w:val="none" w:sz="0" w:space="0" w:color="auto"/>
            <w:bottom w:val="none" w:sz="0" w:space="0" w:color="auto"/>
            <w:right w:val="none" w:sz="0" w:space="0" w:color="auto"/>
          </w:divBdr>
        </w:div>
        <w:div w:id="967390641">
          <w:marLeft w:val="640"/>
          <w:marRight w:val="0"/>
          <w:marTop w:val="0"/>
          <w:marBottom w:val="0"/>
          <w:divBdr>
            <w:top w:val="none" w:sz="0" w:space="0" w:color="auto"/>
            <w:left w:val="none" w:sz="0" w:space="0" w:color="auto"/>
            <w:bottom w:val="none" w:sz="0" w:space="0" w:color="auto"/>
            <w:right w:val="none" w:sz="0" w:space="0" w:color="auto"/>
          </w:divBdr>
        </w:div>
        <w:div w:id="1704935104">
          <w:marLeft w:val="640"/>
          <w:marRight w:val="0"/>
          <w:marTop w:val="0"/>
          <w:marBottom w:val="0"/>
          <w:divBdr>
            <w:top w:val="none" w:sz="0" w:space="0" w:color="auto"/>
            <w:left w:val="none" w:sz="0" w:space="0" w:color="auto"/>
            <w:bottom w:val="none" w:sz="0" w:space="0" w:color="auto"/>
            <w:right w:val="none" w:sz="0" w:space="0" w:color="auto"/>
          </w:divBdr>
        </w:div>
        <w:div w:id="1523787254">
          <w:marLeft w:val="640"/>
          <w:marRight w:val="0"/>
          <w:marTop w:val="0"/>
          <w:marBottom w:val="0"/>
          <w:divBdr>
            <w:top w:val="none" w:sz="0" w:space="0" w:color="auto"/>
            <w:left w:val="none" w:sz="0" w:space="0" w:color="auto"/>
            <w:bottom w:val="none" w:sz="0" w:space="0" w:color="auto"/>
            <w:right w:val="none" w:sz="0" w:space="0" w:color="auto"/>
          </w:divBdr>
        </w:div>
        <w:div w:id="1619531445">
          <w:marLeft w:val="640"/>
          <w:marRight w:val="0"/>
          <w:marTop w:val="0"/>
          <w:marBottom w:val="0"/>
          <w:divBdr>
            <w:top w:val="none" w:sz="0" w:space="0" w:color="auto"/>
            <w:left w:val="none" w:sz="0" w:space="0" w:color="auto"/>
            <w:bottom w:val="none" w:sz="0" w:space="0" w:color="auto"/>
            <w:right w:val="none" w:sz="0" w:space="0" w:color="auto"/>
          </w:divBdr>
        </w:div>
        <w:div w:id="474566331">
          <w:marLeft w:val="640"/>
          <w:marRight w:val="0"/>
          <w:marTop w:val="0"/>
          <w:marBottom w:val="0"/>
          <w:divBdr>
            <w:top w:val="none" w:sz="0" w:space="0" w:color="auto"/>
            <w:left w:val="none" w:sz="0" w:space="0" w:color="auto"/>
            <w:bottom w:val="none" w:sz="0" w:space="0" w:color="auto"/>
            <w:right w:val="none" w:sz="0" w:space="0" w:color="auto"/>
          </w:divBdr>
        </w:div>
        <w:div w:id="130371416">
          <w:marLeft w:val="640"/>
          <w:marRight w:val="0"/>
          <w:marTop w:val="0"/>
          <w:marBottom w:val="0"/>
          <w:divBdr>
            <w:top w:val="none" w:sz="0" w:space="0" w:color="auto"/>
            <w:left w:val="none" w:sz="0" w:space="0" w:color="auto"/>
            <w:bottom w:val="none" w:sz="0" w:space="0" w:color="auto"/>
            <w:right w:val="none" w:sz="0" w:space="0" w:color="auto"/>
          </w:divBdr>
        </w:div>
        <w:div w:id="306907280">
          <w:marLeft w:val="640"/>
          <w:marRight w:val="0"/>
          <w:marTop w:val="0"/>
          <w:marBottom w:val="0"/>
          <w:divBdr>
            <w:top w:val="none" w:sz="0" w:space="0" w:color="auto"/>
            <w:left w:val="none" w:sz="0" w:space="0" w:color="auto"/>
            <w:bottom w:val="none" w:sz="0" w:space="0" w:color="auto"/>
            <w:right w:val="none" w:sz="0" w:space="0" w:color="auto"/>
          </w:divBdr>
        </w:div>
        <w:div w:id="295767986">
          <w:marLeft w:val="640"/>
          <w:marRight w:val="0"/>
          <w:marTop w:val="0"/>
          <w:marBottom w:val="0"/>
          <w:divBdr>
            <w:top w:val="none" w:sz="0" w:space="0" w:color="auto"/>
            <w:left w:val="none" w:sz="0" w:space="0" w:color="auto"/>
            <w:bottom w:val="none" w:sz="0" w:space="0" w:color="auto"/>
            <w:right w:val="none" w:sz="0" w:space="0" w:color="auto"/>
          </w:divBdr>
        </w:div>
        <w:div w:id="494296704">
          <w:marLeft w:val="640"/>
          <w:marRight w:val="0"/>
          <w:marTop w:val="0"/>
          <w:marBottom w:val="0"/>
          <w:divBdr>
            <w:top w:val="none" w:sz="0" w:space="0" w:color="auto"/>
            <w:left w:val="none" w:sz="0" w:space="0" w:color="auto"/>
            <w:bottom w:val="none" w:sz="0" w:space="0" w:color="auto"/>
            <w:right w:val="none" w:sz="0" w:space="0" w:color="auto"/>
          </w:divBdr>
        </w:div>
        <w:div w:id="10842736">
          <w:marLeft w:val="640"/>
          <w:marRight w:val="0"/>
          <w:marTop w:val="0"/>
          <w:marBottom w:val="0"/>
          <w:divBdr>
            <w:top w:val="none" w:sz="0" w:space="0" w:color="auto"/>
            <w:left w:val="none" w:sz="0" w:space="0" w:color="auto"/>
            <w:bottom w:val="none" w:sz="0" w:space="0" w:color="auto"/>
            <w:right w:val="none" w:sz="0" w:space="0" w:color="auto"/>
          </w:divBdr>
        </w:div>
        <w:div w:id="1598638311">
          <w:marLeft w:val="640"/>
          <w:marRight w:val="0"/>
          <w:marTop w:val="0"/>
          <w:marBottom w:val="0"/>
          <w:divBdr>
            <w:top w:val="none" w:sz="0" w:space="0" w:color="auto"/>
            <w:left w:val="none" w:sz="0" w:space="0" w:color="auto"/>
            <w:bottom w:val="none" w:sz="0" w:space="0" w:color="auto"/>
            <w:right w:val="none" w:sz="0" w:space="0" w:color="auto"/>
          </w:divBdr>
        </w:div>
        <w:div w:id="1457916726">
          <w:marLeft w:val="640"/>
          <w:marRight w:val="0"/>
          <w:marTop w:val="0"/>
          <w:marBottom w:val="0"/>
          <w:divBdr>
            <w:top w:val="none" w:sz="0" w:space="0" w:color="auto"/>
            <w:left w:val="none" w:sz="0" w:space="0" w:color="auto"/>
            <w:bottom w:val="none" w:sz="0" w:space="0" w:color="auto"/>
            <w:right w:val="none" w:sz="0" w:space="0" w:color="auto"/>
          </w:divBdr>
        </w:div>
        <w:div w:id="812065589">
          <w:marLeft w:val="640"/>
          <w:marRight w:val="0"/>
          <w:marTop w:val="0"/>
          <w:marBottom w:val="0"/>
          <w:divBdr>
            <w:top w:val="none" w:sz="0" w:space="0" w:color="auto"/>
            <w:left w:val="none" w:sz="0" w:space="0" w:color="auto"/>
            <w:bottom w:val="none" w:sz="0" w:space="0" w:color="auto"/>
            <w:right w:val="none" w:sz="0" w:space="0" w:color="auto"/>
          </w:divBdr>
        </w:div>
        <w:div w:id="1211189845">
          <w:marLeft w:val="640"/>
          <w:marRight w:val="0"/>
          <w:marTop w:val="0"/>
          <w:marBottom w:val="0"/>
          <w:divBdr>
            <w:top w:val="none" w:sz="0" w:space="0" w:color="auto"/>
            <w:left w:val="none" w:sz="0" w:space="0" w:color="auto"/>
            <w:bottom w:val="none" w:sz="0" w:space="0" w:color="auto"/>
            <w:right w:val="none" w:sz="0" w:space="0" w:color="auto"/>
          </w:divBdr>
        </w:div>
        <w:div w:id="1056511111">
          <w:marLeft w:val="640"/>
          <w:marRight w:val="0"/>
          <w:marTop w:val="0"/>
          <w:marBottom w:val="0"/>
          <w:divBdr>
            <w:top w:val="none" w:sz="0" w:space="0" w:color="auto"/>
            <w:left w:val="none" w:sz="0" w:space="0" w:color="auto"/>
            <w:bottom w:val="none" w:sz="0" w:space="0" w:color="auto"/>
            <w:right w:val="none" w:sz="0" w:space="0" w:color="auto"/>
          </w:divBdr>
        </w:div>
        <w:div w:id="53167138">
          <w:marLeft w:val="640"/>
          <w:marRight w:val="0"/>
          <w:marTop w:val="0"/>
          <w:marBottom w:val="0"/>
          <w:divBdr>
            <w:top w:val="none" w:sz="0" w:space="0" w:color="auto"/>
            <w:left w:val="none" w:sz="0" w:space="0" w:color="auto"/>
            <w:bottom w:val="none" w:sz="0" w:space="0" w:color="auto"/>
            <w:right w:val="none" w:sz="0" w:space="0" w:color="auto"/>
          </w:divBdr>
        </w:div>
        <w:div w:id="1988242034">
          <w:marLeft w:val="640"/>
          <w:marRight w:val="0"/>
          <w:marTop w:val="0"/>
          <w:marBottom w:val="0"/>
          <w:divBdr>
            <w:top w:val="none" w:sz="0" w:space="0" w:color="auto"/>
            <w:left w:val="none" w:sz="0" w:space="0" w:color="auto"/>
            <w:bottom w:val="none" w:sz="0" w:space="0" w:color="auto"/>
            <w:right w:val="none" w:sz="0" w:space="0" w:color="auto"/>
          </w:divBdr>
        </w:div>
        <w:div w:id="1898972749">
          <w:marLeft w:val="640"/>
          <w:marRight w:val="0"/>
          <w:marTop w:val="0"/>
          <w:marBottom w:val="0"/>
          <w:divBdr>
            <w:top w:val="none" w:sz="0" w:space="0" w:color="auto"/>
            <w:left w:val="none" w:sz="0" w:space="0" w:color="auto"/>
            <w:bottom w:val="none" w:sz="0" w:space="0" w:color="auto"/>
            <w:right w:val="none" w:sz="0" w:space="0" w:color="auto"/>
          </w:divBdr>
        </w:div>
        <w:div w:id="1391005194">
          <w:marLeft w:val="640"/>
          <w:marRight w:val="0"/>
          <w:marTop w:val="0"/>
          <w:marBottom w:val="0"/>
          <w:divBdr>
            <w:top w:val="none" w:sz="0" w:space="0" w:color="auto"/>
            <w:left w:val="none" w:sz="0" w:space="0" w:color="auto"/>
            <w:bottom w:val="none" w:sz="0" w:space="0" w:color="auto"/>
            <w:right w:val="none" w:sz="0" w:space="0" w:color="auto"/>
          </w:divBdr>
        </w:div>
        <w:div w:id="406078089">
          <w:marLeft w:val="640"/>
          <w:marRight w:val="0"/>
          <w:marTop w:val="0"/>
          <w:marBottom w:val="0"/>
          <w:divBdr>
            <w:top w:val="none" w:sz="0" w:space="0" w:color="auto"/>
            <w:left w:val="none" w:sz="0" w:space="0" w:color="auto"/>
            <w:bottom w:val="none" w:sz="0" w:space="0" w:color="auto"/>
            <w:right w:val="none" w:sz="0" w:space="0" w:color="auto"/>
          </w:divBdr>
        </w:div>
        <w:div w:id="502277956">
          <w:marLeft w:val="640"/>
          <w:marRight w:val="0"/>
          <w:marTop w:val="0"/>
          <w:marBottom w:val="0"/>
          <w:divBdr>
            <w:top w:val="none" w:sz="0" w:space="0" w:color="auto"/>
            <w:left w:val="none" w:sz="0" w:space="0" w:color="auto"/>
            <w:bottom w:val="none" w:sz="0" w:space="0" w:color="auto"/>
            <w:right w:val="none" w:sz="0" w:space="0" w:color="auto"/>
          </w:divBdr>
        </w:div>
        <w:div w:id="1630084687">
          <w:marLeft w:val="640"/>
          <w:marRight w:val="0"/>
          <w:marTop w:val="0"/>
          <w:marBottom w:val="0"/>
          <w:divBdr>
            <w:top w:val="none" w:sz="0" w:space="0" w:color="auto"/>
            <w:left w:val="none" w:sz="0" w:space="0" w:color="auto"/>
            <w:bottom w:val="none" w:sz="0" w:space="0" w:color="auto"/>
            <w:right w:val="none" w:sz="0" w:space="0" w:color="auto"/>
          </w:divBdr>
        </w:div>
      </w:divsChild>
    </w:div>
    <w:div w:id="1583024185">
      <w:bodyDiv w:val="1"/>
      <w:marLeft w:val="0"/>
      <w:marRight w:val="0"/>
      <w:marTop w:val="0"/>
      <w:marBottom w:val="0"/>
      <w:divBdr>
        <w:top w:val="none" w:sz="0" w:space="0" w:color="auto"/>
        <w:left w:val="none" w:sz="0" w:space="0" w:color="auto"/>
        <w:bottom w:val="none" w:sz="0" w:space="0" w:color="auto"/>
        <w:right w:val="none" w:sz="0" w:space="0" w:color="auto"/>
      </w:divBdr>
      <w:divsChild>
        <w:div w:id="585308318">
          <w:marLeft w:val="480"/>
          <w:marRight w:val="0"/>
          <w:marTop w:val="0"/>
          <w:marBottom w:val="0"/>
          <w:divBdr>
            <w:top w:val="none" w:sz="0" w:space="0" w:color="auto"/>
            <w:left w:val="none" w:sz="0" w:space="0" w:color="auto"/>
            <w:bottom w:val="none" w:sz="0" w:space="0" w:color="auto"/>
            <w:right w:val="none" w:sz="0" w:space="0" w:color="auto"/>
          </w:divBdr>
        </w:div>
        <w:div w:id="1785686453">
          <w:marLeft w:val="480"/>
          <w:marRight w:val="0"/>
          <w:marTop w:val="0"/>
          <w:marBottom w:val="0"/>
          <w:divBdr>
            <w:top w:val="none" w:sz="0" w:space="0" w:color="auto"/>
            <w:left w:val="none" w:sz="0" w:space="0" w:color="auto"/>
            <w:bottom w:val="none" w:sz="0" w:space="0" w:color="auto"/>
            <w:right w:val="none" w:sz="0" w:space="0" w:color="auto"/>
          </w:divBdr>
        </w:div>
        <w:div w:id="1876261930">
          <w:marLeft w:val="480"/>
          <w:marRight w:val="0"/>
          <w:marTop w:val="0"/>
          <w:marBottom w:val="0"/>
          <w:divBdr>
            <w:top w:val="none" w:sz="0" w:space="0" w:color="auto"/>
            <w:left w:val="none" w:sz="0" w:space="0" w:color="auto"/>
            <w:bottom w:val="none" w:sz="0" w:space="0" w:color="auto"/>
            <w:right w:val="none" w:sz="0" w:space="0" w:color="auto"/>
          </w:divBdr>
        </w:div>
        <w:div w:id="1944338762">
          <w:marLeft w:val="480"/>
          <w:marRight w:val="0"/>
          <w:marTop w:val="0"/>
          <w:marBottom w:val="0"/>
          <w:divBdr>
            <w:top w:val="none" w:sz="0" w:space="0" w:color="auto"/>
            <w:left w:val="none" w:sz="0" w:space="0" w:color="auto"/>
            <w:bottom w:val="none" w:sz="0" w:space="0" w:color="auto"/>
            <w:right w:val="none" w:sz="0" w:space="0" w:color="auto"/>
          </w:divBdr>
        </w:div>
        <w:div w:id="1148597201">
          <w:marLeft w:val="480"/>
          <w:marRight w:val="0"/>
          <w:marTop w:val="0"/>
          <w:marBottom w:val="0"/>
          <w:divBdr>
            <w:top w:val="none" w:sz="0" w:space="0" w:color="auto"/>
            <w:left w:val="none" w:sz="0" w:space="0" w:color="auto"/>
            <w:bottom w:val="none" w:sz="0" w:space="0" w:color="auto"/>
            <w:right w:val="none" w:sz="0" w:space="0" w:color="auto"/>
          </w:divBdr>
        </w:div>
        <w:div w:id="1998070062">
          <w:marLeft w:val="480"/>
          <w:marRight w:val="0"/>
          <w:marTop w:val="0"/>
          <w:marBottom w:val="0"/>
          <w:divBdr>
            <w:top w:val="none" w:sz="0" w:space="0" w:color="auto"/>
            <w:left w:val="none" w:sz="0" w:space="0" w:color="auto"/>
            <w:bottom w:val="none" w:sz="0" w:space="0" w:color="auto"/>
            <w:right w:val="none" w:sz="0" w:space="0" w:color="auto"/>
          </w:divBdr>
        </w:div>
        <w:div w:id="106966840">
          <w:marLeft w:val="480"/>
          <w:marRight w:val="0"/>
          <w:marTop w:val="0"/>
          <w:marBottom w:val="0"/>
          <w:divBdr>
            <w:top w:val="none" w:sz="0" w:space="0" w:color="auto"/>
            <w:left w:val="none" w:sz="0" w:space="0" w:color="auto"/>
            <w:bottom w:val="none" w:sz="0" w:space="0" w:color="auto"/>
            <w:right w:val="none" w:sz="0" w:space="0" w:color="auto"/>
          </w:divBdr>
        </w:div>
        <w:div w:id="173615579">
          <w:marLeft w:val="480"/>
          <w:marRight w:val="0"/>
          <w:marTop w:val="0"/>
          <w:marBottom w:val="0"/>
          <w:divBdr>
            <w:top w:val="none" w:sz="0" w:space="0" w:color="auto"/>
            <w:left w:val="none" w:sz="0" w:space="0" w:color="auto"/>
            <w:bottom w:val="none" w:sz="0" w:space="0" w:color="auto"/>
            <w:right w:val="none" w:sz="0" w:space="0" w:color="auto"/>
          </w:divBdr>
        </w:div>
        <w:div w:id="1306163457">
          <w:marLeft w:val="480"/>
          <w:marRight w:val="0"/>
          <w:marTop w:val="0"/>
          <w:marBottom w:val="0"/>
          <w:divBdr>
            <w:top w:val="none" w:sz="0" w:space="0" w:color="auto"/>
            <w:left w:val="none" w:sz="0" w:space="0" w:color="auto"/>
            <w:bottom w:val="none" w:sz="0" w:space="0" w:color="auto"/>
            <w:right w:val="none" w:sz="0" w:space="0" w:color="auto"/>
          </w:divBdr>
        </w:div>
        <w:div w:id="1506020322">
          <w:marLeft w:val="480"/>
          <w:marRight w:val="0"/>
          <w:marTop w:val="0"/>
          <w:marBottom w:val="0"/>
          <w:divBdr>
            <w:top w:val="none" w:sz="0" w:space="0" w:color="auto"/>
            <w:left w:val="none" w:sz="0" w:space="0" w:color="auto"/>
            <w:bottom w:val="none" w:sz="0" w:space="0" w:color="auto"/>
            <w:right w:val="none" w:sz="0" w:space="0" w:color="auto"/>
          </w:divBdr>
        </w:div>
        <w:div w:id="1937131172">
          <w:marLeft w:val="480"/>
          <w:marRight w:val="0"/>
          <w:marTop w:val="0"/>
          <w:marBottom w:val="0"/>
          <w:divBdr>
            <w:top w:val="none" w:sz="0" w:space="0" w:color="auto"/>
            <w:left w:val="none" w:sz="0" w:space="0" w:color="auto"/>
            <w:bottom w:val="none" w:sz="0" w:space="0" w:color="auto"/>
            <w:right w:val="none" w:sz="0" w:space="0" w:color="auto"/>
          </w:divBdr>
        </w:div>
        <w:div w:id="796410535">
          <w:marLeft w:val="480"/>
          <w:marRight w:val="0"/>
          <w:marTop w:val="0"/>
          <w:marBottom w:val="0"/>
          <w:divBdr>
            <w:top w:val="none" w:sz="0" w:space="0" w:color="auto"/>
            <w:left w:val="none" w:sz="0" w:space="0" w:color="auto"/>
            <w:bottom w:val="none" w:sz="0" w:space="0" w:color="auto"/>
            <w:right w:val="none" w:sz="0" w:space="0" w:color="auto"/>
          </w:divBdr>
        </w:div>
        <w:div w:id="472985085">
          <w:marLeft w:val="480"/>
          <w:marRight w:val="0"/>
          <w:marTop w:val="0"/>
          <w:marBottom w:val="0"/>
          <w:divBdr>
            <w:top w:val="none" w:sz="0" w:space="0" w:color="auto"/>
            <w:left w:val="none" w:sz="0" w:space="0" w:color="auto"/>
            <w:bottom w:val="none" w:sz="0" w:space="0" w:color="auto"/>
            <w:right w:val="none" w:sz="0" w:space="0" w:color="auto"/>
          </w:divBdr>
        </w:div>
        <w:div w:id="1471092597">
          <w:marLeft w:val="480"/>
          <w:marRight w:val="0"/>
          <w:marTop w:val="0"/>
          <w:marBottom w:val="0"/>
          <w:divBdr>
            <w:top w:val="none" w:sz="0" w:space="0" w:color="auto"/>
            <w:left w:val="none" w:sz="0" w:space="0" w:color="auto"/>
            <w:bottom w:val="none" w:sz="0" w:space="0" w:color="auto"/>
            <w:right w:val="none" w:sz="0" w:space="0" w:color="auto"/>
          </w:divBdr>
        </w:div>
        <w:div w:id="2120104748">
          <w:marLeft w:val="480"/>
          <w:marRight w:val="0"/>
          <w:marTop w:val="0"/>
          <w:marBottom w:val="0"/>
          <w:divBdr>
            <w:top w:val="none" w:sz="0" w:space="0" w:color="auto"/>
            <w:left w:val="none" w:sz="0" w:space="0" w:color="auto"/>
            <w:bottom w:val="none" w:sz="0" w:space="0" w:color="auto"/>
            <w:right w:val="none" w:sz="0" w:space="0" w:color="auto"/>
          </w:divBdr>
        </w:div>
        <w:div w:id="347340917">
          <w:marLeft w:val="480"/>
          <w:marRight w:val="0"/>
          <w:marTop w:val="0"/>
          <w:marBottom w:val="0"/>
          <w:divBdr>
            <w:top w:val="none" w:sz="0" w:space="0" w:color="auto"/>
            <w:left w:val="none" w:sz="0" w:space="0" w:color="auto"/>
            <w:bottom w:val="none" w:sz="0" w:space="0" w:color="auto"/>
            <w:right w:val="none" w:sz="0" w:space="0" w:color="auto"/>
          </w:divBdr>
        </w:div>
        <w:div w:id="361324916">
          <w:marLeft w:val="480"/>
          <w:marRight w:val="0"/>
          <w:marTop w:val="0"/>
          <w:marBottom w:val="0"/>
          <w:divBdr>
            <w:top w:val="none" w:sz="0" w:space="0" w:color="auto"/>
            <w:left w:val="none" w:sz="0" w:space="0" w:color="auto"/>
            <w:bottom w:val="none" w:sz="0" w:space="0" w:color="auto"/>
            <w:right w:val="none" w:sz="0" w:space="0" w:color="auto"/>
          </w:divBdr>
        </w:div>
        <w:div w:id="1379629048">
          <w:marLeft w:val="480"/>
          <w:marRight w:val="0"/>
          <w:marTop w:val="0"/>
          <w:marBottom w:val="0"/>
          <w:divBdr>
            <w:top w:val="none" w:sz="0" w:space="0" w:color="auto"/>
            <w:left w:val="none" w:sz="0" w:space="0" w:color="auto"/>
            <w:bottom w:val="none" w:sz="0" w:space="0" w:color="auto"/>
            <w:right w:val="none" w:sz="0" w:space="0" w:color="auto"/>
          </w:divBdr>
        </w:div>
        <w:div w:id="2133135242">
          <w:marLeft w:val="480"/>
          <w:marRight w:val="0"/>
          <w:marTop w:val="0"/>
          <w:marBottom w:val="0"/>
          <w:divBdr>
            <w:top w:val="none" w:sz="0" w:space="0" w:color="auto"/>
            <w:left w:val="none" w:sz="0" w:space="0" w:color="auto"/>
            <w:bottom w:val="none" w:sz="0" w:space="0" w:color="auto"/>
            <w:right w:val="none" w:sz="0" w:space="0" w:color="auto"/>
          </w:divBdr>
        </w:div>
        <w:div w:id="1052464393">
          <w:marLeft w:val="480"/>
          <w:marRight w:val="0"/>
          <w:marTop w:val="0"/>
          <w:marBottom w:val="0"/>
          <w:divBdr>
            <w:top w:val="none" w:sz="0" w:space="0" w:color="auto"/>
            <w:left w:val="none" w:sz="0" w:space="0" w:color="auto"/>
            <w:bottom w:val="none" w:sz="0" w:space="0" w:color="auto"/>
            <w:right w:val="none" w:sz="0" w:space="0" w:color="auto"/>
          </w:divBdr>
        </w:div>
        <w:div w:id="1394085314">
          <w:marLeft w:val="480"/>
          <w:marRight w:val="0"/>
          <w:marTop w:val="0"/>
          <w:marBottom w:val="0"/>
          <w:divBdr>
            <w:top w:val="none" w:sz="0" w:space="0" w:color="auto"/>
            <w:left w:val="none" w:sz="0" w:space="0" w:color="auto"/>
            <w:bottom w:val="none" w:sz="0" w:space="0" w:color="auto"/>
            <w:right w:val="none" w:sz="0" w:space="0" w:color="auto"/>
          </w:divBdr>
        </w:div>
        <w:div w:id="1485969534">
          <w:marLeft w:val="480"/>
          <w:marRight w:val="0"/>
          <w:marTop w:val="0"/>
          <w:marBottom w:val="0"/>
          <w:divBdr>
            <w:top w:val="none" w:sz="0" w:space="0" w:color="auto"/>
            <w:left w:val="none" w:sz="0" w:space="0" w:color="auto"/>
            <w:bottom w:val="none" w:sz="0" w:space="0" w:color="auto"/>
            <w:right w:val="none" w:sz="0" w:space="0" w:color="auto"/>
          </w:divBdr>
        </w:div>
        <w:div w:id="375542895">
          <w:marLeft w:val="480"/>
          <w:marRight w:val="0"/>
          <w:marTop w:val="0"/>
          <w:marBottom w:val="0"/>
          <w:divBdr>
            <w:top w:val="none" w:sz="0" w:space="0" w:color="auto"/>
            <w:left w:val="none" w:sz="0" w:space="0" w:color="auto"/>
            <w:bottom w:val="none" w:sz="0" w:space="0" w:color="auto"/>
            <w:right w:val="none" w:sz="0" w:space="0" w:color="auto"/>
          </w:divBdr>
        </w:div>
        <w:div w:id="945117166">
          <w:marLeft w:val="480"/>
          <w:marRight w:val="0"/>
          <w:marTop w:val="0"/>
          <w:marBottom w:val="0"/>
          <w:divBdr>
            <w:top w:val="none" w:sz="0" w:space="0" w:color="auto"/>
            <w:left w:val="none" w:sz="0" w:space="0" w:color="auto"/>
            <w:bottom w:val="none" w:sz="0" w:space="0" w:color="auto"/>
            <w:right w:val="none" w:sz="0" w:space="0" w:color="auto"/>
          </w:divBdr>
        </w:div>
        <w:div w:id="1775129531">
          <w:marLeft w:val="480"/>
          <w:marRight w:val="0"/>
          <w:marTop w:val="0"/>
          <w:marBottom w:val="0"/>
          <w:divBdr>
            <w:top w:val="none" w:sz="0" w:space="0" w:color="auto"/>
            <w:left w:val="none" w:sz="0" w:space="0" w:color="auto"/>
            <w:bottom w:val="none" w:sz="0" w:space="0" w:color="auto"/>
            <w:right w:val="none" w:sz="0" w:space="0" w:color="auto"/>
          </w:divBdr>
        </w:div>
        <w:div w:id="1588926582">
          <w:marLeft w:val="480"/>
          <w:marRight w:val="0"/>
          <w:marTop w:val="0"/>
          <w:marBottom w:val="0"/>
          <w:divBdr>
            <w:top w:val="none" w:sz="0" w:space="0" w:color="auto"/>
            <w:left w:val="none" w:sz="0" w:space="0" w:color="auto"/>
            <w:bottom w:val="none" w:sz="0" w:space="0" w:color="auto"/>
            <w:right w:val="none" w:sz="0" w:space="0" w:color="auto"/>
          </w:divBdr>
        </w:div>
        <w:div w:id="1693215718">
          <w:marLeft w:val="480"/>
          <w:marRight w:val="0"/>
          <w:marTop w:val="0"/>
          <w:marBottom w:val="0"/>
          <w:divBdr>
            <w:top w:val="none" w:sz="0" w:space="0" w:color="auto"/>
            <w:left w:val="none" w:sz="0" w:space="0" w:color="auto"/>
            <w:bottom w:val="none" w:sz="0" w:space="0" w:color="auto"/>
            <w:right w:val="none" w:sz="0" w:space="0" w:color="auto"/>
          </w:divBdr>
        </w:div>
        <w:div w:id="2083748335">
          <w:marLeft w:val="480"/>
          <w:marRight w:val="0"/>
          <w:marTop w:val="0"/>
          <w:marBottom w:val="0"/>
          <w:divBdr>
            <w:top w:val="none" w:sz="0" w:space="0" w:color="auto"/>
            <w:left w:val="none" w:sz="0" w:space="0" w:color="auto"/>
            <w:bottom w:val="none" w:sz="0" w:space="0" w:color="auto"/>
            <w:right w:val="none" w:sz="0" w:space="0" w:color="auto"/>
          </w:divBdr>
        </w:div>
        <w:div w:id="1868643651">
          <w:marLeft w:val="480"/>
          <w:marRight w:val="0"/>
          <w:marTop w:val="0"/>
          <w:marBottom w:val="0"/>
          <w:divBdr>
            <w:top w:val="none" w:sz="0" w:space="0" w:color="auto"/>
            <w:left w:val="none" w:sz="0" w:space="0" w:color="auto"/>
            <w:bottom w:val="none" w:sz="0" w:space="0" w:color="auto"/>
            <w:right w:val="none" w:sz="0" w:space="0" w:color="auto"/>
          </w:divBdr>
        </w:div>
        <w:div w:id="1054157687">
          <w:marLeft w:val="480"/>
          <w:marRight w:val="0"/>
          <w:marTop w:val="0"/>
          <w:marBottom w:val="0"/>
          <w:divBdr>
            <w:top w:val="none" w:sz="0" w:space="0" w:color="auto"/>
            <w:left w:val="none" w:sz="0" w:space="0" w:color="auto"/>
            <w:bottom w:val="none" w:sz="0" w:space="0" w:color="auto"/>
            <w:right w:val="none" w:sz="0" w:space="0" w:color="auto"/>
          </w:divBdr>
        </w:div>
        <w:div w:id="2784940">
          <w:marLeft w:val="480"/>
          <w:marRight w:val="0"/>
          <w:marTop w:val="0"/>
          <w:marBottom w:val="0"/>
          <w:divBdr>
            <w:top w:val="none" w:sz="0" w:space="0" w:color="auto"/>
            <w:left w:val="none" w:sz="0" w:space="0" w:color="auto"/>
            <w:bottom w:val="none" w:sz="0" w:space="0" w:color="auto"/>
            <w:right w:val="none" w:sz="0" w:space="0" w:color="auto"/>
          </w:divBdr>
        </w:div>
        <w:div w:id="1061363929">
          <w:marLeft w:val="480"/>
          <w:marRight w:val="0"/>
          <w:marTop w:val="0"/>
          <w:marBottom w:val="0"/>
          <w:divBdr>
            <w:top w:val="none" w:sz="0" w:space="0" w:color="auto"/>
            <w:left w:val="none" w:sz="0" w:space="0" w:color="auto"/>
            <w:bottom w:val="none" w:sz="0" w:space="0" w:color="auto"/>
            <w:right w:val="none" w:sz="0" w:space="0" w:color="auto"/>
          </w:divBdr>
        </w:div>
        <w:div w:id="1151211274">
          <w:marLeft w:val="480"/>
          <w:marRight w:val="0"/>
          <w:marTop w:val="0"/>
          <w:marBottom w:val="0"/>
          <w:divBdr>
            <w:top w:val="none" w:sz="0" w:space="0" w:color="auto"/>
            <w:left w:val="none" w:sz="0" w:space="0" w:color="auto"/>
            <w:bottom w:val="none" w:sz="0" w:space="0" w:color="auto"/>
            <w:right w:val="none" w:sz="0" w:space="0" w:color="auto"/>
          </w:divBdr>
        </w:div>
        <w:div w:id="1900479459">
          <w:marLeft w:val="480"/>
          <w:marRight w:val="0"/>
          <w:marTop w:val="0"/>
          <w:marBottom w:val="0"/>
          <w:divBdr>
            <w:top w:val="none" w:sz="0" w:space="0" w:color="auto"/>
            <w:left w:val="none" w:sz="0" w:space="0" w:color="auto"/>
            <w:bottom w:val="none" w:sz="0" w:space="0" w:color="auto"/>
            <w:right w:val="none" w:sz="0" w:space="0" w:color="auto"/>
          </w:divBdr>
        </w:div>
        <w:div w:id="360666914">
          <w:marLeft w:val="480"/>
          <w:marRight w:val="0"/>
          <w:marTop w:val="0"/>
          <w:marBottom w:val="0"/>
          <w:divBdr>
            <w:top w:val="none" w:sz="0" w:space="0" w:color="auto"/>
            <w:left w:val="none" w:sz="0" w:space="0" w:color="auto"/>
            <w:bottom w:val="none" w:sz="0" w:space="0" w:color="auto"/>
            <w:right w:val="none" w:sz="0" w:space="0" w:color="auto"/>
          </w:divBdr>
        </w:div>
        <w:div w:id="1539855591">
          <w:marLeft w:val="480"/>
          <w:marRight w:val="0"/>
          <w:marTop w:val="0"/>
          <w:marBottom w:val="0"/>
          <w:divBdr>
            <w:top w:val="none" w:sz="0" w:space="0" w:color="auto"/>
            <w:left w:val="none" w:sz="0" w:space="0" w:color="auto"/>
            <w:bottom w:val="none" w:sz="0" w:space="0" w:color="auto"/>
            <w:right w:val="none" w:sz="0" w:space="0" w:color="auto"/>
          </w:divBdr>
        </w:div>
        <w:div w:id="1229149775">
          <w:marLeft w:val="480"/>
          <w:marRight w:val="0"/>
          <w:marTop w:val="0"/>
          <w:marBottom w:val="0"/>
          <w:divBdr>
            <w:top w:val="none" w:sz="0" w:space="0" w:color="auto"/>
            <w:left w:val="none" w:sz="0" w:space="0" w:color="auto"/>
            <w:bottom w:val="none" w:sz="0" w:space="0" w:color="auto"/>
            <w:right w:val="none" w:sz="0" w:space="0" w:color="auto"/>
          </w:divBdr>
        </w:div>
        <w:div w:id="916745163">
          <w:marLeft w:val="480"/>
          <w:marRight w:val="0"/>
          <w:marTop w:val="0"/>
          <w:marBottom w:val="0"/>
          <w:divBdr>
            <w:top w:val="none" w:sz="0" w:space="0" w:color="auto"/>
            <w:left w:val="none" w:sz="0" w:space="0" w:color="auto"/>
            <w:bottom w:val="none" w:sz="0" w:space="0" w:color="auto"/>
            <w:right w:val="none" w:sz="0" w:space="0" w:color="auto"/>
          </w:divBdr>
        </w:div>
        <w:div w:id="2064982309">
          <w:marLeft w:val="480"/>
          <w:marRight w:val="0"/>
          <w:marTop w:val="0"/>
          <w:marBottom w:val="0"/>
          <w:divBdr>
            <w:top w:val="none" w:sz="0" w:space="0" w:color="auto"/>
            <w:left w:val="none" w:sz="0" w:space="0" w:color="auto"/>
            <w:bottom w:val="none" w:sz="0" w:space="0" w:color="auto"/>
            <w:right w:val="none" w:sz="0" w:space="0" w:color="auto"/>
          </w:divBdr>
        </w:div>
        <w:div w:id="717171890">
          <w:marLeft w:val="480"/>
          <w:marRight w:val="0"/>
          <w:marTop w:val="0"/>
          <w:marBottom w:val="0"/>
          <w:divBdr>
            <w:top w:val="none" w:sz="0" w:space="0" w:color="auto"/>
            <w:left w:val="none" w:sz="0" w:space="0" w:color="auto"/>
            <w:bottom w:val="none" w:sz="0" w:space="0" w:color="auto"/>
            <w:right w:val="none" w:sz="0" w:space="0" w:color="auto"/>
          </w:divBdr>
        </w:div>
        <w:div w:id="1147895466">
          <w:marLeft w:val="480"/>
          <w:marRight w:val="0"/>
          <w:marTop w:val="0"/>
          <w:marBottom w:val="0"/>
          <w:divBdr>
            <w:top w:val="none" w:sz="0" w:space="0" w:color="auto"/>
            <w:left w:val="none" w:sz="0" w:space="0" w:color="auto"/>
            <w:bottom w:val="none" w:sz="0" w:space="0" w:color="auto"/>
            <w:right w:val="none" w:sz="0" w:space="0" w:color="auto"/>
          </w:divBdr>
        </w:div>
        <w:div w:id="1967925964">
          <w:marLeft w:val="480"/>
          <w:marRight w:val="0"/>
          <w:marTop w:val="0"/>
          <w:marBottom w:val="0"/>
          <w:divBdr>
            <w:top w:val="none" w:sz="0" w:space="0" w:color="auto"/>
            <w:left w:val="none" w:sz="0" w:space="0" w:color="auto"/>
            <w:bottom w:val="none" w:sz="0" w:space="0" w:color="auto"/>
            <w:right w:val="none" w:sz="0" w:space="0" w:color="auto"/>
          </w:divBdr>
        </w:div>
        <w:div w:id="1831556869">
          <w:marLeft w:val="480"/>
          <w:marRight w:val="0"/>
          <w:marTop w:val="0"/>
          <w:marBottom w:val="0"/>
          <w:divBdr>
            <w:top w:val="none" w:sz="0" w:space="0" w:color="auto"/>
            <w:left w:val="none" w:sz="0" w:space="0" w:color="auto"/>
            <w:bottom w:val="none" w:sz="0" w:space="0" w:color="auto"/>
            <w:right w:val="none" w:sz="0" w:space="0" w:color="auto"/>
          </w:divBdr>
        </w:div>
        <w:div w:id="1913270586">
          <w:marLeft w:val="480"/>
          <w:marRight w:val="0"/>
          <w:marTop w:val="0"/>
          <w:marBottom w:val="0"/>
          <w:divBdr>
            <w:top w:val="none" w:sz="0" w:space="0" w:color="auto"/>
            <w:left w:val="none" w:sz="0" w:space="0" w:color="auto"/>
            <w:bottom w:val="none" w:sz="0" w:space="0" w:color="auto"/>
            <w:right w:val="none" w:sz="0" w:space="0" w:color="auto"/>
          </w:divBdr>
        </w:div>
        <w:div w:id="475683214">
          <w:marLeft w:val="480"/>
          <w:marRight w:val="0"/>
          <w:marTop w:val="0"/>
          <w:marBottom w:val="0"/>
          <w:divBdr>
            <w:top w:val="none" w:sz="0" w:space="0" w:color="auto"/>
            <w:left w:val="none" w:sz="0" w:space="0" w:color="auto"/>
            <w:bottom w:val="none" w:sz="0" w:space="0" w:color="auto"/>
            <w:right w:val="none" w:sz="0" w:space="0" w:color="auto"/>
          </w:divBdr>
        </w:div>
        <w:div w:id="761953180">
          <w:marLeft w:val="480"/>
          <w:marRight w:val="0"/>
          <w:marTop w:val="0"/>
          <w:marBottom w:val="0"/>
          <w:divBdr>
            <w:top w:val="none" w:sz="0" w:space="0" w:color="auto"/>
            <w:left w:val="none" w:sz="0" w:space="0" w:color="auto"/>
            <w:bottom w:val="none" w:sz="0" w:space="0" w:color="auto"/>
            <w:right w:val="none" w:sz="0" w:space="0" w:color="auto"/>
          </w:divBdr>
        </w:div>
        <w:div w:id="797575790">
          <w:marLeft w:val="480"/>
          <w:marRight w:val="0"/>
          <w:marTop w:val="0"/>
          <w:marBottom w:val="0"/>
          <w:divBdr>
            <w:top w:val="none" w:sz="0" w:space="0" w:color="auto"/>
            <w:left w:val="none" w:sz="0" w:space="0" w:color="auto"/>
            <w:bottom w:val="none" w:sz="0" w:space="0" w:color="auto"/>
            <w:right w:val="none" w:sz="0" w:space="0" w:color="auto"/>
          </w:divBdr>
        </w:div>
        <w:div w:id="557672274">
          <w:marLeft w:val="480"/>
          <w:marRight w:val="0"/>
          <w:marTop w:val="0"/>
          <w:marBottom w:val="0"/>
          <w:divBdr>
            <w:top w:val="none" w:sz="0" w:space="0" w:color="auto"/>
            <w:left w:val="none" w:sz="0" w:space="0" w:color="auto"/>
            <w:bottom w:val="none" w:sz="0" w:space="0" w:color="auto"/>
            <w:right w:val="none" w:sz="0" w:space="0" w:color="auto"/>
          </w:divBdr>
        </w:div>
        <w:div w:id="1471902358">
          <w:marLeft w:val="480"/>
          <w:marRight w:val="0"/>
          <w:marTop w:val="0"/>
          <w:marBottom w:val="0"/>
          <w:divBdr>
            <w:top w:val="none" w:sz="0" w:space="0" w:color="auto"/>
            <w:left w:val="none" w:sz="0" w:space="0" w:color="auto"/>
            <w:bottom w:val="none" w:sz="0" w:space="0" w:color="auto"/>
            <w:right w:val="none" w:sz="0" w:space="0" w:color="auto"/>
          </w:divBdr>
        </w:div>
        <w:div w:id="327444183">
          <w:marLeft w:val="480"/>
          <w:marRight w:val="0"/>
          <w:marTop w:val="0"/>
          <w:marBottom w:val="0"/>
          <w:divBdr>
            <w:top w:val="none" w:sz="0" w:space="0" w:color="auto"/>
            <w:left w:val="none" w:sz="0" w:space="0" w:color="auto"/>
            <w:bottom w:val="none" w:sz="0" w:space="0" w:color="auto"/>
            <w:right w:val="none" w:sz="0" w:space="0" w:color="auto"/>
          </w:divBdr>
        </w:div>
      </w:divsChild>
    </w:div>
    <w:div w:id="1585726891">
      <w:bodyDiv w:val="1"/>
      <w:marLeft w:val="0"/>
      <w:marRight w:val="0"/>
      <w:marTop w:val="0"/>
      <w:marBottom w:val="0"/>
      <w:divBdr>
        <w:top w:val="none" w:sz="0" w:space="0" w:color="auto"/>
        <w:left w:val="none" w:sz="0" w:space="0" w:color="auto"/>
        <w:bottom w:val="none" w:sz="0" w:space="0" w:color="auto"/>
        <w:right w:val="none" w:sz="0" w:space="0" w:color="auto"/>
      </w:divBdr>
    </w:div>
    <w:div w:id="1587880034">
      <w:bodyDiv w:val="1"/>
      <w:marLeft w:val="0"/>
      <w:marRight w:val="0"/>
      <w:marTop w:val="0"/>
      <w:marBottom w:val="0"/>
      <w:divBdr>
        <w:top w:val="none" w:sz="0" w:space="0" w:color="auto"/>
        <w:left w:val="none" w:sz="0" w:space="0" w:color="auto"/>
        <w:bottom w:val="none" w:sz="0" w:space="0" w:color="auto"/>
        <w:right w:val="none" w:sz="0" w:space="0" w:color="auto"/>
      </w:divBdr>
    </w:div>
    <w:div w:id="1589804739">
      <w:bodyDiv w:val="1"/>
      <w:marLeft w:val="0"/>
      <w:marRight w:val="0"/>
      <w:marTop w:val="0"/>
      <w:marBottom w:val="0"/>
      <w:divBdr>
        <w:top w:val="none" w:sz="0" w:space="0" w:color="auto"/>
        <w:left w:val="none" w:sz="0" w:space="0" w:color="auto"/>
        <w:bottom w:val="none" w:sz="0" w:space="0" w:color="auto"/>
        <w:right w:val="none" w:sz="0" w:space="0" w:color="auto"/>
      </w:divBdr>
      <w:divsChild>
        <w:div w:id="1589926524">
          <w:marLeft w:val="480"/>
          <w:marRight w:val="0"/>
          <w:marTop w:val="0"/>
          <w:marBottom w:val="0"/>
          <w:divBdr>
            <w:top w:val="none" w:sz="0" w:space="0" w:color="auto"/>
            <w:left w:val="none" w:sz="0" w:space="0" w:color="auto"/>
            <w:bottom w:val="none" w:sz="0" w:space="0" w:color="auto"/>
            <w:right w:val="none" w:sz="0" w:space="0" w:color="auto"/>
          </w:divBdr>
        </w:div>
        <w:div w:id="2078284628">
          <w:marLeft w:val="480"/>
          <w:marRight w:val="0"/>
          <w:marTop w:val="0"/>
          <w:marBottom w:val="0"/>
          <w:divBdr>
            <w:top w:val="none" w:sz="0" w:space="0" w:color="auto"/>
            <w:left w:val="none" w:sz="0" w:space="0" w:color="auto"/>
            <w:bottom w:val="none" w:sz="0" w:space="0" w:color="auto"/>
            <w:right w:val="none" w:sz="0" w:space="0" w:color="auto"/>
          </w:divBdr>
        </w:div>
        <w:div w:id="1928340550">
          <w:marLeft w:val="480"/>
          <w:marRight w:val="0"/>
          <w:marTop w:val="0"/>
          <w:marBottom w:val="0"/>
          <w:divBdr>
            <w:top w:val="none" w:sz="0" w:space="0" w:color="auto"/>
            <w:left w:val="none" w:sz="0" w:space="0" w:color="auto"/>
            <w:bottom w:val="none" w:sz="0" w:space="0" w:color="auto"/>
            <w:right w:val="none" w:sz="0" w:space="0" w:color="auto"/>
          </w:divBdr>
        </w:div>
        <w:div w:id="301808077">
          <w:marLeft w:val="480"/>
          <w:marRight w:val="0"/>
          <w:marTop w:val="0"/>
          <w:marBottom w:val="0"/>
          <w:divBdr>
            <w:top w:val="none" w:sz="0" w:space="0" w:color="auto"/>
            <w:left w:val="none" w:sz="0" w:space="0" w:color="auto"/>
            <w:bottom w:val="none" w:sz="0" w:space="0" w:color="auto"/>
            <w:right w:val="none" w:sz="0" w:space="0" w:color="auto"/>
          </w:divBdr>
        </w:div>
        <w:div w:id="117527904">
          <w:marLeft w:val="480"/>
          <w:marRight w:val="0"/>
          <w:marTop w:val="0"/>
          <w:marBottom w:val="0"/>
          <w:divBdr>
            <w:top w:val="none" w:sz="0" w:space="0" w:color="auto"/>
            <w:left w:val="none" w:sz="0" w:space="0" w:color="auto"/>
            <w:bottom w:val="none" w:sz="0" w:space="0" w:color="auto"/>
            <w:right w:val="none" w:sz="0" w:space="0" w:color="auto"/>
          </w:divBdr>
        </w:div>
        <w:div w:id="1831864450">
          <w:marLeft w:val="480"/>
          <w:marRight w:val="0"/>
          <w:marTop w:val="0"/>
          <w:marBottom w:val="0"/>
          <w:divBdr>
            <w:top w:val="none" w:sz="0" w:space="0" w:color="auto"/>
            <w:left w:val="none" w:sz="0" w:space="0" w:color="auto"/>
            <w:bottom w:val="none" w:sz="0" w:space="0" w:color="auto"/>
            <w:right w:val="none" w:sz="0" w:space="0" w:color="auto"/>
          </w:divBdr>
        </w:div>
        <w:div w:id="2072459137">
          <w:marLeft w:val="480"/>
          <w:marRight w:val="0"/>
          <w:marTop w:val="0"/>
          <w:marBottom w:val="0"/>
          <w:divBdr>
            <w:top w:val="none" w:sz="0" w:space="0" w:color="auto"/>
            <w:left w:val="none" w:sz="0" w:space="0" w:color="auto"/>
            <w:bottom w:val="none" w:sz="0" w:space="0" w:color="auto"/>
            <w:right w:val="none" w:sz="0" w:space="0" w:color="auto"/>
          </w:divBdr>
        </w:div>
        <w:div w:id="1436902659">
          <w:marLeft w:val="480"/>
          <w:marRight w:val="0"/>
          <w:marTop w:val="0"/>
          <w:marBottom w:val="0"/>
          <w:divBdr>
            <w:top w:val="none" w:sz="0" w:space="0" w:color="auto"/>
            <w:left w:val="none" w:sz="0" w:space="0" w:color="auto"/>
            <w:bottom w:val="none" w:sz="0" w:space="0" w:color="auto"/>
            <w:right w:val="none" w:sz="0" w:space="0" w:color="auto"/>
          </w:divBdr>
        </w:div>
        <w:div w:id="1086266221">
          <w:marLeft w:val="480"/>
          <w:marRight w:val="0"/>
          <w:marTop w:val="0"/>
          <w:marBottom w:val="0"/>
          <w:divBdr>
            <w:top w:val="none" w:sz="0" w:space="0" w:color="auto"/>
            <w:left w:val="none" w:sz="0" w:space="0" w:color="auto"/>
            <w:bottom w:val="none" w:sz="0" w:space="0" w:color="auto"/>
            <w:right w:val="none" w:sz="0" w:space="0" w:color="auto"/>
          </w:divBdr>
        </w:div>
        <w:div w:id="1064337153">
          <w:marLeft w:val="480"/>
          <w:marRight w:val="0"/>
          <w:marTop w:val="0"/>
          <w:marBottom w:val="0"/>
          <w:divBdr>
            <w:top w:val="none" w:sz="0" w:space="0" w:color="auto"/>
            <w:left w:val="none" w:sz="0" w:space="0" w:color="auto"/>
            <w:bottom w:val="none" w:sz="0" w:space="0" w:color="auto"/>
            <w:right w:val="none" w:sz="0" w:space="0" w:color="auto"/>
          </w:divBdr>
        </w:div>
        <w:div w:id="1868136007">
          <w:marLeft w:val="480"/>
          <w:marRight w:val="0"/>
          <w:marTop w:val="0"/>
          <w:marBottom w:val="0"/>
          <w:divBdr>
            <w:top w:val="none" w:sz="0" w:space="0" w:color="auto"/>
            <w:left w:val="none" w:sz="0" w:space="0" w:color="auto"/>
            <w:bottom w:val="none" w:sz="0" w:space="0" w:color="auto"/>
            <w:right w:val="none" w:sz="0" w:space="0" w:color="auto"/>
          </w:divBdr>
        </w:div>
        <w:div w:id="530146772">
          <w:marLeft w:val="480"/>
          <w:marRight w:val="0"/>
          <w:marTop w:val="0"/>
          <w:marBottom w:val="0"/>
          <w:divBdr>
            <w:top w:val="none" w:sz="0" w:space="0" w:color="auto"/>
            <w:left w:val="none" w:sz="0" w:space="0" w:color="auto"/>
            <w:bottom w:val="none" w:sz="0" w:space="0" w:color="auto"/>
            <w:right w:val="none" w:sz="0" w:space="0" w:color="auto"/>
          </w:divBdr>
        </w:div>
        <w:div w:id="185099353">
          <w:marLeft w:val="480"/>
          <w:marRight w:val="0"/>
          <w:marTop w:val="0"/>
          <w:marBottom w:val="0"/>
          <w:divBdr>
            <w:top w:val="none" w:sz="0" w:space="0" w:color="auto"/>
            <w:left w:val="none" w:sz="0" w:space="0" w:color="auto"/>
            <w:bottom w:val="none" w:sz="0" w:space="0" w:color="auto"/>
            <w:right w:val="none" w:sz="0" w:space="0" w:color="auto"/>
          </w:divBdr>
        </w:div>
        <w:div w:id="1227259712">
          <w:marLeft w:val="480"/>
          <w:marRight w:val="0"/>
          <w:marTop w:val="0"/>
          <w:marBottom w:val="0"/>
          <w:divBdr>
            <w:top w:val="none" w:sz="0" w:space="0" w:color="auto"/>
            <w:left w:val="none" w:sz="0" w:space="0" w:color="auto"/>
            <w:bottom w:val="none" w:sz="0" w:space="0" w:color="auto"/>
            <w:right w:val="none" w:sz="0" w:space="0" w:color="auto"/>
          </w:divBdr>
        </w:div>
        <w:div w:id="1647316102">
          <w:marLeft w:val="480"/>
          <w:marRight w:val="0"/>
          <w:marTop w:val="0"/>
          <w:marBottom w:val="0"/>
          <w:divBdr>
            <w:top w:val="none" w:sz="0" w:space="0" w:color="auto"/>
            <w:left w:val="none" w:sz="0" w:space="0" w:color="auto"/>
            <w:bottom w:val="none" w:sz="0" w:space="0" w:color="auto"/>
            <w:right w:val="none" w:sz="0" w:space="0" w:color="auto"/>
          </w:divBdr>
        </w:div>
        <w:div w:id="1841043408">
          <w:marLeft w:val="480"/>
          <w:marRight w:val="0"/>
          <w:marTop w:val="0"/>
          <w:marBottom w:val="0"/>
          <w:divBdr>
            <w:top w:val="none" w:sz="0" w:space="0" w:color="auto"/>
            <w:left w:val="none" w:sz="0" w:space="0" w:color="auto"/>
            <w:bottom w:val="none" w:sz="0" w:space="0" w:color="auto"/>
            <w:right w:val="none" w:sz="0" w:space="0" w:color="auto"/>
          </w:divBdr>
        </w:div>
        <w:div w:id="667177593">
          <w:marLeft w:val="480"/>
          <w:marRight w:val="0"/>
          <w:marTop w:val="0"/>
          <w:marBottom w:val="0"/>
          <w:divBdr>
            <w:top w:val="none" w:sz="0" w:space="0" w:color="auto"/>
            <w:left w:val="none" w:sz="0" w:space="0" w:color="auto"/>
            <w:bottom w:val="none" w:sz="0" w:space="0" w:color="auto"/>
            <w:right w:val="none" w:sz="0" w:space="0" w:color="auto"/>
          </w:divBdr>
        </w:div>
        <w:div w:id="44136437">
          <w:marLeft w:val="480"/>
          <w:marRight w:val="0"/>
          <w:marTop w:val="0"/>
          <w:marBottom w:val="0"/>
          <w:divBdr>
            <w:top w:val="none" w:sz="0" w:space="0" w:color="auto"/>
            <w:left w:val="none" w:sz="0" w:space="0" w:color="auto"/>
            <w:bottom w:val="none" w:sz="0" w:space="0" w:color="auto"/>
            <w:right w:val="none" w:sz="0" w:space="0" w:color="auto"/>
          </w:divBdr>
        </w:div>
        <w:div w:id="762650280">
          <w:marLeft w:val="480"/>
          <w:marRight w:val="0"/>
          <w:marTop w:val="0"/>
          <w:marBottom w:val="0"/>
          <w:divBdr>
            <w:top w:val="none" w:sz="0" w:space="0" w:color="auto"/>
            <w:left w:val="none" w:sz="0" w:space="0" w:color="auto"/>
            <w:bottom w:val="none" w:sz="0" w:space="0" w:color="auto"/>
            <w:right w:val="none" w:sz="0" w:space="0" w:color="auto"/>
          </w:divBdr>
        </w:div>
        <w:div w:id="314528747">
          <w:marLeft w:val="480"/>
          <w:marRight w:val="0"/>
          <w:marTop w:val="0"/>
          <w:marBottom w:val="0"/>
          <w:divBdr>
            <w:top w:val="none" w:sz="0" w:space="0" w:color="auto"/>
            <w:left w:val="none" w:sz="0" w:space="0" w:color="auto"/>
            <w:bottom w:val="none" w:sz="0" w:space="0" w:color="auto"/>
            <w:right w:val="none" w:sz="0" w:space="0" w:color="auto"/>
          </w:divBdr>
        </w:div>
        <w:div w:id="247813286">
          <w:marLeft w:val="480"/>
          <w:marRight w:val="0"/>
          <w:marTop w:val="0"/>
          <w:marBottom w:val="0"/>
          <w:divBdr>
            <w:top w:val="none" w:sz="0" w:space="0" w:color="auto"/>
            <w:left w:val="none" w:sz="0" w:space="0" w:color="auto"/>
            <w:bottom w:val="none" w:sz="0" w:space="0" w:color="auto"/>
            <w:right w:val="none" w:sz="0" w:space="0" w:color="auto"/>
          </w:divBdr>
        </w:div>
        <w:div w:id="357505381">
          <w:marLeft w:val="480"/>
          <w:marRight w:val="0"/>
          <w:marTop w:val="0"/>
          <w:marBottom w:val="0"/>
          <w:divBdr>
            <w:top w:val="none" w:sz="0" w:space="0" w:color="auto"/>
            <w:left w:val="none" w:sz="0" w:space="0" w:color="auto"/>
            <w:bottom w:val="none" w:sz="0" w:space="0" w:color="auto"/>
            <w:right w:val="none" w:sz="0" w:space="0" w:color="auto"/>
          </w:divBdr>
        </w:div>
        <w:div w:id="1288581426">
          <w:marLeft w:val="480"/>
          <w:marRight w:val="0"/>
          <w:marTop w:val="0"/>
          <w:marBottom w:val="0"/>
          <w:divBdr>
            <w:top w:val="none" w:sz="0" w:space="0" w:color="auto"/>
            <w:left w:val="none" w:sz="0" w:space="0" w:color="auto"/>
            <w:bottom w:val="none" w:sz="0" w:space="0" w:color="auto"/>
            <w:right w:val="none" w:sz="0" w:space="0" w:color="auto"/>
          </w:divBdr>
        </w:div>
        <w:div w:id="1889950150">
          <w:marLeft w:val="480"/>
          <w:marRight w:val="0"/>
          <w:marTop w:val="0"/>
          <w:marBottom w:val="0"/>
          <w:divBdr>
            <w:top w:val="none" w:sz="0" w:space="0" w:color="auto"/>
            <w:left w:val="none" w:sz="0" w:space="0" w:color="auto"/>
            <w:bottom w:val="none" w:sz="0" w:space="0" w:color="auto"/>
            <w:right w:val="none" w:sz="0" w:space="0" w:color="auto"/>
          </w:divBdr>
        </w:div>
        <w:div w:id="801462488">
          <w:marLeft w:val="480"/>
          <w:marRight w:val="0"/>
          <w:marTop w:val="0"/>
          <w:marBottom w:val="0"/>
          <w:divBdr>
            <w:top w:val="none" w:sz="0" w:space="0" w:color="auto"/>
            <w:left w:val="none" w:sz="0" w:space="0" w:color="auto"/>
            <w:bottom w:val="none" w:sz="0" w:space="0" w:color="auto"/>
            <w:right w:val="none" w:sz="0" w:space="0" w:color="auto"/>
          </w:divBdr>
        </w:div>
        <w:div w:id="1773015254">
          <w:marLeft w:val="480"/>
          <w:marRight w:val="0"/>
          <w:marTop w:val="0"/>
          <w:marBottom w:val="0"/>
          <w:divBdr>
            <w:top w:val="none" w:sz="0" w:space="0" w:color="auto"/>
            <w:left w:val="none" w:sz="0" w:space="0" w:color="auto"/>
            <w:bottom w:val="none" w:sz="0" w:space="0" w:color="auto"/>
            <w:right w:val="none" w:sz="0" w:space="0" w:color="auto"/>
          </w:divBdr>
        </w:div>
        <w:div w:id="1717310552">
          <w:marLeft w:val="480"/>
          <w:marRight w:val="0"/>
          <w:marTop w:val="0"/>
          <w:marBottom w:val="0"/>
          <w:divBdr>
            <w:top w:val="none" w:sz="0" w:space="0" w:color="auto"/>
            <w:left w:val="none" w:sz="0" w:space="0" w:color="auto"/>
            <w:bottom w:val="none" w:sz="0" w:space="0" w:color="auto"/>
            <w:right w:val="none" w:sz="0" w:space="0" w:color="auto"/>
          </w:divBdr>
        </w:div>
        <w:div w:id="78260570">
          <w:marLeft w:val="480"/>
          <w:marRight w:val="0"/>
          <w:marTop w:val="0"/>
          <w:marBottom w:val="0"/>
          <w:divBdr>
            <w:top w:val="none" w:sz="0" w:space="0" w:color="auto"/>
            <w:left w:val="none" w:sz="0" w:space="0" w:color="auto"/>
            <w:bottom w:val="none" w:sz="0" w:space="0" w:color="auto"/>
            <w:right w:val="none" w:sz="0" w:space="0" w:color="auto"/>
          </w:divBdr>
        </w:div>
        <w:div w:id="1939869993">
          <w:marLeft w:val="480"/>
          <w:marRight w:val="0"/>
          <w:marTop w:val="0"/>
          <w:marBottom w:val="0"/>
          <w:divBdr>
            <w:top w:val="none" w:sz="0" w:space="0" w:color="auto"/>
            <w:left w:val="none" w:sz="0" w:space="0" w:color="auto"/>
            <w:bottom w:val="none" w:sz="0" w:space="0" w:color="auto"/>
            <w:right w:val="none" w:sz="0" w:space="0" w:color="auto"/>
          </w:divBdr>
        </w:div>
        <w:div w:id="1298875265">
          <w:marLeft w:val="480"/>
          <w:marRight w:val="0"/>
          <w:marTop w:val="0"/>
          <w:marBottom w:val="0"/>
          <w:divBdr>
            <w:top w:val="none" w:sz="0" w:space="0" w:color="auto"/>
            <w:left w:val="none" w:sz="0" w:space="0" w:color="auto"/>
            <w:bottom w:val="none" w:sz="0" w:space="0" w:color="auto"/>
            <w:right w:val="none" w:sz="0" w:space="0" w:color="auto"/>
          </w:divBdr>
        </w:div>
        <w:div w:id="1115832676">
          <w:marLeft w:val="480"/>
          <w:marRight w:val="0"/>
          <w:marTop w:val="0"/>
          <w:marBottom w:val="0"/>
          <w:divBdr>
            <w:top w:val="none" w:sz="0" w:space="0" w:color="auto"/>
            <w:left w:val="none" w:sz="0" w:space="0" w:color="auto"/>
            <w:bottom w:val="none" w:sz="0" w:space="0" w:color="auto"/>
            <w:right w:val="none" w:sz="0" w:space="0" w:color="auto"/>
          </w:divBdr>
        </w:div>
        <w:div w:id="605819482">
          <w:marLeft w:val="480"/>
          <w:marRight w:val="0"/>
          <w:marTop w:val="0"/>
          <w:marBottom w:val="0"/>
          <w:divBdr>
            <w:top w:val="none" w:sz="0" w:space="0" w:color="auto"/>
            <w:left w:val="none" w:sz="0" w:space="0" w:color="auto"/>
            <w:bottom w:val="none" w:sz="0" w:space="0" w:color="auto"/>
            <w:right w:val="none" w:sz="0" w:space="0" w:color="auto"/>
          </w:divBdr>
        </w:div>
        <w:div w:id="33970883">
          <w:marLeft w:val="480"/>
          <w:marRight w:val="0"/>
          <w:marTop w:val="0"/>
          <w:marBottom w:val="0"/>
          <w:divBdr>
            <w:top w:val="none" w:sz="0" w:space="0" w:color="auto"/>
            <w:left w:val="none" w:sz="0" w:space="0" w:color="auto"/>
            <w:bottom w:val="none" w:sz="0" w:space="0" w:color="auto"/>
            <w:right w:val="none" w:sz="0" w:space="0" w:color="auto"/>
          </w:divBdr>
        </w:div>
        <w:div w:id="2086798329">
          <w:marLeft w:val="480"/>
          <w:marRight w:val="0"/>
          <w:marTop w:val="0"/>
          <w:marBottom w:val="0"/>
          <w:divBdr>
            <w:top w:val="none" w:sz="0" w:space="0" w:color="auto"/>
            <w:left w:val="none" w:sz="0" w:space="0" w:color="auto"/>
            <w:bottom w:val="none" w:sz="0" w:space="0" w:color="auto"/>
            <w:right w:val="none" w:sz="0" w:space="0" w:color="auto"/>
          </w:divBdr>
        </w:div>
        <w:div w:id="1698047039">
          <w:marLeft w:val="480"/>
          <w:marRight w:val="0"/>
          <w:marTop w:val="0"/>
          <w:marBottom w:val="0"/>
          <w:divBdr>
            <w:top w:val="none" w:sz="0" w:space="0" w:color="auto"/>
            <w:left w:val="none" w:sz="0" w:space="0" w:color="auto"/>
            <w:bottom w:val="none" w:sz="0" w:space="0" w:color="auto"/>
            <w:right w:val="none" w:sz="0" w:space="0" w:color="auto"/>
          </w:divBdr>
        </w:div>
        <w:div w:id="485822460">
          <w:marLeft w:val="480"/>
          <w:marRight w:val="0"/>
          <w:marTop w:val="0"/>
          <w:marBottom w:val="0"/>
          <w:divBdr>
            <w:top w:val="none" w:sz="0" w:space="0" w:color="auto"/>
            <w:left w:val="none" w:sz="0" w:space="0" w:color="auto"/>
            <w:bottom w:val="none" w:sz="0" w:space="0" w:color="auto"/>
            <w:right w:val="none" w:sz="0" w:space="0" w:color="auto"/>
          </w:divBdr>
        </w:div>
        <w:div w:id="1202017391">
          <w:marLeft w:val="480"/>
          <w:marRight w:val="0"/>
          <w:marTop w:val="0"/>
          <w:marBottom w:val="0"/>
          <w:divBdr>
            <w:top w:val="none" w:sz="0" w:space="0" w:color="auto"/>
            <w:left w:val="none" w:sz="0" w:space="0" w:color="auto"/>
            <w:bottom w:val="none" w:sz="0" w:space="0" w:color="auto"/>
            <w:right w:val="none" w:sz="0" w:space="0" w:color="auto"/>
          </w:divBdr>
        </w:div>
        <w:div w:id="993528890">
          <w:marLeft w:val="480"/>
          <w:marRight w:val="0"/>
          <w:marTop w:val="0"/>
          <w:marBottom w:val="0"/>
          <w:divBdr>
            <w:top w:val="none" w:sz="0" w:space="0" w:color="auto"/>
            <w:left w:val="none" w:sz="0" w:space="0" w:color="auto"/>
            <w:bottom w:val="none" w:sz="0" w:space="0" w:color="auto"/>
            <w:right w:val="none" w:sz="0" w:space="0" w:color="auto"/>
          </w:divBdr>
        </w:div>
        <w:div w:id="634062789">
          <w:marLeft w:val="480"/>
          <w:marRight w:val="0"/>
          <w:marTop w:val="0"/>
          <w:marBottom w:val="0"/>
          <w:divBdr>
            <w:top w:val="none" w:sz="0" w:space="0" w:color="auto"/>
            <w:left w:val="none" w:sz="0" w:space="0" w:color="auto"/>
            <w:bottom w:val="none" w:sz="0" w:space="0" w:color="auto"/>
            <w:right w:val="none" w:sz="0" w:space="0" w:color="auto"/>
          </w:divBdr>
        </w:div>
        <w:div w:id="627130959">
          <w:marLeft w:val="480"/>
          <w:marRight w:val="0"/>
          <w:marTop w:val="0"/>
          <w:marBottom w:val="0"/>
          <w:divBdr>
            <w:top w:val="none" w:sz="0" w:space="0" w:color="auto"/>
            <w:left w:val="none" w:sz="0" w:space="0" w:color="auto"/>
            <w:bottom w:val="none" w:sz="0" w:space="0" w:color="auto"/>
            <w:right w:val="none" w:sz="0" w:space="0" w:color="auto"/>
          </w:divBdr>
        </w:div>
        <w:div w:id="1808932357">
          <w:marLeft w:val="480"/>
          <w:marRight w:val="0"/>
          <w:marTop w:val="0"/>
          <w:marBottom w:val="0"/>
          <w:divBdr>
            <w:top w:val="none" w:sz="0" w:space="0" w:color="auto"/>
            <w:left w:val="none" w:sz="0" w:space="0" w:color="auto"/>
            <w:bottom w:val="none" w:sz="0" w:space="0" w:color="auto"/>
            <w:right w:val="none" w:sz="0" w:space="0" w:color="auto"/>
          </w:divBdr>
        </w:div>
        <w:div w:id="656960878">
          <w:marLeft w:val="480"/>
          <w:marRight w:val="0"/>
          <w:marTop w:val="0"/>
          <w:marBottom w:val="0"/>
          <w:divBdr>
            <w:top w:val="none" w:sz="0" w:space="0" w:color="auto"/>
            <w:left w:val="none" w:sz="0" w:space="0" w:color="auto"/>
            <w:bottom w:val="none" w:sz="0" w:space="0" w:color="auto"/>
            <w:right w:val="none" w:sz="0" w:space="0" w:color="auto"/>
          </w:divBdr>
        </w:div>
        <w:div w:id="1305037975">
          <w:marLeft w:val="480"/>
          <w:marRight w:val="0"/>
          <w:marTop w:val="0"/>
          <w:marBottom w:val="0"/>
          <w:divBdr>
            <w:top w:val="none" w:sz="0" w:space="0" w:color="auto"/>
            <w:left w:val="none" w:sz="0" w:space="0" w:color="auto"/>
            <w:bottom w:val="none" w:sz="0" w:space="0" w:color="auto"/>
            <w:right w:val="none" w:sz="0" w:space="0" w:color="auto"/>
          </w:divBdr>
        </w:div>
      </w:divsChild>
    </w:div>
    <w:div w:id="1591498374">
      <w:bodyDiv w:val="1"/>
      <w:marLeft w:val="0"/>
      <w:marRight w:val="0"/>
      <w:marTop w:val="0"/>
      <w:marBottom w:val="0"/>
      <w:divBdr>
        <w:top w:val="none" w:sz="0" w:space="0" w:color="auto"/>
        <w:left w:val="none" w:sz="0" w:space="0" w:color="auto"/>
        <w:bottom w:val="none" w:sz="0" w:space="0" w:color="auto"/>
        <w:right w:val="none" w:sz="0" w:space="0" w:color="auto"/>
      </w:divBdr>
    </w:div>
    <w:div w:id="1591739489">
      <w:bodyDiv w:val="1"/>
      <w:marLeft w:val="0"/>
      <w:marRight w:val="0"/>
      <w:marTop w:val="0"/>
      <w:marBottom w:val="0"/>
      <w:divBdr>
        <w:top w:val="none" w:sz="0" w:space="0" w:color="auto"/>
        <w:left w:val="none" w:sz="0" w:space="0" w:color="auto"/>
        <w:bottom w:val="none" w:sz="0" w:space="0" w:color="auto"/>
        <w:right w:val="none" w:sz="0" w:space="0" w:color="auto"/>
      </w:divBdr>
    </w:div>
    <w:div w:id="1601141735">
      <w:bodyDiv w:val="1"/>
      <w:marLeft w:val="0"/>
      <w:marRight w:val="0"/>
      <w:marTop w:val="0"/>
      <w:marBottom w:val="0"/>
      <w:divBdr>
        <w:top w:val="none" w:sz="0" w:space="0" w:color="auto"/>
        <w:left w:val="none" w:sz="0" w:space="0" w:color="auto"/>
        <w:bottom w:val="none" w:sz="0" w:space="0" w:color="auto"/>
        <w:right w:val="none" w:sz="0" w:space="0" w:color="auto"/>
      </w:divBdr>
      <w:divsChild>
        <w:div w:id="81611580">
          <w:marLeft w:val="640"/>
          <w:marRight w:val="0"/>
          <w:marTop w:val="0"/>
          <w:marBottom w:val="0"/>
          <w:divBdr>
            <w:top w:val="none" w:sz="0" w:space="0" w:color="auto"/>
            <w:left w:val="none" w:sz="0" w:space="0" w:color="auto"/>
            <w:bottom w:val="none" w:sz="0" w:space="0" w:color="auto"/>
            <w:right w:val="none" w:sz="0" w:space="0" w:color="auto"/>
          </w:divBdr>
        </w:div>
        <w:div w:id="1682078407">
          <w:marLeft w:val="640"/>
          <w:marRight w:val="0"/>
          <w:marTop w:val="0"/>
          <w:marBottom w:val="0"/>
          <w:divBdr>
            <w:top w:val="none" w:sz="0" w:space="0" w:color="auto"/>
            <w:left w:val="none" w:sz="0" w:space="0" w:color="auto"/>
            <w:bottom w:val="none" w:sz="0" w:space="0" w:color="auto"/>
            <w:right w:val="none" w:sz="0" w:space="0" w:color="auto"/>
          </w:divBdr>
        </w:div>
        <w:div w:id="1521120032">
          <w:marLeft w:val="640"/>
          <w:marRight w:val="0"/>
          <w:marTop w:val="0"/>
          <w:marBottom w:val="0"/>
          <w:divBdr>
            <w:top w:val="none" w:sz="0" w:space="0" w:color="auto"/>
            <w:left w:val="none" w:sz="0" w:space="0" w:color="auto"/>
            <w:bottom w:val="none" w:sz="0" w:space="0" w:color="auto"/>
            <w:right w:val="none" w:sz="0" w:space="0" w:color="auto"/>
          </w:divBdr>
        </w:div>
        <w:div w:id="852111228">
          <w:marLeft w:val="640"/>
          <w:marRight w:val="0"/>
          <w:marTop w:val="0"/>
          <w:marBottom w:val="0"/>
          <w:divBdr>
            <w:top w:val="none" w:sz="0" w:space="0" w:color="auto"/>
            <w:left w:val="none" w:sz="0" w:space="0" w:color="auto"/>
            <w:bottom w:val="none" w:sz="0" w:space="0" w:color="auto"/>
            <w:right w:val="none" w:sz="0" w:space="0" w:color="auto"/>
          </w:divBdr>
        </w:div>
        <w:div w:id="1282489894">
          <w:marLeft w:val="640"/>
          <w:marRight w:val="0"/>
          <w:marTop w:val="0"/>
          <w:marBottom w:val="0"/>
          <w:divBdr>
            <w:top w:val="none" w:sz="0" w:space="0" w:color="auto"/>
            <w:left w:val="none" w:sz="0" w:space="0" w:color="auto"/>
            <w:bottom w:val="none" w:sz="0" w:space="0" w:color="auto"/>
            <w:right w:val="none" w:sz="0" w:space="0" w:color="auto"/>
          </w:divBdr>
        </w:div>
        <w:div w:id="1438409247">
          <w:marLeft w:val="640"/>
          <w:marRight w:val="0"/>
          <w:marTop w:val="0"/>
          <w:marBottom w:val="0"/>
          <w:divBdr>
            <w:top w:val="none" w:sz="0" w:space="0" w:color="auto"/>
            <w:left w:val="none" w:sz="0" w:space="0" w:color="auto"/>
            <w:bottom w:val="none" w:sz="0" w:space="0" w:color="auto"/>
            <w:right w:val="none" w:sz="0" w:space="0" w:color="auto"/>
          </w:divBdr>
        </w:div>
        <w:div w:id="1405763200">
          <w:marLeft w:val="640"/>
          <w:marRight w:val="0"/>
          <w:marTop w:val="0"/>
          <w:marBottom w:val="0"/>
          <w:divBdr>
            <w:top w:val="none" w:sz="0" w:space="0" w:color="auto"/>
            <w:left w:val="none" w:sz="0" w:space="0" w:color="auto"/>
            <w:bottom w:val="none" w:sz="0" w:space="0" w:color="auto"/>
            <w:right w:val="none" w:sz="0" w:space="0" w:color="auto"/>
          </w:divBdr>
        </w:div>
        <w:div w:id="1445684704">
          <w:marLeft w:val="640"/>
          <w:marRight w:val="0"/>
          <w:marTop w:val="0"/>
          <w:marBottom w:val="0"/>
          <w:divBdr>
            <w:top w:val="none" w:sz="0" w:space="0" w:color="auto"/>
            <w:left w:val="none" w:sz="0" w:space="0" w:color="auto"/>
            <w:bottom w:val="none" w:sz="0" w:space="0" w:color="auto"/>
            <w:right w:val="none" w:sz="0" w:space="0" w:color="auto"/>
          </w:divBdr>
        </w:div>
        <w:div w:id="1520971780">
          <w:marLeft w:val="640"/>
          <w:marRight w:val="0"/>
          <w:marTop w:val="0"/>
          <w:marBottom w:val="0"/>
          <w:divBdr>
            <w:top w:val="none" w:sz="0" w:space="0" w:color="auto"/>
            <w:left w:val="none" w:sz="0" w:space="0" w:color="auto"/>
            <w:bottom w:val="none" w:sz="0" w:space="0" w:color="auto"/>
            <w:right w:val="none" w:sz="0" w:space="0" w:color="auto"/>
          </w:divBdr>
        </w:div>
        <w:div w:id="639461097">
          <w:marLeft w:val="640"/>
          <w:marRight w:val="0"/>
          <w:marTop w:val="0"/>
          <w:marBottom w:val="0"/>
          <w:divBdr>
            <w:top w:val="none" w:sz="0" w:space="0" w:color="auto"/>
            <w:left w:val="none" w:sz="0" w:space="0" w:color="auto"/>
            <w:bottom w:val="none" w:sz="0" w:space="0" w:color="auto"/>
            <w:right w:val="none" w:sz="0" w:space="0" w:color="auto"/>
          </w:divBdr>
        </w:div>
        <w:div w:id="779952254">
          <w:marLeft w:val="640"/>
          <w:marRight w:val="0"/>
          <w:marTop w:val="0"/>
          <w:marBottom w:val="0"/>
          <w:divBdr>
            <w:top w:val="none" w:sz="0" w:space="0" w:color="auto"/>
            <w:left w:val="none" w:sz="0" w:space="0" w:color="auto"/>
            <w:bottom w:val="none" w:sz="0" w:space="0" w:color="auto"/>
            <w:right w:val="none" w:sz="0" w:space="0" w:color="auto"/>
          </w:divBdr>
        </w:div>
        <w:div w:id="312879237">
          <w:marLeft w:val="640"/>
          <w:marRight w:val="0"/>
          <w:marTop w:val="0"/>
          <w:marBottom w:val="0"/>
          <w:divBdr>
            <w:top w:val="none" w:sz="0" w:space="0" w:color="auto"/>
            <w:left w:val="none" w:sz="0" w:space="0" w:color="auto"/>
            <w:bottom w:val="none" w:sz="0" w:space="0" w:color="auto"/>
            <w:right w:val="none" w:sz="0" w:space="0" w:color="auto"/>
          </w:divBdr>
        </w:div>
        <w:div w:id="49155338">
          <w:marLeft w:val="640"/>
          <w:marRight w:val="0"/>
          <w:marTop w:val="0"/>
          <w:marBottom w:val="0"/>
          <w:divBdr>
            <w:top w:val="none" w:sz="0" w:space="0" w:color="auto"/>
            <w:left w:val="none" w:sz="0" w:space="0" w:color="auto"/>
            <w:bottom w:val="none" w:sz="0" w:space="0" w:color="auto"/>
            <w:right w:val="none" w:sz="0" w:space="0" w:color="auto"/>
          </w:divBdr>
        </w:div>
        <w:div w:id="1022973125">
          <w:marLeft w:val="640"/>
          <w:marRight w:val="0"/>
          <w:marTop w:val="0"/>
          <w:marBottom w:val="0"/>
          <w:divBdr>
            <w:top w:val="none" w:sz="0" w:space="0" w:color="auto"/>
            <w:left w:val="none" w:sz="0" w:space="0" w:color="auto"/>
            <w:bottom w:val="none" w:sz="0" w:space="0" w:color="auto"/>
            <w:right w:val="none" w:sz="0" w:space="0" w:color="auto"/>
          </w:divBdr>
        </w:div>
        <w:div w:id="741683898">
          <w:marLeft w:val="640"/>
          <w:marRight w:val="0"/>
          <w:marTop w:val="0"/>
          <w:marBottom w:val="0"/>
          <w:divBdr>
            <w:top w:val="none" w:sz="0" w:space="0" w:color="auto"/>
            <w:left w:val="none" w:sz="0" w:space="0" w:color="auto"/>
            <w:bottom w:val="none" w:sz="0" w:space="0" w:color="auto"/>
            <w:right w:val="none" w:sz="0" w:space="0" w:color="auto"/>
          </w:divBdr>
        </w:div>
        <w:div w:id="836649742">
          <w:marLeft w:val="640"/>
          <w:marRight w:val="0"/>
          <w:marTop w:val="0"/>
          <w:marBottom w:val="0"/>
          <w:divBdr>
            <w:top w:val="none" w:sz="0" w:space="0" w:color="auto"/>
            <w:left w:val="none" w:sz="0" w:space="0" w:color="auto"/>
            <w:bottom w:val="none" w:sz="0" w:space="0" w:color="auto"/>
            <w:right w:val="none" w:sz="0" w:space="0" w:color="auto"/>
          </w:divBdr>
        </w:div>
        <w:div w:id="30425541">
          <w:marLeft w:val="640"/>
          <w:marRight w:val="0"/>
          <w:marTop w:val="0"/>
          <w:marBottom w:val="0"/>
          <w:divBdr>
            <w:top w:val="none" w:sz="0" w:space="0" w:color="auto"/>
            <w:left w:val="none" w:sz="0" w:space="0" w:color="auto"/>
            <w:bottom w:val="none" w:sz="0" w:space="0" w:color="auto"/>
            <w:right w:val="none" w:sz="0" w:space="0" w:color="auto"/>
          </w:divBdr>
        </w:div>
        <w:div w:id="1005984844">
          <w:marLeft w:val="640"/>
          <w:marRight w:val="0"/>
          <w:marTop w:val="0"/>
          <w:marBottom w:val="0"/>
          <w:divBdr>
            <w:top w:val="none" w:sz="0" w:space="0" w:color="auto"/>
            <w:left w:val="none" w:sz="0" w:space="0" w:color="auto"/>
            <w:bottom w:val="none" w:sz="0" w:space="0" w:color="auto"/>
            <w:right w:val="none" w:sz="0" w:space="0" w:color="auto"/>
          </w:divBdr>
        </w:div>
        <w:div w:id="487677268">
          <w:marLeft w:val="640"/>
          <w:marRight w:val="0"/>
          <w:marTop w:val="0"/>
          <w:marBottom w:val="0"/>
          <w:divBdr>
            <w:top w:val="none" w:sz="0" w:space="0" w:color="auto"/>
            <w:left w:val="none" w:sz="0" w:space="0" w:color="auto"/>
            <w:bottom w:val="none" w:sz="0" w:space="0" w:color="auto"/>
            <w:right w:val="none" w:sz="0" w:space="0" w:color="auto"/>
          </w:divBdr>
        </w:div>
        <w:div w:id="180634682">
          <w:marLeft w:val="640"/>
          <w:marRight w:val="0"/>
          <w:marTop w:val="0"/>
          <w:marBottom w:val="0"/>
          <w:divBdr>
            <w:top w:val="none" w:sz="0" w:space="0" w:color="auto"/>
            <w:left w:val="none" w:sz="0" w:space="0" w:color="auto"/>
            <w:bottom w:val="none" w:sz="0" w:space="0" w:color="auto"/>
            <w:right w:val="none" w:sz="0" w:space="0" w:color="auto"/>
          </w:divBdr>
        </w:div>
        <w:div w:id="154492544">
          <w:marLeft w:val="640"/>
          <w:marRight w:val="0"/>
          <w:marTop w:val="0"/>
          <w:marBottom w:val="0"/>
          <w:divBdr>
            <w:top w:val="none" w:sz="0" w:space="0" w:color="auto"/>
            <w:left w:val="none" w:sz="0" w:space="0" w:color="auto"/>
            <w:bottom w:val="none" w:sz="0" w:space="0" w:color="auto"/>
            <w:right w:val="none" w:sz="0" w:space="0" w:color="auto"/>
          </w:divBdr>
        </w:div>
        <w:div w:id="2018850096">
          <w:marLeft w:val="640"/>
          <w:marRight w:val="0"/>
          <w:marTop w:val="0"/>
          <w:marBottom w:val="0"/>
          <w:divBdr>
            <w:top w:val="none" w:sz="0" w:space="0" w:color="auto"/>
            <w:left w:val="none" w:sz="0" w:space="0" w:color="auto"/>
            <w:bottom w:val="none" w:sz="0" w:space="0" w:color="auto"/>
            <w:right w:val="none" w:sz="0" w:space="0" w:color="auto"/>
          </w:divBdr>
        </w:div>
        <w:div w:id="280647402">
          <w:marLeft w:val="640"/>
          <w:marRight w:val="0"/>
          <w:marTop w:val="0"/>
          <w:marBottom w:val="0"/>
          <w:divBdr>
            <w:top w:val="none" w:sz="0" w:space="0" w:color="auto"/>
            <w:left w:val="none" w:sz="0" w:space="0" w:color="auto"/>
            <w:bottom w:val="none" w:sz="0" w:space="0" w:color="auto"/>
            <w:right w:val="none" w:sz="0" w:space="0" w:color="auto"/>
          </w:divBdr>
        </w:div>
        <w:div w:id="2075152349">
          <w:marLeft w:val="640"/>
          <w:marRight w:val="0"/>
          <w:marTop w:val="0"/>
          <w:marBottom w:val="0"/>
          <w:divBdr>
            <w:top w:val="none" w:sz="0" w:space="0" w:color="auto"/>
            <w:left w:val="none" w:sz="0" w:space="0" w:color="auto"/>
            <w:bottom w:val="none" w:sz="0" w:space="0" w:color="auto"/>
            <w:right w:val="none" w:sz="0" w:space="0" w:color="auto"/>
          </w:divBdr>
        </w:div>
        <w:div w:id="2134127778">
          <w:marLeft w:val="640"/>
          <w:marRight w:val="0"/>
          <w:marTop w:val="0"/>
          <w:marBottom w:val="0"/>
          <w:divBdr>
            <w:top w:val="none" w:sz="0" w:space="0" w:color="auto"/>
            <w:left w:val="none" w:sz="0" w:space="0" w:color="auto"/>
            <w:bottom w:val="none" w:sz="0" w:space="0" w:color="auto"/>
            <w:right w:val="none" w:sz="0" w:space="0" w:color="auto"/>
          </w:divBdr>
        </w:div>
        <w:div w:id="908734954">
          <w:marLeft w:val="640"/>
          <w:marRight w:val="0"/>
          <w:marTop w:val="0"/>
          <w:marBottom w:val="0"/>
          <w:divBdr>
            <w:top w:val="none" w:sz="0" w:space="0" w:color="auto"/>
            <w:left w:val="none" w:sz="0" w:space="0" w:color="auto"/>
            <w:bottom w:val="none" w:sz="0" w:space="0" w:color="auto"/>
            <w:right w:val="none" w:sz="0" w:space="0" w:color="auto"/>
          </w:divBdr>
        </w:div>
        <w:div w:id="1771118276">
          <w:marLeft w:val="640"/>
          <w:marRight w:val="0"/>
          <w:marTop w:val="0"/>
          <w:marBottom w:val="0"/>
          <w:divBdr>
            <w:top w:val="none" w:sz="0" w:space="0" w:color="auto"/>
            <w:left w:val="none" w:sz="0" w:space="0" w:color="auto"/>
            <w:bottom w:val="none" w:sz="0" w:space="0" w:color="auto"/>
            <w:right w:val="none" w:sz="0" w:space="0" w:color="auto"/>
          </w:divBdr>
        </w:div>
        <w:div w:id="1639871268">
          <w:marLeft w:val="640"/>
          <w:marRight w:val="0"/>
          <w:marTop w:val="0"/>
          <w:marBottom w:val="0"/>
          <w:divBdr>
            <w:top w:val="none" w:sz="0" w:space="0" w:color="auto"/>
            <w:left w:val="none" w:sz="0" w:space="0" w:color="auto"/>
            <w:bottom w:val="none" w:sz="0" w:space="0" w:color="auto"/>
            <w:right w:val="none" w:sz="0" w:space="0" w:color="auto"/>
          </w:divBdr>
        </w:div>
        <w:div w:id="1177815209">
          <w:marLeft w:val="640"/>
          <w:marRight w:val="0"/>
          <w:marTop w:val="0"/>
          <w:marBottom w:val="0"/>
          <w:divBdr>
            <w:top w:val="none" w:sz="0" w:space="0" w:color="auto"/>
            <w:left w:val="none" w:sz="0" w:space="0" w:color="auto"/>
            <w:bottom w:val="none" w:sz="0" w:space="0" w:color="auto"/>
            <w:right w:val="none" w:sz="0" w:space="0" w:color="auto"/>
          </w:divBdr>
        </w:div>
        <w:div w:id="1162086160">
          <w:marLeft w:val="640"/>
          <w:marRight w:val="0"/>
          <w:marTop w:val="0"/>
          <w:marBottom w:val="0"/>
          <w:divBdr>
            <w:top w:val="none" w:sz="0" w:space="0" w:color="auto"/>
            <w:left w:val="none" w:sz="0" w:space="0" w:color="auto"/>
            <w:bottom w:val="none" w:sz="0" w:space="0" w:color="auto"/>
            <w:right w:val="none" w:sz="0" w:space="0" w:color="auto"/>
          </w:divBdr>
        </w:div>
        <w:div w:id="206574652">
          <w:marLeft w:val="640"/>
          <w:marRight w:val="0"/>
          <w:marTop w:val="0"/>
          <w:marBottom w:val="0"/>
          <w:divBdr>
            <w:top w:val="none" w:sz="0" w:space="0" w:color="auto"/>
            <w:left w:val="none" w:sz="0" w:space="0" w:color="auto"/>
            <w:bottom w:val="none" w:sz="0" w:space="0" w:color="auto"/>
            <w:right w:val="none" w:sz="0" w:space="0" w:color="auto"/>
          </w:divBdr>
        </w:div>
        <w:div w:id="1431049006">
          <w:marLeft w:val="640"/>
          <w:marRight w:val="0"/>
          <w:marTop w:val="0"/>
          <w:marBottom w:val="0"/>
          <w:divBdr>
            <w:top w:val="none" w:sz="0" w:space="0" w:color="auto"/>
            <w:left w:val="none" w:sz="0" w:space="0" w:color="auto"/>
            <w:bottom w:val="none" w:sz="0" w:space="0" w:color="auto"/>
            <w:right w:val="none" w:sz="0" w:space="0" w:color="auto"/>
          </w:divBdr>
        </w:div>
        <w:div w:id="1414398185">
          <w:marLeft w:val="640"/>
          <w:marRight w:val="0"/>
          <w:marTop w:val="0"/>
          <w:marBottom w:val="0"/>
          <w:divBdr>
            <w:top w:val="none" w:sz="0" w:space="0" w:color="auto"/>
            <w:left w:val="none" w:sz="0" w:space="0" w:color="auto"/>
            <w:bottom w:val="none" w:sz="0" w:space="0" w:color="auto"/>
            <w:right w:val="none" w:sz="0" w:space="0" w:color="auto"/>
          </w:divBdr>
        </w:div>
        <w:div w:id="1816754911">
          <w:marLeft w:val="640"/>
          <w:marRight w:val="0"/>
          <w:marTop w:val="0"/>
          <w:marBottom w:val="0"/>
          <w:divBdr>
            <w:top w:val="none" w:sz="0" w:space="0" w:color="auto"/>
            <w:left w:val="none" w:sz="0" w:space="0" w:color="auto"/>
            <w:bottom w:val="none" w:sz="0" w:space="0" w:color="auto"/>
            <w:right w:val="none" w:sz="0" w:space="0" w:color="auto"/>
          </w:divBdr>
        </w:div>
        <w:div w:id="1657146941">
          <w:marLeft w:val="640"/>
          <w:marRight w:val="0"/>
          <w:marTop w:val="0"/>
          <w:marBottom w:val="0"/>
          <w:divBdr>
            <w:top w:val="none" w:sz="0" w:space="0" w:color="auto"/>
            <w:left w:val="none" w:sz="0" w:space="0" w:color="auto"/>
            <w:bottom w:val="none" w:sz="0" w:space="0" w:color="auto"/>
            <w:right w:val="none" w:sz="0" w:space="0" w:color="auto"/>
          </w:divBdr>
        </w:div>
        <w:div w:id="1202938586">
          <w:marLeft w:val="640"/>
          <w:marRight w:val="0"/>
          <w:marTop w:val="0"/>
          <w:marBottom w:val="0"/>
          <w:divBdr>
            <w:top w:val="none" w:sz="0" w:space="0" w:color="auto"/>
            <w:left w:val="none" w:sz="0" w:space="0" w:color="auto"/>
            <w:bottom w:val="none" w:sz="0" w:space="0" w:color="auto"/>
            <w:right w:val="none" w:sz="0" w:space="0" w:color="auto"/>
          </w:divBdr>
        </w:div>
        <w:div w:id="1502890173">
          <w:marLeft w:val="640"/>
          <w:marRight w:val="0"/>
          <w:marTop w:val="0"/>
          <w:marBottom w:val="0"/>
          <w:divBdr>
            <w:top w:val="none" w:sz="0" w:space="0" w:color="auto"/>
            <w:left w:val="none" w:sz="0" w:space="0" w:color="auto"/>
            <w:bottom w:val="none" w:sz="0" w:space="0" w:color="auto"/>
            <w:right w:val="none" w:sz="0" w:space="0" w:color="auto"/>
          </w:divBdr>
        </w:div>
        <w:div w:id="94448932">
          <w:marLeft w:val="640"/>
          <w:marRight w:val="0"/>
          <w:marTop w:val="0"/>
          <w:marBottom w:val="0"/>
          <w:divBdr>
            <w:top w:val="none" w:sz="0" w:space="0" w:color="auto"/>
            <w:left w:val="none" w:sz="0" w:space="0" w:color="auto"/>
            <w:bottom w:val="none" w:sz="0" w:space="0" w:color="auto"/>
            <w:right w:val="none" w:sz="0" w:space="0" w:color="auto"/>
          </w:divBdr>
        </w:div>
        <w:div w:id="1137377518">
          <w:marLeft w:val="640"/>
          <w:marRight w:val="0"/>
          <w:marTop w:val="0"/>
          <w:marBottom w:val="0"/>
          <w:divBdr>
            <w:top w:val="none" w:sz="0" w:space="0" w:color="auto"/>
            <w:left w:val="none" w:sz="0" w:space="0" w:color="auto"/>
            <w:bottom w:val="none" w:sz="0" w:space="0" w:color="auto"/>
            <w:right w:val="none" w:sz="0" w:space="0" w:color="auto"/>
          </w:divBdr>
        </w:div>
        <w:div w:id="872500643">
          <w:marLeft w:val="640"/>
          <w:marRight w:val="0"/>
          <w:marTop w:val="0"/>
          <w:marBottom w:val="0"/>
          <w:divBdr>
            <w:top w:val="none" w:sz="0" w:space="0" w:color="auto"/>
            <w:left w:val="none" w:sz="0" w:space="0" w:color="auto"/>
            <w:bottom w:val="none" w:sz="0" w:space="0" w:color="auto"/>
            <w:right w:val="none" w:sz="0" w:space="0" w:color="auto"/>
          </w:divBdr>
        </w:div>
        <w:div w:id="400375111">
          <w:marLeft w:val="640"/>
          <w:marRight w:val="0"/>
          <w:marTop w:val="0"/>
          <w:marBottom w:val="0"/>
          <w:divBdr>
            <w:top w:val="none" w:sz="0" w:space="0" w:color="auto"/>
            <w:left w:val="none" w:sz="0" w:space="0" w:color="auto"/>
            <w:bottom w:val="none" w:sz="0" w:space="0" w:color="auto"/>
            <w:right w:val="none" w:sz="0" w:space="0" w:color="auto"/>
          </w:divBdr>
        </w:div>
        <w:div w:id="1629776018">
          <w:marLeft w:val="640"/>
          <w:marRight w:val="0"/>
          <w:marTop w:val="0"/>
          <w:marBottom w:val="0"/>
          <w:divBdr>
            <w:top w:val="none" w:sz="0" w:space="0" w:color="auto"/>
            <w:left w:val="none" w:sz="0" w:space="0" w:color="auto"/>
            <w:bottom w:val="none" w:sz="0" w:space="0" w:color="auto"/>
            <w:right w:val="none" w:sz="0" w:space="0" w:color="auto"/>
          </w:divBdr>
        </w:div>
        <w:div w:id="1120685465">
          <w:marLeft w:val="640"/>
          <w:marRight w:val="0"/>
          <w:marTop w:val="0"/>
          <w:marBottom w:val="0"/>
          <w:divBdr>
            <w:top w:val="none" w:sz="0" w:space="0" w:color="auto"/>
            <w:left w:val="none" w:sz="0" w:space="0" w:color="auto"/>
            <w:bottom w:val="none" w:sz="0" w:space="0" w:color="auto"/>
            <w:right w:val="none" w:sz="0" w:space="0" w:color="auto"/>
          </w:divBdr>
        </w:div>
        <w:div w:id="309216512">
          <w:marLeft w:val="640"/>
          <w:marRight w:val="0"/>
          <w:marTop w:val="0"/>
          <w:marBottom w:val="0"/>
          <w:divBdr>
            <w:top w:val="none" w:sz="0" w:space="0" w:color="auto"/>
            <w:left w:val="none" w:sz="0" w:space="0" w:color="auto"/>
            <w:bottom w:val="none" w:sz="0" w:space="0" w:color="auto"/>
            <w:right w:val="none" w:sz="0" w:space="0" w:color="auto"/>
          </w:divBdr>
        </w:div>
        <w:div w:id="876627756">
          <w:marLeft w:val="640"/>
          <w:marRight w:val="0"/>
          <w:marTop w:val="0"/>
          <w:marBottom w:val="0"/>
          <w:divBdr>
            <w:top w:val="none" w:sz="0" w:space="0" w:color="auto"/>
            <w:left w:val="none" w:sz="0" w:space="0" w:color="auto"/>
            <w:bottom w:val="none" w:sz="0" w:space="0" w:color="auto"/>
            <w:right w:val="none" w:sz="0" w:space="0" w:color="auto"/>
          </w:divBdr>
        </w:div>
        <w:div w:id="160047874">
          <w:marLeft w:val="640"/>
          <w:marRight w:val="0"/>
          <w:marTop w:val="0"/>
          <w:marBottom w:val="0"/>
          <w:divBdr>
            <w:top w:val="none" w:sz="0" w:space="0" w:color="auto"/>
            <w:left w:val="none" w:sz="0" w:space="0" w:color="auto"/>
            <w:bottom w:val="none" w:sz="0" w:space="0" w:color="auto"/>
            <w:right w:val="none" w:sz="0" w:space="0" w:color="auto"/>
          </w:divBdr>
        </w:div>
        <w:div w:id="593369129">
          <w:marLeft w:val="640"/>
          <w:marRight w:val="0"/>
          <w:marTop w:val="0"/>
          <w:marBottom w:val="0"/>
          <w:divBdr>
            <w:top w:val="none" w:sz="0" w:space="0" w:color="auto"/>
            <w:left w:val="none" w:sz="0" w:space="0" w:color="auto"/>
            <w:bottom w:val="none" w:sz="0" w:space="0" w:color="auto"/>
            <w:right w:val="none" w:sz="0" w:space="0" w:color="auto"/>
          </w:divBdr>
        </w:div>
        <w:div w:id="1793862855">
          <w:marLeft w:val="640"/>
          <w:marRight w:val="0"/>
          <w:marTop w:val="0"/>
          <w:marBottom w:val="0"/>
          <w:divBdr>
            <w:top w:val="none" w:sz="0" w:space="0" w:color="auto"/>
            <w:left w:val="none" w:sz="0" w:space="0" w:color="auto"/>
            <w:bottom w:val="none" w:sz="0" w:space="0" w:color="auto"/>
            <w:right w:val="none" w:sz="0" w:space="0" w:color="auto"/>
          </w:divBdr>
        </w:div>
        <w:div w:id="1659264047">
          <w:marLeft w:val="640"/>
          <w:marRight w:val="0"/>
          <w:marTop w:val="0"/>
          <w:marBottom w:val="0"/>
          <w:divBdr>
            <w:top w:val="none" w:sz="0" w:space="0" w:color="auto"/>
            <w:left w:val="none" w:sz="0" w:space="0" w:color="auto"/>
            <w:bottom w:val="none" w:sz="0" w:space="0" w:color="auto"/>
            <w:right w:val="none" w:sz="0" w:space="0" w:color="auto"/>
          </w:divBdr>
        </w:div>
        <w:div w:id="216936163">
          <w:marLeft w:val="640"/>
          <w:marRight w:val="0"/>
          <w:marTop w:val="0"/>
          <w:marBottom w:val="0"/>
          <w:divBdr>
            <w:top w:val="none" w:sz="0" w:space="0" w:color="auto"/>
            <w:left w:val="none" w:sz="0" w:space="0" w:color="auto"/>
            <w:bottom w:val="none" w:sz="0" w:space="0" w:color="auto"/>
            <w:right w:val="none" w:sz="0" w:space="0" w:color="auto"/>
          </w:divBdr>
        </w:div>
        <w:div w:id="1328437190">
          <w:marLeft w:val="640"/>
          <w:marRight w:val="0"/>
          <w:marTop w:val="0"/>
          <w:marBottom w:val="0"/>
          <w:divBdr>
            <w:top w:val="none" w:sz="0" w:space="0" w:color="auto"/>
            <w:left w:val="none" w:sz="0" w:space="0" w:color="auto"/>
            <w:bottom w:val="none" w:sz="0" w:space="0" w:color="auto"/>
            <w:right w:val="none" w:sz="0" w:space="0" w:color="auto"/>
          </w:divBdr>
        </w:div>
        <w:div w:id="1973290204">
          <w:marLeft w:val="640"/>
          <w:marRight w:val="0"/>
          <w:marTop w:val="0"/>
          <w:marBottom w:val="0"/>
          <w:divBdr>
            <w:top w:val="none" w:sz="0" w:space="0" w:color="auto"/>
            <w:left w:val="none" w:sz="0" w:space="0" w:color="auto"/>
            <w:bottom w:val="none" w:sz="0" w:space="0" w:color="auto"/>
            <w:right w:val="none" w:sz="0" w:space="0" w:color="auto"/>
          </w:divBdr>
        </w:div>
        <w:div w:id="1692678863">
          <w:marLeft w:val="640"/>
          <w:marRight w:val="0"/>
          <w:marTop w:val="0"/>
          <w:marBottom w:val="0"/>
          <w:divBdr>
            <w:top w:val="none" w:sz="0" w:space="0" w:color="auto"/>
            <w:left w:val="none" w:sz="0" w:space="0" w:color="auto"/>
            <w:bottom w:val="none" w:sz="0" w:space="0" w:color="auto"/>
            <w:right w:val="none" w:sz="0" w:space="0" w:color="auto"/>
          </w:divBdr>
        </w:div>
        <w:div w:id="804736163">
          <w:marLeft w:val="640"/>
          <w:marRight w:val="0"/>
          <w:marTop w:val="0"/>
          <w:marBottom w:val="0"/>
          <w:divBdr>
            <w:top w:val="none" w:sz="0" w:space="0" w:color="auto"/>
            <w:left w:val="none" w:sz="0" w:space="0" w:color="auto"/>
            <w:bottom w:val="none" w:sz="0" w:space="0" w:color="auto"/>
            <w:right w:val="none" w:sz="0" w:space="0" w:color="auto"/>
          </w:divBdr>
        </w:div>
        <w:div w:id="841312578">
          <w:marLeft w:val="640"/>
          <w:marRight w:val="0"/>
          <w:marTop w:val="0"/>
          <w:marBottom w:val="0"/>
          <w:divBdr>
            <w:top w:val="none" w:sz="0" w:space="0" w:color="auto"/>
            <w:left w:val="none" w:sz="0" w:space="0" w:color="auto"/>
            <w:bottom w:val="none" w:sz="0" w:space="0" w:color="auto"/>
            <w:right w:val="none" w:sz="0" w:space="0" w:color="auto"/>
          </w:divBdr>
        </w:div>
        <w:div w:id="628433533">
          <w:marLeft w:val="640"/>
          <w:marRight w:val="0"/>
          <w:marTop w:val="0"/>
          <w:marBottom w:val="0"/>
          <w:divBdr>
            <w:top w:val="none" w:sz="0" w:space="0" w:color="auto"/>
            <w:left w:val="none" w:sz="0" w:space="0" w:color="auto"/>
            <w:bottom w:val="none" w:sz="0" w:space="0" w:color="auto"/>
            <w:right w:val="none" w:sz="0" w:space="0" w:color="auto"/>
          </w:divBdr>
        </w:div>
        <w:div w:id="826945989">
          <w:marLeft w:val="640"/>
          <w:marRight w:val="0"/>
          <w:marTop w:val="0"/>
          <w:marBottom w:val="0"/>
          <w:divBdr>
            <w:top w:val="none" w:sz="0" w:space="0" w:color="auto"/>
            <w:left w:val="none" w:sz="0" w:space="0" w:color="auto"/>
            <w:bottom w:val="none" w:sz="0" w:space="0" w:color="auto"/>
            <w:right w:val="none" w:sz="0" w:space="0" w:color="auto"/>
          </w:divBdr>
        </w:div>
        <w:div w:id="1784113925">
          <w:marLeft w:val="640"/>
          <w:marRight w:val="0"/>
          <w:marTop w:val="0"/>
          <w:marBottom w:val="0"/>
          <w:divBdr>
            <w:top w:val="none" w:sz="0" w:space="0" w:color="auto"/>
            <w:left w:val="none" w:sz="0" w:space="0" w:color="auto"/>
            <w:bottom w:val="none" w:sz="0" w:space="0" w:color="auto"/>
            <w:right w:val="none" w:sz="0" w:space="0" w:color="auto"/>
          </w:divBdr>
        </w:div>
        <w:div w:id="904683766">
          <w:marLeft w:val="640"/>
          <w:marRight w:val="0"/>
          <w:marTop w:val="0"/>
          <w:marBottom w:val="0"/>
          <w:divBdr>
            <w:top w:val="none" w:sz="0" w:space="0" w:color="auto"/>
            <w:left w:val="none" w:sz="0" w:space="0" w:color="auto"/>
            <w:bottom w:val="none" w:sz="0" w:space="0" w:color="auto"/>
            <w:right w:val="none" w:sz="0" w:space="0" w:color="auto"/>
          </w:divBdr>
        </w:div>
        <w:div w:id="1551528648">
          <w:marLeft w:val="640"/>
          <w:marRight w:val="0"/>
          <w:marTop w:val="0"/>
          <w:marBottom w:val="0"/>
          <w:divBdr>
            <w:top w:val="none" w:sz="0" w:space="0" w:color="auto"/>
            <w:left w:val="none" w:sz="0" w:space="0" w:color="auto"/>
            <w:bottom w:val="none" w:sz="0" w:space="0" w:color="auto"/>
            <w:right w:val="none" w:sz="0" w:space="0" w:color="auto"/>
          </w:divBdr>
        </w:div>
        <w:div w:id="499269891">
          <w:marLeft w:val="640"/>
          <w:marRight w:val="0"/>
          <w:marTop w:val="0"/>
          <w:marBottom w:val="0"/>
          <w:divBdr>
            <w:top w:val="none" w:sz="0" w:space="0" w:color="auto"/>
            <w:left w:val="none" w:sz="0" w:space="0" w:color="auto"/>
            <w:bottom w:val="none" w:sz="0" w:space="0" w:color="auto"/>
            <w:right w:val="none" w:sz="0" w:space="0" w:color="auto"/>
          </w:divBdr>
        </w:div>
        <w:div w:id="868296511">
          <w:marLeft w:val="640"/>
          <w:marRight w:val="0"/>
          <w:marTop w:val="0"/>
          <w:marBottom w:val="0"/>
          <w:divBdr>
            <w:top w:val="none" w:sz="0" w:space="0" w:color="auto"/>
            <w:left w:val="none" w:sz="0" w:space="0" w:color="auto"/>
            <w:bottom w:val="none" w:sz="0" w:space="0" w:color="auto"/>
            <w:right w:val="none" w:sz="0" w:space="0" w:color="auto"/>
          </w:divBdr>
        </w:div>
        <w:div w:id="1108087103">
          <w:marLeft w:val="640"/>
          <w:marRight w:val="0"/>
          <w:marTop w:val="0"/>
          <w:marBottom w:val="0"/>
          <w:divBdr>
            <w:top w:val="none" w:sz="0" w:space="0" w:color="auto"/>
            <w:left w:val="none" w:sz="0" w:space="0" w:color="auto"/>
            <w:bottom w:val="none" w:sz="0" w:space="0" w:color="auto"/>
            <w:right w:val="none" w:sz="0" w:space="0" w:color="auto"/>
          </w:divBdr>
        </w:div>
        <w:div w:id="1022786011">
          <w:marLeft w:val="640"/>
          <w:marRight w:val="0"/>
          <w:marTop w:val="0"/>
          <w:marBottom w:val="0"/>
          <w:divBdr>
            <w:top w:val="none" w:sz="0" w:space="0" w:color="auto"/>
            <w:left w:val="none" w:sz="0" w:space="0" w:color="auto"/>
            <w:bottom w:val="none" w:sz="0" w:space="0" w:color="auto"/>
            <w:right w:val="none" w:sz="0" w:space="0" w:color="auto"/>
          </w:divBdr>
        </w:div>
        <w:div w:id="1996952530">
          <w:marLeft w:val="640"/>
          <w:marRight w:val="0"/>
          <w:marTop w:val="0"/>
          <w:marBottom w:val="0"/>
          <w:divBdr>
            <w:top w:val="none" w:sz="0" w:space="0" w:color="auto"/>
            <w:left w:val="none" w:sz="0" w:space="0" w:color="auto"/>
            <w:bottom w:val="none" w:sz="0" w:space="0" w:color="auto"/>
            <w:right w:val="none" w:sz="0" w:space="0" w:color="auto"/>
          </w:divBdr>
        </w:div>
        <w:div w:id="1821340818">
          <w:marLeft w:val="640"/>
          <w:marRight w:val="0"/>
          <w:marTop w:val="0"/>
          <w:marBottom w:val="0"/>
          <w:divBdr>
            <w:top w:val="none" w:sz="0" w:space="0" w:color="auto"/>
            <w:left w:val="none" w:sz="0" w:space="0" w:color="auto"/>
            <w:bottom w:val="none" w:sz="0" w:space="0" w:color="auto"/>
            <w:right w:val="none" w:sz="0" w:space="0" w:color="auto"/>
          </w:divBdr>
        </w:div>
        <w:div w:id="721177068">
          <w:marLeft w:val="640"/>
          <w:marRight w:val="0"/>
          <w:marTop w:val="0"/>
          <w:marBottom w:val="0"/>
          <w:divBdr>
            <w:top w:val="none" w:sz="0" w:space="0" w:color="auto"/>
            <w:left w:val="none" w:sz="0" w:space="0" w:color="auto"/>
            <w:bottom w:val="none" w:sz="0" w:space="0" w:color="auto"/>
            <w:right w:val="none" w:sz="0" w:space="0" w:color="auto"/>
          </w:divBdr>
        </w:div>
        <w:div w:id="2079983964">
          <w:marLeft w:val="640"/>
          <w:marRight w:val="0"/>
          <w:marTop w:val="0"/>
          <w:marBottom w:val="0"/>
          <w:divBdr>
            <w:top w:val="none" w:sz="0" w:space="0" w:color="auto"/>
            <w:left w:val="none" w:sz="0" w:space="0" w:color="auto"/>
            <w:bottom w:val="none" w:sz="0" w:space="0" w:color="auto"/>
            <w:right w:val="none" w:sz="0" w:space="0" w:color="auto"/>
          </w:divBdr>
        </w:div>
        <w:div w:id="446386291">
          <w:marLeft w:val="640"/>
          <w:marRight w:val="0"/>
          <w:marTop w:val="0"/>
          <w:marBottom w:val="0"/>
          <w:divBdr>
            <w:top w:val="none" w:sz="0" w:space="0" w:color="auto"/>
            <w:left w:val="none" w:sz="0" w:space="0" w:color="auto"/>
            <w:bottom w:val="none" w:sz="0" w:space="0" w:color="auto"/>
            <w:right w:val="none" w:sz="0" w:space="0" w:color="auto"/>
          </w:divBdr>
        </w:div>
        <w:div w:id="1784379205">
          <w:marLeft w:val="640"/>
          <w:marRight w:val="0"/>
          <w:marTop w:val="0"/>
          <w:marBottom w:val="0"/>
          <w:divBdr>
            <w:top w:val="none" w:sz="0" w:space="0" w:color="auto"/>
            <w:left w:val="none" w:sz="0" w:space="0" w:color="auto"/>
            <w:bottom w:val="none" w:sz="0" w:space="0" w:color="auto"/>
            <w:right w:val="none" w:sz="0" w:space="0" w:color="auto"/>
          </w:divBdr>
        </w:div>
        <w:div w:id="793866861">
          <w:marLeft w:val="640"/>
          <w:marRight w:val="0"/>
          <w:marTop w:val="0"/>
          <w:marBottom w:val="0"/>
          <w:divBdr>
            <w:top w:val="none" w:sz="0" w:space="0" w:color="auto"/>
            <w:left w:val="none" w:sz="0" w:space="0" w:color="auto"/>
            <w:bottom w:val="none" w:sz="0" w:space="0" w:color="auto"/>
            <w:right w:val="none" w:sz="0" w:space="0" w:color="auto"/>
          </w:divBdr>
        </w:div>
        <w:div w:id="1936090068">
          <w:marLeft w:val="640"/>
          <w:marRight w:val="0"/>
          <w:marTop w:val="0"/>
          <w:marBottom w:val="0"/>
          <w:divBdr>
            <w:top w:val="none" w:sz="0" w:space="0" w:color="auto"/>
            <w:left w:val="none" w:sz="0" w:space="0" w:color="auto"/>
            <w:bottom w:val="none" w:sz="0" w:space="0" w:color="auto"/>
            <w:right w:val="none" w:sz="0" w:space="0" w:color="auto"/>
          </w:divBdr>
        </w:div>
        <w:div w:id="1801454620">
          <w:marLeft w:val="640"/>
          <w:marRight w:val="0"/>
          <w:marTop w:val="0"/>
          <w:marBottom w:val="0"/>
          <w:divBdr>
            <w:top w:val="none" w:sz="0" w:space="0" w:color="auto"/>
            <w:left w:val="none" w:sz="0" w:space="0" w:color="auto"/>
            <w:bottom w:val="none" w:sz="0" w:space="0" w:color="auto"/>
            <w:right w:val="none" w:sz="0" w:space="0" w:color="auto"/>
          </w:divBdr>
        </w:div>
        <w:div w:id="708337826">
          <w:marLeft w:val="640"/>
          <w:marRight w:val="0"/>
          <w:marTop w:val="0"/>
          <w:marBottom w:val="0"/>
          <w:divBdr>
            <w:top w:val="none" w:sz="0" w:space="0" w:color="auto"/>
            <w:left w:val="none" w:sz="0" w:space="0" w:color="auto"/>
            <w:bottom w:val="none" w:sz="0" w:space="0" w:color="auto"/>
            <w:right w:val="none" w:sz="0" w:space="0" w:color="auto"/>
          </w:divBdr>
        </w:div>
        <w:div w:id="1166047464">
          <w:marLeft w:val="640"/>
          <w:marRight w:val="0"/>
          <w:marTop w:val="0"/>
          <w:marBottom w:val="0"/>
          <w:divBdr>
            <w:top w:val="none" w:sz="0" w:space="0" w:color="auto"/>
            <w:left w:val="none" w:sz="0" w:space="0" w:color="auto"/>
            <w:bottom w:val="none" w:sz="0" w:space="0" w:color="auto"/>
            <w:right w:val="none" w:sz="0" w:space="0" w:color="auto"/>
          </w:divBdr>
        </w:div>
        <w:div w:id="405105171">
          <w:marLeft w:val="640"/>
          <w:marRight w:val="0"/>
          <w:marTop w:val="0"/>
          <w:marBottom w:val="0"/>
          <w:divBdr>
            <w:top w:val="none" w:sz="0" w:space="0" w:color="auto"/>
            <w:left w:val="none" w:sz="0" w:space="0" w:color="auto"/>
            <w:bottom w:val="none" w:sz="0" w:space="0" w:color="auto"/>
            <w:right w:val="none" w:sz="0" w:space="0" w:color="auto"/>
          </w:divBdr>
        </w:div>
        <w:div w:id="302152783">
          <w:marLeft w:val="640"/>
          <w:marRight w:val="0"/>
          <w:marTop w:val="0"/>
          <w:marBottom w:val="0"/>
          <w:divBdr>
            <w:top w:val="none" w:sz="0" w:space="0" w:color="auto"/>
            <w:left w:val="none" w:sz="0" w:space="0" w:color="auto"/>
            <w:bottom w:val="none" w:sz="0" w:space="0" w:color="auto"/>
            <w:right w:val="none" w:sz="0" w:space="0" w:color="auto"/>
          </w:divBdr>
        </w:div>
        <w:div w:id="68888095">
          <w:marLeft w:val="640"/>
          <w:marRight w:val="0"/>
          <w:marTop w:val="0"/>
          <w:marBottom w:val="0"/>
          <w:divBdr>
            <w:top w:val="none" w:sz="0" w:space="0" w:color="auto"/>
            <w:left w:val="none" w:sz="0" w:space="0" w:color="auto"/>
            <w:bottom w:val="none" w:sz="0" w:space="0" w:color="auto"/>
            <w:right w:val="none" w:sz="0" w:space="0" w:color="auto"/>
          </w:divBdr>
        </w:div>
        <w:div w:id="102892882">
          <w:marLeft w:val="640"/>
          <w:marRight w:val="0"/>
          <w:marTop w:val="0"/>
          <w:marBottom w:val="0"/>
          <w:divBdr>
            <w:top w:val="none" w:sz="0" w:space="0" w:color="auto"/>
            <w:left w:val="none" w:sz="0" w:space="0" w:color="auto"/>
            <w:bottom w:val="none" w:sz="0" w:space="0" w:color="auto"/>
            <w:right w:val="none" w:sz="0" w:space="0" w:color="auto"/>
          </w:divBdr>
        </w:div>
        <w:div w:id="810637330">
          <w:marLeft w:val="640"/>
          <w:marRight w:val="0"/>
          <w:marTop w:val="0"/>
          <w:marBottom w:val="0"/>
          <w:divBdr>
            <w:top w:val="none" w:sz="0" w:space="0" w:color="auto"/>
            <w:left w:val="none" w:sz="0" w:space="0" w:color="auto"/>
            <w:bottom w:val="none" w:sz="0" w:space="0" w:color="auto"/>
            <w:right w:val="none" w:sz="0" w:space="0" w:color="auto"/>
          </w:divBdr>
        </w:div>
      </w:divsChild>
    </w:div>
    <w:div w:id="1601990023">
      <w:bodyDiv w:val="1"/>
      <w:marLeft w:val="0"/>
      <w:marRight w:val="0"/>
      <w:marTop w:val="0"/>
      <w:marBottom w:val="0"/>
      <w:divBdr>
        <w:top w:val="none" w:sz="0" w:space="0" w:color="auto"/>
        <w:left w:val="none" w:sz="0" w:space="0" w:color="auto"/>
        <w:bottom w:val="none" w:sz="0" w:space="0" w:color="auto"/>
        <w:right w:val="none" w:sz="0" w:space="0" w:color="auto"/>
      </w:divBdr>
    </w:div>
    <w:div w:id="1602371145">
      <w:bodyDiv w:val="1"/>
      <w:marLeft w:val="0"/>
      <w:marRight w:val="0"/>
      <w:marTop w:val="0"/>
      <w:marBottom w:val="0"/>
      <w:divBdr>
        <w:top w:val="none" w:sz="0" w:space="0" w:color="auto"/>
        <w:left w:val="none" w:sz="0" w:space="0" w:color="auto"/>
        <w:bottom w:val="none" w:sz="0" w:space="0" w:color="auto"/>
        <w:right w:val="none" w:sz="0" w:space="0" w:color="auto"/>
      </w:divBdr>
    </w:div>
    <w:div w:id="1602637739">
      <w:bodyDiv w:val="1"/>
      <w:marLeft w:val="0"/>
      <w:marRight w:val="0"/>
      <w:marTop w:val="0"/>
      <w:marBottom w:val="0"/>
      <w:divBdr>
        <w:top w:val="none" w:sz="0" w:space="0" w:color="auto"/>
        <w:left w:val="none" w:sz="0" w:space="0" w:color="auto"/>
        <w:bottom w:val="none" w:sz="0" w:space="0" w:color="auto"/>
        <w:right w:val="none" w:sz="0" w:space="0" w:color="auto"/>
      </w:divBdr>
    </w:div>
    <w:div w:id="1607620477">
      <w:bodyDiv w:val="1"/>
      <w:marLeft w:val="0"/>
      <w:marRight w:val="0"/>
      <w:marTop w:val="0"/>
      <w:marBottom w:val="0"/>
      <w:divBdr>
        <w:top w:val="none" w:sz="0" w:space="0" w:color="auto"/>
        <w:left w:val="none" w:sz="0" w:space="0" w:color="auto"/>
        <w:bottom w:val="none" w:sz="0" w:space="0" w:color="auto"/>
        <w:right w:val="none" w:sz="0" w:space="0" w:color="auto"/>
      </w:divBdr>
      <w:divsChild>
        <w:div w:id="469245502">
          <w:marLeft w:val="640"/>
          <w:marRight w:val="0"/>
          <w:marTop w:val="0"/>
          <w:marBottom w:val="0"/>
          <w:divBdr>
            <w:top w:val="none" w:sz="0" w:space="0" w:color="auto"/>
            <w:left w:val="none" w:sz="0" w:space="0" w:color="auto"/>
            <w:bottom w:val="none" w:sz="0" w:space="0" w:color="auto"/>
            <w:right w:val="none" w:sz="0" w:space="0" w:color="auto"/>
          </w:divBdr>
        </w:div>
        <w:div w:id="827017880">
          <w:marLeft w:val="640"/>
          <w:marRight w:val="0"/>
          <w:marTop w:val="0"/>
          <w:marBottom w:val="0"/>
          <w:divBdr>
            <w:top w:val="none" w:sz="0" w:space="0" w:color="auto"/>
            <w:left w:val="none" w:sz="0" w:space="0" w:color="auto"/>
            <w:bottom w:val="none" w:sz="0" w:space="0" w:color="auto"/>
            <w:right w:val="none" w:sz="0" w:space="0" w:color="auto"/>
          </w:divBdr>
        </w:div>
        <w:div w:id="1422943511">
          <w:marLeft w:val="640"/>
          <w:marRight w:val="0"/>
          <w:marTop w:val="0"/>
          <w:marBottom w:val="0"/>
          <w:divBdr>
            <w:top w:val="none" w:sz="0" w:space="0" w:color="auto"/>
            <w:left w:val="none" w:sz="0" w:space="0" w:color="auto"/>
            <w:bottom w:val="none" w:sz="0" w:space="0" w:color="auto"/>
            <w:right w:val="none" w:sz="0" w:space="0" w:color="auto"/>
          </w:divBdr>
        </w:div>
        <w:div w:id="1421175906">
          <w:marLeft w:val="640"/>
          <w:marRight w:val="0"/>
          <w:marTop w:val="0"/>
          <w:marBottom w:val="0"/>
          <w:divBdr>
            <w:top w:val="none" w:sz="0" w:space="0" w:color="auto"/>
            <w:left w:val="none" w:sz="0" w:space="0" w:color="auto"/>
            <w:bottom w:val="none" w:sz="0" w:space="0" w:color="auto"/>
            <w:right w:val="none" w:sz="0" w:space="0" w:color="auto"/>
          </w:divBdr>
        </w:div>
        <w:div w:id="340082239">
          <w:marLeft w:val="640"/>
          <w:marRight w:val="0"/>
          <w:marTop w:val="0"/>
          <w:marBottom w:val="0"/>
          <w:divBdr>
            <w:top w:val="none" w:sz="0" w:space="0" w:color="auto"/>
            <w:left w:val="none" w:sz="0" w:space="0" w:color="auto"/>
            <w:bottom w:val="none" w:sz="0" w:space="0" w:color="auto"/>
            <w:right w:val="none" w:sz="0" w:space="0" w:color="auto"/>
          </w:divBdr>
        </w:div>
        <w:div w:id="93593222">
          <w:marLeft w:val="640"/>
          <w:marRight w:val="0"/>
          <w:marTop w:val="0"/>
          <w:marBottom w:val="0"/>
          <w:divBdr>
            <w:top w:val="none" w:sz="0" w:space="0" w:color="auto"/>
            <w:left w:val="none" w:sz="0" w:space="0" w:color="auto"/>
            <w:bottom w:val="none" w:sz="0" w:space="0" w:color="auto"/>
            <w:right w:val="none" w:sz="0" w:space="0" w:color="auto"/>
          </w:divBdr>
        </w:div>
        <w:div w:id="252129595">
          <w:marLeft w:val="640"/>
          <w:marRight w:val="0"/>
          <w:marTop w:val="0"/>
          <w:marBottom w:val="0"/>
          <w:divBdr>
            <w:top w:val="none" w:sz="0" w:space="0" w:color="auto"/>
            <w:left w:val="none" w:sz="0" w:space="0" w:color="auto"/>
            <w:bottom w:val="none" w:sz="0" w:space="0" w:color="auto"/>
            <w:right w:val="none" w:sz="0" w:space="0" w:color="auto"/>
          </w:divBdr>
        </w:div>
        <w:div w:id="760949672">
          <w:marLeft w:val="640"/>
          <w:marRight w:val="0"/>
          <w:marTop w:val="0"/>
          <w:marBottom w:val="0"/>
          <w:divBdr>
            <w:top w:val="none" w:sz="0" w:space="0" w:color="auto"/>
            <w:left w:val="none" w:sz="0" w:space="0" w:color="auto"/>
            <w:bottom w:val="none" w:sz="0" w:space="0" w:color="auto"/>
            <w:right w:val="none" w:sz="0" w:space="0" w:color="auto"/>
          </w:divBdr>
        </w:div>
        <w:div w:id="1670014965">
          <w:marLeft w:val="640"/>
          <w:marRight w:val="0"/>
          <w:marTop w:val="0"/>
          <w:marBottom w:val="0"/>
          <w:divBdr>
            <w:top w:val="none" w:sz="0" w:space="0" w:color="auto"/>
            <w:left w:val="none" w:sz="0" w:space="0" w:color="auto"/>
            <w:bottom w:val="none" w:sz="0" w:space="0" w:color="auto"/>
            <w:right w:val="none" w:sz="0" w:space="0" w:color="auto"/>
          </w:divBdr>
        </w:div>
        <w:div w:id="976766805">
          <w:marLeft w:val="640"/>
          <w:marRight w:val="0"/>
          <w:marTop w:val="0"/>
          <w:marBottom w:val="0"/>
          <w:divBdr>
            <w:top w:val="none" w:sz="0" w:space="0" w:color="auto"/>
            <w:left w:val="none" w:sz="0" w:space="0" w:color="auto"/>
            <w:bottom w:val="none" w:sz="0" w:space="0" w:color="auto"/>
            <w:right w:val="none" w:sz="0" w:space="0" w:color="auto"/>
          </w:divBdr>
        </w:div>
        <w:div w:id="350373090">
          <w:marLeft w:val="640"/>
          <w:marRight w:val="0"/>
          <w:marTop w:val="0"/>
          <w:marBottom w:val="0"/>
          <w:divBdr>
            <w:top w:val="none" w:sz="0" w:space="0" w:color="auto"/>
            <w:left w:val="none" w:sz="0" w:space="0" w:color="auto"/>
            <w:bottom w:val="none" w:sz="0" w:space="0" w:color="auto"/>
            <w:right w:val="none" w:sz="0" w:space="0" w:color="auto"/>
          </w:divBdr>
        </w:div>
        <w:div w:id="802042675">
          <w:marLeft w:val="640"/>
          <w:marRight w:val="0"/>
          <w:marTop w:val="0"/>
          <w:marBottom w:val="0"/>
          <w:divBdr>
            <w:top w:val="none" w:sz="0" w:space="0" w:color="auto"/>
            <w:left w:val="none" w:sz="0" w:space="0" w:color="auto"/>
            <w:bottom w:val="none" w:sz="0" w:space="0" w:color="auto"/>
            <w:right w:val="none" w:sz="0" w:space="0" w:color="auto"/>
          </w:divBdr>
        </w:div>
        <w:div w:id="1063916859">
          <w:marLeft w:val="640"/>
          <w:marRight w:val="0"/>
          <w:marTop w:val="0"/>
          <w:marBottom w:val="0"/>
          <w:divBdr>
            <w:top w:val="none" w:sz="0" w:space="0" w:color="auto"/>
            <w:left w:val="none" w:sz="0" w:space="0" w:color="auto"/>
            <w:bottom w:val="none" w:sz="0" w:space="0" w:color="auto"/>
            <w:right w:val="none" w:sz="0" w:space="0" w:color="auto"/>
          </w:divBdr>
        </w:div>
        <w:div w:id="2051875865">
          <w:marLeft w:val="640"/>
          <w:marRight w:val="0"/>
          <w:marTop w:val="0"/>
          <w:marBottom w:val="0"/>
          <w:divBdr>
            <w:top w:val="none" w:sz="0" w:space="0" w:color="auto"/>
            <w:left w:val="none" w:sz="0" w:space="0" w:color="auto"/>
            <w:bottom w:val="none" w:sz="0" w:space="0" w:color="auto"/>
            <w:right w:val="none" w:sz="0" w:space="0" w:color="auto"/>
          </w:divBdr>
        </w:div>
        <w:div w:id="1494905897">
          <w:marLeft w:val="640"/>
          <w:marRight w:val="0"/>
          <w:marTop w:val="0"/>
          <w:marBottom w:val="0"/>
          <w:divBdr>
            <w:top w:val="none" w:sz="0" w:space="0" w:color="auto"/>
            <w:left w:val="none" w:sz="0" w:space="0" w:color="auto"/>
            <w:bottom w:val="none" w:sz="0" w:space="0" w:color="auto"/>
            <w:right w:val="none" w:sz="0" w:space="0" w:color="auto"/>
          </w:divBdr>
        </w:div>
        <w:div w:id="1671638235">
          <w:marLeft w:val="640"/>
          <w:marRight w:val="0"/>
          <w:marTop w:val="0"/>
          <w:marBottom w:val="0"/>
          <w:divBdr>
            <w:top w:val="none" w:sz="0" w:space="0" w:color="auto"/>
            <w:left w:val="none" w:sz="0" w:space="0" w:color="auto"/>
            <w:bottom w:val="none" w:sz="0" w:space="0" w:color="auto"/>
            <w:right w:val="none" w:sz="0" w:space="0" w:color="auto"/>
          </w:divBdr>
        </w:div>
        <w:div w:id="1539855984">
          <w:marLeft w:val="640"/>
          <w:marRight w:val="0"/>
          <w:marTop w:val="0"/>
          <w:marBottom w:val="0"/>
          <w:divBdr>
            <w:top w:val="none" w:sz="0" w:space="0" w:color="auto"/>
            <w:left w:val="none" w:sz="0" w:space="0" w:color="auto"/>
            <w:bottom w:val="none" w:sz="0" w:space="0" w:color="auto"/>
            <w:right w:val="none" w:sz="0" w:space="0" w:color="auto"/>
          </w:divBdr>
        </w:div>
        <w:div w:id="777794791">
          <w:marLeft w:val="640"/>
          <w:marRight w:val="0"/>
          <w:marTop w:val="0"/>
          <w:marBottom w:val="0"/>
          <w:divBdr>
            <w:top w:val="none" w:sz="0" w:space="0" w:color="auto"/>
            <w:left w:val="none" w:sz="0" w:space="0" w:color="auto"/>
            <w:bottom w:val="none" w:sz="0" w:space="0" w:color="auto"/>
            <w:right w:val="none" w:sz="0" w:space="0" w:color="auto"/>
          </w:divBdr>
        </w:div>
        <w:div w:id="716317458">
          <w:marLeft w:val="640"/>
          <w:marRight w:val="0"/>
          <w:marTop w:val="0"/>
          <w:marBottom w:val="0"/>
          <w:divBdr>
            <w:top w:val="none" w:sz="0" w:space="0" w:color="auto"/>
            <w:left w:val="none" w:sz="0" w:space="0" w:color="auto"/>
            <w:bottom w:val="none" w:sz="0" w:space="0" w:color="auto"/>
            <w:right w:val="none" w:sz="0" w:space="0" w:color="auto"/>
          </w:divBdr>
        </w:div>
        <w:div w:id="2031100860">
          <w:marLeft w:val="640"/>
          <w:marRight w:val="0"/>
          <w:marTop w:val="0"/>
          <w:marBottom w:val="0"/>
          <w:divBdr>
            <w:top w:val="none" w:sz="0" w:space="0" w:color="auto"/>
            <w:left w:val="none" w:sz="0" w:space="0" w:color="auto"/>
            <w:bottom w:val="none" w:sz="0" w:space="0" w:color="auto"/>
            <w:right w:val="none" w:sz="0" w:space="0" w:color="auto"/>
          </w:divBdr>
        </w:div>
        <w:div w:id="27800207">
          <w:marLeft w:val="640"/>
          <w:marRight w:val="0"/>
          <w:marTop w:val="0"/>
          <w:marBottom w:val="0"/>
          <w:divBdr>
            <w:top w:val="none" w:sz="0" w:space="0" w:color="auto"/>
            <w:left w:val="none" w:sz="0" w:space="0" w:color="auto"/>
            <w:bottom w:val="none" w:sz="0" w:space="0" w:color="auto"/>
            <w:right w:val="none" w:sz="0" w:space="0" w:color="auto"/>
          </w:divBdr>
        </w:div>
        <w:div w:id="751701054">
          <w:marLeft w:val="640"/>
          <w:marRight w:val="0"/>
          <w:marTop w:val="0"/>
          <w:marBottom w:val="0"/>
          <w:divBdr>
            <w:top w:val="none" w:sz="0" w:space="0" w:color="auto"/>
            <w:left w:val="none" w:sz="0" w:space="0" w:color="auto"/>
            <w:bottom w:val="none" w:sz="0" w:space="0" w:color="auto"/>
            <w:right w:val="none" w:sz="0" w:space="0" w:color="auto"/>
          </w:divBdr>
        </w:div>
        <w:div w:id="830218173">
          <w:marLeft w:val="640"/>
          <w:marRight w:val="0"/>
          <w:marTop w:val="0"/>
          <w:marBottom w:val="0"/>
          <w:divBdr>
            <w:top w:val="none" w:sz="0" w:space="0" w:color="auto"/>
            <w:left w:val="none" w:sz="0" w:space="0" w:color="auto"/>
            <w:bottom w:val="none" w:sz="0" w:space="0" w:color="auto"/>
            <w:right w:val="none" w:sz="0" w:space="0" w:color="auto"/>
          </w:divBdr>
        </w:div>
        <w:div w:id="650908401">
          <w:marLeft w:val="640"/>
          <w:marRight w:val="0"/>
          <w:marTop w:val="0"/>
          <w:marBottom w:val="0"/>
          <w:divBdr>
            <w:top w:val="none" w:sz="0" w:space="0" w:color="auto"/>
            <w:left w:val="none" w:sz="0" w:space="0" w:color="auto"/>
            <w:bottom w:val="none" w:sz="0" w:space="0" w:color="auto"/>
            <w:right w:val="none" w:sz="0" w:space="0" w:color="auto"/>
          </w:divBdr>
        </w:div>
        <w:div w:id="912398398">
          <w:marLeft w:val="640"/>
          <w:marRight w:val="0"/>
          <w:marTop w:val="0"/>
          <w:marBottom w:val="0"/>
          <w:divBdr>
            <w:top w:val="none" w:sz="0" w:space="0" w:color="auto"/>
            <w:left w:val="none" w:sz="0" w:space="0" w:color="auto"/>
            <w:bottom w:val="none" w:sz="0" w:space="0" w:color="auto"/>
            <w:right w:val="none" w:sz="0" w:space="0" w:color="auto"/>
          </w:divBdr>
        </w:div>
        <w:div w:id="2127233508">
          <w:marLeft w:val="640"/>
          <w:marRight w:val="0"/>
          <w:marTop w:val="0"/>
          <w:marBottom w:val="0"/>
          <w:divBdr>
            <w:top w:val="none" w:sz="0" w:space="0" w:color="auto"/>
            <w:left w:val="none" w:sz="0" w:space="0" w:color="auto"/>
            <w:bottom w:val="none" w:sz="0" w:space="0" w:color="auto"/>
            <w:right w:val="none" w:sz="0" w:space="0" w:color="auto"/>
          </w:divBdr>
        </w:div>
        <w:div w:id="387077457">
          <w:marLeft w:val="640"/>
          <w:marRight w:val="0"/>
          <w:marTop w:val="0"/>
          <w:marBottom w:val="0"/>
          <w:divBdr>
            <w:top w:val="none" w:sz="0" w:space="0" w:color="auto"/>
            <w:left w:val="none" w:sz="0" w:space="0" w:color="auto"/>
            <w:bottom w:val="none" w:sz="0" w:space="0" w:color="auto"/>
            <w:right w:val="none" w:sz="0" w:space="0" w:color="auto"/>
          </w:divBdr>
        </w:div>
        <w:div w:id="871962937">
          <w:marLeft w:val="640"/>
          <w:marRight w:val="0"/>
          <w:marTop w:val="0"/>
          <w:marBottom w:val="0"/>
          <w:divBdr>
            <w:top w:val="none" w:sz="0" w:space="0" w:color="auto"/>
            <w:left w:val="none" w:sz="0" w:space="0" w:color="auto"/>
            <w:bottom w:val="none" w:sz="0" w:space="0" w:color="auto"/>
            <w:right w:val="none" w:sz="0" w:space="0" w:color="auto"/>
          </w:divBdr>
        </w:div>
        <w:div w:id="470095475">
          <w:marLeft w:val="640"/>
          <w:marRight w:val="0"/>
          <w:marTop w:val="0"/>
          <w:marBottom w:val="0"/>
          <w:divBdr>
            <w:top w:val="none" w:sz="0" w:space="0" w:color="auto"/>
            <w:left w:val="none" w:sz="0" w:space="0" w:color="auto"/>
            <w:bottom w:val="none" w:sz="0" w:space="0" w:color="auto"/>
            <w:right w:val="none" w:sz="0" w:space="0" w:color="auto"/>
          </w:divBdr>
        </w:div>
        <w:div w:id="1515799737">
          <w:marLeft w:val="640"/>
          <w:marRight w:val="0"/>
          <w:marTop w:val="0"/>
          <w:marBottom w:val="0"/>
          <w:divBdr>
            <w:top w:val="none" w:sz="0" w:space="0" w:color="auto"/>
            <w:left w:val="none" w:sz="0" w:space="0" w:color="auto"/>
            <w:bottom w:val="none" w:sz="0" w:space="0" w:color="auto"/>
            <w:right w:val="none" w:sz="0" w:space="0" w:color="auto"/>
          </w:divBdr>
        </w:div>
        <w:div w:id="400103742">
          <w:marLeft w:val="640"/>
          <w:marRight w:val="0"/>
          <w:marTop w:val="0"/>
          <w:marBottom w:val="0"/>
          <w:divBdr>
            <w:top w:val="none" w:sz="0" w:space="0" w:color="auto"/>
            <w:left w:val="none" w:sz="0" w:space="0" w:color="auto"/>
            <w:bottom w:val="none" w:sz="0" w:space="0" w:color="auto"/>
            <w:right w:val="none" w:sz="0" w:space="0" w:color="auto"/>
          </w:divBdr>
        </w:div>
        <w:div w:id="1847019035">
          <w:marLeft w:val="640"/>
          <w:marRight w:val="0"/>
          <w:marTop w:val="0"/>
          <w:marBottom w:val="0"/>
          <w:divBdr>
            <w:top w:val="none" w:sz="0" w:space="0" w:color="auto"/>
            <w:left w:val="none" w:sz="0" w:space="0" w:color="auto"/>
            <w:bottom w:val="none" w:sz="0" w:space="0" w:color="auto"/>
            <w:right w:val="none" w:sz="0" w:space="0" w:color="auto"/>
          </w:divBdr>
        </w:div>
        <w:div w:id="683289802">
          <w:marLeft w:val="640"/>
          <w:marRight w:val="0"/>
          <w:marTop w:val="0"/>
          <w:marBottom w:val="0"/>
          <w:divBdr>
            <w:top w:val="none" w:sz="0" w:space="0" w:color="auto"/>
            <w:left w:val="none" w:sz="0" w:space="0" w:color="auto"/>
            <w:bottom w:val="none" w:sz="0" w:space="0" w:color="auto"/>
            <w:right w:val="none" w:sz="0" w:space="0" w:color="auto"/>
          </w:divBdr>
        </w:div>
        <w:div w:id="1263416852">
          <w:marLeft w:val="640"/>
          <w:marRight w:val="0"/>
          <w:marTop w:val="0"/>
          <w:marBottom w:val="0"/>
          <w:divBdr>
            <w:top w:val="none" w:sz="0" w:space="0" w:color="auto"/>
            <w:left w:val="none" w:sz="0" w:space="0" w:color="auto"/>
            <w:bottom w:val="none" w:sz="0" w:space="0" w:color="auto"/>
            <w:right w:val="none" w:sz="0" w:space="0" w:color="auto"/>
          </w:divBdr>
        </w:div>
        <w:div w:id="1032726579">
          <w:marLeft w:val="640"/>
          <w:marRight w:val="0"/>
          <w:marTop w:val="0"/>
          <w:marBottom w:val="0"/>
          <w:divBdr>
            <w:top w:val="none" w:sz="0" w:space="0" w:color="auto"/>
            <w:left w:val="none" w:sz="0" w:space="0" w:color="auto"/>
            <w:bottom w:val="none" w:sz="0" w:space="0" w:color="auto"/>
            <w:right w:val="none" w:sz="0" w:space="0" w:color="auto"/>
          </w:divBdr>
        </w:div>
        <w:div w:id="890700257">
          <w:marLeft w:val="640"/>
          <w:marRight w:val="0"/>
          <w:marTop w:val="0"/>
          <w:marBottom w:val="0"/>
          <w:divBdr>
            <w:top w:val="none" w:sz="0" w:space="0" w:color="auto"/>
            <w:left w:val="none" w:sz="0" w:space="0" w:color="auto"/>
            <w:bottom w:val="none" w:sz="0" w:space="0" w:color="auto"/>
            <w:right w:val="none" w:sz="0" w:space="0" w:color="auto"/>
          </w:divBdr>
        </w:div>
        <w:div w:id="758596068">
          <w:marLeft w:val="640"/>
          <w:marRight w:val="0"/>
          <w:marTop w:val="0"/>
          <w:marBottom w:val="0"/>
          <w:divBdr>
            <w:top w:val="none" w:sz="0" w:space="0" w:color="auto"/>
            <w:left w:val="none" w:sz="0" w:space="0" w:color="auto"/>
            <w:bottom w:val="none" w:sz="0" w:space="0" w:color="auto"/>
            <w:right w:val="none" w:sz="0" w:space="0" w:color="auto"/>
          </w:divBdr>
        </w:div>
        <w:div w:id="1388795018">
          <w:marLeft w:val="640"/>
          <w:marRight w:val="0"/>
          <w:marTop w:val="0"/>
          <w:marBottom w:val="0"/>
          <w:divBdr>
            <w:top w:val="none" w:sz="0" w:space="0" w:color="auto"/>
            <w:left w:val="none" w:sz="0" w:space="0" w:color="auto"/>
            <w:bottom w:val="none" w:sz="0" w:space="0" w:color="auto"/>
            <w:right w:val="none" w:sz="0" w:space="0" w:color="auto"/>
          </w:divBdr>
        </w:div>
        <w:div w:id="1601838598">
          <w:marLeft w:val="640"/>
          <w:marRight w:val="0"/>
          <w:marTop w:val="0"/>
          <w:marBottom w:val="0"/>
          <w:divBdr>
            <w:top w:val="none" w:sz="0" w:space="0" w:color="auto"/>
            <w:left w:val="none" w:sz="0" w:space="0" w:color="auto"/>
            <w:bottom w:val="none" w:sz="0" w:space="0" w:color="auto"/>
            <w:right w:val="none" w:sz="0" w:space="0" w:color="auto"/>
          </w:divBdr>
        </w:div>
        <w:div w:id="1505321334">
          <w:marLeft w:val="640"/>
          <w:marRight w:val="0"/>
          <w:marTop w:val="0"/>
          <w:marBottom w:val="0"/>
          <w:divBdr>
            <w:top w:val="none" w:sz="0" w:space="0" w:color="auto"/>
            <w:left w:val="none" w:sz="0" w:space="0" w:color="auto"/>
            <w:bottom w:val="none" w:sz="0" w:space="0" w:color="auto"/>
            <w:right w:val="none" w:sz="0" w:space="0" w:color="auto"/>
          </w:divBdr>
        </w:div>
        <w:div w:id="567156351">
          <w:marLeft w:val="640"/>
          <w:marRight w:val="0"/>
          <w:marTop w:val="0"/>
          <w:marBottom w:val="0"/>
          <w:divBdr>
            <w:top w:val="none" w:sz="0" w:space="0" w:color="auto"/>
            <w:left w:val="none" w:sz="0" w:space="0" w:color="auto"/>
            <w:bottom w:val="none" w:sz="0" w:space="0" w:color="auto"/>
            <w:right w:val="none" w:sz="0" w:space="0" w:color="auto"/>
          </w:divBdr>
        </w:div>
        <w:div w:id="2095664645">
          <w:marLeft w:val="640"/>
          <w:marRight w:val="0"/>
          <w:marTop w:val="0"/>
          <w:marBottom w:val="0"/>
          <w:divBdr>
            <w:top w:val="none" w:sz="0" w:space="0" w:color="auto"/>
            <w:left w:val="none" w:sz="0" w:space="0" w:color="auto"/>
            <w:bottom w:val="none" w:sz="0" w:space="0" w:color="auto"/>
            <w:right w:val="none" w:sz="0" w:space="0" w:color="auto"/>
          </w:divBdr>
        </w:div>
        <w:div w:id="1030303812">
          <w:marLeft w:val="640"/>
          <w:marRight w:val="0"/>
          <w:marTop w:val="0"/>
          <w:marBottom w:val="0"/>
          <w:divBdr>
            <w:top w:val="none" w:sz="0" w:space="0" w:color="auto"/>
            <w:left w:val="none" w:sz="0" w:space="0" w:color="auto"/>
            <w:bottom w:val="none" w:sz="0" w:space="0" w:color="auto"/>
            <w:right w:val="none" w:sz="0" w:space="0" w:color="auto"/>
          </w:divBdr>
        </w:div>
        <w:div w:id="699479159">
          <w:marLeft w:val="640"/>
          <w:marRight w:val="0"/>
          <w:marTop w:val="0"/>
          <w:marBottom w:val="0"/>
          <w:divBdr>
            <w:top w:val="none" w:sz="0" w:space="0" w:color="auto"/>
            <w:left w:val="none" w:sz="0" w:space="0" w:color="auto"/>
            <w:bottom w:val="none" w:sz="0" w:space="0" w:color="auto"/>
            <w:right w:val="none" w:sz="0" w:space="0" w:color="auto"/>
          </w:divBdr>
        </w:div>
        <w:div w:id="1118329664">
          <w:marLeft w:val="640"/>
          <w:marRight w:val="0"/>
          <w:marTop w:val="0"/>
          <w:marBottom w:val="0"/>
          <w:divBdr>
            <w:top w:val="none" w:sz="0" w:space="0" w:color="auto"/>
            <w:left w:val="none" w:sz="0" w:space="0" w:color="auto"/>
            <w:bottom w:val="none" w:sz="0" w:space="0" w:color="auto"/>
            <w:right w:val="none" w:sz="0" w:space="0" w:color="auto"/>
          </w:divBdr>
        </w:div>
        <w:div w:id="1044981279">
          <w:marLeft w:val="640"/>
          <w:marRight w:val="0"/>
          <w:marTop w:val="0"/>
          <w:marBottom w:val="0"/>
          <w:divBdr>
            <w:top w:val="none" w:sz="0" w:space="0" w:color="auto"/>
            <w:left w:val="none" w:sz="0" w:space="0" w:color="auto"/>
            <w:bottom w:val="none" w:sz="0" w:space="0" w:color="auto"/>
            <w:right w:val="none" w:sz="0" w:space="0" w:color="auto"/>
          </w:divBdr>
        </w:div>
        <w:div w:id="19168887">
          <w:marLeft w:val="640"/>
          <w:marRight w:val="0"/>
          <w:marTop w:val="0"/>
          <w:marBottom w:val="0"/>
          <w:divBdr>
            <w:top w:val="none" w:sz="0" w:space="0" w:color="auto"/>
            <w:left w:val="none" w:sz="0" w:space="0" w:color="auto"/>
            <w:bottom w:val="none" w:sz="0" w:space="0" w:color="auto"/>
            <w:right w:val="none" w:sz="0" w:space="0" w:color="auto"/>
          </w:divBdr>
        </w:div>
        <w:div w:id="1180466547">
          <w:marLeft w:val="640"/>
          <w:marRight w:val="0"/>
          <w:marTop w:val="0"/>
          <w:marBottom w:val="0"/>
          <w:divBdr>
            <w:top w:val="none" w:sz="0" w:space="0" w:color="auto"/>
            <w:left w:val="none" w:sz="0" w:space="0" w:color="auto"/>
            <w:bottom w:val="none" w:sz="0" w:space="0" w:color="auto"/>
            <w:right w:val="none" w:sz="0" w:space="0" w:color="auto"/>
          </w:divBdr>
        </w:div>
        <w:div w:id="1410544503">
          <w:marLeft w:val="640"/>
          <w:marRight w:val="0"/>
          <w:marTop w:val="0"/>
          <w:marBottom w:val="0"/>
          <w:divBdr>
            <w:top w:val="none" w:sz="0" w:space="0" w:color="auto"/>
            <w:left w:val="none" w:sz="0" w:space="0" w:color="auto"/>
            <w:bottom w:val="none" w:sz="0" w:space="0" w:color="auto"/>
            <w:right w:val="none" w:sz="0" w:space="0" w:color="auto"/>
          </w:divBdr>
        </w:div>
        <w:div w:id="1986155368">
          <w:marLeft w:val="640"/>
          <w:marRight w:val="0"/>
          <w:marTop w:val="0"/>
          <w:marBottom w:val="0"/>
          <w:divBdr>
            <w:top w:val="none" w:sz="0" w:space="0" w:color="auto"/>
            <w:left w:val="none" w:sz="0" w:space="0" w:color="auto"/>
            <w:bottom w:val="none" w:sz="0" w:space="0" w:color="auto"/>
            <w:right w:val="none" w:sz="0" w:space="0" w:color="auto"/>
          </w:divBdr>
        </w:div>
        <w:div w:id="1662267770">
          <w:marLeft w:val="640"/>
          <w:marRight w:val="0"/>
          <w:marTop w:val="0"/>
          <w:marBottom w:val="0"/>
          <w:divBdr>
            <w:top w:val="none" w:sz="0" w:space="0" w:color="auto"/>
            <w:left w:val="none" w:sz="0" w:space="0" w:color="auto"/>
            <w:bottom w:val="none" w:sz="0" w:space="0" w:color="auto"/>
            <w:right w:val="none" w:sz="0" w:space="0" w:color="auto"/>
          </w:divBdr>
        </w:div>
        <w:div w:id="988749859">
          <w:marLeft w:val="640"/>
          <w:marRight w:val="0"/>
          <w:marTop w:val="0"/>
          <w:marBottom w:val="0"/>
          <w:divBdr>
            <w:top w:val="none" w:sz="0" w:space="0" w:color="auto"/>
            <w:left w:val="none" w:sz="0" w:space="0" w:color="auto"/>
            <w:bottom w:val="none" w:sz="0" w:space="0" w:color="auto"/>
            <w:right w:val="none" w:sz="0" w:space="0" w:color="auto"/>
          </w:divBdr>
        </w:div>
        <w:div w:id="2029987281">
          <w:marLeft w:val="640"/>
          <w:marRight w:val="0"/>
          <w:marTop w:val="0"/>
          <w:marBottom w:val="0"/>
          <w:divBdr>
            <w:top w:val="none" w:sz="0" w:space="0" w:color="auto"/>
            <w:left w:val="none" w:sz="0" w:space="0" w:color="auto"/>
            <w:bottom w:val="none" w:sz="0" w:space="0" w:color="auto"/>
            <w:right w:val="none" w:sz="0" w:space="0" w:color="auto"/>
          </w:divBdr>
        </w:div>
        <w:div w:id="1369840151">
          <w:marLeft w:val="640"/>
          <w:marRight w:val="0"/>
          <w:marTop w:val="0"/>
          <w:marBottom w:val="0"/>
          <w:divBdr>
            <w:top w:val="none" w:sz="0" w:space="0" w:color="auto"/>
            <w:left w:val="none" w:sz="0" w:space="0" w:color="auto"/>
            <w:bottom w:val="none" w:sz="0" w:space="0" w:color="auto"/>
            <w:right w:val="none" w:sz="0" w:space="0" w:color="auto"/>
          </w:divBdr>
        </w:div>
        <w:div w:id="65030588">
          <w:marLeft w:val="640"/>
          <w:marRight w:val="0"/>
          <w:marTop w:val="0"/>
          <w:marBottom w:val="0"/>
          <w:divBdr>
            <w:top w:val="none" w:sz="0" w:space="0" w:color="auto"/>
            <w:left w:val="none" w:sz="0" w:space="0" w:color="auto"/>
            <w:bottom w:val="none" w:sz="0" w:space="0" w:color="auto"/>
            <w:right w:val="none" w:sz="0" w:space="0" w:color="auto"/>
          </w:divBdr>
        </w:div>
        <w:div w:id="1306855716">
          <w:marLeft w:val="640"/>
          <w:marRight w:val="0"/>
          <w:marTop w:val="0"/>
          <w:marBottom w:val="0"/>
          <w:divBdr>
            <w:top w:val="none" w:sz="0" w:space="0" w:color="auto"/>
            <w:left w:val="none" w:sz="0" w:space="0" w:color="auto"/>
            <w:bottom w:val="none" w:sz="0" w:space="0" w:color="auto"/>
            <w:right w:val="none" w:sz="0" w:space="0" w:color="auto"/>
          </w:divBdr>
        </w:div>
        <w:div w:id="840318716">
          <w:marLeft w:val="640"/>
          <w:marRight w:val="0"/>
          <w:marTop w:val="0"/>
          <w:marBottom w:val="0"/>
          <w:divBdr>
            <w:top w:val="none" w:sz="0" w:space="0" w:color="auto"/>
            <w:left w:val="none" w:sz="0" w:space="0" w:color="auto"/>
            <w:bottom w:val="none" w:sz="0" w:space="0" w:color="auto"/>
            <w:right w:val="none" w:sz="0" w:space="0" w:color="auto"/>
          </w:divBdr>
        </w:div>
        <w:div w:id="1380787191">
          <w:marLeft w:val="640"/>
          <w:marRight w:val="0"/>
          <w:marTop w:val="0"/>
          <w:marBottom w:val="0"/>
          <w:divBdr>
            <w:top w:val="none" w:sz="0" w:space="0" w:color="auto"/>
            <w:left w:val="none" w:sz="0" w:space="0" w:color="auto"/>
            <w:bottom w:val="none" w:sz="0" w:space="0" w:color="auto"/>
            <w:right w:val="none" w:sz="0" w:space="0" w:color="auto"/>
          </w:divBdr>
        </w:div>
        <w:div w:id="984234919">
          <w:marLeft w:val="640"/>
          <w:marRight w:val="0"/>
          <w:marTop w:val="0"/>
          <w:marBottom w:val="0"/>
          <w:divBdr>
            <w:top w:val="none" w:sz="0" w:space="0" w:color="auto"/>
            <w:left w:val="none" w:sz="0" w:space="0" w:color="auto"/>
            <w:bottom w:val="none" w:sz="0" w:space="0" w:color="auto"/>
            <w:right w:val="none" w:sz="0" w:space="0" w:color="auto"/>
          </w:divBdr>
        </w:div>
        <w:div w:id="141822358">
          <w:marLeft w:val="640"/>
          <w:marRight w:val="0"/>
          <w:marTop w:val="0"/>
          <w:marBottom w:val="0"/>
          <w:divBdr>
            <w:top w:val="none" w:sz="0" w:space="0" w:color="auto"/>
            <w:left w:val="none" w:sz="0" w:space="0" w:color="auto"/>
            <w:bottom w:val="none" w:sz="0" w:space="0" w:color="auto"/>
            <w:right w:val="none" w:sz="0" w:space="0" w:color="auto"/>
          </w:divBdr>
        </w:div>
        <w:div w:id="992366855">
          <w:marLeft w:val="640"/>
          <w:marRight w:val="0"/>
          <w:marTop w:val="0"/>
          <w:marBottom w:val="0"/>
          <w:divBdr>
            <w:top w:val="none" w:sz="0" w:space="0" w:color="auto"/>
            <w:left w:val="none" w:sz="0" w:space="0" w:color="auto"/>
            <w:bottom w:val="none" w:sz="0" w:space="0" w:color="auto"/>
            <w:right w:val="none" w:sz="0" w:space="0" w:color="auto"/>
          </w:divBdr>
        </w:div>
        <w:div w:id="496502189">
          <w:marLeft w:val="640"/>
          <w:marRight w:val="0"/>
          <w:marTop w:val="0"/>
          <w:marBottom w:val="0"/>
          <w:divBdr>
            <w:top w:val="none" w:sz="0" w:space="0" w:color="auto"/>
            <w:left w:val="none" w:sz="0" w:space="0" w:color="auto"/>
            <w:bottom w:val="none" w:sz="0" w:space="0" w:color="auto"/>
            <w:right w:val="none" w:sz="0" w:space="0" w:color="auto"/>
          </w:divBdr>
        </w:div>
        <w:div w:id="996961413">
          <w:marLeft w:val="640"/>
          <w:marRight w:val="0"/>
          <w:marTop w:val="0"/>
          <w:marBottom w:val="0"/>
          <w:divBdr>
            <w:top w:val="none" w:sz="0" w:space="0" w:color="auto"/>
            <w:left w:val="none" w:sz="0" w:space="0" w:color="auto"/>
            <w:bottom w:val="none" w:sz="0" w:space="0" w:color="auto"/>
            <w:right w:val="none" w:sz="0" w:space="0" w:color="auto"/>
          </w:divBdr>
        </w:div>
        <w:div w:id="1111247717">
          <w:marLeft w:val="640"/>
          <w:marRight w:val="0"/>
          <w:marTop w:val="0"/>
          <w:marBottom w:val="0"/>
          <w:divBdr>
            <w:top w:val="none" w:sz="0" w:space="0" w:color="auto"/>
            <w:left w:val="none" w:sz="0" w:space="0" w:color="auto"/>
            <w:bottom w:val="none" w:sz="0" w:space="0" w:color="auto"/>
            <w:right w:val="none" w:sz="0" w:space="0" w:color="auto"/>
          </w:divBdr>
        </w:div>
        <w:div w:id="149493312">
          <w:marLeft w:val="640"/>
          <w:marRight w:val="0"/>
          <w:marTop w:val="0"/>
          <w:marBottom w:val="0"/>
          <w:divBdr>
            <w:top w:val="none" w:sz="0" w:space="0" w:color="auto"/>
            <w:left w:val="none" w:sz="0" w:space="0" w:color="auto"/>
            <w:bottom w:val="none" w:sz="0" w:space="0" w:color="auto"/>
            <w:right w:val="none" w:sz="0" w:space="0" w:color="auto"/>
          </w:divBdr>
        </w:div>
        <w:div w:id="448623819">
          <w:marLeft w:val="640"/>
          <w:marRight w:val="0"/>
          <w:marTop w:val="0"/>
          <w:marBottom w:val="0"/>
          <w:divBdr>
            <w:top w:val="none" w:sz="0" w:space="0" w:color="auto"/>
            <w:left w:val="none" w:sz="0" w:space="0" w:color="auto"/>
            <w:bottom w:val="none" w:sz="0" w:space="0" w:color="auto"/>
            <w:right w:val="none" w:sz="0" w:space="0" w:color="auto"/>
          </w:divBdr>
        </w:div>
        <w:div w:id="739592813">
          <w:marLeft w:val="640"/>
          <w:marRight w:val="0"/>
          <w:marTop w:val="0"/>
          <w:marBottom w:val="0"/>
          <w:divBdr>
            <w:top w:val="none" w:sz="0" w:space="0" w:color="auto"/>
            <w:left w:val="none" w:sz="0" w:space="0" w:color="auto"/>
            <w:bottom w:val="none" w:sz="0" w:space="0" w:color="auto"/>
            <w:right w:val="none" w:sz="0" w:space="0" w:color="auto"/>
          </w:divBdr>
        </w:div>
        <w:div w:id="1237008957">
          <w:marLeft w:val="640"/>
          <w:marRight w:val="0"/>
          <w:marTop w:val="0"/>
          <w:marBottom w:val="0"/>
          <w:divBdr>
            <w:top w:val="none" w:sz="0" w:space="0" w:color="auto"/>
            <w:left w:val="none" w:sz="0" w:space="0" w:color="auto"/>
            <w:bottom w:val="none" w:sz="0" w:space="0" w:color="auto"/>
            <w:right w:val="none" w:sz="0" w:space="0" w:color="auto"/>
          </w:divBdr>
        </w:div>
        <w:div w:id="904489146">
          <w:marLeft w:val="640"/>
          <w:marRight w:val="0"/>
          <w:marTop w:val="0"/>
          <w:marBottom w:val="0"/>
          <w:divBdr>
            <w:top w:val="none" w:sz="0" w:space="0" w:color="auto"/>
            <w:left w:val="none" w:sz="0" w:space="0" w:color="auto"/>
            <w:bottom w:val="none" w:sz="0" w:space="0" w:color="auto"/>
            <w:right w:val="none" w:sz="0" w:space="0" w:color="auto"/>
          </w:divBdr>
        </w:div>
        <w:div w:id="1389763998">
          <w:marLeft w:val="640"/>
          <w:marRight w:val="0"/>
          <w:marTop w:val="0"/>
          <w:marBottom w:val="0"/>
          <w:divBdr>
            <w:top w:val="none" w:sz="0" w:space="0" w:color="auto"/>
            <w:left w:val="none" w:sz="0" w:space="0" w:color="auto"/>
            <w:bottom w:val="none" w:sz="0" w:space="0" w:color="auto"/>
            <w:right w:val="none" w:sz="0" w:space="0" w:color="auto"/>
          </w:divBdr>
        </w:div>
        <w:div w:id="1292203567">
          <w:marLeft w:val="640"/>
          <w:marRight w:val="0"/>
          <w:marTop w:val="0"/>
          <w:marBottom w:val="0"/>
          <w:divBdr>
            <w:top w:val="none" w:sz="0" w:space="0" w:color="auto"/>
            <w:left w:val="none" w:sz="0" w:space="0" w:color="auto"/>
            <w:bottom w:val="none" w:sz="0" w:space="0" w:color="auto"/>
            <w:right w:val="none" w:sz="0" w:space="0" w:color="auto"/>
          </w:divBdr>
        </w:div>
        <w:div w:id="534199399">
          <w:marLeft w:val="640"/>
          <w:marRight w:val="0"/>
          <w:marTop w:val="0"/>
          <w:marBottom w:val="0"/>
          <w:divBdr>
            <w:top w:val="none" w:sz="0" w:space="0" w:color="auto"/>
            <w:left w:val="none" w:sz="0" w:space="0" w:color="auto"/>
            <w:bottom w:val="none" w:sz="0" w:space="0" w:color="auto"/>
            <w:right w:val="none" w:sz="0" w:space="0" w:color="auto"/>
          </w:divBdr>
        </w:div>
        <w:div w:id="1502740777">
          <w:marLeft w:val="640"/>
          <w:marRight w:val="0"/>
          <w:marTop w:val="0"/>
          <w:marBottom w:val="0"/>
          <w:divBdr>
            <w:top w:val="none" w:sz="0" w:space="0" w:color="auto"/>
            <w:left w:val="none" w:sz="0" w:space="0" w:color="auto"/>
            <w:bottom w:val="none" w:sz="0" w:space="0" w:color="auto"/>
            <w:right w:val="none" w:sz="0" w:space="0" w:color="auto"/>
          </w:divBdr>
        </w:div>
        <w:div w:id="250628751">
          <w:marLeft w:val="640"/>
          <w:marRight w:val="0"/>
          <w:marTop w:val="0"/>
          <w:marBottom w:val="0"/>
          <w:divBdr>
            <w:top w:val="none" w:sz="0" w:space="0" w:color="auto"/>
            <w:left w:val="none" w:sz="0" w:space="0" w:color="auto"/>
            <w:bottom w:val="none" w:sz="0" w:space="0" w:color="auto"/>
            <w:right w:val="none" w:sz="0" w:space="0" w:color="auto"/>
          </w:divBdr>
        </w:div>
        <w:div w:id="1706976190">
          <w:marLeft w:val="640"/>
          <w:marRight w:val="0"/>
          <w:marTop w:val="0"/>
          <w:marBottom w:val="0"/>
          <w:divBdr>
            <w:top w:val="none" w:sz="0" w:space="0" w:color="auto"/>
            <w:left w:val="none" w:sz="0" w:space="0" w:color="auto"/>
            <w:bottom w:val="none" w:sz="0" w:space="0" w:color="auto"/>
            <w:right w:val="none" w:sz="0" w:space="0" w:color="auto"/>
          </w:divBdr>
        </w:div>
        <w:div w:id="95760350">
          <w:marLeft w:val="640"/>
          <w:marRight w:val="0"/>
          <w:marTop w:val="0"/>
          <w:marBottom w:val="0"/>
          <w:divBdr>
            <w:top w:val="none" w:sz="0" w:space="0" w:color="auto"/>
            <w:left w:val="none" w:sz="0" w:space="0" w:color="auto"/>
            <w:bottom w:val="none" w:sz="0" w:space="0" w:color="auto"/>
            <w:right w:val="none" w:sz="0" w:space="0" w:color="auto"/>
          </w:divBdr>
        </w:div>
      </w:divsChild>
    </w:div>
    <w:div w:id="1609193457">
      <w:bodyDiv w:val="1"/>
      <w:marLeft w:val="0"/>
      <w:marRight w:val="0"/>
      <w:marTop w:val="0"/>
      <w:marBottom w:val="0"/>
      <w:divBdr>
        <w:top w:val="none" w:sz="0" w:space="0" w:color="auto"/>
        <w:left w:val="none" w:sz="0" w:space="0" w:color="auto"/>
        <w:bottom w:val="none" w:sz="0" w:space="0" w:color="auto"/>
        <w:right w:val="none" w:sz="0" w:space="0" w:color="auto"/>
      </w:divBdr>
      <w:divsChild>
        <w:div w:id="455222085">
          <w:marLeft w:val="480"/>
          <w:marRight w:val="0"/>
          <w:marTop w:val="0"/>
          <w:marBottom w:val="0"/>
          <w:divBdr>
            <w:top w:val="none" w:sz="0" w:space="0" w:color="auto"/>
            <w:left w:val="none" w:sz="0" w:space="0" w:color="auto"/>
            <w:bottom w:val="none" w:sz="0" w:space="0" w:color="auto"/>
            <w:right w:val="none" w:sz="0" w:space="0" w:color="auto"/>
          </w:divBdr>
        </w:div>
        <w:div w:id="463813078">
          <w:marLeft w:val="480"/>
          <w:marRight w:val="0"/>
          <w:marTop w:val="0"/>
          <w:marBottom w:val="0"/>
          <w:divBdr>
            <w:top w:val="none" w:sz="0" w:space="0" w:color="auto"/>
            <w:left w:val="none" w:sz="0" w:space="0" w:color="auto"/>
            <w:bottom w:val="none" w:sz="0" w:space="0" w:color="auto"/>
            <w:right w:val="none" w:sz="0" w:space="0" w:color="auto"/>
          </w:divBdr>
        </w:div>
        <w:div w:id="1375500540">
          <w:marLeft w:val="480"/>
          <w:marRight w:val="0"/>
          <w:marTop w:val="0"/>
          <w:marBottom w:val="0"/>
          <w:divBdr>
            <w:top w:val="none" w:sz="0" w:space="0" w:color="auto"/>
            <w:left w:val="none" w:sz="0" w:space="0" w:color="auto"/>
            <w:bottom w:val="none" w:sz="0" w:space="0" w:color="auto"/>
            <w:right w:val="none" w:sz="0" w:space="0" w:color="auto"/>
          </w:divBdr>
        </w:div>
        <w:div w:id="115031495">
          <w:marLeft w:val="480"/>
          <w:marRight w:val="0"/>
          <w:marTop w:val="0"/>
          <w:marBottom w:val="0"/>
          <w:divBdr>
            <w:top w:val="none" w:sz="0" w:space="0" w:color="auto"/>
            <w:left w:val="none" w:sz="0" w:space="0" w:color="auto"/>
            <w:bottom w:val="none" w:sz="0" w:space="0" w:color="auto"/>
            <w:right w:val="none" w:sz="0" w:space="0" w:color="auto"/>
          </w:divBdr>
        </w:div>
        <w:div w:id="335230365">
          <w:marLeft w:val="480"/>
          <w:marRight w:val="0"/>
          <w:marTop w:val="0"/>
          <w:marBottom w:val="0"/>
          <w:divBdr>
            <w:top w:val="none" w:sz="0" w:space="0" w:color="auto"/>
            <w:left w:val="none" w:sz="0" w:space="0" w:color="auto"/>
            <w:bottom w:val="none" w:sz="0" w:space="0" w:color="auto"/>
            <w:right w:val="none" w:sz="0" w:space="0" w:color="auto"/>
          </w:divBdr>
        </w:div>
        <w:div w:id="1313678361">
          <w:marLeft w:val="480"/>
          <w:marRight w:val="0"/>
          <w:marTop w:val="0"/>
          <w:marBottom w:val="0"/>
          <w:divBdr>
            <w:top w:val="none" w:sz="0" w:space="0" w:color="auto"/>
            <w:left w:val="none" w:sz="0" w:space="0" w:color="auto"/>
            <w:bottom w:val="none" w:sz="0" w:space="0" w:color="auto"/>
            <w:right w:val="none" w:sz="0" w:space="0" w:color="auto"/>
          </w:divBdr>
        </w:div>
        <w:div w:id="1951274376">
          <w:marLeft w:val="480"/>
          <w:marRight w:val="0"/>
          <w:marTop w:val="0"/>
          <w:marBottom w:val="0"/>
          <w:divBdr>
            <w:top w:val="none" w:sz="0" w:space="0" w:color="auto"/>
            <w:left w:val="none" w:sz="0" w:space="0" w:color="auto"/>
            <w:bottom w:val="none" w:sz="0" w:space="0" w:color="auto"/>
            <w:right w:val="none" w:sz="0" w:space="0" w:color="auto"/>
          </w:divBdr>
        </w:div>
        <w:div w:id="461461040">
          <w:marLeft w:val="480"/>
          <w:marRight w:val="0"/>
          <w:marTop w:val="0"/>
          <w:marBottom w:val="0"/>
          <w:divBdr>
            <w:top w:val="none" w:sz="0" w:space="0" w:color="auto"/>
            <w:left w:val="none" w:sz="0" w:space="0" w:color="auto"/>
            <w:bottom w:val="none" w:sz="0" w:space="0" w:color="auto"/>
            <w:right w:val="none" w:sz="0" w:space="0" w:color="auto"/>
          </w:divBdr>
        </w:div>
        <w:div w:id="377633119">
          <w:marLeft w:val="480"/>
          <w:marRight w:val="0"/>
          <w:marTop w:val="0"/>
          <w:marBottom w:val="0"/>
          <w:divBdr>
            <w:top w:val="none" w:sz="0" w:space="0" w:color="auto"/>
            <w:left w:val="none" w:sz="0" w:space="0" w:color="auto"/>
            <w:bottom w:val="none" w:sz="0" w:space="0" w:color="auto"/>
            <w:right w:val="none" w:sz="0" w:space="0" w:color="auto"/>
          </w:divBdr>
        </w:div>
        <w:div w:id="2072729150">
          <w:marLeft w:val="480"/>
          <w:marRight w:val="0"/>
          <w:marTop w:val="0"/>
          <w:marBottom w:val="0"/>
          <w:divBdr>
            <w:top w:val="none" w:sz="0" w:space="0" w:color="auto"/>
            <w:left w:val="none" w:sz="0" w:space="0" w:color="auto"/>
            <w:bottom w:val="none" w:sz="0" w:space="0" w:color="auto"/>
            <w:right w:val="none" w:sz="0" w:space="0" w:color="auto"/>
          </w:divBdr>
        </w:div>
        <w:div w:id="930553634">
          <w:marLeft w:val="480"/>
          <w:marRight w:val="0"/>
          <w:marTop w:val="0"/>
          <w:marBottom w:val="0"/>
          <w:divBdr>
            <w:top w:val="none" w:sz="0" w:space="0" w:color="auto"/>
            <w:left w:val="none" w:sz="0" w:space="0" w:color="auto"/>
            <w:bottom w:val="none" w:sz="0" w:space="0" w:color="auto"/>
            <w:right w:val="none" w:sz="0" w:space="0" w:color="auto"/>
          </w:divBdr>
        </w:div>
        <w:div w:id="1672293796">
          <w:marLeft w:val="480"/>
          <w:marRight w:val="0"/>
          <w:marTop w:val="0"/>
          <w:marBottom w:val="0"/>
          <w:divBdr>
            <w:top w:val="none" w:sz="0" w:space="0" w:color="auto"/>
            <w:left w:val="none" w:sz="0" w:space="0" w:color="auto"/>
            <w:bottom w:val="none" w:sz="0" w:space="0" w:color="auto"/>
            <w:right w:val="none" w:sz="0" w:space="0" w:color="auto"/>
          </w:divBdr>
        </w:div>
        <w:div w:id="2070417625">
          <w:marLeft w:val="480"/>
          <w:marRight w:val="0"/>
          <w:marTop w:val="0"/>
          <w:marBottom w:val="0"/>
          <w:divBdr>
            <w:top w:val="none" w:sz="0" w:space="0" w:color="auto"/>
            <w:left w:val="none" w:sz="0" w:space="0" w:color="auto"/>
            <w:bottom w:val="none" w:sz="0" w:space="0" w:color="auto"/>
            <w:right w:val="none" w:sz="0" w:space="0" w:color="auto"/>
          </w:divBdr>
        </w:div>
        <w:div w:id="1585459701">
          <w:marLeft w:val="480"/>
          <w:marRight w:val="0"/>
          <w:marTop w:val="0"/>
          <w:marBottom w:val="0"/>
          <w:divBdr>
            <w:top w:val="none" w:sz="0" w:space="0" w:color="auto"/>
            <w:left w:val="none" w:sz="0" w:space="0" w:color="auto"/>
            <w:bottom w:val="none" w:sz="0" w:space="0" w:color="auto"/>
            <w:right w:val="none" w:sz="0" w:space="0" w:color="auto"/>
          </w:divBdr>
        </w:div>
        <w:div w:id="716856068">
          <w:marLeft w:val="480"/>
          <w:marRight w:val="0"/>
          <w:marTop w:val="0"/>
          <w:marBottom w:val="0"/>
          <w:divBdr>
            <w:top w:val="none" w:sz="0" w:space="0" w:color="auto"/>
            <w:left w:val="none" w:sz="0" w:space="0" w:color="auto"/>
            <w:bottom w:val="none" w:sz="0" w:space="0" w:color="auto"/>
            <w:right w:val="none" w:sz="0" w:space="0" w:color="auto"/>
          </w:divBdr>
        </w:div>
        <w:div w:id="953243679">
          <w:marLeft w:val="480"/>
          <w:marRight w:val="0"/>
          <w:marTop w:val="0"/>
          <w:marBottom w:val="0"/>
          <w:divBdr>
            <w:top w:val="none" w:sz="0" w:space="0" w:color="auto"/>
            <w:left w:val="none" w:sz="0" w:space="0" w:color="auto"/>
            <w:bottom w:val="none" w:sz="0" w:space="0" w:color="auto"/>
            <w:right w:val="none" w:sz="0" w:space="0" w:color="auto"/>
          </w:divBdr>
        </w:div>
        <w:div w:id="1314598087">
          <w:marLeft w:val="480"/>
          <w:marRight w:val="0"/>
          <w:marTop w:val="0"/>
          <w:marBottom w:val="0"/>
          <w:divBdr>
            <w:top w:val="none" w:sz="0" w:space="0" w:color="auto"/>
            <w:left w:val="none" w:sz="0" w:space="0" w:color="auto"/>
            <w:bottom w:val="none" w:sz="0" w:space="0" w:color="auto"/>
            <w:right w:val="none" w:sz="0" w:space="0" w:color="auto"/>
          </w:divBdr>
        </w:div>
        <w:div w:id="1742554785">
          <w:marLeft w:val="480"/>
          <w:marRight w:val="0"/>
          <w:marTop w:val="0"/>
          <w:marBottom w:val="0"/>
          <w:divBdr>
            <w:top w:val="none" w:sz="0" w:space="0" w:color="auto"/>
            <w:left w:val="none" w:sz="0" w:space="0" w:color="auto"/>
            <w:bottom w:val="none" w:sz="0" w:space="0" w:color="auto"/>
            <w:right w:val="none" w:sz="0" w:space="0" w:color="auto"/>
          </w:divBdr>
        </w:div>
        <w:div w:id="839858167">
          <w:marLeft w:val="480"/>
          <w:marRight w:val="0"/>
          <w:marTop w:val="0"/>
          <w:marBottom w:val="0"/>
          <w:divBdr>
            <w:top w:val="none" w:sz="0" w:space="0" w:color="auto"/>
            <w:left w:val="none" w:sz="0" w:space="0" w:color="auto"/>
            <w:bottom w:val="none" w:sz="0" w:space="0" w:color="auto"/>
            <w:right w:val="none" w:sz="0" w:space="0" w:color="auto"/>
          </w:divBdr>
        </w:div>
        <w:div w:id="208344824">
          <w:marLeft w:val="480"/>
          <w:marRight w:val="0"/>
          <w:marTop w:val="0"/>
          <w:marBottom w:val="0"/>
          <w:divBdr>
            <w:top w:val="none" w:sz="0" w:space="0" w:color="auto"/>
            <w:left w:val="none" w:sz="0" w:space="0" w:color="auto"/>
            <w:bottom w:val="none" w:sz="0" w:space="0" w:color="auto"/>
            <w:right w:val="none" w:sz="0" w:space="0" w:color="auto"/>
          </w:divBdr>
        </w:div>
        <w:div w:id="937252307">
          <w:marLeft w:val="480"/>
          <w:marRight w:val="0"/>
          <w:marTop w:val="0"/>
          <w:marBottom w:val="0"/>
          <w:divBdr>
            <w:top w:val="none" w:sz="0" w:space="0" w:color="auto"/>
            <w:left w:val="none" w:sz="0" w:space="0" w:color="auto"/>
            <w:bottom w:val="none" w:sz="0" w:space="0" w:color="auto"/>
            <w:right w:val="none" w:sz="0" w:space="0" w:color="auto"/>
          </w:divBdr>
        </w:div>
        <w:div w:id="467743767">
          <w:marLeft w:val="480"/>
          <w:marRight w:val="0"/>
          <w:marTop w:val="0"/>
          <w:marBottom w:val="0"/>
          <w:divBdr>
            <w:top w:val="none" w:sz="0" w:space="0" w:color="auto"/>
            <w:left w:val="none" w:sz="0" w:space="0" w:color="auto"/>
            <w:bottom w:val="none" w:sz="0" w:space="0" w:color="auto"/>
            <w:right w:val="none" w:sz="0" w:space="0" w:color="auto"/>
          </w:divBdr>
        </w:div>
        <w:div w:id="2073040801">
          <w:marLeft w:val="480"/>
          <w:marRight w:val="0"/>
          <w:marTop w:val="0"/>
          <w:marBottom w:val="0"/>
          <w:divBdr>
            <w:top w:val="none" w:sz="0" w:space="0" w:color="auto"/>
            <w:left w:val="none" w:sz="0" w:space="0" w:color="auto"/>
            <w:bottom w:val="none" w:sz="0" w:space="0" w:color="auto"/>
            <w:right w:val="none" w:sz="0" w:space="0" w:color="auto"/>
          </w:divBdr>
        </w:div>
        <w:div w:id="2009864511">
          <w:marLeft w:val="480"/>
          <w:marRight w:val="0"/>
          <w:marTop w:val="0"/>
          <w:marBottom w:val="0"/>
          <w:divBdr>
            <w:top w:val="none" w:sz="0" w:space="0" w:color="auto"/>
            <w:left w:val="none" w:sz="0" w:space="0" w:color="auto"/>
            <w:bottom w:val="none" w:sz="0" w:space="0" w:color="auto"/>
            <w:right w:val="none" w:sz="0" w:space="0" w:color="auto"/>
          </w:divBdr>
        </w:div>
        <w:div w:id="222837652">
          <w:marLeft w:val="480"/>
          <w:marRight w:val="0"/>
          <w:marTop w:val="0"/>
          <w:marBottom w:val="0"/>
          <w:divBdr>
            <w:top w:val="none" w:sz="0" w:space="0" w:color="auto"/>
            <w:left w:val="none" w:sz="0" w:space="0" w:color="auto"/>
            <w:bottom w:val="none" w:sz="0" w:space="0" w:color="auto"/>
            <w:right w:val="none" w:sz="0" w:space="0" w:color="auto"/>
          </w:divBdr>
        </w:div>
        <w:div w:id="614597384">
          <w:marLeft w:val="480"/>
          <w:marRight w:val="0"/>
          <w:marTop w:val="0"/>
          <w:marBottom w:val="0"/>
          <w:divBdr>
            <w:top w:val="none" w:sz="0" w:space="0" w:color="auto"/>
            <w:left w:val="none" w:sz="0" w:space="0" w:color="auto"/>
            <w:bottom w:val="none" w:sz="0" w:space="0" w:color="auto"/>
            <w:right w:val="none" w:sz="0" w:space="0" w:color="auto"/>
          </w:divBdr>
        </w:div>
        <w:div w:id="1137189069">
          <w:marLeft w:val="480"/>
          <w:marRight w:val="0"/>
          <w:marTop w:val="0"/>
          <w:marBottom w:val="0"/>
          <w:divBdr>
            <w:top w:val="none" w:sz="0" w:space="0" w:color="auto"/>
            <w:left w:val="none" w:sz="0" w:space="0" w:color="auto"/>
            <w:bottom w:val="none" w:sz="0" w:space="0" w:color="auto"/>
            <w:right w:val="none" w:sz="0" w:space="0" w:color="auto"/>
          </w:divBdr>
        </w:div>
        <w:div w:id="1653289020">
          <w:marLeft w:val="480"/>
          <w:marRight w:val="0"/>
          <w:marTop w:val="0"/>
          <w:marBottom w:val="0"/>
          <w:divBdr>
            <w:top w:val="none" w:sz="0" w:space="0" w:color="auto"/>
            <w:left w:val="none" w:sz="0" w:space="0" w:color="auto"/>
            <w:bottom w:val="none" w:sz="0" w:space="0" w:color="auto"/>
            <w:right w:val="none" w:sz="0" w:space="0" w:color="auto"/>
          </w:divBdr>
        </w:div>
        <w:div w:id="2069919784">
          <w:marLeft w:val="480"/>
          <w:marRight w:val="0"/>
          <w:marTop w:val="0"/>
          <w:marBottom w:val="0"/>
          <w:divBdr>
            <w:top w:val="none" w:sz="0" w:space="0" w:color="auto"/>
            <w:left w:val="none" w:sz="0" w:space="0" w:color="auto"/>
            <w:bottom w:val="none" w:sz="0" w:space="0" w:color="auto"/>
            <w:right w:val="none" w:sz="0" w:space="0" w:color="auto"/>
          </w:divBdr>
        </w:div>
        <w:div w:id="1353724444">
          <w:marLeft w:val="480"/>
          <w:marRight w:val="0"/>
          <w:marTop w:val="0"/>
          <w:marBottom w:val="0"/>
          <w:divBdr>
            <w:top w:val="none" w:sz="0" w:space="0" w:color="auto"/>
            <w:left w:val="none" w:sz="0" w:space="0" w:color="auto"/>
            <w:bottom w:val="none" w:sz="0" w:space="0" w:color="auto"/>
            <w:right w:val="none" w:sz="0" w:space="0" w:color="auto"/>
          </w:divBdr>
        </w:div>
        <w:div w:id="2001692389">
          <w:marLeft w:val="480"/>
          <w:marRight w:val="0"/>
          <w:marTop w:val="0"/>
          <w:marBottom w:val="0"/>
          <w:divBdr>
            <w:top w:val="none" w:sz="0" w:space="0" w:color="auto"/>
            <w:left w:val="none" w:sz="0" w:space="0" w:color="auto"/>
            <w:bottom w:val="none" w:sz="0" w:space="0" w:color="auto"/>
            <w:right w:val="none" w:sz="0" w:space="0" w:color="auto"/>
          </w:divBdr>
        </w:div>
        <w:div w:id="160782816">
          <w:marLeft w:val="480"/>
          <w:marRight w:val="0"/>
          <w:marTop w:val="0"/>
          <w:marBottom w:val="0"/>
          <w:divBdr>
            <w:top w:val="none" w:sz="0" w:space="0" w:color="auto"/>
            <w:left w:val="none" w:sz="0" w:space="0" w:color="auto"/>
            <w:bottom w:val="none" w:sz="0" w:space="0" w:color="auto"/>
            <w:right w:val="none" w:sz="0" w:space="0" w:color="auto"/>
          </w:divBdr>
        </w:div>
        <w:div w:id="2128427215">
          <w:marLeft w:val="480"/>
          <w:marRight w:val="0"/>
          <w:marTop w:val="0"/>
          <w:marBottom w:val="0"/>
          <w:divBdr>
            <w:top w:val="none" w:sz="0" w:space="0" w:color="auto"/>
            <w:left w:val="none" w:sz="0" w:space="0" w:color="auto"/>
            <w:bottom w:val="none" w:sz="0" w:space="0" w:color="auto"/>
            <w:right w:val="none" w:sz="0" w:space="0" w:color="auto"/>
          </w:divBdr>
        </w:div>
        <w:div w:id="2036731276">
          <w:marLeft w:val="480"/>
          <w:marRight w:val="0"/>
          <w:marTop w:val="0"/>
          <w:marBottom w:val="0"/>
          <w:divBdr>
            <w:top w:val="none" w:sz="0" w:space="0" w:color="auto"/>
            <w:left w:val="none" w:sz="0" w:space="0" w:color="auto"/>
            <w:bottom w:val="none" w:sz="0" w:space="0" w:color="auto"/>
            <w:right w:val="none" w:sz="0" w:space="0" w:color="auto"/>
          </w:divBdr>
        </w:div>
        <w:div w:id="880433221">
          <w:marLeft w:val="480"/>
          <w:marRight w:val="0"/>
          <w:marTop w:val="0"/>
          <w:marBottom w:val="0"/>
          <w:divBdr>
            <w:top w:val="none" w:sz="0" w:space="0" w:color="auto"/>
            <w:left w:val="none" w:sz="0" w:space="0" w:color="auto"/>
            <w:bottom w:val="none" w:sz="0" w:space="0" w:color="auto"/>
            <w:right w:val="none" w:sz="0" w:space="0" w:color="auto"/>
          </w:divBdr>
        </w:div>
        <w:div w:id="59447131">
          <w:marLeft w:val="480"/>
          <w:marRight w:val="0"/>
          <w:marTop w:val="0"/>
          <w:marBottom w:val="0"/>
          <w:divBdr>
            <w:top w:val="none" w:sz="0" w:space="0" w:color="auto"/>
            <w:left w:val="none" w:sz="0" w:space="0" w:color="auto"/>
            <w:bottom w:val="none" w:sz="0" w:space="0" w:color="auto"/>
            <w:right w:val="none" w:sz="0" w:space="0" w:color="auto"/>
          </w:divBdr>
        </w:div>
        <w:div w:id="487598733">
          <w:marLeft w:val="480"/>
          <w:marRight w:val="0"/>
          <w:marTop w:val="0"/>
          <w:marBottom w:val="0"/>
          <w:divBdr>
            <w:top w:val="none" w:sz="0" w:space="0" w:color="auto"/>
            <w:left w:val="none" w:sz="0" w:space="0" w:color="auto"/>
            <w:bottom w:val="none" w:sz="0" w:space="0" w:color="auto"/>
            <w:right w:val="none" w:sz="0" w:space="0" w:color="auto"/>
          </w:divBdr>
        </w:div>
        <w:div w:id="2076588036">
          <w:marLeft w:val="480"/>
          <w:marRight w:val="0"/>
          <w:marTop w:val="0"/>
          <w:marBottom w:val="0"/>
          <w:divBdr>
            <w:top w:val="none" w:sz="0" w:space="0" w:color="auto"/>
            <w:left w:val="none" w:sz="0" w:space="0" w:color="auto"/>
            <w:bottom w:val="none" w:sz="0" w:space="0" w:color="auto"/>
            <w:right w:val="none" w:sz="0" w:space="0" w:color="auto"/>
          </w:divBdr>
        </w:div>
        <w:div w:id="2054036686">
          <w:marLeft w:val="480"/>
          <w:marRight w:val="0"/>
          <w:marTop w:val="0"/>
          <w:marBottom w:val="0"/>
          <w:divBdr>
            <w:top w:val="none" w:sz="0" w:space="0" w:color="auto"/>
            <w:left w:val="none" w:sz="0" w:space="0" w:color="auto"/>
            <w:bottom w:val="none" w:sz="0" w:space="0" w:color="auto"/>
            <w:right w:val="none" w:sz="0" w:space="0" w:color="auto"/>
          </w:divBdr>
        </w:div>
        <w:div w:id="290088537">
          <w:marLeft w:val="480"/>
          <w:marRight w:val="0"/>
          <w:marTop w:val="0"/>
          <w:marBottom w:val="0"/>
          <w:divBdr>
            <w:top w:val="none" w:sz="0" w:space="0" w:color="auto"/>
            <w:left w:val="none" w:sz="0" w:space="0" w:color="auto"/>
            <w:bottom w:val="none" w:sz="0" w:space="0" w:color="auto"/>
            <w:right w:val="none" w:sz="0" w:space="0" w:color="auto"/>
          </w:divBdr>
        </w:div>
        <w:div w:id="2106538533">
          <w:marLeft w:val="480"/>
          <w:marRight w:val="0"/>
          <w:marTop w:val="0"/>
          <w:marBottom w:val="0"/>
          <w:divBdr>
            <w:top w:val="none" w:sz="0" w:space="0" w:color="auto"/>
            <w:left w:val="none" w:sz="0" w:space="0" w:color="auto"/>
            <w:bottom w:val="none" w:sz="0" w:space="0" w:color="auto"/>
            <w:right w:val="none" w:sz="0" w:space="0" w:color="auto"/>
          </w:divBdr>
        </w:div>
        <w:div w:id="726952542">
          <w:marLeft w:val="480"/>
          <w:marRight w:val="0"/>
          <w:marTop w:val="0"/>
          <w:marBottom w:val="0"/>
          <w:divBdr>
            <w:top w:val="none" w:sz="0" w:space="0" w:color="auto"/>
            <w:left w:val="none" w:sz="0" w:space="0" w:color="auto"/>
            <w:bottom w:val="none" w:sz="0" w:space="0" w:color="auto"/>
            <w:right w:val="none" w:sz="0" w:space="0" w:color="auto"/>
          </w:divBdr>
        </w:div>
        <w:div w:id="895165244">
          <w:marLeft w:val="480"/>
          <w:marRight w:val="0"/>
          <w:marTop w:val="0"/>
          <w:marBottom w:val="0"/>
          <w:divBdr>
            <w:top w:val="none" w:sz="0" w:space="0" w:color="auto"/>
            <w:left w:val="none" w:sz="0" w:space="0" w:color="auto"/>
            <w:bottom w:val="none" w:sz="0" w:space="0" w:color="auto"/>
            <w:right w:val="none" w:sz="0" w:space="0" w:color="auto"/>
          </w:divBdr>
        </w:div>
        <w:div w:id="1331982561">
          <w:marLeft w:val="480"/>
          <w:marRight w:val="0"/>
          <w:marTop w:val="0"/>
          <w:marBottom w:val="0"/>
          <w:divBdr>
            <w:top w:val="none" w:sz="0" w:space="0" w:color="auto"/>
            <w:left w:val="none" w:sz="0" w:space="0" w:color="auto"/>
            <w:bottom w:val="none" w:sz="0" w:space="0" w:color="auto"/>
            <w:right w:val="none" w:sz="0" w:space="0" w:color="auto"/>
          </w:divBdr>
        </w:div>
        <w:div w:id="254097180">
          <w:marLeft w:val="480"/>
          <w:marRight w:val="0"/>
          <w:marTop w:val="0"/>
          <w:marBottom w:val="0"/>
          <w:divBdr>
            <w:top w:val="none" w:sz="0" w:space="0" w:color="auto"/>
            <w:left w:val="none" w:sz="0" w:space="0" w:color="auto"/>
            <w:bottom w:val="none" w:sz="0" w:space="0" w:color="auto"/>
            <w:right w:val="none" w:sz="0" w:space="0" w:color="auto"/>
          </w:divBdr>
        </w:div>
        <w:div w:id="1345135427">
          <w:marLeft w:val="480"/>
          <w:marRight w:val="0"/>
          <w:marTop w:val="0"/>
          <w:marBottom w:val="0"/>
          <w:divBdr>
            <w:top w:val="none" w:sz="0" w:space="0" w:color="auto"/>
            <w:left w:val="none" w:sz="0" w:space="0" w:color="auto"/>
            <w:bottom w:val="none" w:sz="0" w:space="0" w:color="auto"/>
            <w:right w:val="none" w:sz="0" w:space="0" w:color="auto"/>
          </w:divBdr>
        </w:div>
        <w:div w:id="1716081426">
          <w:marLeft w:val="480"/>
          <w:marRight w:val="0"/>
          <w:marTop w:val="0"/>
          <w:marBottom w:val="0"/>
          <w:divBdr>
            <w:top w:val="none" w:sz="0" w:space="0" w:color="auto"/>
            <w:left w:val="none" w:sz="0" w:space="0" w:color="auto"/>
            <w:bottom w:val="none" w:sz="0" w:space="0" w:color="auto"/>
            <w:right w:val="none" w:sz="0" w:space="0" w:color="auto"/>
          </w:divBdr>
        </w:div>
        <w:div w:id="2087728905">
          <w:marLeft w:val="480"/>
          <w:marRight w:val="0"/>
          <w:marTop w:val="0"/>
          <w:marBottom w:val="0"/>
          <w:divBdr>
            <w:top w:val="none" w:sz="0" w:space="0" w:color="auto"/>
            <w:left w:val="none" w:sz="0" w:space="0" w:color="auto"/>
            <w:bottom w:val="none" w:sz="0" w:space="0" w:color="auto"/>
            <w:right w:val="none" w:sz="0" w:space="0" w:color="auto"/>
          </w:divBdr>
        </w:div>
        <w:div w:id="1710298734">
          <w:marLeft w:val="480"/>
          <w:marRight w:val="0"/>
          <w:marTop w:val="0"/>
          <w:marBottom w:val="0"/>
          <w:divBdr>
            <w:top w:val="none" w:sz="0" w:space="0" w:color="auto"/>
            <w:left w:val="none" w:sz="0" w:space="0" w:color="auto"/>
            <w:bottom w:val="none" w:sz="0" w:space="0" w:color="auto"/>
            <w:right w:val="none" w:sz="0" w:space="0" w:color="auto"/>
          </w:divBdr>
        </w:div>
        <w:div w:id="1992057310">
          <w:marLeft w:val="480"/>
          <w:marRight w:val="0"/>
          <w:marTop w:val="0"/>
          <w:marBottom w:val="0"/>
          <w:divBdr>
            <w:top w:val="none" w:sz="0" w:space="0" w:color="auto"/>
            <w:left w:val="none" w:sz="0" w:space="0" w:color="auto"/>
            <w:bottom w:val="none" w:sz="0" w:space="0" w:color="auto"/>
            <w:right w:val="none" w:sz="0" w:space="0" w:color="auto"/>
          </w:divBdr>
        </w:div>
        <w:div w:id="693655859">
          <w:marLeft w:val="480"/>
          <w:marRight w:val="0"/>
          <w:marTop w:val="0"/>
          <w:marBottom w:val="0"/>
          <w:divBdr>
            <w:top w:val="none" w:sz="0" w:space="0" w:color="auto"/>
            <w:left w:val="none" w:sz="0" w:space="0" w:color="auto"/>
            <w:bottom w:val="none" w:sz="0" w:space="0" w:color="auto"/>
            <w:right w:val="none" w:sz="0" w:space="0" w:color="auto"/>
          </w:divBdr>
        </w:div>
        <w:div w:id="160776014">
          <w:marLeft w:val="480"/>
          <w:marRight w:val="0"/>
          <w:marTop w:val="0"/>
          <w:marBottom w:val="0"/>
          <w:divBdr>
            <w:top w:val="none" w:sz="0" w:space="0" w:color="auto"/>
            <w:left w:val="none" w:sz="0" w:space="0" w:color="auto"/>
            <w:bottom w:val="none" w:sz="0" w:space="0" w:color="auto"/>
            <w:right w:val="none" w:sz="0" w:space="0" w:color="auto"/>
          </w:divBdr>
        </w:div>
        <w:div w:id="481628893">
          <w:marLeft w:val="480"/>
          <w:marRight w:val="0"/>
          <w:marTop w:val="0"/>
          <w:marBottom w:val="0"/>
          <w:divBdr>
            <w:top w:val="none" w:sz="0" w:space="0" w:color="auto"/>
            <w:left w:val="none" w:sz="0" w:space="0" w:color="auto"/>
            <w:bottom w:val="none" w:sz="0" w:space="0" w:color="auto"/>
            <w:right w:val="none" w:sz="0" w:space="0" w:color="auto"/>
          </w:divBdr>
        </w:div>
        <w:div w:id="1120301411">
          <w:marLeft w:val="480"/>
          <w:marRight w:val="0"/>
          <w:marTop w:val="0"/>
          <w:marBottom w:val="0"/>
          <w:divBdr>
            <w:top w:val="none" w:sz="0" w:space="0" w:color="auto"/>
            <w:left w:val="none" w:sz="0" w:space="0" w:color="auto"/>
            <w:bottom w:val="none" w:sz="0" w:space="0" w:color="auto"/>
            <w:right w:val="none" w:sz="0" w:space="0" w:color="auto"/>
          </w:divBdr>
        </w:div>
        <w:div w:id="113642101">
          <w:marLeft w:val="480"/>
          <w:marRight w:val="0"/>
          <w:marTop w:val="0"/>
          <w:marBottom w:val="0"/>
          <w:divBdr>
            <w:top w:val="none" w:sz="0" w:space="0" w:color="auto"/>
            <w:left w:val="none" w:sz="0" w:space="0" w:color="auto"/>
            <w:bottom w:val="none" w:sz="0" w:space="0" w:color="auto"/>
            <w:right w:val="none" w:sz="0" w:space="0" w:color="auto"/>
          </w:divBdr>
        </w:div>
        <w:div w:id="1144658194">
          <w:marLeft w:val="480"/>
          <w:marRight w:val="0"/>
          <w:marTop w:val="0"/>
          <w:marBottom w:val="0"/>
          <w:divBdr>
            <w:top w:val="none" w:sz="0" w:space="0" w:color="auto"/>
            <w:left w:val="none" w:sz="0" w:space="0" w:color="auto"/>
            <w:bottom w:val="none" w:sz="0" w:space="0" w:color="auto"/>
            <w:right w:val="none" w:sz="0" w:space="0" w:color="auto"/>
          </w:divBdr>
        </w:div>
        <w:div w:id="1302536901">
          <w:marLeft w:val="480"/>
          <w:marRight w:val="0"/>
          <w:marTop w:val="0"/>
          <w:marBottom w:val="0"/>
          <w:divBdr>
            <w:top w:val="none" w:sz="0" w:space="0" w:color="auto"/>
            <w:left w:val="none" w:sz="0" w:space="0" w:color="auto"/>
            <w:bottom w:val="none" w:sz="0" w:space="0" w:color="auto"/>
            <w:right w:val="none" w:sz="0" w:space="0" w:color="auto"/>
          </w:divBdr>
        </w:div>
        <w:div w:id="50885438">
          <w:marLeft w:val="480"/>
          <w:marRight w:val="0"/>
          <w:marTop w:val="0"/>
          <w:marBottom w:val="0"/>
          <w:divBdr>
            <w:top w:val="none" w:sz="0" w:space="0" w:color="auto"/>
            <w:left w:val="none" w:sz="0" w:space="0" w:color="auto"/>
            <w:bottom w:val="none" w:sz="0" w:space="0" w:color="auto"/>
            <w:right w:val="none" w:sz="0" w:space="0" w:color="auto"/>
          </w:divBdr>
        </w:div>
        <w:div w:id="1263415638">
          <w:marLeft w:val="480"/>
          <w:marRight w:val="0"/>
          <w:marTop w:val="0"/>
          <w:marBottom w:val="0"/>
          <w:divBdr>
            <w:top w:val="none" w:sz="0" w:space="0" w:color="auto"/>
            <w:left w:val="none" w:sz="0" w:space="0" w:color="auto"/>
            <w:bottom w:val="none" w:sz="0" w:space="0" w:color="auto"/>
            <w:right w:val="none" w:sz="0" w:space="0" w:color="auto"/>
          </w:divBdr>
        </w:div>
        <w:div w:id="1212034614">
          <w:marLeft w:val="480"/>
          <w:marRight w:val="0"/>
          <w:marTop w:val="0"/>
          <w:marBottom w:val="0"/>
          <w:divBdr>
            <w:top w:val="none" w:sz="0" w:space="0" w:color="auto"/>
            <w:left w:val="none" w:sz="0" w:space="0" w:color="auto"/>
            <w:bottom w:val="none" w:sz="0" w:space="0" w:color="auto"/>
            <w:right w:val="none" w:sz="0" w:space="0" w:color="auto"/>
          </w:divBdr>
        </w:div>
      </w:divsChild>
    </w:div>
    <w:div w:id="1614744804">
      <w:bodyDiv w:val="1"/>
      <w:marLeft w:val="0"/>
      <w:marRight w:val="0"/>
      <w:marTop w:val="0"/>
      <w:marBottom w:val="0"/>
      <w:divBdr>
        <w:top w:val="none" w:sz="0" w:space="0" w:color="auto"/>
        <w:left w:val="none" w:sz="0" w:space="0" w:color="auto"/>
        <w:bottom w:val="none" w:sz="0" w:space="0" w:color="auto"/>
        <w:right w:val="none" w:sz="0" w:space="0" w:color="auto"/>
      </w:divBdr>
    </w:div>
    <w:div w:id="1625429607">
      <w:bodyDiv w:val="1"/>
      <w:marLeft w:val="0"/>
      <w:marRight w:val="0"/>
      <w:marTop w:val="0"/>
      <w:marBottom w:val="0"/>
      <w:divBdr>
        <w:top w:val="none" w:sz="0" w:space="0" w:color="auto"/>
        <w:left w:val="none" w:sz="0" w:space="0" w:color="auto"/>
        <w:bottom w:val="none" w:sz="0" w:space="0" w:color="auto"/>
        <w:right w:val="none" w:sz="0" w:space="0" w:color="auto"/>
      </w:divBdr>
    </w:div>
    <w:div w:id="1626622155">
      <w:bodyDiv w:val="1"/>
      <w:marLeft w:val="0"/>
      <w:marRight w:val="0"/>
      <w:marTop w:val="0"/>
      <w:marBottom w:val="0"/>
      <w:divBdr>
        <w:top w:val="none" w:sz="0" w:space="0" w:color="auto"/>
        <w:left w:val="none" w:sz="0" w:space="0" w:color="auto"/>
        <w:bottom w:val="none" w:sz="0" w:space="0" w:color="auto"/>
        <w:right w:val="none" w:sz="0" w:space="0" w:color="auto"/>
      </w:divBdr>
    </w:div>
    <w:div w:id="1629582497">
      <w:bodyDiv w:val="1"/>
      <w:marLeft w:val="0"/>
      <w:marRight w:val="0"/>
      <w:marTop w:val="0"/>
      <w:marBottom w:val="0"/>
      <w:divBdr>
        <w:top w:val="none" w:sz="0" w:space="0" w:color="auto"/>
        <w:left w:val="none" w:sz="0" w:space="0" w:color="auto"/>
        <w:bottom w:val="none" w:sz="0" w:space="0" w:color="auto"/>
        <w:right w:val="none" w:sz="0" w:space="0" w:color="auto"/>
      </w:divBdr>
    </w:div>
    <w:div w:id="1633556009">
      <w:bodyDiv w:val="1"/>
      <w:marLeft w:val="0"/>
      <w:marRight w:val="0"/>
      <w:marTop w:val="0"/>
      <w:marBottom w:val="0"/>
      <w:divBdr>
        <w:top w:val="none" w:sz="0" w:space="0" w:color="auto"/>
        <w:left w:val="none" w:sz="0" w:space="0" w:color="auto"/>
        <w:bottom w:val="none" w:sz="0" w:space="0" w:color="auto"/>
        <w:right w:val="none" w:sz="0" w:space="0" w:color="auto"/>
      </w:divBdr>
    </w:div>
    <w:div w:id="1635714418">
      <w:bodyDiv w:val="1"/>
      <w:marLeft w:val="0"/>
      <w:marRight w:val="0"/>
      <w:marTop w:val="0"/>
      <w:marBottom w:val="0"/>
      <w:divBdr>
        <w:top w:val="none" w:sz="0" w:space="0" w:color="auto"/>
        <w:left w:val="none" w:sz="0" w:space="0" w:color="auto"/>
        <w:bottom w:val="none" w:sz="0" w:space="0" w:color="auto"/>
        <w:right w:val="none" w:sz="0" w:space="0" w:color="auto"/>
      </w:divBdr>
    </w:div>
    <w:div w:id="1636566542">
      <w:bodyDiv w:val="1"/>
      <w:marLeft w:val="0"/>
      <w:marRight w:val="0"/>
      <w:marTop w:val="0"/>
      <w:marBottom w:val="0"/>
      <w:divBdr>
        <w:top w:val="none" w:sz="0" w:space="0" w:color="auto"/>
        <w:left w:val="none" w:sz="0" w:space="0" w:color="auto"/>
        <w:bottom w:val="none" w:sz="0" w:space="0" w:color="auto"/>
        <w:right w:val="none" w:sz="0" w:space="0" w:color="auto"/>
      </w:divBdr>
      <w:divsChild>
        <w:div w:id="1359089247">
          <w:marLeft w:val="640"/>
          <w:marRight w:val="0"/>
          <w:marTop w:val="0"/>
          <w:marBottom w:val="0"/>
          <w:divBdr>
            <w:top w:val="none" w:sz="0" w:space="0" w:color="auto"/>
            <w:left w:val="none" w:sz="0" w:space="0" w:color="auto"/>
            <w:bottom w:val="none" w:sz="0" w:space="0" w:color="auto"/>
            <w:right w:val="none" w:sz="0" w:space="0" w:color="auto"/>
          </w:divBdr>
        </w:div>
        <w:div w:id="1444224785">
          <w:marLeft w:val="640"/>
          <w:marRight w:val="0"/>
          <w:marTop w:val="0"/>
          <w:marBottom w:val="0"/>
          <w:divBdr>
            <w:top w:val="none" w:sz="0" w:space="0" w:color="auto"/>
            <w:left w:val="none" w:sz="0" w:space="0" w:color="auto"/>
            <w:bottom w:val="none" w:sz="0" w:space="0" w:color="auto"/>
            <w:right w:val="none" w:sz="0" w:space="0" w:color="auto"/>
          </w:divBdr>
        </w:div>
        <w:div w:id="1774785788">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126698047">
          <w:marLeft w:val="640"/>
          <w:marRight w:val="0"/>
          <w:marTop w:val="0"/>
          <w:marBottom w:val="0"/>
          <w:divBdr>
            <w:top w:val="none" w:sz="0" w:space="0" w:color="auto"/>
            <w:left w:val="none" w:sz="0" w:space="0" w:color="auto"/>
            <w:bottom w:val="none" w:sz="0" w:space="0" w:color="auto"/>
            <w:right w:val="none" w:sz="0" w:space="0" w:color="auto"/>
          </w:divBdr>
        </w:div>
        <w:div w:id="1316647750">
          <w:marLeft w:val="640"/>
          <w:marRight w:val="0"/>
          <w:marTop w:val="0"/>
          <w:marBottom w:val="0"/>
          <w:divBdr>
            <w:top w:val="none" w:sz="0" w:space="0" w:color="auto"/>
            <w:left w:val="none" w:sz="0" w:space="0" w:color="auto"/>
            <w:bottom w:val="none" w:sz="0" w:space="0" w:color="auto"/>
            <w:right w:val="none" w:sz="0" w:space="0" w:color="auto"/>
          </w:divBdr>
        </w:div>
        <w:div w:id="1550533282">
          <w:marLeft w:val="640"/>
          <w:marRight w:val="0"/>
          <w:marTop w:val="0"/>
          <w:marBottom w:val="0"/>
          <w:divBdr>
            <w:top w:val="none" w:sz="0" w:space="0" w:color="auto"/>
            <w:left w:val="none" w:sz="0" w:space="0" w:color="auto"/>
            <w:bottom w:val="none" w:sz="0" w:space="0" w:color="auto"/>
            <w:right w:val="none" w:sz="0" w:space="0" w:color="auto"/>
          </w:divBdr>
        </w:div>
        <w:div w:id="1630161371">
          <w:marLeft w:val="640"/>
          <w:marRight w:val="0"/>
          <w:marTop w:val="0"/>
          <w:marBottom w:val="0"/>
          <w:divBdr>
            <w:top w:val="none" w:sz="0" w:space="0" w:color="auto"/>
            <w:left w:val="none" w:sz="0" w:space="0" w:color="auto"/>
            <w:bottom w:val="none" w:sz="0" w:space="0" w:color="auto"/>
            <w:right w:val="none" w:sz="0" w:space="0" w:color="auto"/>
          </w:divBdr>
        </w:div>
        <w:div w:id="1962570456">
          <w:marLeft w:val="640"/>
          <w:marRight w:val="0"/>
          <w:marTop w:val="0"/>
          <w:marBottom w:val="0"/>
          <w:divBdr>
            <w:top w:val="none" w:sz="0" w:space="0" w:color="auto"/>
            <w:left w:val="none" w:sz="0" w:space="0" w:color="auto"/>
            <w:bottom w:val="none" w:sz="0" w:space="0" w:color="auto"/>
            <w:right w:val="none" w:sz="0" w:space="0" w:color="auto"/>
          </w:divBdr>
        </w:div>
        <w:div w:id="1628857288">
          <w:marLeft w:val="640"/>
          <w:marRight w:val="0"/>
          <w:marTop w:val="0"/>
          <w:marBottom w:val="0"/>
          <w:divBdr>
            <w:top w:val="none" w:sz="0" w:space="0" w:color="auto"/>
            <w:left w:val="none" w:sz="0" w:space="0" w:color="auto"/>
            <w:bottom w:val="none" w:sz="0" w:space="0" w:color="auto"/>
            <w:right w:val="none" w:sz="0" w:space="0" w:color="auto"/>
          </w:divBdr>
        </w:div>
        <w:div w:id="527525035">
          <w:marLeft w:val="640"/>
          <w:marRight w:val="0"/>
          <w:marTop w:val="0"/>
          <w:marBottom w:val="0"/>
          <w:divBdr>
            <w:top w:val="none" w:sz="0" w:space="0" w:color="auto"/>
            <w:left w:val="none" w:sz="0" w:space="0" w:color="auto"/>
            <w:bottom w:val="none" w:sz="0" w:space="0" w:color="auto"/>
            <w:right w:val="none" w:sz="0" w:space="0" w:color="auto"/>
          </w:divBdr>
        </w:div>
        <w:div w:id="637103137">
          <w:marLeft w:val="640"/>
          <w:marRight w:val="0"/>
          <w:marTop w:val="0"/>
          <w:marBottom w:val="0"/>
          <w:divBdr>
            <w:top w:val="none" w:sz="0" w:space="0" w:color="auto"/>
            <w:left w:val="none" w:sz="0" w:space="0" w:color="auto"/>
            <w:bottom w:val="none" w:sz="0" w:space="0" w:color="auto"/>
            <w:right w:val="none" w:sz="0" w:space="0" w:color="auto"/>
          </w:divBdr>
        </w:div>
        <w:div w:id="1643853773">
          <w:marLeft w:val="640"/>
          <w:marRight w:val="0"/>
          <w:marTop w:val="0"/>
          <w:marBottom w:val="0"/>
          <w:divBdr>
            <w:top w:val="none" w:sz="0" w:space="0" w:color="auto"/>
            <w:left w:val="none" w:sz="0" w:space="0" w:color="auto"/>
            <w:bottom w:val="none" w:sz="0" w:space="0" w:color="auto"/>
            <w:right w:val="none" w:sz="0" w:space="0" w:color="auto"/>
          </w:divBdr>
        </w:div>
        <w:div w:id="1486898597">
          <w:marLeft w:val="640"/>
          <w:marRight w:val="0"/>
          <w:marTop w:val="0"/>
          <w:marBottom w:val="0"/>
          <w:divBdr>
            <w:top w:val="none" w:sz="0" w:space="0" w:color="auto"/>
            <w:left w:val="none" w:sz="0" w:space="0" w:color="auto"/>
            <w:bottom w:val="none" w:sz="0" w:space="0" w:color="auto"/>
            <w:right w:val="none" w:sz="0" w:space="0" w:color="auto"/>
          </w:divBdr>
        </w:div>
        <w:div w:id="1887057409">
          <w:marLeft w:val="640"/>
          <w:marRight w:val="0"/>
          <w:marTop w:val="0"/>
          <w:marBottom w:val="0"/>
          <w:divBdr>
            <w:top w:val="none" w:sz="0" w:space="0" w:color="auto"/>
            <w:left w:val="none" w:sz="0" w:space="0" w:color="auto"/>
            <w:bottom w:val="none" w:sz="0" w:space="0" w:color="auto"/>
            <w:right w:val="none" w:sz="0" w:space="0" w:color="auto"/>
          </w:divBdr>
        </w:div>
        <w:div w:id="1509490966">
          <w:marLeft w:val="640"/>
          <w:marRight w:val="0"/>
          <w:marTop w:val="0"/>
          <w:marBottom w:val="0"/>
          <w:divBdr>
            <w:top w:val="none" w:sz="0" w:space="0" w:color="auto"/>
            <w:left w:val="none" w:sz="0" w:space="0" w:color="auto"/>
            <w:bottom w:val="none" w:sz="0" w:space="0" w:color="auto"/>
            <w:right w:val="none" w:sz="0" w:space="0" w:color="auto"/>
          </w:divBdr>
        </w:div>
        <w:div w:id="510221050">
          <w:marLeft w:val="640"/>
          <w:marRight w:val="0"/>
          <w:marTop w:val="0"/>
          <w:marBottom w:val="0"/>
          <w:divBdr>
            <w:top w:val="none" w:sz="0" w:space="0" w:color="auto"/>
            <w:left w:val="none" w:sz="0" w:space="0" w:color="auto"/>
            <w:bottom w:val="none" w:sz="0" w:space="0" w:color="auto"/>
            <w:right w:val="none" w:sz="0" w:space="0" w:color="auto"/>
          </w:divBdr>
        </w:div>
        <w:div w:id="1307130827">
          <w:marLeft w:val="640"/>
          <w:marRight w:val="0"/>
          <w:marTop w:val="0"/>
          <w:marBottom w:val="0"/>
          <w:divBdr>
            <w:top w:val="none" w:sz="0" w:space="0" w:color="auto"/>
            <w:left w:val="none" w:sz="0" w:space="0" w:color="auto"/>
            <w:bottom w:val="none" w:sz="0" w:space="0" w:color="auto"/>
            <w:right w:val="none" w:sz="0" w:space="0" w:color="auto"/>
          </w:divBdr>
        </w:div>
        <w:div w:id="1891764858">
          <w:marLeft w:val="640"/>
          <w:marRight w:val="0"/>
          <w:marTop w:val="0"/>
          <w:marBottom w:val="0"/>
          <w:divBdr>
            <w:top w:val="none" w:sz="0" w:space="0" w:color="auto"/>
            <w:left w:val="none" w:sz="0" w:space="0" w:color="auto"/>
            <w:bottom w:val="none" w:sz="0" w:space="0" w:color="auto"/>
            <w:right w:val="none" w:sz="0" w:space="0" w:color="auto"/>
          </w:divBdr>
        </w:div>
        <w:div w:id="9375684">
          <w:marLeft w:val="640"/>
          <w:marRight w:val="0"/>
          <w:marTop w:val="0"/>
          <w:marBottom w:val="0"/>
          <w:divBdr>
            <w:top w:val="none" w:sz="0" w:space="0" w:color="auto"/>
            <w:left w:val="none" w:sz="0" w:space="0" w:color="auto"/>
            <w:bottom w:val="none" w:sz="0" w:space="0" w:color="auto"/>
            <w:right w:val="none" w:sz="0" w:space="0" w:color="auto"/>
          </w:divBdr>
        </w:div>
        <w:div w:id="1340497395">
          <w:marLeft w:val="640"/>
          <w:marRight w:val="0"/>
          <w:marTop w:val="0"/>
          <w:marBottom w:val="0"/>
          <w:divBdr>
            <w:top w:val="none" w:sz="0" w:space="0" w:color="auto"/>
            <w:left w:val="none" w:sz="0" w:space="0" w:color="auto"/>
            <w:bottom w:val="none" w:sz="0" w:space="0" w:color="auto"/>
            <w:right w:val="none" w:sz="0" w:space="0" w:color="auto"/>
          </w:divBdr>
        </w:div>
        <w:div w:id="1743524756">
          <w:marLeft w:val="640"/>
          <w:marRight w:val="0"/>
          <w:marTop w:val="0"/>
          <w:marBottom w:val="0"/>
          <w:divBdr>
            <w:top w:val="none" w:sz="0" w:space="0" w:color="auto"/>
            <w:left w:val="none" w:sz="0" w:space="0" w:color="auto"/>
            <w:bottom w:val="none" w:sz="0" w:space="0" w:color="auto"/>
            <w:right w:val="none" w:sz="0" w:space="0" w:color="auto"/>
          </w:divBdr>
        </w:div>
        <w:div w:id="394400755">
          <w:marLeft w:val="640"/>
          <w:marRight w:val="0"/>
          <w:marTop w:val="0"/>
          <w:marBottom w:val="0"/>
          <w:divBdr>
            <w:top w:val="none" w:sz="0" w:space="0" w:color="auto"/>
            <w:left w:val="none" w:sz="0" w:space="0" w:color="auto"/>
            <w:bottom w:val="none" w:sz="0" w:space="0" w:color="auto"/>
            <w:right w:val="none" w:sz="0" w:space="0" w:color="auto"/>
          </w:divBdr>
        </w:div>
        <w:div w:id="1364867621">
          <w:marLeft w:val="640"/>
          <w:marRight w:val="0"/>
          <w:marTop w:val="0"/>
          <w:marBottom w:val="0"/>
          <w:divBdr>
            <w:top w:val="none" w:sz="0" w:space="0" w:color="auto"/>
            <w:left w:val="none" w:sz="0" w:space="0" w:color="auto"/>
            <w:bottom w:val="none" w:sz="0" w:space="0" w:color="auto"/>
            <w:right w:val="none" w:sz="0" w:space="0" w:color="auto"/>
          </w:divBdr>
        </w:div>
        <w:div w:id="985747216">
          <w:marLeft w:val="640"/>
          <w:marRight w:val="0"/>
          <w:marTop w:val="0"/>
          <w:marBottom w:val="0"/>
          <w:divBdr>
            <w:top w:val="none" w:sz="0" w:space="0" w:color="auto"/>
            <w:left w:val="none" w:sz="0" w:space="0" w:color="auto"/>
            <w:bottom w:val="none" w:sz="0" w:space="0" w:color="auto"/>
            <w:right w:val="none" w:sz="0" w:space="0" w:color="auto"/>
          </w:divBdr>
        </w:div>
        <w:div w:id="684555072">
          <w:marLeft w:val="640"/>
          <w:marRight w:val="0"/>
          <w:marTop w:val="0"/>
          <w:marBottom w:val="0"/>
          <w:divBdr>
            <w:top w:val="none" w:sz="0" w:space="0" w:color="auto"/>
            <w:left w:val="none" w:sz="0" w:space="0" w:color="auto"/>
            <w:bottom w:val="none" w:sz="0" w:space="0" w:color="auto"/>
            <w:right w:val="none" w:sz="0" w:space="0" w:color="auto"/>
          </w:divBdr>
        </w:div>
        <w:div w:id="18551585">
          <w:marLeft w:val="640"/>
          <w:marRight w:val="0"/>
          <w:marTop w:val="0"/>
          <w:marBottom w:val="0"/>
          <w:divBdr>
            <w:top w:val="none" w:sz="0" w:space="0" w:color="auto"/>
            <w:left w:val="none" w:sz="0" w:space="0" w:color="auto"/>
            <w:bottom w:val="none" w:sz="0" w:space="0" w:color="auto"/>
            <w:right w:val="none" w:sz="0" w:space="0" w:color="auto"/>
          </w:divBdr>
        </w:div>
        <w:div w:id="1462192034">
          <w:marLeft w:val="640"/>
          <w:marRight w:val="0"/>
          <w:marTop w:val="0"/>
          <w:marBottom w:val="0"/>
          <w:divBdr>
            <w:top w:val="none" w:sz="0" w:space="0" w:color="auto"/>
            <w:left w:val="none" w:sz="0" w:space="0" w:color="auto"/>
            <w:bottom w:val="none" w:sz="0" w:space="0" w:color="auto"/>
            <w:right w:val="none" w:sz="0" w:space="0" w:color="auto"/>
          </w:divBdr>
        </w:div>
        <w:div w:id="711536777">
          <w:marLeft w:val="640"/>
          <w:marRight w:val="0"/>
          <w:marTop w:val="0"/>
          <w:marBottom w:val="0"/>
          <w:divBdr>
            <w:top w:val="none" w:sz="0" w:space="0" w:color="auto"/>
            <w:left w:val="none" w:sz="0" w:space="0" w:color="auto"/>
            <w:bottom w:val="none" w:sz="0" w:space="0" w:color="auto"/>
            <w:right w:val="none" w:sz="0" w:space="0" w:color="auto"/>
          </w:divBdr>
        </w:div>
        <w:div w:id="394746492">
          <w:marLeft w:val="640"/>
          <w:marRight w:val="0"/>
          <w:marTop w:val="0"/>
          <w:marBottom w:val="0"/>
          <w:divBdr>
            <w:top w:val="none" w:sz="0" w:space="0" w:color="auto"/>
            <w:left w:val="none" w:sz="0" w:space="0" w:color="auto"/>
            <w:bottom w:val="none" w:sz="0" w:space="0" w:color="auto"/>
            <w:right w:val="none" w:sz="0" w:space="0" w:color="auto"/>
          </w:divBdr>
        </w:div>
        <w:div w:id="1678770211">
          <w:marLeft w:val="640"/>
          <w:marRight w:val="0"/>
          <w:marTop w:val="0"/>
          <w:marBottom w:val="0"/>
          <w:divBdr>
            <w:top w:val="none" w:sz="0" w:space="0" w:color="auto"/>
            <w:left w:val="none" w:sz="0" w:space="0" w:color="auto"/>
            <w:bottom w:val="none" w:sz="0" w:space="0" w:color="auto"/>
            <w:right w:val="none" w:sz="0" w:space="0" w:color="auto"/>
          </w:divBdr>
        </w:div>
        <w:div w:id="1097559129">
          <w:marLeft w:val="640"/>
          <w:marRight w:val="0"/>
          <w:marTop w:val="0"/>
          <w:marBottom w:val="0"/>
          <w:divBdr>
            <w:top w:val="none" w:sz="0" w:space="0" w:color="auto"/>
            <w:left w:val="none" w:sz="0" w:space="0" w:color="auto"/>
            <w:bottom w:val="none" w:sz="0" w:space="0" w:color="auto"/>
            <w:right w:val="none" w:sz="0" w:space="0" w:color="auto"/>
          </w:divBdr>
        </w:div>
        <w:div w:id="1027098552">
          <w:marLeft w:val="640"/>
          <w:marRight w:val="0"/>
          <w:marTop w:val="0"/>
          <w:marBottom w:val="0"/>
          <w:divBdr>
            <w:top w:val="none" w:sz="0" w:space="0" w:color="auto"/>
            <w:left w:val="none" w:sz="0" w:space="0" w:color="auto"/>
            <w:bottom w:val="none" w:sz="0" w:space="0" w:color="auto"/>
            <w:right w:val="none" w:sz="0" w:space="0" w:color="auto"/>
          </w:divBdr>
        </w:div>
        <w:div w:id="134031857">
          <w:marLeft w:val="640"/>
          <w:marRight w:val="0"/>
          <w:marTop w:val="0"/>
          <w:marBottom w:val="0"/>
          <w:divBdr>
            <w:top w:val="none" w:sz="0" w:space="0" w:color="auto"/>
            <w:left w:val="none" w:sz="0" w:space="0" w:color="auto"/>
            <w:bottom w:val="none" w:sz="0" w:space="0" w:color="auto"/>
            <w:right w:val="none" w:sz="0" w:space="0" w:color="auto"/>
          </w:divBdr>
        </w:div>
        <w:div w:id="704523157">
          <w:marLeft w:val="640"/>
          <w:marRight w:val="0"/>
          <w:marTop w:val="0"/>
          <w:marBottom w:val="0"/>
          <w:divBdr>
            <w:top w:val="none" w:sz="0" w:space="0" w:color="auto"/>
            <w:left w:val="none" w:sz="0" w:space="0" w:color="auto"/>
            <w:bottom w:val="none" w:sz="0" w:space="0" w:color="auto"/>
            <w:right w:val="none" w:sz="0" w:space="0" w:color="auto"/>
          </w:divBdr>
        </w:div>
        <w:div w:id="2002004913">
          <w:marLeft w:val="640"/>
          <w:marRight w:val="0"/>
          <w:marTop w:val="0"/>
          <w:marBottom w:val="0"/>
          <w:divBdr>
            <w:top w:val="none" w:sz="0" w:space="0" w:color="auto"/>
            <w:left w:val="none" w:sz="0" w:space="0" w:color="auto"/>
            <w:bottom w:val="none" w:sz="0" w:space="0" w:color="auto"/>
            <w:right w:val="none" w:sz="0" w:space="0" w:color="auto"/>
          </w:divBdr>
        </w:div>
        <w:div w:id="738795028">
          <w:marLeft w:val="640"/>
          <w:marRight w:val="0"/>
          <w:marTop w:val="0"/>
          <w:marBottom w:val="0"/>
          <w:divBdr>
            <w:top w:val="none" w:sz="0" w:space="0" w:color="auto"/>
            <w:left w:val="none" w:sz="0" w:space="0" w:color="auto"/>
            <w:bottom w:val="none" w:sz="0" w:space="0" w:color="auto"/>
            <w:right w:val="none" w:sz="0" w:space="0" w:color="auto"/>
          </w:divBdr>
        </w:div>
        <w:div w:id="1963419978">
          <w:marLeft w:val="640"/>
          <w:marRight w:val="0"/>
          <w:marTop w:val="0"/>
          <w:marBottom w:val="0"/>
          <w:divBdr>
            <w:top w:val="none" w:sz="0" w:space="0" w:color="auto"/>
            <w:left w:val="none" w:sz="0" w:space="0" w:color="auto"/>
            <w:bottom w:val="none" w:sz="0" w:space="0" w:color="auto"/>
            <w:right w:val="none" w:sz="0" w:space="0" w:color="auto"/>
          </w:divBdr>
        </w:div>
        <w:div w:id="1348143995">
          <w:marLeft w:val="640"/>
          <w:marRight w:val="0"/>
          <w:marTop w:val="0"/>
          <w:marBottom w:val="0"/>
          <w:divBdr>
            <w:top w:val="none" w:sz="0" w:space="0" w:color="auto"/>
            <w:left w:val="none" w:sz="0" w:space="0" w:color="auto"/>
            <w:bottom w:val="none" w:sz="0" w:space="0" w:color="auto"/>
            <w:right w:val="none" w:sz="0" w:space="0" w:color="auto"/>
          </w:divBdr>
        </w:div>
        <w:div w:id="100076686">
          <w:marLeft w:val="640"/>
          <w:marRight w:val="0"/>
          <w:marTop w:val="0"/>
          <w:marBottom w:val="0"/>
          <w:divBdr>
            <w:top w:val="none" w:sz="0" w:space="0" w:color="auto"/>
            <w:left w:val="none" w:sz="0" w:space="0" w:color="auto"/>
            <w:bottom w:val="none" w:sz="0" w:space="0" w:color="auto"/>
            <w:right w:val="none" w:sz="0" w:space="0" w:color="auto"/>
          </w:divBdr>
        </w:div>
        <w:div w:id="599726187">
          <w:marLeft w:val="640"/>
          <w:marRight w:val="0"/>
          <w:marTop w:val="0"/>
          <w:marBottom w:val="0"/>
          <w:divBdr>
            <w:top w:val="none" w:sz="0" w:space="0" w:color="auto"/>
            <w:left w:val="none" w:sz="0" w:space="0" w:color="auto"/>
            <w:bottom w:val="none" w:sz="0" w:space="0" w:color="auto"/>
            <w:right w:val="none" w:sz="0" w:space="0" w:color="auto"/>
          </w:divBdr>
        </w:div>
        <w:div w:id="1291744625">
          <w:marLeft w:val="640"/>
          <w:marRight w:val="0"/>
          <w:marTop w:val="0"/>
          <w:marBottom w:val="0"/>
          <w:divBdr>
            <w:top w:val="none" w:sz="0" w:space="0" w:color="auto"/>
            <w:left w:val="none" w:sz="0" w:space="0" w:color="auto"/>
            <w:bottom w:val="none" w:sz="0" w:space="0" w:color="auto"/>
            <w:right w:val="none" w:sz="0" w:space="0" w:color="auto"/>
          </w:divBdr>
        </w:div>
        <w:div w:id="213320391">
          <w:marLeft w:val="640"/>
          <w:marRight w:val="0"/>
          <w:marTop w:val="0"/>
          <w:marBottom w:val="0"/>
          <w:divBdr>
            <w:top w:val="none" w:sz="0" w:space="0" w:color="auto"/>
            <w:left w:val="none" w:sz="0" w:space="0" w:color="auto"/>
            <w:bottom w:val="none" w:sz="0" w:space="0" w:color="auto"/>
            <w:right w:val="none" w:sz="0" w:space="0" w:color="auto"/>
          </w:divBdr>
        </w:div>
        <w:div w:id="577249738">
          <w:marLeft w:val="640"/>
          <w:marRight w:val="0"/>
          <w:marTop w:val="0"/>
          <w:marBottom w:val="0"/>
          <w:divBdr>
            <w:top w:val="none" w:sz="0" w:space="0" w:color="auto"/>
            <w:left w:val="none" w:sz="0" w:space="0" w:color="auto"/>
            <w:bottom w:val="none" w:sz="0" w:space="0" w:color="auto"/>
            <w:right w:val="none" w:sz="0" w:space="0" w:color="auto"/>
          </w:divBdr>
        </w:div>
        <w:div w:id="1479417519">
          <w:marLeft w:val="640"/>
          <w:marRight w:val="0"/>
          <w:marTop w:val="0"/>
          <w:marBottom w:val="0"/>
          <w:divBdr>
            <w:top w:val="none" w:sz="0" w:space="0" w:color="auto"/>
            <w:left w:val="none" w:sz="0" w:space="0" w:color="auto"/>
            <w:bottom w:val="none" w:sz="0" w:space="0" w:color="auto"/>
            <w:right w:val="none" w:sz="0" w:space="0" w:color="auto"/>
          </w:divBdr>
        </w:div>
        <w:div w:id="549459771">
          <w:marLeft w:val="640"/>
          <w:marRight w:val="0"/>
          <w:marTop w:val="0"/>
          <w:marBottom w:val="0"/>
          <w:divBdr>
            <w:top w:val="none" w:sz="0" w:space="0" w:color="auto"/>
            <w:left w:val="none" w:sz="0" w:space="0" w:color="auto"/>
            <w:bottom w:val="none" w:sz="0" w:space="0" w:color="auto"/>
            <w:right w:val="none" w:sz="0" w:space="0" w:color="auto"/>
          </w:divBdr>
        </w:div>
        <w:div w:id="879584746">
          <w:marLeft w:val="640"/>
          <w:marRight w:val="0"/>
          <w:marTop w:val="0"/>
          <w:marBottom w:val="0"/>
          <w:divBdr>
            <w:top w:val="none" w:sz="0" w:space="0" w:color="auto"/>
            <w:left w:val="none" w:sz="0" w:space="0" w:color="auto"/>
            <w:bottom w:val="none" w:sz="0" w:space="0" w:color="auto"/>
            <w:right w:val="none" w:sz="0" w:space="0" w:color="auto"/>
          </w:divBdr>
        </w:div>
        <w:div w:id="1944729727">
          <w:marLeft w:val="640"/>
          <w:marRight w:val="0"/>
          <w:marTop w:val="0"/>
          <w:marBottom w:val="0"/>
          <w:divBdr>
            <w:top w:val="none" w:sz="0" w:space="0" w:color="auto"/>
            <w:left w:val="none" w:sz="0" w:space="0" w:color="auto"/>
            <w:bottom w:val="none" w:sz="0" w:space="0" w:color="auto"/>
            <w:right w:val="none" w:sz="0" w:space="0" w:color="auto"/>
          </w:divBdr>
        </w:div>
        <w:div w:id="2028212144">
          <w:marLeft w:val="640"/>
          <w:marRight w:val="0"/>
          <w:marTop w:val="0"/>
          <w:marBottom w:val="0"/>
          <w:divBdr>
            <w:top w:val="none" w:sz="0" w:space="0" w:color="auto"/>
            <w:left w:val="none" w:sz="0" w:space="0" w:color="auto"/>
            <w:bottom w:val="none" w:sz="0" w:space="0" w:color="auto"/>
            <w:right w:val="none" w:sz="0" w:space="0" w:color="auto"/>
          </w:divBdr>
        </w:div>
        <w:div w:id="1367219653">
          <w:marLeft w:val="640"/>
          <w:marRight w:val="0"/>
          <w:marTop w:val="0"/>
          <w:marBottom w:val="0"/>
          <w:divBdr>
            <w:top w:val="none" w:sz="0" w:space="0" w:color="auto"/>
            <w:left w:val="none" w:sz="0" w:space="0" w:color="auto"/>
            <w:bottom w:val="none" w:sz="0" w:space="0" w:color="auto"/>
            <w:right w:val="none" w:sz="0" w:space="0" w:color="auto"/>
          </w:divBdr>
        </w:div>
        <w:div w:id="641347921">
          <w:marLeft w:val="640"/>
          <w:marRight w:val="0"/>
          <w:marTop w:val="0"/>
          <w:marBottom w:val="0"/>
          <w:divBdr>
            <w:top w:val="none" w:sz="0" w:space="0" w:color="auto"/>
            <w:left w:val="none" w:sz="0" w:space="0" w:color="auto"/>
            <w:bottom w:val="none" w:sz="0" w:space="0" w:color="auto"/>
            <w:right w:val="none" w:sz="0" w:space="0" w:color="auto"/>
          </w:divBdr>
        </w:div>
        <w:div w:id="181747144">
          <w:marLeft w:val="640"/>
          <w:marRight w:val="0"/>
          <w:marTop w:val="0"/>
          <w:marBottom w:val="0"/>
          <w:divBdr>
            <w:top w:val="none" w:sz="0" w:space="0" w:color="auto"/>
            <w:left w:val="none" w:sz="0" w:space="0" w:color="auto"/>
            <w:bottom w:val="none" w:sz="0" w:space="0" w:color="auto"/>
            <w:right w:val="none" w:sz="0" w:space="0" w:color="auto"/>
          </w:divBdr>
        </w:div>
        <w:div w:id="1302539968">
          <w:marLeft w:val="640"/>
          <w:marRight w:val="0"/>
          <w:marTop w:val="0"/>
          <w:marBottom w:val="0"/>
          <w:divBdr>
            <w:top w:val="none" w:sz="0" w:space="0" w:color="auto"/>
            <w:left w:val="none" w:sz="0" w:space="0" w:color="auto"/>
            <w:bottom w:val="none" w:sz="0" w:space="0" w:color="auto"/>
            <w:right w:val="none" w:sz="0" w:space="0" w:color="auto"/>
          </w:divBdr>
        </w:div>
        <w:div w:id="287784214">
          <w:marLeft w:val="640"/>
          <w:marRight w:val="0"/>
          <w:marTop w:val="0"/>
          <w:marBottom w:val="0"/>
          <w:divBdr>
            <w:top w:val="none" w:sz="0" w:space="0" w:color="auto"/>
            <w:left w:val="none" w:sz="0" w:space="0" w:color="auto"/>
            <w:bottom w:val="none" w:sz="0" w:space="0" w:color="auto"/>
            <w:right w:val="none" w:sz="0" w:space="0" w:color="auto"/>
          </w:divBdr>
        </w:div>
        <w:div w:id="13921338">
          <w:marLeft w:val="640"/>
          <w:marRight w:val="0"/>
          <w:marTop w:val="0"/>
          <w:marBottom w:val="0"/>
          <w:divBdr>
            <w:top w:val="none" w:sz="0" w:space="0" w:color="auto"/>
            <w:left w:val="none" w:sz="0" w:space="0" w:color="auto"/>
            <w:bottom w:val="none" w:sz="0" w:space="0" w:color="auto"/>
            <w:right w:val="none" w:sz="0" w:space="0" w:color="auto"/>
          </w:divBdr>
        </w:div>
        <w:div w:id="179703940">
          <w:marLeft w:val="640"/>
          <w:marRight w:val="0"/>
          <w:marTop w:val="0"/>
          <w:marBottom w:val="0"/>
          <w:divBdr>
            <w:top w:val="none" w:sz="0" w:space="0" w:color="auto"/>
            <w:left w:val="none" w:sz="0" w:space="0" w:color="auto"/>
            <w:bottom w:val="none" w:sz="0" w:space="0" w:color="auto"/>
            <w:right w:val="none" w:sz="0" w:space="0" w:color="auto"/>
          </w:divBdr>
        </w:div>
        <w:div w:id="677345065">
          <w:marLeft w:val="640"/>
          <w:marRight w:val="0"/>
          <w:marTop w:val="0"/>
          <w:marBottom w:val="0"/>
          <w:divBdr>
            <w:top w:val="none" w:sz="0" w:space="0" w:color="auto"/>
            <w:left w:val="none" w:sz="0" w:space="0" w:color="auto"/>
            <w:bottom w:val="none" w:sz="0" w:space="0" w:color="auto"/>
            <w:right w:val="none" w:sz="0" w:space="0" w:color="auto"/>
          </w:divBdr>
        </w:div>
        <w:div w:id="291910217">
          <w:marLeft w:val="640"/>
          <w:marRight w:val="0"/>
          <w:marTop w:val="0"/>
          <w:marBottom w:val="0"/>
          <w:divBdr>
            <w:top w:val="none" w:sz="0" w:space="0" w:color="auto"/>
            <w:left w:val="none" w:sz="0" w:space="0" w:color="auto"/>
            <w:bottom w:val="none" w:sz="0" w:space="0" w:color="auto"/>
            <w:right w:val="none" w:sz="0" w:space="0" w:color="auto"/>
          </w:divBdr>
        </w:div>
        <w:div w:id="721487401">
          <w:marLeft w:val="640"/>
          <w:marRight w:val="0"/>
          <w:marTop w:val="0"/>
          <w:marBottom w:val="0"/>
          <w:divBdr>
            <w:top w:val="none" w:sz="0" w:space="0" w:color="auto"/>
            <w:left w:val="none" w:sz="0" w:space="0" w:color="auto"/>
            <w:bottom w:val="none" w:sz="0" w:space="0" w:color="auto"/>
            <w:right w:val="none" w:sz="0" w:space="0" w:color="auto"/>
          </w:divBdr>
        </w:div>
        <w:div w:id="1752500966">
          <w:marLeft w:val="640"/>
          <w:marRight w:val="0"/>
          <w:marTop w:val="0"/>
          <w:marBottom w:val="0"/>
          <w:divBdr>
            <w:top w:val="none" w:sz="0" w:space="0" w:color="auto"/>
            <w:left w:val="none" w:sz="0" w:space="0" w:color="auto"/>
            <w:bottom w:val="none" w:sz="0" w:space="0" w:color="auto"/>
            <w:right w:val="none" w:sz="0" w:space="0" w:color="auto"/>
          </w:divBdr>
        </w:div>
        <w:div w:id="304090755">
          <w:marLeft w:val="640"/>
          <w:marRight w:val="0"/>
          <w:marTop w:val="0"/>
          <w:marBottom w:val="0"/>
          <w:divBdr>
            <w:top w:val="none" w:sz="0" w:space="0" w:color="auto"/>
            <w:left w:val="none" w:sz="0" w:space="0" w:color="auto"/>
            <w:bottom w:val="none" w:sz="0" w:space="0" w:color="auto"/>
            <w:right w:val="none" w:sz="0" w:space="0" w:color="auto"/>
          </w:divBdr>
        </w:div>
        <w:div w:id="907836974">
          <w:marLeft w:val="640"/>
          <w:marRight w:val="0"/>
          <w:marTop w:val="0"/>
          <w:marBottom w:val="0"/>
          <w:divBdr>
            <w:top w:val="none" w:sz="0" w:space="0" w:color="auto"/>
            <w:left w:val="none" w:sz="0" w:space="0" w:color="auto"/>
            <w:bottom w:val="none" w:sz="0" w:space="0" w:color="auto"/>
            <w:right w:val="none" w:sz="0" w:space="0" w:color="auto"/>
          </w:divBdr>
        </w:div>
        <w:div w:id="1688215942">
          <w:marLeft w:val="640"/>
          <w:marRight w:val="0"/>
          <w:marTop w:val="0"/>
          <w:marBottom w:val="0"/>
          <w:divBdr>
            <w:top w:val="none" w:sz="0" w:space="0" w:color="auto"/>
            <w:left w:val="none" w:sz="0" w:space="0" w:color="auto"/>
            <w:bottom w:val="none" w:sz="0" w:space="0" w:color="auto"/>
            <w:right w:val="none" w:sz="0" w:space="0" w:color="auto"/>
          </w:divBdr>
        </w:div>
        <w:div w:id="824009826">
          <w:marLeft w:val="640"/>
          <w:marRight w:val="0"/>
          <w:marTop w:val="0"/>
          <w:marBottom w:val="0"/>
          <w:divBdr>
            <w:top w:val="none" w:sz="0" w:space="0" w:color="auto"/>
            <w:left w:val="none" w:sz="0" w:space="0" w:color="auto"/>
            <w:bottom w:val="none" w:sz="0" w:space="0" w:color="auto"/>
            <w:right w:val="none" w:sz="0" w:space="0" w:color="auto"/>
          </w:divBdr>
        </w:div>
        <w:div w:id="553204473">
          <w:marLeft w:val="640"/>
          <w:marRight w:val="0"/>
          <w:marTop w:val="0"/>
          <w:marBottom w:val="0"/>
          <w:divBdr>
            <w:top w:val="none" w:sz="0" w:space="0" w:color="auto"/>
            <w:left w:val="none" w:sz="0" w:space="0" w:color="auto"/>
            <w:bottom w:val="none" w:sz="0" w:space="0" w:color="auto"/>
            <w:right w:val="none" w:sz="0" w:space="0" w:color="auto"/>
          </w:divBdr>
        </w:div>
        <w:div w:id="1855414402">
          <w:marLeft w:val="640"/>
          <w:marRight w:val="0"/>
          <w:marTop w:val="0"/>
          <w:marBottom w:val="0"/>
          <w:divBdr>
            <w:top w:val="none" w:sz="0" w:space="0" w:color="auto"/>
            <w:left w:val="none" w:sz="0" w:space="0" w:color="auto"/>
            <w:bottom w:val="none" w:sz="0" w:space="0" w:color="auto"/>
            <w:right w:val="none" w:sz="0" w:space="0" w:color="auto"/>
          </w:divBdr>
        </w:div>
        <w:div w:id="2124183052">
          <w:marLeft w:val="640"/>
          <w:marRight w:val="0"/>
          <w:marTop w:val="0"/>
          <w:marBottom w:val="0"/>
          <w:divBdr>
            <w:top w:val="none" w:sz="0" w:space="0" w:color="auto"/>
            <w:left w:val="none" w:sz="0" w:space="0" w:color="auto"/>
            <w:bottom w:val="none" w:sz="0" w:space="0" w:color="auto"/>
            <w:right w:val="none" w:sz="0" w:space="0" w:color="auto"/>
          </w:divBdr>
        </w:div>
        <w:div w:id="1460956750">
          <w:marLeft w:val="640"/>
          <w:marRight w:val="0"/>
          <w:marTop w:val="0"/>
          <w:marBottom w:val="0"/>
          <w:divBdr>
            <w:top w:val="none" w:sz="0" w:space="0" w:color="auto"/>
            <w:left w:val="none" w:sz="0" w:space="0" w:color="auto"/>
            <w:bottom w:val="none" w:sz="0" w:space="0" w:color="auto"/>
            <w:right w:val="none" w:sz="0" w:space="0" w:color="auto"/>
          </w:divBdr>
        </w:div>
        <w:div w:id="1014846425">
          <w:marLeft w:val="640"/>
          <w:marRight w:val="0"/>
          <w:marTop w:val="0"/>
          <w:marBottom w:val="0"/>
          <w:divBdr>
            <w:top w:val="none" w:sz="0" w:space="0" w:color="auto"/>
            <w:left w:val="none" w:sz="0" w:space="0" w:color="auto"/>
            <w:bottom w:val="none" w:sz="0" w:space="0" w:color="auto"/>
            <w:right w:val="none" w:sz="0" w:space="0" w:color="auto"/>
          </w:divBdr>
        </w:div>
        <w:div w:id="1455952017">
          <w:marLeft w:val="640"/>
          <w:marRight w:val="0"/>
          <w:marTop w:val="0"/>
          <w:marBottom w:val="0"/>
          <w:divBdr>
            <w:top w:val="none" w:sz="0" w:space="0" w:color="auto"/>
            <w:left w:val="none" w:sz="0" w:space="0" w:color="auto"/>
            <w:bottom w:val="none" w:sz="0" w:space="0" w:color="auto"/>
            <w:right w:val="none" w:sz="0" w:space="0" w:color="auto"/>
          </w:divBdr>
        </w:div>
        <w:div w:id="702946400">
          <w:marLeft w:val="640"/>
          <w:marRight w:val="0"/>
          <w:marTop w:val="0"/>
          <w:marBottom w:val="0"/>
          <w:divBdr>
            <w:top w:val="none" w:sz="0" w:space="0" w:color="auto"/>
            <w:left w:val="none" w:sz="0" w:space="0" w:color="auto"/>
            <w:bottom w:val="none" w:sz="0" w:space="0" w:color="auto"/>
            <w:right w:val="none" w:sz="0" w:space="0" w:color="auto"/>
          </w:divBdr>
        </w:div>
        <w:div w:id="362677646">
          <w:marLeft w:val="640"/>
          <w:marRight w:val="0"/>
          <w:marTop w:val="0"/>
          <w:marBottom w:val="0"/>
          <w:divBdr>
            <w:top w:val="none" w:sz="0" w:space="0" w:color="auto"/>
            <w:left w:val="none" w:sz="0" w:space="0" w:color="auto"/>
            <w:bottom w:val="none" w:sz="0" w:space="0" w:color="auto"/>
            <w:right w:val="none" w:sz="0" w:space="0" w:color="auto"/>
          </w:divBdr>
        </w:div>
        <w:div w:id="494999669">
          <w:marLeft w:val="640"/>
          <w:marRight w:val="0"/>
          <w:marTop w:val="0"/>
          <w:marBottom w:val="0"/>
          <w:divBdr>
            <w:top w:val="none" w:sz="0" w:space="0" w:color="auto"/>
            <w:left w:val="none" w:sz="0" w:space="0" w:color="auto"/>
            <w:bottom w:val="none" w:sz="0" w:space="0" w:color="auto"/>
            <w:right w:val="none" w:sz="0" w:space="0" w:color="auto"/>
          </w:divBdr>
        </w:div>
        <w:div w:id="1573394969">
          <w:marLeft w:val="640"/>
          <w:marRight w:val="0"/>
          <w:marTop w:val="0"/>
          <w:marBottom w:val="0"/>
          <w:divBdr>
            <w:top w:val="none" w:sz="0" w:space="0" w:color="auto"/>
            <w:left w:val="none" w:sz="0" w:space="0" w:color="auto"/>
            <w:bottom w:val="none" w:sz="0" w:space="0" w:color="auto"/>
            <w:right w:val="none" w:sz="0" w:space="0" w:color="auto"/>
          </w:divBdr>
        </w:div>
        <w:div w:id="1379278121">
          <w:marLeft w:val="640"/>
          <w:marRight w:val="0"/>
          <w:marTop w:val="0"/>
          <w:marBottom w:val="0"/>
          <w:divBdr>
            <w:top w:val="none" w:sz="0" w:space="0" w:color="auto"/>
            <w:left w:val="none" w:sz="0" w:space="0" w:color="auto"/>
            <w:bottom w:val="none" w:sz="0" w:space="0" w:color="auto"/>
            <w:right w:val="none" w:sz="0" w:space="0" w:color="auto"/>
          </w:divBdr>
        </w:div>
        <w:div w:id="823085166">
          <w:marLeft w:val="640"/>
          <w:marRight w:val="0"/>
          <w:marTop w:val="0"/>
          <w:marBottom w:val="0"/>
          <w:divBdr>
            <w:top w:val="none" w:sz="0" w:space="0" w:color="auto"/>
            <w:left w:val="none" w:sz="0" w:space="0" w:color="auto"/>
            <w:bottom w:val="none" w:sz="0" w:space="0" w:color="auto"/>
            <w:right w:val="none" w:sz="0" w:space="0" w:color="auto"/>
          </w:divBdr>
        </w:div>
        <w:div w:id="1197232116">
          <w:marLeft w:val="640"/>
          <w:marRight w:val="0"/>
          <w:marTop w:val="0"/>
          <w:marBottom w:val="0"/>
          <w:divBdr>
            <w:top w:val="none" w:sz="0" w:space="0" w:color="auto"/>
            <w:left w:val="none" w:sz="0" w:space="0" w:color="auto"/>
            <w:bottom w:val="none" w:sz="0" w:space="0" w:color="auto"/>
            <w:right w:val="none" w:sz="0" w:space="0" w:color="auto"/>
          </w:divBdr>
        </w:div>
      </w:divsChild>
    </w:div>
    <w:div w:id="1640458913">
      <w:bodyDiv w:val="1"/>
      <w:marLeft w:val="0"/>
      <w:marRight w:val="0"/>
      <w:marTop w:val="0"/>
      <w:marBottom w:val="0"/>
      <w:divBdr>
        <w:top w:val="none" w:sz="0" w:space="0" w:color="auto"/>
        <w:left w:val="none" w:sz="0" w:space="0" w:color="auto"/>
        <w:bottom w:val="none" w:sz="0" w:space="0" w:color="auto"/>
        <w:right w:val="none" w:sz="0" w:space="0" w:color="auto"/>
      </w:divBdr>
      <w:divsChild>
        <w:div w:id="545603045">
          <w:marLeft w:val="640"/>
          <w:marRight w:val="0"/>
          <w:marTop w:val="0"/>
          <w:marBottom w:val="0"/>
          <w:divBdr>
            <w:top w:val="none" w:sz="0" w:space="0" w:color="auto"/>
            <w:left w:val="none" w:sz="0" w:space="0" w:color="auto"/>
            <w:bottom w:val="none" w:sz="0" w:space="0" w:color="auto"/>
            <w:right w:val="none" w:sz="0" w:space="0" w:color="auto"/>
          </w:divBdr>
        </w:div>
        <w:div w:id="150413581">
          <w:marLeft w:val="640"/>
          <w:marRight w:val="0"/>
          <w:marTop w:val="0"/>
          <w:marBottom w:val="0"/>
          <w:divBdr>
            <w:top w:val="none" w:sz="0" w:space="0" w:color="auto"/>
            <w:left w:val="none" w:sz="0" w:space="0" w:color="auto"/>
            <w:bottom w:val="none" w:sz="0" w:space="0" w:color="auto"/>
            <w:right w:val="none" w:sz="0" w:space="0" w:color="auto"/>
          </w:divBdr>
        </w:div>
        <w:div w:id="170608996">
          <w:marLeft w:val="640"/>
          <w:marRight w:val="0"/>
          <w:marTop w:val="0"/>
          <w:marBottom w:val="0"/>
          <w:divBdr>
            <w:top w:val="none" w:sz="0" w:space="0" w:color="auto"/>
            <w:left w:val="none" w:sz="0" w:space="0" w:color="auto"/>
            <w:bottom w:val="none" w:sz="0" w:space="0" w:color="auto"/>
            <w:right w:val="none" w:sz="0" w:space="0" w:color="auto"/>
          </w:divBdr>
        </w:div>
        <w:div w:id="759258769">
          <w:marLeft w:val="640"/>
          <w:marRight w:val="0"/>
          <w:marTop w:val="0"/>
          <w:marBottom w:val="0"/>
          <w:divBdr>
            <w:top w:val="none" w:sz="0" w:space="0" w:color="auto"/>
            <w:left w:val="none" w:sz="0" w:space="0" w:color="auto"/>
            <w:bottom w:val="none" w:sz="0" w:space="0" w:color="auto"/>
            <w:right w:val="none" w:sz="0" w:space="0" w:color="auto"/>
          </w:divBdr>
        </w:div>
        <w:div w:id="277681480">
          <w:marLeft w:val="640"/>
          <w:marRight w:val="0"/>
          <w:marTop w:val="0"/>
          <w:marBottom w:val="0"/>
          <w:divBdr>
            <w:top w:val="none" w:sz="0" w:space="0" w:color="auto"/>
            <w:left w:val="none" w:sz="0" w:space="0" w:color="auto"/>
            <w:bottom w:val="none" w:sz="0" w:space="0" w:color="auto"/>
            <w:right w:val="none" w:sz="0" w:space="0" w:color="auto"/>
          </w:divBdr>
        </w:div>
        <w:div w:id="56899275">
          <w:marLeft w:val="640"/>
          <w:marRight w:val="0"/>
          <w:marTop w:val="0"/>
          <w:marBottom w:val="0"/>
          <w:divBdr>
            <w:top w:val="none" w:sz="0" w:space="0" w:color="auto"/>
            <w:left w:val="none" w:sz="0" w:space="0" w:color="auto"/>
            <w:bottom w:val="none" w:sz="0" w:space="0" w:color="auto"/>
            <w:right w:val="none" w:sz="0" w:space="0" w:color="auto"/>
          </w:divBdr>
        </w:div>
        <w:div w:id="892077459">
          <w:marLeft w:val="640"/>
          <w:marRight w:val="0"/>
          <w:marTop w:val="0"/>
          <w:marBottom w:val="0"/>
          <w:divBdr>
            <w:top w:val="none" w:sz="0" w:space="0" w:color="auto"/>
            <w:left w:val="none" w:sz="0" w:space="0" w:color="auto"/>
            <w:bottom w:val="none" w:sz="0" w:space="0" w:color="auto"/>
            <w:right w:val="none" w:sz="0" w:space="0" w:color="auto"/>
          </w:divBdr>
        </w:div>
        <w:div w:id="1905675481">
          <w:marLeft w:val="640"/>
          <w:marRight w:val="0"/>
          <w:marTop w:val="0"/>
          <w:marBottom w:val="0"/>
          <w:divBdr>
            <w:top w:val="none" w:sz="0" w:space="0" w:color="auto"/>
            <w:left w:val="none" w:sz="0" w:space="0" w:color="auto"/>
            <w:bottom w:val="none" w:sz="0" w:space="0" w:color="auto"/>
            <w:right w:val="none" w:sz="0" w:space="0" w:color="auto"/>
          </w:divBdr>
        </w:div>
        <w:div w:id="995185465">
          <w:marLeft w:val="640"/>
          <w:marRight w:val="0"/>
          <w:marTop w:val="0"/>
          <w:marBottom w:val="0"/>
          <w:divBdr>
            <w:top w:val="none" w:sz="0" w:space="0" w:color="auto"/>
            <w:left w:val="none" w:sz="0" w:space="0" w:color="auto"/>
            <w:bottom w:val="none" w:sz="0" w:space="0" w:color="auto"/>
            <w:right w:val="none" w:sz="0" w:space="0" w:color="auto"/>
          </w:divBdr>
        </w:div>
        <w:div w:id="1406076338">
          <w:marLeft w:val="640"/>
          <w:marRight w:val="0"/>
          <w:marTop w:val="0"/>
          <w:marBottom w:val="0"/>
          <w:divBdr>
            <w:top w:val="none" w:sz="0" w:space="0" w:color="auto"/>
            <w:left w:val="none" w:sz="0" w:space="0" w:color="auto"/>
            <w:bottom w:val="none" w:sz="0" w:space="0" w:color="auto"/>
            <w:right w:val="none" w:sz="0" w:space="0" w:color="auto"/>
          </w:divBdr>
        </w:div>
        <w:div w:id="2003391582">
          <w:marLeft w:val="640"/>
          <w:marRight w:val="0"/>
          <w:marTop w:val="0"/>
          <w:marBottom w:val="0"/>
          <w:divBdr>
            <w:top w:val="none" w:sz="0" w:space="0" w:color="auto"/>
            <w:left w:val="none" w:sz="0" w:space="0" w:color="auto"/>
            <w:bottom w:val="none" w:sz="0" w:space="0" w:color="auto"/>
            <w:right w:val="none" w:sz="0" w:space="0" w:color="auto"/>
          </w:divBdr>
        </w:div>
        <w:div w:id="874384975">
          <w:marLeft w:val="640"/>
          <w:marRight w:val="0"/>
          <w:marTop w:val="0"/>
          <w:marBottom w:val="0"/>
          <w:divBdr>
            <w:top w:val="none" w:sz="0" w:space="0" w:color="auto"/>
            <w:left w:val="none" w:sz="0" w:space="0" w:color="auto"/>
            <w:bottom w:val="none" w:sz="0" w:space="0" w:color="auto"/>
            <w:right w:val="none" w:sz="0" w:space="0" w:color="auto"/>
          </w:divBdr>
        </w:div>
        <w:div w:id="115567749">
          <w:marLeft w:val="640"/>
          <w:marRight w:val="0"/>
          <w:marTop w:val="0"/>
          <w:marBottom w:val="0"/>
          <w:divBdr>
            <w:top w:val="none" w:sz="0" w:space="0" w:color="auto"/>
            <w:left w:val="none" w:sz="0" w:space="0" w:color="auto"/>
            <w:bottom w:val="none" w:sz="0" w:space="0" w:color="auto"/>
            <w:right w:val="none" w:sz="0" w:space="0" w:color="auto"/>
          </w:divBdr>
        </w:div>
        <w:div w:id="1429499709">
          <w:marLeft w:val="640"/>
          <w:marRight w:val="0"/>
          <w:marTop w:val="0"/>
          <w:marBottom w:val="0"/>
          <w:divBdr>
            <w:top w:val="none" w:sz="0" w:space="0" w:color="auto"/>
            <w:left w:val="none" w:sz="0" w:space="0" w:color="auto"/>
            <w:bottom w:val="none" w:sz="0" w:space="0" w:color="auto"/>
            <w:right w:val="none" w:sz="0" w:space="0" w:color="auto"/>
          </w:divBdr>
        </w:div>
        <w:div w:id="379599698">
          <w:marLeft w:val="640"/>
          <w:marRight w:val="0"/>
          <w:marTop w:val="0"/>
          <w:marBottom w:val="0"/>
          <w:divBdr>
            <w:top w:val="none" w:sz="0" w:space="0" w:color="auto"/>
            <w:left w:val="none" w:sz="0" w:space="0" w:color="auto"/>
            <w:bottom w:val="none" w:sz="0" w:space="0" w:color="auto"/>
            <w:right w:val="none" w:sz="0" w:space="0" w:color="auto"/>
          </w:divBdr>
        </w:div>
        <w:div w:id="1443646009">
          <w:marLeft w:val="640"/>
          <w:marRight w:val="0"/>
          <w:marTop w:val="0"/>
          <w:marBottom w:val="0"/>
          <w:divBdr>
            <w:top w:val="none" w:sz="0" w:space="0" w:color="auto"/>
            <w:left w:val="none" w:sz="0" w:space="0" w:color="auto"/>
            <w:bottom w:val="none" w:sz="0" w:space="0" w:color="auto"/>
            <w:right w:val="none" w:sz="0" w:space="0" w:color="auto"/>
          </w:divBdr>
        </w:div>
        <w:div w:id="62141856">
          <w:marLeft w:val="640"/>
          <w:marRight w:val="0"/>
          <w:marTop w:val="0"/>
          <w:marBottom w:val="0"/>
          <w:divBdr>
            <w:top w:val="none" w:sz="0" w:space="0" w:color="auto"/>
            <w:left w:val="none" w:sz="0" w:space="0" w:color="auto"/>
            <w:bottom w:val="none" w:sz="0" w:space="0" w:color="auto"/>
            <w:right w:val="none" w:sz="0" w:space="0" w:color="auto"/>
          </w:divBdr>
        </w:div>
        <w:div w:id="1196649894">
          <w:marLeft w:val="640"/>
          <w:marRight w:val="0"/>
          <w:marTop w:val="0"/>
          <w:marBottom w:val="0"/>
          <w:divBdr>
            <w:top w:val="none" w:sz="0" w:space="0" w:color="auto"/>
            <w:left w:val="none" w:sz="0" w:space="0" w:color="auto"/>
            <w:bottom w:val="none" w:sz="0" w:space="0" w:color="auto"/>
            <w:right w:val="none" w:sz="0" w:space="0" w:color="auto"/>
          </w:divBdr>
        </w:div>
        <w:div w:id="609943776">
          <w:marLeft w:val="640"/>
          <w:marRight w:val="0"/>
          <w:marTop w:val="0"/>
          <w:marBottom w:val="0"/>
          <w:divBdr>
            <w:top w:val="none" w:sz="0" w:space="0" w:color="auto"/>
            <w:left w:val="none" w:sz="0" w:space="0" w:color="auto"/>
            <w:bottom w:val="none" w:sz="0" w:space="0" w:color="auto"/>
            <w:right w:val="none" w:sz="0" w:space="0" w:color="auto"/>
          </w:divBdr>
        </w:div>
        <w:div w:id="235020026">
          <w:marLeft w:val="640"/>
          <w:marRight w:val="0"/>
          <w:marTop w:val="0"/>
          <w:marBottom w:val="0"/>
          <w:divBdr>
            <w:top w:val="none" w:sz="0" w:space="0" w:color="auto"/>
            <w:left w:val="none" w:sz="0" w:space="0" w:color="auto"/>
            <w:bottom w:val="none" w:sz="0" w:space="0" w:color="auto"/>
            <w:right w:val="none" w:sz="0" w:space="0" w:color="auto"/>
          </w:divBdr>
        </w:div>
        <w:div w:id="1734159402">
          <w:marLeft w:val="640"/>
          <w:marRight w:val="0"/>
          <w:marTop w:val="0"/>
          <w:marBottom w:val="0"/>
          <w:divBdr>
            <w:top w:val="none" w:sz="0" w:space="0" w:color="auto"/>
            <w:left w:val="none" w:sz="0" w:space="0" w:color="auto"/>
            <w:bottom w:val="none" w:sz="0" w:space="0" w:color="auto"/>
            <w:right w:val="none" w:sz="0" w:space="0" w:color="auto"/>
          </w:divBdr>
        </w:div>
        <w:div w:id="1271090747">
          <w:marLeft w:val="640"/>
          <w:marRight w:val="0"/>
          <w:marTop w:val="0"/>
          <w:marBottom w:val="0"/>
          <w:divBdr>
            <w:top w:val="none" w:sz="0" w:space="0" w:color="auto"/>
            <w:left w:val="none" w:sz="0" w:space="0" w:color="auto"/>
            <w:bottom w:val="none" w:sz="0" w:space="0" w:color="auto"/>
            <w:right w:val="none" w:sz="0" w:space="0" w:color="auto"/>
          </w:divBdr>
        </w:div>
        <w:div w:id="1385300504">
          <w:marLeft w:val="640"/>
          <w:marRight w:val="0"/>
          <w:marTop w:val="0"/>
          <w:marBottom w:val="0"/>
          <w:divBdr>
            <w:top w:val="none" w:sz="0" w:space="0" w:color="auto"/>
            <w:left w:val="none" w:sz="0" w:space="0" w:color="auto"/>
            <w:bottom w:val="none" w:sz="0" w:space="0" w:color="auto"/>
            <w:right w:val="none" w:sz="0" w:space="0" w:color="auto"/>
          </w:divBdr>
        </w:div>
        <w:div w:id="1209877400">
          <w:marLeft w:val="640"/>
          <w:marRight w:val="0"/>
          <w:marTop w:val="0"/>
          <w:marBottom w:val="0"/>
          <w:divBdr>
            <w:top w:val="none" w:sz="0" w:space="0" w:color="auto"/>
            <w:left w:val="none" w:sz="0" w:space="0" w:color="auto"/>
            <w:bottom w:val="none" w:sz="0" w:space="0" w:color="auto"/>
            <w:right w:val="none" w:sz="0" w:space="0" w:color="auto"/>
          </w:divBdr>
        </w:div>
        <w:div w:id="821002161">
          <w:marLeft w:val="640"/>
          <w:marRight w:val="0"/>
          <w:marTop w:val="0"/>
          <w:marBottom w:val="0"/>
          <w:divBdr>
            <w:top w:val="none" w:sz="0" w:space="0" w:color="auto"/>
            <w:left w:val="none" w:sz="0" w:space="0" w:color="auto"/>
            <w:bottom w:val="none" w:sz="0" w:space="0" w:color="auto"/>
            <w:right w:val="none" w:sz="0" w:space="0" w:color="auto"/>
          </w:divBdr>
        </w:div>
        <w:div w:id="1163087309">
          <w:marLeft w:val="640"/>
          <w:marRight w:val="0"/>
          <w:marTop w:val="0"/>
          <w:marBottom w:val="0"/>
          <w:divBdr>
            <w:top w:val="none" w:sz="0" w:space="0" w:color="auto"/>
            <w:left w:val="none" w:sz="0" w:space="0" w:color="auto"/>
            <w:bottom w:val="none" w:sz="0" w:space="0" w:color="auto"/>
            <w:right w:val="none" w:sz="0" w:space="0" w:color="auto"/>
          </w:divBdr>
        </w:div>
        <w:div w:id="1353846738">
          <w:marLeft w:val="640"/>
          <w:marRight w:val="0"/>
          <w:marTop w:val="0"/>
          <w:marBottom w:val="0"/>
          <w:divBdr>
            <w:top w:val="none" w:sz="0" w:space="0" w:color="auto"/>
            <w:left w:val="none" w:sz="0" w:space="0" w:color="auto"/>
            <w:bottom w:val="none" w:sz="0" w:space="0" w:color="auto"/>
            <w:right w:val="none" w:sz="0" w:space="0" w:color="auto"/>
          </w:divBdr>
        </w:div>
        <w:div w:id="1835947741">
          <w:marLeft w:val="640"/>
          <w:marRight w:val="0"/>
          <w:marTop w:val="0"/>
          <w:marBottom w:val="0"/>
          <w:divBdr>
            <w:top w:val="none" w:sz="0" w:space="0" w:color="auto"/>
            <w:left w:val="none" w:sz="0" w:space="0" w:color="auto"/>
            <w:bottom w:val="none" w:sz="0" w:space="0" w:color="auto"/>
            <w:right w:val="none" w:sz="0" w:space="0" w:color="auto"/>
          </w:divBdr>
        </w:div>
        <w:div w:id="1945457458">
          <w:marLeft w:val="640"/>
          <w:marRight w:val="0"/>
          <w:marTop w:val="0"/>
          <w:marBottom w:val="0"/>
          <w:divBdr>
            <w:top w:val="none" w:sz="0" w:space="0" w:color="auto"/>
            <w:left w:val="none" w:sz="0" w:space="0" w:color="auto"/>
            <w:bottom w:val="none" w:sz="0" w:space="0" w:color="auto"/>
            <w:right w:val="none" w:sz="0" w:space="0" w:color="auto"/>
          </w:divBdr>
        </w:div>
        <w:div w:id="1066411929">
          <w:marLeft w:val="640"/>
          <w:marRight w:val="0"/>
          <w:marTop w:val="0"/>
          <w:marBottom w:val="0"/>
          <w:divBdr>
            <w:top w:val="none" w:sz="0" w:space="0" w:color="auto"/>
            <w:left w:val="none" w:sz="0" w:space="0" w:color="auto"/>
            <w:bottom w:val="none" w:sz="0" w:space="0" w:color="auto"/>
            <w:right w:val="none" w:sz="0" w:space="0" w:color="auto"/>
          </w:divBdr>
        </w:div>
        <w:div w:id="479343169">
          <w:marLeft w:val="640"/>
          <w:marRight w:val="0"/>
          <w:marTop w:val="0"/>
          <w:marBottom w:val="0"/>
          <w:divBdr>
            <w:top w:val="none" w:sz="0" w:space="0" w:color="auto"/>
            <w:left w:val="none" w:sz="0" w:space="0" w:color="auto"/>
            <w:bottom w:val="none" w:sz="0" w:space="0" w:color="auto"/>
            <w:right w:val="none" w:sz="0" w:space="0" w:color="auto"/>
          </w:divBdr>
        </w:div>
        <w:div w:id="1987464746">
          <w:marLeft w:val="640"/>
          <w:marRight w:val="0"/>
          <w:marTop w:val="0"/>
          <w:marBottom w:val="0"/>
          <w:divBdr>
            <w:top w:val="none" w:sz="0" w:space="0" w:color="auto"/>
            <w:left w:val="none" w:sz="0" w:space="0" w:color="auto"/>
            <w:bottom w:val="none" w:sz="0" w:space="0" w:color="auto"/>
            <w:right w:val="none" w:sz="0" w:space="0" w:color="auto"/>
          </w:divBdr>
        </w:div>
        <w:div w:id="948394926">
          <w:marLeft w:val="640"/>
          <w:marRight w:val="0"/>
          <w:marTop w:val="0"/>
          <w:marBottom w:val="0"/>
          <w:divBdr>
            <w:top w:val="none" w:sz="0" w:space="0" w:color="auto"/>
            <w:left w:val="none" w:sz="0" w:space="0" w:color="auto"/>
            <w:bottom w:val="none" w:sz="0" w:space="0" w:color="auto"/>
            <w:right w:val="none" w:sz="0" w:space="0" w:color="auto"/>
          </w:divBdr>
        </w:div>
        <w:div w:id="915433270">
          <w:marLeft w:val="640"/>
          <w:marRight w:val="0"/>
          <w:marTop w:val="0"/>
          <w:marBottom w:val="0"/>
          <w:divBdr>
            <w:top w:val="none" w:sz="0" w:space="0" w:color="auto"/>
            <w:left w:val="none" w:sz="0" w:space="0" w:color="auto"/>
            <w:bottom w:val="none" w:sz="0" w:space="0" w:color="auto"/>
            <w:right w:val="none" w:sz="0" w:space="0" w:color="auto"/>
          </w:divBdr>
        </w:div>
        <w:div w:id="1000891948">
          <w:marLeft w:val="640"/>
          <w:marRight w:val="0"/>
          <w:marTop w:val="0"/>
          <w:marBottom w:val="0"/>
          <w:divBdr>
            <w:top w:val="none" w:sz="0" w:space="0" w:color="auto"/>
            <w:left w:val="none" w:sz="0" w:space="0" w:color="auto"/>
            <w:bottom w:val="none" w:sz="0" w:space="0" w:color="auto"/>
            <w:right w:val="none" w:sz="0" w:space="0" w:color="auto"/>
          </w:divBdr>
        </w:div>
        <w:div w:id="1109205007">
          <w:marLeft w:val="640"/>
          <w:marRight w:val="0"/>
          <w:marTop w:val="0"/>
          <w:marBottom w:val="0"/>
          <w:divBdr>
            <w:top w:val="none" w:sz="0" w:space="0" w:color="auto"/>
            <w:left w:val="none" w:sz="0" w:space="0" w:color="auto"/>
            <w:bottom w:val="none" w:sz="0" w:space="0" w:color="auto"/>
            <w:right w:val="none" w:sz="0" w:space="0" w:color="auto"/>
          </w:divBdr>
        </w:div>
        <w:div w:id="1873296699">
          <w:marLeft w:val="640"/>
          <w:marRight w:val="0"/>
          <w:marTop w:val="0"/>
          <w:marBottom w:val="0"/>
          <w:divBdr>
            <w:top w:val="none" w:sz="0" w:space="0" w:color="auto"/>
            <w:left w:val="none" w:sz="0" w:space="0" w:color="auto"/>
            <w:bottom w:val="none" w:sz="0" w:space="0" w:color="auto"/>
            <w:right w:val="none" w:sz="0" w:space="0" w:color="auto"/>
          </w:divBdr>
        </w:div>
        <w:div w:id="422118059">
          <w:marLeft w:val="640"/>
          <w:marRight w:val="0"/>
          <w:marTop w:val="0"/>
          <w:marBottom w:val="0"/>
          <w:divBdr>
            <w:top w:val="none" w:sz="0" w:space="0" w:color="auto"/>
            <w:left w:val="none" w:sz="0" w:space="0" w:color="auto"/>
            <w:bottom w:val="none" w:sz="0" w:space="0" w:color="auto"/>
            <w:right w:val="none" w:sz="0" w:space="0" w:color="auto"/>
          </w:divBdr>
        </w:div>
        <w:div w:id="1658802532">
          <w:marLeft w:val="640"/>
          <w:marRight w:val="0"/>
          <w:marTop w:val="0"/>
          <w:marBottom w:val="0"/>
          <w:divBdr>
            <w:top w:val="none" w:sz="0" w:space="0" w:color="auto"/>
            <w:left w:val="none" w:sz="0" w:space="0" w:color="auto"/>
            <w:bottom w:val="none" w:sz="0" w:space="0" w:color="auto"/>
            <w:right w:val="none" w:sz="0" w:space="0" w:color="auto"/>
          </w:divBdr>
        </w:div>
        <w:div w:id="351224237">
          <w:marLeft w:val="640"/>
          <w:marRight w:val="0"/>
          <w:marTop w:val="0"/>
          <w:marBottom w:val="0"/>
          <w:divBdr>
            <w:top w:val="none" w:sz="0" w:space="0" w:color="auto"/>
            <w:left w:val="none" w:sz="0" w:space="0" w:color="auto"/>
            <w:bottom w:val="none" w:sz="0" w:space="0" w:color="auto"/>
            <w:right w:val="none" w:sz="0" w:space="0" w:color="auto"/>
          </w:divBdr>
        </w:div>
        <w:div w:id="727655684">
          <w:marLeft w:val="640"/>
          <w:marRight w:val="0"/>
          <w:marTop w:val="0"/>
          <w:marBottom w:val="0"/>
          <w:divBdr>
            <w:top w:val="none" w:sz="0" w:space="0" w:color="auto"/>
            <w:left w:val="none" w:sz="0" w:space="0" w:color="auto"/>
            <w:bottom w:val="none" w:sz="0" w:space="0" w:color="auto"/>
            <w:right w:val="none" w:sz="0" w:space="0" w:color="auto"/>
          </w:divBdr>
        </w:div>
        <w:div w:id="258300373">
          <w:marLeft w:val="640"/>
          <w:marRight w:val="0"/>
          <w:marTop w:val="0"/>
          <w:marBottom w:val="0"/>
          <w:divBdr>
            <w:top w:val="none" w:sz="0" w:space="0" w:color="auto"/>
            <w:left w:val="none" w:sz="0" w:space="0" w:color="auto"/>
            <w:bottom w:val="none" w:sz="0" w:space="0" w:color="auto"/>
            <w:right w:val="none" w:sz="0" w:space="0" w:color="auto"/>
          </w:divBdr>
        </w:div>
        <w:div w:id="1870221784">
          <w:marLeft w:val="640"/>
          <w:marRight w:val="0"/>
          <w:marTop w:val="0"/>
          <w:marBottom w:val="0"/>
          <w:divBdr>
            <w:top w:val="none" w:sz="0" w:space="0" w:color="auto"/>
            <w:left w:val="none" w:sz="0" w:space="0" w:color="auto"/>
            <w:bottom w:val="none" w:sz="0" w:space="0" w:color="auto"/>
            <w:right w:val="none" w:sz="0" w:space="0" w:color="auto"/>
          </w:divBdr>
        </w:div>
        <w:div w:id="1683820578">
          <w:marLeft w:val="640"/>
          <w:marRight w:val="0"/>
          <w:marTop w:val="0"/>
          <w:marBottom w:val="0"/>
          <w:divBdr>
            <w:top w:val="none" w:sz="0" w:space="0" w:color="auto"/>
            <w:left w:val="none" w:sz="0" w:space="0" w:color="auto"/>
            <w:bottom w:val="none" w:sz="0" w:space="0" w:color="auto"/>
            <w:right w:val="none" w:sz="0" w:space="0" w:color="auto"/>
          </w:divBdr>
        </w:div>
        <w:div w:id="1653875264">
          <w:marLeft w:val="640"/>
          <w:marRight w:val="0"/>
          <w:marTop w:val="0"/>
          <w:marBottom w:val="0"/>
          <w:divBdr>
            <w:top w:val="none" w:sz="0" w:space="0" w:color="auto"/>
            <w:left w:val="none" w:sz="0" w:space="0" w:color="auto"/>
            <w:bottom w:val="none" w:sz="0" w:space="0" w:color="auto"/>
            <w:right w:val="none" w:sz="0" w:space="0" w:color="auto"/>
          </w:divBdr>
        </w:div>
        <w:div w:id="236981920">
          <w:marLeft w:val="640"/>
          <w:marRight w:val="0"/>
          <w:marTop w:val="0"/>
          <w:marBottom w:val="0"/>
          <w:divBdr>
            <w:top w:val="none" w:sz="0" w:space="0" w:color="auto"/>
            <w:left w:val="none" w:sz="0" w:space="0" w:color="auto"/>
            <w:bottom w:val="none" w:sz="0" w:space="0" w:color="auto"/>
            <w:right w:val="none" w:sz="0" w:space="0" w:color="auto"/>
          </w:divBdr>
        </w:div>
        <w:div w:id="251672217">
          <w:marLeft w:val="640"/>
          <w:marRight w:val="0"/>
          <w:marTop w:val="0"/>
          <w:marBottom w:val="0"/>
          <w:divBdr>
            <w:top w:val="none" w:sz="0" w:space="0" w:color="auto"/>
            <w:left w:val="none" w:sz="0" w:space="0" w:color="auto"/>
            <w:bottom w:val="none" w:sz="0" w:space="0" w:color="auto"/>
            <w:right w:val="none" w:sz="0" w:space="0" w:color="auto"/>
          </w:divBdr>
        </w:div>
        <w:div w:id="418328151">
          <w:marLeft w:val="640"/>
          <w:marRight w:val="0"/>
          <w:marTop w:val="0"/>
          <w:marBottom w:val="0"/>
          <w:divBdr>
            <w:top w:val="none" w:sz="0" w:space="0" w:color="auto"/>
            <w:left w:val="none" w:sz="0" w:space="0" w:color="auto"/>
            <w:bottom w:val="none" w:sz="0" w:space="0" w:color="auto"/>
            <w:right w:val="none" w:sz="0" w:space="0" w:color="auto"/>
          </w:divBdr>
        </w:div>
        <w:div w:id="1654523505">
          <w:marLeft w:val="640"/>
          <w:marRight w:val="0"/>
          <w:marTop w:val="0"/>
          <w:marBottom w:val="0"/>
          <w:divBdr>
            <w:top w:val="none" w:sz="0" w:space="0" w:color="auto"/>
            <w:left w:val="none" w:sz="0" w:space="0" w:color="auto"/>
            <w:bottom w:val="none" w:sz="0" w:space="0" w:color="auto"/>
            <w:right w:val="none" w:sz="0" w:space="0" w:color="auto"/>
          </w:divBdr>
        </w:div>
        <w:div w:id="403920499">
          <w:marLeft w:val="640"/>
          <w:marRight w:val="0"/>
          <w:marTop w:val="0"/>
          <w:marBottom w:val="0"/>
          <w:divBdr>
            <w:top w:val="none" w:sz="0" w:space="0" w:color="auto"/>
            <w:left w:val="none" w:sz="0" w:space="0" w:color="auto"/>
            <w:bottom w:val="none" w:sz="0" w:space="0" w:color="auto"/>
            <w:right w:val="none" w:sz="0" w:space="0" w:color="auto"/>
          </w:divBdr>
        </w:div>
        <w:div w:id="759059238">
          <w:marLeft w:val="640"/>
          <w:marRight w:val="0"/>
          <w:marTop w:val="0"/>
          <w:marBottom w:val="0"/>
          <w:divBdr>
            <w:top w:val="none" w:sz="0" w:space="0" w:color="auto"/>
            <w:left w:val="none" w:sz="0" w:space="0" w:color="auto"/>
            <w:bottom w:val="none" w:sz="0" w:space="0" w:color="auto"/>
            <w:right w:val="none" w:sz="0" w:space="0" w:color="auto"/>
          </w:divBdr>
        </w:div>
        <w:div w:id="96414884">
          <w:marLeft w:val="640"/>
          <w:marRight w:val="0"/>
          <w:marTop w:val="0"/>
          <w:marBottom w:val="0"/>
          <w:divBdr>
            <w:top w:val="none" w:sz="0" w:space="0" w:color="auto"/>
            <w:left w:val="none" w:sz="0" w:space="0" w:color="auto"/>
            <w:bottom w:val="none" w:sz="0" w:space="0" w:color="auto"/>
            <w:right w:val="none" w:sz="0" w:space="0" w:color="auto"/>
          </w:divBdr>
        </w:div>
        <w:div w:id="754059258">
          <w:marLeft w:val="640"/>
          <w:marRight w:val="0"/>
          <w:marTop w:val="0"/>
          <w:marBottom w:val="0"/>
          <w:divBdr>
            <w:top w:val="none" w:sz="0" w:space="0" w:color="auto"/>
            <w:left w:val="none" w:sz="0" w:space="0" w:color="auto"/>
            <w:bottom w:val="none" w:sz="0" w:space="0" w:color="auto"/>
            <w:right w:val="none" w:sz="0" w:space="0" w:color="auto"/>
          </w:divBdr>
        </w:div>
        <w:div w:id="370153422">
          <w:marLeft w:val="640"/>
          <w:marRight w:val="0"/>
          <w:marTop w:val="0"/>
          <w:marBottom w:val="0"/>
          <w:divBdr>
            <w:top w:val="none" w:sz="0" w:space="0" w:color="auto"/>
            <w:left w:val="none" w:sz="0" w:space="0" w:color="auto"/>
            <w:bottom w:val="none" w:sz="0" w:space="0" w:color="auto"/>
            <w:right w:val="none" w:sz="0" w:space="0" w:color="auto"/>
          </w:divBdr>
        </w:div>
        <w:div w:id="1038360692">
          <w:marLeft w:val="640"/>
          <w:marRight w:val="0"/>
          <w:marTop w:val="0"/>
          <w:marBottom w:val="0"/>
          <w:divBdr>
            <w:top w:val="none" w:sz="0" w:space="0" w:color="auto"/>
            <w:left w:val="none" w:sz="0" w:space="0" w:color="auto"/>
            <w:bottom w:val="none" w:sz="0" w:space="0" w:color="auto"/>
            <w:right w:val="none" w:sz="0" w:space="0" w:color="auto"/>
          </w:divBdr>
        </w:div>
        <w:div w:id="211041519">
          <w:marLeft w:val="640"/>
          <w:marRight w:val="0"/>
          <w:marTop w:val="0"/>
          <w:marBottom w:val="0"/>
          <w:divBdr>
            <w:top w:val="none" w:sz="0" w:space="0" w:color="auto"/>
            <w:left w:val="none" w:sz="0" w:space="0" w:color="auto"/>
            <w:bottom w:val="none" w:sz="0" w:space="0" w:color="auto"/>
            <w:right w:val="none" w:sz="0" w:space="0" w:color="auto"/>
          </w:divBdr>
        </w:div>
        <w:div w:id="1057045574">
          <w:marLeft w:val="640"/>
          <w:marRight w:val="0"/>
          <w:marTop w:val="0"/>
          <w:marBottom w:val="0"/>
          <w:divBdr>
            <w:top w:val="none" w:sz="0" w:space="0" w:color="auto"/>
            <w:left w:val="none" w:sz="0" w:space="0" w:color="auto"/>
            <w:bottom w:val="none" w:sz="0" w:space="0" w:color="auto"/>
            <w:right w:val="none" w:sz="0" w:space="0" w:color="auto"/>
          </w:divBdr>
        </w:div>
        <w:div w:id="1909681503">
          <w:marLeft w:val="640"/>
          <w:marRight w:val="0"/>
          <w:marTop w:val="0"/>
          <w:marBottom w:val="0"/>
          <w:divBdr>
            <w:top w:val="none" w:sz="0" w:space="0" w:color="auto"/>
            <w:left w:val="none" w:sz="0" w:space="0" w:color="auto"/>
            <w:bottom w:val="none" w:sz="0" w:space="0" w:color="auto"/>
            <w:right w:val="none" w:sz="0" w:space="0" w:color="auto"/>
          </w:divBdr>
        </w:div>
        <w:div w:id="2128544854">
          <w:marLeft w:val="640"/>
          <w:marRight w:val="0"/>
          <w:marTop w:val="0"/>
          <w:marBottom w:val="0"/>
          <w:divBdr>
            <w:top w:val="none" w:sz="0" w:space="0" w:color="auto"/>
            <w:left w:val="none" w:sz="0" w:space="0" w:color="auto"/>
            <w:bottom w:val="none" w:sz="0" w:space="0" w:color="auto"/>
            <w:right w:val="none" w:sz="0" w:space="0" w:color="auto"/>
          </w:divBdr>
        </w:div>
        <w:div w:id="1763404800">
          <w:marLeft w:val="640"/>
          <w:marRight w:val="0"/>
          <w:marTop w:val="0"/>
          <w:marBottom w:val="0"/>
          <w:divBdr>
            <w:top w:val="none" w:sz="0" w:space="0" w:color="auto"/>
            <w:left w:val="none" w:sz="0" w:space="0" w:color="auto"/>
            <w:bottom w:val="none" w:sz="0" w:space="0" w:color="auto"/>
            <w:right w:val="none" w:sz="0" w:space="0" w:color="auto"/>
          </w:divBdr>
        </w:div>
        <w:div w:id="1915895243">
          <w:marLeft w:val="640"/>
          <w:marRight w:val="0"/>
          <w:marTop w:val="0"/>
          <w:marBottom w:val="0"/>
          <w:divBdr>
            <w:top w:val="none" w:sz="0" w:space="0" w:color="auto"/>
            <w:left w:val="none" w:sz="0" w:space="0" w:color="auto"/>
            <w:bottom w:val="none" w:sz="0" w:space="0" w:color="auto"/>
            <w:right w:val="none" w:sz="0" w:space="0" w:color="auto"/>
          </w:divBdr>
        </w:div>
        <w:div w:id="664288140">
          <w:marLeft w:val="640"/>
          <w:marRight w:val="0"/>
          <w:marTop w:val="0"/>
          <w:marBottom w:val="0"/>
          <w:divBdr>
            <w:top w:val="none" w:sz="0" w:space="0" w:color="auto"/>
            <w:left w:val="none" w:sz="0" w:space="0" w:color="auto"/>
            <w:bottom w:val="none" w:sz="0" w:space="0" w:color="auto"/>
            <w:right w:val="none" w:sz="0" w:space="0" w:color="auto"/>
          </w:divBdr>
        </w:div>
        <w:div w:id="2146773150">
          <w:marLeft w:val="640"/>
          <w:marRight w:val="0"/>
          <w:marTop w:val="0"/>
          <w:marBottom w:val="0"/>
          <w:divBdr>
            <w:top w:val="none" w:sz="0" w:space="0" w:color="auto"/>
            <w:left w:val="none" w:sz="0" w:space="0" w:color="auto"/>
            <w:bottom w:val="none" w:sz="0" w:space="0" w:color="auto"/>
            <w:right w:val="none" w:sz="0" w:space="0" w:color="auto"/>
          </w:divBdr>
        </w:div>
        <w:div w:id="934705031">
          <w:marLeft w:val="640"/>
          <w:marRight w:val="0"/>
          <w:marTop w:val="0"/>
          <w:marBottom w:val="0"/>
          <w:divBdr>
            <w:top w:val="none" w:sz="0" w:space="0" w:color="auto"/>
            <w:left w:val="none" w:sz="0" w:space="0" w:color="auto"/>
            <w:bottom w:val="none" w:sz="0" w:space="0" w:color="auto"/>
            <w:right w:val="none" w:sz="0" w:space="0" w:color="auto"/>
          </w:divBdr>
        </w:div>
        <w:div w:id="357774072">
          <w:marLeft w:val="640"/>
          <w:marRight w:val="0"/>
          <w:marTop w:val="0"/>
          <w:marBottom w:val="0"/>
          <w:divBdr>
            <w:top w:val="none" w:sz="0" w:space="0" w:color="auto"/>
            <w:left w:val="none" w:sz="0" w:space="0" w:color="auto"/>
            <w:bottom w:val="none" w:sz="0" w:space="0" w:color="auto"/>
            <w:right w:val="none" w:sz="0" w:space="0" w:color="auto"/>
          </w:divBdr>
        </w:div>
        <w:div w:id="1739673704">
          <w:marLeft w:val="640"/>
          <w:marRight w:val="0"/>
          <w:marTop w:val="0"/>
          <w:marBottom w:val="0"/>
          <w:divBdr>
            <w:top w:val="none" w:sz="0" w:space="0" w:color="auto"/>
            <w:left w:val="none" w:sz="0" w:space="0" w:color="auto"/>
            <w:bottom w:val="none" w:sz="0" w:space="0" w:color="auto"/>
            <w:right w:val="none" w:sz="0" w:space="0" w:color="auto"/>
          </w:divBdr>
        </w:div>
        <w:div w:id="1489904026">
          <w:marLeft w:val="640"/>
          <w:marRight w:val="0"/>
          <w:marTop w:val="0"/>
          <w:marBottom w:val="0"/>
          <w:divBdr>
            <w:top w:val="none" w:sz="0" w:space="0" w:color="auto"/>
            <w:left w:val="none" w:sz="0" w:space="0" w:color="auto"/>
            <w:bottom w:val="none" w:sz="0" w:space="0" w:color="auto"/>
            <w:right w:val="none" w:sz="0" w:space="0" w:color="auto"/>
          </w:divBdr>
        </w:div>
        <w:div w:id="517934944">
          <w:marLeft w:val="640"/>
          <w:marRight w:val="0"/>
          <w:marTop w:val="0"/>
          <w:marBottom w:val="0"/>
          <w:divBdr>
            <w:top w:val="none" w:sz="0" w:space="0" w:color="auto"/>
            <w:left w:val="none" w:sz="0" w:space="0" w:color="auto"/>
            <w:bottom w:val="none" w:sz="0" w:space="0" w:color="auto"/>
            <w:right w:val="none" w:sz="0" w:space="0" w:color="auto"/>
          </w:divBdr>
        </w:div>
        <w:div w:id="1729380630">
          <w:marLeft w:val="640"/>
          <w:marRight w:val="0"/>
          <w:marTop w:val="0"/>
          <w:marBottom w:val="0"/>
          <w:divBdr>
            <w:top w:val="none" w:sz="0" w:space="0" w:color="auto"/>
            <w:left w:val="none" w:sz="0" w:space="0" w:color="auto"/>
            <w:bottom w:val="none" w:sz="0" w:space="0" w:color="auto"/>
            <w:right w:val="none" w:sz="0" w:space="0" w:color="auto"/>
          </w:divBdr>
        </w:div>
        <w:div w:id="249898379">
          <w:marLeft w:val="640"/>
          <w:marRight w:val="0"/>
          <w:marTop w:val="0"/>
          <w:marBottom w:val="0"/>
          <w:divBdr>
            <w:top w:val="none" w:sz="0" w:space="0" w:color="auto"/>
            <w:left w:val="none" w:sz="0" w:space="0" w:color="auto"/>
            <w:bottom w:val="none" w:sz="0" w:space="0" w:color="auto"/>
            <w:right w:val="none" w:sz="0" w:space="0" w:color="auto"/>
          </w:divBdr>
        </w:div>
        <w:div w:id="1674188447">
          <w:marLeft w:val="640"/>
          <w:marRight w:val="0"/>
          <w:marTop w:val="0"/>
          <w:marBottom w:val="0"/>
          <w:divBdr>
            <w:top w:val="none" w:sz="0" w:space="0" w:color="auto"/>
            <w:left w:val="none" w:sz="0" w:space="0" w:color="auto"/>
            <w:bottom w:val="none" w:sz="0" w:space="0" w:color="auto"/>
            <w:right w:val="none" w:sz="0" w:space="0" w:color="auto"/>
          </w:divBdr>
        </w:div>
        <w:div w:id="1708986303">
          <w:marLeft w:val="640"/>
          <w:marRight w:val="0"/>
          <w:marTop w:val="0"/>
          <w:marBottom w:val="0"/>
          <w:divBdr>
            <w:top w:val="none" w:sz="0" w:space="0" w:color="auto"/>
            <w:left w:val="none" w:sz="0" w:space="0" w:color="auto"/>
            <w:bottom w:val="none" w:sz="0" w:space="0" w:color="auto"/>
            <w:right w:val="none" w:sz="0" w:space="0" w:color="auto"/>
          </w:divBdr>
        </w:div>
        <w:div w:id="666053834">
          <w:marLeft w:val="640"/>
          <w:marRight w:val="0"/>
          <w:marTop w:val="0"/>
          <w:marBottom w:val="0"/>
          <w:divBdr>
            <w:top w:val="none" w:sz="0" w:space="0" w:color="auto"/>
            <w:left w:val="none" w:sz="0" w:space="0" w:color="auto"/>
            <w:bottom w:val="none" w:sz="0" w:space="0" w:color="auto"/>
            <w:right w:val="none" w:sz="0" w:space="0" w:color="auto"/>
          </w:divBdr>
        </w:div>
        <w:div w:id="1768378946">
          <w:marLeft w:val="640"/>
          <w:marRight w:val="0"/>
          <w:marTop w:val="0"/>
          <w:marBottom w:val="0"/>
          <w:divBdr>
            <w:top w:val="none" w:sz="0" w:space="0" w:color="auto"/>
            <w:left w:val="none" w:sz="0" w:space="0" w:color="auto"/>
            <w:bottom w:val="none" w:sz="0" w:space="0" w:color="auto"/>
            <w:right w:val="none" w:sz="0" w:space="0" w:color="auto"/>
          </w:divBdr>
        </w:div>
        <w:div w:id="1623027102">
          <w:marLeft w:val="640"/>
          <w:marRight w:val="0"/>
          <w:marTop w:val="0"/>
          <w:marBottom w:val="0"/>
          <w:divBdr>
            <w:top w:val="none" w:sz="0" w:space="0" w:color="auto"/>
            <w:left w:val="none" w:sz="0" w:space="0" w:color="auto"/>
            <w:bottom w:val="none" w:sz="0" w:space="0" w:color="auto"/>
            <w:right w:val="none" w:sz="0" w:space="0" w:color="auto"/>
          </w:divBdr>
        </w:div>
        <w:div w:id="1641809469">
          <w:marLeft w:val="640"/>
          <w:marRight w:val="0"/>
          <w:marTop w:val="0"/>
          <w:marBottom w:val="0"/>
          <w:divBdr>
            <w:top w:val="none" w:sz="0" w:space="0" w:color="auto"/>
            <w:left w:val="none" w:sz="0" w:space="0" w:color="auto"/>
            <w:bottom w:val="none" w:sz="0" w:space="0" w:color="auto"/>
            <w:right w:val="none" w:sz="0" w:space="0" w:color="auto"/>
          </w:divBdr>
        </w:div>
        <w:div w:id="1392651294">
          <w:marLeft w:val="640"/>
          <w:marRight w:val="0"/>
          <w:marTop w:val="0"/>
          <w:marBottom w:val="0"/>
          <w:divBdr>
            <w:top w:val="none" w:sz="0" w:space="0" w:color="auto"/>
            <w:left w:val="none" w:sz="0" w:space="0" w:color="auto"/>
            <w:bottom w:val="none" w:sz="0" w:space="0" w:color="auto"/>
            <w:right w:val="none" w:sz="0" w:space="0" w:color="auto"/>
          </w:divBdr>
        </w:div>
        <w:div w:id="2125928605">
          <w:marLeft w:val="640"/>
          <w:marRight w:val="0"/>
          <w:marTop w:val="0"/>
          <w:marBottom w:val="0"/>
          <w:divBdr>
            <w:top w:val="none" w:sz="0" w:space="0" w:color="auto"/>
            <w:left w:val="none" w:sz="0" w:space="0" w:color="auto"/>
            <w:bottom w:val="none" w:sz="0" w:space="0" w:color="auto"/>
            <w:right w:val="none" w:sz="0" w:space="0" w:color="auto"/>
          </w:divBdr>
        </w:div>
        <w:div w:id="1080180960">
          <w:marLeft w:val="640"/>
          <w:marRight w:val="0"/>
          <w:marTop w:val="0"/>
          <w:marBottom w:val="0"/>
          <w:divBdr>
            <w:top w:val="none" w:sz="0" w:space="0" w:color="auto"/>
            <w:left w:val="none" w:sz="0" w:space="0" w:color="auto"/>
            <w:bottom w:val="none" w:sz="0" w:space="0" w:color="auto"/>
            <w:right w:val="none" w:sz="0" w:space="0" w:color="auto"/>
          </w:divBdr>
        </w:div>
      </w:divsChild>
    </w:div>
    <w:div w:id="1642465459">
      <w:bodyDiv w:val="1"/>
      <w:marLeft w:val="0"/>
      <w:marRight w:val="0"/>
      <w:marTop w:val="0"/>
      <w:marBottom w:val="0"/>
      <w:divBdr>
        <w:top w:val="none" w:sz="0" w:space="0" w:color="auto"/>
        <w:left w:val="none" w:sz="0" w:space="0" w:color="auto"/>
        <w:bottom w:val="none" w:sz="0" w:space="0" w:color="auto"/>
        <w:right w:val="none" w:sz="0" w:space="0" w:color="auto"/>
      </w:divBdr>
    </w:div>
    <w:div w:id="1648585764">
      <w:bodyDiv w:val="1"/>
      <w:marLeft w:val="0"/>
      <w:marRight w:val="0"/>
      <w:marTop w:val="0"/>
      <w:marBottom w:val="0"/>
      <w:divBdr>
        <w:top w:val="none" w:sz="0" w:space="0" w:color="auto"/>
        <w:left w:val="none" w:sz="0" w:space="0" w:color="auto"/>
        <w:bottom w:val="none" w:sz="0" w:space="0" w:color="auto"/>
        <w:right w:val="none" w:sz="0" w:space="0" w:color="auto"/>
      </w:divBdr>
      <w:divsChild>
        <w:div w:id="1008412736">
          <w:marLeft w:val="0"/>
          <w:marRight w:val="0"/>
          <w:marTop w:val="0"/>
          <w:marBottom w:val="0"/>
          <w:divBdr>
            <w:top w:val="none" w:sz="0" w:space="0" w:color="auto"/>
            <w:left w:val="none" w:sz="0" w:space="0" w:color="auto"/>
            <w:bottom w:val="none" w:sz="0" w:space="0" w:color="auto"/>
            <w:right w:val="none" w:sz="0" w:space="0" w:color="auto"/>
          </w:divBdr>
        </w:div>
        <w:div w:id="917325463">
          <w:marLeft w:val="0"/>
          <w:marRight w:val="0"/>
          <w:marTop w:val="0"/>
          <w:marBottom w:val="0"/>
          <w:divBdr>
            <w:top w:val="none" w:sz="0" w:space="0" w:color="auto"/>
            <w:left w:val="none" w:sz="0" w:space="0" w:color="auto"/>
            <w:bottom w:val="none" w:sz="0" w:space="0" w:color="auto"/>
            <w:right w:val="none" w:sz="0" w:space="0" w:color="auto"/>
          </w:divBdr>
        </w:div>
        <w:div w:id="92288950">
          <w:marLeft w:val="0"/>
          <w:marRight w:val="0"/>
          <w:marTop w:val="0"/>
          <w:marBottom w:val="0"/>
          <w:divBdr>
            <w:top w:val="none" w:sz="0" w:space="0" w:color="auto"/>
            <w:left w:val="none" w:sz="0" w:space="0" w:color="auto"/>
            <w:bottom w:val="none" w:sz="0" w:space="0" w:color="auto"/>
            <w:right w:val="none" w:sz="0" w:space="0" w:color="auto"/>
          </w:divBdr>
        </w:div>
        <w:div w:id="1088618833">
          <w:marLeft w:val="0"/>
          <w:marRight w:val="0"/>
          <w:marTop w:val="0"/>
          <w:marBottom w:val="0"/>
          <w:divBdr>
            <w:top w:val="none" w:sz="0" w:space="0" w:color="auto"/>
            <w:left w:val="none" w:sz="0" w:space="0" w:color="auto"/>
            <w:bottom w:val="none" w:sz="0" w:space="0" w:color="auto"/>
            <w:right w:val="none" w:sz="0" w:space="0" w:color="auto"/>
          </w:divBdr>
        </w:div>
        <w:div w:id="724328942">
          <w:marLeft w:val="0"/>
          <w:marRight w:val="0"/>
          <w:marTop w:val="0"/>
          <w:marBottom w:val="0"/>
          <w:divBdr>
            <w:top w:val="none" w:sz="0" w:space="0" w:color="auto"/>
            <w:left w:val="none" w:sz="0" w:space="0" w:color="auto"/>
            <w:bottom w:val="none" w:sz="0" w:space="0" w:color="auto"/>
            <w:right w:val="none" w:sz="0" w:space="0" w:color="auto"/>
          </w:divBdr>
        </w:div>
      </w:divsChild>
    </w:div>
    <w:div w:id="1648976230">
      <w:bodyDiv w:val="1"/>
      <w:marLeft w:val="0"/>
      <w:marRight w:val="0"/>
      <w:marTop w:val="0"/>
      <w:marBottom w:val="0"/>
      <w:divBdr>
        <w:top w:val="none" w:sz="0" w:space="0" w:color="auto"/>
        <w:left w:val="none" w:sz="0" w:space="0" w:color="auto"/>
        <w:bottom w:val="none" w:sz="0" w:space="0" w:color="auto"/>
        <w:right w:val="none" w:sz="0" w:space="0" w:color="auto"/>
      </w:divBdr>
    </w:div>
    <w:div w:id="1649745423">
      <w:bodyDiv w:val="1"/>
      <w:marLeft w:val="0"/>
      <w:marRight w:val="0"/>
      <w:marTop w:val="0"/>
      <w:marBottom w:val="0"/>
      <w:divBdr>
        <w:top w:val="none" w:sz="0" w:space="0" w:color="auto"/>
        <w:left w:val="none" w:sz="0" w:space="0" w:color="auto"/>
        <w:bottom w:val="none" w:sz="0" w:space="0" w:color="auto"/>
        <w:right w:val="none" w:sz="0" w:space="0" w:color="auto"/>
      </w:divBdr>
    </w:div>
    <w:div w:id="1657487402">
      <w:bodyDiv w:val="1"/>
      <w:marLeft w:val="0"/>
      <w:marRight w:val="0"/>
      <w:marTop w:val="0"/>
      <w:marBottom w:val="0"/>
      <w:divBdr>
        <w:top w:val="none" w:sz="0" w:space="0" w:color="auto"/>
        <w:left w:val="none" w:sz="0" w:space="0" w:color="auto"/>
        <w:bottom w:val="none" w:sz="0" w:space="0" w:color="auto"/>
        <w:right w:val="none" w:sz="0" w:space="0" w:color="auto"/>
      </w:divBdr>
      <w:divsChild>
        <w:div w:id="136917370">
          <w:marLeft w:val="480"/>
          <w:marRight w:val="0"/>
          <w:marTop w:val="0"/>
          <w:marBottom w:val="0"/>
          <w:divBdr>
            <w:top w:val="none" w:sz="0" w:space="0" w:color="auto"/>
            <w:left w:val="none" w:sz="0" w:space="0" w:color="auto"/>
            <w:bottom w:val="none" w:sz="0" w:space="0" w:color="auto"/>
            <w:right w:val="none" w:sz="0" w:space="0" w:color="auto"/>
          </w:divBdr>
        </w:div>
        <w:div w:id="482964012">
          <w:marLeft w:val="480"/>
          <w:marRight w:val="0"/>
          <w:marTop w:val="0"/>
          <w:marBottom w:val="0"/>
          <w:divBdr>
            <w:top w:val="none" w:sz="0" w:space="0" w:color="auto"/>
            <w:left w:val="none" w:sz="0" w:space="0" w:color="auto"/>
            <w:bottom w:val="none" w:sz="0" w:space="0" w:color="auto"/>
            <w:right w:val="none" w:sz="0" w:space="0" w:color="auto"/>
          </w:divBdr>
        </w:div>
        <w:div w:id="541132160">
          <w:marLeft w:val="480"/>
          <w:marRight w:val="0"/>
          <w:marTop w:val="0"/>
          <w:marBottom w:val="0"/>
          <w:divBdr>
            <w:top w:val="none" w:sz="0" w:space="0" w:color="auto"/>
            <w:left w:val="none" w:sz="0" w:space="0" w:color="auto"/>
            <w:bottom w:val="none" w:sz="0" w:space="0" w:color="auto"/>
            <w:right w:val="none" w:sz="0" w:space="0" w:color="auto"/>
          </w:divBdr>
        </w:div>
        <w:div w:id="85615369">
          <w:marLeft w:val="480"/>
          <w:marRight w:val="0"/>
          <w:marTop w:val="0"/>
          <w:marBottom w:val="0"/>
          <w:divBdr>
            <w:top w:val="none" w:sz="0" w:space="0" w:color="auto"/>
            <w:left w:val="none" w:sz="0" w:space="0" w:color="auto"/>
            <w:bottom w:val="none" w:sz="0" w:space="0" w:color="auto"/>
            <w:right w:val="none" w:sz="0" w:space="0" w:color="auto"/>
          </w:divBdr>
        </w:div>
        <w:div w:id="2050836915">
          <w:marLeft w:val="480"/>
          <w:marRight w:val="0"/>
          <w:marTop w:val="0"/>
          <w:marBottom w:val="0"/>
          <w:divBdr>
            <w:top w:val="none" w:sz="0" w:space="0" w:color="auto"/>
            <w:left w:val="none" w:sz="0" w:space="0" w:color="auto"/>
            <w:bottom w:val="none" w:sz="0" w:space="0" w:color="auto"/>
            <w:right w:val="none" w:sz="0" w:space="0" w:color="auto"/>
          </w:divBdr>
        </w:div>
        <w:div w:id="21516252">
          <w:marLeft w:val="480"/>
          <w:marRight w:val="0"/>
          <w:marTop w:val="0"/>
          <w:marBottom w:val="0"/>
          <w:divBdr>
            <w:top w:val="none" w:sz="0" w:space="0" w:color="auto"/>
            <w:left w:val="none" w:sz="0" w:space="0" w:color="auto"/>
            <w:bottom w:val="none" w:sz="0" w:space="0" w:color="auto"/>
            <w:right w:val="none" w:sz="0" w:space="0" w:color="auto"/>
          </w:divBdr>
        </w:div>
        <w:div w:id="1032146866">
          <w:marLeft w:val="480"/>
          <w:marRight w:val="0"/>
          <w:marTop w:val="0"/>
          <w:marBottom w:val="0"/>
          <w:divBdr>
            <w:top w:val="none" w:sz="0" w:space="0" w:color="auto"/>
            <w:left w:val="none" w:sz="0" w:space="0" w:color="auto"/>
            <w:bottom w:val="none" w:sz="0" w:space="0" w:color="auto"/>
            <w:right w:val="none" w:sz="0" w:space="0" w:color="auto"/>
          </w:divBdr>
        </w:div>
        <w:div w:id="1828397714">
          <w:marLeft w:val="480"/>
          <w:marRight w:val="0"/>
          <w:marTop w:val="0"/>
          <w:marBottom w:val="0"/>
          <w:divBdr>
            <w:top w:val="none" w:sz="0" w:space="0" w:color="auto"/>
            <w:left w:val="none" w:sz="0" w:space="0" w:color="auto"/>
            <w:bottom w:val="none" w:sz="0" w:space="0" w:color="auto"/>
            <w:right w:val="none" w:sz="0" w:space="0" w:color="auto"/>
          </w:divBdr>
        </w:div>
        <w:div w:id="1124275136">
          <w:marLeft w:val="480"/>
          <w:marRight w:val="0"/>
          <w:marTop w:val="0"/>
          <w:marBottom w:val="0"/>
          <w:divBdr>
            <w:top w:val="none" w:sz="0" w:space="0" w:color="auto"/>
            <w:left w:val="none" w:sz="0" w:space="0" w:color="auto"/>
            <w:bottom w:val="none" w:sz="0" w:space="0" w:color="auto"/>
            <w:right w:val="none" w:sz="0" w:space="0" w:color="auto"/>
          </w:divBdr>
        </w:div>
        <w:div w:id="739329565">
          <w:marLeft w:val="480"/>
          <w:marRight w:val="0"/>
          <w:marTop w:val="0"/>
          <w:marBottom w:val="0"/>
          <w:divBdr>
            <w:top w:val="none" w:sz="0" w:space="0" w:color="auto"/>
            <w:left w:val="none" w:sz="0" w:space="0" w:color="auto"/>
            <w:bottom w:val="none" w:sz="0" w:space="0" w:color="auto"/>
            <w:right w:val="none" w:sz="0" w:space="0" w:color="auto"/>
          </w:divBdr>
        </w:div>
        <w:div w:id="1868833796">
          <w:marLeft w:val="480"/>
          <w:marRight w:val="0"/>
          <w:marTop w:val="0"/>
          <w:marBottom w:val="0"/>
          <w:divBdr>
            <w:top w:val="none" w:sz="0" w:space="0" w:color="auto"/>
            <w:left w:val="none" w:sz="0" w:space="0" w:color="auto"/>
            <w:bottom w:val="none" w:sz="0" w:space="0" w:color="auto"/>
            <w:right w:val="none" w:sz="0" w:space="0" w:color="auto"/>
          </w:divBdr>
        </w:div>
        <w:div w:id="1121340048">
          <w:marLeft w:val="480"/>
          <w:marRight w:val="0"/>
          <w:marTop w:val="0"/>
          <w:marBottom w:val="0"/>
          <w:divBdr>
            <w:top w:val="none" w:sz="0" w:space="0" w:color="auto"/>
            <w:left w:val="none" w:sz="0" w:space="0" w:color="auto"/>
            <w:bottom w:val="none" w:sz="0" w:space="0" w:color="auto"/>
            <w:right w:val="none" w:sz="0" w:space="0" w:color="auto"/>
          </w:divBdr>
        </w:div>
        <w:div w:id="563370919">
          <w:marLeft w:val="480"/>
          <w:marRight w:val="0"/>
          <w:marTop w:val="0"/>
          <w:marBottom w:val="0"/>
          <w:divBdr>
            <w:top w:val="none" w:sz="0" w:space="0" w:color="auto"/>
            <w:left w:val="none" w:sz="0" w:space="0" w:color="auto"/>
            <w:bottom w:val="none" w:sz="0" w:space="0" w:color="auto"/>
            <w:right w:val="none" w:sz="0" w:space="0" w:color="auto"/>
          </w:divBdr>
        </w:div>
        <w:div w:id="671838687">
          <w:marLeft w:val="480"/>
          <w:marRight w:val="0"/>
          <w:marTop w:val="0"/>
          <w:marBottom w:val="0"/>
          <w:divBdr>
            <w:top w:val="none" w:sz="0" w:space="0" w:color="auto"/>
            <w:left w:val="none" w:sz="0" w:space="0" w:color="auto"/>
            <w:bottom w:val="none" w:sz="0" w:space="0" w:color="auto"/>
            <w:right w:val="none" w:sz="0" w:space="0" w:color="auto"/>
          </w:divBdr>
        </w:div>
        <w:div w:id="777799148">
          <w:marLeft w:val="480"/>
          <w:marRight w:val="0"/>
          <w:marTop w:val="0"/>
          <w:marBottom w:val="0"/>
          <w:divBdr>
            <w:top w:val="none" w:sz="0" w:space="0" w:color="auto"/>
            <w:left w:val="none" w:sz="0" w:space="0" w:color="auto"/>
            <w:bottom w:val="none" w:sz="0" w:space="0" w:color="auto"/>
            <w:right w:val="none" w:sz="0" w:space="0" w:color="auto"/>
          </w:divBdr>
        </w:div>
        <w:div w:id="2088307412">
          <w:marLeft w:val="480"/>
          <w:marRight w:val="0"/>
          <w:marTop w:val="0"/>
          <w:marBottom w:val="0"/>
          <w:divBdr>
            <w:top w:val="none" w:sz="0" w:space="0" w:color="auto"/>
            <w:left w:val="none" w:sz="0" w:space="0" w:color="auto"/>
            <w:bottom w:val="none" w:sz="0" w:space="0" w:color="auto"/>
            <w:right w:val="none" w:sz="0" w:space="0" w:color="auto"/>
          </w:divBdr>
        </w:div>
        <w:div w:id="1679235244">
          <w:marLeft w:val="480"/>
          <w:marRight w:val="0"/>
          <w:marTop w:val="0"/>
          <w:marBottom w:val="0"/>
          <w:divBdr>
            <w:top w:val="none" w:sz="0" w:space="0" w:color="auto"/>
            <w:left w:val="none" w:sz="0" w:space="0" w:color="auto"/>
            <w:bottom w:val="none" w:sz="0" w:space="0" w:color="auto"/>
            <w:right w:val="none" w:sz="0" w:space="0" w:color="auto"/>
          </w:divBdr>
        </w:div>
        <w:div w:id="51588146">
          <w:marLeft w:val="480"/>
          <w:marRight w:val="0"/>
          <w:marTop w:val="0"/>
          <w:marBottom w:val="0"/>
          <w:divBdr>
            <w:top w:val="none" w:sz="0" w:space="0" w:color="auto"/>
            <w:left w:val="none" w:sz="0" w:space="0" w:color="auto"/>
            <w:bottom w:val="none" w:sz="0" w:space="0" w:color="auto"/>
            <w:right w:val="none" w:sz="0" w:space="0" w:color="auto"/>
          </w:divBdr>
        </w:div>
        <w:div w:id="574903049">
          <w:marLeft w:val="480"/>
          <w:marRight w:val="0"/>
          <w:marTop w:val="0"/>
          <w:marBottom w:val="0"/>
          <w:divBdr>
            <w:top w:val="none" w:sz="0" w:space="0" w:color="auto"/>
            <w:left w:val="none" w:sz="0" w:space="0" w:color="auto"/>
            <w:bottom w:val="none" w:sz="0" w:space="0" w:color="auto"/>
            <w:right w:val="none" w:sz="0" w:space="0" w:color="auto"/>
          </w:divBdr>
        </w:div>
        <w:div w:id="854223790">
          <w:marLeft w:val="480"/>
          <w:marRight w:val="0"/>
          <w:marTop w:val="0"/>
          <w:marBottom w:val="0"/>
          <w:divBdr>
            <w:top w:val="none" w:sz="0" w:space="0" w:color="auto"/>
            <w:left w:val="none" w:sz="0" w:space="0" w:color="auto"/>
            <w:bottom w:val="none" w:sz="0" w:space="0" w:color="auto"/>
            <w:right w:val="none" w:sz="0" w:space="0" w:color="auto"/>
          </w:divBdr>
        </w:div>
        <w:div w:id="224685084">
          <w:marLeft w:val="480"/>
          <w:marRight w:val="0"/>
          <w:marTop w:val="0"/>
          <w:marBottom w:val="0"/>
          <w:divBdr>
            <w:top w:val="none" w:sz="0" w:space="0" w:color="auto"/>
            <w:left w:val="none" w:sz="0" w:space="0" w:color="auto"/>
            <w:bottom w:val="none" w:sz="0" w:space="0" w:color="auto"/>
            <w:right w:val="none" w:sz="0" w:space="0" w:color="auto"/>
          </w:divBdr>
        </w:div>
        <w:div w:id="497696386">
          <w:marLeft w:val="480"/>
          <w:marRight w:val="0"/>
          <w:marTop w:val="0"/>
          <w:marBottom w:val="0"/>
          <w:divBdr>
            <w:top w:val="none" w:sz="0" w:space="0" w:color="auto"/>
            <w:left w:val="none" w:sz="0" w:space="0" w:color="auto"/>
            <w:bottom w:val="none" w:sz="0" w:space="0" w:color="auto"/>
            <w:right w:val="none" w:sz="0" w:space="0" w:color="auto"/>
          </w:divBdr>
        </w:div>
        <w:div w:id="238754122">
          <w:marLeft w:val="480"/>
          <w:marRight w:val="0"/>
          <w:marTop w:val="0"/>
          <w:marBottom w:val="0"/>
          <w:divBdr>
            <w:top w:val="none" w:sz="0" w:space="0" w:color="auto"/>
            <w:left w:val="none" w:sz="0" w:space="0" w:color="auto"/>
            <w:bottom w:val="none" w:sz="0" w:space="0" w:color="auto"/>
            <w:right w:val="none" w:sz="0" w:space="0" w:color="auto"/>
          </w:divBdr>
        </w:div>
        <w:div w:id="971834061">
          <w:marLeft w:val="480"/>
          <w:marRight w:val="0"/>
          <w:marTop w:val="0"/>
          <w:marBottom w:val="0"/>
          <w:divBdr>
            <w:top w:val="none" w:sz="0" w:space="0" w:color="auto"/>
            <w:left w:val="none" w:sz="0" w:space="0" w:color="auto"/>
            <w:bottom w:val="none" w:sz="0" w:space="0" w:color="auto"/>
            <w:right w:val="none" w:sz="0" w:space="0" w:color="auto"/>
          </w:divBdr>
        </w:div>
        <w:div w:id="196889442">
          <w:marLeft w:val="480"/>
          <w:marRight w:val="0"/>
          <w:marTop w:val="0"/>
          <w:marBottom w:val="0"/>
          <w:divBdr>
            <w:top w:val="none" w:sz="0" w:space="0" w:color="auto"/>
            <w:left w:val="none" w:sz="0" w:space="0" w:color="auto"/>
            <w:bottom w:val="none" w:sz="0" w:space="0" w:color="auto"/>
            <w:right w:val="none" w:sz="0" w:space="0" w:color="auto"/>
          </w:divBdr>
        </w:div>
        <w:div w:id="494763089">
          <w:marLeft w:val="480"/>
          <w:marRight w:val="0"/>
          <w:marTop w:val="0"/>
          <w:marBottom w:val="0"/>
          <w:divBdr>
            <w:top w:val="none" w:sz="0" w:space="0" w:color="auto"/>
            <w:left w:val="none" w:sz="0" w:space="0" w:color="auto"/>
            <w:bottom w:val="none" w:sz="0" w:space="0" w:color="auto"/>
            <w:right w:val="none" w:sz="0" w:space="0" w:color="auto"/>
          </w:divBdr>
        </w:div>
        <w:div w:id="1475294489">
          <w:marLeft w:val="480"/>
          <w:marRight w:val="0"/>
          <w:marTop w:val="0"/>
          <w:marBottom w:val="0"/>
          <w:divBdr>
            <w:top w:val="none" w:sz="0" w:space="0" w:color="auto"/>
            <w:left w:val="none" w:sz="0" w:space="0" w:color="auto"/>
            <w:bottom w:val="none" w:sz="0" w:space="0" w:color="auto"/>
            <w:right w:val="none" w:sz="0" w:space="0" w:color="auto"/>
          </w:divBdr>
        </w:div>
        <w:div w:id="281235229">
          <w:marLeft w:val="480"/>
          <w:marRight w:val="0"/>
          <w:marTop w:val="0"/>
          <w:marBottom w:val="0"/>
          <w:divBdr>
            <w:top w:val="none" w:sz="0" w:space="0" w:color="auto"/>
            <w:left w:val="none" w:sz="0" w:space="0" w:color="auto"/>
            <w:bottom w:val="none" w:sz="0" w:space="0" w:color="auto"/>
            <w:right w:val="none" w:sz="0" w:space="0" w:color="auto"/>
          </w:divBdr>
        </w:div>
        <w:div w:id="1008215654">
          <w:marLeft w:val="480"/>
          <w:marRight w:val="0"/>
          <w:marTop w:val="0"/>
          <w:marBottom w:val="0"/>
          <w:divBdr>
            <w:top w:val="none" w:sz="0" w:space="0" w:color="auto"/>
            <w:left w:val="none" w:sz="0" w:space="0" w:color="auto"/>
            <w:bottom w:val="none" w:sz="0" w:space="0" w:color="auto"/>
            <w:right w:val="none" w:sz="0" w:space="0" w:color="auto"/>
          </w:divBdr>
        </w:div>
        <w:div w:id="628053821">
          <w:marLeft w:val="480"/>
          <w:marRight w:val="0"/>
          <w:marTop w:val="0"/>
          <w:marBottom w:val="0"/>
          <w:divBdr>
            <w:top w:val="none" w:sz="0" w:space="0" w:color="auto"/>
            <w:left w:val="none" w:sz="0" w:space="0" w:color="auto"/>
            <w:bottom w:val="none" w:sz="0" w:space="0" w:color="auto"/>
            <w:right w:val="none" w:sz="0" w:space="0" w:color="auto"/>
          </w:divBdr>
        </w:div>
        <w:div w:id="1370689331">
          <w:marLeft w:val="480"/>
          <w:marRight w:val="0"/>
          <w:marTop w:val="0"/>
          <w:marBottom w:val="0"/>
          <w:divBdr>
            <w:top w:val="none" w:sz="0" w:space="0" w:color="auto"/>
            <w:left w:val="none" w:sz="0" w:space="0" w:color="auto"/>
            <w:bottom w:val="none" w:sz="0" w:space="0" w:color="auto"/>
            <w:right w:val="none" w:sz="0" w:space="0" w:color="auto"/>
          </w:divBdr>
        </w:div>
        <w:div w:id="743452301">
          <w:marLeft w:val="480"/>
          <w:marRight w:val="0"/>
          <w:marTop w:val="0"/>
          <w:marBottom w:val="0"/>
          <w:divBdr>
            <w:top w:val="none" w:sz="0" w:space="0" w:color="auto"/>
            <w:left w:val="none" w:sz="0" w:space="0" w:color="auto"/>
            <w:bottom w:val="none" w:sz="0" w:space="0" w:color="auto"/>
            <w:right w:val="none" w:sz="0" w:space="0" w:color="auto"/>
          </w:divBdr>
        </w:div>
        <w:div w:id="2106917156">
          <w:marLeft w:val="480"/>
          <w:marRight w:val="0"/>
          <w:marTop w:val="0"/>
          <w:marBottom w:val="0"/>
          <w:divBdr>
            <w:top w:val="none" w:sz="0" w:space="0" w:color="auto"/>
            <w:left w:val="none" w:sz="0" w:space="0" w:color="auto"/>
            <w:bottom w:val="none" w:sz="0" w:space="0" w:color="auto"/>
            <w:right w:val="none" w:sz="0" w:space="0" w:color="auto"/>
          </w:divBdr>
        </w:div>
        <w:div w:id="1008093347">
          <w:marLeft w:val="480"/>
          <w:marRight w:val="0"/>
          <w:marTop w:val="0"/>
          <w:marBottom w:val="0"/>
          <w:divBdr>
            <w:top w:val="none" w:sz="0" w:space="0" w:color="auto"/>
            <w:left w:val="none" w:sz="0" w:space="0" w:color="auto"/>
            <w:bottom w:val="none" w:sz="0" w:space="0" w:color="auto"/>
            <w:right w:val="none" w:sz="0" w:space="0" w:color="auto"/>
          </w:divBdr>
        </w:div>
        <w:div w:id="543174404">
          <w:marLeft w:val="480"/>
          <w:marRight w:val="0"/>
          <w:marTop w:val="0"/>
          <w:marBottom w:val="0"/>
          <w:divBdr>
            <w:top w:val="none" w:sz="0" w:space="0" w:color="auto"/>
            <w:left w:val="none" w:sz="0" w:space="0" w:color="auto"/>
            <w:bottom w:val="none" w:sz="0" w:space="0" w:color="auto"/>
            <w:right w:val="none" w:sz="0" w:space="0" w:color="auto"/>
          </w:divBdr>
        </w:div>
        <w:div w:id="921598884">
          <w:marLeft w:val="480"/>
          <w:marRight w:val="0"/>
          <w:marTop w:val="0"/>
          <w:marBottom w:val="0"/>
          <w:divBdr>
            <w:top w:val="none" w:sz="0" w:space="0" w:color="auto"/>
            <w:left w:val="none" w:sz="0" w:space="0" w:color="auto"/>
            <w:bottom w:val="none" w:sz="0" w:space="0" w:color="auto"/>
            <w:right w:val="none" w:sz="0" w:space="0" w:color="auto"/>
          </w:divBdr>
        </w:div>
        <w:div w:id="1603223035">
          <w:marLeft w:val="480"/>
          <w:marRight w:val="0"/>
          <w:marTop w:val="0"/>
          <w:marBottom w:val="0"/>
          <w:divBdr>
            <w:top w:val="none" w:sz="0" w:space="0" w:color="auto"/>
            <w:left w:val="none" w:sz="0" w:space="0" w:color="auto"/>
            <w:bottom w:val="none" w:sz="0" w:space="0" w:color="auto"/>
            <w:right w:val="none" w:sz="0" w:space="0" w:color="auto"/>
          </w:divBdr>
        </w:div>
        <w:div w:id="1372266939">
          <w:marLeft w:val="480"/>
          <w:marRight w:val="0"/>
          <w:marTop w:val="0"/>
          <w:marBottom w:val="0"/>
          <w:divBdr>
            <w:top w:val="none" w:sz="0" w:space="0" w:color="auto"/>
            <w:left w:val="none" w:sz="0" w:space="0" w:color="auto"/>
            <w:bottom w:val="none" w:sz="0" w:space="0" w:color="auto"/>
            <w:right w:val="none" w:sz="0" w:space="0" w:color="auto"/>
          </w:divBdr>
        </w:div>
        <w:div w:id="522860032">
          <w:marLeft w:val="480"/>
          <w:marRight w:val="0"/>
          <w:marTop w:val="0"/>
          <w:marBottom w:val="0"/>
          <w:divBdr>
            <w:top w:val="none" w:sz="0" w:space="0" w:color="auto"/>
            <w:left w:val="none" w:sz="0" w:space="0" w:color="auto"/>
            <w:bottom w:val="none" w:sz="0" w:space="0" w:color="auto"/>
            <w:right w:val="none" w:sz="0" w:space="0" w:color="auto"/>
          </w:divBdr>
        </w:div>
        <w:div w:id="1064139926">
          <w:marLeft w:val="480"/>
          <w:marRight w:val="0"/>
          <w:marTop w:val="0"/>
          <w:marBottom w:val="0"/>
          <w:divBdr>
            <w:top w:val="none" w:sz="0" w:space="0" w:color="auto"/>
            <w:left w:val="none" w:sz="0" w:space="0" w:color="auto"/>
            <w:bottom w:val="none" w:sz="0" w:space="0" w:color="auto"/>
            <w:right w:val="none" w:sz="0" w:space="0" w:color="auto"/>
          </w:divBdr>
        </w:div>
        <w:div w:id="608925726">
          <w:marLeft w:val="480"/>
          <w:marRight w:val="0"/>
          <w:marTop w:val="0"/>
          <w:marBottom w:val="0"/>
          <w:divBdr>
            <w:top w:val="none" w:sz="0" w:space="0" w:color="auto"/>
            <w:left w:val="none" w:sz="0" w:space="0" w:color="auto"/>
            <w:bottom w:val="none" w:sz="0" w:space="0" w:color="auto"/>
            <w:right w:val="none" w:sz="0" w:space="0" w:color="auto"/>
          </w:divBdr>
        </w:div>
        <w:div w:id="1388380692">
          <w:marLeft w:val="480"/>
          <w:marRight w:val="0"/>
          <w:marTop w:val="0"/>
          <w:marBottom w:val="0"/>
          <w:divBdr>
            <w:top w:val="none" w:sz="0" w:space="0" w:color="auto"/>
            <w:left w:val="none" w:sz="0" w:space="0" w:color="auto"/>
            <w:bottom w:val="none" w:sz="0" w:space="0" w:color="auto"/>
            <w:right w:val="none" w:sz="0" w:space="0" w:color="auto"/>
          </w:divBdr>
        </w:div>
        <w:div w:id="854149796">
          <w:marLeft w:val="480"/>
          <w:marRight w:val="0"/>
          <w:marTop w:val="0"/>
          <w:marBottom w:val="0"/>
          <w:divBdr>
            <w:top w:val="none" w:sz="0" w:space="0" w:color="auto"/>
            <w:left w:val="none" w:sz="0" w:space="0" w:color="auto"/>
            <w:bottom w:val="none" w:sz="0" w:space="0" w:color="auto"/>
            <w:right w:val="none" w:sz="0" w:space="0" w:color="auto"/>
          </w:divBdr>
        </w:div>
        <w:div w:id="431823557">
          <w:marLeft w:val="480"/>
          <w:marRight w:val="0"/>
          <w:marTop w:val="0"/>
          <w:marBottom w:val="0"/>
          <w:divBdr>
            <w:top w:val="none" w:sz="0" w:space="0" w:color="auto"/>
            <w:left w:val="none" w:sz="0" w:space="0" w:color="auto"/>
            <w:bottom w:val="none" w:sz="0" w:space="0" w:color="auto"/>
            <w:right w:val="none" w:sz="0" w:space="0" w:color="auto"/>
          </w:divBdr>
        </w:div>
        <w:div w:id="318384132">
          <w:marLeft w:val="480"/>
          <w:marRight w:val="0"/>
          <w:marTop w:val="0"/>
          <w:marBottom w:val="0"/>
          <w:divBdr>
            <w:top w:val="none" w:sz="0" w:space="0" w:color="auto"/>
            <w:left w:val="none" w:sz="0" w:space="0" w:color="auto"/>
            <w:bottom w:val="none" w:sz="0" w:space="0" w:color="auto"/>
            <w:right w:val="none" w:sz="0" w:space="0" w:color="auto"/>
          </w:divBdr>
        </w:div>
        <w:div w:id="709308014">
          <w:marLeft w:val="480"/>
          <w:marRight w:val="0"/>
          <w:marTop w:val="0"/>
          <w:marBottom w:val="0"/>
          <w:divBdr>
            <w:top w:val="none" w:sz="0" w:space="0" w:color="auto"/>
            <w:left w:val="none" w:sz="0" w:space="0" w:color="auto"/>
            <w:bottom w:val="none" w:sz="0" w:space="0" w:color="auto"/>
            <w:right w:val="none" w:sz="0" w:space="0" w:color="auto"/>
          </w:divBdr>
        </w:div>
        <w:div w:id="1328091317">
          <w:marLeft w:val="480"/>
          <w:marRight w:val="0"/>
          <w:marTop w:val="0"/>
          <w:marBottom w:val="0"/>
          <w:divBdr>
            <w:top w:val="none" w:sz="0" w:space="0" w:color="auto"/>
            <w:left w:val="none" w:sz="0" w:space="0" w:color="auto"/>
            <w:bottom w:val="none" w:sz="0" w:space="0" w:color="auto"/>
            <w:right w:val="none" w:sz="0" w:space="0" w:color="auto"/>
          </w:divBdr>
        </w:div>
        <w:div w:id="5250051">
          <w:marLeft w:val="480"/>
          <w:marRight w:val="0"/>
          <w:marTop w:val="0"/>
          <w:marBottom w:val="0"/>
          <w:divBdr>
            <w:top w:val="none" w:sz="0" w:space="0" w:color="auto"/>
            <w:left w:val="none" w:sz="0" w:space="0" w:color="auto"/>
            <w:bottom w:val="none" w:sz="0" w:space="0" w:color="auto"/>
            <w:right w:val="none" w:sz="0" w:space="0" w:color="auto"/>
          </w:divBdr>
        </w:div>
        <w:div w:id="950210735">
          <w:marLeft w:val="480"/>
          <w:marRight w:val="0"/>
          <w:marTop w:val="0"/>
          <w:marBottom w:val="0"/>
          <w:divBdr>
            <w:top w:val="none" w:sz="0" w:space="0" w:color="auto"/>
            <w:left w:val="none" w:sz="0" w:space="0" w:color="auto"/>
            <w:bottom w:val="none" w:sz="0" w:space="0" w:color="auto"/>
            <w:right w:val="none" w:sz="0" w:space="0" w:color="auto"/>
          </w:divBdr>
        </w:div>
        <w:div w:id="131168957">
          <w:marLeft w:val="480"/>
          <w:marRight w:val="0"/>
          <w:marTop w:val="0"/>
          <w:marBottom w:val="0"/>
          <w:divBdr>
            <w:top w:val="none" w:sz="0" w:space="0" w:color="auto"/>
            <w:left w:val="none" w:sz="0" w:space="0" w:color="auto"/>
            <w:bottom w:val="none" w:sz="0" w:space="0" w:color="auto"/>
            <w:right w:val="none" w:sz="0" w:space="0" w:color="auto"/>
          </w:divBdr>
        </w:div>
        <w:div w:id="1521964564">
          <w:marLeft w:val="480"/>
          <w:marRight w:val="0"/>
          <w:marTop w:val="0"/>
          <w:marBottom w:val="0"/>
          <w:divBdr>
            <w:top w:val="none" w:sz="0" w:space="0" w:color="auto"/>
            <w:left w:val="none" w:sz="0" w:space="0" w:color="auto"/>
            <w:bottom w:val="none" w:sz="0" w:space="0" w:color="auto"/>
            <w:right w:val="none" w:sz="0" w:space="0" w:color="auto"/>
          </w:divBdr>
        </w:div>
      </w:divsChild>
    </w:div>
    <w:div w:id="1660187863">
      <w:bodyDiv w:val="1"/>
      <w:marLeft w:val="0"/>
      <w:marRight w:val="0"/>
      <w:marTop w:val="0"/>
      <w:marBottom w:val="0"/>
      <w:divBdr>
        <w:top w:val="none" w:sz="0" w:space="0" w:color="auto"/>
        <w:left w:val="none" w:sz="0" w:space="0" w:color="auto"/>
        <w:bottom w:val="none" w:sz="0" w:space="0" w:color="auto"/>
        <w:right w:val="none" w:sz="0" w:space="0" w:color="auto"/>
      </w:divBdr>
    </w:div>
    <w:div w:id="1668709540">
      <w:bodyDiv w:val="1"/>
      <w:marLeft w:val="0"/>
      <w:marRight w:val="0"/>
      <w:marTop w:val="0"/>
      <w:marBottom w:val="0"/>
      <w:divBdr>
        <w:top w:val="none" w:sz="0" w:space="0" w:color="auto"/>
        <w:left w:val="none" w:sz="0" w:space="0" w:color="auto"/>
        <w:bottom w:val="none" w:sz="0" w:space="0" w:color="auto"/>
        <w:right w:val="none" w:sz="0" w:space="0" w:color="auto"/>
      </w:divBdr>
    </w:div>
    <w:div w:id="1669555165">
      <w:bodyDiv w:val="1"/>
      <w:marLeft w:val="0"/>
      <w:marRight w:val="0"/>
      <w:marTop w:val="0"/>
      <w:marBottom w:val="0"/>
      <w:divBdr>
        <w:top w:val="none" w:sz="0" w:space="0" w:color="auto"/>
        <w:left w:val="none" w:sz="0" w:space="0" w:color="auto"/>
        <w:bottom w:val="none" w:sz="0" w:space="0" w:color="auto"/>
        <w:right w:val="none" w:sz="0" w:space="0" w:color="auto"/>
      </w:divBdr>
    </w:div>
    <w:div w:id="1669557481">
      <w:bodyDiv w:val="1"/>
      <w:marLeft w:val="0"/>
      <w:marRight w:val="0"/>
      <w:marTop w:val="0"/>
      <w:marBottom w:val="0"/>
      <w:divBdr>
        <w:top w:val="none" w:sz="0" w:space="0" w:color="auto"/>
        <w:left w:val="none" w:sz="0" w:space="0" w:color="auto"/>
        <w:bottom w:val="none" w:sz="0" w:space="0" w:color="auto"/>
        <w:right w:val="none" w:sz="0" w:space="0" w:color="auto"/>
      </w:divBdr>
    </w:div>
    <w:div w:id="1669750540">
      <w:bodyDiv w:val="1"/>
      <w:marLeft w:val="0"/>
      <w:marRight w:val="0"/>
      <w:marTop w:val="0"/>
      <w:marBottom w:val="0"/>
      <w:divBdr>
        <w:top w:val="none" w:sz="0" w:space="0" w:color="auto"/>
        <w:left w:val="none" w:sz="0" w:space="0" w:color="auto"/>
        <w:bottom w:val="none" w:sz="0" w:space="0" w:color="auto"/>
        <w:right w:val="none" w:sz="0" w:space="0" w:color="auto"/>
      </w:divBdr>
      <w:divsChild>
        <w:div w:id="792016280">
          <w:marLeft w:val="640"/>
          <w:marRight w:val="0"/>
          <w:marTop w:val="0"/>
          <w:marBottom w:val="0"/>
          <w:divBdr>
            <w:top w:val="none" w:sz="0" w:space="0" w:color="auto"/>
            <w:left w:val="none" w:sz="0" w:space="0" w:color="auto"/>
            <w:bottom w:val="none" w:sz="0" w:space="0" w:color="auto"/>
            <w:right w:val="none" w:sz="0" w:space="0" w:color="auto"/>
          </w:divBdr>
        </w:div>
        <w:div w:id="671953483">
          <w:marLeft w:val="640"/>
          <w:marRight w:val="0"/>
          <w:marTop w:val="0"/>
          <w:marBottom w:val="0"/>
          <w:divBdr>
            <w:top w:val="none" w:sz="0" w:space="0" w:color="auto"/>
            <w:left w:val="none" w:sz="0" w:space="0" w:color="auto"/>
            <w:bottom w:val="none" w:sz="0" w:space="0" w:color="auto"/>
            <w:right w:val="none" w:sz="0" w:space="0" w:color="auto"/>
          </w:divBdr>
        </w:div>
        <w:div w:id="2000303832">
          <w:marLeft w:val="640"/>
          <w:marRight w:val="0"/>
          <w:marTop w:val="0"/>
          <w:marBottom w:val="0"/>
          <w:divBdr>
            <w:top w:val="none" w:sz="0" w:space="0" w:color="auto"/>
            <w:left w:val="none" w:sz="0" w:space="0" w:color="auto"/>
            <w:bottom w:val="none" w:sz="0" w:space="0" w:color="auto"/>
            <w:right w:val="none" w:sz="0" w:space="0" w:color="auto"/>
          </w:divBdr>
        </w:div>
        <w:div w:id="192816097">
          <w:marLeft w:val="640"/>
          <w:marRight w:val="0"/>
          <w:marTop w:val="0"/>
          <w:marBottom w:val="0"/>
          <w:divBdr>
            <w:top w:val="none" w:sz="0" w:space="0" w:color="auto"/>
            <w:left w:val="none" w:sz="0" w:space="0" w:color="auto"/>
            <w:bottom w:val="none" w:sz="0" w:space="0" w:color="auto"/>
            <w:right w:val="none" w:sz="0" w:space="0" w:color="auto"/>
          </w:divBdr>
        </w:div>
        <w:div w:id="2086678457">
          <w:marLeft w:val="640"/>
          <w:marRight w:val="0"/>
          <w:marTop w:val="0"/>
          <w:marBottom w:val="0"/>
          <w:divBdr>
            <w:top w:val="none" w:sz="0" w:space="0" w:color="auto"/>
            <w:left w:val="none" w:sz="0" w:space="0" w:color="auto"/>
            <w:bottom w:val="none" w:sz="0" w:space="0" w:color="auto"/>
            <w:right w:val="none" w:sz="0" w:space="0" w:color="auto"/>
          </w:divBdr>
        </w:div>
        <w:div w:id="1880509237">
          <w:marLeft w:val="640"/>
          <w:marRight w:val="0"/>
          <w:marTop w:val="0"/>
          <w:marBottom w:val="0"/>
          <w:divBdr>
            <w:top w:val="none" w:sz="0" w:space="0" w:color="auto"/>
            <w:left w:val="none" w:sz="0" w:space="0" w:color="auto"/>
            <w:bottom w:val="none" w:sz="0" w:space="0" w:color="auto"/>
            <w:right w:val="none" w:sz="0" w:space="0" w:color="auto"/>
          </w:divBdr>
        </w:div>
        <w:div w:id="1595747458">
          <w:marLeft w:val="640"/>
          <w:marRight w:val="0"/>
          <w:marTop w:val="0"/>
          <w:marBottom w:val="0"/>
          <w:divBdr>
            <w:top w:val="none" w:sz="0" w:space="0" w:color="auto"/>
            <w:left w:val="none" w:sz="0" w:space="0" w:color="auto"/>
            <w:bottom w:val="none" w:sz="0" w:space="0" w:color="auto"/>
            <w:right w:val="none" w:sz="0" w:space="0" w:color="auto"/>
          </w:divBdr>
        </w:div>
        <w:div w:id="412554023">
          <w:marLeft w:val="640"/>
          <w:marRight w:val="0"/>
          <w:marTop w:val="0"/>
          <w:marBottom w:val="0"/>
          <w:divBdr>
            <w:top w:val="none" w:sz="0" w:space="0" w:color="auto"/>
            <w:left w:val="none" w:sz="0" w:space="0" w:color="auto"/>
            <w:bottom w:val="none" w:sz="0" w:space="0" w:color="auto"/>
            <w:right w:val="none" w:sz="0" w:space="0" w:color="auto"/>
          </w:divBdr>
        </w:div>
        <w:div w:id="1030103584">
          <w:marLeft w:val="640"/>
          <w:marRight w:val="0"/>
          <w:marTop w:val="0"/>
          <w:marBottom w:val="0"/>
          <w:divBdr>
            <w:top w:val="none" w:sz="0" w:space="0" w:color="auto"/>
            <w:left w:val="none" w:sz="0" w:space="0" w:color="auto"/>
            <w:bottom w:val="none" w:sz="0" w:space="0" w:color="auto"/>
            <w:right w:val="none" w:sz="0" w:space="0" w:color="auto"/>
          </w:divBdr>
        </w:div>
        <w:div w:id="1124075327">
          <w:marLeft w:val="640"/>
          <w:marRight w:val="0"/>
          <w:marTop w:val="0"/>
          <w:marBottom w:val="0"/>
          <w:divBdr>
            <w:top w:val="none" w:sz="0" w:space="0" w:color="auto"/>
            <w:left w:val="none" w:sz="0" w:space="0" w:color="auto"/>
            <w:bottom w:val="none" w:sz="0" w:space="0" w:color="auto"/>
            <w:right w:val="none" w:sz="0" w:space="0" w:color="auto"/>
          </w:divBdr>
        </w:div>
        <w:div w:id="25762478">
          <w:marLeft w:val="640"/>
          <w:marRight w:val="0"/>
          <w:marTop w:val="0"/>
          <w:marBottom w:val="0"/>
          <w:divBdr>
            <w:top w:val="none" w:sz="0" w:space="0" w:color="auto"/>
            <w:left w:val="none" w:sz="0" w:space="0" w:color="auto"/>
            <w:bottom w:val="none" w:sz="0" w:space="0" w:color="auto"/>
            <w:right w:val="none" w:sz="0" w:space="0" w:color="auto"/>
          </w:divBdr>
        </w:div>
        <w:div w:id="304968655">
          <w:marLeft w:val="640"/>
          <w:marRight w:val="0"/>
          <w:marTop w:val="0"/>
          <w:marBottom w:val="0"/>
          <w:divBdr>
            <w:top w:val="none" w:sz="0" w:space="0" w:color="auto"/>
            <w:left w:val="none" w:sz="0" w:space="0" w:color="auto"/>
            <w:bottom w:val="none" w:sz="0" w:space="0" w:color="auto"/>
            <w:right w:val="none" w:sz="0" w:space="0" w:color="auto"/>
          </w:divBdr>
        </w:div>
        <w:div w:id="1802074026">
          <w:marLeft w:val="640"/>
          <w:marRight w:val="0"/>
          <w:marTop w:val="0"/>
          <w:marBottom w:val="0"/>
          <w:divBdr>
            <w:top w:val="none" w:sz="0" w:space="0" w:color="auto"/>
            <w:left w:val="none" w:sz="0" w:space="0" w:color="auto"/>
            <w:bottom w:val="none" w:sz="0" w:space="0" w:color="auto"/>
            <w:right w:val="none" w:sz="0" w:space="0" w:color="auto"/>
          </w:divBdr>
        </w:div>
        <w:div w:id="1689797804">
          <w:marLeft w:val="640"/>
          <w:marRight w:val="0"/>
          <w:marTop w:val="0"/>
          <w:marBottom w:val="0"/>
          <w:divBdr>
            <w:top w:val="none" w:sz="0" w:space="0" w:color="auto"/>
            <w:left w:val="none" w:sz="0" w:space="0" w:color="auto"/>
            <w:bottom w:val="none" w:sz="0" w:space="0" w:color="auto"/>
            <w:right w:val="none" w:sz="0" w:space="0" w:color="auto"/>
          </w:divBdr>
        </w:div>
        <w:div w:id="107698123">
          <w:marLeft w:val="640"/>
          <w:marRight w:val="0"/>
          <w:marTop w:val="0"/>
          <w:marBottom w:val="0"/>
          <w:divBdr>
            <w:top w:val="none" w:sz="0" w:space="0" w:color="auto"/>
            <w:left w:val="none" w:sz="0" w:space="0" w:color="auto"/>
            <w:bottom w:val="none" w:sz="0" w:space="0" w:color="auto"/>
            <w:right w:val="none" w:sz="0" w:space="0" w:color="auto"/>
          </w:divBdr>
        </w:div>
        <w:div w:id="776556582">
          <w:marLeft w:val="640"/>
          <w:marRight w:val="0"/>
          <w:marTop w:val="0"/>
          <w:marBottom w:val="0"/>
          <w:divBdr>
            <w:top w:val="none" w:sz="0" w:space="0" w:color="auto"/>
            <w:left w:val="none" w:sz="0" w:space="0" w:color="auto"/>
            <w:bottom w:val="none" w:sz="0" w:space="0" w:color="auto"/>
            <w:right w:val="none" w:sz="0" w:space="0" w:color="auto"/>
          </w:divBdr>
        </w:div>
        <w:div w:id="1606037561">
          <w:marLeft w:val="640"/>
          <w:marRight w:val="0"/>
          <w:marTop w:val="0"/>
          <w:marBottom w:val="0"/>
          <w:divBdr>
            <w:top w:val="none" w:sz="0" w:space="0" w:color="auto"/>
            <w:left w:val="none" w:sz="0" w:space="0" w:color="auto"/>
            <w:bottom w:val="none" w:sz="0" w:space="0" w:color="auto"/>
            <w:right w:val="none" w:sz="0" w:space="0" w:color="auto"/>
          </w:divBdr>
        </w:div>
        <w:div w:id="110636315">
          <w:marLeft w:val="640"/>
          <w:marRight w:val="0"/>
          <w:marTop w:val="0"/>
          <w:marBottom w:val="0"/>
          <w:divBdr>
            <w:top w:val="none" w:sz="0" w:space="0" w:color="auto"/>
            <w:left w:val="none" w:sz="0" w:space="0" w:color="auto"/>
            <w:bottom w:val="none" w:sz="0" w:space="0" w:color="auto"/>
            <w:right w:val="none" w:sz="0" w:space="0" w:color="auto"/>
          </w:divBdr>
        </w:div>
        <w:div w:id="161316639">
          <w:marLeft w:val="640"/>
          <w:marRight w:val="0"/>
          <w:marTop w:val="0"/>
          <w:marBottom w:val="0"/>
          <w:divBdr>
            <w:top w:val="none" w:sz="0" w:space="0" w:color="auto"/>
            <w:left w:val="none" w:sz="0" w:space="0" w:color="auto"/>
            <w:bottom w:val="none" w:sz="0" w:space="0" w:color="auto"/>
            <w:right w:val="none" w:sz="0" w:space="0" w:color="auto"/>
          </w:divBdr>
        </w:div>
        <w:div w:id="1728063613">
          <w:marLeft w:val="640"/>
          <w:marRight w:val="0"/>
          <w:marTop w:val="0"/>
          <w:marBottom w:val="0"/>
          <w:divBdr>
            <w:top w:val="none" w:sz="0" w:space="0" w:color="auto"/>
            <w:left w:val="none" w:sz="0" w:space="0" w:color="auto"/>
            <w:bottom w:val="none" w:sz="0" w:space="0" w:color="auto"/>
            <w:right w:val="none" w:sz="0" w:space="0" w:color="auto"/>
          </w:divBdr>
        </w:div>
        <w:div w:id="1487865367">
          <w:marLeft w:val="640"/>
          <w:marRight w:val="0"/>
          <w:marTop w:val="0"/>
          <w:marBottom w:val="0"/>
          <w:divBdr>
            <w:top w:val="none" w:sz="0" w:space="0" w:color="auto"/>
            <w:left w:val="none" w:sz="0" w:space="0" w:color="auto"/>
            <w:bottom w:val="none" w:sz="0" w:space="0" w:color="auto"/>
            <w:right w:val="none" w:sz="0" w:space="0" w:color="auto"/>
          </w:divBdr>
        </w:div>
        <w:div w:id="610213054">
          <w:marLeft w:val="640"/>
          <w:marRight w:val="0"/>
          <w:marTop w:val="0"/>
          <w:marBottom w:val="0"/>
          <w:divBdr>
            <w:top w:val="none" w:sz="0" w:space="0" w:color="auto"/>
            <w:left w:val="none" w:sz="0" w:space="0" w:color="auto"/>
            <w:bottom w:val="none" w:sz="0" w:space="0" w:color="auto"/>
            <w:right w:val="none" w:sz="0" w:space="0" w:color="auto"/>
          </w:divBdr>
        </w:div>
        <w:div w:id="1055393602">
          <w:marLeft w:val="640"/>
          <w:marRight w:val="0"/>
          <w:marTop w:val="0"/>
          <w:marBottom w:val="0"/>
          <w:divBdr>
            <w:top w:val="none" w:sz="0" w:space="0" w:color="auto"/>
            <w:left w:val="none" w:sz="0" w:space="0" w:color="auto"/>
            <w:bottom w:val="none" w:sz="0" w:space="0" w:color="auto"/>
            <w:right w:val="none" w:sz="0" w:space="0" w:color="auto"/>
          </w:divBdr>
        </w:div>
        <w:div w:id="1854958470">
          <w:marLeft w:val="640"/>
          <w:marRight w:val="0"/>
          <w:marTop w:val="0"/>
          <w:marBottom w:val="0"/>
          <w:divBdr>
            <w:top w:val="none" w:sz="0" w:space="0" w:color="auto"/>
            <w:left w:val="none" w:sz="0" w:space="0" w:color="auto"/>
            <w:bottom w:val="none" w:sz="0" w:space="0" w:color="auto"/>
            <w:right w:val="none" w:sz="0" w:space="0" w:color="auto"/>
          </w:divBdr>
        </w:div>
        <w:div w:id="764764182">
          <w:marLeft w:val="640"/>
          <w:marRight w:val="0"/>
          <w:marTop w:val="0"/>
          <w:marBottom w:val="0"/>
          <w:divBdr>
            <w:top w:val="none" w:sz="0" w:space="0" w:color="auto"/>
            <w:left w:val="none" w:sz="0" w:space="0" w:color="auto"/>
            <w:bottom w:val="none" w:sz="0" w:space="0" w:color="auto"/>
            <w:right w:val="none" w:sz="0" w:space="0" w:color="auto"/>
          </w:divBdr>
        </w:div>
        <w:div w:id="1273322811">
          <w:marLeft w:val="640"/>
          <w:marRight w:val="0"/>
          <w:marTop w:val="0"/>
          <w:marBottom w:val="0"/>
          <w:divBdr>
            <w:top w:val="none" w:sz="0" w:space="0" w:color="auto"/>
            <w:left w:val="none" w:sz="0" w:space="0" w:color="auto"/>
            <w:bottom w:val="none" w:sz="0" w:space="0" w:color="auto"/>
            <w:right w:val="none" w:sz="0" w:space="0" w:color="auto"/>
          </w:divBdr>
        </w:div>
        <w:div w:id="1192692084">
          <w:marLeft w:val="640"/>
          <w:marRight w:val="0"/>
          <w:marTop w:val="0"/>
          <w:marBottom w:val="0"/>
          <w:divBdr>
            <w:top w:val="none" w:sz="0" w:space="0" w:color="auto"/>
            <w:left w:val="none" w:sz="0" w:space="0" w:color="auto"/>
            <w:bottom w:val="none" w:sz="0" w:space="0" w:color="auto"/>
            <w:right w:val="none" w:sz="0" w:space="0" w:color="auto"/>
          </w:divBdr>
        </w:div>
        <w:div w:id="1013412925">
          <w:marLeft w:val="640"/>
          <w:marRight w:val="0"/>
          <w:marTop w:val="0"/>
          <w:marBottom w:val="0"/>
          <w:divBdr>
            <w:top w:val="none" w:sz="0" w:space="0" w:color="auto"/>
            <w:left w:val="none" w:sz="0" w:space="0" w:color="auto"/>
            <w:bottom w:val="none" w:sz="0" w:space="0" w:color="auto"/>
            <w:right w:val="none" w:sz="0" w:space="0" w:color="auto"/>
          </w:divBdr>
        </w:div>
        <w:div w:id="1872647365">
          <w:marLeft w:val="640"/>
          <w:marRight w:val="0"/>
          <w:marTop w:val="0"/>
          <w:marBottom w:val="0"/>
          <w:divBdr>
            <w:top w:val="none" w:sz="0" w:space="0" w:color="auto"/>
            <w:left w:val="none" w:sz="0" w:space="0" w:color="auto"/>
            <w:bottom w:val="none" w:sz="0" w:space="0" w:color="auto"/>
            <w:right w:val="none" w:sz="0" w:space="0" w:color="auto"/>
          </w:divBdr>
        </w:div>
        <w:div w:id="709457887">
          <w:marLeft w:val="640"/>
          <w:marRight w:val="0"/>
          <w:marTop w:val="0"/>
          <w:marBottom w:val="0"/>
          <w:divBdr>
            <w:top w:val="none" w:sz="0" w:space="0" w:color="auto"/>
            <w:left w:val="none" w:sz="0" w:space="0" w:color="auto"/>
            <w:bottom w:val="none" w:sz="0" w:space="0" w:color="auto"/>
            <w:right w:val="none" w:sz="0" w:space="0" w:color="auto"/>
          </w:divBdr>
        </w:div>
        <w:div w:id="1600217992">
          <w:marLeft w:val="640"/>
          <w:marRight w:val="0"/>
          <w:marTop w:val="0"/>
          <w:marBottom w:val="0"/>
          <w:divBdr>
            <w:top w:val="none" w:sz="0" w:space="0" w:color="auto"/>
            <w:left w:val="none" w:sz="0" w:space="0" w:color="auto"/>
            <w:bottom w:val="none" w:sz="0" w:space="0" w:color="auto"/>
            <w:right w:val="none" w:sz="0" w:space="0" w:color="auto"/>
          </w:divBdr>
        </w:div>
        <w:div w:id="242034494">
          <w:marLeft w:val="640"/>
          <w:marRight w:val="0"/>
          <w:marTop w:val="0"/>
          <w:marBottom w:val="0"/>
          <w:divBdr>
            <w:top w:val="none" w:sz="0" w:space="0" w:color="auto"/>
            <w:left w:val="none" w:sz="0" w:space="0" w:color="auto"/>
            <w:bottom w:val="none" w:sz="0" w:space="0" w:color="auto"/>
            <w:right w:val="none" w:sz="0" w:space="0" w:color="auto"/>
          </w:divBdr>
        </w:div>
        <w:div w:id="438766258">
          <w:marLeft w:val="640"/>
          <w:marRight w:val="0"/>
          <w:marTop w:val="0"/>
          <w:marBottom w:val="0"/>
          <w:divBdr>
            <w:top w:val="none" w:sz="0" w:space="0" w:color="auto"/>
            <w:left w:val="none" w:sz="0" w:space="0" w:color="auto"/>
            <w:bottom w:val="none" w:sz="0" w:space="0" w:color="auto"/>
            <w:right w:val="none" w:sz="0" w:space="0" w:color="auto"/>
          </w:divBdr>
        </w:div>
        <w:div w:id="1716461335">
          <w:marLeft w:val="640"/>
          <w:marRight w:val="0"/>
          <w:marTop w:val="0"/>
          <w:marBottom w:val="0"/>
          <w:divBdr>
            <w:top w:val="none" w:sz="0" w:space="0" w:color="auto"/>
            <w:left w:val="none" w:sz="0" w:space="0" w:color="auto"/>
            <w:bottom w:val="none" w:sz="0" w:space="0" w:color="auto"/>
            <w:right w:val="none" w:sz="0" w:space="0" w:color="auto"/>
          </w:divBdr>
        </w:div>
        <w:div w:id="1442794899">
          <w:marLeft w:val="640"/>
          <w:marRight w:val="0"/>
          <w:marTop w:val="0"/>
          <w:marBottom w:val="0"/>
          <w:divBdr>
            <w:top w:val="none" w:sz="0" w:space="0" w:color="auto"/>
            <w:left w:val="none" w:sz="0" w:space="0" w:color="auto"/>
            <w:bottom w:val="none" w:sz="0" w:space="0" w:color="auto"/>
            <w:right w:val="none" w:sz="0" w:space="0" w:color="auto"/>
          </w:divBdr>
        </w:div>
        <w:div w:id="543492225">
          <w:marLeft w:val="640"/>
          <w:marRight w:val="0"/>
          <w:marTop w:val="0"/>
          <w:marBottom w:val="0"/>
          <w:divBdr>
            <w:top w:val="none" w:sz="0" w:space="0" w:color="auto"/>
            <w:left w:val="none" w:sz="0" w:space="0" w:color="auto"/>
            <w:bottom w:val="none" w:sz="0" w:space="0" w:color="auto"/>
            <w:right w:val="none" w:sz="0" w:space="0" w:color="auto"/>
          </w:divBdr>
        </w:div>
        <w:div w:id="1268928186">
          <w:marLeft w:val="640"/>
          <w:marRight w:val="0"/>
          <w:marTop w:val="0"/>
          <w:marBottom w:val="0"/>
          <w:divBdr>
            <w:top w:val="none" w:sz="0" w:space="0" w:color="auto"/>
            <w:left w:val="none" w:sz="0" w:space="0" w:color="auto"/>
            <w:bottom w:val="none" w:sz="0" w:space="0" w:color="auto"/>
            <w:right w:val="none" w:sz="0" w:space="0" w:color="auto"/>
          </w:divBdr>
        </w:div>
        <w:div w:id="1484808815">
          <w:marLeft w:val="640"/>
          <w:marRight w:val="0"/>
          <w:marTop w:val="0"/>
          <w:marBottom w:val="0"/>
          <w:divBdr>
            <w:top w:val="none" w:sz="0" w:space="0" w:color="auto"/>
            <w:left w:val="none" w:sz="0" w:space="0" w:color="auto"/>
            <w:bottom w:val="none" w:sz="0" w:space="0" w:color="auto"/>
            <w:right w:val="none" w:sz="0" w:space="0" w:color="auto"/>
          </w:divBdr>
        </w:div>
        <w:div w:id="1900819126">
          <w:marLeft w:val="640"/>
          <w:marRight w:val="0"/>
          <w:marTop w:val="0"/>
          <w:marBottom w:val="0"/>
          <w:divBdr>
            <w:top w:val="none" w:sz="0" w:space="0" w:color="auto"/>
            <w:left w:val="none" w:sz="0" w:space="0" w:color="auto"/>
            <w:bottom w:val="none" w:sz="0" w:space="0" w:color="auto"/>
            <w:right w:val="none" w:sz="0" w:space="0" w:color="auto"/>
          </w:divBdr>
        </w:div>
        <w:div w:id="43188695">
          <w:marLeft w:val="640"/>
          <w:marRight w:val="0"/>
          <w:marTop w:val="0"/>
          <w:marBottom w:val="0"/>
          <w:divBdr>
            <w:top w:val="none" w:sz="0" w:space="0" w:color="auto"/>
            <w:left w:val="none" w:sz="0" w:space="0" w:color="auto"/>
            <w:bottom w:val="none" w:sz="0" w:space="0" w:color="auto"/>
            <w:right w:val="none" w:sz="0" w:space="0" w:color="auto"/>
          </w:divBdr>
        </w:div>
        <w:div w:id="402802929">
          <w:marLeft w:val="640"/>
          <w:marRight w:val="0"/>
          <w:marTop w:val="0"/>
          <w:marBottom w:val="0"/>
          <w:divBdr>
            <w:top w:val="none" w:sz="0" w:space="0" w:color="auto"/>
            <w:left w:val="none" w:sz="0" w:space="0" w:color="auto"/>
            <w:bottom w:val="none" w:sz="0" w:space="0" w:color="auto"/>
            <w:right w:val="none" w:sz="0" w:space="0" w:color="auto"/>
          </w:divBdr>
        </w:div>
        <w:div w:id="1590890157">
          <w:marLeft w:val="640"/>
          <w:marRight w:val="0"/>
          <w:marTop w:val="0"/>
          <w:marBottom w:val="0"/>
          <w:divBdr>
            <w:top w:val="none" w:sz="0" w:space="0" w:color="auto"/>
            <w:left w:val="none" w:sz="0" w:space="0" w:color="auto"/>
            <w:bottom w:val="none" w:sz="0" w:space="0" w:color="auto"/>
            <w:right w:val="none" w:sz="0" w:space="0" w:color="auto"/>
          </w:divBdr>
        </w:div>
        <w:div w:id="2115593761">
          <w:marLeft w:val="640"/>
          <w:marRight w:val="0"/>
          <w:marTop w:val="0"/>
          <w:marBottom w:val="0"/>
          <w:divBdr>
            <w:top w:val="none" w:sz="0" w:space="0" w:color="auto"/>
            <w:left w:val="none" w:sz="0" w:space="0" w:color="auto"/>
            <w:bottom w:val="none" w:sz="0" w:space="0" w:color="auto"/>
            <w:right w:val="none" w:sz="0" w:space="0" w:color="auto"/>
          </w:divBdr>
        </w:div>
        <w:div w:id="962999898">
          <w:marLeft w:val="640"/>
          <w:marRight w:val="0"/>
          <w:marTop w:val="0"/>
          <w:marBottom w:val="0"/>
          <w:divBdr>
            <w:top w:val="none" w:sz="0" w:space="0" w:color="auto"/>
            <w:left w:val="none" w:sz="0" w:space="0" w:color="auto"/>
            <w:bottom w:val="none" w:sz="0" w:space="0" w:color="auto"/>
            <w:right w:val="none" w:sz="0" w:space="0" w:color="auto"/>
          </w:divBdr>
        </w:div>
        <w:div w:id="1134324031">
          <w:marLeft w:val="640"/>
          <w:marRight w:val="0"/>
          <w:marTop w:val="0"/>
          <w:marBottom w:val="0"/>
          <w:divBdr>
            <w:top w:val="none" w:sz="0" w:space="0" w:color="auto"/>
            <w:left w:val="none" w:sz="0" w:space="0" w:color="auto"/>
            <w:bottom w:val="none" w:sz="0" w:space="0" w:color="auto"/>
            <w:right w:val="none" w:sz="0" w:space="0" w:color="auto"/>
          </w:divBdr>
        </w:div>
        <w:div w:id="1009020532">
          <w:marLeft w:val="640"/>
          <w:marRight w:val="0"/>
          <w:marTop w:val="0"/>
          <w:marBottom w:val="0"/>
          <w:divBdr>
            <w:top w:val="none" w:sz="0" w:space="0" w:color="auto"/>
            <w:left w:val="none" w:sz="0" w:space="0" w:color="auto"/>
            <w:bottom w:val="none" w:sz="0" w:space="0" w:color="auto"/>
            <w:right w:val="none" w:sz="0" w:space="0" w:color="auto"/>
          </w:divBdr>
        </w:div>
        <w:div w:id="1877230016">
          <w:marLeft w:val="640"/>
          <w:marRight w:val="0"/>
          <w:marTop w:val="0"/>
          <w:marBottom w:val="0"/>
          <w:divBdr>
            <w:top w:val="none" w:sz="0" w:space="0" w:color="auto"/>
            <w:left w:val="none" w:sz="0" w:space="0" w:color="auto"/>
            <w:bottom w:val="none" w:sz="0" w:space="0" w:color="auto"/>
            <w:right w:val="none" w:sz="0" w:space="0" w:color="auto"/>
          </w:divBdr>
        </w:div>
        <w:div w:id="2104303193">
          <w:marLeft w:val="640"/>
          <w:marRight w:val="0"/>
          <w:marTop w:val="0"/>
          <w:marBottom w:val="0"/>
          <w:divBdr>
            <w:top w:val="none" w:sz="0" w:space="0" w:color="auto"/>
            <w:left w:val="none" w:sz="0" w:space="0" w:color="auto"/>
            <w:bottom w:val="none" w:sz="0" w:space="0" w:color="auto"/>
            <w:right w:val="none" w:sz="0" w:space="0" w:color="auto"/>
          </w:divBdr>
        </w:div>
        <w:div w:id="1445149889">
          <w:marLeft w:val="640"/>
          <w:marRight w:val="0"/>
          <w:marTop w:val="0"/>
          <w:marBottom w:val="0"/>
          <w:divBdr>
            <w:top w:val="none" w:sz="0" w:space="0" w:color="auto"/>
            <w:left w:val="none" w:sz="0" w:space="0" w:color="auto"/>
            <w:bottom w:val="none" w:sz="0" w:space="0" w:color="auto"/>
            <w:right w:val="none" w:sz="0" w:space="0" w:color="auto"/>
          </w:divBdr>
        </w:div>
        <w:div w:id="1421756099">
          <w:marLeft w:val="640"/>
          <w:marRight w:val="0"/>
          <w:marTop w:val="0"/>
          <w:marBottom w:val="0"/>
          <w:divBdr>
            <w:top w:val="none" w:sz="0" w:space="0" w:color="auto"/>
            <w:left w:val="none" w:sz="0" w:space="0" w:color="auto"/>
            <w:bottom w:val="none" w:sz="0" w:space="0" w:color="auto"/>
            <w:right w:val="none" w:sz="0" w:space="0" w:color="auto"/>
          </w:divBdr>
        </w:div>
        <w:div w:id="1401564537">
          <w:marLeft w:val="640"/>
          <w:marRight w:val="0"/>
          <w:marTop w:val="0"/>
          <w:marBottom w:val="0"/>
          <w:divBdr>
            <w:top w:val="none" w:sz="0" w:space="0" w:color="auto"/>
            <w:left w:val="none" w:sz="0" w:space="0" w:color="auto"/>
            <w:bottom w:val="none" w:sz="0" w:space="0" w:color="auto"/>
            <w:right w:val="none" w:sz="0" w:space="0" w:color="auto"/>
          </w:divBdr>
        </w:div>
        <w:div w:id="246039994">
          <w:marLeft w:val="640"/>
          <w:marRight w:val="0"/>
          <w:marTop w:val="0"/>
          <w:marBottom w:val="0"/>
          <w:divBdr>
            <w:top w:val="none" w:sz="0" w:space="0" w:color="auto"/>
            <w:left w:val="none" w:sz="0" w:space="0" w:color="auto"/>
            <w:bottom w:val="none" w:sz="0" w:space="0" w:color="auto"/>
            <w:right w:val="none" w:sz="0" w:space="0" w:color="auto"/>
          </w:divBdr>
        </w:div>
        <w:div w:id="209801294">
          <w:marLeft w:val="640"/>
          <w:marRight w:val="0"/>
          <w:marTop w:val="0"/>
          <w:marBottom w:val="0"/>
          <w:divBdr>
            <w:top w:val="none" w:sz="0" w:space="0" w:color="auto"/>
            <w:left w:val="none" w:sz="0" w:space="0" w:color="auto"/>
            <w:bottom w:val="none" w:sz="0" w:space="0" w:color="auto"/>
            <w:right w:val="none" w:sz="0" w:space="0" w:color="auto"/>
          </w:divBdr>
        </w:div>
        <w:div w:id="1430465676">
          <w:marLeft w:val="640"/>
          <w:marRight w:val="0"/>
          <w:marTop w:val="0"/>
          <w:marBottom w:val="0"/>
          <w:divBdr>
            <w:top w:val="none" w:sz="0" w:space="0" w:color="auto"/>
            <w:left w:val="none" w:sz="0" w:space="0" w:color="auto"/>
            <w:bottom w:val="none" w:sz="0" w:space="0" w:color="auto"/>
            <w:right w:val="none" w:sz="0" w:space="0" w:color="auto"/>
          </w:divBdr>
        </w:div>
        <w:div w:id="2130514088">
          <w:marLeft w:val="640"/>
          <w:marRight w:val="0"/>
          <w:marTop w:val="0"/>
          <w:marBottom w:val="0"/>
          <w:divBdr>
            <w:top w:val="none" w:sz="0" w:space="0" w:color="auto"/>
            <w:left w:val="none" w:sz="0" w:space="0" w:color="auto"/>
            <w:bottom w:val="none" w:sz="0" w:space="0" w:color="auto"/>
            <w:right w:val="none" w:sz="0" w:space="0" w:color="auto"/>
          </w:divBdr>
        </w:div>
        <w:div w:id="2035689857">
          <w:marLeft w:val="640"/>
          <w:marRight w:val="0"/>
          <w:marTop w:val="0"/>
          <w:marBottom w:val="0"/>
          <w:divBdr>
            <w:top w:val="none" w:sz="0" w:space="0" w:color="auto"/>
            <w:left w:val="none" w:sz="0" w:space="0" w:color="auto"/>
            <w:bottom w:val="none" w:sz="0" w:space="0" w:color="auto"/>
            <w:right w:val="none" w:sz="0" w:space="0" w:color="auto"/>
          </w:divBdr>
        </w:div>
        <w:div w:id="1413626091">
          <w:marLeft w:val="640"/>
          <w:marRight w:val="0"/>
          <w:marTop w:val="0"/>
          <w:marBottom w:val="0"/>
          <w:divBdr>
            <w:top w:val="none" w:sz="0" w:space="0" w:color="auto"/>
            <w:left w:val="none" w:sz="0" w:space="0" w:color="auto"/>
            <w:bottom w:val="none" w:sz="0" w:space="0" w:color="auto"/>
            <w:right w:val="none" w:sz="0" w:space="0" w:color="auto"/>
          </w:divBdr>
        </w:div>
        <w:div w:id="811755088">
          <w:marLeft w:val="640"/>
          <w:marRight w:val="0"/>
          <w:marTop w:val="0"/>
          <w:marBottom w:val="0"/>
          <w:divBdr>
            <w:top w:val="none" w:sz="0" w:space="0" w:color="auto"/>
            <w:left w:val="none" w:sz="0" w:space="0" w:color="auto"/>
            <w:bottom w:val="none" w:sz="0" w:space="0" w:color="auto"/>
            <w:right w:val="none" w:sz="0" w:space="0" w:color="auto"/>
          </w:divBdr>
        </w:div>
        <w:div w:id="980304116">
          <w:marLeft w:val="640"/>
          <w:marRight w:val="0"/>
          <w:marTop w:val="0"/>
          <w:marBottom w:val="0"/>
          <w:divBdr>
            <w:top w:val="none" w:sz="0" w:space="0" w:color="auto"/>
            <w:left w:val="none" w:sz="0" w:space="0" w:color="auto"/>
            <w:bottom w:val="none" w:sz="0" w:space="0" w:color="auto"/>
            <w:right w:val="none" w:sz="0" w:space="0" w:color="auto"/>
          </w:divBdr>
        </w:div>
        <w:div w:id="1892964412">
          <w:marLeft w:val="640"/>
          <w:marRight w:val="0"/>
          <w:marTop w:val="0"/>
          <w:marBottom w:val="0"/>
          <w:divBdr>
            <w:top w:val="none" w:sz="0" w:space="0" w:color="auto"/>
            <w:left w:val="none" w:sz="0" w:space="0" w:color="auto"/>
            <w:bottom w:val="none" w:sz="0" w:space="0" w:color="auto"/>
            <w:right w:val="none" w:sz="0" w:space="0" w:color="auto"/>
          </w:divBdr>
        </w:div>
        <w:div w:id="238951388">
          <w:marLeft w:val="640"/>
          <w:marRight w:val="0"/>
          <w:marTop w:val="0"/>
          <w:marBottom w:val="0"/>
          <w:divBdr>
            <w:top w:val="none" w:sz="0" w:space="0" w:color="auto"/>
            <w:left w:val="none" w:sz="0" w:space="0" w:color="auto"/>
            <w:bottom w:val="none" w:sz="0" w:space="0" w:color="auto"/>
            <w:right w:val="none" w:sz="0" w:space="0" w:color="auto"/>
          </w:divBdr>
        </w:div>
        <w:div w:id="1257055378">
          <w:marLeft w:val="640"/>
          <w:marRight w:val="0"/>
          <w:marTop w:val="0"/>
          <w:marBottom w:val="0"/>
          <w:divBdr>
            <w:top w:val="none" w:sz="0" w:space="0" w:color="auto"/>
            <w:left w:val="none" w:sz="0" w:space="0" w:color="auto"/>
            <w:bottom w:val="none" w:sz="0" w:space="0" w:color="auto"/>
            <w:right w:val="none" w:sz="0" w:space="0" w:color="auto"/>
          </w:divBdr>
        </w:div>
        <w:div w:id="361052775">
          <w:marLeft w:val="640"/>
          <w:marRight w:val="0"/>
          <w:marTop w:val="0"/>
          <w:marBottom w:val="0"/>
          <w:divBdr>
            <w:top w:val="none" w:sz="0" w:space="0" w:color="auto"/>
            <w:left w:val="none" w:sz="0" w:space="0" w:color="auto"/>
            <w:bottom w:val="none" w:sz="0" w:space="0" w:color="auto"/>
            <w:right w:val="none" w:sz="0" w:space="0" w:color="auto"/>
          </w:divBdr>
        </w:div>
        <w:div w:id="643587067">
          <w:marLeft w:val="640"/>
          <w:marRight w:val="0"/>
          <w:marTop w:val="0"/>
          <w:marBottom w:val="0"/>
          <w:divBdr>
            <w:top w:val="none" w:sz="0" w:space="0" w:color="auto"/>
            <w:left w:val="none" w:sz="0" w:space="0" w:color="auto"/>
            <w:bottom w:val="none" w:sz="0" w:space="0" w:color="auto"/>
            <w:right w:val="none" w:sz="0" w:space="0" w:color="auto"/>
          </w:divBdr>
        </w:div>
        <w:div w:id="1050425684">
          <w:marLeft w:val="640"/>
          <w:marRight w:val="0"/>
          <w:marTop w:val="0"/>
          <w:marBottom w:val="0"/>
          <w:divBdr>
            <w:top w:val="none" w:sz="0" w:space="0" w:color="auto"/>
            <w:left w:val="none" w:sz="0" w:space="0" w:color="auto"/>
            <w:bottom w:val="none" w:sz="0" w:space="0" w:color="auto"/>
            <w:right w:val="none" w:sz="0" w:space="0" w:color="auto"/>
          </w:divBdr>
        </w:div>
        <w:div w:id="1790706472">
          <w:marLeft w:val="640"/>
          <w:marRight w:val="0"/>
          <w:marTop w:val="0"/>
          <w:marBottom w:val="0"/>
          <w:divBdr>
            <w:top w:val="none" w:sz="0" w:space="0" w:color="auto"/>
            <w:left w:val="none" w:sz="0" w:space="0" w:color="auto"/>
            <w:bottom w:val="none" w:sz="0" w:space="0" w:color="auto"/>
            <w:right w:val="none" w:sz="0" w:space="0" w:color="auto"/>
          </w:divBdr>
        </w:div>
        <w:div w:id="252010697">
          <w:marLeft w:val="640"/>
          <w:marRight w:val="0"/>
          <w:marTop w:val="0"/>
          <w:marBottom w:val="0"/>
          <w:divBdr>
            <w:top w:val="none" w:sz="0" w:space="0" w:color="auto"/>
            <w:left w:val="none" w:sz="0" w:space="0" w:color="auto"/>
            <w:bottom w:val="none" w:sz="0" w:space="0" w:color="auto"/>
            <w:right w:val="none" w:sz="0" w:space="0" w:color="auto"/>
          </w:divBdr>
        </w:div>
        <w:div w:id="446047893">
          <w:marLeft w:val="640"/>
          <w:marRight w:val="0"/>
          <w:marTop w:val="0"/>
          <w:marBottom w:val="0"/>
          <w:divBdr>
            <w:top w:val="none" w:sz="0" w:space="0" w:color="auto"/>
            <w:left w:val="none" w:sz="0" w:space="0" w:color="auto"/>
            <w:bottom w:val="none" w:sz="0" w:space="0" w:color="auto"/>
            <w:right w:val="none" w:sz="0" w:space="0" w:color="auto"/>
          </w:divBdr>
        </w:div>
        <w:div w:id="1193692613">
          <w:marLeft w:val="640"/>
          <w:marRight w:val="0"/>
          <w:marTop w:val="0"/>
          <w:marBottom w:val="0"/>
          <w:divBdr>
            <w:top w:val="none" w:sz="0" w:space="0" w:color="auto"/>
            <w:left w:val="none" w:sz="0" w:space="0" w:color="auto"/>
            <w:bottom w:val="none" w:sz="0" w:space="0" w:color="auto"/>
            <w:right w:val="none" w:sz="0" w:space="0" w:color="auto"/>
          </w:divBdr>
        </w:div>
        <w:div w:id="476192504">
          <w:marLeft w:val="640"/>
          <w:marRight w:val="0"/>
          <w:marTop w:val="0"/>
          <w:marBottom w:val="0"/>
          <w:divBdr>
            <w:top w:val="none" w:sz="0" w:space="0" w:color="auto"/>
            <w:left w:val="none" w:sz="0" w:space="0" w:color="auto"/>
            <w:bottom w:val="none" w:sz="0" w:space="0" w:color="auto"/>
            <w:right w:val="none" w:sz="0" w:space="0" w:color="auto"/>
          </w:divBdr>
        </w:div>
        <w:div w:id="832795862">
          <w:marLeft w:val="640"/>
          <w:marRight w:val="0"/>
          <w:marTop w:val="0"/>
          <w:marBottom w:val="0"/>
          <w:divBdr>
            <w:top w:val="none" w:sz="0" w:space="0" w:color="auto"/>
            <w:left w:val="none" w:sz="0" w:space="0" w:color="auto"/>
            <w:bottom w:val="none" w:sz="0" w:space="0" w:color="auto"/>
            <w:right w:val="none" w:sz="0" w:space="0" w:color="auto"/>
          </w:divBdr>
        </w:div>
        <w:div w:id="1814443137">
          <w:marLeft w:val="640"/>
          <w:marRight w:val="0"/>
          <w:marTop w:val="0"/>
          <w:marBottom w:val="0"/>
          <w:divBdr>
            <w:top w:val="none" w:sz="0" w:space="0" w:color="auto"/>
            <w:left w:val="none" w:sz="0" w:space="0" w:color="auto"/>
            <w:bottom w:val="none" w:sz="0" w:space="0" w:color="auto"/>
            <w:right w:val="none" w:sz="0" w:space="0" w:color="auto"/>
          </w:divBdr>
        </w:div>
        <w:div w:id="1651598552">
          <w:marLeft w:val="640"/>
          <w:marRight w:val="0"/>
          <w:marTop w:val="0"/>
          <w:marBottom w:val="0"/>
          <w:divBdr>
            <w:top w:val="none" w:sz="0" w:space="0" w:color="auto"/>
            <w:left w:val="none" w:sz="0" w:space="0" w:color="auto"/>
            <w:bottom w:val="none" w:sz="0" w:space="0" w:color="auto"/>
            <w:right w:val="none" w:sz="0" w:space="0" w:color="auto"/>
          </w:divBdr>
        </w:div>
        <w:div w:id="1444374140">
          <w:marLeft w:val="640"/>
          <w:marRight w:val="0"/>
          <w:marTop w:val="0"/>
          <w:marBottom w:val="0"/>
          <w:divBdr>
            <w:top w:val="none" w:sz="0" w:space="0" w:color="auto"/>
            <w:left w:val="none" w:sz="0" w:space="0" w:color="auto"/>
            <w:bottom w:val="none" w:sz="0" w:space="0" w:color="auto"/>
            <w:right w:val="none" w:sz="0" w:space="0" w:color="auto"/>
          </w:divBdr>
        </w:div>
        <w:div w:id="920068034">
          <w:marLeft w:val="640"/>
          <w:marRight w:val="0"/>
          <w:marTop w:val="0"/>
          <w:marBottom w:val="0"/>
          <w:divBdr>
            <w:top w:val="none" w:sz="0" w:space="0" w:color="auto"/>
            <w:left w:val="none" w:sz="0" w:space="0" w:color="auto"/>
            <w:bottom w:val="none" w:sz="0" w:space="0" w:color="auto"/>
            <w:right w:val="none" w:sz="0" w:space="0" w:color="auto"/>
          </w:divBdr>
        </w:div>
        <w:div w:id="1511719915">
          <w:marLeft w:val="640"/>
          <w:marRight w:val="0"/>
          <w:marTop w:val="0"/>
          <w:marBottom w:val="0"/>
          <w:divBdr>
            <w:top w:val="none" w:sz="0" w:space="0" w:color="auto"/>
            <w:left w:val="none" w:sz="0" w:space="0" w:color="auto"/>
            <w:bottom w:val="none" w:sz="0" w:space="0" w:color="auto"/>
            <w:right w:val="none" w:sz="0" w:space="0" w:color="auto"/>
          </w:divBdr>
        </w:div>
        <w:div w:id="1536189281">
          <w:marLeft w:val="640"/>
          <w:marRight w:val="0"/>
          <w:marTop w:val="0"/>
          <w:marBottom w:val="0"/>
          <w:divBdr>
            <w:top w:val="none" w:sz="0" w:space="0" w:color="auto"/>
            <w:left w:val="none" w:sz="0" w:space="0" w:color="auto"/>
            <w:bottom w:val="none" w:sz="0" w:space="0" w:color="auto"/>
            <w:right w:val="none" w:sz="0" w:space="0" w:color="auto"/>
          </w:divBdr>
        </w:div>
        <w:div w:id="637299560">
          <w:marLeft w:val="640"/>
          <w:marRight w:val="0"/>
          <w:marTop w:val="0"/>
          <w:marBottom w:val="0"/>
          <w:divBdr>
            <w:top w:val="none" w:sz="0" w:space="0" w:color="auto"/>
            <w:left w:val="none" w:sz="0" w:space="0" w:color="auto"/>
            <w:bottom w:val="none" w:sz="0" w:space="0" w:color="auto"/>
            <w:right w:val="none" w:sz="0" w:space="0" w:color="auto"/>
          </w:divBdr>
        </w:div>
        <w:div w:id="803962789">
          <w:marLeft w:val="640"/>
          <w:marRight w:val="0"/>
          <w:marTop w:val="0"/>
          <w:marBottom w:val="0"/>
          <w:divBdr>
            <w:top w:val="none" w:sz="0" w:space="0" w:color="auto"/>
            <w:left w:val="none" w:sz="0" w:space="0" w:color="auto"/>
            <w:bottom w:val="none" w:sz="0" w:space="0" w:color="auto"/>
            <w:right w:val="none" w:sz="0" w:space="0" w:color="auto"/>
          </w:divBdr>
        </w:div>
        <w:div w:id="2082481491">
          <w:marLeft w:val="640"/>
          <w:marRight w:val="0"/>
          <w:marTop w:val="0"/>
          <w:marBottom w:val="0"/>
          <w:divBdr>
            <w:top w:val="none" w:sz="0" w:space="0" w:color="auto"/>
            <w:left w:val="none" w:sz="0" w:space="0" w:color="auto"/>
            <w:bottom w:val="none" w:sz="0" w:space="0" w:color="auto"/>
            <w:right w:val="none" w:sz="0" w:space="0" w:color="auto"/>
          </w:divBdr>
        </w:div>
      </w:divsChild>
    </w:div>
    <w:div w:id="1670019314">
      <w:bodyDiv w:val="1"/>
      <w:marLeft w:val="0"/>
      <w:marRight w:val="0"/>
      <w:marTop w:val="0"/>
      <w:marBottom w:val="0"/>
      <w:divBdr>
        <w:top w:val="none" w:sz="0" w:space="0" w:color="auto"/>
        <w:left w:val="none" w:sz="0" w:space="0" w:color="auto"/>
        <w:bottom w:val="none" w:sz="0" w:space="0" w:color="auto"/>
        <w:right w:val="none" w:sz="0" w:space="0" w:color="auto"/>
      </w:divBdr>
    </w:div>
    <w:div w:id="1678120277">
      <w:bodyDiv w:val="1"/>
      <w:marLeft w:val="0"/>
      <w:marRight w:val="0"/>
      <w:marTop w:val="0"/>
      <w:marBottom w:val="0"/>
      <w:divBdr>
        <w:top w:val="none" w:sz="0" w:space="0" w:color="auto"/>
        <w:left w:val="none" w:sz="0" w:space="0" w:color="auto"/>
        <w:bottom w:val="none" w:sz="0" w:space="0" w:color="auto"/>
        <w:right w:val="none" w:sz="0" w:space="0" w:color="auto"/>
      </w:divBdr>
    </w:div>
    <w:div w:id="1678772551">
      <w:bodyDiv w:val="1"/>
      <w:marLeft w:val="0"/>
      <w:marRight w:val="0"/>
      <w:marTop w:val="0"/>
      <w:marBottom w:val="0"/>
      <w:divBdr>
        <w:top w:val="none" w:sz="0" w:space="0" w:color="auto"/>
        <w:left w:val="none" w:sz="0" w:space="0" w:color="auto"/>
        <w:bottom w:val="none" w:sz="0" w:space="0" w:color="auto"/>
        <w:right w:val="none" w:sz="0" w:space="0" w:color="auto"/>
      </w:divBdr>
      <w:divsChild>
        <w:div w:id="1089038741">
          <w:marLeft w:val="640"/>
          <w:marRight w:val="0"/>
          <w:marTop w:val="0"/>
          <w:marBottom w:val="0"/>
          <w:divBdr>
            <w:top w:val="none" w:sz="0" w:space="0" w:color="auto"/>
            <w:left w:val="none" w:sz="0" w:space="0" w:color="auto"/>
            <w:bottom w:val="none" w:sz="0" w:space="0" w:color="auto"/>
            <w:right w:val="none" w:sz="0" w:space="0" w:color="auto"/>
          </w:divBdr>
        </w:div>
        <w:div w:id="646205547">
          <w:marLeft w:val="640"/>
          <w:marRight w:val="0"/>
          <w:marTop w:val="0"/>
          <w:marBottom w:val="0"/>
          <w:divBdr>
            <w:top w:val="none" w:sz="0" w:space="0" w:color="auto"/>
            <w:left w:val="none" w:sz="0" w:space="0" w:color="auto"/>
            <w:bottom w:val="none" w:sz="0" w:space="0" w:color="auto"/>
            <w:right w:val="none" w:sz="0" w:space="0" w:color="auto"/>
          </w:divBdr>
        </w:div>
        <w:div w:id="711810124">
          <w:marLeft w:val="640"/>
          <w:marRight w:val="0"/>
          <w:marTop w:val="0"/>
          <w:marBottom w:val="0"/>
          <w:divBdr>
            <w:top w:val="none" w:sz="0" w:space="0" w:color="auto"/>
            <w:left w:val="none" w:sz="0" w:space="0" w:color="auto"/>
            <w:bottom w:val="none" w:sz="0" w:space="0" w:color="auto"/>
            <w:right w:val="none" w:sz="0" w:space="0" w:color="auto"/>
          </w:divBdr>
        </w:div>
        <w:div w:id="1634099964">
          <w:marLeft w:val="640"/>
          <w:marRight w:val="0"/>
          <w:marTop w:val="0"/>
          <w:marBottom w:val="0"/>
          <w:divBdr>
            <w:top w:val="none" w:sz="0" w:space="0" w:color="auto"/>
            <w:left w:val="none" w:sz="0" w:space="0" w:color="auto"/>
            <w:bottom w:val="none" w:sz="0" w:space="0" w:color="auto"/>
            <w:right w:val="none" w:sz="0" w:space="0" w:color="auto"/>
          </w:divBdr>
        </w:div>
        <w:div w:id="1932421896">
          <w:marLeft w:val="640"/>
          <w:marRight w:val="0"/>
          <w:marTop w:val="0"/>
          <w:marBottom w:val="0"/>
          <w:divBdr>
            <w:top w:val="none" w:sz="0" w:space="0" w:color="auto"/>
            <w:left w:val="none" w:sz="0" w:space="0" w:color="auto"/>
            <w:bottom w:val="none" w:sz="0" w:space="0" w:color="auto"/>
            <w:right w:val="none" w:sz="0" w:space="0" w:color="auto"/>
          </w:divBdr>
        </w:div>
        <w:div w:id="1115631981">
          <w:marLeft w:val="640"/>
          <w:marRight w:val="0"/>
          <w:marTop w:val="0"/>
          <w:marBottom w:val="0"/>
          <w:divBdr>
            <w:top w:val="none" w:sz="0" w:space="0" w:color="auto"/>
            <w:left w:val="none" w:sz="0" w:space="0" w:color="auto"/>
            <w:bottom w:val="none" w:sz="0" w:space="0" w:color="auto"/>
            <w:right w:val="none" w:sz="0" w:space="0" w:color="auto"/>
          </w:divBdr>
        </w:div>
        <w:div w:id="914826756">
          <w:marLeft w:val="640"/>
          <w:marRight w:val="0"/>
          <w:marTop w:val="0"/>
          <w:marBottom w:val="0"/>
          <w:divBdr>
            <w:top w:val="none" w:sz="0" w:space="0" w:color="auto"/>
            <w:left w:val="none" w:sz="0" w:space="0" w:color="auto"/>
            <w:bottom w:val="none" w:sz="0" w:space="0" w:color="auto"/>
            <w:right w:val="none" w:sz="0" w:space="0" w:color="auto"/>
          </w:divBdr>
        </w:div>
        <w:div w:id="190844893">
          <w:marLeft w:val="640"/>
          <w:marRight w:val="0"/>
          <w:marTop w:val="0"/>
          <w:marBottom w:val="0"/>
          <w:divBdr>
            <w:top w:val="none" w:sz="0" w:space="0" w:color="auto"/>
            <w:left w:val="none" w:sz="0" w:space="0" w:color="auto"/>
            <w:bottom w:val="none" w:sz="0" w:space="0" w:color="auto"/>
            <w:right w:val="none" w:sz="0" w:space="0" w:color="auto"/>
          </w:divBdr>
        </w:div>
        <w:div w:id="197163722">
          <w:marLeft w:val="640"/>
          <w:marRight w:val="0"/>
          <w:marTop w:val="0"/>
          <w:marBottom w:val="0"/>
          <w:divBdr>
            <w:top w:val="none" w:sz="0" w:space="0" w:color="auto"/>
            <w:left w:val="none" w:sz="0" w:space="0" w:color="auto"/>
            <w:bottom w:val="none" w:sz="0" w:space="0" w:color="auto"/>
            <w:right w:val="none" w:sz="0" w:space="0" w:color="auto"/>
          </w:divBdr>
        </w:div>
        <w:div w:id="1184974931">
          <w:marLeft w:val="640"/>
          <w:marRight w:val="0"/>
          <w:marTop w:val="0"/>
          <w:marBottom w:val="0"/>
          <w:divBdr>
            <w:top w:val="none" w:sz="0" w:space="0" w:color="auto"/>
            <w:left w:val="none" w:sz="0" w:space="0" w:color="auto"/>
            <w:bottom w:val="none" w:sz="0" w:space="0" w:color="auto"/>
            <w:right w:val="none" w:sz="0" w:space="0" w:color="auto"/>
          </w:divBdr>
        </w:div>
        <w:div w:id="1153521687">
          <w:marLeft w:val="640"/>
          <w:marRight w:val="0"/>
          <w:marTop w:val="0"/>
          <w:marBottom w:val="0"/>
          <w:divBdr>
            <w:top w:val="none" w:sz="0" w:space="0" w:color="auto"/>
            <w:left w:val="none" w:sz="0" w:space="0" w:color="auto"/>
            <w:bottom w:val="none" w:sz="0" w:space="0" w:color="auto"/>
            <w:right w:val="none" w:sz="0" w:space="0" w:color="auto"/>
          </w:divBdr>
        </w:div>
        <w:div w:id="437874703">
          <w:marLeft w:val="640"/>
          <w:marRight w:val="0"/>
          <w:marTop w:val="0"/>
          <w:marBottom w:val="0"/>
          <w:divBdr>
            <w:top w:val="none" w:sz="0" w:space="0" w:color="auto"/>
            <w:left w:val="none" w:sz="0" w:space="0" w:color="auto"/>
            <w:bottom w:val="none" w:sz="0" w:space="0" w:color="auto"/>
            <w:right w:val="none" w:sz="0" w:space="0" w:color="auto"/>
          </w:divBdr>
        </w:div>
        <w:div w:id="352659555">
          <w:marLeft w:val="640"/>
          <w:marRight w:val="0"/>
          <w:marTop w:val="0"/>
          <w:marBottom w:val="0"/>
          <w:divBdr>
            <w:top w:val="none" w:sz="0" w:space="0" w:color="auto"/>
            <w:left w:val="none" w:sz="0" w:space="0" w:color="auto"/>
            <w:bottom w:val="none" w:sz="0" w:space="0" w:color="auto"/>
            <w:right w:val="none" w:sz="0" w:space="0" w:color="auto"/>
          </w:divBdr>
        </w:div>
        <w:div w:id="2113938183">
          <w:marLeft w:val="640"/>
          <w:marRight w:val="0"/>
          <w:marTop w:val="0"/>
          <w:marBottom w:val="0"/>
          <w:divBdr>
            <w:top w:val="none" w:sz="0" w:space="0" w:color="auto"/>
            <w:left w:val="none" w:sz="0" w:space="0" w:color="auto"/>
            <w:bottom w:val="none" w:sz="0" w:space="0" w:color="auto"/>
            <w:right w:val="none" w:sz="0" w:space="0" w:color="auto"/>
          </w:divBdr>
        </w:div>
        <w:div w:id="1200583723">
          <w:marLeft w:val="640"/>
          <w:marRight w:val="0"/>
          <w:marTop w:val="0"/>
          <w:marBottom w:val="0"/>
          <w:divBdr>
            <w:top w:val="none" w:sz="0" w:space="0" w:color="auto"/>
            <w:left w:val="none" w:sz="0" w:space="0" w:color="auto"/>
            <w:bottom w:val="none" w:sz="0" w:space="0" w:color="auto"/>
            <w:right w:val="none" w:sz="0" w:space="0" w:color="auto"/>
          </w:divBdr>
        </w:div>
        <w:div w:id="887304851">
          <w:marLeft w:val="640"/>
          <w:marRight w:val="0"/>
          <w:marTop w:val="0"/>
          <w:marBottom w:val="0"/>
          <w:divBdr>
            <w:top w:val="none" w:sz="0" w:space="0" w:color="auto"/>
            <w:left w:val="none" w:sz="0" w:space="0" w:color="auto"/>
            <w:bottom w:val="none" w:sz="0" w:space="0" w:color="auto"/>
            <w:right w:val="none" w:sz="0" w:space="0" w:color="auto"/>
          </w:divBdr>
        </w:div>
        <w:div w:id="1055471631">
          <w:marLeft w:val="640"/>
          <w:marRight w:val="0"/>
          <w:marTop w:val="0"/>
          <w:marBottom w:val="0"/>
          <w:divBdr>
            <w:top w:val="none" w:sz="0" w:space="0" w:color="auto"/>
            <w:left w:val="none" w:sz="0" w:space="0" w:color="auto"/>
            <w:bottom w:val="none" w:sz="0" w:space="0" w:color="auto"/>
            <w:right w:val="none" w:sz="0" w:space="0" w:color="auto"/>
          </w:divBdr>
        </w:div>
        <w:div w:id="1019503583">
          <w:marLeft w:val="640"/>
          <w:marRight w:val="0"/>
          <w:marTop w:val="0"/>
          <w:marBottom w:val="0"/>
          <w:divBdr>
            <w:top w:val="none" w:sz="0" w:space="0" w:color="auto"/>
            <w:left w:val="none" w:sz="0" w:space="0" w:color="auto"/>
            <w:bottom w:val="none" w:sz="0" w:space="0" w:color="auto"/>
            <w:right w:val="none" w:sz="0" w:space="0" w:color="auto"/>
          </w:divBdr>
        </w:div>
        <w:div w:id="426729322">
          <w:marLeft w:val="640"/>
          <w:marRight w:val="0"/>
          <w:marTop w:val="0"/>
          <w:marBottom w:val="0"/>
          <w:divBdr>
            <w:top w:val="none" w:sz="0" w:space="0" w:color="auto"/>
            <w:left w:val="none" w:sz="0" w:space="0" w:color="auto"/>
            <w:bottom w:val="none" w:sz="0" w:space="0" w:color="auto"/>
            <w:right w:val="none" w:sz="0" w:space="0" w:color="auto"/>
          </w:divBdr>
        </w:div>
        <w:div w:id="168453502">
          <w:marLeft w:val="640"/>
          <w:marRight w:val="0"/>
          <w:marTop w:val="0"/>
          <w:marBottom w:val="0"/>
          <w:divBdr>
            <w:top w:val="none" w:sz="0" w:space="0" w:color="auto"/>
            <w:left w:val="none" w:sz="0" w:space="0" w:color="auto"/>
            <w:bottom w:val="none" w:sz="0" w:space="0" w:color="auto"/>
            <w:right w:val="none" w:sz="0" w:space="0" w:color="auto"/>
          </w:divBdr>
        </w:div>
        <w:div w:id="1194268529">
          <w:marLeft w:val="640"/>
          <w:marRight w:val="0"/>
          <w:marTop w:val="0"/>
          <w:marBottom w:val="0"/>
          <w:divBdr>
            <w:top w:val="none" w:sz="0" w:space="0" w:color="auto"/>
            <w:left w:val="none" w:sz="0" w:space="0" w:color="auto"/>
            <w:bottom w:val="none" w:sz="0" w:space="0" w:color="auto"/>
            <w:right w:val="none" w:sz="0" w:space="0" w:color="auto"/>
          </w:divBdr>
        </w:div>
        <w:div w:id="1279412421">
          <w:marLeft w:val="640"/>
          <w:marRight w:val="0"/>
          <w:marTop w:val="0"/>
          <w:marBottom w:val="0"/>
          <w:divBdr>
            <w:top w:val="none" w:sz="0" w:space="0" w:color="auto"/>
            <w:left w:val="none" w:sz="0" w:space="0" w:color="auto"/>
            <w:bottom w:val="none" w:sz="0" w:space="0" w:color="auto"/>
            <w:right w:val="none" w:sz="0" w:space="0" w:color="auto"/>
          </w:divBdr>
        </w:div>
        <w:div w:id="1385641523">
          <w:marLeft w:val="640"/>
          <w:marRight w:val="0"/>
          <w:marTop w:val="0"/>
          <w:marBottom w:val="0"/>
          <w:divBdr>
            <w:top w:val="none" w:sz="0" w:space="0" w:color="auto"/>
            <w:left w:val="none" w:sz="0" w:space="0" w:color="auto"/>
            <w:bottom w:val="none" w:sz="0" w:space="0" w:color="auto"/>
            <w:right w:val="none" w:sz="0" w:space="0" w:color="auto"/>
          </w:divBdr>
        </w:div>
        <w:div w:id="1633708393">
          <w:marLeft w:val="640"/>
          <w:marRight w:val="0"/>
          <w:marTop w:val="0"/>
          <w:marBottom w:val="0"/>
          <w:divBdr>
            <w:top w:val="none" w:sz="0" w:space="0" w:color="auto"/>
            <w:left w:val="none" w:sz="0" w:space="0" w:color="auto"/>
            <w:bottom w:val="none" w:sz="0" w:space="0" w:color="auto"/>
            <w:right w:val="none" w:sz="0" w:space="0" w:color="auto"/>
          </w:divBdr>
        </w:div>
        <w:div w:id="405305432">
          <w:marLeft w:val="640"/>
          <w:marRight w:val="0"/>
          <w:marTop w:val="0"/>
          <w:marBottom w:val="0"/>
          <w:divBdr>
            <w:top w:val="none" w:sz="0" w:space="0" w:color="auto"/>
            <w:left w:val="none" w:sz="0" w:space="0" w:color="auto"/>
            <w:bottom w:val="none" w:sz="0" w:space="0" w:color="auto"/>
            <w:right w:val="none" w:sz="0" w:space="0" w:color="auto"/>
          </w:divBdr>
        </w:div>
        <w:div w:id="41104191">
          <w:marLeft w:val="640"/>
          <w:marRight w:val="0"/>
          <w:marTop w:val="0"/>
          <w:marBottom w:val="0"/>
          <w:divBdr>
            <w:top w:val="none" w:sz="0" w:space="0" w:color="auto"/>
            <w:left w:val="none" w:sz="0" w:space="0" w:color="auto"/>
            <w:bottom w:val="none" w:sz="0" w:space="0" w:color="auto"/>
            <w:right w:val="none" w:sz="0" w:space="0" w:color="auto"/>
          </w:divBdr>
        </w:div>
        <w:div w:id="369913386">
          <w:marLeft w:val="640"/>
          <w:marRight w:val="0"/>
          <w:marTop w:val="0"/>
          <w:marBottom w:val="0"/>
          <w:divBdr>
            <w:top w:val="none" w:sz="0" w:space="0" w:color="auto"/>
            <w:left w:val="none" w:sz="0" w:space="0" w:color="auto"/>
            <w:bottom w:val="none" w:sz="0" w:space="0" w:color="auto"/>
            <w:right w:val="none" w:sz="0" w:space="0" w:color="auto"/>
          </w:divBdr>
        </w:div>
        <w:div w:id="1897161883">
          <w:marLeft w:val="640"/>
          <w:marRight w:val="0"/>
          <w:marTop w:val="0"/>
          <w:marBottom w:val="0"/>
          <w:divBdr>
            <w:top w:val="none" w:sz="0" w:space="0" w:color="auto"/>
            <w:left w:val="none" w:sz="0" w:space="0" w:color="auto"/>
            <w:bottom w:val="none" w:sz="0" w:space="0" w:color="auto"/>
            <w:right w:val="none" w:sz="0" w:space="0" w:color="auto"/>
          </w:divBdr>
        </w:div>
        <w:div w:id="1169174855">
          <w:marLeft w:val="640"/>
          <w:marRight w:val="0"/>
          <w:marTop w:val="0"/>
          <w:marBottom w:val="0"/>
          <w:divBdr>
            <w:top w:val="none" w:sz="0" w:space="0" w:color="auto"/>
            <w:left w:val="none" w:sz="0" w:space="0" w:color="auto"/>
            <w:bottom w:val="none" w:sz="0" w:space="0" w:color="auto"/>
            <w:right w:val="none" w:sz="0" w:space="0" w:color="auto"/>
          </w:divBdr>
        </w:div>
        <w:div w:id="209733229">
          <w:marLeft w:val="640"/>
          <w:marRight w:val="0"/>
          <w:marTop w:val="0"/>
          <w:marBottom w:val="0"/>
          <w:divBdr>
            <w:top w:val="none" w:sz="0" w:space="0" w:color="auto"/>
            <w:left w:val="none" w:sz="0" w:space="0" w:color="auto"/>
            <w:bottom w:val="none" w:sz="0" w:space="0" w:color="auto"/>
            <w:right w:val="none" w:sz="0" w:space="0" w:color="auto"/>
          </w:divBdr>
        </w:div>
        <w:div w:id="1534225352">
          <w:marLeft w:val="640"/>
          <w:marRight w:val="0"/>
          <w:marTop w:val="0"/>
          <w:marBottom w:val="0"/>
          <w:divBdr>
            <w:top w:val="none" w:sz="0" w:space="0" w:color="auto"/>
            <w:left w:val="none" w:sz="0" w:space="0" w:color="auto"/>
            <w:bottom w:val="none" w:sz="0" w:space="0" w:color="auto"/>
            <w:right w:val="none" w:sz="0" w:space="0" w:color="auto"/>
          </w:divBdr>
        </w:div>
        <w:div w:id="57020665">
          <w:marLeft w:val="640"/>
          <w:marRight w:val="0"/>
          <w:marTop w:val="0"/>
          <w:marBottom w:val="0"/>
          <w:divBdr>
            <w:top w:val="none" w:sz="0" w:space="0" w:color="auto"/>
            <w:left w:val="none" w:sz="0" w:space="0" w:color="auto"/>
            <w:bottom w:val="none" w:sz="0" w:space="0" w:color="auto"/>
            <w:right w:val="none" w:sz="0" w:space="0" w:color="auto"/>
          </w:divBdr>
        </w:div>
        <w:div w:id="806165195">
          <w:marLeft w:val="640"/>
          <w:marRight w:val="0"/>
          <w:marTop w:val="0"/>
          <w:marBottom w:val="0"/>
          <w:divBdr>
            <w:top w:val="none" w:sz="0" w:space="0" w:color="auto"/>
            <w:left w:val="none" w:sz="0" w:space="0" w:color="auto"/>
            <w:bottom w:val="none" w:sz="0" w:space="0" w:color="auto"/>
            <w:right w:val="none" w:sz="0" w:space="0" w:color="auto"/>
          </w:divBdr>
        </w:div>
        <w:div w:id="2043630712">
          <w:marLeft w:val="640"/>
          <w:marRight w:val="0"/>
          <w:marTop w:val="0"/>
          <w:marBottom w:val="0"/>
          <w:divBdr>
            <w:top w:val="none" w:sz="0" w:space="0" w:color="auto"/>
            <w:left w:val="none" w:sz="0" w:space="0" w:color="auto"/>
            <w:bottom w:val="none" w:sz="0" w:space="0" w:color="auto"/>
            <w:right w:val="none" w:sz="0" w:space="0" w:color="auto"/>
          </w:divBdr>
        </w:div>
        <w:div w:id="357434168">
          <w:marLeft w:val="640"/>
          <w:marRight w:val="0"/>
          <w:marTop w:val="0"/>
          <w:marBottom w:val="0"/>
          <w:divBdr>
            <w:top w:val="none" w:sz="0" w:space="0" w:color="auto"/>
            <w:left w:val="none" w:sz="0" w:space="0" w:color="auto"/>
            <w:bottom w:val="none" w:sz="0" w:space="0" w:color="auto"/>
            <w:right w:val="none" w:sz="0" w:space="0" w:color="auto"/>
          </w:divBdr>
        </w:div>
        <w:div w:id="228468099">
          <w:marLeft w:val="640"/>
          <w:marRight w:val="0"/>
          <w:marTop w:val="0"/>
          <w:marBottom w:val="0"/>
          <w:divBdr>
            <w:top w:val="none" w:sz="0" w:space="0" w:color="auto"/>
            <w:left w:val="none" w:sz="0" w:space="0" w:color="auto"/>
            <w:bottom w:val="none" w:sz="0" w:space="0" w:color="auto"/>
            <w:right w:val="none" w:sz="0" w:space="0" w:color="auto"/>
          </w:divBdr>
        </w:div>
        <w:div w:id="638191268">
          <w:marLeft w:val="640"/>
          <w:marRight w:val="0"/>
          <w:marTop w:val="0"/>
          <w:marBottom w:val="0"/>
          <w:divBdr>
            <w:top w:val="none" w:sz="0" w:space="0" w:color="auto"/>
            <w:left w:val="none" w:sz="0" w:space="0" w:color="auto"/>
            <w:bottom w:val="none" w:sz="0" w:space="0" w:color="auto"/>
            <w:right w:val="none" w:sz="0" w:space="0" w:color="auto"/>
          </w:divBdr>
        </w:div>
        <w:div w:id="1507014699">
          <w:marLeft w:val="640"/>
          <w:marRight w:val="0"/>
          <w:marTop w:val="0"/>
          <w:marBottom w:val="0"/>
          <w:divBdr>
            <w:top w:val="none" w:sz="0" w:space="0" w:color="auto"/>
            <w:left w:val="none" w:sz="0" w:space="0" w:color="auto"/>
            <w:bottom w:val="none" w:sz="0" w:space="0" w:color="auto"/>
            <w:right w:val="none" w:sz="0" w:space="0" w:color="auto"/>
          </w:divBdr>
        </w:div>
        <w:div w:id="1455295873">
          <w:marLeft w:val="640"/>
          <w:marRight w:val="0"/>
          <w:marTop w:val="0"/>
          <w:marBottom w:val="0"/>
          <w:divBdr>
            <w:top w:val="none" w:sz="0" w:space="0" w:color="auto"/>
            <w:left w:val="none" w:sz="0" w:space="0" w:color="auto"/>
            <w:bottom w:val="none" w:sz="0" w:space="0" w:color="auto"/>
            <w:right w:val="none" w:sz="0" w:space="0" w:color="auto"/>
          </w:divBdr>
        </w:div>
        <w:div w:id="180239587">
          <w:marLeft w:val="640"/>
          <w:marRight w:val="0"/>
          <w:marTop w:val="0"/>
          <w:marBottom w:val="0"/>
          <w:divBdr>
            <w:top w:val="none" w:sz="0" w:space="0" w:color="auto"/>
            <w:left w:val="none" w:sz="0" w:space="0" w:color="auto"/>
            <w:bottom w:val="none" w:sz="0" w:space="0" w:color="auto"/>
            <w:right w:val="none" w:sz="0" w:space="0" w:color="auto"/>
          </w:divBdr>
        </w:div>
        <w:div w:id="1816070380">
          <w:marLeft w:val="640"/>
          <w:marRight w:val="0"/>
          <w:marTop w:val="0"/>
          <w:marBottom w:val="0"/>
          <w:divBdr>
            <w:top w:val="none" w:sz="0" w:space="0" w:color="auto"/>
            <w:left w:val="none" w:sz="0" w:space="0" w:color="auto"/>
            <w:bottom w:val="none" w:sz="0" w:space="0" w:color="auto"/>
            <w:right w:val="none" w:sz="0" w:space="0" w:color="auto"/>
          </w:divBdr>
        </w:div>
        <w:div w:id="1496994509">
          <w:marLeft w:val="640"/>
          <w:marRight w:val="0"/>
          <w:marTop w:val="0"/>
          <w:marBottom w:val="0"/>
          <w:divBdr>
            <w:top w:val="none" w:sz="0" w:space="0" w:color="auto"/>
            <w:left w:val="none" w:sz="0" w:space="0" w:color="auto"/>
            <w:bottom w:val="none" w:sz="0" w:space="0" w:color="auto"/>
            <w:right w:val="none" w:sz="0" w:space="0" w:color="auto"/>
          </w:divBdr>
        </w:div>
        <w:div w:id="288518092">
          <w:marLeft w:val="640"/>
          <w:marRight w:val="0"/>
          <w:marTop w:val="0"/>
          <w:marBottom w:val="0"/>
          <w:divBdr>
            <w:top w:val="none" w:sz="0" w:space="0" w:color="auto"/>
            <w:left w:val="none" w:sz="0" w:space="0" w:color="auto"/>
            <w:bottom w:val="none" w:sz="0" w:space="0" w:color="auto"/>
            <w:right w:val="none" w:sz="0" w:space="0" w:color="auto"/>
          </w:divBdr>
        </w:div>
        <w:div w:id="152767757">
          <w:marLeft w:val="640"/>
          <w:marRight w:val="0"/>
          <w:marTop w:val="0"/>
          <w:marBottom w:val="0"/>
          <w:divBdr>
            <w:top w:val="none" w:sz="0" w:space="0" w:color="auto"/>
            <w:left w:val="none" w:sz="0" w:space="0" w:color="auto"/>
            <w:bottom w:val="none" w:sz="0" w:space="0" w:color="auto"/>
            <w:right w:val="none" w:sz="0" w:space="0" w:color="auto"/>
          </w:divBdr>
        </w:div>
        <w:div w:id="923879940">
          <w:marLeft w:val="640"/>
          <w:marRight w:val="0"/>
          <w:marTop w:val="0"/>
          <w:marBottom w:val="0"/>
          <w:divBdr>
            <w:top w:val="none" w:sz="0" w:space="0" w:color="auto"/>
            <w:left w:val="none" w:sz="0" w:space="0" w:color="auto"/>
            <w:bottom w:val="none" w:sz="0" w:space="0" w:color="auto"/>
            <w:right w:val="none" w:sz="0" w:space="0" w:color="auto"/>
          </w:divBdr>
        </w:div>
        <w:div w:id="490099108">
          <w:marLeft w:val="640"/>
          <w:marRight w:val="0"/>
          <w:marTop w:val="0"/>
          <w:marBottom w:val="0"/>
          <w:divBdr>
            <w:top w:val="none" w:sz="0" w:space="0" w:color="auto"/>
            <w:left w:val="none" w:sz="0" w:space="0" w:color="auto"/>
            <w:bottom w:val="none" w:sz="0" w:space="0" w:color="auto"/>
            <w:right w:val="none" w:sz="0" w:space="0" w:color="auto"/>
          </w:divBdr>
        </w:div>
        <w:div w:id="441193745">
          <w:marLeft w:val="640"/>
          <w:marRight w:val="0"/>
          <w:marTop w:val="0"/>
          <w:marBottom w:val="0"/>
          <w:divBdr>
            <w:top w:val="none" w:sz="0" w:space="0" w:color="auto"/>
            <w:left w:val="none" w:sz="0" w:space="0" w:color="auto"/>
            <w:bottom w:val="none" w:sz="0" w:space="0" w:color="auto"/>
            <w:right w:val="none" w:sz="0" w:space="0" w:color="auto"/>
          </w:divBdr>
        </w:div>
        <w:div w:id="1317489381">
          <w:marLeft w:val="640"/>
          <w:marRight w:val="0"/>
          <w:marTop w:val="0"/>
          <w:marBottom w:val="0"/>
          <w:divBdr>
            <w:top w:val="none" w:sz="0" w:space="0" w:color="auto"/>
            <w:left w:val="none" w:sz="0" w:space="0" w:color="auto"/>
            <w:bottom w:val="none" w:sz="0" w:space="0" w:color="auto"/>
            <w:right w:val="none" w:sz="0" w:space="0" w:color="auto"/>
          </w:divBdr>
        </w:div>
        <w:div w:id="1680505275">
          <w:marLeft w:val="640"/>
          <w:marRight w:val="0"/>
          <w:marTop w:val="0"/>
          <w:marBottom w:val="0"/>
          <w:divBdr>
            <w:top w:val="none" w:sz="0" w:space="0" w:color="auto"/>
            <w:left w:val="none" w:sz="0" w:space="0" w:color="auto"/>
            <w:bottom w:val="none" w:sz="0" w:space="0" w:color="auto"/>
            <w:right w:val="none" w:sz="0" w:space="0" w:color="auto"/>
          </w:divBdr>
        </w:div>
        <w:div w:id="754128687">
          <w:marLeft w:val="640"/>
          <w:marRight w:val="0"/>
          <w:marTop w:val="0"/>
          <w:marBottom w:val="0"/>
          <w:divBdr>
            <w:top w:val="none" w:sz="0" w:space="0" w:color="auto"/>
            <w:left w:val="none" w:sz="0" w:space="0" w:color="auto"/>
            <w:bottom w:val="none" w:sz="0" w:space="0" w:color="auto"/>
            <w:right w:val="none" w:sz="0" w:space="0" w:color="auto"/>
          </w:divBdr>
        </w:div>
        <w:div w:id="1766077336">
          <w:marLeft w:val="640"/>
          <w:marRight w:val="0"/>
          <w:marTop w:val="0"/>
          <w:marBottom w:val="0"/>
          <w:divBdr>
            <w:top w:val="none" w:sz="0" w:space="0" w:color="auto"/>
            <w:left w:val="none" w:sz="0" w:space="0" w:color="auto"/>
            <w:bottom w:val="none" w:sz="0" w:space="0" w:color="auto"/>
            <w:right w:val="none" w:sz="0" w:space="0" w:color="auto"/>
          </w:divBdr>
        </w:div>
        <w:div w:id="1515150961">
          <w:marLeft w:val="640"/>
          <w:marRight w:val="0"/>
          <w:marTop w:val="0"/>
          <w:marBottom w:val="0"/>
          <w:divBdr>
            <w:top w:val="none" w:sz="0" w:space="0" w:color="auto"/>
            <w:left w:val="none" w:sz="0" w:space="0" w:color="auto"/>
            <w:bottom w:val="none" w:sz="0" w:space="0" w:color="auto"/>
            <w:right w:val="none" w:sz="0" w:space="0" w:color="auto"/>
          </w:divBdr>
        </w:div>
        <w:div w:id="748623988">
          <w:marLeft w:val="640"/>
          <w:marRight w:val="0"/>
          <w:marTop w:val="0"/>
          <w:marBottom w:val="0"/>
          <w:divBdr>
            <w:top w:val="none" w:sz="0" w:space="0" w:color="auto"/>
            <w:left w:val="none" w:sz="0" w:space="0" w:color="auto"/>
            <w:bottom w:val="none" w:sz="0" w:space="0" w:color="auto"/>
            <w:right w:val="none" w:sz="0" w:space="0" w:color="auto"/>
          </w:divBdr>
        </w:div>
        <w:div w:id="600382440">
          <w:marLeft w:val="640"/>
          <w:marRight w:val="0"/>
          <w:marTop w:val="0"/>
          <w:marBottom w:val="0"/>
          <w:divBdr>
            <w:top w:val="none" w:sz="0" w:space="0" w:color="auto"/>
            <w:left w:val="none" w:sz="0" w:space="0" w:color="auto"/>
            <w:bottom w:val="none" w:sz="0" w:space="0" w:color="auto"/>
            <w:right w:val="none" w:sz="0" w:space="0" w:color="auto"/>
          </w:divBdr>
        </w:div>
        <w:div w:id="517162963">
          <w:marLeft w:val="640"/>
          <w:marRight w:val="0"/>
          <w:marTop w:val="0"/>
          <w:marBottom w:val="0"/>
          <w:divBdr>
            <w:top w:val="none" w:sz="0" w:space="0" w:color="auto"/>
            <w:left w:val="none" w:sz="0" w:space="0" w:color="auto"/>
            <w:bottom w:val="none" w:sz="0" w:space="0" w:color="auto"/>
            <w:right w:val="none" w:sz="0" w:space="0" w:color="auto"/>
          </w:divBdr>
        </w:div>
        <w:div w:id="1990937318">
          <w:marLeft w:val="640"/>
          <w:marRight w:val="0"/>
          <w:marTop w:val="0"/>
          <w:marBottom w:val="0"/>
          <w:divBdr>
            <w:top w:val="none" w:sz="0" w:space="0" w:color="auto"/>
            <w:left w:val="none" w:sz="0" w:space="0" w:color="auto"/>
            <w:bottom w:val="none" w:sz="0" w:space="0" w:color="auto"/>
            <w:right w:val="none" w:sz="0" w:space="0" w:color="auto"/>
          </w:divBdr>
        </w:div>
        <w:div w:id="2118256763">
          <w:marLeft w:val="640"/>
          <w:marRight w:val="0"/>
          <w:marTop w:val="0"/>
          <w:marBottom w:val="0"/>
          <w:divBdr>
            <w:top w:val="none" w:sz="0" w:space="0" w:color="auto"/>
            <w:left w:val="none" w:sz="0" w:space="0" w:color="auto"/>
            <w:bottom w:val="none" w:sz="0" w:space="0" w:color="auto"/>
            <w:right w:val="none" w:sz="0" w:space="0" w:color="auto"/>
          </w:divBdr>
        </w:div>
      </w:divsChild>
    </w:div>
    <w:div w:id="1680545012">
      <w:bodyDiv w:val="1"/>
      <w:marLeft w:val="0"/>
      <w:marRight w:val="0"/>
      <w:marTop w:val="0"/>
      <w:marBottom w:val="0"/>
      <w:divBdr>
        <w:top w:val="none" w:sz="0" w:space="0" w:color="auto"/>
        <w:left w:val="none" w:sz="0" w:space="0" w:color="auto"/>
        <w:bottom w:val="none" w:sz="0" w:space="0" w:color="auto"/>
        <w:right w:val="none" w:sz="0" w:space="0" w:color="auto"/>
      </w:divBdr>
    </w:div>
    <w:div w:id="1682079684">
      <w:bodyDiv w:val="1"/>
      <w:marLeft w:val="0"/>
      <w:marRight w:val="0"/>
      <w:marTop w:val="0"/>
      <w:marBottom w:val="0"/>
      <w:divBdr>
        <w:top w:val="none" w:sz="0" w:space="0" w:color="auto"/>
        <w:left w:val="none" w:sz="0" w:space="0" w:color="auto"/>
        <w:bottom w:val="none" w:sz="0" w:space="0" w:color="auto"/>
        <w:right w:val="none" w:sz="0" w:space="0" w:color="auto"/>
      </w:divBdr>
      <w:divsChild>
        <w:div w:id="2098358407">
          <w:marLeft w:val="480"/>
          <w:marRight w:val="0"/>
          <w:marTop w:val="0"/>
          <w:marBottom w:val="0"/>
          <w:divBdr>
            <w:top w:val="none" w:sz="0" w:space="0" w:color="auto"/>
            <w:left w:val="none" w:sz="0" w:space="0" w:color="auto"/>
            <w:bottom w:val="none" w:sz="0" w:space="0" w:color="auto"/>
            <w:right w:val="none" w:sz="0" w:space="0" w:color="auto"/>
          </w:divBdr>
        </w:div>
        <w:div w:id="569971031">
          <w:marLeft w:val="480"/>
          <w:marRight w:val="0"/>
          <w:marTop w:val="0"/>
          <w:marBottom w:val="0"/>
          <w:divBdr>
            <w:top w:val="none" w:sz="0" w:space="0" w:color="auto"/>
            <w:left w:val="none" w:sz="0" w:space="0" w:color="auto"/>
            <w:bottom w:val="none" w:sz="0" w:space="0" w:color="auto"/>
            <w:right w:val="none" w:sz="0" w:space="0" w:color="auto"/>
          </w:divBdr>
        </w:div>
        <w:div w:id="1442265081">
          <w:marLeft w:val="480"/>
          <w:marRight w:val="0"/>
          <w:marTop w:val="0"/>
          <w:marBottom w:val="0"/>
          <w:divBdr>
            <w:top w:val="none" w:sz="0" w:space="0" w:color="auto"/>
            <w:left w:val="none" w:sz="0" w:space="0" w:color="auto"/>
            <w:bottom w:val="none" w:sz="0" w:space="0" w:color="auto"/>
            <w:right w:val="none" w:sz="0" w:space="0" w:color="auto"/>
          </w:divBdr>
        </w:div>
        <w:div w:id="1920479453">
          <w:marLeft w:val="480"/>
          <w:marRight w:val="0"/>
          <w:marTop w:val="0"/>
          <w:marBottom w:val="0"/>
          <w:divBdr>
            <w:top w:val="none" w:sz="0" w:space="0" w:color="auto"/>
            <w:left w:val="none" w:sz="0" w:space="0" w:color="auto"/>
            <w:bottom w:val="none" w:sz="0" w:space="0" w:color="auto"/>
            <w:right w:val="none" w:sz="0" w:space="0" w:color="auto"/>
          </w:divBdr>
        </w:div>
        <w:div w:id="819465854">
          <w:marLeft w:val="480"/>
          <w:marRight w:val="0"/>
          <w:marTop w:val="0"/>
          <w:marBottom w:val="0"/>
          <w:divBdr>
            <w:top w:val="none" w:sz="0" w:space="0" w:color="auto"/>
            <w:left w:val="none" w:sz="0" w:space="0" w:color="auto"/>
            <w:bottom w:val="none" w:sz="0" w:space="0" w:color="auto"/>
            <w:right w:val="none" w:sz="0" w:space="0" w:color="auto"/>
          </w:divBdr>
        </w:div>
        <w:div w:id="371425223">
          <w:marLeft w:val="480"/>
          <w:marRight w:val="0"/>
          <w:marTop w:val="0"/>
          <w:marBottom w:val="0"/>
          <w:divBdr>
            <w:top w:val="none" w:sz="0" w:space="0" w:color="auto"/>
            <w:left w:val="none" w:sz="0" w:space="0" w:color="auto"/>
            <w:bottom w:val="none" w:sz="0" w:space="0" w:color="auto"/>
            <w:right w:val="none" w:sz="0" w:space="0" w:color="auto"/>
          </w:divBdr>
        </w:div>
        <w:div w:id="543635874">
          <w:marLeft w:val="480"/>
          <w:marRight w:val="0"/>
          <w:marTop w:val="0"/>
          <w:marBottom w:val="0"/>
          <w:divBdr>
            <w:top w:val="none" w:sz="0" w:space="0" w:color="auto"/>
            <w:left w:val="none" w:sz="0" w:space="0" w:color="auto"/>
            <w:bottom w:val="none" w:sz="0" w:space="0" w:color="auto"/>
            <w:right w:val="none" w:sz="0" w:space="0" w:color="auto"/>
          </w:divBdr>
        </w:div>
        <w:div w:id="618537116">
          <w:marLeft w:val="480"/>
          <w:marRight w:val="0"/>
          <w:marTop w:val="0"/>
          <w:marBottom w:val="0"/>
          <w:divBdr>
            <w:top w:val="none" w:sz="0" w:space="0" w:color="auto"/>
            <w:left w:val="none" w:sz="0" w:space="0" w:color="auto"/>
            <w:bottom w:val="none" w:sz="0" w:space="0" w:color="auto"/>
            <w:right w:val="none" w:sz="0" w:space="0" w:color="auto"/>
          </w:divBdr>
        </w:div>
        <w:div w:id="4403727">
          <w:marLeft w:val="480"/>
          <w:marRight w:val="0"/>
          <w:marTop w:val="0"/>
          <w:marBottom w:val="0"/>
          <w:divBdr>
            <w:top w:val="none" w:sz="0" w:space="0" w:color="auto"/>
            <w:left w:val="none" w:sz="0" w:space="0" w:color="auto"/>
            <w:bottom w:val="none" w:sz="0" w:space="0" w:color="auto"/>
            <w:right w:val="none" w:sz="0" w:space="0" w:color="auto"/>
          </w:divBdr>
        </w:div>
        <w:div w:id="2007323799">
          <w:marLeft w:val="480"/>
          <w:marRight w:val="0"/>
          <w:marTop w:val="0"/>
          <w:marBottom w:val="0"/>
          <w:divBdr>
            <w:top w:val="none" w:sz="0" w:space="0" w:color="auto"/>
            <w:left w:val="none" w:sz="0" w:space="0" w:color="auto"/>
            <w:bottom w:val="none" w:sz="0" w:space="0" w:color="auto"/>
            <w:right w:val="none" w:sz="0" w:space="0" w:color="auto"/>
          </w:divBdr>
        </w:div>
        <w:div w:id="1367101847">
          <w:marLeft w:val="480"/>
          <w:marRight w:val="0"/>
          <w:marTop w:val="0"/>
          <w:marBottom w:val="0"/>
          <w:divBdr>
            <w:top w:val="none" w:sz="0" w:space="0" w:color="auto"/>
            <w:left w:val="none" w:sz="0" w:space="0" w:color="auto"/>
            <w:bottom w:val="none" w:sz="0" w:space="0" w:color="auto"/>
            <w:right w:val="none" w:sz="0" w:space="0" w:color="auto"/>
          </w:divBdr>
        </w:div>
        <w:div w:id="1022392221">
          <w:marLeft w:val="480"/>
          <w:marRight w:val="0"/>
          <w:marTop w:val="0"/>
          <w:marBottom w:val="0"/>
          <w:divBdr>
            <w:top w:val="none" w:sz="0" w:space="0" w:color="auto"/>
            <w:left w:val="none" w:sz="0" w:space="0" w:color="auto"/>
            <w:bottom w:val="none" w:sz="0" w:space="0" w:color="auto"/>
            <w:right w:val="none" w:sz="0" w:space="0" w:color="auto"/>
          </w:divBdr>
        </w:div>
        <w:div w:id="1926720240">
          <w:marLeft w:val="480"/>
          <w:marRight w:val="0"/>
          <w:marTop w:val="0"/>
          <w:marBottom w:val="0"/>
          <w:divBdr>
            <w:top w:val="none" w:sz="0" w:space="0" w:color="auto"/>
            <w:left w:val="none" w:sz="0" w:space="0" w:color="auto"/>
            <w:bottom w:val="none" w:sz="0" w:space="0" w:color="auto"/>
            <w:right w:val="none" w:sz="0" w:space="0" w:color="auto"/>
          </w:divBdr>
        </w:div>
        <w:div w:id="491067773">
          <w:marLeft w:val="480"/>
          <w:marRight w:val="0"/>
          <w:marTop w:val="0"/>
          <w:marBottom w:val="0"/>
          <w:divBdr>
            <w:top w:val="none" w:sz="0" w:space="0" w:color="auto"/>
            <w:left w:val="none" w:sz="0" w:space="0" w:color="auto"/>
            <w:bottom w:val="none" w:sz="0" w:space="0" w:color="auto"/>
            <w:right w:val="none" w:sz="0" w:space="0" w:color="auto"/>
          </w:divBdr>
        </w:div>
        <w:div w:id="1478258734">
          <w:marLeft w:val="480"/>
          <w:marRight w:val="0"/>
          <w:marTop w:val="0"/>
          <w:marBottom w:val="0"/>
          <w:divBdr>
            <w:top w:val="none" w:sz="0" w:space="0" w:color="auto"/>
            <w:left w:val="none" w:sz="0" w:space="0" w:color="auto"/>
            <w:bottom w:val="none" w:sz="0" w:space="0" w:color="auto"/>
            <w:right w:val="none" w:sz="0" w:space="0" w:color="auto"/>
          </w:divBdr>
        </w:div>
        <w:div w:id="888802607">
          <w:marLeft w:val="480"/>
          <w:marRight w:val="0"/>
          <w:marTop w:val="0"/>
          <w:marBottom w:val="0"/>
          <w:divBdr>
            <w:top w:val="none" w:sz="0" w:space="0" w:color="auto"/>
            <w:left w:val="none" w:sz="0" w:space="0" w:color="auto"/>
            <w:bottom w:val="none" w:sz="0" w:space="0" w:color="auto"/>
            <w:right w:val="none" w:sz="0" w:space="0" w:color="auto"/>
          </w:divBdr>
        </w:div>
        <w:div w:id="1586766955">
          <w:marLeft w:val="480"/>
          <w:marRight w:val="0"/>
          <w:marTop w:val="0"/>
          <w:marBottom w:val="0"/>
          <w:divBdr>
            <w:top w:val="none" w:sz="0" w:space="0" w:color="auto"/>
            <w:left w:val="none" w:sz="0" w:space="0" w:color="auto"/>
            <w:bottom w:val="none" w:sz="0" w:space="0" w:color="auto"/>
            <w:right w:val="none" w:sz="0" w:space="0" w:color="auto"/>
          </w:divBdr>
        </w:div>
        <w:div w:id="916089917">
          <w:marLeft w:val="480"/>
          <w:marRight w:val="0"/>
          <w:marTop w:val="0"/>
          <w:marBottom w:val="0"/>
          <w:divBdr>
            <w:top w:val="none" w:sz="0" w:space="0" w:color="auto"/>
            <w:left w:val="none" w:sz="0" w:space="0" w:color="auto"/>
            <w:bottom w:val="none" w:sz="0" w:space="0" w:color="auto"/>
            <w:right w:val="none" w:sz="0" w:space="0" w:color="auto"/>
          </w:divBdr>
        </w:div>
        <w:div w:id="221253824">
          <w:marLeft w:val="480"/>
          <w:marRight w:val="0"/>
          <w:marTop w:val="0"/>
          <w:marBottom w:val="0"/>
          <w:divBdr>
            <w:top w:val="none" w:sz="0" w:space="0" w:color="auto"/>
            <w:left w:val="none" w:sz="0" w:space="0" w:color="auto"/>
            <w:bottom w:val="none" w:sz="0" w:space="0" w:color="auto"/>
            <w:right w:val="none" w:sz="0" w:space="0" w:color="auto"/>
          </w:divBdr>
        </w:div>
        <w:div w:id="626545258">
          <w:marLeft w:val="480"/>
          <w:marRight w:val="0"/>
          <w:marTop w:val="0"/>
          <w:marBottom w:val="0"/>
          <w:divBdr>
            <w:top w:val="none" w:sz="0" w:space="0" w:color="auto"/>
            <w:left w:val="none" w:sz="0" w:space="0" w:color="auto"/>
            <w:bottom w:val="none" w:sz="0" w:space="0" w:color="auto"/>
            <w:right w:val="none" w:sz="0" w:space="0" w:color="auto"/>
          </w:divBdr>
        </w:div>
        <w:div w:id="1248533774">
          <w:marLeft w:val="480"/>
          <w:marRight w:val="0"/>
          <w:marTop w:val="0"/>
          <w:marBottom w:val="0"/>
          <w:divBdr>
            <w:top w:val="none" w:sz="0" w:space="0" w:color="auto"/>
            <w:left w:val="none" w:sz="0" w:space="0" w:color="auto"/>
            <w:bottom w:val="none" w:sz="0" w:space="0" w:color="auto"/>
            <w:right w:val="none" w:sz="0" w:space="0" w:color="auto"/>
          </w:divBdr>
        </w:div>
        <w:div w:id="1037586934">
          <w:marLeft w:val="480"/>
          <w:marRight w:val="0"/>
          <w:marTop w:val="0"/>
          <w:marBottom w:val="0"/>
          <w:divBdr>
            <w:top w:val="none" w:sz="0" w:space="0" w:color="auto"/>
            <w:left w:val="none" w:sz="0" w:space="0" w:color="auto"/>
            <w:bottom w:val="none" w:sz="0" w:space="0" w:color="auto"/>
            <w:right w:val="none" w:sz="0" w:space="0" w:color="auto"/>
          </w:divBdr>
        </w:div>
        <w:div w:id="1507289149">
          <w:marLeft w:val="480"/>
          <w:marRight w:val="0"/>
          <w:marTop w:val="0"/>
          <w:marBottom w:val="0"/>
          <w:divBdr>
            <w:top w:val="none" w:sz="0" w:space="0" w:color="auto"/>
            <w:left w:val="none" w:sz="0" w:space="0" w:color="auto"/>
            <w:bottom w:val="none" w:sz="0" w:space="0" w:color="auto"/>
            <w:right w:val="none" w:sz="0" w:space="0" w:color="auto"/>
          </w:divBdr>
        </w:div>
        <w:div w:id="91972569">
          <w:marLeft w:val="480"/>
          <w:marRight w:val="0"/>
          <w:marTop w:val="0"/>
          <w:marBottom w:val="0"/>
          <w:divBdr>
            <w:top w:val="none" w:sz="0" w:space="0" w:color="auto"/>
            <w:left w:val="none" w:sz="0" w:space="0" w:color="auto"/>
            <w:bottom w:val="none" w:sz="0" w:space="0" w:color="auto"/>
            <w:right w:val="none" w:sz="0" w:space="0" w:color="auto"/>
          </w:divBdr>
        </w:div>
        <w:div w:id="347752137">
          <w:marLeft w:val="480"/>
          <w:marRight w:val="0"/>
          <w:marTop w:val="0"/>
          <w:marBottom w:val="0"/>
          <w:divBdr>
            <w:top w:val="none" w:sz="0" w:space="0" w:color="auto"/>
            <w:left w:val="none" w:sz="0" w:space="0" w:color="auto"/>
            <w:bottom w:val="none" w:sz="0" w:space="0" w:color="auto"/>
            <w:right w:val="none" w:sz="0" w:space="0" w:color="auto"/>
          </w:divBdr>
        </w:div>
        <w:div w:id="588581666">
          <w:marLeft w:val="480"/>
          <w:marRight w:val="0"/>
          <w:marTop w:val="0"/>
          <w:marBottom w:val="0"/>
          <w:divBdr>
            <w:top w:val="none" w:sz="0" w:space="0" w:color="auto"/>
            <w:left w:val="none" w:sz="0" w:space="0" w:color="auto"/>
            <w:bottom w:val="none" w:sz="0" w:space="0" w:color="auto"/>
            <w:right w:val="none" w:sz="0" w:space="0" w:color="auto"/>
          </w:divBdr>
        </w:div>
        <w:div w:id="497234305">
          <w:marLeft w:val="480"/>
          <w:marRight w:val="0"/>
          <w:marTop w:val="0"/>
          <w:marBottom w:val="0"/>
          <w:divBdr>
            <w:top w:val="none" w:sz="0" w:space="0" w:color="auto"/>
            <w:left w:val="none" w:sz="0" w:space="0" w:color="auto"/>
            <w:bottom w:val="none" w:sz="0" w:space="0" w:color="auto"/>
            <w:right w:val="none" w:sz="0" w:space="0" w:color="auto"/>
          </w:divBdr>
        </w:div>
        <w:div w:id="975985646">
          <w:marLeft w:val="480"/>
          <w:marRight w:val="0"/>
          <w:marTop w:val="0"/>
          <w:marBottom w:val="0"/>
          <w:divBdr>
            <w:top w:val="none" w:sz="0" w:space="0" w:color="auto"/>
            <w:left w:val="none" w:sz="0" w:space="0" w:color="auto"/>
            <w:bottom w:val="none" w:sz="0" w:space="0" w:color="auto"/>
            <w:right w:val="none" w:sz="0" w:space="0" w:color="auto"/>
          </w:divBdr>
        </w:div>
        <w:div w:id="1647275453">
          <w:marLeft w:val="480"/>
          <w:marRight w:val="0"/>
          <w:marTop w:val="0"/>
          <w:marBottom w:val="0"/>
          <w:divBdr>
            <w:top w:val="none" w:sz="0" w:space="0" w:color="auto"/>
            <w:left w:val="none" w:sz="0" w:space="0" w:color="auto"/>
            <w:bottom w:val="none" w:sz="0" w:space="0" w:color="auto"/>
            <w:right w:val="none" w:sz="0" w:space="0" w:color="auto"/>
          </w:divBdr>
        </w:div>
        <w:div w:id="403526799">
          <w:marLeft w:val="480"/>
          <w:marRight w:val="0"/>
          <w:marTop w:val="0"/>
          <w:marBottom w:val="0"/>
          <w:divBdr>
            <w:top w:val="none" w:sz="0" w:space="0" w:color="auto"/>
            <w:left w:val="none" w:sz="0" w:space="0" w:color="auto"/>
            <w:bottom w:val="none" w:sz="0" w:space="0" w:color="auto"/>
            <w:right w:val="none" w:sz="0" w:space="0" w:color="auto"/>
          </w:divBdr>
        </w:div>
        <w:div w:id="140926082">
          <w:marLeft w:val="480"/>
          <w:marRight w:val="0"/>
          <w:marTop w:val="0"/>
          <w:marBottom w:val="0"/>
          <w:divBdr>
            <w:top w:val="none" w:sz="0" w:space="0" w:color="auto"/>
            <w:left w:val="none" w:sz="0" w:space="0" w:color="auto"/>
            <w:bottom w:val="none" w:sz="0" w:space="0" w:color="auto"/>
            <w:right w:val="none" w:sz="0" w:space="0" w:color="auto"/>
          </w:divBdr>
        </w:div>
        <w:div w:id="181289779">
          <w:marLeft w:val="480"/>
          <w:marRight w:val="0"/>
          <w:marTop w:val="0"/>
          <w:marBottom w:val="0"/>
          <w:divBdr>
            <w:top w:val="none" w:sz="0" w:space="0" w:color="auto"/>
            <w:left w:val="none" w:sz="0" w:space="0" w:color="auto"/>
            <w:bottom w:val="none" w:sz="0" w:space="0" w:color="auto"/>
            <w:right w:val="none" w:sz="0" w:space="0" w:color="auto"/>
          </w:divBdr>
        </w:div>
        <w:div w:id="296030727">
          <w:marLeft w:val="480"/>
          <w:marRight w:val="0"/>
          <w:marTop w:val="0"/>
          <w:marBottom w:val="0"/>
          <w:divBdr>
            <w:top w:val="none" w:sz="0" w:space="0" w:color="auto"/>
            <w:left w:val="none" w:sz="0" w:space="0" w:color="auto"/>
            <w:bottom w:val="none" w:sz="0" w:space="0" w:color="auto"/>
            <w:right w:val="none" w:sz="0" w:space="0" w:color="auto"/>
          </w:divBdr>
        </w:div>
        <w:div w:id="477116949">
          <w:marLeft w:val="480"/>
          <w:marRight w:val="0"/>
          <w:marTop w:val="0"/>
          <w:marBottom w:val="0"/>
          <w:divBdr>
            <w:top w:val="none" w:sz="0" w:space="0" w:color="auto"/>
            <w:left w:val="none" w:sz="0" w:space="0" w:color="auto"/>
            <w:bottom w:val="none" w:sz="0" w:space="0" w:color="auto"/>
            <w:right w:val="none" w:sz="0" w:space="0" w:color="auto"/>
          </w:divBdr>
        </w:div>
        <w:div w:id="1434323902">
          <w:marLeft w:val="480"/>
          <w:marRight w:val="0"/>
          <w:marTop w:val="0"/>
          <w:marBottom w:val="0"/>
          <w:divBdr>
            <w:top w:val="none" w:sz="0" w:space="0" w:color="auto"/>
            <w:left w:val="none" w:sz="0" w:space="0" w:color="auto"/>
            <w:bottom w:val="none" w:sz="0" w:space="0" w:color="auto"/>
            <w:right w:val="none" w:sz="0" w:space="0" w:color="auto"/>
          </w:divBdr>
        </w:div>
        <w:div w:id="291254952">
          <w:marLeft w:val="480"/>
          <w:marRight w:val="0"/>
          <w:marTop w:val="0"/>
          <w:marBottom w:val="0"/>
          <w:divBdr>
            <w:top w:val="none" w:sz="0" w:space="0" w:color="auto"/>
            <w:left w:val="none" w:sz="0" w:space="0" w:color="auto"/>
            <w:bottom w:val="none" w:sz="0" w:space="0" w:color="auto"/>
            <w:right w:val="none" w:sz="0" w:space="0" w:color="auto"/>
          </w:divBdr>
        </w:div>
        <w:div w:id="1725257995">
          <w:marLeft w:val="480"/>
          <w:marRight w:val="0"/>
          <w:marTop w:val="0"/>
          <w:marBottom w:val="0"/>
          <w:divBdr>
            <w:top w:val="none" w:sz="0" w:space="0" w:color="auto"/>
            <w:left w:val="none" w:sz="0" w:space="0" w:color="auto"/>
            <w:bottom w:val="none" w:sz="0" w:space="0" w:color="auto"/>
            <w:right w:val="none" w:sz="0" w:space="0" w:color="auto"/>
          </w:divBdr>
        </w:div>
        <w:div w:id="381095467">
          <w:marLeft w:val="480"/>
          <w:marRight w:val="0"/>
          <w:marTop w:val="0"/>
          <w:marBottom w:val="0"/>
          <w:divBdr>
            <w:top w:val="none" w:sz="0" w:space="0" w:color="auto"/>
            <w:left w:val="none" w:sz="0" w:space="0" w:color="auto"/>
            <w:bottom w:val="none" w:sz="0" w:space="0" w:color="auto"/>
            <w:right w:val="none" w:sz="0" w:space="0" w:color="auto"/>
          </w:divBdr>
        </w:div>
        <w:div w:id="230390711">
          <w:marLeft w:val="480"/>
          <w:marRight w:val="0"/>
          <w:marTop w:val="0"/>
          <w:marBottom w:val="0"/>
          <w:divBdr>
            <w:top w:val="none" w:sz="0" w:space="0" w:color="auto"/>
            <w:left w:val="none" w:sz="0" w:space="0" w:color="auto"/>
            <w:bottom w:val="none" w:sz="0" w:space="0" w:color="auto"/>
            <w:right w:val="none" w:sz="0" w:space="0" w:color="auto"/>
          </w:divBdr>
        </w:div>
        <w:div w:id="1095789345">
          <w:marLeft w:val="480"/>
          <w:marRight w:val="0"/>
          <w:marTop w:val="0"/>
          <w:marBottom w:val="0"/>
          <w:divBdr>
            <w:top w:val="none" w:sz="0" w:space="0" w:color="auto"/>
            <w:left w:val="none" w:sz="0" w:space="0" w:color="auto"/>
            <w:bottom w:val="none" w:sz="0" w:space="0" w:color="auto"/>
            <w:right w:val="none" w:sz="0" w:space="0" w:color="auto"/>
          </w:divBdr>
        </w:div>
        <w:div w:id="2012440375">
          <w:marLeft w:val="480"/>
          <w:marRight w:val="0"/>
          <w:marTop w:val="0"/>
          <w:marBottom w:val="0"/>
          <w:divBdr>
            <w:top w:val="none" w:sz="0" w:space="0" w:color="auto"/>
            <w:left w:val="none" w:sz="0" w:space="0" w:color="auto"/>
            <w:bottom w:val="none" w:sz="0" w:space="0" w:color="auto"/>
            <w:right w:val="none" w:sz="0" w:space="0" w:color="auto"/>
          </w:divBdr>
        </w:div>
        <w:div w:id="1095784866">
          <w:marLeft w:val="480"/>
          <w:marRight w:val="0"/>
          <w:marTop w:val="0"/>
          <w:marBottom w:val="0"/>
          <w:divBdr>
            <w:top w:val="none" w:sz="0" w:space="0" w:color="auto"/>
            <w:left w:val="none" w:sz="0" w:space="0" w:color="auto"/>
            <w:bottom w:val="none" w:sz="0" w:space="0" w:color="auto"/>
            <w:right w:val="none" w:sz="0" w:space="0" w:color="auto"/>
          </w:divBdr>
        </w:div>
        <w:div w:id="1090010354">
          <w:marLeft w:val="480"/>
          <w:marRight w:val="0"/>
          <w:marTop w:val="0"/>
          <w:marBottom w:val="0"/>
          <w:divBdr>
            <w:top w:val="none" w:sz="0" w:space="0" w:color="auto"/>
            <w:left w:val="none" w:sz="0" w:space="0" w:color="auto"/>
            <w:bottom w:val="none" w:sz="0" w:space="0" w:color="auto"/>
            <w:right w:val="none" w:sz="0" w:space="0" w:color="auto"/>
          </w:divBdr>
        </w:div>
        <w:div w:id="696589510">
          <w:marLeft w:val="480"/>
          <w:marRight w:val="0"/>
          <w:marTop w:val="0"/>
          <w:marBottom w:val="0"/>
          <w:divBdr>
            <w:top w:val="none" w:sz="0" w:space="0" w:color="auto"/>
            <w:left w:val="none" w:sz="0" w:space="0" w:color="auto"/>
            <w:bottom w:val="none" w:sz="0" w:space="0" w:color="auto"/>
            <w:right w:val="none" w:sz="0" w:space="0" w:color="auto"/>
          </w:divBdr>
        </w:div>
        <w:div w:id="1699431413">
          <w:marLeft w:val="480"/>
          <w:marRight w:val="0"/>
          <w:marTop w:val="0"/>
          <w:marBottom w:val="0"/>
          <w:divBdr>
            <w:top w:val="none" w:sz="0" w:space="0" w:color="auto"/>
            <w:left w:val="none" w:sz="0" w:space="0" w:color="auto"/>
            <w:bottom w:val="none" w:sz="0" w:space="0" w:color="auto"/>
            <w:right w:val="none" w:sz="0" w:space="0" w:color="auto"/>
          </w:divBdr>
        </w:div>
        <w:div w:id="760374561">
          <w:marLeft w:val="480"/>
          <w:marRight w:val="0"/>
          <w:marTop w:val="0"/>
          <w:marBottom w:val="0"/>
          <w:divBdr>
            <w:top w:val="none" w:sz="0" w:space="0" w:color="auto"/>
            <w:left w:val="none" w:sz="0" w:space="0" w:color="auto"/>
            <w:bottom w:val="none" w:sz="0" w:space="0" w:color="auto"/>
            <w:right w:val="none" w:sz="0" w:space="0" w:color="auto"/>
          </w:divBdr>
        </w:div>
        <w:div w:id="1078329798">
          <w:marLeft w:val="480"/>
          <w:marRight w:val="0"/>
          <w:marTop w:val="0"/>
          <w:marBottom w:val="0"/>
          <w:divBdr>
            <w:top w:val="none" w:sz="0" w:space="0" w:color="auto"/>
            <w:left w:val="none" w:sz="0" w:space="0" w:color="auto"/>
            <w:bottom w:val="none" w:sz="0" w:space="0" w:color="auto"/>
            <w:right w:val="none" w:sz="0" w:space="0" w:color="auto"/>
          </w:divBdr>
        </w:div>
        <w:div w:id="111829476">
          <w:marLeft w:val="480"/>
          <w:marRight w:val="0"/>
          <w:marTop w:val="0"/>
          <w:marBottom w:val="0"/>
          <w:divBdr>
            <w:top w:val="none" w:sz="0" w:space="0" w:color="auto"/>
            <w:left w:val="none" w:sz="0" w:space="0" w:color="auto"/>
            <w:bottom w:val="none" w:sz="0" w:space="0" w:color="auto"/>
            <w:right w:val="none" w:sz="0" w:space="0" w:color="auto"/>
          </w:divBdr>
        </w:div>
        <w:div w:id="247349028">
          <w:marLeft w:val="480"/>
          <w:marRight w:val="0"/>
          <w:marTop w:val="0"/>
          <w:marBottom w:val="0"/>
          <w:divBdr>
            <w:top w:val="none" w:sz="0" w:space="0" w:color="auto"/>
            <w:left w:val="none" w:sz="0" w:space="0" w:color="auto"/>
            <w:bottom w:val="none" w:sz="0" w:space="0" w:color="auto"/>
            <w:right w:val="none" w:sz="0" w:space="0" w:color="auto"/>
          </w:divBdr>
        </w:div>
        <w:div w:id="1877231788">
          <w:marLeft w:val="480"/>
          <w:marRight w:val="0"/>
          <w:marTop w:val="0"/>
          <w:marBottom w:val="0"/>
          <w:divBdr>
            <w:top w:val="none" w:sz="0" w:space="0" w:color="auto"/>
            <w:left w:val="none" w:sz="0" w:space="0" w:color="auto"/>
            <w:bottom w:val="none" w:sz="0" w:space="0" w:color="auto"/>
            <w:right w:val="none" w:sz="0" w:space="0" w:color="auto"/>
          </w:divBdr>
        </w:div>
        <w:div w:id="6104723">
          <w:marLeft w:val="480"/>
          <w:marRight w:val="0"/>
          <w:marTop w:val="0"/>
          <w:marBottom w:val="0"/>
          <w:divBdr>
            <w:top w:val="none" w:sz="0" w:space="0" w:color="auto"/>
            <w:left w:val="none" w:sz="0" w:space="0" w:color="auto"/>
            <w:bottom w:val="none" w:sz="0" w:space="0" w:color="auto"/>
            <w:right w:val="none" w:sz="0" w:space="0" w:color="auto"/>
          </w:divBdr>
        </w:div>
        <w:div w:id="1726948600">
          <w:marLeft w:val="480"/>
          <w:marRight w:val="0"/>
          <w:marTop w:val="0"/>
          <w:marBottom w:val="0"/>
          <w:divBdr>
            <w:top w:val="none" w:sz="0" w:space="0" w:color="auto"/>
            <w:left w:val="none" w:sz="0" w:space="0" w:color="auto"/>
            <w:bottom w:val="none" w:sz="0" w:space="0" w:color="auto"/>
            <w:right w:val="none" w:sz="0" w:space="0" w:color="auto"/>
          </w:divBdr>
        </w:div>
        <w:div w:id="1161434338">
          <w:marLeft w:val="480"/>
          <w:marRight w:val="0"/>
          <w:marTop w:val="0"/>
          <w:marBottom w:val="0"/>
          <w:divBdr>
            <w:top w:val="none" w:sz="0" w:space="0" w:color="auto"/>
            <w:left w:val="none" w:sz="0" w:space="0" w:color="auto"/>
            <w:bottom w:val="none" w:sz="0" w:space="0" w:color="auto"/>
            <w:right w:val="none" w:sz="0" w:space="0" w:color="auto"/>
          </w:divBdr>
        </w:div>
        <w:div w:id="513879092">
          <w:marLeft w:val="480"/>
          <w:marRight w:val="0"/>
          <w:marTop w:val="0"/>
          <w:marBottom w:val="0"/>
          <w:divBdr>
            <w:top w:val="none" w:sz="0" w:space="0" w:color="auto"/>
            <w:left w:val="none" w:sz="0" w:space="0" w:color="auto"/>
            <w:bottom w:val="none" w:sz="0" w:space="0" w:color="auto"/>
            <w:right w:val="none" w:sz="0" w:space="0" w:color="auto"/>
          </w:divBdr>
        </w:div>
      </w:divsChild>
    </w:div>
    <w:div w:id="1682312053">
      <w:bodyDiv w:val="1"/>
      <w:marLeft w:val="0"/>
      <w:marRight w:val="0"/>
      <w:marTop w:val="0"/>
      <w:marBottom w:val="0"/>
      <w:divBdr>
        <w:top w:val="none" w:sz="0" w:space="0" w:color="auto"/>
        <w:left w:val="none" w:sz="0" w:space="0" w:color="auto"/>
        <w:bottom w:val="none" w:sz="0" w:space="0" w:color="auto"/>
        <w:right w:val="none" w:sz="0" w:space="0" w:color="auto"/>
      </w:divBdr>
    </w:div>
    <w:div w:id="1693722433">
      <w:bodyDiv w:val="1"/>
      <w:marLeft w:val="0"/>
      <w:marRight w:val="0"/>
      <w:marTop w:val="0"/>
      <w:marBottom w:val="0"/>
      <w:divBdr>
        <w:top w:val="none" w:sz="0" w:space="0" w:color="auto"/>
        <w:left w:val="none" w:sz="0" w:space="0" w:color="auto"/>
        <w:bottom w:val="none" w:sz="0" w:space="0" w:color="auto"/>
        <w:right w:val="none" w:sz="0" w:space="0" w:color="auto"/>
      </w:divBdr>
      <w:divsChild>
        <w:div w:id="836379491">
          <w:marLeft w:val="480"/>
          <w:marRight w:val="0"/>
          <w:marTop w:val="0"/>
          <w:marBottom w:val="0"/>
          <w:divBdr>
            <w:top w:val="none" w:sz="0" w:space="0" w:color="auto"/>
            <w:left w:val="none" w:sz="0" w:space="0" w:color="auto"/>
            <w:bottom w:val="none" w:sz="0" w:space="0" w:color="auto"/>
            <w:right w:val="none" w:sz="0" w:space="0" w:color="auto"/>
          </w:divBdr>
        </w:div>
        <w:div w:id="255017616">
          <w:marLeft w:val="480"/>
          <w:marRight w:val="0"/>
          <w:marTop w:val="0"/>
          <w:marBottom w:val="0"/>
          <w:divBdr>
            <w:top w:val="none" w:sz="0" w:space="0" w:color="auto"/>
            <w:left w:val="none" w:sz="0" w:space="0" w:color="auto"/>
            <w:bottom w:val="none" w:sz="0" w:space="0" w:color="auto"/>
            <w:right w:val="none" w:sz="0" w:space="0" w:color="auto"/>
          </w:divBdr>
        </w:div>
        <w:div w:id="865750563">
          <w:marLeft w:val="480"/>
          <w:marRight w:val="0"/>
          <w:marTop w:val="0"/>
          <w:marBottom w:val="0"/>
          <w:divBdr>
            <w:top w:val="none" w:sz="0" w:space="0" w:color="auto"/>
            <w:left w:val="none" w:sz="0" w:space="0" w:color="auto"/>
            <w:bottom w:val="none" w:sz="0" w:space="0" w:color="auto"/>
            <w:right w:val="none" w:sz="0" w:space="0" w:color="auto"/>
          </w:divBdr>
        </w:div>
        <w:div w:id="1166897901">
          <w:marLeft w:val="480"/>
          <w:marRight w:val="0"/>
          <w:marTop w:val="0"/>
          <w:marBottom w:val="0"/>
          <w:divBdr>
            <w:top w:val="none" w:sz="0" w:space="0" w:color="auto"/>
            <w:left w:val="none" w:sz="0" w:space="0" w:color="auto"/>
            <w:bottom w:val="none" w:sz="0" w:space="0" w:color="auto"/>
            <w:right w:val="none" w:sz="0" w:space="0" w:color="auto"/>
          </w:divBdr>
        </w:div>
        <w:div w:id="583337910">
          <w:marLeft w:val="480"/>
          <w:marRight w:val="0"/>
          <w:marTop w:val="0"/>
          <w:marBottom w:val="0"/>
          <w:divBdr>
            <w:top w:val="none" w:sz="0" w:space="0" w:color="auto"/>
            <w:left w:val="none" w:sz="0" w:space="0" w:color="auto"/>
            <w:bottom w:val="none" w:sz="0" w:space="0" w:color="auto"/>
            <w:right w:val="none" w:sz="0" w:space="0" w:color="auto"/>
          </w:divBdr>
        </w:div>
        <w:div w:id="1554389057">
          <w:marLeft w:val="480"/>
          <w:marRight w:val="0"/>
          <w:marTop w:val="0"/>
          <w:marBottom w:val="0"/>
          <w:divBdr>
            <w:top w:val="none" w:sz="0" w:space="0" w:color="auto"/>
            <w:left w:val="none" w:sz="0" w:space="0" w:color="auto"/>
            <w:bottom w:val="none" w:sz="0" w:space="0" w:color="auto"/>
            <w:right w:val="none" w:sz="0" w:space="0" w:color="auto"/>
          </w:divBdr>
        </w:div>
        <w:div w:id="226309550">
          <w:marLeft w:val="480"/>
          <w:marRight w:val="0"/>
          <w:marTop w:val="0"/>
          <w:marBottom w:val="0"/>
          <w:divBdr>
            <w:top w:val="none" w:sz="0" w:space="0" w:color="auto"/>
            <w:left w:val="none" w:sz="0" w:space="0" w:color="auto"/>
            <w:bottom w:val="none" w:sz="0" w:space="0" w:color="auto"/>
            <w:right w:val="none" w:sz="0" w:space="0" w:color="auto"/>
          </w:divBdr>
        </w:div>
        <w:div w:id="1868253571">
          <w:marLeft w:val="480"/>
          <w:marRight w:val="0"/>
          <w:marTop w:val="0"/>
          <w:marBottom w:val="0"/>
          <w:divBdr>
            <w:top w:val="none" w:sz="0" w:space="0" w:color="auto"/>
            <w:left w:val="none" w:sz="0" w:space="0" w:color="auto"/>
            <w:bottom w:val="none" w:sz="0" w:space="0" w:color="auto"/>
            <w:right w:val="none" w:sz="0" w:space="0" w:color="auto"/>
          </w:divBdr>
        </w:div>
        <w:div w:id="1279068871">
          <w:marLeft w:val="480"/>
          <w:marRight w:val="0"/>
          <w:marTop w:val="0"/>
          <w:marBottom w:val="0"/>
          <w:divBdr>
            <w:top w:val="none" w:sz="0" w:space="0" w:color="auto"/>
            <w:left w:val="none" w:sz="0" w:space="0" w:color="auto"/>
            <w:bottom w:val="none" w:sz="0" w:space="0" w:color="auto"/>
            <w:right w:val="none" w:sz="0" w:space="0" w:color="auto"/>
          </w:divBdr>
        </w:div>
        <w:div w:id="1824083366">
          <w:marLeft w:val="480"/>
          <w:marRight w:val="0"/>
          <w:marTop w:val="0"/>
          <w:marBottom w:val="0"/>
          <w:divBdr>
            <w:top w:val="none" w:sz="0" w:space="0" w:color="auto"/>
            <w:left w:val="none" w:sz="0" w:space="0" w:color="auto"/>
            <w:bottom w:val="none" w:sz="0" w:space="0" w:color="auto"/>
            <w:right w:val="none" w:sz="0" w:space="0" w:color="auto"/>
          </w:divBdr>
        </w:div>
        <w:div w:id="28116812">
          <w:marLeft w:val="480"/>
          <w:marRight w:val="0"/>
          <w:marTop w:val="0"/>
          <w:marBottom w:val="0"/>
          <w:divBdr>
            <w:top w:val="none" w:sz="0" w:space="0" w:color="auto"/>
            <w:left w:val="none" w:sz="0" w:space="0" w:color="auto"/>
            <w:bottom w:val="none" w:sz="0" w:space="0" w:color="auto"/>
            <w:right w:val="none" w:sz="0" w:space="0" w:color="auto"/>
          </w:divBdr>
        </w:div>
        <w:div w:id="111367010">
          <w:marLeft w:val="480"/>
          <w:marRight w:val="0"/>
          <w:marTop w:val="0"/>
          <w:marBottom w:val="0"/>
          <w:divBdr>
            <w:top w:val="none" w:sz="0" w:space="0" w:color="auto"/>
            <w:left w:val="none" w:sz="0" w:space="0" w:color="auto"/>
            <w:bottom w:val="none" w:sz="0" w:space="0" w:color="auto"/>
            <w:right w:val="none" w:sz="0" w:space="0" w:color="auto"/>
          </w:divBdr>
        </w:div>
        <w:div w:id="121652598">
          <w:marLeft w:val="480"/>
          <w:marRight w:val="0"/>
          <w:marTop w:val="0"/>
          <w:marBottom w:val="0"/>
          <w:divBdr>
            <w:top w:val="none" w:sz="0" w:space="0" w:color="auto"/>
            <w:left w:val="none" w:sz="0" w:space="0" w:color="auto"/>
            <w:bottom w:val="none" w:sz="0" w:space="0" w:color="auto"/>
            <w:right w:val="none" w:sz="0" w:space="0" w:color="auto"/>
          </w:divBdr>
        </w:div>
        <w:div w:id="1474298305">
          <w:marLeft w:val="480"/>
          <w:marRight w:val="0"/>
          <w:marTop w:val="0"/>
          <w:marBottom w:val="0"/>
          <w:divBdr>
            <w:top w:val="none" w:sz="0" w:space="0" w:color="auto"/>
            <w:left w:val="none" w:sz="0" w:space="0" w:color="auto"/>
            <w:bottom w:val="none" w:sz="0" w:space="0" w:color="auto"/>
            <w:right w:val="none" w:sz="0" w:space="0" w:color="auto"/>
          </w:divBdr>
        </w:div>
        <w:div w:id="1062021127">
          <w:marLeft w:val="480"/>
          <w:marRight w:val="0"/>
          <w:marTop w:val="0"/>
          <w:marBottom w:val="0"/>
          <w:divBdr>
            <w:top w:val="none" w:sz="0" w:space="0" w:color="auto"/>
            <w:left w:val="none" w:sz="0" w:space="0" w:color="auto"/>
            <w:bottom w:val="none" w:sz="0" w:space="0" w:color="auto"/>
            <w:right w:val="none" w:sz="0" w:space="0" w:color="auto"/>
          </w:divBdr>
        </w:div>
        <w:div w:id="567307904">
          <w:marLeft w:val="480"/>
          <w:marRight w:val="0"/>
          <w:marTop w:val="0"/>
          <w:marBottom w:val="0"/>
          <w:divBdr>
            <w:top w:val="none" w:sz="0" w:space="0" w:color="auto"/>
            <w:left w:val="none" w:sz="0" w:space="0" w:color="auto"/>
            <w:bottom w:val="none" w:sz="0" w:space="0" w:color="auto"/>
            <w:right w:val="none" w:sz="0" w:space="0" w:color="auto"/>
          </w:divBdr>
        </w:div>
        <w:div w:id="1465007325">
          <w:marLeft w:val="480"/>
          <w:marRight w:val="0"/>
          <w:marTop w:val="0"/>
          <w:marBottom w:val="0"/>
          <w:divBdr>
            <w:top w:val="none" w:sz="0" w:space="0" w:color="auto"/>
            <w:left w:val="none" w:sz="0" w:space="0" w:color="auto"/>
            <w:bottom w:val="none" w:sz="0" w:space="0" w:color="auto"/>
            <w:right w:val="none" w:sz="0" w:space="0" w:color="auto"/>
          </w:divBdr>
        </w:div>
        <w:div w:id="1954361111">
          <w:marLeft w:val="480"/>
          <w:marRight w:val="0"/>
          <w:marTop w:val="0"/>
          <w:marBottom w:val="0"/>
          <w:divBdr>
            <w:top w:val="none" w:sz="0" w:space="0" w:color="auto"/>
            <w:left w:val="none" w:sz="0" w:space="0" w:color="auto"/>
            <w:bottom w:val="none" w:sz="0" w:space="0" w:color="auto"/>
            <w:right w:val="none" w:sz="0" w:space="0" w:color="auto"/>
          </w:divBdr>
        </w:div>
        <w:div w:id="278487506">
          <w:marLeft w:val="480"/>
          <w:marRight w:val="0"/>
          <w:marTop w:val="0"/>
          <w:marBottom w:val="0"/>
          <w:divBdr>
            <w:top w:val="none" w:sz="0" w:space="0" w:color="auto"/>
            <w:left w:val="none" w:sz="0" w:space="0" w:color="auto"/>
            <w:bottom w:val="none" w:sz="0" w:space="0" w:color="auto"/>
            <w:right w:val="none" w:sz="0" w:space="0" w:color="auto"/>
          </w:divBdr>
        </w:div>
        <w:div w:id="1381635526">
          <w:marLeft w:val="480"/>
          <w:marRight w:val="0"/>
          <w:marTop w:val="0"/>
          <w:marBottom w:val="0"/>
          <w:divBdr>
            <w:top w:val="none" w:sz="0" w:space="0" w:color="auto"/>
            <w:left w:val="none" w:sz="0" w:space="0" w:color="auto"/>
            <w:bottom w:val="none" w:sz="0" w:space="0" w:color="auto"/>
            <w:right w:val="none" w:sz="0" w:space="0" w:color="auto"/>
          </w:divBdr>
        </w:div>
        <w:div w:id="1670136532">
          <w:marLeft w:val="480"/>
          <w:marRight w:val="0"/>
          <w:marTop w:val="0"/>
          <w:marBottom w:val="0"/>
          <w:divBdr>
            <w:top w:val="none" w:sz="0" w:space="0" w:color="auto"/>
            <w:left w:val="none" w:sz="0" w:space="0" w:color="auto"/>
            <w:bottom w:val="none" w:sz="0" w:space="0" w:color="auto"/>
            <w:right w:val="none" w:sz="0" w:space="0" w:color="auto"/>
          </w:divBdr>
        </w:div>
        <w:div w:id="1795253743">
          <w:marLeft w:val="480"/>
          <w:marRight w:val="0"/>
          <w:marTop w:val="0"/>
          <w:marBottom w:val="0"/>
          <w:divBdr>
            <w:top w:val="none" w:sz="0" w:space="0" w:color="auto"/>
            <w:left w:val="none" w:sz="0" w:space="0" w:color="auto"/>
            <w:bottom w:val="none" w:sz="0" w:space="0" w:color="auto"/>
            <w:right w:val="none" w:sz="0" w:space="0" w:color="auto"/>
          </w:divBdr>
        </w:div>
        <w:div w:id="850873611">
          <w:marLeft w:val="480"/>
          <w:marRight w:val="0"/>
          <w:marTop w:val="0"/>
          <w:marBottom w:val="0"/>
          <w:divBdr>
            <w:top w:val="none" w:sz="0" w:space="0" w:color="auto"/>
            <w:left w:val="none" w:sz="0" w:space="0" w:color="auto"/>
            <w:bottom w:val="none" w:sz="0" w:space="0" w:color="auto"/>
            <w:right w:val="none" w:sz="0" w:space="0" w:color="auto"/>
          </w:divBdr>
        </w:div>
        <w:div w:id="867836348">
          <w:marLeft w:val="480"/>
          <w:marRight w:val="0"/>
          <w:marTop w:val="0"/>
          <w:marBottom w:val="0"/>
          <w:divBdr>
            <w:top w:val="none" w:sz="0" w:space="0" w:color="auto"/>
            <w:left w:val="none" w:sz="0" w:space="0" w:color="auto"/>
            <w:bottom w:val="none" w:sz="0" w:space="0" w:color="auto"/>
            <w:right w:val="none" w:sz="0" w:space="0" w:color="auto"/>
          </w:divBdr>
        </w:div>
        <w:div w:id="1197157724">
          <w:marLeft w:val="480"/>
          <w:marRight w:val="0"/>
          <w:marTop w:val="0"/>
          <w:marBottom w:val="0"/>
          <w:divBdr>
            <w:top w:val="none" w:sz="0" w:space="0" w:color="auto"/>
            <w:left w:val="none" w:sz="0" w:space="0" w:color="auto"/>
            <w:bottom w:val="none" w:sz="0" w:space="0" w:color="auto"/>
            <w:right w:val="none" w:sz="0" w:space="0" w:color="auto"/>
          </w:divBdr>
        </w:div>
        <w:div w:id="1009140109">
          <w:marLeft w:val="480"/>
          <w:marRight w:val="0"/>
          <w:marTop w:val="0"/>
          <w:marBottom w:val="0"/>
          <w:divBdr>
            <w:top w:val="none" w:sz="0" w:space="0" w:color="auto"/>
            <w:left w:val="none" w:sz="0" w:space="0" w:color="auto"/>
            <w:bottom w:val="none" w:sz="0" w:space="0" w:color="auto"/>
            <w:right w:val="none" w:sz="0" w:space="0" w:color="auto"/>
          </w:divBdr>
        </w:div>
        <w:div w:id="1268852710">
          <w:marLeft w:val="480"/>
          <w:marRight w:val="0"/>
          <w:marTop w:val="0"/>
          <w:marBottom w:val="0"/>
          <w:divBdr>
            <w:top w:val="none" w:sz="0" w:space="0" w:color="auto"/>
            <w:left w:val="none" w:sz="0" w:space="0" w:color="auto"/>
            <w:bottom w:val="none" w:sz="0" w:space="0" w:color="auto"/>
            <w:right w:val="none" w:sz="0" w:space="0" w:color="auto"/>
          </w:divBdr>
        </w:div>
        <w:div w:id="1016686795">
          <w:marLeft w:val="480"/>
          <w:marRight w:val="0"/>
          <w:marTop w:val="0"/>
          <w:marBottom w:val="0"/>
          <w:divBdr>
            <w:top w:val="none" w:sz="0" w:space="0" w:color="auto"/>
            <w:left w:val="none" w:sz="0" w:space="0" w:color="auto"/>
            <w:bottom w:val="none" w:sz="0" w:space="0" w:color="auto"/>
            <w:right w:val="none" w:sz="0" w:space="0" w:color="auto"/>
          </w:divBdr>
        </w:div>
        <w:div w:id="1490945201">
          <w:marLeft w:val="480"/>
          <w:marRight w:val="0"/>
          <w:marTop w:val="0"/>
          <w:marBottom w:val="0"/>
          <w:divBdr>
            <w:top w:val="none" w:sz="0" w:space="0" w:color="auto"/>
            <w:left w:val="none" w:sz="0" w:space="0" w:color="auto"/>
            <w:bottom w:val="none" w:sz="0" w:space="0" w:color="auto"/>
            <w:right w:val="none" w:sz="0" w:space="0" w:color="auto"/>
          </w:divBdr>
        </w:div>
        <w:div w:id="340662728">
          <w:marLeft w:val="480"/>
          <w:marRight w:val="0"/>
          <w:marTop w:val="0"/>
          <w:marBottom w:val="0"/>
          <w:divBdr>
            <w:top w:val="none" w:sz="0" w:space="0" w:color="auto"/>
            <w:left w:val="none" w:sz="0" w:space="0" w:color="auto"/>
            <w:bottom w:val="none" w:sz="0" w:space="0" w:color="auto"/>
            <w:right w:val="none" w:sz="0" w:space="0" w:color="auto"/>
          </w:divBdr>
        </w:div>
        <w:div w:id="336663356">
          <w:marLeft w:val="480"/>
          <w:marRight w:val="0"/>
          <w:marTop w:val="0"/>
          <w:marBottom w:val="0"/>
          <w:divBdr>
            <w:top w:val="none" w:sz="0" w:space="0" w:color="auto"/>
            <w:left w:val="none" w:sz="0" w:space="0" w:color="auto"/>
            <w:bottom w:val="none" w:sz="0" w:space="0" w:color="auto"/>
            <w:right w:val="none" w:sz="0" w:space="0" w:color="auto"/>
          </w:divBdr>
        </w:div>
        <w:div w:id="1805192750">
          <w:marLeft w:val="480"/>
          <w:marRight w:val="0"/>
          <w:marTop w:val="0"/>
          <w:marBottom w:val="0"/>
          <w:divBdr>
            <w:top w:val="none" w:sz="0" w:space="0" w:color="auto"/>
            <w:left w:val="none" w:sz="0" w:space="0" w:color="auto"/>
            <w:bottom w:val="none" w:sz="0" w:space="0" w:color="auto"/>
            <w:right w:val="none" w:sz="0" w:space="0" w:color="auto"/>
          </w:divBdr>
        </w:div>
        <w:div w:id="164520336">
          <w:marLeft w:val="480"/>
          <w:marRight w:val="0"/>
          <w:marTop w:val="0"/>
          <w:marBottom w:val="0"/>
          <w:divBdr>
            <w:top w:val="none" w:sz="0" w:space="0" w:color="auto"/>
            <w:left w:val="none" w:sz="0" w:space="0" w:color="auto"/>
            <w:bottom w:val="none" w:sz="0" w:space="0" w:color="auto"/>
            <w:right w:val="none" w:sz="0" w:space="0" w:color="auto"/>
          </w:divBdr>
        </w:div>
        <w:div w:id="2026780908">
          <w:marLeft w:val="480"/>
          <w:marRight w:val="0"/>
          <w:marTop w:val="0"/>
          <w:marBottom w:val="0"/>
          <w:divBdr>
            <w:top w:val="none" w:sz="0" w:space="0" w:color="auto"/>
            <w:left w:val="none" w:sz="0" w:space="0" w:color="auto"/>
            <w:bottom w:val="none" w:sz="0" w:space="0" w:color="auto"/>
            <w:right w:val="none" w:sz="0" w:space="0" w:color="auto"/>
          </w:divBdr>
        </w:div>
        <w:div w:id="1555777935">
          <w:marLeft w:val="480"/>
          <w:marRight w:val="0"/>
          <w:marTop w:val="0"/>
          <w:marBottom w:val="0"/>
          <w:divBdr>
            <w:top w:val="none" w:sz="0" w:space="0" w:color="auto"/>
            <w:left w:val="none" w:sz="0" w:space="0" w:color="auto"/>
            <w:bottom w:val="none" w:sz="0" w:space="0" w:color="auto"/>
            <w:right w:val="none" w:sz="0" w:space="0" w:color="auto"/>
          </w:divBdr>
        </w:div>
        <w:div w:id="424031736">
          <w:marLeft w:val="480"/>
          <w:marRight w:val="0"/>
          <w:marTop w:val="0"/>
          <w:marBottom w:val="0"/>
          <w:divBdr>
            <w:top w:val="none" w:sz="0" w:space="0" w:color="auto"/>
            <w:left w:val="none" w:sz="0" w:space="0" w:color="auto"/>
            <w:bottom w:val="none" w:sz="0" w:space="0" w:color="auto"/>
            <w:right w:val="none" w:sz="0" w:space="0" w:color="auto"/>
          </w:divBdr>
        </w:div>
        <w:div w:id="269433834">
          <w:marLeft w:val="480"/>
          <w:marRight w:val="0"/>
          <w:marTop w:val="0"/>
          <w:marBottom w:val="0"/>
          <w:divBdr>
            <w:top w:val="none" w:sz="0" w:space="0" w:color="auto"/>
            <w:left w:val="none" w:sz="0" w:space="0" w:color="auto"/>
            <w:bottom w:val="none" w:sz="0" w:space="0" w:color="auto"/>
            <w:right w:val="none" w:sz="0" w:space="0" w:color="auto"/>
          </w:divBdr>
        </w:div>
        <w:div w:id="616982275">
          <w:marLeft w:val="480"/>
          <w:marRight w:val="0"/>
          <w:marTop w:val="0"/>
          <w:marBottom w:val="0"/>
          <w:divBdr>
            <w:top w:val="none" w:sz="0" w:space="0" w:color="auto"/>
            <w:left w:val="none" w:sz="0" w:space="0" w:color="auto"/>
            <w:bottom w:val="none" w:sz="0" w:space="0" w:color="auto"/>
            <w:right w:val="none" w:sz="0" w:space="0" w:color="auto"/>
          </w:divBdr>
        </w:div>
        <w:div w:id="59447289">
          <w:marLeft w:val="480"/>
          <w:marRight w:val="0"/>
          <w:marTop w:val="0"/>
          <w:marBottom w:val="0"/>
          <w:divBdr>
            <w:top w:val="none" w:sz="0" w:space="0" w:color="auto"/>
            <w:left w:val="none" w:sz="0" w:space="0" w:color="auto"/>
            <w:bottom w:val="none" w:sz="0" w:space="0" w:color="auto"/>
            <w:right w:val="none" w:sz="0" w:space="0" w:color="auto"/>
          </w:divBdr>
        </w:div>
        <w:div w:id="1185052885">
          <w:marLeft w:val="480"/>
          <w:marRight w:val="0"/>
          <w:marTop w:val="0"/>
          <w:marBottom w:val="0"/>
          <w:divBdr>
            <w:top w:val="none" w:sz="0" w:space="0" w:color="auto"/>
            <w:left w:val="none" w:sz="0" w:space="0" w:color="auto"/>
            <w:bottom w:val="none" w:sz="0" w:space="0" w:color="auto"/>
            <w:right w:val="none" w:sz="0" w:space="0" w:color="auto"/>
          </w:divBdr>
        </w:div>
        <w:div w:id="1018583334">
          <w:marLeft w:val="480"/>
          <w:marRight w:val="0"/>
          <w:marTop w:val="0"/>
          <w:marBottom w:val="0"/>
          <w:divBdr>
            <w:top w:val="none" w:sz="0" w:space="0" w:color="auto"/>
            <w:left w:val="none" w:sz="0" w:space="0" w:color="auto"/>
            <w:bottom w:val="none" w:sz="0" w:space="0" w:color="auto"/>
            <w:right w:val="none" w:sz="0" w:space="0" w:color="auto"/>
          </w:divBdr>
        </w:div>
        <w:div w:id="386996709">
          <w:marLeft w:val="480"/>
          <w:marRight w:val="0"/>
          <w:marTop w:val="0"/>
          <w:marBottom w:val="0"/>
          <w:divBdr>
            <w:top w:val="none" w:sz="0" w:space="0" w:color="auto"/>
            <w:left w:val="none" w:sz="0" w:space="0" w:color="auto"/>
            <w:bottom w:val="none" w:sz="0" w:space="0" w:color="auto"/>
            <w:right w:val="none" w:sz="0" w:space="0" w:color="auto"/>
          </w:divBdr>
        </w:div>
        <w:div w:id="2085950709">
          <w:marLeft w:val="480"/>
          <w:marRight w:val="0"/>
          <w:marTop w:val="0"/>
          <w:marBottom w:val="0"/>
          <w:divBdr>
            <w:top w:val="none" w:sz="0" w:space="0" w:color="auto"/>
            <w:left w:val="none" w:sz="0" w:space="0" w:color="auto"/>
            <w:bottom w:val="none" w:sz="0" w:space="0" w:color="auto"/>
            <w:right w:val="none" w:sz="0" w:space="0" w:color="auto"/>
          </w:divBdr>
        </w:div>
        <w:div w:id="278729793">
          <w:marLeft w:val="480"/>
          <w:marRight w:val="0"/>
          <w:marTop w:val="0"/>
          <w:marBottom w:val="0"/>
          <w:divBdr>
            <w:top w:val="none" w:sz="0" w:space="0" w:color="auto"/>
            <w:left w:val="none" w:sz="0" w:space="0" w:color="auto"/>
            <w:bottom w:val="none" w:sz="0" w:space="0" w:color="auto"/>
            <w:right w:val="none" w:sz="0" w:space="0" w:color="auto"/>
          </w:divBdr>
        </w:div>
        <w:div w:id="408234222">
          <w:marLeft w:val="480"/>
          <w:marRight w:val="0"/>
          <w:marTop w:val="0"/>
          <w:marBottom w:val="0"/>
          <w:divBdr>
            <w:top w:val="none" w:sz="0" w:space="0" w:color="auto"/>
            <w:left w:val="none" w:sz="0" w:space="0" w:color="auto"/>
            <w:bottom w:val="none" w:sz="0" w:space="0" w:color="auto"/>
            <w:right w:val="none" w:sz="0" w:space="0" w:color="auto"/>
          </w:divBdr>
        </w:div>
        <w:div w:id="1214735914">
          <w:marLeft w:val="480"/>
          <w:marRight w:val="0"/>
          <w:marTop w:val="0"/>
          <w:marBottom w:val="0"/>
          <w:divBdr>
            <w:top w:val="none" w:sz="0" w:space="0" w:color="auto"/>
            <w:left w:val="none" w:sz="0" w:space="0" w:color="auto"/>
            <w:bottom w:val="none" w:sz="0" w:space="0" w:color="auto"/>
            <w:right w:val="none" w:sz="0" w:space="0" w:color="auto"/>
          </w:divBdr>
        </w:div>
        <w:div w:id="1879781048">
          <w:marLeft w:val="480"/>
          <w:marRight w:val="0"/>
          <w:marTop w:val="0"/>
          <w:marBottom w:val="0"/>
          <w:divBdr>
            <w:top w:val="none" w:sz="0" w:space="0" w:color="auto"/>
            <w:left w:val="none" w:sz="0" w:space="0" w:color="auto"/>
            <w:bottom w:val="none" w:sz="0" w:space="0" w:color="auto"/>
            <w:right w:val="none" w:sz="0" w:space="0" w:color="auto"/>
          </w:divBdr>
        </w:div>
        <w:div w:id="1273782310">
          <w:marLeft w:val="480"/>
          <w:marRight w:val="0"/>
          <w:marTop w:val="0"/>
          <w:marBottom w:val="0"/>
          <w:divBdr>
            <w:top w:val="none" w:sz="0" w:space="0" w:color="auto"/>
            <w:left w:val="none" w:sz="0" w:space="0" w:color="auto"/>
            <w:bottom w:val="none" w:sz="0" w:space="0" w:color="auto"/>
            <w:right w:val="none" w:sz="0" w:space="0" w:color="auto"/>
          </w:divBdr>
        </w:div>
        <w:div w:id="1222400114">
          <w:marLeft w:val="480"/>
          <w:marRight w:val="0"/>
          <w:marTop w:val="0"/>
          <w:marBottom w:val="0"/>
          <w:divBdr>
            <w:top w:val="none" w:sz="0" w:space="0" w:color="auto"/>
            <w:left w:val="none" w:sz="0" w:space="0" w:color="auto"/>
            <w:bottom w:val="none" w:sz="0" w:space="0" w:color="auto"/>
            <w:right w:val="none" w:sz="0" w:space="0" w:color="auto"/>
          </w:divBdr>
        </w:div>
        <w:div w:id="599340075">
          <w:marLeft w:val="480"/>
          <w:marRight w:val="0"/>
          <w:marTop w:val="0"/>
          <w:marBottom w:val="0"/>
          <w:divBdr>
            <w:top w:val="none" w:sz="0" w:space="0" w:color="auto"/>
            <w:left w:val="none" w:sz="0" w:space="0" w:color="auto"/>
            <w:bottom w:val="none" w:sz="0" w:space="0" w:color="auto"/>
            <w:right w:val="none" w:sz="0" w:space="0" w:color="auto"/>
          </w:divBdr>
        </w:div>
        <w:div w:id="1974290615">
          <w:marLeft w:val="480"/>
          <w:marRight w:val="0"/>
          <w:marTop w:val="0"/>
          <w:marBottom w:val="0"/>
          <w:divBdr>
            <w:top w:val="none" w:sz="0" w:space="0" w:color="auto"/>
            <w:left w:val="none" w:sz="0" w:space="0" w:color="auto"/>
            <w:bottom w:val="none" w:sz="0" w:space="0" w:color="auto"/>
            <w:right w:val="none" w:sz="0" w:space="0" w:color="auto"/>
          </w:divBdr>
        </w:div>
        <w:div w:id="1113859744">
          <w:marLeft w:val="480"/>
          <w:marRight w:val="0"/>
          <w:marTop w:val="0"/>
          <w:marBottom w:val="0"/>
          <w:divBdr>
            <w:top w:val="none" w:sz="0" w:space="0" w:color="auto"/>
            <w:left w:val="none" w:sz="0" w:space="0" w:color="auto"/>
            <w:bottom w:val="none" w:sz="0" w:space="0" w:color="auto"/>
            <w:right w:val="none" w:sz="0" w:space="0" w:color="auto"/>
          </w:divBdr>
        </w:div>
        <w:div w:id="1697073423">
          <w:marLeft w:val="480"/>
          <w:marRight w:val="0"/>
          <w:marTop w:val="0"/>
          <w:marBottom w:val="0"/>
          <w:divBdr>
            <w:top w:val="none" w:sz="0" w:space="0" w:color="auto"/>
            <w:left w:val="none" w:sz="0" w:space="0" w:color="auto"/>
            <w:bottom w:val="none" w:sz="0" w:space="0" w:color="auto"/>
            <w:right w:val="none" w:sz="0" w:space="0" w:color="auto"/>
          </w:divBdr>
        </w:div>
        <w:div w:id="1506819441">
          <w:marLeft w:val="480"/>
          <w:marRight w:val="0"/>
          <w:marTop w:val="0"/>
          <w:marBottom w:val="0"/>
          <w:divBdr>
            <w:top w:val="none" w:sz="0" w:space="0" w:color="auto"/>
            <w:left w:val="none" w:sz="0" w:space="0" w:color="auto"/>
            <w:bottom w:val="none" w:sz="0" w:space="0" w:color="auto"/>
            <w:right w:val="none" w:sz="0" w:space="0" w:color="auto"/>
          </w:divBdr>
        </w:div>
        <w:div w:id="947467940">
          <w:marLeft w:val="480"/>
          <w:marRight w:val="0"/>
          <w:marTop w:val="0"/>
          <w:marBottom w:val="0"/>
          <w:divBdr>
            <w:top w:val="none" w:sz="0" w:space="0" w:color="auto"/>
            <w:left w:val="none" w:sz="0" w:space="0" w:color="auto"/>
            <w:bottom w:val="none" w:sz="0" w:space="0" w:color="auto"/>
            <w:right w:val="none" w:sz="0" w:space="0" w:color="auto"/>
          </w:divBdr>
        </w:div>
        <w:div w:id="1032147685">
          <w:marLeft w:val="480"/>
          <w:marRight w:val="0"/>
          <w:marTop w:val="0"/>
          <w:marBottom w:val="0"/>
          <w:divBdr>
            <w:top w:val="none" w:sz="0" w:space="0" w:color="auto"/>
            <w:left w:val="none" w:sz="0" w:space="0" w:color="auto"/>
            <w:bottom w:val="none" w:sz="0" w:space="0" w:color="auto"/>
            <w:right w:val="none" w:sz="0" w:space="0" w:color="auto"/>
          </w:divBdr>
        </w:div>
        <w:div w:id="780878135">
          <w:marLeft w:val="480"/>
          <w:marRight w:val="0"/>
          <w:marTop w:val="0"/>
          <w:marBottom w:val="0"/>
          <w:divBdr>
            <w:top w:val="none" w:sz="0" w:space="0" w:color="auto"/>
            <w:left w:val="none" w:sz="0" w:space="0" w:color="auto"/>
            <w:bottom w:val="none" w:sz="0" w:space="0" w:color="auto"/>
            <w:right w:val="none" w:sz="0" w:space="0" w:color="auto"/>
          </w:divBdr>
        </w:div>
      </w:divsChild>
    </w:div>
    <w:div w:id="1696149320">
      <w:bodyDiv w:val="1"/>
      <w:marLeft w:val="0"/>
      <w:marRight w:val="0"/>
      <w:marTop w:val="0"/>
      <w:marBottom w:val="0"/>
      <w:divBdr>
        <w:top w:val="none" w:sz="0" w:space="0" w:color="auto"/>
        <w:left w:val="none" w:sz="0" w:space="0" w:color="auto"/>
        <w:bottom w:val="none" w:sz="0" w:space="0" w:color="auto"/>
        <w:right w:val="none" w:sz="0" w:space="0" w:color="auto"/>
      </w:divBdr>
    </w:div>
    <w:div w:id="1700860471">
      <w:bodyDiv w:val="1"/>
      <w:marLeft w:val="0"/>
      <w:marRight w:val="0"/>
      <w:marTop w:val="0"/>
      <w:marBottom w:val="0"/>
      <w:divBdr>
        <w:top w:val="none" w:sz="0" w:space="0" w:color="auto"/>
        <w:left w:val="none" w:sz="0" w:space="0" w:color="auto"/>
        <w:bottom w:val="none" w:sz="0" w:space="0" w:color="auto"/>
        <w:right w:val="none" w:sz="0" w:space="0" w:color="auto"/>
      </w:divBdr>
      <w:divsChild>
        <w:div w:id="92284948">
          <w:marLeft w:val="480"/>
          <w:marRight w:val="0"/>
          <w:marTop w:val="0"/>
          <w:marBottom w:val="0"/>
          <w:divBdr>
            <w:top w:val="none" w:sz="0" w:space="0" w:color="auto"/>
            <w:left w:val="none" w:sz="0" w:space="0" w:color="auto"/>
            <w:bottom w:val="none" w:sz="0" w:space="0" w:color="auto"/>
            <w:right w:val="none" w:sz="0" w:space="0" w:color="auto"/>
          </w:divBdr>
        </w:div>
        <w:div w:id="568272142">
          <w:marLeft w:val="480"/>
          <w:marRight w:val="0"/>
          <w:marTop w:val="0"/>
          <w:marBottom w:val="0"/>
          <w:divBdr>
            <w:top w:val="none" w:sz="0" w:space="0" w:color="auto"/>
            <w:left w:val="none" w:sz="0" w:space="0" w:color="auto"/>
            <w:bottom w:val="none" w:sz="0" w:space="0" w:color="auto"/>
            <w:right w:val="none" w:sz="0" w:space="0" w:color="auto"/>
          </w:divBdr>
        </w:div>
        <w:div w:id="202863393">
          <w:marLeft w:val="480"/>
          <w:marRight w:val="0"/>
          <w:marTop w:val="0"/>
          <w:marBottom w:val="0"/>
          <w:divBdr>
            <w:top w:val="none" w:sz="0" w:space="0" w:color="auto"/>
            <w:left w:val="none" w:sz="0" w:space="0" w:color="auto"/>
            <w:bottom w:val="none" w:sz="0" w:space="0" w:color="auto"/>
            <w:right w:val="none" w:sz="0" w:space="0" w:color="auto"/>
          </w:divBdr>
        </w:div>
        <w:div w:id="1736395763">
          <w:marLeft w:val="480"/>
          <w:marRight w:val="0"/>
          <w:marTop w:val="0"/>
          <w:marBottom w:val="0"/>
          <w:divBdr>
            <w:top w:val="none" w:sz="0" w:space="0" w:color="auto"/>
            <w:left w:val="none" w:sz="0" w:space="0" w:color="auto"/>
            <w:bottom w:val="none" w:sz="0" w:space="0" w:color="auto"/>
            <w:right w:val="none" w:sz="0" w:space="0" w:color="auto"/>
          </w:divBdr>
        </w:div>
        <w:div w:id="922225044">
          <w:marLeft w:val="480"/>
          <w:marRight w:val="0"/>
          <w:marTop w:val="0"/>
          <w:marBottom w:val="0"/>
          <w:divBdr>
            <w:top w:val="none" w:sz="0" w:space="0" w:color="auto"/>
            <w:left w:val="none" w:sz="0" w:space="0" w:color="auto"/>
            <w:bottom w:val="none" w:sz="0" w:space="0" w:color="auto"/>
            <w:right w:val="none" w:sz="0" w:space="0" w:color="auto"/>
          </w:divBdr>
        </w:div>
        <w:div w:id="175584911">
          <w:marLeft w:val="480"/>
          <w:marRight w:val="0"/>
          <w:marTop w:val="0"/>
          <w:marBottom w:val="0"/>
          <w:divBdr>
            <w:top w:val="none" w:sz="0" w:space="0" w:color="auto"/>
            <w:left w:val="none" w:sz="0" w:space="0" w:color="auto"/>
            <w:bottom w:val="none" w:sz="0" w:space="0" w:color="auto"/>
            <w:right w:val="none" w:sz="0" w:space="0" w:color="auto"/>
          </w:divBdr>
        </w:div>
        <w:div w:id="499660776">
          <w:marLeft w:val="480"/>
          <w:marRight w:val="0"/>
          <w:marTop w:val="0"/>
          <w:marBottom w:val="0"/>
          <w:divBdr>
            <w:top w:val="none" w:sz="0" w:space="0" w:color="auto"/>
            <w:left w:val="none" w:sz="0" w:space="0" w:color="auto"/>
            <w:bottom w:val="none" w:sz="0" w:space="0" w:color="auto"/>
            <w:right w:val="none" w:sz="0" w:space="0" w:color="auto"/>
          </w:divBdr>
        </w:div>
        <w:div w:id="1749114682">
          <w:marLeft w:val="480"/>
          <w:marRight w:val="0"/>
          <w:marTop w:val="0"/>
          <w:marBottom w:val="0"/>
          <w:divBdr>
            <w:top w:val="none" w:sz="0" w:space="0" w:color="auto"/>
            <w:left w:val="none" w:sz="0" w:space="0" w:color="auto"/>
            <w:bottom w:val="none" w:sz="0" w:space="0" w:color="auto"/>
            <w:right w:val="none" w:sz="0" w:space="0" w:color="auto"/>
          </w:divBdr>
        </w:div>
        <w:div w:id="1794442923">
          <w:marLeft w:val="480"/>
          <w:marRight w:val="0"/>
          <w:marTop w:val="0"/>
          <w:marBottom w:val="0"/>
          <w:divBdr>
            <w:top w:val="none" w:sz="0" w:space="0" w:color="auto"/>
            <w:left w:val="none" w:sz="0" w:space="0" w:color="auto"/>
            <w:bottom w:val="none" w:sz="0" w:space="0" w:color="auto"/>
            <w:right w:val="none" w:sz="0" w:space="0" w:color="auto"/>
          </w:divBdr>
        </w:div>
        <w:div w:id="1776093425">
          <w:marLeft w:val="480"/>
          <w:marRight w:val="0"/>
          <w:marTop w:val="0"/>
          <w:marBottom w:val="0"/>
          <w:divBdr>
            <w:top w:val="none" w:sz="0" w:space="0" w:color="auto"/>
            <w:left w:val="none" w:sz="0" w:space="0" w:color="auto"/>
            <w:bottom w:val="none" w:sz="0" w:space="0" w:color="auto"/>
            <w:right w:val="none" w:sz="0" w:space="0" w:color="auto"/>
          </w:divBdr>
        </w:div>
        <w:div w:id="511455006">
          <w:marLeft w:val="480"/>
          <w:marRight w:val="0"/>
          <w:marTop w:val="0"/>
          <w:marBottom w:val="0"/>
          <w:divBdr>
            <w:top w:val="none" w:sz="0" w:space="0" w:color="auto"/>
            <w:left w:val="none" w:sz="0" w:space="0" w:color="auto"/>
            <w:bottom w:val="none" w:sz="0" w:space="0" w:color="auto"/>
            <w:right w:val="none" w:sz="0" w:space="0" w:color="auto"/>
          </w:divBdr>
        </w:div>
        <w:div w:id="417365251">
          <w:marLeft w:val="480"/>
          <w:marRight w:val="0"/>
          <w:marTop w:val="0"/>
          <w:marBottom w:val="0"/>
          <w:divBdr>
            <w:top w:val="none" w:sz="0" w:space="0" w:color="auto"/>
            <w:left w:val="none" w:sz="0" w:space="0" w:color="auto"/>
            <w:bottom w:val="none" w:sz="0" w:space="0" w:color="auto"/>
            <w:right w:val="none" w:sz="0" w:space="0" w:color="auto"/>
          </w:divBdr>
        </w:div>
        <w:div w:id="267472980">
          <w:marLeft w:val="480"/>
          <w:marRight w:val="0"/>
          <w:marTop w:val="0"/>
          <w:marBottom w:val="0"/>
          <w:divBdr>
            <w:top w:val="none" w:sz="0" w:space="0" w:color="auto"/>
            <w:left w:val="none" w:sz="0" w:space="0" w:color="auto"/>
            <w:bottom w:val="none" w:sz="0" w:space="0" w:color="auto"/>
            <w:right w:val="none" w:sz="0" w:space="0" w:color="auto"/>
          </w:divBdr>
        </w:div>
        <w:div w:id="1496725318">
          <w:marLeft w:val="480"/>
          <w:marRight w:val="0"/>
          <w:marTop w:val="0"/>
          <w:marBottom w:val="0"/>
          <w:divBdr>
            <w:top w:val="none" w:sz="0" w:space="0" w:color="auto"/>
            <w:left w:val="none" w:sz="0" w:space="0" w:color="auto"/>
            <w:bottom w:val="none" w:sz="0" w:space="0" w:color="auto"/>
            <w:right w:val="none" w:sz="0" w:space="0" w:color="auto"/>
          </w:divBdr>
        </w:div>
        <w:div w:id="421030783">
          <w:marLeft w:val="480"/>
          <w:marRight w:val="0"/>
          <w:marTop w:val="0"/>
          <w:marBottom w:val="0"/>
          <w:divBdr>
            <w:top w:val="none" w:sz="0" w:space="0" w:color="auto"/>
            <w:left w:val="none" w:sz="0" w:space="0" w:color="auto"/>
            <w:bottom w:val="none" w:sz="0" w:space="0" w:color="auto"/>
            <w:right w:val="none" w:sz="0" w:space="0" w:color="auto"/>
          </w:divBdr>
        </w:div>
        <w:div w:id="468011257">
          <w:marLeft w:val="480"/>
          <w:marRight w:val="0"/>
          <w:marTop w:val="0"/>
          <w:marBottom w:val="0"/>
          <w:divBdr>
            <w:top w:val="none" w:sz="0" w:space="0" w:color="auto"/>
            <w:left w:val="none" w:sz="0" w:space="0" w:color="auto"/>
            <w:bottom w:val="none" w:sz="0" w:space="0" w:color="auto"/>
            <w:right w:val="none" w:sz="0" w:space="0" w:color="auto"/>
          </w:divBdr>
        </w:div>
        <w:div w:id="227883926">
          <w:marLeft w:val="480"/>
          <w:marRight w:val="0"/>
          <w:marTop w:val="0"/>
          <w:marBottom w:val="0"/>
          <w:divBdr>
            <w:top w:val="none" w:sz="0" w:space="0" w:color="auto"/>
            <w:left w:val="none" w:sz="0" w:space="0" w:color="auto"/>
            <w:bottom w:val="none" w:sz="0" w:space="0" w:color="auto"/>
            <w:right w:val="none" w:sz="0" w:space="0" w:color="auto"/>
          </w:divBdr>
        </w:div>
        <w:div w:id="204683585">
          <w:marLeft w:val="480"/>
          <w:marRight w:val="0"/>
          <w:marTop w:val="0"/>
          <w:marBottom w:val="0"/>
          <w:divBdr>
            <w:top w:val="none" w:sz="0" w:space="0" w:color="auto"/>
            <w:left w:val="none" w:sz="0" w:space="0" w:color="auto"/>
            <w:bottom w:val="none" w:sz="0" w:space="0" w:color="auto"/>
            <w:right w:val="none" w:sz="0" w:space="0" w:color="auto"/>
          </w:divBdr>
        </w:div>
        <w:div w:id="359166851">
          <w:marLeft w:val="480"/>
          <w:marRight w:val="0"/>
          <w:marTop w:val="0"/>
          <w:marBottom w:val="0"/>
          <w:divBdr>
            <w:top w:val="none" w:sz="0" w:space="0" w:color="auto"/>
            <w:left w:val="none" w:sz="0" w:space="0" w:color="auto"/>
            <w:bottom w:val="none" w:sz="0" w:space="0" w:color="auto"/>
            <w:right w:val="none" w:sz="0" w:space="0" w:color="auto"/>
          </w:divBdr>
        </w:div>
        <w:div w:id="575819811">
          <w:marLeft w:val="480"/>
          <w:marRight w:val="0"/>
          <w:marTop w:val="0"/>
          <w:marBottom w:val="0"/>
          <w:divBdr>
            <w:top w:val="none" w:sz="0" w:space="0" w:color="auto"/>
            <w:left w:val="none" w:sz="0" w:space="0" w:color="auto"/>
            <w:bottom w:val="none" w:sz="0" w:space="0" w:color="auto"/>
            <w:right w:val="none" w:sz="0" w:space="0" w:color="auto"/>
          </w:divBdr>
        </w:div>
        <w:div w:id="1930456508">
          <w:marLeft w:val="480"/>
          <w:marRight w:val="0"/>
          <w:marTop w:val="0"/>
          <w:marBottom w:val="0"/>
          <w:divBdr>
            <w:top w:val="none" w:sz="0" w:space="0" w:color="auto"/>
            <w:left w:val="none" w:sz="0" w:space="0" w:color="auto"/>
            <w:bottom w:val="none" w:sz="0" w:space="0" w:color="auto"/>
            <w:right w:val="none" w:sz="0" w:space="0" w:color="auto"/>
          </w:divBdr>
        </w:div>
        <w:div w:id="1722705069">
          <w:marLeft w:val="480"/>
          <w:marRight w:val="0"/>
          <w:marTop w:val="0"/>
          <w:marBottom w:val="0"/>
          <w:divBdr>
            <w:top w:val="none" w:sz="0" w:space="0" w:color="auto"/>
            <w:left w:val="none" w:sz="0" w:space="0" w:color="auto"/>
            <w:bottom w:val="none" w:sz="0" w:space="0" w:color="auto"/>
            <w:right w:val="none" w:sz="0" w:space="0" w:color="auto"/>
          </w:divBdr>
        </w:div>
        <w:div w:id="1996374712">
          <w:marLeft w:val="480"/>
          <w:marRight w:val="0"/>
          <w:marTop w:val="0"/>
          <w:marBottom w:val="0"/>
          <w:divBdr>
            <w:top w:val="none" w:sz="0" w:space="0" w:color="auto"/>
            <w:left w:val="none" w:sz="0" w:space="0" w:color="auto"/>
            <w:bottom w:val="none" w:sz="0" w:space="0" w:color="auto"/>
            <w:right w:val="none" w:sz="0" w:space="0" w:color="auto"/>
          </w:divBdr>
        </w:div>
        <w:div w:id="928078554">
          <w:marLeft w:val="480"/>
          <w:marRight w:val="0"/>
          <w:marTop w:val="0"/>
          <w:marBottom w:val="0"/>
          <w:divBdr>
            <w:top w:val="none" w:sz="0" w:space="0" w:color="auto"/>
            <w:left w:val="none" w:sz="0" w:space="0" w:color="auto"/>
            <w:bottom w:val="none" w:sz="0" w:space="0" w:color="auto"/>
            <w:right w:val="none" w:sz="0" w:space="0" w:color="auto"/>
          </w:divBdr>
        </w:div>
        <w:div w:id="115636887">
          <w:marLeft w:val="480"/>
          <w:marRight w:val="0"/>
          <w:marTop w:val="0"/>
          <w:marBottom w:val="0"/>
          <w:divBdr>
            <w:top w:val="none" w:sz="0" w:space="0" w:color="auto"/>
            <w:left w:val="none" w:sz="0" w:space="0" w:color="auto"/>
            <w:bottom w:val="none" w:sz="0" w:space="0" w:color="auto"/>
            <w:right w:val="none" w:sz="0" w:space="0" w:color="auto"/>
          </w:divBdr>
        </w:div>
        <w:div w:id="751005721">
          <w:marLeft w:val="480"/>
          <w:marRight w:val="0"/>
          <w:marTop w:val="0"/>
          <w:marBottom w:val="0"/>
          <w:divBdr>
            <w:top w:val="none" w:sz="0" w:space="0" w:color="auto"/>
            <w:left w:val="none" w:sz="0" w:space="0" w:color="auto"/>
            <w:bottom w:val="none" w:sz="0" w:space="0" w:color="auto"/>
            <w:right w:val="none" w:sz="0" w:space="0" w:color="auto"/>
          </w:divBdr>
        </w:div>
        <w:div w:id="509217795">
          <w:marLeft w:val="480"/>
          <w:marRight w:val="0"/>
          <w:marTop w:val="0"/>
          <w:marBottom w:val="0"/>
          <w:divBdr>
            <w:top w:val="none" w:sz="0" w:space="0" w:color="auto"/>
            <w:left w:val="none" w:sz="0" w:space="0" w:color="auto"/>
            <w:bottom w:val="none" w:sz="0" w:space="0" w:color="auto"/>
            <w:right w:val="none" w:sz="0" w:space="0" w:color="auto"/>
          </w:divBdr>
        </w:div>
        <w:div w:id="1359088336">
          <w:marLeft w:val="480"/>
          <w:marRight w:val="0"/>
          <w:marTop w:val="0"/>
          <w:marBottom w:val="0"/>
          <w:divBdr>
            <w:top w:val="none" w:sz="0" w:space="0" w:color="auto"/>
            <w:left w:val="none" w:sz="0" w:space="0" w:color="auto"/>
            <w:bottom w:val="none" w:sz="0" w:space="0" w:color="auto"/>
            <w:right w:val="none" w:sz="0" w:space="0" w:color="auto"/>
          </w:divBdr>
        </w:div>
        <w:div w:id="1665426859">
          <w:marLeft w:val="480"/>
          <w:marRight w:val="0"/>
          <w:marTop w:val="0"/>
          <w:marBottom w:val="0"/>
          <w:divBdr>
            <w:top w:val="none" w:sz="0" w:space="0" w:color="auto"/>
            <w:left w:val="none" w:sz="0" w:space="0" w:color="auto"/>
            <w:bottom w:val="none" w:sz="0" w:space="0" w:color="auto"/>
            <w:right w:val="none" w:sz="0" w:space="0" w:color="auto"/>
          </w:divBdr>
        </w:div>
        <w:div w:id="2010791987">
          <w:marLeft w:val="480"/>
          <w:marRight w:val="0"/>
          <w:marTop w:val="0"/>
          <w:marBottom w:val="0"/>
          <w:divBdr>
            <w:top w:val="none" w:sz="0" w:space="0" w:color="auto"/>
            <w:left w:val="none" w:sz="0" w:space="0" w:color="auto"/>
            <w:bottom w:val="none" w:sz="0" w:space="0" w:color="auto"/>
            <w:right w:val="none" w:sz="0" w:space="0" w:color="auto"/>
          </w:divBdr>
        </w:div>
        <w:div w:id="108473886">
          <w:marLeft w:val="480"/>
          <w:marRight w:val="0"/>
          <w:marTop w:val="0"/>
          <w:marBottom w:val="0"/>
          <w:divBdr>
            <w:top w:val="none" w:sz="0" w:space="0" w:color="auto"/>
            <w:left w:val="none" w:sz="0" w:space="0" w:color="auto"/>
            <w:bottom w:val="none" w:sz="0" w:space="0" w:color="auto"/>
            <w:right w:val="none" w:sz="0" w:space="0" w:color="auto"/>
          </w:divBdr>
        </w:div>
        <w:div w:id="1161508039">
          <w:marLeft w:val="480"/>
          <w:marRight w:val="0"/>
          <w:marTop w:val="0"/>
          <w:marBottom w:val="0"/>
          <w:divBdr>
            <w:top w:val="none" w:sz="0" w:space="0" w:color="auto"/>
            <w:left w:val="none" w:sz="0" w:space="0" w:color="auto"/>
            <w:bottom w:val="none" w:sz="0" w:space="0" w:color="auto"/>
            <w:right w:val="none" w:sz="0" w:space="0" w:color="auto"/>
          </w:divBdr>
        </w:div>
        <w:div w:id="1381592951">
          <w:marLeft w:val="480"/>
          <w:marRight w:val="0"/>
          <w:marTop w:val="0"/>
          <w:marBottom w:val="0"/>
          <w:divBdr>
            <w:top w:val="none" w:sz="0" w:space="0" w:color="auto"/>
            <w:left w:val="none" w:sz="0" w:space="0" w:color="auto"/>
            <w:bottom w:val="none" w:sz="0" w:space="0" w:color="auto"/>
            <w:right w:val="none" w:sz="0" w:space="0" w:color="auto"/>
          </w:divBdr>
        </w:div>
        <w:div w:id="1089424977">
          <w:marLeft w:val="480"/>
          <w:marRight w:val="0"/>
          <w:marTop w:val="0"/>
          <w:marBottom w:val="0"/>
          <w:divBdr>
            <w:top w:val="none" w:sz="0" w:space="0" w:color="auto"/>
            <w:left w:val="none" w:sz="0" w:space="0" w:color="auto"/>
            <w:bottom w:val="none" w:sz="0" w:space="0" w:color="auto"/>
            <w:right w:val="none" w:sz="0" w:space="0" w:color="auto"/>
          </w:divBdr>
        </w:div>
        <w:div w:id="592469078">
          <w:marLeft w:val="480"/>
          <w:marRight w:val="0"/>
          <w:marTop w:val="0"/>
          <w:marBottom w:val="0"/>
          <w:divBdr>
            <w:top w:val="none" w:sz="0" w:space="0" w:color="auto"/>
            <w:left w:val="none" w:sz="0" w:space="0" w:color="auto"/>
            <w:bottom w:val="none" w:sz="0" w:space="0" w:color="auto"/>
            <w:right w:val="none" w:sz="0" w:space="0" w:color="auto"/>
          </w:divBdr>
        </w:div>
        <w:div w:id="1662738115">
          <w:marLeft w:val="480"/>
          <w:marRight w:val="0"/>
          <w:marTop w:val="0"/>
          <w:marBottom w:val="0"/>
          <w:divBdr>
            <w:top w:val="none" w:sz="0" w:space="0" w:color="auto"/>
            <w:left w:val="none" w:sz="0" w:space="0" w:color="auto"/>
            <w:bottom w:val="none" w:sz="0" w:space="0" w:color="auto"/>
            <w:right w:val="none" w:sz="0" w:space="0" w:color="auto"/>
          </w:divBdr>
        </w:div>
        <w:div w:id="154418834">
          <w:marLeft w:val="480"/>
          <w:marRight w:val="0"/>
          <w:marTop w:val="0"/>
          <w:marBottom w:val="0"/>
          <w:divBdr>
            <w:top w:val="none" w:sz="0" w:space="0" w:color="auto"/>
            <w:left w:val="none" w:sz="0" w:space="0" w:color="auto"/>
            <w:bottom w:val="none" w:sz="0" w:space="0" w:color="auto"/>
            <w:right w:val="none" w:sz="0" w:space="0" w:color="auto"/>
          </w:divBdr>
        </w:div>
        <w:div w:id="326635285">
          <w:marLeft w:val="480"/>
          <w:marRight w:val="0"/>
          <w:marTop w:val="0"/>
          <w:marBottom w:val="0"/>
          <w:divBdr>
            <w:top w:val="none" w:sz="0" w:space="0" w:color="auto"/>
            <w:left w:val="none" w:sz="0" w:space="0" w:color="auto"/>
            <w:bottom w:val="none" w:sz="0" w:space="0" w:color="auto"/>
            <w:right w:val="none" w:sz="0" w:space="0" w:color="auto"/>
          </w:divBdr>
        </w:div>
        <w:div w:id="384525836">
          <w:marLeft w:val="480"/>
          <w:marRight w:val="0"/>
          <w:marTop w:val="0"/>
          <w:marBottom w:val="0"/>
          <w:divBdr>
            <w:top w:val="none" w:sz="0" w:space="0" w:color="auto"/>
            <w:left w:val="none" w:sz="0" w:space="0" w:color="auto"/>
            <w:bottom w:val="none" w:sz="0" w:space="0" w:color="auto"/>
            <w:right w:val="none" w:sz="0" w:space="0" w:color="auto"/>
          </w:divBdr>
        </w:div>
        <w:div w:id="2142529769">
          <w:marLeft w:val="480"/>
          <w:marRight w:val="0"/>
          <w:marTop w:val="0"/>
          <w:marBottom w:val="0"/>
          <w:divBdr>
            <w:top w:val="none" w:sz="0" w:space="0" w:color="auto"/>
            <w:left w:val="none" w:sz="0" w:space="0" w:color="auto"/>
            <w:bottom w:val="none" w:sz="0" w:space="0" w:color="auto"/>
            <w:right w:val="none" w:sz="0" w:space="0" w:color="auto"/>
          </w:divBdr>
        </w:div>
        <w:div w:id="1473714777">
          <w:marLeft w:val="480"/>
          <w:marRight w:val="0"/>
          <w:marTop w:val="0"/>
          <w:marBottom w:val="0"/>
          <w:divBdr>
            <w:top w:val="none" w:sz="0" w:space="0" w:color="auto"/>
            <w:left w:val="none" w:sz="0" w:space="0" w:color="auto"/>
            <w:bottom w:val="none" w:sz="0" w:space="0" w:color="auto"/>
            <w:right w:val="none" w:sz="0" w:space="0" w:color="auto"/>
          </w:divBdr>
        </w:div>
        <w:div w:id="1483811377">
          <w:marLeft w:val="480"/>
          <w:marRight w:val="0"/>
          <w:marTop w:val="0"/>
          <w:marBottom w:val="0"/>
          <w:divBdr>
            <w:top w:val="none" w:sz="0" w:space="0" w:color="auto"/>
            <w:left w:val="none" w:sz="0" w:space="0" w:color="auto"/>
            <w:bottom w:val="none" w:sz="0" w:space="0" w:color="auto"/>
            <w:right w:val="none" w:sz="0" w:space="0" w:color="auto"/>
          </w:divBdr>
        </w:div>
        <w:div w:id="611320997">
          <w:marLeft w:val="480"/>
          <w:marRight w:val="0"/>
          <w:marTop w:val="0"/>
          <w:marBottom w:val="0"/>
          <w:divBdr>
            <w:top w:val="none" w:sz="0" w:space="0" w:color="auto"/>
            <w:left w:val="none" w:sz="0" w:space="0" w:color="auto"/>
            <w:bottom w:val="none" w:sz="0" w:space="0" w:color="auto"/>
            <w:right w:val="none" w:sz="0" w:space="0" w:color="auto"/>
          </w:divBdr>
        </w:div>
        <w:div w:id="1008678809">
          <w:marLeft w:val="480"/>
          <w:marRight w:val="0"/>
          <w:marTop w:val="0"/>
          <w:marBottom w:val="0"/>
          <w:divBdr>
            <w:top w:val="none" w:sz="0" w:space="0" w:color="auto"/>
            <w:left w:val="none" w:sz="0" w:space="0" w:color="auto"/>
            <w:bottom w:val="none" w:sz="0" w:space="0" w:color="auto"/>
            <w:right w:val="none" w:sz="0" w:space="0" w:color="auto"/>
          </w:divBdr>
        </w:div>
        <w:div w:id="1931691571">
          <w:marLeft w:val="480"/>
          <w:marRight w:val="0"/>
          <w:marTop w:val="0"/>
          <w:marBottom w:val="0"/>
          <w:divBdr>
            <w:top w:val="none" w:sz="0" w:space="0" w:color="auto"/>
            <w:left w:val="none" w:sz="0" w:space="0" w:color="auto"/>
            <w:bottom w:val="none" w:sz="0" w:space="0" w:color="auto"/>
            <w:right w:val="none" w:sz="0" w:space="0" w:color="auto"/>
          </w:divBdr>
        </w:div>
        <w:div w:id="962153620">
          <w:marLeft w:val="480"/>
          <w:marRight w:val="0"/>
          <w:marTop w:val="0"/>
          <w:marBottom w:val="0"/>
          <w:divBdr>
            <w:top w:val="none" w:sz="0" w:space="0" w:color="auto"/>
            <w:left w:val="none" w:sz="0" w:space="0" w:color="auto"/>
            <w:bottom w:val="none" w:sz="0" w:space="0" w:color="auto"/>
            <w:right w:val="none" w:sz="0" w:space="0" w:color="auto"/>
          </w:divBdr>
        </w:div>
        <w:div w:id="1994141703">
          <w:marLeft w:val="480"/>
          <w:marRight w:val="0"/>
          <w:marTop w:val="0"/>
          <w:marBottom w:val="0"/>
          <w:divBdr>
            <w:top w:val="none" w:sz="0" w:space="0" w:color="auto"/>
            <w:left w:val="none" w:sz="0" w:space="0" w:color="auto"/>
            <w:bottom w:val="none" w:sz="0" w:space="0" w:color="auto"/>
            <w:right w:val="none" w:sz="0" w:space="0" w:color="auto"/>
          </w:divBdr>
        </w:div>
        <w:div w:id="494687282">
          <w:marLeft w:val="480"/>
          <w:marRight w:val="0"/>
          <w:marTop w:val="0"/>
          <w:marBottom w:val="0"/>
          <w:divBdr>
            <w:top w:val="none" w:sz="0" w:space="0" w:color="auto"/>
            <w:left w:val="none" w:sz="0" w:space="0" w:color="auto"/>
            <w:bottom w:val="none" w:sz="0" w:space="0" w:color="auto"/>
            <w:right w:val="none" w:sz="0" w:space="0" w:color="auto"/>
          </w:divBdr>
        </w:div>
        <w:div w:id="549876822">
          <w:marLeft w:val="480"/>
          <w:marRight w:val="0"/>
          <w:marTop w:val="0"/>
          <w:marBottom w:val="0"/>
          <w:divBdr>
            <w:top w:val="none" w:sz="0" w:space="0" w:color="auto"/>
            <w:left w:val="none" w:sz="0" w:space="0" w:color="auto"/>
            <w:bottom w:val="none" w:sz="0" w:space="0" w:color="auto"/>
            <w:right w:val="none" w:sz="0" w:space="0" w:color="auto"/>
          </w:divBdr>
        </w:div>
        <w:div w:id="1141769850">
          <w:marLeft w:val="480"/>
          <w:marRight w:val="0"/>
          <w:marTop w:val="0"/>
          <w:marBottom w:val="0"/>
          <w:divBdr>
            <w:top w:val="none" w:sz="0" w:space="0" w:color="auto"/>
            <w:left w:val="none" w:sz="0" w:space="0" w:color="auto"/>
            <w:bottom w:val="none" w:sz="0" w:space="0" w:color="auto"/>
            <w:right w:val="none" w:sz="0" w:space="0" w:color="auto"/>
          </w:divBdr>
        </w:div>
        <w:div w:id="2098206898">
          <w:marLeft w:val="480"/>
          <w:marRight w:val="0"/>
          <w:marTop w:val="0"/>
          <w:marBottom w:val="0"/>
          <w:divBdr>
            <w:top w:val="none" w:sz="0" w:space="0" w:color="auto"/>
            <w:left w:val="none" w:sz="0" w:space="0" w:color="auto"/>
            <w:bottom w:val="none" w:sz="0" w:space="0" w:color="auto"/>
            <w:right w:val="none" w:sz="0" w:space="0" w:color="auto"/>
          </w:divBdr>
        </w:div>
        <w:div w:id="47000301">
          <w:marLeft w:val="480"/>
          <w:marRight w:val="0"/>
          <w:marTop w:val="0"/>
          <w:marBottom w:val="0"/>
          <w:divBdr>
            <w:top w:val="none" w:sz="0" w:space="0" w:color="auto"/>
            <w:left w:val="none" w:sz="0" w:space="0" w:color="auto"/>
            <w:bottom w:val="none" w:sz="0" w:space="0" w:color="auto"/>
            <w:right w:val="none" w:sz="0" w:space="0" w:color="auto"/>
          </w:divBdr>
        </w:div>
        <w:div w:id="1310479419">
          <w:marLeft w:val="480"/>
          <w:marRight w:val="0"/>
          <w:marTop w:val="0"/>
          <w:marBottom w:val="0"/>
          <w:divBdr>
            <w:top w:val="none" w:sz="0" w:space="0" w:color="auto"/>
            <w:left w:val="none" w:sz="0" w:space="0" w:color="auto"/>
            <w:bottom w:val="none" w:sz="0" w:space="0" w:color="auto"/>
            <w:right w:val="none" w:sz="0" w:space="0" w:color="auto"/>
          </w:divBdr>
        </w:div>
        <w:div w:id="161505404">
          <w:marLeft w:val="480"/>
          <w:marRight w:val="0"/>
          <w:marTop w:val="0"/>
          <w:marBottom w:val="0"/>
          <w:divBdr>
            <w:top w:val="none" w:sz="0" w:space="0" w:color="auto"/>
            <w:left w:val="none" w:sz="0" w:space="0" w:color="auto"/>
            <w:bottom w:val="none" w:sz="0" w:space="0" w:color="auto"/>
            <w:right w:val="none" w:sz="0" w:space="0" w:color="auto"/>
          </w:divBdr>
        </w:div>
        <w:div w:id="480468266">
          <w:marLeft w:val="480"/>
          <w:marRight w:val="0"/>
          <w:marTop w:val="0"/>
          <w:marBottom w:val="0"/>
          <w:divBdr>
            <w:top w:val="none" w:sz="0" w:space="0" w:color="auto"/>
            <w:left w:val="none" w:sz="0" w:space="0" w:color="auto"/>
            <w:bottom w:val="none" w:sz="0" w:space="0" w:color="auto"/>
            <w:right w:val="none" w:sz="0" w:space="0" w:color="auto"/>
          </w:divBdr>
        </w:div>
        <w:div w:id="1085106899">
          <w:marLeft w:val="480"/>
          <w:marRight w:val="0"/>
          <w:marTop w:val="0"/>
          <w:marBottom w:val="0"/>
          <w:divBdr>
            <w:top w:val="none" w:sz="0" w:space="0" w:color="auto"/>
            <w:left w:val="none" w:sz="0" w:space="0" w:color="auto"/>
            <w:bottom w:val="none" w:sz="0" w:space="0" w:color="auto"/>
            <w:right w:val="none" w:sz="0" w:space="0" w:color="auto"/>
          </w:divBdr>
        </w:div>
        <w:div w:id="1092554002">
          <w:marLeft w:val="480"/>
          <w:marRight w:val="0"/>
          <w:marTop w:val="0"/>
          <w:marBottom w:val="0"/>
          <w:divBdr>
            <w:top w:val="none" w:sz="0" w:space="0" w:color="auto"/>
            <w:left w:val="none" w:sz="0" w:space="0" w:color="auto"/>
            <w:bottom w:val="none" w:sz="0" w:space="0" w:color="auto"/>
            <w:right w:val="none" w:sz="0" w:space="0" w:color="auto"/>
          </w:divBdr>
        </w:div>
      </w:divsChild>
    </w:div>
    <w:div w:id="1704086763">
      <w:bodyDiv w:val="1"/>
      <w:marLeft w:val="0"/>
      <w:marRight w:val="0"/>
      <w:marTop w:val="0"/>
      <w:marBottom w:val="0"/>
      <w:divBdr>
        <w:top w:val="none" w:sz="0" w:space="0" w:color="auto"/>
        <w:left w:val="none" w:sz="0" w:space="0" w:color="auto"/>
        <w:bottom w:val="none" w:sz="0" w:space="0" w:color="auto"/>
        <w:right w:val="none" w:sz="0" w:space="0" w:color="auto"/>
      </w:divBdr>
    </w:div>
    <w:div w:id="1706785465">
      <w:bodyDiv w:val="1"/>
      <w:marLeft w:val="0"/>
      <w:marRight w:val="0"/>
      <w:marTop w:val="0"/>
      <w:marBottom w:val="0"/>
      <w:divBdr>
        <w:top w:val="none" w:sz="0" w:space="0" w:color="auto"/>
        <w:left w:val="none" w:sz="0" w:space="0" w:color="auto"/>
        <w:bottom w:val="none" w:sz="0" w:space="0" w:color="auto"/>
        <w:right w:val="none" w:sz="0" w:space="0" w:color="auto"/>
      </w:divBdr>
      <w:divsChild>
        <w:div w:id="1699815392">
          <w:marLeft w:val="640"/>
          <w:marRight w:val="0"/>
          <w:marTop w:val="0"/>
          <w:marBottom w:val="0"/>
          <w:divBdr>
            <w:top w:val="none" w:sz="0" w:space="0" w:color="auto"/>
            <w:left w:val="none" w:sz="0" w:space="0" w:color="auto"/>
            <w:bottom w:val="none" w:sz="0" w:space="0" w:color="auto"/>
            <w:right w:val="none" w:sz="0" w:space="0" w:color="auto"/>
          </w:divBdr>
        </w:div>
        <w:div w:id="1429350571">
          <w:marLeft w:val="640"/>
          <w:marRight w:val="0"/>
          <w:marTop w:val="0"/>
          <w:marBottom w:val="0"/>
          <w:divBdr>
            <w:top w:val="none" w:sz="0" w:space="0" w:color="auto"/>
            <w:left w:val="none" w:sz="0" w:space="0" w:color="auto"/>
            <w:bottom w:val="none" w:sz="0" w:space="0" w:color="auto"/>
            <w:right w:val="none" w:sz="0" w:space="0" w:color="auto"/>
          </w:divBdr>
        </w:div>
        <w:div w:id="938025128">
          <w:marLeft w:val="640"/>
          <w:marRight w:val="0"/>
          <w:marTop w:val="0"/>
          <w:marBottom w:val="0"/>
          <w:divBdr>
            <w:top w:val="none" w:sz="0" w:space="0" w:color="auto"/>
            <w:left w:val="none" w:sz="0" w:space="0" w:color="auto"/>
            <w:bottom w:val="none" w:sz="0" w:space="0" w:color="auto"/>
            <w:right w:val="none" w:sz="0" w:space="0" w:color="auto"/>
          </w:divBdr>
        </w:div>
        <w:div w:id="1806893340">
          <w:marLeft w:val="640"/>
          <w:marRight w:val="0"/>
          <w:marTop w:val="0"/>
          <w:marBottom w:val="0"/>
          <w:divBdr>
            <w:top w:val="none" w:sz="0" w:space="0" w:color="auto"/>
            <w:left w:val="none" w:sz="0" w:space="0" w:color="auto"/>
            <w:bottom w:val="none" w:sz="0" w:space="0" w:color="auto"/>
            <w:right w:val="none" w:sz="0" w:space="0" w:color="auto"/>
          </w:divBdr>
        </w:div>
        <w:div w:id="467209150">
          <w:marLeft w:val="640"/>
          <w:marRight w:val="0"/>
          <w:marTop w:val="0"/>
          <w:marBottom w:val="0"/>
          <w:divBdr>
            <w:top w:val="none" w:sz="0" w:space="0" w:color="auto"/>
            <w:left w:val="none" w:sz="0" w:space="0" w:color="auto"/>
            <w:bottom w:val="none" w:sz="0" w:space="0" w:color="auto"/>
            <w:right w:val="none" w:sz="0" w:space="0" w:color="auto"/>
          </w:divBdr>
        </w:div>
        <w:div w:id="1970161291">
          <w:marLeft w:val="640"/>
          <w:marRight w:val="0"/>
          <w:marTop w:val="0"/>
          <w:marBottom w:val="0"/>
          <w:divBdr>
            <w:top w:val="none" w:sz="0" w:space="0" w:color="auto"/>
            <w:left w:val="none" w:sz="0" w:space="0" w:color="auto"/>
            <w:bottom w:val="none" w:sz="0" w:space="0" w:color="auto"/>
            <w:right w:val="none" w:sz="0" w:space="0" w:color="auto"/>
          </w:divBdr>
        </w:div>
        <w:div w:id="1833449764">
          <w:marLeft w:val="640"/>
          <w:marRight w:val="0"/>
          <w:marTop w:val="0"/>
          <w:marBottom w:val="0"/>
          <w:divBdr>
            <w:top w:val="none" w:sz="0" w:space="0" w:color="auto"/>
            <w:left w:val="none" w:sz="0" w:space="0" w:color="auto"/>
            <w:bottom w:val="none" w:sz="0" w:space="0" w:color="auto"/>
            <w:right w:val="none" w:sz="0" w:space="0" w:color="auto"/>
          </w:divBdr>
        </w:div>
        <w:div w:id="667559961">
          <w:marLeft w:val="640"/>
          <w:marRight w:val="0"/>
          <w:marTop w:val="0"/>
          <w:marBottom w:val="0"/>
          <w:divBdr>
            <w:top w:val="none" w:sz="0" w:space="0" w:color="auto"/>
            <w:left w:val="none" w:sz="0" w:space="0" w:color="auto"/>
            <w:bottom w:val="none" w:sz="0" w:space="0" w:color="auto"/>
            <w:right w:val="none" w:sz="0" w:space="0" w:color="auto"/>
          </w:divBdr>
        </w:div>
        <w:div w:id="1708946083">
          <w:marLeft w:val="640"/>
          <w:marRight w:val="0"/>
          <w:marTop w:val="0"/>
          <w:marBottom w:val="0"/>
          <w:divBdr>
            <w:top w:val="none" w:sz="0" w:space="0" w:color="auto"/>
            <w:left w:val="none" w:sz="0" w:space="0" w:color="auto"/>
            <w:bottom w:val="none" w:sz="0" w:space="0" w:color="auto"/>
            <w:right w:val="none" w:sz="0" w:space="0" w:color="auto"/>
          </w:divBdr>
        </w:div>
        <w:div w:id="2022467100">
          <w:marLeft w:val="640"/>
          <w:marRight w:val="0"/>
          <w:marTop w:val="0"/>
          <w:marBottom w:val="0"/>
          <w:divBdr>
            <w:top w:val="none" w:sz="0" w:space="0" w:color="auto"/>
            <w:left w:val="none" w:sz="0" w:space="0" w:color="auto"/>
            <w:bottom w:val="none" w:sz="0" w:space="0" w:color="auto"/>
            <w:right w:val="none" w:sz="0" w:space="0" w:color="auto"/>
          </w:divBdr>
        </w:div>
        <w:div w:id="1970739480">
          <w:marLeft w:val="640"/>
          <w:marRight w:val="0"/>
          <w:marTop w:val="0"/>
          <w:marBottom w:val="0"/>
          <w:divBdr>
            <w:top w:val="none" w:sz="0" w:space="0" w:color="auto"/>
            <w:left w:val="none" w:sz="0" w:space="0" w:color="auto"/>
            <w:bottom w:val="none" w:sz="0" w:space="0" w:color="auto"/>
            <w:right w:val="none" w:sz="0" w:space="0" w:color="auto"/>
          </w:divBdr>
        </w:div>
        <w:div w:id="953900036">
          <w:marLeft w:val="640"/>
          <w:marRight w:val="0"/>
          <w:marTop w:val="0"/>
          <w:marBottom w:val="0"/>
          <w:divBdr>
            <w:top w:val="none" w:sz="0" w:space="0" w:color="auto"/>
            <w:left w:val="none" w:sz="0" w:space="0" w:color="auto"/>
            <w:bottom w:val="none" w:sz="0" w:space="0" w:color="auto"/>
            <w:right w:val="none" w:sz="0" w:space="0" w:color="auto"/>
          </w:divBdr>
        </w:div>
        <w:div w:id="393896951">
          <w:marLeft w:val="640"/>
          <w:marRight w:val="0"/>
          <w:marTop w:val="0"/>
          <w:marBottom w:val="0"/>
          <w:divBdr>
            <w:top w:val="none" w:sz="0" w:space="0" w:color="auto"/>
            <w:left w:val="none" w:sz="0" w:space="0" w:color="auto"/>
            <w:bottom w:val="none" w:sz="0" w:space="0" w:color="auto"/>
            <w:right w:val="none" w:sz="0" w:space="0" w:color="auto"/>
          </w:divBdr>
        </w:div>
        <w:div w:id="331105639">
          <w:marLeft w:val="640"/>
          <w:marRight w:val="0"/>
          <w:marTop w:val="0"/>
          <w:marBottom w:val="0"/>
          <w:divBdr>
            <w:top w:val="none" w:sz="0" w:space="0" w:color="auto"/>
            <w:left w:val="none" w:sz="0" w:space="0" w:color="auto"/>
            <w:bottom w:val="none" w:sz="0" w:space="0" w:color="auto"/>
            <w:right w:val="none" w:sz="0" w:space="0" w:color="auto"/>
          </w:divBdr>
        </w:div>
        <w:div w:id="459031430">
          <w:marLeft w:val="640"/>
          <w:marRight w:val="0"/>
          <w:marTop w:val="0"/>
          <w:marBottom w:val="0"/>
          <w:divBdr>
            <w:top w:val="none" w:sz="0" w:space="0" w:color="auto"/>
            <w:left w:val="none" w:sz="0" w:space="0" w:color="auto"/>
            <w:bottom w:val="none" w:sz="0" w:space="0" w:color="auto"/>
            <w:right w:val="none" w:sz="0" w:space="0" w:color="auto"/>
          </w:divBdr>
        </w:div>
        <w:div w:id="92677198">
          <w:marLeft w:val="640"/>
          <w:marRight w:val="0"/>
          <w:marTop w:val="0"/>
          <w:marBottom w:val="0"/>
          <w:divBdr>
            <w:top w:val="none" w:sz="0" w:space="0" w:color="auto"/>
            <w:left w:val="none" w:sz="0" w:space="0" w:color="auto"/>
            <w:bottom w:val="none" w:sz="0" w:space="0" w:color="auto"/>
            <w:right w:val="none" w:sz="0" w:space="0" w:color="auto"/>
          </w:divBdr>
        </w:div>
        <w:div w:id="1500464841">
          <w:marLeft w:val="640"/>
          <w:marRight w:val="0"/>
          <w:marTop w:val="0"/>
          <w:marBottom w:val="0"/>
          <w:divBdr>
            <w:top w:val="none" w:sz="0" w:space="0" w:color="auto"/>
            <w:left w:val="none" w:sz="0" w:space="0" w:color="auto"/>
            <w:bottom w:val="none" w:sz="0" w:space="0" w:color="auto"/>
            <w:right w:val="none" w:sz="0" w:space="0" w:color="auto"/>
          </w:divBdr>
        </w:div>
        <w:div w:id="621886574">
          <w:marLeft w:val="640"/>
          <w:marRight w:val="0"/>
          <w:marTop w:val="0"/>
          <w:marBottom w:val="0"/>
          <w:divBdr>
            <w:top w:val="none" w:sz="0" w:space="0" w:color="auto"/>
            <w:left w:val="none" w:sz="0" w:space="0" w:color="auto"/>
            <w:bottom w:val="none" w:sz="0" w:space="0" w:color="auto"/>
            <w:right w:val="none" w:sz="0" w:space="0" w:color="auto"/>
          </w:divBdr>
        </w:div>
        <w:div w:id="1837722464">
          <w:marLeft w:val="640"/>
          <w:marRight w:val="0"/>
          <w:marTop w:val="0"/>
          <w:marBottom w:val="0"/>
          <w:divBdr>
            <w:top w:val="none" w:sz="0" w:space="0" w:color="auto"/>
            <w:left w:val="none" w:sz="0" w:space="0" w:color="auto"/>
            <w:bottom w:val="none" w:sz="0" w:space="0" w:color="auto"/>
            <w:right w:val="none" w:sz="0" w:space="0" w:color="auto"/>
          </w:divBdr>
        </w:div>
        <w:div w:id="1811241247">
          <w:marLeft w:val="640"/>
          <w:marRight w:val="0"/>
          <w:marTop w:val="0"/>
          <w:marBottom w:val="0"/>
          <w:divBdr>
            <w:top w:val="none" w:sz="0" w:space="0" w:color="auto"/>
            <w:left w:val="none" w:sz="0" w:space="0" w:color="auto"/>
            <w:bottom w:val="none" w:sz="0" w:space="0" w:color="auto"/>
            <w:right w:val="none" w:sz="0" w:space="0" w:color="auto"/>
          </w:divBdr>
        </w:div>
        <w:div w:id="795489093">
          <w:marLeft w:val="640"/>
          <w:marRight w:val="0"/>
          <w:marTop w:val="0"/>
          <w:marBottom w:val="0"/>
          <w:divBdr>
            <w:top w:val="none" w:sz="0" w:space="0" w:color="auto"/>
            <w:left w:val="none" w:sz="0" w:space="0" w:color="auto"/>
            <w:bottom w:val="none" w:sz="0" w:space="0" w:color="auto"/>
            <w:right w:val="none" w:sz="0" w:space="0" w:color="auto"/>
          </w:divBdr>
        </w:div>
        <w:div w:id="1678311821">
          <w:marLeft w:val="640"/>
          <w:marRight w:val="0"/>
          <w:marTop w:val="0"/>
          <w:marBottom w:val="0"/>
          <w:divBdr>
            <w:top w:val="none" w:sz="0" w:space="0" w:color="auto"/>
            <w:left w:val="none" w:sz="0" w:space="0" w:color="auto"/>
            <w:bottom w:val="none" w:sz="0" w:space="0" w:color="auto"/>
            <w:right w:val="none" w:sz="0" w:space="0" w:color="auto"/>
          </w:divBdr>
        </w:div>
        <w:div w:id="92407481">
          <w:marLeft w:val="640"/>
          <w:marRight w:val="0"/>
          <w:marTop w:val="0"/>
          <w:marBottom w:val="0"/>
          <w:divBdr>
            <w:top w:val="none" w:sz="0" w:space="0" w:color="auto"/>
            <w:left w:val="none" w:sz="0" w:space="0" w:color="auto"/>
            <w:bottom w:val="none" w:sz="0" w:space="0" w:color="auto"/>
            <w:right w:val="none" w:sz="0" w:space="0" w:color="auto"/>
          </w:divBdr>
        </w:div>
        <w:div w:id="2014410741">
          <w:marLeft w:val="640"/>
          <w:marRight w:val="0"/>
          <w:marTop w:val="0"/>
          <w:marBottom w:val="0"/>
          <w:divBdr>
            <w:top w:val="none" w:sz="0" w:space="0" w:color="auto"/>
            <w:left w:val="none" w:sz="0" w:space="0" w:color="auto"/>
            <w:bottom w:val="none" w:sz="0" w:space="0" w:color="auto"/>
            <w:right w:val="none" w:sz="0" w:space="0" w:color="auto"/>
          </w:divBdr>
        </w:div>
        <w:div w:id="260918550">
          <w:marLeft w:val="640"/>
          <w:marRight w:val="0"/>
          <w:marTop w:val="0"/>
          <w:marBottom w:val="0"/>
          <w:divBdr>
            <w:top w:val="none" w:sz="0" w:space="0" w:color="auto"/>
            <w:left w:val="none" w:sz="0" w:space="0" w:color="auto"/>
            <w:bottom w:val="none" w:sz="0" w:space="0" w:color="auto"/>
            <w:right w:val="none" w:sz="0" w:space="0" w:color="auto"/>
          </w:divBdr>
        </w:div>
        <w:div w:id="1521774330">
          <w:marLeft w:val="640"/>
          <w:marRight w:val="0"/>
          <w:marTop w:val="0"/>
          <w:marBottom w:val="0"/>
          <w:divBdr>
            <w:top w:val="none" w:sz="0" w:space="0" w:color="auto"/>
            <w:left w:val="none" w:sz="0" w:space="0" w:color="auto"/>
            <w:bottom w:val="none" w:sz="0" w:space="0" w:color="auto"/>
            <w:right w:val="none" w:sz="0" w:space="0" w:color="auto"/>
          </w:divBdr>
        </w:div>
        <w:div w:id="678822299">
          <w:marLeft w:val="640"/>
          <w:marRight w:val="0"/>
          <w:marTop w:val="0"/>
          <w:marBottom w:val="0"/>
          <w:divBdr>
            <w:top w:val="none" w:sz="0" w:space="0" w:color="auto"/>
            <w:left w:val="none" w:sz="0" w:space="0" w:color="auto"/>
            <w:bottom w:val="none" w:sz="0" w:space="0" w:color="auto"/>
            <w:right w:val="none" w:sz="0" w:space="0" w:color="auto"/>
          </w:divBdr>
        </w:div>
        <w:div w:id="757016722">
          <w:marLeft w:val="640"/>
          <w:marRight w:val="0"/>
          <w:marTop w:val="0"/>
          <w:marBottom w:val="0"/>
          <w:divBdr>
            <w:top w:val="none" w:sz="0" w:space="0" w:color="auto"/>
            <w:left w:val="none" w:sz="0" w:space="0" w:color="auto"/>
            <w:bottom w:val="none" w:sz="0" w:space="0" w:color="auto"/>
            <w:right w:val="none" w:sz="0" w:space="0" w:color="auto"/>
          </w:divBdr>
        </w:div>
        <w:div w:id="1965773902">
          <w:marLeft w:val="640"/>
          <w:marRight w:val="0"/>
          <w:marTop w:val="0"/>
          <w:marBottom w:val="0"/>
          <w:divBdr>
            <w:top w:val="none" w:sz="0" w:space="0" w:color="auto"/>
            <w:left w:val="none" w:sz="0" w:space="0" w:color="auto"/>
            <w:bottom w:val="none" w:sz="0" w:space="0" w:color="auto"/>
            <w:right w:val="none" w:sz="0" w:space="0" w:color="auto"/>
          </w:divBdr>
        </w:div>
        <w:div w:id="1283345649">
          <w:marLeft w:val="640"/>
          <w:marRight w:val="0"/>
          <w:marTop w:val="0"/>
          <w:marBottom w:val="0"/>
          <w:divBdr>
            <w:top w:val="none" w:sz="0" w:space="0" w:color="auto"/>
            <w:left w:val="none" w:sz="0" w:space="0" w:color="auto"/>
            <w:bottom w:val="none" w:sz="0" w:space="0" w:color="auto"/>
            <w:right w:val="none" w:sz="0" w:space="0" w:color="auto"/>
          </w:divBdr>
        </w:div>
        <w:div w:id="1406874109">
          <w:marLeft w:val="640"/>
          <w:marRight w:val="0"/>
          <w:marTop w:val="0"/>
          <w:marBottom w:val="0"/>
          <w:divBdr>
            <w:top w:val="none" w:sz="0" w:space="0" w:color="auto"/>
            <w:left w:val="none" w:sz="0" w:space="0" w:color="auto"/>
            <w:bottom w:val="none" w:sz="0" w:space="0" w:color="auto"/>
            <w:right w:val="none" w:sz="0" w:space="0" w:color="auto"/>
          </w:divBdr>
        </w:div>
        <w:div w:id="996149078">
          <w:marLeft w:val="640"/>
          <w:marRight w:val="0"/>
          <w:marTop w:val="0"/>
          <w:marBottom w:val="0"/>
          <w:divBdr>
            <w:top w:val="none" w:sz="0" w:space="0" w:color="auto"/>
            <w:left w:val="none" w:sz="0" w:space="0" w:color="auto"/>
            <w:bottom w:val="none" w:sz="0" w:space="0" w:color="auto"/>
            <w:right w:val="none" w:sz="0" w:space="0" w:color="auto"/>
          </w:divBdr>
        </w:div>
        <w:div w:id="1904096303">
          <w:marLeft w:val="640"/>
          <w:marRight w:val="0"/>
          <w:marTop w:val="0"/>
          <w:marBottom w:val="0"/>
          <w:divBdr>
            <w:top w:val="none" w:sz="0" w:space="0" w:color="auto"/>
            <w:left w:val="none" w:sz="0" w:space="0" w:color="auto"/>
            <w:bottom w:val="none" w:sz="0" w:space="0" w:color="auto"/>
            <w:right w:val="none" w:sz="0" w:space="0" w:color="auto"/>
          </w:divBdr>
        </w:div>
        <w:div w:id="296372663">
          <w:marLeft w:val="640"/>
          <w:marRight w:val="0"/>
          <w:marTop w:val="0"/>
          <w:marBottom w:val="0"/>
          <w:divBdr>
            <w:top w:val="none" w:sz="0" w:space="0" w:color="auto"/>
            <w:left w:val="none" w:sz="0" w:space="0" w:color="auto"/>
            <w:bottom w:val="none" w:sz="0" w:space="0" w:color="auto"/>
            <w:right w:val="none" w:sz="0" w:space="0" w:color="auto"/>
          </w:divBdr>
        </w:div>
        <w:div w:id="2091416545">
          <w:marLeft w:val="640"/>
          <w:marRight w:val="0"/>
          <w:marTop w:val="0"/>
          <w:marBottom w:val="0"/>
          <w:divBdr>
            <w:top w:val="none" w:sz="0" w:space="0" w:color="auto"/>
            <w:left w:val="none" w:sz="0" w:space="0" w:color="auto"/>
            <w:bottom w:val="none" w:sz="0" w:space="0" w:color="auto"/>
            <w:right w:val="none" w:sz="0" w:space="0" w:color="auto"/>
          </w:divBdr>
        </w:div>
        <w:div w:id="362875096">
          <w:marLeft w:val="640"/>
          <w:marRight w:val="0"/>
          <w:marTop w:val="0"/>
          <w:marBottom w:val="0"/>
          <w:divBdr>
            <w:top w:val="none" w:sz="0" w:space="0" w:color="auto"/>
            <w:left w:val="none" w:sz="0" w:space="0" w:color="auto"/>
            <w:bottom w:val="none" w:sz="0" w:space="0" w:color="auto"/>
            <w:right w:val="none" w:sz="0" w:space="0" w:color="auto"/>
          </w:divBdr>
        </w:div>
        <w:div w:id="1178929744">
          <w:marLeft w:val="640"/>
          <w:marRight w:val="0"/>
          <w:marTop w:val="0"/>
          <w:marBottom w:val="0"/>
          <w:divBdr>
            <w:top w:val="none" w:sz="0" w:space="0" w:color="auto"/>
            <w:left w:val="none" w:sz="0" w:space="0" w:color="auto"/>
            <w:bottom w:val="none" w:sz="0" w:space="0" w:color="auto"/>
            <w:right w:val="none" w:sz="0" w:space="0" w:color="auto"/>
          </w:divBdr>
        </w:div>
        <w:div w:id="577788316">
          <w:marLeft w:val="640"/>
          <w:marRight w:val="0"/>
          <w:marTop w:val="0"/>
          <w:marBottom w:val="0"/>
          <w:divBdr>
            <w:top w:val="none" w:sz="0" w:space="0" w:color="auto"/>
            <w:left w:val="none" w:sz="0" w:space="0" w:color="auto"/>
            <w:bottom w:val="none" w:sz="0" w:space="0" w:color="auto"/>
            <w:right w:val="none" w:sz="0" w:space="0" w:color="auto"/>
          </w:divBdr>
        </w:div>
        <w:div w:id="1670592431">
          <w:marLeft w:val="640"/>
          <w:marRight w:val="0"/>
          <w:marTop w:val="0"/>
          <w:marBottom w:val="0"/>
          <w:divBdr>
            <w:top w:val="none" w:sz="0" w:space="0" w:color="auto"/>
            <w:left w:val="none" w:sz="0" w:space="0" w:color="auto"/>
            <w:bottom w:val="none" w:sz="0" w:space="0" w:color="auto"/>
            <w:right w:val="none" w:sz="0" w:space="0" w:color="auto"/>
          </w:divBdr>
        </w:div>
        <w:div w:id="1480228245">
          <w:marLeft w:val="640"/>
          <w:marRight w:val="0"/>
          <w:marTop w:val="0"/>
          <w:marBottom w:val="0"/>
          <w:divBdr>
            <w:top w:val="none" w:sz="0" w:space="0" w:color="auto"/>
            <w:left w:val="none" w:sz="0" w:space="0" w:color="auto"/>
            <w:bottom w:val="none" w:sz="0" w:space="0" w:color="auto"/>
            <w:right w:val="none" w:sz="0" w:space="0" w:color="auto"/>
          </w:divBdr>
        </w:div>
        <w:div w:id="1969045983">
          <w:marLeft w:val="640"/>
          <w:marRight w:val="0"/>
          <w:marTop w:val="0"/>
          <w:marBottom w:val="0"/>
          <w:divBdr>
            <w:top w:val="none" w:sz="0" w:space="0" w:color="auto"/>
            <w:left w:val="none" w:sz="0" w:space="0" w:color="auto"/>
            <w:bottom w:val="none" w:sz="0" w:space="0" w:color="auto"/>
            <w:right w:val="none" w:sz="0" w:space="0" w:color="auto"/>
          </w:divBdr>
        </w:div>
        <w:div w:id="843284174">
          <w:marLeft w:val="640"/>
          <w:marRight w:val="0"/>
          <w:marTop w:val="0"/>
          <w:marBottom w:val="0"/>
          <w:divBdr>
            <w:top w:val="none" w:sz="0" w:space="0" w:color="auto"/>
            <w:left w:val="none" w:sz="0" w:space="0" w:color="auto"/>
            <w:bottom w:val="none" w:sz="0" w:space="0" w:color="auto"/>
            <w:right w:val="none" w:sz="0" w:space="0" w:color="auto"/>
          </w:divBdr>
        </w:div>
        <w:div w:id="1156653442">
          <w:marLeft w:val="640"/>
          <w:marRight w:val="0"/>
          <w:marTop w:val="0"/>
          <w:marBottom w:val="0"/>
          <w:divBdr>
            <w:top w:val="none" w:sz="0" w:space="0" w:color="auto"/>
            <w:left w:val="none" w:sz="0" w:space="0" w:color="auto"/>
            <w:bottom w:val="none" w:sz="0" w:space="0" w:color="auto"/>
            <w:right w:val="none" w:sz="0" w:space="0" w:color="auto"/>
          </w:divBdr>
        </w:div>
        <w:div w:id="352340884">
          <w:marLeft w:val="640"/>
          <w:marRight w:val="0"/>
          <w:marTop w:val="0"/>
          <w:marBottom w:val="0"/>
          <w:divBdr>
            <w:top w:val="none" w:sz="0" w:space="0" w:color="auto"/>
            <w:left w:val="none" w:sz="0" w:space="0" w:color="auto"/>
            <w:bottom w:val="none" w:sz="0" w:space="0" w:color="auto"/>
            <w:right w:val="none" w:sz="0" w:space="0" w:color="auto"/>
          </w:divBdr>
        </w:div>
        <w:div w:id="211776429">
          <w:marLeft w:val="640"/>
          <w:marRight w:val="0"/>
          <w:marTop w:val="0"/>
          <w:marBottom w:val="0"/>
          <w:divBdr>
            <w:top w:val="none" w:sz="0" w:space="0" w:color="auto"/>
            <w:left w:val="none" w:sz="0" w:space="0" w:color="auto"/>
            <w:bottom w:val="none" w:sz="0" w:space="0" w:color="auto"/>
            <w:right w:val="none" w:sz="0" w:space="0" w:color="auto"/>
          </w:divBdr>
        </w:div>
        <w:div w:id="1275482422">
          <w:marLeft w:val="640"/>
          <w:marRight w:val="0"/>
          <w:marTop w:val="0"/>
          <w:marBottom w:val="0"/>
          <w:divBdr>
            <w:top w:val="none" w:sz="0" w:space="0" w:color="auto"/>
            <w:left w:val="none" w:sz="0" w:space="0" w:color="auto"/>
            <w:bottom w:val="none" w:sz="0" w:space="0" w:color="auto"/>
            <w:right w:val="none" w:sz="0" w:space="0" w:color="auto"/>
          </w:divBdr>
        </w:div>
        <w:div w:id="841315683">
          <w:marLeft w:val="640"/>
          <w:marRight w:val="0"/>
          <w:marTop w:val="0"/>
          <w:marBottom w:val="0"/>
          <w:divBdr>
            <w:top w:val="none" w:sz="0" w:space="0" w:color="auto"/>
            <w:left w:val="none" w:sz="0" w:space="0" w:color="auto"/>
            <w:bottom w:val="none" w:sz="0" w:space="0" w:color="auto"/>
            <w:right w:val="none" w:sz="0" w:space="0" w:color="auto"/>
          </w:divBdr>
        </w:div>
        <w:div w:id="164438724">
          <w:marLeft w:val="640"/>
          <w:marRight w:val="0"/>
          <w:marTop w:val="0"/>
          <w:marBottom w:val="0"/>
          <w:divBdr>
            <w:top w:val="none" w:sz="0" w:space="0" w:color="auto"/>
            <w:left w:val="none" w:sz="0" w:space="0" w:color="auto"/>
            <w:bottom w:val="none" w:sz="0" w:space="0" w:color="auto"/>
            <w:right w:val="none" w:sz="0" w:space="0" w:color="auto"/>
          </w:divBdr>
        </w:div>
        <w:div w:id="1375957306">
          <w:marLeft w:val="640"/>
          <w:marRight w:val="0"/>
          <w:marTop w:val="0"/>
          <w:marBottom w:val="0"/>
          <w:divBdr>
            <w:top w:val="none" w:sz="0" w:space="0" w:color="auto"/>
            <w:left w:val="none" w:sz="0" w:space="0" w:color="auto"/>
            <w:bottom w:val="none" w:sz="0" w:space="0" w:color="auto"/>
            <w:right w:val="none" w:sz="0" w:space="0" w:color="auto"/>
          </w:divBdr>
        </w:div>
        <w:div w:id="1707868832">
          <w:marLeft w:val="640"/>
          <w:marRight w:val="0"/>
          <w:marTop w:val="0"/>
          <w:marBottom w:val="0"/>
          <w:divBdr>
            <w:top w:val="none" w:sz="0" w:space="0" w:color="auto"/>
            <w:left w:val="none" w:sz="0" w:space="0" w:color="auto"/>
            <w:bottom w:val="none" w:sz="0" w:space="0" w:color="auto"/>
            <w:right w:val="none" w:sz="0" w:space="0" w:color="auto"/>
          </w:divBdr>
        </w:div>
        <w:div w:id="1323435814">
          <w:marLeft w:val="640"/>
          <w:marRight w:val="0"/>
          <w:marTop w:val="0"/>
          <w:marBottom w:val="0"/>
          <w:divBdr>
            <w:top w:val="none" w:sz="0" w:space="0" w:color="auto"/>
            <w:left w:val="none" w:sz="0" w:space="0" w:color="auto"/>
            <w:bottom w:val="none" w:sz="0" w:space="0" w:color="auto"/>
            <w:right w:val="none" w:sz="0" w:space="0" w:color="auto"/>
          </w:divBdr>
        </w:div>
        <w:div w:id="938679532">
          <w:marLeft w:val="640"/>
          <w:marRight w:val="0"/>
          <w:marTop w:val="0"/>
          <w:marBottom w:val="0"/>
          <w:divBdr>
            <w:top w:val="none" w:sz="0" w:space="0" w:color="auto"/>
            <w:left w:val="none" w:sz="0" w:space="0" w:color="auto"/>
            <w:bottom w:val="none" w:sz="0" w:space="0" w:color="auto"/>
            <w:right w:val="none" w:sz="0" w:space="0" w:color="auto"/>
          </w:divBdr>
        </w:div>
        <w:div w:id="138496438">
          <w:marLeft w:val="640"/>
          <w:marRight w:val="0"/>
          <w:marTop w:val="0"/>
          <w:marBottom w:val="0"/>
          <w:divBdr>
            <w:top w:val="none" w:sz="0" w:space="0" w:color="auto"/>
            <w:left w:val="none" w:sz="0" w:space="0" w:color="auto"/>
            <w:bottom w:val="none" w:sz="0" w:space="0" w:color="auto"/>
            <w:right w:val="none" w:sz="0" w:space="0" w:color="auto"/>
          </w:divBdr>
        </w:div>
        <w:div w:id="1473135622">
          <w:marLeft w:val="640"/>
          <w:marRight w:val="0"/>
          <w:marTop w:val="0"/>
          <w:marBottom w:val="0"/>
          <w:divBdr>
            <w:top w:val="none" w:sz="0" w:space="0" w:color="auto"/>
            <w:left w:val="none" w:sz="0" w:space="0" w:color="auto"/>
            <w:bottom w:val="none" w:sz="0" w:space="0" w:color="auto"/>
            <w:right w:val="none" w:sz="0" w:space="0" w:color="auto"/>
          </w:divBdr>
        </w:div>
        <w:div w:id="1199900510">
          <w:marLeft w:val="640"/>
          <w:marRight w:val="0"/>
          <w:marTop w:val="0"/>
          <w:marBottom w:val="0"/>
          <w:divBdr>
            <w:top w:val="none" w:sz="0" w:space="0" w:color="auto"/>
            <w:left w:val="none" w:sz="0" w:space="0" w:color="auto"/>
            <w:bottom w:val="none" w:sz="0" w:space="0" w:color="auto"/>
            <w:right w:val="none" w:sz="0" w:space="0" w:color="auto"/>
          </w:divBdr>
        </w:div>
        <w:div w:id="661352110">
          <w:marLeft w:val="640"/>
          <w:marRight w:val="0"/>
          <w:marTop w:val="0"/>
          <w:marBottom w:val="0"/>
          <w:divBdr>
            <w:top w:val="none" w:sz="0" w:space="0" w:color="auto"/>
            <w:left w:val="none" w:sz="0" w:space="0" w:color="auto"/>
            <w:bottom w:val="none" w:sz="0" w:space="0" w:color="auto"/>
            <w:right w:val="none" w:sz="0" w:space="0" w:color="auto"/>
          </w:divBdr>
        </w:div>
        <w:div w:id="916672327">
          <w:marLeft w:val="640"/>
          <w:marRight w:val="0"/>
          <w:marTop w:val="0"/>
          <w:marBottom w:val="0"/>
          <w:divBdr>
            <w:top w:val="none" w:sz="0" w:space="0" w:color="auto"/>
            <w:left w:val="none" w:sz="0" w:space="0" w:color="auto"/>
            <w:bottom w:val="none" w:sz="0" w:space="0" w:color="auto"/>
            <w:right w:val="none" w:sz="0" w:space="0" w:color="auto"/>
          </w:divBdr>
        </w:div>
        <w:div w:id="43069875">
          <w:marLeft w:val="640"/>
          <w:marRight w:val="0"/>
          <w:marTop w:val="0"/>
          <w:marBottom w:val="0"/>
          <w:divBdr>
            <w:top w:val="none" w:sz="0" w:space="0" w:color="auto"/>
            <w:left w:val="none" w:sz="0" w:space="0" w:color="auto"/>
            <w:bottom w:val="none" w:sz="0" w:space="0" w:color="auto"/>
            <w:right w:val="none" w:sz="0" w:space="0" w:color="auto"/>
          </w:divBdr>
        </w:div>
        <w:div w:id="974063229">
          <w:marLeft w:val="640"/>
          <w:marRight w:val="0"/>
          <w:marTop w:val="0"/>
          <w:marBottom w:val="0"/>
          <w:divBdr>
            <w:top w:val="none" w:sz="0" w:space="0" w:color="auto"/>
            <w:left w:val="none" w:sz="0" w:space="0" w:color="auto"/>
            <w:bottom w:val="none" w:sz="0" w:space="0" w:color="auto"/>
            <w:right w:val="none" w:sz="0" w:space="0" w:color="auto"/>
          </w:divBdr>
        </w:div>
        <w:div w:id="1992712370">
          <w:marLeft w:val="640"/>
          <w:marRight w:val="0"/>
          <w:marTop w:val="0"/>
          <w:marBottom w:val="0"/>
          <w:divBdr>
            <w:top w:val="none" w:sz="0" w:space="0" w:color="auto"/>
            <w:left w:val="none" w:sz="0" w:space="0" w:color="auto"/>
            <w:bottom w:val="none" w:sz="0" w:space="0" w:color="auto"/>
            <w:right w:val="none" w:sz="0" w:space="0" w:color="auto"/>
          </w:divBdr>
        </w:div>
        <w:div w:id="868223636">
          <w:marLeft w:val="640"/>
          <w:marRight w:val="0"/>
          <w:marTop w:val="0"/>
          <w:marBottom w:val="0"/>
          <w:divBdr>
            <w:top w:val="none" w:sz="0" w:space="0" w:color="auto"/>
            <w:left w:val="none" w:sz="0" w:space="0" w:color="auto"/>
            <w:bottom w:val="none" w:sz="0" w:space="0" w:color="auto"/>
            <w:right w:val="none" w:sz="0" w:space="0" w:color="auto"/>
          </w:divBdr>
        </w:div>
        <w:div w:id="1313677514">
          <w:marLeft w:val="640"/>
          <w:marRight w:val="0"/>
          <w:marTop w:val="0"/>
          <w:marBottom w:val="0"/>
          <w:divBdr>
            <w:top w:val="none" w:sz="0" w:space="0" w:color="auto"/>
            <w:left w:val="none" w:sz="0" w:space="0" w:color="auto"/>
            <w:bottom w:val="none" w:sz="0" w:space="0" w:color="auto"/>
            <w:right w:val="none" w:sz="0" w:space="0" w:color="auto"/>
          </w:divBdr>
        </w:div>
        <w:div w:id="1787651721">
          <w:marLeft w:val="640"/>
          <w:marRight w:val="0"/>
          <w:marTop w:val="0"/>
          <w:marBottom w:val="0"/>
          <w:divBdr>
            <w:top w:val="none" w:sz="0" w:space="0" w:color="auto"/>
            <w:left w:val="none" w:sz="0" w:space="0" w:color="auto"/>
            <w:bottom w:val="none" w:sz="0" w:space="0" w:color="auto"/>
            <w:right w:val="none" w:sz="0" w:space="0" w:color="auto"/>
          </w:divBdr>
        </w:div>
        <w:div w:id="1029574038">
          <w:marLeft w:val="640"/>
          <w:marRight w:val="0"/>
          <w:marTop w:val="0"/>
          <w:marBottom w:val="0"/>
          <w:divBdr>
            <w:top w:val="none" w:sz="0" w:space="0" w:color="auto"/>
            <w:left w:val="none" w:sz="0" w:space="0" w:color="auto"/>
            <w:bottom w:val="none" w:sz="0" w:space="0" w:color="auto"/>
            <w:right w:val="none" w:sz="0" w:space="0" w:color="auto"/>
          </w:divBdr>
        </w:div>
        <w:div w:id="1095050950">
          <w:marLeft w:val="640"/>
          <w:marRight w:val="0"/>
          <w:marTop w:val="0"/>
          <w:marBottom w:val="0"/>
          <w:divBdr>
            <w:top w:val="none" w:sz="0" w:space="0" w:color="auto"/>
            <w:left w:val="none" w:sz="0" w:space="0" w:color="auto"/>
            <w:bottom w:val="none" w:sz="0" w:space="0" w:color="auto"/>
            <w:right w:val="none" w:sz="0" w:space="0" w:color="auto"/>
          </w:divBdr>
        </w:div>
        <w:div w:id="17779438">
          <w:marLeft w:val="640"/>
          <w:marRight w:val="0"/>
          <w:marTop w:val="0"/>
          <w:marBottom w:val="0"/>
          <w:divBdr>
            <w:top w:val="none" w:sz="0" w:space="0" w:color="auto"/>
            <w:left w:val="none" w:sz="0" w:space="0" w:color="auto"/>
            <w:bottom w:val="none" w:sz="0" w:space="0" w:color="auto"/>
            <w:right w:val="none" w:sz="0" w:space="0" w:color="auto"/>
          </w:divBdr>
        </w:div>
        <w:div w:id="704599150">
          <w:marLeft w:val="640"/>
          <w:marRight w:val="0"/>
          <w:marTop w:val="0"/>
          <w:marBottom w:val="0"/>
          <w:divBdr>
            <w:top w:val="none" w:sz="0" w:space="0" w:color="auto"/>
            <w:left w:val="none" w:sz="0" w:space="0" w:color="auto"/>
            <w:bottom w:val="none" w:sz="0" w:space="0" w:color="auto"/>
            <w:right w:val="none" w:sz="0" w:space="0" w:color="auto"/>
          </w:divBdr>
        </w:div>
        <w:div w:id="508834758">
          <w:marLeft w:val="640"/>
          <w:marRight w:val="0"/>
          <w:marTop w:val="0"/>
          <w:marBottom w:val="0"/>
          <w:divBdr>
            <w:top w:val="none" w:sz="0" w:space="0" w:color="auto"/>
            <w:left w:val="none" w:sz="0" w:space="0" w:color="auto"/>
            <w:bottom w:val="none" w:sz="0" w:space="0" w:color="auto"/>
            <w:right w:val="none" w:sz="0" w:space="0" w:color="auto"/>
          </w:divBdr>
        </w:div>
        <w:div w:id="1050106515">
          <w:marLeft w:val="640"/>
          <w:marRight w:val="0"/>
          <w:marTop w:val="0"/>
          <w:marBottom w:val="0"/>
          <w:divBdr>
            <w:top w:val="none" w:sz="0" w:space="0" w:color="auto"/>
            <w:left w:val="none" w:sz="0" w:space="0" w:color="auto"/>
            <w:bottom w:val="none" w:sz="0" w:space="0" w:color="auto"/>
            <w:right w:val="none" w:sz="0" w:space="0" w:color="auto"/>
          </w:divBdr>
        </w:div>
        <w:div w:id="1609654141">
          <w:marLeft w:val="640"/>
          <w:marRight w:val="0"/>
          <w:marTop w:val="0"/>
          <w:marBottom w:val="0"/>
          <w:divBdr>
            <w:top w:val="none" w:sz="0" w:space="0" w:color="auto"/>
            <w:left w:val="none" w:sz="0" w:space="0" w:color="auto"/>
            <w:bottom w:val="none" w:sz="0" w:space="0" w:color="auto"/>
            <w:right w:val="none" w:sz="0" w:space="0" w:color="auto"/>
          </w:divBdr>
        </w:div>
        <w:div w:id="1482233647">
          <w:marLeft w:val="640"/>
          <w:marRight w:val="0"/>
          <w:marTop w:val="0"/>
          <w:marBottom w:val="0"/>
          <w:divBdr>
            <w:top w:val="none" w:sz="0" w:space="0" w:color="auto"/>
            <w:left w:val="none" w:sz="0" w:space="0" w:color="auto"/>
            <w:bottom w:val="none" w:sz="0" w:space="0" w:color="auto"/>
            <w:right w:val="none" w:sz="0" w:space="0" w:color="auto"/>
          </w:divBdr>
        </w:div>
        <w:div w:id="1738940035">
          <w:marLeft w:val="640"/>
          <w:marRight w:val="0"/>
          <w:marTop w:val="0"/>
          <w:marBottom w:val="0"/>
          <w:divBdr>
            <w:top w:val="none" w:sz="0" w:space="0" w:color="auto"/>
            <w:left w:val="none" w:sz="0" w:space="0" w:color="auto"/>
            <w:bottom w:val="none" w:sz="0" w:space="0" w:color="auto"/>
            <w:right w:val="none" w:sz="0" w:space="0" w:color="auto"/>
          </w:divBdr>
        </w:div>
        <w:div w:id="357707328">
          <w:marLeft w:val="640"/>
          <w:marRight w:val="0"/>
          <w:marTop w:val="0"/>
          <w:marBottom w:val="0"/>
          <w:divBdr>
            <w:top w:val="none" w:sz="0" w:space="0" w:color="auto"/>
            <w:left w:val="none" w:sz="0" w:space="0" w:color="auto"/>
            <w:bottom w:val="none" w:sz="0" w:space="0" w:color="auto"/>
            <w:right w:val="none" w:sz="0" w:space="0" w:color="auto"/>
          </w:divBdr>
        </w:div>
        <w:div w:id="1630043501">
          <w:marLeft w:val="640"/>
          <w:marRight w:val="0"/>
          <w:marTop w:val="0"/>
          <w:marBottom w:val="0"/>
          <w:divBdr>
            <w:top w:val="none" w:sz="0" w:space="0" w:color="auto"/>
            <w:left w:val="none" w:sz="0" w:space="0" w:color="auto"/>
            <w:bottom w:val="none" w:sz="0" w:space="0" w:color="auto"/>
            <w:right w:val="none" w:sz="0" w:space="0" w:color="auto"/>
          </w:divBdr>
        </w:div>
        <w:div w:id="2041777708">
          <w:marLeft w:val="640"/>
          <w:marRight w:val="0"/>
          <w:marTop w:val="0"/>
          <w:marBottom w:val="0"/>
          <w:divBdr>
            <w:top w:val="none" w:sz="0" w:space="0" w:color="auto"/>
            <w:left w:val="none" w:sz="0" w:space="0" w:color="auto"/>
            <w:bottom w:val="none" w:sz="0" w:space="0" w:color="auto"/>
            <w:right w:val="none" w:sz="0" w:space="0" w:color="auto"/>
          </w:divBdr>
        </w:div>
        <w:div w:id="1069229221">
          <w:marLeft w:val="640"/>
          <w:marRight w:val="0"/>
          <w:marTop w:val="0"/>
          <w:marBottom w:val="0"/>
          <w:divBdr>
            <w:top w:val="none" w:sz="0" w:space="0" w:color="auto"/>
            <w:left w:val="none" w:sz="0" w:space="0" w:color="auto"/>
            <w:bottom w:val="none" w:sz="0" w:space="0" w:color="auto"/>
            <w:right w:val="none" w:sz="0" w:space="0" w:color="auto"/>
          </w:divBdr>
        </w:div>
        <w:div w:id="1738438319">
          <w:marLeft w:val="640"/>
          <w:marRight w:val="0"/>
          <w:marTop w:val="0"/>
          <w:marBottom w:val="0"/>
          <w:divBdr>
            <w:top w:val="none" w:sz="0" w:space="0" w:color="auto"/>
            <w:left w:val="none" w:sz="0" w:space="0" w:color="auto"/>
            <w:bottom w:val="none" w:sz="0" w:space="0" w:color="auto"/>
            <w:right w:val="none" w:sz="0" w:space="0" w:color="auto"/>
          </w:divBdr>
        </w:div>
        <w:div w:id="1099179481">
          <w:marLeft w:val="640"/>
          <w:marRight w:val="0"/>
          <w:marTop w:val="0"/>
          <w:marBottom w:val="0"/>
          <w:divBdr>
            <w:top w:val="none" w:sz="0" w:space="0" w:color="auto"/>
            <w:left w:val="none" w:sz="0" w:space="0" w:color="auto"/>
            <w:bottom w:val="none" w:sz="0" w:space="0" w:color="auto"/>
            <w:right w:val="none" w:sz="0" w:space="0" w:color="auto"/>
          </w:divBdr>
        </w:div>
        <w:div w:id="2055081773">
          <w:marLeft w:val="640"/>
          <w:marRight w:val="0"/>
          <w:marTop w:val="0"/>
          <w:marBottom w:val="0"/>
          <w:divBdr>
            <w:top w:val="none" w:sz="0" w:space="0" w:color="auto"/>
            <w:left w:val="none" w:sz="0" w:space="0" w:color="auto"/>
            <w:bottom w:val="none" w:sz="0" w:space="0" w:color="auto"/>
            <w:right w:val="none" w:sz="0" w:space="0" w:color="auto"/>
          </w:divBdr>
        </w:div>
        <w:div w:id="797650253">
          <w:marLeft w:val="640"/>
          <w:marRight w:val="0"/>
          <w:marTop w:val="0"/>
          <w:marBottom w:val="0"/>
          <w:divBdr>
            <w:top w:val="none" w:sz="0" w:space="0" w:color="auto"/>
            <w:left w:val="none" w:sz="0" w:space="0" w:color="auto"/>
            <w:bottom w:val="none" w:sz="0" w:space="0" w:color="auto"/>
            <w:right w:val="none" w:sz="0" w:space="0" w:color="auto"/>
          </w:divBdr>
        </w:div>
      </w:divsChild>
    </w:div>
    <w:div w:id="1707749726">
      <w:bodyDiv w:val="1"/>
      <w:marLeft w:val="0"/>
      <w:marRight w:val="0"/>
      <w:marTop w:val="0"/>
      <w:marBottom w:val="0"/>
      <w:divBdr>
        <w:top w:val="none" w:sz="0" w:space="0" w:color="auto"/>
        <w:left w:val="none" w:sz="0" w:space="0" w:color="auto"/>
        <w:bottom w:val="none" w:sz="0" w:space="0" w:color="auto"/>
        <w:right w:val="none" w:sz="0" w:space="0" w:color="auto"/>
      </w:divBdr>
    </w:div>
    <w:div w:id="1707873924">
      <w:bodyDiv w:val="1"/>
      <w:marLeft w:val="0"/>
      <w:marRight w:val="0"/>
      <w:marTop w:val="0"/>
      <w:marBottom w:val="0"/>
      <w:divBdr>
        <w:top w:val="none" w:sz="0" w:space="0" w:color="auto"/>
        <w:left w:val="none" w:sz="0" w:space="0" w:color="auto"/>
        <w:bottom w:val="none" w:sz="0" w:space="0" w:color="auto"/>
        <w:right w:val="none" w:sz="0" w:space="0" w:color="auto"/>
      </w:divBdr>
    </w:div>
    <w:div w:id="1708068762">
      <w:bodyDiv w:val="1"/>
      <w:marLeft w:val="0"/>
      <w:marRight w:val="0"/>
      <w:marTop w:val="0"/>
      <w:marBottom w:val="0"/>
      <w:divBdr>
        <w:top w:val="none" w:sz="0" w:space="0" w:color="auto"/>
        <w:left w:val="none" w:sz="0" w:space="0" w:color="auto"/>
        <w:bottom w:val="none" w:sz="0" w:space="0" w:color="auto"/>
        <w:right w:val="none" w:sz="0" w:space="0" w:color="auto"/>
      </w:divBdr>
      <w:divsChild>
        <w:div w:id="2117210983">
          <w:marLeft w:val="480"/>
          <w:marRight w:val="0"/>
          <w:marTop w:val="0"/>
          <w:marBottom w:val="0"/>
          <w:divBdr>
            <w:top w:val="none" w:sz="0" w:space="0" w:color="auto"/>
            <w:left w:val="none" w:sz="0" w:space="0" w:color="auto"/>
            <w:bottom w:val="none" w:sz="0" w:space="0" w:color="auto"/>
            <w:right w:val="none" w:sz="0" w:space="0" w:color="auto"/>
          </w:divBdr>
        </w:div>
        <w:div w:id="1778524040">
          <w:marLeft w:val="480"/>
          <w:marRight w:val="0"/>
          <w:marTop w:val="0"/>
          <w:marBottom w:val="0"/>
          <w:divBdr>
            <w:top w:val="none" w:sz="0" w:space="0" w:color="auto"/>
            <w:left w:val="none" w:sz="0" w:space="0" w:color="auto"/>
            <w:bottom w:val="none" w:sz="0" w:space="0" w:color="auto"/>
            <w:right w:val="none" w:sz="0" w:space="0" w:color="auto"/>
          </w:divBdr>
        </w:div>
        <w:div w:id="1126044553">
          <w:marLeft w:val="480"/>
          <w:marRight w:val="0"/>
          <w:marTop w:val="0"/>
          <w:marBottom w:val="0"/>
          <w:divBdr>
            <w:top w:val="none" w:sz="0" w:space="0" w:color="auto"/>
            <w:left w:val="none" w:sz="0" w:space="0" w:color="auto"/>
            <w:bottom w:val="none" w:sz="0" w:space="0" w:color="auto"/>
            <w:right w:val="none" w:sz="0" w:space="0" w:color="auto"/>
          </w:divBdr>
        </w:div>
        <w:div w:id="35548110">
          <w:marLeft w:val="480"/>
          <w:marRight w:val="0"/>
          <w:marTop w:val="0"/>
          <w:marBottom w:val="0"/>
          <w:divBdr>
            <w:top w:val="none" w:sz="0" w:space="0" w:color="auto"/>
            <w:left w:val="none" w:sz="0" w:space="0" w:color="auto"/>
            <w:bottom w:val="none" w:sz="0" w:space="0" w:color="auto"/>
            <w:right w:val="none" w:sz="0" w:space="0" w:color="auto"/>
          </w:divBdr>
        </w:div>
        <w:div w:id="1460536701">
          <w:marLeft w:val="480"/>
          <w:marRight w:val="0"/>
          <w:marTop w:val="0"/>
          <w:marBottom w:val="0"/>
          <w:divBdr>
            <w:top w:val="none" w:sz="0" w:space="0" w:color="auto"/>
            <w:left w:val="none" w:sz="0" w:space="0" w:color="auto"/>
            <w:bottom w:val="none" w:sz="0" w:space="0" w:color="auto"/>
            <w:right w:val="none" w:sz="0" w:space="0" w:color="auto"/>
          </w:divBdr>
        </w:div>
        <w:div w:id="178928879">
          <w:marLeft w:val="480"/>
          <w:marRight w:val="0"/>
          <w:marTop w:val="0"/>
          <w:marBottom w:val="0"/>
          <w:divBdr>
            <w:top w:val="none" w:sz="0" w:space="0" w:color="auto"/>
            <w:left w:val="none" w:sz="0" w:space="0" w:color="auto"/>
            <w:bottom w:val="none" w:sz="0" w:space="0" w:color="auto"/>
            <w:right w:val="none" w:sz="0" w:space="0" w:color="auto"/>
          </w:divBdr>
        </w:div>
        <w:div w:id="776371175">
          <w:marLeft w:val="480"/>
          <w:marRight w:val="0"/>
          <w:marTop w:val="0"/>
          <w:marBottom w:val="0"/>
          <w:divBdr>
            <w:top w:val="none" w:sz="0" w:space="0" w:color="auto"/>
            <w:left w:val="none" w:sz="0" w:space="0" w:color="auto"/>
            <w:bottom w:val="none" w:sz="0" w:space="0" w:color="auto"/>
            <w:right w:val="none" w:sz="0" w:space="0" w:color="auto"/>
          </w:divBdr>
        </w:div>
        <w:div w:id="1867020260">
          <w:marLeft w:val="480"/>
          <w:marRight w:val="0"/>
          <w:marTop w:val="0"/>
          <w:marBottom w:val="0"/>
          <w:divBdr>
            <w:top w:val="none" w:sz="0" w:space="0" w:color="auto"/>
            <w:left w:val="none" w:sz="0" w:space="0" w:color="auto"/>
            <w:bottom w:val="none" w:sz="0" w:space="0" w:color="auto"/>
            <w:right w:val="none" w:sz="0" w:space="0" w:color="auto"/>
          </w:divBdr>
        </w:div>
        <w:div w:id="374741226">
          <w:marLeft w:val="480"/>
          <w:marRight w:val="0"/>
          <w:marTop w:val="0"/>
          <w:marBottom w:val="0"/>
          <w:divBdr>
            <w:top w:val="none" w:sz="0" w:space="0" w:color="auto"/>
            <w:left w:val="none" w:sz="0" w:space="0" w:color="auto"/>
            <w:bottom w:val="none" w:sz="0" w:space="0" w:color="auto"/>
            <w:right w:val="none" w:sz="0" w:space="0" w:color="auto"/>
          </w:divBdr>
        </w:div>
        <w:div w:id="1635675652">
          <w:marLeft w:val="480"/>
          <w:marRight w:val="0"/>
          <w:marTop w:val="0"/>
          <w:marBottom w:val="0"/>
          <w:divBdr>
            <w:top w:val="none" w:sz="0" w:space="0" w:color="auto"/>
            <w:left w:val="none" w:sz="0" w:space="0" w:color="auto"/>
            <w:bottom w:val="none" w:sz="0" w:space="0" w:color="auto"/>
            <w:right w:val="none" w:sz="0" w:space="0" w:color="auto"/>
          </w:divBdr>
        </w:div>
        <w:div w:id="628586239">
          <w:marLeft w:val="480"/>
          <w:marRight w:val="0"/>
          <w:marTop w:val="0"/>
          <w:marBottom w:val="0"/>
          <w:divBdr>
            <w:top w:val="none" w:sz="0" w:space="0" w:color="auto"/>
            <w:left w:val="none" w:sz="0" w:space="0" w:color="auto"/>
            <w:bottom w:val="none" w:sz="0" w:space="0" w:color="auto"/>
            <w:right w:val="none" w:sz="0" w:space="0" w:color="auto"/>
          </w:divBdr>
        </w:div>
        <w:div w:id="1150637960">
          <w:marLeft w:val="480"/>
          <w:marRight w:val="0"/>
          <w:marTop w:val="0"/>
          <w:marBottom w:val="0"/>
          <w:divBdr>
            <w:top w:val="none" w:sz="0" w:space="0" w:color="auto"/>
            <w:left w:val="none" w:sz="0" w:space="0" w:color="auto"/>
            <w:bottom w:val="none" w:sz="0" w:space="0" w:color="auto"/>
            <w:right w:val="none" w:sz="0" w:space="0" w:color="auto"/>
          </w:divBdr>
        </w:div>
        <w:div w:id="415518615">
          <w:marLeft w:val="480"/>
          <w:marRight w:val="0"/>
          <w:marTop w:val="0"/>
          <w:marBottom w:val="0"/>
          <w:divBdr>
            <w:top w:val="none" w:sz="0" w:space="0" w:color="auto"/>
            <w:left w:val="none" w:sz="0" w:space="0" w:color="auto"/>
            <w:bottom w:val="none" w:sz="0" w:space="0" w:color="auto"/>
            <w:right w:val="none" w:sz="0" w:space="0" w:color="auto"/>
          </w:divBdr>
        </w:div>
        <w:div w:id="1673726407">
          <w:marLeft w:val="480"/>
          <w:marRight w:val="0"/>
          <w:marTop w:val="0"/>
          <w:marBottom w:val="0"/>
          <w:divBdr>
            <w:top w:val="none" w:sz="0" w:space="0" w:color="auto"/>
            <w:left w:val="none" w:sz="0" w:space="0" w:color="auto"/>
            <w:bottom w:val="none" w:sz="0" w:space="0" w:color="auto"/>
            <w:right w:val="none" w:sz="0" w:space="0" w:color="auto"/>
          </w:divBdr>
        </w:div>
        <w:div w:id="473446214">
          <w:marLeft w:val="480"/>
          <w:marRight w:val="0"/>
          <w:marTop w:val="0"/>
          <w:marBottom w:val="0"/>
          <w:divBdr>
            <w:top w:val="none" w:sz="0" w:space="0" w:color="auto"/>
            <w:left w:val="none" w:sz="0" w:space="0" w:color="auto"/>
            <w:bottom w:val="none" w:sz="0" w:space="0" w:color="auto"/>
            <w:right w:val="none" w:sz="0" w:space="0" w:color="auto"/>
          </w:divBdr>
        </w:div>
        <w:div w:id="481850514">
          <w:marLeft w:val="480"/>
          <w:marRight w:val="0"/>
          <w:marTop w:val="0"/>
          <w:marBottom w:val="0"/>
          <w:divBdr>
            <w:top w:val="none" w:sz="0" w:space="0" w:color="auto"/>
            <w:left w:val="none" w:sz="0" w:space="0" w:color="auto"/>
            <w:bottom w:val="none" w:sz="0" w:space="0" w:color="auto"/>
            <w:right w:val="none" w:sz="0" w:space="0" w:color="auto"/>
          </w:divBdr>
        </w:div>
        <w:div w:id="737023174">
          <w:marLeft w:val="480"/>
          <w:marRight w:val="0"/>
          <w:marTop w:val="0"/>
          <w:marBottom w:val="0"/>
          <w:divBdr>
            <w:top w:val="none" w:sz="0" w:space="0" w:color="auto"/>
            <w:left w:val="none" w:sz="0" w:space="0" w:color="auto"/>
            <w:bottom w:val="none" w:sz="0" w:space="0" w:color="auto"/>
            <w:right w:val="none" w:sz="0" w:space="0" w:color="auto"/>
          </w:divBdr>
        </w:div>
        <w:div w:id="2058385922">
          <w:marLeft w:val="480"/>
          <w:marRight w:val="0"/>
          <w:marTop w:val="0"/>
          <w:marBottom w:val="0"/>
          <w:divBdr>
            <w:top w:val="none" w:sz="0" w:space="0" w:color="auto"/>
            <w:left w:val="none" w:sz="0" w:space="0" w:color="auto"/>
            <w:bottom w:val="none" w:sz="0" w:space="0" w:color="auto"/>
            <w:right w:val="none" w:sz="0" w:space="0" w:color="auto"/>
          </w:divBdr>
        </w:div>
        <w:div w:id="1509100787">
          <w:marLeft w:val="480"/>
          <w:marRight w:val="0"/>
          <w:marTop w:val="0"/>
          <w:marBottom w:val="0"/>
          <w:divBdr>
            <w:top w:val="none" w:sz="0" w:space="0" w:color="auto"/>
            <w:left w:val="none" w:sz="0" w:space="0" w:color="auto"/>
            <w:bottom w:val="none" w:sz="0" w:space="0" w:color="auto"/>
            <w:right w:val="none" w:sz="0" w:space="0" w:color="auto"/>
          </w:divBdr>
        </w:div>
        <w:div w:id="1496605545">
          <w:marLeft w:val="480"/>
          <w:marRight w:val="0"/>
          <w:marTop w:val="0"/>
          <w:marBottom w:val="0"/>
          <w:divBdr>
            <w:top w:val="none" w:sz="0" w:space="0" w:color="auto"/>
            <w:left w:val="none" w:sz="0" w:space="0" w:color="auto"/>
            <w:bottom w:val="none" w:sz="0" w:space="0" w:color="auto"/>
            <w:right w:val="none" w:sz="0" w:space="0" w:color="auto"/>
          </w:divBdr>
        </w:div>
        <w:div w:id="1786383576">
          <w:marLeft w:val="480"/>
          <w:marRight w:val="0"/>
          <w:marTop w:val="0"/>
          <w:marBottom w:val="0"/>
          <w:divBdr>
            <w:top w:val="none" w:sz="0" w:space="0" w:color="auto"/>
            <w:left w:val="none" w:sz="0" w:space="0" w:color="auto"/>
            <w:bottom w:val="none" w:sz="0" w:space="0" w:color="auto"/>
            <w:right w:val="none" w:sz="0" w:space="0" w:color="auto"/>
          </w:divBdr>
        </w:div>
        <w:div w:id="955939759">
          <w:marLeft w:val="480"/>
          <w:marRight w:val="0"/>
          <w:marTop w:val="0"/>
          <w:marBottom w:val="0"/>
          <w:divBdr>
            <w:top w:val="none" w:sz="0" w:space="0" w:color="auto"/>
            <w:left w:val="none" w:sz="0" w:space="0" w:color="auto"/>
            <w:bottom w:val="none" w:sz="0" w:space="0" w:color="auto"/>
            <w:right w:val="none" w:sz="0" w:space="0" w:color="auto"/>
          </w:divBdr>
        </w:div>
        <w:div w:id="82844160">
          <w:marLeft w:val="480"/>
          <w:marRight w:val="0"/>
          <w:marTop w:val="0"/>
          <w:marBottom w:val="0"/>
          <w:divBdr>
            <w:top w:val="none" w:sz="0" w:space="0" w:color="auto"/>
            <w:left w:val="none" w:sz="0" w:space="0" w:color="auto"/>
            <w:bottom w:val="none" w:sz="0" w:space="0" w:color="auto"/>
            <w:right w:val="none" w:sz="0" w:space="0" w:color="auto"/>
          </w:divBdr>
        </w:div>
        <w:div w:id="164176766">
          <w:marLeft w:val="480"/>
          <w:marRight w:val="0"/>
          <w:marTop w:val="0"/>
          <w:marBottom w:val="0"/>
          <w:divBdr>
            <w:top w:val="none" w:sz="0" w:space="0" w:color="auto"/>
            <w:left w:val="none" w:sz="0" w:space="0" w:color="auto"/>
            <w:bottom w:val="none" w:sz="0" w:space="0" w:color="auto"/>
            <w:right w:val="none" w:sz="0" w:space="0" w:color="auto"/>
          </w:divBdr>
        </w:div>
        <w:div w:id="567811213">
          <w:marLeft w:val="480"/>
          <w:marRight w:val="0"/>
          <w:marTop w:val="0"/>
          <w:marBottom w:val="0"/>
          <w:divBdr>
            <w:top w:val="none" w:sz="0" w:space="0" w:color="auto"/>
            <w:left w:val="none" w:sz="0" w:space="0" w:color="auto"/>
            <w:bottom w:val="none" w:sz="0" w:space="0" w:color="auto"/>
            <w:right w:val="none" w:sz="0" w:space="0" w:color="auto"/>
          </w:divBdr>
        </w:div>
        <w:div w:id="1770739779">
          <w:marLeft w:val="480"/>
          <w:marRight w:val="0"/>
          <w:marTop w:val="0"/>
          <w:marBottom w:val="0"/>
          <w:divBdr>
            <w:top w:val="none" w:sz="0" w:space="0" w:color="auto"/>
            <w:left w:val="none" w:sz="0" w:space="0" w:color="auto"/>
            <w:bottom w:val="none" w:sz="0" w:space="0" w:color="auto"/>
            <w:right w:val="none" w:sz="0" w:space="0" w:color="auto"/>
          </w:divBdr>
        </w:div>
        <w:div w:id="327631850">
          <w:marLeft w:val="480"/>
          <w:marRight w:val="0"/>
          <w:marTop w:val="0"/>
          <w:marBottom w:val="0"/>
          <w:divBdr>
            <w:top w:val="none" w:sz="0" w:space="0" w:color="auto"/>
            <w:left w:val="none" w:sz="0" w:space="0" w:color="auto"/>
            <w:bottom w:val="none" w:sz="0" w:space="0" w:color="auto"/>
            <w:right w:val="none" w:sz="0" w:space="0" w:color="auto"/>
          </w:divBdr>
        </w:div>
        <w:div w:id="256715319">
          <w:marLeft w:val="480"/>
          <w:marRight w:val="0"/>
          <w:marTop w:val="0"/>
          <w:marBottom w:val="0"/>
          <w:divBdr>
            <w:top w:val="none" w:sz="0" w:space="0" w:color="auto"/>
            <w:left w:val="none" w:sz="0" w:space="0" w:color="auto"/>
            <w:bottom w:val="none" w:sz="0" w:space="0" w:color="auto"/>
            <w:right w:val="none" w:sz="0" w:space="0" w:color="auto"/>
          </w:divBdr>
        </w:div>
        <w:div w:id="550045170">
          <w:marLeft w:val="480"/>
          <w:marRight w:val="0"/>
          <w:marTop w:val="0"/>
          <w:marBottom w:val="0"/>
          <w:divBdr>
            <w:top w:val="none" w:sz="0" w:space="0" w:color="auto"/>
            <w:left w:val="none" w:sz="0" w:space="0" w:color="auto"/>
            <w:bottom w:val="none" w:sz="0" w:space="0" w:color="auto"/>
            <w:right w:val="none" w:sz="0" w:space="0" w:color="auto"/>
          </w:divBdr>
        </w:div>
        <w:div w:id="561983215">
          <w:marLeft w:val="480"/>
          <w:marRight w:val="0"/>
          <w:marTop w:val="0"/>
          <w:marBottom w:val="0"/>
          <w:divBdr>
            <w:top w:val="none" w:sz="0" w:space="0" w:color="auto"/>
            <w:left w:val="none" w:sz="0" w:space="0" w:color="auto"/>
            <w:bottom w:val="none" w:sz="0" w:space="0" w:color="auto"/>
            <w:right w:val="none" w:sz="0" w:space="0" w:color="auto"/>
          </w:divBdr>
        </w:div>
        <w:div w:id="671955537">
          <w:marLeft w:val="480"/>
          <w:marRight w:val="0"/>
          <w:marTop w:val="0"/>
          <w:marBottom w:val="0"/>
          <w:divBdr>
            <w:top w:val="none" w:sz="0" w:space="0" w:color="auto"/>
            <w:left w:val="none" w:sz="0" w:space="0" w:color="auto"/>
            <w:bottom w:val="none" w:sz="0" w:space="0" w:color="auto"/>
            <w:right w:val="none" w:sz="0" w:space="0" w:color="auto"/>
          </w:divBdr>
        </w:div>
        <w:div w:id="1379235549">
          <w:marLeft w:val="480"/>
          <w:marRight w:val="0"/>
          <w:marTop w:val="0"/>
          <w:marBottom w:val="0"/>
          <w:divBdr>
            <w:top w:val="none" w:sz="0" w:space="0" w:color="auto"/>
            <w:left w:val="none" w:sz="0" w:space="0" w:color="auto"/>
            <w:bottom w:val="none" w:sz="0" w:space="0" w:color="auto"/>
            <w:right w:val="none" w:sz="0" w:space="0" w:color="auto"/>
          </w:divBdr>
        </w:div>
        <w:div w:id="492572876">
          <w:marLeft w:val="480"/>
          <w:marRight w:val="0"/>
          <w:marTop w:val="0"/>
          <w:marBottom w:val="0"/>
          <w:divBdr>
            <w:top w:val="none" w:sz="0" w:space="0" w:color="auto"/>
            <w:left w:val="none" w:sz="0" w:space="0" w:color="auto"/>
            <w:bottom w:val="none" w:sz="0" w:space="0" w:color="auto"/>
            <w:right w:val="none" w:sz="0" w:space="0" w:color="auto"/>
          </w:divBdr>
        </w:div>
        <w:div w:id="2044355815">
          <w:marLeft w:val="480"/>
          <w:marRight w:val="0"/>
          <w:marTop w:val="0"/>
          <w:marBottom w:val="0"/>
          <w:divBdr>
            <w:top w:val="none" w:sz="0" w:space="0" w:color="auto"/>
            <w:left w:val="none" w:sz="0" w:space="0" w:color="auto"/>
            <w:bottom w:val="none" w:sz="0" w:space="0" w:color="auto"/>
            <w:right w:val="none" w:sz="0" w:space="0" w:color="auto"/>
          </w:divBdr>
        </w:div>
        <w:div w:id="720634080">
          <w:marLeft w:val="480"/>
          <w:marRight w:val="0"/>
          <w:marTop w:val="0"/>
          <w:marBottom w:val="0"/>
          <w:divBdr>
            <w:top w:val="none" w:sz="0" w:space="0" w:color="auto"/>
            <w:left w:val="none" w:sz="0" w:space="0" w:color="auto"/>
            <w:bottom w:val="none" w:sz="0" w:space="0" w:color="auto"/>
            <w:right w:val="none" w:sz="0" w:space="0" w:color="auto"/>
          </w:divBdr>
        </w:div>
        <w:div w:id="590703406">
          <w:marLeft w:val="480"/>
          <w:marRight w:val="0"/>
          <w:marTop w:val="0"/>
          <w:marBottom w:val="0"/>
          <w:divBdr>
            <w:top w:val="none" w:sz="0" w:space="0" w:color="auto"/>
            <w:left w:val="none" w:sz="0" w:space="0" w:color="auto"/>
            <w:bottom w:val="none" w:sz="0" w:space="0" w:color="auto"/>
            <w:right w:val="none" w:sz="0" w:space="0" w:color="auto"/>
          </w:divBdr>
        </w:div>
        <w:div w:id="2019504035">
          <w:marLeft w:val="480"/>
          <w:marRight w:val="0"/>
          <w:marTop w:val="0"/>
          <w:marBottom w:val="0"/>
          <w:divBdr>
            <w:top w:val="none" w:sz="0" w:space="0" w:color="auto"/>
            <w:left w:val="none" w:sz="0" w:space="0" w:color="auto"/>
            <w:bottom w:val="none" w:sz="0" w:space="0" w:color="auto"/>
            <w:right w:val="none" w:sz="0" w:space="0" w:color="auto"/>
          </w:divBdr>
        </w:div>
        <w:div w:id="243614528">
          <w:marLeft w:val="480"/>
          <w:marRight w:val="0"/>
          <w:marTop w:val="0"/>
          <w:marBottom w:val="0"/>
          <w:divBdr>
            <w:top w:val="none" w:sz="0" w:space="0" w:color="auto"/>
            <w:left w:val="none" w:sz="0" w:space="0" w:color="auto"/>
            <w:bottom w:val="none" w:sz="0" w:space="0" w:color="auto"/>
            <w:right w:val="none" w:sz="0" w:space="0" w:color="auto"/>
          </w:divBdr>
        </w:div>
        <w:div w:id="2091850896">
          <w:marLeft w:val="480"/>
          <w:marRight w:val="0"/>
          <w:marTop w:val="0"/>
          <w:marBottom w:val="0"/>
          <w:divBdr>
            <w:top w:val="none" w:sz="0" w:space="0" w:color="auto"/>
            <w:left w:val="none" w:sz="0" w:space="0" w:color="auto"/>
            <w:bottom w:val="none" w:sz="0" w:space="0" w:color="auto"/>
            <w:right w:val="none" w:sz="0" w:space="0" w:color="auto"/>
          </w:divBdr>
        </w:div>
        <w:div w:id="1134522708">
          <w:marLeft w:val="480"/>
          <w:marRight w:val="0"/>
          <w:marTop w:val="0"/>
          <w:marBottom w:val="0"/>
          <w:divBdr>
            <w:top w:val="none" w:sz="0" w:space="0" w:color="auto"/>
            <w:left w:val="none" w:sz="0" w:space="0" w:color="auto"/>
            <w:bottom w:val="none" w:sz="0" w:space="0" w:color="auto"/>
            <w:right w:val="none" w:sz="0" w:space="0" w:color="auto"/>
          </w:divBdr>
        </w:div>
        <w:div w:id="1213466627">
          <w:marLeft w:val="480"/>
          <w:marRight w:val="0"/>
          <w:marTop w:val="0"/>
          <w:marBottom w:val="0"/>
          <w:divBdr>
            <w:top w:val="none" w:sz="0" w:space="0" w:color="auto"/>
            <w:left w:val="none" w:sz="0" w:space="0" w:color="auto"/>
            <w:bottom w:val="none" w:sz="0" w:space="0" w:color="auto"/>
            <w:right w:val="none" w:sz="0" w:space="0" w:color="auto"/>
          </w:divBdr>
        </w:div>
        <w:div w:id="1989244726">
          <w:marLeft w:val="480"/>
          <w:marRight w:val="0"/>
          <w:marTop w:val="0"/>
          <w:marBottom w:val="0"/>
          <w:divBdr>
            <w:top w:val="none" w:sz="0" w:space="0" w:color="auto"/>
            <w:left w:val="none" w:sz="0" w:space="0" w:color="auto"/>
            <w:bottom w:val="none" w:sz="0" w:space="0" w:color="auto"/>
            <w:right w:val="none" w:sz="0" w:space="0" w:color="auto"/>
          </w:divBdr>
        </w:div>
        <w:div w:id="2044598416">
          <w:marLeft w:val="480"/>
          <w:marRight w:val="0"/>
          <w:marTop w:val="0"/>
          <w:marBottom w:val="0"/>
          <w:divBdr>
            <w:top w:val="none" w:sz="0" w:space="0" w:color="auto"/>
            <w:left w:val="none" w:sz="0" w:space="0" w:color="auto"/>
            <w:bottom w:val="none" w:sz="0" w:space="0" w:color="auto"/>
            <w:right w:val="none" w:sz="0" w:space="0" w:color="auto"/>
          </w:divBdr>
        </w:div>
        <w:div w:id="1590310815">
          <w:marLeft w:val="480"/>
          <w:marRight w:val="0"/>
          <w:marTop w:val="0"/>
          <w:marBottom w:val="0"/>
          <w:divBdr>
            <w:top w:val="none" w:sz="0" w:space="0" w:color="auto"/>
            <w:left w:val="none" w:sz="0" w:space="0" w:color="auto"/>
            <w:bottom w:val="none" w:sz="0" w:space="0" w:color="auto"/>
            <w:right w:val="none" w:sz="0" w:space="0" w:color="auto"/>
          </w:divBdr>
        </w:div>
        <w:div w:id="1427457444">
          <w:marLeft w:val="480"/>
          <w:marRight w:val="0"/>
          <w:marTop w:val="0"/>
          <w:marBottom w:val="0"/>
          <w:divBdr>
            <w:top w:val="none" w:sz="0" w:space="0" w:color="auto"/>
            <w:left w:val="none" w:sz="0" w:space="0" w:color="auto"/>
            <w:bottom w:val="none" w:sz="0" w:space="0" w:color="auto"/>
            <w:right w:val="none" w:sz="0" w:space="0" w:color="auto"/>
          </w:divBdr>
        </w:div>
        <w:div w:id="1133208880">
          <w:marLeft w:val="480"/>
          <w:marRight w:val="0"/>
          <w:marTop w:val="0"/>
          <w:marBottom w:val="0"/>
          <w:divBdr>
            <w:top w:val="none" w:sz="0" w:space="0" w:color="auto"/>
            <w:left w:val="none" w:sz="0" w:space="0" w:color="auto"/>
            <w:bottom w:val="none" w:sz="0" w:space="0" w:color="auto"/>
            <w:right w:val="none" w:sz="0" w:space="0" w:color="auto"/>
          </w:divBdr>
        </w:div>
        <w:div w:id="464280963">
          <w:marLeft w:val="480"/>
          <w:marRight w:val="0"/>
          <w:marTop w:val="0"/>
          <w:marBottom w:val="0"/>
          <w:divBdr>
            <w:top w:val="none" w:sz="0" w:space="0" w:color="auto"/>
            <w:left w:val="none" w:sz="0" w:space="0" w:color="auto"/>
            <w:bottom w:val="none" w:sz="0" w:space="0" w:color="auto"/>
            <w:right w:val="none" w:sz="0" w:space="0" w:color="auto"/>
          </w:divBdr>
        </w:div>
        <w:div w:id="463698261">
          <w:marLeft w:val="480"/>
          <w:marRight w:val="0"/>
          <w:marTop w:val="0"/>
          <w:marBottom w:val="0"/>
          <w:divBdr>
            <w:top w:val="none" w:sz="0" w:space="0" w:color="auto"/>
            <w:left w:val="none" w:sz="0" w:space="0" w:color="auto"/>
            <w:bottom w:val="none" w:sz="0" w:space="0" w:color="auto"/>
            <w:right w:val="none" w:sz="0" w:space="0" w:color="auto"/>
          </w:divBdr>
        </w:div>
        <w:div w:id="1612742406">
          <w:marLeft w:val="480"/>
          <w:marRight w:val="0"/>
          <w:marTop w:val="0"/>
          <w:marBottom w:val="0"/>
          <w:divBdr>
            <w:top w:val="none" w:sz="0" w:space="0" w:color="auto"/>
            <w:left w:val="none" w:sz="0" w:space="0" w:color="auto"/>
            <w:bottom w:val="none" w:sz="0" w:space="0" w:color="auto"/>
            <w:right w:val="none" w:sz="0" w:space="0" w:color="auto"/>
          </w:divBdr>
        </w:div>
        <w:div w:id="1114321397">
          <w:marLeft w:val="480"/>
          <w:marRight w:val="0"/>
          <w:marTop w:val="0"/>
          <w:marBottom w:val="0"/>
          <w:divBdr>
            <w:top w:val="none" w:sz="0" w:space="0" w:color="auto"/>
            <w:left w:val="none" w:sz="0" w:space="0" w:color="auto"/>
            <w:bottom w:val="none" w:sz="0" w:space="0" w:color="auto"/>
            <w:right w:val="none" w:sz="0" w:space="0" w:color="auto"/>
          </w:divBdr>
        </w:div>
        <w:div w:id="260182086">
          <w:marLeft w:val="480"/>
          <w:marRight w:val="0"/>
          <w:marTop w:val="0"/>
          <w:marBottom w:val="0"/>
          <w:divBdr>
            <w:top w:val="none" w:sz="0" w:space="0" w:color="auto"/>
            <w:left w:val="none" w:sz="0" w:space="0" w:color="auto"/>
            <w:bottom w:val="none" w:sz="0" w:space="0" w:color="auto"/>
            <w:right w:val="none" w:sz="0" w:space="0" w:color="auto"/>
          </w:divBdr>
        </w:div>
        <w:div w:id="1678531143">
          <w:marLeft w:val="480"/>
          <w:marRight w:val="0"/>
          <w:marTop w:val="0"/>
          <w:marBottom w:val="0"/>
          <w:divBdr>
            <w:top w:val="none" w:sz="0" w:space="0" w:color="auto"/>
            <w:left w:val="none" w:sz="0" w:space="0" w:color="auto"/>
            <w:bottom w:val="none" w:sz="0" w:space="0" w:color="auto"/>
            <w:right w:val="none" w:sz="0" w:space="0" w:color="auto"/>
          </w:divBdr>
        </w:div>
        <w:div w:id="1959949680">
          <w:marLeft w:val="480"/>
          <w:marRight w:val="0"/>
          <w:marTop w:val="0"/>
          <w:marBottom w:val="0"/>
          <w:divBdr>
            <w:top w:val="none" w:sz="0" w:space="0" w:color="auto"/>
            <w:left w:val="none" w:sz="0" w:space="0" w:color="auto"/>
            <w:bottom w:val="none" w:sz="0" w:space="0" w:color="auto"/>
            <w:right w:val="none" w:sz="0" w:space="0" w:color="auto"/>
          </w:divBdr>
        </w:div>
        <w:div w:id="1935091570">
          <w:marLeft w:val="480"/>
          <w:marRight w:val="0"/>
          <w:marTop w:val="0"/>
          <w:marBottom w:val="0"/>
          <w:divBdr>
            <w:top w:val="none" w:sz="0" w:space="0" w:color="auto"/>
            <w:left w:val="none" w:sz="0" w:space="0" w:color="auto"/>
            <w:bottom w:val="none" w:sz="0" w:space="0" w:color="auto"/>
            <w:right w:val="none" w:sz="0" w:space="0" w:color="auto"/>
          </w:divBdr>
        </w:div>
        <w:div w:id="1150100100">
          <w:marLeft w:val="480"/>
          <w:marRight w:val="0"/>
          <w:marTop w:val="0"/>
          <w:marBottom w:val="0"/>
          <w:divBdr>
            <w:top w:val="none" w:sz="0" w:space="0" w:color="auto"/>
            <w:left w:val="none" w:sz="0" w:space="0" w:color="auto"/>
            <w:bottom w:val="none" w:sz="0" w:space="0" w:color="auto"/>
            <w:right w:val="none" w:sz="0" w:space="0" w:color="auto"/>
          </w:divBdr>
        </w:div>
        <w:div w:id="567155636">
          <w:marLeft w:val="480"/>
          <w:marRight w:val="0"/>
          <w:marTop w:val="0"/>
          <w:marBottom w:val="0"/>
          <w:divBdr>
            <w:top w:val="none" w:sz="0" w:space="0" w:color="auto"/>
            <w:left w:val="none" w:sz="0" w:space="0" w:color="auto"/>
            <w:bottom w:val="none" w:sz="0" w:space="0" w:color="auto"/>
            <w:right w:val="none" w:sz="0" w:space="0" w:color="auto"/>
          </w:divBdr>
        </w:div>
      </w:divsChild>
    </w:div>
    <w:div w:id="1714033730">
      <w:bodyDiv w:val="1"/>
      <w:marLeft w:val="0"/>
      <w:marRight w:val="0"/>
      <w:marTop w:val="0"/>
      <w:marBottom w:val="0"/>
      <w:divBdr>
        <w:top w:val="none" w:sz="0" w:space="0" w:color="auto"/>
        <w:left w:val="none" w:sz="0" w:space="0" w:color="auto"/>
        <w:bottom w:val="none" w:sz="0" w:space="0" w:color="auto"/>
        <w:right w:val="none" w:sz="0" w:space="0" w:color="auto"/>
      </w:divBdr>
    </w:div>
    <w:div w:id="1720394213">
      <w:bodyDiv w:val="1"/>
      <w:marLeft w:val="0"/>
      <w:marRight w:val="0"/>
      <w:marTop w:val="0"/>
      <w:marBottom w:val="0"/>
      <w:divBdr>
        <w:top w:val="none" w:sz="0" w:space="0" w:color="auto"/>
        <w:left w:val="none" w:sz="0" w:space="0" w:color="auto"/>
        <w:bottom w:val="none" w:sz="0" w:space="0" w:color="auto"/>
        <w:right w:val="none" w:sz="0" w:space="0" w:color="auto"/>
      </w:divBdr>
      <w:divsChild>
        <w:div w:id="1147357182">
          <w:marLeft w:val="480"/>
          <w:marRight w:val="0"/>
          <w:marTop w:val="0"/>
          <w:marBottom w:val="0"/>
          <w:divBdr>
            <w:top w:val="none" w:sz="0" w:space="0" w:color="auto"/>
            <w:left w:val="none" w:sz="0" w:space="0" w:color="auto"/>
            <w:bottom w:val="none" w:sz="0" w:space="0" w:color="auto"/>
            <w:right w:val="none" w:sz="0" w:space="0" w:color="auto"/>
          </w:divBdr>
        </w:div>
        <w:div w:id="1981499983">
          <w:marLeft w:val="480"/>
          <w:marRight w:val="0"/>
          <w:marTop w:val="0"/>
          <w:marBottom w:val="0"/>
          <w:divBdr>
            <w:top w:val="none" w:sz="0" w:space="0" w:color="auto"/>
            <w:left w:val="none" w:sz="0" w:space="0" w:color="auto"/>
            <w:bottom w:val="none" w:sz="0" w:space="0" w:color="auto"/>
            <w:right w:val="none" w:sz="0" w:space="0" w:color="auto"/>
          </w:divBdr>
        </w:div>
        <w:div w:id="1739018171">
          <w:marLeft w:val="480"/>
          <w:marRight w:val="0"/>
          <w:marTop w:val="0"/>
          <w:marBottom w:val="0"/>
          <w:divBdr>
            <w:top w:val="none" w:sz="0" w:space="0" w:color="auto"/>
            <w:left w:val="none" w:sz="0" w:space="0" w:color="auto"/>
            <w:bottom w:val="none" w:sz="0" w:space="0" w:color="auto"/>
            <w:right w:val="none" w:sz="0" w:space="0" w:color="auto"/>
          </w:divBdr>
        </w:div>
        <w:div w:id="1184905335">
          <w:marLeft w:val="480"/>
          <w:marRight w:val="0"/>
          <w:marTop w:val="0"/>
          <w:marBottom w:val="0"/>
          <w:divBdr>
            <w:top w:val="none" w:sz="0" w:space="0" w:color="auto"/>
            <w:left w:val="none" w:sz="0" w:space="0" w:color="auto"/>
            <w:bottom w:val="none" w:sz="0" w:space="0" w:color="auto"/>
            <w:right w:val="none" w:sz="0" w:space="0" w:color="auto"/>
          </w:divBdr>
        </w:div>
        <w:div w:id="1128550457">
          <w:marLeft w:val="480"/>
          <w:marRight w:val="0"/>
          <w:marTop w:val="0"/>
          <w:marBottom w:val="0"/>
          <w:divBdr>
            <w:top w:val="none" w:sz="0" w:space="0" w:color="auto"/>
            <w:left w:val="none" w:sz="0" w:space="0" w:color="auto"/>
            <w:bottom w:val="none" w:sz="0" w:space="0" w:color="auto"/>
            <w:right w:val="none" w:sz="0" w:space="0" w:color="auto"/>
          </w:divBdr>
        </w:div>
        <w:div w:id="1059667692">
          <w:marLeft w:val="480"/>
          <w:marRight w:val="0"/>
          <w:marTop w:val="0"/>
          <w:marBottom w:val="0"/>
          <w:divBdr>
            <w:top w:val="none" w:sz="0" w:space="0" w:color="auto"/>
            <w:left w:val="none" w:sz="0" w:space="0" w:color="auto"/>
            <w:bottom w:val="none" w:sz="0" w:space="0" w:color="auto"/>
            <w:right w:val="none" w:sz="0" w:space="0" w:color="auto"/>
          </w:divBdr>
        </w:div>
        <w:div w:id="65497605">
          <w:marLeft w:val="480"/>
          <w:marRight w:val="0"/>
          <w:marTop w:val="0"/>
          <w:marBottom w:val="0"/>
          <w:divBdr>
            <w:top w:val="none" w:sz="0" w:space="0" w:color="auto"/>
            <w:left w:val="none" w:sz="0" w:space="0" w:color="auto"/>
            <w:bottom w:val="none" w:sz="0" w:space="0" w:color="auto"/>
            <w:right w:val="none" w:sz="0" w:space="0" w:color="auto"/>
          </w:divBdr>
        </w:div>
        <w:div w:id="1807039645">
          <w:marLeft w:val="480"/>
          <w:marRight w:val="0"/>
          <w:marTop w:val="0"/>
          <w:marBottom w:val="0"/>
          <w:divBdr>
            <w:top w:val="none" w:sz="0" w:space="0" w:color="auto"/>
            <w:left w:val="none" w:sz="0" w:space="0" w:color="auto"/>
            <w:bottom w:val="none" w:sz="0" w:space="0" w:color="auto"/>
            <w:right w:val="none" w:sz="0" w:space="0" w:color="auto"/>
          </w:divBdr>
        </w:div>
        <w:div w:id="1679962436">
          <w:marLeft w:val="480"/>
          <w:marRight w:val="0"/>
          <w:marTop w:val="0"/>
          <w:marBottom w:val="0"/>
          <w:divBdr>
            <w:top w:val="none" w:sz="0" w:space="0" w:color="auto"/>
            <w:left w:val="none" w:sz="0" w:space="0" w:color="auto"/>
            <w:bottom w:val="none" w:sz="0" w:space="0" w:color="auto"/>
            <w:right w:val="none" w:sz="0" w:space="0" w:color="auto"/>
          </w:divBdr>
        </w:div>
        <w:div w:id="457383900">
          <w:marLeft w:val="480"/>
          <w:marRight w:val="0"/>
          <w:marTop w:val="0"/>
          <w:marBottom w:val="0"/>
          <w:divBdr>
            <w:top w:val="none" w:sz="0" w:space="0" w:color="auto"/>
            <w:left w:val="none" w:sz="0" w:space="0" w:color="auto"/>
            <w:bottom w:val="none" w:sz="0" w:space="0" w:color="auto"/>
            <w:right w:val="none" w:sz="0" w:space="0" w:color="auto"/>
          </w:divBdr>
        </w:div>
        <w:div w:id="1325353780">
          <w:marLeft w:val="480"/>
          <w:marRight w:val="0"/>
          <w:marTop w:val="0"/>
          <w:marBottom w:val="0"/>
          <w:divBdr>
            <w:top w:val="none" w:sz="0" w:space="0" w:color="auto"/>
            <w:left w:val="none" w:sz="0" w:space="0" w:color="auto"/>
            <w:bottom w:val="none" w:sz="0" w:space="0" w:color="auto"/>
            <w:right w:val="none" w:sz="0" w:space="0" w:color="auto"/>
          </w:divBdr>
        </w:div>
        <w:div w:id="389773281">
          <w:marLeft w:val="480"/>
          <w:marRight w:val="0"/>
          <w:marTop w:val="0"/>
          <w:marBottom w:val="0"/>
          <w:divBdr>
            <w:top w:val="none" w:sz="0" w:space="0" w:color="auto"/>
            <w:left w:val="none" w:sz="0" w:space="0" w:color="auto"/>
            <w:bottom w:val="none" w:sz="0" w:space="0" w:color="auto"/>
            <w:right w:val="none" w:sz="0" w:space="0" w:color="auto"/>
          </w:divBdr>
        </w:div>
        <w:div w:id="681200707">
          <w:marLeft w:val="480"/>
          <w:marRight w:val="0"/>
          <w:marTop w:val="0"/>
          <w:marBottom w:val="0"/>
          <w:divBdr>
            <w:top w:val="none" w:sz="0" w:space="0" w:color="auto"/>
            <w:left w:val="none" w:sz="0" w:space="0" w:color="auto"/>
            <w:bottom w:val="none" w:sz="0" w:space="0" w:color="auto"/>
            <w:right w:val="none" w:sz="0" w:space="0" w:color="auto"/>
          </w:divBdr>
        </w:div>
        <w:div w:id="1048459642">
          <w:marLeft w:val="480"/>
          <w:marRight w:val="0"/>
          <w:marTop w:val="0"/>
          <w:marBottom w:val="0"/>
          <w:divBdr>
            <w:top w:val="none" w:sz="0" w:space="0" w:color="auto"/>
            <w:left w:val="none" w:sz="0" w:space="0" w:color="auto"/>
            <w:bottom w:val="none" w:sz="0" w:space="0" w:color="auto"/>
            <w:right w:val="none" w:sz="0" w:space="0" w:color="auto"/>
          </w:divBdr>
        </w:div>
        <w:div w:id="66197446">
          <w:marLeft w:val="480"/>
          <w:marRight w:val="0"/>
          <w:marTop w:val="0"/>
          <w:marBottom w:val="0"/>
          <w:divBdr>
            <w:top w:val="none" w:sz="0" w:space="0" w:color="auto"/>
            <w:left w:val="none" w:sz="0" w:space="0" w:color="auto"/>
            <w:bottom w:val="none" w:sz="0" w:space="0" w:color="auto"/>
            <w:right w:val="none" w:sz="0" w:space="0" w:color="auto"/>
          </w:divBdr>
        </w:div>
        <w:div w:id="374627222">
          <w:marLeft w:val="480"/>
          <w:marRight w:val="0"/>
          <w:marTop w:val="0"/>
          <w:marBottom w:val="0"/>
          <w:divBdr>
            <w:top w:val="none" w:sz="0" w:space="0" w:color="auto"/>
            <w:left w:val="none" w:sz="0" w:space="0" w:color="auto"/>
            <w:bottom w:val="none" w:sz="0" w:space="0" w:color="auto"/>
            <w:right w:val="none" w:sz="0" w:space="0" w:color="auto"/>
          </w:divBdr>
        </w:div>
        <w:div w:id="871382240">
          <w:marLeft w:val="480"/>
          <w:marRight w:val="0"/>
          <w:marTop w:val="0"/>
          <w:marBottom w:val="0"/>
          <w:divBdr>
            <w:top w:val="none" w:sz="0" w:space="0" w:color="auto"/>
            <w:left w:val="none" w:sz="0" w:space="0" w:color="auto"/>
            <w:bottom w:val="none" w:sz="0" w:space="0" w:color="auto"/>
            <w:right w:val="none" w:sz="0" w:space="0" w:color="auto"/>
          </w:divBdr>
        </w:div>
        <w:div w:id="1851069292">
          <w:marLeft w:val="480"/>
          <w:marRight w:val="0"/>
          <w:marTop w:val="0"/>
          <w:marBottom w:val="0"/>
          <w:divBdr>
            <w:top w:val="none" w:sz="0" w:space="0" w:color="auto"/>
            <w:left w:val="none" w:sz="0" w:space="0" w:color="auto"/>
            <w:bottom w:val="none" w:sz="0" w:space="0" w:color="auto"/>
            <w:right w:val="none" w:sz="0" w:space="0" w:color="auto"/>
          </w:divBdr>
        </w:div>
        <w:div w:id="880436386">
          <w:marLeft w:val="480"/>
          <w:marRight w:val="0"/>
          <w:marTop w:val="0"/>
          <w:marBottom w:val="0"/>
          <w:divBdr>
            <w:top w:val="none" w:sz="0" w:space="0" w:color="auto"/>
            <w:left w:val="none" w:sz="0" w:space="0" w:color="auto"/>
            <w:bottom w:val="none" w:sz="0" w:space="0" w:color="auto"/>
            <w:right w:val="none" w:sz="0" w:space="0" w:color="auto"/>
          </w:divBdr>
        </w:div>
        <w:div w:id="1166944134">
          <w:marLeft w:val="480"/>
          <w:marRight w:val="0"/>
          <w:marTop w:val="0"/>
          <w:marBottom w:val="0"/>
          <w:divBdr>
            <w:top w:val="none" w:sz="0" w:space="0" w:color="auto"/>
            <w:left w:val="none" w:sz="0" w:space="0" w:color="auto"/>
            <w:bottom w:val="none" w:sz="0" w:space="0" w:color="auto"/>
            <w:right w:val="none" w:sz="0" w:space="0" w:color="auto"/>
          </w:divBdr>
        </w:div>
        <w:div w:id="1660619432">
          <w:marLeft w:val="480"/>
          <w:marRight w:val="0"/>
          <w:marTop w:val="0"/>
          <w:marBottom w:val="0"/>
          <w:divBdr>
            <w:top w:val="none" w:sz="0" w:space="0" w:color="auto"/>
            <w:left w:val="none" w:sz="0" w:space="0" w:color="auto"/>
            <w:bottom w:val="none" w:sz="0" w:space="0" w:color="auto"/>
            <w:right w:val="none" w:sz="0" w:space="0" w:color="auto"/>
          </w:divBdr>
        </w:div>
        <w:div w:id="1472290070">
          <w:marLeft w:val="480"/>
          <w:marRight w:val="0"/>
          <w:marTop w:val="0"/>
          <w:marBottom w:val="0"/>
          <w:divBdr>
            <w:top w:val="none" w:sz="0" w:space="0" w:color="auto"/>
            <w:left w:val="none" w:sz="0" w:space="0" w:color="auto"/>
            <w:bottom w:val="none" w:sz="0" w:space="0" w:color="auto"/>
            <w:right w:val="none" w:sz="0" w:space="0" w:color="auto"/>
          </w:divBdr>
        </w:div>
        <w:div w:id="697856518">
          <w:marLeft w:val="480"/>
          <w:marRight w:val="0"/>
          <w:marTop w:val="0"/>
          <w:marBottom w:val="0"/>
          <w:divBdr>
            <w:top w:val="none" w:sz="0" w:space="0" w:color="auto"/>
            <w:left w:val="none" w:sz="0" w:space="0" w:color="auto"/>
            <w:bottom w:val="none" w:sz="0" w:space="0" w:color="auto"/>
            <w:right w:val="none" w:sz="0" w:space="0" w:color="auto"/>
          </w:divBdr>
        </w:div>
        <w:div w:id="10378213">
          <w:marLeft w:val="480"/>
          <w:marRight w:val="0"/>
          <w:marTop w:val="0"/>
          <w:marBottom w:val="0"/>
          <w:divBdr>
            <w:top w:val="none" w:sz="0" w:space="0" w:color="auto"/>
            <w:left w:val="none" w:sz="0" w:space="0" w:color="auto"/>
            <w:bottom w:val="none" w:sz="0" w:space="0" w:color="auto"/>
            <w:right w:val="none" w:sz="0" w:space="0" w:color="auto"/>
          </w:divBdr>
        </w:div>
        <w:div w:id="2012249458">
          <w:marLeft w:val="480"/>
          <w:marRight w:val="0"/>
          <w:marTop w:val="0"/>
          <w:marBottom w:val="0"/>
          <w:divBdr>
            <w:top w:val="none" w:sz="0" w:space="0" w:color="auto"/>
            <w:left w:val="none" w:sz="0" w:space="0" w:color="auto"/>
            <w:bottom w:val="none" w:sz="0" w:space="0" w:color="auto"/>
            <w:right w:val="none" w:sz="0" w:space="0" w:color="auto"/>
          </w:divBdr>
        </w:div>
        <w:div w:id="945770438">
          <w:marLeft w:val="480"/>
          <w:marRight w:val="0"/>
          <w:marTop w:val="0"/>
          <w:marBottom w:val="0"/>
          <w:divBdr>
            <w:top w:val="none" w:sz="0" w:space="0" w:color="auto"/>
            <w:left w:val="none" w:sz="0" w:space="0" w:color="auto"/>
            <w:bottom w:val="none" w:sz="0" w:space="0" w:color="auto"/>
            <w:right w:val="none" w:sz="0" w:space="0" w:color="auto"/>
          </w:divBdr>
        </w:div>
        <w:div w:id="2103719465">
          <w:marLeft w:val="480"/>
          <w:marRight w:val="0"/>
          <w:marTop w:val="0"/>
          <w:marBottom w:val="0"/>
          <w:divBdr>
            <w:top w:val="none" w:sz="0" w:space="0" w:color="auto"/>
            <w:left w:val="none" w:sz="0" w:space="0" w:color="auto"/>
            <w:bottom w:val="none" w:sz="0" w:space="0" w:color="auto"/>
            <w:right w:val="none" w:sz="0" w:space="0" w:color="auto"/>
          </w:divBdr>
        </w:div>
        <w:div w:id="1269969921">
          <w:marLeft w:val="480"/>
          <w:marRight w:val="0"/>
          <w:marTop w:val="0"/>
          <w:marBottom w:val="0"/>
          <w:divBdr>
            <w:top w:val="none" w:sz="0" w:space="0" w:color="auto"/>
            <w:left w:val="none" w:sz="0" w:space="0" w:color="auto"/>
            <w:bottom w:val="none" w:sz="0" w:space="0" w:color="auto"/>
            <w:right w:val="none" w:sz="0" w:space="0" w:color="auto"/>
          </w:divBdr>
        </w:div>
        <w:div w:id="740560675">
          <w:marLeft w:val="480"/>
          <w:marRight w:val="0"/>
          <w:marTop w:val="0"/>
          <w:marBottom w:val="0"/>
          <w:divBdr>
            <w:top w:val="none" w:sz="0" w:space="0" w:color="auto"/>
            <w:left w:val="none" w:sz="0" w:space="0" w:color="auto"/>
            <w:bottom w:val="none" w:sz="0" w:space="0" w:color="auto"/>
            <w:right w:val="none" w:sz="0" w:space="0" w:color="auto"/>
          </w:divBdr>
        </w:div>
        <w:div w:id="1348212312">
          <w:marLeft w:val="480"/>
          <w:marRight w:val="0"/>
          <w:marTop w:val="0"/>
          <w:marBottom w:val="0"/>
          <w:divBdr>
            <w:top w:val="none" w:sz="0" w:space="0" w:color="auto"/>
            <w:left w:val="none" w:sz="0" w:space="0" w:color="auto"/>
            <w:bottom w:val="none" w:sz="0" w:space="0" w:color="auto"/>
            <w:right w:val="none" w:sz="0" w:space="0" w:color="auto"/>
          </w:divBdr>
        </w:div>
        <w:div w:id="853887768">
          <w:marLeft w:val="480"/>
          <w:marRight w:val="0"/>
          <w:marTop w:val="0"/>
          <w:marBottom w:val="0"/>
          <w:divBdr>
            <w:top w:val="none" w:sz="0" w:space="0" w:color="auto"/>
            <w:left w:val="none" w:sz="0" w:space="0" w:color="auto"/>
            <w:bottom w:val="none" w:sz="0" w:space="0" w:color="auto"/>
            <w:right w:val="none" w:sz="0" w:space="0" w:color="auto"/>
          </w:divBdr>
        </w:div>
        <w:div w:id="2100826295">
          <w:marLeft w:val="480"/>
          <w:marRight w:val="0"/>
          <w:marTop w:val="0"/>
          <w:marBottom w:val="0"/>
          <w:divBdr>
            <w:top w:val="none" w:sz="0" w:space="0" w:color="auto"/>
            <w:left w:val="none" w:sz="0" w:space="0" w:color="auto"/>
            <w:bottom w:val="none" w:sz="0" w:space="0" w:color="auto"/>
            <w:right w:val="none" w:sz="0" w:space="0" w:color="auto"/>
          </w:divBdr>
        </w:div>
        <w:div w:id="1154029711">
          <w:marLeft w:val="480"/>
          <w:marRight w:val="0"/>
          <w:marTop w:val="0"/>
          <w:marBottom w:val="0"/>
          <w:divBdr>
            <w:top w:val="none" w:sz="0" w:space="0" w:color="auto"/>
            <w:left w:val="none" w:sz="0" w:space="0" w:color="auto"/>
            <w:bottom w:val="none" w:sz="0" w:space="0" w:color="auto"/>
            <w:right w:val="none" w:sz="0" w:space="0" w:color="auto"/>
          </w:divBdr>
        </w:div>
        <w:div w:id="609699607">
          <w:marLeft w:val="480"/>
          <w:marRight w:val="0"/>
          <w:marTop w:val="0"/>
          <w:marBottom w:val="0"/>
          <w:divBdr>
            <w:top w:val="none" w:sz="0" w:space="0" w:color="auto"/>
            <w:left w:val="none" w:sz="0" w:space="0" w:color="auto"/>
            <w:bottom w:val="none" w:sz="0" w:space="0" w:color="auto"/>
            <w:right w:val="none" w:sz="0" w:space="0" w:color="auto"/>
          </w:divBdr>
        </w:div>
        <w:div w:id="1380936228">
          <w:marLeft w:val="480"/>
          <w:marRight w:val="0"/>
          <w:marTop w:val="0"/>
          <w:marBottom w:val="0"/>
          <w:divBdr>
            <w:top w:val="none" w:sz="0" w:space="0" w:color="auto"/>
            <w:left w:val="none" w:sz="0" w:space="0" w:color="auto"/>
            <w:bottom w:val="none" w:sz="0" w:space="0" w:color="auto"/>
            <w:right w:val="none" w:sz="0" w:space="0" w:color="auto"/>
          </w:divBdr>
        </w:div>
        <w:div w:id="553352162">
          <w:marLeft w:val="480"/>
          <w:marRight w:val="0"/>
          <w:marTop w:val="0"/>
          <w:marBottom w:val="0"/>
          <w:divBdr>
            <w:top w:val="none" w:sz="0" w:space="0" w:color="auto"/>
            <w:left w:val="none" w:sz="0" w:space="0" w:color="auto"/>
            <w:bottom w:val="none" w:sz="0" w:space="0" w:color="auto"/>
            <w:right w:val="none" w:sz="0" w:space="0" w:color="auto"/>
          </w:divBdr>
        </w:div>
        <w:div w:id="1219320258">
          <w:marLeft w:val="480"/>
          <w:marRight w:val="0"/>
          <w:marTop w:val="0"/>
          <w:marBottom w:val="0"/>
          <w:divBdr>
            <w:top w:val="none" w:sz="0" w:space="0" w:color="auto"/>
            <w:left w:val="none" w:sz="0" w:space="0" w:color="auto"/>
            <w:bottom w:val="none" w:sz="0" w:space="0" w:color="auto"/>
            <w:right w:val="none" w:sz="0" w:space="0" w:color="auto"/>
          </w:divBdr>
        </w:div>
        <w:div w:id="423886941">
          <w:marLeft w:val="480"/>
          <w:marRight w:val="0"/>
          <w:marTop w:val="0"/>
          <w:marBottom w:val="0"/>
          <w:divBdr>
            <w:top w:val="none" w:sz="0" w:space="0" w:color="auto"/>
            <w:left w:val="none" w:sz="0" w:space="0" w:color="auto"/>
            <w:bottom w:val="none" w:sz="0" w:space="0" w:color="auto"/>
            <w:right w:val="none" w:sz="0" w:space="0" w:color="auto"/>
          </w:divBdr>
        </w:div>
        <w:div w:id="51127092">
          <w:marLeft w:val="480"/>
          <w:marRight w:val="0"/>
          <w:marTop w:val="0"/>
          <w:marBottom w:val="0"/>
          <w:divBdr>
            <w:top w:val="none" w:sz="0" w:space="0" w:color="auto"/>
            <w:left w:val="none" w:sz="0" w:space="0" w:color="auto"/>
            <w:bottom w:val="none" w:sz="0" w:space="0" w:color="auto"/>
            <w:right w:val="none" w:sz="0" w:space="0" w:color="auto"/>
          </w:divBdr>
        </w:div>
        <w:div w:id="464397960">
          <w:marLeft w:val="480"/>
          <w:marRight w:val="0"/>
          <w:marTop w:val="0"/>
          <w:marBottom w:val="0"/>
          <w:divBdr>
            <w:top w:val="none" w:sz="0" w:space="0" w:color="auto"/>
            <w:left w:val="none" w:sz="0" w:space="0" w:color="auto"/>
            <w:bottom w:val="none" w:sz="0" w:space="0" w:color="auto"/>
            <w:right w:val="none" w:sz="0" w:space="0" w:color="auto"/>
          </w:divBdr>
        </w:div>
        <w:div w:id="1203057215">
          <w:marLeft w:val="480"/>
          <w:marRight w:val="0"/>
          <w:marTop w:val="0"/>
          <w:marBottom w:val="0"/>
          <w:divBdr>
            <w:top w:val="none" w:sz="0" w:space="0" w:color="auto"/>
            <w:left w:val="none" w:sz="0" w:space="0" w:color="auto"/>
            <w:bottom w:val="none" w:sz="0" w:space="0" w:color="auto"/>
            <w:right w:val="none" w:sz="0" w:space="0" w:color="auto"/>
          </w:divBdr>
        </w:div>
        <w:div w:id="680737012">
          <w:marLeft w:val="480"/>
          <w:marRight w:val="0"/>
          <w:marTop w:val="0"/>
          <w:marBottom w:val="0"/>
          <w:divBdr>
            <w:top w:val="none" w:sz="0" w:space="0" w:color="auto"/>
            <w:left w:val="none" w:sz="0" w:space="0" w:color="auto"/>
            <w:bottom w:val="none" w:sz="0" w:space="0" w:color="auto"/>
            <w:right w:val="none" w:sz="0" w:space="0" w:color="auto"/>
          </w:divBdr>
        </w:div>
        <w:div w:id="200627392">
          <w:marLeft w:val="480"/>
          <w:marRight w:val="0"/>
          <w:marTop w:val="0"/>
          <w:marBottom w:val="0"/>
          <w:divBdr>
            <w:top w:val="none" w:sz="0" w:space="0" w:color="auto"/>
            <w:left w:val="none" w:sz="0" w:space="0" w:color="auto"/>
            <w:bottom w:val="none" w:sz="0" w:space="0" w:color="auto"/>
            <w:right w:val="none" w:sz="0" w:space="0" w:color="auto"/>
          </w:divBdr>
        </w:div>
        <w:div w:id="2087218466">
          <w:marLeft w:val="480"/>
          <w:marRight w:val="0"/>
          <w:marTop w:val="0"/>
          <w:marBottom w:val="0"/>
          <w:divBdr>
            <w:top w:val="none" w:sz="0" w:space="0" w:color="auto"/>
            <w:left w:val="none" w:sz="0" w:space="0" w:color="auto"/>
            <w:bottom w:val="none" w:sz="0" w:space="0" w:color="auto"/>
            <w:right w:val="none" w:sz="0" w:space="0" w:color="auto"/>
          </w:divBdr>
        </w:div>
        <w:div w:id="1523129682">
          <w:marLeft w:val="480"/>
          <w:marRight w:val="0"/>
          <w:marTop w:val="0"/>
          <w:marBottom w:val="0"/>
          <w:divBdr>
            <w:top w:val="none" w:sz="0" w:space="0" w:color="auto"/>
            <w:left w:val="none" w:sz="0" w:space="0" w:color="auto"/>
            <w:bottom w:val="none" w:sz="0" w:space="0" w:color="auto"/>
            <w:right w:val="none" w:sz="0" w:space="0" w:color="auto"/>
          </w:divBdr>
        </w:div>
        <w:div w:id="1863741942">
          <w:marLeft w:val="480"/>
          <w:marRight w:val="0"/>
          <w:marTop w:val="0"/>
          <w:marBottom w:val="0"/>
          <w:divBdr>
            <w:top w:val="none" w:sz="0" w:space="0" w:color="auto"/>
            <w:left w:val="none" w:sz="0" w:space="0" w:color="auto"/>
            <w:bottom w:val="none" w:sz="0" w:space="0" w:color="auto"/>
            <w:right w:val="none" w:sz="0" w:space="0" w:color="auto"/>
          </w:divBdr>
        </w:div>
        <w:div w:id="335152571">
          <w:marLeft w:val="480"/>
          <w:marRight w:val="0"/>
          <w:marTop w:val="0"/>
          <w:marBottom w:val="0"/>
          <w:divBdr>
            <w:top w:val="none" w:sz="0" w:space="0" w:color="auto"/>
            <w:left w:val="none" w:sz="0" w:space="0" w:color="auto"/>
            <w:bottom w:val="none" w:sz="0" w:space="0" w:color="auto"/>
            <w:right w:val="none" w:sz="0" w:space="0" w:color="auto"/>
          </w:divBdr>
        </w:div>
        <w:div w:id="1751461555">
          <w:marLeft w:val="480"/>
          <w:marRight w:val="0"/>
          <w:marTop w:val="0"/>
          <w:marBottom w:val="0"/>
          <w:divBdr>
            <w:top w:val="none" w:sz="0" w:space="0" w:color="auto"/>
            <w:left w:val="none" w:sz="0" w:space="0" w:color="auto"/>
            <w:bottom w:val="none" w:sz="0" w:space="0" w:color="auto"/>
            <w:right w:val="none" w:sz="0" w:space="0" w:color="auto"/>
          </w:divBdr>
        </w:div>
        <w:div w:id="421029711">
          <w:marLeft w:val="480"/>
          <w:marRight w:val="0"/>
          <w:marTop w:val="0"/>
          <w:marBottom w:val="0"/>
          <w:divBdr>
            <w:top w:val="none" w:sz="0" w:space="0" w:color="auto"/>
            <w:left w:val="none" w:sz="0" w:space="0" w:color="auto"/>
            <w:bottom w:val="none" w:sz="0" w:space="0" w:color="auto"/>
            <w:right w:val="none" w:sz="0" w:space="0" w:color="auto"/>
          </w:divBdr>
        </w:div>
        <w:div w:id="1628582986">
          <w:marLeft w:val="480"/>
          <w:marRight w:val="0"/>
          <w:marTop w:val="0"/>
          <w:marBottom w:val="0"/>
          <w:divBdr>
            <w:top w:val="none" w:sz="0" w:space="0" w:color="auto"/>
            <w:left w:val="none" w:sz="0" w:space="0" w:color="auto"/>
            <w:bottom w:val="none" w:sz="0" w:space="0" w:color="auto"/>
            <w:right w:val="none" w:sz="0" w:space="0" w:color="auto"/>
          </w:divBdr>
        </w:div>
        <w:div w:id="310645760">
          <w:marLeft w:val="480"/>
          <w:marRight w:val="0"/>
          <w:marTop w:val="0"/>
          <w:marBottom w:val="0"/>
          <w:divBdr>
            <w:top w:val="none" w:sz="0" w:space="0" w:color="auto"/>
            <w:left w:val="none" w:sz="0" w:space="0" w:color="auto"/>
            <w:bottom w:val="none" w:sz="0" w:space="0" w:color="auto"/>
            <w:right w:val="none" w:sz="0" w:space="0" w:color="auto"/>
          </w:divBdr>
        </w:div>
        <w:div w:id="1581327990">
          <w:marLeft w:val="480"/>
          <w:marRight w:val="0"/>
          <w:marTop w:val="0"/>
          <w:marBottom w:val="0"/>
          <w:divBdr>
            <w:top w:val="none" w:sz="0" w:space="0" w:color="auto"/>
            <w:left w:val="none" w:sz="0" w:space="0" w:color="auto"/>
            <w:bottom w:val="none" w:sz="0" w:space="0" w:color="auto"/>
            <w:right w:val="none" w:sz="0" w:space="0" w:color="auto"/>
          </w:divBdr>
        </w:div>
        <w:div w:id="111946324">
          <w:marLeft w:val="480"/>
          <w:marRight w:val="0"/>
          <w:marTop w:val="0"/>
          <w:marBottom w:val="0"/>
          <w:divBdr>
            <w:top w:val="none" w:sz="0" w:space="0" w:color="auto"/>
            <w:left w:val="none" w:sz="0" w:space="0" w:color="auto"/>
            <w:bottom w:val="none" w:sz="0" w:space="0" w:color="auto"/>
            <w:right w:val="none" w:sz="0" w:space="0" w:color="auto"/>
          </w:divBdr>
        </w:div>
        <w:div w:id="1972129139">
          <w:marLeft w:val="480"/>
          <w:marRight w:val="0"/>
          <w:marTop w:val="0"/>
          <w:marBottom w:val="0"/>
          <w:divBdr>
            <w:top w:val="none" w:sz="0" w:space="0" w:color="auto"/>
            <w:left w:val="none" w:sz="0" w:space="0" w:color="auto"/>
            <w:bottom w:val="none" w:sz="0" w:space="0" w:color="auto"/>
            <w:right w:val="none" w:sz="0" w:space="0" w:color="auto"/>
          </w:divBdr>
        </w:div>
        <w:div w:id="1470825169">
          <w:marLeft w:val="480"/>
          <w:marRight w:val="0"/>
          <w:marTop w:val="0"/>
          <w:marBottom w:val="0"/>
          <w:divBdr>
            <w:top w:val="none" w:sz="0" w:space="0" w:color="auto"/>
            <w:left w:val="none" w:sz="0" w:space="0" w:color="auto"/>
            <w:bottom w:val="none" w:sz="0" w:space="0" w:color="auto"/>
            <w:right w:val="none" w:sz="0" w:space="0" w:color="auto"/>
          </w:divBdr>
        </w:div>
        <w:div w:id="191654147">
          <w:marLeft w:val="480"/>
          <w:marRight w:val="0"/>
          <w:marTop w:val="0"/>
          <w:marBottom w:val="0"/>
          <w:divBdr>
            <w:top w:val="none" w:sz="0" w:space="0" w:color="auto"/>
            <w:left w:val="none" w:sz="0" w:space="0" w:color="auto"/>
            <w:bottom w:val="none" w:sz="0" w:space="0" w:color="auto"/>
            <w:right w:val="none" w:sz="0" w:space="0" w:color="auto"/>
          </w:divBdr>
        </w:div>
        <w:div w:id="765611949">
          <w:marLeft w:val="480"/>
          <w:marRight w:val="0"/>
          <w:marTop w:val="0"/>
          <w:marBottom w:val="0"/>
          <w:divBdr>
            <w:top w:val="none" w:sz="0" w:space="0" w:color="auto"/>
            <w:left w:val="none" w:sz="0" w:space="0" w:color="auto"/>
            <w:bottom w:val="none" w:sz="0" w:space="0" w:color="auto"/>
            <w:right w:val="none" w:sz="0" w:space="0" w:color="auto"/>
          </w:divBdr>
        </w:div>
        <w:div w:id="889801161">
          <w:marLeft w:val="480"/>
          <w:marRight w:val="0"/>
          <w:marTop w:val="0"/>
          <w:marBottom w:val="0"/>
          <w:divBdr>
            <w:top w:val="none" w:sz="0" w:space="0" w:color="auto"/>
            <w:left w:val="none" w:sz="0" w:space="0" w:color="auto"/>
            <w:bottom w:val="none" w:sz="0" w:space="0" w:color="auto"/>
            <w:right w:val="none" w:sz="0" w:space="0" w:color="auto"/>
          </w:divBdr>
        </w:div>
        <w:div w:id="1403066905">
          <w:marLeft w:val="480"/>
          <w:marRight w:val="0"/>
          <w:marTop w:val="0"/>
          <w:marBottom w:val="0"/>
          <w:divBdr>
            <w:top w:val="none" w:sz="0" w:space="0" w:color="auto"/>
            <w:left w:val="none" w:sz="0" w:space="0" w:color="auto"/>
            <w:bottom w:val="none" w:sz="0" w:space="0" w:color="auto"/>
            <w:right w:val="none" w:sz="0" w:space="0" w:color="auto"/>
          </w:divBdr>
        </w:div>
        <w:div w:id="1325469040">
          <w:marLeft w:val="480"/>
          <w:marRight w:val="0"/>
          <w:marTop w:val="0"/>
          <w:marBottom w:val="0"/>
          <w:divBdr>
            <w:top w:val="none" w:sz="0" w:space="0" w:color="auto"/>
            <w:left w:val="none" w:sz="0" w:space="0" w:color="auto"/>
            <w:bottom w:val="none" w:sz="0" w:space="0" w:color="auto"/>
            <w:right w:val="none" w:sz="0" w:space="0" w:color="auto"/>
          </w:divBdr>
        </w:div>
        <w:div w:id="163936364">
          <w:marLeft w:val="480"/>
          <w:marRight w:val="0"/>
          <w:marTop w:val="0"/>
          <w:marBottom w:val="0"/>
          <w:divBdr>
            <w:top w:val="none" w:sz="0" w:space="0" w:color="auto"/>
            <w:left w:val="none" w:sz="0" w:space="0" w:color="auto"/>
            <w:bottom w:val="none" w:sz="0" w:space="0" w:color="auto"/>
            <w:right w:val="none" w:sz="0" w:space="0" w:color="auto"/>
          </w:divBdr>
        </w:div>
        <w:div w:id="2018994658">
          <w:marLeft w:val="480"/>
          <w:marRight w:val="0"/>
          <w:marTop w:val="0"/>
          <w:marBottom w:val="0"/>
          <w:divBdr>
            <w:top w:val="none" w:sz="0" w:space="0" w:color="auto"/>
            <w:left w:val="none" w:sz="0" w:space="0" w:color="auto"/>
            <w:bottom w:val="none" w:sz="0" w:space="0" w:color="auto"/>
            <w:right w:val="none" w:sz="0" w:space="0" w:color="auto"/>
          </w:divBdr>
        </w:div>
        <w:div w:id="978264419">
          <w:marLeft w:val="480"/>
          <w:marRight w:val="0"/>
          <w:marTop w:val="0"/>
          <w:marBottom w:val="0"/>
          <w:divBdr>
            <w:top w:val="none" w:sz="0" w:space="0" w:color="auto"/>
            <w:left w:val="none" w:sz="0" w:space="0" w:color="auto"/>
            <w:bottom w:val="none" w:sz="0" w:space="0" w:color="auto"/>
            <w:right w:val="none" w:sz="0" w:space="0" w:color="auto"/>
          </w:divBdr>
        </w:div>
      </w:divsChild>
    </w:div>
    <w:div w:id="1721055731">
      <w:bodyDiv w:val="1"/>
      <w:marLeft w:val="0"/>
      <w:marRight w:val="0"/>
      <w:marTop w:val="0"/>
      <w:marBottom w:val="0"/>
      <w:divBdr>
        <w:top w:val="none" w:sz="0" w:space="0" w:color="auto"/>
        <w:left w:val="none" w:sz="0" w:space="0" w:color="auto"/>
        <w:bottom w:val="none" w:sz="0" w:space="0" w:color="auto"/>
        <w:right w:val="none" w:sz="0" w:space="0" w:color="auto"/>
      </w:divBdr>
      <w:divsChild>
        <w:div w:id="2123110001">
          <w:marLeft w:val="480"/>
          <w:marRight w:val="0"/>
          <w:marTop w:val="0"/>
          <w:marBottom w:val="0"/>
          <w:divBdr>
            <w:top w:val="none" w:sz="0" w:space="0" w:color="auto"/>
            <w:left w:val="none" w:sz="0" w:space="0" w:color="auto"/>
            <w:bottom w:val="none" w:sz="0" w:space="0" w:color="auto"/>
            <w:right w:val="none" w:sz="0" w:space="0" w:color="auto"/>
          </w:divBdr>
        </w:div>
        <w:div w:id="1941571648">
          <w:marLeft w:val="480"/>
          <w:marRight w:val="0"/>
          <w:marTop w:val="0"/>
          <w:marBottom w:val="0"/>
          <w:divBdr>
            <w:top w:val="none" w:sz="0" w:space="0" w:color="auto"/>
            <w:left w:val="none" w:sz="0" w:space="0" w:color="auto"/>
            <w:bottom w:val="none" w:sz="0" w:space="0" w:color="auto"/>
            <w:right w:val="none" w:sz="0" w:space="0" w:color="auto"/>
          </w:divBdr>
        </w:div>
        <w:div w:id="265427222">
          <w:marLeft w:val="480"/>
          <w:marRight w:val="0"/>
          <w:marTop w:val="0"/>
          <w:marBottom w:val="0"/>
          <w:divBdr>
            <w:top w:val="none" w:sz="0" w:space="0" w:color="auto"/>
            <w:left w:val="none" w:sz="0" w:space="0" w:color="auto"/>
            <w:bottom w:val="none" w:sz="0" w:space="0" w:color="auto"/>
            <w:right w:val="none" w:sz="0" w:space="0" w:color="auto"/>
          </w:divBdr>
        </w:div>
        <w:div w:id="1833184195">
          <w:marLeft w:val="480"/>
          <w:marRight w:val="0"/>
          <w:marTop w:val="0"/>
          <w:marBottom w:val="0"/>
          <w:divBdr>
            <w:top w:val="none" w:sz="0" w:space="0" w:color="auto"/>
            <w:left w:val="none" w:sz="0" w:space="0" w:color="auto"/>
            <w:bottom w:val="none" w:sz="0" w:space="0" w:color="auto"/>
            <w:right w:val="none" w:sz="0" w:space="0" w:color="auto"/>
          </w:divBdr>
        </w:div>
        <w:div w:id="1675497738">
          <w:marLeft w:val="480"/>
          <w:marRight w:val="0"/>
          <w:marTop w:val="0"/>
          <w:marBottom w:val="0"/>
          <w:divBdr>
            <w:top w:val="none" w:sz="0" w:space="0" w:color="auto"/>
            <w:left w:val="none" w:sz="0" w:space="0" w:color="auto"/>
            <w:bottom w:val="none" w:sz="0" w:space="0" w:color="auto"/>
            <w:right w:val="none" w:sz="0" w:space="0" w:color="auto"/>
          </w:divBdr>
        </w:div>
        <w:div w:id="987780210">
          <w:marLeft w:val="480"/>
          <w:marRight w:val="0"/>
          <w:marTop w:val="0"/>
          <w:marBottom w:val="0"/>
          <w:divBdr>
            <w:top w:val="none" w:sz="0" w:space="0" w:color="auto"/>
            <w:left w:val="none" w:sz="0" w:space="0" w:color="auto"/>
            <w:bottom w:val="none" w:sz="0" w:space="0" w:color="auto"/>
            <w:right w:val="none" w:sz="0" w:space="0" w:color="auto"/>
          </w:divBdr>
        </w:div>
        <w:div w:id="1144547053">
          <w:marLeft w:val="480"/>
          <w:marRight w:val="0"/>
          <w:marTop w:val="0"/>
          <w:marBottom w:val="0"/>
          <w:divBdr>
            <w:top w:val="none" w:sz="0" w:space="0" w:color="auto"/>
            <w:left w:val="none" w:sz="0" w:space="0" w:color="auto"/>
            <w:bottom w:val="none" w:sz="0" w:space="0" w:color="auto"/>
            <w:right w:val="none" w:sz="0" w:space="0" w:color="auto"/>
          </w:divBdr>
        </w:div>
        <w:div w:id="986057380">
          <w:marLeft w:val="480"/>
          <w:marRight w:val="0"/>
          <w:marTop w:val="0"/>
          <w:marBottom w:val="0"/>
          <w:divBdr>
            <w:top w:val="none" w:sz="0" w:space="0" w:color="auto"/>
            <w:left w:val="none" w:sz="0" w:space="0" w:color="auto"/>
            <w:bottom w:val="none" w:sz="0" w:space="0" w:color="auto"/>
            <w:right w:val="none" w:sz="0" w:space="0" w:color="auto"/>
          </w:divBdr>
        </w:div>
        <w:div w:id="1260673102">
          <w:marLeft w:val="480"/>
          <w:marRight w:val="0"/>
          <w:marTop w:val="0"/>
          <w:marBottom w:val="0"/>
          <w:divBdr>
            <w:top w:val="none" w:sz="0" w:space="0" w:color="auto"/>
            <w:left w:val="none" w:sz="0" w:space="0" w:color="auto"/>
            <w:bottom w:val="none" w:sz="0" w:space="0" w:color="auto"/>
            <w:right w:val="none" w:sz="0" w:space="0" w:color="auto"/>
          </w:divBdr>
        </w:div>
        <w:div w:id="1132863813">
          <w:marLeft w:val="480"/>
          <w:marRight w:val="0"/>
          <w:marTop w:val="0"/>
          <w:marBottom w:val="0"/>
          <w:divBdr>
            <w:top w:val="none" w:sz="0" w:space="0" w:color="auto"/>
            <w:left w:val="none" w:sz="0" w:space="0" w:color="auto"/>
            <w:bottom w:val="none" w:sz="0" w:space="0" w:color="auto"/>
            <w:right w:val="none" w:sz="0" w:space="0" w:color="auto"/>
          </w:divBdr>
        </w:div>
        <w:div w:id="2030836453">
          <w:marLeft w:val="480"/>
          <w:marRight w:val="0"/>
          <w:marTop w:val="0"/>
          <w:marBottom w:val="0"/>
          <w:divBdr>
            <w:top w:val="none" w:sz="0" w:space="0" w:color="auto"/>
            <w:left w:val="none" w:sz="0" w:space="0" w:color="auto"/>
            <w:bottom w:val="none" w:sz="0" w:space="0" w:color="auto"/>
            <w:right w:val="none" w:sz="0" w:space="0" w:color="auto"/>
          </w:divBdr>
        </w:div>
        <w:div w:id="1144472137">
          <w:marLeft w:val="480"/>
          <w:marRight w:val="0"/>
          <w:marTop w:val="0"/>
          <w:marBottom w:val="0"/>
          <w:divBdr>
            <w:top w:val="none" w:sz="0" w:space="0" w:color="auto"/>
            <w:left w:val="none" w:sz="0" w:space="0" w:color="auto"/>
            <w:bottom w:val="none" w:sz="0" w:space="0" w:color="auto"/>
            <w:right w:val="none" w:sz="0" w:space="0" w:color="auto"/>
          </w:divBdr>
        </w:div>
        <w:div w:id="108740483">
          <w:marLeft w:val="480"/>
          <w:marRight w:val="0"/>
          <w:marTop w:val="0"/>
          <w:marBottom w:val="0"/>
          <w:divBdr>
            <w:top w:val="none" w:sz="0" w:space="0" w:color="auto"/>
            <w:left w:val="none" w:sz="0" w:space="0" w:color="auto"/>
            <w:bottom w:val="none" w:sz="0" w:space="0" w:color="auto"/>
            <w:right w:val="none" w:sz="0" w:space="0" w:color="auto"/>
          </w:divBdr>
        </w:div>
        <w:div w:id="759981990">
          <w:marLeft w:val="480"/>
          <w:marRight w:val="0"/>
          <w:marTop w:val="0"/>
          <w:marBottom w:val="0"/>
          <w:divBdr>
            <w:top w:val="none" w:sz="0" w:space="0" w:color="auto"/>
            <w:left w:val="none" w:sz="0" w:space="0" w:color="auto"/>
            <w:bottom w:val="none" w:sz="0" w:space="0" w:color="auto"/>
            <w:right w:val="none" w:sz="0" w:space="0" w:color="auto"/>
          </w:divBdr>
        </w:div>
        <w:div w:id="1597441204">
          <w:marLeft w:val="480"/>
          <w:marRight w:val="0"/>
          <w:marTop w:val="0"/>
          <w:marBottom w:val="0"/>
          <w:divBdr>
            <w:top w:val="none" w:sz="0" w:space="0" w:color="auto"/>
            <w:left w:val="none" w:sz="0" w:space="0" w:color="auto"/>
            <w:bottom w:val="none" w:sz="0" w:space="0" w:color="auto"/>
            <w:right w:val="none" w:sz="0" w:space="0" w:color="auto"/>
          </w:divBdr>
        </w:div>
        <w:div w:id="2065371223">
          <w:marLeft w:val="480"/>
          <w:marRight w:val="0"/>
          <w:marTop w:val="0"/>
          <w:marBottom w:val="0"/>
          <w:divBdr>
            <w:top w:val="none" w:sz="0" w:space="0" w:color="auto"/>
            <w:left w:val="none" w:sz="0" w:space="0" w:color="auto"/>
            <w:bottom w:val="none" w:sz="0" w:space="0" w:color="auto"/>
            <w:right w:val="none" w:sz="0" w:space="0" w:color="auto"/>
          </w:divBdr>
        </w:div>
        <w:div w:id="1976257863">
          <w:marLeft w:val="480"/>
          <w:marRight w:val="0"/>
          <w:marTop w:val="0"/>
          <w:marBottom w:val="0"/>
          <w:divBdr>
            <w:top w:val="none" w:sz="0" w:space="0" w:color="auto"/>
            <w:left w:val="none" w:sz="0" w:space="0" w:color="auto"/>
            <w:bottom w:val="none" w:sz="0" w:space="0" w:color="auto"/>
            <w:right w:val="none" w:sz="0" w:space="0" w:color="auto"/>
          </w:divBdr>
        </w:div>
        <w:div w:id="1079904078">
          <w:marLeft w:val="480"/>
          <w:marRight w:val="0"/>
          <w:marTop w:val="0"/>
          <w:marBottom w:val="0"/>
          <w:divBdr>
            <w:top w:val="none" w:sz="0" w:space="0" w:color="auto"/>
            <w:left w:val="none" w:sz="0" w:space="0" w:color="auto"/>
            <w:bottom w:val="none" w:sz="0" w:space="0" w:color="auto"/>
            <w:right w:val="none" w:sz="0" w:space="0" w:color="auto"/>
          </w:divBdr>
        </w:div>
        <w:div w:id="1447043985">
          <w:marLeft w:val="480"/>
          <w:marRight w:val="0"/>
          <w:marTop w:val="0"/>
          <w:marBottom w:val="0"/>
          <w:divBdr>
            <w:top w:val="none" w:sz="0" w:space="0" w:color="auto"/>
            <w:left w:val="none" w:sz="0" w:space="0" w:color="auto"/>
            <w:bottom w:val="none" w:sz="0" w:space="0" w:color="auto"/>
            <w:right w:val="none" w:sz="0" w:space="0" w:color="auto"/>
          </w:divBdr>
        </w:div>
        <w:div w:id="191769703">
          <w:marLeft w:val="480"/>
          <w:marRight w:val="0"/>
          <w:marTop w:val="0"/>
          <w:marBottom w:val="0"/>
          <w:divBdr>
            <w:top w:val="none" w:sz="0" w:space="0" w:color="auto"/>
            <w:left w:val="none" w:sz="0" w:space="0" w:color="auto"/>
            <w:bottom w:val="none" w:sz="0" w:space="0" w:color="auto"/>
            <w:right w:val="none" w:sz="0" w:space="0" w:color="auto"/>
          </w:divBdr>
        </w:div>
        <w:div w:id="2021661081">
          <w:marLeft w:val="480"/>
          <w:marRight w:val="0"/>
          <w:marTop w:val="0"/>
          <w:marBottom w:val="0"/>
          <w:divBdr>
            <w:top w:val="none" w:sz="0" w:space="0" w:color="auto"/>
            <w:left w:val="none" w:sz="0" w:space="0" w:color="auto"/>
            <w:bottom w:val="none" w:sz="0" w:space="0" w:color="auto"/>
            <w:right w:val="none" w:sz="0" w:space="0" w:color="auto"/>
          </w:divBdr>
        </w:div>
        <w:div w:id="497498701">
          <w:marLeft w:val="480"/>
          <w:marRight w:val="0"/>
          <w:marTop w:val="0"/>
          <w:marBottom w:val="0"/>
          <w:divBdr>
            <w:top w:val="none" w:sz="0" w:space="0" w:color="auto"/>
            <w:left w:val="none" w:sz="0" w:space="0" w:color="auto"/>
            <w:bottom w:val="none" w:sz="0" w:space="0" w:color="auto"/>
            <w:right w:val="none" w:sz="0" w:space="0" w:color="auto"/>
          </w:divBdr>
        </w:div>
        <w:div w:id="782697126">
          <w:marLeft w:val="480"/>
          <w:marRight w:val="0"/>
          <w:marTop w:val="0"/>
          <w:marBottom w:val="0"/>
          <w:divBdr>
            <w:top w:val="none" w:sz="0" w:space="0" w:color="auto"/>
            <w:left w:val="none" w:sz="0" w:space="0" w:color="auto"/>
            <w:bottom w:val="none" w:sz="0" w:space="0" w:color="auto"/>
            <w:right w:val="none" w:sz="0" w:space="0" w:color="auto"/>
          </w:divBdr>
        </w:div>
        <w:div w:id="727387399">
          <w:marLeft w:val="480"/>
          <w:marRight w:val="0"/>
          <w:marTop w:val="0"/>
          <w:marBottom w:val="0"/>
          <w:divBdr>
            <w:top w:val="none" w:sz="0" w:space="0" w:color="auto"/>
            <w:left w:val="none" w:sz="0" w:space="0" w:color="auto"/>
            <w:bottom w:val="none" w:sz="0" w:space="0" w:color="auto"/>
            <w:right w:val="none" w:sz="0" w:space="0" w:color="auto"/>
          </w:divBdr>
        </w:div>
        <w:div w:id="1623731860">
          <w:marLeft w:val="480"/>
          <w:marRight w:val="0"/>
          <w:marTop w:val="0"/>
          <w:marBottom w:val="0"/>
          <w:divBdr>
            <w:top w:val="none" w:sz="0" w:space="0" w:color="auto"/>
            <w:left w:val="none" w:sz="0" w:space="0" w:color="auto"/>
            <w:bottom w:val="none" w:sz="0" w:space="0" w:color="auto"/>
            <w:right w:val="none" w:sz="0" w:space="0" w:color="auto"/>
          </w:divBdr>
        </w:div>
        <w:div w:id="1800299650">
          <w:marLeft w:val="480"/>
          <w:marRight w:val="0"/>
          <w:marTop w:val="0"/>
          <w:marBottom w:val="0"/>
          <w:divBdr>
            <w:top w:val="none" w:sz="0" w:space="0" w:color="auto"/>
            <w:left w:val="none" w:sz="0" w:space="0" w:color="auto"/>
            <w:bottom w:val="none" w:sz="0" w:space="0" w:color="auto"/>
            <w:right w:val="none" w:sz="0" w:space="0" w:color="auto"/>
          </w:divBdr>
        </w:div>
        <w:div w:id="2085108922">
          <w:marLeft w:val="480"/>
          <w:marRight w:val="0"/>
          <w:marTop w:val="0"/>
          <w:marBottom w:val="0"/>
          <w:divBdr>
            <w:top w:val="none" w:sz="0" w:space="0" w:color="auto"/>
            <w:left w:val="none" w:sz="0" w:space="0" w:color="auto"/>
            <w:bottom w:val="none" w:sz="0" w:space="0" w:color="auto"/>
            <w:right w:val="none" w:sz="0" w:space="0" w:color="auto"/>
          </w:divBdr>
        </w:div>
        <w:div w:id="1090077068">
          <w:marLeft w:val="480"/>
          <w:marRight w:val="0"/>
          <w:marTop w:val="0"/>
          <w:marBottom w:val="0"/>
          <w:divBdr>
            <w:top w:val="none" w:sz="0" w:space="0" w:color="auto"/>
            <w:left w:val="none" w:sz="0" w:space="0" w:color="auto"/>
            <w:bottom w:val="none" w:sz="0" w:space="0" w:color="auto"/>
            <w:right w:val="none" w:sz="0" w:space="0" w:color="auto"/>
          </w:divBdr>
        </w:div>
        <w:div w:id="796530198">
          <w:marLeft w:val="480"/>
          <w:marRight w:val="0"/>
          <w:marTop w:val="0"/>
          <w:marBottom w:val="0"/>
          <w:divBdr>
            <w:top w:val="none" w:sz="0" w:space="0" w:color="auto"/>
            <w:left w:val="none" w:sz="0" w:space="0" w:color="auto"/>
            <w:bottom w:val="none" w:sz="0" w:space="0" w:color="auto"/>
            <w:right w:val="none" w:sz="0" w:space="0" w:color="auto"/>
          </w:divBdr>
        </w:div>
        <w:div w:id="1428691727">
          <w:marLeft w:val="480"/>
          <w:marRight w:val="0"/>
          <w:marTop w:val="0"/>
          <w:marBottom w:val="0"/>
          <w:divBdr>
            <w:top w:val="none" w:sz="0" w:space="0" w:color="auto"/>
            <w:left w:val="none" w:sz="0" w:space="0" w:color="auto"/>
            <w:bottom w:val="none" w:sz="0" w:space="0" w:color="auto"/>
            <w:right w:val="none" w:sz="0" w:space="0" w:color="auto"/>
          </w:divBdr>
        </w:div>
        <w:div w:id="551233415">
          <w:marLeft w:val="480"/>
          <w:marRight w:val="0"/>
          <w:marTop w:val="0"/>
          <w:marBottom w:val="0"/>
          <w:divBdr>
            <w:top w:val="none" w:sz="0" w:space="0" w:color="auto"/>
            <w:left w:val="none" w:sz="0" w:space="0" w:color="auto"/>
            <w:bottom w:val="none" w:sz="0" w:space="0" w:color="auto"/>
            <w:right w:val="none" w:sz="0" w:space="0" w:color="auto"/>
          </w:divBdr>
        </w:div>
        <w:div w:id="2023820907">
          <w:marLeft w:val="480"/>
          <w:marRight w:val="0"/>
          <w:marTop w:val="0"/>
          <w:marBottom w:val="0"/>
          <w:divBdr>
            <w:top w:val="none" w:sz="0" w:space="0" w:color="auto"/>
            <w:left w:val="none" w:sz="0" w:space="0" w:color="auto"/>
            <w:bottom w:val="none" w:sz="0" w:space="0" w:color="auto"/>
            <w:right w:val="none" w:sz="0" w:space="0" w:color="auto"/>
          </w:divBdr>
        </w:div>
        <w:div w:id="775910706">
          <w:marLeft w:val="480"/>
          <w:marRight w:val="0"/>
          <w:marTop w:val="0"/>
          <w:marBottom w:val="0"/>
          <w:divBdr>
            <w:top w:val="none" w:sz="0" w:space="0" w:color="auto"/>
            <w:left w:val="none" w:sz="0" w:space="0" w:color="auto"/>
            <w:bottom w:val="none" w:sz="0" w:space="0" w:color="auto"/>
            <w:right w:val="none" w:sz="0" w:space="0" w:color="auto"/>
          </w:divBdr>
        </w:div>
        <w:div w:id="637153492">
          <w:marLeft w:val="480"/>
          <w:marRight w:val="0"/>
          <w:marTop w:val="0"/>
          <w:marBottom w:val="0"/>
          <w:divBdr>
            <w:top w:val="none" w:sz="0" w:space="0" w:color="auto"/>
            <w:left w:val="none" w:sz="0" w:space="0" w:color="auto"/>
            <w:bottom w:val="none" w:sz="0" w:space="0" w:color="auto"/>
            <w:right w:val="none" w:sz="0" w:space="0" w:color="auto"/>
          </w:divBdr>
        </w:div>
        <w:div w:id="1551529104">
          <w:marLeft w:val="480"/>
          <w:marRight w:val="0"/>
          <w:marTop w:val="0"/>
          <w:marBottom w:val="0"/>
          <w:divBdr>
            <w:top w:val="none" w:sz="0" w:space="0" w:color="auto"/>
            <w:left w:val="none" w:sz="0" w:space="0" w:color="auto"/>
            <w:bottom w:val="none" w:sz="0" w:space="0" w:color="auto"/>
            <w:right w:val="none" w:sz="0" w:space="0" w:color="auto"/>
          </w:divBdr>
        </w:div>
        <w:div w:id="1609309249">
          <w:marLeft w:val="480"/>
          <w:marRight w:val="0"/>
          <w:marTop w:val="0"/>
          <w:marBottom w:val="0"/>
          <w:divBdr>
            <w:top w:val="none" w:sz="0" w:space="0" w:color="auto"/>
            <w:left w:val="none" w:sz="0" w:space="0" w:color="auto"/>
            <w:bottom w:val="none" w:sz="0" w:space="0" w:color="auto"/>
            <w:right w:val="none" w:sz="0" w:space="0" w:color="auto"/>
          </w:divBdr>
        </w:div>
        <w:div w:id="2034376769">
          <w:marLeft w:val="480"/>
          <w:marRight w:val="0"/>
          <w:marTop w:val="0"/>
          <w:marBottom w:val="0"/>
          <w:divBdr>
            <w:top w:val="none" w:sz="0" w:space="0" w:color="auto"/>
            <w:left w:val="none" w:sz="0" w:space="0" w:color="auto"/>
            <w:bottom w:val="none" w:sz="0" w:space="0" w:color="auto"/>
            <w:right w:val="none" w:sz="0" w:space="0" w:color="auto"/>
          </w:divBdr>
        </w:div>
        <w:div w:id="1801923646">
          <w:marLeft w:val="480"/>
          <w:marRight w:val="0"/>
          <w:marTop w:val="0"/>
          <w:marBottom w:val="0"/>
          <w:divBdr>
            <w:top w:val="none" w:sz="0" w:space="0" w:color="auto"/>
            <w:left w:val="none" w:sz="0" w:space="0" w:color="auto"/>
            <w:bottom w:val="none" w:sz="0" w:space="0" w:color="auto"/>
            <w:right w:val="none" w:sz="0" w:space="0" w:color="auto"/>
          </w:divBdr>
        </w:div>
        <w:div w:id="1709530047">
          <w:marLeft w:val="480"/>
          <w:marRight w:val="0"/>
          <w:marTop w:val="0"/>
          <w:marBottom w:val="0"/>
          <w:divBdr>
            <w:top w:val="none" w:sz="0" w:space="0" w:color="auto"/>
            <w:left w:val="none" w:sz="0" w:space="0" w:color="auto"/>
            <w:bottom w:val="none" w:sz="0" w:space="0" w:color="auto"/>
            <w:right w:val="none" w:sz="0" w:space="0" w:color="auto"/>
          </w:divBdr>
        </w:div>
        <w:div w:id="1457218431">
          <w:marLeft w:val="480"/>
          <w:marRight w:val="0"/>
          <w:marTop w:val="0"/>
          <w:marBottom w:val="0"/>
          <w:divBdr>
            <w:top w:val="none" w:sz="0" w:space="0" w:color="auto"/>
            <w:left w:val="none" w:sz="0" w:space="0" w:color="auto"/>
            <w:bottom w:val="none" w:sz="0" w:space="0" w:color="auto"/>
            <w:right w:val="none" w:sz="0" w:space="0" w:color="auto"/>
          </w:divBdr>
        </w:div>
        <w:div w:id="767237631">
          <w:marLeft w:val="480"/>
          <w:marRight w:val="0"/>
          <w:marTop w:val="0"/>
          <w:marBottom w:val="0"/>
          <w:divBdr>
            <w:top w:val="none" w:sz="0" w:space="0" w:color="auto"/>
            <w:left w:val="none" w:sz="0" w:space="0" w:color="auto"/>
            <w:bottom w:val="none" w:sz="0" w:space="0" w:color="auto"/>
            <w:right w:val="none" w:sz="0" w:space="0" w:color="auto"/>
          </w:divBdr>
        </w:div>
        <w:div w:id="1417248025">
          <w:marLeft w:val="480"/>
          <w:marRight w:val="0"/>
          <w:marTop w:val="0"/>
          <w:marBottom w:val="0"/>
          <w:divBdr>
            <w:top w:val="none" w:sz="0" w:space="0" w:color="auto"/>
            <w:left w:val="none" w:sz="0" w:space="0" w:color="auto"/>
            <w:bottom w:val="none" w:sz="0" w:space="0" w:color="auto"/>
            <w:right w:val="none" w:sz="0" w:space="0" w:color="auto"/>
          </w:divBdr>
        </w:div>
        <w:div w:id="1588297329">
          <w:marLeft w:val="480"/>
          <w:marRight w:val="0"/>
          <w:marTop w:val="0"/>
          <w:marBottom w:val="0"/>
          <w:divBdr>
            <w:top w:val="none" w:sz="0" w:space="0" w:color="auto"/>
            <w:left w:val="none" w:sz="0" w:space="0" w:color="auto"/>
            <w:bottom w:val="none" w:sz="0" w:space="0" w:color="auto"/>
            <w:right w:val="none" w:sz="0" w:space="0" w:color="auto"/>
          </w:divBdr>
        </w:div>
        <w:div w:id="1508133976">
          <w:marLeft w:val="480"/>
          <w:marRight w:val="0"/>
          <w:marTop w:val="0"/>
          <w:marBottom w:val="0"/>
          <w:divBdr>
            <w:top w:val="none" w:sz="0" w:space="0" w:color="auto"/>
            <w:left w:val="none" w:sz="0" w:space="0" w:color="auto"/>
            <w:bottom w:val="none" w:sz="0" w:space="0" w:color="auto"/>
            <w:right w:val="none" w:sz="0" w:space="0" w:color="auto"/>
          </w:divBdr>
        </w:div>
        <w:div w:id="1515149742">
          <w:marLeft w:val="480"/>
          <w:marRight w:val="0"/>
          <w:marTop w:val="0"/>
          <w:marBottom w:val="0"/>
          <w:divBdr>
            <w:top w:val="none" w:sz="0" w:space="0" w:color="auto"/>
            <w:left w:val="none" w:sz="0" w:space="0" w:color="auto"/>
            <w:bottom w:val="none" w:sz="0" w:space="0" w:color="auto"/>
            <w:right w:val="none" w:sz="0" w:space="0" w:color="auto"/>
          </w:divBdr>
        </w:div>
        <w:div w:id="505363434">
          <w:marLeft w:val="480"/>
          <w:marRight w:val="0"/>
          <w:marTop w:val="0"/>
          <w:marBottom w:val="0"/>
          <w:divBdr>
            <w:top w:val="none" w:sz="0" w:space="0" w:color="auto"/>
            <w:left w:val="none" w:sz="0" w:space="0" w:color="auto"/>
            <w:bottom w:val="none" w:sz="0" w:space="0" w:color="auto"/>
            <w:right w:val="none" w:sz="0" w:space="0" w:color="auto"/>
          </w:divBdr>
        </w:div>
        <w:div w:id="178664514">
          <w:marLeft w:val="480"/>
          <w:marRight w:val="0"/>
          <w:marTop w:val="0"/>
          <w:marBottom w:val="0"/>
          <w:divBdr>
            <w:top w:val="none" w:sz="0" w:space="0" w:color="auto"/>
            <w:left w:val="none" w:sz="0" w:space="0" w:color="auto"/>
            <w:bottom w:val="none" w:sz="0" w:space="0" w:color="auto"/>
            <w:right w:val="none" w:sz="0" w:space="0" w:color="auto"/>
          </w:divBdr>
        </w:div>
        <w:div w:id="1734548363">
          <w:marLeft w:val="480"/>
          <w:marRight w:val="0"/>
          <w:marTop w:val="0"/>
          <w:marBottom w:val="0"/>
          <w:divBdr>
            <w:top w:val="none" w:sz="0" w:space="0" w:color="auto"/>
            <w:left w:val="none" w:sz="0" w:space="0" w:color="auto"/>
            <w:bottom w:val="none" w:sz="0" w:space="0" w:color="auto"/>
            <w:right w:val="none" w:sz="0" w:space="0" w:color="auto"/>
          </w:divBdr>
        </w:div>
        <w:div w:id="997155260">
          <w:marLeft w:val="480"/>
          <w:marRight w:val="0"/>
          <w:marTop w:val="0"/>
          <w:marBottom w:val="0"/>
          <w:divBdr>
            <w:top w:val="none" w:sz="0" w:space="0" w:color="auto"/>
            <w:left w:val="none" w:sz="0" w:space="0" w:color="auto"/>
            <w:bottom w:val="none" w:sz="0" w:space="0" w:color="auto"/>
            <w:right w:val="none" w:sz="0" w:space="0" w:color="auto"/>
          </w:divBdr>
        </w:div>
        <w:div w:id="44262050">
          <w:marLeft w:val="480"/>
          <w:marRight w:val="0"/>
          <w:marTop w:val="0"/>
          <w:marBottom w:val="0"/>
          <w:divBdr>
            <w:top w:val="none" w:sz="0" w:space="0" w:color="auto"/>
            <w:left w:val="none" w:sz="0" w:space="0" w:color="auto"/>
            <w:bottom w:val="none" w:sz="0" w:space="0" w:color="auto"/>
            <w:right w:val="none" w:sz="0" w:space="0" w:color="auto"/>
          </w:divBdr>
        </w:div>
        <w:div w:id="2090030145">
          <w:marLeft w:val="480"/>
          <w:marRight w:val="0"/>
          <w:marTop w:val="0"/>
          <w:marBottom w:val="0"/>
          <w:divBdr>
            <w:top w:val="none" w:sz="0" w:space="0" w:color="auto"/>
            <w:left w:val="none" w:sz="0" w:space="0" w:color="auto"/>
            <w:bottom w:val="none" w:sz="0" w:space="0" w:color="auto"/>
            <w:right w:val="none" w:sz="0" w:space="0" w:color="auto"/>
          </w:divBdr>
        </w:div>
        <w:div w:id="1397508659">
          <w:marLeft w:val="480"/>
          <w:marRight w:val="0"/>
          <w:marTop w:val="0"/>
          <w:marBottom w:val="0"/>
          <w:divBdr>
            <w:top w:val="none" w:sz="0" w:space="0" w:color="auto"/>
            <w:left w:val="none" w:sz="0" w:space="0" w:color="auto"/>
            <w:bottom w:val="none" w:sz="0" w:space="0" w:color="auto"/>
            <w:right w:val="none" w:sz="0" w:space="0" w:color="auto"/>
          </w:divBdr>
        </w:div>
        <w:div w:id="824397850">
          <w:marLeft w:val="480"/>
          <w:marRight w:val="0"/>
          <w:marTop w:val="0"/>
          <w:marBottom w:val="0"/>
          <w:divBdr>
            <w:top w:val="none" w:sz="0" w:space="0" w:color="auto"/>
            <w:left w:val="none" w:sz="0" w:space="0" w:color="auto"/>
            <w:bottom w:val="none" w:sz="0" w:space="0" w:color="auto"/>
            <w:right w:val="none" w:sz="0" w:space="0" w:color="auto"/>
          </w:divBdr>
        </w:div>
        <w:div w:id="510872401">
          <w:marLeft w:val="480"/>
          <w:marRight w:val="0"/>
          <w:marTop w:val="0"/>
          <w:marBottom w:val="0"/>
          <w:divBdr>
            <w:top w:val="none" w:sz="0" w:space="0" w:color="auto"/>
            <w:left w:val="none" w:sz="0" w:space="0" w:color="auto"/>
            <w:bottom w:val="none" w:sz="0" w:space="0" w:color="auto"/>
            <w:right w:val="none" w:sz="0" w:space="0" w:color="auto"/>
          </w:divBdr>
        </w:div>
        <w:div w:id="1915772406">
          <w:marLeft w:val="480"/>
          <w:marRight w:val="0"/>
          <w:marTop w:val="0"/>
          <w:marBottom w:val="0"/>
          <w:divBdr>
            <w:top w:val="none" w:sz="0" w:space="0" w:color="auto"/>
            <w:left w:val="none" w:sz="0" w:space="0" w:color="auto"/>
            <w:bottom w:val="none" w:sz="0" w:space="0" w:color="auto"/>
            <w:right w:val="none" w:sz="0" w:space="0" w:color="auto"/>
          </w:divBdr>
        </w:div>
        <w:div w:id="1556551099">
          <w:marLeft w:val="480"/>
          <w:marRight w:val="0"/>
          <w:marTop w:val="0"/>
          <w:marBottom w:val="0"/>
          <w:divBdr>
            <w:top w:val="none" w:sz="0" w:space="0" w:color="auto"/>
            <w:left w:val="none" w:sz="0" w:space="0" w:color="auto"/>
            <w:bottom w:val="none" w:sz="0" w:space="0" w:color="auto"/>
            <w:right w:val="none" w:sz="0" w:space="0" w:color="auto"/>
          </w:divBdr>
        </w:div>
        <w:div w:id="801263547">
          <w:marLeft w:val="480"/>
          <w:marRight w:val="0"/>
          <w:marTop w:val="0"/>
          <w:marBottom w:val="0"/>
          <w:divBdr>
            <w:top w:val="none" w:sz="0" w:space="0" w:color="auto"/>
            <w:left w:val="none" w:sz="0" w:space="0" w:color="auto"/>
            <w:bottom w:val="none" w:sz="0" w:space="0" w:color="auto"/>
            <w:right w:val="none" w:sz="0" w:space="0" w:color="auto"/>
          </w:divBdr>
        </w:div>
        <w:div w:id="1198548852">
          <w:marLeft w:val="480"/>
          <w:marRight w:val="0"/>
          <w:marTop w:val="0"/>
          <w:marBottom w:val="0"/>
          <w:divBdr>
            <w:top w:val="none" w:sz="0" w:space="0" w:color="auto"/>
            <w:left w:val="none" w:sz="0" w:space="0" w:color="auto"/>
            <w:bottom w:val="none" w:sz="0" w:space="0" w:color="auto"/>
            <w:right w:val="none" w:sz="0" w:space="0" w:color="auto"/>
          </w:divBdr>
        </w:div>
      </w:divsChild>
    </w:div>
    <w:div w:id="1722632255">
      <w:bodyDiv w:val="1"/>
      <w:marLeft w:val="0"/>
      <w:marRight w:val="0"/>
      <w:marTop w:val="0"/>
      <w:marBottom w:val="0"/>
      <w:divBdr>
        <w:top w:val="none" w:sz="0" w:space="0" w:color="auto"/>
        <w:left w:val="none" w:sz="0" w:space="0" w:color="auto"/>
        <w:bottom w:val="none" w:sz="0" w:space="0" w:color="auto"/>
        <w:right w:val="none" w:sz="0" w:space="0" w:color="auto"/>
      </w:divBdr>
      <w:divsChild>
        <w:div w:id="1257246847">
          <w:marLeft w:val="480"/>
          <w:marRight w:val="0"/>
          <w:marTop w:val="0"/>
          <w:marBottom w:val="0"/>
          <w:divBdr>
            <w:top w:val="none" w:sz="0" w:space="0" w:color="auto"/>
            <w:left w:val="none" w:sz="0" w:space="0" w:color="auto"/>
            <w:bottom w:val="none" w:sz="0" w:space="0" w:color="auto"/>
            <w:right w:val="none" w:sz="0" w:space="0" w:color="auto"/>
          </w:divBdr>
        </w:div>
        <w:div w:id="1653951663">
          <w:marLeft w:val="480"/>
          <w:marRight w:val="0"/>
          <w:marTop w:val="0"/>
          <w:marBottom w:val="0"/>
          <w:divBdr>
            <w:top w:val="none" w:sz="0" w:space="0" w:color="auto"/>
            <w:left w:val="none" w:sz="0" w:space="0" w:color="auto"/>
            <w:bottom w:val="none" w:sz="0" w:space="0" w:color="auto"/>
            <w:right w:val="none" w:sz="0" w:space="0" w:color="auto"/>
          </w:divBdr>
        </w:div>
        <w:div w:id="1668706820">
          <w:marLeft w:val="480"/>
          <w:marRight w:val="0"/>
          <w:marTop w:val="0"/>
          <w:marBottom w:val="0"/>
          <w:divBdr>
            <w:top w:val="none" w:sz="0" w:space="0" w:color="auto"/>
            <w:left w:val="none" w:sz="0" w:space="0" w:color="auto"/>
            <w:bottom w:val="none" w:sz="0" w:space="0" w:color="auto"/>
            <w:right w:val="none" w:sz="0" w:space="0" w:color="auto"/>
          </w:divBdr>
        </w:div>
        <w:div w:id="919144309">
          <w:marLeft w:val="480"/>
          <w:marRight w:val="0"/>
          <w:marTop w:val="0"/>
          <w:marBottom w:val="0"/>
          <w:divBdr>
            <w:top w:val="none" w:sz="0" w:space="0" w:color="auto"/>
            <w:left w:val="none" w:sz="0" w:space="0" w:color="auto"/>
            <w:bottom w:val="none" w:sz="0" w:space="0" w:color="auto"/>
            <w:right w:val="none" w:sz="0" w:space="0" w:color="auto"/>
          </w:divBdr>
        </w:div>
        <w:div w:id="181941564">
          <w:marLeft w:val="480"/>
          <w:marRight w:val="0"/>
          <w:marTop w:val="0"/>
          <w:marBottom w:val="0"/>
          <w:divBdr>
            <w:top w:val="none" w:sz="0" w:space="0" w:color="auto"/>
            <w:left w:val="none" w:sz="0" w:space="0" w:color="auto"/>
            <w:bottom w:val="none" w:sz="0" w:space="0" w:color="auto"/>
            <w:right w:val="none" w:sz="0" w:space="0" w:color="auto"/>
          </w:divBdr>
        </w:div>
        <w:div w:id="1269315573">
          <w:marLeft w:val="480"/>
          <w:marRight w:val="0"/>
          <w:marTop w:val="0"/>
          <w:marBottom w:val="0"/>
          <w:divBdr>
            <w:top w:val="none" w:sz="0" w:space="0" w:color="auto"/>
            <w:left w:val="none" w:sz="0" w:space="0" w:color="auto"/>
            <w:bottom w:val="none" w:sz="0" w:space="0" w:color="auto"/>
            <w:right w:val="none" w:sz="0" w:space="0" w:color="auto"/>
          </w:divBdr>
        </w:div>
        <w:div w:id="1183282217">
          <w:marLeft w:val="480"/>
          <w:marRight w:val="0"/>
          <w:marTop w:val="0"/>
          <w:marBottom w:val="0"/>
          <w:divBdr>
            <w:top w:val="none" w:sz="0" w:space="0" w:color="auto"/>
            <w:left w:val="none" w:sz="0" w:space="0" w:color="auto"/>
            <w:bottom w:val="none" w:sz="0" w:space="0" w:color="auto"/>
            <w:right w:val="none" w:sz="0" w:space="0" w:color="auto"/>
          </w:divBdr>
        </w:div>
        <w:div w:id="1814103877">
          <w:marLeft w:val="480"/>
          <w:marRight w:val="0"/>
          <w:marTop w:val="0"/>
          <w:marBottom w:val="0"/>
          <w:divBdr>
            <w:top w:val="none" w:sz="0" w:space="0" w:color="auto"/>
            <w:left w:val="none" w:sz="0" w:space="0" w:color="auto"/>
            <w:bottom w:val="none" w:sz="0" w:space="0" w:color="auto"/>
            <w:right w:val="none" w:sz="0" w:space="0" w:color="auto"/>
          </w:divBdr>
        </w:div>
        <w:div w:id="1602184221">
          <w:marLeft w:val="480"/>
          <w:marRight w:val="0"/>
          <w:marTop w:val="0"/>
          <w:marBottom w:val="0"/>
          <w:divBdr>
            <w:top w:val="none" w:sz="0" w:space="0" w:color="auto"/>
            <w:left w:val="none" w:sz="0" w:space="0" w:color="auto"/>
            <w:bottom w:val="none" w:sz="0" w:space="0" w:color="auto"/>
            <w:right w:val="none" w:sz="0" w:space="0" w:color="auto"/>
          </w:divBdr>
        </w:div>
        <w:div w:id="1232692843">
          <w:marLeft w:val="480"/>
          <w:marRight w:val="0"/>
          <w:marTop w:val="0"/>
          <w:marBottom w:val="0"/>
          <w:divBdr>
            <w:top w:val="none" w:sz="0" w:space="0" w:color="auto"/>
            <w:left w:val="none" w:sz="0" w:space="0" w:color="auto"/>
            <w:bottom w:val="none" w:sz="0" w:space="0" w:color="auto"/>
            <w:right w:val="none" w:sz="0" w:space="0" w:color="auto"/>
          </w:divBdr>
        </w:div>
        <w:div w:id="881941239">
          <w:marLeft w:val="480"/>
          <w:marRight w:val="0"/>
          <w:marTop w:val="0"/>
          <w:marBottom w:val="0"/>
          <w:divBdr>
            <w:top w:val="none" w:sz="0" w:space="0" w:color="auto"/>
            <w:left w:val="none" w:sz="0" w:space="0" w:color="auto"/>
            <w:bottom w:val="none" w:sz="0" w:space="0" w:color="auto"/>
            <w:right w:val="none" w:sz="0" w:space="0" w:color="auto"/>
          </w:divBdr>
        </w:div>
        <w:div w:id="1431583341">
          <w:marLeft w:val="480"/>
          <w:marRight w:val="0"/>
          <w:marTop w:val="0"/>
          <w:marBottom w:val="0"/>
          <w:divBdr>
            <w:top w:val="none" w:sz="0" w:space="0" w:color="auto"/>
            <w:left w:val="none" w:sz="0" w:space="0" w:color="auto"/>
            <w:bottom w:val="none" w:sz="0" w:space="0" w:color="auto"/>
            <w:right w:val="none" w:sz="0" w:space="0" w:color="auto"/>
          </w:divBdr>
        </w:div>
        <w:div w:id="51541099">
          <w:marLeft w:val="480"/>
          <w:marRight w:val="0"/>
          <w:marTop w:val="0"/>
          <w:marBottom w:val="0"/>
          <w:divBdr>
            <w:top w:val="none" w:sz="0" w:space="0" w:color="auto"/>
            <w:left w:val="none" w:sz="0" w:space="0" w:color="auto"/>
            <w:bottom w:val="none" w:sz="0" w:space="0" w:color="auto"/>
            <w:right w:val="none" w:sz="0" w:space="0" w:color="auto"/>
          </w:divBdr>
        </w:div>
        <w:div w:id="1523981884">
          <w:marLeft w:val="480"/>
          <w:marRight w:val="0"/>
          <w:marTop w:val="0"/>
          <w:marBottom w:val="0"/>
          <w:divBdr>
            <w:top w:val="none" w:sz="0" w:space="0" w:color="auto"/>
            <w:left w:val="none" w:sz="0" w:space="0" w:color="auto"/>
            <w:bottom w:val="none" w:sz="0" w:space="0" w:color="auto"/>
            <w:right w:val="none" w:sz="0" w:space="0" w:color="auto"/>
          </w:divBdr>
        </w:div>
        <w:div w:id="1696417375">
          <w:marLeft w:val="480"/>
          <w:marRight w:val="0"/>
          <w:marTop w:val="0"/>
          <w:marBottom w:val="0"/>
          <w:divBdr>
            <w:top w:val="none" w:sz="0" w:space="0" w:color="auto"/>
            <w:left w:val="none" w:sz="0" w:space="0" w:color="auto"/>
            <w:bottom w:val="none" w:sz="0" w:space="0" w:color="auto"/>
            <w:right w:val="none" w:sz="0" w:space="0" w:color="auto"/>
          </w:divBdr>
        </w:div>
        <w:div w:id="893543670">
          <w:marLeft w:val="480"/>
          <w:marRight w:val="0"/>
          <w:marTop w:val="0"/>
          <w:marBottom w:val="0"/>
          <w:divBdr>
            <w:top w:val="none" w:sz="0" w:space="0" w:color="auto"/>
            <w:left w:val="none" w:sz="0" w:space="0" w:color="auto"/>
            <w:bottom w:val="none" w:sz="0" w:space="0" w:color="auto"/>
            <w:right w:val="none" w:sz="0" w:space="0" w:color="auto"/>
          </w:divBdr>
        </w:div>
        <w:div w:id="1687831988">
          <w:marLeft w:val="480"/>
          <w:marRight w:val="0"/>
          <w:marTop w:val="0"/>
          <w:marBottom w:val="0"/>
          <w:divBdr>
            <w:top w:val="none" w:sz="0" w:space="0" w:color="auto"/>
            <w:left w:val="none" w:sz="0" w:space="0" w:color="auto"/>
            <w:bottom w:val="none" w:sz="0" w:space="0" w:color="auto"/>
            <w:right w:val="none" w:sz="0" w:space="0" w:color="auto"/>
          </w:divBdr>
        </w:div>
        <w:div w:id="692267961">
          <w:marLeft w:val="480"/>
          <w:marRight w:val="0"/>
          <w:marTop w:val="0"/>
          <w:marBottom w:val="0"/>
          <w:divBdr>
            <w:top w:val="none" w:sz="0" w:space="0" w:color="auto"/>
            <w:left w:val="none" w:sz="0" w:space="0" w:color="auto"/>
            <w:bottom w:val="none" w:sz="0" w:space="0" w:color="auto"/>
            <w:right w:val="none" w:sz="0" w:space="0" w:color="auto"/>
          </w:divBdr>
        </w:div>
        <w:div w:id="1910966610">
          <w:marLeft w:val="480"/>
          <w:marRight w:val="0"/>
          <w:marTop w:val="0"/>
          <w:marBottom w:val="0"/>
          <w:divBdr>
            <w:top w:val="none" w:sz="0" w:space="0" w:color="auto"/>
            <w:left w:val="none" w:sz="0" w:space="0" w:color="auto"/>
            <w:bottom w:val="none" w:sz="0" w:space="0" w:color="auto"/>
            <w:right w:val="none" w:sz="0" w:space="0" w:color="auto"/>
          </w:divBdr>
        </w:div>
        <w:div w:id="140849047">
          <w:marLeft w:val="480"/>
          <w:marRight w:val="0"/>
          <w:marTop w:val="0"/>
          <w:marBottom w:val="0"/>
          <w:divBdr>
            <w:top w:val="none" w:sz="0" w:space="0" w:color="auto"/>
            <w:left w:val="none" w:sz="0" w:space="0" w:color="auto"/>
            <w:bottom w:val="none" w:sz="0" w:space="0" w:color="auto"/>
            <w:right w:val="none" w:sz="0" w:space="0" w:color="auto"/>
          </w:divBdr>
        </w:div>
        <w:div w:id="932325656">
          <w:marLeft w:val="480"/>
          <w:marRight w:val="0"/>
          <w:marTop w:val="0"/>
          <w:marBottom w:val="0"/>
          <w:divBdr>
            <w:top w:val="none" w:sz="0" w:space="0" w:color="auto"/>
            <w:left w:val="none" w:sz="0" w:space="0" w:color="auto"/>
            <w:bottom w:val="none" w:sz="0" w:space="0" w:color="auto"/>
            <w:right w:val="none" w:sz="0" w:space="0" w:color="auto"/>
          </w:divBdr>
        </w:div>
        <w:div w:id="67506248">
          <w:marLeft w:val="480"/>
          <w:marRight w:val="0"/>
          <w:marTop w:val="0"/>
          <w:marBottom w:val="0"/>
          <w:divBdr>
            <w:top w:val="none" w:sz="0" w:space="0" w:color="auto"/>
            <w:left w:val="none" w:sz="0" w:space="0" w:color="auto"/>
            <w:bottom w:val="none" w:sz="0" w:space="0" w:color="auto"/>
            <w:right w:val="none" w:sz="0" w:space="0" w:color="auto"/>
          </w:divBdr>
        </w:div>
        <w:div w:id="832793975">
          <w:marLeft w:val="480"/>
          <w:marRight w:val="0"/>
          <w:marTop w:val="0"/>
          <w:marBottom w:val="0"/>
          <w:divBdr>
            <w:top w:val="none" w:sz="0" w:space="0" w:color="auto"/>
            <w:left w:val="none" w:sz="0" w:space="0" w:color="auto"/>
            <w:bottom w:val="none" w:sz="0" w:space="0" w:color="auto"/>
            <w:right w:val="none" w:sz="0" w:space="0" w:color="auto"/>
          </w:divBdr>
        </w:div>
        <w:div w:id="531386921">
          <w:marLeft w:val="480"/>
          <w:marRight w:val="0"/>
          <w:marTop w:val="0"/>
          <w:marBottom w:val="0"/>
          <w:divBdr>
            <w:top w:val="none" w:sz="0" w:space="0" w:color="auto"/>
            <w:left w:val="none" w:sz="0" w:space="0" w:color="auto"/>
            <w:bottom w:val="none" w:sz="0" w:space="0" w:color="auto"/>
            <w:right w:val="none" w:sz="0" w:space="0" w:color="auto"/>
          </w:divBdr>
        </w:div>
        <w:div w:id="427627338">
          <w:marLeft w:val="480"/>
          <w:marRight w:val="0"/>
          <w:marTop w:val="0"/>
          <w:marBottom w:val="0"/>
          <w:divBdr>
            <w:top w:val="none" w:sz="0" w:space="0" w:color="auto"/>
            <w:left w:val="none" w:sz="0" w:space="0" w:color="auto"/>
            <w:bottom w:val="none" w:sz="0" w:space="0" w:color="auto"/>
            <w:right w:val="none" w:sz="0" w:space="0" w:color="auto"/>
          </w:divBdr>
        </w:div>
        <w:div w:id="71202839">
          <w:marLeft w:val="480"/>
          <w:marRight w:val="0"/>
          <w:marTop w:val="0"/>
          <w:marBottom w:val="0"/>
          <w:divBdr>
            <w:top w:val="none" w:sz="0" w:space="0" w:color="auto"/>
            <w:left w:val="none" w:sz="0" w:space="0" w:color="auto"/>
            <w:bottom w:val="none" w:sz="0" w:space="0" w:color="auto"/>
            <w:right w:val="none" w:sz="0" w:space="0" w:color="auto"/>
          </w:divBdr>
        </w:div>
        <w:div w:id="603223055">
          <w:marLeft w:val="480"/>
          <w:marRight w:val="0"/>
          <w:marTop w:val="0"/>
          <w:marBottom w:val="0"/>
          <w:divBdr>
            <w:top w:val="none" w:sz="0" w:space="0" w:color="auto"/>
            <w:left w:val="none" w:sz="0" w:space="0" w:color="auto"/>
            <w:bottom w:val="none" w:sz="0" w:space="0" w:color="auto"/>
            <w:right w:val="none" w:sz="0" w:space="0" w:color="auto"/>
          </w:divBdr>
        </w:div>
        <w:div w:id="474683232">
          <w:marLeft w:val="480"/>
          <w:marRight w:val="0"/>
          <w:marTop w:val="0"/>
          <w:marBottom w:val="0"/>
          <w:divBdr>
            <w:top w:val="none" w:sz="0" w:space="0" w:color="auto"/>
            <w:left w:val="none" w:sz="0" w:space="0" w:color="auto"/>
            <w:bottom w:val="none" w:sz="0" w:space="0" w:color="auto"/>
            <w:right w:val="none" w:sz="0" w:space="0" w:color="auto"/>
          </w:divBdr>
        </w:div>
        <w:div w:id="986009035">
          <w:marLeft w:val="480"/>
          <w:marRight w:val="0"/>
          <w:marTop w:val="0"/>
          <w:marBottom w:val="0"/>
          <w:divBdr>
            <w:top w:val="none" w:sz="0" w:space="0" w:color="auto"/>
            <w:left w:val="none" w:sz="0" w:space="0" w:color="auto"/>
            <w:bottom w:val="none" w:sz="0" w:space="0" w:color="auto"/>
            <w:right w:val="none" w:sz="0" w:space="0" w:color="auto"/>
          </w:divBdr>
        </w:div>
        <w:div w:id="124665741">
          <w:marLeft w:val="480"/>
          <w:marRight w:val="0"/>
          <w:marTop w:val="0"/>
          <w:marBottom w:val="0"/>
          <w:divBdr>
            <w:top w:val="none" w:sz="0" w:space="0" w:color="auto"/>
            <w:left w:val="none" w:sz="0" w:space="0" w:color="auto"/>
            <w:bottom w:val="none" w:sz="0" w:space="0" w:color="auto"/>
            <w:right w:val="none" w:sz="0" w:space="0" w:color="auto"/>
          </w:divBdr>
        </w:div>
        <w:div w:id="244146478">
          <w:marLeft w:val="480"/>
          <w:marRight w:val="0"/>
          <w:marTop w:val="0"/>
          <w:marBottom w:val="0"/>
          <w:divBdr>
            <w:top w:val="none" w:sz="0" w:space="0" w:color="auto"/>
            <w:left w:val="none" w:sz="0" w:space="0" w:color="auto"/>
            <w:bottom w:val="none" w:sz="0" w:space="0" w:color="auto"/>
            <w:right w:val="none" w:sz="0" w:space="0" w:color="auto"/>
          </w:divBdr>
        </w:div>
        <w:div w:id="1375348128">
          <w:marLeft w:val="480"/>
          <w:marRight w:val="0"/>
          <w:marTop w:val="0"/>
          <w:marBottom w:val="0"/>
          <w:divBdr>
            <w:top w:val="none" w:sz="0" w:space="0" w:color="auto"/>
            <w:left w:val="none" w:sz="0" w:space="0" w:color="auto"/>
            <w:bottom w:val="none" w:sz="0" w:space="0" w:color="auto"/>
            <w:right w:val="none" w:sz="0" w:space="0" w:color="auto"/>
          </w:divBdr>
        </w:div>
        <w:div w:id="1841582354">
          <w:marLeft w:val="480"/>
          <w:marRight w:val="0"/>
          <w:marTop w:val="0"/>
          <w:marBottom w:val="0"/>
          <w:divBdr>
            <w:top w:val="none" w:sz="0" w:space="0" w:color="auto"/>
            <w:left w:val="none" w:sz="0" w:space="0" w:color="auto"/>
            <w:bottom w:val="none" w:sz="0" w:space="0" w:color="auto"/>
            <w:right w:val="none" w:sz="0" w:space="0" w:color="auto"/>
          </w:divBdr>
        </w:div>
        <w:div w:id="790822924">
          <w:marLeft w:val="480"/>
          <w:marRight w:val="0"/>
          <w:marTop w:val="0"/>
          <w:marBottom w:val="0"/>
          <w:divBdr>
            <w:top w:val="none" w:sz="0" w:space="0" w:color="auto"/>
            <w:left w:val="none" w:sz="0" w:space="0" w:color="auto"/>
            <w:bottom w:val="none" w:sz="0" w:space="0" w:color="auto"/>
            <w:right w:val="none" w:sz="0" w:space="0" w:color="auto"/>
          </w:divBdr>
        </w:div>
        <w:div w:id="1164512956">
          <w:marLeft w:val="480"/>
          <w:marRight w:val="0"/>
          <w:marTop w:val="0"/>
          <w:marBottom w:val="0"/>
          <w:divBdr>
            <w:top w:val="none" w:sz="0" w:space="0" w:color="auto"/>
            <w:left w:val="none" w:sz="0" w:space="0" w:color="auto"/>
            <w:bottom w:val="none" w:sz="0" w:space="0" w:color="auto"/>
            <w:right w:val="none" w:sz="0" w:space="0" w:color="auto"/>
          </w:divBdr>
        </w:div>
        <w:div w:id="1207138793">
          <w:marLeft w:val="480"/>
          <w:marRight w:val="0"/>
          <w:marTop w:val="0"/>
          <w:marBottom w:val="0"/>
          <w:divBdr>
            <w:top w:val="none" w:sz="0" w:space="0" w:color="auto"/>
            <w:left w:val="none" w:sz="0" w:space="0" w:color="auto"/>
            <w:bottom w:val="none" w:sz="0" w:space="0" w:color="auto"/>
            <w:right w:val="none" w:sz="0" w:space="0" w:color="auto"/>
          </w:divBdr>
        </w:div>
        <w:div w:id="68306245">
          <w:marLeft w:val="480"/>
          <w:marRight w:val="0"/>
          <w:marTop w:val="0"/>
          <w:marBottom w:val="0"/>
          <w:divBdr>
            <w:top w:val="none" w:sz="0" w:space="0" w:color="auto"/>
            <w:left w:val="none" w:sz="0" w:space="0" w:color="auto"/>
            <w:bottom w:val="none" w:sz="0" w:space="0" w:color="auto"/>
            <w:right w:val="none" w:sz="0" w:space="0" w:color="auto"/>
          </w:divBdr>
        </w:div>
        <w:div w:id="251015825">
          <w:marLeft w:val="480"/>
          <w:marRight w:val="0"/>
          <w:marTop w:val="0"/>
          <w:marBottom w:val="0"/>
          <w:divBdr>
            <w:top w:val="none" w:sz="0" w:space="0" w:color="auto"/>
            <w:left w:val="none" w:sz="0" w:space="0" w:color="auto"/>
            <w:bottom w:val="none" w:sz="0" w:space="0" w:color="auto"/>
            <w:right w:val="none" w:sz="0" w:space="0" w:color="auto"/>
          </w:divBdr>
        </w:div>
        <w:div w:id="87892878">
          <w:marLeft w:val="480"/>
          <w:marRight w:val="0"/>
          <w:marTop w:val="0"/>
          <w:marBottom w:val="0"/>
          <w:divBdr>
            <w:top w:val="none" w:sz="0" w:space="0" w:color="auto"/>
            <w:left w:val="none" w:sz="0" w:space="0" w:color="auto"/>
            <w:bottom w:val="none" w:sz="0" w:space="0" w:color="auto"/>
            <w:right w:val="none" w:sz="0" w:space="0" w:color="auto"/>
          </w:divBdr>
        </w:div>
        <w:div w:id="100730649">
          <w:marLeft w:val="480"/>
          <w:marRight w:val="0"/>
          <w:marTop w:val="0"/>
          <w:marBottom w:val="0"/>
          <w:divBdr>
            <w:top w:val="none" w:sz="0" w:space="0" w:color="auto"/>
            <w:left w:val="none" w:sz="0" w:space="0" w:color="auto"/>
            <w:bottom w:val="none" w:sz="0" w:space="0" w:color="auto"/>
            <w:right w:val="none" w:sz="0" w:space="0" w:color="auto"/>
          </w:divBdr>
        </w:div>
        <w:div w:id="1229998442">
          <w:marLeft w:val="480"/>
          <w:marRight w:val="0"/>
          <w:marTop w:val="0"/>
          <w:marBottom w:val="0"/>
          <w:divBdr>
            <w:top w:val="none" w:sz="0" w:space="0" w:color="auto"/>
            <w:left w:val="none" w:sz="0" w:space="0" w:color="auto"/>
            <w:bottom w:val="none" w:sz="0" w:space="0" w:color="auto"/>
            <w:right w:val="none" w:sz="0" w:space="0" w:color="auto"/>
          </w:divBdr>
        </w:div>
        <w:div w:id="2050952419">
          <w:marLeft w:val="480"/>
          <w:marRight w:val="0"/>
          <w:marTop w:val="0"/>
          <w:marBottom w:val="0"/>
          <w:divBdr>
            <w:top w:val="none" w:sz="0" w:space="0" w:color="auto"/>
            <w:left w:val="none" w:sz="0" w:space="0" w:color="auto"/>
            <w:bottom w:val="none" w:sz="0" w:space="0" w:color="auto"/>
            <w:right w:val="none" w:sz="0" w:space="0" w:color="auto"/>
          </w:divBdr>
        </w:div>
        <w:div w:id="1939368883">
          <w:marLeft w:val="480"/>
          <w:marRight w:val="0"/>
          <w:marTop w:val="0"/>
          <w:marBottom w:val="0"/>
          <w:divBdr>
            <w:top w:val="none" w:sz="0" w:space="0" w:color="auto"/>
            <w:left w:val="none" w:sz="0" w:space="0" w:color="auto"/>
            <w:bottom w:val="none" w:sz="0" w:space="0" w:color="auto"/>
            <w:right w:val="none" w:sz="0" w:space="0" w:color="auto"/>
          </w:divBdr>
        </w:div>
        <w:div w:id="1256208162">
          <w:marLeft w:val="480"/>
          <w:marRight w:val="0"/>
          <w:marTop w:val="0"/>
          <w:marBottom w:val="0"/>
          <w:divBdr>
            <w:top w:val="none" w:sz="0" w:space="0" w:color="auto"/>
            <w:left w:val="none" w:sz="0" w:space="0" w:color="auto"/>
            <w:bottom w:val="none" w:sz="0" w:space="0" w:color="auto"/>
            <w:right w:val="none" w:sz="0" w:space="0" w:color="auto"/>
          </w:divBdr>
        </w:div>
        <w:div w:id="613170053">
          <w:marLeft w:val="480"/>
          <w:marRight w:val="0"/>
          <w:marTop w:val="0"/>
          <w:marBottom w:val="0"/>
          <w:divBdr>
            <w:top w:val="none" w:sz="0" w:space="0" w:color="auto"/>
            <w:left w:val="none" w:sz="0" w:space="0" w:color="auto"/>
            <w:bottom w:val="none" w:sz="0" w:space="0" w:color="auto"/>
            <w:right w:val="none" w:sz="0" w:space="0" w:color="auto"/>
          </w:divBdr>
        </w:div>
        <w:div w:id="2104180904">
          <w:marLeft w:val="480"/>
          <w:marRight w:val="0"/>
          <w:marTop w:val="0"/>
          <w:marBottom w:val="0"/>
          <w:divBdr>
            <w:top w:val="none" w:sz="0" w:space="0" w:color="auto"/>
            <w:left w:val="none" w:sz="0" w:space="0" w:color="auto"/>
            <w:bottom w:val="none" w:sz="0" w:space="0" w:color="auto"/>
            <w:right w:val="none" w:sz="0" w:space="0" w:color="auto"/>
          </w:divBdr>
        </w:div>
        <w:div w:id="102380317">
          <w:marLeft w:val="480"/>
          <w:marRight w:val="0"/>
          <w:marTop w:val="0"/>
          <w:marBottom w:val="0"/>
          <w:divBdr>
            <w:top w:val="none" w:sz="0" w:space="0" w:color="auto"/>
            <w:left w:val="none" w:sz="0" w:space="0" w:color="auto"/>
            <w:bottom w:val="none" w:sz="0" w:space="0" w:color="auto"/>
            <w:right w:val="none" w:sz="0" w:space="0" w:color="auto"/>
          </w:divBdr>
        </w:div>
        <w:div w:id="1725056953">
          <w:marLeft w:val="480"/>
          <w:marRight w:val="0"/>
          <w:marTop w:val="0"/>
          <w:marBottom w:val="0"/>
          <w:divBdr>
            <w:top w:val="none" w:sz="0" w:space="0" w:color="auto"/>
            <w:left w:val="none" w:sz="0" w:space="0" w:color="auto"/>
            <w:bottom w:val="none" w:sz="0" w:space="0" w:color="auto"/>
            <w:right w:val="none" w:sz="0" w:space="0" w:color="auto"/>
          </w:divBdr>
        </w:div>
        <w:div w:id="635261701">
          <w:marLeft w:val="480"/>
          <w:marRight w:val="0"/>
          <w:marTop w:val="0"/>
          <w:marBottom w:val="0"/>
          <w:divBdr>
            <w:top w:val="none" w:sz="0" w:space="0" w:color="auto"/>
            <w:left w:val="none" w:sz="0" w:space="0" w:color="auto"/>
            <w:bottom w:val="none" w:sz="0" w:space="0" w:color="auto"/>
            <w:right w:val="none" w:sz="0" w:space="0" w:color="auto"/>
          </w:divBdr>
        </w:div>
        <w:div w:id="433132046">
          <w:marLeft w:val="480"/>
          <w:marRight w:val="0"/>
          <w:marTop w:val="0"/>
          <w:marBottom w:val="0"/>
          <w:divBdr>
            <w:top w:val="none" w:sz="0" w:space="0" w:color="auto"/>
            <w:left w:val="none" w:sz="0" w:space="0" w:color="auto"/>
            <w:bottom w:val="none" w:sz="0" w:space="0" w:color="auto"/>
            <w:right w:val="none" w:sz="0" w:space="0" w:color="auto"/>
          </w:divBdr>
        </w:div>
        <w:div w:id="1082488519">
          <w:marLeft w:val="480"/>
          <w:marRight w:val="0"/>
          <w:marTop w:val="0"/>
          <w:marBottom w:val="0"/>
          <w:divBdr>
            <w:top w:val="none" w:sz="0" w:space="0" w:color="auto"/>
            <w:left w:val="none" w:sz="0" w:space="0" w:color="auto"/>
            <w:bottom w:val="none" w:sz="0" w:space="0" w:color="auto"/>
            <w:right w:val="none" w:sz="0" w:space="0" w:color="auto"/>
          </w:divBdr>
        </w:div>
      </w:divsChild>
    </w:div>
    <w:div w:id="1725637271">
      <w:bodyDiv w:val="1"/>
      <w:marLeft w:val="0"/>
      <w:marRight w:val="0"/>
      <w:marTop w:val="0"/>
      <w:marBottom w:val="0"/>
      <w:divBdr>
        <w:top w:val="none" w:sz="0" w:space="0" w:color="auto"/>
        <w:left w:val="none" w:sz="0" w:space="0" w:color="auto"/>
        <w:bottom w:val="none" w:sz="0" w:space="0" w:color="auto"/>
        <w:right w:val="none" w:sz="0" w:space="0" w:color="auto"/>
      </w:divBdr>
      <w:divsChild>
        <w:div w:id="1095859081">
          <w:marLeft w:val="480"/>
          <w:marRight w:val="0"/>
          <w:marTop w:val="0"/>
          <w:marBottom w:val="0"/>
          <w:divBdr>
            <w:top w:val="none" w:sz="0" w:space="0" w:color="auto"/>
            <w:left w:val="none" w:sz="0" w:space="0" w:color="auto"/>
            <w:bottom w:val="none" w:sz="0" w:space="0" w:color="auto"/>
            <w:right w:val="none" w:sz="0" w:space="0" w:color="auto"/>
          </w:divBdr>
        </w:div>
        <w:div w:id="1966156202">
          <w:marLeft w:val="480"/>
          <w:marRight w:val="0"/>
          <w:marTop w:val="0"/>
          <w:marBottom w:val="0"/>
          <w:divBdr>
            <w:top w:val="none" w:sz="0" w:space="0" w:color="auto"/>
            <w:left w:val="none" w:sz="0" w:space="0" w:color="auto"/>
            <w:bottom w:val="none" w:sz="0" w:space="0" w:color="auto"/>
            <w:right w:val="none" w:sz="0" w:space="0" w:color="auto"/>
          </w:divBdr>
        </w:div>
        <w:div w:id="2078626601">
          <w:marLeft w:val="480"/>
          <w:marRight w:val="0"/>
          <w:marTop w:val="0"/>
          <w:marBottom w:val="0"/>
          <w:divBdr>
            <w:top w:val="none" w:sz="0" w:space="0" w:color="auto"/>
            <w:left w:val="none" w:sz="0" w:space="0" w:color="auto"/>
            <w:bottom w:val="none" w:sz="0" w:space="0" w:color="auto"/>
            <w:right w:val="none" w:sz="0" w:space="0" w:color="auto"/>
          </w:divBdr>
        </w:div>
        <w:div w:id="1833638579">
          <w:marLeft w:val="480"/>
          <w:marRight w:val="0"/>
          <w:marTop w:val="0"/>
          <w:marBottom w:val="0"/>
          <w:divBdr>
            <w:top w:val="none" w:sz="0" w:space="0" w:color="auto"/>
            <w:left w:val="none" w:sz="0" w:space="0" w:color="auto"/>
            <w:bottom w:val="none" w:sz="0" w:space="0" w:color="auto"/>
            <w:right w:val="none" w:sz="0" w:space="0" w:color="auto"/>
          </w:divBdr>
        </w:div>
        <w:div w:id="1295134594">
          <w:marLeft w:val="480"/>
          <w:marRight w:val="0"/>
          <w:marTop w:val="0"/>
          <w:marBottom w:val="0"/>
          <w:divBdr>
            <w:top w:val="none" w:sz="0" w:space="0" w:color="auto"/>
            <w:left w:val="none" w:sz="0" w:space="0" w:color="auto"/>
            <w:bottom w:val="none" w:sz="0" w:space="0" w:color="auto"/>
            <w:right w:val="none" w:sz="0" w:space="0" w:color="auto"/>
          </w:divBdr>
        </w:div>
        <w:div w:id="535697563">
          <w:marLeft w:val="480"/>
          <w:marRight w:val="0"/>
          <w:marTop w:val="0"/>
          <w:marBottom w:val="0"/>
          <w:divBdr>
            <w:top w:val="none" w:sz="0" w:space="0" w:color="auto"/>
            <w:left w:val="none" w:sz="0" w:space="0" w:color="auto"/>
            <w:bottom w:val="none" w:sz="0" w:space="0" w:color="auto"/>
            <w:right w:val="none" w:sz="0" w:space="0" w:color="auto"/>
          </w:divBdr>
        </w:div>
        <w:div w:id="189077185">
          <w:marLeft w:val="480"/>
          <w:marRight w:val="0"/>
          <w:marTop w:val="0"/>
          <w:marBottom w:val="0"/>
          <w:divBdr>
            <w:top w:val="none" w:sz="0" w:space="0" w:color="auto"/>
            <w:left w:val="none" w:sz="0" w:space="0" w:color="auto"/>
            <w:bottom w:val="none" w:sz="0" w:space="0" w:color="auto"/>
            <w:right w:val="none" w:sz="0" w:space="0" w:color="auto"/>
          </w:divBdr>
        </w:div>
        <w:div w:id="2122794290">
          <w:marLeft w:val="480"/>
          <w:marRight w:val="0"/>
          <w:marTop w:val="0"/>
          <w:marBottom w:val="0"/>
          <w:divBdr>
            <w:top w:val="none" w:sz="0" w:space="0" w:color="auto"/>
            <w:left w:val="none" w:sz="0" w:space="0" w:color="auto"/>
            <w:bottom w:val="none" w:sz="0" w:space="0" w:color="auto"/>
            <w:right w:val="none" w:sz="0" w:space="0" w:color="auto"/>
          </w:divBdr>
        </w:div>
        <w:div w:id="1016924767">
          <w:marLeft w:val="480"/>
          <w:marRight w:val="0"/>
          <w:marTop w:val="0"/>
          <w:marBottom w:val="0"/>
          <w:divBdr>
            <w:top w:val="none" w:sz="0" w:space="0" w:color="auto"/>
            <w:left w:val="none" w:sz="0" w:space="0" w:color="auto"/>
            <w:bottom w:val="none" w:sz="0" w:space="0" w:color="auto"/>
            <w:right w:val="none" w:sz="0" w:space="0" w:color="auto"/>
          </w:divBdr>
        </w:div>
        <w:div w:id="1976565804">
          <w:marLeft w:val="480"/>
          <w:marRight w:val="0"/>
          <w:marTop w:val="0"/>
          <w:marBottom w:val="0"/>
          <w:divBdr>
            <w:top w:val="none" w:sz="0" w:space="0" w:color="auto"/>
            <w:left w:val="none" w:sz="0" w:space="0" w:color="auto"/>
            <w:bottom w:val="none" w:sz="0" w:space="0" w:color="auto"/>
            <w:right w:val="none" w:sz="0" w:space="0" w:color="auto"/>
          </w:divBdr>
        </w:div>
        <w:div w:id="710613673">
          <w:marLeft w:val="480"/>
          <w:marRight w:val="0"/>
          <w:marTop w:val="0"/>
          <w:marBottom w:val="0"/>
          <w:divBdr>
            <w:top w:val="none" w:sz="0" w:space="0" w:color="auto"/>
            <w:left w:val="none" w:sz="0" w:space="0" w:color="auto"/>
            <w:bottom w:val="none" w:sz="0" w:space="0" w:color="auto"/>
            <w:right w:val="none" w:sz="0" w:space="0" w:color="auto"/>
          </w:divBdr>
        </w:div>
        <w:div w:id="1669477932">
          <w:marLeft w:val="480"/>
          <w:marRight w:val="0"/>
          <w:marTop w:val="0"/>
          <w:marBottom w:val="0"/>
          <w:divBdr>
            <w:top w:val="none" w:sz="0" w:space="0" w:color="auto"/>
            <w:left w:val="none" w:sz="0" w:space="0" w:color="auto"/>
            <w:bottom w:val="none" w:sz="0" w:space="0" w:color="auto"/>
            <w:right w:val="none" w:sz="0" w:space="0" w:color="auto"/>
          </w:divBdr>
        </w:div>
        <w:div w:id="1258251804">
          <w:marLeft w:val="480"/>
          <w:marRight w:val="0"/>
          <w:marTop w:val="0"/>
          <w:marBottom w:val="0"/>
          <w:divBdr>
            <w:top w:val="none" w:sz="0" w:space="0" w:color="auto"/>
            <w:left w:val="none" w:sz="0" w:space="0" w:color="auto"/>
            <w:bottom w:val="none" w:sz="0" w:space="0" w:color="auto"/>
            <w:right w:val="none" w:sz="0" w:space="0" w:color="auto"/>
          </w:divBdr>
        </w:div>
        <w:div w:id="2002157392">
          <w:marLeft w:val="480"/>
          <w:marRight w:val="0"/>
          <w:marTop w:val="0"/>
          <w:marBottom w:val="0"/>
          <w:divBdr>
            <w:top w:val="none" w:sz="0" w:space="0" w:color="auto"/>
            <w:left w:val="none" w:sz="0" w:space="0" w:color="auto"/>
            <w:bottom w:val="none" w:sz="0" w:space="0" w:color="auto"/>
            <w:right w:val="none" w:sz="0" w:space="0" w:color="auto"/>
          </w:divBdr>
        </w:div>
        <w:div w:id="1136069136">
          <w:marLeft w:val="480"/>
          <w:marRight w:val="0"/>
          <w:marTop w:val="0"/>
          <w:marBottom w:val="0"/>
          <w:divBdr>
            <w:top w:val="none" w:sz="0" w:space="0" w:color="auto"/>
            <w:left w:val="none" w:sz="0" w:space="0" w:color="auto"/>
            <w:bottom w:val="none" w:sz="0" w:space="0" w:color="auto"/>
            <w:right w:val="none" w:sz="0" w:space="0" w:color="auto"/>
          </w:divBdr>
        </w:div>
        <w:div w:id="271479974">
          <w:marLeft w:val="480"/>
          <w:marRight w:val="0"/>
          <w:marTop w:val="0"/>
          <w:marBottom w:val="0"/>
          <w:divBdr>
            <w:top w:val="none" w:sz="0" w:space="0" w:color="auto"/>
            <w:left w:val="none" w:sz="0" w:space="0" w:color="auto"/>
            <w:bottom w:val="none" w:sz="0" w:space="0" w:color="auto"/>
            <w:right w:val="none" w:sz="0" w:space="0" w:color="auto"/>
          </w:divBdr>
        </w:div>
        <w:div w:id="535003101">
          <w:marLeft w:val="480"/>
          <w:marRight w:val="0"/>
          <w:marTop w:val="0"/>
          <w:marBottom w:val="0"/>
          <w:divBdr>
            <w:top w:val="none" w:sz="0" w:space="0" w:color="auto"/>
            <w:left w:val="none" w:sz="0" w:space="0" w:color="auto"/>
            <w:bottom w:val="none" w:sz="0" w:space="0" w:color="auto"/>
            <w:right w:val="none" w:sz="0" w:space="0" w:color="auto"/>
          </w:divBdr>
        </w:div>
        <w:div w:id="1511757">
          <w:marLeft w:val="480"/>
          <w:marRight w:val="0"/>
          <w:marTop w:val="0"/>
          <w:marBottom w:val="0"/>
          <w:divBdr>
            <w:top w:val="none" w:sz="0" w:space="0" w:color="auto"/>
            <w:left w:val="none" w:sz="0" w:space="0" w:color="auto"/>
            <w:bottom w:val="none" w:sz="0" w:space="0" w:color="auto"/>
            <w:right w:val="none" w:sz="0" w:space="0" w:color="auto"/>
          </w:divBdr>
        </w:div>
        <w:div w:id="1072460590">
          <w:marLeft w:val="480"/>
          <w:marRight w:val="0"/>
          <w:marTop w:val="0"/>
          <w:marBottom w:val="0"/>
          <w:divBdr>
            <w:top w:val="none" w:sz="0" w:space="0" w:color="auto"/>
            <w:left w:val="none" w:sz="0" w:space="0" w:color="auto"/>
            <w:bottom w:val="none" w:sz="0" w:space="0" w:color="auto"/>
            <w:right w:val="none" w:sz="0" w:space="0" w:color="auto"/>
          </w:divBdr>
        </w:div>
        <w:div w:id="1509521747">
          <w:marLeft w:val="480"/>
          <w:marRight w:val="0"/>
          <w:marTop w:val="0"/>
          <w:marBottom w:val="0"/>
          <w:divBdr>
            <w:top w:val="none" w:sz="0" w:space="0" w:color="auto"/>
            <w:left w:val="none" w:sz="0" w:space="0" w:color="auto"/>
            <w:bottom w:val="none" w:sz="0" w:space="0" w:color="auto"/>
            <w:right w:val="none" w:sz="0" w:space="0" w:color="auto"/>
          </w:divBdr>
        </w:div>
        <w:div w:id="236328309">
          <w:marLeft w:val="480"/>
          <w:marRight w:val="0"/>
          <w:marTop w:val="0"/>
          <w:marBottom w:val="0"/>
          <w:divBdr>
            <w:top w:val="none" w:sz="0" w:space="0" w:color="auto"/>
            <w:left w:val="none" w:sz="0" w:space="0" w:color="auto"/>
            <w:bottom w:val="none" w:sz="0" w:space="0" w:color="auto"/>
            <w:right w:val="none" w:sz="0" w:space="0" w:color="auto"/>
          </w:divBdr>
        </w:div>
        <w:div w:id="636684862">
          <w:marLeft w:val="480"/>
          <w:marRight w:val="0"/>
          <w:marTop w:val="0"/>
          <w:marBottom w:val="0"/>
          <w:divBdr>
            <w:top w:val="none" w:sz="0" w:space="0" w:color="auto"/>
            <w:left w:val="none" w:sz="0" w:space="0" w:color="auto"/>
            <w:bottom w:val="none" w:sz="0" w:space="0" w:color="auto"/>
            <w:right w:val="none" w:sz="0" w:space="0" w:color="auto"/>
          </w:divBdr>
        </w:div>
        <w:div w:id="1962565407">
          <w:marLeft w:val="480"/>
          <w:marRight w:val="0"/>
          <w:marTop w:val="0"/>
          <w:marBottom w:val="0"/>
          <w:divBdr>
            <w:top w:val="none" w:sz="0" w:space="0" w:color="auto"/>
            <w:left w:val="none" w:sz="0" w:space="0" w:color="auto"/>
            <w:bottom w:val="none" w:sz="0" w:space="0" w:color="auto"/>
            <w:right w:val="none" w:sz="0" w:space="0" w:color="auto"/>
          </w:divBdr>
        </w:div>
        <w:div w:id="1512572926">
          <w:marLeft w:val="480"/>
          <w:marRight w:val="0"/>
          <w:marTop w:val="0"/>
          <w:marBottom w:val="0"/>
          <w:divBdr>
            <w:top w:val="none" w:sz="0" w:space="0" w:color="auto"/>
            <w:left w:val="none" w:sz="0" w:space="0" w:color="auto"/>
            <w:bottom w:val="none" w:sz="0" w:space="0" w:color="auto"/>
            <w:right w:val="none" w:sz="0" w:space="0" w:color="auto"/>
          </w:divBdr>
        </w:div>
        <w:div w:id="444427717">
          <w:marLeft w:val="480"/>
          <w:marRight w:val="0"/>
          <w:marTop w:val="0"/>
          <w:marBottom w:val="0"/>
          <w:divBdr>
            <w:top w:val="none" w:sz="0" w:space="0" w:color="auto"/>
            <w:left w:val="none" w:sz="0" w:space="0" w:color="auto"/>
            <w:bottom w:val="none" w:sz="0" w:space="0" w:color="auto"/>
            <w:right w:val="none" w:sz="0" w:space="0" w:color="auto"/>
          </w:divBdr>
        </w:div>
        <w:div w:id="1048335439">
          <w:marLeft w:val="480"/>
          <w:marRight w:val="0"/>
          <w:marTop w:val="0"/>
          <w:marBottom w:val="0"/>
          <w:divBdr>
            <w:top w:val="none" w:sz="0" w:space="0" w:color="auto"/>
            <w:left w:val="none" w:sz="0" w:space="0" w:color="auto"/>
            <w:bottom w:val="none" w:sz="0" w:space="0" w:color="auto"/>
            <w:right w:val="none" w:sz="0" w:space="0" w:color="auto"/>
          </w:divBdr>
        </w:div>
        <w:div w:id="2080861303">
          <w:marLeft w:val="480"/>
          <w:marRight w:val="0"/>
          <w:marTop w:val="0"/>
          <w:marBottom w:val="0"/>
          <w:divBdr>
            <w:top w:val="none" w:sz="0" w:space="0" w:color="auto"/>
            <w:left w:val="none" w:sz="0" w:space="0" w:color="auto"/>
            <w:bottom w:val="none" w:sz="0" w:space="0" w:color="auto"/>
            <w:right w:val="none" w:sz="0" w:space="0" w:color="auto"/>
          </w:divBdr>
        </w:div>
        <w:div w:id="745954437">
          <w:marLeft w:val="480"/>
          <w:marRight w:val="0"/>
          <w:marTop w:val="0"/>
          <w:marBottom w:val="0"/>
          <w:divBdr>
            <w:top w:val="none" w:sz="0" w:space="0" w:color="auto"/>
            <w:left w:val="none" w:sz="0" w:space="0" w:color="auto"/>
            <w:bottom w:val="none" w:sz="0" w:space="0" w:color="auto"/>
            <w:right w:val="none" w:sz="0" w:space="0" w:color="auto"/>
          </w:divBdr>
        </w:div>
        <w:div w:id="111487092">
          <w:marLeft w:val="480"/>
          <w:marRight w:val="0"/>
          <w:marTop w:val="0"/>
          <w:marBottom w:val="0"/>
          <w:divBdr>
            <w:top w:val="none" w:sz="0" w:space="0" w:color="auto"/>
            <w:left w:val="none" w:sz="0" w:space="0" w:color="auto"/>
            <w:bottom w:val="none" w:sz="0" w:space="0" w:color="auto"/>
            <w:right w:val="none" w:sz="0" w:space="0" w:color="auto"/>
          </w:divBdr>
        </w:div>
        <w:div w:id="232008072">
          <w:marLeft w:val="480"/>
          <w:marRight w:val="0"/>
          <w:marTop w:val="0"/>
          <w:marBottom w:val="0"/>
          <w:divBdr>
            <w:top w:val="none" w:sz="0" w:space="0" w:color="auto"/>
            <w:left w:val="none" w:sz="0" w:space="0" w:color="auto"/>
            <w:bottom w:val="none" w:sz="0" w:space="0" w:color="auto"/>
            <w:right w:val="none" w:sz="0" w:space="0" w:color="auto"/>
          </w:divBdr>
        </w:div>
        <w:div w:id="1520120214">
          <w:marLeft w:val="480"/>
          <w:marRight w:val="0"/>
          <w:marTop w:val="0"/>
          <w:marBottom w:val="0"/>
          <w:divBdr>
            <w:top w:val="none" w:sz="0" w:space="0" w:color="auto"/>
            <w:left w:val="none" w:sz="0" w:space="0" w:color="auto"/>
            <w:bottom w:val="none" w:sz="0" w:space="0" w:color="auto"/>
            <w:right w:val="none" w:sz="0" w:space="0" w:color="auto"/>
          </w:divBdr>
        </w:div>
        <w:div w:id="1642810881">
          <w:marLeft w:val="480"/>
          <w:marRight w:val="0"/>
          <w:marTop w:val="0"/>
          <w:marBottom w:val="0"/>
          <w:divBdr>
            <w:top w:val="none" w:sz="0" w:space="0" w:color="auto"/>
            <w:left w:val="none" w:sz="0" w:space="0" w:color="auto"/>
            <w:bottom w:val="none" w:sz="0" w:space="0" w:color="auto"/>
            <w:right w:val="none" w:sz="0" w:space="0" w:color="auto"/>
          </w:divBdr>
        </w:div>
        <w:div w:id="766971424">
          <w:marLeft w:val="480"/>
          <w:marRight w:val="0"/>
          <w:marTop w:val="0"/>
          <w:marBottom w:val="0"/>
          <w:divBdr>
            <w:top w:val="none" w:sz="0" w:space="0" w:color="auto"/>
            <w:left w:val="none" w:sz="0" w:space="0" w:color="auto"/>
            <w:bottom w:val="none" w:sz="0" w:space="0" w:color="auto"/>
            <w:right w:val="none" w:sz="0" w:space="0" w:color="auto"/>
          </w:divBdr>
        </w:div>
        <w:div w:id="1595674261">
          <w:marLeft w:val="480"/>
          <w:marRight w:val="0"/>
          <w:marTop w:val="0"/>
          <w:marBottom w:val="0"/>
          <w:divBdr>
            <w:top w:val="none" w:sz="0" w:space="0" w:color="auto"/>
            <w:left w:val="none" w:sz="0" w:space="0" w:color="auto"/>
            <w:bottom w:val="none" w:sz="0" w:space="0" w:color="auto"/>
            <w:right w:val="none" w:sz="0" w:space="0" w:color="auto"/>
          </w:divBdr>
        </w:div>
        <w:div w:id="81024895">
          <w:marLeft w:val="480"/>
          <w:marRight w:val="0"/>
          <w:marTop w:val="0"/>
          <w:marBottom w:val="0"/>
          <w:divBdr>
            <w:top w:val="none" w:sz="0" w:space="0" w:color="auto"/>
            <w:left w:val="none" w:sz="0" w:space="0" w:color="auto"/>
            <w:bottom w:val="none" w:sz="0" w:space="0" w:color="auto"/>
            <w:right w:val="none" w:sz="0" w:space="0" w:color="auto"/>
          </w:divBdr>
        </w:div>
        <w:div w:id="1476485331">
          <w:marLeft w:val="480"/>
          <w:marRight w:val="0"/>
          <w:marTop w:val="0"/>
          <w:marBottom w:val="0"/>
          <w:divBdr>
            <w:top w:val="none" w:sz="0" w:space="0" w:color="auto"/>
            <w:left w:val="none" w:sz="0" w:space="0" w:color="auto"/>
            <w:bottom w:val="none" w:sz="0" w:space="0" w:color="auto"/>
            <w:right w:val="none" w:sz="0" w:space="0" w:color="auto"/>
          </w:divBdr>
        </w:div>
        <w:div w:id="663976552">
          <w:marLeft w:val="480"/>
          <w:marRight w:val="0"/>
          <w:marTop w:val="0"/>
          <w:marBottom w:val="0"/>
          <w:divBdr>
            <w:top w:val="none" w:sz="0" w:space="0" w:color="auto"/>
            <w:left w:val="none" w:sz="0" w:space="0" w:color="auto"/>
            <w:bottom w:val="none" w:sz="0" w:space="0" w:color="auto"/>
            <w:right w:val="none" w:sz="0" w:space="0" w:color="auto"/>
          </w:divBdr>
        </w:div>
        <w:div w:id="662704064">
          <w:marLeft w:val="480"/>
          <w:marRight w:val="0"/>
          <w:marTop w:val="0"/>
          <w:marBottom w:val="0"/>
          <w:divBdr>
            <w:top w:val="none" w:sz="0" w:space="0" w:color="auto"/>
            <w:left w:val="none" w:sz="0" w:space="0" w:color="auto"/>
            <w:bottom w:val="none" w:sz="0" w:space="0" w:color="auto"/>
            <w:right w:val="none" w:sz="0" w:space="0" w:color="auto"/>
          </w:divBdr>
        </w:div>
        <w:div w:id="1146360764">
          <w:marLeft w:val="480"/>
          <w:marRight w:val="0"/>
          <w:marTop w:val="0"/>
          <w:marBottom w:val="0"/>
          <w:divBdr>
            <w:top w:val="none" w:sz="0" w:space="0" w:color="auto"/>
            <w:left w:val="none" w:sz="0" w:space="0" w:color="auto"/>
            <w:bottom w:val="none" w:sz="0" w:space="0" w:color="auto"/>
            <w:right w:val="none" w:sz="0" w:space="0" w:color="auto"/>
          </w:divBdr>
        </w:div>
        <w:div w:id="666983720">
          <w:marLeft w:val="480"/>
          <w:marRight w:val="0"/>
          <w:marTop w:val="0"/>
          <w:marBottom w:val="0"/>
          <w:divBdr>
            <w:top w:val="none" w:sz="0" w:space="0" w:color="auto"/>
            <w:left w:val="none" w:sz="0" w:space="0" w:color="auto"/>
            <w:bottom w:val="none" w:sz="0" w:space="0" w:color="auto"/>
            <w:right w:val="none" w:sz="0" w:space="0" w:color="auto"/>
          </w:divBdr>
        </w:div>
        <w:div w:id="1997302481">
          <w:marLeft w:val="480"/>
          <w:marRight w:val="0"/>
          <w:marTop w:val="0"/>
          <w:marBottom w:val="0"/>
          <w:divBdr>
            <w:top w:val="none" w:sz="0" w:space="0" w:color="auto"/>
            <w:left w:val="none" w:sz="0" w:space="0" w:color="auto"/>
            <w:bottom w:val="none" w:sz="0" w:space="0" w:color="auto"/>
            <w:right w:val="none" w:sz="0" w:space="0" w:color="auto"/>
          </w:divBdr>
        </w:div>
        <w:div w:id="1855849638">
          <w:marLeft w:val="480"/>
          <w:marRight w:val="0"/>
          <w:marTop w:val="0"/>
          <w:marBottom w:val="0"/>
          <w:divBdr>
            <w:top w:val="none" w:sz="0" w:space="0" w:color="auto"/>
            <w:left w:val="none" w:sz="0" w:space="0" w:color="auto"/>
            <w:bottom w:val="none" w:sz="0" w:space="0" w:color="auto"/>
            <w:right w:val="none" w:sz="0" w:space="0" w:color="auto"/>
          </w:divBdr>
        </w:div>
        <w:div w:id="1865896623">
          <w:marLeft w:val="480"/>
          <w:marRight w:val="0"/>
          <w:marTop w:val="0"/>
          <w:marBottom w:val="0"/>
          <w:divBdr>
            <w:top w:val="none" w:sz="0" w:space="0" w:color="auto"/>
            <w:left w:val="none" w:sz="0" w:space="0" w:color="auto"/>
            <w:bottom w:val="none" w:sz="0" w:space="0" w:color="auto"/>
            <w:right w:val="none" w:sz="0" w:space="0" w:color="auto"/>
          </w:divBdr>
        </w:div>
        <w:div w:id="359164896">
          <w:marLeft w:val="480"/>
          <w:marRight w:val="0"/>
          <w:marTop w:val="0"/>
          <w:marBottom w:val="0"/>
          <w:divBdr>
            <w:top w:val="none" w:sz="0" w:space="0" w:color="auto"/>
            <w:left w:val="none" w:sz="0" w:space="0" w:color="auto"/>
            <w:bottom w:val="none" w:sz="0" w:space="0" w:color="auto"/>
            <w:right w:val="none" w:sz="0" w:space="0" w:color="auto"/>
          </w:divBdr>
        </w:div>
        <w:div w:id="378364326">
          <w:marLeft w:val="480"/>
          <w:marRight w:val="0"/>
          <w:marTop w:val="0"/>
          <w:marBottom w:val="0"/>
          <w:divBdr>
            <w:top w:val="none" w:sz="0" w:space="0" w:color="auto"/>
            <w:left w:val="none" w:sz="0" w:space="0" w:color="auto"/>
            <w:bottom w:val="none" w:sz="0" w:space="0" w:color="auto"/>
            <w:right w:val="none" w:sz="0" w:space="0" w:color="auto"/>
          </w:divBdr>
        </w:div>
        <w:div w:id="1239487213">
          <w:marLeft w:val="480"/>
          <w:marRight w:val="0"/>
          <w:marTop w:val="0"/>
          <w:marBottom w:val="0"/>
          <w:divBdr>
            <w:top w:val="none" w:sz="0" w:space="0" w:color="auto"/>
            <w:left w:val="none" w:sz="0" w:space="0" w:color="auto"/>
            <w:bottom w:val="none" w:sz="0" w:space="0" w:color="auto"/>
            <w:right w:val="none" w:sz="0" w:space="0" w:color="auto"/>
          </w:divBdr>
        </w:div>
        <w:div w:id="376441953">
          <w:marLeft w:val="480"/>
          <w:marRight w:val="0"/>
          <w:marTop w:val="0"/>
          <w:marBottom w:val="0"/>
          <w:divBdr>
            <w:top w:val="none" w:sz="0" w:space="0" w:color="auto"/>
            <w:left w:val="none" w:sz="0" w:space="0" w:color="auto"/>
            <w:bottom w:val="none" w:sz="0" w:space="0" w:color="auto"/>
            <w:right w:val="none" w:sz="0" w:space="0" w:color="auto"/>
          </w:divBdr>
        </w:div>
      </w:divsChild>
    </w:div>
    <w:div w:id="1728605990">
      <w:bodyDiv w:val="1"/>
      <w:marLeft w:val="0"/>
      <w:marRight w:val="0"/>
      <w:marTop w:val="0"/>
      <w:marBottom w:val="0"/>
      <w:divBdr>
        <w:top w:val="none" w:sz="0" w:space="0" w:color="auto"/>
        <w:left w:val="none" w:sz="0" w:space="0" w:color="auto"/>
        <w:bottom w:val="none" w:sz="0" w:space="0" w:color="auto"/>
        <w:right w:val="none" w:sz="0" w:space="0" w:color="auto"/>
      </w:divBdr>
    </w:div>
    <w:div w:id="1732002814">
      <w:bodyDiv w:val="1"/>
      <w:marLeft w:val="0"/>
      <w:marRight w:val="0"/>
      <w:marTop w:val="0"/>
      <w:marBottom w:val="0"/>
      <w:divBdr>
        <w:top w:val="none" w:sz="0" w:space="0" w:color="auto"/>
        <w:left w:val="none" w:sz="0" w:space="0" w:color="auto"/>
        <w:bottom w:val="none" w:sz="0" w:space="0" w:color="auto"/>
        <w:right w:val="none" w:sz="0" w:space="0" w:color="auto"/>
      </w:divBdr>
      <w:divsChild>
        <w:div w:id="765074401">
          <w:marLeft w:val="480"/>
          <w:marRight w:val="0"/>
          <w:marTop w:val="0"/>
          <w:marBottom w:val="0"/>
          <w:divBdr>
            <w:top w:val="none" w:sz="0" w:space="0" w:color="auto"/>
            <w:left w:val="none" w:sz="0" w:space="0" w:color="auto"/>
            <w:bottom w:val="none" w:sz="0" w:space="0" w:color="auto"/>
            <w:right w:val="none" w:sz="0" w:space="0" w:color="auto"/>
          </w:divBdr>
        </w:div>
        <w:div w:id="516701102">
          <w:marLeft w:val="480"/>
          <w:marRight w:val="0"/>
          <w:marTop w:val="0"/>
          <w:marBottom w:val="0"/>
          <w:divBdr>
            <w:top w:val="none" w:sz="0" w:space="0" w:color="auto"/>
            <w:left w:val="none" w:sz="0" w:space="0" w:color="auto"/>
            <w:bottom w:val="none" w:sz="0" w:space="0" w:color="auto"/>
            <w:right w:val="none" w:sz="0" w:space="0" w:color="auto"/>
          </w:divBdr>
        </w:div>
        <w:div w:id="267127796">
          <w:marLeft w:val="480"/>
          <w:marRight w:val="0"/>
          <w:marTop w:val="0"/>
          <w:marBottom w:val="0"/>
          <w:divBdr>
            <w:top w:val="none" w:sz="0" w:space="0" w:color="auto"/>
            <w:left w:val="none" w:sz="0" w:space="0" w:color="auto"/>
            <w:bottom w:val="none" w:sz="0" w:space="0" w:color="auto"/>
            <w:right w:val="none" w:sz="0" w:space="0" w:color="auto"/>
          </w:divBdr>
        </w:div>
        <w:div w:id="677318735">
          <w:marLeft w:val="480"/>
          <w:marRight w:val="0"/>
          <w:marTop w:val="0"/>
          <w:marBottom w:val="0"/>
          <w:divBdr>
            <w:top w:val="none" w:sz="0" w:space="0" w:color="auto"/>
            <w:left w:val="none" w:sz="0" w:space="0" w:color="auto"/>
            <w:bottom w:val="none" w:sz="0" w:space="0" w:color="auto"/>
            <w:right w:val="none" w:sz="0" w:space="0" w:color="auto"/>
          </w:divBdr>
        </w:div>
        <w:div w:id="1045758521">
          <w:marLeft w:val="480"/>
          <w:marRight w:val="0"/>
          <w:marTop w:val="0"/>
          <w:marBottom w:val="0"/>
          <w:divBdr>
            <w:top w:val="none" w:sz="0" w:space="0" w:color="auto"/>
            <w:left w:val="none" w:sz="0" w:space="0" w:color="auto"/>
            <w:bottom w:val="none" w:sz="0" w:space="0" w:color="auto"/>
            <w:right w:val="none" w:sz="0" w:space="0" w:color="auto"/>
          </w:divBdr>
        </w:div>
        <w:div w:id="1108356787">
          <w:marLeft w:val="480"/>
          <w:marRight w:val="0"/>
          <w:marTop w:val="0"/>
          <w:marBottom w:val="0"/>
          <w:divBdr>
            <w:top w:val="none" w:sz="0" w:space="0" w:color="auto"/>
            <w:left w:val="none" w:sz="0" w:space="0" w:color="auto"/>
            <w:bottom w:val="none" w:sz="0" w:space="0" w:color="auto"/>
            <w:right w:val="none" w:sz="0" w:space="0" w:color="auto"/>
          </w:divBdr>
        </w:div>
        <w:div w:id="635572735">
          <w:marLeft w:val="480"/>
          <w:marRight w:val="0"/>
          <w:marTop w:val="0"/>
          <w:marBottom w:val="0"/>
          <w:divBdr>
            <w:top w:val="none" w:sz="0" w:space="0" w:color="auto"/>
            <w:left w:val="none" w:sz="0" w:space="0" w:color="auto"/>
            <w:bottom w:val="none" w:sz="0" w:space="0" w:color="auto"/>
            <w:right w:val="none" w:sz="0" w:space="0" w:color="auto"/>
          </w:divBdr>
        </w:div>
        <w:div w:id="1826434907">
          <w:marLeft w:val="480"/>
          <w:marRight w:val="0"/>
          <w:marTop w:val="0"/>
          <w:marBottom w:val="0"/>
          <w:divBdr>
            <w:top w:val="none" w:sz="0" w:space="0" w:color="auto"/>
            <w:left w:val="none" w:sz="0" w:space="0" w:color="auto"/>
            <w:bottom w:val="none" w:sz="0" w:space="0" w:color="auto"/>
            <w:right w:val="none" w:sz="0" w:space="0" w:color="auto"/>
          </w:divBdr>
        </w:div>
        <w:div w:id="1099567252">
          <w:marLeft w:val="480"/>
          <w:marRight w:val="0"/>
          <w:marTop w:val="0"/>
          <w:marBottom w:val="0"/>
          <w:divBdr>
            <w:top w:val="none" w:sz="0" w:space="0" w:color="auto"/>
            <w:left w:val="none" w:sz="0" w:space="0" w:color="auto"/>
            <w:bottom w:val="none" w:sz="0" w:space="0" w:color="auto"/>
            <w:right w:val="none" w:sz="0" w:space="0" w:color="auto"/>
          </w:divBdr>
        </w:div>
        <w:div w:id="431048814">
          <w:marLeft w:val="480"/>
          <w:marRight w:val="0"/>
          <w:marTop w:val="0"/>
          <w:marBottom w:val="0"/>
          <w:divBdr>
            <w:top w:val="none" w:sz="0" w:space="0" w:color="auto"/>
            <w:left w:val="none" w:sz="0" w:space="0" w:color="auto"/>
            <w:bottom w:val="none" w:sz="0" w:space="0" w:color="auto"/>
            <w:right w:val="none" w:sz="0" w:space="0" w:color="auto"/>
          </w:divBdr>
        </w:div>
        <w:div w:id="1331636991">
          <w:marLeft w:val="480"/>
          <w:marRight w:val="0"/>
          <w:marTop w:val="0"/>
          <w:marBottom w:val="0"/>
          <w:divBdr>
            <w:top w:val="none" w:sz="0" w:space="0" w:color="auto"/>
            <w:left w:val="none" w:sz="0" w:space="0" w:color="auto"/>
            <w:bottom w:val="none" w:sz="0" w:space="0" w:color="auto"/>
            <w:right w:val="none" w:sz="0" w:space="0" w:color="auto"/>
          </w:divBdr>
        </w:div>
        <w:div w:id="127749474">
          <w:marLeft w:val="480"/>
          <w:marRight w:val="0"/>
          <w:marTop w:val="0"/>
          <w:marBottom w:val="0"/>
          <w:divBdr>
            <w:top w:val="none" w:sz="0" w:space="0" w:color="auto"/>
            <w:left w:val="none" w:sz="0" w:space="0" w:color="auto"/>
            <w:bottom w:val="none" w:sz="0" w:space="0" w:color="auto"/>
            <w:right w:val="none" w:sz="0" w:space="0" w:color="auto"/>
          </w:divBdr>
        </w:div>
        <w:div w:id="1110121171">
          <w:marLeft w:val="480"/>
          <w:marRight w:val="0"/>
          <w:marTop w:val="0"/>
          <w:marBottom w:val="0"/>
          <w:divBdr>
            <w:top w:val="none" w:sz="0" w:space="0" w:color="auto"/>
            <w:left w:val="none" w:sz="0" w:space="0" w:color="auto"/>
            <w:bottom w:val="none" w:sz="0" w:space="0" w:color="auto"/>
            <w:right w:val="none" w:sz="0" w:space="0" w:color="auto"/>
          </w:divBdr>
        </w:div>
        <w:div w:id="787510680">
          <w:marLeft w:val="480"/>
          <w:marRight w:val="0"/>
          <w:marTop w:val="0"/>
          <w:marBottom w:val="0"/>
          <w:divBdr>
            <w:top w:val="none" w:sz="0" w:space="0" w:color="auto"/>
            <w:left w:val="none" w:sz="0" w:space="0" w:color="auto"/>
            <w:bottom w:val="none" w:sz="0" w:space="0" w:color="auto"/>
            <w:right w:val="none" w:sz="0" w:space="0" w:color="auto"/>
          </w:divBdr>
        </w:div>
        <w:div w:id="2114669117">
          <w:marLeft w:val="480"/>
          <w:marRight w:val="0"/>
          <w:marTop w:val="0"/>
          <w:marBottom w:val="0"/>
          <w:divBdr>
            <w:top w:val="none" w:sz="0" w:space="0" w:color="auto"/>
            <w:left w:val="none" w:sz="0" w:space="0" w:color="auto"/>
            <w:bottom w:val="none" w:sz="0" w:space="0" w:color="auto"/>
            <w:right w:val="none" w:sz="0" w:space="0" w:color="auto"/>
          </w:divBdr>
        </w:div>
        <w:div w:id="311493445">
          <w:marLeft w:val="480"/>
          <w:marRight w:val="0"/>
          <w:marTop w:val="0"/>
          <w:marBottom w:val="0"/>
          <w:divBdr>
            <w:top w:val="none" w:sz="0" w:space="0" w:color="auto"/>
            <w:left w:val="none" w:sz="0" w:space="0" w:color="auto"/>
            <w:bottom w:val="none" w:sz="0" w:space="0" w:color="auto"/>
            <w:right w:val="none" w:sz="0" w:space="0" w:color="auto"/>
          </w:divBdr>
        </w:div>
        <w:div w:id="5063637">
          <w:marLeft w:val="480"/>
          <w:marRight w:val="0"/>
          <w:marTop w:val="0"/>
          <w:marBottom w:val="0"/>
          <w:divBdr>
            <w:top w:val="none" w:sz="0" w:space="0" w:color="auto"/>
            <w:left w:val="none" w:sz="0" w:space="0" w:color="auto"/>
            <w:bottom w:val="none" w:sz="0" w:space="0" w:color="auto"/>
            <w:right w:val="none" w:sz="0" w:space="0" w:color="auto"/>
          </w:divBdr>
        </w:div>
        <w:div w:id="1276713446">
          <w:marLeft w:val="480"/>
          <w:marRight w:val="0"/>
          <w:marTop w:val="0"/>
          <w:marBottom w:val="0"/>
          <w:divBdr>
            <w:top w:val="none" w:sz="0" w:space="0" w:color="auto"/>
            <w:left w:val="none" w:sz="0" w:space="0" w:color="auto"/>
            <w:bottom w:val="none" w:sz="0" w:space="0" w:color="auto"/>
            <w:right w:val="none" w:sz="0" w:space="0" w:color="auto"/>
          </w:divBdr>
        </w:div>
        <w:div w:id="765224980">
          <w:marLeft w:val="480"/>
          <w:marRight w:val="0"/>
          <w:marTop w:val="0"/>
          <w:marBottom w:val="0"/>
          <w:divBdr>
            <w:top w:val="none" w:sz="0" w:space="0" w:color="auto"/>
            <w:left w:val="none" w:sz="0" w:space="0" w:color="auto"/>
            <w:bottom w:val="none" w:sz="0" w:space="0" w:color="auto"/>
            <w:right w:val="none" w:sz="0" w:space="0" w:color="auto"/>
          </w:divBdr>
        </w:div>
        <w:div w:id="1898591983">
          <w:marLeft w:val="480"/>
          <w:marRight w:val="0"/>
          <w:marTop w:val="0"/>
          <w:marBottom w:val="0"/>
          <w:divBdr>
            <w:top w:val="none" w:sz="0" w:space="0" w:color="auto"/>
            <w:left w:val="none" w:sz="0" w:space="0" w:color="auto"/>
            <w:bottom w:val="none" w:sz="0" w:space="0" w:color="auto"/>
            <w:right w:val="none" w:sz="0" w:space="0" w:color="auto"/>
          </w:divBdr>
        </w:div>
        <w:div w:id="366564547">
          <w:marLeft w:val="480"/>
          <w:marRight w:val="0"/>
          <w:marTop w:val="0"/>
          <w:marBottom w:val="0"/>
          <w:divBdr>
            <w:top w:val="none" w:sz="0" w:space="0" w:color="auto"/>
            <w:left w:val="none" w:sz="0" w:space="0" w:color="auto"/>
            <w:bottom w:val="none" w:sz="0" w:space="0" w:color="auto"/>
            <w:right w:val="none" w:sz="0" w:space="0" w:color="auto"/>
          </w:divBdr>
        </w:div>
        <w:div w:id="1823815793">
          <w:marLeft w:val="480"/>
          <w:marRight w:val="0"/>
          <w:marTop w:val="0"/>
          <w:marBottom w:val="0"/>
          <w:divBdr>
            <w:top w:val="none" w:sz="0" w:space="0" w:color="auto"/>
            <w:left w:val="none" w:sz="0" w:space="0" w:color="auto"/>
            <w:bottom w:val="none" w:sz="0" w:space="0" w:color="auto"/>
            <w:right w:val="none" w:sz="0" w:space="0" w:color="auto"/>
          </w:divBdr>
        </w:div>
        <w:div w:id="1376076805">
          <w:marLeft w:val="480"/>
          <w:marRight w:val="0"/>
          <w:marTop w:val="0"/>
          <w:marBottom w:val="0"/>
          <w:divBdr>
            <w:top w:val="none" w:sz="0" w:space="0" w:color="auto"/>
            <w:left w:val="none" w:sz="0" w:space="0" w:color="auto"/>
            <w:bottom w:val="none" w:sz="0" w:space="0" w:color="auto"/>
            <w:right w:val="none" w:sz="0" w:space="0" w:color="auto"/>
          </w:divBdr>
        </w:div>
        <w:div w:id="13923693">
          <w:marLeft w:val="480"/>
          <w:marRight w:val="0"/>
          <w:marTop w:val="0"/>
          <w:marBottom w:val="0"/>
          <w:divBdr>
            <w:top w:val="none" w:sz="0" w:space="0" w:color="auto"/>
            <w:left w:val="none" w:sz="0" w:space="0" w:color="auto"/>
            <w:bottom w:val="none" w:sz="0" w:space="0" w:color="auto"/>
            <w:right w:val="none" w:sz="0" w:space="0" w:color="auto"/>
          </w:divBdr>
        </w:div>
        <w:div w:id="1989704367">
          <w:marLeft w:val="480"/>
          <w:marRight w:val="0"/>
          <w:marTop w:val="0"/>
          <w:marBottom w:val="0"/>
          <w:divBdr>
            <w:top w:val="none" w:sz="0" w:space="0" w:color="auto"/>
            <w:left w:val="none" w:sz="0" w:space="0" w:color="auto"/>
            <w:bottom w:val="none" w:sz="0" w:space="0" w:color="auto"/>
            <w:right w:val="none" w:sz="0" w:space="0" w:color="auto"/>
          </w:divBdr>
        </w:div>
        <w:div w:id="1240092032">
          <w:marLeft w:val="480"/>
          <w:marRight w:val="0"/>
          <w:marTop w:val="0"/>
          <w:marBottom w:val="0"/>
          <w:divBdr>
            <w:top w:val="none" w:sz="0" w:space="0" w:color="auto"/>
            <w:left w:val="none" w:sz="0" w:space="0" w:color="auto"/>
            <w:bottom w:val="none" w:sz="0" w:space="0" w:color="auto"/>
            <w:right w:val="none" w:sz="0" w:space="0" w:color="auto"/>
          </w:divBdr>
        </w:div>
        <w:div w:id="1400862074">
          <w:marLeft w:val="480"/>
          <w:marRight w:val="0"/>
          <w:marTop w:val="0"/>
          <w:marBottom w:val="0"/>
          <w:divBdr>
            <w:top w:val="none" w:sz="0" w:space="0" w:color="auto"/>
            <w:left w:val="none" w:sz="0" w:space="0" w:color="auto"/>
            <w:bottom w:val="none" w:sz="0" w:space="0" w:color="auto"/>
            <w:right w:val="none" w:sz="0" w:space="0" w:color="auto"/>
          </w:divBdr>
        </w:div>
        <w:div w:id="1794909950">
          <w:marLeft w:val="480"/>
          <w:marRight w:val="0"/>
          <w:marTop w:val="0"/>
          <w:marBottom w:val="0"/>
          <w:divBdr>
            <w:top w:val="none" w:sz="0" w:space="0" w:color="auto"/>
            <w:left w:val="none" w:sz="0" w:space="0" w:color="auto"/>
            <w:bottom w:val="none" w:sz="0" w:space="0" w:color="auto"/>
            <w:right w:val="none" w:sz="0" w:space="0" w:color="auto"/>
          </w:divBdr>
        </w:div>
        <w:div w:id="2010517213">
          <w:marLeft w:val="480"/>
          <w:marRight w:val="0"/>
          <w:marTop w:val="0"/>
          <w:marBottom w:val="0"/>
          <w:divBdr>
            <w:top w:val="none" w:sz="0" w:space="0" w:color="auto"/>
            <w:left w:val="none" w:sz="0" w:space="0" w:color="auto"/>
            <w:bottom w:val="none" w:sz="0" w:space="0" w:color="auto"/>
            <w:right w:val="none" w:sz="0" w:space="0" w:color="auto"/>
          </w:divBdr>
        </w:div>
        <w:div w:id="983044524">
          <w:marLeft w:val="480"/>
          <w:marRight w:val="0"/>
          <w:marTop w:val="0"/>
          <w:marBottom w:val="0"/>
          <w:divBdr>
            <w:top w:val="none" w:sz="0" w:space="0" w:color="auto"/>
            <w:left w:val="none" w:sz="0" w:space="0" w:color="auto"/>
            <w:bottom w:val="none" w:sz="0" w:space="0" w:color="auto"/>
            <w:right w:val="none" w:sz="0" w:space="0" w:color="auto"/>
          </w:divBdr>
        </w:div>
        <w:div w:id="131366196">
          <w:marLeft w:val="480"/>
          <w:marRight w:val="0"/>
          <w:marTop w:val="0"/>
          <w:marBottom w:val="0"/>
          <w:divBdr>
            <w:top w:val="none" w:sz="0" w:space="0" w:color="auto"/>
            <w:left w:val="none" w:sz="0" w:space="0" w:color="auto"/>
            <w:bottom w:val="none" w:sz="0" w:space="0" w:color="auto"/>
            <w:right w:val="none" w:sz="0" w:space="0" w:color="auto"/>
          </w:divBdr>
        </w:div>
        <w:div w:id="1698122454">
          <w:marLeft w:val="480"/>
          <w:marRight w:val="0"/>
          <w:marTop w:val="0"/>
          <w:marBottom w:val="0"/>
          <w:divBdr>
            <w:top w:val="none" w:sz="0" w:space="0" w:color="auto"/>
            <w:left w:val="none" w:sz="0" w:space="0" w:color="auto"/>
            <w:bottom w:val="none" w:sz="0" w:space="0" w:color="auto"/>
            <w:right w:val="none" w:sz="0" w:space="0" w:color="auto"/>
          </w:divBdr>
        </w:div>
        <w:div w:id="294680629">
          <w:marLeft w:val="480"/>
          <w:marRight w:val="0"/>
          <w:marTop w:val="0"/>
          <w:marBottom w:val="0"/>
          <w:divBdr>
            <w:top w:val="none" w:sz="0" w:space="0" w:color="auto"/>
            <w:left w:val="none" w:sz="0" w:space="0" w:color="auto"/>
            <w:bottom w:val="none" w:sz="0" w:space="0" w:color="auto"/>
            <w:right w:val="none" w:sz="0" w:space="0" w:color="auto"/>
          </w:divBdr>
        </w:div>
        <w:div w:id="1094589474">
          <w:marLeft w:val="480"/>
          <w:marRight w:val="0"/>
          <w:marTop w:val="0"/>
          <w:marBottom w:val="0"/>
          <w:divBdr>
            <w:top w:val="none" w:sz="0" w:space="0" w:color="auto"/>
            <w:left w:val="none" w:sz="0" w:space="0" w:color="auto"/>
            <w:bottom w:val="none" w:sz="0" w:space="0" w:color="auto"/>
            <w:right w:val="none" w:sz="0" w:space="0" w:color="auto"/>
          </w:divBdr>
        </w:div>
        <w:div w:id="1706517585">
          <w:marLeft w:val="480"/>
          <w:marRight w:val="0"/>
          <w:marTop w:val="0"/>
          <w:marBottom w:val="0"/>
          <w:divBdr>
            <w:top w:val="none" w:sz="0" w:space="0" w:color="auto"/>
            <w:left w:val="none" w:sz="0" w:space="0" w:color="auto"/>
            <w:bottom w:val="none" w:sz="0" w:space="0" w:color="auto"/>
            <w:right w:val="none" w:sz="0" w:space="0" w:color="auto"/>
          </w:divBdr>
        </w:div>
        <w:div w:id="348260282">
          <w:marLeft w:val="480"/>
          <w:marRight w:val="0"/>
          <w:marTop w:val="0"/>
          <w:marBottom w:val="0"/>
          <w:divBdr>
            <w:top w:val="none" w:sz="0" w:space="0" w:color="auto"/>
            <w:left w:val="none" w:sz="0" w:space="0" w:color="auto"/>
            <w:bottom w:val="none" w:sz="0" w:space="0" w:color="auto"/>
            <w:right w:val="none" w:sz="0" w:space="0" w:color="auto"/>
          </w:divBdr>
        </w:div>
        <w:div w:id="99374096">
          <w:marLeft w:val="480"/>
          <w:marRight w:val="0"/>
          <w:marTop w:val="0"/>
          <w:marBottom w:val="0"/>
          <w:divBdr>
            <w:top w:val="none" w:sz="0" w:space="0" w:color="auto"/>
            <w:left w:val="none" w:sz="0" w:space="0" w:color="auto"/>
            <w:bottom w:val="none" w:sz="0" w:space="0" w:color="auto"/>
            <w:right w:val="none" w:sz="0" w:space="0" w:color="auto"/>
          </w:divBdr>
        </w:div>
        <w:div w:id="322130355">
          <w:marLeft w:val="480"/>
          <w:marRight w:val="0"/>
          <w:marTop w:val="0"/>
          <w:marBottom w:val="0"/>
          <w:divBdr>
            <w:top w:val="none" w:sz="0" w:space="0" w:color="auto"/>
            <w:left w:val="none" w:sz="0" w:space="0" w:color="auto"/>
            <w:bottom w:val="none" w:sz="0" w:space="0" w:color="auto"/>
            <w:right w:val="none" w:sz="0" w:space="0" w:color="auto"/>
          </w:divBdr>
        </w:div>
        <w:div w:id="1621299835">
          <w:marLeft w:val="480"/>
          <w:marRight w:val="0"/>
          <w:marTop w:val="0"/>
          <w:marBottom w:val="0"/>
          <w:divBdr>
            <w:top w:val="none" w:sz="0" w:space="0" w:color="auto"/>
            <w:left w:val="none" w:sz="0" w:space="0" w:color="auto"/>
            <w:bottom w:val="none" w:sz="0" w:space="0" w:color="auto"/>
            <w:right w:val="none" w:sz="0" w:space="0" w:color="auto"/>
          </w:divBdr>
        </w:div>
        <w:div w:id="1994068181">
          <w:marLeft w:val="480"/>
          <w:marRight w:val="0"/>
          <w:marTop w:val="0"/>
          <w:marBottom w:val="0"/>
          <w:divBdr>
            <w:top w:val="none" w:sz="0" w:space="0" w:color="auto"/>
            <w:left w:val="none" w:sz="0" w:space="0" w:color="auto"/>
            <w:bottom w:val="none" w:sz="0" w:space="0" w:color="auto"/>
            <w:right w:val="none" w:sz="0" w:space="0" w:color="auto"/>
          </w:divBdr>
        </w:div>
        <w:div w:id="1521973974">
          <w:marLeft w:val="480"/>
          <w:marRight w:val="0"/>
          <w:marTop w:val="0"/>
          <w:marBottom w:val="0"/>
          <w:divBdr>
            <w:top w:val="none" w:sz="0" w:space="0" w:color="auto"/>
            <w:left w:val="none" w:sz="0" w:space="0" w:color="auto"/>
            <w:bottom w:val="none" w:sz="0" w:space="0" w:color="auto"/>
            <w:right w:val="none" w:sz="0" w:space="0" w:color="auto"/>
          </w:divBdr>
        </w:div>
        <w:div w:id="145707971">
          <w:marLeft w:val="480"/>
          <w:marRight w:val="0"/>
          <w:marTop w:val="0"/>
          <w:marBottom w:val="0"/>
          <w:divBdr>
            <w:top w:val="none" w:sz="0" w:space="0" w:color="auto"/>
            <w:left w:val="none" w:sz="0" w:space="0" w:color="auto"/>
            <w:bottom w:val="none" w:sz="0" w:space="0" w:color="auto"/>
            <w:right w:val="none" w:sz="0" w:space="0" w:color="auto"/>
          </w:divBdr>
        </w:div>
        <w:div w:id="2127386505">
          <w:marLeft w:val="480"/>
          <w:marRight w:val="0"/>
          <w:marTop w:val="0"/>
          <w:marBottom w:val="0"/>
          <w:divBdr>
            <w:top w:val="none" w:sz="0" w:space="0" w:color="auto"/>
            <w:left w:val="none" w:sz="0" w:space="0" w:color="auto"/>
            <w:bottom w:val="none" w:sz="0" w:space="0" w:color="auto"/>
            <w:right w:val="none" w:sz="0" w:space="0" w:color="auto"/>
          </w:divBdr>
        </w:div>
        <w:div w:id="1022121758">
          <w:marLeft w:val="480"/>
          <w:marRight w:val="0"/>
          <w:marTop w:val="0"/>
          <w:marBottom w:val="0"/>
          <w:divBdr>
            <w:top w:val="none" w:sz="0" w:space="0" w:color="auto"/>
            <w:left w:val="none" w:sz="0" w:space="0" w:color="auto"/>
            <w:bottom w:val="none" w:sz="0" w:space="0" w:color="auto"/>
            <w:right w:val="none" w:sz="0" w:space="0" w:color="auto"/>
          </w:divBdr>
        </w:div>
        <w:div w:id="1060134092">
          <w:marLeft w:val="480"/>
          <w:marRight w:val="0"/>
          <w:marTop w:val="0"/>
          <w:marBottom w:val="0"/>
          <w:divBdr>
            <w:top w:val="none" w:sz="0" w:space="0" w:color="auto"/>
            <w:left w:val="none" w:sz="0" w:space="0" w:color="auto"/>
            <w:bottom w:val="none" w:sz="0" w:space="0" w:color="auto"/>
            <w:right w:val="none" w:sz="0" w:space="0" w:color="auto"/>
          </w:divBdr>
        </w:div>
        <w:div w:id="416097734">
          <w:marLeft w:val="480"/>
          <w:marRight w:val="0"/>
          <w:marTop w:val="0"/>
          <w:marBottom w:val="0"/>
          <w:divBdr>
            <w:top w:val="none" w:sz="0" w:space="0" w:color="auto"/>
            <w:left w:val="none" w:sz="0" w:space="0" w:color="auto"/>
            <w:bottom w:val="none" w:sz="0" w:space="0" w:color="auto"/>
            <w:right w:val="none" w:sz="0" w:space="0" w:color="auto"/>
          </w:divBdr>
        </w:div>
        <w:div w:id="1082917519">
          <w:marLeft w:val="480"/>
          <w:marRight w:val="0"/>
          <w:marTop w:val="0"/>
          <w:marBottom w:val="0"/>
          <w:divBdr>
            <w:top w:val="none" w:sz="0" w:space="0" w:color="auto"/>
            <w:left w:val="none" w:sz="0" w:space="0" w:color="auto"/>
            <w:bottom w:val="none" w:sz="0" w:space="0" w:color="auto"/>
            <w:right w:val="none" w:sz="0" w:space="0" w:color="auto"/>
          </w:divBdr>
        </w:div>
        <w:div w:id="639043580">
          <w:marLeft w:val="480"/>
          <w:marRight w:val="0"/>
          <w:marTop w:val="0"/>
          <w:marBottom w:val="0"/>
          <w:divBdr>
            <w:top w:val="none" w:sz="0" w:space="0" w:color="auto"/>
            <w:left w:val="none" w:sz="0" w:space="0" w:color="auto"/>
            <w:bottom w:val="none" w:sz="0" w:space="0" w:color="auto"/>
            <w:right w:val="none" w:sz="0" w:space="0" w:color="auto"/>
          </w:divBdr>
        </w:div>
        <w:div w:id="1255897807">
          <w:marLeft w:val="480"/>
          <w:marRight w:val="0"/>
          <w:marTop w:val="0"/>
          <w:marBottom w:val="0"/>
          <w:divBdr>
            <w:top w:val="none" w:sz="0" w:space="0" w:color="auto"/>
            <w:left w:val="none" w:sz="0" w:space="0" w:color="auto"/>
            <w:bottom w:val="none" w:sz="0" w:space="0" w:color="auto"/>
            <w:right w:val="none" w:sz="0" w:space="0" w:color="auto"/>
          </w:divBdr>
        </w:div>
        <w:div w:id="1969780780">
          <w:marLeft w:val="480"/>
          <w:marRight w:val="0"/>
          <w:marTop w:val="0"/>
          <w:marBottom w:val="0"/>
          <w:divBdr>
            <w:top w:val="none" w:sz="0" w:space="0" w:color="auto"/>
            <w:left w:val="none" w:sz="0" w:space="0" w:color="auto"/>
            <w:bottom w:val="none" w:sz="0" w:space="0" w:color="auto"/>
            <w:right w:val="none" w:sz="0" w:space="0" w:color="auto"/>
          </w:divBdr>
        </w:div>
        <w:div w:id="1561017374">
          <w:marLeft w:val="480"/>
          <w:marRight w:val="0"/>
          <w:marTop w:val="0"/>
          <w:marBottom w:val="0"/>
          <w:divBdr>
            <w:top w:val="none" w:sz="0" w:space="0" w:color="auto"/>
            <w:left w:val="none" w:sz="0" w:space="0" w:color="auto"/>
            <w:bottom w:val="none" w:sz="0" w:space="0" w:color="auto"/>
            <w:right w:val="none" w:sz="0" w:space="0" w:color="auto"/>
          </w:divBdr>
        </w:div>
        <w:div w:id="1402827884">
          <w:marLeft w:val="480"/>
          <w:marRight w:val="0"/>
          <w:marTop w:val="0"/>
          <w:marBottom w:val="0"/>
          <w:divBdr>
            <w:top w:val="none" w:sz="0" w:space="0" w:color="auto"/>
            <w:left w:val="none" w:sz="0" w:space="0" w:color="auto"/>
            <w:bottom w:val="none" w:sz="0" w:space="0" w:color="auto"/>
            <w:right w:val="none" w:sz="0" w:space="0" w:color="auto"/>
          </w:divBdr>
        </w:div>
        <w:div w:id="95445937">
          <w:marLeft w:val="480"/>
          <w:marRight w:val="0"/>
          <w:marTop w:val="0"/>
          <w:marBottom w:val="0"/>
          <w:divBdr>
            <w:top w:val="none" w:sz="0" w:space="0" w:color="auto"/>
            <w:left w:val="none" w:sz="0" w:space="0" w:color="auto"/>
            <w:bottom w:val="none" w:sz="0" w:space="0" w:color="auto"/>
            <w:right w:val="none" w:sz="0" w:space="0" w:color="auto"/>
          </w:divBdr>
        </w:div>
        <w:div w:id="397939833">
          <w:marLeft w:val="480"/>
          <w:marRight w:val="0"/>
          <w:marTop w:val="0"/>
          <w:marBottom w:val="0"/>
          <w:divBdr>
            <w:top w:val="none" w:sz="0" w:space="0" w:color="auto"/>
            <w:left w:val="none" w:sz="0" w:space="0" w:color="auto"/>
            <w:bottom w:val="none" w:sz="0" w:space="0" w:color="auto"/>
            <w:right w:val="none" w:sz="0" w:space="0" w:color="auto"/>
          </w:divBdr>
        </w:div>
      </w:divsChild>
    </w:div>
    <w:div w:id="1733964561">
      <w:bodyDiv w:val="1"/>
      <w:marLeft w:val="0"/>
      <w:marRight w:val="0"/>
      <w:marTop w:val="0"/>
      <w:marBottom w:val="0"/>
      <w:divBdr>
        <w:top w:val="none" w:sz="0" w:space="0" w:color="auto"/>
        <w:left w:val="none" w:sz="0" w:space="0" w:color="auto"/>
        <w:bottom w:val="none" w:sz="0" w:space="0" w:color="auto"/>
        <w:right w:val="none" w:sz="0" w:space="0" w:color="auto"/>
      </w:divBdr>
      <w:divsChild>
        <w:div w:id="1433282360">
          <w:marLeft w:val="640"/>
          <w:marRight w:val="0"/>
          <w:marTop w:val="0"/>
          <w:marBottom w:val="0"/>
          <w:divBdr>
            <w:top w:val="none" w:sz="0" w:space="0" w:color="auto"/>
            <w:left w:val="none" w:sz="0" w:space="0" w:color="auto"/>
            <w:bottom w:val="none" w:sz="0" w:space="0" w:color="auto"/>
            <w:right w:val="none" w:sz="0" w:space="0" w:color="auto"/>
          </w:divBdr>
        </w:div>
        <w:div w:id="765350878">
          <w:marLeft w:val="640"/>
          <w:marRight w:val="0"/>
          <w:marTop w:val="0"/>
          <w:marBottom w:val="0"/>
          <w:divBdr>
            <w:top w:val="none" w:sz="0" w:space="0" w:color="auto"/>
            <w:left w:val="none" w:sz="0" w:space="0" w:color="auto"/>
            <w:bottom w:val="none" w:sz="0" w:space="0" w:color="auto"/>
            <w:right w:val="none" w:sz="0" w:space="0" w:color="auto"/>
          </w:divBdr>
        </w:div>
        <w:div w:id="449203616">
          <w:marLeft w:val="640"/>
          <w:marRight w:val="0"/>
          <w:marTop w:val="0"/>
          <w:marBottom w:val="0"/>
          <w:divBdr>
            <w:top w:val="none" w:sz="0" w:space="0" w:color="auto"/>
            <w:left w:val="none" w:sz="0" w:space="0" w:color="auto"/>
            <w:bottom w:val="none" w:sz="0" w:space="0" w:color="auto"/>
            <w:right w:val="none" w:sz="0" w:space="0" w:color="auto"/>
          </w:divBdr>
        </w:div>
        <w:div w:id="24909966">
          <w:marLeft w:val="640"/>
          <w:marRight w:val="0"/>
          <w:marTop w:val="0"/>
          <w:marBottom w:val="0"/>
          <w:divBdr>
            <w:top w:val="none" w:sz="0" w:space="0" w:color="auto"/>
            <w:left w:val="none" w:sz="0" w:space="0" w:color="auto"/>
            <w:bottom w:val="none" w:sz="0" w:space="0" w:color="auto"/>
            <w:right w:val="none" w:sz="0" w:space="0" w:color="auto"/>
          </w:divBdr>
        </w:div>
        <w:div w:id="112990313">
          <w:marLeft w:val="640"/>
          <w:marRight w:val="0"/>
          <w:marTop w:val="0"/>
          <w:marBottom w:val="0"/>
          <w:divBdr>
            <w:top w:val="none" w:sz="0" w:space="0" w:color="auto"/>
            <w:left w:val="none" w:sz="0" w:space="0" w:color="auto"/>
            <w:bottom w:val="none" w:sz="0" w:space="0" w:color="auto"/>
            <w:right w:val="none" w:sz="0" w:space="0" w:color="auto"/>
          </w:divBdr>
        </w:div>
        <w:div w:id="2017154126">
          <w:marLeft w:val="640"/>
          <w:marRight w:val="0"/>
          <w:marTop w:val="0"/>
          <w:marBottom w:val="0"/>
          <w:divBdr>
            <w:top w:val="none" w:sz="0" w:space="0" w:color="auto"/>
            <w:left w:val="none" w:sz="0" w:space="0" w:color="auto"/>
            <w:bottom w:val="none" w:sz="0" w:space="0" w:color="auto"/>
            <w:right w:val="none" w:sz="0" w:space="0" w:color="auto"/>
          </w:divBdr>
        </w:div>
        <w:div w:id="1721519532">
          <w:marLeft w:val="640"/>
          <w:marRight w:val="0"/>
          <w:marTop w:val="0"/>
          <w:marBottom w:val="0"/>
          <w:divBdr>
            <w:top w:val="none" w:sz="0" w:space="0" w:color="auto"/>
            <w:left w:val="none" w:sz="0" w:space="0" w:color="auto"/>
            <w:bottom w:val="none" w:sz="0" w:space="0" w:color="auto"/>
            <w:right w:val="none" w:sz="0" w:space="0" w:color="auto"/>
          </w:divBdr>
        </w:div>
        <w:div w:id="1688553827">
          <w:marLeft w:val="640"/>
          <w:marRight w:val="0"/>
          <w:marTop w:val="0"/>
          <w:marBottom w:val="0"/>
          <w:divBdr>
            <w:top w:val="none" w:sz="0" w:space="0" w:color="auto"/>
            <w:left w:val="none" w:sz="0" w:space="0" w:color="auto"/>
            <w:bottom w:val="none" w:sz="0" w:space="0" w:color="auto"/>
            <w:right w:val="none" w:sz="0" w:space="0" w:color="auto"/>
          </w:divBdr>
        </w:div>
        <w:div w:id="1838035673">
          <w:marLeft w:val="640"/>
          <w:marRight w:val="0"/>
          <w:marTop w:val="0"/>
          <w:marBottom w:val="0"/>
          <w:divBdr>
            <w:top w:val="none" w:sz="0" w:space="0" w:color="auto"/>
            <w:left w:val="none" w:sz="0" w:space="0" w:color="auto"/>
            <w:bottom w:val="none" w:sz="0" w:space="0" w:color="auto"/>
            <w:right w:val="none" w:sz="0" w:space="0" w:color="auto"/>
          </w:divBdr>
        </w:div>
        <w:div w:id="1165323496">
          <w:marLeft w:val="640"/>
          <w:marRight w:val="0"/>
          <w:marTop w:val="0"/>
          <w:marBottom w:val="0"/>
          <w:divBdr>
            <w:top w:val="none" w:sz="0" w:space="0" w:color="auto"/>
            <w:left w:val="none" w:sz="0" w:space="0" w:color="auto"/>
            <w:bottom w:val="none" w:sz="0" w:space="0" w:color="auto"/>
            <w:right w:val="none" w:sz="0" w:space="0" w:color="auto"/>
          </w:divBdr>
        </w:div>
        <w:div w:id="864099084">
          <w:marLeft w:val="640"/>
          <w:marRight w:val="0"/>
          <w:marTop w:val="0"/>
          <w:marBottom w:val="0"/>
          <w:divBdr>
            <w:top w:val="none" w:sz="0" w:space="0" w:color="auto"/>
            <w:left w:val="none" w:sz="0" w:space="0" w:color="auto"/>
            <w:bottom w:val="none" w:sz="0" w:space="0" w:color="auto"/>
            <w:right w:val="none" w:sz="0" w:space="0" w:color="auto"/>
          </w:divBdr>
        </w:div>
        <w:div w:id="448549461">
          <w:marLeft w:val="640"/>
          <w:marRight w:val="0"/>
          <w:marTop w:val="0"/>
          <w:marBottom w:val="0"/>
          <w:divBdr>
            <w:top w:val="none" w:sz="0" w:space="0" w:color="auto"/>
            <w:left w:val="none" w:sz="0" w:space="0" w:color="auto"/>
            <w:bottom w:val="none" w:sz="0" w:space="0" w:color="auto"/>
            <w:right w:val="none" w:sz="0" w:space="0" w:color="auto"/>
          </w:divBdr>
        </w:div>
        <w:div w:id="595333224">
          <w:marLeft w:val="640"/>
          <w:marRight w:val="0"/>
          <w:marTop w:val="0"/>
          <w:marBottom w:val="0"/>
          <w:divBdr>
            <w:top w:val="none" w:sz="0" w:space="0" w:color="auto"/>
            <w:left w:val="none" w:sz="0" w:space="0" w:color="auto"/>
            <w:bottom w:val="none" w:sz="0" w:space="0" w:color="auto"/>
            <w:right w:val="none" w:sz="0" w:space="0" w:color="auto"/>
          </w:divBdr>
        </w:div>
        <w:div w:id="1796673661">
          <w:marLeft w:val="640"/>
          <w:marRight w:val="0"/>
          <w:marTop w:val="0"/>
          <w:marBottom w:val="0"/>
          <w:divBdr>
            <w:top w:val="none" w:sz="0" w:space="0" w:color="auto"/>
            <w:left w:val="none" w:sz="0" w:space="0" w:color="auto"/>
            <w:bottom w:val="none" w:sz="0" w:space="0" w:color="auto"/>
            <w:right w:val="none" w:sz="0" w:space="0" w:color="auto"/>
          </w:divBdr>
        </w:div>
        <w:div w:id="165481716">
          <w:marLeft w:val="640"/>
          <w:marRight w:val="0"/>
          <w:marTop w:val="0"/>
          <w:marBottom w:val="0"/>
          <w:divBdr>
            <w:top w:val="none" w:sz="0" w:space="0" w:color="auto"/>
            <w:left w:val="none" w:sz="0" w:space="0" w:color="auto"/>
            <w:bottom w:val="none" w:sz="0" w:space="0" w:color="auto"/>
            <w:right w:val="none" w:sz="0" w:space="0" w:color="auto"/>
          </w:divBdr>
        </w:div>
        <w:div w:id="107745303">
          <w:marLeft w:val="640"/>
          <w:marRight w:val="0"/>
          <w:marTop w:val="0"/>
          <w:marBottom w:val="0"/>
          <w:divBdr>
            <w:top w:val="none" w:sz="0" w:space="0" w:color="auto"/>
            <w:left w:val="none" w:sz="0" w:space="0" w:color="auto"/>
            <w:bottom w:val="none" w:sz="0" w:space="0" w:color="auto"/>
            <w:right w:val="none" w:sz="0" w:space="0" w:color="auto"/>
          </w:divBdr>
        </w:div>
        <w:div w:id="1078211920">
          <w:marLeft w:val="640"/>
          <w:marRight w:val="0"/>
          <w:marTop w:val="0"/>
          <w:marBottom w:val="0"/>
          <w:divBdr>
            <w:top w:val="none" w:sz="0" w:space="0" w:color="auto"/>
            <w:left w:val="none" w:sz="0" w:space="0" w:color="auto"/>
            <w:bottom w:val="none" w:sz="0" w:space="0" w:color="auto"/>
            <w:right w:val="none" w:sz="0" w:space="0" w:color="auto"/>
          </w:divBdr>
        </w:div>
        <w:div w:id="1603225791">
          <w:marLeft w:val="640"/>
          <w:marRight w:val="0"/>
          <w:marTop w:val="0"/>
          <w:marBottom w:val="0"/>
          <w:divBdr>
            <w:top w:val="none" w:sz="0" w:space="0" w:color="auto"/>
            <w:left w:val="none" w:sz="0" w:space="0" w:color="auto"/>
            <w:bottom w:val="none" w:sz="0" w:space="0" w:color="auto"/>
            <w:right w:val="none" w:sz="0" w:space="0" w:color="auto"/>
          </w:divBdr>
        </w:div>
        <w:div w:id="1804345359">
          <w:marLeft w:val="640"/>
          <w:marRight w:val="0"/>
          <w:marTop w:val="0"/>
          <w:marBottom w:val="0"/>
          <w:divBdr>
            <w:top w:val="none" w:sz="0" w:space="0" w:color="auto"/>
            <w:left w:val="none" w:sz="0" w:space="0" w:color="auto"/>
            <w:bottom w:val="none" w:sz="0" w:space="0" w:color="auto"/>
            <w:right w:val="none" w:sz="0" w:space="0" w:color="auto"/>
          </w:divBdr>
        </w:div>
        <w:div w:id="1830248409">
          <w:marLeft w:val="640"/>
          <w:marRight w:val="0"/>
          <w:marTop w:val="0"/>
          <w:marBottom w:val="0"/>
          <w:divBdr>
            <w:top w:val="none" w:sz="0" w:space="0" w:color="auto"/>
            <w:left w:val="none" w:sz="0" w:space="0" w:color="auto"/>
            <w:bottom w:val="none" w:sz="0" w:space="0" w:color="auto"/>
            <w:right w:val="none" w:sz="0" w:space="0" w:color="auto"/>
          </w:divBdr>
        </w:div>
        <w:div w:id="501824708">
          <w:marLeft w:val="640"/>
          <w:marRight w:val="0"/>
          <w:marTop w:val="0"/>
          <w:marBottom w:val="0"/>
          <w:divBdr>
            <w:top w:val="none" w:sz="0" w:space="0" w:color="auto"/>
            <w:left w:val="none" w:sz="0" w:space="0" w:color="auto"/>
            <w:bottom w:val="none" w:sz="0" w:space="0" w:color="auto"/>
            <w:right w:val="none" w:sz="0" w:space="0" w:color="auto"/>
          </w:divBdr>
        </w:div>
        <w:div w:id="1006252845">
          <w:marLeft w:val="640"/>
          <w:marRight w:val="0"/>
          <w:marTop w:val="0"/>
          <w:marBottom w:val="0"/>
          <w:divBdr>
            <w:top w:val="none" w:sz="0" w:space="0" w:color="auto"/>
            <w:left w:val="none" w:sz="0" w:space="0" w:color="auto"/>
            <w:bottom w:val="none" w:sz="0" w:space="0" w:color="auto"/>
            <w:right w:val="none" w:sz="0" w:space="0" w:color="auto"/>
          </w:divBdr>
        </w:div>
        <w:div w:id="1741634716">
          <w:marLeft w:val="640"/>
          <w:marRight w:val="0"/>
          <w:marTop w:val="0"/>
          <w:marBottom w:val="0"/>
          <w:divBdr>
            <w:top w:val="none" w:sz="0" w:space="0" w:color="auto"/>
            <w:left w:val="none" w:sz="0" w:space="0" w:color="auto"/>
            <w:bottom w:val="none" w:sz="0" w:space="0" w:color="auto"/>
            <w:right w:val="none" w:sz="0" w:space="0" w:color="auto"/>
          </w:divBdr>
        </w:div>
        <w:div w:id="996761033">
          <w:marLeft w:val="640"/>
          <w:marRight w:val="0"/>
          <w:marTop w:val="0"/>
          <w:marBottom w:val="0"/>
          <w:divBdr>
            <w:top w:val="none" w:sz="0" w:space="0" w:color="auto"/>
            <w:left w:val="none" w:sz="0" w:space="0" w:color="auto"/>
            <w:bottom w:val="none" w:sz="0" w:space="0" w:color="auto"/>
            <w:right w:val="none" w:sz="0" w:space="0" w:color="auto"/>
          </w:divBdr>
        </w:div>
        <w:div w:id="140780623">
          <w:marLeft w:val="640"/>
          <w:marRight w:val="0"/>
          <w:marTop w:val="0"/>
          <w:marBottom w:val="0"/>
          <w:divBdr>
            <w:top w:val="none" w:sz="0" w:space="0" w:color="auto"/>
            <w:left w:val="none" w:sz="0" w:space="0" w:color="auto"/>
            <w:bottom w:val="none" w:sz="0" w:space="0" w:color="auto"/>
            <w:right w:val="none" w:sz="0" w:space="0" w:color="auto"/>
          </w:divBdr>
        </w:div>
        <w:div w:id="190264326">
          <w:marLeft w:val="640"/>
          <w:marRight w:val="0"/>
          <w:marTop w:val="0"/>
          <w:marBottom w:val="0"/>
          <w:divBdr>
            <w:top w:val="none" w:sz="0" w:space="0" w:color="auto"/>
            <w:left w:val="none" w:sz="0" w:space="0" w:color="auto"/>
            <w:bottom w:val="none" w:sz="0" w:space="0" w:color="auto"/>
            <w:right w:val="none" w:sz="0" w:space="0" w:color="auto"/>
          </w:divBdr>
        </w:div>
        <w:div w:id="1522745575">
          <w:marLeft w:val="640"/>
          <w:marRight w:val="0"/>
          <w:marTop w:val="0"/>
          <w:marBottom w:val="0"/>
          <w:divBdr>
            <w:top w:val="none" w:sz="0" w:space="0" w:color="auto"/>
            <w:left w:val="none" w:sz="0" w:space="0" w:color="auto"/>
            <w:bottom w:val="none" w:sz="0" w:space="0" w:color="auto"/>
            <w:right w:val="none" w:sz="0" w:space="0" w:color="auto"/>
          </w:divBdr>
        </w:div>
        <w:div w:id="2110083815">
          <w:marLeft w:val="640"/>
          <w:marRight w:val="0"/>
          <w:marTop w:val="0"/>
          <w:marBottom w:val="0"/>
          <w:divBdr>
            <w:top w:val="none" w:sz="0" w:space="0" w:color="auto"/>
            <w:left w:val="none" w:sz="0" w:space="0" w:color="auto"/>
            <w:bottom w:val="none" w:sz="0" w:space="0" w:color="auto"/>
            <w:right w:val="none" w:sz="0" w:space="0" w:color="auto"/>
          </w:divBdr>
        </w:div>
        <w:div w:id="254094920">
          <w:marLeft w:val="640"/>
          <w:marRight w:val="0"/>
          <w:marTop w:val="0"/>
          <w:marBottom w:val="0"/>
          <w:divBdr>
            <w:top w:val="none" w:sz="0" w:space="0" w:color="auto"/>
            <w:left w:val="none" w:sz="0" w:space="0" w:color="auto"/>
            <w:bottom w:val="none" w:sz="0" w:space="0" w:color="auto"/>
            <w:right w:val="none" w:sz="0" w:space="0" w:color="auto"/>
          </w:divBdr>
        </w:div>
        <w:div w:id="295649070">
          <w:marLeft w:val="640"/>
          <w:marRight w:val="0"/>
          <w:marTop w:val="0"/>
          <w:marBottom w:val="0"/>
          <w:divBdr>
            <w:top w:val="none" w:sz="0" w:space="0" w:color="auto"/>
            <w:left w:val="none" w:sz="0" w:space="0" w:color="auto"/>
            <w:bottom w:val="none" w:sz="0" w:space="0" w:color="auto"/>
            <w:right w:val="none" w:sz="0" w:space="0" w:color="auto"/>
          </w:divBdr>
        </w:div>
        <w:div w:id="1891260562">
          <w:marLeft w:val="640"/>
          <w:marRight w:val="0"/>
          <w:marTop w:val="0"/>
          <w:marBottom w:val="0"/>
          <w:divBdr>
            <w:top w:val="none" w:sz="0" w:space="0" w:color="auto"/>
            <w:left w:val="none" w:sz="0" w:space="0" w:color="auto"/>
            <w:bottom w:val="none" w:sz="0" w:space="0" w:color="auto"/>
            <w:right w:val="none" w:sz="0" w:space="0" w:color="auto"/>
          </w:divBdr>
        </w:div>
        <w:div w:id="194199578">
          <w:marLeft w:val="640"/>
          <w:marRight w:val="0"/>
          <w:marTop w:val="0"/>
          <w:marBottom w:val="0"/>
          <w:divBdr>
            <w:top w:val="none" w:sz="0" w:space="0" w:color="auto"/>
            <w:left w:val="none" w:sz="0" w:space="0" w:color="auto"/>
            <w:bottom w:val="none" w:sz="0" w:space="0" w:color="auto"/>
            <w:right w:val="none" w:sz="0" w:space="0" w:color="auto"/>
          </w:divBdr>
        </w:div>
        <w:div w:id="792556290">
          <w:marLeft w:val="640"/>
          <w:marRight w:val="0"/>
          <w:marTop w:val="0"/>
          <w:marBottom w:val="0"/>
          <w:divBdr>
            <w:top w:val="none" w:sz="0" w:space="0" w:color="auto"/>
            <w:left w:val="none" w:sz="0" w:space="0" w:color="auto"/>
            <w:bottom w:val="none" w:sz="0" w:space="0" w:color="auto"/>
            <w:right w:val="none" w:sz="0" w:space="0" w:color="auto"/>
          </w:divBdr>
        </w:div>
        <w:div w:id="1000083280">
          <w:marLeft w:val="640"/>
          <w:marRight w:val="0"/>
          <w:marTop w:val="0"/>
          <w:marBottom w:val="0"/>
          <w:divBdr>
            <w:top w:val="none" w:sz="0" w:space="0" w:color="auto"/>
            <w:left w:val="none" w:sz="0" w:space="0" w:color="auto"/>
            <w:bottom w:val="none" w:sz="0" w:space="0" w:color="auto"/>
            <w:right w:val="none" w:sz="0" w:space="0" w:color="auto"/>
          </w:divBdr>
        </w:div>
        <w:div w:id="2058629467">
          <w:marLeft w:val="640"/>
          <w:marRight w:val="0"/>
          <w:marTop w:val="0"/>
          <w:marBottom w:val="0"/>
          <w:divBdr>
            <w:top w:val="none" w:sz="0" w:space="0" w:color="auto"/>
            <w:left w:val="none" w:sz="0" w:space="0" w:color="auto"/>
            <w:bottom w:val="none" w:sz="0" w:space="0" w:color="auto"/>
            <w:right w:val="none" w:sz="0" w:space="0" w:color="auto"/>
          </w:divBdr>
        </w:div>
        <w:div w:id="40790175">
          <w:marLeft w:val="640"/>
          <w:marRight w:val="0"/>
          <w:marTop w:val="0"/>
          <w:marBottom w:val="0"/>
          <w:divBdr>
            <w:top w:val="none" w:sz="0" w:space="0" w:color="auto"/>
            <w:left w:val="none" w:sz="0" w:space="0" w:color="auto"/>
            <w:bottom w:val="none" w:sz="0" w:space="0" w:color="auto"/>
            <w:right w:val="none" w:sz="0" w:space="0" w:color="auto"/>
          </w:divBdr>
        </w:div>
        <w:div w:id="895312969">
          <w:marLeft w:val="640"/>
          <w:marRight w:val="0"/>
          <w:marTop w:val="0"/>
          <w:marBottom w:val="0"/>
          <w:divBdr>
            <w:top w:val="none" w:sz="0" w:space="0" w:color="auto"/>
            <w:left w:val="none" w:sz="0" w:space="0" w:color="auto"/>
            <w:bottom w:val="none" w:sz="0" w:space="0" w:color="auto"/>
            <w:right w:val="none" w:sz="0" w:space="0" w:color="auto"/>
          </w:divBdr>
        </w:div>
        <w:div w:id="1569263680">
          <w:marLeft w:val="640"/>
          <w:marRight w:val="0"/>
          <w:marTop w:val="0"/>
          <w:marBottom w:val="0"/>
          <w:divBdr>
            <w:top w:val="none" w:sz="0" w:space="0" w:color="auto"/>
            <w:left w:val="none" w:sz="0" w:space="0" w:color="auto"/>
            <w:bottom w:val="none" w:sz="0" w:space="0" w:color="auto"/>
            <w:right w:val="none" w:sz="0" w:space="0" w:color="auto"/>
          </w:divBdr>
        </w:div>
        <w:div w:id="98068996">
          <w:marLeft w:val="640"/>
          <w:marRight w:val="0"/>
          <w:marTop w:val="0"/>
          <w:marBottom w:val="0"/>
          <w:divBdr>
            <w:top w:val="none" w:sz="0" w:space="0" w:color="auto"/>
            <w:left w:val="none" w:sz="0" w:space="0" w:color="auto"/>
            <w:bottom w:val="none" w:sz="0" w:space="0" w:color="auto"/>
            <w:right w:val="none" w:sz="0" w:space="0" w:color="auto"/>
          </w:divBdr>
        </w:div>
        <w:div w:id="1135177348">
          <w:marLeft w:val="640"/>
          <w:marRight w:val="0"/>
          <w:marTop w:val="0"/>
          <w:marBottom w:val="0"/>
          <w:divBdr>
            <w:top w:val="none" w:sz="0" w:space="0" w:color="auto"/>
            <w:left w:val="none" w:sz="0" w:space="0" w:color="auto"/>
            <w:bottom w:val="none" w:sz="0" w:space="0" w:color="auto"/>
            <w:right w:val="none" w:sz="0" w:space="0" w:color="auto"/>
          </w:divBdr>
        </w:div>
        <w:div w:id="1485390314">
          <w:marLeft w:val="640"/>
          <w:marRight w:val="0"/>
          <w:marTop w:val="0"/>
          <w:marBottom w:val="0"/>
          <w:divBdr>
            <w:top w:val="none" w:sz="0" w:space="0" w:color="auto"/>
            <w:left w:val="none" w:sz="0" w:space="0" w:color="auto"/>
            <w:bottom w:val="none" w:sz="0" w:space="0" w:color="auto"/>
            <w:right w:val="none" w:sz="0" w:space="0" w:color="auto"/>
          </w:divBdr>
        </w:div>
        <w:div w:id="1289429691">
          <w:marLeft w:val="640"/>
          <w:marRight w:val="0"/>
          <w:marTop w:val="0"/>
          <w:marBottom w:val="0"/>
          <w:divBdr>
            <w:top w:val="none" w:sz="0" w:space="0" w:color="auto"/>
            <w:left w:val="none" w:sz="0" w:space="0" w:color="auto"/>
            <w:bottom w:val="none" w:sz="0" w:space="0" w:color="auto"/>
            <w:right w:val="none" w:sz="0" w:space="0" w:color="auto"/>
          </w:divBdr>
        </w:div>
        <w:div w:id="1674070783">
          <w:marLeft w:val="640"/>
          <w:marRight w:val="0"/>
          <w:marTop w:val="0"/>
          <w:marBottom w:val="0"/>
          <w:divBdr>
            <w:top w:val="none" w:sz="0" w:space="0" w:color="auto"/>
            <w:left w:val="none" w:sz="0" w:space="0" w:color="auto"/>
            <w:bottom w:val="none" w:sz="0" w:space="0" w:color="auto"/>
            <w:right w:val="none" w:sz="0" w:space="0" w:color="auto"/>
          </w:divBdr>
        </w:div>
        <w:div w:id="1193804672">
          <w:marLeft w:val="640"/>
          <w:marRight w:val="0"/>
          <w:marTop w:val="0"/>
          <w:marBottom w:val="0"/>
          <w:divBdr>
            <w:top w:val="none" w:sz="0" w:space="0" w:color="auto"/>
            <w:left w:val="none" w:sz="0" w:space="0" w:color="auto"/>
            <w:bottom w:val="none" w:sz="0" w:space="0" w:color="auto"/>
            <w:right w:val="none" w:sz="0" w:space="0" w:color="auto"/>
          </w:divBdr>
        </w:div>
        <w:div w:id="1610896174">
          <w:marLeft w:val="640"/>
          <w:marRight w:val="0"/>
          <w:marTop w:val="0"/>
          <w:marBottom w:val="0"/>
          <w:divBdr>
            <w:top w:val="none" w:sz="0" w:space="0" w:color="auto"/>
            <w:left w:val="none" w:sz="0" w:space="0" w:color="auto"/>
            <w:bottom w:val="none" w:sz="0" w:space="0" w:color="auto"/>
            <w:right w:val="none" w:sz="0" w:space="0" w:color="auto"/>
          </w:divBdr>
        </w:div>
        <w:div w:id="733548991">
          <w:marLeft w:val="640"/>
          <w:marRight w:val="0"/>
          <w:marTop w:val="0"/>
          <w:marBottom w:val="0"/>
          <w:divBdr>
            <w:top w:val="none" w:sz="0" w:space="0" w:color="auto"/>
            <w:left w:val="none" w:sz="0" w:space="0" w:color="auto"/>
            <w:bottom w:val="none" w:sz="0" w:space="0" w:color="auto"/>
            <w:right w:val="none" w:sz="0" w:space="0" w:color="auto"/>
          </w:divBdr>
        </w:div>
        <w:div w:id="1640185823">
          <w:marLeft w:val="640"/>
          <w:marRight w:val="0"/>
          <w:marTop w:val="0"/>
          <w:marBottom w:val="0"/>
          <w:divBdr>
            <w:top w:val="none" w:sz="0" w:space="0" w:color="auto"/>
            <w:left w:val="none" w:sz="0" w:space="0" w:color="auto"/>
            <w:bottom w:val="none" w:sz="0" w:space="0" w:color="auto"/>
            <w:right w:val="none" w:sz="0" w:space="0" w:color="auto"/>
          </w:divBdr>
        </w:div>
        <w:div w:id="1598751210">
          <w:marLeft w:val="640"/>
          <w:marRight w:val="0"/>
          <w:marTop w:val="0"/>
          <w:marBottom w:val="0"/>
          <w:divBdr>
            <w:top w:val="none" w:sz="0" w:space="0" w:color="auto"/>
            <w:left w:val="none" w:sz="0" w:space="0" w:color="auto"/>
            <w:bottom w:val="none" w:sz="0" w:space="0" w:color="auto"/>
            <w:right w:val="none" w:sz="0" w:space="0" w:color="auto"/>
          </w:divBdr>
        </w:div>
        <w:div w:id="2115855947">
          <w:marLeft w:val="640"/>
          <w:marRight w:val="0"/>
          <w:marTop w:val="0"/>
          <w:marBottom w:val="0"/>
          <w:divBdr>
            <w:top w:val="none" w:sz="0" w:space="0" w:color="auto"/>
            <w:left w:val="none" w:sz="0" w:space="0" w:color="auto"/>
            <w:bottom w:val="none" w:sz="0" w:space="0" w:color="auto"/>
            <w:right w:val="none" w:sz="0" w:space="0" w:color="auto"/>
          </w:divBdr>
        </w:div>
        <w:div w:id="29111727">
          <w:marLeft w:val="640"/>
          <w:marRight w:val="0"/>
          <w:marTop w:val="0"/>
          <w:marBottom w:val="0"/>
          <w:divBdr>
            <w:top w:val="none" w:sz="0" w:space="0" w:color="auto"/>
            <w:left w:val="none" w:sz="0" w:space="0" w:color="auto"/>
            <w:bottom w:val="none" w:sz="0" w:space="0" w:color="auto"/>
            <w:right w:val="none" w:sz="0" w:space="0" w:color="auto"/>
          </w:divBdr>
        </w:div>
        <w:div w:id="164446438">
          <w:marLeft w:val="640"/>
          <w:marRight w:val="0"/>
          <w:marTop w:val="0"/>
          <w:marBottom w:val="0"/>
          <w:divBdr>
            <w:top w:val="none" w:sz="0" w:space="0" w:color="auto"/>
            <w:left w:val="none" w:sz="0" w:space="0" w:color="auto"/>
            <w:bottom w:val="none" w:sz="0" w:space="0" w:color="auto"/>
            <w:right w:val="none" w:sz="0" w:space="0" w:color="auto"/>
          </w:divBdr>
        </w:div>
        <w:div w:id="1690909303">
          <w:marLeft w:val="640"/>
          <w:marRight w:val="0"/>
          <w:marTop w:val="0"/>
          <w:marBottom w:val="0"/>
          <w:divBdr>
            <w:top w:val="none" w:sz="0" w:space="0" w:color="auto"/>
            <w:left w:val="none" w:sz="0" w:space="0" w:color="auto"/>
            <w:bottom w:val="none" w:sz="0" w:space="0" w:color="auto"/>
            <w:right w:val="none" w:sz="0" w:space="0" w:color="auto"/>
          </w:divBdr>
        </w:div>
        <w:div w:id="1998026151">
          <w:marLeft w:val="640"/>
          <w:marRight w:val="0"/>
          <w:marTop w:val="0"/>
          <w:marBottom w:val="0"/>
          <w:divBdr>
            <w:top w:val="none" w:sz="0" w:space="0" w:color="auto"/>
            <w:left w:val="none" w:sz="0" w:space="0" w:color="auto"/>
            <w:bottom w:val="none" w:sz="0" w:space="0" w:color="auto"/>
            <w:right w:val="none" w:sz="0" w:space="0" w:color="auto"/>
          </w:divBdr>
        </w:div>
        <w:div w:id="697509912">
          <w:marLeft w:val="640"/>
          <w:marRight w:val="0"/>
          <w:marTop w:val="0"/>
          <w:marBottom w:val="0"/>
          <w:divBdr>
            <w:top w:val="none" w:sz="0" w:space="0" w:color="auto"/>
            <w:left w:val="none" w:sz="0" w:space="0" w:color="auto"/>
            <w:bottom w:val="none" w:sz="0" w:space="0" w:color="auto"/>
            <w:right w:val="none" w:sz="0" w:space="0" w:color="auto"/>
          </w:divBdr>
        </w:div>
        <w:div w:id="1178278164">
          <w:marLeft w:val="640"/>
          <w:marRight w:val="0"/>
          <w:marTop w:val="0"/>
          <w:marBottom w:val="0"/>
          <w:divBdr>
            <w:top w:val="none" w:sz="0" w:space="0" w:color="auto"/>
            <w:left w:val="none" w:sz="0" w:space="0" w:color="auto"/>
            <w:bottom w:val="none" w:sz="0" w:space="0" w:color="auto"/>
            <w:right w:val="none" w:sz="0" w:space="0" w:color="auto"/>
          </w:divBdr>
        </w:div>
        <w:div w:id="295910915">
          <w:marLeft w:val="640"/>
          <w:marRight w:val="0"/>
          <w:marTop w:val="0"/>
          <w:marBottom w:val="0"/>
          <w:divBdr>
            <w:top w:val="none" w:sz="0" w:space="0" w:color="auto"/>
            <w:left w:val="none" w:sz="0" w:space="0" w:color="auto"/>
            <w:bottom w:val="none" w:sz="0" w:space="0" w:color="auto"/>
            <w:right w:val="none" w:sz="0" w:space="0" w:color="auto"/>
          </w:divBdr>
        </w:div>
        <w:div w:id="631862618">
          <w:marLeft w:val="640"/>
          <w:marRight w:val="0"/>
          <w:marTop w:val="0"/>
          <w:marBottom w:val="0"/>
          <w:divBdr>
            <w:top w:val="none" w:sz="0" w:space="0" w:color="auto"/>
            <w:left w:val="none" w:sz="0" w:space="0" w:color="auto"/>
            <w:bottom w:val="none" w:sz="0" w:space="0" w:color="auto"/>
            <w:right w:val="none" w:sz="0" w:space="0" w:color="auto"/>
          </w:divBdr>
        </w:div>
        <w:div w:id="681124992">
          <w:marLeft w:val="640"/>
          <w:marRight w:val="0"/>
          <w:marTop w:val="0"/>
          <w:marBottom w:val="0"/>
          <w:divBdr>
            <w:top w:val="none" w:sz="0" w:space="0" w:color="auto"/>
            <w:left w:val="none" w:sz="0" w:space="0" w:color="auto"/>
            <w:bottom w:val="none" w:sz="0" w:space="0" w:color="auto"/>
            <w:right w:val="none" w:sz="0" w:space="0" w:color="auto"/>
          </w:divBdr>
        </w:div>
      </w:divsChild>
    </w:div>
    <w:div w:id="1741899996">
      <w:bodyDiv w:val="1"/>
      <w:marLeft w:val="0"/>
      <w:marRight w:val="0"/>
      <w:marTop w:val="0"/>
      <w:marBottom w:val="0"/>
      <w:divBdr>
        <w:top w:val="none" w:sz="0" w:space="0" w:color="auto"/>
        <w:left w:val="none" w:sz="0" w:space="0" w:color="auto"/>
        <w:bottom w:val="none" w:sz="0" w:space="0" w:color="auto"/>
        <w:right w:val="none" w:sz="0" w:space="0" w:color="auto"/>
      </w:divBdr>
      <w:divsChild>
        <w:div w:id="847257053">
          <w:marLeft w:val="640"/>
          <w:marRight w:val="0"/>
          <w:marTop w:val="0"/>
          <w:marBottom w:val="0"/>
          <w:divBdr>
            <w:top w:val="none" w:sz="0" w:space="0" w:color="auto"/>
            <w:left w:val="none" w:sz="0" w:space="0" w:color="auto"/>
            <w:bottom w:val="none" w:sz="0" w:space="0" w:color="auto"/>
            <w:right w:val="none" w:sz="0" w:space="0" w:color="auto"/>
          </w:divBdr>
        </w:div>
        <w:div w:id="817649146">
          <w:marLeft w:val="640"/>
          <w:marRight w:val="0"/>
          <w:marTop w:val="0"/>
          <w:marBottom w:val="0"/>
          <w:divBdr>
            <w:top w:val="none" w:sz="0" w:space="0" w:color="auto"/>
            <w:left w:val="none" w:sz="0" w:space="0" w:color="auto"/>
            <w:bottom w:val="none" w:sz="0" w:space="0" w:color="auto"/>
            <w:right w:val="none" w:sz="0" w:space="0" w:color="auto"/>
          </w:divBdr>
        </w:div>
        <w:div w:id="1972050508">
          <w:marLeft w:val="640"/>
          <w:marRight w:val="0"/>
          <w:marTop w:val="0"/>
          <w:marBottom w:val="0"/>
          <w:divBdr>
            <w:top w:val="none" w:sz="0" w:space="0" w:color="auto"/>
            <w:left w:val="none" w:sz="0" w:space="0" w:color="auto"/>
            <w:bottom w:val="none" w:sz="0" w:space="0" w:color="auto"/>
            <w:right w:val="none" w:sz="0" w:space="0" w:color="auto"/>
          </w:divBdr>
        </w:div>
        <w:div w:id="1506359414">
          <w:marLeft w:val="640"/>
          <w:marRight w:val="0"/>
          <w:marTop w:val="0"/>
          <w:marBottom w:val="0"/>
          <w:divBdr>
            <w:top w:val="none" w:sz="0" w:space="0" w:color="auto"/>
            <w:left w:val="none" w:sz="0" w:space="0" w:color="auto"/>
            <w:bottom w:val="none" w:sz="0" w:space="0" w:color="auto"/>
            <w:right w:val="none" w:sz="0" w:space="0" w:color="auto"/>
          </w:divBdr>
        </w:div>
        <w:div w:id="684333471">
          <w:marLeft w:val="640"/>
          <w:marRight w:val="0"/>
          <w:marTop w:val="0"/>
          <w:marBottom w:val="0"/>
          <w:divBdr>
            <w:top w:val="none" w:sz="0" w:space="0" w:color="auto"/>
            <w:left w:val="none" w:sz="0" w:space="0" w:color="auto"/>
            <w:bottom w:val="none" w:sz="0" w:space="0" w:color="auto"/>
            <w:right w:val="none" w:sz="0" w:space="0" w:color="auto"/>
          </w:divBdr>
        </w:div>
        <w:div w:id="143789059">
          <w:marLeft w:val="640"/>
          <w:marRight w:val="0"/>
          <w:marTop w:val="0"/>
          <w:marBottom w:val="0"/>
          <w:divBdr>
            <w:top w:val="none" w:sz="0" w:space="0" w:color="auto"/>
            <w:left w:val="none" w:sz="0" w:space="0" w:color="auto"/>
            <w:bottom w:val="none" w:sz="0" w:space="0" w:color="auto"/>
            <w:right w:val="none" w:sz="0" w:space="0" w:color="auto"/>
          </w:divBdr>
        </w:div>
        <w:div w:id="1815752039">
          <w:marLeft w:val="640"/>
          <w:marRight w:val="0"/>
          <w:marTop w:val="0"/>
          <w:marBottom w:val="0"/>
          <w:divBdr>
            <w:top w:val="none" w:sz="0" w:space="0" w:color="auto"/>
            <w:left w:val="none" w:sz="0" w:space="0" w:color="auto"/>
            <w:bottom w:val="none" w:sz="0" w:space="0" w:color="auto"/>
            <w:right w:val="none" w:sz="0" w:space="0" w:color="auto"/>
          </w:divBdr>
        </w:div>
        <w:div w:id="1349603715">
          <w:marLeft w:val="640"/>
          <w:marRight w:val="0"/>
          <w:marTop w:val="0"/>
          <w:marBottom w:val="0"/>
          <w:divBdr>
            <w:top w:val="none" w:sz="0" w:space="0" w:color="auto"/>
            <w:left w:val="none" w:sz="0" w:space="0" w:color="auto"/>
            <w:bottom w:val="none" w:sz="0" w:space="0" w:color="auto"/>
            <w:right w:val="none" w:sz="0" w:space="0" w:color="auto"/>
          </w:divBdr>
        </w:div>
        <w:div w:id="983704339">
          <w:marLeft w:val="640"/>
          <w:marRight w:val="0"/>
          <w:marTop w:val="0"/>
          <w:marBottom w:val="0"/>
          <w:divBdr>
            <w:top w:val="none" w:sz="0" w:space="0" w:color="auto"/>
            <w:left w:val="none" w:sz="0" w:space="0" w:color="auto"/>
            <w:bottom w:val="none" w:sz="0" w:space="0" w:color="auto"/>
            <w:right w:val="none" w:sz="0" w:space="0" w:color="auto"/>
          </w:divBdr>
        </w:div>
        <w:div w:id="824199766">
          <w:marLeft w:val="640"/>
          <w:marRight w:val="0"/>
          <w:marTop w:val="0"/>
          <w:marBottom w:val="0"/>
          <w:divBdr>
            <w:top w:val="none" w:sz="0" w:space="0" w:color="auto"/>
            <w:left w:val="none" w:sz="0" w:space="0" w:color="auto"/>
            <w:bottom w:val="none" w:sz="0" w:space="0" w:color="auto"/>
            <w:right w:val="none" w:sz="0" w:space="0" w:color="auto"/>
          </w:divBdr>
        </w:div>
        <w:div w:id="1628852787">
          <w:marLeft w:val="640"/>
          <w:marRight w:val="0"/>
          <w:marTop w:val="0"/>
          <w:marBottom w:val="0"/>
          <w:divBdr>
            <w:top w:val="none" w:sz="0" w:space="0" w:color="auto"/>
            <w:left w:val="none" w:sz="0" w:space="0" w:color="auto"/>
            <w:bottom w:val="none" w:sz="0" w:space="0" w:color="auto"/>
            <w:right w:val="none" w:sz="0" w:space="0" w:color="auto"/>
          </w:divBdr>
        </w:div>
        <w:div w:id="424033698">
          <w:marLeft w:val="640"/>
          <w:marRight w:val="0"/>
          <w:marTop w:val="0"/>
          <w:marBottom w:val="0"/>
          <w:divBdr>
            <w:top w:val="none" w:sz="0" w:space="0" w:color="auto"/>
            <w:left w:val="none" w:sz="0" w:space="0" w:color="auto"/>
            <w:bottom w:val="none" w:sz="0" w:space="0" w:color="auto"/>
            <w:right w:val="none" w:sz="0" w:space="0" w:color="auto"/>
          </w:divBdr>
        </w:div>
        <w:div w:id="77988770">
          <w:marLeft w:val="640"/>
          <w:marRight w:val="0"/>
          <w:marTop w:val="0"/>
          <w:marBottom w:val="0"/>
          <w:divBdr>
            <w:top w:val="none" w:sz="0" w:space="0" w:color="auto"/>
            <w:left w:val="none" w:sz="0" w:space="0" w:color="auto"/>
            <w:bottom w:val="none" w:sz="0" w:space="0" w:color="auto"/>
            <w:right w:val="none" w:sz="0" w:space="0" w:color="auto"/>
          </w:divBdr>
        </w:div>
        <w:div w:id="1879707038">
          <w:marLeft w:val="640"/>
          <w:marRight w:val="0"/>
          <w:marTop w:val="0"/>
          <w:marBottom w:val="0"/>
          <w:divBdr>
            <w:top w:val="none" w:sz="0" w:space="0" w:color="auto"/>
            <w:left w:val="none" w:sz="0" w:space="0" w:color="auto"/>
            <w:bottom w:val="none" w:sz="0" w:space="0" w:color="auto"/>
            <w:right w:val="none" w:sz="0" w:space="0" w:color="auto"/>
          </w:divBdr>
        </w:div>
        <w:div w:id="1775897762">
          <w:marLeft w:val="640"/>
          <w:marRight w:val="0"/>
          <w:marTop w:val="0"/>
          <w:marBottom w:val="0"/>
          <w:divBdr>
            <w:top w:val="none" w:sz="0" w:space="0" w:color="auto"/>
            <w:left w:val="none" w:sz="0" w:space="0" w:color="auto"/>
            <w:bottom w:val="none" w:sz="0" w:space="0" w:color="auto"/>
            <w:right w:val="none" w:sz="0" w:space="0" w:color="auto"/>
          </w:divBdr>
        </w:div>
        <w:div w:id="940995947">
          <w:marLeft w:val="640"/>
          <w:marRight w:val="0"/>
          <w:marTop w:val="0"/>
          <w:marBottom w:val="0"/>
          <w:divBdr>
            <w:top w:val="none" w:sz="0" w:space="0" w:color="auto"/>
            <w:left w:val="none" w:sz="0" w:space="0" w:color="auto"/>
            <w:bottom w:val="none" w:sz="0" w:space="0" w:color="auto"/>
            <w:right w:val="none" w:sz="0" w:space="0" w:color="auto"/>
          </w:divBdr>
        </w:div>
        <w:div w:id="570166305">
          <w:marLeft w:val="640"/>
          <w:marRight w:val="0"/>
          <w:marTop w:val="0"/>
          <w:marBottom w:val="0"/>
          <w:divBdr>
            <w:top w:val="none" w:sz="0" w:space="0" w:color="auto"/>
            <w:left w:val="none" w:sz="0" w:space="0" w:color="auto"/>
            <w:bottom w:val="none" w:sz="0" w:space="0" w:color="auto"/>
            <w:right w:val="none" w:sz="0" w:space="0" w:color="auto"/>
          </w:divBdr>
        </w:div>
        <w:div w:id="1683818342">
          <w:marLeft w:val="640"/>
          <w:marRight w:val="0"/>
          <w:marTop w:val="0"/>
          <w:marBottom w:val="0"/>
          <w:divBdr>
            <w:top w:val="none" w:sz="0" w:space="0" w:color="auto"/>
            <w:left w:val="none" w:sz="0" w:space="0" w:color="auto"/>
            <w:bottom w:val="none" w:sz="0" w:space="0" w:color="auto"/>
            <w:right w:val="none" w:sz="0" w:space="0" w:color="auto"/>
          </w:divBdr>
        </w:div>
        <w:div w:id="1496728965">
          <w:marLeft w:val="640"/>
          <w:marRight w:val="0"/>
          <w:marTop w:val="0"/>
          <w:marBottom w:val="0"/>
          <w:divBdr>
            <w:top w:val="none" w:sz="0" w:space="0" w:color="auto"/>
            <w:left w:val="none" w:sz="0" w:space="0" w:color="auto"/>
            <w:bottom w:val="none" w:sz="0" w:space="0" w:color="auto"/>
            <w:right w:val="none" w:sz="0" w:space="0" w:color="auto"/>
          </w:divBdr>
        </w:div>
        <w:div w:id="705449901">
          <w:marLeft w:val="640"/>
          <w:marRight w:val="0"/>
          <w:marTop w:val="0"/>
          <w:marBottom w:val="0"/>
          <w:divBdr>
            <w:top w:val="none" w:sz="0" w:space="0" w:color="auto"/>
            <w:left w:val="none" w:sz="0" w:space="0" w:color="auto"/>
            <w:bottom w:val="none" w:sz="0" w:space="0" w:color="auto"/>
            <w:right w:val="none" w:sz="0" w:space="0" w:color="auto"/>
          </w:divBdr>
        </w:div>
        <w:div w:id="905147831">
          <w:marLeft w:val="640"/>
          <w:marRight w:val="0"/>
          <w:marTop w:val="0"/>
          <w:marBottom w:val="0"/>
          <w:divBdr>
            <w:top w:val="none" w:sz="0" w:space="0" w:color="auto"/>
            <w:left w:val="none" w:sz="0" w:space="0" w:color="auto"/>
            <w:bottom w:val="none" w:sz="0" w:space="0" w:color="auto"/>
            <w:right w:val="none" w:sz="0" w:space="0" w:color="auto"/>
          </w:divBdr>
        </w:div>
        <w:div w:id="266692648">
          <w:marLeft w:val="640"/>
          <w:marRight w:val="0"/>
          <w:marTop w:val="0"/>
          <w:marBottom w:val="0"/>
          <w:divBdr>
            <w:top w:val="none" w:sz="0" w:space="0" w:color="auto"/>
            <w:left w:val="none" w:sz="0" w:space="0" w:color="auto"/>
            <w:bottom w:val="none" w:sz="0" w:space="0" w:color="auto"/>
            <w:right w:val="none" w:sz="0" w:space="0" w:color="auto"/>
          </w:divBdr>
        </w:div>
        <w:div w:id="1853454462">
          <w:marLeft w:val="640"/>
          <w:marRight w:val="0"/>
          <w:marTop w:val="0"/>
          <w:marBottom w:val="0"/>
          <w:divBdr>
            <w:top w:val="none" w:sz="0" w:space="0" w:color="auto"/>
            <w:left w:val="none" w:sz="0" w:space="0" w:color="auto"/>
            <w:bottom w:val="none" w:sz="0" w:space="0" w:color="auto"/>
            <w:right w:val="none" w:sz="0" w:space="0" w:color="auto"/>
          </w:divBdr>
        </w:div>
        <w:div w:id="881668303">
          <w:marLeft w:val="640"/>
          <w:marRight w:val="0"/>
          <w:marTop w:val="0"/>
          <w:marBottom w:val="0"/>
          <w:divBdr>
            <w:top w:val="none" w:sz="0" w:space="0" w:color="auto"/>
            <w:left w:val="none" w:sz="0" w:space="0" w:color="auto"/>
            <w:bottom w:val="none" w:sz="0" w:space="0" w:color="auto"/>
            <w:right w:val="none" w:sz="0" w:space="0" w:color="auto"/>
          </w:divBdr>
        </w:div>
        <w:div w:id="327485062">
          <w:marLeft w:val="640"/>
          <w:marRight w:val="0"/>
          <w:marTop w:val="0"/>
          <w:marBottom w:val="0"/>
          <w:divBdr>
            <w:top w:val="none" w:sz="0" w:space="0" w:color="auto"/>
            <w:left w:val="none" w:sz="0" w:space="0" w:color="auto"/>
            <w:bottom w:val="none" w:sz="0" w:space="0" w:color="auto"/>
            <w:right w:val="none" w:sz="0" w:space="0" w:color="auto"/>
          </w:divBdr>
        </w:div>
        <w:div w:id="1465002071">
          <w:marLeft w:val="640"/>
          <w:marRight w:val="0"/>
          <w:marTop w:val="0"/>
          <w:marBottom w:val="0"/>
          <w:divBdr>
            <w:top w:val="none" w:sz="0" w:space="0" w:color="auto"/>
            <w:left w:val="none" w:sz="0" w:space="0" w:color="auto"/>
            <w:bottom w:val="none" w:sz="0" w:space="0" w:color="auto"/>
            <w:right w:val="none" w:sz="0" w:space="0" w:color="auto"/>
          </w:divBdr>
        </w:div>
        <w:div w:id="603804738">
          <w:marLeft w:val="640"/>
          <w:marRight w:val="0"/>
          <w:marTop w:val="0"/>
          <w:marBottom w:val="0"/>
          <w:divBdr>
            <w:top w:val="none" w:sz="0" w:space="0" w:color="auto"/>
            <w:left w:val="none" w:sz="0" w:space="0" w:color="auto"/>
            <w:bottom w:val="none" w:sz="0" w:space="0" w:color="auto"/>
            <w:right w:val="none" w:sz="0" w:space="0" w:color="auto"/>
          </w:divBdr>
        </w:div>
        <w:div w:id="2119910071">
          <w:marLeft w:val="640"/>
          <w:marRight w:val="0"/>
          <w:marTop w:val="0"/>
          <w:marBottom w:val="0"/>
          <w:divBdr>
            <w:top w:val="none" w:sz="0" w:space="0" w:color="auto"/>
            <w:left w:val="none" w:sz="0" w:space="0" w:color="auto"/>
            <w:bottom w:val="none" w:sz="0" w:space="0" w:color="auto"/>
            <w:right w:val="none" w:sz="0" w:space="0" w:color="auto"/>
          </w:divBdr>
        </w:div>
        <w:div w:id="161824575">
          <w:marLeft w:val="640"/>
          <w:marRight w:val="0"/>
          <w:marTop w:val="0"/>
          <w:marBottom w:val="0"/>
          <w:divBdr>
            <w:top w:val="none" w:sz="0" w:space="0" w:color="auto"/>
            <w:left w:val="none" w:sz="0" w:space="0" w:color="auto"/>
            <w:bottom w:val="none" w:sz="0" w:space="0" w:color="auto"/>
            <w:right w:val="none" w:sz="0" w:space="0" w:color="auto"/>
          </w:divBdr>
        </w:div>
        <w:div w:id="1728918344">
          <w:marLeft w:val="640"/>
          <w:marRight w:val="0"/>
          <w:marTop w:val="0"/>
          <w:marBottom w:val="0"/>
          <w:divBdr>
            <w:top w:val="none" w:sz="0" w:space="0" w:color="auto"/>
            <w:left w:val="none" w:sz="0" w:space="0" w:color="auto"/>
            <w:bottom w:val="none" w:sz="0" w:space="0" w:color="auto"/>
            <w:right w:val="none" w:sz="0" w:space="0" w:color="auto"/>
          </w:divBdr>
        </w:div>
        <w:div w:id="1985964108">
          <w:marLeft w:val="640"/>
          <w:marRight w:val="0"/>
          <w:marTop w:val="0"/>
          <w:marBottom w:val="0"/>
          <w:divBdr>
            <w:top w:val="none" w:sz="0" w:space="0" w:color="auto"/>
            <w:left w:val="none" w:sz="0" w:space="0" w:color="auto"/>
            <w:bottom w:val="none" w:sz="0" w:space="0" w:color="auto"/>
            <w:right w:val="none" w:sz="0" w:space="0" w:color="auto"/>
          </w:divBdr>
        </w:div>
        <w:div w:id="1533227766">
          <w:marLeft w:val="640"/>
          <w:marRight w:val="0"/>
          <w:marTop w:val="0"/>
          <w:marBottom w:val="0"/>
          <w:divBdr>
            <w:top w:val="none" w:sz="0" w:space="0" w:color="auto"/>
            <w:left w:val="none" w:sz="0" w:space="0" w:color="auto"/>
            <w:bottom w:val="none" w:sz="0" w:space="0" w:color="auto"/>
            <w:right w:val="none" w:sz="0" w:space="0" w:color="auto"/>
          </w:divBdr>
        </w:div>
        <w:div w:id="699472065">
          <w:marLeft w:val="640"/>
          <w:marRight w:val="0"/>
          <w:marTop w:val="0"/>
          <w:marBottom w:val="0"/>
          <w:divBdr>
            <w:top w:val="none" w:sz="0" w:space="0" w:color="auto"/>
            <w:left w:val="none" w:sz="0" w:space="0" w:color="auto"/>
            <w:bottom w:val="none" w:sz="0" w:space="0" w:color="auto"/>
            <w:right w:val="none" w:sz="0" w:space="0" w:color="auto"/>
          </w:divBdr>
        </w:div>
        <w:div w:id="886994194">
          <w:marLeft w:val="640"/>
          <w:marRight w:val="0"/>
          <w:marTop w:val="0"/>
          <w:marBottom w:val="0"/>
          <w:divBdr>
            <w:top w:val="none" w:sz="0" w:space="0" w:color="auto"/>
            <w:left w:val="none" w:sz="0" w:space="0" w:color="auto"/>
            <w:bottom w:val="none" w:sz="0" w:space="0" w:color="auto"/>
            <w:right w:val="none" w:sz="0" w:space="0" w:color="auto"/>
          </w:divBdr>
        </w:div>
        <w:div w:id="1714452990">
          <w:marLeft w:val="640"/>
          <w:marRight w:val="0"/>
          <w:marTop w:val="0"/>
          <w:marBottom w:val="0"/>
          <w:divBdr>
            <w:top w:val="none" w:sz="0" w:space="0" w:color="auto"/>
            <w:left w:val="none" w:sz="0" w:space="0" w:color="auto"/>
            <w:bottom w:val="none" w:sz="0" w:space="0" w:color="auto"/>
            <w:right w:val="none" w:sz="0" w:space="0" w:color="auto"/>
          </w:divBdr>
        </w:div>
        <w:div w:id="997924522">
          <w:marLeft w:val="640"/>
          <w:marRight w:val="0"/>
          <w:marTop w:val="0"/>
          <w:marBottom w:val="0"/>
          <w:divBdr>
            <w:top w:val="none" w:sz="0" w:space="0" w:color="auto"/>
            <w:left w:val="none" w:sz="0" w:space="0" w:color="auto"/>
            <w:bottom w:val="none" w:sz="0" w:space="0" w:color="auto"/>
            <w:right w:val="none" w:sz="0" w:space="0" w:color="auto"/>
          </w:divBdr>
        </w:div>
        <w:div w:id="17123312">
          <w:marLeft w:val="640"/>
          <w:marRight w:val="0"/>
          <w:marTop w:val="0"/>
          <w:marBottom w:val="0"/>
          <w:divBdr>
            <w:top w:val="none" w:sz="0" w:space="0" w:color="auto"/>
            <w:left w:val="none" w:sz="0" w:space="0" w:color="auto"/>
            <w:bottom w:val="none" w:sz="0" w:space="0" w:color="auto"/>
            <w:right w:val="none" w:sz="0" w:space="0" w:color="auto"/>
          </w:divBdr>
        </w:div>
        <w:div w:id="1359811671">
          <w:marLeft w:val="640"/>
          <w:marRight w:val="0"/>
          <w:marTop w:val="0"/>
          <w:marBottom w:val="0"/>
          <w:divBdr>
            <w:top w:val="none" w:sz="0" w:space="0" w:color="auto"/>
            <w:left w:val="none" w:sz="0" w:space="0" w:color="auto"/>
            <w:bottom w:val="none" w:sz="0" w:space="0" w:color="auto"/>
            <w:right w:val="none" w:sz="0" w:space="0" w:color="auto"/>
          </w:divBdr>
        </w:div>
        <w:div w:id="1426220256">
          <w:marLeft w:val="640"/>
          <w:marRight w:val="0"/>
          <w:marTop w:val="0"/>
          <w:marBottom w:val="0"/>
          <w:divBdr>
            <w:top w:val="none" w:sz="0" w:space="0" w:color="auto"/>
            <w:left w:val="none" w:sz="0" w:space="0" w:color="auto"/>
            <w:bottom w:val="none" w:sz="0" w:space="0" w:color="auto"/>
            <w:right w:val="none" w:sz="0" w:space="0" w:color="auto"/>
          </w:divBdr>
        </w:div>
        <w:div w:id="74792152">
          <w:marLeft w:val="640"/>
          <w:marRight w:val="0"/>
          <w:marTop w:val="0"/>
          <w:marBottom w:val="0"/>
          <w:divBdr>
            <w:top w:val="none" w:sz="0" w:space="0" w:color="auto"/>
            <w:left w:val="none" w:sz="0" w:space="0" w:color="auto"/>
            <w:bottom w:val="none" w:sz="0" w:space="0" w:color="auto"/>
            <w:right w:val="none" w:sz="0" w:space="0" w:color="auto"/>
          </w:divBdr>
        </w:div>
        <w:div w:id="1461068417">
          <w:marLeft w:val="640"/>
          <w:marRight w:val="0"/>
          <w:marTop w:val="0"/>
          <w:marBottom w:val="0"/>
          <w:divBdr>
            <w:top w:val="none" w:sz="0" w:space="0" w:color="auto"/>
            <w:left w:val="none" w:sz="0" w:space="0" w:color="auto"/>
            <w:bottom w:val="none" w:sz="0" w:space="0" w:color="auto"/>
            <w:right w:val="none" w:sz="0" w:space="0" w:color="auto"/>
          </w:divBdr>
        </w:div>
        <w:div w:id="1144468061">
          <w:marLeft w:val="640"/>
          <w:marRight w:val="0"/>
          <w:marTop w:val="0"/>
          <w:marBottom w:val="0"/>
          <w:divBdr>
            <w:top w:val="none" w:sz="0" w:space="0" w:color="auto"/>
            <w:left w:val="none" w:sz="0" w:space="0" w:color="auto"/>
            <w:bottom w:val="none" w:sz="0" w:space="0" w:color="auto"/>
            <w:right w:val="none" w:sz="0" w:space="0" w:color="auto"/>
          </w:divBdr>
        </w:div>
        <w:div w:id="506991156">
          <w:marLeft w:val="640"/>
          <w:marRight w:val="0"/>
          <w:marTop w:val="0"/>
          <w:marBottom w:val="0"/>
          <w:divBdr>
            <w:top w:val="none" w:sz="0" w:space="0" w:color="auto"/>
            <w:left w:val="none" w:sz="0" w:space="0" w:color="auto"/>
            <w:bottom w:val="none" w:sz="0" w:space="0" w:color="auto"/>
            <w:right w:val="none" w:sz="0" w:space="0" w:color="auto"/>
          </w:divBdr>
        </w:div>
        <w:div w:id="1948654902">
          <w:marLeft w:val="640"/>
          <w:marRight w:val="0"/>
          <w:marTop w:val="0"/>
          <w:marBottom w:val="0"/>
          <w:divBdr>
            <w:top w:val="none" w:sz="0" w:space="0" w:color="auto"/>
            <w:left w:val="none" w:sz="0" w:space="0" w:color="auto"/>
            <w:bottom w:val="none" w:sz="0" w:space="0" w:color="auto"/>
            <w:right w:val="none" w:sz="0" w:space="0" w:color="auto"/>
          </w:divBdr>
        </w:div>
        <w:div w:id="660163426">
          <w:marLeft w:val="640"/>
          <w:marRight w:val="0"/>
          <w:marTop w:val="0"/>
          <w:marBottom w:val="0"/>
          <w:divBdr>
            <w:top w:val="none" w:sz="0" w:space="0" w:color="auto"/>
            <w:left w:val="none" w:sz="0" w:space="0" w:color="auto"/>
            <w:bottom w:val="none" w:sz="0" w:space="0" w:color="auto"/>
            <w:right w:val="none" w:sz="0" w:space="0" w:color="auto"/>
          </w:divBdr>
        </w:div>
        <w:div w:id="2068644444">
          <w:marLeft w:val="640"/>
          <w:marRight w:val="0"/>
          <w:marTop w:val="0"/>
          <w:marBottom w:val="0"/>
          <w:divBdr>
            <w:top w:val="none" w:sz="0" w:space="0" w:color="auto"/>
            <w:left w:val="none" w:sz="0" w:space="0" w:color="auto"/>
            <w:bottom w:val="none" w:sz="0" w:space="0" w:color="auto"/>
            <w:right w:val="none" w:sz="0" w:space="0" w:color="auto"/>
          </w:divBdr>
        </w:div>
        <w:div w:id="2069838038">
          <w:marLeft w:val="640"/>
          <w:marRight w:val="0"/>
          <w:marTop w:val="0"/>
          <w:marBottom w:val="0"/>
          <w:divBdr>
            <w:top w:val="none" w:sz="0" w:space="0" w:color="auto"/>
            <w:left w:val="none" w:sz="0" w:space="0" w:color="auto"/>
            <w:bottom w:val="none" w:sz="0" w:space="0" w:color="auto"/>
            <w:right w:val="none" w:sz="0" w:space="0" w:color="auto"/>
          </w:divBdr>
        </w:div>
        <w:div w:id="173690272">
          <w:marLeft w:val="640"/>
          <w:marRight w:val="0"/>
          <w:marTop w:val="0"/>
          <w:marBottom w:val="0"/>
          <w:divBdr>
            <w:top w:val="none" w:sz="0" w:space="0" w:color="auto"/>
            <w:left w:val="none" w:sz="0" w:space="0" w:color="auto"/>
            <w:bottom w:val="none" w:sz="0" w:space="0" w:color="auto"/>
            <w:right w:val="none" w:sz="0" w:space="0" w:color="auto"/>
          </w:divBdr>
        </w:div>
        <w:div w:id="158808445">
          <w:marLeft w:val="640"/>
          <w:marRight w:val="0"/>
          <w:marTop w:val="0"/>
          <w:marBottom w:val="0"/>
          <w:divBdr>
            <w:top w:val="none" w:sz="0" w:space="0" w:color="auto"/>
            <w:left w:val="none" w:sz="0" w:space="0" w:color="auto"/>
            <w:bottom w:val="none" w:sz="0" w:space="0" w:color="auto"/>
            <w:right w:val="none" w:sz="0" w:space="0" w:color="auto"/>
          </w:divBdr>
        </w:div>
        <w:div w:id="175536824">
          <w:marLeft w:val="640"/>
          <w:marRight w:val="0"/>
          <w:marTop w:val="0"/>
          <w:marBottom w:val="0"/>
          <w:divBdr>
            <w:top w:val="none" w:sz="0" w:space="0" w:color="auto"/>
            <w:left w:val="none" w:sz="0" w:space="0" w:color="auto"/>
            <w:bottom w:val="none" w:sz="0" w:space="0" w:color="auto"/>
            <w:right w:val="none" w:sz="0" w:space="0" w:color="auto"/>
          </w:divBdr>
        </w:div>
        <w:div w:id="353305776">
          <w:marLeft w:val="640"/>
          <w:marRight w:val="0"/>
          <w:marTop w:val="0"/>
          <w:marBottom w:val="0"/>
          <w:divBdr>
            <w:top w:val="none" w:sz="0" w:space="0" w:color="auto"/>
            <w:left w:val="none" w:sz="0" w:space="0" w:color="auto"/>
            <w:bottom w:val="none" w:sz="0" w:space="0" w:color="auto"/>
            <w:right w:val="none" w:sz="0" w:space="0" w:color="auto"/>
          </w:divBdr>
        </w:div>
        <w:div w:id="1384020674">
          <w:marLeft w:val="640"/>
          <w:marRight w:val="0"/>
          <w:marTop w:val="0"/>
          <w:marBottom w:val="0"/>
          <w:divBdr>
            <w:top w:val="none" w:sz="0" w:space="0" w:color="auto"/>
            <w:left w:val="none" w:sz="0" w:space="0" w:color="auto"/>
            <w:bottom w:val="none" w:sz="0" w:space="0" w:color="auto"/>
            <w:right w:val="none" w:sz="0" w:space="0" w:color="auto"/>
          </w:divBdr>
        </w:div>
        <w:div w:id="16003845">
          <w:marLeft w:val="640"/>
          <w:marRight w:val="0"/>
          <w:marTop w:val="0"/>
          <w:marBottom w:val="0"/>
          <w:divBdr>
            <w:top w:val="none" w:sz="0" w:space="0" w:color="auto"/>
            <w:left w:val="none" w:sz="0" w:space="0" w:color="auto"/>
            <w:bottom w:val="none" w:sz="0" w:space="0" w:color="auto"/>
            <w:right w:val="none" w:sz="0" w:space="0" w:color="auto"/>
          </w:divBdr>
        </w:div>
        <w:div w:id="1429496418">
          <w:marLeft w:val="640"/>
          <w:marRight w:val="0"/>
          <w:marTop w:val="0"/>
          <w:marBottom w:val="0"/>
          <w:divBdr>
            <w:top w:val="none" w:sz="0" w:space="0" w:color="auto"/>
            <w:left w:val="none" w:sz="0" w:space="0" w:color="auto"/>
            <w:bottom w:val="none" w:sz="0" w:space="0" w:color="auto"/>
            <w:right w:val="none" w:sz="0" w:space="0" w:color="auto"/>
          </w:divBdr>
        </w:div>
        <w:div w:id="1833375722">
          <w:marLeft w:val="640"/>
          <w:marRight w:val="0"/>
          <w:marTop w:val="0"/>
          <w:marBottom w:val="0"/>
          <w:divBdr>
            <w:top w:val="none" w:sz="0" w:space="0" w:color="auto"/>
            <w:left w:val="none" w:sz="0" w:space="0" w:color="auto"/>
            <w:bottom w:val="none" w:sz="0" w:space="0" w:color="auto"/>
            <w:right w:val="none" w:sz="0" w:space="0" w:color="auto"/>
          </w:divBdr>
        </w:div>
        <w:div w:id="187715924">
          <w:marLeft w:val="640"/>
          <w:marRight w:val="0"/>
          <w:marTop w:val="0"/>
          <w:marBottom w:val="0"/>
          <w:divBdr>
            <w:top w:val="none" w:sz="0" w:space="0" w:color="auto"/>
            <w:left w:val="none" w:sz="0" w:space="0" w:color="auto"/>
            <w:bottom w:val="none" w:sz="0" w:space="0" w:color="auto"/>
            <w:right w:val="none" w:sz="0" w:space="0" w:color="auto"/>
          </w:divBdr>
        </w:div>
        <w:div w:id="495462605">
          <w:marLeft w:val="640"/>
          <w:marRight w:val="0"/>
          <w:marTop w:val="0"/>
          <w:marBottom w:val="0"/>
          <w:divBdr>
            <w:top w:val="none" w:sz="0" w:space="0" w:color="auto"/>
            <w:left w:val="none" w:sz="0" w:space="0" w:color="auto"/>
            <w:bottom w:val="none" w:sz="0" w:space="0" w:color="auto"/>
            <w:right w:val="none" w:sz="0" w:space="0" w:color="auto"/>
          </w:divBdr>
        </w:div>
        <w:div w:id="1639409458">
          <w:marLeft w:val="640"/>
          <w:marRight w:val="0"/>
          <w:marTop w:val="0"/>
          <w:marBottom w:val="0"/>
          <w:divBdr>
            <w:top w:val="none" w:sz="0" w:space="0" w:color="auto"/>
            <w:left w:val="none" w:sz="0" w:space="0" w:color="auto"/>
            <w:bottom w:val="none" w:sz="0" w:space="0" w:color="auto"/>
            <w:right w:val="none" w:sz="0" w:space="0" w:color="auto"/>
          </w:divBdr>
        </w:div>
        <w:div w:id="2122068004">
          <w:marLeft w:val="640"/>
          <w:marRight w:val="0"/>
          <w:marTop w:val="0"/>
          <w:marBottom w:val="0"/>
          <w:divBdr>
            <w:top w:val="none" w:sz="0" w:space="0" w:color="auto"/>
            <w:left w:val="none" w:sz="0" w:space="0" w:color="auto"/>
            <w:bottom w:val="none" w:sz="0" w:space="0" w:color="auto"/>
            <w:right w:val="none" w:sz="0" w:space="0" w:color="auto"/>
          </w:divBdr>
        </w:div>
        <w:div w:id="2065596355">
          <w:marLeft w:val="640"/>
          <w:marRight w:val="0"/>
          <w:marTop w:val="0"/>
          <w:marBottom w:val="0"/>
          <w:divBdr>
            <w:top w:val="none" w:sz="0" w:space="0" w:color="auto"/>
            <w:left w:val="none" w:sz="0" w:space="0" w:color="auto"/>
            <w:bottom w:val="none" w:sz="0" w:space="0" w:color="auto"/>
            <w:right w:val="none" w:sz="0" w:space="0" w:color="auto"/>
          </w:divBdr>
        </w:div>
        <w:div w:id="440491295">
          <w:marLeft w:val="640"/>
          <w:marRight w:val="0"/>
          <w:marTop w:val="0"/>
          <w:marBottom w:val="0"/>
          <w:divBdr>
            <w:top w:val="none" w:sz="0" w:space="0" w:color="auto"/>
            <w:left w:val="none" w:sz="0" w:space="0" w:color="auto"/>
            <w:bottom w:val="none" w:sz="0" w:space="0" w:color="auto"/>
            <w:right w:val="none" w:sz="0" w:space="0" w:color="auto"/>
          </w:divBdr>
        </w:div>
        <w:div w:id="57869025">
          <w:marLeft w:val="640"/>
          <w:marRight w:val="0"/>
          <w:marTop w:val="0"/>
          <w:marBottom w:val="0"/>
          <w:divBdr>
            <w:top w:val="none" w:sz="0" w:space="0" w:color="auto"/>
            <w:left w:val="none" w:sz="0" w:space="0" w:color="auto"/>
            <w:bottom w:val="none" w:sz="0" w:space="0" w:color="auto"/>
            <w:right w:val="none" w:sz="0" w:space="0" w:color="auto"/>
          </w:divBdr>
        </w:div>
        <w:div w:id="220798380">
          <w:marLeft w:val="640"/>
          <w:marRight w:val="0"/>
          <w:marTop w:val="0"/>
          <w:marBottom w:val="0"/>
          <w:divBdr>
            <w:top w:val="none" w:sz="0" w:space="0" w:color="auto"/>
            <w:left w:val="none" w:sz="0" w:space="0" w:color="auto"/>
            <w:bottom w:val="none" w:sz="0" w:space="0" w:color="auto"/>
            <w:right w:val="none" w:sz="0" w:space="0" w:color="auto"/>
          </w:divBdr>
        </w:div>
        <w:div w:id="1379284425">
          <w:marLeft w:val="640"/>
          <w:marRight w:val="0"/>
          <w:marTop w:val="0"/>
          <w:marBottom w:val="0"/>
          <w:divBdr>
            <w:top w:val="none" w:sz="0" w:space="0" w:color="auto"/>
            <w:left w:val="none" w:sz="0" w:space="0" w:color="auto"/>
            <w:bottom w:val="none" w:sz="0" w:space="0" w:color="auto"/>
            <w:right w:val="none" w:sz="0" w:space="0" w:color="auto"/>
          </w:divBdr>
        </w:div>
        <w:div w:id="50269747">
          <w:marLeft w:val="640"/>
          <w:marRight w:val="0"/>
          <w:marTop w:val="0"/>
          <w:marBottom w:val="0"/>
          <w:divBdr>
            <w:top w:val="none" w:sz="0" w:space="0" w:color="auto"/>
            <w:left w:val="none" w:sz="0" w:space="0" w:color="auto"/>
            <w:bottom w:val="none" w:sz="0" w:space="0" w:color="auto"/>
            <w:right w:val="none" w:sz="0" w:space="0" w:color="auto"/>
          </w:divBdr>
        </w:div>
        <w:div w:id="1165703258">
          <w:marLeft w:val="640"/>
          <w:marRight w:val="0"/>
          <w:marTop w:val="0"/>
          <w:marBottom w:val="0"/>
          <w:divBdr>
            <w:top w:val="none" w:sz="0" w:space="0" w:color="auto"/>
            <w:left w:val="none" w:sz="0" w:space="0" w:color="auto"/>
            <w:bottom w:val="none" w:sz="0" w:space="0" w:color="auto"/>
            <w:right w:val="none" w:sz="0" w:space="0" w:color="auto"/>
          </w:divBdr>
        </w:div>
        <w:div w:id="1921020311">
          <w:marLeft w:val="640"/>
          <w:marRight w:val="0"/>
          <w:marTop w:val="0"/>
          <w:marBottom w:val="0"/>
          <w:divBdr>
            <w:top w:val="none" w:sz="0" w:space="0" w:color="auto"/>
            <w:left w:val="none" w:sz="0" w:space="0" w:color="auto"/>
            <w:bottom w:val="none" w:sz="0" w:space="0" w:color="auto"/>
            <w:right w:val="none" w:sz="0" w:space="0" w:color="auto"/>
          </w:divBdr>
        </w:div>
        <w:div w:id="1702513611">
          <w:marLeft w:val="640"/>
          <w:marRight w:val="0"/>
          <w:marTop w:val="0"/>
          <w:marBottom w:val="0"/>
          <w:divBdr>
            <w:top w:val="none" w:sz="0" w:space="0" w:color="auto"/>
            <w:left w:val="none" w:sz="0" w:space="0" w:color="auto"/>
            <w:bottom w:val="none" w:sz="0" w:space="0" w:color="auto"/>
            <w:right w:val="none" w:sz="0" w:space="0" w:color="auto"/>
          </w:divBdr>
        </w:div>
        <w:div w:id="971442646">
          <w:marLeft w:val="640"/>
          <w:marRight w:val="0"/>
          <w:marTop w:val="0"/>
          <w:marBottom w:val="0"/>
          <w:divBdr>
            <w:top w:val="none" w:sz="0" w:space="0" w:color="auto"/>
            <w:left w:val="none" w:sz="0" w:space="0" w:color="auto"/>
            <w:bottom w:val="none" w:sz="0" w:space="0" w:color="auto"/>
            <w:right w:val="none" w:sz="0" w:space="0" w:color="auto"/>
          </w:divBdr>
        </w:div>
        <w:div w:id="1677272326">
          <w:marLeft w:val="640"/>
          <w:marRight w:val="0"/>
          <w:marTop w:val="0"/>
          <w:marBottom w:val="0"/>
          <w:divBdr>
            <w:top w:val="none" w:sz="0" w:space="0" w:color="auto"/>
            <w:left w:val="none" w:sz="0" w:space="0" w:color="auto"/>
            <w:bottom w:val="none" w:sz="0" w:space="0" w:color="auto"/>
            <w:right w:val="none" w:sz="0" w:space="0" w:color="auto"/>
          </w:divBdr>
        </w:div>
        <w:div w:id="1637568567">
          <w:marLeft w:val="640"/>
          <w:marRight w:val="0"/>
          <w:marTop w:val="0"/>
          <w:marBottom w:val="0"/>
          <w:divBdr>
            <w:top w:val="none" w:sz="0" w:space="0" w:color="auto"/>
            <w:left w:val="none" w:sz="0" w:space="0" w:color="auto"/>
            <w:bottom w:val="none" w:sz="0" w:space="0" w:color="auto"/>
            <w:right w:val="none" w:sz="0" w:space="0" w:color="auto"/>
          </w:divBdr>
        </w:div>
        <w:div w:id="1627616478">
          <w:marLeft w:val="640"/>
          <w:marRight w:val="0"/>
          <w:marTop w:val="0"/>
          <w:marBottom w:val="0"/>
          <w:divBdr>
            <w:top w:val="none" w:sz="0" w:space="0" w:color="auto"/>
            <w:left w:val="none" w:sz="0" w:space="0" w:color="auto"/>
            <w:bottom w:val="none" w:sz="0" w:space="0" w:color="auto"/>
            <w:right w:val="none" w:sz="0" w:space="0" w:color="auto"/>
          </w:divBdr>
        </w:div>
        <w:div w:id="112867267">
          <w:marLeft w:val="640"/>
          <w:marRight w:val="0"/>
          <w:marTop w:val="0"/>
          <w:marBottom w:val="0"/>
          <w:divBdr>
            <w:top w:val="none" w:sz="0" w:space="0" w:color="auto"/>
            <w:left w:val="none" w:sz="0" w:space="0" w:color="auto"/>
            <w:bottom w:val="none" w:sz="0" w:space="0" w:color="auto"/>
            <w:right w:val="none" w:sz="0" w:space="0" w:color="auto"/>
          </w:divBdr>
        </w:div>
        <w:div w:id="1266157531">
          <w:marLeft w:val="640"/>
          <w:marRight w:val="0"/>
          <w:marTop w:val="0"/>
          <w:marBottom w:val="0"/>
          <w:divBdr>
            <w:top w:val="none" w:sz="0" w:space="0" w:color="auto"/>
            <w:left w:val="none" w:sz="0" w:space="0" w:color="auto"/>
            <w:bottom w:val="none" w:sz="0" w:space="0" w:color="auto"/>
            <w:right w:val="none" w:sz="0" w:space="0" w:color="auto"/>
          </w:divBdr>
        </w:div>
        <w:div w:id="1653212273">
          <w:marLeft w:val="640"/>
          <w:marRight w:val="0"/>
          <w:marTop w:val="0"/>
          <w:marBottom w:val="0"/>
          <w:divBdr>
            <w:top w:val="none" w:sz="0" w:space="0" w:color="auto"/>
            <w:left w:val="none" w:sz="0" w:space="0" w:color="auto"/>
            <w:bottom w:val="none" w:sz="0" w:space="0" w:color="auto"/>
            <w:right w:val="none" w:sz="0" w:space="0" w:color="auto"/>
          </w:divBdr>
        </w:div>
        <w:div w:id="2122218305">
          <w:marLeft w:val="640"/>
          <w:marRight w:val="0"/>
          <w:marTop w:val="0"/>
          <w:marBottom w:val="0"/>
          <w:divBdr>
            <w:top w:val="none" w:sz="0" w:space="0" w:color="auto"/>
            <w:left w:val="none" w:sz="0" w:space="0" w:color="auto"/>
            <w:bottom w:val="none" w:sz="0" w:space="0" w:color="auto"/>
            <w:right w:val="none" w:sz="0" w:space="0" w:color="auto"/>
          </w:divBdr>
        </w:div>
        <w:div w:id="192617088">
          <w:marLeft w:val="640"/>
          <w:marRight w:val="0"/>
          <w:marTop w:val="0"/>
          <w:marBottom w:val="0"/>
          <w:divBdr>
            <w:top w:val="none" w:sz="0" w:space="0" w:color="auto"/>
            <w:left w:val="none" w:sz="0" w:space="0" w:color="auto"/>
            <w:bottom w:val="none" w:sz="0" w:space="0" w:color="auto"/>
            <w:right w:val="none" w:sz="0" w:space="0" w:color="auto"/>
          </w:divBdr>
        </w:div>
        <w:div w:id="848759280">
          <w:marLeft w:val="640"/>
          <w:marRight w:val="0"/>
          <w:marTop w:val="0"/>
          <w:marBottom w:val="0"/>
          <w:divBdr>
            <w:top w:val="none" w:sz="0" w:space="0" w:color="auto"/>
            <w:left w:val="none" w:sz="0" w:space="0" w:color="auto"/>
            <w:bottom w:val="none" w:sz="0" w:space="0" w:color="auto"/>
            <w:right w:val="none" w:sz="0" w:space="0" w:color="auto"/>
          </w:divBdr>
        </w:div>
        <w:div w:id="1334913632">
          <w:marLeft w:val="640"/>
          <w:marRight w:val="0"/>
          <w:marTop w:val="0"/>
          <w:marBottom w:val="0"/>
          <w:divBdr>
            <w:top w:val="none" w:sz="0" w:space="0" w:color="auto"/>
            <w:left w:val="none" w:sz="0" w:space="0" w:color="auto"/>
            <w:bottom w:val="none" w:sz="0" w:space="0" w:color="auto"/>
            <w:right w:val="none" w:sz="0" w:space="0" w:color="auto"/>
          </w:divBdr>
        </w:div>
        <w:div w:id="1123188595">
          <w:marLeft w:val="640"/>
          <w:marRight w:val="0"/>
          <w:marTop w:val="0"/>
          <w:marBottom w:val="0"/>
          <w:divBdr>
            <w:top w:val="none" w:sz="0" w:space="0" w:color="auto"/>
            <w:left w:val="none" w:sz="0" w:space="0" w:color="auto"/>
            <w:bottom w:val="none" w:sz="0" w:space="0" w:color="auto"/>
            <w:right w:val="none" w:sz="0" w:space="0" w:color="auto"/>
          </w:divBdr>
        </w:div>
        <w:div w:id="258173254">
          <w:marLeft w:val="640"/>
          <w:marRight w:val="0"/>
          <w:marTop w:val="0"/>
          <w:marBottom w:val="0"/>
          <w:divBdr>
            <w:top w:val="none" w:sz="0" w:space="0" w:color="auto"/>
            <w:left w:val="none" w:sz="0" w:space="0" w:color="auto"/>
            <w:bottom w:val="none" w:sz="0" w:space="0" w:color="auto"/>
            <w:right w:val="none" w:sz="0" w:space="0" w:color="auto"/>
          </w:divBdr>
        </w:div>
        <w:div w:id="1181823592">
          <w:marLeft w:val="640"/>
          <w:marRight w:val="0"/>
          <w:marTop w:val="0"/>
          <w:marBottom w:val="0"/>
          <w:divBdr>
            <w:top w:val="none" w:sz="0" w:space="0" w:color="auto"/>
            <w:left w:val="none" w:sz="0" w:space="0" w:color="auto"/>
            <w:bottom w:val="none" w:sz="0" w:space="0" w:color="auto"/>
            <w:right w:val="none" w:sz="0" w:space="0" w:color="auto"/>
          </w:divBdr>
        </w:div>
        <w:div w:id="1318846467">
          <w:marLeft w:val="640"/>
          <w:marRight w:val="0"/>
          <w:marTop w:val="0"/>
          <w:marBottom w:val="0"/>
          <w:divBdr>
            <w:top w:val="none" w:sz="0" w:space="0" w:color="auto"/>
            <w:left w:val="none" w:sz="0" w:space="0" w:color="auto"/>
            <w:bottom w:val="none" w:sz="0" w:space="0" w:color="auto"/>
            <w:right w:val="none" w:sz="0" w:space="0" w:color="auto"/>
          </w:divBdr>
        </w:div>
        <w:div w:id="1769885827">
          <w:marLeft w:val="640"/>
          <w:marRight w:val="0"/>
          <w:marTop w:val="0"/>
          <w:marBottom w:val="0"/>
          <w:divBdr>
            <w:top w:val="none" w:sz="0" w:space="0" w:color="auto"/>
            <w:left w:val="none" w:sz="0" w:space="0" w:color="auto"/>
            <w:bottom w:val="none" w:sz="0" w:space="0" w:color="auto"/>
            <w:right w:val="none" w:sz="0" w:space="0" w:color="auto"/>
          </w:divBdr>
        </w:div>
        <w:div w:id="1559516305">
          <w:marLeft w:val="640"/>
          <w:marRight w:val="0"/>
          <w:marTop w:val="0"/>
          <w:marBottom w:val="0"/>
          <w:divBdr>
            <w:top w:val="none" w:sz="0" w:space="0" w:color="auto"/>
            <w:left w:val="none" w:sz="0" w:space="0" w:color="auto"/>
            <w:bottom w:val="none" w:sz="0" w:space="0" w:color="auto"/>
            <w:right w:val="none" w:sz="0" w:space="0" w:color="auto"/>
          </w:divBdr>
        </w:div>
      </w:divsChild>
    </w:div>
    <w:div w:id="1743142762">
      <w:bodyDiv w:val="1"/>
      <w:marLeft w:val="0"/>
      <w:marRight w:val="0"/>
      <w:marTop w:val="0"/>
      <w:marBottom w:val="0"/>
      <w:divBdr>
        <w:top w:val="none" w:sz="0" w:space="0" w:color="auto"/>
        <w:left w:val="none" w:sz="0" w:space="0" w:color="auto"/>
        <w:bottom w:val="none" w:sz="0" w:space="0" w:color="auto"/>
        <w:right w:val="none" w:sz="0" w:space="0" w:color="auto"/>
      </w:divBdr>
    </w:div>
    <w:div w:id="1743796888">
      <w:bodyDiv w:val="1"/>
      <w:marLeft w:val="0"/>
      <w:marRight w:val="0"/>
      <w:marTop w:val="0"/>
      <w:marBottom w:val="0"/>
      <w:divBdr>
        <w:top w:val="none" w:sz="0" w:space="0" w:color="auto"/>
        <w:left w:val="none" w:sz="0" w:space="0" w:color="auto"/>
        <w:bottom w:val="none" w:sz="0" w:space="0" w:color="auto"/>
        <w:right w:val="none" w:sz="0" w:space="0" w:color="auto"/>
      </w:divBdr>
      <w:divsChild>
        <w:div w:id="1010988350">
          <w:marLeft w:val="640"/>
          <w:marRight w:val="0"/>
          <w:marTop w:val="0"/>
          <w:marBottom w:val="0"/>
          <w:divBdr>
            <w:top w:val="none" w:sz="0" w:space="0" w:color="auto"/>
            <w:left w:val="none" w:sz="0" w:space="0" w:color="auto"/>
            <w:bottom w:val="none" w:sz="0" w:space="0" w:color="auto"/>
            <w:right w:val="none" w:sz="0" w:space="0" w:color="auto"/>
          </w:divBdr>
        </w:div>
        <w:div w:id="2036883875">
          <w:marLeft w:val="640"/>
          <w:marRight w:val="0"/>
          <w:marTop w:val="0"/>
          <w:marBottom w:val="0"/>
          <w:divBdr>
            <w:top w:val="none" w:sz="0" w:space="0" w:color="auto"/>
            <w:left w:val="none" w:sz="0" w:space="0" w:color="auto"/>
            <w:bottom w:val="none" w:sz="0" w:space="0" w:color="auto"/>
            <w:right w:val="none" w:sz="0" w:space="0" w:color="auto"/>
          </w:divBdr>
        </w:div>
        <w:div w:id="1579746023">
          <w:marLeft w:val="640"/>
          <w:marRight w:val="0"/>
          <w:marTop w:val="0"/>
          <w:marBottom w:val="0"/>
          <w:divBdr>
            <w:top w:val="none" w:sz="0" w:space="0" w:color="auto"/>
            <w:left w:val="none" w:sz="0" w:space="0" w:color="auto"/>
            <w:bottom w:val="none" w:sz="0" w:space="0" w:color="auto"/>
            <w:right w:val="none" w:sz="0" w:space="0" w:color="auto"/>
          </w:divBdr>
        </w:div>
        <w:div w:id="1473137368">
          <w:marLeft w:val="640"/>
          <w:marRight w:val="0"/>
          <w:marTop w:val="0"/>
          <w:marBottom w:val="0"/>
          <w:divBdr>
            <w:top w:val="none" w:sz="0" w:space="0" w:color="auto"/>
            <w:left w:val="none" w:sz="0" w:space="0" w:color="auto"/>
            <w:bottom w:val="none" w:sz="0" w:space="0" w:color="auto"/>
            <w:right w:val="none" w:sz="0" w:space="0" w:color="auto"/>
          </w:divBdr>
        </w:div>
        <w:div w:id="1700620879">
          <w:marLeft w:val="640"/>
          <w:marRight w:val="0"/>
          <w:marTop w:val="0"/>
          <w:marBottom w:val="0"/>
          <w:divBdr>
            <w:top w:val="none" w:sz="0" w:space="0" w:color="auto"/>
            <w:left w:val="none" w:sz="0" w:space="0" w:color="auto"/>
            <w:bottom w:val="none" w:sz="0" w:space="0" w:color="auto"/>
            <w:right w:val="none" w:sz="0" w:space="0" w:color="auto"/>
          </w:divBdr>
        </w:div>
        <w:div w:id="1870338967">
          <w:marLeft w:val="640"/>
          <w:marRight w:val="0"/>
          <w:marTop w:val="0"/>
          <w:marBottom w:val="0"/>
          <w:divBdr>
            <w:top w:val="none" w:sz="0" w:space="0" w:color="auto"/>
            <w:left w:val="none" w:sz="0" w:space="0" w:color="auto"/>
            <w:bottom w:val="none" w:sz="0" w:space="0" w:color="auto"/>
            <w:right w:val="none" w:sz="0" w:space="0" w:color="auto"/>
          </w:divBdr>
        </w:div>
        <w:div w:id="133332317">
          <w:marLeft w:val="640"/>
          <w:marRight w:val="0"/>
          <w:marTop w:val="0"/>
          <w:marBottom w:val="0"/>
          <w:divBdr>
            <w:top w:val="none" w:sz="0" w:space="0" w:color="auto"/>
            <w:left w:val="none" w:sz="0" w:space="0" w:color="auto"/>
            <w:bottom w:val="none" w:sz="0" w:space="0" w:color="auto"/>
            <w:right w:val="none" w:sz="0" w:space="0" w:color="auto"/>
          </w:divBdr>
        </w:div>
        <w:div w:id="2132897983">
          <w:marLeft w:val="640"/>
          <w:marRight w:val="0"/>
          <w:marTop w:val="0"/>
          <w:marBottom w:val="0"/>
          <w:divBdr>
            <w:top w:val="none" w:sz="0" w:space="0" w:color="auto"/>
            <w:left w:val="none" w:sz="0" w:space="0" w:color="auto"/>
            <w:bottom w:val="none" w:sz="0" w:space="0" w:color="auto"/>
            <w:right w:val="none" w:sz="0" w:space="0" w:color="auto"/>
          </w:divBdr>
        </w:div>
        <w:div w:id="184905314">
          <w:marLeft w:val="640"/>
          <w:marRight w:val="0"/>
          <w:marTop w:val="0"/>
          <w:marBottom w:val="0"/>
          <w:divBdr>
            <w:top w:val="none" w:sz="0" w:space="0" w:color="auto"/>
            <w:left w:val="none" w:sz="0" w:space="0" w:color="auto"/>
            <w:bottom w:val="none" w:sz="0" w:space="0" w:color="auto"/>
            <w:right w:val="none" w:sz="0" w:space="0" w:color="auto"/>
          </w:divBdr>
        </w:div>
        <w:div w:id="1189680734">
          <w:marLeft w:val="640"/>
          <w:marRight w:val="0"/>
          <w:marTop w:val="0"/>
          <w:marBottom w:val="0"/>
          <w:divBdr>
            <w:top w:val="none" w:sz="0" w:space="0" w:color="auto"/>
            <w:left w:val="none" w:sz="0" w:space="0" w:color="auto"/>
            <w:bottom w:val="none" w:sz="0" w:space="0" w:color="auto"/>
            <w:right w:val="none" w:sz="0" w:space="0" w:color="auto"/>
          </w:divBdr>
        </w:div>
        <w:div w:id="878123471">
          <w:marLeft w:val="640"/>
          <w:marRight w:val="0"/>
          <w:marTop w:val="0"/>
          <w:marBottom w:val="0"/>
          <w:divBdr>
            <w:top w:val="none" w:sz="0" w:space="0" w:color="auto"/>
            <w:left w:val="none" w:sz="0" w:space="0" w:color="auto"/>
            <w:bottom w:val="none" w:sz="0" w:space="0" w:color="auto"/>
            <w:right w:val="none" w:sz="0" w:space="0" w:color="auto"/>
          </w:divBdr>
        </w:div>
        <w:div w:id="929587793">
          <w:marLeft w:val="640"/>
          <w:marRight w:val="0"/>
          <w:marTop w:val="0"/>
          <w:marBottom w:val="0"/>
          <w:divBdr>
            <w:top w:val="none" w:sz="0" w:space="0" w:color="auto"/>
            <w:left w:val="none" w:sz="0" w:space="0" w:color="auto"/>
            <w:bottom w:val="none" w:sz="0" w:space="0" w:color="auto"/>
            <w:right w:val="none" w:sz="0" w:space="0" w:color="auto"/>
          </w:divBdr>
        </w:div>
        <w:div w:id="1347367815">
          <w:marLeft w:val="640"/>
          <w:marRight w:val="0"/>
          <w:marTop w:val="0"/>
          <w:marBottom w:val="0"/>
          <w:divBdr>
            <w:top w:val="none" w:sz="0" w:space="0" w:color="auto"/>
            <w:left w:val="none" w:sz="0" w:space="0" w:color="auto"/>
            <w:bottom w:val="none" w:sz="0" w:space="0" w:color="auto"/>
            <w:right w:val="none" w:sz="0" w:space="0" w:color="auto"/>
          </w:divBdr>
        </w:div>
        <w:div w:id="1275137603">
          <w:marLeft w:val="640"/>
          <w:marRight w:val="0"/>
          <w:marTop w:val="0"/>
          <w:marBottom w:val="0"/>
          <w:divBdr>
            <w:top w:val="none" w:sz="0" w:space="0" w:color="auto"/>
            <w:left w:val="none" w:sz="0" w:space="0" w:color="auto"/>
            <w:bottom w:val="none" w:sz="0" w:space="0" w:color="auto"/>
            <w:right w:val="none" w:sz="0" w:space="0" w:color="auto"/>
          </w:divBdr>
        </w:div>
        <w:div w:id="687294507">
          <w:marLeft w:val="640"/>
          <w:marRight w:val="0"/>
          <w:marTop w:val="0"/>
          <w:marBottom w:val="0"/>
          <w:divBdr>
            <w:top w:val="none" w:sz="0" w:space="0" w:color="auto"/>
            <w:left w:val="none" w:sz="0" w:space="0" w:color="auto"/>
            <w:bottom w:val="none" w:sz="0" w:space="0" w:color="auto"/>
            <w:right w:val="none" w:sz="0" w:space="0" w:color="auto"/>
          </w:divBdr>
        </w:div>
        <w:div w:id="1048185238">
          <w:marLeft w:val="640"/>
          <w:marRight w:val="0"/>
          <w:marTop w:val="0"/>
          <w:marBottom w:val="0"/>
          <w:divBdr>
            <w:top w:val="none" w:sz="0" w:space="0" w:color="auto"/>
            <w:left w:val="none" w:sz="0" w:space="0" w:color="auto"/>
            <w:bottom w:val="none" w:sz="0" w:space="0" w:color="auto"/>
            <w:right w:val="none" w:sz="0" w:space="0" w:color="auto"/>
          </w:divBdr>
        </w:div>
        <w:div w:id="1062291948">
          <w:marLeft w:val="640"/>
          <w:marRight w:val="0"/>
          <w:marTop w:val="0"/>
          <w:marBottom w:val="0"/>
          <w:divBdr>
            <w:top w:val="none" w:sz="0" w:space="0" w:color="auto"/>
            <w:left w:val="none" w:sz="0" w:space="0" w:color="auto"/>
            <w:bottom w:val="none" w:sz="0" w:space="0" w:color="auto"/>
            <w:right w:val="none" w:sz="0" w:space="0" w:color="auto"/>
          </w:divBdr>
        </w:div>
        <w:div w:id="30768960">
          <w:marLeft w:val="640"/>
          <w:marRight w:val="0"/>
          <w:marTop w:val="0"/>
          <w:marBottom w:val="0"/>
          <w:divBdr>
            <w:top w:val="none" w:sz="0" w:space="0" w:color="auto"/>
            <w:left w:val="none" w:sz="0" w:space="0" w:color="auto"/>
            <w:bottom w:val="none" w:sz="0" w:space="0" w:color="auto"/>
            <w:right w:val="none" w:sz="0" w:space="0" w:color="auto"/>
          </w:divBdr>
        </w:div>
        <w:div w:id="1498687698">
          <w:marLeft w:val="640"/>
          <w:marRight w:val="0"/>
          <w:marTop w:val="0"/>
          <w:marBottom w:val="0"/>
          <w:divBdr>
            <w:top w:val="none" w:sz="0" w:space="0" w:color="auto"/>
            <w:left w:val="none" w:sz="0" w:space="0" w:color="auto"/>
            <w:bottom w:val="none" w:sz="0" w:space="0" w:color="auto"/>
            <w:right w:val="none" w:sz="0" w:space="0" w:color="auto"/>
          </w:divBdr>
        </w:div>
        <w:div w:id="642545537">
          <w:marLeft w:val="640"/>
          <w:marRight w:val="0"/>
          <w:marTop w:val="0"/>
          <w:marBottom w:val="0"/>
          <w:divBdr>
            <w:top w:val="none" w:sz="0" w:space="0" w:color="auto"/>
            <w:left w:val="none" w:sz="0" w:space="0" w:color="auto"/>
            <w:bottom w:val="none" w:sz="0" w:space="0" w:color="auto"/>
            <w:right w:val="none" w:sz="0" w:space="0" w:color="auto"/>
          </w:divBdr>
        </w:div>
        <w:div w:id="812254834">
          <w:marLeft w:val="640"/>
          <w:marRight w:val="0"/>
          <w:marTop w:val="0"/>
          <w:marBottom w:val="0"/>
          <w:divBdr>
            <w:top w:val="none" w:sz="0" w:space="0" w:color="auto"/>
            <w:left w:val="none" w:sz="0" w:space="0" w:color="auto"/>
            <w:bottom w:val="none" w:sz="0" w:space="0" w:color="auto"/>
            <w:right w:val="none" w:sz="0" w:space="0" w:color="auto"/>
          </w:divBdr>
        </w:div>
        <w:div w:id="1531644757">
          <w:marLeft w:val="640"/>
          <w:marRight w:val="0"/>
          <w:marTop w:val="0"/>
          <w:marBottom w:val="0"/>
          <w:divBdr>
            <w:top w:val="none" w:sz="0" w:space="0" w:color="auto"/>
            <w:left w:val="none" w:sz="0" w:space="0" w:color="auto"/>
            <w:bottom w:val="none" w:sz="0" w:space="0" w:color="auto"/>
            <w:right w:val="none" w:sz="0" w:space="0" w:color="auto"/>
          </w:divBdr>
        </w:div>
        <w:div w:id="1216968957">
          <w:marLeft w:val="640"/>
          <w:marRight w:val="0"/>
          <w:marTop w:val="0"/>
          <w:marBottom w:val="0"/>
          <w:divBdr>
            <w:top w:val="none" w:sz="0" w:space="0" w:color="auto"/>
            <w:left w:val="none" w:sz="0" w:space="0" w:color="auto"/>
            <w:bottom w:val="none" w:sz="0" w:space="0" w:color="auto"/>
            <w:right w:val="none" w:sz="0" w:space="0" w:color="auto"/>
          </w:divBdr>
        </w:div>
        <w:div w:id="938562714">
          <w:marLeft w:val="640"/>
          <w:marRight w:val="0"/>
          <w:marTop w:val="0"/>
          <w:marBottom w:val="0"/>
          <w:divBdr>
            <w:top w:val="none" w:sz="0" w:space="0" w:color="auto"/>
            <w:left w:val="none" w:sz="0" w:space="0" w:color="auto"/>
            <w:bottom w:val="none" w:sz="0" w:space="0" w:color="auto"/>
            <w:right w:val="none" w:sz="0" w:space="0" w:color="auto"/>
          </w:divBdr>
        </w:div>
        <w:div w:id="1051198211">
          <w:marLeft w:val="640"/>
          <w:marRight w:val="0"/>
          <w:marTop w:val="0"/>
          <w:marBottom w:val="0"/>
          <w:divBdr>
            <w:top w:val="none" w:sz="0" w:space="0" w:color="auto"/>
            <w:left w:val="none" w:sz="0" w:space="0" w:color="auto"/>
            <w:bottom w:val="none" w:sz="0" w:space="0" w:color="auto"/>
            <w:right w:val="none" w:sz="0" w:space="0" w:color="auto"/>
          </w:divBdr>
        </w:div>
        <w:div w:id="147214746">
          <w:marLeft w:val="640"/>
          <w:marRight w:val="0"/>
          <w:marTop w:val="0"/>
          <w:marBottom w:val="0"/>
          <w:divBdr>
            <w:top w:val="none" w:sz="0" w:space="0" w:color="auto"/>
            <w:left w:val="none" w:sz="0" w:space="0" w:color="auto"/>
            <w:bottom w:val="none" w:sz="0" w:space="0" w:color="auto"/>
            <w:right w:val="none" w:sz="0" w:space="0" w:color="auto"/>
          </w:divBdr>
        </w:div>
        <w:div w:id="539323801">
          <w:marLeft w:val="640"/>
          <w:marRight w:val="0"/>
          <w:marTop w:val="0"/>
          <w:marBottom w:val="0"/>
          <w:divBdr>
            <w:top w:val="none" w:sz="0" w:space="0" w:color="auto"/>
            <w:left w:val="none" w:sz="0" w:space="0" w:color="auto"/>
            <w:bottom w:val="none" w:sz="0" w:space="0" w:color="auto"/>
            <w:right w:val="none" w:sz="0" w:space="0" w:color="auto"/>
          </w:divBdr>
        </w:div>
        <w:div w:id="1038506345">
          <w:marLeft w:val="640"/>
          <w:marRight w:val="0"/>
          <w:marTop w:val="0"/>
          <w:marBottom w:val="0"/>
          <w:divBdr>
            <w:top w:val="none" w:sz="0" w:space="0" w:color="auto"/>
            <w:left w:val="none" w:sz="0" w:space="0" w:color="auto"/>
            <w:bottom w:val="none" w:sz="0" w:space="0" w:color="auto"/>
            <w:right w:val="none" w:sz="0" w:space="0" w:color="auto"/>
          </w:divBdr>
        </w:div>
        <w:div w:id="1043948458">
          <w:marLeft w:val="640"/>
          <w:marRight w:val="0"/>
          <w:marTop w:val="0"/>
          <w:marBottom w:val="0"/>
          <w:divBdr>
            <w:top w:val="none" w:sz="0" w:space="0" w:color="auto"/>
            <w:left w:val="none" w:sz="0" w:space="0" w:color="auto"/>
            <w:bottom w:val="none" w:sz="0" w:space="0" w:color="auto"/>
            <w:right w:val="none" w:sz="0" w:space="0" w:color="auto"/>
          </w:divBdr>
        </w:div>
        <w:div w:id="361708642">
          <w:marLeft w:val="640"/>
          <w:marRight w:val="0"/>
          <w:marTop w:val="0"/>
          <w:marBottom w:val="0"/>
          <w:divBdr>
            <w:top w:val="none" w:sz="0" w:space="0" w:color="auto"/>
            <w:left w:val="none" w:sz="0" w:space="0" w:color="auto"/>
            <w:bottom w:val="none" w:sz="0" w:space="0" w:color="auto"/>
            <w:right w:val="none" w:sz="0" w:space="0" w:color="auto"/>
          </w:divBdr>
        </w:div>
        <w:div w:id="429276080">
          <w:marLeft w:val="640"/>
          <w:marRight w:val="0"/>
          <w:marTop w:val="0"/>
          <w:marBottom w:val="0"/>
          <w:divBdr>
            <w:top w:val="none" w:sz="0" w:space="0" w:color="auto"/>
            <w:left w:val="none" w:sz="0" w:space="0" w:color="auto"/>
            <w:bottom w:val="none" w:sz="0" w:space="0" w:color="auto"/>
            <w:right w:val="none" w:sz="0" w:space="0" w:color="auto"/>
          </w:divBdr>
        </w:div>
        <w:div w:id="1613434784">
          <w:marLeft w:val="640"/>
          <w:marRight w:val="0"/>
          <w:marTop w:val="0"/>
          <w:marBottom w:val="0"/>
          <w:divBdr>
            <w:top w:val="none" w:sz="0" w:space="0" w:color="auto"/>
            <w:left w:val="none" w:sz="0" w:space="0" w:color="auto"/>
            <w:bottom w:val="none" w:sz="0" w:space="0" w:color="auto"/>
            <w:right w:val="none" w:sz="0" w:space="0" w:color="auto"/>
          </w:divBdr>
        </w:div>
        <w:div w:id="180627300">
          <w:marLeft w:val="640"/>
          <w:marRight w:val="0"/>
          <w:marTop w:val="0"/>
          <w:marBottom w:val="0"/>
          <w:divBdr>
            <w:top w:val="none" w:sz="0" w:space="0" w:color="auto"/>
            <w:left w:val="none" w:sz="0" w:space="0" w:color="auto"/>
            <w:bottom w:val="none" w:sz="0" w:space="0" w:color="auto"/>
            <w:right w:val="none" w:sz="0" w:space="0" w:color="auto"/>
          </w:divBdr>
        </w:div>
        <w:div w:id="728766740">
          <w:marLeft w:val="640"/>
          <w:marRight w:val="0"/>
          <w:marTop w:val="0"/>
          <w:marBottom w:val="0"/>
          <w:divBdr>
            <w:top w:val="none" w:sz="0" w:space="0" w:color="auto"/>
            <w:left w:val="none" w:sz="0" w:space="0" w:color="auto"/>
            <w:bottom w:val="none" w:sz="0" w:space="0" w:color="auto"/>
            <w:right w:val="none" w:sz="0" w:space="0" w:color="auto"/>
          </w:divBdr>
        </w:div>
        <w:div w:id="635063595">
          <w:marLeft w:val="640"/>
          <w:marRight w:val="0"/>
          <w:marTop w:val="0"/>
          <w:marBottom w:val="0"/>
          <w:divBdr>
            <w:top w:val="none" w:sz="0" w:space="0" w:color="auto"/>
            <w:left w:val="none" w:sz="0" w:space="0" w:color="auto"/>
            <w:bottom w:val="none" w:sz="0" w:space="0" w:color="auto"/>
            <w:right w:val="none" w:sz="0" w:space="0" w:color="auto"/>
          </w:divBdr>
        </w:div>
        <w:div w:id="2138453026">
          <w:marLeft w:val="640"/>
          <w:marRight w:val="0"/>
          <w:marTop w:val="0"/>
          <w:marBottom w:val="0"/>
          <w:divBdr>
            <w:top w:val="none" w:sz="0" w:space="0" w:color="auto"/>
            <w:left w:val="none" w:sz="0" w:space="0" w:color="auto"/>
            <w:bottom w:val="none" w:sz="0" w:space="0" w:color="auto"/>
            <w:right w:val="none" w:sz="0" w:space="0" w:color="auto"/>
          </w:divBdr>
        </w:div>
        <w:div w:id="145783832">
          <w:marLeft w:val="640"/>
          <w:marRight w:val="0"/>
          <w:marTop w:val="0"/>
          <w:marBottom w:val="0"/>
          <w:divBdr>
            <w:top w:val="none" w:sz="0" w:space="0" w:color="auto"/>
            <w:left w:val="none" w:sz="0" w:space="0" w:color="auto"/>
            <w:bottom w:val="none" w:sz="0" w:space="0" w:color="auto"/>
            <w:right w:val="none" w:sz="0" w:space="0" w:color="auto"/>
          </w:divBdr>
        </w:div>
        <w:div w:id="1589581076">
          <w:marLeft w:val="640"/>
          <w:marRight w:val="0"/>
          <w:marTop w:val="0"/>
          <w:marBottom w:val="0"/>
          <w:divBdr>
            <w:top w:val="none" w:sz="0" w:space="0" w:color="auto"/>
            <w:left w:val="none" w:sz="0" w:space="0" w:color="auto"/>
            <w:bottom w:val="none" w:sz="0" w:space="0" w:color="auto"/>
            <w:right w:val="none" w:sz="0" w:space="0" w:color="auto"/>
          </w:divBdr>
        </w:div>
        <w:div w:id="578101940">
          <w:marLeft w:val="640"/>
          <w:marRight w:val="0"/>
          <w:marTop w:val="0"/>
          <w:marBottom w:val="0"/>
          <w:divBdr>
            <w:top w:val="none" w:sz="0" w:space="0" w:color="auto"/>
            <w:left w:val="none" w:sz="0" w:space="0" w:color="auto"/>
            <w:bottom w:val="none" w:sz="0" w:space="0" w:color="auto"/>
            <w:right w:val="none" w:sz="0" w:space="0" w:color="auto"/>
          </w:divBdr>
        </w:div>
        <w:div w:id="1563717404">
          <w:marLeft w:val="640"/>
          <w:marRight w:val="0"/>
          <w:marTop w:val="0"/>
          <w:marBottom w:val="0"/>
          <w:divBdr>
            <w:top w:val="none" w:sz="0" w:space="0" w:color="auto"/>
            <w:left w:val="none" w:sz="0" w:space="0" w:color="auto"/>
            <w:bottom w:val="none" w:sz="0" w:space="0" w:color="auto"/>
            <w:right w:val="none" w:sz="0" w:space="0" w:color="auto"/>
          </w:divBdr>
        </w:div>
        <w:div w:id="970594649">
          <w:marLeft w:val="640"/>
          <w:marRight w:val="0"/>
          <w:marTop w:val="0"/>
          <w:marBottom w:val="0"/>
          <w:divBdr>
            <w:top w:val="none" w:sz="0" w:space="0" w:color="auto"/>
            <w:left w:val="none" w:sz="0" w:space="0" w:color="auto"/>
            <w:bottom w:val="none" w:sz="0" w:space="0" w:color="auto"/>
            <w:right w:val="none" w:sz="0" w:space="0" w:color="auto"/>
          </w:divBdr>
        </w:div>
        <w:div w:id="28799015">
          <w:marLeft w:val="640"/>
          <w:marRight w:val="0"/>
          <w:marTop w:val="0"/>
          <w:marBottom w:val="0"/>
          <w:divBdr>
            <w:top w:val="none" w:sz="0" w:space="0" w:color="auto"/>
            <w:left w:val="none" w:sz="0" w:space="0" w:color="auto"/>
            <w:bottom w:val="none" w:sz="0" w:space="0" w:color="auto"/>
            <w:right w:val="none" w:sz="0" w:space="0" w:color="auto"/>
          </w:divBdr>
        </w:div>
        <w:div w:id="770665715">
          <w:marLeft w:val="640"/>
          <w:marRight w:val="0"/>
          <w:marTop w:val="0"/>
          <w:marBottom w:val="0"/>
          <w:divBdr>
            <w:top w:val="none" w:sz="0" w:space="0" w:color="auto"/>
            <w:left w:val="none" w:sz="0" w:space="0" w:color="auto"/>
            <w:bottom w:val="none" w:sz="0" w:space="0" w:color="auto"/>
            <w:right w:val="none" w:sz="0" w:space="0" w:color="auto"/>
          </w:divBdr>
        </w:div>
        <w:div w:id="1012296436">
          <w:marLeft w:val="640"/>
          <w:marRight w:val="0"/>
          <w:marTop w:val="0"/>
          <w:marBottom w:val="0"/>
          <w:divBdr>
            <w:top w:val="none" w:sz="0" w:space="0" w:color="auto"/>
            <w:left w:val="none" w:sz="0" w:space="0" w:color="auto"/>
            <w:bottom w:val="none" w:sz="0" w:space="0" w:color="auto"/>
            <w:right w:val="none" w:sz="0" w:space="0" w:color="auto"/>
          </w:divBdr>
        </w:div>
        <w:div w:id="1146896538">
          <w:marLeft w:val="640"/>
          <w:marRight w:val="0"/>
          <w:marTop w:val="0"/>
          <w:marBottom w:val="0"/>
          <w:divBdr>
            <w:top w:val="none" w:sz="0" w:space="0" w:color="auto"/>
            <w:left w:val="none" w:sz="0" w:space="0" w:color="auto"/>
            <w:bottom w:val="none" w:sz="0" w:space="0" w:color="auto"/>
            <w:right w:val="none" w:sz="0" w:space="0" w:color="auto"/>
          </w:divBdr>
        </w:div>
        <w:div w:id="1850679566">
          <w:marLeft w:val="640"/>
          <w:marRight w:val="0"/>
          <w:marTop w:val="0"/>
          <w:marBottom w:val="0"/>
          <w:divBdr>
            <w:top w:val="none" w:sz="0" w:space="0" w:color="auto"/>
            <w:left w:val="none" w:sz="0" w:space="0" w:color="auto"/>
            <w:bottom w:val="none" w:sz="0" w:space="0" w:color="auto"/>
            <w:right w:val="none" w:sz="0" w:space="0" w:color="auto"/>
          </w:divBdr>
        </w:div>
        <w:div w:id="460658797">
          <w:marLeft w:val="640"/>
          <w:marRight w:val="0"/>
          <w:marTop w:val="0"/>
          <w:marBottom w:val="0"/>
          <w:divBdr>
            <w:top w:val="none" w:sz="0" w:space="0" w:color="auto"/>
            <w:left w:val="none" w:sz="0" w:space="0" w:color="auto"/>
            <w:bottom w:val="none" w:sz="0" w:space="0" w:color="auto"/>
            <w:right w:val="none" w:sz="0" w:space="0" w:color="auto"/>
          </w:divBdr>
        </w:div>
        <w:div w:id="317079739">
          <w:marLeft w:val="640"/>
          <w:marRight w:val="0"/>
          <w:marTop w:val="0"/>
          <w:marBottom w:val="0"/>
          <w:divBdr>
            <w:top w:val="none" w:sz="0" w:space="0" w:color="auto"/>
            <w:left w:val="none" w:sz="0" w:space="0" w:color="auto"/>
            <w:bottom w:val="none" w:sz="0" w:space="0" w:color="auto"/>
            <w:right w:val="none" w:sz="0" w:space="0" w:color="auto"/>
          </w:divBdr>
        </w:div>
        <w:div w:id="1839079759">
          <w:marLeft w:val="640"/>
          <w:marRight w:val="0"/>
          <w:marTop w:val="0"/>
          <w:marBottom w:val="0"/>
          <w:divBdr>
            <w:top w:val="none" w:sz="0" w:space="0" w:color="auto"/>
            <w:left w:val="none" w:sz="0" w:space="0" w:color="auto"/>
            <w:bottom w:val="none" w:sz="0" w:space="0" w:color="auto"/>
            <w:right w:val="none" w:sz="0" w:space="0" w:color="auto"/>
          </w:divBdr>
        </w:div>
        <w:div w:id="1614091616">
          <w:marLeft w:val="640"/>
          <w:marRight w:val="0"/>
          <w:marTop w:val="0"/>
          <w:marBottom w:val="0"/>
          <w:divBdr>
            <w:top w:val="none" w:sz="0" w:space="0" w:color="auto"/>
            <w:left w:val="none" w:sz="0" w:space="0" w:color="auto"/>
            <w:bottom w:val="none" w:sz="0" w:space="0" w:color="auto"/>
            <w:right w:val="none" w:sz="0" w:space="0" w:color="auto"/>
          </w:divBdr>
        </w:div>
        <w:div w:id="612589287">
          <w:marLeft w:val="640"/>
          <w:marRight w:val="0"/>
          <w:marTop w:val="0"/>
          <w:marBottom w:val="0"/>
          <w:divBdr>
            <w:top w:val="none" w:sz="0" w:space="0" w:color="auto"/>
            <w:left w:val="none" w:sz="0" w:space="0" w:color="auto"/>
            <w:bottom w:val="none" w:sz="0" w:space="0" w:color="auto"/>
            <w:right w:val="none" w:sz="0" w:space="0" w:color="auto"/>
          </w:divBdr>
        </w:div>
        <w:div w:id="1624143983">
          <w:marLeft w:val="640"/>
          <w:marRight w:val="0"/>
          <w:marTop w:val="0"/>
          <w:marBottom w:val="0"/>
          <w:divBdr>
            <w:top w:val="none" w:sz="0" w:space="0" w:color="auto"/>
            <w:left w:val="none" w:sz="0" w:space="0" w:color="auto"/>
            <w:bottom w:val="none" w:sz="0" w:space="0" w:color="auto"/>
            <w:right w:val="none" w:sz="0" w:space="0" w:color="auto"/>
          </w:divBdr>
        </w:div>
        <w:div w:id="1445686762">
          <w:marLeft w:val="640"/>
          <w:marRight w:val="0"/>
          <w:marTop w:val="0"/>
          <w:marBottom w:val="0"/>
          <w:divBdr>
            <w:top w:val="none" w:sz="0" w:space="0" w:color="auto"/>
            <w:left w:val="none" w:sz="0" w:space="0" w:color="auto"/>
            <w:bottom w:val="none" w:sz="0" w:space="0" w:color="auto"/>
            <w:right w:val="none" w:sz="0" w:space="0" w:color="auto"/>
          </w:divBdr>
        </w:div>
        <w:div w:id="1416320913">
          <w:marLeft w:val="640"/>
          <w:marRight w:val="0"/>
          <w:marTop w:val="0"/>
          <w:marBottom w:val="0"/>
          <w:divBdr>
            <w:top w:val="none" w:sz="0" w:space="0" w:color="auto"/>
            <w:left w:val="none" w:sz="0" w:space="0" w:color="auto"/>
            <w:bottom w:val="none" w:sz="0" w:space="0" w:color="auto"/>
            <w:right w:val="none" w:sz="0" w:space="0" w:color="auto"/>
          </w:divBdr>
        </w:div>
        <w:div w:id="1717925485">
          <w:marLeft w:val="640"/>
          <w:marRight w:val="0"/>
          <w:marTop w:val="0"/>
          <w:marBottom w:val="0"/>
          <w:divBdr>
            <w:top w:val="none" w:sz="0" w:space="0" w:color="auto"/>
            <w:left w:val="none" w:sz="0" w:space="0" w:color="auto"/>
            <w:bottom w:val="none" w:sz="0" w:space="0" w:color="auto"/>
            <w:right w:val="none" w:sz="0" w:space="0" w:color="auto"/>
          </w:divBdr>
        </w:div>
        <w:div w:id="1689525991">
          <w:marLeft w:val="640"/>
          <w:marRight w:val="0"/>
          <w:marTop w:val="0"/>
          <w:marBottom w:val="0"/>
          <w:divBdr>
            <w:top w:val="none" w:sz="0" w:space="0" w:color="auto"/>
            <w:left w:val="none" w:sz="0" w:space="0" w:color="auto"/>
            <w:bottom w:val="none" w:sz="0" w:space="0" w:color="auto"/>
            <w:right w:val="none" w:sz="0" w:space="0" w:color="auto"/>
          </w:divBdr>
        </w:div>
        <w:div w:id="241574318">
          <w:marLeft w:val="640"/>
          <w:marRight w:val="0"/>
          <w:marTop w:val="0"/>
          <w:marBottom w:val="0"/>
          <w:divBdr>
            <w:top w:val="none" w:sz="0" w:space="0" w:color="auto"/>
            <w:left w:val="none" w:sz="0" w:space="0" w:color="auto"/>
            <w:bottom w:val="none" w:sz="0" w:space="0" w:color="auto"/>
            <w:right w:val="none" w:sz="0" w:space="0" w:color="auto"/>
          </w:divBdr>
        </w:div>
        <w:div w:id="487401419">
          <w:marLeft w:val="640"/>
          <w:marRight w:val="0"/>
          <w:marTop w:val="0"/>
          <w:marBottom w:val="0"/>
          <w:divBdr>
            <w:top w:val="none" w:sz="0" w:space="0" w:color="auto"/>
            <w:left w:val="none" w:sz="0" w:space="0" w:color="auto"/>
            <w:bottom w:val="none" w:sz="0" w:space="0" w:color="auto"/>
            <w:right w:val="none" w:sz="0" w:space="0" w:color="auto"/>
          </w:divBdr>
        </w:div>
        <w:div w:id="766654746">
          <w:marLeft w:val="640"/>
          <w:marRight w:val="0"/>
          <w:marTop w:val="0"/>
          <w:marBottom w:val="0"/>
          <w:divBdr>
            <w:top w:val="none" w:sz="0" w:space="0" w:color="auto"/>
            <w:left w:val="none" w:sz="0" w:space="0" w:color="auto"/>
            <w:bottom w:val="none" w:sz="0" w:space="0" w:color="auto"/>
            <w:right w:val="none" w:sz="0" w:space="0" w:color="auto"/>
          </w:divBdr>
        </w:div>
        <w:div w:id="1177889072">
          <w:marLeft w:val="640"/>
          <w:marRight w:val="0"/>
          <w:marTop w:val="0"/>
          <w:marBottom w:val="0"/>
          <w:divBdr>
            <w:top w:val="none" w:sz="0" w:space="0" w:color="auto"/>
            <w:left w:val="none" w:sz="0" w:space="0" w:color="auto"/>
            <w:bottom w:val="none" w:sz="0" w:space="0" w:color="auto"/>
            <w:right w:val="none" w:sz="0" w:space="0" w:color="auto"/>
          </w:divBdr>
        </w:div>
        <w:div w:id="875697165">
          <w:marLeft w:val="640"/>
          <w:marRight w:val="0"/>
          <w:marTop w:val="0"/>
          <w:marBottom w:val="0"/>
          <w:divBdr>
            <w:top w:val="none" w:sz="0" w:space="0" w:color="auto"/>
            <w:left w:val="none" w:sz="0" w:space="0" w:color="auto"/>
            <w:bottom w:val="none" w:sz="0" w:space="0" w:color="auto"/>
            <w:right w:val="none" w:sz="0" w:space="0" w:color="auto"/>
          </w:divBdr>
        </w:div>
        <w:div w:id="1111708874">
          <w:marLeft w:val="640"/>
          <w:marRight w:val="0"/>
          <w:marTop w:val="0"/>
          <w:marBottom w:val="0"/>
          <w:divBdr>
            <w:top w:val="none" w:sz="0" w:space="0" w:color="auto"/>
            <w:left w:val="none" w:sz="0" w:space="0" w:color="auto"/>
            <w:bottom w:val="none" w:sz="0" w:space="0" w:color="auto"/>
            <w:right w:val="none" w:sz="0" w:space="0" w:color="auto"/>
          </w:divBdr>
        </w:div>
        <w:div w:id="1693219879">
          <w:marLeft w:val="640"/>
          <w:marRight w:val="0"/>
          <w:marTop w:val="0"/>
          <w:marBottom w:val="0"/>
          <w:divBdr>
            <w:top w:val="none" w:sz="0" w:space="0" w:color="auto"/>
            <w:left w:val="none" w:sz="0" w:space="0" w:color="auto"/>
            <w:bottom w:val="none" w:sz="0" w:space="0" w:color="auto"/>
            <w:right w:val="none" w:sz="0" w:space="0" w:color="auto"/>
          </w:divBdr>
        </w:div>
        <w:div w:id="216860593">
          <w:marLeft w:val="640"/>
          <w:marRight w:val="0"/>
          <w:marTop w:val="0"/>
          <w:marBottom w:val="0"/>
          <w:divBdr>
            <w:top w:val="none" w:sz="0" w:space="0" w:color="auto"/>
            <w:left w:val="none" w:sz="0" w:space="0" w:color="auto"/>
            <w:bottom w:val="none" w:sz="0" w:space="0" w:color="auto"/>
            <w:right w:val="none" w:sz="0" w:space="0" w:color="auto"/>
          </w:divBdr>
        </w:div>
        <w:div w:id="683558511">
          <w:marLeft w:val="640"/>
          <w:marRight w:val="0"/>
          <w:marTop w:val="0"/>
          <w:marBottom w:val="0"/>
          <w:divBdr>
            <w:top w:val="none" w:sz="0" w:space="0" w:color="auto"/>
            <w:left w:val="none" w:sz="0" w:space="0" w:color="auto"/>
            <w:bottom w:val="none" w:sz="0" w:space="0" w:color="auto"/>
            <w:right w:val="none" w:sz="0" w:space="0" w:color="auto"/>
          </w:divBdr>
        </w:div>
        <w:div w:id="503592977">
          <w:marLeft w:val="640"/>
          <w:marRight w:val="0"/>
          <w:marTop w:val="0"/>
          <w:marBottom w:val="0"/>
          <w:divBdr>
            <w:top w:val="none" w:sz="0" w:space="0" w:color="auto"/>
            <w:left w:val="none" w:sz="0" w:space="0" w:color="auto"/>
            <w:bottom w:val="none" w:sz="0" w:space="0" w:color="auto"/>
            <w:right w:val="none" w:sz="0" w:space="0" w:color="auto"/>
          </w:divBdr>
        </w:div>
        <w:div w:id="26831947">
          <w:marLeft w:val="640"/>
          <w:marRight w:val="0"/>
          <w:marTop w:val="0"/>
          <w:marBottom w:val="0"/>
          <w:divBdr>
            <w:top w:val="none" w:sz="0" w:space="0" w:color="auto"/>
            <w:left w:val="none" w:sz="0" w:space="0" w:color="auto"/>
            <w:bottom w:val="none" w:sz="0" w:space="0" w:color="auto"/>
            <w:right w:val="none" w:sz="0" w:space="0" w:color="auto"/>
          </w:divBdr>
        </w:div>
        <w:div w:id="507183730">
          <w:marLeft w:val="640"/>
          <w:marRight w:val="0"/>
          <w:marTop w:val="0"/>
          <w:marBottom w:val="0"/>
          <w:divBdr>
            <w:top w:val="none" w:sz="0" w:space="0" w:color="auto"/>
            <w:left w:val="none" w:sz="0" w:space="0" w:color="auto"/>
            <w:bottom w:val="none" w:sz="0" w:space="0" w:color="auto"/>
            <w:right w:val="none" w:sz="0" w:space="0" w:color="auto"/>
          </w:divBdr>
        </w:div>
        <w:div w:id="1746877235">
          <w:marLeft w:val="640"/>
          <w:marRight w:val="0"/>
          <w:marTop w:val="0"/>
          <w:marBottom w:val="0"/>
          <w:divBdr>
            <w:top w:val="none" w:sz="0" w:space="0" w:color="auto"/>
            <w:left w:val="none" w:sz="0" w:space="0" w:color="auto"/>
            <w:bottom w:val="none" w:sz="0" w:space="0" w:color="auto"/>
            <w:right w:val="none" w:sz="0" w:space="0" w:color="auto"/>
          </w:divBdr>
        </w:div>
        <w:div w:id="649940850">
          <w:marLeft w:val="640"/>
          <w:marRight w:val="0"/>
          <w:marTop w:val="0"/>
          <w:marBottom w:val="0"/>
          <w:divBdr>
            <w:top w:val="none" w:sz="0" w:space="0" w:color="auto"/>
            <w:left w:val="none" w:sz="0" w:space="0" w:color="auto"/>
            <w:bottom w:val="none" w:sz="0" w:space="0" w:color="auto"/>
            <w:right w:val="none" w:sz="0" w:space="0" w:color="auto"/>
          </w:divBdr>
        </w:div>
        <w:div w:id="1699314923">
          <w:marLeft w:val="640"/>
          <w:marRight w:val="0"/>
          <w:marTop w:val="0"/>
          <w:marBottom w:val="0"/>
          <w:divBdr>
            <w:top w:val="none" w:sz="0" w:space="0" w:color="auto"/>
            <w:left w:val="none" w:sz="0" w:space="0" w:color="auto"/>
            <w:bottom w:val="none" w:sz="0" w:space="0" w:color="auto"/>
            <w:right w:val="none" w:sz="0" w:space="0" w:color="auto"/>
          </w:divBdr>
        </w:div>
        <w:div w:id="1844081627">
          <w:marLeft w:val="640"/>
          <w:marRight w:val="0"/>
          <w:marTop w:val="0"/>
          <w:marBottom w:val="0"/>
          <w:divBdr>
            <w:top w:val="none" w:sz="0" w:space="0" w:color="auto"/>
            <w:left w:val="none" w:sz="0" w:space="0" w:color="auto"/>
            <w:bottom w:val="none" w:sz="0" w:space="0" w:color="auto"/>
            <w:right w:val="none" w:sz="0" w:space="0" w:color="auto"/>
          </w:divBdr>
        </w:div>
        <w:div w:id="840311942">
          <w:marLeft w:val="640"/>
          <w:marRight w:val="0"/>
          <w:marTop w:val="0"/>
          <w:marBottom w:val="0"/>
          <w:divBdr>
            <w:top w:val="none" w:sz="0" w:space="0" w:color="auto"/>
            <w:left w:val="none" w:sz="0" w:space="0" w:color="auto"/>
            <w:bottom w:val="none" w:sz="0" w:space="0" w:color="auto"/>
            <w:right w:val="none" w:sz="0" w:space="0" w:color="auto"/>
          </w:divBdr>
        </w:div>
        <w:div w:id="894896878">
          <w:marLeft w:val="640"/>
          <w:marRight w:val="0"/>
          <w:marTop w:val="0"/>
          <w:marBottom w:val="0"/>
          <w:divBdr>
            <w:top w:val="none" w:sz="0" w:space="0" w:color="auto"/>
            <w:left w:val="none" w:sz="0" w:space="0" w:color="auto"/>
            <w:bottom w:val="none" w:sz="0" w:space="0" w:color="auto"/>
            <w:right w:val="none" w:sz="0" w:space="0" w:color="auto"/>
          </w:divBdr>
        </w:div>
        <w:div w:id="1336109777">
          <w:marLeft w:val="640"/>
          <w:marRight w:val="0"/>
          <w:marTop w:val="0"/>
          <w:marBottom w:val="0"/>
          <w:divBdr>
            <w:top w:val="none" w:sz="0" w:space="0" w:color="auto"/>
            <w:left w:val="none" w:sz="0" w:space="0" w:color="auto"/>
            <w:bottom w:val="none" w:sz="0" w:space="0" w:color="auto"/>
            <w:right w:val="none" w:sz="0" w:space="0" w:color="auto"/>
          </w:divBdr>
        </w:div>
        <w:div w:id="2107573357">
          <w:marLeft w:val="640"/>
          <w:marRight w:val="0"/>
          <w:marTop w:val="0"/>
          <w:marBottom w:val="0"/>
          <w:divBdr>
            <w:top w:val="none" w:sz="0" w:space="0" w:color="auto"/>
            <w:left w:val="none" w:sz="0" w:space="0" w:color="auto"/>
            <w:bottom w:val="none" w:sz="0" w:space="0" w:color="auto"/>
            <w:right w:val="none" w:sz="0" w:space="0" w:color="auto"/>
          </w:divBdr>
        </w:div>
        <w:div w:id="1189369049">
          <w:marLeft w:val="640"/>
          <w:marRight w:val="0"/>
          <w:marTop w:val="0"/>
          <w:marBottom w:val="0"/>
          <w:divBdr>
            <w:top w:val="none" w:sz="0" w:space="0" w:color="auto"/>
            <w:left w:val="none" w:sz="0" w:space="0" w:color="auto"/>
            <w:bottom w:val="none" w:sz="0" w:space="0" w:color="auto"/>
            <w:right w:val="none" w:sz="0" w:space="0" w:color="auto"/>
          </w:divBdr>
        </w:div>
        <w:div w:id="448814163">
          <w:marLeft w:val="640"/>
          <w:marRight w:val="0"/>
          <w:marTop w:val="0"/>
          <w:marBottom w:val="0"/>
          <w:divBdr>
            <w:top w:val="none" w:sz="0" w:space="0" w:color="auto"/>
            <w:left w:val="none" w:sz="0" w:space="0" w:color="auto"/>
            <w:bottom w:val="none" w:sz="0" w:space="0" w:color="auto"/>
            <w:right w:val="none" w:sz="0" w:space="0" w:color="auto"/>
          </w:divBdr>
        </w:div>
        <w:div w:id="52852232">
          <w:marLeft w:val="640"/>
          <w:marRight w:val="0"/>
          <w:marTop w:val="0"/>
          <w:marBottom w:val="0"/>
          <w:divBdr>
            <w:top w:val="none" w:sz="0" w:space="0" w:color="auto"/>
            <w:left w:val="none" w:sz="0" w:space="0" w:color="auto"/>
            <w:bottom w:val="none" w:sz="0" w:space="0" w:color="auto"/>
            <w:right w:val="none" w:sz="0" w:space="0" w:color="auto"/>
          </w:divBdr>
        </w:div>
        <w:div w:id="867068016">
          <w:marLeft w:val="640"/>
          <w:marRight w:val="0"/>
          <w:marTop w:val="0"/>
          <w:marBottom w:val="0"/>
          <w:divBdr>
            <w:top w:val="none" w:sz="0" w:space="0" w:color="auto"/>
            <w:left w:val="none" w:sz="0" w:space="0" w:color="auto"/>
            <w:bottom w:val="none" w:sz="0" w:space="0" w:color="auto"/>
            <w:right w:val="none" w:sz="0" w:space="0" w:color="auto"/>
          </w:divBdr>
        </w:div>
        <w:div w:id="963853071">
          <w:marLeft w:val="640"/>
          <w:marRight w:val="0"/>
          <w:marTop w:val="0"/>
          <w:marBottom w:val="0"/>
          <w:divBdr>
            <w:top w:val="none" w:sz="0" w:space="0" w:color="auto"/>
            <w:left w:val="none" w:sz="0" w:space="0" w:color="auto"/>
            <w:bottom w:val="none" w:sz="0" w:space="0" w:color="auto"/>
            <w:right w:val="none" w:sz="0" w:space="0" w:color="auto"/>
          </w:divBdr>
        </w:div>
        <w:div w:id="1470783094">
          <w:marLeft w:val="640"/>
          <w:marRight w:val="0"/>
          <w:marTop w:val="0"/>
          <w:marBottom w:val="0"/>
          <w:divBdr>
            <w:top w:val="none" w:sz="0" w:space="0" w:color="auto"/>
            <w:left w:val="none" w:sz="0" w:space="0" w:color="auto"/>
            <w:bottom w:val="none" w:sz="0" w:space="0" w:color="auto"/>
            <w:right w:val="none" w:sz="0" w:space="0" w:color="auto"/>
          </w:divBdr>
        </w:div>
        <w:div w:id="1832522259">
          <w:marLeft w:val="640"/>
          <w:marRight w:val="0"/>
          <w:marTop w:val="0"/>
          <w:marBottom w:val="0"/>
          <w:divBdr>
            <w:top w:val="none" w:sz="0" w:space="0" w:color="auto"/>
            <w:left w:val="none" w:sz="0" w:space="0" w:color="auto"/>
            <w:bottom w:val="none" w:sz="0" w:space="0" w:color="auto"/>
            <w:right w:val="none" w:sz="0" w:space="0" w:color="auto"/>
          </w:divBdr>
        </w:div>
      </w:divsChild>
    </w:div>
    <w:div w:id="1743871152">
      <w:bodyDiv w:val="1"/>
      <w:marLeft w:val="0"/>
      <w:marRight w:val="0"/>
      <w:marTop w:val="0"/>
      <w:marBottom w:val="0"/>
      <w:divBdr>
        <w:top w:val="none" w:sz="0" w:space="0" w:color="auto"/>
        <w:left w:val="none" w:sz="0" w:space="0" w:color="auto"/>
        <w:bottom w:val="none" w:sz="0" w:space="0" w:color="auto"/>
        <w:right w:val="none" w:sz="0" w:space="0" w:color="auto"/>
      </w:divBdr>
      <w:divsChild>
        <w:div w:id="459618098">
          <w:marLeft w:val="640"/>
          <w:marRight w:val="0"/>
          <w:marTop w:val="0"/>
          <w:marBottom w:val="0"/>
          <w:divBdr>
            <w:top w:val="none" w:sz="0" w:space="0" w:color="auto"/>
            <w:left w:val="none" w:sz="0" w:space="0" w:color="auto"/>
            <w:bottom w:val="none" w:sz="0" w:space="0" w:color="auto"/>
            <w:right w:val="none" w:sz="0" w:space="0" w:color="auto"/>
          </w:divBdr>
        </w:div>
        <w:div w:id="328950683">
          <w:marLeft w:val="640"/>
          <w:marRight w:val="0"/>
          <w:marTop w:val="0"/>
          <w:marBottom w:val="0"/>
          <w:divBdr>
            <w:top w:val="none" w:sz="0" w:space="0" w:color="auto"/>
            <w:left w:val="none" w:sz="0" w:space="0" w:color="auto"/>
            <w:bottom w:val="none" w:sz="0" w:space="0" w:color="auto"/>
            <w:right w:val="none" w:sz="0" w:space="0" w:color="auto"/>
          </w:divBdr>
        </w:div>
        <w:div w:id="1427386586">
          <w:marLeft w:val="640"/>
          <w:marRight w:val="0"/>
          <w:marTop w:val="0"/>
          <w:marBottom w:val="0"/>
          <w:divBdr>
            <w:top w:val="none" w:sz="0" w:space="0" w:color="auto"/>
            <w:left w:val="none" w:sz="0" w:space="0" w:color="auto"/>
            <w:bottom w:val="none" w:sz="0" w:space="0" w:color="auto"/>
            <w:right w:val="none" w:sz="0" w:space="0" w:color="auto"/>
          </w:divBdr>
        </w:div>
        <w:div w:id="689835966">
          <w:marLeft w:val="640"/>
          <w:marRight w:val="0"/>
          <w:marTop w:val="0"/>
          <w:marBottom w:val="0"/>
          <w:divBdr>
            <w:top w:val="none" w:sz="0" w:space="0" w:color="auto"/>
            <w:left w:val="none" w:sz="0" w:space="0" w:color="auto"/>
            <w:bottom w:val="none" w:sz="0" w:space="0" w:color="auto"/>
            <w:right w:val="none" w:sz="0" w:space="0" w:color="auto"/>
          </w:divBdr>
        </w:div>
        <w:div w:id="1978216491">
          <w:marLeft w:val="640"/>
          <w:marRight w:val="0"/>
          <w:marTop w:val="0"/>
          <w:marBottom w:val="0"/>
          <w:divBdr>
            <w:top w:val="none" w:sz="0" w:space="0" w:color="auto"/>
            <w:left w:val="none" w:sz="0" w:space="0" w:color="auto"/>
            <w:bottom w:val="none" w:sz="0" w:space="0" w:color="auto"/>
            <w:right w:val="none" w:sz="0" w:space="0" w:color="auto"/>
          </w:divBdr>
        </w:div>
        <w:div w:id="37710630">
          <w:marLeft w:val="640"/>
          <w:marRight w:val="0"/>
          <w:marTop w:val="0"/>
          <w:marBottom w:val="0"/>
          <w:divBdr>
            <w:top w:val="none" w:sz="0" w:space="0" w:color="auto"/>
            <w:left w:val="none" w:sz="0" w:space="0" w:color="auto"/>
            <w:bottom w:val="none" w:sz="0" w:space="0" w:color="auto"/>
            <w:right w:val="none" w:sz="0" w:space="0" w:color="auto"/>
          </w:divBdr>
        </w:div>
        <w:div w:id="699354359">
          <w:marLeft w:val="640"/>
          <w:marRight w:val="0"/>
          <w:marTop w:val="0"/>
          <w:marBottom w:val="0"/>
          <w:divBdr>
            <w:top w:val="none" w:sz="0" w:space="0" w:color="auto"/>
            <w:left w:val="none" w:sz="0" w:space="0" w:color="auto"/>
            <w:bottom w:val="none" w:sz="0" w:space="0" w:color="auto"/>
            <w:right w:val="none" w:sz="0" w:space="0" w:color="auto"/>
          </w:divBdr>
        </w:div>
        <w:div w:id="1138064441">
          <w:marLeft w:val="640"/>
          <w:marRight w:val="0"/>
          <w:marTop w:val="0"/>
          <w:marBottom w:val="0"/>
          <w:divBdr>
            <w:top w:val="none" w:sz="0" w:space="0" w:color="auto"/>
            <w:left w:val="none" w:sz="0" w:space="0" w:color="auto"/>
            <w:bottom w:val="none" w:sz="0" w:space="0" w:color="auto"/>
            <w:right w:val="none" w:sz="0" w:space="0" w:color="auto"/>
          </w:divBdr>
        </w:div>
        <w:div w:id="1298951518">
          <w:marLeft w:val="640"/>
          <w:marRight w:val="0"/>
          <w:marTop w:val="0"/>
          <w:marBottom w:val="0"/>
          <w:divBdr>
            <w:top w:val="none" w:sz="0" w:space="0" w:color="auto"/>
            <w:left w:val="none" w:sz="0" w:space="0" w:color="auto"/>
            <w:bottom w:val="none" w:sz="0" w:space="0" w:color="auto"/>
            <w:right w:val="none" w:sz="0" w:space="0" w:color="auto"/>
          </w:divBdr>
        </w:div>
        <w:div w:id="1628194910">
          <w:marLeft w:val="640"/>
          <w:marRight w:val="0"/>
          <w:marTop w:val="0"/>
          <w:marBottom w:val="0"/>
          <w:divBdr>
            <w:top w:val="none" w:sz="0" w:space="0" w:color="auto"/>
            <w:left w:val="none" w:sz="0" w:space="0" w:color="auto"/>
            <w:bottom w:val="none" w:sz="0" w:space="0" w:color="auto"/>
            <w:right w:val="none" w:sz="0" w:space="0" w:color="auto"/>
          </w:divBdr>
        </w:div>
        <w:div w:id="1351105305">
          <w:marLeft w:val="640"/>
          <w:marRight w:val="0"/>
          <w:marTop w:val="0"/>
          <w:marBottom w:val="0"/>
          <w:divBdr>
            <w:top w:val="none" w:sz="0" w:space="0" w:color="auto"/>
            <w:left w:val="none" w:sz="0" w:space="0" w:color="auto"/>
            <w:bottom w:val="none" w:sz="0" w:space="0" w:color="auto"/>
            <w:right w:val="none" w:sz="0" w:space="0" w:color="auto"/>
          </w:divBdr>
        </w:div>
        <w:div w:id="1306156197">
          <w:marLeft w:val="640"/>
          <w:marRight w:val="0"/>
          <w:marTop w:val="0"/>
          <w:marBottom w:val="0"/>
          <w:divBdr>
            <w:top w:val="none" w:sz="0" w:space="0" w:color="auto"/>
            <w:left w:val="none" w:sz="0" w:space="0" w:color="auto"/>
            <w:bottom w:val="none" w:sz="0" w:space="0" w:color="auto"/>
            <w:right w:val="none" w:sz="0" w:space="0" w:color="auto"/>
          </w:divBdr>
        </w:div>
        <w:div w:id="1516919511">
          <w:marLeft w:val="640"/>
          <w:marRight w:val="0"/>
          <w:marTop w:val="0"/>
          <w:marBottom w:val="0"/>
          <w:divBdr>
            <w:top w:val="none" w:sz="0" w:space="0" w:color="auto"/>
            <w:left w:val="none" w:sz="0" w:space="0" w:color="auto"/>
            <w:bottom w:val="none" w:sz="0" w:space="0" w:color="auto"/>
            <w:right w:val="none" w:sz="0" w:space="0" w:color="auto"/>
          </w:divBdr>
        </w:div>
        <w:div w:id="94910525">
          <w:marLeft w:val="640"/>
          <w:marRight w:val="0"/>
          <w:marTop w:val="0"/>
          <w:marBottom w:val="0"/>
          <w:divBdr>
            <w:top w:val="none" w:sz="0" w:space="0" w:color="auto"/>
            <w:left w:val="none" w:sz="0" w:space="0" w:color="auto"/>
            <w:bottom w:val="none" w:sz="0" w:space="0" w:color="auto"/>
            <w:right w:val="none" w:sz="0" w:space="0" w:color="auto"/>
          </w:divBdr>
        </w:div>
        <w:div w:id="491529821">
          <w:marLeft w:val="640"/>
          <w:marRight w:val="0"/>
          <w:marTop w:val="0"/>
          <w:marBottom w:val="0"/>
          <w:divBdr>
            <w:top w:val="none" w:sz="0" w:space="0" w:color="auto"/>
            <w:left w:val="none" w:sz="0" w:space="0" w:color="auto"/>
            <w:bottom w:val="none" w:sz="0" w:space="0" w:color="auto"/>
            <w:right w:val="none" w:sz="0" w:space="0" w:color="auto"/>
          </w:divBdr>
        </w:div>
        <w:div w:id="1333222229">
          <w:marLeft w:val="640"/>
          <w:marRight w:val="0"/>
          <w:marTop w:val="0"/>
          <w:marBottom w:val="0"/>
          <w:divBdr>
            <w:top w:val="none" w:sz="0" w:space="0" w:color="auto"/>
            <w:left w:val="none" w:sz="0" w:space="0" w:color="auto"/>
            <w:bottom w:val="none" w:sz="0" w:space="0" w:color="auto"/>
            <w:right w:val="none" w:sz="0" w:space="0" w:color="auto"/>
          </w:divBdr>
        </w:div>
        <w:div w:id="1809742708">
          <w:marLeft w:val="640"/>
          <w:marRight w:val="0"/>
          <w:marTop w:val="0"/>
          <w:marBottom w:val="0"/>
          <w:divBdr>
            <w:top w:val="none" w:sz="0" w:space="0" w:color="auto"/>
            <w:left w:val="none" w:sz="0" w:space="0" w:color="auto"/>
            <w:bottom w:val="none" w:sz="0" w:space="0" w:color="auto"/>
            <w:right w:val="none" w:sz="0" w:space="0" w:color="auto"/>
          </w:divBdr>
        </w:div>
        <w:div w:id="964311391">
          <w:marLeft w:val="640"/>
          <w:marRight w:val="0"/>
          <w:marTop w:val="0"/>
          <w:marBottom w:val="0"/>
          <w:divBdr>
            <w:top w:val="none" w:sz="0" w:space="0" w:color="auto"/>
            <w:left w:val="none" w:sz="0" w:space="0" w:color="auto"/>
            <w:bottom w:val="none" w:sz="0" w:space="0" w:color="auto"/>
            <w:right w:val="none" w:sz="0" w:space="0" w:color="auto"/>
          </w:divBdr>
        </w:div>
        <w:div w:id="61753174">
          <w:marLeft w:val="640"/>
          <w:marRight w:val="0"/>
          <w:marTop w:val="0"/>
          <w:marBottom w:val="0"/>
          <w:divBdr>
            <w:top w:val="none" w:sz="0" w:space="0" w:color="auto"/>
            <w:left w:val="none" w:sz="0" w:space="0" w:color="auto"/>
            <w:bottom w:val="none" w:sz="0" w:space="0" w:color="auto"/>
            <w:right w:val="none" w:sz="0" w:space="0" w:color="auto"/>
          </w:divBdr>
        </w:div>
        <w:div w:id="1427732395">
          <w:marLeft w:val="640"/>
          <w:marRight w:val="0"/>
          <w:marTop w:val="0"/>
          <w:marBottom w:val="0"/>
          <w:divBdr>
            <w:top w:val="none" w:sz="0" w:space="0" w:color="auto"/>
            <w:left w:val="none" w:sz="0" w:space="0" w:color="auto"/>
            <w:bottom w:val="none" w:sz="0" w:space="0" w:color="auto"/>
            <w:right w:val="none" w:sz="0" w:space="0" w:color="auto"/>
          </w:divBdr>
        </w:div>
        <w:div w:id="193231631">
          <w:marLeft w:val="640"/>
          <w:marRight w:val="0"/>
          <w:marTop w:val="0"/>
          <w:marBottom w:val="0"/>
          <w:divBdr>
            <w:top w:val="none" w:sz="0" w:space="0" w:color="auto"/>
            <w:left w:val="none" w:sz="0" w:space="0" w:color="auto"/>
            <w:bottom w:val="none" w:sz="0" w:space="0" w:color="auto"/>
            <w:right w:val="none" w:sz="0" w:space="0" w:color="auto"/>
          </w:divBdr>
        </w:div>
        <w:div w:id="173690491">
          <w:marLeft w:val="640"/>
          <w:marRight w:val="0"/>
          <w:marTop w:val="0"/>
          <w:marBottom w:val="0"/>
          <w:divBdr>
            <w:top w:val="none" w:sz="0" w:space="0" w:color="auto"/>
            <w:left w:val="none" w:sz="0" w:space="0" w:color="auto"/>
            <w:bottom w:val="none" w:sz="0" w:space="0" w:color="auto"/>
            <w:right w:val="none" w:sz="0" w:space="0" w:color="auto"/>
          </w:divBdr>
        </w:div>
        <w:div w:id="1952736662">
          <w:marLeft w:val="640"/>
          <w:marRight w:val="0"/>
          <w:marTop w:val="0"/>
          <w:marBottom w:val="0"/>
          <w:divBdr>
            <w:top w:val="none" w:sz="0" w:space="0" w:color="auto"/>
            <w:left w:val="none" w:sz="0" w:space="0" w:color="auto"/>
            <w:bottom w:val="none" w:sz="0" w:space="0" w:color="auto"/>
            <w:right w:val="none" w:sz="0" w:space="0" w:color="auto"/>
          </w:divBdr>
        </w:div>
        <w:div w:id="1360861808">
          <w:marLeft w:val="640"/>
          <w:marRight w:val="0"/>
          <w:marTop w:val="0"/>
          <w:marBottom w:val="0"/>
          <w:divBdr>
            <w:top w:val="none" w:sz="0" w:space="0" w:color="auto"/>
            <w:left w:val="none" w:sz="0" w:space="0" w:color="auto"/>
            <w:bottom w:val="none" w:sz="0" w:space="0" w:color="auto"/>
            <w:right w:val="none" w:sz="0" w:space="0" w:color="auto"/>
          </w:divBdr>
        </w:div>
        <w:div w:id="1256132068">
          <w:marLeft w:val="640"/>
          <w:marRight w:val="0"/>
          <w:marTop w:val="0"/>
          <w:marBottom w:val="0"/>
          <w:divBdr>
            <w:top w:val="none" w:sz="0" w:space="0" w:color="auto"/>
            <w:left w:val="none" w:sz="0" w:space="0" w:color="auto"/>
            <w:bottom w:val="none" w:sz="0" w:space="0" w:color="auto"/>
            <w:right w:val="none" w:sz="0" w:space="0" w:color="auto"/>
          </w:divBdr>
        </w:div>
        <w:div w:id="1890455958">
          <w:marLeft w:val="640"/>
          <w:marRight w:val="0"/>
          <w:marTop w:val="0"/>
          <w:marBottom w:val="0"/>
          <w:divBdr>
            <w:top w:val="none" w:sz="0" w:space="0" w:color="auto"/>
            <w:left w:val="none" w:sz="0" w:space="0" w:color="auto"/>
            <w:bottom w:val="none" w:sz="0" w:space="0" w:color="auto"/>
            <w:right w:val="none" w:sz="0" w:space="0" w:color="auto"/>
          </w:divBdr>
        </w:div>
        <w:div w:id="1146434661">
          <w:marLeft w:val="640"/>
          <w:marRight w:val="0"/>
          <w:marTop w:val="0"/>
          <w:marBottom w:val="0"/>
          <w:divBdr>
            <w:top w:val="none" w:sz="0" w:space="0" w:color="auto"/>
            <w:left w:val="none" w:sz="0" w:space="0" w:color="auto"/>
            <w:bottom w:val="none" w:sz="0" w:space="0" w:color="auto"/>
            <w:right w:val="none" w:sz="0" w:space="0" w:color="auto"/>
          </w:divBdr>
        </w:div>
        <w:div w:id="428696897">
          <w:marLeft w:val="640"/>
          <w:marRight w:val="0"/>
          <w:marTop w:val="0"/>
          <w:marBottom w:val="0"/>
          <w:divBdr>
            <w:top w:val="none" w:sz="0" w:space="0" w:color="auto"/>
            <w:left w:val="none" w:sz="0" w:space="0" w:color="auto"/>
            <w:bottom w:val="none" w:sz="0" w:space="0" w:color="auto"/>
            <w:right w:val="none" w:sz="0" w:space="0" w:color="auto"/>
          </w:divBdr>
        </w:div>
        <w:div w:id="404181941">
          <w:marLeft w:val="640"/>
          <w:marRight w:val="0"/>
          <w:marTop w:val="0"/>
          <w:marBottom w:val="0"/>
          <w:divBdr>
            <w:top w:val="none" w:sz="0" w:space="0" w:color="auto"/>
            <w:left w:val="none" w:sz="0" w:space="0" w:color="auto"/>
            <w:bottom w:val="none" w:sz="0" w:space="0" w:color="auto"/>
            <w:right w:val="none" w:sz="0" w:space="0" w:color="auto"/>
          </w:divBdr>
        </w:div>
        <w:div w:id="1556358006">
          <w:marLeft w:val="640"/>
          <w:marRight w:val="0"/>
          <w:marTop w:val="0"/>
          <w:marBottom w:val="0"/>
          <w:divBdr>
            <w:top w:val="none" w:sz="0" w:space="0" w:color="auto"/>
            <w:left w:val="none" w:sz="0" w:space="0" w:color="auto"/>
            <w:bottom w:val="none" w:sz="0" w:space="0" w:color="auto"/>
            <w:right w:val="none" w:sz="0" w:space="0" w:color="auto"/>
          </w:divBdr>
        </w:div>
        <w:div w:id="107504499">
          <w:marLeft w:val="640"/>
          <w:marRight w:val="0"/>
          <w:marTop w:val="0"/>
          <w:marBottom w:val="0"/>
          <w:divBdr>
            <w:top w:val="none" w:sz="0" w:space="0" w:color="auto"/>
            <w:left w:val="none" w:sz="0" w:space="0" w:color="auto"/>
            <w:bottom w:val="none" w:sz="0" w:space="0" w:color="auto"/>
            <w:right w:val="none" w:sz="0" w:space="0" w:color="auto"/>
          </w:divBdr>
        </w:div>
        <w:div w:id="1229608504">
          <w:marLeft w:val="640"/>
          <w:marRight w:val="0"/>
          <w:marTop w:val="0"/>
          <w:marBottom w:val="0"/>
          <w:divBdr>
            <w:top w:val="none" w:sz="0" w:space="0" w:color="auto"/>
            <w:left w:val="none" w:sz="0" w:space="0" w:color="auto"/>
            <w:bottom w:val="none" w:sz="0" w:space="0" w:color="auto"/>
            <w:right w:val="none" w:sz="0" w:space="0" w:color="auto"/>
          </w:divBdr>
        </w:div>
        <w:div w:id="1069842224">
          <w:marLeft w:val="640"/>
          <w:marRight w:val="0"/>
          <w:marTop w:val="0"/>
          <w:marBottom w:val="0"/>
          <w:divBdr>
            <w:top w:val="none" w:sz="0" w:space="0" w:color="auto"/>
            <w:left w:val="none" w:sz="0" w:space="0" w:color="auto"/>
            <w:bottom w:val="none" w:sz="0" w:space="0" w:color="auto"/>
            <w:right w:val="none" w:sz="0" w:space="0" w:color="auto"/>
          </w:divBdr>
        </w:div>
        <w:div w:id="2132286558">
          <w:marLeft w:val="640"/>
          <w:marRight w:val="0"/>
          <w:marTop w:val="0"/>
          <w:marBottom w:val="0"/>
          <w:divBdr>
            <w:top w:val="none" w:sz="0" w:space="0" w:color="auto"/>
            <w:left w:val="none" w:sz="0" w:space="0" w:color="auto"/>
            <w:bottom w:val="none" w:sz="0" w:space="0" w:color="auto"/>
            <w:right w:val="none" w:sz="0" w:space="0" w:color="auto"/>
          </w:divBdr>
        </w:div>
        <w:div w:id="1486776120">
          <w:marLeft w:val="640"/>
          <w:marRight w:val="0"/>
          <w:marTop w:val="0"/>
          <w:marBottom w:val="0"/>
          <w:divBdr>
            <w:top w:val="none" w:sz="0" w:space="0" w:color="auto"/>
            <w:left w:val="none" w:sz="0" w:space="0" w:color="auto"/>
            <w:bottom w:val="none" w:sz="0" w:space="0" w:color="auto"/>
            <w:right w:val="none" w:sz="0" w:space="0" w:color="auto"/>
          </w:divBdr>
        </w:div>
        <w:div w:id="1920822126">
          <w:marLeft w:val="640"/>
          <w:marRight w:val="0"/>
          <w:marTop w:val="0"/>
          <w:marBottom w:val="0"/>
          <w:divBdr>
            <w:top w:val="none" w:sz="0" w:space="0" w:color="auto"/>
            <w:left w:val="none" w:sz="0" w:space="0" w:color="auto"/>
            <w:bottom w:val="none" w:sz="0" w:space="0" w:color="auto"/>
            <w:right w:val="none" w:sz="0" w:space="0" w:color="auto"/>
          </w:divBdr>
        </w:div>
        <w:div w:id="1926717678">
          <w:marLeft w:val="640"/>
          <w:marRight w:val="0"/>
          <w:marTop w:val="0"/>
          <w:marBottom w:val="0"/>
          <w:divBdr>
            <w:top w:val="none" w:sz="0" w:space="0" w:color="auto"/>
            <w:left w:val="none" w:sz="0" w:space="0" w:color="auto"/>
            <w:bottom w:val="none" w:sz="0" w:space="0" w:color="auto"/>
            <w:right w:val="none" w:sz="0" w:space="0" w:color="auto"/>
          </w:divBdr>
        </w:div>
        <w:div w:id="958755111">
          <w:marLeft w:val="640"/>
          <w:marRight w:val="0"/>
          <w:marTop w:val="0"/>
          <w:marBottom w:val="0"/>
          <w:divBdr>
            <w:top w:val="none" w:sz="0" w:space="0" w:color="auto"/>
            <w:left w:val="none" w:sz="0" w:space="0" w:color="auto"/>
            <w:bottom w:val="none" w:sz="0" w:space="0" w:color="auto"/>
            <w:right w:val="none" w:sz="0" w:space="0" w:color="auto"/>
          </w:divBdr>
        </w:div>
        <w:div w:id="509442547">
          <w:marLeft w:val="640"/>
          <w:marRight w:val="0"/>
          <w:marTop w:val="0"/>
          <w:marBottom w:val="0"/>
          <w:divBdr>
            <w:top w:val="none" w:sz="0" w:space="0" w:color="auto"/>
            <w:left w:val="none" w:sz="0" w:space="0" w:color="auto"/>
            <w:bottom w:val="none" w:sz="0" w:space="0" w:color="auto"/>
            <w:right w:val="none" w:sz="0" w:space="0" w:color="auto"/>
          </w:divBdr>
        </w:div>
        <w:div w:id="192691274">
          <w:marLeft w:val="640"/>
          <w:marRight w:val="0"/>
          <w:marTop w:val="0"/>
          <w:marBottom w:val="0"/>
          <w:divBdr>
            <w:top w:val="none" w:sz="0" w:space="0" w:color="auto"/>
            <w:left w:val="none" w:sz="0" w:space="0" w:color="auto"/>
            <w:bottom w:val="none" w:sz="0" w:space="0" w:color="auto"/>
            <w:right w:val="none" w:sz="0" w:space="0" w:color="auto"/>
          </w:divBdr>
        </w:div>
        <w:div w:id="173151491">
          <w:marLeft w:val="640"/>
          <w:marRight w:val="0"/>
          <w:marTop w:val="0"/>
          <w:marBottom w:val="0"/>
          <w:divBdr>
            <w:top w:val="none" w:sz="0" w:space="0" w:color="auto"/>
            <w:left w:val="none" w:sz="0" w:space="0" w:color="auto"/>
            <w:bottom w:val="none" w:sz="0" w:space="0" w:color="auto"/>
            <w:right w:val="none" w:sz="0" w:space="0" w:color="auto"/>
          </w:divBdr>
        </w:div>
        <w:div w:id="449277302">
          <w:marLeft w:val="640"/>
          <w:marRight w:val="0"/>
          <w:marTop w:val="0"/>
          <w:marBottom w:val="0"/>
          <w:divBdr>
            <w:top w:val="none" w:sz="0" w:space="0" w:color="auto"/>
            <w:left w:val="none" w:sz="0" w:space="0" w:color="auto"/>
            <w:bottom w:val="none" w:sz="0" w:space="0" w:color="auto"/>
            <w:right w:val="none" w:sz="0" w:space="0" w:color="auto"/>
          </w:divBdr>
        </w:div>
        <w:div w:id="1637835376">
          <w:marLeft w:val="640"/>
          <w:marRight w:val="0"/>
          <w:marTop w:val="0"/>
          <w:marBottom w:val="0"/>
          <w:divBdr>
            <w:top w:val="none" w:sz="0" w:space="0" w:color="auto"/>
            <w:left w:val="none" w:sz="0" w:space="0" w:color="auto"/>
            <w:bottom w:val="none" w:sz="0" w:space="0" w:color="auto"/>
            <w:right w:val="none" w:sz="0" w:space="0" w:color="auto"/>
          </w:divBdr>
        </w:div>
        <w:div w:id="162359794">
          <w:marLeft w:val="640"/>
          <w:marRight w:val="0"/>
          <w:marTop w:val="0"/>
          <w:marBottom w:val="0"/>
          <w:divBdr>
            <w:top w:val="none" w:sz="0" w:space="0" w:color="auto"/>
            <w:left w:val="none" w:sz="0" w:space="0" w:color="auto"/>
            <w:bottom w:val="none" w:sz="0" w:space="0" w:color="auto"/>
            <w:right w:val="none" w:sz="0" w:space="0" w:color="auto"/>
          </w:divBdr>
        </w:div>
        <w:div w:id="252707268">
          <w:marLeft w:val="640"/>
          <w:marRight w:val="0"/>
          <w:marTop w:val="0"/>
          <w:marBottom w:val="0"/>
          <w:divBdr>
            <w:top w:val="none" w:sz="0" w:space="0" w:color="auto"/>
            <w:left w:val="none" w:sz="0" w:space="0" w:color="auto"/>
            <w:bottom w:val="none" w:sz="0" w:space="0" w:color="auto"/>
            <w:right w:val="none" w:sz="0" w:space="0" w:color="auto"/>
          </w:divBdr>
        </w:div>
        <w:div w:id="1341355680">
          <w:marLeft w:val="640"/>
          <w:marRight w:val="0"/>
          <w:marTop w:val="0"/>
          <w:marBottom w:val="0"/>
          <w:divBdr>
            <w:top w:val="none" w:sz="0" w:space="0" w:color="auto"/>
            <w:left w:val="none" w:sz="0" w:space="0" w:color="auto"/>
            <w:bottom w:val="none" w:sz="0" w:space="0" w:color="auto"/>
            <w:right w:val="none" w:sz="0" w:space="0" w:color="auto"/>
          </w:divBdr>
        </w:div>
        <w:div w:id="136385827">
          <w:marLeft w:val="640"/>
          <w:marRight w:val="0"/>
          <w:marTop w:val="0"/>
          <w:marBottom w:val="0"/>
          <w:divBdr>
            <w:top w:val="none" w:sz="0" w:space="0" w:color="auto"/>
            <w:left w:val="none" w:sz="0" w:space="0" w:color="auto"/>
            <w:bottom w:val="none" w:sz="0" w:space="0" w:color="auto"/>
            <w:right w:val="none" w:sz="0" w:space="0" w:color="auto"/>
          </w:divBdr>
        </w:div>
        <w:div w:id="1692949824">
          <w:marLeft w:val="640"/>
          <w:marRight w:val="0"/>
          <w:marTop w:val="0"/>
          <w:marBottom w:val="0"/>
          <w:divBdr>
            <w:top w:val="none" w:sz="0" w:space="0" w:color="auto"/>
            <w:left w:val="none" w:sz="0" w:space="0" w:color="auto"/>
            <w:bottom w:val="none" w:sz="0" w:space="0" w:color="auto"/>
            <w:right w:val="none" w:sz="0" w:space="0" w:color="auto"/>
          </w:divBdr>
        </w:div>
        <w:div w:id="2082560279">
          <w:marLeft w:val="640"/>
          <w:marRight w:val="0"/>
          <w:marTop w:val="0"/>
          <w:marBottom w:val="0"/>
          <w:divBdr>
            <w:top w:val="none" w:sz="0" w:space="0" w:color="auto"/>
            <w:left w:val="none" w:sz="0" w:space="0" w:color="auto"/>
            <w:bottom w:val="none" w:sz="0" w:space="0" w:color="auto"/>
            <w:right w:val="none" w:sz="0" w:space="0" w:color="auto"/>
          </w:divBdr>
        </w:div>
        <w:div w:id="1776485144">
          <w:marLeft w:val="640"/>
          <w:marRight w:val="0"/>
          <w:marTop w:val="0"/>
          <w:marBottom w:val="0"/>
          <w:divBdr>
            <w:top w:val="none" w:sz="0" w:space="0" w:color="auto"/>
            <w:left w:val="none" w:sz="0" w:space="0" w:color="auto"/>
            <w:bottom w:val="none" w:sz="0" w:space="0" w:color="auto"/>
            <w:right w:val="none" w:sz="0" w:space="0" w:color="auto"/>
          </w:divBdr>
        </w:div>
        <w:div w:id="943222647">
          <w:marLeft w:val="640"/>
          <w:marRight w:val="0"/>
          <w:marTop w:val="0"/>
          <w:marBottom w:val="0"/>
          <w:divBdr>
            <w:top w:val="none" w:sz="0" w:space="0" w:color="auto"/>
            <w:left w:val="none" w:sz="0" w:space="0" w:color="auto"/>
            <w:bottom w:val="none" w:sz="0" w:space="0" w:color="auto"/>
            <w:right w:val="none" w:sz="0" w:space="0" w:color="auto"/>
          </w:divBdr>
        </w:div>
        <w:div w:id="1149134864">
          <w:marLeft w:val="640"/>
          <w:marRight w:val="0"/>
          <w:marTop w:val="0"/>
          <w:marBottom w:val="0"/>
          <w:divBdr>
            <w:top w:val="none" w:sz="0" w:space="0" w:color="auto"/>
            <w:left w:val="none" w:sz="0" w:space="0" w:color="auto"/>
            <w:bottom w:val="none" w:sz="0" w:space="0" w:color="auto"/>
            <w:right w:val="none" w:sz="0" w:space="0" w:color="auto"/>
          </w:divBdr>
        </w:div>
        <w:div w:id="1347708685">
          <w:marLeft w:val="640"/>
          <w:marRight w:val="0"/>
          <w:marTop w:val="0"/>
          <w:marBottom w:val="0"/>
          <w:divBdr>
            <w:top w:val="none" w:sz="0" w:space="0" w:color="auto"/>
            <w:left w:val="none" w:sz="0" w:space="0" w:color="auto"/>
            <w:bottom w:val="none" w:sz="0" w:space="0" w:color="auto"/>
            <w:right w:val="none" w:sz="0" w:space="0" w:color="auto"/>
          </w:divBdr>
        </w:div>
        <w:div w:id="2138406062">
          <w:marLeft w:val="640"/>
          <w:marRight w:val="0"/>
          <w:marTop w:val="0"/>
          <w:marBottom w:val="0"/>
          <w:divBdr>
            <w:top w:val="none" w:sz="0" w:space="0" w:color="auto"/>
            <w:left w:val="none" w:sz="0" w:space="0" w:color="auto"/>
            <w:bottom w:val="none" w:sz="0" w:space="0" w:color="auto"/>
            <w:right w:val="none" w:sz="0" w:space="0" w:color="auto"/>
          </w:divBdr>
        </w:div>
        <w:div w:id="1218589480">
          <w:marLeft w:val="640"/>
          <w:marRight w:val="0"/>
          <w:marTop w:val="0"/>
          <w:marBottom w:val="0"/>
          <w:divBdr>
            <w:top w:val="none" w:sz="0" w:space="0" w:color="auto"/>
            <w:left w:val="none" w:sz="0" w:space="0" w:color="auto"/>
            <w:bottom w:val="none" w:sz="0" w:space="0" w:color="auto"/>
            <w:right w:val="none" w:sz="0" w:space="0" w:color="auto"/>
          </w:divBdr>
        </w:div>
        <w:div w:id="430980480">
          <w:marLeft w:val="640"/>
          <w:marRight w:val="0"/>
          <w:marTop w:val="0"/>
          <w:marBottom w:val="0"/>
          <w:divBdr>
            <w:top w:val="none" w:sz="0" w:space="0" w:color="auto"/>
            <w:left w:val="none" w:sz="0" w:space="0" w:color="auto"/>
            <w:bottom w:val="none" w:sz="0" w:space="0" w:color="auto"/>
            <w:right w:val="none" w:sz="0" w:space="0" w:color="auto"/>
          </w:divBdr>
        </w:div>
        <w:div w:id="1968119687">
          <w:marLeft w:val="640"/>
          <w:marRight w:val="0"/>
          <w:marTop w:val="0"/>
          <w:marBottom w:val="0"/>
          <w:divBdr>
            <w:top w:val="none" w:sz="0" w:space="0" w:color="auto"/>
            <w:left w:val="none" w:sz="0" w:space="0" w:color="auto"/>
            <w:bottom w:val="none" w:sz="0" w:space="0" w:color="auto"/>
            <w:right w:val="none" w:sz="0" w:space="0" w:color="auto"/>
          </w:divBdr>
        </w:div>
        <w:div w:id="369917684">
          <w:marLeft w:val="640"/>
          <w:marRight w:val="0"/>
          <w:marTop w:val="0"/>
          <w:marBottom w:val="0"/>
          <w:divBdr>
            <w:top w:val="none" w:sz="0" w:space="0" w:color="auto"/>
            <w:left w:val="none" w:sz="0" w:space="0" w:color="auto"/>
            <w:bottom w:val="none" w:sz="0" w:space="0" w:color="auto"/>
            <w:right w:val="none" w:sz="0" w:space="0" w:color="auto"/>
          </w:divBdr>
        </w:div>
        <w:div w:id="2061854246">
          <w:marLeft w:val="640"/>
          <w:marRight w:val="0"/>
          <w:marTop w:val="0"/>
          <w:marBottom w:val="0"/>
          <w:divBdr>
            <w:top w:val="none" w:sz="0" w:space="0" w:color="auto"/>
            <w:left w:val="none" w:sz="0" w:space="0" w:color="auto"/>
            <w:bottom w:val="none" w:sz="0" w:space="0" w:color="auto"/>
            <w:right w:val="none" w:sz="0" w:space="0" w:color="auto"/>
          </w:divBdr>
        </w:div>
        <w:div w:id="1924993545">
          <w:marLeft w:val="640"/>
          <w:marRight w:val="0"/>
          <w:marTop w:val="0"/>
          <w:marBottom w:val="0"/>
          <w:divBdr>
            <w:top w:val="none" w:sz="0" w:space="0" w:color="auto"/>
            <w:left w:val="none" w:sz="0" w:space="0" w:color="auto"/>
            <w:bottom w:val="none" w:sz="0" w:space="0" w:color="auto"/>
            <w:right w:val="none" w:sz="0" w:space="0" w:color="auto"/>
          </w:divBdr>
        </w:div>
        <w:div w:id="1799686911">
          <w:marLeft w:val="640"/>
          <w:marRight w:val="0"/>
          <w:marTop w:val="0"/>
          <w:marBottom w:val="0"/>
          <w:divBdr>
            <w:top w:val="none" w:sz="0" w:space="0" w:color="auto"/>
            <w:left w:val="none" w:sz="0" w:space="0" w:color="auto"/>
            <w:bottom w:val="none" w:sz="0" w:space="0" w:color="auto"/>
            <w:right w:val="none" w:sz="0" w:space="0" w:color="auto"/>
          </w:divBdr>
        </w:div>
        <w:div w:id="1740059625">
          <w:marLeft w:val="640"/>
          <w:marRight w:val="0"/>
          <w:marTop w:val="0"/>
          <w:marBottom w:val="0"/>
          <w:divBdr>
            <w:top w:val="none" w:sz="0" w:space="0" w:color="auto"/>
            <w:left w:val="none" w:sz="0" w:space="0" w:color="auto"/>
            <w:bottom w:val="none" w:sz="0" w:space="0" w:color="auto"/>
            <w:right w:val="none" w:sz="0" w:space="0" w:color="auto"/>
          </w:divBdr>
        </w:div>
        <w:div w:id="436297660">
          <w:marLeft w:val="640"/>
          <w:marRight w:val="0"/>
          <w:marTop w:val="0"/>
          <w:marBottom w:val="0"/>
          <w:divBdr>
            <w:top w:val="none" w:sz="0" w:space="0" w:color="auto"/>
            <w:left w:val="none" w:sz="0" w:space="0" w:color="auto"/>
            <w:bottom w:val="none" w:sz="0" w:space="0" w:color="auto"/>
            <w:right w:val="none" w:sz="0" w:space="0" w:color="auto"/>
          </w:divBdr>
        </w:div>
        <w:div w:id="1506482967">
          <w:marLeft w:val="640"/>
          <w:marRight w:val="0"/>
          <w:marTop w:val="0"/>
          <w:marBottom w:val="0"/>
          <w:divBdr>
            <w:top w:val="none" w:sz="0" w:space="0" w:color="auto"/>
            <w:left w:val="none" w:sz="0" w:space="0" w:color="auto"/>
            <w:bottom w:val="none" w:sz="0" w:space="0" w:color="auto"/>
            <w:right w:val="none" w:sz="0" w:space="0" w:color="auto"/>
          </w:divBdr>
        </w:div>
        <w:div w:id="1665938437">
          <w:marLeft w:val="640"/>
          <w:marRight w:val="0"/>
          <w:marTop w:val="0"/>
          <w:marBottom w:val="0"/>
          <w:divBdr>
            <w:top w:val="none" w:sz="0" w:space="0" w:color="auto"/>
            <w:left w:val="none" w:sz="0" w:space="0" w:color="auto"/>
            <w:bottom w:val="none" w:sz="0" w:space="0" w:color="auto"/>
            <w:right w:val="none" w:sz="0" w:space="0" w:color="auto"/>
          </w:divBdr>
        </w:div>
        <w:div w:id="991300236">
          <w:marLeft w:val="640"/>
          <w:marRight w:val="0"/>
          <w:marTop w:val="0"/>
          <w:marBottom w:val="0"/>
          <w:divBdr>
            <w:top w:val="none" w:sz="0" w:space="0" w:color="auto"/>
            <w:left w:val="none" w:sz="0" w:space="0" w:color="auto"/>
            <w:bottom w:val="none" w:sz="0" w:space="0" w:color="auto"/>
            <w:right w:val="none" w:sz="0" w:space="0" w:color="auto"/>
          </w:divBdr>
        </w:div>
        <w:div w:id="625351587">
          <w:marLeft w:val="640"/>
          <w:marRight w:val="0"/>
          <w:marTop w:val="0"/>
          <w:marBottom w:val="0"/>
          <w:divBdr>
            <w:top w:val="none" w:sz="0" w:space="0" w:color="auto"/>
            <w:left w:val="none" w:sz="0" w:space="0" w:color="auto"/>
            <w:bottom w:val="none" w:sz="0" w:space="0" w:color="auto"/>
            <w:right w:val="none" w:sz="0" w:space="0" w:color="auto"/>
          </w:divBdr>
        </w:div>
        <w:div w:id="1315798688">
          <w:marLeft w:val="640"/>
          <w:marRight w:val="0"/>
          <w:marTop w:val="0"/>
          <w:marBottom w:val="0"/>
          <w:divBdr>
            <w:top w:val="none" w:sz="0" w:space="0" w:color="auto"/>
            <w:left w:val="none" w:sz="0" w:space="0" w:color="auto"/>
            <w:bottom w:val="none" w:sz="0" w:space="0" w:color="auto"/>
            <w:right w:val="none" w:sz="0" w:space="0" w:color="auto"/>
          </w:divBdr>
        </w:div>
        <w:div w:id="1543640194">
          <w:marLeft w:val="640"/>
          <w:marRight w:val="0"/>
          <w:marTop w:val="0"/>
          <w:marBottom w:val="0"/>
          <w:divBdr>
            <w:top w:val="none" w:sz="0" w:space="0" w:color="auto"/>
            <w:left w:val="none" w:sz="0" w:space="0" w:color="auto"/>
            <w:bottom w:val="none" w:sz="0" w:space="0" w:color="auto"/>
            <w:right w:val="none" w:sz="0" w:space="0" w:color="auto"/>
          </w:divBdr>
        </w:div>
        <w:div w:id="1394809913">
          <w:marLeft w:val="640"/>
          <w:marRight w:val="0"/>
          <w:marTop w:val="0"/>
          <w:marBottom w:val="0"/>
          <w:divBdr>
            <w:top w:val="none" w:sz="0" w:space="0" w:color="auto"/>
            <w:left w:val="none" w:sz="0" w:space="0" w:color="auto"/>
            <w:bottom w:val="none" w:sz="0" w:space="0" w:color="auto"/>
            <w:right w:val="none" w:sz="0" w:space="0" w:color="auto"/>
          </w:divBdr>
        </w:div>
        <w:div w:id="967510551">
          <w:marLeft w:val="640"/>
          <w:marRight w:val="0"/>
          <w:marTop w:val="0"/>
          <w:marBottom w:val="0"/>
          <w:divBdr>
            <w:top w:val="none" w:sz="0" w:space="0" w:color="auto"/>
            <w:left w:val="none" w:sz="0" w:space="0" w:color="auto"/>
            <w:bottom w:val="none" w:sz="0" w:space="0" w:color="auto"/>
            <w:right w:val="none" w:sz="0" w:space="0" w:color="auto"/>
          </w:divBdr>
        </w:div>
        <w:div w:id="335155348">
          <w:marLeft w:val="640"/>
          <w:marRight w:val="0"/>
          <w:marTop w:val="0"/>
          <w:marBottom w:val="0"/>
          <w:divBdr>
            <w:top w:val="none" w:sz="0" w:space="0" w:color="auto"/>
            <w:left w:val="none" w:sz="0" w:space="0" w:color="auto"/>
            <w:bottom w:val="none" w:sz="0" w:space="0" w:color="auto"/>
            <w:right w:val="none" w:sz="0" w:space="0" w:color="auto"/>
          </w:divBdr>
        </w:div>
        <w:div w:id="326515706">
          <w:marLeft w:val="640"/>
          <w:marRight w:val="0"/>
          <w:marTop w:val="0"/>
          <w:marBottom w:val="0"/>
          <w:divBdr>
            <w:top w:val="none" w:sz="0" w:space="0" w:color="auto"/>
            <w:left w:val="none" w:sz="0" w:space="0" w:color="auto"/>
            <w:bottom w:val="none" w:sz="0" w:space="0" w:color="auto"/>
            <w:right w:val="none" w:sz="0" w:space="0" w:color="auto"/>
          </w:divBdr>
        </w:div>
        <w:div w:id="1891723480">
          <w:marLeft w:val="640"/>
          <w:marRight w:val="0"/>
          <w:marTop w:val="0"/>
          <w:marBottom w:val="0"/>
          <w:divBdr>
            <w:top w:val="none" w:sz="0" w:space="0" w:color="auto"/>
            <w:left w:val="none" w:sz="0" w:space="0" w:color="auto"/>
            <w:bottom w:val="none" w:sz="0" w:space="0" w:color="auto"/>
            <w:right w:val="none" w:sz="0" w:space="0" w:color="auto"/>
          </w:divBdr>
        </w:div>
        <w:div w:id="1555698665">
          <w:marLeft w:val="640"/>
          <w:marRight w:val="0"/>
          <w:marTop w:val="0"/>
          <w:marBottom w:val="0"/>
          <w:divBdr>
            <w:top w:val="none" w:sz="0" w:space="0" w:color="auto"/>
            <w:left w:val="none" w:sz="0" w:space="0" w:color="auto"/>
            <w:bottom w:val="none" w:sz="0" w:space="0" w:color="auto"/>
            <w:right w:val="none" w:sz="0" w:space="0" w:color="auto"/>
          </w:divBdr>
        </w:div>
        <w:div w:id="1513301638">
          <w:marLeft w:val="640"/>
          <w:marRight w:val="0"/>
          <w:marTop w:val="0"/>
          <w:marBottom w:val="0"/>
          <w:divBdr>
            <w:top w:val="none" w:sz="0" w:space="0" w:color="auto"/>
            <w:left w:val="none" w:sz="0" w:space="0" w:color="auto"/>
            <w:bottom w:val="none" w:sz="0" w:space="0" w:color="auto"/>
            <w:right w:val="none" w:sz="0" w:space="0" w:color="auto"/>
          </w:divBdr>
        </w:div>
        <w:div w:id="6099870">
          <w:marLeft w:val="640"/>
          <w:marRight w:val="0"/>
          <w:marTop w:val="0"/>
          <w:marBottom w:val="0"/>
          <w:divBdr>
            <w:top w:val="none" w:sz="0" w:space="0" w:color="auto"/>
            <w:left w:val="none" w:sz="0" w:space="0" w:color="auto"/>
            <w:bottom w:val="none" w:sz="0" w:space="0" w:color="auto"/>
            <w:right w:val="none" w:sz="0" w:space="0" w:color="auto"/>
          </w:divBdr>
        </w:div>
        <w:div w:id="729764018">
          <w:marLeft w:val="640"/>
          <w:marRight w:val="0"/>
          <w:marTop w:val="0"/>
          <w:marBottom w:val="0"/>
          <w:divBdr>
            <w:top w:val="none" w:sz="0" w:space="0" w:color="auto"/>
            <w:left w:val="none" w:sz="0" w:space="0" w:color="auto"/>
            <w:bottom w:val="none" w:sz="0" w:space="0" w:color="auto"/>
            <w:right w:val="none" w:sz="0" w:space="0" w:color="auto"/>
          </w:divBdr>
        </w:div>
        <w:div w:id="1776319444">
          <w:marLeft w:val="640"/>
          <w:marRight w:val="0"/>
          <w:marTop w:val="0"/>
          <w:marBottom w:val="0"/>
          <w:divBdr>
            <w:top w:val="none" w:sz="0" w:space="0" w:color="auto"/>
            <w:left w:val="none" w:sz="0" w:space="0" w:color="auto"/>
            <w:bottom w:val="none" w:sz="0" w:space="0" w:color="auto"/>
            <w:right w:val="none" w:sz="0" w:space="0" w:color="auto"/>
          </w:divBdr>
        </w:div>
        <w:div w:id="849875460">
          <w:marLeft w:val="640"/>
          <w:marRight w:val="0"/>
          <w:marTop w:val="0"/>
          <w:marBottom w:val="0"/>
          <w:divBdr>
            <w:top w:val="none" w:sz="0" w:space="0" w:color="auto"/>
            <w:left w:val="none" w:sz="0" w:space="0" w:color="auto"/>
            <w:bottom w:val="none" w:sz="0" w:space="0" w:color="auto"/>
            <w:right w:val="none" w:sz="0" w:space="0" w:color="auto"/>
          </w:divBdr>
        </w:div>
        <w:div w:id="893124840">
          <w:marLeft w:val="640"/>
          <w:marRight w:val="0"/>
          <w:marTop w:val="0"/>
          <w:marBottom w:val="0"/>
          <w:divBdr>
            <w:top w:val="none" w:sz="0" w:space="0" w:color="auto"/>
            <w:left w:val="none" w:sz="0" w:space="0" w:color="auto"/>
            <w:bottom w:val="none" w:sz="0" w:space="0" w:color="auto"/>
            <w:right w:val="none" w:sz="0" w:space="0" w:color="auto"/>
          </w:divBdr>
        </w:div>
        <w:div w:id="1127972655">
          <w:marLeft w:val="640"/>
          <w:marRight w:val="0"/>
          <w:marTop w:val="0"/>
          <w:marBottom w:val="0"/>
          <w:divBdr>
            <w:top w:val="none" w:sz="0" w:space="0" w:color="auto"/>
            <w:left w:val="none" w:sz="0" w:space="0" w:color="auto"/>
            <w:bottom w:val="none" w:sz="0" w:space="0" w:color="auto"/>
            <w:right w:val="none" w:sz="0" w:space="0" w:color="auto"/>
          </w:divBdr>
        </w:div>
        <w:div w:id="1472749131">
          <w:marLeft w:val="640"/>
          <w:marRight w:val="0"/>
          <w:marTop w:val="0"/>
          <w:marBottom w:val="0"/>
          <w:divBdr>
            <w:top w:val="none" w:sz="0" w:space="0" w:color="auto"/>
            <w:left w:val="none" w:sz="0" w:space="0" w:color="auto"/>
            <w:bottom w:val="none" w:sz="0" w:space="0" w:color="auto"/>
            <w:right w:val="none" w:sz="0" w:space="0" w:color="auto"/>
          </w:divBdr>
        </w:div>
        <w:div w:id="317467997">
          <w:marLeft w:val="640"/>
          <w:marRight w:val="0"/>
          <w:marTop w:val="0"/>
          <w:marBottom w:val="0"/>
          <w:divBdr>
            <w:top w:val="none" w:sz="0" w:space="0" w:color="auto"/>
            <w:left w:val="none" w:sz="0" w:space="0" w:color="auto"/>
            <w:bottom w:val="none" w:sz="0" w:space="0" w:color="auto"/>
            <w:right w:val="none" w:sz="0" w:space="0" w:color="auto"/>
          </w:divBdr>
        </w:div>
        <w:div w:id="1396276515">
          <w:marLeft w:val="640"/>
          <w:marRight w:val="0"/>
          <w:marTop w:val="0"/>
          <w:marBottom w:val="0"/>
          <w:divBdr>
            <w:top w:val="none" w:sz="0" w:space="0" w:color="auto"/>
            <w:left w:val="none" w:sz="0" w:space="0" w:color="auto"/>
            <w:bottom w:val="none" w:sz="0" w:space="0" w:color="auto"/>
            <w:right w:val="none" w:sz="0" w:space="0" w:color="auto"/>
          </w:divBdr>
        </w:div>
      </w:divsChild>
    </w:div>
    <w:div w:id="1747071997">
      <w:bodyDiv w:val="1"/>
      <w:marLeft w:val="0"/>
      <w:marRight w:val="0"/>
      <w:marTop w:val="0"/>
      <w:marBottom w:val="0"/>
      <w:divBdr>
        <w:top w:val="none" w:sz="0" w:space="0" w:color="auto"/>
        <w:left w:val="none" w:sz="0" w:space="0" w:color="auto"/>
        <w:bottom w:val="none" w:sz="0" w:space="0" w:color="auto"/>
        <w:right w:val="none" w:sz="0" w:space="0" w:color="auto"/>
      </w:divBdr>
      <w:divsChild>
        <w:div w:id="492575111">
          <w:marLeft w:val="640"/>
          <w:marRight w:val="0"/>
          <w:marTop w:val="0"/>
          <w:marBottom w:val="0"/>
          <w:divBdr>
            <w:top w:val="none" w:sz="0" w:space="0" w:color="auto"/>
            <w:left w:val="none" w:sz="0" w:space="0" w:color="auto"/>
            <w:bottom w:val="none" w:sz="0" w:space="0" w:color="auto"/>
            <w:right w:val="none" w:sz="0" w:space="0" w:color="auto"/>
          </w:divBdr>
        </w:div>
        <w:div w:id="1379747290">
          <w:marLeft w:val="640"/>
          <w:marRight w:val="0"/>
          <w:marTop w:val="0"/>
          <w:marBottom w:val="0"/>
          <w:divBdr>
            <w:top w:val="none" w:sz="0" w:space="0" w:color="auto"/>
            <w:left w:val="none" w:sz="0" w:space="0" w:color="auto"/>
            <w:bottom w:val="none" w:sz="0" w:space="0" w:color="auto"/>
            <w:right w:val="none" w:sz="0" w:space="0" w:color="auto"/>
          </w:divBdr>
        </w:div>
        <w:div w:id="1555582777">
          <w:marLeft w:val="640"/>
          <w:marRight w:val="0"/>
          <w:marTop w:val="0"/>
          <w:marBottom w:val="0"/>
          <w:divBdr>
            <w:top w:val="none" w:sz="0" w:space="0" w:color="auto"/>
            <w:left w:val="none" w:sz="0" w:space="0" w:color="auto"/>
            <w:bottom w:val="none" w:sz="0" w:space="0" w:color="auto"/>
            <w:right w:val="none" w:sz="0" w:space="0" w:color="auto"/>
          </w:divBdr>
        </w:div>
        <w:div w:id="1871411505">
          <w:marLeft w:val="640"/>
          <w:marRight w:val="0"/>
          <w:marTop w:val="0"/>
          <w:marBottom w:val="0"/>
          <w:divBdr>
            <w:top w:val="none" w:sz="0" w:space="0" w:color="auto"/>
            <w:left w:val="none" w:sz="0" w:space="0" w:color="auto"/>
            <w:bottom w:val="none" w:sz="0" w:space="0" w:color="auto"/>
            <w:right w:val="none" w:sz="0" w:space="0" w:color="auto"/>
          </w:divBdr>
        </w:div>
        <w:div w:id="28380367">
          <w:marLeft w:val="640"/>
          <w:marRight w:val="0"/>
          <w:marTop w:val="0"/>
          <w:marBottom w:val="0"/>
          <w:divBdr>
            <w:top w:val="none" w:sz="0" w:space="0" w:color="auto"/>
            <w:left w:val="none" w:sz="0" w:space="0" w:color="auto"/>
            <w:bottom w:val="none" w:sz="0" w:space="0" w:color="auto"/>
            <w:right w:val="none" w:sz="0" w:space="0" w:color="auto"/>
          </w:divBdr>
        </w:div>
        <w:div w:id="1765146716">
          <w:marLeft w:val="640"/>
          <w:marRight w:val="0"/>
          <w:marTop w:val="0"/>
          <w:marBottom w:val="0"/>
          <w:divBdr>
            <w:top w:val="none" w:sz="0" w:space="0" w:color="auto"/>
            <w:left w:val="none" w:sz="0" w:space="0" w:color="auto"/>
            <w:bottom w:val="none" w:sz="0" w:space="0" w:color="auto"/>
            <w:right w:val="none" w:sz="0" w:space="0" w:color="auto"/>
          </w:divBdr>
        </w:div>
        <w:div w:id="1362632273">
          <w:marLeft w:val="640"/>
          <w:marRight w:val="0"/>
          <w:marTop w:val="0"/>
          <w:marBottom w:val="0"/>
          <w:divBdr>
            <w:top w:val="none" w:sz="0" w:space="0" w:color="auto"/>
            <w:left w:val="none" w:sz="0" w:space="0" w:color="auto"/>
            <w:bottom w:val="none" w:sz="0" w:space="0" w:color="auto"/>
            <w:right w:val="none" w:sz="0" w:space="0" w:color="auto"/>
          </w:divBdr>
        </w:div>
        <w:div w:id="160050260">
          <w:marLeft w:val="640"/>
          <w:marRight w:val="0"/>
          <w:marTop w:val="0"/>
          <w:marBottom w:val="0"/>
          <w:divBdr>
            <w:top w:val="none" w:sz="0" w:space="0" w:color="auto"/>
            <w:left w:val="none" w:sz="0" w:space="0" w:color="auto"/>
            <w:bottom w:val="none" w:sz="0" w:space="0" w:color="auto"/>
            <w:right w:val="none" w:sz="0" w:space="0" w:color="auto"/>
          </w:divBdr>
        </w:div>
        <w:div w:id="745346121">
          <w:marLeft w:val="640"/>
          <w:marRight w:val="0"/>
          <w:marTop w:val="0"/>
          <w:marBottom w:val="0"/>
          <w:divBdr>
            <w:top w:val="none" w:sz="0" w:space="0" w:color="auto"/>
            <w:left w:val="none" w:sz="0" w:space="0" w:color="auto"/>
            <w:bottom w:val="none" w:sz="0" w:space="0" w:color="auto"/>
            <w:right w:val="none" w:sz="0" w:space="0" w:color="auto"/>
          </w:divBdr>
        </w:div>
        <w:div w:id="1219242765">
          <w:marLeft w:val="640"/>
          <w:marRight w:val="0"/>
          <w:marTop w:val="0"/>
          <w:marBottom w:val="0"/>
          <w:divBdr>
            <w:top w:val="none" w:sz="0" w:space="0" w:color="auto"/>
            <w:left w:val="none" w:sz="0" w:space="0" w:color="auto"/>
            <w:bottom w:val="none" w:sz="0" w:space="0" w:color="auto"/>
            <w:right w:val="none" w:sz="0" w:space="0" w:color="auto"/>
          </w:divBdr>
        </w:div>
        <w:div w:id="727149182">
          <w:marLeft w:val="640"/>
          <w:marRight w:val="0"/>
          <w:marTop w:val="0"/>
          <w:marBottom w:val="0"/>
          <w:divBdr>
            <w:top w:val="none" w:sz="0" w:space="0" w:color="auto"/>
            <w:left w:val="none" w:sz="0" w:space="0" w:color="auto"/>
            <w:bottom w:val="none" w:sz="0" w:space="0" w:color="auto"/>
            <w:right w:val="none" w:sz="0" w:space="0" w:color="auto"/>
          </w:divBdr>
        </w:div>
        <w:div w:id="498885528">
          <w:marLeft w:val="640"/>
          <w:marRight w:val="0"/>
          <w:marTop w:val="0"/>
          <w:marBottom w:val="0"/>
          <w:divBdr>
            <w:top w:val="none" w:sz="0" w:space="0" w:color="auto"/>
            <w:left w:val="none" w:sz="0" w:space="0" w:color="auto"/>
            <w:bottom w:val="none" w:sz="0" w:space="0" w:color="auto"/>
            <w:right w:val="none" w:sz="0" w:space="0" w:color="auto"/>
          </w:divBdr>
        </w:div>
        <w:div w:id="1623803643">
          <w:marLeft w:val="640"/>
          <w:marRight w:val="0"/>
          <w:marTop w:val="0"/>
          <w:marBottom w:val="0"/>
          <w:divBdr>
            <w:top w:val="none" w:sz="0" w:space="0" w:color="auto"/>
            <w:left w:val="none" w:sz="0" w:space="0" w:color="auto"/>
            <w:bottom w:val="none" w:sz="0" w:space="0" w:color="auto"/>
            <w:right w:val="none" w:sz="0" w:space="0" w:color="auto"/>
          </w:divBdr>
        </w:div>
        <w:div w:id="498158365">
          <w:marLeft w:val="640"/>
          <w:marRight w:val="0"/>
          <w:marTop w:val="0"/>
          <w:marBottom w:val="0"/>
          <w:divBdr>
            <w:top w:val="none" w:sz="0" w:space="0" w:color="auto"/>
            <w:left w:val="none" w:sz="0" w:space="0" w:color="auto"/>
            <w:bottom w:val="none" w:sz="0" w:space="0" w:color="auto"/>
            <w:right w:val="none" w:sz="0" w:space="0" w:color="auto"/>
          </w:divBdr>
        </w:div>
        <w:div w:id="617415120">
          <w:marLeft w:val="640"/>
          <w:marRight w:val="0"/>
          <w:marTop w:val="0"/>
          <w:marBottom w:val="0"/>
          <w:divBdr>
            <w:top w:val="none" w:sz="0" w:space="0" w:color="auto"/>
            <w:left w:val="none" w:sz="0" w:space="0" w:color="auto"/>
            <w:bottom w:val="none" w:sz="0" w:space="0" w:color="auto"/>
            <w:right w:val="none" w:sz="0" w:space="0" w:color="auto"/>
          </w:divBdr>
        </w:div>
        <w:div w:id="576596897">
          <w:marLeft w:val="640"/>
          <w:marRight w:val="0"/>
          <w:marTop w:val="0"/>
          <w:marBottom w:val="0"/>
          <w:divBdr>
            <w:top w:val="none" w:sz="0" w:space="0" w:color="auto"/>
            <w:left w:val="none" w:sz="0" w:space="0" w:color="auto"/>
            <w:bottom w:val="none" w:sz="0" w:space="0" w:color="auto"/>
            <w:right w:val="none" w:sz="0" w:space="0" w:color="auto"/>
          </w:divBdr>
        </w:div>
        <w:div w:id="1516577878">
          <w:marLeft w:val="640"/>
          <w:marRight w:val="0"/>
          <w:marTop w:val="0"/>
          <w:marBottom w:val="0"/>
          <w:divBdr>
            <w:top w:val="none" w:sz="0" w:space="0" w:color="auto"/>
            <w:left w:val="none" w:sz="0" w:space="0" w:color="auto"/>
            <w:bottom w:val="none" w:sz="0" w:space="0" w:color="auto"/>
            <w:right w:val="none" w:sz="0" w:space="0" w:color="auto"/>
          </w:divBdr>
        </w:div>
        <w:div w:id="135345774">
          <w:marLeft w:val="640"/>
          <w:marRight w:val="0"/>
          <w:marTop w:val="0"/>
          <w:marBottom w:val="0"/>
          <w:divBdr>
            <w:top w:val="none" w:sz="0" w:space="0" w:color="auto"/>
            <w:left w:val="none" w:sz="0" w:space="0" w:color="auto"/>
            <w:bottom w:val="none" w:sz="0" w:space="0" w:color="auto"/>
            <w:right w:val="none" w:sz="0" w:space="0" w:color="auto"/>
          </w:divBdr>
        </w:div>
        <w:div w:id="811991895">
          <w:marLeft w:val="640"/>
          <w:marRight w:val="0"/>
          <w:marTop w:val="0"/>
          <w:marBottom w:val="0"/>
          <w:divBdr>
            <w:top w:val="none" w:sz="0" w:space="0" w:color="auto"/>
            <w:left w:val="none" w:sz="0" w:space="0" w:color="auto"/>
            <w:bottom w:val="none" w:sz="0" w:space="0" w:color="auto"/>
            <w:right w:val="none" w:sz="0" w:space="0" w:color="auto"/>
          </w:divBdr>
        </w:div>
        <w:div w:id="1009333843">
          <w:marLeft w:val="640"/>
          <w:marRight w:val="0"/>
          <w:marTop w:val="0"/>
          <w:marBottom w:val="0"/>
          <w:divBdr>
            <w:top w:val="none" w:sz="0" w:space="0" w:color="auto"/>
            <w:left w:val="none" w:sz="0" w:space="0" w:color="auto"/>
            <w:bottom w:val="none" w:sz="0" w:space="0" w:color="auto"/>
            <w:right w:val="none" w:sz="0" w:space="0" w:color="auto"/>
          </w:divBdr>
        </w:div>
        <w:div w:id="644815685">
          <w:marLeft w:val="640"/>
          <w:marRight w:val="0"/>
          <w:marTop w:val="0"/>
          <w:marBottom w:val="0"/>
          <w:divBdr>
            <w:top w:val="none" w:sz="0" w:space="0" w:color="auto"/>
            <w:left w:val="none" w:sz="0" w:space="0" w:color="auto"/>
            <w:bottom w:val="none" w:sz="0" w:space="0" w:color="auto"/>
            <w:right w:val="none" w:sz="0" w:space="0" w:color="auto"/>
          </w:divBdr>
        </w:div>
        <w:div w:id="612053975">
          <w:marLeft w:val="640"/>
          <w:marRight w:val="0"/>
          <w:marTop w:val="0"/>
          <w:marBottom w:val="0"/>
          <w:divBdr>
            <w:top w:val="none" w:sz="0" w:space="0" w:color="auto"/>
            <w:left w:val="none" w:sz="0" w:space="0" w:color="auto"/>
            <w:bottom w:val="none" w:sz="0" w:space="0" w:color="auto"/>
            <w:right w:val="none" w:sz="0" w:space="0" w:color="auto"/>
          </w:divBdr>
        </w:div>
        <w:div w:id="1683047003">
          <w:marLeft w:val="640"/>
          <w:marRight w:val="0"/>
          <w:marTop w:val="0"/>
          <w:marBottom w:val="0"/>
          <w:divBdr>
            <w:top w:val="none" w:sz="0" w:space="0" w:color="auto"/>
            <w:left w:val="none" w:sz="0" w:space="0" w:color="auto"/>
            <w:bottom w:val="none" w:sz="0" w:space="0" w:color="auto"/>
            <w:right w:val="none" w:sz="0" w:space="0" w:color="auto"/>
          </w:divBdr>
        </w:div>
        <w:div w:id="1115055459">
          <w:marLeft w:val="640"/>
          <w:marRight w:val="0"/>
          <w:marTop w:val="0"/>
          <w:marBottom w:val="0"/>
          <w:divBdr>
            <w:top w:val="none" w:sz="0" w:space="0" w:color="auto"/>
            <w:left w:val="none" w:sz="0" w:space="0" w:color="auto"/>
            <w:bottom w:val="none" w:sz="0" w:space="0" w:color="auto"/>
            <w:right w:val="none" w:sz="0" w:space="0" w:color="auto"/>
          </w:divBdr>
        </w:div>
        <w:div w:id="631448655">
          <w:marLeft w:val="640"/>
          <w:marRight w:val="0"/>
          <w:marTop w:val="0"/>
          <w:marBottom w:val="0"/>
          <w:divBdr>
            <w:top w:val="none" w:sz="0" w:space="0" w:color="auto"/>
            <w:left w:val="none" w:sz="0" w:space="0" w:color="auto"/>
            <w:bottom w:val="none" w:sz="0" w:space="0" w:color="auto"/>
            <w:right w:val="none" w:sz="0" w:space="0" w:color="auto"/>
          </w:divBdr>
        </w:div>
        <w:div w:id="1795758393">
          <w:marLeft w:val="640"/>
          <w:marRight w:val="0"/>
          <w:marTop w:val="0"/>
          <w:marBottom w:val="0"/>
          <w:divBdr>
            <w:top w:val="none" w:sz="0" w:space="0" w:color="auto"/>
            <w:left w:val="none" w:sz="0" w:space="0" w:color="auto"/>
            <w:bottom w:val="none" w:sz="0" w:space="0" w:color="auto"/>
            <w:right w:val="none" w:sz="0" w:space="0" w:color="auto"/>
          </w:divBdr>
        </w:div>
        <w:div w:id="937442503">
          <w:marLeft w:val="640"/>
          <w:marRight w:val="0"/>
          <w:marTop w:val="0"/>
          <w:marBottom w:val="0"/>
          <w:divBdr>
            <w:top w:val="none" w:sz="0" w:space="0" w:color="auto"/>
            <w:left w:val="none" w:sz="0" w:space="0" w:color="auto"/>
            <w:bottom w:val="none" w:sz="0" w:space="0" w:color="auto"/>
            <w:right w:val="none" w:sz="0" w:space="0" w:color="auto"/>
          </w:divBdr>
        </w:div>
        <w:div w:id="1243104144">
          <w:marLeft w:val="640"/>
          <w:marRight w:val="0"/>
          <w:marTop w:val="0"/>
          <w:marBottom w:val="0"/>
          <w:divBdr>
            <w:top w:val="none" w:sz="0" w:space="0" w:color="auto"/>
            <w:left w:val="none" w:sz="0" w:space="0" w:color="auto"/>
            <w:bottom w:val="none" w:sz="0" w:space="0" w:color="auto"/>
            <w:right w:val="none" w:sz="0" w:space="0" w:color="auto"/>
          </w:divBdr>
        </w:div>
        <w:div w:id="257759799">
          <w:marLeft w:val="640"/>
          <w:marRight w:val="0"/>
          <w:marTop w:val="0"/>
          <w:marBottom w:val="0"/>
          <w:divBdr>
            <w:top w:val="none" w:sz="0" w:space="0" w:color="auto"/>
            <w:left w:val="none" w:sz="0" w:space="0" w:color="auto"/>
            <w:bottom w:val="none" w:sz="0" w:space="0" w:color="auto"/>
            <w:right w:val="none" w:sz="0" w:space="0" w:color="auto"/>
          </w:divBdr>
        </w:div>
        <w:div w:id="1350717909">
          <w:marLeft w:val="640"/>
          <w:marRight w:val="0"/>
          <w:marTop w:val="0"/>
          <w:marBottom w:val="0"/>
          <w:divBdr>
            <w:top w:val="none" w:sz="0" w:space="0" w:color="auto"/>
            <w:left w:val="none" w:sz="0" w:space="0" w:color="auto"/>
            <w:bottom w:val="none" w:sz="0" w:space="0" w:color="auto"/>
            <w:right w:val="none" w:sz="0" w:space="0" w:color="auto"/>
          </w:divBdr>
        </w:div>
        <w:div w:id="1973752085">
          <w:marLeft w:val="640"/>
          <w:marRight w:val="0"/>
          <w:marTop w:val="0"/>
          <w:marBottom w:val="0"/>
          <w:divBdr>
            <w:top w:val="none" w:sz="0" w:space="0" w:color="auto"/>
            <w:left w:val="none" w:sz="0" w:space="0" w:color="auto"/>
            <w:bottom w:val="none" w:sz="0" w:space="0" w:color="auto"/>
            <w:right w:val="none" w:sz="0" w:space="0" w:color="auto"/>
          </w:divBdr>
        </w:div>
        <w:div w:id="1399284462">
          <w:marLeft w:val="640"/>
          <w:marRight w:val="0"/>
          <w:marTop w:val="0"/>
          <w:marBottom w:val="0"/>
          <w:divBdr>
            <w:top w:val="none" w:sz="0" w:space="0" w:color="auto"/>
            <w:left w:val="none" w:sz="0" w:space="0" w:color="auto"/>
            <w:bottom w:val="none" w:sz="0" w:space="0" w:color="auto"/>
            <w:right w:val="none" w:sz="0" w:space="0" w:color="auto"/>
          </w:divBdr>
        </w:div>
        <w:div w:id="2025857297">
          <w:marLeft w:val="640"/>
          <w:marRight w:val="0"/>
          <w:marTop w:val="0"/>
          <w:marBottom w:val="0"/>
          <w:divBdr>
            <w:top w:val="none" w:sz="0" w:space="0" w:color="auto"/>
            <w:left w:val="none" w:sz="0" w:space="0" w:color="auto"/>
            <w:bottom w:val="none" w:sz="0" w:space="0" w:color="auto"/>
            <w:right w:val="none" w:sz="0" w:space="0" w:color="auto"/>
          </w:divBdr>
        </w:div>
        <w:div w:id="218790129">
          <w:marLeft w:val="640"/>
          <w:marRight w:val="0"/>
          <w:marTop w:val="0"/>
          <w:marBottom w:val="0"/>
          <w:divBdr>
            <w:top w:val="none" w:sz="0" w:space="0" w:color="auto"/>
            <w:left w:val="none" w:sz="0" w:space="0" w:color="auto"/>
            <w:bottom w:val="none" w:sz="0" w:space="0" w:color="auto"/>
            <w:right w:val="none" w:sz="0" w:space="0" w:color="auto"/>
          </w:divBdr>
        </w:div>
        <w:div w:id="1638485761">
          <w:marLeft w:val="640"/>
          <w:marRight w:val="0"/>
          <w:marTop w:val="0"/>
          <w:marBottom w:val="0"/>
          <w:divBdr>
            <w:top w:val="none" w:sz="0" w:space="0" w:color="auto"/>
            <w:left w:val="none" w:sz="0" w:space="0" w:color="auto"/>
            <w:bottom w:val="none" w:sz="0" w:space="0" w:color="auto"/>
            <w:right w:val="none" w:sz="0" w:space="0" w:color="auto"/>
          </w:divBdr>
        </w:div>
        <w:div w:id="25567579">
          <w:marLeft w:val="640"/>
          <w:marRight w:val="0"/>
          <w:marTop w:val="0"/>
          <w:marBottom w:val="0"/>
          <w:divBdr>
            <w:top w:val="none" w:sz="0" w:space="0" w:color="auto"/>
            <w:left w:val="none" w:sz="0" w:space="0" w:color="auto"/>
            <w:bottom w:val="none" w:sz="0" w:space="0" w:color="auto"/>
            <w:right w:val="none" w:sz="0" w:space="0" w:color="auto"/>
          </w:divBdr>
        </w:div>
        <w:div w:id="1068652256">
          <w:marLeft w:val="640"/>
          <w:marRight w:val="0"/>
          <w:marTop w:val="0"/>
          <w:marBottom w:val="0"/>
          <w:divBdr>
            <w:top w:val="none" w:sz="0" w:space="0" w:color="auto"/>
            <w:left w:val="none" w:sz="0" w:space="0" w:color="auto"/>
            <w:bottom w:val="none" w:sz="0" w:space="0" w:color="auto"/>
            <w:right w:val="none" w:sz="0" w:space="0" w:color="auto"/>
          </w:divBdr>
        </w:div>
        <w:div w:id="1771004237">
          <w:marLeft w:val="640"/>
          <w:marRight w:val="0"/>
          <w:marTop w:val="0"/>
          <w:marBottom w:val="0"/>
          <w:divBdr>
            <w:top w:val="none" w:sz="0" w:space="0" w:color="auto"/>
            <w:left w:val="none" w:sz="0" w:space="0" w:color="auto"/>
            <w:bottom w:val="none" w:sz="0" w:space="0" w:color="auto"/>
            <w:right w:val="none" w:sz="0" w:space="0" w:color="auto"/>
          </w:divBdr>
        </w:div>
        <w:div w:id="1870219770">
          <w:marLeft w:val="640"/>
          <w:marRight w:val="0"/>
          <w:marTop w:val="0"/>
          <w:marBottom w:val="0"/>
          <w:divBdr>
            <w:top w:val="none" w:sz="0" w:space="0" w:color="auto"/>
            <w:left w:val="none" w:sz="0" w:space="0" w:color="auto"/>
            <w:bottom w:val="none" w:sz="0" w:space="0" w:color="auto"/>
            <w:right w:val="none" w:sz="0" w:space="0" w:color="auto"/>
          </w:divBdr>
        </w:div>
        <w:div w:id="401680509">
          <w:marLeft w:val="640"/>
          <w:marRight w:val="0"/>
          <w:marTop w:val="0"/>
          <w:marBottom w:val="0"/>
          <w:divBdr>
            <w:top w:val="none" w:sz="0" w:space="0" w:color="auto"/>
            <w:left w:val="none" w:sz="0" w:space="0" w:color="auto"/>
            <w:bottom w:val="none" w:sz="0" w:space="0" w:color="auto"/>
            <w:right w:val="none" w:sz="0" w:space="0" w:color="auto"/>
          </w:divBdr>
        </w:div>
        <w:div w:id="1584996355">
          <w:marLeft w:val="640"/>
          <w:marRight w:val="0"/>
          <w:marTop w:val="0"/>
          <w:marBottom w:val="0"/>
          <w:divBdr>
            <w:top w:val="none" w:sz="0" w:space="0" w:color="auto"/>
            <w:left w:val="none" w:sz="0" w:space="0" w:color="auto"/>
            <w:bottom w:val="none" w:sz="0" w:space="0" w:color="auto"/>
            <w:right w:val="none" w:sz="0" w:space="0" w:color="auto"/>
          </w:divBdr>
        </w:div>
        <w:div w:id="574782384">
          <w:marLeft w:val="640"/>
          <w:marRight w:val="0"/>
          <w:marTop w:val="0"/>
          <w:marBottom w:val="0"/>
          <w:divBdr>
            <w:top w:val="none" w:sz="0" w:space="0" w:color="auto"/>
            <w:left w:val="none" w:sz="0" w:space="0" w:color="auto"/>
            <w:bottom w:val="none" w:sz="0" w:space="0" w:color="auto"/>
            <w:right w:val="none" w:sz="0" w:space="0" w:color="auto"/>
          </w:divBdr>
        </w:div>
        <w:div w:id="885409690">
          <w:marLeft w:val="640"/>
          <w:marRight w:val="0"/>
          <w:marTop w:val="0"/>
          <w:marBottom w:val="0"/>
          <w:divBdr>
            <w:top w:val="none" w:sz="0" w:space="0" w:color="auto"/>
            <w:left w:val="none" w:sz="0" w:space="0" w:color="auto"/>
            <w:bottom w:val="none" w:sz="0" w:space="0" w:color="auto"/>
            <w:right w:val="none" w:sz="0" w:space="0" w:color="auto"/>
          </w:divBdr>
        </w:div>
        <w:div w:id="126050324">
          <w:marLeft w:val="640"/>
          <w:marRight w:val="0"/>
          <w:marTop w:val="0"/>
          <w:marBottom w:val="0"/>
          <w:divBdr>
            <w:top w:val="none" w:sz="0" w:space="0" w:color="auto"/>
            <w:left w:val="none" w:sz="0" w:space="0" w:color="auto"/>
            <w:bottom w:val="none" w:sz="0" w:space="0" w:color="auto"/>
            <w:right w:val="none" w:sz="0" w:space="0" w:color="auto"/>
          </w:divBdr>
        </w:div>
        <w:div w:id="29915236">
          <w:marLeft w:val="640"/>
          <w:marRight w:val="0"/>
          <w:marTop w:val="0"/>
          <w:marBottom w:val="0"/>
          <w:divBdr>
            <w:top w:val="none" w:sz="0" w:space="0" w:color="auto"/>
            <w:left w:val="none" w:sz="0" w:space="0" w:color="auto"/>
            <w:bottom w:val="none" w:sz="0" w:space="0" w:color="auto"/>
            <w:right w:val="none" w:sz="0" w:space="0" w:color="auto"/>
          </w:divBdr>
        </w:div>
        <w:div w:id="965501643">
          <w:marLeft w:val="640"/>
          <w:marRight w:val="0"/>
          <w:marTop w:val="0"/>
          <w:marBottom w:val="0"/>
          <w:divBdr>
            <w:top w:val="none" w:sz="0" w:space="0" w:color="auto"/>
            <w:left w:val="none" w:sz="0" w:space="0" w:color="auto"/>
            <w:bottom w:val="none" w:sz="0" w:space="0" w:color="auto"/>
            <w:right w:val="none" w:sz="0" w:space="0" w:color="auto"/>
          </w:divBdr>
        </w:div>
        <w:div w:id="542327831">
          <w:marLeft w:val="640"/>
          <w:marRight w:val="0"/>
          <w:marTop w:val="0"/>
          <w:marBottom w:val="0"/>
          <w:divBdr>
            <w:top w:val="none" w:sz="0" w:space="0" w:color="auto"/>
            <w:left w:val="none" w:sz="0" w:space="0" w:color="auto"/>
            <w:bottom w:val="none" w:sz="0" w:space="0" w:color="auto"/>
            <w:right w:val="none" w:sz="0" w:space="0" w:color="auto"/>
          </w:divBdr>
        </w:div>
        <w:div w:id="913011569">
          <w:marLeft w:val="640"/>
          <w:marRight w:val="0"/>
          <w:marTop w:val="0"/>
          <w:marBottom w:val="0"/>
          <w:divBdr>
            <w:top w:val="none" w:sz="0" w:space="0" w:color="auto"/>
            <w:left w:val="none" w:sz="0" w:space="0" w:color="auto"/>
            <w:bottom w:val="none" w:sz="0" w:space="0" w:color="auto"/>
            <w:right w:val="none" w:sz="0" w:space="0" w:color="auto"/>
          </w:divBdr>
        </w:div>
        <w:div w:id="1833445993">
          <w:marLeft w:val="640"/>
          <w:marRight w:val="0"/>
          <w:marTop w:val="0"/>
          <w:marBottom w:val="0"/>
          <w:divBdr>
            <w:top w:val="none" w:sz="0" w:space="0" w:color="auto"/>
            <w:left w:val="none" w:sz="0" w:space="0" w:color="auto"/>
            <w:bottom w:val="none" w:sz="0" w:space="0" w:color="auto"/>
            <w:right w:val="none" w:sz="0" w:space="0" w:color="auto"/>
          </w:divBdr>
        </w:div>
        <w:div w:id="531384656">
          <w:marLeft w:val="640"/>
          <w:marRight w:val="0"/>
          <w:marTop w:val="0"/>
          <w:marBottom w:val="0"/>
          <w:divBdr>
            <w:top w:val="none" w:sz="0" w:space="0" w:color="auto"/>
            <w:left w:val="none" w:sz="0" w:space="0" w:color="auto"/>
            <w:bottom w:val="none" w:sz="0" w:space="0" w:color="auto"/>
            <w:right w:val="none" w:sz="0" w:space="0" w:color="auto"/>
          </w:divBdr>
        </w:div>
        <w:div w:id="332687862">
          <w:marLeft w:val="640"/>
          <w:marRight w:val="0"/>
          <w:marTop w:val="0"/>
          <w:marBottom w:val="0"/>
          <w:divBdr>
            <w:top w:val="none" w:sz="0" w:space="0" w:color="auto"/>
            <w:left w:val="none" w:sz="0" w:space="0" w:color="auto"/>
            <w:bottom w:val="none" w:sz="0" w:space="0" w:color="auto"/>
            <w:right w:val="none" w:sz="0" w:space="0" w:color="auto"/>
          </w:divBdr>
        </w:div>
        <w:div w:id="483090641">
          <w:marLeft w:val="640"/>
          <w:marRight w:val="0"/>
          <w:marTop w:val="0"/>
          <w:marBottom w:val="0"/>
          <w:divBdr>
            <w:top w:val="none" w:sz="0" w:space="0" w:color="auto"/>
            <w:left w:val="none" w:sz="0" w:space="0" w:color="auto"/>
            <w:bottom w:val="none" w:sz="0" w:space="0" w:color="auto"/>
            <w:right w:val="none" w:sz="0" w:space="0" w:color="auto"/>
          </w:divBdr>
        </w:div>
        <w:div w:id="1742943181">
          <w:marLeft w:val="640"/>
          <w:marRight w:val="0"/>
          <w:marTop w:val="0"/>
          <w:marBottom w:val="0"/>
          <w:divBdr>
            <w:top w:val="none" w:sz="0" w:space="0" w:color="auto"/>
            <w:left w:val="none" w:sz="0" w:space="0" w:color="auto"/>
            <w:bottom w:val="none" w:sz="0" w:space="0" w:color="auto"/>
            <w:right w:val="none" w:sz="0" w:space="0" w:color="auto"/>
          </w:divBdr>
        </w:div>
        <w:div w:id="1598253761">
          <w:marLeft w:val="640"/>
          <w:marRight w:val="0"/>
          <w:marTop w:val="0"/>
          <w:marBottom w:val="0"/>
          <w:divBdr>
            <w:top w:val="none" w:sz="0" w:space="0" w:color="auto"/>
            <w:left w:val="none" w:sz="0" w:space="0" w:color="auto"/>
            <w:bottom w:val="none" w:sz="0" w:space="0" w:color="auto"/>
            <w:right w:val="none" w:sz="0" w:space="0" w:color="auto"/>
          </w:divBdr>
        </w:div>
        <w:div w:id="472141966">
          <w:marLeft w:val="640"/>
          <w:marRight w:val="0"/>
          <w:marTop w:val="0"/>
          <w:marBottom w:val="0"/>
          <w:divBdr>
            <w:top w:val="none" w:sz="0" w:space="0" w:color="auto"/>
            <w:left w:val="none" w:sz="0" w:space="0" w:color="auto"/>
            <w:bottom w:val="none" w:sz="0" w:space="0" w:color="auto"/>
            <w:right w:val="none" w:sz="0" w:space="0" w:color="auto"/>
          </w:divBdr>
        </w:div>
        <w:div w:id="2141193417">
          <w:marLeft w:val="640"/>
          <w:marRight w:val="0"/>
          <w:marTop w:val="0"/>
          <w:marBottom w:val="0"/>
          <w:divBdr>
            <w:top w:val="none" w:sz="0" w:space="0" w:color="auto"/>
            <w:left w:val="none" w:sz="0" w:space="0" w:color="auto"/>
            <w:bottom w:val="none" w:sz="0" w:space="0" w:color="auto"/>
            <w:right w:val="none" w:sz="0" w:space="0" w:color="auto"/>
          </w:divBdr>
        </w:div>
        <w:div w:id="278531123">
          <w:marLeft w:val="640"/>
          <w:marRight w:val="0"/>
          <w:marTop w:val="0"/>
          <w:marBottom w:val="0"/>
          <w:divBdr>
            <w:top w:val="none" w:sz="0" w:space="0" w:color="auto"/>
            <w:left w:val="none" w:sz="0" w:space="0" w:color="auto"/>
            <w:bottom w:val="none" w:sz="0" w:space="0" w:color="auto"/>
            <w:right w:val="none" w:sz="0" w:space="0" w:color="auto"/>
          </w:divBdr>
        </w:div>
        <w:div w:id="94255745">
          <w:marLeft w:val="640"/>
          <w:marRight w:val="0"/>
          <w:marTop w:val="0"/>
          <w:marBottom w:val="0"/>
          <w:divBdr>
            <w:top w:val="none" w:sz="0" w:space="0" w:color="auto"/>
            <w:left w:val="none" w:sz="0" w:space="0" w:color="auto"/>
            <w:bottom w:val="none" w:sz="0" w:space="0" w:color="auto"/>
            <w:right w:val="none" w:sz="0" w:space="0" w:color="auto"/>
          </w:divBdr>
        </w:div>
        <w:div w:id="2128962109">
          <w:marLeft w:val="640"/>
          <w:marRight w:val="0"/>
          <w:marTop w:val="0"/>
          <w:marBottom w:val="0"/>
          <w:divBdr>
            <w:top w:val="none" w:sz="0" w:space="0" w:color="auto"/>
            <w:left w:val="none" w:sz="0" w:space="0" w:color="auto"/>
            <w:bottom w:val="none" w:sz="0" w:space="0" w:color="auto"/>
            <w:right w:val="none" w:sz="0" w:space="0" w:color="auto"/>
          </w:divBdr>
        </w:div>
        <w:div w:id="1913545677">
          <w:marLeft w:val="640"/>
          <w:marRight w:val="0"/>
          <w:marTop w:val="0"/>
          <w:marBottom w:val="0"/>
          <w:divBdr>
            <w:top w:val="none" w:sz="0" w:space="0" w:color="auto"/>
            <w:left w:val="none" w:sz="0" w:space="0" w:color="auto"/>
            <w:bottom w:val="none" w:sz="0" w:space="0" w:color="auto"/>
            <w:right w:val="none" w:sz="0" w:space="0" w:color="auto"/>
          </w:divBdr>
        </w:div>
        <w:div w:id="1667513637">
          <w:marLeft w:val="640"/>
          <w:marRight w:val="0"/>
          <w:marTop w:val="0"/>
          <w:marBottom w:val="0"/>
          <w:divBdr>
            <w:top w:val="none" w:sz="0" w:space="0" w:color="auto"/>
            <w:left w:val="none" w:sz="0" w:space="0" w:color="auto"/>
            <w:bottom w:val="none" w:sz="0" w:space="0" w:color="auto"/>
            <w:right w:val="none" w:sz="0" w:space="0" w:color="auto"/>
          </w:divBdr>
        </w:div>
        <w:div w:id="1219511958">
          <w:marLeft w:val="640"/>
          <w:marRight w:val="0"/>
          <w:marTop w:val="0"/>
          <w:marBottom w:val="0"/>
          <w:divBdr>
            <w:top w:val="none" w:sz="0" w:space="0" w:color="auto"/>
            <w:left w:val="none" w:sz="0" w:space="0" w:color="auto"/>
            <w:bottom w:val="none" w:sz="0" w:space="0" w:color="auto"/>
            <w:right w:val="none" w:sz="0" w:space="0" w:color="auto"/>
          </w:divBdr>
        </w:div>
        <w:div w:id="345904399">
          <w:marLeft w:val="640"/>
          <w:marRight w:val="0"/>
          <w:marTop w:val="0"/>
          <w:marBottom w:val="0"/>
          <w:divBdr>
            <w:top w:val="none" w:sz="0" w:space="0" w:color="auto"/>
            <w:left w:val="none" w:sz="0" w:space="0" w:color="auto"/>
            <w:bottom w:val="none" w:sz="0" w:space="0" w:color="auto"/>
            <w:right w:val="none" w:sz="0" w:space="0" w:color="auto"/>
          </w:divBdr>
        </w:div>
        <w:div w:id="1685790252">
          <w:marLeft w:val="640"/>
          <w:marRight w:val="0"/>
          <w:marTop w:val="0"/>
          <w:marBottom w:val="0"/>
          <w:divBdr>
            <w:top w:val="none" w:sz="0" w:space="0" w:color="auto"/>
            <w:left w:val="none" w:sz="0" w:space="0" w:color="auto"/>
            <w:bottom w:val="none" w:sz="0" w:space="0" w:color="auto"/>
            <w:right w:val="none" w:sz="0" w:space="0" w:color="auto"/>
          </w:divBdr>
        </w:div>
        <w:div w:id="2087459241">
          <w:marLeft w:val="640"/>
          <w:marRight w:val="0"/>
          <w:marTop w:val="0"/>
          <w:marBottom w:val="0"/>
          <w:divBdr>
            <w:top w:val="none" w:sz="0" w:space="0" w:color="auto"/>
            <w:left w:val="none" w:sz="0" w:space="0" w:color="auto"/>
            <w:bottom w:val="none" w:sz="0" w:space="0" w:color="auto"/>
            <w:right w:val="none" w:sz="0" w:space="0" w:color="auto"/>
          </w:divBdr>
        </w:div>
        <w:div w:id="1881742242">
          <w:marLeft w:val="640"/>
          <w:marRight w:val="0"/>
          <w:marTop w:val="0"/>
          <w:marBottom w:val="0"/>
          <w:divBdr>
            <w:top w:val="none" w:sz="0" w:space="0" w:color="auto"/>
            <w:left w:val="none" w:sz="0" w:space="0" w:color="auto"/>
            <w:bottom w:val="none" w:sz="0" w:space="0" w:color="auto"/>
            <w:right w:val="none" w:sz="0" w:space="0" w:color="auto"/>
          </w:divBdr>
        </w:div>
        <w:div w:id="425460654">
          <w:marLeft w:val="640"/>
          <w:marRight w:val="0"/>
          <w:marTop w:val="0"/>
          <w:marBottom w:val="0"/>
          <w:divBdr>
            <w:top w:val="none" w:sz="0" w:space="0" w:color="auto"/>
            <w:left w:val="none" w:sz="0" w:space="0" w:color="auto"/>
            <w:bottom w:val="none" w:sz="0" w:space="0" w:color="auto"/>
            <w:right w:val="none" w:sz="0" w:space="0" w:color="auto"/>
          </w:divBdr>
        </w:div>
        <w:div w:id="986588690">
          <w:marLeft w:val="640"/>
          <w:marRight w:val="0"/>
          <w:marTop w:val="0"/>
          <w:marBottom w:val="0"/>
          <w:divBdr>
            <w:top w:val="none" w:sz="0" w:space="0" w:color="auto"/>
            <w:left w:val="none" w:sz="0" w:space="0" w:color="auto"/>
            <w:bottom w:val="none" w:sz="0" w:space="0" w:color="auto"/>
            <w:right w:val="none" w:sz="0" w:space="0" w:color="auto"/>
          </w:divBdr>
        </w:div>
        <w:div w:id="253318382">
          <w:marLeft w:val="640"/>
          <w:marRight w:val="0"/>
          <w:marTop w:val="0"/>
          <w:marBottom w:val="0"/>
          <w:divBdr>
            <w:top w:val="none" w:sz="0" w:space="0" w:color="auto"/>
            <w:left w:val="none" w:sz="0" w:space="0" w:color="auto"/>
            <w:bottom w:val="none" w:sz="0" w:space="0" w:color="auto"/>
            <w:right w:val="none" w:sz="0" w:space="0" w:color="auto"/>
          </w:divBdr>
        </w:div>
        <w:div w:id="1551914014">
          <w:marLeft w:val="640"/>
          <w:marRight w:val="0"/>
          <w:marTop w:val="0"/>
          <w:marBottom w:val="0"/>
          <w:divBdr>
            <w:top w:val="none" w:sz="0" w:space="0" w:color="auto"/>
            <w:left w:val="none" w:sz="0" w:space="0" w:color="auto"/>
            <w:bottom w:val="none" w:sz="0" w:space="0" w:color="auto"/>
            <w:right w:val="none" w:sz="0" w:space="0" w:color="auto"/>
          </w:divBdr>
        </w:div>
        <w:div w:id="775561837">
          <w:marLeft w:val="640"/>
          <w:marRight w:val="0"/>
          <w:marTop w:val="0"/>
          <w:marBottom w:val="0"/>
          <w:divBdr>
            <w:top w:val="none" w:sz="0" w:space="0" w:color="auto"/>
            <w:left w:val="none" w:sz="0" w:space="0" w:color="auto"/>
            <w:bottom w:val="none" w:sz="0" w:space="0" w:color="auto"/>
            <w:right w:val="none" w:sz="0" w:space="0" w:color="auto"/>
          </w:divBdr>
        </w:div>
        <w:div w:id="1211771008">
          <w:marLeft w:val="640"/>
          <w:marRight w:val="0"/>
          <w:marTop w:val="0"/>
          <w:marBottom w:val="0"/>
          <w:divBdr>
            <w:top w:val="none" w:sz="0" w:space="0" w:color="auto"/>
            <w:left w:val="none" w:sz="0" w:space="0" w:color="auto"/>
            <w:bottom w:val="none" w:sz="0" w:space="0" w:color="auto"/>
            <w:right w:val="none" w:sz="0" w:space="0" w:color="auto"/>
          </w:divBdr>
        </w:div>
        <w:div w:id="1447577056">
          <w:marLeft w:val="640"/>
          <w:marRight w:val="0"/>
          <w:marTop w:val="0"/>
          <w:marBottom w:val="0"/>
          <w:divBdr>
            <w:top w:val="none" w:sz="0" w:space="0" w:color="auto"/>
            <w:left w:val="none" w:sz="0" w:space="0" w:color="auto"/>
            <w:bottom w:val="none" w:sz="0" w:space="0" w:color="auto"/>
            <w:right w:val="none" w:sz="0" w:space="0" w:color="auto"/>
          </w:divBdr>
        </w:div>
        <w:div w:id="1270428992">
          <w:marLeft w:val="640"/>
          <w:marRight w:val="0"/>
          <w:marTop w:val="0"/>
          <w:marBottom w:val="0"/>
          <w:divBdr>
            <w:top w:val="none" w:sz="0" w:space="0" w:color="auto"/>
            <w:left w:val="none" w:sz="0" w:space="0" w:color="auto"/>
            <w:bottom w:val="none" w:sz="0" w:space="0" w:color="auto"/>
            <w:right w:val="none" w:sz="0" w:space="0" w:color="auto"/>
          </w:divBdr>
        </w:div>
        <w:div w:id="2057046296">
          <w:marLeft w:val="640"/>
          <w:marRight w:val="0"/>
          <w:marTop w:val="0"/>
          <w:marBottom w:val="0"/>
          <w:divBdr>
            <w:top w:val="none" w:sz="0" w:space="0" w:color="auto"/>
            <w:left w:val="none" w:sz="0" w:space="0" w:color="auto"/>
            <w:bottom w:val="none" w:sz="0" w:space="0" w:color="auto"/>
            <w:right w:val="none" w:sz="0" w:space="0" w:color="auto"/>
          </w:divBdr>
        </w:div>
        <w:div w:id="1771585923">
          <w:marLeft w:val="640"/>
          <w:marRight w:val="0"/>
          <w:marTop w:val="0"/>
          <w:marBottom w:val="0"/>
          <w:divBdr>
            <w:top w:val="none" w:sz="0" w:space="0" w:color="auto"/>
            <w:left w:val="none" w:sz="0" w:space="0" w:color="auto"/>
            <w:bottom w:val="none" w:sz="0" w:space="0" w:color="auto"/>
            <w:right w:val="none" w:sz="0" w:space="0" w:color="auto"/>
          </w:divBdr>
        </w:div>
        <w:div w:id="1493792355">
          <w:marLeft w:val="640"/>
          <w:marRight w:val="0"/>
          <w:marTop w:val="0"/>
          <w:marBottom w:val="0"/>
          <w:divBdr>
            <w:top w:val="none" w:sz="0" w:space="0" w:color="auto"/>
            <w:left w:val="none" w:sz="0" w:space="0" w:color="auto"/>
            <w:bottom w:val="none" w:sz="0" w:space="0" w:color="auto"/>
            <w:right w:val="none" w:sz="0" w:space="0" w:color="auto"/>
          </w:divBdr>
        </w:div>
        <w:div w:id="1560241663">
          <w:marLeft w:val="640"/>
          <w:marRight w:val="0"/>
          <w:marTop w:val="0"/>
          <w:marBottom w:val="0"/>
          <w:divBdr>
            <w:top w:val="none" w:sz="0" w:space="0" w:color="auto"/>
            <w:left w:val="none" w:sz="0" w:space="0" w:color="auto"/>
            <w:bottom w:val="none" w:sz="0" w:space="0" w:color="auto"/>
            <w:right w:val="none" w:sz="0" w:space="0" w:color="auto"/>
          </w:divBdr>
        </w:div>
        <w:div w:id="342633420">
          <w:marLeft w:val="640"/>
          <w:marRight w:val="0"/>
          <w:marTop w:val="0"/>
          <w:marBottom w:val="0"/>
          <w:divBdr>
            <w:top w:val="none" w:sz="0" w:space="0" w:color="auto"/>
            <w:left w:val="none" w:sz="0" w:space="0" w:color="auto"/>
            <w:bottom w:val="none" w:sz="0" w:space="0" w:color="auto"/>
            <w:right w:val="none" w:sz="0" w:space="0" w:color="auto"/>
          </w:divBdr>
        </w:div>
        <w:div w:id="886067632">
          <w:marLeft w:val="640"/>
          <w:marRight w:val="0"/>
          <w:marTop w:val="0"/>
          <w:marBottom w:val="0"/>
          <w:divBdr>
            <w:top w:val="none" w:sz="0" w:space="0" w:color="auto"/>
            <w:left w:val="none" w:sz="0" w:space="0" w:color="auto"/>
            <w:bottom w:val="none" w:sz="0" w:space="0" w:color="auto"/>
            <w:right w:val="none" w:sz="0" w:space="0" w:color="auto"/>
          </w:divBdr>
        </w:div>
      </w:divsChild>
    </w:div>
    <w:div w:id="1749837908">
      <w:bodyDiv w:val="1"/>
      <w:marLeft w:val="0"/>
      <w:marRight w:val="0"/>
      <w:marTop w:val="0"/>
      <w:marBottom w:val="0"/>
      <w:divBdr>
        <w:top w:val="none" w:sz="0" w:space="0" w:color="auto"/>
        <w:left w:val="none" w:sz="0" w:space="0" w:color="auto"/>
        <w:bottom w:val="none" w:sz="0" w:space="0" w:color="auto"/>
        <w:right w:val="none" w:sz="0" w:space="0" w:color="auto"/>
      </w:divBdr>
      <w:divsChild>
        <w:div w:id="315845765">
          <w:marLeft w:val="480"/>
          <w:marRight w:val="0"/>
          <w:marTop w:val="0"/>
          <w:marBottom w:val="0"/>
          <w:divBdr>
            <w:top w:val="none" w:sz="0" w:space="0" w:color="auto"/>
            <w:left w:val="none" w:sz="0" w:space="0" w:color="auto"/>
            <w:bottom w:val="none" w:sz="0" w:space="0" w:color="auto"/>
            <w:right w:val="none" w:sz="0" w:space="0" w:color="auto"/>
          </w:divBdr>
        </w:div>
        <w:div w:id="1617640534">
          <w:marLeft w:val="480"/>
          <w:marRight w:val="0"/>
          <w:marTop w:val="0"/>
          <w:marBottom w:val="0"/>
          <w:divBdr>
            <w:top w:val="none" w:sz="0" w:space="0" w:color="auto"/>
            <w:left w:val="none" w:sz="0" w:space="0" w:color="auto"/>
            <w:bottom w:val="none" w:sz="0" w:space="0" w:color="auto"/>
            <w:right w:val="none" w:sz="0" w:space="0" w:color="auto"/>
          </w:divBdr>
        </w:div>
        <w:div w:id="1364014939">
          <w:marLeft w:val="480"/>
          <w:marRight w:val="0"/>
          <w:marTop w:val="0"/>
          <w:marBottom w:val="0"/>
          <w:divBdr>
            <w:top w:val="none" w:sz="0" w:space="0" w:color="auto"/>
            <w:left w:val="none" w:sz="0" w:space="0" w:color="auto"/>
            <w:bottom w:val="none" w:sz="0" w:space="0" w:color="auto"/>
            <w:right w:val="none" w:sz="0" w:space="0" w:color="auto"/>
          </w:divBdr>
        </w:div>
        <w:div w:id="715280652">
          <w:marLeft w:val="480"/>
          <w:marRight w:val="0"/>
          <w:marTop w:val="0"/>
          <w:marBottom w:val="0"/>
          <w:divBdr>
            <w:top w:val="none" w:sz="0" w:space="0" w:color="auto"/>
            <w:left w:val="none" w:sz="0" w:space="0" w:color="auto"/>
            <w:bottom w:val="none" w:sz="0" w:space="0" w:color="auto"/>
            <w:right w:val="none" w:sz="0" w:space="0" w:color="auto"/>
          </w:divBdr>
        </w:div>
        <w:div w:id="1413163030">
          <w:marLeft w:val="480"/>
          <w:marRight w:val="0"/>
          <w:marTop w:val="0"/>
          <w:marBottom w:val="0"/>
          <w:divBdr>
            <w:top w:val="none" w:sz="0" w:space="0" w:color="auto"/>
            <w:left w:val="none" w:sz="0" w:space="0" w:color="auto"/>
            <w:bottom w:val="none" w:sz="0" w:space="0" w:color="auto"/>
            <w:right w:val="none" w:sz="0" w:space="0" w:color="auto"/>
          </w:divBdr>
        </w:div>
        <w:div w:id="1478179316">
          <w:marLeft w:val="480"/>
          <w:marRight w:val="0"/>
          <w:marTop w:val="0"/>
          <w:marBottom w:val="0"/>
          <w:divBdr>
            <w:top w:val="none" w:sz="0" w:space="0" w:color="auto"/>
            <w:left w:val="none" w:sz="0" w:space="0" w:color="auto"/>
            <w:bottom w:val="none" w:sz="0" w:space="0" w:color="auto"/>
            <w:right w:val="none" w:sz="0" w:space="0" w:color="auto"/>
          </w:divBdr>
        </w:div>
        <w:div w:id="1502115119">
          <w:marLeft w:val="480"/>
          <w:marRight w:val="0"/>
          <w:marTop w:val="0"/>
          <w:marBottom w:val="0"/>
          <w:divBdr>
            <w:top w:val="none" w:sz="0" w:space="0" w:color="auto"/>
            <w:left w:val="none" w:sz="0" w:space="0" w:color="auto"/>
            <w:bottom w:val="none" w:sz="0" w:space="0" w:color="auto"/>
            <w:right w:val="none" w:sz="0" w:space="0" w:color="auto"/>
          </w:divBdr>
        </w:div>
        <w:div w:id="1222599535">
          <w:marLeft w:val="480"/>
          <w:marRight w:val="0"/>
          <w:marTop w:val="0"/>
          <w:marBottom w:val="0"/>
          <w:divBdr>
            <w:top w:val="none" w:sz="0" w:space="0" w:color="auto"/>
            <w:left w:val="none" w:sz="0" w:space="0" w:color="auto"/>
            <w:bottom w:val="none" w:sz="0" w:space="0" w:color="auto"/>
            <w:right w:val="none" w:sz="0" w:space="0" w:color="auto"/>
          </w:divBdr>
        </w:div>
        <w:div w:id="1015809834">
          <w:marLeft w:val="480"/>
          <w:marRight w:val="0"/>
          <w:marTop w:val="0"/>
          <w:marBottom w:val="0"/>
          <w:divBdr>
            <w:top w:val="none" w:sz="0" w:space="0" w:color="auto"/>
            <w:left w:val="none" w:sz="0" w:space="0" w:color="auto"/>
            <w:bottom w:val="none" w:sz="0" w:space="0" w:color="auto"/>
            <w:right w:val="none" w:sz="0" w:space="0" w:color="auto"/>
          </w:divBdr>
        </w:div>
        <w:div w:id="1759130052">
          <w:marLeft w:val="480"/>
          <w:marRight w:val="0"/>
          <w:marTop w:val="0"/>
          <w:marBottom w:val="0"/>
          <w:divBdr>
            <w:top w:val="none" w:sz="0" w:space="0" w:color="auto"/>
            <w:left w:val="none" w:sz="0" w:space="0" w:color="auto"/>
            <w:bottom w:val="none" w:sz="0" w:space="0" w:color="auto"/>
            <w:right w:val="none" w:sz="0" w:space="0" w:color="auto"/>
          </w:divBdr>
        </w:div>
        <w:div w:id="1304582684">
          <w:marLeft w:val="480"/>
          <w:marRight w:val="0"/>
          <w:marTop w:val="0"/>
          <w:marBottom w:val="0"/>
          <w:divBdr>
            <w:top w:val="none" w:sz="0" w:space="0" w:color="auto"/>
            <w:left w:val="none" w:sz="0" w:space="0" w:color="auto"/>
            <w:bottom w:val="none" w:sz="0" w:space="0" w:color="auto"/>
            <w:right w:val="none" w:sz="0" w:space="0" w:color="auto"/>
          </w:divBdr>
        </w:div>
        <w:div w:id="395518919">
          <w:marLeft w:val="480"/>
          <w:marRight w:val="0"/>
          <w:marTop w:val="0"/>
          <w:marBottom w:val="0"/>
          <w:divBdr>
            <w:top w:val="none" w:sz="0" w:space="0" w:color="auto"/>
            <w:left w:val="none" w:sz="0" w:space="0" w:color="auto"/>
            <w:bottom w:val="none" w:sz="0" w:space="0" w:color="auto"/>
            <w:right w:val="none" w:sz="0" w:space="0" w:color="auto"/>
          </w:divBdr>
        </w:div>
        <w:div w:id="551043338">
          <w:marLeft w:val="480"/>
          <w:marRight w:val="0"/>
          <w:marTop w:val="0"/>
          <w:marBottom w:val="0"/>
          <w:divBdr>
            <w:top w:val="none" w:sz="0" w:space="0" w:color="auto"/>
            <w:left w:val="none" w:sz="0" w:space="0" w:color="auto"/>
            <w:bottom w:val="none" w:sz="0" w:space="0" w:color="auto"/>
            <w:right w:val="none" w:sz="0" w:space="0" w:color="auto"/>
          </w:divBdr>
        </w:div>
        <w:div w:id="903099963">
          <w:marLeft w:val="480"/>
          <w:marRight w:val="0"/>
          <w:marTop w:val="0"/>
          <w:marBottom w:val="0"/>
          <w:divBdr>
            <w:top w:val="none" w:sz="0" w:space="0" w:color="auto"/>
            <w:left w:val="none" w:sz="0" w:space="0" w:color="auto"/>
            <w:bottom w:val="none" w:sz="0" w:space="0" w:color="auto"/>
            <w:right w:val="none" w:sz="0" w:space="0" w:color="auto"/>
          </w:divBdr>
        </w:div>
        <w:div w:id="201526162">
          <w:marLeft w:val="480"/>
          <w:marRight w:val="0"/>
          <w:marTop w:val="0"/>
          <w:marBottom w:val="0"/>
          <w:divBdr>
            <w:top w:val="none" w:sz="0" w:space="0" w:color="auto"/>
            <w:left w:val="none" w:sz="0" w:space="0" w:color="auto"/>
            <w:bottom w:val="none" w:sz="0" w:space="0" w:color="auto"/>
            <w:right w:val="none" w:sz="0" w:space="0" w:color="auto"/>
          </w:divBdr>
        </w:div>
        <w:div w:id="1742293653">
          <w:marLeft w:val="480"/>
          <w:marRight w:val="0"/>
          <w:marTop w:val="0"/>
          <w:marBottom w:val="0"/>
          <w:divBdr>
            <w:top w:val="none" w:sz="0" w:space="0" w:color="auto"/>
            <w:left w:val="none" w:sz="0" w:space="0" w:color="auto"/>
            <w:bottom w:val="none" w:sz="0" w:space="0" w:color="auto"/>
            <w:right w:val="none" w:sz="0" w:space="0" w:color="auto"/>
          </w:divBdr>
        </w:div>
        <w:div w:id="1281451913">
          <w:marLeft w:val="480"/>
          <w:marRight w:val="0"/>
          <w:marTop w:val="0"/>
          <w:marBottom w:val="0"/>
          <w:divBdr>
            <w:top w:val="none" w:sz="0" w:space="0" w:color="auto"/>
            <w:left w:val="none" w:sz="0" w:space="0" w:color="auto"/>
            <w:bottom w:val="none" w:sz="0" w:space="0" w:color="auto"/>
            <w:right w:val="none" w:sz="0" w:space="0" w:color="auto"/>
          </w:divBdr>
        </w:div>
        <w:div w:id="695428072">
          <w:marLeft w:val="480"/>
          <w:marRight w:val="0"/>
          <w:marTop w:val="0"/>
          <w:marBottom w:val="0"/>
          <w:divBdr>
            <w:top w:val="none" w:sz="0" w:space="0" w:color="auto"/>
            <w:left w:val="none" w:sz="0" w:space="0" w:color="auto"/>
            <w:bottom w:val="none" w:sz="0" w:space="0" w:color="auto"/>
            <w:right w:val="none" w:sz="0" w:space="0" w:color="auto"/>
          </w:divBdr>
        </w:div>
        <w:div w:id="1589846293">
          <w:marLeft w:val="480"/>
          <w:marRight w:val="0"/>
          <w:marTop w:val="0"/>
          <w:marBottom w:val="0"/>
          <w:divBdr>
            <w:top w:val="none" w:sz="0" w:space="0" w:color="auto"/>
            <w:left w:val="none" w:sz="0" w:space="0" w:color="auto"/>
            <w:bottom w:val="none" w:sz="0" w:space="0" w:color="auto"/>
            <w:right w:val="none" w:sz="0" w:space="0" w:color="auto"/>
          </w:divBdr>
        </w:div>
        <w:div w:id="569317097">
          <w:marLeft w:val="480"/>
          <w:marRight w:val="0"/>
          <w:marTop w:val="0"/>
          <w:marBottom w:val="0"/>
          <w:divBdr>
            <w:top w:val="none" w:sz="0" w:space="0" w:color="auto"/>
            <w:left w:val="none" w:sz="0" w:space="0" w:color="auto"/>
            <w:bottom w:val="none" w:sz="0" w:space="0" w:color="auto"/>
            <w:right w:val="none" w:sz="0" w:space="0" w:color="auto"/>
          </w:divBdr>
        </w:div>
        <w:div w:id="165902056">
          <w:marLeft w:val="480"/>
          <w:marRight w:val="0"/>
          <w:marTop w:val="0"/>
          <w:marBottom w:val="0"/>
          <w:divBdr>
            <w:top w:val="none" w:sz="0" w:space="0" w:color="auto"/>
            <w:left w:val="none" w:sz="0" w:space="0" w:color="auto"/>
            <w:bottom w:val="none" w:sz="0" w:space="0" w:color="auto"/>
            <w:right w:val="none" w:sz="0" w:space="0" w:color="auto"/>
          </w:divBdr>
        </w:div>
        <w:div w:id="1484467726">
          <w:marLeft w:val="480"/>
          <w:marRight w:val="0"/>
          <w:marTop w:val="0"/>
          <w:marBottom w:val="0"/>
          <w:divBdr>
            <w:top w:val="none" w:sz="0" w:space="0" w:color="auto"/>
            <w:left w:val="none" w:sz="0" w:space="0" w:color="auto"/>
            <w:bottom w:val="none" w:sz="0" w:space="0" w:color="auto"/>
            <w:right w:val="none" w:sz="0" w:space="0" w:color="auto"/>
          </w:divBdr>
        </w:div>
        <w:div w:id="1990669743">
          <w:marLeft w:val="480"/>
          <w:marRight w:val="0"/>
          <w:marTop w:val="0"/>
          <w:marBottom w:val="0"/>
          <w:divBdr>
            <w:top w:val="none" w:sz="0" w:space="0" w:color="auto"/>
            <w:left w:val="none" w:sz="0" w:space="0" w:color="auto"/>
            <w:bottom w:val="none" w:sz="0" w:space="0" w:color="auto"/>
            <w:right w:val="none" w:sz="0" w:space="0" w:color="auto"/>
          </w:divBdr>
        </w:div>
        <w:div w:id="504979710">
          <w:marLeft w:val="480"/>
          <w:marRight w:val="0"/>
          <w:marTop w:val="0"/>
          <w:marBottom w:val="0"/>
          <w:divBdr>
            <w:top w:val="none" w:sz="0" w:space="0" w:color="auto"/>
            <w:left w:val="none" w:sz="0" w:space="0" w:color="auto"/>
            <w:bottom w:val="none" w:sz="0" w:space="0" w:color="auto"/>
            <w:right w:val="none" w:sz="0" w:space="0" w:color="auto"/>
          </w:divBdr>
        </w:div>
        <w:div w:id="319117234">
          <w:marLeft w:val="480"/>
          <w:marRight w:val="0"/>
          <w:marTop w:val="0"/>
          <w:marBottom w:val="0"/>
          <w:divBdr>
            <w:top w:val="none" w:sz="0" w:space="0" w:color="auto"/>
            <w:left w:val="none" w:sz="0" w:space="0" w:color="auto"/>
            <w:bottom w:val="none" w:sz="0" w:space="0" w:color="auto"/>
            <w:right w:val="none" w:sz="0" w:space="0" w:color="auto"/>
          </w:divBdr>
        </w:div>
        <w:div w:id="1604681444">
          <w:marLeft w:val="480"/>
          <w:marRight w:val="0"/>
          <w:marTop w:val="0"/>
          <w:marBottom w:val="0"/>
          <w:divBdr>
            <w:top w:val="none" w:sz="0" w:space="0" w:color="auto"/>
            <w:left w:val="none" w:sz="0" w:space="0" w:color="auto"/>
            <w:bottom w:val="none" w:sz="0" w:space="0" w:color="auto"/>
            <w:right w:val="none" w:sz="0" w:space="0" w:color="auto"/>
          </w:divBdr>
        </w:div>
        <w:div w:id="678774776">
          <w:marLeft w:val="480"/>
          <w:marRight w:val="0"/>
          <w:marTop w:val="0"/>
          <w:marBottom w:val="0"/>
          <w:divBdr>
            <w:top w:val="none" w:sz="0" w:space="0" w:color="auto"/>
            <w:left w:val="none" w:sz="0" w:space="0" w:color="auto"/>
            <w:bottom w:val="none" w:sz="0" w:space="0" w:color="auto"/>
            <w:right w:val="none" w:sz="0" w:space="0" w:color="auto"/>
          </w:divBdr>
        </w:div>
        <w:div w:id="240676014">
          <w:marLeft w:val="480"/>
          <w:marRight w:val="0"/>
          <w:marTop w:val="0"/>
          <w:marBottom w:val="0"/>
          <w:divBdr>
            <w:top w:val="none" w:sz="0" w:space="0" w:color="auto"/>
            <w:left w:val="none" w:sz="0" w:space="0" w:color="auto"/>
            <w:bottom w:val="none" w:sz="0" w:space="0" w:color="auto"/>
            <w:right w:val="none" w:sz="0" w:space="0" w:color="auto"/>
          </w:divBdr>
        </w:div>
        <w:div w:id="1716537944">
          <w:marLeft w:val="480"/>
          <w:marRight w:val="0"/>
          <w:marTop w:val="0"/>
          <w:marBottom w:val="0"/>
          <w:divBdr>
            <w:top w:val="none" w:sz="0" w:space="0" w:color="auto"/>
            <w:left w:val="none" w:sz="0" w:space="0" w:color="auto"/>
            <w:bottom w:val="none" w:sz="0" w:space="0" w:color="auto"/>
            <w:right w:val="none" w:sz="0" w:space="0" w:color="auto"/>
          </w:divBdr>
        </w:div>
        <w:div w:id="651720902">
          <w:marLeft w:val="480"/>
          <w:marRight w:val="0"/>
          <w:marTop w:val="0"/>
          <w:marBottom w:val="0"/>
          <w:divBdr>
            <w:top w:val="none" w:sz="0" w:space="0" w:color="auto"/>
            <w:left w:val="none" w:sz="0" w:space="0" w:color="auto"/>
            <w:bottom w:val="none" w:sz="0" w:space="0" w:color="auto"/>
            <w:right w:val="none" w:sz="0" w:space="0" w:color="auto"/>
          </w:divBdr>
        </w:div>
        <w:div w:id="2121416264">
          <w:marLeft w:val="480"/>
          <w:marRight w:val="0"/>
          <w:marTop w:val="0"/>
          <w:marBottom w:val="0"/>
          <w:divBdr>
            <w:top w:val="none" w:sz="0" w:space="0" w:color="auto"/>
            <w:left w:val="none" w:sz="0" w:space="0" w:color="auto"/>
            <w:bottom w:val="none" w:sz="0" w:space="0" w:color="auto"/>
            <w:right w:val="none" w:sz="0" w:space="0" w:color="auto"/>
          </w:divBdr>
        </w:div>
        <w:div w:id="1711413553">
          <w:marLeft w:val="480"/>
          <w:marRight w:val="0"/>
          <w:marTop w:val="0"/>
          <w:marBottom w:val="0"/>
          <w:divBdr>
            <w:top w:val="none" w:sz="0" w:space="0" w:color="auto"/>
            <w:left w:val="none" w:sz="0" w:space="0" w:color="auto"/>
            <w:bottom w:val="none" w:sz="0" w:space="0" w:color="auto"/>
            <w:right w:val="none" w:sz="0" w:space="0" w:color="auto"/>
          </w:divBdr>
        </w:div>
        <w:div w:id="1841119680">
          <w:marLeft w:val="480"/>
          <w:marRight w:val="0"/>
          <w:marTop w:val="0"/>
          <w:marBottom w:val="0"/>
          <w:divBdr>
            <w:top w:val="none" w:sz="0" w:space="0" w:color="auto"/>
            <w:left w:val="none" w:sz="0" w:space="0" w:color="auto"/>
            <w:bottom w:val="none" w:sz="0" w:space="0" w:color="auto"/>
            <w:right w:val="none" w:sz="0" w:space="0" w:color="auto"/>
          </w:divBdr>
        </w:div>
        <w:div w:id="2101097596">
          <w:marLeft w:val="480"/>
          <w:marRight w:val="0"/>
          <w:marTop w:val="0"/>
          <w:marBottom w:val="0"/>
          <w:divBdr>
            <w:top w:val="none" w:sz="0" w:space="0" w:color="auto"/>
            <w:left w:val="none" w:sz="0" w:space="0" w:color="auto"/>
            <w:bottom w:val="none" w:sz="0" w:space="0" w:color="auto"/>
            <w:right w:val="none" w:sz="0" w:space="0" w:color="auto"/>
          </w:divBdr>
        </w:div>
        <w:div w:id="404107654">
          <w:marLeft w:val="480"/>
          <w:marRight w:val="0"/>
          <w:marTop w:val="0"/>
          <w:marBottom w:val="0"/>
          <w:divBdr>
            <w:top w:val="none" w:sz="0" w:space="0" w:color="auto"/>
            <w:left w:val="none" w:sz="0" w:space="0" w:color="auto"/>
            <w:bottom w:val="none" w:sz="0" w:space="0" w:color="auto"/>
            <w:right w:val="none" w:sz="0" w:space="0" w:color="auto"/>
          </w:divBdr>
        </w:div>
        <w:div w:id="1796677658">
          <w:marLeft w:val="480"/>
          <w:marRight w:val="0"/>
          <w:marTop w:val="0"/>
          <w:marBottom w:val="0"/>
          <w:divBdr>
            <w:top w:val="none" w:sz="0" w:space="0" w:color="auto"/>
            <w:left w:val="none" w:sz="0" w:space="0" w:color="auto"/>
            <w:bottom w:val="none" w:sz="0" w:space="0" w:color="auto"/>
            <w:right w:val="none" w:sz="0" w:space="0" w:color="auto"/>
          </w:divBdr>
        </w:div>
        <w:div w:id="308291240">
          <w:marLeft w:val="480"/>
          <w:marRight w:val="0"/>
          <w:marTop w:val="0"/>
          <w:marBottom w:val="0"/>
          <w:divBdr>
            <w:top w:val="none" w:sz="0" w:space="0" w:color="auto"/>
            <w:left w:val="none" w:sz="0" w:space="0" w:color="auto"/>
            <w:bottom w:val="none" w:sz="0" w:space="0" w:color="auto"/>
            <w:right w:val="none" w:sz="0" w:space="0" w:color="auto"/>
          </w:divBdr>
        </w:div>
        <w:div w:id="501285237">
          <w:marLeft w:val="480"/>
          <w:marRight w:val="0"/>
          <w:marTop w:val="0"/>
          <w:marBottom w:val="0"/>
          <w:divBdr>
            <w:top w:val="none" w:sz="0" w:space="0" w:color="auto"/>
            <w:left w:val="none" w:sz="0" w:space="0" w:color="auto"/>
            <w:bottom w:val="none" w:sz="0" w:space="0" w:color="auto"/>
            <w:right w:val="none" w:sz="0" w:space="0" w:color="auto"/>
          </w:divBdr>
        </w:div>
        <w:div w:id="1565679543">
          <w:marLeft w:val="480"/>
          <w:marRight w:val="0"/>
          <w:marTop w:val="0"/>
          <w:marBottom w:val="0"/>
          <w:divBdr>
            <w:top w:val="none" w:sz="0" w:space="0" w:color="auto"/>
            <w:left w:val="none" w:sz="0" w:space="0" w:color="auto"/>
            <w:bottom w:val="none" w:sz="0" w:space="0" w:color="auto"/>
            <w:right w:val="none" w:sz="0" w:space="0" w:color="auto"/>
          </w:divBdr>
        </w:div>
        <w:div w:id="78059319">
          <w:marLeft w:val="480"/>
          <w:marRight w:val="0"/>
          <w:marTop w:val="0"/>
          <w:marBottom w:val="0"/>
          <w:divBdr>
            <w:top w:val="none" w:sz="0" w:space="0" w:color="auto"/>
            <w:left w:val="none" w:sz="0" w:space="0" w:color="auto"/>
            <w:bottom w:val="none" w:sz="0" w:space="0" w:color="auto"/>
            <w:right w:val="none" w:sz="0" w:space="0" w:color="auto"/>
          </w:divBdr>
        </w:div>
        <w:div w:id="740057768">
          <w:marLeft w:val="480"/>
          <w:marRight w:val="0"/>
          <w:marTop w:val="0"/>
          <w:marBottom w:val="0"/>
          <w:divBdr>
            <w:top w:val="none" w:sz="0" w:space="0" w:color="auto"/>
            <w:left w:val="none" w:sz="0" w:space="0" w:color="auto"/>
            <w:bottom w:val="none" w:sz="0" w:space="0" w:color="auto"/>
            <w:right w:val="none" w:sz="0" w:space="0" w:color="auto"/>
          </w:divBdr>
        </w:div>
      </w:divsChild>
    </w:div>
    <w:div w:id="1750081260">
      <w:bodyDiv w:val="1"/>
      <w:marLeft w:val="0"/>
      <w:marRight w:val="0"/>
      <w:marTop w:val="0"/>
      <w:marBottom w:val="0"/>
      <w:divBdr>
        <w:top w:val="none" w:sz="0" w:space="0" w:color="auto"/>
        <w:left w:val="none" w:sz="0" w:space="0" w:color="auto"/>
        <w:bottom w:val="none" w:sz="0" w:space="0" w:color="auto"/>
        <w:right w:val="none" w:sz="0" w:space="0" w:color="auto"/>
      </w:divBdr>
    </w:div>
    <w:div w:id="1754353023">
      <w:bodyDiv w:val="1"/>
      <w:marLeft w:val="0"/>
      <w:marRight w:val="0"/>
      <w:marTop w:val="0"/>
      <w:marBottom w:val="0"/>
      <w:divBdr>
        <w:top w:val="none" w:sz="0" w:space="0" w:color="auto"/>
        <w:left w:val="none" w:sz="0" w:space="0" w:color="auto"/>
        <w:bottom w:val="none" w:sz="0" w:space="0" w:color="auto"/>
        <w:right w:val="none" w:sz="0" w:space="0" w:color="auto"/>
      </w:divBdr>
    </w:div>
    <w:div w:id="1754430466">
      <w:bodyDiv w:val="1"/>
      <w:marLeft w:val="0"/>
      <w:marRight w:val="0"/>
      <w:marTop w:val="0"/>
      <w:marBottom w:val="0"/>
      <w:divBdr>
        <w:top w:val="none" w:sz="0" w:space="0" w:color="auto"/>
        <w:left w:val="none" w:sz="0" w:space="0" w:color="auto"/>
        <w:bottom w:val="none" w:sz="0" w:space="0" w:color="auto"/>
        <w:right w:val="none" w:sz="0" w:space="0" w:color="auto"/>
      </w:divBdr>
    </w:div>
    <w:div w:id="1755931344">
      <w:bodyDiv w:val="1"/>
      <w:marLeft w:val="0"/>
      <w:marRight w:val="0"/>
      <w:marTop w:val="0"/>
      <w:marBottom w:val="0"/>
      <w:divBdr>
        <w:top w:val="none" w:sz="0" w:space="0" w:color="auto"/>
        <w:left w:val="none" w:sz="0" w:space="0" w:color="auto"/>
        <w:bottom w:val="none" w:sz="0" w:space="0" w:color="auto"/>
        <w:right w:val="none" w:sz="0" w:space="0" w:color="auto"/>
      </w:divBdr>
    </w:div>
    <w:div w:id="1758868090">
      <w:bodyDiv w:val="1"/>
      <w:marLeft w:val="0"/>
      <w:marRight w:val="0"/>
      <w:marTop w:val="0"/>
      <w:marBottom w:val="0"/>
      <w:divBdr>
        <w:top w:val="none" w:sz="0" w:space="0" w:color="auto"/>
        <w:left w:val="none" w:sz="0" w:space="0" w:color="auto"/>
        <w:bottom w:val="none" w:sz="0" w:space="0" w:color="auto"/>
        <w:right w:val="none" w:sz="0" w:space="0" w:color="auto"/>
      </w:divBdr>
    </w:div>
    <w:div w:id="1759255689">
      <w:bodyDiv w:val="1"/>
      <w:marLeft w:val="0"/>
      <w:marRight w:val="0"/>
      <w:marTop w:val="0"/>
      <w:marBottom w:val="0"/>
      <w:divBdr>
        <w:top w:val="none" w:sz="0" w:space="0" w:color="auto"/>
        <w:left w:val="none" w:sz="0" w:space="0" w:color="auto"/>
        <w:bottom w:val="none" w:sz="0" w:space="0" w:color="auto"/>
        <w:right w:val="none" w:sz="0" w:space="0" w:color="auto"/>
      </w:divBdr>
      <w:divsChild>
        <w:div w:id="53552621">
          <w:marLeft w:val="480"/>
          <w:marRight w:val="0"/>
          <w:marTop w:val="0"/>
          <w:marBottom w:val="0"/>
          <w:divBdr>
            <w:top w:val="none" w:sz="0" w:space="0" w:color="auto"/>
            <w:left w:val="none" w:sz="0" w:space="0" w:color="auto"/>
            <w:bottom w:val="none" w:sz="0" w:space="0" w:color="auto"/>
            <w:right w:val="none" w:sz="0" w:space="0" w:color="auto"/>
          </w:divBdr>
        </w:div>
        <w:div w:id="321934583">
          <w:marLeft w:val="480"/>
          <w:marRight w:val="0"/>
          <w:marTop w:val="0"/>
          <w:marBottom w:val="0"/>
          <w:divBdr>
            <w:top w:val="none" w:sz="0" w:space="0" w:color="auto"/>
            <w:left w:val="none" w:sz="0" w:space="0" w:color="auto"/>
            <w:bottom w:val="none" w:sz="0" w:space="0" w:color="auto"/>
            <w:right w:val="none" w:sz="0" w:space="0" w:color="auto"/>
          </w:divBdr>
        </w:div>
        <w:div w:id="983897933">
          <w:marLeft w:val="480"/>
          <w:marRight w:val="0"/>
          <w:marTop w:val="0"/>
          <w:marBottom w:val="0"/>
          <w:divBdr>
            <w:top w:val="none" w:sz="0" w:space="0" w:color="auto"/>
            <w:left w:val="none" w:sz="0" w:space="0" w:color="auto"/>
            <w:bottom w:val="none" w:sz="0" w:space="0" w:color="auto"/>
            <w:right w:val="none" w:sz="0" w:space="0" w:color="auto"/>
          </w:divBdr>
        </w:div>
        <w:div w:id="1799685965">
          <w:marLeft w:val="480"/>
          <w:marRight w:val="0"/>
          <w:marTop w:val="0"/>
          <w:marBottom w:val="0"/>
          <w:divBdr>
            <w:top w:val="none" w:sz="0" w:space="0" w:color="auto"/>
            <w:left w:val="none" w:sz="0" w:space="0" w:color="auto"/>
            <w:bottom w:val="none" w:sz="0" w:space="0" w:color="auto"/>
            <w:right w:val="none" w:sz="0" w:space="0" w:color="auto"/>
          </w:divBdr>
        </w:div>
        <w:div w:id="331567628">
          <w:marLeft w:val="480"/>
          <w:marRight w:val="0"/>
          <w:marTop w:val="0"/>
          <w:marBottom w:val="0"/>
          <w:divBdr>
            <w:top w:val="none" w:sz="0" w:space="0" w:color="auto"/>
            <w:left w:val="none" w:sz="0" w:space="0" w:color="auto"/>
            <w:bottom w:val="none" w:sz="0" w:space="0" w:color="auto"/>
            <w:right w:val="none" w:sz="0" w:space="0" w:color="auto"/>
          </w:divBdr>
        </w:div>
        <w:div w:id="601914426">
          <w:marLeft w:val="480"/>
          <w:marRight w:val="0"/>
          <w:marTop w:val="0"/>
          <w:marBottom w:val="0"/>
          <w:divBdr>
            <w:top w:val="none" w:sz="0" w:space="0" w:color="auto"/>
            <w:left w:val="none" w:sz="0" w:space="0" w:color="auto"/>
            <w:bottom w:val="none" w:sz="0" w:space="0" w:color="auto"/>
            <w:right w:val="none" w:sz="0" w:space="0" w:color="auto"/>
          </w:divBdr>
        </w:div>
        <w:div w:id="1684822855">
          <w:marLeft w:val="480"/>
          <w:marRight w:val="0"/>
          <w:marTop w:val="0"/>
          <w:marBottom w:val="0"/>
          <w:divBdr>
            <w:top w:val="none" w:sz="0" w:space="0" w:color="auto"/>
            <w:left w:val="none" w:sz="0" w:space="0" w:color="auto"/>
            <w:bottom w:val="none" w:sz="0" w:space="0" w:color="auto"/>
            <w:right w:val="none" w:sz="0" w:space="0" w:color="auto"/>
          </w:divBdr>
        </w:div>
        <w:div w:id="1762753062">
          <w:marLeft w:val="480"/>
          <w:marRight w:val="0"/>
          <w:marTop w:val="0"/>
          <w:marBottom w:val="0"/>
          <w:divBdr>
            <w:top w:val="none" w:sz="0" w:space="0" w:color="auto"/>
            <w:left w:val="none" w:sz="0" w:space="0" w:color="auto"/>
            <w:bottom w:val="none" w:sz="0" w:space="0" w:color="auto"/>
            <w:right w:val="none" w:sz="0" w:space="0" w:color="auto"/>
          </w:divBdr>
        </w:div>
        <w:div w:id="653068277">
          <w:marLeft w:val="480"/>
          <w:marRight w:val="0"/>
          <w:marTop w:val="0"/>
          <w:marBottom w:val="0"/>
          <w:divBdr>
            <w:top w:val="none" w:sz="0" w:space="0" w:color="auto"/>
            <w:left w:val="none" w:sz="0" w:space="0" w:color="auto"/>
            <w:bottom w:val="none" w:sz="0" w:space="0" w:color="auto"/>
            <w:right w:val="none" w:sz="0" w:space="0" w:color="auto"/>
          </w:divBdr>
        </w:div>
        <w:div w:id="1159230009">
          <w:marLeft w:val="480"/>
          <w:marRight w:val="0"/>
          <w:marTop w:val="0"/>
          <w:marBottom w:val="0"/>
          <w:divBdr>
            <w:top w:val="none" w:sz="0" w:space="0" w:color="auto"/>
            <w:left w:val="none" w:sz="0" w:space="0" w:color="auto"/>
            <w:bottom w:val="none" w:sz="0" w:space="0" w:color="auto"/>
            <w:right w:val="none" w:sz="0" w:space="0" w:color="auto"/>
          </w:divBdr>
        </w:div>
        <w:div w:id="552739276">
          <w:marLeft w:val="480"/>
          <w:marRight w:val="0"/>
          <w:marTop w:val="0"/>
          <w:marBottom w:val="0"/>
          <w:divBdr>
            <w:top w:val="none" w:sz="0" w:space="0" w:color="auto"/>
            <w:left w:val="none" w:sz="0" w:space="0" w:color="auto"/>
            <w:bottom w:val="none" w:sz="0" w:space="0" w:color="auto"/>
            <w:right w:val="none" w:sz="0" w:space="0" w:color="auto"/>
          </w:divBdr>
        </w:div>
        <w:div w:id="733898375">
          <w:marLeft w:val="480"/>
          <w:marRight w:val="0"/>
          <w:marTop w:val="0"/>
          <w:marBottom w:val="0"/>
          <w:divBdr>
            <w:top w:val="none" w:sz="0" w:space="0" w:color="auto"/>
            <w:left w:val="none" w:sz="0" w:space="0" w:color="auto"/>
            <w:bottom w:val="none" w:sz="0" w:space="0" w:color="auto"/>
            <w:right w:val="none" w:sz="0" w:space="0" w:color="auto"/>
          </w:divBdr>
        </w:div>
        <w:div w:id="1933317236">
          <w:marLeft w:val="480"/>
          <w:marRight w:val="0"/>
          <w:marTop w:val="0"/>
          <w:marBottom w:val="0"/>
          <w:divBdr>
            <w:top w:val="none" w:sz="0" w:space="0" w:color="auto"/>
            <w:left w:val="none" w:sz="0" w:space="0" w:color="auto"/>
            <w:bottom w:val="none" w:sz="0" w:space="0" w:color="auto"/>
            <w:right w:val="none" w:sz="0" w:space="0" w:color="auto"/>
          </w:divBdr>
        </w:div>
        <w:div w:id="555244066">
          <w:marLeft w:val="480"/>
          <w:marRight w:val="0"/>
          <w:marTop w:val="0"/>
          <w:marBottom w:val="0"/>
          <w:divBdr>
            <w:top w:val="none" w:sz="0" w:space="0" w:color="auto"/>
            <w:left w:val="none" w:sz="0" w:space="0" w:color="auto"/>
            <w:bottom w:val="none" w:sz="0" w:space="0" w:color="auto"/>
            <w:right w:val="none" w:sz="0" w:space="0" w:color="auto"/>
          </w:divBdr>
        </w:div>
        <w:div w:id="1543790006">
          <w:marLeft w:val="480"/>
          <w:marRight w:val="0"/>
          <w:marTop w:val="0"/>
          <w:marBottom w:val="0"/>
          <w:divBdr>
            <w:top w:val="none" w:sz="0" w:space="0" w:color="auto"/>
            <w:left w:val="none" w:sz="0" w:space="0" w:color="auto"/>
            <w:bottom w:val="none" w:sz="0" w:space="0" w:color="auto"/>
            <w:right w:val="none" w:sz="0" w:space="0" w:color="auto"/>
          </w:divBdr>
        </w:div>
        <w:div w:id="1142381643">
          <w:marLeft w:val="480"/>
          <w:marRight w:val="0"/>
          <w:marTop w:val="0"/>
          <w:marBottom w:val="0"/>
          <w:divBdr>
            <w:top w:val="none" w:sz="0" w:space="0" w:color="auto"/>
            <w:left w:val="none" w:sz="0" w:space="0" w:color="auto"/>
            <w:bottom w:val="none" w:sz="0" w:space="0" w:color="auto"/>
            <w:right w:val="none" w:sz="0" w:space="0" w:color="auto"/>
          </w:divBdr>
        </w:div>
        <w:div w:id="1595163635">
          <w:marLeft w:val="480"/>
          <w:marRight w:val="0"/>
          <w:marTop w:val="0"/>
          <w:marBottom w:val="0"/>
          <w:divBdr>
            <w:top w:val="none" w:sz="0" w:space="0" w:color="auto"/>
            <w:left w:val="none" w:sz="0" w:space="0" w:color="auto"/>
            <w:bottom w:val="none" w:sz="0" w:space="0" w:color="auto"/>
            <w:right w:val="none" w:sz="0" w:space="0" w:color="auto"/>
          </w:divBdr>
        </w:div>
        <w:div w:id="1678194423">
          <w:marLeft w:val="480"/>
          <w:marRight w:val="0"/>
          <w:marTop w:val="0"/>
          <w:marBottom w:val="0"/>
          <w:divBdr>
            <w:top w:val="none" w:sz="0" w:space="0" w:color="auto"/>
            <w:left w:val="none" w:sz="0" w:space="0" w:color="auto"/>
            <w:bottom w:val="none" w:sz="0" w:space="0" w:color="auto"/>
            <w:right w:val="none" w:sz="0" w:space="0" w:color="auto"/>
          </w:divBdr>
        </w:div>
        <w:div w:id="701133583">
          <w:marLeft w:val="480"/>
          <w:marRight w:val="0"/>
          <w:marTop w:val="0"/>
          <w:marBottom w:val="0"/>
          <w:divBdr>
            <w:top w:val="none" w:sz="0" w:space="0" w:color="auto"/>
            <w:left w:val="none" w:sz="0" w:space="0" w:color="auto"/>
            <w:bottom w:val="none" w:sz="0" w:space="0" w:color="auto"/>
            <w:right w:val="none" w:sz="0" w:space="0" w:color="auto"/>
          </w:divBdr>
        </w:div>
        <w:div w:id="947736124">
          <w:marLeft w:val="480"/>
          <w:marRight w:val="0"/>
          <w:marTop w:val="0"/>
          <w:marBottom w:val="0"/>
          <w:divBdr>
            <w:top w:val="none" w:sz="0" w:space="0" w:color="auto"/>
            <w:left w:val="none" w:sz="0" w:space="0" w:color="auto"/>
            <w:bottom w:val="none" w:sz="0" w:space="0" w:color="auto"/>
            <w:right w:val="none" w:sz="0" w:space="0" w:color="auto"/>
          </w:divBdr>
        </w:div>
        <w:div w:id="1667397297">
          <w:marLeft w:val="480"/>
          <w:marRight w:val="0"/>
          <w:marTop w:val="0"/>
          <w:marBottom w:val="0"/>
          <w:divBdr>
            <w:top w:val="none" w:sz="0" w:space="0" w:color="auto"/>
            <w:left w:val="none" w:sz="0" w:space="0" w:color="auto"/>
            <w:bottom w:val="none" w:sz="0" w:space="0" w:color="auto"/>
            <w:right w:val="none" w:sz="0" w:space="0" w:color="auto"/>
          </w:divBdr>
        </w:div>
        <w:div w:id="84300772">
          <w:marLeft w:val="480"/>
          <w:marRight w:val="0"/>
          <w:marTop w:val="0"/>
          <w:marBottom w:val="0"/>
          <w:divBdr>
            <w:top w:val="none" w:sz="0" w:space="0" w:color="auto"/>
            <w:left w:val="none" w:sz="0" w:space="0" w:color="auto"/>
            <w:bottom w:val="none" w:sz="0" w:space="0" w:color="auto"/>
            <w:right w:val="none" w:sz="0" w:space="0" w:color="auto"/>
          </w:divBdr>
        </w:div>
        <w:div w:id="1999072177">
          <w:marLeft w:val="480"/>
          <w:marRight w:val="0"/>
          <w:marTop w:val="0"/>
          <w:marBottom w:val="0"/>
          <w:divBdr>
            <w:top w:val="none" w:sz="0" w:space="0" w:color="auto"/>
            <w:left w:val="none" w:sz="0" w:space="0" w:color="auto"/>
            <w:bottom w:val="none" w:sz="0" w:space="0" w:color="auto"/>
            <w:right w:val="none" w:sz="0" w:space="0" w:color="auto"/>
          </w:divBdr>
        </w:div>
        <w:div w:id="73162735">
          <w:marLeft w:val="480"/>
          <w:marRight w:val="0"/>
          <w:marTop w:val="0"/>
          <w:marBottom w:val="0"/>
          <w:divBdr>
            <w:top w:val="none" w:sz="0" w:space="0" w:color="auto"/>
            <w:left w:val="none" w:sz="0" w:space="0" w:color="auto"/>
            <w:bottom w:val="none" w:sz="0" w:space="0" w:color="auto"/>
            <w:right w:val="none" w:sz="0" w:space="0" w:color="auto"/>
          </w:divBdr>
        </w:div>
        <w:div w:id="135030177">
          <w:marLeft w:val="480"/>
          <w:marRight w:val="0"/>
          <w:marTop w:val="0"/>
          <w:marBottom w:val="0"/>
          <w:divBdr>
            <w:top w:val="none" w:sz="0" w:space="0" w:color="auto"/>
            <w:left w:val="none" w:sz="0" w:space="0" w:color="auto"/>
            <w:bottom w:val="none" w:sz="0" w:space="0" w:color="auto"/>
            <w:right w:val="none" w:sz="0" w:space="0" w:color="auto"/>
          </w:divBdr>
        </w:div>
        <w:div w:id="107508106">
          <w:marLeft w:val="480"/>
          <w:marRight w:val="0"/>
          <w:marTop w:val="0"/>
          <w:marBottom w:val="0"/>
          <w:divBdr>
            <w:top w:val="none" w:sz="0" w:space="0" w:color="auto"/>
            <w:left w:val="none" w:sz="0" w:space="0" w:color="auto"/>
            <w:bottom w:val="none" w:sz="0" w:space="0" w:color="auto"/>
            <w:right w:val="none" w:sz="0" w:space="0" w:color="auto"/>
          </w:divBdr>
        </w:div>
        <w:div w:id="1674455253">
          <w:marLeft w:val="480"/>
          <w:marRight w:val="0"/>
          <w:marTop w:val="0"/>
          <w:marBottom w:val="0"/>
          <w:divBdr>
            <w:top w:val="none" w:sz="0" w:space="0" w:color="auto"/>
            <w:left w:val="none" w:sz="0" w:space="0" w:color="auto"/>
            <w:bottom w:val="none" w:sz="0" w:space="0" w:color="auto"/>
            <w:right w:val="none" w:sz="0" w:space="0" w:color="auto"/>
          </w:divBdr>
        </w:div>
        <w:div w:id="2019581648">
          <w:marLeft w:val="480"/>
          <w:marRight w:val="0"/>
          <w:marTop w:val="0"/>
          <w:marBottom w:val="0"/>
          <w:divBdr>
            <w:top w:val="none" w:sz="0" w:space="0" w:color="auto"/>
            <w:left w:val="none" w:sz="0" w:space="0" w:color="auto"/>
            <w:bottom w:val="none" w:sz="0" w:space="0" w:color="auto"/>
            <w:right w:val="none" w:sz="0" w:space="0" w:color="auto"/>
          </w:divBdr>
        </w:div>
        <w:div w:id="1775975772">
          <w:marLeft w:val="480"/>
          <w:marRight w:val="0"/>
          <w:marTop w:val="0"/>
          <w:marBottom w:val="0"/>
          <w:divBdr>
            <w:top w:val="none" w:sz="0" w:space="0" w:color="auto"/>
            <w:left w:val="none" w:sz="0" w:space="0" w:color="auto"/>
            <w:bottom w:val="none" w:sz="0" w:space="0" w:color="auto"/>
            <w:right w:val="none" w:sz="0" w:space="0" w:color="auto"/>
          </w:divBdr>
        </w:div>
        <w:div w:id="513806589">
          <w:marLeft w:val="480"/>
          <w:marRight w:val="0"/>
          <w:marTop w:val="0"/>
          <w:marBottom w:val="0"/>
          <w:divBdr>
            <w:top w:val="none" w:sz="0" w:space="0" w:color="auto"/>
            <w:left w:val="none" w:sz="0" w:space="0" w:color="auto"/>
            <w:bottom w:val="none" w:sz="0" w:space="0" w:color="auto"/>
            <w:right w:val="none" w:sz="0" w:space="0" w:color="auto"/>
          </w:divBdr>
        </w:div>
        <w:div w:id="1287732242">
          <w:marLeft w:val="480"/>
          <w:marRight w:val="0"/>
          <w:marTop w:val="0"/>
          <w:marBottom w:val="0"/>
          <w:divBdr>
            <w:top w:val="none" w:sz="0" w:space="0" w:color="auto"/>
            <w:left w:val="none" w:sz="0" w:space="0" w:color="auto"/>
            <w:bottom w:val="none" w:sz="0" w:space="0" w:color="auto"/>
            <w:right w:val="none" w:sz="0" w:space="0" w:color="auto"/>
          </w:divBdr>
        </w:div>
        <w:div w:id="145172621">
          <w:marLeft w:val="480"/>
          <w:marRight w:val="0"/>
          <w:marTop w:val="0"/>
          <w:marBottom w:val="0"/>
          <w:divBdr>
            <w:top w:val="none" w:sz="0" w:space="0" w:color="auto"/>
            <w:left w:val="none" w:sz="0" w:space="0" w:color="auto"/>
            <w:bottom w:val="none" w:sz="0" w:space="0" w:color="auto"/>
            <w:right w:val="none" w:sz="0" w:space="0" w:color="auto"/>
          </w:divBdr>
        </w:div>
        <w:div w:id="914631237">
          <w:marLeft w:val="480"/>
          <w:marRight w:val="0"/>
          <w:marTop w:val="0"/>
          <w:marBottom w:val="0"/>
          <w:divBdr>
            <w:top w:val="none" w:sz="0" w:space="0" w:color="auto"/>
            <w:left w:val="none" w:sz="0" w:space="0" w:color="auto"/>
            <w:bottom w:val="none" w:sz="0" w:space="0" w:color="auto"/>
            <w:right w:val="none" w:sz="0" w:space="0" w:color="auto"/>
          </w:divBdr>
        </w:div>
        <w:div w:id="849760527">
          <w:marLeft w:val="480"/>
          <w:marRight w:val="0"/>
          <w:marTop w:val="0"/>
          <w:marBottom w:val="0"/>
          <w:divBdr>
            <w:top w:val="none" w:sz="0" w:space="0" w:color="auto"/>
            <w:left w:val="none" w:sz="0" w:space="0" w:color="auto"/>
            <w:bottom w:val="none" w:sz="0" w:space="0" w:color="auto"/>
            <w:right w:val="none" w:sz="0" w:space="0" w:color="auto"/>
          </w:divBdr>
        </w:div>
        <w:div w:id="1599026983">
          <w:marLeft w:val="480"/>
          <w:marRight w:val="0"/>
          <w:marTop w:val="0"/>
          <w:marBottom w:val="0"/>
          <w:divBdr>
            <w:top w:val="none" w:sz="0" w:space="0" w:color="auto"/>
            <w:left w:val="none" w:sz="0" w:space="0" w:color="auto"/>
            <w:bottom w:val="none" w:sz="0" w:space="0" w:color="auto"/>
            <w:right w:val="none" w:sz="0" w:space="0" w:color="auto"/>
          </w:divBdr>
        </w:div>
        <w:div w:id="1484850552">
          <w:marLeft w:val="480"/>
          <w:marRight w:val="0"/>
          <w:marTop w:val="0"/>
          <w:marBottom w:val="0"/>
          <w:divBdr>
            <w:top w:val="none" w:sz="0" w:space="0" w:color="auto"/>
            <w:left w:val="none" w:sz="0" w:space="0" w:color="auto"/>
            <w:bottom w:val="none" w:sz="0" w:space="0" w:color="auto"/>
            <w:right w:val="none" w:sz="0" w:space="0" w:color="auto"/>
          </w:divBdr>
        </w:div>
        <w:div w:id="1475684611">
          <w:marLeft w:val="480"/>
          <w:marRight w:val="0"/>
          <w:marTop w:val="0"/>
          <w:marBottom w:val="0"/>
          <w:divBdr>
            <w:top w:val="none" w:sz="0" w:space="0" w:color="auto"/>
            <w:left w:val="none" w:sz="0" w:space="0" w:color="auto"/>
            <w:bottom w:val="none" w:sz="0" w:space="0" w:color="auto"/>
            <w:right w:val="none" w:sz="0" w:space="0" w:color="auto"/>
          </w:divBdr>
        </w:div>
        <w:div w:id="1778869965">
          <w:marLeft w:val="480"/>
          <w:marRight w:val="0"/>
          <w:marTop w:val="0"/>
          <w:marBottom w:val="0"/>
          <w:divBdr>
            <w:top w:val="none" w:sz="0" w:space="0" w:color="auto"/>
            <w:left w:val="none" w:sz="0" w:space="0" w:color="auto"/>
            <w:bottom w:val="none" w:sz="0" w:space="0" w:color="auto"/>
            <w:right w:val="none" w:sz="0" w:space="0" w:color="auto"/>
          </w:divBdr>
        </w:div>
        <w:div w:id="2026206436">
          <w:marLeft w:val="480"/>
          <w:marRight w:val="0"/>
          <w:marTop w:val="0"/>
          <w:marBottom w:val="0"/>
          <w:divBdr>
            <w:top w:val="none" w:sz="0" w:space="0" w:color="auto"/>
            <w:left w:val="none" w:sz="0" w:space="0" w:color="auto"/>
            <w:bottom w:val="none" w:sz="0" w:space="0" w:color="auto"/>
            <w:right w:val="none" w:sz="0" w:space="0" w:color="auto"/>
          </w:divBdr>
        </w:div>
        <w:div w:id="1939097394">
          <w:marLeft w:val="480"/>
          <w:marRight w:val="0"/>
          <w:marTop w:val="0"/>
          <w:marBottom w:val="0"/>
          <w:divBdr>
            <w:top w:val="none" w:sz="0" w:space="0" w:color="auto"/>
            <w:left w:val="none" w:sz="0" w:space="0" w:color="auto"/>
            <w:bottom w:val="none" w:sz="0" w:space="0" w:color="auto"/>
            <w:right w:val="none" w:sz="0" w:space="0" w:color="auto"/>
          </w:divBdr>
        </w:div>
        <w:div w:id="1665354548">
          <w:marLeft w:val="480"/>
          <w:marRight w:val="0"/>
          <w:marTop w:val="0"/>
          <w:marBottom w:val="0"/>
          <w:divBdr>
            <w:top w:val="none" w:sz="0" w:space="0" w:color="auto"/>
            <w:left w:val="none" w:sz="0" w:space="0" w:color="auto"/>
            <w:bottom w:val="none" w:sz="0" w:space="0" w:color="auto"/>
            <w:right w:val="none" w:sz="0" w:space="0" w:color="auto"/>
          </w:divBdr>
        </w:div>
        <w:div w:id="716011030">
          <w:marLeft w:val="480"/>
          <w:marRight w:val="0"/>
          <w:marTop w:val="0"/>
          <w:marBottom w:val="0"/>
          <w:divBdr>
            <w:top w:val="none" w:sz="0" w:space="0" w:color="auto"/>
            <w:left w:val="none" w:sz="0" w:space="0" w:color="auto"/>
            <w:bottom w:val="none" w:sz="0" w:space="0" w:color="auto"/>
            <w:right w:val="none" w:sz="0" w:space="0" w:color="auto"/>
          </w:divBdr>
        </w:div>
        <w:div w:id="1231499113">
          <w:marLeft w:val="480"/>
          <w:marRight w:val="0"/>
          <w:marTop w:val="0"/>
          <w:marBottom w:val="0"/>
          <w:divBdr>
            <w:top w:val="none" w:sz="0" w:space="0" w:color="auto"/>
            <w:left w:val="none" w:sz="0" w:space="0" w:color="auto"/>
            <w:bottom w:val="none" w:sz="0" w:space="0" w:color="auto"/>
            <w:right w:val="none" w:sz="0" w:space="0" w:color="auto"/>
          </w:divBdr>
        </w:div>
      </w:divsChild>
    </w:div>
    <w:div w:id="1759518956">
      <w:bodyDiv w:val="1"/>
      <w:marLeft w:val="0"/>
      <w:marRight w:val="0"/>
      <w:marTop w:val="0"/>
      <w:marBottom w:val="0"/>
      <w:divBdr>
        <w:top w:val="none" w:sz="0" w:space="0" w:color="auto"/>
        <w:left w:val="none" w:sz="0" w:space="0" w:color="auto"/>
        <w:bottom w:val="none" w:sz="0" w:space="0" w:color="auto"/>
        <w:right w:val="none" w:sz="0" w:space="0" w:color="auto"/>
      </w:divBdr>
    </w:div>
    <w:div w:id="1760908832">
      <w:bodyDiv w:val="1"/>
      <w:marLeft w:val="0"/>
      <w:marRight w:val="0"/>
      <w:marTop w:val="0"/>
      <w:marBottom w:val="0"/>
      <w:divBdr>
        <w:top w:val="none" w:sz="0" w:space="0" w:color="auto"/>
        <w:left w:val="none" w:sz="0" w:space="0" w:color="auto"/>
        <w:bottom w:val="none" w:sz="0" w:space="0" w:color="auto"/>
        <w:right w:val="none" w:sz="0" w:space="0" w:color="auto"/>
      </w:divBdr>
    </w:div>
    <w:div w:id="1765152434">
      <w:bodyDiv w:val="1"/>
      <w:marLeft w:val="0"/>
      <w:marRight w:val="0"/>
      <w:marTop w:val="0"/>
      <w:marBottom w:val="0"/>
      <w:divBdr>
        <w:top w:val="none" w:sz="0" w:space="0" w:color="auto"/>
        <w:left w:val="none" w:sz="0" w:space="0" w:color="auto"/>
        <w:bottom w:val="none" w:sz="0" w:space="0" w:color="auto"/>
        <w:right w:val="none" w:sz="0" w:space="0" w:color="auto"/>
      </w:divBdr>
      <w:divsChild>
        <w:div w:id="1055082068">
          <w:marLeft w:val="480"/>
          <w:marRight w:val="0"/>
          <w:marTop w:val="0"/>
          <w:marBottom w:val="0"/>
          <w:divBdr>
            <w:top w:val="none" w:sz="0" w:space="0" w:color="auto"/>
            <w:left w:val="none" w:sz="0" w:space="0" w:color="auto"/>
            <w:bottom w:val="none" w:sz="0" w:space="0" w:color="auto"/>
            <w:right w:val="none" w:sz="0" w:space="0" w:color="auto"/>
          </w:divBdr>
        </w:div>
        <w:div w:id="739208238">
          <w:marLeft w:val="480"/>
          <w:marRight w:val="0"/>
          <w:marTop w:val="0"/>
          <w:marBottom w:val="0"/>
          <w:divBdr>
            <w:top w:val="none" w:sz="0" w:space="0" w:color="auto"/>
            <w:left w:val="none" w:sz="0" w:space="0" w:color="auto"/>
            <w:bottom w:val="none" w:sz="0" w:space="0" w:color="auto"/>
            <w:right w:val="none" w:sz="0" w:space="0" w:color="auto"/>
          </w:divBdr>
        </w:div>
        <w:div w:id="941111058">
          <w:marLeft w:val="480"/>
          <w:marRight w:val="0"/>
          <w:marTop w:val="0"/>
          <w:marBottom w:val="0"/>
          <w:divBdr>
            <w:top w:val="none" w:sz="0" w:space="0" w:color="auto"/>
            <w:left w:val="none" w:sz="0" w:space="0" w:color="auto"/>
            <w:bottom w:val="none" w:sz="0" w:space="0" w:color="auto"/>
            <w:right w:val="none" w:sz="0" w:space="0" w:color="auto"/>
          </w:divBdr>
        </w:div>
        <w:div w:id="1298026539">
          <w:marLeft w:val="480"/>
          <w:marRight w:val="0"/>
          <w:marTop w:val="0"/>
          <w:marBottom w:val="0"/>
          <w:divBdr>
            <w:top w:val="none" w:sz="0" w:space="0" w:color="auto"/>
            <w:left w:val="none" w:sz="0" w:space="0" w:color="auto"/>
            <w:bottom w:val="none" w:sz="0" w:space="0" w:color="auto"/>
            <w:right w:val="none" w:sz="0" w:space="0" w:color="auto"/>
          </w:divBdr>
        </w:div>
        <w:div w:id="408507607">
          <w:marLeft w:val="480"/>
          <w:marRight w:val="0"/>
          <w:marTop w:val="0"/>
          <w:marBottom w:val="0"/>
          <w:divBdr>
            <w:top w:val="none" w:sz="0" w:space="0" w:color="auto"/>
            <w:left w:val="none" w:sz="0" w:space="0" w:color="auto"/>
            <w:bottom w:val="none" w:sz="0" w:space="0" w:color="auto"/>
            <w:right w:val="none" w:sz="0" w:space="0" w:color="auto"/>
          </w:divBdr>
        </w:div>
        <w:div w:id="1436167216">
          <w:marLeft w:val="480"/>
          <w:marRight w:val="0"/>
          <w:marTop w:val="0"/>
          <w:marBottom w:val="0"/>
          <w:divBdr>
            <w:top w:val="none" w:sz="0" w:space="0" w:color="auto"/>
            <w:left w:val="none" w:sz="0" w:space="0" w:color="auto"/>
            <w:bottom w:val="none" w:sz="0" w:space="0" w:color="auto"/>
            <w:right w:val="none" w:sz="0" w:space="0" w:color="auto"/>
          </w:divBdr>
        </w:div>
        <w:div w:id="1000934087">
          <w:marLeft w:val="480"/>
          <w:marRight w:val="0"/>
          <w:marTop w:val="0"/>
          <w:marBottom w:val="0"/>
          <w:divBdr>
            <w:top w:val="none" w:sz="0" w:space="0" w:color="auto"/>
            <w:left w:val="none" w:sz="0" w:space="0" w:color="auto"/>
            <w:bottom w:val="none" w:sz="0" w:space="0" w:color="auto"/>
            <w:right w:val="none" w:sz="0" w:space="0" w:color="auto"/>
          </w:divBdr>
        </w:div>
        <w:div w:id="171770978">
          <w:marLeft w:val="480"/>
          <w:marRight w:val="0"/>
          <w:marTop w:val="0"/>
          <w:marBottom w:val="0"/>
          <w:divBdr>
            <w:top w:val="none" w:sz="0" w:space="0" w:color="auto"/>
            <w:left w:val="none" w:sz="0" w:space="0" w:color="auto"/>
            <w:bottom w:val="none" w:sz="0" w:space="0" w:color="auto"/>
            <w:right w:val="none" w:sz="0" w:space="0" w:color="auto"/>
          </w:divBdr>
        </w:div>
        <w:div w:id="910388909">
          <w:marLeft w:val="480"/>
          <w:marRight w:val="0"/>
          <w:marTop w:val="0"/>
          <w:marBottom w:val="0"/>
          <w:divBdr>
            <w:top w:val="none" w:sz="0" w:space="0" w:color="auto"/>
            <w:left w:val="none" w:sz="0" w:space="0" w:color="auto"/>
            <w:bottom w:val="none" w:sz="0" w:space="0" w:color="auto"/>
            <w:right w:val="none" w:sz="0" w:space="0" w:color="auto"/>
          </w:divBdr>
        </w:div>
        <w:div w:id="433475402">
          <w:marLeft w:val="480"/>
          <w:marRight w:val="0"/>
          <w:marTop w:val="0"/>
          <w:marBottom w:val="0"/>
          <w:divBdr>
            <w:top w:val="none" w:sz="0" w:space="0" w:color="auto"/>
            <w:left w:val="none" w:sz="0" w:space="0" w:color="auto"/>
            <w:bottom w:val="none" w:sz="0" w:space="0" w:color="auto"/>
            <w:right w:val="none" w:sz="0" w:space="0" w:color="auto"/>
          </w:divBdr>
        </w:div>
        <w:div w:id="1733313540">
          <w:marLeft w:val="480"/>
          <w:marRight w:val="0"/>
          <w:marTop w:val="0"/>
          <w:marBottom w:val="0"/>
          <w:divBdr>
            <w:top w:val="none" w:sz="0" w:space="0" w:color="auto"/>
            <w:left w:val="none" w:sz="0" w:space="0" w:color="auto"/>
            <w:bottom w:val="none" w:sz="0" w:space="0" w:color="auto"/>
            <w:right w:val="none" w:sz="0" w:space="0" w:color="auto"/>
          </w:divBdr>
        </w:div>
        <w:div w:id="1551647265">
          <w:marLeft w:val="480"/>
          <w:marRight w:val="0"/>
          <w:marTop w:val="0"/>
          <w:marBottom w:val="0"/>
          <w:divBdr>
            <w:top w:val="none" w:sz="0" w:space="0" w:color="auto"/>
            <w:left w:val="none" w:sz="0" w:space="0" w:color="auto"/>
            <w:bottom w:val="none" w:sz="0" w:space="0" w:color="auto"/>
            <w:right w:val="none" w:sz="0" w:space="0" w:color="auto"/>
          </w:divBdr>
        </w:div>
        <w:div w:id="2049530597">
          <w:marLeft w:val="480"/>
          <w:marRight w:val="0"/>
          <w:marTop w:val="0"/>
          <w:marBottom w:val="0"/>
          <w:divBdr>
            <w:top w:val="none" w:sz="0" w:space="0" w:color="auto"/>
            <w:left w:val="none" w:sz="0" w:space="0" w:color="auto"/>
            <w:bottom w:val="none" w:sz="0" w:space="0" w:color="auto"/>
            <w:right w:val="none" w:sz="0" w:space="0" w:color="auto"/>
          </w:divBdr>
        </w:div>
        <w:div w:id="869293597">
          <w:marLeft w:val="480"/>
          <w:marRight w:val="0"/>
          <w:marTop w:val="0"/>
          <w:marBottom w:val="0"/>
          <w:divBdr>
            <w:top w:val="none" w:sz="0" w:space="0" w:color="auto"/>
            <w:left w:val="none" w:sz="0" w:space="0" w:color="auto"/>
            <w:bottom w:val="none" w:sz="0" w:space="0" w:color="auto"/>
            <w:right w:val="none" w:sz="0" w:space="0" w:color="auto"/>
          </w:divBdr>
        </w:div>
        <w:div w:id="541478614">
          <w:marLeft w:val="480"/>
          <w:marRight w:val="0"/>
          <w:marTop w:val="0"/>
          <w:marBottom w:val="0"/>
          <w:divBdr>
            <w:top w:val="none" w:sz="0" w:space="0" w:color="auto"/>
            <w:left w:val="none" w:sz="0" w:space="0" w:color="auto"/>
            <w:bottom w:val="none" w:sz="0" w:space="0" w:color="auto"/>
            <w:right w:val="none" w:sz="0" w:space="0" w:color="auto"/>
          </w:divBdr>
        </w:div>
        <w:div w:id="2003199793">
          <w:marLeft w:val="480"/>
          <w:marRight w:val="0"/>
          <w:marTop w:val="0"/>
          <w:marBottom w:val="0"/>
          <w:divBdr>
            <w:top w:val="none" w:sz="0" w:space="0" w:color="auto"/>
            <w:left w:val="none" w:sz="0" w:space="0" w:color="auto"/>
            <w:bottom w:val="none" w:sz="0" w:space="0" w:color="auto"/>
            <w:right w:val="none" w:sz="0" w:space="0" w:color="auto"/>
          </w:divBdr>
        </w:div>
        <w:div w:id="1476751096">
          <w:marLeft w:val="480"/>
          <w:marRight w:val="0"/>
          <w:marTop w:val="0"/>
          <w:marBottom w:val="0"/>
          <w:divBdr>
            <w:top w:val="none" w:sz="0" w:space="0" w:color="auto"/>
            <w:left w:val="none" w:sz="0" w:space="0" w:color="auto"/>
            <w:bottom w:val="none" w:sz="0" w:space="0" w:color="auto"/>
            <w:right w:val="none" w:sz="0" w:space="0" w:color="auto"/>
          </w:divBdr>
        </w:div>
        <w:div w:id="1481002625">
          <w:marLeft w:val="480"/>
          <w:marRight w:val="0"/>
          <w:marTop w:val="0"/>
          <w:marBottom w:val="0"/>
          <w:divBdr>
            <w:top w:val="none" w:sz="0" w:space="0" w:color="auto"/>
            <w:left w:val="none" w:sz="0" w:space="0" w:color="auto"/>
            <w:bottom w:val="none" w:sz="0" w:space="0" w:color="auto"/>
            <w:right w:val="none" w:sz="0" w:space="0" w:color="auto"/>
          </w:divBdr>
        </w:div>
        <w:div w:id="1382442401">
          <w:marLeft w:val="480"/>
          <w:marRight w:val="0"/>
          <w:marTop w:val="0"/>
          <w:marBottom w:val="0"/>
          <w:divBdr>
            <w:top w:val="none" w:sz="0" w:space="0" w:color="auto"/>
            <w:left w:val="none" w:sz="0" w:space="0" w:color="auto"/>
            <w:bottom w:val="none" w:sz="0" w:space="0" w:color="auto"/>
            <w:right w:val="none" w:sz="0" w:space="0" w:color="auto"/>
          </w:divBdr>
        </w:div>
        <w:div w:id="1955285855">
          <w:marLeft w:val="480"/>
          <w:marRight w:val="0"/>
          <w:marTop w:val="0"/>
          <w:marBottom w:val="0"/>
          <w:divBdr>
            <w:top w:val="none" w:sz="0" w:space="0" w:color="auto"/>
            <w:left w:val="none" w:sz="0" w:space="0" w:color="auto"/>
            <w:bottom w:val="none" w:sz="0" w:space="0" w:color="auto"/>
            <w:right w:val="none" w:sz="0" w:space="0" w:color="auto"/>
          </w:divBdr>
        </w:div>
        <w:div w:id="160968900">
          <w:marLeft w:val="480"/>
          <w:marRight w:val="0"/>
          <w:marTop w:val="0"/>
          <w:marBottom w:val="0"/>
          <w:divBdr>
            <w:top w:val="none" w:sz="0" w:space="0" w:color="auto"/>
            <w:left w:val="none" w:sz="0" w:space="0" w:color="auto"/>
            <w:bottom w:val="none" w:sz="0" w:space="0" w:color="auto"/>
            <w:right w:val="none" w:sz="0" w:space="0" w:color="auto"/>
          </w:divBdr>
        </w:div>
        <w:div w:id="1937058551">
          <w:marLeft w:val="480"/>
          <w:marRight w:val="0"/>
          <w:marTop w:val="0"/>
          <w:marBottom w:val="0"/>
          <w:divBdr>
            <w:top w:val="none" w:sz="0" w:space="0" w:color="auto"/>
            <w:left w:val="none" w:sz="0" w:space="0" w:color="auto"/>
            <w:bottom w:val="none" w:sz="0" w:space="0" w:color="auto"/>
            <w:right w:val="none" w:sz="0" w:space="0" w:color="auto"/>
          </w:divBdr>
        </w:div>
        <w:div w:id="1475681033">
          <w:marLeft w:val="480"/>
          <w:marRight w:val="0"/>
          <w:marTop w:val="0"/>
          <w:marBottom w:val="0"/>
          <w:divBdr>
            <w:top w:val="none" w:sz="0" w:space="0" w:color="auto"/>
            <w:left w:val="none" w:sz="0" w:space="0" w:color="auto"/>
            <w:bottom w:val="none" w:sz="0" w:space="0" w:color="auto"/>
            <w:right w:val="none" w:sz="0" w:space="0" w:color="auto"/>
          </w:divBdr>
        </w:div>
        <w:div w:id="851147928">
          <w:marLeft w:val="480"/>
          <w:marRight w:val="0"/>
          <w:marTop w:val="0"/>
          <w:marBottom w:val="0"/>
          <w:divBdr>
            <w:top w:val="none" w:sz="0" w:space="0" w:color="auto"/>
            <w:left w:val="none" w:sz="0" w:space="0" w:color="auto"/>
            <w:bottom w:val="none" w:sz="0" w:space="0" w:color="auto"/>
            <w:right w:val="none" w:sz="0" w:space="0" w:color="auto"/>
          </w:divBdr>
        </w:div>
        <w:div w:id="2128616609">
          <w:marLeft w:val="480"/>
          <w:marRight w:val="0"/>
          <w:marTop w:val="0"/>
          <w:marBottom w:val="0"/>
          <w:divBdr>
            <w:top w:val="none" w:sz="0" w:space="0" w:color="auto"/>
            <w:left w:val="none" w:sz="0" w:space="0" w:color="auto"/>
            <w:bottom w:val="none" w:sz="0" w:space="0" w:color="auto"/>
            <w:right w:val="none" w:sz="0" w:space="0" w:color="auto"/>
          </w:divBdr>
        </w:div>
        <w:div w:id="1742437344">
          <w:marLeft w:val="480"/>
          <w:marRight w:val="0"/>
          <w:marTop w:val="0"/>
          <w:marBottom w:val="0"/>
          <w:divBdr>
            <w:top w:val="none" w:sz="0" w:space="0" w:color="auto"/>
            <w:left w:val="none" w:sz="0" w:space="0" w:color="auto"/>
            <w:bottom w:val="none" w:sz="0" w:space="0" w:color="auto"/>
            <w:right w:val="none" w:sz="0" w:space="0" w:color="auto"/>
          </w:divBdr>
        </w:div>
        <w:div w:id="1968584245">
          <w:marLeft w:val="480"/>
          <w:marRight w:val="0"/>
          <w:marTop w:val="0"/>
          <w:marBottom w:val="0"/>
          <w:divBdr>
            <w:top w:val="none" w:sz="0" w:space="0" w:color="auto"/>
            <w:left w:val="none" w:sz="0" w:space="0" w:color="auto"/>
            <w:bottom w:val="none" w:sz="0" w:space="0" w:color="auto"/>
            <w:right w:val="none" w:sz="0" w:space="0" w:color="auto"/>
          </w:divBdr>
        </w:div>
        <w:div w:id="623268625">
          <w:marLeft w:val="480"/>
          <w:marRight w:val="0"/>
          <w:marTop w:val="0"/>
          <w:marBottom w:val="0"/>
          <w:divBdr>
            <w:top w:val="none" w:sz="0" w:space="0" w:color="auto"/>
            <w:left w:val="none" w:sz="0" w:space="0" w:color="auto"/>
            <w:bottom w:val="none" w:sz="0" w:space="0" w:color="auto"/>
            <w:right w:val="none" w:sz="0" w:space="0" w:color="auto"/>
          </w:divBdr>
        </w:div>
        <w:div w:id="1455516055">
          <w:marLeft w:val="480"/>
          <w:marRight w:val="0"/>
          <w:marTop w:val="0"/>
          <w:marBottom w:val="0"/>
          <w:divBdr>
            <w:top w:val="none" w:sz="0" w:space="0" w:color="auto"/>
            <w:left w:val="none" w:sz="0" w:space="0" w:color="auto"/>
            <w:bottom w:val="none" w:sz="0" w:space="0" w:color="auto"/>
            <w:right w:val="none" w:sz="0" w:space="0" w:color="auto"/>
          </w:divBdr>
        </w:div>
        <w:div w:id="1707021865">
          <w:marLeft w:val="480"/>
          <w:marRight w:val="0"/>
          <w:marTop w:val="0"/>
          <w:marBottom w:val="0"/>
          <w:divBdr>
            <w:top w:val="none" w:sz="0" w:space="0" w:color="auto"/>
            <w:left w:val="none" w:sz="0" w:space="0" w:color="auto"/>
            <w:bottom w:val="none" w:sz="0" w:space="0" w:color="auto"/>
            <w:right w:val="none" w:sz="0" w:space="0" w:color="auto"/>
          </w:divBdr>
        </w:div>
        <w:div w:id="995839843">
          <w:marLeft w:val="480"/>
          <w:marRight w:val="0"/>
          <w:marTop w:val="0"/>
          <w:marBottom w:val="0"/>
          <w:divBdr>
            <w:top w:val="none" w:sz="0" w:space="0" w:color="auto"/>
            <w:left w:val="none" w:sz="0" w:space="0" w:color="auto"/>
            <w:bottom w:val="none" w:sz="0" w:space="0" w:color="auto"/>
            <w:right w:val="none" w:sz="0" w:space="0" w:color="auto"/>
          </w:divBdr>
        </w:div>
        <w:div w:id="543516912">
          <w:marLeft w:val="480"/>
          <w:marRight w:val="0"/>
          <w:marTop w:val="0"/>
          <w:marBottom w:val="0"/>
          <w:divBdr>
            <w:top w:val="none" w:sz="0" w:space="0" w:color="auto"/>
            <w:left w:val="none" w:sz="0" w:space="0" w:color="auto"/>
            <w:bottom w:val="none" w:sz="0" w:space="0" w:color="auto"/>
            <w:right w:val="none" w:sz="0" w:space="0" w:color="auto"/>
          </w:divBdr>
        </w:div>
        <w:div w:id="1743524007">
          <w:marLeft w:val="480"/>
          <w:marRight w:val="0"/>
          <w:marTop w:val="0"/>
          <w:marBottom w:val="0"/>
          <w:divBdr>
            <w:top w:val="none" w:sz="0" w:space="0" w:color="auto"/>
            <w:left w:val="none" w:sz="0" w:space="0" w:color="auto"/>
            <w:bottom w:val="none" w:sz="0" w:space="0" w:color="auto"/>
            <w:right w:val="none" w:sz="0" w:space="0" w:color="auto"/>
          </w:divBdr>
        </w:div>
        <w:div w:id="1542746555">
          <w:marLeft w:val="480"/>
          <w:marRight w:val="0"/>
          <w:marTop w:val="0"/>
          <w:marBottom w:val="0"/>
          <w:divBdr>
            <w:top w:val="none" w:sz="0" w:space="0" w:color="auto"/>
            <w:left w:val="none" w:sz="0" w:space="0" w:color="auto"/>
            <w:bottom w:val="none" w:sz="0" w:space="0" w:color="auto"/>
            <w:right w:val="none" w:sz="0" w:space="0" w:color="auto"/>
          </w:divBdr>
        </w:div>
        <w:div w:id="856768727">
          <w:marLeft w:val="480"/>
          <w:marRight w:val="0"/>
          <w:marTop w:val="0"/>
          <w:marBottom w:val="0"/>
          <w:divBdr>
            <w:top w:val="none" w:sz="0" w:space="0" w:color="auto"/>
            <w:left w:val="none" w:sz="0" w:space="0" w:color="auto"/>
            <w:bottom w:val="none" w:sz="0" w:space="0" w:color="auto"/>
            <w:right w:val="none" w:sz="0" w:space="0" w:color="auto"/>
          </w:divBdr>
        </w:div>
        <w:div w:id="164249345">
          <w:marLeft w:val="480"/>
          <w:marRight w:val="0"/>
          <w:marTop w:val="0"/>
          <w:marBottom w:val="0"/>
          <w:divBdr>
            <w:top w:val="none" w:sz="0" w:space="0" w:color="auto"/>
            <w:left w:val="none" w:sz="0" w:space="0" w:color="auto"/>
            <w:bottom w:val="none" w:sz="0" w:space="0" w:color="auto"/>
            <w:right w:val="none" w:sz="0" w:space="0" w:color="auto"/>
          </w:divBdr>
        </w:div>
        <w:div w:id="626473554">
          <w:marLeft w:val="480"/>
          <w:marRight w:val="0"/>
          <w:marTop w:val="0"/>
          <w:marBottom w:val="0"/>
          <w:divBdr>
            <w:top w:val="none" w:sz="0" w:space="0" w:color="auto"/>
            <w:left w:val="none" w:sz="0" w:space="0" w:color="auto"/>
            <w:bottom w:val="none" w:sz="0" w:space="0" w:color="auto"/>
            <w:right w:val="none" w:sz="0" w:space="0" w:color="auto"/>
          </w:divBdr>
        </w:div>
        <w:div w:id="24868785">
          <w:marLeft w:val="480"/>
          <w:marRight w:val="0"/>
          <w:marTop w:val="0"/>
          <w:marBottom w:val="0"/>
          <w:divBdr>
            <w:top w:val="none" w:sz="0" w:space="0" w:color="auto"/>
            <w:left w:val="none" w:sz="0" w:space="0" w:color="auto"/>
            <w:bottom w:val="none" w:sz="0" w:space="0" w:color="auto"/>
            <w:right w:val="none" w:sz="0" w:space="0" w:color="auto"/>
          </w:divBdr>
        </w:div>
        <w:div w:id="1783382394">
          <w:marLeft w:val="480"/>
          <w:marRight w:val="0"/>
          <w:marTop w:val="0"/>
          <w:marBottom w:val="0"/>
          <w:divBdr>
            <w:top w:val="none" w:sz="0" w:space="0" w:color="auto"/>
            <w:left w:val="none" w:sz="0" w:space="0" w:color="auto"/>
            <w:bottom w:val="none" w:sz="0" w:space="0" w:color="auto"/>
            <w:right w:val="none" w:sz="0" w:space="0" w:color="auto"/>
          </w:divBdr>
        </w:div>
        <w:div w:id="2033679812">
          <w:marLeft w:val="480"/>
          <w:marRight w:val="0"/>
          <w:marTop w:val="0"/>
          <w:marBottom w:val="0"/>
          <w:divBdr>
            <w:top w:val="none" w:sz="0" w:space="0" w:color="auto"/>
            <w:left w:val="none" w:sz="0" w:space="0" w:color="auto"/>
            <w:bottom w:val="none" w:sz="0" w:space="0" w:color="auto"/>
            <w:right w:val="none" w:sz="0" w:space="0" w:color="auto"/>
          </w:divBdr>
        </w:div>
        <w:div w:id="73481502">
          <w:marLeft w:val="480"/>
          <w:marRight w:val="0"/>
          <w:marTop w:val="0"/>
          <w:marBottom w:val="0"/>
          <w:divBdr>
            <w:top w:val="none" w:sz="0" w:space="0" w:color="auto"/>
            <w:left w:val="none" w:sz="0" w:space="0" w:color="auto"/>
            <w:bottom w:val="none" w:sz="0" w:space="0" w:color="auto"/>
            <w:right w:val="none" w:sz="0" w:space="0" w:color="auto"/>
          </w:divBdr>
        </w:div>
        <w:div w:id="811680971">
          <w:marLeft w:val="480"/>
          <w:marRight w:val="0"/>
          <w:marTop w:val="0"/>
          <w:marBottom w:val="0"/>
          <w:divBdr>
            <w:top w:val="none" w:sz="0" w:space="0" w:color="auto"/>
            <w:left w:val="none" w:sz="0" w:space="0" w:color="auto"/>
            <w:bottom w:val="none" w:sz="0" w:space="0" w:color="auto"/>
            <w:right w:val="none" w:sz="0" w:space="0" w:color="auto"/>
          </w:divBdr>
        </w:div>
        <w:div w:id="946086082">
          <w:marLeft w:val="480"/>
          <w:marRight w:val="0"/>
          <w:marTop w:val="0"/>
          <w:marBottom w:val="0"/>
          <w:divBdr>
            <w:top w:val="none" w:sz="0" w:space="0" w:color="auto"/>
            <w:left w:val="none" w:sz="0" w:space="0" w:color="auto"/>
            <w:bottom w:val="none" w:sz="0" w:space="0" w:color="auto"/>
            <w:right w:val="none" w:sz="0" w:space="0" w:color="auto"/>
          </w:divBdr>
        </w:div>
        <w:div w:id="965625304">
          <w:marLeft w:val="480"/>
          <w:marRight w:val="0"/>
          <w:marTop w:val="0"/>
          <w:marBottom w:val="0"/>
          <w:divBdr>
            <w:top w:val="none" w:sz="0" w:space="0" w:color="auto"/>
            <w:left w:val="none" w:sz="0" w:space="0" w:color="auto"/>
            <w:bottom w:val="none" w:sz="0" w:space="0" w:color="auto"/>
            <w:right w:val="none" w:sz="0" w:space="0" w:color="auto"/>
          </w:divBdr>
        </w:div>
        <w:div w:id="287854790">
          <w:marLeft w:val="480"/>
          <w:marRight w:val="0"/>
          <w:marTop w:val="0"/>
          <w:marBottom w:val="0"/>
          <w:divBdr>
            <w:top w:val="none" w:sz="0" w:space="0" w:color="auto"/>
            <w:left w:val="none" w:sz="0" w:space="0" w:color="auto"/>
            <w:bottom w:val="none" w:sz="0" w:space="0" w:color="auto"/>
            <w:right w:val="none" w:sz="0" w:space="0" w:color="auto"/>
          </w:divBdr>
        </w:div>
        <w:div w:id="1499998122">
          <w:marLeft w:val="480"/>
          <w:marRight w:val="0"/>
          <w:marTop w:val="0"/>
          <w:marBottom w:val="0"/>
          <w:divBdr>
            <w:top w:val="none" w:sz="0" w:space="0" w:color="auto"/>
            <w:left w:val="none" w:sz="0" w:space="0" w:color="auto"/>
            <w:bottom w:val="none" w:sz="0" w:space="0" w:color="auto"/>
            <w:right w:val="none" w:sz="0" w:space="0" w:color="auto"/>
          </w:divBdr>
        </w:div>
        <w:div w:id="666790214">
          <w:marLeft w:val="480"/>
          <w:marRight w:val="0"/>
          <w:marTop w:val="0"/>
          <w:marBottom w:val="0"/>
          <w:divBdr>
            <w:top w:val="none" w:sz="0" w:space="0" w:color="auto"/>
            <w:left w:val="none" w:sz="0" w:space="0" w:color="auto"/>
            <w:bottom w:val="none" w:sz="0" w:space="0" w:color="auto"/>
            <w:right w:val="none" w:sz="0" w:space="0" w:color="auto"/>
          </w:divBdr>
        </w:div>
        <w:div w:id="1318725658">
          <w:marLeft w:val="480"/>
          <w:marRight w:val="0"/>
          <w:marTop w:val="0"/>
          <w:marBottom w:val="0"/>
          <w:divBdr>
            <w:top w:val="none" w:sz="0" w:space="0" w:color="auto"/>
            <w:left w:val="none" w:sz="0" w:space="0" w:color="auto"/>
            <w:bottom w:val="none" w:sz="0" w:space="0" w:color="auto"/>
            <w:right w:val="none" w:sz="0" w:space="0" w:color="auto"/>
          </w:divBdr>
        </w:div>
        <w:div w:id="2046056991">
          <w:marLeft w:val="480"/>
          <w:marRight w:val="0"/>
          <w:marTop w:val="0"/>
          <w:marBottom w:val="0"/>
          <w:divBdr>
            <w:top w:val="none" w:sz="0" w:space="0" w:color="auto"/>
            <w:left w:val="none" w:sz="0" w:space="0" w:color="auto"/>
            <w:bottom w:val="none" w:sz="0" w:space="0" w:color="auto"/>
            <w:right w:val="none" w:sz="0" w:space="0" w:color="auto"/>
          </w:divBdr>
        </w:div>
        <w:div w:id="2100976889">
          <w:marLeft w:val="480"/>
          <w:marRight w:val="0"/>
          <w:marTop w:val="0"/>
          <w:marBottom w:val="0"/>
          <w:divBdr>
            <w:top w:val="none" w:sz="0" w:space="0" w:color="auto"/>
            <w:left w:val="none" w:sz="0" w:space="0" w:color="auto"/>
            <w:bottom w:val="none" w:sz="0" w:space="0" w:color="auto"/>
            <w:right w:val="none" w:sz="0" w:space="0" w:color="auto"/>
          </w:divBdr>
        </w:div>
        <w:div w:id="1718428567">
          <w:marLeft w:val="480"/>
          <w:marRight w:val="0"/>
          <w:marTop w:val="0"/>
          <w:marBottom w:val="0"/>
          <w:divBdr>
            <w:top w:val="none" w:sz="0" w:space="0" w:color="auto"/>
            <w:left w:val="none" w:sz="0" w:space="0" w:color="auto"/>
            <w:bottom w:val="none" w:sz="0" w:space="0" w:color="auto"/>
            <w:right w:val="none" w:sz="0" w:space="0" w:color="auto"/>
          </w:divBdr>
        </w:div>
        <w:div w:id="1847164619">
          <w:marLeft w:val="480"/>
          <w:marRight w:val="0"/>
          <w:marTop w:val="0"/>
          <w:marBottom w:val="0"/>
          <w:divBdr>
            <w:top w:val="none" w:sz="0" w:space="0" w:color="auto"/>
            <w:left w:val="none" w:sz="0" w:space="0" w:color="auto"/>
            <w:bottom w:val="none" w:sz="0" w:space="0" w:color="auto"/>
            <w:right w:val="none" w:sz="0" w:space="0" w:color="auto"/>
          </w:divBdr>
        </w:div>
        <w:div w:id="1586845024">
          <w:marLeft w:val="480"/>
          <w:marRight w:val="0"/>
          <w:marTop w:val="0"/>
          <w:marBottom w:val="0"/>
          <w:divBdr>
            <w:top w:val="none" w:sz="0" w:space="0" w:color="auto"/>
            <w:left w:val="none" w:sz="0" w:space="0" w:color="auto"/>
            <w:bottom w:val="none" w:sz="0" w:space="0" w:color="auto"/>
            <w:right w:val="none" w:sz="0" w:space="0" w:color="auto"/>
          </w:divBdr>
        </w:div>
      </w:divsChild>
    </w:div>
    <w:div w:id="1767799546">
      <w:bodyDiv w:val="1"/>
      <w:marLeft w:val="0"/>
      <w:marRight w:val="0"/>
      <w:marTop w:val="0"/>
      <w:marBottom w:val="0"/>
      <w:divBdr>
        <w:top w:val="none" w:sz="0" w:space="0" w:color="auto"/>
        <w:left w:val="none" w:sz="0" w:space="0" w:color="auto"/>
        <w:bottom w:val="none" w:sz="0" w:space="0" w:color="auto"/>
        <w:right w:val="none" w:sz="0" w:space="0" w:color="auto"/>
      </w:divBdr>
      <w:divsChild>
        <w:div w:id="112791185">
          <w:marLeft w:val="0"/>
          <w:marRight w:val="0"/>
          <w:marTop w:val="0"/>
          <w:marBottom w:val="0"/>
          <w:divBdr>
            <w:top w:val="none" w:sz="0" w:space="0" w:color="auto"/>
            <w:left w:val="none" w:sz="0" w:space="0" w:color="auto"/>
            <w:bottom w:val="none" w:sz="0" w:space="0" w:color="auto"/>
            <w:right w:val="none" w:sz="0" w:space="0" w:color="auto"/>
          </w:divBdr>
          <w:divsChild>
            <w:div w:id="1447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660">
      <w:bodyDiv w:val="1"/>
      <w:marLeft w:val="0"/>
      <w:marRight w:val="0"/>
      <w:marTop w:val="0"/>
      <w:marBottom w:val="0"/>
      <w:divBdr>
        <w:top w:val="none" w:sz="0" w:space="0" w:color="auto"/>
        <w:left w:val="none" w:sz="0" w:space="0" w:color="auto"/>
        <w:bottom w:val="none" w:sz="0" w:space="0" w:color="auto"/>
        <w:right w:val="none" w:sz="0" w:space="0" w:color="auto"/>
      </w:divBdr>
    </w:div>
    <w:div w:id="1780491291">
      <w:bodyDiv w:val="1"/>
      <w:marLeft w:val="0"/>
      <w:marRight w:val="0"/>
      <w:marTop w:val="0"/>
      <w:marBottom w:val="0"/>
      <w:divBdr>
        <w:top w:val="none" w:sz="0" w:space="0" w:color="auto"/>
        <w:left w:val="none" w:sz="0" w:space="0" w:color="auto"/>
        <w:bottom w:val="none" w:sz="0" w:space="0" w:color="auto"/>
        <w:right w:val="none" w:sz="0" w:space="0" w:color="auto"/>
      </w:divBdr>
    </w:div>
    <w:div w:id="1782995015">
      <w:bodyDiv w:val="1"/>
      <w:marLeft w:val="0"/>
      <w:marRight w:val="0"/>
      <w:marTop w:val="0"/>
      <w:marBottom w:val="0"/>
      <w:divBdr>
        <w:top w:val="none" w:sz="0" w:space="0" w:color="auto"/>
        <w:left w:val="none" w:sz="0" w:space="0" w:color="auto"/>
        <w:bottom w:val="none" w:sz="0" w:space="0" w:color="auto"/>
        <w:right w:val="none" w:sz="0" w:space="0" w:color="auto"/>
      </w:divBdr>
    </w:div>
    <w:div w:id="1787197128">
      <w:bodyDiv w:val="1"/>
      <w:marLeft w:val="0"/>
      <w:marRight w:val="0"/>
      <w:marTop w:val="0"/>
      <w:marBottom w:val="0"/>
      <w:divBdr>
        <w:top w:val="none" w:sz="0" w:space="0" w:color="auto"/>
        <w:left w:val="none" w:sz="0" w:space="0" w:color="auto"/>
        <w:bottom w:val="none" w:sz="0" w:space="0" w:color="auto"/>
        <w:right w:val="none" w:sz="0" w:space="0" w:color="auto"/>
      </w:divBdr>
      <w:divsChild>
        <w:div w:id="1649239595">
          <w:marLeft w:val="0"/>
          <w:marRight w:val="0"/>
          <w:marTop w:val="0"/>
          <w:marBottom w:val="0"/>
          <w:divBdr>
            <w:top w:val="none" w:sz="0" w:space="0" w:color="auto"/>
            <w:left w:val="none" w:sz="0" w:space="0" w:color="auto"/>
            <w:bottom w:val="none" w:sz="0" w:space="0" w:color="auto"/>
            <w:right w:val="none" w:sz="0" w:space="0" w:color="auto"/>
          </w:divBdr>
          <w:divsChild>
            <w:div w:id="12223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412">
      <w:bodyDiv w:val="1"/>
      <w:marLeft w:val="0"/>
      <w:marRight w:val="0"/>
      <w:marTop w:val="0"/>
      <w:marBottom w:val="0"/>
      <w:divBdr>
        <w:top w:val="none" w:sz="0" w:space="0" w:color="auto"/>
        <w:left w:val="none" w:sz="0" w:space="0" w:color="auto"/>
        <w:bottom w:val="none" w:sz="0" w:space="0" w:color="auto"/>
        <w:right w:val="none" w:sz="0" w:space="0" w:color="auto"/>
      </w:divBdr>
    </w:div>
    <w:div w:id="1789740080">
      <w:bodyDiv w:val="1"/>
      <w:marLeft w:val="0"/>
      <w:marRight w:val="0"/>
      <w:marTop w:val="0"/>
      <w:marBottom w:val="0"/>
      <w:divBdr>
        <w:top w:val="none" w:sz="0" w:space="0" w:color="auto"/>
        <w:left w:val="none" w:sz="0" w:space="0" w:color="auto"/>
        <w:bottom w:val="none" w:sz="0" w:space="0" w:color="auto"/>
        <w:right w:val="none" w:sz="0" w:space="0" w:color="auto"/>
      </w:divBdr>
      <w:divsChild>
        <w:div w:id="1547910784">
          <w:marLeft w:val="480"/>
          <w:marRight w:val="0"/>
          <w:marTop w:val="0"/>
          <w:marBottom w:val="0"/>
          <w:divBdr>
            <w:top w:val="none" w:sz="0" w:space="0" w:color="auto"/>
            <w:left w:val="none" w:sz="0" w:space="0" w:color="auto"/>
            <w:bottom w:val="none" w:sz="0" w:space="0" w:color="auto"/>
            <w:right w:val="none" w:sz="0" w:space="0" w:color="auto"/>
          </w:divBdr>
        </w:div>
        <w:div w:id="1550068071">
          <w:marLeft w:val="480"/>
          <w:marRight w:val="0"/>
          <w:marTop w:val="0"/>
          <w:marBottom w:val="0"/>
          <w:divBdr>
            <w:top w:val="none" w:sz="0" w:space="0" w:color="auto"/>
            <w:left w:val="none" w:sz="0" w:space="0" w:color="auto"/>
            <w:bottom w:val="none" w:sz="0" w:space="0" w:color="auto"/>
            <w:right w:val="none" w:sz="0" w:space="0" w:color="auto"/>
          </w:divBdr>
        </w:div>
        <w:div w:id="1825391875">
          <w:marLeft w:val="480"/>
          <w:marRight w:val="0"/>
          <w:marTop w:val="0"/>
          <w:marBottom w:val="0"/>
          <w:divBdr>
            <w:top w:val="none" w:sz="0" w:space="0" w:color="auto"/>
            <w:left w:val="none" w:sz="0" w:space="0" w:color="auto"/>
            <w:bottom w:val="none" w:sz="0" w:space="0" w:color="auto"/>
            <w:right w:val="none" w:sz="0" w:space="0" w:color="auto"/>
          </w:divBdr>
        </w:div>
        <w:div w:id="642270701">
          <w:marLeft w:val="480"/>
          <w:marRight w:val="0"/>
          <w:marTop w:val="0"/>
          <w:marBottom w:val="0"/>
          <w:divBdr>
            <w:top w:val="none" w:sz="0" w:space="0" w:color="auto"/>
            <w:left w:val="none" w:sz="0" w:space="0" w:color="auto"/>
            <w:bottom w:val="none" w:sz="0" w:space="0" w:color="auto"/>
            <w:right w:val="none" w:sz="0" w:space="0" w:color="auto"/>
          </w:divBdr>
        </w:div>
        <w:div w:id="1065957551">
          <w:marLeft w:val="480"/>
          <w:marRight w:val="0"/>
          <w:marTop w:val="0"/>
          <w:marBottom w:val="0"/>
          <w:divBdr>
            <w:top w:val="none" w:sz="0" w:space="0" w:color="auto"/>
            <w:left w:val="none" w:sz="0" w:space="0" w:color="auto"/>
            <w:bottom w:val="none" w:sz="0" w:space="0" w:color="auto"/>
            <w:right w:val="none" w:sz="0" w:space="0" w:color="auto"/>
          </w:divBdr>
        </w:div>
        <w:div w:id="831608259">
          <w:marLeft w:val="480"/>
          <w:marRight w:val="0"/>
          <w:marTop w:val="0"/>
          <w:marBottom w:val="0"/>
          <w:divBdr>
            <w:top w:val="none" w:sz="0" w:space="0" w:color="auto"/>
            <w:left w:val="none" w:sz="0" w:space="0" w:color="auto"/>
            <w:bottom w:val="none" w:sz="0" w:space="0" w:color="auto"/>
            <w:right w:val="none" w:sz="0" w:space="0" w:color="auto"/>
          </w:divBdr>
        </w:div>
        <w:div w:id="1004864330">
          <w:marLeft w:val="480"/>
          <w:marRight w:val="0"/>
          <w:marTop w:val="0"/>
          <w:marBottom w:val="0"/>
          <w:divBdr>
            <w:top w:val="none" w:sz="0" w:space="0" w:color="auto"/>
            <w:left w:val="none" w:sz="0" w:space="0" w:color="auto"/>
            <w:bottom w:val="none" w:sz="0" w:space="0" w:color="auto"/>
            <w:right w:val="none" w:sz="0" w:space="0" w:color="auto"/>
          </w:divBdr>
        </w:div>
        <w:div w:id="645400211">
          <w:marLeft w:val="480"/>
          <w:marRight w:val="0"/>
          <w:marTop w:val="0"/>
          <w:marBottom w:val="0"/>
          <w:divBdr>
            <w:top w:val="none" w:sz="0" w:space="0" w:color="auto"/>
            <w:left w:val="none" w:sz="0" w:space="0" w:color="auto"/>
            <w:bottom w:val="none" w:sz="0" w:space="0" w:color="auto"/>
            <w:right w:val="none" w:sz="0" w:space="0" w:color="auto"/>
          </w:divBdr>
        </w:div>
        <w:div w:id="894782181">
          <w:marLeft w:val="480"/>
          <w:marRight w:val="0"/>
          <w:marTop w:val="0"/>
          <w:marBottom w:val="0"/>
          <w:divBdr>
            <w:top w:val="none" w:sz="0" w:space="0" w:color="auto"/>
            <w:left w:val="none" w:sz="0" w:space="0" w:color="auto"/>
            <w:bottom w:val="none" w:sz="0" w:space="0" w:color="auto"/>
            <w:right w:val="none" w:sz="0" w:space="0" w:color="auto"/>
          </w:divBdr>
        </w:div>
        <w:div w:id="1361130651">
          <w:marLeft w:val="480"/>
          <w:marRight w:val="0"/>
          <w:marTop w:val="0"/>
          <w:marBottom w:val="0"/>
          <w:divBdr>
            <w:top w:val="none" w:sz="0" w:space="0" w:color="auto"/>
            <w:left w:val="none" w:sz="0" w:space="0" w:color="auto"/>
            <w:bottom w:val="none" w:sz="0" w:space="0" w:color="auto"/>
            <w:right w:val="none" w:sz="0" w:space="0" w:color="auto"/>
          </w:divBdr>
        </w:div>
        <w:div w:id="1182626178">
          <w:marLeft w:val="480"/>
          <w:marRight w:val="0"/>
          <w:marTop w:val="0"/>
          <w:marBottom w:val="0"/>
          <w:divBdr>
            <w:top w:val="none" w:sz="0" w:space="0" w:color="auto"/>
            <w:left w:val="none" w:sz="0" w:space="0" w:color="auto"/>
            <w:bottom w:val="none" w:sz="0" w:space="0" w:color="auto"/>
            <w:right w:val="none" w:sz="0" w:space="0" w:color="auto"/>
          </w:divBdr>
        </w:div>
        <w:div w:id="682515043">
          <w:marLeft w:val="480"/>
          <w:marRight w:val="0"/>
          <w:marTop w:val="0"/>
          <w:marBottom w:val="0"/>
          <w:divBdr>
            <w:top w:val="none" w:sz="0" w:space="0" w:color="auto"/>
            <w:left w:val="none" w:sz="0" w:space="0" w:color="auto"/>
            <w:bottom w:val="none" w:sz="0" w:space="0" w:color="auto"/>
            <w:right w:val="none" w:sz="0" w:space="0" w:color="auto"/>
          </w:divBdr>
        </w:div>
        <w:div w:id="787622627">
          <w:marLeft w:val="480"/>
          <w:marRight w:val="0"/>
          <w:marTop w:val="0"/>
          <w:marBottom w:val="0"/>
          <w:divBdr>
            <w:top w:val="none" w:sz="0" w:space="0" w:color="auto"/>
            <w:left w:val="none" w:sz="0" w:space="0" w:color="auto"/>
            <w:bottom w:val="none" w:sz="0" w:space="0" w:color="auto"/>
            <w:right w:val="none" w:sz="0" w:space="0" w:color="auto"/>
          </w:divBdr>
        </w:div>
        <w:div w:id="1354071539">
          <w:marLeft w:val="480"/>
          <w:marRight w:val="0"/>
          <w:marTop w:val="0"/>
          <w:marBottom w:val="0"/>
          <w:divBdr>
            <w:top w:val="none" w:sz="0" w:space="0" w:color="auto"/>
            <w:left w:val="none" w:sz="0" w:space="0" w:color="auto"/>
            <w:bottom w:val="none" w:sz="0" w:space="0" w:color="auto"/>
            <w:right w:val="none" w:sz="0" w:space="0" w:color="auto"/>
          </w:divBdr>
        </w:div>
        <w:div w:id="1944065588">
          <w:marLeft w:val="480"/>
          <w:marRight w:val="0"/>
          <w:marTop w:val="0"/>
          <w:marBottom w:val="0"/>
          <w:divBdr>
            <w:top w:val="none" w:sz="0" w:space="0" w:color="auto"/>
            <w:left w:val="none" w:sz="0" w:space="0" w:color="auto"/>
            <w:bottom w:val="none" w:sz="0" w:space="0" w:color="auto"/>
            <w:right w:val="none" w:sz="0" w:space="0" w:color="auto"/>
          </w:divBdr>
        </w:div>
        <w:div w:id="1522546890">
          <w:marLeft w:val="480"/>
          <w:marRight w:val="0"/>
          <w:marTop w:val="0"/>
          <w:marBottom w:val="0"/>
          <w:divBdr>
            <w:top w:val="none" w:sz="0" w:space="0" w:color="auto"/>
            <w:left w:val="none" w:sz="0" w:space="0" w:color="auto"/>
            <w:bottom w:val="none" w:sz="0" w:space="0" w:color="auto"/>
            <w:right w:val="none" w:sz="0" w:space="0" w:color="auto"/>
          </w:divBdr>
        </w:div>
        <w:div w:id="1056659133">
          <w:marLeft w:val="480"/>
          <w:marRight w:val="0"/>
          <w:marTop w:val="0"/>
          <w:marBottom w:val="0"/>
          <w:divBdr>
            <w:top w:val="none" w:sz="0" w:space="0" w:color="auto"/>
            <w:left w:val="none" w:sz="0" w:space="0" w:color="auto"/>
            <w:bottom w:val="none" w:sz="0" w:space="0" w:color="auto"/>
            <w:right w:val="none" w:sz="0" w:space="0" w:color="auto"/>
          </w:divBdr>
        </w:div>
        <w:div w:id="1050109723">
          <w:marLeft w:val="480"/>
          <w:marRight w:val="0"/>
          <w:marTop w:val="0"/>
          <w:marBottom w:val="0"/>
          <w:divBdr>
            <w:top w:val="none" w:sz="0" w:space="0" w:color="auto"/>
            <w:left w:val="none" w:sz="0" w:space="0" w:color="auto"/>
            <w:bottom w:val="none" w:sz="0" w:space="0" w:color="auto"/>
            <w:right w:val="none" w:sz="0" w:space="0" w:color="auto"/>
          </w:divBdr>
        </w:div>
        <w:div w:id="752552442">
          <w:marLeft w:val="480"/>
          <w:marRight w:val="0"/>
          <w:marTop w:val="0"/>
          <w:marBottom w:val="0"/>
          <w:divBdr>
            <w:top w:val="none" w:sz="0" w:space="0" w:color="auto"/>
            <w:left w:val="none" w:sz="0" w:space="0" w:color="auto"/>
            <w:bottom w:val="none" w:sz="0" w:space="0" w:color="auto"/>
            <w:right w:val="none" w:sz="0" w:space="0" w:color="auto"/>
          </w:divBdr>
        </w:div>
        <w:div w:id="1462573980">
          <w:marLeft w:val="480"/>
          <w:marRight w:val="0"/>
          <w:marTop w:val="0"/>
          <w:marBottom w:val="0"/>
          <w:divBdr>
            <w:top w:val="none" w:sz="0" w:space="0" w:color="auto"/>
            <w:left w:val="none" w:sz="0" w:space="0" w:color="auto"/>
            <w:bottom w:val="none" w:sz="0" w:space="0" w:color="auto"/>
            <w:right w:val="none" w:sz="0" w:space="0" w:color="auto"/>
          </w:divBdr>
        </w:div>
        <w:div w:id="752360821">
          <w:marLeft w:val="480"/>
          <w:marRight w:val="0"/>
          <w:marTop w:val="0"/>
          <w:marBottom w:val="0"/>
          <w:divBdr>
            <w:top w:val="none" w:sz="0" w:space="0" w:color="auto"/>
            <w:left w:val="none" w:sz="0" w:space="0" w:color="auto"/>
            <w:bottom w:val="none" w:sz="0" w:space="0" w:color="auto"/>
            <w:right w:val="none" w:sz="0" w:space="0" w:color="auto"/>
          </w:divBdr>
        </w:div>
        <w:div w:id="557132975">
          <w:marLeft w:val="480"/>
          <w:marRight w:val="0"/>
          <w:marTop w:val="0"/>
          <w:marBottom w:val="0"/>
          <w:divBdr>
            <w:top w:val="none" w:sz="0" w:space="0" w:color="auto"/>
            <w:left w:val="none" w:sz="0" w:space="0" w:color="auto"/>
            <w:bottom w:val="none" w:sz="0" w:space="0" w:color="auto"/>
            <w:right w:val="none" w:sz="0" w:space="0" w:color="auto"/>
          </w:divBdr>
        </w:div>
        <w:div w:id="1055010060">
          <w:marLeft w:val="480"/>
          <w:marRight w:val="0"/>
          <w:marTop w:val="0"/>
          <w:marBottom w:val="0"/>
          <w:divBdr>
            <w:top w:val="none" w:sz="0" w:space="0" w:color="auto"/>
            <w:left w:val="none" w:sz="0" w:space="0" w:color="auto"/>
            <w:bottom w:val="none" w:sz="0" w:space="0" w:color="auto"/>
            <w:right w:val="none" w:sz="0" w:space="0" w:color="auto"/>
          </w:divBdr>
        </w:div>
        <w:div w:id="1253514137">
          <w:marLeft w:val="480"/>
          <w:marRight w:val="0"/>
          <w:marTop w:val="0"/>
          <w:marBottom w:val="0"/>
          <w:divBdr>
            <w:top w:val="none" w:sz="0" w:space="0" w:color="auto"/>
            <w:left w:val="none" w:sz="0" w:space="0" w:color="auto"/>
            <w:bottom w:val="none" w:sz="0" w:space="0" w:color="auto"/>
            <w:right w:val="none" w:sz="0" w:space="0" w:color="auto"/>
          </w:divBdr>
        </w:div>
        <w:div w:id="1589071270">
          <w:marLeft w:val="480"/>
          <w:marRight w:val="0"/>
          <w:marTop w:val="0"/>
          <w:marBottom w:val="0"/>
          <w:divBdr>
            <w:top w:val="none" w:sz="0" w:space="0" w:color="auto"/>
            <w:left w:val="none" w:sz="0" w:space="0" w:color="auto"/>
            <w:bottom w:val="none" w:sz="0" w:space="0" w:color="auto"/>
            <w:right w:val="none" w:sz="0" w:space="0" w:color="auto"/>
          </w:divBdr>
        </w:div>
        <w:div w:id="1751540099">
          <w:marLeft w:val="480"/>
          <w:marRight w:val="0"/>
          <w:marTop w:val="0"/>
          <w:marBottom w:val="0"/>
          <w:divBdr>
            <w:top w:val="none" w:sz="0" w:space="0" w:color="auto"/>
            <w:left w:val="none" w:sz="0" w:space="0" w:color="auto"/>
            <w:bottom w:val="none" w:sz="0" w:space="0" w:color="auto"/>
            <w:right w:val="none" w:sz="0" w:space="0" w:color="auto"/>
          </w:divBdr>
        </w:div>
        <w:div w:id="2029014815">
          <w:marLeft w:val="480"/>
          <w:marRight w:val="0"/>
          <w:marTop w:val="0"/>
          <w:marBottom w:val="0"/>
          <w:divBdr>
            <w:top w:val="none" w:sz="0" w:space="0" w:color="auto"/>
            <w:left w:val="none" w:sz="0" w:space="0" w:color="auto"/>
            <w:bottom w:val="none" w:sz="0" w:space="0" w:color="auto"/>
            <w:right w:val="none" w:sz="0" w:space="0" w:color="auto"/>
          </w:divBdr>
        </w:div>
        <w:div w:id="1859008147">
          <w:marLeft w:val="480"/>
          <w:marRight w:val="0"/>
          <w:marTop w:val="0"/>
          <w:marBottom w:val="0"/>
          <w:divBdr>
            <w:top w:val="none" w:sz="0" w:space="0" w:color="auto"/>
            <w:left w:val="none" w:sz="0" w:space="0" w:color="auto"/>
            <w:bottom w:val="none" w:sz="0" w:space="0" w:color="auto"/>
            <w:right w:val="none" w:sz="0" w:space="0" w:color="auto"/>
          </w:divBdr>
        </w:div>
        <w:div w:id="1230074520">
          <w:marLeft w:val="480"/>
          <w:marRight w:val="0"/>
          <w:marTop w:val="0"/>
          <w:marBottom w:val="0"/>
          <w:divBdr>
            <w:top w:val="none" w:sz="0" w:space="0" w:color="auto"/>
            <w:left w:val="none" w:sz="0" w:space="0" w:color="auto"/>
            <w:bottom w:val="none" w:sz="0" w:space="0" w:color="auto"/>
            <w:right w:val="none" w:sz="0" w:space="0" w:color="auto"/>
          </w:divBdr>
        </w:div>
        <w:div w:id="1736201947">
          <w:marLeft w:val="480"/>
          <w:marRight w:val="0"/>
          <w:marTop w:val="0"/>
          <w:marBottom w:val="0"/>
          <w:divBdr>
            <w:top w:val="none" w:sz="0" w:space="0" w:color="auto"/>
            <w:left w:val="none" w:sz="0" w:space="0" w:color="auto"/>
            <w:bottom w:val="none" w:sz="0" w:space="0" w:color="auto"/>
            <w:right w:val="none" w:sz="0" w:space="0" w:color="auto"/>
          </w:divBdr>
        </w:div>
        <w:div w:id="821194165">
          <w:marLeft w:val="480"/>
          <w:marRight w:val="0"/>
          <w:marTop w:val="0"/>
          <w:marBottom w:val="0"/>
          <w:divBdr>
            <w:top w:val="none" w:sz="0" w:space="0" w:color="auto"/>
            <w:left w:val="none" w:sz="0" w:space="0" w:color="auto"/>
            <w:bottom w:val="none" w:sz="0" w:space="0" w:color="auto"/>
            <w:right w:val="none" w:sz="0" w:space="0" w:color="auto"/>
          </w:divBdr>
        </w:div>
        <w:div w:id="1431898726">
          <w:marLeft w:val="480"/>
          <w:marRight w:val="0"/>
          <w:marTop w:val="0"/>
          <w:marBottom w:val="0"/>
          <w:divBdr>
            <w:top w:val="none" w:sz="0" w:space="0" w:color="auto"/>
            <w:left w:val="none" w:sz="0" w:space="0" w:color="auto"/>
            <w:bottom w:val="none" w:sz="0" w:space="0" w:color="auto"/>
            <w:right w:val="none" w:sz="0" w:space="0" w:color="auto"/>
          </w:divBdr>
        </w:div>
        <w:div w:id="1895971176">
          <w:marLeft w:val="480"/>
          <w:marRight w:val="0"/>
          <w:marTop w:val="0"/>
          <w:marBottom w:val="0"/>
          <w:divBdr>
            <w:top w:val="none" w:sz="0" w:space="0" w:color="auto"/>
            <w:left w:val="none" w:sz="0" w:space="0" w:color="auto"/>
            <w:bottom w:val="none" w:sz="0" w:space="0" w:color="auto"/>
            <w:right w:val="none" w:sz="0" w:space="0" w:color="auto"/>
          </w:divBdr>
        </w:div>
        <w:div w:id="1869902701">
          <w:marLeft w:val="480"/>
          <w:marRight w:val="0"/>
          <w:marTop w:val="0"/>
          <w:marBottom w:val="0"/>
          <w:divBdr>
            <w:top w:val="none" w:sz="0" w:space="0" w:color="auto"/>
            <w:left w:val="none" w:sz="0" w:space="0" w:color="auto"/>
            <w:bottom w:val="none" w:sz="0" w:space="0" w:color="auto"/>
            <w:right w:val="none" w:sz="0" w:space="0" w:color="auto"/>
          </w:divBdr>
        </w:div>
        <w:div w:id="1030911541">
          <w:marLeft w:val="480"/>
          <w:marRight w:val="0"/>
          <w:marTop w:val="0"/>
          <w:marBottom w:val="0"/>
          <w:divBdr>
            <w:top w:val="none" w:sz="0" w:space="0" w:color="auto"/>
            <w:left w:val="none" w:sz="0" w:space="0" w:color="auto"/>
            <w:bottom w:val="none" w:sz="0" w:space="0" w:color="auto"/>
            <w:right w:val="none" w:sz="0" w:space="0" w:color="auto"/>
          </w:divBdr>
        </w:div>
        <w:div w:id="1746759399">
          <w:marLeft w:val="480"/>
          <w:marRight w:val="0"/>
          <w:marTop w:val="0"/>
          <w:marBottom w:val="0"/>
          <w:divBdr>
            <w:top w:val="none" w:sz="0" w:space="0" w:color="auto"/>
            <w:left w:val="none" w:sz="0" w:space="0" w:color="auto"/>
            <w:bottom w:val="none" w:sz="0" w:space="0" w:color="auto"/>
            <w:right w:val="none" w:sz="0" w:space="0" w:color="auto"/>
          </w:divBdr>
        </w:div>
        <w:div w:id="1246840357">
          <w:marLeft w:val="480"/>
          <w:marRight w:val="0"/>
          <w:marTop w:val="0"/>
          <w:marBottom w:val="0"/>
          <w:divBdr>
            <w:top w:val="none" w:sz="0" w:space="0" w:color="auto"/>
            <w:left w:val="none" w:sz="0" w:space="0" w:color="auto"/>
            <w:bottom w:val="none" w:sz="0" w:space="0" w:color="auto"/>
            <w:right w:val="none" w:sz="0" w:space="0" w:color="auto"/>
          </w:divBdr>
        </w:div>
        <w:div w:id="247618167">
          <w:marLeft w:val="480"/>
          <w:marRight w:val="0"/>
          <w:marTop w:val="0"/>
          <w:marBottom w:val="0"/>
          <w:divBdr>
            <w:top w:val="none" w:sz="0" w:space="0" w:color="auto"/>
            <w:left w:val="none" w:sz="0" w:space="0" w:color="auto"/>
            <w:bottom w:val="none" w:sz="0" w:space="0" w:color="auto"/>
            <w:right w:val="none" w:sz="0" w:space="0" w:color="auto"/>
          </w:divBdr>
        </w:div>
        <w:div w:id="875658673">
          <w:marLeft w:val="480"/>
          <w:marRight w:val="0"/>
          <w:marTop w:val="0"/>
          <w:marBottom w:val="0"/>
          <w:divBdr>
            <w:top w:val="none" w:sz="0" w:space="0" w:color="auto"/>
            <w:left w:val="none" w:sz="0" w:space="0" w:color="auto"/>
            <w:bottom w:val="none" w:sz="0" w:space="0" w:color="auto"/>
            <w:right w:val="none" w:sz="0" w:space="0" w:color="auto"/>
          </w:divBdr>
        </w:div>
        <w:div w:id="207037740">
          <w:marLeft w:val="480"/>
          <w:marRight w:val="0"/>
          <w:marTop w:val="0"/>
          <w:marBottom w:val="0"/>
          <w:divBdr>
            <w:top w:val="none" w:sz="0" w:space="0" w:color="auto"/>
            <w:left w:val="none" w:sz="0" w:space="0" w:color="auto"/>
            <w:bottom w:val="none" w:sz="0" w:space="0" w:color="auto"/>
            <w:right w:val="none" w:sz="0" w:space="0" w:color="auto"/>
          </w:divBdr>
        </w:div>
        <w:div w:id="645739453">
          <w:marLeft w:val="480"/>
          <w:marRight w:val="0"/>
          <w:marTop w:val="0"/>
          <w:marBottom w:val="0"/>
          <w:divBdr>
            <w:top w:val="none" w:sz="0" w:space="0" w:color="auto"/>
            <w:left w:val="none" w:sz="0" w:space="0" w:color="auto"/>
            <w:bottom w:val="none" w:sz="0" w:space="0" w:color="auto"/>
            <w:right w:val="none" w:sz="0" w:space="0" w:color="auto"/>
          </w:divBdr>
        </w:div>
        <w:div w:id="2038771564">
          <w:marLeft w:val="480"/>
          <w:marRight w:val="0"/>
          <w:marTop w:val="0"/>
          <w:marBottom w:val="0"/>
          <w:divBdr>
            <w:top w:val="none" w:sz="0" w:space="0" w:color="auto"/>
            <w:left w:val="none" w:sz="0" w:space="0" w:color="auto"/>
            <w:bottom w:val="none" w:sz="0" w:space="0" w:color="auto"/>
            <w:right w:val="none" w:sz="0" w:space="0" w:color="auto"/>
          </w:divBdr>
        </w:div>
        <w:div w:id="1295139741">
          <w:marLeft w:val="480"/>
          <w:marRight w:val="0"/>
          <w:marTop w:val="0"/>
          <w:marBottom w:val="0"/>
          <w:divBdr>
            <w:top w:val="none" w:sz="0" w:space="0" w:color="auto"/>
            <w:left w:val="none" w:sz="0" w:space="0" w:color="auto"/>
            <w:bottom w:val="none" w:sz="0" w:space="0" w:color="auto"/>
            <w:right w:val="none" w:sz="0" w:space="0" w:color="auto"/>
          </w:divBdr>
        </w:div>
        <w:div w:id="54623448">
          <w:marLeft w:val="480"/>
          <w:marRight w:val="0"/>
          <w:marTop w:val="0"/>
          <w:marBottom w:val="0"/>
          <w:divBdr>
            <w:top w:val="none" w:sz="0" w:space="0" w:color="auto"/>
            <w:left w:val="none" w:sz="0" w:space="0" w:color="auto"/>
            <w:bottom w:val="none" w:sz="0" w:space="0" w:color="auto"/>
            <w:right w:val="none" w:sz="0" w:space="0" w:color="auto"/>
          </w:divBdr>
        </w:div>
        <w:div w:id="416950482">
          <w:marLeft w:val="480"/>
          <w:marRight w:val="0"/>
          <w:marTop w:val="0"/>
          <w:marBottom w:val="0"/>
          <w:divBdr>
            <w:top w:val="none" w:sz="0" w:space="0" w:color="auto"/>
            <w:left w:val="none" w:sz="0" w:space="0" w:color="auto"/>
            <w:bottom w:val="none" w:sz="0" w:space="0" w:color="auto"/>
            <w:right w:val="none" w:sz="0" w:space="0" w:color="auto"/>
          </w:divBdr>
        </w:div>
        <w:div w:id="353459265">
          <w:marLeft w:val="480"/>
          <w:marRight w:val="0"/>
          <w:marTop w:val="0"/>
          <w:marBottom w:val="0"/>
          <w:divBdr>
            <w:top w:val="none" w:sz="0" w:space="0" w:color="auto"/>
            <w:left w:val="none" w:sz="0" w:space="0" w:color="auto"/>
            <w:bottom w:val="none" w:sz="0" w:space="0" w:color="auto"/>
            <w:right w:val="none" w:sz="0" w:space="0" w:color="auto"/>
          </w:divBdr>
        </w:div>
        <w:div w:id="1496383955">
          <w:marLeft w:val="480"/>
          <w:marRight w:val="0"/>
          <w:marTop w:val="0"/>
          <w:marBottom w:val="0"/>
          <w:divBdr>
            <w:top w:val="none" w:sz="0" w:space="0" w:color="auto"/>
            <w:left w:val="none" w:sz="0" w:space="0" w:color="auto"/>
            <w:bottom w:val="none" w:sz="0" w:space="0" w:color="auto"/>
            <w:right w:val="none" w:sz="0" w:space="0" w:color="auto"/>
          </w:divBdr>
        </w:div>
        <w:div w:id="74714000">
          <w:marLeft w:val="480"/>
          <w:marRight w:val="0"/>
          <w:marTop w:val="0"/>
          <w:marBottom w:val="0"/>
          <w:divBdr>
            <w:top w:val="none" w:sz="0" w:space="0" w:color="auto"/>
            <w:left w:val="none" w:sz="0" w:space="0" w:color="auto"/>
            <w:bottom w:val="none" w:sz="0" w:space="0" w:color="auto"/>
            <w:right w:val="none" w:sz="0" w:space="0" w:color="auto"/>
          </w:divBdr>
        </w:div>
        <w:div w:id="553584916">
          <w:marLeft w:val="480"/>
          <w:marRight w:val="0"/>
          <w:marTop w:val="0"/>
          <w:marBottom w:val="0"/>
          <w:divBdr>
            <w:top w:val="none" w:sz="0" w:space="0" w:color="auto"/>
            <w:left w:val="none" w:sz="0" w:space="0" w:color="auto"/>
            <w:bottom w:val="none" w:sz="0" w:space="0" w:color="auto"/>
            <w:right w:val="none" w:sz="0" w:space="0" w:color="auto"/>
          </w:divBdr>
        </w:div>
        <w:div w:id="1153185014">
          <w:marLeft w:val="480"/>
          <w:marRight w:val="0"/>
          <w:marTop w:val="0"/>
          <w:marBottom w:val="0"/>
          <w:divBdr>
            <w:top w:val="none" w:sz="0" w:space="0" w:color="auto"/>
            <w:left w:val="none" w:sz="0" w:space="0" w:color="auto"/>
            <w:bottom w:val="none" w:sz="0" w:space="0" w:color="auto"/>
            <w:right w:val="none" w:sz="0" w:space="0" w:color="auto"/>
          </w:divBdr>
        </w:div>
        <w:div w:id="1578712276">
          <w:marLeft w:val="480"/>
          <w:marRight w:val="0"/>
          <w:marTop w:val="0"/>
          <w:marBottom w:val="0"/>
          <w:divBdr>
            <w:top w:val="none" w:sz="0" w:space="0" w:color="auto"/>
            <w:left w:val="none" w:sz="0" w:space="0" w:color="auto"/>
            <w:bottom w:val="none" w:sz="0" w:space="0" w:color="auto"/>
            <w:right w:val="none" w:sz="0" w:space="0" w:color="auto"/>
          </w:divBdr>
        </w:div>
        <w:div w:id="790242607">
          <w:marLeft w:val="480"/>
          <w:marRight w:val="0"/>
          <w:marTop w:val="0"/>
          <w:marBottom w:val="0"/>
          <w:divBdr>
            <w:top w:val="none" w:sz="0" w:space="0" w:color="auto"/>
            <w:left w:val="none" w:sz="0" w:space="0" w:color="auto"/>
            <w:bottom w:val="none" w:sz="0" w:space="0" w:color="auto"/>
            <w:right w:val="none" w:sz="0" w:space="0" w:color="auto"/>
          </w:divBdr>
        </w:div>
        <w:div w:id="287398327">
          <w:marLeft w:val="480"/>
          <w:marRight w:val="0"/>
          <w:marTop w:val="0"/>
          <w:marBottom w:val="0"/>
          <w:divBdr>
            <w:top w:val="none" w:sz="0" w:space="0" w:color="auto"/>
            <w:left w:val="none" w:sz="0" w:space="0" w:color="auto"/>
            <w:bottom w:val="none" w:sz="0" w:space="0" w:color="auto"/>
            <w:right w:val="none" w:sz="0" w:space="0" w:color="auto"/>
          </w:divBdr>
        </w:div>
        <w:div w:id="1851916899">
          <w:marLeft w:val="480"/>
          <w:marRight w:val="0"/>
          <w:marTop w:val="0"/>
          <w:marBottom w:val="0"/>
          <w:divBdr>
            <w:top w:val="none" w:sz="0" w:space="0" w:color="auto"/>
            <w:left w:val="none" w:sz="0" w:space="0" w:color="auto"/>
            <w:bottom w:val="none" w:sz="0" w:space="0" w:color="auto"/>
            <w:right w:val="none" w:sz="0" w:space="0" w:color="auto"/>
          </w:divBdr>
        </w:div>
        <w:div w:id="388260637">
          <w:marLeft w:val="480"/>
          <w:marRight w:val="0"/>
          <w:marTop w:val="0"/>
          <w:marBottom w:val="0"/>
          <w:divBdr>
            <w:top w:val="none" w:sz="0" w:space="0" w:color="auto"/>
            <w:left w:val="none" w:sz="0" w:space="0" w:color="auto"/>
            <w:bottom w:val="none" w:sz="0" w:space="0" w:color="auto"/>
            <w:right w:val="none" w:sz="0" w:space="0" w:color="auto"/>
          </w:divBdr>
        </w:div>
        <w:div w:id="2024890379">
          <w:marLeft w:val="480"/>
          <w:marRight w:val="0"/>
          <w:marTop w:val="0"/>
          <w:marBottom w:val="0"/>
          <w:divBdr>
            <w:top w:val="none" w:sz="0" w:space="0" w:color="auto"/>
            <w:left w:val="none" w:sz="0" w:space="0" w:color="auto"/>
            <w:bottom w:val="none" w:sz="0" w:space="0" w:color="auto"/>
            <w:right w:val="none" w:sz="0" w:space="0" w:color="auto"/>
          </w:divBdr>
        </w:div>
        <w:div w:id="508101862">
          <w:marLeft w:val="480"/>
          <w:marRight w:val="0"/>
          <w:marTop w:val="0"/>
          <w:marBottom w:val="0"/>
          <w:divBdr>
            <w:top w:val="none" w:sz="0" w:space="0" w:color="auto"/>
            <w:left w:val="none" w:sz="0" w:space="0" w:color="auto"/>
            <w:bottom w:val="none" w:sz="0" w:space="0" w:color="auto"/>
            <w:right w:val="none" w:sz="0" w:space="0" w:color="auto"/>
          </w:divBdr>
        </w:div>
      </w:divsChild>
    </w:div>
    <w:div w:id="1795251187">
      <w:bodyDiv w:val="1"/>
      <w:marLeft w:val="0"/>
      <w:marRight w:val="0"/>
      <w:marTop w:val="0"/>
      <w:marBottom w:val="0"/>
      <w:divBdr>
        <w:top w:val="none" w:sz="0" w:space="0" w:color="auto"/>
        <w:left w:val="none" w:sz="0" w:space="0" w:color="auto"/>
        <w:bottom w:val="none" w:sz="0" w:space="0" w:color="auto"/>
        <w:right w:val="none" w:sz="0" w:space="0" w:color="auto"/>
      </w:divBdr>
    </w:div>
    <w:div w:id="1801799208">
      <w:bodyDiv w:val="1"/>
      <w:marLeft w:val="0"/>
      <w:marRight w:val="0"/>
      <w:marTop w:val="0"/>
      <w:marBottom w:val="0"/>
      <w:divBdr>
        <w:top w:val="none" w:sz="0" w:space="0" w:color="auto"/>
        <w:left w:val="none" w:sz="0" w:space="0" w:color="auto"/>
        <w:bottom w:val="none" w:sz="0" w:space="0" w:color="auto"/>
        <w:right w:val="none" w:sz="0" w:space="0" w:color="auto"/>
      </w:divBdr>
      <w:divsChild>
        <w:div w:id="1111632002">
          <w:marLeft w:val="640"/>
          <w:marRight w:val="0"/>
          <w:marTop w:val="0"/>
          <w:marBottom w:val="0"/>
          <w:divBdr>
            <w:top w:val="none" w:sz="0" w:space="0" w:color="auto"/>
            <w:left w:val="none" w:sz="0" w:space="0" w:color="auto"/>
            <w:bottom w:val="none" w:sz="0" w:space="0" w:color="auto"/>
            <w:right w:val="none" w:sz="0" w:space="0" w:color="auto"/>
          </w:divBdr>
        </w:div>
        <w:div w:id="589969154">
          <w:marLeft w:val="640"/>
          <w:marRight w:val="0"/>
          <w:marTop w:val="0"/>
          <w:marBottom w:val="0"/>
          <w:divBdr>
            <w:top w:val="none" w:sz="0" w:space="0" w:color="auto"/>
            <w:left w:val="none" w:sz="0" w:space="0" w:color="auto"/>
            <w:bottom w:val="none" w:sz="0" w:space="0" w:color="auto"/>
            <w:right w:val="none" w:sz="0" w:space="0" w:color="auto"/>
          </w:divBdr>
        </w:div>
        <w:div w:id="1407149331">
          <w:marLeft w:val="640"/>
          <w:marRight w:val="0"/>
          <w:marTop w:val="0"/>
          <w:marBottom w:val="0"/>
          <w:divBdr>
            <w:top w:val="none" w:sz="0" w:space="0" w:color="auto"/>
            <w:left w:val="none" w:sz="0" w:space="0" w:color="auto"/>
            <w:bottom w:val="none" w:sz="0" w:space="0" w:color="auto"/>
            <w:right w:val="none" w:sz="0" w:space="0" w:color="auto"/>
          </w:divBdr>
        </w:div>
        <w:div w:id="1016345012">
          <w:marLeft w:val="640"/>
          <w:marRight w:val="0"/>
          <w:marTop w:val="0"/>
          <w:marBottom w:val="0"/>
          <w:divBdr>
            <w:top w:val="none" w:sz="0" w:space="0" w:color="auto"/>
            <w:left w:val="none" w:sz="0" w:space="0" w:color="auto"/>
            <w:bottom w:val="none" w:sz="0" w:space="0" w:color="auto"/>
            <w:right w:val="none" w:sz="0" w:space="0" w:color="auto"/>
          </w:divBdr>
        </w:div>
        <w:div w:id="1871914261">
          <w:marLeft w:val="640"/>
          <w:marRight w:val="0"/>
          <w:marTop w:val="0"/>
          <w:marBottom w:val="0"/>
          <w:divBdr>
            <w:top w:val="none" w:sz="0" w:space="0" w:color="auto"/>
            <w:left w:val="none" w:sz="0" w:space="0" w:color="auto"/>
            <w:bottom w:val="none" w:sz="0" w:space="0" w:color="auto"/>
            <w:right w:val="none" w:sz="0" w:space="0" w:color="auto"/>
          </w:divBdr>
        </w:div>
        <w:div w:id="475680202">
          <w:marLeft w:val="640"/>
          <w:marRight w:val="0"/>
          <w:marTop w:val="0"/>
          <w:marBottom w:val="0"/>
          <w:divBdr>
            <w:top w:val="none" w:sz="0" w:space="0" w:color="auto"/>
            <w:left w:val="none" w:sz="0" w:space="0" w:color="auto"/>
            <w:bottom w:val="none" w:sz="0" w:space="0" w:color="auto"/>
            <w:right w:val="none" w:sz="0" w:space="0" w:color="auto"/>
          </w:divBdr>
        </w:div>
        <w:div w:id="1722708057">
          <w:marLeft w:val="640"/>
          <w:marRight w:val="0"/>
          <w:marTop w:val="0"/>
          <w:marBottom w:val="0"/>
          <w:divBdr>
            <w:top w:val="none" w:sz="0" w:space="0" w:color="auto"/>
            <w:left w:val="none" w:sz="0" w:space="0" w:color="auto"/>
            <w:bottom w:val="none" w:sz="0" w:space="0" w:color="auto"/>
            <w:right w:val="none" w:sz="0" w:space="0" w:color="auto"/>
          </w:divBdr>
        </w:div>
        <w:div w:id="829908786">
          <w:marLeft w:val="640"/>
          <w:marRight w:val="0"/>
          <w:marTop w:val="0"/>
          <w:marBottom w:val="0"/>
          <w:divBdr>
            <w:top w:val="none" w:sz="0" w:space="0" w:color="auto"/>
            <w:left w:val="none" w:sz="0" w:space="0" w:color="auto"/>
            <w:bottom w:val="none" w:sz="0" w:space="0" w:color="auto"/>
            <w:right w:val="none" w:sz="0" w:space="0" w:color="auto"/>
          </w:divBdr>
        </w:div>
        <w:div w:id="427626726">
          <w:marLeft w:val="640"/>
          <w:marRight w:val="0"/>
          <w:marTop w:val="0"/>
          <w:marBottom w:val="0"/>
          <w:divBdr>
            <w:top w:val="none" w:sz="0" w:space="0" w:color="auto"/>
            <w:left w:val="none" w:sz="0" w:space="0" w:color="auto"/>
            <w:bottom w:val="none" w:sz="0" w:space="0" w:color="auto"/>
            <w:right w:val="none" w:sz="0" w:space="0" w:color="auto"/>
          </w:divBdr>
        </w:div>
        <w:div w:id="1675498681">
          <w:marLeft w:val="640"/>
          <w:marRight w:val="0"/>
          <w:marTop w:val="0"/>
          <w:marBottom w:val="0"/>
          <w:divBdr>
            <w:top w:val="none" w:sz="0" w:space="0" w:color="auto"/>
            <w:left w:val="none" w:sz="0" w:space="0" w:color="auto"/>
            <w:bottom w:val="none" w:sz="0" w:space="0" w:color="auto"/>
            <w:right w:val="none" w:sz="0" w:space="0" w:color="auto"/>
          </w:divBdr>
        </w:div>
        <w:div w:id="375357319">
          <w:marLeft w:val="640"/>
          <w:marRight w:val="0"/>
          <w:marTop w:val="0"/>
          <w:marBottom w:val="0"/>
          <w:divBdr>
            <w:top w:val="none" w:sz="0" w:space="0" w:color="auto"/>
            <w:left w:val="none" w:sz="0" w:space="0" w:color="auto"/>
            <w:bottom w:val="none" w:sz="0" w:space="0" w:color="auto"/>
            <w:right w:val="none" w:sz="0" w:space="0" w:color="auto"/>
          </w:divBdr>
        </w:div>
        <w:div w:id="370344674">
          <w:marLeft w:val="640"/>
          <w:marRight w:val="0"/>
          <w:marTop w:val="0"/>
          <w:marBottom w:val="0"/>
          <w:divBdr>
            <w:top w:val="none" w:sz="0" w:space="0" w:color="auto"/>
            <w:left w:val="none" w:sz="0" w:space="0" w:color="auto"/>
            <w:bottom w:val="none" w:sz="0" w:space="0" w:color="auto"/>
            <w:right w:val="none" w:sz="0" w:space="0" w:color="auto"/>
          </w:divBdr>
        </w:div>
        <w:div w:id="740753670">
          <w:marLeft w:val="640"/>
          <w:marRight w:val="0"/>
          <w:marTop w:val="0"/>
          <w:marBottom w:val="0"/>
          <w:divBdr>
            <w:top w:val="none" w:sz="0" w:space="0" w:color="auto"/>
            <w:left w:val="none" w:sz="0" w:space="0" w:color="auto"/>
            <w:bottom w:val="none" w:sz="0" w:space="0" w:color="auto"/>
            <w:right w:val="none" w:sz="0" w:space="0" w:color="auto"/>
          </w:divBdr>
        </w:div>
        <w:div w:id="1207914777">
          <w:marLeft w:val="640"/>
          <w:marRight w:val="0"/>
          <w:marTop w:val="0"/>
          <w:marBottom w:val="0"/>
          <w:divBdr>
            <w:top w:val="none" w:sz="0" w:space="0" w:color="auto"/>
            <w:left w:val="none" w:sz="0" w:space="0" w:color="auto"/>
            <w:bottom w:val="none" w:sz="0" w:space="0" w:color="auto"/>
            <w:right w:val="none" w:sz="0" w:space="0" w:color="auto"/>
          </w:divBdr>
        </w:div>
        <w:div w:id="1592472381">
          <w:marLeft w:val="640"/>
          <w:marRight w:val="0"/>
          <w:marTop w:val="0"/>
          <w:marBottom w:val="0"/>
          <w:divBdr>
            <w:top w:val="none" w:sz="0" w:space="0" w:color="auto"/>
            <w:left w:val="none" w:sz="0" w:space="0" w:color="auto"/>
            <w:bottom w:val="none" w:sz="0" w:space="0" w:color="auto"/>
            <w:right w:val="none" w:sz="0" w:space="0" w:color="auto"/>
          </w:divBdr>
        </w:div>
        <w:div w:id="1181894244">
          <w:marLeft w:val="640"/>
          <w:marRight w:val="0"/>
          <w:marTop w:val="0"/>
          <w:marBottom w:val="0"/>
          <w:divBdr>
            <w:top w:val="none" w:sz="0" w:space="0" w:color="auto"/>
            <w:left w:val="none" w:sz="0" w:space="0" w:color="auto"/>
            <w:bottom w:val="none" w:sz="0" w:space="0" w:color="auto"/>
            <w:right w:val="none" w:sz="0" w:space="0" w:color="auto"/>
          </w:divBdr>
        </w:div>
        <w:div w:id="2000766837">
          <w:marLeft w:val="640"/>
          <w:marRight w:val="0"/>
          <w:marTop w:val="0"/>
          <w:marBottom w:val="0"/>
          <w:divBdr>
            <w:top w:val="none" w:sz="0" w:space="0" w:color="auto"/>
            <w:left w:val="none" w:sz="0" w:space="0" w:color="auto"/>
            <w:bottom w:val="none" w:sz="0" w:space="0" w:color="auto"/>
            <w:right w:val="none" w:sz="0" w:space="0" w:color="auto"/>
          </w:divBdr>
        </w:div>
        <w:div w:id="1601646466">
          <w:marLeft w:val="640"/>
          <w:marRight w:val="0"/>
          <w:marTop w:val="0"/>
          <w:marBottom w:val="0"/>
          <w:divBdr>
            <w:top w:val="none" w:sz="0" w:space="0" w:color="auto"/>
            <w:left w:val="none" w:sz="0" w:space="0" w:color="auto"/>
            <w:bottom w:val="none" w:sz="0" w:space="0" w:color="auto"/>
            <w:right w:val="none" w:sz="0" w:space="0" w:color="auto"/>
          </w:divBdr>
        </w:div>
        <w:div w:id="803893420">
          <w:marLeft w:val="640"/>
          <w:marRight w:val="0"/>
          <w:marTop w:val="0"/>
          <w:marBottom w:val="0"/>
          <w:divBdr>
            <w:top w:val="none" w:sz="0" w:space="0" w:color="auto"/>
            <w:left w:val="none" w:sz="0" w:space="0" w:color="auto"/>
            <w:bottom w:val="none" w:sz="0" w:space="0" w:color="auto"/>
            <w:right w:val="none" w:sz="0" w:space="0" w:color="auto"/>
          </w:divBdr>
        </w:div>
        <w:div w:id="560991508">
          <w:marLeft w:val="640"/>
          <w:marRight w:val="0"/>
          <w:marTop w:val="0"/>
          <w:marBottom w:val="0"/>
          <w:divBdr>
            <w:top w:val="none" w:sz="0" w:space="0" w:color="auto"/>
            <w:left w:val="none" w:sz="0" w:space="0" w:color="auto"/>
            <w:bottom w:val="none" w:sz="0" w:space="0" w:color="auto"/>
            <w:right w:val="none" w:sz="0" w:space="0" w:color="auto"/>
          </w:divBdr>
        </w:div>
        <w:div w:id="973945767">
          <w:marLeft w:val="640"/>
          <w:marRight w:val="0"/>
          <w:marTop w:val="0"/>
          <w:marBottom w:val="0"/>
          <w:divBdr>
            <w:top w:val="none" w:sz="0" w:space="0" w:color="auto"/>
            <w:left w:val="none" w:sz="0" w:space="0" w:color="auto"/>
            <w:bottom w:val="none" w:sz="0" w:space="0" w:color="auto"/>
            <w:right w:val="none" w:sz="0" w:space="0" w:color="auto"/>
          </w:divBdr>
        </w:div>
        <w:div w:id="2087650978">
          <w:marLeft w:val="640"/>
          <w:marRight w:val="0"/>
          <w:marTop w:val="0"/>
          <w:marBottom w:val="0"/>
          <w:divBdr>
            <w:top w:val="none" w:sz="0" w:space="0" w:color="auto"/>
            <w:left w:val="none" w:sz="0" w:space="0" w:color="auto"/>
            <w:bottom w:val="none" w:sz="0" w:space="0" w:color="auto"/>
            <w:right w:val="none" w:sz="0" w:space="0" w:color="auto"/>
          </w:divBdr>
        </w:div>
        <w:div w:id="1819301234">
          <w:marLeft w:val="640"/>
          <w:marRight w:val="0"/>
          <w:marTop w:val="0"/>
          <w:marBottom w:val="0"/>
          <w:divBdr>
            <w:top w:val="none" w:sz="0" w:space="0" w:color="auto"/>
            <w:left w:val="none" w:sz="0" w:space="0" w:color="auto"/>
            <w:bottom w:val="none" w:sz="0" w:space="0" w:color="auto"/>
            <w:right w:val="none" w:sz="0" w:space="0" w:color="auto"/>
          </w:divBdr>
        </w:div>
        <w:div w:id="459035502">
          <w:marLeft w:val="640"/>
          <w:marRight w:val="0"/>
          <w:marTop w:val="0"/>
          <w:marBottom w:val="0"/>
          <w:divBdr>
            <w:top w:val="none" w:sz="0" w:space="0" w:color="auto"/>
            <w:left w:val="none" w:sz="0" w:space="0" w:color="auto"/>
            <w:bottom w:val="none" w:sz="0" w:space="0" w:color="auto"/>
            <w:right w:val="none" w:sz="0" w:space="0" w:color="auto"/>
          </w:divBdr>
        </w:div>
        <w:div w:id="865945915">
          <w:marLeft w:val="640"/>
          <w:marRight w:val="0"/>
          <w:marTop w:val="0"/>
          <w:marBottom w:val="0"/>
          <w:divBdr>
            <w:top w:val="none" w:sz="0" w:space="0" w:color="auto"/>
            <w:left w:val="none" w:sz="0" w:space="0" w:color="auto"/>
            <w:bottom w:val="none" w:sz="0" w:space="0" w:color="auto"/>
            <w:right w:val="none" w:sz="0" w:space="0" w:color="auto"/>
          </w:divBdr>
        </w:div>
        <w:div w:id="2014988349">
          <w:marLeft w:val="640"/>
          <w:marRight w:val="0"/>
          <w:marTop w:val="0"/>
          <w:marBottom w:val="0"/>
          <w:divBdr>
            <w:top w:val="none" w:sz="0" w:space="0" w:color="auto"/>
            <w:left w:val="none" w:sz="0" w:space="0" w:color="auto"/>
            <w:bottom w:val="none" w:sz="0" w:space="0" w:color="auto"/>
            <w:right w:val="none" w:sz="0" w:space="0" w:color="auto"/>
          </w:divBdr>
        </w:div>
        <w:div w:id="1575553497">
          <w:marLeft w:val="640"/>
          <w:marRight w:val="0"/>
          <w:marTop w:val="0"/>
          <w:marBottom w:val="0"/>
          <w:divBdr>
            <w:top w:val="none" w:sz="0" w:space="0" w:color="auto"/>
            <w:left w:val="none" w:sz="0" w:space="0" w:color="auto"/>
            <w:bottom w:val="none" w:sz="0" w:space="0" w:color="auto"/>
            <w:right w:val="none" w:sz="0" w:space="0" w:color="auto"/>
          </w:divBdr>
        </w:div>
        <w:div w:id="1722359650">
          <w:marLeft w:val="640"/>
          <w:marRight w:val="0"/>
          <w:marTop w:val="0"/>
          <w:marBottom w:val="0"/>
          <w:divBdr>
            <w:top w:val="none" w:sz="0" w:space="0" w:color="auto"/>
            <w:left w:val="none" w:sz="0" w:space="0" w:color="auto"/>
            <w:bottom w:val="none" w:sz="0" w:space="0" w:color="auto"/>
            <w:right w:val="none" w:sz="0" w:space="0" w:color="auto"/>
          </w:divBdr>
        </w:div>
        <w:div w:id="205333703">
          <w:marLeft w:val="640"/>
          <w:marRight w:val="0"/>
          <w:marTop w:val="0"/>
          <w:marBottom w:val="0"/>
          <w:divBdr>
            <w:top w:val="none" w:sz="0" w:space="0" w:color="auto"/>
            <w:left w:val="none" w:sz="0" w:space="0" w:color="auto"/>
            <w:bottom w:val="none" w:sz="0" w:space="0" w:color="auto"/>
            <w:right w:val="none" w:sz="0" w:space="0" w:color="auto"/>
          </w:divBdr>
        </w:div>
        <w:div w:id="17895237">
          <w:marLeft w:val="640"/>
          <w:marRight w:val="0"/>
          <w:marTop w:val="0"/>
          <w:marBottom w:val="0"/>
          <w:divBdr>
            <w:top w:val="none" w:sz="0" w:space="0" w:color="auto"/>
            <w:left w:val="none" w:sz="0" w:space="0" w:color="auto"/>
            <w:bottom w:val="none" w:sz="0" w:space="0" w:color="auto"/>
            <w:right w:val="none" w:sz="0" w:space="0" w:color="auto"/>
          </w:divBdr>
        </w:div>
        <w:div w:id="1317874135">
          <w:marLeft w:val="640"/>
          <w:marRight w:val="0"/>
          <w:marTop w:val="0"/>
          <w:marBottom w:val="0"/>
          <w:divBdr>
            <w:top w:val="none" w:sz="0" w:space="0" w:color="auto"/>
            <w:left w:val="none" w:sz="0" w:space="0" w:color="auto"/>
            <w:bottom w:val="none" w:sz="0" w:space="0" w:color="auto"/>
            <w:right w:val="none" w:sz="0" w:space="0" w:color="auto"/>
          </w:divBdr>
        </w:div>
        <w:div w:id="1053115951">
          <w:marLeft w:val="640"/>
          <w:marRight w:val="0"/>
          <w:marTop w:val="0"/>
          <w:marBottom w:val="0"/>
          <w:divBdr>
            <w:top w:val="none" w:sz="0" w:space="0" w:color="auto"/>
            <w:left w:val="none" w:sz="0" w:space="0" w:color="auto"/>
            <w:bottom w:val="none" w:sz="0" w:space="0" w:color="auto"/>
            <w:right w:val="none" w:sz="0" w:space="0" w:color="auto"/>
          </w:divBdr>
        </w:div>
        <w:div w:id="310333542">
          <w:marLeft w:val="640"/>
          <w:marRight w:val="0"/>
          <w:marTop w:val="0"/>
          <w:marBottom w:val="0"/>
          <w:divBdr>
            <w:top w:val="none" w:sz="0" w:space="0" w:color="auto"/>
            <w:left w:val="none" w:sz="0" w:space="0" w:color="auto"/>
            <w:bottom w:val="none" w:sz="0" w:space="0" w:color="auto"/>
            <w:right w:val="none" w:sz="0" w:space="0" w:color="auto"/>
          </w:divBdr>
        </w:div>
        <w:div w:id="53819609">
          <w:marLeft w:val="640"/>
          <w:marRight w:val="0"/>
          <w:marTop w:val="0"/>
          <w:marBottom w:val="0"/>
          <w:divBdr>
            <w:top w:val="none" w:sz="0" w:space="0" w:color="auto"/>
            <w:left w:val="none" w:sz="0" w:space="0" w:color="auto"/>
            <w:bottom w:val="none" w:sz="0" w:space="0" w:color="auto"/>
            <w:right w:val="none" w:sz="0" w:space="0" w:color="auto"/>
          </w:divBdr>
        </w:div>
        <w:div w:id="70202572">
          <w:marLeft w:val="640"/>
          <w:marRight w:val="0"/>
          <w:marTop w:val="0"/>
          <w:marBottom w:val="0"/>
          <w:divBdr>
            <w:top w:val="none" w:sz="0" w:space="0" w:color="auto"/>
            <w:left w:val="none" w:sz="0" w:space="0" w:color="auto"/>
            <w:bottom w:val="none" w:sz="0" w:space="0" w:color="auto"/>
            <w:right w:val="none" w:sz="0" w:space="0" w:color="auto"/>
          </w:divBdr>
        </w:div>
        <w:div w:id="2093309654">
          <w:marLeft w:val="640"/>
          <w:marRight w:val="0"/>
          <w:marTop w:val="0"/>
          <w:marBottom w:val="0"/>
          <w:divBdr>
            <w:top w:val="none" w:sz="0" w:space="0" w:color="auto"/>
            <w:left w:val="none" w:sz="0" w:space="0" w:color="auto"/>
            <w:bottom w:val="none" w:sz="0" w:space="0" w:color="auto"/>
            <w:right w:val="none" w:sz="0" w:space="0" w:color="auto"/>
          </w:divBdr>
        </w:div>
        <w:div w:id="1420559006">
          <w:marLeft w:val="640"/>
          <w:marRight w:val="0"/>
          <w:marTop w:val="0"/>
          <w:marBottom w:val="0"/>
          <w:divBdr>
            <w:top w:val="none" w:sz="0" w:space="0" w:color="auto"/>
            <w:left w:val="none" w:sz="0" w:space="0" w:color="auto"/>
            <w:bottom w:val="none" w:sz="0" w:space="0" w:color="auto"/>
            <w:right w:val="none" w:sz="0" w:space="0" w:color="auto"/>
          </w:divBdr>
        </w:div>
        <w:div w:id="1931544943">
          <w:marLeft w:val="640"/>
          <w:marRight w:val="0"/>
          <w:marTop w:val="0"/>
          <w:marBottom w:val="0"/>
          <w:divBdr>
            <w:top w:val="none" w:sz="0" w:space="0" w:color="auto"/>
            <w:left w:val="none" w:sz="0" w:space="0" w:color="auto"/>
            <w:bottom w:val="none" w:sz="0" w:space="0" w:color="auto"/>
            <w:right w:val="none" w:sz="0" w:space="0" w:color="auto"/>
          </w:divBdr>
        </w:div>
        <w:div w:id="2067753883">
          <w:marLeft w:val="640"/>
          <w:marRight w:val="0"/>
          <w:marTop w:val="0"/>
          <w:marBottom w:val="0"/>
          <w:divBdr>
            <w:top w:val="none" w:sz="0" w:space="0" w:color="auto"/>
            <w:left w:val="none" w:sz="0" w:space="0" w:color="auto"/>
            <w:bottom w:val="none" w:sz="0" w:space="0" w:color="auto"/>
            <w:right w:val="none" w:sz="0" w:space="0" w:color="auto"/>
          </w:divBdr>
        </w:div>
        <w:div w:id="791363128">
          <w:marLeft w:val="640"/>
          <w:marRight w:val="0"/>
          <w:marTop w:val="0"/>
          <w:marBottom w:val="0"/>
          <w:divBdr>
            <w:top w:val="none" w:sz="0" w:space="0" w:color="auto"/>
            <w:left w:val="none" w:sz="0" w:space="0" w:color="auto"/>
            <w:bottom w:val="none" w:sz="0" w:space="0" w:color="auto"/>
            <w:right w:val="none" w:sz="0" w:space="0" w:color="auto"/>
          </w:divBdr>
        </w:div>
        <w:div w:id="146213279">
          <w:marLeft w:val="640"/>
          <w:marRight w:val="0"/>
          <w:marTop w:val="0"/>
          <w:marBottom w:val="0"/>
          <w:divBdr>
            <w:top w:val="none" w:sz="0" w:space="0" w:color="auto"/>
            <w:left w:val="none" w:sz="0" w:space="0" w:color="auto"/>
            <w:bottom w:val="none" w:sz="0" w:space="0" w:color="auto"/>
            <w:right w:val="none" w:sz="0" w:space="0" w:color="auto"/>
          </w:divBdr>
        </w:div>
        <w:div w:id="526914753">
          <w:marLeft w:val="640"/>
          <w:marRight w:val="0"/>
          <w:marTop w:val="0"/>
          <w:marBottom w:val="0"/>
          <w:divBdr>
            <w:top w:val="none" w:sz="0" w:space="0" w:color="auto"/>
            <w:left w:val="none" w:sz="0" w:space="0" w:color="auto"/>
            <w:bottom w:val="none" w:sz="0" w:space="0" w:color="auto"/>
            <w:right w:val="none" w:sz="0" w:space="0" w:color="auto"/>
          </w:divBdr>
        </w:div>
        <w:div w:id="1007631787">
          <w:marLeft w:val="640"/>
          <w:marRight w:val="0"/>
          <w:marTop w:val="0"/>
          <w:marBottom w:val="0"/>
          <w:divBdr>
            <w:top w:val="none" w:sz="0" w:space="0" w:color="auto"/>
            <w:left w:val="none" w:sz="0" w:space="0" w:color="auto"/>
            <w:bottom w:val="none" w:sz="0" w:space="0" w:color="auto"/>
            <w:right w:val="none" w:sz="0" w:space="0" w:color="auto"/>
          </w:divBdr>
        </w:div>
        <w:div w:id="1435633889">
          <w:marLeft w:val="640"/>
          <w:marRight w:val="0"/>
          <w:marTop w:val="0"/>
          <w:marBottom w:val="0"/>
          <w:divBdr>
            <w:top w:val="none" w:sz="0" w:space="0" w:color="auto"/>
            <w:left w:val="none" w:sz="0" w:space="0" w:color="auto"/>
            <w:bottom w:val="none" w:sz="0" w:space="0" w:color="auto"/>
            <w:right w:val="none" w:sz="0" w:space="0" w:color="auto"/>
          </w:divBdr>
        </w:div>
        <w:div w:id="850028515">
          <w:marLeft w:val="640"/>
          <w:marRight w:val="0"/>
          <w:marTop w:val="0"/>
          <w:marBottom w:val="0"/>
          <w:divBdr>
            <w:top w:val="none" w:sz="0" w:space="0" w:color="auto"/>
            <w:left w:val="none" w:sz="0" w:space="0" w:color="auto"/>
            <w:bottom w:val="none" w:sz="0" w:space="0" w:color="auto"/>
            <w:right w:val="none" w:sz="0" w:space="0" w:color="auto"/>
          </w:divBdr>
        </w:div>
        <w:div w:id="150679102">
          <w:marLeft w:val="640"/>
          <w:marRight w:val="0"/>
          <w:marTop w:val="0"/>
          <w:marBottom w:val="0"/>
          <w:divBdr>
            <w:top w:val="none" w:sz="0" w:space="0" w:color="auto"/>
            <w:left w:val="none" w:sz="0" w:space="0" w:color="auto"/>
            <w:bottom w:val="none" w:sz="0" w:space="0" w:color="auto"/>
            <w:right w:val="none" w:sz="0" w:space="0" w:color="auto"/>
          </w:divBdr>
        </w:div>
        <w:div w:id="574438271">
          <w:marLeft w:val="640"/>
          <w:marRight w:val="0"/>
          <w:marTop w:val="0"/>
          <w:marBottom w:val="0"/>
          <w:divBdr>
            <w:top w:val="none" w:sz="0" w:space="0" w:color="auto"/>
            <w:left w:val="none" w:sz="0" w:space="0" w:color="auto"/>
            <w:bottom w:val="none" w:sz="0" w:space="0" w:color="auto"/>
            <w:right w:val="none" w:sz="0" w:space="0" w:color="auto"/>
          </w:divBdr>
        </w:div>
        <w:div w:id="399912957">
          <w:marLeft w:val="640"/>
          <w:marRight w:val="0"/>
          <w:marTop w:val="0"/>
          <w:marBottom w:val="0"/>
          <w:divBdr>
            <w:top w:val="none" w:sz="0" w:space="0" w:color="auto"/>
            <w:left w:val="none" w:sz="0" w:space="0" w:color="auto"/>
            <w:bottom w:val="none" w:sz="0" w:space="0" w:color="auto"/>
            <w:right w:val="none" w:sz="0" w:space="0" w:color="auto"/>
          </w:divBdr>
        </w:div>
        <w:div w:id="9573868">
          <w:marLeft w:val="640"/>
          <w:marRight w:val="0"/>
          <w:marTop w:val="0"/>
          <w:marBottom w:val="0"/>
          <w:divBdr>
            <w:top w:val="none" w:sz="0" w:space="0" w:color="auto"/>
            <w:left w:val="none" w:sz="0" w:space="0" w:color="auto"/>
            <w:bottom w:val="none" w:sz="0" w:space="0" w:color="auto"/>
            <w:right w:val="none" w:sz="0" w:space="0" w:color="auto"/>
          </w:divBdr>
        </w:div>
        <w:div w:id="326792726">
          <w:marLeft w:val="640"/>
          <w:marRight w:val="0"/>
          <w:marTop w:val="0"/>
          <w:marBottom w:val="0"/>
          <w:divBdr>
            <w:top w:val="none" w:sz="0" w:space="0" w:color="auto"/>
            <w:left w:val="none" w:sz="0" w:space="0" w:color="auto"/>
            <w:bottom w:val="none" w:sz="0" w:space="0" w:color="auto"/>
            <w:right w:val="none" w:sz="0" w:space="0" w:color="auto"/>
          </w:divBdr>
        </w:div>
        <w:div w:id="1189490616">
          <w:marLeft w:val="640"/>
          <w:marRight w:val="0"/>
          <w:marTop w:val="0"/>
          <w:marBottom w:val="0"/>
          <w:divBdr>
            <w:top w:val="none" w:sz="0" w:space="0" w:color="auto"/>
            <w:left w:val="none" w:sz="0" w:space="0" w:color="auto"/>
            <w:bottom w:val="none" w:sz="0" w:space="0" w:color="auto"/>
            <w:right w:val="none" w:sz="0" w:space="0" w:color="auto"/>
          </w:divBdr>
        </w:div>
        <w:div w:id="1303073585">
          <w:marLeft w:val="640"/>
          <w:marRight w:val="0"/>
          <w:marTop w:val="0"/>
          <w:marBottom w:val="0"/>
          <w:divBdr>
            <w:top w:val="none" w:sz="0" w:space="0" w:color="auto"/>
            <w:left w:val="none" w:sz="0" w:space="0" w:color="auto"/>
            <w:bottom w:val="none" w:sz="0" w:space="0" w:color="auto"/>
            <w:right w:val="none" w:sz="0" w:space="0" w:color="auto"/>
          </w:divBdr>
        </w:div>
        <w:div w:id="329214347">
          <w:marLeft w:val="640"/>
          <w:marRight w:val="0"/>
          <w:marTop w:val="0"/>
          <w:marBottom w:val="0"/>
          <w:divBdr>
            <w:top w:val="none" w:sz="0" w:space="0" w:color="auto"/>
            <w:left w:val="none" w:sz="0" w:space="0" w:color="auto"/>
            <w:bottom w:val="none" w:sz="0" w:space="0" w:color="auto"/>
            <w:right w:val="none" w:sz="0" w:space="0" w:color="auto"/>
          </w:divBdr>
        </w:div>
        <w:div w:id="385034696">
          <w:marLeft w:val="640"/>
          <w:marRight w:val="0"/>
          <w:marTop w:val="0"/>
          <w:marBottom w:val="0"/>
          <w:divBdr>
            <w:top w:val="none" w:sz="0" w:space="0" w:color="auto"/>
            <w:left w:val="none" w:sz="0" w:space="0" w:color="auto"/>
            <w:bottom w:val="none" w:sz="0" w:space="0" w:color="auto"/>
            <w:right w:val="none" w:sz="0" w:space="0" w:color="auto"/>
          </w:divBdr>
        </w:div>
        <w:div w:id="1716656358">
          <w:marLeft w:val="640"/>
          <w:marRight w:val="0"/>
          <w:marTop w:val="0"/>
          <w:marBottom w:val="0"/>
          <w:divBdr>
            <w:top w:val="none" w:sz="0" w:space="0" w:color="auto"/>
            <w:left w:val="none" w:sz="0" w:space="0" w:color="auto"/>
            <w:bottom w:val="none" w:sz="0" w:space="0" w:color="auto"/>
            <w:right w:val="none" w:sz="0" w:space="0" w:color="auto"/>
          </w:divBdr>
        </w:div>
        <w:div w:id="1274481413">
          <w:marLeft w:val="640"/>
          <w:marRight w:val="0"/>
          <w:marTop w:val="0"/>
          <w:marBottom w:val="0"/>
          <w:divBdr>
            <w:top w:val="none" w:sz="0" w:space="0" w:color="auto"/>
            <w:left w:val="none" w:sz="0" w:space="0" w:color="auto"/>
            <w:bottom w:val="none" w:sz="0" w:space="0" w:color="auto"/>
            <w:right w:val="none" w:sz="0" w:space="0" w:color="auto"/>
          </w:divBdr>
        </w:div>
        <w:div w:id="1222062075">
          <w:marLeft w:val="640"/>
          <w:marRight w:val="0"/>
          <w:marTop w:val="0"/>
          <w:marBottom w:val="0"/>
          <w:divBdr>
            <w:top w:val="none" w:sz="0" w:space="0" w:color="auto"/>
            <w:left w:val="none" w:sz="0" w:space="0" w:color="auto"/>
            <w:bottom w:val="none" w:sz="0" w:space="0" w:color="auto"/>
            <w:right w:val="none" w:sz="0" w:space="0" w:color="auto"/>
          </w:divBdr>
        </w:div>
        <w:div w:id="1406877039">
          <w:marLeft w:val="640"/>
          <w:marRight w:val="0"/>
          <w:marTop w:val="0"/>
          <w:marBottom w:val="0"/>
          <w:divBdr>
            <w:top w:val="none" w:sz="0" w:space="0" w:color="auto"/>
            <w:left w:val="none" w:sz="0" w:space="0" w:color="auto"/>
            <w:bottom w:val="none" w:sz="0" w:space="0" w:color="auto"/>
            <w:right w:val="none" w:sz="0" w:space="0" w:color="auto"/>
          </w:divBdr>
        </w:div>
        <w:div w:id="1450127127">
          <w:marLeft w:val="640"/>
          <w:marRight w:val="0"/>
          <w:marTop w:val="0"/>
          <w:marBottom w:val="0"/>
          <w:divBdr>
            <w:top w:val="none" w:sz="0" w:space="0" w:color="auto"/>
            <w:left w:val="none" w:sz="0" w:space="0" w:color="auto"/>
            <w:bottom w:val="none" w:sz="0" w:space="0" w:color="auto"/>
            <w:right w:val="none" w:sz="0" w:space="0" w:color="auto"/>
          </w:divBdr>
        </w:div>
        <w:div w:id="510291243">
          <w:marLeft w:val="640"/>
          <w:marRight w:val="0"/>
          <w:marTop w:val="0"/>
          <w:marBottom w:val="0"/>
          <w:divBdr>
            <w:top w:val="none" w:sz="0" w:space="0" w:color="auto"/>
            <w:left w:val="none" w:sz="0" w:space="0" w:color="auto"/>
            <w:bottom w:val="none" w:sz="0" w:space="0" w:color="auto"/>
            <w:right w:val="none" w:sz="0" w:space="0" w:color="auto"/>
          </w:divBdr>
        </w:div>
        <w:div w:id="672614268">
          <w:marLeft w:val="640"/>
          <w:marRight w:val="0"/>
          <w:marTop w:val="0"/>
          <w:marBottom w:val="0"/>
          <w:divBdr>
            <w:top w:val="none" w:sz="0" w:space="0" w:color="auto"/>
            <w:left w:val="none" w:sz="0" w:space="0" w:color="auto"/>
            <w:bottom w:val="none" w:sz="0" w:space="0" w:color="auto"/>
            <w:right w:val="none" w:sz="0" w:space="0" w:color="auto"/>
          </w:divBdr>
        </w:div>
        <w:div w:id="138958636">
          <w:marLeft w:val="640"/>
          <w:marRight w:val="0"/>
          <w:marTop w:val="0"/>
          <w:marBottom w:val="0"/>
          <w:divBdr>
            <w:top w:val="none" w:sz="0" w:space="0" w:color="auto"/>
            <w:left w:val="none" w:sz="0" w:space="0" w:color="auto"/>
            <w:bottom w:val="none" w:sz="0" w:space="0" w:color="auto"/>
            <w:right w:val="none" w:sz="0" w:space="0" w:color="auto"/>
          </w:divBdr>
        </w:div>
        <w:div w:id="1344816763">
          <w:marLeft w:val="640"/>
          <w:marRight w:val="0"/>
          <w:marTop w:val="0"/>
          <w:marBottom w:val="0"/>
          <w:divBdr>
            <w:top w:val="none" w:sz="0" w:space="0" w:color="auto"/>
            <w:left w:val="none" w:sz="0" w:space="0" w:color="auto"/>
            <w:bottom w:val="none" w:sz="0" w:space="0" w:color="auto"/>
            <w:right w:val="none" w:sz="0" w:space="0" w:color="auto"/>
          </w:divBdr>
        </w:div>
        <w:div w:id="1990866392">
          <w:marLeft w:val="640"/>
          <w:marRight w:val="0"/>
          <w:marTop w:val="0"/>
          <w:marBottom w:val="0"/>
          <w:divBdr>
            <w:top w:val="none" w:sz="0" w:space="0" w:color="auto"/>
            <w:left w:val="none" w:sz="0" w:space="0" w:color="auto"/>
            <w:bottom w:val="none" w:sz="0" w:space="0" w:color="auto"/>
            <w:right w:val="none" w:sz="0" w:space="0" w:color="auto"/>
          </w:divBdr>
        </w:div>
        <w:div w:id="1074819850">
          <w:marLeft w:val="640"/>
          <w:marRight w:val="0"/>
          <w:marTop w:val="0"/>
          <w:marBottom w:val="0"/>
          <w:divBdr>
            <w:top w:val="none" w:sz="0" w:space="0" w:color="auto"/>
            <w:left w:val="none" w:sz="0" w:space="0" w:color="auto"/>
            <w:bottom w:val="none" w:sz="0" w:space="0" w:color="auto"/>
            <w:right w:val="none" w:sz="0" w:space="0" w:color="auto"/>
          </w:divBdr>
        </w:div>
        <w:div w:id="1907837075">
          <w:marLeft w:val="640"/>
          <w:marRight w:val="0"/>
          <w:marTop w:val="0"/>
          <w:marBottom w:val="0"/>
          <w:divBdr>
            <w:top w:val="none" w:sz="0" w:space="0" w:color="auto"/>
            <w:left w:val="none" w:sz="0" w:space="0" w:color="auto"/>
            <w:bottom w:val="none" w:sz="0" w:space="0" w:color="auto"/>
            <w:right w:val="none" w:sz="0" w:space="0" w:color="auto"/>
          </w:divBdr>
        </w:div>
        <w:div w:id="1111974129">
          <w:marLeft w:val="640"/>
          <w:marRight w:val="0"/>
          <w:marTop w:val="0"/>
          <w:marBottom w:val="0"/>
          <w:divBdr>
            <w:top w:val="none" w:sz="0" w:space="0" w:color="auto"/>
            <w:left w:val="none" w:sz="0" w:space="0" w:color="auto"/>
            <w:bottom w:val="none" w:sz="0" w:space="0" w:color="auto"/>
            <w:right w:val="none" w:sz="0" w:space="0" w:color="auto"/>
          </w:divBdr>
        </w:div>
        <w:div w:id="616789317">
          <w:marLeft w:val="640"/>
          <w:marRight w:val="0"/>
          <w:marTop w:val="0"/>
          <w:marBottom w:val="0"/>
          <w:divBdr>
            <w:top w:val="none" w:sz="0" w:space="0" w:color="auto"/>
            <w:left w:val="none" w:sz="0" w:space="0" w:color="auto"/>
            <w:bottom w:val="none" w:sz="0" w:space="0" w:color="auto"/>
            <w:right w:val="none" w:sz="0" w:space="0" w:color="auto"/>
          </w:divBdr>
        </w:div>
        <w:div w:id="258484936">
          <w:marLeft w:val="640"/>
          <w:marRight w:val="0"/>
          <w:marTop w:val="0"/>
          <w:marBottom w:val="0"/>
          <w:divBdr>
            <w:top w:val="none" w:sz="0" w:space="0" w:color="auto"/>
            <w:left w:val="none" w:sz="0" w:space="0" w:color="auto"/>
            <w:bottom w:val="none" w:sz="0" w:space="0" w:color="auto"/>
            <w:right w:val="none" w:sz="0" w:space="0" w:color="auto"/>
          </w:divBdr>
        </w:div>
        <w:div w:id="1529559855">
          <w:marLeft w:val="640"/>
          <w:marRight w:val="0"/>
          <w:marTop w:val="0"/>
          <w:marBottom w:val="0"/>
          <w:divBdr>
            <w:top w:val="none" w:sz="0" w:space="0" w:color="auto"/>
            <w:left w:val="none" w:sz="0" w:space="0" w:color="auto"/>
            <w:bottom w:val="none" w:sz="0" w:space="0" w:color="auto"/>
            <w:right w:val="none" w:sz="0" w:space="0" w:color="auto"/>
          </w:divBdr>
        </w:div>
        <w:div w:id="276302792">
          <w:marLeft w:val="640"/>
          <w:marRight w:val="0"/>
          <w:marTop w:val="0"/>
          <w:marBottom w:val="0"/>
          <w:divBdr>
            <w:top w:val="none" w:sz="0" w:space="0" w:color="auto"/>
            <w:left w:val="none" w:sz="0" w:space="0" w:color="auto"/>
            <w:bottom w:val="none" w:sz="0" w:space="0" w:color="auto"/>
            <w:right w:val="none" w:sz="0" w:space="0" w:color="auto"/>
          </w:divBdr>
        </w:div>
        <w:div w:id="123042163">
          <w:marLeft w:val="640"/>
          <w:marRight w:val="0"/>
          <w:marTop w:val="0"/>
          <w:marBottom w:val="0"/>
          <w:divBdr>
            <w:top w:val="none" w:sz="0" w:space="0" w:color="auto"/>
            <w:left w:val="none" w:sz="0" w:space="0" w:color="auto"/>
            <w:bottom w:val="none" w:sz="0" w:space="0" w:color="auto"/>
            <w:right w:val="none" w:sz="0" w:space="0" w:color="auto"/>
          </w:divBdr>
        </w:div>
      </w:divsChild>
    </w:div>
    <w:div w:id="1805156266">
      <w:bodyDiv w:val="1"/>
      <w:marLeft w:val="0"/>
      <w:marRight w:val="0"/>
      <w:marTop w:val="0"/>
      <w:marBottom w:val="0"/>
      <w:divBdr>
        <w:top w:val="none" w:sz="0" w:space="0" w:color="auto"/>
        <w:left w:val="none" w:sz="0" w:space="0" w:color="auto"/>
        <w:bottom w:val="none" w:sz="0" w:space="0" w:color="auto"/>
        <w:right w:val="none" w:sz="0" w:space="0" w:color="auto"/>
      </w:divBdr>
      <w:divsChild>
        <w:div w:id="100611729">
          <w:marLeft w:val="0"/>
          <w:marRight w:val="0"/>
          <w:marTop w:val="0"/>
          <w:marBottom w:val="0"/>
          <w:divBdr>
            <w:top w:val="none" w:sz="0" w:space="0" w:color="auto"/>
            <w:left w:val="none" w:sz="0" w:space="0" w:color="auto"/>
            <w:bottom w:val="none" w:sz="0" w:space="0" w:color="auto"/>
            <w:right w:val="none" w:sz="0" w:space="0" w:color="auto"/>
          </w:divBdr>
        </w:div>
      </w:divsChild>
    </w:div>
    <w:div w:id="1808929463">
      <w:bodyDiv w:val="1"/>
      <w:marLeft w:val="0"/>
      <w:marRight w:val="0"/>
      <w:marTop w:val="0"/>
      <w:marBottom w:val="0"/>
      <w:divBdr>
        <w:top w:val="none" w:sz="0" w:space="0" w:color="auto"/>
        <w:left w:val="none" w:sz="0" w:space="0" w:color="auto"/>
        <w:bottom w:val="none" w:sz="0" w:space="0" w:color="auto"/>
        <w:right w:val="none" w:sz="0" w:space="0" w:color="auto"/>
      </w:divBdr>
    </w:div>
    <w:div w:id="1813475224">
      <w:bodyDiv w:val="1"/>
      <w:marLeft w:val="0"/>
      <w:marRight w:val="0"/>
      <w:marTop w:val="0"/>
      <w:marBottom w:val="0"/>
      <w:divBdr>
        <w:top w:val="none" w:sz="0" w:space="0" w:color="auto"/>
        <w:left w:val="none" w:sz="0" w:space="0" w:color="auto"/>
        <w:bottom w:val="none" w:sz="0" w:space="0" w:color="auto"/>
        <w:right w:val="none" w:sz="0" w:space="0" w:color="auto"/>
      </w:divBdr>
      <w:divsChild>
        <w:div w:id="1721594395">
          <w:marLeft w:val="480"/>
          <w:marRight w:val="0"/>
          <w:marTop w:val="0"/>
          <w:marBottom w:val="0"/>
          <w:divBdr>
            <w:top w:val="none" w:sz="0" w:space="0" w:color="auto"/>
            <w:left w:val="none" w:sz="0" w:space="0" w:color="auto"/>
            <w:bottom w:val="none" w:sz="0" w:space="0" w:color="auto"/>
            <w:right w:val="none" w:sz="0" w:space="0" w:color="auto"/>
          </w:divBdr>
        </w:div>
        <w:div w:id="569771416">
          <w:marLeft w:val="480"/>
          <w:marRight w:val="0"/>
          <w:marTop w:val="0"/>
          <w:marBottom w:val="0"/>
          <w:divBdr>
            <w:top w:val="none" w:sz="0" w:space="0" w:color="auto"/>
            <w:left w:val="none" w:sz="0" w:space="0" w:color="auto"/>
            <w:bottom w:val="none" w:sz="0" w:space="0" w:color="auto"/>
            <w:right w:val="none" w:sz="0" w:space="0" w:color="auto"/>
          </w:divBdr>
        </w:div>
        <w:div w:id="363291462">
          <w:marLeft w:val="480"/>
          <w:marRight w:val="0"/>
          <w:marTop w:val="0"/>
          <w:marBottom w:val="0"/>
          <w:divBdr>
            <w:top w:val="none" w:sz="0" w:space="0" w:color="auto"/>
            <w:left w:val="none" w:sz="0" w:space="0" w:color="auto"/>
            <w:bottom w:val="none" w:sz="0" w:space="0" w:color="auto"/>
            <w:right w:val="none" w:sz="0" w:space="0" w:color="auto"/>
          </w:divBdr>
        </w:div>
        <w:div w:id="594099957">
          <w:marLeft w:val="480"/>
          <w:marRight w:val="0"/>
          <w:marTop w:val="0"/>
          <w:marBottom w:val="0"/>
          <w:divBdr>
            <w:top w:val="none" w:sz="0" w:space="0" w:color="auto"/>
            <w:left w:val="none" w:sz="0" w:space="0" w:color="auto"/>
            <w:bottom w:val="none" w:sz="0" w:space="0" w:color="auto"/>
            <w:right w:val="none" w:sz="0" w:space="0" w:color="auto"/>
          </w:divBdr>
        </w:div>
        <w:div w:id="1487546634">
          <w:marLeft w:val="480"/>
          <w:marRight w:val="0"/>
          <w:marTop w:val="0"/>
          <w:marBottom w:val="0"/>
          <w:divBdr>
            <w:top w:val="none" w:sz="0" w:space="0" w:color="auto"/>
            <w:left w:val="none" w:sz="0" w:space="0" w:color="auto"/>
            <w:bottom w:val="none" w:sz="0" w:space="0" w:color="auto"/>
            <w:right w:val="none" w:sz="0" w:space="0" w:color="auto"/>
          </w:divBdr>
        </w:div>
        <w:div w:id="1796214956">
          <w:marLeft w:val="480"/>
          <w:marRight w:val="0"/>
          <w:marTop w:val="0"/>
          <w:marBottom w:val="0"/>
          <w:divBdr>
            <w:top w:val="none" w:sz="0" w:space="0" w:color="auto"/>
            <w:left w:val="none" w:sz="0" w:space="0" w:color="auto"/>
            <w:bottom w:val="none" w:sz="0" w:space="0" w:color="auto"/>
            <w:right w:val="none" w:sz="0" w:space="0" w:color="auto"/>
          </w:divBdr>
        </w:div>
        <w:div w:id="876888116">
          <w:marLeft w:val="480"/>
          <w:marRight w:val="0"/>
          <w:marTop w:val="0"/>
          <w:marBottom w:val="0"/>
          <w:divBdr>
            <w:top w:val="none" w:sz="0" w:space="0" w:color="auto"/>
            <w:left w:val="none" w:sz="0" w:space="0" w:color="auto"/>
            <w:bottom w:val="none" w:sz="0" w:space="0" w:color="auto"/>
            <w:right w:val="none" w:sz="0" w:space="0" w:color="auto"/>
          </w:divBdr>
        </w:div>
        <w:div w:id="734428014">
          <w:marLeft w:val="480"/>
          <w:marRight w:val="0"/>
          <w:marTop w:val="0"/>
          <w:marBottom w:val="0"/>
          <w:divBdr>
            <w:top w:val="none" w:sz="0" w:space="0" w:color="auto"/>
            <w:left w:val="none" w:sz="0" w:space="0" w:color="auto"/>
            <w:bottom w:val="none" w:sz="0" w:space="0" w:color="auto"/>
            <w:right w:val="none" w:sz="0" w:space="0" w:color="auto"/>
          </w:divBdr>
        </w:div>
        <w:div w:id="1326975199">
          <w:marLeft w:val="480"/>
          <w:marRight w:val="0"/>
          <w:marTop w:val="0"/>
          <w:marBottom w:val="0"/>
          <w:divBdr>
            <w:top w:val="none" w:sz="0" w:space="0" w:color="auto"/>
            <w:left w:val="none" w:sz="0" w:space="0" w:color="auto"/>
            <w:bottom w:val="none" w:sz="0" w:space="0" w:color="auto"/>
            <w:right w:val="none" w:sz="0" w:space="0" w:color="auto"/>
          </w:divBdr>
        </w:div>
        <w:div w:id="1453791328">
          <w:marLeft w:val="480"/>
          <w:marRight w:val="0"/>
          <w:marTop w:val="0"/>
          <w:marBottom w:val="0"/>
          <w:divBdr>
            <w:top w:val="none" w:sz="0" w:space="0" w:color="auto"/>
            <w:left w:val="none" w:sz="0" w:space="0" w:color="auto"/>
            <w:bottom w:val="none" w:sz="0" w:space="0" w:color="auto"/>
            <w:right w:val="none" w:sz="0" w:space="0" w:color="auto"/>
          </w:divBdr>
        </w:div>
        <w:div w:id="472792180">
          <w:marLeft w:val="480"/>
          <w:marRight w:val="0"/>
          <w:marTop w:val="0"/>
          <w:marBottom w:val="0"/>
          <w:divBdr>
            <w:top w:val="none" w:sz="0" w:space="0" w:color="auto"/>
            <w:left w:val="none" w:sz="0" w:space="0" w:color="auto"/>
            <w:bottom w:val="none" w:sz="0" w:space="0" w:color="auto"/>
            <w:right w:val="none" w:sz="0" w:space="0" w:color="auto"/>
          </w:divBdr>
        </w:div>
        <w:div w:id="1242132258">
          <w:marLeft w:val="480"/>
          <w:marRight w:val="0"/>
          <w:marTop w:val="0"/>
          <w:marBottom w:val="0"/>
          <w:divBdr>
            <w:top w:val="none" w:sz="0" w:space="0" w:color="auto"/>
            <w:left w:val="none" w:sz="0" w:space="0" w:color="auto"/>
            <w:bottom w:val="none" w:sz="0" w:space="0" w:color="auto"/>
            <w:right w:val="none" w:sz="0" w:space="0" w:color="auto"/>
          </w:divBdr>
        </w:div>
        <w:div w:id="465515724">
          <w:marLeft w:val="480"/>
          <w:marRight w:val="0"/>
          <w:marTop w:val="0"/>
          <w:marBottom w:val="0"/>
          <w:divBdr>
            <w:top w:val="none" w:sz="0" w:space="0" w:color="auto"/>
            <w:left w:val="none" w:sz="0" w:space="0" w:color="auto"/>
            <w:bottom w:val="none" w:sz="0" w:space="0" w:color="auto"/>
            <w:right w:val="none" w:sz="0" w:space="0" w:color="auto"/>
          </w:divBdr>
        </w:div>
        <w:div w:id="2080904214">
          <w:marLeft w:val="480"/>
          <w:marRight w:val="0"/>
          <w:marTop w:val="0"/>
          <w:marBottom w:val="0"/>
          <w:divBdr>
            <w:top w:val="none" w:sz="0" w:space="0" w:color="auto"/>
            <w:left w:val="none" w:sz="0" w:space="0" w:color="auto"/>
            <w:bottom w:val="none" w:sz="0" w:space="0" w:color="auto"/>
            <w:right w:val="none" w:sz="0" w:space="0" w:color="auto"/>
          </w:divBdr>
        </w:div>
        <w:div w:id="742222859">
          <w:marLeft w:val="480"/>
          <w:marRight w:val="0"/>
          <w:marTop w:val="0"/>
          <w:marBottom w:val="0"/>
          <w:divBdr>
            <w:top w:val="none" w:sz="0" w:space="0" w:color="auto"/>
            <w:left w:val="none" w:sz="0" w:space="0" w:color="auto"/>
            <w:bottom w:val="none" w:sz="0" w:space="0" w:color="auto"/>
            <w:right w:val="none" w:sz="0" w:space="0" w:color="auto"/>
          </w:divBdr>
        </w:div>
        <w:div w:id="2105179719">
          <w:marLeft w:val="480"/>
          <w:marRight w:val="0"/>
          <w:marTop w:val="0"/>
          <w:marBottom w:val="0"/>
          <w:divBdr>
            <w:top w:val="none" w:sz="0" w:space="0" w:color="auto"/>
            <w:left w:val="none" w:sz="0" w:space="0" w:color="auto"/>
            <w:bottom w:val="none" w:sz="0" w:space="0" w:color="auto"/>
            <w:right w:val="none" w:sz="0" w:space="0" w:color="auto"/>
          </w:divBdr>
        </w:div>
        <w:div w:id="86655526">
          <w:marLeft w:val="480"/>
          <w:marRight w:val="0"/>
          <w:marTop w:val="0"/>
          <w:marBottom w:val="0"/>
          <w:divBdr>
            <w:top w:val="none" w:sz="0" w:space="0" w:color="auto"/>
            <w:left w:val="none" w:sz="0" w:space="0" w:color="auto"/>
            <w:bottom w:val="none" w:sz="0" w:space="0" w:color="auto"/>
            <w:right w:val="none" w:sz="0" w:space="0" w:color="auto"/>
          </w:divBdr>
        </w:div>
        <w:div w:id="1249148522">
          <w:marLeft w:val="480"/>
          <w:marRight w:val="0"/>
          <w:marTop w:val="0"/>
          <w:marBottom w:val="0"/>
          <w:divBdr>
            <w:top w:val="none" w:sz="0" w:space="0" w:color="auto"/>
            <w:left w:val="none" w:sz="0" w:space="0" w:color="auto"/>
            <w:bottom w:val="none" w:sz="0" w:space="0" w:color="auto"/>
            <w:right w:val="none" w:sz="0" w:space="0" w:color="auto"/>
          </w:divBdr>
        </w:div>
        <w:div w:id="1256595660">
          <w:marLeft w:val="480"/>
          <w:marRight w:val="0"/>
          <w:marTop w:val="0"/>
          <w:marBottom w:val="0"/>
          <w:divBdr>
            <w:top w:val="none" w:sz="0" w:space="0" w:color="auto"/>
            <w:left w:val="none" w:sz="0" w:space="0" w:color="auto"/>
            <w:bottom w:val="none" w:sz="0" w:space="0" w:color="auto"/>
            <w:right w:val="none" w:sz="0" w:space="0" w:color="auto"/>
          </w:divBdr>
        </w:div>
        <w:div w:id="1200822959">
          <w:marLeft w:val="480"/>
          <w:marRight w:val="0"/>
          <w:marTop w:val="0"/>
          <w:marBottom w:val="0"/>
          <w:divBdr>
            <w:top w:val="none" w:sz="0" w:space="0" w:color="auto"/>
            <w:left w:val="none" w:sz="0" w:space="0" w:color="auto"/>
            <w:bottom w:val="none" w:sz="0" w:space="0" w:color="auto"/>
            <w:right w:val="none" w:sz="0" w:space="0" w:color="auto"/>
          </w:divBdr>
        </w:div>
        <w:div w:id="1105225529">
          <w:marLeft w:val="480"/>
          <w:marRight w:val="0"/>
          <w:marTop w:val="0"/>
          <w:marBottom w:val="0"/>
          <w:divBdr>
            <w:top w:val="none" w:sz="0" w:space="0" w:color="auto"/>
            <w:left w:val="none" w:sz="0" w:space="0" w:color="auto"/>
            <w:bottom w:val="none" w:sz="0" w:space="0" w:color="auto"/>
            <w:right w:val="none" w:sz="0" w:space="0" w:color="auto"/>
          </w:divBdr>
        </w:div>
        <w:div w:id="253828734">
          <w:marLeft w:val="480"/>
          <w:marRight w:val="0"/>
          <w:marTop w:val="0"/>
          <w:marBottom w:val="0"/>
          <w:divBdr>
            <w:top w:val="none" w:sz="0" w:space="0" w:color="auto"/>
            <w:left w:val="none" w:sz="0" w:space="0" w:color="auto"/>
            <w:bottom w:val="none" w:sz="0" w:space="0" w:color="auto"/>
            <w:right w:val="none" w:sz="0" w:space="0" w:color="auto"/>
          </w:divBdr>
        </w:div>
        <w:div w:id="1405567390">
          <w:marLeft w:val="480"/>
          <w:marRight w:val="0"/>
          <w:marTop w:val="0"/>
          <w:marBottom w:val="0"/>
          <w:divBdr>
            <w:top w:val="none" w:sz="0" w:space="0" w:color="auto"/>
            <w:left w:val="none" w:sz="0" w:space="0" w:color="auto"/>
            <w:bottom w:val="none" w:sz="0" w:space="0" w:color="auto"/>
            <w:right w:val="none" w:sz="0" w:space="0" w:color="auto"/>
          </w:divBdr>
        </w:div>
        <w:div w:id="2014061927">
          <w:marLeft w:val="480"/>
          <w:marRight w:val="0"/>
          <w:marTop w:val="0"/>
          <w:marBottom w:val="0"/>
          <w:divBdr>
            <w:top w:val="none" w:sz="0" w:space="0" w:color="auto"/>
            <w:left w:val="none" w:sz="0" w:space="0" w:color="auto"/>
            <w:bottom w:val="none" w:sz="0" w:space="0" w:color="auto"/>
            <w:right w:val="none" w:sz="0" w:space="0" w:color="auto"/>
          </w:divBdr>
        </w:div>
        <w:div w:id="1791362492">
          <w:marLeft w:val="480"/>
          <w:marRight w:val="0"/>
          <w:marTop w:val="0"/>
          <w:marBottom w:val="0"/>
          <w:divBdr>
            <w:top w:val="none" w:sz="0" w:space="0" w:color="auto"/>
            <w:left w:val="none" w:sz="0" w:space="0" w:color="auto"/>
            <w:bottom w:val="none" w:sz="0" w:space="0" w:color="auto"/>
            <w:right w:val="none" w:sz="0" w:space="0" w:color="auto"/>
          </w:divBdr>
        </w:div>
        <w:div w:id="108280337">
          <w:marLeft w:val="480"/>
          <w:marRight w:val="0"/>
          <w:marTop w:val="0"/>
          <w:marBottom w:val="0"/>
          <w:divBdr>
            <w:top w:val="none" w:sz="0" w:space="0" w:color="auto"/>
            <w:left w:val="none" w:sz="0" w:space="0" w:color="auto"/>
            <w:bottom w:val="none" w:sz="0" w:space="0" w:color="auto"/>
            <w:right w:val="none" w:sz="0" w:space="0" w:color="auto"/>
          </w:divBdr>
        </w:div>
        <w:div w:id="1106922443">
          <w:marLeft w:val="480"/>
          <w:marRight w:val="0"/>
          <w:marTop w:val="0"/>
          <w:marBottom w:val="0"/>
          <w:divBdr>
            <w:top w:val="none" w:sz="0" w:space="0" w:color="auto"/>
            <w:left w:val="none" w:sz="0" w:space="0" w:color="auto"/>
            <w:bottom w:val="none" w:sz="0" w:space="0" w:color="auto"/>
            <w:right w:val="none" w:sz="0" w:space="0" w:color="auto"/>
          </w:divBdr>
        </w:div>
        <w:div w:id="1384711572">
          <w:marLeft w:val="480"/>
          <w:marRight w:val="0"/>
          <w:marTop w:val="0"/>
          <w:marBottom w:val="0"/>
          <w:divBdr>
            <w:top w:val="none" w:sz="0" w:space="0" w:color="auto"/>
            <w:left w:val="none" w:sz="0" w:space="0" w:color="auto"/>
            <w:bottom w:val="none" w:sz="0" w:space="0" w:color="auto"/>
            <w:right w:val="none" w:sz="0" w:space="0" w:color="auto"/>
          </w:divBdr>
        </w:div>
        <w:div w:id="451290234">
          <w:marLeft w:val="480"/>
          <w:marRight w:val="0"/>
          <w:marTop w:val="0"/>
          <w:marBottom w:val="0"/>
          <w:divBdr>
            <w:top w:val="none" w:sz="0" w:space="0" w:color="auto"/>
            <w:left w:val="none" w:sz="0" w:space="0" w:color="auto"/>
            <w:bottom w:val="none" w:sz="0" w:space="0" w:color="auto"/>
            <w:right w:val="none" w:sz="0" w:space="0" w:color="auto"/>
          </w:divBdr>
        </w:div>
        <w:div w:id="1892181450">
          <w:marLeft w:val="480"/>
          <w:marRight w:val="0"/>
          <w:marTop w:val="0"/>
          <w:marBottom w:val="0"/>
          <w:divBdr>
            <w:top w:val="none" w:sz="0" w:space="0" w:color="auto"/>
            <w:left w:val="none" w:sz="0" w:space="0" w:color="auto"/>
            <w:bottom w:val="none" w:sz="0" w:space="0" w:color="auto"/>
            <w:right w:val="none" w:sz="0" w:space="0" w:color="auto"/>
          </w:divBdr>
        </w:div>
        <w:div w:id="507138782">
          <w:marLeft w:val="480"/>
          <w:marRight w:val="0"/>
          <w:marTop w:val="0"/>
          <w:marBottom w:val="0"/>
          <w:divBdr>
            <w:top w:val="none" w:sz="0" w:space="0" w:color="auto"/>
            <w:left w:val="none" w:sz="0" w:space="0" w:color="auto"/>
            <w:bottom w:val="none" w:sz="0" w:space="0" w:color="auto"/>
            <w:right w:val="none" w:sz="0" w:space="0" w:color="auto"/>
          </w:divBdr>
        </w:div>
        <w:div w:id="1024482705">
          <w:marLeft w:val="480"/>
          <w:marRight w:val="0"/>
          <w:marTop w:val="0"/>
          <w:marBottom w:val="0"/>
          <w:divBdr>
            <w:top w:val="none" w:sz="0" w:space="0" w:color="auto"/>
            <w:left w:val="none" w:sz="0" w:space="0" w:color="auto"/>
            <w:bottom w:val="none" w:sz="0" w:space="0" w:color="auto"/>
            <w:right w:val="none" w:sz="0" w:space="0" w:color="auto"/>
          </w:divBdr>
        </w:div>
        <w:div w:id="694312704">
          <w:marLeft w:val="480"/>
          <w:marRight w:val="0"/>
          <w:marTop w:val="0"/>
          <w:marBottom w:val="0"/>
          <w:divBdr>
            <w:top w:val="none" w:sz="0" w:space="0" w:color="auto"/>
            <w:left w:val="none" w:sz="0" w:space="0" w:color="auto"/>
            <w:bottom w:val="none" w:sz="0" w:space="0" w:color="auto"/>
            <w:right w:val="none" w:sz="0" w:space="0" w:color="auto"/>
          </w:divBdr>
        </w:div>
        <w:div w:id="804933806">
          <w:marLeft w:val="480"/>
          <w:marRight w:val="0"/>
          <w:marTop w:val="0"/>
          <w:marBottom w:val="0"/>
          <w:divBdr>
            <w:top w:val="none" w:sz="0" w:space="0" w:color="auto"/>
            <w:left w:val="none" w:sz="0" w:space="0" w:color="auto"/>
            <w:bottom w:val="none" w:sz="0" w:space="0" w:color="auto"/>
            <w:right w:val="none" w:sz="0" w:space="0" w:color="auto"/>
          </w:divBdr>
        </w:div>
        <w:div w:id="1237204197">
          <w:marLeft w:val="480"/>
          <w:marRight w:val="0"/>
          <w:marTop w:val="0"/>
          <w:marBottom w:val="0"/>
          <w:divBdr>
            <w:top w:val="none" w:sz="0" w:space="0" w:color="auto"/>
            <w:left w:val="none" w:sz="0" w:space="0" w:color="auto"/>
            <w:bottom w:val="none" w:sz="0" w:space="0" w:color="auto"/>
            <w:right w:val="none" w:sz="0" w:space="0" w:color="auto"/>
          </w:divBdr>
        </w:div>
        <w:div w:id="1137263751">
          <w:marLeft w:val="480"/>
          <w:marRight w:val="0"/>
          <w:marTop w:val="0"/>
          <w:marBottom w:val="0"/>
          <w:divBdr>
            <w:top w:val="none" w:sz="0" w:space="0" w:color="auto"/>
            <w:left w:val="none" w:sz="0" w:space="0" w:color="auto"/>
            <w:bottom w:val="none" w:sz="0" w:space="0" w:color="auto"/>
            <w:right w:val="none" w:sz="0" w:space="0" w:color="auto"/>
          </w:divBdr>
        </w:div>
        <w:div w:id="2144039744">
          <w:marLeft w:val="480"/>
          <w:marRight w:val="0"/>
          <w:marTop w:val="0"/>
          <w:marBottom w:val="0"/>
          <w:divBdr>
            <w:top w:val="none" w:sz="0" w:space="0" w:color="auto"/>
            <w:left w:val="none" w:sz="0" w:space="0" w:color="auto"/>
            <w:bottom w:val="none" w:sz="0" w:space="0" w:color="auto"/>
            <w:right w:val="none" w:sz="0" w:space="0" w:color="auto"/>
          </w:divBdr>
        </w:div>
        <w:div w:id="53509499">
          <w:marLeft w:val="480"/>
          <w:marRight w:val="0"/>
          <w:marTop w:val="0"/>
          <w:marBottom w:val="0"/>
          <w:divBdr>
            <w:top w:val="none" w:sz="0" w:space="0" w:color="auto"/>
            <w:left w:val="none" w:sz="0" w:space="0" w:color="auto"/>
            <w:bottom w:val="none" w:sz="0" w:space="0" w:color="auto"/>
            <w:right w:val="none" w:sz="0" w:space="0" w:color="auto"/>
          </w:divBdr>
        </w:div>
        <w:div w:id="388501373">
          <w:marLeft w:val="480"/>
          <w:marRight w:val="0"/>
          <w:marTop w:val="0"/>
          <w:marBottom w:val="0"/>
          <w:divBdr>
            <w:top w:val="none" w:sz="0" w:space="0" w:color="auto"/>
            <w:left w:val="none" w:sz="0" w:space="0" w:color="auto"/>
            <w:bottom w:val="none" w:sz="0" w:space="0" w:color="auto"/>
            <w:right w:val="none" w:sz="0" w:space="0" w:color="auto"/>
          </w:divBdr>
        </w:div>
        <w:div w:id="870262551">
          <w:marLeft w:val="480"/>
          <w:marRight w:val="0"/>
          <w:marTop w:val="0"/>
          <w:marBottom w:val="0"/>
          <w:divBdr>
            <w:top w:val="none" w:sz="0" w:space="0" w:color="auto"/>
            <w:left w:val="none" w:sz="0" w:space="0" w:color="auto"/>
            <w:bottom w:val="none" w:sz="0" w:space="0" w:color="auto"/>
            <w:right w:val="none" w:sz="0" w:space="0" w:color="auto"/>
          </w:divBdr>
        </w:div>
        <w:div w:id="555703823">
          <w:marLeft w:val="480"/>
          <w:marRight w:val="0"/>
          <w:marTop w:val="0"/>
          <w:marBottom w:val="0"/>
          <w:divBdr>
            <w:top w:val="none" w:sz="0" w:space="0" w:color="auto"/>
            <w:left w:val="none" w:sz="0" w:space="0" w:color="auto"/>
            <w:bottom w:val="none" w:sz="0" w:space="0" w:color="auto"/>
            <w:right w:val="none" w:sz="0" w:space="0" w:color="auto"/>
          </w:divBdr>
        </w:div>
        <w:div w:id="2106002166">
          <w:marLeft w:val="480"/>
          <w:marRight w:val="0"/>
          <w:marTop w:val="0"/>
          <w:marBottom w:val="0"/>
          <w:divBdr>
            <w:top w:val="none" w:sz="0" w:space="0" w:color="auto"/>
            <w:left w:val="none" w:sz="0" w:space="0" w:color="auto"/>
            <w:bottom w:val="none" w:sz="0" w:space="0" w:color="auto"/>
            <w:right w:val="none" w:sz="0" w:space="0" w:color="auto"/>
          </w:divBdr>
        </w:div>
        <w:div w:id="158153051">
          <w:marLeft w:val="480"/>
          <w:marRight w:val="0"/>
          <w:marTop w:val="0"/>
          <w:marBottom w:val="0"/>
          <w:divBdr>
            <w:top w:val="none" w:sz="0" w:space="0" w:color="auto"/>
            <w:left w:val="none" w:sz="0" w:space="0" w:color="auto"/>
            <w:bottom w:val="none" w:sz="0" w:space="0" w:color="auto"/>
            <w:right w:val="none" w:sz="0" w:space="0" w:color="auto"/>
          </w:divBdr>
        </w:div>
        <w:div w:id="1947693962">
          <w:marLeft w:val="480"/>
          <w:marRight w:val="0"/>
          <w:marTop w:val="0"/>
          <w:marBottom w:val="0"/>
          <w:divBdr>
            <w:top w:val="none" w:sz="0" w:space="0" w:color="auto"/>
            <w:left w:val="none" w:sz="0" w:space="0" w:color="auto"/>
            <w:bottom w:val="none" w:sz="0" w:space="0" w:color="auto"/>
            <w:right w:val="none" w:sz="0" w:space="0" w:color="auto"/>
          </w:divBdr>
        </w:div>
        <w:div w:id="697900375">
          <w:marLeft w:val="480"/>
          <w:marRight w:val="0"/>
          <w:marTop w:val="0"/>
          <w:marBottom w:val="0"/>
          <w:divBdr>
            <w:top w:val="none" w:sz="0" w:space="0" w:color="auto"/>
            <w:left w:val="none" w:sz="0" w:space="0" w:color="auto"/>
            <w:bottom w:val="none" w:sz="0" w:space="0" w:color="auto"/>
            <w:right w:val="none" w:sz="0" w:space="0" w:color="auto"/>
          </w:divBdr>
        </w:div>
        <w:div w:id="856819204">
          <w:marLeft w:val="480"/>
          <w:marRight w:val="0"/>
          <w:marTop w:val="0"/>
          <w:marBottom w:val="0"/>
          <w:divBdr>
            <w:top w:val="none" w:sz="0" w:space="0" w:color="auto"/>
            <w:left w:val="none" w:sz="0" w:space="0" w:color="auto"/>
            <w:bottom w:val="none" w:sz="0" w:space="0" w:color="auto"/>
            <w:right w:val="none" w:sz="0" w:space="0" w:color="auto"/>
          </w:divBdr>
        </w:div>
        <w:div w:id="1192260925">
          <w:marLeft w:val="480"/>
          <w:marRight w:val="0"/>
          <w:marTop w:val="0"/>
          <w:marBottom w:val="0"/>
          <w:divBdr>
            <w:top w:val="none" w:sz="0" w:space="0" w:color="auto"/>
            <w:left w:val="none" w:sz="0" w:space="0" w:color="auto"/>
            <w:bottom w:val="none" w:sz="0" w:space="0" w:color="auto"/>
            <w:right w:val="none" w:sz="0" w:space="0" w:color="auto"/>
          </w:divBdr>
        </w:div>
        <w:div w:id="1555660072">
          <w:marLeft w:val="480"/>
          <w:marRight w:val="0"/>
          <w:marTop w:val="0"/>
          <w:marBottom w:val="0"/>
          <w:divBdr>
            <w:top w:val="none" w:sz="0" w:space="0" w:color="auto"/>
            <w:left w:val="none" w:sz="0" w:space="0" w:color="auto"/>
            <w:bottom w:val="none" w:sz="0" w:space="0" w:color="auto"/>
            <w:right w:val="none" w:sz="0" w:space="0" w:color="auto"/>
          </w:divBdr>
        </w:div>
        <w:div w:id="338511319">
          <w:marLeft w:val="480"/>
          <w:marRight w:val="0"/>
          <w:marTop w:val="0"/>
          <w:marBottom w:val="0"/>
          <w:divBdr>
            <w:top w:val="none" w:sz="0" w:space="0" w:color="auto"/>
            <w:left w:val="none" w:sz="0" w:space="0" w:color="auto"/>
            <w:bottom w:val="none" w:sz="0" w:space="0" w:color="auto"/>
            <w:right w:val="none" w:sz="0" w:space="0" w:color="auto"/>
          </w:divBdr>
        </w:div>
        <w:div w:id="1703478913">
          <w:marLeft w:val="480"/>
          <w:marRight w:val="0"/>
          <w:marTop w:val="0"/>
          <w:marBottom w:val="0"/>
          <w:divBdr>
            <w:top w:val="none" w:sz="0" w:space="0" w:color="auto"/>
            <w:left w:val="none" w:sz="0" w:space="0" w:color="auto"/>
            <w:bottom w:val="none" w:sz="0" w:space="0" w:color="auto"/>
            <w:right w:val="none" w:sz="0" w:space="0" w:color="auto"/>
          </w:divBdr>
        </w:div>
        <w:div w:id="296692924">
          <w:marLeft w:val="480"/>
          <w:marRight w:val="0"/>
          <w:marTop w:val="0"/>
          <w:marBottom w:val="0"/>
          <w:divBdr>
            <w:top w:val="none" w:sz="0" w:space="0" w:color="auto"/>
            <w:left w:val="none" w:sz="0" w:space="0" w:color="auto"/>
            <w:bottom w:val="none" w:sz="0" w:space="0" w:color="auto"/>
            <w:right w:val="none" w:sz="0" w:space="0" w:color="auto"/>
          </w:divBdr>
        </w:div>
        <w:div w:id="1219779239">
          <w:marLeft w:val="480"/>
          <w:marRight w:val="0"/>
          <w:marTop w:val="0"/>
          <w:marBottom w:val="0"/>
          <w:divBdr>
            <w:top w:val="none" w:sz="0" w:space="0" w:color="auto"/>
            <w:left w:val="none" w:sz="0" w:space="0" w:color="auto"/>
            <w:bottom w:val="none" w:sz="0" w:space="0" w:color="auto"/>
            <w:right w:val="none" w:sz="0" w:space="0" w:color="auto"/>
          </w:divBdr>
        </w:div>
        <w:div w:id="1429692003">
          <w:marLeft w:val="480"/>
          <w:marRight w:val="0"/>
          <w:marTop w:val="0"/>
          <w:marBottom w:val="0"/>
          <w:divBdr>
            <w:top w:val="none" w:sz="0" w:space="0" w:color="auto"/>
            <w:left w:val="none" w:sz="0" w:space="0" w:color="auto"/>
            <w:bottom w:val="none" w:sz="0" w:space="0" w:color="auto"/>
            <w:right w:val="none" w:sz="0" w:space="0" w:color="auto"/>
          </w:divBdr>
        </w:div>
        <w:div w:id="254896820">
          <w:marLeft w:val="480"/>
          <w:marRight w:val="0"/>
          <w:marTop w:val="0"/>
          <w:marBottom w:val="0"/>
          <w:divBdr>
            <w:top w:val="none" w:sz="0" w:space="0" w:color="auto"/>
            <w:left w:val="none" w:sz="0" w:space="0" w:color="auto"/>
            <w:bottom w:val="none" w:sz="0" w:space="0" w:color="auto"/>
            <w:right w:val="none" w:sz="0" w:space="0" w:color="auto"/>
          </w:divBdr>
        </w:div>
        <w:div w:id="497616114">
          <w:marLeft w:val="480"/>
          <w:marRight w:val="0"/>
          <w:marTop w:val="0"/>
          <w:marBottom w:val="0"/>
          <w:divBdr>
            <w:top w:val="none" w:sz="0" w:space="0" w:color="auto"/>
            <w:left w:val="none" w:sz="0" w:space="0" w:color="auto"/>
            <w:bottom w:val="none" w:sz="0" w:space="0" w:color="auto"/>
            <w:right w:val="none" w:sz="0" w:space="0" w:color="auto"/>
          </w:divBdr>
        </w:div>
        <w:div w:id="1225264451">
          <w:marLeft w:val="480"/>
          <w:marRight w:val="0"/>
          <w:marTop w:val="0"/>
          <w:marBottom w:val="0"/>
          <w:divBdr>
            <w:top w:val="none" w:sz="0" w:space="0" w:color="auto"/>
            <w:left w:val="none" w:sz="0" w:space="0" w:color="auto"/>
            <w:bottom w:val="none" w:sz="0" w:space="0" w:color="auto"/>
            <w:right w:val="none" w:sz="0" w:space="0" w:color="auto"/>
          </w:divBdr>
        </w:div>
        <w:div w:id="1146507799">
          <w:marLeft w:val="480"/>
          <w:marRight w:val="0"/>
          <w:marTop w:val="0"/>
          <w:marBottom w:val="0"/>
          <w:divBdr>
            <w:top w:val="none" w:sz="0" w:space="0" w:color="auto"/>
            <w:left w:val="none" w:sz="0" w:space="0" w:color="auto"/>
            <w:bottom w:val="none" w:sz="0" w:space="0" w:color="auto"/>
            <w:right w:val="none" w:sz="0" w:space="0" w:color="auto"/>
          </w:divBdr>
        </w:div>
        <w:div w:id="1753429058">
          <w:marLeft w:val="480"/>
          <w:marRight w:val="0"/>
          <w:marTop w:val="0"/>
          <w:marBottom w:val="0"/>
          <w:divBdr>
            <w:top w:val="none" w:sz="0" w:space="0" w:color="auto"/>
            <w:left w:val="none" w:sz="0" w:space="0" w:color="auto"/>
            <w:bottom w:val="none" w:sz="0" w:space="0" w:color="auto"/>
            <w:right w:val="none" w:sz="0" w:space="0" w:color="auto"/>
          </w:divBdr>
        </w:div>
        <w:div w:id="1636912644">
          <w:marLeft w:val="480"/>
          <w:marRight w:val="0"/>
          <w:marTop w:val="0"/>
          <w:marBottom w:val="0"/>
          <w:divBdr>
            <w:top w:val="none" w:sz="0" w:space="0" w:color="auto"/>
            <w:left w:val="none" w:sz="0" w:space="0" w:color="auto"/>
            <w:bottom w:val="none" w:sz="0" w:space="0" w:color="auto"/>
            <w:right w:val="none" w:sz="0" w:space="0" w:color="auto"/>
          </w:divBdr>
        </w:div>
        <w:div w:id="74978143">
          <w:marLeft w:val="480"/>
          <w:marRight w:val="0"/>
          <w:marTop w:val="0"/>
          <w:marBottom w:val="0"/>
          <w:divBdr>
            <w:top w:val="none" w:sz="0" w:space="0" w:color="auto"/>
            <w:left w:val="none" w:sz="0" w:space="0" w:color="auto"/>
            <w:bottom w:val="none" w:sz="0" w:space="0" w:color="auto"/>
            <w:right w:val="none" w:sz="0" w:space="0" w:color="auto"/>
          </w:divBdr>
        </w:div>
        <w:div w:id="1054739232">
          <w:marLeft w:val="480"/>
          <w:marRight w:val="0"/>
          <w:marTop w:val="0"/>
          <w:marBottom w:val="0"/>
          <w:divBdr>
            <w:top w:val="none" w:sz="0" w:space="0" w:color="auto"/>
            <w:left w:val="none" w:sz="0" w:space="0" w:color="auto"/>
            <w:bottom w:val="none" w:sz="0" w:space="0" w:color="auto"/>
            <w:right w:val="none" w:sz="0" w:space="0" w:color="auto"/>
          </w:divBdr>
        </w:div>
        <w:div w:id="1175805828">
          <w:marLeft w:val="480"/>
          <w:marRight w:val="0"/>
          <w:marTop w:val="0"/>
          <w:marBottom w:val="0"/>
          <w:divBdr>
            <w:top w:val="none" w:sz="0" w:space="0" w:color="auto"/>
            <w:left w:val="none" w:sz="0" w:space="0" w:color="auto"/>
            <w:bottom w:val="none" w:sz="0" w:space="0" w:color="auto"/>
            <w:right w:val="none" w:sz="0" w:space="0" w:color="auto"/>
          </w:divBdr>
        </w:div>
        <w:div w:id="1641033736">
          <w:marLeft w:val="480"/>
          <w:marRight w:val="0"/>
          <w:marTop w:val="0"/>
          <w:marBottom w:val="0"/>
          <w:divBdr>
            <w:top w:val="none" w:sz="0" w:space="0" w:color="auto"/>
            <w:left w:val="none" w:sz="0" w:space="0" w:color="auto"/>
            <w:bottom w:val="none" w:sz="0" w:space="0" w:color="auto"/>
            <w:right w:val="none" w:sz="0" w:space="0" w:color="auto"/>
          </w:divBdr>
        </w:div>
        <w:div w:id="1028140757">
          <w:marLeft w:val="480"/>
          <w:marRight w:val="0"/>
          <w:marTop w:val="0"/>
          <w:marBottom w:val="0"/>
          <w:divBdr>
            <w:top w:val="none" w:sz="0" w:space="0" w:color="auto"/>
            <w:left w:val="none" w:sz="0" w:space="0" w:color="auto"/>
            <w:bottom w:val="none" w:sz="0" w:space="0" w:color="auto"/>
            <w:right w:val="none" w:sz="0" w:space="0" w:color="auto"/>
          </w:divBdr>
        </w:div>
        <w:div w:id="928386947">
          <w:marLeft w:val="480"/>
          <w:marRight w:val="0"/>
          <w:marTop w:val="0"/>
          <w:marBottom w:val="0"/>
          <w:divBdr>
            <w:top w:val="none" w:sz="0" w:space="0" w:color="auto"/>
            <w:left w:val="none" w:sz="0" w:space="0" w:color="auto"/>
            <w:bottom w:val="none" w:sz="0" w:space="0" w:color="auto"/>
            <w:right w:val="none" w:sz="0" w:space="0" w:color="auto"/>
          </w:divBdr>
        </w:div>
        <w:div w:id="275525534">
          <w:marLeft w:val="480"/>
          <w:marRight w:val="0"/>
          <w:marTop w:val="0"/>
          <w:marBottom w:val="0"/>
          <w:divBdr>
            <w:top w:val="none" w:sz="0" w:space="0" w:color="auto"/>
            <w:left w:val="none" w:sz="0" w:space="0" w:color="auto"/>
            <w:bottom w:val="none" w:sz="0" w:space="0" w:color="auto"/>
            <w:right w:val="none" w:sz="0" w:space="0" w:color="auto"/>
          </w:divBdr>
        </w:div>
        <w:div w:id="1169172002">
          <w:marLeft w:val="480"/>
          <w:marRight w:val="0"/>
          <w:marTop w:val="0"/>
          <w:marBottom w:val="0"/>
          <w:divBdr>
            <w:top w:val="none" w:sz="0" w:space="0" w:color="auto"/>
            <w:left w:val="none" w:sz="0" w:space="0" w:color="auto"/>
            <w:bottom w:val="none" w:sz="0" w:space="0" w:color="auto"/>
            <w:right w:val="none" w:sz="0" w:space="0" w:color="auto"/>
          </w:divBdr>
        </w:div>
        <w:div w:id="1740785098">
          <w:marLeft w:val="480"/>
          <w:marRight w:val="0"/>
          <w:marTop w:val="0"/>
          <w:marBottom w:val="0"/>
          <w:divBdr>
            <w:top w:val="none" w:sz="0" w:space="0" w:color="auto"/>
            <w:left w:val="none" w:sz="0" w:space="0" w:color="auto"/>
            <w:bottom w:val="none" w:sz="0" w:space="0" w:color="auto"/>
            <w:right w:val="none" w:sz="0" w:space="0" w:color="auto"/>
          </w:divBdr>
        </w:div>
      </w:divsChild>
    </w:div>
    <w:div w:id="1818649571">
      <w:bodyDiv w:val="1"/>
      <w:marLeft w:val="0"/>
      <w:marRight w:val="0"/>
      <w:marTop w:val="0"/>
      <w:marBottom w:val="0"/>
      <w:divBdr>
        <w:top w:val="none" w:sz="0" w:space="0" w:color="auto"/>
        <w:left w:val="none" w:sz="0" w:space="0" w:color="auto"/>
        <w:bottom w:val="none" w:sz="0" w:space="0" w:color="auto"/>
        <w:right w:val="none" w:sz="0" w:space="0" w:color="auto"/>
      </w:divBdr>
    </w:div>
    <w:div w:id="1818953843">
      <w:bodyDiv w:val="1"/>
      <w:marLeft w:val="0"/>
      <w:marRight w:val="0"/>
      <w:marTop w:val="0"/>
      <w:marBottom w:val="0"/>
      <w:divBdr>
        <w:top w:val="none" w:sz="0" w:space="0" w:color="auto"/>
        <w:left w:val="none" w:sz="0" w:space="0" w:color="auto"/>
        <w:bottom w:val="none" w:sz="0" w:space="0" w:color="auto"/>
        <w:right w:val="none" w:sz="0" w:space="0" w:color="auto"/>
      </w:divBdr>
    </w:div>
    <w:div w:id="1822039430">
      <w:bodyDiv w:val="1"/>
      <w:marLeft w:val="0"/>
      <w:marRight w:val="0"/>
      <w:marTop w:val="0"/>
      <w:marBottom w:val="0"/>
      <w:divBdr>
        <w:top w:val="none" w:sz="0" w:space="0" w:color="auto"/>
        <w:left w:val="none" w:sz="0" w:space="0" w:color="auto"/>
        <w:bottom w:val="none" w:sz="0" w:space="0" w:color="auto"/>
        <w:right w:val="none" w:sz="0" w:space="0" w:color="auto"/>
      </w:divBdr>
      <w:divsChild>
        <w:div w:id="16275010">
          <w:marLeft w:val="640"/>
          <w:marRight w:val="0"/>
          <w:marTop w:val="0"/>
          <w:marBottom w:val="0"/>
          <w:divBdr>
            <w:top w:val="none" w:sz="0" w:space="0" w:color="auto"/>
            <w:left w:val="none" w:sz="0" w:space="0" w:color="auto"/>
            <w:bottom w:val="none" w:sz="0" w:space="0" w:color="auto"/>
            <w:right w:val="none" w:sz="0" w:space="0" w:color="auto"/>
          </w:divBdr>
        </w:div>
        <w:div w:id="1332102443">
          <w:marLeft w:val="640"/>
          <w:marRight w:val="0"/>
          <w:marTop w:val="0"/>
          <w:marBottom w:val="0"/>
          <w:divBdr>
            <w:top w:val="none" w:sz="0" w:space="0" w:color="auto"/>
            <w:left w:val="none" w:sz="0" w:space="0" w:color="auto"/>
            <w:bottom w:val="none" w:sz="0" w:space="0" w:color="auto"/>
            <w:right w:val="none" w:sz="0" w:space="0" w:color="auto"/>
          </w:divBdr>
        </w:div>
        <w:div w:id="404032993">
          <w:marLeft w:val="640"/>
          <w:marRight w:val="0"/>
          <w:marTop w:val="0"/>
          <w:marBottom w:val="0"/>
          <w:divBdr>
            <w:top w:val="none" w:sz="0" w:space="0" w:color="auto"/>
            <w:left w:val="none" w:sz="0" w:space="0" w:color="auto"/>
            <w:bottom w:val="none" w:sz="0" w:space="0" w:color="auto"/>
            <w:right w:val="none" w:sz="0" w:space="0" w:color="auto"/>
          </w:divBdr>
        </w:div>
        <w:div w:id="1900165695">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135637681">
          <w:marLeft w:val="640"/>
          <w:marRight w:val="0"/>
          <w:marTop w:val="0"/>
          <w:marBottom w:val="0"/>
          <w:divBdr>
            <w:top w:val="none" w:sz="0" w:space="0" w:color="auto"/>
            <w:left w:val="none" w:sz="0" w:space="0" w:color="auto"/>
            <w:bottom w:val="none" w:sz="0" w:space="0" w:color="auto"/>
            <w:right w:val="none" w:sz="0" w:space="0" w:color="auto"/>
          </w:divBdr>
        </w:div>
        <w:div w:id="1462266876">
          <w:marLeft w:val="640"/>
          <w:marRight w:val="0"/>
          <w:marTop w:val="0"/>
          <w:marBottom w:val="0"/>
          <w:divBdr>
            <w:top w:val="none" w:sz="0" w:space="0" w:color="auto"/>
            <w:left w:val="none" w:sz="0" w:space="0" w:color="auto"/>
            <w:bottom w:val="none" w:sz="0" w:space="0" w:color="auto"/>
            <w:right w:val="none" w:sz="0" w:space="0" w:color="auto"/>
          </w:divBdr>
        </w:div>
        <w:div w:id="1377001594">
          <w:marLeft w:val="640"/>
          <w:marRight w:val="0"/>
          <w:marTop w:val="0"/>
          <w:marBottom w:val="0"/>
          <w:divBdr>
            <w:top w:val="none" w:sz="0" w:space="0" w:color="auto"/>
            <w:left w:val="none" w:sz="0" w:space="0" w:color="auto"/>
            <w:bottom w:val="none" w:sz="0" w:space="0" w:color="auto"/>
            <w:right w:val="none" w:sz="0" w:space="0" w:color="auto"/>
          </w:divBdr>
        </w:div>
        <w:div w:id="1141726718">
          <w:marLeft w:val="640"/>
          <w:marRight w:val="0"/>
          <w:marTop w:val="0"/>
          <w:marBottom w:val="0"/>
          <w:divBdr>
            <w:top w:val="none" w:sz="0" w:space="0" w:color="auto"/>
            <w:left w:val="none" w:sz="0" w:space="0" w:color="auto"/>
            <w:bottom w:val="none" w:sz="0" w:space="0" w:color="auto"/>
            <w:right w:val="none" w:sz="0" w:space="0" w:color="auto"/>
          </w:divBdr>
        </w:div>
        <w:div w:id="2044935100">
          <w:marLeft w:val="640"/>
          <w:marRight w:val="0"/>
          <w:marTop w:val="0"/>
          <w:marBottom w:val="0"/>
          <w:divBdr>
            <w:top w:val="none" w:sz="0" w:space="0" w:color="auto"/>
            <w:left w:val="none" w:sz="0" w:space="0" w:color="auto"/>
            <w:bottom w:val="none" w:sz="0" w:space="0" w:color="auto"/>
            <w:right w:val="none" w:sz="0" w:space="0" w:color="auto"/>
          </w:divBdr>
        </w:div>
        <w:div w:id="851336214">
          <w:marLeft w:val="640"/>
          <w:marRight w:val="0"/>
          <w:marTop w:val="0"/>
          <w:marBottom w:val="0"/>
          <w:divBdr>
            <w:top w:val="none" w:sz="0" w:space="0" w:color="auto"/>
            <w:left w:val="none" w:sz="0" w:space="0" w:color="auto"/>
            <w:bottom w:val="none" w:sz="0" w:space="0" w:color="auto"/>
            <w:right w:val="none" w:sz="0" w:space="0" w:color="auto"/>
          </w:divBdr>
        </w:div>
        <w:div w:id="1300724669">
          <w:marLeft w:val="640"/>
          <w:marRight w:val="0"/>
          <w:marTop w:val="0"/>
          <w:marBottom w:val="0"/>
          <w:divBdr>
            <w:top w:val="none" w:sz="0" w:space="0" w:color="auto"/>
            <w:left w:val="none" w:sz="0" w:space="0" w:color="auto"/>
            <w:bottom w:val="none" w:sz="0" w:space="0" w:color="auto"/>
            <w:right w:val="none" w:sz="0" w:space="0" w:color="auto"/>
          </w:divBdr>
        </w:div>
        <w:div w:id="1099183850">
          <w:marLeft w:val="640"/>
          <w:marRight w:val="0"/>
          <w:marTop w:val="0"/>
          <w:marBottom w:val="0"/>
          <w:divBdr>
            <w:top w:val="none" w:sz="0" w:space="0" w:color="auto"/>
            <w:left w:val="none" w:sz="0" w:space="0" w:color="auto"/>
            <w:bottom w:val="none" w:sz="0" w:space="0" w:color="auto"/>
            <w:right w:val="none" w:sz="0" w:space="0" w:color="auto"/>
          </w:divBdr>
        </w:div>
        <w:div w:id="1123307651">
          <w:marLeft w:val="640"/>
          <w:marRight w:val="0"/>
          <w:marTop w:val="0"/>
          <w:marBottom w:val="0"/>
          <w:divBdr>
            <w:top w:val="none" w:sz="0" w:space="0" w:color="auto"/>
            <w:left w:val="none" w:sz="0" w:space="0" w:color="auto"/>
            <w:bottom w:val="none" w:sz="0" w:space="0" w:color="auto"/>
            <w:right w:val="none" w:sz="0" w:space="0" w:color="auto"/>
          </w:divBdr>
        </w:div>
        <w:div w:id="1541161301">
          <w:marLeft w:val="640"/>
          <w:marRight w:val="0"/>
          <w:marTop w:val="0"/>
          <w:marBottom w:val="0"/>
          <w:divBdr>
            <w:top w:val="none" w:sz="0" w:space="0" w:color="auto"/>
            <w:left w:val="none" w:sz="0" w:space="0" w:color="auto"/>
            <w:bottom w:val="none" w:sz="0" w:space="0" w:color="auto"/>
            <w:right w:val="none" w:sz="0" w:space="0" w:color="auto"/>
          </w:divBdr>
        </w:div>
        <w:div w:id="1703819914">
          <w:marLeft w:val="640"/>
          <w:marRight w:val="0"/>
          <w:marTop w:val="0"/>
          <w:marBottom w:val="0"/>
          <w:divBdr>
            <w:top w:val="none" w:sz="0" w:space="0" w:color="auto"/>
            <w:left w:val="none" w:sz="0" w:space="0" w:color="auto"/>
            <w:bottom w:val="none" w:sz="0" w:space="0" w:color="auto"/>
            <w:right w:val="none" w:sz="0" w:space="0" w:color="auto"/>
          </w:divBdr>
        </w:div>
        <w:div w:id="1533108234">
          <w:marLeft w:val="640"/>
          <w:marRight w:val="0"/>
          <w:marTop w:val="0"/>
          <w:marBottom w:val="0"/>
          <w:divBdr>
            <w:top w:val="none" w:sz="0" w:space="0" w:color="auto"/>
            <w:left w:val="none" w:sz="0" w:space="0" w:color="auto"/>
            <w:bottom w:val="none" w:sz="0" w:space="0" w:color="auto"/>
            <w:right w:val="none" w:sz="0" w:space="0" w:color="auto"/>
          </w:divBdr>
        </w:div>
        <w:div w:id="344987561">
          <w:marLeft w:val="640"/>
          <w:marRight w:val="0"/>
          <w:marTop w:val="0"/>
          <w:marBottom w:val="0"/>
          <w:divBdr>
            <w:top w:val="none" w:sz="0" w:space="0" w:color="auto"/>
            <w:left w:val="none" w:sz="0" w:space="0" w:color="auto"/>
            <w:bottom w:val="none" w:sz="0" w:space="0" w:color="auto"/>
            <w:right w:val="none" w:sz="0" w:space="0" w:color="auto"/>
          </w:divBdr>
        </w:div>
        <w:div w:id="836964836">
          <w:marLeft w:val="640"/>
          <w:marRight w:val="0"/>
          <w:marTop w:val="0"/>
          <w:marBottom w:val="0"/>
          <w:divBdr>
            <w:top w:val="none" w:sz="0" w:space="0" w:color="auto"/>
            <w:left w:val="none" w:sz="0" w:space="0" w:color="auto"/>
            <w:bottom w:val="none" w:sz="0" w:space="0" w:color="auto"/>
            <w:right w:val="none" w:sz="0" w:space="0" w:color="auto"/>
          </w:divBdr>
        </w:div>
        <w:div w:id="1466585873">
          <w:marLeft w:val="640"/>
          <w:marRight w:val="0"/>
          <w:marTop w:val="0"/>
          <w:marBottom w:val="0"/>
          <w:divBdr>
            <w:top w:val="none" w:sz="0" w:space="0" w:color="auto"/>
            <w:left w:val="none" w:sz="0" w:space="0" w:color="auto"/>
            <w:bottom w:val="none" w:sz="0" w:space="0" w:color="auto"/>
            <w:right w:val="none" w:sz="0" w:space="0" w:color="auto"/>
          </w:divBdr>
        </w:div>
        <w:div w:id="1362975976">
          <w:marLeft w:val="640"/>
          <w:marRight w:val="0"/>
          <w:marTop w:val="0"/>
          <w:marBottom w:val="0"/>
          <w:divBdr>
            <w:top w:val="none" w:sz="0" w:space="0" w:color="auto"/>
            <w:left w:val="none" w:sz="0" w:space="0" w:color="auto"/>
            <w:bottom w:val="none" w:sz="0" w:space="0" w:color="auto"/>
            <w:right w:val="none" w:sz="0" w:space="0" w:color="auto"/>
          </w:divBdr>
        </w:div>
        <w:div w:id="1298990808">
          <w:marLeft w:val="640"/>
          <w:marRight w:val="0"/>
          <w:marTop w:val="0"/>
          <w:marBottom w:val="0"/>
          <w:divBdr>
            <w:top w:val="none" w:sz="0" w:space="0" w:color="auto"/>
            <w:left w:val="none" w:sz="0" w:space="0" w:color="auto"/>
            <w:bottom w:val="none" w:sz="0" w:space="0" w:color="auto"/>
            <w:right w:val="none" w:sz="0" w:space="0" w:color="auto"/>
          </w:divBdr>
        </w:div>
        <w:div w:id="206651584">
          <w:marLeft w:val="640"/>
          <w:marRight w:val="0"/>
          <w:marTop w:val="0"/>
          <w:marBottom w:val="0"/>
          <w:divBdr>
            <w:top w:val="none" w:sz="0" w:space="0" w:color="auto"/>
            <w:left w:val="none" w:sz="0" w:space="0" w:color="auto"/>
            <w:bottom w:val="none" w:sz="0" w:space="0" w:color="auto"/>
            <w:right w:val="none" w:sz="0" w:space="0" w:color="auto"/>
          </w:divBdr>
        </w:div>
        <w:div w:id="291138387">
          <w:marLeft w:val="640"/>
          <w:marRight w:val="0"/>
          <w:marTop w:val="0"/>
          <w:marBottom w:val="0"/>
          <w:divBdr>
            <w:top w:val="none" w:sz="0" w:space="0" w:color="auto"/>
            <w:left w:val="none" w:sz="0" w:space="0" w:color="auto"/>
            <w:bottom w:val="none" w:sz="0" w:space="0" w:color="auto"/>
            <w:right w:val="none" w:sz="0" w:space="0" w:color="auto"/>
          </w:divBdr>
        </w:div>
        <w:div w:id="157893547">
          <w:marLeft w:val="640"/>
          <w:marRight w:val="0"/>
          <w:marTop w:val="0"/>
          <w:marBottom w:val="0"/>
          <w:divBdr>
            <w:top w:val="none" w:sz="0" w:space="0" w:color="auto"/>
            <w:left w:val="none" w:sz="0" w:space="0" w:color="auto"/>
            <w:bottom w:val="none" w:sz="0" w:space="0" w:color="auto"/>
            <w:right w:val="none" w:sz="0" w:space="0" w:color="auto"/>
          </w:divBdr>
        </w:div>
        <w:div w:id="456336046">
          <w:marLeft w:val="640"/>
          <w:marRight w:val="0"/>
          <w:marTop w:val="0"/>
          <w:marBottom w:val="0"/>
          <w:divBdr>
            <w:top w:val="none" w:sz="0" w:space="0" w:color="auto"/>
            <w:left w:val="none" w:sz="0" w:space="0" w:color="auto"/>
            <w:bottom w:val="none" w:sz="0" w:space="0" w:color="auto"/>
            <w:right w:val="none" w:sz="0" w:space="0" w:color="auto"/>
          </w:divBdr>
        </w:div>
        <w:div w:id="176120706">
          <w:marLeft w:val="640"/>
          <w:marRight w:val="0"/>
          <w:marTop w:val="0"/>
          <w:marBottom w:val="0"/>
          <w:divBdr>
            <w:top w:val="none" w:sz="0" w:space="0" w:color="auto"/>
            <w:left w:val="none" w:sz="0" w:space="0" w:color="auto"/>
            <w:bottom w:val="none" w:sz="0" w:space="0" w:color="auto"/>
            <w:right w:val="none" w:sz="0" w:space="0" w:color="auto"/>
          </w:divBdr>
        </w:div>
        <w:div w:id="129058499">
          <w:marLeft w:val="640"/>
          <w:marRight w:val="0"/>
          <w:marTop w:val="0"/>
          <w:marBottom w:val="0"/>
          <w:divBdr>
            <w:top w:val="none" w:sz="0" w:space="0" w:color="auto"/>
            <w:left w:val="none" w:sz="0" w:space="0" w:color="auto"/>
            <w:bottom w:val="none" w:sz="0" w:space="0" w:color="auto"/>
            <w:right w:val="none" w:sz="0" w:space="0" w:color="auto"/>
          </w:divBdr>
        </w:div>
        <w:div w:id="1248854066">
          <w:marLeft w:val="640"/>
          <w:marRight w:val="0"/>
          <w:marTop w:val="0"/>
          <w:marBottom w:val="0"/>
          <w:divBdr>
            <w:top w:val="none" w:sz="0" w:space="0" w:color="auto"/>
            <w:left w:val="none" w:sz="0" w:space="0" w:color="auto"/>
            <w:bottom w:val="none" w:sz="0" w:space="0" w:color="auto"/>
            <w:right w:val="none" w:sz="0" w:space="0" w:color="auto"/>
          </w:divBdr>
        </w:div>
        <w:div w:id="345834694">
          <w:marLeft w:val="640"/>
          <w:marRight w:val="0"/>
          <w:marTop w:val="0"/>
          <w:marBottom w:val="0"/>
          <w:divBdr>
            <w:top w:val="none" w:sz="0" w:space="0" w:color="auto"/>
            <w:left w:val="none" w:sz="0" w:space="0" w:color="auto"/>
            <w:bottom w:val="none" w:sz="0" w:space="0" w:color="auto"/>
            <w:right w:val="none" w:sz="0" w:space="0" w:color="auto"/>
          </w:divBdr>
        </w:div>
        <w:div w:id="719019419">
          <w:marLeft w:val="640"/>
          <w:marRight w:val="0"/>
          <w:marTop w:val="0"/>
          <w:marBottom w:val="0"/>
          <w:divBdr>
            <w:top w:val="none" w:sz="0" w:space="0" w:color="auto"/>
            <w:left w:val="none" w:sz="0" w:space="0" w:color="auto"/>
            <w:bottom w:val="none" w:sz="0" w:space="0" w:color="auto"/>
            <w:right w:val="none" w:sz="0" w:space="0" w:color="auto"/>
          </w:divBdr>
        </w:div>
        <w:div w:id="871848311">
          <w:marLeft w:val="640"/>
          <w:marRight w:val="0"/>
          <w:marTop w:val="0"/>
          <w:marBottom w:val="0"/>
          <w:divBdr>
            <w:top w:val="none" w:sz="0" w:space="0" w:color="auto"/>
            <w:left w:val="none" w:sz="0" w:space="0" w:color="auto"/>
            <w:bottom w:val="none" w:sz="0" w:space="0" w:color="auto"/>
            <w:right w:val="none" w:sz="0" w:space="0" w:color="auto"/>
          </w:divBdr>
        </w:div>
        <w:div w:id="1601520871">
          <w:marLeft w:val="640"/>
          <w:marRight w:val="0"/>
          <w:marTop w:val="0"/>
          <w:marBottom w:val="0"/>
          <w:divBdr>
            <w:top w:val="none" w:sz="0" w:space="0" w:color="auto"/>
            <w:left w:val="none" w:sz="0" w:space="0" w:color="auto"/>
            <w:bottom w:val="none" w:sz="0" w:space="0" w:color="auto"/>
            <w:right w:val="none" w:sz="0" w:space="0" w:color="auto"/>
          </w:divBdr>
        </w:div>
        <w:div w:id="1813905873">
          <w:marLeft w:val="640"/>
          <w:marRight w:val="0"/>
          <w:marTop w:val="0"/>
          <w:marBottom w:val="0"/>
          <w:divBdr>
            <w:top w:val="none" w:sz="0" w:space="0" w:color="auto"/>
            <w:left w:val="none" w:sz="0" w:space="0" w:color="auto"/>
            <w:bottom w:val="none" w:sz="0" w:space="0" w:color="auto"/>
            <w:right w:val="none" w:sz="0" w:space="0" w:color="auto"/>
          </w:divBdr>
        </w:div>
        <w:div w:id="778598190">
          <w:marLeft w:val="640"/>
          <w:marRight w:val="0"/>
          <w:marTop w:val="0"/>
          <w:marBottom w:val="0"/>
          <w:divBdr>
            <w:top w:val="none" w:sz="0" w:space="0" w:color="auto"/>
            <w:left w:val="none" w:sz="0" w:space="0" w:color="auto"/>
            <w:bottom w:val="none" w:sz="0" w:space="0" w:color="auto"/>
            <w:right w:val="none" w:sz="0" w:space="0" w:color="auto"/>
          </w:divBdr>
        </w:div>
        <w:div w:id="955140214">
          <w:marLeft w:val="640"/>
          <w:marRight w:val="0"/>
          <w:marTop w:val="0"/>
          <w:marBottom w:val="0"/>
          <w:divBdr>
            <w:top w:val="none" w:sz="0" w:space="0" w:color="auto"/>
            <w:left w:val="none" w:sz="0" w:space="0" w:color="auto"/>
            <w:bottom w:val="none" w:sz="0" w:space="0" w:color="auto"/>
            <w:right w:val="none" w:sz="0" w:space="0" w:color="auto"/>
          </w:divBdr>
        </w:div>
        <w:div w:id="115954764">
          <w:marLeft w:val="640"/>
          <w:marRight w:val="0"/>
          <w:marTop w:val="0"/>
          <w:marBottom w:val="0"/>
          <w:divBdr>
            <w:top w:val="none" w:sz="0" w:space="0" w:color="auto"/>
            <w:left w:val="none" w:sz="0" w:space="0" w:color="auto"/>
            <w:bottom w:val="none" w:sz="0" w:space="0" w:color="auto"/>
            <w:right w:val="none" w:sz="0" w:space="0" w:color="auto"/>
          </w:divBdr>
        </w:div>
        <w:div w:id="2045515762">
          <w:marLeft w:val="640"/>
          <w:marRight w:val="0"/>
          <w:marTop w:val="0"/>
          <w:marBottom w:val="0"/>
          <w:divBdr>
            <w:top w:val="none" w:sz="0" w:space="0" w:color="auto"/>
            <w:left w:val="none" w:sz="0" w:space="0" w:color="auto"/>
            <w:bottom w:val="none" w:sz="0" w:space="0" w:color="auto"/>
            <w:right w:val="none" w:sz="0" w:space="0" w:color="auto"/>
          </w:divBdr>
        </w:div>
        <w:div w:id="742484542">
          <w:marLeft w:val="640"/>
          <w:marRight w:val="0"/>
          <w:marTop w:val="0"/>
          <w:marBottom w:val="0"/>
          <w:divBdr>
            <w:top w:val="none" w:sz="0" w:space="0" w:color="auto"/>
            <w:left w:val="none" w:sz="0" w:space="0" w:color="auto"/>
            <w:bottom w:val="none" w:sz="0" w:space="0" w:color="auto"/>
            <w:right w:val="none" w:sz="0" w:space="0" w:color="auto"/>
          </w:divBdr>
        </w:div>
        <w:div w:id="1985741493">
          <w:marLeft w:val="640"/>
          <w:marRight w:val="0"/>
          <w:marTop w:val="0"/>
          <w:marBottom w:val="0"/>
          <w:divBdr>
            <w:top w:val="none" w:sz="0" w:space="0" w:color="auto"/>
            <w:left w:val="none" w:sz="0" w:space="0" w:color="auto"/>
            <w:bottom w:val="none" w:sz="0" w:space="0" w:color="auto"/>
            <w:right w:val="none" w:sz="0" w:space="0" w:color="auto"/>
          </w:divBdr>
        </w:div>
        <w:div w:id="1368020264">
          <w:marLeft w:val="640"/>
          <w:marRight w:val="0"/>
          <w:marTop w:val="0"/>
          <w:marBottom w:val="0"/>
          <w:divBdr>
            <w:top w:val="none" w:sz="0" w:space="0" w:color="auto"/>
            <w:left w:val="none" w:sz="0" w:space="0" w:color="auto"/>
            <w:bottom w:val="none" w:sz="0" w:space="0" w:color="auto"/>
            <w:right w:val="none" w:sz="0" w:space="0" w:color="auto"/>
          </w:divBdr>
        </w:div>
        <w:div w:id="234097807">
          <w:marLeft w:val="640"/>
          <w:marRight w:val="0"/>
          <w:marTop w:val="0"/>
          <w:marBottom w:val="0"/>
          <w:divBdr>
            <w:top w:val="none" w:sz="0" w:space="0" w:color="auto"/>
            <w:left w:val="none" w:sz="0" w:space="0" w:color="auto"/>
            <w:bottom w:val="none" w:sz="0" w:space="0" w:color="auto"/>
            <w:right w:val="none" w:sz="0" w:space="0" w:color="auto"/>
          </w:divBdr>
        </w:div>
        <w:div w:id="1683781409">
          <w:marLeft w:val="640"/>
          <w:marRight w:val="0"/>
          <w:marTop w:val="0"/>
          <w:marBottom w:val="0"/>
          <w:divBdr>
            <w:top w:val="none" w:sz="0" w:space="0" w:color="auto"/>
            <w:left w:val="none" w:sz="0" w:space="0" w:color="auto"/>
            <w:bottom w:val="none" w:sz="0" w:space="0" w:color="auto"/>
            <w:right w:val="none" w:sz="0" w:space="0" w:color="auto"/>
          </w:divBdr>
        </w:div>
        <w:div w:id="1197082209">
          <w:marLeft w:val="640"/>
          <w:marRight w:val="0"/>
          <w:marTop w:val="0"/>
          <w:marBottom w:val="0"/>
          <w:divBdr>
            <w:top w:val="none" w:sz="0" w:space="0" w:color="auto"/>
            <w:left w:val="none" w:sz="0" w:space="0" w:color="auto"/>
            <w:bottom w:val="none" w:sz="0" w:space="0" w:color="auto"/>
            <w:right w:val="none" w:sz="0" w:space="0" w:color="auto"/>
          </w:divBdr>
        </w:div>
        <w:div w:id="1161695308">
          <w:marLeft w:val="640"/>
          <w:marRight w:val="0"/>
          <w:marTop w:val="0"/>
          <w:marBottom w:val="0"/>
          <w:divBdr>
            <w:top w:val="none" w:sz="0" w:space="0" w:color="auto"/>
            <w:left w:val="none" w:sz="0" w:space="0" w:color="auto"/>
            <w:bottom w:val="none" w:sz="0" w:space="0" w:color="auto"/>
            <w:right w:val="none" w:sz="0" w:space="0" w:color="auto"/>
          </w:divBdr>
        </w:div>
        <w:div w:id="1258515881">
          <w:marLeft w:val="640"/>
          <w:marRight w:val="0"/>
          <w:marTop w:val="0"/>
          <w:marBottom w:val="0"/>
          <w:divBdr>
            <w:top w:val="none" w:sz="0" w:space="0" w:color="auto"/>
            <w:left w:val="none" w:sz="0" w:space="0" w:color="auto"/>
            <w:bottom w:val="none" w:sz="0" w:space="0" w:color="auto"/>
            <w:right w:val="none" w:sz="0" w:space="0" w:color="auto"/>
          </w:divBdr>
        </w:div>
        <w:div w:id="513812386">
          <w:marLeft w:val="640"/>
          <w:marRight w:val="0"/>
          <w:marTop w:val="0"/>
          <w:marBottom w:val="0"/>
          <w:divBdr>
            <w:top w:val="none" w:sz="0" w:space="0" w:color="auto"/>
            <w:left w:val="none" w:sz="0" w:space="0" w:color="auto"/>
            <w:bottom w:val="none" w:sz="0" w:space="0" w:color="auto"/>
            <w:right w:val="none" w:sz="0" w:space="0" w:color="auto"/>
          </w:divBdr>
        </w:div>
        <w:div w:id="11883049">
          <w:marLeft w:val="640"/>
          <w:marRight w:val="0"/>
          <w:marTop w:val="0"/>
          <w:marBottom w:val="0"/>
          <w:divBdr>
            <w:top w:val="none" w:sz="0" w:space="0" w:color="auto"/>
            <w:left w:val="none" w:sz="0" w:space="0" w:color="auto"/>
            <w:bottom w:val="none" w:sz="0" w:space="0" w:color="auto"/>
            <w:right w:val="none" w:sz="0" w:space="0" w:color="auto"/>
          </w:divBdr>
        </w:div>
        <w:div w:id="2435451">
          <w:marLeft w:val="640"/>
          <w:marRight w:val="0"/>
          <w:marTop w:val="0"/>
          <w:marBottom w:val="0"/>
          <w:divBdr>
            <w:top w:val="none" w:sz="0" w:space="0" w:color="auto"/>
            <w:left w:val="none" w:sz="0" w:space="0" w:color="auto"/>
            <w:bottom w:val="none" w:sz="0" w:space="0" w:color="auto"/>
            <w:right w:val="none" w:sz="0" w:space="0" w:color="auto"/>
          </w:divBdr>
        </w:div>
        <w:div w:id="1484816125">
          <w:marLeft w:val="640"/>
          <w:marRight w:val="0"/>
          <w:marTop w:val="0"/>
          <w:marBottom w:val="0"/>
          <w:divBdr>
            <w:top w:val="none" w:sz="0" w:space="0" w:color="auto"/>
            <w:left w:val="none" w:sz="0" w:space="0" w:color="auto"/>
            <w:bottom w:val="none" w:sz="0" w:space="0" w:color="auto"/>
            <w:right w:val="none" w:sz="0" w:space="0" w:color="auto"/>
          </w:divBdr>
        </w:div>
        <w:div w:id="1753308293">
          <w:marLeft w:val="640"/>
          <w:marRight w:val="0"/>
          <w:marTop w:val="0"/>
          <w:marBottom w:val="0"/>
          <w:divBdr>
            <w:top w:val="none" w:sz="0" w:space="0" w:color="auto"/>
            <w:left w:val="none" w:sz="0" w:space="0" w:color="auto"/>
            <w:bottom w:val="none" w:sz="0" w:space="0" w:color="auto"/>
            <w:right w:val="none" w:sz="0" w:space="0" w:color="auto"/>
          </w:divBdr>
        </w:div>
        <w:div w:id="152181063">
          <w:marLeft w:val="640"/>
          <w:marRight w:val="0"/>
          <w:marTop w:val="0"/>
          <w:marBottom w:val="0"/>
          <w:divBdr>
            <w:top w:val="none" w:sz="0" w:space="0" w:color="auto"/>
            <w:left w:val="none" w:sz="0" w:space="0" w:color="auto"/>
            <w:bottom w:val="none" w:sz="0" w:space="0" w:color="auto"/>
            <w:right w:val="none" w:sz="0" w:space="0" w:color="auto"/>
          </w:divBdr>
        </w:div>
        <w:div w:id="1256472408">
          <w:marLeft w:val="640"/>
          <w:marRight w:val="0"/>
          <w:marTop w:val="0"/>
          <w:marBottom w:val="0"/>
          <w:divBdr>
            <w:top w:val="none" w:sz="0" w:space="0" w:color="auto"/>
            <w:left w:val="none" w:sz="0" w:space="0" w:color="auto"/>
            <w:bottom w:val="none" w:sz="0" w:space="0" w:color="auto"/>
            <w:right w:val="none" w:sz="0" w:space="0" w:color="auto"/>
          </w:divBdr>
        </w:div>
        <w:div w:id="555505965">
          <w:marLeft w:val="640"/>
          <w:marRight w:val="0"/>
          <w:marTop w:val="0"/>
          <w:marBottom w:val="0"/>
          <w:divBdr>
            <w:top w:val="none" w:sz="0" w:space="0" w:color="auto"/>
            <w:left w:val="none" w:sz="0" w:space="0" w:color="auto"/>
            <w:bottom w:val="none" w:sz="0" w:space="0" w:color="auto"/>
            <w:right w:val="none" w:sz="0" w:space="0" w:color="auto"/>
          </w:divBdr>
        </w:div>
        <w:div w:id="926157668">
          <w:marLeft w:val="640"/>
          <w:marRight w:val="0"/>
          <w:marTop w:val="0"/>
          <w:marBottom w:val="0"/>
          <w:divBdr>
            <w:top w:val="none" w:sz="0" w:space="0" w:color="auto"/>
            <w:left w:val="none" w:sz="0" w:space="0" w:color="auto"/>
            <w:bottom w:val="none" w:sz="0" w:space="0" w:color="auto"/>
            <w:right w:val="none" w:sz="0" w:space="0" w:color="auto"/>
          </w:divBdr>
        </w:div>
        <w:div w:id="333344847">
          <w:marLeft w:val="640"/>
          <w:marRight w:val="0"/>
          <w:marTop w:val="0"/>
          <w:marBottom w:val="0"/>
          <w:divBdr>
            <w:top w:val="none" w:sz="0" w:space="0" w:color="auto"/>
            <w:left w:val="none" w:sz="0" w:space="0" w:color="auto"/>
            <w:bottom w:val="none" w:sz="0" w:space="0" w:color="auto"/>
            <w:right w:val="none" w:sz="0" w:space="0" w:color="auto"/>
          </w:divBdr>
        </w:div>
        <w:div w:id="521673332">
          <w:marLeft w:val="640"/>
          <w:marRight w:val="0"/>
          <w:marTop w:val="0"/>
          <w:marBottom w:val="0"/>
          <w:divBdr>
            <w:top w:val="none" w:sz="0" w:space="0" w:color="auto"/>
            <w:left w:val="none" w:sz="0" w:space="0" w:color="auto"/>
            <w:bottom w:val="none" w:sz="0" w:space="0" w:color="auto"/>
            <w:right w:val="none" w:sz="0" w:space="0" w:color="auto"/>
          </w:divBdr>
        </w:div>
        <w:div w:id="1743092889">
          <w:marLeft w:val="640"/>
          <w:marRight w:val="0"/>
          <w:marTop w:val="0"/>
          <w:marBottom w:val="0"/>
          <w:divBdr>
            <w:top w:val="none" w:sz="0" w:space="0" w:color="auto"/>
            <w:left w:val="none" w:sz="0" w:space="0" w:color="auto"/>
            <w:bottom w:val="none" w:sz="0" w:space="0" w:color="auto"/>
            <w:right w:val="none" w:sz="0" w:space="0" w:color="auto"/>
          </w:divBdr>
        </w:div>
        <w:div w:id="807236660">
          <w:marLeft w:val="640"/>
          <w:marRight w:val="0"/>
          <w:marTop w:val="0"/>
          <w:marBottom w:val="0"/>
          <w:divBdr>
            <w:top w:val="none" w:sz="0" w:space="0" w:color="auto"/>
            <w:left w:val="none" w:sz="0" w:space="0" w:color="auto"/>
            <w:bottom w:val="none" w:sz="0" w:space="0" w:color="auto"/>
            <w:right w:val="none" w:sz="0" w:space="0" w:color="auto"/>
          </w:divBdr>
        </w:div>
        <w:div w:id="722220531">
          <w:marLeft w:val="640"/>
          <w:marRight w:val="0"/>
          <w:marTop w:val="0"/>
          <w:marBottom w:val="0"/>
          <w:divBdr>
            <w:top w:val="none" w:sz="0" w:space="0" w:color="auto"/>
            <w:left w:val="none" w:sz="0" w:space="0" w:color="auto"/>
            <w:bottom w:val="none" w:sz="0" w:space="0" w:color="auto"/>
            <w:right w:val="none" w:sz="0" w:space="0" w:color="auto"/>
          </w:divBdr>
        </w:div>
        <w:div w:id="1044326776">
          <w:marLeft w:val="640"/>
          <w:marRight w:val="0"/>
          <w:marTop w:val="0"/>
          <w:marBottom w:val="0"/>
          <w:divBdr>
            <w:top w:val="none" w:sz="0" w:space="0" w:color="auto"/>
            <w:left w:val="none" w:sz="0" w:space="0" w:color="auto"/>
            <w:bottom w:val="none" w:sz="0" w:space="0" w:color="auto"/>
            <w:right w:val="none" w:sz="0" w:space="0" w:color="auto"/>
          </w:divBdr>
        </w:div>
        <w:div w:id="96486773">
          <w:marLeft w:val="640"/>
          <w:marRight w:val="0"/>
          <w:marTop w:val="0"/>
          <w:marBottom w:val="0"/>
          <w:divBdr>
            <w:top w:val="none" w:sz="0" w:space="0" w:color="auto"/>
            <w:left w:val="none" w:sz="0" w:space="0" w:color="auto"/>
            <w:bottom w:val="none" w:sz="0" w:space="0" w:color="auto"/>
            <w:right w:val="none" w:sz="0" w:space="0" w:color="auto"/>
          </w:divBdr>
        </w:div>
        <w:div w:id="851842751">
          <w:marLeft w:val="640"/>
          <w:marRight w:val="0"/>
          <w:marTop w:val="0"/>
          <w:marBottom w:val="0"/>
          <w:divBdr>
            <w:top w:val="none" w:sz="0" w:space="0" w:color="auto"/>
            <w:left w:val="none" w:sz="0" w:space="0" w:color="auto"/>
            <w:bottom w:val="none" w:sz="0" w:space="0" w:color="auto"/>
            <w:right w:val="none" w:sz="0" w:space="0" w:color="auto"/>
          </w:divBdr>
        </w:div>
        <w:div w:id="1006440934">
          <w:marLeft w:val="640"/>
          <w:marRight w:val="0"/>
          <w:marTop w:val="0"/>
          <w:marBottom w:val="0"/>
          <w:divBdr>
            <w:top w:val="none" w:sz="0" w:space="0" w:color="auto"/>
            <w:left w:val="none" w:sz="0" w:space="0" w:color="auto"/>
            <w:bottom w:val="none" w:sz="0" w:space="0" w:color="auto"/>
            <w:right w:val="none" w:sz="0" w:space="0" w:color="auto"/>
          </w:divBdr>
        </w:div>
        <w:div w:id="559485613">
          <w:marLeft w:val="640"/>
          <w:marRight w:val="0"/>
          <w:marTop w:val="0"/>
          <w:marBottom w:val="0"/>
          <w:divBdr>
            <w:top w:val="none" w:sz="0" w:space="0" w:color="auto"/>
            <w:left w:val="none" w:sz="0" w:space="0" w:color="auto"/>
            <w:bottom w:val="none" w:sz="0" w:space="0" w:color="auto"/>
            <w:right w:val="none" w:sz="0" w:space="0" w:color="auto"/>
          </w:divBdr>
        </w:div>
        <w:div w:id="1910191691">
          <w:marLeft w:val="640"/>
          <w:marRight w:val="0"/>
          <w:marTop w:val="0"/>
          <w:marBottom w:val="0"/>
          <w:divBdr>
            <w:top w:val="none" w:sz="0" w:space="0" w:color="auto"/>
            <w:left w:val="none" w:sz="0" w:space="0" w:color="auto"/>
            <w:bottom w:val="none" w:sz="0" w:space="0" w:color="auto"/>
            <w:right w:val="none" w:sz="0" w:space="0" w:color="auto"/>
          </w:divBdr>
        </w:div>
        <w:div w:id="1725448179">
          <w:marLeft w:val="640"/>
          <w:marRight w:val="0"/>
          <w:marTop w:val="0"/>
          <w:marBottom w:val="0"/>
          <w:divBdr>
            <w:top w:val="none" w:sz="0" w:space="0" w:color="auto"/>
            <w:left w:val="none" w:sz="0" w:space="0" w:color="auto"/>
            <w:bottom w:val="none" w:sz="0" w:space="0" w:color="auto"/>
            <w:right w:val="none" w:sz="0" w:space="0" w:color="auto"/>
          </w:divBdr>
        </w:div>
      </w:divsChild>
    </w:div>
    <w:div w:id="1822194512">
      <w:bodyDiv w:val="1"/>
      <w:marLeft w:val="0"/>
      <w:marRight w:val="0"/>
      <w:marTop w:val="0"/>
      <w:marBottom w:val="0"/>
      <w:divBdr>
        <w:top w:val="none" w:sz="0" w:space="0" w:color="auto"/>
        <w:left w:val="none" w:sz="0" w:space="0" w:color="auto"/>
        <w:bottom w:val="none" w:sz="0" w:space="0" w:color="auto"/>
        <w:right w:val="none" w:sz="0" w:space="0" w:color="auto"/>
      </w:divBdr>
      <w:divsChild>
        <w:div w:id="1563523958">
          <w:marLeft w:val="640"/>
          <w:marRight w:val="0"/>
          <w:marTop w:val="0"/>
          <w:marBottom w:val="0"/>
          <w:divBdr>
            <w:top w:val="none" w:sz="0" w:space="0" w:color="auto"/>
            <w:left w:val="none" w:sz="0" w:space="0" w:color="auto"/>
            <w:bottom w:val="none" w:sz="0" w:space="0" w:color="auto"/>
            <w:right w:val="none" w:sz="0" w:space="0" w:color="auto"/>
          </w:divBdr>
        </w:div>
        <w:div w:id="476186205">
          <w:marLeft w:val="640"/>
          <w:marRight w:val="0"/>
          <w:marTop w:val="0"/>
          <w:marBottom w:val="0"/>
          <w:divBdr>
            <w:top w:val="none" w:sz="0" w:space="0" w:color="auto"/>
            <w:left w:val="none" w:sz="0" w:space="0" w:color="auto"/>
            <w:bottom w:val="none" w:sz="0" w:space="0" w:color="auto"/>
            <w:right w:val="none" w:sz="0" w:space="0" w:color="auto"/>
          </w:divBdr>
        </w:div>
        <w:div w:id="773405688">
          <w:marLeft w:val="640"/>
          <w:marRight w:val="0"/>
          <w:marTop w:val="0"/>
          <w:marBottom w:val="0"/>
          <w:divBdr>
            <w:top w:val="none" w:sz="0" w:space="0" w:color="auto"/>
            <w:left w:val="none" w:sz="0" w:space="0" w:color="auto"/>
            <w:bottom w:val="none" w:sz="0" w:space="0" w:color="auto"/>
            <w:right w:val="none" w:sz="0" w:space="0" w:color="auto"/>
          </w:divBdr>
        </w:div>
        <w:div w:id="892042137">
          <w:marLeft w:val="640"/>
          <w:marRight w:val="0"/>
          <w:marTop w:val="0"/>
          <w:marBottom w:val="0"/>
          <w:divBdr>
            <w:top w:val="none" w:sz="0" w:space="0" w:color="auto"/>
            <w:left w:val="none" w:sz="0" w:space="0" w:color="auto"/>
            <w:bottom w:val="none" w:sz="0" w:space="0" w:color="auto"/>
            <w:right w:val="none" w:sz="0" w:space="0" w:color="auto"/>
          </w:divBdr>
        </w:div>
        <w:div w:id="1390766690">
          <w:marLeft w:val="640"/>
          <w:marRight w:val="0"/>
          <w:marTop w:val="0"/>
          <w:marBottom w:val="0"/>
          <w:divBdr>
            <w:top w:val="none" w:sz="0" w:space="0" w:color="auto"/>
            <w:left w:val="none" w:sz="0" w:space="0" w:color="auto"/>
            <w:bottom w:val="none" w:sz="0" w:space="0" w:color="auto"/>
            <w:right w:val="none" w:sz="0" w:space="0" w:color="auto"/>
          </w:divBdr>
        </w:div>
        <w:div w:id="1717965681">
          <w:marLeft w:val="640"/>
          <w:marRight w:val="0"/>
          <w:marTop w:val="0"/>
          <w:marBottom w:val="0"/>
          <w:divBdr>
            <w:top w:val="none" w:sz="0" w:space="0" w:color="auto"/>
            <w:left w:val="none" w:sz="0" w:space="0" w:color="auto"/>
            <w:bottom w:val="none" w:sz="0" w:space="0" w:color="auto"/>
            <w:right w:val="none" w:sz="0" w:space="0" w:color="auto"/>
          </w:divBdr>
        </w:div>
        <w:div w:id="1706325167">
          <w:marLeft w:val="640"/>
          <w:marRight w:val="0"/>
          <w:marTop w:val="0"/>
          <w:marBottom w:val="0"/>
          <w:divBdr>
            <w:top w:val="none" w:sz="0" w:space="0" w:color="auto"/>
            <w:left w:val="none" w:sz="0" w:space="0" w:color="auto"/>
            <w:bottom w:val="none" w:sz="0" w:space="0" w:color="auto"/>
            <w:right w:val="none" w:sz="0" w:space="0" w:color="auto"/>
          </w:divBdr>
        </w:div>
        <w:div w:id="80103812">
          <w:marLeft w:val="640"/>
          <w:marRight w:val="0"/>
          <w:marTop w:val="0"/>
          <w:marBottom w:val="0"/>
          <w:divBdr>
            <w:top w:val="none" w:sz="0" w:space="0" w:color="auto"/>
            <w:left w:val="none" w:sz="0" w:space="0" w:color="auto"/>
            <w:bottom w:val="none" w:sz="0" w:space="0" w:color="auto"/>
            <w:right w:val="none" w:sz="0" w:space="0" w:color="auto"/>
          </w:divBdr>
        </w:div>
        <w:div w:id="1898667428">
          <w:marLeft w:val="640"/>
          <w:marRight w:val="0"/>
          <w:marTop w:val="0"/>
          <w:marBottom w:val="0"/>
          <w:divBdr>
            <w:top w:val="none" w:sz="0" w:space="0" w:color="auto"/>
            <w:left w:val="none" w:sz="0" w:space="0" w:color="auto"/>
            <w:bottom w:val="none" w:sz="0" w:space="0" w:color="auto"/>
            <w:right w:val="none" w:sz="0" w:space="0" w:color="auto"/>
          </w:divBdr>
        </w:div>
        <w:div w:id="2003729005">
          <w:marLeft w:val="640"/>
          <w:marRight w:val="0"/>
          <w:marTop w:val="0"/>
          <w:marBottom w:val="0"/>
          <w:divBdr>
            <w:top w:val="none" w:sz="0" w:space="0" w:color="auto"/>
            <w:left w:val="none" w:sz="0" w:space="0" w:color="auto"/>
            <w:bottom w:val="none" w:sz="0" w:space="0" w:color="auto"/>
            <w:right w:val="none" w:sz="0" w:space="0" w:color="auto"/>
          </w:divBdr>
        </w:div>
        <w:div w:id="1163397832">
          <w:marLeft w:val="640"/>
          <w:marRight w:val="0"/>
          <w:marTop w:val="0"/>
          <w:marBottom w:val="0"/>
          <w:divBdr>
            <w:top w:val="none" w:sz="0" w:space="0" w:color="auto"/>
            <w:left w:val="none" w:sz="0" w:space="0" w:color="auto"/>
            <w:bottom w:val="none" w:sz="0" w:space="0" w:color="auto"/>
            <w:right w:val="none" w:sz="0" w:space="0" w:color="auto"/>
          </w:divBdr>
        </w:div>
        <w:div w:id="625936282">
          <w:marLeft w:val="640"/>
          <w:marRight w:val="0"/>
          <w:marTop w:val="0"/>
          <w:marBottom w:val="0"/>
          <w:divBdr>
            <w:top w:val="none" w:sz="0" w:space="0" w:color="auto"/>
            <w:left w:val="none" w:sz="0" w:space="0" w:color="auto"/>
            <w:bottom w:val="none" w:sz="0" w:space="0" w:color="auto"/>
            <w:right w:val="none" w:sz="0" w:space="0" w:color="auto"/>
          </w:divBdr>
        </w:div>
        <w:div w:id="849567369">
          <w:marLeft w:val="640"/>
          <w:marRight w:val="0"/>
          <w:marTop w:val="0"/>
          <w:marBottom w:val="0"/>
          <w:divBdr>
            <w:top w:val="none" w:sz="0" w:space="0" w:color="auto"/>
            <w:left w:val="none" w:sz="0" w:space="0" w:color="auto"/>
            <w:bottom w:val="none" w:sz="0" w:space="0" w:color="auto"/>
            <w:right w:val="none" w:sz="0" w:space="0" w:color="auto"/>
          </w:divBdr>
        </w:div>
        <w:div w:id="1396245502">
          <w:marLeft w:val="640"/>
          <w:marRight w:val="0"/>
          <w:marTop w:val="0"/>
          <w:marBottom w:val="0"/>
          <w:divBdr>
            <w:top w:val="none" w:sz="0" w:space="0" w:color="auto"/>
            <w:left w:val="none" w:sz="0" w:space="0" w:color="auto"/>
            <w:bottom w:val="none" w:sz="0" w:space="0" w:color="auto"/>
            <w:right w:val="none" w:sz="0" w:space="0" w:color="auto"/>
          </w:divBdr>
        </w:div>
        <w:div w:id="744183790">
          <w:marLeft w:val="640"/>
          <w:marRight w:val="0"/>
          <w:marTop w:val="0"/>
          <w:marBottom w:val="0"/>
          <w:divBdr>
            <w:top w:val="none" w:sz="0" w:space="0" w:color="auto"/>
            <w:left w:val="none" w:sz="0" w:space="0" w:color="auto"/>
            <w:bottom w:val="none" w:sz="0" w:space="0" w:color="auto"/>
            <w:right w:val="none" w:sz="0" w:space="0" w:color="auto"/>
          </w:divBdr>
        </w:div>
        <w:div w:id="2033458742">
          <w:marLeft w:val="640"/>
          <w:marRight w:val="0"/>
          <w:marTop w:val="0"/>
          <w:marBottom w:val="0"/>
          <w:divBdr>
            <w:top w:val="none" w:sz="0" w:space="0" w:color="auto"/>
            <w:left w:val="none" w:sz="0" w:space="0" w:color="auto"/>
            <w:bottom w:val="none" w:sz="0" w:space="0" w:color="auto"/>
            <w:right w:val="none" w:sz="0" w:space="0" w:color="auto"/>
          </w:divBdr>
        </w:div>
        <w:div w:id="217522707">
          <w:marLeft w:val="640"/>
          <w:marRight w:val="0"/>
          <w:marTop w:val="0"/>
          <w:marBottom w:val="0"/>
          <w:divBdr>
            <w:top w:val="none" w:sz="0" w:space="0" w:color="auto"/>
            <w:left w:val="none" w:sz="0" w:space="0" w:color="auto"/>
            <w:bottom w:val="none" w:sz="0" w:space="0" w:color="auto"/>
            <w:right w:val="none" w:sz="0" w:space="0" w:color="auto"/>
          </w:divBdr>
        </w:div>
        <w:div w:id="1099983220">
          <w:marLeft w:val="640"/>
          <w:marRight w:val="0"/>
          <w:marTop w:val="0"/>
          <w:marBottom w:val="0"/>
          <w:divBdr>
            <w:top w:val="none" w:sz="0" w:space="0" w:color="auto"/>
            <w:left w:val="none" w:sz="0" w:space="0" w:color="auto"/>
            <w:bottom w:val="none" w:sz="0" w:space="0" w:color="auto"/>
            <w:right w:val="none" w:sz="0" w:space="0" w:color="auto"/>
          </w:divBdr>
        </w:div>
        <w:div w:id="999118296">
          <w:marLeft w:val="640"/>
          <w:marRight w:val="0"/>
          <w:marTop w:val="0"/>
          <w:marBottom w:val="0"/>
          <w:divBdr>
            <w:top w:val="none" w:sz="0" w:space="0" w:color="auto"/>
            <w:left w:val="none" w:sz="0" w:space="0" w:color="auto"/>
            <w:bottom w:val="none" w:sz="0" w:space="0" w:color="auto"/>
            <w:right w:val="none" w:sz="0" w:space="0" w:color="auto"/>
          </w:divBdr>
        </w:div>
        <w:div w:id="1380933782">
          <w:marLeft w:val="640"/>
          <w:marRight w:val="0"/>
          <w:marTop w:val="0"/>
          <w:marBottom w:val="0"/>
          <w:divBdr>
            <w:top w:val="none" w:sz="0" w:space="0" w:color="auto"/>
            <w:left w:val="none" w:sz="0" w:space="0" w:color="auto"/>
            <w:bottom w:val="none" w:sz="0" w:space="0" w:color="auto"/>
            <w:right w:val="none" w:sz="0" w:space="0" w:color="auto"/>
          </w:divBdr>
        </w:div>
        <w:div w:id="1970546846">
          <w:marLeft w:val="640"/>
          <w:marRight w:val="0"/>
          <w:marTop w:val="0"/>
          <w:marBottom w:val="0"/>
          <w:divBdr>
            <w:top w:val="none" w:sz="0" w:space="0" w:color="auto"/>
            <w:left w:val="none" w:sz="0" w:space="0" w:color="auto"/>
            <w:bottom w:val="none" w:sz="0" w:space="0" w:color="auto"/>
            <w:right w:val="none" w:sz="0" w:space="0" w:color="auto"/>
          </w:divBdr>
        </w:div>
        <w:div w:id="1447499605">
          <w:marLeft w:val="640"/>
          <w:marRight w:val="0"/>
          <w:marTop w:val="0"/>
          <w:marBottom w:val="0"/>
          <w:divBdr>
            <w:top w:val="none" w:sz="0" w:space="0" w:color="auto"/>
            <w:left w:val="none" w:sz="0" w:space="0" w:color="auto"/>
            <w:bottom w:val="none" w:sz="0" w:space="0" w:color="auto"/>
            <w:right w:val="none" w:sz="0" w:space="0" w:color="auto"/>
          </w:divBdr>
        </w:div>
        <w:div w:id="684601511">
          <w:marLeft w:val="640"/>
          <w:marRight w:val="0"/>
          <w:marTop w:val="0"/>
          <w:marBottom w:val="0"/>
          <w:divBdr>
            <w:top w:val="none" w:sz="0" w:space="0" w:color="auto"/>
            <w:left w:val="none" w:sz="0" w:space="0" w:color="auto"/>
            <w:bottom w:val="none" w:sz="0" w:space="0" w:color="auto"/>
            <w:right w:val="none" w:sz="0" w:space="0" w:color="auto"/>
          </w:divBdr>
        </w:div>
        <w:div w:id="400092">
          <w:marLeft w:val="640"/>
          <w:marRight w:val="0"/>
          <w:marTop w:val="0"/>
          <w:marBottom w:val="0"/>
          <w:divBdr>
            <w:top w:val="none" w:sz="0" w:space="0" w:color="auto"/>
            <w:left w:val="none" w:sz="0" w:space="0" w:color="auto"/>
            <w:bottom w:val="none" w:sz="0" w:space="0" w:color="auto"/>
            <w:right w:val="none" w:sz="0" w:space="0" w:color="auto"/>
          </w:divBdr>
        </w:div>
        <w:div w:id="1727992513">
          <w:marLeft w:val="640"/>
          <w:marRight w:val="0"/>
          <w:marTop w:val="0"/>
          <w:marBottom w:val="0"/>
          <w:divBdr>
            <w:top w:val="none" w:sz="0" w:space="0" w:color="auto"/>
            <w:left w:val="none" w:sz="0" w:space="0" w:color="auto"/>
            <w:bottom w:val="none" w:sz="0" w:space="0" w:color="auto"/>
            <w:right w:val="none" w:sz="0" w:space="0" w:color="auto"/>
          </w:divBdr>
        </w:div>
        <w:div w:id="2053574477">
          <w:marLeft w:val="640"/>
          <w:marRight w:val="0"/>
          <w:marTop w:val="0"/>
          <w:marBottom w:val="0"/>
          <w:divBdr>
            <w:top w:val="none" w:sz="0" w:space="0" w:color="auto"/>
            <w:left w:val="none" w:sz="0" w:space="0" w:color="auto"/>
            <w:bottom w:val="none" w:sz="0" w:space="0" w:color="auto"/>
            <w:right w:val="none" w:sz="0" w:space="0" w:color="auto"/>
          </w:divBdr>
        </w:div>
        <w:div w:id="49501381">
          <w:marLeft w:val="640"/>
          <w:marRight w:val="0"/>
          <w:marTop w:val="0"/>
          <w:marBottom w:val="0"/>
          <w:divBdr>
            <w:top w:val="none" w:sz="0" w:space="0" w:color="auto"/>
            <w:left w:val="none" w:sz="0" w:space="0" w:color="auto"/>
            <w:bottom w:val="none" w:sz="0" w:space="0" w:color="auto"/>
            <w:right w:val="none" w:sz="0" w:space="0" w:color="auto"/>
          </w:divBdr>
        </w:div>
        <w:div w:id="545413663">
          <w:marLeft w:val="640"/>
          <w:marRight w:val="0"/>
          <w:marTop w:val="0"/>
          <w:marBottom w:val="0"/>
          <w:divBdr>
            <w:top w:val="none" w:sz="0" w:space="0" w:color="auto"/>
            <w:left w:val="none" w:sz="0" w:space="0" w:color="auto"/>
            <w:bottom w:val="none" w:sz="0" w:space="0" w:color="auto"/>
            <w:right w:val="none" w:sz="0" w:space="0" w:color="auto"/>
          </w:divBdr>
        </w:div>
        <w:div w:id="1973899746">
          <w:marLeft w:val="640"/>
          <w:marRight w:val="0"/>
          <w:marTop w:val="0"/>
          <w:marBottom w:val="0"/>
          <w:divBdr>
            <w:top w:val="none" w:sz="0" w:space="0" w:color="auto"/>
            <w:left w:val="none" w:sz="0" w:space="0" w:color="auto"/>
            <w:bottom w:val="none" w:sz="0" w:space="0" w:color="auto"/>
            <w:right w:val="none" w:sz="0" w:space="0" w:color="auto"/>
          </w:divBdr>
        </w:div>
        <w:div w:id="1642926415">
          <w:marLeft w:val="640"/>
          <w:marRight w:val="0"/>
          <w:marTop w:val="0"/>
          <w:marBottom w:val="0"/>
          <w:divBdr>
            <w:top w:val="none" w:sz="0" w:space="0" w:color="auto"/>
            <w:left w:val="none" w:sz="0" w:space="0" w:color="auto"/>
            <w:bottom w:val="none" w:sz="0" w:space="0" w:color="auto"/>
            <w:right w:val="none" w:sz="0" w:space="0" w:color="auto"/>
          </w:divBdr>
        </w:div>
        <w:div w:id="192888897">
          <w:marLeft w:val="640"/>
          <w:marRight w:val="0"/>
          <w:marTop w:val="0"/>
          <w:marBottom w:val="0"/>
          <w:divBdr>
            <w:top w:val="none" w:sz="0" w:space="0" w:color="auto"/>
            <w:left w:val="none" w:sz="0" w:space="0" w:color="auto"/>
            <w:bottom w:val="none" w:sz="0" w:space="0" w:color="auto"/>
            <w:right w:val="none" w:sz="0" w:space="0" w:color="auto"/>
          </w:divBdr>
        </w:div>
        <w:div w:id="536772229">
          <w:marLeft w:val="640"/>
          <w:marRight w:val="0"/>
          <w:marTop w:val="0"/>
          <w:marBottom w:val="0"/>
          <w:divBdr>
            <w:top w:val="none" w:sz="0" w:space="0" w:color="auto"/>
            <w:left w:val="none" w:sz="0" w:space="0" w:color="auto"/>
            <w:bottom w:val="none" w:sz="0" w:space="0" w:color="auto"/>
            <w:right w:val="none" w:sz="0" w:space="0" w:color="auto"/>
          </w:divBdr>
        </w:div>
        <w:div w:id="1438986378">
          <w:marLeft w:val="640"/>
          <w:marRight w:val="0"/>
          <w:marTop w:val="0"/>
          <w:marBottom w:val="0"/>
          <w:divBdr>
            <w:top w:val="none" w:sz="0" w:space="0" w:color="auto"/>
            <w:left w:val="none" w:sz="0" w:space="0" w:color="auto"/>
            <w:bottom w:val="none" w:sz="0" w:space="0" w:color="auto"/>
            <w:right w:val="none" w:sz="0" w:space="0" w:color="auto"/>
          </w:divBdr>
        </w:div>
        <w:div w:id="699210034">
          <w:marLeft w:val="640"/>
          <w:marRight w:val="0"/>
          <w:marTop w:val="0"/>
          <w:marBottom w:val="0"/>
          <w:divBdr>
            <w:top w:val="none" w:sz="0" w:space="0" w:color="auto"/>
            <w:left w:val="none" w:sz="0" w:space="0" w:color="auto"/>
            <w:bottom w:val="none" w:sz="0" w:space="0" w:color="auto"/>
            <w:right w:val="none" w:sz="0" w:space="0" w:color="auto"/>
          </w:divBdr>
        </w:div>
        <w:div w:id="740760589">
          <w:marLeft w:val="640"/>
          <w:marRight w:val="0"/>
          <w:marTop w:val="0"/>
          <w:marBottom w:val="0"/>
          <w:divBdr>
            <w:top w:val="none" w:sz="0" w:space="0" w:color="auto"/>
            <w:left w:val="none" w:sz="0" w:space="0" w:color="auto"/>
            <w:bottom w:val="none" w:sz="0" w:space="0" w:color="auto"/>
            <w:right w:val="none" w:sz="0" w:space="0" w:color="auto"/>
          </w:divBdr>
        </w:div>
        <w:div w:id="838230243">
          <w:marLeft w:val="640"/>
          <w:marRight w:val="0"/>
          <w:marTop w:val="0"/>
          <w:marBottom w:val="0"/>
          <w:divBdr>
            <w:top w:val="none" w:sz="0" w:space="0" w:color="auto"/>
            <w:left w:val="none" w:sz="0" w:space="0" w:color="auto"/>
            <w:bottom w:val="none" w:sz="0" w:space="0" w:color="auto"/>
            <w:right w:val="none" w:sz="0" w:space="0" w:color="auto"/>
          </w:divBdr>
        </w:div>
        <w:div w:id="2134590110">
          <w:marLeft w:val="640"/>
          <w:marRight w:val="0"/>
          <w:marTop w:val="0"/>
          <w:marBottom w:val="0"/>
          <w:divBdr>
            <w:top w:val="none" w:sz="0" w:space="0" w:color="auto"/>
            <w:left w:val="none" w:sz="0" w:space="0" w:color="auto"/>
            <w:bottom w:val="none" w:sz="0" w:space="0" w:color="auto"/>
            <w:right w:val="none" w:sz="0" w:space="0" w:color="auto"/>
          </w:divBdr>
        </w:div>
        <w:div w:id="1085806037">
          <w:marLeft w:val="640"/>
          <w:marRight w:val="0"/>
          <w:marTop w:val="0"/>
          <w:marBottom w:val="0"/>
          <w:divBdr>
            <w:top w:val="none" w:sz="0" w:space="0" w:color="auto"/>
            <w:left w:val="none" w:sz="0" w:space="0" w:color="auto"/>
            <w:bottom w:val="none" w:sz="0" w:space="0" w:color="auto"/>
            <w:right w:val="none" w:sz="0" w:space="0" w:color="auto"/>
          </w:divBdr>
        </w:div>
        <w:div w:id="295990337">
          <w:marLeft w:val="640"/>
          <w:marRight w:val="0"/>
          <w:marTop w:val="0"/>
          <w:marBottom w:val="0"/>
          <w:divBdr>
            <w:top w:val="none" w:sz="0" w:space="0" w:color="auto"/>
            <w:left w:val="none" w:sz="0" w:space="0" w:color="auto"/>
            <w:bottom w:val="none" w:sz="0" w:space="0" w:color="auto"/>
            <w:right w:val="none" w:sz="0" w:space="0" w:color="auto"/>
          </w:divBdr>
        </w:div>
        <w:div w:id="495419165">
          <w:marLeft w:val="640"/>
          <w:marRight w:val="0"/>
          <w:marTop w:val="0"/>
          <w:marBottom w:val="0"/>
          <w:divBdr>
            <w:top w:val="none" w:sz="0" w:space="0" w:color="auto"/>
            <w:left w:val="none" w:sz="0" w:space="0" w:color="auto"/>
            <w:bottom w:val="none" w:sz="0" w:space="0" w:color="auto"/>
            <w:right w:val="none" w:sz="0" w:space="0" w:color="auto"/>
          </w:divBdr>
        </w:div>
        <w:div w:id="941304286">
          <w:marLeft w:val="640"/>
          <w:marRight w:val="0"/>
          <w:marTop w:val="0"/>
          <w:marBottom w:val="0"/>
          <w:divBdr>
            <w:top w:val="none" w:sz="0" w:space="0" w:color="auto"/>
            <w:left w:val="none" w:sz="0" w:space="0" w:color="auto"/>
            <w:bottom w:val="none" w:sz="0" w:space="0" w:color="auto"/>
            <w:right w:val="none" w:sz="0" w:space="0" w:color="auto"/>
          </w:divBdr>
        </w:div>
        <w:div w:id="855073720">
          <w:marLeft w:val="640"/>
          <w:marRight w:val="0"/>
          <w:marTop w:val="0"/>
          <w:marBottom w:val="0"/>
          <w:divBdr>
            <w:top w:val="none" w:sz="0" w:space="0" w:color="auto"/>
            <w:left w:val="none" w:sz="0" w:space="0" w:color="auto"/>
            <w:bottom w:val="none" w:sz="0" w:space="0" w:color="auto"/>
            <w:right w:val="none" w:sz="0" w:space="0" w:color="auto"/>
          </w:divBdr>
        </w:div>
        <w:div w:id="969474225">
          <w:marLeft w:val="640"/>
          <w:marRight w:val="0"/>
          <w:marTop w:val="0"/>
          <w:marBottom w:val="0"/>
          <w:divBdr>
            <w:top w:val="none" w:sz="0" w:space="0" w:color="auto"/>
            <w:left w:val="none" w:sz="0" w:space="0" w:color="auto"/>
            <w:bottom w:val="none" w:sz="0" w:space="0" w:color="auto"/>
            <w:right w:val="none" w:sz="0" w:space="0" w:color="auto"/>
          </w:divBdr>
        </w:div>
        <w:div w:id="2109884019">
          <w:marLeft w:val="640"/>
          <w:marRight w:val="0"/>
          <w:marTop w:val="0"/>
          <w:marBottom w:val="0"/>
          <w:divBdr>
            <w:top w:val="none" w:sz="0" w:space="0" w:color="auto"/>
            <w:left w:val="none" w:sz="0" w:space="0" w:color="auto"/>
            <w:bottom w:val="none" w:sz="0" w:space="0" w:color="auto"/>
            <w:right w:val="none" w:sz="0" w:space="0" w:color="auto"/>
          </w:divBdr>
        </w:div>
        <w:div w:id="1380668378">
          <w:marLeft w:val="640"/>
          <w:marRight w:val="0"/>
          <w:marTop w:val="0"/>
          <w:marBottom w:val="0"/>
          <w:divBdr>
            <w:top w:val="none" w:sz="0" w:space="0" w:color="auto"/>
            <w:left w:val="none" w:sz="0" w:space="0" w:color="auto"/>
            <w:bottom w:val="none" w:sz="0" w:space="0" w:color="auto"/>
            <w:right w:val="none" w:sz="0" w:space="0" w:color="auto"/>
          </w:divBdr>
        </w:div>
        <w:div w:id="1753968651">
          <w:marLeft w:val="640"/>
          <w:marRight w:val="0"/>
          <w:marTop w:val="0"/>
          <w:marBottom w:val="0"/>
          <w:divBdr>
            <w:top w:val="none" w:sz="0" w:space="0" w:color="auto"/>
            <w:left w:val="none" w:sz="0" w:space="0" w:color="auto"/>
            <w:bottom w:val="none" w:sz="0" w:space="0" w:color="auto"/>
            <w:right w:val="none" w:sz="0" w:space="0" w:color="auto"/>
          </w:divBdr>
        </w:div>
        <w:div w:id="1844735290">
          <w:marLeft w:val="640"/>
          <w:marRight w:val="0"/>
          <w:marTop w:val="0"/>
          <w:marBottom w:val="0"/>
          <w:divBdr>
            <w:top w:val="none" w:sz="0" w:space="0" w:color="auto"/>
            <w:left w:val="none" w:sz="0" w:space="0" w:color="auto"/>
            <w:bottom w:val="none" w:sz="0" w:space="0" w:color="auto"/>
            <w:right w:val="none" w:sz="0" w:space="0" w:color="auto"/>
          </w:divBdr>
        </w:div>
        <w:div w:id="1875192938">
          <w:marLeft w:val="640"/>
          <w:marRight w:val="0"/>
          <w:marTop w:val="0"/>
          <w:marBottom w:val="0"/>
          <w:divBdr>
            <w:top w:val="none" w:sz="0" w:space="0" w:color="auto"/>
            <w:left w:val="none" w:sz="0" w:space="0" w:color="auto"/>
            <w:bottom w:val="none" w:sz="0" w:space="0" w:color="auto"/>
            <w:right w:val="none" w:sz="0" w:space="0" w:color="auto"/>
          </w:divBdr>
        </w:div>
        <w:div w:id="1714115771">
          <w:marLeft w:val="640"/>
          <w:marRight w:val="0"/>
          <w:marTop w:val="0"/>
          <w:marBottom w:val="0"/>
          <w:divBdr>
            <w:top w:val="none" w:sz="0" w:space="0" w:color="auto"/>
            <w:left w:val="none" w:sz="0" w:space="0" w:color="auto"/>
            <w:bottom w:val="none" w:sz="0" w:space="0" w:color="auto"/>
            <w:right w:val="none" w:sz="0" w:space="0" w:color="auto"/>
          </w:divBdr>
        </w:div>
        <w:div w:id="840238278">
          <w:marLeft w:val="640"/>
          <w:marRight w:val="0"/>
          <w:marTop w:val="0"/>
          <w:marBottom w:val="0"/>
          <w:divBdr>
            <w:top w:val="none" w:sz="0" w:space="0" w:color="auto"/>
            <w:left w:val="none" w:sz="0" w:space="0" w:color="auto"/>
            <w:bottom w:val="none" w:sz="0" w:space="0" w:color="auto"/>
            <w:right w:val="none" w:sz="0" w:space="0" w:color="auto"/>
          </w:divBdr>
        </w:div>
        <w:div w:id="620499556">
          <w:marLeft w:val="640"/>
          <w:marRight w:val="0"/>
          <w:marTop w:val="0"/>
          <w:marBottom w:val="0"/>
          <w:divBdr>
            <w:top w:val="none" w:sz="0" w:space="0" w:color="auto"/>
            <w:left w:val="none" w:sz="0" w:space="0" w:color="auto"/>
            <w:bottom w:val="none" w:sz="0" w:space="0" w:color="auto"/>
            <w:right w:val="none" w:sz="0" w:space="0" w:color="auto"/>
          </w:divBdr>
        </w:div>
        <w:div w:id="85155156">
          <w:marLeft w:val="640"/>
          <w:marRight w:val="0"/>
          <w:marTop w:val="0"/>
          <w:marBottom w:val="0"/>
          <w:divBdr>
            <w:top w:val="none" w:sz="0" w:space="0" w:color="auto"/>
            <w:left w:val="none" w:sz="0" w:space="0" w:color="auto"/>
            <w:bottom w:val="none" w:sz="0" w:space="0" w:color="auto"/>
            <w:right w:val="none" w:sz="0" w:space="0" w:color="auto"/>
          </w:divBdr>
        </w:div>
        <w:div w:id="1945764365">
          <w:marLeft w:val="640"/>
          <w:marRight w:val="0"/>
          <w:marTop w:val="0"/>
          <w:marBottom w:val="0"/>
          <w:divBdr>
            <w:top w:val="none" w:sz="0" w:space="0" w:color="auto"/>
            <w:left w:val="none" w:sz="0" w:space="0" w:color="auto"/>
            <w:bottom w:val="none" w:sz="0" w:space="0" w:color="auto"/>
            <w:right w:val="none" w:sz="0" w:space="0" w:color="auto"/>
          </w:divBdr>
        </w:div>
        <w:div w:id="1213273919">
          <w:marLeft w:val="640"/>
          <w:marRight w:val="0"/>
          <w:marTop w:val="0"/>
          <w:marBottom w:val="0"/>
          <w:divBdr>
            <w:top w:val="none" w:sz="0" w:space="0" w:color="auto"/>
            <w:left w:val="none" w:sz="0" w:space="0" w:color="auto"/>
            <w:bottom w:val="none" w:sz="0" w:space="0" w:color="auto"/>
            <w:right w:val="none" w:sz="0" w:space="0" w:color="auto"/>
          </w:divBdr>
        </w:div>
        <w:div w:id="1408649923">
          <w:marLeft w:val="640"/>
          <w:marRight w:val="0"/>
          <w:marTop w:val="0"/>
          <w:marBottom w:val="0"/>
          <w:divBdr>
            <w:top w:val="none" w:sz="0" w:space="0" w:color="auto"/>
            <w:left w:val="none" w:sz="0" w:space="0" w:color="auto"/>
            <w:bottom w:val="none" w:sz="0" w:space="0" w:color="auto"/>
            <w:right w:val="none" w:sz="0" w:space="0" w:color="auto"/>
          </w:divBdr>
        </w:div>
        <w:div w:id="854610769">
          <w:marLeft w:val="640"/>
          <w:marRight w:val="0"/>
          <w:marTop w:val="0"/>
          <w:marBottom w:val="0"/>
          <w:divBdr>
            <w:top w:val="none" w:sz="0" w:space="0" w:color="auto"/>
            <w:left w:val="none" w:sz="0" w:space="0" w:color="auto"/>
            <w:bottom w:val="none" w:sz="0" w:space="0" w:color="auto"/>
            <w:right w:val="none" w:sz="0" w:space="0" w:color="auto"/>
          </w:divBdr>
        </w:div>
        <w:div w:id="2057660763">
          <w:marLeft w:val="640"/>
          <w:marRight w:val="0"/>
          <w:marTop w:val="0"/>
          <w:marBottom w:val="0"/>
          <w:divBdr>
            <w:top w:val="none" w:sz="0" w:space="0" w:color="auto"/>
            <w:left w:val="none" w:sz="0" w:space="0" w:color="auto"/>
            <w:bottom w:val="none" w:sz="0" w:space="0" w:color="auto"/>
            <w:right w:val="none" w:sz="0" w:space="0" w:color="auto"/>
          </w:divBdr>
        </w:div>
        <w:div w:id="1877348334">
          <w:marLeft w:val="640"/>
          <w:marRight w:val="0"/>
          <w:marTop w:val="0"/>
          <w:marBottom w:val="0"/>
          <w:divBdr>
            <w:top w:val="none" w:sz="0" w:space="0" w:color="auto"/>
            <w:left w:val="none" w:sz="0" w:space="0" w:color="auto"/>
            <w:bottom w:val="none" w:sz="0" w:space="0" w:color="auto"/>
            <w:right w:val="none" w:sz="0" w:space="0" w:color="auto"/>
          </w:divBdr>
        </w:div>
        <w:div w:id="497620389">
          <w:marLeft w:val="640"/>
          <w:marRight w:val="0"/>
          <w:marTop w:val="0"/>
          <w:marBottom w:val="0"/>
          <w:divBdr>
            <w:top w:val="none" w:sz="0" w:space="0" w:color="auto"/>
            <w:left w:val="none" w:sz="0" w:space="0" w:color="auto"/>
            <w:bottom w:val="none" w:sz="0" w:space="0" w:color="auto"/>
            <w:right w:val="none" w:sz="0" w:space="0" w:color="auto"/>
          </w:divBdr>
        </w:div>
        <w:div w:id="1816096396">
          <w:marLeft w:val="640"/>
          <w:marRight w:val="0"/>
          <w:marTop w:val="0"/>
          <w:marBottom w:val="0"/>
          <w:divBdr>
            <w:top w:val="none" w:sz="0" w:space="0" w:color="auto"/>
            <w:left w:val="none" w:sz="0" w:space="0" w:color="auto"/>
            <w:bottom w:val="none" w:sz="0" w:space="0" w:color="auto"/>
            <w:right w:val="none" w:sz="0" w:space="0" w:color="auto"/>
          </w:divBdr>
        </w:div>
        <w:div w:id="189607596">
          <w:marLeft w:val="640"/>
          <w:marRight w:val="0"/>
          <w:marTop w:val="0"/>
          <w:marBottom w:val="0"/>
          <w:divBdr>
            <w:top w:val="none" w:sz="0" w:space="0" w:color="auto"/>
            <w:left w:val="none" w:sz="0" w:space="0" w:color="auto"/>
            <w:bottom w:val="none" w:sz="0" w:space="0" w:color="auto"/>
            <w:right w:val="none" w:sz="0" w:space="0" w:color="auto"/>
          </w:divBdr>
        </w:div>
        <w:div w:id="323630424">
          <w:marLeft w:val="640"/>
          <w:marRight w:val="0"/>
          <w:marTop w:val="0"/>
          <w:marBottom w:val="0"/>
          <w:divBdr>
            <w:top w:val="none" w:sz="0" w:space="0" w:color="auto"/>
            <w:left w:val="none" w:sz="0" w:space="0" w:color="auto"/>
            <w:bottom w:val="none" w:sz="0" w:space="0" w:color="auto"/>
            <w:right w:val="none" w:sz="0" w:space="0" w:color="auto"/>
          </w:divBdr>
        </w:div>
        <w:div w:id="276647101">
          <w:marLeft w:val="640"/>
          <w:marRight w:val="0"/>
          <w:marTop w:val="0"/>
          <w:marBottom w:val="0"/>
          <w:divBdr>
            <w:top w:val="none" w:sz="0" w:space="0" w:color="auto"/>
            <w:left w:val="none" w:sz="0" w:space="0" w:color="auto"/>
            <w:bottom w:val="none" w:sz="0" w:space="0" w:color="auto"/>
            <w:right w:val="none" w:sz="0" w:space="0" w:color="auto"/>
          </w:divBdr>
        </w:div>
        <w:div w:id="2134711781">
          <w:marLeft w:val="640"/>
          <w:marRight w:val="0"/>
          <w:marTop w:val="0"/>
          <w:marBottom w:val="0"/>
          <w:divBdr>
            <w:top w:val="none" w:sz="0" w:space="0" w:color="auto"/>
            <w:left w:val="none" w:sz="0" w:space="0" w:color="auto"/>
            <w:bottom w:val="none" w:sz="0" w:space="0" w:color="auto"/>
            <w:right w:val="none" w:sz="0" w:space="0" w:color="auto"/>
          </w:divBdr>
        </w:div>
        <w:div w:id="1610506649">
          <w:marLeft w:val="640"/>
          <w:marRight w:val="0"/>
          <w:marTop w:val="0"/>
          <w:marBottom w:val="0"/>
          <w:divBdr>
            <w:top w:val="none" w:sz="0" w:space="0" w:color="auto"/>
            <w:left w:val="none" w:sz="0" w:space="0" w:color="auto"/>
            <w:bottom w:val="none" w:sz="0" w:space="0" w:color="auto"/>
            <w:right w:val="none" w:sz="0" w:space="0" w:color="auto"/>
          </w:divBdr>
        </w:div>
        <w:div w:id="1471047287">
          <w:marLeft w:val="640"/>
          <w:marRight w:val="0"/>
          <w:marTop w:val="0"/>
          <w:marBottom w:val="0"/>
          <w:divBdr>
            <w:top w:val="none" w:sz="0" w:space="0" w:color="auto"/>
            <w:left w:val="none" w:sz="0" w:space="0" w:color="auto"/>
            <w:bottom w:val="none" w:sz="0" w:space="0" w:color="auto"/>
            <w:right w:val="none" w:sz="0" w:space="0" w:color="auto"/>
          </w:divBdr>
        </w:div>
        <w:div w:id="421998109">
          <w:marLeft w:val="640"/>
          <w:marRight w:val="0"/>
          <w:marTop w:val="0"/>
          <w:marBottom w:val="0"/>
          <w:divBdr>
            <w:top w:val="none" w:sz="0" w:space="0" w:color="auto"/>
            <w:left w:val="none" w:sz="0" w:space="0" w:color="auto"/>
            <w:bottom w:val="none" w:sz="0" w:space="0" w:color="auto"/>
            <w:right w:val="none" w:sz="0" w:space="0" w:color="auto"/>
          </w:divBdr>
        </w:div>
        <w:div w:id="720978537">
          <w:marLeft w:val="640"/>
          <w:marRight w:val="0"/>
          <w:marTop w:val="0"/>
          <w:marBottom w:val="0"/>
          <w:divBdr>
            <w:top w:val="none" w:sz="0" w:space="0" w:color="auto"/>
            <w:left w:val="none" w:sz="0" w:space="0" w:color="auto"/>
            <w:bottom w:val="none" w:sz="0" w:space="0" w:color="auto"/>
            <w:right w:val="none" w:sz="0" w:space="0" w:color="auto"/>
          </w:divBdr>
        </w:div>
        <w:div w:id="1326208316">
          <w:marLeft w:val="640"/>
          <w:marRight w:val="0"/>
          <w:marTop w:val="0"/>
          <w:marBottom w:val="0"/>
          <w:divBdr>
            <w:top w:val="none" w:sz="0" w:space="0" w:color="auto"/>
            <w:left w:val="none" w:sz="0" w:space="0" w:color="auto"/>
            <w:bottom w:val="none" w:sz="0" w:space="0" w:color="auto"/>
            <w:right w:val="none" w:sz="0" w:space="0" w:color="auto"/>
          </w:divBdr>
        </w:div>
        <w:div w:id="2053068704">
          <w:marLeft w:val="640"/>
          <w:marRight w:val="0"/>
          <w:marTop w:val="0"/>
          <w:marBottom w:val="0"/>
          <w:divBdr>
            <w:top w:val="none" w:sz="0" w:space="0" w:color="auto"/>
            <w:left w:val="none" w:sz="0" w:space="0" w:color="auto"/>
            <w:bottom w:val="none" w:sz="0" w:space="0" w:color="auto"/>
            <w:right w:val="none" w:sz="0" w:space="0" w:color="auto"/>
          </w:divBdr>
        </w:div>
        <w:div w:id="651913585">
          <w:marLeft w:val="640"/>
          <w:marRight w:val="0"/>
          <w:marTop w:val="0"/>
          <w:marBottom w:val="0"/>
          <w:divBdr>
            <w:top w:val="none" w:sz="0" w:space="0" w:color="auto"/>
            <w:left w:val="none" w:sz="0" w:space="0" w:color="auto"/>
            <w:bottom w:val="none" w:sz="0" w:space="0" w:color="auto"/>
            <w:right w:val="none" w:sz="0" w:space="0" w:color="auto"/>
          </w:divBdr>
        </w:div>
        <w:div w:id="1260408005">
          <w:marLeft w:val="640"/>
          <w:marRight w:val="0"/>
          <w:marTop w:val="0"/>
          <w:marBottom w:val="0"/>
          <w:divBdr>
            <w:top w:val="none" w:sz="0" w:space="0" w:color="auto"/>
            <w:left w:val="none" w:sz="0" w:space="0" w:color="auto"/>
            <w:bottom w:val="none" w:sz="0" w:space="0" w:color="auto"/>
            <w:right w:val="none" w:sz="0" w:space="0" w:color="auto"/>
          </w:divBdr>
        </w:div>
        <w:div w:id="1218778955">
          <w:marLeft w:val="640"/>
          <w:marRight w:val="0"/>
          <w:marTop w:val="0"/>
          <w:marBottom w:val="0"/>
          <w:divBdr>
            <w:top w:val="none" w:sz="0" w:space="0" w:color="auto"/>
            <w:left w:val="none" w:sz="0" w:space="0" w:color="auto"/>
            <w:bottom w:val="none" w:sz="0" w:space="0" w:color="auto"/>
            <w:right w:val="none" w:sz="0" w:space="0" w:color="auto"/>
          </w:divBdr>
        </w:div>
        <w:div w:id="596787027">
          <w:marLeft w:val="640"/>
          <w:marRight w:val="0"/>
          <w:marTop w:val="0"/>
          <w:marBottom w:val="0"/>
          <w:divBdr>
            <w:top w:val="none" w:sz="0" w:space="0" w:color="auto"/>
            <w:left w:val="none" w:sz="0" w:space="0" w:color="auto"/>
            <w:bottom w:val="none" w:sz="0" w:space="0" w:color="auto"/>
            <w:right w:val="none" w:sz="0" w:space="0" w:color="auto"/>
          </w:divBdr>
        </w:div>
        <w:div w:id="1957981517">
          <w:marLeft w:val="640"/>
          <w:marRight w:val="0"/>
          <w:marTop w:val="0"/>
          <w:marBottom w:val="0"/>
          <w:divBdr>
            <w:top w:val="none" w:sz="0" w:space="0" w:color="auto"/>
            <w:left w:val="none" w:sz="0" w:space="0" w:color="auto"/>
            <w:bottom w:val="none" w:sz="0" w:space="0" w:color="auto"/>
            <w:right w:val="none" w:sz="0" w:space="0" w:color="auto"/>
          </w:divBdr>
        </w:div>
        <w:div w:id="1155412205">
          <w:marLeft w:val="640"/>
          <w:marRight w:val="0"/>
          <w:marTop w:val="0"/>
          <w:marBottom w:val="0"/>
          <w:divBdr>
            <w:top w:val="none" w:sz="0" w:space="0" w:color="auto"/>
            <w:left w:val="none" w:sz="0" w:space="0" w:color="auto"/>
            <w:bottom w:val="none" w:sz="0" w:space="0" w:color="auto"/>
            <w:right w:val="none" w:sz="0" w:space="0" w:color="auto"/>
          </w:divBdr>
        </w:div>
        <w:div w:id="160438647">
          <w:marLeft w:val="640"/>
          <w:marRight w:val="0"/>
          <w:marTop w:val="0"/>
          <w:marBottom w:val="0"/>
          <w:divBdr>
            <w:top w:val="none" w:sz="0" w:space="0" w:color="auto"/>
            <w:left w:val="none" w:sz="0" w:space="0" w:color="auto"/>
            <w:bottom w:val="none" w:sz="0" w:space="0" w:color="auto"/>
            <w:right w:val="none" w:sz="0" w:space="0" w:color="auto"/>
          </w:divBdr>
        </w:div>
        <w:div w:id="2069955928">
          <w:marLeft w:val="640"/>
          <w:marRight w:val="0"/>
          <w:marTop w:val="0"/>
          <w:marBottom w:val="0"/>
          <w:divBdr>
            <w:top w:val="none" w:sz="0" w:space="0" w:color="auto"/>
            <w:left w:val="none" w:sz="0" w:space="0" w:color="auto"/>
            <w:bottom w:val="none" w:sz="0" w:space="0" w:color="auto"/>
            <w:right w:val="none" w:sz="0" w:space="0" w:color="auto"/>
          </w:divBdr>
        </w:div>
        <w:div w:id="2060206212">
          <w:marLeft w:val="640"/>
          <w:marRight w:val="0"/>
          <w:marTop w:val="0"/>
          <w:marBottom w:val="0"/>
          <w:divBdr>
            <w:top w:val="none" w:sz="0" w:space="0" w:color="auto"/>
            <w:left w:val="none" w:sz="0" w:space="0" w:color="auto"/>
            <w:bottom w:val="none" w:sz="0" w:space="0" w:color="auto"/>
            <w:right w:val="none" w:sz="0" w:space="0" w:color="auto"/>
          </w:divBdr>
        </w:div>
        <w:div w:id="756250972">
          <w:marLeft w:val="640"/>
          <w:marRight w:val="0"/>
          <w:marTop w:val="0"/>
          <w:marBottom w:val="0"/>
          <w:divBdr>
            <w:top w:val="none" w:sz="0" w:space="0" w:color="auto"/>
            <w:left w:val="none" w:sz="0" w:space="0" w:color="auto"/>
            <w:bottom w:val="none" w:sz="0" w:space="0" w:color="auto"/>
            <w:right w:val="none" w:sz="0" w:space="0" w:color="auto"/>
          </w:divBdr>
        </w:div>
      </w:divsChild>
    </w:div>
    <w:div w:id="1828789513">
      <w:bodyDiv w:val="1"/>
      <w:marLeft w:val="0"/>
      <w:marRight w:val="0"/>
      <w:marTop w:val="0"/>
      <w:marBottom w:val="0"/>
      <w:divBdr>
        <w:top w:val="none" w:sz="0" w:space="0" w:color="auto"/>
        <w:left w:val="none" w:sz="0" w:space="0" w:color="auto"/>
        <w:bottom w:val="none" w:sz="0" w:space="0" w:color="auto"/>
        <w:right w:val="none" w:sz="0" w:space="0" w:color="auto"/>
      </w:divBdr>
    </w:div>
    <w:div w:id="1829831839">
      <w:bodyDiv w:val="1"/>
      <w:marLeft w:val="0"/>
      <w:marRight w:val="0"/>
      <w:marTop w:val="0"/>
      <w:marBottom w:val="0"/>
      <w:divBdr>
        <w:top w:val="none" w:sz="0" w:space="0" w:color="auto"/>
        <w:left w:val="none" w:sz="0" w:space="0" w:color="auto"/>
        <w:bottom w:val="none" w:sz="0" w:space="0" w:color="auto"/>
        <w:right w:val="none" w:sz="0" w:space="0" w:color="auto"/>
      </w:divBdr>
      <w:divsChild>
        <w:div w:id="173808055">
          <w:marLeft w:val="640"/>
          <w:marRight w:val="0"/>
          <w:marTop w:val="0"/>
          <w:marBottom w:val="0"/>
          <w:divBdr>
            <w:top w:val="none" w:sz="0" w:space="0" w:color="auto"/>
            <w:left w:val="none" w:sz="0" w:space="0" w:color="auto"/>
            <w:bottom w:val="none" w:sz="0" w:space="0" w:color="auto"/>
            <w:right w:val="none" w:sz="0" w:space="0" w:color="auto"/>
          </w:divBdr>
        </w:div>
        <w:div w:id="48652362">
          <w:marLeft w:val="640"/>
          <w:marRight w:val="0"/>
          <w:marTop w:val="0"/>
          <w:marBottom w:val="0"/>
          <w:divBdr>
            <w:top w:val="none" w:sz="0" w:space="0" w:color="auto"/>
            <w:left w:val="none" w:sz="0" w:space="0" w:color="auto"/>
            <w:bottom w:val="none" w:sz="0" w:space="0" w:color="auto"/>
            <w:right w:val="none" w:sz="0" w:space="0" w:color="auto"/>
          </w:divBdr>
        </w:div>
        <w:div w:id="515535790">
          <w:marLeft w:val="640"/>
          <w:marRight w:val="0"/>
          <w:marTop w:val="0"/>
          <w:marBottom w:val="0"/>
          <w:divBdr>
            <w:top w:val="none" w:sz="0" w:space="0" w:color="auto"/>
            <w:left w:val="none" w:sz="0" w:space="0" w:color="auto"/>
            <w:bottom w:val="none" w:sz="0" w:space="0" w:color="auto"/>
            <w:right w:val="none" w:sz="0" w:space="0" w:color="auto"/>
          </w:divBdr>
        </w:div>
        <w:div w:id="196700704">
          <w:marLeft w:val="640"/>
          <w:marRight w:val="0"/>
          <w:marTop w:val="0"/>
          <w:marBottom w:val="0"/>
          <w:divBdr>
            <w:top w:val="none" w:sz="0" w:space="0" w:color="auto"/>
            <w:left w:val="none" w:sz="0" w:space="0" w:color="auto"/>
            <w:bottom w:val="none" w:sz="0" w:space="0" w:color="auto"/>
            <w:right w:val="none" w:sz="0" w:space="0" w:color="auto"/>
          </w:divBdr>
        </w:div>
        <w:div w:id="1988589496">
          <w:marLeft w:val="640"/>
          <w:marRight w:val="0"/>
          <w:marTop w:val="0"/>
          <w:marBottom w:val="0"/>
          <w:divBdr>
            <w:top w:val="none" w:sz="0" w:space="0" w:color="auto"/>
            <w:left w:val="none" w:sz="0" w:space="0" w:color="auto"/>
            <w:bottom w:val="none" w:sz="0" w:space="0" w:color="auto"/>
            <w:right w:val="none" w:sz="0" w:space="0" w:color="auto"/>
          </w:divBdr>
        </w:div>
        <w:div w:id="2123960336">
          <w:marLeft w:val="640"/>
          <w:marRight w:val="0"/>
          <w:marTop w:val="0"/>
          <w:marBottom w:val="0"/>
          <w:divBdr>
            <w:top w:val="none" w:sz="0" w:space="0" w:color="auto"/>
            <w:left w:val="none" w:sz="0" w:space="0" w:color="auto"/>
            <w:bottom w:val="none" w:sz="0" w:space="0" w:color="auto"/>
            <w:right w:val="none" w:sz="0" w:space="0" w:color="auto"/>
          </w:divBdr>
        </w:div>
        <w:div w:id="1381982168">
          <w:marLeft w:val="640"/>
          <w:marRight w:val="0"/>
          <w:marTop w:val="0"/>
          <w:marBottom w:val="0"/>
          <w:divBdr>
            <w:top w:val="none" w:sz="0" w:space="0" w:color="auto"/>
            <w:left w:val="none" w:sz="0" w:space="0" w:color="auto"/>
            <w:bottom w:val="none" w:sz="0" w:space="0" w:color="auto"/>
            <w:right w:val="none" w:sz="0" w:space="0" w:color="auto"/>
          </w:divBdr>
        </w:div>
        <w:div w:id="312611136">
          <w:marLeft w:val="640"/>
          <w:marRight w:val="0"/>
          <w:marTop w:val="0"/>
          <w:marBottom w:val="0"/>
          <w:divBdr>
            <w:top w:val="none" w:sz="0" w:space="0" w:color="auto"/>
            <w:left w:val="none" w:sz="0" w:space="0" w:color="auto"/>
            <w:bottom w:val="none" w:sz="0" w:space="0" w:color="auto"/>
            <w:right w:val="none" w:sz="0" w:space="0" w:color="auto"/>
          </w:divBdr>
        </w:div>
        <w:div w:id="1485004031">
          <w:marLeft w:val="640"/>
          <w:marRight w:val="0"/>
          <w:marTop w:val="0"/>
          <w:marBottom w:val="0"/>
          <w:divBdr>
            <w:top w:val="none" w:sz="0" w:space="0" w:color="auto"/>
            <w:left w:val="none" w:sz="0" w:space="0" w:color="auto"/>
            <w:bottom w:val="none" w:sz="0" w:space="0" w:color="auto"/>
            <w:right w:val="none" w:sz="0" w:space="0" w:color="auto"/>
          </w:divBdr>
        </w:div>
        <w:div w:id="1084498512">
          <w:marLeft w:val="640"/>
          <w:marRight w:val="0"/>
          <w:marTop w:val="0"/>
          <w:marBottom w:val="0"/>
          <w:divBdr>
            <w:top w:val="none" w:sz="0" w:space="0" w:color="auto"/>
            <w:left w:val="none" w:sz="0" w:space="0" w:color="auto"/>
            <w:bottom w:val="none" w:sz="0" w:space="0" w:color="auto"/>
            <w:right w:val="none" w:sz="0" w:space="0" w:color="auto"/>
          </w:divBdr>
        </w:div>
        <w:div w:id="1711804717">
          <w:marLeft w:val="640"/>
          <w:marRight w:val="0"/>
          <w:marTop w:val="0"/>
          <w:marBottom w:val="0"/>
          <w:divBdr>
            <w:top w:val="none" w:sz="0" w:space="0" w:color="auto"/>
            <w:left w:val="none" w:sz="0" w:space="0" w:color="auto"/>
            <w:bottom w:val="none" w:sz="0" w:space="0" w:color="auto"/>
            <w:right w:val="none" w:sz="0" w:space="0" w:color="auto"/>
          </w:divBdr>
        </w:div>
        <w:div w:id="2075857767">
          <w:marLeft w:val="640"/>
          <w:marRight w:val="0"/>
          <w:marTop w:val="0"/>
          <w:marBottom w:val="0"/>
          <w:divBdr>
            <w:top w:val="none" w:sz="0" w:space="0" w:color="auto"/>
            <w:left w:val="none" w:sz="0" w:space="0" w:color="auto"/>
            <w:bottom w:val="none" w:sz="0" w:space="0" w:color="auto"/>
            <w:right w:val="none" w:sz="0" w:space="0" w:color="auto"/>
          </w:divBdr>
        </w:div>
        <w:div w:id="1918393139">
          <w:marLeft w:val="640"/>
          <w:marRight w:val="0"/>
          <w:marTop w:val="0"/>
          <w:marBottom w:val="0"/>
          <w:divBdr>
            <w:top w:val="none" w:sz="0" w:space="0" w:color="auto"/>
            <w:left w:val="none" w:sz="0" w:space="0" w:color="auto"/>
            <w:bottom w:val="none" w:sz="0" w:space="0" w:color="auto"/>
            <w:right w:val="none" w:sz="0" w:space="0" w:color="auto"/>
          </w:divBdr>
        </w:div>
        <w:div w:id="1171680736">
          <w:marLeft w:val="640"/>
          <w:marRight w:val="0"/>
          <w:marTop w:val="0"/>
          <w:marBottom w:val="0"/>
          <w:divBdr>
            <w:top w:val="none" w:sz="0" w:space="0" w:color="auto"/>
            <w:left w:val="none" w:sz="0" w:space="0" w:color="auto"/>
            <w:bottom w:val="none" w:sz="0" w:space="0" w:color="auto"/>
            <w:right w:val="none" w:sz="0" w:space="0" w:color="auto"/>
          </w:divBdr>
        </w:div>
        <w:div w:id="1310868893">
          <w:marLeft w:val="640"/>
          <w:marRight w:val="0"/>
          <w:marTop w:val="0"/>
          <w:marBottom w:val="0"/>
          <w:divBdr>
            <w:top w:val="none" w:sz="0" w:space="0" w:color="auto"/>
            <w:left w:val="none" w:sz="0" w:space="0" w:color="auto"/>
            <w:bottom w:val="none" w:sz="0" w:space="0" w:color="auto"/>
            <w:right w:val="none" w:sz="0" w:space="0" w:color="auto"/>
          </w:divBdr>
        </w:div>
        <w:div w:id="1121337396">
          <w:marLeft w:val="640"/>
          <w:marRight w:val="0"/>
          <w:marTop w:val="0"/>
          <w:marBottom w:val="0"/>
          <w:divBdr>
            <w:top w:val="none" w:sz="0" w:space="0" w:color="auto"/>
            <w:left w:val="none" w:sz="0" w:space="0" w:color="auto"/>
            <w:bottom w:val="none" w:sz="0" w:space="0" w:color="auto"/>
            <w:right w:val="none" w:sz="0" w:space="0" w:color="auto"/>
          </w:divBdr>
        </w:div>
        <w:div w:id="721174212">
          <w:marLeft w:val="640"/>
          <w:marRight w:val="0"/>
          <w:marTop w:val="0"/>
          <w:marBottom w:val="0"/>
          <w:divBdr>
            <w:top w:val="none" w:sz="0" w:space="0" w:color="auto"/>
            <w:left w:val="none" w:sz="0" w:space="0" w:color="auto"/>
            <w:bottom w:val="none" w:sz="0" w:space="0" w:color="auto"/>
            <w:right w:val="none" w:sz="0" w:space="0" w:color="auto"/>
          </w:divBdr>
        </w:div>
        <w:div w:id="1907566442">
          <w:marLeft w:val="640"/>
          <w:marRight w:val="0"/>
          <w:marTop w:val="0"/>
          <w:marBottom w:val="0"/>
          <w:divBdr>
            <w:top w:val="none" w:sz="0" w:space="0" w:color="auto"/>
            <w:left w:val="none" w:sz="0" w:space="0" w:color="auto"/>
            <w:bottom w:val="none" w:sz="0" w:space="0" w:color="auto"/>
            <w:right w:val="none" w:sz="0" w:space="0" w:color="auto"/>
          </w:divBdr>
        </w:div>
        <w:div w:id="713699499">
          <w:marLeft w:val="640"/>
          <w:marRight w:val="0"/>
          <w:marTop w:val="0"/>
          <w:marBottom w:val="0"/>
          <w:divBdr>
            <w:top w:val="none" w:sz="0" w:space="0" w:color="auto"/>
            <w:left w:val="none" w:sz="0" w:space="0" w:color="auto"/>
            <w:bottom w:val="none" w:sz="0" w:space="0" w:color="auto"/>
            <w:right w:val="none" w:sz="0" w:space="0" w:color="auto"/>
          </w:divBdr>
        </w:div>
        <w:div w:id="625699315">
          <w:marLeft w:val="640"/>
          <w:marRight w:val="0"/>
          <w:marTop w:val="0"/>
          <w:marBottom w:val="0"/>
          <w:divBdr>
            <w:top w:val="none" w:sz="0" w:space="0" w:color="auto"/>
            <w:left w:val="none" w:sz="0" w:space="0" w:color="auto"/>
            <w:bottom w:val="none" w:sz="0" w:space="0" w:color="auto"/>
            <w:right w:val="none" w:sz="0" w:space="0" w:color="auto"/>
          </w:divBdr>
        </w:div>
        <w:div w:id="1042703893">
          <w:marLeft w:val="640"/>
          <w:marRight w:val="0"/>
          <w:marTop w:val="0"/>
          <w:marBottom w:val="0"/>
          <w:divBdr>
            <w:top w:val="none" w:sz="0" w:space="0" w:color="auto"/>
            <w:left w:val="none" w:sz="0" w:space="0" w:color="auto"/>
            <w:bottom w:val="none" w:sz="0" w:space="0" w:color="auto"/>
            <w:right w:val="none" w:sz="0" w:space="0" w:color="auto"/>
          </w:divBdr>
        </w:div>
        <w:div w:id="1672371367">
          <w:marLeft w:val="640"/>
          <w:marRight w:val="0"/>
          <w:marTop w:val="0"/>
          <w:marBottom w:val="0"/>
          <w:divBdr>
            <w:top w:val="none" w:sz="0" w:space="0" w:color="auto"/>
            <w:left w:val="none" w:sz="0" w:space="0" w:color="auto"/>
            <w:bottom w:val="none" w:sz="0" w:space="0" w:color="auto"/>
            <w:right w:val="none" w:sz="0" w:space="0" w:color="auto"/>
          </w:divBdr>
        </w:div>
        <w:div w:id="500395725">
          <w:marLeft w:val="640"/>
          <w:marRight w:val="0"/>
          <w:marTop w:val="0"/>
          <w:marBottom w:val="0"/>
          <w:divBdr>
            <w:top w:val="none" w:sz="0" w:space="0" w:color="auto"/>
            <w:left w:val="none" w:sz="0" w:space="0" w:color="auto"/>
            <w:bottom w:val="none" w:sz="0" w:space="0" w:color="auto"/>
            <w:right w:val="none" w:sz="0" w:space="0" w:color="auto"/>
          </w:divBdr>
        </w:div>
        <w:div w:id="1458834217">
          <w:marLeft w:val="640"/>
          <w:marRight w:val="0"/>
          <w:marTop w:val="0"/>
          <w:marBottom w:val="0"/>
          <w:divBdr>
            <w:top w:val="none" w:sz="0" w:space="0" w:color="auto"/>
            <w:left w:val="none" w:sz="0" w:space="0" w:color="auto"/>
            <w:bottom w:val="none" w:sz="0" w:space="0" w:color="auto"/>
            <w:right w:val="none" w:sz="0" w:space="0" w:color="auto"/>
          </w:divBdr>
        </w:div>
        <w:div w:id="982346337">
          <w:marLeft w:val="640"/>
          <w:marRight w:val="0"/>
          <w:marTop w:val="0"/>
          <w:marBottom w:val="0"/>
          <w:divBdr>
            <w:top w:val="none" w:sz="0" w:space="0" w:color="auto"/>
            <w:left w:val="none" w:sz="0" w:space="0" w:color="auto"/>
            <w:bottom w:val="none" w:sz="0" w:space="0" w:color="auto"/>
            <w:right w:val="none" w:sz="0" w:space="0" w:color="auto"/>
          </w:divBdr>
        </w:div>
        <w:div w:id="621813063">
          <w:marLeft w:val="640"/>
          <w:marRight w:val="0"/>
          <w:marTop w:val="0"/>
          <w:marBottom w:val="0"/>
          <w:divBdr>
            <w:top w:val="none" w:sz="0" w:space="0" w:color="auto"/>
            <w:left w:val="none" w:sz="0" w:space="0" w:color="auto"/>
            <w:bottom w:val="none" w:sz="0" w:space="0" w:color="auto"/>
            <w:right w:val="none" w:sz="0" w:space="0" w:color="auto"/>
          </w:divBdr>
        </w:div>
        <w:div w:id="720831803">
          <w:marLeft w:val="640"/>
          <w:marRight w:val="0"/>
          <w:marTop w:val="0"/>
          <w:marBottom w:val="0"/>
          <w:divBdr>
            <w:top w:val="none" w:sz="0" w:space="0" w:color="auto"/>
            <w:left w:val="none" w:sz="0" w:space="0" w:color="auto"/>
            <w:bottom w:val="none" w:sz="0" w:space="0" w:color="auto"/>
            <w:right w:val="none" w:sz="0" w:space="0" w:color="auto"/>
          </w:divBdr>
        </w:div>
        <w:div w:id="894967473">
          <w:marLeft w:val="640"/>
          <w:marRight w:val="0"/>
          <w:marTop w:val="0"/>
          <w:marBottom w:val="0"/>
          <w:divBdr>
            <w:top w:val="none" w:sz="0" w:space="0" w:color="auto"/>
            <w:left w:val="none" w:sz="0" w:space="0" w:color="auto"/>
            <w:bottom w:val="none" w:sz="0" w:space="0" w:color="auto"/>
            <w:right w:val="none" w:sz="0" w:space="0" w:color="auto"/>
          </w:divBdr>
        </w:div>
        <w:div w:id="123890896">
          <w:marLeft w:val="640"/>
          <w:marRight w:val="0"/>
          <w:marTop w:val="0"/>
          <w:marBottom w:val="0"/>
          <w:divBdr>
            <w:top w:val="none" w:sz="0" w:space="0" w:color="auto"/>
            <w:left w:val="none" w:sz="0" w:space="0" w:color="auto"/>
            <w:bottom w:val="none" w:sz="0" w:space="0" w:color="auto"/>
            <w:right w:val="none" w:sz="0" w:space="0" w:color="auto"/>
          </w:divBdr>
        </w:div>
        <w:div w:id="454300409">
          <w:marLeft w:val="640"/>
          <w:marRight w:val="0"/>
          <w:marTop w:val="0"/>
          <w:marBottom w:val="0"/>
          <w:divBdr>
            <w:top w:val="none" w:sz="0" w:space="0" w:color="auto"/>
            <w:left w:val="none" w:sz="0" w:space="0" w:color="auto"/>
            <w:bottom w:val="none" w:sz="0" w:space="0" w:color="auto"/>
            <w:right w:val="none" w:sz="0" w:space="0" w:color="auto"/>
          </w:divBdr>
        </w:div>
        <w:div w:id="1621105921">
          <w:marLeft w:val="640"/>
          <w:marRight w:val="0"/>
          <w:marTop w:val="0"/>
          <w:marBottom w:val="0"/>
          <w:divBdr>
            <w:top w:val="none" w:sz="0" w:space="0" w:color="auto"/>
            <w:left w:val="none" w:sz="0" w:space="0" w:color="auto"/>
            <w:bottom w:val="none" w:sz="0" w:space="0" w:color="auto"/>
            <w:right w:val="none" w:sz="0" w:space="0" w:color="auto"/>
          </w:divBdr>
        </w:div>
        <w:div w:id="1323661425">
          <w:marLeft w:val="640"/>
          <w:marRight w:val="0"/>
          <w:marTop w:val="0"/>
          <w:marBottom w:val="0"/>
          <w:divBdr>
            <w:top w:val="none" w:sz="0" w:space="0" w:color="auto"/>
            <w:left w:val="none" w:sz="0" w:space="0" w:color="auto"/>
            <w:bottom w:val="none" w:sz="0" w:space="0" w:color="auto"/>
            <w:right w:val="none" w:sz="0" w:space="0" w:color="auto"/>
          </w:divBdr>
        </w:div>
        <w:div w:id="786239509">
          <w:marLeft w:val="640"/>
          <w:marRight w:val="0"/>
          <w:marTop w:val="0"/>
          <w:marBottom w:val="0"/>
          <w:divBdr>
            <w:top w:val="none" w:sz="0" w:space="0" w:color="auto"/>
            <w:left w:val="none" w:sz="0" w:space="0" w:color="auto"/>
            <w:bottom w:val="none" w:sz="0" w:space="0" w:color="auto"/>
            <w:right w:val="none" w:sz="0" w:space="0" w:color="auto"/>
          </w:divBdr>
        </w:div>
        <w:div w:id="240255622">
          <w:marLeft w:val="640"/>
          <w:marRight w:val="0"/>
          <w:marTop w:val="0"/>
          <w:marBottom w:val="0"/>
          <w:divBdr>
            <w:top w:val="none" w:sz="0" w:space="0" w:color="auto"/>
            <w:left w:val="none" w:sz="0" w:space="0" w:color="auto"/>
            <w:bottom w:val="none" w:sz="0" w:space="0" w:color="auto"/>
            <w:right w:val="none" w:sz="0" w:space="0" w:color="auto"/>
          </w:divBdr>
        </w:div>
        <w:div w:id="1705205803">
          <w:marLeft w:val="640"/>
          <w:marRight w:val="0"/>
          <w:marTop w:val="0"/>
          <w:marBottom w:val="0"/>
          <w:divBdr>
            <w:top w:val="none" w:sz="0" w:space="0" w:color="auto"/>
            <w:left w:val="none" w:sz="0" w:space="0" w:color="auto"/>
            <w:bottom w:val="none" w:sz="0" w:space="0" w:color="auto"/>
            <w:right w:val="none" w:sz="0" w:space="0" w:color="auto"/>
          </w:divBdr>
        </w:div>
        <w:div w:id="49425576">
          <w:marLeft w:val="640"/>
          <w:marRight w:val="0"/>
          <w:marTop w:val="0"/>
          <w:marBottom w:val="0"/>
          <w:divBdr>
            <w:top w:val="none" w:sz="0" w:space="0" w:color="auto"/>
            <w:left w:val="none" w:sz="0" w:space="0" w:color="auto"/>
            <w:bottom w:val="none" w:sz="0" w:space="0" w:color="auto"/>
            <w:right w:val="none" w:sz="0" w:space="0" w:color="auto"/>
          </w:divBdr>
        </w:div>
        <w:div w:id="724988627">
          <w:marLeft w:val="640"/>
          <w:marRight w:val="0"/>
          <w:marTop w:val="0"/>
          <w:marBottom w:val="0"/>
          <w:divBdr>
            <w:top w:val="none" w:sz="0" w:space="0" w:color="auto"/>
            <w:left w:val="none" w:sz="0" w:space="0" w:color="auto"/>
            <w:bottom w:val="none" w:sz="0" w:space="0" w:color="auto"/>
            <w:right w:val="none" w:sz="0" w:space="0" w:color="auto"/>
          </w:divBdr>
        </w:div>
        <w:div w:id="1000036619">
          <w:marLeft w:val="640"/>
          <w:marRight w:val="0"/>
          <w:marTop w:val="0"/>
          <w:marBottom w:val="0"/>
          <w:divBdr>
            <w:top w:val="none" w:sz="0" w:space="0" w:color="auto"/>
            <w:left w:val="none" w:sz="0" w:space="0" w:color="auto"/>
            <w:bottom w:val="none" w:sz="0" w:space="0" w:color="auto"/>
            <w:right w:val="none" w:sz="0" w:space="0" w:color="auto"/>
          </w:divBdr>
        </w:div>
        <w:div w:id="493380973">
          <w:marLeft w:val="640"/>
          <w:marRight w:val="0"/>
          <w:marTop w:val="0"/>
          <w:marBottom w:val="0"/>
          <w:divBdr>
            <w:top w:val="none" w:sz="0" w:space="0" w:color="auto"/>
            <w:left w:val="none" w:sz="0" w:space="0" w:color="auto"/>
            <w:bottom w:val="none" w:sz="0" w:space="0" w:color="auto"/>
            <w:right w:val="none" w:sz="0" w:space="0" w:color="auto"/>
          </w:divBdr>
        </w:div>
        <w:div w:id="887113151">
          <w:marLeft w:val="640"/>
          <w:marRight w:val="0"/>
          <w:marTop w:val="0"/>
          <w:marBottom w:val="0"/>
          <w:divBdr>
            <w:top w:val="none" w:sz="0" w:space="0" w:color="auto"/>
            <w:left w:val="none" w:sz="0" w:space="0" w:color="auto"/>
            <w:bottom w:val="none" w:sz="0" w:space="0" w:color="auto"/>
            <w:right w:val="none" w:sz="0" w:space="0" w:color="auto"/>
          </w:divBdr>
        </w:div>
        <w:div w:id="1420055481">
          <w:marLeft w:val="640"/>
          <w:marRight w:val="0"/>
          <w:marTop w:val="0"/>
          <w:marBottom w:val="0"/>
          <w:divBdr>
            <w:top w:val="none" w:sz="0" w:space="0" w:color="auto"/>
            <w:left w:val="none" w:sz="0" w:space="0" w:color="auto"/>
            <w:bottom w:val="none" w:sz="0" w:space="0" w:color="auto"/>
            <w:right w:val="none" w:sz="0" w:space="0" w:color="auto"/>
          </w:divBdr>
        </w:div>
        <w:div w:id="1941719688">
          <w:marLeft w:val="640"/>
          <w:marRight w:val="0"/>
          <w:marTop w:val="0"/>
          <w:marBottom w:val="0"/>
          <w:divBdr>
            <w:top w:val="none" w:sz="0" w:space="0" w:color="auto"/>
            <w:left w:val="none" w:sz="0" w:space="0" w:color="auto"/>
            <w:bottom w:val="none" w:sz="0" w:space="0" w:color="auto"/>
            <w:right w:val="none" w:sz="0" w:space="0" w:color="auto"/>
          </w:divBdr>
        </w:div>
        <w:div w:id="1615016047">
          <w:marLeft w:val="640"/>
          <w:marRight w:val="0"/>
          <w:marTop w:val="0"/>
          <w:marBottom w:val="0"/>
          <w:divBdr>
            <w:top w:val="none" w:sz="0" w:space="0" w:color="auto"/>
            <w:left w:val="none" w:sz="0" w:space="0" w:color="auto"/>
            <w:bottom w:val="none" w:sz="0" w:space="0" w:color="auto"/>
            <w:right w:val="none" w:sz="0" w:space="0" w:color="auto"/>
          </w:divBdr>
        </w:div>
        <w:div w:id="611010357">
          <w:marLeft w:val="640"/>
          <w:marRight w:val="0"/>
          <w:marTop w:val="0"/>
          <w:marBottom w:val="0"/>
          <w:divBdr>
            <w:top w:val="none" w:sz="0" w:space="0" w:color="auto"/>
            <w:left w:val="none" w:sz="0" w:space="0" w:color="auto"/>
            <w:bottom w:val="none" w:sz="0" w:space="0" w:color="auto"/>
            <w:right w:val="none" w:sz="0" w:space="0" w:color="auto"/>
          </w:divBdr>
        </w:div>
        <w:div w:id="1389064758">
          <w:marLeft w:val="640"/>
          <w:marRight w:val="0"/>
          <w:marTop w:val="0"/>
          <w:marBottom w:val="0"/>
          <w:divBdr>
            <w:top w:val="none" w:sz="0" w:space="0" w:color="auto"/>
            <w:left w:val="none" w:sz="0" w:space="0" w:color="auto"/>
            <w:bottom w:val="none" w:sz="0" w:space="0" w:color="auto"/>
            <w:right w:val="none" w:sz="0" w:space="0" w:color="auto"/>
          </w:divBdr>
        </w:div>
        <w:div w:id="888999563">
          <w:marLeft w:val="640"/>
          <w:marRight w:val="0"/>
          <w:marTop w:val="0"/>
          <w:marBottom w:val="0"/>
          <w:divBdr>
            <w:top w:val="none" w:sz="0" w:space="0" w:color="auto"/>
            <w:left w:val="none" w:sz="0" w:space="0" w:color="auto"/>
            <w:bottom w:val="none" w:sz="0" w:space="0" w:color="auto"/>
            <w:right w:val="none" w:sz="0" w:space="0" w:color="auto"/>
          </w:divBdr>
        </w:div>
        <w:div w:id="1999459822">
          <w:marLeft w:val="640"/>
          <w:marRight w:val="0"/>
          <w:marTop w:val="0"/>
          <w:marBottom w:val="0"/>
          <w:divBdr>
            <w:top w:val="none" w:sz="0" w:space="0" w:color="auto"/>
            <w:left w:val="none" w:sz="0" w:space="0" w:color="auto"/>
            <w:bottom w:val="none" w:sz="0" w:space="0" w:color="auto"/>
            <w:right w:val="none" w:sz="0" w:space="0" w:color="auto"/>
          </w:divBdr>
        </w:div>
        <w:div w:id="952663717">
          <w:marLeft w:val="640"/>
          <w:marRight w:val="0"/>
          <w:marTop w:val="0"/>
          <w:marBottom w:val="0"/>
          <w:divBdr>
            <w:top w:val="none" w:sz="0" w:space="0" w:color="auto"/>
            <w:left w:val="none" w:sz="0" w:space="0" w:color="auto"/>
            <w:bottom w:val="none" w:sz="0" w:space="0" w:color="auto"/>
            <w:right w:val="none" w:sz="0" w:space="0" w:color="auto"/>
          </w:divBdr>
        </w:div>
        <w:div w:id="955254681">
          <w:marLeft w:val="640"/>
          <w:marRight w:val="0"/>
          <w:marTop w:val="0"/>
          <w:marBottom w:val="0"/>
          <w:divBdr>
            <w:top w:val="none" w:sz="0" w:space="0" w:color="auto"/>
            <w:left w:val="none" w:sz="0" w:space="0" w:color="auto"/>
            <w:bottom w:val="none" w:sz="0" w:space="0" w:color="auto"/>
            <w:right w:val="none" w:sz="0" w:space="0" w:color="auto"/>
          </w:divBdr>
        </w:div>
        <w:div w:id="1873301711">
          <w:marLeft w:val="640"/>
          <w:marRight w:val="0"/>
          <w:marTop w:val="0"/>
          <w:marBottom w:val="0"/>
          <w:divBdr>
            <w:top w:val="none" w:sz="0" w:space="0" w:color="auto"/>
            <w:left w:val="none" w:sz="0" w:space="0" w:color="auto"/>
            <w:bottom w:val="none" w:sz="0" w:space="0" w:color="auto"/>
            <w:right w:val="none" w:sz="0" w:space="0" w:color="auto"/>
          </w:divBdr>
        </w:div>
        <w:div w:id="801460766">
          <w:marLeft w:val="640"/>
          <w:marRight w:val="0"/>
          <w:marTop w:val="0"/>
          <w:marBottom w:val="0"/>
          <w:divBdr>
            <w:top w:val="none" w:sz="0" w:space="0" w:color="auto"/>
            <w:left w:val="none" w:sz="0" w:space="0" w:color="auto"/>
            <w:bottom w:val="none" w:sz="0" w:space="0" w:color="auto"/>
            <w:right w:val="none" w:sz="0" w:space="0" w:color="auto"/>
          </w:divBdr>
        </w:div>
        <w:div w:id="2023049690">
          <w:marLeft w:val="640"/>
          <w:marRight w:val="0"/>
          <w:marTop w:val="0"/>
          <w:marBottom w:val="0"/>
          <w:divBdr>
            <w:top w:val="none" w:sz="0" w:space="0" w:color="auto"/>
            <w:left w:val="none" w:sz="0" w:space="0" w:color="auto"/>
            <w:bottom w:val="none" w:sz="0" w:space="0" w:color="auto"/>
            <w:right w:val="none" w:sz="0" w:space="0" w:color="auto"/>
          </w:divBdr>
        </w:div>
        <w:div w:id="1040981768">
          <w:marLeft w:val="640"/>
          <w:marRight w:val="0"/>
          <w:marTop w:val="0"/>
          <w:marBottom w:val="0"/>
          <w:divBdr>
            <w:top w:val="none" w:sz="0" w:space="0" w:color="auto"/>
            <w:left w:val="none" w:sz="0" w:space="0" w:color="auto"/>
            <w:bottom w:val="none" w:sz="0" w:space="0" w:color="auto"/>
            <w:right w:val="none" w:sz="0" w:space="0" w:color="auto"/>
          </w:divBdr>
        </w:div>
        <w:div w:id="296449800">
          <w:marLeft w:val="640"/>
          <w:marRight w:val="0"/>
          <w:marTop w:val="0"/>
          <w:marBottom w:val="0"/>
          <w:divBdr>
            <w:top w:val="none" w:sz="0" w:space="0" w:color="auto"/>
            <w:left w:val="none" w:sz="0" w:space="0" w:color="auto"/>
            <w:bottom w:val="none" w:sz="0" w:space="0" w:color="auto"/>
            <w:right w:val="none" w:sz="0" w:space="0" w:color="auto"/>
          </w:divBdr>
        </w:div>
        <w:div w:id="190922204">
          <w:marLeft w:val="640"/>
          <w:marRight w:val="0"/>
          <w:marTop w:val="0"/>
          <w:marBottom w:val="0"/>
          <w:divBdr>
            <w:top w:val="none" w:sz="0" w:space="0" w:color="auto"/>
            <w:left w:val="none" w:sz="0" w:space="0" w:color="auto"/>
            <w:bottom w:val="none" w:sz="0" w:space="0" w:color="auto"/>
            <w:right w:val="none" w:sz="0" w:space="0" w:color="auto"/>
          </w:divBdr>
        </w:div>
        <w:div w:id="1199589698">
          <w:marLeft w:val="640"/>
          <w:marRight w:val="0"/>
          <w:marTop w:val="0"/>
          <w:marBottom w:val="0"/>
          <w:divBdr>
            <w:top w:val="none" w:sz="0" w:space="0" w:color="auto"/>
            <w:left w:val="none" w:sz="0" w:space="0" w:color="auto"/>
            <w:bottom w:val="none" w:sz="0" w:space="0" w:color="auto"/>
            <w:right w:val="none" w:sz="0" w:space="0" w:color="auto"/>
          </w:divBdr>
        </w:div>
        <w:div w:id="38239276">
          <w:marLeft w:val="640"/>
          <w:marRight w:val="0"/>
          <w:marTop w:val="0"/>
          <w:marBottom w:val="0"/>
          <w:divBdr>
            <w:top w:val="none" w:sz="0" w:space="0" w:color="auto"/>
            <w:left w:val="none" w:sz="0" w:space="0" w:color="auto"/>
            <w:bottom w:val="none" w:sz="0" w:space="0" w:color="auto"/>
            <w:right w:val="none" w:sz="0" w:space="0" w:color="auto"/>
          </w:divBdr>
        </w:div>
        <w:div w:id="1433356013">
          <w:marLeft w:val="640"/>
          <w:marRight w:val="0"/>
          <w:marTop w:val="0"/>
          <w:marBottom w:val="0"/>
          <w:divBdr>
            <w:top w:val="none" w:sz="0" w:space="0" w:color="auto"/>
            <w:left w:val="none" w:sz="0" w:space="0" w:color="auto"/>
            <w:bottom w:val="none" w:sz="0" w:space="0" w:color="auto"/>
            <w:right w:val="none" w:sz="0" w:space="0" w:color="auto"/>
          </w:divBdr>
        </w:div>
        <w:div w:id="2140494762">
          <w:marLeft w:val="640"/>
          <w:marRight w:val="0"/>
          <w:marTop w:val="0"/>
          <w:marBottom w:val="0"/>
          <w:divBdr>
            <w:top w:val="none" w:sz="0" w:space="0" w:color="auto"/>
            <w:left w:val="none" w:sz="0" w:space="0" w:color="auto"/>
            <w:bottom w:val="none" w:sz="0" w:space="0" w:color="auto"/>
            <w:right w:val="none" w:sz="0" w:space="0" w:color="auto"/>
          </w:divBdr>
        </w:div>
        <w:div w:id="963315611">
          <w:marLeft w:val="640"/>
          <w:marRight w:val="0"/>
          <w:marTop w:val="0"/>
          <w:marBottom w:val="0"/>
          <w:divBdr>
            <w:top w:val="none" w:sz="0" w:space="0" w:color="auto"/>
            <w:left w:val="none" w:sz="0" w:space="0" w:color="auto"/>
            <w:bottom w:val="none" w:sz="0" w:space="0" w:color="auto"/>
            <w:right w:val="none" w:sz="0" w:space="0" w:color="auto"/>
          </w:divBdr>
        </w:div>
        <w:div w:id="1492090572">
          <w:marLeft w:val="640"/>
          <w:marRight w:val="0"/>
          <w:marTop w:val="0"/>
          <w:marBottom w:val="0"/>
          <w:divBdr>
            <w:top w:val="none" w:sz="0" w:space="0" w:color="auto"/>
            <w:left w:val="none" w:sz="0" w:space="0" w:color="auto"/>
            <w:bottom w:val="none" w:sz="0" w:space="0" w:color="auto"/>
            <w:right w:val="none" w:sz="0" w:space="0" w:color="auto"/>
          </w:divBdr>
        </w:div>
        <w:div w:id="279264274">
          <w:marLeft w:val="640"/>
          <w:marRight w:val="0"/>
          <w:marTop w:val="0"/>
          <w:marBottom w:val="0"/>
          <w:divBdr>
            <w:top w:val="none" w:sz="0" w:space="0" w:color="auto"/>
            <w:left w:val="none" w:sz="0" w:space="0" w:color="auto"/>
            <w:bottom w:val="none" w:sz="0" w:space="0" w:color="auto"/>
            <w:right w:val="none" w:sz="0" w:space="0" w:color="auto"/>
          </w:divBdr>
        </w:div>
        <w:div w:id="276329420">
          <w:marLeft w:val="640"/>
          <w:marRight w:val="0"/>
          <w:marTop w:val="0"/>
          <w:marBottom w:val="0"/>
          <w:divBdr>
            <w:top w:val="none" w:sz="0" w:space="0" w:color="auto"/>
            <w:left w:val="none" w:sz="0" w:space="0" w:color="auto"/>
            <w:bottom w:val="none" w:sz="0" w:space="0" w:color="auto"/>
            <w:right w:val="none" w:sz="0" w:space="0" w:color="auto"/>
          </w:divBdr>
        </w:div>
        <w:div w:id="23486813">
          <w:marLeft w:val="640"/>
          <w:marRight w:val="0"/>
          <w:marTop w:val="0"/>
          <w:marBottom w:val="0"/>
          <w:divBdr>
            <w:top w:val="none" w:sz="0" w:space="0" w:color="auto"/>
            <w:left w:val="none" w:sz="0" w:space="0" w:color="auto"/>
            <w:bottom w:val="none" w:sz="0" w:space="0" w:color="auto"/>
            <w:right w:val="none" w:sz="0" w:space="0" w:color="auto"/>
          </w:divBdr>
        </w:div>
        <w:div w:id="1616016506">
          <w:marLeft w:val="640"/>
          <w:marRight w:val="0"/>
          <w:marTop w:val="0"/>
          <w:marBottom w:val="0"/>
          <w:divBdr>
            <w:top w:val="none" w:sz="0" w:space="0" w:color="auto"/>
            <w:left w:val="none" w:sz="0" w:space="0" w:color="auto"/>
            <w:bottom w:val="none" w:sz="0" w:space="0" w:color="auto"/>
            <w:right w:val="none" w:sz="0" w:space="0" w:color="auto"/>
          </w:divBdr>
        </w:div>
        <w:div w:id="510295541">
          <w:marLeft w:val="640"/>
          <w:marRight w:val="0"/>
          <w:marTop w:val="0"/>
          <w:marBottom w:val="0"/>
          <w:divBdr>
            <w:top w:val="none" w:sz="0" w:space="0" w:color="auto"/>
            <w:left w:val="none" w:sz="0" w:space="0" w:color="auto"/>
            <w:bottom w:val="none" w:sz="0" w:space="0" w:color="auto"/>
            <w:right w:val="none" w:sz="0" w:space="0" w:color="auto"/>
          </w:divBdr>
        </w:div>
        <w:div w:id="1331248696">
          <w:marLeft w:val="640"/>
          <w:marRight w:val="0"/>
          <w:marTop w:val="0"/>
          <w:marBottom w:val="0"/>
          <w:divBdr>
            <w:top w:val="none" w:sz="0" w:space="0" w:color="auto"/>
            <w:left w:val="none" w:sz="0" w:space="0" w:color="auto"/>
            <w:bottom w:val="none" w:sz="0" w:space="0" w:color="auto"/>
            <w:right w:val="none" w:sz="0" w:space="0" w:color="auto"/>
          </w:divBdr>
        </w:div>
        <w:div w:id="2096241484">
          <w:marLeft w:val="640"/>
          <w:marRight w:val="0"/>
          <w:marTop w:val="0"/>
          <w:marBottom w:val="0"/>
          <w:divBdr>
            <w:top w:val="none" w:sz="0" w:space="0" w:color="auto"/>
            <w:left w:val="none" w:sz="0" w:space="0" w:color="auto"/>
            <w:bottom w:val="none" w:sz="0" w:space="0" w:color="auto"/>
            <w:right w:val="none" w:sz="0" w:space="0" w:color="auto"/>
          </w:divBdr>
        </w:div>
        <w:div w:id="911157656">
          <w:marLeft w:val="640"/>
          <w:marRight w:val="0"/>
          <w:marTop w:val="0"/>
          <w:marBottom w:val="0"/>
          <w:divBdr>
            <w:top w:val="none" w:sz="0" w:space="0" w:color="auto"/>
            <w:left w:val="none" w:sz="0" w:space="0" w:color="auto"/>
            <w:bottom w:val="none" w:sz="0" w:space="0" w:color="auto"/>
            <w:right w:val="none" w:sz="0" w:space="0" w:color="auto"/>
          </w:divBdr>
        </w:div>
        <w:div w:id="1002703034">
          <w:marLeft w:val="640"/>
          <w:marRight w:val="0"/>
          <w:marTop w:val="0"/>
          <w:marBottom w:val="0"/>
          <w:divBdr>
            <w:top w:val="none" w:sz="0" w:space="0" w:color="auto"/>
            <w:left w:val="none" w:sz="0" w:space="0" w:color="auto"/>
            <w:bottom w:val="none" w:sz="0" w:space="0" w:color="auto"/>
            <w:right w:val="none" w:sz="0" w:space="0" w:color="auto"/>
          </w:divBdr>
        </w:div>
        <w:div w:id="1173881731">
          <w:marLeft w:val="640"/>
          <w:marRight w:val="0"/>
          <w:marTop w:val="0"/>
          <w:marBottom w:val="0"/>
          <w:divBdr>
            <w:top w:val="none" w:sz="0" w:space="0" w:color="auto"/>
            <w:left w:val="none" w:sz="0" w:space="0" w:color="auto"/>
            <w:bottom w:val="none" w:sz="0" w:space="0" w:color="auto"/>
            <w:right w:val="none" w:sz="0" w:space="0" w:color="auto"/>
          </w:divBdr>
        </w:div>
        <w:div w:id="1079791724">
          <w:marLeft w:val="640"/>
          <w:marRight w:val="0"/>
          <w:marTop w:val="0"/>
          <w:marBottom w:val="0"/>
          <w:divBdr>
            <w:top w:val="none" w:sz="0" w:space="0" w:color="auto"/>
            <w:left w:val="none" w:sz="0" w:space="0" w:color="auto"/>
            <w:bottom w:val="none" w:sz="0" w:space="0" w:color="auto"/>
            <w:right w:val="none" w:sz="0" w:space="0" w:color="auto"/>
          </w:divBdr>
        </w:div>
        <w:div w:id="1288467991">
          <w:marLeft w:val="640"/>
          <w:marRight w:val="0"/>
          <w:marTop w:val="0"/>
          <w:marBottom w:val="0"/>
          <w:divBdr>
            <w:top w:val="none" w:sz="0" w:space="0" w:color="auto"/>
            <w:left w:val="none" w:sz="0" w:space="0" w:color="auto"/>
            <w:bottom w:val="none" w:sz="0" w:space="0" w:color="auto"/>
            <w:right w:val="none" w:sz="0" w:space="0" w:color="auto"/>
          </w:divBdr>
        </w:div>
        <w:div w:id="107049958">
          <w:marLeft w:val="640"/>
          <w:marRight w:val="0"/>
          <w:marTop w:val="0"/>
          <w:marBottom w:val="0"/>
          <w:divBdr>
            <w:top w:val="none" w:sz="0" w:space="0" w:color="auto"/>
            <w:left w:val="none" w:sz="0" w:space="0" w:color="auto"/>
            <w:bottom w:val="none" w:sz="0" w:space="0" w:color="auto"/>
            <w:right w:val="none" w:sz="0" w:space="0" w:color="auto"/>
          </w:divBdr>
        </w:div>
        <w:div w:id="1569806118">
          <w:marLeft w:val="640"/>
          <w:marRight w:val="0"/>
          <w:marTop w:val="0"/>
          <w:marBottom w:val="0"/>
          <w:divBdr>
            <w:top w:val="none" w:sz="0" w:space="0" w:color="auto"/>
            <w:left w:val="none" w:sz="0" w:space="0" w:color="auto"/>
            <w:bottom w:val="none" w:sz="0" w:space="0" w:color="auto"/>
            <w:right w:val="none" w:sz="0" w:space="0" w:color="auto"/>
          </w:divBdr>
        </w:div>
        <w:div w:id="1768575778">
          <w:marLeft w:val="640"/>
          <w:marRight w:val="0"/>
          <w:marTop w:val="0"/>
          <w:marBottom w:val="0"/>
          <w:divBdr>
            <w:top w:val="none" w:sz="0" w:space="0" w:color="auto"/>
            <w:left w:val="none" w:sz="0" w:space="0" w:color="auto"/>
            <w:bottom w:val="none" w:sz="0" w:space="0" w:color="auto"/>
            <w:right w:val="none" w:sz="0" w:space="0" w:color="auto"/>
          </w:divBdr>
        </w:div>
        <w:div w:id="1761440150">
          <w:marLeft w:val="640"/>
          <w:marRight w:val="0"/>
          <w:marTop w:val="0"/>
          <w:marBottom w:val="0"/>
          <w:divBdr>
            <w:top w:val="none" w:sz="0" w:space="0" w:color="auto"/>
            <w:left w:val="none" w:sz="0" w:space="0" w:color="auto"/>
            <w:bottom w:val="none" w:sz="0" w:space="0" w:color="auto"/>
            <w:right w:val="none" w:sz="0" w:space="0" w:color="auto"/>
          </w:divBdr>
        </w:div>
        <w:div w:id="884223168">
          <w:marLeft w:val="640"/>
          <w:marRight w:val="0"/>
          <w:marTop w:val="0"/>
          <w:marBottom w:val="0"/>
          <w:divBdr>
            <w:top w:val="none" w:sz="0" w:space="0" w:color="auto"/>
            <w:left w:val="none" w:sz="0" w:space="0" w:color="auto"/>
            <w:bottom w:val="none" w:sz="0" w:space="0" w:color="auto"/>
            <w:right w:val="none" w:sz="0" w:space="0" w:color="auto"/>
          </w:divBdr>
        </w:div>
        <w:div w:id="1706713505">
          <w:marLeft w:val="640"/>
          <w:marRight w:val="0"/>
          <w:marTop w:val="0"/>
          <w:marBottom w:val="0"/>
          <w:divBdr>
            <w:top w:val="none" w:sz="0" w:space="0" w:color="auto"/>
            <w:left w:val="none" w:sz="0" w:space="0" w:color="auto"/>
            <w:bottom w:val="none" w:sz="0" w:space="0" w:color="auto"/>
            <w:right w:val="none" w:sz="0" w:space="0" w:color="auto"/>
          </w:divBdr>
        </w:div>
        <w:div w:id="1963464755">
          <w:marLeft w:val="640"/>
          <w:marRight w:val="0"/>
          <w:marTop w:val="0"/>
          <w:marBottom w:val="0"/>
          <w:divBdr>
            <w:top w:val="none" w:sz="0" w:space="0" w:color="auto"/>
            <w:left w:val="none" w:sz="0" w:space="0" w:color="auto"/>
            <w:bottom w:val="none" w:sz="0" w:space="0" w:color="auto"/>
            <w:right w:val="none" w:sz="0" w:space="0" w:color="auto"/>
          </w:divBdr>
        </w:div>
        <w:div w:id="1772163968">
          <w:marLeft w:val="640"/>
          <w:marRight w:val="0"/>
          <w:marTop w:val="0"/>
          <w:marBottom w:val="0"/>
          <w:divBdr>
            <w:top w:val="none" w:sz="0" w:space="0" w:color="auto"/>
            <w:left w:val="none" w:sz="0" w:space="0" w:color="auto"/>
            <w:bottom w:val="none" w:sz="0" w:space="0" w:color="auto"/>
            <w:right w:val="none" w:sz="0" w:space="0" w:color="auto"/>
          </w:divBdr>
        </w:div>
        <w:div w:id="717557563">
          <w:marLeft w:val="640"/>
          <w:marRight w:val="0"/>
          <w:marTop w:val="0"/>
          <w:marBottom w:val="0"/>
          <w:divBdr>
            <w:top w:val="none" w:sz="0" w:space="0" w:color="auto"/>
            <w:left w:val="none" w:sz="0" w:space="0" w:color="auto"/>
            <w:bottom w:val="none" w:sz="0" w:space="0" w:color="auto"/>
            <w:right w:val="none" w:sz="0" w:space="0" w:color="auto"/>
          </w:divBdr>
        </w:div>
        <w:div w:id="1592355984">
          <w:marLeft w:val="640"/>
          <w:marRight w:val="0"/>
          <w:marTop w:val="0"/>
          <w:marBottom w:val="0"/>
          <w:divBdr>
            <w:top w:val="none" w:sz="0" w:space="0" w:color="auto"/>
            <w:left w:val="none" w:sz="0" w:space="0" w:color="auto"/>
            <w:bottom w:val="none" w:sz="0" w:space="0" w:color="auto"/>
            <w:right w:val="none" w:sz="0" w:space="0" w:color="auto"/>
          </w:divBdr>
        </w:div>
      </w:divsChild>
    </w:div>
    <w:div w:id="1830095333">
      <w:bodyDiv w:val="1"/>
      <w:marLeft w:val="0"/>
      <w:marRight w:val="0"/>
      <w:marTop w:val="0"/>
      <w:marBottom w:val="0"/>
      <w:divBdr>
        <w:top w:val="none" w:sz="0" w:space="0" w:color="auto"/>
        <w:left w:val="none" w:sz="0" w:space="0" w:color="auto"/>
        <w:bottom w:val="none" w:sz="0" w:space="0" w:color="auto"/>
        <w:right w:val="none" w:sz="0" w:space="0" w:color="auto"/>
      </w:divBdr>
    </w:div>
    <w:div w:id="1831602485">
      <w:bodyDiv w:val="1"/>
      <w:marLeft w:val="0"/>
      <w:marRight w:val="0"/>
      <w:marTop w:val="0"/>
      <w:marBottom w:val="0"/>
      <w:divBdr>
        <w:top w:val="none" w:sz="0" w:space="0" w:color="auto"/>
        <w:left w:val="none" w:sz="0" w:space="0" w:color="auto"/>
        <w:bottom w:val="none" w:sz="0" w:space="0" w:color="auto"/>
        <w:right w:val="none" w:sz="0" w:space="0" w:color="auto"/>
      </w:divBdr>
    </w:div>
    <w:div w:id="1832326715">
      <w:bodyDiv w:val="1"/>
      <w:marLeft w:val="0"/>
      <w:marRight w:val="0"/>
      <w:marTop w:val="0"/>
      <w:marBottom w:val="0"/>
      <w:divBdr>
        <w:top w:val="none" w:sz="0" w:space="0" w:color="auto"/>
        <w:left w:val="none" w:sz="0" w:space="0" w:color="auto"/>
        <w:bottom w:val="none" w:sz="0" w:space="0" w:color="auto"/>
        <w:right w:val="none" w:sz="0" w:space="0" w:color="auto"/>
      </w:divBdr>
    </w:div>
    <w:div w:id="1834831366">
      <w:bodyDiv w:val="1"/>
      <w:marLeft w:val="0"/>
      <w:marRight w:val="0"/>
      <w:marTop w:val="0"/>
      <w:marBottom w:val="0"/>
      <w:divBdr>
        <w:top w:val="none" w:sz="0" w:space="0" w:color="auto"/>
        <w:left w:val="none" w:sz="0" w:space="0" w:color="auto"/>
        <w:bottom w:val="none" w:sz="0" w:space="0" w:color="auto"/>
        <w:right w:val="none" w:sz="0" w:space="0" w:color="auto"/>
      </w:divBdr>
    </w:div>
    <w:div w:id="1839539840">
      <w:bodyDiv w:val="1"/>
      <w:marLeft w:val="0"/>
      <w:marRight w:val="0"/>
      <w:marTop w:val="0"/>
      <w:marBottom w:val="0"/>
      <w:divBdr>
        <w:top w:val="none" w:sz="0" w:space="0" w:color="auto"/>
        <w:left w:val="none" w:sz="0" w:space="0" w:color="auto"/>
        <w:bottom w:val="none" w:sz="0" w:space="0" w:color="auto"/>
        <w:right w:val="none" w:sz="0" w:space="0" w:color="auto"/>
      </w:divBdr>
      <w:divsChild>
        <w:div w:id="371880656">
          <w:marLeft w:val="640"/>
          <w:marRight w:val="0"/>
          <w:marTop w:val="0"/>
          <w:marBottom w:val="0"/>
          <w:divBdr>
            <w:top w:val="none" w:sz="0" w:space="0" w:color="auto"/>
            <w:left w:val="none" w:sz="0" w:space="0" w:color="auto"/>
            <w:bottom w:val="none" w:sz="0" w:space="0" w:color="auto"/>
            <w:right w:val="none" w:sz="0" w:space="0" w:color="auto"/>
          </w:divBdr>
        </w:div>
        <w:div w:id="992178136">
          <w:marLeft w:val="640"/>
          <w:marRight w:val="0"/>
          <w:marTop w:val="0"/>
          <w:marBottom w:val="0"/>
          <w:divBdr>
            <w:top w:val="none" w:sz="0" w:space="0" w:color="auto"/>
            <w:left w:val="none" w:sz="0" w:space="0" w:color="auto"/>
            <w:bottom w:val="none" w:sz="0" w:space="0" w:color="auto"/>
            <w:right w:val="none" w:sz="0" w:space="0" w:color="auto"/>
          </w:divBdr>
        </w:div>
        <w:div w:id="1379553182">
          <w:marLeft w:val="640"/>
          <w:marRight w:val="0"/>
          <w:marTop w:val="0"/>
          <w:marBottom w:val="0"/>
          <w:divBdr>
            <w:top w:val="none" w:sz="0" w:space="0" w:color="auto"/>
            <w:left w:val="none" w:sz="0" w:space="0" w:color="auto"/>
            <w:bottom w:val="none" w:sz="0" w:space="0" w:color="auto"/>
            <w:right w:val="none" w:sz="0" w:space="0" w:color="auto"/>
          </w:divBdr>
        </w:div>
        <w:div w:id="2053380293">
          <w:marLeft w:val="640"/>
          <w:marRight w:val="0"/>
          <w:marTop w:val="0"/>
          <w:marBottom w:val="0"/>
          <w:divBdr>
            <w:top w:val="none" w:sz="0" w:space="0" w:color="auto"/>
            <w:left w:val="none" w:sz="0" w:space="0" w:color="auto"/>
            <w:bottom w:val="none" w:sz="0" w:space="0" w:color="auto"/>
            <w:right w:val="none" w:sz="0" w:space="0" w:color="auto"/>
          </w:divBdr>
        </w:div>
        <w:div w:id="1068728180">
          <w:marLeft w:val="640"/>
          <w:marRight w:val="0"/>
          <w:marTop w:val="0"/>
          <w:marBottom w:val="0"/>
          <w:divBdr>
            <w:top w:val="none" w:sz="0" w:space="0" w:color="auto"/>
            <w:left w:val="none" w:sz="0" w:space="0" w:color="auto"/>
            <w:bottom w:val="none" w:sz="0" w:space="0" w:color="auto"/>
            <w:right w:val="none" w:sz="0" w:space="0" w:color="auto"/>
          </w:divBdr>
        </w:div>
        <w:div w:id="797769828">
          <w:marLeft w:val="640"/>
          <w:marRight w:val="0"/>
          <w:marTop w:val="0"/>
          <w:marBottom w:val="0"/>
          <w:divBdr>
            <w:top w:val="none" w:sz="0" w:space="0" w:color="auto"/>
            <w:left w:val="none" w:sz="0" w:space="0" w:color="auto"/>
            <w:bottom w:val="none" w:sz="0" w:space="0" w:color="auto"/>
            <w:right w:val="none" w:sz="0" w:space="0" w:color="auto"/>
          </w:divBdr>
        </w:div>
        <w:div w:id="2082630763">
          <w:marLeft w:val="640"/>
          <w:marRight w:val="0"/>
          <w:marTop w:val="0"/>
          <w:marBottom w:val="0"/>
          <w:divBdr>
            <w:top w:val="none" w:sz="0" w:space="0" w:color="auto"/>
            <w:left w:val="none" w:sz="0" w:space="0" w:color="auto"/>
            <w:bottom w:val="none" w:sz="0" w:space="0" w:color="auto"/>
            <w:right w:val="none" w:sz="0" w:space="0" w:color="auto"/>
          </w:divBdr>
        </w:div>
        <w:div w:id="1628506753">
          <w:marLeft w:val="640"/>
          <w:marRight w:val="0"/>
          <w:marTop w:val="0"/>
          <w:marBottom w:val="0"/>
          <w:divBdr>
            <w:top w:val="none" w:sz="0" w:space="0" w:color="auto"/>
            <w:left w:val="none" w:sz="0" w:space="0" w:color="auto"/>
            <w:bottom w:val="none" w:sz="0" w:space="0" w:color="auto"/>
            <w:right w:val="none" w:sz="0" w:space="0" w:color="auto"/>
          </w:divBdr>
        </w:div>
        <w:div w:id="2077583456">
          <w:marLeft w:val="640"/>
          <w:marRight w:val="0"/>
          <w:marTop w:val="0"/>
          <w:marBottom w:val="0"/>
          <w:divBdr>
            <w:top w:val="none" w:sz="0" w:space="0" w:color="auto"/>
            <w:left w:val="none" w:sz="0" w:space="0" w:color="auto"/>
            <w:bottom w:val="none" w:sz="0" w:space="0" w:color="auto"/>
            <w:right w:val="none" w:sz="0" w:space="0" w:color="auto"/>
          </w:divBdr>
        </w:div>
        <w:div w:id="1654023415">
          <w:marLeft w:val="640"/>
          <w:marRight w:val="0"/>
          <w:marTop w:val="0"/>
          <w:marBottom w:val="0"/>
          <w:divBdr>
            <w:top w:val="none" w:sz="0" w:space="0" w:color="auto"/>
            <w:left w:val="none" w:sz="0" w:space="0" w:color="auto"/>
            <w:bottom w:val="none" w:sz="0" w:space="0" w:color="auto"/>
            <w:right w:val="none" w:sz="0" w:space="0" w:color="auto"/>
          </w:divBdr>
        </w:div>
        <w:div w:id="152571084">
          <w:marLeft w:val="640"/>
          <w:marRight w:val="0"/>
          <w:marTop w:val="0"/>
          <w:marBottom w:val="0"/>
          <w:divBdr>
            <w:top w:val="none" w:sz="0" w:space="0" w:color="auto"/>
            <w:left w:val="none" w:sz="0" w:space="0" w:color="auto"/>
            <w:bottom w:val="none" w:sz="0" w:space="0" w:color="auto"/>
            <w:right w:val="none" w:sz="0" w:space="0" w:color="auto"/>
          </w:divBdr>
        </w:div>
        <w:div w:id="2028633896">
          <w:marLeft w:val="640"/>
          <w:marRight w:val="0"/>
          <w:marTop w:val="0"/>
          <w:marBottom w:val="0"/>
          <w:divBdr>
            <w:top w:val="none" w:sz="0" w:space="0" w:color="auto"/>
            <w:left w:val="none" w:sz="0" w:space="0" w:color="auto"/>
            <w:bottom w:val="none" w:sz="0" w:space="0" w:color="auto"/>
            <w:right w:val="none" w:sz="0" w:space="0" w:color="auto"/>
          </w:divBdr>
        </w:div>
        <w:div w:id="1575243373">
          <w:marLeft w:val="640"/>
          <w:marRight w:val="0"/>
          <w:marTop w:val="0"/>
          <w:marBottom w:val="0"/>
          <w:divBdr>
            <w:top w:val="none" w:sz="0" w:space="0" w:color="auto"/>
            <w:left w:val="none" w:sz="0" w:space="0" w:color="auto"/>
            <w:bottom w:val="none" w:sz="0" w:space="0" w:color="auto"/>
            <w:right w:val="none" w:sz="0" w:space="0" w:color="auto"/>
          </w:divBdr>
        </w:div>
        <w:div w:id="1308824989">
          <w:marLeft w:val="640"/>
          <w:marRight w:val="0"/>
          <w:marTop w:val="0"/>
          <w:marBottom w:val="0"/>
          <w:divBdr>
            <w:top w:val="none" w:sz="0" w:space="0" w:color="auto"/>
            <w:left w:val="none" w:sz="0" w:space="0" w:color="auto"/>
            <w:bottom w:val="none" w:sz="0" w:space="0" w:color="auto"/>
            <w:right w:val="none" w:sz="0" w:space="0" w:color="auto"/>
          </w:divBdr>
        </w:div>
        <w:div w:id="1132481348">
          <w:marLeft w:val="640"/>
          <w:marRight w:val="0"/>
          <w:marTop w:val="0"/>
          <w:marBottom w:val="0"/>
          <w:divBdr>
            <w:top w:val="none" w:sz="0" w:space="0" w:color="auto"/>
            <w:left w:val="none" w:sz="0" w:space="0" w:color="auto"/>
            <w:bottom w:val="none" w:sz="0" w:space="0" w:color="auto"/>
            <w:right w:val="none" w:sz="0" w:space="0" w:color="auto"/>
          </w:divBdr>
        </w:div>
        <w:div w:id="2077241385">
          <w:marLeft w:val="640"/>
          <w:marRight w:val="0"/>
          <w:marTop w:val="0"/>
          <w:marBottom w:val="0"/>
          <w:divBdr>
            <w:top w:val="none" w:sz="0" w:space="0" w:color="auto"/>
            <w:left w:val="none" w:sz="0" w:space="0" w:color="auto"/>
            <w:bottom w:val="none" w:sz="0" w:space="0" w:color="auto"/>
            <w:right w:val="none" w:sz="0" w:space="0" w:color="auto"/>
          </w:divBdr>
        </w:div>
        <w:div w:id="505678447">
          <w:marLeft w:val="640"/>
          <w:marRight w:val="0"/>
          <w:marTop w:val="0"/>
          <w:marBottom w:val="0"/>
          <w:divBdr>
            <w:top w:val="none" w:sz="0" w:space="0" w:color="auto"/>
            <w:left w:val="none" w:sz="0" w:space="0" w:color="auto"/>
            <w:bottom w:val="none" w:sz="0" w:space="0" w:color="auto"/>
            <w:right w:val="none" w:sz="0" w:space="0" w:color="auto"/>
          </w:divBdr>
        </w:div>
        <w:div w:id="1160004033">
          <w:marLeft w:val="640"/>
          <w:marRight w:val="0"/>
          <w:marTop w:val="0"/>
          <w:marBottom w:val="0"/>
          <w:divBdr>
            <w:top w:val="none" w:sz="0" w:space="0" w:color="auto"/>
            <w:left w:val="none" w:sz="0" w:space="0" w:color="auto"/>
            <w:bottom w:val="none" w:sz="0" w:space="0" w:color="auto"/>
            <w:right w:val="none" w:sz="0" w:space="0" w:color="auto"/>
          </w:divBdr>
        </w:div>
        <w:div w:id="741679778">
          <w:marLeft w:val="640"/>
          <w:marRight w:val="0"/>
          <w:marTop w:val="0"/>
          <w:marBottom w:val="0"/>
          <w:divBdr>
            <w:top w:val="none" w:sz="0" w:space="0" w:color="auto"/>
            <w:left w:val="none" w:sz="0" w:space="0" w:color="auto"/>
            <w:bottom w:val="none" w:sz="0" w:space="0" w:color="auto"/>
            <w:right w:val="none" w:sz="0" w:space="0" w:color="auto"/>
          </w:divBdr>
        </w:div>
        <w:div w:id="589240735">
          <w:marLeft w:val="640"/>
          <w:marRight w:val="0"/>
          <w:marTop w:val="0"/>
          <w:marBottom w:val="0"/>
          <w:divBdr>
            <w:top w:val="none" w:sz="0" w:space="0" w:color="auto"/>
            <w:left w:val="none" w:sz="0" w:space="0" w:color="auto"/>
            <w:bottom w:val="none" w:sz="0" w:space="0" w:color="auto"/>
            <w:right w:val="none" w:sz="0" w:space="0" w:color="auto"/>
          </w:divBdr>
        </w:div>
        <w:div w:id="1750349135">
          <w:marLeft w:val="640"/>
          <w:marRight w:val="0"/>
          <w:marTop w:val="0"/>
          <w:marBottom w:val="0"/>
          <w:divBdr>
            <w:top w:val="none" w:sz="0" w:space="0" w:color="auto"/>
            <w:left w:val="none" w:sz="0" w:space="0" w:color="auto"/>
            <w:bottom w:val="none" w:sz="0" w:space="0" w:color="auto"/>
            <w:right w:val="none" w:sz="0" w:space="0" w:color="auto"/>
          </w:divBdr>
        </w:div>
        <w:div w:id="1030373106">
          <w:marLeft w:val="640"/>
          <w:marRight w:val="0"/>
          <w:marTop w:val="0"/>
          <w:marBottom w:val="0"/>
          <w:divBdr>
            <w:top w:val="none" w:sz="0" w:space="0" w:color="auto"/>
            <w:left w:val="none" w:sz="0" w:space="0" w:color="auto"/>
            <w:bottom w:val="none" w:sz="0" w:space="0" w:color="auto"/>
            <w:right w:val="none" w:sz="0" w:space="0" w:color="auto"/>
          </w:divBdr>
        </w:div>
        <w:div w:id="1403261977">
          <w:marLeft w:val="640"/>
          <w:marRight w:val="0"/>
          <w:marTop w:val="0"/>
          <w:marBottom w:val="0"/>
          <w:divBdr>
            <w:top w:val="none" w:sz="0" w:space="0" w:color="auto"/>
            <w:left w:val="none" w:sz="0" w:space="0" w:color="auto"/>
            <w:bottom w:val="none" w:sz="0" w:space="0" w:color="auto"/>
            <w:right w:val="none" w:sz="0" w:space="0" w:color="auto"/>
          </w:divBdr>
        </w:div>
        <w:div w:id="81807119">
          <w:marLeft w:val="640"/>
          <w:marRight w:val="0"/>
          <w:marTop w:val="0"/>
          <w:marBottom w:val="0"/>
          <w:divBdr>
            <w:top w:val="none" w:sz="0" w:space="0" w:color="auto"/>
            <w:left w:val="none" w:sz="0" w:space="0" w:color="auto"/>
            <w:bottom w:val="none" w:sz="0" w:space="0" w:color="auto"/>
            <w:right w:val="none" w:sz="0" w:space="0" w:color="auto"/>
          </w:divBdr>
        </w:div>
        <w:div w:id="410657843">
          <w:marLeft w:val="640"/>
          <w:marRight w:val="0"/>
          <w:marTop w:val="0"/>
          <w:marBottom w:val="0"/>
          <w:divBdr>
            <w:top w:val="none" w:sz="0" w:space="0" w:color="auto"/>
            <w:left w:val="none" w:sz="0" w:space="0" w:color="auto"/>
            <w:bottom w:val="none" w:sz="0" w:space="0" w:color="auto"/>
            <w:right w:val="none" w:sz="0" w:space="0" w:color="auto"/>
          </w:divBdr>
        </w:div>
        <w:div w:id="1359770906">
          <w:marLeft w:val="640"/>
          <w:marRight w:val="0"/>
          <w:marTop w:val="0"/>
          <w:marBottom w:val="0"/>
          <w:divBdr>
            <w:top w:val="none" w:sz="0" w:space="0" w:color="auto"/>
            <w:left w:val="none" w:sz="0" w:space="0" w:color="auto"/>
            <w:bottom w:val="none" w:sz="0" w:space="0" w:color="auto"/>
            <w:right w:val="none" w:sz="0" w:space="0" w:color="auto"/>
          </w:divBdr>
        </w:div>
        <w:div w:id="402871382">
          <w:marLeft w:val="640"/>
          <w:marRight w:val="0"/>
          <w:marTop w:val="0"/>
          <w:marBottom w:val="0"/>
          <w:divBdr>
            <w:top w:val="none" w:sz="0" w:space="0" w:color="auto"/>
            <w:left w:val="none" w:sz="0" w:space="0" w:color="auto"/>
            <w:bottom w:val="none" w:sz="0" w:space="0" w:color="auto"/>
            <w:right w:val="none" w:sz="0" w:space="0" w:color="auto"/>
          </w:divBdr>
        </w:div>
        <w:div w:id="94788972">
          <w:marLeft w:val="640"/>
          <w:marRight w:val="0"/>
          <w:marTop w:val="0"/>
          <w:marBottom w:val="0"/>
          <w:divBdr>
            <w:top w:val="none" w:sz="0" w:space="0" w:color="auto"/>
            <w:left w:val="none" w:sz="0" w:space="0" w:color="auto"/>
            <w:bottom w:val="none" w:sz="0" w:space="0" w:color="auto"/>
            <w:right w:val="none" w:sz="0" w:space="0" w:color="auto"/>
          </w:divBdr>
        </w:div>
        <w:div w:id="381485597">
          <w:marLeft w:val="640"/>
          <w:marRight w:val="0"/>
          <w:marTop w:val="0"/>
          <w:marBottom w:val="0"/>
          <w:divBdr>
            <w:top w:val="none" w:sz="0" w:space="0" w:color="auto"/>
            <w:left w:val="none" w:sz="0" w:space="0" w:color="auto"/>
            <w:bottom w:val="none" w:sz="0" w:space="0" w:color="auto"/>
            <w:right w:val="none" w:sz="0" w:space="0" w:color="auto"/>
          </w:divBdr>
        </w:div>
        <w:div w:id="410931399">
          <w:marLeft w:val="640"/>
          <w:marRight w:val="0"/>
          <w:marTop w:val="0"/>
          <w:marBottom w:val="0"/>
          <w:divBdr>
            <w:top w:val="none" w:sz="0" w:space="0" w:color="auto"/>
            <w:left w:val="none" w:sz="0" w:space="0" w:color="auto"/>
            <w:bottom w:val="none" w:sz="0" w:space="0" w:color="auto"/>
            <w:right w:val="none" w:sz="0" w:space="0" w:color="auto"/>
          </w:divBdr>
        </w:div>
        <w:div w:id="22949083">
          <w:marLeft w:val="640"/>
          <w:marRight w:val="0"/>
          <w:marTop w:val="0"/>
          <w:marBottom w:val="0"/>
          <w:divBdr>
            <w:top w:val="none" w:sz="0" w:space="0" w:color="auto"/>
            <w:left w:val="none" w:sz="0" w:space="0" w:color="auto"/>
            <w:bottom w:val="none" w:sz="0" w:space="0" w:color="auto"/>
            <w:right w:val="none" w:sz="0" w:space="0" w:color="auto"/>
          </w:divBdr>
        </w:div>
        <w:div w:id="1889142274">
          <w:marLeft w:val="640"/>
          <w:marRight w:val="0"/>
          <w:marTop w:val="0"/>
          <w:marBottom w:val="0"/>
          <w:divBdr>
            <w:top w:val="none" w:sz="0" w:space="0" w:color="auto"/>
            <w:left w:val="none" w:sz="0" w:space="0" w:color="auto"/>
            <w:bottom w:val="none" w:sz="0" w:space="0" w:color="auto"/>
            <w:right w:val="none" w:sz="0" w:space="0" w:color="auto"/>
          </w:divBdr>
        </w:div>
        <w:div w:id="375813521">
          <w:marLeft w:val="640"/>
          <w:marRight w:val="0"/>
          <w:marTop w:val="0"/>
          <w:marBottom w:val="0"/>
          <w:divBdr>
            <w:top w:val="none" w:sz="0" w:space="0" w:color="auto"/>
            <w:left w:val="none" w:sz="0" w:space="0" w:color="auto"/>
            <w:bottom w:val="none" w:sz="0" w:space="0" w:color="auto"/>
            <w:right w:val="none" w:sz="0" w:space="0" w:color="auto"/>
          </w:divBdr>
        </w:div>
        <w:div w:id="1489783548">
          <w:marLeft w:val="640"/>
          <w:marRight w:val="0"/>
          <w:marTop w:val="0"/>
          <w:marBottom w:val="0"/>
          <w:divBdr>
            <w:top w:val="none" w:sz="0" w:space="0" w:color="auto"/>
            <w:left w:val="none" w:sz="0" w:space="0" w:color="auto"/>
            <w:bottom w:val="none" w:sz="0" w:space="0" w:color="auto"/>
            <w:right w:val="none" w:sz="0" w:space="0" w:color="auto"/>
          </w:divBdr>
        </w:div>
        <w:div w:id="848174390">
          <w:marLeft w:val="640"/>
          <w:marRight w:val="0"/>
          <w:marTop w:val="0"/>
          <w:marBottom w:val="0"/>
          <w:divBdr>
            <w:top w:val="none" w:sz="0" w:space="0" w:color="auto"/>
            <w:left w:val="none" w:sz="0" w:space="0" w:color="auto"/>
            <w:bottom w:val="none" w:sz="0" w:space="0" w:color="auto"/>
            <w:right w:val="none" w:sz="0" w:space="0" w:color="auto"/>
          </w:divBdr>
        </w:div>
        <w:div w:id="644090047">
          <w:marLeft w:val="640"/>
          <w:marRight w:val="0"/>
          <w:marTop w:val="0"/>
          <w:marBottom w:val="0"/>
          <w:divBdr>
            <w:top w:val="none" w:sz="0" w:space="0" w:color="auto"/>
            <w:left w:val="none" w:sz="0" w:space="0" w:color="auto"/>
            <w:bottom w:val="none" w:sz="0" w:space="0" w:color="auto"/>
            <w:right w:val="none" w:sz="0" w:space="0" w:color="auto"/>
          </w:divBdr>
        </w:div>
        <w:div w:id="508956636">
          <w:marLeft w:val="640"/>
          <w:marRight w:val="0"/>
          <w:marTop w:val="0"/>
          <w:marBottom w:val="0"/>
          <w:divBdr>
            <w:top w:val="none" w:sz="0" w:space="0" w:color="auto"/>
            <w:left w:val="none" w:sz="0" w:space="0" w:color="auto"/>
            <w:bottom w:val="none" w:sz="0" w:space="0" w:color="auto"/>
            <w:right w:val="none" w:sz="0" w:space="0" w:color="auto"/>
          </w:divBdr>
        </w:div>
        <w:div w:id="147094923">
          <w:marLeft w:val="640"/>
          <w:marRight w:val="0"/>
          <w:marTop w:val="0"/>
          <w:marBottom w:val="0"/>
          <w:divBdr>
            <w:top w:val="none" w:sz="0" w:space="0" w:color="auto"/>
            <w:left w:val="none" w:sz="0" w:space="0" w:color="auto"/>
            <w:bottom w:val="none" w:sz="0" w:space="0" w:color="auto"/>
            <w:right w:val="none" w:sz="0" w:space="0" w:color="auto"/>
          </w:divBdr>
        </w:div>
        <w:div w:id="1597134375">
          <w:marLeft w:val="640"/>
          <w:marRight w:val="0"/>
          <w:marTop w:val="0"/>
          <w:marBottom w:val="0"/>
          <w:divBdr>
            <w:top w:val="none" w:sz="0" w:space="0" w:color="auto"/>
            <w:left w:val="none" w:sz="0" w:space="0" w:color="auto"/>
            <w:bottom w:val="none" w:sz="0" w:space="0" w:color="auto"/>
            <w:right w:val="none" w:sz="0" w:space="0" w:color="auto"/>
          </w:divBdr>
        </w:div>
        <w:div w:id="817846112">
          <w:marLeft w:val="640"/>
          <w:marRight w:val="0"/>
          <w:marTop w:val="0"/>
          <w:marBottom w:val="0"/>
          <w:divBdr>
            <w:top w:val="none" w:sz="0" w:space="0" w:color="auto"/>
            <w:left w:val="none" w:sz="0" w:space="0" w:color="auto"/>
            <w:bottom w:val="none" w:sz="0" w:space="0" w:color="auto"/>
            <w:right w:val="none" w:sz="0" w:space="0" w:color="auto"/>
          </w:divBdr>
        </w:div>
        <w:div w:id="779495413">
          <w:marLeft w:val="640"/>
          <w:marRight w:val="0"/>
          <w:marTop w:val="0"/>
          <w:marBottom w:val="0"/>
          <w:divBdr>
            <w:top w:val="none" w:sz="0" w:space="0" w:color="auto"/>
            <w:left w:val="none" w:sz="0" w:space="0" w:color="auto"/>
            <w:bottom w:val="none" w:sz="0" w:space="0" w:color="auto"/>
            <w:right w:val="none" w:sz="0" w:space="0" w:color="auto"/>
          </w:divBdr>
        </w:div>
        <w:div w:id="127092692">
          <w:marLeft w:val="640"/>
          <w:marRight w:val="0"/>
          <w:marTop w:val="0"/>
          <w:marBottom w:val="0"/>
          <w:divBdr>
            <w:top w:val="none" w:sz="0" w:space="0" w:color="auto"/>
            <w:left w:val="none" w:sz="0" w:space="0" w:color="auto"/>
            <w:bottom w:val="none" w:sz="0" w:space="0" w:color="auto"/>
            <w:right w:val="none" w:sz="0" w:space="0" w:color="auto"/>
          </w:divBdr>
        </w:div>
        <w:div w:id="687677830">
          <w:marLeft w:val="640"/>
          <w:marRight w:val="0"/>
          <w:marTop w:val="0"/>
          <w:marBottom w:val="0"/>
          <w:divBdr>
            <w:top w:val="none" w:sz="0" w:space="0" w:color="auto"/>
            <w:left w:val="none" w:sz="0" w:space="0" w:color="auto"/>
            <w:bottom w:val="none" w:sz="0" w:space="0" w:color="auto"/>
            <w:right w:val="none" w:sz="0" w:space="0" w:color="auto"/>
          </w:divBdr>
        </w:div>
        <w:div w:id="294991574">
          <w:marLeft w:val="640"/>
          <w:marRight w:val="0"/>
          <w:marTop w:val="0"/>
          <w:marBottom w:val="0"/>
          <w:divBdr>
            <w:top w:val="none" w:sz="0" w:space="0" w:color="auto"/>
            <w:left w:val="none" w:sz="0" w:space="0" w:color="auto"/>
            <w:bottom w:val="none" w:sz="0" w:space="0" w:color="auto"/>
            <w:right w:val="none" w:sz="0" w:space="0" w:color="auto"/>
          </w:divBdr>
        </w:div>
        <w:div w:id="1387339216">
          <w:marLeft w:val="640"/>
          <w:marRight w:val="0"/>
          <w:marTop w:val="0"/>
          <w:marBottom w:val="0"/>
          <w:divBdr>
            <w:top w:val="none" w:sz="0" w:space="0" w:color="auto"/>
            <w:left w:val="none" w:sz="0" w:space="0" w:color="auto"/>
            <w:bottom w:val="none" w:sz="0" w:space="0" w:color="auto"/>
            <w:right w:val="none" w:sz="0" w:space="0" w:color="auto"/>
          </w:divBdr>
        </w:div>
        <w:div w:id="856306820">
          <w:marLeft w:val="640"/>
          <w:marRight w:val="0"/>
          <w:marTop w:val="0"/>
          <w:marBottom w:val="0"/>
          <w:divBdr>
            <w:top w:val="none" w:sz="0" w:space="0" w:color="auto"/>
            <w:left w:val="none" w:sz="0" w:space="0" w:color="auto"/>
            <w:bottom w:val="none" w:sz="0" w:space="0" w:color="auto"/>
            <w:right w:val="none" w:sz="0" w:space="0" w:color="auto"/>
          </w:divBdr>
        </w:div>
        <w:div w:id="1221019049">
          <w:marLeft w:val="640"/>
          <w:marRight w:val="0"/>
          <w:marTop w:val="0"/>
          <w:marBottom w:val="0"/>
          <w:divBdr>
            <w:top w:val="none" w:sz="0" w:space="0" w:color="auto"/>
            <w:left w:val="none" w:sz="0" w:space="0" w:color="auto"/>
            <w:bottom w:val="none" w:sz="0" w:space="0" w:color="auto"/>
            <w:right w:val="none" w:sz="0" w:space="0" w:color="auto"/>
          </w:divBdr>
        </w:div>
        <w:div w:id="127212829">
          <w:marLeft w:val="640"/>
          <w:marRight w:val="0"/>
          <w:marTop w:val="0"/>
          <w:marBottom w:val="0"/>
          <w:divBdr>
            <w:top w:val="none" w:sz="0" w:space="0" w:color="auto"/>
            <w:left w:val="none" w:sz="0" w:space="0" w:color="auto"/>
            <w:bottom w:val="none" w:sz="0" w:space="0" w:color="auto"/>
            <w:right w:val="none" w:sz="0" w:space="0" w:color="auto"/>
          </w:divBdr>
        </w:div>
        <w:div w:id="2037344556">
          <w:marLeft w:val="640"/>
          <w:marRight w:val="0"/>
          <w:marTop w:val="0"/>
          <w:marBottom w:val="0"/>
          <w:divBdr>
            <w:top w:val="none" w:sz="0" w:space="0" w:color="auto"/>
            <w:left w:val="none" w:sz="0" w:space="0" w:color="auto"/>
            <w:bottom w:val="none" w:sz="0" w:space="0" w:color="auto"/>
            <w:right w:val="none" w:sz="0" w:space="0" w:color="auto"/>
          </w:divBdr>
        </w:div>
        <w:div w:id="1413047335">
          <w:marLeft w:val="640"/>
          <w:marRight w:val="0"/>
          <w:marTop w:val="0"/>
          <w:marBottom w:val="0"/>
          <w:divBdr>
            <w:top w:val="none" w:sz="0" w:space="0" w:color="auto"/>
            <w:left w:val="none" w:sz="0" w:space="0" w:color="auto"/>
            <w:bottom w:val="none" w:sz="0" w:space="0" w:color="auto"/>
            <w:right w:val="none" w:sz="0" w:space="0" w:color="auto"/>
          </w:divBdr>
        </w:div>
        <w:div w:id="1231573515">
          <w:marLeft w:val="640"/>
          <w:marRight w:val="0"/>
          <w:marTop w:val="0"/>
          <w:marBottom w:val="0"/>
          <w:divBdr>
            <w:top w:val="none" w:sz="0" w:space="0" w:color="auto"/>
            <w:left w:val="none" w:sz="0" w:space="0" w:color="auto"/>
            <w:bottom w:val="none" w:sz="0" w:space="0" w:color="auto"/>
            <w:right w:val="none" w:sz="0" w:space="0" w:color="auto"/>
          </w:divBdr>
        </w:div>
        <w:div w:id="208685761">
          <w:marLeft w:val="640"/>
          <w:marRight w:val="0"/>
          <w:marTop w:val="0"/>
          <w:marBottom w:val="0"/>
          <w:divBdr>
            <w:top w:val="none" w:sz="0" w:space="0" w:color="auto"/>
            <w:left w:val="none" w:sz="0" w:space="0" w:color="auto"/>
            <w:bottom w:val="none" w:sz="0" w:space="0" w:color="auto"/>
            <w:right w:val="none" w:sz="0" w:space="0" w:color="auto"/>
          </w:divBdr>
        </w:div>
        <w:div w:id="1547376773">
          <w:marLeft w:val="640"/>
          <w:marRight w:val="0"/>
          <w:marTop w:val="0"/>
          <w:marBottom w:val="0"/>
          <w:divBdr>
            <w:top w:val="none" w:sz="0" w:space="0" w:color="auto"/>
            <w:left w:val="none" w:sz="0" w:space="0" w:color="auto"/>
            <w:bottom w:val="none" w:sz="0" w:space="0" w:color="auto"/>
            <w:right w:val="none" w:sz="0" w:space="0" w:color="auto"/>
          </w:divBdr>
        </w:div>
        <w:div w:id="789278436">
          <w:marLeft w:val="640"/>
          <w:marRight w:val="0"/>
          <w:marTop w:val="0"/>
          <w:marBottom w:val="0"/>
          <w:divBdr>
            <w:top w:val="none" w:sz="0" w:space="0" w:color="auto"/>
            <w:left w:val="none" w:sz="0" w:space="0" w:color="auto"/>
            <w:bottom w:val="none" w:sz="0" w:space="0" w:color="auto"/>
            <w:right w:val="none" w:sz="0" w:space="0" w:color="auto"/>
          </w:divBdr>
        </w:div>
        <w:div w:id="1357997411">
          <w:marLeft w:val="640"/>
          <w:marRight w:val="0"/>
          <w:marTop w:val="0"/>
          <w:marBottom w:val="0"/>
          <w:divBdr>
            <w:top w:val="none" w:sz="0" w:space="0" w:color="auto"/>
            <w:left w:val="none" w:sz="0" w:space="0" w:color="auto"/>
            <w:bottom w:val="none" w:sz="0" w:space="0" w:color="auto"/>
            <w:right w:val="none" w:sz="0" w:space="0" w:color="auto"/>
          </w:divBdr>
        </w:div>
        <w:div w:id="571544691">
          <w:marLeft w:val="640"/>
          <w:marRight w:val="0"/>
          <w:marTop w:val="0"/>
          <w:marBottom w:val="0"/>
          <w:divBdr>
            <w:top w:val="none" w:sz="0" w:space="0" w:color="auto"/>
            <w:left w:val="none" w:sz="0" w:space="0" w:color="auto"/>
            <w:bottom w:val="none" w:sz="0" w:space="0" w:color="auto"/>
            <w:right w:val="none" w:sz="0" w:space="0" w:color="auto"/>
          </w:divBdr>
        </w:div>
        <w:div w:id="247429140">
          <w:marLeft w:val="640"/>
          <w:marRight w:val="0"/>
          <w:marTop w:val="0"/>
          <w:marBottom w:val="0"/>
          <w:divBdr>
            <w:top w:val="none" w:sz="0" w:space="0" w:color="auto"/>
            <w:left w:val="none" w:sz="0" w:space="0" w:color="auto"/>
            <w:bottom w:val="none" w:sz="0" w:space="0" w:color="auto"/>
            <w:right w:val="none" w:sz="0" w:space="0" w:color="auto"/>
          </w:divBdr>
        </w:div>
        <w:div w:id="1138836371">
          <w:marLeft w:val="640"/>
          <w:marRight w:val="0"/>
          <w:marTop w:val="0"/>
          <w:marBottom w:val="0"/>
          <w:divBdr>
            <w:top w:val="none" w:sz="0" w:space="0" w:color="auto"/>
            <w:left w:val="none" w:sz="0" w:space="0" w:color="auto"/>
            <w:bottom w:val="none" w:sz="0" w:space="0" w:color="auto"/>
            <w:right w:val="none" w:sz="0" w:space="0" w:color="auto"/>
          </w:divBdr>
        </w:div>
        <w:div w:id="52823468">
          <w:marLeft w:val="640"/>
          <w:marRight w:val="0"/>
          <w:marTop w:val="0"/>
          <w:marBottom w:val="0"/>
          <w:divBdr>
            <w:top w:val="none" w:sz="0" w:space="0" w:color="auto"/>
            <w:left w:val="none" w:sz="0" w:space="0" w:color="auto"/>
            <w:bottom w:val="none" w:sz="0" w:space="0" w:color="auto"/>
            <w:right w:val="none" w:sz="0" w:space="0" w:color="auto"/>
          </w:divBdr>
        </w:div>
        <w:div w:id="716587222">
          <w:marLeft w:val="640"/>
          <w:marRight w:val="0"/>
          <w:marTop w:val="0"/>
          <w:marBottom w:val="0"/>
          <w:divBdr>
            <w:top w:val="none" w:sz="0" w:space="0" w:color="auto"/>
            <w:left w:val="none" w:sz="0" w:space="0" w:color="auto"/>
            <w:bottom w:val="none" w:sz="0" w:space="0" w:color="auto"/>
            <w:right w:val="none" w:sz="0" w:space="0" w:color="auto"/>
          </w:divBdr>
        </w:div>
        <w:div w:id="1768235008">
          <w:marLeft w:val="640"/>
          <w:marRight w:val="0"/>
          <w:marTop w:val="0"/>
          <w:marBottom w:val="0"/>
          <w:divBdr>
            <w:top w:val="none" w:sz="0" w:space="0" w:color="auto"/>
            <w:left w:val="none" w:sz="0" w:space="0" w:color="auto"/>
            <w:bottom w:val="none" w:sz="0" w:space="0" w:color="auto"/>
            <w:right w:val="none" w:sz="0" w:space="0" w:color="auto"/>
          </w:divBdr>
        </w:div>
        <w:div w:id="771973509">
          <w:marLeft w:val="640"/>
          <w:marRight w:val="0"/>
          <w:marTop w:val="0"/>
          <w:marBottom w:val="0"/>
          <w:divBdr>
            <w:top w:val="none" w:sz="0" w:space="0" w:color="auto"/>
            <w:left w:val="none" w:sz="0" w:space="0" w:color="auto"/>
            <w:bottom w:val="none" w:sz="0" w:space="0" w:color="auto"/>
            <w:right w:val="none" w:sz="0" w:space="0" w:color="auto"/>
          </w:divBdr>
        </w:div>
        <w:div w:id="1446579344">
          <w:marLeft w:val="640"/>
          <w:marRight w:val="0"/>
          <w:marTop w:val="0"/>
          <w:marBottom w:val="0"/>
          <w:divBdr>
            <w:top w:val="none" w:sz="0" w:space="0" w:color="auto"/>
            <w:left w:val="none" w:sz="0" w:space="0" w:color="auto"/>
            <w:bottom w:val="none" w:sz="0" w:space="0" w:color="auto"/>
            <w:right w:val="none" w:sz="0" w:space="0" w:color="auto"/>
          </w:divBdr>
        </w:div>
        <w:div w:id="1991867361">
          <w:marLeft w:val="640"/>
          <w:marRight w:val="0"/>
          <w:marTop w:val="0"/>
          <w:marBottom w:val="0"/>
          <w:divBdr>
            <w:top w:val="none" w:sz="0" w:space="0" w:color="auto"/>
            <w:left w:val="none" w:sz="0" w:space="0" w:color="auto"/>
            <w:bottom w:val="none" w:sz="0" w:space="0" w:color="auto"/>
            <w:right w:val="none" w:sz="0" w:space="0" w:color="auto"/>
          </w:divBdr>
        </w:div>
        <w:div w:id="486821368">
          <w:marLeft w:val="640"/>
          <w:marRight w:val="0"/>
          <w:marTop w:val="0"/>
          <w:marBottom w:val="0"/>
          <w:divBdr>
            <w:top w:val="none" w:sz="0" w:space="0" w:color="auto"/>
            <w:left w:val="none" w:sz="0" w:space="0" w:color="auto"/>
            <w:bottom w:val="none" w:sz="0" w:space="0" w:color="auto"/>
            <w:right w:val="none" w:sz="0" w:space="0" w:color="auto"/>
          </w:divBdr>
        </w:div>
        <w:div w:id="839926105">
          <w:marLeft w:val="640"/>
          <w:marRight w:val="0"/>
          <w:marTop w:val="0"/>
          <w:marBottom w:val="0"/>
          <w:divBdr>
            <w:top w:val="none" w:sz="0" w:space="0" w:color="auto"/>
            <w:left w:val="none" w:sz="0" w:space="0" w:color="auto"/>
            <w:bottom w:val="none" w:sz="0" w:space="0" w:color="auto"/>
            <w:right w:val="none" w:sz="0" w:space="0" w:color="auto"/>
          </w:divBdr>
        </w:div>
        <w:div w:id="389156010">
          <w:marLeft w:val="640"/>
          <w:marRight w:val="0"/>
          <w:marTop w:val="0"/>
          <w:marBottom w:val="0"/>
          <w:divBdr>
            <w:top w:val="none" w:sz="0" w:space="0" w:color="auto"/>
            <w:left w:val="none" w:sz="0" w:space="0" w:color="auto"/>
            <w:bottom w:val="none" w:sz="0" w:space="0" w:color="auto"/>
            <w:right w:val="none" w:sz="0" w:space="0" w:color="auto"/>
          </w:divBdr>
        </w:div>
        <w:div w:id="1598099786">
          <w:marLeft w:val="640"/>
          <w:marRight w:val="0"/>
          <w:marTop w:val="0"/>
          <w:marBottom w:val="0"/>
          <w:divBdr>
            <w:top w:val="none" w:sz="0" w:space="0" w:color="auto"/>
            <w:left w:val="none" w:sz="0" w:space="0" w:color="auto"/>
            <w:bottom w:val="none" w:sz="0" w:space="0" w:color="auto"/>
            <w:right w:val="none" w:sz="0" w:space="0" w:color="auto"/>
          </w:divBdr>
        </w:div>
        <w:div w:id="1237589995">
          <w:marLeft w:val="640"/>
          <w:marRight w:val="0"/>
          <w:marTop w:val="0"/>
          <w:marBottom w:val="0"/>
          <w:divBdr>
            <w:top w:val="none" w:sz="0" w:space="0" w:color="auto"/>
            <w:left w:val="none" w:sz="0" w:space="0" w:color="auto"/>
            <w:bottom w:val="none" w:sz="0" w:space="0" w:color="auto"/>
            <w:right w:val="none" w:sz="0" w:space="0" w:color="auto"/>
          </w:divBdr>
        </w:div>
        <w:div w:id="157892088">
          <w:marLeft w:val="640"/>
          <w:marRight w:val="0"/>
          <w:marTop w:val="0"/>
          <w:marBottom w:val="0"/>
          <w:divBdr>
            <w:top w:val="none" w:sz="0" w:space="0" w:color="auto"/>
            <w:left w:val="none" w:sz="0" w:space="0" w:color="auto"/>
            <w:bottom w:val="none" w:sz="0" w:space="0" w:color="auto"/>
            <w:right w:val="none" w:sz="0" w:space="0" w:color="auto"/>
          </w:divBdr>
        </w:div>
        <w:div w:id="1625192810">
          <w:marLeft w:val="640"/>
          <w:marRight w:val="0"/>
          <w:marTop w:val="0"/>
          <w:marBottom w:val="0"/>
          <w:divBdr>
            <w:top w:val="none" w:sz="0" w:space="0" w:color="auto"/>
            <w:left w:val="none" w:sz="0" w:space="0" w:color="auto"/>
            <w:bottom w:val="none" w:sz="0" w:space="0" w:color="auto"/>
            <w:right w:val="none" w:sz="0" w:space="0" w:color="auto"/>
          </w:divBdr>
        </w:div>
        <w:div w:id="128010692">
          <w:marLeft w:val="640"/>
          <w:marRight w:val="0"/>
          <w:marTop w:val="0"/>
          <w:marBottom w:val="0"/>
          <w:divBdr>
            <w:top w:val="none" w:sz="0" w:space="0" w:color="auto"/>
            <w:left w:val="none" w:sz="0" w:space="0" w:color="auto"/>
            <w:bottom w:val="none" w:sz="0" w:space="0" w:color="auto"/>
            <w:right w:val="none" w:sz="0" w:space="0" w:color="auto"/>
          </w:divBdr>
        </w:div>
        <w:div w:id="35469711">
          <w:marLeft w:val="640"/>
          <w:marRight w:val="0"/>
          <w:marTop w:val="0"/>
          <w:marBottom w:val="0"/>
          <w:divBdr>
            <w:top w:val="none" w:sz="0" w:space="0" w:color="auto"/>
            <w:left w:val="none" w:sz="0" w:space="0" w:color="auto"/>
            <w:bottom w:val="none" w:sz="0" w:space="0" w:color="auto"/>
            <w:right w:val="none" w:sz="0" w:space="0" w:color="auto"/>
          </w:divBdr>
        </w:div>
        <w:div w:id="892545569">
          <w:marLeft w:val="640"/>
          <w:marRight w:val="0"/>
          <w:marTop w:val="0"/>
          <w:marBottom w:val="0"/>
          <w:divBdr>
            <w:top w:val="none" w:sz="0" w:space="0" w:color="auto"/>
            <w:left w:val="none" w:sz="0" w:space="0" w:color="auto"/>
            <w:bottom w:val="none" w:sz="0" w:space="0" w:color="auto"/>
            <w:right w:val="none" w:sz="0" w:space="0" w:color="auto"/>
          </w:divBdr>
        </w:div>
        <w:div w:id="924340584">
          <w:marLeft w:val="640"/>
          <w:marRight w:val="0"/>
          <w:marTop w:val="0"/>
          <w:marBottom w:val="0"/>
          <w:divBdr>
            <w:top w:val="none" w:sz="0" w:space="0" w:color="auto"/>
            <w:left w:val="none" w:sz="0" w:space="0" w:color="auto"/>
            <w:bottom w:val="none" w:sz="0" w:space="0" w:color="auto"/>
            <w:right w:val="none" w:sz="0" w:space="0" w:color="auto"/>
          </w:divBdr>
        </w:div>
        <w:div w:id="600793976">
          <w:marLeft w:val="640"/>
          <w:marRight w:val="0"/>
          <w:marTop w:val="0"/>
          <w:marBottom w:val="0"/>
          <w:divBdr>
            <w:top w:val="none" w:sz="0" w:space="0" w:color="auto"/>
            <w:left w:val="none" w:sz="0" w:space="0" w:color="auto"/>
            <w:bottom w:val="none" w:sz="0" w:space="0" w:color="auto"/>
            <w:right w:val="none" w:sz="0" w:space="0" w:color="auto"/>
          </w:divBdr>
        </w:div>
        <w:div w:id="93980454">
          <w:marLeft w:val="640"/>
          <w:marRight w:val="0"/>
          <w:marTop w:val="0"/>
          <w:marBottom w:val="0"/>
          <w:divBdr>
            <w:top w:val="none" w:sz="0" w:space="0" w:color="auto"/>
            <w:left w:val="none" w:sz="0" w:space="0" w:color="auto"/>
            <w:bottom w:val="none" w:sz="0" w:space="0" w:color="auto"/>
            <w:right w:val="none" w:sz="0" w:space="0" w:color="auto"/>
          </w:divBdr>
        </w:div>
        <w:div w:id="1065570549">
          <w:marLeft w:val="640"/>
          <w:marRight w:val="0"/>
          <w:marTop w:val="0"/>
          <w:marBottom w:val="0"/>
          <w:divBdr>
            <w:top w:val="none" w:sz="0" w:space="0" w:color="auto"/>
            <w:left w:val="none" w:sz="0" w:space="0" w:color="auto"/>
            <w:bottom w:val="none" w:sz="0" w:space="0" w:color="auto"/>
            <w:right w:val="none" w:sz="0" w:space="0" w:color="auto"/>
          </w:divBdr>
        </w:div>
        <w:div w:id="1514371538">
          <w:marLeft w:val="640"/>
          <w:marRight w:val="0"/>
          <w:marTop w:val="0"/>
          <w:marBottom w:val="0"/>
          <w:divBdr>
            <w:top w:val="none" w:sz="0" w:space="0" w:color="auto"/>
            <w:left w:val="none" w:sz="0" w:space="0" w:color="auto"/>
            <w:bottom w:val="none" w:sz="0" w:space="0" w:color="auto"/>
            <w:right w:val="none" w:sz="0" w:space="0" w:color="auto"/>
          </w:divBdr>
        </w:div>
        <w:div w:id="252206660">
          <w:marLeft w:val="640"/>
          <w:marRight w:val="0"/>
          <w:marTop w:val="0"/>
          <w:marBottom w:val="0"/>
          <w:divBdr>
            <w:top w:val="none" w:sz="0" w:space="0" w:color="auto"/>
            <w:left w:val="none" w:sz="0" w:space="0" w:color="auto"/>
            <w:bottom w:val="none" w:sz="0" w:space="0" w:color="auto"/>
            <w:right w:val="none" w:sz="0" w:space="0" w:color="auto"/>
          </w:divBdr>
        </w:div>
        <w:div w:id="2014332509">
          <w:marLeft w:val="640"/>
          <w:marRight w:val="0"/>
          <w:marTop w:val="0"/>
          <w:marBottom w:val="0"/>
          <w:divBdr>
            <w:top w:val="none" w:sz="0" w:space="0" w:color="auto"/>
            <w:left w:val="none" w:sz="0" w:space="0" w:color="auto"/>
            <w:bottom w:val="none" w:sz="0" w:space="0" w:color="auto"/>
            <w:right w:val="none" w:sz="0" w:space="0" w:color="auto"/>
          </w:divBdr>
        </w:div>
      </w:divsChild>
    </w:div>
    <w:div w:id="1839542989">
      <w:bodyDiv w:val="1"/>
      <w:marLeft w:val="0"/>
      <w:marRight w:val="0"/>
      <w:marTop w:val="0"/>
      <w:marBottom w:val="0"/>
      <w:divBdr>
        <w:top w:val="none" w:sz="0" w:space="0" w:color="auto"/>
        <w:left w:val="none" w:sz="0" w:space="0" w:color="auto"/>
        <w:bottom w:val="none" w:sz="0" w:space="0" w:color="auto"/>
        <w:right w:val="none" w:sz="0" w:space="0" w:color="auto"/>
      </w:divBdr>
    </w:div>
    <w:div w:id="1848516654">
      <w:bodyDiv w:val="1"/>
      <w:marLeft w:val="0"/>
      <w:marRight w:val="0"/>
      <w:marTop w:val="0"/>
      <w:marBottom w:val="0"/>
      <w:divBdr>
        <w:top w:val="none" w:sz="0" w:space="0" w:color="auto"/>
        <w:left w:val="none" w:sz="0" w:space="0" w:color="auto"/>
        <w:bottom w:val="none" w:sz="0" w:space="0" w:color="auto"/>
        <w:right w:val="none" w:sz="0" w:space="0" w:color="auto"/>
      </w:divBdr>
    </w:div>
    <w:div w:id="1850409913">
      <w:bodyDiv w:val="1"/>
      <w:marLeft w:val="0"/>
      <w:marRight w:val="0"/>
      <w:marTop w:val="0"/>
      <w:marBottom w:val="0"/>
      <w:divBdr>
        <w:top w:val="none" w:sz="0" w:space="0" w:color="auto"/>
        <w:left w:val="none" w:sz="0" w:space="0" w:color="auto"/>
        <w:bottom w:val="none" w:sz="0" w:space="0" w:color="auto"/>
        <w:right w:val="none" w:sz="0" w:space="0" w:color="auto"/>
      </w:divBdr>
      <w:divsChild>
        <w:div w:id="408428291">
          <w:marLeft w:val="480"/>
          <w:marRight w:val="0"/>
          <w:marTop w:val="0"/>
          <w:marBottom w:val="0"/>
          <w:divBdr>
            <w:top w:val="none" w:sz="0" w:space="0" w:color="auto"/>
            <w:left w:val="none" w:sz="0" w:space="0" w:color="auto"/>
            <w:bottom w:val="none" w:sz="0" w:space="0" w:color="auto"/>
            <w:right w:val="none" w:sz="0" w:space="0" w:color="auto"/>
          </w:divBdr>
        </w:div>
        <w:div w:id="1069767138">
          <w:marLeft w:val="480"/>
          <w:marRight w:val="0"/>
          <w:marTop w:val="0"/>
          <w:marBottom w:val="0"/>
          <w:divBdr>
            <w:top w:val="none" w:sz="0" w:space="0" w:color="auto"/>
            <w:left w:val="none" w:sz="0" w:space="0" w:color="auto"/>
            <w:bottom w:val="none" w:sz="0" w:space="0" w:color="auto"/>
            <w:right w:val="none" w:sz="0" w:space="0" w:color="auto"/>
          </w:divBdr>
        </w:div>
        <w:div w:id="1708018388">
          <w:marLeft w:val="480"/>
          <w:marRight w:val="0"/>
          <w:marTop w:val="0"/>
          <w:marBottom w:val="0"/>
          <w:divBdr>
            <w:top w:val="none" w:sz="0" w:space="0" w:color="auto"/>
            <w:left w:val="none" w:sz="0" w:space="0" w:color="auto"/>
            <w:bottom w:val="none" w:sz="0" w:space="0" w:color="auto"/>
            <w:right w:val="none" w:sz="0" w:space="0" w:color="auto"/>
          </w:divBdr>
        </w:div>
        <w:div w:id="882600317">
          <w:marLeft w:val="480"/>
          <w:marRight w:val="0"/>
          <w:marTop w:val="0"/>
          <w:marBottom w:val="0"/>
          <w:divBdr>
            <w:top w:val="none" w:sz="0" w:space="0" w:color="auto"/>
            <w:left w:val="none" w:sz="0" w:space="0" w:color="auto"/>
            <w:bottom w:val="none" w:sz="0" w:space="0" w:color="auto"/>
            <w:right w:val="none" w:sz="0" w:space="0" w:color="auto"/>
          </w:divBdr>
        </w:div>
        <w:div w:id="150602777">
          <w:marLeft w:val="480"/>
          <w:marRight w:val="0"/>
          <w:marTop w:val="0"/>
          <w:marBottom w:val="0"/>
          <w:divBdr>
            <w:top w:val="none" w:sz="0" w:space="0" w:color="auto"/>
            <w:left w:val="none" w:sz="0" w:space="0" w:color="auto"/>
            <w:bottom w:val="none" w:sz="0" w:space="0" w:color="auto"/>
            <w:right w:val="none" w:sz="0" w:space="0" w:color="auto"/>
          </w:divBdr>
        </w:div>
        <w:div w:id="721365075">
          <w:marLeft w:val="480"/>
          <w:marRight w:val="0"/>
          <w:marTop w:val="0"/>
          <w:marBottom w:val="0"/>
          <w:divBdr>
            <w:top w:val="none" w:sz="0" w:space="0" w:color="auto"/>
            <w:left w:val="none" w:sz="0" w:space="0" w:color="auto"/>
            <w:bottom w:val="none" w:sz="0" w:space="0" w:color="auto"/>
            <w:right w:val="none" w:sz="0" w:space="0" w:color="auto"/>
          </w:divBdr>
        </w:div>
        <w:div w:id="88741951">
          <w:marLeft w:val="480"/>
          <w:marRight w:val="0"/>
          <w:marTop w:val="0"/>
          <w:marBottom w:val="0"/>
          <w:divBdr>
            <w:top w:val="none" w:sz="0" w:space="0" w:color="auto"/>
            <w:left w:val="none" w:sz="0" w:space="0" w:color="auto"/>
            <w:bottom w:val="none" w:sz="0" w:space="0" w:color="auto"/>
            <w:right w:val="none" w:sz="0" w:space="0" w:color="auto"/>
          </w:divBdr>
        </w:div>
        <w:div w:id="1155414941">
          <w:marLeft w:val="480"/>
          <w:marRight w:val="0"/>
          <w:marTop w:val="0"/>
          <w:marBottom w:val="0"/>
          <w:divBdr>
            <w:top w:val="none" w:sz="0" w:space="0" w:color="auto"/>
            <w:left w:val="none" w:sz="0" w:space="0" w:color="auto"/>
            <w:bottom w:val="none" w:sz="0" w:space="0" w:color="auto"/>
            <w:right w:val="none" w:sz="0" w:space="0" w:color="auto"/>
          </w:divBdr>
        </w:div>
        <w:div w:id="386532369">
          <w:marLeft w:val="480"/>
          <w:marRight w:val="0"/>
          <w:marTop w:val="0"/>
          <w:marBottom w:val="0"/>
          <w:divBdr>
            <w:top w:val="none" w:sz="0" w:space="0" w:color="auto"/>
            <w:left w:val="none" w:sz="0" w:space="0" w:color="auto"/>
            <w:bottom w:val="none" w:sz="0" w:space="0" w:color="auto"/>
            <w:right w:val="none" w:sz="0" w:space="0" w:color="auto"/>
          </w:divBdr>
        </w:div>
        <w:div w:id="86077676">
          <w:marLeft w:val="480"/>
          <w:marRight w:val="0"/>
          <w:marTop w:val="0"/>
          <w:marBottom w:val="0"/>
          <w:divBdr>
            <w:top w:val="none" w:sz="0" w:space="0" w:color="auto"/>
            <w:left w:val="none" w:sz="0" w:space="0" w:color="auto"/>
            <w:bottom w:val="none" w:sz="0" w:space="0" w:color="auto"/>
            <w:right w:val="none" w:sz="0" w:space="0" w:color="auto"/>
          </w:divBdr>
        </w:div>
        <w:div w:id="905459797">
          <w:marLeft w:val="480"/>
          <w:marRight w:val="0"/>
          <w:marTop w:val="0"/>
          <w:marBottom w:val="0"/>
          <w:divBdr>
            <w:top w:val="none" w:sz="0" w:space="0" w:color="auto"/>
            <w:left w:val="none" w:sz="0" w:space="0" w:color="auto"/>
            <w:bottom w:val="none" w:sz="0" w:space="0" w:color="auto"/>
            <w:right w:val="none" w:sz="0" w:space="0" w:color="auto"/>
          </w:divBdr>
        </w:div>
        <w:div w:id="479613109">
          <w:marLeft w:val="480"/>
          <w:marRight w:val="0"/>
          <w:marTop w:val="0"/>
          <w:marBottom w:val="0"/>
          <w:divBdr>
            <w:top w:val="none" w:sz="0" w:space="0" w:color="auto"/>
            <w:left w:val="none" w:sz="0" w:space="0" w:color="auto"/>
            <w:bottom w:val="none" w:sz="0" w:space="0" w:color="auto"/>
            <w:right w:val="none" w:sz="0" w:space="0" w:color="auto"/>
          </w:divBdr>
        </w:div>
        <w:div w:id="1373653156">
          <w:marLeft w:val="480"/>
          <w:marRight w:val="0"/>
          <w:marTop w:val="0"/>
          <w:marBottom w:val="0"/>
          <w:divBdr>
            <w:top w:val="none" w:sz="0" w:space="0" w:color="auto"/>
            <w:left w:val="none" w:sz="0" w:space="0" w:color="auto"/>
            <w:bottom w:val="none" w:sz="0" w:space="0" w:color="auto"/>
            <w:right w:val="none" w:sz="0" w:space="0" w:color="auto"/>
          </w:divBdr>
        </w:div>
        <w:div w:id="1654212557">
          <w:marLeft w:val="480"/>
          <w:marRight w:val="0"/>
          <w:marTop w:val="0"/>
          <w:marBottom w:val="0"/>
          <w:divBdr>
            <w:top w:val="none" w:sz="0" w:space="0" w:color="auto"/>
            <w:left w:val="none" w:sz="0" w:space="0" w:color="auto"/>
            <w:bottom w:val="none" w:sz="0" w:space="0" w:color="auto"/>
            <w:right w:val="none" w:sz="0" w:space="0" w:color="auto"/>
          </w:divBdr>
        </w:div>
        <w:div w:id="586764717">
          <w:marLeft w:val="480"/>
          <w:marRight w:val="0"/>
          <w:marTop w:val="0"/>
          <w:marBottom w:val="0"/>
          <w:divBdr>
            <w:top w:val="none" w:sz="0" w:space="0" w:color="auto"/>
            <w:left w:val="none" w:sz="0" w:space="0" w:color="auto"/>
            <w:bottom w:val="none" w:sz="0" w:space="0" w:color="auto"/>
            <w:right w:val="none" w:sz="0" w:space="0" w:color="auto"/>
          </w:divBdr>
        </w:div>
        <w:div w:id="155924713">
          <w:marLeft w:val="480"/>
          <w:marRight w:val="0"/>
          <w:marTop w:val="0"/>
          <w:marBottom w:val="0"/>
          <w:divBdr>
            <w:top w:val="none" w:sz="0" w:space="0" w:color="auto"/>
            <w:left w:val="none" w:sz="0" w:space="0" w:color="auto"/>
            <w:bottom w:val="none" w:sz="0" w:space="0" w:color="auto"/>
            <w:right w:val="none" w:sz="0" w:space="0" w:color="auto"/>
          </w:divBdr>
        </w:div>
        <w:div w:id="1619490387">
          <w:marLeft w:val="480"/>
          <w:marRight w:val="0"/>
          <w:marTop w:val="0"/>
          <w:marBottom w:val="0"/>
          <w:divBdr>
            <w:top w:val="none" w:sz="0" w:space="0" w:color="auto"/>
            <w:left w:val="none" w:sz="0" w:space="0" w:color="auto"/>
            <w:bottom w:val="none" w:sz="0" w:space="0" w:color="auto"/>
            <w:right w:val="none" w:sz="0" w:space="0" w:color="auto"/>
          </w:divBdr>
        </w:div>
        <w:div w:id="1926767195">
          <w:marLeft w:val="480"/>
          <w:marRight w:val="0"/>
          <w:marTop w:val="0"/>
          <w:marBottom w:val="0"/>
          <w:divBdr>
            <w:top w:val="none" w:sz="0" w:space="0" w:color="auto"/>
            <w:left w:val="none" w:sz="0" w:space="0" w:color="auto"/>
            <w:bottom w:val="none" w:sz="0" w:space="0" w:color="auto"/>
            <w:right w:val="none" w:sz="0" w:space="0" w:color="auto"/>
          </w:divBdr>
        </w:div>
        <w:div w:id="182475717">
          <w:marLeft w:val="480"/>
          <w:marRight w:val="0"/>
          <w:marTop w:val="0"/>
          <w:marBottom w:val="0"/>
          <w:divBdr>
            <w:top w:val="none" w:sz="0" w:space="0" w:color="auto"/>
            <w:left w:val="none" w:sz="0" w:space="0" w:color="auto"/>
            <w:bottom w:val="none" w:sz="0" w:space="0" w:color="auto"/>
            <w:right w:val="none" w:sz="0" w:space="0" w:color="auto"/>
          </w:divBdr>
        </w:div>
        <w:div w:id="1239439859">
          <w:marLeft w:val="480"/>
          <w:marRight w:val="0"/>
          <w:marTop w:val="0"/>
          <w:marBottom w:val="0"/>
          <w:divBdr>
            <w:top w:val="none" w:sz="0" w:space="0" w:color="auto"/>
            <w:left w:val="none" w:sz="0" w:space="0" w:color="auto"/>
            <w:bottom w:val="none" w:sz="0" w:space="0" w:color="auto"/>
            <w:right w:val="none" w:sz="0" w:space="0" w:color="auto"/>
          </w:divBdr>
        </w:div>
        <w:div w:id="1772244188">
          <w:marLeft w:val="480"/>
          <w:marRight w:val="0"/>
          <w:marTop w:val="0"/>
          <w:marBottom w:val="0"/>
          <w:divBdr>
            <w:top w:val="none" w:sz="0" w:space="0" w:color="auto"/>
            <w:left w:val="none" w:sz="0" w:space="0" w:color="auto"/>
            <w:bottom w:val="none" w:sz="0" w:space="0" w:color="auto"/>
            <w:right w:val="none" w:sz="0" w:space="0" w:color="auto"/>
          </w:divBdr>
        </w:div>
        <w:div w:id="1119954800">
          <w:marLeft w:val="480"/>
          <w:marRight w:val="0"/>
          <w:marTop w:val="0"/>
          <w:marBottom w:val="0"/>
          <w:divBdr>
            <w:top w:val="none" w:sz="0" w:space="0" w:color="auto"/>
            <w:left w:val="none" w:sz="0" w:space="0" w:color="auto"/>
            <w:bottom w:val="none" w:sz="0" w:space="0" w:color="auto"/>
            <w:right w:val="none" w:sz="0" w:space="0" w:color="auto"/>
          </w:divBdr>
        </w:div>
        <w:div w:id="54594204">
          <w:marLeft w:val="480"/>
          <w:marRight w:val="0"/>
          <w:marTop w:val="0"/>
          <w:marBottom w:val="0"/>
          <w:divBdr>
            <w:top w:val="none" w:sz="0" w:space="0" w:color="auto"/>
            <w:left w:val="none" w:sz="0" w:space="0" w:color="auto"/>
            <w:bottom w:val="none" w:sz="0" w:space="0" w:color="auto"/>
            <w:right w:val="none" w:sz="0" w:space="0" w:color="auto"/>
          </w:divBdr>
        </w:div>
        <w:div w:id="387190053">
          <w:marLeft w:val="480"/>
          <w:marRight w:val="0"/>
          <w:marTop w:val="0"/>
          <w:marBottom w:val="0"/>
          <w:divBdr>
            <w:top w:val="none" w:sz="0" w:space="0" w:color="auto"/>
            <w:left w:val="none" w:sz="0" w:space="0" w:color="auto"/>
            <w:bottom w:val="none" w:sz="0" w:space="0" w:color="auto"/>
            <w:right w:val="none" w:sz="0" w:space="0" w:color="auto"/>
          </w:divBdr>
        </w:div>
        <w:div w:id="1150751268">
          <w:marLeft w:val="480"/>
          <w:marRight w:val="0"/>
          <w:marTop w:val="0"/>
          <w:marBottom w:val="0"/>
          <w:divBdr>
            <w:top w:val="none" w:sz="0" w:space="0" w:color="auto"/>
            <w:left w:val="none" w:sz="0" w:space="0" w:color="auto"/>
            <w:bottom w:val="none" w:sz="0" w:space="0" w:color="auto"/>
            <w:right w:val="none" w:sz="0" w:space="0" w:color="auto"/>
          </w:divBdr>
        </w:div>
        <w:div w:id="2037347009">
          <w:marLeft w:val="480"/>
          <w:marRight w:val="0"/>
          <w:marTop w:val="0"/>
          <w:marBottom w:val="0"/>
          <w:divBdr>
            <w:top w:val="none" w:sz="0" w:space="0" w:color="auto"/>
            <w:left w:val="none" w:sz="0" w:space="0" w:color="auto"/>
            <w:bottom w:val="none" w:sz="0" w:space="0" w:color="auto"/>
            <w:right w:val="none" w:sz="0" w:space="0" w:color="auto"/>
          </w:divBdr>
        </w:div>
        <w:div w:id="1895576746">
          <w:marLeft w:val="480"/>
          <w:marRight w:val="0"/>
          <w:marTop w:val="0"/>
          <w:marBottom w:val="0"/>
          <w:divBdr>
            <w:top w:val="none" w:sz="0" w:space="0" w:color="auto"/>
            <w:left w:val="none" w:sz="0" w:space="0" w:color="auto"/>
            <w:bottom w:val="none" w:sz="0" w:space="0" w:color="auto"/>
            <w:right w:val="none" w:sz="0" w:space="0" w:color="auto"/>
          </w:divBdr>
        </w:div>
        <w:div w:id="70010076">
          <w:marLeft w:val="480"/>
          <w:marRight w:val="0"/>
          <w:marTop w:val="0"/>
          <w:marBottom w:val="0"/>
          <w:divBdr>
            <w:top w:val="none" w:sz="0" w:space="0" w:color="auto"/>
            <w:left w:val="none" w:sz="0" w:space="0" w:color="auto"/>
            <w:bottom w:val="none" w:sz="0" w:space="0" w:color="auto"/>
            <w:right w:val="none" w:sz="0" w:space="0" w:color="auto"/>
          </w:divBdr>
        </w:div>
        <w:div w:id="1416325003">
          <w:marLeft w:val="480"/>
          <w:marRight w:val="0"/>
          <w:marTop w:val="0"/>
          <w:marBottom w:val="0"/>
          <w:divBdr>
            <w:top w:val="none" w:sz="0" w:space="0" w:color="auto"/>
            <w:left w:val="none" w:sz="0" w:space="0" w:color="auto"/>
            <w:bottom w:val="none" w:sz="0" w:space="0" w:color="auto"/>
            <w:right w:val="none" w:sz="0" w:space="0" w:color="auto"/>
          </w:divBdr>
        </w:div>
        <w:div w:id="1921020380">
          <w:marLeft w:val="480"/>
          <w:marRight w:val="0"/>
          <w:marTop w:val="0"/>
          <w:marBottom w:val="0"/>
          <w:divBdr>
            <w:top w:val="none" w:sz="0" w:space="0" w:color="auto"/>
            <w:left w:val="none" w:sz="0" w:space="0" w:color="auto"/>
            <w:bottom w:val="none" w:sz="0" w:space="0" w:color="auto"/>
            <w:right w:val="none" w:sz="0" w:space="0" w:color="auto"/>
          </w:divBdr>
        </w:div>
        <w:div w:id="862204436">
          <w:marLeft w:val="480"/>
          <w:marRight w:val="0"/>
          <w:marTop w:val="0"/>
          <w:marBottom w:val="0"/>
          <w:divBdr>
            <w:top w:val="none" w:sz="0" w:space="0" w:color="auto"/>
            <w:left w:val="none" w:sz="0" w:space="0" w:color="auto"/>
            <w:bottom w:val="none" w:sz="0" w:space="0" w:color="auto"/>
            <w:right w:val="none" w:sz="0" w:space="0" w:color="auto"/>
          </w:divBdr>
        </w:div>
        <w:div w:id="1020088249">
          <w:marLeft w:val="480"/>
          <w:marRight w:val="0"/>
          <w:marTop w:val="0"/>
          <w:marBottom w:val="0"/>
          <w:divBdr>
            <w:top w:val="none" w:sz="0" w:space="0" w:color="auto"/>
            <w:left w:val="none" w:sz="0" w:space="0" w:color="auto"/>
            <w:bottom w:val="none" w:sz="0" w:space="0" w:color="auto"/>
            <w:right w:val="none" w:sz="0" w:space="0" w:color="auto"/>
          </w:divBdr>
        </w:div>
        <w:div w:id="369041038">
          <w:marLeft w:val="480"/>
          <w:marRight w:val="0"/>
          <w:marTop w:val="0"/>
          <w:marBottom w:val="0"/>
          <w:divBdr>
            <w:top w:val="none" w:sz="0" w:space="0" w:color="auto"/>
            <w:left w:val="none" w:sz="0" w:space="0" w:color="auto"/>
            <w:bottom w:val="none" w:sz="0" w:space="0" w:color="auto"/>
            <w:right w:val="none" w:sz="0" w:space="0" w:color="auto"/>
          </w:divBdr>
        </w:div>
        <w:div w:id="789977619">
          <w:marLeft w:val="480"/>
          <w:marRight w:val="0"/>
          <w:marTop w:val="0"/>
          <w:marBottom w:val="0"/>
          <w:divBdr>
            <w:top w:val="none" w:sz="0" w:space="0" w:color="auto"/>
            <w:left w:val="none" w:sz="0" w:space="0" w:color="auto"/>
            <w:bottom w:val="none" w:sz="0" w:space="0" w:color="auto"/>
            <w:right w:val="none" w:sz="0" w:space="0" w:color="auto"/>
          </w:divBdr>
        </w:div>
        <w:div w:id="1409379356">
          <w:marLeft w:val="480"/>
          <w:marRight w:val="0"/>
          <w:marTop w:val="0"/>
          <w:marBottom w:val="0"/>
          <w:divBdr>
            <w:top w:val="none" w:sz="0" w:space="0" w:color="auto"/>
            <w:left w:val="none" w:sz="0" w:space="0" w:color="auto"/>
            <w:bottom w:val="none" w:sz="0" w:space="0" w:color="auto"/>
            <w:right w:val="none" w:sz="0" w:space="0" w:color="auto"/>
          </w:divBdr>
        </w:div>
        <w:div w:id="280428654">
          <w:marLeft w:val="480"/>
          <w:marRight w:val="0"/>
          <w:marTop w:val="0"/>
          <w:marBottom w:val="0"/>
          <w:divBdr>
            <w:top w:val="none" w:sz="0" w:space="0" w:color="auto"/>
            <w:left w:val="none" w:sz="0" w:space="0" w:color="auto"/>
            <w:bottom w:val="none" w:sz="0" w:space="0" w:color="auto"/>
            <w:right w:val="none" w:sz="0" w:space="0" w:color="auto"/>
          </w:divBdr>
        </w:div>
        <w:div w:id="25297660">
          <w:marLeft w:val="480"/>
          <w:marRight w:val="0"/>
          <w:marTop w:val="0"/>
          <w:marBottom w:val="0"/>
          <w:divBdr>
            <w:top w:val="none" w:sz="0" w:space="0" w:color="auto"/>
            <w:left w:val="none" w:sz="0" w:space="0" w:color="auto"/>
            <w:bottom w:val="none" w:sz="0" w:space="0" w:color="auto"/>
            <w:right w:val="none" w:sz="0" w:space="0" w:color="auto"/>
          </w:divBdr>
        </w:div>
        <w:div w:id="2003702318">
          <w:marLeft w:val="480"/>
          <w:marRight w:val="0"/>
          <w:marTop w:val="0"/>
          <w:marBottom w:val="0"/>
          <w:divBdr>
            <w:top w:val="none" w:sz="0" w:space="0" w:color="auto"/>
            <w:left w:val="none" w:sz="0" w:space="0" w:color="auto"/>
            <w:bottom w:val="none" w:sz="0" w:space="0" w:color="auto"/>
            <w:right w:val="none" w:sz="0" w:space="0" w:color="auto"/>
          </w:divBdr>
        </w:div>
        <w:div w:id="2782795">
          <w:marLeft w:val="480"/>
          <w:marRight w:val="0"/>
          <w:marTop w:val="0"/>
          <w:marBottom w:val="0"/>
          <w:divBdr>
            <w:top w:val="none" w:sz="0" w:space="0" w:color="auto"/>
            <w:left w:val="none" w:sz="0" w:space="0" w:color="auto"/>
            <w:bottom w:val="none" w:sz="0" w:space="0" w:color="auto"/>
            <w:right w:val="none" w:sz="0" w:space="0" w:color="auto"/>
          </w:divBdr>
        </w:div>
        <w:div w:id="1177429841">
          <w:marLeft w:val="480"/>
          <w:marRight w:val="0"/>
          <w:marTop w:val="0"/>
          <w:marBottom w:val="0"/>
          <w:divBdr>
            <w:top w:val="none" w:sz="0" w:space="0" w:color="auto"/>
            <w:left w:val="none" w:sz="0" w:space="0" w:color="auto"/>
            <w:bottom w:val="none" w:sz="0" w:space="0" w:color="auto"/>
            <w:right w:val="none" w:sz="0" w:space="0" w:color="auto"/>
          </w:divBdr>
        </w:div>
        <w:div w:id="1565529270">
          <w:marLeft w:val="480"/>
          <w:marRight w:val="0"/>
          <w:marTop w:val="0"/>
          <w:marBottom w:val="0"/>
          <w:divBdr>
            <w:top w:val="none" w:sz="0" w:space="0" w:color="auto"/>
            <w:left w:val="none" w:sz="0" w:space="0" w:color="auto"/>
            <w:bottom w:val="none" w:sz="0" w:space="0" w:color="auto"/>
            <w:right w:val="none" w:sz="0" w:space="0" w:color="auto"/>
          </w:divBdr>
        </w:div>
        <w:div w:id="408574464">
          <w:marLeft w:val="480"/>
          <w:marRight w:val="0"/>
          <w:marTop w:val="0"/>
          <w:marBottom w:val="0"/>
          <w:divBdr>
            <w:top w:val="none" w:sz="0" w:space="0" w:color="auto"/>
            <w:left w:val="none" w:sz="0" w:space="0" w:color="auto"/>
            <w:bottom w:val="none" w:sz="0" w:space="0" w:color="auto"/>
            <w:right w:val="none" w:sz="0" w:space="0" w:color="auto"/>
          </w:divBdr>
        </w:div>
        <w:div w:id="1625428489">
          <w:marLeft w:val="480"/>
          <w:marRight w:val="0"/>
          <w:marTop w:val="0"/>
          <w:marBottom w:val="0"/>
          <w:divBdr>
            <w:top w:val="none" w:sz="0" w:space="0" w:color="auto"/>
            <w:left w:val="none" w:sz="0" w:space="0" w:color="auto"/>
            <w:bottom w:val="none" w:sz="0" w:space="0" w:color="auto"/>
            <w:right w:val="none" w:sz="0" w:space="0" w:color="auto"/>
          </w:divBdr>
        </w:div>
        <w:div w:id="1669091918">
          <w:marLeft w:val="480"/>
          <w:marRight w:val="0"/>
          <w:marTop w:val="0"/>
          <w:marBottom w:val="0"/>
          <w:divBdr>
            <w:top w:val="none" w:sz="0" w:space="0" w:color="auto"/>
            <w:left w:val="none" w:sz="0" w:space="0" w:color="auto"/>
            <w:bottom w:val="none" w:sz="0" w:space="0" w:color="auto"/>
            <w:right w:val="none" w:sz="0" w:space="0" w:color="auto"/>
          </w:divBdr>
        </w:div>
        <w:div w:id="443548136">
          <w:marLeft w:val="480"/>
          <w:marRight w:val="0"/>
          <w:marTop w:val="0"/>
          <w:marBottom w:val="0"/>
          <w:divBdr>
            <w:top w:val="none" w:sz="0" w:space="0" w:color="auto"/>
            <w:left w:val="none" w:sz="0" w:space="0" w:color="auto"/>
            <w:bottom w:val="none" w:sz="0" w:space="0" w:color="auto"/>
            <w:right w:val="none" w:sz="0" w:space="0" w:color="auto"/>
          </w:divBdr>
        </w:div>
        <w:div w:id="715357511">
          <w:marLeft w:val="480"/>
          <w:marRight w:val="0"/>
          <w:marTop w:val="0"/>
          <w:marBottom w:val="0"/>
          <w:divBdr>
            <w:top w:val="none" w:sz="0" w:space="0" w:color="auto"/>
            <w:left w:val="none" w:sz="0" w:space="0" w:color="auto"/>
            <w:bottom w:val="none" w:sz="0" w:space="0" w:color="auto"/>
            <w:right w:val="none" w:sz="0" w:space="0" w:color="auto"/>
          </w:divBdr>
        </w:div>
        <w:div w:id="959067204">
          <w:marLeft w:val="480"/>
          <w:marRight w:val="0"/>
          <w:marTop w:val="0"/>
          <w:marBottom w:val="0"/>
          <w:divBdr>
            <w:top w:val="none" w:sz="0" w:space="0" w:color="auto"/>
            <w:left w:val="none" w:sz="0" w:space="0" w:color="auto"/>
            <w:bottom w:val="none" w:sz="0" w:space="0" w:color="auto"/>
            <w:right w:val="none" w:sz="0" w:space="0" w:color="auto"/>
          </w:divBdr>
        </w:div>
        <w:div w:id="915094158">
          <w:marLeft w:val="480"/>
          <w:marRight w:val="0"/>
          <w:marTop w:val="0"/>
          <w:marBottom w:val="0"/>
          <w:divBdr>
            <w:top w:val="none" w:sz="0" w:space="0" w:color="auto"/>
            <w:left w:val="none" w:sz="0" w:space="0" w:color="auto"/>
            <w:bottom w:val="none" w:sz="0" w:space="0" w:color="auto"/>
            <w:right w:val="none" w:sz="0" w:space="0" w:color="auto"/>
          </w:divBdr>
        </w:div>
        <w:div w:id="1752849154">
          <w:marLeft w:val="480"/>
          <w:marRight w:val="0"/>
          <w:marTop w:val="0"/>
          <w:marBottom w:val="0"/>
          <w:divBdr>
            <w:top w:val="none" w:sz="0" w:space="0" w:color="auto"/>
            <w:left w:val="none" w:sz="0" w:space="0" w:color="auto"/>
            <w:bottom w:val="none" w:sz="0" w:space="0" w:color="auto"/>
            <w:right w:val="none" w:sz="0" w:space="0" w:color="auto"/>
          </w:divBdr>
        </w:div>
        <w:div w:id="2068648750">
          <w:marLeft w:val="480"/>
          <w:marRight w:val="0"/>
          <w:marTop w:val="0"/>
          <w:marBottom w:val="0"/>
          <w:divBdr>
            <w:top w:val="none" w:sz="0" w:space="0" w:color="auto"/>
            <w:left w:val="none" w:sz="0" w:space="0" w:color="auto"/>
            <w:bottom w:val="none" w:sz="0" w:space="0" w:color="auto"/>
            <w:right w:val="none" w:sz="0" w:space="0" w:color="auto"/>
          </w:divBdr>
        </w:div>
        <w:div w:id="1366100721">
          <w:marLeft w:val="480"/>
          <w:marRight w:val="0"/>
          <w:marTop w:val="0"/>
          <w:marBottom w:val="0"/>
          <w:divBdr>
            <w:top w:val="none" w:sz="0" w:space="0" w:color="auto"/>
            <w:left w:val="none" w:sz="0" w:space="0" w:color="auto"/>
            <w:bottom w:val="none" w:sz="0" w:space="0" w:color="auto"/>
            <w:right w:val="none" w:sz="0" w:space="0" w:color="auto"/>
          </w:divBdr>
        </w:div>
        <w:div w:id="1495222933">
          <w:marLeft w:val="480"/>
          <w:marRight w:val="0"/>
          <w:marTop w:val="0"/>
          <w:marBottom w:val="0"/>
          <w:divBdr>
            <w:top w:val="none" w:sz="0" w:space="0" w:color="auto"/>
            <w:left w:val="none" w:sz="0" w:space="0" w:color="auto"/>
            <w:bottom w:val="none" w:sz="0" w:space="0" w:color="auto"/>
            <w:right w:val="none" w:sz="0" w:space="0" w:color="auto"/>
          </w:divBdr>
        </w:div>
        <w:div w:id="1438139402">
          <w:marLeft w:val="480"/>
          <w:marRight w:val="0"/>
          <w:marTop w:val="0"/>
          <w:marBottom w:val="0"/>
          <w:divBdr>
            <w:top w:val="none" w:sz="0" w:space="0" w:color="auto"/>
            <w:left w:val="none" w:sz="0" w:space="0" w:color="auto"/>
            <w:bottom w:val="none" w:sz="0" w:space="0" w:color="auto"/>
            <w:right w:val="none" w:sz="0" w:space="0" w:color="auto"/>
          </w:divBdr>
        </w:div>
        <w:div w:id="1394236455">
          <w:marLeft w:val="480"/>
          <w:marRight w:val="0"/>
          <w:marTop w:val="0"/>
          <w:marBottom w:val="0"/>
          <w:divBdr>
            <w:top w:val="none" w:sz="0" w:space="0" w:color="auto"/>
            <w:left w:val="none" w:sz="0" w:space="0" w:color="auto"/>
            <w:bottom w:val="none" w:sz="0" w:space="0" w:color="auto"/>
            <w:right w:val="none" w:sz="0" w:space="0" w:color="auto"/>
          </w:divBdr>
        </w:div>
      </w:divsChild>
    </w:div>
    <w:div w:id="1852527288">
      <w:bodyDiv w:val="1"/>
      <w:marLeft w:val="0"/>
      <w:marRight w:val="0"/>
      <w:marTop w:val="0"/>
      <w:marBottom w:val="0"/>
      <w:divBdr>
        <w:top w:val="none" w:sz="0" w:space="0" w:color="auto"/>
        <w:left w:val="none" w:sz="0" w:space="0" w:color="auto"/>
        <w:bottom w:val="none" w:sz="0" w:space="0" w:color="auto"/>
        <w:right w:val="none" w:sz="0" w:space="0" w:color="auto"/>
      </w:divBdr>
    </w:div>
    <w:div w:id="1855262509">
      <w:bodyDiv w:val="1"/>
      <w:marLeft w:val="0"/>
      <w:marRight w:val="0"/>
      <w:marTop w:val="0"/>
      <w:marBottom w:val="0"/>
      <w:divBdr>
        <w:top w:val="none" w:sz="0" w:space="0" w:color="auto"/>
        <w:left w:val="none" w:sz="0" w:space="0" w:color="auto"/>
        <w:bottom w:val="none" w:sz="0" w:space="0" w:color="auto"/>
        <w:right w:val="none" w:sz="0" w:space="0" w:color="auto"/>
      </w:divBdr>
    </w:div>
    <w:div w:id="1855531386">
      <w:bodyDiv w:val="1"/>
      <w:marLeft w:val="0"/>
      <w:marRight w:val="0"/>
      <w:marTop w:val="0"/>
      <w:marBottom w:val="0"/>
      <w:divBdr>
        <w:top w:val="none" w:sz="0" w:space="0" w:color="auto"/>
        <w:left w:val="none" w:sz="0" w:space="0" w:color="auto"/>
        <w:bottom w:val="none" w:sz="0" w:space="0" w:color="auto"/>
        <w:right w:val="none" w:sz="0" w:space="0" w:color="auto"/>
      </w:divBdr>
      <w:divsChild>
        <w:div w:id="1721173468">
          <w:marLeft w:val="640"/>
          <w:marRight w:val="0"/>
          <w:marTop w:val="0"/>
          <w:marBottom w:val="0"/>
          <w:divBdr>
            <w:top w:val="none" w:sz="0" w:space="0" w:color="auto"/>
            <w:left w:val="none" w:sz="0" w:space="0" w:color="auto"/>
            <w:bottom w:val="none" w:sz="0" w:space="0" w:color="auto"/>
            <w:right w:val="none" w:sz="0" w:space="0" w:color="auto"/>
          </w:divBdr>
        </w:div>
        <w:div w:id="1270042314">
          <w:marLeft w:val="640"/>
          <w:marRight w:val="0"/>
          <w:marTop w:val="0"/>
          <w:marBottom w:val="0"/>
          <w:divBdr>
            <w:top w:val="none" w:sz="0" w:space="0" w:color="auto"/>
            <w:left w:val="none" w:sz="0" w:space="0" w:color="auto"/>
            <w:bottom w:val="none" w:sz="0" w:space="0" w:color="auto"/>
            <w:right w:val="none" w:sz="0" w:space="0" w:color="auto"/>
          </w:divBdr>
        </w:div>
        <w:div w:id="788401108">
          <w:marLeft w:val="640"/>
          <w:marRight w:val="0"/>
          <w:marTop w:val="0"/>
          <w:marBottom w:val="0"/>
          <w:divBdr>
            <w:top w:val="none" w:sz="0" w:space="0" w:color="auto"/>
            <w:left w:val="none" w:sz="0" w:space="0" w:color="auto"/>
            <w:bottom w:val="none" w:sz="0" w:space="0" w:color="auto"/>
            <w:right w:val="none" w:sz="0" w:space="0" w:color="auto"/>
          </w:divBdr>
        </w:div>
        <w:div w:id="1496191254">
          <w:marLeft w:val="640"/>
          <w:marRight w:val="0"/>
          <w:marTop w:val="0"/>
          <w:marBottom w:val="0"/>
          <w:divBdr>
            <w:top w:val="none" w:sz="0" w:space="0" w:color="auto"/>
            <w:left w:val="none" w:sz="0" w:space="0" w:color="auto"/>
            <w:bottom w:val="none" w:sz="0" w:space="0" w:color="auto"/>
            <w:right w:val="none" w:sz="0" w:space="0" w:color="auto"/>
          </w:divBdr>
        </w:div>
        <w:div w:id="238946346">
          <w:marLeft w:val="640"/>
          <w:marRight w:val="0"/>
          <w:marTop w:val="0"/>
          <w:marBottom w:val="0"/>
          <w:divBdr>
            <w:top w:val="none" w:sz="0" w:space="0" w:color="auto"/>
            <w:left w:val="none" w:sz="0" w:space="0" w:color="auto"/>
            <w:bottom w:val="none" w:sz="0" w:space="0" w:color="auto"/>
            <w:right w:val="none" w:sz="0" w:space="0" w:color="auto"/>
          </w:divBdr>
        </w:div>
        <w:div w:id="1168669292">
          <w:marLeft w:val="640"/>
          <w:marRight w:val="0"/>
          <w:marTop w:val="0"/>
          <w:marBottom w:val="0"/>
          <w:divBdr>
            <w:top w:val="none" w:sz="0" w:space="0" w:color="auto"/>
            <w:left w:val="none" w:sz="0" w:space="0" w:color="auto"/>
            <w:bottom w:val="none" w:sz="0" w:space="0" w:color="auto"/>
            <w:right w:val="none" w:sz="0" w:space="0" w:color="auto"/>
          </w:divBdr>
        </w:div>
        <w:div w:id="839734544">
          <w:marLeft w:val="640"/>
          <w:marRight w:val="0"/>
          <w:marTop w:val="0"/>
          <w:marBottom w:val="0"/>
          <w:divBdr>
            <w:top w:val="none" w:sz="0" w:space="0" w:color="auto"/>
            <w:left w:val="none" w:sz="0" w:space="0" w:color="auto"/>
            <w:bottom w:val="none" w:sz="0" w:space="0" w:color="auto"/>
            <w:right w:val="none" w:sz="0" w:space="0" w:color="auto"/>
          </w:divBdr>
        </w:div>
        <w:div w:id="1754283098">
          <w:marLeft w:val="640"/>
          <w:marRight w:val="0"/>
          <w:marTop w:val="0"/>
          <w:marBottom w:val="0"/>
          <w:divBdr>
            <w:top w:val="none" w:sz="0" w:space="0" w:color="auto"/>
            <w:left w:val="none" w:sz="0" w:space="0" w:color="auto"/>
            <w:bottom w:val="none" w:sz="0" w:space="0" w:color="auto"/>
            <w:right w:val="none" w:sz="0" w:space="0" w:color="auto"/>
          </w:divBdr>
        </w:div>
        <w:div w:id="1706907416">
          <w:marLeft w:val="640"/>
          <w:marRight w:val="0"/>
          <w:marTop w:val="0"/>
          <w:marBottom w:val="0"/>
          <w:divBdr>
            <w:top w:val="none" w:sz="0" w:space="0" w:color="auto"/>
            <w:left w:val="none" w:sz="0" w:space="0" w:color="auto"/>
            <w:bottom w:val="none" w:sz="0" w:space="0" w:color="auto"/>
            <w:right w:val="none" w:sz="0" w:space="0" w:color="auto"/>
          </w:divBdr>
        </w:div>
        <w:div w:id="1446071834">
          <w:marLeft w:val="640"/>
          <w:marRight w:val="0"/>
          <w:marTop w:val="0"/>
          <w:marBottom w:val="0"/>
          <w:divBdr>
            <w:top w:val="none" w:sz="0" w:space="0" w:color="auto"/>
            <w:left w:val="none" w:sz="0" w:space="0" w:color="auto"/>
            <w:bottom w:val="none" w:sz="0" w:space="0" w:color="auto"/>
            <w:right w:val="none" w:sz="0" w:space="0" w:color="auto"/>
          </w:divBdr>
        </w:div>
        <w:div w:id="1470904386">
          <w:marLeft w:val="640"/>
          <w:marRight w:val="0"/>
          <w:marTop w:val="0"/>
          <w:marBottom w:val="0"/>
          <w:divBdr>
            <w:top w:val="none" w:sz="0" w:space="0" w:color="auto"/>
            <w:left w:val="none" w:sz="0" w:space="0" w:color="auto"/>
            <w:bottom w:val="none" w:sz="0" w:space="0" w:color="auto"/>
            <w:right w:val="none" w:sz="0" w:space="0" w:color="auto"/>
          </w:divBdr>
        </w:div>
        <w:div w:id="1637835079">
          <w:marLeft w:val="640"/>
          <w:marRight w:val="0"/>
          <w:marTop w:val="0"/>
          <w:marBottom w:val="0"/>
          <w:divBdr>
            <w:top w:val="none" w:sz="0" w:space="0" w:color="auto"/>
            <w:left w:val="none" w:sz="0" w:space="0" w:color="auto"/>
            <w:bottom w:val="none" w:sz="0" w:space="0" w:color="auto"/>
            <w:right w:val="none" w:sz="0" w:space="0" w:color="auto"/>
          </w:divBdr>
        </w:div>
        <w:div w:id="2034651591">
          <w:marLeft w:val="640"/>
          <w:marRight w:val="0"/>
          <w:marTop w:val="0"/>
          <w:marBottom w:val="0"/>
          <w:divBdr>
            <w:top w:val="none" w:sz="0" w:space="0" w:color="auto"/>
            <w:left w:val="none" w:sz="0" w:space="0" w:color="auto"/>
            <w:bottom w:val="none" w:sz="0" w:space="0" w:color="auto"/>
            <w:right w:val="none" w:sz="0" w:space="0" w:color="auto"/>
          </w:divBdr>
        </w:div>
        <w:div w:id="1914662170">
          <w:marLeft w:val="640"/>
          <w:marRight w:val="0"/>
          <w:marTop w:val="0"/>
          <w:marBottom w:val="0"/>
          <w:divBdr>
            <w:top w:val="none" w:sz="0" w:space="0" w:color="auto"/>
            <w:left w:val="none" w:sz="0" w:space="0" w:color="auto"/>
            <w:bottom w:val="none" w:sz="0" w:space="0" w:color="auto"/>
            <w:right w:val="none" w:sz="0" w:space="0" w:color="auto"/>
          </w:divBdr>
        </w:div>
        <w:div w:id="733115445">
          <w:marLeft w:val="640"/>
          <w:marRight w:val="0"/>
          <w:marTop w:val="0"/>
          <w:marBottom w:val="0"/>
          <w:divBdr>
            <w:top w:val="none" w:sz="0" w:space="0" w:color="auto"/>
            <w:left w:val="none" w:sz="0" w:space="0" w:color="auto"/>
            <w:bottom w:val="none" w:sz="0" w:space="0" w:color="auto"/>
            <w:right w:val="none" w:sz="0" w:space="0" w:color="auto"/>
          </w:divBdr>
        </w:div>
        <w:div w:id="870844272">
          <w:marLeft w:val="640"/>
          <w:marRight w:val="0"/>
          <w:marTop w:val="0"/>
          <w:marBottom w:val="0"/>
          <w:divBdr>
            <w:top w:val="none" w:sz="0" w:space="0" w:color="auto"/>
            <w:left w:val="none" w:sz="0" w:space="0" w:color="auto"/>
            <w:bottom w:val="none" w:sz="0" w:space="0" w:color="auto"/>
            <w:right w:val="none" w:sz="0" w:space="0" w:color="auto"/>
          </w:divBdr>
        </w:div>
        <w:div w:id="1459687675">
          <w:marLeft w:val="640"/>
          <w:marRight w:val="0"/>
          <w:marTop w:val="0"/>
          <w:marBottom w:val="0"/>
          <w:divBdr>
            <w:top w:val="none" w:sz="0" w:space="0" w:color="auto"/>
            <w:left w:val="none" w:sz="0" w:space="0" w:color="auto"/>
            <w:bottom w:val="none" w:sz="0" w:space="0" w:color="auto"/>
            <w:right w:val="none" w:sz="0" w:space="0" w:color="auto"/>
          </w:divBdr>
        </w:div>
        <w:div w:id="1976980240">
          <w:marLeft w:val="640"/>
          <w:marRight w:val="0"/>
          <w:marTop w:val="0"/>
          <w:marBottom w:val="0"/>
          <w:divBdr>
            <w:top w:val="none" w:sz="0" w:space="0" w:color="auto"/>
            <w:left w:val="none" w:sz="0" w:space="0" w:color="auto"/>
            <w:bottom w:val="none" w:sz="0" w:space="0" w:color="auto"/>
            <w:right w:val="none" w:sz="0" w:space="0" w:color="auto"/>
          </w:divBdr>
        </w:div>
        <w:div w:id="829054025">
          <w:marLeft w:val="640"/>
          <w:marRight w:val="0"/>
          <w:marTop w:val="0"/>
          <w:marBottom w:val="0"/>
          <w:divBdr>
            <w:top w:val="none" w:sz="0" w:space="0" w:color="auto"/>
            <w:left w:val="none" w:sz="0" w:space="0" w:color="auto"/>
            <w:bottom w:val="none" w:sz="0" w:space="0" w:color="auto"/>
            <w:right w:val="none" w:sz="0" w:space="0" w:color="auto"/>
          </w:divBdr>
        </w:div>
        <w:div w:id="23796954">
          <w:marLeft w:val="640"/>
          <w:marRight w:val="0"/>
          <w:marTop w:val="0"/>
          <w:marBottom w:val="0"/>
          <w:divBdr>
            <w:top w:val="none" w:sz="0" w:space="0" w:color="auto"/>
            <w:left w:val="none" w:sz="0" w:space="0" w:color="auto"/>
            <w:bottom w:val="none" w:sz="0" w:space="0" w:color="auto"/>
            <w:right w:val="none" w:sz="0" w:space="0" w:color="auto"/>
          </w:divBdr>
        </w:div>
        <w:div w:id="1512639741">
          <w:marLeft w:val="640"/>
          <w:marRight w:val="0"/>
          <w:marTop w:val="0"/>
          <w:marBottom w:val="0"/>
          <w:divBdr>
            <w:top w:val="none" w:sz="0" w:space="0" w:color="auto"/>
            <w:left w:val="none" w:sz="0" w:space="0" w:color="auto"/>
            <w:bottom w:val="none" w:sz="0" w:space="0" w:color="auto"/>
            <w:right w:val="none" w:sz="0" w:space="0" w:color="auto"/>
          </w:divBdr>
        </w:div>
        <w:div w:id="1580485030">
          <w:marLeft w:val="640"/>
          <w:marRight w:val="0"/>
          <w:marTop w:val="0"/>
          <w:marBottom w:val="0"/>
          <w:divBdr>
            <w:top w:val="none" w:sz="0" w:space="0" w:color="auto"/>
            <w:left w:val="none" w:sz="0" w:space="0" w:color="auto"/>
            <w:bottom w:val="none" w:sz="0" w:space="0" w:color="auto"/>
            <w:right w:val="none" w:sz="0" w:space="0" w:color="auto"/>
          </w:divBdr>
        </w:div>
        <w:div w:id="2001762402">
          <w:marLeft w:val="640"/>
          <w:marRight w:val="0"/>
          <w:marTop w:val="0"/>
          <w:marBottom w:val="0"/>
          <w:divBdr>
            <w:top w:val="none" w:sz="0" w:space="0" w:color="auto"/>
            <w:left w:val="none" w:sz="0" w:space="0" w:color="auto"/>
            <w:bottom w:val="none" w:sz="0" w:space="0" w:color="auto"/>
            <w:right w:val="none" w:sz="0" w:space="0" w:color="auto"/>
          </w:divBdr>
        </w:div>
        <w:div w:id="2131363126">
          <w:marLeft w:val="640"/>
          <w:marRight w:val="0"/>
          <w:marTop w:val="0"/>
          <w:marBottom w:val="0"/>
          <w:divBdr>
            <w:top w:val="none" w:sz="0" w:space="0" w:color="auto"/>
            <w:left w:val="none" w:sz="0" w:space="0" w:color="auto"/>
            <w:bottom w:val="none" w:sz="0" w:space="0" w:color="auto"/>
            <w:right w:val="none" w:sz="0" w:space="0" w:color="auto"/>
          </w:divBdr>
        </w:div>
        <w:div w:id="1782412120">
          <w:marLeft w:val="640"/>
          <w:marRight w:val="0"/>
          <w:marTop w:val="0"/>
          <w:marBottom w:val="0"/>
          <w:divBdr>
            <w:top w:val="none" w:sz="0" w:space="0" w:color="auto"/>
            <w:left w:val="none" w:sz="0" w:space="0" w:color="auto"/>
            <w:bottom w:val="none" w:sz="0" w:space="0" w:color="auto"/>
            <w:right w:val="none" w:sz="0" w:space="0" w:color="auto"/>
          </w:divBdr>
        </w:div>
        <w:div w:id="519052784">
          <w:marLeft w:val="640"/>
          <w:marRight w:val="0"/>
          <w:marTop w:val="0"/>
          <w:marBottom w:val="0"/>
          <w:divBdr>
            <w:top w:val="none" w:sz="0" w:space="0" w:color="auto"/>
            <w:left w:val="none" w:sz="0" w:space="0" w:color="auto"/>
            <w:bottom w:val="none" w:sz="0" w:space="0" w:color="auto"/>
            <w:right w:val="none" w:sz="0" w:space="0" w:color="auto"/>
          </w:divBdr>
        </w:div>
        <w:div w:id="167720364">
          <w:marLeft w:val="640"/>
          <w:marRight w:val="0"/>
          <w:marTop w:val="0"/>
          <w:marBottom w:val="0"/>
          <w:divBdr>
            <w:top w:val="none" w:sz="0" w:space="0" w:color="auto"/>
            <w:left w:val="none" w:sz="0" w:space="0" w:color="auto"/>
            <w:bottom w:val="none" w:sz="0" w:space="0" w:color="auto"/>
            <w:right w:val="none" w:sz="0" w:space="0" w:color="auto"/>
          </w:divBdr>
        </w:div>
        <w:div w:id="828522969">
          <w:marLeft w:val="640"/>
          <w:marRight w:val="0"/>
          <w:marTop w:val="0"/>
          <w:marBottom w:val="0"/>
          <w:divBdr>
            <w:top w:val="none" w:sz="0" w:space="0" w:color="auto"/>
            <w:left w:val="none" w:sz="0" w:space="0" w:color="auto"/>
            <w:bottom w:val="none" w:sz="0" w:space="0" w:color="auto"/>
            <w:right w:val="none" w:sz="0" w:space="0" w:color="auto"/>
          </w:divBdr>
        </w:div>
        <w:div w:id="751970218">
          <w:marLeft w:val="640"/>
          <w:marRight w:val="0"/>
          <w:marTop w:val="0"/>
          <w:marBottom w:val="0"/>
          <w:divBdr>
            <w:top w:val="none" w:sz="0" w:space="0" w:color="auto"/>
            <w:left w:val="none" w:sz="0" w:space="0" w:color="auto"/>
            <w:bottom w:val="none" w:sz="0" w:space="0" w:color="auto"/>
            <w:right w:val="none" w:sz="0" w:space="0" w:color="auto"/>
          </w:divBdr>
        </w:div>
        <w:div w:id="1029454723">
          <w:marLeft w:val="640"/>
          <w:marRight w:val="0"/>
          <w:marTop w:val="0"/>
          <w:marBottom w:val="0"/>
          <w:divBdr>
            <w:top w:val="none" w:sz="0" w:space="0" w:color="auto"/>
            <w:left w:val="none" w:sz="0" w:space="0" w:color="auto"/>
            <w:bottom w:val="none" w:sz="0" w:space="0" w:color="auto"/>
            <w:right w:val="none" w:sz="0" w:space="0" w:color="auto"/>
          </w:divBdr>
        </w:div>
        <w:div w:id="484782828">
          <w:marLeft w:val="640"/>
          <w:marRight w:val="0"/>
          <w:marTop w:val="0"/>
          <w:marBottom w:val="0"/>
          <w:divBdr>
            <w:top w:val="none" w:sz="0" w:space="0" w:color="auto"/>
            <w:left w:val="none" w:sz="0" w:space="0" w:color="auto"/>
            <w:bottom w:val="none" w:sz="0" w:space="0" w:color="auto"/>
            <w:right w:val="none" w:sz="0" w:space="0" w:color="auto"/>
          </w:divBdr>
        </w:div>
        <w:div w:id="371150097">
          <w:marLeft w:val="640"/>
          <w:marRight w:val="0"/>
          <w:marTop w:val="0"/>
          <w:marBottom w:val="0"/>
          <w:divBdr>
            <w:top w:val="none" w:sz="0" w:space="0" w:color="auto"/>
            <w:left w:val="none" w:sz="0" w:space="0" w:color="auto"/>
            <w:bottom w:val="none" w:sz="0" w:space="0" w:color="auto"/>
            <w:right w:val="none" w:sz="0" w:space="0" w:color="auto"/>
          </w:divBdr>
        </w:div>
        <w:div w:id="541214317">
          <w:marLeft w:val="640"/>
          <w:marRight w:val="0"/>
          <w:marTop w:val="0"/>
          <w:marBottom w:val="0"/>
          <w:divBdr>
            <w:top w:val="none" w:sz="0" w:space="0" w:color="auto"/>
            <w:left w:val="none" w:sz="0" w:space="0" w:color="auto"/>
            <w:bottom w:val="none" w:sz="0" w:space="0" w:color="auto"/>
            <w:right w:val="none" w:sz="0" w:space="0" w:color="auto"/>
          </w:divBdr>
        </w:div>
        <w:div w:id="1689137254">
          <w:marLeft w:val="640"/>
          <w:marRight w:val="0"/>
          <w:marTop w:val="0"/>
          <w:marBottom w:val="0"/>
          <w:divBdr>
            <w:top w:val="none" w:sz="0" w:space="0" w:color="auto"/>
            <w:left w:val="none" w:sz="0" w:space="0" w:color="auto"/>
            <w:bottom w:val="none" w:sz="0" w:space="0" w:color="auto"/>
            <w:right w:val="none" w:sz="0" w:space="0" w:color="auto"/>
          </w:divBdr>
        </w:div>
        <w:div w:id="1073428850">
          <w:marLeft w:val="640"/>
          <w:marRight w:val="0"/>
          <w:marTop w:val="0"/>
          <w:marBottom w:val="0"/>
          <w:divBdr>
            <w:top w:val="none" w:sz="0" w:space="0" w:color="auto"/>
            <w:left w:val="none" w:sz="0" w:space="0" w:color="auto"/>
            <w:bottom w:val="none" w:sz="0" w:space="0" w:color="auto"/>
            <w:right w:val="none" w:sz="0" w:space="0" w:color="auto"/>
          </w:divBdr>
        </w:div>
        <w:div w:id="1835143195">
          <w:marLeft w:val="640"/>
          <w:marRight w:val="0"/>
          <w:marTop w:val="0"/>
          <w:marBottom w:val="0"/>
          <w:divBdr>
            <w:top w:val="none" w:sz="0" w:space="0" w:color="auto"/>
            <w:left w:val="none" w:sz="0" w:space="0" w:color="auto"/>
            <w:bottom w:val="none" w:sz="0" w:space="0" w:color="auto"/>
            <w:right w:val="none" w:sz="0" w:space="0" w:color="auto"/>
          </w:divBdr>
        </w:div>
        <w:div w:id="1604995795">
          <w:marLeft w:val="640"/>
          <w:marRight w:val="0"/>
          <w:marTop w:val="0"/>
          <w:marBottom w:val="0"/>
          <w:divBdr>
            <w:top w:val="none" w:sz="0" w:space="0" w:color="auto"/>
            <w:left w:val="none" w:sz="0" w:space="0" w:color="auto"/>
            <w:bottom w:val="none" w:sz="0" w:space="0" w:color="auto"/>
            <w:right w:val="none" w:sz="0" w:space="0" w:color="auto"/>
          </w:divBdr>
        </w:div>
        <w:div w:id="643513454">
          <w:marLeft w:val="640"/>
          <w:marRight w:val="0"/>
          <w:marTop w:val="0"/>
          <w:marBottom w:val="0"/>
          <w:divBdr>
            <w:top w:val="none" w:sz="0" w:space="0" w:color="auto"/>
            <w:left w:val="none" w:sz="0" w:space="0" w:color="auto"/>
            <w:bottom w:val="none" w:sz="0" w:space="0" w:color="auto"/>
            <w:right w:val="none" w:sz="0" w:space="0" w:color="auto"/>
          </w:divBdr>
        </w:div>
        <w:div w:id="1918249701">
          <w:marLeft w:val="640"/>
          <w:marRight w:val="0"/>
          <w:marTop w:val="0"/>
          <w:marBottom w:val="0"/>
          <w:divBdr>
            <w:top w:val="none" w:sz="0" w:space="0" w:color="auto"/>
            <w:left w:val="none" w:sz="0" w:space="0" w:color="auto"/>
            <w:bottom w:val="none" w:sz="0" w:space="0" w:color="auto"/>
            <w:right w:val="none" w:sz="0" w:space="0" w:color="auto"/>
          </w:divBdr>
        </w:div>
        <w:div w:id="799491627">
          <w:marLeft w:val="640"/>
          <w:marRight w:val="0"/>
          <w:marTop w:val="0"/>
          <w:marBottom w:val="0"/>
          <w:divBdr>
            <w:top w:val="none" w:sz="0" w:space="0" w:color="auto"/>
            <w:left w:val="none" w:sz="0" w:space="0" w:color="auto"/>
            <w:bottom w:val="none" w:sz="0" w:space="0" w:color="auto"/>
            <w:right w:val="none" w:sz="0" w:space="0" w:color="auto"/>
          </w:divBdr>
        </w:div>
        <w:div w:id="1892962234">
          <w:marLeft w:val="640"/>
          <w:marRight w:val="0"/>
          <w:marTop w:val="0"/>
          <w:marBottom w:val="0"/>
          <w:divBdr>
            <w:top w:val="none" w:sz="0" w:space="0" w:color="auto"/>
            <w:left w:val="none" w:sz="0" w:space="0" w:color="auto"/>
            <w:bottom w:val="none" w:sz="0" w:space="0" w:color="auto"/>
            <w:right w:val="none" w:sz="0" w:space="0" w:color="auto"/>
          </w:divBdr>
        </w:div>
        <w:div w:id="769853701">
          <w:marLeft w:val="640"/>
          <w:marRight w:val="0"/>
          <w:marTop w:val="0"/>
          <w:marBottom w:val="0"/>
          <w:divBdr>
            <w:top w:val="none" w:sz="0" w:space="0" w:color="auto"/>
            <w:left w:val="none" w:sz="0" w:space="0" w:color="auto"/>
            <w:bottom w:val="none" w:sz="0" w:space="0" w:color="auto"/>
            <w:right w:val="none" w:sz="0" w:space="0" w:color="auto"/>
          </w:divBdr>
        </w:div>
        <w:div w:id="536352668">
          <w:marLeft w:val="640"/>
          <w:marRight w:val="0"/>
          <w:marTop w:val="0"/>
          <w:marBottom w:val="0"/>
          <w:divBdr>
            <w:top w:val="none" w:sz="0" w:space="0" w:color="auto"/>
            <w:left w:val="none" w:sz="0" w:space="0" w:color="auto"/>
            <w:bottom w:val="none" w:sz="0" w:space="0" w:color="auto"/>
            <w:right w:val="none" w:sz="0" w:space="0" w:color="auto"/>
          </w:divBdr>
        </w:div>
        <w:div w:id="998843605">
          <w:marLeft w:val="640"/>
          <w:marRight w:val="0"/>
          <w:marTop w:val="0"/>
          <w:marBottom w:val="0"/>
          <w:divBdr>
            <w:top w:val="none" w:sz="0" w:space="0" w:color="auto"/>
            <w:left w:val="none" w:sz="0" w:space="0" w:color="auto"/>
            <w:bottom w:val="none" w:sz="0" w:space="0" w:color="auto"/>
            <w:right w:val="none" w:sz="0" w:space="0" w:color="auto"/>
          </w:divBdr>
        </w:div>
        <w:div w:id="240676588">
          <w:marLeft w:val="640"/>
          <w:marRight w:val="0"/>
          <w:marTop w:val="0"/>
          <w:marBottom w:val="0"/>
          <w:divBdr>
            <w:top w:val="none" w:sz="0" w:space="0" w:color="auto"/>
            <w:left w:val="none" w:sz="0" w:space="0" w:color="auto"/>
            <w:bottom w:val="none" w:sz="0" w:space="0" w:color="auto"/>
            <w:right w:val="none" w:sz="0" w:space="0" w:color="auto"/>
          </w:divBdr>
        </w:div>
        <w:div w:id="1837302973">
          <w:marLeft w:val="640"/>
          <w:marRight w:val="0"/>
          <w:marTop w:val="0"/>
          <w:marBottom w:val="0"/>
          <w:divBdr>
            <w:top w:val="none" w:sz="0" w:space="0" w:color="auto"/>
            <w:left w:val="none" w:sz="0" w:space="0" w:color="auto"/>
            <w:bottom w:val="none" w:sz="0" w:space="0" w:color="auto"/>
            <w:right w:val="none" w:sz="0" w:space="0" w:color="auto"/>
          </w:divBdr>
        </w:div>
        <w:div w:id="1426070789">
          <w:marLeft w:val="640"/>
          <w:marRight w:val="0"/>
          <w:marTop w:val="0"/>
          <w:marBottom w:val="0"/>
          <w:divBdr>
            <w:top w:val="none" w:sz="0" w:space="0" w:color="auto"/>
            <w:left w:val="none" w:sz="0" w:space="0" w:color="auto"/>
            <w:bottom w:val="none" w:sz="0" w:space="0" w:color="auto"/>
            <w:right w:val="none" w:sz="0" w:space="0" w:color="auto"/>
          </w:divBdr>
        </w:div>
        <w:div w:id="1687247825">
          <w:marLeft w:val="640"/>
          <w:marRight w:val="0"/>
          <w:marTop w:val="0"/>
          <w:marBottom w:val="0"/>
          <w:divBdr>
            <w:top w:val="none" w:sz="0" w:space="0" w:color="auto"/>
            <w:left w:val="none" w:sz="0" w:space="0" w:color="auto"/>
            <w:bottom w:val="none" w:sz="0" w:space="0" w:color="auto"/>
            <w:right w:val="none" w:sz="0" w:space="0" w:color="auto"/>
          </w:divBdr>
        </w:div>
        <w:div w:id="354698325">
          <w:marLeft w:val="640"/>
          <w:marRight w:val="0"/>
          <w:marTop w:val="0"/>
          <w:marBottom w:val="0"/>
          <w:divBdr>
            <w:top w:val="none" w:sz="0" w:space="0" w:color="auto"/>
            <w:left w:val="none" w:sz="0" w:space="0" w:color="auto"/>
            <w:bottom w:val="none" w:sz="0" w:space="0" w:color="auto"/>
            <w:right w:val="none" w:sz="0" w:space="0" w:color="auto"/>
          </w:divBdr>
        </w:div>
        <w:div w:id="307781566">
          <w:marLeft w:val="640"/>
          <w:marRight w:val="0"/>
          <w:marTop w:val="0"/>
          <w:marBottom w:val="0"/>
          <w:divBdr>
            <w:top w:val="none" w:sz="0" w:space="0" w:color="auto"/>
            <w:left w:val="none" w:sz="0" w:space="0" w:color="auto"/>
            <w:bottom w:val="none" w:sz="0" w:space="0" w:color="auto"/>
            <w:right w:val="none" w:sz="0" w:space="0" w:color="auto"/>
          </w:divBdr>
        </w:div>
        <w:div w:id="255942188">
          <w:marLeft w:val="640"/>
          <w:marRight w:val="0"/>
          <w:marTop w:val="0"/>
          <w:marBottom w:val="0"/>
          <w:divBdr>
            <w:top w:val="none" w:sz="0" w:space="0" w:color="auto"/>
            <w:left w:val="none" w:sz="0" w:space="0" w:color="auto"/>
            <w:bottom w:val="none" w:sz="0" w:space="0" w:color="auto"/>
            <w:right w:val="none" w:sz="0" w:space="0" w:color="auto"/>
          </w:divBdr>
        </w:div>
        <w:div w:id="1958833492">
          <w:marLeft w:val="640"/>
          <w:marRight w:val="0"/>
          <w:marTop w:val="0"/>
          <w:marBottom w:val="0"/>
          <w:divBdr>
            <w:top w:val="none" w:sz="0" w:space="0" w:color="auto"/>
            <w:left w:val="none" w:sz="0" w:space="0" w:color="auto"/>
            <w:bottom w:val="none" w:sz="0" w:space="0" w:color="auto"/>
            <w:right w:val="none" w:sz="0" w:space="0" w:color="auto"/>
          </w:divBdr>
        </w:div>
        <w:div w:id="1394696662">
          <w:marLeft w:val="640"/>
          <w:marRight w:val="0"/>
          <w:marTop w:val="0"/>
          <w:marBottom w:val="0"/>
          <w:divBdr>
            <w:top w:val="none" w:sz="0" w:space="0" w:color="auto"/>
            <w:left w:val="none" w:sz="0" w:space="0" w:color="auto"/>
            <w:bottom w:val="none" w:sz="0" w:space="0" w:color="auto"/>
            <w:right w:val="none" w:sz="0" w:space="0" w:color="auto"/>
          </w:divBdr>
        </w:div>
        <w:div w:id="1884901705">
          <w:marLeft w:val="640"/>
          <w:marRight w:val="0"/>
          <w:marTop w:val="0"/>
          <w:marBottom w:val="0"/>
          <w:divBdr>
            <w:top w:val="none" w:sz="0" w:space="0" w:color="auto"/>
            <w:left w:val="none" w:sz="0" w:space="0" w:color="auto"/>
            <w:bottom w:val="none" w:sz="0" w:space="0" w:color="auto"/>
            <w:right w:val="none" w:sz="0" w:space="0" w:color="auto"/>
          </w:divBdr>
        </w:div>
        <w:div w:id="108666640">
          <w:marLeft w:val="640"/>
          <w:marRight w:val="0"/>
          <w:marTop w:val="0"/>
          <w:marBottom w:val="0"/>
          <w:divBdr>
            <w:top w:val="none" w:sz="0" w:space="0" w:color="auto"/>
            <w:left w:val="none" w:sz="0" w:space="0" w:color="auto"/>
            <w:bottom w:val="none" w:sz="0" w:space="0" w:color="auto"/>
            <w:right w:val="none" w:sz="0" w:space="0" w:color="auto"/>
          </w:divBdr>
        </w:div>
        <w:div w:id="1269506411">
          <w:marLeft w:val="640"/>
          <w:marRight w:val="0"/>
          <w:marTop w:val="0"/>
          <w:marBottom w:val="0"/>
          <w:divBdr>
            <w:top w:val="none" w:sz="0" w:space="0" w:color="auto"/>
            <w:left w:val="none" w:sz="0" w:space="0" w:color="auto"/>
            <w:bottom w:val="none" w:sz="0" w:space="0" w:color="auto"/>
            <w:right w:val="none" w:sz="0" w:space="0" w:color="auto"/>
          </w:divBdr>
        </w:div>
        <w:div w:id="429088144">
          <w:marLeft w:val="640"/>
          <w:marRight w:val="0"/>
          <w:marTop w:val="0"/>
          <w:marBottom w:val="0"/>
          <w:divBdr>
            <w:top w:val="none" w:sz="0" w:space="0" w:color="auto"/>
            <w:left w:val="none" w:sz="0" w:space="0" w:color="auto"/>
            <w:bottom w:val="none" w:sz="0" w:space="0" w:color="auto"/>
            <w:right w:val="none" w:sz="0" w:space="0" w:color="auto"/>
          </w:divBdr>
        </w:div>
      </w:divsChild>
    </w:div>
    <w:div w:id="1855537892">
      <w:bodyDiv w:val="1"/>
      <w:marLeft w:val="0"/>
      <w:marRight w:val="0"/>
      <w:marTop w:val="0"/>
      <w:marBottom w:val="0"/>
      <w:divBdr>
        <w:top w:val="none" w:sz="0" w:space="0" w:color="auto"/>
        <w:left w:val="none" w:sz="0" w:space="0" w:color="auto"/>
        <w:bottom w:val="none" w:sz="0" w:space="0" w:color="auto"/>
        <w:right w:val="none" w:sz="0" w:space="0" w:color="auto"/>
      </w:divBdr>
    </w:div>
    <w:div w:id="1856962907">
      <w:bodyDiv w:val="1"/>
      <w:marLeft w:val="0"/>
      <w:marRight w:val="0"/>
      <w:marTop w:val="0"/>
      <w:marBottom w:val="0"/>
      <w:divBdr>
        <w:top w:val="none" w:sz="0" w:space="0" w:color="auto"/>
        <w:left w:val="none" w:sz="0" w:space="0" w:color="auto"/>
        <w:bottom w:val="none" w:sz="0" w:space="0" w:color="auto"/>
        <w:right w:val="none" w:sz="0" w:space="0" w:color="auto"/>
      </w:divBdr>
      <w:divsChild>
        <w:div w:id="155926613">
          <w:marLeft w:val="0"/>
          <w:marRight w:val="0"/>
          <w:marTop w:val="0"/>
          <w:marBottom w:val="0"/>
          <w:divBdr>
            <w:top w:val="none" w:sz="0" w:space="0" w:color="auto"/>
            <w:left w:val="none" w:sz="0" w:space="0" w:color="auto"/>
            <w:bottom w:val="none" w:sz="0" w:space="0" w:color="auto"/>
            <w:right w:val="none" w:sz="0" w:space="0" w:color="auto"/>
          </w:divBdr>
          <w:divsChild>
            <w:div w:id="510723730">
              <w:marLeft w:val="0"/>
              <w:marRight w:val="0"/>
              <w:marTop w:val="0"/>
              <w:marBottom w:val="0"/>
              <w:divBdr>
                <w:top w:val="none" w:sz="0" w:space="0" w:color="auto"/>
                <w:left w:val="none" w:sz="0" w:space="0" w:color="auto"/>
                <w:bottom w:val="none" w:sz="0" w:space="0" w:color="auto"/>
                <w:right w:val="none" w:sz="0" w:space="0" w:color="auto"/>
              </w:divBdr>
            </w:div>
          </w:divsChild>
        </w:div>
        <w:div w:id="869875392">
          <w:marLeft w:val="0"/>
          <w:marRight w:val="0"/>
          <w:marTop w:val="0"/>
          <w:marBottom w:val="0"/>
          <w:divBdr>
            <w:top w:val="none" w:sz="0" w:space="0" w:color="auto"/>
            <w:left w:val="none" w:sz="0" w:space="0" w:color="auto"/>
            <w:bottom w:val="none" w:sz="0" w:space="0" w:color="auto"/>
            <w:right w:val="none" w:sz="0" w:space="0" w:color="auto"/>
          </w:divBdr>
          <w:divsChild>
            <w:div w:id="316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355">
      <w:bodyDiv w:val="1"/>
      <w:marLeft w:val="0"/>
      <w:marRight w:val="0"/>
      <w:marTop w:val="0"/>
      <w:marBottom w:val="0"/>
      <w:divBdr>
        <w:top w:val="none" w:sz="0" w:space="0" w:color="auto"/>
        <w:left w:val="none" w:sz="0" w:space="0" w:color="auto"/>
        <w:bottom w:val="none" w:sz="0" w:space="0" w:color="auto"/>
        <w:right w:val="none" w:sz="0" w:space="0" w:color="auto"/>
      </w:divBdr>
      <w:divsChild>
        <w:div w:id="1085804992">
          <w:marLeft w:val="640"/>
          <w:marRight w:val="0"/>
          <w:marTop w:val="0"/>
          <w:marBottom w:val="0"/>
          <w:divBdr>
            <w:top w:val="none" w:sz="0" w:space="0" w:color="auto"/>
            <w:left w:val="none" w:sz="0" w:space="0" w:color="auto"/>
            <w:bottom w:val="none" w:sz="0" w:space="0" w:color="auto"/>
            <w:right w:val="none" w:sz="0" w:space="0" w:color="auto"/>
          </w:divBdr>
        </w:div>
        <w:div w:id="60519044">
          <w:marLeft w:val="640"/>
          <w:marRight w:val="0"/>
          <w:marTop w:val="0"/>
          <w:marBottom w:val="0"/>
          <w:divBdr>
            <w:top w:val="none" w:sz="0" w:space="0" w:color="auto"/>
            <w:left w:val="none" w:sz="0" w:space="0" w:color="auto"/>
            <w:bottom w:val="none" w:sz="0" w:space="0" w:color="auto"/>
            <w:right w:val="none" w:sz="0" w:space="0" w:color="auto"/>
          </w:divBdr>
        </w:div>
        <w:div w:id="1812215170">
          <w:marLeft w:val="640"/>
          <w:marRight w:val="0"/>
          <w:marTop w:val="0"/>
          <w:marBottom w:val="0"/>
          <w:divBdr>
            <w:top w:val="none" w:sz="0" w:space="0" w:color="auto"/>
            <w:left w:val="none" w:sz="0" w:space="0" w:color="auto"/>
            <w:bottom w:val="none" w:sz="0" w:space="0" w:color="auto"/>
            <w:right w:val="none" w:sz="0" w:space="0" w:color="auto"/>
          </w:divBdr>
        </w:div>
        <w:div w:id="1597129850">
          <w:marLeft w:val="640"/>
          <w:marRight w:val="0"/>
          <w:marTop w:val="0"/>
          <w:marBottom w:val="0"/>
          <w:divBdr>
            <w:top w:val="none" w:sz="0" w:space="0" w:color="auto"/>
            <w:left w:val="none" w:sz="0" w:space="0" w:color="auto"/>
            <w:bottom w:val="none" w:sz="0" w:space="0" w:color="auto"/>
            <w:right w:val="none" w:sz="0" w:space="0" w:color="auto"/>
          </w:divBdr>
        </w:div>
        <w:div w:id="526529968">
          <w:marLeft w:val="640"/>
          <w:marRight w:val="0"/>
          <w:marTop w:val="0"/>
          <w:marBottom w:val="0"/>
          <w:divBdr>
            <w:top w:val="none" w:sz="0" w:space="0" w:color="auto"/>
            <w:left w:val="none" w:sz="0" w:space="0" w:color="auto"/>
            <w:bottom w:val="none" w:sz="0" w:space="0" w:color="auto"/>
            <w:right w:val="none" w:sz="0" w:space="0" w:color="auto"/>
          </w:divBdr>
        </w:div>
        <w:div w:id="713775538">
          <w:marLeft w:val="640"/>
          <w:marRight w:val="0"/>
          <w:marTop w:val="0"/>
          <w:marBottom w:val="0"/>
          <w:divBdr>
            <w:top w:val="none" w:sz="0" w:space="0" w:color="auto"/>
            <w:left w:val="none" w:sz="0" w:space="0" w:color="auto"/>
            <w:bottom w:val="none" w:sz="0" w:space="0" w:color="auto"/>
            <w:right w:val="none" w:sz="0" w:space="0" w:color="auto"/>
          </w:divBdr>
        </w:div>
        <w:div w:id="868879032">
          <w:marLeft w:val="640"/>
          <w:marRight w:val="0"/>
          <w:marTop w:val="0"/>
          <w:marBottom w:val="0"/>
          <w:divBdr>
            <w:top w:val="none" w:sz="0" w:space="0" w:color="auto"/>
            <w:left w:val="none" w:sz="0" w:space="0" w:color="auto"/>
            <w:bottom w:val="none" w:sz="0" w:space="0" w:color="auto"/>
            <w:right w:val="none" w:sz="0" w:space="0" w:color="auto"/>
          </w:divBdr>
        </w:div>
        <w:div w:id="1225215588">
          <w:marLeft w:val="640"/>
          <w:marRight w:val="0"/>
          <w:marTop w:val="0"/>
          <w:marBottom w:val="0"/>
          <w:divBdr>
            <w:top w:val="none" w:sz="0" w:space="0" w:color="auto"/>
            <w:left w:val="none" w:sz="0" w:space="0" w:color="auto"/>
            <w:bottom w:val="none" w:sz="0" w:space="0" w:color="auto"/>
            <w:right w:val="none" w:sz="0" w:space="0" w:color="auto"/>
          </w:divBdr>
        </w:div>
        <w:div w:id="2087336321">
          <w:marLeft w:val="640"/>
          <w:marRight w:val="0"/>
          <w:marTop w:val="0"/>
          <w:marBottom w:val="0"/>
          <w:divBdr>
            <w:top w:val="none" w:sz="0" w:space="0" w:color="auto"/>
            <w:left w:val="none" w:sz="0" w:space="0" w:color="auto"/>
            <w:bottom w:val="none" w:sz="0" w:space="0" w:color="auto"/>
            <w:right w:val="none" w:sz="0" w:space="0" w:color="auto"/>
          </w:divBdr>
        </w:div>
        <w:div w:id="522667217">
          <w:marLeft w:val="640"/>
          <w:marRight w:val="0"/>
          <w:marTop w:val="0"/>
          <w:marBottom w:val="0"/>
          <w:divBdr>
            <w:top w:val="none" w:sz="0" w:space="0" w:color="auto"/>
            <w:left w:val="none" w:sz="0" w:space="0" w:color="auto"/>
            <w:bottom w:val="none" w:sz="0" w:space="0" w:color="auto"/>
            <w:right w:val="none" w:sz="0" w:space="0" w:color="auto"/>
          </w:divBdr>
        </w:div>
        <w:div w:id="745766907">
          <w:marLeft w:val="640"/>
          <w:marRight w:val="0"/>
          <w:marTop w:val="0"/>
          <w:marBottom w:val="0"/>
          <w:divBdr>
            <w:top w:val="none" w:sz="0" w:space="0" w:color="auto"/>
            <w:left w:val="none" w:sz="0" w:space="0" w:color="auto"/>
            <w:bottom w:val="none" w:sz="0" w:space="0" w:color="auto"/>
            <w:right w:val="none" w:sz="0" w:space="0" w:color="auto"/>
          </w:divBdr>
        </w:div>
        <w:div w:id="1905874665">
          <w:marLeft w:val="640"/>
          <w:marRight w:val="0"/>
          <w:marTop w:val="0"/>
          <w:marBottom w:val="0"/>
          <w:divBdr>
            <w:top w:val="none" w:sz="0" w:space="0" w:color="auto"/>
            <w:left w:val="none" w:sz="0" w:space="0" w:color="auto"/>
            <w:bottom w:val="none" w:sz="0" w:space="0" w:color="auto"/>
            <w:right w:val="none" w:sz="0" w:space="0" w:color="auto"/>
          </w:divBdr>
        </w:div>
        <w:div w:id="1362901864">
          <w:marLeft w:val="640"/>
          <w:marRight w:val="0"/>
          <w:marTop w:val="0"/>
          <w:marBottom w:val="0"/>
          <w:divBdr>
            <w:top w:val="none" w:sz="0" w:space="0" w:color="auto"/>
            <w:left w:val="none" w:sz="0" w:space="0" w:color="auto"/>
            <w:bottom w:val="none" w:sz="0" w:space="0" w:color="auto"/>
            <w:right w:val="none" w:sz="0" w:space="0" w:color="auto"/>
          </w:divBdr>
        </w:div>
        <w:div w:id="471942114">
          <w:marLeft w:val="640"/>
          <w:marRight w:val="0"/>
          <w:marTop w:val="0"/>
          <w:marBottom w:val="0"/>
          <w:divBdr>
            <w:top w:val="none" w:sz="0" w:space="0" w:color="auto"/>
            <w:left w:val="none" w:sz="0" w:space="0" w:color="auto"/>
            <w:bottom w:val="none" w:sz="0" w:space="0" w:color="auto"/>
            <w:right w:val="none" w:sz="0" w:space="0" w:color="auto"/>
          </w:divBdr>
        </w:div>
        <w:div w:id="1420952116">
          <w:marLeft w:val="640"/>
          <w:marRight w:val="0"/>
          <w:marTop w:val="0"/>
          <w:marBottom w:val="0"/>
          <w:divBdr>
            <w:top w:val="none" w:sz="0" w:space="0" w:color="auto"/>
            <w:left w:val="none" w:sz="0" w:space="0" w:color="auto"/>
            <w:bottom w:val="none" w:sz="0" w:space="0" w:color="auto"/>
            <w:right w:val="none" w:sz="0" w:space="0" w:color="auto"/>
          </w:divBdr>
        </w:div>
        <w:div w:id="103968024">
          <w:marLeft w:val="640"/>
          <w:marRight w:val="0"/>
          <w:marTop w:val="0"/>
          <w:marBottom w:val="0"/>
          <w:divBdr>
            <w:top w:val="none" w:sz="0" w:space="0" w:color="auto"/>
            <w:left w:val="none" w:sz="0" w:space="0" w:color="auto"/>
            <w:bottom w:val="none" w:sz="0" w:space="0" w:color="auto"/>
            <w:right w:val="none" w:sz="0" w:space="0" w:color="auto"/>
          </w:divBdr>
        </w:div>
        <w:div w:id="1412658219">
          <w:marLeft w:val="640"/>
          <w:marRight w:val="0"/>
          <w:marTop w:val="0"/>
          <w:marBottom w:val="0"/>
          <w:divBdr>
            <w:top w:val="none" w:sz="0" w:space="0" w:color="auto"/>
            <w:left w:val="none" w:sz="0" w:space="0" w:color="auto"/>
            <w:bottom w:val="none" w:sz="0" w:space="0" w:color="auto"/>
            <w:right w:val="none" w:sz="0" w:space="0" w:color="auto"/>
          </w:divBdr>
        </w:div>
        <w:div w:id="1363364756">
          <w:marLeft w:val="640"/>
          <w:marRight w:val="0"/>
          <w:marTop w:val="0"/>
          <w:marBottom w:val="0"/>
          <w:divBdr>
            <w:top w:val="none" w:sz="0" w:space="0" w:color="auto"/>
            <w:left w:val="none" w:sz="0" w:space="0" w:color="auto"/>
            <w:bottom w:val="none" w:sz="0" w:space="0" w:color="auto"/>
            <w:right w:val="none" w:sz="0" w:space="0" w:color="auto"/>
          </w:divBdr>
        </w:div>
        <w:div w:id="2076925776">
          <w:marLeft w:val="640"/>
          <w:marRight w:val="0"/>
          <w:marTop w:val="0"/>
          <w:marBottom w:val="0"/>
          <w:divBdr>
            <w:top w:val="none" w:sz="0" w:space="0" w:color="auto"/>
            <w:left w:val="none" w:sz="0" w:space="0" w:color="auto"/>
            <w:bottom w:val="none" w:sz="0" w:space="0" w:color="auto"/>
            <w:right w:val="none" w:sz="0" w:space="0" w:color="auto"/>
          </w:divBdr>
        </w:div>
        <w:div w:id="766079891">
          <w:marLeft w:val="640"/>
          <w:marRight w:val="0"/>
          <w:marTop w:val="0"/>
          <w:marBottom w:val="0"/>
          <w:divBdr>
            <w:top w:val="none" w:sz="0" w:space="0" w:color="auto"/>
            <w:left w:val="none" w:sz="0" w:space="0" w:color="auto"/>
            <w:bottom w:val="none" w:sz="0" w:space="0" w:color="auto"/>
            <w:right w:val="none" w:sz="0" w:space="0" w:color="auto"/>
          </w:divBdr>
        </w:div>
        <w:div w:id="1995453887">
          <w:marLeft w:val="640"/>
          <w:marRight w:val="0"/>
          <w:marTop w:val="0"/>
          <w:marBottom w:val="0"/>
          <w:divBdr>
            <w:top w:val="none" w:sz="0" w:space="0" w:color="auto"/>
            <w:left w:val="none" w:sz="0" w:space="0" w:color="auto"/>
            <w:bottom w:val="none" w:sz="0" w:space="0" w:color="auto"/>
            <w:right w:val="none" w:sz="0" w:space="0" w:color="auto"/>
          </w:divBdr>
        </w:div>
        <w:div w:id="1974407065">
          <w:marLeft w:val="640"/>
          <w:marRight w:val="0"/>
          <w:marTop w:val="0"/>
          <w:marBottom w:val="0"/>
          <w:divBdr>
            <w:top w:val="none" w:sz="0" w:space="0" w:color="auto"/>
            <w:left w:val="none" w:sz="0" w:space="0" w:color="auto"/>
            <w:bottom w:val="none" w:sz="0" w:space="0" w:color="auto"/>
            <w:right w:val="none" w:sz="0" w:space="0" w:color="auto"/>
          </w:divBdr>
        </w:div>
        <w:div w:id="2007051542">
          <w:marLeft w:val="640"/>
          <w:marRight w:val="0"/>
          <w:marTop w:val="0"/>
          <w:marBottom w:val="0"/>
          <w:divBdr>
            <w:top w:val="none" w:sz="0" w:space="0" w:color="auto"/>
            <w:left w:val="none" w:sz="0" w:space="0" w:color="auto"/>
            <w:bottom w:val="none" w:sz="0" w:space="0" w:color="auto"/>
            <w:right w:val="none" w:sz="0" w:space="0" w:color="auto"/>
          </w:divBdr>
        </w:div>
        <w:div w:id="1270042673">
          <w:marLeft w:val="640"/>
          <w:marRight w:val="0"/>
          <w:marTop w:val="0"/>
          <w:marBottom w:val="0"/>
          <w:divBdr>
            <w:top w:val="none" w:sz="0" w:space="0" w:color="auto"/>
            <w:left w:val="none" w:sz="0" w:space="0" w:color="auto"/>
            <w:bottom w:val="none" w:sz="0" w:space="0" w:color="auto"/>
            <w:right w:val="none" w:sz="0" w:space="0" w:color="auto"/>
          </w:divBdr>
        </w:div>
        <w:div w:id="152796786">
          <w:marLeft w:val="640"/>
          <w:marRight w:val="0"/>
          <w:marTop w:val="0"/>
          <w:marBottom w:val="0"/>
          <w:divBdr>
            <w:top w:val="none" w:sz="0" w:space="0" w:color="auto"/>
            <w:left w:val="none" w:sz="0" w:space="0" w:color="auto"/>
            <w:bottom w:val="none" w:sz="0" w:space="0" w:color="auto"/>
            <w:right w:val="none" w:sz="0" w:space="0" w:color="auto"/>
          </w:divBdr>
        </w:div>
        <w:div w:id="295724998">
          <w:marLeft w:val="640"/>
          <w:marRight w:val="0"/>
          <w:marTop w:val="0"/>
          <w:marBottom w:val="0"/>
          <w:divBdr>
            <w:top w:val="none" w:sz="0" w:space="0" w:color="auto"/>
            <w:left w:val="none" w:sz="0" w:space="0" w:color="auto"/>
            <w:bottom w:val="none" w:sz="0" w:space="0" w:color="auto"/>
            <w:right w:val="none" w:sz="0" w:space="0" w:color="auto"/>
          </w:divBdr>
        </w:div>
        <w:div w:id="887498643">
          <w:marLeft w:val="640"/>
          <w:marRight w:val="0"/>
          <w:marTop w:val="0"/>
          <w:marBottom w:val="0"/>
          <w:divBdr>
            <w:top w:val="none" w:sz="0" w:space="0" w:color="auto"/>
            <w:left w:val="none" w:sz="0" w:space="0" w:color="auto"/>
            <w:bottom w:val="none" w:sz="0" w:space="0" w:color="auto"/>
            <w:right w:val="none" w:sz="0" w:space="0" w:color="auto"/>
          </w:divBdr>
        </w:div>
        <w:div w:id="1438526275">
          <w:marLeft w:val="640"/>
          <w:marRight w:val="0"/>
          <w:marTop w:val="0"/>
          <w:marBottom w:val="0"/>
          <w:divBdr>
            <w:top w:val="none" w:sz="0" w:space="0" w:color="auto"/>
            <w:left w:val="none" w:sz="0" w:space="0" w:color="auto"/>
            <w:bottom w:val="none" w:sz="0" w:space="0" w:color="auto"/>
            <w:right w:val="none" w:sz="0" w:space="0" w:color="auto"/>
          </w:divBdr>
        </w:div>
        <w:div w:id="817839416">
          <w:marLeft w:val="640"/>
          <w:marRight w:val="0"/>
          <w:marTop w:val="0"/>
          <w:marBottom w:val="0"/>
          <w:divBdr>
            <w:top w:val="none" w:sz="0" w:space="0" w:color="auto"/>
            <w:left w:val="none" w:sz="0" w:space="0" w:color="auto"/>
            <w:bottom w:val="none" w:sz="0" w:space="0" w:color="auto"/>
            <w:right w:val="none" w:sz="0" w:space="0" w:color="auto"/>
          </w:divBdr>
        </w:div>
        <w:div w:id="950090675">
          <w:marLeft w:val="640"/>
          <w:marRight w:val="0"/>
          <w:marTop w:val="0"/>
          <w:marBottom w:val="0"/>
          <w:divBdr>
            <w:top w:val="none" w:sz="0" w:space="0" w:color="auto"/>
            <w:left w:val="none" w:sz="0" w:space="0" w:color="auto"/>
            <w:bottom w:val="none" w:sz="0" w:space="0" w:color="auto"/>
            <w:right w:val="none" w:sz="0" w:space="0" w:color="auto"/>
          </w:divBdr>
        </w:div>
        <w:div w:id="1525825779">
          <w:marLeft w:val="640"/>
          <w:marRight w:val="0"/>
          <w:marTop w:val="0"/>
          <w:marBottom w:val="0"/>
          <w:divBdr>
            <w:top w:val="none" w:sz="0" w:space="0" w:color="auto"/>
            <w:left w:val="none" w:sz="0" w:space="0" w:color="auto"/>
            <w:bottom w:val="none" w:sz="0" w:space="0" w:color="auto"/>
            <w:right w:val="none" w:sz="0" w:space="0" w:color="auto"/>
          </w:divBdr>
        </w:div>
        <w:div w:id="1145390129">
          <w:marLeft w:val="640"/>
          <w:marRight w:val="0"/>
          <w:marTop w:val="0"/>
          <w:marBottom w:val="0"/>
          <w:divBdr>
            <w:top w:val="none" w:sz="0" w:space="0" w:color="auto"/>
            <w:left w:val="none" w:sz="0" w:space="0" w:color="auto"/>
            <w:bottom w:val="none" w:sz="0" w:space="0" w:color="auto"/>
            <w:right w:val="none" w:sz="0" w:space="0" w:color="auto"/>
          </w:divBdr>
        </w:div>
        <w:div w:id="574315307">
          <w:marLeft w:val="640"/>
          <w:marRight w:val="0"/>
          <w:marTop w:val="0"/>
          <w:marBottom w:val="0"/>
          <w:divBdr>
            <w:top w:val="none" w:sz="0" w:space="0" w:color="auto"/>
            <w:left w:val="none" w:sz="0" w:space="0" w:color="auto"/>
            <w:bottom w:val="none" w:sz="0" w:space="0" w:color="auto"/>
            <w:right w:val="none" w:sz="0" w:space="0" w:color="auto"/>
          </w:divBdr>
        </w:div>
        <w:div w:id="740755053">
          <w:marLeft w:val="640"/>
          <w:marRight w:val="0"/>
          <w:marTop w:val="0"/>
          <w:marBottom w:val="0"/>
          <w:divBdr>
            <w:top w:val="none" w:sz="0" w:space="0" w:color="auto"/>
            <w:left w:val="none" w:sz="0" w:space="0" w:color="auto"/>
            <w:bottom w:val="none" w:sz="0" w:space="0" w:color="auto"/>
            <w:right w:val="none" w:sz="0" w:space="0" w:color="auto"/>
          </w:divBdr>
        </w:div>
        <w:div w:id="494539720">
          <w:marLeft w:val="640"/>
          <w:marRight w:val="0"/>
          <w:marTop w:val="0"/>
          <w:marBottom w:val="0"/>
          <w:divBdr>
            <w:top w:val="none" w:sz="0" w:space="0" w:color="auto"/>
            <w:left w:val="none" w:sz="0" w:space="0" w:color="auto"/>
            <w:bottom w:val="none" w:sz="0" w:space="0" w:color="auto"/>
            <w:right w:val="none" w:sz="0" w:space="0" w:color="auto"/>
          </w:divBdr>
        </w:div>
        <w:div w:id="1906336656">
          <w:marLeft w:val="640"/>
          <w:marRight w:val="0"/>
          <w:marTop w:val="0"/>
          <w:marBottom w:val="0"/>
          <w:divBdr>
            <w:top w:val="none" w:sz="0" w:space="0" w:color="auto"/>
            <w:left w:val="none" w:sz="0" w:space="0" w:color="auto"/>
            <w:bottom w:val="none" w:sz="0" w:space="0" w:color="auto"/>
            <w:right w:val="none" w:sz="0" w:space="0" w:color="auto"/>
          </w:divBdr>
        </w:div>
        <w:div w:id="955797648">
          <w:marLeft w:val="640"/>
          <w:marRight w:val="0"/>
          <w:marTop w:val="0"/>
          <w:marBottom w:val="0"/>
          <w:divBdr>
            <w:top w:val="none" w:sz="0" w:space="0" w:color="auto"/>
            <w:left w:val="none" w:sz="0" w:space="0" w:color="auto"/>
            <w:bottom w:val="none" w:sz="0" w:space="0" w:color="auto"/>
            <w:right w:val="none" w:sz="0" w:space="0" w:color="auto"/>
          </w:divBdr>
        </w:div>
        <w:div w:id="988285626">
          <w:marLeft w:val="640"/>
          <w:marRight w:val="0"/>
          <w:marTop w:val="0"/>
          <w:marBottom w:val="0"/>
          <w:divBdr>
            <w:top w:val="none" w:sz="0" w:space="0" w:color="auto"/>
            <w:left w:val="none" w:sz="0" w:space="0" w:color="auto"/>
            <w:bottom w:val="none" w:sz="0" w:space="0" w:color="auto"/>
            <w:right w:val="none" w:sz="0" w:space="0" w:color="auto"/>
          </w:divBdr>
        </w:div>
        <w:div w:id="532305575">
          <w:marLeft w:val="640"/>
          <w:marRight w:val="0"/>
          <w:marTop w:val="0"/>
          <w:marBottom w:val="0"/>
          <w:divBdr>
            <w:top w:val="none" w:sz="0" w:space="0" w:color="auto"/>
            <w:left w:val="none" w:sz="0" w:space="0" w:color="auto"/>
            <w:bottom w:val="none" w:sz="0" w:space="0" w:color="auto"/>
            <w:right w:val="none" w:sz="0" w:space="0" w:color="auto"/>
          </w:divBdr>
        </w:div>
        <w:div w:id="1812019002">
          <w:marLeft w:val="640"/>
          <w:marRight w:val="0"/>
          <w:marTop w:val="0"/>
          <w:marBottom w:val="0"/>
          <w:divBdr>
            <w:top w:val="none" w:sz="0" w:space="0" w:color="auto"/>
            <w:left w:val="none" w:sz="0" w:space="0" w:color="auto"/>
            <w:bottom w:val="none" w:sz="0" w:space="0" w:color="auto"/>
            <w:right w:val="none" w:sz="0" w:space="0" w:color="auto"/>
          </w:divBdr>
        </w:div>
        <w:div w:id="875626851">
          <w:marLeft w:val="640"/>
          <w:marRight w:val="0"/>
          <w:marTop w:val="0"/>
          <w:marBottom w:val="0"/>
          <w:divBdr>
            <w:top w:val="none" w:sz="0" w:space="0" w:color="auto"/>
            <w:left w:val="none" w:sz="0" w:space="0" w:color="auto"/>
            <w:bottom w:val="none" w:sz="0" w:space="0" w:color="auto"/>
            <w:right w:val="none" w:sz="0" w:space="0" w:color="auto"/>
          </w:divBdr>
        </w:div>
        <w:div w:id="905064839">
          <w:marLeft w:val="640"/>
          <w:marRight w:val="0"/>
          <w:marTop w:val="0"/>
          <w:marBottom w:val="0"/>
          <w:divBdr>
            <w:top w:val="none" w:sz="0" w:space="0" w:color="auto"/>
            <w:left w:val="none" w:sz="0" w:space="0" w:color="auto"/>
            <w:bottom w:val="none" w:sz="0" w:space="0" w:color="auto"/>
            <w:right w:val="none" w:sz="0" w:space="0" w:color="auto"/>
          </w:divBdr>
        </w:div>
        <w:div w:id="367267641">
          <w:marLeft w:val="640"/>
          <w:marRight w:val="0"/>
          <w:marTop w:val="0"/>
          <w:marBottom w:val="0"/>
          <w:divBdr>
            <w:top w:val="none" w:sz="0" w:space="0" w:color="auto"/>
            <w:left w:val="none" w:sz="0" w:space="0" w:color="auto"/>
            <w:bottom w:val="none" w:sz="0" w:space="0" w:color="auto"/>
            <w:right w:val="none" w:sz="0" w:space="0" w:color="auto"/>
          </w:divBdr>
        </w:div>
        <w:div w:id="117378160">
          <w:marLeft w:val="640"/>
          <w:marRight w:val="0"/>
          <w:marTop w:val="0"/>
          <w:marBottom w:val="0"/>
          <w:divBdr>
            <w:top w:val="none" w:sz="0" w:space="0" w:color="auto"/>
            <w:left w:val="none" w:sz="0" w:space="0" w:color="auto"/>
            <w:bottom w:val="none" w:sz="0" w:space="0" w:color="auto"/>
            <w:right w:val="none" w:sz="0" w:space="0" w:color="auto"/>
          </w:divBdr>
        </w:div>
        <w:div w:id="918058714">
          <w:marLeft w:val="640"/>
          <w:marRight w:val="0"/>
          <w:marTop w:val="0"/>
          <w:marBottom w:val="0"/>
          <w:divBdr>
            <w:top w:val="none" w:sz="0" w:space="0" w:color="auto"/>
            <w:left w:val="none" w:sz="0" w:space="0" w:color="auto"/>
            <w:bottom w:val="none" w:sz="0" w:space="0" w:color="auto"/>
            <w:right w:val="none" w:sz="0" w:space="0" w:color="auto"/>
          </w:divBdr>
        </w:div>
        <w:div w:id="851603961">
          <w:marLeft w:val="640"/>
          <w:marRight w:val="0"/>
          <w:marTop w:val="0"/>
          <w:marBottom w:val="0"/>
          <w:divBdr>
            <w:top w:val="none" w:sz="0" w:space="0" w:color="auto"/>
            <w:left w:val="none" w:sz="0" w:space="0" w:color="auto"/>
            <w:bottom w:val="none" w:sz="0" w:space="0" w:color="auto"/>
            <w:right w:val="none" w:sz="0" w:space="0" w:color="auto"/>
          </w:divBdr>
        </w:div>
        <w:div w:id="180632336">
          <w:marLeft w:val="640"/>
          <w:marRight w:val="0"/>
          <w:marTop w:val="0"/>
          <w:marBottom w:val="0"/>
          <w:divBdr>
            <w:top w:val="none" w:sz="0" w:space="0" w:color="auto"/>
            <w:left w:val="none" w:sz="0" w:space="0" w:color="auto"/>
            <w:bottom w:val="none" w:sz="0" w:space="0" w:color="auto"/>
            <w:right w:val="none" w:sz="0" w:space="0" w:color="auto"/>
          </w:divBdr>
        </w:div>
        <w:div w:id="1587300020">
          <w:marLeft w:val="640"/>
          <w:marRight w:val="0"/>
          <w:marTop w:val="0"/>
          <w:marBottom w:val="0"/>
          <w:divBdr>
            <w:top w:val="none" w:sz="0" w:space="0" w:color="auto"/>
            <w:left w:val="none" w:sz="0" w:space="0" w:color="auto"/>
            <w:bottom w:val="none" w:sz="0" w:space="0" w:color="auto"/>
            <w:right w:val="none" w:sz="0" w:space="0" w:color="auto"/>
          </w:divBdr>
        </w:div>
        <w:div w:id="2056731813">
          <w:marLeft w:val="640"/>
          <w:marRight w:val="0"/>
          <w:marTop w:val="0"/>
          <w:marBottom w:val="0"/>
          <w:divBdr>
            <w:top w:val="none" w:sz="0" w:space="0" w:color="auto"/>
            <w:left w:val="none" w:sz="0" w:space="0" w:color="auto"/>
            <w:bottom w:val="none" w:sz="0" w:space="0" w:color="auto"/>
            <w:right w:val="none" w:sz="0" w:space="0" w:color="auto"/>
          </w:divBdr>
        </w:div>
        <w:div w:id="319043242">
          <w:marLeft w:val="640"/>
          <w:marRight w:val="0"/>
          <w:marTop w:val="0"/>
          <w:marBottom w:val="0"/>
          <w:divBdr>
            <w:top w:val="none" w:sz="0" w:space="0" w:color="auto"/>
            <w:left w:val="none" w:sz="0" w:space="0" w:color="auto"/>
            <w:bottom w:val="none" w:sz="0" w:space="0" w:color="auto"/>
            <w:right w:val="none" w:sz="0" w:space="0" w:color="auto"/>
          </w:divBdr>
        </w:div>
        <w:div w:id="532037888">
          <w:marLeft w:val="640"/>
          <w:marRight w:val="0"/>
          <w:marTop w:val="0"/>
          <w:marBottom w:val="0"/>
          <w:divBdr>
            <w:top w:val="none" w:sz="0" w:space="0" w:color="auto"/>
            <w:left w:val="none" w:sz="0" w:space="0" w:color="auto"/>
            <w:bottom w:val="none" w:sz="0" w:space="0" w:color="auto"/>
            <w:right w:val="none" w:sz="0" w:space="0" w:color="auto"/>
          </w:divBdr>
        </w:div>
        <w:div w:id="912546661">
          <w:marLeft w:val="640"/>
          <w:marRight w:val="0"/>
          <w:marTop w:val="0"/>
          <w:marBottom w:val="0"/>
          <w:divBdr>
            <w:top w:val="none" w:sz="0" w:space="0" w:color="auto"/>
            <w:left w:val="none" w:sz="0" w:space="0" w:color="auto"/>
            <w:bottom w:val="none" w:sz="0" w:space="0" w:color="auto"/>
            <w:right w:val="none" w:sz="0" w:space="0" w:color="auto"/>
          </w:divBdr>
        </w:div>
        <w:div w:id="1577396754">
          <w:marLeft w:val="640"/>
          <w:marRight w:val="0"/>
          <w:marTop w:val="0"/>
          <w:marBottom w:val="0"/>
          <w:divBdr>
            <w:top w:val="none" w:sz="0" w:space="0" w:color="auto"/>
            <w:left w:val="none" w:sz="0" w:space="0" w:color="auto"/>
            <w:bottom w:val="none" w:sz="0" w:space="0" w:color="auto"/>
            <w:right w:val="none" w:sz="0" w:space="0" w:color="auto"/>
          </w:divBdr>
        </w:div>
        <w:div w:id="2043357356">
          <w:marLeft w:val="640"/>
          <w:marRight w:val="0"/>
          <w:marTop w:val="0"/>
          <w:marBottom w:val="0"/>
          <w:divBdr>
            <w:top w:val="none" w:sz="0" w:space="0" w:color="auto"/>
            <w:left w:val="none" w:sz="0" w:space="0" w:color="auto"/>
            <w:bottom w:val="none" w:sz="0" w:space="0" w:color="auto"/>
            <w:right w:val="none" w:sz="0" w:space="0" w:color="auto"/>
          </w:divBdr>
        </w:div>
        <w:div w:id="1865630337">
          <w:marLeft w:val="640"/>
          <w:marRight w:val="0"/>
          <w:marTop w:val="0"/>
          <w:marBottom w:val="0"/>
          <w:divBdr>
            <w:top w:val="none" w:sz="0" w:space="0" w:color="auto"/>
            <w:left w:val="none" w:sz="0" w:space="0" w:color="auto"/>
            <w:bottom w:val="none" w:sz="0" w:space="0" w:color="auto"/>
            <w:right w:val="none" w:sz="0" w:space="0" w:color="auto"/>
          </w:divBdr>
        </w:div>
        <w:div w:id="1624654564">
          <w:marLeft w:val="640"/>
          <w:marRight w:val="0"/>
          <w:marTop w:val="0"/>
          <w:marBottom w:val="0"/>
          <w:divBdr>
            <w:top w:val="none" w:sz="0" w:space="0" w:color="auto"/>
            <w:left w:val="none" w:sz="0" w:space="0" w:color="auto"/>
            <w:bottom w:val="none" w:sz="0" w:space="0" w:color="auto"/>
            <w:right w:val="none" w:sz="0" w:space="0" w:color="auto"/>
          </w:divBdr>
        </w:div>
        <w:div w:id="1002271821">
          <w:marLeft w:val="640"/>
          <w:marRight w:val="0"/>
          <w:marTop w:val="0"/>
          <w:marBottom w:val="0"/>
          <w:divBdr>
            <w:top w:val="none" w:sz="0" w:space="0" w:color="auto"/>
            <w:left w:val="none" w:sz="0" w:space="0" w:color="auto"/>
            <w:bottom w:val="none" w:sz="0" w:space="0" w:color="auto"/>
            <w:right w:val="none" w:sz="0" w:space="0" w:color="auto"/>
          </w:divBdr>
        </w:div>
        <w:div w:id="1454523031">
          <w:marLeft w:val="640"/>
          <w:marRight w:val="0"/>
          <w:marTop w:val="0"/>
          <w:marBottom w:val="0"/>
          <w:divBdr>
            <w:top w:val="none" w:sz="0" w:space="0" w:color="auto"/>
            <w:left w:val="none" w:sz="0" w:space="0" w:color="auto"/>
            <w:bottom w:val="none" w:sz="0" w:space="0" w:color="auto"/>
            <w:right w:val="none" w:sz="0" w:space="0" w:color="auto"/>
          </w:divBdr>
        </w:div>
        <w:div w:id="834102146">
          <w:marLeft w:val="640"/>
          <w:marRight w:val="0"/>
          <w:marTop w:val="0"/>
          <w:marBottom w:val="0"/>
          <w:divBdr>
            <w:top w:val="none" w:sz="0" w:space="0" w:color="auto"/>
            <w:left w:val="none" w:sz="0" w:space="0" w:color="auto"/>
            <w:bottom w:val="none" w:sz="0" w:space="0" w:color="auto"/>
            <w:right w:val="none" w:sz="0" w:space="0" w:color="auto"/>
          </w:divBdr>
        </w:div>
        <w:div w:id="259485370">
          <w:marLeft w:val="640"/>
          <w:marRight w:val="0"/>
          <w:marTop w:val="0"/>
          <w:marBottom w:val="0"/>
          <w:divBdr>
            <w:top w:val="none" w:sz="0" w:space="0" w:color="auto"/>
            <w:left w:val="none" w:sz="0" w:space="0" w:color="auto"/>
            <w:bottom w:val="none" w:sz="0" w:space="0" w:color="auto"/>
            <w:right w:val="none" w:sz="0" w:space="0" w:color="auto"/>
          </w:divBdr>
        </w:div>
        <w:div w:id="9381116">
          <w:marLeft w:val="640"/>
          <w:marRight w:val="0"/>
          <w:marTop w:val="0"/>
          <w:marBottom w:val="0"/>
          <w:divBdr>
            <w:top w:val="none" w:sz="0" w:space="0" w:color="auto"/>
            <w:left w:val="none" w:sz="0" w:space="0" w:color="auto"/>
            <w:bottom w:val="none" w:sz="0" w:space="0" w:color="auto"/>
            <w:right w:val="none" w:sz="0" w:space="0" w:color="auto"/>
          </w:divBdr>
        </w:div>
        <w:div w:id="1870141585">
          <w:marLeft w:val="640"/>
          <w:marRight w:val="0"/>
          <w:marTop w:val="0"/>
          <w:marBottom w:val="0"/>
          <w:divBdr>
            <w:top w:val="none" w:sz="0" w:space="0" w:color="auto"/>
            <w:left w:val="none" w:sz="0" w:space="0" w:color="auto"/>
            <w:bottom w:val="none" w:sz="0" w:space="0" w:color="auto"/>
            <w:right w:val="none" w:sz="0" w:space="0" w:color="auto"/>
          </w:divBdr>
        </w:div>
      </w:divsChild>
    </w:div>
    <w:div w:id="1863668330">
      <w:bodyDiv w:val="1"/>
      <w:marLeft w:val="0"/>
      <w:marRight w:val="0"/>
      <w:marTop w:val="0"/>
      <w:marBottom w:val="0"/>
      <w:divBdr>
        <w:top w:val="none" w:sz="0" w:space="0" w:color="auto"/>
        <w:left w:val="none" w:sz="0" w:space="0" w:color="auto"/>
        <w:bottom w:val="none" w:sz="0" w:space="0" w:color="auto"/>
        <w:right w:val="none" w:sz="0" w:space="0" w:color="auto"/>
      </w:divBdr>
    </w:div>
    <w:div w:id="1863936464">
      <w:bodyDiv w:val="1"/>
      <w:marLeft w:val="0"/>
      <w:marRight w:val="0"/>
      <w:marTop w:val="0"/>
      <w:marBottom w:val="0"/>
      <w:divBdr>
        <w:top w:val="none" w:sz="0" w:space="0" w:color="auto"/>
        <w:left w:val="none" w:sz="0" w:space="0" w:color="auto"/>
        <w:bottom w:val="none" w:sz="0" w:space="0" w:color="auto"/>
        <w:right w:val="none" w:sz="0" w:space="0" w:color="auto"/>
      </w:divBdr>
    </w:div>
    <w:div w:id="18648983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474">
          <w:marLeft w:val="480"/>
          <w:marRight w:val="0"/>
          <w:marTop w:val="0"/>
          <w:marBottom w:val="0"/>
          <w:divBdr>
            <w:top w:val="none" w:sz="0" w:space="0" w:color="auto"/>
            <w:left w:val="none" w:sz="0" w:space="0" w:color="auto"/>
            <w:bottom w:val="none" w:sz="0" w:space="0" w:color="auto"/>
            <w:right w:val="none" w:sz="0" w:space="0" w:color="auto"/>
          </w:divBdr>
        </w:div>
        <w:div w:id="984242840">
          <w:marLeft w:val="480"/>
          <w:marRight w:val="0"/>
          <w:marTop w:val="0"/>
          <w:marBottom w:val="0"/>
          <w:divBdr>
            <w:top w:val="none" w:sz="0" w:space="0" w:color="auto"/>
            <w:left w:val="none" w:sz="0" w:space="0" w:color="auto"/>
            <w:bottom w:val="none" w:sz="0" w:space="0" w:color="auto"/>
            <w:right w:val="none" w:sz="0" w:space="0" w:color="auto"/>
          </w:divBdr>
        </w:div>
        <w:div w:id="401605235">
          <w:marLeft w:val="480"/>
          <w:marRight w:val="0"/>
          <w:marTop w:val="0"/>
          <w:marBottom w:val="0"/>
          <w:divBdr>
            <w:top w:val="none" w:sz="0" w:space="0" w:color="auto"/>
            <w:left w:val="none" w:sz="0" w:space="0" w:color="auto"/>
            <w:bottom w:val="none" w:sz="0" w:space="0" w:color="auto"/>
            <w:right w:val="none" w:sz="0" w:space="0" w:color="auto"/>
          </w:divBdr>
        </w:div>
        <w:div w:id="88622014">
          <w:marLeft w:val="480"/>
          <w:marRight w:val="0"/>
          <w:marTop w:val="0"/>
          <w:marBottom w:val="0"/>
          <w:divBdr>
            <w:top w:val="none" w:sz="0" w:space="0" w:color="auto"/>
            <w:left w:val="none" w:sz="0" w:space="0" w:color="auto"/>
            <w:bottom w:val="none" w:sz="0" w:space="0" w:color="auto"/>
            <w:right w:val="none" w:sz="0" w:space="0" w:color="auto"/>
          </w:divBdr>
        </w:div>
        <w:div w:id="1504275260">
          <w:marLeft w:val="480"/>
          <w:marRight w:val="0"/>
          <w:marTop w:val="0"/>
          <w:marBottom w:val="0"/>
          <w:divBdr>
            <w:top w:val="none" w:sz="0" w:space="0" w:color="auto"/>
            <w:left w:val="none" w:sz="0" w:space="0" w:color="auto"/>
            <w:bottom w:val="none" w:sz="0" w:space="0" w:color="auto"/>
            <w:right w:val="none" w:sz="0" w:space="0" w:color="auto"/>
          </w:divBdr>
        </w:div>
        <w:div w:id="394356167">
          <w:marLeft w:val="480"/>
          <w:marRight w:val="0"/>
          <w:marTop w:val="0"/>
          <w:marBottom w:val="0"/>
          <w:divBdr>
            <w:top w:val="none" w:sz="0" w:space="0" w:color="auto"/>
            <w:left w:val="none" w:sz="0" w:space="0" w:color="auto"/>
            <w:bottom w:val="none" w:sz="0" w:space="0" w:color="auto"/>
            <w:right w:val="none" w:sz="0" w:space="0" w:color="auto"/>
          </w:divBdr>
        </w:div>
        <w:div w:id="550117476">
          <w:marLeft w:val="480"/>
          <w:marRight w:val="0"/>
          <w:marTop w:val="0"/>
          <w:marBottom w:val="0"/>
          <w:divBdr>
            <w:top w:val="none" w:sz="0" w:space="0" w:color="auto"/>
            <w:left w:val="none" w:sz="0" w:space="0" w:color="auto"/>
            <w:bottom w:val="none" w:sz="0" w:space="0" w:color="auto"/>
            <w:right w:val="none" w:sz="0" w:space="0" w:color="auto"/>
          </w:divBdr>
        </w:div>
        <w:div w:id="496002235">
          <w:marLeft w:val="480"/>
          <w:marRight w:val="0"/>
          <w:marTop w:val="0"/>
          <w:marBottom w:val="0"/>
          <w:divBdr>
            <w:top w:val="none" w:sz="0" w:space="0" w:color="auto"/>
            <w:left w:val="none" w:sz="0" w:space="0" w:color="auto"/>
            <w:bottom w:val="none" w:sz="0" w:space="0" w:color="auto"/>
            <w:right w:val="none" w:sz="0" w:space="0" w:color="auto"/>
          </w:divBdr>
        </w:div>
        <w:div w:id="2023623280">
          <w:marLeft w:val="480"/>
          <w:marRight w:val="0"/>
          <w:marTop w:val="0"/>
          <w:marBottom w:val="0"/>
          <w:divBdr>
            <w:top w:val="none" w:sz="0" w:space="0" w:color="auto"/>
            <w:left w:val="none" w:sz="0" w:space="0" w:color="auto"/>
            <w:bottom w:val="none" w:sz="0" w:space="0" w:color="auto"/>
            <w:right w:val="none" w:sz="0" w:space="0" w:color="auto"/>
          </w:divBdr>
        </w:div>
        <w:div w:id="2033340305">
          <w:marLeft w:val="480"/>
          <w:marRight w:val="0"/>
          <w:marTop w:val="0"/>
          <w:marBottom w:val="0"/>
          <w:divBdr>
            <w:top w:val="none" w:sz="0" w:space="0" w:color="auto"/>
            <w:left w:val="none" w:sz="0" w:space="0" w:color="auto"/>
            <w:bottom w:val="none" w:sz="0" w:space="0" w:color="auto"/>
            <w:right w:val="none" w:sz="0" w:space="0" w:color="auto"/>
          </w:divBdr>
        </w:div>
        <w:div w:id="528377999">
          <w:marLeft w:val="480"/>
          <w:marRight w:val="0"/>
          <w:marTop w:val="0"/>
          <w:marBottom w:val="0"/>
          <w:divBdr>
            <w:top w:val="none" w:sz="0" w:space="0" w:color="auto"/>
            <w:left w:val="none" w:sz="0" w:space="0" w:color="auto"/>
            <w:bottom w:val="none" w:sz="0" w:space="0" w:color="auto"/>
            <w:right w:val="none" w:sz="0" w:space="0" w:color="auto"/>
          </w:divBdr>
        </w:div>
        <w:div w:id="1474441442">
          <w:marLeft w:val="480"/>
          <w:marRight w:val="0"/>
          <w:marTop w:val="0"/>
          <w:marBottom w:val="0"/>
          <w:divBdr>
            <w:top w:val="none" w:sz="0" w:space="0" w:color="auto"/>
            <w:left w:val="none" w:sz="0" w:space="0" w:color="auto"/>
            <w:bottom w:val="none" w:sz="0" w:space="0" w:color="auto"/>
            <w:right w:val="none" w:sz="0" w:space="0" w:color="auto"/>
          </w:divBdr>
        </w:div>
        <w:div w:id="1999991756">
          <w:marLeft w:val="480"/>
          <w:marRight w:val="0"/>
          <w:marTop w:val="0"/>
          <w:marBottom w:val="0"/>
          <w:divBdr>
            <w:top w:val="none" w:sz="0" w:space="0" w:color="auto"/>
            <w:left w:val="none" w:sz="0" w:space="0" w:color="auto"/>
            <w:bottom w:val="none" w:sz="0" w:space="0" w:color="auto"/>
            <w:right w:val="none" w:sz="0" w:space="0" w:color="auto"/>
          </w:divBdr>
        </w:div>
        <w:div w:id="110245504">
          <w:marLeft w:val="480"/>
          <w:marRight w:val="0"/>
          <w:marTop w:val="0"/>
          <w:marBottom w:val="0"/>
          <w:divBdr>
            <w:top w:val="none" w:sz="0" w:space="0" w:color="auto"/>
            <w:left w:val="none" w:sz="0" w:space="0" w:color="auto"/>
            <w:bottom w:val="none" w:sz="0" w:space="0" w:color="auto"/>
            <w:right w:val="none" w:sz="0" w:space="0" w:color="auto"/>
          </w:divBdr>
        </w:div>
        <w:div w:id="1697924652">
          <w:marLeft w:val="480"/>
          <w:marRight w:val="0"/>
          <w:marTop w:val="0"/>
          <w:marBottom w:val="0"/>
          <w:divBdr>
            <w:top w:val="none" w:sz="0" w:space="0" w:color="auto"/>
            <w:left w:val="none" w:sz="0" w:space="0" w:color="auto"/>
            <w:bottom w:val="none" w:sz="0" w:space="0" w:color="auto"/>
            <w:right w:val="none" w:sz="0" w:space="0" w:color="auto"/>
          </w:divBdr>
        </w:div>
        <w:div w:id="834877425">
          <w:marLeft w:val="480"/>
          <w:marRight w:val="0"/>
          <w:marTop w:val="0"/>
          <w:marBottom w:val="0"/>
          <w:divBdr>
            <w:top w:val="none" w:sz="0" w:space="0" w:color="auto"/>
            <w:left w:val="none" w:sz="0" w:space="0" w:color="auto"/>
            <w:bottom w:val="none" w:sz="0" w:space="0" w:color="auto"/>
            <w:right w:val="none" w:sz="0" w:space="0" w:color="auto"/>
          </w:divBdr>
        </w:div>
        <w:div w:id="1019426559">
          <w:marLeft w:val="480"/>
          <w:marRight w:val="0"/>
          <w:marTop w:val="0"/>
          <w:marBottom w:val="0"/>
          <w:divBdr>
            <w:top w:val="none" w:sz="0" w:space="0" w:color="auto"/>
            <w:left w:val="none" w:sz="0" w:space="0" w:color="auto"/>
            <w:bottom w:val="none" w:sz="0" w:space="0" w:color="auto"/>
            <w:right w:val="none" w:sz="0" w:space="0" w:color="auto"/>
          </w:divBdr>
        </w:div>
        <w:div w:id="2027781861">
          <w:marLeft w:val="480"/>
          <w:marRight w:val="0"/>
          <w:marTop w:val="0"/>
          <w:marBottom w:val="0"/>
          <w:divBdr>
            <w:top w:val="none" w:sz="0" w:space="0" w:color="auto"/>
            <w:left w:val="none" w:sz="0" w:space="0" w:color="auto"/>
            <w:bottom w:val="none" w:sz="0" w:space="0" w:color="auto"/>
            <w:right w:val="none" w:sz="0" w:space="0" w:color="auto"/>
          </w:divBdr>
        </w:div>
        <w:div w:id="891236186">
          <w:marLeft w:val="480"/>
          <w:marRight w:val="0"/>
          <w:marTop w:val="0"/>
          <w:marBottom w:val="0"/>
          <w:divBdr>
            <w:top w:val="none" w:sz="0" w:space="0" w:color="auto"/>
            <w:left w:val="none" w:sz="0" w:space="0" w:color="auto"/>
            <w:bottom w:val="none" w:sz="0" w:space="0" w:color="auto"/>
            <w:right w:val="none" w:sz="0" w:space="0" w:color="auto"/>
          </w:divBdr>
        </w:div>
        <w:div w:id="706374450">
          <w:marLeft w:val="480"/>
          <w:marRight w:val="0"/>
          <w:marTop w:val="0"/>
          <w:marBottom w:val="0"/>
          <w:divBdr>
            <w:top w:val="none" w:sz="0" w:space="0" w:color="auto"/>
            <w:left w:val="none" w:sz="0" w:space="0" w:color="auto"/>
            <w:bottom w:val="none" w:sz="0" w:space="0" w:color="auto"/>
            <w:right w:val="none" w:sz="0" w:space="0" w:color="auto"/>
          </w:divBdr>
        </w:div>
        <w:div w:id="2142922168">
          <w:marLeft w:val="480"/>
          <w:marRight w:val="0"/>
          <w:marTop w:val="0"/>
          <w:marBottom w:val="0"/>
          <w:divBdr>
            <w:top w:val="none" w:sz="0" w:space="0" w:color="auto"/>
            <w:left w:val="none" w:sz="0" w:space="0" w:color="auto"/>
            <w:bottom w:val="none" w:sz="0" w:space="0" w:color="auto"/>
            <w:right w:val="none" w:sz="0" w:space="0" w:color="auto"/>
          </w:divBdr>
        </w:div>
        <w:div w:id="2013602878">
          <w:marLeft w:val="480"/>
          <w:marRight w:val="0"/>
          <w:marTop w:val="0"/>
          <w:marBottom w:val="0"/>
          <w:divBdr>
            <w:top w:val="none" w:sz="0" w:space="0" w:color="auto"/>
            <w:left w:val="none" w:sz="0" w:space="0" w:color="auto"/>
            <w:bottom w:val="none" w:sz="0" w:space="0" w:color="auto"/>
            <w:right w:val="none" w:sz="0" w:space="0" w:color="auto"/>
          </w:divBdr>
        </w:div>
        <w:div w:id="1904246198">
          <w:marLeft w:val="480"/>
          <w:marRight w:val="0"/>
          <w:marTop w:val="0"/>
          <w:marBottom w:val="0"/>
          <w:divBdr>
            <w:top w:val="none" w:sz="0" w:space="0" w:color="auto"/>
            <w:left w:val="none" w:sz="0" w:space="0" w:color="auto"/>
            <w:bottom w:val="none" w:sz="0" w:space="0" w:color="auto"/>
            <w:right w:val="none" w:sz="0" w:space="0" w:color="auto"/>
          </w:divBdr>
        </w:div>
        <w:div w:id="1233613970">
          <w:marLeft w:val="480"/>
          <w:marRight w:val="0"/>
          <w:marTop w:val="0"/>
          <w:marBottom w:val="0"/>
          <w:divBdr>
            <w:top w:val="none" w:sz="0" w:space="0" w:color="auto"/>
            <w:left w:val="none" w:sz="0" w:space="0" w:color="auto"/>
            <w:bottom w:val="none" w:sz="0" w:space="0" w:color="auto"/>
            <w:right w:val="none" w:sz="0" w:space="0" w:color="auto"/>
          </w:divBdr>
        </w:div>
        <w:div w:id="879517309">
          <w:marLeft w:val="480"/>
          <w:marRight w:val="0"/>
          <w:marTop w:val="0"/>
          <w:marBottom w:val="0"/>
          <w:divBdr>
            <w:top w:val="none" w:sz="0" w:space="0" w:color="auto"/>
            <w:left w:val="none" w:sz="0" w:space="0" w:color="auto"/>
            <w:bottom w:val="none" w:sz="0" w:space="0" w:color="auto"/>
            <w:right w:val="none" w:sz="0" w:space="0" w:color="auto"/>
          </w:divBdr>
        </w:div>
        <w:div w:id="1936281005">
          <w:marLeft w:val="480"/>
          <w:marRight w:val="0"/>
          <w:marTop w:val="0"/>
          <w:marBottom w:val="0"/>
          <w:divBdr>
            <w:top w:val="none" w:sz="0" w:space="0" w:color="auto"/>
            <w:left w:val="none" w:sz="0" w:space="0" w:color="auto"/>
            <w:bottom w:val="none" w:sz="0" w:space="0" w:color="auto"/>
            <w:right w:val="none" w:sz="0" w:space="0" w:color="auto"/>
          </w:divBdr>
        </w:div>
        <w:div w:id="164902860">
          <w:marLeft w:val="480"/>
          <w:marRight w:val="0"/>
          <w:marTop w:val="0"/>
          <w:marBottom w:val="0"/>
          <w:divBdr>
            <w:top w:val="none" w:sz="0" w:space="0" w:color="auto"/>
            <w:left w:val="none" w:sz="0" w:space="0" w:color="auto"/>
            <w:bottom w:val="none" w:sz="0" w:space="0" w:color="auto"/>
            <w:right w:val="none" w:sz="0" w:space="0" w:color="auto"/>
          </w:divBdr>
        </w:div>
        <w:div w:id="927883178">
          <w:marLeft w:val="480"/>
          <w:marRight w:val="0"/>
          <w:marTop w:val="0"/>
          <w:marBottom w:val="0"/>
          <w:divBdr>
            <w:top w:val="none" w:sz="0" w:space="0" w:color="auto"/>
            <w:left w:val="none" w:sz="0" w:space="0" w:color="auto"/>
            <w:bottom w:val="none" w:sz="0" w:space="0" w:color="auto"/>
            <w:right w:val="none" w:sz="0" w:space="0" w:color="auto"/>
          </w:divBdr>
        </w:div>
        <w:div w:id="265429116">
          <w:marLeft w:val="480"/>
          <w:marRight w:val="0"/>
          <w:marTop w:val="0"/>
          <w:marBottom w:val="0"/>
          <w:divBdr>
            <w:top w:val="none" w:sz="0" w:space="0" w:color="auto"/>
            <w:left w:val="none" w:sz="0" w:space="0" w:color="auto"/>
            <w:bottom w:val="none" w:sz="0" w:space="0" w:color="auto"/>
            <w:right w:val="none" w:sz="0" w:space="0" w:color="auto"/>
          </w:divBdr>
        </w:div>
        <w:div w:id="1245338322">
          <w:marLeft w:val="480"/>
          <w:marRight w:val="0"/>
          <w:marTop w:val="0"/>
          <w:marBottom w:val="0"/>
          <w:divBdr>
            <w:top w:val="none" w:sz="0" w:space="0" w:color="auto"/>
            <w:left w:val="none" w:sz="0" w:space="0" w:color="auto"/>
            <w:bottom w:val="none" w:sz="0" w:space="0" w:color="auto"/>
            <w:right w:val="none" w:sz="0" w:space="0" w:color="auto"/>
          </w:divBdr>
        </w:div>
        <w:div w:id="1338843516">
          <w:marLeft w:val="480"/>
          <w:marRight w:val="0"/>
          <w:marTop w:val="0"/>
          <w:marBottom w:val="0"/>
          <w:divBdr>
            <w:top w:val="none" w:sz="0" w:space="0" w:color="auto"/>
            <w:left w:val="none" w:sz="0" w:space="0" w:color="auto"/>
            <w:bottom w:val="none" w:sz="0" w:space="0" w:color="auto"/>
            <w:right w:val="none" w:sz="0" w:space="0" w:color="auto"/>
          </w:divBdr>
        </w:div>
        <w:div w:id="392658478">
          <w:marLeft w:val="480"/>
          <w:marRight w:val="0"/>
          <w:marTop w:val="0"/>
          <w:marBottom w:val="0"/>
          <w:divBdr>
            <w:top w:val="none" w:sz="0" w:space="0" w:color="auto"/>
            <w:left w:val="none" w:sz="0" w:space="0" w:color="auto"/>
            <w:bottom w:val="none" w:sz="0" w:space="0" w:color="auto"/>
            <w:right w:val="none" w:sz="0" w:space="0" w:color="auto"/>
          </w:divBdr>
        </w:div>
        <w:div w:id="1607349081">
          <w:marLeft w:val="480"/>
          <w:marRight w:val="0"/>
          <w:marTop w:val="0"/>
          <w:marBottom w:val="0"/>
          <w:divBdr>
            <w:top w:val="none" w:sz="0" w:space="0" w:color="auto"/>
            <w:left w:val="none" w:sz="0" w:space="0" w:color="auto"/>
            <w:bottom w:val="none" w:sz="0" w:space="0" w:color="auto"/>
            <w:right w:val="none" w:sz="0" w:space="0" w:color="auto"/>
          </w:divBdr>
        </w:div>
        <w:div w:id="1827939113">
          <w:marLeft w:val="480"/>
          <w:marRight w:val="0"/>
          <w:marTop w:val="0"/>
          <w:marBottom w:val="0"/>
          <w:divBdr>
            <w:top w:val="none" w:sz="0" w:space="0" w:color="auto"/>
            <w:left w:val="none" w:sz="0" w:space="0" w:color="auto"/>
            <w:bottom w:val="none" w:sz="0" w:space="0" w:color="auto"/>
            <w:right w:val="none" w:sz="0" w:space="0" w:color="auto"/>
          </w:divBdr>
        </w:div>
        <w:div w:id="2043482785">
          <w:marLeft w:val="480"/>
          <w:marRight w:val="0"/>
          <w:marTop w:val="0"/>
          <w:marBottom w:val="0"/>
          <w:divBdr>
            <w:top w:val="none" w:sz="0" w:space="0" w:color="auto"/>
            <w:left w:val="none" w:sz="0" w:space="0" w:color="auto"/>
            <w:bottom w:val="none" w:sz="0" w:space="0" w:color="auto"/>
            <w:right w:val="none" w:sz="0" w:space="0" w:color="auto"/>
          </w:divBdr>
        </w:div>
        <w:div w:id="1215696559">
          <w:marLeft w:val="480"/>
          <w:marRight w:val="0"/>
          <w:marTop w:val="0"/>
          <w:marBottom w:val="0"/>
          <w:divBdr>
            <w:top w:val="none" w:sz="0" w:space="0" w:color="auto"/>
            <w:left w:val="none" w:sz="0" w:space="0" w:color="auto"/>
            <w:bottom w:val="none" w:sz="0" w:space="0" w:color="auto"/>
            <w:right w:val="none" w:sz="0" w:space="0" w:color="auto"/>
          </w:divBdr>
        </w:div>
        <w:div w:id="1321736724">
          <w:marLeft w:val="480"/>
          <w:marRight w:val="0"/>
          <w:marTop w:val="0"/>
          <w:marBottom w:val="0"/>
          <w:divBdr>
            <w:top w:val="none" w:sz="0" w:space="0" w:color="auto"/>
            <w:left w:val="none" w:sz="0" w:space="0" w:color="auto"/>
            <w:bottom w:val="none" w:sz="0" w:space="0" w:color="auto"/>
            <w:right w:val="none" w:sz="0" w:space="0" w:color="auto"/>
          </w:divBdr>
        </w:div>
        <w:div w:id="258878088">
          <w:marLeft w:val="480"/>
          <w:marRight w:val="0"/>
          <w:marTop w:val="0"/>
          <w:marBottom w:val="0"/>
          <w:divBdr>
            <w:top w:val="none" w:sz="0" w:space="0" w:color="auto"/>
            <w:left w:val="none" w:sz="0" w:space="0" w:color="auto"/>
            <w:bottom w:val="none" w:sz="0" w:space="0" w:color="auto"/>
            <w:right w:val="none" w:sz="0" w:space="0" w:color="auto"/>
          </w:divBdr>
        </w:div>
        <w:div w:id="1068111218">
          <w:marLeft w:val="480"/>
          <w:marRight w:val="0"/>
          <w:marTop w:val="0"/>
          <w:marBottom w:val="0"/>
          <w:divBdr>
            <w:top w:val="none" w:sz="0" w:space="0" w:color="auto"/>
            <w:left w:val="none" w:sz="0" w:space="0" w:color="auto"/>
            <w:bottom w:val="none" w:sz="0" w:space="0" w:color="auto"/>
            <w:right w:val="none" w:sz="0" w:space="0" w:color="auto"/>
          </w:divBdr>
        </w:div>
        <w:div w:id="849949981">
          <w:marLeft w:val="480"/>
          <w:marRight w:val="0"/>
          <w:marTop w:val="0"/>
          <w:marBottom w:val="0"/>
          <w:divBdr>
            <w:top w:val="none" w:sz="0" w:space="0" w:color="auto"/>
            <w:left w:val="none" w:sz="0" w:space="0" w:color="auto"/>
            <w:bottom w:val="none" w:sz="0" w:space="0" w:color="auto"/>
            <w:right w:val="none" w:sz="0" w:space="0" w:color="auto"/>
          </w:divBdr>
        </w:div>
        <w:div w:id="574707807">
          <w:marLeft w:val="480"/>
          <w:marRight w:val="0"/>
          <w:marTop w:val="0"/>
          <w:marBottom w:val="0"/>
          <w:divBdr>
            <w:top w:val="none" w:sz="0" w:space="0" w:color="auto"/>
            <w:left w:val="none" w:sz="0" w:space="0" w:color="auto"/>
            <w:bottom w:val="none" w:sz="0" w:space="0" w:color="auto"/>
            <w:right w:val="none" w:sz="0" w:space="0" w:color="auto"/>
          </w:divBdr>
        </w:div>
        <w:div w:id="1181897429">
          <w:marLeft w:val="480"/>
          <w:marRight w:val="0"/>
          <w:marTop w:val="0"/>
          <w:marBottom w:val="0"/>
          <w:divBdr>
            <w:top w:val="none" w:sz="0" w:space="0" w:color="auto"/>
            <w:left w:val="none" w:sz="0" w:space="0" w:color="auto"/>
            <w:bottom w:val="none" w:sz="0" w:space="0" w:color="auto"/>
            <w:right w:val="none" w:sz="0" w:space="0" w:color="auto"/>
          </w:divBdr>
        </w:div>
        <w:div w:id="1497266635">
          <w:marLeft w:val="480"/>
          <w:marRight w:val="0"/>
          <w:marTop w:val="0"/>
          <w:marBottom w:val="0"/>
          <w:divBdr>
            <w:top w:val="none" w:sz="0" w:space="0" w:color="auto"/>
            <w:left w:val="none" w:sz="0" w:space="0" w:color="auto"/>
            <w:bottom w:val="none" w:sz="0" w:space="0" w:color="auto"/>
            <w:right w:val="none" w:sz="0" w:space="0" w:color="auto"/>
          </w:divBdr>
        </w:div>
        <w:div w:id="40908763">
          <w:marLeft w:val="480"/>
          <w:marRight w:val="0"/>
          <w:marTop w:val="0"/>
          <w:marBottom w:val="0"/>
          <w:divBdr>
            <w:top w:val="none" w:sz="0" w:space="0" w:color="auto"/>
            <w:left w:val="none" w:sz="0" w:space="0" w:color="auto"/>
            <w:bottom w:val="none" w:sz="0" w:space="0" w:color="auto"/>
            <w:right w:val="none" w:sz="0" w:space="0" w:color="auto"/>
          </w:divBdr>
        </w:div>
        <w:div w:id="1896550050">
          <w:marLeft w:val="480"/>
          <w:marRight w:val="0"/>
          <w:marTop w:val="0"/>
          <w:marBottom w:val="0"/>
          <w:divBdr>
            <w:top w:val="none" w:sz="0" w:space="0" w:color="auto"/>
            <w:left w:val="none" w:sz="0" w:space="0" w:color="auto"/>
            <w:bottom w:val="none" w:sz="0" w:space="0" w:color="auto"/>
            <w:right w:val="none" w:sz="0" w:space="0" w:color="auto"/>
          </w:divBdr>
        </w:div>
        <w:div w:id="1781994613">
          <w:marLeft w:val="480"/>
          <w:marRight w:val="0"/>
          <w:marTop w:val="0"/>
          <w:marBottom w:val="0"/>
          <w:divBdr>
            <w:top w:val="none" w:sz="0" w:space="0" w:color="auto"/>
            <w:left w:val="none" w:sz="0" w:space="0" w:color="auto"/>
            <w:bottom w:val="none" w:sz="0" w:space="0" w:color="auto"/>
            <w:right w:val="none" w:sz="0" w:space="0" w:color="auto"/>
          </w:divBdr>
        </w:div>
        <w:div w:id="1683780338">
          <w:marLeft w:val="480"/>
          <w:marRight w:val="0"/>
          <w:marTop w:val="0"/>
          <w:marBottom w:val="0"/>
          <w:divBdr>
            <w:top w:val="none" w:sz="0" w:space="0" w:color="auto"/>
            <w:left w:val="none" w:sz="0" w:space="0" w:color="auto"/>
            <w:bottom w:val="none" w:sz="0" w:space="0" w:color="auto"/>
            <w:right w:val="none" w:sz="0" w:space="0" w:color="auto"/>
          </w:divBdr>
        </w:div>
        <w:div w:id="1607812176">
          <w:marLeft w:val="480"/>
          <w:marRight w:val="0"/>
          <w:marTop w:val="0"/>
          <w:marBottom w:val="0"/>
          <w:divBdr>
            <w:top w:val="none" w:sz="0" w:space="0" w:color="auto"/>
            <w:left w:val="none" w:sz="0" w:space="0" w:color="auto"/>
            <w:bottom w:val="none" w:sz="0" w:space="0" w:color="auto"/>
            <w:right w:val="none" w:sz="0" w:space="0" w:color="auto"/>
          </w:divBdr>
        </w:div>
        <w:div w:id="1590577866">
          <w:marLeft w:val="480"/>
          <w:marRight w:val="0"/>
          <w:marTop w:val="0"/>
          <w:marBottom w:val="0"/>
          <w:divBdr>
            <w:top w:val="none" w:sz="0" w:space="0" w:color="auto"/>
            <w:left w:val="none" w:sz="0" w:space="0" w:color="auto"/>
            <w:bottom w:val="none" w:sz="0" w:space="0" w:color="auto"/>
            <w:right w:val="none" w:sz="0" w:space="0" w:color="auto"/>
          </w:divBdr>
        </w:div>
        <w:div w:id="1384866077">
          <w:marLeft w:val="480"/>
          <w:marRight w:val="0"/>
          <w:marTop w:val="0"/>
          <w:marBottom w:val="0"/>
          <w:divBdr>
            <w:top w:val="none" w:sz="0" w:space="0" w:color="auto"/>
            <w:left w:val="none" w:sz="0" w:space="0" w:color="auto"/>
            <w:bottom w:val="none" w:sz="0" w:space="0" w:color="auto"/>
            <w:right w:val="none" w:sz="0" w:space="0" w:color="auto"/>
          </w:divBdr>
        </w:div>
        <w:div w:id="945773544">
          <w:marLeft w:val="480"/>
          <w:marRight w:val="0"/>
          <w:marTop w:val="0"/>
          <w:marBottom w:val="0"/>
          <w:divBdr>
            <w:top w:val="none" w:sz="0" w:space="0" w:color="auto"/>
            <w:left w:val="none" w:sz="0" w:space="0" w:color="auto"/>
            <w:bottom w:val="none" w:sz="0" w:space="0" w:color="auto"/>
            <w:right w:val="none" w:sz="0" w:space="0" w:color="auto"/>
          </w:divBdr>
        </w:div>
        <w:div w:id="1744259351">
          <w:marLeft w:val="480"/>
          <w:marRight w:val="0"/>
          <w:marTop w:val="0"/>
          <w:marBottom w:val="0"/>
          <w:divBdr>
            <w:top w:val="none" w:sz="0" w:space="0" w:color="auto"/>
            <w:left w:val="none" w:sz="0" w:space="0" w:color="auto"/>
            <w:bottom w:val="none" w:sz="0" w:space="0" w:color="auto"/>
            <w:right w:val="none" w:sz="0" w:space="0" w:color="auto"/>
          </w:divBdr>
        </w:div>
        <w:div w:id="316494374">
          <w:marLeft w:val="480"/>
          <w:marRight w:val="0"/>
          <w:marTop w:val="0"/>
          <w:marBottom w:val="0"/>
          <w:divBdr>
            <w:top w:val="none" w:sz="0" w:space="0" w:color="auto"/>
            <w:left w:val="none" w:sz="0" w:space="0" w:color="auto"/>
            <w:bottom w:val="none" w:sz="0" w:space="0" w:color="auto"/>
            <w:right w:val="none" w:sz="0" w:space="0" w:color="auto"/>
          </w:divBdr>
        </w:div>
        <w:div w:id="788822382">
          <w:marLeft w:val="480"/>
          <w:marRight w:val="0"/>
          <w:marTop w:val="0"/>
          <w:marBottom w:val="0"/>
          <w:divBdr>
            <w:top w:val="none" w:sz="0" w:space="0" w:color="auto"/>
            <w:left w:val="none" w:sz="0" w:space="0" w:color="auto"/>
            <w:bottom w:val="none" w:sz="0" w:space="0" w:color="auto"/>
            <w:right w:val="none" w:sz="0" w:space="0" w:color="auto"/>
          </w:divBdr>
        </w:div>
        <w:div w:id="497960326">
          <w:marLeft w:val="480"/>
          <w:marRight w:val="0"/>
          <w:marTop w:val="0"/>
          <w:marBottom w:val="0"/>
          <w:divBdr>
            <w:top w:val="none" w:sz="0" w:space="0" w:color="auto"/>
            <w:left w:val="none" w:sz="0" w:space="0" w:color="auto"/>
            <w:bottom w:val="none" w:sz="0" w:space="0" w:color="auto"/>
            <w:right w:val="none" w:sz="0" w:space="0" w:color="auto"/>
          </w:divBdr>
        </w:div>
        <w:div w:id="1356230109">
          <w:marLeft w:val="480"/>
          <w:marRight w:val="0"/>
          <w:marTop w:val="0"/>
          <w:marBottom w:val="0"/>
          <w:divBdr>
            <w:top w:val="none" w:sz="0" w:space="0" w:color="auto"/>
            <w:left w:val="none" w:sz="0" w:space="0" w:color="auto"/>
            <w:bottom w:val="none" w:sz="0" w:space="0" w:color="auto"/>
            <w:right w:val="none" w:sz="0" w:space="0" w:color="auto"/>
          </w:divBdr>
        </w:div>
      </w:divsChild>
    </w:div>
    <w:div w:id="1865945999">
      <w:bodyDiv w:val="1"/>
      <w:marLeft w:val="0"/>
      <w:marRight w:val="0"/>
      <w:marTop w:val="0"/>
      <w:marBottom w:val="0"/>
      <w:divBdr>
        <w:top w:val="none" w:sz="0" w:space="0" w:color="auto"/>
        <w:left w:val="none" w:sz="0" w:space="0" w:color="auto"/>
        <w:bottom w:val="none" w:sz="0" w:space="0" w:color="auto"/>
        <w:right w:val="none" w:sz="0" w:space="0" w:color="auto"/>
      </w:divBdr>
    </w:div>
    <w:div w:id="1869030489">
      <w:bodyDiv w:val="1"/>
      <w:marLeft w:val="0"/>
      <w:marRight w:val="0"/>
      <w:marTop w:val="0"/>
      <w:marBottom w:val="0"/>
      <w:divBdr>
        <w:top w:val="none" w:sz="0" w:space="0" w:color="auto"/>
        <w:left w:val="none" w:sz="0" w:space="0" w:color="auto"/>
        <w:bottom w:val="none" w:sz="0" w:space="0" w:color="auto"/>
        <w:right w:val="none" w:sz="0" w:space="0" w:color="auto"/>
      </w:divBdr>
    </w:div>
    <w:div w:id="1875850107">
      <w:bodyDiv w:val="1"/>
      <w:marLeft w:val="0"/>
      <w:marRight w:val="0"/>
      <w:marTop w:val="0"/>
      <w:marBottom w:val="0"/>
      <w:divBdr>
        <w:top w:val="none" w:sz="0" w:space="0" w:color="auto"/>
        <w:left w:val="none" w:sz="0" w:space="0" w:color="auto"/>
        <w:bottom w:val="none" w:sz="0" w:space="0" w:color="auto"/>
        <w:right w:val="none" w:sz="0" w:space="0" w:color="auto"/>
      </w:divBdr>
      <w:divsChild>
        <w:div w:id="1248421170">
          <w:marLeft w:val="640"/>
          <w:marRight w:val="0"/>
          <w:marTop w:val="0"/>
          <w:marBottom w:val="0"/>
          <w:divBdr>
            <w:top w:val="none" w:sz="0" w:space="0" w:color="auto"/>
            <w:left w:val="none" w:sz="0" w:space="0" w:color="auto"/>
            <w:bottom w:val="none" w:sz="0" w:space="0" w:color="auto"/>
            <w:right w:val="none" w:sz="0" w:space="0" w:color="auto"/>
          </w:divBdr>
        </w:div>
        <w:div w:id="1400329240">
          <w:marLeft w:val="640"/>
          <w:marRight w:val="0"/>
          <w:marTop w:val="0"/>
          <w:marBottom w:val="0"/>
          <w:divBdr>
            <w:top w:val="none" w:sz="0" w:space="0" w:color="auto"/>
            <w:left w:val="none" w:sz="0" w:space="0" w:color="auto"/>
            <w:bottom w:val="none" w:sz="0" w:space="0" w:color="auto"/>
            <w:right w:val="none" w:sz="0" w:space="0" w:color="auto"/>
          </w:divBdr>
        </w:div>
        <w:div w:id="1157578285">
          <w:marLeft w:val="640"/>
          <w:marRight w:val="0"/>
          <w:marTop w:val="0"/>
          <w:marBottom w:val="0"/>
          <w:divBdr>
            <w:top w:val="none" w:sz="0" w:space="0" w:color="auto"/>
            <w:left w:val="none" w:sz="0" w:space="0" w:color="auto"/>
            <w:bottom w:val="none" w:sz="0" w:space="0" w:color="auto"/>
            <w:right w:val="none" w:sz="0" w:space="0" w:color="auto"/>
          </w:divBdr>
        </w:div>
        <w:div w:id="1746101839">
          <w:marLeft w:val="640"/>
          <w:marRight w:val="0"/>
          <w:marTop w:val="0"/>
          <w:marBottom w:val="0"/>
          <w:divBdr>
            <w:top w:val="none" w:sz="0" w:space="0" w:color="auto"/>
            <w:left w:val="none" w:sz="0" w:space="0" w:color="auto"/>
            <w:bottom w:val="none" w:sz="0" w:space="0" w:color="auto"/>
            <w:right w:val="none" w:sz="0" w:space="0" w:color="auto"/>
          </w:divBdr>
        </w:div>
        <w:div w:id="251084001">
          <w:marLeft w:val="640"/>
          <w:marRight w:val="0"/>
          <w:marTop w:val="0"/>
          <w:marBottom w:val="0"/>
          <w:divBdr>
            <w:top w:val="none" w:sz="0" w:space="0" w:color="auto"/>
            <w:left w:val="none" w:sz="0" w:space="0" w:color="auto"/>
            <w:bottom w:val="none" w:sz="0" w:space="0" w:color="auto"/>
            <w:right w:val="none" w:sz="0" w:space="0" w:color="auto"/>
          </w:divBdr>
        </w:div>
        <w:div w:id="755787294">
          <w:marLeft w:val="640"/>
          <w:marRight w:val="0"/>
          <w:marTop w:val="0"/>
          <w:marBottom w:val="0"/>
          <w:divBdr>
            <w:top w:val="none" w:sz="0" w:space="0" w:color="auto"/>
            <w:left w:val="none" w:sz="0" w:space="0" w:color="auto"/>
            <w:bottom w:val="none" w:sz="0" w:space="0" w:color="auto"/>
            <w:right w:val="none" w:sz="0" w:space="0" w:color="auto"/>
          </w:divBdr>
        </w:div>
        <w:div w:id="1093939388">
          <w:marLeft w:val="640"/>
          <w:marRight w:val="0"/>
          <w:marTop w:val="0"/>
          <w:marBottom w:val="0"/>
          <w:divBdr>
            <w:top w:val="none" w:sz="0" w:space="0" w:color="auto"/>
            <w:left w:val="none" w:sz="0" w:space="0" w:color="auto"/>
            <w:bottom w:val="none" w:sz="0" w:space="0" w:color="auto"/>
            <w:right w:val="none" w:sz="0" w:space="0" w:color="auto"/>
          </w:divBdr>
        </w:div>
        <w:div w:id="1165315305">
          <w:marLeft w:val="640"/>
          <w:marRight w:val="0"/>
          <w:marTop w:val="0"/>
          <w:marBottom w:val="0"/>
          <w:divBdr>
            <w:top w:val="none" w:sz="0" w:space="0" w:color="auto"/>
            <w:left w:val="none" w:sz="0" w:space="0" w:color="auto"/>
            <w:bottom w:val="none" w:sz="0" w:space="0" w:color="auto"/>
            <w:right w:val="none" w:sz="0" w:space="0" w:color="auto"/>
          </w:divBdr>
        </w:div>
        <w:div w:id="788623007">
          <w:marLeft w:val="640"/>
          <w:marRight w:val="0"/>
          <w:marTop w:val="0"/>
          <w:marBottom w:val="0"/>
          <w:divBdr>
            <w:top w:val="none" w:sz="0" w:space="0" w:color="auto"/>
            <w:left w:val="none" w:sz="0" w:space="0" w:color="auto"/>
            <w:bottom w:val="none" w:sz="0" w:space="0" w:color="auto"/>
            <w:right w:val="none" w:sz="0" w:space="0" w:color="auto"/>
          </w:divBdr>
        </w:div>
        <w:div w:id="86195266">
          <w:marLeft w:val="640"/>
          <w:marRight w:val="0"/>
          <w:marTop w:val="0"/>
          <w:marBottom w:val="0"/>
          <w:divBdr>
            <w:top w:val="none" w:sz="0" w:space="0" w:color="auto"/>
            <w:left w:val="none" w:sz="0" w:space="0" w:color="auto"/>
            <w:bottom w:val="none" w:sz="0" w:space="0" w:color="auto"/>
            <w:right w:val="none" w:sz="0" w:space="0" w:color="auto"/>
          </w:divBdr>
        </w:div>
        <w:div w:id="1155880254">
          <w:marLeft w:val="640"/>
          <w:marRight w:val="0"/>
          <w:marTop w:val="0"/>
          <w:marBottom w:val="0"/>
          <w:divBdr>
            <w:top w:val="none" w:sz="0" w:space="0" w:color="auto"/>
            <w:left w:val="none" w:sz="0" w:space="0" w:color="auto"/>
            <w:bottom w:val="none" w:sz="0" w:space="0" w:color="auto"/>
            <w:right w:val="none" w:sz="0" w:space="0" w:color="auto"/>
          </w:divBdr>
        </w:div>
        <w:div w:id="1290821384">
          <w:marLeft w:val="640"/>
          <w:marRight w:val="0"/>
          <w:marTop w:val="0"/>
          <w:marBottom w:val="0"/>
          <w:divBdr>
            <w:top w:val="none" w:sz="0" w:space="0" w:color="auto"/>
            <w:left w:val="none" w:sz="0" w:space="0" w:color="auto"/>
            <w:bottom w:val="none" w:sz="0" w:space="0" w:color="auto"/>
            <w:right w:val="none" w:sz="0" w:space="0" w:color="auto"/>
          </w:divBdr>
        </w:div>
        <w:div w:id="1774084837">
          <w:marLeft w:val="640"/>
          <w:marRight w:val="0"/>
          <w:marTop w:val="0"/>
          <w:marBottom w:val="0"/>
          <w:divBdr>
            <w:top w:val="none" w:sz="0" w:space="0" w:color="auto"/>
            <w:left w:val="none" w:sz="0" w:space="0" w:color="auto"/>
            <w:bottom w:val="none" w:sz="0" w:space="0" w:color="auto"/>
            <w:right w:val="none" w:sz="0" w:space="0" w:color="auto"/>
          </w:divBdr>
        </w:div>
        <w:div w:id="50665550">
          <w:marLeft w:val="640"/>
          <w:marRight w:val="0"/>
          <w:marTop w:val="0"/>
          <w:marBottom w:val="0"/>
          <w:divBdr>
            <w:top w:val="none" w:sz="0" w:space="0" w:color="auto"/>
            <w:left w:val="none" w:sz="0" w:space="0" w:color="auto"/>
            <w:bottom w:val="none" w:sz="0" w:space="0" w:color="auto"/>
            <w:right w:val="none" w:sz="0" w:space="0" w:color="auto"/>
          </w:divBdr>
        </w:div>
        <w:div w:id="1692418385">
          <w:marLeft w:val="640"/>
          <w:marRight w:val="0"/>
          <w:marTop w:val="0"/>
          <w:marBottom w:val="0"/>
          <w:divBdr>
            <w:top w:val="none" w:sz="0" w:space="0" w:color="auto"/>
            <w:left w:val="none" w:sz="0" w:space="0" w:color="auto"/>
            <w:bottom w:val="none" w:sz="0" w:space="0" w:color="auto"/>
            <w:right w:val="none" w:sz="0" w:space="0" w:color="auto"/>
          </w:divBdr>
        </w:div>
        <w:div w:id="1314406762">
          <w:marLeft w:val="640"/>
          <w:marRight w:val="0"/>
          <w:marTop w:val="0"/>
          <w:marBottom w:val="0"/>
          <w:divBdr>
            <w:top w:val="none" w:sz="0" w:space="0" w:color="auto"/>
            <w:left w:val="none" w:sz="0" w:space="0" w:color="auto"/>
            <w:bottom w:val="none" w:sz="0" w:space="0" w:color="auto"/>
            <w:right w:val="none" w:sz="0" w:space="0" w:color="auto"/>
          </w:divBdr>
        </w:div>
        <w:div w:id="414475539">
          <w:marLeft w:val="640"/>
          <w:marRight w:val="0"/>
          <w:marTop w:val="0"/>
          <w:marBottom w:val="0"/>
          <w:divBdr>
            <w:top w:val="none" w:sz="0" w:space="0" w:color="auto"/>
            <w:left w:val="none" w:sz="0" w:space="0" w:color="auto"/>
            <w:bottom w:val="none" w:sz="0" w:space="0" w:color="auto"/>
            <w:right w:val="none" w:sz="0" w:space="0" w:color="auto"/>
          </w:divBdr>
        </w:div>
        <w:div w:id="685864206">
          <w:marLeft w:val="640"/>
          <w:marRight w:val="0"/>
          <w:marTop w:val="0"/>
          <w:marBottom w:val="0"/>
          <w:divBdr>
            <w:top w:val="none" w:sz="0" w:space="0" w:color="auto"/>
            <w:left w:val="none" w:sz="0" w:space="0" w:color="auto"/>
            <w:bottom w:val="none" w:sz="0" w:space="0" w:color="auto"/>
            <w:right w:val="none" w:sz="0" w:space="0" w:color="auto"/>
          </w:divBdr>
        </w:div>
        <w:div w:id="1088304996">
          <w:marLeft w:val="640"/>
          <w:marRight w:val="0"/>
          <w:marTop w:val="0"/>
          <w:marBottom w:val="0"/>
          <w:divBdr>
            <w:top w:val="none" w:sz="0" w:space="0" w:color="auto"/>
            <w:left w:val="none" w:sz="0" w:space="0" w:color="auto"/>
            <w:bottom w:val="none" w:sz="0" w:space="0" w:color="auto"/>
            <w:right w:val="none" w:sz="0" w:space="0" w:color="auto"/>
          </w:divBdr>
        </w:div>
        <w:div w:id="72363036">
          <w:marLeft w:val="640"/>
          <w:marRight w:val="0"/>
          <w:marTop w:val="0"/>
          <w:marBottom w:val="0"/>
          <w:divBdr>
            <w:top w:val="none" w:sz="0" w:space="0" w:color="auto"/>
            <w:left w:val="none" w:sz="0" w:space="0" w:color="auto"/>
            <w:bottom w:val="none" w:sz="0" w:space="0" w:color="auto"/>
            <w:right w:val="none" w:sz="0" w:space="0" w:color="auto"/>
          </w:divBdr>
        </w:div>
        <w:div w:id="1136753206">
          <w:marLeft w:val="640"/>
          <w:marRight w:val="0"/>
          <w:marTop w:val="0"/>
          <w:marBottom w:val="0"/>
          <w:divBdr>
            <w:top w:val="none" w:sz="0" w:space="0" w:color="auto"/>
            <w:left w:val="none" w:sz="0" w:space="0" w:color="auto"/>
            <w:bottom w:val="none" w:sz="0" w:space="0" w:color="auto"/>
            <w:right w:val="none" w:sz="0" w:space="0" w:color="auto"/>
          </w:divBdr>
        </w:div>
        <w:div w:id="637804026">
          <w:marLeft w:val="640"/>
          <w:marRight w:val="0"/>
          <w:marTop w:val="0"/>
          <w:marBottom w:val="0"/>
          <w:divBdr>
            <w:top w:val="none" w:sz="0" w:space="0" w:color="auto"/>
            <w:left w:val="none" w:sz="0" w:space="0" w:color="auto"/>
            <w:bottom w:val="none" w:sz="0" w:space="0" w:color="auto"/>
            <w:right w:val="none" w:sz="0" w:space="0" w:color="auto"/>
          </w:divBdr>
        </w:div>
        <w:div w:id="83887570">
          <w:marLeft w:val="640"/>
          <w:marRight w:val="0"/>
          <w:marTop w:val="0"/>
          <w:marBottom w:val="0"/>
          <w:divBdr>
            <w:top w:val="none" w:sz="0" w:space="0" w:color="auto"/>
            <w:left w:val="none" w:sz="0" w:space="0" w:color="auto"/>
            <w:bottom w:val="none" w:sz="0" w:space="0" w:color="auto"/>
            <w:right w:val="none" w:sz="0" w:space="0" w:color="auto"/>
          </w:divBdr>
        </w:div>
        <w:div w:id="1635941744">
          <w:marLeft w:val="640"/>
          <w:marRight w:val="0"/>
          <w:marTop w:val="0"/>
          <w:marBottom w:val="0"/>
          <w:divBdr>
            <w:top w:val="none" w:sz="0" w:space="0" w:color="auto"/>
            <w:left w:val="none" w:sz="0" w:space="0" w:color="auto"/>
            <w:bottom w:val="none" w:sz="0" w:space="0" w:color="auto"/>
            <w:right w:val="none" w:sz="0" w:space="0" w:color="auto"/>
          </w:divBdr>
        </w:div>
        <w:div w:id="1569002293">
          <w:marLeft w:val="640"/>
          <w:marRight w:val="0"/>
          <w:marTop w:val="0"/>
          <w:marBottom w:val="0"/>
          <w:divBdr>
            <w:top w:val="none" w:sz="0" w:space="0" w:color="auto"/>
            <w:left w:val="none" w:sz="0" w:space="0" w:color="auto"/>
            <w:bottom w:val="none" w:sz="0" w:space="0" w:color="auto"/>
            <w:right w:val="none" w:sz="0" w:space="0" w:color="auto"/>
          </w:divBdr>
        </w:div>
        <w:div w:id="1899314240">
          <w:marLeft w:val="640"/>
          <w:marRight w:val="0"/>
          <w:marTop w:val="0"/>
          <w:marBottom w:val="0"/>
          <w:divBdr>
            <w:top w:val="none" w:sz="0" w:space="0" w:color="auto"/>
            <w:left w:val="none" w:sz="0" w:space="0" w:color="auto"/>
            <w:bottom w:val="none" w:sz="0" w:space="0" w:color="auto"/>
            <w:right w:val="none" w:sz="0" w:space="0" w:color="auto"/>
          </w:divBdr>
        </w:div>
        <w:div w:id="1813328764">
          <w:marLeft w:val="640"/>
          <w:marRight w:val="0"/>
          <w:marTop w:val="0"/>
          <w:marBottom w:val="0"/>
          <w:divBdr>
            <w:top w:val="none" w:sz="0" w:space="0" w:color="auto"/>
            <w:left w:val="none" w:sz="0" w:space="0" w:color="auto"/>
            <w:bottom w:val="none" w:sz="0" w:space="0" w:color="auto"/>
            <w:right w:val="none" w:sz="0" w:space="0" w:color="auto"/>
          </w:divBdr>
        </w:div>
        <w:div w:id="563565910">
          <w:marLeft w:val="640"/>
          <w:marRight w:val="0"/>
          <w:marTop w:val="0"/>
          <w:marBottom w:val="0"/>
          <w:divBdr>
            <w:top w:val="none" w:sz="0" w:space="0" w:color="auto"/>
            <w:left w:val="none" w:sz="0" w:space="0" w:color="auto"/>
            <w:bottom w:val="none" w:sz="0" w:space="0" w:color="auto"/>
            <w:right w:val="none" w:sz="0" w:space="0" w:color="auto"/>
          </w:divBdr>
        </w:div>
        <w:div w:id="2026010451">
          <w:marLeft w:val="640"/>
          <w:marRight w:val="0"/>
          <w:marTop w:val="0"/>
          <w:marBottom w:val="0"/>
          <w:divBdr>
            <w:top w:val="none" w:sz="0" w:space="0" w:color="auto"/>
            <w:left w:val="none" w:sz="0" w:space="0" w:color="auto"/>
            <w:bottom w:val="none" w:sz="0" w:space="0" w:color="auto"/>
            <w:right w:val="none" w:sz="0" w:space="0" w:color="auto"/>
          </w:divBdr>
        </w:div>
        <w:div w:id="1408770327">
          <w:marLeft w:val="640"/>
          <w:marRight w:val="0"/>
          <w:marTop w:val="0"/>
          <w:marBottom w:val="0"/>
          <w:divBdr>
            <w:top w:val="none" w:sz="0" w:space="0" w:color="auto"/>
            <w:left w:val="none" w:sz="0" w:space="0" w:color="auto"/>
            <w:bottom w:val="none" w:sz="0" w:space="0" w:color="auto"/>
            <w:right w:val="none" w:sz="0" w:space="0" w:color="auto"/>
          </w:divBdr>
        </w:div>
        <w:div w:id="1886720629">
          <w:marLeft w:val="640"/>
          <w:marRight w:val="0"/>
          <w:marTop w:val="0"/>
          <w:marBottom w:val="0"/>
          <w:divBdr>
            <w:top w:val="none" w:sz="0" w:space="0" w:color="auto"/>
            <w:left w:val="none" w:sz="0" w:space="0" w:color="auto"/>
            <w:bottom w:val="none" w:sz="0" w:space="0" w:color="auto"/>
            <w:right w:val="none" w:sz="0" w:space="0" w:color="auto"/>
          </w:divBdr>
        </w:div>
        <w:div w:id="246043417">
          <w:marLeft w:val="640"/>
          <w:marRight w:val="0"/>
          <w:marTop w:val="0"/>
          <w:marBottom w:val="0"/>
          <w:divBdr>
            <w:top w:val="none" w:sz="0" w:space="0" w:color="auto"/>
            <w:left w:val="none" w:sz="0" w:space="0" w:color="auto"/>
            <w:bottom w:val="none" w:sz="0" w:space="0" w:color="auto"/>
            <w:right w:val="none" w:sz="0" w:space="0" w:color="auto"/>
          </w:divBdr>
        </w:div>
        <w:div w:id="161354946">
          <w:marLeft w:val="640"/>
          <w:marRight w:val="0"/>
          <w:marTop w:val="0"/>
          <w:marBottom w:val="0"/>
          <w:divBdr>
            <w:top w:val="none" w:sz="0" w:space="0" w:color="auto"/>
            <w:left w:val="none" w:sz="0" w:space="0" w:color="auto"/>
            <w:bottom w:val="none" w:sz="0" w:space="0" w:color="auto"/>
            <w:right w:val="none" w:sz="0" w:space="0" w:color="auto"/>
          </w:divBdr>
        </w:div>
        <w:div w:id="1532836934">
          <w:marLeft w:val="640"/>
          <w:marRight w:val="0"/>
          <w:marTop w:val="0"/>
          <w:marBottom w:val="0"/>
          <w:divBdr>
            <w:top w:val="none" w:sz="0" w:space="0" w:color="auto"/>
            <w:left w:val="none" w:sz="0" w:space="0" w:color="auto"/>
            <w:bottom w:val="none" w:sz="0" w:space="0" w:color="auto"/>
            <w:right w:val="none" w:sz="0" w:space="0" w:color="auto"/>
          </w:divBdr>
        </w:div>
        <w:div w:id="1757093767">
          <w:marLeft w:val="640"/>
          <w:marRight w:val="0"/>
          <w:marTop w:val="0"/>
          <w:marBottom w:val="0"/>
          <w:divBdr>
            <w:top w:val="none" w:sz="0" w:space="0" w:color="auto"/>
            <w:left w:val="none" w:sz="0" w:space="0" w:color="auto"/>
            <w:bottom w:val="none" w:sz="0" w:space="0" w:color="auto"/>
            <w:right w:val="none" w:sz="0" w:space="0" w:color="auto"/>
          </w:divBdr>
        </w:div>
        <w:div w:id="276840934">
          <w:marLeft w:val="640"/>
          <w:marRight w:val="0"/>
          <w:marTop w:val="0"/>
          <w:marBottom w:val="0"/>
          <w:divBdr>
            <w:top w:val="none" w:sz="0" w:space="0" w:color="auto"/>
            <w:left w:val="none" w:sz="0" w:space="0" w:color="auto"/>
            <w:bottom w:val="none" w:sz="0" w:space="0" w:color="auto"/>
            <w:right w:val="none" w:sz="0" w:space="0" w:color="auto"/>
          </w:divBdr>
        </w:div>
        <w:div w:id="951328069">
          <w:marLeft w:val="640"/>
          <w:marRight w:val="0"/>
          <w:marTop w:val="0"/>
          <w:marBottom w:val="0"/>
          <w:divBdr>
            <w:top w:val="none" w:sz="0" w:space="0" w:color="auto"/>
            <w:left w:val="none" w:sz="0" w:space="0" w:color="auto"/>
            <w:bottom w:val="none" w:sz="0" w:space="0" w:color="auto"/>
            <w:right w:val="none" w:sz="0" w:space="0" w:color="auto"/>
          </w:divBdr>
        </w:div>
        <w:div w:id="1790734589">
          <w:marLeft w:val="640"/>
          <w:marRight w:val="0"/>
          <w:marTop w:val="0"/>
          <w:marBottom w:val="0"/>
          <w:divBdr>
            <w:top w:val="none" w:sz="0" w:space="0" w:color="auto"/>
            <w:left w:val="none" w:sz="0" w:space="0" w:color="auto"/>
            <w:bottom w:val="none" w:sz="0" w:space="0" w:color="auto"/>
            <w:right w:val="none" w:sz="0" w:space="0" w:color="auto"/>
          </w:divBdr>
        </w:div>
        <w:div w:id="1148323490">
          <w:marLeft w:val="640"/>
          <w:marRight w:val="0"/>
          <w:marTop w:val="0"/>
          <w:marBottom w:val="0"/>
          <w:divBdr>
            <w:top w:val="none" w:sz="0" w:space="0" w:color="auto"/>
            <w:left w:val="none" w:sz="0" w:space="0" w:color="auto"/>
            <w:bottom w:val="none" w:sz="0" w:space="0" w:color="auto"/>
            <w:right w:val="none" w:sz="0" w:space="0" w:color="auto"/>
          </w:divBdr>
        </w:div>
        <w:div w:id="93331184">
          <w:marLeft w:val="640"/>
          <w:marRight w:val="0"/>
          <w:marTop w:val="0"/>
          <w:marBottom w:val="0"/>
          <w:divBdr>
            <w:top w:val="none" w:sz="0" w:space="0" w:color="auto"/>
            <w:left w:val="none" w:sz="0" w:space="0" w:color="auto"/>
            <w:bottom w:val="none" w:sz="0" w:space="0" w:color="auto"/>
            <w:right w:val="none" w:sz="0" w:space="0" w:color="auto"/>
          </w:divBdr>
        </w:div>
        <w:div w:id="1741714488">
          <w:marLeft w:val="640"/>
          <w:marRight w:val="0"/>
          <w:marTop w:val="0"/>
          <w:marBottom w:val="0"/>
          <w:divBdr>
            <w:top w:val="none" w:sz="0" w:space="0" w:color="auto"/>
            <w:left w:val="none" w:sz="0" w:space="0" w:color="auto"/>
            <w:bottom w:val="none" w:sz="0" w:space="0" w:color="auto"/>
            <w:right w:val="none" w:sz="0" w:space="0" w:color="auto"/>
          </w:divBdr>
        </w:div>
        <w:div w:id="1109619154">
          <w:marLeft w:val="640"/>
          <w:marRight w:val="0"/>
          <w:marTop w:val="0"/>
          <w:marBottom w:val="0"/>
          <w:divBdr>
            <w:top w:val="none" w:sz="0" w:space="0" w:color="auto"/>
            <w:left w:val="none" w:sz="0" w:space="0" w:color="auto"/>
            <w:bottom w:val="none" w:sz="0" w:space="0" w:color="auto"/>
            <w:right w:val="none" w:sz="0" w:space="0" w:color="auto"/>
          </w:divBdr>
        </w:div>
        <w:div w:id="1059330449">
          <w:marLeft w:val="640"/>
          <w:marRight w:val="0"/>
          <w:marTop w:val="0"/>
          <w:marBottom w:val="0"/>
          <w:divBdr>
            <w:top w:val="none" w:sz="0" w:space="0" w:color="auto"/>
            <w:left w:val="none" w:sz="0" w:space="0" w:color="auto"/>
            <w:bottom w:val="none" w:sz="0" w:space="0" w:color="auto"/>
            <w:right w:val="none" w:sz="0" w:space="0" w:color="auto"/>
          </w:divBdr>
        </w:div>
        <w:div w:id="1350521530">
          <w:marLeft w:val="640"/>
          <w:marRight w:val="0"/>
          <w:marTop w:val="0"/>
          <w:marBottom w:val="0"/>
          <w:divBdr>
            <w:top w:val="none" w:sz="0" w:space="0" w:color="auto"/>
            <w:left w:val="none" w:sz="0" w:space="0" w:color="auto"/>
            <w:bottom w:val="none" w:sz="0" w:space="0" w:color="auto"/>
            <w:right w:val="none" w:sz="0" w:space="0" w:color="auto"/>
          </w:divBdr>
        </w:div>
        <w:div w:id="1394087241">
          <w:marLeft w:val="640"/>
          <w:marRight w:val="0"/>
          <w:marTop w:val="0"/>
          <w:marBottom w:val="0"/>
          <w:divBdr>
            <w:top w:val="none" w:sz="0" w:space="0" w:color="auto"/>
            <w:left w:val="none" w:sz="0" w:space="0" w:color="auto"/>
            <w:bottom w:val="none" w:sz="0" w:space="0" w:color="auto"/>
            <w:right w:val="none" w:sz="0" w:space="0" w:color="auto"/>
          </w:divBdr>
        </w:div>
        <w:div w:id="775102698">
          <w:marLeft w:val="640"/>
          <w:marRight w:val="0"/>
          <w:marTop w:val="0"/>
          <w:marBottom w:val="0"/>
          <w:divBdr>
            <w:top w:val="none" w:sz="0" w:space="0" w:color="auto"/>
            <w:left w:val="none" w:sz="0" w:space="0" w:color="auto"/>
            <w:bottom w:val="none" w:sz="0" w:space="0" w:color="auto"/>
            <w:right w:val="none" w:sz="0" w:space="0" w:color="auto"/>
          </w:divBdr>
        </w:div>
        <w:div w:id="985205435">
          <w:marLeft w:val="640"/>
          <w:marRight w:val="0"/>
          <w:marTop w:val="0"/>
          <w:marBottom w:val="0"/>
          <w:divBdr>
            <w:top w:val="none" w:sz="0" w:space="0" w:color="auto"/>
            <w:left w:val="none" w:sz="0" w:space="0" w:color="auto"/>
            <w:bottom w:val="none" w:sz="0" w:space="0" w:color="auto"/>
            <w:right w:val="none" w:sz="0" w:space="0" w:color="auto"/>
          </w:divBdr>
        </w:div>
        <w:div w:id="682437098">
          <w:marLeft w:val="640"/>
          <w:marRight w:val="0"/>
          <w:marTop w:val="0"/>
          <w:marBottom w:val="0"/>
          <w:divBdr>
            <w:top w:val="none" w:sz="0" w:space="0" w:color="auto"/>
            <w:left w:val="none" w:sz="0" w:space="0" w:color="auto"/>
            <w:bottom w:val="none" w:sz="0" w:space="0" w:color="auto"/>
            <w:right w:val="none" w:sz="0" w:space="0" w:color="auto"/>
          </w:divBdr>
        </w:div>
        <w:div w:id="380056121">
          <w:marLeft w:val="640"/>
          <w:marRight w:val="0"/>
          <w:marTop w:val="0"/>
          <w:marBottom w:val="0"/>
          <w:divBdr>
            <w:top w:val="none" w:sz="0" w:space="0" w:color="auto"/>
            <w:left w:val="none" w:sz="0" w:space="0" w:color="auto"/>
            <w:bottom w:val="none" w:sz="0" w:space="0" w:color="auto"/>
            <w:right w:val="none" w:sz="0" w:space="0" w:color="auto"/>
          </w:divBdr>
        </w:div>
        <w:div w:id="1357392304">
          <w:marLeft w:val="640"/>
          <w:marRight w:val="0"/>
          <w:marTop w:val="0"/>
          <w:marBottom w:val="0"/>
          <w:divBdr>
            <w:top w:val="none" w:sz="0" w:space="0" w:color="auto"/>
            <w:left w:val="none" w:sz="0" w:space="0" w:color="auto"/>
            <w:bottom w:val="none" w:sz="0" w:space="0" w:color="auto"/>
            <w:right w:val="none" w:sz="0" w:space="0" w:color="auto"/>
          </w:divBdr>
        </w:div>
        <w:div w:id="1719625699">
          <w:marLeft w:val="640"/>
          <w:marRight w:val="0"/>
          <w:marTop w:val="0"/>
          <w:marBottom w:val="0"/>
          <w:divBdr>
            <w:top w:val="none" w:sz="0" w:space="0" w:color="auto"/>
            <w:left w:val="none" w:sz="0" w:space="0" w:color="auto"/>
            <w:bottom w:val="none" w:sz="0" w:space="0" w:color="auto"/>
            <w:right w:val="none" w:sz="0" w:space="0" w:color="auto"/>
          </w:divBdr>
        </w:div>
        <w:div w:id="188421793">
          <w:marLeft w:val="640"/>
          <w:marRight w:val="0"/>
          <w:marTop w:val="0"/>
          <w:marBottom w:val="0"/>
          <w:divBdr>
            <w:top w:val="none" w:sz="0" w:space="0" w:color="auto"/>
            <w:left w:val="none" w:sz="0" w:space="0" w:color="auto"/>
            <w:bottom w:val="none" w:sz="0" w:space="0" w:color="auto"/>
            <w:right w:val="none" w:sz="0" w:space="0" w:color="auto"/>
          </w:divBdr>
        </w:div>
        <w:div w:id="456682159">
          <w:marLeft w:val="640"/>
          <w:marRight w:val="0"/>
          <w:marTop w:val="0"/>
          <w:marBottom w:val="0"/>
          <w:divBdr>
            <w:top w:val="none" w:sz="0" w:space="0" w:color="auto"/>
            <w:left w:val="none" w:sz="0" w:space="0" w:color="auto"/>
            <w:bottom w:val="none" w:sz="0" w:space="0" w:color="auto"/>
            <w:right w:val="none" w:sz="0" w:space="0" w:color="auto"/>
          </w:divBdr>
        </w:div>
        <w:div w:id="1704746456">
          <w:marLeft w:val="640"/>
          <w:marRight w:val="0"/>
          <w:marTop w:val="0"/>
          <w:marBottom w:val="0"/>
          <w:divBdr>
            <w:top w:val="none" w:sz="0" w:space="0" w:color="auto"/>
            <w:left w:val="none" w:sz="0" w:space="0" w:color="auto"/>
            <w:bottom w:val="none" w:sz="0" w:space="0" w:color="auto"/>
            <w:right w:val="none" w:sz="0" w:space="0" w:color="auto"/>
          </w:divBdr>
        </w:div>
        <w:div w:id="1186671870">
          <w:marLeft w:val="640"/>
          <w:marRight w:val="0"/>
          <w:marTop w:val="0"/>
          <w:marBottom w:val="0"/>
          <w:divBdr>
            <w:top w:val="none" w:sz="0" w:space="0" w:color="auto"/>
            <w:left w:val="none" w:sz="0" w:space="0" w:color="auto"/>
            <w:bottom w:val="none" w:sz="0" w:space="0" w:color="auto"/>
            <w:right w:val="none" w:sz="0" w:space="0" w:color="auto"/>
          </w:divBdr>
        </w:div>
        <w:div w:id="669259496">
          <w:marLeft w:val="640"/>
          <w:marRight w:val="0"/>
          <w:marTop w:val="0"/>
          <w:marBottom w:val="0"/>
          <w:divBdr>
            <w:top w:val="none" w:sz="0" w:space="0" w:color="auto"/>
            <w:left w:val="none" w:sz="0" w:space="0" w:color="auto"/>
            <w:bottom w:val="none" w:sz="0" w:space="0" w:color="auto"/>
            <w:right w:val="none" w:sz="0" w:space="0" w:color="auto"/>
          </w:divBdr>
        </w:div>
        <w:div w:id="1409881040">
          <w:marLeft w:val="640"/>
          <w:marRight w:val="0"/>
          <w:marTop w:val="0"/>
          <w:marBottom w:val="0"/>
          <w:divBdr>
            <w:top w:val="none" w:sz="0" w:space="0" w:color="auto"/>
            <w:left w:val="none" w:sz="0" w:space="0" w:color="auto"/>
            <w:bottom w:val="none" w:sz="0" w:space="0" w:color="auto"/>
            <w:right w:val="none" w:sz="0" w:space="0" w:color="auto"/>
          </w:divBdr>
        </w:div>
        <w:div w:id="842356468">
          <w:marLeft w:val="640"/>
          <w:marRight w:val="0"/>
          <w:marTop w:val="0"/>
          <w:marBottom w:val="0"/>
          <w:divBdr>
            <w:top w:val="none" w:sz="0" w:space="0" w:color="auto"/>
            <w:left w:val="none" w:sz="0" w:space="0" w:color="auto"/>
            <w:bottom w:val="none" w:sz="0" w:space="0" w:color="auto"/>
            <w:right w:val="none" w:sz="0" w:space="0" w:color="auto"/>
          </w:divBdr>
        </w:div>
        <w:div w:id="1772165620">
          <w:marLeft w:val="640"/>
          <w:marRight w:val="0"/>
          <w:marTop w:val="0"/>
          <w:marBottom w:val="0"/>
          <w:divBdr>
            <w:top w:val="none" w:sz="0" w:space="0" w:color="auto"/>
            <w:left w:val="none" w:sz="0" w:space="0" w:color="auto"/>
            <w:bottom w:val="none" w:sz="0" w:space="0" w:color="auto"/>
            <w:right w:val="none" w:sz="0" w:space="0" w:color="auto"/>
          </w:divBdr>
        </w:div>
        <w:div w:id="1098603613">
          <w:marLeft w:val="640"/>
          <w:marRight w:val="0"/>
          <w:marTop w:val="0"/>
          <w:marBottom w:val="0"/>
          <w:divBdr>
            <w:top w:val="none" w:sz="0" w:space="0" w:color="auto"/>
            <w:left w:val="none" w:sz="0" w:space="0" w:color="auto"/>
            <w:bottom w:val="none" w:sz="0" w:space="0" w:color="auto"/>
            <w:right w:val="none" w:sz="0" w:space="0" w:color="auto"/>
          </w:divBdr>
        </w:div>
        <w:div w:id="279993998">
          <w:marLeft w:val="640"/>
          <w:marRight w:val="0"/>
          <w:marTop w:val="0"/>
          <w:marBottom w:val="0"/>
          <w:divBdr>
            <w:top w:val="none" w:sz="0" w:space="0" w:color="auto"/>
            <w:left w:val="none" w:sz="0" w:space="0" w:color="auto"/>
            <w:bottom w:val="none" w:sz="0" w:space="0" w:color="auto"/>
            <w:right w:val="none" w:sz="0" w:space="0" w:color="auto"/>
          </w:divBdr>
        </w:div>
        <w:div w:id="125970215">
          <w:marLeft w:val="640"/>
          <w:marRight w:val="0"/>
          <w:marTop w:val="0"/>
          <w:marBottom w:val="0"/>
          <w:divBdr>
            <w:top w:val="none" w:sz="0" w:space="0" w:color="auto"/>
            <w:left w:val="none" w:sz="0" w:space="0" w:color="auto"/>
            <w:bottom w:val="none" w:sz="0" w:space="0" w:color="auto"/>
            <w:right w:val="none" w:sz="0" w:space="0" w:color="auto"/>
          </w:divBdr>
        </w:div>
        <w:div w:id="369382024">
          <w:marLeft w:val="640"/>
          <w:marRight w:val="0"/>
          <w:marTop w:val="0"/>
          <w:marBottom w:val="0"/>
          <w:divBdr>
            <w:top w:val="none" w:sz="0" w:space="0" w:color="auto"/>
            <w:left w:val="none" w:sz="0" w:space="0" w:color="auto"/>
            <w:bottom w:val="none" w:sz="0" w:space="0" w:color="auto"/>
            <w:right w:val="none" w:sz="0" w:space="0" w:color="auto"/>
          </w:divBdr>
        </w:div>
        <w:div w:id="1270241136">
          <w:marLeft w:val="640"/>
          <w:marRight w:val="0"/>
          <w:marTop w:val="0"/>
          <w:marBottom w:val="0"/>
          <w:divBdr>
            <w:top w:val="none" w:sz="0" w:space="0" w:color="auto"/>
            <w:left w:val="none" w:sz="0" w:space="0" w:color="auto"/>
            <w:bottom w:val="none" w:sz="0" w:space="0" w:color="auto"/>
            <w:right w:val="none" w:sz="0" w:space="0" w:color="auto"/>
          </w:divBdr>
        </w:div>
        <w:div w:id="1989549716">
          <w:marLeft w:val="640"/>
          <w:marRight w:val="0"/>
          <w:marTop w:val="0"/>
          <w:marBottom w:val="0"/>
          <w:divBdr>
            <w:top w:val="none" w:sz="0" w:space="0" w:color="auto"/>
            <w:left w:val="none" w:sz="0" w:space="0" w:color="auto"/>
            <w:bottom w:val="none" w:sz="0" w:space="0" w:color="auto"/>
            <w:right w:val="none" w:sz="0" w:space="0" w:color="auto"/>
          </w:divBdr>
        </w:div>
        <w:div w:id="594901641">
          <w:marLeft w:val="640"/>
          <w:marRight w:val="0"/>
          <w:marTop w:val="0"/>
          <w:marBottom w:val="0"/>
          <w:divBdr>
            <w:top w:val="none" w:sz="0" w:space="0" w:color="auto"/>
            <w:left w:val="none" w:sz="0" w:space="0" w:color="auto"/>
            <w:bottom w:val="none" w:sz="0" w:space="0" w:color="auto"/>
            <w:right w:val="none" w:sz="0" w:space="0" w:color="auto"/>
          </w:divBdr>
        </w:div>
        <w:div w:id="371269330">
          <w:marLeft w:val="640"/>
          <w:marRight w:val="0"/>
          <w:marTop w:val="0"/>
          <w:marBottom w:val="0"/>
          <w:divBdr>
            <w:top w:val="none" w:sz="0" w:space="0" w:color="auto"/>
            <w:left w:val="none" w:sz="0" w:space="0" w:color="auto"/>
            <w:bottom w:val="none" w:sz="0" w:space="0" w:color="auto"/>
            <w:right w:val="none" w:sz="0" w:space="0" w:color="auto"/>
          </w:divBdr>
        </w:div>
        <w:div w:id="1656757969">
          <w:marLeft w:val="640"/>
          <w:marRight w:val="0"/>
          <w:marTop w:val="0"/>
          <w:marBottom w:val="0"/>
          <w:divBdr>
            <w:top w:val="none" w:sz="0" w:space="0" w:color="auto"/>
            <w:left w:val="none" w:sz="0" w:space="0" w:color="auto"/>
            <w:bottom w:val="none" w:sz="0" w:space="0" w:color="auto"/>
            <w:right w:val="none" w:sz="0" w:space="0" w:color="auto"/>
          </w:divBdr>
        </w:div>
        <w:div w:id="1262371494">
          <w:marLeft w:val="640"/>
          <w:marRight w:val="0"/>
          <w:marTop w:val="0"/>
          <w:marBottom w:val="0"/>
          <w:divBdr>
            <w:top w:val="none" w:sz="0" w:space="0" w:color="auto"/>
            <w:left w:val="none" w:sz="0" w:space="0" w:color="auto"/>
            <w:bottom w:val="none" w:sz="0" w:space="0" w:color="auto"/>
            <w:right w:val="none" w:sz="0" w:space="0" w:color="auto"/>
          </w:divBdr>
        </w:div>
      </w:divsChild>
    </w:div>
    <w:div w:id="1880239588">
      <w:bodyDiv w:val="1"/>
      <w:marLeft w:val="0"/>
      <w:marRight w:val="0"/>
      <w:marTop w:val="0"/>
      <w:marBottom w:val="0"/>
      <w:divBdr>
        <w:top w:val="none" w:sz="0" w:space="0" w:color="auto"/>
        <w:left w:val="none" w:sz="0" w:space="0" w:color="auto"/>
        <w:bottom w:val="none" w:sz="0" w:space="0" w:color="auto"/>
        <w:right w:val="none" w:sz="0" w:space="0" w:color="auto"/>
      </w:divBdr>
    </w:div>
    <w:div w:id="1885556578">
      <w:bodyDiv w:val="1"/>
      <w:marLeft w:val="0"/>
      <w:marRight w:val="0"/>
      <w:marTop w:val="0"/>
      <w:marBottom w:val="0"/>
      <w:divBdr>
        <w:top w:val="none" w:sz="0" w:space="0" w:color="auto"/>
        <w:left w:val="none" w:sz="0" w:space="0" w:color="auto"/>
        <w:bottom w:val="none" w:sz="0" w:space="0" w:color="auto"/>
        <w:right w:val="none" w:sz="0" w:space="0" w:color="auto"/>
      </w:divBdr>
      <w:divsChild>
        <w:div w:id="677079307">
          <w:marLeft w:val="640"/>
          <w:marRight w:val="0"/>
          <w:marTop w:val="0"/>
          <w:marBottom w:val="0"/>
          <w:divBdr>
            <w:top w:val="none" w:sz="0" w:space="0" w:color="auto"/>
            <w:left w:val="none" w:sz="0" w:space="0" w:color="auto"/>
            <w:bottom w:val="none" w:sz="0" w:space="0" w:color="auto"/>
            <w:right w:val="none" w:sz="0" w:space="0" w:color="auto"/>
          </w:divBdr>
        </w:div>
        <w:div w:id="79180160">
          <w:marLeft w:val="640"/>
          <w:marRight w:val="0"/>
          <w:marTop w:val="0"/>
          <w:marBottom w:val="0"/>
          <w:divBdr>
            <w:top w:val="none" w:sz="0" w:space="0" w:color="auto"/>
            <w:left w:val="none" w:sz="0" w:space="0" w:color="auto"/>
            <w:bottom w:val="none" w:sz="0" w:space="0" w:color="auto"/>
            <w:right w:val="none" w:sz="0" w:space="0" w:color="auto"/>
          </w:divBdr>
        </w:div>
        <w:div w:id="230694872">
          <w:marLeft w:val="640"/>
          <w:marRight w:val="0"/>
          <w:marTop w:val="0"/>
          <w:marBottom w:val="0"/>
          <w:divBdr>
            <w:top w:val="none" w:sz="0" w:space="0" w:color="auto"/>
            <w:left w:val="none" w:sz="0" w:space="0" w:color="auto"/>
            <w:bottom w:val="none" w:sz="0" w:space="0" w:color="auto"/>
            <w:right w:val="none" w:sz="0" w:space="0" w:color="auto"/>
          </w:divBdr>
        </w:div>
        <w:div w:id="1101216034">
          <w:marLeft w:val="640"/>
          <w:marRight w:val="0"/>
          <w:marTop w:val="0"/>
          <w:marBottom w:val="0"/>
          <w:divBdr>
            <w:top w:val="none" w:sz="0" w:space="0" w:color="auto"/>
            <w:left w:val="none" w:sz="0" w:space="0" w:color="auto"/>
            <w:bottom w:val="none" w:sz="0" w:space="0" w:color="auto"/>
            <w:right w:val="none" w:sz="0" w:space="0" w:color="auto"/>
          </w:divBdr>
        </w:div>
        <w:div w:id="1455634440">
          <w:marLeft w:val="640"/>
          <w:marRight w:val="0"/>
          <w:marTop w:val="0"/>
          <w:marBottom w:val="0"/>
          <w:divBdr>
            <w:top w:val="none" w:sz="0" w:space="0" w:color="auto"/>
            <w:left w:val="none" w:sz="0" w:space="0" w:color="auto"/>
            <w:bottom w:val="none" w:sz="0" w:space="0" w:color="auto"/>
            <w:right w:val="none" w:sz="0" w:space="0" w:color="auto"/>
          </w:divBdr>
        </w:div>
        <w:div w:id="711922742">
          <w:marLeft w:val="640"/>
          <w:marRight w:val="0"/>
          <w:marTop w:val="0"/>
          <w:marBottom w:val="0"/>
          <w:divBdr>
            <w:top w:val="none" w:sz="0" w:space="0" w:color="auto"/>
            <w:left w:val="none" w:sz="0" w:space="0" w:color="auto"/>
            <w:bottom w:val="none" w:sz="0" w:space="0" w:color="auto"/>
            <w:right w:val="none" w:sz="0" w:space="0" w:color="auto"/>
          </w:divBdr>
        </w:div>
        <w:div w:id="2029331851">
          <w:marLeft w:val="640"/>
          <w:marRight w:val="0"/>
          <w:marTop w:val="0"/>
          <w:marBottom w:val="0"/>
          <w:divBdr>
            <w:top w:val="none" w:sz="0" w:space="0" w:color="auto"/>
            <w:left w:val="none" w:sz="0" w:space="0" w:color="auto"/>
            <w:bottom w:val="none" w:sz="0" w:space="0" w:color="auto"/>
            <w:right w:val="none" w:sz="0" w:space="0" w:color="auto"/>
          </w:divBdr>
        </w:div>
        <w:div w:id="1380475373">
          <w:marLeft w:val="640"/>
          <w:marRight w:val="0"/>
          <w:marTop w:val="0"/>
          <w:marBottom w:val="0"/>
          <w:divBdr>
            <w:top w:val="none" w:sz="0" w:space="0" w:color="auto"/>
            <w:left w:val="none" w:sz="0" w:space="0" w:color="auto"/>
            <w:bottom w:val="none" w:sz="0" w:space="0" w:color="auto"/>
            <w:right w:val="none" w:sz="0" w:space="0" w:color="auto"/>
          </w:divBdr>
        </w:div>
        <w:div w:id="1813592694">
          <w:marLeft w:val="640"/>
          <w:marRight w:val="0"/>
          <w:marTop w:val="0"/>
          <w:marBottom w:val="0"/>
          <w:divBdr>
            <w:top w:val="none" w:sz="0" w:space="0" w:color="auto"/>
            <w:left w:val="none" w:sz="0" w:space="0" w:color="auto"/>
            <w:bottom w:val="none" w:sz="0" w:space="0" w:color="auto"/>
            <w:right w:val="none" w:sz="0" w:space="0" w:color="auto"/>
          </w:divBdr>
        </w:div>
        <w:div w:id="1696230828">
          <w:marLeft w:val="640"/>
          <w:marRight w:val="0"/>
          <w:marTop w:val="0"/>
          <w:marBottom w:val="0"/>
          <w:divBdr>
            <w:top w:val="none" w:sz="0" w:space="0" w:color="auto"/>
            <w:left w:val="none" w:sz="0" w:space="0" w:color="auto"/>
            <w:bottom w:val="none" w:sz="0" w:space="0" w:color="auto"/>
            <w:right w:val="none" w:sz="0" w:space="0" w:color="auto"/>
          </w:divBdr>
        </w:div>
        <w:div w:id="2114007687">
          <w:marLeft w:val="640"/>
          <w:marRight w:val="0"/>
          <w:marTop w:val="0"/>
          <w:marBottom w:val="0"/>
          <w:divBdr>
            <w:top w:val="none" w:sz="0" w:space="0" w:color="auto"/>
            <w:left w:val="none" w:sz="0" w:space="0" w:color="auto"/>
            <w:bottom w:val="none" w:sz="0" w:space="0" w:color="auto"/>
            <w:right w:val="none" w:sz="0" w:space="0" w:color="auto"/>
          </w:divBdr>
        </w:div>
        <w:div w:id="1981421600">
          <w:marLeft w:val="640"/>
          <w:marRight w:val="0"/>
          <w:marTop w:val="0"/>
          <w:marBottom w:val="0"/>
          <w:divBdr>
            <w:top w:val="none" w:sz="0" w:space="0" w:color="auto"/>
            <w:left w:val="none" w:sz="0" w:space="0" w:color="auto"/>
            <w:bottom w:val="none" w:sz="0" w:space="0" w:color="auto"/>
            <w:right w:val="none" w:sz="0" w:space="0" w:color="auto"/>
          </w:divBdr>
        </w:div>
        <w:div w:id="428504469">
          <w:marLeft w:val="640"/>
          <w:marRight w:val="0"/>
          <w:marTop w:val="0"/>
          <w:marBottom w:val="0"/>
          <w:divBdr>
            <w:top w:val="none" w:sz="0" w:space="0" w:color="auto"/>
            <w:left w:val="none" w:sz="0" w:space="0" w:color="auto"/>
            <w:bottom w:val="none" w:sz="0" w:space="0" w:color="auto"/>
            <w:right w:val="none" w:sz="0" w:space="0" w:color="auto"/>
          </w:divBdr>
        </w:div>
        <w:div w:id="213352447">
          <w:marLeft w:val="640"/>
          <w:marRight w:val="0"/>
          <w:marTop w:val="0"/>
          <w:marBottom w:val="0"/>
          <w:divBdr>
            <w:top w:val="none" w:sz="0" w:space="0" w:color="auto"/>
            <w:left w:val="none" w:sz="0" w:space="0" w:color="auto"/>
            <w:bottom w:val="none" w:sz="0" w:space="0" w:color="auto"/>
            <w:right w:val="none" w:sz="0" w:space="0" w:color="auto"/>
          </w:divBdr>
        </w:div>
        <w:div w:id="2077780538">
          <w:marLeft w:val="640"/>
          <w:marRight w:val="0"/>
          <w:marTop w:val="0"/>
          <w:marBottom w:val="0"/>
          <w:divBdr>
            <w:top w:val="none" w:sz="0" w:space="0" w:color="auto"/>
            <w:left w:val="none" w:sz="0" w:space="0" w:color="auto"/>
            <w:bottom w:val="none" w:sz="0" w:space="0" w:color="auto"/>
            <w:right w:val="none" w:sz="0" w:space="0" w:color="auto"/>
          </w:divBdr>
        </w:div>
        <w:div w:id="1315913419">
          <w:marLeft w:val="640"/>
          <w:marRight w:val="0"/>
          <w:marTop w:val="0"/>
          <w:marBottom w:val="0"/>
          <w:divBdr>
            <w:top w:val="none" w:sz="0" w:space="0" w:color="auto"/>
            <w:left w:val="none" w:sz="0" w:space="0" w:color="auto"/>
            <w:bottom w:val="none" w:sz="0" w:space="0" w:color="auto"/>
            <w:right w:val="none" w:sz="0" w:space="0" w:color="auto"/>
          </w:divBdr>
        </w:div>
        <w:div w:id="2091732583">
          <w:marLeft w:val="640"/>
          <w:marRight w:val="0"/>
          <w:marTop w:val="0"/>
          <w:marBottom w:val="0"/>
          <w:divBdr>
            <w:top w:val="none" w:sz="0" w:space="0" w:color="auto"/>
            <w:left w:val="none" w:sz="0" w:space="0" w:color="auto"/>
            <w:bottom w:val="none" w:sz="0" w:space="0" w:color="auto"/>
            <w:right w:val="none" w:sz="0" w:space="0" w:color="auto"/>
          </w:divBdr>
        </w:div>
        <w:div w:id="1562710587">
          <w:marLeft w:val="640"/>
          <w:marRight w:val="0"/>
          <w:marTop w:val="0"/>
          <w:marBottom w:val="0"/>
          <w:divBdr>
            <w:top w:val="none" w:sz="0" w:space="0" w:color="auto"/>
            <w:left w:val="none" w:sz="0" w:space="0" w:color="auto"/>
            <w:bottom w:val="none" w:sz="0" w:space="0" w:color="auto"/>
            <w:right w:val="none" w:sz="0" w:space="0" w:color="auto"/>
          </w:divBdr>
        </w:div>
        <w:div w:id="1684285097">
          <w:marLeft w:val="640"/>
          <w:marRight w:val="0"/>
          <w:marTop w:val="0"/>
          <w:marBottom w:val="0"/>
          <w:divBdr>
            <w:top w:val="none" w:sz="0" w:space="0" w:color="auto"/>
            <w:left w:val="none" w:sz="0" w:space="0" w:color="auto"/>
            <w:bottom w:val="none" w:sz="0" w:space="0" w:color="auto"/>
            <w:right w:val="none" w:sz="0" w:space="0" w:color="auto"/>
          </w:divBdr>
        </w:div>
        <w:div w:id="1100905102">
          <w:marLeft w:val="640"/>
          <w:marRight w:val="0"/>
          <w:marTop w:val="0"/>
          <w:marBottom w:val="0"/>
          <w:divBdr>
            <w:top w:val="none" w:sz="0" w:space="0" w:color="auto"/>
            <w:left w:val="none" w:sz="0" w:space="0" w:color="auto"/>
            <w:bottom w:val="none" w:sz="0" w:space="0" w:color="auto"/>
            <w:right w:val="none" w:sz="0" w:space="0" w:color="auto"/>
          </w:divBdr>
        </w:div>
        <w:div w:id="1169754218">
          <w:marLeft w:val="640"/>
          <w:marRight w:val="0"/>
          <w:marTop w:val="0"/>
          <w:marBottom w:val="0"/>
          <w:divBdr>
            <w:top w:val="none" w:sz="0" w:space="0" w:color="auto"/>
            <w:left w:val="none" w:sz="0" w:space="0" w:color="auto"/>
            <w:bottom w:val="none" w:sz="0" w:space="0" w:color="auto"/>
            <w:right w:val="none" w:sz="0" w:space="0" w:color="auto"/>
          </w:divBdr>
        </w:div>
        <w:div w:id="1239172130">
          <w:marLeft w:val="640"/>
          <w:marRight w:val="0"/>
          <w:marTop w:val="0"/>
          <w:marBottom w:val="0"/>
          <w:divBdr>
            <w:top w:val="none" w:sz="0" w:space="0" w:color="auto"/>
            <w:left w:val="none" w:sz="0" w:space="0" w:color="auto"/>
            <w:bottom w:val="none" w:sz="0" w:space="0" w:color="auto"/>
            <w:right w:val="none" w:sz="0" w:space="0" w:color="auto"/>
          </w:divBdr>
        </w:div>
        <w:div w:id="1434784326">
          <w:marLeft w:val="640"/>
          <w:marRight w:val="0"/>
          <w:marTop w:val="0"/>
          <w:marBottom w:val="0"/>
          <w:divBdr>
            <w:top w:val="none" w:sz="0" w:space="0" w:color="auto"/>
            <w:left w:val="none" w:sz="0" w:space="0" w:color="auto"/>
            <w:bottom w:val="none" w:sz="0" w:space="0" w:color="auto"/>
            <w:right w:val="none" w:sz="0" w:space="0" w:color="auto"/>
          </w:divBdr>
        </w:div>
        <w:div w:id="610012171">
          <w:marLeft w:val="640"/>
          <w:marRight w:val="0"/>
          <w:marTop w:val="0"/>
          <w:marBottom w:val="0"/>
          <w:divBdr>
            <w:top w:val="none" w:sz="0" w:space="0" w:color="auto"/>
            <w:left w:val="none" w:sz="0" w:space="0" w:color="auto"/>
            <w:bottom w:val="none" w:sz="0" w:space="0" w:color="auto"/>
            <w:right w:val="none" w:sz="0" w:space="0" w:color="auto"/>
          </w:divBdr>
        </w:div>
        <w:div w:id="425274978">
          <w:marLeft w:val="640"/>
          <w:marRight w:val="0"/>
          <w:marTop w:val="0"/>
          <w:marBottom w:val="0"/>
          <w:divBdr>
            <w:top w:val="none" w:sz="0" w:space="0" w:color="auto"/>
            <w:left w:val="none" w:sz="0" w:space="0" w:color="auto"/>
            <w:bottom w:val="none" w:sz="0" w:space="0" w:color="auto"/>
            <w:right w:val="none" w:sz="0" w:space="0" w:color="auto"/>
          </w:divBdr>
        </w:div>
        <w:div w:id="1808163774">
          <w:marLeft w:val="640"/>
          <w:marRight w:val="0"/>
          <w:marTop w:val="0"/>
          <w:marBottom w:val="0"/>
          <w:divBdr>
            <w:top w:val="none" w:sz="0" w:space="0" w:color="auto"/>
            <w:left w:val="none" w:sz="0" w:space="0" w:color="auto"/>
            <w:bottom w:val="none" w:sz="0" w:space="0" w:color="auto"/>
            <w:right w:val="none" w:sz="0" w:space="0" w:color="auto"/>
          </w:divBdr>
        </w:div>
        <w:div w:id="284968696">
          <w:marLeft w:val="640"/>
          <w:marRight w:val="0"/>
          <w:marTop w:val="0"/>
          <w:marBottom w:val="0"/>
          <w:divBdr>
            <w:top w:val="none" w:sz="0" w:space="0" w:color="auto"/>
            <w:left w:val="none" w:sz="0" w:space="0" w:color="auto"/>
            <w:bottom w:val="none" w:sz="0" w:space="0" w:color="auto"/>
            <w:right w:val="none" w:sz="0" w:space="0" w:color="auto"/>
          </w:divBdr>
        </w:div>
        <w:div w:id="591282618">
          <w:marLeft w:val="640"/>
          <w:marRight w:val="0"/>
          <w:marTop w:val="0"/>
          <w:marBottom w:val="0"/>
          <w:divBdr>
            <w:top w:val="none" w:sz="0" w:space="0" w:color="auto"/>
            <w:left w:val="none" w:sz="0" w:space="0" w:color="auto"/>
            <w:bottom w:val="none" w:sz="0" w:space="0" w:color="auto"/>
            <w:right w:val="none" w:sz="0" w:space="0" w:color="auto"/>
          </w:divBdr>
        </w:div>
        <w:div w:id="214977082">
          <w:marLeft w:val="640"/>
          <w:marRight w:val="0"/>
          <w:marTop w:val="0"/>
          <w:marBottom w:val="0"/>
          <w:divBdr>
            <w:top w:val="none" w:sz="0" w:space="0" w:color="auto"/>
            <w:left w:val="none" w:sz="0" w:space="0" w:color="auto"/>
            <w:bottom w:val="none" w:sz="0" w:space="0" w:color="auto"/>
            <w:right w:val="none" w:sz="0" w:space="0" w:color="auto"/>
          </w:divBdr>
        </w:div>
        <w:div w:id="554776490">
          <w:marLeft w:val="640"/>
          <w:marRight w:val="0"/>
          <w:marTop w:val="0"/>
          <w:marBottom w:val="0"/>
          <w:divBdr>
            <w:top w:val="none" w:sz="0" w:space="0" w:color="auto"/>
            <w:left w:val="none" w:sz="0" w:space="0" w:color="auto"/>
            <w:bottom w:val="none" w:sz="0" w:space="0" w:color="auto"/>
            <w:right w:val="none" w:sz="0" w:space="0" w:color="auto"/>
          </w:divBdr>
        </w:div>
        <w:div w:id="113795578">
          <w:marLeft w:val="640"/>
          <w:marRight w:val="0"/>
          <w:marTop w:val="0"/>
          <w:marBottom w:val="0"/>
          <w:divBdr>
            <w:top w:val="none" w:sz="0" w:space="0" w:color="auto"/>
            <w:left w:val="none" w:sz="0" w:space="0" w:color="auto"/>
            <w:bottom w:val="none" w:sz="0" w:space="0" w:color="auto"/>
            <w:right w:val="none" w:sz="0" w:space="0" w:color="auto"/>
          </w:divBdr>
        </w:div>
        <w:div w:id="1603880608">
          <w:marLeft w:val="640"/>
          <w:marRight w:val="0"/>
          <w:marTop w:val="0"/>
          <w:marBottom w:val="0"/>
          <w:divBdr>
            <w:top w:val="none" w:sz="0" w:space="0" w:color="auto"/>
            <w:left w:val="none" w:sz="0" w:space="0" w:color="auto"/>
            <w:bottom w:val="none" w:sz="0" w:space="0" w:color="auto"/>
            <w:right w:val="none" w:sz="0" w:space="0" w:color="auto"/>
          </w:divBdr>
        </w:div>
        <w:div w:id="372967781">
          <w:marLeft w:val="640"/>
          <w:marRight w:val="0"/>
          <w:marTop w:val="0"/>
          <w:marBottom w:val="0"/>
          <w:divBdr>
            <w:top w:val="none" w:sz="0" w:space="0" w:color="auto"/>
            <w:left w:val="none" w:sz="0" w:space="0" w:color="auto"/>
            <w:bottom w:val="none" w:sz="0" w:space="0" w:color="auto"/>
            <w:right w:val="none" w:sz="0" w:space="0" w:color="auto"/>
          </w:divBdr>
        </w:div>
        <w:div w:id="1605917869">
          <w:marLeft w:val="640"/>
          <w:marRight w:val="0"/>
          <w:marTop w:val="0"/>
          <w:marBottom w:val="0"/>
          <w:divBdr>
            <w:top w:val="none" w:sz="0" w:space="0" w:color="auto"/>
            <w:left w:val="none" w:sz="0" w:space="0" w:color="auto"/>
            <w:bottom w:val="none" w:sz="0" w:space="0" w:color="auto"/>
            <w:right w:val="none" w:sz="0" w:space="0" w:color="auto"/>
          </w:divBdr>
        </w:div>
        <w:div w:id="226233063">
          <w:marLeft w:val="640"/>
          <w:marRight w:val="0"/>
          <w:marTop w:val="0"/>
          <w:marBottom w:val="0"/>
          <w:divBdr>
            <w:top w:val="none" w:sz="0" w:space="0" w:color="auto"/>
            <w:left w:val="none" w:sz="0" w:space="0" w:color="auto"/>
            <w:bottom w:val="none" w:sz="0" w:space="0" w:color="auto"/>
            <w:right w:val="none" w:sz="0" w:space="0" w:color="auto"/>
          </w:divBdr>
        </w:div>
        <w:div w:id="1090275957">
          <w:marLeft w:val="640"/>
          <w:marRight w:val="0"/>
          <w:marTop w:val="0"/>
          <w:marBottom w:val="0"/>
          <w:divBdr>
            <w:top w:val="none" w:sz="0" w:space="0" w:color="auto"/>
            <w:left w:val="none" w:sz="0" w:space="0" w:color="auto"/>
            <w:bottom w:val="none" w:sz="0" w:space="0" w:color="auto"/>
            <w:right w:val="none" w:sz="0" w:space="0" w:color="auto"/>
          </w:divBdr>
        </w:div>
        <w:div w:id="228615957">
          <w:marLeft w:val="640"/>
          <w:marRight w:val="0"/>
          <w:marTop w:val="0"/>
          <w:marBottom w:val="0"/>
          <w:divBdr>
            <w:top w:val="none" w:sz="0" w:space="0" w:color="auto"/>
            <w:left w:val="none" w:sz="0" w:space="0" w:color="auto"/>
            <w:bottom w:val="none" w:sz="0" w:space="0" w:color="auto"/>
            <w:right w:val="none" w:sz="0" w:space="0" w:color="auto"/>
          </w:divBdr>
        </w:div>
        <w:div w:id="1109859928">
          <w:marLeft w:val="640"/>
          <w:marRight w:val="0"/>
          <w:marTop w:val="0"/>
          <w:marBottom w:val="0"/>
          <w:divBdr>
            <w:top w:val="none" w:sz="0" w:space="0" w:color="auto"/>
            <w:left w:val="none" w:sz="0" w:space="0" w:color="auto"/>
            <w:bottom w:val="none" w:sz="0" w:space="0" w:color="auto"/>
            <w:right w:val="none" w:sz="0" w:space="0" w:color="auto"/>
          </w:divBdr>
        </w:div>
        <w:div w:id="501702145">
          <w:marLeft w:val="640"/>
          <w:marRight w:val="0"/>
          <w:marTop w:val="0"/>
          <w:marBottom w:val="0"/>
          <w:divBdr>
            <w:top w:val="none" w:sz="0" w:space="0" w:color="auto"/>
            <w:left w:val="none" w:sz="0" w:space="0" w:color="auto"/>
            <w:bottom w:val="none" w:sz="0" w:space="0" w:color="auto"/>
            <w:right w:val="none" w:sz="0" w:space="0" w:color="auto"/>
          </w:divBdr>
        </w:div>
        <w:div w:id="1652949726">
          <w:marLeft w:val="640"/>
          <w:marRight w:val="0"/>
          <w:marTop w:val="0"/>
          <w:marBottom w:val="0"/>
          <w:divBdr>
            <w:top w:val="none" w:sz="0" w:space="0" w:color="auto"/>
            <w:left w:val="none" w:sz="0" w:space="0" w:color="auto"/>
            <w:bottom w:val="none" w:sz="0" w:space="0" w:color="auto"/>
            <w:right w:val="none" w:sz="0" w:space="0" w:color="auto"/>
          </w:divBdr>
        </w:div>
        <w:div w:id="2088457664">
          <w:marLeft w:val="640"/>
          <w:marRight w:val="0"/>
          <w:marTop w:val="0"/>
          <w:marBottom w:val="0"/>
          <w:divBdr>
            <w:top w:val="none" w:sz="0" w:space="0" w:color="auto"/>
            <w:left w:val="none" w:sz="0" w:space="0" w:color="auto"/>
            <w:bottom w:val="none" w:sz="0" w:space="0" w:color="auto"/>
            <w:right w:val="none" w:sz="0" w:space="0" w:color="auto"/>
          </w:divBdr>
        </w:div>
        <w:div w:id="1218248751">
          <w:marLeft w:val="640"/>
          <w:marRight w:val="0"/>
          <w:marTop w:val="0"/>
          <w:marBottom w:val="0"/>
          <w:divBdr>
            <w:top w:val="none" w:sz="0" w:space="0" w:color="auto"/>
            <w:left w:val="none" w:sz="0" w:space="0" w:color="auto"/>
            <w:bottom w:val="none" w:sz="0" w:space="0" w:color="auto"/>
            <w:right w:val="none" w:sz="0" w:space="0" w:color="auto"/>
          </w:divBdr>
        </w:div>
        <w:div w:id="184753262">
          <w:marLeft w:val="640"/>
          <w:marRight w:val="0"/>
          <w:marTop w:val="0"/>
          <w:marBottom w:val="0"/>
          <w:divBdr>
            <w:top w:val="none" w:sz="0" w:space="0" w:color="auto"/>
            <w:left w:val="none" w:sz="0" w:space="0" w:color="auto"/>
            <w:bottom w:val="none" w:sz="0" w:space="0" w:color="auto"/>
            <w:right w:val="none" w:sz="0" w:space="0" w:color="auto"/>
          </w:divBdr>
        </w:div>
        <w:div w:id="1161888385">
          <w:marLeft w:val="640"/>
          <w:marRight w:val="0"/>
          <w:marTop w:val="0"/>
          <w:marBottom w:val="0"/>
          <w:divBdr>
            <w:top w:val="none" w:sz="0" w:space="0" w:color="auto"/>
            <w:left w:val="none" w:sz="0" w:space="0" w:color="auto"/>
            <w:bottom w:val="none" w:sz="0" w:space="0" w:color="auto"/>
            <w:right w:val="none" w:sz="0" w:space="0" w:color="auto"/>
          </w:divBdr>
        </w:div>
        <w:div w:id="165636179">
          <w:marLeft w:val="640"/>
          <w:marRight w:val="0"/>
          <w:marTop w:val="0"/>
          <w:marBottom w:val="0"/>
          <w:divBdr>
            <w:top w:val="none" w:sz="0" w:space="0" w:color="auto"/>
            <w:left w:val="none" w:sz="0" w:space="0" w:color="auto"/>
            <w:bottom w:val="none" w:sz="0" w:space="0" w:color="auto"/>
            <w:right w:val="none" w:sz="0" w:space="0" w:color="auto"/>
          </w:divBdr>
        </w:div>
      </w:divsChild>
    </w:div>
    <w:div w:id="1887451470">
      <w:bodyDiv w:val="1"/>
      <w:marLeft w:val="0"/>
      <w:marRight w:val="0"/>
      <w:marTop w:val="0"/>
      <w:marBottom w:val="0"/>
      <w:divBdr>
        <w:top w:val="none" w:sz="0" w:space="0" w:color="auto"/>
        <w:left w:val="none" w:sz="0" w:space="0" w:color="auto"/>
        <w:bottom w:val="none" w:sz="0" w:space="0" w:color="auto"/>
        <w:right w:val="none" w:sz="0" w:space="0" w:color="auto"/>
      </w:divBdr>
    </w:div>
    <w:div w:id="1889993692">
      <w:bodyDiv w:val="1"/>
      <w:marLeft w:val="0"/>
      <w:marRight w:val="0"/>
      <w:marTop w:val="0"/>
      <w:marBottom w:val="0"/>
      <w:divBdr>
        <w:top w:val="none" w:sz="0" w:space="0" w:color="auto"/>
        <w:left w:val="none" w:sz="0" w:space="0" w:color="auto"/>
        <w:bottom w:val="none" w:sz="0" w:space="0" w:color="auto"/>
        <w:right w:val="none" w:sz="0" w:space="0" w:color="auto"/>
      </w:divBdr>
      <w:divsChild>
        <w:div w:id="1240288092">
          <w:marLeft w:val="480"/>
          <w:marRight w:val="0"/>
          <w:marTop w:val="0"/>
          <w:marBottom w:val="0"/>
          <w:divBdr>
            <w:top w:val="none" w:sz="0" w:space="0" w:color="auto"/>
            <w:left w:val="none" w:sz="0" w:space="0" w:color="auto"/>
            <w:bottom w:val="none" w:sz="0" w:space="0" w:color="auto"/>
            <w:right w:val="none" w:sz="0" w:space="0" w:color="auto"/>
          </w:divBdr>
        </w:div>
        <w:div w:id="341978854">
          <w:marLeft w:val="480"/>
          <w:marRight w:val="0"/>
          <w:marTop w:val="0"/>
          <w:marBottom w:val="0"/>
          <w:divBdr>
            <w:top w:val="none" w:sz="0" w:space="0" w:color="auto"/>
            <w:left w:val="none" w:sz="0" w:space="0" w:color="auto"/>
            <w:bottom w:val="none" w:sz="0" w:space="0" w:color="auto"/>
            <w:right w:val="none" w:sz="0" w:space="0" w:color="auto"/>
          </w:divBdr>
        </w:div>
        <w:div w:id="1174304358">
          <w:marLeft w:val="480"/>
          <w:marRight w:val="0"/>
          <w:marTop w:val="0"/>
          <w:marBottom w:val="0"/>
          <w:divBdr>
            <w:top w:val="none" w:sz="0" w:space="0" w:color="auto"/>
            <w:left w:val="none" w:sz="0" w:space="0" w:color="auto"/>
            <w:bottom w:val="none" w:sz="0" w:space="0" w:color="auto"/>
            <w:right w:val="none" w:sz="0" w:space="0" w:color="auto"/>
          </w:divBdr>
        </w:div>
        <w:div w:id="1553619759">
          <w:marLeft w:val="480"/>
          <w:marRight w:val="0"/>
          <w:marTop w:val="0"/>
          <w:marBottom w:val="0"/>
          <w:divBdr>
            <w:top w:val="none" w:sz="0" w:space="0" w:color="auto"/>
            <w:left w:val="none" w:sz="0" w:space="0" w:color="auto"/>
            <w:bottom w:val="none" w:sz="0" w:space="0" w:color="auto"/>
            <w:right w:val="none" w:sz="0" w:space="0" w:color="auto"/>
          </w:divBdr>
        </w:div>
        <w:div w:id="922839894">
          <w:marLeft w:val="480"/>
          <w:marRight w:val="0"/>
          <w:marTop w:val="0"/>
          <w:marBottom w:val="0"/>
          <w:divBdr>
            <w:top w:val="none" w:sz="0" w:space="0" w:color="auto"/>
            <w:left w:val="none" w:sz="0" w:space="0" w:color="auto"/>
            <w:bottom w:val="none" w:sz="0" w:space="0" w:color="auto"/>
            <w:right w:val="none" w:sz="0" w:space="0" w:color="auto"/>
          </w:divBdr>
        </w:div>
        <w:div w:id="1676498373">
          <w:marLeft w:val="480"/>
          <w:marRight w:val="0"/>
          <w:marTop w:val="0"/>
          <w:marBottom w:val="0"/>
          <w:divBdr>
            <w:top w:val="none" w:sz="0" w:space="0" w:color="auto"/>
            <w:left w:val="none" w:sz="0" w:space="0" w:color="auto"/>
            <w:bottom w:val="none" w:sz="0" w:space="0" w:color="auto"/>
            <w:right w:val="none" w:sz="0" w:space="0" w:color="auto"/>
          </w:divBdr>
        </w:div>
        <w:div w:id="436411425">
          <w:marLeft w:val="480"/>
          <w:marRight w:val="0"/>
          <w:marTop w:val="0"/>
          <w:marBottom w:val="0"/>
          <w:divBdr>
            <w:top w:val="none" w:sz="0" w:space="0" w:color="auto"/>
            <w:left w:val="none" w:sz="0" w:space="0" w:color="auto"/>
            <w:bottom w:val="none" w:sz="0" w:space="0" w:color="auto"/>
            <w:right w:val="none" w:sz="0" w:space="0" w:color="auto"/>
          </w:divBdr>
        </w:div>
        <w:div w:id="723912681">
          <w:marLeft w:val="480"/>
          <w:marRight w:val="0"/>
          <w:marTop w:val="0"/>
          <w:marBottom w:val="0"/>
          <w:divBdr>
            <w:top w:val="none" w:sz="0" w:space="0" w:color="auto"/>
            <w:left w:val="none" w:sz="0" w:space="0" w:color="auto"/>
            <w:bottom w:val="none" w:sz="0" w:space="0" w:color="auto"/>
            <w:right w:val="none" w:sz="0" w:space="0" w:color="auto"/>
          </w:divBdr>
        </w:div>
        <w:div w:id="193232557">
          <w:marLeft w:val="480"/>
          <w:marRight w:val="0"/>
          <w:marTop w:val="0"/>
          <w:marBottom w:val="0"/>
          <w:divBdr>
            <w:top w:val="none" w:sz="0" w:space="0" w:color="auto"/>
            <w:left w:val="none" w:sz="0" w:space="0" w:color="auto"/>
            <w:bottom w:val="none" w:sz="0" w:space="0" w:color="auto"/>
            <w:right w:val="none" w:sz="0" w:space="0" w:color="auto"/>
          </w:divBdr>
        </w:div>
        <w:div w:id="1704361920">
          <w:marLeft w:val="480"/>
          <w:marRight w:val="0"/>
          <w:marTop w:val="0"/>
          <w:marBottom w:val="0"/>
          <w:divBdr>
            <w:top w:val="none" w:sz="0" w:space="0" w:color="auto"/>
            <w:left w:val="none" w:sz="0" w:space="0" w:color="auto"/>
            <w:bottom w:val="none" w:sz="0" w:space="0" w:color="auto"/>
            <w:right w:val="none" w:sz="0" w:space="0" w:color="auto"/>
          </w:divBdr>
        </w:div>
        <w:div w:id="693388667">
          <w:marLeft w:val="480"/>
          <w:marRight w:val="0"/>
          <w:marTop w:val="0"/>
          <w:marBottom w:val="0"/>
          <w:divBdr>
            <w:top w:val="none" w:sz="0" w:space="0" w:color="auto"/>
            <w:left w:val="none" w:sz="0" w:space="0" w:color="auto"/>
            <w:bottom w:val="none" w:sz="0" w:space="0" w:color="auto"/>
            <w:right w:val="none" w:sz="0" w:space="0" w:color="auto"/>
          </w:divBdr>
        </w:div>
        <w:div w:id="442574489">
          <w:marLeft w:val="480"/>
          <w:marRight w:val="0"/>
          <w:marTop w:val="0"/>
          <w:marBottom w:val="0"/>
          <w:divBdr>
            <w:top w:val="none" w:sz="0" w:space="0" w:color="auto"/>
            <w:left w:val="none" w:sz="0" w:space="0" w:color="auto"/>
            <w:bottom w:val="none" w:sz="0" w:space="0" w:color="auto"/>
            <w:right w:val="none" w:sz="0" w:space="0" w:color="auto"/>
          </w:divBdr>
        </w:div>
        <w:div w:id="1176534506">
          <w:marLeft w:val="480"/>
          <w:marRight w:val="0"/>
          <w:marTop w:val="0"/>
          <w:marBottom w:val="0"/>
          <w:divBdr>
            <w:top w:val="none" w:sz="0" w:space="0" w:color="auto"/>
            <w:left w:val="none" w:sz="0" w:space="0" w:color="auto"/>
            <w:bottom w:val="none" w:sz="0" w:space="0" w:color="auto"/>
            <w:right w:val="none" w:sz="0" w:space="0" w:color="auto"/>
          </w:divBdr>
        </w:div>
        <w:div w:id="474758170">
          <w:marLeft w:val="480"/>
          <w:marRight w:val="0"/>
          <w:marTop w:val="0"/>
          <w:marBottom w:val="0"/>
          <w:divBdr>
            <w:top w:val="none" w:sz="0" w:space="0" w:color="auto"/>
            <w:left w:val="none" w:sz="0" w:space="0" w:color="auto"/>
            <w:bottom w:val="none" w:sz="0" w:space="0" w:color="auto"/>
            <w:right w:val="none" w:sz="0" w:space="0" w:color="auto"/>
          </w:divBdr>
        </w:div>
        <w:div w:id="1080323571">
          <w:marLeft w:val="480"/>
          <w:marRight w:val="0"/>
          <w:marTop w:val="0"/>
          <w:marBottom w:val="0"/>
          <w:divBdr>
            <w:top w:val="none" w:sz="0" w:space="0" w:color="auto"/>
            <w:left w:val="none" w:sz="0" w:space="0" w:color="auto"/>
            <w:bottom w:val="none" w:sz="0" w:space="0" w:color="auto"/>
            <w:right w:val="none" w:sz="0" w:space="0" w:color="auto"/>
          </w:divBdr>
        </w:div>
        <w:div w:id="561521608">
          <w:marLeft w:val="480"/>
          <w:marRight w:val="0"/>
          <w:marTop w:val="0"/>
          <w:marBottom w:val="0"/>
          <w:divBdr>
            <w:top w:val="none" w:sz="0" w:space="0" w:color="auto"/>
            <w:left w:val="none" w:sz="0" w:space="0" w:color="auto"/>
            <w:bottom w:val="none" w:sz="0" w:space="0" w:color="auto"/>
            <w:right w:val="none" w:sz="0" w:space="0" w:color="auto"/>
          </w:divBdr>
        </w:div>
        <w:div w:id="971249896">
          <w:marLeft w:val="480"/>
          <w:marRight w:val="0"/>
          <w:marTop w:val="0"/>
          <w:marBottom w:val="0"/>
          <w:divBdr>
            <w:top w:val="none" w:sz="0" w:space="0" w:color="auto"/>
            <w:left w:val="none" w:sz="0" w:space="0" w:color="auto"/>
            <w:bottom w:val="none" w:sz="0" w:space="0" w:color="auto"/>
            <w:right w:val="none" w:sz="0" w:space="0" w:color="auto"/>
          </w:divBdr>
        </w:div>
        <w:div w:id="260647047">
          <w:marLeft w:val="480"/>
          <w:marRight w:val="0"/>
          <w:marTop w:val="0"/>
          <w:marBottom w:val="0"/>
          <w:divBdr>
            <w:top w:val="none" w:sz="0" w:space="0" w:color="auto"/>
            <w:left w:val="none" w:sz="0" w:space="0" w:color="auto"/>
            <w:bottom w:val="none" w:sz="0" w:space="0" w:color="auto"/>
            <w:right w:val="none" w:sz="0" w:space="0" w:color="auto"/>
          </w:divBdr>
        </w:div>
        <w:div w:id="1406685622">
          <w:marLeft w:val="480"/>
          <w:marRight w:val="0"/>
          <w:marTop w:val="0"/>
          <w:marBottom w:val="0"/>
          <w:divBdr>
            <w:top w:val="none" w:sz="0" w:space="0" w:color="auto"/>
            <w:left w:val="none" w:sz="0" w:space="0" w:color="auto"/>
            <w:bottom w:val="none" w:sz="0" w:space="0" w:color="auto"/>
            <w:right w:val="none" w:sz="0" w:space="0" w:color="auto"/>
          </w:divBdr>
        </w:div>
        <w:div w:id="1334837921">
          <w:marLeft w:val="480"/>
          <w:marRight w:val="0"/>
          <w:marTop w:val="0"/>
          <w:marBottom w:val="0"/>
          <w:divBdr>
            <w:top w:val="none" w:sz="0" w:space="0" w:color="auto"/>
            <w:left w:val="none" w:sz="0" w:space="0" w:color="auto"/>
            <w:bottom w:val="none" w:sz="0" w:space="0" w:color="auto"/>
            <w:right w:val="none" w:sz="0" w:space="0" w:color="auto"/>
          </w:divBdr>
        </w:div>
        <w:div w:id="1557398971">
          <w:marLeft w:val="480"/>
          <w:marRight w:val="0"/>
          <w:marTop w:val="0"/>
          <w:marBottom w:val="0"/>
          <w:divBdr>
            <w:top w:val="none" w:sz="0" w:space="0" w:color="auto"/>
            <w:left w:val="none" w:sz="0" w:space="0" w:color="auto"/>
            <w:bottom w:val="none" w:sz="0" w:space="0" w:color="auto"/>
            <w:right w:val="none" w:sz="0" w:space="0" w:color="auto"/>
          </w:divBdr>
        </w:div>
        <w:div w:id="1777093315">
          <w:marLeft w:val="480"/>
          <w:marRight w:val="0"/>
          <w:marTop w:val="0"/>
          <w:marBottom w:val="0"/>
          <w:divBdr>
            <w:top w:val="none" w:sz="0" w:space="0" w:color="auto"/>
            <w:left w:val="none" w:sz="0" w:space="0" w:color="auto"/>
            <w:bottom w:val="none" w:sz="0" w:space="0" w:color="auto"/>
            <w:right w:val="none" w:sz="0" w:space="0" w:color="auto"/>
          </w:divBdr>
        </w:div>
        <w:div w:id="1253970056">
          <w:marLeft w:val="480"/>
          <w:marRight w:val="0"/>
          <w:marTop w:val="0"/>
          <w:marBottom w:val="0"/>
          <w:divBdr>
            <w:top w:val="none" w:sz="0" w:space="0" w:color="auto"/>
            <w:left w:val="none" w:sz="0" w:space="0" w:color="auto"/>
            <w:bottom w:val="none" w:sz="0" w:space="0" w:color="auto"/>
            <w:right w:val="none" w:sz="0" w:space="0" w:color="auto"/>
          </w:divBdr>
        </w:div>
        <w:div w:id="838421553">
          <w:marLeft w:val="480"/>
          <w:marRight w:val="0"/>
          <w:marTop w:val="0"/>
          <w:marBottom w:val="0"/>
          <w:divBdr>
            <w:top w:val="none" w:sz="0" w:space="0" w:color="auto"/>
            <w:left w:val="none" w:sz="0" w:space="0" w:color="auto"/>
            <w:bottom w:val="none" w:sz="0" w:space="0" w:color="auto"/>
            <w:right w:val="none" w:sz="0" w:space="0" w:color="auto"/>
          </w:divBdr>
        </w:div>
        <w:div w:id="233399465">
          <w:marLeft w:val="480"/>
          <w:marRight w:val="0"/>
          <w:marTop w:val="0"/>
          <w:marBottom w:val="0"/>
          <w:divBdr>
            <w:top w:val="none" w:sz="0" w:space="0" w:color="auto"/>
            <w:left w:val="none" w:sz="0" w:space="0" w:color="auto"/>
            <w:bottom w:val="none" w:sz="0" w:space="0" w:color="auto"/>
            <w:right w:val="none" w:sz="0" w:space="0" w:color="auto"/>
          </w:divBdr>
        </w:div>
        <w:div w:id="1513490914">
          <w:marLeft w:val="480"/>
          <w:marRight w:val="0"/>
          <w:marTop w:val="0"/>
          <w:marBottom w:val="0"/>
          <w:divBdr>
            <w:top w:val="none" w:sz="0" w:space="0" w:color="auto"/>
            <w:left w:val="none" w:sz="0" w:space="0" w:color="auto"/>
            <w:bottom w:val="none" w:sz="0" w:space="0" w:color="auto"/>
            <w:right w:val="none" w:sz="0" w:space="0" w:color="auto"/>
          </w:divBdr>
        </w:div>
        <w:div w:id="710037501">
          <w:marLeft w:val="480"/>
          <w:marRight w:val="0"/>
          <w:marTop w:val="0"/>
          <w:marBottom w:val="0"/>
          <w:divBdr>
            <w:top w:val="none" w:sz="0" w:space="0" w:color="auto"/>
            <w:left w:val="none" w:sz="0" w:space="0" w:color="auto"/>
            <w:bottom w:val="none" w:sz="0" w:space="0" w:color="auto"/>
            <w:right w:val="none" w:sz="0" w:space="0" w:color="auto"/>
          </w:divBdr>
        </w:div>
        <w:div w:id="867913731">
          <w:marLeft w:val="480"/>
          <w:marRight w:val="0"/>
          <w:marTop w:val="0"/>
          <w:marBottom w:val="0"/>
          <w:divBdr>
            <w:top w:val="none" w:sz="0" w:space="0" w:color="auto"/>
            <w:left w:val="none" w:sz="0" w:space="0" w:color="auto"/>
            <w:bottom w:val="none" w:sz="0" w:space="0" w:color="auto"/>
            <w:right w:val="none" w:sz="0" w:space="0" w:color="auto"/>
          </w:divBdr>
        </w:div>
        <w:div w:id="547454007">
          <w:marLeft w:val="480"/>
          <w:marRight w:val="0"/>
          <w:marTop w:val="0"/>
          <w:marBottom w:val="0"/>
          <w:divBdr>
            <w:top w:val="none" w:sz="0" w:space="0" w:color="auto"/>
            <w:left w:val="none" w:sz="0" w:space="0" w:color="auto"/>
            <w:bottom w:val="none" w:sz="0" w:space="0" w:color="auto"/>
            <w:right w:val="none" w:sz="0" w:space="0" w:color="auto"/>
          </w:divBdr>
        </w:div>
        <w:div w:id="1974093630">
          <w:marLeft w:val="480"/>
          <w:marRight w:val="0"/>
          <w:marTop w:val="0"/>
          <w:marBottom w:val="0"/>
          <w:divBdr>
            <w:top w:val="none" w:sz="0" w:space="0" w:color="auto"/>
            <w:left w:val="none" w:sz="0" w:space="0" w:color="auto"/>
            <w:bottom w:val="none" w:sz="0" w:space="0" w:color="auto"/>
            <w:right w:val="none" w:sz="0" w:space="0" w:color="auto"/>
          </w:divBdr>
        </w:div>
        <w:div w:id="558173951">
          <w:marLeft w:val="480"/>
          <w:marRight w:val="0"/>
          <w:marTop w:val="0"/>
          <w:marBottom w:val="0"/>
          <w:divBdr>
            <w:top w:val="none" w:sz="0" w:space="0" w:color="auto"/>
            <w:left w:val="none" w:sz="0" w:space="0" w:color="auto"/>
            <w:bottom w:val="none" w:sz="0" w:space="0" w:color="auto"/>
            <w:right w:val="none" w:sz="0" w:space="0" w:color="auto"/>
          </w:divBdr>
        </w:div>
        <w:div w:id="1178546031">
          <w:marLeft w:val="480"/>
          <w:marRight w:val="0"/>
          <w:marTop w:val="0"/>
          <w:marBottom w:val="0"/>
          <w:divBdr>
            <w:top w:val="none" w:sz="0" w:space="0" w:color="auto"/>
            <w:left w:val="none" w:sz="0" w:space="0" w:color="auto"/>
            <w:bottom w:val="none" w:sz="0" w:space="0" w:color="auto"/>
            <w:right w:val="none" w:sz="0" w:space="0" w:color="auto"/>
          </w:divBdr>
        </w:div>
        <w:div w:id="1156612004">
          <w:marLeft w:val="480"/>
          <w:marRight w:val="0"/>
          <w:marTop w:val="0"/>
          <w:marBottom w:val="0"/>
          <w:divBdr>
            <w:top w:val="none" w:sz="0" w:space="0" w:color="auto"/>
            <w:left w:val="none" w:sz="0" w:space="0" w:color="auto"/>
            <w:bottom w:val="none" w:sz="0" w:space="0" w:color="auto"/>
            <w:right w:val="none" w:sz="0" w:space="0" w:color="auto"/>
          </w:divBdr>
        </w:div>
        <w:div w:id="1848595410">
          <w:marLeft w:val="480"/>
          <w:marRight w:val="0"/>
          <w:marTop w:val="0"/>
          <w:marBottom w:val="0"/>
          <w:divBdr>
            <w:top w:val="none" w:sz="0" w:space="0" w:color="auto"/>
            <w:left w:val="none" w:sz="0" w:space="0" w:color="auto"/>
            <w:bottom w:val="none" w:sz="0" w:space="0" w:color="auto"/>
            <w:right w:val="none" w:sz="0" w:space="0" w:color="auto"/>
          </w:divBdr>
        </w:div>
        <w:div w:id="870415563">
          <w:marLeft w:val="480"/>
          <w:marRight w:val="0"/>
          <w:marTop w:val="0"/>
          <w:marBottom w:val="0"/>
          <w:divBdr>
            <w:top w:val="none" w:sz="0" w:space="0" w:color="auto"/>
            <w:left w:val="none" w:sz="0" w:space="0" w:color="auto"/>
            <w:bottom w:val="none" w:sz="0" w:space="0" w:color="auto"/>
            <w:right w:val="none" w:sz="0" w:space="0" w:color="auto"/>
          </w:divBdr>
        </w:div>
        <w:div w:id="691371565">
          <w:marLeft w:val="480"/>
          <w:marRight w:val="0"/>
          <w:marTop w:val="0"/>
          <w:marBottom w:val="0"/>
          <w:divBdr>
            <w:top w:val="none" w:sz="0" w:space="0" w:color="auto"/>
            <w:left w:val="none" w:sz="0" w:space="0" w:color="auto"/>
            <w:bottom w:val="none" w:sz="0" w:space="0" w:color="auto"/>
            <w:right w:val="none" w:sz="0" w:space="0" w:color="auto"/>
          </w:divBdr>
        </w:div>
        <w:div w:id="847864763">
          <w:marLeft w:val="480"/>
          <w:marRight w:val="0"/>
          <w:marTop w:val="0"/>
          <w:marBottom w:val="0"/>
          <w:divBdr>
            <w:top w:val="none" w:sz="0" w:space="0" w:color="auto"/>
            <w:left w:val="none" w:sz="0" w:space="0" w:color="auto"/>
            <w:bottom w:val="none" w:sz="0" w:space="0" w:color="auto"/>
            <w:right w:val="none" w:sz="0" w:space="0" w:color="auto"/>
          </w:divBdr>
        </w:div>
        <w:div w:id="760569490">
          <w:marLeft w:val="480"/>
          <w:marRight w:val="0"/>
          <w:marTop w:val="0"/>
          <w:marBottom w:val="0"/>
          <w:divBdr>
            <w:top w:val="none" w:sz="0" w:space="0" w:color="auto"/>
            <w:left w:val="none" w:sz="0" w:space="0" w:color="auto"/>
            <w:bottom w:val="none" w:sz="0" w:space="0" w:color="auto"/>
            <w:right w:val="none" w:sz="0" w:space="0" w:color="auto"/>
          </w:divBdr>
        </w:div>
        <w:div w:id="649140881">
          <w:marLeft w:val="480"/>
          <w:marRight w:val="0"/>
          <w:marTop w:val="0"/>
          <w:marBottom w:val="0"/>
          <w:divBdr>
            <w:top w:val="none" w:sz="0" w:space="0" w:color="auto"/>
            <w:left w:val="none" w:sz="0" w:space="0" w:color="auto"/>
            <w:bottom w:val="none" w:sz="0" w:space="0" w:color="auto"/>
            <w:right w:val="none" w:sz="0" w:space="0" w:color="auto"/>
          </w:divBdr>
        </w:div>
        <w:div w:id="766465985">
          <w:marLeft w:val="480"/>
          <w:marRight w:val="0"/>
          <w:marTop w:val="0"/>
          <w:marBottom w:val="0"/>
          <w:divBdr>
            <w:top w:val="none" w:sz="0" w:space="0" w:color="auto"/>
            <w:left w:val="none" w:sz="0" w:space="0" w:color="auto"/>
            <w:bottom w:val="none" w:sz="0" w:space="0" w:color="auto"/>
            <w:right w:val="none" w:sz="0" w:space="0" w:color="auto"/>
          </w:divBdr>
        </w:div>
        <w:div w:id="929192627">
          <w:marLeft w:val="480"/>
          <w:marRight w:val="0"/>
          <w:marTop w:val="0"/>
          <w:marBottom w:val="0"/>
          <w:divBdr>
            <w:top w:val="none" w:sz="0" w:space="0" w:color="auto"/>
            <w:left w:val="none" w:sz="0" w:space="0" w:color="auto"/>
            <w:bottom w:val="none" w:sz="0" w:space="0" w:color="auto"/>
            <w:right w:val="none" w:sz="0" w:space="0" w:color="auto"/>
          </w:divBdr>
        </w:div>
        <w:div w:id="817723541">
          <w:marLeft w:val="480"/>
          <w:marRight w:val="0"/>
          <w:marTop w:val="0"/>
          <w:marBottom w:val="0"/>
          <w:divBdr>
            <w:top w:val="none" w:sz="0" w:space="0" w:color="auto"/>
            <w:left w:val="none" w:sz="0" w:space="0" w:color="auto"/>
            <w:bottom w:val="none" w:sz="0" w:space="0" w:color="auto"/>
            <w:right w:val="none" w:sz="0" w:space="0" w:color="auto"/>
          </w:divBdr>
        </w:div>
        <w:div w:id="222716772">
          <w:marLeft w:val="480"/>
          <w:marRight w:val="0"/>
          <w:marTop w:val="0"/>
          <w:marBottom w:val="0"/>
          <w:divBdr>
            <w:top w:val="none" w:sz="0" w:space="0" w:color="auto"/>
            <w:left w:val="none" w:sz="0" w:space="0" w:color="auto"/>
            <w:bottom w:val="none" w:sz="0" w:space="0" w:color="auto"/>
            <w:right w:val="none" w:sz="0" w:space="0" w:color="auto"/>
          </w:divBdr>
        </w:div>
        <w:div w:id="324478605">
          <w:marLeft w:val="480"/>
          <w:marRight w:val="0"/>
          <w:marTop w:val="0"/>
          <w:marBottom w:val="0"/>
          <w:divBdr>
            <w:top w:val="none" w:sz="0" w:space="0" w:color="auto"/>
            <w:left w:val="none" w:sz="0" w:space="0" w:color="auto"/>
            <w:bottom w:val="none" w:sz="0" w:space="0" w:color="auto"/>
            <w:right w:val="none" w:sz="0" w:space="0" w:color="auto"/>
          </w:divBdr>
        </w:div>
        <w:div w:id="181212817">
          <w:marLeft w:val="480"/>
          <w:marRight w:val="0"/>
          <w:marTop w:val="0"/>
          <w:marBottom w:val="0"/>
          <w:divBdr>
            <w:top w:val="none" w:sz="0" w:space="0" w:color="auto"/>
            <w:left w:val="none" w:sz="0" w:space="0" w:color="auto"/>
            <w:bottom w:val="none" w:sz="0" w:space="0" w:color="auto"/>
            <w:right w:val="none" w:sz="0" w:space="0" w:color="auto"/>
          </w:divBdr>
        </w:div>
        <w:div w:id="1077704540">
          <w:marLeft w:val="480"/>
          <w:marRight w:val="0"/>
          <w:marTop w:val="0"/>
          <w:marBottom w:val="0"/>
          <w:divBdr>
            <w:top w:val="none" w:sz="0" w:space="0" w:color="auto"/>
            <w:left w:val="none" w:sz="0" w:space="0" w:color="auto"/>
            <w:bottom w:val="none" w:sz="0" w:space="0" w:color="auto"/>
            <w:right w:val="none" w:sz="0" w:space="0" w:color="auto"/>
          </w:divBdr>
        </w:div>
        <w:div w:id="580605097">
          <w:marLeft w:val="480"/>
          <w:marRight w:val="0"/>
          <w:marTop w:val="0"/>
          <w:marBottom w:val="0"/>
          <w:divBdr>
            <w:top w:val="none" w:sz="0" w:space="0" w:color="auto"/>
            <w:left w:val="none" w:sz="0" w:space="0" w:color="auto"/>
            <w:bottom w:val="none" w:sz="0" w:space="0" w:color="auto"/>
            <w:right w:val="none" w:sz="0" w:space="0" w:color="auto"/>
          </w:divBdr>
        </w:div>
        <w:div w:id="133908387">
          <w:marLeft w:val="480"/>
          <w:marRight w:val="0"/>
          <w:marTop w:val="0"/>
          <w:marBottom w:val="0"/>
          <w:divBdr>
            <w:top w:val="none" w:sz="0" w:space="0" w:color="auto"/>
            <w:left w:val="none" w:sz="0" w:space="0" w:color="auto"/>
            <w:bottom w:val="none" w:sz="0" w:space="0" w:color="auto"/>
            <w:right w:val="none" w:sz="0" w:space="0" w:color="auto"/>
          </w:divBdr>
        </w:div>
        <w:div w:id="1157303107">
          <w:marLeft w:val="480"/>
          <w:marRight w:val="0"/>
          <w:marTop w:val="0"/>
          <w:marBottom w:val="0"/>
          <w:divBdr>
            <w:top w:val="none" w:sz="0" w:space="0" w:color="auto"/>
            <w:left w:val="none" w:sz="0" w:space="0" w:color="auto"/>
            <w:bottom w:val="none" w:sz="0" w:space="0" w:color="auto"/>
            <w:right w:val="none" w:sz="0" w:space="0" w:color="auto"/>
          </w:divBdr>
        </w:div>
        <w:div w:id="325323205">
          <w:marLeft w:val="480"/>
          <w:marRight w:val="0"/>
          <w:marTop w:val="0"/>
          <w:marBottom w:val="0"/>
          <w:divBdr>
            <w:top w:val="none" w:sz="0" w:space="0" w:color="auto"/>
            <w:left w:val="none" w:sz="0" w:space="0" w:color="auto"/>
            <w:bottom w:val="none" w:sz="0" w:space="0" w:color="auto"/>
            <w:right w:val="none" w:sz="0" w:space="0" w:color="auto"/>
          </w:divBdr>
        </w:div>
        <w:div w:id="1548449125">
          <w:marLeft w:val="480"/>
          <w:marRight w:val="0"/>
          <w:marTop w:val="0"/>
          <w:marBottom w:val="0"/>
          <w:divBdr>
            <w:top w:val="none" w:sz="0" w:space="0" w:color="auto"/>
            <w:left w:val="none" w:sz="0" w:space="0" w:color="auto"/>
            <w:bottom w:val="none" w:sz="0" w:space="0" w:color="auto"/>
            <w:right w:val="none" w:sz="0" w:space="0" w:color="auto"/>
          </w:divBdr>
        </w:div>
        <w:div w:id="1200436375">
          <w:marLeft w:val="480"/>
          <w:marRight w:val="0"/>
          <w:marTop w:val="0"/>
          <w:marBottom w:val="0"/>
          <w:divBdr>
            <w:top w:val="none" w:sz="0" w:space="0" w:color="auto"/>
            <w:left w:val="none" w:sz="0" w:space="0" w:color="auto"/>
            <w:bottom w:val="none" w:sz="0" w:space="0" w:color="auto"/>
            <w:right w:val="none" w:sz="0" w:space="0" w:color="auto"/>
          </w:divBdr>
        </w:div>
        <w:div w:id="586886450">
          <w:marLeft w:val="480"/>
          <w:marRight w:val="0"/>
          <w:marTop w:val="0"/>
          <w:marBottom w:val="0"/>
          <w:divBdr>
            <w:top w:val="none" w:sz="0" w:space="0" w:color="auto"/>
            <w:left w:val="none" w:sz="0" w:space="0" w:color="auto"/>
            <w:bottom w:val="none" w:sz="0" w:space="0" w:color="auto"/>
            <w:right w:val="none" w:sz="0" w:space="0" w:color="auto"/>
          </w:divBdr>
        </w:div>
        <w:div w:id="2023318525">
          <w:marLeft w:val="480"/>
          <w:marRight w:val="0"/>
          <w:marTop w:val="0"/>
          <w:marBottom w:val="0"/>
          <w:divBdr>
            <w:top w:val="none" w:sz="0" w:space="0" w:color="auto"/>
            <w:left w:val="none" w:sz="0" w:space="0" w:color="auto"/>
            <w:bottom w:val="none" w:sz="0" w:space="0" w:color="auto"/>
            <w:right w:val="none" w:sz="0" w:space="0" w:color="auto"/>
          </w:divBdr>
        </w:div>
        <w:div w:id="48774730">
          <w:marLeft w:val="480"/>
          <w:marRight w:val="0"/>
          <w:marTop w:val="0"/>
          <w:marBottom w:val="0"/>
          <w:divBdr>
            <w:top w:val="none" w:sz="0" w:space="0" w:color="auto"/>
            <w:left w:val="none" w:sz="0" w:space="0" w:color="auto"/>
            <w:bottom w:val="none" w:sz="0" w:space="0" w:color="auto"/>
            <w:right w:val="none" w:sz="0" w:space="0" w:color="auto"/>
          </w:divBdr>
        </w:div>
        <w:div w:id="700591790">
          <w:marLeft w:val="480"/>
          <w:marRight w:val="0"/>
          <w:marTop w:val="0"/>
          <w:marBottom w:val="0"/>
          <w:divBdr>
            <w:top w:val="none" w:sz="0" w:space="0" w:color="auto"/>
            <w:left w:val="none" w:sz="0" w:space="0" w:color="auto"/>
            <w:bottom w:val="none" w:sz="0" w:space="0" w:color="auto"/>
            <w:right w:val="none" w:sz="0" w:space="0" w:color="auto"/>
          </w:divBdr>
        </w:div>
      </w:divsChild>
    </w:div>
    <w:div w:id="1893807972">
      <w:bodyDiv w:val="1"/>
      <w:marLeft w:val="0"/>
      <w:marRight w:val="0"/>
      <w:marTop w:val="0"/>
      <w:marBottom w:val="0"/>
      <w:divBdr>
        <w:top w:val="none" w:sz="0" w:space="0" w:color="auto"/>
        <w:left w:val="none" w:sz="0" w:space="0" w:color="auto"/>
        <w:bottom w:val="none" w:sz="0" w:space="0" w:color="auto"/>
        <w:right w:val="none" w:sz="0" w:space="0" w:color="auto"/>
      </w:divBdr>
    </w:div>
    <w:div w:id="1894466884">
      <w:bodyDiv w:val="1"/>
      <w:marLeft w:val="0"/>
      <w:marRight w:val="0"/>
      <w:marTop w:val="0"/>
      <w:marBottom w:val="0"/>
      <w:divBdr>
        <w:top w:val="none" w:sz="0" w:space="0" w:color="auto"/>
        <w:left w:val="none" w:sz="0" w:space="0" w:color="auto"/>
        <w:bottom w:val="none" w:sz="0" w:space="0" w:color="auto"/>
        <w:right w:val="none" w:sz="0" w:space="0" w:color="auto"/>
      </w:divBdr>
      <w:divsChild>
        <w:div w:id="1474835985">
          <w:marLeft w:val="640"/>
          <w:marRight w:val="0"/>
          <w:marTop w:val="0"/>
          <w:marBottom w:val="0"/>
          <w:divBdr>
            <w:top w:val="none" w:sz="0" w:space="0" w:color="auto"/>
            <w:left w:val="none" w:sz="0" w:space="0" w:color="auto"/>
            <w:bottom w:val="none" w:sz="0" w:space="0" w:color="auto"/>
            <w:right w:val="none" w:sz="0" w:space="0" w:color="auto"/>
          </w:divBdr>
        </w:div>
        <w:div w:id="1385372450">
          <w:marLeft w:val="640"/>
          <w:marRight w:val="0"/>
          <w:marTop w:val="0"/>
          <w:marBottom w:val="0"/>
          <w:divBdr>
            <w:top w:val="none" w:sz="0" w:space="0" w:color="auto"/>
            <w:left w:val="none" w:sz="0" w:space="0" w:color="auto"/>
            <w:bottom w:val="none" w:sz="0" w:space="0" w:color="auto"/>
            <w:right w:val="none" w:sz="0" w:space="0" w:color="auto"/>
          </w:divBdr>
        </w:div>
        <w:div w:id="63919409">
          <w:marLeft w:val="640"/>
          <w:marRight w:val="0"/>
          <w:marTop w:val="0"/>
          <w:marBottom w:val="0"/>
          <w:divBdr>
            <w:top w:val="none" w:sz="0" w:space="0" w:color="auto"/>
            <w:left w:val="none" w:sz="0" w:space="0" w:color="auto"/>
            <w:bottom w:val="none" w:sz="0" w:space="0" w:color="auto"/>
            <w:right w:val="none" w:sz="0" w:space="0" w:color="auto"/>
          </w:divBdr>
        </w:div>
        <w:div w:id="1347243445">
          <w:marLeft w:val="640"/>
          <w:marRight w:val="0"/>
          <w:marTop w:val="0"/>
          <w:marBottom w:val="0"/>
          <w:divBdr>
            <w:top w:val="none" w:sz="0" w:space="0" w:color="auto"/>
            <w:left w:val="none" w:sz="0" w:space="0" w:color="auto"/>
            <w:bottom w:val="none" w:sz="0" w:space="0" w:color="auto"/>
            <w:right w:val="none" w:sz="0" w:space="0" w:color="auto"/>
          </w:divBdr>
        </w:div>
        <w:div w:id="986281631">
          <w:marLeft w:val="640"/>
          <w:marRight w:val="0"/>
          <w:marTop w:val="0"/>
          <w:marBottom w:val="0"/>
          <w:divBdr>
            <w:top w:val="none" w:sz="0" w:space="0" w:color="auto"/>
            <w:left w:val="none" w:sz="0" w:space="0" w:color="auto"/>
            <w:bottom w:val="none" w:sz="0" w:space="0" w:color="auto"/>
            <w:right w:val="none" w:sz="0" w:space="0" w:color="auto"/>
          </w:divBdr>
        </w:div>
        <w:div w:id="1832327396">
          <w:marLeft w:val="640"/>
          <w:marRight w:val="0"/>
          <w:marTop w:val="0"/>
          <w:marBottom w:val="0"/>
          <w:divBdr>
            <w:top w:val="none" w:sz="0" w:space="0" w:color="auto"/>
            <w:left w:val="none" w:sz="0" w:space="0" w:color="auto"/>
            <w:bottom w:val="none" w:sz="0" w:space="0" w:color="auto"/>
            <w:right w:val="none" w:sz="0" w:space="0" w:color="auto"/>
          </w:divBdr>
        </w:div>
        <w:div w:id="2101364979">
          <w:marLeft w:val="640"/>
          <w:marRight w:val="0"/>
          <w:marTop w:val="0"/>
          <w:marBottom w:val="0"/>
          <w:divBdr>
            <w:top w:val="none" w:sz="0" w:space="0" w:color="auto"/>
            <w:left w:val="none" w:sz="0" w:space="0" w:color="auto"/>
            <w:bottom w:val="none" w:sz="0" w:space="0" w:color="auto"/>
            <w:right w:val="none" w:sz="0" w:space="0" w:color="auto"/>
          </w:divBdr>
        </w:div>
        <w:div w:id="563762090">
          <w:marLeft w:val="640"/>
          <w:marRight w:val="0"/>
          <w:marTop w:val="0"/>
          <w:marBottom w:val="0"/>
          <w:divBdr>
            <w:top w:val="none" w:sz="0" w:space="0" w:color="auto"/>
            <w:left w:val="none" w:sz="0" w:space="0" w:color="auto"/>
            <w:bottom w:val="none" w:sz="0" w:space="0" w:color="auto"/>
            <w:right w:val="none" w:sz="0" w:space="0" w:color="auto"/>
          </w:divBdr>
        </w:div>
        <w:div w:id="1174613470">
          <w:marLeft w:val="640"/>
          <w:marRight w:val="0"/>
          <w:marTop w:val="0"/>
          <w:marBottom w:val="0"/>
          <w:divBdr>
            <w:top w:val="none" w:sz="0" w:space="0" w:color="auto"/>
            <w:left w:val="none" w:sz="0" w:space="0" w:color="auto"/>
            <w:bottom w:val="none" w:sz="0" w:space="0" w:color="auto"/>
            <w:right w:val="none" w:sz="0" w:space="0" w:color="auto"/>
          </w:divBdr>
        </w:div>
        <w:div w:id="839127804">
          <w:marLeft w:val="640"/>
          <w:marRight w:val="0"/>
          <w:marTop w:val="0"/>
          <w:marBottom w:val="0"/>
          <w:divBdr>
            <w:top w:val="none" w:sz="0" w:space="0" w:color="auto"/>
            <w:left w:val="none" w:sz="0" w:space="0" w:color="auto"/>
            <w:bottom w:val="none" w:sz="0" w:space="0" w:color="auto"/>
            <w:right w:val="none" w:sz="0" w:space="0" w:color="auto"/>
          </w:divBdr>
        </w:div>
        <w:div w:id="1709600324">
          <w:marLeft w:val="640"/>
          <w:marRight w:val="0"/>
          <w:marTop w:val="0"/>
          <w:marBottom w:val="0"/>
          <w:divBdr>
            <w:top w:val="none" w:sz="0" w:space="0" w:color="auto"/>
            <w:left w:val="none" w:sz="0" w:space="0" w:color="auto"/>
            <w:bottom w:val="none" w:sz="0" w:space="0" w:color="auto"/>
            <w:right w:val="none" w:sz="0" w:space="0" w:color="auto"/>
          </w:divBdr>
        </w:div>
        <w:div w:id="1493327170">
          <w:marLeft w:val="640"/>
          <w:marRight w:val="0"/>
          <w:marTop w:val="0"/>
          <w:marBottom w:val="0"/>
          <w:divBdr>
            <w:top w:val="none" w:sz="0" w:space="0" w:color="auto"/>
            <w:left w:val="none" w:sz="0" w:space="0" w:color="auto"/>
            <w:bottom w:val="none" w:sz="0" w:space="0" w:color="auto"/>
            <w:right w:val="none" w:sz="0" w:space="0" w:color="auto"/>
          </w:divBdr>
        </w:div>
        <w:div w:id="1402557373">
          <w:marLeft w:val="640"/>
          <w:marRight w:val="0"/>
          <w:marTop w:val="0"/>
          <w:marBottom w:val="0"/>
          <w:divBdr>
            <w:top w:val="none" w:sz="0" w:space="0" w:color="auto"/>
            <w:left w:val="none" w:sz="0" w:space="0" w:color="auto"/>
            <w:bottom w:val="none" w:sz="0" w:space="0" w:color="auto"/>
            <w:right w:val="none" w:sz="0" w:space="0" w:color="auto"/>
          </w:divBdr>
        </w:div>
        <w:div w:id="164252418">
          <w:marLeft w:val="640"/>
          <w:marRight w:val="0"/>
          <w:marTop w:val="0"/>
          <w:marBottom w:val="0"/>
          <w:divBdr>
            <w:top w:val="none" w:sz="0" w:space="0" w:color="auto"/>
            <w:left w:val="none" w:sz="0" w:space="0" w:color="auto"/>
            <w:bottom w:val="none" w:sz="0" w:space="0" w:color="auto"/>
            <w:right w:val="none" w:sz="0" w:space="0" w:color="auto"/>
          </w:divBdr>
        </w:div>
        <w:div w:id="444812782">
          <w:marLeft w:val="640"/>
          <w:marRight w:val="0"/>
          <w:marTop w:val="0"/>
          <w:marBottom w:val="0"/>
          <w:divBdr>
            <w:top w:val="none" w:sz="0" w:space="0" w:color="auto"/>
            <w:left w:val="none" w:sz="0" w:space="0" w:color="auto"/>
            <w:bottom w:val="none" w:sz="0" w:space="0" w:color="auto"/>
            <w:right w:val="none" w:sz="0" w:space="0" w:color="auto"/>
          </w:divBdr>
        </w:div>
        <w:div w:id="1341814996">
          <w:marLeft w:val="640"/>
          <w:marRight w:val="0"/>
          <w:marTop w:val="0"/>
          <w:marBottom w:val="0"/>
          <w:divBdr>
            <w:top w:val="none" w:sz="0" w:space="0" w:color="auto"/>
            <w:left w:val="none" w:sz="0" w:space="0" w:color="auto"/>
            <w:bottom w:val="none" w:sz="0" w:space="0" w:color="auto"/>
            <w:right w:val="none" w:sz="0" w:space="0" w:color="auto"/>
          </w:divBdr>
        </w:div>
        <w:div w:id="333606760">
          <w:marLeft w:val="640"/>
          <w:marRight w:val="0"/>
          <w:marTop w:val="0"/>
          <w:marBottom w:val="0"/>
          <w:divBdr>
            <w:top w:val="none" w:sz="0" w:space="0" w:color="auto"/>
            <w:left w:val="none" w:sz="0" w:space="0" w:color="auto"/>
            <w:bottom w:val="none" w:sz="0" w:space="0" w:color="auto"/>
            <w:right w:val="none" w:sz="0" w:space="0" w:color="auto"/>
          </w:divBdr>
        </w:div>
        <w:div w:id="218438419">
          <w:marLeft w:val="640"/>
          <w:marRight w:val="0"/>
          <w:marTop w:val="0"/>
          <w:marBottom w:val="0"/>
          <w:divBdr>
            <w:top w:val="none" w:sz="0" w:space="0" w:color="auto"/>
            <w:left w:val="none" w:sz="0" w:space="0" w:color="auto"/>
            <w:bottom w:val="none" w:sz="0" w:space="0" w:color="auto"/>
            <w:right w:val="none" w:sz="0" w:space="0" w:color="auto"/>
          </w:divBdr>
        </w:div>
        <w:div w:id="719938514">
          <w:marLeft w:val="640"/>
          <w:marRight w:val="0"/>
          <w:marTop w:val="0"/>
          <w:marBottom w:val="0"/>
          <w:divBdr>
            <w:top w:val="none" w:sz="0" w:space="0" w:color="auto"/>
            <w:left w:val="none" w:sz="0" w:space="0" w:color="auto"/>
            <w:bottom w:val="none" w:sz="0" w:space="0" w:color="auto"/>
            <w:right w:val="none" w:sz="0" w:space="0" w:color="auto"/>
          </w:divBdr>
        </w:div>
        <w:div w:id="156504841">
          <w:marLeft w:val="640"/>
          <w:marRight w:val="0"/>
          <w:marTop w:val="0"/>
          <w:marBottom w:val="0"/>
          <w:divBdr>
            <w:top w:val="none" w:sz="0" w:space="0" w:color="auto"/>
            <w:left w:val="none" w:sz="0" w:space="0" w:color="auto"/>
            <w:bottom w:val="none" w:sz="0" w:space="0" w:color="auto"/>
            <w:right w:val="none" w:sz="0" w:space="0" w:color="auto"/>
          </w:divBdr>
        </w:div>
        <w:div w:id="1042900826">
          <w:marLeft w:val="640"/>
          <w:marRight w:val="0"/>
          <w:marTop w:val="0"/>
          <w:marBottom w:val="0"/>
          <w:divBdr>
            <w:top w:val="none" w:sz="0" w:space="0" w:color="auto"/>
            <w:left w:val="none" w:sz="0" w:space="0" w:color="auto"/>
            <w:bottom w:val="none" w:sz="0" w:space="0" w:color="auto"/>
            <w:right w:val="none" w:sz="0" w:space="0" w:color="auto"/>
          </w:divBdr>
        </w:div>
        <w:div w:id="232660602">
          <w:marLeft w:val="640"/>
          <w:marRight w:val="0"/>
          <w:marTop w:val="0"/>
          <w:marBottom w:val="0"/>
          <w:divBdr>
            <w:top w:val="none" w:sz="0" w:space="0" w:color="auto"/>
            <w:left w:val="none" w:sz="0" w:space="0" w:color="auto"/>
            <w:bottom w:val="none" w:sz="0" w:space="0" w:color="auto"/>
            <w:right w:val="none" w:sz="0" w:space="0" w:color="auto"/>
          </w:divBdr>
        </w:div>
        <w:div w:id="1114666940">
          <w:marLeft w:val="640"/>
          <w:marRight w:val="0"/>
          <w:marTop w:val="0"/>
          <w:marBottom w:val="0"/>
          <w:divBdr>
            <w:top w:val="none" w:sz="0" w:space="0" w:color="auto"/>
            <w:left w:val="none" w:sz="0" w:space="0" w:color="auto"/>
            <w:bottom w:val="none" w:sz="0" w:space="0" w:color="auto"/>
            <w:right w:val="none" w:sz="0" w:space="0" w:color="auto"/>
          </w:divBdr>
        </w:div>
        <w:div w:id="174468233">
          <w:marLeft w:val="640"/>
          <w:marRight w:val="0"/>
          <w:marTop w:val="0"/>
          <w:marBottom w:val="0"/>
          <w:divBdr>
            <w:top w:val="none" w:sz="0" w:space="0" w:color="auto"/>
            <w:left w:val="none" w:sz="0" w:space="0" w:color="auto"/>
            <w:bottom w:val="none" w:sz="0" w:space="0" w:color="auto"/>
            <w:right w:val="none" w:sz="0" w:space="0" w:color="auto"/>
          </w:divBdr>
        </w:div>
        <w:div w:id="184095692">
          <w:marLeft w:val="640"/>
          <w:marRight w:val="0"/>
          <w:marTop w:val="0"/>
          <w:marBottom w:val="0"/>
          <w:divBdr>
            <w:top w:val="none" w:sz="0" w:space="0" w:color="auto"/>
            <w:left w:val="none" w:sz="0" w:space="0" w:color="auto"/>
            <w:bottom w:val="none" w:sz="0" w:space="0" w:color="auto"/>
            <w:right w:val="none" w:sz="0" w:space="0" w:color="auto"/>
          </w:divBdr>
        </w:div>
        <w:div w:id="169032432">
          <w:marLeft w:val="640"/>
          <w:marRight w:val="0"/>
          <w:marTop w:val="0"/>
          <w:marBottom w:val="0"/>
          <w:divBdr>
            <w:top w:val="none" w:sz="0" w:space="0" w:color="auto"/>
            <w:left w:val="none" w:sz="0" w:space="0" w:color="auto"/>
            <w:bottom w:val="none" w:sz="0" w:space="0" w:color="auto"/>
            <w:right w:val="none" w:sz="0" w:space="0" w:color="auto"/>
          </w:divBdr>
        </w:div>
        <w:div w:id="507448118">
          <w:marLeft w:val="640"/>
          <w:marRight w:val="0"/>
          <w:marTop w:val="0"/>
          <w:marBottom w:val="0"/>
          <w:divBdr>
            <w:top w:val="none" w:sz="0" w:space="0" w:color="auto"/>
            <w:left w:val="none" w:sz="0" w:space="0" w:color="auto"/>
            <w:bottom w:val="none" w:sz="0" w:space="0" w:color="auto"/>
            <w:right w:val="none" w:sz="0" w:space="0" w:color="auto"/>
          </w:divBdr>
        </w:div>
        <w:div w:id="368383575">
          <w:marLeft w:val="640"/>
          <w:marRight w:val="0"/>
          <w:marTop w:val="0"/>
          <w:marBottom w:val="0"/>
          <w:divBdr>
            <w:top w:val="none" w:sz="0" w:space="0" w:color="auto"/>
            <w:left w:val="none" w:sz="0" w:space="0" w:color="auto"/>
            <w:bottom w:val="none" w:sz="0" w:space="0" w:color="auto"/>
            <w:right w:val="none" w:sz="0" w:space="0" w:color="auto"/>
          </w:divBdr>
        </w:div>
        <w:div w:id="652948431">
          <w:marLeft w:val="640"/>
          <w:marRight w:val="0"/>
          <w:marTop w:val="0"/>
          <w:marBottom w:val="0"/>
          <w:divBdr>
            <w:top w:val="none" w:sz="0" w:space="0" w:color="auto"/>
            <w:left w:val="none" w:sz="0" w:space="0" w:color="auto"/>
            <w:bottom w:val="none" w:sz="0" w:space="0" w:color="auto"/>
            <w:right w:val="none" w:sz="0" w:space="0" w:color="auto"/>
          </w:divBdr>
        </w:div>
        <w:div w:id="854611953">
          <w:marLeft w:val="640"/>
          <w:marRight w:val="0"/>
          <w:marTop w:val="0"/>
          <w:marBottom w:val="0"/>
          <w:divBdr>
            <w:top w:val="none" w:sz="0" w:space="0" w:color="auto"/>
            <w:left w:val="none" w:sz="0" w:space="0" w:color="auto"/>
            <w:bottom w:val="none" w:sz="0" w:space="0" w:color="auto"/>
            <w:right w:val="none" w:sz="0" w:space="0" w:color="auto"/>
          </w:divBdr>
        </w:div>
        <w:div w:id="1765149869">
          <w:marLeft w:val="640"/>
          <w:marRight w:val="0"/>
          <w:marTop w:val="0"/>
          <w:marBottom w:val="0"/>
          <w:divBdr>
            <w:top w:val="none" w:sz="0" w:space="0" w:color="auto"/>
            <w:left w:val="none" w:sz="0" w:space="0" w:color="auto"/>
            <w:bottom w:val="none" w:sz="0" w:space="0" w:color="auto"/>
            <w:right w:val="none" w:sz="0" w:space="0" w:color="auto"/>
          </w:divBdr>
        </w:div>
        <w:div w:id="1127040664">
          <w:marLeft w:val="640"/>
          <w:marRight w:val="0"/>
          <w:marTop w:val="0"/>
          <w:marBottom w:val="0"/>
          <w:divBdr>
            <w:top w:val="none" w:sz="0" w:space="0" w:color="auto"/>
            <w:left w:val="none" w:sz="0" w:space="0" w:color="auto"/>
            <w:bottom w:val="none" w:sz="0" w:space="0" w:color="auto"/>
            <w:right w:val="none" w:sz="0" w:space="0" w:color="auto"/>
          </w:divBdr>
        </w:div>
        <w:div w:id="1444497382">
          <w:marLeft w:val="640"/>
          <w:marRight w:val="0"/>
          <w:marTop w:val="0"/>
          <w:marBottom w:val="0"/>
          <w:divBdr>
            <w:top w:val="none" w:sz="0" w:space="0" w:color="auto"/>
            <w:left w:val="none" w:sz="0" w:space="0" w:color="auto"/>
            <w:bottom w:val="none" w:sz="0" w:space="0" w:color="auto"/>
            <w:right w:val="none" w:sz="0" w:space="0" w:color="auto"/>
          </w:divBdr>
        </w:div>
        <w:div w:id="1508518310">
          <w:marLeft w:val="640"/>
          <w:marRight w:val="0"/>
          <w:marTop w:val="0"/>
          <w:marBottom w:val="0"/>
          <w:divBdr>
            <w:top w:val="none" w:sz="0" w:space="0" w:color="auto"/>
            <w:left w:val="none" w:sz="0" w:space="0" w:color="auto"/>
            <w:bottom w:val="none" w:sz="0" w:space="0" w:color="auto"/>
            <w:right w:val="none" w:sz="0" w:space="0" w:color="auto"/>
          </w:divBdr>
        </w:div>
        <w:div w:id="1762792767">
          <w:marLeft w:val="640"/>
          <w:marRight w:val="0"/>
          <w:marTop w:val="0"/>
          <w:marBottom w:val="0"/>
          <w:divBdr>
            <w:top w:val="none" w:sz="0" w:space="0" w:color="auto"/>
            <w:left w:val="none" w:sz="0" w:space="0" w:color="auto"/>
            <w:bottom w:val="none" w:sz="0" w:space="0" w:color="auto"/>
            <w:right w:val="none" w:sz="0" w:space="0" w:color="auto"/>
          </w:divBdr>
        </w:div>
        <w:div w:id="421297667">
          <w:marLeft w:val="640"/>
          <w:marRight w:val="0"/>
          <w:marTop w:val="0"/>
          <w:marBottom w:val="0"/>
          <w:divBdr>
            <w:top w:val="none" w:sz="0" w:space="0" w:color="auto"/>
            <w:left w:val="none" w:sz="0" w:space="0" w:color="auto"/>
            <w:bottom w:val="none" w:sz="0" w:space="0" w:color="auto"/>
            <w:right w:val="none" w:sz="0" w:space="0" w:color="auto"/>
          </w:divBdr>
        </w:div>
        <w:div w:id="1662464718">
          <w:marLeft w:val="640"/>
          <w:marRight w:val="0"/>
          <w:marTop w:val="0"/>
          <w:marBottom w:val="0"/>
          <w:divBdr>
            <w:top w:val="none" w:sz="0" w:space="0" w:color="auto"/>
            <w:left w:val="none" w:sz="0" w:space="0" w:color="auto"/>
            <w:bottom w:val="none" w:sz="0" w:space="0" w:color="auto"/>
            <w:right w:val="none" w:sz="0" w:space="0" w:color="auto"/>
          </w:divBdr>
        </w:div>
        <w:div w:id="452023921">
          <w:marLeft w:val="640"/>
          <w:marRight w:val="0"/>
          <w:marTop w:val="0"/>
          <w:marBottom w:val="0"/>
          <w:divBdr>
            <w:top w:val="none" w:sz="0" w:space="0" w:color="auto"/>
            <w:left w:val="none" w:sz="0" w:space="0" w:color="auto"/>
            <w:bottom w:val="none" w:sz="0" w:space="0" w:color="auto"/>
            <w:right w:val="none" w:sz="0" w:space="0" w:color="auto"/>
          </w:divBdr>
        </w:div>
        <w:div w:id="1399286617">
          <w:marLeft w:val="640"/>
          <w:marRight w:val="0"/>
          <w:marTop w:val="0"/>
          <w:marBottom w:val="0"/>
          <w:divBdr>
            <w:top w:val="none" w:sz="0" w:space="0" w:color="auto"/>
            <w:left w:val="none" w:sz="0" w:space="0" w:color="auto"/>
            <w:bottom w:val="none" w:sz="0" w:space="0" w:color="auto"/>
            <w:right w:val="none" w:sz="0" w:space="0" w:color="auto"/>
          </w:divBdr>
        </w:div>
        <w:div w:id="1721399319">
          <w:marLeft w:val="640"/>
          <w:marRight w:val="0"/>
          <w:marTop w:val="0"/>
          <w:marBottom w:val="0"/>
          <w:divBdr>
            <w:top w:val="none" w:sz="0" w:space="0" w:color="auto"/>
            <w:left w:val="none" w:sz="0" w:space="0" w:color="auto"/>
            <w:bottom w:val="none" w:sz="0" w:space="0" w:color="auto"/>
            <w:right w:val="none" w:sz="0" w:space="0" w:color="auto"/>
          </w:divBdr>
        </w:div>
        <w:div w:id="703753292">
          <w:marLeft w:val="640"/>
          <w:marRight w:val="0"/>
          <w:marTop w:val="0"/>
          <w:marBottom w:val="0"/>
          <w:divBdr>
            <w:top w:val="none" w:sz="0" w:space="0" w:color="auto"/>
            <w:left w:val="none" w:sz="0" w:space="0" w:color="auto"/>
            <w:bottom w:val="none" w:sz="0" w:space="0" w:color="auto"/>
            <w:right w:val="none" w:sz="0" w:space="0" w:color="auto"/>
          </w:divBdr>
        </w:div>
        <w:div w:id="1188330164">
          <w:marLeft w:val="640"/>
          <w:marRight w:val="0"/>
          <w:marTop w:val="0"/>
          <w:marBottom w:val="0"/>
          <w:divBdr>
            <w:top w:val="none" w:sz="0" w:space="0" w:color="auto"/>
            <w:left w:val="none" w:sz="0" w:space="0" w:color="auto"/>
            <w:bottom w:val="none" w:sz="0" w:space="0" w:color="auto"/>
            <w:right w:val="none" w:sz="0" w:space="0" w:color="auto"/>
          </w:divBdr>
        </w:div>
        <w:div w:id="56905585">
          <w:marLeft w:val="640"/>
          <w:marRight w:val="0"/>
          <w:marTop w:val="0"/>
          <w:marBottom w:val="0"/>
          <w:divBdr>
            <w:top w:val="none" w:sz="0" w:space="0" w:color="auto"/>
            <w:left w:val="none" w:sz="0" w:space="0" w:color="auto"/>
            <w:bottom w:val="none" w:sz="0" w:space="0" w:color="auto"/>
            <w:right w:val="none" w:sz="0" w:space="0" w:color="auto"/>
          </w:divBdr>
        </w:div>
        <w:div w:id="960498738">
          <w:marLeft w:val="640"/>
          <w:marRight w:val="0"/>
          <w:marTop w:val="0"/>
          <w:marBottom w:val="0"/>
          <w:divBdr>
            <w:top w:val="none" w:sz="0" w:space="0" w:color="auto"/>
            <w:left w:val="none" w:sz="0" w:space="0" w:color="auto"/>
            <w:bottom w:val="none" w:sz="0" w:space="0" w:color="auto"/>
            <w:right w:val="none" w:sz="0" w:space="0" w:color="auto"/>
          </w:divBdr>
        </w:div>
        <w:div w:id="1586379948">
          <w:marLeft w:val="640"/>
          <w:marRight w:val="0"/>
          <w:marTop w:val="0"/>
          <w:marBottom w:val="0"/>
          <w:divBdr>
            <w:top w:val="none" w:sz="0" w:space="0" w:color="auto"/>
            <w:left w:val="none" w:sz="0" w:space="0" w:color="auto"/>
            <w:bottom w:val="none" w:sz="0" w:space="0" w:color="auto"/>
            <w:right w:val="none" w:sz="0" w:space="0" w:color="auto"/>
          </w:divBdr>
        </w:div>
        <w:div w:id="857621154">
          <w:marLeft w:val="640"/>
          <w:marRight w:val="0"/>
          <w:marTop w:val="0"/>
          <w:marBottom w:val="0"/>
          <w:divBdr>
            <w:top w:val="none" w:sz="0" w:space="0" w:color="auto"/>
            <w:left w:val="none" w:sz="0" w:space="0" w:color="auto"/>
            <w:bottom w:val="none" w:sz="0" w:space="0" w:color="auto"/>
            <w:right w:val="none" w:sz="0" w:space="0" w:color="auto"/>
          </w:divBdr>
        </w:div>
        <w:div w:id="1397122454">
          <w:marLeft w:val="640"/>
          <w:marRight w:val="0"/>
          <w:marTop w:val="0"/>
          <w:marBottom w:val="0"/>
          <w:divBdr>
            <w:top w:val="none" w:sz="0" w:space="0" w:color="auto"/>
            <w:left w:val="none" w:sz="0" w:space="0" w:color="auto"/>
            <w:bottom w:val="none" w:sz="0" w:space="0" w:color="auto"/>
            <w:right w:val="none" w:sz="0" w:space="0" w:color="auto"/>
          </w:divBdr>
        </w:div>
        <w:div w:id="1503357555">
          <w:marLeft w:val="640"/>
          <w:marRight w:val="0"/>
          <w:marTop w:val="0"/>
          <w:marBottom w:val="0"/>
          <w:divBdr>
            <w:top w:val="none" w:sz="0" w:space="0" w:color="auto"/>
            <w:left w:val="none" w:sz="0" w:space="0" w:color="auto"/>
            <w:bottom w:val="none" w:sz="0" w:space="0" w:color="auto"/>
            <w:right w:val="none" w:sz="0" w:space="0" w:color="auto"/>
          </w:divBdr>
        </w:div>
        <w:div w:id="1810242506">
          <w:marLeft w:val="640"/>
          <w:marRight w:val="0"/>
          <w:marTop w:val="0"/>
          <w:marBottom w:val="0"/>
          <w:divBdr>
            <w:top w:val="none" w:sz="0" w:space="0" w:color="auto"/>
            <w:left w:val="none" w:sz="0" w:space="0" w:color="auto"/>
            <w:bottom w:val="none" w:sz="0" w:space="0" w:color="auto"/>
            <w:right w:val="none" w:sz="0" w:space="0" w:color="auto"/>
          </w:divBdr>
        </w:div>
        <w:div w:id="654795915">
          <w:marLeft w:val="640"/>
          <w:marRight w:val="0"/>
          <w:marTop w:val="0"/>
          <w:marBottom w:val="0"/>
          <w:divBdr>
            <w:top w:val="none" w:sz="0" w:space="0" w:color="auto"/>
            <w:left w:val="none" w:sz="0" w:space="0" w:color="auto"/>
            <w:bottom w:val="none" w:sz="0" w:space="0" w:color="auto"/>
            <w:right w:val="none" w:sz="0" w:space="0" w:color="auto"/>
          </w:divBdr>
        </w:div>
        <w:div w:id="1227956114">
          <w:marLeft w:val="640"/>
          <w:marRight w:val="0"/>
          <w:marTop w:val="0"/>
          <w:marBottom w:val="0"/>
          <w:divBdr>
            <w:top w:val="none" w:sz="0" w:space="0" w:color="auto"/>
            <w:left w:val="none" w:sz="0" w:space="0" w:color="auto"/>
            <w:bottom w:val="none" w:sz="0" w:space="0" w:color="auto"/>
            <w:right w:val="none" w:sz="0" w:space="0" w:color="auto"/>
          </w:divBdr>
        </w:div>
        <w:div w:id="744840344">
          <w:marLeft w:val="640"/>
          <w:marRight w:val="0"/>
          <w:marTop w:val="0"/>
          <w:marBottom w:val="0"/>
          <w:divBdr>
            <w:top w:val="none" w:sz="0" w:space="0" w:color="auto"/>
            <w:left w:val="none" w:sz="0" w:space="0" w:color="auto"/>
            <w:bottom w:val="none" w:sz="0" w:space="0" w:color="auto"/>
            <w:right w:val="none" w:sz="0" w:space="0" w:color="auto"/>
          </w:divBdr>
        </w:div>
        <w:div w:id="1415084680">
          <w:marLeft w:val="640"/>
          <w:marRight w:val="0"/>
          <w:marTop w:val="0"/>
          <w:marBottom w:val="0"/>
          <w:divBdr>
            <w:top w:val="none" w:sz="0" w:space="0" w:color="auto"/>
            <w:left w:val="none" w:sz="0" w:space="0" w:color="auto"/>
            <w:bottom w:val="none" w:sz="0" w:space="0" w:color="auto"/>
            <w:right w:val="none" w:sz="0" w:space="0" w:color="auto"/>
          </w:divBdr>
        </w:div>
        <w:div w:id="1305037886">
          <w:marLeft w:val="640"/>
          <w:marRight w:val="0"/>
          <w:marTop w:val="0"/>
          <w:marBottom w:val="0"/>
          <w:divBdr>
            <w:top w:val="none" w:sz="0" w:space="0" w:color="auto"/>
            <w:left w:val="none" w:sz="0" w:space="0" w:color="auto"/>
            <w:bottom w:val="none" w:sz="0" w:space="0" w:color="auto"/>
            <w:right w:val="none" w:sz="0" w:space="0" w:color="auto"/>
          </w:divBdr>
        </w:div>
        <w:div w:id="252856307">
          <w:marLeft w:val="640"/>
          <w:marRight w:val="0"/>
          <w:marTop w:val="0"/>
          <w:marBottom w:val="0"/>
          <w:divBdr>
            <w:top w:val="none" w:sz="0" w:space="0" w:color="auto"/>
            <w:left w:val="none" w:sz="0" w:space="0" w:color="auto"/>
            <w:bottom w:val="none" w:sz="0" w:space="0" w:color="auto"/>
            <w:right w:val="none" w:sz="0" w:space="0" w:color="auto"/>
          </w:divBdr>
        </w:div>
        <w:div w:id="1407455348">
          <w:marLeft w:val="640"/>
          <w:marRight w:val="0"/>
          <w:marTop w:val="0"/>
          <w:marBottom w:val="0"/>
          <w:divBdr>
            <w:top w:val="none" w:sz="0" w:space="0" w:color="auto"/>
            <w:left w:val="none" w:sz="0" w:space="0" w:color="auto"/>
            <w:bottom w:val="none" w:sz="0" w:space="0" w:color="auto"/>
            <w:right w:val="none" w:sz="0" w:space="0" w:color="auto"/>
          </w:divBdr>
        </w:div>
        <w:div w:id="1153183561">
          <w:marLeft w:val="640"/>
          <w:marRight w:val="0"/>
          <w:marTop w:val="0"/>
          <w:marBottom w:val="0"/>
          <w:divBdr>
            <w:top w:val="none" w:sz="0" w:space="0" w:color="auto"/>
            <w:left w:val="none" w:sz="0" w:space="0" w:color="auto"/>
            <w:bottom w:val="none" w:sz="0" w:space="0" w:color="auto"/>
            <w:right w:val="none" w:sz="0" w:space="0" w:color="auto"/>
          </w:divBdr>
        </w:div>
        <w:div w:id="307563353">
          <w:marLeft w:val="640"/>
          <w:marRight w:val="0"/>
          <w:marTop w:val="0"/>
          <w:marBottom w:val="0"/>
          <w:divBdr>
            <w:top w:val="none" w:sz="0" w:space="0" w:color="auto"/>
            <w:left w:val="none" w:sz="0" w:space="0" w:color="auto"/>
            <w:bottom w:val="none" w:sz="0" w:space="0" w:color="auto"/>
            <w:right w:val="none" w:sz="0" w:space="0" w:color="auto"/>
          </w:divBdr>
        </w:div>
        <w:div w:id="1671635971">
          <w:marLeft w:val="640"/>
          <w:marRight w:val="0"/>
          <w:marTop w:val="0"/>
          <w:marBottom w:val="0"/>
          <w:divBdr>
            <w:top w:val="none" w:sz="0" w:space="0" w:color="auto"/>
            <w:left w:val="none" w:sz="0" w:space="0" w:color="auto"/>
            <w:bottom w:val="none" w:sz="0" w:space="0" w:color="auto"/>
            <w:right w:val="none" w:sz="0" w:space="0" w:color="auto"/>
          </w:divBdr>
        </w:div>
        <w:div w:id="577516570">
          <w:marLeft w:val="640"/>
          <w:marRight w:val="0"/>
          <w:marTop w:val="0"/>
          <w:marBottom w:val="0"/>
          <w:divBdr>
            <w:top w:val="none" w:sz="0" w:space="0" w:color="auto"/>
            <w:left w:val="none" w:sz="0" w:space="0" w:color="auto"/>
            <w:bottom w:val="none" w:sz="0" w:space="0" w:color="auto"/>
            <w:right w:val="none" w:sz="0" w:space="0" w:color="auto"/>
          </w:divBdr>
        </w:div>
        <w:div w:id="1367215319">
          <w:marLeft w:val="640"/>
          <w:marRight w:val="0"/>
          <w:marTop w:val="0"/>
          <w:marBottom w:val="0"/>
          <w:divBdr>
            <w:top w:val="none" w:sz="0" w:space="0" w:color="auto"/>
            <w:left w:val="none" w:sz="0" w:space="0" w:color="auto"/>
            <w:bottom w:val="none" w:sz="0" w:space="0" w:color="auto"/>
            <w:right w:val="none" w:sz="0" w:space="0" w:color="auto"/>
          </w:divBdr>
        </w:div>
        <w:div w:id="552817303">
          <w:marLeft w:val="640"/>
          <w:marRight w:val="0"/>
          <w:marTop w:val="0"/>
          <w:marBottom w:val="0"/>
          <w:divBdr>
            <w:top w:val="none" w:sz="0" w:space="0" w:color="auto"/>
            <w:left w:val="none" w:sz="0" w:space="0" w:color="auto"/>
            <w:bottom w:val="none" w:sz="0" w:space="0" w:color="auto"/>
            <w:right w:val="none" w:sz="0" w:space="0" w:color="auto"/>
          </w:divBdr>
        </w:div>
        <w:div w:id="354230502">
          <w:marLeft w:val="640"/>
          <w:marRight w:val="0"/>
          <w:marTop w:val="0"/>
          <w:marBottom w:val="0"/>
          <w:divBdr>
            <w:top w:val="none" w:sz="0" w:space="0" w:color="auto"/>
            <w:left w:val="none" w:sz="0" w:space="0" w:color="auto"/>
            <w:bottom w:val="none" w:sz="0" w:space="0" w:color="auto"/>
            <w:right w:val="none" w:sz="0" w:space="0" w:color="auto"/>
          </w:divBdr>
        </w:div>
        <w:div w:id="774443464">
          <w:marLeft w:val="640"/>
          <w:marRight w:val="0"/>
          <w:marTop w:val="0"/>
          <w:marBottom w:val="0"/>
          <w:divBdr>
            <w:top w:val="none" w:sz="0" w:space="0" w:color="auto"/>
            <w:left w:val="none" w:sz="0" w:space="0" w:color="auto"/>
            <w:bottom w:val="none" w:sz="0" w:space="0" w:color="auto"/>
            <w:right w:val="none" w:sz="0" w:space="0" w:color="auto"/>
          </w:divBdr>
        </w:div>
        <w:div w:id="711155728">
          <w:marLeft w:val="640"/>
          <w:marRight w:val="0"/>
          <w:marTop w:val="0"/>
          <w:marBottom w:val="0"/>
          <w:divBdr>
            <w:top w:val="none" w:sz="0" w:space="0" w:color="auto"/>
            <w:left w:val="none" w:sz="0" w:space="0" w:color="auto"/>
            <w:bottom w:val="none" w:sz="0" w:space="0" w:color="auto"/>
            <w:right w:val="none" w:sz="0" w:space="0" w:color="auto"/>
          </w:divBdr>
        </w:div>
        <w:div w:id="1977949377">
          <w:marLeft w:val="640"/>
          <w:marRight w:val="0"/>
          <w:marTop w:val="0"/>
          <w:marBottom w:val="0"/>
          <w:divBdr>
            <w:top w:val="none" w:sz="0" w:space="0" w:color="auto"/>
            <w:left w:val="none" w:sz="0" w:space="0" w:color="auto"/>
            <w:bottom w:val="none" w:sz="0" w:space="0" w:color="auto"/>
            <w:right w:val="none" w:sz="0" w:space="0" w:color="auto"/>
          </w:divBdr>
        </w:div>
        <w:div w:id="917248359">
          <w:marLeft w:val="640"/>
          <w:marRight w:val="0"/>
          <w:marTop w:val="0"/>
          <w:marBottom w:val="0"/>
          <w:divBdr>
            <w:top w:val="none" w:sz="0" w:space="0" w:color="auto"/>
            <w:left w:val="none" w:sz="0" w:space="0" w:color="auto"/>
            <w:bottom w:val="none" w:sz="0" w:space="0" w:color="auto"/>
            <w:right w:val="none" w:sz="0" w:space="0" w:color="auto"/>
          </w:divBdr>
        </w:div>
        <w:div w:id="209612274">
          <w:marLeft w:val="640"/>
          <w:marRight w:val="0"/>
          <w:marTop w:val="0"/>
          <w:marBottom w:val="0"/>
          <w:divBdr>
            <w:top w:val="none" w:sz="0" w:space="0" w:color="auto"/>
            <w:left w:val="none" w:sz="0" w:space="0" w:color="auto"/>
            <w:bottom w:val="none" w:sz="0" w:space="0" w:color="auto"/>
            <w:right w:val="none" w:sz="0" w:space="0" w:color="auto"/>
          </w:divBdr>
        </w:div>
        <w:div w:id="56831754">
          <w:marLeft w:val="640"/>
          <w:marRight w:val="0"/>
          <w:marTop w:val="0"/>
          <w:marBottom w:val="0"/>
          <w:divBdr>
            <w:top w:val="none" w:sz="0" w:space="0" w:color="auto"/>
            <w:left w:val="none" w:sz="0" w:space="0" w:color="auto"/>
            <w:bottom w:val="none" w:sz="0" w:space="0" w:color="auto"/>
            <w:right w:val="none" w:sz="0" w:space="0" w:color="auto"/>
          </w:divBdr>
        </w:div>
        <w:div w:id="475029250">
          <w:marLeft w:val="640"/>
          <w:marRight w:val="0"/>
          <w:marTop w:val="0"/>
          <w:marBottom w:val="0"/>
          <w:divBdr>
            <w:top w:val="none" w:sz="0" w:space="0" w:color="auto"/>
            <w:left w:val="none" w:sz="0" w:space="0" w:color="auto"/>
            <w:bottom w:val="none" w:sz="0" w:space="0" w:color="auto"/>
            <w:right w:val="none" w:sz="0" w:space="0" w:color="auto"/>
          </w:divBdr>
        </w:div>
        <w:div w:id="2131783557">
          <w:marLeft w:val="640"/>
          <w:marRight w:val="0"/>
          <w:marTop w:val="0"/>
          <w:marBottom w:val="0"/>
          <w:divBdr>
            <w:top w:val="none" w:sz="0" w:space="0" w:color="auto"/>
            <w:left w:val="none" w:sz="0" w:space="0" w:color="auto"/>
            <w:bottom w:val="none" w:sz="0" w:space="0" w:color="auto"/>
            <w:right w:val="none" w:sz="0" w:space="0" w:color="auto"/>
          </w:divBdr>
        </w:div>
        <w:div w:id="1865167789">
          <w:marLeft w:val="640"/>
          <w:marRight w:val="0"/>
          <w:marTop w:val="0"/>
          <w:marBottom w:val="0"/>
          <w:divBdr>
            <w:top w:val="none" w:sz="0" w:space="0" w:color="auto"/>
            <w:left w:val="none" w:sz="0" w:space="0" w:color="auto"/>
            <w:bottom w:val="none" w:sz="0" w:space="0" w:color="auto"/>
            <w:right w:val="none" w:sz="0" w:space="0" w:color="auto"/>
          </w:divBdr>
        </w:div>
        <w:div w:id="4327510">
          <w:marLeft w:val="640"/>
          <w:marRight w:val="0"/>
          <w:marTop w:val="0"/>
          <w:marBottom w:val="0"/>
          <w:divBdr>
            <w:top w:val="none" w:sz="0" w:space="0" w:color="auto"/>
            <w:left w:val="none" w:sz="0" w:space="0" w:color="auto"/>
            <w:bottom w:val="none" w:sz="0" w:space="0" w:color="auto"/>
            <w:right w:val="none" w:sz="0" w:space="0" w:color="auto"/>
          </w:divBdr>
        </w:div>
        <w:div w:id="1217090103">
          <w:marLeft w:val="640"/>
          <w:marRight w:val="0"/>
          <w:marTop w:val="0"/>
          <w:marBottom w:val="0"/>
          <w:divBdr>
            <w:top w:val="none" w:sz="0" w:space="0" w:color="auto"/>
            <w:left w:val="none" w:sz="0" w:space="0" w:color="auto"/>
            <w:bottom w:val="none" w:sz="0" w:space="0" w:color="auto"/>
            <w:right w:val="none" w:sz="0" w:space="0" w:color="auto"/>
          </w:divBdr>
        </w:div>
        <w:div w:id="561871059">
          <w:marLeft w:val="640"/>
          <w:marRight w:val="0"/>
          <w:marTop w:val="0"/>
          <w:marBottom w:val="0"/>
          <w:divBdr>
            <w:top w:val="none" w:sz="0" w:space="0" w:color="auto"/>
            <w:left w:val="none" w:sz="0" w:space="0" w:color="auto"/>
            <w:bottom w:val="none" w:sz="0" w:space="0" w:color="auto"/>
            <w:right w:val="none" w:sz="0" w:space="0" w:color="auto"/>
          </w:divBdr>
        </w:div>
        <w:div w:id="1821186614">
          <w:marLeft w:val="640"/>
          <w:marRight w:val="0"/>
          <w:marTop w:val="0"/>
          <w:marBottom w:val="0"/>
          <w:divBdr>
            <w:top w:val="none" w:sz="0" w:space="0" w:color="auto"/>
            <w:left w:val="none" w:sz="0" w:space="0" w:color="auto"/>
            <w:bottom w:val="none" w:sz="0" w:space="0" w:color="auto"/>
            <w:right w:val="none" w:sz="0" w:space="0" w:color="auto"/>
          </w:divBdr>
        </w:div>
        <w:div w:id="660475354">
          <w:marLeft w:val="640"/>
          <w:marRight w:val="0"/>
          <w:marTop w:val="0"/>
          <w:marBottom w:val="0"/>
          <w:divBdr>
            <w:top w:val="none" w:sz="0" w:space="0" w:color="auto"/>
            <w:left w:val="none" w:sz="0" w:space="0" w:color="auto"/>
            <w:bottom w:val="none" w:sz="0" w:space="0" w:color="auto"/>
            <w:right w:val="none" w:sz="0" w:space="0" w:color="auto"/>
          </w:divBdr>
        </w:div>
        <w:div w:id="1791246499">
          <w:marLeft w:val="640"/>
          <w:marRight w:val="0"/>
          <w:marTop w:val="0"/>
          <w:marBottom w:val="0"/>
          <w:divBdr>
            <w:top w:val="none" w:sz="0" w:space="0" w:color="auto"/>
            <w:left w:val="none" w:sz="0" w:space="0" w:color="auto"/>
            <w:bottom w:val="none" w:sz="0" w:space="0" w:color="auto"/>
            <w:right w:val="none" w:sz="0" w:space="0" w:color="auto"/>
          </w:divBdr>
        </w:div>
        <w:div w:id="1488932395">
          <w:marLeft w:val="640"/>
          <w:marRight w:val="0"/>
          <w:marTop w:val="0"/>
          <w:marBottom w:val="0"/>
          <w:divBdr>
            <w:top w:val="none" w:sz="0" w:space="0" w:color="auto"/>
            <w:left w:val="none" w:sz="0" w:space="0" w:color="auto"/>
            <w:bottom w:val="none" w:sz="0" w:space="0" w:color="auto"/>
            <w:right w:val="none" w:sz="0" w:space="0" w:color="auto"/>
          </w:divBdr>
        </w:div>
        <w:div w:id="1906992098">
          <w:marLeft w:val="640"/>
          <w:marRight w:val="0"/>
          <w:marTop w:val="0"/>
          <w:marBottom w:val="0"/>
          <w:divBdr>
            <w:top w:val="none" w:sz="0" w:space="0" w:color="auto"/>
            <w:left w:val="none" w:sz="0" w:space="0" w:color="auto"/>
            <w:bottom w:val="none" w:sz="0" w:space="0" w:color="auto"/>
            <w:right w:val="none" w:sz="0" w:space="0" w:color="auto"/>
          </w:divBdr>
        </w:div>
      </w:divsChild>
    </w:div>
    <w:div w:id="1894535146">
      <w:bodyDiv w:val="1"/>
      <w:marLeft w:val="0"/>
      <w:marRight w:val="0"/>
      <w:marTop w:val="0"/>
      <w:marBottom w:val="0"/>
      <w:divBdr>
        <w:top w:val="none" w:sz="0" w:space="0" w:color="auto"/>
        <w:left w:val="none" w:sz="0" w:space="0" w:color="auto"/>
        <w:bottom w:val="none" w:sz="0" w:space="0" w:color="auto"/>
        <w:right w:val="none" w:sz="0" w:space="0" w:color="auto"/>
      </w:divBdr>
    </w:div>
    <w:div w:id="1901135250">
      <w:bodyDiv w:val="1"/>
      <w:marLeft w:val="0"/>
      <w:marRight w:val="0"/>
      <w:marTop w:val="0"/>
      <w:marBottom w:val="0"/>
      <w:divBdr>
        <w:top w:val="none" w:sz="0" w:space="0" w:color="auto"/>
        <w:left w:val="none" w:sz="0" w:space="0" w:color="auto"/>
        <w:bottom w:val="none" w:sz="0" w:space="0" w:color="auto"/>
        <w:right w:val="none" w:sz="0" w:space="0" w:color="auto"/>
      </w:divBdr>
    </w:div>
    <w:div w:id="1901671381">
      <w:bodyDiv w:val="1"/>
      <w:marLeft w:val="0"/>
      <w:marRight w:val="0"/>
      <w:marTop w:val="0"/>
      <w:marBottom w:val="0"/>
      <w:divBdr>
        <w:top w:val="none" w:sz="0" w:space="0" w:color="auto"/>
        <w:left w:val="none" w:sz="0" w:space="0" w:color="auto"/>
        <w:bottom w:val="none" w:sz="0" w:space="0" w:color="auto"/>
        <w:right w:val="none" w:sz="0" w:space="0" w:color="auto"/>
      </w:divBdr>
      <w:divsChild>
        <w:div w:id="1778134012">
          <w:marLeft w:val="640"/>
          <w:marRight w:val="0"/>
          <w:marTop w:val="0"/>
          <w:marBottom w:val="0"/>
          <w:divBdr>
            <w:top w:val="none" w:sz="0" w:space="0" w:color="auto"/>
            <w:left w:val="none" w:sz="0" w:space="0" w:color="auto"/>
            <w:bottom w:val="none" w:sz="0" w:space="0" w:color="auto"/>
            <w:right w:val="none" w:sz="0" w:space="0" w:color="auto"/>
          </w:divBdr>
          <w:divsChild>
            <w:div w:id="682436256">
              <w:marLeft w:val="0"/>
              <w:marRight w:val="0"/>
              <w:marTop w:val="0"/>
              <w:marBottom w:val="0"/>
              <w:divBdr>
                <w:top w:val="none" w:sz="0" w:space="0" w:color="auto"/>
                <w:left w:val="none" w:sz="0" w:space="0" w:color="auto"/>
                <w:bottom w:val="none" w:sz="0" w:space="0" w:color="auto"/>
                <w:right w:val="none" w:sz="0" w:space="0" w:color="auto"/>
              </w:divBdr>
              <w:divsChild>
                <w:div w:id="1375276928">
                  <w:marLeft w:val="640"/>
                  <w:marRight w:val="0"/>
                  <w:marTop w:val="0"/>
                  <w:marBottom w:val="0"/>
                  <w:divBdr>
                    <w:top w:val="none" w:sz="0" w:space="0" w:color="auto"/>
                    <w:left w:val="none" w:sz="0" w:space="0" w:color="auto"/>
                    <w:bottom w:val="none" w:sz="0" w:space="0" w:color="auto"/>
                    <w:right w:val="none" w:sz="0" w:space="0" w:color="auto"/>
                  </w:divBdr>
                </w:div>
                <w:div w:id="969477572">
                  <w:marLeft w:val="640"/>
                  <w:marRight w:val="0"/>
                  <w:marTop w:val="0"/>
                  <w:marBottom w:val="0"/>
                  <w:divBdr>
                    <w:top w:val="none" w:sz="0" w:space="0" w:color="auto"/>
                    <w:left w:val="none" w:sz="0" w:space="0" w:color="auto"/>
                    <w:bottom w:val="none" w:sz="0" w:space="0" w:color="auto"/>
                    <w:right w:val="none" w:sz="0" w:space="0" w:color="auto"/>
                  </w:divBdr>
                </w:div>
                <w:div w:id="851189012">
                  <w:marLeft w:val="640"/>
                  <w:marRight w:val="0"/>
                  <w:marTop w:val="0"/>
                  <w:marBottom w:val="0"/>
                  <w:divBdr>
                    <w:top w:val="none" w:sz="0" w:space="0" w:color="auto"/>
                    <w:left w:val="none" w:sz="0" w:space="0" w:color="auto"/>
                    <w:bottom w:val="none" w:sz="0" w:space="0" w:color="auto"/>
                    <w:right w:val="none" w:sz="0" w:space="0" w:color="auto"/>
                  </w:divBdr>
                </w:div>
                <w:div w:id="401220400">
                  <w:marLeft w:val="640"/>
                  <w:marRight w:val="0"/>
                  <w:marTop w:val="0"/>
                  <w:marBottom w:val="0"/>
                  <w:divBdr>
                    <w:top w:val="none" w:sz="0" w:space="0" w:color="auto"/>
                    <w:left w:val="none" w:sz="0" w:space="0" w:color="auto"/>
                    <w:bottom w:val="none" w:sz="0" w:space="0" w:color="auto"/>
                    <w:right w:val="none" w:sz="0" w:space="0" w:color="auto"/>
                  </w:divBdr>
                </w:div>
                <w:div w:id="2062895519">
                  <w:marLeft w:val="640"/>
                  <w:marRight w:val="0"/>
                  <w:marTop w:val="0"/>
                  <w:marBottom w:val="0"/>
                  <w:divBdr>
                    <w:top w:val="none" w:sz="0" w:space="0" w:color="auto"/>
                    <w:left w:val="none" w:sz="0" w:space="0" w:color="auto"/>
                    <w:bottom w:val="none" w:sz="0" w:space="0" w:color="auto"/>
                    <w:right w:val="none" w:sz="0" w:space="0" w:color="auto"/>
                  </w:divBdr>
                </w:div>
                <w:div w:id="115027252">
                  <w:marLeft w:val="640"/>
                  <w:marRight w:val="0"/>
                  <w:marTop w:val="0"/>
                  <w:marBottom w:val="0"/>
                  <w:divBdr>
                    <w:top w:val="none" w:sz="0" w:space="0" w:color="auto"/>
                    <w:left w:val="none" w:sz="0" w:space="0" w:color="auto"/>
                    <w:bottom w:val="none" w:sz="0" w:space="0" w:color="auto"/>
                    <w:right w:val="none" w:sz="0" w:space="0" w:color="auto"/>
                  </w:divBdr>
                </w:div>
                <w:div w:id="1087577298">
                  <w:marLeft w:val="640"/>
                  <w:marRight w:val="0"/>
                  <w:marTop w:val="0"/>
                  <w:marBottom w:val="0"/>
                  <w:divBdr>
                    <w:top w:val="none" w:sz="0" w:space="0" w:color="auto"/>
                    <w:left w:val="none" w:sz="0" w:space="0" w:color="auto"/>
                    <w:bottom w:val="none" w:sz="0" w:space="0" w:color="auto"/>
                    <w:right w:val="none" w:sz="0" w:space="0" w:color="auto"/>
                  </w:divBdr>
                </w:div>
                <w:div w:id="646399708">
                  <w:marLeft w:val="640"/>
                  <w:marRight w:val="0"/>
                  <w:marTop w:val="0"/>
                  <w:marBottom w:val="0"/>
                  <w:divBdr>
                    <w:top w:val="none" w:sz="0" w:space="0" w:color="auto"/>
                    <w:left w:val="none" w:sz="0" w:space="0" w:color="auto"/>
                    <w:bottom w:val="none" w:sz="0" w:space="0" w:color="auto"/>
                    <w:right w:val="none" w:sz="0" w:space="0" w:color="auto"/>
                  </w:divBdr>
                </w:div>
                <w:div w:id="1887644361">
                  <w:marLeft w:val="640"/>
                  <w:marRight w:val="0"/>
                  <w:marTop w:val="0"/>
                  <w:marBottom w:val="0"/>
                  <w:divBdr>
                    <w:top w:val="none" w:sz="0" w:space="0" w:color="auto"/>
                    <w:left w:val="none" w:sz="0" w:space="0" w:color="auto"/>
                    <w:bottom w:val="none" w:sz="0" w:space="0" w:color="auto"/>
                    <w:right w:val="none" w:sz="0" w:space="0" w:color="auto"/>
                  </w:divBdr>
                </w:div>
                <w:div w:id="2024355741">
                  <w:marLeft w:val="640"/>
                  <w:marRight w:val="0"/>
                  <w:marTop w:val="0"/>
                  <w:marBottom w:val="0"/>
                  <w:divBdr>
                    <w:top w:val="none" w:sz="0" w:space="0" w:color="auto"/>
                    <w:left w:val="none" w:sz="0" w:space="0" w:color="auto"/>
                    <w:bottom w:val="none" w:sz="0" w:space="0" w:color="auto"/>
                    <w:right w:val="none" w:sz="0" w:space="0" w:color="auto"/>
                  </w:divBdr>
                </w:div>
                <w:div w:id="291516711">
                  <w:marLeft w:val="640"/>
                  <w:marRight w:val="0"/>
                  <w:marTop w:val="0"/>
                  <w:marBottom w:val="0"/>
                  <w:divBdr>
                    <w:top w:val="none" w:sz="0" w:space="0" w:color="auto"/>
                    <w:left w:val="none" w:sz="0" w:space="0" w:color="auto"/>
                    <w:bottom w:val="none" w:sz="0" w:space="0" w:color="auto"/>
                    <w:right w:val="none" w:sz="0" w:space="0" w:color="auto"/>
                  </w:divBdr>
                </w:div>
                <w:div w:id="991567549">
                  <w:marLeft w:val="640"/>
                  <w:marRight w:val="0"/>
                  <w:marTop w:val="0"/>
                  <w:marBottom w:val="0"/>
                  <w:divBdr>
                    <w:top w:val="none" w:sz="0" w:space="0" w:color="auto"/>
                    <w:left w:val="none" w:sz="0" w:space="0" w:color="auto"/>
                    <w:bottom w:val="none" w:sz="0" w:space="0" w:color="auto"/>
                    <w:right w:val="none" w:sz="0" w:space="0" w:color="auto"/>
                  </w:divBdr>
                </w:div>
                <w:div w:id="948317951">
                  <w:marLeft w:val="640"/>
                  <w:marRight w:val="0"/>
                  <w:marTop w:val="0"/>
                  <w:marBottom w:val="0"/>
                  <w:divBdr>
                    <w:top w:val="none" w:sz="0" w:space="0" w:color="auto"/>
                    <w:left w:val="none" w:sz="0" w:space="0" w:color="auto"/>
                    <w:bottom w:val="none" w:sz="0" w:space="0" w:color="auto"/>
                    <w:right w:val="none" w:sz="0" w:space="0" w:color="auto"/>
                  </w:divBdr>
                </w:div>
                <w:div w:id="305087906">
                  <w:marLeft w:val="640"/>
                  <w:marRight w:val="0"/>
                  <w:marTop w:val="0"/>
                  <w:marBottom w:val="0"/>
                  <w:divBdr>
                    <w:top w:val="none" w:sz="0" w:space="0" w:color="auto"/>
                    <w:left w:val="none" w:sz="0" w:space="0" w:color="auto"/>
                    <w:bottom w:val="none" w:sz="0" w:space="0" w:color="auto"/>
                    <w:right w:val="none" w:sz="0" w:space="0" w:color="auto"/>
                  </w:divBdr>
                </w:div>
                <w:div w:id="2021472149">
                  <w:marLeft w:val="640"/>
                  <w:marRight w:val="0"/>
                  <w:marTop w:val="0"/>
                  <w:marBottom w:val="0"/>
                  <w:divBdr>
                    <w:top w:val="none" w:sz="0" w:space="0" w:color="auto"/>
                    <w:left w:val="none" w:sz="0" w:space="0" w:color="auto"/>
                    <w:bottom w:val="none" w:sz="0" w:space="0" w:color="auto"/>
                    <w:right w:val="none" w:sz="0" w:space="0" w:color="auto"/>
                  </w:divBdr>
                </w:div>
                <w:div w:id="1877767417">
                  <w:marLeft w:val="640"/>
                  <w:marRight w:val="0"/>
                  <w:marTop w:val="0"/>
                  <w:marBottom w:val="0"/>
                  <w:divBdr>
                    <w:top w:val="none" w:sz="0" w:space="0" w:color="auto"/>
                    <w:left w:val="none" w:sz="0" w:space="0" w:color="auto"/>
                    <w:bottom w:val="none" w:sz="0" w:space="0" w:color="auto"/>
                    <w:right w:val="none" w:sz="0" w:space="0" w:color="auto"/>
                  </w:divBdr>
                </w:div>
                <w:div w:id="290212081">
                  <w:marLeft w:val="640"/>
                  <w:marRight w:val="0"/>
                  <w:marTop w:val="0"/>
                  <w:marBottom w:val="0"/>
                  <w:divBdr>
                    <w:top w:val="none" w:sz="0" w:space="0" w:color="auto"/>
                    <w:left w:val="none" w:sz="0" w:space="0" w:color="auto"/>
                    <w:bottom w:val="none" w:sz="0" w:space="0" w:color="auto"/>
                    <w:right w:val="none" w:sz="0" w:space="0" w:color="auto"/>
                  </w:divBdr>
                </w:div>
                <w:div w:id="1485469554">
                  <w:marLeft w:val="640"/>
                  <w:marRight w:val="0"/>
                  <w:marTop w:val="0"/>
                  <w:marBottom w:val="0"/>
                  <w:divBdr>
                    <w:top w:val="none" w:sz="0" w:space="0" w:color="auto"/>
                    <w:left w:val="none" w:sz="0" w:space="0" w:color="auto"/>
                    <w:bottom w:val="none" w:sz="0" w:space="0" w:color="auto"/>
                    <w:right w:val="none" w:sz="0" w:space="0" w:color="auto"/>
                  </w:divBdr>
                </w:div>
                <w:div w:id="138694948">
                  <w:marLeft w:val="640"/>
                  <w:marRight w:val="0"/>
                  <w:marTop w:val="0"/>
                  <w:marBottom w:val="0"/>
                  <w:divBdr>
                    <w:top w:val="none" w:sz="0" w:space="0" w:color="auto"/>
                    <w:left w:val="none" w:sz="0" w:space="0" w:color="auto"/>
                    <w:bottom w:val="none" w:sz="0" w:space="0" w:color="auto"/>
                    <w:right w:val="none" w:sz="0" w:space="0" w:color="auto"/>
                  </w:divBdr>
                </w:div>
                <w:div w:id="2089688785">
                  <w:marLeft w:val="640"/>
                  <w:marRight w:val="0"/>
                  <w:marTop w:val="0"/>
                  <w:marBottom w:val="0"/>
                  <w:divBdr>
                    <w:top w:val="none" w:sz="0" w:space="0" w:color="auto"/>
                    <w:left w:val="none" w:sz="0" w:space="0" w:color="auto"/>
                    <w:bottom w:val="none" w:sz="0" w:space="0" w:color="auto"/>
                    <w:right w:val="none" w:sz="0" w:space="0" w:color="auto"/>
                  </w:divBdr>
                </w:div>
                <w:div w:id="1465922886">
                  <w:marLeft w:val="640"/>
                  <w:marRight w:val="0"/>
                  <w:marTop w:val="0"/>
                  <w:marBottom w:val="0"/>
                  <w:divBdr>
                    <w:top w:val="none" w:sz="0" w:space="0" w:color="auto"/>
                    <w:left w:val="none" w:sz="0" w:space="0" w:color="auto"/>
                    <w:bottom w:val="none" w:sz="0" w:space="0" w:color="auto"/>
                    <w:right w:val="none" w:sz="0" w:space="0" w:color="auto"/>
                  </w:divBdr>
                </w:div>
                <w:div w:id="1576351585">
                  <w:marLeft w:val="640"/>
                  <w:marRight w:val="0"/>
                  <w:marTop w:val="0"/>
                  <w:marBottom w:val="0"/>
                  <w:divBdr>
                    <w:top w:val="none" w:sz="0" w:space="0" w:color="auto"/>
                    <w:left w:val="none" w:sz="0" w:space="0" w:color="auto"/>
                    <w:bottom w:val="none" w:sz="0" w:space="0" w:color="auto"/>
                    <w:right w:val="none" w:sz="0" w:space="0" w:color="auto"/>
                  </w:divBdr>
                </w:div>
                <w:div w:id="748842749">
                  <w:marLeft w:val="640"/>
                  <w:marRight w:val="0"/>
                  <w:marTop w:val="0"/>
                  <w:marBottom w:val="0"/>
                  <w:divBdr>
                    <w:top w:val="none" w:sz="0" w:space="0" w:color="auto"/>
                    <w:left w:val="none" w:sz="0" w:space="0" w:color="auto"/>
                    <w:bottom w:val="none" w:sz="0" w:space="0" w:color="auto"/>
                    <w:right w:val="none" w:sz="0" w:space="0" w:color="auto"/>
                  </w:divBdr>
                </w:div>
                <w:div w:id="297803625">
                  <w:marLeft w:val="640"/>
                  <w:marRight w:val="0"/>
                  <w:marTop w:val="0"/>
                  <w:marBottom w:val="0"/>
                  <w:divBdr>
                    <w:top w:val="none" w:sz="0" w:space="0" w:color="auto"/>
                    <w:left w:val="none" w:sz="0" w:space="0" w:color="auto"/>
                    <w:bottom w:val="none" w:sz="0" w:space="0" w:color="auto"/>
                    <w:right w:val="none" w:sz="0" w:space="0" w:color="auto"/>
                  </w:divBdr>
                </w:div>
                <w:div w:id="352078662">
                  <w:marLeft w:val="640"/>
                  <w:marRight w:val="0"/>
                  <w:marTop w:val="0"/>
                  <w:marBottom w:val="0"/>
                  <w:divBdr>
                    <w:top w:val="none" w:sz="0" w:space="0" w:color="auto"/>
                    <w:left w:val="none" w:sz="0" w:space="0" w:color="auto"/>
                    <w:bottom w:val="none" w:sz="0" w:space="0" w:color="auto"/>
                    <w:right w:val="none" w:sz="0" w:space="0" w:color="auto"/>
                  </w:divBdr>
                </w:div>
                <w:div w:id="1394037245">
                  <w:marLeft w:val="640"/>
                  <w:marRight w:val="0"/>
                  <w:marTop w:val="0"/>
                  <w:marBottom w:val="0"/>
                  <w:divBdr>
                    <w:top w:val="none" w:sz="0" w:space="0" w:color="auto"/>
                    <w:left w:val="none" w:sz="0" w:space="0" w:color="auto"/>
                    <w:bottom w:val="none" w:sz="0" w:space="0" w:color="auto"/>
                    <w:right w:val="none" w:sz="0" w:space="0" w:color="auto"/>
                  </w:divBdr>
                </w:div>
                <w:div w:id="1703171483">
                  <w:marLeft w:val="640"/>
                  <w:marRight w:val="0"/>
                  <w:marTop w:val="0"/>
                  <w:marBottom w:val="0"/>
                  <w:divBdr>
                    <w:top w:val="none" w:sz="0" w:space="0" w:color="auto"/>
                    <w:left w:val="none" w:sz="0" w:space="0" w:color="auto"/>
                    <w:bottom w:val="none" w:sz="0" w:space="0" w:color="auto"/>
                    <w:right w:val="none" w:sz="0" w:space="0" w:color="auto"/>
                  </w:divBdr>
                </w:div>
                <w:div w:id="788087127">
                  <w:marLeft w:val="640"/>
                  <w:marRight w:val="0"/>
                  <w:marTop w:val="0"/>
                  <w:marBottom w:val="0"/>
                  <w:divBdr>
                    <w:top w:val="none" w:sz="0" w:space="0" w:color="auto"/>
                    <w:left w:val="none" w:sz="0" w:space="0" w:color="auto"/>
                    <w:bottom w:val="none" w:sz="0" w:space="0" w:color="auto"/>
                    <w:right w:val="none" w:sz="0" w:space="0" w:color="auto"/>
                  </w:divBdr>
                </w:div>
                <w:div w:id="1045444143">
                  <w:marLeft w:val="640"/>
                  <w:marRight w:val="0"/>
                  <w:marTop w:val="0"/>
                  <w:marBottom w:val="0"/>
                  <w:divBdr>
                    <w:top w:val="none" w:sz="0" w:space="0" w:color="auto"/>
                    <w:left w:val="none" w:sz="0" w:space="0" w:color="auto"/>
                    <w:bottom w:val="none" w:sz="0" w:space="0" w:color="auto"/>
                    <w:right w:val="none" w:sz="0" w:space="0" w:color="auto"/>
                  </w:divBdr>
                </w:div>
                <w:div w:id="889993724">
                  <w:marLeft w:val="640"/>
                  <w:marRight w:val="0"/>
                  <w:marTop w:val="0"/>
                  <w:marBottom w:val="0"/>
                  <w:divBdr>
                    <w:top w:val="none" w:sz="0" w:space="0" w:color="auto"/>
                    <w:left w:val="none" w:sz="0" w:space="0" w:color="auto"/>
                    <w:bottom w:val="none" w:sz="0" w:space="0" w:color="auto"/>
                    <w:right w:val="none" w:sz="0" w:space="0" w:color="auto"/>
                  </w:divBdr>
                </w:div>
                <w:div w:id="32196751">
                  <w:marLeft w:val="640"/>
                  <w:marRight w:val="0"/>
                  <w:marTop w:val="0"/>
                  <w:marBottom w:val="0"/>
                  <w:divBdr>
                    <w:top w:val="none" w:sz="0" w:space="0" w:color="auto"/>
                    <w:left w:val="none" w:sz="0" w:space="0" w:color="auto"/>
                    <w:bottom w:val="none" w:sz="0" w:space="0" w:color="auto"/>
                    <w:right w:val="none" w:sz="0" w:space="0" w:color="auto"/>
                  </w:divBdr>
                </w:div>
                <w:div w:id="1119184421">
                  <w:marLeft w:val="640"/>
                  <w:marRight w:val="0"/>
                  <w:marTop w:val="0"/>
                  <w:marBottom w:val="0"/>
                  <w:divBdr>
                    <w:top w:val="none" w:sz="0" w:space="0" w:color="auto"/>
                    <w:left w:val="none" w:sz="0" w:space="0" w:color="auto"/>
                    <w:bottom w:val="none" w:sz="0" w:space="0" w:color="auto"/>
                    <w:right w:val="none" w:sz="0" w:space="0" w:color="auto"/>
                  </w:divBdr>
                </w:div>
                <w:div w:id="1151605454">
                  <w:marLeft w:val="640"/>
                  <w:marRight w:val="0"/>
                  <w:marTop w:val="0"/>
                  <w:marBottom w:val="0"/>
                  <w:divBdr>
                    <w:top w:val="none" w:sz="0" w:space="0" w:color="auto"/>
                    <w:left w:val="none" w:sz="0" w:space="0" w:color="auto"/>
                    <w:bottom w:val="none" w:sz="0" w:space="0" w:color="auto"/>
                    <w:right w:val="none" w:sz="0" w:space="0" w:color="auto"/>
                  </w:divBdr>
                </w:div>
                <w:div w:id="1533806319">
                  <w:marLeft w:val="640"/>
                  <w:marRight w:val="0"/>
                  <w:marTop w:val="0"/>
                  <w:marBottom w:val="0"/>
                  <w:divBdr>
                    <w:top w:val="none" w:sz="0" w:space="0" w:color="auto"/>
                    <w:left w:val="none" w:sz="0" w:space="0" w:color="auto"/>
                    <w:bottom w:val="none" w:sz="0" w:space="0" w:color="auto"/>
                    <w:right w:val="none" w:sz="0" w:space="0" w:color="auto"/>
                  </w:divBdr>
                </w:div>
                <w:div w:id="2021272492">
                  <w:marLeft w:val="640"/>
                  <w:marRight w:val="0"/>
                  <w:marTop w:val="0"/>
                  <w:marBottom w:val="0"/>
                  <w:divBdr>
                    <w:top w:val="none" w:sz="0" w:space="0" w:color="auto"/>
                    <w:left w:val="none" w:sz="0" w:space="0" w:color="auto"/>
                    <w:bottom w:val="none" w:sz="0" w:space="0" w:color="auto"/>
                    <w:right w:val="none" w:sz="0" w:space="0" w:color="auto"/>
                  </w:divBdr>
                </w:div>
                <w:div w:id="2124035074">
                  <w:marLeft w:val="640"/>
                  <w:marRight w:val="0"/>
                  <w:marTop w:val="0"/>
                  <w:marBottom w:val="0"/>
                  <w:divBdr>
                    <w:top w:val="none" w:sz="0" w:space="0" w:color="auto"/>
                    <w:left w:val="none" w:sz="0" w:space="0" w:color="auto"/>
                    <w:bottom w:val="none" w:sz="0" w:space="0" w:color="auto"/>
                    <w:right w:val="none" w:sz="0" w:space="0" w:color="auto"/>
                  </w:divBdr>
                </w:div>
                <w:div w:id="1365014061">
                  <w:marLeft w:val="640"/>
                  <w:marRight w:val="0"/>
                  <w:marTop w:val="0"/>
                  <w:marBottom w:val="0"/>
                  <w:divBdr>
                    <w:top w:val="none" w:sz="0" w:space="0" w:color="auto"/>
                    <w:left w:val="none" w:sz="0" w:space="0" w:color="auto"/>
                    <w:bottom w:val="none" w:sz="0" w:space="0" w:color="auto"/>
                    <w:right w:val="none" w:sz="0" w:space="0" w:color="auto"/>
                  </w:divBdr>
                </w:div>
                <w:div w:id="938566652">
                  <w:marLeft w:val="640"/>
                  <w:marRight w:val="0"/>
                  <w:marTop w:val="0"/>
                  <w:marBottom w:val="0"/>
                  <w:divBdr>
                    <w:top w:val="none" w:sz="0" w:space="0" w:color="auto"/>
                    <w:left w:val="none" w:sz="0" w:space="0" w:color="auto"/>
                    <w:bottom w:val="none" w:sz="0" w:space="0" w:color="auto"/>
                    <w:right w:val="none" w:sz="0" w:space="0" w:color="auto"/>
                  </w:divBdr>
                </w:div>
                <w:div w:id="1933472660">
                  <w:marLeft w:val="640"/>
                  <w:marRight w:val="0"/>
                  <w:marTop w:val="0"/>
                  <w:marBottom w:val="0"/>
                  <w:divBdr>
                    <w:top w:val="none" w:sz="0" w:space="0" w:color="auto"/>
                    <w:left w:val="none" w:sz="0" w:space="0" w:color="auto"/>
                    <w:bottom w:val="none" w:sz="0" w:space="0" w:color="auto"/>
                    <w:right w:val="none" w:sz="0" w:space="0" w:color="auto"/>
                  </w:divBdr>
                </w:div>
                <w:div w:id="403644156">
                  <w:marLeft w:val="640"/>
                  <w:marRight w:val="0"/>
                  <w:marTop w:val="0"/>
                  <w:marBottom w:val="0"/>
                  <w:divBdr>
                    <w:top w:val="none" w:sz="0" w:space="0" w:color="auto"/>
                    <w:left w:val="none" w:sz="0" w:space="0" w:color="auto"/>
                    <w:bottom w:val="none" w:sz="0" w:space="0" w:color="auto"/>
                    <w:right w:val="none" w:sz="0" w:space="0" w:color="auto"/>
                  </w:divBdr>
                </w:div>
                <w:div w:id="1280381804">
                  <w:marLeft w:val="640"/>
                  <w:marRight w:val="0"/>
                  <w:marTop w:val="0"/>
                  <w:marBottom w:val="0"/>
                  <w:divBdr>
                    <w:top w:val="none" w:sz="0" w:space="0" w:color="auto"/>
                    <w:left w:val="none" w:sz="0" w:space="0" w:color="auto"/>
                    <w:bottom w:val="none" w:sz="0" w:space="0" w:color="auto"/>
                    <w:right w:val="none" w:sz="0" w:space="0" w:color="auto"/>
                  </w:divBdr>
                </w:div>
                <w:div w:id="575287665">
                  <w:marLeft w:val="640"/>
                  <w:marRight w:val="0"/>
                  <w:marTop w:val="0"/>
                  <w:marBottom w:val="0"/>
                  <w:divBdr>
                    <w:top w:val="none" w:sz="0" w:space="0" w:color="auto"/>
                    <w:left w:val="none" w:sz="0" w:space="0" w:color="auto"/>
                    <w:bottom w:val="none" w:sz="0" w:space="0" w:color="auto"/>
                    <w:right w:val="none" w:sz="0" w:space="0" w:color="auto"/>
                  </w:divBdr>
                </w:div>
                <w:div w:id="1394617287">
                  <w:marLeft w:val="640"/>
                  <w:marRight w:val="0"/>
                  <w:marTop w:val="0"/>
                  <w:marBottom w:val="0"/>
                  <w:divBdr>
                    <w:top w:val="none" w:sz="0" w:space="0" w:color="auto"/>
                    <w:left w:val="none" w:sz="0" w:space="0" w:color="auto"/>
                    <w:bottom w:val="none" w:sz="0" w:space="0" w:color="auto"/>
                    <w:right w:val="none" w:sz="0" w:space="0" w:color="auto"/>
                  </w:divBdr>
                </w:div>
                <w:div w:id="172845794">
                  <w:marLeft w:val="640"/>
                  <w:marRight w:val="0"/>
                  <w:marTop w:val="0"/>
                  <w:marBottom w:val="0"/>
                  <w:divBdr>
                    <w:top w:val="none" w:sz="0" w:space="0" w:color="auto"/>
                    <w:left w:val="none" w:sz="0" w:space="0" w:color="auto"/>
                    <w:bottom w:val="none" w:sz="0" w:space="0" w:color="auto"/>
                    <w:right w:val="none" w:sz="0" w:space="0" w:color="auto"/>
                  </w:divBdr>
                </w:div>
                <w:div w:id="2111195590">
                  <w:marLeft w:val="640"/>
                  <w:marRight w:val="0"/>
                  <w:marTop w:val="0"/>
                  <w:marBottom w:val="0"/>
                  <w:divBdr>
                    <w:top w:val="none" w:sz="0" w:space="0" w:color="auto"/>
                    <w:left w:val="none" w:sz="0" w:space="0" w:color="auto"/>
                    <w:bottom w:val="none" w:sz="0" w:space="0" w:color="auto"/>
                    <w:right w:val="none" w:sz="0" w:space="0" w:color="auto"/>
                  </w:divBdr>
                </w:div>
                <w:div w:id="1043679362">
                  <w:marLeft w:val="640"/>
                  <w:marRight w:val="0"/>
                  <w:marTop w:val="0"/>
                  <w:marBottom w:val="0"/>
                  <w:divBdr>
                    <w:top w:val="none" w:sz="0" w:space="0" w:color="auto"/>
                    <w:left w:val="none" w:sz="0" w:space="0" w:color="auto"/>
                    <w:bottom w:val="none" w:sz="0" w:space="0" w:color="auto"/>
                    <w:right w:val="none" w:sz="0" w:space="0" w:color="auto"/>
                  </w:divBdr>
                </w:div>
                <w:div w:id="1388259120">
                  <w:marLeft w:val="640"/>
                  <w:marRight w:val="0"/>
                  <w:marTop w:val="0"/>
                  <w:marBottom w:val="0"/>
                  <w:divBdr>
                    <w:top w:val="none" w:sz="0" w:space="0" w:color="auto"/>
                    <w:left w:val="none" w:sz="0" w:space="0" w:color="auto"/>
                    <w:bottom w:val="none" w:sz="0" w:space="0" w:color="auto"/>
                    <w:right w:val="none" w:sz="0" w:space="0" w:color="auto"/>
                  </w:divBdr>
                </w:div>
                <w:div w:id="2058628837">
                  <w:marLeft w:val="640"/>
                  <w:marRight w:val="0"/>
                  <w:marTop w:val="0"/>
                  <w:marBottom w:val="0"/>
                  <w:divBdr>
                    <w:top w:val="none" w:sz="0" w:space="0" w:color="auto"/>
                    <w:left w:val="none" w:sz="0" w:space="0" w:color="auto"/>
                    <w:bottom w:val="none" w:sz="0" w:space="0" w:color="auto"/>
                    <w:right w:val="none" w:sz="0" w:space="0" w:color="auto"/>
                  </w:divBdr>
                </w:div>
                <w:div w:id="483741203">
                  <w:marLeft w:val="640"/>
                  <w:marRight w:val="0"/>
                  <w:marTop w:val="0"/>
                  <w:marBottom w:val="0"/>
                  <w:divBdr>
                    <w:top w:val="none" w:sz="0" w:space="0" w:color="auto"/>
                    <w:left w:val="none" w:sz="0" w:space="0" w:color="auto"/>
                    <w:bottom w:val="none" w:sz="0" w:space="0" w:color="auto"/>
                    <w:right w:val="none" w:sz="0" w:space="0" w:color="auto"/>
                  </w:divBdr>
                </w:div>
                <w:div w:id="1480461467">
                  <w:marLeft w:val="640"/>
                  <w:marRight w:val="0"/>
                  <w:marTop w:val="0"/>
                  <w:marBottom w:val="0"/>
                  <w:divBdr>
                    <w:top w:val="none" w:sz="0" w:space="0" w:color="auto"/>
                    <w:left w:val="none" w:sz="0" w:space="0" w:color="auto"/>
                    <w:bottom w:val="none" w:sz="0" w:space="0" w:color="auto"/>
                    <w:right w:val="none" w:sz="0" w:space="0" w:color="auto"/>
                  </w:divBdr>
                </w:div>
                <w:div w:id="864169194">
                  <w:marLeft w:val="640"/>
                  <w:marRight w:val="0"/>
                  <w:marTop w:val="0"/>
                  <w:marBottom w:val="0"/>
                  <w:divBdr>
                    <w:top w:val="none" w:sz="0" w:space="0" w:color="auto"/>
                    <w:left w:val="none" w:sz="0" w:space="0" w:color="auto"/>
                    <w:bottom w:val="none" w:sz="0" w:space="0" w:color="auto"/>
                    <w:right w:val="none" w:sz="0" w:space="0" w:color="auto"/>
                  </w:divBdr>
                </w:div>
                <w:div w:id="422339774">
                  <w:marLeft w:val="640"/>
                  <w:marRight w:val="0"/>
                  <w:marTop w:val="0"/>
                  <w:marBottom w:val="0"/>
                  <w:divBdr>
                    <w:top w:val="none" w:sz="0" w:space="0" w:color="auto"/>
                    <w:left w:val="none" w:sz="0" w:space="0" w:color="auto"/>
                    <w:bottom w:val="none" w:sz="0" w:space="0" w:color="auto"/>
                    <w:right w:val="none" w:sz="0" w:space="0" w:color="auto"/>
                  </w:divBdr>
                </w:div>
                <w:div w:id="1642728591">
                  <w:marLeft w:val="640"/>
                  <w:marRight w:val="0"/>
                  <w:marTop w:val="0"/>
                  <w:marBottom w:val="0"/>
                  <w:divBdr>
                    <w:top w:val="none" w:sz="0" w:space="0" w:color="auto"/>
                    <w:left w:val="none" w:sz="0" w:space="0" w:color="auto"/>
                    <w:bottom w:val="none" w:sz="0" w:space="0" w:color="auto"/>
                    <w:right w:val="none" w:sz="0" w:space="0" w:color="auto"/>
                  </w:divBdr>
                </w:div>
                <w:div w:id="1314987316">
                  <w:marLeft w:val="640"/>
                  <w:marRight w:val="0"/>
                  <w:marTop w:val="0"/>
                  <w:marBottom w:val="0"/>
                  <w:divBdr>
                    <w:top w:val="none" w:sz="0" w:space="0" w:color="auto"/>
                    <w:left w:val="none" w:sz="0" w:space="0" w:color="auto"/>
                    <w:bottom w:val="none" w:sz="0" w:space="0" w:color="auto"/>
                    <w:right w:val="none" w:sz="0" w:space="0" w:color="auto"/>
                  </w:divBdr>
                </w:div>
                <w:div w:id="1559396044">
                  <w:marLeft w:val="640"/>
                  <w:marRight w:val="0"/>
                  <w:marTop w:val="0"/>
                  <w:marBottom w:val="0"/>
                  <w:divBdr>
                    <w:top w:val="none" w:sz="0" w:space="0" w:color="auto"/>
                    <w:left w:val="none" w:sz="0" w:space="0" w:color="auto"/>
                    <w:bottom w:val="none" w:sz="0" w:space="0" w:color="auto"/>
                    <w:right w:val="none" w:sz="0" w:space="0" w:color="auto"/>
                  </w:divBdr>
                </w:div>
                <w:div w:id="390346084">
                  <w:marLeft w:val="640"/>
                  <w:marRight w:val="0"/>
                  <w:marTop w:val="0"/>
                  <w:marBottom w:val="0"/>
                  <w:divBdr>
                    <w:top w:val="none" w:sz="0" w:space="0" w:color="auto"/>
                    <w:left w:val="none" w:sz="0" w:space="0" w:color="auto"/>
                    <w:bottom w:val="none" w:sz="0" w:space="0" w:color="auto"/>
                    <w:right w:val="none" w:sz="0" w:space="0" w:color="auto"/>
                  </w:divBdr>
                </w:div>
                <w:div w:id="1695032550">
                  <w:marLeft w:val="640"/>
                  <w:marRight w:val="0"/>
                  <w:marTop w:val="0"/>
                  <w:marBottom w:val="0"/>
                  <w:divBdr>
                    <w:top w:val="none" w:sz="0" w:space="0" w:color="auto"/>
                    <w:left w:val="none" w:sz="0" w:space="0" w:color="auto"/>
                    <w:bottom w:val="none" w:sz="0" w:space="0" w:color="auto"/>
                    <w:right w:val="none" w:sz="0" w:space="0" w:color="auto"/>
                  </w:divBdr>
                </w:div>
                <w:div w:id="829172674">
                  <w:marLeft w:val="640"/>
                  <w:marRight w:val="0"/>
                  <w:marTop w:val="0"/>
                  <w:marBottom w:val="0"/>
                  <w:divBdr>
                    <w:top w:val="none" w:sz="0" w:space="0" w:color="auto"/>
                    <w:left w:val="none" w:sz="0" w:space="0" w:color="auto"/>
                    <w:bottom w:val="none" w:sz="0" w:space="0" w:color="auto"/>
                    <w:right w:val="none" w:sz="0" w:space="0" w:color="auto"/>
                  </w:divBdr>
                </w:div>
                <w:div w:id="1306859880">
                  <w:marLeft w:val="640"/>
                  <w:marRight w:val="0"/>
                  <w:marTop w:val="0"/>
                  <w:marBottom w:val="0"/>
                  <w:divBdr>
                    <w:top w:val="none" w:sz="0" w:space="0" w:color="auto"/>
                    <w:left w:val="none" w:sz="0" w:space="0" w:color="auto"/>
                    <w:bottom w:val="none" w:sz="0" w:space="0" w:color="auto"/>
                    <w:right w:val="none" w:sz="0" w:space="0" w:color="auto"/>
                  </w:divBdr>
                </w:div>
                <w:div w:id="877204590">
                  <w:marLeft w:val="640"/>
                  <w:marRight w:val="0"/>
                  <w:marTop w:val="0"/>
                  <w:marBottom w:val="0"/>
                  <w:divBdr>
                    <w:top w:val="none" w:sz="0" w:space="0" w:color="auto"/>
                    <w:left w:val="none" w:sz="0" w:space="0" w:color="auto"/>
                    <w:bottom w:val="none" w:sz="0" w:space="0" w:color="auto"/>
                    <w:right w:val="none" w:sz="0" w:space="0" w:color="auto"/>
                  </w:divBdr>
                </w:div>
                <w:div w:id="1044595938">
                  <w:marLeft w:val="640"/>
                  <w:marRight w:val="0"/>
                  <w:marTop w:val="0"/>
                  <w:marBottom w:val="0"/>
                  <w:divBdr>
                    <w:top w:val="none" w:sz="0" w:space="0" w:color="auto"/>
                    <w:left w:val="none" w:sz="0" w:space="0" w:color="auto"/>
                    <w:bottom w:val="none" w:sz="0" w:space="0" w:color="auto"/>
                    <w:right w:val="none" w:sz="0" w:space="0" w:color="auto"/>
                  </w:divBdr>
                </w:div>
                <w:div w:id="542904738">
                  <w:marLeft w:val="640"/>
                  <w:marRight w:val="0"/>
                  <w:marTop w:val="0"/>
                  <w:marBottom w:val="0"/>
                  <w:divBdr>
                    <w:top w:val="none" w:sz="0" w:space="0" w:color="auto"/>
                    <w:left w:val="none" w:sz="0" w:space="0" w:color="auto"/>
                    <w:bottom w:val="none" w:sz="0" w:space="0" w:color="auto"/>
                    <w:right w:val="none" w:sz="0" w:space="0" w:color="auto"/>
                  </w:divBdr>
                </w:div>
                <w:div w:id="1934362596">
                  <w:marLeft w:val="640"/>
                  <w:marRight w:val="0"/>
                  <w:marTop w:val="0"/>
                  <w:marBottom w:val="0"/>
                  <w:divBdr>
                    <w:top w:val="none" w:sz="0" w:space="0" w:color="auto"/>
                    <w:left w:val="none" w:sz="0" w:space="0" w:color="auto"/>
                    <w:bottom w:val="none" w:sz="0" w:space="0" w:color="auto"/>
                    <w:right w:val="none" w:sz="0" w:space="0" w:color="auto"/>
                  </w:divBdr>
                </w:div>
                <w:div w:id="1110465170">
                  <w:marLeft w:val="640"/>
                  <w:marRight w:val="0"/>
                  <w:marTop w:val="0"/>
                  <w:marBottom w:val="0"/>
                  <w:divBdr>
                    <w:top w:val="none" w:sz="0" w:space="0" w:color="auto"/>
                    <w:left w:val="none" w:sz="0" w:space="0" w:color="auto"/>
                    <w:bottom w:val="none" w:sz="0" w:space="0" w:color="auto"/>
                    <w:right w:val="none" w:sz="0" w:space="0" w:color="auto"/>
                  </w:divBdr>
                </w:div>
                <w:div w:id="887642607">
                  <w:marLeft w:val="640"/>
                  <w:marRight w:val="0"/>
                  <w:marTop w:val="0"/>
                  <w:marBottom w:val="0"/>
                  <w:divBdr>
                    <w:top w:val="none" w:sz="0" w:space="0" w:color="auto"/>
                    <w:left w:val="none" w:sz="0" w:space="0" w:color="auto"/>
                    <w:bottom w:val="none" w:sz="0" w:space="0" w:color="auto"/>
                    <w:right w:val="none" w:sz="0" w:space="0" w:color="auto"/>
                  </w:divBdr>
                </w:div>
                <w:div w:id="1399942223">
                  <w:marLeft w:val="640"/>
                  <w:marRight w:val="0"/>
                  <w:marTop w:val="0"/>
                  <w:marBottom w:val="0"/>
                  <w:divBdr>
                    <w:top w:val="none" w:sz="0" w:space="0" w:color="auto"/>
                    <w:left w:val="none" w:sz="0" w:space="0" w:color="auto"/>
                    <w:bottom w:val="none" w:sz="0" w:space="0" w:color="auto"/>
                    <w:right w:val="none" w:sz="0" w:space="0" w:color="auto"/>
                  </w:divBdr>
                </w:div>
                <w:div w:id="1278029139">
                  <w:marLeft w:val="640"/>
                  <w:marRight w:val="0"/>
                  <w:marTop w:val="0"/>
                  <w:marBottom w:val="0"/>
                  <w:divBdr>
                    <w:top w:val="none" w:sz="0" w:space="0" w:color="auto"/>
                    <w:left w:val="none" w:sz="0" w:space="0" w:color="auto"/>
                    <w:bottom w:val="none" w:sz="0" w:space="0" w:color="auto"/>
                    <w:right w:val="none" w:sz="0" w:space="0" w:color="auto"/>
                  </w:divBdr>
                </w:div>
                <w:div w:id="1404062089">
                  <w:marLeft w:val="640"/>
                  <w:marRight w:val="0"/>
                  <w:marTop w:val="0"/>
                  <w:marBottom w:val="0"/>
                  <w:divBdr>
                    <w:top w:val="none" w:sz="0" w:space="0" w:color="auto"/>
                    <w:left w:val="none" w:sz="0" w:space="0" w:color="auto"/>
                    <w:bottom w:val="none" w:sz="0" w:space="0" w:color="auto"/>
                    <w:right w:val="none" w:sz="0" w:space="0" w:color="auto"/>
                  </w:divBdr>
                </w:div>
                <w:div w:id="485824008">
                  <w:marLeft w:val="640"/>
                  <w:marRight w:val="0"/>
                  <w:marTop w:val="0"/>
                  <w:marBottom w:val="0"/>
                  <w:divBdr>
                    <w:top w:val="none" w:sz="0" w:space="0" w:color="auto"/>
                    <w:left w:val="none" w:sz="0" w:space="0" w:color="auto"/>
                    <w:bottom w:val="none" w:sz="0" w:space="0" w:color="auto"/>
                    <w:right w:val="none" w:sz="0" w:space="0" w:color="auto"/>
                  </w:divBdr>
                </w:div>
                <w:div w:id="1050424255">
                  <w:marLeft w:val="640"/>
                  <w:marRight w:val="0"/>
                  <w:marTop w:val="0"/>
                  <w:marBottom w:val="0"/>
                  <w:divBdr>
                    <w:top w:val="none" w:sz="0" w:space="0" w:color="auto"/>
                    <w:left w:val="none" w:sz="0" w:space="0" w:color="auto"/>
                    <w:bottom w:val="none" w:sz="0" w:space="0" w:color="auto"/>
                    <w:right w:val="none" w:sz="0" w:space="0" w:color="auto"/>
                  </w:divBdr>
                </w:div>
                <w:div w:id="1074232794">
                  <w:marLeft w:val="640"/>
                  <w:marRight w:val="0"/>
                  <w:marTop w:val="0"/>
                  <w:marBottom w:val="0"/>
                  <w:divBdr>
                    <w:top w:val="none" w:sz="0" w:space="0" w:color="auto"/>
                    <w:left w:val="none" w:sz="0" w:space="0" w:color="auto"/>
                    <w:bottom w:val="none" w:sz="0" w:space="0" w:color="auto"/>
                    <w:right w:val="none" w:sz="0" w:space="0" w:color="auto"/>
                  </w:divBdr>
                </w:div>
                <w:div w:id="999042726">
                  <w:marLeft w:val="640"/>
                  <w:marRight w:val="0"/>
                  <w:marTop w:val="0"/>
                  <w:marBottom w:val="0"/>
                  <w:divBdr>
                    <w:top w:val="none" w:sz="0" w:space="0" w:color="auto"/>
                    <w:left w:val="none" w:sz="0" w:space="0" w:color="auto"/>
                    <w:bottom w:val="none" w:sz="0" w:space="0" w:color="auto"/>
                    <w:right w:val="none" w:sz="0" w:space="0" w:color="auto"/>
                  </w:divBdr>
                </w:div>
                <w:div w:id="796337987">
                  <w:marLeft w:val="640"/>
                  <w:marRight w:val="0"/>
                  <w:marTop w:val="0"/>
                  <w:marBottom w:val="0"/>
                  <w:divBdr>
                    <w:top w:val="none" w:sz="0" w:space="0" w:color="auto"/>
                    <w:left w:val="none" w:sz="0" w:space="0" w:color="auto"/>
                    <w:bottom w:val="none" w:sz="0" w:space="0" w:color="auto"/>
                    <w:right w:val="none" w:sz="0" w:space="0" w:color="auto"/>
                  </w:divBdr>
                </w:div>
                <w:div w:id="1027482850">
                  <w:marLeft w:val="640"/>
                  <w:marRight w:val="0"/>
                  <w:marTop w:val="0"/>
                  <w:marBottom w:val="0"/>
                  <w:divBdr>
                    <w:top w:val="none" w:sz="0" w:space="0" w:color="auto"/>
                    <w:left w:val="none" w:sz="0" w:space="0" w:color="auto"/>
                    <w:bottom w:val="none" w:sz="0" w:space="0" w:color="auto"/>
                    <w:right w:val="none" w:sz="0" w:space="0" w:color="auto"/>
                  </w:divBdr>
                </w:div>
                <w:div w:id="1926111937">
                  <w:marLeft w:val="640"/>
                  <w:marRight w:val="0"/>
                  <w:marTop w:val="0"/>
                  <w:marBottom w:val="0"/>
                  <w:divBdr>
                    <w:top w:val="none" w:sz="0" w:space="0" w:color="auto"/>
                    <w:left w:val="none" w:sz="0" w:space="0" w:color="auto"/>
                    <w:bottom w:val="none" w:sz="0" w:space="0" w:color="auto"/>
                    <w:right w:val="none" w:sz="0" w:space="0" w:color="auto"/>
                  </w:divBdr>
                </w:div>
                <w:div w:id="1789549207">
                  <w:marLeft w:val="640"/>
                  <w:marRight w:val="0"/>
                  <w:marTop w:val="0"/>
                  <w:marBottom w:val="0"/>
                  <w:divBdr>
                    <w:top w:val="none" w:sz="0" w:space="0" w:color="auto"/>
                    <w:left w:val="none" w:sz="0" w:space="0" w:color="auto"/>
                    <w:bottom w:val="none" w:sz="0" w:space="0" w:color="auto"/>
                    <w:right w:val="none" w:sz="0" w:space="0" w:color="auto"/>
                  </w:divBdr>
                </w:div>
                <w:div w:id="1967856108">
                  <w:marLeft w:val="640"/>
                  <w:marRight w:val="0"/>
                  <w:marTop w:val="0"/>
                  <w:marBottom w:val="0"/>
                  <w:divBdr>
                    <w:top w:val="none" w:sz="0" w:space="0" w:color="auto"/>
                    <w:left w:val="none" w:sz="0" w:space="0" w:color="auto"/>
                    <w:bottom w:val="none" w:sz="0" w:space="0" w:color="auto"/>
                    <w:right w:val="none" w:sz="0" w:space="0" w:color="auto"/>
                  </w:divBdr>
                </w:div>
                <w:div w:id="133569469">
                  <w:marLeft w:val="640"/>
                  <w:marRight w:val="0"/>
                  <w:marTop w:val="0"/>
                  <w:marBottom w:val="0"/>
                  <w:divBdr>
                    <w:top w:val="none" w:sz="0" w:space="0" w:color="auto"/>
                    <w:left w:val="none" w:sz="0" w:space="0" w:color="auto"/>
                    <w:bottom w:val="none" w:sz="0" w:space="0" w:color="auto"/>
                    <w:right w:val="none" w:sz="0" w:space="0" w:color="auto"/>
                  </w:divBdr>
                </w:div>
              </w:divsChild>
            </w:div>
            <w:div w:id="2113472753">
              <w:marLeft w:val="0"/>
              <w:marRight w:val="0"/>
              <w:marTop w:val="0"/>
              <w:marBottom w:val="0"/>
              <w:divBdr>
                <w:top w:val="none" w:sz="0" w:space="0" w:color="auto"/>
                <w:left w:val="none" w:sz="0" w:space="0" w:color="auto"/>
                <w:bottom w:val="none" w:sz="0" w:space="0" w:color="auto"/>
                <w:right w:val="none" w:sz="0" w:space="0" w:color="auto"/>
              </w:divBdr>
              <w:divsChild>
                <w:div w:id="2055277631">
                  <w:marLeft w:val="640"/>
                  <w:marRight w:val="0"/>
                  <w:marTop w:val="0"/>
                  <w:marBottom w:val="0"/>
                  <w:divBdr>
                    <w:top w:val="none" w:sz="0" w:space="0" w:color="auto"/>
                    <w:left w:val="none" w:sz="0" w:space="0" w:color="auto"/>
                    <w:bottom w:val="none" w:sz="0" w:space="0" w:color="auto"/>
                    <w:right w:val="none" w:sz="0" w:space="0" w:color="auto"/>
                  </w:divBdr>
                </w:div>
                <w:div w:id="1170409674">
                  <w:marLeft w:val="640"/>
                  <w:marRight w:val="0"/>
                  <w:marTop w:val="0"/>
                  <w:marBottom w:val="0"/>
                  <w:divBdr>
                    <w:top w:val="none" w:sz="0" w:space="0" w:color="auto"/>
                    <w:left w:val="none" w:sz="0" w:space="0" w:color="auto"/>
                    <w:bottom w:val="none" w:sz="0" w:space="0" w:color="auto"/>
                    <w:right w:val="none" w:sz="0" w:space="0" w:color="auto"/>
                  </w:divBdr>
                </w:div>
                <w:div w:id="1202858664">
                  <w:marLeft w:val="640"/>
                  <w:marRight w:val="0"/>
                  <w:marTop w:val="0"/>
                  <w:marBottom w:val="0"/>
                  <w:divBdr>
                    <w:top w:val="none" w:sz="0" w:space="0" w:color="auto"/>
                    <w:left w:val="none" w:sz="0" w:space="0" w:color="auto"/>
                    <w:bottom w:val="none" w:sz="0" w:space="0" w:color="auto"/>
                    <w:right w:val="none" w:sz="0" w:space="0" w:color="auto"/>
                  </w:divBdr>
                </w:div>
                <w:div w:id="7559319">
                  <w:marLeft w:val="640"/>
                  <w:marRight w:val="0"/>
                  <w:marTop w:val="0"/>
                  <w:marBottom w:val="0"/>
                  <w:divBdr>
                    <w:top w:val="none" w:sz="0" w:space="0" w:color="auto"/>
                    <w:left w:val="none" w:sz="0" w:space="0" w:color="auto"/>
                    <w:bottom w:val="none" w:sz="0" w:space="0" w:color="auto"/>
                    <w:right w:val="none" w:sz="0" w:space="0" w:color="auto"/>
                  </w:divBdr>
                </w:div>
                <w:div w:id="1249198332">
                  <w:marLeft w:val="640"/>
                  <w:marRight w:val="0"/>
                  <w:marTop w:val="0"/>
                  <w:marBottom w:val="0"/>
                  <w:divBdr>
                    <w:top w:val="none" w:sz="0" w:space="0" w:color="auto"/>
                    <w:left w:val="none" w:sz="0" w:space="0" w:color="auto"/>
                    <w:bottom w:val="none" w:sz="0" w:space="0" w:color="auto"/>
                    <w:right w:val="none" w:sz="0" w:space="0" w:color="auto"/>
                  </w:divBdr>
                </w:div>
                <w:div w:id="714696847">
                  <w:marLeft w:val="640"/>
                  <w:marRight w:val="0"/>
                  <w:marTop w:val="0"/>
                  <w:marBottom w:val="0"/>
                  <w:divBdr>
                    <w:top w:val="none" w:sz="0" w:space="0" w:color="auto"/>
                    <w:left w:val="none" w:sz="0" w:space="0" w:color="auto"/>
                    <w:bottom w:val="none" w:sz="0" w:space="0" w:color="auto"/>
                    <w:right w:val="none" w:sz="0" w:space="0" w:color="auto"/>
                  </w:divBdr>
                </w:div>
                <w:div w:id="1766804783">
                  <w:marLeft w:val="640"/>
                  <w:marRight w:val="0"/>
                  <w:marTop w:val="0"/>
                  <w:marBottom w:val="0"/>
                  <w:divBdr>
                    <w:top w:val="none" w:sz="0" w:space="0" w:color="auto"/>
                    <w:left w:val="none" w:sz="0" w:space="0" w:color="auto"/>
                    <w:bottom w:val="none" w:sz="0" w:space="0" w:color="auto"/>
                    <w:right w:val="none" w:sz="0" w:space="0" w:color="auto"/>
                  </w:divBdr>
                </w:div>
                <w:div w:id="309796416">
                  <w:marLeft w:val="640"/>
                  <w:marRight w:val="0"/>
                  <w:marTop w:val="0"/>
                  <w:marBottom w:val="0"/>
                  <w:divBdr>
                    <w:top w:val="none" w:sz="0" w:space="0" w:color="auto"/>
                    <w:left w:val="none" w:sz="0" w:space="0" w:color="auto"/>
                    <w:bottom w:val="none" w:sz="0" w:space="0" w:color="auto"/>
                    <w:right w:val="none" w:sz="0" w:space="0" w:color="auto"/>
                  </w:divBdr>
                </w:div>
                <w:div w:id="452986839">
                  <w:marLeft w:val="640"/>
                  <w:marRight w:val="0"/>
                  <w:marTop w:val="0"/>
                  <w:marBottom w:val="0"/>
                  <w:divBdr>
                    <w:top w:val="none" w:sz="0" w:space="0" w:color="auto"/>
                    <w:left w:val="none" w:sz="0" w:space="0" w:color="auto"/>
                    <w:bottom w:val="none" w:sz="0" w:space="0" w:color="auto"/>
                    <w:right w:val="none" w:sz="0" w:space="0" w:color="auto"/>
                  </w:divBdr>
                </w:div>
                <w:div w:id="1248151671">
                  <w:marLeft w:val="640"/>
                  <w:marRight w:val="0"/>
                  <w:marTop w:val="0"/>
                  <w:marBottom w:val="0"/>
                  <w:divBdr>
                    <w:top w:val="none" w:sz="0" w:space="0" w:color="auto"/>
                    <w:left w:val="none" w:sz="0" w:space="0" w:color="auto"/>
                    <w:bottom w:val="none" w:sz="0" w:space="0" w:color="auto"/>
                    <w:right w:val="none" w:sz="0" w:space="0" w:color="auto"/>
                  </w:divBdr>
                </w:div>
                <w:div w:id="546375804">
                  <w:marLeft w:val="640"/>
                  <w:marRight w:val="0"/>
                  <w:marTop w:val="0"/>
                  <w:marBottom w:val="0"/>
                  <w:divBdr>
                    <w:top w:val="none" w:sz="0" w:space="0" w:color="auto"/>
                    <w:left w:val="none" w:sz="0" w:space="0" w:color="auto"/>
                    <w:bottom w:val="none" w:sz="0" w:space="0" w:color="auto"/>
                    <w:right w:val="none" w:sz="0" w:space="0" w:color="auto"/>
                  </w:divBdr>
                </w:div>
                <w:div w:id="2106337346">
                  <w:marLeft w:val="640"/>
                  <w:marRight w:val="0"/>
                  <w:marTop w:val="0"/>
                  <w:marBottom w:val="0"/>
                  <w:divBdr>
                    <w:top w:val="none" w:sz="0" w:space="0" w:color="auto"/>
                    <w:left w:val="none" w:sz="0" w:space="0" w:color="auto"/>
                    <w:bottom w:val="none" w:sz="0" w:space="0" w:color="auto"/>
                    <w:right w:val="none" w:sz="0" w:space="0" w:color="auto"/>
                  </w:divBdr>
                </w:div>
                <w:div w:id="1922830525">
                  <w:marLeft w:val="640"/>
                  <w:marRight w:val="0"/>
                  <w:marTop w:val="0"/>
                  <w:marBottom w:val="0"/>
                  <w:divBdr>
                    <w:top w:val="none" w:sz="0" w:space="0" w:color="auto"/>
                    <w:left w:val="none" w:sz="0" w:space="0" w:color="auto"/>
                    <w:bottom w:val="none" w:sz="0" w:space="0" w:color="auto"/>
                    <w:right w:val="none" w:sz="0" w:space="0" w:color="auto"/>
                  </w:divBdr>
                </w:div>
                <w:div w:id="523787576">
                  <w:marLeft w:val="640"/>
                  <w:marRight w:val="0"/>
                  <w:marTop w:val="0"/>
                  <w:marBottom w:val="0"/>
                  <w:divBdr>
                    <w:top w:val="none" w:sz="0" w:space="0" w:color="auto"/>
                    <w:left w:val="none" w:sz="0" w:space="0" w:color="auto"/>
                    <w:bottom w:val="none" w:sz="0" w:space="0" w:color="auto"/>
                    <w:right w:val="none" w:sz="0" w:space="0" w:color="auto"/>
                  </w:divBdr>
                </w:div>
                <w:div w:id="1230923638">
                  <w:marLeft w:val="640"/>
                  <w:marRight w:val="0"/>
                  <w:marTop w:val="0"/>
                  <w:marBottom w:val="0"/>
                  <w:divBdr>
                    <w:top w:val="none" w:sz="0" w:space="0" w:color="auto"/>
                    <w:left w:val="none" w:sz="0" w:space="0" w:color="auto"/>
                    <w:bottom w:val="none" w:sz="0" w:space="0" w:color="auto"/>
                    <w:right w:val="none" w:sz="0" w:space="0" w:color="auto"/>
                  </w:divBdr>
                </w:div>
                <w:div w:id="806513360">
                  <w:marLeft w:val="640"/>
                  <w:marRight w:val="0"/>
                  <w:marTop w:val="0"/>
                  <w:marBottom w:val="0"/>
                  <w:divBdr>
                    <w:top w:val="none" w:sz="0" w:space="0" w:color="auto"/>
                    <w:left w:val="none" w:sz="0" w:space="0" w:color="auto"/>
                    <w:bottom w:val="none" w:sz="0" w:space="0" w:color="auto"/>
                    <w:right w:val="none" w:sz="0" w:space="0" w:color="auto"/>
                  </w:divBdr>
                </w:div>
                <w:div w:id="1564681839">
                  <w:marLeft w:val="640"/>
                  <w:marRight w:val="0"/>
                  <w:marTop w:val="0"/>
                  <w:marBottom w:val="0"/>
                  <w:divBdr>
                    <w:top w:val="none" w:sz="0" w:space="0" w:color="auto"/>
                    <w:left w:val="none" w:sz="0" w:space="0" w:color="auto"/>
                    <w:bottom w:val="none" w:sz="0" w:space="0" w:color="auto"/>
                    <w:right w:val="none" w:sz="0" w:space="0" w:color="auto"/>
                  </w:divBdr>
                </w:div>
                <w:div w:id="339162226">
                  <w:marLeft w:val="640"/>
                  <w:marRight w:val="0"/>
                  <w:marTop w:val="0"/>
                  <w:marBottom w:val="0"/>
                  <w:divBdr>
                    <w:top w:val="none" w:sz="0" w:space="0" w:color="auto"/>
                    <w:left w:val="none" w:sz="0" w:space="0" w:color="auto"/>
                    <w:bottom w:val="none" w:sz="0" w:space="0" w:color="auto"/>
                    <w:right w:val="none" w:sz="0" w:space="0" w:color="auto"/>
                  </w:divBdr>
                </w:div>
                <w:div w:id="26107943">
                  <w:marLeft w:val="640"/>
                  <w:marRight w:val="0"/>
                  <w:marTop w:val="0"/>
                  <w:marBottom w:val="0"/>
                  <w:divBdr>
                    <w:top w:val="none" w:sz="0" w:space="0" w:color="auto"/>
                    <w:left w:val="none" w:sz="0" w:space="0" w:color="auto"/>
                    <w:bottom w:val="none" w:sz="0" w:space="0" w:color="auto"/>
                    <w:right w:val="none" w:sz="0" w:space="0" w:color="auto"/>
                  </w:divBdr>
                </w:div>
                <w:div w:id="1600916420">
                  <w:marLeft w:val="640"/>
                  <w:marRight w:val="0"/>
                  <w:marTop w:val="0"/>
                  <w:marBottom w:val="0"/>
                  <w:divBdr>
                    <w:top w:val="none" w:sz="0" w:space="0" w:color="auto"/>
                    <w:left w:val="none" w:sz="0" w:space="0" w:color="auto"/>
                    <w:bottom w:val="none" w:sz="0" w:space="0" w:color="auto"/>
                    <w:right w:val="none" w:sz="0" w:space="0" w:color="auto"/>
                  </w:divBdr>
                </w:div>
                <w:div w:id="1527327664">
                  <w:marLeft w:val="640"/>
                  <w:marRight w:val="0"/>
                  <w:marTop w:val="0"/>
                  <w:marBottom w:val="0"/>
                  <w:divBdr>
                    <w:top w:val="none" w:sz="0" w:space="0" w:color="auto"/>
                    <w:left w:val="none" w:sz="0" w:space="0" w:color="auto"/>
                    <w:bottom w:val="none" w:sz="0" w:space="0" w:color="auto"/>
                    <w:right w:val="none" w:sz="0" w:space="0" w:color="auto"/>
                  </w:divBdr>
                </w:div>
                <w:div w:id="176316054">
                  <w:marLeft w:val="640"/>
                  <w:marRight w:val="0"/>
                  <w:marTop w:val="0"/>
                  <w:marBottom w:val="0"/>
                  <w:divBdr>
                    <w:top w:val="none" w:sz="0" w:space="0" w:color="auto"/>
                    <w:left w:val="none" w:sz="0" w:space="0" w:color="auto"/>
                    <w:bottom w:val="none" w:sz="0" w:space="0" w:color="auto"/>
                    <w:right w:val="none" w:sz="0" w:space="0" w:color="auto"/>
                  </w:divBdr>
                </w:div>
                <w:div w:id="1165438853">
                  <w:marLeft w:val="640"/>
                  <w:marRight w:val="0"/>
                  <w:marTop w:val="0"/>
                  <w:marBottom w:val="0"/>
                  <w:divBdr>
                    <w:top w:val="none" w:sz="0" w:space="0" w:color="auto"/>
                    <w:left w:val="none" w:sz="0" w:space="0" w:color="auto"/>
                    <w:bottom w:val="none" w:sz="0" w:space="0" w:color="auto"/>
                    <w:right w:val="none" w:sz="0" w:space="0" w:color="auto"/>
                  </w:divBdr>
                </w:div>
                <w:div w:id="157039650">
                  <w:marLeft w:val="640"/>
                  <w:marRight w:val="0"/>
                  <w:marTop w:val="0"/>
                  <w:marBottom w:val="0"/>
                  <w:divBdr>
                    <w:top w:val="none" w:sz="0" w:space="0" w:color="auto"/>
                    <w:left w:val="none" w:sz="0" w:space="0" w:color="auto"/>
                    <w:bottom w:val="none" w:sz="0" w:space="0" w:color="auto"/>
                    <w:right w:val="none" w:sz="0" w:space="0" w:color="auto"/>
                  </w:divBdr>
                </w:div>
                <w:div w:id="129325648">
                  <w:marLeft w:val="640"/>
                  <w:marRight w:val="0"/>
                  <w:marTop w:val="0"/>
                  <w:marBottom w:val="0"/>
                  <w:divBdr>
                    <w:top w:val="none" w:sz="0" w:space="0" w:color="auto"/>
                    <w:left w:val="none" w:sz="0" w:space="0" w:color="auto"/>
                    <w:bottom w:val="none" w:sz="0" w:space="0" w:color="auto"/>
                    <w:right w:val="none" w:sz="0" w:space="0" w:color="auto"/>
                  </w:divBdr>
                </w:div>
                <w:div w:id="1065909193">
                  <w:marLeft w:val="640"/>
                  <w:marRight w:val="0"/>
                  <w:marTop w:val="0"/>
                  <w:marBottom w:val="0"/>
                  <w:divBdr>
                    <w:top w:val="none" w:sz="0" w:space="0" w:color="auto"/>
                    <w:left w:val="none" w:sz="0" w:space="0" w:color="auto"/>
                    <w:bottom w:val="none" w:sz="0" w:space="0" w:color="auto"/>
                    <w:right w:val="none" w:sz="0" w:space="0" w:color="auto"/>
                  </w:divBdr>
                </w:div>
                <w:div w:id="1962027696">
                  <w:marLeft w:val="640"/>
                  <w:marRight w:val="0"/>
                  <w:marTop w:val="0"/>
                  <w:marBottom w:val="0"/>
                  <w:divBdr>
                    <w:top w:val="none" w:sz="0" w:space="0" w:color="auto"/>
                    <w:left w:val="none" w:sz="0" w:space="0" w:color="auto"/>
                    <w:bottom w:val="none" w:sz="0" w:space="0" w:color="auto"/>
                    <w:right w:val="none" w:sz="0" w:space="0" w:color="auto"/>
                  </w:divBdr>
                </w:div>
                <w:div w:id="894659413">
                  <w:marLeft w:val="640"/>
                  <w:marRight w:val="0"/>
                  <w:marTop w:val="0"/>
                  <w:marBottom w:val="0"/>
                  <w:divBdr>
                    <w:top w:val="none" w:sz="0" w:space="0" w:color="auto"/>
                    <w:left w:val="none" w:sz="0" w:space="0" w:color="auto"/>
                    <w:bottom w:val="none" w:sz="0" w:space="0" w:color="auto"/>
                    <w:right w:val="none" w:sz="0" w:space="0" w:color="auto"/>
                  </w:divBdr>
                </w:div>
                <w:div w:id="1317413206">
                  <w:marLeft w:val="640"/>
                  <w:marRight w:val="0"/>
                  <w:marTop w:val="0"/>
                  <w:marBottom w:val="0"/>
                  <w:divBdr>
                    <w:top w:val="none" w:sz="0" w:space="0" w:color="auto"/>
                    <w:left w:val="none" w:sz="0" w:space="0" w:color="auto"/>
                    <w:bottom w:val="none" w:sz="0" w:space="0" w:color="auto"/>
                    <w:right w:val="none" w:sz="0" w:space="0" w:color="auto"/>
                  </w:divBdr>
                </w:div>
                <w:div w:id="2138907218">
                  <w:marLeft w:val="640"/>
                  <w:marRight w:val="0"/>
                  <w:marTop w:val="0"/>
                  <w:marBottom w:val="0"/>
                  <w:divBdr>
                    <w:top w:val="none" w:sz="0" w:space="0" w:color="auto"/>
                    <w:left w:val="none" w:sz="0" w:space="0" w:color="auto"/>
                    <w:bottom w:val="none" w:sz="0" w:space="0" w:color="auto"/>
                    <w:right w:val="none" w:sz="0" w:space="0" w:color="auto"/>
                  </w:divBdr>
                </w:div>
                <w:div w:id="1009599726">
                  <w:marLeft w:val="640"/>
                  <w:marRight w:val="0"/>
                  <w:marTop w:val="0"/>
                  <w:marBottom w:val="0"/>
                  <w:divBdr>
                    <w:top w:val="none" w:sz="0" w:space="0" w:color="auto"/>
                    <w:left w:val="none" w:sz="0" w:space="0" w:color="auto"/>
                    <w:bottom w:val="none" w:sz="0" w:space="0" w:color="auto"/>
                    <w:right w:val="none" w:sz="0" w:space="0" w:color="auto"/>
                  </w:divBdr>
                </w:div>
                <w:div w:id="1924685131">
                  <w:marLeft w:val="640"/>
                  <w:marRight w:val="0"/>
                  <w:marTop w:val="0"/>
                  <w:marBottom w:val="0"/>
                  <w:divBdr>
                    <w:top w:val="none" w:sz="0" w:space="0" w:color="auto"/>
                    <w:left w:val="none" w:sz="0" w:space="0" w:color="auto"/>
                    <w:bottom w:val="none" w:sz="0" w:space="0" w:color="auto"/>
                    <w:right w:val="none" w:sz="0" w:space="0" w:color="auto"/>
                  </w:divBdr>
                </w:div>
                <w:div w:id="717169650">
                  <w:marLeft w:val="640"/>
                  <w:marRight w:val="0"/>
                  <w:marTop w:val="0"/>
                  <w:marBottom w:val="0"/>
                  <w:divBdr>
                    <w:top w:val="none" w:sz="0" w:space="0" w:color="auto"/>
                    <w:left w:val="none" w:sz="0" w:space="0" w:color="auto"/>
                    <w:bottom w:val="none" w:sz="0" w:space="0" w:color="auto"/>
                    <w:right w:val="none" w:sz="0" w:space="0" w:color="auto"/>
                  </w:divBdr>
                </w:div>
                <w:div w:id="145047966">
                  <w:marLeft w:val="640"/>
                  <w:marRight w:val="0"/>
                  <w:marTop w:val="0"/>
                  <w:marBottom w:val="0"/>
                  <w:divBdr>
                    <w:top w:val="none" w:sz="0" w:space="0" w:color="auto"/>
                    <w:left w:val="none" w:sz="0" w:space="0" w:color="auto"/>
                    <w:bottom w:val="none" w:sz="0" w:space="0" w:color="auto"/>
                    <w:right w:val="none" w:sz="0" w:space="0" w:color="auto"/>
                  </w:divBdr>
                </w:div>
                <w:div w:id="1572538115">
                  <w:marLeft w:val="640"/>
                  <w:marRight w:val="0"/>
                  <w:marTop w:val="0"/>
                  <w:marBottom w:val="0"/>
                  <w:divBdr>
                    <w:top w:val="none" w:sz="0" w:space="0" w:color="auto"/>
                    <w:left w:val="none" w:sz="0" w:space="0" w:color="auto"/>
                    <w:bottom w:val="none" w:sz="0" w:space="0" w:color="auto"/>
                    <w:right w:val="none" w:sz="0" w:space="0" w:color="auto"/>
                  </w:divBdr>
                </w:div>
                <w:div w:id="18707695">
                  <w:marLeft w:val="640"/>
                  <w:marRight w:val="0"/>
                  <w:marTop w:val="0"/>
                  <w:marBottom w:val="0"/>
                  <w:divBdr>
                    <w:top w:val="none" w:sz="0" w:space="0" w:color="auto"/>
                    <w:left w:val="none" w:sz="0" w:space="0" w:color="auto"/>
                    <w:bottom w:val="none" w:sz="0" w:space="0" w:color="auto"/>
                    <w:right w:val="none" w:sz="0" w:space="0" w:color="auto"/>
                  </w:divBdr>
                </w:div>
                <w:div w:id="797066059">
                  <w:marLeft w:val="640"/>
                  <w:marRight w:val="0"/>
                  <w:marTop w:val="0"/>
                  <w:marBottom w:val="0"/>
                  <w:divBdr>
                    <w:top w:val="none" w:sz="0" w:space="0" w:color="auto"/>
                    <w:left w:val="none" w:sz="0" w:space="0" w:color="auto"/>
                    <w:bottom w:val="none" w:sz="0" w:space="0" w:color="auto"/>
                    <w:right w:val="none" w:sz="0" w:space="0" w:color="auto"/>
                  </w:divBdr>
                </w:div>
                <w:div w:id="1036543545">
                  <w:marLeft w:val="640"/>
                  <w:marRight w:val="0"/>
                  <w:marTop w:val="0"/>
                  <w:marBottom w:val="0"/>
                  <w:divBdr>
                    <w:top w:val="none" w:sz="0" w:space="0" w:color="auto"/>
                    <w:left w:val="none" w:sz="0" w:space="0" w:color="auto"/>
                    <w:bottom w:val="none" w:sz="0" w:space="0" w:color="auto"/>
                    <w:right w:val="none" w:sz="0" w:space="0" w:color="auto"/>
                  </w:divBdr>
                </w:div>
                <w:div w:id="1273391739">
                  <w:marLeft w:val="640"/>
                  <w:marRight w:val="0"/>
                  <w:marTop w:val="0"/>
                  <w:marBottom w:val="0"/>
                  <w:divBdr>
                    <w:top w:val="none" w:sz="0" w:space="0" w:color="auto"/>
                    <w:left w:val="none" w:sz="0" w:space="0" w:color="auto"/>
                    <w:bottom w:val="none" w:sz="0" w:space="0" w:color="auto"/>
                    <w:right w:val="none" w:sz="0" w:space="0" w:color="auto"/>
                  </w:divBdr>
                </w:div>
                <w:div w:id="497842830">
                  <w:marLeft w:val="640"/>
                  <w:marRight w:val="0"/>
                  <w:marTop w:val="0"/>
                  <w:marBottom w:val="0"/>
                  <w:divBdr>
                    <w:top w:val="none" w:sz="0" w:space="0" w:color="auto"/>
                    <w:left w:val="none" w:sz="0" w:space="0" w:color="auto"/>
                    <w:bottom w:val="none" w:sz="0" w:space="0" w:color="auto"/>
                    <w:right w:val="none" w:sz="0" w:space="0" w:color="auto"/>
                  </w:divBdr>
                </w:div>
                <w:div w:id="1202668552">
                  <w:marLeft w:val="640"/>
                  <w:marRight w:val="0"/>
                  <w:marTop w:val="0"/>
                  <w:marBottom w:val="0"/>
                  <w:divBdr>
                    <w:top w:val="none" w:sz="0" w:space="0" w:color="auto"/>
                    <w:left w:val="none" w:sz="0" w:space="0" w:color="auto"/>
                    <w:bottom w:val="none" w:sz="0" w:space="0" w:color="auto"/>
                    <w:right w:val="none" w:sz="0" w:space="0" w:color="auto"/>
                  </w:divBdr>
                </w:div>
                <w:div w:id="127666657">
                  <w:marLeft w:val="640"/>
                  <w:marRight w:val="0"/>
                  <w:marTop w:val="0"/>
                  <w:marBottom w:val="0"/>
                  <w:divBdr>
                    <w:top w:val="none" w:sz="0" w:space="0" w:color="auto"/>
                    <w:left w:val="none" w:sz="0" w:space="0" w:color="auto"/>
                    <w:bottom w:val="none" w:sz="0" w:space="0" w:color="auto"/>
                    <w:right w:val="none" w:sz="0" w:space="0" w:color="auto"/>
                  </w:divBdr>
                </w:div>
                <w:div w:id="129249778">
                  <w:marLeft w:val="640"/>
                  <w:marRight w:val="0"/>
                  <w:marTop w:val="0"/>
                  <w:marBottom w:val="0"/>
                  <w:divBdr>
                    <w:top w:val="none" w:sz="0" w:space="0" w:color="auto"/>
                    <w:left w:val="none" w:sz="0" w:space="0" w:color="auto"/>
                    <w:bottom w:val="none" w:sz="0" w:space="0" w:color="auto"/>
                    <w:right w:val="none" w:sz="0" w:space="0" w:color="auto"/>
                  </w:divBdr>
                </w:div>
                <w:div w:id="611547801">
                  <w:marLeft w:val="640"/>
                  <w:marRight w:val="0"/>
                  <w:marTop w:val="0"/>
                  <w:marBottom w:val="0"/>
                  <w:divBdr>
                    <w:top w:val="none" w:sz="0" w:space="0" w:color="auto"/>
                    <w:left w:val="none" w:sz="0" w:space="0" w:color="auto"/>
                    <w:bottom w:val="none" w:sz="0" w:space="0" w:color="auto"/>
                    <w:right w:val="none" w:sz="0" w:space="0" w:color="auto"/>
                  </w:divBdr>
                </w:div>
                <w:div w:id="2063212515">
                  <w:marLeft w:val="640"/>
                  <w:marRight w:val="0"/>
                  <w:marTop w:val="0"/>
                  <w:marBottom w:val="0"/>
                  <w:divBdr>
                    <w:top w:val="none" w:sz="0" w:space="0" w:color="auto"/>
                    <w:left w:val="none" w:sz="0" w:space="0" w:color="auto"/>
                    <w:bottom w:val="none" w:sz="0" w:space="0" w:color="auto"/>
                    <w:right w:val="none" w:sz="0" w:space="0" w:color="auto"/>
                  </w:divBdr>
                </w:div>
                <w:div w:id="1360934177">
                  <w:marLeft w:val="640"/>
                  <w:marRight w:val="0"/>
                  <w:marTop w:val="0"/>
                  <w:marBottom w:val="0"/>
                  <w:divBdr>
                    <w:top w:val="none" w:sz="0" w:space="0" w:color="auto"/>
                    <w:left w:val="none" w:sz="0" w:space="0" w:color="auto"/>
                    <w:bottom w:val="none" w:sz="0" w:space="0" w:color="auto"/>
                    <w:right w:val="none" w:sz="0" w:space="0" w:color="auto"/>
                  </w:divBdr>
                </w:div>
                <w:div w:id="1063674159">
                  <w:marLeft w:val="640"/>
                  <w:marRight w:val="0"/>
                  <w:marTop w:val="0"/>
                  <w:marBottom w:val="0"/>
                  <w:divBdr>
                    <w:top w:val="none" w:sz="0" w:space="0" w:color="auto"/>
                    <w:left w:val="none" w:sz="0" w:space="0" w:color="auto"/>
                    <w:bottom w:val="none" w:sz="0" w:space="0" w:color="auto"/>
                    <w:right w:val="none" w:sz="0" w:space="0" w:color="auto"/>
                  </w:divBdr>
                </w:div>
                <w:div w:id="2126343495">
                  <w:marLeft w:val="640"/>
                  <w:marRight w:val="0"/>
                  <w:marTop w:val="0"/>
                  <w:marBottom w:val="0"/>
                  <w:divBdr>
                    <w:top w:val="none" w:sz="0" w:space="0" w:color="auto"/>
                    <w:left w:val="none" w:sz="0" w:space="0" w:color="auto"/>
                    <w:bottom w:val="none" w:sz="0" w:space="0" w:color="auto"/>
                    <w:right w:val="none" w:sz="0" w:space="0" w:color="auto"/>
                  </w:divBdr>
                </w:div>
                <w:div w:id="1449278194">
                  <w:marLeft w:val="640"/>
                  <w:marRight w:val="0"/>
                  <w:marTop w:val="0"/>
                  <w:marBottom w:val="0"/>
                  <w:divBdr>
                    <w:top w:val="none" w:sz="0" w:space="0" w:color="auto"/>
                    <w:left w:val="none" w:sz="0" w:space="0" w:color="auto"/>
                    <w:bottom w:val="none" w:sz="0" w:space="0" w:color="auto"/>
                    <w:right w:val="none" w:sz="0" w:space="0" w:color="auto"/>
                  </w:divBdr>
                </w:div>
                <w:div w:id="2134982643">
                  <w:marLeft w:val="640"/>
                  <w:marRight w:val="0"/>
                  <w:marTop w:val="0"/>
                  <w:marBottom w:val="0"/>
                  <w:divBdr>
                    <w:top w:val="none" w:sz="0" w:space="0" w:color="auto"/>
                    <w:left w:val="none" w:sz="0" w:space="0" w:color="auto"/>
                    <w:bottom w:val="none" w:sz="0" w:space="0" w:color="auto"/>
                    <w:right w:val="none" w:sz="0" w:space="0" w:color="auto"/>
                  </w:divBdr>
                </w:div>
                <w:div w:id="2055809865">
                  <w:marLeft w:val="640"/>
                  <w:marRight w:val="0"/>
                  <w:marTop w:val="0"/>
                  <w:marBottom w:val="0"/>
                  <w:divBdr>
                    <w:top w:val="none" w:sz="0" w:space="0" w:color="auto"/>
                    <w:left w:val="none" w:sz="0" w:space="0" w:color="auto"/>
                    <w:bottom w:val="none" w:sz="0" w:space="0" w:color="auto"/>
                    <w:right w:val="none" w:sz="0" w:space="0" w:color="auto"/>
                  </w:divBdr>
                </w:div>
                <w:div w:id="423499262">
                  <w:marLeft w:val="640"/>
                  <w:marRight w:val="0"/>
                  <w:marTop w:val="0"/>
                  <w:marBottom w:val="0"/>
                  <w:divBdr>
                    <w:top w:val="none" w:sz="0" w:space="0" w:color="auto"/>
                    <w:left w:val="none" w:sz="0" w:space="0" w:color="auto"/>
                    <w:bottom w:val="none" w:sz="0" w:space="0" w:color="auto"/>
                    <w:right w:val="none" w:sz="0" w:space="0" w:color="auto"/>
                  </w:divBdr>
                </w:div>
                <w:div w:id="1212612638">
                  <w:marLeft w:val="640"/>
                  <w:marRight w:val="0"/>
                  <w:marTop w:val="0"/>
                  <w:marBottom w:val="0"/>
                  <w:divBdr>
                    <w:top w:val="none" w:sz="0" w:space="0" w:color="auto"/>
                    <w:left w:val="none" w:sz="0" w:space="0" w:color="auto"/>
                    <w:bottom w:val="none" w:sz="0" w:space="0" w:color="auto"/>
                    <w:right w:val="none" w:sz="0" w:space="0" w:color="auto"/>
                  </w:divBdr>
                </w:div>
                <w:div w:id="21521673">
                  <w:marLeft w:val="640"/>
                  <w:marRight w:val="0"/>
                  <w:marTop w:val="0"/>
                  <w:marBottom w:val="0"/>
                  <w:divBdr>
                    <w:top w:val="none" w:sz="0" w:space="0" w:color="auto"/>
                    <w:left w:val="none" w:sz="0" w:space="0" w:color="auto"/>
                    <w:bottom w:val="none" w:sz="0" w:space="0" w:color="auto"/>
                    <w:right w:val="none" w:sz="0" w:space="0" w:color="auto"/>
                  </w:divBdr>
                </w:div>
                <w:div w:id="758907811">
                  <w:marLeft w:val="640"/>
                  <w:marRight w:val="0"/>
                  <w:marTop w:val="0"/>
                  <w:marBottom w:val="0"/>
                  <w:divBdr>
                    <w:top w:val="none" w:sz="0" w:space="0" w:color="auto"/>
                    <w:left w:val="none" w:sz="0" w:space="0" w:color="auto"/>
                    <w:bottom w:val="none" w:sz="0" w:space="0" w:color="auto"/>
                    <w:right w:val="none" w:sz="0" w:space="0" w:color="auto"/>
                  </w:divBdr>
                </w:div>
                <w:div w:id="332686979">
                  <w:marLeft w:val="640"/>
                  <w:marRight w:val="0"/>
                  <w:marTop w:val="0"/>
                  <w:marBottom w:val="0"/>
                  <w:divBdr>
                    <w:top w:val="none" w:sz="0" w:space="0" w:color="auto"/>
                    <w:left w:val="none" w:sz="0" w:space="0" w:color="auto"/>
                    <w:bottom w:val="none" w:sz="0" w:space="0" w:color="auto"/>
                    <w:right w:val="none" w:sz="0" w:space="0" w:color="auto"/>
                  </w:divBdr>
                </w:div>
                <w:div w:id="1195848978">
                  <w:marLeft w:val="640"/>
                  <w:marRight w:val="0"/>
                  <w:marTop w:val="0"/>
                  <w:marBottom w:val="0"/>
                  <w:divBdr>
                    <w:top w:val="none" w:sz="0" w:space="0" w:color="auto"/>
                    <w:left w:val="none" w:sz="0" w:space="0" w:color="auto"/>
                    <w:bottom w:val="none" w:sz="0" w:space="0" w:color="auto"/>
                    <w:right w:val="none" w:sz="0" w:space="0" w:color="auto"/>
                  </w:divBdr>
                </w:div>
                <w:div w:id="2070490122">
                  <w:marLeft w:val="640"/>
                  <w:marRight w:val="0"/>
                  <w:marTop w:val="0"/>
                  <w:marBottom w:val="0"/>
                  <w:divBdr>
                    <w:top w:val="none" w:sz="0" w:space="0" w:color="auto"/>
                    <w:left w:val="none" w:sz="0" w:space="0" w:color="auto"/>
                    <w:bottom w:val="none" w:sz="0" w:space="0" w:color="auto"/>
                    <w:right w:val="none" w:sz="0" w:space="0" w:color="auto"/>
                  </w:divBdr>
                </w:div>
                <w:div w:id="411001704">
                  <w:marLeft w:val="640"/>
                  <w:marRight w:val="0"/>
                  <w:marTop w:val="0"/>
                  <w:marBottom w:val="0"/>
                  <w:divBdr>
                    <w:top w:val="none" w:sz="0" w:space="0" w:color="auto"/>
                    <w:left w:val="none" w:sz="0" w:space="0" w:color="auto"/>
                    <w:bottom w:val="none" w:sz="0" w:space="0" w:color="auto"/>
                    <w:right w:val="none" w:sz="0" w:space="0" w:color="auto"/>
                  </w:divBdr>
                </w:div>
                <w:div w:id="913589464">
                  <w:marLeft w:val="640"/>
                  <w:marRight w:val="0"/>
                  <w:marTop w:val="0"/>
                  <w:marBottom w:val="0"/>
                  <w:divBdr>
                    <w:top w:val="none" w:sz="0" w:space="0" w:color="auto"/>
                    <w:left w:val="none" w:sz="0" w:space="0" w:color="auto"/>
                    <w:bottom w:val="none" w:sz="0" w:space="0" w:color="auto"/>
                    <w:right w:val="none" w:sz="0" w:space="0" w:color="auto"/>
                  </w:divBdr>
                </w:div>
                <w:div w:id="820578992">
                  <w:marLeft w:val="640"/>
                  <w:marRight w:val="0"/>
                  <w:marTop w:val="0"/>
                  <w:marBottom w:val="0"/>
                  <w:divBdr>
                    <w:top w:val="none" w:sz="0" w:space="0" w:color="auto"/>
                    <w:left w:val="none" w:sz="0" w:space="0" w:color="auto"/>
                    <w:bottom w:val="none" w:sz="0" w:space="0" w:color="auto"/>
                    <w:right w:val="none" w:sz="0" w:space="0" w:color="auto"/>
                  </w:divBdr>
                </w:div>
                <w:div w:id="489247185">
                  <w:marLeft w:val="640"/>
                  <w:marRight w:val="0"/>
                  <w:marTop w:val="0"/>
                  <w:marBottom w:val="0"/>
                  <w:divBdr>
                    <w:top w:val="none" w:sz="0" w:space="0" w:color="auto"/>
                    <w:left w:val="none" w:sz="0" w:space="0" w:color="auto"/>
                    <w:bottom w:val="none" w:sz="0" w:space="0" w:color="auto"/>
                    <w:right w:val="none" w:sz="0" w:space="0" w:color="auto"/>
                  </w:divBdr>
                </w:div>
                <w:div w:id="1844055099">
                  <w:marLeft w:val="640"/>
                  <w:marRight w:val="0"/>
                  <w:marTop w:val="0"/>
                  <w:marBottom w:val="0"/>
                  <w:divBdr>
                    <w:top w:val="none" w:sz="0" w:space="0" w:color="auto"/>
                    <w:left w:val="none" w:sz="0" w:space="0" w:color="auto"/>
                    <w:bottom w:val="none" w:sz="0" w:space="0" w:color="auto"/>
                    <w:right w:val="none" w:sz="0" w:space="0" w:color="auto"/>
                  </w:divBdr>
                </w:div>
                <w:div w:id="1272124533">
                  <w:marLeft w:val="640"/>
                  <w:marRight w:val="0"/>
                  <w:marTop w:val="0"/>
                  <w:marBottom w:val="0"/>
                  <w:divBdr>
                    <w:top w:val="none" w:sz="0" w:space="0" w:color="auto"/>
                    <w:left w:val="none" w:sz="0" w:space="0" w:color="auto"/>
                    <w:bottom w:val="none" w:sz="0" w:space="0" w:color="auto"/>
                    <w:right w:val="none" w:sz="0" w:space="0" w:color="auto"/>
                  </w:divBdr>
                </w:div>
                <w:div w:id="1265648041">
                  <w:marLeft w:val="640"/>
                  <w:marRight w:val="0"/>
                  <w:marTop w:val="0"/>
                  <w:marBottom w:val="0"/>
                  <w:divBdr>
                    <w:top w:val="none" w:sz="0" w:space="0" w:color="auto"/>
                    <w:left w:val="none" w:sz="0" w:space="0" w:color="auto"/>
                    <w:bottom w:val="none" w:sz="0" w:space="0" w:color="auto"/>
                    <w:right w:val="none" w:sz="0" w:space="0" w:color="auto"/>
                  </w:divBdr>
                </w:div>
                <w:div w:id="311712263">
                  <w:marLeft w:val="640"/>
                  <w:marRight w:val="0"/>
                  <w:marTop w:val="0"/>
                  <w:marBottom w:val="0"/>
                  <w:divBdr>
                    <w:top w:val="none" w:sz="0" w:space="0" w:color="auto"/>
                    <w:left w:val="none" w:sz="0" w:space="0" w:color="auto"/>
                    <w:bottom w:val="none" w:sz="0" w:space="0" w:color="auto"/>
                    <w:right w:val="none" w:sz="0" w:space="0" w:color="auto"/>
                  </w:divBdr>
                </w:div>
                <w:div w:id="1902709184">
                  <w:marLeft w:val="640"/>
                  <w:marRight w:val="0"/>
                  <w:marTop w:val="0"/>
                  <w:marBottom w:val="0"/>
                  <w:divBdr>
                    <w:top w:val="none" w:sz="0" w:space="0" w:color="auto"/>
                    <w:left w:val="none" w:sz="0" w:space="0" w:color="auto"/>
                    <w:bottom w:val="none" w:sz="0" w:space="0" w:color="auto"/>
                    <w:right w:val="none" w:sz="0" w:space="0" w:color="auto"/>
                  </w:divBdr>
                </w:div>
                <w:div w:id="170725128">
                  <w:marLeft w:val="640"/>
                  <w:marRight w:val="0"/>
                  <w:marTop w:val="0"/>
                  <w:marBottom w:val="0"/>
                  <w:divBdr>
                    <w:top w:val="none" w:sz="0" w:space="0" w:color="auto"/>
                    <w:left w:val="none" w:sz="0" w:space="0" w:color="auto"/>
                    <w:bottom w:val="none" w:sz="0" w:space="0" w:color="auto"/>
                    <w:right w:val="none" w:sz="0" w:space="0" w:color="auto"/>
                  </w:divBdr>
                </w:div>
                <w:div w:id="747729029">
                  <w:marLeft w:val="640"/>
                  <w:marRight w:val="0"/>
                  <w:marTop w:val="0"/>
                  <w:marBottom w:val="0"/>
                  <w:divBdr>
                    <w:top w:val="none" w:sz="0" w:space="0" w:color="auto"/>
                    <w:left w:val="none" w:sz="0" w:space="0" w:color="auto"/>
                    <w:bottom w:val="none" w:sz="0" w:space="0" w:color="auto"/>
                    <w:right w:val="none" w:sz="0" w:space="0" w:color="auto"/>
                  </w:divBdr>
                </w:div>
                <w:div w:id="1073743838">
                  <w:marLeft w:val="640"/>
                  <w:marRight w:val="0"/>
                  <w:marTop w:val="0"/>
                  <w:marBottom w:val="0"/>
                  <w:divBdr>
                    <w:top w:val="none" w:sz="0" w:space="0" w:color="auto"/>
                    <w:left w:val="none" w:sz="0" w:space="0" w:color="auto"/>
                    <w:bottom w:val="none" w:sz="0" w:space="0" w:color="auto"/>
                    <w:right w:val="none" w:sz="0" w:space="0" w:color="auto"/>
                  </w:divBdr>
                </w:div>
                <w:div w:id="1697922536">
                  <w:marLeft w:val="640"/>
                  <w:marRight w:val="0"/>
                  <w:marTop w:val="0"/>
                  <w:marBottom w:val="0"/>
                  <w:divBdr>
                    <w:top w:val="none" w:sz="0" w:space="0" w:color="auto"/>
                    <w:left w:val="none" w:sz="0" w:space="0" w:color="auto"/>
                    <w:bottom w:val="none" w:sz="0" w:space="0" w:color="auto"/>
                    <w:right w:val="none" w:sz="0" w:space="0" w:color="auto"/>
                  </w:divBdr>
                </w:div>
                <w:div w:id="435977671">
                  <w:marLeft w:val="640"/>
                  <w:marRight w:val="0"/>
                  <w:marTop w:val="0"/>
                  <w:marBottom w:val="0"/>
                  <w:divBdr>
                    <w:top w:val="none" w:sz="0" w:space="0" w:color="auto"/>
                    <w:left w:val="none" w:sz="0" w:space="0" w:color="auto"/>
                    <w:bottom w:val="none" w:sz="0" w:space="0" w:color="auto"/>
                    <w:right w:val="none" w:sz="0" w:space="0" w:color="auto"/>
                  </w:divBdr>
                </w:div>
                <w:div w:id="1613975191">
                  <w:marLeft w:val="640"/>
                  <w:marRight w:val="0"/>
                  <w:marTop w:val="0"/>
                  <w:marBottom w:val="0"/>
                  <w:divBdr>
                    <w:top w:val="none" w:sz="0" w:space="0" w:color="auto"/>
                    <w:left w:val="none" w:sz="0" w:space="0" w:color="auto"/>
                    <w:bottom w:val="none" w:sz="0" w:space="0" w:color="auto"/>
                    <w:right w:val="none" w:sz="0" w:space="0" w:color="auto"/>
                  </w:divBdr>
                </w:div>
                <w:div w:id="581722645">
                  <w:marLeft w:val="640"/>
                  <w:marRight w:val="0"/>
                  <w:marTop w:val="0"/>
                  <w:marBottom w:val="0"/>
                  <w:divBdr>
                    <w:top w:val="none" w:sz="0" w:space="0" w:color="auto"/>
                    <w:left w:val="none" w:sz="0" w:space="0" w:color="auto"/>
                    <w:bottom w:val="none" w:sz="0" w:space="0" w:color="auto"/>
                    <w:right w:val="none" w:sz="0" w:space="0" w:color="auto"/>
                  </w:divBdr>
                </w:div>
                <w:div w:id="1541674387">
                  <w:marLeft w:val="640"/>
                  <w:marRight w:val="0"/>
                  <w:marTop w:val="0"/>
                  <w:marBottom w:val="0"/>
                  <w:divBdr>
                    <w:top w:val="none" w:sz="0" w:space="0" w:color="auto"/>
                    <w:left w:val="none" w:sz="0" w:space="0" w:color="auto"/>
                    <w:bottom w:val="none" w:sz="0" w:space="0" w:color="auto"/>
                    <w:right w:val="none" w:sz="0" w:space="0" w:color="auto"/>
                  </w:divBdr>
                </w:div>
                <w:div w:id="821889151">
                  <w:marLeft w:val="640"/>
                  <w:marRight w:val="0"/>
                  <w:marTop w:val="0"/>
                  <w:marBottom w:val="0"/>
                  <w:divBdr>
                    <w:top w:val="none" w:sz="0" w:space="0" w:color="auto"/>
                    <w:left w:val="none" w:sz="0" w:space="0" w:color="auto"/>
                    <w:bottom w:val="none" w:sz="0" w:space="0" w:color="auto"/>
                    <w:right w:val="none" w:sz="0" w:space="0" w:color="auto"/>
                  </w:divBdr>
                </w:div>
                <w:div w:id="1780949299">
                  <w:marLeft w:val="640"/>
                  <w:marRight w:val="0"/>
                  <w:marTop w:val="0"/>
                  <w:marBottom w:val="0"/>
                  <w:divBdr>
                    <w:top w:val="none" w:sz="0" w:space="0" w:color="auto"/>
                    <w:left w:val="none" w:sz="0" w:space="0" w:color="auto"/>
                    <w:bottom w:val="none" w:sz="0" w:space="0" w:color="auto"/>
                    <w:right w:val="none" w:sz="0" w:space="0" w:color="auto"/>
                  </w:divBdr>
                </w:div>
                <w:div w:id="856425449">
                  <w:marLeft w:val="640"/>
                  <w:marRight w:val="0"/>
                  <w:marTop w:val="0"/>
                  <w:marBottom w:val="0"/>
                  <w:divBdr>
                    <w:top w:val="none" w:sz="0" w:space="0" w:color="auto"/>
                    <w:left w:val="none" w:sz="0" w:space="0" w:color="auto"/>
                    <w:bottom w:val="none" w:sz="0" w:space="0" w:color="auto"/>
                    <w:right w:val="none" w:sz="0" w:space="0" w:color="auto"/>
                  </w:divBdr>
                </w:div>
              </w:divsChild>
            </w:div>
            <w:div w:id="929243487">
              <w:marLeft w:val="0"/>
              <w:marRight w:val="0"/>
              <w:marTop w:val="0"/>
              <w:marBottom w:val="0"/>
              <w:divBdr>
                <w:top w:val="none" w:sz="0" w:space="0" w:color="auto"/>
                <w:left w:val="none" w:sz="0" w:space="0" w:color="auto"/>
                <w:bottom w:val="none" w:sz="0" w:space="0" w:color="auto"/>
                <w:right w:val="none" w:sz="0" w:space="0" w:color="auto"/>
              </w:divBdr>
              <w:divsChild>
                <w:div w:id="352532517">
                  <w:marLeft w:val="640"/>
                  <w:marRight w:val="0"/>
                  <w:marTop w:val="0"/>
                  <w:marBottom w:val="0"/>
                  <w:divBdr>
                    <w:top w:val="none" w:sz="0" w:space="0" w:color="auto"/>
                    <w:left w:val="none" w:sz="0" w:space="0" w:color="auto"/>
                    <w:bottom w:val="none" w:sz="0" w:space="0" w:color="auto"/>
                    <w:right w:val="none" w:sz="0" w:space="0" w:color="auto"/>
                  </w:divBdr>
                </w:div>
                <w:div w:id="2020157306">
                  <w:marLeft w:val="640"/>
                  <w:marRight w:val="0"/>
                  <w:marTop w:val="0"/>
                  <w:marBottom w:val="0"/>
                  <w:divBdr>
                    <w:top w:val="none" w:sz="0" w:space="0" w:color="auto"/>
                    <w:left w:val="none" w:sz="0" w:space="0" w:color="auto"/>
                    <w:bottom w:val="none" w:sz="0" w:space="0" w:color="auto"/>
                    <w:right w:val="none" w:sz="0" w:space="0" w:color="auto"/>
                  </w:divBdr>
                </w:div>
                <w:div w:id="292836293">
                  <w:marLeft w:val="640"/>
                  <w:marRight w:val="0"/>
                  <w:marTop w:val="0"/>
                  <w:marBottom w:val="0"/>
                  <w:divBdr>
                    <w:top w:val="none" w:sz="0" w:space="0" w:color="auto"/>
                    <w:left w:val="none" w:sz="0" w:space="0" w:color="auto"/>
                    <w:bottom w:val="none" w:sz="0" w:space="0" w:color="auto"/>
                    <w:right w:val="none" w:sz="0" w:space="0" w:color="auto"/>
                  </w:divBdr>
                </w:div>
                <w:div w:id="1318605401">
                  <w:marLeft w:val="640"/>
                  <w:marRight w:val="0"/>
                  <w:marTop w:val="0"/>
                  <w:marBottom w:val="0"/>
                  <w:divBdr>
                    <w:top w:val="none" w:sz="0" w:space="0" w:color="auto"/>
                    <w:left w:val="none" w:sz="0" w:space="0" w:color="auto"/>
                    <w:bottom w:val="none" w:sz="0" w:space="0" w:color="auto"/>
                    <w:right w:val="none" w:sz="0" w:space="0" w:color="auto"/>
                  </w:divBdr>
                </w:div>
                <w:div w:id="875237386">
                  <w:marLeft w:val="640"/>
                  <w:marRight w:val="0"/>
                  <w:marTop w:val="0"/>
                  <w:marBottom w:val="0"/>
                  <w:divBdr>
                    <w:top w:val="none" w:sz="0" w:space="0" w:color="auto"/>
                    <w:left w:val="none" w:sz="0" w:space="0" w:color="auto"/>
                    <w:bottom w:val="none" w:sz="0" w:space="0" w:color="auto"/>
                    <w:right w:val="none" w:sz="0" w:space="0" w:color="auto"/>
                  </w:divBdr>
                </w:div>
                <w:div w:id="1702900549">
                  <w:marLeft w:val="640"/>
                  <w:marRight w:val="0"/>
                  <w:marTop w:val="0"/>
                  <w:marBottom w:val="0"/>
                  <w:divBdr>
                    <w:top w:val="none" w:sz="0" w:space="0" w:color="auto"/>
                    <w:left w:val="none" w:sz="0" w:space="0" w:color="auto"/>
                    <w:bottom w:val="none" w:sz="0" w:space="0" w:color="auto"/>
                    <w:right w:val="none" w:sz="0" w:space="0" w:color="auto"/>
                  </w:divBdr>
                </w:div>
                <w:div w:id="2004161214">
                  <w:marLeft w:val="640"/>
                  <w:marRight w:val="0"/>
                  <w:marTop w:val="0"/>
                  <w:marBottom w:val="0"/>
                  <w:divBdr>
                    <w:top w:val="none" w:sz="0" w:space="0" w:color="auto"/>
                    <w:left w:val="none" w:sz="0" w:space="0" w:color="auto"/>
                    <w:bottom w:val="none" w:sz="0" w:space="0" w:color="auto"/>
                    <w:right w:val="none" w:sz="0" w:space="0" w:color="auto"/>
                  </w:divBdr>
                </w:div>
                <w:div w:id="545028505">
                  <w:marLeft w:val="640"/>
                  <w:marRight w:val="0"/>
                  <w:marTop w:val="0"/>
                  <w:marBottom w:val="0"/>
                  <w:divBdr>
                    <w:top w:val="none" w:sz="0" w:space="0" w:color="auto"/>
                    <w:left w:val="none" w:sz="0" w:space="0" w:color="auto"/>
                    <w:bottom w:val="none" w:sz="0" w:space="0" w:color="auto"/>
                    <w:right w:val="none" w:sz="0" w:space="0" w:color="auto"/>
                  </w:divBdr>
                </w:div>
                <w:div w:id="479349127">
                  <w:marLeft w:val="640"/>
                  <w:marRight w:val="0"/>
                  <w:marTop w:val="0"/>
                  <w:marBottom w:val="0"/>
                  <w:divBdr>
                    <w:top w:val="none" w:sz="0" w:space="0" w:color="auto"/>
                    <w:left w:val="none" w:sz="0" w:space="0" w:color="auto"/>
                    <w:bottom w:val="none" w:sz="0" w:space="0" w:color="auto"/>
                    <w:right w:val="none" w:sz="0" w:space="0" w:color="auto"/>
                  </w:divBdr>
                </w:div>
                <w:div w:id="1512721773">
                  <w:marLeft w:val="640"/>
                  <w:marRight w:val="0"/>
                  <w:marTop w:val="0"/>
                  <w:marBottom w:val="0"/>
                  <w:divBdr>
                    <w:top w:val="none" w:sz="0" w:space="0" w:color="auto"/>
                    <w:left w:val="none" w:sz="0" w:space="0" w:color="auto"/>
                    <w:bottom w:val="none" w:sz="0" w:space="0" w:color="auto"/>
                    <w:right w:val="none" w:sz="0" w:space="0" w:color="auto"/>
                  </w:divBdr>
                </w:div>
                <w:div w:id="1698391485">
                  <w:marLeft w:val="640"/>
                  <w:marRight w:val="0"/>
                  <w:marTop w:val="0"/>
                  <w:marBottom w:val="0"/>
                  <w:divBdr>
                    <w:top w:val="none" w:sz="0" w:space="0" w:color="auto"/>
                    <w:left w:val="none" w:sz="0" w:space="0" w:color="auto"/>
                    <w:bottom w:val="none" w:sz="0" w:space="0" w:color="auto"/>
                    <w:right w:val="none" w:sz="0" w:space="0" w:color="auto"/>
                  </w:divBdr>
                </w:div>
                <w:div w:id="745422516">
                  <w:marLeft w:val="640"/>
                  <w:marRight w:val="0"/>
                  <w:marTop w:val="0"/>
                  <w:marBottom w:val="0"/>
                  <w:divBdr>
                    <w:top w:val="none" w:sz="0" w:space="0" w:color="auto"/>
                    <w:left w:val="none" w:sz="0" w:space="0" w:color="auto"/>
                    <w:bottom w:val="none" w:sz="0" w:space="0" w:color="auto"/>
                    <w:right w:val="none" w:sz="0" w:space="0" w:color="auto"/>
                  </w:divBdr>
                </w:div>
                <w:div w:id="653729365">
                  <w:marLeft w:val="640"/>
                  <w:marRight w:val="0"/>
                  <w:marTop w:val="0"/>
                  <w:marBottom w:val="0"/>
                  <w:divBdr>
                    <w:top w:val="none" w:sz="0" w:space="0" w:color="auto"/>
                    <w:left w:val="none" w:sz="0" w:space="0" w:color="auto"/>
                    <w:bottom w:val="none" w:sz="0" w:space="0" w:color="auto"/>
                    <w:right w:val="none" w:sz="0" w:space="0" w:color="auto"/>
                  </w:divBdr>
                </w:div>
                <w:div w:id="1018116675">
                  <w:marLeft w:val="640"/>
                  <w:marRight w:val="0"/>
                  <w:marTop w:val="0"/>
                  <w:marBottom w:val="0"/>
                  <w:divBdr>
                    <w:top w:val="none" w:sz="0" w:space="0" w:color="auto"/>
                    <w:left w:val="none" w:sz="0" w:space="0" w:color="auto"/>
                    <w:bottom w:val="none" w:sz="0" w:space="0" w:color="auto"/>
                    <w:right w:val="none" w:sz="0" w:space="0" w:color="auto"/>
                  </w:divBdr>
                </w:div>
                <w:div w:id="882254111">
                  <w:marLeft w:val="640"/>
                  <w:marRight w:val="0"/>
                  <w:marTop w:val="0"/>
                  <w:marBottom w:val="0"/>
                  <w:divBdr>
                    <w:top w:val="none" w:sz="0" w:space="0" w:color="auto"/>
                    <w:left w:val="none" w:sz="0" w:space="0" w:color="auto"/>
                    <w:bottom w:val="none" w:sz="0" w:space="0" w:color="auto"/>
                    <w:right w:val="none" w:sz="0" w:space="0" w:color="auto"/>
                  </w:divBdr>
                </w:div>
                <w:div w:id="849609019">
                  <w:marLeft w:val="640"/>
                  <w:marRight w:val="0"/>
                  <w:marTop w:val="0"/>
                  <w:marBottom w:val="0"/>
                  <w:divBdr>
                    <w:top w:val="none" w:sz="0" w:space="0" w:color="auto"/>
                    <w:left w:val="none" w:sz="0" w:space="0" w:color="auto"/>
                    <w:bottom w:val="none" w:sz="0" w:space="0" w:color="auto"/>
                    <w:right w:val="none" w:sz="0" w:space="0" w:color="auto"/>
                  </w:divBdr>
                </w:div>
                <w:div w:id="1063482446">
                  <w:marLeft w:val="640"/>
                  <w:marRight w:val="0"/>
                  <w:marTop w:val="0"/>
                  <w:marBottom w:val="0"/>
                  <w:divBdr>
                    <w:top w:val="none" w:sz="0" w:space="0" w:color="auto"/>
                    <w:left w:val="none" w:sz="0" w:space="0" w:color="auto"/>
                    <w:bottom w:val="none" w:sz="0" w:space="0" w:color="auto"/>
                    <w:right w:val="none" w:sz="0" w:space="0" w:color="auto"/>
                  </w:divBdr>
                </w:div>
                <w:div w:id="1940678489">
                  <w:marLeft w:val="640"/>
                  <w:marRight w:val="0"/>
                  <w:marTop w:val="0"/>
                  <w:marBottom w:val="0"/>
                  <w:divBdr>
                    <w:top w:val="none" w:sz="0" w:space="0" w:color="auto"/>
                    <w:left w:val="none" w:sz="0" w:space="0" w:color="auto"/>
                    <w:bottom w:val="none" w:sz="0" w:space="0" w:color="auto"/>
                    <w:right w:val="none" w:sz="0" w:space="0" w:color="auto"/>
                  </w:divBdr>
                </w:div>
                <w:div w:id="1627277992">
                  <w:marLeft w:val="640"/>
                  <w:marRight w:val="0"/>
                  <w:marTop w:val="0"/>
                  <w:marBottom w:val="0"/>
                  <w:divBdr>
                    <w:top w:val="none" w:sz="0" w:space="0" w:color="auto"/>
                    <w:left w:val="none" w:sz="0" w:space="0" w:color="auto"/>
                    <w:bottom w:val="none" w:sz="0" w:space="0" w:color="auto"/>
                    <w:right w:val="none" w:sz="0" w:space="0" w:color="auto"/>
                  </w:divBdr>
                </w:div>
                <w:div w:id="602419539">
                  <w:marLeft w:val="640"/>
                  <w:marRight w:val="0"/>
                  <w:marTop w:val="0"/>
                  <w:marBottom w:val="0"/>
                  <w:divBdr>
                    <w:top w:val="none" w:sz="0" w:space="0" w:color="auto"/>
                    <w:left w:val="none" w:sz="0" w:space="0" w:color="auto"/>
                    <w:bottom w:val="none" w:sz="0" w:space="0" w:color="auto"/>
                    <w:right w:val="none" w:sz="0" w:space="0" w:color="auto"/>
                  </w:divBdr>
                </w:div>
                <w:div w:id="1284842359">
                  <w:marLeft w:val="640"/>
                  <w:marRight w:val="0"/>
                  <w:marTop w:val="0"/>
                  <w:marBottom w:val="0"/>
                  <w:divBdr>
                    <w:top w:val="none" w:sz="0" w:space="0" w:color="auto"/>
                    <w:left w:val="none" w:sz="0" w:space="0" w:color="auto"/>
                    <w:bottom w:val="none" w:sz="0" w:space="0" w:color="auto"/>
                    <w:right w:val="none" w:sz="0" w:space="0" w:color="auto"/>
                  </w:divBdr>
                </w:div>
                <w:div w:id="405688541">
                  <w:marLeft w:val="640"/>
                  <w:marRight w:val="0"/>
                  <w:marTop w:val="0"/>
                  <w:marBottom w:val="0"/>
                  <w:divBdr>
                    <w:top w:val="none" w:sz="0" w:space="0" w:color="auto"/>
                    <w:left w:val="none" w:sz="0" w:space="0" w:color="auto"/>
                    <w:bottom w:val="none" w:sz="0" w:space="0" w:color="auto"/>
                    <w:right w:val="none" w:sz="0" w:space="0" w:color="auto"/>
                  </w:divBdr>
                </w:div>
                <w:div w:id="1347093080">
                  <w:marLeft w:val="640"/>
                  <w:marRight w:val="0"/>
                  <w:marTop w:val="0"/>
                  <w:marBottom w:val="0"/>
                  <w:divBdr>
                    <w:top w:val="none" w:sz="0" w:space="0" w:color="auto"/>
                    <w:left w:val="none" w:sz="0" w:space="0" w:color="auto"/>
                    <w:bottom w:val="none" w:sz="0" w:space="0" w:color="auto"/>
                    <w:right w:val="none" w:sz="0" w:space="0" w:color="auto"/>
                  </w:divBdr>
                </w:div>
                <w:div w:id="1712535889">
                  <w:marLeft w:val="640"/>
                  <w:marRight w:val="0"/>
                  <w:marTop w:val="0"/>
                  <w:marBottom w:val="0"/>
                  <w:divBdr>
                    <w:top w:val="none" w:sz="0" w:space="0" w:color="auto"/>
                    <w:left w:val="none" w:sz="0" w:space="0" w:color="auto"/>
                    <w:bottom w:val="none" w:sz="0" w:space="0" w:color="auto"/>
                    <w:right w:val="none" w:sz="0" w:space="0" w:color="auto"/>
                  </w:divBdr>
                </w:div>
                <w:div w:id="1909609706">
                  <w:marLeft w:val="640"/>
                  <w:marRight w:val="0"/>
                  <w:marTop w:val="0"/>
                  <w:marBottom w:val="0"/>
                  <w:divBdr>
                    <w:top w:val="none" w:sz="0" w:space="0" w:color="auto"/>
                    <w:left w:val="none" w:sz="0" w:space="0" w:color="auto"/>
                    <w:bottom w:val="none" w:sz="0" w:space="0" w:color="auto"/>
                    <w:right w:val="none" w:sz="0" w:space="0" w:color="auto"/>
                  </w:divBdr>
                </w:div>
                <w:div w:id="770585382">
                  <w:marLeft w:val="640"/>
                  <w:marRight w:val="0"/>
                  <w:marTop w:val="0"/>
                  <w:marBottom w:val="0"/>
                  <w:divBdr>
                    <w:top w:val="none" w:sz="0" w:space="0" w:color="auto"/>
                    <w:left w:val="none" w:sz="0" w:space="0" w:color="auto"/>
                    <w:bottom w:val="none" w:sz="0" w:space="0" w:color="auto"/>
                    <w:right w:val="none" w:sz="0" w:space="0" w:color="auto"/>
                  </w:divBdr>
                </w:div>
                <w:div w:id="1311448711">
                  <w:marLeft w:val="640"/>
                  <w:marRight w:val="0"/>
                  <w:marTop w:val="0"/>
                  <w:marBottom w:val="0"/>
                  <w:divBdr>
                    <w:top w:val="none" w:sz="0" w:space="0" w:color="auto"/>
                    <w:left w:val="none" w:sz="0" w:space="0" w:color="auto"/>
                    <w:bottom w:val="none" w:sz="0" w:space="0" w:color="auto"/>
                    <w:right w:val="none" w:sz="0" w:space="0" w:color="auto"/>
                  </w:divBdr>
                </w:div>
                <w:div w:id="1149202792">
                  <w:marLeft w:val="640"/>
                  <w:marRight w:val="0"/>
                  <w:marTop w:val="0"/>
                  <w:marBottom w:val="0"/>
                  <w:divBdr>
                    <w:top w:val="none" w:sz="0" w:space="0" w:color="auto"/>
                    <w:left w:val="none" w:sz="0" w:space="0" w:color="auto"/>
                    <w:bottom w:val="none" w:sz="0" w:space="0" w:color="auto"/>
                    <w:right w:val="none" w:sz="0" w:space="0" w:color="auto"/>
                  </w:divBdr>
                </w:div>
                <w:div w:id="1563323669">
                  <w:marLeft w:val="640"/>
                  <w:marRight w:val="0"/>
                  <w:marTop w:val="0"/>
                  <w:marBottom w:val="0"/>
                  <w:divBdr>
                    <w:top w:val="none" w:sz="0" w:space="0" w:color="auto"/>
                    <w:left w:val="none" w:sz="0" w:space="0" w:color="auto"/>
                    <w:bottom w:val="none" w:sz="0" w:space="0" w:color="auto"/>
                    <w:right w:val="none" w:sz="0" w:space="0" w:color="auto"/>
                  </w:divBdr>
                </w:div>
                <w:div w:id="1901361123">
                  <w:marLeft w:val="640"/>
                  <w:marRight w:val="0"/>
                  <w:marTop w:val="0"/>
                  <w:marBottom w:val="0"/>
                  <w:divBdr>
                    <w:top w:val="none" w:sz="0" w:space="0" w:color="auto"/>
                    <w:left w:val="none" w:sz="0" w:space="0" w:color="auto"/>
                    <w:bottom w:val="none" w:sz="0" w:space="0" w:color="auto"/>
                    <w:right w:val="none" w:sz="0" w:space="0" w:color="auto"/>
                  </w:divBdr>
                </w:div>
                <w:div w:id="1990473353">
                  <w:marLeft w:val="640"/>
                  <w:marRight w:val="0"/>
                  <w:marTop w:val="0"/>
                  <w:marBottom w:val="0"/>
                  <w:divBdr>
                    <w:top w:val="none" w:sz="0" w:space="0" w:color="auto"/>
                    <w:left w:val="none" w:sz="0" w:space="0" w:color="auto"/>
                    <w:bottom w:val="none" w:sz="0" w:space="0" w:color="auto"/>
                    <w:right w:val="none" w:sz="0" w:space="0" w:color="auto"/>
                  </w:divBdr>
                </w:div>
                <w:div w:id="1127045090">
                  <w:marLeft w:val="640"/>
                  <w:marRight w:val="0"/>
                  <w:marTop w:val="0"/>
                  <w:marBottom w:val="0"/>
                  <w:divBdr>
                    <w:top w:val="none" w:sz="0" w:space="0" w:color="auto"/>
                    <w:left w:val="none" w:sz="0" w:space="0" w:color="auto"/>
                    <w:bottom w:val="none" w:sz="0" w:space="0" w:color="auto"/>
                    <w:right w:val="none" w:sz="0" w:space="0" w:color="auto"/>
                  </w:divBdr>
                </w:div>
                <w:div w:id="699278064">
                  <w:marLeft w:val="640"/>
                  <w:marRight w:val="0"/>
                  <w:marTop w:val="0"/>
                  <w:marBottom w:val="0"/>
                  <w:divBdr>
                    <w:top w:val="none" w:sz="0" w:space="0" w:color="auto"/>
                    <w:left w:val="none" w:sz="0" w:space="0" w:color="auto"/>
                    <w:bottom w:val="none" w:sz="0" w:space="0" w:color="auto"/>
                    <w:right w:val="none" w:sz="0" w:space="0" w:color="auto"/>
                  </w:divBdr>
                </w:div>
                <w:div w:id="1942881070">
                  <w:marLeft w:val="640"/>
                  <w:marRight w:val="0"/>
                  <w:marTop w:val="0"/>
                  <w:marBottom w:val="0"/>
                  <w:divBdr>
                    <w:top w:val="none" w:sz="0" w:space="0" w:color="auto"/>
                    <w:left w:val="none" w:sz="0" w:space="0" w:color="auto"/>
                    <w:bottom w:val="none" w:sz="0" w:space="0" w:color="auto"/>
                    <w:right w:val="none" w:sz="0" w:space="0" w:color="auto"/>
                  </w:divBdr>
                </w:div>
                <w:div w:id="2128620010">
                  <w:marLeft w:val="640"/>
                  <w:marRight w:val="0"/>
                  <w:marTop w:val="0"/>
                  <w:marBottom w:val="0"/>
                  <w:divBdr>
                    <w:top w:val="none" w:sz="0" w:space="0" w:color="auto"/>
                    <w:left w:val="none" w:sz="0" w:space="0" w:color="auto"/>
                    <w:bottom w:val="none" w:sz="0" w:space="0" w:color="auto"/>
                    <w:right w:val="none" w:sz="0" w:space="0" w:color="auto"/>
                  </w:divBdr>
                </w:div>
                <w:div w:id="336200288">
                  <w:marLeft w:val="640"/>
                  <w:marRight w:val="0"/>
                  <w:marTop w:val="0"/>
                  <w:marBottom w:val="0"/>
                  <w:divBdr>
                    <w:top w:val="none" w:sz="0" w:space="0" w:color="auto"/>
                    <w:left w:val="none" w:sz="0" w:space="0" w:color="auto"/>
                    <w:bottom w:val="none" w:sz="0" w:space="0" w:color="auto"/>
                    <w:right w:val="none" w:sz="0" w:space="0" w:color="auto"/>
                  </w:divBdr>
                </w:div>
                <w:div w:id="824127198">
                  <w:marLeft w:val="640"/>
                  <w:marRight w:val="0"/>
                  <w:marTop w:val="0"/>
                  <w:marBottom w:val="0"/>
                  <w:divBdr>
                    <w:top w:val="none" w:sz="0" w:space="0" w:color="auto"/>
                    <w:left w:val="none" w:sz="0" w:space="0" w:color="auto"/>
                    <w:bottom w:val="none" w:sz="0" w:space="0" w:color="auto"/>
                    <w:right w:val="none" w:sz="0" w:space="0" w:color="auto"/>
                  </w:divBdr>
                </w:div>
                <w:div w:id="548733547">
                  <w:marLeft w:val="640"/>
                  <w:marRight w:val="0"/>
                  <w:marTop w:val="0"/>
                  <w:marBottom w:val="0"/>
                  <w:divBdr>
                    <w:top w:val="none" w:sz="0" w:space="0" w:color="auto"/>
                    <w:left w:val="none" w:sz="0" w:space="0" w:color="auto"/>
                    <w:bottom w:val="none" w:sz="0" w:space="0" w:color="auto"/>
                    <w:right w:val="none" w:sz="0" w:space="0" w:color="auto"/>
                  </w:divBdr>
                </w:div>
                <w:div w:id="1479691455">
                  <w:marLeft w:val="640"/>
                  <w:marRight w:val="0"/>
                  <w:marTop w:val="0"/>
                  <w:marBottom w:val="0"/>
                  <w:divBdr>
                    <w:top w:val="none" w:sz="0" w:space="0" w:color="auto"/>
                    <w:left w:val="none" w:sz="0" w:space="0" w:color="auto"/>
                    <w:bottom w:val="none" w:sz="0" w:space="0" w:color="auto"/>
                    <w:right w:val="none" w:sz="0" w:space="0" w:color="auto"/>
                  </w:divBdr>
                </w:div>
                <w:div w:id="1365599411">
                  <w:marLeft w:val="640"/>
                  <w:marRight w:val="0"/>
                  <w:marTop w:val="0"/>
                  <w:marBottom w:val="0"/>
                  <w:divBdr>
                    <w:top w:val="none" w:sz="0" w:space="0" w:color="auto"/>
                    <w:left w:val="none" w:sz="0" w:space="0" w:color="auto"/>
                    <w:bottom w:val="none" w:sz="0" w:space="0" w:color="auto"/>
                    <w:right w:val="none" w:sz="0" w:space="0" w:color="auto"/>
                  </w:divBdr>
                </w:div>
                <w:div w:id="1279294427">
                  <w:marLeft w:val="640"/>
                  <w:marRight w:val="0"/>
                  <w:marTop w:val="0"/>
                  <w:marBottom w:val="0"/>
                  <w:divBdr>
                    <w:top w:val="none" w:sz="0" w:space="0" w:color="auto"/>
                    <w:left w:val="none" w:sz="0" w:space="0" w:color="auto"/>
                    <w:bottom w:val="none" w:sz="0" w:space="0" w:color="auto"/>
                    <w:right w:val="none" w:sz="0" w:space="0" w:color="auto"/>
                  </w:divBdr>
                </w:div>
                <w:div w:id="991834062">
                  <w:marLeft w:val="640"/>
                  <w:marRight w:val="0"/>
                  <w:marTop w:val="0"/>
                  <w:marBottom w:val="0"/>
                  <w:divBdr>
                    <w:top w:val="none" w:sz="0" w:space="0" w:color="auto"/>
                    <w:left w:val="none" w:sz="0" w:space="0" w:color="auto"/>
                    <w:bottom w:val="none" w:sz="0" w:space="0" w:color="auto"/>
                    <w:right w:val="none" w:sz="0" w:space="0" w:color="auto"/>
                  </w:divBdr>
                </w:div>
                <w:div w:id="2033408979">
                  <w:marLeft w:val="640"/>
                  <w:marRight w:val="0"/>
                  <w:marTop w:val="0"/>
                  <w:marBottom w:val="0"/>
                  <w:divBdr>
                    <w:top w:val="none" w:sz="0" w:space="0" w:color="auto"/>
                    <w:left w:val="none" w:sz="0" w:space="0" w:color="auto"/>
                    <w:bottom w:val="none" w:sz="0" w:space="0" w:color="auto"/>
                    <w:right w:val="none" w:sz="0" w:space="0" w:color="auto"/>
                  </w:divBdr>
                </w:div>
                <w:div w:id="1534077486">
                  <w:marLeft w:val="640"/>
                  <w:marRight w:val="0"/>
                  <w:marTop w:val="0"/>
                  <w:marBottom w:val="0"/>
                  <w:divBdr>
                    <w:top w:val="none" w:sz="0" w:space="0" w:color="auto"/>
                    <w:left w:val="none" w:sz="0" w:space="0" w:color="auto"/>
                    <w:bottom w:val="none" w:sz="0" w:space="0" w:color="auto"/>
                    <w:right w:val="none" w:sz="0" w:space="0" w:color="auto"/>
                  </w:divBdr>
                </w:div>
                <w:div w:id="778262832">
                  <w:marLeft w:val="640"/>
                  <w:marRight w:val="0"/>
                  <w:marTop w:val="0"/>
                  <w:marBottom w:val="0"/>
                  <w:divBdr>
                    <w:top w:val="none" w:sz="0" w:space="0" w:color="auto"/>
                    <w:left w:val="none" w:sz="0" w:space="0" w:color="auto"/>
                    <w:bottom w:val="none" w:sz="0" w:space="0" w:color="auto"/>
                    <w:right w:val="none" w:sz="0" w:space="0" w:color="auto"/>
                  </w:divBdr>
                </w:div>
                <w:div w:id="749933143">
                  <w:marLeft w:val="640"/>
                  <w:marRight w:val="0"/>
                  <w:marTop w:val="0"/>
                  <w:marBottom w:val="0"/>
                  <w:divBdr>
                    <w:top w:val="none" w:sz="0" w:space="0" w:color="auto"/>
                    <w:left w:val="none" w:sz="0" w:space="0" w:color="auto"/>
                    <w:bottom w:val="none" w:sz="0" w:space="0" w:color="auto"/>
                    <w:right w:val="none" w:sz="0" w:space="0" w:color="auto"/>
                  </w:divBdr>
                </w:div>
                <w:div w:id="747271451">
                  <w:marLeft w:val="640"/>
                  <w:marRight w:val="0"/>
                  <w:marTop w:val="0"/>
                  <w:marBottom w:val="0"/>
                  <w:divBdr>
                    <w:top w:val="none" w:sz="0" w:space="0" w:color="auto"/>
                    <w:left w:val="none" w:sz="0" w:space="0" w:color="auto"/>
                    <w:bottom w:val="none" w:sz="0" w:space="0" w:color="auto"/>
                    <w:right w:val="none" w:sz="0" w:space="0" w:color="auto"/>
                  </w:divBdr>
                </w:div>
                <w:div w:id="955939688">
                  <w:marLeft w:val="640"/>
                  <w:marRight w:val="0"/>
                  <w:marTop w:val="0"/>
                  <w:marBottom w:val="0"/>
                  <w:divBdr>
                    <w:top w:val="none" w:sz="0" w:space="0" w:color="auto"/>
                    <w:left w:val="none" w:sz="0" w:space="0" w:color="auto"/>
                    <w:bottom w:val="none" w:sz="0" w:space="0" w:color="auto"/>
                    <w:right w:val="none" w:sz="0" w:space="0" w:color="auto"/>
                  </w:divBdr>
                </w:div>
                <w:div w:id="2098624630">
                  <w:marLeft w:val="640"/>
                  <w:marRight w:val="0"/>
                  <w:marTop w:val="0"/>
                  <w:marBottom w:val="0"/>
                  <w:divBdr>
                    <w:top w:val="none" w:sz="0" w:space="0" w:color="auto"/>
                    <w:left w:val="none" w:sz="0" w:space="0" w:color="auto"/>
                    <w:bottom w:val="none" w:sz="0" w:space="0" w:color="auto"/>
                    <w:right w:val="none" w:sz="0" w:space="0" w:color="auto"/>
                  </w:divBdr>
                </w:div>
                <w:div w:id="1765371315">
                  <w:marLeft w:val="640"/>
                  <w:marRight w:val="0"/>
                  <w:marTop w:val="0"/>
                  <w:marBottom w:val="0"/>
                  <w:divBdr>
                    <w:top w:val="none" w:sz="0" w:space="0" w:color="auto"/>
                    <w:left w:val="none" w:sz="0" w:space="0" w:color="auto"/>
                    <w:bottom w:val="none" w:sz="0" w:space="0" w:color="auto"/>
                    <w:right w:val="none" w:sz="0" w:space="0" w:color="auto"/>
                  </w:divBdr>
                </w:div>
                <w:div w:id="395394530">
                  <w:marLeft w:val="640"/>
                  <w:marRight w:val="0"/>
                  <w:marTop w:val="0"/>
                  <w:marBottom w:val="0"/>
                  <w:divBdr>
                    <w:top w:val="none" w:sz="0" w:space="0" w:color="auto"/>
                    <w:left w:val="none" w:sz="0" w:space="0" w:color="auto"/>
                    <w:bottom w:val="none" w:sz="0" w:space="0" w:color="auto"/>
                    <w:right w:val="none" w:sz="0" w:space="0" w:color="auto"/>
                  </w:divBdr>
                </w:div>
                <w:div w:id="392972665">
                  <w:marLeft w:val="640"/>
                  <w:marRight w:val="0"/>
                  <w:marTop w:val="0"/>
                  <w:marBottom w:val="0"/>
                  <w:divBdr>
                    <w:top w:val="none" w:sz="0" w:space="0" w:color="auto"/>
                    <w:left w:val="none" w:sz="0" w:space="0" w:color="auto"/>
                    <w:bottom w:val="none" w:sz="0" w:space="0" w:color="auto"/>
                    <w:right w:val="none" w:sz="0" w:space="0" w:color="auto"/>
                  </w:divBdr>
                </w:div>
                <w:div w:id="1055200278">
                  <w:marLeft w:val="640"/>
                  <w:marRight w:val="0"/>
                  <w:marTop w:val="0"/>
                  <w:marBottom w:val="0"/>
                  <w:divBdr>
                    <w:top w:val="none" w:sz="0" w:space="0" w:color="auto"/>
                    <w:left w:val="none" w:sz="0" w:space="0" w:color="auto"/>
                    <w:bottom w:val="none" w:sz="0" w:space="0" w:color="auto"/>
                    <w:right w:val="none" w:sz="0" w:space="0" w:color="auto"/>
                  </w:divBdr>
                </w:div>
                <w:div w:id="775831512">
                  <w:marLeft w:val="640"/>
                  <w:marRight w:val="0"/>
                  <w:marTop w:val="0"/>
                  <w:marBottom w:val="0"/>
                  <w:divBdr>
                    <w:top w:val="none" w:sz="0" w:space="0" w:color="auto"/>
                    <w:left w:val="none" w:sz="0" w:space="0" w:color="auto"/>
                    <w:bottom w:val="none" w:sz="0" w:space="0" w:color="auto"/>
                    <w:right w:val="none" w:sz="0" w:space="0" w:color="auto"/>
                  </w:divBdr>
                </w:div>
                <w:div w:id="1240672829">
                  <w:marLeft w:val="640"/>
                  <w:marRight w:val="0"/>
                  <w:marTop w:val="0"/>
                  <w:marBottom w:val="0"/>
                  <w:divBdr>
                    <w:top w:val="none" w:sz="0" w:space="0" w:color="auto"/>
                    <w:left w:val="none" w:sz="0" w:space="0" w:color="auto"/>
                    <w:bottom w:val="none" w:sz="0" w:space="0" w:color="auto"/>
                    <w:right w:val="none" w:sz="0" w:space="0" w:color="auto"/>
                  </w:divBdr>
                </w:div>
                <w:div w:id="1803494917">
                  <w:marLeft w:val="640"/>
                  <w:marRight w:val="0"/>
                  <w:marTop w:val="0"/>
                  <w:marBottom w:val="0"/>
                  <w:divBdr>
                    <w:top w:val="none" w:sz="0" w:space="0" w:color="auto"/>
                    <w:left w:val="none" w:sz="0" w:space="0" w:color="auto"/>
                    <w:bottom w:val="none" w:sz="0" w:space="0" w:color="auto"/>
                    <w:right w:val="none" w:sz="0" w:space="0" w:color="auto"/>
                  </w:divBdr>
                </w:div>
                <w:div w:id="321203103">
                  <w:marLeft w:val="640"/>
                  <w:marRight w:val="0"/>
                  <w:marTop w:val="0"/>
                  <w:marBottom w:val="0"/>
                  <w:divBdr>
                    <w:top w:val="none" w:sz="0" w:space="0" w:color="auto"/>
                    <w:left w:val="none" w:sz="0" w:space="0" w:color="auto"/>
                    <w:bottom w:val="none" w:sz="0" w:space="0" w:color="auto"/>
                    <w:right w:val="none" w:sz="0" w:space="0" w:color="auto"/>
                  </w:divBdr>
                </w:div>
                <w:div w:id="81993356">
                  <w:marLeft w:val="640"/>
                  <w:marRight w:val="0"/>
                  <w:marTop w:val="0"/>
                  <w:marBottom w:val="0"/>
                  <w:divBdr>
                    <w:top w:val="none" w:sz="0" w:space="0" w:color="auto"/>
                    <w:left w:val="none" w:sz="0" w:space="0" w:color="auto"/>
                    <w:bottom w:val="none" w:sz="0" w:space="0" w:color="auto"/>
                    <w:right w:val="none" w:sz="0" w:space="0" w:color="auto"/>
                  </w:divBdr>
                </w:div>
                <w:div w:id="2089031003">
                  <w:marLeft w:val="640"/>
                  <w:marRight w:val="0"/>
                  <w:marTop w:val="0"/>
                  <w:marBottom w:val="0"/>
                  <w:divBdr>
                    <w:top w:val="none" w:sz="0" w:space="0" w:color="auto"/>
                    <w:left w:val="none" w:sz="0" w:space="0" w:color="auto"/>
                    <w:bottom w:val="none" w:sz="0" w:space="0" w:color="auto"/>
                    <w:right w:val="none" w:sz="0" w:space="0" w:color="auto"/>
                  </w:divBdr>
                </w:div>
                <w:div w:id="1665234235">
                  <w:marLeft w:val="640"/>
                  <w:marRight w:val="0"/>
                  <w:marTop w:val="0"/>
                  <w:marBottom w:val="0"/>
                  <w:divBdr>
                    <w:top w:val="none" w:sz="0" w:space="0" w:color="auto"/>
                    <w:left w:val="none" w:sz="0" w:space="0" w:color="auto"/>
                    <w:bottom w:val="none" w:sz="0" w:space="0" w:color="auto"/>
                    <w:right w:val="none" w:sz="0" w:space="0" w:color="auto"/>
                  </w:divBdr>
                </w:div>
                <w:div w:id="2028601677">
                  <w:marLeft w:val="640"/>
                  <w:marRight w:val="0"/>
                  <w:marTop w:val="0"/>
                  <w:marBottom w:val="0"/>
                  <w:divBdr>
                    <w:top w:val="none" w:sz="0" w:space="0" w:color="auto"/>
                    <w:left w:val="none" w:sz="0" w:space="0" w:color="auto"/>
                    <w:bottom w:val="none" w:sz="0" w:space="0" w:color="auto"/>
                    <w:right w:val="none" w:sz="0" w:space="0" w:color="auto"/>
                  </w:divBdr>
                </w:div>
                <w:div w:id="17432931">
                  <w:marLeft w:val="640"/>
                  <w:marRight w:val="0"/>
                  <w:marTop w:val="0"/>
                  <w:marBottom w:val="0"/>
                  <w:divBdr>
                    <w:top w:val="none" w:sz="0" w:space="0" w:color="auto"/>
                    <w:left w:val="none" w:sz="0" w:space="0" w:color="auto"/>
                    <w:bottom w:val="none" w:sz="0" w:space="0" w:color="auto"/>
                    <w:right w:val="none" w:sz="0" w:space="0" w:color="auto"/>
                  </w:divBdr>
                </w:div>
                <w:div w:id="908004788">
                  <w:marLeft w:val="640"/>
                  <w:marRight w:val="0"/>
                  <w:marTop w:val="0"/>
                  <w:marBottom w:val="0"/>
                  <w:divBdr>
                    <w:top w:val="none" w:sz="0" w:space="0" w:color="auto"/>
                    <w:left w:val="none" w:sz="0" w:space="0" w:color="auto"/>
                    <w:bottom w:val="none" w:sz="0" w:space="0" w:color="auto"/>
                    <w:right w:val="none" w:sz="0" w:space="0" w:color="auto"/>
                  </w:divBdr>
                </w:div>
                <w:div w:id="1052579155">
                  <w:marLeft w:val="640"/>
                  <w:marRight w:val="0"/>
                  <w:marTop w:val="0"/>
                  <w:marBottom w:val="0"/>
                  <w:divBdr>
                    <w:top w:val="none" w:sz="0" w:space="0" w:color="auto"/>
                    <w:left w:val="none" w:sz="0" w:space="0" w:color="auto"/>
                    <w:bottom w:val="none" w:sz="0" w:space="0" w:color="auto"/>
                    <w:right w:val="none" w:sz="0" w:space="0" w:color="auto"/>
                  </w:divBdr>
                </w:div>
                <w:div w:id="337461618">
                  <w:marLeft w:val="640"/>
                  <w:marRight w:val="0"/>
                  <w:marTop w:val="0"/>
                  <w:marBottom w:val="0"/>
                  <w:divBdr>
                    <w:top w:val="none" w:sz="0" w:space="0" w:color="auto"/>
                    <w:left w:val="none" w:sz="0" w:space="0" w:color="auto"/>
                    <w:bottom w:val="none" w:sz="0" w:space="0" w:color="auto"/>
                    <w:right w:val="none" w:sz="0" w:space="0" w:color="auto"/>
                  </w:divBdr>
                </w:div>
                <w:div w:id="1143502981">
                  <w:marLeft w:val="640"/>
                  <w:marRight w:val="0"/>
                  <w:marTop w:val="0"/>
                  <w:marBottom w:val="0"/>
                  <w:divBdr>
                    <w:top w:val="none" w:sz="0" w:space="0" w:color="auto"/>
                    <w:left w:val="none" w:sz="0" w:space="0" w:color="auto"/>
                    <w:bottom w:val="none" w:sz="0" w:space="0" w:color="auto"/>
                    <w:right w:val="none" w:sz="0" w:space="0" w:color="auto"/>
                  </w:divBdr>
                </w:div>
                <w:div w:id="1108624458">
                  <w:marLeft w:val="640"/>
                  <w:marRight w:val="0"/>
                  <w:marTop w:val="0"/>
                  <w:marBottom w:val="0"/>
                  <w:divBdr>
                    <w:top w:val="none" w:sz="0" w:space="0" w:color="auto"/>
                    <w:left w:val="none" w:sz="0" w:space="0" w:color="auto"/>
                    <w:bottom w:val="none" w:sz="0" w:space="0" w:color="auto"/>
                    <w:right w:val="none" w:sz="0" w:space="0" w:color="auto"/>
                  </w:divBdr>
                </w:div>
                <w:div w:id="1610234019">
                  <w:marLeft w:val="640"/>
                  <w:marRight w:val="0"/>
                  <w:marTop w:val="0"/>
                  <w:marBottom w:val="0"/>
                  <w:divBdr>
                    <w:top w:val="none" w:sz="0" w:space="0" w:color="auto"/>
                    <w:left w:val="none" w:sz="0" w:space="0" w:color="auto"/>
                    <w:bottom w:val="none" w:sz="0" w:space="0" w:color="auto"/>
                    <w:right w:val="none" w:sz="0" w:space="0" w:color="auto"/>
                  </w:divBdr>
                </w:div>
                <w:div w:id="1468014536">
                  <w:marLeft w:val="640"/>
                  <w:marRight w:val="0"/>
                  <w:marTop w:val="0"/>
                  <w:marBottom w:val="0"/>
                  <w:divBdr>
                    <w:top w:val="none" w:sz="0" w:space="0" w:color="auto"/>
                    <w:left w:val="none" w:sz="0" w:space="0" w:color="auto"/>
                    <w:bottom w:val="none" w:sz="0" w:space="0" w:color="auto"/>
                    <w:right w:val="none" w:sz="0" w:space="0" w:color="auto"/>
                  </w:divBdr>
                </w:div>
                <w:div w:id="1104956938">
                  <w:marLeft w:val="640"/>
                  <w:marRight w:val="0"/>
                  <w:marTop w:val="0"/>
                  <w:marBottom w:val="0"/>
                  <w:divBdr>
                    <w:top w:val="none" w:sz="0" w:space="0" w:color="auto"/>
                    <w:left w:val="none" w:sz="0" w:space="0" w:color="auto"/>
                    <w:bottom w:val="none" w:sz="0" w:space="0" w:color="auto"/>
                    <w:right w:val="none" w:sz="0" w:space="0" w:color="auto"/>
                  </w:divBdr>
                </w:div>
                <w:div w:id="1904683426">
                  <w:marLeft w:val="640"/>
                  <w:marRight w:val="0"/>
                  <w:marTop w:val="0"/>
                  <w:marBottom w:val="0"/>
                  <w:divBdr>
                    <w:top w:val="none" w:sz="0" w:space="0" w:color="auto"/>
                    <w:left w:val="none" w:sz="0" w:space="0" w:color="auto"/>
                    <w:bottom w:val="none" w:sz="0" w:space="0" w:color="auto"/>
                    <w:right w:val="none" w:sz="0" w:space="0" w:color="auto"/>
                  </w:divBdr>
                </w:div>
                <w:div w:id="867328032">
                  <w:marLeft w:val="640"/>
                  <w:marRight w:val="0"/>
                  <w:marTop w:val="0"/>
                  <w:marBottom w:val="0"/>
                  <w:divBdr>
                    <w:top w:val="none" w:sz="0" w:space="0" w:color="auto"/>
                    <w:left w:val="none" w:sz="0" w:space="0" w:color="auto"/>
                    <w:bottom w:val="none" w:sz="0" w:space="0" w:color="auto"/>
                    <w:right w:val="none" w:sz="0" w:space="0" w:color="auto"/>
                  </w:divBdr>
                </w:div>
                <w:div w:id="1216965907">
                  <w:marLeft w:val="640"/>
                  <w:marRight w:val="0"/>
                  <w:marTop w:val="0"/>
                  <w:marBottom w:val="0"/>
                  <w:divBdr>
                    <w:top w:val="none" w:sz="0" w:space="0" w:color="auto"/>
                    <w:left w:val="none" w:sz="0" w:space="0" w:color="auto"/>
                    <w:bottom w:val="none" w:sz="0" w:space="0" w:color="auto"/>
                    <w:right w:val="none" w:sz="0" w:space="0" w:color="auto"/>
                  </w:divBdr>
                </w:div>
                <w:div w:id="698628057">
                  <w:marLeft w:val="640"/>
                  <w:marRight w:val="0"/>
                  <w:marTop w:val="0"/>
                  <w:marBottom w:val="0"/>
                  <w:divBdr>
                    <w:top w:val="none" w:sz="0" w:space="0" w:color="auto"/>
                    <w:left w:val="none" w:sz="0" w:space="0" w:color="auto"/>
                    <w:bottom w:val="none" w:sz="0" w:space="0" w:color="auto"/>
                    <w:right w:val="none" w:sz="0" w:space="0" w:color="auto"/>
                  </w:divBdr>
                </w:div>
                <w:div w:id="627324634">
                  <w:marLeft w:val="640"/>
                  <w:marRight w:val="0"/>
                  <w:marTop w:val="0"/>
                  <w:marBottom w:val="0"/>
                  <w:divBdr>
                    <w:top w:val="none" w:sz="0" w:space="0" w:color="auto"/>
                    <w:left w:val="none" w:sz="0" w:space="0" w:color="auto"/>
                    <w:bottom w:val="none" w:sz="0" w:space="0" w:color="auto"/>
                    <w:right w:val="none" w:sz="0" w:space="0" w:color="auto"/>
                  </w:divBdr>
                </w:div>
                <w:div w:id="1501386943">
                  <w:marLeft w:val="640"/>
                  <w:marRight w:val="0"/>
                  <w:marTop w:val="0"/>
                  <w:marBottom w:val="0"/>
                  <w:divBdr>
                    <w:top w:val="none" w:sz="0" w:space="0" w:color="auto"/>
                    <w:left w:val="none" w:sz="0" w:space="0" w:color="auto"/>
                    <w:bottom w:val="none" w:sz="0" w:space="0" w:color="auto"/>
                    <w:right w:val="none" w:sz="0" w:space="0" w:color="auto"/>
                  </w:divBdr>
                </w:div>
                <w:div w:id="744255663">
                  <w:marLeft w:val="640"/>
                  <w:marRight w:val="0"/>
                  <w:marTop w:val="0"/>
                  <w:marBottom w:val="0"/>
                  <w:divBdr>
                    <w:top w:val="none" w:sz="0" w:space="0" w:color="auto"/>
                    <w:left w:val="none" w:sz="0" w:space="0" w:color="auto"/>
                    <w:bottom w:val="none" w:sz="0" w:space="0" w:color="auto"/>
                    <w:right w:val="none" w:sz="0" w:space="0" w:color="auto"/>
                  </w:divBdr>
                </w:div>
                <w:div w:id="178811436">
                  <w:marLeft w:val="640"/>
                  <w:marRight w:val="0"/>
                  <w:marTop w:val="0"/>
                  <w:marBottom w:val="0"/>
                  <w:divBdr>
                    <w:top w:val="none" w:sz="0" w:space="0" w:color="auto"/>
                    <w:left w:val="none" w:sz="0" w:space="0" w:color="auto"/>
                    <w:bottom w:val="none" w:sz="0" w:space="0" w:color="auto"/>
                    <w:right w:val="none" w:sz="0" w:space="0" w:color="auto"/>
                  </w:divBdr>
                </w:div>
              </w:divsChild>
            </w:div>
            <w:div w:id="518201791">
              <w:marLeft w:val="0"/>
              <w:marRight w:val="0"/>
              <w:marTop w:val="0"/>
              <w:marBottom w:val="0"/>
              <w:divBdr>
                <w:top w:val="none" w:sz="0" w:space="0" w:color="auto"/>
                <w:left w:val="none" w:sz="0" w:space="0" w:color="auto"/>
                <w:bottom w:val="none" w:sz="0" w:space="0" w:color="auto"/>
                <w:right w:val="none" w:sz="0" w:space="0" w:color="auto"/>
              </w:divBdr>
              <w:divsChild>
                <w:div w:id="1542204593">
                  <w:marLeft w:val="640"/>
                  <w:marRight w:val="0"/>
                  <w:marTop w:val="0"/>
                  <w:marBottom w:val="0"/>
                  <w:divBdr>
                    <w:top w:val="none" w:sz="0" w:space="0" w:color="auto"/>
                    <w:left w:val="none" w:sz="0" w:space="0" w:color="auto"/>
                    <w:bottom w:val="none" w:sz="0" w:space="0" w:color="auto"/>
                    <w:right w:val="none" w:sz="0" w:space="0" w:color="auto"/>
                  </w:divBdr>
                </w:div>
                <w:div w:id="562058209">
                  <w:marLeft w:val="640"/>
                  <w:marRight w:val="0"/>
                  <w:marTop w:val="0"/>
                  <w:marBottom w:val="0"/>
                  <w:divBdr>
                    <w:top w:val="none" w:sz="0" w:space="0" w:color="auto"/>
                    <w:left w:val="none" w:sz="0" w:space="0" w:color="auto"/>
                    <w:bottom w:val="none" w:sz="0" w:space="0" w:color="auto"/>
                    <w:right w:val="none" w:sz="0" w:space="0" w:color="auto"/>
                  </w:divBdr>
                </w:div>
                <w:div w:id="60644741">
                  <w:marLeft w:val="640"/>
                  <w:marRight w:val="0"/>
                  <w:marTop w:val="0"/>
                  <w:marBottom w:val="0"/>
                  <w:divBdr>
                    <w:top w:val="none" w:sz="0" w:space="0" w:color="auto"/>
                    <w:left w:val="none" w:sz="0" w:space="0" w:color="auto"/>
                    <w:bottom w:val="none" w:sz="0" w:space="0" w:color="auto"/>
                    <w:right w:val="none" w:sz="0" w:space="0" w:color="auto"/>
                  </w:divBdr>
                </w:div>
                <w:div w:id="1443299588">
                  <w:marLeft w:val="640"/>
                  <w:marRight w:val="0"/>
                  <w:marTop w:val="0"/>
                  <w:marBottom w:val="0"/>
                  <w:divBdr>
                    <w:top w:val="none" w:sz="0" w:space="0" w:color="auto"/>
                    <w:left w:val="none" w:sz="0" w:space="0" w:color="auto"/>
                    <w:bottom w:val="none" w:sz="0" w:space="0" w:color="auto"/>
                    <w:right w:val="none" w:sz="0" w:space="0" w:color="auto"/>
                  </w:divBdr>
                </w:div>
                <w:div w:id="210967083">
                  <w:marLeft w:val="640"/>
                  <w:marRight w:val="0"/>
                  <w:marTop w:val="0"/>
                  <w:marBottom w:val="0"/>
                  <w:divBdr>
                    <w:top w:val="none" w:sz="0" w:space="0" w:color="auto"/>
                    <w:left w:val="none" w:sz="0" w:space="0" w:color="auto"/>
                    <w:bottom w:val="none" w:sz="0" w:space="0" w:color="auto"/>
                    <w:right w:val="none" w:sz="0" w:space="0" w:color="auto"/>
                  </w:divBdr>
                </w:div>
                <w:div w:id="24065552">
                  <w:marLeft w:val="640"/>
                  <w:marRight w:val="0"/>
                  <w:marTop w:val="0"/>
                  <w:marBottom w:val="0"/>
                  <w:divBdr>
                    <w:top w:val="none" w:sz="0" w:space="0" w:color="auto"/>
                    <w:left w:val="none" w:sz="0" w:space="0" w:color="auto"/>
                    <w:bottom w:val="none" w:sz="0" w:space="0" w:color="auto"/>
                    <w:right w:val="none" w:sz="0" w:space="0" w:color="auto"/>
                  </w:divBdr>
                </w:div>
                <w:div w:id="293215180">
                  <w:marLeft w:val="640"/>
                  <w:marRight w:val="0"/>
                  <w:marTop w:val="0"/>
                  <w:marBottom w:val="0"/>
                  <w:divBdr>
                    <w:top w:val="none" w:sz="0" w:space="0" w:color="auto"/>
                    <w:left w:val="none" w:sz="0" w:space="0" w:color="auto"/>
                    <w:bottom w:val="none" w:sz="0" w:space="0" w:color="auto"/>
                    <w:right w:val="none" w:sz="0" w:space="0" w:color="auto"/>
                  </w:divBdr>
                </w:div>
                <w:div w:id="2045790092">
                  <w:marLeft w:val="640"/>
                  <w:marRight w:val="0"/>
                  <w:marTop w:val="0"/>
                  <w:marBottom w:val="0"/>
                  <w:divBdr>
                    <w:top w:val="none" w:sz="0" w:space="0" w:color="auto"/>
                    <w:left w:val="none" w:sz="0" w:space="0" w:color="auto"/>
                    <w:bottom w:val="none" w:sz="0" w:space="0" w:color="auto"/>
                    <w:right w:val="none" w:sz="0" w:space="0" w:color="auto"/>
                  </w:divBdr>
                </w:div>
                <w:div w:id="1584603097">
                  <w:marLeft w:val="640"/>
                  <w:marRight w:val="0"/>
                  <w:marTop w:val="0"/>
                  <w:marBottom w:val="0"/>
                  <w:divBdr>
                    <w:top w:val="none" w:sz="0" w:space="0" w:color="auto"/>
                    <w:left w:val="none" w:sz="0" w:space="0" w:color="auto"/>
                    <w:bottom w:val="none" w:sz="0" w:space="0" w:color="auto"/>
                    <w:right w:val="none" w:sz="0" w:space="0" w:color="auto"/>
                  </w:divBdr>
                </w:div>
                <w:div w:id="1764718459">
                  <w:marLeft w:val="640"/>
                  <w:marRight w:val="0"/>
                  <w:marTop w:val="0"/>
                  <w:marBottom w:val="0"/>
                  <w:divBdr>
                    <w:top w:val="none" w:sz="0" w:space="0" w:color="auto"/>
                    <w:left w:val="none" w:sz="0" w:space="0" w:color="auto"/>
                    <w:bottom w:val="none" w:sz="0" w:space="0" w:color="auto"/>
                    <w:right w:val="none" w:sz="0" w:space="0" w:color="auto"/>
                  </w:divBdr>
                </w:div>
                <w:div w:id="1209027538">
                  <w:marLeft w:val="640"/>
                  <w:marRight w:val="0"/>
                  <w:marTop w:val="0"/>
                  <w:marBottom w:val="0"/>
                  <w:divBdr>
                    <w:top w:val="none" w:sz="0" w:space="0" w:color="auto"/>
                    <w:left w:val="none" w:sz="0" w:space="0" w:color="auto"/>
                    <w:bottom w:val="none" w:sz="0" w:space="0" w:color="auto"/>
                    <w:right w:val="none" w:sz="0" w:space="0" w:color="auto"/>
                  </w:divBdr>
                </w:div>
                <w:div w:id="1215655202">
                  <w:marLeft w:val="640"/>
                  <w:marRight w:val="0"/>
                  <w:marTop w:val="0"/>
                  <w:marBottom w:val="0"/>
                  <w:divBdr>
                    <w:top w:val="none" w:sz="0" w:space="0" w:color="auto"/>
                    <w:left w:val="none" w:sz="0" w:space="0" w:color="auto"/>
                    <w:bottom w:val="none" w:sz="0" w:space="0" w:color="auto"/>
                    <w:right w:val="none" w:sz="0" w:space="0" w:color="auto"/>
                  </w:divBdr>
                </w:div>
                <w:div w:id="1439639785">
                  <w:marLeft w:val="640"/>
                  <w:marRight w:val="0"/>
                  <w:marTop w:val="0"/>
                  <w:marBottom w:val="0"/>
                  <w:divBdr>
                    <w:top w:val="none" w:sz="0" w:space="0" w:color="auto"/>
                    <w:left w:val="none" w:sz="0" w:space="0" w:color="auto"/>
                    <w:bottom w:val="none" w:sz="0" w:space="0" w:color="auto"/>
                    <w:right w:val="none" w:sz="0" w:space="0" w:color="auto"/>
                  </w:divBdr>
                </w:div>
                <w:div w:id="73599852">
                  <w:marLeft w:val="640"/>
                  <w:marRight w:val="0"/>
                  <w:marTop w:val="0"/>
                  <w:marBottom w:val="0"/>
                  <w:divBdr>
                    <w:top w:val="none" w:sz="0" w:space="0" w:color="auto"/>
                    <w:left w:val="none" w:sz="0" w:space="0" w:color="auto"/>
                    <w:bottom w:val="none" w:sz="0" w:space="0" w:color="auto"/>
                    <w:right w:val="none" w:sz="0" w:space="0" w:color="auto"/>
                  </w:divBdr>
                </w:div>
                <w:div w:id="944269570">
                  <w:marLeft w:val="640"/>
                  <w:marRight w:val="0"/>
                  <w:marTop w:val="0"/>
                  <w:marBottom w:val="0"/>
                  <w:divBdr>
                    <w:top w:val="none" w:sz="0" w:space="0" w:color="auto"/>
                    <w:left w:val="none" w:sz="0" w:space="0" w:color="auto"/>
                    <w:bottom w:val="none" w:sz="0" w:space="0" w:color="auto"/>
                    <w:right w:val="none" w:sz="0" w:space="0" w:color="auto"/>
                  </w:divBdr>
                </w:div>
                <w:div w:id="391201248">
                  <w:marLeft w:val="640"/>
                  <w:marRight w:val="0"/>
                  <w:marTop w:val="0"/>
                  <w:marBottom w:val="0"/>
                  <w:divBdr>
                    <w:top w:val="none" w:sz="0" w:space="0" w:color="auto"/>
                    <w:left w:val="none" w:sz="0" w:space="0" w:color="auto"/>
                    <w:bottom w:val="none" w:sz="0" w:space="0" w:color="auto"/>
                    <w:right w:val="none" w:sz="0" w:space="0" w:color="auto"/>
                  </w:divBdr>
                </w:div>
                <w:div w:id="1350837474">
                  <w:marLeft w:val="640"/>
                  <w:marRight w:val="0"/>
                  <w:marTop w:val="0"/>
                  <w:marBottom w:val="0"/>
                  <w:divBdr>
                    <w:top w:val="none" w:sz="0" w:space="0" w:color="auto"/>
                    <w:left w:val="none" w:sz="0" w:space="0" w:color="auto"/>
                    <w:bottom w:val="none" w:sz="0" w:space="0" w:color="auto"/>
                    <w:right w:val="none" w:sz="0" w:space="0" w:color="auto"/>
                  </w:divBdr>
                </w:div>
                <w:div w:id="2086411259">
                  <w:marLeft w:val="640"/>
                  <w:marRight w:val="0"/>
                  <w:marTop w:val="0"/>
                  <w:marBottom w:val="0"/>
                  <w:divBdr>
                    <w:top w:val="none" w:sz="0" w:space="0" w:color="auto"/>
                    <w:left w:val="none" w:sz="0" w:space="0" w:color="auto"/>
                    <w:bottom w:val="none" w:sz="0" w:space="0" w:color="auto"/>
                    <w:right w:val="none" w:sz="0" w:space="0" w:color="auto"/>
                  </w:divBdr>
                </w:div>
                <w:div w:id="1840387458">
                  <w:marLeft w:val="640"/>
                  <w:marRight w:val="0"/>
                  <w:marTop w:val="0"/>
                  <w:marBottom w:val="0"/>
                  <w:divBdr>
                    <w:top w:val="none" w:sz="0" w:space="0" w:color="auto"/>
                    <w:left w:val="none" w:sz="0" w:space="0" w:color="auto"/>
                    <w:bottom w:val="none" w:sz="0" w:space="0" w:color="auto"/>
                    <w:right w:val="none" w:sz="0" w:space="0" w:color="auto"/>
                  </w:divBdr>
                </w:div>
                <w:div w:id="956370124">
                  <w:marLeft w:val="640"/>
                  <w:marRight w:val="0"/>
                  <w:marTop w:val="0"/>
                  <w:marBottom w:val="0"/>
                  <w:divBdr>
                    <w:top w:val="none" w:sz="0" w:space="0" w:color="auto"/>
                    <w:left w:val="none" w:sz="0" w:space="0" w:color="auto"/>
                    <w:bottom w:val="none" w:sz="0" w:space="0" w:color="auto"/>
                    <w:right w:val="none" w:sz="0" w:space="0" w:color="auto"/>
                  </w:divBdr>
                </w:div>
                <w:div w:id="2118256927">
                  <w:marLeft w:val="640"/>
                  <w:marRight w:val="0"/>
                  <w:marTop w:val="0"/>
                  <w:marBottom w:val="0"/>
                  <w:divBdr>
                    <w:top w:val="none" w:sz="0" w:space="0" w:color="auto"/>
                    <w:left w:val="none" w:sz="0" w:space="0" w:color="auto"/>
                    <w:bottom w:val="none" w:sz="0" w:space="0" w:color="auto"/>
                    <w:right w:val="none" w:sz="0" w:space="0" w:color="auto"/>
                  </w:divBdr>
                </w:div>
                <w:div w:id="1948386773">
                  <w:marLeft w:val="640"/>
                  <w:marRight w:val="0"/>
                  <w:marTop w:val="0"/>
                  <w:marBottom w:val="0"/>
                  <w:divBdr>
                    <w:top w:val="none" w:sz="0" w:space="0" w:color="auto"/>
                    <w:left w:val="none" w:sz="0" w:space="0" w:color="auto"/>
                    <w:bottom w:val="none" w:sz="0" w:space="0" w:color="auto"/>
                    <w:right w:val="none" w:sz="0" w:space="0" w:color="auto"/>
                  </w:divBdr>
                </w:div>
                <w:div w:id="1435445503">
                  <w:marLeft w:val="640"/>
                  <w:marRight w:val="0"/>
                  <w:marTop w:val="0"/>
                  <w:marBottom w:val="0"/>
                  <w:divBdr>
                    <w:top w:val="none" w:sz="0" w:space="0" w:color="auto"/>
                    <w:left w:val="none" w:sz="0" w:space="0" w:color="auto"/>
                    <w:bottom w:val="none" w:sz="0" w:space="0" w:color="auto"/>
                    <w:right w:val="none" w:sz="0" w:space="0" w:color="auto"/>
                  </w:divBdr>
                </w:div>
                <w:div w:id="1202474982">
                  <w:marLeft w:val="640"/>
                  <w:marRight w:val="0"/>
                  <w:marTop w:val="0"/>
                  <w:marBottom w:val="0"/>
                  <w:divBdr>
                    <w:top w:val="none" w:sz="0" w:space="0" w:color="auto"/>
                    <w:left w:val="none" w:sz="0" w:space="0" w:color="auto"/>
                    <w:bottom w:val="none" w:sz="0" w:space="0" w:color="auto"/>
                    <w:right w:val="none" w:sz="0" w:space="0" w:color="auto"/>
                  </w:divBdr>
                </w:div>
                <w:div w:id="1207764836">
                  <w:marLeft w:val="640"/>
                  <w:marRight w:val="0"/>
                  <w:marTop w:val="0"/>
                  <w:marBottom w:val="0"/>
                  <w:divBdr>
                    <w:top w:val="none" w:sz="0" w:space="0" w:color="auto"/>
                    <w:left w:val="none" w:sz="0" w:space="0" w:color="auto"/>
                    <w:bottom w:val="none" w:sz="0" w:space="0" w:color="auto"/>
                    <w:right w:val="none" w:sz="0" w:space="0" w:color="auto"/>
                  </w:divBdr>
                </w:div>
                <w:div w:id="423570303">
                  <w:marLeft w:val="640"/>
                  <w:marRight w:val="0"/>
                  <w:marTop w:val="0"/>
                  <w:marBottom w:val="0"/>
                  <w:divBdr>
                    <w:top w:val="none" w:sz="0" w:space="0" w:color="auto"/>
                    <w:left w:val="none" w:sz="0" w:space="0" w:color="auto"/>
                    <w:bottom w:val="none" w:sz="0" w:space="0" w:color="auto"/>
                    <w:right w:val="none" w:sz="0" w:space="0" w:color="auto"/>
                  </w:divBdr>
                </w:div>
                <w:div w:id="959141360">
                  <w:marLeft w:val="640"/>
                  <w:marRight w:val="0"/>
                  <w:marTop w:val="0"/>
                  <w:marBottom w:val="0"/>
                  <w:divBdr>
                    <w:top w:val="none" w:sz="0" w:space="0" w:color="auto"/>
                    <w:left w:val="none" w:sz="0" w:space="0" w:color="auto"/>
                    <w:bottom w:val="none" w:sz="0" w:space="0" w:color="auto"/>
                    <w:right w:val="none" w:sz="0" w:space="0" w:color="auto"/>
                  </w:divBdr>
                </w:div>
                <w:div w:id="1948929219">
                  <w:marLeft w:val="640"/>
                  <w:marRight w:val="0"/>
                  <w:marTop w:val="0"/>
                  <w:marBottom w:val="0"/>
                  <w:divBdr>
                    <w:top w:val="none" w:sz="0" w:space="0" w:color="auto"/>
                    <w:left w:val="none" w:sz="0" w:space="0" w:color="auto"/>
                    <w:bottom w:val="none" w:sz="0" w:space="0" w:color="auto"/>
                    <w:right w:val="none" w:sz="0" w:space="0" w:color="auto"/>
                  </w:divBdr>
                </w:div>
                <w:div w:id="2078017452">
                  <w:marLeft w:val="640"/>
                  <w:marRight w:val="0"/>
                  <w:marTop w:val="0"/>
                  <w:marBottom w:val="0"/>
                  <w:divBdr>
                    <w:top w:val="none" w:sz="0" w:space="0" w:color="auto"/>
                    <w:left w:val="none" w:sz="0" w:space="0" w:color="auto"/>
                    <w:bottom w:val="none" w:sz="0" w:space="0" w:color="auto"/>
                    <w:right w:val="none" w:sz="0" w:space="0" w:color="auto"/>
                  </w:divBdr>
                </w:div>
                <w:div w:id="1516731033">
                  <w:marLeft w:val="640"/>
                  <w:marRight w:val="0"/>
                  <w:marTop w:val="0"/>
                  <w:marBottom w:val="0"/>
                  <w:divBdr>
                    <w:top w:val="none" w:sz="0" w:space="0" w:color="auto"/>
                    <w:left w:val="none" w:sz="0" w:space="0" w:color="auto"/>
                    <w:bottom w:val="none" w:sz="0" w:space="0" w:color="auto"/>
                    <w:right w:val="none" w:sz="0" w:space="0" w:color="auto"/>
                  </w:divBdr>
                </w:div>
                <w:div w:id="2091852740">
                  <w:marLeft w:val="640"/>
                  <w:marRight w:val="0"/>
                  <w:marTop w:val="0"/>
                  <w:marBottom w:val="0"/>
                  <w:divBdr>
                    <w:top w:val="none" w:sz="0" w:space="0" w:color="auto"/>
                    <w:left w:val="none" w:sz="0" w:space="0" w:color="auto"/>
                    <w:bottom w:val="none" w:sz="0" w:space="0" w:color="auto"/>
                    <w:right w:val="none" w:sz="0" w:space="0" w:color="auto"/>
                  </w:divBdr>
                </w:div>
                <w:div w:id="724181324">
                  <w:marLeft w:val="640"/>
                  <w:marRight w:val="0"/>
                  <w:marTop w:val="0"/>
                  <w:marBottom w:val="0"/>
                  <w:divBdr>
                    <w:top w:val="none" w:sz="0" w:space="0" w:color="auto"/>
                    <w:left w:val="none" w:sz="0" w:space="0" w:color="auto"/>
                    <w:bottom w:val="none" w:sz="0" w:space="0" w:color="auto"/>
                    <w:right w:val="none" w:sz="0" w:space="0" w:color="auto"/>
                  </w:divBdr>
                </w:div>
                <w:div w:id="2029791859">
                  <w:marLeft w:val="640"/>
                  <w:marRight w:val="0"/>
                  <w:marTop w:val="0"/>
                  <w:marBottom w:val="0"/>
                  <w:divBdr>
                    <w:top w:val="none" w:sz="0" w:space="0" w:color="auto"/>
                    <w:left w:val="none" w:sz="0" w:space="0" w:color="auto"/>
                    <w:bottom w:val="none" w:sz="0" w:space="0" w:color="auto"/>
                    <w:right w:val="none" w:sz="0" w:space="0" w:color="auto"/>
                  </w:divBdr>
                </w:div>
                <w:div w:id="472408439">
                  <w:marLeft w:val="640"/>
                  <w:marRight w:val="0"/>
                  <w:marTop w:val="0"/>
                  <w:marBottom w:val="0"/>
                  <w:divBdr>
                    <w:top w:val="none" w:sz="0" w:space="0" w:color="auto"/>
                    <w:left w:val="none" w:sz="0" w:space="0" w:color="auto"/>
                    <w:bottom w:val="none" w:sz="0" w:space="0" w:color="auto"/>
                    <w:right w:val="none" w:sz="0" w:space="0" w:color="auto"/>
                  </w:divBdr>
                </w:div>
                <w:div w:id="637683078">
                  <w:marLeft w:val="640"/>
                  <w:marRight w:val="0"/>
                  <w:marTop w:val="0"/>
                  <w:marBottom w:val="0"/>
                  <w:divBdr>
                    <w:top w:val="none" w:sz="0" w:space="0" w:color="auto"/>
                    <w:left w:val="none" w:sz="0" w:space="0" w:color="auto"/>
                    <w:bottom w:val="none" w:sz="0" w:space="0" w:color="auto"/>
                    <w:right w:val="none" w:sz="0" w:space="0" w:color="auto"/>
                  </w:divBdr>
                </w:div>
                <w:div w:id="1380544727">
                  <w:marLeft w:val="640"/>
                  <w:marRight w:val="0"/>
                  <w:marTop w:val="0"/>
                  <w:marBottom w:val="0"/>
                  <w:divBdr>
                    <w:top w:val="none" w:sz="0" w:space="0" w:color="auto"/>
                    <w:left w:val="none" w:sz="0" w:space="0" w:color="auto"/>
                    <w:bottom w:val="none" w:sz="0" w:space="0" w:color="auto"/>
                    <w:right w:val="none" w:sz="0" w:space="0" w:color="auto"/>
                  </w:divBdr>
                </w:div>
                <w:div w:id="222251310">
                  <w:marLeft w:val="640"/>
                  <w:marRight w:val="0"/>
                  <w:marTop w:val="0"/>
                  <w:marBottom w:val="0"/>
                  <w:divBdr>
                    <w:top w:val="none" w:sz="0" w:space="0" w:color="auto"/>
                    <w:left w:val="none" w:sz="0" w:space="0" w:color="auto"/>
                    <w:bottom w:val="none" w:sz="0" w:space="0" w:color="auto"/>
                    <w:right w:val="none" w:sz="0" w:space="0" w:color="auto"/>
                  </w:divBdr>
                </w:div>
                <w:div w:id="354304633">
                  <w:marLeft w:val="640"/>
                  <w:marRight w:val="0"/>
                  <w:marTop w:val="0"/>
                  <w:marBottom w:val="0"/>
                  <w:divBdr>
                    <w:top w:val="none" w:sz="0" w:space="0" w:color="auto"/>
                    <w:left w:val="none" w:sz="0" w:space="0" w:color="auto"/>
                    <w:bottom w:val="none" w:sz="0" w:space="0" w:color="auto"/>
                    <w:right w:val="none" w:sz="0" w:space="0" w:color="auto"/>
                  </w:divBdr>
                </w:div>
                <w:div w:id="862982489">
                  <w:marLeft w:val="640"/>
                  <w:marRight w:val="0"/>
                  <w:marTop w:val="0"/>
                  <w:marBottom w:val="0"/>
                  <w:divBdr>
                    <w:top w:val="none" w:sz="0" w:space="0" w:color="auto"/>
                    <w:left w:val="none" w:sz="0" w:space="0" w:color="auto"/>
                    <w:bottom w:val="none" w:sz="0" w:space="0" w:color="auto"/>
                    <w:right w:val="none" w:sz="0" w:space="0" w:color="auto"/>
                  </w:divBdr>
                </w:div>
                <w:div w:id="226888353">
                  <w:marLeft w:val="640"/>
                  <w:marRight w:val="0"/>
                  <w:marTop w:val="0"/>
                  <w:marBottom w:val="0"/>
                  <w:divBdr>
                    <w:top w:val="none" w:sz="0" w:space="0" w:color="auto"/>
                    <w:left w:val="none" w:sz="0" w:space="0" w:color="auto"/>
                    <w:bottom w:val="none" w:sz="0" w:space="0" w:color="auto"/>
                    <w:right w:val="none" w:sz="0" w:space="0" w:color="auto"/>
                  </w:divBdr>
                </w:div>
                <w:div w:id="1156461645">
                  <w:marLeft w:val="640"/>
                  <w:marRight w:val="0"/>
                  <w:marTop w:val="0"/>
                  <w:marBottom w:val="0"/>
                  <w:divBdr>
                    <w:top w:val="none" w:sz="0" w:space="0" w:color="auto"/>
                    <w:left w:val="none" w:sz="0" w:space="0" w:color="auto"/>
                    <w:bottom w:val="none" w:sz="0" w:space="0" w:color="auto"/>
                    <w:right w:val="none" w:sz="0" w:space="0" w:color="auto"/>
                  </w:divBdr>
                </w:div>
                <w:div w:id="385223127">
                  <w:marLeft w:val="640"/>
                  <w:marRight w:val="0"/>
                  <w:marTop w:val="0"/>
                  <w:marBottom w:val="0"/>
                  <w:divBdr>
                    <w:top w:val="none" w:sz="0" w:space="0" w:color="auto"/>
                    <w:left w:val="none" w:sz="0" w:space="0" w:color="auto"/>
                    <w:bottom w:val="none" w:sz="0" w:space="0" w:color="auto"/>
                    <w:right w:val="none" w:sz="0" w:space="0" w:color="auto"/>
                  </w:divBdr>
                </w:div>
                <w:div w:id="252594342">
                  <w:marLeft w:val="640"/>
                  <w:marRight w:val="0"/>
                  <w:marTop w:val="0"/>
                  <w:marBottom w:val="0"/>
                  <w:divBdr>
                    <w:top w:val="none" w:sz="0" w:space="0" w:color="auto"/>
                    <w:left w:val="none" w:sz="0" w:space="0" w:color="auto"/>
                    <w:bottom w:val="none" w:sz="0" w:space="0" w:color="auto"/>
                    <w:right w:val="none" w:sz="0" w:space="0" w:color="auto"/>
                  </w:divBdr>
                </w:div>
                <w:div w:id="463934227">
                  <w:marLeft w:val="640"/>
                  <w:marRight w:val="0"/>
                  <w:marTop w:val="0"/>
                  <w:marBottom w:val="0"/>
                  <w:divBdr>
                    <w:top w:val="none" w:sz="0" w:space="0" w:color="auto"/>
                    <w:left w:val="none" w:sz="0" w:space="0" w:color="auto"/>
                    <w:bottom w:val="none" w:sz="0" w:space="0" w:color="auto"/>
                    <w:right w:val="none" w:sz="0" w:space="0" w:color="auto"/>
                  </w:divBdr>
                </w:div>
                <w:div w:id="1271666914">
                  <w:marLeft w:val="640"/>
                  <w:marRight w:val="0"/>
                  <w:marTop w:val="0"/>
                  <w:marBottom w:val="0"/>
                  <w:divBdr>
                    <w:top w:val="none" w:sz="0" w:space="0" w:color="auto"/>
                    <w:left w:val="none" w:sz="0" w:space="0" w:color="auto"/>
                    <w:bottom w:val="none" w:sz="0" w:space="0" w:color="auto"/>
                    <w:right w:val="none" w:sz="0" w:space="0" w:color="auto"/>
                  </w:divBdr>
                </w:div>
                <w:div w:id="880946129">
                  <w:marLeft w:val="640"/>
                  <w:marRight w:val="0"/>
                  <w:marTop w:val="0"/>
                  <w:marBottom w:val="0"/>
                  <w:divBdr>
                    <w:top w:val="none" w:sz="0" w:space="0" w:color="auto"/>
                    <w:left w:val="none" w:sz="0" w:space="0" w:color="auto"/>
                    <w:bottom w:val="none" w:sz="0" w:space="0" w:color="auto"/>
                    <w:right w:val="none" w:sz="0" w:space="0" w:color="auto"/>
                  </w:divBdr>
                </w:div>
                <w:div w:id="283971203">
                  <w:marLeft w:val="640"/>
                  <w:marRight w:val="0"/>
                  <w:marTop w:val="0"/>
                  <w:marBottom w:val="0"/>
                  <w:divBdr>
                    <w:top w:val="none" w:sz="0" w:space="0" w:color="auto"/>
                    <w:left w:val="none" w:sz="0" w:space="0" w:color="auto"/>
                    <w:bottom w:val="none" w:sz="0" w:space="0" w:color="auto"/>
                    <w:right w:val="none" w:sz="0" w:space="0" w:color="auto"/>
                  </w:divBdr>
                </w:div>
                <w:div w:id="1058743727">
                  <w:marLeft w:val="640"/>
                  <w:marRight w:val="0"/>
                  <w:marTop w:val="0"/>
                  <w:marBottom w:val="0"/>
                  <w:divBdr>
                    <w:top w:val="none" w:sz="0" w:space="0" w:color="auto"/>
                    <w:left w:val="none" w:sz="0" w:space="0" w:color="auto"/>
                    <w:bottom w:val="none" w:sz="0" w:space="0" w:color="auto"/>
                    <w:right w:val="none" w:sz="0" w:space="0" w:color="auto"/>
                  </w:divBdr>
                </w:div>
                <w:div w:id="1128553098">
                  <w:marLeft w:val="640"/>
                  <w:marRight w:val="0"/>
                  <w:marTop w:val="0"/>
                  <w:marBottom w:val="0"/>
                  <w:divBdr>
                    <w:top w:val="none" w:sz="0" w:space="0" w:color="auto"/>
                    <w:left w:val="none" w:sz="0" w:space="0" w:color="auto"/>
                    <w:bottom w:val="none" w:sz="0" w:space="0" w:color="auto"/>
                    <w:right w:val="none" w:sz="0" w:space="0" w:color="auto"/>
                  </w:divBdr>
                </w:div>
                <w:div w:id="66660852">
                  <w:marLeft w:val="640"/>
                  <w:marRight w:val="0"/>
                  <w:marTop w:val="0"/>
                  <w:marBottom w:val="0"/>
                  <w:divBdr>
                    <w:top w:val="none" w:sz="0" w:space="0" w:color="auto"/>
                    <w:left w:val="none" w:sz="0" w:space="0" w:color="auto"/>
                    <w:bottom w:val="none" w:sz="0" w:space="0" w:color="auto"/>
                    <w:right w:val="none" w:sz="0" w:space="0" w:color="auto"/>
                  </w:divBdr>
                </w:div>
                <w:div w:id="102265990">
                  <w:marLeft w:val="640"/>
                  <w:marRight w:val="0"/>
                  <w:marTop w:val="0"/>
                  <w:marBottom w:val="0"/>
                  <w:divBdr>
                    <w:top w:val="none" w:sz="0" w:space="0" w:color="auto"/>
                    <w:left w:val="none" w:sz="0" w:space="0" w:color="auto"/>
                    <w:bottom w:val="none" w:sz="0" w:space="0" w:color="auto"/>
                    <w:right w:val="none" w:sz="0" w:space="0" w:color="auto"/>
                  </w:divBdr>
                </w:div>
                <w:div w:id="1738940027">
                  <w:marLeft w:val="640"/>
                  <w:marRight w:val="0"/>
                  <w:marTop w:val="0"/>
                  <w:marBottom w:val="0"/>
                  <w:divBdr>
                    <w:top w:val="none" w:sz="0" w:space="0" w:color="auto"/>
                    <w:left w:val="none" w:sz="0" w:space="0" w:color="auto"/>
                    <w:bottom w:val="none" w:sz="0" w:space="0" w:color="auto"/>
                    <w:right w:val="none" w:sz="0" w:space="0" w:color="auto"/>
                  </w:divBdr>
                </w:div>
                <w:div w:id="1947034707">
                  <w:marLeft w:val="640"/>
                  <w:marRight w:val="0"/>
                  <w:marTop w:val="0"/>
                  <w:marBottom w:val="0"/>
                  <w:divBdr>
                    <w:top w:val="none" w:sz="0" w:space="0" w:color="auto"/>
                    <w:left w:val="none" w:sz="0" w:space="0" w:color="auto"/>
                    <w:bottom w:val="none" w:sz="0" w:space="0" w:color="auto"/>
                    <w:right w:val="none" w:sz="0" w:space="0" w:color="auto"/>
                  </w:divBdr>
                </w:div>
                <w:div w:id="2072606599">
                  <w:marLeft w:val="640"/>
                  <w:marRight w:val="0"/>
                  <w:marTop w:val="0"/>
                  <w:marBottom w:val="0"/>
                  <w:divBdr>
                    <w:top w:val="none" w:sz="0" w:space="0" w:color="auto"/>
                    <w:left w:val="none" w:sz="0" w:space="0" w:color="auto"/>
                    <w:bottom w:val="none" w:sz="0" w:space="0" w:color="auto"/>
                    <w:right w:val="none" w:sz="0" w:space="0" w:color="auto"/>
                  </w:divBdr>
                </w:div>
                <w:div w:id="622924615">
                  <w:marLeft w:val="640"/>
                  <w:marRight w:val="0"/>
                  <w:marTop w:val="0"/>
                  <w:marBottom w:val="0"/>
                  <w:divBdr>
                    <w:top w:val="none" w:sz="0" w:space="0" w:color="auto"/>
                    <w:left w:val="none" w:sz="0" w:space="0" w:color="auto"/>
                    <w:bottom w:val="none" w:sz="0" w:space="0" w:color="auto"/>
                    <w:right w:val="none" w:sz="0" w:space="0" w:color="auto"/>
                  </w:divBdr>
                </w:div>
                <w:div w:id="652682946">
                  <w:marLeft w:val="640"/>
                  <w:marRight w:val="0"/>
                  <w:marTop w:val="0"/>
                  <w:marBottom w:val="0"/>
                  <w:divBdr>
                    <w:top w:val="none" w:sz="0" w:space="0" w:color="auto"/>
                    <w:left w:val="none" w:sz="0" w:space="0" w:color="auto"/>
                    <w:bottom w:val="none" w:sz="0" w:space="0" w:color="auto"/>
                    <w:right w:val="none" w:sz="0" w:space="0" w:color="auto"/>
                  </w:divBdr>
                </w:div>
                <w:div w:id="1791125456">
                  <w:marLeft w:val="640"/>
                  <w:marRight w:val="0"/>
                  <w:marTop w:val="0"/>
                  <w:marBottom w:val="0"/>
                  <w:divBdr>
                    <w:top w:val="none" w:sz="0" w:space="0" w:color="auto"/>
                    <w:left w:val="none" w:sz="0" w:space="0" w:color="auto"/>
                    <w:bottom w:val="none" w:sz="0" w:space="0" w:color="auto"/>
                    <w:right w:val="none" w:sz="0" w:space="0" w:color="auto"/>
                  </w:divBdr>
                </w:div>
                <w:div w:id="1252852131">
                  <w:marLeft w:val="640"/>
                  <w:marRight w:val="0"/>
                  <w:marTop w:val="0"/>
                  <w:marBottom w:val="0"/>
                  <w:divBdr>
                    <w:top w:val="none" w:sz="0" w:space="0" w:color="auto"/>
                    <w:left w:val="none" w:sz="0" w:space="0" w:color="auto"/>
                    <w:bottom w:val="none" w:sz="0" w:space="0" w:color="auto"/>
                    <w:right w:val="none" w:sz="0" w:space="0" w:color="auto"/>
                  </w:divBdr>
                </w:div>
                <w:div w:id="1173760987">
                  <w:marLeft w:val="640"/>
                  <w:marRight w:val="0"/>
                  <w:marTop w:val="0"/>
                  <w:marBottom w:val="0"/>
                  <w:divBdr>
                    <w:top w:val="none" w:sz="0" w:space="0" w:color="auto"/>
                    <w:left w:val="none" w:sz="0" w:space="0" w:color="auto"/>
                    <w:bottom w:val="none" w:sz="0" w:space="0" w:color="auto"/>
                    <w:right w:val="none" w:sz="0" w:space="0" w:color="auto"/>
                  </w:divBdr>
                </w:div>
                <w:div w:id="2062245698">
                  <w:marLeft w:val="640"/>
                  <w:marRight w:val="0"/>
                  <w:marTop w:val="0"/>
                  <w:marBottom w:val="0"/>
                  <w:divBdr>
                    <w:top w:val="none" w:sz="0" w:space="0" w:color="auto"/>
                    <w:left w:val="none" w:sz="0" w:space="0" w:color="auto"/>
                    <w:bottom w:val="none" w:sz="0" w:space="0" w:color="auto"/>
                    <w:right w:val="none" w:sz="0" w:space="0" w:color="auto"/>
                  </w:divBdr>
                </w:div>
                <w:div w:id="126516331">
                  <w:marLeft w:val="640"/>
                  <w:marRight w:val="0"/>
                  <w:marTop w:val="0"/>
                  <w:marBottom w:val="0"/>
                  <w:divBdr>
                    <w:top w:val="none" w:sz="0" w:space="0" w:color="auto"/>
                    <w:left w:val="none" w:sz="0" w:space="0" w:color="auto"/>
                    <w:bottom w:val="none" w:sz="0" w:space="0" w:color="auto"/>
                    <w:right w:val="none" w:sz="0" w:space="0" w:color="auto"/>
                  </w:divBdr>
                </w:div>
                <w:div w:id="1398092892">
                  <w:marLeft w:val="640"/>
                  <w:marRight w:val="0"/>
                  <w:marTop w:val="0"/>
                  <w:marBottom w:val="0"/>
                  <w:divBdr>
                    <w:top w:val="none" w:sz="0" w:space="0" w:color="auto"/>
                    <w:left w:val="none" w:sz="0" w:space="0" w:color="auto"/>
                    <w:bottom w:val="none" w:sz="0" w:space="0" w:color="auto"/>
                    <w:right w:val="none" w:sz="0" w:space="0" w:color="auto"/>
                  </w:divBdr>
                </w:div>
                <w:div w:id="1416508510">
                  <w:marLeft w:val="640"/>
                  <w:marRight w:val="0"/>
                  <w:marTop w:val="0"/>
                  <w:marBottom w:val="0"/>
                  <w:divBdr>
                    <w:top w:val="none" w:sz="0" w:space="0" w:color="auto"/>
                    <w:left w:val="none" w:sz="0" w:space="0" w:color="auto"/>
                    <w:bottom w:val="none" w:sz="0" w:space="0" w:color="auto"/>
                    <w:right w:val="none" w:sz="0" w:space="0" w:color="auto"/>
                  </w:divBdr>
                </w:div>
                <w:div w:id="82456521">
                  <w:marLeft w:val="640"/>
                  <w:marRight w:val="0"/>
                  <w:marTop w:val="0"/>
                  <w:marBottom w:val="0"/>
                  <w:divBdr>
                    <w:top w:val="none" w:sz="0" w:space="0" w:color="auto"/>
                    <w:left w:val="none" w:sz="0" w:space="0" w:color="auto"/>
                    <w:bottom w:val="none" w:sz="0" w:space="0" w:color="auto"/>
                    <w:right w:val="none" w:sz="0" w:space="0" w:color="auto"/>
                  </w:divBdr>
                </w:div>
                <w:div w:id="1103063859">
                  <w:marLeft w:val="640"/>
                  <w:marRight w:val="0"/>
                  <w:marTop w:val="0"/>
                  <w:marBottom w:val="0"/>
                  <w:divBdr>
                    <w:top w:val="none" w:sz="0" w:space="0" w:color="auto"/>
                    <w:left w:val="none" w:sz="0" w:space="0" w:color="auto"/>
                    <w:bottom w:val="none" w:sz="0" w:space="0" w:color="auto"/>
                    <w:right w:val="none" w:sz="0" w:space="0" w:color="auto"/>
                  </w:divBdr>
                </w:div>
                <w:div w:id="679812863">
                  <w:marLeft w:val="640"/>
                  <w:marRight w:val="0"/>
                  <w:marTop w:val="0"/>
                  <w:marBottom w:val="0"/>
                  <w:divBdr>
                    <w:top w:val="none" w:sz="0" w:space="0" w:color="auto"/>
                    <w:left w:val="none" w:sz="0" w:space="0" w:color="auto"/>
                    <w:bottom w:val="none" w:sz="0" w:space="0" w:color="auto"/>
                    <w:right w:val="none" w:sz="0" w:space="0" w:color="auto"/>
                  </w:divBdr>
                </w:div>
                <w:div w:id="913128346">
                  <w:marLeft w:val="640"/>
                  <w:marRight w:val="0"/>
                  <w:marTop w:val="0"/>
                  <w:marBottom w:val="0"/>
                  <w:divBdr>
                    <w:top w:val="none" w:sz="0" w:space="0" w:color="auto"/>
                    <w:left w:val="none" w:sz="0" w:space="0" w:color="auto"/>
                    <w:bottom w:val="none" w:sz="0" w:space="0" w:color="auto"/>
                    <w:right w:val="none" w:sz="0" w:space="0" w:color="auto"/>
                  </w:divBdr>
                </w:div>
                <w:div w:id="639576786">
                  <w:marLeft w:val="640"/>
                  <w:marRight w:val="0"/>
                  <w:marTop w:val="0"/>
                  <w:marBottom w:val="0"/>
                  <w:divBdr>
                    <w:top w:val="none" w:sz="0" w:space="0" w:color="auto"/>
                    <w:left w:val="none" w:sz="0" w:space="0" w:color="auto"/>
                    <w:bottom w:val="none" w:sz="0" w:space="0" w:color="auto"/>
                    <w:right w:val="none" w:sz="0" w:space="0" w:color="auto"/>
                  </w:divBdr>
                </w:div>
                <w:div w:id="1518616038">
                  <w:marLeft w:val="640"/>
                  <w:marRight w:val="0"/>
                  <w:marTop w:val="0"/>
                  <w:marBottom w:val="0"/>
                  <w:divBdr>
                    <w:top w:val="none" w:sz="0" w:space="0" w:color="auto"/>
                    <w:left w:val="none" w:sz="0" w:space="0" w:color="auto"/>
                    <w:bottom w:val="none" w:sz="0" w:space="0" w:color="auto"/>
                    <w:right w:val="none" w:sz="0" w:space="0" w:color="auto"/>
                  </w:divBdr>
                </w:div>
                <w:div w:id="1292248509">
                  <w:marLeft w:val="640"/>
                  <w:marRight w:val="0"/>
                  <w:marTop w:val="0"/>
                  <w:marBottom w:val="0"/>
                  <w:divBdr>
                    <w:top w:val="none" w:sz="0" w:space="0" w:color="auto"/>
                    <w:left w:val="none" w:sz="0" w:space="0" w:color="auto"/>
                    <w:bottom w:val="none" w:sz="0" w:space="0" w:color="auto"/>
                    <w:right w:val="none" w:sz="0" w:space="0" w:color="auto"/>
                  </w:divBdr>
                </w:div>
                <w:div w:id="1471363752">
                  <w:marLeft w:val="640"/>
                  <w:marRight w:val="0"/>
                  <w:marTop w:val="0"/>
                  <w:marBottom w:val="0"/>
                  <w:divBdr>
                    <w:top w:val="none" w:sz="0" w:space="0" w:color="auto"/>
                    <w:left w:val="none" w:sz="0" w:space="0" w:color="auto"/>
                    <w:bottom w:val="none" w:sz="0" w:space="0" w:color="auto"/>
                    <w:right w:val="none" w:sz="0" w:space="0" w:color="auto"/>
                  </w:divBdr>
                </w:div>
                <w:div w:id="1298220941">
                  <w:marLeft w:val="640"/>
                  <w:marRight w:val="0"/>
                  <w:marTop w:val="0"/>
                  <w:marBottom w:val="0"/>
                  <w:divBdr>
                    <w:top w:val="none" w:sz="0" w:space="0" w:color="auto"/>
                    <w:left w:val="none" w:sz="0" w:space="0" w:color="auto"/>
                    <w:bottom w:val="none" w:sz="0" w:space="0" w:color="auto"/>
                    <w:right w:val="none" w:sz="0" w:space="0" w:color="auto"/>
                  </w:divBdr>
                </w:div>
                <w:div w:id="458694761">
                  <w:marLeft w:val="640"/>
                  <w:marRight w:val="0"/>
                  <w:marTop w:val="0"/>
                  <w:marBottom w:val="0"/>
                  <w:divBdr>
                    <w:top w:val="none" w:sz="0" w:space="0" w:color="auto"/>
                    <w:left w:val="none" w:sz="0" w:space="0" w:color="auto"/>
                    <w:bottom w:val="none" w:sz="0" w:space="0" w:color="auto"/>
                    <w:right w:val="none" w:sz="0" w:space="0" w:color="auto"/>
                  </w:divBdr>
                </w:div>
                <w:div w:id="1862276233">
                  <w:marLeft w:val="640"/>
                  <w:marRight w:val="0"/>
                  <w:marTop w:val="0"/>
                  <w:marBottom w:val="0"/>
                  <w:divBdr>
                    <w:top w:val="none" w:sz="0" w:space="0" w:color="auto"/>
                    <w:left w:val="none" w:sz="0" w:space="0" w:color="auto"/>
                    <w:bottom w:val="none" w:sz="0" w:space="0" w:color="auto"/>
                    <w:right w:val="none" w:sz="0" w:space="0" w:color="auto"/>
                  </w:divBdr>
                </w:div>
                <w:div w:id="1335448741">
                  <w:marLeft w:val="640"/>
                  <w:marRight w:val="0"/>
                  <w:marTop w:val="0"/>
                  <w:marBottom w:val="0"/>
                  <w:divBdr>
                    <w:top w:val="none" w:sz="0" w:space="0" w:color="auto"/>
                    <w:left w:val="none" w:sz="0" w:space="0" w:color="auto"/>
                    <w:bottom w:val="none" w:sz="0" w:space="0" w:color="auto"/>
                    <w:right w:val="none" w:sz="0" w:space="0" w:color="auto"/>
                  </w:divBdr>
                </w:div>
                <w:div w:id="1833838722">
                  <w:marLeft w:val="640"/>
                  <w:marRight w:val="0"/>
                  <w:marTop w:val="0"/>
                  <w:marBottom w:val="0"/>
                  <w:divBdr>
                    <w:top w:val="none" w:sz="0" w:space="0" w:color="auto"/>
                    <w:left w:val="none" w:sz="0" w:space="0" w:color="auto"/>
                    <w:bottom w:val="none" w:sz="0" w:space="0" w:color="auto"/>
                    <w:right w:val="none" w:sz="0" w:space="0" w:color="auto"/>
                  </w:divBdr>
                </w:div>
                <w:div w:id="586697483">
                  <w:marLeft w:val="640"/>
                  <w:marRight w:val="0"/>
                  <w:marTop w:val="0"/>
                  <w:marBottom w:val="0"/>
                  <w:divBdr>
                    <w:top w:val="none" w:sz="0" w:space="0" w:color="auto"/>
                    <w:left w:val="none" w:sz="0" w:space="0" w:color="auto"/>
                    <w:bottom w:val="none" w:sz="0" w:space="0" w:color="auto"/>
                    <w:right w:val="none" w:sz="0" w:space="0" w:color="auto"/>
                  </w:divBdr>
                </w:div>
                <w:div w:id="140734739">
                  <w:marLeft w:val="640"/>
                  <w:marRight w:val="0"/>
                  <w:marTop w:val="0"/>
                  <w:marBottom w:val="0"/>
                  <w:divBdr>
                    <w:top w:val="none" w:sz="0" w:space="0" w:color="auto"/>
                    <w:left w:val="none" w:sz="0" w:space="0" w:color="auto"/>
                    <w:bottom w:val="none" w:sz="0" w:space="0" w:color="auto"/>
                    <w:right w:val="none" w:sz="0" w:space="0" w:color="auto"/>
                  </w:divBdr>
                </w:div>
              </w:divsChild>
            </w:div>
            <w:div w:id="302196818">
              <w:marLeft w:val="0"/>
              <w:marRight w:val="0"/>
              <w:marTop w:val="0"/>
              <w:marBottom w:val="0"/>
              <w:divBdr>
                <w:top w:val="none" w:sz="0" w:space="0" w:color="auto"/>
                <w:left w:val="none" w:sz="0" w:space="0" w:color="auto"/>
                <w:bottom w:val="none" w:sz="0" w:space="0" w:color="auto"/>
                <w:right w:val="none" w:sz="0" w:space="0" w:color="auto"/>
              </w:divBdr>
              <w:divsChild>
                <w:div w:id="637951719">
                  <w:marLeft w:val="640"/>
                  <w:marRight w:val="0"/>
                  <w:marTop w:val="0"/>
                  <w:marBottom w:val="0"/>
                  <w:divBdr>
                    <w:top w:val="none" w:sz="0" w:space="0" w:color="auto"/>
                    <w:left w:val="none" w:sz="0" w:space="0" w:color="auto"/>
                    <w:bottom w:val="none" w:sz="0" w:space="0" w:color="auto"/>
                    <w:right w:val="none" w:sz="0" w:space="0" w:color="auto"/>
                  </w:divBdr>
                </w:div>
                <w:div w:id="1757356858">
                  <w:marLeft w:val="640"/>
                  <w:marRight w:val="0"/>
                  <w:marTop w:val="0"/>
                  <w:marBottom w:val="0"/>
                  <w:divBdr>
                    <w:top w:val="none" w:sz="0" w:space="0" w:color="auto"/>
                    <w:left w:val="none" w:sz="0" w:space="0" w:color="auto"/>
                    <w:bottom w:val="none" w:sz="0" w:space="0" w:color="auto"/>
                    <w:right w:val="none" w:sz="0" w:space="0" w:color="auto"/>
                  </w:divBdr>
                </w:div>
                <w:div w:id="1859586120">
                  <w:marLeft w:val="640"/>
                  <w:marRight w:val="0"/>
                  <w:marTop w:val="0"/>
                  <w:marBottom w:val="0"/>
                  <w:divBdr>
                    <w:top w:val="none" w:sz="0" w:space="0" w:color="auto"/>
                    <w:left w:val="none" w:sz="0" w:space="0" w:color="auto"/>
                    <w:bottom w:val="none" w:sz="0" w:space="0" w:color="auto"/>
                    <w:right w:val="none" w:sz="0" w:space="0" w:color="auto"/>
                  </w:divBdr>
                </w:div>
                <w:div w:id="903099017">
                  <w:marLeft w:val="640"/>
                  <w:marRight w:val="0"/>
                  <w:marTop w:val="0"/>
                  <w:marBottom w:val="0"/>
                  <w:divBdr>
                    <w:top w:val="none" w:sz="0" w:space="0" w:color="auto"/>
                    <w:left w:val="none" w:sz="0" w:space="0" w:color="auto"/>
                    <w:bottom w:val="none" w:sz="0" w:space="0" w:color="auto"/>
                    <w:right w:val="none" w:sz="0" w:space="0" w:color="auto"/>
                  </w:divBdr>
                </w:div>
                <w:div w:id="1230187711">
                  <w:marLeft w:val="640"/>
                  <w:marRight w:val="0"/>
                  <w:marTop w:val="0"/>
                  <w:marBottom w:val="0"/>
                  <w:divBdr>
                    <w:top w:val="none" w:sz="0" w:space="0" w:color="auto"/>
                    <w:left w:val="none" w:sz="0" w:space="0" w:color="auto"/>
                    <w:bottom w:val="none" w:sz="0" w:space="0" w:color="auto"/>
                    <w:right w:val="none" w:sz="0" w:space="0" w:color="auto"/>
                  </w:divBdr>
                </w:div>
                <w:div w:id="813251757">
                  <w:marLeft w:val="640"/>
                  <w:marRight w:val="0"/>
                  <w:marTop w:val="0"/>
                  <w:marBottom w:val="0"/>
                  <w:divBdr>
                    <w:top w:val="none" w:sz="0" w:space="0" w:color="auto"/>
                    <w:left w:val="none" w:sz="0" w:space="0" w:color="auto"/>
                    <w:bottom w:val="none" w:sz="0" w:space="0" w:color="auto"/>
                    <w:right w:val="none" w:sz="0" w:space="0" w:color="auto"/>
                  </w:divBdr>
                </w:div>
                <w:div w:id="1409376971">
                  <w:marLeft w:val="640"/>
                  <w:marRight w:val="0"/>
                  <w:marTop w:val="0"/>
                  <w:marBottom w:val="0"/>
                  <w:divBdr>
                    <w:top w:val="none" w:sz="0" w:space="0" w:color="auto"/>
                    <w:left w:val="none" w:sz="0" w:space="0" w:color="auto"/>
                    <w:bottom w:val="none" w:sz="0" w:space="0" w:color="auto"/>
                    <w:right w:val="none" w:sz="0" w:space="0" w:color="auto"/>
                  </w:divBdr>
                </w:div>
                <w:div w:id="511141103">
                  <w:marLeft w:val="640"/>
                  <w:marRight w:val="0"/>
                  <w:marTop w:val="0"/>
                  <w:marBottom w:val="0"/>
                  <w:divBdr>
                    <w:top w:val="none" w:sz="0" w:space="0" w:color="auto"/>
                    <w:left w:val="none" w:sz="0" w:space="0" w:color="auto"/>
                    <w:bottom w:val="none" w:sz="0" w:space="0" w:color="auto"/>
                    <w:right w:val="none" w:sz="0" w:space="0" w:color="auto"/>
                  </w:divBdr>
                </w:div>
                <w:div w:id="1311522357">
                  <w:marLeft w:val="640"/>
                  <w:marRight w:val="0"/>
                  <w:marTop w:val="0"/>
                  <w:marBottom w:val="0"/>
                  <w:divBdr>
                    <w:top w:val="none" w:sz="0" w:space="0" w:color="auto"/>
                    <w:left w:val="none" w:sz="0" w:space="0" w:color="auto"/>
                    <w:bottom w:val="none" w:sz="0" w:space="0" w:color="auto"/>
                    <w:right w:val="none" w:sz="0" w:space="0" w:color="auto"/>
                  </w:divBdr>
                </w:div>
                <w:div w:id="196243069">
                  <w:marLeft w:val="640"/>
                  <w:marRight w:val="0"/>
                  <w:marTop w:val="0"/>
                  <w:marBottom w:val="0"/>
                  <w:divBdr>
                    <w:top w:val="none" w:sz="0" w:space="0" w:color="auto"/>
                    <w:left w:val="none" w:sz="0" w:space="0" w:color="auto"/>
                    <w:bottom w:val="none" w:sz="0" w:space="0" w:color="auto"/>
                    <w:right w:val="none" w:sz="0" w:space="0" w:color="auto"/>
                  </w:divBdr>
                </w:div>
                <w:div w:id="1738015803">
                  <w:marLeft w:val="640"/>
                  <w:marRight w:val="0"/>
                  <w:marTop w:val="0"/>
                  <w:marBottom w:val="0"/>
                  <w:divBdr>
                    <w:top w:val="none" w:sz="0" w:space="0" w:color="auto"/>
                    <w:left w:val="none" w:sz="0" w:space="0" w:color="auto"/>
                    <w:bottom w:val="none" w:sz="0" w:space="0" w:color="auto"/>
                    <w:right w:val="none" w:sz="0" w:space="0" w:color="auto"/>
                  </w:divBdr>
                </w:div>
                <w:div w:id="1479301910">
                  <w:marLeft w:val="640"/>
                  <w:marRight w:val="0"/>
                  <w:marTop w:val="0"/>
                  <w:marBottom w:val="0"/>
                  <w:divBdr>
                    <w:top w:val="none" w:sz="0" w:space="0" w:color="auto"/>
                    <w:left w:val="none" w:sz="0" w:space="0" w:color="auto"/>
                    <w:bottom w:val="none" w:sz="0" w:space="0" w:color="auto"/>
                    <w:right w:val="none" w:sz="0" w:space="0" w:color="auto"/>
                  </w:divBdr>
                </w:div>
                <w:div w:id="1898517619">
                  <w:marLeft w:val="640"/>
                  <w:marRight w:val="0"/>
                  <w:marTop w:val="0"/>
                  <w:marBottom w:val="0"/>
                  <w:divBdr>
                    <w:top w:val="none" w:sz="0" w:space="0" w:color="auto"/>
                    <w:left w:val="none" w:sz="0" w:space="0" w:color="auto"/>
                    <w:bottom w:val="none" w:sz="0" w:space="0" w:color="auto"/>
                    <w:right w:val="none" w:sz="0" w:space="0" w:color="auto"/>
                  </w:divBdr>
                </w:div>
                <w:div w:id="459762785">
                  <w:marLeft w:val="640"/>
                  <w:marRight w:val="0"/>
                  <w:marTop w:val="0"/>
                  <w:marBottom w:val="0"/>
                  <w:divBdr>
                    <w:top w:val="none" w:sz="0" w:space="0" w:color="auto"/>
                    <w:left w:val="none" w:sz="0" w:space="0" w:color="auto"/>
                    <w:bottom w:val="none" w:sz="0" w:space="0" w:color="auto"/>
                    <w:right w:val="none" w:sz="0" w:space="0" w:color="auto"/>
                  </w:divBdr>
                </w:div>
                <w:div w:id="2124298209">
                  <w:marLeft w:val="640"/>
                  <w:marRight w:val="0"/>
                  <w:marTop w:val="0"/>
                  <w:marBottom w:val="0"/>
                  <w:divBdr>
                    <w:top w:val="none" w:sz="0" w:space="0" w:color="auto"/>
                    <w:left w:val="none" w:sz="0" w:space="0" w:color="auto"/>
                    <w:bottom w:val="none" w:sz="0" w:space="0" w:color="auto"/>
                    <w:right w:val="none" w:sz="0" w:space="0" w:color="auto"/>
                  </w:divBdr>
                </w:div>
                <w:div w:id="1061488970">
                  <w:marLeft w:val="640"/>
                  <w:marRight w:val="0"/>
                  <w:marTop w:val="0"/>
                  <w:marBottom w:val="0"/>
                  <w:divBdr>
                    <w:top w:val="none" w:sz="0" w:space="0" w:color="auto"/>
                    <w:left w:val="none" w:sz="0" w:space="0" w:color="auto"/>
                    <w:bottom w:val="none" w:sz="0" w:space="0" w:color="auto"/>
                    <w:right w:val="none" w:sz="0" w:space="0" w:color="auto"/>
                  </w:divBdr>
                </w:div>
                <w:div w:id="1538547621">
                  <w:marLeft w:val="640"/>
                  <w:marRight w:val="0"/>
                  <w:marTop w:val="0"/>
                  <w:marBottom w:val="0"/>
                  <w:divBdr>
                    <w:top w:val="none" w:sz="0" w:space="0" w:color="auto"/>
                    <w:left w:val="none" w:sz="0" w:space="0" w:color="auto"/>
                    <w:bottom w:val="none" w:sz="0" w:space="0" w:color="auto"/>
                    <w:right w:val="none" w:sz="0" w:space="0" w:color="auto"/>
                  </w:divBdr>
                </w:div>
                <w:div w:id="1519735873">
                  <w:marLeft w:val="640"/>
                  <w:marRight w:val="0"/>
                  <w:marTop w:val="0"/>
                  <w:marBottom w:val="0"/>
                  <w:divBdr>
                    <w:top w:val="none" w:sz="0" w:space="0" w:color="auto"/>
                    <w:left w:val="none" w:sz="0" w:space="0" w:color="auto"/>
                    <w:bottom w:val="none" w:sz="0" w:space="0" w:color="auto"/>
                    <w:right w:val="none" w:sz="0" w:space="0" w:color="auto"/>
                  </w:divBdr>
                </w:div>
                <w:div w:id="1541817215">
                  <w:marLeft w:val="640"/>
                  <w:marRight w:val="0"/>
                  <w:marTop w:val="0"/>
                  <w:marBottom w:val="0"/>
                  <w:divBdr>
                    <w:top w:val="none" w:sz="0" w:space="0" w:color="auto"/>
                    <w:left w:val="none" w:sz="0" w:space="0" w:color="auto"/>
                    <w:bottom w:val="none" w:sz="0" w:space="0" w:color="auto"/>
                    <w:right w:val="none" w:sz="0" w:space="0" w:color="auto"/>
                  </w:divBdr>
                </w:div>
                <w:div w:id="2135630472">
                  <w:marLeft w:val="640"/>
                  <w:marRight w:val="0"/>
                  <w:marTop w:val="0"/>
                  <w:marBottom w:val="0"/>
                  <w:divBdr>
                    <w:top w:val="none" w:sz="0" w:space="0" w:color="auto"/>
                    <w:left w:val="none" w:sz="0" w:space="0" w:color="auto"/>
                    <w:bottom w:val="none" w:sz="0" w:space="0" w:color="auto"/>
                    <w:right w:val="none" w:sz="0" w:space="0" w:color="auto"/>
                  </w:divBdr>
                </w:div>
                <w:div w:id="1110585370">
                  <w:marLeft w:val="640"/>
                  <w:marRight w:val="0"/>
                  <w:marTop w:val="0"/>
                  <w:marBottom w:val="0"/>
                  <w:divBdr>
                    <w:top w:val="none" w:sz="0" w:space="0" w:color="auto"/>
                    <w:left w:val="none" w:sz="0" w:space="0" w:color="auto"/>
                    <w:bottom w:val="none" w:sz="0" w:space="0" w:color="auto"/>
                    <w:right w:val="none" w:sz="0" w:space="0" w:color="auto"/>
                  </w:divBdr>
                </w:div>
                <w:div w:id="1920094396">
                  <w:marLeft w:val="640"/>
                  <w:marRight w:val="0"/>
                  <w:marTop w:val="0"/>
                  <w:marBottom w:val="0"/>
                  <w:divBdr>
                    <w:top w:val="none" w:sz="0" w:space="0" w:color="auto"/>
                    <w:left w:val="none" w:sz="0" w:space="0" w:color="auto"/>
                    <w:bottom w:val="none" w:sz="0" w:space="0" w:color="auto"/>
                    <w:right w:val="none" w:sz="0" w:space="0" w:color="auto"/>
                  </w:divBdr>
                </w:div>
                <w:div w:id="1239904604">
                  <w:marLeft w:val="640"/>
                  <w:marRight w:val="0"/>
                  <w:marTop w:val="0"/>
                  <w:marBottom w:val="0"/>
                  <w:divBdr>
                    <w:top w:val="none" w:sz="0" w:space="0" w:color="auto"/>
                    <w:left w:val="none" w:sz="0" w:space="0" w:color="auto"/>
                    <w:bottom w:val="none" w:sz="0" w:space="0" w:color="auto"/>
                    <w:right w:val="none" w:sz="0" w:space="0" w:color="auto"/>
                  </w:divBdr>
                </w:div>
                <w:div w:id="191725072">
                  <w:marLeft w:val="640"/>
                  <w:marRight w:val="0"/>
                  <w:marTop w:val="0"/>
                  <w:marBottom w:val="0"/>
                  <w:divBdr>
                    <w:top w:val="none" w:sz="0" w:space="0" w:color="auto"/>
                    <w:left w:val="none" w:sz="0" w:space="0" w:color="auto"/>
                    <w:bottom w:val="none" w:sz="0" w:space="0" w:color="auto"/>
                    <w:right w:val="none" w:sz="0" w:space="0" w:color="auto"/>
                  </w:divBdr>
                </w:div>
                <w:div w:id="1640454527">
                  <w:marLeft w:val="640"/>
                  <w:marRight w:val="0"/>
                  <w:marTop w:val="0"/>
                  <w:marBottom w:val="0"/>
                  <w:divBdr>
                    <w:top w:val="none" w:sz="0" w:space="0" w:color="auto"/>
                    <w:left w:val="none" w:sz="0" w:space="0" w:color="auto"/>
                    <w:bottom w:val="none" w:sz="0" w:space="0" w:color="auto"/>
                    <w:right w:val="none" w:sz="0" w:space="0" w:color="auto"/>
                  </w:divBdr>
                </w:div>
                <w:div w:id="1861116774">
                  <w:marLeft w:val="640"/>
                  <w:marRight w:val="0"/>
                  <w:marTop w:val="0"/>
                  <w:marBottom w:val="0"/>
                  <w:divBdr>
                    <w:top w:val="none" w:sz="0" w:space="0" w:color="auto"/>
                    <w:left w:val="none" w:sz="0" w:space="0" w:color="auto"/>
                    <w:bottom w:val="none" w:sz="0" w:space="0" w:color="auto"/>
                    <w:right w:val="none" w:sz="0" w:space="0" w:color="auto"/>
                  </w:divBdr>
                </w:div>
                <w:div w:id="1883789615">
                  <w:marLeft w:val="640"/>
                  <w:marRight w:val="0"/>
                  <w:marTop w:val="0"/>
                  <w:marBottom w:val="0"/>
                  <w:divBdr>
                    <w:top w:val="none" w:sz="0" w:space="0" w:color="auto"/>
                    <w:left w:val="none" w:sz="0" w:space="0" w:color="auto"/>
                    <w:bottom w:val="none" w:sz="0" w:space="0" w:color="auto"/>
                    <w:right w:val="none" w:sz="0" w:space="0" w:color="auto"/>
                  </w:divBdr>
                </w:div>
                <w:div w:id="358287078">
                  <w:marLeft w:val="640"/>
                  <w:marRight w:val="0"/>
                  <w:marTop w:val="0"/>
                  <w:marBottom w:val="0"/>
                  <w:divBdr>
                    <w:top w:val="none" w:sz="0" w:space="0" w:color="auto"/>
                    <w:left w:val="none" w:sz="0" w:space="0" w:color="auto"/>
                    <w:bottom w:val="none" w:sz="0" w:space="0" w:color="auto"/>
                    <w:right w:val="none" w:sz="0" w:space="0" w:color="auto"/>
                  </w:divBdr>
                </w:div>
                <w:div w:id="610361189">
                  <w:marLeft w:val="640"/>
                  <w:marRight w:val="0"/>
                  <w:marTop w:val="0"/>
                  <w:marBottom w:val="0"/>
                  <w:divBdr>
                    <w:top w:val="none" w:sz="0" w:space="0" w:color="auto"/>
                    <w:left w:val="none" w:sz="0" w:space="0" w:color="auto"/>
                    <w:bottom w:val="none" w:sz="0" w:space="0" w:color="auto"/>
                    <w:right w:val="none" w:sz="0" w:space="0" w:color="auto"/>
                  </w:divBdr>
                </w:div>
                <w:div w:id="1179855610">
                  <w:marLeft w:val="640"/>
                  <w:marRight w:val="0"/>
                  <w:marTop w:val="0"/>
                  <w:marBottom w:val="0"/>
                  <w:divBdr>
                    <w:top w:val="none" w:sz="0" w:space="0" w:color="auto"/>
                    <w:left w:val="none" w:sz="0" w:space="0" w:color="auto"/>
                    <w:bottom w:val="none" w:sz="0" w:space="0" w:color="auto"/>
                    <w:right w:val="none" w:sz="0" w:space="0" w:color="auto"/>
                  </w:divBdr>
                </w:div>
                <w:div w:id="1359619021">
                  <w:marLeft w:val="640"/>
                  <w:marRight w:val="0"/>
                  <w:marTop w:val="0"/>
                  <w:marBottom w:val="0"/>
                  <w:divBdr>
                    <w:top w:val="none" w:sz="0" w:space="0" w:color="auto"/>
                    <w:left w:val="none" w:sz="0" w:space="0" w:color="auto"/>
                    <w:bottom w:val="none" w:sz="0" w:space="0" w:color="auto"/>
                    <w:right w:val="none" w:sz="0" w:space="0" w:color="auto"/>
                  </w:divBdr>
                </w:div>
                <w:div w:id="1966498545">
                  <w:marLeft w:val="640"/>
                  <w:marRight w:val="0"/>
                  <w:marTop w:val="0"/>
                  <w:marBottom w:val="0"/>
                  <w:divBdr>
                    <w:top w:val="none" w:sz="0" w:space="0" w:color="auto"/>
                    <w:left w:val="none" w:sz="0" w:space="0" w:color="auto"/>
                    <w:bottom w:val="none" w:sz="0" w:space="0" w:color="auto"/>
                    <w:right w:val="none" w:sz="0" w:space="0" w:color="auto"/>
                  </w:divBdr>
                </w:div>
                <w:div w:id="1396389096">
                  <w:marLeft w:val="640"/>
                  <w:marRight w:val="0"/>
                  <w:marTop w:val="0"/>
                  <w:marBottom w:val="0"/>
                  <w:divBdr>
                    <w:top w:val="none" w:sz="0" w:space="0" w:color="auto"/>
                    <w:left w:val="none" w:sz="0" w:space="0" w:color="auto"/>
                    <w:bottom w:val="none" w:sz="0" w:space="0" w:color="auto"/>
                    <w:right w:val="none" w:sz="0" w:space="0" w:color="auto"/>
                  </w:divBdr>
                </w:div>
                <w:div w:id="803962205">
                  <w:marLeft w:val="640"/>
                  <w:marRight w:val="0"/>
                  <w:marTop w:val="0"/>
                  <w:marBottom w:val="0"/>
                  <w:divBdr>
                    <w:top w:val="none" w:sz="0" w:space="0" w:color="auto"/>
                    <w:left w:val="none" w:sz="0" w:space="0" w:color="auto"/>
                    <w:bottom w:val="none" w:sz="0" w:space="0" w:color="auto"/>
                    <w:right w:val="none" w:sz="0" w:space="0" w:color="auto"/>
                  </w:divBdr>
                </w:div>
                <w:div w:id="106391293">
                  <w:marLeft w:val="640"/>
                  <w:marRight w:val="0"/>
                  <w:marTop w:val="0"/>
                  <w:marBottom w:val="0"/>
                  <w:divBdr>
                    <w:top w:val="none" w:sz="0" w:space="0" w:color="auto"/>
                    <w:left w:val="none" w:sz="0" w:space="0" w:color="auto"/>
                    <w:bottom w:val="none" w:sz="0" w:space="0" w:color="auto"/>
                    <w:right w:val="none" w:sz="0" w:space="0" w:color="auto"/>
                  </w:divBdr>
                </w:div>
                <w:div w:id="420178564">
                  <w:marLeft w:val="640"/>
                  <w:marRight w:val="0"/>
                  <w:marTop w:val="0"/>
                  <w:marBottom w:val="0"/>
                  <w:divBdr>
                    <w:top w:val="none" w:sz="0" w:space="0" w:color="auto"/>
                    <w:left w:val="none" w:sz="0" w:space="0" w:color="auto"/>
                    <w:bottom w:val="none" w:sz="0" w:space="0" w:color="auto"/>
                    <w:right w:val="none" w:sz="0" w:space="0" w:color="auto"/>
                  </w:divBdr>
                </w:div>
                <w:div w:id="1657340906">
                  <w:marLeft w:val="640"/>
                  <w:marRight w:val="0"/>
                  <w:marTop w:val="0"/>
                  <w:marBottom w:val="0"/>
                  <w:divBdr>
                    <w:top w:val="none" w:sz="0" w:space="0" w:color="auto"/>
                    <w:left w:val="none" w:sz="0" w:space="0" w:color="auto"/>
                    <w:bottom w:val="none" w:sz="0" w:space="0" w:color="auto"/>
                    <w:right w:val="none" w:sz="0" w:space="0" w:color="auto"/>
                  </w:divBdr>
                </w:div>
                <w:div w:id="610667354">
                  <w:marLeft w:val="640"/>
                  <w:marRight w:val="0"/>
                  <w:marTop w:val="0"/>
                  <w:marBottom w:val="0"/>
                  <w:divBdr>
                    <w:top w:val="none" w:sz="0" w:space="0" w:color="auto"/>
                    <w:left w:val="none" w:sz="0" w:space="0" w:color="auto"/>
                    <w:bottom w:val="none" w:sz="0" w:space="0" w:color="auto"/>
                    <w:right w:val="none" w:sz="0" w:space="0" w:color="auto"/>
                  </w:divBdr>
                </w:div>
                <w:div w:id="2020155161">
                  <w:marLeft w:val="640"/>
                  <w:marRight w:val="0"/>
                  <w:marTop w:val="0"/>
                  <w:marBottom w:val="0"/>
                  <w:divBdr>
                    <w:top w:val="none" w:sz="0" w:space="0" w:color="auto"/>
                    <w:left w:val="none" w:sz="0" w:space="0" w:color="auto"/>
                    <w:bottom w:val="none" w:sz="0" w:space="0" w:color="auto"/>
                    <w:right w:val="none" w:sz="0" w:space="0" w:color="auto"/>
                  </w:divBdr>
                </w:div>
                <w:div w:id="110560910">
                  <w:marLeft w:val="640"/>
                  <w:marRight w:val="0"/>
                  <w:marTop w:val="0"/>
                  <w:marBottom w:val="0"/>
                  <w:divBdr>
                    <w:top w:val="none" w:sz="0" w:space="0" w:color="auto"/>
                    <w:left w:val="none" w:sz="0" w:space="0" w:color="auto"/>
                    <w:bottom w:val="none" w:sz="0" w:space="0" w:color="auto"/>
                    <w:right w:val="none" w:sz="0" w:space="0" w:color="auto"/>
                  </w:divBdr>
                </w:div>
                <w:div w:id="2132430032">
                  <w:marLeft w:val="640"/>
                  <w:marRight w:val="0"/>
                  <w:marTop w:val="0"/>
                  <w:marBottom w:val="0"/>
                  <w:divBdr>
                    <w:top w:val="none" w:sz="0" w:space="0" w:color="auto"/>
                    <w:left w:val="none" w:sz="0" w:space="0" w:color="auto"/>
                    <w:bottom w:val="none" w:sz="0" w:space="0" w:color="auto"/>
                    <w:right w:val="none" w:sz="0" w:space="0" w:color="auto"/>
                  </w:divBdr>
                </w:div>
                <w:div w:id="1652446659">
                  <w:marLeft w:val="640"/>
                  <w:marRight w:val="0"/>
                  <w:marTop w:val="0"/>
                  <w:marBottom w:val="0"/>
                  <w:divBdr>
                    <w:top w:val="none" w:sz="0" w:space="0" w:color="auto"/>
                    <w:left w:val="none" w:sz="0" w:space="0" w:color="auto"/>
                    <w:bottom w:val="none" w:sz="0" w:space="0" w:color="auto"/>
                    <w:right w:val="none" w:sz="0" w:space="0" w:color="auto"/>
                  </w:divBdr>
                </w:div>
                <w:div w:id="1072115552">
                  <w:marLeft w:val="640"/>
                  <w:marRight w:val="0"/>
                  <w:marTop w:val="0"/>
                  <w:marBottom w:val="0"/>
                  <w:divBdr>
                    <w:top w:val="none" w:sz="0" w:space="0" w:color="auto"/>
                    <w:left w:val="none" w:sz="0" w:space="0" w:color="auto"/>
                    <w:bottom w:val="none" w:sz="0" w:space="0" w:color="auto"/>
                    <w:right w:val="none" w:sz="0" w:space="0" w:color="auto"/>
                  </w:divBdr>
                </w:div>
                <w:div w:id="225379771">
                  <w:marLeft w:val="640"/>
                  <w:marRight w:val="0"/>
                  <w:marTop w:val="0"/>
                  <w:marBottom w:val="0"/>
                  <w:divBdr>
                    <w:top w:val="none" w:sz="0" w:space="0" w:color="auto"/>
                    <w:left w:val="none" w:sz="0" w:space="0" w:color="auto"/>
                    <w:bottom w:val="none" w:sz="0" w:space="0" w:color="auto"/>
                    <w:right w:val="none" w:sz="0" w:space="0" w:color="auto"/>
                  </w:divBdr>
                </w:div>
                <w:div w:id="1565985675">
                  <w:marLeft w:val="640"/>
                  <w:marRight w:val="0"/>
                  <w:marTop w:val="0"/>
                  <w:marBottom w:val="0"/>
                  <w:divBdr>
                    <w:top w:val="none" w:sz="0" w:space="0" w:color="auto"/>
                    <w:left w:val="none" w:sz="0" w:space="0" w:color="auto"/>
                    <w:bottom w:val="none" w:sz="0" w:space="0" w:color="auto"/>
                    <w:right w:val="none" w:sz="0" w:space="0" w:color="auto"/>
                  </w:divBdr>
                </w:div>
                <w:div w:id="1470780256">
                  <w:marLeft w:val="640"/>
                  <w:marRight w:val="0"/>
                  <w:marTop w:val="0"/>
                  <w:marBottom w:val="0"/>
                  <w:divBdr>
                    <w:top w:val="none" w:sz="0" w:space="0" w:color="auto"/>
                    <w:left w:val="none" w:sz="0" w:space="0" w:color="auto"/>
                    <w:bottom w:val="none" w:sz="0" w:space="0" w:color="auto"/>
                    <w:right w:val="none" w:sz="0" w:space="0" w:color="auto"/>
                  </w:divBdr>
                </w:div>
                <w:div w:id="550776687">
                  <w:marLeft w:val="640"/>
                  <w:marRight w:val="0"/>
                  <w:marTop w:val="0"/>
                  <w:marBottom w:val="0"/>
                  <w:divBdr>
                    <w:top w:val="none" w:sz="0" w:space="0" w:color="auto"/>
                    <w:left w:val="none" w:sz="0" w:space="0" w:color="auto"/>
                    <w:bottom w:val="none" w:sz="0" w:space="0" w:color="auto"/>
                    <w:right w:val="none" w:sz="0" w:space="0" w:color="auto"/>
                  </w:divBdr>
                </w:div>
                <w:div w:id="1220285017">
                  <w:marLeft w:val="640"/>
                  <w:marRight w:val="0"/>
                  <w:marTop w:val="0"/>
                  <w:marBottom w:val="0"/>
                  <w:divBdr>
                    <w:top w:val="none" w:sz="0" w:space="0" w:color="auto"/>
                    <w:left w:val="none" w:sz="0" w:space="0" w:color="auto"/>
                    <w:bottom w:val="none" w:sz="0" w:space="0" w:color="auto"/>
                    <w:right w:val="none" w:sz="0" w:space="0" w:color="auto"/>
                  </w:divBdr>
                </w:div>
                <w:div w:id="1802920919">
                  <w:marLeft w:val="640"/>
                  <w:marRight w:val="0"/>
                  <w:marTop w:val="0"/>
                  <w:marBottom w:val="0"/>
                  <w:divBdr>
                    <w:top w:val="none" w:sz="0" w:space="0" w:color="auto"/>
                    <w:left w:val="none" w:sz="0" w:space="0" w:color="auto"/>
                    <w:bottom w:val="none" w:sz="0" w:space="0" w:color="auto"/>
                    <w:right w:val="none" w:sz="0" w:space="0" w:color="auto"/>
                  </w:divBdr>
                </w:div>
                <w:div w:id="1481457922">
                  <w:marLeft w:val="640"/>
                  <w:marRight w:val="0"/>
                  <w:marTop w:val="0"/>
                  <w:marBottom w:val="0"/>
                  <w:divBdr>
                    <w:top w:val="none" w:sz="0" w:space="0" w:color="auto"/>
                    <w:left w:val="none" w:sz="0" w:space="0" w:color="auto"/>
                    <w:bottom w:val="none" w:sz="0" w:space="0" w:color="auto"/>
                    <w:right w:val="none" w:sz="0" w:space="0" w:color="auto"/>
                  </w:divBdr>
                </w:div>
                <w:div w:id="186188477">
                  <w:marLeft w:val="640"/>
                  <w:marRight w:val="0"/>
                  <w:marTop w:val="0"/>
                  <w:marBottom w:val="0"/>
                  <w:divBdr>
                    <w:top w:val="none" w:sz="0" w:space="0" w:color="auto"/>
                    <w:left w:val="none" w:sz="0" w:space="0" w:color="auto"/>
                    <w:bottom w:val="none" w:sz="0" w:space="0" w:color="auto"/>
                    <w:right w:val="none" w:sz="0" w:space="0" w:color="auto"/>
                  </w:divBdr>
                </w:div>
                <w:div w:id="557206190">
                  <w:marLeft w:val="640"/>
                  <w:marRight w:val="0"/>
                  <w:marTop w:val="0"/>
                  <w:marBottom w:val="0"/>
                  <w:divBdr>
                    <w:top w:val="none" w:sz="0" w:space="0" w:color="auto"/>
                    <w:left w:val="none" w:sz="0" w:space="0" w:color="auto"/>
                    <w:bottom w:val="none" w:sz="0" w:space="0" w:color="auto"/>
                    <w:right w:val="none" w:sz="0" w:space="0" w:color="auto"/>
                  </w:divBdr>
                </w:div>
                <w:div w:id="243074404">
                  <w:marLeft w:val="640"/>
                  <w:marRight w:val="0"/>
                  <w:marTop w:val="0"/>
                  <w:marBottom w:val="0"/>
                  <w:divBdr>
                    <w:top w:val="none" w:sz="0" w:space="0" w:color="auto"/>
                    <w:left w:val="none" w:sz="0" w:space="0" w:color="auto"/>
                    <w:bottom w:val="none" w:sz="0" w:space="0" w:color="auto"/>
                    <w:right w:val="none" w:sz="0" w:space="0" w:color="auto"/>
                  </w:divBdr>
                </w:div>
                <w:div w:id="1730613917">
                  <w:marLeft w:val="640"/>
                  <w:marRight w:val="0"/>
                  <w:marTop w:val="0"/>
                  <w:marBottom w:val="0"/>
                  <w:divBdr>
                    <w:top w:val="none" w:sz="0" w:space="0" w:color="auto"/>
                    <w:left w:val="none" w:sz="0" w:space="0" w:color="auto"/>
                    <w:bottom w:val="none" w:sz="0" w:space="0" w:color="auto"/>
                    <w:right w:val="none" w:sz="0" w:space="0" w:color="auto"/>
                  </w:divBdr>
                </w:div>
                <w:div w:id="638653993">
                  <w:marLeft w:val="640"/>
                  <w:marRight w:val="0"/>
                  <w:marTop w:val="0"/>
                  <w:marBottom w:val="0"/>
                  <w:divBdr>
                    <w:top w:val="none" w:sz="0" w:space="0" w:color="auto"/>
                    <w:left w:val="none" w:sz="0" w:space="0" w:color="auto"/>
                    <w:bottom w:val="none" w:sz="0" w:space="0" w:color="auto"/>
                    <w:right w:val="none" w:sz="0" w:space="0" w:color="auto"/>
                  </w:divBdr>
                </w:div>
                <w:div w:id="566260109">
                  <w:marLeft w:val="640"/>
                  <w:marRight w:val="0"/>
                  <w:marTop w:val="0"/>
                  <w:marBottom w:val="0"/>
                  <w:divBdr>
                    <w:top w:val="none" w:sz="0" w:space="0" w:color="auto"/>
                    <w:left w:val="none" w:sz="0" w:space="0" w:color="auto"/>
                    <w:bottom w:val="none" w:sz="0" w:space="0" w:color="auto"/>
                    <w:right w:val="none" w:sz="0" w:space="0" w:color="auto"/>
                  </w:divBdr>
                </w:div>
                <w:div w:id="1282998961">
                  <w:marLeft w:val="640"/>
                  <w:marRight w:val="0"/>
                  <w:marTop w:val="0"/>
                  <w:marBottom w:val="0"/>
                  <w:divBdr>
                    <w:top w:val="none" w:sz="0" w:space="0" w:color="auto"/>
                    <w:left w:val="none" w:sz="0" w:space="0" w:color="auto"/>
                    <w:bottom w:val="none" w:sz="0" w:space="0" w:color="auto"/>
                    <w:right w:val="none" w:sz="0" w:space="0" w:color="auto"/>
                  </w:divBdr>
                </w:div>
                <w:div w:id="903417619">
                  <w:marLeft w:val="640"/>
                  <w:marRight w:val="0"/>
                  <w:marTop w:val="0"/>
                  <w:marBottom w:val="0"/>
                  <w:divBdr>
                    <w:top w:val="none" w:sz="0" w:space="0" w:color="auto"/>
                    <w:left w:val="none" w:sz="0" w:space="0" w:color="auto"/>
                    <w:bottom w:val="none" w:sz="0" w:space="0" w:color="auto"/>
                    <w:right w:val="none" w:sz="0" w:space="0" w:color="auto"/>
                  </w:divBdr>
                </w:div>
                <w:div w:id="1367296672">
                  <w:marLeft w:val="640"/>
                  <w:marRight w:val="0"/>
                  <w:marTop w:val="0"/>
                  <w:marBottom w:val="0"/>
                  <w:divBdr>
                    <w:top w:val="none" w:sz="0" w:space="0" w:color="auto"/>
                    <w:left w:val="none" w:sz="0" w:space="0" w:color="auto"/>
                    <w:bottom w:val="none" w:sz="0" w:space="0" w:color="auto"/>
                    <w:right w:val="none" w:sz="0" w:space="0" w:color="auto"/>
                  </w:divBdr>
                </w:div>
                <w:div w:id="1919558523">
                  <w:marLeft w:val="640"/>
                  <w:marRight w:val="0"/>
                  <w:marTop w:val="0"/>
                  <w:marBottom w:val="0"/>
                  <w:divBdr>
                    <w:top w:val="none" w:sz="0" w:space="0" w:color="auto"/>
                    <w:left w:val="none" w:sz="0" w:space="0" w:color="auto"/>
                    <w:bottom w:val="none" w:sz="0" w:space="0" w:color="auto"/>
                    <w:right w:val="none" w:sz="0" w:space="0" w:color="auto"/>
                  </w:divBdr>
                </w:div>
                <w:div w:id="864173192">
                  <w:marLeft w:val="640"/>
                  <w:marRight w:val="0"/>
                  <w:marTop w:val="0"/>
                  <w:marBottom w:val="0"/>
                  <w:divBdr>
                    <w:top w:val="none" w:sz="0" w:space="0" w:color="auto"/>
                    <w:left w:val="none" w:sz="0" w:space="0" w:color="auto"/>
                    <w:bottom w:val="none" w:sz="0" w:space="0" w:color="auto"/>
                    <w:right w:val="none" w:sz="0" w:space="0" w:color="auto"/>
                  </w:divBdr>
                </w:div>
                <w:div w:id="1168521588">
                  <w:marLeft w:val="640"/>
                  <w:marRight w:val="0"/>
                  <w:marTop w:val="0"/>
                  <w:marBottom w:val="0"/>
                  <w:divBdr>
                    <w:top w:val="none" w:sz="0" w:space="0" w:color="auto"/>
                    <w:left w:val="none" w:sz="0" w:space="0" w:color="auto"/>
                    <w:bottom w:val="none" w:sz="0" w:space="0" w:color="auto"/>
                    <w:right w:val="none" w:sz="0" w:space="0" w:color="auto"/>
                  </w:divBdr>
                </w:div>
                <w:div w:id="729116575">
                  <w:marLeft w:val="640"/>
                  <w:marRight w:val="0"/>
                  <w:marTop w:val="0"/>
                  <w:marBottom w:val="0"/>
                  <w:divBdr>
                    <w:top w:val="none" w:sz="0" w:space="0" w:color="auto"/>
                    <w:left w:val="none" w:sz="0" w:space="0" w:color="auto"/>
                    <w:bottom w:val="none" w:sz="0" w:space="0" w:color="auto"/>
                    <w:right w:val="none" w:sz="0" w:space="0" w:color="auto"/>
                  </w:divBdr>
                </w:div>
                <w:div w:id="1233585313">
                  <w:marLeft w:val="640"/>
                  <w:marRight w:val="0"/>
                  <w:marTop w:val="0"/>
                  <w:marBottom w:val="0"/>
                  <w:divBdr>
                    <w:top w:val="none" w:sz="0" w:space="0" w:color="auto"/>
                    <w:left w:val="none" w:sz="0" w:space="0" w:color="auto"/>
                    <w:bottom w:val="none" w:sz="0" w:space="0" w:color="auto"/>
                    <w:right w:val="none" w:sz="0" w:space="0" w:color="auto"/>
                  </w:divBdr>
                </w:div>
                <w:div w:id="574707506">
                  <w:marLeft w:val="640"/>
                  <w:marRight w:val="0"/>
                  <w:marTop w:val="0"/>
                  <w:marBottom w:val="0"/>
                  <w:divBdr>
                    <w:top w:val="none" w:sz="0" w:space="0" w:color="auto"/>
                    <w:left w:val="none" w:sz="0" w:space="0" w:color="auto"/>
                    <w:bottom w:val="none" w:sz="0" w:space="0" w:color="auto"/>
                    <w:right w:val="none" w:sz="0" w:space="0" w:color="auto"/>
                  </w:divBdr>
                </w:div>
                <w:div w:id="846602577">
                  <w:marLeft w:val="640"/>
                  <w:marRight w:val="0"/>
                  <w:marTop w:val="0"/>
                  <w:marBottom w:val="0"/>
                  <w:divBdr>
                    <w:top w:val="none" w:sz="0" w:space="0" w:color="auto"/>
                    <w:left w:val="none" w:sz="0" w:space="0" w:color="auto"/>
                    <w:bottom w:val="none" w:sz="0" w:space="0" w:color="auto"/>
                    <w:right w:val="none" w:sz="0" w:space="0" w:color="auto"/>
                  </w:divBdr>
                </w:div>
                <w:div w:id="1105492028">
                  <w:marLeft w:val="640"/>
                  <w:marRight w:val="0"/>
                  <w:marTop w:val="0"/>
                  <w:marBottom w:val="0"/>
                  <w:divBdr>
                    <w:top w:val="none" w:sz="0" w:space="0" w:color="auto"/>
                    <w:left w:val="none" w:sz="0" w:space="0" w:color="auto"/>
                    <w:bottom w:val="none" w:sz="0" w:space="0" w:color="auto"/>
                    <w:right w:val="none" w:sz="0" w:space="0" w:color="auto"/>
                  </w:divBdr>
                </w:div>
                <w:div w:id="782655285">
                  <w:marLeft w:val="640"/>
                  <w:marRight w:val="0"/>
                  <w:marTop w:val="0"/>
                  <w:marBottom w:val="0"/>
                  <w:divBdr>
                    <w:top w:val="none" w:sz="0" w:space="0" w:color="auto"/>
                    <w:left w:val="none" w:sz="0" w:space="0" w:color="auto"/>
                    <w:bottom w:val="none" w:sz="0" w:space="0" w:color="auto"/>
                    <w:right w:val="none" w:sz="0" w:space="0" w:color="auto"/>
                  </w:divBdr>
                </w:div>
                <w:div w:id="521171142">
                  <w:marLeft w:val="640"/>
                  <w:marRight w:val="0"/>
                  <w:marTop w:val="0"/>
                  <w:marBottom w:val="0"/>
                  <w:divBdr>
                    <w:top w:val="none" w:sz="0" w:space="0" w:color="auto"/>
                    <w:left w:val="none" w:sz="0" w:space="0" w:color="auto"/>
                    <w:bottom w:val="none" w:sz="0" w:space="0" w:color="auto"/>
                    <w:right w:val="none" w:sz="0" w:space="0" w:color="auto"/>
                  </w:divBdr>
                </w:div>
                <w:div w:id="204027025">
                  <w:marLeft w:val="640"/>
                  <w:marRight w:val="0"/>
                  <w:marTop w:val="0"/>
                  <w:marBottom w:val="0"/>
                  <w:divBdr>
                    <w:top w:val="none" w:sz="0" w:space="0" w:color="auto"/>
                    <w:left w:val="none" w:sz="0" w:space="0" w:color="auto"/>
                    <w:bottom w:val="none" w:sz="0" w:space="0" w:color="auto"/>
                    <w:right w:val="none" w:sz="0" w:space="0" w:color="auto"/>
                  </w:divBdr>
                </w:div>
                <w:div w:id="668292766">
                  <w:marLeft w:val="640"/>
                  <w:marRight w:val="0"/>
                  <w:marTop w:val="0"/>
                  <w:marBottom w:val="0"/>
                  <w:divBdr>
                    <w:top w:val="none" w:sz="0" w:space="0" w:color="auto"/>
                    <w:left w:val="none" w:sz="0" w:space="0" w:color="auto"/>
                    <w:bottom w:val="none" w:sz="0" w:space="0" w:color="auto"/>
                    <w:right w:val="none" w:sz="0" w:space="0" w:color="auto"/>
                  </w:divBdr>
                </w:div>
                <w:div w:id="11228163">
                  <w:marLeft w:val="640"/>
                  <w:marRight w:val="0"/>
                  <w:marTop w:val="0"/>
                  <w:marBottom w:val="0"/>
                  <w:divBdr>
                    <w:top w:val="none" w:sz="0" w:space="0" w:color="auto"/>
                    <w:left w:val="none" w:sz="0" w:space="0" w:color="auto"/>
                    <w:bottom w:val="none" w:sz="0" w:space="0" w:color="auto"/>
                    <w:right w:val="none" w:sz="0" w:space="0" w:color="auto"/>
                  </w:divBdr>
                </w:div>
                <w:div w:id="203561499">
                  <w:marLeft w:val="640"/>
                  <w:marRight w:val="0"/>
                  <w:marTop w:val="0"/>
                  <w:marBottom w:val="0"/>
                  <w:divBdr>
                    <w:top w:val="none" w:sz="0" w:space="0" w:color="auto"/>
                    <w:left w:val="none" w:sz="0" w:space="0" w:color="auto"/>
                    <w:bottom w:val="none" w:sz="0" w:space="0" w:color="auto"/>
                    <w:right w:val="none" w:sz="0" w:space="0" w:color="auto"/>
                  </w:divBdr>
                </w:div>
                <w:div w:id="19354415">
                  <w:marLeft w:val="640"/>
                  <w:marRight w:val="0"/>
                  <w:marTop w:val="0"/>
                  <w:marBottom w:val="0"/>
                  <w:divBdr>
                    <w:top w:val="none" w:sz="0" w:space="0" w:color="auto"/>
                    <w:left w:val="none" w:sz="0" w:space="0" w:color="auto"/>
                    <w:bottom w:val="none" w:sz="0" w:space="0" w:color="auto"/>
                    <w:right w:val="none" w:sz="0" w:space="0" w:color="auto"/>
                  </w:divBdr>
                </w:div>
                <w:div w:id="1483739981">
                  <w:marLeft w:val="640"/>
                  <w:marRight w:val="0"/>
                  <w:marTop w:val="0"/>
                  <w:marBottom w:val="0"/>
                  <w:divBdr>
                    <w:top w:val="none" w:sz="0" w:space="0" w:color="auto"/>
                    <w:left w:val="none" w:sz="0" w:space="0" w:color="auto"/>
                    <w:bottom w:val="none" w:sz="0" w:space="0" w:color="auto"/>
                    <w:right w:val="none" w:sz="0" w:space="0" w:color="auto"/>
                  </w:divBdr>
                </w:div>
                <w:div w:id="1818496025">
                  <w:marLeft w:val="640"/>
                  <w:marRight w:val="0"/>
                  <w:marTop w:val="0"/>
                  <w:marBottom w:val="0"/>
                  <w:divBdr>
                    <w:top w:val="none" w:sz="0" w:space="0" w:color="auto"/>
                    <w:left w:val="none" w:sz="0" w:space="0" w:color="auto"/>
                    <w:bottom w:val="none" w:sz="0" w:space="0" w:color="auto"/>
                    <w:right w:val="none" w:sz="0" w:space="0" w:color="auto"/>
                  </w:divBdr>
                </w:div>
                <w:div w:id="776951860">
                  <w:marLeft w:val="640"/>
                  <w:marRight w:val="0"/>
                  <w:marTop w:val="0"/>
                  <w:marBottom w:val="0"/>
                  <w:divBdr>
                    <w:top w:val="none" w:sz="0" w:space="0" w:color="auto"/>
                    <w:left w:val="none" w:sz="0" w:space="0" w:color="auto"/>
                    <w:bottom w:val="none" w:sz="0" w:space="0" w:color="auto"/>
                    <w:right w:val="none" w:sz="0" w:space="0" w:color="auto"/>
                  </w:divBdr>
                </w:div>
                <w:div w:id="1480464141">
                  <w:marLeft w:val="640"/>
                  <w:marRight w:val="0"/>
                  <w:marTop w:val="0"/>
                  <w:marBottom w:val="0"/>
                  <w:divBdr>
                    <w:top w:val="none" w:sz="0" w:space="0" w:color="auto"/>
                    <w:left w:val="none" w:sz="0" w:space="0" w:color="auto"/>
                    <w:bottom w:val="none" w:sz="0" w:space="0" w:color="auto"/>
                    <w:right w:val="none" w:sz="0" w:space="0" w:color="auto"/>
                  </w:divBdr>
                </w:div>
                <w:div w:id="1277758242">
                  <w:marLeft w:val="640"/>
                  <w:marRight w:val="0"/>
                  <w:marTop w:val="0"/>
                  <w:marBottom w:val="0"/>
                  <w:divBdr>
                    <w:top w:val="none" w:sz="0" w:space="0" w:color="auto"/>
                    <w:left w:val="none" w:sz="0" w:space="0" w:color="auto"/>
                    <w:bottom w:val="none" w:sz="0" w:space="0" w:color="auto"/>
                    <w:right w:val="none" w:sz="0" w:space="0" w:color="auto"/>
                  </w:divBdr>
                </w:div>
              </w:divsChild>
            </w:div>
            <w:div w:id="818308400">
              <w:marLeft w:val="0"/>
              <w:marRight w:val="0"/>
              <w:marTop w:val="0"/>
              <w:marBottom w:val="0"/>
              <w:divBdr>
                <w:top w:val="none" w:sz="0" w:space="0" w:color="auto"/>
                <w:left w:val="none" w:sz="0" w:space="0" w:color="auto"/>
                <w:bottom w:val="none" w:sz="0" w:space="0" w:color="auto"/>
                <w:right w:val="none" w:sz="0" w:space="0" w:color="auto"/>
              </w:divBdr>
              <w:divsChild>
                <w:div w:id="1798841421">
                  <w:marLeft w:val="640"/>
                  <w:marRight w:val="0"/>
                  <w:marTop w:val="0"/>
                  <w:marBottom w:val="0"/>
                  <w:divBdr>
                    <w:top w:val="none" w:sz="0" w:space="0" w:color="auto"/>
                    <w:left w:val="none" w:sz="0" w:space="0" w:color="auto"/>
                    <w:bottom w:val="none" w:sz="0" w:space="0" w:color="auto"/>
                    <w:right w:val="none" w:sz="0" w:space="0" w:color="auto"/>
                  </w:divBdr>
                </w:div>
                <w:div w:id="687412971">
                  <w:marLeft w:val="640"/>
                  <w:marRight w:val="0"/>
                  <w:marTop w:val="0"/>
                  <w:marBottom w:val="0"/>
                  <w:divBdr>
                    <w:top w:val="none" w:sz="0" w:space="0" w:color="auto"/>
                    <w:left w:val="none" w:sz="0" w:space="0" w:color="auto"/>
                    <w:bottom w:val="none" w:sz="0" w:space="0" w:color="auto"/>
                    <w:right w:val="none" w:sz="0" w:space="0" w:color="auto"/>
                  </w:divBdr>
                </w:div>
                <w:div w:id="1113984243">
                  <w:marLeft w:val="640"/>
                  <w:marRight w:val="0"/>
                  <w:marTop w:val="0"/>
                  <w:marBottom w:val="0"/>
                  <w:divBdr>
                    <w:top w:val="none" w:sz="0" w:space="0" w:color="auto"/>
                    <w:left w:val="none" w:sz="0" w:space="0" w:color="auto"/>
                    <w:bottom w:val="none" w:sz="0" w:space="0" w:color="auto"/>
                    <w:right w:val="none" w:sz="0" w:space="0" w:color="auto"/>
                  </w:divBdr>
                </w:div>
                <w:div w:id="1683357943">
                  <w:marLeft w:val="640"/>
                  <w:marRight w:val="0"/>
                  <w:marTop w:val="0"/>
                  <w:marBottom w:val="0"/>
                  <w:divBdr>
                    <w:top w:val="none" w:sz="0" w:space="0" w:color="auto"/>
                    <w:left w:val="none" w:sz="0" w:space="0" w:color="auto"/>
                    <w:bottom w:val="none" w:sz="0" w:space="0" w:color="auto"/>
                    <w:right w:val="none" w:sz="0" w:space="0" w:color="auto"/>
                  </w:divBdr>
                </w:div>
                <w:div w:id="192503574">
                  <w:marLeft w:val="640"/>
                  <w:marRight w:val="0"/>
                  <w:marTop w:val="0"/>
                  <w:marBottom w:val="0"/>
                  <w:divBdr>
                    <w:top w:val="none" w:sz="0" w:space="0" w:color="auto"/>
                    <w:left w:val="none" w:sz="0" w:space="0" w:color="auto"/>
                    <w:bottom w:val="none" w:sz="0" w:space="0" w:color="auto"/>
                    <w:right w:val="none" w:sz="0" w:space="0" w:color="auto"/>
                  </w:divBdr>
                </w:div>
                <w:div w:id="2023244977">
                  <w:marLeft w:val="640"/>
                  <w:marRight w:val="0"/>
                  <w:marTop w:val="0"/>
                  <w:marBottom w:val="0"/>
                  <w:divBdr>
                    <w:top w:val="none" w:sz="0" w:space="0" w:color="auto"/>
                    <w:left w:val="none" w:sz="0" w:space="0" w:color="auto"/>
                    <w:bottom w:val="none" w:sz="0" w:space="0" w:color="auto"/>
                    <w:right w:val="none" w:sz="0" w:space="0" w:color="auto"/>
                  </w:divBdr>
                </w:div>
                <w:div w:id="1267615904">
                  <w:marLeft w:val="640"/>
                  <w:marRight w:val="0"/>
                  <w:marTop w:val="0"/>
                  <w:marBottom w:val="0"/>
                  <w:divBdr>
                    <w:top w:val="none" w:sz="0" w:space="0" w:color="auto"/>
                    <w:left w:val="none" w:sz="0" w:space="0" w:color="auto"/>
                    <w:bottom w:val="none" w:sz="0" w:space="0" w:color="auto"/>
                    <w:right w:val="none" w:sz="0" w:space="0" w:color="auto"/>
                  </w:divBdr>
                </w:div>
                <w:div w:id="1126048576">
                  <w:marLeft w:val="640"/>
                  <w:marRight w:val="0"/>
                  <w:marTop w:val="0"/>
                  <w:marBottom w:val="0"/>
                  <w:divBdr>
                    <w:top w:val="none" w:sz="0" w:space="0" w:color="auto"/>
                    <w:left w:val="none" w:sz="0" w:space="0" w:color="auto"/>
                    <w:bottom w:val="none" w:sz="0" w:space="0" w:color="auto"/>
                    <w:right w:val="none" w:sz="0" w:space="0" w:color="auto"/>
                  </w:divBdr>
                </w:div>
                <w:div w:id="1355378298">
                  <w:marLeft w:val="640"/>
                  <w:marRight w:val="0"/>
                  <w:marTop w:val="0"/>
                  <w:marBottom w:val="0"/>
                  <w:divBdr>
                    <w:top w:val="none" w:sz="0" w:space="0" w:color="auto"/>
                    <w:left w:val="none" w:sz="0" w:space="0" w:color="auto"/>
                    <w:bottom w:val="none" w:sz="0" w:space="0" w:color="auto"/>
                    <w:right w:val="none" w:sz="0" w:space="0" w:color="auto"/>
                  </w:divBdr>
                </w:div>
                <w:div w:id="1706251531">
                  <w:marLeft w:val="640"/>
                  <w:marRight w:val="0"/>
                  <w:marTop w:val="0"/>
                  <w:marBottom w:val="0"/>
                  <w:divBdr>
                    <w:top w:val="none" w:sz="0" w:space="0" w:color="auto"/>
                    <w:left w:val="none" w:sz="0" w:space="0" w:color="auto"/>
                    <w:bottom w:val="none" w:sz="0" w:space="0" w:color="auto"/>
                    <w:right w:val="none" w:sz="0" w:space="0" w:color="auto"/>
                  </w:divBdr>
                </w:div>
                <w:div w:id="374279455">
                  <w:marLeft w:val="640"/>
                  <w:marRight w:val="0"/>
                  <w:marTop w:val="0"/>
                  <w:marBottom w:val="0"/>
                  <w:divBdr>
                    <w:top w:val="none" w:sz="0" w:space="0" w:color="auto"/>
                    <w:left w:val="none" w:sz="0" w:space="0" w:color="auto"/>
                    <w:bottom w:val="none" w:sz="0" w:space="0" w:color="auto"/>
                    <w:right w:val="none" w:sz="0" w:space="0" w:color="auto"/>
                  </w:divBdr>
                </w:div>
                <w:div w:id="1895192471">
                  <w:marLeft w:val="640"/>
                  <w:marRight w:val="0"/>
                  <w:marTop w:val="0"/>
                  <w:marBottom w:val="0"/>
                  <w:divBdr>
                    <w:top w:val="none" w:sz="0" w:space="0" w:color="auto"/>
                    <w:left w:val="none" w:sz="0" w:space="0" w:color="auto"/>
                    <w:bottom w:val="none" w:sz="0" w:space="0" w:color="auto"/>
                    <w:right w:val="none" w:sz="0" w:space="0" w:color="auto"/>
                  </w:divBdr>
                </w:div>
                <w:div w:id="1646861463">
                  <w:marLeft w:val="640"/>
                  <w:marRight w:val="0"/>
                  <w:marTop w:val="0"/>
                  <w:marBottom w:val="0"/>
                  <w:divBdr>
                    <w:top w:val="none" w:sz="0" w:space="0" w:color="auto"/>
                    <w:left w:val="none" w:sz="0" w:space="0" w:color="auto"/>
                    <w:bottom w:val="none" w:sz="0" w:space="0" w:color="auto"/>
                    <w:right w:val="none" w:sz="0" w:space="0" w:color="auto"/>
                  </w:divBdr>
                </w:div>
                <w:div w:id="1274678241">
                  <w:marLeft w:val="640"/>
                  <w:marRight w:val="0"/>
                  <w:marTop w:val="0"/>
                  <w:marBottom w:val="0"/>
                  <w:divBdr>
                    <w:top w:val="none" w:sz="0" w:space="0" w:color="auto"/>
                    <w:left w:val="none" w:sz="0" w:space="0" w:color="auto"/>
                    <w:bottom w:val="none" w:sz="0" w:space="0" w:color="auto"/>
                    <w:right w:val="none" w:sz="0" w:space="0" w:color="auto"/>
                  </w:divBdr>
                </w:div>
                <w:div w:id="1259287204">
                  <w:marLeft w:val="640"/>
                  <w:marRight w:val="0"/>
                  <w:marTop w:val="0"/>
                  <w:marBottom w:val="0"/>
                  <w:divBdr>
                    <w:top w:val="none" w:sz="0" w:space="0" w:color="auto"/>
                    <w:left w:val="none" w:sz="0" w:space="0" w:color="auto"/>
                    <w:bottom w:val="none" w:sz="0" w:space="0" w:color="auto"/>
                    <w:right w:val="none" w:sz="0" w:space="0" w:color="auto"/>
                  </w:divBdr>
                </w:div>
                <w:div w:id="1565217304">
                  <w:marLeft w:val="640"/>
                  <w:marRight w:val="0"/>
                  <w:marTop w:val="0"/>
                  <w:marBottom w:val="0"/>
                  <w:divBdr>
                    <w:top w:val="none" w:sz="0" w:space="0" w:color="auto"/>
                    <w:left w:val="none" w:sz="0" w:space="0" w:color="auto"/>
                    <w:bottom w:val="none" w:sz="0" w:space="0" w:color="auto"/>
                    <w:right w:val="none" w:sz="0" w:space="0" w:color="auto"/>
                  </w:divBdr>
                </w:div>
                <w:div w:id="13460857">
                  <w:marLeft w:val="640"/>
                  <w:marRight w:val="0"/>
                  <w:marTop w:val="0"/>
                  <w:marBottom w:val="0"/>
                  <w:divBdr>
                    <w:top w:val="none" w:sz="0" w:space="0" w:color="auto"/>
                    <w:left w:val="none" w:sz="0" w:space="0" w:color="auto"/>
                    <w:bottom w:val="none" w:sz="0" w:space="0" w:color="auto"/>
                    <w:right w:val="none" w:sz="0" w:space="0" w:color="auto"/>
                  </w:divBdr>
                </w:div>
                <w:div w:id="137649096">
                  <w:marLeft w:val="640"/>
                  <w:marRight w:val="0"/>
                  <w:marTop w:val="0"/>
                  <w:marBottom w:val="0"/>
                  <w:divBdr>
                    <w:top w:val="none" w:sz="0" w:space="0" w:color="auto"/>
                    <w:left w:val="none" w:sz="0" w:space="0" w:color="auto"/>
                    <w:bottom w:val="none" w:sz="0" w:space="0" w:color="auto"/>
                    <w:right w:val="none" w:sz="0" w:space="0" w:color="auto"/>
                  </w:divBdr>
                </w:div>
                <w:div w:id="910699199">
                  <w:marLeft w:val="640"/>
                  <w:marRight w:val="0"/>
                  <w:marTop w:val="0"/>
                  <w:marBottom w:val="0"/>
                  <w:divBdr>
                    <w:top w:val="none" w:sz="0" w:space="0" w:color="auto"/>
                    <w:left w:val="none" w:sz="0" w:space="0" w:color="auto"/>
                    <w:bottom w:val="none" w:sz="0" w:space="0" w:color="auto"/>
                    <w:right w:val="none" w:sz="0" w:space="0" w:color="auto"/>
                  </w:divBdr>
                </w:div>
                <w:div w:id="2085371452">
                  <w:marLeft w:val="640"/>
                  <w:marRight w:val="0"/>
                  <w:marTop w:val="0"/>
                  <w:marBottom w:val="0"/>
                  <w:divBdr>
                    <w:top w:val="none" w:sz="0" w:space="0" w:color="auto"/>
                    <w:left w:val="none" w:sz="0" w:space="0" w:color="auto"/>
                    <w:bottom w:val="none" w:sz="0" w:space="0" w:color="auto"/>
                    <w:right w:val="none" w:sz="0" w:space="0" w:color="auto"/>
                  </w:divBdr>
                </w:div>
                <w:div w:id="712730984">
                  <w:marLeft w:val="640"/>
                  <w:marRight w:val="0"/>
                  <w:marTop w:val="0"/>
                  <w:marBottom w:val="0"/>
                  <w:divBdr>
                    <w:top w:val="none" w:sz="0" w:space="0" w:color="auto"/>
                    <w:left w:val="none" w:sz="0" w:space="0" w:color="auto"/>
                    <w:bottom w:val="none" w:sz="0" w:space="0" w:color="auto"/>
                    <w:right w:val="none" w:sz="0" w:space="0" w:color="auto"/>
                  </w:divBdr>
                </w:div>
                <w:div w:id="1931505962">
                  <w:marLeft w:val="640"/>
                  <w:marRight w:val="0"/>
                  <w:marTop w:val="0"/>
                  <w:marBottom w:val="0"/>
                  <w:divBdr>
                    <w:top w:val="none" w:sz="0" w:space="0" w:color="auto"/>
                    <w:left w:val="none" w:sz="0" w:space="0" w:color="auto"/>
                    <w:bottom w:val="none" w:sz="0" w:space="0" w:color="auto"/>
                    <w:right w:val="none" w:sz="0" w:space="0" w:color="auto"/>
                  </w:divBdr>
                </w:div>
                <w:div w:id="165246527">
                  <w:marLeft w:val="640"/>
                  <w:marRight w:val="0"/>
                  <w:marTop w:val="0"/>
                  <w:marBottom w:val="0"/>
                  <w:divBdr>
                    <w:top w:val="none" w:sz="0" w:space="0" w:color="auto"/>
                    <w:left w:val="none" w:sz="0" w:space="0" w:color="auto"/>
                    <w:bottom w:val="none" w:sz="0" w:space="0" w:color="auto"/>
                    <w:right w:val="none" w:sz="0" w:space="0" w:color="auto"/>
                  </w:divBdr>
                </w:div>
                <w:div w:id="169759635">
                  <w:marLeft w:val="640"/>
                  <w:marRight w:val="0"/>
                  <w:marTop w:val="0"/>
                  <w:marBottom w:val="0"/>
                  <w:divBdr>
                    <w:top w:val="none" w:sz="0" w:space="0" w:color="auto"/>
                    <w:left w:val="none" w:sz="0" w:space="0" w:color="auto"/>
                    <w:bottom w:val="none" w:sz="0" w:space="0" w:color="auto"/>
                    <w:right w:val="none" w:sz="0" w:space="0" w:color="auto"/>
                  </w:divBdr>
                </w:div>
                <w:div w:id="1184782789">
                  <w:marLeft w:val="640"/>
                  <w:marRight w:val="0"/>
                  <w:marTop w:val="0"/>
                  <w:marBottom w:val="0"/>
                  <w:divBdr>
                    <w:top w:val="none" w:sz="0" w:space="0" w:color="auto"/>
                    <w:left w:val="none" w:sz="0" w:space="0" w:color="auto"/>
                    <w:bottom w:val="none" w:sz="0" w:space="0" w:color="auto"/>
                    <w:right w:val="none" w:sz="0" w:space="0" w:color="auto"/>
                  </w:divBdr>
                </w:div>
                <w:div w:id="1793939104">
                  <w:marLeft w:val="640"/>
                  <w:marRight w:val="0"/>
                  <w:marTop w:val="0"/>
                  <w:marBottom w:val="0"/>
                  <w:divBdr>
                    <w:top w:val="none" w:sz="0" w:space="0" w:color="auto"/>
                    <w:left w:val="none" w:sz="0" w:space="0" w:color="auto"/>
                    <w:bottom w:val="none" w:sz="0" w:space="0" w:color="auto"/>
                    <w:right w:val="none" w:sz="0" w:space="0" w:color="auto"/>
                  </w:divBdr>
                </w:div>
                <w:div w:id="1801531222">
                  <w:marLeft w:val="640"/>
                  <w:marRight w:val="0"/>
                  <w:marTop w:val="0"/>
                  <w:marBottom w:val="0"/>
                  <w:divBdr>
                    <w:top w:val="none" w:sz="0" w:space="0" w:color="auto"/>
                    <w:left w:val="none" w:sz="0" w:space="0" w:color="auto"/>
                    <w:bottom w:val="none" w:sz="0" w:space="0" w:color="auto"/>
                    <w:right w:val="none" w:sz="0" w:space="0" w:color="auto"/>
                  </w:divBdr>
                </w:div>
                <w:div w:id="524514148">
                  <w:marLeft w:val="640"/>
                  <w:marRight w:val="0"/>
                  <w:marTop w:val="0"/>
                  <w:marBottom w:val="0"/>
                  <w:divBdr>
                    <w:top w:val="none" w:sz="0" w:space="0" w:color="auto"/>
                    <w:left w:val="none" w:sz="0" w:space="0" w:color="auto"/>
                    <w:bottom w:val="none" w:sz="0" w:space="0" w:color="auto"/>
                    <w:right w:val="none" w:sz="0" w:space="0" w:color="auto"/>
                  </w:divBdr>
                </w:div>
                <w:div w:id="1878545243">
                  <w:marLeft w:val="640"/>
                  <w:marRight w:val="0"/>
                  <w:marTop w:val="0"/>
                  <w:marBottom w:val="0"/>
                  <w:divBdr>
                    <w:top w:val="none" w:sz="0" w:space="0" w:color="auto"/>
                    <w:left w:val="none" w:sz="0" w:space="0" w:color="auto"/>
                    <w:bottom w:val="none" w:sz="0" w:space="0" w:color="auto"/>
                    <w:right w:val="none" w:sz="0" w:space="0" w:color="auto"/>
                  </w:divBdr>
                </w:div>
                <w:div w:id="1723484170">
                  <w:marLeft w:val="640"/>
                  <w:marRight w:val="0"/>
                  <w:marTop w:val="0"/>
                  <w:marBottom w:val="0"/>
                  <w:divBdr>
                    <w:top w:val="none" w:sz="0" w:space="0" w:color="auto"/>
                    <w:left w:val="none" w:sz="0" w:space="0" w:color="auto"/>
                    <w:bottom w:val="none" w:sz="0" w:space="0" w:color="auto"/>
                    <w:right w:val="none" w:sz="0" w:space="0" w:color="auto"/>
                  </w:divBdr>
                </w:div>
                <w:div w:id="1406759989">
                  <w:marLeft w:val="640"/>
                  <w:marRight w:val="0"/>
                  <w:marTop w:val="0"/>
                  <w:marBottom w:val="0"/>
                  <w:divBdr>
                    <w:top w:val="none" w:sz="0" w:space="0" w:color="auto"/>
                    <w:left w:val="none" w:sz="0" w:space="0" w:color="auto"/>
                    <w:bottom w:val="none" w:sz="0" w:space="0" w:color="auto"/>
                    <w:right w:val="none" w:sz="0" w:space="0" w:color="auto"/>
                  </w:divBdr>
                </w:div>
                <w:div w:id="1164541402">
                  <w:marLeft w:val="640"/>
                  <w:marRight w:val="0"/>
                  <w:marTop w:val="0"/>
                  <w:marBottom w:val="0"/>
                  <w:divBdr>
                    <w:top w:val="none" w:sz="0" w:space="0" w:color="auto"/>
                    <w:left w:val="none" w:sz="0" w:space="0" w:color="auto"/>
                    <w:bottom w:val="none" w:sz="0" w:space="0" w:color="auto"/>
                    <w:right w:val="none" w:sz="0" w:space="0" w:color="auto"/>
                  </w:divBdr>
                </w:div>
                <w:div w:id="1330644156">
                  <w:marLeft w:val="640"/>
                  <w:marRight w:val="0"/>
                  <w:marTop w:val="0"/>
                  <w:marBottom w:val="0"/>
                  <w:divBdr>
                    <w:top w:val="none" w:sz="0" w:space="0" w:color="auto"/>
                    <w:left w:val="none" w:sz="0" w:space="0" w:color="auto"/>
                    <w:bottom w:val="none" w:sz="0" w:space="0" w:color="auto"/>
                    <w:right w:val="none" w:sz="0" w:space="0" w:color="auto"/>
                  </w:divBdr>
                </w:div>
                <w:div w:id="480777262">
                  <w:marLeft w:val="640"/>
                  <w:marRight w:val="0"/>
                  <w:marTop w:val="0"/>
                  <w:marBottom w:val="0"/>
                  <w:divBdr>
                    <w:top w:val="none" w:sz="0" w:space="0" w:color="auto"/>
                    <w:left w:val="none" w:sz="0" w:space="0" w:color="auto"/>
                    <w:bottom w:val="none" w:sz="0" w:space="0" w:color="auto"/>
                    <w:right w:val="none" w:sz="0" w:space="0" w:color="auto"/>
                  </w:divBdr>
                </w:div>
                <w:div w:id="1097557486">
                  <w:marLeft w:val="640"/>
                  <w:marRight w:val="0"/>
                  <w:marTop w:val="0"/>
                  <w:marBottom w:val="0"/>
                  <w:divBdr>
                    <w:top w:val="none" w:sz="0" w:space="0" w:color="auto"/>
                    <w:left w:val="none" w:sz="0" w:space="0" w:color="auto"/>
                    <w:bottom w:val="none" w:sz="0" w:space="0" w:color="auto"/>
                    <w:right w:val="none" w:sz="0" w:space="0" w:color="auto"/>
                  </w:divBdr>
                </w:div>
                <w:div w:id="1936817672">
                  <w:marLeft w:val="640"/>
                  <w:marRight w:val="0"/>
                  <w:marTop w:val="0"/>
                  <w:marBottom w:val="0"/>
                  <w:divBdr>
                    <w:top w:val="none" w:sz="0" w:space="0" w:color="auto"/>
                    <w:left w:val="none" w:sz="0" w:space="0" w:color="auto"/>
                    <w:bottom w:val="none" w:sz="0" w:space="0" w:color="auto"/>
                    <w:right w:val="none" w:sz="0" w:space="0" w:color="auto"/>
                  </w:divBdr>
                </w:div>
                <w:div w:id="559248907">
                  <w:marLeft w:val="640"/>
                  <w:marRight w:val="0"/>
                  <w:marTop w:val="0"/>
                  <w:marBottom w:val="0"/>
                  <w:divBdr>
                    <w:top w:val="none" w:sz="0" w:space="0" w:color="auto"/>
                    <w:left w:val="none" w:sz="0" w:space="0" w:color="auto"/>
                    <w:bottom w:val="none" w:sz="0" w:space="0" w:color="auto"/>
                    <w:right w:val="none" w:sz="0" w:space="0" w:color="auto"/>
                  </w:divBdr>
                </w:div>
                <w:div w:id="562983512">
                  <w:marLeft w:val="640"/>
                  <w:marRight w:val="0"/>
                  <w:marTop w:val="0"/>
                  <w:marBottom w:val="0"/>
                  <w:divBdr>
                    <w:top w:val="none" w:sz="0" w:space="0" w:color="auto"/>
                    <w:left w:val="none" w:sz="0" w:space="0" w:color="auto"/>
                    <w:bottom w:val="none" w:sz="0" w:space="0" w:color="auto"/>
                    <w:right w:val="none" w:sz="0" w:space="0" w:color="auto"/>
                  </w:divBdr>
                </w:div>
                <w:div w:id="1248074332">
                  <w:marLeft w:val="640"/>
                  <w:marRight w:val="0"/>
                  <w:marTop w:val="0"/>
                  <w:marBottom w:val="0"/>
                  <w:divBdr>
                    <w:top w:val="none" w:sz="0" w:space="0" w:color="auto"/>
                    <w:left w:val="none" w:sz="0" w:space="0" w:color="auto"/>
                    <w:bottom w:val="none" w:sz="0" w:space="0" w:color="auto"/>
                    <w:right w:val="none" w:sz="0" w:space="0" w:color="auto"/>
                  </w:divBdr>
                </w:div>
                <w:div w:id="1344086799">
                  <w:marLeft w:val="640"/>
                  <w:marRight w:val="0"/>
                  <w:marTop w:val="0"/>
                  <w:marBottom w:val="0"/>
                  <w:divBdr>
                    <w:top w:val="none" w:sz="0" w:space="0" w:color="auto"/>
                    <w:left w:val="none" w:sz="0" w:space="0" w:color="auto"/>
                    <w:bottom w:val="none" w:sz="0" w:space="0" w:color="auto"/>
                    <w:right w:val="none" w:sz="0" w:space="0" w:color="auto"/>
                  </w:divBdr>
                </w:div>
                <w:div w:id="449477799">
                  <w:marLeft w:val="640"/>
                  <w:marRight w:val="0"/>
                  <w:marTop w:val="0"/>
                  <w:marBottom w:val="0"/>
                  <w:divBdr>
                    <w:top w:val="none" w:sz="0" w:space="0" w:color="auto"/>
                    <w:left w:val="none" w:sz="0" w:space="0" w:color="auto"/>
                    <w:bottom w:val="none" w:sz="0" w:space="0" w:color="auto"/>
                    <w:right w:val="none" w:sz="0" w:space="0" w:color="auto"/>
                  </w:divBdr>
                </w:div>
                <w:div w:id="877428683">
                  <w:marLeft w:val="640"/>
                  <w:marRight w:val="0"/>
                  <w:marTop w:val="0"/>
                  <w:marBottom w:val="0"/>
                  <w:divBdr>
                    <w:top w:val="none" w:sz="0" w:space="0" w:color="auto"/>
                    <w:left w:val="none" w:sz="0" w:space="0" w:color="auto"/>
                    <w:bottom w:val="none" w:sz="0" w:space="0" w:color="auto"/>
                    <w:right w:val="none" w:sz="0" w:space="0" w:color="auto"/>
                  </w:divBdr>
                </w:div>
                <w:div w:id="927467478">
                  <w:marLeft w:val="640"/>
                  <w:marRight w:val="0"/>
                  <w:marTop w:val="0"/>
                  <w:marBottom w:val="0"/>
                  <w:divBdr>
                    <w:top w:val="none" w:sz="0" w:space="0" w:color="auto"/>
                    <w:left w:val="none" w:sz="0" w:space="0" w:color="auto"/>
                    <w:bottom w:val="none" w:sz="0" w:space="0" w:color="auto"/>
                    <w:right w:val="none" w:sz="0" w:space="0" w:color="auto"/>
                  </w:divBdr>
                </w:div>
                <w:div w:id="820000599">
                  <w:marLeft w:val="640"/>
                  <w:marRight w:val="0"/>
                  <w:marTop w:val="0"/>
                  <w:marBottom w:val="0"/>
                  <w:divBdr>
                    <w:top w:val="none" w:sz="0" w:space="0" w:color="auto"/>
                    <w:left w:val="none" w:sz="0" w:space="0" w:color="auto"/>
                    <w:bottom w:val="none" w:sz="0" w:space="0" w:color="auto"/>
                    <w:right w:val="none" w:sz="0" w:space="0" w:color="auto"/>
                  </w:divBdr>
                </w:div>
                <w:div w:id="379671271">
                  <w:marLeft w:val="640"/>
                  <w:marRight w:val="0"/>
                  <w:marTop w:val="0"/>
                  <w:marBottom w:val="0"/>
                  <w:divBdr>
                    <w:top w:val="none" w:sz="0" w:space="0" w:color="auto"/>
                    <w:left w:val="none" w:sz="0" w:space="0" w:color="auto"/>
                    <w:bottom w:val="none" w:sz="0" w:space="0" w:color="auto"/>
                    <w:right w:val="none" w:sz="0" w:space="0" w:color="auto"/>
                  </w:divBdr>
                </w:div>
                <w:div w:id="449982857">
                  <w:marLeft w:val="640"/>
                  <w:marRight w:val="0"/>
                  <w:marTop w:val="0"/>
                  <w:marBottom w:val="0"/>
                  <w:divBdr>
                    <w:top w:val="none" w:sz="0" w:space="0" w:color="auto"/>
                    <w:left w:val="none" w:sz="0" w:space="0" w:color="auto"/>
                    <w:bottom w:val="none" w:sz="0" w:space="0" w:color="auto"/>
                    <w:right w:val="none" w:sz="0" w:space="0" w:color="auto"/>
                  </w:divBdr>
                </w:div>
                <w:div w:id="1761485727">
                  <w:marLeft w:val="640"/>
                  <w:marRight w:val="0"/>
                  <w:marTop w:val="0"/>
                  <w:marBottom w:val="0"/>
                  <w:divBdr>
                    <w:top w:val="none" w:sz="0" w:space="0" w:color="auto"/>
                    <w:left w:val="none" w:sz="0" w:space="0" w:color="auto"/>
                    <w:bottom w:val="none" w:sz="0" w:space="0" w:color="auto"/>
                    <w:right w:val="none" w:sz="0" w:space="0" w:color="auto"/>
                  </w:divBdr>
                </w:div>
                <w:div w:id="219172306">
                  <w:marLeft w:val="640"/>
                  <w:marRight w:val="0"/>
                  <w:marTop w:val="0"/>
                  <w:marBottom w:val="0"/>
                  <w:divBdr>
                    <w:top w:val="none" w:sz="0" w:space="0" w:color="auto"/>
                    <w:left w:val="none" w:sz="0" w:space="0" w:color="auto"/>
                    <w:bottom w:val="none" w:sz="0" w:space="0" w:color="auto"/>
                    <w:right w:val="none" w:sz="0" w:space="0" w:color="auto"/>
                  </w:divBdr>
                </w:div>
                <w:div w:id="365525715">
                  <w:marLeft w:val="640"/>
                  <w:marRight w:val="0"/>
                  <w:marTop w:val="0"/>
                  <w:marBottom w:val="0"/>
                  <w:divBdr>
                    <w:top w:val="none" w:sz="0" w:space="0" w:color="auto"/>
                    <w:left w:val="none" w:sz="0" w:space="0" w:color="auto"/>
                    <w:bottom w:val="none" w:sz="0" w:space="0" w:color="auto"/>
                    <w:right w:val="none" w:sz="0" w:space="0" w:color="auto"/>
                  </w:divBdr>
                </w:div>
                <w:div w:id="262342539">
                  <w:marLeft w:val="640"/>
                  <w:marRight w:val="0"/>
                  <w:marTop w:val="0"/>
                  <w:marBottom w:val="0"/>
                  <w:divBdr>
                    <w:top w:val="none" w:sz="0" w:space="0" w:color="auto"/>
                    <w:left w:val="none" w:sz="0" w:space="0" w:color="auto"/>
                    <w:bottom w:val="none" w:sz="0" w:space="0" w:color="auto"/>
                    <w:right w:val="none" w:sz="0" w:space="0" w:color="auto"/>
                  </w:divBdr>
                </w:div>
                <w:div w:id="1482428459">
                  <w:marLeft w:val="640"/>
                  <w:marRight w:val="0"/>
                  <w:marTop w:val="0"/>
                  <w:marBottom w:val="0"/>
                  <w:divBdr>
                    <w:top w:val="none" w:sz="0" w:space="0" w:color="auto"/>
                    <w:left w:val="none" w:sz="0" w:space="0" w:color="auto"/>
                    <w:bottom w:val="none" w:sz="0" w:space="0" w:color="auto"/>
                    <w:right w:val="none" w:sz="0" w:space="0" w:color="auto"/>
                  </w:divBdr>
                </w:div>
                <w:div w:id="1440905885">
                  <w:marLeft w:val="640"/>
                  <w:marRight w:val="0"/>
                  <w:marTop w:val="0"/>
                  <w:marBottom w:val="0"/>
                  <w:divBdr>
                    <w:top w:val="none" w:sz="0" w:space="0" w:color="auto"/>
                    <w:left w:val="none" w:sz="0" w:space="0" w:color="auto"/>
                    <w:bottom w:val="none" w:sz="0" w:space="0" w:color="auto"/>
                    <w:right w:val="none" w:sz="0" w:space="0" w:color="auto"/>
                  </w:divBdr>
                </w:div>
                <w:div w:id="2145271450">
                  <w:marLeft w:val="640"/>
                  <w:marRight w:val="0"/>
                  <w:marTop w:val="0"/>
                  <w:marBottom w:val="0"/>
                  <w:divBdr>
                    <w:top w:val="none" w:sz="0" w:space="0" w:color="auto"/>
                    <w:left w:val="none" w:sz="0" w:space="0" w:color="auto"/>
                    <w:bottom w:val="none" w:sz="0" w:space="0" w:color="auto"/>
                    <w:right w:val="none" w:sz="0" w:space="0" w:color="auto"/>
                  </w:divBdr>
                </w:div>
                <w:div w:id="1173254621">
                  <w:marLeft w:val="640"/>
                  <w:marRight w:val="0"/>
                  <w:marTop w:val="0"/>
                  <w:marBottom w:val="0"/>
                  <w:divBdr>
                    <w:top w:val="none" w:sz="0" w:space="0" w:color="auto"/>
                    <w:left w:val="none" w:sz="0" w:space="0" w:color="auto"/>
                    <w:bottom w:val="none" w:sz="0" w:space="0" w:color="auto"/>
                    <w:right w:val="none" w:sz="0" w:space="0" w:color="auto"/>
                  </w:divBdr>
                </w:div>
                <w:div w:id="1625693620">
                  <w:marLeft w:val="640"/>
                  <w:marRight w:val="0"/>
                  <w:marTop w:val="0"/>
                  <w:marBottom w:val="0"/>
                  <w:divBdr>
                    <w:top w:val="none" w:sz="0" w:space="0" w:color="auto"/>
                    <w:left w:val="none" w:sz="0" w:space="0" w:color="auto"/>
                    <w:bottom w:val="none" w:sz="0" w:space="0" w:color="auto"/>
                    <w:right w:val="none" w:sz="0" w:space="0" w:color="auto"/>
                  </w:divBdr>
                </w:div>
                <w:div w:id="594292438">
                  <w:marLeft w:val="640"/>
                  <w:marRight w:val="0"/>
                  <w:marTop w:val="0"/>
                  <w:marBottom w:val="0"/>
                  <w:divBdr>
                    <w:top w:val="none" w:sz="0" w:space="0" w:color="auto"/>
                    <w:left w:val="none" w:sz="0" w:space="0" w:color="auto"/>
                    <w:bottom w:val="none" w:sz="0" w:space="0" w:color="auto"/>
                    <w:right w:val="none" w:sz="0" w:space="0" w:color="auto"/>
                  </w:divBdr>
                </w:div>
                <w:div w:id="1296836494">
                  <w:marLeft w:val="640"/>
                  <w:marRight w:val="0"/>
                  <w:marTop w:val="0"/>
                  <w:marBottom w:val="0"/>
                  <w:divBdr>
                    <w:top w:val="none" w:sz="0" w:space="0" w:color="auto"/>
                    <w:left w:val="none" w:sz="0" w:space="0" w:color="auto"/>
                    <w:bottom w:val="none" w:sz="0" w:space="0" w:color="auto"/>
                    <w:right w:val="none" w:sz="0" w:space="0" w:color="auto"/>
                  </w:divBdr>
                </w:div>
                <w:div w:id="58409708">
                  <w:marLeft w:val="640"/>
                  <w:marRight w:val="0"/>
                  <w:marTop w:val="0"/>
                  <w:marBottom w:val="0"/>
                  <w:divBdr>
                    <w:top w:val="none" w:sz="0" w:space="0" w:color="auto"/>
                    <w:left w:val="none" w:sz="0" w:space="0" w:color="auto"/>
                    <w:bottom w:val="none" w:sz="0" w:space="0" w:color="auto"/>
                    <w:right w:val="none" w:sz="0" w:space="0" w:color="auto"/>
                  </w:divBdr>
                </w:div>
                <w:div w:id="1628125078">
                  <w:marLeft w:val="640"/>
                  <w:marRight w:val="0"/>
                  <w:marTop w:val="0"/>
                  <w:marBottom w:val="0"/>
                  <w:divBdr>
                    <w:top w:val="none" w:sz="0" w:space="0" w:color="auto"/>
                    <w:left w:val="none" w:sz="0" w:space="0" w:color="auto"/>
                    <w:bottom w:val="none" w:sz="0" w:space="0" w:color="auto"/>
                    <w:right w:val="none" w:sz="0" w:space="0" w:color="auto"/>
                  </w:divBdr>
                </w:div>
                <w:div w:id="354691719">
                  <w:marLeft w:val="640"/>
                  <w:marRight w:val="0"/>
                  <w:marTop w:val="0"/>
                  <w:marBottom w:val="0"/>
                  <w:divBdr>
                    <w:top w:val="none" w:sz="0" w:space="0" w:color="auto"/>
                    <w:left w:val="none" w:sz="0" w:space="0" w:color="auto"/>
                    <w:bottom w:val="none" w:sz="0" w:space="0" w:color="auto"/>
                    <w:right w:val="none" w:sz="0" w:space="0" w:color="auto"/>
                  </w:divBdr>
                </w:div>
                <w:div w:id="448352216">
                  <w:marLeft w:val="640"/>
                  <w:marRight w:val="0"/>
                  <w:marTop w:val="0"/>
                  <w:marBottom w:val="0"/>
                  <w:divBdr>
                    <w:top w:val="none" w:sz="0" w:space="0" w:color="auto"/>
                    <w:left w:val="none" w:sz="0" w:space="0" w:color="auto"/>
                    <w:bottom w:val="none" w:sz="0" w:space="0" w:color="auto"/>
                    <w:right w:val="none" w:sz="0" w:space="0" w:color="auto"/>
                  </w:divBdr>
                </w:div>
                <w:div w:id="561407071">
                  <w:marLeft w:val="640"/>
                  <w:marRight w:val="0"/>
                  <w:marTop w:val="0"/>
                  <w:marBottom w:val="0"/>
                  <w:divBdr>
                    <w:top w:val="none" w:sz="0" w:space="0" w:color="auto"/>
                    <w:left w:val="none" w:sz="0" w:space="0" w:color="auto"/>
                    <w:bottom w:val="none" w:sz="0" w:space="0" w:color="auto"/>
                    <w:right w:val="none" w:sz="0" w:space="0" w:color="auto"/>
                  </w:divBdr>
                </w:div>
                <w:div w:id="1023940223">
                  <w:marLeft w:val="640"/>
                  <w:marRight w:val="0"/>
                  <w:marTop w:val="0"/>
                  <w:marBottom w:val="0"/>
                  <w:divBdr>
                    <w:top w:val="none" w:sz="0" w:space="0" w:color="auto"/>
                    <w:left w:val="none" w:sz="0" w:space="0" w:color="auto"/>
                    <w:bottom w:val="none" w:sz="0" w:space="0" w:color="auto"/>
                    <w:right w:val="none" w:sz="0" w:space="0" w:color="auto"/>
                  </w:divBdr>
                </w:div>
                <w:div w:id="664817414">
                  <w:marLeft w:val="640"/>
                  <w:marRight w:val="0"/>
                  <w:marTop w:val="0"/>
                  <w:marBottom w:val="0"/>
                  <w:divBdr>
                    <w:top w:val="none" w:sz="0" w:space="0" w:color="auto"/>
                    <w:left w:val="none" w:sz="0" w:space="0" w:color="auto"/>
                    <w:bottom w:val="none" w:sz="0" w:space="0" w:color="auto"/>
                    <w:right w:val="none" w:sz="0" w:space="0" w:color="auto"/>
                  </w:divBdr>
                </w:div>
                <w:div w:id="798764516">
                  <w:marLeft w:val="640"/>
                  <w:marRight w:val="0"/>
                  <w:marTop w:val="0"/>
                  <w:marBottom w:val="0"/>
                  <w:divBdr>
                    <w:top w:val="none" w:sz="0" w:space="0" w:color="auto"/>
                    <w:left w:val="none" w:sz="0" w:space="0" w:color="auto"/>
                    <w:bottom w:val="none" w:sz="0" w:space="0" w:color="auto"/>
                    <w:right w:val="none" w:sz="0" w:space="0" w:color="auto"/>
                  </w:divBdr>
                </w:div>
                <w:div w:id="639073005">
                  <w:marLeft w:val="640"/>
                  <w:marRight w:val="0"/>
                  <w:marTop w:val="0"/>
                  <w:marBottom w:val="0"/>
                  <w:divBdr>
                    <w:top w:val="none" w:sz="0" w:space="0" w:color="auto"/>
                    <w:left w:val="none" w:sz="0" w:space="0" w:color="auto"/>
                    <w:bottom w:val="none" w:sz="0" w:space="0" w:color="auto"/>
                    <w:right w:val="none" w:sz="0" w:space="0" w:color="auto"/>
                  </w:divBdr>
                </w:div>
                <w:div w:id="318659836">
                  <w:marLeft w:val="640"/>
                  <w:marRight w:val="0"/>
                  <w:marTop w:val="0"/>
                  <w:marBottom w:val="0"/>
                  <w:divBdr>
                    <w:top w:val="none" w:sz="0" w:space="0" w:color="auto"/>
                    <w:left w:val="none" w:sz="0" w:space="0" w:color="auto"/>
                    <w:bottom w:val="none" w:sz="0" w:space="0" w:color="auto"/>
                    <w:right w:val="none" w:sz="0" w:space="0" w:color="auto"/>
                  </w:divBdr>
                </w:div>
                <w:div w:id="1528641014">
                  <w:marLeft w:val="640"/>
                  <w:marRight w:val="0"/>
                  <w:marTop w:val="0"/>
                  <w:marBottom w:val="0"/>
                  <w:divBdr>
                    <w:top w:val="none" w:sz="0" w:space="0" w:color="auto"/>
                    <w:left w:val="none" w:sz="0" w:space="0" w:color="auto"/>
                    <w:bottom w:val="none" w:sz="0" w:space="0" w:color="auto"/>
                    <w:right w:val="none" w:sz="0" w:space="0" w:color="auto"/>
                  </w:divBdr>
                </w:div>
                <w:div w:id="910696084">
                  <w:marLeft w:val="640"/>
                  <w:marRight w:val="0"/>
                  <w:marTop w:val="0"/>
                  <w:marBottom w:val="0"/>
                  <w:divBdr>
                    <w:top w:val="none" w:sz="0" w:space="0" w:color="auto"/>
                    <w:left w:val="none" w:sz="0" w:space="0" w:color="auto"/>
                    <w:bottom w:val="none" w:sz="0" w:space="0" w:color="auto"/>
                    <w:right w:val="none" w:sz="0" w:space="0" w:color="auto"/>
                  </w:divBdr>
                </w:div>
                <w:div w:id="933828138">
                  <w:marLeft w:val="640"/>
                  <w:marRight w:val="0"/>
                  <w:marTop w:val="0"/>
                  <w:marBottom w:val="0"/>
                  <w:divBdr>
                    <w:top w:val="none" w:sz="0" w:space="0" w:color="auto"/>
                    <w:left w:val="none" w:sz="0" w:space="0" w:color="auto"/>
                    <w:bottom w:val="none" w:sz="0" w:space="0" w:color="auto"/>
                    <w:right w:val="none" w:sz="0" w:space="0" w:color="auto"/>
                  </w:divBdr>
                </w:div>
                <w:div w:id="1407799157">
                  <w:marLeft w:val="640"/>
                  <w:marRight w:val="0"/>
                  <w:marTop w:val="0"/>
                  <w:marBottom w:val="0"/>
                  <w:divBdr>
                    <w:top w:val="none" w:sz="0" w:space="0" w:color="auto"/>
                    <w:left w:val="none" w:sz="0" w:space="0" w:color="auto"/>
                    <w:bottom w:val="none" w:sz="0" w:space="0" w:color="auto"/>
                    <w:right w:val="none" w:sz="0" w:space="0" w:color="auto"/>
                  </w:divBdr>
                </w:div>
                <w:div w:id="1550070297">
                  <w:marLeft w:val="640"/>
                  <w:marRight w:val="0"/>
                  <w:marTop w:val="0"/>
                  <w:marBottom w:val="0"/>
                  <w:divBdr>
                    <w:top w:val="none" w:sz="0" w:space="0" w:color="auto"/>
                    <w:left w:val="none" w:sz="0" w:space="0" w:color="auto"/>
                    <w:bottom w:val="none" w:sz="0" w:space="0" w:color="auto"/>
                    <w:right w:val="none" w:sz="0" w:space="0" w:color="auto"/>
                  </w:divBdr>
                </w:div>
                <w:div w:id="68625987">
                  <w:marLeft w:val="640"/>
                  <w:marRight w:val="0"/>
                  <w:marTop w:val="0"/>
                  <w:marBottom w:val="0"/>
                  <w:divBdr>
                    <w:top w:val="none" w:sz="0" w:space="0" w:color="auto"/>
                    <w:left w:val="none" w:sz="0" w:space="0" w:color="auto"/>
                    <w:bottom w:val="none" w:sz="0" w:space="0" w:color="auto"/>
                    <w:right w:val="none" w:sz="0" w:space="0" w:color="auto"/>
                  </w:divBdr>
                </w:div>
                <w:div w:id="1817257773">
                  <w:marLeft w:val="640"/>
                  <w:marRight w:val="0"/>
                  <w:marTop w:val="0"/>
                  <w:marBottom w:val="0"/>
                  <w:divBdr>
                    <w:top w:val="none" w:sz="0" w:space="0" w:color="auto"/>
                    <w:left w:val="none" w:sz="0" w:space="0" w:color="auto"/>
                    <w:bottom w:val="none" w:sz="0" w:space="0" w:color="auto"/>
                    <w:right w:val="none" w:sz="0" w:space="0" w:color="auto"/>
                  </w:divBdr>
                </w:div>
                <w:div w:id="76562872">
                  <w:marLeft w:val="640"/>
                  <w:marRight w:val="0"/>
                  <w:marTop w:val="0"/>
                  <w:marBottom w:val="0"/>
                  <w:divBdr>
                    <w:top w:val="none" w:sz="0" w:space="0" w:color="auto"/>
                    <w:left w:val="none" w:sz="0" w:space="0" w:color="auto"/>
                    <w:bottom w:val="none" w:sz="0" w:space="0" w:color="auto"/>
                    <w:right w:val="none" w:sz="0" w:space="0" w:color="auto"/>
                  </w:divBdr>
                </w:div>
                <w:div w:id="1259943587">
                  <w:marLeft w:val="640"/>
                  <w:marRight w:val="0"/>
                  <w:marTop w:val="0"/>
                  <w:marBottom w:val="0"/>
                  <w:divBdr>
                    <w:top w:val="none" w:sz="0" w:space="0" w:color="auto"/>
                    <w:left w:val="none" w:sz="0" w:space="0" w:color="auto"/>
                    <w:bottom w:val="none" w:sz="0" w:space="0" w:color="auto"/>
                    <w:right w:val="none" w:sz="0" w:space="0" w:color="auto"/>
                  </w:divBdr>
                </w:div>
                <w:div w:id="341933901">
                  <w:marLeft w:val="640"/>
                  <w:marRight w:val="0"/>
                  <w:marTop w:val="0"/>
                  <w:marBottom w:val="0"/>
                  <w:divBdr>
                    <w:top w:val="none" w:sz="0" w:space="0" w:color="auto"/>
                    <w:left w:val="none" w:sz="0" w:space="0" w:color="auto"/>
                    <w:bottom w:val="none" w:sz="0" w:space="0" w:color="auto"/>
                    <w:right w:val="none" w:sz="0" w:space="0" w:color="auto"/>
                  </w:divBdr>
                </w:div>
                <w:div w:id="1633093739">
                  <w:marLeft w:val="640"/>
                  <w:marRight w:val="0"/>
                  <w:marTop w:val="0"/>
                  <w:marBottom w:val="0"/>
                  <w:divBdr>
                    <w:top w:val="none" w:sz="0" w:space="0" w:color="auto"/>
                    <w:left w:val="none" w:sz="0" w:space="0" w:color="auto"/>
                    <w:bottom w:val="none" w:sz="0" w:space="0" w:color="auto"/>
                    <w:right w:val="none" w:sz="0" w:space="0" w:color="auto"/>
                  </w:divBdr>
                </w:div>
                <w:div w:id="1828545924">
                  <w:marLeft w:val="640"/>
                  <w:marRight w:val="0"/>
                  <w:marTop w:val="0"/>
                  <w:marBottom w:val="0"/>
                  <w:divBdr>
                    <w:top w:val="none" w:sz="0" w:space="0" w:color="auto"/>
                    <w:left w:val="none" w:sz="0" w:space="0" w:color="auto"/>
                    <w:bottom w:val="none" w:sz="0" w:space="0" w:color="auto"/>
                    <w:right w:val="none" w:sz="0" w:space="0" w:color="auto"/>
                  </w:divBdr>
                </w:div>
              </w:divsChild>
            </w:div>
            <w:div w:id="487133095">
              <w:marLeft w:val="0"/>
              <w:marRight w:val="0"/>
              <w:marTop w:val="0"/>
              <w:marBottom w:val="0"/>
              <w:divBdr>
                <w:top w:val="none" w:sz="0" w:space="0" w:color="auto"/>
                <w:left w:val="none" w:sz="0" w:space="0" w:color="auto"/>
                <w:bottom w:val="none" w:sz="0" w:space="0" w:color="auto"/>
                <w:right w:val="none" w:sz="0" w:space="0" w:color="auto"/>
              </w:divBdr>
              <w:divsChild>
                <w:div w:id="794448970">
                  <w:marLeft w:val="640"/>
                  <w:marRight w:val="0"/>
                  <w:marTop w:val="0"/>
                  <w:marBottom w:val="0"/>
                  <w:divBdr>
                    <w:top w:val="none" w:sz="0" w:space="0" w:color="auto"/>
                    <w:left w:val="none" w:sz="0" w:space="0" w:color="auto"/>
                    <w:bottom w:val="none" w:sz="0" w:space="0" w:color="auto"/>
                    <w:right w:val="none" w:sz="0" w:space="0" w:color="auto"/>
                  </w:divBdr>
                </w:div>
                <w:div w:id="939069236">
                  <w:marLeft w:val="640"/>
                  <w:marRight w:val="0"/>
                  <w:marTop w:val="0"/>
                  <w:marBottom w:val="0"/>
                  <w:divBdr>
                    <w:top w:val="none" w:sz="0" w:space="0" w:color="auto"/>
                    <w:left w:val="none" w:sz="0" w:space="0" w:color="auto"/>
                    <w:bottom w:val="none" w:sz="0" w:space="0" w:color="auto"/>
                    <w:right w:val="none" w:sz="0" w:space="0" w:color="auto"/>
                  </w:divBdr>
                </w:div>
                <w:div w:id="1451826265">
                  <w:marLeft w:val="640"/>
                  <w:marRight w:val="0"/>
                  <w:marTop w:val="0"/>
                  <w:marBottom w:val="0"/>
                  <w:divBdr>
                    <w:top w:val="none" w:sz="0" w:space="0" w:color="auto"/>
                    <w:left w:val="none" w:sz="0" w:space="0" w:color="auto"/>
                    <w:bottom w:val="none" w:sz="0" w:space="0" w:color="auto"/>
                    <w:right w:val="none" w:sz="0" w:space="0" w:color="auto"/>
                  </w:divBdr>
                </w:div>
                <w:div w:id="507603468">
                  <w:marLeft w:val="640"/>
                  <w:marRight w:val="0"/>
                  <w:marTop w:val="0"/>
                  <w:marBottom w:val="0"/>
                  <w:divBdr>
                    <w:top w:val="none" w:sz="0" w:space="0" w:color="auto"/>
                    <w:left w:val="none" w:sz="0" w:space="0" w:color="auto"/>
                    <w:bottom w:val="none" w:sz="0" w:space="0" w:color="auto"/>
                    <w:right w:val="none" w:sz="0" w:space="0" w:color="auto"/>
                  </w:divBdr>
                </w:div>
                <w:div w:id="2018774564">
                  <w:marLeft w:val="640"/>
                  <w:marRight w:val="0"/>
                  <w:marTop w:val="0"/>
                  <w:marBottom w:val="0"/>
                  <w:divBdr>
                    <w:top w:val="none" w:sz="0" w:space="0" w:color="auto"/>
                    <w:left w:val="none" w:sz="0" w:space="0" w:color="auto"/>
                    <w:bottom w:val="none" w:sz="0" w:space="0" w:color="auto"/>
                    <w:right w:val="none" w:sz="0" w:space="0" w:color="auto"/>
                  </w:divBdr>
                </w:div>
                <w:div w:id="2085296912">
                  <w:marLeft w:val="640"/>
                  <w:marRight w:val="0"/>
                  <w:marTop w:val="0"/>
                  <w:marBottom w:val="0"/>
                  <w:divBdr>
                    <w:top w:val="none" w:sz="0" w:space="0" w:color="auto"/>
                    <w:left w:val="none" w:sz="0" w:space="0" w:color="auto"/>
                    <w:bottom w:val="none" w:sz="0" w:space="0" w:color="auto"/>
                    <w:right w:val="none" w:sz="0" w:space="0" w:color="auto"/>
                  </w:divBdr>
                </w:div>
                <w:div w:id="1263877332">
                  <w:marLeft w:val="640"/>
                  <w:marRight w:val="0"/>
                  <w:marTop w:val="0"/>
                  <w:marBottom w:val="0"/>
                  <w:divBdr>
                    <w:top w:val="none" w:sz="0" w:space="0" w:color="auto"/>
                    <w:left w:val="none" w:sz="0" w:space="0" w:color="auto"/>
                    <w:bottom w:val="none" w:sz="0" w:space="0" w:color="auto"/>
                    <w:right w:val="none" w:sz="0" w:space="0" w:color="auto"/>
                  </w:divBdr>
                </w:div>
                <w:div w:id="457650139">
                  <w:marLeft w:val="640"/>
                  <w:marRight w:val="0"/>
                  <w:marTop w:val="0"/>
                  <w:marBottom w:val="0"/>
                  <w:divBdr>
                    <w:top w:val="none" w:sz="0" w:space="0" w:color="auto"/>
                    <w:left w:val="none" w:sz="0" w:space="0" w:color="auto"/>
                    <w:bottom w:val="none" w:sz="0" w:space="0" w:color="auto"/>
                    <w:right w:val="none" w:sz="0" w:space="0" w:color="auto"/>
                  </w:divBdr>
                </w:div>
                <w:div w:id="1922375547">
                  <w:marLeft w:val="640"/>
                  <w:marRight w:val="0"/>
                  <w:marTop w:val="0"/>
                  <w:marBottom w:val="0"/>
                  <w:divBdr>
                    <w:top w:val="none" w:sz="0" w:space="0" w:color="auto"/>
                    <w:left w:val="none" w:sz="0" w:space="0" w:color="auto"/>
                    <w:bottom w:val="none" w:sz="0" w:space="0" w:color="auto"/>
                    <w:right w:val="none" w:sz="0" w:space="0" w:color="auto"/>
                  </w:divBdr>
                </w:div>
                <w:div w:id="1058478889">
                  <w:marLeft w:val="640"/>
                  <w:marRight w:val="0"/>
                  <w:marTop w:val="0"/>
                  <w:marBottom w:val="0"/>
                  <w:divBdr>
                    <w:top w:val="none" w:sz="0" w:space="0" w:color="auto"/>
                    <w:left w:val="none" w:sz="0" w:space="0" w:color="auto"/>
                    <w:bottom w:val="none" w:sz="0" w:space="0" w:color="auto"/>
                    <w:right w:val="none" w:sz="0" w:space="0" w:color="auto"/>
                  </w:divBdr>
                </w:div>
                <w:div w:id="309288176">
                  <w:marLeft w:val="640"/>
                  <w:marRight w:val="0"/>
                  <w:marTop w:val="0"/>
                  <w:marBottom w:val="0"/>
                  <w:divBdr>
                    <w:top w:val="none" w:sz="0" w:space="0" w:color="auto"/>
                    <w:left w:val="none" w:sz="0" w:space="0" w:color="auto"/>
                    <w:bottom w:val="none" w:sz="0" w:space="0" w:color="auto"/>
                    <w:right w:val="none" w:sz="0" w:space="0" w:color="auto"/>
                  </w:divBdr>
                </w:div>
                <w:div w:id="342979650">
                  <w:marLeft w:val="640"/>
                  <w:marRight w:val="0"/>
                  <w:marTop w:val="0"/>
                  <w:marBottom w:val="0"/>
                  <w:divBdr>
                    <w:top w:val="none" w:sz="0" w:space="0" w:color="auto"/>
                    <w:left w:val="none" w:sz="0" w:space="0" w:color="auto"/>
                    <w:bottom w:val="none" w:sz="0" w:space="0" w:color="auto"/>
                    <w:right w:val="none" w:sz="0" w:space="0" w:color="auto"/>
                  </w:divBdr>
                </w:div>
                <w:div w:id="805664320">
                  <w:marLeft w:val="640"/>
                  <w:marRight w:val="0"/>
                  <w:marTop w:val="0"/>
                  <w:marBottom w:val="0"/>
                  <w:divBdr>
                    <w:top w:val="none" w:sz="0" w:space="0" w:color="auto"/>
                    <w:left w:val="none" w:sz="0" w:space="0" w:color="auto"/>
                    <w:bottom w:val="none" w:sz="0" w:space="0" w:color="auto"/>
                    <w:right w:val="none" w:sz="0" w:space="0" w:color="auto"/>
                  </w:divBdr>
                </w:div>
                <w:div w:id="756708078">
                  <w:marLeft w:val="640"/>
                  <w:marRight w:val="0"/>
                  <w:marTop w:val="0"/>
                  <w:marBottom w:val="0"/>
                  <w:divBdr>
                    <w:top w:val="none" w:sz="0" w:space="0" w:color="auto"/>
                    <w:left w:val="none" w:sz="0" w:space="0" w:color="auto"/>
                    <w:bottom w:val="none" w:sz="0" w:space="0" w:color="auto"/>
                    <w:right w:val="none" w:sz="0" w:space="0" w:color="auto"/>
                  </w:divBdr>
                </w:div>
                <w:div w:id="1170439696">
                  <w:marLeft w:val="640"/>
                  <w:marRight w:val="0"/>
                  <w:marTop w:val="0"/>
                  <w:marBottom w:val="0"/>
                  <w:divBdr>
                    <w:top w:val="none" w:sz="0" w:space="0" w:color="auto"/>
                    <w:left w:val="none" w:sz="0" w:space="0" w:color="auto"/>
                    <w:bottom w:val="none" w:sz="0" w:space="0" w:color="auto"/>
                    <w:right w:val="none" w:sz="0" w:space="0" w:color="auto"/>
                  </w:divBdr>
                </w:div>
                <w:div w:id="1727219538">
                  <w:marLeft w:val="640"/>
                  <w:marRight w:val="0"/>
                  <w:marTop w:val="0"/>
                  <w:marBottom w:val="0"/>
                  <w:divBdr>
                    <w:top w:val="none" w:sz="0" w:space="0" w:color="auto"/>
                    <w:left w:val="none" w:sz="0" w:space="0" w:color="auto"/>
                    <w:bottom w:val="none" w:sz="0" w:space="0" w:color="auto"/>
                    <w:right w:val="none" w:sz="0" w:space="0" w:color="auto"/>
                  </w:divBdr>
                </w:div>
                <w:div w:id="850098147">
                  <w:marLeft w:val="640"/>
                  <w:marRight w:val="0"/>
                  <w:marTop w:val="0"/>
                  <w:marBottom w:val="0"/>
                  <w:divBdr>
                    <w:top w:val="none" w:sz="0" w:space="0" w:color="auto"/>
                    <w:left w:val="none" w:sz="0" w:space="0" w:color="auto"/>
                    <w:bottom w:val="none" w:sz="0" w:space="0" w:color="auto"/>
                    <w:right w:val="none" w:sz="0" w:space="0" w:color="auto"/>
                  </w:divBdr>
                </w:div>
                <w:div w:id="2017421383">
                  <w:marLeft w:val="640"/>
                  <w:marRight w:val="0"/>
                  <w:marTop w:val="0"/>
                  <w:marBottom w:val="0"/>
                  <w:divBdr>
                    <w:top w:val="none" w:sz="0" w:space="0" w:color="auto"/>
                    <w:left w:val="none" w:sz="0" w:space="0" w:color="auto"/>
                    <w:bottom w:val="none" w:sz="0" w:space="0" w:color="auto"/>
                    <w:right w:val="none" w:sz="0" w:space="0" w:color="auto"/>
                  </w:divBdr>
                </w:div>
                <w:div w:id="348331910">
                  <w:marLeft w:val="640"/>
                  <w:marRight w:val="0"/>
                  <w:marTop w:val="0"/>
                  <w:marBottom w:val="0"/>
                  <w:divBdr>
                    <w:top w:val="none" w:sz="0" w:space="0" w:color="auto"/>
                    <w:left w:val="none" w:sz="0" w:space="0" w:color="auto"/>
                    <w:bottom w:val="none" w:sz="0" w:space="0" w:color="auto"/>
                    <w:right w:val="none" w:sz="0" w:space="0" w:color="auto"/>
                  </w:divBdr>
                </w:div>
                <w:div w:id="1634021715">
                  <w:marLeft w:val="640"/>
                  <w:marRight w:val="0"/>
                  <w:marTop w:val="0"/>
                  <w:marBottom w:val="0"/>
                  <w:divBdr>
                    <w:top w:val="none" w:sz="0" w:space="0" w:color="auto"/>
                    <w:left w:val="none" w:sz="0" w:space="0" w:color="auto"/>
                    <w:bottom w:val="none" w:sz="0" w:space="0" w:color="auto"/>
                    <w:right w:val="none" w:sz="0" w:space="0" w:color="auto"/>
                  </w:divBdr>
                </w:div>
                <w:div w:id="1398936348">
                  <w:marLeft w:val="640"/>
                  <w:marRight w:val="0"/>
                  <w:marTop w:val="0"/>
                  <w:marBottom w:val="0"/>
                  <w:divBdr>
                    <w:top w:val="none" w:sz="0" w:space="0" w:color="auto"/>
                    <w:left w:val="none" w:sz="0" w:space="0" w:color="auto"/>
                    <w:bottom w:val="none" w:sz="0" w:space="0" w:color="auto"/>
                    <w:right w:val="none" w:sz="0" w:space="0" w:color="auto"/>
                  </w:divBdr>
                </w:div>
                <w:div w:id="545291208">
                  <w:marLeft w:val="640"/>
                  <w:marRight w:val="0"/>
                  <w:marTop w:val="0"/>
                  <w:marBottom w:val="0"/>
                  <w:divBdr>
                    <w:top w:val="none" w:sz="0" w:space="0" w:color="auto"/>
                    <w:left w:val="none" w:sz="0" w:space="0" w:color="auto"/>
                    <w:bottom w:val="none" w:sz="0" w:space="0" w:color="auto"/>
                    <w:right w:val="none" w:sz="0" w:space="0" w:color="auto"/>
                  </w:divBdr>
                </w:div>
                <w:div w:id="1500732305">
                  <w:marLeft w:val="640"/>
                  <w:marRight w:val="0"/>
                  <w:marTop w:val="0"/>
                  <w:marBottom w:val="0"/>
                  <w:divBdr>
                    <w:top w:val="none" w:sz="0" w:space="0" w:color="auto"/>
                    <w:left w:val="none" w:sz="0" w:space="0" w:color="auto"/>
                    <w:bottom w:val="none" w:sz="0" w:space="0" w:color="auto"/>
                    <w:right w:val="none" w:sz="0" w:space="0" w:color="auto"/>
                  </w:divBdr>
                </w:div>
                <w:div w:id="1510098957">
                  <w:marLeft w:val="640"/>
                  <w:marRight w:val="0"/>
                  <w:marTop w:val="0"/>
                  <w:marBottom w:val="0"/>
                  <w:divBdr>
                    <w:top w:val="none" w:sz="0" w:space="0" w:color="auto"/>
                    <w:left w:val="none" w:sz="0" w:space="0" w:color="auto"/>
                    <w:bottom w:val="none" w:sz="0" w:space="0" w:color="auto"/>
                    <w:right w:val="none" w:sz="0" w:space="0" w:color="auto"/>
                  </w:divBdr>
                </w:div>
                <w:div w:id="765155369">
                  <w:marLeft w:val="640"/>
                  <w:marRight w:val="0"/>
                  <w:marTop w:val="0"/>
                  <w:marBottom w:val="0"/>
                  <w:divBdr>
                    <w:top w:val="none" w:sz="0" w:space="0" w:color="auto"/>
                    <w:left w:val="none" w:sz="0" w:space="0" w:color="auto"/>
                    <w:bottom w:val="none" w:sz="0" w:space="0" w:color="auto"/>
                    <w:right w:val="none" w:sz="0" w:space="0" w:color="auto"/>
                  </w:divBdr>
                </w:div>
                <w:div w:id="1365449496">
                  <w:marLeft w:val="640"/>
                  <w:marRight w:val="0"/>
                  <w:marTop w:val="0"/>
                  <w:marBottom w:val="0"/>
                  <w:divBdr>
                    <w:top w:val="none" w:sz="0" w:space="0" w:color="auto"/>
                    <w:left w:val="none" w:sz="0" w:space="0" w:color="auto"/>
                    <w:bottom w:val="none" w:sz="0" w:space="0" w:color="auto"/>
                    <w:right w:val="none" w:sz="0" w:space="0" w:color="auto"/>
                  </w:divBdr>
                </w:div>
                <w:div w:id="99494890">
                  <w:marLeft w:val="640"/>
                  <w:marRight w:val="0"/>
                  <w:marTop w:val="0"/>
                  <w:marBottom w:val="0"/>
                  <w:divBdr>
                    <w:top w:val="none" w:sz="0" w:space="0" w:color="auto"/>
                    <w:left w:val="none" w:sz="0" w:space="0" w:color="auto"/>
                    <w:bottom w:val="none" w:sz="0" w:space="0" w:color="auto"/>
                    <w:right w:val="none" w:sz="0" w:space="0" w:color="auto"/>
                  </w:divBdr>
                </w:div>
                <w:div w:id="1062827863">
                  <w:marLeft w:val="640"/>
                  <w:marRight w:val="0"/>
                  <w:marTop w:val="0"/>
                  <w:marBottom w:val="0"/>
                  <w:divBdr>
                    <w:top w:val="none" w:sz="0" w:space="0" w:color="auto"/>
                    <w:left w:val="none" w:sz="0" w:space="0" w:color="auto"/>
                    <w:bottom w:val="none" w:sz="0" w:space="0" w:color="auto"/>
                    <w:right w:val="none" w:sz="0" w:space="0" w:color="auto"/>
                  </w:divBdr>
                </w:div>
                <w:div w:id="2054620271">
                  <w:marLeft w:val="640"/>
                  <w:marRight w:val="0"/>
                  <w:marTop w:val="0"/>
                  <w:marBottom w:val="0"/>
                  <w:divBdr>
                    <w:top w:val="none" w:sz="0" w:space="0" w:color="auto"/>
                    <w:left w:val="none" w:sz="0" w:space="0" w:color="auto"/>
                    <w:bottom w:val="none" w:sz="0" w:space="0" w:color="auto"/>
                    <w:right w:val="none" w:sz="0" w:space="0" w:color="auto"/>
                  </w:divBdr>
                </w:div>
                <w:div w:id="832065726">
                  <w:marLeft w:val="640"/>
                  <w:marRight w:val="0"/>
                  <w:marTop w:val="0"/>
                  <w:marBottom w:val="0"/>
                  <w:divBdr>
                    <w:top w:val="none" w:sz="0" w:space="0" w:color="auto"/>
                    <w:left w:val="none" w:sz="0" w:space="0" w:color="auto"/>
                    <w:bottom w:val="none" w:sz="0" w:space="0" w:color="auto"/>
                    <w:right w:val="none" w:sz="0" w:space="0" w:color="auto"/>
                  </w:divBdr>
                </w:div>
                <w:div w:id="573781773">
                  <w:marLeft w:val="640"/>
                  <w:marRight w:val="0"/>
                  <w:marTop w:val="0"/>
                  <w:marBottom w:val="0"/>
                  <w:divBdr>
                    <w:top w:val="none" w:sz="0" w:space="0" w:color="auto"/>
                    <w:left w:val="none" w:sz="0" w:space="0" w:color="auto"/>
                    <w:bottom w:val="none" w:sz="0" w:space="0" w:color="auto"/>
                    <w:right w:val="none" w:sz="0" w:space="0" w:color="auto"/>
                  </w:divBdr>
                </w:div>
                <w:div w:id="156581041">
                  <w:marLeft w:val="640"/>
                  <w:marRight w:val="0"/>
                  <w:marTop w:val="0"/>
                  <w:marBottom w:val="0"/>
                  <w:divBdr>
                    <w:top w:val="none" w:sz="0" w:space="0" w:color="auto"/>
                    <w:left w:val="none" w:sz="0" w:space="0" w:color="auto"/>
                    <w:bottom w:val="none" w:sz="0" w:space="0" w:color="auto"/>
                    <w:right w:val="none" w:sz="0" w:space="0" w:color="auto"/>
                  </w:divBdr>
                </w:div>
                <w:div w:id="2070420176">
                  <w:marLeft w:val="640"/>
                  <w:marRight w:val="0"/>
                  <w:marTop w:val="0"/>
                  <w:marBottom w:val="0"/>
                  <w:divBdr>
                    <w:top w:val="none" w:sz="0" w:space="0" w:color="auto"/>
                    <w:left w:val="none" w:sz="0" w:space="0" w:color="auto"/>
                    <w:bottom w:val="none" w:sz="0" w:space="0" w:color="auto"/>
                    <w:right w:val="none" w:sz="0" w:space="0" w:color="auto"/>
                  </w:divBdr>
                </w:div>
                <w:div w:id="678314501">
                  <w:marLeft w:val="640"/>
                  <w:marRight w:val="0"/>
                  <w:marTop w:val="0"/>
                  <w:marBottom w:val="0"/>
                  <w:divBdr>
                    <w:top w:val="none" w:sz="0" w:space="0" w:color="auto"/>
                    <w:left w:val="none" w:sz="0" w:space="0" w:color="auto"/>
                    <w:bottom w:val="none" w:sz="0" w:space="0" w:color="auto"/>
                    <w:right w:val="none" w:sz="0" w:space="0" w:color="auto"/>
                  </w:divBdr>
                </w:div>
                <w:div w:id="1640332241">
                  <w:marLeft w:val="640"/>
                  <w:marRight w:val="0"/>
                  <w:marTop w:val="0"/>
                  <w:marBottom w:val="0"/>
                  <w:divBdr>
                    <w:top w:val="none" w:sz="0" w:space="0" w:color="auto"/>
                    <w:left w:val="none" w:sz="0" w:space="0" w:color="auto"/>
                    <w:bottom w:val="none" w:sz="0" w:space="0" w:color="auto"/>
                    <w:right w:val="none" w:sz="0" w:space="0" w:color="auto"/>
                  </w:divBdr>
                </w:div>
                <w:div w:id="817918640">
                  <w:marLeft w:val="640"/>
                  <w:marRight w:val="0"/>
                  <w:marTop w:val="0"/>
                  <w:marBottom w:val="0"/>
                  <w:divBdr>
                    <w:top w:val="none" w:sz="0" w:space="0" w:color="auto"/>
                    <w:left w:val="none" w:sz="0" w:space="0" w:color="auto"/>
                    <w:bottom w:val="none" w:sz="0" w:space="0" w:color="auto"/>
                    <w:right w:val="none" w:sz="0" w:space="0" w:color="auto"/>
                  </w:divBdr>
                </w:div>
                <w:div w:id="1852185229">
                  <w:marLeft w:val="640"/>
                  <w:marRight w:val="0"/>
                  <w:marTop w:val="0"/>
                  <w:marBottom w:val="0"/>
                  <w:divBdr>
                    <w:top w:val="none" w:sz="0" w:space="0" w:color="auto"/>
                    <w:left w:val="none" w:sz="0" w:space="0" w:color="auto"/>
                    <w:bottom w:val="none" w:sz="0" w:space="0" w:color="auto"/>
                    <w:right w:val="none" w:sz="0" w:space="0" w:color="auto"/>
                  </w:divBdr>
                </w:div>
                <w:div w:id="722414303">
                  <w:marLeft w:val="640"/>
                  <w:marRight w:val="0"/>
                  <w:marTop w:val="0"/>
                  <w:marBottom w:val="0"/>
                  <w:divBdr>
                    <w:top w:val="none" w:sz="0" w:space="0" w:color="auto"/>
                    <w:left w:val="none" w:sz="0" w:space="0" w:color="auto"/>
                    <w:bottom w:val="none" w:sz="0" w:space="0" w:color="auto"/>
                    <w:right w:val="none" w:sz="0" w:space="0" w:color="auto"/>
                  </w:divBdr>
                </w:div>
                <w:div w:id="813718970">
                  <w:marLeft w:val="640"/>
                  <w:marRight w:val="0"/>
                  <w:marTop w:val="0"/>
                  <w:marBottom w:val="0"/>
                  <w:divBdr>
                    <w:top w:val="none" w:sz="0" w:space="0" w:color="auto"/>
                    <w:left w:val="none" w:sz="0" w:space="0" w:color="auto"/>
                    <w:bottom w:val="none" w:sz="0" w:space="0" w:color="auto"/>
                    <w:right w:val="none" w:sz="0" w:space="0" w:color="auto"/>
                  </w:divBdr>
                </w:div>
                <w:div w:id="1416976627">
                  <w:marLeft w:val="640"/>
                  <w:marRight w:val="0"/>
                  <w:marTop w:val="0"/>
                  <w:marBottom w:val="0"/>
                  <w:divBdr>
                    <w:top w:val="none" w:sz="0" w:space="0" w:color="auto"/>
                    <w:left w:val="none" w:sz="0" w:space="0" w:color="auto"/>
                    <w:bottom w:val="none" w:sz="0" w:space="0" w:color="auto"/>
                    <w:right w:val="none" w:sz="0" w:space="0" w:color="auto"/>
                  </w:divBdr>
                </w:div>
                <w:div w:id="180897251">
                  <w:marLeft w:val="640"/>
                  <w:marRight w:val="0"/>
                  <w:marTop w:val="0"/>
                  <w:marBottom w:val="0"/>
                  <w:divBdr>
                    <w:top w:val="none" w:sz="0" w:space="0" w:color="auto"/>
                    <w:left w:val="none" w:sz="0" w:space="0" w:color="auto"/>
                    <w:bottom w:val="none" w:sz="0" w:space="0" w:color="auto"/>
                    <w:right w:val="none" w:sz="0" w:space="0" w:color="auto"/>
                  </w:divBdr>
                </w:div>
                <w:div w:id="1011495701">
                  <w:marLeft w:val="640"/>
                  <w:marRight w:val="0"/>
                  <w:marTop w:val="0"/>
                  <w:marBottom w:val="0"/>
                  <w:divBdr>
                    <w:top w:val="none" w:sz="0" w:space="0" w:color="auto"/>
                    <w:left w:val="none" w:sz="0" w:space="0" w:color="auto"/>
                    <w:bottom w:val="none" w:sz="0" w:space="0" w:color="auto"/>
                    <w:right w:val="none" w:sz="0" w:space="0" w:color="auto"/>
                  </w:divBdr>
                </w:div>
                <w:div w:id="927033878">
                  <w:marLeft w:val="640"/>
                  <w:marRight w:val="0"/>
                  <w:marTop w:val="0"/>
                  <w:marBottom w:val="0"/>
                  <w:divBdr>
                    <w:top w:val="none" w:sz="0" w:space="0" w:color="auto"/>
                    <w:left w:val="none" w:sz="0" w:space="0" w:color="auto"/>
                    <w:bottom w:val="none" w:sz="0" w:space="0" w:color="auto"/>
                    <w:right w:val="none" w:sz="0" w:space="0" w:color="auto"/>
                  </w:divBdr>
                </w:div>
                <w:div w:id="42407171">
                  <w:marLeft w:val="640"/>
                  <w:marRight w:val="0"/>
                  <w:marTop w:val="0"/>
                  <w:marBottom w:val="0"/>
                  <w:divBdr>
                    <w:top w:val="none" w:sz="0" w:space="0" w:color="auto"/>
                    <w:left w:val="none" w:sz="0" w:space="0" w:color="auto"/>
                    <w:bottom w:val="none" w:sz="0" w:space="0" w:color="auto"/>
                    <w:right w:val="none" w:sz="0" w:space="0" w:color="auto"/>
                  </w:divBdr>
                </w:div>
                <w:div w:id="789670082">
                  <w:marLeft w:val="640"/>
                  <w:marRight w:val="0"/>
                  <w:marTop w:val="0"/>
                  <w:marBottom w:val="0"/>
                  <w:divBdr>
                    <w:top w:val="none" w:sz="0" w:space="0" w:color="auto"/>
                    <w:left w:val="none" w:sz="0" w:space="0" w:color="auto"/>
                    <w:bottom w:val="none" w:sz="0" w:space="0" w:color="auto"/>
                    <w:right w:val="none" w:sz="0" w:space="0" w:color="auto"/>
                  </w:divBdr>
                </w:div>
                <w:div w:id="2070299823">
                  <w:marLeft w:val="640"/>
                  <w:marRight w:val="0"/>
                  <w:marTop w:val="0"/>
                  <w:marBottom w:val="0"/>
                  <w:divBdr>
                    <w:top w:val="none" w:sz="0" w:space="0" w:color="auto"/>
                    <w:left w:val="none" w:sz="0" w:space="0" w:color="auto"/>
                    <w:bottom w:val="none" w:sz="0" w:space="0" w:color="auto"/>
                    <w:right w:val="none" w:sz="0" w:space="0" w:color="auto"/>
                  </w:divBdr>
                </w:div>
                <w:div w:id="39401316">
                  <w:marLeft w:val="640"/>
                  <w:marRight w:val="0"/>
                  <w:marTop w:val="0"/>
                  <w:marBottom w:val="0"/>
                  <w:divBdr>
                    <w:top w:val="none" w:sz="0" w:space="0" w:color="auto"/>
                    <w:left w:val="none" w:sz="0" w:space="0" w:color="auto"/>
                    <w:bottom w:val="none" w:sz="0" w:space="0" w:color="auto"/>
                    <w:right w:val="none" w:sz="0" w:space="0" w:color="auto"/>
                  </w:divBdr>
                </w:div>
                <w:div w:id="306475981">
                  <w:marLeft w:val="640"/>
                  <w:marRight w:val="0"/>
                  <w:marTop w:val="0"/>
                  <w:marBottom w:val="0"/>
                  <w:divBdr>
                    <w:top w:val="none" w:sz="0" w:space="0" w:color="auto"/>
                    <w:left w:val="none" w:sz="0" w:space="0" w:color="auto"/>
                    <w:bottom w:val="none" w:sz="0" w:space="0" w:color="auto"/>
                    <w:right w:val="none" w:sz="0" w:space="0" w:color="auto"/>
                  </w:divBdr>
                </w:div>
                <w:div w:id="705448044">
                  <w:marLeft w:val="640"/>
                  <w:marRight w:val="0"/>
                  <w:marTop w:val="0"/>
                  <w:marBottom w:val="0"/>
                  <w:divBdr>
                    <w:top w:val="none" w:sz="0" w:space="0" w:color="auto"/>
                    <w:left w:val="none" w:sz="0" w:space="0" w:color="auto"/>
                    <w:bottom w:val="none" w:sz="0" w:space="0" w:color="auto"/>
                    <w:right w:val="none" w:sz="0" w:space="0" w:color="auto"/>
                  </w:divBdr>
                </w:div>
                <w:div w:id="1909143693">
                  <w:marLeft w:val="640"/>
                  <w:marRight w:val="0"/>
                  <w:marTop w:val="0"/>
                  <w:marBottom w:val="0"/>
                  <w:divBdr>
                    <w:top w:val="none" w:sz="0" w:space="0" w:color="auto"/>
                    <w:left w:val="none" w:sz="0" w:space="0" w:color="auto"/>
                    <w:bottom w:val="none" w:sz="0" w:space="0" w:color="auto"/>
                    <w:right w:val="none" w:sz="0" w:space="0" w:color="auto"/>
                  </w:divBdr>
                </w:div>
                <w:div w:id="378551185">
                  <w:marLeft w:val="640"/>
                  <w:marRight w:val="0"/>
                  <w:marTop w:val="0"/>
                  <w:marBottom w:val="0"/>
                  <w:divBdr>
                    <w:top w:val="none" w:sz="0" w:space="0" w:color="auto"/>
                    <w:left w:val="none" w:sz="0" w:space="0" w:color="auto"/>
                    <w:bottom w:val="none" w:sz="0" w:space="0" w:color="auto"/>
                    <w:right w:val="none" w:sz="0" w:space="0" w:color="auto"/>
                  </w:divBdr>
                </w:div>
                <w:div w:id="1018239158">
                  <w:marLeft w:val="640"/>
                  <w:marRight w:val="0"/>
                  <w:marTop w:val="0"/>
                  <w:marBottom w:val="0"/>
                  <w:divBdr>
                    <w:top w:val="none" w:sz="0" w:space="0" w:color="auto"/>
                    <w:left w:val="none" w:sz="0" w:space="0" w:color="auto"/>
                    <w:bottom w:val="none" w:sz="0" w:space="0" w:color="auto"/>
                    <w:right w:val="none" w:sz="0" w:space="0" w:color="auto"/>
                  </w:divBdr>
                </w:div>
                <w:div w:id="444424357">
                  <w:marLeft w:val="640"/>
                  <w:marRight w:val="0"/>
                  <w:marTop w:val="0"/>
                  <w:marBottom w:val="0"/>
                  <w:divBdr>
                    <w:top w:val="none" w:sz="0" w:space="0" w:color="auto"/>
                    <w:left w:val="none" w:sz="0" w:space="0" w:color="auto"/>
                    <w:bottom w:val="none" w:sz="0" w:space="0" w:color="auto"/>
                    <w:right w:val="none" w:sz="0" w:space="0" w:color="auto"/>
                  </w:divBdr>
                </w:div>
                <w:div w:id="817260036">
                  <w:marLeft w:val="640"/>
                  <w:marRight w:val="0"/>
                  <w:marTop w:val="0"/>
                  <w:marBottom w:val="0"/>
                  <w:divBdr>
                    <w:top w:val="none" w:sz="0" w:space="0" w:color="auto"/>
                    <w:left w:val="none" w:sz="0" w:space="0" w:color="auto"/>
                    <w:bottom w:val="none" w:sz="0" w:space="0" w:color="auto"/>
                    <w:right w:val="none" w:sz="0" w:space="0" w:color="auto"/>
                  </w:divBdr>
                </w:div>
                <w:div w:id="1029338077">
                  <w:marLeft w:val="640"/>
                  <w:marRight w:val="0"/>
                  <w:marTop w:val="0"/>
                  <w:marBottom w:val="0"/>
                  <w:divBdr>
                    <w:top w:val="none" w:sz="0" w:space="0" w:color="auto"/>
                    <w:left w:val="none" w:sz="0" w:space="0" w:color="auto"/>
                    <w:bottom w:val="none" w:sz="0" w:space="0" w:color="auto"/>
                    <w:right w:val="none" w:sz="0" w:space="0" w:color="auto"/>
                  </w:divBdr>
                </w:div>
                <w:div w:id="102698759">
                  <w:marLeft w:val="640"/>
                  <w:marRight w:val="0"/>
                  <w:marTop w:val="0"/>
                  <w:marBottom w:val="0"/>
                  <w:divBdr>
                    <w:top w:val="none" w:sz="0" w:space="0" w:color="auto"/>
                    <w:left w:val="none" w:sz="0" w:space="0" w:color="auto"/>
                    <w:bottom w:val="none" w:sz="0" w:space="0" w:color="auto"/>
                    <w:right w:val="none" w:sz="0" w:space="0" w:color="auto"/>
                  </w:divBdr>
                </w:div>
                <w:div w:id="408968283">
                  <w:marLeft w:val="640"/>
                  <w:marRight w:val="0"/>
                  <w:marTop w:val="0"/>
                  <w:marBottom w:val="0"/>
                  <w:divBdr>
                    <w:top w:val="none" w:sz="0" w:space="0" w:color="auto"/>
                    <w:left w:val="none" w:sz="0" w:space="0" w:color="auto"/>
                    <w:bottom w:val="none" w:sz="0" w:space="0" w:color="auto"/>
                    <w:right w:val="none" w:sz="0" w:space="0" w:color="auto"/>
                  </w:divBdr>
                </w:div>
                <w:div w:id="947274622">
                  <w:marLeft w:val="640"/>
                  <w:marRight w:val="0"/>
                  <w:marTop w:val="0"/>
                  <w:marBottom w:val="0"/>
                  <w:divBdr>
                    <w:top w:val="none" w:sz="0" w:space="0" w:color="auto"/>
                    <w:left w:val="none" w:sz="0" w:space="0" w:color="auto"/>
                    <w:bottom w:val="none" w:sz="0" w:space="0" w:color="auto"/>
                    <w:right w:val="none" w:sz="0" w:space="0" w:color="auto"/>
                  </w:divBdr>
                </w:div>
                <w:div w:id="1194271013">
                  <w:marLeft w:val="640"/>
                  <w:marRight w:val="0"/>
                  <w:marTop w:val="0"/>
                  <w:marBottom w:val="0"/>
                  <w:divBdr>
                    <w:top w:val="none" w:sz="0" w:space="0" w:color="auto"/>
                    <w:left w:val="none" w:sz="0" w:space="0" w:color="auto"/>
                    <w:bottom w:val="none" w:sz="0" w:space="0" w:color="auto"/>
                    <w:right w:val="none" w:sz="0" w:space="0" w:color="auto"/>
                  </w:divBdr>
                </w:div>
                <w:div w:id="208228253">
                  <w:marLeft w:val="640"/>
                  <w:marRight w:val="0"/>
                  <w:marTop w:val="0"/>
                  <w:marBottom w:val="0"/>
                  <w:divBdr>
                    <w:top w:val="none" w:sz="0" w:space="0" w:color="auto"/>
                    <w:left w:val="none" w:sz="0" w:space="0" w:color="auto"/>
                    <w:bottom w:val="none" w:sz="0" w:space="0" w:color="auto"/>
                    <w:right w:val="none" w:sz="0" w:space="0" w:color="auto"/>
                  </w:divBdr>
                </w:div>
                <w:div w:id="1823619775">
                  <w:marLeft w:val="640"/>
                  <w:marRight w:val="0"/>
                  <w:marTop w:val="0"/>
                  <w:marBottom w:val="0"/>
                  <w:divBdr>
                    <w:top w:val="none" w:sz="0" w:space="0" w:color="auto"/>
                    <w:left w:val="none" w:sz="0" w:space="0" w:color="auto"/>
                    <w:bottom w:val="none" w:sz="0" w:space="0" w:color="auto"/>
                    <w:right w:val="none" w:sz="0" w:space="0" w:color="auto"/>
                  </w:divBdr>
                </w:div>
                <w:div w:id="1505170410">
                  <w:marLeft w:val="640"/>
                  <w:marRight w:val="0"/>
                  <w:marTop w:val="0"/>
                  <w:marBottom w:val="0"/>
                  <w:divBdr>
                    <w:top w:val="none" w:sz="0" w:space="0" w:color="auto"/>
                    <w:left w:val="none" w:sz="0" w:space="0" w:color="auto"/>
                    <w:bottom w:val="none" w:sz="0" w:space="0" w:color="auto"/>
                    <w:right w:val="none" w:sz="0" w:space="0" w:color="auto"/>
                  </w:divBdr>
                </w:div>
                <w:div w:id="1960793982">
                  <w:marLeft w:val="640"/>
                  <w:marRight w:val="0"/>
                  <w:marTop w:val="0"/>
                  <w:marBottom w:val="0"/>
                  <w:divBdr>
                    <w:top w:val="none" w:sz="0" w:space="0" w:color="auto"/>
                    <w:left w:val="none" w:sz="0" w:space="0" w:color="auto"/>
                    <w:bottom w:val="none" w:sz="0" w:space="0" w:color="auto"/>
                    <w:right w:val="none" w:sz="0" w:space="0" w:color="auto"/>
                  </w:divBdr>
                </w:div>
                <w:div w:id="760562178">
                  <w:marLeft w:val="640"/>
                  <w:marRight w:val="0"/>
                  <w:marTop w:val="0"/>
                  <w:marBottom w:val="0"/>
                  <w:divBdr>
                    <w:top w:val="none" w:sz="0" w:space="0" w:color="auto"/>
                    <w:left w:val="none" w:sz="0" w:space="0" w:color="auto"/>
                    <w:bottom w:val="none" w:sz="0" w:space="0" w:color="auto"/>
                    <w:right w:val="none" w:sz="0" w:space="0" w:color="auto"/>
                  </w:divBdr>
                </w:div>
                <w:div w:id="1971354720">
                  <w:marLeft w:val="640"/>
                  <w:marRight w:val="0"/>
                  <w:marTop w:val="0"/>
                  <w:marBottom w:val="0"/>
                  <w:divBdr>
                    <w:top w:val="none" w:sz="0" w:space="0" w:color="auto"/>
                    <w:left w:val="none" w:sz="0" w:space="0" w:color="auto"/>
                    <w:bottom w:val="none" w:sz="0" w:space="0" w:color="auto"/>
                    <w:right w:val="none" w:sz="0" w:space="0" w:color="auto"/>
                  </w:divBdr>
                </w:div>
                <w:div w:id="533887516">
                  <w:marLeft w:val="640"/>
                  <w:marRight w:val="0"/>
                  <w:marTop w:val="0"/>
                  <w:marBottom w:val="0"/>
                  <w:divBdr>
                    <w:top w:val="none" w:sz="0" w:space="0" w:color="auto"/>
                    <w:left w:val="none" w:sz="0" w:space="0" w:color="auto"/>
                    <w:bottom w:val="none" w:sz="0" w:space="0" w:color="auto"/>
                    <w:right w:val="none" w:sz="0" w:space="0" w:color="auto"/>
                  </w:divBdr>
                </w:div>
                <w:div w:id="716902228">
                  <w:marLeft w:val="640"/>
                  <w:marRight w:val="0"/>
                  <w:marTop w:val="0"/>
                  <w:marBottom w:val="0"/>
                  <w:divBdr>
                    <w:top w:val="none" w:sz="0" w:space="0" w:color="auto"/>
                    <w:left w:val="none" w:sz="0" w:space="0" w:color="auto"/>
                    <w:bottom w:val="none" w:sz="0" w:space="0" w:color="auto"/>
                    <w:right w:val="none" w:sz="0" w:space="0" w:color="auto"/>
                  </w:divBdr>
                </w:div>
                <w:div w:id="266738296">
                  <w:marLeft w:val="640"/>
                  <w:marRight w:val="0"/>
                  <w:marTop w:val="0"/>
                  <w:marBottom w:val="0"/>
                  <w:divBdr>
                    <w:top w:val="none" w:sz="0" w:space="0" w:color="auto"/>
                    <w:left w:val="none" w:sz="0" w:space="0" w:color="auto"/>
                    <w:bottom w:val="none" w:sz="0" w:space="0" w:color="auto"/>
                    <w:right w:val="none" w:sz="0" w:space="0" w:color="auto"/>
                  </w:divBdr>
                </w:div>
                <w:div w:id="171066595">
                  <w:marLeft w:val="640"/>
                  <w:marRight w:val="0"/>
                  <w:marTop w:val="0"/>
                  <w:marBottom w:val="0"/>
                  <w:divBdr>
                    <w:top w:val="none" w:sz="0" w:space="0" w:color="auto"/>
                    <w:left w:val="none" w:sz="0" w:space="0" w:color="auto"/>
                    <w:bottom w:val="none" w:sz="0" w:space="0" w:color="auto"/>
                    <w:right w:val="none" w:sz="0" w:space="0" w:color="auto"/>
                  </w:divBdr>
                </w:div>
                <w:div w:id="1293367734">
                  <w:marLeft w:val="640"/>
                  <w:marRight w:val="0"/>
                  <w:marTop w:val="0"/>
                  <w:marBottom w:val="0"/>
                  <w:divBdr>
                    <w:top w:val="none" w:sz="0" w:space="0" w:color="auto"/>
                    <w:left w:val="none" w:sz="0" w:space="0" w:color="auto"/>
                    <w:bottom w:val="none" w:sz="0" w:space="0" w:color="auto"/>
                    <w:right w:val="none" w:sz="0" w:space="0" w:color="auto"/>
                  </w:divBdr>
                </w:div>
                <w:div w:id="495418914">
                  <w:marLeft w:val="640"/>
                  <w:marRight w:val="0"/>
                  <w:marTop w:val="0"/>
                  <w:marBottom w:val="0"/>
                  <w:divBdr>
                    <w:top w:val="none" w:sz="0" w:space="0" w:color="auto"/>
                    <w:left w:val="none" w:sz="0" w:space="0" w:color="auto"/>
                    <w:bottom w:val="none" w:sz="0" w:space="0" w:color="auto"/>
                    <w:right w:val="none" w:sz="0" w:space="0" w:color="auto"/>
                  </w:divBdr>
                </w:div>
                <w:div w:id="414521108">
                  <w:marLeft w:val="640"/>
                  <w:marRight w:val="0"/>
                  <w:marTop w:val="0"/>
                  <w:marBottom w:val="0"/>
                  <w:divBdr>
                    <w:top w:val="none" w:sz="0" w:space="0" w:color="auto"/>
                    <w:left w:val="none" w:sz="0" w:space="0" w:color="auto"/>
                    <w:bottom w:val="none" w:sz="0" w:space="0" w:color="auto"/>
                    <w:right w:val="none" w:sz="0" w:space="0" w:color="auto"/>
                  </w:divBdr>
                </w:div>
                <w:div w:id="1955357280">
                  <w:marLeft w:val="640"/>
                  <w:marRight w:val="0"/>
                  <w:marTop w:val="0"/>
                  <w:marBottom w:val="0"/>
                  <w:divBdr>
                    <w:top w:val="none" w:sz="0" w:space="0" w:color="auto"/>
                    <w:left w:val="none" w:sz="0" w:space="0" w:color="auto"/>
                    <w:bottom w:val="none" w:sz="0" w:space="0" w:color="auto"/>
                    <w:right w:val="none" w:sz="0" w:space="0" w:color="auto"/>
                  </w:divBdr>
                </w:div>
                <w:div w:id="683482339">
                  <w:marLeft w:val="640"/>
                  <w:marRight w:val="0"/>
                  <w:marTop w:val="0"/>
                  <w:marBottom w:val="0"/>
                  <w:divBdr>
                    <w:top w:val="none" w:sz="0" w:space="0" w:color="auto"/>
                    <w:left w:val="none" w:sz="0" w:space="0" w:color="auto"/>
                    <w:bottom w:val="none" w:sz="0" w:space="0" w:color="auto"/>
                    <w:right w:val="none" w:sz="0" w:space="0" w:color="auto"/>
                  </w:divBdr>
                </w:div>
                <w:div w:id="891422494">
                  <w:marLeft w:val="640"/>
                  <w:marRight w:val="0"/>
                  <w:marTop w:val="0"/>
                  <w:marBottom w:val="0"/>
                  <w:divBdr>
                    <w:top w:val="none" w:sz="0" w:space="0" w:color="auto"/>
                    <w:left w:val="none" w:sz="0" w:space="0" w:color="auto"/>
                    <w:bottom w:val="none" w:sz="0" w:space="0" w:color="auto"/>
                    <w:right w:val="none" w:sz="0" w:space="0" w:color="auto"/>
                  </w:divBdr>
                </w:div>
                <w:div w:id="442306275">
                  <w:marLeft w:val="640"/>
                  <w:marRight w:val="0"/>
                  <w:marTop w:val="0"/>
                  <w:marBottom w:val="0"/>
                  <w:divBdr>
                    <w:top w:val="none" w:sz="0" w:space="0" w:color="auto"/>
                    <w:left w:val="none" w:sz="0" w:space="0" w:color="auto"/>
                    <w:bottom w:val="none" w:sz="0" w:space="0" w:color="auto"/>
                    <w:right w:val="none" w:sz="0" w:space="0" w:color="auto"/>
                  </w:divBdr>
                </w:div>
                <w:div w:id="896553344">
                  <w:marLeft w:val="640"/>
                  <w:marRight w:val="0"/>
                  <w:marTop w:val="0"/>
                  <w:marBottom w:val="0"/>
                  <w:divBdr>
                    <w:top w:val="none" w:sz="0" w:space="0" w:color="auto"/>
                    <w:left w:val="none" w:sz="0" w:space="0" w:color="auto"/>
                    <w:bottom w:val="none" w:sz="0" w:space="0" w:color="auto"/>
                    <w:right w:val="none" w:sz="0" w:space="0" w:color="auto"/>
                  </w:divBdr>
                </w:div>
                <w:div w:id="1313413814">
                  <w:marLeft w:val="640"/>
                  <w:marRight w:val="0"/>
                  <w:marTop w:val="0"/>
                  <w:marBottom w:val="0"/>
                  <w:divBdr>
                    <w:top w:val="none" w:sz="0" w:space="0" w:color="auto"/>
                    <w:left w:val="none" w:sz="0" w:space="0" w:color="auto"/>
                    <w:bottom w:val="none" w:sz="0" w:space="0" w:color="auto"/>
                    <w:right w:val="none" w:sz="0" w:space="0" w:color="auto"/>
                  </w:divBdr>
                </w:div>
                <w:div w:id="1488283572">
                  <w:marLeft w:val="640"/>
                  <w:marRight w:val="0"/>
                  <w:marTop w:val="0"/>
                  <w:marBottom w:val="0"/>
                  <w:divBdr>
                    <w:top w:val="none" w:sz="0" w:space="0" w:color="auto"/>
                    <w:left w:val="none" w:sz="0" w:space="0" w:color="auto"/>
                    <w:bottom w:val="none" w:sz="0" w:space="0" w:color="auto"/>
                    <w:right w:val="none" w:sz="0" w:space="0" w:color="auto"/>
                  </w:divBdr>
                </w:div>
              </w:divsChild>
            </w:div>
            <w:div w:id="1829665862">
              <w:marLeft w:val="0"/>
              <w:marRight w:val="0"/>
              <w:marTop w:val="0"/>
              <w:marBottom w:val="0"/>
              <w:divBdr>
                <w:top w:val="none" w:sz="0" w:space="0" w:color="auto"/>
                <w:left w:val="none" w:sz="0" w:space="0" w:color="auto"/>
                <w:bottom w:val="none" w:sz="0" w:space="0" w:color="auto"/>
                <w:right w:val="none" w:sz="0" w:space="0" w:color="auto"/>
              </w:divBdr>
              <w:divsChild>
                <w:div w:id="461463041">
                  <w:marLeft w:val="640"/>
                  <w:marRight w:val="0"/>
                  <w:marTop w:val="0"/>
                  <w:marBottom w:val="0"/>
                  <w:divBdr>
                    <w:top w:val="none" w:sz="0" w:space="0" w:color="auto"/>
                    <w:left w:val="none" w:sz="0" w:space="0" w:color="auto"/>
                    <w:bottom w:val="none" w:sz="0" w:space="0" w:color="auto"/>
                    <w:right w:val="none" w:sz="0" w:space="0" w:color="auto"/>
                  </w:divBdr>
                </w:div>
                <w:div w:id="1855925111">
                  <w:marLeft w:val="640"/>
                  <w:marRight w:val="0"/>
                  <w:marTop w:val="0"/>
                  <w:marBottom w:val="0"/>
                  <w:divBdr>
                    <w:top w:val="none" w:sz="0" w:space="0" w:color="auto"/>
                    <w:left w:val="none" w:sz="0" w:space="0" w:color="auto"/>
                    <w:bottom w:val="none" w:sz="0" w:space="0" w:color="auto"/>
                    <w:right w:val="none" w:sz="0" w:space="0" w:color="auto"/>
                  </w:divBdr>
                </w:div>
                <w:div w:id="1984114674">
                  <w:marLeft w:val="640"/>
                  <w:marRight w:val="0"/>
                  <w:marTop w:val="0"/>
                  <w:marBottom w:val="0"/>
                  <w:divBdr>
                    <w:top w:val="none" w:sz="0" w:space="0" w:color="auto"/>
                    <w:left w:val="none" w:sz="0" w:space="0" w:color="auto"/>
                    <w:bottom w:val="none" w:sz="0" w:space="0" w:color="auto"/>
                    <w:right w:val="none" w:sz="0" w:space="0" w:color="auto"/>
                  </w:divBdr>
                </w:div>
                <w:div w:id="1659919034">
                  <w:marLeft w:val="640"/>
                  <w:marRight w:val="0"/>
                  <w:marTop w:val="0"/>
                  <w:marBottom w:val="0"/>
                  <w:divBdr>
                    <w:top w:val="none" w:sz="0" w:space="0" w:color="auto"/>
                    <w:left w:val="none" w:sz="0" w:space="0" w:color="auto"/>
                    <w:bottom w:val="none" w:sz="0" w:space="0" w:color="auto"/>
                    <w:right w:val="none" w:sz="0" w:space="0" w:color="auto"/>
                  </w:divBdr>
                </w:div>
                <w:div w:id="700517049">
                  <w:marLeft w:val="640"/>
                  <w:marRight w:val="0"/>
                  <w:marTop w:val="0"/>
                  <w:marBottom w:val="0"/>
                  <w:divBdr>
                    <w:top w:val="none" w:sz="0" w:space="0" w:color="auto"/>
                    <w:left w:val="none" w:sz="0" w:space="0" w:color="auto"/>
                    <w:bottom w:val="none" w:sz="0" w:space="0" w:color="auto"/>
                    <w:right w:val="none" w:sz="0" w:space="0" w:color="auto"/>
                  </w:divBdr>
                </w:div>
                <w:div w:id="1577665828">
                  <w:marLeft w:val="640"/>
                  <w:marRight w:val="0"/>
                  <w:marTop w:val="0"/>
                  <w:marBottom w:val="0"/>
                  <w:divBdr>
                    <w:top w:val="none" w:sz="0" w:space="0" w:color="auto"/>
                    <w:left w:val="none" w:sz="0" w:space="0" w:color="auto"/>
                    <w:bottom w:val="none" w:sz="0" w:space="0" w:color="auto"/>
                    <w:right w:val="none" w:sz="0" w:space="0" w:color="auto"/>
                  </w:divBdr>
                </w:div>
                <w:div w:id="19208798">
                  <w:marLeft w:val="640"/>
                  <w:marRight w:val="0"/>
                  <w:marTop w:val="0"/>
                  <w:marBottom w:val="0"/>
                  <w:divBdr>
                    <w:top w:val="none" w:sz="0" w:space="0" w:color="auto"/>
                    <w:left w:val="none" w:sz="0" w:space="0" w:color="auto"/>
                    <w:bottom w:val="none" w:sz="0" w:space="0" w:color="auto"/>
                    <w:right w:val="none" w:sz="0" w:space="0" w:color="auto"/>
                  </w:divBdr>
                </w:div>
                <w:div w:id="659113209">
                  <w:marLeft w:val="640"/>
                  <w:marRight w:val="0"/>
                  <w:marTop w:val="0"/>
                  <w:marBottom w:val="0"/>
                  <w:divBdr>
                    <w:top w:val="none" w:sz="0" w:space="0" w:color="auto"/>
                    <w:left w:val="none" w:sz="0" w:space="0" w:color="auto"/>
                    <w:bottom w:val="none" w:sz="0" w:space="0" w:color="auto"/>
                    <w:right w:val="none" w:sz="0" w:space="0" w:color="auto"/>
                  </w:divBdr>
                </w:div>
                <w:div w:id="604969147">
                  <w:marLeft w:val="640"/>
                  <w:marRight w:val="0"/>
                  <w:marTop w:val="0"/>
                  <w:marBottom w:val="0"/>
                  <w:divBdr>
                    <w:top w:val="none" w:sz="0" w:space="0" w:color="auto"/>
                    <w:left w:val="none" w:sz="0" w:space="0" w:color="auto"/>
                    <w:bottom w:val="none" w:sz="0" w:space="0" w:color="auto"/>
                    <w:right w:val="none" w:sz="0" w:space="0" w:color="auto"/>
                  </w:divBdr>
                </w:div>
                <w:div w:id="1004405004">
                  <w:marLeft w:val="640"/>
                  <w:marRight w:val="0"/>
                  <w:marTop w:val="0"/>
                  <w:marBottom w:val="0"/>
                  <w:divBdr>
                    <w:top w:val="none" w:sz="0" w:space="0" w:color="auto"/>
                    <w:left w:val="none" w:sz="0" w:space="0" w:color="auto"/>
                    <w:bottom w:val="none" w:sz="0" w:space="0" w:color="auto"/>
                    <w:right w:val="none" w:sz="0" w:space="0" w:color="auto"/>
                  </w:divBdr>
                </w:div>
                <w:div w:id="611516615">
                  <w:marLeft w:val="640"/>
                  <w:marRight w:val="0"/>
                  <w:marTop w:val="0"/>
                  <w:marBottom w:val="0"/>
                  <w:divBdr>
                    <w:top w:val="none" w:sz="0" w:space="0" w:color="auto"/>
                    <w:left w:val="none" w:sz="0" w:space="0" w:color="auto"/>
                    <w:bottom w:val="none" w:sz="0" w:space="0" w:color="auto"/>
                    <w:right w:val="none" w:sz="0" w:space="0" w:color="auto"/>
                  </w:divBdr>
                </w:div>
                <w:div w:id="1653636882">
                  <w:marLeft w:val="640"/>
                  <w:marRight w:val="0"/>
                  <w:marTop w:val="0"/>
                  <w:marBottom w:val="0"/>
                  <w:divBdr>
                    <w:top w:val="none" w:sz="0" w:space="0" w:color="auto"/>
                    <w:left w:val="none" w:sz="0" w:space="0" w:color="auto"/>
                    <w:bottom w:val="none" w:sz="0" w:space="0" w:color="auto"/>
                    <w:right w:val="none" w:sz="0" w:space="0" w:color="auto"/>
                  </w:divBdr>
                </w:div>
                <w:div w:id="1892841496">
                  <w:marLeft w:val="640"/>
                  <w:marRight w:val="0"/>
                  <w:marTop w:val="0"/>
                  <w:marBottom w:val="0"/>
                  <w:divBdr>
                    <w:top w:val="none" w:sz="0" w:space="0" w:color="auto"/>
                    <w:left w:val="none" w:sz="0" w:space="0" w:color="auto"/>
                    <w:bottom w:val="none" w:sz="0" w:space="0" w:color="auto"/>
                    <w:right w:val="none" w:sz="0" w:space="0" w:color="auto"/>
                  </w:divBdr>
                </w:div>
                <w:div w:id="1291285512">
                  <w:marLeft w:val="640"/>
                  <w:marRight w:val="0"/>
                  <w:marTop w:val="0"/>
                  <w:marBottom w:val="0"/>
                  <w:divBdr>
                    <w:top w:val="none" w:sz="0" w:space="0" w:color="auto"/>
                    <w:left w:val="none" w:sz="0" w:space="0" w:color="auto"/>
                    <w:bottom w:val="none" w:sz="0" w:space="0" w:color="auto"/>
                    <w:right w:val="none" w:sz="0" w:space="0" w:color="auto"/>
                  </w:divBdr>
                </w:div>
                <w:div w:id="332532163">
                  <w:marLeft w:val="640"/>
                  <w:marRight w:val="0"/>
                  <w:marTop w:val="0"/>
                  <w:marBottom w:val="0"/>
                  <w:divBdr>
                    <w:top w:val="none" w:sz="0" w:space="0" w:color="auto"/>
                    <w:left w:val="none" w:sz="0" w:space="0" w:color="auto"/>
                    <w:bottom w:val="none" w:sz="0" w:space="0" w:color="auto"/>
                    <w:right w:val="none" w:sz="0" w:space="0" w:color="auto"/>
                  </w:divBdr>
                </w:div>
                <w:div w:id="25835221">
                  <w:marLeft w:val="640"/>
                  <w:marRight w:val="0"/>
                  <w:marTop w:val="0"/>
                  <w:marBottom w:val="0"/>
                  <w:divBdr>
                    <w:top w:val="none" w:sz="0" w:space="0" w:color="auto"/>
                    <w:left w:val="none" w:sz="0" w:space="0" w:color="auto"/>
                    <w:bottom w:val="none" w:sz="0" w:space="0" w:color="auto"/>
                    <w:right w:val="none" w:sz="0" w:space="0" w:color="auto"/>
                  </w:divBdr>
                </w:div>
                <w:div w:id="282201020">
                  <w:marLeft w:val="640"/>
                  <w:marRight w:val="0"/>
                  <w:marTop w:val="0"/>
                  <w:marBottom w:val="0"/>
                  <w:divBdr>
                    <w:top w:val="none" w:sz="0" w:space="0" w:color="auto"/>
                    <w:left w:val="none" w:sz="0" w:space="0" w:color="auto"/>
                    <w:bottom w:val="none" w:sz="0" w:space="0" w:color="auto"/>
                    <w:right w:val="none" w:sz="0" w:space="0" w:color="auto"/>
                  </w:divBdr>
                </w:div>
                <w:div w:id="994723343">
                  <w:marLeft w:val="640"/>
                  <w:marRight w:val="0"/>
                  <w:marTop w:val="0"/>
                  <w:marBottom w:val="0"/>
                  <w:divBdr>
                    <w:top w:val="none" w:sz="0" w:space="0" w:color="auto"/>
                    <w:left w:val="none" w:sz="0" w:space="0" w:color="auto"/>
                    <w:bottom w:val="none" w:sz="0" w:space="0" w:color="auto"/>
                    <w:right w:val="none" w:sz="0" w:space="0" w:color="auto"/>
                  </w:divBdr>
                </w:div>
                <w:div w:id="1045955646">
                  <w:marLeft w:val="640"/>
                  <w:marRight w:val="0"/>
                  <w:marTop w:val="0"/>
                  <w:marBottom w:val="0"/>
                  <w:divBdr>
                    <w:top w:val="none" w:sz="0" w:space="0" w:color="auto"/>
                    <w:left w:val="none" w:sz="0" w:space="0" w:color="auto"/>
                    <w:bottom w:val="none" w:sz="0" w:space="0" w:color="auto"/>
                    <w:right w:val="none" w:sz="0" w:space="0" w:color="auto"/>
                  </w:divBdr>
                </w:div>
                <w:div w:id="953291039">
                  <w:marLeft w:val="640"/>
                  <w:marRight w:val="0"/>
                  <w:marTop w:val="0"/>
                  <w:marBottom w:val="0"/>
                  <w:divBdr>
                    <w:top w:val="none" w:sz="0" w:space="0" w:color="auto"/>
                    <w:left w:val="none" w:sz="0" w:space="0" w:color="auto"/>
                    <w:bottom w:val="none" w:sz="0" w:space="0" w:color="auto"/>
                    <w:right w:val="none" w:sz="0" w:space="0" w:color="auto"/>
                  </w:divBdr>
                </w:div>
                <w:div w:id="1437367066">
                  <w:marLeft w:val="640"/>
                  <w:marRight w:val="0"/>
                  <w:marTop w:val="0"/>
                  <w:marBottom w:val="0"/>
                  <w:divBdr>
                    <w:top w:val="none" w:sz="0" w:space="0" w:color="auto"/>
                    <w:left w:val="none" w:sz="0" w:space="0" w:color="auto"/>
                    <w:bottom w:val="none" w:sz="0" w:space="0" w:color="auto"/>
                    <w:right w:val="none" w:sz="0" w:space="0" w:color="auto"/>
                  </w:divBdr>
                </w:div>
                <w:div w:id="1145316061">
                  <w:marLeft w:val="640"/>
                  <w:marRight w:val="0"/>
                  <w:marTop w:val="0"/>
                  <w:marBottom w:val="0"/>
                  <w:divBdr>
                    <w:top w:val="none" w:sz="0" w:space="0" w:color="auto"/>
                    <w:left w:val="none" w:sz="0" w:space="0" w:color="auto"/>
                    <w:bottom w:val="none" w:sz="0" w:space="0" w:color="auto"/>
                    <w:right w:val="none" w:sz="0" w:space="0" w:color="auto"/>
                  </w:divBdr>
                </w:div>
                <w:div w:id="2096317961">
                  <w:marLeft w:val="640"/>
                  <w:marRight w:val="0"/>
                  <w:marTop w:val="0"/>
                  <w:marBottom w:val="0"/>
                  <w:divBdr>
                    <w:top w:val="none" w:sz="0" w:space="0" w:color="auto"/>
                    <w:left w:val="none" w:sz="0" w:space="0" w:color="auto"/>
                    <w:bottom w:val="none" w:sz="0" w:space="0" w:color="auto"/>
                    <w:right w:val="none" w:sz="0" w:space="0" w:color="auto"/>
                  </w:divBdr>
                </w:div>
                <w:div w:id="2000618250">
                  <w:marLeft w:val="640"/>
                  <w:marRight w:val="0"/>
                  <w:marTop w:val="0"/>
                  <w:marBottom w:val="0"/>
                  <w:divBdr>
                    <w:top w:val="none" w:sz="0" w:space="0" w:color="auto"/>
                    <w:left w:val="none" w:sz="0" w:space="0" w:color="auto"/>
                    <w:bottom w:val="none" w:sz="0" w:space="0" w:color="auto"/>
                    <w:right w:val="none" w:sz="0" w:space="0" w:color="auto"/>
                  </w:divBdr>
                </w:div>
                <w:div w:id="834733780">
                  <w:marLeft w:val="640"/>
                  <w:marRight w:val="0"/>
                  <w:marTop w:val="0"/>
                  <w:marBottom w:val="0"/>
                  <w:divBdr>
                    <w:top w:val="none" w:sz="0" w:space="0" w:color="auto"/>
                    <w:left w:val="none" w:sz="0" w:space="0" w:color="auto"/>
                    <w:bottom w:val="none" w:sz="0" w:space="0" w:color="auto"/>
                    <w:right w:val="none" w:sz="0" w:space="0" w:color="auto"/>
                  </w:divBdr>
                </w:div>
                <w:div w:id="1910770168">
                  <w:marLeft w:val="640"/>
                  <w:marRight w:val="0"/>
                  <w:marTop w:val="0"/>
                  <w:marBottom w:val="0"/>
                  <w:divBdr>
                    <w:top w:val="none" w:sz="0" w:space="0" w:color="auto"/>
                    <w:left w:val="none" w:sz="0" w:space="0" w:color="auto"/>
                    <w:bottom w:val="none" w:sz="0" w:space="0" w:color="auto"/>
                    <w:right w:val="none" w:sz="0" w:space="0" w:color="auto"/>
                  </w:divBdr>
                </w:div>
                <w:div w:id="1747217367">
                  <w:marLeft w:val="640"/>
                  <w:marRight w:val="0"/>
                  <w:marTop w:val="0"/>
                  <w:marBottom w:val="0"/>
                  <w:divBdr>
                    <w:top w:val="none" w:sz="0" w:space="0" w:color="auto"/>
                    <w:left w:val="none" w:sz="0" w:space="0" w:color="auto"/>
                    <w:bottom w:val="none" w:sz="0" w:space="0" w:color="auto"/>
                    <w:right w:val="none" w:sz="0" w:space="0" w:color="auto"/>
                  </w:divBdr>
                </w:div>
                <w:div w:id="1353335837">
                  <w:marLeft w:val="640"/>
                  <w:marRight w:val="0"/>
                  <w:marTop w:val="0"/>
                  <w:marBottom w:val="0"/>
                  <w:divBdr>
                    <w:top w:val="none" w:sz="0" w:space="0" w:color="auto"/>
                    <w:left w:val="none" w:sz="0" w:space="0" w:color="auto"/>
                    <w:bottom w:val="none" w:sz="0" w:space="0" w:color="auto"/>
                    <w:right w:val="none" w:sz="0" w:space="0" w:color="auto"/>
                  </w:divBdr>
                </w:div>
                <w:div w:id="619919904">
                  <w:marLeft w:val="640"/>
                  <w:marRight w:val="0"/>
                  <w:marTop w:val="0"/>
                  <w:marBottom w:val="0"/>
                  <w:divBdr>
                    <w:top w:val="none" w:sz="0" w:space="0" w:color="auto"/>
                    <w:left w:val="none" w:sz="0" w:space="0" w:color="auto"/>
                    <w:bottom w:val="none" w:sz="0" w:space="0" w:color="auto"/>
                    <w:right w:val="none" w:sz="0" w:space="0" w:color="auto"/>
                  </w:divBdr>
                </w:div>
                <w:div w:id="2062627594">
                  <w:marLeft w:val="640"/>
                  <w:marRight w:val="0"/>
                  <w:marTop w:val="0"/>
                  <w:marBottom w:val="0"/>
                  <w:divBdr>
                    <w:top w:val="none" w:sz="0" w:space="0" w:color="auto"/>
                    <w:left w:val="none" w:sz="0" w:space="0" w:color="auto"/>
                    <w:bottom w:val="none" w:sz="0" w:space="0" w:color="auto"/>
                    <w:right w:val="none" w:sz="0" w:space="0" w:color="auto"/>
                  </w:divBdr>
                </w:div>
                <w:div w:id="784664414">
                  <w:marLeft w:val="640"/>
                  <w:marRight w:val="0"/>
                  <w:marTop w:val="0"/>
                  <w:marBottom w:val="0"/>
                  <w:divBdr>
                    <w:top w:val="none" w:sz="0" w:space="0" w:color="auto"/>
                    <w:left w:val="none" w:sz="0" w:space="0" w:color="auto"/>
                    <w:bottom w:val="none" w:sz="0" w:space="0" w:color="auto"/>
                    <w:right w:val="none" w:sz="0" w:space="0" w:color="auto"/>
                  </w:divBdr>
                </w:div>
                <w:div w:id="743066607">
                  <w:marLeft w:val="640"/>
                  <w:marRight w:val="0"/>
                  <w:marTop w:val="0"/>
                  <w:marBottom w:val="0"/>
                  <w:divBdr>
                    <w:top w:val="none" w:sz="0" w:space="0" w:color="auto"/>
                    <w:left w:val="none" w:sz="0" w:space="0" w:color="auto"/>
                    <w:bottom w:val="none" w:sz="0" w:space="0" w:color="auto"/>
                    <w:right w:val="none" w:sz="0" w:space="0" w:color="auto"/>
                  </w:divBdr>
                </w:div>
                <w:div w:id="875047604">
                  <w:marLeft w:val="640"/>
                  <w:marRight w:val="0"/>
                  <w:marTop w:val="0"/>
                  <w:marBottom w:val="0"/>
                  <w:divBdr>
                    <w:top w:val="none" w:sz="0" w:space="0" w:color="auto"/>
                    <w:left w:val="none" w:sz="0" w:space="0" w:color="auto"/>
                    <w:bottom w:val="none" w:sz="0" w:space="0" w:color="auto"/>
                    <w:right w:val="none" w:sz="0" w:space="0" w:color="auto"/>
                  </w:divBdr>
                </w:div>
                <w:div w:id="1043483051">
                  <w:marLeft w:val="640"/>
                  <w:marRight w:val="0"/>
                  <w:marTop w:val="0"/>
                  <w:marBottom w:val="0"/>
                  <w:divBdr>
                    <w:top w:val="none" w:sz="0" w:space="0" w:color="auto"/>
                    <w:left w:val="none" w:sz="0" w:space="0" w:color="auto"/>
                    <w:bottom w:val="none" w:sz="0" w:space="0" w:color="auto"/>
                    <w:right w:val="none" w:sz="0" w:space="0" w:color="auto"/>
                  </w:divBdr>
                </w:div>
                <w:div w:id="1369910969">
                  <w:marLeft w:val="640"/>
                  <w:marRight w:val="0"/>
                  <w:marTop w:val="0"/>
                  <w:marBottom w:val="0"/>
                  <w:divBdr>
                    <w:top w:val="none" w:sz="0" w:space="0" w:color="auto"/>
                    <w:left w:val="none" w:sz="0" w:space="0" w:color="auto"/>
                    <w:bottom w:val="none" w:sz="0" w:space="0" w:color="auto"/>
                    <w:right w:val="none" w:sz="0" w:space="0" w:color="auto"/>
                  </w:divBdr>
                </w:div>
                <w:div w:id="2058234574">
                  <w:marLeft w:val="640"/>
                  <w:marRight w:val="0"/>
                  <w:marTop w:val="0"/>
                  <w:marBottom w:val="0"/>
                  <w:divBdr>
                    <w:top w:val="none" w:sz="0" w:space="0" w:color="auto"/>
                    <w:left w:val="none" w:sz="0" w:space="0" w:color="auto"/>
                    <w:bottom w:val="none" w:sz="0" w:space="0" w:color="auto"/>
                    <w:right w:val="none" w:sz="0" w:space="0" w:color="auto"/>
                  </w:divBdr>
                </w:div>
                <w:div w:id="984234282">
                  <w:marLeft w:val="640"/>
                  <w:marRight w:val="0"/>
                  <w:marTop w:val="0"/>
                  <w:marBottom w:val="0"/>
                  <w:divBdr>
                    <w:top w:val="none" w:sz="0" w:space="0" w:color="auto"/>
                    <w:left w:val="none" w:sz="0" w:space="0" w:color="auto"/>
                    <w:bottom w:val="none" w:sz="0" w:space="0" w:color="auto"/>
                    <w:right w:val="none" w:sz="0" w:space="0" w:color="auto"/>
                  </w:divBdr>
                </w:div>
                <w:div w:id="151600503">
                  <w:marLeft w:val="640"/>
                  <w:marRight w:val="0"/>
                  <w:marTop w:val="0"/>
                  <w:marBottom w:val="0"/>
                  <w:divBdr>
                    <w:top w:val="none" w:sz="0" w:space="0" w:color="auto"/>
                    <w:left w:val="none" w:sz="0" w:space="0" w:color="auto"/>
                    <w:bottom w:val="none" w:sz="0" w:space="0" w:color="auto"/>
                    <w:right w:val="none" w:sz="0" w:space="0" w:color="auto"/>
                  </w:divBdr>
                </w:div>
                <w:div w:id="348527282">
                  <w:marLeft w:val="640"/>
                  <w:marRight w:val="0"/>
                  <w:marTop w:val="0"/>
                  <w:marBottom w:val="0"/>
                  <w:divBdr>
                    <w:top w:val="none" w:sz="0" w:space="0" w:color="auto"/>
                    <w:left w:val="none" w:sz="0" w:space="0" w:color="auto"/>
                    <w:bottom w:val="none" w:sz="0" w:space="0" w:color="auto"/>
                    <w:right w:val="none" w:sz="0" w:space="0" w:color="auto"/>
                  </w:divBdr>
                </w:div>
                <w:div w:id="778067181">
                  <w:marLeft w:val="640"/>
                  <w:marRight w:val="0"/>
                  <w:marTop w:val="0"/>
                  <w:marBottom w:val="0"/>
                  <w:divBdr>
                    <w:top w:val="none" w:sz="0" w:space="0" w:color="auto"/>
                    <w:left w:val="none" w:sz="0" w:space="0" w:color="auto"/>
                    <w:bottom w:val="none" w:sz="0" w:space="0" w:color="auto"/>
                    <w:right w:val="none" w:sz="0" w:space="0" w:color="auto"/>
                  </w:divBdr>
                </w:div>
                <w:div w:id="240218907">
                  <w:marLeft w:val="640"/>
                  <w:marRight w:val="0"/>
                  <w:marTop w:val="0"/>
                  <w:marBottom w:val="0"/>
                  <w:divBdr>
                    <w:top w:val="none" w:sz="0" w:space="0" w:color="auto"/>
                    <w:left w:val="none" w:sz="0" w:space="0" w:color="auto"/>
                    <w:bottom w:val="none" w:sz="0" w:space="0" w:color="auto"/>
                    <w:right w:val="none" w:sz="0" w:space="0" w:color="auto"/>
                  </w:divBdr>
                </w:div>
                <w:div w:id="1812596783">
                  <w:marLeft w:val="640"/>
                  <w:marRight w:val="0"/>
                  <w:marTop w:val="0"/>
                  <w:marBottom w:val="0"/>
                  <w:divBdr>
                    <w:top w:val="none" w:sz="0" w:space="0" w:color="auto"/>
                    <w:left w:val="none" w:sz="0" w:space="0" w:color="auto"/>
                    <w:bottom w:val="none" w:sz="0" w:space="0" w:color="auto"/>
                    <w:right w:val="none" w:sz="0" w:space="0" w:color="auto"/>
                  </w:divBdr>
                </w:div>
                <w:div w:id="204757600">
                  <w:marLeft w:val="640"/>
                  <w:marRight w:val="0"/>
                  <w:marTop w:val="0"/>
                  <w:marBottom w:val="0"/>
                  <w:divBdr>
                    <w:top w:val="none" w:sz="0" w:space="0" w:color="auto"/>
                    <w:left w:val="none" w:sz="0" w:space="0" w:color="auto"/>
                    <w:bottom w:val="none" w:sz="0" w:space="0" w:color="auto"/>
                    <w:right w:val="none" w:sz="0" w:space="0" w:color="auto"/>
                  </w:divBdr>
                </w:div>
                <w:div w:id="774011737">
                  <w:marLeft w:val="640"/>
                  <w:marRight w:val="0"/>
                  <w:marTop w:val="0"/>
                  <w:marBottom w:val="0"/>
                  <w:divBdr>
                    <w:top w:val="none" w:sz="0" w:space="0" w:color="auto"/>
                    <w:left w:val="none" w:sz="0" w:space="0" w:color="auto"/>
                    <w:bottom w:val="none" w:sz="0" w:space="0" w:color="auto"/>
                    <w:right w:val="none" w:sz="0" w:space="0" w:color="auto"/>
                  </w:divBdr>
                </w:div>
                <w:div w:id="567306264">
                  <w:marLeft w:val="640"/>
                  <w:marRight w:val="0"/>
                  <w:marTop w:val="0"/>
                  <w:marBottom w:val="0"/>
                  <w:divBdr>
                    <w:top w:val="none" w:sz="0" w:space="0" w:color="auto"/>
                    <w:left w:val="none" w:sz="0" w:space="0" w:color="auto"/>
                    <w:bottom w:val="none" w:sz="0" w:space="0" w:color="auto"/>
                    <w:right w:val="none" w:sz="0" w:space="0" w:color="auto"/>
                  </w:divBdr>
                </w:div>
                <w:div w:id="2081293416">
                  <w:marLeft w:val="640"/>
                  <w:marRight w:val="0"/>
                  <w:marTop w:val="0"/>
                  <w:marBottom w:val="0"/>
                  <w:divBdr>
                    <w:top w:val="none" w:sz="0" w:space="0" w:color="auto"/>
                    <w:left w:val="none" w:sz="0" w:space="0" w:color="auto"/>
                    <w:bottom w:val="none" w:sz="0" w:space="0" w:color="auto"/>
                    <w:right w:val="none" w:sz="0" w:space="0" w:color="auto"/>
                  </w:divBdr>
                </w:div>
                <w:div w:id="243877892">
                  <w:marLeft w:val="640"/>
                  <w:marRight w:val="0"/>
                  <w:marTop w:val="0"/>
                  <w:marBottom w:val="0"/>
                  <w:divBdr>
                    <w:top w:val="none" w:sz="0" w:space="0" w:color="auto"/>
                    <w:left w:val="none" w:sz="0" w:space="0" w:color="auto"/>
                    <w:bottom w:val="none" w:sz="0" w:space="0" w:color="auto"/>
                    <w:right w:val="none" w:sz="0" w:space="0" w:color="auto"/>
                  </w:divBdr>
                </w:div>
                <w:div w:id="1816095426">
                  <w:marLeft w:val="640"/>
                  <w:marRight w:val="0"/>
                  <w:marTop w:val="0"/>
                  <w:marBottom w:val="0"/>
                  <w:divBdr>
                    <w:top w:val="none" w:sz="0" w:space="0" w:color="auto"/>
                    <w:left w:val="none" w:sz="0" w:space="0" w:color="auto"/>
                    <w:bottom w:val="none" w:sz="0" w:space="0" w:color="auto"/>
                    <w:right w:val="none" w:sz="0" w:space="0" w:color="auto"/>
                  </w:divBdr>
                </w:div>
                <w:div w:id="1141729728">
                  <w:marLeft w:val="640"/>
                  <w:marRight w:val="0"/>
                  <w:marTop w:val="0"/>
                  <w:marBottom w:val="0"/>
                  <w:divBdr>
                    <w:top w:val="none" w:sz="0" w:space="0" w:color="auto"/>
                    <w:left w:val="none" w:sz="0" w:space="0" w:color="auto"/>
                    <w:bottom w:val="none" w:sz="0" w:space="0" w:color="auto"/>
                    <w:right w:val="none" w:sz="0" w:space="0" w:color="auto"/>
                  </w:divBdr>
                </w:div>
                <w:div w:id="377168056">
                  <w:marLeft w:val="640"/>
                  <w:marRight w:val="0"/>
                  <w:marTop w:val="0"/>
                  <w:marBottom w:val="0"/>
                  <w:divBdr>
                    <w:top w:val="none" w:sz="0" w:space="0" w:color="auto"/>
                    <w:left w:val="none" w:sz="0" w:space="0" w:color="auto"/>
                    <w:bottom w:val="none" w:sz="0" w:space="0" w:color="auto"/>
                    <w:right w:val="none" w:sz="0" w:space="0" w:color="auto"/>
                  </w:divBdr>
                </w:div>
                <w:div w:id="1460491096">
                  <w:marLeft w:val="640"/>
                  <w:marRight w:val="0"/>
                  <w:marTop w:val="0"/>
                  <w:marBottom w:val="0"/>
                  <w:divBdr>
                    <w:top w:val="none" w:sz="0" w:space="0" w:color="auto"/>
                    <w:left w:val="none" w:sz="0" w:space="0" w:color="auto"/>
                    <w:bottom w:val="none" w:sz="0" w:space="0" w:color="auto"/>
                    <w:right w:val="none" w:sz="0" w:space="0" w:color="auto"/>
                  </w:divBdr>
                </w:div>
                <w:div w:id="64449448">
                  <w:marLeft w:val="640"/>
                  <w:marRight w:val="0"/>
                  <w:marTop w:val="0"/>
                  <w:marBottom w:val="0"/>
                  <w:divBdr>
                    <w:top w:val="none" w:sz="0" w:space="0" w:color="auto"/>
                    <w:left w:val="none" w:sz="0" w:space="0" w:color="auto"/>
                    <w:bottom w:val="none" w:sz="0" w:space="0" w:color="auto"/>
                    <w:right w:val="none" w:sz="0" w:space="0" w:color="auto"/>
                  </w:divBdr>
                </w:div>
                <w:div w:id="1173496444">
                  <w:marLeft w:val="640"/>
                  <w:marRight w:val="0"/>
                  <w:marTop w:val="0"/>
                  <w:marBottom w:val="0"/>
                  <w:divBdr>
                    <w:top w:val="none" w:sz="0" w:space="0" w:color="auto"/>
                    <w:left w:val="none" w:sz="0" w:space="0" w:color="auto"/>
                    <w:bottom w:val="none" w:sz="0" w:space="0" w:color="auto"/>
                    <w:right w:val="none" w:sz="0" w:space="0" w:color="auto"/>
                  </w:divBdr>
                </w:div>
                <w:div w:id="331103487">
                  <w:marLeft w:val="640"/>
                  <w:marRight w:val="0"/>
                  <w:marTop w:val="0"/>
                  <w:marBottom w:val="0"/>
                  <w:divBdr>
                    <w:top w:val="none" w:sz="0" w:space="0" w:color="auto"/>
                    <w:left w:val="none" w:sz="0" w:space="0" w:color="auto"/>
                    <w:bottom w:val="none" w:sz="0" w:space="0" w:color="auto"/>
                    <w:right w:val="none" w:sz="0" w:space="0" w:color="auto"/>
                  </w:divBdr>
                </w:div>
                <w:div w:id="529219056">
                  <w:marLeft w:val="640"/>
                  <w:marRight w:val="0"/>
                  <w:marTop w:val="0"/>
                  <w:marBottom w:val="0"/>
                  <w:divBdr>
                    <w:top w:val="none" w:sz="0" w:space="0" w:color="auto"/>
                    <w:left w:val="none" w:sz="0" w:space="0" w:color="auto"/>
                    <w:bottom w:val="none" w:sz="0" w:space="0" w:color="auto"/>
                    <w:right w:val="none" w:sz="0" w:space="0" w:color="auto"/>
                  </w:divBdr>
                </w:div>
                <w:div w:id="1075905120">
                  <w:marLeft w:val="640"/>
                  <w:marRight w:val="0"/>
                  <w:marTop w:val="0"/>
                  <w:marBottom w:val="0"/>
                  <w:divBdr>
                    <w:top w:val="none" w:sz="0" w:space="0" w:color="auto"/>
                    <w:left w:val="none" w:sz="0" w:space="0" w:color="auto"/>
                    <w:bottom w:val="none" w:sz="0" w:space="0" w:color="auto"/>
                    <w:right w:val="none" w:sz="0" w:space="0" w:color="auto"/>
                  </w:divBdr>
                </w:div>
                <w:div w:id="868835355">
                  <w:marLeft w:val="640"/>
                  <w:marRight w:val="0"/>
                  <w:marTop w:val="0"/>
                  <w:marBottom w:val="0"/>
                  <w:divBdr>
                    <w:top w:val="none" w:sz="0" w:space="0" w:color="auto"/>
                    <w:left w:val="none" w:sz="0" w:space="0" w:color="auto"/>
                    <w:bottom w:val="none" w:sz="0" w:space="0" w:color="auto"/>
                    <w:right w:val="none" w:sz="0" w:space="0" w:color="auto"/>
                  </w:divBdr>
                </w:div>
                <w:div w:id="209389802">
                  <w:marLeft w:val="640"/>
                  <w:marRight w:val="0"/>
                  <w:marTop w:val="0"/>
                  <w:marBottom w:val="0"/>
                  <w:divBdr>
                    <w:top w:val="none" w:sz="0" w:space="0" w:color="auto"/>
                    <w:left w:val="none" w:sz="0" w:space="0" w:color="auto"/>
                    <w:bottom w:val="none" w:sz="0" w:space="0" w:color="auto"/>
                    <w:right w:val="none" w:sz="0" w:space="0" w:color="auto"/>
                  </w:divBdr>
                </w:div>
                <w:div w:id="1887329715">
                  <w:marLeft w:val="640"/>
                  <w:marRight w:val="0"/>
                  <w:marTop w:val="0"/>
                  <w:marBottom w:val="0"/>
                  <w:divBdr>
                    <w:top w:val="none" w:sz="0" w:space="0" w:color="auto"/>
                    <w:left w:val="none" w:sz="0" w:space="0" w:color="auto"/>
                    <w:bottom w:val="none" w:sz="0" w:space="0" w:color="auto"/>
                    <w:right w:val="none" w:sz="0" w:space="0" w:color="auto"/>
                  </w:divBdr>
                </w:div>
                <w:div w:id="989211991">
                  <w:marLeft w:val="640"/>
                  <w:marRight w:val="0"/>
                  <w:marTop w:val="0"/>
                  <w:marBottom w:val="0"/>
                  <w:divBdr>
                    <w:top w:val="none" w:sz="0" w:space="0" w:color="auto"/>
                    <w:left w:val="none" w:sz="0" w:space="0" w:color="auto"/>
                    <w:bottom w:val="none" w:sz="0" w:space="0" w:color="auto"/>
                    <w:right w:val="none" w:sz="0" w:space="0" w:color="auto"/>
                  </w:divBdr>
                </w:div>
                <w:div w:id="1723551847">
                  <w:marLeft w:val="640"/>
                  <w:marRight w:val="0"/>
                  <w:marTop w:val="0"/>
                  <w:marBottom w:val="0"/>
                  <w:divBdr>
                    <w:top w:val="none" w:sz="0" w:space="0" w:color="auto"/>
                    <w:left w:val="none" w:sz="0" w:space="0" w:color="auto"/>
                    <w:bottom w:val="none" w:sz="0" w:space="0" w:color="auto"/>
                    <w:right w:val="none" w:sz="0" w:space="0" w:color="auto"/>
                  </w:divBdr>
                </w:div>
                <w:div w:id="267662489">
                  <w:marLeft w:val="640"/>
                  <w:marRight w:val="0"/>
                  <w:marTop w:val="0"/>
                  <w:marBottom w:val="0"/>
                  <w:divBdr>
                    <w:top w:val="none" w:sz="0" w:space="0" w:color="auto"/>
                    <w:left w:val="none" w:sz="0" w:space="0" w:color="auto"/>
                    <w:bottom w:val="none" w:sz="0" w:space="0" w:color="auto"/>
                    <w:right w:val="none" w:sz="0" w:space="0" w:color="auto"/>
                  </w:divBdr>
                </w:div>
                <w:div w:id="1505050144">
                  <w:marLeft w:val="640"/>
                  <w:marRight w:val="0"/>
                  <w:marTop w:val="0"/>
                  <w:marBottom w:val="0"/>
                  <w:divBdr>
                    <w:top w:val="none" w:sz="0" w:space="0" w:color="auto"/>
                    <w:left w:val="none" w:sz="0" w:space="0" w:color="auto"/>
                    <w:bottom w:val="none" w:sz="0" w:space="0" w:color="auto"/>
                    <w:right w:val="none" w:sz="0" w:space="0" w:color="auto"/>
                  </w:divBdr>
                </w:div>
                <w:div w:id="1968775718">
                  <w:marLeft w:val="640"/>
                  <w:marRight w:val="0"/>
                  <w:marTop w:val="0"/>
                  <w:marBottom w:val="0"/>
                  <w:divBdr>
                    <w:top w:val="none" w:sz="0" w:space="0" w:color="auto"/>
                    <w:left w:val="none" w:sz="0" w:space="0" w:color="auto"/>
                    <w:bottom w:val="none" w:sz="0" w:space="0" w:color="auto"/>
                    <w:right w:val="none" w:sz="0" w:space="0" w:color="auto"/>
                  </w:divBdr>
                </w:div>
                <w:div w:id="493692767">
                  <w:marLeft w:val="640"/>
                  <w:marRight w:val="0"/>
                  <w:marTop w:val="0"/>
                  <w:marBottom w:val="0"/>
                  <w:divBdr>
                    <w:top w:val="none" w:sz="0" w:space="0" w:color="auto"/>
                    <w:left w:val="none" w:sz="0" w:space="0" w:color="auto"/>
                    <w:bottom w:val="none" w:sz="0" w:space="0" w:color="auto"/>
                    <w:right w:val="none" w:sz="0" w:space="0" w:color="auto"/>
                  </w:divBdr>
                </w:div>
                <w:div w:id="1938444041">
                  <w:marLeft w:val="640"/>
                  <w:marRight w:val="0"/>
                  <w:marTop w:val="0"/>
                  <w:marBottom w:val="0"/>
                  <w:divBdr>
                    <w:top w:val="none" w:sz="0" w:space="0" w:color="auto"/>
                    <w:left w:val="none" w:sz="0" w:space="0" w:color="auto"/>
                    <w:bottom w:val="none" w:sz="0" w:space="0" w:color="auto"/>
                    <w:right w:val="none" w:sz="0" w:space="0" w:color="auto"/>
                  </w:divBdr>
                </w:div>
                <w:div w:id="796799140">
                  <w:marLeft w:val="640"/>
                  <w:marRight w:val="0"/>
                  <w:marTop w:val="0"/>
                  <w:marBottom w:val="0"/>
                  <w:divBdr>
                    <w:top w:val="none" w:sz="0" w:space="0" w:color="auto"/>
                    <w:left w:val="none" w:sz="0" w:space="0" w:color="auto"/>
                    <w:bottom w:val="none" w:sz="0" w:space="0" w:color="auto"/>
                    <w:right w:val="none" w:sz="0" w:space="0" w:color="auto"/>
                  </w:divBdr>
                </w:div>
                <w:div w:id="741829054">
                  <w:marLeft w:val="640"/>
                  <w:marRight w:val="0"/>
                  <w:marTop w:val="0"/>
                  <w:marBottom w:val="0"/>
                  <w:divBdr>
                    <w:top w:val="none" w:sz="0" w:space="0" w:color="auto"/>
                    <w:left w:val="none" w:sz="0" w:space="0" w:color="auto"/>
                    <w:bottom w:val="none" w:sz="0" w:space="0" w:color="auto"/>
                    <w:right w:val="none" w:sz="0" w:space="0" w:color="auto"/>
                  </w:divBdr>
                </w:div>
                <w:div w:id="1227376221">
                  <w:marLeft w:val="640"/>
                  <w:marRight w:val="0"/>
                  <w:marTop w:val="0"/>
                  <w:marBottom w:val="0"/>
                  <w:divBdr>
                    <w:top w:val="none" w:sz="0" w:space="0" w:color="auto"/>
                    <w:left w:val="none" w:sz="0" w:space="0" w:color="auto"/>
                    <w:bottom w:val="none" w:sz="0" w:space="0" w:color="auto"/>
                    <w:right w:val="none" w:sz="0" w:space="0" w:color="auto"/>
                  </w:divBdr>
                </w:div>
                <w:div w:id="137457265">
                  <w:marLeft w:val="640"/>
                  <w:marRight w:val="0"/>
                  <w:marTop w:val="0"/>
                  <w:marBottom w:val="0"/>
                  <w:divBdr>
                    <w:top w:val="none" w:sz="0" w:space="0" w:color="auto"/>
                    <w:left w:val="none" w:sz="0" w:space="0" w:color="auto"/>
                    <w:bottom w:val="none" w:sz="0" w:space="0" w:color="auto"/>
                    <w:right w:val="none" w:sz="0" w:space="0" w:color="auto"/>
                  </w:divBdr>
                </w:div>
                <w:div w:id="62143759">
                  <w:marLeft w:val="640"/>
                  <w:marRight w:val="0"/>
                  <w:marTop w:val="0"/>
                  <w:marBottom w:val="0"/>
                  <w:divBdr>
                    <w:top w:val="none" w:sz="0" w:space="0" w:color="auto"/>
                    <w:left w:val="none" w:sz="0" w:space="0" w:color="auto"/>
                    <w:bottom w:val="none" w:sz="0" w:space="0" w:color="auto"/>
                    <w:right w:val="none" w:sz="0" w:space="0" w:color="auto"/>
                  </w:divBdr>
                </w:div>
                <w:div w:id="350113180">
                  <w:marLeft w:val="640"/>
                  <w:marRight w:val="0"/>
                  <w:marTop w:val="0"/>
                  <w:marBottom w:val="0"/>
                  <w:divBdr>
                    <w:top w:val="none" w:sz="0" w:space="0" w:color="auto"/>
                    <w:left w:val="none" w:sz="0" w:space="0" w:color="auto"/>
                    <w:bottom w:val="none" w:sz="0" w:space="0" w:color="auto"/>
                    <w:right w:val="none" w:sz="0" w:space="0" w:color="auto"/>
                  </w:divBdr>
                </w:div>
                <w:div w:id="2007858545">
                  <w:marLeft w:val="640"/>
                  <w:marRight w:val="0"/>
                  <w:marTop w:val="0"/>
                  <w:marBottom w:val="0"/>
                  <w:divBdr>
                    <w:top w:val="none" w:sz="0" w:space="0" w:color="auto"/>
                    <w:left w:val="none" w:sz="0" w:space="0" w:color="auto"/>
                    <w:bottom w:val="none" w:sz="0" w:space="0" w:color="auto"/>
                    <w:right w:val="none" w:sz="0" w:space="0" w:color="auto"/>
                  </w:divBdr>
                </w:div>
                <w:div w:id="1932004224">
                  <w:marLeft w:val="640"/>
                  <w:marRight w:val="0"/>
                  <w:marTop w:val="0"/>
                  <w:marBottom w:val="0"/>
                  <w:divBdr>
                    <w:top w:val="none" w:sz="0" w:space="0" w:color="auto"/>
                    <w:left w:val="none" w:sz="0" w:space="0" w:color="auto"/>
                    <w:bottom w:val="none" w:sz="0" w:space="0" w:color="auto"/>
                    <w:right w:val="none" w:sz="0" w:space="0" w:color="auto"/>
                  </w:divBdr>
                </w:div>
                <w:div w:id="1228955747">
                  <w:marLeft w:val="640"/>
                  <w:marRight w:val="0"/>
                  <w:marTop w:val="0"/>
                  <w:marBottom w:val="0"/>
                  <w:divBdr>
                    <w:top w:val="none" w:sz="0" w:space="0" w:color="auto"/>
                    <w:left w:val="none" w:sz="0" w:space="0" w:color="auto"/>
                    <w:bottom w:val="none" w:sz="0" w:space="0" w:color="auto"/>
                    <w:right w:val="none" w:sz="0" w:space="0" w:color="auto"/>
                  </w:divBdr>
                </w:div>
                <w:div w:id="1559436973">
                  <w:marLeft w:val="640"/>
                  <w:marRight w:val="0"/>
                  <w:marTop w:val="0"/>
                  <w:marBottom w:val="0"/>
                  <w:divBdr>
                    <w:top w:val="none" w:sz="0" w:space="0" w:color="auto"/>
                    <w:left w:val="none" w:sz="0" w:space="0" w:color="auto"/>
                    <w:bottom w:val="none" w:sz="0" w:space="0" w:color="auto"/>
                    <w:right w:val="none" w:sz="0" w:space="0" w:color="auto"/>
                  </w:divBdr>
                </w:div>
                <w:div w:id="1783843171">
                  <w:marLeft w:val="640"/>
                  <w:marRight w:val="0"/>
                  <w:marTop w:val="0"/>
                  <w:marBottom w:val="0"/>
                  <w:divBdr>
                    <w:top w:val="none" w:sz="0" w:space="0" w:color="auto"/>
                    <w:left w:val="none" w:sz="0" w:space="0" w:color="auto"/>
                    <w:bottom w:val="none" w:sz="0" w:space="0" w:color="auto"/>
                    <w:right w:val="none" w:sz="0" w:space="0" w:color="auto"/>
                  </w:divBdr>
                </w:div>
                <w:div w:id="2102753900">
                  <w:marLeft w:val="640"/>
                  <w:marRight w:val="0"/>
                  <w:marTop w:val="0"/>
                  <w:marBottom w:val="0"/>
                  <w:divBdr>
                    <w:top w:val="none" w:sz="0" w:space="0" w:color="auto"/>
                    <w:left w:val="none" w:sz="0" w:space="0" w:color="auto"/>
                    <w:bottom w:val="none" w:sz="0" w:space="0" w:color="auto"/>
                    <w:right w:val="none" w:sz="0" w:space="0" w:color="auto"/>
                  </w:divBdr>
                </w:div>
                <w:div w:id="466167857">
                  <w:marLeft w:val="640"/>
                  <w:marRight w:val="0"/>
                  <w:marTop w:val="0"/>
                  <w:marBottom w:val="0"/>
                  <w:divBdr>
                    <w:top w:val="none" w:sz="0" w:space="0" w:color="auto"/>
                    <w:left w:val="none" w:sz="0" w:space="0" w:color="auto"/>
                    <w:bottom w:val="none" w:sz="0" w:space="0" w:color="auto"/>
                    <w:right w:val="none" w:sz="0" w:space="0" w:color="auto"/>
                  </w:divBdr>
                </w:div>
              </w:divsChild>
            </w:div>
            <w:div w:id="1212036608">
              <w:marLeft w:val="0"/>
              <w:marRight w:val="0"/>
              <w:marTop w:val="0"/>
              <w:marBottom w:val="0"/>
              <w:divBdr>
                <w:top w:val="none" w:sz="0" w:space="0" w:color="auto"/>
                <w:left w:val="none" w:sz="0" w:space="0" w:color="auto"/>
                <w:bottom w:val="none" w:sz="0" w:space="0" w:color="auto"/>
                <w:right w:val="none" w:sz="0" w:space="0" w:color="auto"/>
              </w:divBdr>
              <w:divsChild>
                <w:div w:id="59211349">
                  <w:marLeft w:val="640"/>
                  <w:marRight w:val="0"/>
                  <w:marTop w:val="0"/>
                  <w:marBottom w:val="0"/>
                  <w:divBdr>
                    <w:top w:val="none" w:sz="0" w:space="0" w:color="auto"/>
                    <w:left w:val="none" w:sz="0" w:space="0" w:color="auto"/>
                    <w:bottom w:val="none" w:sz="0" w:space="0" w:color="auto"/>
                    <w:right w:val="none" w:sz="0" w:space="0" w:color="auto"/>
                  </w:divBdr>
                </w:div>
                <w:div w:id="832377342">
                  <w:marLeft w:val="640"/>
                  <w:marRight w:val="0"/>
                  <w:marTop w:val="0"/>
                  <w:marBottom w:val="0"/>
                  <w:divBdr>
                    <w:top w:val="none" w:sz="0" w:space="0" w:color="auto"/>
                    <w:left w:val="none" w:sz="0" w:space="0" w:color="auto"/>
                    <w:bottom w:val="none" w:sz="0" w:space="0" w:color="auto"/>
                    <w:right w:val="none" w:sz="0" w:space="0" w:color="auto"/>
                  </w:divBdr>
                </w:div>
                <w:div w:id="1081291112">
                  <w:marLeft w:val="640"/>
                  <w:marRight w:val="0"/>
                  <w:marTop w:val="0"/>
                  <w:marBottom w:val="0"/>
                  <w:divBdr>
                    <w:top w:val="none" w:sz="0" w:space="0" w:color="auto"/>
                    <w:left w:val="none" w:sz="0" w:space="0" w:color="auto"/>
                    <w:bottom w:val="none" w:sz="0" w:space="0" w:color="auto"/>
                    <w:right w:val="none" w:sz="0" w:space="0" w:color="auto"/>
                  </w:divBdr>
                </w:div>
                <w:div w:id="1998727075">
                  <w:marLeft w:val="640"/>
                  <w:marRight w:val="0"/>
                  <w:marTop w:val="0"/>
                  <w:marBottom w:val="0"/>
                  <w:divBdr>
                    <w:top w:val="none" w:sz="0" w:space="0" w:color="auto"/>
                    <w:left w:val="none" w:sz="0" w:space="0" w:color="auto"/>
                    <w:bottom w:val="none" w:sz="0" w:space="0" w:color="auto"/>
                    <w:right w:val="none" w:sz="0" w:space="0" w:color="auto"/>
                  </w:divBdr>
                </w:div>
                <w:div w:id="856701753">
                  <w:marLeft w:val="640"/>
                  <w:marRight w:val="0"/>
                  <w:marTop w:val="0"/>
                  <w:marBottom w:val="0"/>
                  <w:divBdr>
                    <w:top w:val="none" w:sz="0" w:space="0" w:color="auto"/>
                    <w:left w:val="none" w:sz="0" w:space="0" w:color="auto"/>
                    <w:bottom w:val="none" w:sz="0" w:space="0" w:color="auto"/>
                    <w:right w:val="none" w:sz="0" w:space="0" w:color="auto"/>
                  </w:divBdr>
                </w:div>
                <w:div w:id="61216514">
                  <w:marLeft w:val="640"/>
                  <w:marRight w:val="0"/>
                  <w:marTop w:val="0"/>
                  <w:marBottom w:val="0"/>
                  <w:divBdr>
                    <w:top w:val="none" w:sz="0" w:space="0" w:color="auto"/>
                    <w:left w:val="none" w:sz="0" w:space="0" w:color="auto"/>
                    <w:bottom w:val="none" w:sz="0" w:space="0" w:color="auto"/>
                    <w:right w:val="none" w:sz="0" w:space="0" w:color="auto"/>
                  </w:divBdr>
                </w:div>
                <w:div w:id="806970304">
                  <w:marLeft w:val="640"/>
                  <w:marRight w:val="0"/>
                  <w:marTop w:val="0"/>
                  <w:marBottom w:val="0"/>
                  <w:divBdr>
                    <w:top w:val="none" w:sz="0" w:space="0" w:color="auto"/>
                    <w:left w:val="none" w:sz="0" w:space="0" w:color="auto"/>
                    <w:bottom w:val="none" w:sz="0" w:space="0" w:color="auto"/>
                    <w:right w:val="none" w:sz="0" w:space="0" w:color="auto"/>
                  </w:divBdr>
                </w:div>
                <w:div w:id="1582368192">
                  <w:marLeft w:val="640"/>
                  <w:marRight w:val="0"/>
                  <w:marTop w:val="0"/>
                  <w:marBottom w:val="0"/>
                  <w:divBdr>
                    <w:top w:val="none" w:sz="0" w:space="0" w:color="auto"/>
                    <w:left w:val="none" w:sz="0" w:space="0" w:color="auto"/>
                    <w:bottom w:val="none" w:sz="0" w:space="0" w:color="auto"/>
                    <w:right w:val="none" w:sz="0" w:space="0" w:color="auto"/>
                  </w:divBdr>
                </w:div>
                <w:div w:id="774791379">
                  <w:marLeft w:val="640"/>
                  <w:marRight w:val="0"/>
                  <w:marTop w:val="0"/>
                  <w:marBottom w:val="0"/>
                  <w:divBdr>
                    <w:top w:val="none" w:sz="0" w:space="0" w:color="auto"/>
                    <w:left w:val="none" w:sz="0" w:space="0" w:color="auto"/>
                    <w:bottom w:val="none" w:sz="0" w:space="0" w:color="auto"/>
                    <w:right w:val="none" w:sz="0" w:space="0" w:color="auto"/>
                  </w:divBdr>
                </w:div>
                <w:div w:id="542600596">
                  <w:marLeft w:val="640"/>
                  <w:marRight w:val="0"/>
                  <w:marTop w:val="0"/>
                  <w:marBottom w:val="0"/>
                  <w:divBdr>
                    <w:top w:val="none" w:sz="0" w:space="0" w:color="auto"/>
                    <w:left w:val="none" w:sz="0" w:space="0" w:color="auto"/>
                    <w:bottom w:val="none" w:sz="0" w:space="0" w:color="auto"/>
                    <w:right w:val="none" w:sz="0" w:space="0" w:color="auto"/>
                  </w:divBdr>
                </w:div>
                <w:div w:id="1998679673">
                  <w:marLeft w:val="640"/>
                  <w:marRight w:val="0"/>
                  <w:marTop w:val="0"/>
                  <w:marBottom w:val="0"/>
                  <w:divBdr>
                    <w:top w:val="none" w:sz="0" w:space="0" w:color="auto"/>
                    <w:left w:val="none" w:sz="0" w:space="0" w:color="auto"/>
                    <w:bottom w:val="none" w:sz="0" w:space="0" w:color="auto"/>
                    <w:right w:val="none" w:sz="0" w:space="0" w:color="auto"/>
                  </w:divBdr>
                </w:div>
                <w:div w:id="1404991332">
                  <w:marLeft w:val="640"/>
                  <w:marRight w:val="0"/>
                  <w:marTop w:val="0"/>
                  <w:marBottom w:val="0"/>
                  <w:divBdr>
                    <w:top w:val="none" w:sz="0" w:space="0" w:color="auto"/>
                    <w:left w:val="none" w:sz="0" w:space="0" w:color="auto"/>
                    <w:bottom w:val="none" w:sz="0" w:space="0" w:color="auto"/>
                    <w:right w:val="none" w:sz="0" w:space="0" w:color="auto"/>
                  </w:divBdr>
                </w:div>
                <w:div w:id="1419862720">
                  <w:marLeft w:val="640"/>
                  <w:marRight w:val="0"/>
                  <w:marTop w:val="0"/>
                  <w:marBottom w:val="0"/>
                  <w:divBdr>
                    <w:top w:val="none" w:sz="0" w:space="0" w:color="auto"/>
                    <w:left w:val="none" w:sz="0" w:space="0" w:color="auto"/>
                    <w:bottom w:val="none" w:sz="0" w:space="0" w:color="auto"/>
                    <w:right w:val="none" w:sz="0" w:space="0" w:color="auto"/>
                  </w:divBdr>
                </w:div>
                <w:div w:id="2047947696">
                  <w:marLeft w:val="640"/>
                  <w:marRight w:val="0"/>
                  <w:marTop w:val="0"/>
                  <w:marBottom w:val="0"/>
                  <w:divBdr>
                    <w:top w:val="none" w:sz="0" w:space="0" w:color="auto"/>
                    <w:left w:val="none" w:sz="0" w:space="0" w:color="auto"/>
                    <w:bottom w:val="none" w:sz="0" w:space="0" w:color="auto"/>
                    <w:right w:val="none" w:sz="0" w:space="0" w:color="auto"/>
                  </w:divBdr>
                </w:div>
                <w:div w:id="94332006">
                  <w:marLeft w:val="640"/>
                  <w:marRight w:val="0"/>
                  <w:marTop w:val="0"/>
                  <w:marBottom w:val="0"/>
                  <w:divBdr>
                    <w:top w:val="none" w:sz="0" w:space="0" w:color="auto"/>
                    <w:left w:val="none" w:sz="0" w:space="0" w:color="auto"/>
                    <w:bottom w:val="none" w:sz="0" w:space="0" w:color="auto"/>
                    <w:right w:val="none" w:sz="0" w:space="0" w:color="auto"/>
                  </w:divBdr>
                </w:div>
                <w:div w:id="967779889">
                  <w:marLeft w:val="640"/>
                  <w:marRight w:val="0"/>
                  <w:marTop w:val="0"/>
                  <w:marBottom w:val="0"/>
                  <w:divBdr>
                    <w:top w:val="none" w:sz="0" w:space="0" w:color="auto"/>
                    <w:left w:val="none" w:sz="0" w:space="0" w:color="auto"/>
                    <w:bottom w:val="none" w:sz="0" w:space="0" w:color="auto"/>
                    <w:right w:val="none" w:sz="0" w:space="0" w:color="auto"/>
                  </w:divBdr>
                </w:div>
                <w:div w:id="1104421644">
                  <w:marLeft w:val="640"/>
                  <w:marRight w:val="0"/>
                  <w:marTop w:val="0"/>
                  <w:marBottom w:val="0"/>
                  <w:divBdr>
                    <w:top w:val="none" w:sz="0" w:space="0" w:color="auto"/>
                    <w:left w:val="none" w:sz="0" w:space="0" w:color="auto"/>
                    <w:bottom w:val="none" w:sz="0" w:space="0" w:color="auto"/>
                    <w:right w:val="none" w:sz="0" w:space="0" w:color="auto"/>
                  </w:divBdr>
                </w:div>
                <w:div w:id="610091037">
                  <w:marLeft w:val="640"/>
                  <w:marRight w:val="0"/>
                  <w:marTop w:val="0"/>
                  <w:marBottom w:val="0"/>
                  <w:divBdr>
                    <w:top w:val="none" w:sz="0" w:space="0" w:color="auto"/>
                    <w:left w:val="none" w:sz="0" w:space="0" w:color="auto"/>
                    <w:bottom w:val="none" w:sz="0" w:space="0" w:color="auto"/>
                    <w:right w:val="none" w:sz="0" w:space="0" w:color="auto"/>
                  </w:divBdr>
                </w:div>
                <w:div w:id="993409599">
                  <w:marLeft w:val="640"/>
                  <w:marRight w:val="0"/>
                  <w:marTop w:val="0"/>
                  <w:marBottom w:val="0"/>
                  <w:divBdr>
                    <w:top w:val="none" w:sz="0" w:space="0" w:color="auto"/>
                    <w:left w:val="none" w:sz="0" w:space="0" w:color="auto"/>
                    <w:bottom w:val="none" w:sz="0" w:space="0" w:color="auto"/>
                    <w:right w:val="none" w:sz="0" w:space="0" w:color="auto"/>
                  </w:divBdr>
                </w:div>
                <w:div w:id="254048885">
                  <w:marLeft w:val="640"/>
                  <w:marRight w:val="0"/>
                  <w:marTop w:val="0"/>
                  <w:marBottom w:val="0"/>
                  <w:divBdr>
                    <w:top w:val="none" w:sz="0" w:space="0" w:color="auto"/>
                    <w:left w:val="none" w:sz="0" w:space="0" w:color="auto"/>
                    <w:bottom w:val="none" w:sz="0" w:space="0" w:color="auto"/>
                    <w:right w:val="none" w:sz="0" w:space="0" w:color="auto"/>
                  </w:divBdr>
                </w:div>
                <w:div w:id="52198802">
                  <w:marLeft w:val="640"/>
                  <w:marRight w:val="0"/>
                  <w:marTop w:val="0"/>
                  <w:marBottom w:val="0"/>
                  <w:divBdr>
                    <w:top w:val="none" w:sz="0" w:space="0" w:color="auto"/>
                    <w:left w:val="none" w:sz="0" w:space="0" w:color="auto"/>
                    <w:bottom w:val="none" w:sz="0" w:space="0" w:color="auto"/>
                    <w:right w:val="none" w:sz="0" w:space="0" w:color="auto"/>
                  </w:divBdr>
                </w:div>
                <w:div w:id="1708211827">
                  <w:marLeft w:val="640"/>
                  <w:marRight w:val="0"/>
                  <w:marTop w:val="0"/>
                  <w:marBottom w:val="0"/>
                  <w:divBdr>
                    <w:top w:val="none" w:sz="0" w:space="0" w:color="auto"/>
                    <w:left w:val="none" w:sz="0" w:space="0" w:color="auto"/>
                    <w:bottom w:val="none" w:sz="0" w:space="0" w:color="auto"/>
                    <w:right w:val="none" w:sz="0" w:space="0" w:color="auto"/>
                  </w:divBdr>
                </w:div>
                <w:div w:id="1610114502">
                  <w:marLeft w:val="640"/>
                  <w:marRight w:val="0"/>
                  <w:marTop w:val="0"/>
                  <w:marBottom w:val="0"/>
                  <w:divBdr>
                    <w:top w:val="none" w:sz="0" w:space="0" w:color="auto"/>
                    <w:left w:val="none" w:sz="0" w:space="0" w:color="auto"/>
                    <w:bottom w:val="none" w:sz="0" w:space="0" w:color="auto"/>
                    <w:right w:val="none" w:sz="0" w:space="0" w:color="auto"/>
                  </w:divBdr>
                </w:div>
                <w:div w:id="318852536">
                  <w:marLeft w:val="640"/>
                  <w:marRight w:val="0"/>
                  <w:marTop w:val="0"/>
                  <w:marBottom w:val="0"/>
                  <w:divBdr>
                    <w:top w:val="none" w:sz="0" w:space="0" w:color="auto"/>
                    <w:left w:val="none" w:sz="0" w:space="0" w:color="auto"/>
                    <w:bottom w:val="none" w:sz="0" w:space="0" w:color="auto"/>
                    <w:right w:val="none" w:sz="0" w:space="0" w:color="auto"/>
                  </w:divBdr>
                </w:div>
                <w:div w:id="893154604">
                  <w:marLeft w:val="640"/>
                  <w:marRight w:val="0"/>
                  <w:marTop w:val="0"/>
                  <w:marBottom w:val="0"/>
                  <w:divBdr>
                    <w:top w:val="none" w:sz="0" w:space="0" w:color="auto"/>
                    <w:left w:val="none" w:sz="0" w:space="0" w:color="auto"/>
                    <w:bottom w:val="none" w:sz="0" w:space="0" w:color="auto"/>
                    <w:right w:val="none" w:sz="0" w:space="0" w:color="auto"/>
                  </w:divBdr>
                </w:div>
                <w:div w:id="1439064528">
                  <w:marLeft w:val="640"/>
                  <w:marRight w:val="0"/>
                  <w:marTop w:val="0"/>
                  <w:marBottom w:val="0"/>
                  <w:divBdr>
                    <w:top w:val="none" w:sz="0" w:space="0" w:color="auto"/>
                    <w:left w:val="none" w:sz="0" w:space="0" w:color="auto"/>
                    <w:bottom w:val="none" w:sz="0" w:space="0" w:color="auto"/>
                    <w:right w:val="none" w:sz="0" w:space="0" w:color="auto"/>
                  </w:divBdr>
                </w:div>
                <w:div w:id="37709094">
                  <w:marLeft w:val="640"/>
                  <w:marRight w:val="0"/>
                  <w:marTop w:val="0"/>
                  <w:marBottom w:val="0"/>
                  <w:divBdr>
                    <w:top w:val="none" w:sz="0" w:space="0" w:color="auto"/>
                    <w:left w:val="none" w:sz="0" w:space="0" w:color="auto"/>
                    <w:bottom w:val="none" w:sz="0" w:space="0" w:color="auto"/>
                    <w:right w:val="none" w:sz="0" w:space="0" w:color="auto"/>
                  </w:divBdr>
                </w:div>
                <w:div w:id="242030224">
                  <w:marLeft w:val="640"/>
                  <w:marRight w:val="0"/>
                  <w:marTop w:val="0"/>
                  <w:marBottom w:val="0"/>
                  <w:divBdr>
                    <w:top w:val="none" w:sz="0" w:space="0" w:color="auto"/>
                    <w:left w:val="none" w:sz="0" w:space="0" w:color="auto"/>
                    <w:bottom w:val="none" w:sz="0" w:space="0" w:color="auto"/>
                    <w:right w:val="none" w:sz="0" w:space="0" w:color="auto"/>
                  </w:divBdr>
                </w:div>
                <w:div w:id="239564947">
                  <w:marLeft w:val="640"/>
                  <w:marRight w:val="0"/>
                  <w:marTop w:val="0"/>
                  <w:marBottom w:val="0"/>
                  <w:divBdr>
                    <w:top w:val="none" w:sz="0" w:space="0" w:color="auto"/>
                    <w:left w:val="none" w:sz="0" w:space="0" w:color="auto"/>
                    <w:bottom w:val="none" w:sz="0" w:space="0" w:color="auto"/>
                    <w:right w:val="none" w:sz="0" w:space="0" w:color="auto"/>
                  </w:divBdr>
                </w:div>
                <w:div w:id="1126120078">
                  <w:marLeft w:val="640"/>
                  <w:marRight w:val="0"/>
                  <w:marTop w:val="0"/>
                  <w:marBottom w:val="0"/>
                  <w:divBdr>
                    <w:top w:val="none" w:sz="0" w:space="0" w:color="auto"/>
                    <w:left w:val="none" w:sz="0" w:space="0" w:color="auto"/>
                    <w:bottom w:val="none" w:sz="0" w:space="0" w:color="auto"/>
                    <w:right w:val="none" w:sz="0" w:space="0" w:color="auto"/>
                  </w:divBdr>
                </w:div>
                <w:div w:id="1663315847">
                  <w:marLeft w:val="640"/>
                  <w:marRight w:val="0"/>
                  <w:marTop w:val="0"/>
                  <w:marBottom w:val="0"/>
                  <w:divBdr>
                    <w:top w:val="none" w:sz="0" w:space="0" w:color="auto"/>
                    <w:left w:val="none" w:sz="0" w:space="0" w:color="auto"/>
                    <w:bottom w:val="none" w:sz="0" w:space="0" w:color="auto"/>
                    <w:right w:val="none" w:sz="0" w:space="0" w:color="auto"/>
                  </w:divBdr>
                </w:div>
                <w:div w:id="1398555124">
                  <w:marLeft w:val="640"/>
                  <w:marRight w:val="0"/>
                  <w:marTop w:val="0"/>
                  <w:marBottom w:val="0"/>
                  <w:divBdr>
                    <w:top w:val="none" w:sz="0" w:space="0" w:color="auto"/>
                    <w:left w:val="none" w:sz="0" w:space="0" w:color="auto"/>
                    <w:bottom w:val="none" w:sz="0" w:space="0" w:color="auto"/>
                    <w:right w:val="none" w:sz="0" w:space="0" w:color="auto"/>
                  </w:divBdr>
                </w:div>
                <w:div w:id="1203246015">
                  <w:marLeft w:val="640"/>
                  <w:marRight w:val="0"/>
                  <w:marTop w:val="0"/>
                  <w:marBottom w:val="0"/>
                  <w:divBdr>
                    <w:top w:val="none" w:sz="0" w:space="0" w:color="auto"/>
                    <w:left w:val="none" w:sz="0" w:space="0" w:color="auto"/>
                    <w:bottom w:val="none" w:sz="0" w:space="0" w:color="auto"/>
                    <w:right w:val="none" w:sz="0" w:space="0" w:color="auto"/>
                  </w:divBdr>
                </w:div>
                <w:div w:id="112213767">
                  <w:marLeft w:val="640"/>
                  <w:marRight w:val="0"/>
                  <w:marTop w:val="0"/>
                  <w:marBottom w:val="0"/>
                  <w:divBdr>
                    <w:top w:val="none" w:sz="0" w:space="0" w:color="auto"/>
                    <w:left w:val="none" w:sz="0" w:space="0" w:color="auto"/>
                    <w:bottom w:val="none" w:sz="0" w:space="0" w:color="auto"/>
                    <w:right w:val="none" w:sz="0" w:space="0" w:color="auto"/>
                  </w:divBdr>
                </w:div>
                <w:div w:id="249968172">
                  <w:marLeft w:val="640"/>
                  <w:marRight w:val="0"/>
                  <w:marTop w:val="0"/>
                  <w:marBottom w:val="0"/>
                  <w:divBdr>
                    <w:top w:val="none" w:sz="0" w:space="0" w:color="auto"/>
                    <w:left w:val="none" w:sz="0" w:space="0" w:color="auto"/>
                    <w:bottom w:val="none" w:sz="0" w:space="0" w:color="auto"/>
                    <w:right w:val="none" w:sz="0" w:space="0" w:color="auto"/>
                  </w:divBdr>
                </w:div>
                <w:div w:id="1089691741">
                  <w:marLeft w:val="640"/>
                  <w:marRight w:val="0"/>
                  <w:marTop w:val="0"/>
                  <w:marBottom w:val="0"/>
                  <w:divBdr>
                    <w:top w:val="none" w:sz="0" w:space="0" w:color="auto"/>
                    <w:left w:val="none" w:sz="0" w:space="0" w:color="auto"/>
                    <w:bottom w:val="none" w:sz="0" w:space="0" w:color="auto"/>
                    <w:right w:val="none" w:sz="0" w:space="0" w:color="auto"/>
                  </w:divBdr>
                </w:div>
                <w:div w:id="2062752611">
                  <w:marLeft w:val="640"/>
                  <w:marRight w:val="0"/>
                  <w:marTop w:val="0"/>
                  <w:marBottom w:val="0"/>
                  <w:divBdr>
                    <w:top w:val="none" w:sz="0" w:space="0" w:color="auto"/>
                    <w:left w:val="none" w:sz="0" w:space="0" w:color="auto"/>
                    <w:bottom w:val="none" w:sz="0" w:space="0" w:color="auto"/>
                    <w:right w:val="none" w:sz="0" w:space="0" w:color="auto"/>
                  </w:divBdr>
                </w:div>
                <w:div w:id="1038701263">
                  <w:marLeft w:val="640"/>
                  <w:marRight w:val="0"/>
                  <w:marTop w:val="0"/>
                  <w:marBottom w:val="0"/>
                  <w:divBdr>
                    <w:top w:val="none" w:sz="0" w:space="0" w:color="auto"/>
                    <w:left w:val="none" w:sz="0" w:space="0" w:color="auto"/>
                    <w:bottom w:val="none" w:sz="0" w:space="0" w:color="auto"/>
                    <w:right w:val="none" w:sz="0" w:space="0" w:color="auto"/>
                  </w:divBdr>
                </w:div>
                <w:div w:id="1814442527">
                  <w:marLeft w:val="640"/>
                  <w:marRight w:val="0"/>
                  <w:marTop w:val="0"/>
                  <w:marBottom w:val="0"/>
                  <w:divBdr>
                    <w:top w:val="none" w:sz="0" w:space="0" w:color="auto"/>
                    <w:left w:val="none" w:sz="0" w:space="0" w:color="auto"/>
                    <w:bottom w:val="none" w:sz="0" w:space="0" w:color="auto"/>
                    <w:right w:val="none" w:sz="0" w:space="0" w:color="auto"/>
                  </w:divBdr>
                </w:div>
                <w:div w:id="1412003481">
                  <w:marLeft w:val="640"/>
                  <w:marRight w:val="0"/>
                  <w:marTop w:val="0"/>
                  <w:marBottom w:val="0"/>
                  <w:divBdr>
                    <w:top w:val="none" w:sz="0" w:space="0" w:color="auto"/>
                    <w:left w:val="none" w:sz="0" w:space="0" w:color="auto"/>
                    <w:bottom w:val="none" w:sz="0" w:space="0" w:color="auto"/>
                    <w:right w:val="none" w:sz="0" w:space="0" w:color="auto"/>
                  </w:divBdr>
                </w:div>
                <w:div w:id="2013604716">
                  <w:marLeft w:val="640"/>
                  <w:marRight w:val="0"/>
                  <w:marTop w:val="0"/>
                  <w:marBottom w:val="0"/>
                  <w:divBdr>
                    <w:top w:val="none" w:sz="0" w:space="0" w:color="auto"/>
                    <w:left w:val="none" w:sz="0" w:space="0" w:color="auto"/>
                    <w:bottom w:val="none" w:sz="0" w:space="0" w:color="auto"/>
                    <w:right w:val="none" w:sz="0" w:space="0" w:color="auto"/>
                  </w:divBdr>
                </w:div>
                <w:div w:id="1388989833">
                  <w:marLeft w:val="640"/>
                  <w:marRight w:val="0"/>
                  <w:marTop w:val="0"/>
                  <w:marBottom w:val="0"/>
                  <w:divBdr>
                    <w:top w:val="none" w:sz="0" w:space="0" w:color="auto"/>
                    <w:left w:val="none" w:sz="0" w:space="0" w:color="auto"/>
                    <w:bottom w:val="none" w:sz="0" w:space="0" w:color="auto"/>
                    <w:right w:val="none" w:sz="0" w:space="0" w:color="auto"/>
                  </w:divBdr>
                </w:div>
                <w:div w:id="332029116">
                  <w:marLeft w:val="640"/>
                  <w:marRight w:val="0"/>
                  <w:marTop w:val="0"/>
                  <w:marBottom w:val="0"/>
                  <w:divBdr>
                    <w:top w:val="none" w:sz="0" w:space="0" w:color="auto"/>
                    <w:left w:val="none" w:sz="0" w:space="0" w:color="auto"/>
                    <w:bottom w:val="none" w:sz="0" w:space="0" w:color="auto"/>
                    <w:right w:val="none" w:sz="0" w:space="0" w:color="auto"/>
                  </w:divBdr>
                </w:div>
                <w:div w:id="733284596">
                  <w:marLeft w:val="640"/>
                  <w:marRight w:val="0"/>
                  <w:marTop w:val="0"/>
                  <w:marBottom w:val="0"/>
                  <w:divBdr>
                    <w:top w:val="none" w:sz="0" w:space="0" w:color="auto"/>
                    <w:left w:val="none" w:sz="0" w:space="0" w:color="auto"/>
                    <w:bottom w:val="none" w:sz="0" w:space="0" w:color="auto"/>
                    <w:right w:val="none" w:sz="0" w:space="0" w:color="auto"/>
                  </w:divBdr>
                </w:div>
                <w:div w:id="194202431">
                  <w:marLeft w:val="640"/>
                  <w:marRight w:val="0"/>
                  <w:marTop w:val="0"/>
                  <w:marBottom w:val="0"/>
                  <w:divBdr>
                    <w:top w:val="none" w:sz="0" w:space="0" w:color="auto"/>
                    <w:left w:val="none" w:sz="0" w:space="0" w:color="auto"/>
                    <w:bottom w:val="none" w:sz="0" w:space="0" w:color="auto"/>
                    <w:right w:val="none" w:sz="0" w:space="0" w:color="auto"/>
                  </w:divBdr>
                </w:div>
                <w:div w:id="1482964414">
                  <w:marLeft w:val="640"/>
                  <w:marRight w:val="0"/>
                  <w:marTop w:val="0"/>
                  <w:marBottom w:val="0"/>
                  <w:divBdr>
                    <w:top w:val="none" w:sz="0" w:space="0" w:color="auto"/>
                    <w:left w:val="none" w:sz="0" w:space="0" w:color="auto"/>
                    <w:bottom w:val="none" w:sz="0" w:space="0" w:color="auto"/>
                    <w:right w:val="none" w:sz="0" w:space="0" w:color="auto"/>
                  </w:divBdr>
                </w:div>
                <w:div w:id="991836267">
                  <w:marLeft w:val="640"/>
                  <w:marRight w:val="0"/>
                  <w:marTop w:val="0"/>
                  <w:marBottom w:val="0"/>
                  <w:divBdr>
                    <w:top w:val="none" w:sz="0" w:space="0" w:color="auto"/>
                    <w:left w:val="none" w:sz="0" w:space="0" w:color="auto"/>
                    <w:bottom w:val="none" w:sz="0" w:space="0" w:color="auto"/>
                    <w:right w:val="none" w:sz="0" w:space="0" w:color="auto"/>
                  </w:divBdr>
                </w:div>
                <w:div w:id="1886520642">
                  <w:marLeft w:val="640"/>
                  <w:marRight w:val="0"/>
                  <w:marTop w:val="0"/>
                  <w:marBottom w:val="0"/>
                  <w:divBdr>
                    <w:top w:val="none" w:sz="0" w:space="0" w:color="auto"/>
                    <w:left w:val="none" w:sz="0" w:space="0" w:color="auto"/>
                    <w:bottom w:val="none" w:sz="0" w:space="0" w:color="auto"/>
                    <w:right w:val="none" w:sz="0" w:space="0" w:color="auto"/>
                  </w:divBdr>
                </w:div>
                <w:div w:id="816069479">
                  <w:marLeft w:val="640"/>
                  <w:marRight w:val="0"/>
                  <w:marTop w:val="0"/>
                  <w:marBottom w:val="0"/>
                  <w:divBdr>
                    <w:top w:val="none" w:sz="0" w:space="0" w:color="auto"/>
                    <w:left w:val="none" w:sz="0" w:space="0" w:color="auto"/>
                    <w:bottom w:val="none" w:sz="0" w:space="0" w:color="auto"/>
                    <w:right w:val="none" w:sz="0" w:space="0" w:color="auto"/>
                  </w:divBdr>
                </w:div>
                <w:div w:id="1838838225">
                  <w:marLeft w:val="640"/>
                  <w:marRight w:val="0"/>
                  <w:marTop w:val="0"/>
                  <w:marBottom w:val="0"/>
                  <w:divBdr>
                    <w:top w:val="none" w:sz="0" w:space="0" w:color="auto"/>
                    <w:left w:val="none" w:sz="0" w:space="0" w:color="auto"/>
                    <w:bottom w:val="none" w:sz="0" w:space="0" w:color="auto"/>
                    <w:right w:val="none" w:sz="0" w:space="0" w:color="auto"/>
                  </w:divBdr>
                </w:div>
                <w:div w:id="2081826880">
                  <w:marLeft w:val="640"/>
                  <w:marRight w:val="0"/>
                  <w:marTop w:val="0"/>
                  <w:marBottom w:val="0"/>
                  <w:divBdr>
                    <w:top w:val="none" w:sz="0" w:space="0" w:color="auto"/>
                    <w:left w:val="none" w:sz="0" w:space="0" w:color="auto"/>
                    <w:bottom w:val="none" w:sz="0" w:space="0" w:color="auto"/>
                    <w:right w:val="none" w:sz="0" w:space="0" w:color="auto"/>
                  </w:divBdr>
                </w:div>
                <w:div w:id="773398198">
                  <w:marLeft w:val="640"/>
                  <w:marRight w:val="0"/>
                  <w:marTop w:val="0"/>
                  <w:marBottom w:val="0"/>
                  <w:divBdr>
                    <w:top w:val="none" w:sz="0" w:space="0" w:color="auto"/>
                    <w:left w:val="none" w:sz="0" w:space="0" w:color="auto"/>
                    <w:bottom w:val="none" w:sz="0" w:space="0" w:color="auto"/>
                    <w:right w:val="none" w:sz="0" w:space="0" w:color="auto"/>
                  </w:divBdr>
                </w:div>
                <w:div w:id="850534771">
                  <w:marLeft w:val="640"/>
                  <w:marRight w:val="0"/>
                  <w:marTop w:val="0"/>
                  <w:marBottom w:val="0"/>
                  <w:divBdr>
                    <w:top w:val="none" w:sz="0" w:space="0" w:color="auto"/>
                    <w:left w:val="none" w:sz="0" w:space="0" w:color="auto"/>
                    <w:bottom w:val="none" w:sz="0" w:space="0" w:color="auto"/>
                    <w:right w:val="none" w:sz="0" w:space="0" w:color="auto"/>
                  </w:divBdr>
                </w:div>
                <w:div w:id="1185442934">
                  <w:marLeft w:val="640"/>
                  <w:marRight w:val="0"/>
                  <w:marTop w:val="0"/>
                  <w:marBottom w:val="0"/>
                  <w:divBdr>
                    <w:top w:val="none" w:sz="0" w:space="0" w:color="auto"/>
                    <w:left w:val="none" w:sz="0" w:space="0" w:color="auto"/>
                    <w:bottom w:val="none" w:sz="0" w:space="0" w:color="auto"/>
                    <w:right w:val="none" w:sz="0" w:space="0" w:color="auto"/>
                  </w:divBdr>
                </w:div>
                <w:div w:id="242490795">
                  <w:marLeft w:val="640"/>
                  <w:marRight w:val="0"/>
                  <w:marTop w:val="0"/>
                  <w:marBottom w:val="0"/>
                  <w:divBdr>
                    <w:top w:val="none" w:sz="0" w:space="0" w:color="auto"/>
                    <w:left w:val="none" w:sz="0" w:space="0" w:color="auto"/>
                    <w:bottom w:val="none" w:sz="0" w:space="0" w:color="auto"/>
                    <w:right w:val="none" w:sz="0" w:space="0" w:color="auto"/>
                  </w:divBdr>
                </w:div>
                <w:div w:id="881206501">
                  <w:marLeft w:val="640"/>
                  <w:marRight w:val="0"/>
                  <w:marTop w:val="0"/>
                  <w:marBottom w:val="0"/>
                  <w:divBdr>
                    <w:top w:val="none" w:sz="0" w:space="0" w:color="auto"/>
                    <w:left w:val="none" w:sz="0" w:space="0" w:color="auto"/>
                    <w:bottom w:val="none" w:sz="0" w:space="0" w:color="auto"/>
                    <w:right w:val="none" w:sz="0" w:space="0" w:color="auto"/>
                  </w:divBdr>
                </w:div>
                <w:div w:id="38092603">
                  <w:marLeft w:val="640"/>
                  <w:marRight w:val="0"/>
                  <w:marTop w:val="0"/>
                  <w:marBottom w:val="0"/>
                  <w:divBdr>
                    <w:top w:val="none" w:sz="0" w:space="0" w:color="auto"/>
                    <w:left w:val="none" w:sz="0" w:space="0" w:color="auto"/>
                    <w:bottom w:val="none" w:sz="0" w:space="0" w:color="auto"/>
                    <w:right w:val="none" w:sz="0" w:space="0" w:color="auto"/>
                  </w:divBdr>
                </w:div>
                <w:div w:id="1168013166">
                  <w:marLeft w:val="640"/>
                  <w:marRight w:val="0"/>
                  <w:marTop w:val="0"/>
                  <w:marBottom w:val="0"/>
                  <w:divBdr>
                    <w:top w:val="none" w:sz="0" w:space="0" w:color="auto"/>
                    <w:left w:val="none" w:sz="0" w:space="0" w:color="auto"/>
                    <w:bottom w:val="none" w:sz="0" w:space="0" w:color="auto"/>
                    <w:right w:val="none" w:sz="0" w:space="0" w:color="auto"/>
                  </w:divBdr>
                </w:div>
                <w:div w:id="1840388459">
                  <w:marLeft w:val="640"/>
                  <w:marRight w:val="0"/>
                  <w:marTop w:val="0"/>
                  <w:marBottom w:val="0"/>
                  <w:divBdr>
                    <w:top w:val="none" w:sz="0" w:space="0" w:color="auto"/>
                    <w:left w:val="none" w:sz="0" w:space="0" w:color="auto"/>
                    <w:bottom w:val="none" w:sz="0" w:space="0" w:color="auto"/>
                    <w:right w:val="none" w:sz="0" w:space="0" w:color="auto"/>
                  </w:divBdr>
                </w:div>
                <w:div w:id="1072855927">
                  <w:marLeft w:val="640"/>
                  <w:marRight w:val="0"/>
                  <w:marTop w:val="0"/>
                  <w:marBottom w:val="0"/>
                  <w:divBdr>
                    <w:top w:val="none" w:sz="0" w:space="0" w:color="auto"/>
                    <w:left w:val="none" w:sz="0" w:space="0" w:color="auto"/>
                    <w:bottom w:val="none" w:sz="0" w:space="0" w:color="auto"/>
                    <w:right w:val="none" w:sz="0" w:space="0" w:color="auto"/>
                  </w:divBdr>
                </w:div>
                <w:div w:id="1127315633">
                  <w:marLeft w:val="640"/>
                  <w:marRight w:val="0"/>
                  <w:marTop w:val="0"/>
                  <w:marBottom w:val="0"/>
                  <w:divBdr>
                    <w:top w:val="none" w:sz="0" w:space="0" w:color="auto"/>
                    <w:left w:val="none" w:sz="0" w:space="0" w:color="auto"/>
                    <w:bottom w:val="none" w:sz="0" w:space="0" w:color="auto"/>
                    <w:right w:val="none" w:sz="0" w:space="0" w:color="auto"/>
                  </w:divBdr>
                </w:div>
                <w:div w:id="1239438908">
                  <w:marLeft w:val="640"/>
                  <w:marRight w:val="0"/>
                  <w:marTop w:val="0"/>
                  <w:marBottom w:val="0"/>
                  <w:divBdr>
                    <w:top w:val="none" w:sz="0" w:space="0" w:color="auto"/>
                    <w:left w:val="none" w:sz="0" w:space="0" w:color="auto"/>
                    <w:bottom w:val="none" w:sz="0" w:space="0" w:color="auto"/>
                    <w:right w:val="none" w:sz="0" w:space="0" w:color="auto"/>
                  </w:divBdr>
                </w:div>
                <w:div w:id="1535655724">
                  <w:marLeft w:val="640"/>
                  <w:marRight w:val="0"/>
                  <w:marTop w:val="0"/>
                  <w:marBottom w:val="0"/>
                  <w:divBdr>
                    <w:top w:val="none" w:sz="0" w:space="0" w:color="auto"/>
                    <w:left w:val="none" w:sz="0" w:space="0" w:color="auto"/>
                    <w:bottom w:val="none" w:sz="0" w:space="0" w:color="auto"/>
                    <w:right w:val="none" w:sz="0" w:space="0" w:color="auto"/>
                  </w:divBdr>
                </w:div>
                <w:div w:id="654576512">
                  <w:marLeft w:val="640"/>
                  <w:marRight w:val="0"/>
                  <w:marTop w:val="0"/>
                  <w:marBottom w:val="0"/>
                  <w:divBdr>
                    <w:top w:val="none" w:sz="0" w:space="0" w:color="auto"/>
                    <w:left w:val="none" w:sz="0" w:space="0" w:color="auto"/>
                    <w:bottom w:val="none" w:sz="0" w:space="0" w:color="auto"/>
                    <w:right w:val="none" w:sz="0" w:space="0" w:color="auto"/>
                  </w:divBdr>
                </w:div>
                <w:div w:id="642391407">
                  <w:marLeft w:val="640"/>
                  <w:marRight w:val="0"/>
                  <w:marTop w:val="0"/>
                  <w:marBottom w:val="0"/>
                  <w:divBdr>
                    <w:top w:val="none" w:sz="0" w:space="0" w:color="auto"/>
                    <w:left w:val="none" w:sz="0" w:space="0" w:color="auto"/>
                    <w:bottom w:val="none" w:sz="0" w:space="0" w:color="auto"/>
                    <w:right w:val="none" w:sz="0" w:space="0" w:color="auto"/>
                  </w:divBdr>
                </w:div>
                <w:div w:id="1255014454">
                  <w:marLeft w:val="640"/>
                  <w:marRight w:val="0"/>
                  <w:marTop w:val="0"/>
                  <w:marBottom w:val="0"/>
                  <w:divBdr>
                    <w:top w:val="none" w:sz="0" w:space="0" w:color="auto"/>
                    <w:left w:val="none" w:sz="0" w:space="0" w:color="auto"/>
                    <w:bottom w:val="none" w:sz="0" w:space="0" w:color="auto"/>
                    <w:right w:val="none" w:sz="0" w:space="0" w:color="auto"/>
                  </w:divBdr>
                </w:div>
                <w:div w:id="576549109">
                  <w:marLeft w:val="640"/>
                  <w:marRight w:val="0"/>
                  <w:marTop w:val="0"/>
                  <w:marBottom w:val="0"/>
                  <w:divBdr>
                    <w:top w:val="none" w:sz="0" w:space="0" w:color="auto"/>
                    <w:left w:val="none" w:sz="0" w:space="0" w:color="auto"/>
                    <w:bottom w:val="none" w:sz="0" w:space="0" w:color="auto"/>
                    <w:right w:val="none" w:sz="0" w:space="0" w:color="auto"/>
                  </w:divBdr>
                </w:div>
                <w:div w:id="32508055">
                  <w:marLeft w:val="640"/>
                  <w:marRight w:val="0"/>
                  <w:marTop w:val="0"/>
                  <w:marBottom w:val="0"/>
                  <w:divBdr>
                    <w:top w:val="none" w:sz="0" w:space="0" w:color="auto"/>
                    <w:left w:val="none" w:sz="0" w:space="0" w:color="auto"/>
                    <w:bottom w:val="none" w:sz="0" w:space="0" w:color="auto"/>
                    <w:right w:val="none" w:sz="0" w:space="0" w:color="auto"/>
                  </w:divBdr>
                </w:div>
                <w:div w:id="362444838">
                  <w:marLeft w:val="640"/>
                  <w:marRight w:val="0"/>
                  <w:marTop w:val="0"/>
                  <w:marBottom w:val="0"/>
                  <w:divBdr>
                    <w:top w:val="none" w:sz="0" w:space="0" w:color="auto"/>
                    <w:left w:val="none" w:sz="0" w:space="0" w:color="auto"/>
                    <w:bottom w:val="none" w:sz="0" w:space="0" w:color="auto"/>
                    <w:right w:val="none" w:sz="0" w:space="0" w:color="auto"/>
                  </w:divBdr>
                </w:div>
                <w:div w:id="2088456592">
                  <w:marLeft w:val="640"/>
                  <w:marRight w:val="0"/>
                  <w:marTop w:val="0"/>
                  <w:marBottom w:val="0"/>
                  <w:divBdr>
                    <w:top w:val="none" w:sz="0" w:space="0" w:color="auto"/>
                    <w:left w:val="none" w:sz="0" w:space="0" w:color="auto"/>
                    <w:bottom w:val="none" w:sz="0" w:space="0" w:color="auto"/>
                    <w:right w:val="none" w:sz="0" w:space="0" w:color="auto"/>
                  </w:divBdr>
                </w:div>
                <w:div w:id="501044135">
                  <w:marLeft w:val="640"/>
                  <w:marRight w:val="0"/>
                  <w:marTop w:val="0"/>
                  <w:marBottom w:val="0"/>
                  <w:divBdr>
                    <w:top w:val="none" w:sz="0" w:space="0" w:color="auto"/>
                    <w:left w:val="none" w:sz="0" w:space="0" w:color="auto"/>
                    <w:bottom w:val="none" w:sz="0" w:space="0" w:color="auto"/>
                    <w:right w:val="none" w:sz="0" w:space="0" w:color="auto"/>
                  </w:divBdr>
                </w:div>
                <w:div w:id="1092315636">
                  <w:marLeft w:val="640"/>
                  <w:marRight w:val="0"/>
                  <w:marTop w:val="0"/>
                  <w:marBottom w:val="0"/>
                  <w:divBdr>
                    <w:top w:val="none" w:sz="0" w:space="0" w:color="auto"/>
                    <w:left w:val="none" w:sz="0" w:space="0" w:color="auto"/>
                    <w:bottom w:val="none" w:sz="0" w:space="0" w:color="auto"/>
                    <w:right w:val="none" w:sz="0" w:space="0" w:color="auto"/>
                  </w:divBdr>
                </w:div>
                <w:div w:id="1587882283">
                  <w:marLeft w:val="640"/>
                  <w:marRight w:val="0"/>
                  <w:marTop w:val="0"/>
                  <w:marBottom w:val="0"/>
                  <w:divBdr>
                    <w:top w:val="none" w:sz="0" w:space="0" w:color="auto"/>
                    <w:left w:val="none" w:sz="0" w:space="0" w:color="auto"/>
                    <w:bottom w:val="none" w:sz="0" w:space="0" w:color="auto"/>
                    <w:right w:val="none" w:sz="0" w:space="0" w:color="auto"/>
                  </w:divBdr>
                </w:div>
                <w:div w:id="1604651565">
                  <w:marLeft w:val="640"/>
                  <w:marRight w:val="0"/>
                  <w:marTop w:val="0"/>
                  <w:marBottom w:val="0"/>
                  <w:divBdr>
                    <w:top w:val="none" w:sz="0" w:space="0" w:color="auto"/>
                    <w:left w:val="none" w:sz="0" w:space="0" w:color="auto"/>
                    <w:bottom w:val="none" w:sz="0" w:space="0" w:color="auto"/>
                    <w:right w:val="none" w:sz="0" w:space="0" w:color="auto"/>
                  </w:divBdr>
                </w:div>
                <w:div w:id="1956598602">
                  <w:marLeft w:val="640"/>
                  <w:marRight w:val="0"/>
                  <w:marTop w:val="0"/>
                  <w:marBottom w:val="0"/>
                  <w:divBdr>
                    <w:top w:val="none" w:sz="0" w:space="0" w:color="auto"/>
                    <w:left w:val="none" w:sz="0" w:space="0" w:color="auto"/>
                    <w:bottom w:val="none" w:sz="0" w:space="0" w:color="auto"/>
                    <w:right w:val="none" w:sz="0" w:space="0" w:color="auto"/>
                  </w:divBdr>
                </w:div>
                <w:div w:id="1533112481">
                  <w:marLeft w:val="640"/>
                  <w:marRight w:val="0"/>
                  <w:marTop w:val="0"/>
                  <w:marBottom w:val="0"/>
                  <w:divBdr>
                    <w:top w:val="none" w:sz="0" w:space="0" w:color="auto"/>
                    <w:left w:val="none" w:sz="0" w:space="0" w:color="auto"/>
                    <w:bottom w:val="none" w:sz="0" w:space="0" w:color="auto"/>
                    <w:right w:val="none" w:sz="0" w:space="0" w:color="auto"/>
                  </w:divBdr>
                </w:div>
                <w:div w:id="1726953678">
                  <w:marLeft w:val="640"/>
                  <w:marRight w:val="0"/>
                  <w:marTop w:val="0"/>
                  <w:marBottom w:val="0"/>
                  <w:divBdr>
                    <w:top w:val="none" w:sz="0" w:space="0" w:color="auto"/>
                    <w:left w:val="none" w:sz="0" w:space="0" w:color="auto"/>
                    <w:bottom w:val="none" w:sz="0" w:space="0" w:color="auto"/>
                    <w:right w:val="none" w:sz="0" w:space="0" w:color="auto"/>
                  </w:divBdr>
                </w:div>
                <w:div w:id="1361131491">
                  <w:marLeft w:val="640"/>
                  <w:marRight w:val="0"/>
                  <w:marTop w:val="0"/>
                  <w:marBottom w:val="0"/>
                  <w:divBdr>
                    <w:top w:val="none" w:sz="0" w:space="0" w:color="auto"/>
                    <w:left w:val="none" w:sz="0" w:space="0" w:color="auto"/>
                    <w:bottom w:val="none" w:sz="0" w:space="0" w:color="auto"/>
                    <w:right w:val="none" w:sz="0" w:space="0" w:color="auto"/>
                  </w:divBdr>
                </w:div>
                <w:div w:id="475992274">
                  <w:marLeft w:val="640"/>
                  <w:marRight w:val="0"/>
                  <w:marTop w:val="0"/>
                  <w:marBottom w:val="0"/>
                  <w:divBdr>
                    <w:top w:val="none" w:sz="0" w:space="0" w:color="auto"/>
                    <w:left w:val="none" w:sz="0" w:space="0" w:color="auto"/>
                    <w:bottom w:val="none" w:sz="0" w:space="0" w:color="auto"/>
                    <w:right w:val="none" w:sz="0" w:space="0" w:color="auto"/>
                  </w:divBdr>
                </w:div>
              </w:divsChild>
            </w:div>
            <w:div w:id="1321540200">
              <w:marLeft w:val="0"/>
              <w:marRight w:val="0"/>
              <w:marTop w:val="0"/>
              <w:marBottom w:val="0"/>
              <w:divBdr>
                <w:top w:val="none" w:sz="0" w:space="0" w:color="auto"/>
                <w:left w:val="none" w:sz="0" w:space="0" w:color="auto"/>
                <w:bottom w:val="none" w:sz="0" w:space="0" w:color="auto"/>
                <w:right w:val="none" w:sz="0" w:space="0" w:color="auto"/>
              </w:divBdr>
              <w:divsChild>
                <w:div w:id="1073284527">
                  <w:marLeft w:val="640"/>
                  <w:marRight w:val="0"/>
                  <w:marTop w:val="0"/>
                  <w:marBottom w:val="0"/>
                  <w:divBdr>
                    <w:top w:val="none" w:sz="0" w:space="0" w:color="auto"/>
                    <w:left w:val="none" w:sz="0" w:space="0" w:color="auto"/>
                    <w:bottom w:val="none" w:sz="0" w:space="0" w:color="auto"/>
                    <w:right w:val="none" w:sz="0" w:space="0" w:color="auto"/>
                  </w:divBdr>
                </w:div>
                <w:div w:id="246116677">
                  <w:marLeft w:val="640"/>
                  <w:marRight w:val="0"/>
                  <w:marTop w:val="0"/>
                  <w:marBottom w:val="0"/>
                  <w:divBdr>
                    <w:top w:val="none" w:sz="0" w:space="0" w:color="auto"/>
                    <w:left w:val="none" w:sz="0" w:space="0" w:color="auto"/>
                    <w:bottom w:val="none" w:sz="0" w:space="0" w:color="auto"/>
                    <w:right w:val="none" w:sz="0" w:space="0" w:color="auto"/>
                  </w:divBdr>
                </w:div>
                <w:div w:id="527832993">
                  <w:marLeft w:val="640"/>
                  <w:marRight w:val="0"/>
                  <w:marTop w:val="0"/>
                  <w:marBottom w:val="0"/>
                  <w:divBdr>
                    <w:top w:val="none" w:sz="0" w:space="0" w:color="auto"/>
                    <w:left w:val="none" w:sz="0" w:space="0" w:color="auto"/>
                    <w:bottom w:val="none" w:sz="0" w:space="0" w:color="auto"/>
                    <w:right w:val="none" w:sz="0" w:space="0" w:color="auto"/>
                  </w:divBdr>
                </w:div>
                <w:div w:id="146483165">
                  <w:marLeft w:val="640"/>
                  <w:marRight w:val="0"/>
                  <w:marTop w:val="0"/>
                  <w:marBottom w:val="0"/>
                  <w:divBdr>
                    <w:top w:val="none" w:sz="0" w:space="0" w:color="auto"/>
                    <w:left w:val="none" w:sz="0" w:space="0" w:color="auto"/>
                    <w:bottom w:val="none" w:sz="0" w:space="0" w:color="auto"/>
                    <w:right w:val="none" w:sz="0" w:space="0" w:color="auto"/>
                  </w:divBdr>
                </w:div>
                <w:div w:id="1356425546">
                  <w:marLeft w:val="640"/>
                  <w:marRight w:val="0"/>
                  <w:marTop w:val="0"/>
                  <w:marBottom w:val="0"/>
                  <w:divBdr>
                    <w:top w:val="none" w:sz="0" w:space="0" w:color="auto"/>
                    <w:left w:val="none" w:sz="0" w:space="0" w:color="auto"/>
                    <w:bottom w:val="none" w:sz="0" w:space="0" w:color="auto"/>
                    <w:right w:val="none" w:sz="0" w:space="0" w:color="auto"/>
                  </w:divBdr>
                </w:div>
                <w:div w:id="1874028610">
                  <w:marLeft w:val="640"/>
                  <w:marRight w:val="0"/>
                  <w:marTop w:val="0"/>
                  <w:marBottom w:val="0"/>
                  <w:divBdr>
                    <w:top w:val="none" w:sz="0" w:space="0" w:color="auto"/>
                    <w:left w:val="none" w:sz="0" w:space="0" w:color="auto"/>
                    <w:bottom w:val="none" w:sz="0" w:space="0" w:color="auto"/>
                    <w:right w:val="none" w:sz="0" w:space="0" w:color="auto"/>
                  </w:divBdr>
                </w:div>
                <w:div w:id="1458530744">
                  <w:marLeft w:val="640"/>
                  <w:marRight w:val="0"/>
                  <w:marTop w:val="0"/>
                  <w:marBottom w:val="0"/>
                  <w:divBdr>
                    <w:top w:val="none" w:sz="0" w:space="0" w:color="auto"/>
                    <w:left w:val="none" w:sz="0" w:space="0" w:color="auto"/>
                    <w:bottom w:val="none" w:sz="0" w:space="0" w:color="auto"/>
                    <w:right w:val="none" w:sz="0" w:space="0" w:color="auto"/>
                  </w:divBdr>
                </w:div>
                <w:div w:id="1704406845">
                  <w:marLeft w:val="640"/>
                  <w:marRight w:val="0"/>
                  <w:marTop w:val="0"/>
                  <w:marBottom w:val="0"/>
                  <w:divBdr>
                    <w:top w:val="none" w:sz="0" w:space="0" w:color="auto"/>
                    <w:left w:val="none" w:sz="0" w:space="0" w:color="auto"/>
                    <w:bottom w:val="none" w:sz="0" w:space="0" w:color="auto"/>
                    <w:right w:val="none" w:sz="0" w:space="0" w:color="auto"/>
                  </w:divBdr>
                </w:div>
                <w:div w:id="1227958389">
                  <w:marLeft w:val="640"/>
                  <w:marRight w:val="0"/>
                  <w:marTop w:val="0"/>
                  <w:marBottom w:val="0"/>
                  <w:divBdr>
                    <w:top w:val="none" w:sz="0" w:space="0" w:color="auto"/>
                    <w:left w:val="none" w:sz="0" w:space="0" w:color="auto"/>
                    <w:bottom w:val="none" w:sz="0" w:space="0" w:color="auto"/>
                    <w:right w:val="none" w:sz="0" w:space="0" w:color="auto"/>
                  </w:divBdr>
                </w:div>
                <w:div w:id="891113800">
                  <w:marLeft w:val="640"/>
                  <w:marRight w:val="0"/>
                  <w:marTop w:val="0"/>
                  <w:marBottom w:val="0"/>
                  <w:divBdr>
                    <w:top w:val="none" w:sz="0" w:space="0" w:color="auto"/>
                    <w:left w:val="none" w:sz="0" w:space="0" w:color="auto"/>
                    <w:bottom w:val="none" w:sz="0" w:space="0" w:color="auto"/>
                    <w:right w:val="none" w:sz="0" w:space="0" w:color="auto"/>
                  </w:divBdr>
                </w:div>
                <w:div w:id="1418597750">
                  <w:marLeft w:val="640"/>
                  <w:marRight w:val="0"/>
                  <w:marTop w:val="0"/>
                  <w:marBottom w:val="0"/>
                  <w:divBdr>
                    <w:top w:val="none" w:sz="0" w:space="0" w:color="auto"/>
                    <w:left w:val="none" w:sz="0" w:space="0" w:color="auto"/>
                    <w:bottom w:val="none" w:sz="0" w:space="0" w:color="auto"/>
                    <w:right w:val="none" w:sz="0" w:space="0" w:color="auto"/>
                  </w:divBdr>
                </w:div>
                <w:div w:id="1268003743">
                  <w:marLeft w:val="640"/>
                  <w:marRight w:val="0"/>
                  <w:marTop w:val="0"/>
                  <w:marBottom w:val="0"/>
                  <w:divBdr>
                    <w:top w:val="none" w:sz="0" w:space="0" w:color="auto"/>
                    <w:left w:val="none" w:sz="0" w:space="0" w:color="auto"/>
                    <w:bottom w:val="none" w:sz="0" w:space="0" w:color="auto"/>
                    <w:right w:val="none" w:sz="0" w:space="0" w:color="auto"/>
                  </w:divBdr>
                </w:div>
                <w:div w:id="2010254126">
                  <w:marLeft w:val="640"/>
                  <w:marRight w:val="0"/>
                  <w:marTop w:val="0"/>
                  <w:marBottom w:val="0"/>
                  <w:divBdr>
                    <w:top w:val="none" w:sz="0" w:space="0" w:color="auto"/>
                    <w:left w:val="none" w:sz="0" w:space="0" w:color="auto"/>
                    <w:bottom w:val="none" w:sz="0" w:space="0" w:color="auto"/>
                    <w:right w:val="none" w:sz="0" w:space="0" w:color="auto"/>
                  </w:divBdr>
                </w:div>
                <w:div w:id="1620843935">
                  <w:marLeft w:val="640"/>
                  <w:marRight w:val="0"/>
                  <w:marTop w:val="0"/>
                  <w:marBottom w:val="0"/>
                  <w:divBdr>
                    <w:top w:val="none" w:sz="0" w:space="0" w:color="auto"/>
                    <w:left w:val="none" w:sz="0" w:space="0" w:color="auto"/>
                    <w:bottom w:val="none" w:sz="0" w:space="0" w:color="auto"/>
                    <w:right w:val="none" w:sz="0" w:space="0" w:color="auto"/>
                  </w:divBdr>
                </w:div>
                <w:div w:id="1756438062">
                  <w:marLeft w:val="640"/>
                  <w:marRight w:val="0"/>
                  <w:marTop w:val="0"/>
                  <w:marBottom w:val="0"/>
                  <w:divBdr>
                    <w:top w:val="none" w:sz="0" w:space="0" w:color="auto"/>
                    <w:left w:val="none" w:sz="0" w:space="0" w:color="auto"/>
                    <w:bottom w:val="none" w:sz="0" w:space="0" w:color="auto"/>
                    <w:right w:val="none" w:sz="0" w:space="0" w:color="auto"/>
                  </w:divBdr>
                </w:div>
                <w:div w:id="1265766037">
                  <w:marLeft w:val="640"/>
                  <w:marRight w:val="0"/>
                  <w:marTop w:val="0"/>
                  <w:marBottom w:val="0"/>
                  <w:divBdr>
                    <w:top w:val="none" w:sz="0" w:space="0" w:color="auto"/>
                    <w:left w:val="none" w:sz="0" w:space="0" w:color="auto"/>
                    <w:bottom w:val="none" w:sz="0" w:space="0" w:color="auto"/>
                    <w:right w:val="none" w:sz="0" w:space="0" w:color="auto"/>
                  </w:divBdr>
                </w:div>
                <w:div w:id="2069113226">
                  <w:marLeft w:val="640"/>
                  <w:marRight w:val="0"/>
                  <w:marTop w:val="0"/>
                  <w:marBottom w:val="0"/>
                  <w:divBdr>
                    <w:top w:val="none" w:sz="0" w:space="0" w:color="auto"/>
                    <w:left w:val="none" w:sz="0" w:space="0" w:color="auto"/>
                    <w:bottom w:val="none" w:sz="0" w:space="0" w:color="auto"/>
                    <w:right w:val="none" w:sz="0" w:space="0" w:color="auto"/>
                  </w:divBdr>
                </w:div>
                <w:div w:id="478770118">
                  <w:marLeft w:val="640"/>
                  <w:marRight w:val="0"/>
                  <w:marTop w:val="0"/>
                  <w:marBottom w:val="0"/>
                  <w:divBdr>
                    <w:top w:val="none" w:sz="0" w:space="0" w:color="auto"/>
                    <w:left w:val="none" w:sz="0" w:space="0" w:color="auto"/>
                    <w:bottom w:val="none" w:sz="0" w:space="0" w:color="auto"/>
                    <w:right w:val="none" w:sz="0" w:space="0" w:color="auto"/>
                  </w:divBdr>
                </w:div>
                <w:div w:id="232737692">
                  <w:marLeft w:val="640"/>
                  <w:marRight w:val="0"/>
                  <w:marTop w:val="0"/>
                  <w:marBottom w:val="0"/>
                  <w:divBdr>
                    <w:top w:val="none" w:sz="0" w:space="0" w:color="auto"/>
                    <w:left w:val="none" w:sz="0" w:space="0" w:color="auto"/>
                    <w:bottom w:val="none" w:sz="0" w:space="0" w:color="auto"/>
                    <w:right w:val="none" w:sz="0" w:space="0" w:color="auto"/>
                  </w:divBdr>
                </w:div>
                <w:div w:id="1066607138">
                  <w:marLeft w:val="640"/>
                  <w:marRight w:val="0"/>
                  <w:marTop w:val="0"/>
                  <w:marBottom w:val="0"/>
                  <w:divBdr>
                    <w:top w:val="none" w:sz="0" w:space="0" w:color="auto"/>
                    <w:left w:val="none" w:sz="0" w:space="0" w:color="auto"/>
                    <w:bottom w:val="none" w:sz="0" w:space="0" w:color="auto"/>
                    <w:right w:val="none" w:sz="0" w:space="0" w:color="auto"/>
                  </w:divBdr>
                </w:div>
                <w:div w:id="2057848847">
                  <w:marLeft w:val="640"/>
                  <w:marRight w:val="0"/>
                  <w:marTop w:val="0"/>
                  <w:marBottom w:val="0"/>
                  <w:divBdr>
                    <w:top w:val="none" w:sz="0" w:space="0" w:color="auto"/>
                    <w:left w:val="none" w:sz="0" w:space="0" w:color="auto"/>
                    <w:bottom w:val="none" w:sz="0" w:space="0" w:color="auto"/>
                    <w:right w:val="none" w:sz="0" w:space="0" w:color="auto"/>
                  </w:divBdr>
                </w:div>
                <w:div w:id="184028715">
                  <w:marLeft w:val="640"/>
                  <w:marRight w:val="0"/>
                  <w:marTop w:val="0"/>
                  <w:marBottom w:val="0"/>
                  <w:divBdr>
                    <w:top w:val="none" w:sz="0" w:space="0" w:color="auto"/>
                    <w:left w:val="none" w:sz="0" w:space="0" w:color="auto"/>
                    <w:bottom w:val="none" w:sz="0" w:space="0" w:color="auto"/>
                    <w:right w:val="none" w:sz="0" w:space="0" w:color="auto"/>
                  </w:divBdr>
                </w:div>
                <w:div w:id="34276640">
                  <w:marLeft w:val="640"/>
                  <w:marRight w:val="0"/>
                  <w:marTop w:val="0"/>
                  <w:marBottom w:val="0"/>
                  <w:divBdr>
                    <w:top w:val="none" w:sz="0" w:space="0" w:color="auto"/>
                    <w:left w:val="none" w:sz="0" w:space="0" w:color="auto"/>
                    <w:bottom w:val="none" w:sz="0" w:space="0" w:color="auto"/>
                    <w:right w:val="none" w:sz="0" w:space="0" w:color="auto"/>
                  </w:divBdr>
                </w:div>
                <w:div w:id="546844831">
                  <w:marLeft w:val="640"/>
                  <w:marRight w:val="0"/>
                  <w:marTop w:val="0"/>
                  <w:marBottom w:val="0"/>
                  <w:divBdr>
                    <w:top w:val="none" w:sz="0" w:space="0" w:color="auto"/>
                    <w:left w:val="none" w:sz="0" w:space="0" w:color="auto"/>
                    <w:bottom w:val="none" w:sz="0" w:space="0" w:color="auto"/>
                    <w:right w:val="none" w:sz="0" w:space="0" w:color="auto"/>
                  </w:divBdr>
                </w:div>
                <w:div w:id="1766726500">
                  <w:marLeft w:val="640"/>
                  <w:marRight w:val="0"/>
                  <w:marTop w:val="0"/>
                  <w:marBottom w:val="0"/>
                  <w:divBdr>
                    <w:top w:val="none" w:sz="0" w:space="0" w:color="auto"/>
                    <w:left w:val="none" w:sz="0" w:space="0" w:color="auto"/>
                    <w:bottom w:val="none" w:sz="0" w:space="0" w:color="auto"/>
                    <w:right w:val="none" w:sz="0" w:space="0" w:color="auto"/>
                  </w:divBdr>
                </w:div>
                <w:div w:id="1213812687">
                  <w:marLeft w:val="640"/>
                  <w:marRight w:val="0"/>
                  <w:marTop w:val="0"/>
                  <w:marBottom w:val="0"/>
                  <w:divBdr>
                    <w:top w:val="none" w:sz="0" w:space="0" w:color="auto"/>
                    <w:left w:val="none" w:sz="0" w:space="0" w:color="auto"/>
                    <w:bottom w:val="none" w:sz="0" w:space="0" w:color="auto"/>
                    <w:right w:val="none" w:sz="0" w:space="0" w:color="auto"/>
                  </w:divBdr>
                </w:div>
                <w:div w:id="1391030205">
                  <w:marLeft w:val="640"/>
                  <w:marRight w:val="0"/>
                  <w:marTop w:val="0"/>
                  <w:marBottom w:val="0"/>
                  <w:divBdr>
                    <w:top w:val="none" w:sz="0" w:space="0" w:color="auto"/>
                    <w:left w:val="none" w:sz="0" w:space="0" w:color="auto"/>
                    <w:bottom w:val="none" w:sz="0" w:space="0" w:color="auto"/>
                    <w:right w:val="none" w:sz="0" w:space="0" w:color="auto"/>
                  </w:divBdr>
                </w:div>
                <w:div w:id="1380276287">
                  <w:marLeft w:val="640"/>
                  <w:marRight w:val="0"/>
                  <w:marTop w:val="0"/>
                  <w:marBottom w:val="0"/>
                  <w:divBdr>
                    <w:top w:val="none" w:sz="0" w:space="0" w:color="auto"/>
                    <w:left w:val="none" w:sz="0" w:space="0" w:color="auto"/>
                    <w:bottom w:val="none" w:sz="0" w:space="0" w:color="auto"/>
                    <w:right w:val="none" w:sz="0" w:space="0" w:color="auto"/>
                  </w:divBdr>
                </w:div>
                <w:div w:id="2131976535">
                  <w:marLeft w:val="640"/>
                  <w:marRight w:val="0"/>
                  <w:marTop w:val="0"/>
                  <w:marBottom w:val="0"/>
                  <w:divBdr>
                    <w:top w:val="none" w:sz="0" w:space="0" w:color="auto"/>
                    <w:left w:val="none" w:sz="0" w:space="0" w:color="auto"/>
                    <w:bottom w:val="none" w:sz="0" w:space="0" w:color="auto"/>
                    <w:right w:val="none" w:sz="0" w:space="0" w:color="auto"/>
                  </w:divBdr>
                </w:div>
                <w:div w:id="2124381923">
                  <w:marLeft w:val="640"/>
                  <w:marRight w:val="0"/>
                  <w:marTop w:val="0"/>
                  <w:marBottom w:val="0"/>
                  <w:divBdr>
                    <w:top w:val="none" w:sz="0" w:space="0" w:color="auto"/>
                    <w:left w:val="none" w:sz="0" w:space="0" w:color="auto"/>
                    <w:bottom w:val="none" w:sz="0" w:space="0" w:color="auto"/>
                    <w:right w:val="none" w:sz="0" w:space="0" w:color="auto"/>
                  </w:divBdr>
                </w:div>
                <w:div w:id="1880043390">
                  <w:marLeft w:val="640"/>
                  <w:marRight w:val="0"/>
                  <w:marTop w:val="0"/>
                  <w:marBottom w:val="0"/>
                  <w:divBdr>
                    <w:top w:val="none" w:sz="0" w:space="0" w:color="auto"/>
                    <w:left w:val="none" w:sz="0" w:space="0" w:color="auto"/>
                    <w:bottom w:val="none" w:sz="0" w:space="0" w:color="auto"/>
                    <w:right w:val="none" w:sz="0" w:space="0" w:color="auto"/>
                  </w:divBdr>
                </w:div>
                <w:div w:id="2083066327">
                  <w:marLeft w:val="640"/>
                  <w:marRight w:val="0"/>
                  <w:marTop w:val="0"/>
                  <w:marBottom w:val="0"/>
                  <w:divBdr>
                    <w:top w:val="none" w:sz="0" w:space="0" w:color="auto"/>
                    <w:left w:val="none" w:sz="0" w:space="0" w:color="auto"/>
                    <w:bottom w:val="none" w:sz="0" w:space="0" w:color="auto"/>
                    <w:right w:val="none" w:sz="0" w:space="0" w:color="auto"/>
                  </w:divBdr>
                </w:div>
                <w:div w:id="85425257">
                  <w:marLeft w:val="640"/>
                  <w:marRight w:val="0"/>
                  <w:marTop w:val="0"/>
                  <w:marBottom w:val="0"/>
                  <w:divBdr>
                    <w:top w:val="none" w:sz="0" w:space="0" w:color="auto"/>
                    <w:left w:val="none" w:sz="0" w:space="0" w:color="auto"/>
                    <w:bottom w:val="none" w:sz="0" w:space="0" w:color="auto"/>
                    <w:right w:val="none" w:sz="0" w:space="0" w:color="auto"/>
                  </w:divBdr>
                </w:div>
                <w:div w:id="51395506">
                  <w:marLeft w:val="640"/>
                  <w:marRight w:val="0"/>
                  <w:marTop w:val="0"/>
                  <w:marBottom w:val="0"/>
                  <w:divBdr>
                    <w:top w:val="none" w:sz="0" w:space="0" w:color="auto"/>
                    <w:left w:val="none" w:sz="0" w:space="0" w:color="auto"/>
                    <w:bottom w:val="none" w:sz="0" w:space="0" w:color="auto"/>
                    <w:right w:val="none" w:sz="0" w:space="0" w:color="auto"/>
                  </w:divBdr>
                </w:div>
                <w:div w:id="648479762">
                  <w:marLeft w:val="640"/>
                  <w:marRight w:val="0"/>
                  <w:marTop w:val="0"/>
                  <w:marBottom w:val="0"/>
                  <w:divBdr>
                    <w:top w:val="none" w:sz="0" w:space="0" w:color="auto"/>
                    <w:left w:val="none" w:sz="0" w:space="0" w:color="auto"/>
                    <w:bottom w:val="none" w:sz="0" w:space="0" w:color="auto"/>
                    <w:right w:val="none" w:sz="0" w:space="0" w:color="auto"/>
                  </w:divBdr>
                </w:div>
                <w:div w:id="749548438">
                  <w:marLeft w:val="640"/>
                  <w:marRight w:val="0"/>
                  <w:marTop w:val="0"/>
                  <w:marBottom w:val="0"/>
                  <w:divBdr>
                    <w:top w:val="none" w:sz="0" w:space="0" w:color="auto"/>
                    <w:left w:val="none" w:sz="0" w:space="0" w:color="auto"/>
                    <w:bottom w:val="none" w:sz="0" w:space="0" w:color="auto"/>
                    <w:right w:val="none" w:sz="0" w:space="0" w:color="auto"/>
                  </w:divBdr>
                </w:div>
                <w:div w:id="283393686">
                  <w:marLeft w:val="640"/>
                  <w:marRight w:val="0"/>
                  <w:marTop w:val="0"/>
                  <w:marBottom w:val="0"/>
                  <w:divBdr>
                    <w:top w:val="none" w:sz="0" w:space="0" w:color="auto"/>
                    <w:left w:val="none" w:sz="0" w:space="0" w:color="auto"/>
                    <w:bottom w:val="none" w:sz="0" w:space="0" w:color="auto"/>
                    <w:right w:val="none" w:sz="0" w:space="0" w:color="auto"/>
                  </w:divBdr>
                </w:div>
                <w:div w:id="735859903">
                  <w:marLeft w:val="640"/>
                  <w:marRight w:val="0"/>
                  <w:marTop w:val="0"/>
                  <w:marBottom w:val="0"/>
                  <w:divBdr>
                    <w:top w:val="none" w:sz="0" w:space="0" w:color="auto"/>
                    <w:left w:val="none" w:sz="0" w:space="0" w:color="auto"/>
                    <w:bottom w:val="none" w:sz="0" w:space="0" w:color="auto"/>
                    <w:right w:val="none" w:sz="0" w:space="0" w:color="auto"/>
                  </w:divBdr>
                </w:div>
                <w:div w:id="1250843877">
                  <w:marLeft w:val="640"/>
                  <w:marRight w:val="0"/>
                  <w:marTop w:val="0"/>
                  <w:marBottom w:val="0"/>
                  <w:divBdr>
                    <w:top w:val="none" w:sz="0" w:space="0" w:color="auto"/>
                    <w:left w:val="none" w:sz="0" w:space="0" w:color="auto"/>
                    <w:bottom w:val="none" w:sz="0" w:space="0" w:color="auto"/>
                    <w:right w:val="none" w:sz="0" w:space="0" w:color="auto"/>
                  </w:divBdr>
                </w:div>
                <w:div w:id="1470128991">
                  <w:marLeft w:val="640"/>
                  <w:marRight w:val="0"/>
                  <w:marTop w:val="0"/>
                  <w:marBottom w:val="0"/>
                  <w:divBdr>
                    <w:top w:val="none" w:sz="0" w:space="0" w:color="auto"/>
                    <w:left w:val="none" w:sz="0" w:space="0" w:color="auto"/>
                    <w:bottom w:val="none" w:sz="0" w:space="0" w:color="auto"/>
                    <w:right w:val="none" w:sz="0" w:space="0" w:color="auto"/>
                  </w:divBdr>
                </w:div>
                <w:div w:id="1489709633">
                  <w:marLeft w:val="640"/>
                  <w:marRight w:val="0"/>
                  <w:marTop w:val="0"/>
                  <w:marBottom w:val="0"/>
                  <w:divBdr>
                    <w:top w:val="none" w:sz="0" w:space="0" w:color="auto"/>
                    <w:left w:val="none" w:sz="0" w:space="0" w:color="auto"/>
                    <w:bottom w:val="none" w:sz="0" w:space="0" w:color="auto"/>
                    <w:right w:val="none" w:sz="0" w:space="0" w:color="auto"/>
                  </w:divBdr>
                </w:div>
                <w:div w:id="624895423">
                  <w:marLeft w:val="640"/>
                  <w:marRight w:val="0"/>
                  <w:marTop w:val="0"/>
                  <w:marBottom w:val="0"/>
                  <w:divBdr>
                    <w:top w:val="none" w:sz="0" w:space="0" w:color="auto"/>
                    <w:left w:val="none" w:sz="0" w:space="0" w:color="auto"/>
                    <w:bottom w:val="none" w:sz="0" w:space="0" w:color="auto"/>
                    <w:right w:val="none" w:sz="0" w:space="0" w:color="auto"/>
                  </w:divBdr>
                </w:div>
                <w:div w:id="603613566">
                  <w:marLeft w:val="640"/>
                  <w:marRight w:val="0"/>
                  <w:marTop w:val="0"/>
                  <w:marBottom w:val="0"/>
                  <w:divBdr>
                    <w:top w:val="none" w:sz="0" w:space="0" w:color="auto"/>
                    <w:left w:val="none" w:sz="0" w:space="0" w:color="auto"/>
                    <w:bottom w:val="none" w:sz="0" w:space="0" w:color="auto"/>
                    <w:right w:val="none" w:sz="0" w:space="0" w:color="auto"/>
                  </w:divBdr>
                </w:div>
                <w:div w:id="758134363">
                  <w:marLeft w:val="640"/>
                  <w:marRight w:val="0"/>
                  <w:marTop w:val="0"/>
                  <w:marBottom w:val="0"/>
                  <w:divBdr>
                    <w:top w:val="none" w:sz="0" w:space="0" w:color="auto"/>
                    <w:left w:val="none" w:sz="0" w:space="0" w:color="auto"/>
                    <w:bottom w:val="none" w:sz="0" w:space="0" w:color="auto"/>
                    <w:right w:val="none" w:sz="0" w:space="0" w:color="auto"/>
                  </w:divBdr>
                </w:div>
                <w:div w:id="1663465118">
                  <w:marLeft w:val="640"/>
                  <w:marRight w:val="0"/>
                  <w:marTop w:val="0"/>
                  <w:marBottom w:val="0"/>
                  <w:divBdr>
                    <w:top w:val="none" w:sz="0" w:space="0" w:color="auto"/>
                    <w:left w:val="none" w:sz="0" w:space="0" w:color="auto"/>
                    <w:bottom w:val="none" w:sz="0" w:space="0" w:color="auto"/>
                    <w:right w:val="none" w:sz="0" w:space="0" w:color="auto"/>
                  </w:divBdr>
                </w:div>
                <w:div w:id="700087702">
                  <w:marLeft w:val="640"/>
                  <w:marRight w:val="0"/>
                  <w:marTop w:val="0"/>
                  <w:marBottom w:val="0"/>
                  <w:divBdr>
                    <w:top w:val="none" w:sz="0" w:space="0" w:color="auto"/>
                    <w:left w:val="none" w:sz="0" w:space="0" w:color="auto"/>
                    <w:bottom w:val="none" w:sz="0" w:space="0" w:color="auto"/>
                    <w:right w:val="none" w:sz="0" w:space="0" w:color="auto"/>
                  </w:divBdr>
                </w:div>
                <w:div w:id="557866239">
                  <w:marLeft w:val="640"/>
                  <w:marRight w:val="0"/>
                  <w:marTop w:val="0"/>
                  <w:marBottom w:val="0"/>
                  <w:divBdr>
                    <w:top w:val="none" w:sz="0" w:space="0" w:color="auto"/>
                    <w:left w:val="none" w:sz="0" w:space="0" w:color="auto"/>
                    <w:bottom w:val="none" w:sz="0" w:space="0" w:color="auto"/>
                    <w:right w:val="none" w:sz="0" w:space="0" w:color="auto"/>
                  </w:divBdr>
                </w:div>
                <w:div w:id="1011491744">
                  <w:marLeft w:val="640"/>
                  <w:marRight w:val="0"/>
                  <w:marTop w:val="0"/>
                  <w:marBottom w:val="0"/>
                  <w:divBdr>
                    <w:top w:val="none" w:sz="0" w:space="0" w:color="auto"/>
                    <w:left w:val="none" w:sz="0" w:space="0" w:color="auto"/>
                    <w:bottom w:val="none" w:sz="0" w:space="0" w:color="auto"/>
                    <w:right w:val="none" w:sz="0" w:space="0" w:color="auto"/>
                  </w:divBdr>
                </w:div>
                <w:div w:id="923032831">
                  <w:marLeft w:val="640"/>
                  <w:marRight w:val="0"/>
                  <w:marTop w:val="0"/>
                  <w:marBottom w:val="0"/>
                  <w:divBdr>
                    <w:top w:val="none" w:sz="0" w:space="0" w:color="auto"/>
                    <w:left w:val="none" w:sz="0" w:space="0" w:color="auto"/>
                    <w:bottom w:val="none" w:sz="0" w:space="0" w:color="auto"/>
                    <w:right w:val="none" w:sz="0" w:space="0" w:color="auto"/>
                  </w:divBdr>
                </w:div>
                <w:div w:id="1458180561">
                  <w:marLeft w:val="640"/>
                  <w:marRight w:val="0"/>
                  <w:marTop w:val="0"/>
                  <w:marBottom w:val="0"/>
                  <w:divBdr>
                    <w:top w:val="none" w:sz="0" w:space="0" w:color="auto"/>
                    <w:left w:val="none" w:sz="0" w:space="0" w:color="auto"/>
                    <w:bottom w:val="none" w:sz="0" w:space="0" w:color="auto"/>
                    <w:right w:val="none" w:sz="0" w:space="0" w:color="auto"/>
                  </w:divBdr>
                </w:div>
                <w:div w:id="95639013">
                  <w:marLeft w:val="640"/>
                  <w:marRight w:val="0"/>
                  <w:marTop w:val="0"/>
                  <w:marBottom w:val="0"/>
                  <w:divBdr>
                    <w:top w:val="none" w:sz="0" w:space="0" w:color="auto"/>
                    <w:left w:val="none" w:sz="0" w:space="0" w:color="auto"/>
                    <w:bottom w:val="none" w:sz="0" w:space="0" w:color="auto"/>
                    <w:right w:val="none" w:sz="0" w:space="0" w:color="auto"/>
                  </w:divBdr>
                </w:div>
                <w:div w:id="1362166334">
                  <w:marLeft w:val="640"/>
                  <w:marRight w:val="0"/>
                  <w:marTop w:val="0"/>
                  <w:marBottom w:val="0"/>
                  <w:divBdr>
                    <w:top w:val="none" w:sz="0" w:space="0" w:color="auto"/>
                    <w:left w:val="none" w:sz="0" w:space="0" w:color="auto"/>
                    <w:bottom w:val="none" w:sz="0" w:space="0" w:color="auto"/>
                    <w:right w:val="none" w:sz="0" w:space="0" w:color="auto"/>
                  </w:divBdr>
                </w:div>
                <w:div w:id="342703203">
                  <w:marLeft w:val="640"/>
                  <w:marRight w:val="0"/>
                  <w:marTop w:val="0"/>
                  <w:marBottom w:val="0"/>
                  <w:divBdr>
                    <w:top w:val="none" w:sz="0" w:space="0" w:color="auto"/>
                    <w:left w:val="none" w:sz="0" w:space="0" w:color="auto"/>
                    <w:bottom w:val="none" w:sz="0" w:space="0" w:color="auto"/>
                    <w:right w:val="none" w:sz="0" w:space="0" w:color="auto"/>
                  </w:divBdr>
                </w:div>
                <w:div w:id="785808254">
                  <w:marLeft w:val="640"/>
                  <w:marRight w:val="0"/>
                  <w:marTop w:val="0"/>
                  <w:marBottom w:val="0"/>
                  <w:divBdr>
                    <w:top w:val="none" w:sz="0" w:space="0" w:color="auto"/>
                    <w:left w:val="none" w:sz="0" w:space="0" w:color="auto"/>
                    <w:bottom w:val="none" w:sz="0" w:space="0" w:color="auto"/>
                    <w:right w:val="none" w:sz="0" w:space="0" w:color="auto"/>
                  </w:divBdr>
                </w:div>
                <w:div w:id="1130712245">
                  <w:marLeft w:val="640"/>
                  <w:marRight w:val="0"/>
                  <w:marTop w:val="0"/>
                  <w:marBottom w:val="0"/>
                  <w:divBdr>
                    <w:top w:val="none" w:sz="0" w:space="0" w:color="auto"/>
                    <w:left w:val="none" w:sz="0" w:space="0" w:color="auto"/>
                    <w:bottom w:val="none" w:sz="0" w:space="0" w:color="auto"/>
                    <w:right w:val="none" w:sz="0" w:space="0" w:color="auto"/>
                  </w:divBdr>
                </w:div>
                <w:div w:id="1417364164">
                  <w:marLeft w:val="640"/>
                  <w:marRight w:val="0"/>
                  <w:marTop w:val="0"/>
                  <w:marBottom w:val="0"/>
                  <w:divBdr>
                    <w:top w:val="none" w:sz="0" w:space="0" w:color="auto"/>
                    <w:left w:val="none" w:sz="0" w:space="0" w:color="auto"/>
                    <w:bottom w:val="none" w:sz="0" w:space="0" w:color="auto"/>
                    <w:right w:val="none" w:sz="0" w:space="0" w:color="auto"/>
                  </w:divBdr>
                </w:div>
                <w:div w:id="1833987342">
                  <w:marLeft w:val="640"/>
                  <w:marRight w:val="0"/>
                  <w:marTop w:val="0"/>
                  <w:marBottom w:val="0"/>
                  <w:divBdr>
                    <w:top w:val="none" w:sz="0" w:space="0" w:color="auto"/>
                    <w:left w:val="none" w:sz="0" w:space="0" w:color="auto"/>
                    <w:bottom w:val="none" w:sz="0" w:space="0" w:color="auto"/>
                    <w:right w:val="none" w:sz="0" w:space="0" w:color="auto"/>
                  </w:divBdr>
                </w:div>
                <w:div w:id="1541700915">
                  <w:marLeft w:val="640"/>
                  <w:marRight w:val="0"/>
                  <w:marTop w:val="0"/>
                  <w:marBottom w:val="0"/>
                  <w:divBdr>
                    <w:top w:val="none" w:sz="0" w:space="0" w:color="auto"/>
                    <w:left w:val="none" w:sz="0" w:space="0" w:color="auto"/>
                    <w:bottom w:val="none" w:sz="0" w:space="0" w:color="auto"/>
                    <w:right w:val="none" w:sz="0" w:space="0" w:color="auto"/>
                  </w:divBdr>
                </w:div>
                <w:div w:id="1140731561">
                  <w:marLeft w:val="640"/>
                  <w:marRight w:val="0"/>
                  <w:marTop w:val="0"/>
                  <w:marBottom w:val="0"/>
                  <w:divBdr>
                    <w:top w:val="none" w:sz="0" w:space="0" w:color="auto"/>
                    <w:left w:val="none" w:sz="0" w:space="0" w:color="auto"/>
                    <w:bottom w:val="none" w:sz="0" w:space="0" w:color="auto"/>
                    <w:right w:val="none" w:sz="0" w:space="0" w:color="auto"/>
                  </w:divBdr>
                </w:div>
                <w:div w:id="423889347">
                  <w:marLeft w:val="640"/>
                  <w:marRight w:val="0"/>
                  <w:marTop w:val="0"/>
                  <w:marBottom w:val="0"/>
                  <w:divBdr>
                    <w:top w:val="none" w:sz="0" w:space="0" w:color="auto"/>
                    <w:left w:val="none" w:sz="0" w:space="0" w:color="auto"/>
                    <w:bottom w:val="none" w:sz="0" w:space="0" w:color="auto"/>
                    <w:right w:val="none" w:sz="0" w:space="0" w:color="auto"/>
                  </w:divBdr>
                </w:div>
                <w:div w:id="2044744124">
                  <w:marLeft w:val="640"/>
                  <w:marRight w:val="0"/>
                  <w:marTop w:val="0"/>
                  <w:marBottom w:val="0"/>
                  <w:divBdr>
                    <w:top w:val="none" w:sz="0" w:space="0" w:color="auto"/>
                    <w:left w:val="none" w:sz="0" w:space="0" w:color="auto"/>
                    <w:bottom w:val="none" w:sz="0" w:space="0" w:color="auto"/>
                    <w:right w:val="none" w:sz="0" w:space="0" w:color="auto"/>
                  </w:divBdr>
                </w:div>
                <w:div w:id="1017972698">
                  <w:marLeft w:val="640"/>
                  <w:marRight w:val="0"/>
                  <w:marTop w:val="0"/>
                  <w:marBottom w:val="0"/>
                  <w:divBdr>
                    <w:top w:val="none" w:sz="0" w:space="0" w:color="auto"/>
                    <w:left w:val="none" w:sz="0" w:space="0" w:color="auto"/>
                    <w:bottom w:val="none" w:sz="0" w:space="0" w:color="auto"/>
                    <w:right w:val="none" w:sz="0" w:space="0" w:color="auto"/>
                  </w:divBdr>
                </w:div>
                <w:div w:id="1011302967">
                  <w:marLeft w:val="640"/>
                  <w:marRight w:val="0"/>
                  <w:marTop w:val="0"/>
                  <w:marBottom w:val="0"/>
                  <w:divBdr>
                    <w:top w:val="none" w:sz="0" w:space="0" w:color="auto"/>
                    <w:left w:val="none" w:sz="0" w:space="0" w:color="auto"/>
                    <w:bottom w:val="none" w:sz="0" w:space="0" w:color="auto"/>
                    <w:right w:val="none" w:sz="0" w:space="0" w:color="auto"/>
                  </w:divBdr>
                </w:div>
                <w:div w:id="1402364443">
                  <w:marLeft w:val="640"/>
                  <w:marRight w:val="0"/>
                  <w:marTop w:val="0"/>
                  <w:marBottom w:val="0"/>
                  <w:divBdr>
                    <w:top w:val="none" w:sz="0" w:space="0" w:color="auto"/>
                    <w:left w:val="none" w:sz="0" w:space="0" w:color="auto"/>
                    <w:bottom w:val="none" w:sz="0" w:space="0" w:color="auto"/>
                    <w:right w:val="none" w:sz="0" w:space="0" w:color="auto"/>
                  </w:divBdr>
                </w:div>
                <w:div w:id="1301496221">
                  <w:marLeft w:val="640"/>
                  <w:marRight w:val="0"/>
                  <w:marTop w:val="0"/>
                  <w:marBottom w:val="0"/>
                  <w:divBdr>
                    <w:top w:val="none" w:sz="0" w:space="0" w:color="auto"/>
                    <w:left w:val="none" w:sz="0" w:space="0" w:color="auto"/>
                    <w:bottom w:val="none" w:sz="0" w:space="0" w:color="auto"/>
                    <w:right w:val="none" w:sz="0" w:space="0" w:color="auto"/>
                  </w:divBdr>
                </w:div>
                <w:div w:id="1078481585">
                  <w:marLeft w:val="640"/>
                  <w:marRight w:val="0"/>
                  <w:marTop w:val="0"/>
                  <w:marBottom w:val="0"/>
                  <w:divBdr>
                    <w:top w:val="none" w:sz="0" w:space="0" w:color="auto"/>
                    <w:left w:val="none" w:sz="0" w:space="0" w:color="auto"/>
                    <w:bottom w:val="none" w:sz="0" w:space="0" w:color="auto"/>
                    <w:right w:val="none" w:sz="0" w:space="0" w:color="auto"/>
                  </w:divBdr>
                </w:div>
                <w:div w:id="2066097065">
                  <w:marLeft w:val="640"/>
                  <w:marRight w:val="0"/>
                  <w:marTop w:val="0"/>
                  <w:marBottom w:val="0"/>
                  <w:divBdr>
                    <w:top w:val="none" w:sz="0" w:space="0" w:color="auto"/>
                    <w:left w:val="none" w:sz="0" w:space="0" w:color="auto"/>
                    <w:bottom w:val="none" w:sz="0" w:space="0" w:color="auto"/>
                    <w:right w:val="none" w:sz="0" w:space="0" w:color="auto"/>
                  </w:divBdr>
                </w:div>
                <w:div w:id="401026818">
                  <w:marLeft w:val="640"/>
                  <w:marRight w:val="0"/>
                  <w:marTop w:val="0"/>
                  <w:marBottom w:val="0"/>
                  <w:divBdr>
                    <w:top w:val="none" w:sz="0" w:space="0" w:color="auto"/>
                    <w:left w:val="none" w:sz="0" w:space="0" w:color="auto"/>
                    <w:bottom w:val="none" w:sz="0" w:space="0" w:color="auto"/>
                    <w:right w:val="none" w:sz="0" w:space="0" w:color="auto"/>
                  </w:divBdr>
                </w:div>
                <w:div w:id="2009673694">
                  <w:marLeft w:val="640"/>
                  <w:marRight w:val="0"/>
                  <w:marTop w:val="0"/>
                  <w:marBottom w:val="0"/>
                  <w:divBdr>
                    <w:top w:val="none" w:sz="0" w:space="0" w:color="auto"/>
                    <w:left w:val="none" w:sz="0" w:space="0" w:color="auto"/>
                    <w:bottom w:val="none" w:sz="0" w:space="0" w:color="auto"/>
                    <w:right w:val="none" w:sz="0" w:space="0" w:color="auto"/>
                  </w:divBdr>
                </w:div>
                <w:div w:id="2136631859">
                  <w:marLeft w:val="640"/>
                  <w:marRight w:val="0"/>
                  <w:marTop w:val="0"/>
                  <w:marBottom w:val="0"/>
                  <w:divBdr>
                    <w:top w:val="none" w:sz="0" w:space="0" w:color="auto"/>
                    <w:left w:val="none" w:sz="0" w:space="0" w:color="auto"/>
                    <w:bottom w:val="none" w:sz="0" w:space="0" w:color="auto"/>
                    <w:right w:val="none" w:sz="0" w:space="0" w:color="auto"/>
                  </w:divBdr>
                </w:div>
                <w:div w:id="1086728415">
                  <w:marLeft w:val="640"/>
                  <w:marRight w:val="0"/>
                  <w:marTop w:val="0"/>
                  <w:marBottom w:val="0"/>
                  <w:divBdr>
                    <w:top w:val="none" w:sz="0" w:space="0" w:color="auto"/>
                    <w:left w:val="none" w:sz="0" w:space="0" w:color="auto"/>
                    <w:bottom w:val="none" w:sz="0" w:space="0" w:color="auto"/>
                    <w:right w:val="none" w:sz="0" w:space="0" w:color="auto"/>
                  </w:divBdr>
                </w:div>
                <w:div w:id="328024130">
                  <w:marLeft w:val="640"/>
                  <w:marRight w:val="0"/>
                  <w:marTop w:val="0"/>
                  <w:marBottom w:val="0"/>
                  <w:divBdr>
                    <w:top w:val="none" w:sz="0" w:space="0" w:color="auto"/>
                    <w:left w:val="none" w:sz="0" w:space="0" w:color="auto"/>
                    <w:bottom w:val="none" w:sz="0" w:space="0" w:color="auto"/>
                    <w:right w:val="none" w:sz="0" w:space="0" w:color="auto"/>
                  </w:divBdr>
                </w:div>
                <w:div w:id="758478032">
                  <w:marLeft w:val="640"/>
                  <w:marRight w:val="0"/>
                  <w:marTop w:val="0"/>
                  <w:marBottom w:val="0"/>
                  <w:divBdr>
                    <w:top w:val="none" w:sz="0" w:space="0" w:color="auto"/>
                    <w:left w:val="none" w:sz="0" w:space="0" w:color="auto"/>
                    <w:bottom w:val="none" w:sz="0" w:space="0" w:color="auto"/>
                    <w:right w:val="none" w:sz="0" w:space="0" w:color="auto"/>
                  </w:divBdr>
                </w:div>
                <w:div w:id="224069957">
                  <w:marLeft w:val="640"/>
                  <w:marRight w:val="0"/>
                  <w:marTop w:val="0"/>
                  <w:marBottom w:val="0"/>
                  <w:divBdr>
                    <w:top w:val="none" w:sz="0" w:space="0" w:color="auto"/>
                    <w:left w:val="none" w:sz="0" w:space="0" w:color="auto"/>
                    <w:bottom w:val="none" w:sz="0" w:space="0" w:color="auto"/>
                    <w:right w:val="none" w:sz="0" w:space="0" w:color="auto"/>
                  </w:divBdr>
                </w:div>
                <w:div w:id="631131277">
                  <w:marLeft w:val="640"/>
                  <w:marRight w:val="0"/>
                  <w:marTop w:val="0"/>
                  <w:marBottom w:val="0"/>
                  <w:divBdr>
                    <w:top w:val="none" w:sz="0" w:space="0" w:color="auto"/>
                    <w:left w:val="none" w:sz="0" w:space="0" w:color="auto"/>
                    <w:bottom w:val="none" w:sz="0" w:space="0" w:color="auto"/>
                    <w:right w:val="none" w:sz="0" w:space="0" w:color="auto"/>
                  </w:divBdr>
                </w:div>
                <w:div w:id="1537234884">
                  <w:marLeft w:val="640"/>
                  <w:marRight w:val="0"/>
                  <w:marTop w:val="0"/>
                  <w:marBottom w:val="0"/>
                  <w:divBdr>
                    <w:top w:val="none" w:sz="0" w:space="0" w:color="auto"/>
                    <w:left w:val="none" w:sz="0" w:space="0" w:color="auto"/>
                    <w:bottom w:val="none" w:sz="0" w:space="0" w:color="auto"/>
                    <w:right w:val="none" w:sz="0" w:space="0" w:color="auto"/>
                  </w:divBdr>
                </w:div>
                <w:div w:id="364797968">
                  <w:marLeft w:val="640"/>
                  <w:marRight w:val="0"/>
                  <w:marTop w:val="0"/>
                  <w:marBottom w:val="0"/>
                  <w:divBdr>
                    <w:top w:val="none" w:sz="0" w:space="0" w:color="auto"/>
                    <w:left w:val="none" w:sz="0" w:space="0" w:color="auto"/>
                    <w:bottom w:val="none" w:sz="0" w:space="0" w:color="auto"/>
                    <w:right w:val="none" w:sz="0" w:space="0" w:color="auto"/>
                  </w:divBdr>
                </w:div>
                <w:div w:id="1820919177">
                  <w:marLeft w:val="640"/>
                  <w:marRight w:val="0"/>
                  <w:marTop w:val="0"/>
                  <w:marBottom w:val="0"/>
                  <w:divBdr>
                    <w:top w:val="none" w:sz="0" w:space="0" w:color="auto"/>
                    <w:left w:val="none" w:sz="0" w:space="0" w:color="auto"/>
                    <w:bottom w:val="none" w:sz="0" w:space="0" w:color="auto"/>
                    <w:right w:val="none" w:sz="0" w:space="0" w:color="auto"/>
                  </w:divBdr>
                </w:div>
                <w:div w:id="1764254993">
                  <w:marLeft w:val="640"/>
                  <w:marRight w:val="0"/>
                  <w:marTop w:val="0"/>
                  <w:marBottom w:val="0"/>
                  <w:divBdr>
                    <w:top w:val="none" w:sz="0" w:space="0" w:color="auto"/>
                    <w:left w:val="none" w:sz="0" w:space="0" w:color="auto"/>
                    <w:bottom w:val="none" w:sz="0" w:space="0" w:color="auto"/>
                    <w:right w:val="none" w:sz="0" w:space="0" w:color="auto"/>
                  </w:divBdr>
                </w:div>
                <w:div w:id="1865363638">
                  <w:marLeft w:val="640"/>
                  <w:marRight w:val="0"/>
                  <w:marTop w:val="0"/>
                  <w:marBottom w:val="0"/>
                  <w:divBdr>
                    <w:top w:val="none" w:sz="0" w:space="0" w:color="auto"/>
                    <w:left w:val="none" w:sz="0" w:space="0" w:color="auto"/>
                    <w:bottom w:val="none" w:sz="0" w:space="0" w:color="auto"/>
                    <w:right w:val="none" w:sz="0" w:space="0" w:color="auto"/>
                  </w:divBdr>
                </w:div>
              </w:divsChild>
            </w:div>
            <w:div w:id="1089426124">
              <w:marLeft w:val="0"/>
              <w:marRight w:val="0"/>
              <w:marTop w:val="0"/>
              <w:marBottom w:val="0"/>
              <w:divBdr>
                <w:top w:val="none" w:sz="0" w:space="0" w:color="auto"/>
                <w:left w:val="none" w:sz="0" w:space="0" w:color="auto"/>
                <w:bottom w:val="none" w:sz="0" w:space="0" w:color="auto"/>
                <w:right w:val="none" w:sz="0" w:space="0" w:color="auto"/>
              </w:divBdr>
              <w:divsChild>
                <w:div w:id="1847089454">
                  <w:marLeft w:val="640"/>
                  <w:marRight w:val="0"/>
                  <w:marTop w:val="0"/>
                  <w:marBottom w:val="0"/>
                  <w:divBdr>
                    <w:top w:val="none" w:sz="0" w:space="0" w:color="auto"/>
                    <w:left w:val="none" w:sz="0" w:space="0" w:color="auto"/>
                    <w:bottom w:val="none" w:sz="0" w:space="0" w:color="auto"/>
                    <w:right w:val="none" w:sz="0" w:space="0" w:color="auto"/>
                  </w:divBdr>
                </w:div>
                <w:div w:id="1334453545">
                  <w:marLeft w:val="640"/>
                  <w:marRight w:val="0"/>
                  <w:marTop w:val="0"/>
                  <w:marBottom w:val="0"/>
                  <w:divBdr>
                    <w:top w:val="none" w:sz="0" w:space="0" w:color="auto"/>
                    <w:left w:val="none" w:sz="0" w:space="0" w:color="auto"/>
                    <w:bottom w:val="none" w:sz="0" w:space="0" w:color="auto"/>
                    <w:right w:val="none" w:sz="0" w:space="0" w:color="auto"/>
                  </w:divBdr>
                </w:div>
                <w:div w:id="772868699">
                  <w:marLeft w:val="640"/>
                  <w:marRight w:val="0"/>
                  <w:marTop w:val="0"/>
                  <w:marBottom w:val="0"/>
                  <w:divBdr>
                    <w:top w:val="none" w:sz="0" w:space="0" w:color="auto"/>
                    <w:left w:val="none" w:sz="0" w:space="0" w:color="auto"/>
                    <w:bottom w:val="none" w:sz="0" w:space="0" w:color="auto"/>
                    <w:right w:val="none" w:sz="0" w:space="0" w:color="auto"/>
                  </w:divBdr>
                </w:div>
                <w:div w:id="1542282798">
                  <w:marLeft w:val="640"/>
                  <w:marRight w:val="0"/>
                  <w:marTop w:val="0"/>
                  <w:marBottom w:val="0"/>
                  <w:divBdr>
                    <w:top w:val="none" w:sz="0" w:space="0" w:color="auto"/>
                    <w:left w:val="none" w:sz="0" w:space="0" w:color="auto"/>
                    <w:bottom w:val="none" w:sz="0" w:space="0" w:color="auto"/>
                    <w:right w:val="none" w:sz="0" w:space="0" w:color="auto"/>
                  </w:divBdr>
                </w:div>
                <w:div w:id="628971329">
                  <w:marLeft w:val="640"/>
                  <w:marRight w:val="0"/>
                  <w:marTop w:val="0"/>
                  <w:marBottom w:val="0"/>
                  <w:divBdr>
                    <w:top w:val="none" w:sz="0" w:space="0" w:color="auto"/>
                    <w:left w:val="none" w:sz="0" w:space="0" w:color="auto"/>
                    <w:bottom w:val="none" w:sz="0" w:space="0" w:color="auto"/>
                    <w:right w:val="none" w:sz="0" w:space="0" w:color="auto"/>
                  </w:divBdr>
                </w:div>
                <w:div w:id="96759969">
                  <w:marLeft w:val="640"/>
                  <w:marRight w:val="0"/>
                  <w:marTop w:val="0"/>
                  <w:marBottom w:val="0"/>
                  <w:divBdr>
                    <w:top w:val="none" w:sz="0" w:space="0" w:color="auto"/>
                    <w:left w:val="none" w:sz="0" w:space="0" w:color="auto"/>
                    <w:bottom w:val="none" w:sz="0" w:space="0" w:color="auto"/>
                    <w:right w:val="none" w:sz="0" w:space="0" w:color="auto"/>
                  </w:divBdr>
                </w:div>
                <w:div w:id="1912958962">
                  <w:marLeft w:val="640"/>
                  <w:marRight w:val="0"/>
                  <w:marTop w:val="0"/>
                  <w:marBottom w:val="0"/>
                  <w:divBdr>
                    <w:top w:val="none" w:sz="0" w:space="0" w:color="auto"/>
                    <w:left w:val="none" w:sz="0" w:space="0" w:color="auto"/>
                    <w:bottom w:val="none" w:sz="0" w:space="0" w:color="auto"/>
                    <w:right w:val="none" w:sz="0" w:space="0" w:color="auto"/>
                  </w:divBdr>
                </w:div>
                <w:div w:id="1159230413">
                  <w:marLeft w:val="640"/>
                  <w:marRight w:val="0"/>
                  <w:marTop w:val="0"/>
                  <w:marBottom w:val="0"/>
                  <w:divBdr>
                    <w:top w:val="none" w:sz="0" w:space="0" w:color="auto"/>
                    <w:left w:val="none" w:sz="0" w:space="0" w:color="auto"/>
                    <w:bottom w:val="none" w:sz="0" w:space="0" w:color="auto"/>
                    <w:right w:val="none" w:sz="0" w:space="0" w:color="auto"/>
                  </w:divBdr>
                </w:div>
                <w:div w:id="797718921">
                  <w:marLeft w:val="640"/>
                  <w:marRight w:val="0"/>
                  <w:marTop w:val="0"/>
                  <w:marBottom w:val="0"/>
                  <w:divBdr>
                    <w:top w:val="none" w:sz="0" w:space="0" w:color="auto"/>
                    <w:left w:val="none" w:sz="0" w:space="0" w:color="auto"/>
                    <w:bottom w:val="none" w:sz="0" w:space="0" w:color="auto"/>
                    <w:right w:val="none" w:sz="0" w:space="0" w:color="auto"/>
                  </w:divBdr>
                </w:div>
                <w:div w:id="1430276278">
                  <w:marLeft w:val="640"/>
                  <w:marRight w:val="0"/>
                  <w:marTop w:val="0"/>
                  <w:marBottom w:val="0"/>
                  <w:divBdr>
                    <w:top w:val="none" w:sz="0" w:space="0" w:color="auto"/>
                    <w:left w:val="none" w:sz="0" w:space="0" w:color="auto"/>
                    <w:bottom w:val="none" w:sz="0" w:space="0" w:color="auto"/>
                    <w:right w:val="none" w:sz="0" w:space="0" w:color="auto"/>
                  </w:divBdr>
                </w:div>
                <w:div w:id="179467186">
                  <w:marLeft w:val="640"/>
                  <w:marRight w:val="0"/>
                  <w:marTop w:val="0"/>
                  <w:marBottom w:val="0"/>
                  <w:divBdr>
                    <w:top w:val="none" w:sz="0" w:space="0" w:color="auto"/>
                    <w:left w:val="none" w:sz="0" w:space="0" w:color="auto"/>
                    <w:bottom w:val="none" w:sz="0" w:space="0" w:color="auto"/>
                    <w:right w:val="none" w:sz="0" w:space="0" w:color="auto"/>
                  </w:divBdr>
                </w:div>
                <w:div w:id="359280039">
                  <w:marLeft w:val="640"/>
                  <w:marRight w:val="0"/>
                  <w:marTop w:val="0"/>
                  <w:marBottom w:val="0"/>
                  <w:divBdr>
                    <w:top w:val="none" w:sz="0" w:space="0" w:color="auto"/>
                    <w:left w:val="none" w:sz="0" w:space="0" w:color="auto"/>
                    <w:bottom w:val="none" w:sz="0" w:space="0" w:color="auto"/>
                    <w:right w:val="none" w:sz="0" w:space="0" w:color="auto"/>
                  </w:divBdr>
                </w:div>
                <w:div w:id="1722486024">
                  <w:marLeft w:val="640"/>
                  <w:marRight w:val="0"/>
                  <w:marTop w:val="0"/>
                  <w:marBottom w:val="0"/>
                  <w:divBdr>
                    <w:top w:val="none" w:sz="0" w:space="0" w:color="auto"/>
                    <w:left w:val="none" w:sz="0" w:space="0" w:color="auto"/>
                    <w:bottom w:val="none" w:sz="0" w:space="0" w:color="auto"/>
                    <w:right w:val="none" w:sz="0" w:space="0" w:color="auto"/>
                  </w:divBdr>
                </w:div>
                <w:div w:id="1761442759">
                  <w:marLeft w:val="640"/>
                  <w:marRight w:val="0"/>
                  <w:marTop w:val="0"/>
                  <w:marBottom w:val="0"/>
                  <w:divBdr>
                    <w:top w:val="none" w:sz="0" w:space="0" w:color="auto"/>
                    <w:left w:val="none" w:sz="0" w:space="0" w:color="auto"/>
                    <w:bottom w:val="none" w:sz="0" w:space="0" w:color="auto"/>
                    <w:right w:val="none" w:sz="0" w:space="0" w:color="auto"/>
                  </w:divBdr>
                </w:div>
                <w:div w:id="615529571">
                  <w:marLeft w:val="640"/>
                  <w:marRight w:val="0"/>
                  <w:marTop w:val="0"/>
                  <w:marBottom w:val="0"/>
                  <w:divBdr>
                    <w:top w:val="none" w:sz="0" w:space="0" w:color="auto"/>
                    <w:left w:val="none" w:sz="0" w:space="0" w:color="auto"/>
                    <w:bottom w:val="none" w:sz="0" w:space="0" w:color="auto"/>
                    <w:right w:val="none" w:sz="0" w:space="0" w:color="auto"/>
                  </w:divBdr>
                </w:div>
                <w:div w:id="1326083013">
                  <w:marLeft w:val="640"/>
                  <w:marRight w:val="0"/>
                  <w:marTop w:val="0"/>
                  <w:marBottom w:val="0"/>
                  <w:divBdr>
                    <w:top w:val="none" w:sz="0" w:space="0" w:color="auto"/>
                    <w:left w:val="none" w:sz="0" w:space="0" w:color="auto"/>
                    <w:bottom w:val="none" w:sz="0" w:space="0" w:color="auto"/>
                    <w:right w:val="none" w:sz="0" w:space="0" w:color="auto"/>
                  </w:divBdr>
                </w:div>
                <w:div w:id="406617229">
                  <w:marLeft w:val="640"/>
                  <w:marRight w:val="0"/>
                  <w:marTop w:val="0"/>
                  <w:marBottom w:val="0"/>
                  <w:divBdr>
                    <w:top w:val="none" w:sz="0" w:space="0" w:color="auto"/>
                    <w:left w:val="none" w:sz="0" w:space="0" w:color="auto"/>
                    <w:bottom w:val="none" w:sz="0" w:space="0" w:color="auto"/>
                    <w:right w:val="none" w:sz="0" w:space="0" w:color="auto"/>
                  </w:divBdr>
                </w:div>
                <w:div w:id="1405057739">
                  <w:marLeft w:val="640"/>
                  <w:marRight w:val="0"/>
                  <w:marTop w:val="0"/>
                  <w:marBottom w:val="0"/>
                  <w:divBdr>
                    <w:top w:val="none" w:sz="0" w:space="0" w:color="auto"/>
                    <w:left w:val="none" w:sz="0" w:space="0" w:color="auto"/>
                    <w:bottom w:val="none" w:sz="0" w:space="0" w:color="auto"/>
                    <w:right w:val="none" w:sz="0" w:space="0" w:color="auto"/>
                  </w:divBdr>
                </w:div>
                <w:div w:id="2036343142">
                  <w:marLeft w:val="640"/>
                  <w:marRight w:val="0"/>
                  <w:marTop w:val="0"/>
                  <w:marBottom w:val="0"/>
                  <w:divBdr>
                    <w:top w:val="none" w:sz="0" w:space="0" w:color="auto"/>
                    <w:left w:val="none" w:sz="0" w:space="0" w:color="auto"/>
                    <w:bottom w:val="none" w:sz="0" w:space="0" w:color="auto"/>
                    <w:right w:val="none" w:sz="0" w:space="0" w:color="auto"/>
                  </w:divBdr>
                </w:div>
                <w:div w:id="1530417165">
                  <w:marLeft w:val="640"/>
                  <w:marRight w:val="0"/>
                  <w:marTop w:val="0"/>
                  <w:marBottom w:val="0"/>
                  <w:divBdr>
                    <w:top w:val="none" w:sz="0" w:space="0" w:color="auto"/>
                    <w:left w:val="none" w:sz="0" w:space="0" w:color="auto"/>
                    <w:bottom w:val="none" w:sz="0" w:space="0" w:color="auto"/>
                    <w:right w:val="none" w:sz="0" w:space="0" w:color="auto"/>
                  </w:divBdr>
                </w:div>
                <w:div w:id="649986293">
                  <w:marLeft w:val="640"/>
                  <w:marRight w:val="0"/>
                  <w:marTop w:val="0"/>
                  <w:marBottom w:val="0"/>
                  <w:divBdr>
                    <w:top w:val="none" w:sz="0" w:space="0" w:color="auto"/>
                    <w:left w:val="none" w:sz="0" w:space="0" w:color="auto"/>
                    <w:bottom w:val="none" w:sz="0" w:space="0" w:color="auto"/>
                    <w:right w:val="none" w:sz="0" w:space="0" w:color="auto"/>
                  </w:divBdr>
                </w:div>
                <w:div w:id="1111559021">
                  <w:marLeft w:val="640"/>
                  <w:marRight w:val="0"/>
                  <w:marTop w:val="0"/>
                  <w:marBottom w:val="0"/>
                  <w:divBdr>
                    <w:top w:val="none" w:sz="0" w:space="0" w:color="auto"/>
                    <w:left w:val="none" w:sz="0" w:space="0" w:color="auto"/>
                    <w:bottom w:val="none" w:sz="0" w:space="0" w:color="auto"/>
                    <w:right w:val="none" w:sz="0" w:space="0" w:color="auto"/>
                  </w:divBdr>
                </w:div>
                <w:div w:id="1686592944">
                  <w:marLeft w:val="640"/>
                  <w:marRight w:val="0"/>
                  <w:marTop w:val="0"/>
                  <w:marBottom w:val="0"/>
                  <w:divBdr>
                    <w:top w:val="none" w:sz="0" w:space="0" w:color="auto"/>
                    <w:left w:val="none" w:sz="0" w:space="0" w:color="auto"/>
                    <w:bottom w:val="none" w:sz="0" w:space="0" w:color="auto"/>
                    <w:right w:val="none" w:sz="0" w:space="0" w:color="auto"/>
                  </w:divBdr>
                </w:div>
                <w:div w:id="1028214815">
                  <w:marLeft w:val="640"/>
                  <w:marRight w:val="0"/>
                  <w:marTop w:val="0"/>
                  <w:marBottom w:val="0"/>
                  <w:divBdr>
                    <w:top w:val="none" w:sz="0" w:space="0" w:color="auto"/>
                    <w:left w:val="none" w:sz="0" w:space="0" w:color="auto"/>
                    <w:bottom w:val="none" w:sz="0" w:space="0" w:color="auto"/>
                    <w:right w:val="none" w:sz="0" w:space="0" w:color="auto"/>
                  </w:divBdr>
                </w:div>
                <w:div w:id="1705330563">
                  <w:marLeft w:val="640"/>
                  <w:marRight w:val="0"/>
                  <w:marTop w:val="0"/>
                  <w:marBottom w:val="0"/>
                  <w:divBdr>
                    <w:top w:val="none" w:sz="0" w:space="0" w:color="auto"/>
                    <w:left w:val="none" w:sz="0" w:space="0" w:color="auto"/>
                    <w:bottom w:val="none" w:sz="0" w:space="0" w:color="auto"/>
                    <w:right w:val="none" w:sz="0" w:space="0" w:color="auto"/>
                  </w:divBdr>
                </w:div>
                <w:div w:id="211620358">
                  <w:marLeft w:val="640"/>
                  <w:marRight w:val="0"/>
                  <w:marTop w:val="0"/>
                  <w:marBottom w:val="0"/>
                  <w:divBdr>
                    <w:top w:val="none" w:sz="0" w:space="0" w:color="auto"/>
                    <w:left w:val="none" w:sz="0" w:space="0" w:color="auto"/>
                    <w:bottom w:val="none" w:sz="0" w:space="0" w:color="auto"/>
                    <w:right w:val="none" w:sz="0" w:space="0" w:color="auto"/>
                  </w:divBdr>
                </w:div>
                <w:div w:id="1948999056">
                  <w:marLeft w:val="640"/>
                  <w:marRight w:val="0"/>
                  <w:marTop w:val="0"/>
                  <w:marBottom w:val="0"/>
                  <w:divBdr>
                    <w:top w:val="none" w:sz="0" w:space="0" w:color="auto"/>
                    <w:left w:val="none" w:sz="0" w:space="0" w:color="auto"/>
                    <w:bottom w:val="none" w:sz="0" w:space="0" w:color="auto"/>
                    <w:right w:val="none" w:sz="0" w:space="0" w:color="auto"/>
                  </w:divBdr>
                </w:div>
                <w:div w:id="190145838">
                  <w:marLeft w:val="640"/>
                  <w:marRight w:val="0"/>
                  <w:marTop w:val="0"/>
                  <w:marBottom w:val="0"/>
                  <w:divBdr>
                    <w:top w:val="none" w:sz="0" w:space="0" w:color="auto"/>
                    <w:left w:val="none" w:sz="0" w:space="0" w:color="auto"/>
                    <w:bottom w:val="none" w:sz="0" w:space="0" w:color="auto"/>
                    <w:right w:val="none" w:sz="0" w:space="0" w:color="auto"/>
                  </w:divBdr>
                </w:div>
                <w:div w:id="1325469472">
                  <w:marLeft w:val="640"/>
                  <w:marRight w:val="0"/>
                  <w:marTop w:val="0"/>
                  <w:marBottom w:val="0"/>
                  <w:divBdr>
                    <w:top w:val="none" w:sz="0" w:space="0" w:color="auto"/>
                    <w:left w:val="none" w:sz="0" w:space="0" w:color="auto"/>
                    <w:bottom w:val="none" w:sz="0" w:space="0" w:color="auto"/>
                    <w:right w:val="none" w:sz="0" w:space="0" w:color="auto"/>
                  </w:divBdr>
                </w:div>
                <w:div w:id="1347056629">
                  <w:marLeft w:val="640"/>
                  <w:marRight w:val="0"/>
                  <w:marTop w:val="0"/>
                  <w:marBottom w:val="0"/>
                  <w:divBdr>
                    <w:top w:val="none" w:sz="0" w:space="0" w:color="auto"/>
                    <w:left w:val="none" w:sz="0" w:space="0" w:color="auto"/>
                    <w:bottom w:val="none" w:sz="0" w:space="0" w:color="auto"/>
                    <w:right w:val="none" w:sz="0" w:space="0" w:color="auto"/>
                  </w:divBdr>
                </w:div>
                <w:div w:id="857308353">
                  <w:marLeft w:val="640"/>
                  <w:marRight w:val="0"/>
                  <w:marTop w:val="0"/>
                  <w:marBottom w:val="0"/>
                  <w:divBdr>
                    <w:top w:val="none" w:sz="0" w:space="0" w:color="auto"/>
                    <w:left w:val="none" w:sz="0" w:space="0" w:color="auto"/>
                    <w:bottom w:val="none" w:sz="0" w:space="0" w:color="auto"/>
                    <w:right w:val="none" w:sz="0" w:space="0" w:color="auto"/>
                  </w:divBdr>
                </w:div>
                <w:div w:id="746000684">
                  <w:marLeft w:val="640"/>
                  <w:marRight w:val="0"/>
                  <w:marTop w:val="0"/>
                  <w:marBottom w:val="0"/>
                  <w:divBdr>
                    <w:top w:val="none" w:sz="0" w:space="0" w:color="auto"/>
                    <w:left w:val="none" w:sz="0" w:space="0" w:color="auto"/>
                    <w:bottom w:val="none" w:sz="0" w:space="0" w:color="auto"/>
                    <w:right w:val="none" w:sz="0" w:space="0" w:color="auto"/>
                  </w:divBdr>
                </w:div>
                <w:div w:id="1165243621">
                  <w:marLeft w:val="640"/>
                  <w:marRight w:val="0"/>
                  <w:marTop w:val="0"/>
                  <w:marBottom w:val="0"/>
                  <w:divBdr>
                    <w:top w:val="none" w:sz="0" w:space="0" w:color="auto"/>
                    <w:left w:val="none" w:sz="0" w:space="0" w:color="auto"/>
                    <w:bottom w:val="none" w:sz="0" w:space="0" w:color="auto"/>
                    <w:right w:val="none" w:sz="0" w:space="0" w:color="auto"/>
                  </w:divBdr>
                </w:div>
                <w:div w:id="1600212588">
                  <w:marLeft w:val="640"/>
                  <w:marRight w:val="0"/>
                  <w:marTop w:val="0"/>
                  <w:marBottom w:val="0"/>
                  <w:divBdr>
                    <w:top w:val="none" w:sz="0" w:space="0" w:color="auto"/>
                    <w:left w:val="none" w:sz="0" w:space="0" w:color="auto"/>
                    <w:bottom w:val="none" w:sz="0" w:space="0" w:color="auto"/>
                    <w:right w:val="none" w:sz="0" w:space="0" w:color="auto"/>
                  </w:divBdr>
                </w:div>
                <w:div w:id="860434135">
                  <w:marLeft w:val="640"/>
                  <w:marRight w:val="0"/>
                  <w:marTop w:val="0"/>
                  <w:marBottom w:val="0"/>
                  <w:divBdr>
                    <w:top w:val="none" w:sz="0" w:space="0" w:color="auto"/>
                    <w:left w:val="none" w:sz="0" w:space="0" w:color="auto"/>
                    <w:bottom w:val="none" w:sz="0" w:space="0" w:color="auto"/>
                    <w:right w:val="none" w:sz="0" w:space="0" w:color="auto"/>
                  </w:divBdr>
                </w:div>
                <w:div w:id="2123918770">
                  <w:marLeft w:val="640"/>
                  <w:marRight w:val="0"/>
                  <w:marTop w:val="0"/>
                  <w:marBottom w:val="0"/>
                  <w:divBdr>
                    <w:top w:val="none" w:sz="0" w:space="0" w:color="auto"/>
                    <w:left w:val="none" w:sz="0" w:space="0" w:color="auto"/>
                    <w:bottom w:val="none" w:sz="0" w:space="0" w:color="auto"/>
                    <w:right w:val="none" w:sz="0" w:space="0" w:color="auto"/>
                  </w:divBdr>
                </w:div>
                <w:div w:id="1594047072">
                  <w:marLeft w:val="640"/>
                  <w:marRight w:val="0"/>
                  <w:marTop w:val="0"/>
                  <w:marBottom w:val="0"/>
                  <w:divBdr>
                    <w:top w:val="none" w:sz="0" w:space="0" w:color="auto"/>
                    <w:left w:val="none" w:sz="0" w:space="0" w:color="auto"/>
                    <w:bottom w:val="none" w:sz="0" w:space="0" w:color="auto"/>
                    <w:right w:val="none" w:sz="0" w:space="0" w:color="auto"/>
                  </w:divBdr>
                </w:div>
                <w:div w:id="455030213">
                  <w:marLeft w:val="640"/>
                  <w:marRight w:val="0"/>
                  <w:marTop w:val="0"/>
                  <w:marBottom w:val="0"/>
                  <w:divBdr>
                    <w:top w:val="none" w:sz="0" w:space="0" w:color="auto"/>
                    <w:left w:val="none" w:sz="0" w:space="0" w:color="auto"/>
                    <w:bottom w:val="none" w:sz="0" w:space="0" w:color="auto"/>
                    <w:right w:val="none" w:sz="0" w:space="0" w:color="auto"/>
                  </w:divBdr>
                </w:div>
                <w:div w:id="1834056315">
                  <w:marLeft w:val="640"/>
                  <w:marRight w:val="0"/>
                  <w:marTop w:val="0"/>
                  <w:marBottom w:val="0"/>
                  <w:divBdr>
                    <w:top w:val="none" w:sz="0" w:space="0" w:color="auto"/>
                    <w:left w:val="none" w:sz="0" w:space="0" w:color="auto"/>
                    <w:bottom w:val="none" w:sz="0" w:space="0" w:color="auto"/>
                    <w:right w:val="none" w:sz="0" w:space="0" w:color="auto"/>
                  </w:divBdr>
                </w:div>
                <w:div w:id="1897467340">
                  <w:marLeft w:val="640"/>
                  <w:marRight w:val="0"/>
                  <w:marTop w:val="0"/>
                  <w:marBottom w:val="0"/>
                  <w:divBdr>
                    <w:top w:val="none" w:sz="0" w:space="0" w:color="auto"/>
                    <w:left w:val="none" w:sz="0" w:space="0" w:color="auto"/>
                    <w:bottom w:val="none" w:sz="0" w:space="0" w:color="auto"/>
                    <w:right w:val="none" w:sz="0" w:space="0" w:color="auto"/>
                  </w:divBdr>
                </w:div>
                <w:div w:id="1652976460">
                  <w:marLeft w:val="640"/>
                  <w:marRight w:val="0"/>
                  <w:marTop w:val="0"/>
                  <w:marBottom w:val="0"/>
                  <w:divBdr>
                    <w:top w:val="none" w:sz="0" w:space="0" w:color="auto"/>
                    <w:left w:val="none" w:sz="0" w:space="0" w:color="auto"/>
                    <w:bottom w:val="none" w:sz="0" w:space="0" w:color="auto"/>
                    <w:right w:val="none" w:sz="0" w:space="0" w:color="auto"/>
                  </w:divBdr>
                </w:div>
                <w:div w:id="1895849310">
                  <w:marLeft w:val="640"/>
                  <w:marRight w:val="0"/>
                  <w:marTop w:val="0"/>
                  <w:marBottom w:val="0"/>
                  <w:divBdr>
                    <w:top w:val="none" w:sz="0" w:space="0" w:color="auto"/>
                    <w:left w:val="none" w:sz="0" w:space="0" w:color="auto"/>
                    <w:bottom w:val="none" w:sz="0" w:space="0" w:color="auto"/>
                    <w:right w:val="none" w:sz="0" w:space="0" w:color="auto"/>
                  </w:divBdr>
                </w:div>
                <w:div w:id="2089763070">
                  <w:marLeft w:val="640"/>
                  <w:marRight w:val="0"/>
                  <w:marTop w:val="0"/>
                  <w:marBottom w:val="0"/>
                  <w:divBdr>
                    <w:top w:val="none" w:sz="0" w:space="0" w:color="auto"/>
                    <w:left w:val="none" w:sz="0" w:space="0" w:color="auto"/>
                    <w:bottom w:val="none" w:sz="0" w:space="0" w:color="auto"/>
                    <w:right w:val="none" w:sz="0" w:space="0" w:color="auto"/>
                  </w:divBdr>
                </w:div>
                <w:div w:id="2046638585">
                  <w:marLeft w:val="640"/>
                  <w:marRight w:val="0"/>
                  <w:marTop w:val="0"/>
                  <w:marBottom w:val="0"/>
                  <w:divBdr>
                    <w:top w:val="none" w:sz="0" w:space="0" w:color="auto"/>
                    <w:left w:val="none" w:sz="0" w:space="0" w:color="auto"/>
                    <w:bottom w:val="none" w:sz="0" w:space="0" w:color="auto"/>
                    <w:right w:val="none" w:sz="0" w:space="0" w:color="auto"/>
                  </w:divBdr>
                </w:div>
                <w:div w:id="768353058">
                  <w:marLeft w:val="640"/>
                  <w:marRight w:val="0"/>
                  <w:marTop w:val="0"/>
                  <w:marBottom w:val="0"/>
                  <w:divBdr>
                    <w:top w:val="none" w:sz="0" w:space="0" w:color="auto"/>
                    <w:left w:val="none" w:sz="0" w:space="0" w:color="auto"/>
                    <w:bottom w:val="none" w:sz="0" w:space="0" w:color="auto"/>
                    <w:right w:val="none" w:sz="0" w:space="0" w:color="auto"/>
                  </w:divBdr>
                </w:div>
                <w:div w:id="1767918651">
                  <w:marLeft w:val="640"/>
                  <w:marRight w:val="0"/>
                  <w:marTop w:val="0"/>
                  <w:marBottom w:val="0"/>
                  <w:divBdr>
                    <w:top w:val="none" w:sz="0" w:space="0" w:color="auto"/>
                    <w:left w:val="none" w:sz="0" w:space="0" w:color="auto"/>
                    <w:bottom w:val="none" w:sz="0" w:space="0" w:color="auto"/>
                    <w:right w:val="none" w:sz="0" w:space="0" w:color="auto"/>
                  </w:divBdr>
                </w:div>
                <w:div w:id="205222291">
                  <w:marLeft w:val="640"/>
                  <w:marRight w:val="0"/>
                  <w:marTop w:val="0"/>
                  <w:marBottom w:val="0"/>
                  <w:divBdr>
                    <w:top w:val="none" w:sz="0" w:space="0" w:color="auto"/>
                    <w:left w:val="none" w:sz="0" w:space="0" w:color="auto"/>
                    <w:bottom w:val="none" w:sz="0" w:space="0" w:color="auto"/>
                    <w:right w:val="none" w:sz="0" w:space="0" w:color="auto"/>
                  </w:divBdr>
                </w:div>
                <w:div w:id="753281759">
                  <w:marLeft w:val="640"/>
                  <w:marRight w:val="0"/>
                  <w:marTop w:val="0"/>
                  <w:marBottom w:val="0"/>
                  <w:divBdr>
                    <w:top w:val="none" w:sz="0" w:space="0" w:color="auto"/>
                    <w:left w:val="none" w:sz="0" w:space="0" w:color="auto"/>
                    <w:bottom w:val="none" w:sz="0" w:space="0" w:color="auto"/>
                    <w:right w:val="none" w:sz="0" w:space="0" w:color="auto"/>
                  </w:divBdr>
                </w:div>
                <w:div w:id="1139761026">
                  <w:marLeft w:val="640"/>
                  <w:marRight w:val="0"/>
                  <w:marTop w:val="0"/>
                  <w:marBottom w:val="0"/>
                  <w:divBdr>
                    <w:top w:val="none" w:sz="0" w:space="0" w:color="auto"/>
                    <w:left w:val="none" w:sz="0" w:space="0" w:color="auto"/>
                    <w:bottom w:val="none" w:sz="0" w:space="0" w:color="auto"/>
                    <w:right w:val="none" w:sz="0" w:space="0" w:color="auto"/>
                  </w:divBdr>
                </w:div>
                <w:div w:id="795179485">
                  <w:marLeft w:val="640"/>
                  <w:marRight w:val="0"/>
                  <w:marTop w:val="0"/>
                  <w:marBottom w:val="0"/>
                  <w:divBdr>
                    <w:top w:val="none" w:sz="0" w:space="0" w:color="auto"/>
                    <w:left w:val="none" w:sz="0" w:space="0" w:color="auto"/>
                    <w:bottom w:val="none" w:sz="0" w:space="0" w:color="auto"/>
                    <w:right w:val="none" w:sz="0" w:space="0" w:color="auto"/>
                  </w:divBdr>
                </w:div>
                <w:div w:id="1293637261">
                  <w:marLeft w:val="640"/>
                  <w:marRight w:val="0"/>
                  <w:marTop w:val="0"/>
                  <w:marBottom w:val="0"/>
                  <w:divBdr>
                    <w:top w:val="none" w:sz="0" w:space="0" w:color="auto"/>
                    <w:left w:val="none" w:sz="0" w:space="0" w:color="auto"/>
                    <w:bottom w:val="none" w:sz="0" w:space="0" w:color="auto"/>
                    <w:right w:val="none" w:sz="0" w:space="0" w:color="auto"/>
                  </w:divBdr>
                </w:div>
                <w:div w:id="1962614037">
                  <w:marLeft w:val="640"/>
                  <w:marRight w:val="0"/>
                  <w:marTop w:val="0"/>
                  <w:marBottom w:val="0"/>
                  <w:divBdr>
                    <w:top w:val="none" w:sz="0" w:space="0" w:color="auto"/>
                    <w:left w:val="none" w:sz="0" w:space="0" w:color="auto"/>
                    <w:bottom w:val="none" w:sz="0" w:space="0" w:color="auto"/>
                    <w:right w:val="none" w:sz="0" w:space="0" w:color="auto"/>
                  </w:divBdr>
                </w:div>
                <w:div w:id="942617576">
                  <w:marLeft w:val="640"/>
                  <w:marRight w:val="0"/>
                  <w:marTop w:val="0"/>
                  <w:marBottom w:val="0"/>
                  <w:divBdr>
                    <w:top w:val="none" w:sz="0" w:space="0" w:color="auto"/>
                    <w:left w:val="none" w:sz="0" w:space="0" w:color="auto"/>
                    <w:bottom w:val="none" w:sz="0" w:space="0" w:color="auto"/>
                    <w:right w:val="none" w:sz="0" w:space="0" w:color="auto"/>
                  </w:divBdr>
                </w:div>
                <w:div w:id="1508442806">
                  <w:marLeft w:val="640"/>
                  <w:marRight w:val="0"/>
                  <w:marTop w:val="0"/>
                  <w:marBottom w:val="0"/>
                  <w:divBdr>
                    <w:top w:val="none" w:sz="0" w:space="0" w:color="auto"/>
                    <w:left w:val="none" w:sz="0" w:space="0" w:color="auto"/>
                    <w:bottom w:val="none" w:sz="0" w:space="0" w:color="auto"/>
                    <w:right w:val="none" w:sz="0" w:space="0" w:color="auto"/>
                  </w:divBdr>
                </w:div>
                <w:div w:id="441417178">
                  <w:marLeft w:val="640"/>
                  <w:marRight w:val="0"/>
                  <w:marTop w:val="0"/>
                  <w:marBottom w:val="0"/>
                  <w:divBdr>
                    <w:top w:val="none" w:sz="0" w:space="0" w:color="auto"/>
                    <w:left w:val="none" w:sz="0" w:space="0" w:color="auto"/>
                    <w:bottom w:val="none" w:sz="0" w:space="0" w:color="auto"/>
                    <w:right w:val="none" w:sz="0" w:space="0" w:color="auto"/>
                  </w:divBdr>
                </w:div>
                <w:div w:id="1054887964">
                  <w:marLeft w:val="640"/>
                  <w:marRight w:val="0"/>
                  <w:marTop w:val="0"/>
                  <w:marBottom w:val="0"/>
                  <w:divBdr>
                    <w:top w:val="none" w:sz="0" w:space="0" w:color="auto"/>
                    <w:left w:val="none" w:sz="0" w:space="0" w:color="auto"/>
                    <w:bottom w:val="none" w:sz="0" w:space="0" w:color="auto"/>
                    <w:right w:val="none" w:sz="0" w:space="0" w:color="auto"/>
                  </w:divBdr>
                </w:div>
                <w:div w:id="1689940622">
                  <w:marLeft w:val="640"/>
                  <w:marRight w:val="0"/>
                  <w:marTop w:val="0"/>
                  <w:marBottom w:val="0"/>
                  <w:divBdr>
                    <w:top w:val="none" w:sz="0" w:space="0" w:color="auto"/>
                    <w:left w:val="none" w:sz="0" w:space="0" w:color="auto"/>
                    <w:bottom w:val="none" w:sz="0" w:space="0" w:color="auto"/>
                    <w:right w:val="none" w:sz="0" w:space="0" w:color="auto"/>
                  </w:divBdr>
                </w:div>
                <w:div w:id="1597253167">
                  <w:marLeft w:val="640"/>
                  <w:marRight w:val="0"/>
                  <w:marTop w:val="0"/>
                  <w:marBottom w:val="0"/>
                  <w:divBdr>
                    <w:top w:val="none" w:sz="0" w:space="0" w:color="auto"/>
                    <w:left w:val="none" w:sz="0" w:space="0" w:color="auto"/>
                    <w:bottom w:val="none" w:sz="0" w:space="0" w:color="auto"/>
                    <w:right w:val="none" w:sz="0" w:space="0" w:color="auto"/>
                  </w:divBdr>
                </w:div>
                <w:div w:id="1997608215">
                  <w:marLeft w:val="640"/>
                  <w:marRight w:val="0"/>
                  <w:marTop w:val="0"/>
                  <w:marBottom w:val="0"/>
                  <w:divBdr>
                    <w:top w:val="none" w:sz="0" w:space="0" w:color="auto"/>
                    <w:left w:val="none" w:sz="0" w:space="0" w:color="auto"/>
                    <w:bottom w:val="none" w:sz="0" w:space="0" w:color="auto"/>
                    <w:right w:val="none" w:sz="0" w:space="0" w:color="auto"/>
                  </w:divBdr>
                </w:div>
                <w:div w:id="312025882">
                  <w:marLeft w:val="640"/>
                  <w:marRight w:val="0"/>
                  <w:marTop w:val="0"/>
                  <w:marBottom w:val="0"/>
                  <w:divBdr>
                    <w:top w:val="none" w:sz="0" w:space="0" w:color="auto"/>
                    <w:left w:val="none" w:sz="0" w:space="0" w:color="auto"/>
                    <w:bottom w:val="none" w:sz="0" w:space="0" w:color="auto"/>
                    <w:right w:val="none" w:sz="0" w:space="0" w:color="auto"/>
                  </w:divBdr>
                </w:div>
                <w:div w:id="598100167">
                  <w:marLeft w:val="640"/>
                  <w:marRight w:val="0"/>
                  <w:marTop w:val="0"/>
                  <w:marBottom w:val="0"/>
                  <w:divBdr>
                    <w:top w:val="none" w:sz="0" w:space="0" w:color="auto"/>
                    <w:left w:val="none" w:sz="0" w:space="0" w:color="auto"/>
                    <w:bottom w:val="none" w:sz="0" w:space="0" w:color="auto"/>
                    <w:right w:val="none" w:sz="0" w:space="0" w:color="auto"/>
                  </w:divBdr>
                </w:div>
                <w:div w:id="606691759">
                  <w:marLeft w:val="640"/>
                  <w:marRight w:val="0"/>
                  <w:marTop w:val="0"/>
                  <w:marBottom w:val="0"/>
                  <w:divBdr>
                    <w:top w:val="none" w:sz="0" w:space="0" w:color="auto"/>
                    <w:left w:val="none" w:sz="0" w:space="0" w:color="auto"/>
                    <w:bottom w:val="none" w:sz="0" w:space="0" w:color="auto"/>
                    <w:right w:val="none" w:sz="0" w:space="0" w:color="auto"/>
                  </w:divBdr>
                </w:div>
                <w:div w:id="324359524">
                  <w:marLeft w:val="640"/>
                  <w:marRight w:val="0"/>
                  <w:marTop w:val="0"/>
                  <w:marBottom w:val="0"/>
                  <w:divBdr>
                    <w:top w:val="none" w:sz="0" w:space="0" w:color="auto"/>
                    <w:left w:val="none" w:sz="0" w:space="0" w:color="auto"/>
                    <w:bottom w:val="none" w:sz="0" w:space="0" w:color="auto"/>
                    <w:right w:val="none" w:sz="0" w:space="0" w:color="auto"/>
                  </w:divBdr>
                </w:div>
                <w:div w:id="1918129798">
                  <w:marLeft w:val="640"/>
                  <w:marRight w:val="0"/>
                  <w:marTop w:val="0"/>
                  <w:marBottom w:val="0"/>
                  <w:divBdr>
                    <w:top w:val="none" w:sz="0" w:space="0" w:color="auto"/>
                    <w:left w:val="none" w:sz="0" w:space="0" w:color="auto"/>
                    <w:bottom w:val="none" w:sz="0" w:space="0" w:color="auto"/>
                    <w:right w:val="none" w:sz="0" w:space="0" w:color="auto"/>
                  </w:divBdr>
                </w:div>
                <w:div w:id="1697464595">
                  <w:marLeft w:val="640"/>
                  <w:marRight w:val="0"/>
                  <w:marTop w:val="0"/>
                  <w:marBottom w:val="0"/>
                  <w:divBdr>
                    <w:top w:val="none" w:sz="0" w:space="0" w:color="auto"/>
                    <w:left w:val="none" w:sz="0" w:space="0" w:color="auto"/>
                    <w:bottom w:val="none" w:sz="0" w:space="0" w:color="auto"/>
                    <w:right w:val="none" w:sz="0" w:space="0" w:color="auto"/>
                  </w:divBdr>
                </w:div>
                <w:div w:id="337655723">
                  <w:marLeft w:val="640"/>
                  <w:marRight w:val="0"/>
                  <w:marTop w:val="0"/>
                  <w:marBottom w:val="0"/>
                  <w:divBdr>
                    <w:top w:val="none" w:sz="0" w:space="0" w:color="auto"/>
                    <w:left w:val="none" w:sz="0" w:space="0" w:color="auto"/>
                    <w:bottom w:val="none" w:sz="0" w:space="0" w:color="auto"/>
                    <w:right w:val="none" w:sz="0" w:space="0" w:color="auto"/>
                  </w:divBdr>
                </w:div>
                <w:div w:id="1082678655">
                  <w:marLeft w:val="640"/>
                  <w:marRight w:val="0"/>
                  <w:marTop w:val="0"/>
                  <w:marBottom w:val="0"/>
                  <w:divBdr>
                    <w:top w:val="none" w:sz="0" w:space="0" w:color="auto"/>
                    <w:left w:val="none" w:sz="0" w:space="0" w:color="auto"/>
                    <w:bottom w:val="none" w:sz="0" w:space="0" w:color="auto"/>
                    <w:right w:val="none" w:sz="0" w:space="0" w:color="auto"/>
                  </w:divBdr>
                </w:div>
                <w:div w:id="1999578419">
                  <w:marLeft w:val="640"/>
                  <w:marRight w:val="0"/>
                  <w:marTop w:val="0"/>
                  <w:marBottom w:val="0"/>
                  <w:divBdr>
                    <w:top w:val="none" w:sz="0" w:space="0" w:color="auto"/>
                    <w:left w:val="none" w:sz="0" w:space="0" w:color="auto"/>
                    <w:bottom w:val="none" w:sz="0" w:space="0" w:color="auto"/>
                    <w:right w:val="none" w:sz="0" w:space="0" w:color="auto"/>
                  </w:divBdr>
                </w:div>
                <w:div w:id="894320731">
                  <w:marLeft w:val="640"/>
                  <w:marRight w:val="0"/>
                  <w:marTop w:val="0"/>
                  <w:marBottom w:val="0"/>
                  <w:divBdr>
                    <w:top w:val="none" w:sz="0" w:space="0" w:color="auto"/>
                    <w:left w:val="none" w:sz="0" w:space="0" w:color="auto"/>
                    <w:bottom w:val="none" w:sz="0" w:space="0" w:color="auto"/>
                    <w:right w:val="none" w:sz="0" w:space="0" w:color="auto"/>
                  </w:divBdr>
                </w:div>
                <w:div w:id="2000117031">
                  <w:marLeft w:val="640"/>
                  <w:marRight w:val="0"/>
                  <w:marTop w:val="0"/>
                  <w:marBottom w:val="0"/>
                  <w:divBdr>
                    <w:top w:val="none" w:sz="0" w:space="0" w:color="auto"/>
                    <w:left w:val="none" w:sz="0" w:space="0" w:color="auto"/>
                    <w:bottom w:val="none" w:sz="0" w:space="0" w:color="auto"/>
                    <w:right w:val="none" w:sz="0" w:space="0" w:color="auto"/>
                  </w:divBdr>
                </w:div>
                <w:div w:id="1302927665">
                  <w:marLeft w:val="640"/>
                  <w:marRight w:val="0"/>
                  <w:marTop w:val="0"/>
                  <w:marBottom w:val="0"/>
                  <w:divBdr>
                    <w:top w:val="none" w:sz="0" w:space="0" w:color="auto"/>
                    <w:left w:val="none" w:sz="0" w:space="0" w:color="auto"/>
                    <w:bottom w:val="none" w:sz="0" w:space="0" w:color="auto"/>
                    <w:right w:val="none" w:sz="0" w:space="0" w:color="auto"/>
                  </w:divBdr>
                </w:div>
                <w:div w:id="1832331057">
                  <w:marLeft w:val="640"/>
                  <w:marRight w:val="0"/>
                  <w:marTop w:val="0"/>
                  <w:marBottom w:val="0"/>
                  <w:divBdr>
                    <w:top w:val="none" w:sz="0" w:space="0" w:color="auto"/>
                    <w:left w:val="none" w:sz="0" w:space="0" w:color="auto"/>
                    <w:bottom w:val="none" w:sz="0" w:space="0" w:color="auto"/>
                    <w:right w:val="none" w:sz="0" w:space="0" w:color="auto"/>
                  </w:divBdr>
                </w:div>
                <w:div w:id="522205055">
                  <w:marLeft w:val="640"/>
                  <w:marRight w:val="0"/>
                  <w:marTop w:val="0"/>
                  <w:marBottom w:val="0"/>
                  <w:divBdr>
                    <w:top w:val="none" w:sz="0" w:space="0" w:color="auto"/>
                    <w:left w:val="none" w:sz="0" w:space="0" w:color="auto"/>
                    <w:bottom w:val="none" w:sz="0" w:space="0" w:color="auto"/>
                    <w:right w:val="none" w:sz="0" w:space="0" w:color="auto"/>
                  </w:divBdr>
                </w:div>
                <w:div w:id="710155913">
                  <w:marLeft w:val="640"/>
                  <w:marRight w:val="0"/>
                  <w:marTop w:val="0"/>
                  <w:marBottom w:val="0"/>
                  <w:divBdr>
                    <w:top w:val="none" w:sz="0" w:space="0" w:color="auto"/>
                    <w:left w:val="none" w:sz="0" w:space="0" w:color="auto"/>
                    <w:bottom w:val="none" w:sz="0" w:space="0" w:color="auto"/>
                    <w:right w:val="none" w:sz="0" w:space="0" w:color="auto"/>
                  </w:divBdr>
                </w:div>
                <w:div w:id="171267016">
                  <w:marLeft w:val="640"/>
                  <w:marRight w:val="0"/>
                  <w:marTop w:val="0"/>
                  <w:marBottom w:val="0"/>
                  <w:divBdr>
                    <w:top w:val="none" w:sz="0" w:space="0" w:color="auto"/>
                    <w:left w:val="none" w:sz="0" w:space="0" w:color="auto"/>
                    <w:bottom w:val="none" w:sz="0" w:space="0" w:color="auto"/>
                    <w:right w:val="none" w:sz="0" w:space="0" w:color="auto"/>
                  </w:divBdr>
                </w:div>
                <w:div w:id="790828391">
                  <w:marLeft w:val="640"/>
                  <w:marRight w:val="0"/>
                  <w:marTop w:val="0"/>
                  <w:marBottom w:val="0"/>
                  <w:divBdr>
                    <w:top w:val="none" w:sz="0" w:space="0" w:color="auto"/>
                    <w:left w:val="none" w:sz="0" w:space="0" w:color="auto"/>
                    <w:bottom w:val="none" w:sz="0" w:space="0" w:color="auto"/>
                    <w:right w:val="none" w:sz="0" w:space="0" w:color="auto"/>
                  </w:divBdr>
                </w:div>
                <w:div w:id="364216261">
                  <w:marLeft w:val="640"/>
                  <w:marRight w:val="0"/>
                  <w:marTop w:val="0"/>
                  <w:marBottom w:val="0"/>
                  <w:divBdr>
                    <w:top w:val="none" w:sz="0" w:space="0" w:color="auto"/>
                    <w:left w:val="none" w:sz="0" w:space="0" w:color="auto"/>
                    <w:bottom w:val="none" w:sz="0" w:space="0" w:color="auto"/>
                    <w:right w:val="none" w:sz="0" w:space="0" w:color="auto"/>
                  </w:divBdr>
                </w:div>
                <w:div w:id="1465582521">
                  <w:marLeft w:val="640"/>
                  <w:marRight w:val="0"/>
                  <w:marTop w:val="0"/>
                  <w:marBottom w:val="0"/>
                  <w:divBdr>
                    <w:top w:val="none" w:sz="0" w:space="0" w:color="auto"/>
                    <w:left w:val="none" w:sz="0" w:space="0" w:color="auto"/>
                    <w:bottom w:val="none" w:sz="0" w:space="0" w:color="auto"/>
                    <w:right w:val="none" w:sz="0" w:space="0" w:color="auto"/>
                  </w:divBdr>
                </w:div>
                <w:div w:id="1794053126">
                  <w:marLeft w:val="640"/>
                  <w:marRight w:val="0"/>
                  <w:marTop w:val="0"/>
                  <w:marBottom w:val="0"/>
                  <w:divBdr>
                    <w:top w:val="none" w:sz="0" w:space="0" w:color="auto"/>
                    <w:left w:val="none" w:sz="0" w:space="0" w:color="auto"/>
                    <w:bottom w:val="none" w:sz="0" w:space="0" w:color="auto"/>
                    <w:right w:val="none" w:sz="0" w:space="0" w:color="auto"/>
                  </w:divBdr>
                </w:div>
                <w:div w:id="1180201543">
                  <w:marLeft w:val="640"/>
                  <w:marRight w:val="0"/>
                  <w:marTop w:val="0"/>
                  <w:marBottom w:val="0"/>
                  <w:divBdr>
                    <w:top w:val="none" w:sz="0" w:space="0" w:color="auto"/>
                    <w:left w:val="none" w:sz="0" w:space="0" w:color="auto"/>
                    <w:bottom w:val="none" w:sz="0" w:space="0" w:color="auto"/>
                    <w:right w:val="none" w:sz="0" w:space="0" w:color="auto"/>
                  </w:divBdr>
                </w:div>
              </w:divsChild>
            </w:div>
            <w:div w:id="162211895">
              <w:marLeft w:val="0"/>
              <w:marRight w:val="0"/>
              <w:marTop w:val="0"/>
              <w:marBottom w:val="0"/>
              <w:divBdr>
                <w:top w:val="none" w:sz="0" w:space="0" w:color="auto"/>
                <w:left w:val="none" w:sz="0" w:space="0" w:color="auto"/>
                <w:bottom w:val="none" w:sz="0" w:space="0" w:color="auto"/>
                <w:right w:val="none" w:sz="0" w:space="0" w:color="auto"/>
              </w:divBdr>
              <w:divsChild>
                <w:div w:id="816343699">
                  <w:marLeft w:val="640"/>
                  <w:marRight w:val="0"/>
                  <w:marTop w:val="0"/>
                  <w:marBottom w:val="0"/>
                  <w:divBdr>
                    <w:top w:val="none" w:sz="0" w:space="0" w:color="auto"/>
                    <w:left w:val="none" w:sz="0" w:space="0" w:color="auto"/>
                    <w:bottom w:val="none" w:sz="0" w:space="0" w:color="auto"/>
                    <w:right w:val="none" w:sz="0" w:space="0" w:color="auto"/>
                  </w:divBdr>
                </w:div>
                <w:div w:id="751239731">
                  <w:marLeft w:val="640"/>
                  <w:marRight w:val="0"/>
                  <w:marTop w:val="0"/>
                  <w:marBottom w:val="0"/>
                  <w:divBdr>
                    <w:top w:val="none" w:sz="0" w:space="0" w:color="auto"/>
                    <w:left w:val="none" w:sz="0" w:space="0" w:color="auto"/>
                    <w:bottom w:val="none" w:sz="0" w:space="0" w:color="auto"/>
                    <w:right w:val="none" w:sz="0" w:space="0" w:color="auto"/>
                  </w:divBdr>
                </w:div>
                <w:div w:id="1491824339">
                  <w:marLeft w:val="640"/>
                  <w:marRight w:val="0"/>
                  <w:marTop w:val="0"/>
                  <w:marBottom w:val="0"/>
                  <w:divBdr>
                    <w:top w:val="none" w:sz="0" w:space="0" w:color="auto"/>
                    <w:left w:val="none" w:sz="0" w:space="0" w:color="auto"/>
                    <w:bottom w:val="none" w:sz="0" w:space="0" w:color="auto"/>
                    <w:right w:val="none" w:sz="0" w:space="0" w:color="auto"/>
                  </w:divBdr>
                </w:div>
                <w:div w:id="1136146869">
                  <w:marLeft w:val="640"/>
                  <w:marRight w:val="0"/>
                  <w:marTop w:val="0"/>
                  <w:marBottom w:val="0"/>
                  <w:divBdr>
                    <w:top w:val="none" w:sz="0" w:space="0" w:color="auto"/>
                    <w:left w:val="none" w:sz="0" w:space="0" w:color="auto"/>
                    <w:bottom w:val="none" w:sz="0" w:space="0" w:color="auto"/>
                    <w:right w:val="none" w:sz="0" w:space="0" w:color="auto"/>
                  </w:divBdr>
                </w:div>
                <w:div w:id="1947686492">
                  <w:marLeft w:val="640"/>
                  <w:marRight w:val="0"/>
                  <w:marTop w:val="0"/>
                  <w:marBottom w:val="0"/>
                  <w:divBdr>
                    <w:top w:val="none" w:sz="0" w:space="0" w:color="auto"/>
                    <w:left w:val="none" w:sz="0" w:space="0" w:color="auto"/>
                    <w:bottom w:val="none" w:sz="0" w:space="0" w:color="auto"/>
                    <w:right w:val="none" w:sz="0" w:space="0" w:color="auto"/>
                  </w:divBdr>
                </w:div>
                <w:div w:id="680282867">
                  <w:marLeft w:val="640"/>
                  <w:marRight w:val="0"/>
                  <w:marTop w:val="0"/>
                  <w:marBottom w:val="0"/>
                  <w:divBdr>
                    <w:top w:val="none" w:sz="0" w:space="0" w:color="auto"/>
                    <w:left w:val="none" w:sz="0" w:space="0" w:color="auto"/>
                    <w:bottom w:val="none" w:sz="0" w:space="0" w:color="auto"/>
                    <w:right w:val="none" w:sz="0" w:space="0" w:color="auto"/>
                  </w:divBdr>
                </w:div>
                <w:div w:id="1678070221">
                  <w:marLeft w:val="640"/>
                  <w:marRight w:val="0"/>
                  <w:marTop w:val="0"/>
                  <w:marBottom w:val="0"/>
                  <w:divBdr>
                    <w:top w:val="none" w:sz="0" w:space="0" w:color="auto"/>
                    <w:left w:val="none" w:sz="0" w:space="0" w:color="auto"/>
                    <w:bottom w:val="none" w:sz="0" w:space="0" w:color="auto"/>
                    <w:right w:val="none" w:sz="0" w:space="0" w:color="auto"/>
                  </w:divBdr>
                </w:div>
                <w:div w:id="1056273444">
                  <w:marLeft w:val="640"/>
                  <w:marRight w:val="0"/>
                  <w:marTop w:val="0"/>
                  <w:marBottom w:val="0"/>
                  <w:divBdr>
                    <w:top w:val="none" w:sz="0" w:space="0" w:color="auto"/>
                    <w:left w:val="none" w:sz="0" w:space="0" w:color="auto"/>
                    <w:bottom w:val="none" w:sz="0" w:space="0" w:color="auto"/>
                    <w:right w:val="none" w:sz="0" w:space="0" w:color="auto"/>
                  </w:divBdr>
                </w:div>
                <w:div w:id="749887083">
                  <w:marLeft w:val="640"/>
                  <w:marRight w:val="0"/>
                  <w:marTop w:val="0"/>
                  <w:marBottom w:val="0"/>
                  <w:divBdr>
                    <w:top w:val="none" w:sz="0" w:space="0" w:color="auto"/>
                    <w:left w:val="none" w:sz="0" w:space="0" w:color="auto"/>
                    <w:bottom w:val="none" w:sz="0" w:space="0" w:color="auto"/>
                    <w:right w:val="none" w:sz="0" w:space="0" w:color="auto"/>
                  </w:divBdr>
                </w:div>
                <w:div w:id="1114057891">
                  <w:marLeft w:val="640"/>
                  <w:marRight w:val="0"/>
                  <w:marTop w:val="0"/>
                  <w:marBottom w:val="0"/>
                  <w:divBdr>
                    <w:top w:val="none" w:sz="0" w:space="0" w:color="auto"/>
                    <w:left w:val="none" w:sz="0" w:space="0" w:color="auto"/>
                    <w:bottom w:val="none" w:sz="0" w:space="0" w:color="auto"/>
                    <w:right w:val="none" w:sz="0" w:space="0" w:color="auto"/>
                  </w:divBdr>
                </w:div>
                <w:div w:id="53286614">
                  <w:marLeft w:val="640"/>
                  <w:marRight w:val="0"/>
                  <w:marTop w:val="0"/>
                  <w:marBottom w:val="0"/>
                  <w:divBdr>
                    <w:top w:val="none" w:sz="0" w:space="0" w:color="auto"/>
                    <w:left w:val="none" w:sz="0" w:space="0" w:color="auto"/>
                    <w:bottom w:val="none" w:sz="0" w:space="0" w:color="auto"/>
                    <w:right w:val="none" w:sz="0" w:space="0" w:color="auto"/>
                  </w:divBdr>
                </w:div>
                <w:div w:id="596446210">
                  <w:marLeft w:val="640"/>
                  <w:marRight w:val="0"/>
                  <w:marTop w:val="0"/>
                  <w:marBottom w:val="0"/>
                  <w:divBdr>
                    <w:top w:val="none" w:sz="0" w:space="0" w:color="auto"/>
                    <w:left w:val="none" w:sz="0" w:space="0" w:color="auto"/>
                    <w:bottom w:val="none" w:sz="0" w:space="0" w:color="auto"/>
                    <w:right w:val="none" w:sz="0" w:space="0" w:color="auto"/>
                  </w:divBdr>
                </w:div>
                <w:div w:id="950627393">
                  <w:marLeft w:val="640"/>
                  <w:marRight w:val="0"/>
                  <w:marTop w:val="0"/>
                  <w:marBottom w:val="0"/>
                  <w:divBdr>
                    <w:top w:val="none" w:sz="0" w:space="0" w:color="auto"/>
                    <w:left w:val="none" w:sz="0" w:space="0" w:color="auto"/>
                    <w:bottom w:val="none" w:sz="0" w:space="0" w:color="auto"/>
                    <w:right w:val="none" w:sz="0" w:space="0" w:color="auto"/>
                  </w:divBdr>
                </w:div>
                <w:div w:id="407466062">
                  <w:marLeft w:val="640"/>
                  <w:marRight w:val="0"/>
                  <w:marTop w:val="0"/>
                  <w:marBottom w:val="0"/>
                  <w:divBdr>
                    <w:top w:val="none" w:sz="0" w:space="0" w:color="auto"/>
                    <w:left w:val="none" w:sz="0" w:space="0" w:color="auto"/>
                    <w:bottom w:val="none" w:sz="0" w:space="0" w:color="auto"/>
                    <w:right w:val="none" w:sz="0" w:space="0" w:color="auto"/>
                  </w:divBdr>
                </w:div>
                <w:div w:id="149710528">
                  <w:marLeft w:val="640"/>
                  <w:marRight w:val="0"/>
                  <w:marTop w:val="0"/>
                  <w:marBottom w:val="0"/>
                  <w:divBdr>
                    <w:top w:val="none" w:sz="0" w:space="0" w:color="auto"/>
                    <w:left w:val="none" w:sz="0" w:space="0" w:color="auto"/>
                    <w:bottom w:val="none" w:sz="0" w:space="0" w:color="auto"/>
                    <w:right w:val="none" w:sz="0" w:space="0" w:color="auto"/>
                  </w:divBdr>
                </w:div>
                <w:div w:id="126944101">
                  <w:marLeft w:val="640"/>
                  <w:marRight w:val="0"/>
                  <w:marTop w:val="0"/>
                  <w:marBottom w:val="0"/>
                  <w:divBdr>
                    <w:top w:val="none" w:sz="0" w:space="0" w:color="auto"/>
                    <w:left w:val="none" w:sz="0" w:space="0" w:color="auto"/>
                    <w:bottom w:val="none" w:sz="0" w:space="0" w:color="auto"/>
                    <w:right w:val="none" w:sz="0" w:space="0" w:color="auto"/>
                  </w:divBdr>
                </w:div>
                <w:div w:id="1336615734">
                  <w:marLeft w:val="640"/>
                  <w:marRight w:val="0"/>
                  <w:marTop w:val="0"/>
                  <w:marBottom w:val="0"/>
                  <w:divBdr>
                    <w:top w:val="none" w:sz="0" w:space="0" w:color="auto"/>
                    <w:left w:val="none" w:sz="0" w:space="0" w:color="auto"/>
                    <w:bottom w:val="none" w:sz="0" w:space="0" w:color="auto"/>
                    <w:right w:val="none" w:sz="0" w:space="0" w:color="auto"/>
                  </w:divBdr>
                </w:div>
                <w:div w:id="1560091618">
                  <w:marLeft w:val="640"/>
                  <w:marRight w:val="0"/>
                  <w:marTop w:val="0"/>
                  <w:marBottom w:val="0"/>
                  <w:divBdr>
                    <w:top w:val="none" w:sz="0" w:space="0" w:color="auto"/>
                    <w:left w:val="none" w:sz="0" w:space="0" w:color="auto"/>
                    <w:bottom w:val="none" w:sz="0" w:space="0" w:color="auto"/>
                    <w:right w:val="none" w:sz="0" w:space="0" w:color="auto"/>
                  </w:divBdr>
                </w:div>
                <w:div w:id="816412839">
                  <w:marLeft w:val="640"/>
                  <w:marRight w:val="0"/>
                  <w:marTop w:val="0"/>
                  <w:marBottom w:val="0"/>
                  <w:divBdr>
                    <w:top w:val="none" w:sz="0" w:space="0" w:color="auto"/>
                    <w:left w:val="none" w:sz="0" w:space="0" w:color="auto"/>
                    <w:bottom w:val="none" w:sz="0" w:space="0" w:color="auto"/>
                    <w:right w:val="none" w:sz="0" w:space="0" w:color="auto"/>
                  </w:divBdr>
                </w:div>
                <w:div w:id="1254436471">
                  <w:marLeft w:val="640"/>
                  <w:marRight w:val="0"/>
                  <w:marTop w:val="0"/>
                  <w:marBottom w:val="0"/>
                  <w:divBdr>
                    <w:top w:val="none" w:sz="0" w:space="0" w:color="auto"/>
                    <w:left w:val="none" w:sz="0" w:space="0" w:color="auto"/>
                    <w:bottom w:val="none" w:sz="0" w:space="0" w:color="auto"/>
                    <w:right w:val="none" w:sz="0" w:space="0" w:color="auto"/>
                  </w:divBdr>
                </w:div>
                <w:div w:id="832767822">
                  <w:marLeft w:val="640"/>
                  <w:marRight w:val="0"/>
                  <w:marTop w:val="0"/>
                  <w:marBottom w:val="0"/>
                  <w:divBdr>
                    <w:top w:val="none" w:sz="0" w:space="0" w:color="auto"/>
                    <w:left w:val="none" w:sz="0" w:space="0" w:color="auto"/>
                    <w:bottom w:val="none" w:sz="0" w:space="0" w:color="auto"/>
                    <w:right w:val="none" w:sz="0" w:space="0" w:color="auto"/>
                  </w:divBdr>
                </w:div>
                <w:div w:id="1461025683">
                  <w:marLeft w:val="640"/>
                  <w:marRight w:val="0"/>
                  <w:marTop w:val="0"/>
                  <w:marBottom w:val="0"/>
                  <w:divBdr>
                    <w:top w:val="none" w:sz="0" w:space="0" w:color="auto"/>
                    <w:left w:val="none" w:sz="0" w:space="0" w:color="auto"/>
                    <w:bottom w:val="none" w:sz="0" w:space="0" w:color="auto"/>
                    <w:right w:val="none" w:sz="0" w:space="0" w:color="auto"/>
                  </w:divBdr>
                </w:div>
                <w:div w:id="1897858153">
                  <w:marLeft w:val="640"/>
                  <w:marRight w:val="0"/>
                  <w:marTop w:val="0"/>
                  <w:marBottom w:val="0"/>
                  <w:divBdr>
                    <w:top w:val="none" w:sz="0" w:space="0" w:color="auto"/>
                    <w:left w:val="none" w:sz="0" w:space="0" w:color="auto"/>
                    <w:bottom w:val="none" w:sz="0" w:space="0" w:color="auto"/>
                    <w:right w:val="none" w:sz="0" w:space="0" w:color="auto"/>
                  </w:divBdr>
                </w:div>
                <w:div w:id="692414812">
                  <w:marLeft w:val="640"/>
                  <w:marRight w:val="0"/>
                  <w:marTop w:val="0"/>
                  <w:marBottom w:val="0"/>
                  <w:divBdr>
                    <w:top w:val="none" w:sz="0" w:space="0" w:color="auto"/>
                    <w:left w:val="none" w:sz="0" w:space="0" w:color="auto"/>
                    <w:bottom w:val="none" w:sz="0" w:space="0" w:color="auto"/>
                    <w:right w:val="none" w:sz="0" w:space="0" w:color="auto"/>
                  </w:divBdr>
                </w:div>
                <w:div w:id="198474550">
                  <w:marLeft w:val="640"/>
                  <w:marRight w:val="0"/>
                  <w:marTop w:val="0"/>
                  <w:marBottom w:val="0"/>
                  <w:divBdr>
                    <w:top w:val="none" w:sz="0" w:space="0" w:color="auto"/>
                    <w:left w:val="none" w:sz="0" w:space="0" w:color="auto"/>
                    <w:bottom w:val="none" w:sz="0" w:space="0" w:color="auto"/>
                    <w:right w:val="none" w:sz="0" w:space="0" w:color="auto"/>
                  </w:divBdr>
                </w:div>
                <w:div w:id="1845363487">
                  <w:marLeft w:val="640"/>
                  <w:marRight w:val="0"/>
                  <w:marTop w:val="0"/>
                  <w:marBottom w:val="0"/>
                  <w:divBdr>
                    <w:top w:val="none" w:sz="0" w:space="0" w:color="auto"/>
                    <w:left w:val="none" w:sz="0" w:space="0" w:color="auto"/>
                    <w:bottom w:val="none" w:sz="0" w:space="0" w:color="auto"/>
                    <w:right w:val="none" w:sz="0" w:space="0" w:color="auto"/>
                  </w:divBdr>
                </w:div>
                <w:div w:id="1318532254">
                  <w:marLeft w:val="640"/>
                  <w:marRight w:val="0"/>
                  <w:marTop w:val="0"/>
                  <w:marBottom w:val="0"/>
                  <w:divBdr>
                    <w:top w:val="none" w:sz="0" w:space="0" w:color="auto"/>
                    <w:left w:val="none" w:sz="0" w:space="0" w:color="auto"/>
                    <w:bottom w:val="none" w:sz="0" w:space="0" w:color="auto"/>
                    <w:right w:val="none" w:sz="0" w:space="0" w:color="auto"/>
                  </w:divBdr>
                </w:div>
                <w:div w:id="551817759">
                  <w:marLeft w:val="640"/>
                  <w:marRight w:val="0"/>
                  <w:marTop w:val="0"/>
                  <w:marBottom w:val="0"/>
                  <w:divBdr>
                    <w:top w:val="none" w:sz="0" w:space="0" w:color="auto"/>
                    <w:left w:val="none" w:sz="0" w:space="0" w:color="auto"/>
                    <w:bottom w:val="none" w:sz="0" w:space="0" w:color="auto"/>
                    <w:right w:val="none" w:sz="0" w:space="0" w:color="auto"/>
                  </w:divBdr>
                </w:div>
                <w:div w:id="1064917167">
                  <w:marLeft w:val="640"/>
                  <w:marRight w:val="0"/>
                  <w:marTop w:val="0"/>
                  <w:marBottom w:val="0"/>
                  <w:divBdr>
                    <w:top w:val="none" w:sz="0" w:space="0" w:color="auto"/>
                    <w:left w:val="none" w:sz="0" w:space="0" w:color="auto"/>
                    <w:bottom w:val="none" w:sz="0" w:space="0" w:color="auto"/>
                    <w:right w:val="none" w:sz="0" w:space="0" w:color="auto"/>
                  </w:divBdr>
                </w:div>
                <w:div w:id="1494642507">
                  <w:marLeft w:val="640"/>
                  <w:marRight w:val="0"/>
                  <w:marTop w:val="0"/>
                  <w:marBottom w:val="0"/>
                  <w:divBdr>
                    <w:top w:val="none" w:sz="0" w:space="0" w:color="auto"/>
                    <w:left w:val="none" w:sz="0" w:space="0" w:color="auto"/>
                    <w:bottom w:val="none" w:sz="0" w:space="0" w:color="auto"/>
                    <w:right w:val="none" w:sz="0" w:space="0" w:color="auto"/>
                  </w:divBdr>
                </w:div>
                <w:div w:id="1213537439">
                  <w:marLeft w:val="640"/>
                  <w:marRight w:val="0"/>
                  <w:marTop w:val="0"/>
                  <w:marBottom w:val="0"/>
                  <w:divBdr>
                    <w:top w:val="none" w:sz="0" w:space="0" w:color="auto"/>
                    <w:left w:val="none" w:sz="0" w:space="0" w:color="auto"/>
                    <w:bottom w:val="none" w:sz="0" w:space="0" w:color="auto"/>
                    <w:right w:val="none" w:sz="0" w:space="0" w:color="auto"/>
                  </w:divBdr>
                </w:div>
                <w:div w:id="529880859">
                  <w:marLeft w:val="640"/>
                  <w:marRight w:val="0"/>
                  <w:marTop w:val="0"/>
                  <w:marBottom w:val="0"/>
                  <w:divBdr>
                    <w:top w:val="none" w:sz="0" w:space="0" w:color="auto"/>
                    <w:left w:val="none" w:sz="0" w:space="0" w:color="auto"/>
                    <w:bottom w:val="none" w:sz="0" w:space="0" w:color="auto"/>
                    <w:right w:val="none" w:sz="0" w:space="0" w:color="auto"/>
                  </w:divBdr>
                </w:div>
                <w:div w:id="1192574290">
                  <w:marLeft w:val="640"/>
                  <w:marRight w:val="0"/>
                  <w:marTop w:val="0"/>
                  <w:marBottom w:val="0"/>
                  <w:divBdr>
                    <w:top w:val="none" w:sz="0" w:space="0" w:color="auto"/>
                    <w:left w:val="none" w:sz="0" w:space="0" w:color="auto"/>
                    <w:bottom w:val="none" w:sz="0" w:space="0" w:color="auto"/>
                    <w:right w:val="none" w:sz="0" w:space="0" w:color="auto"/>
                  </w:divBdr>
                </w:div>
                <w:div w:id="295725134">
                  <w:marLeft w:val="640"/>
                  <w:marRight w:val="0"/>
                  <w:marTop w:val="0"/>
                  <w:marBottom w:val="0"/>
                  <w:divBdr>
                    <w:top w:val="none" w:sz="0" w:space="0" w:color="auto"/>
                    <w:left w:val="none" w:sz="0" w:space="0" w:color="auto"/>
                    <w:bottom w:val="none" w:sz="0" w:space="0" w:color="auto"/>
                    <w:right w:val="none" w:sz="0" w:space="0" w:color="auto"/>
                  </w:divBdr>
                </w:div>
                <w:div w:id="668212828">
                  <w:marLeft w:val="640"/>
                  <w:marRight w:val="0"/>
                  <w:marTop w:val="0"/>
                  <w:marBottom w:val="0"/>
                  <w:divBdr>
                    <w:top w:val="none" w:sz="0" w:space="0" w:color="auto"/>
                    <w:left w:val="none" w:sz="0" w:space="0" w:color="auto"/>
                    <w:bottom w:val="none" w:sz="0" w:space="0" w:color="auto"/>
                    <w:right w:val="none" w:sz="0" w:space="0" w:color="auto"/>
                  </w:divBdr>
                </w:div>
                <w:div w:id="918904225">
                  <w:marLeft w:val="640"/>
                  <w:marRight w:val="0"/>
                  <w:marTop w:val="0"/>
                  <w:marBottom w:val="0"/>
                  <w:divBdr>
                    <w:top w:val="none" w:sz="0" w:space="0" w:color="auto"/>
                    <w:left w:val="none" w:sz="0" w:space="0" w:color="auto"/>
                    <w:bottom w:val="none" w:sz="0" w:space="0" w:color="auto"/>
                    <w:right w:val="none" w:sz="0" w:space="0" w:color="auto"/>
                  </w:divBdr>
                </w:div>
                <w:div w:id="2071071098">
                  <w:marLeft w:val="640"/>
                  <w:marRight w:val="0"/>
                  <w:marTop w:val="0"/>
                  <w:marBottom w:val="0"/>
                  <w:divBdr>
                    <w:top w:val="none" w:sz="0" w:space="0" w:color="auto"/>
                    <w:left w:val="none" w:sz="0" w:space="0" w:color="auto"/>
                    <w:bottom w:val="none" w:sz="0" w:space="0" w:color="auto"/>
                    <w:right w:val="none" w:sz="0" w:space="0" w:color="auto"/>
                  </w:divBdr>
                </w:div>
                <w:div w:id="172034450">
                  <w:marLeft w:val="640"/>
                  <w:marRight w:val="0"/>
                  <w:marTop w:val="0"/>
                  <w:marBottom w:val="0"/>
                  <w:divBdr>
                    <w:top w:val="none" w:sz="0" w:space="0" w:color="auto"/>
                    <w:left w:val="none" w:sz="0" w:space="0" w:color="auto"/>
                    <w:bottom w:val="none" w:sz="0" w:space="0" w:color="auto"/>
                    <w:right w:val="none" w:sz="0" w:space="0" w:color="auto"/>
                  </w:divBdr>
                </w:div>
                <w:div w:id="684094156">
                  <w:marLeft w:val="640"/>
                  <w:marRight w:val="0"/>
                  <w:marTop w:val="0"/>
                  <w:marBottom w:val="0"/>
                  <w:divBdr>
                    <w:top w:val="none" w:sz="0" w:space="0" w:color="auto"/>
                    <w:left w:val="none" w:sz="0" w:space="0" w:color="auto"/>
                    <w:bottom w:val="none" w:sz="0" w:space="0" w:color="auto"/>
                    <w:right w:val="none" w:sz="0" w:space="0" w:color="auto"/>
                  </w:divBdr>
                </w:div>
                <w:div w:id="435095811">
                  <w:marLeft w:val="640"/>
                  <w:marRight w:val="0"/>
                  <w:marTop w:val="0"/>
                  <w:marBottom w:val="0"/>
                  <w:divBdr>
                    <w:top w:val="none" w:sz="0" w:space="0" w:color="auto"/>
                    <w:left w:val="none" w:sz="0" w:space="0" w:color="auto"/>
                    <w:bottom w:val="none" w:sz="0" w:space="0" w:color="auto"/>
                    <w:right w:val="none" w:sz="0" w:space="0" w:color="auto"/>
                  </w:divBdr>
                </w:div>
                <w:div w:id="938216035">
                  <w:marLeft w:val="640"/>
                  <w:marRight w:val="0"/>
                  <w:marTop w:val="0"/>
                  <w:marBottom w:val="0"/>
                  <w:divBdr>
                    <w:top w:val="none" w:sz="0" w:space="0" w:color="auto"/>
                    <w:left w:val="none" w:sz="0" w:space="0" w:color="auto"/>
                    <w:bottom w:val="none" w:sz="0" w:space="0" w:color="auto"/>
                    <w:right w:val="none" w:sz="0" w:space="0" w:color="auto"/>
                  </w:divBdr>
                </w:div>
                <w:div w:id="290943352">
                  <w:marLeft w:val="640"/>
                  <w:marRight w:val="0"/>
                  <w:marTop w:val="0"/>
                  <w:marBottom w:val="0"/>
                  <w:divBdr>
                    <w:top w:val="none" w:sz="0" w:space="0" w:color="auto"/>
                    <w:left w:val="none" w:sz="0" w:space="0" w:color="auto"/>
                    <w:bottom w:val="none" w:sz="0" w:space="0" w:color="auto"/>
                    <w:right w:val="none" w:sz="0" w:space="0" w:color="auto"/>
                  </w:divBdr>
                </w:div>
                <w:div w:id="603535674">
                  <w:marLeft w:val="640"/>
                  <w:marRight w:val="0"/>
                  <w:marTop w:val="0"/>
                  <w:marBottom w:val="0"/>
                  <w:divBdr>
                    <w:top w:val="none" w:sz="0" w:space="0" w:color="auto"/>
                    <w:left w:val="none" w:sz="0" w:space="0" w:color="auto"/>
                    <w:bottom w:val="none" w:sz="0" w:space="0" w:color="auto"/>
                    <w:right w:val="none" w:sz="0" w:space="0" w:color="auto"/>
                  </w:divBdr>
                </w:div>
                <w:div w:id="1994217470">
                  <w:marLeft w:val="640"/>
                  <w:marRight w:val="0"/>
                  <w:marTop w:val="0"/>
                  <w:marBottom w:val="0"/>
                  <w:divBdr>
                    <w:top w:val="none" w:sz="0" w:space="0" w:color="auto"/>
                    <w:left w:val="none" w:sz="0" w:space="0" w:color="auto"/>
                    <w:bottom w:val="none" w:sz="0" w:space="0" w:color="auto"/>
                    <w:right w:val="none" w:sz="0" w:space="0" w:color="auto"/>
                  </w:divBdr>
                </w:div>
                <w:div w:id="1046372185">
                  <w:marLeft w:val="640"/>
                  <w:marRight w:val="0"/>
                  <w:marTop w:val="0"/>
                  <w:marBottom w:val="0"/>
                  <w:divBdr>
                    <w:top w:val="none" w:sz="0" w:space="0" w:color="auto"/>
                    <w:left w:val="none" w:sz="0" w:space="0" w:color="auto"/>
                    <w:bottom w:val="none" w:sz="0" w:space="0" w:color="auto"/>
                    <w:right w:val="none" w:sz="0" w:space="0" w:color="auto"/>
                  </w:divBdr>
                </w:div>
                <w:div w:id="1893930768">
                  <w:marLeft w:val="640"/>
                  <w:marRight w:val="0"/>
                  <w:marTop w:val="0"/>
                  <w:marBottom w:val="0"/>
                  <w:divBdr>
                    <w:top w:val="none" w:sz="0" w:space="0" w:color="auto"/>
                    <w:left w:val="none" w:sz="0" w:space="0" w:color="auto"/>
                    <w:bottom w:val="none" w:sz="0" w:space="0" w:color="auto"/>
                    <w:right w:val="none" w:sz="0" w:space="0" w:color="auto"/>
                  </w:divBdr>
                </w:div>
                <w:div w:id="1643928122">
                  <w:marLeft w:val="640"/>
                  <w:marRight w:val="0"/>
                  <w:marTop w:val="0"/>
                  <w:marBottom w:val="0"/>
                  <w:divBdr>
                    <w:top w:val="none" w:sz="0" w:space="0" w:color="auto"/>
                    <w:left w:val="none" w:sz="0" w:space="0" w:color="auto"/>
                    <w:bottom w:val="none" w:sz="0" w:space="0" w:color="auto"/>
                    <w:right w:val="none" w:sz="0" w:space="0" w:color="auto"/>
                  </w:divBdr>
                </w:div>
                <w:div w:id="393507744">
                  <w:marLeft w:val="640"/>
                  <w:marRight w:val="0"/>
                  <w:marTop w:val="0"/>
                  <w:marBottom w:val="0"/>
                  <w:divBdr>
                    <w:top w:val="none" w:sz="0" w:space="0" w:color="auto"/>
                    <w:left w:val="none" w:sz="0" w:space="0" w:color="auto"/>
                    <w:bottom w:val="none" w:sz="0" w:space="0" w:color="auto"/>
                    <w:right w:val="none" w:sz="0" w:space="0" w:color="auto"/>
                  </w:divBdr>
                </w:div>
                <w:div w:id="1899634961">
                  <w:marLeft w:val="640"/>
                  <w:marRight w:val="0"/>
                  <w:marTop w:val="0"/>
                  <w:marBottom w:val="0"/>
                  <w:divBdr>
                    <w:top w:val="none" w:sz="0" w:space="0" w:color="auto"/>
                    <w:left w:val="none" w:sz="0" w:space="0" w:color="auto"/>
                    <w:bottom w:val="none" w:sz="0" w:space="0" w:color="auto"/>
                    <w:right w:val="none" w:sz="0" w:space="0" w:color="auto"/>
                  </w:divBdr>
                </w:div>
                <w:div w:id="599723603">
                  <w:marLeft w:val="640"/>
                  <w:marRight w:val="0"/>
                  <w:marTop w:val="0"/>
                  <w:marBottom w:val="0"/>
                  <w:divBdr>
                    <w:top w:val="none" w:sz="0" w:space="0" w:color="auto"/>
                    <w:left w:val="none" w:sz="0" w:space="0" w:color="auto"/>
                    <w:bottom w:val="none" w:sz="0" w:space="0" w:color="auto"/>
                    <w:right w:val="none" w:sz="0" w:space="0" w:color="auto"/>
                  </w:divBdr>
                </w:div>
                <w:div w:id="306512591">
                  <w:marLeft w:val="640"/>
                  <w:marRight w:val="0"/>
                  <w:marTop w:val="0"/>
                  <w:marBottom w:val="0"/>
                  <w:divBdr>
                    <w:top w:val="none" w:sz="0" w:space="0" w:color="auto"/>
                    <w:left w:val="none" w:sz="0" w:space="0" w:color="auto"/>
                    <w:bottom w:val="none" w:sz="0" w:space="0" w:color="auto"/>
                    <w:right w:val="none" w:sz="0" w:space="0" w:color="auto"/>
                  </w:divBdr>
                </w:div>
                <w:div w:id="1219320820">
                  <w:marLeft w:val="640"/>
                  <w:marRight w:val="0"/>
                  <w:marTop w:val="0"/>
                  <w:marBottom w:val="0"/>
                  <w:divBdr>
                    <w:top w:val="none" w:sz="0" w:space="0" w:color="auto"/>
                    <w:left w:val="none" w:sz="0" w:space="0" w:color="auto"/>
                    <w:bottom w:val="none" w:sz="0" w:space="0" w:color="auto"/>
                    <w:right w:val="none" w:sz="0" w:space="0" w:color="auto"/>
                  </w:divBdr>
                </w:div>
                <w:div w:id="1231579947">
                  <w:marLeft w:val="640"/>
                  <w:marRight w:val="0"/>
                  <w:marTop w:val="0"/>
                  <w:marBottom w:val="0"/>
                  <w:divBdr>
                    <w:top w:val="none" w:sz="0" w:space="0" w:color="auto"/>
                    <w:left w:val="none" w:sz="0" w:space="0" w:color="auto"/>
                    <w:bottom w:val="none" w:sz="0" w:space="0" w:color="auto"/>
                    <w:right w:val="none" w:sz="0" w:space="0" w:color="auto"/>
                  </w:divBdr>
                </w:div>
                <w:div w:id="1976178640">
                  <w:marLeft w:val="640"/>
                  <w:marRight w:val="0"/>
                  <w:marTop w:val="0"/>
                  <w:marBottom w:val="0"/>
                  <w:divBdr>
                    <w:top w:val="none" w:sz="0" w:space="0" w:color="auto"/>
                    <w:left w:val="none" w:sz="0" w:space="0" w:color="auto"/>
                    <w:bottom w:val="none" w:sz="0" w:space="0" w:color="auto"/>
                    <w:right w:val="none" w:sz="0" w:space="0" w:color="auto"/>
                  </w:divBdr>
                </w:div>
                <w:div w:id="219053741">
                  <w:marLeft w:val="640"/>
                  <w:marRight w:val="0"/>
                  <w:marTop w:val="0"/>
                  <w:marBottom w:val="0"/>
                  <w:divBdr>
                    <w:top w:val="none" w:sz="0" w:space="0" w:color="auto"/>
                    <w:left w:val="none" w:sz="0" w:space="0" w:color="auto"/>
                    <w:bottom w:val="none" w:sz="0" w:space="0" w:color="auto"/>
                    <w:right w:val="none" w:sz="0" w:space="0" w:color="auto"/>
                  </w:divBdr>
                </w:div>
                <w:div w:id="1781218945">
                  <w:marLeft w:val="640"/>
                  <w:marRight w:val="0"/>
                  <w:marTop w:val="0"/>
                  <w:marBottom w:val="0"/>
                  <w:divBdr>
                    <w:top w:val="none" w:sz="0" w:space="0" w:color="auto"/>
                    <w:left w:val="none" w:sz="0" w:space="0" w:color="auto"/>
                    <w:bottom w:val="none" w:sz="0" w:space="0" w:color="auto"/>
                    <w:right w:val="none" w:sz="0" w:space="0" w:color="auto"/>
                  </w:divBdr>
                </w:div>
                <w:div w:id="2095977484">
                  <w:marLeft w:val="640"/>
                  <w:marRight w:val="0"/>
                  <w:marTop w:val="0"/>
                  <w:marBottom w:val="0"/>
                  <w:divBdr>
                    <w:top w:val="none" w:sz="0" w:space="0" w:color="auto"/>
                    <w:left w:val="none" w:sz="0" w:space="0" w:color="auto"/>
                    <w:bottom w:val="none" w:sz="0" w:space="0" w:color="auto"/>
                    <w:right w:val="none" w:sz="0" w:space="0" w:color="auto"/>
                  </w:divBdr>
                </w:div>
                <w:div w:id="475295085">
                  <w:marLeft w:val="640"/>
                  <w:marRight w:val="0"/>
                  <w:marTop w:val="0"/>
                  <w:marBottom w:val="0"/>
                  <w:divBdr>
                    <w:top w:val="none" w:sz="0" w:space="0" w:color="auto"/>
                    <w:left w:val="none" w:sz="0" w:space="0" w:color="auto"/>
                    <w:bottom w:val="none" w:sz="0" w:space="0" w:color="auto"/>
                    <w:right w:val="none" w:sz="0" w:space="0" w:color="auto"/>
                  </w:divBdr>
                </w:div>
                <w:div w:id="462576146">
                  <w:marLeft w:val="640"/>
                  <w:marRight w:val="0"/>
                  <w:marTop w:val="0"/>
                  <w:marBottom w:val="0"/>
                  <w:divBdr>
                    <w:top w:val="none" w:sz="0" w:space="0" w:color="auto"/>
                    <w:left w:val="none" w:sz="0" w:space="0" w:color="auto"/>
                    <w:bottom w:val="none" w:sz="0" w:space="0" w:color="auto"/>
                    <w:right w:val="none" w:sz="0" w:space="0" w:color="auto"/>
                  </w:divBdr>
                </w:div>
                <w:div w:id="200750422">
                  <w:marLeft w:val="640"/>
                  <w:marRight w:val="0"/>
                  <w:marTop w:val="0"/>
                  <w:marBottom w:val="0"/>
                  <w:divBdr>
                    <w:top w:val="none" w:sz="0" w:space="0" w:color="auto"/>
                    <w:left w:val="none" w:sz="0" w:space="0" w:color="auto"/>
                    <w:bottom w:val="none" w:sz="0" w:space="0" w:color="auto"/>
                    <w:right w:val="none" w:sz="0" w:space="0" w:color="auto"/>
                  </w:divBdr>
                </w:div>
                <w:div w:id="1045720432">
                  <w:marLeft w:val="640"/>
                  <w:marRight w:val="0"/>
                  <w:marTop w:val="0"/>
                  <w:marBottom w:val="0"/>
                  <w:divBdr>
                    <w:top w:val="none" w:sz="0" w:space="0" w:color="auto"/>
                    <w:left w:val="none" w:sz="0" w:space="0" w:color="auto"/>
                    <w:bottom w:val="none" w:sz="0" w:space="0" w:color="auto"/>
                    <w:right w:val="none" w:sz="0" w:space="0" w:color="auto"/>
                  </w:divBdr>
                </w:div>
                <w:div w:id="353921656">
                  <w:marLeft w:val="640"/>
                  <w:marRight w:val="0"/>
                  <w:marTop w:val="0"/>
                  <w:marBottom w:val="0"/>
                  <w:divBdr>
                    <w:top w:val="none" w:sz="0" w:space="0" w:color="auto"/>
                    <w:left w:val="none" w:sz="0" w:space="0" w:color="auto"/>
                    <w:bottom w:val="none" w:sz="0" w:space="0" w:color="auto"/>
                    <w:right w:val="none" w:sz="0" w:space="0" w:color="auto"/>
                  </w:divBdr>
                </w:div>
                <w:div w:id="368919996">
                  <w:marLeft w:val="640"/>
                  <w:marRight w:val="0"/>
                  <w:marTop w:val="0"/>
                  <w:marBottom w:val="0"/>
                  <w:divBdr>
                    <w:top w:val="none" w:sz="0" w:space="0" w:color="auto"/>
                    <w:left w:val="none" w:sz="0" w:space="0" w:color="auto"/>
                    <w:bottom w:val="none" w:sz="0" w:space="0" w:color="auto"/>
                    <w:right w:val="none" w:sz="0" w:space="0" w:color="auto"/>
                  </w:divBdr>
                </w:div>
                <w:div w:id="1794399945">
                  <w:marLeft w:val="640"/>
                  <w:marRight w:val="0"/>
                  <w:marTop w:val="0"/>
                  <w:marBottom w:val="0"/>
                  <w:divBdr>
                    <w:top w:val="none" w:sz="0" w:space="0" w:color="auto"/>
                    <w:left w:val="none" w:sz="0" w:space="0" w:color="auto"/>
                    <w:bottom w:val="none" w:sz="0" w:space="0" w:color="auto"/>
                    <w:right w:val="none" w:sz="0" w:space="0" w:color="auto"/>
                  </w:divBdr>
                </w:div>
                <w:div w:id="1523857908">
                  <w:marLeft w:val="640"/>
                  <w:marRight w:val="0"/>
                  <w:marTop w:val="0"/>
                  <w:marBottom w:val="0"/>
                  <w:divBdr>
                    <w:top w:val="none" w:sz="0" w:space="0" w:color="auto"/>
                    <w:left w:val="none" w:sz="0" w:space="0" w:color="auto"/>
                    <w:bottom w:val="none" w:sz="0" w:space="0" w:color="auto"/>
                    <w:right w:val="none" w:sz="0" w:space="0" w:color="auto"/>
                  </w:divBdr>
                </w:div>
                <w:div w:id="1689134480">
                  <w:marLeft w:val="640"/>
                  <w:marRight w:val="0"/>
                  <w:marTop w:val="0"/>
                  <w:marBottom w:val="0"/>
                  <w:divBdr>
                    <w:top w:val="none" w:sz="0" w:space="0" w:color="auto"/>
                    <w:left w:val="none" w:sz="0" w:space="0" w:color="auto"/>
                    <w:bottom w:val="none" w:sz="0" w:space="0" w:color="auto"/>
                    <w:right w:val="none" w:sz="0" w:space="0" w:color="auto"/>
                  </w:divBdr>
                </w:div>
                <w:div w:id="242690975">
                  <w:marLeft w:val="640"/>
                  <w:marRight w:val="0"/>
                  <w:marTop w:val="0"/>
                  <w:marBottom w:val="0"/>
                  <w:divBdr>
                    <w:top w:val="none" w:sz="0" w:space="0" w:color="auto"/>
                    <w:left w:val="none" w:sz="0" w:space="0" w:color="auto"/>
                    <w:bottom w:val="none" w:sz="0" w:space="0" w:color="auto"/>
                    <w:right w:val="none" w:sz="0" w:space="0" w:color="auto"/>
                  </w:divBdr>
                </w:div>
                <w:div w:id="195319236">
                  <w:marLeft w:val="640"/>
                  <w:marRight w:val="0"/>
                  <w:marTop w:val="0"/>
                  <w:marBottom w:val="0"/>
                  <w:divBdr>
                    <w:top w:val="none" w:sz="0" w:space="0" w:color="auto"/>
                    <w:left w:val="none" w:sz="0" w:space="0" w:color="auto"/>
                    <w:bottom w:val="none" w:sz="0" w:space="0" w:color="auto"/>
                    <w:right w:val="none" w:sz="0" w:space="0" w:color="auto"/>
                  </w:divBdr>
                </w:div>
                <w:div w:id="1344629670">
                  <w:marLeft w:val="640"/>
                  <w:marRight w:val="0"/>
                  <w:marTop w:val="0"/>
                  <w:marBottom w:val="0"/>
                  <w:divBdr>
                    <w:top w:val="none" w:sz="0" w:space="0" w:color="auto"/>
                    <w:left w:val="none" w:sz="0" w:space="0" w:color="auto"/>
                    <w:bottom w:val="none" w:sz="0" w:space="0" w:color="auto"/>
                    <w:right w:val="none" w:sz="0" w:space="0" w:color="auto"/>
                  </w:divBdr>
                </w:div>
                <w:div w:id="1485003289">
                  <w:marLeft w:val="640"/>
                  <w:marRight w:val="0"/>
                  <w:marTop w:val="0"/>
                  <w:marBottom w:val="0"/>
                  <w:divBdr>
                    <w:top w:val="none" w:sz="0" w:space="0" w:color="auto"/>
                    <w:left w:val="none" w:sz="0" w:space="0" w:color="auto"/>
                    <w:bottom w:val="none" w:sz="0" w:space="0" w:color="auto"/>
                    <w:right w:val="none" w:sz="0" w:space="0" w:color="auto"/>
                  </w:divBdr>
                </w:div>
                <w:div w:id="427312706">
                  <w:marLeft w:val="640"/>
                  <w:marRight w:val="0"/>
                  <w:marTop w:val="0"/>
                  <w:marBottom w:val="0"/>
                  <w:divBdr>
                    <w:top w:val="none" w:sz="0" w:space="0" w:color="auto"/>
                    <w:left w:val="none" w:sz="0" w:space="0" w:color="auto"/>
                    <w:bottom w:val="none" w:sz="0" w:space="0" w:color="auto"/>
                    <w:right w:val="none" w:sz="0" w:space="0" w:color="auto"/>
                  </w:divBdr>
                </w:div>
                <w:div w:id="1663460482">
                  <w:marLeft w:val="640"/>
                  <w:marRight w:val="0"/>
                  <w:marTop w:val="0"/>
                  <w:marBottom w:val="0"/>
                  <w:divBdr>
                    <w:top w:val="none" w:sz="0" w:space="0" w:color="auto"/>
                    <w:left w:val="none" w:sz="0" w:space="0" w:color="auto"/>
                    <w:bottom w:val="none" w:sz="0" w:space="0" w:color="auto"/>
                    <w:right w:val="none" w:sz="0" w:space="0" w:color="auto"/>
                  </w:divBdr>
                </w:div>
                <w:div w:id="1661346358">
                  <w:marLeft w:val="640"/>
                  <w:marRight w:val="0"/>
                  <w:marTop w:val="0"/>
                  <w:marBottom w:val="0"/>
                  <w:divBdr>
                    <w:top w:val="none" w:sz="0" w:space="0" w:color="auto"/>
                    <w:left w:val="none" w:sz="0" w:space="0" w:color="auto"/>
                    <w:bottom w:val="none" w:sz="0" w:space="0" w:color="auto"/>
                    <w:right w:val="none" w:sz="0" w:space="0" w:color="auto"/>
                  </w:divBdr>
                </w:div>
                <w:div w:id="1891764123">
                  <w:marLeft w:val="640"/>
                  <w:marRight w:val="0"/>
                  <w:marTop w:val="0"/>
                  <w:marBottom w:val="0"/>
                  <w:divBdr>
                    <w:top w:val="none" w:sz="0" w:space="0" w:color="auto"/>
                    <w:left w:val="none" w:sz="0" w:space="0" w:color="auto"/>
                    <w:bottom w:val="none" w:sz="0" w:space="0" w:color="auto"/>
                    <w:right w:val="none" w:sz="0" w:space="0" w:color="auto"/>
                  </w:divBdr>
                </w:div>
                <w:div w:id="1025403481">
                  <w:marLeft w:val="640"/>
                  <w:marRight w:val="0"/>
                  <w:marTop w:val="0"/>
                  <w:marBottom w:val="0"/>
                  <w:divBdr>
                    <w:top w:val="none" w:sz="0" w:space="0" w:color="auto"/>
                    <w:left w:val="none" w:sz="0" w:space="0" w:color="auto"/>
                    <w:bottom w:val="none" w:sz="0" w:space="0" w:color="auto"/>
                    <w:right w:val="none" w:sz="0" w:space="0" w:color="auto"/>
                  </w:divBdr>
                </w:div>
                <w:div w:id="122967932">
                  <w:marLeft w:val="640"/>
                  <w:marRight w:val="0"/>
                  <w:marTop w:val="0"/>
                  <w:marBottom w:val="0"/>
                  <w:divBdr>
                    <w:top w:val="none" w:sz="0" w:space="0" w:color="auto"/>
                    <w:left w:val="none" w:sz="0" w:space="0" w:color="auto"/>
                    <w:bottom w:val="none" w:sz="0" w:space="0" w:color="auto"/>
                    <w:right w:val="none" w:sz="0" w:space="0" w:color="auto"/>
                  </w:divBdr>
                </w:div>
                <w:div w:id="1240405393">
                  <w:marLeft w:val="640"/>
                  <w:marRight w:val="0"/>
                  <w:marTop w:val="0"/>
                  <w:marBottom w:val="0"/>
                  <w:divBdr>
                    <w:top w:val="none" w:sz="0" w:space="0" w:color="auto"/>
                    <w:left w:val="none" w:sz="0" w:space="0" w:color="auto"/>
                    <w:bottom w:val="none" w:sz="0" w:space="0" w:color="auto"/>
                    <w:right w:val="none" w:sz="0" w:space="0" w:color="auto"/>
                  </w:divBdr>
                </w:div>
                <w:div w:id="1707869077">
                  <w:marLeft w:val="640"/>
                  <w:marRight w:val="0"/>
                  <w:marTop w:val="0"/>
                  <w:marBottom w:val="0"/>
                  <w:divBdr>
                    <w:top w:val="none" w:sz="0" w:space="0" w:color="auto"/>
                    <w:left w:val="none" w:sz="0" w:space="0" w:color="auto"/>
                    <w:bottom w:val="none" w:sz="0" w:space="0" w:color="auto"/>
                    <w:right w:val="none" w:sz="0" w:space="0" w:color="auto"/>
                  </w:divBdr>
                </w:div>
                <w:div w:id="1860463576">
                  <w:marLeft w:val="640"/>
                  <w:marRight w:val="0"/>
                  <w:marTop w:val="0"/>
                  <w:marBottom w:val="0"/>
                  <w:divBdr>
                    <w:top w:val="none" w:sz="0" w:space="0" w:color="auto"/>
                    <w:left w:val="none" w:sz="0" w:space="0" w:color="auto"/>
                    <w:bottom w:val="none" w:sz="0" w:space="0" w:color="auto"/>
                    <w:right w:val="none" w:sz="0" w:space="0" w:color="auto"/>
                  </w:divBdr>
                </w:div>
                <w:div w:id="1864053362">
                  <w:marLeft w:val="640"/>
                  <w:marRight w:val="0"/>
                  <w:marTop w:val="0"/>
                  <w:marBottom w:val="0"/>
                  <w:divBdr>
                    <w:top w:val="none" w:sz="0" w:space="0" w:color="auto"/>
                    <w:left w:val="none" w:sz="0" w:space="0" w:color="auto"/>
                    <w:bottom w:val="none" w:sz="0" w:space="0" w:color="auto"/>
                    <w:right w:val="none" w:sz="0" w:space="0" w:color="auto"/>
                  </w:divBdr>
                </w:div>
                <w:div w:id="1429156007">
                  <w:marLeft w:val="640"/>
                  <w:marRight w:val="0"/>
                  <w:marTop w:val="0"/>
                  <w:marBottom w:val="0"/>
                  <w:divBdr>
                    <w:top w:val="none" w:sz="0" w:space="0" w:color="auto"/>
                    <w:left w:val="none" w:sz="0" w:space="0" w:color="auto"/>
                    <w:bottom w:val="none" w:sz="0" w:space="0" w:color="auto"/>
                    <w:right w:val="none" w:sz="0" w:space="0" w:color="auto"/>
                  </w:divBdr>
                </w:div>
              </w:divsChild>
            </w:div>
            <w:div w:id="1803107855">
              <w:marLeft w:val="0"/>
              <w:marRight w:val="0"/>
              <w:marTop w:val="0"/>
              <w:marBottom w:val="0"/>
              <w:divBdr>
                <w:top w:val="none" w:sz="0" w:space="0" w:color="auto"/>
                <w:left w:val="none" w:sz="0" w:space="0" w:color="auto"/>
                <w:bottom w:val="none" w:sz="0" w:space="0" w:color="auto"/>
                <w:right w:val="none" w:sz="0" w:space="0" w:color="auto"/>
              </w:divBdr>
              <w:divsChild>
                <w:div w:id="1838576903">
                  <w:marLeft w:val="640"/>
                  <w:marRight w:val="0"/>
                  <w:marTop w:val="0"/>
                  <w:marBottom w:val="0"/>
                  <w:divBdr>
                    <w:top w:val="none" w:sz="0" w:space="0" w:color="auto"/>
                    <w:left w:val="none" w:sz="0" w:space="0" w:color="auto"/>
                    <w:bottom w:val="none" w:sz="0" w:space="0" w:color="auto"/>
                    <w:right w:val="none" w:sz="0" w:space="0" w:color="auto"/>
                  </w:divBdr>
                </w:div>
                <w:div w:id="1126125146">
                  <w:marLeft w:val="640"/>
                  <w:marRight w:val="0"/>
                  <w:marTop w:val="0"/>
                  <w:marBottom w:val="0"/>
                  <w:divBdr>
                    <w:top w:val="none" w:sz="0" w:space="0" w:color="auto"/>
                    <w:left w:val="none" w:sz="0" w:space="0" w:color="auto"/>
                    <w:bottom w:val="none" w:sz="0" w:space="0" w:color="auto"/>
                    <w:right w:val="none" w:sz="0" w:space="0" w:color="auto"/>
                  </w:divBdr>
                </w:div>
                <w:div w:id="1778595523">
                  <w:marLeft w:val="640"/>
                  <w:marRight w:val="0"/>
                  <w:marTop w:val="0"/>
                  <w:marBottom w:val="0"/>
                  <w:divBdr>
                    <w:top w:val="none" w:sz="0" w:space="0" w:color="auto"/>
                    <w:left w:val="none" w:sz="0" w:space="0" w:color="auto"/>
                    <w:bottom w:val="none" w:sz="0" w:space="0" w:color="auto"/>
                    <w:right w:val="none" w:sz="0" w:space="0" w:color="auto"/>
                  </w:divBdr>
                </w:div>
                <w:div w:id="1943999574">
                  <w:marLeft w:val="640"/>
                  <w:marRight w:val="0"/>
                  <w:marTop w:val="0"/>
                  <w:marBottom w:val="0"/>
                  <w:divBdr>
                    <w:top w:val="none" w:sz="0" w:space="0" w:color="auto"/>
                    <w:left w:val="none" w:sz="0" w:space="0" w:color="auto"/>
                    <w:bottom w:val="none" w:sz="0" w:space="0" w:color="auto"/>
                    <w:right w:val="none" w:sz="0" w:space="0" w:color="auto"/>
                  </w:divBdr>
                </w:div>
                <w:div w:id="598410395">
                  <w:marLeft w:val="640"/>
                  <w:marRight w:val="0"/>
                  <w:marTop w:val="0"/>
                  <w:marBottom w:val="0"/>
                  <w:divBdr>
                    <w:top w:val="none" w:sz="0" w:space="0" w:color="auto"/>
                    <w:left w:val="none" w:sz="0" w:space="0" w:color="auto"/>
                    <w:bottom w:val="none" w:sz="0" w:space="0" w:color="auto"/>
                    <w:right w:val="none" w:sz="0" w:space="0" w:color="auto"/>
                  </w:divBdr>
                </w:div>
                <w:div w:id="643117835">
                  <w:marLeft w:val="640"/>
                  <w:marRight w:val="0"/>
                  <w:marTop w:val="0"/>
                  <w:marBottom w:val="0"/>
                  <w:divBdr>
                    <w:top w:val="none" w:sz="0" w:space="0" w:color="auto"/>
                    <w:left w:val="none" w:sz="0" w:space="0" w:color="auto"/>
                    <w:bottom w:val="none" w:sz="0" w:space="0" w:color="auto"/>
                    <w:right w:val="none" w:sz="0" w:space="0" w:color="auto"/>
                  </w:divBdr>
                </w:div>
                <w:div w:id="1384326982">
                  <w:marLeft w:val="640"/>
                  <w:marRight w:val="0"/>
                  <w:marTop w:val="0"/>
                  <w:marBottom w:val="0"/>
                  <w:divBdr>
                    <w:top w:val="none" w:sz="0" w:space="0" w:color="auto"/>
                    <w:left w:val="none" w:sz="0" w:space="0" w:color="auto"/>
                    <w:bottom w:val="none" w:sz="0" w:space="0" w:color="auto"/>
                    <w:right w:val="none" w:sz="0" w:space="0" w:color="auto"/>
                  </w:divBdr>
                </w:div>
                <w:div w:id="1262910172">
                  <w:marLeft w:val="640"/>
                  <w:marRight w:val="0"/>
                  <w:marTop w:val="0"/>
                  <w:marBottom w:val="0"/>
                  <w:divBdr>
                    <w:top w:val="none" w:sz="0" w:space="0" w:color="auto"/>
                    <w:left w:val="none" w:sz="0" w:space="0" w:color="auto"/>
                    <w:bottom w:val="none" w:sz="0" w:space="0" w:color="auto"/>
                    <w:right w:val="none" w:sz="0" w:space="0" w:color="auto"/>
                  </w:divBdr>
                </w:div>
                <w:div w:id="1958170519">
                  <w:marLeft w:val="640"/>
                  <w:marRight w:val="0"/>
                  <w:marTop w:val="0"/>
                  <w:marBottom w:val="0"/>
                  <w:divBdr>
                    <w:top w:val="none" w:sz="0" w:space="0" w:color="auto"/>
                    <w:left w:val="none" w:sz="0" w:space="0" w:color="auto"/>
                    <w:bottom w:val="none" w:sz="0" w:space="0" w:color="auto"/>
                    <w:right w:val="none" w:sz="0" w:space="0" w:color="auto"/>
                  </w:divBdr>
                </w:div>
                <w:div w:id="1686711596">
                  <w:marLeft w:val="640"/>
                  <w:marRight w:val="0"/>
                  <w:marTop w:val="0"/>
                  <w:marBottom w:val="0"/>
                  <w:divBdr>
                    <w:top w:val="none" w:sz="0" w:space="0" w:color="auto"/>
                    <w:left w:val="none" w:sz="0" w:space="0" w:color="auto"/>
                    <w:bottom w:val="none" w:sz="0" w:space="0" w:color="auto"/>
                    <w:right w:val="none" w:sz="0" w:space="0" w:color="auto"/>
                  </w:divBdr>
                </w:div>
                <w:div w:id="321011118">
                  <w:marLeft w:val="640"/>
                  <w:marRight w:val="0"/>
                  <w:marTop w:val="0"/>
                  <w:marBottom w:val="0"/>
                  <w:divBdr>
                    <w:top w:val="none" w:sz="0" w:space="0" w:color="auto"/>
                    <w:left w:val="none" w:sz="0" w:space="0" w:color="auto"/>
                    <w:bottom w:val="none" w:sz="0" w:space="0" w:color="auto"/>
                    <w:right w:val="none" w:sz="0" w:space="0" w:color="auto"/>
                  </w:divBdr>
                </w:div>
                <w:div w:id="1555501416">
                  <w:marLeft w:val="640"/>
                  <w:marRight w:val="0"/>
                  <w:marTop w:val="0"/>
                  <w:marBottom w:val="0"/>
                  <w:divBdr>
                    <w:top w:val="none" w:sz="0" w:space="0" w:color="auto"/>
                    <w:left w:val="none" w:sz="0" w:space="0" w:color="auto"/>
                    <w:bottom w:val="none" w:sz="0" w:space="0" w:color="auto"/>
                    <w:right w:val="none" w:sz="0" w:space="0" w:color="auto"/>
                  </w:divBdr>
                </w:div>
                <w:div w:id="1432164896">
                  <w:marLeft w:val="640"/>
                  <w:marRight w:val="0"/>
                  <w:marTop w:val="0"/>
                  <w:marBottom w:val="0"/>
                  <w:divBdr>
                    <w:top w:val="none" w:sz="0" w:space="0" w:color="auto"/>
                    <w:left w:val="none" w:sz="0" w:space="0" w:color="auto"/>
                    <w:bottom w:val="none" w:sz="0" w:space="0" w:color="auto"/>
                    <w:right w:val="none" w:sz="0" w:space="0" w:color="auto"/>
                  </w:divBdr>
                </w:div>
                <w:div w:id="997422615">
                  <w:marLeft w:val="640"/>
                  <w:marRight w:val="0"/>
                  <w:marTop w:val="0"/>
                  <w:marBottom w:val="0"/>
                  <w:divBdr>
                    <w:top w:val="none" w:sz="0" w:space="0" w:color="auto"/>
                    <w:left w:val="none" w:sz="0" w:space="0" w:color="auto"/>
                    <w:bottom w:val="none" w:sz="0" w:space="0" w:color="auto"/>
                    <w:right w:val="none" w:sz="0" w:space="0" w:color="auto"/>
                  </w:divBdr>
                </w:div>
                <w:div w:id="194079862">
                  <w:marLeft w:val="640"/>
                  <w:marRight w:val="0"/>
                  <w:marTop w:val="0"/>
                  <w:marBottom w:val="0"/>
                  <w:divBdr>
                    <w:top w:val="none" w:sz="0" w:space="0" w:color="auto"/>
                    <w:left w:val="none" w:sz="0" w:space="0" w:color="auto"/>
                    <w:bottom w:val="none" w:sz="0" w:space="0" w:color="auto"/>
                    <w:right w:val="none" w:sz="0" w:space="0" w:color="auto"/>
                  </w:divBdr>
                </w:div>
                <w:div w:id="534199909">
                  <w:marLeft w:val="640"/>
                  <w:marRight w:val="0"/>
                  <w:marTop w:val="0"/>
                  <w:marBottom w:val="0"/>
                  <w:divBdr>
                    <w:top w:val="none" w:sz="0" w:space="0" w:color="auto"/>
                    <w:left w:val="none" w:sz="0" w:space="0" w:color="auto"/>
                    <w:bottom w:val="none" w:sz="0" w:space="0" w:color="auto"/>
                    <w:right w:val="none" w:sz="0" w:space="0" w:color="auto"/>
                  </w:divBdr>
                </w:div>
                <w:div w:id="1440636963">
                  <w:marLeft w:val="640"/>
                  <w:marRight w:val="0"/>
                  <w:marTop w:val="0"/>
                  <w:marBottom w:val="0"/>
                  <w:divBdr>
                    <w:top w:val="none" w:sz="0" w:space="0" w:color="auto"/>
                    <w:left w:val="none" w:sz="0" w:space="0" w:color="auto"/>
                    <w:bottom w:val="none" w:sz="0" w:space="0" w:color="auto"/>
                    <w:right w:val="none" w:sz="0" w:space="0" w:color="auto"/>
                  </w:divBdr>
                </w:div>
                <w:div w:id="1422944939">
                  <w:marLeft w:val="640"/>
                  <w:marRight w:val="0"/>
                  <w:marTop w:val="0"/>
                  <w:marBottom w:val="0"/>
                  <w:divBdr>
                    <w:top w:val="none" w:sz="0" w:space="0" w:color="auto"/>
                    <w:left w:val="none" w:sz="0" w:space="0" w:color="auto"/>
                    <w:bottom w:val="none" w:sz="0" w:space="0" w:color="auto"/>
                    <w:right w:val="none" w:sz="0" w:space="0" w:color="auto"/>
                  </w:divBdr>
                </w:div>
                <w:div w:id="1189829022">
                  <w:marLeft w:val="640"/>
                  <w:marRight w:val="0"/>
                  <w:marTop w:val="0"/>
                  <w:marBottom w:val="0"/>
                  <w:divBdr>
                    <w:top w:val="none" w:sz="0" w:space="0" w:color="auto"/>
                    <w:left w:val="none" w:sz="0" w:space="0" w:color="auto"/>
                    <w:bottom w:val="none" w:sz="0" w:space="0" w:color="auto"/>
                    <w:right w:val="none" w:sz="0" w:space="0" w:color="auto"/>
                  </w:divBdr>
                </w:div>
                <w:div w:id="330573529">
                  <w:marLeft w:val="640"/>
                  <w:marRight w:val="0"/>
                  <w:marTop w:val="0"/>
                  <w:marBottom w:val="0"/>
                  <w:divBdr>
                    <w:top w:val="none" w:sz="0" w:space="0" w:color="auto"/>
                    <w:left w:val="none" w:sz="0" w:space="0" w:color="auto"/>
                    <w:bottom w:val="none" w:sz="0" w:space="0" w:color="auto"/>
                    <w:right w:val="none" w:sz="0" w:space="0" w:color="auto"/>
                  </w:divBdr>
                </w:div>
                <w:div w:id="1453087806">
                  <w:marLeft w:val="640"/>
                  <w:marRight w:val="0"/>
                  <w:marTop w:val="0"/>
                  <w:marBottom w:val="0"/>
                  <w:divBdr>
                    <w:top w:val="none" w:sz="0" w:space="0" w:color="auto"/>
                    <w:left w:val="none" w:sz="0" w:space="0" w:color="auto"/>
                    <w:bottom w:val="none" w:sz="0" w:space="0" w:color="auto"/>
                    <w:right w:val="none" w:sz="0" w:space="0" w:color="auto"/>
                  </w:divBdr>
                </w:div>
                <w:div w:id="1796439284">
                  <w:marLeft w:val="640"/>
                  <w:marRight w:val="0"/>
                  <w:marTop w:val="0"/>
                  <w:marBottom w:val="0"/>
                  <w:divBdr>
                    <w:top w:val="none" w:sz="0" w:space="0" w:color="auto"/>
                    <w:left w:val="none" w:sz="0" w:space="0" w:color="auto"/>
                    <w:bottom w:val="none" w:sz="0" w:space="0" w:color="auto"/>
                    <w:right w:val="none" w:sz="0" w:space="0" w:color="auto"/>
                  </w:divBdr>
                </w:div>
                <w:div w:id="1127895261">
                  <w:marLeft w:val="640"/>
                  <w:marRight w:val="0"/>
                  <w:marTop w:val="0"/>
                  <w:marBottom w:val="0"/>
                  <w:divBdr>
                    <w:top w:val="none" w:sz="0" w:space="0" w:color="auto"/>
                    <w:left w:val="none" w:sz="0" w:space="0" w:color="auto"/>
                    <w:bottom w:val="none" w:sz="0" w:space="0" w:color="auto"/>
                    <w:right w:val="none" w:sz="0" w:space="0" w:color="auto"/>
                  </w:divBdr>
                </w:div>
                <w:div w:id="1353261090">
                  <w:marLeft w:val="640"/>
                  <w:marRight w:val="0"/>
                  <w:marTop w:val="0"/>
                  <w:marBottom w:val="0"/>
                  <w:divBdr>
                    <w:top w:val="none" w:sz="0" w:space="0" w:color="auto"/>
                    <w:left w:val="none" w:sz="0" w:space="0" w:color="auto"/>
                    <w:bottom w:val="none" w:sz="0" w:space="0" w:color="auto"/>
                    <w:right w:val="none" w:sz="0" w:space="0" w:color="auto"/>
                  </w:divBdr>
                </w:div>
                <w:div w:id="1065226428">
                  <w:marLeft w:val="640"/>
                  <w:marRight w:val="0"/>
                  <w:marTop w:val="0"/>
                  <w:marBottom w:val="0"/>
                  <w:divBdr>
                    <w:top w:val="none" w:sz="0" w:space="0" w:color="auto"/>
                    <w:left w:val="none" w:sz="0" w:space="0" w:color="auto"/>
                    <w:bottom w:val="none" w:sz="0" w:space="0" w:color="auto"/>
                    <w:right w:val="none" w:sz="0" w:space="0" w:color="auto"/>
                  </w:divBdr>
                </w:div>
                <w:div w:id="2014989200">
                  <w:marLeft w:val="640"/>
                  <w:marRight w:val="0"/>
                  <w:marTop w:val="0"/>
                  <w:marBottom w:val="0"/>
                  <w:divBdr>
                    <w:top w:val="none" w:sz="0" w:space="0" w:color="auto"/>
                    <w:left w:val="none" w:sz="0" w:space="0" w:color="auto"/>
                    <w:bottom w:val="none" w:sz="0" w:space="0" w:color="auto"/>
                    <w:right w:val="none" w:sz="0" w:space="0" w:color="auto"/>
                  </w:divBdr>
                </w:div>
                <w:div w:id="1643582646">
                  <w:marLeft w:val="640"/>
                  <w:marRight w:val="0"/>
                  <w:marTop w:val="0"/>
                  <w:marBottom w:val="0"/>
                  <w:divBdr>
                    <w:top w:val="none" w:sz="0" w:space="0" w:color="auto"/>
                    <w:left w:val="none" w:sz="0" w:space="0" w:color="auto"/>
                    <w:bottom w:val="none" w:sz="0" w:space="0" w:color="auto"/>
                    <w:right w:val="none" w:sz="0" w:space="0" w:color="auto"/>
                  </w:divBdr>
                </w:div>
                <w:div w:id="694773752">
                  <w:marLeft w:val="640"/>
                  <w:marRight w:val="0"/>
                  <w:marTop w:val="0"/>
                  <w:marBottom w:val="0"/>
                  <w:divBdr>
                    <w:top w:val="none" w:sz="0" w:space="0" w:color="auto"/>
                    <w:left w:val="none" w:sz="0" w:space="0" w:color="auto"/>
                    <w:bottom w:val="none" w:sz="0" w:space="0" w:color="auto"/>
                    <w:right w:val="none" w:sz="0" w:space="0" w:color="auto"/>
                  </w:divBdr>
                </w:div>
                <w:div w:id="1266229901">
                  <w:marLeft w:val="640"/>
                  <w:marRight w:val="0"/>
                  <w:marTop w:val="0"/>
                  <w:marBottom w:val="0"/>
                  <w:divBdr>
                    <w:top w:val="none" w:sz="0" w:space="0" w:color="auto"/>
                    <w:left w:val="none" w:sz="0" w:space="0" w:color="auto"/>
                    <w:bottom w:val="none" w:sz="0" w:space="0" w:color="auto"/>
                    <w:right w:val="none" w:sz="0" w:space="0" w:color="auto"/>
                  </w:divBdr>
                </w:div>
                <w:div w:id="415831968">
                  <w:marLeft w:val="640"/>
                  <w:marRight w:val="0"/>
                  <w:marTop w:val="0"/>
                  <w:marBottom w:val="0"/>
                  <w:divBdr>
                    <w:top w:val="none" w:sz="0" w:space="0" w:color="auto"/>
                    <w:left w:val="none" w:sz="0" w:space="0" w:color="auto"/>
                    <w:bottom w:val="none" w:sz="0" w:space="0" w:color="auto"/>
                    <w:right w:val="none" w:sz="0" w:space="0" w:color="auto"/>
                  </w:divBdr>
                </w:div>
                <w:div w:id="1951621710">
                  <w:marLeft w:val="640"/>
                  <w:marRight w:val="0"/>
                  <w:marTop w:val="0"/>
                  <w:marBottom w:val="0"/>
                  <w:divBdr>
                    <w:top w:val="none" w:sz="0" w:space="0" w:color="auto"/>
                    <w:left w:val="none" w:sz="0" w:space="0" w:color="auto"/>
                    <w:bottom w:val="none" w:sz="0" w:space="0" w:color="auto"/>
                    <w:right w:val="none" w:sz="0" w:space="0" w:color="auto"/>
                  </w:divBdr>
                </w:div>
                <w:div w:id="1737435762">
                  <w:marLeft w:val="640"/>
                  <w:marRight w:val="0"/>
                  <w:marTop w:val="0"/>
                  <w:marBottom w:val="0"/>
                  <w:divBdr>
                    <w:top w:val="none" w:sz="0" w:space="0" w:color="auto"/>
                    <w:left w:val="none" w:sz="0" w:space="0" w:color="auto"/>
                    <w:bottom w:val="none" w:sz="0" w:space="0" w:color="auto"/>
                    <w:right w:val="none" w:sz="0" w:space="0" w:color="auto"/>
                  </w:divBdr>
                </w:div>
                <w:div w:id="1926693411">
                  <w:marLeft w:val="640"/>
                  <w:marRight w:val="0"/>
                  <w:marTop w:val="0"/>
                  <w:marBottom w:val="0"/>
                  <w:divBdr>
                    <w:top w:val="none" w:sz="0" w:space="0" w:color="auto"/>
                    <w:left w:val="none" w:sz="0" w:space="0" w:color="auto"/>
                    <w:bottom w:val="none" w:sz="0" w:space="0" w:color="auto"/>
                    <w:right w:val="none" w:sz="0" w:space="0" w:color="auto"/>
                  </w:divBdr>
                </w:div>
                <w:div w:id="1876581494">
                  <w:marLeft w:val="640"/>
                  <w:marRight w:val="0"/>
                  <w:marTop w:val="0"/>
                  <w:marBottom w:val="0"/>
                  <w:divBdr>
                    <w:top w:val="none" w:sz="0" w:space="0" w:color="auto"/>
                    <w:left w:val="none" w:sz="0" w:space="0" w:color="auto"/>
                    <w:bottom w:val="none" w:sz="0" w:space="0" w:color="auto"/>
                    <w:right w:val="none" w:sz="0" w:space="0" w:color="auto"/>
                  </w:divBdr>
                </w:div>
                <w:div w:id="1155343646">
                  <w:marLeft w:val="640"/>
                  <w:marRight w:val="0"/>
                  <w:marTop w:val="0"/>
                  <w:marBottom w:val="0"/>
                  <w:divBdr>
                    <w:top w:val="none" w:sz="0" w:space="0" w:color="auto"/>
                    <w:left w:val="none" w:sz="0" w:space="0" w:color="auto"/>
                    <w:bottom w:val="none" w:sz="0" w:space="0" w:color="auto"/>
                    <w:right w:val="none" w:sz="0" w:space="0" w:color="auto"/>
                  </w:divBdr>
                </w:div>
                <w:div w:id="2134907491">
                  <w:marLeft w:val="640"/>
                  <w:marRight w:val="0"/>
                  <w:marTop w:val="0"/>
                  <w:marBottom w:val="0"/>
                  <w:divBdr>
                    <w:top w:val="none" w:sz="0" w:space="0" w:color="auto"/>
                    <w:left w:val="none" w:sz="0" w:space="0" w:color="auto"/>
                    <w:bottom w:val="none" w:sz="0" w:space="0" w:color="auto"/>
                    <w:right w:val="none" w:sz="0" w:space="0" w:color="auto"/>
                  </w:divBdr>
                </w:div>
                <w:div w:id="1571428440">
                  <w:marLeft w:val="640"/>
                  <w:marRight w:val="0"/>
                  <w:marTop w:val="0"/>
                  <w:marBottom w:val="0"/>
                  <w:divBdr>
                    <w:top w:val="none" w:sz="0" w:space="0" w:color="auto"/>
                    <w:left w:val="none" w:sz="0" w:space="0" w:color="auto"/>
                    <w:bottom w:val="none" w:sz="0" w:space="0" w:color="auto"/>
                    <w:right w:val="none" w:sz="0" w:space="0" w:color="auto"/>
                  </w:divBdr>
                </w:div>
                <w:div w:id="110440911">
                  <w:marLeft w:val="640"/>
                  <w:marRight w:val="0"/>
                  <w:marTop w:val="0"/>
                  <w:marBottom w:val="0"/>
                  <w:divBdr>
                    <w:top w:val="none" w:sz="0" w:space="0" w:color="auto"/>
                    <w:left w:val="none" w:sz="0" w:space="0" w:color="auto"/>
                    <w:bottom w:val="none" w:sz="0" w:space="0" w:color="auto"/>
                    <w:right w:val="none" w:sz="0" w:space="0" w:color="auto"/>
                  </w:divBdr>
                </w:div>
                <w:div w:id="1721585401">
                  <w:marLeft w:val="640"/>
                  <w:marRight w:val="0"/>
                  <w:marTop w:val="0"/>
                  <w:marBottom w:val="0"/>
                  <w:divBdr>
                    <w:top w:val="none" w:sz="0" w:space="0" w:color="auto"/>
                    <w:left w:val="none" w:sz="0" w:space="0" w:color="auto"/>
                    <w:bottom w:val="none" w:sz="0" w:space="0" w:color="auto"/>
                    <w:right w:val="none" w:sz="0" w:space="0" w:color="auto"/>
                  </w:divBdr>
                </w:div>
                <w:div w:id="899025288">
                  <w:marLeft w:val="640"/>
                  <w:marRight w:val="0"/>
                  <w:marTop w:val="0"/>
                  <w:marBottom w:val="0"/>
                  <w:divBdr>
                    <w:top w:val="none" w:sz="0" w:space="0" w:color="auto"/>
                    <w:left w:val="none" w:sz="0" w:space="0" w:color="auto"/>
                    <w:bottom w:val="none" w:sz="0" w:space="0" w:color="auto"/>
                    <w:right w:val="none" w:sz="0" w:space="0" w:color="auto"/>
                  </w:divBdr>
                </w:div>
                <w:div w:id="973678856">
                  <w:marLeft w:val="640"/>
                  <w:marRight w:val="0"/>
                  <w:marTop w:val="0"/>
                  <w:marBottom w:val="0"/>
                  <w:divBdr>
                    <w:top w:val="none" w:sz="0" w:space="0" w:color="auto"/>
                    <w:left w:val="none" w:sz="0" w:space="0" w:color="auto"/>
                    <w:bottom w:val="none" w:sz="0" w:space="0" w:color="auto"/>
                    <w:right w:val="none" w:sz="0" w:space="0" w:color="auto"/>
                  </w:divBdr>
                </w:div>
                <w:div w:id="817765567">
                  <w:marLeft w:val="640"/>
                  <w:marRight w:val="0"/>
                  <w:marTop w:val="0"/>
                  <w:marBottom w:val="0"/>
                  <w:divBdr>
                    <w:top w:val="none" w:sz="0" w:space="0" w:color="auto"/>
                    <w:left w:val="none" w:sz="0" w:space="0" w:color="auto"/>
                    <w:bottom w:val="none" w:sz="0" w:space="0" w:color="auto"/>
                    <w:right w:val="none" w:sz="0" w:space="0" w:color="auto"/>
                  </w:divBdr>
                </w:div>
                <w:div w:id="1327439729">
                  <w:marLeft w:val="640"/>
                  <w:marRight w:val="0"/>
                  <w:marTop w:val="0"/>
                  <w:marBottom w:val="0"/>
                  <w:divBdr>
                    <w:top w:val="none" w:sz="0" w:space="0" w:color="auto"/>
                    <w:left w:val="none" w:sz="0" w:space="0" w:color="auto"/>
                    <w:bottom w:val="none" w:sz="0" w:space="0" w:color="auto"/>
                    <w:right w:val="none" w:sz="0" w:space="0" w:color="auto"/>
                  </w:divBdr>
                </w:div>
                <w:div w:id="1353653876">
                  <w:marLeft w:val="640"/>
                  <w:marRight w:val="0"/>
                  <w:marTop w:val="0"/>
                  <w:marBottom w:val="0"/>
                  <w:divBdr>
                    <w:top w:val="none" w:sz="0" w:space="0" w:color="auto"/>
                    <w:left w:val="none" w:sz="0" w:space="0" w:color="auto"/>
                    <w:bottom w:val="none" w:sz="0" w:space="0" w:color="auto"/>
                    <w:right w:val="none" w:sz="0" w:space="0" w:color="auto"/>
                  </w:divBdr>
                </w:div>
                <w:div w:id="1679191399">
                  <w:marLeft w:val="640"/>
                  <w:marRight w:val="0"/>
                  <w:marTop w:val="0"/>
                  <w:marBottom w:val="0"/>
                  <w:divBdr>
                    <w:top w:val="none" w:sz="0" w:space="0" w:color="auto"/>
                    <w:left w:val="none" w:sz="0" w:space="0" w:color="auto"/>
                    <w:bottom w:val="none" w:sz="0" w:space="0" w:color="auto"/>
                    <w:right w:val="none" w:sz="0" w:space="0" w:color="auto"/>
                  </w:divBdr>
                </w:div>
                <w:div w:id="977419859">
                  <w:marLeft w:val="640"/>
                  <w:marRight w:val="0"/>
                  <w:marTop w:val="0"/>
                  <w:marBottom w:val="0"/>
                  <w:divBdr>
                    <w:top w:val="none" w:sz="0" w:space="0" w:color="auto"/>
                    <w:left w:val="none" w:sz="0" w:space="0" w:color="auto"/>
                    <w:bottom w:val="none" w:sz="0" w:space="0" w:color="auto"/>
                    <w:right w:val="none" w:sz="0" w:space="0" w:color="auto"/>
                  </w:divBdr>
                </w:div>
                <w:div w:id="525757164">
                  <w:marLeft w:val="640"/>
                  <w:marRight w:val="0"/>
                  <w:marTop w:val="0"/>
                  <w:marBottom w:val="0"/>
                  <w:divBdr>
                    <w:top w:val="none" w:sz="0" w:space="0" w:color="auto"/>
                    <w:left w:val="none" w:sz="0" w:space="0" w:color="auto"/>
                    <w:bottom w:val="none" w:sz="0" w:space="0" w:color="auto"/>
                    <w:right w:val="none" w:sz="0" w:space="0" w:color="auto"/>
                  </w:divBdr>
                </w:div>
                <w:div w:id="211039079">
                  <w:marLeft w:val="640"/>
                  <w:marRight w:val="0"/>
                  <w:marTop w:val="0"/>
                  <w:marBottom w:val="0"/>
                  <w:divBdr>
                    <w:top w:val="none" w:sz="0" w:space="0" w:color="auto"/>
                    <w:left w:val="none" w:sz="0" w:space="0" w:color="auto"/>
                    <w:bottom w:val="none" w:sz="0" w:space="0" w:color="auto"/>
                    <w:right w:val="none" w:sz="0" w:space="0" w:color="auto"/>
                  </w:divBdr>
                </w:div>
                <w:div w:id="404762577">
                  <w:marLeft w:val="640"/>
                  <w:marRight w:val="0"/>
                  <w:marTop w:val="0"/>
                  <w:marBottom w:val="0"/>
                  <w:divBdr>
                    <w:top w:val="none" w:sz="0" w:space="0" w:color="auto"/>
                    <w:left w:val="none" w:sz="0" w:space="0" w:color="auto"/>
                    <w:bottom w:val="none" w:sz="0" w:space="0" w:color="auto"/>
                    <w:right w:val="none" w:sz="0" w:space="0" w:color="auto"/>
                  </w:divBdr>
                </w:div>
                <w:div w:id="238104922">
                  <w:marLeft w:val="640"/>
                  <w:marRight w:val="0"/>
                  <w:marTop w:val="0"/>
                  <w:marBottom w:val="0"/>
                  <w:divBdr>
                    <w:top w:val="none" w:sz="0" w:space="0" w:color="auto"/>
                    <w:left w:val="none" w:sz="0" w:space="0" w:color="auto"/>
                    <w:bottom w:val="none" w:sz="0" w:space="0" w:color="auto"/>
                    <w:right w:val="none" w:sz="0" w:space="0" w:color="auto"/>
                  </w:divBdr>
                </w:div>
                <w:div w:id="1863129972">
                  <w:marLeft w:val="640"/>
                  <w:marRight w:val="0"/>
                  <w:marTop w:val="0"/>
                  <w:marBottom w:val="0"/>
                  <w:divBdr>
                    <w:top w:val="none" w:sz="0" w:space="0" w:color="auto"/>
                    <w:left w:val="none" w:sz="0" w:space="0" w:color="auto"/>
                    <w:bottom w:val="none" w:sz="0" w:space="0" w:color="auto"/>
                    <w:right w:val="none" w:sz="0" w:space="0" w:color="auto"/>
                  </w:divBdr>
                </w:div>
                <w:div w:id="1228150011">
                  <w:marLeft w:val="640"/>
                  <w:marRight w:val="0"/>
                  <w:marTop w:val="0"/>
                  <w:marBottom w:val="0"/>
                  <w:divBdr>
                    <w:top w:val="none" w:sz="0" w:space="0" w:color="auto"/>
                    <w:left w:val="none" w:sz="0" w:space="0" w:color="auto"/>
                    <w:bottom w:val="none" w:sz="0" w:space="0" w:color="auto"/>
                    <w:right w:val="none" w:sz="0" w:space="0" w:color="auto"/>
                  </w:divBdr>
                </w:div>
                <w:div w:id="1992825552">
                  <w:marLeft w:val="640"/>
                  <w:marRight w:val="0"/>
                  <w:marTop w:val="0"/>
                  <w:marBottom w:val="0"/>
                  <w:divBdr>
                    <w:top w:val="none" w:sz="0" w:space="0" w:color="auto"/>
                    <w:left w:val="none" w:sz="0" w:space="0" w:color="auto"/>
                    <w:bottom w:val="none" w:sz="0" w:space="0" w:color="auto"/>
                    <w:right w:val="none" w:sz="0" w:space="0" w:color="auto"/>
                  </w:divBdr>
                </w:div>
                <w:div w:id="790823056">
                  <w:marLeft w:val="640"/>
                  <w:marRight w:val="0"/>
                  <w:marTop w:val="0"/>
                  <w:marBottom w:val="0"/>
                  <w:divBdr>
                    <w:top w:val="none" w:sz="0" w:space="0" w:color="auto"/>
                    <w:left w:val="none" w:sz="0" w:space="0" w:color="auto"/>
                    <w:bottom w:val="none" w:sz="0" w:space="0" w:color="auto"/>
                    <w:right w:val="none" w:sz="0" w:space="0" w:color="auto"/>
                  </w:divBdr>
                </w:div>
                <w:div w:id="786122179">
                  <w:marLeft w:val="640"/>
                  <w:marRight w:val="0"/>
                  <w:marTop w:val="0"/>
                  <w:marBottom w:val="0"/>
                  <w:divBdr>
                    <w:top w:val="none" w:sz="0" w:space="0" w:color="auto"/>
                    <w:left w:val="none" w:sz="0" w:space="0" w:color="auto"/>
                    <w:bottom w:val="none" w:sz="0" w:space="0" w:color="auto"/>
                    <w:right w:val="none" w:sz="0" w:space="0" w:color="auto"/>
                  </w:divBdr>
                </w:div>
                <w:div w:id="1796024121">
                  <w:marLeft w:val="640"/>
                  <w:marRight w:val="0"/>
                  <w:marTop w:val="0"/>
                  <w:marBottom w:val="0"/>
                  <w:divBdr>
                    <w:top w:val="none" w:sz="0" w:space="0" w:color="auto"/>
                    <w:left w:val="none" w:sz="0" w:space="0" w:color="auto"/>
                    <w:bottom w:val="none" w:sz="0" w:space="0" w:color="auto"/>
                    <w:right w:val="none" w:sz="0" w:space="0" w:color="auto"/>
                  </w:divBdr>
                </w:div>
                <w:div w:id="1291284025">
                  <w:marLeft w:val="640"/>
                  <w:marRight w:val="0"/>
                  <w:marTop w:val="0"/>
                  <w:marBottom w:val="0"/>
                  <w:divBdr>
                    <w:top w:val="none" w:sz="0" w:space="0" w:color="auto"/>
                    <w:left w:val="none" w:sz="0" w:space="0" w:color="auto"/>
                    <w:bottom w:val="none" w:sz="0" w:space="0" w:color="auto"/>
                    <w:right w:val="none" w:sz="0" w:space="0" w:color="auto"/>
                  </w:divBdr>
                </w:div>
                <w:div w:id="941838734">
                  <w:marLeft w:val="640"/>
                  <w:marRight w:val="0"/>
                  <w:marTop w:val="0"/>
                  <w:marBottom w:val="0"/>
                  <w:divBdr>
                    <w:top w:val="none" w:sz="0" w:space="0" w:color="auto"/>
                    <w:left w:val="none" w:sz="0" w:space="0" w:color="auto"/>
                    <w:bottom w:val="none" w:sz="0" w:space="0" w:color="auto"/>
                    <w:right w:val="none" w:sz="0" w:space="0" w:color="auto"/>
                  </w:divBdr>
                </w:div>
                <w:div w:id="1385564411">
                  <w:marLeft w:val="640"/>
                  <w:marRight w:val="0"/>
                  <w:marTop w:val="0"/>
                  <w:marBottom w:val="0"/>
                  <w:divBdr>
                    <w:top w:val="none" w:sz="0" w:space="0" w:color="auto"/>
                    <w:left w:val="none" w:sz="0" w:space="0" w:color="auto"/>
                    <w:bottom w:val="none" w:sz="0" w:space="0" w:color="auto"/>
                    <w:right w:val="none" w:sz="0" w:space="0" w:color="auto"/>
                  </w:divBdr>
                </w:div>
                <w:div w:id="538934643">
                  <w:marLeft w:val="640"/>
                  <w:marRight w:val="0"/>
                  <w:marTop w:val="0"/>
                  <w:marBottom w:val="0"/>
                  <w:divBdr>
                    <w:top w:val="none" w:sz="0" w:space="0" w:color="auto"/>
                    <w:left w:val="none" w:sz="0" w:space="0" w:color="auto"/>
                    <w:bottom w:val="none" w:sz="0" w:space="0" w:color="auto"/>
                    <w:right w:val="none" w:sz="0" w:space="0" w:color="auto"/>
                  </w:divBdr>
                </w:div>
                <w:div w:id="1380277276">
                  <w:marLeft w:val="640"/>
                  <w:marRight w:val="0"/>
                  <w:marTop w:val="0"/>
                  <w:marBottom w:val="0"/>
                  <w:divBdr>
                    <w:top w:val="none" w:sz="0" w:space="0" w:color="auto"/>
                    <w:left w:val="none" w:sz="0" w:space="0" w:color="auto"/>
                    <w:bottom w:val="none" w:sz="0" w:space="0" w:color="auto"/>
                    <w:right w:val="none" w:sz="0" w:space="0" w:color="auto"/>
                  </w:divBdr>
                </w:div>
                <w:div w:id="1361904911">
                  <w:marLeft w:val="640"/>
                  <w:marRight w:val="0"/>
                  <w:marTop w:val="0"/>
                  <w:marBottom w:val="0"/>
                  <w:divBdr>
                    <w:top w:val="none" w:sz="0" w:space="0" w:color="auto"/>
                    <w:left w:val="none" w:sz="0" w:space="0" w:color="auto"/>
                    <w:bottom w:val="none" w:sz="0" w:space="0" w:color="auto"/>
                    <w:right w:val="none" w:sz="0" w:space="0" w:color="auto"/>
                  </w:divBdr>
                </w:div>
                <w:div w:id="482351533">
                  <w:marLeft w:val="640"/>
                  <w:marRight w:val="0"/>
                  <w:marTop w:val="0"/>
                  <w:marBottom w:val="0"/>
                  <w:divBdr>
                    <w:top w:val="none" w:sz="0" w:space="0" w:color="auto"/>
                    <w:left w:val="none" w:sz="0" w:space="0" w:color="auto"/>
                    <w:bottom w:val="none" w:sz="0" w:space="0" w:color="auto"/>
                    <w:right w:val="none" w:sz="0" w:space="0" w:color="auto"/>
                  </w:divBdr>
                </w:div>
                <w:div w:id="334844261">
                  <w:marLeft w:val="640"/>
                  <w:marRight w:val="0"/>
                  <w:marTop w:val="0"/>
                  <w:marBottom w:val="0"/>
                  <w:divBdr>
                    <w:top w:val="none" w:sz="0" w:space="0" w:color="auto"/>
                    <w:left w:val="none" w:sz="0" w:space="0" w:color="auto"/>
                    <w:bottom w:val="none" w:sz="0" w:space="0" w:color="auto"/>
                    <w:right w:val="none" w:sz="0" w:space="0" w:color="auto"/>
                  </w:divBdr>
                </w:div>
                <w:div w:id="1004094775">
                  <w:marLeft w:val="640"/>
                  <w:marRight w:val="0"/>
                  <w:marTop w:val="0"/>
                  <w:marBottom w:val="0"/>
                  <w:divBdr>
                    <w:top w:val="none" w:sz="0" w:space="0" w:color="auto"/>
                    <w:left w:val="none" w:sz="0" w:space="0" w:color="auto"/>
                    <w:bottom w:val="none" w:sz="0" w:space="0" w:color="auto"/>
                    <w:right w:val="none" w:sz="0" w:space="0" w:color="auto"/>
                  </w:divBdr>
                </w:div>
                <w:div w:id="1720931061">
                  <w:marLeft w:val="640"/>
                  <w:marRight w:val="0"/>
                  <w:marTop w:val="0"/>
                  <w:marBottom w:val="0"/>
                  <w:divBdr>
                    <w:top w:val="none" w:sz="0" w:space="0" w:color="auto"/>
                    <w:left w:val="none" w:sz="0" w:space="0" w:color="auto"/>
                    <w:bottom w:val="none" w:sz="0" w:space="0" w:color="auto"/>
                    <w:right w:val="none" w:sz="0" w:space="0" w:color="auto"/>
                  </w:divBdr>
                </w:div>
                <w:div w:id="593821918">
                  <w:marLeft w:val="640"/>
                  <w:marRight w:val="0"/>
                  <w:marTop w:val="0"/>
                  <w:marBottom w:val="0"/>
                  <w:divBdr>
                    <w:top w:val="none" w:sz="0" w:space="0" w:color="auto"/>
                    <w:left w:val="none" w:sz="0" w:space="0" w:color="auto"/>
                    <w:bottom w:val="none" w:sz="0" w:space="0" w:color="auto"/>
                    <w:right w:val="none" w:sz="0" w:space="0" w:color="auto"/>
                  </w:divBdr>
                </w:div>
                <w:div w:id="1153253835">
                  <w:marLeft w:val="640"/>
                  <w:marRight w:val="0"/>
                  <w:marTop w:val="0"/>
                  <w:marBottom w:val="0"/>
                  <w:divBdr>
                    <w:top w:val="none" w:sz="0" w:space="0" w:color="auto"/>
                    <w:left w:val="none" w:sz="0" w:space="0" w:color="auto"/>
                    <w:bottom w:val="none" w:sz="0" w:space="0" w:color="auto"/>
                    <w:right w:val="none" w:sz="0" w:space="0" w:color="auto"/>
                  </w:divBdr>
                </w:div>
                <w:div w:id="673998249">
                  <w:marLeft w:val="640"/>
                  <w:marRight w:val="0"/>
                  <w:marTop w:val="0"/>
                  <w:marBottom w:val="0"/>
                  <w:divBdr>
                    <w:top w:val="none" w:sz="0" w:space="0" w:color="auto"/>
                    <w:left w:val="none" w:sz="0" w:space="0" w:color="auto"/>
                    <w:bottom w:val="none" w:sz="0" w:space="0" w:color="auto"/>
                    <w:right w:val="none" w:sz="0" w:space="0" w:color="auto"/>
                  </w:divBdr>
                </w:div>
                <w:div w:id="740172708">
                  <w:marLeft w:val="640"/>
                  <w:marRight w:val="0"/>
                  <w:marTop w:val="0"/>
                  <w:marBottom w:val="0"/>
                  <w:divBdr>
                    <w:top w:val="none" w:sz="0" w:space="0" w:color="auto"/>
                    <w:left w:val="none" w:sz="0" w:space="0" w:color="auto"/>
                    <w:bottom w:val="none" w:sz="0" w:space="0" w:color="auto"/>
                    <w:right w:val="none" w:sz="0" w:space="0" w:color="auto"/>
                  </w:divBdr>
                </w:div>
                <w:div w:id="1298339999">
                  <w:marLeft w:val="640"/>
                  <w:marRight w:val="0"/>
                  <w:marTop w:val="0"/>
                  <w:marBottom w:val="0"/>
                  <w:divBdr>
                    <w:top w:val="none" w:sz="0" w:space="0" w:color="auto"/>
                    <w:left w:val="none" w:sz="0" w:space="0" w:color="auto"/>
                    <w:bottom w:val="none" w:sz="0" w:space="0" w:color="auto"/>
                    <w:right w:val="none" w:sz="0" w:space="0" w:color="auto"/>
                  </w:divBdr>
                </w:div>
                <w:div w:id="196165955">
                  <w:marLeft w:val="640"/>
                  <w:marRight w:val="0"/>
                  <w:marTop w:val="0"/>
                  <w:marBottom w:val="0"/>
                  <w:divBdr>
                    <w:top w:val="none" w:sz="0" w:space="0" w:color="auto"/>
                    <w:left w:val="none" w:sz="0" w:space="0" w:color="auto"/>
                    <w:bottom w:val="none" w:sz="0" w:space="0" w:color="auto"/>
                    <w:right w:val="none" w:sz="0" w:space="0" w:color="auto"/>
                  </w:divBdr>
                </w:div>
                <w:div w:id="932131480">
                  <w:marLeft w:val="640"/>
                  <w:marRight w:val="0"/>
                  <w:marTop w:val="0"/>
                  <w:marBottom w:val="0"/>
                  <w:divBdr>
                    <w:top w:val="none" w:sz="0" w:space="0" w:color="auto"/>
                    <w:left w:val="none" w:sz="0" w:space="0" w:color="auto"/>
                    <w:bottom w:val="none" w:sz="0" w:space="0" w:color="auto"/>
                    <w:right w:val="none" w:sz="0" w:space="0" w:color="auto"/>
                  </w:divBdr>
                </w:div>
                <w:div w:id="2000379367">
                  <w:marLeft w:val="640"/>
                  <w:marRight w:val="0"/>
                  <w:marTop w:val="0"/>
                  <w:marBottom w:val="0"/>
                  <w:divBdr>
                    <w:top w:val="none" w:sz="0" w:space="0" w:color="auto"/>
                    <w:left w:val="none" w:sz="0" w:space="0" w:color="auto"/>
                    <w:bottom w:val="none" w:sz="0" w:space="0" w:color="auto"/>
                    <w:right w:val="none" w:sz="0" w:space="0" w:color="auto"/>
                  </w:divBdr>
                </w:div>
                <w:div w:id="126513650">
                  <w:marLeft w:val="640"/>
                  <w:marRight w:val="0"/>
                  <w:marTop w:val="0"/>
                  <w:marBottom w:val="0"/>
                  <w:divBdr>
                    <w:top w:val="none" w:sz="0" w:space="0" w:color="auto"/>
                    <w:left w:val="none" w:sz="0" w:space="0" w:color="auto"/>
                    <w:bottom w:val="none" w:sz="0" w:space="0" w:color="auto"/>
                    <w:right w:val="none" w:sz="0" w:space="0" w:color="auto"/>
                  </w:divBdr>
                </w:div>
                <w:div w:id="1814247221">
                  <w:marLeft w:val="640"/>
                  <w:marRight w:val="0"/>
                  <w:marTop w:val="0"/>
                  <w:marBottom w:val="0"/>
                  <w:divBdr>
                    <w:top w:val="none" w:sz="0" w:space="0" w:color="auto"/>
                    <w:left w:val="none" w:sz="0" w:space="0" w:color="auto"/>
                    <w:bottom w:val="none" w:sz="0" w:space="0" w:color="auto"/>
                    <w:right w:val="none" w:sz="0" w:space="0" w:color="auto"/>
                  </w:divBdr>
                </w:div>
                <w:div w:id="67700132">
                  <w:marLeft w:val="640"/>
                  <w:marRight w:val="0"/>
                  <w:marTop w:val="0"/>
                  <w:marBottom w:val="0"/>
                  <w:divBdr>
                    <w:top w:val="none" w:sz="0" w:space="0" w:color="auto"/>
                    <w:left w:val="none" w:sz="0" w:space="0" w:color="auto"/>
                    <w:bottom w:val="none" w:sz="0" w:space="0" w:color="auto"/>
                    <w:right w:val="none" w:sz="0" w:space="0" w:color="auto"/>
                  </w:divBdr>
                </w:div>
                <w:div w:id="1949310418">
                  <w:marLeft w:val="640"/>
                  <w:marRight w:val="0"/>
                  <w:marTop w:val="0"/>
                  <w:marBottom w:val="0"/>
                  <w:divBdr>
                    <w:top w:val="none" w:sz="0" w:space="0" w:color="auto"/>
                    <w:left w:val="none" w:sz="0" w:space="0" w:color="auto"/>
                    <w:bottom w:val="none" w:sz="0" w:space="0" w:color="auto"/>
                    <w:right w:val="none" w:sz="0" w:space="0" w:color="auto"/>
                  </w:divBdr>
                </w:div>
                <w:div w:id="162474253">
                  <w:marLeft w:val="640"/>
                  <w:marRight w:val="0"/>
                  <w:marTop w:val="0"/>
                  <w:marBottom w:val="0"/>
                  <w:divBdr>
                    <w:top w:val="none" w:sz="0" w:space="0" w:color="auto"/>
                    <w:left w:val="none" w:sz="0" w:space="0" w:color="auto"/>
                    <w:bottom w:val="none" w:sz="0" w:space="0" w:color="auto"/>
                    <w:right w:val="none" w:sz="0" w:space="0" w:color="auto"/>
                  </w:divBdr>
                </w:div>
                <w:div w:id="2100833770">
                  <w:marLeft w:val="640"/>
                  <w:marRight w:val="0"/>
                  <w:marTop w:val="0"/>
                  <w:marBottom w:val="0"/>
                  <w:divBdr>
                    <w:top w:val="none" w:sz="0" w:space="0" w:color="auto"/>
                    <w:left w:val="none" w:sz="0" w:space="0" w:color="auto"/>
                    <w:bottom w:val="none" w:sz="0" w:space="0" w:color="auto"/>
                    <w:right w:val="none" w:sz="0" w:space="0" w:color="auto"/>
                  </w:divBdr>
                </w:div>
                <w:div w:id="35741011">
                  <w:marLeft w:val="640"/>
                  <w:marRight w:val="0"/>
                  <w:marTop w:val="0"/>
                  <w:marBottom w:val="0"/>
                  <w:divBdr>
                    <w:top w:val="none" w:sz="0" w:space="0" w:color="auto"/>
                    <w:left w:val="none" w:sz="0" w:space="0" w:color="auto"/>
                    <w:bottom w:val="none" w:sz="0" w:space="0" w:color="auto"/>
                    <w:right w:val="none" w:sz="0" w:space="0" w:color="auto"/>
                  </w:divBdr>
                </w:div>
              </w:divsChild>
            </w:div>
            <w:div w:id="1395541478">
              <w:marLeft w:val="0"/>
              <w:marRight w:val="0"/>
              <w:marTop w:val="0"/>
              <w:marBottom w:val="0"/>
              <w:divBdr>
                <w:top w:val="none" w:sz="0" w:space="0" w:color="auto"/>
                <w:left w:val="none" w:sz="0" w:space="0" w:color="auto"/>
                <w:bottom w:val="none" w:sz="0" w:space="0" w:color="auto"/>
                <w:right w:val="none" w:sz="0" w:space="0" w:color="auto"/>
              </w:divBdr>
              <w:divsChild>
                <w:div w:id="1786268573">
                  <w:marLeft w:val="640"/>
                  <w:marRight w:val="0"/>
                  <w:marTop w:val="0"/>
                  <w:marBottom w:val="0"/>
                  <w:divBdr>
                    <w:top w:val="none" w:sz="0" w:space="0" w:color="auto"/>
                    <w:left w:val="none" w:sz="0" w:space="0" w:color="auto"/>
                    <w:bottom w:val="none" w:sz="0" w:space="0" w:color="auto"/>
                    <w:right w:val="none" w:sz="0" w:space="0" w:color="auto"/>
                  </w:divBdr>
                </w:div>
                <w:div w:id="2000305901">
                  <w:marLeft w:val="640"/>
                  <w:marRight w:val="0"/>
                  <w:marTop w:val="0"/>
                  <w:marBottom w:val="0"/>
                  <w:divBdr>
                    <w:top w:val="none" w:sz="0" w:space="0" w:color="auto"/>
                    <w:left w:val="none" w:sz="0" w:space="0" w:color="auto"/>
                    <w:bottom w:val="none" w:sz="0" w:space="0" w:color="auto"/>
                    <w:right w:val="none" w:sz="0" w:space="0" w:color="auto"/>
                  </w:divBdr>
                </w:div>
                <w:div w:id="565798716">
                  <w:marLeft w:val="640"/>
                  <w:marRight w:val="0"/>
                  <w:marTop w:val="0"/>
                  <w:marBottom w:val="0"/>
                  <w:divBdr>
                    <w:top w:val="none" w:sz="0" w:space="0" w:color="auto"/>
                    <w:left w:val="none" w:sz="0" w:space="0" w:color="auto"/>
                    <w:bottom w:val="none" w:sz="0" w:space="0" w:color="auto"/>
                    <w:right w:val="none" w:sz="0" w:space="0" w:color="auto"/>
                  </w:divBdr>
                </w:div>
                <w:div w:id="2097437365">
                  <w:marLeft w:val="640"/>
                  <w:marRight w:val="0"/>
                  <w:marTop w:val="0"/>
                  <w:marBottom w:val="0"/>
                  <w:divBdr>
                    <w:top w:val="none" w:sz="0" w:space="0" w:color="auto"/>
                    <w:left w:val="none" w:sz="0" w:space="0" w:color="auto"/>
                    <w:bottom w:val="none" w:sz="0" w:space="0" w:color="auto"/>
                    <w:right w:val="none" w:sz="0" w:space="0" w:color="auto"/>
                  </w:divBdr>
                </w:div>
                <w:div w:id="1744991531">
                  <w:marLeft w:val="640"/>
                  <w:marRight w:val="0"/>
                  <w:marTop w:val="0"/>
                  <w:marBottom w:val="0"/>
                  <w:divBdr>
                    <w:top w:val="none" w:sz="0" w:space="0" w:color="auto"/>
                    <w:left w:val="none" w:sz="0" w:space="0" w:color="auto"/>
                    <w:bottom w:val="none" w:sz="0" w:space="0" w:color="auto"/>
                    <w:right w:val="none" w:sz="0" w:space="0" w:color="auto"/>
                  </w:divBdr>
                </w:div>
                <w:div w:id="237832124">
                  <w:marLeft w:val="640"/>
                  <w:marRight w:val="0"/>
                  <w:marTop w:val="0"/>
                  <w:marBottom w:val="0"/>
                  <w:divBdr>
                    <w:top w:val="none" w:sz="0" w:space="0" w:color="auto"/>
                    <w:left w:val="none" w:sz="0" w:space="0" w:color="auto"/>
                    <w:bottom w:val="none" w:sz="0" w:space="0" w:color="auto"/>
                    <w:right w:val="none" w:sz="0" w:space="0" w:color="auto"/>
                  </w:divBdr>
                </w:div>
                <w:div w:id="1133711252">
                  <w:marLeft w:val="640"/>
                  <w:marRight w:val="0"/>
                  <w:marTop w:val="0"/>
                  <w:marBottom w:val="0"/>
                  <w:divBdr>
                    <w:top w:val="none" w:sz="0" w:space="0" w:color="auto"/>
                    <w:left w:val="none" w:sz="0" w:space="0" w:color="auto"/>
                    <w:bottom w:val="none" w:sz="0" w:space="0" w:color="auto"/>
                    <w:right w:val="none" w:sz="0" w:space="0" w:color="auto"/>
                  </w:divBdr>
                </w:div>
                <w:div w:id="493035070">
                  <w:marLeft w:val="640"/>
                  <w:marRight w:val="0"/>
                  <w:marTop w:val="0"/>
                  <w:marBottom w:val="0"/>
                  <w:divBdr>
                    <w:top w:val="none" w:sz="0" w:space="0" w:color="auto"/>
                    <w:left w:val="none" w:sz="0" w:space="0" w:color="auto"/>
                    <w:bottom w:val="none" w:sz="0" w:space="0" w:color="auto"/>
                    <w:right w:val="none" w:sz="0" w:space="0" w:color="auto"/>
                  </w:divBdr>
                </w:div>
                <w:div w:id="1339622494">
                  <w:marLeft w:val="640"/>
                  <w:marRight w:val="0"/>
                  <w:marTop w:val="0"/>
                  <w:marBottom w:val="0"/>
                  <w:divBdr>
                    <w:top w:val="none" w:sz="0" w:space="0" w:color="auto"/>
                    <w:left w:val="none" w:sz="0" w:space="0" w:color="auto"/>
                    <w:bottom w:val="none" w:sz="0" w:space="0" w:color="auto"/>
                    <w:right w:val="none" w:sz="0" w:space="0" w:color="auto"/>
                  </w:divBdr>
                </w:div>
                <w:div w:id="316887283">
                  <w:marLeft w:val="640"/>
                  <w:marRight w:val="0"/>
                  <w:marTop w:val="0"/>
                  <w:marBottom w:val="0"/>
                  <w:divBdr>
                    <w:top w:val="none" w:sz="0" w:space="0" w:color="auto"/>
                    <w:left w:val="none" w:sz="0" w:space="0" w:color="auto"/>
                    <w:bottom w:val="none" w:sz="0" w:space="0" w:color="auto"/>
                    <w:right w:val="none" w:sz="0" w:space="0" w:color="auto"/>
                  </w:divBdr>
                </w:div>
                <w:div w:id="634339130">
                  <w:marLeft w:val="640"/>
                  <w:marRight w:val="0"/>
                  <w:marTop w:val="0"/>
                  <w:marBottom w:val="0"/>
                  <w:divBdr>
                    <w:top w:val="none" w:sz="0" w:space="0" w:color="auto"/>
                    <w:left w:val="none" w:sz="0" w:space="0" w:color="auto"/>
                    <w:bottom w:val="none" w:sz="0" w:space="0" w:color="auto"/>
                    <w:right w:val="none" w:sz="0" w:space="0" w:color="auto"/>
                  </w:divBdr>
                </w:div>
                <w:div w:id="1076974747">
                  <w:marLeft w:val="640"/>
                  <w:marRight w:val="0"/>
                  <w:marTop w:val="0"/>
                  <w:marBottom w:val="0"/>
                  <w:divBdr>
                    <w:top w:val="none" w:sz="0" w:space="0" w:color="auto"/>
                    <w:left w:val="none" w:sz="0" w:space="0" w:color="auto"/>
                    <w:bottom w:val="none" w:sz="0" w:space="0" w:color="auto"/>
                    <w:right w:val="none" w:sz="0" w:space="0" w:color="auto"/>
                  </w:divBdr>
                </w:div>
                <w:div w:id="1576234546">
                  <w:marLeft w:val="640"/>
                  <w:marRight w:val="0"/>
                  <w:marTop w:val="0"/>
                  <w:marBottom w:val="0"/>
                  <w:divBdr>
                    <w:top w:val="none" w:sz="0" w:space="0" w:color="auto"/>
                    <w:left w:val="none" w:sz="0" w:space="0" w:color="auto"/>
                    <w:bottom w:val="none" w:sz="0" w:space="0" w:color="auto"/>
                    <w:right w:val="none" w:sz="0" w:space="0" w:color="auto"/>
                  </w:divBdr>
                </w:div>
                <w:div w:id="583222147">
                  <w:marLeft w:val="640"/>
                  <w:marRight w:val="0"/>
                  <w:marTop w:val="0"/>
                  <w:marBottom w:val="0"/>
                  <w:divBdr>
                    <w:top w:val="none" w:sz="0" w:space="0" w:color="auto"/>
                    <w:left w:val="none" w:sz="0" w:space="0" w:color="auto"/>
                    <w:bottom w:val="none" w:sz="0" w:space="0" w:color="auto"/>
                    <w:right w:val="none" w:sz="0" w:space="0" w:color="auto"/>
                  </w:divBdr>
                </w:div>
                <w:div w:id="255597627">
                  <w:marLeft w:val="640"/>
                  <w:marRight w:val="0"/>
                  <w:marTop w:val="0"/>
                  <w:marBottom w:val="0"/>
                  <w:divBdr>
                    <w:top w:val="none" w:sz="0" w:space="0" w:color="auto"/>
                    <w:left w:val="none" w:sz="0" w:space="0" w:color="auto"/>
                    <w:bottom w:val="none" w:sz="0" w:space="0" w:color="auto"/>
                    <w:right w:val="none" w:sz="0" w:space="0" w:color="auto"/>
                  </w:divBdr>
                </w:div>
                <w:div w:id="140465158">
                  <w:marLeft w:val="640"/>
                  <w:marRight w:val="0"/>
                  <w:marTop w:val="0"/>
                  <w:marBottom w:val="0"/>
                  <w:divBdr>
                    <w:top w:val="none" w:sz="0" w:space="0" w:color="auto"/>
                    <w:left w:val="none" w:sz="0" w:space="0" w:color="auto"/>
                    <w:bottom w:val="none" w:sz="0" w:space="0" w:color="auto"/>
                    <w:right w:val="none" w:sz="0" w:space="0" w:color="auto"/>
                  </w:divBdr>
                </w:div>
                <w:div w:id="40638089">
                  <w:marLeft w:val="640"/>
                  <w:marRight w:val="0"/>
                  <w:marTop w:val="0"/>
                  <w:marBottom w:val="0"/>
                  <w:divBdr>
                    <w:top w:val="none" w:sz="0" w:space="0" w:color="auto"/>
                    <w:left w:val="none" w:sz="0" w:space="0" w:color="auto"/>
                    <w:bottom w:val="none" w:sz="0" w:space="0" w:color="auto"/>
                    <w:right w:val="none" w:sz="0" w:space="0" w:color="auto"/>
                  </w:divBdr>
                </w:div>
                <w:div w:id="490996157">
                  <w:marLeft w:val="640"/>
                  <w:marRight w:val="0"/>
                  <w:marTop w:val="0"/>
                  <w:marBottom w:val="0"/>
                  <w:divBdr>
                    <w:top w:val="none" w:sz="0" w:space="0" w:color="auto"/>
                    <w:left w:val="none" w:sz="0" w:space="0" w:color="auto"/>
                    <w:bottom w:val="none" w:sz="0" w:space="0" w:color="auto"/>
                    <w:right w:val="none" w:sz="0" w:space="0" w:color="auto"/>
                  </w:divBdr>
                </w:div>
                <w:div w:id="744766277">
                  <w:marLeft w:val="640"/>
                  <w:marRight w:val="0"/>
                  <w:marTop w:val="0"/>
                  <w:marBottom w:val="0"/>
                  <w:divBdr>
                    <w:top w:val="none" w:sz="0" w:space="0" w:color="auto"/>
                    <w:left w:val="none" w:sz="0" w:space="0" w:color="auto"/>
                    <w:bottom w:val="none" w:sz="0" w:space="0" w:color="auto"/>
                    <w:right w:val="none" w:sz="0" w:space="0" w:color="auto"/>
                  </w:divBdr>
                </w:div>
                <w:div w:id="1464428054">
                  <w:marLeft w:val="640"/>
                  <w:marRight w:val="0"/>
                  <w:marTop w:val="0"/>
                  <w:marBottom w:val="0"/>
                  <w:divBdr>
                    <w:top w:val="none" w:sz="0" w:space="0" w:color="auto"/>
                    <w:left w:val="none" w:sz="0" w:space="0" w:color="auto"/>
                    <w:bottom w:val="none" w:sz="0" w:space="0" w:color="auto"/>
                    <w:right w:val="none" w:sz="0" w:space="0" w:color="auto"/>
                  </w:divBdr>
                </w:div>
                <w:div w:id="2099018722">
                  <w:marLeft w:val="640"/>
                  <w:marRight w:val="0"/>
                  <w:marTop w:val="0"/>
                  <w:marBottom w:val="0"/>
                  <w:divBdr>
                    <w:top w:val="none" w:sz="0" w:space="0" w:color="auto"/>
                    <w:left w:val="none" w:sz="0" w:space="0" w:color="auto"/>
                    <w:bottom w:val="none" w:sz="0" w:space="0" w:color="auto"/>
                    <w:right w:val="none" w:sz="0" w:space="0" w:color="auto"/>
                  </w:divBdr>
                </w:div>
                <w:div w:id="785270890">
                  <w:marLeft w:val="640"/>
                  <w:marRight w:val="0"/>
                  <w:marTop w:val="0"/>
                  <w:marBottom w:val="0"/>
                  <w:divBdr>
                    <w:top w:val="none" w:sz="0" w:space="0" w:color="auto"/>
                    <w:left w:val="none" w:sz="0" w:space="0" w:color="auto"/>
                    <w:bottom w:val="none" w:sz="0" w:space="0" w:color="auto"/>
                    <w:right w:val="none" w:sz="0" w:space="0" w:color="auto"/>
                  </w:divBdr>
                </w:div>
                <w:div w:id="398212503">
                  <w:marLeft w:val="640"/>
                  <w:marRight w:val="0"/>
                  <w:marTop w:val="0"/>
                  <w:marBottom w:val="0"/>
                  <w:divBdr>
                    <w:top w:val="none" w:sz="0" w:space="0" w:color="auto"/>
                    <w:left w:val="none" w:sz="0" w:space="0" w:color="auto"/>
                    <w:bottom w:val="none" w:sz="0" w:space="0" w:color="auto"/>
                    <w:right w:val="none" w:sz="0" w:space="0" w:color="auto"/>
                  </w:divBdr>
                </w:div>
                <w:div w:id="1892114428">
                  <w:marLeft w:val="640"/>
                  <w:marRight w:val="0"/>
                  <w:marTop w:val="0"/>
                  <w:marBottom w:val="0"/>
                  <w:divBdr>
                    <w:top w:val="none" w:sz="0" w:space="0" w:color="auto"/>
                    <w:left w:val="none" w:sz="0" w:space="0" w:color="auto"/>
                    <w:bottom w:val="none" w:sz="0" w:space="0" w:color="auto"/>
                    <w:right w:val="none" w:sz="0" w:space="0" w:color="auto"/>
                  </w:divBdr>
                </w:div>
                <w:div w:id="2081322874">
                  <w:marLeft w:val="640"/>
                  <w:marRight w:val="0"/>
                  <w:marTop w:val="0"/>
                  <w:marBottom w:val="0"/>
                  <w:divBdr>
                    <w:top w:val="none" w:sz="0" w:space="0" w:color="auto"/>
                    <w:left w:val="none" w:sz="0" w:space="0" w:color="auto"/>
                    <w:bottom w:val="none" w:sz="0" w:space="0" w:color="auto"/>
                    <w:right w:val="none" w:sz="0" w:space="0" w:color="auto"/>
                  </w:divBdr>
                </w:div>
                <w:div w:id="481704141">
                  <w:marLeft w:val="640"/>
                  <w:marRight w:val="0"/>
                  <w:marTop w:val="0"/>
                  <w:marBottom w:val="0"/>
                  <w:divBdr>
                    <w:top w:val="none" w:sz="0" w:space="0" w:color="auto"/>
                    <w:left w:val="none" w:sz="0" w:space="0" w:color="auto"/>
                    <w:bottom w:val="none" w:sz="0" w:space="0" w:color="auto"/>
                    <w:right w:val="none" w:sz="0" w:space="0" w:color="auto"/>
                  </w:divBdr>
                </w:div>
                <w:div w:id="535894271">
                  <w:marLeft w:val="640"/>
                  <w:marRight w:val="0"/>
                  <w:marTop w:val="0"/>
                  <w:marBottom w:val="0"/>
                  <w:divBdr>
                    <w:top w:val="none" w:sz="0" w:space="0" w:color="auto"/>
                    <w:left w:val="none" w:sz="0" w:space="0" w:color="auto"/>
                    <w:bottom w:val="none" w:sz="0" w:space="0" w:color="auto"/>
                    <w:right w:val="none" w:sz="0" w:space="0" w:color="auto"/>
                  </w:divBdr>
                </w:div>
                <w:div w:id="1982728434">
                  <w:marLeft w:val="640"/>
                  <w:marRight w:val="0"/>
                  <w:marTop w:val="0"/>
                  <w:marBottom w:val="0"/>
                  <w:divBdr>
                    <w:top w:val="none" w:sz="0" w:space="0" w:color="auto"/>
                    <w:left w:val="none" w:sz="0" w:space="0" w:color="auto"/>
                    <w:bottom w:val="none" w:sz="0" w:space="0" w:color="auto"/>
                    <w:right w:val="none" w:sz="0" w:space="0" w:color="auto"/>
                  </w:divBdr>
                </w:div>
                <w:div w:id="975375083">
                  <w:marLeft w:val="640"/>
                  <w:marRight w:val="0"/>
                  <w:marTop w:val="0"/>
                  <w:marBottom w:val="0"/>
                  <w:divBdr>
                    <w:top w:val="none" w:sz="0" w:space="0" w:color="auto"/>
                    <w:left w:val="none" w:sz="0" w:space="0" w:color="auto"/>
                    <w:bottom w:val="none" w:sz="0" w:space="0" w:color="auto"/>
                    <w:right w:val="none" w:sz="0" w:space="0" w:color="auto"/>
                  </w:divBdr>
                </w:div>
                <w:div w:id="1554122565">
                  <w:marLeft w:val="640"/>
                  <w:marRight w:val="0"/>
                  <w:marTop w:val="0"/>
                  <w:marBottom w:val="0"/>
                  <w:divBdr>
                    <w:top w:val="none" w:sz="0" w:space="0" w:color="auto"/>
                    <w:left w:val="none" w:sz="0" w:space="0" w:color="auto"/>
                    <w:bottom w:val="none" w:sz="0" w:space="0" w:color="auto"/>
                    <w:right w:val="none" w:sz="0" w:space="0" w:color="auto"/>
                  </w:divBdr>
                </w:div>
                <w:div w:id="1515613467">
                  <w:marLeft w:val="640"/>
                  <w:marRight w:val="0"/>
                  <w:marTop w:val="0"/>
                  <w:marBottom w:val="0"/>
                  <w:divBdr>
                    <w:top w:val="none" w:sz="0" w:space="0" w:color="auto"/>
                    <w:left w:val="none" w:sz="0" w:space="0" w:color="auto"/>
                    <w:bottom w:val="none" w:sz="0" w:space="0" w:color="auto"/>
                    <w:right w:val="none" w:sz="0" w:space="0" w:color="auto"/>
                  </w:divBdr>
                </w:div>
                <w:div w:id="1482621686">
                  <w:marLeft w:val="640"/>
                  <w:marRight w:val="0"/>
                  <w:marTop w:val="0"/>
                  <w:marBottom w:val="0"/>
                  <w:divBdr>
                    <w:top w:val="none" w:sz="0" w:space="0" w:color="auto"/>
                    <w:left w:val="none" w:sz="0" w:space="0" w:color="auto"/>
                    <w:bottom w:val="none" w:sz="0" w:space="0" w:color="auto"/>
                    <w:right w:val="none" w:sz="0" w:space="0" w:color="auto"/>
                  </w:divBdr>
                </w:div>
                <w:div w:id="800881270">
                  <w:marLeft w:val="640"/>
                  <w:marRight w:val="0"/>
                  <w:marTop w:val="0"/>
                  <w:marBottom w:val="0"/>
                  <w:divBdr>
                    <w:top w:val="none" w:sz="0" w:space="0" w:color="auto"/>
                    <w:left w:val="none" w:sz="0" w:space="0" w:color="auto"/>
                    <w:bottom w:val="none" w:sz="0" w:space="0" w:color="auto"/>
                    <w:right w:val="none" w:sz="0" w:space="0" w:color="auto"/>
                  </w:divBdr>
                </w:div>
                <w:div w:id="662591670">
                  <w:marLeft w:val="640"/>
                  <w:marRight w:val="0"/>
                  <w:marTop w:val="0"/>
                  <w:marBottom w:val="0"/>
                  <w:divBdr>
                    <w:top w:val="none" w:sz="0" w:space="0" w:color="auto"/>
                    <w:left w:val="none" w:sz="0" w:space="0" w:color="auto"/>
                    <w:bottom w:val="none" w:sz="0" w:space="0" w:color="auto"/>
                    <w:right w:val="none" w:sz="0" w:space="0" w:color="auto"/>
                  </w:divBdr>
                </w:div>
                <w:div w:id="1521429395">
                  <w:marLeft w:val="640"/>
                  <w:marRight w:val="0"/>
                  <w:marTop w:val="0"/>
                  <w:marBottom w:val="0"/>
                  <w:divBdr>
                    <w:top w:val="none" w:sz="0" w:space="0" w:color="auto"/>
                    <w:left w:val="none" w:sz="0" w:space="0" w:color="auto"/>
                    <w:bottom w:val="none" w:sz="0" w:space="0" w:color="auto"/>
                    <w:right w:val="none" w:sz="0" w:space="0" w:color="auto"/>
                  </w:divBdr>
                </w:div>
                <w:div w:id="1187717676">
                  <w:marLeft w:val="640"/>
                  <w:marRight w:val="0"/>
                  <w:marTop w:val="0"/>
                  <w:marBottom w:val="0"/>
                  <w:divBdr>
                    <w:top w:val="none" w:sz="0" w:space="0" w:color="auto"/>
                    <w:left w:val="none" w:sz="0" w:space="0" w:color="auto"/>
                    <w:bottom w:val="none" w:sz="0" w:space="0" w:color="auto"/>
                    <w:right w:val="none" w:sz="0" w:space="0" w:color="auto"/>
                  </w:divBdr>
                </w:div>
                <w:div w:id="64766343">
                  <w:marLeft w:val="640"/>
                  <w:marRight w:val="0"/>
                  <w:marTop w:val="0"/>
                  <w:marBottom w:val="0"/>
                  <w:divBdr>
                    <w:top w:val="none" w:sz="0" w:space="0" w:color="auto"/>
                    <w:left w:val="none" w:sz="0" w:space="0" w:color="auto"/>
                    <w:bottom w:val="none" w:sz="0" w:space="0" w:color="auto"/>
                    <w:right w:val="none" w:sz="0" w:space="0" w:color="auto"/>
                  </w:divBdr>
                </w:div>
                <w:div w:id="2118215160">
                  <w:marLeft w:val="640"/>
                  <w:marRight w:val="0"/>
                  <w:marTop w:val="0"/>
                  <w:marBottom w:val="0"/>
                  <w:divBdr>
                    <w:top w:val="none" w:sz="0" w:space="0" w:color="auto"/>
                    <w:left w:val="none" w:sz="0" w:space="0" w:color="auto"/>
                    <w:bottom w:val="none" w:sz="0" w:space="0" w:color="auto"/>
                    <w:right w:val="none" w:sz="0" w:space="0" w:color="auto"/>
                  </w:divBdr>
                </w:div>
                <w:div w:id="67046409">
                  <w:marLeft w:val="640"/>
                  <w:marRight w:val="0"/>
                  <w:marTop w:val="0"/>
                  <w:marBottom w:val="0"/>
                  <w:divBdr>
                    <w:top w:val="none" w:sz="0" w:space="0" w:color="auto"/>
                    <w:left w:val="none" w:sz="0" w:space="0" w:color="auto"/>
                    <w:bottom w:val="none" w:sz="0" w:space="0" w:color="auto"/>
                    <w:right w:val="none" w:sz="0" w:space="0" w:color="auto"/>
                  </w:divBdr>
                </w:div>
                <w:div w:id="957024605">
                  <w:marLeft w:val="640"/>
                  <w:marRight w:val="0"/>
                  <w:marTop w:val="0"/>
                  <w:marBottom w:val="0"/>
                  <w:divBdr>
                    <w:top w:val="none" w:sz="0" w:space="0" w:color="auto"/>
                    <w:left w:val="none" w:sz="0" w:space="0" w:color="auto"/>
                    <w:bottom w:val="none" w:sz="0" w:space="0" w:color="auto"/>
                    <w:right w:val="none" w:sz="0" w:space="0" w:color="auto"/>
                  </w:divBdr>
                </w:div>
                <w:div w:id="985428457">
                  <w:marLeft w:val="640"/>
                  <w:marRight w:val="0"/>
                  <w:marTop w:val="0"/>
                  <w:marBottom w:val="0"/>
                  <w:divBdr>
                    <w:top w:val="none" w:sz="0" w:space="0" w:color="auto"/>
                    <w:left w:val="none" w:sz="0" w:space="0" w:color="auto"/>
                    <w:bottom w:val="none" w:sz="0" w:space="0" w:color="auto"/>
                    <w:right w:val="none" w:sz="0" w:space="0" w:color="auto"/>
                  </w:divBdr>
                </w:div>
                <w:div w:id="689793209">
                  <w:marLeft w:val="640"/>
                  <w:marRight w:val="0"/>
                  <w:marTop w:val="0"/>
                  <w:marBottom w:val="0"/>
                  <w:divBdr>
                    <w:top w:val="none" w:sz="0" w:space="0" w:color="auto"/>
                    <w:left w:val="none" w:sz="0" w:space="0" w:color="auto"/>
                    <w:bottom w:val="none" w:sz="0" w:space="0" w:color="auto"/>
                    <w:right w:val="none" w:sz="0" w:space="0" w:color="auto"/>
                  </w:divBdr>
                </w:div>
                <w:div w:id="731470561">
                  <w:marLeft w:val="640"/>
                  <w:marRight w:val="0"/>
                  <w:marTop w:val="0"/>
                  <w:marBottom w:val="0"/>
                  <w:divBdr>
                    <w:top w:val="none" w:sz="0" w:space="0" w:color="auto"/>
                    <w:left w:val="none" w:sz="0" w:space="0" w:color="auto"/>
                    <w:bottom w:val="none" w:sz="0" w:space="0" w:color="auto"/>
                    <w:right w:val="none" w:sz="0" w:space="0" w:color="auto"/>
                  </w:divBdr>
                </w:div>
                <w:div w:id="369037234">
                  <w:marLeft w:val="640"/>
                  <w:marRight w:val="0"/>
                  <w:marTop w:val="0"/>
                  <w:marBottom w:val="0"/>
                  <w:divBdr>
                    <w:top w:val="none" w:sz="0" w:space="0" w:color="auto"/>
                    <w:left w:val="none" w:sz="0" w:space="0" w:color="auto"/>
                    <w:bottom w:val="none" w:sz="0" w:space="0" w:color="auto"/>
                    <w:right w:val="none" w:sz="0" w:space="0" w:color="auto"/>
                  </w:divBdr>
                </w:div>
                <w:div w:id="453137765">
                  <w:marLeft w:val="640"/>
                  <w:marRight w:val="0"/>
                  <w:marTop w:val="0"/>
                  <w:marBottom w:val="0"/>
                  <w:divBdr>
                    <w:top w:val="none" w:sz="0" w:space="0" w:color="auto"/>
                    <w:left w:val="none" w:sz="0" w:space="0" w:color="auto"/>
                    <w:bottom w:val="none" w:sz="0" w:space="0" w:color="auto"/>
                    <w:right w:val="none" w:sz="0" w:space="0" w:color="auto"/>
                  </w:divBdr>
                </w:div>
                <w:div w:id="364135804">
                  <w:marLeft w:val="640"/>
                  <w:marRight w:val="0"/>
                  <w:marTop w:val="0"/>
                  <w:marBottom w:val="0"/>
                  <w:divBdr>
                    <w:top w:val="none" w:sz="0" w:space="0" w:color="auto"/>
                    <w:left w:val="none" w:sz="0" w:space="0" w:color="auto"/>
                    <w:bottom w:val="none" w:sz="0" w:space="0" w:color="auto"/>
                    <w:right w:val="none" w:sz="0" w:space="0" w:color="auto"/>
                  </w:divBdr>
                </w:div>
                <w:div w:id="1233198600">
                  <w:marLeft w:val="640"/>
                  <w:marRight w:val="0"/>
                  <w:marTop w:val="0"/>
                  <w:marBottom w:val="0"/>
                  <w:divBdr>
                    <w:top w:val="none" w:sz="0" w:space="0" w:color="auto"/>
                    <w:left w:val="none" w:sz="0" w:space="0" w:color="auto"/>
                    <w:bottom w:val="none" w:sz="0" w:space="0" w:color="auto"/>
                    <w:right w:val="none" w:sz="0" w:space="0" w:color="auto"/>
                  </w:divBdr>
                </w:div>
                <w:div w:id="579561724">
                  <w:marLeft w:val="640"/>
                  <w:marRight w:val="0"/>
                  <w:marTop w:val="0"/>
                  <w:marBottom w:val="0"/>
                  <w:divBdr>
                    <w:top w:val="none" w:sz="0" w:space="0" w:color="auto"/>
                    <w:left w:val="none" w:sz="0" w:space="0" w:color="auto"/>
                    <w:bottom w:val="none" w:sz="0" w:space="0" w:color="auto"/>
                    <w:right w:val="none" w:sz="0" w:space="0" w:color="auto"/>
                  </w:divBdr>
                </w:div>
                <w:div w:id="1008289324">
                  <w:marLeft w:val="640"/>
                  <w:marRight w:val="0"/>
                  <w:marTop w:val="0"/>
                  <w:marBottom w:val="0"/>
                  <w:divBdr>
                    <w:top w:val="none" w:sz="0" w:space="0" w:color="auto"/>
                    <w:left w:val="none" w:sz="0" w:space="0" w:color="auto"/>
                    <w:bottom w:val="none" w:sz="0" w:space="0" w:color="auto"/>
                    <w:right w:val="none" w:sz="0" w:space="0" w:color="auto"/>
                  </w:divBdr>
                </w:div>
                <w:div w:id="501552999">
                  <w:marLeft w:val="640"/>
                  <w:marRight w:val="0"/>
                  <w:marTop w:val="0"/>
                  <w:marBottom w:val="0"/>
                  <w:divBdr>
                    <w:top w:val="none" w:sz="0" w:space="0" w:color="auto"/>
                    <w:left w:val="none" w:sz="0" w:space="0" w:color="auto"/>
                    <w:bottom w:val="none" w:sz="0" w:space="0" w:color="auto"/>
                    <w:right w:val="none" w:sz="0" w:space="0" w:color="auto"/>
                  </w:divBdr>
                </w:div>
                <w:div w:id="1799639550">
                  <w:marLeft w:val="640"/>
                  <w:marRight w:val="0"/>
                  <w:marTop w:val="0"/>
                  <w:marBottom w:val="0"/>
                  <w:divBdr>
                    <w:top w:val="none" w:sz="0" w:space="0" w:color="auto"/>
                    <w:left w:val="none" w:sz="0" w:space="0" w:color="auto"/>
                    <w:bottom w:val="none" w:sz="0" w:space="0" w:color="auto"/>
                    <w:right w:val="none" w:sz="0" w:space="0" w:color="auto"/>
                  </w:divBdr>
                </w:div>
                <w:div w:id="791216504">
                  <w:marLeft w:val="640"/>
                  <w:marRight w:val="0"/>
                  <w:marTop w:val="0"/>
                  <w:marBottom w:val="0"/>
                  <w:divBdr>
                    <w:top w:val="none" w:sz="0" w:space="0" w:color="auto"/>
                    <w:left w:val="none" w:sz="0" w:space="0" w:color="auto"/>
                    <w:bottom w:val="none" w:sz="0" w:space="0" w:color="auto"/>
                    <w:right w:val="none" w:sz="0" w:space="0" w:color="auto"/>
                  </w:divBdr>
                </w:div>
                <w:div w:id="1361737515">
                  <w:marLeft w:val="640"/>
                  <w:marRight w:val="0"/>
                  <w:marTop w:val="0"/>
                  <w:marBottom w:val="0"/>
                  <w:divBdr>
                    <w:top w:val="none" w:sz="0" w:space="0" w:color="auto"/>
                    <w:left w:val="none" w:sz="0" w:space="0" w:color="auto"/>
                    <w:bottom w:val="none" w:sz="0" w:space="0" w:color="auto"/>
                    <w:right w:val="none" w:sz="0" w:space="0" w:color="auto"/>
                  </w:divBdr>
                </w:div>
                <w:div w:id="1755936300">
                  <w:marLeft w:val="640"/>
                  <w:marRight w:val="0"/>
                  <w:marTop w:val="0"/>
                  <w:marBottom w:val="0"/>
                  <w:divBdr>
                    <w:top w:val="none" w:sz="0" w:space="0" w:color="auto"/>
                    <w:left w:val="none" w:sz="0" w:space="0" w:color="auto"/>
                    <w:bottom w:val="none" w:sz="0" w:space="0" w:color="auto"/>
                    <w:right w:val="none" w:sz="0" w:space="0" w:color="auto"/>
                  </w:divBdr>
                </w:div>
                <w:div w:id="826870132">
                  <w:marLeft w:val="640"/>
                  <w:marRight w:val="0"/>
                  <w:marTop w:val="0"/>
                  <w:marBottom w:val="0"/>
                  <w:divBdr>
                    <w:top w:val="none" w:sz="0" w:space="0" w:color="auto"/>
                    <w:left w:val="none" w:sz="0" w:space="0" w:color="auto"/>
                    <w:bottom w:val="none" w:sz="0" w:space="0" w:color="auto"/>
                    <w:right w:val="none" w:sz="0" w:space="0" w:color="auto"/>
                  </w:divBdr>
                </w:div>
                <w:div w:id="609774709">
                  <w:marLeft w:val="640"/>
                  <w:marRight w:val="0"/>
                  <w:marTop w:val="0"/>
                  <w:marBottom w:val="0"/>
                  <w:divBdr>
                    <w:top w:val="none" w:sz="0" w:space="0" w:color="auto"/>
                    <w:left w:val="none" w:sz="0" w:space="0" w:color="auto"/>
                    <w:bottom w:val="none" w:sz="0" w:space="0" w:color="auto"/>
                    <w:right w:val="none" w:sz="0" w:space="0" w:color="auto"/>
                  </w:divBdr>
                </w:div>
                <w:div w:id="1901362546">
                  <w:marLeft w:val="640"/>
                  <w:marRight w:val="0"/>
                  <w:marTop w:val="0"/>
                  <w:marBottom w:val="0"/>
                  <w:divBdr>
                    <w:top w:val="none" w:sz="0" w:space="0" w:color="auto"/>
                    <w:left w:val="none" w:sz="0" w:space="0" w:color="auto"/>
                    <w:bottom w:val="none" w:sz="0" w:space="0" w:color="auto"/>
                    <w:right w:val="none" w:sz="0" w:space="0" w:color="auto"/>
                  </w:divBdr>
                </w:div>
                <w:div w:id="671876820">
                  <w:marLeft w:val="640"/>
                  <w:marRight w:val="0"/>
                  <w:marTop w:val="0"/>
                  <w:marBottom w:val="0"/>
                  <w:divBdr>
                    <w:top w:val="none" w:sz="0" w:space="0" w:color="auto"/>
                    <w:left w:val="none" w:sz="0" w:space="0" w:color="auto"/>
                    <w:bottom w:val="none" w:sz="0" w:space="0" w:color="auto"/>
                    <w:right w:val="none" w:sz="0" w:space="0" w:color="auto"/>
                  </w:divBdr>
                </w:div>
                <w:div w:id="183904812">
                  <w:marLeft w:val="640"/>
                  <w:marRight w:val="0"/>
                  <w:marTop w:val="0"/>
                  <w:marBottom w:val="0"/>
                  <w:divBdr>
                    <w:top w:val="none" w:sz="0" w:space="0" w:color="auto"/>
                    <w:left w:val="none" w:sz="0" w:space="0" w:color="auto"/>
                    <w:bottom w:val="none" w:sz="0" w:space="0" w:color="auto"/>
                    <w:right w:val="none" w:sz="0" w:space="0" w:color="auto"/>
                  </w:divBdr>
                </w:div>
                <w:div w:id="1767455439">
                  <w:marLeft w:val="640"/>
                  <w:marRight w:val="0"/>
                  <w:marTop w:val="0"/>
                  <w:marBottom w:val="0"/>
                  <w:divBdr>
                    <w:top w:val="none" w:sz="0" w:space="0" w:color="auto"/>
                    <w:left w:val="none" w:sz="0" w:space="0" w:color="auto"/>
                    <w:bottom w:val="none" w:sz="0" w:space="0" w:color="auto"/>
                    <w:right w:val="none" w:sz="0" w:space="0" w:color="auto"/>
                  </w:divBdr>
                </w:div>
                <w:div w:id="538668568">
                  <w:marLeft w:val="640"/>
                  <w:marRight w:val="0"/>
                  <w:marTop w:val="0"/>
                  <w:marBottom w:val="0"/>
                  <w:divBdr>
                    <w:top w:val="none" w:sz="0" w:space="0" w:color="auto"/>
                    <w:left w:val="none" w:sz="0" w:space="0" w:color="auto"/>
                    <w:bottom w:val="none" w:sz="0" w:space="0" w:color="auto"/>
                    <w:right w:val="none" w:sz="0" w:space="0" w:color="auto"/>
                  </w:divBdr>
                </w:div>
                <w:div w:id="842933761">
                  <w:marLeft w:val="640"/>
                  <w:marRight w:val="0"/>
                  <w:marTop w:val="0"/>
                  <w:marBottom w:val="0"/>
                  <w:divBdr>
                    <w:top w:val="none" w:sz="0" w:space="0" w:color="auto"/>
                    <w:left w:val="none" w:sz="0" w:space="0" w:color="auto"/>
                    <w:bottom w:val="none" w:sz="0" w:space="0" w:color="auto"/>
                    <w:right w:val="none" w:sz="0" w:space="0" w:color="auto"/>
                  </w:divBdr>
                </w:div>
                <w:div w:id="126626940">
                  <w:marLeft w:val="640"/>
                  <w:marRight w:val="0"/>
                  <w:marTop w:val="0"/>
                  <w:marBottom w:val="0"/>
                  <w:divBdr>
                    <w:top w:val="none" w:sz="0" w:space="0" w:color="auto"/>
                    <w:left w:val="none" w:sz="0" w:space="0" w:color="auto"/>
                    <w:bottom w:val="none" w:sz="0" w:space="0" w:color="auto"/>
                    <w:right w:val="none" w:sz="0" w:space="0" w:color="auto"/>
                  </w:divBdr>
                </w:div>
                <w:div w:id="657266189">
                  <w:marLeft w:val="640"/>
                  <w:marRight w:val="0"/>
                  <w:marTop w:val="0"/>
                  <w:marBottom w:val="0"/>
                  <w:divBdr>
                    <w:top w:val="none" w:sz="0" w:space="0" w:color="auto"/>
                    <w:left w:val="none" w:sz="0" w:space="0" w:color="auto"/>
                    <w:bottom w:val="none" w:sz="0" w:space="0" w:color="auto"/>
                    <w:right w:val="none" w:sz="0" w:space="0" w:color="auto"/>
                  </w:divBdr>
                </w:div>
                <w:div w:id="163935774">
                  <w:marLeft w:val="640"/>
                  <w:marRight w:val="0"/>
                  <w:marTop w:val="0"/>
                  <w:marBottom w:val="0"/>
                  <w:divBdr>
                    <w:top w:val="none" w:sz="0" w:space="0" w:color="auto"/>
                    <w:left w:val="none" w:sz="0" w:space="0" w:color="auto"/>
                    <w:bottom w:val="none" w:sz="0" w:space="0" w:color="auto"/>
                    <w:right w:val="none" w:sz="0" w:space="0" w:color="auto"/>
                  </w:divBdr>
                </w:div>
                <w:div w:id="142355416">
                  <w:marLeft w:val="640"/>
                  <w:marRight w:val="0"/>
                  <w:marTop w:val="0"/>
                  <w:marBottom w:val="0"/>
                  <w:divBdr>
                    <w:top w:val="none" w:sz="0" w:space="0" w:color="auto"/>
                    <w:left w:val="none" w:sz="0" w:space="0" w:color="auto"/>
                    <w:bottom w:val="none" w:sz="0" w:space="0" w:color="auto"/>
                    <w:right w:val="none" w:sz="0" w:space="0" w:color="auto"/>
                  </w:divBdr>
                </w:div>
                <w:div w:id="64691204">
                  <w:marLeft w:val="640"/>
                  <w:marRight w:val="0"/>
                  <w:marTop w:val="0"/>
                  <w:marBottom w:val="0"/>
                  <w:divBdr>
                    <w:top w:val="none" w:sz="0" w:space="0" w:color="auto"/>
                    <w:left w:val="none" w:sz="0" w:space="0" w:color="auto"/>
                    <w:bottom w:val="none" w:sz="0" w:space="0" w:color="auto"/>
                    <w:right w:val="none" w:sz="0" w:space="0" w:color="auto"/>
                  </w:divBdr>
                </w:div>
                <w:div w:id="1397046568">
                  <w:marLeft w:val="640"/>
                  <w:marRight w:val="0"/>
                  <w:marTop w:val="0"/>
                  <w:marBottom w:val="0"/>
                  <w:divBdr>
                    <w:top w:val="none" w:sz="0" w:space="0" w:color="auto"/>
                    <w:left w:val="none" w:sz="0" w:space="0" w:color="auto"/>
                    <w:bottom w:val="none" w:sz="0" w:space="0" w:color="auto"/>
                    <w:right w:val="none" w:sz="0" w:space="0" w:color="auto"/>
                  </w:divBdr>
                </w:div>
                <w:div w:id="1141847394">
                  <w:marLeft w:val="640"/>
                  <w:marRight w:val="0"/>
                  <w:marTop w:val="0"/>
                  <w:marBottom w:val="0"/>
                  <w:divBdr>
                    <w:top w:val="none" w:sz="0" w:space="0" w:color="auto"/>
                    <w:left w:val="none" w:sz="0" w:space="0" w:color="auto"/>
                    <w:bottom w:val="none" w:sz="0" w:space="0" w:color="auto"/>
                    <w:right w:val="none" w:sz="0" w:space="0" w:color="auto"/>
                  </w:divBdr>
                </w:div>
                <w:div w:id="2061241772">
                  <w:marLeft w:val="640"/>
                  <w:marRight w:val="0"/>
                  <w:marTop w:val="0"/>
                  <w:marBottom w:val="0"/>
                  <w:divBdr>
                    <w:top w:val="none" w:sz="0" w:space="0" w:color="auto"/>
                    <w:left w:val="none" w:sz="0" w:space="0" w:color="auto"/>
                    <w:bottom w:val="none" w:sz="0" w:space="0" w:color="auto"/>
                    <w:right w:val="none" w:sz="0" w:space="0" w:color="auto"/>
                  </w:divBdr>
                </w:div>
                <w:div w:id="258954620">
                  <w:marLeft w:val="640"/>
                  <w:marRight w:val="0"/>
                  <w:marTop w:val="0"/>
                  <w:marBottom w:val="0"/>
                  <w:divBdr>
                    <w:top w:val="none" w:sz="0" w:space="0" w:color="auto"/>
                    <w:left w:val="none" w:sz="0" w:space="0" w:color="auto"/>
                    <w:bottom w:val="none" w:sz="0" w:space="0" w:color="auto"/>
                    <w:right w:val="none" w:sz="0" w:space="0" w:color="auto"/>
                  </w:divBdr>
                </w:div>
                <w:div w:id="107967854">
                  <w:marLeft w:val="640"/>
                  <w:marRight w:val="0"/>
                  <w:marTop w:val="0"/>
                  <w:marBottom w:val="0"/>
                  <w:divBdr>
                    <w:top w:val="none" w:sz="0" w:space="0" w:color="auto"/>
                    <w:left w:val="none" w:sz="0" w:space="0" w:color="auto"/>
                    <w:bottom w:val="none" w:sz="0" w:space="0" w:color="auto"/>
                    <w:right w:val="none" w:sz="0" w:space="0" w:color="auto"/>
                  </w:divBdr>
                </w:div>
                <w:div w:id="645864528">
                  <w:marLeft w:val="640"/>
                  <w:marRight w:val="0"/>
                  <w:marTop w:val="0"/>
                  <w:marBottom w:val="0"/>
                  <w:divBdr>
                    <w:top w:val="none" w:sz="0" w:space="0" w:color="auto"/>
                    <w:left w:val="none" w:sz="0" w:space="0" w:color="auto"/>
                    <w:bottom w:val="none" w:sz="0" w:space="0" w:color="auto"/>
                    <w:right w:val="none" w:sz="0" w:space="0" w:color="auto"/>
                  </w:divBdr>
                </w:div>
                <w:div w:id="938292214">
                  <w:marLeft w:val="640"/>
                  <w:marRight w:val="0"/>
                  <w:marTop w:val="0"/>
                  <w:marBottom w:val="0"/>
                  <w:divBdr>
                    <w:top w:val="none" w:sz="0" w:space="0" w:color="auto"/>
                    <w:left w:val="none" w:sz="0" w:space="0" w:color="auto"/>
                    <w:bottom w:val="none" w:sz="0" w:space="0" w:color="auto"/>
                    <w:right w:val="none" w:sz="0" w:space="0" w:color="auto"/>
                  </w:divBdr>
                </w:div>
                <w:div w:id="1933002682">
                  <w:marLeft w:val="640"/>
                  <w:marRight w:val="0"/>
                  <w:marTop w:val="0"/>
                  <w:marBottom w:val="0"/>
                  <w:divBdr>
                    <w:top w:val="none" w:sz="0" w:space="0" w:color="auto"/>
                    <w:left w:val="none" w:sz="0" w:space="0" w:color="auto"/>
                    <w:bottom w:val="none" w:sz="0" w:space="0" w:color="auto"/>
                    <w:right w:val="none" w:sz="0" w:space="0" w:color="auto"/>
                  </w:divBdr>
                </w:div>
                <w:div w:id="982269156">
                  <w:marLeft w:val="640"/>
                  <w:marRight w:val="0"/>
                  <w:marTop w:val="0"/>
                  <w:marBottom w:val="0"/>
                  <w:divBdr>
                    <w:top w:val="none" w:sz="0" w:space="0" w:color="auto"/>
                    <w:left w:val="none" w:sz="0" w:space="0" w:color="auto"/>
                    <w:bottom w:val="none" w:sz="0" w:space="0" w:color="auto"/>
                    <w:right w:val="none" w:sz="0" w:space="0" w:color="auto"/>
                  </w:divBdr>
                </w:div>
                <w:div w:id="535239199">
                  <w:marLeft w:val="640"/>
                  <w:marRight w:val="0"/>
                  <w:marTop w:val="0"/>
                  <w:marBottom w:val="0"/>
                  <w:divBdr>
                    <w:top w:val="none" w:sz="0" w:space="0" w:color="auto"/>
                    <w:left w:val="none" w:sz="0" w:space="0" w:color="auto"/>
                    <w:bottom w:val="none" w:sz="0" w:space="0" w:color="auto"/>
                    <w:right w:val="none" w:sz="0" w:space="0" w:color="auto"/>
                  </w:divBdr>
                </w:div>
                <w:div w:id="961887105">
                  <w:marLeft w:val="640"/>
                  <w:marRight w:val="0"/>
                  <w:marTop w:val="0"/>
                  <w:marBottom w:val="0"/>
                  <w:divBdr>
                    <w:top w:val="none" w:sz="0" w:space="0" w:color="auto"/>
                    <w:left w:val="none" w:sz="0" w:space="0" w:color="auto"/>
                    <w:bottom w:val="none" w:sz="0" w:space="0" w:color="auto"/>
                    <w:right w:val="none" w:sz="0" w:space="0" w:color="auto"/>
                  </w:divBdr>
                </w:div>
                <w:div w:id="1530489086">
                  <w:marLeft w:val="640"/>
                  <w:marRight w:val="0"/>
                  <w:marTop w:val="0"/>
                  <w:marBottom w:val="0"/>
                  <w:divBdr>
                    <w:top w:val="none" w:sz="0" w:space="0" w:color="auto"/>
                    <w:left w:val="none" w:sz="0" w:space="0" w:color="auto"/>
                    <w:bottom w:val="none" w:sz="0" w:space="0" w:color="auto"/>
                    <w:right w:val="none" w:sz="0" w:space="0" w:color="auto"/>
                  </w:divBdr>
                </w:div>
                <w:div w:id="1985163242">
                  <w:marLeft w:val="640"/>
                  <w:marRight w:val="0"/>
                  <w:marTop w:val="0"/>
                  <w:marBottom w:val="0"/>
                  <w:divBdr>
                    <w:top w:val="none" w:sz="0" w:space="0" w:color="auto"/>
                    <w:left w:val="none" w:sz="0" w:space="0" w:color="auto"/>
                    <w:bottom w:val="none" w:sz="0" w:space="0" w:color="auto"/>
                    <w:right w:val="none" w:sz="0" w:space="0" w:color="auto"/>
                  </w:divBdr>
                </w:div>
                <w:div w:id="1294171753">
                  <w:marLeft w:val="640"/>
                  <w:marRight w:val="0"/>
                  <w:marTop w:val="0"/>
                  <w:marBottom w:val="0"/>
                  <w:divBdr>
                    <w:top w:val="none" w:sz="0" w:space="0" w:color="auto"/>
                    <w:left w:val="none" w:sz="0" w:space="0" w:color="auto"/>
                    <w:bottom w:val="none" w:sz="0" w:space="0" w:color="auto"/>
                    <w:right w:val="none" w:sz="0" w:space="0" w:color="auto"/>
                  </w:divBdr>
                </w:div>
                <w:div w:id="594166881">
                  <w:marLeft w:val="640"/>
                  <w:marRight w:val="0"/>
                  <w:marTop w:val="0"/>
                  <w:marBottom w:val="0"/>
                  <w:divBdr>
                    <w:top w:val="none" w:sz="0" w:space="0" w:color="auto"/>
                    <w:left w:val="none" w:sz="0" w:space="0" w:color="auto"/>
                    <w:bottom w:val="none" w:sz="0" w:space="0" w:color="auto"/>
                    <w:right w:val="none" w:sz="0" w:space="0" w:color="auto"/>
                  </w:divBdr>
                </w:div>
              </w:divsChild>
            </w:div>
            <w:div w:id="1368480719">
              <w:marLeft w:val="0"/>
              <w:marRight w:val="0"/>
              <w:marTop w:val="0"/>
              <w:marBottom w:val="0"/>
              <w:divBdr>
                <w:top w:val="none" w:sz="0" w:space="0" w:color="auto"/>
                <w:left w:val="none" w:sz="0" w:space="0" w:color="auto"/>
                <w:bottom w:val="none" w:sz="0" w:space="0" w:color="auto"/>
                <w:right w:val="none" w:sz="0" w:space="0" w:color="auto"/>
              </w:divBdr>
              <w:divsChild>
                <w:div w:id="1170828803">
                  <w:marLeft w:val="640"/>
                  <w:marRight w:val="0"/>
                  <w:marTop w:val="0"/>
                  <w:marBottom w:val="0"/>
                  <w:divBdr>
                    <w:top w:val="none" w:sz="0" w:space="0" w:color="auto"/>
                    <w:left w:val="none" w:sz="0" w:space="0" w:color="auto"/>
                    <w:bottom w:val="none" w:sz="0" w:space="0" w:color="auto"/>
                    <w:right w:val="none" w:sz="0" w:space="0" w:color="auto"/>
                  </w:divBdr>
                </w:div>
                <w:div w:id="511459889">
                  <w:marLeft w:val="640"/>
                  <w:marRight w:val="0"/>
                  <w:marTop w:val="0"/>
                  <w:marBottom w:val="0"/>
                  <w:divBdr>
                    <w:top w:val="none" w:sz="0" w:space="0" w:color="auto"/>
                    <w:left w:val="none" w:sz="0" w:space="0" w:color="auto"/>
                    <w:bottom w:val="none" w:sz="0" w:space="0" w:color="auto"/>
                    <w:right w:val="none" w:sz="0" w:space="0" w:color="auto"/>
                  </w:divBdr>
                </w:div>
                <w:div w:id="1756436959">
                  <w:marLeft w:val="640"/>
                  <w:marRight w:val="0"/>
                  <w:marTop w:val="0"/>
                  <w:marBottom w:val="0"/>
                  <w:divBdr>
                    <w:top w:val="none" w:sz="0" w:space="0" w:color="auto"/>
                    <w:left w:val="none" w:sz="0" w:space="0" w:color="auto"/>
                    <w:bottom w:val="none" w:sz="0" w:space="0" w:color="auto"/>
                    <w:right w:val="none" w:sz="0" w:space="0" w:color="auto"/>
                  </w:divBdr>
                </w:div>
                <w:div w:id="286666704">
                  <w:marLeft w:val="640"/>
                  <w:marRight w:val="0"/>
                  <w:marTop w:val="0"/>
                  <w:marBottom w:val="0"/>
                  <w:divBdr>
                    <w:top w:val="none" w:sz="0" w:space="0" w:color="auto"/>
                    <w:left w:val="none" w:sz="0" w:space="0" w:color="auto"/>
                    <w:bottom w:val="none" w:sz="0" w:space="0" w:color="auto"/>
                    <w:right w:val="none" w:sz="0" w:space="0" w:color="auto"/>
                  </w:divBdr>
                </w:div>
                <w:div w:id="1136921243">
                  <w:marLeft w:val="640"/>
                  <w:marRight w:val="0"/>
                  <w:marTop w:val="0"/>
                  <w:marBottom w:val="0"/>
                  <w:divBdr>
                    <w:top w:val="none" w:sz="0" w:space="0" w:color="auto"/>
                    <w:left w:val="none" w:sz="0" w:space="0" w:color="auto"/>
                    <w:bottom w:val="none" w:sz="0" w:space="0" w:color="auto"/>
                    <w:right w:val="none" w:sz="0" w:space="0" w:color="auto"/>
                  </w:divBdr>
                </w:div>
                <w:div w:id="1455127661">
                  <w:marLeft w:val="640"/>
                  <w:marRight w:val="0"/>
                  <w:marTop w:val="0"/>
                  <w:marBottom w:val="0"/>
                  <w:divBdr>
                    <w:top w:val="none" w:sz="0" w:space="0" w:color="auto"/>
                    <w:left w:val="none" w:sz="0" w:space="0" w:color="auto"/>
                    <w:bottom w:val="none" w:sz="0" w:space="0" w:color="auto"/>
                    <w:right w:val="none" w:sz="0" w:space="0" w:color="auto"/>
                  </w:divBdr>
                </w:div>
                <w:div w:id="524292424">
                  <w:marLeft w:val="640"/>
                  <w:marRight w:val="0"/>
                  <w:marTop w:val="0"/>
                  <w:marBottom w:val="0"/>
                  <w:divBdr>
                    <w:top w:val="none" w:sz="0" w:space="0" w:color="auto"/>
                    <w:left w:val="none" w:sz="0" w:space="0" w:color="auto"/>
                    <w:bottom w:val="none" w:sz="0" w:space="0" w:color="auto"/>
                    <w:right w:val="none" w:sz="0" w:space="0" w:color="auto"/>
                  </w:divBdr>
                </w:div>
                <w:div w:id="56444744">
                  <w:marLeft w:val="640"/>
                  <w:marRight w:val="0"/>
                  <w:marTop w:val="0"/>
                  <w:marBottom w:val="0"/>
                  <w:divBdr>
                    <w:top w:val="none" w:sz="0" w:space="0" w:color="auto"/>
                    <w:left w:val="none" w:sz="0" w:space="0" w:color="auto"/>
                    <w:bottom w:val="none" w:sz="0" w:space="0" w:color="auto"/>
                    <w:right w:val="none" w:sz="0" w:space="0" w:color="auto"/>
                  </w:divBdr>
                </w:div>
                <w:div w:id="1024525739">
                  <w:marLeft w:val="640"/>
                  <w:marRight w:val="0"/>
                  <w:marTop w:val="0"/>
                  <w:marBottom w:val="0"/>
                  <w:divBdr>
                    <w:top w:val="none" w:sz="0" w:space="0" w:color="auto"/>
                    <w:left w:val="none" w:sz="0" w:space="0" w:color="auto"/>
                    <w:bottom w:val="none" w:sz="0" w:space="0" w:color="auto"/>
                    <w:right w:val="none" w:sz="0" w:space="0" w:color="auto"/>
                  </w:divBdr>
                </w:div>
                <w:div w:id="2098671105">
                  <w:marLeft w:val="640"/>
                  <w:marRight w:val="0"/>
                  <w:marTop w:val="0"/>
                  <w:marBottom w:val="0"/>
                  <w:divBdr>
                    <w:top w:val="none" w:sz="0" w:space="0" w:color="auto"/>
                    <w:left w:val="none" w:sz="0" w:space="0" w:color="auto"/>
                    <w:bottom w:val="none" w:sz="0" w:space="0" w:color="auto"/>
                    <w:right w:val="none" w:sz="0" w:space="0" w:color="auto"/>
                  </w:divBdr>
                </w:div>
                <w:div w:id="51850717">
                  <w:marLeft w:val="640"/>
                  <w:marRight w:val="0"/>
                  <w:marTop w:val="0"/>
                  <w:marBottom w:val="0"/>
                  <w:divBdr>
                    <w:top w:val="none" w:sz="0" w:space="0" w:color="auto"/>
                    <w:left w:val="none" w:sz="0" w:space="0" w:color="auto"/>
                    <w:bottom w:val="none" w:sz="0" w:space="0" w:color="auto"/>
                    <w:right w:val="none" w:sz="0" w:space="0" w:color="auto"/>
                  </w:divBdr>
                </w:div>
                <w:div w:id="267350162">
                  <w:marLeft w:val="640"/>
                  <w:marRight w:val="0"/>
                  <w:marTop w:val="0"/>
                  <w:marBottom w:val="0"/>
                  <w:divBdr>
                    <w:top w:val="none" w:sz="0" w:space="0" w:color="auto"/>
                    <w:left w:val="none" w:sz="0" w:space="0" w:color="auto"/>
                    <w:bottom w:val="none" w:sz="0" w:space="0" w:color="auto"/>
                    <w:right w:val="none" w:sz="0" w:space="0" w:color="auto"/>
                  </w:divBdr>
                </w:div>
                <w:div w:id="671298650">
                  <w:marLeft w:val="640"/>
                  <w:marRight w:val="0"/>
                  <w:marTop w:val="0"/>
                  <w:marBottom w:val="0"/>
                  <w:divBdr>
                    <w:top w:val="none" w:sz="0" w:space="0" w:color="auto"/>
                    <w:left w:val="none" w:sz="0" w:space="0" w:color="auto"/>
                    <w:bottom w:val="none" w:sz="0" w:space="0" w:color="auto"/>
                    <w:right w:val="none" w:sz="0" w:space="0" w:color="auto"/>
                  </w:divBdr>
                </w:div>
                <w:div w:id="1797942295">
                  <w:marLeft w:val="640"/>
                  <w:marRight w:val="0"/>
                  <w:marTop w:val="0"/>
                  <w:marBottom w:val="0"/>
                  <w:divBdr>
                    <w:top w:val="none" w:sz="0" w:space="0" w:color="auto"/>
                    <w:left w:val="none" w:sz="0" w:space="0" w:color="auto"/>
                    <w:bottom w:val="none" w:sz="0" w:space="0" w:color="auto"/>
                    <w:right w:val="none" w:sz="0" w:space="0" w:color="auto"/>
                  </w:divBdr>
                </w:div>
                <w:div w:id="1774091087">
                  <w:marLeft w:val="640"/>
                  <w:marRight w:val="0"/>
                  <w:marTop w:val="0"/>
                  <w:marBottom w:val="0"/>
                  <w:divBdr>
                    <w:top w:val="none" w:sz="0" w:space="0" w:color="auto"/>
                    <w:left w:val="none" w:sz="0" w:space="0" w:color="auto"/>
                    <w:bottom w:val="none" w:sz="0" w:space="0" w:color="auto"/>
                    <w:right w:val="none" w:sz="0" w:space="0" w:color="auto"/>
                  </w:divBdr>
                </w:div>
                <w:div w:id="931666047">
                  <w:marLeft w:val="640"/>
                  <w:marRight w:val="0"/>
                  <w:marTop w:val="0"/>
                  <w:marBottom w:val="0"/>
                  <w:divBdr>
                    <w:top w:val="none" w:sz="0" w:space="0" w:color="auto"/>
                    <w:left w:val="none" w:sz="0" w:space="0" w:color="auto"/>
                    <w:bottom w:val="none" w:sz="0" w:space="0" w:color="auto"/>
                    <w:right w:val="none" w:sz="0" w:space="0" w:color="auto"/>
                  </w:divBdr>
                </w:div>
                <w:div w:id="1527715232">
                  <w:marLeft w:val="640"/>
                  <w:marRight w:val="0"/>
                  <w:marTop w:val="0"/>
                  <w:marBottom w:val="0"/>
                  <w:divBdr>
                    <w:top w:val="none" w:sz="0" w:space="0" w:color="auto"/>
                    <w:left w:val="none" w:sz="0" w:space="0" w:color="auto"/>
                    <w:bottom w:val="none" w:sz="0" w:space="0" w:color="auto"/>
                    <w:right w:val="none" w:sz="0" w:space="0" w:color="auto"/>
                  </w:divBdr>
                </w:div>
                <w:div w:id="400835257">
                  <w:marLeft w:val="640"/>
                  <w:marRight w:val="0"/>
                  <w:marTop w:val="0"/>
                  <w:marBottom w:val="0"/>
                  <w:divBdr>
                    <w:top w:val="none" w:sz="0" w:space="0" w:color="auto"/>
                    <w:left w:val="none" w:sz="0" w:space="0" w:color="auto"/>
                    <w:bottom w:val="none" w:sz="0" w:space="0" w:color="auto"/>
                    <w:right w:val="none" w:sz="0" w:space="0" w:color="auto"/>
                  </w:divBdr>
                </w:div>
                <w:div w:id="1381706452">
                  <w:marLeft w:val="640"/>
                  <w:marRight w:val="0"/>
                  <w:marTop w:val="0"/>
                  <w:marBottom w:val="0"/>
                  <w:divBdr>
                    <w:top w:val="none" w:sz="0" w:space="0" w:color="auto"/>
                    <w:left w:val="none" w:sz="0" w:space="0" w:color="auto"/>
                    <w:bottom w:val="none" w:sz="0" w:space="0" w:color="auto"/>
                    <w:right w:val="none" w:sz="0" w:space="0" w:color="auto"/>
                  </w:divBdr>
                </w:div>
                <w:div w:id="318465170">
                  <w:marLeft w:val="640"/>
                  <w:marRight w:val="0"/>
                  <w:marTop w:val="0"/>
                  <w:marBottom w:val="0"/>
                  <w:divBdr>
                    <w:top w:val="none" w:sz="0" w:space="0" w:color="auto"/>
                    <w:left w:val="none" w:sz="0" w:space="0" w:color="auto"/>
                    <w:bottom w:val="none" w:sz="0" w:space="0" w:color="auto"/>
                    <w:right w:val="none" w:sz="0" w:space="0" w:color="auto"/>
                  </w:divBdr>
                </w:div>
                <w:div w:id="1817844332">
                  <w:marLeft w:val="640"/>
                  <w:marRight w:val="0"/>
                  <w:marTop w:val="0"/>
                  <w:marBottom w:val="0"/>
                  <w:divBdr>
                    <w:top w:val="none" w:sz="0" w:space="0" w:color="auto"/>
                    <w:left w:val="none" w:sz="0" w:space="0" w:color="auto"/>
                    <w:bottom w:val="none" w:sz="0" w:space="0" w:color="auto"/>
                    <w:right w:val="none" w:sz="0" w:space="0" w:color="auto"/>
                  </w:divBdr>
                </w:div>
                <w:div w:id="678044970">
                  <w:marLeft w:val="640"/>
                  <w:marRight w:val="0"/>
                  <w:marTop w:val="0"/>
                  <w:marBottom w:val="0"/>
                  <w:divBdr>
                    <w:top w:val="none" w:sz="0" w:space="0" w:color="auto"/>
                    <w:left w:val="none" w:sz="0" w:space="0" w:color="auto"/>
                    <w:bottom w:val="none" w:sz="0" w:space="0" w:color="auto"/>
                    <w:right w:val="none" w:sz="0" w:space="0" w:color="auto"/>
                  </w:divBdr>
                </w:div>
                <w:div w:id="1193883763">
                  <w:marLeft w:val="640"/>
                  <w:marRight w:val="0"/>
                  <w:marTop w:val="0"/>
                  <w:marBottom w:val="0"/>
                  <w:divBdr>
                    <w:top w:val="none" w:sz="0" w:space="0" w:color="auto"/>
                    <w:left w:val="none" w:sz="0" w:space="0" w:color="auto"/>
                    <w:bottom w:val="none" w:sz="0" w:space="0" w:color="auto"/>
                    <w:right w:val="none" w:sz="0" w:space="0" w:color="auto"/>
                  </w:divBdr>
                </w:div>
                <w:div w:id="676419138">
                  <w:marLeft w:val="640"/>
                  <w:marRight w:val="0"/>
                  <w:marTop w:val="0"/>
                  <w:marBottom w:val="0"/>
                  <w:divBdr>
                    <w:top w:val="none" w:sz="0" w:space="0" w:color="auto"/>
                    <w:left w:val="none" w:sz="0" w:space="0" w:color="auto"/>
                    <w:bottom w:val="none" w:sz="0" w:space="0" w:color="auto"/>
                    <w:right w:val="none" w:sz="0" w:space="0" w:color="auto"/>
                  </w:divBdr>
                </w:div>
                <w:div w:id="951133675">
                  <w:marLeft w:val="640"/>
                  <w:marRight w:val="0"/>
                  <w:marTop w:val="0"/>
                  <w:marBottom w:val="0"/>
                  <w:divBdr>
                    <w:top w:val="none" w:sz="0" w:space="0" w:color="auto"/>
                    <w:left w:val="none" w:sz="0" w:space="0" w:color="auto"/>
                    <w:bottom w:val="none" w:sz="0" w:space="0" w:color="auto"/>
                    <w:right w:val="none" w:sz="0" w:space="0" w:color="auto"/>
                  </w:divBdr>
                </w:div>
                <w:div w:id="1107042039">
                  <w:marLeft w:val="640"/>
                  <w:marRight w:val="0"/>
                  <w:marTop w:val="0"/>
                  <w:marBottom w:val="0"/>
                  <w:divBdr>
                    <w:top w:val="none" w:sz="0" w:space="0" w:color="auto"/>
                    <w:left w:val="none" w:sz="0" w:space="0" w:color="auto"/>
                    <w:bottom w:val="none" w:sz="0" w:space="0" w:color="auto"/>
                    <w:right w:val="none" w:sz="0" w:space="0" w:color="auto"/>
                  </w:divBdr>
                </w:div>
                <w:div w:id="1865942047">
                  <w:marLeft w:val="640"/>
                  <w:marRight w:val="0"/>
                  <w:marTop w:val="0"/>
                  <w:marBottom w:val="0"/>
                  <w:divBdr>
                    <w:top w:val="none" w:sz="0" w:space="0" w:color="auto"/>
                    <w:left w:val="none" w:sz="0" w:space="0" w:color="auto"/>
                    <w:bottom w:val="none" w:sz="0" w:space="0" w:color="auto"/>
                    <w:right w:val="none" w:sz="0" w:space="0" w:color="auto"/>
                  </w:divBdr>
                </w:div>
                <w:div w:id="793863756">
                  <w:marLeft w:val="640"/>
                  <w:marRight w:val="0"/>
                  <w:marTop w:val="0"/>
                  <w:marBottom w:val="0"/>
                  <w:divBdr>
                    <w:top w:val="none" w:sz="0" w:space="0" w:color="auto"/>
                    <w:left w:val="none" w:sz="0" w:space="0" w:color="auto"/>
                    <w:bottom w:val="none" w:sz="0" w:space="0" w:color="auto"/>
                    <w:right w:val="none" w:sz="0" w:space="0" w:color="auto"/>
                  </w:divBdr>
                </w:div>
                <w:div w:id="678390060">
                  <w:marLeft w:val="640"/>
                  <w:marRight w:val="0"/>
                  <w:marTop w:val="0"/>
                  <w:marBottom w:val="0"/>
                  <w:divBdr>
                    <w:top w:val="none" w:sz="0" w:space="0" w:color="auto"/>
                    <w:left w:val="none" w:sz="0" w:space="0" w:color="auto"/>
                    <w:bottom w:val="none" w:sz="0" w:space="0" w:color="auto"/>
                    <w:right w:val="none" w:sz="0" w:space="0" w:color="auto"/>
                  </w:divBdr>
                </w:div>
                <w:div w:id="1750812816">
                  <w:marLeft w:val="640"/>
                  <w:marRight w:val="0"/>
                  <w:marTop w:val="0"/>
                  <w:marBottom w:val="0"/>
                  <w:divBdr>
                    <w:top w:val="none" w:sz="0" w:space="0" w:color="auto"/>
                    <w:left w:val="none" w:sz="0" w:space="0" w:color="auto"/>
                    <w:bottom w:val="none" w:sz="0" w:space="0" w:color="auto"/>
                    <w:right w:val="none" w:sz="0" w:space="0" w:color="auto"/>
                  </w:divBdr>
                </w:div>
                <w:div w:id="1732532453">
                  <w:marLeft w:val="640"/>
                  <w:marRight w:val="0"/>
                  <w:marTop w:val="0"/>
                  <w:marBottom w:val="0"/>
                  <w:divBdr>
                    <w:top w:val="none" w:sz="0" w:space="0" w:color="auto"/>
                    <w:left w:val="none" w:sz="0" w:space="0" w:color="auto"/>
                    <w:bottom w:val="none" w:sz="0" w:space="0" w:color="auto"/>
                    <w:right w:val="none" w:sz="0" w:space="0" w:color="auto"/>
                  </w:divBdr>
                </w:div>
                <w:div w:id="1874728920">
                  <w:marLeft w:val="640"/>
                  <w:marRight w:val="0"/>
                  <w:marTop w:val="0"/>
                  <w:marBottom w:val="0"/>
                  <w:divBdr>
                    <w:top w:val="none" w:sz="0" w:space="0" w:color="auto"/>
                    <w:left w:val="none" w:sz="0" w:space="0" w:color="auto"/>
                    <w:bottom w:val="none" w:sz="0" w:space="0" w:color="auto"/>
                    <w:right w:val="none" w:sz="0" w:space="0" w:color="auto"/>
                  </w:divBdr>
                </w:div>
                <w:div w:id="1153108629">
                  <w:marLeft w:val="640"/>
                  <w:marRight w:val="0"/>
                  <w:marTop w:val="0"/>
                  <w:marBottom w:val="0"/>
                  <w:divBdr>
                    <w:top w:val="none" w:sz="0" w:space="0" w:color="auto"/>
                    <w:left w:val="none" w:sz="0" w:space="0" w:color="auto"/>
                    <w:bottom w:val="none" w:sz="0" w:space="0" w:color="auto"/>
                    <w:right w:val="none" w:sz="0" w:space="0" w:color="auto"/>
                  </w:divBdr>
                </w:div>
                <w:div w:id="78793662">
                  <w:marLeft w:val="640"/>
                  <w:marRight w:val="0"/>
                  <w:marTop w:val="0"/>
                  <w:marBottom w:val="0"/>
                  <w:divBdr>
                    <w:top w:val="none" w:sz="0" w:space="0" w:color="auto"/>
                    <w:left w:val="none" w:sz="0" w:space="0" w:color="auto"/>
                    <w:bottom w:val="none" w:sz="0" w:space="0" w:color="auto"/>
                    <w:right w:val="none" w:sz="0" w:space="0" w:color="auto"/>
                  </w:divBdr>
                </w:div>
                <w:div w:id="1344016764">
                  <w:marLeft w:val="640"/>
                  <w:marRight w:val="0"/>
                  <w:marTop w:val="0"/>
                  <w:marBottom w:val="0"/>
                  <w:divBdr>
                    <w:top w:val="none" w:sz="0" w:space="0" w:color="auto"/>
                    <w:left w:val="none" w:sz="0" w:space="0" w:color="auto"/>
                    <w:bottom w:val="none" w:sz="0" w:space="0" w:color="auto"/>
                    <w:right w:val="none" w:sz="0" w:space="0" w:color="auto"/>
                  </w:divBdr>
                </w:div>
                <w:div w:id="1428038022">
                  <w:marLeft w:val="640"/>
                  <w:marRight w:val="0"/>
                  <w:marTop w:val="0"/>
                  <w:marBottom w:val="0"/>
                  <w:divBdr>
                    <w:top w:val="none" w:sz="0" w:space="0" w:color="auto"/>
                    <w:left w:val="none" w:sz="0" w:space="0" w:color="auto"/>
                    <w:bottom w:val="none" w:sz="0" w:space="0" w:color="auto"/>
                    <w:right w:val="none" w:sz="0" w:space="0" w:color="auto"/>
                  </w:divBdr>
                </w:div>
                <w:div w:id="323047468">
                  <w:marLeft w:val="640"/>
                  <w:marRight w:val="0"/>
                  <w:marTop w:val="0"/>
                  <w:marBottom w:val="0"/>
                  <w:divBdr>
                    <w:top w:val="none" w:sz="0" w:space="0" w:color="auto"/>
                    <w:left w:val="none" w:sz="0" w:space="0" w:color="auto"/>
                    <w:bottom w:val="none" w:sz="0" w:space="0" w:color="auto"/>
                    <w:right w:val="none" w:sz="0" w:space="0" w:color="auto"/>
                  </w:divBdr>
                </w:div>
                <w:div w:id="1003430577">
                  <w:marLeft w:val="640"/>
                  <w:marRight w:val="0"/>
                  <w:marTop w:val="0"/>
                  <w:marBottom w:val="0"/>
                  <w:divBdr>
                    <w:top w:val="none" w:sz="0" w:space="0" w:color="auto"/>
                    <w:left w:val="none" w:sz="0" w:space="0" w:color="auto"/>
                    <w:bottom w:val="none" w:sz="0" w:space="0" w:color="auto"/>
                    <w:right w:val="none" w:sz="0" w:space="0" w:color="auto"/>
                  </w:divBdr>
                </w:div>
                <w:div w:id="1798837616">
                  <w:marLeft w:val="640"/>
                  <w:marRight w:val="0"/>
                  <w:marTop w:val="0"/>
                  <w:marBottom w:val="0"/>
                  <w:divBdr>
                    <w:top w:val="none" w:sz="0" w:space="0" w:color="auto"/>
                    <w:left w:val="none" w:sz="0" w:space="0" w:color="auto"/>
                    <w:bottom w:val="none" w:sz="0" w:space="0" w:color="auto"/>
                    <w:right w:val="none" w:sz="0" w:space="0" w:color="auto"/>
                  </w:divBdr>
                </w:div>
                <w:div w:id="77604275">
                  <w:marLeft w:val="640"/>
                  <w:marRight w:val="0"/>
                  <w:marTop w:val="0"/>
                  <w:marBottom w:val="0"/>
                  <w:divBdr>
                    <w:top w:val="none" w:sz="0" w:space="0" w:color="auto"/>
                    <w:left w:val="none" w:sz="0" w:space="0" w:color="auto"/>
                    <w:bottom w:val="none" w:sz="0" w:space="0" w:color="auto"/>
                    <w:right w:val="none" w:sz="0" w:space="0" w:color="auto"/>
                  </w:divBdr>
                </w:div>
                <w:div w:id="1198351676">
                  <w:marLeft w:val="640"/>
                  <w:marRight w:val="0"/>
                  <w:marTop w:val="0"/>
                  <w:marBottom w:val="0"/>
                  <w:divBdr>
                    <w:top w:val="none" w:sz="0" w:space="0" w:color="auto"/>
                    <w:left w:val="none" w:sz="0" w:space="0" w:color="auto"/>
                    <w:bottom w:val="none" w:sz="0" w:space="0" w:color="auto"/>
                    <w:right w:val="none" w:sz="0" w:space="0" w:color="auto"/>
                  </w:divBdr>
                </w:div>
                <w:div w:id="1492139651">
                  <w:marLeft w:val="640"/>
                  <w:marRight w:val="0"/>
                  <w:marTop w:val="0"/>
                  <w:marBottom w:val="0"/>
                  <w:divBdr>
                    <w:top w:val="none" w:sz="0" w:space="0" w:color="auto"/>
                    <w:left w:val="none" w:sz="0" w:space="0" w:color="auto"/>
                    <w:bottom w:val="none" w:sz="0" w:space="0" w:color="auto"/>
                    <w:right w:val="none" w:sz="0" w:space="0" w:color="auto"/>
                  </w:divBdr>
                </w:div>
                <w:div w:id="1273169636">
                  <w:marLeft w:val="640"/>
                  <w:marRight w:val="0"/>
                  <w:marTop w:val="0"/>
                  <w:marBottom w:val="0"/>
                  <w:divBdr>
                    <w:top w:val="none" w:sz="0" w:space="0" w:color="auto"/>
                    <w:left w:val="none" w:sz="0" w:space="0" w:color="auto"/>
                    <w:bottom w:val="none" w:sz="0" w:space="0" w:color="auto"/>
                    <w:right w:val="none" w:sz="0" w:space="0" w:color="auto"/>
                  </w:divBdr>
                </w:div>
                <w:div w:id="1696614441">
                  <w:marLeft w:val="640"/>
                  <w:marRight w:val="0"/>
                  <w:marTop w:val="0"/>
                  <w:marBottom w:val="0"/>
                  <w:divBdr>
                    <w:top w:val="none" w:sz="0" w:space="0" w:color="auto"/>
                    <w:left w:val="none" w:sz="0" w:space="0" w:color="auto"/>
                    <w:bottom w:val="none" w:sz="0" w:space="0" w:color="auto"/>
                    <w:right w:val="none" w:sz="0" w:space="0" w:color="auto"/>
                  </w:divBdr>
                </w:div>
                <w:div w:id="2075810625">
                  <w:marLeft w:val="640"/>
                  <w:marRight w:val="0"/>
                  <w:marTop w:val="0"/>
                  <w:marBottom w:val="0"/>
                  <w:divBdr>
                    <w:top w:val="none" w:sz="0" w:space="0" w:color="auto"/>
                    <w:left w:val="none" w:sz="0" w:space="0" w:color="auto"/>
                    <w:bottom w:val="none" w:sz="0" w:space="0" w:color="auto"/>
                    <w:right w:val="none" w:sz="0" w:space="0" w:color="auto"/>
                  </w:divBdr>
                </w:div>
                <w:div w:id="35469606">
                  <w:marLeft w:val="640"/>
                  <w:marRight w:val="0"/>
                  <w:marTop w:val="0"/>
                  <w:marBottom w:val="0"/>
                  <w:divBdr>
                    <w:top w:val="none" w:sz="0" w:space="0" w:color="auto"/>
                    <w:left w:val="none" w:sz="0" w:space="0" w:color="auto"/>
                    <w:bottom w:val="none" w:sz="0" w:space="0" w:color="auto"/>
                    <w:right w:val="none" w:sz="0" w:space="0" w:color="auto"/>
                  </w:divBdr>
                </w:div>
                <w:div w:id="2100321258">
                  <w:marLeft w:val="640"/>
                  <w:marRight w:val="0"/>
                  <w:marTop w:val="0"/>
                  <w:marBottom w:val="0"/>
                  <w:divBdr>
                    <w:top w:val="none" w:sz="0" w:space="0" w:color="auto"/>
                    <w:left w:val="none" w:sz="0" w:space="0" w:color="auto"/>
                    <w:bottom w:val="none" w:sz="0" w:space="0" w:color="auto"/>
                    <w:right w:val="none" w:sz="0" w:space="0" w:color="auto"/>
                  </w:divBdr>
                </w:div>
                <w:div w:id="854613331">
                  <w:marLeft w:val="640"/>
                  <w:marRight w:val="0"/>
                  <w:marTop w:val="0"/>
                  <w:marBottom w:val="0"/>
                  <w:divBdr>
                    <w:top w:val="none" w:sz="0" w:space="0" w:color="auto"/>
                    <w:left w:val="none" w:sz="0" w:space="0" w:color="auto"/>
                    <w:bottom w:val="none" w:sz="0" w:space="0" w:color="auto"/>
                    <w:right w:val="none" w:sz="0" w:space="0" w:color="auto"/>
                  </w:divBdr>
                </w:div>
                <w:div w:id="1714188530">
                  <w:marLeft w:val="640"/>
                  <w:marRight w:val="0"/>
                  <w:marTop w:val="0"/>
                  <w:marBottom w:val="0"/>
                  <w:divBdr>
                    <w:top w:val="none" w:sz="0" w:space="0" w:color="auto"/>
                    <w:left w:val="none" w:sz="0" w:space="0" w:color="auto"/>
                    <w:bottom w:val="none" w:sz="0" w:space="0" w:color="auto"/>
                    <w:right w:val="none" w:sz="0" w:space="0" w:color="auto"/>
                  </w:divBdr>
                </w:div>
                <w:div w:id="655763433">
                  <w:marLeft w:val="640"/>
                  <w:marRight w:val="0"/>
                  <w:marTop w:val="0"/>
                  <w:marBottom w:val="0"/>
                  <w:divBdr>
                    <w:top w:val="none" w:sz="0" w:space="0" w:color="auto"/>
                    <w:left w:val="none" w:sz="0" w:space="0" w:color="auto"/>
                    <w:bottom w:val="none" w:sz="0" w:space="0" w:color="auto"/>
                    <w:right w:val="none" w:sz="0" w:space="0" w:color="auto"/>
                  </w:divBdr>
                </w:div>
                <w:div w:id="886574990">
                  <w:marLeft w:val="640"/>
                  <w:marRight w:val="0"/>
                  <w:marTop w:val="0"/>
                  <w:marBottom w:val="0"/>
                  <w:divBdr>
                    <w:top w:val="none" w:sz="0" w:space="0" w:color="auto"/>
                    <w:left w:val="none" w:sz="0" w:space="0" w:color="auto"/>
                    <w:bottom w:val="none" w:sz="0" w:space="0" w:color="auto"/>
                    <w:right w:val="none" w:sz="0" w:space="0" w:color="auto"/>
                  </w:divBdr>
                </w:div>
                <w:div w:id="1423645626">
                  <w:marLeft w:val="640"/>
                  <w:marRight w:val="0"/>
                  <w:marTop w:val="0"/>
                  <w:marBottom w:val="0"/>
                  <w:divBdr>
                    <w:top w:val="none" w:sz="0" w:space="0" w:color="auto"/>
                    <w:left w:val="none" w:sz="0" w:space="0" w:color="auto"/>
                    <w:bottom w:val="none" w:sz="0" w:space="0" w:color="auto"/>
                    <w:right w:val="none" w:sz="0" w:space="0" w:color="auto"/>
                  </w:divBdr>
                </w:div>
                <w:div w:id="750586705">
                  <w:marLeft w:val="640"/>
                  <w:marRight w:val="0"/>
                  <w:marTop w:val="0"/>
                  <w:marBottom w:val="0"/>
                  <w:divBdr>
                    <w:top w:val="none" w:sz="0" w:space="0" w:color="auto"/>
                    <w:left w:val="none" w:sz="0" w:space="0" w:color="auto"/>
                    <w:bottom w:val="none" w:sz="0" w:space="0" w:color="auto"/>
                    <w:right w:val="none" w:sz="0" w:space="0" w:color="auto"/>
                  </w:divBdr>
                </w:div>
                <w:div w:id="539318158">
                  <w:marLeft w:val="640"/>
                  <w:marRight w:val="0"/>
                  <w:marTop w:val="0"/>
                  <w:marBottom w:val="0"/>
                  <w:divBdr>
                    <w:top w:val="none" w:sz="0" w:space="0" w:color="auto"/>
                    <w:left w:val="none" w:sz="0" w:space="0" w:color="auto"/>
                    <w:bottom w:val="none" w:sz="0" w:space="0" w:color="auto"/>
                    <w:right w:val="none" w:sz="0" w:space="0" w:color="auto"/>
                  </w:divBdr>
                </w:div>
                <w:div w:id="101338120">
                  <w:marLeft w:val="640"/>
                  <w:marRight w:val="0"/>
                  <w:marTop w:val="0"/>
                  <w:marBottom w:val="0"/>
                  <w:divBdr>
                    <w:top w:val="none" w:sz="0" w:space="0" w:color="auto"/>
                    <w:left w:val="none" w:sz="0" w:space="0" w:color="auto"/>
                    <w:bottom w:val="none" w:sz="0" w:space="0" w:color="auto"/>
                    <w:right w:val="none" w:sz="0" w:space="0" w:color="auto"/>
                  </w:divBdr>
                </w:div>
                <w:div w:id="2080902803">
                  <w:marLeft w:val="640"/>
                  <w:marRight w:val="0"/>
                  <w:marTop w:val="0"/>
                  <w:marBottom w:val="0"/>
                  <w:divBdr>
                    <w:top w:val="none" w:sz="0" w:space="0" w:color="auto"/>
                    <w:left w:val="none" w:sz="0" w:space="0" w:color="auto"/>
                    <w:bottom w:val="none" w:sz="0" w:space="0" w:color="auto"/>
                    <w:right w:val="none" w:sz="0" w:space="0" w:color="auto"/>
                  </w:divBdr>
                </w:div>
                <w:div w:id="586888605">
                  <w:marLeft w:val="640"/>
                  <w:marRight w:val="0"/>
                  <w:marTop w:val="0"/>
                  <w:marBottom w:val="0"/>
                  <w:divBdr>
                    <w:top w:val="none" w:sz="0" w:space="0" w:color="auto"/>
                    <w:left w:val="none" w:sz="0" w:space="0" w:color="auto"/>
                    <w:bottom w:val="none" w:sz="0" w:space="0" w:color="auto"/>
                    <w:right w:val="none" w:sz="0" w:space="0" w:color="auto"/>
                  </w:divBdr>
                </w:div>
                <w:div w:id="1544828126">
                  <w:marLeft w:val="640"/>
                  <w:marRight w:val="0"/>
                  <w:marTop w:val="0"/>
                  <w:marBottom w:val="0"/>
                  <w:divBdr>
                    <w:top w:val="none" w:sz="0" w:space="0" w:color="auto"/>
                    <w:left w:val="none" w:sz="0" w:space="0" w:color="auto"/>
                    <w:bottom w:val="none" w:sz="0" w:space="0" w:color="auto"/>
                    <w:right w:val="none" w:sz="0" w:space="0" w:color="auto"/>
                  </w:divBdr>
                </w:div>
                <w:div w:id="945383563">
                  <w:marLeft w:val="640"/>
                  <w:marRight w:val="0"/>
                  <w:marTop w:val="0"/>
                  <w:marBottom w:val="0"/>
                  <w:divBdr>
                    <w:top w:val="none" w:sz="0" w:space="0" w:color="auto"/>
                    <w:left w:val="none" w:sz="0" w:space="0" w:color="auto"/>
                    <w:bottom w:val="none" w:sz="0" w:space="0" w:color="auto"/>
                    <w:right w:val="none" w:sz="0" w:space="0" w:color="auto"/>
                  </w:divBdr>
                </w:div>
                <w:div w:id="1223634529">
                  <w:marLeft w:val="640"/>
                  <w:marRight w:val="0"/>
                  <w:marTop w:val="0"/>
                  <w:marBottom w:val="0"/>
                  <w:divBdr>
                    <w:top w:val="none" w:sz="0" w:space="0" w:color="auto"/>
                    <w:left w:val="none" w:sz="0" w:space="0" w:color="auto"/>
                    <w:bottom w:val="none" w:sz="0" w:space="0" w:color="auto"/>
                    <w:right w:val="none" w:sz="0" w:space="0" w:color="auto"/>
                  </w:divBdr>
                </w:div>
                <w:div w:id="1685473819">
                  <w:marLeft w:val="640"/>
                  <w:marRight w:val="0"/>
                  <w:marTop w:val="0"/>
                  <w:marBottom w:val="0"/>
                  <w:divBdr>
                    <w:top w:val="none" w:sz="0" w:space="0" w:color="auto"/>
                    <w:left w:val="none" w:sz="0" w:space="0" w:color="auto"/>
                    <w:bottom w:val="none" w:sz="0" w:space="0" w:color="auto"/>
                    <w:right w:val="none" w:sz="0" w:space="0" w:color="auto"/>
                  </w:divBdr>
                </w:div>
                <w:div w:id="234243709">
                  <w:marLeft w:val="640"/>
                  <w:marRight w:val="0"/>
                  <w:marTop w:val="0"/>
                  <w:marBottom w:val="0"/>
                  <w:divBdr>
                    <w:top w:val="none" w:sz="0" w:space="0" w:color="auto"/>
                    <w:left w:val="none" w:sz="0" w:space="0" w:color="auto"/>
                    <w:bottom w:val="none" w:sz="0" w:space="0" w:color="auto"/>
                    <w:right w:val="none" w:sz="0" w:space="0" w:color="auto"/>
                  </w:divBdr>
                </w:div>
                <w:div w:id="1319075535">
                  <w:marLeft w:val="640"/>
                  <w:marRight w:val="0"/>
                  <w:marTop w:val="0"/>
                  <w:marBottom w:val="0"/>
                  <w:divBdr>
                    <w:top w:val="none" w:sz="0" w:space="0" w:color="auto"/>
                    <w:left w:val="none" w:sz="0" w:space="0" w:color="auto"/>
                    <w:bottom w:val="none" w:sz="0" w:space="0" w:color="auto"/>
                    <w:right w:val="none" w:sz="0" w:space="0" w:color="auto"/>
                  </w:divBdr>
                </w:div>
                <w:div w:id="1837499520">
                  <w:marLeft w:val="640"/>
                  <w:marRight w:val="0"/>
                  <w:marTop w:val="0"/>
                  <w:marBottom w:val="0"/>
                  <w:divBdr>
                    <w:top w:val="none" w:sz="0" w:space="0" w:color="auto"/>
                    <w:left w:val="none" w:sz="0" w:space="0" w:color="auto"/>
                    <w:bottom w:val="none" w:sz="0" w:space="0" w:color="auto"/>
                    <w:right w:val="none" w:sz="0" w:space="0" w:color="auto"/>
                  </w:divBdr>
                </w:div>
                <w:div w:id="627709111">
                  <w:marLeft w:val="640"/>
                  <w:marRight w:val="0"/>
                  <w:marTop w:val="0"/>
                  <w:marBottom w:val="0"/>
                  <w:divBdr>
                    <w:top w:val="none" w:sz="0" w:space="0" w:color="auto"/>
                    <w:left w:val="none" w:sz="0" w:space="0" w:color="auto"/>
                    <w:bottom w:val="none" w:sz="0" w:space="0" w:color="auto"/>
                    <w:right w:val="none" w:sz="0" w:space="0" w:color="auto"/>
                  </w:divBdr>
                </w:div>
                <w:div w:id="1313020856">
                  <w:marLeft w:val="640"/>
                  <w:marRight w:val="0"/>
                  <w:marTop w:val="0"/>
                  <w:marBottom w:val="0"/>
                  <w:divBdr>
                    <w:top w:val="none" w:sz="0" w:space="0" w:color="auto"/>
                    <w:left w:val="none" w:sz="0" w:space="0" w:color="auto"/>
                    <w:bottom w:val="none" w:sz="0" w:space="0" w:color="auto"/>
                    <w:right w:val="none" w:sz="0" w:space="0" w:color="auto"/>
                  </w:divBdr>
                </w:div>
                <w:div w:id="1894345964">
                  <w:marLeft w:val="640"/>
                  <w:marRight w:val="0"/>
                  <w:marTop w:val="0"/>
                  <w:marBottom w:val="0"/>
                  <w:divBdr>
                    <w:top w:val="none" w:sz="0" w:space="0" w:color="auto"/>
                    <w:left w:val="none" w:sz="0" w:space="0" w:color="auto"/>
                    <w:bottom w:val="none" w:sz="0" w:space="0" w:color="auto"/>
                    <w:right w:val="none" w:sz="0" w:space="0" w:color="auto"/>
                  </w:divBdr>
                </w:div>
                <w:div w:id="1034699463">
                  <w:marLeft w:val="640"/>
                  <w:marRight w:val="0"/>
                  <w:marTop w:val="0"/>
                  <w:marBottom w:val="0"/>
                  <w:divBdr>
                    <w:top w:val="none" w:sz="0" w:space="0" w:color="auto"/>
                    <w:left w:val="none" w:sz="0" w:space="0" w:color="auto"/>
                    <w:bottom w:val="none" w:sz="0" w:space="0" w:color="auto"/>
                    <w:right w:val="none" w:sz="0" w:space="0" w:color="auto"/>
                  </w:divBdr>
                </w:div>
                <w:div w:id="1697383392">
                  <w:marLeft w:val="640"/>
                  <w:marRight w:val="0"/>
                  <w:marTop w:val="0"/>
                  <w:marBottom w:val="0"/>
                  <w:divBdr>
                    <w:top w:val="none" w:sz="0" w:space="0" w:color="auto"/>
                    <w:left w:val="none" w:sz="0" w:space="0" w:color="auto"/>
                    <w:bottom w:val="none" w:sz="0" w:space="0" w:color="auto"/>
                    <w:right w:val="none" w:sz="0" w:space="0" w:color="auto"/>
                  </w:divBdr>
                </w:div>
                <w:div w:id="782919170">
                  <w:marLeft w:val="640"/>
                  <w:marRight w:val="0"/>
                  <w:marTop w:val="0"/>
                  <w:marBottom w:val="0"/>
                  <w:divBdr>
                    <w:top w:val="none" w:sz="0" w:space="0" w:color="auto"/>
                    <w:left w:val="none" w:sz="0" w:space="0" w:color="auto"/>
                    <w:bottom w:val="none" w:sz="0" w:space="0" w:color="auto"/>
                    <w:right w:val="none" w:sz="0" w:space="0" w:color="auto"/>
                  </w:divBdr>
                </w:div>
                <w:div w:id="104734158">
                  <w:marLeft w:val="640"/>
                  <w:marRight w:val="0"/>
                  <w:marTop w:val="0"/>
                  <w:marBottom w:val="0"/>
                  <w:divBdr>
                    <w:top w:val="none" w:sz="0" w:space="0" w:color="auto"/>
                    <w:left w:val="none" w:sz="0" w:space="0" w:color="auto"/>
                    <w:bottom w:val="none" w:sz="0" w:space="0" w:color="auto"/>
                    <w:right w:val="none" w:sz="0" w:space="0" w:color="auto"/>
                  </w:divBdr>
                </w:div>
                <w:div w:id="181893603">
                  <w:marLeft w:val="640"/>
                  <w:marRight w:val="0"/>
                  <w:marTop w:val="0"/>
                  <w:marBottom w:val="0"/>
                  <w:divBdr>
                    <w:top w:val="none" w:sz="0" w:space="0" w:color="auto"/>
                    <w:left w:val="none" w:sz="0" w:space="0" w:color="auto"/>
                    <w:bottom w:val="none" w:sz="0" w:space="0" w:color="auto"/>
                    <w:right w:val="none" w:sz="0" w:space="0" w:color="auto"/>
                  </w:divBdr>
                </w:div>
                <w:div w:id="439767498">
                  <w:marLeft w:val="640"/>
                  <w:marRight w:val="0"/>
                  <w:marTop w:val="0"/>
                  <w:marBottom w:val="0"/>
                  <w:divBdr>
                    <w:top w:val="none" w:sz="0" w:space="0" w:color="auto"/>
                    <w:left w:val="none" w:sz="0" w:space="0" w:color="auto"/>
                    <w:bottom w:val="none" w:sz="0" w:space="0" w:color="auto"/>
                    <w:right w:val="none" w:sz="0" w:space="0" w:color="auto"/>
                  </w:divBdr>
                </w:div>
                <w:div w:id="1110735034">
                  <w:marLeft w:val="640"/>
                  <w:marRight w:val="0"/>
                  <w:marTop w:val="0"/>
                  <w:marBottom w:val="0"/>
                  <w:divBdr>
                    <w:top w:val="none" w:sz="0" w:space="0" w:color="auto"/>
                    <w:left w:val="none" w:sz="0" w:space="0" w:color="auto"/>
                    <w:bottom w:val="none" w:sz="0" w:space="0" w:color="auto"/>
                    <w:right w:val="none" w:sz="0" w:space="0" w:color="auto"/>
                  </w:divBdr>
                </w:div>
                <w:div w:id="865367005">
                  <w:marLeft w:val="640"/>
                  <w:marRight w:val="0"/>
                  <w:marTop w:val="0"/>
                  <w:marBottom w:val="0"/>
                  <w:divBdr>
                    <w:top w:val="none" w:sz="0" w:space="0" w:color="auto"/>
                    <w:left w:val="none" w:sz="0" w:space="0" w:color="auto"/>
                    <w:bottom w:val="none" w:sz="0" w:space="0" w:color="auto"/>
                    <w:right w:val="none" w:sz="0" w:space="0" w:color="auto"/>
                  </w:divBdr>
                </w:div>
                <w:div w:id="419763942">
                  <w:marLeft w:val="640"/>
                  <w:marRight w:val="0"/>
                  <w:marTop w:val="0"/>
                  <w:marBottom w:val="0"/>
                  <w:divBdr>
                    <w:top w:val="none" w:sz="0" w:space="0" w:color="auto"/>
                    <w:left w:val="none" w:sz="0" w:space="0" w:color="auto"/>
                    <w:bottom w:val="none" w:sz="0" w:space="0" w:color="auto"/>
                    <w:right w:val="none" w:sz="0" w:space="0" w:color="auto"/>
                  </w:divBdr>
                </w:div>
                <w:div w:id="225838875">
                  <w:marLeft w:val="640"/>
                  <w:marRight w:val="0"/>
                  <w:marTop w:val="0"/>
                  <w:marBottom w:val="0"/>
                  <w:divBdr>
                    <w:top w:val="none" w:sz="0" w:space="0" w:color="auto"/>
                    <w:left w:val="none" w:sz="0" w:space="0" w:color="auto"/>
                    <w:bottom w:val="none" w:sz="0" w:space="0" w:color="auto"/>
                    <w:right w:val="none" w:sz="0" w:space="0" w:color="auto"/>
                  </w:divBdr>
                </w:div>
                <w:div w:id="820848542">
                  <w:marLeft w:val="640"/>
                  <w:marRight w:val="0"/>
                  <w:marTop w:val="0"/>
                  <w:marBottom w:val="0"/>
                  <w:divBdr>
                    <w:top w:val="none" w:sz="0" w:space="0" w:color="auto"/>
                    <w:left w:val="none" w:sz="0" w:space="0" w:color="auto"/>
                    <w:bottom w:val="none" w:sz="0" w:space="0" w:color="auto"/>
                    <w:right w:val="none" w:sz="0" w:space="0" w:color="auto"/>
                  </w:divBdr>
                </w:div>
                <w:div w:id="1872450691">
                  <w:marLeft w:val="640"/>
                  <w:marRight w:val="0"/>
                  <w:marTop w:val="0"/>
                  <w:marBottom w:val="0"/>
                  <w:divBdr>
                    <w:top w:val="none" w:sz="0" w:space="0" w:color="auto"/>
                    <w:left w:val="none" w:sz="0" w:space="0" w:color="auto"/>
                    <w:bottom w:val="none" w:sz="0" w:space="0" w:color="auto"/>
                    <w:right w:val="none" w:sz="0" w:space="0" w:color="auto"/>
                  </w:divBdr>
                </w:div>
                <w:div w:id="1490367028">
                  <w:marLeft w:val="640"/>
                  <w:marRight w:val="0"/>
                  <w:marTop w:val="0"/>
                  <w:marBottom w:val="0"/>
                  <w:divBdr>
                    <w:top w:val="none" w:sz="0" w:space="0" w:color="auto"/>
                    <w:left w:val="none" w:sz="0" w:space="0" w:color="auto"/>
                    <w:bottom w:val="none" w:sz="0" w:space="0" w:color="auto"/>
                    <w:right w:val="none" w:sz="0" w:space="0" w:color="auto"/>
                  </w:divBdr>
                </w:div>
                <w:div w:id="2057461318">
                  <w:marLeft w:val="640"/>
                  <w:marRight w:val="0"/>
                  <w:marTop w:val="0"/>
                  <w:marBottom w:val="0"/>
                  <w:divBdr>
                    <w:top w:val="none" w:sz="0" w:space="0" w:color="auto"/>
                    <w:left w:val="none" w:sz="0" w:space="0" w:color="auto"/>
                    <w:bottom w:val="none" w:sz="0" w:space="0" w:color="auto"/>
                    <w:right w:val="none" w:sz="0" w:space="0" w:color="auto"/>
                  </w:divBdr>
                </w:div>
                <w:div w:id="10552802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6238912">
          <w:marLeft w:val="640"/>
          <w:marRight w:val="0"/>
          <w:marTop w:val="0"/>
          <w:marBottom w:val="0"/>
          <w:divBdr>
            <w:top w:val="none" w:sz="0" w:space="0" w:color="auto"/>
            <w:left w:val="none" w:sz="0" w:space="0" w:color="auto"/>
            <w:bottom w:val="none" w:sz="0" w:space="0" w:color="auto"/>
            <w:right w:val="none" w:sz="0" w:space="0" w:color="auto"/>
          </w:divBdr>
        </w:div>
        <w:div w:id="138772276">
          <w:marLeft w:val="640"/>
          <w:marRight w:val="0"/>
          <w:marTop w:val="0"/>
          <w:marBottom w:val="0"/>
          <w:divBdr>
            <w:top w:val="none" w:sz="0" w:space="0" w:color="auto"/>
            <w:left w:val="none" w:sz="0" w:space="0" w:color="auto"/>
            <w:bottom w:val="none" w:sz="0" w:space="0" w:color="auto"/>
            <w:right w:val="none" w:sz="0" w:space="0" w:color="auto"/>
          </w:divBdr>
        </w:div>
        <w:div w:id="646327062">
          <w:marLeft w:val="640"/>
          <w:marRight w:val="0"/>
          <w:marTop w:val="0"/>
          <w:marBottom w:val="0"/>
          <w:divBdr>
            <w:top w:val="none" w:sz="0" w:space="0" w:color="auto"/>
            <w:left w:val="none" w:sz="0" w:space="0" w:color="auto"/>
            <w:bottom w:val="none" w:sz="0" w:space="0" w:color="auto"/>
            <w:right w:val="none" w:sz="0" w:space="0" w:color="auto"/>
          </w:divBdr>
        </w:div>
        <w:div w:id="2078476677">
          <w:marLeft w:val="640"/>
          <w:marRight w:val="0"/>
          <w:marTop w:val="0"/>
          <w:marBottom w:val="0"/>
          <w:divBdr>
            <w:top w:val="none" w:sz="0" w:space="0" w:color="auto"/>
            <w:left w:val="none" w:sz="0" w:space="0" w:color="auto"/>
            <w:bottom w:val="none" w:sz="0" w:space="0" w:color="auto"/>
            <w:right w:val="none" w:sz="0" w:space="0" w:color="auto"/>
          </w:divBdr>
        </w:div>
        <w:div w:id="781339245">
          <w:marLeft w:val="640"/>
          <w:marRight w:val="0"/>
          <w:marTop w:val="0"/>
          <w:marBottom w:val="0"/>
          <w:divBdr>
            <w:top w:val="none" w:sz="0" w:space="0" w:color="auto"/>
            <w:left w:val="none" w:sz="0" w:space="0" w:color="auto"/>
            <w:bottom w:val="none" w:sz="0" w:space="0" w:color="auto"/>
            <w:right w:val="none" w:sz="0" w:space="0" w:color="auto"/>
          </w:divBdr>
        </w:div>
        <w:div w:id="1624574185">
          <w:marLeft w:val="640"/>
          <w:marRight w:val="0"/>
          <w:marTop w:val="0"/>
          <w:marBottom w:val="0"/>
          <w:divBdr>
            <w:top w:val="none" w:sz="0" w:space="0" w:color="auto"/>
            <w:left w:val="none" w:sz="0" w:space="0" w:color="auto"/>
            <w:bottom w:val="none" w:sz="0" w:space="0" w:color="auto"/>
            <w:right w:val="none" w:sz="0" w:space="0" w:color="auto"/>
          </w:divBdr>
        </w:div>
        <w:div w:id="1822690841">
          <w:marLeft w:val="640"/>
          <w:marRight w:val="0"/>
          <w:marTop w:val="0"/>
          <w:marBottom w:val="0"/>
          <w:divBdr>
            <w:top w:val="none" w:sz="0" w:space="0" w:color="auto"/>
            <w:left w:val="none" w:sz="0" w:space="0" w:color="auto"/>
            <w:bottom w:val="none" w:sz="0" w:space="0" w:color="auto"/>
            <w:right w:val="none" w:sz="0" w:space="0" w:color="auto"/>
          </w:divBdr>
        </w:div>
        <w:div w:id="1743407538">
          <w:marLeft w:val="640"/>
          <w:marRight w:val="0"/>
          <w:marTop w:val="0"/>
          <w:marBottom w:val="0"/>
          <w:divBdr>
            <w:top w:val="none" w:sz="0" w:space="0" w:color="auto"/>
            <w:left w:val="none" w:sz="0" w:space="0" w:color="auto"/>
            <w:bottom w:val="none" w:sz="0" w:space="0" w:color="auto"/>
            <w:right w:val="none" w:sz="0" w:space="0" w:color="auto"/>
          </w:divBdr>
        </w:div>
        <w:div w:id="1498614308">
          <w:marLeft w:val="640"/>
          <w:marRight w:val="0"/>
          <w:marTop w:val="0"/>
          <w:marBottom w:val="0"/>
          <w:divBdr>
            <w:top w:val="none" w:sz="0" w:space="0" w:color="auto"/>
            <w:left w:val="none" w:sz="0" w:space="0" w:color="auto"/>
            <w:bottom w:val="none" w:sz="0" w:space="0" w:color="auto"/>
            <w:right w:val="none" w:sz="0" w:space="0" w:color="auto"/>
          </w:divBdr>
        </w:div>
        <w:div w:id="227149598">
          <w:marLeft w:val="640"/>
          <w:marRight w:val="0"/>
          <w:marTop w:val="0"/>
          <w:marBottom w:val="0"/>
          <w:divBdr>
            <w:top w:val="none" w:sz="0" w:space="0" w:color="auto"/>
            <w:left w:val="none" w:sz="0" w:space="0" w:color="auto"/>
            <w:bottom w:val="none" w:sz="0" w:space="0" w:color="auto"/>
            <w:right w:val="none" w:sz="0" w:space="0" w:color="auto"/>
          </w:divBdr>
        </w:div>
        <w:div w:id="48580194">
          <w:marLeft w:val="640"/>
          <w:marRight w:val="0"/>
          <w:marTop w:val="0"/>
          <w:marBottom w:val="0"/>
          <w:divBdr>
            <w:top w:val="none" w:sz="0" w:space="0" w:color="auto"/>
            <w:left w:val="none" w:sz="0" w:space="0" w:color="auto"/>
            <w:bottom w:val="none" w:sz="0" w:space="0" w:color="auto"/>
            <w:right w:val="none" w:sz="0" w:space="0" w:color="auto"/>
          </w:divBdr>
        </w:div>
        <w:div w:id="1043097852">
          <w:marLeft w:val="640"/>
          <w:marRight w:val="0"/>
          <w:marTop w:val="0"/>
          <w:marBottom w:val="0"/>
          <w:divBdr>
            <w:top w:val="none" w:sz="0" w:space="0" w:color="auto"/>
            <w:left w:val="none" w:sz="0" w:space="0" w:color="auto"/>
            <w:bottom w:val="none" w:sz="0" w:space="0" w:color="auto"/>
            <w:right w:val="none" w:sz="0" w:space="0" w:color="auto"/>
          </w:divBdr>
        </w:div>
        <w:div w:id="785343905">
          <w:marLeft w:val="640"/>
          <w:marRight w:val="0"/>
          <w:marTop w:val="0"/>
          <w:marBottom w:val="0"/>
          <w:divBdr>
            <w:top w:val="none" w:sz="0" w:space="0" w:color="auto"/>
            <w:left w:val="none" w:sz="0" w:space="0" w:color="auto"/>
            <w:bottom w:val="none" w:sz="0" w:space="0" w:color="auto"/>
            <w:right w:val="none" w:sz="0" w:space="0" w:color="auto"/>
          </w:divBdr>
        </w:div>
        <w:div w:id="1984235271">
          <w:marLeft w:val="640"/>
          <w:marRight w:val="0"/>
          <w:marTop w:val="0"/>
          <w:marBottom w:val="0"/>
          <w:divBdr>
            <w:top w:val="none" w:sz="0" w:space="0" w:color="auto"/>
            <w:left w:val="none" w:sz="0" w:space="0" w:color="auto"/>
            <w:bottom w:val="none" w:sz="0" w:space="0" w:color="auto"/>
            <w:right w:val="none" w:sz="0" w:space="0" w:color="auto"/>
          </w:divBdr>
        </w:div>
        <w:div w:id="728500901">
          <w:marLeft w:val="640"/>
          <w:marRight w:val="0"/>
          <w:marTop w:val="0"/>
          <w:marBottom w:val="0"/>
          <w:divBdr>
            <w:top w:val="none" w:sz="0" w:space="0" w:color="auto"/>
            <w:left w:val="none" w:sz="0" w:space="0" w:color="auto"/>
            <w:bottom w:val="none" w:sz="0" w:space="0" w:color="auto"/>
            <w:right w:val="none" w:sz="0" w:space="0" w:color="auto"/>
          </w:divBdr>
        </w:div>
        <w:div w:id="1860775817">
          <w:marLeft w:val="640"/>
          <w:marRight w:val="0"/>
          <w:marTop w:val="0"/>
          <w:marBottom w:val="0"/>
          <w:divBdr>
            <w:top w:val="none" w:sz="0" w:space="0" w:color="auto"/>
            <w:left w:val="none" w:sz="0" w:space="0" w:color="auto"/>
            <w:bottom w:val="none" w:sz="0" w:space="0" w:color="auto"/>
            <w:right w:val="none" w:sz="0" w:space="0" w:color="auto"/>
          </w:divBdr>
        </w:div>
        <w:div w:id="815924047">
          <w:marLeft w:val="640"/>
          <w:marRight w:val="0"/>
          <w:marTop w:val="0"/>
          <w:marBottom w:val="0"/>
          <w:divBdr>
            <w:top w:val="none" w:sz="0" w:space="0" w:color="auto"/>
            <w:left w:val="none" w:sz="0" w:space="0" w:color="auto"/>
            <w:bottom w:val="none" w:sz="0" w:space="0" w:color="auto"/>
            <w:right w:val="none" w:sz="0" w:space="0" w:color="auto"/>
          </w:divBdr>
        </w:div>
        <w:div w:id="1980070338">
          <w:marLeft w:val="640"/>
          <w:marRight w:val="0"/>
          <w:marTop w:val="0"/>
          <w:marBottom w:val="0"/>
          <w:divBdr>
            <w:top w:val="none" w:sz="0" w:space="0" w:color="auto"/>
            <w:left w:val="none" w:sz="0" w:space="0" w:color="auto"/>
            <w:bottom w:val="none" w:sz="0" w:space="0" w:color="auto"/>
            <w:right w:val="none" w:sz="0" w:space="0" w:color="auto"/>
          </w:divBdr>
        </w:div>
        <w:div w:id="959530871">
          <w:marLeft w:val="640"/>
          <w:marRight w:val="0"/>
          <w:marTop w:val="0"/>
          <w:marBottom w:val="0"/>
          <w:divBdr>
            <w:top w:val="none" w:sz="0" w:space="0" w:color="auto"/>
            <w:left w:val="none" w:sz="0" w:space="0" w:color="auto"/>
            <w:bottom w:val="none" w:sz="0" w:space="0" w:color="auto"/>
            <w:right w:val="none" w:sz="0" w:space="0" w:color="auto"/>
          </w:divBdr>
        </w:div>
        <w:div w:id="972710245">
          <w:marLeft w:val="640"/>
          <w:marRight w:val="0"/>
          <w:marTop w:val="0"/>
          <w:marBottom w:val="0"/>
          <w:divBdr>
            <w:top w:val="none" w:sz="0" w:space="0" w:color="auto"/>
            <w:left w:val="none" w:sz="0" w:space="0" w:color="auto"/>
            <w:bottom w:val="none" w:sz="0" w:space="0" w:color="auto"/>
            <w:right w:val="none" w:sz="0" w:space="0" w:color="auto"/>
          </w:divBdr>
        </w:div>
        <w:div w:id="2076583978">
          <w:marLeft w:val="640"/>
          <w:marRight w:val="0"/>
          <w:marTop w:val="0"/>
          <w:marBottom w:val="0"/>
          <w:divBdr>
            <w:top w:val="none" w:sz="0" w:space="0" w:color="auto"/>
            <w:left w:val="none" w:sz="0" w:space="0" w:color="auto"/>
            <w:bottom w:val="none" w:sz="0" w:space="0" w:color="auto"/>
            <w:right w:val="none" w:sz="0" w:space="0" w:color="auto"/>
          </w:divBdr>
        </w:div>
        <w:div w:id="1572158790">
          <w:marLeft w:val="640"/>
          <w:marRight w:val="0"/>
          <w:marTop w:val="0"/>
          <w:marBottom w:val="0"/>
          <w:divBdr>
            <w:top w:val="none" w:sz="0" w:space="0" w:color="auto"/>
            <w:left w:val="none" w:sz="0" w:space="0" w:color="auto"/>
            <w:bottom w:val="none" w:sz="0" w:space="0" w:color="auto"/>
            <w:right w:val="none" w:sz="0" w:space="0" w:color="auto"/>
          </w:divBdr>
        </w:div>
        <w:div w:id="1103303354">
          <w:marLeft w:val="640"/>
          <w:marRight w:val="0"/>
          <w:marTop w:val="0"/>
          <w:marBottom w:val="0"/>
          <w:divBdr>
            <w:top w:val="none" w:sz="0" w:space="0" w:color="auto"/>
            <w:left w:val="none" w:sz="0" w:space="0" w:color="auto"/>
            <w:bottom w:val="none" w:sz="0" w:space="0" w:color="auto"/>
            <w:right w:val="none" w:sz="0" w:space="0" w:color="auto"/>
          </w:divBdr>
        </w:div>
        <w:div w:id="121851644">
          <w:marLeft w:val="640"/>
          <w:marRight w:val="0"/>
          <w:marTop w:val="0"/>
          <w:marBottom w:val="0"/>
          <w:divBdr>
            <w:top w:val="none" w:sz="0" w:space="0" w:color="auto"/>
            <w:left w:val="none" w:sz="0" w:space="0" w:color="auto"/>
            <w:bottom w:val="none" w:sz="0" w:space="0" w:color="auto"/>
            <w:right w:val="none" w:sz="0" w:space="0" w:color="auto"/>
          </w:divBdr>
        </w:div>
        <w:div w:id="1180705604">
          <w:marLeft w:val="640"/>
          <w:marRight w:val="0"/>
          <w:marTop w:val="0"/>
          <w:marBottom w:val="0"/>
          <w:divBdr>
            <w:top w:val="none" w:sz="0" w:space="0" w:color="auto"/>
            <w:left w:val="none" w:sz="0" w:space="0" w:color="auto"/>
            <w:bottom w:val="none" w:sz="0" w:space="0" w:color="auto"/>
            <w:right w:val="none" w:sz="0" w:space="0" w:color="auto"/>
          </w:divBdr>
        </w:div>
        <w:div w:id="2108958032">
          <w:marLeft w:val="640"/>
          <w:marRight w:val="0"/>
          <w:marTop w:val="0"/>
          <w:marBottom w:val="0"/>
          <w:divBdr>
            <w:top w:val="none" w:sz="0" w:space="0" w:color="auto"/>
            <w:left w:val="none" w:sz="0" w:space="0" w:color="auto"/>
            <w:bottom w:val="none" w:sz="0" w:space="0" w:color="auto"/>
            <w:right w:val="none" w:sz="0" w:space="0" w:color="auto"/>
          </w:divBdr>
        </w:div>
        <w:div w:id="172841041">
          <w:marLeft w:val="640"/>
          <w:marRight w:val="0"/>
          <w:marTop w:val="0"/>
          <w:marBottom w:val="0"/>
          <w:divBdr>
            <w:top w:val="none" w:sz="0" w:space="0" w:color="auto"/>
            <w:left w:val="none" w:sz="0" w:space="0" w:color="auto"/>
            <w:bottom w:val="none" w:sz="0" w:space="0" w:color="auto"/>
            <w:right w:val="none" w:sz="0" w:space="0" w:color="auto"/>
          </w:divBdr>
        </w:div>
        <w:div w:id="999042140">
          <w:marLeft w:val="640"/>
          <w:marRight w:val="0"/>
          <w:marTop w:val="0"/>
          <w:marBottom w:val="0"/>
          <w:divBdr>
            <w:top w:val="none" w:sz="0" w:space="0" w:color="auto"/>
            <w:left w:val="none" w:sz="0" w:space="0" w:color="auto"/>
            <w:bottom w:val="none" w:sz="0" w:space="0" w:color="auto"/>
            <w:right w:val="none" w:sz="0" w:space="0" w:color="auto"/>
          </w:divBdr>
        </w:div>
        <w:div w:id="1776830195">
          <w:marLeft w:val="640"/>
          <w:marRight w:val="0"/>
          <w:marTop w:val="0"/>
          <w:marBottom w:val="0"/>
          <w:divBdr>
            <w:top w:val="none" w:sz="0" w:space="0" w:color="auto"/>
            <w:left w:val="none" w:sz="0" w:space="0" w:color="auto"/>
            <w:bottom w:val="none" w:sz="0" w:space="0" w:color="auto"/>
            <w:right w:val="none" w:sz="0" w:space="0" w:color="auto"/>
          </w:divBdr>
        </w:div>
        <w:div w:id="1829973834">
          <w:marLeft w:val="640"/>
          <w:marRight w:val="0"/>
          <w:marTop w:val="0"/>
          <w:marBottom w:val="0"/>
          <w:divBdr>
            <w:top w:val="none" w:sz="0" w:space="0" w:color="auto"/>
            <w:left w:val="none" w:sz="0" w:space="0" w:color="auto"/>
            <w:bottom w:val="none" w:sz="0" w:space="0" w:color="auto"/>
            <w:right w:val="none" w:sz="0" w:space="0" w:color="auto"/>
          </w:divBdr>
        </w:div>
        <w:div w:id="922640630">
          <w:marLeft w:val="640"/>
          <w:marRight w:val="0"/>
          <w:marTop w:val="0"/>
          <w:marBottom w:val="0"/>
          <w:divBdr>
            <w:top w:val="none" w:sz="0" w:space="0" w:color="auto"/>
            <w:left w:val="none" w:sz="0" w:space="0" w:color="auto"/>
            <w:bottom w:val="none" w:sz="0" w:space="0" w:color="auto"/>
            <w:right w:val="none" w:sz="0" w:space="0" w:color="auto"/>
          </w:divBdr>
        </w:div>
        <w:div w:id="1886673316">
          <w:marLeft w:val="640"/>
          <w:marRight w:val="0"/>
          <w:marTop w:val="0"/>
          <w:marBottom w:val="0"/>
          <w:divBdr>
            <w:top w:val="none" w:sz="0" w:space="0" w:color="auto"/>
            <w:left w:val="none" w:sz="0" w:space="0" w:color="auto"/>
            <w:bottom w:val="none" w:sz="0" w:space="0" w:color="auto"/>
            <w:right w:val="none" w:sz="0" w:space="0" w:color="auto"/>
          </w:divBdr>
        </w:div>
        <w:div w:id="262880109">
          <w:marLeft w:val="640"/>
          <w:marRight w:val="0"/>
          <w:marTop w:val="0"/>
          <w:marBottom w:val="0"/>
          <w:divBdr>
            <w:top w:val="none" w:sz="0" w:space="0" w:color="auto"/>
            <w:left w:val="none" w:sz="0" w:space="0" w:color="auto"/>
            <w:bottom w:val="none" w:sz="0" w:space="0" w:color="auto"/>
            <w:right w:val="none" w:sz="0" w:space="0" w:color="auto"/>
          </w:divBdr>
        </w:div>
        <w:div w:id="1603997570">
          <w:marLeft w:val="640"/>
          <w:marRight w:val="0"/>
          <w:marTop w:val="0"/>
          <w:marBottom w:val="0"/>
          <w:divBdr>
            <w:top w:val="none" w:sz="0" w:space="0" w:color="auto"/>
            <w:left w:val="none" w:sz="0" w:space="0" w:color="auto"/>
            <w:bottom w:val="none" w:sz="0" w:space="0" w:color="auto"/>
            <w:right w:val="none" w:sz="0" w:space="0" w:color="auto"/>
          </w:divBdr>
        </w:div>
        <w:div w:id="1896156508">
          <w:marLeft w:val="640"/>
          <w:marRight w:val="0"/>
          <w:marTop w:val="0"/>
          <w:marBottom w:val="0"/>
          <w:divBdr>
            <w:top w:val="none" w:sz="0" w:space="0" w:color="auto"/>
            <w:left w:val="none" w:sz="0" w:space="0" w:color="auto"/>
            <w:bottom w:val="none" w:sz="0" w:space="0" w:color="auto"/>
            <w:right w:val="none" w:sz="0" w:space="0" w:color="auto"/>
          </w:divBdr>
        </w:div>
        <w:div w:id="80682407">
          <w:marLeft w:val="640"/>
          <w:marRight w:val="0"/>
          <w:marTop w:val="0"/>
          <w:marBottom w:val="0"/>
          <w:divBdr>
            <w:top w:val="none" w:sz="0" w:space="0" w:color="auto"/>
            <w:left w:val="none" w:sz="0" w:space="0" w:color="auto"/>
            <w:bottom w:val="none" w:sz="0" w:space="0" w:color="auto"/>
            <w:right w:val="none" w:sz="0" w:space="0" w:color="auto"/>
          </w:divBdr>
        </w:div>
        <w:div w:id="474880642">
          <w:marLeft w:val="640"/>
          <w:marRight w:val="0"/>
          <w:marTop w:val="0"/>
          <w:marBottom w:val="0"/>
          <w:divBdr>
            <w:top w:val="none" w:sz="0" w:space="0" w:color="auto"/>
            <w:left w:val="none" w:sz="0" w:space="0" w:color="auto"/>
            <w:bottom w:val="none" w:sz="0" w:space="0" w:color="auto"/>
            <w:right w:val="none" w:sz="0" w:space="0" w:color="auto"/>
          </w:divBdr>
        </w:div>
        <w:div w:id="271058125">
          <w:marLeft w:val="640"/>
          <w:marRight w:val="0"/>
          <w:marTop w:val="0"/>
          <w:marBottom w:val="0"/>
          <w:divBdr>
            <w:top w:val="none" w:sz="0" w:space="0" w:color="auto"/>
            <w:left w:val="none" w:sz="0" w:space="0" w:color="auto"/>
            <w:bottom w:val="none" w:sz="0" w:space="0" w:color="auto"/>
            <w:right w:val="none" w:sz="0" w:space="0" w:color="auto"/>
          </w:divBdr>
        </w:div>
        <w:div w:id="592250740">
          <w:marLeft w:val="640"/>
          <w:marRight w:val="0"/>
          <w:marTop w:val="0"/>
          <w:marBottom w:val="0"/>
          <w:divBdr>
            <w:top w:val="none" w:sz="0" w:space="0" w:color="auto"/>
            <w:left w:val="none" w:sz="0" w:space="0" w:color="auto"/>
            <w:bottom w:val="none" w:sz="0" w:space="0" w:color="auto"/>
            <w:right w:val="none" w:sz="0" w:space="0" w:color="auto"/>
          </w:divBdr>
        </w:div>
        <w:div w:id="2003965602">
          <w:marLeft w:val="640"/>
          <w:marRight w:val="0"/>
          <w:marTop w:val="0"/>
          <w:marBottom w:val="0"/>
          <w:divBdr>
            <w:top w:val="none" w:sz="0" w:space="0" w:color="auto"/>
            <w:left w:val="none" w:sz="0" w:space="0" w:color="auto"/>
            <w:bottom w:val="none" w:sz="0" w:space="0" w:color="auto"/>
            <w:right w:val="none" w:sz="0" w:space="0" w:color="auto"/>
          </w:divBdr>
        </w:div>
        <w:div w:id="1295326342">
          <w:marLeft w:val="640"/>
          <w:marRight w:val="0"/>
          <w:marTop w:val="0"/>
          <w:marBottom w:val="0"/>
          <w:divBdr>
            <w:top w:val="none" w:sz="0" w:space="0" w:color="auto"/>
            <w:left w:val="none" w:sz="0" w:space="0" w:color="auto"/>
            <w:bottom w:val="none" w:sz="0" w:space="0" w:color="auto"/>
            <w:right w:val="none" w:sz="0" w:space="0" w:color="auto"/>
          </w:divBdr>
        </w:div>
        <w:div w:id="1655915971">
          <w:marLeft w:val="640"/>
          <w:marRight w:val="0"/>
          <w:marTop w:val="0"/>
          <w:marBottom w:val="0"/>
          <w:divBdr>
            <w:top w:val="none" w:sz="0" w:space="0" w:color="auto"/>
            <w:left w:val="none" w:sz="0" w:space="0" w:color="auto"/>
            <w:bottom w:val="none" w:sz="0" w:space="0" w:color="auto"/>
            <w:right w:val="none" w:sz="0" w:space="0" w:color="auto"/>
          </w:divBdr>
        </w:div>
        <w:div w:id="1957785335">
          <w:marLeft w:val="640"/>
          <w:marRight w:val="0"/>
          <w:marTop w:val="0"/>
          <w:marBottom w:val="0"/>
          <w:divBdr>
            <w:top w:val="none" w:sz="0" w:space="0" w:color="auto"/>
            <w:left w:val="none" w:sz="0" w:space="0" w:color="auto"/>
            <w:bottom w:val="none" w:sz="0" w:space="0" w:color="auto"/>
            <w:right w:val="none" w:sz="0" w:space="0" w:color="auto"/>
          </w:divBdr>
        </w:div>
        <w:div w:id="728069970">
          <w:marLeft w:val="640"/>
          <w:marRight w:val="0"/>
          <w:marTop w:val="0"/>
          <w:marBottom w:val="0"/>
          <w:divBdr>
            <w:top w:val="none" w:sz="0" w:space="0" w:color="auto"/>
            <w:left w:val="none" w:sz="0" w:space="0" w:color="auto"/>
            <w:bottom w:val="none" w:sz="0" w:space="0" w:color="auto"/>
            <w:right w:val="none" w:sz="0" w:space="0" w:color="auto"/>
          </w:divBdr>
        </w:div>
        <w:div w:id="939878082">
          <w:marLeft w:val="640"/>
          <w:marRight w:val="0"/>
          <w:marTop w:val="0"/>
          <w:marBottom w:val="0"/>
          <w:divBdr>
            <w:top w:val="none" w:sz="0" w:space="0" w:color="auto"/>
            <w:left w:val="none" w:sz="0" w:space="0" w:color="auto"/>
            <w:bottom w:val="none" w:sz="0" w:space="0" w:color="auto"/>
            <w:right w:val="none" w:sz="0" w:space="0" w:color="auto"/>
          </w:divBdr>
        </w:div>
        <w:div w:id="1315833238">
          <w:marLeft w:val="640"/>
          <w:marRight w:val="0"/>
          <w:marTop w:val="0"/>
          <w:marBottom w:val="0"/>
          <w:divBdr>
            <w:top w:val="none" w:sz="0" w:space="0" w:color="auto"/>
            <w:left w:val="none" w:sz="0" w:space="0" w:color="auto"/>
            <w:bottom w:val="none" w:sz="0" w:space="0" w:color="auto"/>
            <w:right w:val="none" w:sz="0" w:space="0" w:color="auto"/>
          </w:divBdr>
        </w:div>
        <w:div w:id="1746681273">
          <w:marLeft w:val="640"/>
          <w:marRight w:val="0"/>
          <w:marTop w:val="0"/>
          <w:marBottom w:val="0"/>
          <w:divBdr>
            <w:top w:val="none" w:sz="0" w:space="0" w:color="auto"/>
            <w:left w:val="none" w:sz="0" w:space="0" w:color="auto"/>
            <w:bottom w:val="none" w:sz="0" w:space="0" w:color="auto"/>
            <w:right w:val="none" w:sz="0" w:space="0" w:color="auto"/>
          </w:divBdr>
        </w:div>
        <w:div w:id="2128162714">
          <w:marLeft w:val="640"/>
          <w:marRight w:val="0"/>
          <w:marTop w:val="0"/>
          <w:marBottom w:val="0"/>
          <w:divBdr>
            <w:top w:val="none" w:sz="0" w:space="0" w:color="auto"/>
            <w:left w:val="none" w:sz="0" w:space="0" w:color="auto"/>
            <w:bottom w:val="none" w:sz="0" w:space="0" w:color="auto"/>
            <w:right w:val="none" w:sz="0" w:space="0" w:color="auto"/>
          </w:divBdr>
        </w:div>
        <w:div w:id="1069305853">
          <w:marLeft w:val="640"/>
          <w:marRight w:val="0"/>
          <w:marTop w:val="0"/>
          <w:marBottom w:val="0"/>
          <w:divBdr>
            <w:top w:val="none" w:sz="0" w:space="0" w:color="auto"/>
            <w:left w:val="none" w:sz="0" w:space="0" w:color="auto"/>
            <w:bottom w:val="none" w:sz="0" w:space="0" w:color="auto"/>
            <w:right w:val="none" w:sz="0" w:space="0" w:color="auto"/>
          </w:divBdr>
        </w:div>
        <w:div w:id="952133936">
          <w:marLeft w:val="640"/>
          <w:marRight w:val="0"/>
          <w:marTop w:val="0"/>
          <w:marBottom w:val="0"/>
          <w:divBdr>
            <w:top w:val="none" w:sz="0" w:space="0" w:color="auto"/>
            <w:left w:val="none" w:sz="0" w:space="0" w:color="auto"/>
            <w:bottom w:val="none" w:sz="0" w:space="0" w:color="auto"/>
            <w:right w:val="none" w:sz="0" w:space="0" w:color="auto"/>
          </w:divBdr>
        </w:div>
        <w:div w:id="2087261873">
          <w:marLeft w:val="640"/>
          <w:marRight w:val="0"/>
          <w:marTop w:val="0"/>
          <w:marBottom w:val="0"/>
          <w:divBdr>
            <w:top w:val="none" w:sz="0" w:space="0" w:color="auto"/>
            <w:left w:val="none" w:sz="0" w:space="0" w:color="auto"/>
            <w:bottom w:val="none" w:sz="0" w:space="0" w:color="auto"/>
            <w:right w:val="none" w:sz="0" w:space="0" w:color="auto"/>
          </w:divBdr>
        </w:div>
        <w:div w:id="309209980">
          <w:marLeft w:val="640"/>
          <w:marRight w:val="0"/>
          <w:marTop w:val="0"/>
          <w:marBottom w:val="0"/>
          <w:divBdr>
            <w:top w:val="none" w:sz="0" w:space="0" w:color="auto"/>
            <w:left w:val="none" w:sz="0" w:space="0" w:color="auto"/>
            <w:bottom w:val="none" w:sz="0" w:space="0" w:color="auto"/>
            <w:right w:val="none" w:sz="0" w:space="0" w:color="auto"/>
          </w:divBdr>
        </w:div>
        <w:div w:id="1155954840">
          <w:marLeft w:val="640"/>
          <w:marRight w:val="0"/>
          <w:marTop w:val="0"/>
          <w:marBottom w:val="0"/>
          <w:divBdr>
            <w:top w:val="none" w:sz="0" w:space="0" w:color="auto"/>
            <w:left w:val="none" w:sz="0" w:space="0" w:color="auto"/>
            <w:bottom w:val="none" w:sz="0" w:space="0" w:color="auto"/>
            <w:right w:val="none" w:sz="0" w:space="0" w:color="auto"/>
          </w:divBdr>
        </w:div>
        <w:div w:id="346366507">
          <w:marLeft w:val="640"/>
          <w:marRight w:val="0"/>
          <w:marTop w:val="0"/>
          <w:marBottom w:val="0"/>
          <w:divBdr>
            <w:top w:val="none" w:sz="0" w:space="0" w:color="auto"/>
            <w:left w:val="none" w:sz="0" w:space="0" w:color="auto"/>
            <w:bottom w:val="none" w:sz="0" w:space="0" w:color="auto"/>
            <w:right w:val="none" w:sz="0" w:space="0" w:color="auto"/>
          </w:divBdr>
        </w:div>
        <w:div w:id="1580871843">
          <w:marLeft w:val="640"/>
          <w:marRight w:val="0"/>
          <w:marTop w:val="0"/>
          <w:marBottom w:val="0"/>
          <w:divBdr>
            <w:top w:val="none" w:sz="0" w:space="0" w:color="auto"/>
            <w:left w:val="none" w:sz="0" w:space="0" w:color="auto"/>
            <w:bottom w:val="none" w:sz="0" w:space="0" w:color="auto"/>
            <w:right w:val="none" w:sz="0" w:space="0" w:color="auto"/>
          </w:divBdr>
        </w:div>
        <w:div w:id="2035110674">
          <w:marLeft w:val="640"/>
          <w:marRight w:val="0"/>
          <w:marTop w:val="0"/>
          <w:marBottom w:val="0"/>
          <w:divBdr>
            <w:top w:val="none" w:sz="0" w:space="0" w:color="auto"/>
            <w:left w:val="none" w:sz="0" w:space="0" w:color="auto"/>
            <w:bottom w:val="none" w:sz="0" w:space="0" w:color="auto"/>
            <w:right w:val="none" w:sz="0" w:space="0" w:color="auto"/>
          </w:divBdr>
        </w:div>
        <w:div w:id="1976911266">
          <w:marLeft w:val="640"/>
          <w:marRight w:val="0"/>
          <w:marTop w:val="0"/>
          <w:marBottom w:val="0"/>
          <w:divBdr>
            <w:top w:val="none" w:sz="0" w:space="0" w:color="auto"/>
            <w:left w:val="none" w:sz="0" w:space="0" w:color="auto"/>
            <w:bottom w:val="none" w:sz="0" w:space="0" w:color="auto"/>
            <w:right w:val="none" w:sz="0" w:space="0" w:color="auto"/>
          </w:divBdr>
        </w:div>
        <w:div w:id="1894078674">
          <w:marLeft w:val="640"/>
          <w:marRight w:val="0"/>
          <w:marTop w:val="0"/>
          <w:marBottom w:val="0"/>
          <w:divBdr>
            <w:top w:val="none" w:sz="0" w:space="0" w:color="auto"/>
            <w:left w:val="none" w:sz="0" w:space="0" w:color="auto"/>
            <w:bottom w:val="none" w:sz="0" w:space="0" w:color="auto"/>
            <w:right w:val="none" w:sz="0" w:space="0" w:color="auto"/>
          </w:divBdr>
        </w:div>
        <w:div w:id="543491646">
          <w:marLeft w:val="640"/>
          <w:marRight w:val="0"/>
          <w:marTop w:val="0"/>
          <w:marBottom w:val="0"/>
          <w:divBdr>
            <w:top w:val="none" w:sz="0" w:space="0" w:color="auto"/>
            <w:left w:val="none" w:sz="0" w:space="0" w:color="auto"/>
            <w:bottom w:val="none" w:sz="0" w:space="0" w:color="auto"/>
            <w:right w:val="none" w:sz="0" w:space="0" w:color="auto"/>
          </w:divBdr>
        </w:div>
        <w:div w:id="119884668">
          <w:marLeft w:val="640"/>
          <w:marRight w:val="0"/>
          <w:marTop w:val="0"/>
          <w:marBottom w:val="0"/>
          <w:divBdr>
            <w:top w:val="none" w:sz="0" w:space="0" w:color="auto"/>
            <w:left w:val="none" w:sz="0" w:space="0" w:color="auto"/>
            <w:bottom w:val="none" w:sz="0" w:space="0" w:color="auto"/>
            <w:right w:val="none" w:sz="0" w:space="0" w:color="auto"/>
          </w:divBdr>
        </w:div>
        <w:div w:id="2063675604">
          <w:marLeft w:val="640"/>
          <w:marRight w:val="0"/>
          <w:marTop w:val="0"/>
          <w:marBottom w:val="0"/>
          <w:divBdr>
            <w:top w:val="none" w:sz="0" w:space="0" w:color="auto"/>
            <w:left w:val="none" w:sz="0" w:space="0" w:color="auto"/>
            <w:bottom w:val="none" w:sz="0" w:space="0" w:color="auto"/>
            <w:right w:val="none" w:sz="0" w:space="0" w:color="auto"/>
          </w:divBdr>
        </w:div>
        <w:div w:id="1588464298">
          <w:marLeft w:val="640"/>
          <w:marRight w:val="0"/>
          <w:marTop w:val="0"/>
          <w:marBottom w:val="0"/>
          <w:divBdr>
            <w:top w:val="none" w:sz="0" w:space="0" w:color="auto"/>
            <w:left w:val="none" w:sz="0" w:space="0" w:color="auto"/>
            <w:bottom w:val="none" w:sz="0" w:space="0" w:color="auto"/>
            <w:right w:val="none" w:sz="0" w:space="0" w:color="auto"/>
          </w:divBdr>
        </w:div>
        <w:div w:id="415517515">
          <w:marLeft w:val="640"/>
          <w:marRight w:val="0"/>
          <w:marTop w:val="0"/>
          <w:marBottom w:val="0"/>
          <w:divBdr>
            <w:top w:val="none" w:sz="0" w:space="0" w:color="auto"/>
            <w:left w:val="none" w:sz="0" w:space="0" w:color="auto"/>
            <w:bottom w:val="none" w:sz="0" w:space="0" w:color="auto"/>
            <w:right w:val="none" w:sz="0" w:space="0" w:color="auto"/>
          </w:divBdr>
        </w:div>
        <w:div w:id="304819520">
          <w:marLeft w:val="640"/>
          <w:marRight w:val="0"/>
          <w:marTop w:val="0"/>
          <w:marBottom w:val="0"/>
          <w:divBdr>
            <w:top w:val="none" w:sz="0" w:space="0" w:color="auto"/>
            <w:left w:val="none" w:sz="0" w:space="0" w:color="auto"/>
            <w:bottom w:val="none" w:sz="0" w:space="0" w:color="auto"/>
            <w:right w:val="none" w:sz="0" w:space="0" w:color="auto"/>
          </w:divBdr>
        </w:div>
        <w:div w:id="401222208">
          <w:marLeft w:val="640"/>
          <w:marRight w:val="0"/>
          <w:marTop w:val="0"/>
          <w:marBottom w:val="0"/>
          <w:divBdr>
            <w:top w:val="none" w:sz="0" w:space="0" w:color="auto"/>
            <w:left w:val="none" w:sz="0" w:space="0" w:color="auto"/>
            <w:bottom w:val="none" w:sz="0" w:space="0" w:color="auto"/>
            <w:right w:val="none" w:sz="0" w:space="0" w:color="auto"/>
          </w:divBdr>
        </w:div>
        <w:div w:id="1977366397">
          <w:marLeft w:val="640"/>
          <w:marRight w:val="0"/>
          <w:marTop w:val="0"/>
          <w:marBottom w:val="0"/>
          <w:divBdr>
            <w:top w:val="none" w:sz="0" w:space="0" w:color="auto"/>
            <w:left w:val="none" w:sz="0" w:space="0" w:color="auto"/>
            <w:bottom w:val="none" w:sz="0" w:space="0" w:color="auto"/>
            <w:right w:val="none" w:sz="0" w:space="0" w:color="auto"/>
          </w:divBdr>
        </w:div>
        <w:div w:id="1587299366">
          <w:marLeft w:val="640"/>
          <w:marRight w:val="0"/>
          <w:marTop w:val="0"/>
          <w:marBottom w:val="0"/>
          <w:divBdr>
            <w:top w:val="none" w:sz="0" w:space="0" w:color="auto"/>
            <w:left w:val="none" w:sz="0" w:space="0" w:color="auto"/>
            <w:bottom w:val="none" w:sz="0" w:space="0" w:color="auto"/>
            <w:right w:val="none" w:sz="0" w:space="0" w:color="auto"/>
          </w:divBdr>
        </w:div>
        <w:div w:id="2074085457">
          <w:marLeft w:val="640"/>
          <w:marRight w:val="0"/>
          <w:marTop w:val="0"/>
          <w:marBottom w:val="0"/>
          <w:divBdr>
            <w:top w:val="none" w:sz="0" w:space="0" w:color="auto"/>
            <w:left w:val="none" w:sz="0" w:space="0" w:color="auto"/>
            <w:bottom w:val="none" w:sz="0" w:space="0" w:color="auto"/>
            <w:right w:val="none" w:sz="0" w:space="0" w:color="auto"/>
          </w:divBdr>
        </w:div>
        <w:div w:id="584337668">
          <w:marLeft w:val="640"/>
          <w:marRight w:val="0"/>
          <w:marTop w:val="0"/>
          <w:marBottom w:val="0"/>
          <w:divBdr>
            <w:top w:val="none" w:sz="0" w:space="0" w:color="auto"/>
            <w:left w:val="none" w:sz="0" w:space="0" w:color="auto"/>
            <w:bottom w:val="none" w:sz="0" w:space="0" w:color="auto"/>
            <w:right w:val="none" w:sz="0" w:space="0" w:color="auto"/>
          </w:divBdr>
        </w:div>
        <w:div w:id="977567024">
          <w:marLeft w:val="640"/>
          <w:marRight w:val="0"/>
          <w:marTop w:val="0"/>
          <w:marBottom w:val="0"/>
          <w:divBdr>
            <w:top w:val="none" w:sz="0" w:space="0" w:color="auto"/>
            <w:left w:val="none" w:sz="0" w:space="0" w:color="auto"/>
            <w:bottom w:val="none" w:sz="0" w:space="0" w:color="auto"/>
            <w:right w:val="none" w:sz="0" w:space="0" w:color="auto"/>
          </w:divBdr>
        </w:div>
        <w:div w:id="1141581042">
          <w:marLeft w:val="640"/>
          <w:marRight w:val="0"/>
          <w:marTop w:val="0"/>
          <w:marBottom w:val="0"/>
          <w:divBdr>
            <w:top w:val="none" w:sz="0" w:space="0" w:color="auto"/>
            <w:left w:val="none" w:sz="0" w:space="0" w:color="auto"/>
            <w:bottom w:val="none" w:sz="0" w:space="0" w:color="auto"/>
            <w:right w:val="none" w:sz="0" w:space="0" w:color="auto"/>
          </w:divBdr>
        </w:div>
        <w:div w:id="1864130256">
          <w:marLeft w:val="640"/>
          <w:marRight w:val="0"/>
          <w:marTop w:val="0"/>
          <w:marBottom w:val="0"/>
          <w:divBdr>
            <w:top w:val="none" w:sz="0" w:space="0" w:color="auto"/>
            <w:left w:val="none" w:sz="0" w:space="0" w:color="auto"/>
            <w:bottom w:val="none" w:sz="0" w:space="0" w:color="auto"/>
            <w:right w:val="none" w:sz="0" w:space="0" w:color="auto"/>
          </w:divBdr>
        </w:div>
        <w:div w:id="1808820670">
          <w:marLeft w:val="640"/>
          <w:marRight w:val="0"/>
          <w:marTop w:val="0"/>
          <w:marBottom w:val="0"/>
          <w:divBdr>
            <w:top w:val="none" w:sz="0" w:space="0" w:color="auto"/>
            <w:left w:val="none" w:sz="0" w:space="0" w:color="auto"/>
            <w:bottom w:val="none" w:sz="0" w:space="0" w:color="auto"/>
            <w:right w:val="none" w:sz="0" w:space="0" w:color="auto"/>
          </w:divBdr>
        </w:div>
        <w:div w:id="1360817392">
          <w:marLeft w:val="640"/>
          <w:marRight w:val="0"/>
          <w:marTop w:val="0"/>
          <w:marBottom w:val="0"/>
          <w:divBdr>
            <w:top w:val="none" w:sz="0" w:space="0" w:color="auto"/>
            <w:left w:val="none" w:sz="0" w:space="0" w:color="auto"/>
            <w:bottom w:val="none" w:sz="0" w:space="0" w:color="auto"/>
            <w:right w:val="none" w:sz="0" w:space="0" w:color="auto"/>
          </w:divBdr>
        </w:div>
        <w:div w:id="1494028044">
          <w:marLeft w:val="640"/>
          <w:marRight w:val="0"/>
          <w:marTop w:val="0"/>
          <w:marBottom w:val="0"/>
          <w:divBdr>
            <w:top w:val="none" w:sz="0" w:space="0" w:color="auto"/>
            <w:left w:val="none" w:sz="0" w:space="0" w:color="auto"/>
            <w:bottom w:val="none" w:sz="0" w:space="0" w:color="auto"/>
            <w:right w:val="none" w:sz="0" w:space="0" w:color="auto"/>
          </w:divBdr>
        </w:div>
        <w:div w:id="1398548534">
          <w:marLeft w:val="640"/>
          <w:marRight w:val="0"/>
          <w:marTop w:val="0"/>
          <w:marBottom w:val="0"/>
          <w:divBdr>
            <w:top w:val="none" w:sz="0" w:space="0" w:color="auto"/>
            <w:left w:val="none" w:sz="0" w:space="0" w:color="auto"/>
            <w:bottom w:val="none" w:sz="0" w:space="0" w:color="auto"/>
            <w:right w:val="none" w:sz="0" w:space="0" w:color="auto"/>
          </w:divBdr>
        </w:div>
        <w:div w:id="737441263">
          <w:marLeft w:val="640"/>
          <w:marRight w:val="0"/>
          <w:marTop w:val="0"/>
          <w:marBottom w:val="0"/>
          <w:divBdr>
            <w:top w:val="none" w:sz="0" w:space="0" w:color="auto"/>
            <w:left w:val="none" w:sz="0" w:space="0" w:color="auto"/>
            <w:bottom w:val="none" w:sz="0" w:space="0" w:color="auto"/>
            <w:right w:val="none" w:sz="0" w:space="0" w:color="auto"/>
          </w:divBdr>
        </w:div>
      </w:divsChild>
    </w:div>
    <w:div w:id="1902710169">
      <w:bodyDiv w:val="1"/>
      <w:marLeft w:val="0"/>
      <w:marRight w:val="0"/>
      <w:marTop w:val="0"/>
      <w:marBottom w:val="0"/>
      <w:divBdr>
        <w:top w:val="none" w:sz="0" w:space="0" w:color="auto"/>
        <w:left w:val="none" w:sz="0" w:space="0" w:color="auto"/>
        <w:bottom w:val="none" w:sz="0" w:space="0" w:color="auto"/>
        <w:right w:val="none" w:sz="0" w:space="0" w:color="auto"/>
      </w:divBdr>
    </w:div>
    <w:div w:id="1903326168">
      <w:bodyDiv w:val="1"/>
      <w:marLeft w:val="0"/>
      <w:marRight w:val="0"/>
      <w:marTop w:val="0"/>
      <w:marBottom w:val="0"/>
      <w:divBdr>
        <w:top w:val="none" w:sz="0" w:space="0" w:color="auto"/>
        <w:left w:val="none" w:sz="0" w:space="0" w:color="auto"/>
        <w:bottom w:val="none" w:sz="0" w:space="0" w:color="auto"/>
        <w:right w:val="none" w:sz="0" w:space="0" w:color="auto"/>
      </w:divBdr>
    </w:div>
    <w:div w:id="1904178809">
      <w:bodyDiv w:val="1"/>
      <w:marLeft w:val="0"/>
      <w:marRight w:val="0"/>
      <w:marTop w:val="0"/>
      <w:marBottom w:val="0"/>
      <w:divBdr>
        <w:top w:val="none" w:sz="0" w:space="0" w:color="auto"/>
        <w:left w:val="none" w:sz="0" w:space="0" w:color="auto"/>
        <w:bottom w:val="none" w:sz="0" w:space="0" w:color="auto"/>
        <w:right w:val="none" w:sz="0" w:space="0" w:color="auto"/>
      </w:divBdr>
    </w:div>
    <w:div w:id="1908958897">
      <w:bodyDiv w:val="1"/>
      <w:marLeft w:val="0"/>
      <w:marRight w:val="0"/>
      <w:marTop w:val="0"/>
      <w:marBottom w:val="0"/>
      <w:divBdr>
        <w:top w:val="none" w:sz="0" w:space="0" w:color="auto"/>
        <w:left w:val="none" w:sz="0" w:space="0" w:color="auto"/>
        <w:bottom w:val="none" w:sz="0" w:space="0" w:color="auto"/>
        <w:right w:val="none" w:sz="0" w:space="0" w:color="auto"/>
      </w:divBdr>
    </w:div>
    <w:div w:id="1913656536">
      <w:bodyDiv w:val="1"/>
      <w:marLeft w:val="0"/>
      <w:marRight w:val="0"/>
      <w:marTop w:val="0"/>
      <w:marBottom w:val="0"/>
      <w:divBdr>
        <w:top w:val="none" w:sz="0" w:space="0" w:color="auto"/>
        <w:left w:val="none" w:sz="0" w:space="0" w:color="auto"/>
        <w:bottom w:val="none" w:sz="0" w:space="0" w:color="auto"/>
        <w:right w:val="none" w:sz="0" w:space="0" w:color="auto"/>
      </w:divBdr>
    </w:div>
    <w:div w:id="1918320064">
      <w:bodyDiv w:val="1"/>
      <w:marLeft w:val="0"/>
      <w:marRight w:val="0"/>
      <w:marTop w:val="0"/>
      <w:marBottom w:val="0"/>
      <w:divBdr>
        <w:top w:val="none" w:sz="0" w:space="0" w:color="auto"/>
        <w:left w:val="none" w:sz="0" w:space="0" w:color="auto"/>
        <w:bottom w:val="none" w:sz="0" w:space="0" w:color="auto"/>
        <w:right w:val="none" w:sz="0" w:space="0" w:color="auto"/>
      </w:divBdr>
    </w:div>
    <w:div w:id="1921138353">
      <w:bodyDiv w:val="1"/>
      <w:marLeft w:val="0"/>
      <w:marRight w:val="0"/>
      <w:marTop w:val="0"/>
      <w:marBottom w:val="0"/>
      <w:divBdr>
        <w:top w:val="none" w:sz="0" w:space="0" w:color="auto"/>
        <w:left w:val="none" w:sz="0" w:space="0" w:color="auto"/>
        <w:bottom w:val="none" w:sz="0" w:space="0" w:color="auto"/>
        <w:right w:val="none" w:sz="0" w:space="0" w:color="auto"/>
      </w:divBdr>
    </w:div>
    <w:div w:id="1921914184">
      <w:bodyDiv w:val="1"/>
      <w:marLeft w:val="0"/>
      <w:marRight w:val="0"/>
      <w:marTop w:val="0"/>
      <w:marBottom w:val="0"/>
      <w:divBdr>
        <w:top w:val="none" w:sz="0" w:space="0" w:color="auto"/>
        <w:left w:val="none" w:sz="0" w:space="0" w:color="auto"/>
        <w:bottom w:val="none" w:sz="0" w:space="0" w:color="auto"/>
        <w:right w:val="none" w:sz="0" w:space="0" w:color="auto"/>
      </w:divBdr>
      <w:divsChild>
        <w:div w:id="1864514487">
          <w:marLeft w:val="0"/>
          <w:marRight w:val="0"/>
          <w:marTop w:val="0"/>
          <w:marBottom w:val="0"/>
          <w:divBdr>
            <w:top w:val="none" w:sz="0" w:space="0" w:color="auto"/>
            <w:left w:val="none" w:sz="0" w:space="0" w:color="auto"/>
            <w:bottom w:val="none" w:sz="0" w:space="0" w:color="auto"/>
            <w:right w:val="none" w:sz="0" w:space="0" w:color="auto"/>
          </w:divBdr>
          <w:divsChild>
            <w:div w:id="2137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687489442">
          <w:marLeft w:val="480"/>
          <w:marRight w:val="0"/>
          <w:marTop w:val="0"/>
          <w:marBottom w:val="0"/>
          <w:divBdr>
            <w:top w:val="none" w:sz="0" w:space="0" w:color="auto"/>
            <w:left w:val="none" w:sz="0" w:space="0" w:color="auto"/>
            <w:bottom w:val="none" w:sz="0" w:space="0" w:color="auto"/>
            <w:right w:val="none" w:sz="0" w:space="0" w:color="auto"/>
          </w:divBdr>
        </w:div>
        <w:div w:id="1833595200">
          <w:marLeft w:val="480"/>
          <w:marRight w:val="0"/>
          <w:marTop w:val="0"/>
          <w:marBottom w:val="0"/>
          <w:divBdr>
            <w:top w:val="none" w:sz="0" w:space="0" w:color="auto"/>
            <w:left w:val="none" w:sz="0" w:space="0" w:color="auto"/>
            <w:bottom w:val="none" w:sz="0" w:space="0" w:color="auto"/>
            <w:right w:val="none" w:sz="0" w:space="0" w:color="auto"/>
          </w:divBdr>
        </w:div>
        <w:div w:id="1401050834">
          <w:marLeft w:val="480"/>
          <w:marRight w:val="0"/>
          <w:marTop w:val="0"/>
          <w:marBottom w:val="0"/>
          <w:divBdr>
            <w:top w:val="none" w:sz="0" w:space="0" w:color="auto"/>
            <w:left w:val="none" w:sz="0" w:space="0" w:color="auto"/>
            <w:bottom w:val="none" w:sz="0" w:space="0" w:color="auto"/>
            <w:right w:val="none" w:sz="0" w:space="0" w:color="auto"/>
          </w:divBdr>
        </w:div>
        <w:div w:id="1776558964">
          <w:marLeft w:val="480"/>
          <w:marRight w:val="0"/>
          <w:marTop w:val="0"/>
          <w:marBottom w:val="0"/>
          <w:divBdr>
            <w:top w:val="none" w:sz="0" w:space="0" w:color="auto"/>
            <w:left w:val="none" w:sz="0" w:space="0" w:color="auto"/>
            <w:bottom w:val="none" w:sz="0" w:space="0" w:color="auto"/>
            <w:right w:val="none" w:sz="0" w:space="0" w:color="auto"/>
          </w:divBdr>
        </w:div>
        <w:div w:id="915478236">
          <w:marLeft w:val="480"/>
          <w:marRight w:val="0"/>
          <w:marTop w:val="0"/>
          <w:marBottom w:val="0"/>
          <w:divBdr>
            <w:top w:val="none" w:sz="0" w:space="0" w:color="auto"/>
            <w:left w:val="none" w:sz="0" w:space="0" w:color="auto"/>
            <w:bottom w:val="none" w:sz="0" w:space="0" w:color="auto"/>
            <w:right w:val="none" w:sz="0" w:space="0" w:color="auto"/>
          </w:divBdr>
        </w:div>
        <w:div w:id="1950888334">
          <w:marLeft w:val="480"/>
          <w:marRight w:val="0"/>
          <w:marTop w:val="0"/>
          <w:marBottom w:val="0"/>
          <w:divBdr>
            <w:top w:val="none" w:sz="0" w:space="0" w:color="auto"/>
            <w:left w:val="none" w:sz="0" w:space="0" w:color="auto"/>
            <w:bottom w:val="none" w:sz="0" w:space="0" w:color="auto"/>
            <w:right w:val="none" w:sz="0" w:space="0" w:color="auto"/>
          </w:divBdr>
        </w:div>
        <w:div w:id="547035929">
          <w:marLeft w:val="480"/>
          <w:marRight w:val="0"/>
          <w:marTop w:val="0"/>
          <w:marBottom w:val="0"/>
          <w:divBdr>
            <w:top w:val="none" w:sz="0" w:space="0" w:color="auto"/>
            <w:left w:val="none" w:sz="0" w:space="0" w:color="auto"/>
            <w:bottom w:val="none" w:sz="0" w:space="0" w:color="auto"/>
            <w:right w:val="none" w:sz="0" w:space="0" w:color="auto"/>
          </w:divBdr>
        </w:div>
        <w:div w:id="397217858">
          <w:marLeft w:val="480"/>
          <w:marRight w:val="0"/>
          <w:marTop w:val="0"/>
          <w:marBottom w:val="0"/>
          <w:divBdr>
            <w:top w:val="none" w:sz="0" w:space="0" w:color="auto"/>
            <w:left w:val="none" w:sz="0" w:space="0" w:color="auto"/>
            <w:bottom w:val="none" w:sz="0" w:space="0" w:color="auto"/>
            <w:right w:val="none" w:sz="0" w:space="0" w:color="auto"/>
          </w:divBdr>
        </w:div>
        <w:div w:id="1194000703">
          <w:marLeft w:val="480"/>
          <w:marRight w:val="0"/>
          <w:marTop w:val="0"/>
          <w:marBottom w:val="0"/>
          <w:divBdr>
            <w:top w:val="none" w:sz="0" w:space="0" w:color="auto"/>
            <w:left w:val="none" w:sz="0" w:space="0" w:color="auto"/>
            <w:bottom w:val="none" w:sz="0" w:space="0" w:color="auto"/>
            <w:right w:val="none" w:sz="0" w:space="0" w:color="auto"/>
          </w:divBdr>
        </w:div>
        <w:div w:id="1725132939">
          <w:marLeft w:val="480"/>
          <w:marRight w:val="0"/>
          <w:marTop w:val="0"/>
          <w:marBottom w:val="0"/>
          <w:divBdr>
            <w:top w:val="none" w:sz="0" w:space="0" w:color="auto"/>
            <w:left w:val="none" w:sz="0" w:space="0" w:color="auto"/>
            <w:bottom w:val="none" w:sz="0" w:space="0" w:color="auto"/>
            <w:right w:val="none" w:sz="0" w:space="0" w:color="auto"/>
          </w:divBdr>
        </w:div>
        <w:div w:id="1036928265">
          <w:marLeft w:val="480"/>
          <w:marRight w:val="0"/>
          <w:marTop w:val="0"/>
          <w:marBottom w:val="0"/>
          <w:divBdr>
            <w:top w:val="none" w:sz="0" w:space="0" w:color="auto"/>
            <w:left w:val="none" w:sz="0" w:space="0" w:color="auto"/>
            <w:bottom w:val="none" w:sz="0" w:space="0" w:color="auto"/>
            <w:right w:val="none" w:sz="0" w:space="0" w:color="auto"/>
          </w:divBdr>
        </w:div>
        <w:div w:id="341393496">
          <w:marLeft w:val="480"/>
          <w:marRight w:val="0"/>
          <w:marTop w:val="0"/>
          <w:marBottom w:val="0"/>
          <w:divBdr>
            <w:top w:val="none" w:sz="0" w:space="0" w:color="auto"/>
            <w:left w:val="none" w:sz="0" w:space="0" w:color="auto"/>
            <w:bottom w:val="none" w:sz="0" w:space="0" w:color="auto"/>
            <w:right w:val="none" w:sz="0" w:space="0" w:color="auto"/>
          </w:divBdr>
        </w:div>
        <w:div w:id="82381998">
          <w:marLeft w:val="480"/>
          <w:marRight w:val="0"/>
          <w:marTop w:val="0"/>
          <w:marBottom w:val="0"/>
          <w:divBdr>
            <w:top w:val="none" w:sz="0" w:space="0" w:color="auto"/>
            <w:left w:val="none" w:sz="0" w:space="0" w:color="auto"/>
            <w:bottom w:val="none" w:sz="0" w:space="0" w:color="auto"/>
            <w:right w:val="none" w:sz="0" w:space="0" w:color="auto"/>
          </w:divBdr>
        </w:div>
        <w:div w:id="2056003784">
          <w:marLeft w:val="480"/>
          <w:marRight w:val="0"/>
          <w:marTop w:val="0"/>
          <w:marBottom w:val="0"/>
          <w:divBdr>
            <w:top w:val="none" w:sz="0" w:space="0" w:color="auto"/>
            <w:left w:val="none" w:sz="0" w:space="0" w:color="auto"/>
            <w:bottom w:val="none" w:sz="0" w:space="0" w:color="auto"/>
            <w:right w:val="none" w:sz="0" w:space="0" w:color="auto"/>
          </w:divBdr>
        </w:div>
        <w:div w:id="776297367">
          <w:marLeft w:val="480"/>
          <w:marRight w:val="0"/>
          <w:marTop w:val="0"/>
          <w:marBottom w:val="0"/>
          <w:divBdr>
            <w:top w:val="none" w:sz="0" w:space="0" w:color="auto"/>
            <w:left w:val="none" w:sz="0" w:space="0" w:color="auto"/>
            <w:bottom w:val="none" w:sz="0" w:space="0" w:color="auto"/>
            <w:right w:val="none" w:sz="0" w:space="0" w:color="auto"/>
          </w:divBdr>
        </w:div>
        <w:div w:id="1663702315">
          <w:marLeft w:val="480"/>
          <w:marRight w:val="0"/>
          <w:marTop w:val="0"/>
          <w:marBottom w:val="0"/>
          <w:divBdr>
            <w:top w:val="none" w:sz="0" w:space="0" w:color="auto"/>
            <w:left w:val="none" w:sz="0" w:space="0" w:color="auto"/>
            <w:bottom w:val="none" w:sz="0" w:space="0" w:color="auto"/>
            <w:right w:val="none" w:sz="0" w:space="0" w:color="auto"/>
          </w:divBdr>
        </w:div>
        <w:div w:id="231352905">
          <w:marLeft w:val="480"/>
          <w:marRight w:val="0"/>
          <w:marTop w:val="0"/>
          <w:marBottom w:val="0"/>
          <w:divBdr>
            <w:top w:val="none" w:sz="0" w:space="0" w:color="auto"/>
            <w:left w:val="none" w:sz="0" w:space="0" w:color="auto"/>
            <w:bottom w:val="none" w:sz="0" w:space="0" w:color="auto"/>
            <w:right w:val="none" w:sz="0" w:space="0" w:color="auto"/>
          </w:divBdr>
        </w:div>
        <w:div w:id="1094475777">
          <w:marLeft w:val="480"/>
          <w:marRight w:val="0"/>
          <w:marTop w:val="0"/>
          <w:marBottom w:val="0"/>
          <w:divBdr>
            <w:top w:val="none" w:sz="0" w:space="0" w:color="auto"/>
            <w:left w:val="none" w:sz="0" w:space="0" w:color="auto"/>
            <w:bottom w:val="none" w:sz="0" w:space="0" w:color="auto"/>
            <w:right w:val="none" w:sz="0" w:space="0" w:color="auto"/>
          </w:divBdr>
        </w:div>
        <w:div w:id="824081811">
          <w:marLeft w:val="480"/>
          <w:marRight w:val="0"/>
          <w:marTop w:val="0"/>
          <w:marBottom w:val="0"/>
          <w:divBdr>
            <w:top w:val="none" w:sz="0" w:space="0" w:color="auto"/>
            <w:left w:val="none" w:sz="0" w:space="0" w:color="auto"/>
            <w:bottom w:val="none" w:sz="0" w:space="0" w:color="auto"/>
            <w:right w:val="none" w:sz="0" w:space="0" w:color="auto"/>
          </w:divBdr>
        </w:div>
        <w:div w:id="735125946">
          <w:marLeft w:val="480"/>
          <w:marRight w:val="0"/>
          <w:marTop w:val="0"/>
          <w:marBottom w:val="0"/>
          <w:divBdr>
            <w:top w:val="none" w:sz="0" w:space="0" w:color="auto"/>
            <w:left w:val="none" w:sz="0" w:space="0" w:color="auto"/>
            <w:bottom w:val="none" w:sz="0" w:space="0" w:color="auto"/>
            <w:right w:val="none" w:sz="0" w:space="0" w:color="auto"/>
          </w:divBdr>
        </w:div>
        <w:div w:id="1532843262">
          <w:marLeft w:val="480"/>
          <w:marRight w:val="0"/>
          <w:marTop w:val="0"/>
          <w:marBottom w:val="0"/>
          <w:divBdr>
            <w:top w:val="none" w:sz="0" w:space="0" w:color="auto"/>
            <w:left w:val="none" w:sz="0" w:space="0" w:color="auto"/>
            <w:bottom w:val="none" w:sz="0" w:space="0" w:color="auto"/>
            <w:right w:val="none" w:sz="0" w:space="0" w:color="auto"/>
          </w:divBdr>
        </w:div>
        <w:div w:id="1068383622">
          <w:marLeft w:val="480"/>
          <w:marRight w:val="0"/>
          <w:marTop w:val="0"/>
          <w:marBottom w:val="0"/>
          <w:divBdr>
            <w:top w:val="none" w:sz="0" w:space="0" w:color="auto"/>
            <w:left w:val="none" w:sz="0" w:space="0" w:color="auto"/>
            <w:bottom w:val="none" w:sz="0" w:space="0" w:color="auto"/>
            <w:right w:val="none" w:sz="0" w:space="0" w:color="auto"/>
          </w:divBdr>
        </w:div>
        <w:div w:id="1652100490">
          <w:marLeft w:val="480"/>
          <w:marRight w:val="0"/>
          <w:marTop w:val="0"/>
          <w:marBottom w:val="0"/>
          <w:divBdr>
            <w:top w:val="none" w:sz="0" w:space="0" w:color="auto"/>
            <w:left w:val="none" w:sz="0" w:space="0" w:color="auto"/>
            <w:bottom w:val="none" w:sz="0" w:space="0" w:color="auto"/>
            <w:right w:val="none" w:sz="0" w:space="0" w:color="auto"/>
          </w:divBdr>
        </w:div>
        <w:div w:id="1960185080">
          <w:marLeft w:val="480"/>
          <w:marRight w:val="0"/>
          <w:marTop w:val="0"/>
          <w:marBottom w:val="0"/>
          <w:divBdr>
            <w:top w:val="none" w:sz="0" w:space="0" w:color="auto"/>
            <w:left w:val="none" w:sz="0" w:space="0" w:color="auto"/>
            <w:bottom w:val="none" w:sz="0" w:space="0" w:color="auto"/>
            <w:right w:val="none" w:sz="0" w:space="0" w:color="auto"/>
          </w:divBdr>
        </w:div>
        <w:div w:id="238486139">
          <w:marLeft w:val="480"/>
          <w:marRight w:val="0"/>
          <w:marTop w:val="0"/>
          <w:marBottom w:val="0"/>
          <w:divBdr>
            <w:top w:val="none" w:sz="0" w:space="0" w:color="auto"/>
            <w:left w:val="none" w:sz="0" w:space="0" w:color="auto"/>
            <w:bottom w:val="none" w:sz="0" w:space="0" w:color="auto"/>
            <w:right w:val="none" w:sz="0" w:space="0" w:color="auto"/>
          </w:divBdr>
        </w:div>
        <w:div w:id="757409473">
          <w:marLeft w:val="480"/>
          <w:marRight w:val="0"/>
          <w:marTop w:val="0"/>
          <w:marBottom w:val="0"/>
          <w:divBdr>
            <w:top w:val="none" w:sz="0" w:space="0" w:color="auto"/>
            <w:left w:val="none" w:sz="0" w:space="0" w:color="auto"/>
            <w:bottom w:val="none" w:sz="0" w:space="0" w:color="auto"/>
            <w:right w:val="none" w:sz="0" w:space="0" w:color="auto"/>
          </w:divBdr>
        </w:div>
        <w:div w:id="1124621112">
          <w:marLeft w:val="480"/>
          <w:marRight w:val="0"/>
          <w:marTop w:val="0"/>
          <w:marBottom w:val="0"/>
          <w:divBdr>
            <w:top w:val="none" w:sz="0" w:space="0" w:color="auto"/>
            <w:left w:val="none" w:sz="0" w:space="0" w:color="auto"/>
            <w:bottom w:val="none" w:sz="0" w:space="0" w:color="auto"/>
            <w:right w:val="none" w:sz="0" w:space="0" w:color="auto"/>
          </w:divBdr>
        </w:div>
        <w:div w:id="155807473">
          <w:marLeft w:val="480"/>
          <w:marRight w:val="0"/>
          <w:marTop w:val="0"/>
          <w:marBottom w:val="0"/>
          <w:divBdr>
            <w:top w:val="none" w:sz="0" w:space="0" w:color="auto"/>
            <w:left w:val="none" w:sz="0" w:space="0" w:color="auto"/>
            <w:bottom w:val="none" w:sz="0" w:space="0" w:color="auto"/>
            <w:right w:val="none" w:sz="0" w:space="0" w:color="auto"/>
          </w:divBdr>
        </w:div>
        <w:div w:id="925502475">
          <w:marLeft w:val="480"/>
          <w:marRight w:val="0"/>
          <w:marTop w:val="0"/>
          <w:marBottom w:val="0"/>
          <w:divBdr>
            <w:top w:val="none" w:sz="0" w:space="0" w:color="auto"/>
            <w:left w:val="none" w:sz="0" w:space="0" w:color="auto"/>
            <w:bottom w:val="none" w:sz="0" w:space="0" w:color="auto"/>
            <w:right w:val="none" w:sz="0" w:space="0" w:color="auto"/>
          </w:divBdr>
        </w:div>
        <w:div w:id="123156315">
          <w:marLeft w:val="480"/>
          <w:marRight w:val="0"/>
          <w:marTop w:val="0"/>
          <w:marBottom w:val="0"/>
          <w:divBdr>
            <w:top w:val="none" w:sz="0" w:space="0" w:color="auto"/>
            <w:left w:val="none" w:sz="0" w:space="0" w:color="auto"/>
            <w:bottom w:val="none" w:sz="0" w:space="0" w:color="auto"/>
            <w:right w:val="none" w:sz="0" w:space="0" w:color="auto"/>
          </w:divBdr>
        </w:div>
        <w:div w:id="1117333750">
          <w:marLeft w:val="480"/>
          <w:marRight w:val="0"/>
          <w:marTop w:val="0"/>
          <w:marBottom w:val="0"/>
          <w:divBdr>
            <w:top w:val="none" w:sz="0" w:space="0" w:color="auto"/>
            <w:left w:val="none" w:sz="0" w:space="0" w:color="auto"/>
            <w:bottom w:val="none" w:sz="0" w:space="0" w:color="auto"/>
            <w:right w:val="none" w:sz="0" w:space="0" w:color="auto"/>
          </w:divBdr>
        </w:div>
        <w:div w:id="2039155001">
          <w:marLeft w:val="480"/>
          <w:marRight w:val="0"/>
          <w:marTop w:val="0"/>
          <w:marBottom w:val="0"/>
          <w:divBdr>
            <w:top w:val="none" w:sz="0" w:space="0" w:color="auto"/>
            <w:left w:val="none" w:sz="0" w:space="0" w:color="auto"/>
            <w:bottom w:val="none" w:sz="0" w:space="0" w:color="auto"/>
            <w:right w:val="none" w:sz="0" w:space="0" w:color="auto"/>
          </w:divBdr>
        </w:div>
        <w:div w:id="1687756937">
          <w:marLeft w:val="480"/>
          <w:marRight w:val="0"/>
          <w:marTop w:val="0"/>
          <w:marBottom w:val="0"/>
          <w:divBdr>
            <w:top w:val="none" w:sz="0" w:space="0" w:color="auto"/>
            <w:left w:val="none" w:sz="0" w:space="0" w:color="auto"/>
            <w:bottom w:val="none" w:sz="0" w:space="0" w:color="auto"/>
            <w:right w:val="none" w:sz="0" w:space="0" w:color="auto"/>
          </w:divBdr>
        </w:div>
        <w:div w:id="1251348719">
          <w:marLeft w:val="480"/>
          <w:marRight w:val="0"/>
          <w:marTop w:val="0"/>
          <w:marBottom w:val="0"/>
          <w:divBdr>
            <w:top w:val="none" w:sz="0" w:space="0" w:color="auto"/>
            <w:left w:val="none" w:sz="0" w:space="0" w:color="auto"/>
            <w:bottom w:val="none" w:sz="0" w:space="0" w:color="auto"/>
            <w:right w:val="none" w:sz="0" w:space="0" w:color="auto"/>
          </w:divBdr>
        </w:div>
        <w:div w:id="806170534">
          <w:marLeft w:val="480"/>
          <w:marRight w:val="0"/>
          <w:marTop w:val="0"/>
          <w:marBottom w:val="0"/>
          <w:divBdr>
            <w:top w:val="none" w:sz="0" w:space="0" w:color="auto"/>
            <w:left w:val="none" w:sz="0" w:space="0" w:color="auto"/>
            <w:bottom w:val="none" w:sz="0" w:space="0" w:color="auto"/>
            <w:right w:val="none" w:sz="0" w:space="0" w:color="auto"/>
          </w:divBdr>
        </w:div>
        <w:div w:id="373891447">
          <w:marLeft w:val="480"/>
          <w:marRight w:val="0"/>
          <w:marTop w:val="0"/>
          <w:marBottom w:val="0"/>
          <w:divBdr>
            <w:top w:val="none" w:sz="0" w:space="0" w:color="auto"/>
            <w:left w:val="none" w:sz="0" w:space="0" w:color="auto"/>
            <w:bottom w:val="none" w:sz="0" w:space="0" w:color="auto"/>
            <w:right w:val="none" w:sz="0" w:space="0" w:color="auto"/>
          </w:divBdr>
        </w:div>
        <w:div w:id="1683631606">
          <w:marLeft w:val="480"/>
          <w:marRight w:val="0"/>
          <w:marTop w:val="0"/>
          <w:marBottom w:val="0"/>
          <w:divBdr>
            <w:top w:val="none" w:sz="0" w:space="0" w:color="auto"/>
            <w:left w:val="none" w:sz="0" w:space="0" w:color="auto"/>
            <w:bottom w:val="none" w:sz="0" w:space="0" w:color="auto"/>
            <w:right w:val="none" w:sz="0" w:space="0" w:color="auto"/>
          </w:divBdr>
        </w:div>
        <w:div w:id="1371766592">
          <w:marLeft w:val="480"/>
          <w:marRight w:val="0"/>
          <w:marTop w:val="0"/>
          <w:marBottom w:val="0"/>
          <w:divBdr>
            <w:top w:val="none" w:sz="0" w:space="0" w:color="auto"/>
            <w:left w:val="none" w:sz="0" w:space="0" w:color="auto"/>
            <w:bottom w:val="none" w:sz="0" w:space="0" w:color="auto"/>
            <w:right w:val="none" w:sz="0" w:space="0" w:color="auto"/>
          </w:divBdr>
        </w:div>
        <w:div w:id="1701125559">
          <w:marLeft w:val="480"/>
          <w:marRight w:val="0"/>
          <w:marTop w:val="0"/>
          <w:marBottom w:val="0"/>
          <w:divBdr>
            <w:top w:val="none" w:sz="0" w:space="0" w:color="auto"/>
            <w:left w:val="none" w:sz="0" w:space="0" w:color="auto"/>
            <w:bottom w:val="none" w:sz="0" w:space="0" w:color="auto"/>
            <w:right w:val="none" w:sz="0" w:space="0" w:color="auto"/>
          </w:divBdr>
        </w:div>
        <w:div w:id="51512870">
          <w:marLeft w:val="480"/>
          <w:marRight w:val="0"/>
          <w:marTop w:val="0"/>
          <w:marBottom w:val="0"/>
          <w:divBdr>
            <w:top w:val="none" w:sz="0" w:space="0" w:color="auto"/>
            <w:left w:val="none" w:sz="0" w:space="0" w:color="auto"/>
            <w:bottom w:val="none" w:sz="0" w:space="0" w:color="auto"/>
            <w:right w:val="none" w:sz="0" w:space="0" w:color="auto"/>
          </w:divBdr>
        </w:div>
        <w:div w:id="1583565692">
          <w:marLeft w:val="480"/>
          <w:marRight w:val="0"/>
          <w:marTop w:val="0"/>
          <w:marBottom w:val="0"/>
          <w:divBdr>
            <w:top w:val="none" w:sz="0" w:space="0" w:color="auto"/>
            <w:left w:val="none" w:sz="0" w:space="0" w:color="auto"/>
            <w:bottom w:val="none" w:sz="0" w:space="0" w:color="auto"/>
            <w:right w:val="none" w:sz="0" w:space="0" w:color="auto"/>
          </w:divBdr>
        </w:div>
        <w:div w:id="51661477">
          <w:marLeft w:val="480"/>
          <w:marRight w:val="0"/>
          <w:marTop w:val="0"/>
          <w:marBottom w:val="0"/>
          <w:divBdr>
            <w:top w:val="none" w:sz="0" w:space="0" w:color="auto"/>
            <w:left w:val="none" w:sz="0" w:space="0" w:color="auto"/>
            <w:bottom w:val="none" w:sz="0" w:space="0" w:color="auto"/>
            <w:right w:val="none" w:sz="0" w:space="0" w:color="auto"/>
          </w:divBdr>
        </w:div>
        <w:div w:id="1249004633">
          <w:marLeft w:val="480"/>
          <w:marRight w:val="0"/>
          <w:marTop w:val="0"/>
          <w:marBottom w:val="0"/>
          <w:divBdr>
            <w:top w:val="none" w:sz="0" w:space="0" w:color="auto"/>
            <w:left w:val="none" w:sz="0" w:space="0" w:color="auto"/>
            <w:bottom w:val="none" w:sz="0" w:space="0" w:color="auto"/>
            <w:right w:val="none" w:sz="0" w:space="0" w:color="auto"/>
          </w:divBdr>
        </w:div>
        <w:div w:id="154956047">
          <w:marLeft w:val="480"/>
          <w:marRight w:val="0"/>
          <w:marTop w:val="0"/>
          <w:marBottom w:val="0"/>
          <w:divBdr>
            <w:top w:val="none" w:sz="0" w:space="0" w:color="auto"/>
            <w:left w:val="none" w:sz="0" w:space="0" w:color="auto"/>
            <w:bottom w:val="none" w:sz="0" w:space="0" w:color="auto"/>
            <w:right w:val="none" w:sz="0" w:space="0" w:color="auto"/>
          </w:divBdr>
        </w:div>
        <w:div w:id="155615216">
          <w:marLeft w:val="480"/>
          <w:marRight w:val="0"/>
          <w:marTop w:val="0"/>
          <w:marBottom w:val="0"/>
          <w:divBdr>
            <w:top w:val="none" w:sz="0" w:space="0" w:color="auto"/>
            <w:left w:val="none" w:sz="0" w:space="0" w:color="auto"/>
            <w:bottom w:val="none" w:sz="0" w:space="0" w:color="auto"/>
            <w:right w:val="none" w:sz="0" w:space="0" w:color="auto"/>
          </w:divBdr>
        </w:div>
        <w:div w:id="1525167199">
          <w:marLeft w:val="480"/>
          <w:marRight w:val="0"/>
          <w:marTop w:val="0"/>
          <w:marBottom w:val="0"/>
          <w:divBdr>
            <w:top w:val="none" w:sz="0" w:space="0" w:color="auto"/>
            <w:left w:val="none" w:sz="0" w:space="0" w:color="auto"/>
            <w:bottom w:val="none" w:sz="0" w:space="0" w:color="auto"/>
            <w:right w:val="none" w:sz="0" w:space="0" w:color="auto"/>
          </w:divBdr>
        </w:div>
        <w:div w:id="927930356">
          <w:marLeft w:val="480"/>
          <w:marRight w:val="0"/>
          <w:marTop w:val="0"/>
          <w:marBottom w:val="0"/>
          <w:divBdr>
            <w:top w:val="none" w:sz="0" w:space="0" w:color="auto"/>
            <w:left w:val="none" w:sz="0" w:space="0" w:color="auto"/>
            <w:bottom w:val="none" w:sz="0" w:space="0" w:color="auto"/>
            <w:right w:val="none" w:sz="0" w:space="0" w:color="auto"/>
          </w:divBdr>
        </w:div>
        <w:div w:id="1875536015">
          <w:marLeft w:val="480"/>
          <w:marRight w:val="0"/>
          <w:marTop w:val="0"/>
          <w:marBottom w:val="0"/>
          <w:divBdr>
            <w:top w:val="none" w:sz="0" w:space="0" w:color="auto"/>
            <w:left w:val="none" w:sz="0" w:space="0" w:color="auto"/>
            <w:bottom w:val="none" w:sz="0" w:space="0" w:color="auto"/>
            <w:right w:val="none" w:sz="0" w:space="0" w:color="auto"/>
          </w:divBdr>
        </w:div>
        <w:div w:id="1750343929">
          <w:marLeft w:val="480"/>
          <w:marRight w:val="0"/>
          <w:marTop w:val="0"/>
          <w:marBottom w:val="0"/>
          <w:divBdr>
            <w:top w:val="none" w:sz="0" w:space="0" w:color="auto"/>
            <w:left w:val="none" w:sz="0" w:space="0" w:color="auto"/>
            <w:bottom w:val="none" w:sz="0" w:space="0" w:color="auto"/>
            <w:right w:val="none" w:sz="0" w:space="0" w:color="auto"/>
          </w:divBdr>
        </w:div>
        <w:div w:id="2144808116">
          <w:marLeft w:val="480"/>
          <w:marRight w:val="0"/>
          <w:marTop w:val="0"/>
          <w:marBottom w:val="0"/>
          <w:divBdr>
            <w:top w:val="none" w:sz="0" w:space="0" w:color="auto"/>
            <w:left w:val="none" w:sz="0" w:space="0" w:color="auto"/>
            <w:bottom w:val="none" w:sz="0" w:space="0" w:color="auto"/>
            <w:right w:val="none" w:sz="0" w:space="0" w:color="auto"/>
          </w:divBdr>
        </w:div>
        <w:div w:id="248006403">
          <w:marLeft w:val="480"/>
          <w:marRight w:val="0"/>
          <w:marTop w:val="0"/>
          <w:marBottom w:val="0"/>
          <w:divBdr>
            <w:top w:val="none" w:sz="0" w:space="0" w:color="auto"/>
            <w:left w:val="none" w:sz="0" w:space="0" w:color="auto"/>
            <w:bottom w:val="none" w:sz="0" w:space="0" w:color="auto"/>
            <w:right w:val="none" w:sz="0" w:space="0" w:color="auto"/>
          </w:divBdr>
        </w:div>
        <w:div w:id="1394082995">
          <w:marLeft w:val="480"/>
          <w:marRight w:val="0"/>
          <w:marTop w:val="0"/>
          <w:marBottom w:val="0"/>
          <w:divBdr>
            <w:top w:val="none" w:sz="0" w:space="0" w:color="auto"/>
            <w:left w:val="none" w:sz="0" w:space="0" w:color="auto"/>
            <w:bottom w:val="none" w:sz="0" w:space="0" w:color="auto"/>
            <w:right w:val="none" w:sz="0" w:space="0" w:color="auto"/>
          </w:divBdr>
        </w:div>
        <w:div w:id="1206024005">
          <w:marLeft w:val="480"/>
          <w:marRight w:val="0"/>
          <w:marTop w:val="0"/>
          <w:marBottom w:val="0"/>
          <w:divBdr>
            <w:top w:val="none" w:sz="0" w:space="0" w:color="auto"/>
            <w:left w:val="none" w:sz="0" w:space="0" w:color="auto"/>
            <w:bottom w:val="none" w:sz="0" w:space="0" w:color="auto"/>
            <w:right w:val="none" w:sz="0" w:space="0" w:color="auto"/>
          </w:divBdr>
        </w:div>
        <w:div w:id="974214955">
          <w:marLeft w:val="480"/>
          <w:marRight w:val="0"/>
          <w:marTop w:val="0"/>
          <w:marBottom w:val="0"/>
          <w:divBdr>
            <w:top w:val="none" w:sz="0" w:space="0" w:color="auto"/>
            <w:left w:val="none" w:sz="0" w:space="0" w:color="auto"/>
            <w:bottom w:val="none" w:sz="0" w:space="0" w:color="auto"/>
            <w:right w:val="none" w:sz="0" w:space="0" w:color="auto"/>
          </w:divBdr>
        </w:div>
        <w:div w:id="563609885">
          <w:marLeft w:val="480"/>
          <w:marRight w:val="0"/>
          <w:marTop w:val="0"/>
          <w:marBottom w:val="0"/>
          <w:divBdr>
            <w:top w:val="none" w:sz="0" w:space="0" w:color="auto"/>
            <w:left w:val="none" w:sz="0" w:space="0" w:color="auto"/>
            <w:bottom w:val="none" w:sz="0" w:space="0" w:color="auto"/>
            <w:right w:val="none" w:sz="0" w:space="0" w:color="auto"/>
          </w:divBdr>
        </w:div>
        <w:div w:id="781801052">
          <w:marLeft w:val="480"/>
          <w:marRight w:val="0"/>
          <w:marTop w:val="0"/>
          <w:marBottom w:val="0"/>
          <w:divBdr>
            <w:top w:val="none" w:sz="0" w:space="0" w:color="auto"/>
            <w:left w:val="none" w:sz="0" w:space="0" w:color="auto"/>
            <w:bottom w:val="none" w:sz="0" w:space="0" w:color="auto"/>
            <w:right w:val="none" w:sz="0" w:space="0" w:color="auto"/>
          </w:divBdr>
        </w:div>
        <w:div w:id="935870154">
          <w:marLeft w:val="480"/>
          <w:marRight w:val="0"/>
          <w:marTop w:val="0"/>
          <w:marBottom w:val="0"/>
          <w:divBdr>
            <w:top w:val="none" w:sz="0" w:space="0" w:color="auto"/>
            <w:left w:val="none" w:sz="0" w:space="0" w:color="auto"/>
            <w:bottom w:val="none" w:sz="0" w:space="0" w:color="auto"/>
            <w:right w:val="none" w:sz="0" w:space="0" w:color="auto"/>
          </w:divBdr>
        </w:div>
      </w:divsChild>
    </w:div>
    <w:div w:id="1934780202">
      <w:bodyDiv w:val="1"/>
      <w:marLeft w:val="0"/>
      <w:marRight w:val="0"/>
      <w:marTop w:val="0"/>
      <w:marBottom w:val="0"/>
      <w:divBdr>
        <w:top w:val="none" w:sz="0" w:space="0" w:color="auto"/>
        <w:left w:val="none" w:sz="0" w:space="0" w:color="auto"/>
        <w:bottom w:val="none" w:sz="0" w:space="0" w:color="auto"/>
        <w:right w:val="none" w:sz="0" w:space="0" w:color="auto"/>
      </w:divBdr>
    </w:div>
    <w:div w:id="1937402030">
      <w:bodyDiv w:val="1"/>
      <w:marLeft w:val="0"/>
      <w:marRight w:val="0"/>
      <w:marTop w:val="0"/>
      <w:marBottom w:val="0"/>
      <w:divBdr>
        <w:top w:val="none" w:sz="0" w:space="0" w:color="auto"/>
        <w:left w:val="none" w:sz="0" w:space="0" w:color="auto"/>
        <w:bottom w:val="none" w:sz="0" w:space="0" w:color="auto"/>
        <w:right w:val="none" w:sz="0" w:space="0" w:color="auto"/>
      </w:divBdr>
    </w:div>
    <w:div w:id="1940141702">
      <w:bodyDiv w:val="1"/>
      <w:marLeft w:val="0"/>
      <w:marRight w:val="0"/>
      <w:marTop w:val="0"/>
      <w:marBottom w:val="0"/>
      <w:divBdr>
        <w:top w:val="none" w:sz="0" w:space="0" w:color="auto"/>
        <w:left w:val="none" w:sz="0" w:space="0" w:color="auto"/>
        <w:bottom w:val="none" w:sz="0" w:space="0" w:color="auto"/>
        <w:right w:val="none" w:sz="0" w:space="0" w:color="auto"/>
      </w:divBdr>
      <w:divsChild>
        <w:div w:id="1452821250">
          <w:marLeft w:val="480"/>
          <w:marRight w:val="0"/>
          <w:marTop w:val="0"/>
          <w:marBottom w:val="0"/>
          <w:divBdr>
            <w:top w:val="none" w:sz="0" w:space="0" w:color="auto"/>
            <w:left w:val="none" w:sz="0" w:space="0" w:color="auto"/>
            <w:bottom w:val="none" w:sz="0" w:space="0" w:color="auto"/>
            <w:right w:val="none" w:sz="0" w:space="0" w:color="auto"/>
          </w:divBdr>
        </w:div>
        <w:div w:id="432407944">
          <w:marLeft w:val="480"/>
          <w:marRight w:val="0"/>
          <w:marTop w:val="0"/>
          <w:marBottom w:val="0"/>
          <w:divBdr>
            <w:top w:val="none" w:sz="0" w:space="0" w:color="auto"/>
            <w:left w:val="none" w:sz="0" w:space="0" w:color="auto"/>
            <w:bottom w:val="none" w:sz="0" w:space="0" w:color="auto"/>
            <w:right w:val="none" w:sz="0" w:space="0" w:color="auto"/>
          </w:divBdr>
        </w:div>
        <w:div w:id="789058451">
          <w:marLeft w:val="480"/>
          <w:marRight w:val="0"/>
          <w:marTop w:val="0"/>
          <w:marBottom w:val="0"/>
          <w:divBdr>
            <w:top w:val="none" w:sz="0" w:space="0" w:color="auto"/>
            <w:left w:val="none" w:sz="0" w:space="0" w:color="auto"/>
            <w:bottom w:val="none" w:sz="0" w:space="0" w:color="auto"/>
            <w:right w:val="none" w:sz="0" w:space="0" w:color="auto"/>
          </w:divBdr>
        </w:div>
        <w:div w:id="1976566538">
          <w:marLeft w:val="480"/>
          <w:marRight w:val="0"/>
          <w:marTop w:val="0"/>
          <w:marBottom w:val="0"/>
          <w:divBdr>
            <w:top w:val="none" w:sz="0" w:space="0" w:color="auto"/>
            <w:left w:val="none" w:sz="0" w:space="0" w:color="auto"/>
            <w:bottom w:val="none" w:sz="0" w:space="0" w:color="auto"/>
            <w:right w:val="none" w:sz="0" w:space="0" w:color="auto"/>
          </w:divBdr>
        </w:div>
        <w:div w:id="427309682">
          <w:marLeft w:val="480"/>
          <w:marRight w:val="0"/>
          <w:marTop w:val="0"/>
          <w:marBottom w:val="0"/>
          <w:divBdr>
            <w:top w:val="none" w:sz="0" w:space="0" w:color="auto"/>
            <w:left w:val="none" w:sz="0" w:space="0" w:color="auto"/>
            <w:bottom w:val="none" w:sz="0" w:space="0" w:color="auto"/>
            <w:right w:val="none" w:sz="0" w:space="0" w:color="auto"/>
          </w:divBdr>
        </w:div>
        <w:div w:id="1206407704">
          <w:marLeft w:val="480"/>
          <w:marRight w:val="0"/>
          <w:marTop w:val="0"/>
          <w:marBottom w:val="0"/>
          <w:divBdr>
            <w:top w:val="none" w:sz="0" w:space="0" w:color="auto"/>
            <w:left w:val="none" w:sz="0" w:space="0" w:color="auto"/>
            <w:bottom w:val="none" w:sz="0" w:space="0" w:color="auto"/>
            <w:right w:val="none" w:sz="0" w:space="0" w:color="auto"/>
          </w:divBdr>
        </w:div>
        <w:div w:id="372776512">
          <w:marLeft w:val="480"/>
          <w:marRight w:val="0"/>
          <w:marTop w:val="0"/>
          <w:marBottom w:val="0"/>
          <w:divBdr>
            <w:top w:val="none" w:sz="0" w:space="0" w:color="auto"/>
            <w:left w:val="none" w:sz="0" w:space="0" w:color="auto"/>
            <w:bottom w:val="none" w:sz="0" w:space="0" w:color="auto"/>
            <w:right w:val="none" w:sz="0" w:space="0" w:color="auto"/>
          </w:divBdr>
        </w:div>
        <w:div w:id="410926773">
          <w:marLeft w:val="480"/>
          <w:marRight w:val="0"/>
          <w:marTop w:val="0"/>
          <w:marBottom w:val="0"/>
          <w:divBdr>
            <w:top w:val="none" w:sz="0" w:space="0" w:color="auto"/>
            <w:left w:val="none" w:sz="0" w:space="0" w:color="auto"/>
            <w:bottom w:val="none" w:sz="0" w:space="0" w:color="auto"/>
            <w:right w:val="none" w:sz="0" w:space="0" w:color="auto"/>
          </w:divBdr>
        </w:div>
        <w:div w:id="1228419851">
          <w:marLeft w:val="480"/>
          <w:marRight w:val="0"/>
          <w:marTop w:val="0"/>
          <w:marBottom w:val="0"/>
          <w:divBdr>
            <w:top w:val="none" w:sz="0" w:space="0" w:color="auto"/>
            <w:left w:val="none" w:sz="0" w:space="0" w:color="auto"/>
            <w:bottom w:val="none" w:sz="0" w:space="0" w:color="auto"/>
            <w:right w:val="none" w:sz="0" w:space="0" w:color="auto"/>
          </w:divBdr>
        </w:div>
        <w:div w:id="1269969253">
          <w:marLeft w:val="480"/>
          <w:marRight w:val="0"/>
          <w:marTop w:val="0"/>
          <w:marBottom w:val="0"/>
          <w:divBdr>
            <w:top w:val="none" w:sz="0" w:space="0" w:color="auto"/>
            <w:left w:val="none" w:sz="0" w:space="0" w:color="auto"/>
            <w:bottom w:val="none" w:sz="0" w:space="0" w:color="auto"/>
            <w:right w:val="none" w:sz="0" w:space="0" w:color="auto"/>
          </w:divBdr>
        </w:div>
        <w:div w:id="11684652">
          <w:marLeft w:val="480"/>
          <w:marRight w:val="0"/>
          <w:marTop w:val="0"/>
          <w:marBottom w:val="0"/>
          <w:divBdr>
            <w:top w:val="none" w:sz="0" w:space="0" w:color="auto"/>
            <w:left w:val="none" w:sz="0" w:space="0" w:color="auto"/>
            <w:bottom w:val="none" w:sz="0" w:space="0" w:color="auto"/>
            <w:right w:val="none" w:sz="0" w:space="0" w:color="auto"/>
          </w:divBdr>
        </w:div>
        <w:div w:id="1650816726">
          <w:marLeft w:val="480"/>
          <w:marRight w:val="0"/>
          <w:marTop w:val="0"/>
          <w:marBottom w:val="0"/>
          <w:divBdr>
            <w:top w:val="none" w:sz="0" w:space="0" w:color="auto"/>
            <w:left w:val="none" w:sz="0" w:space="0" w:color="auto"/>
            <w:bottom w:val="none" w:sz="0" w:space="0" w:color="auto"/>
            <w:right w:val="none" w:sz="0" w:space="0" w:color="auto"/>
          </w:divBdr>
        </w:div>
        <w:div w:id="675887482">
          <w:marLeft w:val="480"/>
          <w:marRight w:val="0"/>
          <w:marTop w:val="0"/>
          <w:marBottom w:val="0"/>
          <w:divBdr>
            <w:top w:val="none" w:sz="0" w:space="0" w:color="auto"/>
            <w:left w:val="none" w:sz="0" w:space="0" w:color="auto"/>
            <w:bottom w:val="none" w:sz="0" w:space="0" w:color="auto"/>
            <w:right w:val="none" w:sz="0" w:space="0" w:color="auto"/>
          </w:divBdr>
        </w:div>
        <w:div w:id="661784233">
          <w:marLeft w:val="480"/>
          <w:marRight w:val="0"/>
          <w:marTop w:val="0"/>
          <w:marBottom w:val="0"/>
          <w:divBdr>
            <w:top w:val="none" w:sz="0" w:space="0" w:color="auto"/>
            <w:left w:val="none" w:sz="0" w:space="0" w:color="auto"/>
            <w:bottom w:val="none" w:sz="0" w:space="0" w:color="auto"/>
            <w:right w:val="none" w:sz="0" w:space="0" w:color="auto"/>
          </w:divBdr>
        </w:div>
        <w:div w:id="431244167">
          <w:marLeft w:val="480"/>
          <w:marRight w:val="0"/>
          <w:marTop w:val="0"/>
          <w:marBottom w:val="0"/>
          <w:divBdr>
            <w:top w:val="none" w:sz="0" w:space="0" w:color="auto"/>
            <w:left w:val="none" w:sz="0" w:space="0" w:color="auto"/>
            <w:bottom w:val="none" w:sz="0" w:space="0" w:color="auto"/>
            <w:right w:val="none" w:sz="0" w:space="0" w:color="auto"/>
          </w:divBdr>
        </w:div>
        <w:div w:id="571814927">
          <w:marLeft w:val="480"/>
          <w:marRight w:val="0"/>
          <w:marTop w:val="0"/>
          <w:marBottom w:val="0"/>
          <w:divBdr>
            <w:top w:val="none" w:sz="0" w:space="0" w:color="auto"/>
            <w:left w:val="none" w:sz="0" w:space="0" w:color="auto"/>
            <w:bottom w:val="none" w:sz="0" w:space="0" w:color="auto"/>
            <w:right w:val="none" w:sz="0" w:space="0" w:color="auto"/>
          </w:divBdr>
        </w:div>
        <w:div w:id="679704297">
          <w:marLeft w:val="480"/>
          <w:marRight w:val="0"/>
          <w:marTop w:val="0"/>
          <w:marBottom w:val="0"/>
          <w:divBdr>
            <w:top w:val="none" w:sz="0" w:space="0" w:color="auto"/>
            <w:left w:val="none" w:sz="0" w:space="0" w:color="auto"/>
            <w:bottom w:val="none" w:sz="0" w:space="0" w:color="auto"/>
            <w:right w:val="none" w:sz="0" w:space="0" w:color="auto"/>
          </w:divBdr>
        </w:div>
        <w:div w:id="1739395970">
          <w:marLeft w:val="480"/>
          <w:marRight w:val="0"/>
          <w:marTop w:val="0"/>
          <w:marBottom w:val="0"/>
          <w:divBdr>
            <w:top w:val="none" w:sz="0" w:space="0" w:color="auto"/>
            <w:left w:val="none" w:sz="0" w:space="0" w:color="auto"/>
            <w:bottom w:val="none" w:sz="0" w:space="0" w:color="auto"/>
            <w:right w:val="none" w:sz="0" w:space="0" w:color="auto"/>
          </w:divBdr>
        </w:div>
        <w:div w:id="1607230256">
          <w:marLeft w:val="480"/>
          <w:marRight w:val="0"/>
          <w:marTop w:val="0"/>
          <w:marBottom w:val="0"/>
          <w:divBdr>
            <w:top w:val="none" w:sz="0" w:space="0" w:color="auto"/>
            <w:left w:val="none" w:sz="0" w:space="0" w:color="auto"/>
            <w:bottom w:val="none" w:sz="0" w:space="0" w:color="auto"/>
            <w:right w:val="none" w:sz="0" w:space="0" w:color="auto"/>
          </w:divBdr>
        </w:div>
        <w:div w:id="1150748755">
          <w:marLeft w:val="480"/>
          <w:marRight w:val="0"/>
          <w:marTop w:val="0"/>
          <w:marBottom w:val="0"/>
          <w:divBdr>
            <w:top w:val="none" w:sz="0" w:space="0" w:color="auto"/>
            <w:left w:val="none" w:sz="0" w:space="0" w:color="auto"/>
            <w:bottom w:val="none" w:sz="0" w:space="0" w:color="auto"/>
            <w:right w:val="none" w:sz="0" w:space="0" w:color="auto"/>
          </w:divBdr>
        </w:div>
        <w:div w:id="1391271331">
          <w:marLeft w:val="480"/>
          <w:marRight w:val="0"/>
          <w:marTop w:val="0"/>
          <w:marBottom w:val="0"/>
          <w:divBdr>
            <w:top w:val="none" w:sz="0" w:space="0" w:color="auto"/>
            <w:left w:val="none" w:sz="0" w:space="0" w:color="auto"/>
            <w:bottom w:val="none" w:sz="0" w:space="0" w:color="auto"/>
            <w:right w:val="none" w:sz="0" w:space="0" w:color="auto"/>
          </w:divBdr>
        </w:div>
        <w:div w:id="1970941386">
          <w:marLeft w:val="480"/>
          <w:marRight w:val="0"/>
          <w:marTop w:val="0"/>
          <w:marBottom w:val="0"/>
          <w:divBdr>
            <w:top w:val="none" w:sz="0" w:space="0" w:color="auto"/>
            <w:left w:val="none" w:sz="0" w:space="0" w:color="auto"/>
            <w:bottom w:val="none" w:sz="0" w:space="0" w:color="auto"/>
            <w:right w:val="none" w:sz="0" w:space="0" w:color="auto"/>
          </w:divBdr>
        </w:div>
        <w:div w:id="909116536">
          <w:marLeft w:val="480"/>
          <w:marRight w:val="0"/>
          <w:marTop w:val="0"/>
          <w:marBottom w:val="0"/>
          <w:divBdr>
            <w:top w:val="none" w:sz="0" w:space="0" w:color="auto"/>
            <w:left w:val="none" w:sz="0" w:space="0" w:color="auto"/>
            <w:bottom w:val="none" w:sz="0" w:space="0" w:color="auto"/>
            <w:right w:val="none" w:sz="0" w:space="0" w:color="auto"/>
          </w:divBdr>
        </w:div>
        <w:div w:id="1840850088">
          <w:marLeft w:val="480"/>
          <w:marRight w:val="0"/>
          <w:marTop w:val="0"/>
          <w:marBottom w:val="0"/>
          <w:divBdr>
            <w:top w:val="none" w:sz="0" w:space="0" w:color="auto"/>
            <w:left w:val="none" w:sz="0" w:space="0" w:color="auto"/>
            <w:bottom w:val="none" w:sz="0" w:space="0" w:color="auto"/>
            <w:right w:val="none" w:sz="0" w:space="0" w:color="auto"/>
          </w:divBdr>
        </w:div>
        <w:div w:id="1313022833">
          <w:marLeft w:val="480"/>
          <w:marRight w:val="0"/>
          <w:marTop w:val="0"/>
          <w:marBottom w:val="0"/>
          <w:divBdr>
            <w:top w:val="none" w:sz="0" w:space="0" w:color="auto"/>
            <w:left w:val="none" w:sz="0" w:space="0" w:color="auto"/>
            <w:bottom w:val="none" w:sz="0" w:space="0" w:color="auto"/>
            <w:right w:val="none" w:sz="0" w:space="0" w:color="auto"/>
          </w:divBdr>
        </w:div>
        <w:div w:id="694769162">
          <w:marLeft w:val="480"/>
          <w:marRight w:val="0"/>
          <w:marTop w:val="0"/>
          <w:marBottom w:val="0"/>
          <w:divBdr>
            <w:top w:val="none" w:sz="0" w:space="0" w:color="auto"/>
            <w:left w:val="none" w:sz="0" w:space="0" w:color="auto"/>
            <w:bottom w:val="none" w:sz="0" w:space="0" w:color="auto"/>
            <w:right w:val="none" w:sz="0" w:space="0" w:color="auto"/>
          </w:divBdr>
        </w:div>
        <w:div w:id="1720589786">
          <w:marLeft w:val="480"/>
          <w:marRight w:val="0"/>
          <w:marTop w:val="0"/>
          <w:marBottom w:val="0"/>
          <w:divBdr>
            <w:top w:val="none" w:sz="0" w:space="0" w:color="auto"/>
            <w:left w:val="none" w:sz="0" w:space="0" w:color="auto"/>
            <w:bottom w:val="none" w:sz="0" w:space="0" w:color="auto"/>
            <w:right w:val="none" w:sz="0" w:space="0" w:color="auto"/>
          </w:divBdr>
        </w:div>
        <w:div w:id="1374039682">
          <w:marLeft w:val="480"/>
          <w:marRight w:val="0"/>
          <w:marTop w:val="0"/>
          <w:marBottom w:val="0"/>
          <w:divBdr>
            <w:top w:val="none" w:sz="0" w:space="0" w:color="auto"/>
            <w:left w:val="none" w:sz="0" w:space="0" w:color="auto"/>
            <w:bottom w:val="none" w:sz="0" w:space="0" w:color="auto"/>
            <w:right w:val="none" w:sz="0" w:space="0" w:color="auto"/>
          </w:divBdr>
        </w:div>
        <w:div w:id="1152211646">
          <w:marLeft w:val="480"/>
          <w:marRight w:val="0"/>
          <w:marTop w:val="0"/>
          <w:marBottom w:val="0"/>
          <w:divBdr>
            <w:top w:val="none" w:sz="0" w:space="0" w:color="auto"/>
            <w:left w:val="none" w:sz="0" w:space="0" w:color="auto"/>
            <w:bottom w:val="none" w:sz="0" w:space="0" w:color="auto"/>
            <w:right w:val="none" w:sz="0" w:space="0" w:color="auto"/>
          </w:divBdr>
        </w:div>
        <w:div w:id="1183395303">
          <w:marLeft w:val="480"/>
          <w:marRight w:val="0"/>
          <w:marTop w:val="0"/>
          <w:marBottom w:val="0"/>
          <w:divBdr>
            <w:top w:val="none" w:sz="0" w:space="0" w:color="auto"/>
            <w:left w:val="none" w:sz="0" w:space="0" w:color="auto"/>
            <w:bottom w:val="none" w:sz="0" w:space="0" w:color="auto"/>
            <w:right w:val="none" w:sz="0" w:space="0" w:color="auto"/>
          </w:divBdr>
        </w:div>
        <w:div w:id="2054452725">
          <w:marLeft w:val="480"/>
          <w:marRight w:val="0"/>
          <w:marTop w:val="0"/>
          <w:marBottom w:val="0"/>
          <w:divBdr>
            <w:top w:val="none" w:sz="0" w:space="0" w:color="auto"/>
            <w:left w:val="none" w:sz="0" w:space="0" w:color="auto"/>
            <w:bottom w:val="none" w:sz="0" w:space="0" w:color="auto"/>
            <w:right w:val="none" w:sz="0" w:space="0" w:color="auto"/>
          </w:divBdr>
        </w:div>
        <w:div w:id="1947154206">
          <w:marLeft w:val="480"/>
          <w:marRight w:val="0"/>
          <w:marTop w:val="0"/>
          <w:marBottom w:val="0"/>
          <w:divBdr>
            <w:top w:val="none" w:sz="0" w:space="0" w:color="auto"/>
            <w:left w:val="none" w:sz="0" w:space="0" w:color="auto"/>
            <w:bottom w:val="none" w:sz="0" w:space="0" w:color="auto"/>
            <w:right w:val="none" w:sz="0" w:space="0" w:color="auto"/>
          </w:divBdr>
        </w:div>
        <w:div w:id="436096057">
          <w:marLeft w:val="480"/>
          <w:marRight w:val="0"/>
          <w:marTop w:val="0"/>
          <w:marBottom w:val="0"/>
          <w:divBdr>
            <w:top w:val="none" w:sz="0" w:space="0" w:color="auto"/>
            <w:left w:val="none" w:sz="0" w:space="0" w:color="auto"/>
            <w:bottom w:val="none" w:sz="0" w:space="0" w:color="auto"/>
            <w:right w:val="none" w:sz="0" w:space="0" w:color="auto"/>
          </w:divBdr>
        </w:div>
        <w:div w:id="985820274">
          <w:marLeft w:val="480"/>
          <w:marRight w:val="0"/>
          <w:marTop w:val="0"/>
          <w:marBottom w:val="0"/>
          <w:divBdr>
            <w:top w:val="none" w:sz="0" w:space="0" w:color="auto"/>
            <w:left w:val="none" w:sz="0" w:space="0" w:color="auto"/>
            <w:bottom w:val="none" w:sz="0" w:space="0" w:color="auto"/>
            <w:right w:val="none" w:sz="0" w:space="0" w:color="auto"/>
          </w:divBdr>
        </w:div>
        <w:div w:id="2029210519">
          <w:marLeft w:val="480"/>
          <w:marRight w:val="0"/>
          <w:marTop w:val="0"/>
          <w:marBottom w:val="0"/>
          <w:divBdr>
            <w:top w:val="none" w:sz="0" w:space="0" w:color="auto"/>
            <w:left w:val="none" w:sz="0" w:space="0" w:color="auto"/>
            <w:bottom w:val="none" w:sz="0" w:space="0" w:color="auto"/>
            <w:right w:val="none" w:sz="0" w:space="0" w:color="auto"/>
          </w:divBdr>
        </w:div>
        <w:div w:id="1901592955">
          <w:marLeft w:val="480"/>
          <w:marRight w:val="0"/>
          <w:marTop w:val="0"/>
          <w:marBottom w:val="0"/>
          <w:divBdr>
            <w:top w:val="none" w:sz="0" w:space="0" w:color="auto"/>
            <w:left w:val="none" w:sz="0" w:space="0" w:color="auto"/>
            <w:bottom w:val="none" w:sz="0" w:space="0" w:color="auto"/>
            <w:right w:val="none" w:sz="0" w:space="0" w:color="auto"/>
          </w:divBdr>
        </w:div>
        <w:div w:id="1391535536">
          <w:marLeft w:val="480"/>
          <w:marRight w:val="0"/>
          <w:marTop w:val="0"/>
          <w:marBottom w:val="0"/>
          <w:divBdr>
            <w:top w:val="none" w:sz="0" w:space="0" w:color="auto"/>
            <w:left w:val="none" w:sz="0" w:space="0" w:color="auto"/>
            <w:bottom w:val="none" w:sz="0" w:space="0" w:color="auto"/>
            <w:right w:val="none" w:sz="0" w:space="0" w:color="auto"/>
          </w:divBdr>
        </w:div>
        <w:div w:id="1588148867">
          <w:marLeft w:val="480"/>
          <w:marRight w:val="0"/>
          <w:marTop w:val="0"/>
          <w:marBottom w:val="0"/>
          <w:divBdr>
            <w:top w:val="none" w:sz="0" w:space="0" w:color="auto"/>
            <w:left w:val="none" w:sz="0" w:space="0" w:color="auto"/>
            <w:bottom w:val="none" w:sz="0" w:space="0" w:color="auto"/>
            <w:right w:val="none" w:sz="0" w:space="0" w:color="auto"/>
          </w:divBdr>
        </w:div>
        <w:div w:id="1075591925">
          <w:marLeft w:val="480"/>
          <w:marRight w:val="0"/>
          <w:marTop w:val="0"/>
          <w:marBottom w:val="0"/>
          <w:divBdr>
            <w:top w:val="none" w:sz="0" w:space="0" w:color="auto"/>
            <w:left w:val="none" w:sz="0" w:space="0" w:color="auto"/>
            <w:bottom w:val="none" w:sz="0" w:space="0" w:color="auto"/>
            <w:right w:val="none" w:sz="0" w:space="0" w:color="auto"/>
          </w:divBdr>
        </w:div>
        <w:div w:id="1442333844">
          <w:marLeft w:val="480"/>
          <w:marRight w:val="0"/>
          <w:marTop w:val="0"/>
          <w:marBottom w:val="0"/>
          <w:divBdr>
            <w:top w:val="none" w:sz="0" w:space="0" w:color="auto"/>
            <w:left w:val="none" w:sz="0" w:space="0" w:color="auto"/>
            <w:bottom w:val="none" w:sz="0" w:space="0" w:color="auto"/>
            <w:right w:val="none" w:sz="0" w:space="0" w:color="auto"/>
          </w:divBdr>
        </w:div>
        <w:div w:id="144661180">
          <w:marLeft w:val="480"/>
          <w:marRight w:val="0"/>
          <w:marTop w:val="0"/>
          <w:marBottom w:val="0"/>
          <w:divBdr>
            <w:top w:val="none" w:sz="0" w:space="0" w:color="auto"/>
            <w:left w:val="none" w:sz="0" w:space="0" w:color="auto"/>
            <w:bottom w:val="none" w:sz="0" w:space="0" w:color="auto"/>
            <w:right w:val="none" w:sz="0" w:space="0" w:color="auto"/>
          </w:divBdr>
        </w:div>
        <w:div w:id="115947433">
          <w:marLeft w:val="480"/>
          <w:marRight w:val="0"/>
          <w:marTop w:val="0"/>
          <w:marBottom w:val="0"/>
          <w:divBdr>
            <w:top w:val="none" w:sz="0" w:space="0" w:color="auto"/>
            <w:left w:val="none" w:sz="0" w:space="0" w:color="auto"/>
            <w:bottom w:val="none" w:sz="0" w:space="0" w:color="auto"/>
            <w:right w:val="none" w:sz="0" w:space="0" w:color="auto"/>
          </w:divBdr>
        </w:div>
        <w:div w:id="2028829559">
          <w:marLeft w:val="480"/>
          <w:marRight w:val="0"/>
          <w:marTop w:val="0"/>
          <w:marBottom w:val="0"/>
          <w:divBdr>
            <w:top w:val="none" w:sz="0" w:space="0" w:color="auto"/>
            <w:left w:val="none" w:sz="0" w:space="0" w:color="auto"/>
            <w:bottom w:val="none" w:sz="0" w:space="0" w:color="auto"/>
            <w:right w:val="none" w:sz="0" w:space="0" w:color="auto"/>
          </w:divBdr>
        </w:div>
        <w:div w:id="1036272207">
          <w:marLeft w:val="480"/>
          <w:marRight w:val="0"/>
          <w:marTop w:val="0"/>
          <w:marBottom w:val="0"/>
          <w:divBdr>
            <w:top w:val="none" w:sz="0" w:space="0" w:color="auto"/>
            <w:left w:val="none" w:sz="0" w:space="0" w:color="auto"/>
            <w:bottom w:val="none" w:sz="0" w:space="0" w:color="auto"/>
            <w:right w:val="none" w:sz="0" w:space="0" w:color="auto"/>
          </w:divBdr>
        </w:div>
        <w:div w:id="1517189162">
          <w:marLeft w:val="480"/>
          <w:marRight w:val="0"/>
          <w:marTop w:val="0"/>
          <w:marBottom w:val="0"/>
          <w:divBdr>
            <w:top w:val="none" w:sz="0" w:space="0" w:color="auto"/>
            <w:left w:val="none" w:sz="0" w:space="0" w:color="auto"/>
            <w:bottom w:val="none" w:sz="0" w:space="0" w:color="auto"/>
            <w:right w:val="none" w:sz="0" w:space="0" w:color="auto"/>
          </w:divBdr>
        </w:div>
        <w:div w:id="409035771">
          <w:marLeft w:val="480"/>
          <w:marRight w:val="0"/>
          <w:marTop w:val="0"/>
          <w:marBottom w:val="0"/>
          <w:divBdr>
            <w:top w:val="none" w:sz="0" w:space="0" w:color="auto"/>
            <w:left w:val="none" w:sz="0" w:space="0" w:color="auto"/>
            <w:bottom w:val="none" w:sz="0" w:space="0" w:color="auto"/>
            <w:right w:val="none" w:sz="0" w:space="0" w:color="auto"/>
          </w:divBdr>
        </w:div>
        <w:div w:id="695346271">
          <w:marLeft w:val="480"/>
          <w:marRight w:val="0"/>
          <w:marTop w:val="0"/>
          <w:marBottom w:val="0"/>
          <w:divBdr>
            <w:top w:val="none" w:sz="0" w:space="0" w:color="auto"/>
            <w:left w:val="none" w:sz="0" w:space="0" w:color="auto"/>
            <w:bottom w:val="none" w:sz="0" w:space="0" w:color="auto"/>
            <w:right w:val="none" w:sz="0" w:space="0" w:color="auto"/>
          </w:divBdr>
        </w:div>
        <w:div w:id="1477869389">
          <w:marLeft w:val="480"/>
          <w:marRight w:val="0"/>
          <w:marTop w:val="0"/>
          <w:marBottom w:val="0"/>
          <w:divBdr>
            <w:top w:val="none" w:sz="0" w:space="0" w:color="auto"/>
            <w:left w:val="none" w:sz="0" w:space="0" w:color="auto"/>
            <w:bottom w:val="none" w:sz="0" w:space="0" w:color="auto"/>
            <w:right w:val="none" w:sz="0" w:space="0" w:color="auto"/>
          </w:divBdr>
        </w:div>
        <w:div w:id="1433013802">
          <w:marLeft w:val="480"/>
          <w:marRight w:val="0"/>
          <w:marTop w:val="0"/>
          <w:marBottom w:val="0"/>
          <w:divBdr>
            <w:top w:val="none" w:sz="0" w:space="0" w:color="auto"/>
            <w:left w:val="none" w:sz="0" w:space="0" w:color="auto"/>
            <w:bottom w:val="none" w:sz="0" w:space="0" w:color="auto"/>
            <w:right w:val="none" w:sz="0" w:space="0" w:color="auto"/>
          </w:divBdr>
        </w:div>
        <w:div w:id="2011324062">
          <w:marLeft w:val="480"/>
          <w:marRight w:val="0"/>
          <w:marTop w:val="0"/>
          <w:marBottom w:val="0"/>
          <w:divBdr>
            <w:top w:val="none" w:sz="0" w:space="0" w:color="auto"/>
            <w:left w:val="none" w:sz="0" w:space="0" w:color="auto"/>
            <w:bottom w:val="none" w:sz="0" w:space="0" w:color="auto"/>
            <w:right w:val="none" w:sz="0" w:space="0" w:color="auto"/>
          </w:divBdr>
        </w:div>
        <w:div w:id="1775783791">
          <w:marLeft w:val="480"/>
          <w:marRight w:val="0"/>
          <w:marTop w:val="0"/>
          <w:marBottom w:val="0"/>
          <w:divBdr>
            <w:top w:val="none" w:sz="0" w:space="0" w:color="auto"/>
            <w:left w:val="none" w:sz="0" w:space="0" w:color="auto"/>
            <w:bottom w:val="none" w:sz="0" w:space="0" w:color="auto"/>
            <w:right w:val="none" w:sz="0" w:space="0" w:color="auto"/>
          </w:divBdr>
        </w:div>
        <w:div w:id="130829347">
          <w:marLeft w:val="480"/>
          <w:marRight w:val="0"/>
          <w:marTop w:val="0"/>
          <w:marBottom w:val="0"/>
          <w:divBdr>
            <w:top w:val="none" w:sz="0" w:space="0" w:color="auto"/>
            <w:left w:val="none" w:sz="0" w:space="0" w:color="auto"/>
            <w:bottom w:val="none" w:sz="0" w:space="0" w:color="auto"/>
            <w:right w:val="none" w:sz="0" w:space="0" w:color="auto"/>
          </w:divBdr>
        </w:div>
        <w:div w:id="1748067679">
          <w:marLeft w:val="480"/>
          <w:marRight w:val="0"/>
          <w:marTop w:val="0"/>
          <w:marBottom w:val="0"/>
          <w:divBdr>
            <w:top w:val="none" w:sz="0" w:space="0" w:color="auto"/>
            <w:left w:val="none" w:sz="0" w:space="0" w:color="auto"/>
            <w:bottom w:val="none" w:sz="0" w:space="0" w:color="auto"/>
            <w:right w:val="none" w:sz="0" w:space="0" w:color="auto"/>
          </w:divBdr>
        </w:div>
        <w:div w:id="326136477">
          <w:marLeft w:val="480"/>
          <w:marRight w:val="0"/>
          <w:marTop w:val="0"/>
          <w:marBottom w:val="0"/>
          <w:divBdr>
            <w:top w:val="none" w:sz="0" w:space="0" w:color="auto"/>
            <w:left w:val="none" w:sz="0" w:space="0" w:color="auto"/>
            <w:bottom w:val="none" w:sz="0" w:space="0" w:color="auto"/>
            <w:right w:val="none" w:sz="0" w:space="0" w:color="auto"/>
          </w:divBdr>
        </w:div>
        <w:div w:id="297954961">
          <w:marLeft w:val="480"/>
          <w:marRight w:val="0"/>
          <w:marTop w:val="0"/>
          <w:marBottom w:val="0"/>
          <w:divBdr>
            <w:top w:val="none" w:sz="0" w:space="0" w:color="auto"/>
            <w:left w:val="none" w:sz="0" w:space="0" w:color="auto"/>
            <w:bottom w:val="none" w:sz="0" w:space="0" w:color="auto"/>
            <w:right w:val="none" w:sz="0" w:space="0" w:color="auto"/>
          </w:divBdr>
        </w:div>
        <w:div w:id="1795756193">
          <w:marLeft w:val="480"/>
          <w:marRight w:val="0"/>
          <w:marTop w:val="0"/>
          <w:marBottom w:val="0"/>
          <w:divBdr>
            <w:top w:val="none" w:sz="0" w:space="0" w:color="auto"/>
            <w:left w:val="none" w:sz="0" w:space="0" w:color="auto"/>
            <w:bottom w:val="none" w:sz="0" w:space="0" w:color="auto"/>
            <w:right w:val="none" w:sz="0" w:space="0" w:color="auto"/>
          </w:divBdr>
        </w:div>
      </w:divsChild>
    </w:div>
    <w:div w:id="1940211283">
      <w:bodyDiv w:val="1"/>
      <w:marLeft w:val="0"/>
      <w:marRight w:val="0"/>
      <w:marTop w:val="0"/>
      <w:marBottom w:val="0"/>
      <w:divBdr>
        <w:top w:val="none" w:sz="0" w:space="0" w:color="auto"/>
        <w:left w:val="none" w:sz="0" w:space="0" w:color="auto"/>
        <w:bottom w:val="none" w:sz="0" w:space="0" w:color="auto"/>
        <w:right w:val="none" w:sz="0" w:space="0" w:color="auto"/>
      </w:divBdr>
      <w:divsChild>
        <w:div w:id="408500594">
          <w:marLeft w:val="480"/>
          <w:marRight w:val="0"/>
          <w:marTop w:val="0"/>
          <w:marBottom w:val="0"/>
          <w:divBdr>
            <w:top w:val="none" w:sz="0" w:space="0" w:color="auto"/>
            <w:left w:val="none" w:sz="0" w:space="0" w:color="auto"/>
            <w:bottom w:val="none" w:sz="0" w:space="0" w:color="auto"/>
            <w:right w:val="none" w:sz="0" w:space="0" w:color="auto"/>
          </w:divBdr>
        </w:div>
        <w:div w:id="1507090180">
          <w:marLeft w:val="480"/>
          <w:marRight w:val="0"/>
          <w:marTop w:val="0"/>
          <w:marBottom w:val="0"/>
          <w:divBdr>
            <w:top w:val="none" w:sz="0" w:space="0" w:color="auto"/>
            <w:left w:val="none" w:sz="0" w:space="0" w:color="auto"/>
            <w:bottom w:val="none" w:sz="0" w:space="0" w:color="auto"/>
            <w:right w:val="none" w:sz="0" w:space="0" w:color="auto"/>
          </w:divBdr>
        </w:div>
        <w:div w:id="1150361412">
          <w:marLeft w:val="480"/>
          <w:marRight w:val="0"/>
          <w:marTop w:val="0"/>
          <w:marBottom w:val="0"/>
          <w:divBdr>
            <w:top w:val="none" w:sz="0" w:space="0" w:color="auto"/>
            <w:left w:val="none" w:sz="0" w:space="0" w:color="auto"/>
            <w:bottom w:val="none" w:sz="0" w:space="0" w:color="auto"/>
            <w:right w:val="none" w:sz="0" w:space="0" w:color="auto"/>
          </w:divBdr>
        </w:div>
        <w:div w:id="2099279543">
          <w:marLeft w:val="480"/>
          <w:marRight w:val="0"/>
          <w:marTop w:val="0"/>
          <w:marBottom w:val="0"/>
          <w:divBdr>
            <w:top w:val="none" w:sz="0" w:space="0" w:color="auto"/>
            <w:left w:val="none" w:sz="0" w:space="0" w:color="auto"/>
            <w:bottom w:val="none" w:sz="0" w:space="0" w:color="auto"/>
            <w:right w:val="none" w:sz="0" w:space="0" w:color="auto"/>
          </w:divBdr>
        </w:div>
        <w:div w:id="2120563031">
          <w:marLeft w:val="480"/>
          <w:marRight w:val="0"/>
          <w:marTop w:val="0"/>
          <w:marBottom w:val="0"/>
          <w:divBdr>
            <w:top w:val="none" w:sz="0" w:space="0" w:color="auto"/>
            <w:left w:val="none" w:sz="0" w:space="0" w:color="auto"/>
            <w:bottom w:val="none" w:sz="0" w:space="0" w:color="auto"/>
            <w:right w:val="none" w:sz="0" w:space="0" w:color="auto"/>
          </w:divBdr>
        </w:div>
        <w:div w:id="1659576026">
          <w:marLeft w:val="480"/>
          <w:marRight w:val="0"/>
          <w:marTop w:val="0"/>
          <w:marBottom w:val="0"/>
          <w:divBdr>
            <w:top w:val="none" w:sz="0" w:space="0" w:color="auto"/>
            <w:left w:val="none" w:sz="0" w:space="0" w:color="auto"/>
            <w:bottom w:val="none" w:sz="0" w:space="0" w:color="auto"/>
            <w:right w:val="none" w:sz="0" w:space="0" w:color="auto"/>
          </w:divBdr>
        </w:div>
        <w:div w:id="748189223">
          <w:marLeft w:val="480"/>
          <w:marRight w:val="0"/>
          <w:marTop w:val="0"/>
          <w:marBottom w:val="0"/>
          <w:divBdr>
            <w:top w:val="none" w:sz="0" w:space="0" w:color="auto"/>
            <w:left w:val="none" w:sz="0" w:space="0" w:color="auto"/>
            <w:bottom w:val="none" w:sz="0" w:space="0" w:color="auto"/>
            <w:right w:val="none" w:sz="0" w:space="0" w:color="auto"/>
          </w:divBdr>
        </w:div>
        <w:div w:id="1796825823">
          <w:marLeft w:val="480"/>
          <w:marRight w:val="0"/>
          <w:marTop w:val="0"/>
          <w:marBottom w:val="0"/>
          <w:divBdr>
            <w:top w:val="none" w:sz="0" w:space="0" w:color="auto"/>
            <w:left w:val="none" w:sz="0" w:space="0" w:color="auto"/>
            <w:bottom w:val="none" w:sz="0" w:space="0" w:color="auto"/>
            <w:right w:val="none" w:sz="0" w:space="0" w:color="auto"/>
          </w:divBdr>
        </w:div>
        <w:div w:id="870217837">
          <w:marLeft w:val="480"/>
          <w:marRight w:val="0"/>
          <w:marTop w:val="0"/>
          <w:marBottom w:val="0"/>
          <w:divBdr>
            <w:top w:val="none" w:sz="0" w:space="0" w:color="auto"/>
            <w:left w:val="none" w:sz="0" w:space="0" w:color="auto"/>
            <w:bottom w:val="none" w:sz="0" w:space="0" w:color="auto"/>
            <w:right w:val="none" w:sz="0" w:space="0" w:color="auto"/>
          </w:divBdr>
        </w:div>
        <w:div w:id="479149968">
          <w:marLeft w:val="480"/>
          <w:marRight w:val="0"/>
          <w:marTop w:val="0"/>
          <w:marBottom w:val="0"/>
          <w:divBdr>
            <w:top w:val="none" w:sz="0" w:space="0" w:color="auto"/>
            <w:left w:val="none" w:sz="0" w:space="0" w:color="auto"/>
            <w:bottom w:val="none" w:sz="0" w:space="0" w:color="auto"/>
            <w:right w:val="none" w:sz="0" w:space="0" w:color="auto"/>
          </w:divBdr>
        </w:div>
        <w:div w:id="301540249">
          <w:marLeft w:val="480"/>
          <w:marRight w:val="0"/>
          <w:marTop w:val="0"/>
          <w:marBottom w:val="0"/>
          <w:divBdr>
            <w:top w:val="none" w:sz="0" w:space="0" w:color="auto"/>
            <w:left w:val="none" w:sz="0" w:space="0" w:color="auto"/>
            <w:bottom w:val="none" w:sz="0" w:space="0" w:color="auto"/>
            <w:right w:val="none" w:sz="0" w:space="0" w:color="auto"/>
          </w:divBdr>
        </w:div>
        <w:div w:id="1124497716">
          <w:marLeft w:val="480"/>
          <w:marRight w:val="0"/>
          <w:marTop w:val="0"/>
          <w:marBottom w:val="0"/>
          <w:divBdr>
            <w:top w:val="none" w:sz="0" w:space="0" w:color="auto"/>
            <w:left w:val="none" w:sz="0" w:space="0" w:color="auto"/>
            <w:bottom w:val="none" w:sz="0" w:space="0" w:color="auto"/>
            <w:right w:val="none" w:sz="0" w:space="0" w:color="auto"/>
          </w:divBdr>
        </w:div>
        <w:div w:id="1583879029">
          <w:marLeft w:val="480"/>
          <w:marRight w:val="0"/>
          <w:marTop w:val="0"/>
          <w:marBottom w:val="0"/>
          <w:divBdr>
            <w:top w:val="none" w:sz="0" w:space="0" w:color="auto"/>
            <w:left w:val="none" w:sz="0" w:space="0" w:color="auto"/>
            <w:bottom w:val="none" w:sz="0" w:space="0" w:color="auto"/>
            <w:right w:val="none" w:sz="0" w:space="0" w:color="auto"/>
          </w:divBdr>
        </w:div>
        <w:div w:id="49962829">
          <w:marLeft w:val="480"/>
          <w:marRight w:val="0"/>
          <w:marTop w:val="0"/>
          <w:marBottom w:val="0"/>
          <w:divBdr>
            <w:top w:val="none" w:sz="0" w:space="0" w:color="auto"/>
            <w:left w:val="none" w:sz="0" w:space="0" w:color="auto"/>
            <w:bottom w:val="none" w:sz="0" w:space="0" w:color="auto"/>
            <w:right w:val="none" w:sz="0" w:space="0" w:color="auto"/>
          </w:divBdr>
        </w:div>
        <w:div w:id="539319845">
          <w:marLeft w:val="480"/>
          <w:marRight w:val="0"/>
          <w:marTop w:val="0"/>
          <w:marBottom w:val="0"/>
          <w:divBdr>
            <w:top w:val="none" w:sz="0" w:space="0" w:color="auto"/>
            <w:left w:val="none" w:sz="0" w:space="0" w:color="auto"/>
            <w:bottom w:val="none" w:sz="0" w:space="0" w:color="auto"/>
            <w:right w:val="none" w:sz="0" w:space="0" w:color="auto"/>
          </w:divBdr>
        </w:div>
        <w:div w:id="1506049735">
          <w:marLeft w:val="480"/>
          <w:marRight w:val="0"/>
          <w:marTop w:val="0"/>
          <w:marBottom w:val="0"/>
          <w:divBdr>
            <w:top w:val="none" w:sz="0" w:space="0" w:color="auto"/>
            <w:left w:val="none" w:sz="0" w:space="0" w:color="auto"/>
            <w:bottom w:val="none" w:sz="0" w:space="0" w:color="auto"/>
            <w:right w:val="none" w:sz="0" w:space="0" w:color="auto"/>
          </w:divBdr>
        </w:div>
        <w:div w:id="1371488459">
          <w:marLeft w:val="480"/>
          <w:marRight w:val="0"/>
          <w:marTop w:val="0"/>
          <w:marBottom w:val="0"/>
          <w:divBdr>
            <w:top w:val="none" w:sz="0" w:space="0" w:color="auto"/>
            <w:left w:val="none" w:sz="0" w:space="0" w:color="auto"/>
            <w:bottom w:val="none" w:sz="0" w:space="0" w:color="auto"/>
            <w:right w:val="none" w:sz="0" w:space="0" w:color="auto"/>
          </w:divBdr>
        </w:div>
        <w:div w:id="1220507917">
          <w:marLeft w:val="480"/>
          <w:marRight w:val="0"/>
          <w:marTop w:val="0"/>
          <w:marBottom w:val="0"/>
          <w:divBdr>
            <w:top w:val="none" w:sz="0" w:space="0" w:color="auto"/>
            <w:left w:val="none" w:sz="0" w:space="0" w:color="auto"/>
            <w:bottom w:val="none" w:sz="0" w:space="0" w:color="auto"/>
            <w:right w:val="none" w:sz="0" w:space="0" w:color="auto"/>
          </w:divBdr>
        </w:div>
        <w:div w:id="335378310">
          <w:marLeft w:val="480"/>
          <w:marRight w:val="0"/>
          <w:marTop w:val="0"/>
          <w:marBottom w:val="0"/>
          <w:divBdr>
            <w:top w:val="none" w:sz="0" w:space="0" w:color="auto"/>
            <w:left w:val="none" w:sz="0" w:space="0" w:color="auto"/>
            <w:bottom w:val="none" w:sz="0" w:space="0" w:color="auto"/>
            <w:right w:val="none" w:sz="0" w:space="0" w:color="auto"/>
          </w:divBdr>
        </w:div>
        <w:div w:id="2116366663">
          <w:marLeft w:val="480"/>
          <w:marRight w:val="0"/>
          <w:marTop w:val="0"/>
          <w:marBottom w:val="0"/>
          <w:divBdr>
            <w:top w:val="none" w:sz="0" w:space="0" w:color="auto"/>
            <w:left w:val="none" w:sz="0" w:space="0" w:color="auto"/>
            <w:bottom w:val="none" w:sz="0" w:space="0" w:color="auto"/>
            <w:right w:val="none" w:sz="0" w:space="0" w:color="auto"/>
          </w:divBdr>
        </w:div>
        <w:div w:id="164630908">
          <w:marLeft w:val="480"/>
          <w:marRight w:val="0"/>
          <w:marTop w:val="0"/>
          <w:marBottom w:val="0"/>
          <w:divBdr>
            <w:top w:val="none" w:sz="0" w:space="0" w:color="auto"/>
            <w:left w:val="none" w:sz="0" w:space="0" w:color="auto"/>
            <w:bottom w:val="none" w:sz="0" w:space="0" w:color="auto"/>
            <w:right w:val="none" w:sz="0" w:space="0" w:color="auto"/>
          </w:divBdr>
        </w:div>
        <w:div w:id="1475832720">
          <w:marLeft w:val="480"/>
          <w:marRight w:val="0"/>
          <w:marTop w:val="0"/>
          <w:marBottom w:val="0"/>
          <w:divBdr>
            <w:top w:val="none" w:sz="0" w:space="0" w:color="auto"/>
            <w:left w:val="none" w:sz="0" w:space="0" w:color="auto"/>
            <w:bottom w:val="none" w:sz="0" w:space="0" w:color="auto"/>
            <w:right w:val="none" w:sz="0" w:space="0" w:color="auto"/>
          </w:divBdr>
        </w:div>
        <w:div w:id="293101809">
          <w:marLeft w:val="480"/>
          <w:marRight w:val="0"/>
          <w:marTop w:val="0"/>
          <w:marBottom w:val="0"/>
          <w:divBdr>
            <w:top w:val="none" w:sz="0" w:space="0" w:color="auto"/>
            <w:left w:val="none" w:sz="0" w:space="0" w:color="auto"/>
            <w:bottom w:val="none" w:sz="0" w:space="0" w:color="auto"/>
            <w:right w:val="none" w:sz="0" w:space="0" w:color="auto"/>
          </w:divBdr>
        </w:div>
        <w:div w:id="817378173">
          <w:marLeft w:val="480"/>
          <w:marRight w:val="0"/>
          <w:marTop w:val="0"/>
          <w:marBottom w:val="0"/>
          <w:divBdr>
            <w:top w:val="none" w:sz="0" w:space="0" w:color="auto"/>
            <w:left w:val="none" w:sz="0" w:space="0" w:color="auto"/>
            <w:bottom w:val="none" w:sz="0" w:space="0" w:color="auto"/>
            <w:right w:val="none" w:sz="0" w:space="0" w:color="auto"/>
          </w:divBdr>
        </w:div>
        <w:div w:id="1549489332">
          <w:marLeft w:val="480"/>
          <w:marRight w:val="0"/>
          <w:marTop w:val="0"/>
          <w:marBottom w:val="0"/>
          <w:divBdr>
            <w:top w:val="none" w:sz="0" w:space="0" w:color="auto"/>
            <w:left w:val="none" w:sz="0" w:space="0" w:color="auto"/>
            <w:bottom w:val="none" w:sz="0" w:space="0" w:color="auto"/>
            <w:right w:val="none" w:sz="0" w:space="0" w:color="auto"/>
          </w:divBdr>
        </w:div>
        <w:div w:id="749932150">
          <w:marLeft w:val="480"/>
          <w:marRight w:val="0"/>
          <w:marTop w:val="0"/>
          <w:marBottom w:val="0"/>
          <w:divBdr>
            <w:top w:val="none" w:sz="0" w:space="0" w:color="auto"/>
            <w:left w:val="none" w:sz="0" w:space="0" w:color="auto"/>
            <w:bottom w:val="none" w:sz="0" w:space="0" w:color="auto"/>
            <w:right w:val="none" w:sz="0" w:space="0" w:color="auto"/>
          </w:divBdr>
        </w:div>
        <w:div w:id="1666660839">
          <w:marLeft w:val="480"/>
          <w:marRight w:val="0"/>
          <w:marTop w:val="0"/>
          <w:marBottom w:val="0"/>
          <w:divBdr>
            <w:top w:val="none" w:sz="0" w:space="0" w:color="auto"/>
            <w:left w:val="none" w:sz="0" w:space="0" w:color="auto"/>
            <w:bottom w:val="none" w:sz="0" w:space="0" w:color="auto"/>
            <w:right w:val="none" w:sz="0" w:space="0" w:color="auto"/>
          </w:divBdr>
        </w:div>
        <w:div w:id="1944796769">
          <w:marLeft w:val="480"/>
          <w:marRight w:val="0"/>
          <w:marTop w:val="0"/>
          <w:marBottom w:val="0"/>
          <w:divBdr>
            <w:top w:val="none" w:sz="0" w:space="0" w:color="auto"/>
            <w:left w:val="none" w:sz="0" w:space="0" w:color="auto"/>
            <w:bottom w:val="none" w:sz="0" w:space="0" w:color="auto"/>
            <w:right w:val="none" w:sz="0" w:space="0" w:color="auto"/>
          </w:divBdr>
        </w:div>
        <w:div w:id="634991673">
          <w:marLeft w:val="480"/>
          <w:marRight w:val="0"/>
          <w:marTop w:val="0"/>
          <w:marBottom w:val="0"/>
          <w:divBdr>
            <w:top w:val="none" w:sz="0" w:space="0" w:color="auto"/>
            <w:left w:val="none" w:sz="0" w:space="0" w:color="auto"/>
            <w:bottom w:val="none" w:sz="0" w:space="0" w:color="auto"/>
            <w:right w:val="none" w:sz="0" w:space="0" w:color="auto"/>
          </w:divBdr>
        </w:div>
        <w:div w:id="2137067320">
          <w:marLeft w:val="480"/>
          <w:marRight w:val="0"/>
          <w:marTop w:val="0"/>
          <w:marBottom w:val="0"/>
          <w:divBdr>
            <w:top w:val="none" w:sz="0" w:space="0" w:color="auto"/>
            <w:left w:val="none" w:sz="0" w:space="0" w:color="auto"/>
            <w:bottom w:val="none" w:sz="0" w:space="0" w:color="auto"/>
            <w:right w:val="none" w:sz="0" w:space="0" w:color="auto"/>
          </w:divBdr>
        </w:div>
        <w:div w:id="1498494356">
          <w:marLeft w:val="480"/>
          <w:marRight w:val="0"/>
          <w:marTop w:val="0"/>
          <w:marBottom w:val="0"/>
          <w:divBdr>
            <w:top w:val="none" w:sz="0" w:space="0" w:color="auto"/>
            <w:left w:val="none" w:sz="0" w:space="0" w:color="auto"/>
            <w:bottom w:val="none" w:sz="0" w:space="0" w:color="auto"/>
            <w:right w:val="none" w:sz="0" w:space="0" w:color="auto"/>
          </w:divBdr>
        </w:div>
        <w:div w:id="1970090874">
          <w:marLeft w:val="480"/>
          <w:marRight w:val="0"/>
          <w:marTop w:val="0"/>
          <w:marBottom w:val="0"/>
          <w:divBdr>
            <w:top w:val="none" w:sz="0" w:space="0" w:color="auto"/>
            <w:left w:val="none" w:sz="0" w:space="0" w:color="auto"/>
            <w:bottom w:val="none" w:sz="0" w:space="0" w:color="auto"/>
            <w:right w:val="none" w:sz="0" w:space="0" w:color="auto"/>
          </w:divBdr>
        </w:div>
        <w:div w:id="1525089852">
          <w:marLeft w:val="480"/>
          <w:marRight w:val="0"/>
          <w:marTop w:val="0"/>
          <w:marBottom w:val="0"/>
          <w:divBdr>
            <w:top w:val="none" w:sz="0" w:space="0" w:color="auto"/>
            <w:left w:val="none" w:sz="0" w:space="0" w:color="auto"/>
            <w:bottom w:val="none" w:sz="0" w:space="0" w:color="auto"/>
            <w:right w:val="none" w:sz="0" w:space="0" w:color="auto"/>
          </w:divBdr>
        </w:div>
        <w:div w:id="755904926">
          <w:marLeft w:val="480"/>
          <w:marRight w:val="0"/>
          <w:marTop w:val="0"/>
          <w:marBottom w:val="0"/>
          <w:divBdr>
            <w:top w:val="none" w:sz="0" w:space="0" w:color="auto"/>
            <w:left w:val="none" w:sz="0" w:space="0" w:color="auto"/>
            <w:bottom w:val="none" w:sz="0" w:space="0" w:color="auto"/>
            <w:right w:val="none" w:sz="0" w:space="0" w:color="auto"/>
          </w:divBdr>
        </w:div>
        <w:div w:id="17900606">
          <w:marLeft w:val="480"/>
          <w:marRight w:val="0"/>
          <w:marTop w:val="0"/>
          <w:marBottom w:val="0"/>
          <w:divBdr>
            <w:top w:val="none" w:sz="0" w:space="0" w:color="auto"/>
            <w:left w:val="none" w:sz="0" w:space="0" w:color="auto"/>
            <w:bottom w:val="none" w:sz="0" w:space="0" w:color="auto"/>
            <w:right w:val="none" w:sz="0" w:space="0" w:color="auto"/>
          </w:divBdr>
        </w:div>
        <w:div w:id="1985547707">
          <w:marLeft w:val="480"/>
          <w:marRight w:val="0"/>
          <w:marTop w:val="0"/>
          <w:marBottom w:val="0"/>
          <w:divBdr>
            <w:top w:val="none" w:sz="0" w:space="0" w:color="auto"/>
            <w:left w:val="none" w:sz="0" w:space="0" w:color="auto"/>
            <w:bottom w:val="none" w:sz="0" w:space="0" w:color="auto"/>
            <w:right w:val="none" w:sz="0" w:space="0" w:color="auto"/>
          </w:divBdr>
        </w:div>
        <w:div w:id="1364751500">
          <w:marLeft w:val="480"/>
          <w:marRight w:val="0"/>
          <w:marTop w:val="0"/>
          <w:marBottom w:val="0"/>
          <w:divBdr>
            <w:top w:val="none" w:sz="0" w:space="0" w:color="auto"/>
            <w:left w:val="none" w:sz="0" w:space="0" w:color="auto"/>
            <w:bottom w:val="none" w:sz="0" w:space="0" w:color="auto"/>
            <w:right w:val="none" w:sz="0" w:space="0" w:color="auto"/>
          </w:divBdr>
        </w:div>
        <w:div w:id="1159034278">
          <w:marLeft w:val="480"/>
          <w:marRight w:val="0"/>
          <w:marTop w:val="0"/>
          <w:marBottom w:val="0"/>
          <w:divBdr>
            <w:top w:val="none" w:sz="0" w:space="0" w:color="auto"/>
            <w:left w:val="none" w:sz="0" w:space="0" w:color="auto"/>
            <w:bottom w:val="none" w:sz="0" w:space="0" w:color="auto"/>
            <w:right w:val="none" w:sz="0" w:space="0" w:color="auto"/>
          </w:divBdr>
        </w:div>
        <w:div w:id="516892358">
          <w:marLeft w:val="480"/>
          <w:marRight w:val="0"/>
          <w:marTop w:val="0"/>
          <w:marBottom w:val="0"/>
          <w:divBdr>
            <w:top w:val="none" w:sz="0" w:space="0" w:color="auto"/>
            <w:left w:val="none" w:sz="0" w:space="0" w:color="auto"/>
            <w:bottom w:val="none" w:sz="0" w:space="0" w:color="auto"/>
            <w:right w:val="none" w:sz="0" w:space="0" w:color="auto"/>
          </w:divBdr>
        </w:div>
        <w:div w:id="510223752">
          <w:marLeft w:val="480"/>
          <w:marRight w:val="0"/>
          <w:marTop w:val="0"/>
          <w:marBottom w:val="0"/>
          <w:divBdr>
            <w:top w:val="none" w:sz="0" w:space="0" w:color="auto"/>
            <w:left w:val="none" w:sz="0" w:space="0" w:color="auto"/>
            <w:bottom w:val="none" w:sz="0" w:space="0" w:color="auto"/>
            <w:right w:val="none" w:sz="0" w:space="0" w:color="auto"/>
          </w:divBdr>
        </w:div>
        <w:div w:id="1001003692">
          <w:marLeft w:val="480"/>
          <w:marRight w:val="0"/>
          <w:marTop w:val="0"/>
          <w:marBottom w:val="0"/>
          <w:divBdr>
            <w:top w:val="none" w:sz="0" w:space="0" w:color="auto"/>
            <w:left w:val="none" w:sz="0" w:space="0" w:color="auto"/>
            <w:bottom w:val="none" w:sz="0" w:space="0" w:color="auto"/>
            <w:right w:val="none" w:sz="0" w:space="0" w:color="auto"/>
          </w:divBdr>
        </w:div>
        <w:div w:id="1410617762">
          <w:marLeft w:val="480"/>
          <w:marRight w:val="0"/>
          <w:marTop w:val="0"/>
          <w:marBottom w:val="0"/>
          <w:divBdr>
            <w:top w:val="none" w:sz="0" w:space="0" w:color="auto"/>
            <w:left w:val="none" w:sz="0" w:space="0" w:color="auto"/>
            <w:bottom w:val="none" w:sz="0" w:space="0" w:color="auto"/>
            <w:right w:val="none" w:sz="0" w:space="0" w:color="auto"/>
          </w:divBdr>
        </w:div>
        <w:div w:id="1333872331">
          <w:marLeft w:val="480"/>
          <w:marRight w:val="0"/>
          <w:marTop w:val="0"/>
          <w:marBottom w:val="0"/>
          <w:divBdr>
            <w:top w:val="none" w:sz="0" w:space="0" w:color="auto"/>
            <w:left w:val="none" w:sz="0" w:space="0" w:color="auto"/>
            <w:bottom w:val="none" w:sz="0" w:space="0" w:color="auto"/>
            <w:right w:val="none" w:sz="0" w:space="0" w:color="auto"/>
          </w:divBdr>
        </w:div>
        <w:div w:id="1682974978">
          <w:marLeft w:val="480"/>
          <w:marRight w:val="0"/>
          <w:marTop w:val="0"/>
          <w:marBottom w:val="0"/>
          <w:divBdr>
            <w:top w:val="none" w:sz="0" w:space="0" w:color="auto"/>
            <w:left w:val="none" w:sz="0" w:space="0" w:color="auto"/>
            <w:bottom w:val="none" w:sz="0" w:space="0" w:color="auto"/>
            <w:right w:val="none" w:sz="0" w:space="0" w:color="auto"/>
          </w:divBdr>
        </w:div>
        <w:div w:id="1094011294">
          <w:marLeft w:val="480"/>
          <w:marRight w:val="0"/>
          <w:marTop w:val="0"/>
          <w:marBottom w:val="0"/>
          <w:divBdr>
            <w:top w:val="none" w:sz="0" w:space="0" w:color="auto"/>
            <w:left w:val="none" w:sz="0" w:space="0" w:color="auto"/>
            <w:bottom w:val="none" w:sz="0" w:space="0" w:color="auto"/>
            <w:right w:val="none" w:sz="0" w:space="0" w:color="auto"/>
          </w:divBdr>
        </w:div>
        <w:div w:id="1577475643">
          <w:marLeft w:val="480"/>
          <w:marRight w:val="0"/>
          <w:marTop w:val="0"/>
          <w:marBottom w:val="0"/>
          <w:divBdr>
            <w:top w:val="none" w:sz="0" w:space="0" w:color="auto"/>
            <w:left w:val="none" w:sz="0" w:space="0" w:color="auto"/>
            <w:bottom w:val="none" w:sz="0" w:space="0" w:color="auto"/>
            <w:right w:val="none" w:sz="0" w:space="0" w:color="auto"/>
          </w:divBdr>
        </w:div>
        <w:div w:id="645817955">
          <w:marLeft w:val="480"/>
          <w:marRight w:val="0"/>
          <w:marTop w:val="0"/>
          <w:marBottom w:val="0"/>
          <w:divBdr>
            <w:top w:val="none" w:sz="0" w:space="0" w:color="auto"/>
            <w:left w:val="none" w:sz="0" w:space="0" w:color="auto"/>
            <w:bottom w:val="none" w:sz="0" w:space="0" w:color="auto"/>
            <w:right w:val="none" w:sz="0" w:space="0" w:color="auto"/>
          </w:divBdr>
        </w:div>
        <w:div w:id="194931418">
          <w:marLeft w:val="480"/>
          <w:marRight w:val="0"/>
          <w:marTop w:val="0"/>
          <w:marBottom w:val="0"/>
          <w:divBdr>
            <w:top w:val="none" w:sz="0" w:space="0" w:color="auto"/>
            <w:left w:val="none" w:sz="0" w:space="0" w:color="auto"/>
            <w:bottom w:val="none" w:sz="0" w:space="0" w:color="auto"/>
            <w:right w:val="none" w:sz="0" w:space="0" w:color="auto"/>
          </w:divBdr>
        </w:div>
        <w:div w:id="1266230071">
          <w:marLeft w:val="480"/>
          <w:marRight w:val="0"/>
          <w:marTop w:val="0"/>
          <w:marBottom w:val="0"/>
          <w:divBdr>
            <w:top w:val="none" w:sz="0" w:space="0" w:color="auto"/>
            <w:left w:val="none" w:sz="0" w:space="0" w:color="auto"/>
            <w:bottom w:val="none" w:sz="0" w:space="0" w:color="auto"/>
            <w:right w:val="none" w:sz="0" w:space="0" w:color="auto"/>
          </w:divBdr>
        </w:div>
        <w:div w:id="302274991">
          <w:marLeft w:val="480"/>
          <w:marRight w:val="0"/>
          <w:marTop w:val="0"/>
          <w:marBottom w:val="0"/>
          <w:divBdr>
            <w:top w:val="none" w:sz="0" w:space="0" w:color="auto"/>
            <w:left w:val="none" w:sz="0" w:space="0" w:color="auto"/>
            <w:bottom w:val="none" w:sz="0" w:space="0" w:color="auto"/>
            <w:right w:val="none" w:sz="0" w:space="0" w:color="auto"/>
          </w:divBdr>
        </w:div>
        <w:div w:id="833104196">
          <w:marLeft w:val="480"/>
          <w:marRight w:val="0"/>
          <w:marTop w:val="0"/>
          <w:marBottom w:val="0"/>
          <w:divBdr>
            <w:top w:val="none" w:sz="0" w:space="0" w:color="auto"/>
            <w:left w:val="none" w:sz="0" w:space="0" w:color="auto"/>
            <w:bottom w:val="none" w:sz="0" w:space="0" w:color="auto"/>
            <w:right w:val="none" w:sz="0" w:space="0" w:color="auto"/>
          </w:divBdr>
        </w:div>
        <w:div w:id="453331802">
          <w:marLeft w:val="480"/>
          <w:marRight w:val="0"/>
          <w:marTop w:val="0"/>
          <w:marBottom w:val="0"/>
          <w:divBdr>
            <w:top w:val="none" w:sz="0" w:space="0" w:color="auto"/>
            <w:left w:val="none" w:sz="0" w:space="0" w:color="auto"/>
            <w:bottom w:val="none" w:sz="0" w:space="0" w:color="auto"/>
            <w:right w:val="none" w:sz="0" w:space="0" w:color="auto"/>
          </w:divBdr>
        </w:div>
        <w:div w:id="1242524313">
          <w:marLeft w:val="480"/>
          <w:marRight w:val="0"/>
          <w:marTop w:val="0"/>
          <w:marBottom w:val="0"/>
          <w:divBdr>
            <w:top w:val="none" w:sz="0" w:space="0" w:color="auto"/>
            <w:left w:val="none" w:sz="0" w:space="0" w:color="auto"/>
            <w:bottom w:val="none" w:sz="0" w:space="0" w:color="auto"/>
            <w:right w:val="none" w:sz="0" w:space="0" w:color="auto"/>
          </w:divBdr>
        </w:div>
        <w:div w:id="465852287">
          <w:marLeft w:val="480"/>
          <w:marRight w:val="0"/>
          <w:marTop w:val="0"/>
          <w:marBottom w:val="0"/>
          <w:divBdr>
            <w:top w:val="none" w:sz="0" w:space="0" w:color="auto"/>
            <w:left w:val="none" w:sz="0" w:space="0" w:color="auto"/>
            <w:bottom w:val="none" w:sz="0" w:space="0" w:color="auto"/>
            <w:right w:val="none" w:sz="0" w:space="0" w:color="auto"/>
          </w:divBdr>
        </w:div>
        <w:div w:id="1288925575">
          <w:marLeft w:val="480"/>
          <w:marRight w:val="0"/>
          <w:marTop w:val="0"/>
          <w:marBottom w:val="0"/>
          <w:divBdr>
            <w:top w:val="none" w:sz="0" w:space="0" w:color="auto"/>
            <w:left w:val="none" w:sz="0" w:space="0" w:color="auto"/>
            <w:bottom w:val="none" w:sz="0" w:space="0" w:color="auto"/>
            <w:right w:val="none" w:sz="0" w:space="0" w:color="auto"/>
          </w:divBdr>
        </w:div>
      </w:divsChild>
    </w:div>
    <w:div w:id="1940483416">
      <w:bodyDiv w:val="1"/>
      <w:marLeft w:val="0"/>
      <w:marRight w:val="0"/>
      <w:marTop w:val="0"/>
      <w:marBottom w:val="0"/>
      <w:divBdr>
        <w:top w:val="none" w:sz="0" w:space="0" w:color="auto"/>
        <w:left w:val="none" w:sz="0" w:space="0" w:color="auto"/>
        <w:bottom w:val="none" w:sz="0" w:space="0" w:color="auto"/>
        <w:right w:val="none" w:sz="0" w:space="0" w:color="auto"/>
      </w:divBdr>
    </w:div>
    <w:div w:id="1945065171">
      <w:bodyDiv w:val="1"/>
      <w:marLeft w:val="0"/>
      <w:marRight w:val="0"/>
      <w:marTop w:val="0"/>
      <w:marBottom w:val="0"/>
      <w:divBdr>
        <w:top w:val="none" w:sz="0" w:space="0" w:color="auto"/>
        <w:left w:val="none" w:sz="0" w:space="0" w:color="auto"/>
        <w:bottom w:val="none" w:sz="0" w:space="0" w:color="auto"/>
        <w:right w:val="none" w:sz="0" w:space="0" w:color="auto"/>
      </w:divBdr>
      <w:divsChild>
        <w:div w:id="228686967">
          <w:marLeft w:val="640"/>
          <w:marRight w:val="0"/>
          <w:marTop w:val="0"/>
          <w:marBottom w:val="0"/>
          <w:divBdr>
            <w:top w:val="none" w:sz="0" w:space="0" w:color="auto"/>
            <w:left w:val="none" w:sz="0" w:space="0" w:color="auto"/>
            <w:bottom w:val="none" w:sz="0" w:space="0" w:color="auto"/>
            <w:right w:val="none" w:sz="0" w:space="0" w:color="auto"/>
          </w:divBdr>
        </w:div>
        <w:div w:id="216478834">
          <w:marLeft w:val="640"/>
          <w:marRight w:val="0"/>
          <w:marTop w:val="0"/>
          <w:marBottom w:val="0"/>
          <w:divBdr>
            <w:top w:val="none" w:sz="0" w:space="0" w:color="auto"/>
            <w:left w:val="none" w:sz="0" w:space="0" w:color="auto"/>
            <w:bottom w:val="none" w:sz="0" w:space="0" w:color="auto"/>
            <w:right w:val="none" w:sz="0" w:space="0" w:color="auto"/>
          </w:divBdr>
        </w:div>
        <w:div w:id="158157397">
          <w:marLeft w:val="640"/>
          <w:marRight w:val="0"/>
          <w:marTop w:val="0"/>
          <w:marBottom w:val="0"/>
          <w:divBdr>
            <w:top w:val="none" w:sz="0" w:space="0" w:color="auto"/>
            <w:left w:val="none" w:sz="0" w:space="0" w:color="auto"/>
            <w:bottom w:val="none" w:sz="0" w:space="0" w:color="auto"/>
            <w:right w:val="none" w:sz="0" w:space="0" w:color="auto"/>
          </w:divBdr>
        </w:div>
        <w:div w:id="1274360789">
          <w:marLeft w:val="640"/>
          <w:marRight w:val="0"/>
          <w:marTop w:val="0"/>
          <w:marBottom w:val="0"/>
          <w:divBdr>
            <w:top w:val="none" w:sz="0" w:space="0" w:color="auto"/>
            <w:left w:val="none" w:sz="0" w:space="0" w:color="auto"/>
            <w:bottom w:val="none" w:sz="0" w:space="0" w:color="auto"/>
            <w:right w:val="none" w:sz="0" w:space="0" w:color="auto"/>
          </w:divBdr>
        </w:div>
        <w:div w:id="2021925385">
          <w:marLeft w:val="640"/>
          <w:marRight w:val="0"/>
          <w:marTop w:val="0"/>
          <w:marBottom w:val="0"/>
          <w:divBdr>
            <w:top w:val="none" w:sz="0" w:space="0" w:color="auto"/>
            <w:left w:val="none" w:sz="0" w:space="0" w:color="auto"/>
            <w:bottom w:val="none" w:sz="0" w:space="0" w:color="auto"/>
            <w:right w:val="none" w:sz="0" w:space="0" w:color="auto"/>
          </w:divBdr>
        </w:div>
        <w:div w:id="966935287">
          <w:marLeft w:val="640"/>
          <w:marRight w:val="0"/>
          <w:marTop w:val="0"/>
          <w:marBottom w:val="0"/>
          <w:divBdr>
            <w:top w:val="none" w:sz="0" w:space="0" w:color="auto"/>
            <w:left w:val="none" w:sz="0" w:space="0" w:color="auto"/>
            <w:bottom w:val="none" w:sz="0" w:space="0" w:color="auto"/>
            <w:right w:val="none" w:sz="0" w:space="0" w:color="auto"/>
          </w:divBdr>
        </w:div>
        <w:div w:id="255944219">
          <w:marLeft w:val="640"/>
          <w:marRight w:val="0"/>
          <w:marTop w:val="0"/>
          <w:marBottom w:val="0"/>
          <w:divBdr>
            <w:top w:val="none" w:sz="0" w:space="0" w:color="auto"/>
            <w:left w:val="none" w:sz="0" w:space="0" w:color="auto"/>
            <w:bottom w:val="none" w:sz="0" w:space="0" w:color="auto"/>
            <w:right w:val="none" w:sz="0" w:space="0" w:color="auto"/>
          </w:divBdr>
        </w:div>
        <w:div w:id="967780025">
          <w:marLeft w:val="640"/>
          <w:marRight w:val="0"/>
          <w:marTop w:val="0"/>
          <w:marBottom w:val="0"/>
          <w:divBdr>
            <w:top w:val="none" w:sz="0" w:space="0" w:color="auto"/>
            <w:left w:val="none" w:sz="0" w:space="0" w:color="auto"/>
            <w:bottom w:val="none" w:sz="0" w:space="0" w:color="auto"/>
            <w:right w:val="none" w:sz="0" w:space="0" w:color="auto"/>
          </w:divBdr>
        </w:div>
        <w:div w:id="220487537">
          <w:marLeft w:val="640"/>
          <w:marRight w:val="0"/>
          <w:marTop w:val="0"/>
          <w:marBottom w:val="0"/>
          <w:divBdr>
            <w:top w:val="none" w:sz="0" w:space="0" w:color="auto"/>
            <w:left w:val="none" w:sz="0" w:space="0" w:color="auto"/>
            <w:bottom w:val="none" w:sz="0" w:space="0" w:color="auto"/>
            <w:right w:val="none" w:sz="0" w:space="0" w:color="auto"/>
          </w:divBdr>
        </w:div>
        <w:div w:id="296884708">
          <w:marLeft w:val="640"/>
          <w:marRight w:val="0"/>
          <w:marTop w:val="0"/>
          <w:marBottom w:val="0"/>
          <w:divBdr>
            <w:top w:val="none" w:sz="0" w:space="0" w:color="auto"/>
            <w:left w:val="none" w:sz="0" w:space="0" w:color="auto"/>
            <w:bottom w:val="none" w:sz="0" w:space="0" w:color="auto"/>
            <w:right w:val="none" w:sz="0" w:space="0" w:color="auto"/>
          </w:divBdr>
        </w:div>
        <w:div w:id="1151291527">
          <w:marLeft w:val="640"/>
          <w:marRight w:val="0"/>
          <w:marTop w:val="0"/>
          <w:marBottom w:val="0"/>
          <w:divBdr>
            <w:top w:val="none" w:sz="0" w:space="0" w:color="auto"/>
            <w:left w:val="none" w:sz="0" w:space="0" w:color="auto"/>
            <w:bottom w:val="none" w:sz="0" w:space="0" w:color="auto"/>
            <w:right w:val="none" w:sz="0" w:space="0" w:color="auto"/>
          </w:divBdr>
        </w:div>
        <w:div w:id="1891305490">
          <w:marLeft w:val="640"/>
          <w:marRight w:val="0"/>
          <w:marTop w:val="0"/>
          <w:marBottom w:val="0"/>
          <w:divBdr>
            <w:top w:val="none" w:sz="0" w:space="0" w:color="auto"/>
            <w:left w:val="none" w:sz="0" w:space="0" w:color="auto"/>
            <w:bottom w:val="none" w:sz="0" w:space="0" w:color="auto"/>
            <w:right w:val="none" w:sz="0" w:space="0" w:color="auto"/>
          </w:divBdr>
        </w:div>
        <w:div w:id="898592892">
          <w:marLeft w:val="640"/>
          <w:marRight w:val="0"/>
          <w:marTop w:val="0"/>
          <w:marBottom w:val="0"/>
          <w:divBdr>
            <w:top w:val="none" w:sz="0" w:space="0" w:color="auto"/>
            <w:left w:val="none" w:sz="0" w:space="0" w:color="auto"/>
            <w:bottom w:val="none" w:sz="0" w:space="0" w:color="auto"/>
            <w:right w:val="none" w:sz="0" w:space="0" w:color="auto"/>
          </w:divBdr>
        </w:div>
        <w:div w:id="1734111794">
          <w:marLeft w:val="640"/>
          <w:marRight w:val="0"/>
          <w:marTop w:val="0"/>
          <w:marBottom w:val="0"/>
          <w:divBdr>
            <w:top w:val="none" w:sz="0" w:space="0" w:color="auto"/>
            <w:left w:val="none" w:sz="0" w:space="0" w:color="auto"/>
            <w:bottom w:val="none" w:sz="0" w:space="0" w:color="auto"/>
            <w:right w:val="none" w:sz="0" w:space="0" w:color="auto"/>
          </w:divBdr>
        </w:div>
        <w:div w:id="488715691">
          <w:marLeft w:val="640"/>
          <w:marRight w:val="0"/>
          <w:marTop w:val="0"/>
          <w:marBottom w:val="0"/>
          <w:divBdr>
            <w:top w:val="none" w:sz="0" w:space="0" w:color="auto"/>
            <w:left w:val="none" w:sz="0" w:space="0" w:color="auto"/>
            <w:bottom w:val="none" w:sz="0" w:space="0" w:color="auto"/>
            <w:right w:val="none" w:sz="0" w:space="0" w:color="auto"/>
          </w:divBdr>
        </w:div>
        <w:div w:id="136530195">
          <w:marLeft w:val="640"/>
          <w:marRight w:val="0"/>
          <w:marTop w:val="0"/>
          <w:marBottom w:val="0"/>
          <w:divBdr>
            <w:top w:val="none" w:sz="0" w:space="0" w:color="auto"/>
            <w:left w:val="none" w:sz="0" w:space="0" w:color="auto"/>
            <w:bottom w:val="none" w:sz="0" w:space="0" w:color="auto"/>
            <w:right w:val="none" w:sz="0" w:space="0" w:color="auto"/>
          </w:divBdr>
        </w:div>
        <w:div w:id="1826774565">
          <w:marLeft w:val="640"/>
          <w:marRight w:val="0"/>
          <w:marTop w:val="0"/>
          <w:marBottom w:val="0"/>
          <w:divBdr>
            <w:top w:val="none" w:sz="0" w:space="0" w:color="auto"/>
            <w:left w:val="none" w:sz="0" w:space="0" w:color="auto"/>
            <w:bottom w:val="none" w:sz="0" w:space="0" w:color="auto"/>
            <w:right w:val="none" w:sz="0" w:space="0" w:color="auto"/>
          </w:divBdr>
        </w:div>
        <w:div w:id="1263416191">
          <w:marLeft w:val="640"/>
          <w:marRight w:val="0"/>
          <w:marTop w:val="0"/>
          <w:marBottom w:val="0"/>
          <w:divBdr>
            <w:top w:val="none" w:sz="0" w:space="0" w:color="auto"/>
            <w:left w:val="none" w:sz="0" w:space="0" w:color="auto"/>
            <w:bottom w:val="none" w:sz="0" w:space="0" w:color="auto"/>
            <w:right w:val="none" w:sz="0" w:space="0" w:color="auto"/>
          </w:divBdr>
        </w:div>
        <w:div w:id="685861626">
          <w:marLeft w:val="640"/>
          <w:marRight w:val="0"/>
          <w:marTop w:val="0"/>
          <w:marBottom w:val="0"/>
          <w:divBdr>
            <w:top w:val="none" w:sz="0" w:space="0" w:color="auto"/>
            <w:left w:val="none" w:sz="0" w:space="0" w:color="auto"/>
            <w:bottom w:val="none" w:sz="0" w:space="0" w:color="auto"/>
            <w:right w:val="none" w:sz="0" w:space="0" w:color="auto"/>
          </w:divBdr>
        </w:div>
        <w:div w:id="554119895">
          <w:marLeft w:val="640"/>
          <w:marRight w:val="0"/>
          <w:marTop w:val="0"/>
          <w:marBottom w:val="0"/>
          <w:divBdr>
            <w:top w:val="none" w:sz="0" w:space="0" w:color="auto"/>
            <w:left w:val="none" w:sz="0" w:space="0" w:color="auto"/>
            <w:bottom w:val="none" w:sz="0" w:space="0" w:color="auto"/>
            <w:right w:val="none" w:sz="0" w:space="0" w:color="auto"/>
          </w:divBdr>
        </w:div>
        <w:div w:id="1983851486">
          <w:marLeft w:val="640"/>
          <w:marRight w:val="0"/>
          <w:marTop w:val="0"/>
          <w:marBottom w:val="0"/>
          <w:divBdr>
            <w:top w:val="none" w:sz="0" w:space="0" w:color="auto"/>
            <w:left w:val="none" w:sz="0" w:space="0" w:color="auto"/>
            <w:bottom w:val="none" w:sz="0" w:space="0" w:color="auto"/>
            <w:right w:val="none" w:sz="0" w:space="0" w:color="auto"/>
          </w:divBdr>
        </w:div>
        <w:div w:id="15082121">
          <w:marLeft w:val="640"/>
          <w:marRight w:val="0"/>
          <w:marTop w:val="0"/>
          <w:marBottom w:val="0"/>
          <w:divBdr>
            <w:top w:val="none" w:sz="0" w:space="0" w:color="auto"/>
            <w:left w:val="none" w:sz="0" w:space="0" w:color="auto"/>
            <w:bottom w:val="none" w:sz="0" w:space="0" w:color="auto"/>
            <w:right w:val="none" w:sz="0" w:space="0" w:color="auto"/>
          </w:divBdr>
        </w:div>
        <w:div w:id="2036690316">
          <w:marLeft w:val="640"/>
          <w:marRight w:val="0"/>
          <w:marTop w:val="0"/>
          <w:marBottom w:val="0"/>
          <w:divBdr>
            <w:top w:val="none" w:sz="0" w:space="0" w:color="auto"/>
            <w:left w:val="none" w:sz="0" w:space="0" w:color="auto"/>
            <w:bottom w:val="none" w:sz="0" w:space="0" w:color="auto"/>
            <w:right w:val="none" w:sz="0" w:space="0" w:color="auto"/>
          </w:divBdr>
        </w:div>
        <w:div w:id="922178062">
          <w:marLeft w:val="640"/>
          <w:marRight w:val="0"/>
          <w:marTop w:val="0"/>
          <w:marBottom w:val="0"/>
          <w:divBdr>
            <w:top w:val="none" w:sz="0" w:space="0" w:color="auto"/>
            <w:left w:val="none" w:sz="0" w:space="0" w:color="auto"/>
            <w:bottom w:val="none" w:sz="0" w:space="0" w:color="auto"/>
            <w:right w:val="none" w:sz="0" w:space="0" w:color="auto"/>
          </w:divBdr>
        </w:div>
        <w:div w:id="228538110">
          <w:marLeft w:val="640"/>
          <w:marRight w:val="0"/>
          <w:marTop w:val="0"/>
          <w:marBottom w:val="0"/>
          <w:divBdr>
            <w:top w:val="none" w:sz="0" w:space="0" w:color="auto"/>
            <w:left w:val="none" w:sz="0" w:space="0" w:color="auto"/>
            <w:bottom w:val="none" w:sz="0" w:space="0" w:color="auto"/>
            <w:right w:val="none" w:sz="0" w:space="0" w:color="auto"/>
          </w:divBdr>
        </w:div>
        <w:div w:id="1204059508">
          <w:marLeft w:val="640"/>
          <w:marRight w:val="0"/>
          <w:marTop w:val="0"/>
          <w:marBottom w:val="0"/>
          <w:divBdr>
            <w:top w:val="none" w:sz="0" w:space="0" w:color="auto"/>
            <w:left w:val="none" w:sz="0" w:space="0" w:color="auto"/>
            <w:bottom w:val="none" w:sz="0" w:space="0" w:color="auto"/>
            <w:right w:val="none" w:sz="0" w:space="0" w:color="auto"/>
          </w:divBdr>
        </w:div>
        <w:div w:id="1959951557">
          <w:marLeft w:val="640"/>
          <w:marRight w:val="0"/>
          <w:marTop w:val="0"/>
          <w:marBottom w:val="0"/>
          <w:divBdr>
            <w:top w:val="none" w:sz="0" w:space="0" w:color="auto"/>
            <w:left w:val="none" w:sz="0" w:space="0" w:color="auto"/>
            <w:bottom w:val="none" w:sz="0" w:space="0" w:color="auto"/>
            <w:right w:val="none" w:sz="0" w:space="0" w:color="auto"/>
          </w:divBdr>
        </w:div>
        <w:div w:id="756025831">
          <w:marLeft w:val="640"/>
          <w:marRight w:val="0"/>
          <w:marTop w:val="0"/>
          <w:marBottom w:val="0"/>
          <w:divBdr>
            <w:top w:val="none" w:sz="0" w:space="0" w:color="auto"/>
            <w:left w:val="none" w:sz="0" w:space="0" w:color="auto"/>
            <w:bottom w:val="none" w:sz="0" w:space="0" w:color="auto"/>
            <w:right w:val="none" w:sz="0" w:space="0" w:color="auto"/>
          </w:divBdr>
        </w:div>
        <w:div w:id="1912810579">
          <w:marLeft w:val="640"/>
          <w:marRight w:val="0"/>
          <w:marTop w:val="0"/>
          <w:marBottom w:val="0"/>
          <w:divBdr>
            <w:top w:val="none" w:sz="0" w:space="0" w:color="auto"/>
            <w:left w:val="none" w:sz="0" w:space="0" w:color="auto"/>
            <w:bottom w:val="none" w:sz="0" w:space="0" w:color="auto"/>
            <w:right w:val="none" w:sz="0" w:space="0" w:color="auto"/>
          </w:divBdr>
        </w:div>
        <w:div w:id="2050572213">
          <w:marLeft w:val="640"/>
          <w:marRight w:val="0"/>
          <w:marTop w:val="0"/>
          <w:marBottom w:val="0"/>
          <w:divBdr>
            <w:top w:val="none" w:sz="0" w:space="0" w:color="auto"/>
            <w:left w:val="none" w:sz="0" w:space="0" w:color="auto"/>
            <w:bottom w:val="none" w:sz="0" w:space="0" w:color="auto"/>
            <w:right w:val="none" w:sz="0" w:space="0" w:color="auto"/>
          </w:divBdr>
        </w:div>
        <w:div w:id="247929006">
          <w:marLeft w:val="640"/>
          <w:marRight w:val="0"/>
          <w:marTop w:val="0"/>
          <w:marBottom w:val="0"/>
          <w:divBdr>
            <w:top w:val="none" w:sz="0" w:space="0" w:color="auto"/>
            <w:left w:val="none" w:sz="0" w:space="0" w:color="auto"/>
            <w:bottom w:val="none" w:sz="0" w:space="0" w:color="auto"/>
            <w:right w:val="none" w:sz="0" w:space="0" w:color="auto"/>
          </w:divBdr>
        </w:div>
        <w:div w:id="1752236590">
          <w:marLeft w:val="640"/>
          <w:marRight w:val="0"/>
          <w:marTop w:val="0"/>
          <w:marBottom w:val="0"/>
          <w:divBdr>
            <w:top w:val="none" w:sz="0" w:space="0" w:color="auto"/>
            <w:left w:val="none" w:sz="0" w:space="0" w:color="auto"/>
            <w:bottom w:val="none" w:sz="0" w:space="0" w:color="auto"/>
            <w:right w:val="none" w:sz="0" w:space="0" w:color="auto"/>
          </w:divBdr>
        </w:div>
        <w:div w:id="708067429">
          <w:marLeft w:val="640"/>
          <w:marRight w:val="0"/>
          <w:marTop w:val="0"/>
          <w:marBottom w:val="0"/>
          <w:divBdr>
            <w:top w:val="none" w:sz="0" w:space="0" w:color="auto"/>
            <w:left w:val="none" w:sz="0" w:space="0" w:color="auto"/>
            <w:bottom w:val="none" w:sz="0" w:space="0" w:color="auto"/>
            <w:right w:val="none" w:sz="0" w:space="0" w:color="auto"/>
          </w:divBdr>
        </w:div>
        <w:div w:id="59983434">
          <w:marLeft w:val="640"/>
          <w:marRight w:val="0"/>
          <w:marTop w:val="0"/>
          <w:marBottom w:val="0"/>
          <w:divBdr>
            <w:top w:val="none" w:sz="0" w:space="0" w:color="auto"/>
            <w:left w:val="none" w:sz="0" w:space="0" w:color="auto"/>
            <w:bottom w:val="none" w:sz="0" w:space="0" w:color="auto"/>
            <w:right w:val="none" w:sz="0" w:space="0" w:color="auto"/>
          </w:divBdr>
        </w:div>
        <w:div w:id="857081404">
          <w:marLeft w:val="640"/>
          <w:marRight w:val="0"/>
          <w:marTop w:val="0"/>
          <w:marBottom w:val="0"/>
          <w:divBdr>
            <w:top w:val="none" w:sz="0" w:space="0" w:color="auto"/>
            <w:left w:val="none" w:sz="0" w:space="0" w:color="auto"/>
            <w:bottom w:val="none" w:sz="0" w:space="0" w:color="auto"/>
            <w:right w:val="none" w:sz="0" w:space="0" w:color="auto"/>
          </w:divBdr>
        </w:div>
        <w:div w:id="605885568">
          <w:marLeft w:val="640"/>
          <w:marRight w:val="0"/>
          <w:marTop w:val="0"/>
          <w:marBottom w:val="0"/>
          <w:divBdr>
            <w:top w:val="none" w:sz="0" w:space="0" w:color="auto"/>
            <w:left w:val="none" w:sz="0" w:space="0" w:color="auto"/>
            <w:bottom w:val="none" w:sz="0" w:space="0" w:color="auto"/>
            <w:right w:val="none" w:sz="0" w:space="0" w:color="auto"/>
          </w:divBdr>
        </w:div>
        <w:div w:id="2025474221">
          <w:marLeft w:val="640"/>
          <w:marRight w:val="0"/>
          <w:marTop w:val="0"/>
          <w:marBottom w:val="0"/>
          <w:divBdr>
            <w:top w:val="none" w:sz="0" w:space="0" w:color="auto"/>
            <w:left w:val="none" w:sz="0" w:space="0" w:color="auto"/>
            <w:bottom w:val="none" w:sz="0" w:space="0" w:color="auto"/>
            <w:right w:val="none" w:sz="0" w:space="0" w:color="auto"/>
          </w:divBdr>
        </w:div>
        <w:div w:id="859511712">
          <w:marLeft w:val="640"/>
          <w:marRight w:val="0"/>
          <w:marTop w:val="0"/>
          <w:marBottom w:val="0"/>
          <w:divBdr>
            <w:top w:val="none" w:sz="0" w:space="0" w:color="auto"/>
            <w:left w:val="none" w:sz="0" w:space="0" w:color="auto"/>
            <w:bottom w:val="none" w:sz="0" w:space="0" w:color="auto"/>
            <w:right w:val="none" w:sz="0" w:space="0" w:color="auto"/>
          </w:divBdr>
        </w:div>
        <w:div w:id="1714649989">
          <w:marLeft w:val="640"/>
          <w:marRight w:val="0"/>
          <w:marTop w:val="0"/>
          <w:marBottom w:val="0"/>
          <w:divBdr>
            <w:top w:val="none" w:sz="0" w:space="0" w:color="auto"/>
            <w:left w:val="none" w:sz="0" w:space="0" w:color="auto"/>
            <w:bottom w:val="none" w:sz="0" w:space="0" w:color="auto"/>
            <w:right w:val="none" w:sz="0" w:space="0" w:color="auto"/>
          </w:divBdr>
        </w:div>
        <w:div w:id="1254778868">
          <w:marLeft w:val="640"/>
          <w:marRight w:val="0"/>
          <w:marTop w:val="0"/>
          <w:marBottom w:val="0"/>
          <w:divBdr>
            <w:top w:val="none" w:sz="0" w:space="0" w:color="auto"/>
            <w:left w:val="none" w:sz="0" w:space="0" w:color="auto"/>
            <w:bottom w:val="none" w:sz="0" w:space="0" w:color="auto"/>
            <w:right w:val="none" w:sz="0" w:space="0" w:color="auto"/>
          </w:divBdr>
        </w:div>
        <w:div w:id="304242501">
          <w:marLeft w:val="640"/>
          <w:marRight w:val="0"/>
          <w:marTop w:val="0"/>
          <w:marBottom w:val="0"/>
          <w:divBdr>
            <w:top w:val="none" w:sz="0" w:space="0" w:color="auto"/>
            <w:left w:val="none" w:sz="0" w:space="0" w:color="auto"/>
            <w:bottom w:val="none" w:sz="0" w:space="0" w:color="auto"/>
            <w:right w:val="none" w:sz="0" w:space="0" w:color="auto"/>
          </w:divBdr>
        </w:div>
        <w:div w:id="2093970597">
          <w:marLeft w:val="640"/>
          <w:marRight w:val="0"/>
          <w:marTop w:val="0"/>
          <w:marBottom w:val="0"/>
          <w:divBdr>
            <w:top w:val="none" w:sz="0" w:space="0" w:color="auto"/>
            <w:left w:val="none" w:sz="0" w:space="0" w:color="auto"/>
            <w:bottom w:val="none" w:sz="0" w:space="0" w:color="auto"/>
            <w:right w:val="none" w:sz="0" w:space="0" w:color="auto"/>
          </w:divBdr>
        </w:div>
        <w:div w:id="201599207">
          <w:marLeft w:val="640"/>
          <w:marRight w:val="0"/>
          <w:marTop w:val="0"/>
          <w:marBottom w:val="0"/>
          <w:divBdr>
            <w:top w:val="none" w:sz="0" w:space="0" w:color="auto"/>
            <w:left w:val="none" w:sz="0" w:space="0" w:color="auto"/>
            <w:bottom w:val="none" w:sz="0" w:space="0" w:color="auto"/>
            <w:right w:val="none" w:sz="0" w:space="0" w:color="auto"/>
          </w:divBdr>
        </w:div>
        <w:div w:id="1198205104">
          <w:marLeft w:val="640"/>
          <w:marRight w:val="0"/>
          <w:marTop w:val="0"/>
          <w:marBottom w:val="0"/>
          <w:divBdr>
            <w:top w:val="none" w:sz="0" w:space="0" w:color="auto"/>
            <w:left w:val="none" w:sz="0" w:space="0" w:color="auto"/>
            <w:bottom w:val="none" w:sz="0" w:space="0" w:color="auto"/>
            <w:right w:val="none" w:sz="0" w:space="0" w:color="auto"/>
          </w:divBdr>
        </w:div>
        <w:div w:id="2049988517">
          <w:marLeft w:val="640"/>
          <w:marRight w:val="0"/>
          <w:marTop w:val="0"/>
          <w:marBottom w:val="0"/>
          <w:divBdr>
            <w:top w:val="none" w:sz="0" w:space="0" w:color="auto"/>
            <w:left w:val="none" w:sz="0" w:space="0" w:color="auto"/>
            <w:bottom w:val="none" w:sz="0" w:space="0" w:color="auto"/>
            <w:right w:val="none" w:sz="0" w:space="0" w:color="auto"/>
          </w:divBdr>
        </w:div>
        <w:div w:id="1771928646">
          <w:marLeft w:val="640"/>
          <w:marRight w:val="0"/>
          <w:marTop w:val="0"/>
          <w:marBottom w:val="0"/>
          <w:divBdr>
            <w:top w:val="none" w:sz="0" w:space="0" w:color="auto"/>
            <w:left w:val="none" w:sz="0" w:space="0" w:color="auto"/>
            <w:bottom w:val="none" w:sz="0" w:space="0" w:color="auto"/>
            <w:right w:val="none" w:sz="0" w:space="0" w:color="auto"/>
          </w:divBdr>
        </w:div>
        <w:div w:id="946813274">
          <w:marLeft w:val="640"/>
          <w:marRight w:val="0"/>
          <w:marTop w:val="0"/>
          <w:marBottom w:val="0"/>
          <w:divBdr>
            <w:top w:val="none" w:sz="0" w:space="0" w:color="auto"/>
            <w:left w:val="none" w:sz="0" w:space="0" w:color="auto"/>
            <w:bottom w:val="none" w:sz="0" w:space="0" w:color="auto"/>
            <w:right w:val="none" w:sz="0" w:space="0" w:color="auto"/>
          </w:divBdr>
        </w:div>
        <w:div w:id="1358655181">
          <w:marLeft w:val="640"/>
          <w:marRight w:val="0"/>
          <w:marTop w:val="0"/>
          <w:marBottom w:val="0"/>
          <w:divBdr>
            <w:top w:val="none" w:sz="0" w:space="0" w:color="auto"/>
            <w:left w:val="none" w:sz="0" w:space="0" w:color="auto"/>
            <w:bottom w:val="none" w:sz="0" w:space="0" w:color="auto"/>
            <w:right w:val="none" w:sz="0" w:space="0" w:color="auto"/>
          </w:divBdr>
        </w:div>
        <w:div w:id="1570506295">
          <w:marLeft w:val="640"/>
          <w:marRight w:val="0"/>
          <w:marTop w:val="0"/>
          <w:marBottom w:val="0"/>
          <w:divBdr>
            <w:top w:val="none" w:sz="0" w:space="0" w:color="auto"/>
            <w:left w:val="none" w:sz="0" w:space="0" w:color="auto"/>
            <w:bottom w:val="none" w:sz="0" w:space="0" w:color="auto"/>
            <w:right w:val="none" w:sz="0" w:space="0" w:color="auto"/>
          </w:divBdr>
        </w:div>
        <w:div w:id="100876491">
          <w:marLeft w:val="640"/>
          <w:marRight w:val="0"/>
          <w:marTop w:val="0"/>
          <w:marBottom w:val="0"/>
          <w:divBdr>
            <w:top w:val="none" w:sz="0" w:space="0" w:color="auto"/>
            <w:left w:val="none" w:sz="0" w:space="0" w:color="auto"/>
            <w:bottom w:val="none" w:sz="0" w:space="0" w:color="auto"/>
            <w:right w:val="none" w:sz="0" w:space="0" w:color="auto"/>
          </w:divBdr>
        </w:div>
        <w:div w:id="1196311458">
          <w:marLeft w:val="640"/>
          <w:marRight w:val="0"/>
          <w:marTop w:val="0"/>
          <w:marBottom w:val="0"/>
          <w:divBdr>
            <w:top w:val="none" w:sz="0" w:space="0" w:color="auto"/>
            <w:left w:val="none" w:sz="0" w:space="0" w:color="auto"/>
            <w:bottom w:val="none" w:sz="0" w:space="0" w:color="auto"/>
            <w:right w:val="none" w:sz="0" w:space="0" w:color="auto"/>
          </w:divBdr>
        </w:div>
        <w:div w:id="1001472407">
          <w:marLeft w:val="640"/>
          <w:marRight w:val="0"/>
          <w:marTop w:val="0"/>
          <w:marBottom w:val="0"/>
          <w:divBdr>
            <w:top w:val="none" w:sz="0" w:space="0" w:color="auto"/>
            <w:left w:val="none" w:sz="0" w:space="0" w:color="auto"/>
            <w:bottom w:val="none" w:sz="0" w:space="0" w:color="auto"/>
            <w:right w:val="none" w:sz="0" w:space="0" w:color="auto"/>
          </w:divBdr>
        </w:div>
        <w:div w:id="1274048251">
          <w:marLeft w:val="640"/>
          <w:marRight w:val="0"/>
          <w:marTop w:val="0"/>
          <w:marBottom w:val="0"/>
          <w:divBdr>
            <w:top w:val="none" w:sz="0" w:space="0" w:color="auto"/>
            <w:left w:val="none" w:sz="0" w:space="0" w:color="auto"/>
            <w:bottom w:val="none" w:sz="0" w:space="0" w:color="auto"/>
            <w:right w:val="none" w:sz="0" w:space="0" w:color="auto"/>
          </w:divBdr>
        </w:div>
        <w:div w:id="746221863">
          <w:marLeft w:val="640"/>
          <w:marRight w:val="0"/>
          <w:marTop w:val="0"/>
          <w:marBottom w:val="0"/>
          <w:divBdr>
            <w:top w:val="none" w:sz="0" w:space="0" w:color="auto"/>
            <w:left w:val="none" w:sz="0" w:space="0" w:color="auto"/>
            <w:bottom w:val="none" w:sz="0" w:space="0" w:color="auto"/>
            <w:right w:val="none" w:sz="0" w:space="0" w:color="auto"/>
          </w:divBdr>
        </w:div>
        <w:div w:id="413166401">
          <w:marLeft w:val="640"/>
          <w:marRight w:val="0"/>
          <w:marTop w:val="0"/>
          <w:marBottom w:val="0"/>
          <w:divBdr>
            <w:top w:val="none" w:sz="0" w:space="0" w:color="auto"/>
            <w:left w:val="none" w:sz="0" w:space="0" w:color="auto"/>
            <w:bottom w:val="none" w:sz="0" w:space="0" w:color="auto"/>
            <w:right w:val="none" w:sz="0" w:space="0" w:color="auto"/>
          </w:divBdr>
        </w:div>
        <w:div w:id="847913069">
          <w:marLeft w:val="640"/>
          <w:marRight w:val="0"/>
          <w:marTop w:val="0"/>
          <w:marBottom w:val="0"/>
          <w:divBdr>
            <w:top w:val="none" w:sz="0" w:space="0" w:color="auto"/>
            <w:left w:val="none" w:sz="0" w:space="0" w:color="auto"/>
            <w:bottom w:val="none" w:sz="0" w:space="0" w:color="auto"/>
            <w:right w:val="none" w:sz="0" w:space="0" w:color="auto"/>
          </w:divBdr>
        </w:div>
        <w:div w:id="413670862">
          <w:marLeft w:val="640"/>
          <w:marRight w:val="0"/>
          <w:marTop w:val="0"/>
          <w:marBottom w:val="0"/>
          <w:divBdr>
            <w:top w:val="none" w:sz="0" w:space="0" w:color="auto"/>
            <w:left w:val="none" w:sz="0" w:space="0" w:color="auto"/>
            <w:bottom w:val="none" w:sz="0" w:space="0" w:color="auto"/>
            <w:right w:val="none" w:sz="0" w:space="0" w:color="auto"/>
          </w:divBdr>
        </w:div>
      </w:divsChild>
    </w:div>
    <w:div w:id="1946381368">
      <w:bodyDiv w:val="1"/>
      <w:marLeft w:val="0"/>
      <w:marRight w:val="0"/>
      <w:marTop w:val="0"/>
      <w:marBottom w:val="0"/>
      <w:divBdr>
        <w:top w:val="none" w:sz="0" w:space="0" w:color="auto"/>
        <w:left w:val="none" w:sz="0" w:space="0" w:color="auto"/>
        <w:bottom w:val="none" w:sz="0" w:space="0" w:color="auto"/>
        <w:right w:val="none" w:sz="0" w:space="0" w:color="auto"/>
      </w:divBdr>
      <w:divsChild>
        <w:div w:id="2059159162">
          <w:marLeft w:val="640"/>
          <w:marRight w:val="0"/>
          <w:marTop w:val="0"/>
          <w:marBottom w:val="0"/>
          <w:divBdr>
            <w:top w:val="none" w:sz="0" w:space="0" w:color="auto"/>
            <w:left w:val="none" w:sz="0" w:space="0" w:color="auto"/>
            <w:bottom w:val="none" w:sz="0" w:space="0" w:color="auto"/>
            <w:right w:val="none" w:sz="0" w:space="0" w:color="auto"/>
          </w:divBdr>
        </w:div>
        <w:div w:id="1674380160">
          <w:marLeft w:val="640"/>
          <w:marRight w:val="0"/>
          <w:marTop w:val="0"/>
          <w:marBottom w:val="0"/>
          <w:divBdr>
            <w:top w:val="none" w:sz="0" w:space="0" w:color="auto"/>
            <w:left w:val="none" w:sz="0" w:space="0" w:color="auto"/>
            <w:bottom w:val="none" w:sz="0" w:space="0" w:color="auto"/>
            <w:right w:val="none" w:sz="0" w:space="0" w:color="auto"/>
          </w:divBdr>
        </w:div>
        <w:div w:id="1493373320">
          <w:marLeft w:val="640"/>
          <w:marRight w:val="0"/>
          <w:marTop w:val="0"/>
          <w:marBottom w:val="0"/>
          <w:divBdr>
            <w:top w:val="none" w:sz="0" w:space="0" w:color="auto"/>
            <w:left w:val="none" w:sz="0" w:space="0" w:color="auto"/>
            <w:bottom w:val="none" w:sz="0" w:space="0" w:color="auto"/>
            <w:right w:val="none" w:sz="0" w:space="0" w:color="auto"/>
          </w:divBdr>
        </w:div>
        <w:div w:id="339434932">
          <w:marLeft w:val="640"/>
          <w:marRight w:val="0"/>
          <w:marTop w:val="0"/>
          <w:marBottom w:val="0"/>
          <w:divBdr>
            <w:top w:val="none" w:sz="0" w:space="0" w:color="auto"/>
            <w:left w:val="none" w:sz="0" w:space="0" w:color="auto"/>
            <w:bottom w:val="none" w:sz="0" w:space="0" w:color="auto"/>
            <w:right w:val="none" w:sz="0" w:space="0" w:color="auto"/>
          </w:divBdr>
        </w:div>
        <w:div w:id="1829513321">
          <w:marLeft w:val="640"/>
          <w:marRight w:val="0"/>
          <w:marTop w:val="0"/>
          <w:marBottom w:val="0"/>
          <w:divBdr>
            <w:top w:val="none" w:sz="0" w:space="0" w:color="auto"/>
            <w:left w:val="none" w:sz="0" w:space="0" w:color="auto"/>
            <w:bottom w:val="none" w:sz="0" w:space="0" w:color="auto"/>
            <w:right w:val="none" w:sz="0" w:space="0" w:color="auto"/>
          </w:divBdr>
        </w:div>
        <w:div w:id="1411729641">
          <w:marLeft w:val="640"/>
          <w:marRight w:val="0"/>
          <w:marTop w:val="0"/>
          <w:marBottom w:val="0"/>
          <w:divBdr>
            <w:top w:val="none" w:sz="0" w:space="0" w:color="auto"/>
            <w:left w:val="none" w:sz="0" w:space="0" w:color="auto"/>
            <w:bottom w:val="none" w:sz="0" w:space="0" w:color="auto"/>
            <w:right w:val="none" w:sz="0" w:space="0" w:color="auto"/>
          </w:divBdr>
        </w:div>
        <w:div w:id="821387116">
          <w:marLeft w:val="640"/>
          <w:marRight w:val="0"/>
          <w:marTop w:val="0"/>
          <w:marBottom w:val="0"/>
          <w:divBdr>
            <w:top w:val="none" w:sz="0" w:space="0" w:color="auto"/>
            <w:left w:val="none" w:sz="0" w:space="0" w:color="auto"/>
            <w:bottom w:val="none" w:sz="0" w:space="0" w:color="auto"/>
            <w:right w:val="none" w:sz="0" w:space="0" w:color="auto"/>
          </w:divBdr>
        </w:div>
        <w:div w:id="1190725898">
          <w:marLeft w:val="640"/>
          <w:marRight w:val="0"/>
          <w:marTop w:val="0"/>
          <w:marBottom w:val="0"/>
          <w:divBdr>
            <w:top w:val="none" w:sz="0" w:space="0" w:color="auto"/>
            <w:left w:val="none" w:sz="0" w:space="0" w:color="auto"/>
            <w:bottom w:val="none" w:sz="0" w:space="0" w:color="auto"/>
            <w:right w:val="none" w:sz="0" w:space="0" w:color="auto"/>
          </w:divBdr>
        </w:div>
        <w:div w:id="1079406015">
          <w:marLeft w:val="640"/>
          <w:marRight w:val="0"/>
          <w:marTop w:val="0"/>
          <w:marBottom w:val="0"/>
          <w:divBdr>
            <w:top w:val="none" w:sz="0" w:space="0" w:color="auto"/>
            <w:left w:val="none" w:sz="0" w:space="0" w:color="auto"/>
            <w:bottom w:val="none" w:sz="0" w:space="0" w:color="auto"/>
            <w:right w:val="none" w:sz="0" w:space="0" w:color="auto"/>
          </w:divBdr>
        </w:div>
        <w:div w:id="1940527867">
          <w:marLeft w:val="640"/>
          <w:marRight w:val="0"/>
          <w:marTop w:val="0"/>
          <w:marBottom w:val="0"/>
          <w:divBdr>
            <w:top w:val="none" w:sz="0" w:space="0" w:color="auto"/>
            <w:left w:val="none" w:sz="0" w:space="0" w:color="auto"/>
            <w:bottom w:val="none" w:sz="0" w:space="0" w:color="auto"/>
            <w:right w:val="none" w:sz="0" w:space="0" w:color="auto"/>
          </w:divBdr>
        </w:div>
        <w:div w:id="264310186">
          <w:marLeft w:val="640"/>
          <w:marRight w:val="0"/>
          <w:marTop w:val="0"/>
          <w:marBottom w:val="0"/>
          <w:divBdr>
            <w:top w:val="none" w:sz="0" w:space="0" w:color="auto"/>
            <w:left w:val="none" w:sz="0" w:space="0" w:color="auto"/>
            <w:bottom w:val="none" w:sz="0" w:space="0" w:color="auto"/>
            <w:right w:val="none" w:sz="0" w:space="0" w:color="auto"/>
          </w:divBdr>
        </w:div>
        <w:div w:id="827752213">
          <w:marLeft w:val="640"/>
          <w:marRight w:val="0"/>
          <w:marTop w:val="0"/>
          <w:marBottom w:val="0"/>
          <w:divBdr>
            <w:top w:val="none" w:sz="0" w:space="0" w:color="auto"/>
            <w:left w:val="none" w:sz="0" w:space="0" w:color="auto"/>
            <w:bottom w:val="none" w:sz="0" w:space="0" w:color="auto"/>
            <w:right w:val="none" w:sz="0" w:space="0" w:color="auto"/>
          </w:divBdr>
        </w:div>
        <w:div w:id="47844677">
          <w:marLeft w:val="640"/>
          <w:marRight w:val="0"/>
          <w:marTop w:val="0"/>
          <w:marBottom w:val="0"/>
          <w:divBdr>
            <w:top w:val="none" w:sz="0" w:space="0" w:color="auto"/>
            <w:left w:val="none" w:sz="0" w:space="0" w:color="auto"/>
            <w:bottom w:val="none" w:sz="0" w:space="0" w:color="auto"/>
            <w:right w:val="none" w:sz="0" w:space="0" w:color="auto"/>
          </w:divBdr>
        </w:div>
        <w:div w:id="777797831">
          <w:marLeft w:val="640"/>
          <w:marRight w:val="0"/>
          <w:marTop w:val="0"/>
          <w:marBottom w:val="0"/>
          <w:divBdr>
            <w:top w:val="none" w:sz="0" w:space="0" w:color="auto"/>
            <w:left w:val="none" w:sz="0" w:space="0" w:color="auto"/>
            <w:bottom w:val="none" w:sz="0" w:space="0" w:color="auto"/>
            <w:right w:val="none" w:sz="0" w:space="0" w:color="auto"/>
          </w:divBdr>
        </w:div>
        <w:div w:id="778909867">
          <w:marLeft w:val="640"/>
          <w:marRight w:val="0"/>
          <w:marTop w:val="0"/>
          <w:marBottom w:val="0"/>
          <w:divBdr>
            <w:top w:val="none" w:sz="0" w:space="0" w:color="auto"/>
            <w:left w:val="none" w:sz="0" w:space="0" w:color="auto"/>
            <w:bottom w:val="none" w:sz="0" w:space="0" w:color="auto"/>
            <w:right w:val="none" w:sz="0" w:space="0" w:color="auto"/>
          </w:divBdr>
        </w:div>
        <w:div w:id="411001877">
          <w:marLeft w:val="640"/>
          <w:marRight w:val="0"/>
          <w:marTop w:val="0"/>
          <w:marBottom w:val="0"/>
          <w:divBdr>
            <w:top w:val="none" w:sz="0" w:space="0" w:color="auto"/>
            <w:left w:val="none" w:sz="0" w:space="0" w:color="auto"/>
            <w:bottom w:val="none" w:sz="0" w:space="0" w:color="auto"/>
            <w:right w:val="none" w:sz="0" w:space="0" w:color="auto"/>
          </w:divBdr>
        </w:div>
        <w:div w:id="785198792">
          <w:marLeft w:val="640"/>
          <w:marRight w:val="0"/>
          <w:marTop w:val="0"/>
          <w:marBottom w:val="0"/>
          <w:divBdr>
            <w:top w:val="none" w:sz="0" w:space="0" w:color="auto"/>
            <w:left w:val="none" w:sz="0" w:space="0" w:color="auto"/>
            <w:bottom w:val="none" w:sz="0" w:space="0" w:color="auto"/>
            <w:right w:val="none" w:sz="0" w:space="0" w:color="auto"/>
          </w:divBdr>
        </w:div>
        <w:div w:id="1208184953">
          <w:marLeft w:val="640"/>
          <w:marRight w:val="0"/>
          <w:marTop w:val="0"/>
          <w:marBottom w:val="0"/>
          <w:divBdr>
            <w:top w:val="none" w:sz="0" w:space="0" w:color="auto"/>
            <w:left w:val="none" w:sz="0" w:space="0" w:color="auto"/>
            <w:bottom w:val="none" w:sz="0" w:space="0" w:color="auto"/>
            <w:right w:val="none" w:sz="0" w:space="0" w:color="auto"/>
          </w:divBdr>
        </w:div>
        <w:div w:id="48458590">
          <w:marLeft w:val="640"/>
          <w:marRight w:val="0"/>
          <w:marTop w:val="0"/>
          <w:marBottom w:val="0"/>
          <w:divBdr>
            <w:top w:val="none" w:sz="0" w:space="0" w:color="auto"/>
            <w:left w:val="none" w:sz="0" w:space="0" w:color="auto"/>
            <w:bottom w:val="none" w:sz="0" w:space="0" w:color="auto"/>
            <w:right w:val="none" w:sz="0" w:space="0" w:color="auto"/>
          </w:divBdr>
        </w:div>
        <w:div w:id="760956711">
          <w:marLeft w:val="640"/>
          <w:marRight w:val="0"/>
          <w:marTop w:val="0"/>
          <w:marBottom w:val="0"/>
          <w:divBdr>
            <w:top w:val="none" w:sz="0" w:space="0" w:color="auto"/>
            <w:left w:val="none" w:sz="0" w:space="0" w:color="auto"/>
            <w:bottom w:val="none" w:sz="0" w:space="0" w:color="auto"/>
            <w:right w:val="none" w:sz="0" w:space="0" w:color="auto"/>
          </w:divBdr>
        </w:div>
        <w:div w:id="1100107915">
          <w:marLeft w:val="640"/>
          <w:marRight w:val="0"/>
          <w:marTop w:val="0"/>
          <w:marBottom w:val="0"/>
          <w:divBdr>
            <w:top w:val="none" w:sz="0" w:space="0" w:color="auto"/>
            <w:left w:val="none" w:sz="0" w:space="0" w:color="auto"/>
            <w:bottom w:val="none" w:sz="0" w:space="0" w:color="auto"/>
            <w:right w:val="none" w:sz="0" w:space="0" w:color="auto"/>
          </w:divBdr>
        </w:div>
        <w:div w:id="2036227158">
          <w:marLeft w:val="640"/>
          <w:marRight w:val="0"/>
          <w:marTop w:val="0"/>
          <w:marBottom w:val="0"/>
          <w:divBdr>
            <w:top w:val="none" w:sz="0" w:space="0" w:color="auto"/>
            <w:left w:val="none" w:sz="0" w:space="0" w:color="auto"/>
            <w:bottom w:val="none" w:sz="0" w:space="0" w:color="auto"/>
            <w:right w:val="none" w:sz="0" w:space="0" w:color="auto"/>
          </w:divBdr>
        </w:div>
        <w:div w:id="1832675327">
          <w:marLeft w:val="640"/>
          <w:marRight w:val="0"/>
          <w:marTop w:val="0"/>
          <w:marBottom w:val="0"/>
          <w:divBdr>
            <w:top w:val="none" w:sz="0" w:space="0" w:color="auto"/>
            <w:left w:val="none" w:sz="0" w:space="0" w:color="auto"/>
            <w:bottom w:val="none" w:sz="0" w:space="0" w:color="auto"/>
            <w:right w:val="none" w:sz="0" w:space="0" w:color="auto"/>
          </w:divBdr>
        </w:div>
        <w:div w:id="1341345867">
          <w:marLeft w:val="640"/>
          <w:marRight w:val="0"/>
          <w:marTop w:val="0"/>
          <w:marBottom w:val="0"/>
          <w:divBdr>
            <w:top w:val="none" w:sz="0" w:space="0" w:color="auto"/>
            <w:left w:val="none" w:sz="0" w:space="0" w:color="auto"/>
            <w:bottom w:val="none" w:sz="0" w:space="0" w:color="auto"/>
            <w:right w:val="none" w:sz="0" w:space="0" w:color="auto"/>
          </w:divBdr>
        </w:div>
        <w:div w:id="1847403246">
          <w:marLeft w:val="640"/>
          <w:marRight w:val="0"/>
          <w:marTop w:val="0"/>
          <w:marBottom w:val="0"/>
          <w:divBdr>
            <w:top w:val="none" w:sz="0" w:space="0" w:color="auto"/>
            <w:left w:val="none" w:sz="0" w:space="0" w:color="auto"/>
            <w:bottom w:val="none" w:sz="0" w:space="0" w:color="auto"/>
            <w:right w:val="none" w:sz="0" w:space="0" w:color="auto"/>
          </w:divBdr>
        </w:div>
        <w:div w:id="62720398">
          <w:marLeft w:val="640"/>
          <w:marRight w:val="0"/>
          <w:marTop w:val="0"/>
          <w:marBottom w:val="0"/>
          <w:divBdr>
            <w:top w:val="none" w:sz="0" w:space="0" w:color="auto"/>
            <w:left w:val="none" w:sz="0" w:space="0" w:color="auto"/>
            <w:bottom w:val="none" w:sz="0" w:space="0" w:color="auto"/>
            <w:right w:val="none" w:sz="0" w:space="0" w:color="auto"/>
          </w:divBdr>
        </w:div>
        <w:div w:id="164128259">
          <w:marLeft w:val="640"/>
          <w:marRight w:val="0"/>
          <w:marTop w:val="0"/>
          <w:marBottom w:val="0"/>
          <w:divBdr>
            <w:top w:val="none" w:sz="0" w:space="0" w:color="auto"/>
            <w:left w:val="none" w:sz="0" w:space="0" w:color="auto"/>
            <w:bottom w:val="none" w:sz="0" w:space="0" w:color="auto"/>
            <w:right w:val="none" w:sz="0" w:space="0" w:color="auto"/>
          </w:divBdr>
        </w:div>
        <w:div w:id="823744816">
          <w:marLeft w:val="640"/>
          <w:marRight w:val="0"/>
          <w:marTop w:val="0"/>
          <w:marBottom w:val="0"/>
          <w:divBdr>
            <w:top w:val="none" w:sz="0" w:space="0" w:color="auto"/>
            <w:left w:val="none" w:sz="0" w:space="0" w:color="auto"/>
            <w:bottom w:val="none" w:sz="0" w:space="0" w:color="auto"/>
            <w:right w:val="none" w:sz="0" w:space="0" w:color="auto"/>
          </w:divBdr>
        </w:div>
        <w:div w:id="494883600">
          <w:marLeft w:val="640"/>
          <w:marRight w:val="0"/>
          <w:marTop w:val="0"/>
          <w:marBottom w:val="0"/>
          <w:divBdr>
            <w:top w:val="none" w:sz="0" w:space="0" w:color="auto"/>
            <w:left w:val="none" w:sz="0" w:space="0" w:color="auto"/>
            <w:bottom w:val="none" w:sz="0" w:space="0" w:color="auto"/>
            <w:right w:val="none" w:sz="0" w:space="0" w:color="auto"/>
          </w:divBdr>
        </w:div>
        <w:div w:id="720910032">
          <w:marLeft w:val="640"/>
          <w:marRight w:val="0"/>
          <w:marTop w:val="0"/>
          <w:marBottom w:val="0"/>
          <w:divBdr>
            <w:top w:val="none" w:sz="0" w:space="0" w:color="auto"/>
            <w:left w:val="none" w:sz="0" w:space="0" w:color="auto"/>
            <w:bottom w:val="none" w:sz="0" w:space="0" w:color="auto"/>
            <w:right w:val="none" w:sz="0" w:space="0" w:color="auto"/>
          </w:divBdr>
        </w:div>
        <w:div w:id="1882282087">
          <w:marLeft w:val="640"/>
          <w:marRight w:val="0"/>
          <w:marTop w:val="0"/>
          <w:marBottom w:val="0"/>
          <w:divBdr>
            <w:top w:val="none" w:sz="0" w:space="0" w:color="auto"/>
            <w:left w:val="none" w:sz="0" w:space="0" w:color="auto"/>
            <w:bottom w:val="none" w:sz="0" w:space="0" w:color="auto"/>
            <w:right w:val="none" w:sz="0" w:space="0" w:color="auto"/>
          </w:divBdr>
        </w:div>
        <w:div w:id="108009240">
          <w:marLeft w:val="640"/>
          <w:marRight w:val="0"/>
          <w:marTop w:val="0"/>
          <w:marBottom w:val="0"/>
          <w:divBdr>
            <w:top w:val="none" w:sz="0" w:space="0" w:color="auto"/>
            <w:left w:val="none" w:sz="0" w:space="0" w:color="auto"/>
            <w:bottom w:val="none" w:sz="0" w:space="0" w:color="auto"/>
            <w:right w:val="none" w:sz="0" w:space="0" w:color="auto"/>
          </w:divBdr>
        </w:div>
        <w:div w:id="1919441678">
          <w:marLeft w:val="640"/>
          <w:marRight w:val="0"/>
          <w:marTop w:val="0"/>
          <w:marBottom w:val="0"/>
          <w:divBdr>
            <w:top w:val="none" w:sz="0" w:space="0" w:color="auto"/>
            <w:left w:val="none" w:sz="0" w:space="0" w:color="auto"/>
            <w:bottom w:val="none" w:sz="0" w:space="0" w:color="auto"/>
            <w:right w:val="none" w:sz="0" w:space="0" w:color="auto"/>
          </w:divBdr>
        </w:div>
        <w:div w:id="1400126897">
          <w:marLeft w:val="640"/>
          <w:marRight w:val="0"/>
          <w:marTop w:val="0"/>
          <w:marBottom w:val="0"/>
          <w:divBdr>
            <w:top w:val="none" w:sz="0" w:space="0" w:color="auto"/>
            <w:left w:val="none" w:sz="0" w:space="0" w:color="auto"/>
            <w:bottom w:val="none" w:sz="0" w:space="0" w:color="auto"/>
            <w:right w:val="none" w:sz="0" w:space="0" w:color="auto"/>
          </w:divBdr>
        </w:div>
        <w:div w:id="1236549282">
          <w:marLeft w:val="640"/>
          <w:marRight w:val="0"/>
          <w:marTop w:val="0"/>
          <w:marBottom w:val="0"/>
          <w:divBdr>
            <w:top w:val="none" w:sz="0" w:space="0" w:color="auto"/>
            <w:left w:val="none" w:sz="0" w:space="0" w:color="auto"/>
            <w:bottom w:val="none" w:sz="0" w:space="0" w:color="auto"/>
            <w:right w:val="none" w:sz="0" w:space="0" w:color="auto"/>
          </w:divBdr>
        </w:div>
        <w:div w:id="1874923812">
          <w:marLeft w:val="640"/>
          <w:marRight w:val="0"/>
          <w:marTop w:val="0"/>
          <w:marBottom w:val="0"/>
          <w:divBdr>
            <w:top w:val="none" w:sz="0" w:space="0" w:color="auto"/>
            <w:left w:val="none" w:sz="0" w:space="0" w:color="auto"/>
            <w:bottom w:val="none" w:sz="0" w:space="0" w:color="auto"/>
            <w:right w:val="none" w:sz="0" w:space="0" w:color="auto"/>
          </w:divBdr>
        </w:div>
        <w:div w:id="363798827">
          <w:marLeft w:val="640"/>
          <w:marRight w:val="0"/>
          <w:marTop w:val="0"/>
          <w:marBottom w:val="0"/>
          <w:divBdr>
            <w:top w:val="none" w:sz="0" w:space="0" w:color="auto"/>
            <w:left w:val="none" w:sz="0" w:space="0" w:color="auto"/>
            <w:bottom w:val="none" w:sz="0" w:space="0" w:color="auto"/>
            <w:right w:val="none" w:sz="0" w:space="0" w:color="auto"/>
          </w:divBdr>
        </w:div>
        <w:div w:id="212274782">
          <w:marLeft w:val="640"/>
          <w:marRight w:val="0"/>
          <w:marTop w:val="0"/>
          <w:marBottom w:val="0"/>
          <w:divBdr>
            <w:top w:val="none" w:sz="0" w:space="0" w:color="auto"/>
            <w:left w:val="none" w:sz="0" w:space="0" w:color="auto"/>
            <w:bottom w:val="none" w:sz="0" w:space="0" w:color="auto"/>
            <w:right w:val="none" w:sz="0" w:space="0" w:color="auto"/>
          </w:divBdr>
        </w:div>
        <w:div w:id="988174428">
          <w:marLeft w:val="640"/>
          <w:marRight w:val="0"/>
          <w:marTop w:val="0"/>
          <w:marBottom w:val="0"/>
          <w:divBdr>
            <w:top w:val="none" w:sz="0" w:space="0" w:color="auto"/>
            <w:left w:val="none" w:sz="0" w:space="0" w:color="auto"/>
            <w:bottom w:val="none" w:sz="0" w:space="0" w:color="auto"/>
            <w:right w:val="none" w:sz="0" w:space="0" w:color="auto"/>
          </w:divBdr>
        </w:div>
        <w:div w:id="1515146966">
          <w:marLeft w:val="640"/>
          <w:marRight w:val="0"/>
          <w:marTop w:val="0"/>
          <w:marBottom w:val="0"/>
          <w:divBdr>
            <w:top w:val="none" w:sz="0" w:space="0" w:color="auto"/>
            <w:left w:val="none" w:sz="0" w:space="0" w:color="auto"/>
            <w:bottom w:val="none" w:sz="0" w:space="0" w:color="auto"/>
            <w:right w:val="none" w:sz="0" w:space="0" w:color="auto"/>
          </w:divBdr>
        </w:div>
        <w:div w:id="127821890">
          <w:marLeft w:val="640"/>
          <w:marRight w:val="0"/>
          <w:marTop w:val="0"/>
          <w:marBottom w:val="0"/>
          <w:divBdr>
            <w:top w:val="none" w:sz="0" w:space="0" w:color="auto"/>
            <w:left w:val="none" w:sz="0" w:space="0" w:color="auto"/>
            <w:bottom w:val="none" w:sz="0" w:space="0" w:color="auto"/>
            <w:right w:val="none" w:sz="0" w:space="0" w:color="auto"/>
          </w:divBdr>
        </w:div>
        <w:div w:id="1238244125">
          <w:marLeft w:val="640"/>
          <w:marRight w:val="0"/>
          <w:marTop w:val="0"/>
          <w:marBottom w:val="0"/>
          <w:divBdr>
            <w:top w:val="none" w:sz="0" w:space="0" w:color="auto"/>
            <w:left w:val="none" w:sz="0" w:space="0" w:color="auto"/>
            <w:bottom w:val="none" w:sz="0" w:space="0" w:color="auto"/>
            <w:right w:val="none" w:sz="0" w:space="0" w:color="auto"/>
          </w:divBdr>
        </w:div>
        <w:div w:id="1059327322">
          <w:marLeft w:val="640"/>
          <w:marRight w:val="0"/>
          <w:marTop w:val="0"/>
          <w:marBottom w:val="0"/>
          <w:divBdr>
            <w:top w:val="none" w:sz="0" w:space="0" w:color="auto"/>
            <w:left w:val="none" w:sz="0" w:space="0" w:color="auto"/>
            <w:bottom w:val="none" w:sz="0" w:space="0" w:color="auto"/>
            <w:right w:val="none" w:sz="0" w:space="0" w:color="auto"/>
          </w:divBdr>
        </w:div>
        <w:div w:id="1059328754">
          <w:marLeft w:val="640"/>
          <w:marRight w:val="0"/>
          <w:marTop w:val="0"/>
          <w:marBottom w:val="0"/>
          <w:divBdr>
            <w:top w:val="none" w:sz="0" w:space="0" w:color="auto"/>
            <w:left w:val="none" w:sz="0" w:space="0" w:color="auto"/>
            <w:bottom w:val="none" w:sz="0" w:space="0" w:color="auto"/>
            <w:right w:val="none" w:sz="0" w:space="0" w:color="auto"/>
          </w:divBdr>
        </w:div>
        <w:div w:id="1614552610">
          <w:marLeft w:val="640"/>
          <w:marRight w:val="0"/>
          <w:marTop w:val="0"/>
          <w:marBottom w:val="0"/>
          <w:divBdr>
            <w:top w:val="none" w:sz="0" w:space="0" w:color="auto"/>
            <w:left w:val="none" w:sz="0" w:space="0" w:color="auto"/>
            <w:bottom w:val="none" w:sz="0" w:space="0" w:color="auto"/>
            <w:right w:val="none" w:sz="0" w:space="0" w:color="auto"/>
          </w:divBdr>
        </w:div>
        <w:div w:id="126896714">
          <w:marLeft w:val="640"/>
          <w:marRight w:val="0"/>
          <w:marTop w:val="0"/>
          <w:marBottom w:val="0"/>
          <w:divBdr>
            <w:top w:val="none" w:sz="0" w:space="0" w:color="auto"/>
            <w:left w:val="none" w:sz="0" w:space="0" w:color="auto"/>
            <w:bottom w:val="none" w:sz="0" w:space="0" w:color="auto"/>
            <w:right w:val="none" w:sz="0" w:space="0" w:color="auto"/>
          </w:divBdr>
        </w:div>
        <w:div w:id="506212800">
          <w:marLeft w:val="640"/>
          <w:marRight w:val="0"/>
          <w:marTop w:val="0"/>
          <w:marBottom w:val="0"/>
          <w:divBdr>
            <w:top w:val="none" w:sz="0" w:space="0" w:color="auto"/>
            <w:left w:val="none" w:sz="0" w:space="0" w:color="auto"/>
            <w:bottom w:val="none" w:sz="0" w:space="0" w:color="auto"/>
            <w:right w:val="none" w:sz="0" w:space="0" w:color="auto"/>
          </w:divBdr>
        </w:div>
        <w:div w:id="875970556">
          <w:marLeft w:val="640"/>
          <w:marRight w:val="0"/>
          <w:marTop w:val="0"/>
          <w:marBottom w:val="0"/>
          <w:divBdr>
            <w:top w:val="none" w:sz="0" w:space="0" w:color="auto"/>
            <w:left w:val="none" w:sz="0" w:space="0" w:color="auto"/>
            <w:bottom w:val="none" w:sz="0" w:space="0" w:color="auto"/>
            <w:right w:val="none" w:sz="0" w:space="0" w:color="auto"/>
          </w:divBdr>
        </w:div>
        <w:div w:id="872502591">
          <w:marLeft w:val="640"/>
          <w:marRight w:val="0"/>
          <w:marTop w:val="0"/>
          <w:marBottom w:val="0"/>
          <w:divBdr>
            <w:top w:val="none" w:sz="0" w:space="0" w:color="auto"/>
            <w:left w:val="none" w:sz="0" w:space="0" w:color="auto"/>
            <w:bottom w:val="none" w:sz="0" w:space="0" w:color="auto"/>
            <w:right w:val="none" w:sz="0" w:space="0" w:color="auto"/>
          </w:divBdr>
        </w:div>
        <w:div w:id="1779062874">
          <w:marLeft w:val="640"/>
          <w:marRight w:val="0"/>
          <w:marTop w:val="0"/>
          <w:marBottom w:val="0"/>
          <w:divBdr>
            <w:top w:val="none" w:sz="0" w:space="0" w:color="auto"/>
            <w:left w:val="none" w:sz="0" w:space="0" w:color="auto"/>
            <w:bottom w:val="none" w:sz="0" w:space="0" w:color="auto"/>
            <w:right w:val="none" w:sz="0" w:space="0" w:color="auto"/>
          </w:divBdr>
        </w:div>
        <w:div w:id="500241346">
          <w:marLeft w:val="640"/>
          <w:marRight w:val="0"/>
          <w:marTop w:val="0"/>
          <w:marBottom w:val="0"/>
          <w:divBdr>
            <w:top w:val="none" w:sz="0" w:space="0" w:color="auto"/>
            <w:left w:val="none" w:sz="0" w:space="0" w:color="auto"/>
            <w:bottom w:val="none" w:sz="0" w:space="0" w:color="auto"/>
            <w:right w:val="none" w:sz="0" w:space="0" w:color="auto"/>
          </w:divBdr>
        </w:div>
        <w:div w:id="175728321">
          <w:marLeft w:val="640"/>
          <w:marRight w:val="0"/>
          <w:marTop w:val="0"/>
          <w:marBottom w:val="0"/>
          <w:divBdr>
            <w:top w:val="none" w:sz="0" w:space="0" w:color="auto"/>
            <w:left w:val="none" w:sz="0" w:space="0" w:color="auto"/>
            <w:bottom w:val="none" w:sz="0" w:space="0" w:color="auto"/>
            <w:right w:val="none" w:sz="0" w:space="0" w:color="auto"/>
          </w:divBdr>
        </w:div>
        <w:div w:id="500700091">
          <w:marLeft w:val="640"/>
          <w:marRight w:val="0"/>
          <w:marTop w:val="0"/>
          <w:marBottom w:val="0"/>
          <w:divBdr>
            <w:top w:val="none" w:sz="0" w:space="0" w:color="auto"/>
            <w:left w:val="none" w:sz="0" w:space="0" w:color="auto"/>
            <w:bottom w:val="none" w:sz="0" w:space="0" w:color="auto"/>
            <w:right w:val="none" w:sz="0" w:space="0" w:color="auto"/>
          </w:divBdr>
        </w:div>
        <w:div w:id="2073498514">
          <w:marLeft w:val="640"/>
          <w:marRight w:val="0"/>
          <w:marTop w:val="0"/>
          <w:marBottom w:val="0"/>
          <w:divBdr>
            <w:top w:val="none" w:sz="0" w:space="0" w:color="auto"/>
            <w:left w:val="none" w:sz="0" w:space="0" w:color="auto"/>
            <w:bottom w:val="none" w:sz="0" w:space="0" w:color="auto"/>
            <w:right w:val="none" w:sz="0" w:space="0" w:color="auto"/>
          </w:divBdr>
        </w:div>
        <w:div w:id="1737390780">
          <w:marLeft w:val="640"/>
          <w:marRight w:val="0"/>
          <w:marTop w:val="0"/>
          <w:marBottom w:val="0"/>
          <w:divBdr>
            <w:top w:val="none" w:sz="0" w:space="0" w:color="auto"/>
            <w:left w:val="none" w:sz="0" w:space="0" w:color="auto"/>
            <w:bottom w:val="none" w:sz="0" w:space="0" w:color="auto"/>
            <w:right w:val="none" w:sz="0" w:space="0" w:color="auto"/>
          </w:divBdr>
        </w:div>
        <w:div w:id="599797987">
          <w:marLeft w:val="640"/>
          <w:marRight w:val="0"/>
          <w:marTop w:val="0"/>
          <w:marBottom w:val="0"/>
          <w:divBdr>
            <w:top w:val="none" w:sz="0" w:space="0" w:color="auto"/>
            <w:left w:val="none" w:sz="0" w:space="0" w:color="auto"/>
            <w:bottom w:val="none" w:sz="0" w:space="0" w:color="auto"/>
            <w:right w:val="none" w:sz="0" w:space="0" w:color="auto"/>
          </w:divBdr>
        </w:div>
        <w:div w:id="2027436403">
          <w:marLeft w:val="640"/>
          <w:marRight w:val="0"/>
          <w:marTop w:val="0"/>
          <w:marBottom w:val="0"/>
          <w:divBdr>
            <w:top w:val="none" w:sz="0" w:space="0" w:color="auto"/>
            <w:left w:val="none" w:sz="0" w:space="0" w:color="auto"/>
            <w:bottom w:val="none" w:sz="0" w:space="0" w:color="auto"/>
            <w:right w:val="none" w:sz="0" w:space="0" w:color="auto"/>
          </w:divBdr>
        </w:div>
        <w:div w:id="113671496">
          <w:marLeft w:val="640"/>
          <w:marRight w:val="0"/>
          <w:marTop w:val="0"/>
          <w:marBottom w:val="0"/>
          <w:divBdr>
            <w:top w:val="none" w:sz="0" w:space="0" w:color="auto"/>
            <w:left w:val="none" w:sz="0" w:space="0" w:color="auto"/>
            <w:bottom w:val="none" w:sz="0" w:space="0" w:color="auto"/>
            <w:right w:val="none" w:sz="0" w:space="0" w:color="auto"/>
          </w:divBdr>
        </w:div>
        <w:div w:id="1747919131">
          <w:marLeft w:val="640"/>
          <w:marRight w:val="0"/>
          <w:marTop w:val="0"/>
          <w:marBottom w:val="0"/>
          <w:divBdr>
            <w:top w:val="none" w:sz="0" w:space="0" w:color="auto"/>
            <w:left w:val="none" w:sz="0" w:space="0" w:color="auto"/>
            <w:bottom w:val="none" w:sz="0" w:space="0" w:color="auto"/>
            <w:right w:val="none" w:sz="0" w:space="0" w:color="auto"/>
          </w:divBdr>
        </w:div>
        <w:div w:id="730732238">
          <w:marLeft w:val="640"/>
          <w:marRight w:val="0"/>
          <w:marTop w:val="0"/>
          <w:marBottom w:val="0"/>
          <w:divBdr>
            <w:top w:val="none" w:sz="0" w:space="0" w:color="auto"/>
            <w:left w:val="none" w:sz="0" w:space="0" w:color="auto"/>
            <w:bottom w:val="none" w:sz="0" w:space="0" w:color="auto"/>
            <w:right w:val="none" w:sz="0" w:space="0" w:color="auto"/>
          </w:divBdr>
        </w:div>
        <w:div w:id="1576746747">
          <w:marLeft w:val="640"/>
          <w:marRight w:val="0"/>
          <w:marTop w:val="0"/>
          <w:marBottom w:val="0"/>
          <w:divBdr>
            <w:top w:val="none" w:sz="0" w:space="0" w:color="auto"/>
            <w:left w:val="none" w:sz="0" w:space="0" w:color="auto"/>
            <w:bottom w:val="none" w:sz="0" w:space="0" w:color="auto"/>
            <w:right w:val="none" w:sz="0" w:space="0" w:color="auto"/>
          </w:divBdr>
        </w:div>
        <w:div w:id="1211919163">
          <w:marLeft w:val="640"/>
          <w:marRight w:val="0"/>
          <w:marTop w:val="0"/>
          <w:marBottom w:val="0"/>
          <w:divBdr>
            <w:top w:val="none" w:sz="0" w:space="0" w:color="auto"/>
            <w:left w:val="none" w:sz="0" w:space="0" w:color="auto"/>
            <w:bottom w:val="none" w:sz="0" w:space="0" w:color="auto"/>
            <w:right w:val="none" w:sz="0" w:space="0" w:color="auto"/>
          </w:divBdr>
        </w:div>
        <w:div w:id="1710062599">
          <w:marLeft w:val="640"/>
          <w:marRight w:val="0"/>
          <w:marTop w:val="0"/>
          <w:marBottom w:val="0"/>
          <w:divBdr>
            <w:top w:val="none" w:sz="0" w:space="0" w:color="auto"/>
            <w:left w:val="none" w:sz="0" w:space="0" w:color="auto"/>
            <w:bottom w:val="none" w:sz="0" w:space="0" w:color="auto"/>
            <w:right w:val="none" w:sz="0" w:space="0" w:color="auto"/>
          </w:divBdr>
        </w:div>
        <w:div w:id="1271476097">
          <w:marLeft w:val="640"/>
          <w:marRight w:val="0"/>
          <w:marTop w:val="0"/>
          <w:marBottom w:val="0"/>
          <w:divBdr>
            <w:top w:val="none" w:sz="0" w:space="0" w:color="auto"/>
            <w:left w:val="none" w:sz="0" w:space="0" w:color="auto"/>
            <w:bottom w:val="none" w:sz="0" w:space="0" w:color="auto"/>
            <w:right w:val="none" w:sz="0" w:space="0" w:color="auto"/>
          </w:divBdr>
        </w:div>
        <w:div w:id="2003511101">
          <w:marLeft w:val="640"/>
          <w:marRight w:val="0"/>
          <w:marTop w:val="0"/>
          <w:marBottom w:val="0"/>
          <w:divBdr>
            <w:top w:val="none" w:sz="0" w:space="0" w:color="auto"/>
            <w:left w:val="none" w:sz="0" w:space="0" w:color="auto"/>
            <w:bottom w:val="none" w:sz="0" w:space="0" w:color="auto"/>
            <w:right w:val="none" w:sz="0" w:space="0" w:color="auto"/>
          </w:divBdr>
        </w:div>
        <w:div w:id="1838840866">
          <w:marLeft w:val="640"/>
          <w:marRight w:val="0"/>
          <w:marTop w:val="0"/>
          <w:marBottom w:val="0"/>
          <w:divBdr>
            <w:top w:val="none" w:sz="0" w:space="0" w:color="auto"/>
            <w:left w:val="none" w:sz="0" w:space="0" w:color="auto"/>
            <w:bottom w:val="none" w:sz="0" w:space="0" w:color="auto"/>
            <w:right w:val="none" w:sz="0" w:space="0" w:color="auto"/>
          </w:divBdr>
        </w:div>
        <w:div w:id="1612711476">
          <w:marLeft w:val="640"/>
          <w:marRight w:val="0"/>
          <w:marTop w:val="0"/>
          <w:marBottom w:val="0"/>
          <w:divBdr>
            <w:top w:val="none" w:sz="0" w:space="0" w:color="auto"/>
            <w:left w:val="none" w:sz="0" w:space="0" w:color="auto"/>
            <w:bottom w:val="none" w:sz="0" w:space="0" w:color="auto"/>
            <w:right w:val="none" w:sz="0" w:space="0" w:color="auto"/>
          </w:divBdr>
        </w:div>
        <w:div w:id="72166008">
          <w:marLeft w:val="640"/>
          <w:marRight w:val="0"/>
          <w:marTop w:val="0"/>
          <w:marBottom w:val="0"/>
          <w:divBdr>
            <w:top w:val="none" w:sz="0" w:space="0" w:color="auto"/>
            <w:left w:val="none" w:sz="0" w:space="0" w:color="auto"/>
            <w:bottom w:val="none" w:sz="0" w:space="0" w:color="auto"/>
            <w:right w:val="none" w:sz="0" w:space="0" w:color="auto"/>
          </w:divBdr>
        </w:div>
        <w:div w:id="1061294193">
          <w:marLeft w:val="640"/>
          <w:marRight w:val="0"/>
          <w:marTop w:val="0"/>
          <w:marBottom w:val="0"/>
          <w:divBdr>
            <w:top w:val="none" w:sz="0" w:space="0" w:color="auto"/>
            <w:left w:val="none" w:sz="0" w:space="0" w:color="auto"/>
            <w:bottom w:val="none" w:sz="0" w:space="0" w:color="auto"/>
            <w:right w:val="none" w:sz="0" w:space="0" w:color="auto"/>
          </w:divBdr>
        </w:div>
        <w:div w:id="960233548">
          <w:marLeft w:val="640"/>
          <w:marRight w:val="0"/>
          <w:marTop w:val="0"/>
          <w:marBottom w:val="0"/>
          <w:divBdr>
            <w:top w:val="none" w:sz="0" w:space="0" w:color="auto"/>
            <w:left w:val="none" w:sz="0" w:space="0" w:color="auto"/>
            <w:bottom w:val="none" w:sz="0" w:space="0" w:color="auto"/>
            <w:right w:val="none" w:sz="0" w:space="0" w:color="auto"/>
          </w:divBdr>
        </w:div>
        <w:div w:id="2120221458">
          <w:marLeft w:val="640"/>
          <w:marRight w:val="0"/>
          <w:marTop w:val="0"/>
          <w:marBottom w:val="0"/>
          <w:divBdr>
            <w:top w:val="none" w:sz="0" w:space="0" w:color="auto"/>
            <w:left w:val="none" w:sz="0" w:space="0" w:color="auto"/>
            <w:bottom w:val="none" w:sz="0" w:space="0" w:color="auto"/>
            <w:right w:val="none" w:sz="0" w:space="0" w:color="auto"/>
          </w:divBdr>
        </w:div>
        <w:div w:id="1458841052">
          <w:marLeft w:val="640"/>
          <w:marRight w:val="0"/>
          <w:marTop w:val="0"/>
          <w:marBottom w:val="0"/>
          <w:divBdr>
            <w:top w:val="none" w:sz="0" w:space="0" w:color="auto"/>
            <w:left w:val="none" w:sz="0" w:space="0" w:color="auto"/>
            <w:bottom w:val="none" w:sz="0" w:space="0" w:color="auto"/>
            <w:right w:val="none" w:sz="0" w:space="0" w:color="auto"/>
          </w:divBdr>
        </w:div>
        <w:div w:id="2121102060">
          <w:marLeft w:val="640"/>
          <w:marRight w:val="0"/>
          <w:marTop w:val="0"/>
          <w:marBottom w:val="0"/>
          <w:divBdr>
            <w:top w:val="none" w:sz="0" w:space="0" w:color="auto"/>
            <w:left w:val="none" w:sz="0" w:space="0" w:color="auto"/>
            <w:bottom w:val="none" w:sz="0" w:space="0" w:color="auto"/>
            <w:right w:val="none" w:sz="0" w:space="0" w:color="auto"/>
          </w:divBdr>
        </w:div>
        <w:div w:id="2100979607">
          <w:marLeft w:val="640"/>
          <w:marRight w:val="0"/>
          <w:marTop w:val="0"/>
          <w:marBottom w:val="0"/>
          <w:divBdr>
            <w:top w:val="none" w:sz="0" w:space="0" w:color="auto"/>
            <w:left w:val="none" w:sz="0" w:space="0" w:color="auto"/>
            <w:bottom w:val="none" w:sz="0" w:space="0" w:color="auto"/>
            <w:right w:val="none" w:sz="0" w:space="0" w:color="auto"/>
          </w:divBdr>
        </w:div>
        <w:div w:id="1026098639">
          <w:marLeft w:val="640"/>
          <w:marRight w:val="0"/>
          <w:marTop w:val="0"/>
          <w:marBottom w:val="0"/>
          <w:divBdr>
            <w:top w:val="none" w:sz="0" w:space="0" w:color="auto"/>
            <w:left w:val="none" w:sz="0" w:space="0" w:color="auto"/>
            <w:bottom w:val="none" w:sz="0" w:space="0" w:color="auto"/>
            <w:right w:val="none" w:sz="0" w:space="0" w:color="auto"/>
          </w:divBdr>
        </w:div>
        <w:div w:id="1783457567">
          <w:marLeft w:val="640"/>
          <w:marRight w:val="0"/>
          <w:marTop w:val="0"/>
          <w:marBottom w:val="0"/>
          <w:divBdr>
            <w:top w:val="none" w:sz="0" w:space="0" w:color="auto"/>
            <w:left w:val="none" w:sz="0" w:space="0" w:color="auto"/>
            <w:bottom w:val="none" w:sz="0" w:space="0" w:color="auto"/>
            <w:right w:val="none" w:sz="0" w:space="0" w:color="auto"/>
          </w:divBdr>
        </w:div>
        <w:div w:id="1064329871">
          <w:marLeft w:val="640"/>
          <w:marRight w:val="0"/>
          <w:marTop w:val="0"/>
          <w:marBottom w:val="0"/>
          <w:divBdr>
            <w:top w:val="none" w:sz="0" w:space="0" w:color="auto"/>
            <w:left w:val="none" w:sz="0" w:space="0" w:color="auto"/>
            <w:bottom w:val="none" w:sz="0" w:space="0" w:color="auto"/>
            <w:right w:val="none" w:sz="0" w:space="0" w:color="auto"/>
          </w:divBdr>
        </w:div>
        <w:div w:id="608660342">
          <w:marLeft w:val="640"/>
          <w:marRight w:val="0"/>
          <w:marTop w:val="0"/>
          <w:marBottom w:val="0"/>
          <w:divBdr>
            <w:top w:val="none" w:sz="0" w:space="0" w:color="auto"/>
            <w:left w:val="none" w:sz="0" w:space="0" w:color="auto"/>
            <w:bottom w:val="none" w:sz="0" w:space="0" w:color="auto"/>
            <w:right w:val="none" w:sz="0" w:space="0" w:color="auto"/>
          </w:divBdr>
        </w:div>
        <w:div w:id="593055579">
          <w:marLeft w:val="640"/>
          <w:marRight w:val="0"/>
          <w:marTop w:val="0"/>
          <w:marBottom w:val="0"/>
          <w:divBdr>
            <w:top w:val="none" w:sz="0" w:space="0" w:color="auto"/>
            <w:left w:val="none" w:sz="0" w:space="0" w:color="auto"/>
            <w:bottom w:val="none" w:sz="0" w:space="0" w:color="auto"/>
            <w:right w:val="none" w:sz="0" w:space="0" w:color="auto"/>
          </w:divBdr>
        </w:div>
        <w:div w:id="1658917649">
          <w:marLeft w:val="640"/>
          <w:marRight w:val="0"/>
          <w:marTop w:val="0"/>
          <w:marBottom w:val="0"/>
          <w:divBdr>
            <w:top w:val="none" w:sz="0" w:space="0" w:color="auto"/>
            <w:left w:val="none" w:sz="0" w:space="0" w:color="auto"/>
            <w:bottom w:val="none" w:sz="0" w:space="0" w:color="auto"/>
            <w:right w:val="none" w:sz="0" w:space="0" w:color="auto"/>
          </w:divBdr>
        </w:div>
      </w:divsChild>
    </w:div>
    <w:div w:id="1953509112">
      <w:bodyDiv w:val="1"/>
      <w:marLeft w:val="0"/>
      <w:marRight w:val="0"/>
      <w:marTop w:val="0"/>
      <w:marBottom w:val="0"/>
      <w:divBdr>
        <w:top w:val="none" w:sz="0" w:space="0" w:color="auto"/>
        <w:left w:val="none" w:sz="0" w:space="0" w:color="auto"/>
        <w:bottom w:val="none" w:sz="0" w:space="0" w:color="auto"/>
        <w:right w:val="none" w:sz="0" w:space="0" w:color="auto"/>
      </w:divBdr>
      <w:divsChild>
        <w:div w:id="2122603217">
          <w:marLeft w:val="640"/>
          <w:marRight w:val="0"/>
          <w:marTop w:val="0"/>
          <w:marBottom w:val="0"/>
          <w:divBdr>
            <w:top w:val="none" w:sz="0" w:space="0" w:color="auto"/>
            <w:left w:val="none" w:sz="0" w:space="0" w:color="auto"/>
            <w:bottom w:val="none" w:sz="0" w:space="0" w:color="auto"/>
            <w:right w:val="none" w:sz="0" w:space="0" w:color="auto"/>
          </w:divBdr>
        </w:div>
        <w:div w:id="716705605">
          <w:marLeft w:val="640"/>
          <w:marRight w:val="0"/>
          <w:marTop w:val="0"/>
          <w:marBottom w:val="0"/>
          <w:divBdr>
            <w:top w:val="none" w:sz="0" w:space="0" w:color="auto"/>
            <w:left w:val="none" w:sz="0" w:space="0" w:color="auto"/>
            <w:bottom w:val="none" w:sz="0" w:space="0" w:color="auto"/>
            <w:right w:val="none" w:sz="0" w:space="0" w:color="auto"/>
          </w:divBdr>
        </w:div>
        <w:div w:id="1284187250">
          <w:marLeft w:val="640"/>
          <w:marRight w:val="0"/>
          <w:marTop w:val="0"/>
          <w:marBottom w:val="0"/>
          <w:divBdr>
            <w:top w:val="none" w:sz="0" w:space="0" w:color="auto"/>
            <w:left w:val="none" w:sz="0" w:space="0" w:color="auto"/>
            <w:bottom w:val="none" w:sz="0" w:space="0" w:color="auto"/>
            <w:right w:val="none" w:sz="0" w:space="0" w:color="auto"/>
          </w:divBdr>
        </w:div>
        <w:div w:id="1135219535">
          <w:marLeft w:val="640"/>
          <w:marRight w:val="0"/>
          <w:marTop w:val="0"/>
          <w:marBottom w:val="0"/>
          <w:divBdr>
            <w:top w:val="none" w:sz="0" w:space="0" w:color="auto"/>
            <w:left w:val="none" w:sz="0" w:space="0" w:color="auto"/>
            <w:bottom w:val="none" w:sz="0" w:space="0" w:color="auto"/>
            <w:right w:val="none" w:sz="0" w:space="0" w:color="auto"/>
          </w:divBdr>
        </w:div>
        <w:div w:id="1273174540">
          <w:marLeft w:val="640"/>
          <w:marRight w:val="0"/>
          <w:marTop w:val="0"/>
          <w:marBottom w:val="0"/>
          <w:divBdr>
            <w:top w:val="none" w:sz="0" w:space="0" w:color="auto"/>
            <w:left w:val="none" w:sz="0" w:space="0" w:color="auto"/>
            <w:bottom w:val="none" w:sz="0" w:space="0" w:color="auto"/>
            <w:right w:val="none" w:sz="0" w:space="0" w:color="auto"/>
          </w:divBdr>
        </w:div>
        <w:div w:id="1105613119">
          <w:marLeft w:val="640"/>
          <w:marRight w:val="0"/>
          <w:marTop w:val="0"/>
          <w:marBottom w:val="0"/>
          <w:divBdr>
            <w:top w:val="none" w:sz="0" w:space="0" w:color="auto"/>
            <w:left w:val="none" w:sz="0" w:space="0" w:color="auto"/>
            <w:bottom w:val="none" w:sz="0" w:space="0" w:color="auto"/>
            <w:right w:val="none" w:sz="0" w:space="0" w:color="auto"/>
          </w:divBdr>
        </w:div>
        <w:div w:id="116459181">
          <w:marLeft w:val="640"/>
          <w:marRight w:val="0"/>
          <w:marTop w:val="0"/>
          <w:marBottom w:val="0"/>
          <w:divBdr>
            <w:top w:val="none" w:sz="0" w:space="0" w:color="auto"/>
            <w:left w:val="none" w:sz="0" w:space="0" w:color="auto"/>
            <w:bottom w:val="none" w:sz="0" w:space="0" w:color="auto"/>
            <w:right w:val="none" w:sz="0" w:space="0" w:color="auto"/>
          </w:divBdr>
        </w:div>
        <w:div w:id="728307034">
          <w:marLeft w:val="640"/>
          <w:marRight w:val="0"/>
          <w:marTop w:val="0"/>
          <w:marBottom w:val="0"/>
          <w:divBdr>
            <w:top w:val="none" w:sz="0" w:space="0" w:color="auto"/>
            <w:left w:val="none" w:sz="0" w:space="0" w:color="auto"/>
            <w:bottom w:val="none" w:sz="0" w:space="0" w:color="auto"/>
            <w:right w:val="none" w:sz="0" w:space="0" w:color="auto"/>
          </w:divBdr>
        </w:div>
        <w:div w:id="635793981">
          <w:marLeft w:val="640"/>
          <w:marRight w:val="0"/>
          <w:marTop w:val="0"/>
          <w:marBottom w:val="0"/>
          <w:divBdr>
            <w:top w:val="none" w:sz="0" w:space="0" w:color="auto"/>
            <w:left w:val="none" w:sz="0" w:space="0" w:color="auto"/>
            <w:bottom w:val="none" w:sz="0" w:space="0" w:color="auto"/>
            <w:right w:val="none" w:sz="0" w:space="0" w:color="auto"/>
          </w:divBdr>
        </w:div>
        <w:div w:id="737479062">
          <w:marLeft w:val="640"/>
          <w:marRight w:val="0"/>
          <w:marTop w:val="0"/>
          <w:marBottom w:val="0"/>
          <w:divBdr>
            <w:top w:val="none" w:sz="0" w:space="0" w:color="auto"/>
            <w:left w:val="none" w:sz="0" w:space="0" w:color="auto"/>
            <w:bottom w:val="none" w:sz="0" w:space="0" w:color="auto"/>
            <w:right w:val="none" w:sz="0" w:space="0" w:color="auto"/>
          </w:divBdr>
        </w:div>
        <w:div w:id="1283997321">
          <w:marLeft w:val="640"/>
          <w:marRight w:val="0"/>
          <w:marTop w:val="0"/>
          <w:marBottom w:val="0"/>
          <w:divBdr>
            <w:top w:val="none" w:sz="0" w:space="0" w:color="auto"/>
            <w:left w:val="none" w:sz="0" w:space="0" w:color="auto"/>
            <w:bottom w:val="none" w:sz="0" w:space="0" w:color="auto"/>
            <w:right w:val="none" w:sz="0" w:space="0" w:color="auto"/>
          </w:divBdr>
        </w:div>
        <w:div w:id="472410436">
          <w:marLeft w:val="640"/>
          <w:marRight w:val="0"/>
          <w:marTop w:val="0"/>
          <w:marBottom w:val="0"/>
          <w:divBdr>
            <w:top w:val="none" w:sz="0" w:space="0" w:color="auto"/>
            <w:left w:val="none" w:sz="0" w:space="0" w:color="auto"/>
            <w:bottom w:val="none" w:sz="0" w:space="0" w:color="auto"/>
            <w:right w:val="none" w:sz="0" w:space="0" w:color="auto"/>
          </w:divBdr>
        </w:div>
        <w:div w:id="1929801794">
          <w:marLeft w:val="640"/>
          <w:marRight w:val="0"/>
          <w:marTop w:val="0"/>
          <w:marBottom w:val="0"/>
          <w:divBdr>
            <w:top w:val="none" w:sz="0" w:space="0" w:color="auto"/>
            <w:left w:val="none" w:sz="0" w:space="0" w:color="auto"/>
            <w:bottom w:val="none" w:sz="0" w:space="0" w:color="auto"/>
            <w:right w:val="none" w:sz="0" w:space="0" w:color="auto"/>
          </w:divBdr>
        </w:div>
        <w:div w:id="874974037">
          <w:marLeft w:val="640"/>
          <w:marRight w:val="0"/>
          <w:marTop w:val="0"/>
          <w:marBottom w:val="0"/>
          <w:divBdr>
            <w:top w:val="none" w:sz="0" w:space="0" w:color="auto"/>
            <w:left w:val="none" w:sz="0" w:space="0" w:color="auto"/>
            <w:bottom w:val="none" w:sz="0" w:space="0" w:color="auto"/>
            <w:right w:val="none" w:sz="0" w:space="0" w:color="auto"/>
          </w:divBdr>
        </w:div>
        <w:div w:id="1144814309">
          <w:marLeft w:val="640"/>
          <w:marRight w:val="0"/>
          <w:marTop w:val="0"/>
          <w:marBottom w:val="0"/>
          <w:divBdr>
            <w:top w:val="none" w:sz="0" w:space="0" w:color="auto"/>
            <w:left w:val="none" w:sz="0" w:space="0" w:color="auto"/>
            <w:bottom w:val="none" w:sz="0" w:space="0" w:color="auto"/>
            <w:right w:val="none" w:sz="0" w:space="0" w:color="auto"/>
          </w:divBdr>
        </w:div>
        <w:div w:id="1063404015">
          <w:marLeft w:val="640"/>
          <w:marRight w:val="0"/>
          <w:marTop w:val="0"/>
          <w:marBottom w:val="0"/>
          <w:divBdr>
            <w:top w:val="none" w:sz="0" w:space="0" w:color="auto"/>
            <w:left w:val="none" w:sz="0" w:space="0" w:color="auto"/>
            <w:bottom w:val="none" w:sz="0" w:space="0" w:color="auto"/>
            <w:right w:val="none" w:sz="0" w:space="0" w:color="auto"/>
          </w:divBdr>
        </w:div>
        <w:div w:id="364647705">
          <w:marLeft w:val="640"/>
          <w:marRight w:val="0"/>
          <w:marTop w:val="0"/>
          <w:marBottom w:val="0"/>
          <w:divBdr>
            <w:top w:val="none" w:sz="0" w:space="0" w:color="auto"/>
            <w:left w:val="none" w:sz="0" w:space="0" w:color="auto"/>
            <w:bottom w:val="none" w:sz="0" w:space="0" w:color="auto"/>
            <w:right w:val="none" w:sz="0" w:space="0" w:color="auto"/>
          </w:divBdr>
        </w:div>
        <w:div w:id="1903560862">
          <w:marLeft w:val="640"/>
          <w:marRight w:val="0"/>
          <w:marTop w:val="0"/>
          <w:marBottom w:val="0"/>
          <w:divBdr>
            <w:top w:val="none" w:sz="0" w:space="0" w:color="auto"/>
            <w:left w:val="none" w:sz="0" w:space="0" w:color="auto"/>
            <w:bottom w:val="none" w:sz="0" w:space="0" w:color="auto"/>
            <w:right w:val="none" w:sz="0" w:space="0" w:color="auto"/>
          </w:divBdr>
        </w:div>
        <w:div w:id="694579965">
          <w:marLeft w:val="640"/>
          <w:marRight w:val="0"/>
          <w:marTop w:val="0"/>
          <w:marBottom w:val="0"/>
          <w:divBdr>
            <w:top w:val="none" w:sz="0" w:space="0" w:color="auto"/>
            <w:left w:val="none" w:sz="0" w:space="0" w:color="auto"/>
            <w:bottom w:val="none" w:sz="0" w:space="0" w:color="auto"/>
            <w:right w:val="none" w:sz="0" w:space="0" w:color="auto"/>
          </w:divBdr>
        </w:div>
        <w:div w:id="132450868">
          <w:marLeft w:val="640"/>
          <w:marRight w:val="0"/>
          <w:marTop w:val="0"/>
          <w:marBottom w:val="0"/>
          <w:divBdr>
            <w:top w:val="none" w:sz="0" w:space="0" w:color="auto"/>
            <w:left w:val="none" w:sz="0" w:space="0" w:color="auto"/>
            <w:bottom w:val="none" w:sz="0" w:space="0" w:color="auto"/>
            <w:right w:val="none" w:sz="0" w:space="0" w:color="auto"/>
          </w:divBdr>
        </w:div>
        <w:div w:id="121654562">
          <w:marLeft w:val="640"/>
          <w:marRight w:val="0"/>
          <w:marTop w:val="0"/>
          <w:marBottom w:val="0"/>
          <w:divBdr>
            <w:top w:val="none" w:sz="0" w:space="0" w:color="auto"/>
            <w:left w:val="none" w:sz="0" w:space="0" w:color="auto"/>
            <w:bottom w:val="none" w:sz="0" w:space="0" w:color="auto"/>
            <w:right w:val="none" w:sz="0" w:space="0" w:color="auto"/>
          </w:divBdr>
        </w:div>
        <w:div w:id="601230248">
          <w:marLeft w:val="640"/>
          <w:marRight w:val="0"/>
          <w:marTop w:val="0"/>
          <w:marBottom w:val="0"/>
          <w:divBdr>
            <w:top w:val="none" w:sz="0" w:space="0" w:color="auto"/>
            <w:left w:val="none" w:sz="0" w:space="0" w:color="auto"/>
            <w:bottom w:val="none" w:sz="0" w:space="0" w:color="auto"/>
            <w:right w:val="none" w:sz="0" w:space="0" w:color="auto"/>
          </w:divBdr>
        </w:div>
        <w:div w:id="1226065235">
          <w:marLeft w:val="640"/>
          <w:marRight w:val="0"/>
          <w:marTop w:val="0"/>
          <w:marBottom w:val="0"/>
          <w:divBdr>
            <w:top w:val="none" w:sz="0" w:space="0" w:color="auto"/>
            <w:left w:val="none" w:sz="0" w:space="0" w:color="auto"/>
            <w:bottom w:val="none" w:sz="0" w:space="0" w:color="auto"/>
            <w:right w:val="none" w:sz="0" w:space="0" w:color="auto"/>
          </w:divBdr>
        </w:div>
        <w:div w:id="340745573">
          <w:marLeft w:val="640"/>
          <w:marRight w:val="0"/>
          <w:marTop w:val="0"/>
          <w:marBottom w:val="0"/>
          <w:divBdr>
            <w:top w:val="none" w:sz="0" w:space="0" w:color="auto"/>
            <w:left w:val="none" w:sz="0" w:space="0" w:color="auto"/>
            <w:bottom w:val="none" w:sz="0" w:space="0" w:color="auto"/>
            <w:right w:val="none" w:sz="0" w:space="0" w:color="auto"/>
          </w:divBdr>
        </w:div>
        <w:div w:id="557596138">
          <w:marLeft w:val="640"/>
          <w:marRight w:val="0"/>
          <w:marTop w:val="0"/>
          <w:marBottom w:val="0"/>
          <w:divBdr>
            <w:top w:val="none" w:sz="0" w:space="0" w:color="auto"/>
            <w:left w:val="none" w:sz="0" w:space="0" w:color="auto"/>
            <w:bottom w:val="none" w:sz="0" w:space="0" w:color="auto"/>
            <w:right w:val="none" w:sz="0" w:space="0" w:color="auto"/>
          </w:divBdr>
        </w:div>
        <w:div w:id="1095596627">
          <w:marLeft w:val="640"/>
          <w:marRight w:val="0"/>
          <w:marTop w:val="0"/>
          <w:marBottom w:val="0"/>
          <w:divBdr>
            <w:top w:val="none" w:sz="0" w:space="0" w:color="auto"/>
            <w:left w:val="none" w:sz="0" w:space="0" w:color="auto"/>
            <w:bottom w:val="none" w:sz="0" w:space="0" w:color="auto"/>
            <w:right w:val="none" w:sz="0" w:space="0" w:color="auto"/>
          </w:divBdr>
        </w:div>
        <w:div w:id="1749694223">
          <w:marLeft w:val="640"/>
          <w:marRight w:val="0"/>
          <w:marTop w:val="0"/>
          <w:marBottom w:val="0"/>
          <w:divBdr>
            <w:top w:val="none" w:sz="0" w:space="0" w:color="auto"/>
            <w:left w:val="none" w:sz="0" w:space="0" w:color="auto"/>
            <w:bottom w:val="none" w:sz="0" w:space="0" w:color="auto"/>
            <w:right w:val="none" w:sz="0" w:space="0" w:color="auto"/>
          </w:divBdr>
        </w:div>
        <w:div w:id="1668054812">
          <w:marLeft w:val="640"/>
          <w:marRight w:val="0"/>
          <w:marTop w:val="0"/>
          <w:marBottom w:val="0"/>
          <w:divBdr>
            <w:top w:val="none" w:sz="0" w:space="0" w:color="auto"/>
            <w:left w:val="none" w:sz="0" w:space="0" w:color="auto"/>
            <w:bottom w:val="none" w:sz="0" w:space="0" w:color="auto"/>
            <w:right w:val="none" w:sz="0" w:space="0" w:color="auto"/>
          </w:divBdr>
        </w:div>
        <w:div w:id="1888562389">
          <w:marLeft w:val="640"/>
          <w:marRight w:val="0"/>
          <w:marTop w:val="0"/>
          <w:marBottom w:val="0"/>
          <w:divBdr>
            <w:top w:val="none" w:sz="0" w:space="0" w:color="auto"/>
            <w:left w:val="none" w:sz="0" w:space="0" w:color="auto"/>
            <w:bottom w:val="none" w:sz="0" w:space="0" w:color="auto"/>
            <w:right w:val="none" w:sz="0" w:space="0" w:color="auto"/>
          </w:divBdr>
        </w:div>
        <w:div w:id="260143458">
          <w:marLeft w:val="640"/>
          <w:marRight w:val="0"/>
          <w:marTop w:val="0"/>
          <w:marBottom w:val="0"/>
          <w:divBdr>
            <w:top w:val="none" w:sz="0" w:space="0" w:color="auto"/>
            <w:left w:val="none" w:sz="0" w:space="0" w:color="auto"/>
            <w:bottom w:val="none" w:sz="0" w:space="0" w:color="auto"/>
            <w:right w:val="none" w:sz="0" w:space="0" w:color="auto"/>
          </w:divBdr>
        </w:div>
        <w:div w:id="1515533466">
          <w:marLeft w:val="640"/>
          <w:marRight w:val="0"/>
          <w:marTop w:val="0"/>
          <w:marBottom w:val="0"/>
          <w:divBdr>
            <w:top w:val="none" w:sz="0" w:space="0" w:color="auto"/>
            <w:left w:val="none" w:sz="0" w:space="0" w:color="auto"/>
            <w:bottom w:val="none" w:sz="0" w:space="0" w:color="auto"/>
            <w:right w:val="none" w:sz="0" w:space="0" w:color="auto"/>
          </w:divBdr>
        </w:div>
        <w:div w:id="251353246">
          <w:marLeft w:val="640"/>
          <w:marRight w:val="0"/>
          <w:marTop w:val="0"/>
          <w:marBottom w:val="0"/>
          <w:divBdr>
            <w:top w:val="none" w:sz="0" w:space="0" w:color="auto"/>
            <w:left w:val="none" w:sz="0" w:space="0" w:color="auto"/>
            <w:bottom w:val="none" w:sz="0" w:space="0" w:color="auto"/>
            <w:right w:val="none" w:sz="0" w:space="0" w:color="auto"/>
          </w:divBdr>
        </w:div>
        <w:div w:id="1302541325">
          <w:marLeft w:val="640"/>
          <w:marRight w:val="0"/>
          <w:marTop w:val="0"/>
          <w:marBottom w:val="0"/>
          <w:divBdr>
            <w:top w:val="none" w:sz="0" w:space="0" w:color="auto"/>
            <w:left w:val="none" w:sz="0" w:space="0" w:color="auto"/>
            <w:bottom w:val="none" w:sz="0" w:space="0" w:color="auto"/>
            <w:right w:val="none" w:sz="0" w:space="0" w:color="auto"/>
          </w:divBdr>
        </w:div>
        <w:div w:id="1904102254">
          <w:marLeft w:val="640"/>
          <w:marRight w:val="0"/>
          <w:marTop w:val="0"/>
          <w:marBottom w:val="0"/>
          <w:divBdr>
            <w:top w:val="none" w:sz="0" w:space="0" w:color="auto"/>
            <w:left w:val="none" w:sz="0" w:space="0" w:color="auto"/>
            <w:bottom w:val="none" w:sz="0" w:space="0" w:color="auto"/>
            <w:right w:val="none" w:sz="0" w:space="0" w:color="auto"/>
          </w:divBdr>
        </w:div>
        <w:div w:id="1641112360">
          <w:marLeft w:val="640"/>
          <w:marRight w:val="0"/>
          <w:marTop w:val="0"/>
          <w:marBottom w:val="0"/>
          <w:divBdr>
            <w:top w:val="none" w:sz="0" w:space="0" w:color="auto"/>
            <w:left w:val="none" w:sz="0" w:space="0" w:color="auto"/>
            <w:bottom w:val="none" w:sz="0" w:space="0" w:color="auto"/>
            <w:right w:val="none" w:sz="0" w:space="0" w:color="auto"/>
          </w:divBdr>
        </w:div>
        <w:div w:id="331227270">
          <w:marLeft w:val="640"/>
          <w:marRight w:val="0"/>
          <w:marTop w:val="0"/>
          <w:marBottom w:val="0"/>
          <w:divBdr>
            <w:top w:val="none" w:sz="0" w:space="0" w:color="auto"/>
            <w:left w:val="none" w:sz="0" w:space="0" w:color="auto"/>
            <w:bottom w:val="none" w:sz="0" w:space="0" w:color="auto"/>
            <w:right w:val="none" w:sz="0" w:space="0" w:color="auto"/>
          </w:divBdr>
        </w:div>
        <w:div w:id="917906788">
          <w:marLeft w:val="640"/>
          <w:marRight w:val="0"/>
          <w:marTop w:val="0"/>
          <w:marBottom w:val="0"/>
          <w:divBdr>
            <w:top w:val="none" w:sz="0" w:space="0" w:color="auto"/>
            <w:left w:val="none" w:sz="0" w:space="0" w:color="auto"/>
            <w:bottom w:val="none" w:sz="0" w:space="0" w:color="auto"/>
            <w:right w:val="none" w:sz="0" w:space="0" w:color="auto"/>
          </w:divBdr>
        </w:div>
        <w:div w:id="1897541843">
          <w:marLeft w:val="640"/>
          <w:marRight w:val="0"/>
          <w:marTop w:val="0"/>
          <w:marBottom w:val="0"/>
          <w:divBdr>
            <w:top w:val="none" w:sz="0" w:space="0" w:color="auto"/>
            <w:left w:val="none" w:sz="0" w:space="0" w:color="auto"/>
            <w:bottom w:val="none" w:sz="0" w:space="0" w:color="auto"/>
            <w:right w:val="none" w:sz="0" w:space="0" w:color="auto"/>
          </w:divBdr>
        </w:div>
        <w:div w:id="364716364">
          <w:marLeft w:val="640"/>
          <w:marRight w:val="0"/>
          <w:marTop w:val="0"/>
          <w:marBottom w:val="0"/>
          <w:divBdr>
            <w:top w:val="none" w:sz="0" w:space="0" w:color="auto"/>
            <w:left w:val="none" w:sz="0" w:space="0" w:color="auto"/>
            <w:bottom w:val="none" w:sz="0" w:space="0" w:color="auto"/>
            <w:right w:val="none" w:sz="0" w:space="0" w:color="auto"/>
          </w:divBdr>
        </w:div>
        <w:div w:id="1649089597">
          <w:marLeft w:val="640"/>
          <w:marRight w:val="0"/>
          <w:marTop w:val="0"/>
          <w:marBottom w:val="0"/>
          <w:divBdr>
            <w:top w:val="none" w:sz="0" w:space="0" w:color="auto"/>
            <w:left w:val="none" w:sz="0" w:space="0" w:color="auto"/>
            <w:bottom w:val="none" w:sz="0" w:space="0" w:color="auto"/>
            <w:right w:val="none" w:sz="0" w:space="0" w:color="auto"/>
          </w:divBdr>
        </w:div>
        <w:div w:id="1856193575">
          <w:marLeft w:val="640"/>
          <w:marRight w:val="0"/>
          <w:marTop w:val="0"/>
          <w:marBottom w:val="0"/>
          <w:divBdr>
            <w:top w:val="none" w:sz="0" w:space="0" w:color="auto"/>
            <w:left w:val="none" w:sz="0" w:space="0" w:color="auto"/>
            <w:bottom w:val="none" w:sz="0" w:space="0" w:color="auto"/>
            <w:right w:val="none" w:sz="0" w:space="0" w:color="auto"/>
          </w:divBdr>
        </w:div>
        <w:div w:id="832179906">
          <w:marLeft w:val="640"/>
          <w:marRight w:val="0"/>
          <w:marTop w:val="0"/>
          <w:marBottom w:val="0"/>
          <w:divBdr>
            <w:top w:val="none" w:sz="0" w:space="0" w:color="auto"/>
            <w:left w:val="none" w:sz="0" w:space="0" w:color="auto"/>
            <w:bottom w:val="none" w:sz="0" w:space="0" w:color="auto"/>
            <w:right w:val="none" w:sz="0" w:space="0" w:color="auto"/>
          </w:divBdr>
        </w:div>
        <w:div w:id="1180004935">
          <w:marLeft w:val="640"/>
          <w:marRight w:val="0"/>
          <w:marTop w:val="0"/>
          <w:marBottom w:val="0"/>
          <w:divBdr>
            <w:top w:val="none" w:sz="0" w:space="0" w:color="auto"/>
            <w:left w:val="none" w:sz="0" w:space="0" w:color="auto"/>
            <w:bottom w:val="none" w:sz="0" w:space="0" w:color="auto"/>
            <w:right w:val="none" w:sz="0" w:space="0" w:color="auto"/>
          </w:divBdr>
        </w:div>
        <w:div w:id="751507776">
          <w:marLeft w:val="640"/>
          <w:marRight w:val="0"/>
          <w:marTop w:val="0"/>
          <w:marBottom w:val="0"/>
          <w:divBdr>
            <w:top w:val="none" w:sz="0" w:space="0" w:color="auto"/>
            <w:left w:val="none" w:sz="0" w:space="0" w:color="auto"/>
            <w:bottom w:val="none" w:sz="0" w:space="0" w:color="auto"/>
            <w:right w:val="none" w:sz="0" w:space="0" w:color="auto"/>
          </w:divBdr>
        </w:div>
        <w:div w:id="1274483402">
          <w:marLeft w:val="640"/>
          <w:marRight w:val="0"/>
          <w:marTop w:val="0"/>
          <w:marBottom w:val="0"/>
          <w:divBdr>
            <w:top w:val="none" w:sz="0" w:space="0" w:color="auto"/>
            <w:left w:val="none" w:sz="0" w:space="0" w:color="auto"/>
            <w:bottom w:val="none" w:sz="0" w:space="0" w:color="auto"/>
            <w:right w:val="none" w:sz="0" w:space="0" w:color="auto"/>
          </w:divBdr>
        </w:div>
        <w:div w:id="1794982815">
          <w:marLeft w:val="640"/>
          <w:marRight w:val="0"/>
          <w:marTop w:val="0"/>
          <w:marBottom w:val="0"/>
          <w:divBdr>
            <w:top w:val="none" w:sz="0" w:space="0" w:color="auto"/>
            <w:left w:val="none" w:sz="0" w:space="0" w:color="auto"/>
            <w:bottom w:val="none" w:sz="0" w:space="0" w:color="auto"/>
            <w:right w:val="none" w:sz="0" w:space="0" w:color="auto"/>
          </w:divBdr>
        </w:div>
        <w:div w:id="1278947027">
          <w:marLeft w:val="640"/>
          <w:marRight w:val="0"/>
          <w:marTop w:val="0"/>
          <w:marBottom w:val="0"/>
          <w:divBdr>
            <w:top w:val="none" w:sz="0" w:space="0" w:color="auto"/>
            <w:left w:val="none" w:sz="0" w:space="0" w:color="auto"/>
            <w:bottom w:val="none" w:sz="0" w:space="0" w:color="auto"/>
            <w:right w:val="none" w:sz="0" w:space="0" w:color="auto"/>
          </w:divBdr>
        </w:div>
        <w:div w:id="2097701384">
          <w:marLeft w:val="640"/>
          <w:marRight w:val="0"/>
          <w:marTop w:val="0"/>
          <w:marBottom w:val="0"/>
          <w:divBdr>
            <w:top w:val="none" w:sz="0" w:space="0" w:color="auto"/>
            <w:left w:val="none" w:sz="0" w:space="0" w:color="auto"/>
            <w:bottom w:val="none" w:sz="0" w:space="0" w:color="auto"/>
            <w:right w:val="none" w:sz="0" w:space="0" w:color="auto"/>
          </w:divBdr>
        </w:div>
        <w:div w:id="1955676534">
          <w:marLeft w:val="640"/>
          <w:marRight w:val="0"/>
          <w:marTop w:val="0"/>
          <w:marBottom w:val="0"/>
          <w:divBdr>
            <w:top w:val="none" w:sz="0" w:space="0" w:color="auto"/>
            <w:left w:val="none" w:sz="0" w:space="0" w:color="auto"/>
            <w:bottom w:val="none" w:sz="0" w:space="0" w:color="auto"/>
            <w:right w:val="none" w:sz="0" w:space="0" w:color="auto"/>
          </w:divBdr>
        </w:div>
        <w:div w:id="1966420096">
          <w:marLeft w:val="640"/>
          <w:marRight w:val="0"/>
          <w:marTop w:val="0"/>
          <w:marBottom w:val="0"/>
          <w:divBdr>
            <w:top w:val="none" w:sz="0" w:space="0" w:color="auto"/>
            <w:left w:val="none" w:sz="0" w:space="0" w:color="auto"/>
            <w:bottom w:val="none" w:sz="0" w:space="0" w:color="auto"/>
            <w:right w:val="none" w:sz="0" w:space="0" w:color="auto"/>
          </w:divBdr>
        </w:div>
        <w:div w:id="1183326608">
          <w:marLeft w:val="640"/>
          <w:marRight w:val="0"/>
          <w:marTop w:val="0"/>
          <w:marBottom w:val="0"/>
          <w:divBdr>
            <w:top w:val="none" w:sz="0" w:space="0" w:color="auto"/>
            <w:left w:val="none" w:sz="0" w:space="0" w:color="auto"/>
            <w:bottom w:val="none" w:sz="0" w:space="0" w:color="auto"/>
            <w:right w:val="none" w:sz="0" w:space="0" w:color="auto"/>
          </w:divBdr>
        </w:div>
        <w:div w:id="841550586">
          <w:marLeft w:val="640"/>
          <w:marRight w:val="0"/>
          <w:marTop w:val="0"/>
          <w:marBottom w:val="0"/>
          <w:divBdr>
            <w:top w:val="none" w:sz="0" w:space="0" w:color="auto"/>
            <w:left w:val="none" w:sz="0" w:space="0" w:color="auto"/>
            <w:bottom w:val="none" w:sz="0" w:space="0" w:color="auto"/>
            <w:right w:val="none" w:sz="0" w:space="0" w:color="auto"/>
          </w:divBdr>
        </w:div>
        <w:div w:id="870067220">
          <w:marLeft w:val="640"/>
          <w:marRight w:val="0"/>
          <w:marTop w:val="0"/>
          <w:marBottom w:val="0"/>
          <w:divBdr>
            <w:top w:val="none" w:sz="0" w:space="0" w:color="auto"/>
            <w:left w:val="none" w:sz="0" w:space="0" w:color="auto"/>
            <w:bottom w:val="none" w:sz="0" w:space="0" w:color="auto"/>
            <w:right w:val="none" w:sz="0" w:space="0" w:color="auto"/>
          </w:divBdr>
        </w:div>
        <w:div w:id="359161082">
          <w:marLeft w:val="640"/>
          <w:marRight w:val="0"/>
          <w:marTop w:val="0"/>
          <w:marBottom w:val="0"/>
          <w:divBdr>
            <w:top w:val="none" w:sz="0" w:space="0" w:color="auto"/>
            <w:left w:val="none" w:sz="0" w:space="0" w:color="auto"/>
            <w:bottom w:val="none" w:sz="0" w:space="0" w:color="auto"/>
            <w:right w:val="none" w:sz="0" w:space="0" w:color="auto"/>
          </w:divBdr>
        </w:div>
        <w:div w:id="2123498236">
          <w:marLeft w:val="640"/>
          <w:marRight w:val="0"/>
          <w:marTop w:val="0"/>
          <w:marBottom w:val="0"/>
          <w:divBdr>
            <w:top w:val="none" w:sz="0" w:space="0" w:color="auto"/>
            <w:left w:val="none" w:sz="0" w:space="0" w:color="auto"/>
            <w:bottom w:val="none" w:sz="0" w:space="0" w:color="auto"/>
            <w:right w:val="none" w:sz="0" w:space="0" w:color="auto"/>
          </w:divBdr>
        </w:div>
        <w:div w:id="2071071045">
          <w:marLeft w:val="640"/>
          <w:marRight w:val="0"/>
          <w:marTop w:val="0"/>
          <w:marBottom w:val="0"/>
          <w:divBdr>
            <w:top w:val="none" w:sz="0" w:space="0" w:color="auto"/>
            <w:left w:val="none" w:sz="0" w:space="0" w:color="auto"/>
            <w:bottom w:val="none" w:sz="0" w:space="0" w:color="auto"/>
            <w:right w:val="none" w:sz="0" w:space="0" w:color="auto"/>
          </w:divBdr>
        </w:div>
        <w:div w:id="818575157">
          <w:marLeft w:val="640"/>
          <w:marRight w:val="0"/>
          <w:marTop w:val="0"/>
          <w:marBottom w:val="0"/>
          <w:divBdr>
            <w:top w:val="none" w:sz="0" w:space="0" w:color="auto"/>
            <w:left w:val="none" w:sz="0" w:space="0" w:color="auto"/>
            <w:bottom w:val="none" w:sz="0" w:space="0" w:color="auto"/>
            <w:right w:val="none" w:sz="0" w:space="0" w:color="auto"/>
          </w:divBdr>
        </w:div>
        <w:div w:id="1344817811">
          <w:marLeft w:val="640"/>
          <w:marRight w:val="0"/>
          <w:marTop w:val="0"/>
          <w:marBottom w:val="0"/>
          <w:divBdr>
            <w:top w:val="none" w:sz="0" w:space="0" w:color="auto"/>
            <w:left w:val="none" w:sz="0" w:space="0" w:color="auto"/>
            <w:bottom w:val="none" w:sz="0" w:space="0" w:color="auto"/>
            <w:right w:val="none" w:sz="0" w:space="0" w:color="auto"/>
          </w:divBdr>
        </w:div>
        <w:div w:id="89814238">
          <w:marLeft w:val="640"/>
          <w:marRight w:val="0"/>
          <w:marTop w:val="0"/>
          <w:marBottom w:val="0"/>
          <w:divBdr>
            <w:top w:val="none" w:sz="0" w:space="0" w:color="auto"/>
            <w:left w:val="none" w:sz="0" w:space="0" w:color="auto"/>
            <w:bottom w:val="none" w:sz="0" w:space="0" w:color="auto"/>
            <w:right w:val="none" w:sz="0" w:space="0" w:color="auto"/>
          </w:divBdr>
        </w:div>
        <w:div w:id="199516394">
          <w:marLeft w:val="640"/>
          <w:marRight w:val="0"/>
          <w:marTop w:val="0"/>
          <w:marBottom w:val="0"/>
          <w:divBdr>
            <w:top w:val="none" w:sz="0" w:space="0" w:color="auto"/>
            <w:left w:val="none" w:sz="0" w:space="0" w:color="auto"/>
            <w:bottom w:val="none" w:sz="0" w:space="0" w:color="auto"/>
            <w:right w:val="none" w:sz="0" w:space="0" w:color="auto"/>
          </w:divBdr>
        </w:div>
        <w:div w:id="82843666">
          <w:marLeft w:val="640"/>
          <w:marRight w:val="0"/>
          <w:marTop w:val="0"/>
          <w:marBottom w:val="0"/>
          <w:divBdr>
            <w:top w:val="none" w:sz="0" w:space="0" w:color="auto"/>
            <w:left w:val="none" w:sz="0" w:space="0" w:color="auto"/>
            <w:bottom w:val="none" w:sz="0" w:space="0" w:color="auto"/>
            <w:right w:val="none" w:sz="0" w:space="0" w:color="auto"/>
          </w:divBdr>
        </w:div>
        <w:div w:id="45567474">
          <w:marLeft w:val="640"/>
          <w:marRight w:val="0"/>
          <w:marTop w:val="0"/>
          <w:marBottom w:val="0"/>
          <w:divBdr>
            <w:top w:val="none" w:sz="0" w:space="0" w:color="auto"/>
            <w:left w:val="none" w:sz="0" w:space="0" w:color="auto"/>
            <w:bottom w:val="none" w:sz="0" w:space="0" w:color="auto"/>
            <w:right w:val="none" w:sz="0" w:space="0" w:color="auto"/>
          </w:divBdr>
        </w:div>
        <w:div w:id="1322543192">
          <w:marLeft w:val="640"/>
          <w:marRight w:val="0"/>
          <w:marTop w:val="0"/>
          <w:marBottom w:val="0"/>
          <w:divBdr>
            <w:top w:val="none" w:sz="0" w:space="0" w:color="auto"/>
            <w:left w:val="none" w:sz="0" w:space="0" w:color="auto"/>
            <w:bottom w:val="none" w:sz="0" w:space="0" w:color="auto"/>
            <w:right w:val="none" w:sz="0" w:space="0" w:color="auto"/>
          </w:divBdr>
        </w:div>
        <w:div w:id="749428577">
          <w:marLeft w:val="640"/>
          <w:marRight w:val="0"/>
          <w:marTop w:val="0"/>
          <w:marBottom w:val="0"/>
          <w:divBdr>
            <w:top w:val="none" w:sz="0" w:space="0" w:color="auto"/>
            <w:left w:val="none" w:sz="0" w:space="0" w:color="auto"/>
            <w:bottom w:val="none" w:sz="0" w:space="0" w:color="auto"/>
            <w:right w:val="none" w:sz="0" w:space="0" w:color="auto"/>
          </w:divBdr>
        </w:div>
        <w:div w:id="606813145">
          <w:marLeft w:val="640"/>
          <w:marRight w:val="0"/>
          <w:marTop w:val="0"/>
          <w:marBottom w:val="0"/>
          <w:divBdr>
            <w:top w:val="none" w:sz="0" w:space="0" w:color="auto"/>
            <w:left w:val="none" w:sz="0" w:space="0" w:color="auto"/>
            <w:bottom w:val="none" w:sz="0" w:space="0" w:color="auto"/>
            <w:right w:val="none" w:sz="0" w:space="0" w:color="auto"/>
          </w:divBdr>
        </w:div>
        <w:div w:id="385108805">
          <w:marLeft w:val="640"/>
          <w:marRight w:val="0"/>
          <w:marTop w:val="0"/>
          <w:marBottom w:val="0"/>
          <w:divBdr>
            <w:top w:val="none" w:sz="0" w:space="0" w:color="auto"/>
            <w:left w:val="none" w:sz="0" w:space="0" w:color="auto"/>
            <w:bottom w:val="none" w:sz="0" w:space="0" w:color="auto"/>
            <w:right w:val="none" w:sz="0" w:space="0" w:color="auto"/>
          </w:divBdr>
        </w:div>
        <w:div w:id="628317981">
          <w:marLeft w:val="640"/>
          <w:marRight w:val="0"/>
          <w:marTop w:val="0"/>
          <w:marBottom w:val="0"/>
          <w:divBdr>
            <w:top w:val="none" w:sz="0" w:space="0" w:color="auto"/>
            <w:left w:val="none" w:sz="0" w:space="0" w:color="auto"/>
            <w:bottom w:val="none" w:sz="0" w:space="0" w:color="auto"/>
            <w:right w:val="none" w:sz="0" w:space="0" w:color="auto"/>
          </w:divBdr>
        </w:div>
        <w:div w:id="75826471">
          <w:marLeft w:val="640"/>
          <w:marRight w:val="0"/>
          <w:marTop w:val="0"/>
          <w:marBottom w:val="0"/>
          <w:divBdr>
            <w:top w:val="none" w:sz="0" w:space="0" w:color="auto"/>
            <w:left w:val="none" w:sz="0" w:space="0" w:color="auto"/>
            <w:bottom w:val="none" w:sz="0" w:space="0" w:color="auto"/>
            <w:right w:val="none" w:sz="0" w:space="0" w:color="auto"/>
          </w:divBdr>
        </w:div>
        <w:div w:id="911085063">
          <w:marLeft w:val="640"/>
          <w:marRight w:val="0"/>
          <w:marTop w:val="0"/>
          <w:marBottom w:val="0"/>
          <w:divBdr>
            <w:top w:val="none" w:sz="0" w:space="0" w:color="auto"/>
            <w:left w:val="none" w:sz="0" w:space="0" w:color="auto"/>
            <w:bottom w:val="none" w:sz="0" w:space="0" w:color="auto"/>
            <w:right w:val="none" w:sz="0" w:space="0" w:color="auto"/>
          </w:divBdr>
        </w:div>
        <w:div w:id="846554776">
          <w:marLeft w:val="640"/>
          <w:marRight w:val="0"/>
          <w:marTop w:val="0"/>
          <w:marBottom w:val="0"/>
          <w:divBdr>
            <w:top w:val="none" w:sz="0" w:space="0" w:color="auto"/>
            <w:left w:val="none" w:sz="0" w:space="0" w:color="auto"/>
            <w:bottom w:val="none" w:sz="0" w:space="0" w:color="auto"/>
            <w:right w:val="none" w:sz="0" w:space="0" w:color="auto"/>
          </w:divBdr>
        </w:div>
        <w:div w:id="250240519">
          <w:marLeft w:val="640"/>
          <w:marRight w:val="0"/>
          <w:marTop w:val="0"/>
          <w:marBottom w:val="0"/>
          <w:divBdr>
            <w:top w:val="none" w:sz="0" w:space="0" w:color="auto"/>
            <w:left w:val="none" w:sz="0" w:space="0" w:color="auto"/>
            <w:bottom w:val="none" w:sz="0" w:space="0" w:color="auto"/>
            <w:right w:val="none" w:sz="0" w:space="0" w:color="auto"/>
          </w:divBdr>
        </w:div>
        <w:div w:id="1412000981">
          <w:marLeft w:val="640"/>
          <w:marRight w:val="0"/>
          <w:marTop w:val="0"/>
          <w:marBottom w:val="0"/>
          <w:divBdr>
            <w:top w:val="none" w:sz="0" w:space="0" w:color="auto"/>
            <w:left w:val="none" w:sz="0" w:space="0" w:color="auto"/>
            <w:bottom w:val="none" w:sz="0" w:space="0" w:color="auto"/>
            <w:right w:val="none" w:sz="0" w:space="0" w:color="auto"/>
          </w:divBdr>
        </w:div>
        <w:div w:id="1355889218">
          <w:marLeft w:val="640"/>
          <w:marRight w:val="0"/>
          <w:marTop w:val="0"/>
          <w:marBottom w:val="0"/>
          <w:divBdr>
            <w:top w:val="none" w:sz="0" w:space="0" w:color="auto"/>
            <w:left w:val="none" w:sz="0" w:space="0" w:color="auto"/>
            <w:bottom w:val="none" w:sz="0" w:space="0" w:color="auto"/>
            <w:right w:val="none" w:sz="0" w:space="0" w:color="auto"/>
          </w:divBdr>
        </w:div>
        <w:div w:id="134613496">
          <w:marLeft w:val="640"/>
          <w:marRight w:val="0"/>
          <w:marTop w:val="0"/>
          <w:marBottom w:val="0"/>
          <w:divBdr>
            <w:top w:val="none" w:sz="0" w:space="0" w:color="auto"/>
            <w:left w:val="none" w:sz="0" w:space="0" w:color="auto"/>
            <w:bottom w:val="none" w:sz="0" w:space="0" w:color="auto"/>
            <w:right w:val="none" w:sz="0" w:space="0" w:color="auto"/>
          </w:divBdr>
        </w:div>
      </w:divsChild>
    </w:div>
    <w:div w:id="1956204486">
      <w:bodyDiv w:val="1"/>
      <w:marLeft w:val="0"/>
      <w:marRight w:val="0"/>
      <w:marTop w:val="0"/>
      <w:marBottom w:val="0"/>
      <w:divBdr>
        <w:top w:val="none" w:sz="0" w:space="0" w:color="auto"/>
        <w:left w:val="none" w:sz="0" w:space="0" w:color="auto"/>
        <w:bottom w:val="none" w:sz="0" w:space="0" w:color="auto"/>
        <w:right w:val="none" w:sz="0" w:space="0" w:color="auto"/>
      </w:divBdr>
    </w:div>
    <w:div w:id="1957441970">
      <w:bodyDiv w:val="1"/>
      <w:marLeft w:val="0"/>
      <w:marRight w:val="0"/>
      <w:marTop w:val="0"/>
      <w:marBottom w:val="0"/>
      <w:divBdr>
        <w:top w:val="none" w:sz="0" w:space="0" w:color="auto"/>
        <w:left w:val="none" w:sz="0" w:space="0" w:color="auto"/>
        <w:bottom w:val="none" w:sz="0" w:space="0" w:color="auto"/>
        <w:right w:val="none" w:sz="0" w:space="0" w:color="auto"/>
      </w:divBdr>
    </w:div>
    <w:div w:id="1959558112">
      <w:bodyDiv w:val="1"/>
      <w:marLeft w:val="0"/>
      <w:marRight w:val="0"/>
      <w:marTop w:val="0"/>
      <w:marBottom w:val="0"/>
      <w:divBdr>
        <w:top w:val="none" w:sz="0" w:space="0" w:color="auto"/>
        <w:left w:val="none" w:sz="0" w:space="0" w:color="auto"/>
        <w:bottom w:val="none" w:sz="0" w:space="0" w:color="auto"/>
        <w:right w:val="none" w:sz="0" w:space="0" w:color="auto"/>
      </w:divBdr>
    </w:div>
    <w:div w:id="1960869531">
      <w:bodyDiv w:val="1"/>
      <w:marLeft w:val="0"/>
      <w:marRight w:val="0"/>
      <w:marTop w:val="0"/>
      <w:marBottom w:val="0"/>
      <w:divBdr>
        <w:top w:val="none" w:sz="0" w:space="0" w:color="auto"/>
        <w:left w:val="none" w:sz="0" w:space="0" w:color="auto"/>
        <w:bottom w:val="none" w:sz="0" w:space="0" w:color="auto"/>
        <w:right w:val="none" w:sz="0" w:space="0" w:color="auto"/>
      </w:divBdr>
      <w:divsChild>
        <w:div w:id="1679230018">
          <w:marLeft w:val="640"/>
          <w:marRight w:val="0"/>
          <w:marTop w:val="0"/>
          <w:marBottom w:val="0"/>
          <w:divBdr>
            <w:top w:val="none" w:sz="0" w:space="0" w:color="auto"/>
            <w:left w:val="none" w:sz="0" w:space="0" w:color="auto"/>
            <w:bottom w:val="none" w:sz="0" w:space="0" w:color="auto"/>
            <w:right w:val="none" w:sz="0" w:space="0" w:color="auto"/>
          </w:divBdr>
        </w:div>
        <w:div w:id="1500537179">
          <w:marLeft w:val="640"/>
          <w:marRight w:val="0"/>
          <w:marTop w:val="0"/>
          <w:marBottom w:val="0"/>
          <w:divBdr>
            <w:top w:val="none" w:sz="0" w:space="0" w:color="auto"/>
            <w:left w:val="none" w:sz="0" w:space="0" w:color="auto"/>
            <w:bottom w:val="none" w:sz="0" w:space="0" w:color="auto"/>
            <w:right w:val="none" w:sz="0" w:space="0" w:color="auto"/>
          </w:divBdr>
        </w:div>
        <w:div w:id="259526724">
          <w:marLeft w:val="640"/>
          <w:marRight w:val="0"/>
          <w:marTop w:val="0"/>
          <w:marBottom w:val="0"/>
          <w:divBdr>
            <w:top w:val="none" w:sz="0" w:space="0" w:color="auto"/>
            <w:left w:val="none" w:sz="0" w:space="0" w:color="auto"/>
            <w:bottom w:val="none" w:sz="0" w:space="0" w:color="auto"/>
            <w:right w:val="none" w:sz="0" w:space="0" w:color="auto"/>
          </w:divBdr>
        </w:div>
        <w:div w:id="418908338">
          <w:marLeft w:val="640"/>
          <w:marRight w:val="0"/>
          <w:marTop w:val="0"/>
          <w:marBottom w:val="0"/>
          <w:divBdr>
            <w:top w:val="none" w:sz="0" w:space="0" w:color="auto"/>
            <w:left w:val="none" w:sz="0" w:space="0" w:color="auto"/>
            <w:bottom w:val="none" w:sz="0" w:space="0" w:color="auto"/>
            <w:right w:val="none" w:sz="0" w:space="0" w:color="auto"/>
          </w:divBdr>
        </w:div>
        <w:div w:id="786238570">
          <w:marLeft w:val="640"/>
          <w:marRight w:val="0"/>
          <w:marTop w:val="0"/>
          <w:marBottom w:val="0"/>
          <w:divBdr>
            <w:top w:val="none" w:sz="0" w:space="0" w:color="auto"/>
            <w:left w:val="none" w:sz="0" w:space="0" w:color="auto"/>
            <w:bottom w:val="none" w:sz="0" w:space="0" w:color="auto"/>
            <w:right w:val="none" w:sz="0" w:space="0" w:color="auto"/>
          </w:divBdr>
        </w:div>
        <w:div w:id="1226835278">
          <w:marLeft w:val="640"/>
          <w:marRight w:val="0"/>
          <w:marTop w:val="0"/>
          <w:marBottom w:val="0"/>
          <w:divBdr>
            <w:top w:val="none" w:sz="0" w:space="0" w:color="auto"/>
            <w:left w:val="none" w:sz="0" w:space="0" w:color="auto"/>
            <w:bottom w:val="none" w:sz="0" w:space="0" w:color="auto"/>
            <w:right w:val="none" w:sz="0" w:space="0" w:color="auto"/>
          </w:divBdr>
        </w:div>
        <w:div w:id="136534644">
          <w:marLeft w:val="640"/>
          <w:marRight w:val="0"/>
          <w:marTop w:val="0"/>
          <w:marBottom w:val="0"/>
          <w:divBdr>
            <w:top w:val="none" w:sz="0" w:space="0" w:color="auto"/>
            <w:left w:val="none" w:sz="0" w:space="0" w:color="auto"/>
            <w:bottom w:val="none" w:sz="0" w:space="0" w:color="auto"/>
            <w:right w:val="none" w:sz="0" w:space="0" w:color="auto"/>
          </w:divBdr>
        </w:div>
        <w:div w:id="1153260136">
          <w:marLeft w:val="640"/>
          <w:marRight w:val="0"/>
          <w:marTop w:val="0"/>
          <w:marBottom w:val="0"/>
          <w:divBdr>
            <w:top w:val="none" w:sz="0" w:space="0" w:color="auto"/>
            <w:left w:val="none" w:sz="0" w:space="0" w:color="auto"/>
            <w:bottom w:val="none" w:sz="0" w:space="0" w:color="auto"/>
            <w:right w:val="none" w:sz="0" w:space="0" w:color="auto"/>
          </w:divBdr>
        </w:div>
        <w:div w:id="1479180223">
          <w:marLeft w:val="640"/>
          <w:marRight w:val="0"/>
          <w:marTop w:val="0"/>
          <w:marBottom w:val="0"/>
          <w:divBdr>
            <w:top w:val="none" w:sz="0" w:space="0" w:color="auto"/>
            <w:left w:val="none" w:sz="0" w:space="0" w:color="auto"/>
            <w:bottom w:val="none" w:sz="0" w:space="0" w:color="auto"/>
            <w:right w:val="none" w:sz="0" w:space="0" w:color="auto"/>
          </w:divBdr>
        </w:div>
        <w:div w:id="2083480913">
          <w:marLeft w:val="640"/>
          <w:marRight w:val="0"/>
          <w:marTop w:val="0"/>
          <w:marBottom w:val="0"/>
          <w:divBdr>
            <w:top w:val="none" w:sz="0" w:space="0" w:color="auto"/>
            <w:left w:val="none" w:sz="0" w:space="0" w:color="auto"/>
            <w:bottom w:val="none" w:sz="0" w:space="0" w:color="auto"/>
            <w:right w:val="none" w:sz="0" w:space="0" w:color="auto"/>
          </w:divBdr>
        </w:div>
        <w:div w:id="205990436">
          <w:marLeft w:val="640"/>
          <w:marRight w:val="0"/>
          <w:marTop w:val="0"/>
          <w:marBottom w:val="0"/>
          <w:divBdr>
            <w:top w:val="none" w:sz="0" w:space="0" w:color="auto"/>
            <w:left w:val="none" w:sz="0" w:space="0" w:color="auto"/>
            <w:bottom w:val="none" w:sz="0" w:space="0" w:color="auto"/>
            <w:right w:val="none" w:sz="0" w:space="0" w:color="auto"/>
          </w:divBdr>
        </w:div>
        <w:div w:id="1052270531">
          <w:marLeft w:val="640"/>
          <w:marRight w:val="0"/>
          <w:marTop w:val="0"/>
          <w:marBottom w:val="0"/>
          <w:divBdr>
            <w:top w:val="none" w:sz="0" w:space="0" w:color="auto"/>
            <w:left w:val="none" w:sz="0" w:space="0" w:color="auto"/>
            <w:bottom w:val="none" w:sz="0" w:space="0" w:color="auto"/>
            <w:right w:val="none" w:sz="0" w:space="0" w:color="auto"/>
          </w:divBdr>
        </w:div>
        <w:div w:id="1414738616">
          <w:marLeft w:val="640"/>
          <w:marRight w:val="0"/>
          <w:marTop w:val="0"/>
          <w:marBottom w:val="0"/>
          <w:divBdr>
            <w:top w:val="none" w:sz="0" w:space="0" w:color="auto"/>
            <w:left w:val="none" w:sz="0" w:space="0" w:color="auto"/>
            <w:bottom w:val="none" w:sz="0" w:space="0" w:color="auto"/>
            <w:right w:val="none" w:sz="0" w:space="0" w:color="auto"/>
          </w:divBdr>
        </w:div>
        <w:div w:id="1631550331">
          <w:marLeft w:val="640"/>
          <w:marRight w:val="0"/>
          <w:marTop w:val="0"/>
          <w:marBottom w:val="0"/>
          <w:divBdr>
            <w:top w:val="none" w:sz="0" w:space="0" w:color="auto"/>
            <w:left w:val="none" w:sz="0" w:space="0" w:color="auto"/>
            <w:bottom w:val="none" w:sz="0" w:space="0" w:color="auto"/>
            <w:right w:val="none" w:sz="0" w:space="0" w:color="auto"/>
          </w:divBdr>
        </w:div>
        <w:div w:id="1148787079">
          <w:marLeft w:val="640"/>
          <w:marRight w:val="0"/>
          <w:marTop w:val="0"/>
          <w:marBottom w:val="0"/>
          <w:divBdr>
            <w:top w:val="none" w:sz="0" w:space="0" w:color="auto"/>
            <w:left w:val="none" w:sz="0" w:space="0" w:color="auto"/>
            <w:bottom w:val="none" w:sz="0" w:space="0" w:color="auto"/>
            <w:right w:val="none" w:sz="0" w:space="0" w:color="auto"/>
          </w:divBdr>
        </w:div>
        <w:div w:id="1747918299">
          <w:marLeft w:val="640"/>
          <w:marRight w:val="0"/>
          <w:marTop w:val="0"/>
          <w:marBottom w:val="0"/>
          <w:divBdr>
            <w:top w:val="none" w:sz="0" w:space="0" w:color="auto"/>
            <w:left w:val="none" w:sz="0" w:space="0" w:color="auto"/>
            <w:bottom w:val="none" w:sz="0" w:space="0" w:color="auto"/>
            <w:right w:val="none" w:sz="0" w:space="0" w:color="auto"/>
          </w:divBdr>
        </w:div>
        <w:div w:id="2106264358">
          <w:marLeft w:val="640"/>
          <w:marRight w:val="0"/>
          <w:marTop w:val="0"/>
          <w:marBottom w:val="0"/>
          <w:divBdr>
            <w:top w:val="none" w:sz="0" w:space="0" w:color="auto"/>
            <w:left w:val="none" w:sz="0" w:space="0" w:color="auto"/>
            <w:bottom w:val="none" w:sz="0" w:space="0" w:color="auto"/>
            <w:right w:val="none" w:sz="0" w:space="0" w:color="auto"/>
          </w:divBdr>
        </w:div>
        <w:div w:id="928195258">
          <w:marLeft w:val="640"/>
          <w:marRight w:val="0"/>
          <w:marTop w:val="0"/>
          <w:marBottom w:val="0"/>
          <w:divBdr>
            <w:top w:val="none" w:sz="0" w:space="0" w:color="auto"/>
            <w:left w:val="none" w:sz="0" w:space="0" w:color="auto"/>
            <w:bottom w:val="none" w:sz="0" w:space="0" w:color="auto"/>
            <w:right w:val="none" w:sz="0" w:space="0" w:color="auto"/>
          </w:divBdr>
        </w:div>
        <w:div w:id="1040595094">
          <w:marLeft w:val="640"/>
          <w:marRight w:val="0"/>
          <w:marTop w:val="0"/>
          <w:marBottom w:val="0"/>
          <w:divBdr>
            <w:top w:val="none" w:sz="0" w:space="0" w:color="auto"/>
            <w:left w:val="none" w:sz="0" w:space="0" w:color="auto"/>
            <w:bottom w:val="none" w:sz="0" w:space="0" w:color="auto"/>
            <w:right w:val="none" w:sz="0" w:space="0" w:color="auto"/>
          </w:divBdr>
        </w:div>
        <w:div w:id="2014843210">
          <w:marLeft w:val="640"/>
          <w:marRight w:val="0"/>
          <w:marTop w:val="0"/>
          <w:marBottom w:val="0"/>
          <w:divBdr>
            <w:top w:val="none" w:sz="0" w:space="0" w:color="auto"/>
            <w:left w:val="none" w:sz="0" w:space="0" w:color="auto"/>
            <w:bottom w:val="none" w:sz="0" w:space="0" w:color="auto"/>
            <w:right w:val="none" w:sz="0" w:space="0" w:color="auto"/>
          </w:divBdr>
        </w:div>
        <w:div w:id="1156259377">
          <w:marLeft w:val="640"/>
          <w:marRight w:val="0"/>
          <w:marTop w:val="0"/>
          <w:marBottom w:val="0"/>
          <w:divBdr>
            <w:top w:val="none" w:sz="0" w:space="0" w:color="auto"/>
            <w:left w:val="none" w:sz="0" w:space="0" w:color="auto"/>
            <w:bottom w:val="none" w:sz="0" w:space="0" w:color="auto"/>
            <w:right w:val="none" w:sz="0" w:space="0" w:color="auto"/>
          </w:divBdr>
        </w:div>
        <w:div w:id="1601520557">
          <w:marLeft w:val="640"/>
          <w:marRight w:val="0"/>
          <w:marTop w:val="0"/>
          <w:marBottom w:val="0"/>
          <w:divBdr>
            <w:top w:val="none" w:sz="0" w:space="0" w:color="auto"/>
            <w:left w:val="none" w:sz="0" w:space="0" w:color="auto"/>
            <w:bottom w:val="none" w:sz="0" w:space="0" w:color="auto"/>
            <w:right w:val="none" w:sz="0" w:space="0" w:color="auto"/>
          </w:divBdr>
        </w:div>
        <w:div w:id="1524247804">
          <w:marLeft w:val="640"/>
          <w:marRight w:val="0"/>
          <w:marTop w:val="0"/>
          <w:marBottom w:val="0"/>
          <w:divBdr>
            <w:top w:val="none" w:sz="0" w:space="0" w:color="auto"/>
            <w:left w:val="none" w:sz="0" w:space="0" w:color="auto"/>
            <w:bottom w:val="none" w:sz="0" w:space="0" w:color="auto"/>
            <w:right w:val="none" w:sz="0" w:space="0" w:color="auto"/>
          </w:divBdr>
        </w:div>
        <w:div w:id="1115364623">
          <w:marLeft w:val="640"/>
          <w:marRight w:val="0"/>
          <w:marTop w:val="0"/>
          <w:marBottom w:val="0"/>
          <w:divBdr>
            <w:top w:val="none" w:sz="0" w:space="0" w:color="auto"/>
            <w:left w:val="none" w:sz="0" w:space="0" w:color="auto"/>
            <w:bottom w:val="none" w:sz="0" w:space="0" w:color="auto"/>
            <w:right w:val="none" w:sz="0" w:space="0" w:color="auto"/>
          </w:divBdr>
        </w:div>
        <w:div w:id="1359505573">
          <w:marLeft w:val="640"/>
          <w:marRight w:val="0"/>
          <w:marTop w:val="0"/>
          <w:marBottom w:val="0"/>
          <w:divBdr>
            <w:top w:val="none" w:sz="0" w:space="0" w:color="auto"/>
            <w:left w:val="none" w:sz="0" w:space="0" w:color="auto"/>
            <w:bottom w:val="none" w:sz="0" w:space="0" w:color="auto"/>
            <w:right w:val="none" w:sz="0" w:space="0" w:color="auto"/>
          </w:divBdr>
        </w:div>
        <w:div w:id="848830566">
          <w:marLeft w:val="640"/>
          <w:marRight w:val="0"/>
          <w:marTop w:val="0"/>
          <w:marBottom w:val="0"/>
          <w:divBdr>
            <w:top w:val="none" w:sz="0" w:space="0" w:color="auto"/>
            <w:left w:val="none" w:sz="0" w:space="0" w:color="auto"/>
            <w:bottom w:val="none" w:sz="0" w:space="0" w:color="auto"/>
            <w:right w:val="none" w:sz="0" w:space="0" w:color="auto"/>
          </w:divBdr>
        </w:div>
        <w:div w:id="199562446">
          <w:marLeft w:val="640"/>
          <w:marRight w:val="0"/>
          <w:marTop w:val="0"/>
          <w:marBottom w:val="0"/>
          <w:divBdr>
            <w:top w:val="none" w:sz="0" w:space="0" w:color="auto"/>
            <w:left w:val="none" w:sz="0" w:space="0" w:color="auto"/>
            <w:bottom w:val="none" w:sz="0" w:space="0" w:color="auto"/>
            <w:right w:val="none" w:sz="0" w:space="0" w:color="auto"/>
          </w:divBdr>
        </w:div>
        <w:div w:id="1107895901">
          <w:marLeft w:val="640"/>
          <w:marRight w:val="0"/>
          <w:marTop w:val="0"/>
          <w:marBottom w:val="0"/>
          <w:divBdr>
            <w:top w:val="none" w:sz="0" w:space="0" w:color="auto"/>
            <w:left w:val="none" w:sz="0" w:space="0" w:color="auto"/>
            <w:bottom w:val="none" w:sz="0" w:space="0" w:color="auto"/>
            <w:right w:val="none" w:sz="0" w:space="0" w:color="auto"/>
          </w:divBdr>
        </w:div>
        <w:div w:id="1383795242">
          <w:marLeft w:val="640"/>
          <w:marRight w:val="0"/>
          <w:marTop w:val="0"/>
          <w:marBottom w:val="0"/>
          <w:divBdr>
            <w:top w:val="none" w:sz="0" w:space="0" w:color="auto"/>
            <w:left w:val="none" w:sz="0" w:space="0" w:color="auto"/>
            <w:bottom w:val="none" w:sz="0" w:space="0" w:color="auto"/>
            <w:right w:val="none" w:sz="0" w:space="0" w:color="auto"/>
          </w:divBdr>
        </w:div>
        <w:div w:id="48237411">
          <w:marLeft w:val="640"/>
          <w:marRight w:val="0"/>
          <w:marTop w:val="0"/>
          <w:marBottom w:val="0"/>
          <w:divBdr>
            <w:top w:val="none" w:sz="0" w:space="0" w:color="auto"/>
            <w:left w:val="none" w:sz="0" w:space="0" w:color="auto"/>
            <w:bottom w:val="none" w:sz="0" w:space="0" w:color="auto"/>
            <w:right w:val="none" w:sz="0" w:space="0" w:color="auto"/>
          </w:divBdr>
        </w:div>
        <w:div w:id="1917544789">
          <w:marLeft w:val="640"/>
          <w:marRight w:val="0"/>
          <w:marTop w:val="0"/>
          <w:marBottom w:val="0"/>
          <w:divBdr>
            <w:top w:val="none" w:sz="0" w:space="0" w:color="auto"/>
            <w:left w:val="none" w:sz="0" w:space="0" w:color="auto"/>
            <w:bottom w:val="none" w:sz="0" w:space="0" w:color="auto"/>
            <w:right w:val="none" w:sz="0" w:space="0" w:color="auto"/>
          </w:divBdr>
        </w:div>
        <w:div w:id="393311735">
          <w:marLeft w:val="640"/>
          <w:marRight w:val="0"/>
          <w:marTop w:val="0"/>
          <w:marBottom w:val="0"/>
          <w:divBdr>
            <w:top w:val="none" w:sz="0" w:space="0" w:color="auto"/>
            <w:left w:val="none" w:sz="0" w:space="0" w:color="auto"/>
            <w:bottom w:val="none" w:sz="0" w:space="0" w:color="auto"/>
            <w:right w:val="none" w:sz="0" w:space="0" w:color="auto"/>
          </w:divBdr>
        </w:div>
        <w:div w:id="1031225552">
          <w:marLeft w:val="640"/>
          <w:marRight w:val="0"/>
          <w:marTop w:val="0"/>
          <w:marBottom w:val="0"/>
          <w:divBdr>
            <w:top w:val="none" w:sz="0" w:space="0" w:color="auto"/>
            <w:left w:val="none" w:sz="0" w:space="0" w:color="auto"/>
            <w:bottom w:val="none" w:sz="0" w:space="0" w:color="auto"/>
            <w:right w:val="none" w:sz="0" w:space="0" w:color="auto"/>
          </w:divBdr>
        </w:div>
        <w:div w:id="108480112">
          <w:marLeft w:val="640"/>
          <w:marRight w:val="0"/>
          <w:marTop w:val="0"/>
          <w:marBottom w:val="0"/>
          <w:divBdr>
            <w:top w:val="none" w:sz="0" w:space="0" w:color="auto"/>
            <w:left w:val="none" w:sz="0" w:space="0" w:color="auto"/>
            <w:bottom w:val="none" w:sz="0" w:space="0" w:color="auto"/>
            <w:right w:val="none" w:sz="0" w:space="0" w:color="auto"/>
          </w:divBdr>
        </w:div>
        <w:div w:id="1705255476">
          <w:marLeft w:val="640"/>
          <w:marRight w:val="0"/>
          <w:marTop w:val="0"/>
          <w:marBottom w:val="0"/>
          <w:divBdr>
            <w:top w:val="none" w:sz="0" w:space="0" w:color="auto"/>
            <w:left w:val="none" w:sz="0" w:space="0" w:color="auto"/>
            <w:bottom w:val="none" w:sz="0" w:space="0" w:color="auto"/>
            <w:right w:val="none" w:sz="0" w:space="0" w:color="auto"/>
          </w:divBdr>
        </w:div>
        <w:div w:id="780883399">
          <w:marLeft w:val="640"/>
          <w:marRight w:val="0"/>
          <w:marTop w:val="0"/>
          <w:marBottom w:val="0"/>
          <w:divBdr>
            <w:top w:val="none" w:sz="0" w:space="0" w:color="auto"/>
            <w:left w:val="none" w:sz="0" w:space="0" w:color="auto"/>
            <w:bottom w:val="none" w:sz="0" w:space="0" w:color="auto"/>
            <w:right w:val="none" w:sz="0" w:space="0" w:color="auto"/>
          </w:divBdr>
        </w:div>
        <w:div w:id="1733310430">
          <w:marLeft w:val="640"/>
          <w:marRight w:val="0"/>
          <w:marTop w:val="0"/>
          <w:marBottom w:val="0"/>
          <w:divBdr>
            <w:top w:val="none" w:sz="0" w:space="0" w:color="auto"/>
            <w:left w:val="none" w:sz="0" w:space="0" w:color="auto"/>
            <w:bottom w:val="none" w:sz="0" w:space="0" w:color="auto"/>
            <w:right w:val="none" w:sz="0" w:space="0" w:color="auto"/>
          </w:divBdr>
        </w:div>
        <w:div w:id="1555314762">
          <w:marLeft w:val="640"/>
          <w:marRight w:val="0"/>
          <w:marTop w:val="0"/>
          <w:marBottom w:val="0"/>
          <w:divBdr>
            <w:top w:val="none" w:sz="0" w:space="0" w:color="auto"/>
            <w:left w:val="none" w:sz="0" w:space="0" w:color="auto"/>
            <w:bottom w:val="none" w:sz="0" w:space="0" w:color="auto"/>
            <w:right w:val="none" w:sz="0" w:space="0" w:color="auto"/>
          </w:divBdr>
        </w:div>
        <w:div w:id="31272978">
          <w:marLeft w:val="640"/>
          <w:marRight w:val="0"/>
          <w:marTop w:val="0"/>
          <w:marBottom w:val="0"/>
          <w:divBdr>
            <w:top w:val="none" w:sz="0" w:space="0" w:color="auto"/>
            <w:left w:val="none" w:sz="0" w:space="0" w:color="auto"/>
            <w:bottom w:val="none" w:sz="0" w:space="0" w:color="auto"/>
            <w:right w:val="none" w:sz="0" w:space="0" w:color="auto"/>
          </w:divBdr>
        </w:div>
        <w:div w:id="1185366893">
          <w:marLeft w:val="640"/>
          <w:marRight w:val="0"/>
          <w:marTop w:val="0"/>
          <w:marBottom w:val="0"/>
          <w:divBdr>
            <w:top w:val="none" w:sz="0" w:space="0" w:color="auto"/>
            <w:left w:val="none" w:sz="0" w:space="0" w:color="auto"/>
            <w:bottom w:val="none" w:sz="0" w:space="0" w:color="auto"/>
            <w:right w:val="none" w:sz="0" w:space="0" w:color="auto"/>
          </w:divBdr>
        </w:div>
        <w:div w:id="1004043373">
          <w:marLeft w:val="640"/>
          <w:marRight w:val="0"/>
          <w:marTop w:val="0"/>
          <w:marBottom w:val="0"/>
          <w:divBdr>
            <w:top w:val="none" w:sz="0" w:space="0" w:color="auto"/>
            <w:left w:val="none" w:sz="0" w:space="0" w:color="auto"/>
            <w:bottom w:val="none" w:sz="0" w:space="0" w:color="auto"/>
            <w:right w:val="none" w:sz="0" w:space="0" w:color="auto"/>
          </w:divBdr>
        </w:div>
        <w:div w:id="56442657">
          <w:marLeft w:val="640"/>
          <w:marRight w:val="0"/>
          <w:marTop w:val="0"/>
          <w:marBottom w:val="0"/>
          <w:divBdr>
            <w:top w:val="none" w:sz="0" w:space="0" w:color="auto"/>
            <w:left w:val="none" w:sz="0" w:space="0" w:color="auto"/>
            <w:bottom w:val="none" w:sz="0" w:space="0" w:color="auto"/>
            <w:right w:val="none" w:sz="0" w:space="0" w:color="auto"/>
          </w:divBdr>
        </w:div>
        <w:div w:id="1596086357">
          <w:marLeft w:val="640"/>
          <w:marRight w:val="0"/>
          <w:marTop w:val="0"/>
          <w:marBottom w:val="0"/>
          <w:divBdr>
            <w:top w:val="none" w:sz="0" w:space="0" w:color="auto"/>
            <w:left w:val="none" w:sz="0" w:space="0" w:color="auto"/>
            <w:bottom w:val="none" w:sz="0" w:space="0" w:color="auto"/>
            <w:right w:val="none" w:sz="0" w:space="0" w:color="auto"/>
          </w:divBdr>
        </w:div>
        <w:div w:id="1707172793">
          <w:marLeft w:val="640"/>
          <w:marRight w:val="0"/>
          <w:marTop w:val="0"/>
          <w:marBottom w:val="0"/>
          <w:divBdr>
            <w:top w:val="none" w:sz="0" w:space="0" w:color="auto"/>
            <w:left w:val="none" w:sz="0" w:space="0" w:color="auto"/>
            <w:bottom w:val="none" w:sz="0" w:space="0" w:color="auto"/>
            <w:right w:val="none" w:sz="0" w:space="0" w:color="auto"/>
          </w:divBdr>
        </w:div>
        <w:div w:id="1675913772">
          <w:marLeft w:val="640"/>
          <w:marRight w:val="0"/>
          <w:marTop w:val="0"/>
          <w:marBottom w:val="0"/>
          <w:divBdr>
            <w:top w:val="none" w:sz="0" w:space="0" w:color="auto"/>
            <w:left w:val="none" w:sz="0" w:space="0" w:color="auto"/>
            <w:bottom w:val="none" w:sz="0" w:space="0" w:color="auto"/>
            <w:right w:val="none" w:sz="0" w:space="0" w:color="auto"/>
          </w:divBdr>
        </w:div>
        <w:div w:id="1098021157">
          <w:marLeft w:val="640"/>
          <w:marRight w:val="0"/>
          <w:marTop w:val="0"/>
          <w:marBottom w:val="0"/>
          <w:divBdr>
            <w:top w:val="none" w:sz="0" w:space="0" w:color="auto"/>
            <w:left w:val="none" w:sz="0" w:space="0" w:color="auto"/>
            <w:bottom w:val="none" w:sz="0" w:space="0" w:color="auto"/>
            <w:right w:val="none" w:sz="0" w:space="0" w:color="auto"/>
          </w:divBdr>
        </w:div>
        <w:div w:id="966739814">
          <w:marLeft w:val="640"/>
          <w:marRight w:val="0"/>
          <w:marTop w:val="0"/>
          <w:marBottom w:val="0"/>
          <w:divBdr>
            <w:top w:val="none" w:sz="0" w:space="0" w:color="auto"/>
            <w:left w:val="none" w:sz="0" w:space="0" w:color="auto"/>
            <w:bottom w:val="none" w:sz="0" w:space="0" w:color="auto"/>
            <w:right w:val="none" w:sz="0" w:space="0" w:color="auto"/>
          </w:divBdr>
        </w:div>
        <w:div w:id="651908143">
          <w:marLeft w:val="640"/>
          <w:marRight w:val="0"/>
          <w:marTop w:val="0"/>
          <w:marBottom w:val="0"/>
          <w:divBdr>
            <w:top w:val="none" w:sz="0" w:space="0" w:color="auto"/>
            <w:left w:val="none" w:sz="0" w:space="0" w:color="auto"/>
            <w:bottom w:val="none" w:sz="0" w:space="0" w:color="auto"/>
            <w:right w:val="none" w:sz="0" w:space="0" w:color="auto"/>
          </w:divBdr>
        </w:div>
        <w:div w:id="635529398">
          <w:marLeft w:val="640"/>
          <w:marRight w:val="0"/>
          <w:marTop w:val="0"/>
          <w:marBottom w:val="0"/>
          <w:divBdr>
            <w:top w:val="none" w:sz="0" w:space="0" w:color="auto"/>
            <w:left w:val="none" w:sz="0" w:space="0" w:color="auto"/>
            <w:bottom w:val="none" w:sz="0" w:space="0" w:color="auto"/>
            <w:right w:val="none" w:sz="0" w:space="0" w:color="auto"/>
          </w:divBdr>
        </w:div>
        <w:div w:id="680158629">
          <w:marLeft w:val="640"/>
          <w:marRight w:val="0"/>
          <w:marTop w:val="0"/>
          <w:marBottom w:val="0"/>
          <w:divBdr>
            <w:top w:val="none" w:sz="0" w:space="0" w:color="auto"/>
            <w:left w:val="none" w:sz="0" w:space="0" w:color="auto"/>
            <w:bottom w:val="none" w:sz="0" w:space="0" w:color="auto"/>
            <w:right w:val="none" w:sz="0" w:space="0" w:color="auto"/>
          </w:divBdr>
        </w:div>
        <w:div w:id="230889082">
          <w:marLeft w:val="640"/>
          <w:marRight w:val="0"/>
          <w:marTop w:val="0"/>
          <w:marBottom w:val="0"/>
          <w:divBdr>
            <w:top w:val="none" w:sz="0" w:space="0" w:color="auto"/>
            <w:left w:val="none" w:sz="0" w:space="0" w:color="auto"/>
            <w:bottom w:val="none" w:sz="0" w:space="0" w:color="auto"/>
            <w:right w:val="none" w:sz="0" w:space="0" w:color="auto"/>
          </w:divBdr>
        </w:div>
        <w:div w:id="1345208676">
          <w:marLeft w:val="640"/>
          <w:marRight w:val="0"/>
          <w:marTop w:val="0"/>
          <w:marBottom w:val="0"/>
          <w:divBdr>
            <w:top w:val="none" w:sz="0" w:space="0" w:color="auto"/>
            <w:left w:val="none" w:sz="0" w:space="0" w:color="auto"/>
            <w:bottom w:val="none" w:sz="0" w:space="0" w:color="auto"/>
            <w:right w:val="none" w:sz="0" w:space="0" w:color="auto"/>
          </w:divBdr>
        </w:div>
        <w:div w:id="628050870">
          <w:marLeft w:val="640"/>
          <w:marRight w:val="0"/>
          <w:marTop w:val="0"/>
          <w:marBottom w:val="0"/>
          <w:divBdr>
            <w:top w:val="none" w:sz="0" w:space="0" w:color="auto"/>
            <w:left w:val="none" w:sz="0" w:space="0" w:color="auto"/>
            <w:bottom w:val="none" w:sz="0" w:space="0" w:color="auto"/>
            <w:right w:val="none" w:sz="0" w:space="0" w:color="auto"/>
          </w:divBdr>
        </w:div>
        <w:div w:id="427774614">
          <w:marLeft w:val="640"/>
          <w:marRight w:val="0"/>
          <w:marTop w:val="0"/>
          <w:marBottom w:val="0"/>
          <w:divBdr>
            <w:top w:val="none" w:sz="0" w:space="0" w:color="auto"/>
            <w:left w:val="none" w:sz="0" w:space="0" w:color="auto"/>
            <w:bottom w:val="none" w:sz="0" w:space="0" w:color="auto"/>
            <w:right w:val="none" w:sz="0" w:space="0" w:color="auto"/>
          </w:divBdr>
        </w:div>
        <w:div w:id="1635210148">
          <w:marLeft w:val="640"/>
          <w:marRight w:val="0"/>
          <w:marTop w:val="0"/>
          <w:marBottom w:val="0"/>
          <w:divBdr>
            <w:top w:val="none" w:sz="0" w:space="0" w:color="auto"/>
            <w:left w:val="none" w:sz="0" w:space="0" w:color="auto"/>
            <w:bottom w:val="none" w:sz="0" w:space="0" w:color="auto"/>
            <w:right w:val="none" w:sz="0" w:space="0" w:color="auto"/>
          </w:divBdr>
        </w:div>
        <w:div w:id="1483152860">
          <w:marLeft w:val="640"/>
          <w:marRight w:val="0"/>
          <w:marTop w:val="0"/>
          <w:marBottom w:val="0"/>
          <w:divBdr>
            <w:top w:val="none" w:sz="0" w:space="0" w:color="auto"/>
            <w:left w:val="none" w:sz="0" w:space="0" w:color="auto"/>
            <w:bottom w:val="none" w:sz="0" w:space="0" w:color="auto"/>
            <w:right w:val="none" w:sz="0" w:space="0" w:color="auto"/>
          </w:divBdr>
        </w:div>
        <w:div w:id="500706482">
          <w:marLeft w:val="640"/>
          <w:marRight w:val="0"/>
          <w:marTop w:val="0"/>
          <w:marBottom w:val="0"/>
          <w:divBdr>
            <w:top w:val="none" w:sz="0" w:space="0" w:color="auto"/>
            <w:left w:val="none" w:sz="0" w:space="0" w:color="auto"/>
            <w:bottom w:val="none" w:sz="0" w:space="0" w:color="auto"/>
            <w:right w:val="none" w:sz="0" w:space="0" w:color="auto"/>
          </w:divBdr>
        </w:div>
        <w:div w:id="1032152321">
          <w:marLeft w:val="640"/>
          <w:marRight w:val="0"/>
          <w:marTop w:val="0"/>
          <w:marBottom w:val="0"/>
          <w:divBdr>
            <w:top w:val="none" w:sz="0" w:space="0" w:color="auto"/>
            <w:left w:val="none" w:sz="0" w:space="0" w:color="auto"/>
            <w:bottom w:val="none" w:sz="0" w:space="0" w:color="auto"/>
            <w:right w:val="none" w:sz="0" w:space="0" w:color="auto"/>
          </w:divBdr>
        </w:div>
        <w:div w:id="21905408">
          <w:marLeft w:val="640"/>
          <w:marRight w:val="0"/>
          <w:marTop w:val="0"/>
          <w:marBottom w:val="0"/>
          <w:divBdr>
            <w:top w:val="none" w:sz="0" w:space="0" w:color="auto"/>
            <w:left w:val="none" w:sz="0" w:space="0" w:color="auto"/>
            <w:bottom w:val="none" w:sz="0" w:space="0" w:color="auto"/>
            <w:right w:val="none" w:sz="0" w:space="0" w:color="auto"/>
          </w:divBdr>
        </w:div>
        <w:div w:id="1805081895">
          <w:marLeft w:val="640"/>
          <w:marRight w:val="0"/>
          <w:marTop w:val="0"/>
          <w:marBottom w:val="0"/>
          <w:divBdr>
            <w:top w:val="none" w:sz="0" w:space="0" w:color="auto"/>
            <w:left w:val="none" w:sz="0" w:space="0" w:color="auto"/>
            <w:bottom w:val="none" w:sz="0" w:space="0" w:color="auto"/>
            <w:right w:val="none" w:sz="0" w:space="0" w:color="auto"/>
          </w:divBdr>
        </w:div>
        <w:div w:id="970400425">
          <w:marLeft w:val="640"/>
          <w:marRight w:val="0"/>
          <w:marTop w:val="0"/>
          <w:marBottom w:val="0"/>
          <w:divBdr>
            <w:top w:val="none" w:sz="0" w:space="0" w:color="auto"/>
            <w:left w:val="none" w:sz="0" w:space="0" w:color="auto"/>
            <w:bottom w:val="none" w:sz="0" w:space="0" w:color="auto"/>
            <w:right w:val="none" w:sz="0" w:space="0" w:color="auto"/>
          </w:divBdr>
        </w:div>
        <w:div w:id="926813199">
          <w:marLeft w:val="640"/>
          <w:marRight w:val="0"/>
          <w:marTop w:val="0"/>
          <w:marBottom w:val="0"/>
          <w:divBdr>
            <w:top w:val="none" w:sz="0" w:space="0" w:color="auto"/>
            <w:left w:val="none" w:sz="0" w:space="0" w:color="auto"/>
            <w:bottom w:val="none" w:sz="0" w:space="0" w:color="auto"/>
            <w:right w:val="none" w:sz="0" w:space="0" w:color="auto"/>
          </w:divBdr>
        </w:div>
        <w:div w:id="714739075">
          <w:marLeft w:val="640"/>
          <w:marRight w:val="0"/>
          <w:marTop w:val="0"/>
          <w:marBottom w:val="0"/>
          <w:divBdr>
            <w:top w:val="none" w:sz="0" w:space="0" w:color="auto"/>
            <w:left w:val="none" w:sz="0" w:space="0" w:color="auto"/>
            <w:bottom w:val="none" w:sz="0" w:space="0" w:color="auto"/>
            <w:right w:val="none" w:sz="0" w:space="0" w:color="auto"/>
          </w:divBdr>
        </w:div>
        <w:div w:id="1466315321">
          <w:marLeft w:val="640"/>
          <w:marRight w:val="0"/>
          <w:marTop w:val="0"/>
          <w:marBottom w:val="0"/>
          <w:divBdr>
            <w:top w:val="none" w:sz="0" w:space="0" w:color="auto"/>
            <w:left w:val="none" w:sz="0" w:space="0" w:color="auto"/>
            <w:bottom w:val="none" w:sz="0" w:space="0" w:color="auto"/>
            <w:right w:val="none" w:sz="0" w:space="0" w:color="auto"/>
          </w:divBdr>
        </w:div>
        <w:div w:id="1478910227">
          <w:marLeft w:val="640"/>
          <w:marRight w:val="0"/>
          <w:marTop w:val="0"/>
          <w:marBottom w:val="0"/>
          <w:divBdr>
            <w:top w:val="none" w:sz="0" w:space="0" w:color="auto"/>
            <w:left w:val="none" w:sz="0" w:space="0" w:color="auto"/>
            <w:bottom w:val="none" w:sz="0" w:space="0" w:color="auto"/>
            <w:right w:val="none" w:sz="0" w:space="0" w:color="auto"/>
          </w:divBdr>
        </w:div>
        <w:div w:id="760372468">
          <w:marLeft w:val="640"/>
          <w:marRight w:val="0"/>
          <w:marTop w:val="0"/>
          <w:marBottom w:val="0"/>
          <w:divBdr>
            <w:top w:val="none" w:sz="0" w:space="0" w:color="auto"/>
            <w:left w:val="none" w:sz="0" w:space="0" w:color="auto"/>
            <w:bottom w:val="none" w:sz="0" w:space="0" w:color="auto"/>
            <w:right w:val="none" w:sz="0" w:space="0" w:color="auto"/>
          </w:divBdr>
        </w:div>
        <w:div w:id="486678183">
          <w:marLeft w:val="640"/>
          <w:marRight w:val="0"/>
          <w:marTop w:val="0"/>
          <w:marBottom w:val="0"/>
          <w:divBdr>
            <w:top w:val="none" w:sz="0" w:space="0" w:color="auto"/>
            <w:left w:val="none" w:sz="0" w:space="0" w:color="auto"/>
            <w:bottom w:val="none" w:sz="0" w:space="0" w:color="auto"/>
            <w:right w:val="none" w:sz="0" w:space="0" w:color="auto"/>
          </w:divBdr>
        </w:div>
        <w:div w:id="109711900">
          <w:marLeft w:val="640"/>
          <w:marRight w:val="0"/>
          <w:marTop w:val="0"/>
          <w:marBottom w:val="0"/>
          <w:divBdr>
            <w:top w:val="none" w:sz="0" w:space="0" w:color="auto"/>
            <w:left w:val="none" w:sz="0" w:space="0" w:color="auto"/>
            <w:bottom w:val="none" w:sz="0" w:space="0" w:color="auto"/>
            <w:right w:val="none" w:sz="0" w:space="0" w:color="auto"/>
          </w:divBdr>
        </w:div>
        <w:div w:id="1400251782">
          <w:marLeft w:val="640"/>
          <w:marRight w:val="0"/>
          <w:marTop w:val="0"/>
          <w:marBottom w:val="0"/>
          <w:divBdr>
            <w:top w:val="none" w:sz="0" w:space="0" w:color="auto"/>
            <w:left w:val="none" w:sz="0" w:space="0" w:color="auto"/>
            <w:bottom w:val="none" w:sz="0" w:space="0" w:color="auto"/>
            <w:right w:val="none" w:sz="0" w:space="0" w:color="auto"/>
          </w:divBdr>
        </w:div>
        <w:div w:id="149905540">
          <w:marLeft w:val="640"/>
          <w:marRight w:val="0"/>
          <w:marTop w:val="0"/>
          <w:marBottom w:val="0"/>
          <w:divBdr>
            <w:top w:val="none" w:sz="0" w:space="0" w:color="auto"/>
            <w:left w:val="none" w:sz="0" w:space="0" w:color="auto"/>
            <w:bottom w:val="none" w:sz="0" w:space="0" w:color="auto"/>
            <w:right w:val="none" w:sz="0" w:space="0" w:color="auto"/>
          </w:divBdr>
        </w:div>
        <w:div w:id="1482959466">
          <w:marLeft w:val="640"/>
          <w:marRight w:val="0"/>
          <w:marTop w:val="0"/>
          <w:marBottom w:val="0"/>
          <w:divBdr>
            <w:top w:val="none" w:sz="0" w:space="0" w:color="auto"/>
            <w:left w:val="none" w:sz="0" w:space="0" w:color="auto"/>
            <w:bottom w:val="none" w:sz="0" w:space="0" w:color="auto"/>
            <w:right w:val="none" w:sz="0" w:space="0" w:color="auto"/>
          </w:divBdr>
        </w:div>
        <w:div w:id="1112746894">
          <w:marLeft w:val="640"/>
          <w:marRight w:val="0"/>
          <w:marTop w:val="0"/>
          <w:marBottom w:val="0"/>
          <w:divBdr>
            <w:top w:val="none" w:sz="0" w:space="0" w:color="auto"/>
            <w:left w:val="none" w:sz="0" w:space="0" w:color="auto"/>
            <w:bottom w:val="none" w:sz="0" w:space="0" w:color="auto"/>
            <w:right w:val="none" w:sz="0" w:space="0" w:color="auto"/>
          </w:divBdr>
        </w:div>
        <w:div w:id="112867681">
          <w:marLeft w:val="640"/>
          <w:marRight w:val="0"/>
          <w:marTop w:val="0"/>
          <w:marBottom w:val="0"/>
          <w:divBdr>
            <w:top w:val="none" w:sz="0" w:space="0" w:color="auto"/>
            <w:left w:val="none" w:sz="0" w:space="0" w:color="auto"/>
            <w:bottom w:val="none" w:sz="0" w:space="0" w:color="auto"/>
            <w:right w:val="none" w:sz="0" w:space="0" w:color="auto"/>
          </w:divBdr>
        </w:div>
        <w:div w:id="1425298102">
          <w:marLeft w:val="640"/>
          <w:marRight w:val="0"/>
          <w:marTop w:val="0"/>
          <w:marBottom w:val="0"/>
          <w:divBdr>
            <w:top w:val="none" w:sz="0" w:space="0" w:color="auto"/>
            <w:left w:val="none" w:sz="0" w:space="0" w:color="auto"/>
            <w:bottom w:val="none" w:sz="0" w:space="0" w:color="auto"/>
            <w:right w:val="none" w:sz="0" w:space="0" w:color="auto"/>
          </w:divBdr>
        </w:div>
        <w:div w:id="1137381604">
          <w:marLeft w:val="640"/>
          <w:marRight w:val="0"/>
          <w:marTop w:val="0"/>
          <w:marBottom w:val="0"/>
          <w:divBdr>
            <w:top w:val="none" w:sz="0" w:space="0" w:color="auto"/>
            <w:left w:val="none" w:sz="0" w:space="0" w:color="auto"/>
            <w:bottom w:val="none" w:sz="0" w:space="0" w:color="auto"/>
            <w:right w:val="none" w:sz="0" w:space="0" w:color="auto"/>
          </w:divBdr>
        </w:div>
      </w:divsChild>
    </w:div>
    <w:div w:id="1963342727">
      <w:bodyDiv w:val="1"/>
      <w:marLeft w:val="0"/>
      <w:marRight w:val="0"/>
      <w:marTop w:val="0"/>
      <w:marBottom w:val="0"/>
      <w:divBdr>
        <w:top w:val="none" w:sz="0" w:space="0" w:color="auto"/>
        <w:left w:val="none" w:sz="0" w:space="0" w:color="auto"/>
        <w:bottom w:val="none" w:sz="0" w:space="0" w:color="auto"/>
        <w:right w:val="none" w:sz="0" w:space="0" w:color="auto"/>
      </w:divBdr>
      <w:divsChild>
        <w:div w:id="2055956253">
          <w:marLeft w:val="640"/>
          <w:marRight w:val="0"/>
          <w:marTop w:val="0"/>
          <w:marBottom w:val="0"/>
          <w:divBdr>
            <w:top w:val="none" w:sz="0" w:space="0" w:color="auto"/>
            <w:left w:val="none" w:sz="0" w:space="0" w:color="auto"/>
            <w:bottom w:val="none" w:sz="0" w:space="0" w:color="auto"/>
            <w:right w:val="none" w:sz="0" w:space="0" w:color="auto"/>
          </w:divBdr>
        </w:div>
        <w:div w:id="1675186082">
          <w:marLeft w:val="640"/>
          <w:marRight w:val="0"/>
          <w:marTop w:val="0"/>
          <w:marBottom w:val="0"/>
          <w:divBdr>
            <w:top w:val="none" w:sz="0" w:space="0" w:color="auto"/>
            <w:left w:val="none" w:sz="0" w:space="0" w:color="auto"/>
            <w:bottom w:val="none" w:sz="0" w:space="0" w:color="auto"/>
            <w:right w:val="none" w:sz="0" w:space="0" w:color="auto"/>
          </w:divBdr>
        </w:div>
        <w:div w:id="121576059">
          <w:marLeft w:val="640"/>
          <w:marRight w:val="0"/>
          <w:marTop w:val="0"/>
          <w:marBottom w:val="0"/>
          <w:divBdr>
            <w:top w:val="none" w:sz="0" w:space="0" w:color="auto"/>
            <w:left w:val="none" w:sz="0" w:space="0" w:color="auto"/>
            <w:bottom w:val="none" w:sz="0" w:space="0" w:color="auto"/>
            <w:right w:val="none" w:sz="0" w:space="0" w:color="auto"/>
          </w:divBdr>
        </w:div>
        <w:div w:id="1936282446">
          <w:marLeft w:val="640"/>
          <w:marRight w:val="0"/>
          <w:marTop w:val="0"/>
          <w:marBottom w:val="0"/>
          <w:divBdr>
            <w:top w:val="none" w:sz="0" w:space="0" w:color="auto"/>
            <w:left w:val="none" w:sz="0" w:space="0" w:color="auto"/>
            <w:bottom w:val="none" w:sz="0" w:space="0" w:color="auto"/>
            <w:right w:val="none" w:sz="0" w:space="0" w:color="auto"/>
          </w:divBdr>
        </w:div>
        <w:div w:id="2124641979">
          <w:marLeft w:val="640"/>
          <w:marRight w:val="0"/>
          <w:marTop w:val="0"/>
          <w:marBottom w:val="0"/>
          <w:divBdr>
            <w:top w:val="none" w:sz="0" w:space="0" w:color="auto"/>
            <w:left w:val="none" w:sz="0" w:space="0" w:color="auto"/>
            <w:bottom w:val="none" w:sz="0" w:space="0" w:color="auto"/>
            <w:right w:val="none" w:sz="0" w:space="0" w:color="auto"/>
          </w:divBdr>
        </w:div>
        <w:div w:id="350448113">
          <w:marLeft w:val="640"/>
          <w:marRight w:val="0"/>
          <w:marTop w:val="0"/>
          <w:marBottom w:val="0"/>
          <w:divBdr>
            <w:top w:val="none" w:sz="0" w:space="0" w:color="auto"/>
            <w:left w:val="none" w:sz="0" w:space="0" w:color="auto"/>
            <w:bottom w:val="none" w:sz="0" w:space="0" w:color="auto"/>
            <w:right w:val="none" w:sz="0" w:space="0" w:color="auto"/>
          </w:divBdr>
        </w:div>
        <w:div w:id="2000383640">
          <w:marLeft w:val="640"/>
          <w:marRight w:val="0"/>
          <w:marTop w:val="0"/>
          <w:marBottom w:val="0"/>
          <w:divBdr>
            <w:top w:val="none" w:sz="0" w:space="0" w:color="auto"/>
            <w:left w:val="none" w:sz="0" w:space="0" w:color="auto"/>
            <w:bottom w:val="none" w:sz="0" w:space="0" w:color="auto"/>
            <w:right w:val="none" w:sz="0" w:space="0" w:color="auto"/>
          </w:divBdr>
        </w:div>
        <w:div w:id="1836914312">
          <w:marLeft w:val="640"/>
          <w:marRight w:val="0"/>
          <w:marTop w:val="0"/>
          <w:marBottom w:val="0"/>
          <w:divBdr>
            <w:top w:val="none" w:sz="0" w:space="0" w:color="auto"/>
            <w:left w:val="none" w:sz="0" w:space="0" w:color="auto"/>
            <w:bottom w:val="none" w:sz="0" w:space="0" w:color="auto"/>
            <w:right w:val="none" w:sz="0" w:space="0" w:color="auto"/>
          </w:divBdr>
        </w:div>
        <w:div w:id="2053651160">
          <w:marLeft w:val="640"/>
          <w:marRight w:val="0"/>
          <w:marTop w:val="0"/>
          <w:marBottom w:val="0"/>
          <w:divBdr>
            <w:top w:val="none" w:sz="0" w:space="0" w:color="auto"/>
            <w:left w:val="none" w:sz="0" w:space="0" w:color="auto"/>
            <w:bottom w:val="none" w:sz="0" w:space="0" w:color="auto"/>
            <w:right w:val="none" w:sz="0" w:space="0" w:color="auto"/>
          </w:divBdr>
        </w:div>
        <w:div w:id="373965170">
          <w:marLeft w:val="640"/>
          <w:marRight w:val="0"/>
          <w:marTop w:val="0"/>
          <w:marBottom w:val="0"/>
          <w:divBdr>
            <w:top w:val="none" w:sz="0" w:space="0" w:color="auto"/>
            <w:left w:val="none" w:sz="0" w:space="0" w:color="auto"/>
            <w:bottom w:val="none" w:sz="0" w:space="0" w:color="auto"/>
            <w:right w:val="none" w:sz="0" w:space="0" w:color="auto"/>
          </w:divBdr>
        </w:div>
        <w:div w:id="1142507654">
          <w:marLeft w:val="640"/>
          <w:marRight w:val="0"/>
          <w:marTop w:val="0"/>
          <w:marBottom w:val="0"/>
          <w:divBdr>
            <w:top w:val="none" w:sz="0" w:space="0" w:color="auto"/>
            <w:left w:val="none" w:sz="0" w:space="0" w:color="auto"/>
            <w:bottom w:val="none" w:sz="0" w:space="0" w:color="auto"/>
            <w:right w:val="none" w:sz="0" w:space="0" w:color="auto"/>
          </w:divBdr>
        </w:div>
        <w:div w:id="1582906933">
          <w:marLeft w:val="640"/>
          <w:marRight w:val="0"/>
          <w:marTop w:val="0"/>
          <w:marBottom w:val="0"/>
          <w:divBdr>
            <w:top w:val="none" w:sz="0" w:space="0" w:color="auto"/>
            <w:left w:val="none" w:sz="0" w:space="0" w:color="auto"/>
            <w:bottom w:val="none" w:sz="0" w:space="0" w:color="auto"/>
            <w:right w:val="none" w:sz="0" w:space="0" w:color="auto"/>
          </w:divBdr>
        </w:div>
        <w:div w:id="326442611">
          <w:marLeft w:val="640"/>
          <w:marRight w:val="0"/>
          <w:marTop w:val="0"/>
          <w:marBottom w:val="0"/>
          <w:divBdr>
            <w:top w:val="none" w:sz="0" w:space="0" w:color="auto"/>
            <w:left w:val="none" w:sz="0" w:space="0" w:color="auto"/>
            <w:bottom w:val="none" w:sz="0" w:space="0" w:color="auto"/>
            <w:right w:val="none" w:sz="0" w:space="0" w:color="auto"/>
          </w:divBdr>
        </w:div>
        <w:div w:id="569538288">
          <w:marLeft w:val="640"/>
          <w:marRight w:val="0"/>
          <w:marTop w:val="0"/>
          <w:marBottom w:val="0"/>
          <w:divBdr>
            <w:top w:val="none" w:sz="0" w:space="0" w:color="auto"/>
            <w:left w:val="none" w:sz="0" w:space="0" w:color="auto"/>
            <w:bottom w:val="none" w:sz="0" w:space="0" w:color="auto"/>
            <w:right w:val="none" w:sz="0" w:space="0" w:color="auto"/>
          </w:divBdr>
        </w:div>
        <w:div w:id="2011133603">
          <w:marLeft w:val="640"/>
          <w:marRight w:val="0"/>
          <w:marTop w:val="0"/>
          <w:marBottom w:val="0"/>
          <w:divBdr>
            <w:top w:val="none" w:sz="0" w:space="0" w:color="auto"/>
            <w:left w:val="none" w:sz="0" w:space="0" w:color="auto"/>
            <w:bottom w:val="none" w:sz="0" w:space="0" w:color="auto"/>
            <w:right w:val="none" w:sz="0" w:space="0" w:color="auto"/>
          </w:divBdr>
        </w:div>
        <w:div w:id="120348391">
          <w:marLeft w:val="640"/>
          <w:marRight w:val="0"/>
          <w:marTop w:val="0"/>
          <w:marBottom w:val="0"/>
          <w:divBdr>
            <w:top w:val="none" w:sz="0" w:space="0" w:color="auto"/>
            <w:left w:val="none" w:sz="0" w:space="0" w:color="auto"/>
            <w:bottom w:val="none" w:sz="0" w:space="0" w:color="auto"/>
            <w:right w:val="none" w:sz="0" w:space="0" w:color="auto"/>
          </w:divBdr>
        </w:div>
        <w:div w:id="1979265454">
          <w:marLeft w:val="640"/>
          <w:marRight w:val="0"/>
          <w:marTop w:val="0"/>
          <w:marBottom w:val="0"/>
          <w:divBdr>
            <w:top w:val="none" w:sz="0" w:space="0" w:color="auto"/>
            <w:left w:val="none" w:sz="0" w:space="0" w:color="auto"/>
            <w:bottom w:val="none" w:sz="0" w:space="0" w:color="auto"/>
            <w:right w:val="none" w:sz="0" w:space="0" w:color="auto"/>
          </w:divBdr>
        </w:div>
        <w:div w:id="1739355534">
          <w:marLeft w:val="640"/>
          <w:marRight w:val="0"/>
          <w:marTop w:val="0"/>
          <w:marBottom w:val="0"/>
          <w:divBdr>
            <w:top w:val="none" w:sz="0" w:space="0" w:color="auto"/>
            <w:left w:val="none" w:sz="0" w:space="0" w:color="auto"/>
            <w:bottom w:val="none" w:sz="0" w:space="0" w:color="auto"/>
            <w:right w:val="none" w:sz="0" w:space="0" w:color="auto"/>
          </w:divBdr>
        </w:div>
        <w:div w:id="2079475264">
          <w:marLeft w:val="640"/>
          <w:marRight w:val="0"/>
          <w:marTop w:val="0"/>
          <w:marBottom w:val="0"/>
          <w:divBdr>
            <w:top w:val="none" w:sz="0" w:space="0" w:color="auto"/>
            <w:left w:val="none" w:sz="0" w:space="0" w:color="auto"/>
            <w:bottom w:val="none" w:sz="0" w:space="0" w:color="auto"/>
            <w:right w:val="none" w:sz="0" w:space="0" w:color="auto"/>
          </w:divBdr>
        </w:div>
        <w:div w:id="517431784">
          <w:marLeft w:val="640"/>
          <w:marRight w:val="0"/>
          <w:marTop w:val="0"/>
          <w:marBottom w:val="0"/>
          <w:divBdr>
            <w:top w:val="none" w:sz="0" w:space="0" w:color="auto"/>
            <w:left w:val="none" w:sz="0" w:space="0" w:color="auto"/>
            <w:bottom w:val="none" w:sz="0" w:space="0" w:color="auto"/>
            <w:right w:val="none" w:sz="0" w:space="0" w:color="auto"/>
          </w:divBdr>
        </w:div>
        <w:div w:id="508637332">
          <w:marLeft w:val="640"/>
          <w:marRight w:val="0"/>
          <w:marTop w:val="0"/>
          <w:marBottom w:val="0"/>
          <w:divBdr>
            <w:top w:val="none" w:sz="0" w:space="0" w:color="auto"/>
            <w:left w:val="none" w:sz="0" w:space="0" w:color="auto"/>
            <w:bottom w:val="none" w:sz="0" w:space="0" w:color="auto"/>
            <w:right w:val="none" w:sz="0" w:space="0" w:color="auto"/>
          </w:divBdr>
        </w:div>
        <w:div w:id="800538988">
          <w:marLeft w:val="640"/>
          <w:marRight w:val="0"/>
          <w:marTop w:val="0"/>
          <w:marBottom w:val="0"/>
          <w:divBdr>
            <w:top w:val="none" w:sz="0" w:space="0" w:color="auto"/>
            <w:left w:val="none" w:sz="0" w:space="0" w:color="auto"/>
            <w:bottom w:val="none" w:sz="0" w:space="0" w:color="auto"/>
            <w:right w:val="none" w:sz="0" w:space="0" w:color="auto"/>
          </w:divBdr>
        </w:div>
        <w:div w:id="1528326697">
          <w:marLeft w:val="640"/>
          <w:marRight w:val="0"/>
          <w:marTop w:val="0"/>
          <w:marBottom w:val="0"/>
          <w:divBdr>
            <w:top w:val="none" w:sz="0" w:space="0" w:color="auto"/>
            <w:left w:val="none" w:sz="0" w:space="0" w:color="auto"/>
            <w:bottom w:val="none" w:sz="0" w:space="0" w:color="auto"/>
            <w:right w:val="none" w:sz="0" w:space="0" w:color="auto"/>
          </w:divBdr>
        </w:div>
        <w:div w:id="1538812078">
          <w:marLeft w:val="640"/>
          <w:marRight w:val="0"/>
          <w:marTop w:val="0"/>
          <w:marBottom w:val="0"/>
          <w:divBdr>
            <w:top w:val="none" w:sz="0" w:space="0" w:color="auto"/>
            <w:left w:val="none" w:sz="0" w:space="0" w:color="auto"/>
            <w:bottom w:val="none" w:sz="0" w:space="0" w:color="auto"/>
            <w:right w:val="none" w:sz="0" w:space="0" w:color="auto"/>
          </w:divBdr>
        </w:div>
        <w:div w:id="14119682">
          <w:marLeft w:val="640"/>
          <w:marRight w:val="0"/>
          <w:marTop w:val="0"/>
          <w:marBottom w:val="0"/>
          <w:divBdr>
            <w:top w:val="none" w:sz="0" w:space="0" w:color="auto"/>
            <w:left w:val="none" w:sz="0" w:space="0" w:color="auto"/>
            <w:bottom w:val="none" w:sz="0" w:space="0" w:color="auto"/>
            <w:right w:val="none" w:sz="0" w:space="0" w:color="auto"/>
          </w:divBdr>
        </w:div>
        <w:div w:id="1225290059">
          <w:marLeft w:val="640"/>
          <w:marRight w:val="0"/>
          <w:marTop w:val="0"/>
          <w:marBottom w:val="0"/>
          <w:divBdr>
            <w:top w:val="none" w:sz="0" w:space="0" w:color="auto"/>
            <w:left w:val="none" w:sz="0" w:space="0" w:color="auto"/>
            <w:bottom w:val="none" w:sz="0" w:space="0" w:color="auto"/>
            <w:right w:val="none" w:sz="0" w:space="0" w:color="auto"/>
          </w:divBdr>
        </w:div>
        <w:div w:id="1782341713">
          <w:marLeft w:val="640"/>
          <w:marRight w:val="0"/>
          <w:marTop w:val="0"/>
          <w:marBottom w:val="0"/>
          <w:divBdr>
            <w:top w:val="none" w:sz="0" w:space="0" w:color="auto"/>
            <w:left w:val="none" w:sz="0" w:space="0" w:color="auto"/>
            <w:bottom w:val="none" w:sz="0" w:space="0" w:color="auto"/>
            <w:right w:val="none" w:sz="0" w:space="0" w:color="auto"/>
          </w:divBdr>
        </w:div>
        <w:div w:id="482311441">
          <w:marLeft w:val="640"/>
          <w:marRight w:val="0"/>
          <w:marTop w:val="0"/>
          <w:marBottom w:val="0"/>
          <w:divBdr>
            <w:top w:val="none" w:sz="0" w:space="0" w:color="auto"/>
            <w:left w:val="none" w:sz="0" w:space="0" w:color="auto"/>
            <w:bottom w:val="none" w:sz="0" w:space="0" w:color="auto"/>
            <w:right w:val="none" w:sz="0" w:space="0" w:color="auto"/>
          </w:divBdr>
        </w:div>
        <w:div w:id="809983494">
          <w:marLeft w:val="640"/>
          <w:marRight w:val="0"/>
          <w:marTop w:val="0"/>
          <w:marBottom w:val="0"/>
          <w:divBdr>
            <w:top w:val="none" w:sz="0" w:space="0" w:color="auto"/>
            <w:left w:val="none" w:sz="0" w:space="0" w:color="auto"/>
            <w:bottom w:val="none" w:sz="0" w:space="0" w:color="auto"/>
            <w:right w:val="none" w:sz="0" w:space="0" w:color="auto"/>
          </w:divBdr>
        </w:div>
        <w:div w:id="705562121">
          <w:marLeft w:val="640"/>
          <w:marRight w:val="0"/>
          <w:marTop w:val="0"/>
          <w:marBottom w:val="0"/>
          <w:divBdr>
            <w:top w:val="none" w:sz="0" w:space="0" w:color="auto"/>
            <w:left w:val="none" w:sz="0" w:space="0" w:color="auto"/>
            <w:bottom w:val="none" w:sz="0" w:space="0" w:color="auto"/>
            <w:right w:val="none" w:sz="0" w:space="0" w:color="auto"/>
          </w:divBdr>
        </w:div>
        <w:div w:id="14621646">
          <w:marLeft w:val="640"/>
          <w:marRight w:val="0"/>
          <w:marTop w:val="0"/>
          <w:marBottom w:val="0"/>
          <w:divBdr>
            <w:top w:val="none" w:sz="0" w:space="0" w:color="auto"/>
            <w:left w:val="none" w:sz="0" w:space="0" w:color="auto"/>
            <w:bottom w:val="none" w:sz="0" w:space="0" w:color="auto"/>
            <w:right w:val="none" w:sz="0" w:space="0" w:color="auto"/>
          </w:divBdr>
        </w:div>
        <w:div w:id="1356348896">
          <w:marLeft w:val="640"/>
          <w:marRight w:val="0"/>
          <w:marTop w:val="0"/>
          <w:marBottom w:val="0"/>
          <w:divBdr>
            <w:top w:val="none" w:sz="0" w:space="0" w:color="auto"/>
            <w:left w:val="none" w:sz="0" w:space="0" w:color="auto"/>
            <w:bottom w:val="none" w:sz="0" w:space="0" w:color="auto"/>
            <w:right w:val="none" w:sz="0" w:space="0" w:color="auto"/>
          </w:divBdr>
        </w:div>
        <w:div w:id="1481340890">
          <w:marLeft w:val="640"/>
          <w:marRight w:val="0"/>
          <w:marTop w:val="0"/>
          <w:marBottom w:val="0"/>
          <w:divBdr>
            <w:top w:val="none" w:sz="0" w:space="0" w:color="auto"/>
            <w:left w:val="none" w:sz="0" w:space="0" w:color="auto"/>
            <w:bottom w:val="none" w:sz="0" w:space="0" w:color="auto"/>
            <w:right w:val="none" w:sz="0" w:space="0" w:color="auto"/>
          </w:divBdr>
        </w:div>
        <w:div w:id="553543762">
          <w:marLeft w:val="640"/>
          <w:marRight w:val="0"/>
          <w:marTop w:val="0"/>
          <w:marBottom w:val="0"/>
          <w:divBdr>
            <w:top w:val="none" w:sz="0" w:space="0" w:color="auto"/>
            <w:left w:val="none" w:sz="0" w:space="0" w:color="auto"/>
            <w:bottom w:val="none" w:sz="0" w:space="0" w:color="auto"/>
            <w:right w:val="none" w:sz="0" w:space="0" w:color="auto"/>
          </w:divBdr>
        </w:div>
        <w:div w:id="1247761720">
          <w:marLeft w:val="640"/>
          <w:marRight w:val="0"/>
          <w:marTop w:val="0"/>
          <w:marBottom w:val="0"/>
          <w:divBdr>
            <w:top w:val="none" w:sz="0" w:space="0" w:color="auto"/>
            <w:left w:val="none" w:sz="0" w:space="0" w:color="auto"/>
            <w:bottom w:val="none" w:sz="0" w:space="0" w:color="auto"/>
            <w:right w:val="none" w:sz="0" w:space="0" w:color="auto"/>
          </w:divBdr>
        </w:div>
        <w:div w:id="1597246029">
          <w:marLeft w:val="640"/>
          <w:marRight w:val="0"/>
          <w:marTop w:val="0"/>
          <w:marBottom w:val="0"/>
          <w:divBdr>
            <w:top w:val="none" w:sz="0" w:space="0" w:color="auto"/>
            <w:left w:val="none" w:sz="0" w:space="0" w:color="auto"/>
            <w:bottom w:val="none" w:sz="0" w:space="0" w:color="auto"/>
            <w:right w:val="none" w:sz="0" w:space="0" w:color="auto"/>
          </w:divBdr>
        </w:div>
        <w:div w:id="815488306">
          <w:marLeft w:val="640"/>
          <w:marRight w:val="0"/>
          <w:marTop w:val="0"/>
          <w:marBottom w:val="0"/>
          <w:divBdr>
            <w:top w:val="none" w:sz="0" w:space="0" w:color="auto"/>
            <w:left w:val="none" w:sz="0" w:space="0" w:color="auto"/>
            <w:bottom w:val="none" w:sz="0" w:space="0" w:color="auto"/>
            <w:right w:val="none" w:sz="0" w:space="0" w:color="auto"/>
          </w:divBdr>
        </w:div>
        <w:div w:id="2067677982">
          <w:marLeft w:val="640"/>
          <w:marRight w:val="0"/>
          <w:marTop w:val="0"/>
          <w:marBottom w:val="0"/>
          <w:divBdr>
            <w:top w:val="none" w:sz="0" w:space="0" w:color="auto"/>
            <w:left w:val="none" w:sz="0" w:space="0" w:color="auto"/>
            <w:bottom w:val="none" w:sz="0" w:space="0" w:color="auto"/>
            <w:right w:val="none" w:sz="0" w:space="0" w:color="auto"/>
          </w:divBdr>
        </w:div>
        <w:div w:id="31880210">
          <w:marLeft w:val="640"/>
          <w:marRight w:val="0"/>
          <w:marTop w:val="0"/>
          <w:marBottom w:val="0"/>
          <w:divBdr>
            <w:top w:val="none" w:sz="0" w:space="0" w:color="auto"/>
            <w:left w:val="none" w:sz="0" w:space="0" w:color="auto"/>
            <w:bottom w:val="none" w:sz="0" w:space="0" w:color="auto"/>
            <w:right w:val="none" w:sz="0" w:space="0" w:color="auto"/>
          </w:divBdr>
        </w:div>
        <w:div w:id="2110470083">
          <w:marLeft w:val="640"/>
          <w:marRight w:val="0"/>
          <w:marTop w:val="0"/>
          <w:marBottom w:val="0"/>
          <w:divBdr>
            <w:top w:val="none" w:sz="0" w:space="0" w:color="auto"/>
            <w:left w:val="none" w:sz="0" w:space="0" w:color="auto"/>
            <w:bottom w:val="none" w:sz="0" w:space="0" w:color="auto"/>
            <w:right w:val="none" w:sz="0" w:space="0" w:color="auto"/>
          </w:divBdr>
        </w:div>
        <w:div w:id="1455830222">
          <w:marLeft w:val="640"/>
          <w:marRight w:val="0"/>
          <w:marTop w:val="0"/>
          <w:marBottom w:val="0"/>
          <w:divBdr>
            <w:top w:val="none" w:sz="0" w:space="0" w:color="auto"/>
            <w:left w:val="none" w:sz="0" w:space="0" w:color="auto"/>
            <w:bottom w:val="none" w:sz="0" w:space="0" w:color="auto"/>
            <w:right w:val="none" w:sz="0" w:space="0" w:color="auto"/>
          </w:divBdr>
        </w:div>
        <w:div w:id="1512454690">
          <w:marLeft w:val="640"/>
          <w:marRight w:val="0"/>
          <w:marTop w:val="0"/>
          <w:marBottom w:val="0"/>
          <w:divBdr>
            <w:top w:val="none" w:sz="0" w:space="0" w:color="auto"/>
            <w:left w:val="none" w:sz="0" w:space="0" w:color="auto"/>
            <w:bottom w:val="none" w:sz="0" w:space="0" w:color="auto"/>
            <w:right w:val="none" w:sz="0" w:space="0" w:color="auto"/>
          </w:divBdr>
        </w:div>
        <w:div w:id="1147278319">
          <w:marLeft w:val="640"/>
          <w:marRight w:val="0"/>
          <w:marTop w:val="0"/>
          <w:marBottom w:val="0"/>
          <w:divBdr>
            <w:top w:val="none" w:sz="0" w:space="0" w:color="auto"/>
            <w:left w:val="none" w:sz="0" w:space="0" w:color="auto"/>
            <w:bottom w:val="none" w:sz="0" w:space="0" w:color="auto"/>
            <w:right w:val="none" w:sz="0" w:space="0" w:color="auto"/>
          </w:divBdr>
        </w:div>
        <w:div w:id="1480607737">
          <w:marLeft w:val="640"/>
          <w:marRight w:val="0"/>
          <w:marTop w:val="0"/>
          <w:marBottom w:val="0"/>
          <w:divBdr>
            <w:top w:val="none" w:sz="0" w:space="0" w:color="auto"/>
            <w:left w:val="none" w:sz="0" w:space="0" w:color="auto"/>
            <w:bottom w:val="none" w:sz="0" w:space="0" w:color="auto"/>
            <w:right w:val="none" w:sz="0" w:space="0" w:color="auto"/>
          </w:divBdr>
        </w:div>
        <w:div w:id="951982883">
          <w:marLeft w:val="640"/>
          <w:marRight w:val="0"/>
          <w:marTop w:val="0"/>
          <w:marBottom w:val="0"/>
          <w:divBdr>
            <w:top w:val="none" w:sz="0" w:space="0" w:color="auto"/>
            <w:left w:val="none" w:sz="0" w:space="0" w:color="auto"/>
            <w:bottom w:val="none" w:sz="0" w:space="0" w:color="auto"/>
            <w:right w:val="none" w:sz="0" w:space="0" w:color="auto"/>
          </w:divBdr>
        </w:div>
        <w:div w:id="507714422">
          <w:marLeft w:val="640"/>
          <w:marRight w:val="0"/>
          <w:marTop w:val="0"/>
          <w:marBottom w:val="0"/>
          <w:divBdr>
            <w:top w:val="none" w:sz="0" w:space="0" w:color="auto"/>
            <w:left w:val="none" w:sz="0" w:space="0" w:color="auto"/>
            <w:bottom w:val="none" w:sz="0" w:space="0" w:color="auto"/>
            <w:right w:val="none" w:sz="0" w:space="0" w:color="auto"/>
          </w:divBdr>
        </w:div>
        <w:div w:id="2141536285">
          <w:marLeft w:val="640"/>
          <w:marRight w:val="0"/>
          <w:marTop w:val="0"/>
          <w:marBottom w:val="0"/>
          <w:divBdr>
            <w:top w:val="none" w:sz="0" w:space="0" w:color="auto"/>
            <w:left w:val="none" w:sz="0" w:space="0" w:color="auto"/>
            <w:bottom w:val="none" w:sz="0" w:space="0" w:color="auto"/>
            <w:right w:val="none" w:sz="0" w:space="0" w:color="auto"/>
          </w:divBdr>
        </w:div>
        <w:div w:id="580873538">
          <w:marLeft w:val="640"/>
          <w:marRight w:val="0"/>
          <w:marTop w:val="0"/>
          <w:marBottom w:val="0"/>
          <w:divBdr>
            <w:top w:val="none" w:sz="0" w:space="0" w:color="auto"/>
            <w:left w:val="none" w:sz="0" w:space="0" w:color="auto"/>
            <w:bottom w:val="none" w:sz="0" w:space="0" w:color="auto"/>
            <w:right w:val="none" w:sz="0" w:space="0" w:color="auto"/>
          </w:divBdr>
        </w:div>
        <w:div w:id="706099192">
          <w:marLeft w:val="640"/>
          <w:marRight w:val="0"/>
          <w:marTop w:val="0"/>
          <w:marBottom w:val="0"/>
          <w:divBdr>
            <w:top w:val="none" w:sz="0" w:space="0" w:color="auto"/>
            <w:left w:val="none" w:sz="0" w:space="0" w:color="auto"/>
            <w:bottom w:val="none" w:sz="0" w:space="0" w:color="auto"/>
            <w:right w:val="none" w:sz="0" w:space="0" w:color="auto"/>
          </w:divBdr>
        </w:div>
        <w:div w:id="1021659825">
          <w:marLeft w:val="640"/>
          <w:marRight w:val="0"/>
          <w:marTop w:val="0"/>
          <w:marBottom w:val="0"/>
          <w:divBdr>
            <w:top w:val="none" w:sz="0" w:space="0" w:color="auto"/>
            <w:left w:val="none" w:sz="0" w:space="0" w:color="auto"/>
            <w:bottom w:val="none" w:sz="0" w:space="0" w:color="auto"/>
            <w:right w:val="none" w:sz="0" w:space="0" w:color="auto"/>
          </w:divBdr>
        </w:div>
        <w:div w:id="175853281">
          <w:marLeft w:val="640"/>
          <w:marRight w:val="0"/>
          <w:marTop w:val="0"/>
          <w:marBottom w:val="0"/>
          <w:divBdr>
            <w:top w:val="none" w:sz="0" w:space="0" w:color="auto"/>
            <w:left w:val="none" w:sz="0" w:space="0" w:color="auto"/>
            <w:bottom w:val="none" w:sz="0" w:space="0" w:color="auto"/>
            <w:right w:val="none" w:sz="0" w:space="0" w:color="auto"/>
          </w:divBdr>
        </w:div>
        <w:div w:id="822815064">
          <w:marLeft w:val="640"/>
          <w:marRight w:val="0"/>
          <w:marTop w:val="0"/>
          <w:marBottom w:val="0"/>
          <w:divBdr>
            <w:top w:val="none" w:sz="0" w:space="0" w:color="auto"/>
            <w:left w:val="none" w:sz="0" w:space="0" w:color="auto"/>
            <w:bottom w:val="none" w:sz="0" w:space="0" w:color="auto"/>
            <w:right w:val="none" w:sz="0" w:space="0" w:color="auto"/>
          </w:divBdr>
        </w:div>
        <w:div w:id="954676663">
          <w:marLeft w:val="640"/>
          <w:marRight w:val="0"/>
          <w:marTop w:val="0"/>
          <w:marBottom w:val="0"/>
          <w:divBdr>
            <w:top w:val="none" w:sz="0" w:space="0" w:color="auto"/>
            <w:left w:val="none" w:sz="0" w:space="0" w:color="auto"/>
            <w:bottom w:val="none" w:sz="0" w:space="0" w:color="auto"/>
            <w:right w:val="none" w:sz="0" w:space="0" w:color="auto"/>
          </w:divBdr>
        </w:div>
        <w:div w:id="1005353642">
          <w:marLeft w:val="640"/>
          <w:marRight w:val="0"/>
          <w:marTop w:val="0"/>
          <w:marBottom w:val="0"/>
          <w:divBdr>
            <w:top w:val="none" w:sz="0" w:space="0" w:color="auto"/>
            <w:left w:val="none" w:sz="0" w:space="0" w:color="auto"/>
            <w:bottom w:val="none" w:sz="0" w:space="0" w:color="auto"/>
            <w:right w:val="none" w:sz="0" w:space="0" w:color="auto"/>
          </w:divBdr>
        </w:div>
        <w:div w:id="2143957893">
          <w:marLeft w:val="640"/>
          <w:marRight w:val="0"/>
          <w:marTop w:val="0"/>
          <w:marBottom w:val="0"/>
          <w:divBdr>
            <w:top w:val="none" w:sz="0" w:space="0" w:color="auto"/>
            <w:left w:val="none" w:sz="0" w:space="0" w:color="auto"/>
            <w:bottom w:val="none" w:sz="0" w:space="0" w:color="auto"/>
            <w:right w:val="none" w:sz="0" w:space="0" w:color="auto"/>
          </w:divBdr>
        </w:div>
        <w:div w:id="168376493">
          <w:marLeft w:val="640"/>
          <w:marRight w:val="0"/>
          <w:marTop w:val="0"/>
          <w:marBottom w:val="0"/>
          <w:divBdr>
            <w:top w:val="none" w:sz="0" w:space="0" w:color="auto"/>
            <w:left w:val="none" w:sz="0" w:space="0" w:color="auto"/>
            <w:bottom w:val="none" w:sz="0" w:space="0" w:color="auto"/>
            <w:right w:val="none" w:sz="0" w:space="0" w:color="auto"/>
          </w:divBdr>
        </w:div>
        <w:div w:id="1869902609">
          <w:marLeft w:val="640"/>
          <w:marRight w:val="0"/>
          <w:marTop w:val="0"/>
          <w:marBottom w:val="0"/>
          <w:divBdr>
            <w:top w:val="none" w:sz="0" w:space="0" w:color="auto"/>
            <w:left w:val="none" w:sz="0" w:space="0" w:color="auto"/>
            <w:bottom w:val="none" w:sz="0" w:space="0" w:color="auto"/>
            <w:right w:val="none" w:sz="0" w:space="0" w:color="auto"/>
          </w:divBdr>
        </w:div>
        <w:div w:id="2094081256">
          <w:marLeft w:val="640"/>
          <w:marRight w:val="0"/>
          <w:marTop w:val="0"/>
          <w:marBottom w:val="0"/>
          <w:divBdr>
            <w:top w:val="none" w:sz="0" w:space="0" w:color="auto"/>
            <w:left w:val="none" w:sz="0" w:space="0" w:color="auto"/>
            <w:bottom w:val="none" w:sz="0" w:space="0" w:color="auto"/>
            <w:right w:val="none" w:sz="0" w:space="0" w:color="auto"/>
          </w:divBdr>
        </w:div>
      </w:divsChild>
    </w:div>
    <w:div w:id="1963726895">
      <w:bodyDiv w:val="1"/>
      <w:marLeft w:val="0"/>
      <w:marRight w:val="0"/>
      <w:marTop w:val="0"/>
      <w:marBottom w:val="0"/>
      <w:divBdr>
        <w:top w:val="none" w:sz="0" w:space="0" w:color="auto"/>
        <w:left w:val="none" w:sz="0" w:space="0" w:color="auto"/>
        <w:bottom w:val="none" w:sz="0" w:space="0" w:color="auto"/>
        <w:right w:val="none" w:sz="0" w:space="0" w:color="auto"/>
      </w:divBdr>
    </w:div>
    <w:div w:id="1963918618">
      <w:bodyDiv w:val="1"/>
      <w:marLeft w:val="0"/>
      <w:marRight w:val="0"/>
      <w:marTop w:val="0"/>
      <w:marBottom w:val="0"/>
      <w:divBdr>
        <w:top w:val="none" w:sz="0" w:space="0" w:color="auto"/>
        <w:left w:val="none" w:sz="0" w:space="0" w:color="auto"/>
        <w:bottom w:val="none" w:sz="0" w:space="0" w:color="auto"/>
        <w:right w:val="none" w:sz="0" w:space="0" w:color="auto"/>
      </w:divBdr>
    </w:div>
    <w:div w:id="1966960631">
      <w:bodyDiv w:val="1"/>
      <w:marLeft w:val="0"/>
      <w:marRight w:val="0"/>
      <w:marTop w:val="0"/>
      <w:marBottom w:val="0"/>
      <w:divBdr>
        <w:top w:val="none" w:sz="0" w:space="0" w:color="auto"/>
        <w:left w:val="none" w:sz="0" w:space="0" w:color="auto"/>
        <w:bottom w:val="none" w:sz="0" w:space="0" w:color="auto"/>
        <w:right w:val="none" w:sz="0" w:space="0" w:color="auto"/>
      </w:divBdr>
      <w:divsChild>
        <w:div w:id="559634385">
          <w:marLeft w:val="640"/>
          <w:marRight w:val="0"/>
          <w:marTop w:val="0"/>
          <w:marBottom w:val="0"/>
          <w:divBdr>
            <w:top w:val="none" w:sz="0" w:space="0" w:color="auto"/>
            <w:left w:val="none" w:sz="0" w:space="0" w:color="auto"/>
            <w:bottom w:val="none" w:sz="0" w:space="0" w:color="auto"/>
            <w:right w:val="none" w:sz="0" w:space="0" w:color="auto"/>
          </w:divBdr>
        </w:div>
        <w:div w:id="2115590254">
          <w:marLeft w:val="640"/>
          <w:marRight w:val="0"/>
          <w:marTop w:val="0"/>
          <w:marBottom w:val="0"/>
          <w:divBdr>
            <w:top w:val="none" w:sz="0" w:space="0" w:color="auto"/>
            <w:left w:val="none" w:sz="0" w:space="0" w:color="auto"/>
            <w:bottom w:val="none" w:sz="0" w:space="0" w:color="auto"/>
            <w:right w:val="none" w:sz="0" w:space="0" w:color="auto"/>
          </w:divBdr>
        </w:div>
        <w:div w:id="571744963">
          <w:marLeft w:val="640"/>
          <w:marRight w:val="0"/>
          <w:marTop w:val="0"/>
          <w:marBottom w:val="0"/>
          <w:divBdr>
            <w:top w:val="none" w:sz="0" w:space="0" w:color="auto"/>
            <w:left w:val="none" w:sz="0" w:space="0" w:color="auto"/>
            <w:bottom w:val="none" w:sz="0" w:space="0" w:color="auto"/>
            <w:right w:val="none" w:sz="0" w:space="0" w:color="auto"/>
          </w:divBdr>
        </w:div>
        <w:div w:id="731319072">
          <w:marLeft w:val="640"/>
          <w:marRight w:val="0"/>
          <w:marTop w:val="0"/>
          <w:marBottom w:val="0"/>
          <w:divBdr>
            <w:top w:val="none" w:sz="0" w:space="0" w:color="auto"/>
            <w:left w:val="none" w:sz="0" w:space="0" w:color="auto"/>
            <w:bottom w:val="none" w:sz="0" w:space="0" w:color="auto"/>
            <w:right w:val="none" w:sz="0" w:space="0" w:color="auto"/>
          </w:divBdr>
        </w:div>
        <w:div w:id="1580098720">
          <w:marLeft w:val="640"/>
          <w:marRight w:val="0"/>
          <w:marTop w:val="0"/>
          <w:marBottom w:val="0"/>
          <w:divBdr>
            <w:top w:val="none" w:sz="0" w:space="0" w:color="auto"/>
            <w:left w:val="none" w:sz="0" w:space="0" w:color="auto"/>
            <w:bottom w:val="none" w:sz="0" w:space="0" w:color="auto"/>
            <w:right w:val="none" w:sz="0" w:space="0" w:color="auto"/>
          </w:divBdr>
        </w:div>
        <w:div w:id="2066681367">
          <w:marLeft w:val="640"/>
          <w:marRight w:val="0"/>
          <w:marTop w:val="0"/>
          <w:marBottom w:val="0"/>
          <w:divBdr>
            <w:top w:val="none" w:sz="0" w:space="0" w:color="auto"/>
            <w:left w:val="none" w:sz="0" w:space="0" w:color="auto"/>
            <w:bottom w:val="none" w:sz="0" w:space="0" w:color="auto"/>
            <w:right w:val="none" w:sz="0" w:space="0" w:color="auto"/>
          </w:divBdr>
        </w:div>
        <w:div w:id="247539171">
          <w:marLeft w:val="640"/>
          <w:marRight w:val="0"/>
          <w:marTop w:val="0"/>
          <w:marBottom w:val="0"/>
          <w:divBdr>
            <w:top w:val="none" w:sz="0" w:space="0" w:color="auto"/>
            <w:left w:val="none" w:sz="0" w:space="0" w:color="auto"/>
            <w:bottom w:val="none" w:sz="0" w:space="0" w:color="auto"/>
            <w:right w:val="none" w:sz="0" w:space="0" w:color="auto"/>
          </w:divBdr>
        </w:div>
        <w:div w:id="2139838888">
          <w:marLeft w:val="640"/>
          <w:marRight w:val="0"/>
          <w:marTop w:val="0"/>
          <w:marBottom w:val="0"/>
          <w:divBdr>
            <w:top w:val="none" w:sz="0" w:space="0" w:color="auto"/>
            <w:left w:val="none" w:sz="0" w:space="0" w:color="auto"/>
            <w:bottom w:val="none" w:sz="0" w:space="0" w:color="auto"/>
            <w:right w:val="none" w:sz="0" w:space="0" w:color="auto"/>
          </w:divBdr>
        </w:div>
        <w:div w:id="882521584">
          <w:marLeft w:val="640"/>
          <w:marRight w:val="0"/>
          <w:marTop w:val="0"/>
          <w:marBottom w:val="0"/>
          <w:divBdr>
            <w:top w:val="none" w:sz="0" w:space="0" w:color="auto"/>
            <w:left w:val="none" w:sz="0" w:space="0" w:color="auto"/>
            <w:bottom w:val="none" w:sz="0" w:space="0" w:color="auto"/>
            <w:right w:val="none" w:sz="0" w:space="0" w:color="auto"/>
          </w:divBdr>
        </w:div>
        <w:div w:id="1604338786">
          <w:marLeft w:val="640"/>
          <w:marRight w:val="0"/>
          <w:marTop w:val="0"/>
          <w:marBottom w:val="0"/>
          <w:divBdr>
            <w:top w:val="none" w:sz="0" w:space="0" w:color="auto"/>
            <w:left w:val="none" w:sz="0" w:space="0" w:color="auto"/>
            <w:bottom w:val="none" w:sz="0" w:space="0" w:color="auto"/>
            <w:right w:val="none" w:sz="0" w:space="0" w:color="auto"/>
          </w:divBdr>
        </w:div>
        <w:div w:id="1959296614">
          <w:marLeft w:val="640"/>
          <w:marRight w:val="0"/>
          <w:marTop w:val="0"/>
          <w:marBottom w:val="0"/>
          <w:divBdr>
            <w:top w:val="none" w:sz="0" w:space="0" w:color="auto"/>
            <w:left w:val="none" w:sz="0" w:space="0" w:color="auto"/>
            <w:bottom w:val="none" w:sz="0" w:space="0" w:color="auto"/>
            <w:right w:val="none" w:sz="0" w:space="0" w:color="auto"/>
          </w:divBdr>
        </w:div>
        <w:div w:id="720906297">
          <w:marLeft w:val="640"/>
          <w:marRight w:val="0"/>
          <w:marTop w:val="0"/>
          <w:marBottom w:val="0"/>
          <w:divBdr>
            <w:top w:val="none" w:sz="0" w:space="0" w:color="auto"/>
            <w:left w:val="none" w:sz="0" w:space="0" w:color="auto"/>
            <w:bottom w:val="none" w:sz="0" w:space="0" w:color="auto"/>
            <w:right w:val="none" w:sz="0" w:space="0" w:color="auto"/>
          </w:divBdr>
        </w:div>
        <w:div w:id="883517558">
          <w:marLeft w:val="640"/>
          <w:marRight w:val="0"/>
          <w:marTop w:val="0"/>
          <w:marBottom w:val="0"/>
          <w:divBdr>
            <w:top w:val="none" w:sz="0" w:space="0" w:color="auto"/>
            <w:left w:val="none" w:sz="0" w:space="0" w:color="auto"/>
            <w:bottom w:val="none" w:sz="0" w:space="0" w:color="auto"/>
            <w:right w:val="none" w:sz="0" w:space="0" w:color="auto"/>
          </w:divBdr>
        </w:div>
        <w:div w:id="566768831">
          <w:marLeft w:val="640"/>
          <w:marRight w:val="0"/>
          <w:marTop w:val="0"/>
          <w:marBottom w:val="0"/>
          <w:divBdr>
            <w:top w:val="none" w:sz="0" w:space="0" w:color="auto"/>
            <w:left w:val="none" w:sz="0" w:space="0" w:color="auto"/>
            <w:bottom w:val="none" w:sz="0" w:space="0" w:color="auto"/>
            <w:right w:val="none" w:sz="0" w:space="0" w:color="auto"/>
          </w:divBdr>
        </w:div>
        <w:div w:id="574631719">
          <w:marLeft w:val="640"/>
          <w:marRight w:val="0"/>
          <w:marTop w:val="0"/>
          <w:marBottom w:val="0"/>
          <w:divBdr>
            <w:top w:val="none" w:sz="0" w:space="0" w:color="auto"/>
            <w:left w:val="none" w:sz="0" w:space="0" w:color="auto"/>
            <w:bottom w:val="none" w:sz="0" w:space="0" w:color="auto"/>
            <w:right w:val="none" w:sz="0" w:space="0" w:color="auto"/>
          </w:divBdr>
        </w:div>
        <w:div w:id="1993364386">
          <w:marLeft w:val="640"/>
          <w:marRight w:val="0"/>
          <w:marTop w:val="0"/>
          <w:marBottom w:val="0"/>
          <w:divBdr>
            <w:top w:val="none" w:sz="0" w:space="0" w:color="auto"/>
            <w:left w:val="none" w:sz="0" w:space="0" w:color="auto"/>
            <w:bottom w:val="none" w:sz="0" w:space="0" w:color="auto"/>
            <w:right w:val="none" w:sz="0" w:space="0" w:color="auto"/>
          </w:divBdr>
        </w:div>
        <w:div w:id="2102408215">
          <w:marLeft w:val="640"/>
          <w:marRight w:val="0"/>
          <w:marTop w:val="0"/>
          <w:marBottom w:val="0"/>
          <w:divBdr>
            <w:top w:val="none" w:sz="0" w:space="0" w:color="auto"/>
            <w:left w:val="none" w:sz="0" w:space="0" w:color="auto"/>
            <w:bottom w:val="none" w:sz="0" w:space="0" w:color="auto"/>
            <w:right w:val="none" w:sz="0" w:space="0" w:color="auto"/>
          </w:divBdr>
        </w:div>
        <w:div w:id="1804426982">
          <w:marLeft w:val="640"/>
          <w:marRight w:val="0"/>
          <w:marTop w:val="0"/>
          <w:marBottom w:val="0"/>
          <w:divBdr>
            <w:top w:val="none" w:sz="0" w:space="0" w:color="auto"/>
            <w:left w:val="none" w:sz="0" w:space="0" w:color="auto"/>
            <w:bottom w:val="none" w:sz="0" w:space="0" w:color="auto"/>
            <w:right w:val="none" w:sz="0" w:space="0" w:color="auto"/>
          </w:divBdr>
        </w:div>
        <w:div w:id="844979861">
          <w:marLeft w:val="640"/>
          <w:marRight w:val="0"/>
          <w:marTop w:val="0"/>
          <w:marBottom w:val="0"/>
          <w:divBdr>
            <w:top w:val="none" w:sz="0" w:space="0" w:color="auto"/>
            <w:left w:val="none" w:sz="0" w:space="0" w:color="auto"/>
            <w:bottom w:val="none" w:sz="0" w:space="0" w:color="auto"/>
            <w:right w:val="none" w:sz="0" w:space="0" w:color="auto"/>
          </w:divBdr>
        </w:div>
        <w:div w:id="596787612">
          <w:marLeft w:val="640"/>
          <w:marRight w:val="0"/>
          <w:marTop w:val="0"/>
          <w:marBottom w:val="0"/>
          <w:divBdr>
            <w:top w:val="none" w:sz="0" w:space="0" w:color="auto"/>
            <w:left w:val="none" w:sz="0" w:space="0" w:color="auto"/>
            <w:bottom w:val="none" w:sz="0" w:space="0" w:color="auto"/>
            <w:right w:val="none" w:sz="0" w:space="0" w:color="auto"/>
          </w:divBdr>
        </w:div>
        <w:div w:id="184948343">
          <w:marLeft w:val="640"/>
          <w:marRight w:val="0"/>
          <w:marTop w:val="0"/>
          <w:marBottom w:val="0"/>
          <w:divBdr>
            <w:top w:val="none" w:sz="0" w:space="0" w:color="auto"/>
            <w:left w:val="none" w:sz="0" w:space="0" w:color="auto"/>
            <w:bottom w:val="none" w:sz="0" w:space="0" w:color="auto"/>
            <w:right w:val="none" w:sz="0" w:space="0" w:color="auto"/>
          </w:divBdr>
        </w:div>
        <w:div w:id="1643002188">
          <w:marLeft w:val="640"/>
          <w:marRight w:val="0"/>
          <w:marTop w:val="0"/>
          <w:marBottom w:val="0"/>
          <w:divBdr>
            <w:top w:val="none" w:sz="0" w:space="0" w:color="auto"/>
            <w:left w:val="none" w:sz="0" w:space="0" w:color="auto"/>
            <w:bottom w:val="none" w:sz="0" w:space="0" w:color="auto"/>
            <w:right w:val="none" w:sz="0" w:space="0" w:color="auto"/>
          </w:divBdr>
        </w:div>
        <w:div w:id="541867105">
          <w:marLeft w:val="640"/>
          <w:marRight w:val="0"/>
          <w:marTop w:val="0"/>
          <w:marBottom w:val="0"/>
          <w:divBdr>
            <w:top w:val="none" w:sz="0" w:space="0" w:color="auto"/>
            <w:left w:val="none" w:sz="0" w:space="0" w:color="auto"/>
            <w:bottom w:val="none" w:sz="0" w:space="0" w:color="auto"/>
            <w:right w:val="none" w:sz="0" w:space="0" w:color="auto"/>
          </w:divBdr>
        </w:div>
        <w:div w:id="1584336950">
          <w:marLeft w:val="640"/>
          <w:marRight w:val="0"/>
          <w:marTop w:val="0"/>
          <w:marBottom w:val="0"/>
          <w:divBdr>
            <w:top w:val="none" w:sz="0" w:space="0" w:color="auto"/>
            <w:left w:val="none" w:sz="0" w:space="0" w:color="auto"/>
            <w:bottom w:val="none" w:sz="0" w:space="0" w:color="auto"/>
            <w:right w:val="none" w:sz="0" w:space="0" w:color="auto"/>
          </w:divBdr>
        </w:div>
        <w:div w:id="1786926508">
          <w:marLeft w:val="640"/>
          <w:marRight w:val="0"/>
          <w:marTop w:val="0"/>
          <w:marBottom w:val="0"/>
          <w:divBdr>
            <w:top w:val="none" w:sz="0" w:space="0" w:color="auto"/>
            <w:left w:val="none" w:sz="0" w:space="0" w:color="auto"/>
            <w:bottom w:val="none" w:sz="0" w:space="0" w:color="auto"/>
            <w:right w:val="none" w:sz="0" w:space="0" w:color="auto"/>
          </w:divBdr>
        </w:div>
        <w:div w:id="1200977239">
          <w:marLeft w:val="640"/>
          <w:marRight w:val="0"/>
          <w:marTop w:val="0"/>
          <w:marBottom w:val="0"/>
          <w:divBdr>
            <w:top w:val="none" w:sz="0" w:space="0" w:color="auto"/>
            <w:left w:val="none" w:sz="0" w:space="0" w:color="auto"/>
            <w:bottom w:val="none" w:sz="0" w:space="0" w:color="auto"/>
            <w:right w:val="none" w:sz="0" w:space="0" w:color="auto"/>
          </w:divBdr>
        </w:div>
        <w:div w:id="1092042669">
          <w:marLeft w:val="640"/>
          <w:marRight w:val="0"/>
          <w:marTop w:val="0"/>
          <w:marBottom w:val="0"/>
          <w:divBdr>
            <w:top w:val="none" w:sz="0" w:space="0" w:color="auto"/>
            <w:left w:val="none" w:sz="0" w:space="0" w:color="auto"/>
            <w:bottom w:val="none" w:sz="0" w:space="0" w:color="auto"/>
            <w:right w:val="none" w:sz="0" w:space="0" w:color="auto"/>
          </w:divBdr>
        </w:div>
        <w:div w:id="2109426688">
          <w:marLeft w:val="640"/>
          <w:marRight w:val="0"/>
          <w:marTop w:val="0"/>
          <w:marBottom w:val="0"/>
          <w:divBdr>
            <w:top w:val="none" w:sz="0" w:space="0" w:color="auto"/>
            <w:left w:val="none" w:sz="0" w:space="0" w:color="auto"/>
            <w:bottom w:val="none" w:sz="0" w:space="0" w:color="auto"/>
            <w:right w:val="none" w:sz="0" w:space="0" w:color="auto"/>
          </w:divBdr>
        </w:div>
        <w:div w:id="1080828440">
          <w:marLeft w:val="640"/>
          <w:marRight w:val="0"/>
          <w:marTop w:val="0"/>
          <w:marBottom w:val="0"/>
          <w:divBdr>
            <w:top w:val="none" w:sz="0" w:space="0" w:color="auto"/>
            <w:left w:val="none" w:sz="0" w:space="0" w:color="auto"/>
            <w:bottom w:val="none" w:sz="0" w:space="0" w:color="auto"/>
            <w:right w:val="none" w:sz="0" w:space="0" w:color="auto"/>
          </w:divBdr>
        </w:div>
        <w:div w:id="313990645">
          <w:marLeft w:val="640"/>
          <w:marRight w:val="0"/>
          <w:marTop w:val="0"/>
          <w:marBottom w:val="0"/>
          <w:divBdr>
            <w:top w:val="none" w:sz="0" w:space="0" w:color="auto"/>
            <w:left w:val="none" w:sz="0" w:space="0" w:color="auto"/>
            <w:bottom w:val="none" w:sz="0" w:space="0" w:color="auto"/>
            <w:right w:val="none" w:sz="0" w:space="0" w:color="auto"/>
          </w:divBdr>
        </w:div>
        <w:div w:id="1491404916">
          <w:marLeft w:val="640"/>
          <w:marRight w:val="0"/>
          <w:marTop w:val="0"/>
          <w:marBottom w:val="0"/>
          <w:divBdr>
            <w:top w:val="none" w:sz="0" w:space="0" w:color="auto"/>
            <w:left w:val="none" w:sz="0" w:space="0" w:color="auto"/>
            <w:bottom w:val="none" w:sz="0" w:space="0" w:color="auto"/>
            <w:right w:val="none" w:sz="0" w:space="0" w:color="auto"/>
          </w:divBdr>
        </w:div>
        <w:div w:id="1188718857">
          <w:marLeft w:val="640"/>
          <w:marRight w:val="0"/>
          <w:marTop w:val="0"/>
          <w:marBottom w:val="0"/>
          <w:divBdr>
            <w:top w:val="none" w:sz="0" w:space="0" w:color="auto"/>
            <w:left w:val="none" w:sz="0" w:space="0" w:color="auto"/>
            <w:bottom w:val="none" w:sz="0" w:space="0" w:color="auto"/>
            <w:right w:val="none" w:sz="0" w:space="0" w:color="auto"/>
          </w:divBdr>
        </w:div>
        <w:div w:id="774518563">
          <w:marLeft w:val="640"/>
          <w:marRight w:val="0"/>
          <w:marTop w:val="0"/>
          <w:marBottom w:val="0"/>
          <w:divBdr>
            <w:top w:val="none" w:sz="0" w:space="0" w:color="auto"/>
            <w:left w:val="none" w:sz="0" w:space="0" w:color="auto"/>
            <w:bottom w:val="none" w:sz="0" w:space="0" w:color="auto"/>
            <w:right w:val="none" w:sz="0" w:space="0" w:color="auto"/>
          </w:divBdr>
        </w:div>
        <w:div w:id="1257902661">
          <w:marLeft w:val="640"/>
          <w:marRight w:val="0"/>
          <w:marTop w:val="0"/>
          <w:marBottom w:val="0"/>
          <w:divBdr>
            <w:top w:val="none" w:sz="0" w:space="0" w:color="auto"/>
            <w:left w:val="none" w:sz="0" w:space="0" w:color="auto"/>
            <w:bottom w:val="none" w:sz="0" w:space="0" w:color="auto"/>
            <w:right w:val="none" w:sz="0" w:space="0" w:color="auto"/>
          </w:divBdr>
        </w:div>
        <w:div w:id="1818107183">
          <w:marLeft w:val="640"/>
          <w:marRight w:val="0"/>
          <w:marTop w:val="0"/>
          <w:marBottom w:val="0"/>
          <w:divBdr>
            <w:top w:val="none" w:sz="0" w:space="0" w:color="auto"/>
            <w:left w:val="none" w:sz="0" w:space="0" w:color="auto"/>
            <w:bottom w:val="none" w:sz="0" w:space="0" w:color="auto"/>
            <w:right w:val="none" w:sz="0" w:space="0" w:color="auto"/>
          </w:divBdr>
        </w:div>
        <w:div w:id="415519622">
          <w:marLeft w:val="640"/>
          <w:marRight w:val="0"/>
          <w:marTop w:val="0"/>
          <w:marBottom w:val="0"/>
          <w:divBdr>
            <w:top w:val="none" w:sz="0" w:space="0" w:color="auto"/>
            <w:left w:val="none" w:sz="0" w:space="0" w:color="auto"/>
            <w:bottom w:val="none" w:sz="0" w:space="0" w:color="auto"/>
            <w:right w:val="none" w:sz="0" w:space="0" w:color="auto"/>
          </w:divBdr>
        </w:div>
        <w:div w:id="1592274508">
          <w:marLeft w:val="640"/>
          <w:marRight w:val="0"/>
          <w:marTop w:val="0"/>
          <w:marBottom w:val="0"/>
          <w:divBdr>
            <w:top w:val="none" w:sz="0" w:space="0" w:color="auto"/>
            <w:left w:val="none" w:sz="0" w:space="0" w:color="auto"/>
            <w:bottom w:val="none" w:sz="0" w:space="0" w:color="auto"/>
            <w:right w:val="none" w:sz="0" w:space="0" w:color="auto"/>
          </w:divBdr>
        </w:div>
        <w:div w:id="569195397">
          <w:marLeft w:val="640"/>
          <w:marRight w:val="0"/>
          <w:marTop w:val="0"/>
          <w:marBottom w:val="0"/>
          <w:divBdr>
            <w:top w:val="none" w:sz="0" w:space="0" w:color="auto"/>
            <w:left w:val="none" w:sz="0" w:space="0" w:color="auto"/>
            <w:bottom w:val="none" w:sz="0" w:space="0" w:color="auto"/>
            <w:right w:val="none" w:sz="0" w:space="0" w:color="auto"/>
          </w:divBdr>
        </w:div>
        <w:div w:id="2067606817">
          <w:marLeft w:val="640"/>
          <w:marRight w:val="0"/>
          <w:marTop w:val="0"/>
          <w:marBottom w:val="0"/>
          <w:divBdr>
            <w:top w:val="none" w:sz="0" w:space="0" w:color="auto"/>
            <w:left w:val="none" w:sz="0" w:space="0" w:color="auto"/>
            <w:bottom w:val="none" w:sz="0" w:space="0" w:color="auto"/>
            <w:right w:val="none" w:sz="0" w:space="0" w:color="auto"/>
          </w:divBdr>
        </w:div>
        <w:div w:id="1663971502">
          <w:marLeft w:val="640"/>
          <w:marRight w:val="0"/>
          <w:marTop w:val="0"/>
          <w:marBottom w:val="0"/>
          <w:divBdr>
            <w:top w:val="none" w:sz="0" w:space="0" w:color="auto"/>
            <w:left w:val="none" w:sz="0" w:space="0" w:color="auto"/>
            <w:bottom w:val="none" w:sz="0" w:space="0" w:color="auto"/>
            <w:right w:val="none" w:sz="0" w:space="0" w:color="auto"/>
          </w:divBdr>
        </w:div>
        <w:div w:id="466315674">
          <w:marLeft w:val="640"/>
          <w:marRight w:val="0"/>
          <w:marTop w:val="0"/>
          <w:marBottom w:val="0"/>
          <w:divBdr>
            <w:top w:val="none" w:sz="0" w:space="0" w:color="auto"/>
            <w:left w:val="none" w:sz="0" w:space="0" w:color="auto"/>
            <w:bottom w:val="none" w:sz="0" w:space="0" w:color="auto"/>
            <w:right w:val="none" w:sz="0" w:space="0" w:color="auto"/>
          </w:divBdr>
        </w:div>
        <w:div w:id="1924562279">
          <w:marLeft w:val="640"/>
          <w:marRight w:val="0"/>
          <w:marTop w:val="0"/>
          <w:marBottom w:val="0"/>
          <w:divBdr>
            <w:top w:val="none" w:sz="0" w:space="0" w:color="auto"/>
            <w:left w:val="none" w:sz="0" w:space="0" w:color="auto"/>
            <w:bottom w:val="none" w:sz="0" w:space="0" w:color="auto"/>
            <w:right w:val="none" w:sz="0" w:space="0" w:color="auto"/>
          </w:divBdr>
        </w:div>
        <w:div w:id="337774950">
          <w:marLeft w:val="640"/>
          <w:marRight w:val="0"/>
          <w:marTop w:val="0"/>
          <w:marBottom w:val="0"/>
          <w:divBdr>
            <w:top w:val="none" w:sz="0" w:space="0" w:color="auto"/>
            <w:left w:val="none" w:sz="0" w:space="0" w:color="auto"/>
            <w:bottom w:val="none" w:sz="0" w:space="0" w:color="auto"/>
            <w:right w:val="none" w:sz="0" w:space="0" w:color="auto"/>
          </w:divBdr>
        </w:div>
        <w:div w:id="387610814">
          <w:marLeft w:val="640"/>
          <w:marRight w:val="0"/>
          <w:marTop w:val="0"/>
          <w:marBottom w:val="0"/>
          <w:divBdr>
            <w:top w:val="none" w:sz="0" w:space="0" w:color="auto"/>
            <w:left w:val="none" w:sz="0" w:space="0" w:color="auto"/>
            <w:bottom w:val="none" w:sz="0" w:space="0" w:color="auto"/>
            <w:right w:val="none" w:sz="0" w:space="0" w:color="auto"/>
          </w:divBdr>
        </w:div>
        <w:div w:id="761607303">
          <w:marLeft w:val="640"/>
          <w:marRight w:val="0"/>
          <w:marTop w:val="0"/>
          <w:marBottom w:val="0"/>
          <w:divBdr>
            <w:top w:val="none" w:sz="0" w:space="0" w:color="auto"/>
            <w:left w:val="none" w:sz="0" w:space="0" w:color="auto"/>
            <w:bottom w:val="none" w:sz="0" w:space="0" w:color="auto"/>
            <w:right w:val="none" w:sz="0" w:space="0" w:color="auto"/>
          </w:divBdr>
        </w:div>
        <w:div w:id="1142846028">
          <w:marLeft w:val="640"/>
          <w:marRight w:val="0"/>
          <w:marTop w:val="0"/>
          <w:marBottom w:val="0"/>
          <w:divBdr>
            <w:top w:val="none" w:sz="0" w:space="0" w:color="auto"/>
            <w:left w:val="none" w:sz="0" w:space="0" w:color="auto"/>
            <w:bottom w:val="none" w:sz="0" w:space="0" w:color="auto"/>
            <w:right w:val="none" w:sz="0" w:space="0" w:color="auto"/>
          </w:divBdr>
        </w:div>
        <w:div w:id="1883665401">
          <w:marLeft w:val="640"/>
          <w:marRight w:val="0"/>
          <w:marTop w:val="0"/>
          <w:marBottom w:val="0"/>
          <w:divBdr>
            <w:top w:val="none" w:sz="0" w:space="0" w:color="auto"/>
            <w:left w:val="none" w:sz="0" w:space="0" w:color="auto"/>
            <w:bottom w:val="none" w:sz="0" w:space="0" w:color="auto"/>
            <w:right w:val="none" w:sz="0" w:space="0" w:color="auto"/>
          </w:divBdr>
        </w:div>
        <w:div w:id="1211696032">
          <w:marLeft w:val="640"/>
          <w:marRight w:val="0"/>
          <w:marTop w:val="0"/>
          <w:marBottom w:val="0"/>
          <w:divBdr>
            <w:top w:val="none" w:sz="0" w:space="0" w:color="auto"/>
            <w:left w:val="none" w:sz="0" w:space="0" w:color="auto"/>
            <w:bottom w:val="none" w:sz="0" w:space="0" w:color="auto"/>
            <w:right w:val="none" w:sz="0" w:space="0" w:color="auto"/>
          </w:divBdr>
        </w:div>
        <w:div w:id="665010271">
          <w:marLeft w:val="640"/>
          <w:marRight w:val="0"/>
          <w:marTop w:val="0"/>
          <w:marBottom w:val="0"/>
          <w:divBdr>
            <w:top w:val="none" w:sz="0" w:space="0" w:color="auto"/>
            <w:left w:val="none" w:sz="0" w:space="0" w:color="auto"/>
            <w:bottom w:val="none" w:sz="0" w:space="0" w:color="auto"/>
            <w:right w:val="none" w:sz="0" w:space="0" w:color="auto"/>
          </w:divBdr>
        </w:div>
        <w:div w:id="559219535">
          <w:marLeft w:val="640"/>
          <w:marRight w:val="0"/>
          <w:marTop w:val="0"/>
          <w:marBottom w:val="0"/>
          <w:divBdr>
            <w:top w:val="none" w:sz="0" w:space="0" w:color="auto"/>
            <w:left w:val="none" w:sz="0" w:space="0" w:color="auto"/>
            <w:bottom w:val="none" w:sz="0" w:space="0" w:color="auto"/>
            <w:right w:val="none" w:sz="0" w:space="0" w:color="auto"/>
          </w:divBdr>
        </w:div>
        <w:div w:id="1771008521">
          <w:marLeft w:val="640"/>
          <w:marRight w:val="0"/>
          <w:marTop w:val="0"/>
          <w:marBottom w:val="0"/>
          <w:divBdr>
            <w:top w:val="none" w:sz="0" w:space="0" w:color="auto"/>
            <w:left w:val="none" w:sz="0" w:space="0" w:color="auto"/>
            <w:bottom w:val="none" w:sz="0" w:space="0" w:color="auto"/>
            <w:right w:val="none" w:sz="0" w:space="0" w:color="auto"/>
          </w:divBdr>
        </w:div>
        <w:div w:id="2064743563">
          <w:marLeft w:val="640"/>
          <w:marRight w:val="0"/>
          <w:marTop w:val="0"/>
          <w:marBottom w:val="0"/>
          <w:divBdr>
            <w:top w:val="none" w:sz="0" w:space="0" w:color="auto"/>
            <w:left w:val="none" w:sz="0" w:space="0" w:color="auto"/>
            <w:bottom w:val="none" w:sz="0" w:space="0" w:color="auto"/>
            <w:right w:val="none" w:sz="0" w:space="0" w:color="auto"/>
          </w:divBdr>
        </w:div>
        <w:div w:id="433481397">
          <w:marLeft w:val="640"/>
          <w:marRight w:val="0"/>
          <w:marTop w:val="0"/>
          <w:marBottom w:val="0"/>
          <w:divBdr>
            <w:top w:val="none" w:sz="0" w:space="0" w:color="auto"/>
            <w:left w:val="none" w:sz="0" w:space="0" w:color="auto"/>
            <w:bottom w:val="none" w:sz="0" w:space="0" w:color="auto"/>
            <w:right w:val="none" w:sz="0" w:space="0" w:color="auto"/>
          </w:divBdr>
        </w:div>
        <w:div w:id="1275939042">
          <w:marLeft w:val="640"/>
          <w:marRight w:val="0"/>
          <w:marTop w:val="0"/>
          <w:marBottom w:val="0"/>
          <w:divBdr>
            <w:top w:val="none" w:sz="0" w:space="0" w:color="auto"/>
            <w:left w:val="none" w:sz="0" w:space="0" w:color="auto"/>
            <w:bottom w:val="none" w:sz="0" w:space="0" w:color="auto"/>
            <w:right w:val="none" w:sz="0" w:space="0" w:color="auto"/>
          </w:divBdr>
        </w:div>
        <w:div w:id="901210104">
          <w:marLeft w:val="640"/>
          <w:marRight w:val="0"/>
          <w:marTop w:val="0"/>
          <w:marBottom w:val="0"/>
          <w:divBdr>
            <w:top w:val="none" w:sz="0" w:space="0" w:color="auto"/>
            <w:left w:val="none" w:sz="0" w:space="0" w:color="auto"/>
            <w:bottom w:val="none" w:sz="0" w:space="0" w:color="auto"/>
            <w:right w:val="none" w:sz="0" w:space="0" w:color="auto"/>
          </w:divBdr>
        </w:div>
        <w:div w:id="1399523735">
          <w:marLeft w:val="640"/>
          <w:marRight w:val="0"/>
          <w:marTop w:val="0"/>
          <w:marBottom w:val="0"/>
          <w:divBdr>
            <w:top w:val="none" w:sz="0" w:space="0" w:color="auto"/>
            <w:left w:val="none" w:sz="0" w:space="0" w:color="auto"/>
            <w:bottom w:val="none" w:sz="0" w:space="0" w:color="auto"/>
            <w:right w:val="none" w:sz="0" w:space="0" w:color="auto"/>
          </w:divBdr>
        </w:div>
      </w:divsChild>
    </w:div>
    <w:div w:id="1967351454">
      <w:bodyDiv w:val="1"/>
      <w:marLeft w:val="0"/>
      <w:marRight w:val="0"/>
      <w:marTop w:val="0"/>
      <w:marBottom w:val="0"/>
      <w:divBdr>
        <w:top w:val="none" w:sz="0" w:space="0" w:color="auto"/>
        <w:left w:val="none" w:sz="0" w:space="0" w:color="auto"/>
        <w:bottom w:val="none" w:sz="0" w:space="0" w:color="auto"/>
        <w:right w:val="none" w:sz="0" w:space="0" w:color="auto"/>
      </w:divBdr>
    </w:div>
    <w:div w:id="1972128971">
      <w:bodyDiv w:val="1"/>
      <w:marLeft w:val="0"/>
      <w:marRight w:val="0"/>
      <w:marTop w:val="0"/>
      <w:marBottom w:val="0"/>
      <w:divBdr>
        <w:top w:val="none" w:sz="0" w:space="0" w:color="auto"/>
        <w:left w:val="none" w:sz="0" w:space="0" w:color="auto"/>
        <w:bottom w:val="none" w:sz="0" w:space="0" w:color="auto"/>
        <w:right w:val="none" w:sz="0" w:space="0" w:color="auto"/>
      </w:divBdr>
    </w:div>
    <w:div w:id="1976442694">
      <w:bodyDiv w:val="1"/>
      <w:marLeft w:val="0"/>
      <w:marRight w:val="0"/>
      <w:marTop w:val="0"/>
      <w:marBottom w:val="0"/>
      <w:divBdr>
        <w:top w:val="none" w:sz="0" w:space="0" w:color="auto"/>
        <w:left w:val="none" w:sz="0" w:space="0" w:color="auto"/>
        <w:bottom w:val="none" w:sz="0" w:space="0" w:color="auto"/>
        <w:right w:val="none" w:sz="0" w:space="0" w:color="auto"/>
      </w:divBdr>
    </w:div>
    <w:div w:id="1976716904">
      <w:bodyDiv w:val="1"/>
      <w:marLeft w:val="0"/>
      <w:marRight w:val="0"/>
      <w:marTop w:val="0"/>
      <w:marBottom w:val="0"/>
      <w:divBdr>
        <w:top w:val="none" w:sz="0" w:space="0" w:color="auto"/>
        <w:left w:val="none" w:sz="0" w:space="0" w:color="auto"/>
        <w:bottom w:val="none" w:sz="0" w:space="0" w:color="auto"/>
        <w:right w:val="none" w:sz="0" w:space="0" w:color="auto"/>
      </w:divBdr>
      <w:divsChild>
        <w:div w:id="211576279">
          <w:marLeft w:val="0"/>
          <w:marRight w:val="0"/>
          <w:marTop w:val="0"/>
          <w:marBottom w:val="0"/>
          <w:divBdr>
            <w:top w:val="none" w:sz="0" w:space="0" w:color="auto"/>
            <w:left w:val="none" w:sz="0" w:space="0" w:color="auto"/>
            <w:bottom w:val="none" w:sz="0" w:space="0" w:color="auto"/>
            <w:right w:val="none" w:sz="0" w:space="0" w:color="auto"/>
          </w:divBdr>
        </w:div>
      </w:divsChild>
    </w:div>
    <w:div w:id="1979341598">
      <w:bodyDiv w:val="1"/>
      <w:marLeft w:val="0"/>
      <w:marRight w:val="0"/>
      <w:marTop w:val="0"/>
      <w:marBottom w:val="0"/>
      <w:divBdr>
        <w:top w:val="none" w:sz="0" w:space="0" w:color="auto"/>
        <w:left w:val="none" w:sz="0" w:space="0" w:color="auto"/>
        <w:bottom w:val="none" w:sz="0" w:space="0" w:color="auto"/>
        <w:right w:val="none" w:sz="0" w:space="0" w:color="auto"/>
      </w:divBdr>
    </w:div>
    <w:div w:id="1979646041">
      <w:bodyDiv w:val="1"/>
      <w:marLeft w:val="0"/>
      <w:marRight w:val="0"/>
      <w:marTop w:val="0"/>
      <w:marBottom w:val="0"/>
      <w:divBdr>
        <w:top w:val="none" w:sz="0" w:space="0" w:color="auto"/>
        <w:left w:val="none" w:sz="0" w:space="0" w:color="auto"/>
        <w:bottom w:val="none" w:sz="0" w:space="0" w:color="auto"/>
        <w:right w:val="none" w:sz="0" w:space="0" w:color="auto"/>
      </w:divBdr>
    </w:div>
    <w:div w:id="1981614217">
      <w:bodyDiv w:val="1"/>
      <w:marLeft w:val="0"/>
      <w:marRight w:val="0"/>
      <w:marTop w:val="0"/>
      <w:marBottom w:val="0"/>
      <w:divBdr>
        <w:top w:val="none" w:sz="0" w:space="0" w:color="auto"/>
        <w:left w:val="none" w:sz="0" w:space="0" w:color="auto"/>
        <w:bottom w:val="none" w:sz="0" w:space="0" w:color="auto"/>
        <w:right w:val="none" w:sz="0" w:space="0" w:color="auto"/>
      </w:divBdr>
    </w:div>
    <w:div w:id="1986472150">
      <w:bodyDiv w:val="1"/>
      <w:marLeft w:val="0"/>
      <w:marRight w:val="0"/>
      <w:marTop w:val="0"/>
      <w:marBottom w:val="0"/>
      <w:divBdr>
        <w:top w:val="none" w:sz="0" w:space="0" w:color="auto"/>
        <w:left w:val="none" w:sz="0" w:space="0" w:color="auto"/>
        <w:bottom w:val="none" w:sz="0" w:space="0" w:color="auto"/>
        <w:right w:val="none" w:sz="0" w:space="0" w:color="auto"/>
      </w:divBdr>
      <w:divsChild>
        <w:div w:id="859970218">
          <w:marLeft w:val="640"/>
          <w:marRight w:val="0"/>
          <w:marTop w:val="0"/>
          <w:marBottom w:val="0"/>
          <w:divBdr>
            <w:top w:val="none" w:sz="0" w:space="0" w:color="auto"/>
            <w:left w:val="none" w:sz="0" w:space="0" w:color="auto"/>
            <w:bottom w:val="none" w:sz="0" w:space="0" w:color="auto"/>
            <w:right w:val="none" w:sz="0" w:space="0" w:color="auto"/>
          </w:divBdr>
        </w:div>
        <w:div w:id="1841191533">
          <w:marLeft w:val="640"/>
          <w:marRight w:val="0"/>
          <w:marTop w:val="0"/>
          <w:marBottom w:val="0"/>
          <w:divBdr>
            <w:top w:val="none" w:sz="0" w:space="0" w:color="auto"/>
            <w:left w:val="none" w:sz="0" w:space="0" w:color="auto"/>
            <w:bottom w:val="none" w:sz="0" w:space="0" w:color="auto"/>
            <w:right w:val="none" w:sz="0" w:space="0" w:color="auto"/>
          </w:divBdr>
        </w:div>
        <w:div w:id="764305350">
          <w:marLeft w:val="640"/>
          <w:marRight w:val="0"/>
          <w:marTop w:val="0"/>
          <w:marBottom w:val="0"/>
          <w:divBdr>
            <w:top w:val="none" w:sz="0" w:space="0" w:color="auto"/>
            <w:left w:val="none" w:sz="0" w:space="0" w:color="auto"/>
            <w:bottom w:val="none" w:sz="0" w:space="0" w:color="auto"/>
            <w:right w:val="none" w:sz="0" w:space="0" w:color="auto"/>
          </w:divBdr>
        </w:div>
        <w:div w:id="1568111018">
          <w:marLeft w:val="640"/>
          <w:marRight w:val="0"/>
          <w:marTop w:val="0"/>
          <w:marBottom w:val="0"/>
          <w:divBdr>
            <w:top w:val="none" w:sz="0" w:space="0" w:color="auto"/>
            <w:left w:val="none" w:sz="0" w:space="0" w:color="auto"/>
            <w:bottom w:val="none" w:sz="0" w:space="0" w:color="auto"/>
            <w:right w:val="none" w:sz="0" w:space="0" w:color="auto"/>
          </w:divBdr>
        </w:div>
        <w:div w:id="616059416">
          <w:marLeft w:val="640"/>
          <w:marRight w:val="0"/>
          <w:marTop w:val="0"/>
          <w:marBottom w:val="0"/>
          <w:divBdr>
            <w:top w:val="none" w:sz="0" w:space="0" w:color="auto"/>
            <w:left w:val="none" w:sz="0" w:space="0" w:color="auto"/>
            <w:bottom w:val="none" w:sz="0" w:space="0" w:color="auto"/>
            <w:right w:val="none" w:sz="0" w:space="0" w:color="auto"/>
          </w:divBdr>
        </w:div>
        <w:div w:id="286009661">
          <w:marLeft w:val="640"/>
          <w:marRight w:val="0"/>
          <w:marTop w:val="0"/>
          <w:marBottom w:val="0"/>
          <w:divBdr>
            <w:top w:val="none" w:sz="0" w:space="0" w:color="auto"/>
            <w:left w:val="none" w:sz="0" w:space="0" w:color="auto"/>
            <w:bottom w:val="none" w:sz="0" w:space="0" w:color="auto"/>
            <w:right w:val="none" w:sz="0" w:space="0" w:color="auto"/>
          </w:divBdr>
        </w:div>
        <w:div w:id="616450044">
          <w:marLeft w:val="640"/>
          <w:marRight w:val="0"/>
          <w:marTop w:val="0"/>
          <w:marBottom w:val="0"/>
          <w:divBdr>
            <w:top w:val="none" w:sz="0" w:space="0" w:color="auto"/>
            <w:left w:val="none" w:sz="0" w:space="0" w:color="auto"/>
            <w:bottom w:val="none" w:sz="0" w:space="0" w:color="auto"/>
            <w:right w:val="none" w:sz="0" w:space="0" w:color="auto"/>
          </w:divBdr>
        </w:div>
        <w:div w:id="901722507">
          <w:marLeft w:val="640"/>
          <w:marRight w:val="0"/>
          <w:marTop w:val="0"/>
          <w:marBottom w:val="0"/>
          <w:divBdr>
            <w:top w:val="none" w:sz="0" w:space="0" w:color="auto"/>
            <w:left w:val="none" w:sz="0" w:space="0" w:color="auto"/>
            <w:bottom w:val="none" w:sz="0" w:space="0" w:color="auto"/>
            <w:right w:val="none" w:sz="0" w:space="0" w:color="auto"/>
          </w:divBdr>
        </w:div>
        <w:div w:id="988898420">
          <w:marLeft w:val="640"/>
          <w:marRight w:val="0"/>
          <w:marTop w:val="0"/>
          <w:marBottom w:val="0"/>
          <w:divBdr>
            <w:top w:val="none" w:sz="0" w:space="0" w:color="auto"/>
            <w:left w:val="none" w:sz="0" w:space="0" w:color="auto"/>
            <w:bottom w:val="none" w:sz="0" w:space="0" w:color="auto"/>
            <w:right w:val="none" w:sz="0" w:space="0" w:color="auto"/>
          </w:divBdr>
        </w:div>
        <w:div w:id="1496530783">
          <w:marLeft w:val="640"/>
          <w:marRight w:val="0"/>
          <w:marTop w:val="0"/>
          <w:marBottom w:val="0"/>
          <w:divBdr>
            <w:top w:val="none" w:sz="0" w:space="0" w:color="auto"/>
            <w:left w:val="none" w:sz="0" w:space="0" w:color="auto"/>
            <w:bottom w:val="none" w:sz="0" w:space="0" w:color="auto"/>
            <w:right w:val="none" w:sz="0" w:space="0" w:color="auto"/>
          </w:divBdr>
        </w:div>
        <w:div w:id="675033223">
          <w:marLeft w:val="640"/>
          <w:marRight w:val="0"/>
          <w:marTop w:val="0"/>
          <w:marBottom w:val="0"/>
          <w:divBdr>
            <w:top w:val="none" w:sz="0" w:space="0" w:color="auto"/>
            <w:left w:val="none" w:sz="0" w:space="0" w:color="auto"/>
            <w:bottom w:val="none" w:sz="0" w:space="0" w:color="auto"/>
            <w:right w:val="none" w:sz="0" w:space="0" w:color="auto"/>
          </w:divBdr>
        </w:div>
        <w:div w:id="1274052467">
          <w:marLeft w:val="640"/>
          <w:marRight w:val="0"/>
          <w:marTop w:val="0"/>
          <w:marBottom w:val="0"/>
          <w:divBdr>
            <w:top w:val="none" w:sz="0" w:space="0" w:color="auto"/>
            <w:left w:val="none" w:sz="0" w:space="0" w:color="auto"/>
            <w:bottom w:val="none" w:sz="0" w:space="0" w:color="auto"/>
            <w:right w:val="none" w:sz="0" w:space="0" w:color="auto"/>
          </w:divBdr>
        </w:div>
        <w:div w:id="2088769396">
          <w:marLeft w:val="640"/>
          <w:marRight w:val="0"/>
          <w:marTop w:val="0"/>
          <w:marBottom w:val="0"/>
          <w:divBdr>
            <w:top w:val="none" w:sz="0" w:space="0" w:color="auto"/>
            <w:left w:val="none" w:sz="0" w:space="0" w:color="auto"/>
            <w:bottom w:val="none" w:sz="0" w:space="0" w:color="auto"/>
            <w:right w:val="none" w:sz="0" w:space="0" w:color="auto"/>
          </w:divBdr>
        </w:div>
        <w:div w:id="1120565623">
          <w:marLeft w:val="640"/>
          <w:marRight w:val="0"/>
          <w:marTop w:val="0"/>
          <w:marBottom w:val="0"/>
          <w:divBdr>
            <w:top w:val="none" w:sz="0" w:space="0" w:color="auto"/>
            <w:left w:val="none" w:sz="0" w:space="0" w:color="auto"/>
            <w:bottom w:val="none" w:sz="0" w:space="0" w:color="auto"/>
            <w:right w:val="none" w:sz="0" w:space="0" w:color="auto"/>
          </w:divBdr>
        </w:div>
        <w:div w:id="159927545">
          <w:marLeft w:val="640"/>
          <w:marRight w:val="0"/>
          <w:marTop w:val="0"/>
          <w:marBottom w:val="0"/>
          <w:divBdr>
            <w:top w:val="none" w:sz="0" w:space="0" w:color="auto"/>
            <w:left w:val="none" w:sz="0" w:space="0" w:color="auto"/>
            <w:bottom w:val="none" w:sz="0" w:space="0" w:color="auto"/>
            <w:right w:val="none" w:sz="0" w:space="0" w:color="auto"/>
          </w:divBdr>
        </w:div>
        <w:div w:id="2021466239">
          <w:marLeft w:val="640"/>
          <w:marRight w:val="0"/>
          <w:marTop w:val="0"/>
          <w:marBottom w:val="0"/>
          <w:divBdr>
            <w:top w:val="none" w:sz="0" w:space="0" w:color="auto"/>
            <w:left w:val="none" w:sz="0" w:space="0" w:color="auto"/>
            <w:bottom w:val="none" w:sz="0" w:space="0" w:color="auto"/>
            <w:right w:val="none" w:sz="0" w:space="0" w:color="auto"/>
          </w:divBdr>
        </w:div>
        <w:div w:id="926886030">
          <w:marLeft w:val="640"/>
          <w:marRight w:val="0"/>
          <w:marTop w:val="0"/>
          <w:marBottom w:val="0"/>
          <w:divBdr>
            <w:top w:val="none" w:sz="0" w:space="0" w:color="auto"/>
            <w:left w:val="none" w:sz="0" w:space="0" w:color="auto"/>
            <w:bottom w:val="none" w:sz="0" w:space="0" w:color="auto"/>
            <w:right w:val="none" w:sz="0" w:space="0" w:color="auto"/>
          </w:divBdr>
        </w:div>
        <w:div w:id="1768496602">
          <w:marLeft w:val="640"/>
          <w:marRight w:val="0"/>
          <w:marTop w:val="0"/>
          <w:marBottom w:val="0"/>
          <w:divBdr>
            <w:top w:val="none" w:sz="0" w:space="0" w:color="auto"/>
            <w:left w:val="none" w:sz="0" w:space="0" w:color="auto"/>
            <w:bottom w:val="none" w:sz="0" w:space="0" w:color="auto"/>
            <w:right w:val="none" w:sz="0" w:space="0" w:color="auto"/>
          </w:divBdr>
        </w:div>
        <w:div w:id="886255851">
          <w:marLeft w:val="640"/>
          <w:marRight w:val="0"/>
          <w:marTop w:val="0"/>
          <w:marBottom w:val="0"/>
          <w:divBdr>
            <w:top w:val="none" w:sz="0" w:space="0" w:color="auto"/>
            <w:left w:val="none" w:sz="0" w:space="0" w:color="auto"/>
            <w:bottom w:val="none" w:sz="0" w:space="0" w:color="auto"/>
            <w:right w:val="none" w:sz="0" w:space="0" w:color="auto"/>
          </w:divBdr>
        </w:div>
        <w:div w:id="1359314420">
          <w:marLeft w:val="640"/>
          <w:marRight w:val="0"/>
          <w:marTop w:val="0"/>
          <w:marBottom w:val="0"/>
          <w:divBdr>
            <w:top w:val="none" w:sz="0" w:space="0" w:color="auto"/>
            <w:left w:val="none" w:sz="0" w:space="0" w:color="auto"/>
            <w:bottom w:val="none" w:sz="0" w:space="0" w:color="auto"/>
            <w:right w:val="none" w:sz="0" w:space="0" w:color="auto"/>
          </w:divBdr>
        </w:div>
        <w:div w:id="916599528">
          <w:marLeft w:val="640"/>
          <w:marRight w:val="0"/>
          <w:marTop w:val="0"/>
          <w:marBottom w:val="0"/>
          <w:divBdr>
            <w:top w:val="none" w:sz="0" w:space="0" w:color="auto"/>
            <w:left w:val="none" w:sz="0" w:space="0" w:color="auto"/>
            <w:bottom w:val="none" w:sz="0" w:space="0" w:color="auto"/>
            <w:right w:val="none" w:sz="0" w:space="0" w:color="auto"/>
          </w:divBdr>
        </w:div>
        <w:div w:id="2075623318">
          <w:marLeft w:val="640"/>
          <w:marRight w:val="0"/>
          <w:marTop w:val="0"/>
          <w:marBottom w:val="0"/>
          <w:divBdr>
            <w:top w:val="none" w:sz="0" w:space="0" w:color="auto"/>
            <w:left w:val="none" w:sz="0" w:space="0" w:color="auto"/>
            <w:bottom w:val="none" w:sz="0" w:space="0" w:color="auto"/>
            <w:right w:val="none" w:sz="0" w:space="0" w:color="auto"/>
          </w:divBdr>
        </w:div>
        <w:div w:id="1444574934">
          <w:marLeft w:val="640"/>
          <w:marRight w:val="0"/>
          <w:marTop w:val="0"/>
          <w:marBottom w:val="0"/>
          <w:divBdr>
            <w:top w:val="none" w:sz="0" w:space="0" w:color="auto"/>
            <w:left w:val="none" w:sz="0" w:space="0" w:color="auto"/>
            <w:bottom w:val="none" w:sz="0" w:space="0" w:color="auto"/>
            <w:right w:val="none" w:sz="0" w:space="0" w:color="auto"/>
          </w:divBdr>
        </w:div>
        <w:div w:id="645552912">
          <w:marLeft w:val="640"/>
          <w:marRight w:val="0"/>
          <w:marTop w:val="0"/>
          <w:marBottom w:val="0"/>
          <w:divBdr>
            <w:top w:val="none" w:sz="0" w:space="0" w:color="auto"/>
            <w:left w:val="none" w:sz="0" w:space="0" w:color="auto"/>
            <w:bottom w:val="none" w:sz="0" w:space="0" w:color="auto"/>
            <w:right w:val="none" w:sz="0" w:space="0" w:color="auto"/>
          </w:divBdr>
        </w:div>
        <w:div w:id="255405960">
          <w:marLeft w:val="640"/>
          <w:marRight w:val="0"/>
          <w:marTop w:val="0"/>
          <w:marBottom w:val="0"/>
          <w:divBdr>
            <w:top w:val="none" w:sz="0" w:space="0" w:color="auto"/>
            <w:left w:val="none" w:sz="0" w:space="0" w:color="auto"/>
            <w:bottom w:val="none" w:sz="0" w:space="0" w:color="auto"/>
            <w:right w:val="none" w:sz="0" w:space="0" w:color="auto"/>
          </w:divBdr>
        </w:div>
        <w:div w:id="115491289">
          <w:marLeft w:val="640"/>
          <w:marRight w:val="0"/>
          <w:marTop w:val="0"/>
          <w:marBottom w:val="0"/>
          <w:divBdr>
            <w:top w:val="none" w:sz="0" w:space="0" w:color="auto"/>
            <w:left w:val="none" w:sz="0" w:space="0" w:color="auto"/>
            <w:bottom w:val="none" w:sz="0" w:space="0" w:color="auto"/>
            <w:right w:val="none" w:sz="0" w:space="0" w:color="auto"/>
          </w:divBdr>
        </w:div>
        <w:div w:id="922615813">
          <w:marLeft w:val="640"/>
          <w:marRight w:val="0"/>
          <w:marTop w:val="0"/>
          <w:marBottom w:val="0"/>
          <w:divBdr>
            <w:top w:val="none" w:sz="0" w:space="0" w:color="auto"/>
            <w:left w:val="none" w:sz="0" w:space="0" w:color="auto"/>
            <w:bottom w:val="none" w:sz="0" w:space="0" w:color="auto"/>
            <w:right w:val="none" w:sz="0" w:space="0" w:color="auto"/>
          </w:divBdr>
        </w:div>
        <w:div w:id="1252928331">
          <w:marLeft w:val="640"/>
          <w:marRight w:val="0"/>
          <w:marTop w:val="0"/>
          <w:marBottom w:val="0"/>
          <w:divBdr>
            <w:top w:val="none" w:sz="0" w:space="0" w:color="auto"/>
            <w:left w:val="none" w:sz="0" w:space="0" w:color="auto"/>
            <w:bottom w:val="none" w:sz="0" w:space="0" w:color="auto"/>
            <w:right w:val="none" w:sz="0" w:space="0" w:color="auto"/>
          </w:divBdr>
        </w:div>
        <w:div w:id="44647913">
          <w:marLeft w:val="640"/>
          <w:marRight w:val="0"/>
          <w:marTop w:val="0"/>
          <w:marBottom w:val="0"/>
          <w:divBdr>
            <w:top w:val="none" w:sz="0" w:space="0" w:color="auto"/>
            <w:left w:val="none" w:sz="0" w:space="0" w:color="auto"/>
            <w:bottom w:val="none" w:sz="0" w:space="0" w:color="auto"/>
            <w:right w:val="none" w:sz="0" w:space="0" w:color="auto"/>
          </w:divBdr>
        </w:div>
        <w:div w:id="616832627">
          <w:marLeft w:val="640"/>
          <w:marRight w:val="0"/>
          <w:marTop w:val="0"/>
          <w:marBottom w:val="0"/>
          <w:divBdr>
            <w:top w:val="none" w:sz="0" w:space="0" w:color="auto"/>
            <w:left w:val="none" w:sz="0" w:space="0" w:color="auto"/>
            <w:bottom w:val="none" w:sz="0" w:space="0" w:color="auto"/>
            <w:right w:val="none" w:sz="0" w:space="0" w:color="auto"/>
          </w:divBdr>
        </w:div>
        <w:div w:id="820316479">
          <w:marLeft w:val="640"/>
          <w:marRight w:val="0"/>
          <w:marTop w:val="0"/>
          <w:marBottom w:val="0"/>
          <w:divBdr>
            <w:top w:val="none" w:sz="0" w:space="0" w:color="auto"/>
            <w:left w:val="none" w:sz="0" w:space="0" w:color="auto"/>
            <w:bottom w:val="none" w:sz="0" w:space="0" w:color="auto"/>
            <w:right w:val="none" w:sz="0" w:space="0" w:color="auto"/>
          </w:divBdr>
        </w:div>
        <w:div w:id="797259324">
          <w:marLeft w:val="640"/>
          <w:marRight w:val="0"/>
          <w:marTop w:val="0"/>
          <w:marBottom w:val="0"/>
          <w:divBdr>
            <w:top w:val="none" w:sz="0" w:space="0" w:color="auto"/>
            <w:left w:val="none" w:sz="0" w:space="0" w:color="auto"/>
            <w:bottom w:val="none" w:sz="0" w:space="0" w:color="auto"/>
            <w:right w:val="none" w:sz="0" w:space="0" w:color="auto"/>
          </w:divBdr>
        </w:div>
        <w:div w:id="736130124">
          <w:marLeft w:val="640"/>
          <w:marRight w:val="0"/>
          <w:marTop w:val="0"/>
          <w:marBottom w:val="0"/>
          <w:divBdr>
            <w:top w:val="none" w:sz="0" w:space="0" w:color="auto"/>
            <w:left w:val="none" w:sz="0" w:space="0" w:color="auto"/>
            <w:bottom w:val="none" w:sz="0" w:space="0" w:color="auto"/>
            <w:right w:val="none" w:sz="0" w:space="0" w:color="auto"/>
          </w:divBdr>
        </w:div>
        <w:div w:id="723018214">
          <w:marLeft w:val="640"/>
          <w:marRight w:val="0"/>
          <w:marTop w:val="0"/>
          <w:marBottom w:val="0"/>
          <w:divBdr>
            <w:top w:val="none" w:sz="0" w:space="0" w:color="auto"/>
            <w:left w:val="none" w:sz="0" w:space="0" w:color="auto"/>
            <w:bottom w:val="none" w:sz="0" w:space="0" w:color="auto"/>
            <w:right w:val="none" w:sz="0" w:space="0" w:color="auto"/>
          </w:divBdr>
        </w:div>
        <w:div w:id="1582177877">
          <w:marLeft w:val="640"/>
          <w:marRight w:val="0"/>
          <w:marTop w:val="0"/>
          <w:marBottom w:val="0"/>
          <w:divBdr>
            <w:top w:val="none" w:sz="0" w:space="0" w:color="auto"/>
            <w:left w:val="none" w:sz="0" w:space="0" w:color="auto"/>
            <w:bottom w:val="none" w:sz="0" w:space="0" w:color="auto"/>
            <w:right w:val="none" w:sz="0" w:space="0" w:color="auto"/>
          </w:divBdr>
        </w:div>
        <w:div w:id="585571734">
          <w:marLeft w:val="640"/>
          <w:marRight w:val="0"/>
          <w:marTop w:val="0"/>
          <w:marBottom w:val="0"/>
          <w:divBdr>
            <w:top w:val="none" w:sz="0" w:space="0" w:color="auto"/>
            <w:left w:val="none" w:sz="0" w:space="0" w:color="auto"/>
            <w:bottom w:val="none" w:sz="0" w:space="0" w:color="auto"/>
            <w:right w:val="none" w:sz="0" w:space="0" w:color="auto"/>
          </w:divBdr>
        </w:div>
        <w:div w:id="301230325">
          <w:marLeft w:val="640"/>
          <w:marRight w:val="0"/>
          <w:marTop w:val="0"/>
          <w:marBottom w:val="0"/>
          <w:divBdr>
            <w:top w:val="none" w:sz="0" w:space="0" w:color="auto"/>
            <w:left w:val="none" w:sz="0" w:space="0" w:color="auto"/>
            <w:bottom w:val="none" w:sz="0" w:space="0" w:color="auto"/>
            <w:right w:val="none" w:sz="0" w:space="0" w:color="auto"/>
          </w:divBdr>
        </w:div>
        <w:div w:id="365645451">
          <w:marLeft w:val="640"/>
          <w:marRight w:val="0"/>
          <w:marTop w:val="0"/>
          <w:marBottom w:val="0"/>
          <w:divBdr>
            <w:top w:val="none" w:sz="0" w:space="0" w:color="auto"/>
            <w:left w:val="none" w:sz="0" w:space="0" w:color="auto"/>
            <w:bottom w:val="none" w:sz="0" w:space="0" w:color="auto"/>
            <w:right w:val="none" w:sz="0" w:space="0" w:color="auto"/>
          </w:divBdr>
        </w:div>
        <w:div w:id="1041632197">
          <w:marLeft w:val="640"/>
          <w:marRight w:val="0"/>
          <w:marTop w:val="0"/>
          <w:marBottom w:val="0"/>
          <w:divBdr>
            <w:top w:val="none" w:sz="0" w:space="0" w:color="auto"/>
            <w:left w:val="none" w:sz="0" w:space="0" w:color="auto"/>
            <w:bottom w:val="none" w:sz="0" w:space="0" w:color="auto"/>
            <w:right w:val="none" w:sz="0" w:space="0" w:color="auto"/>
          </w:divBdr>
        </w:div>
        <w:div w:id="212888454">
          <w:marLeft w:val="640"/>
          <w:marRight w:val="0"/>
          <w:marTop w:val="0"/>
          <w:marBottom w:val="0"/>
          <w:divBdr>
            <w:top w:val="none" w:sz="0" w:space="0" w:color="auto"/>
            <w:left w:val="none" w:sz="0" w:space="0" w:color="auto"/>
            <w:bottom w:val="none" w:sz="0" w:space="0" w:color="auto"/>
            <w:right w:val="none" w:sz="0" w:space="0" w:color="auto"/>
          </w:divBdr>
        </w:div>
        <w:div w:id="399795976">
          <w:marLeft w:val="640"/>
          <w:marRight w:val="0"/>
          <w:marTop w:val="0"/>
          <w:marBottom w:val="0"/>
          <w:divBdr>
            <w:top w:val="none" w:sz="0" w:space="0" w:color="auto"/>
            <w:left w:val="none" w:sz="0" w:space="0" w:color="auto"/>
            <w:bottom w:val="none" w:sz="0" w:space="0" w:color="auto"/>
            <w:right w:val="none" w:sz="0" w:space="0" w:color="auto"/>
          </w:divBdr>
        </w:div>
        <w:div w:id="902370583">
          <w:marLeft w:val="640"/>
          <w:marRight w:val="0"/>
          <w:marTop w:val="0"/>
          <w:marBottom w:val="0"/>
          <w:divBdr>
            <w:top w:val="none" w:sz="0" w:space="0" w:color="auto"/>
            <w:left w:val="none" w:sz="0" w:space="0" w:color="auto"/>
            <w:bottom w:val="none" w:sz="0" w:space="0" w:color="auto"/>
            <w:right w:val="none" w:sz="0" w:space="0" w:color="auto"/>
          </w:divBdr>
        </w:div>
        <w:div w:id="505360268">
          <w:marLeft w:val="640"/>
          <w:marRight w:val="0"/>
          <w:marTop w:val="0"/>
          <w:marBottom w:val="0"/>
          <w:divBdr>
            <w:top w:val="none" w:sz="0" w:space="0" w:color="auto"/>
            <w:left w:val="none" w:sz="0" w:space="0" w:color="auto"/>
            <w:bottom w:val="none" w:sz="0" w:space="0" w:color="auto"/>
            <w:right w:val="none" w:sz="0" w:space="0" w:color="auto"/>
          </w:divBdr>
        </w:div>
        <w:div w:id="845242095">
          <w:marLeft w:val="640"/>
          <w:marRight w:val="0"/>
          <w:marTop w:val="0"/>
          <w:marBottom w:val="0"/>
          <w:divBdr>
            <w:top w:val="none" w:sz="0" w:space="0" w:color="auto"/>
            <w:left w:val="none" w:sz="0" w:space="0" w:color="auto"/>
            <w:bottom w:val="none" w:sz="0" w:space="0" w:color="auto"/>
            <w:right w:val="none" w:sz="0" w:space="0" w:color="auto"/>
          </w:divBdr>
        </w:div>
        <w:div w:id="413362733">
          <w:marLeft w:val="640"/>
          <w:marRight w:val="0"/>
          <w:marTop w:val="0"/>
          <w:marBottom w:val="0"/>
          <w:divBdr>
            <w:top w:val="none" w:sz="0" w:space="0" w:color="auto"/>
            <w:left w:val="none" w:sz="0" w:space="0" w:color="auto"/>
            <w:bottom w:val="none" w:sz="0" w:space="0" w:color="auto"/>
            <w:right w:val="none" w:sz="0" w:space="0" w:color="auto"/>
          </w:divBdr>
        </w:div>
        <w:div w:id="1471828482">
          <w:marLeft w:val="640"/>
          <w:marRight w:val="0"/>
          <w:marTop w:val="0"/>
          <w:marBottom w:val="0"/>
          <w:divBdr>
            <w:top w:val="none" w:sz="0" w:space="0" w:color="auto"/>
            <w:left w:val="none" w:sz="0" w:space="0" w:color="auto"/>
            <w:bottom w:val="none" w:sz="0" w:space="0" w:color="auto"/>
            <w:right w:val="none" w:sz="0" w:space="0" w:color="auto"/>
          </w:divBdr>
        </w:div>
        <w:div w:id="807169581">
          <w:marLeft w:val="640"/>
          <w:marRight w:val="0"/>
          <w:marTop w:val="0"/>
          <w:marBottom w:val="0"/>
          <w:divBdr>
            <w:top w:val="none" w:sz="0" w:space="0" w:color="auto"/>
            <w:left w:val="none" w:sz="0" w:space="0" w:color="auto"/>
            <w:bottom w:val="none" w:sz="0" w:space="0" w:color="auto"/>
            <w:right w:val="none" w:sz="0" w:space="0" w:color="auto"/>
          </w:divBdr>
        </w:div>
        <w:div w:id="1837457188">
          <w:marLeft w:val="640"/>
          <w:marRight w:val="0"/>
          <w:marTop w:val="0"/>
          <w:marBottom w:val="0"/>
          <w:divBdr>
            <w:top w:val="none" w:sz="0" w:space="0" w:color="auto"/>
            <w:left w:val="none" w:sz="0" w:space="0" w:color="auto"/>
            <w:bottom w:val="none" w:sz="0" w:space="0" w:color="auto"/>
            <w:right w:val="none" w:sz="0" w:space="0" w:color="auto"/>
          </w:divBdr>
        </w:div>
        <w:div w:id="2106151424">
          <w:marLeft w:val="640"/>
          <w:marRight w:val="0"/>
          <w:marTop w:val="0"/>
          <w:marBottom w:val="0"/>
          <w:divBdr>
            <w:top w:val="none" w:sz="0" w:space="0" w:color="auto"/>
            <w:left w:val="none" w:sz="0" w:space="0" w:color="auto"/>
            <w:bottom w:val="none" w:sz="0" w:space="0" w:color="auto"/>
            <w:right w:val="none" w:sz="0" w:space="0" w:color="auto"/>
          </w:divBdr>
        </w:div>
        <w:div w:id="2068991374">
          <w:marLeft w:val="640"/>
          <w:marRight w:val="0"/>
          <w:marTop w:val="0"/>
          <w:marBottom w:val="0"/>
          <w:divBdr>
            <w:top w:val="none" w:sz="0" w:space="0" w:color="auto"/>
            <w:left w:val="none" w:sz="0" w:space="0" w:color="auto"/>
            <w:bottom w:val="none" w:sz="0" w:space="0" w:color="auto"/>
            <w:right w:val="none" w:sz="0" w:space="0" w:color="auto"/>
          </w:divBdr>
        </w:div>
        <w:div w:id="1612591565">
          <w:marLeft w:val="640"/>
          <w:marRight w:val="0"/>
          <w:marTop w:val="0"/>
          <w:marBottom w:val="0"/>
          <w:divBdr>
            <w:top w:val="none" w:sz="0" w:space="0" w:color="auto"/>
            <w:left w:val="none" w:sz="0" w:space="0" w:color="auto"/>
            <w:bottom w:val="none" w:sz="0" w:space="0" w:color="auto"/>
            <w:right w:val="none" w:sz="0" w:space="0" w:color="auto"/>
          </w:divBdr>
        </w:div>
        <w:div w:id="470635268">
          <w:marLeft w:val="640"/>
          <w:marRight w:val="0"/>
          <w:marTop w:val="0"/>
          <w:marBottom w:val="0"/>
          <w:divBdr>
            <w:top w:val="none" w:sz="0" w:space="0" w:color="auto"/>
            <w:left w:val="none" w:sz="0" w:space="0" w:color="auto"/>
            <w:bottom w:val="none" w:sz="0" w:space="0" w:color="auto"/>
            <w:right w:val="none" w:sz="0" w:space="0" w:color="auto"/>
          </w:divBdr>
        </w:div>
        <w:div w:id="1529874039">
          <w:marLeft w:val="640"/>
          <w:marRight w:val="0"/>
          <w:marTop w:val="0"/>
          <w:marBottom w:val="0"/>
          <w:divBdr>
            <w:top w:val="none" w:sz="0" w:space="0" w:color="auto"/>
            <w:left w:val="none" w:sz="0" w:space="0" w:color="auto"/>
            <w:bottom w:val="none" w:sz="0" w:space="0" w:color="auto"/>
            <w:right w:val="none" w:sz="0" w:space="0" w:color="auto"/>
          </w:divBdr>
        </w:div>
        <w:div w:id="176582039">
          <w:marLeft w:val="640"/>
          <w:marRight w:val="0"/>
          <w:marTop w:val="0"/>
          <w:marBottom w:val="0"/>
          <w:divBdr>
            <w:top w:val="none" w:sz="0" w:space="0" w:color="auto"/>
            <w:left w:val="none" w:sz="0" w:space="0" w:color="auto"/>
            <w:bottom w:val="none" w:sz="0" w:space="0" w:color="auto"/>
            <w:right w:val="none" w:sz="0" w:space="0" w:color="auto"/>
          </w:divBdr>
        </w:div>
        <w:div w:id="1549142807">
          <w:marLeft w:val="640"/>
          <w:marRight w:val="0"/>
          <w:marTop w:val="0"/>
          <w:marBottom w:val="0"/>
          <w:divBdr>
            <w:top w:val="none" w:sz="0" w:space="0" w:color="auto"/>
            <w:left w:val="none" w:sz="0" w:space="0" w:color="auto"/>
            <w:bottom w:val="none" w:sz="0" w:space="0" w:color="auto"/>
            <w:right w:val="none" w:sz="0" w:space="0" w:color="auto"/>
          </w:divBdr>
        </w:div>
        <w:div w:id="75904851">
          <w:marLeft w:val="640"/>
          <w:marRight w:val="0"/>
          <w:marTop w:val="0"/>
          <w:marBottom w:val="0"/>
          <w:divBdr>
            <w:top w:val="none" w:sz="0" w:space="0" w:color="auto"/>
            <w:left w:val="none" w:sz="0" w:space="0" w:color="auto"/>
            <w:bottom w:val="none" w:sz="0" w:space="0" w:color="auto"/>
            <w:right w:val="none" w:sz="0" w:space="0" w:color="auto"/>
          </w:divBdr>
        </w:div>
        <w:div w:id="371005961">
          <w:marLeft w:val="640"/>
          <w:marRight w:val="0"/>
          <w:marTop w:val="0"/>
          <w:marBottom w:val="0"/>
          <w:divBdr>
            <w:top w:val="none" w:sz="0" w:space="0" w:color="auto"/>
            <w:left w:val="none" w:sz="0" w:space="0" w:color="auto"/>
            <w:bottom w:val="none" w:sz="0" w:space="0" w:color="auto"/>
            <w:right w:val="none" w:sz="0" w:space="0" w:color="auto"/>
          </w:divBdr>
        </w:div>
        <w:div w:id="1838301051">
          <w:marLeft w:val="640"/>
          <w:marRight w:val="0"/>
          <w:marTop w:val="0"/>
          <w:marBottom w:val="0"/>
          <w:divBdr>
            <w:top w:val="none" w:sz="0" w:space="0" w:color="auto"/>
            <w:left w:val="none" w:sz="0" w:space="0" w:color="auto"/>
            <w:bottom w:val="none" w:sz="0" w:space="0" w:color="auto"/>
            <w:right w:val="none" w:sz="0" w:space="0" w:color="auto"/>
          </w:divBdr>
        </w:div>
        <w:div w:id="2070883740">
          <w:marLeft w:val="640"/>
          <w:marRight w:val="0"/>
          <w:marTop w:val="0"/>
          <w:marBottom w:val="0"/>
          <w:divBdr>
            <w:top w:val="none" w:sz="0" w:space="0" w:color="auto"/>
            <w:left w:val="none" w:sz="0" w:space="0" w:color="auto"/>
            <w:bottom w:val="none" w:sz="0" w:space="0" w:color="auto"/>
            <w:right w:val="none" w:sz="0" w:space="0" w:color="auto"/>
          </w:divBdr>
        </w:div>
        <w:div w:id="1104494309">
          <w:marLeft w:val="640"/>
          <w:marRight w:val="0"/>
          <w:marTop w:val="0"/>
          <w:marBottom w:val="0"/>
          <w:divBdr>
            <w:top w:val="none" w:sz="0" w:space="0" w:color="auto"/>
            <w:left w:val="none" w:sz="0" w:space="0" w:color="auto"/>
            <w:bottom w:val="none" w:sz="0" w:space="0" w:color="auto"/>
            <w:right w:val="none" w:sz="0" w:space="0" w:color="auto"/>
          </w:divBdr>
        </w:div>
        <w:div w:id="1781802580">
          <w:marLeft w:val="640"/>
          <w:marRight w:val="0"/>
          <w:marTop w:val="0"/>
          <w:marBottom w:val="0"/>
          <w:divBdr>
            <w:top w:val="none" w:sz="0" w:space="0" w:color="auto"/>
            <w:left w:val="none" w:sz="0" w:space="0" w:color="auto"/>
            <w:bottom w:val="none" w:sz="0" w:space="0" w:color="auto"/>
            <w:right w:val="none" w:sz="0" w:space="0" w:color="auto"/>
          </w:divBdr>
        </w:div>
        <w:div w:id="92091621">
          <w:marLeft w:val="640"/>
          <w:marRight w:val="0"/>
          <w:marTop w:val="0"/>
          <w:marBottom w:val="0"/>
          <w:divBdr>
            <w:top w:val="none" w:sz="0" w:space="0" w:color="auto"/>
            <w:left w:val="none" w:sz="0" w:space="0" w:color="auto"/>
            <w:bottom w:val="none" w:sz="0" w:space="0" w:color="auto"/>
            <w:right w:val="none" w:sz="0" w:space="0" w:color="auto"/>
          </w:divBdr>
        </w:div>
        <w:div w:id="1603369305">
          <w:marLeft w:val="640"/>
          <w:marRight w:val="0"/>
          <w:marTop w:val="0"/>
          <w:marBottom w:val="0"/>
          <w:divBdr>
            <w:top w:val="none" w:sz="0" w:space="0" w:color="auto"/>
            <w:left w:val="none" w:sz="0" w:space="0" w:color="auto"/>
            <w:bottom w:val="none" w:sz="0" w:space="0" w:color="auto"/>
            <w:right w:val="none" w:sz="0" w:space="0" w:color="auto"/>
          </w:divBdr>
        </w:div>
        <w:div w:id="95028288">
          <w:marLeft w:val="640"/>
          <w:marRight w:val="0"/>
          <w:marTop w:val="0"/>
          <w:marBottom w:val="0"/>
          <w:divBdr>
            <w:top w:val="none" w:sz="0" w:space="0" w:color="auto"/>
            <w:left w:val="none" w:sz="0" w:space="0" w:color="auto"/>
            <w:bottom w:val="none" w:sz="0" w:space="0" w:color="auto"/>
            <w:right w:val="none" w:sz="0" w:space="0" w:color="auto"/>
          </w:divBdr>
        </w:div>
        <w:div w:id="625238596">
          <w:marLeft w:val="640"/>
          <w:marRight w:val="0"/>
          <w:marTop w:val="0"/>
          <w:marBottom w:val="0"/>
          <w:divBdr>
            <w:top w:val="none" w:sz="0" w:space="0" w:color="auto"/>
            <w:left w:val="none" w:sz="0" w:space="0" w:color="auto"/>
            <w:bottom w:val="none" w:sz="0" w:space="0" w:color="auto"/>
            <w:right w:val="none" w:sz="0" w:space="0" w:color="auto"/>
          </w:divBdr>
        </w:div>
        <w:div w:id="1667787366">
          <w:marLeft w:val="640"/>
          <w:marRight w:val="0"/>
          <w:marTop w:val="0"/>
          <w:marBottom w:val="0"/>
          <w:divBdr>
            <w:top w:val="none" w:sz="0" w:space="0" w:color="auto"/>
            <w:left w:val="none" w:sz="0" w:space="0" w:color="auto"/>
            <w:bottom w:val="none" w:sz="0" w:space="0" w:color="auto"/>
            <w:right w:val="none" w:sz="0" w:space="0" w:color="auto"/>
          </w:divBdr>
        </w:div>
        <w:div w:id="1916436040">
          <w:marLeft w:val="640"/>
          <w:marRight w:val="0"/>
          <w:marTop w:val="0"/>
          <w:marBottom w:val="0"/>
          <w:divBdr>
            <w:top w:val="none" w:sz="0" w:space="0" w:color="auto"/>
            <w:left w:val="none" w:sz="0" w:space="0" w:color="auto"/>
            <w:bottom w:val="none" w:sz="0" w:space="0" w:color="auto"/>
            <w:right w:val="none" w:sz="0" w:space="0" w:color="auto"/>
          </w:divBdr>
        </w:div>
        <w:div w:id="1193229572">
          <w:marLeft w:val="640"/>
          <w:marRight w:val="0"/>
          <w:marTop w:val="0"/>
          <w:marBottom w:val="0"/>
          <w:divBdr>
            <w:top w:val="none" w:sz="0" w:space="0" w:color="auto"/>
            <w:left w:val="none" w:sz="0" w:space="0" w:color="auto"/>
            <w:bottom w:val="none" w:sz="0" w:space="0" w:color="auto"/>
            <w:right w:val="none" w:sz="0" w:space="0" w:color="auto"/>
          </w:divBdr>
        </w:div>
        <w:div w:id="1674526253">
          <w:marLeft w:val="640"/>
          <w:marRight w:val="0"/>
          <w:marTop w:val="0"/>
          <w:marBottom w:val="0"/>
          <w:divBdr>
            <w:top w:val="none" w:sz="0" w:space="0" w:color="auto"/>
            <w:left w:val="none" w:sz="0" w:space="0" w:color="auto"/>
            <w:bottom w:val="none" w:sz="0" w:space="0" w:color="auto"/>
            <w:right w:val="none" w:sz="0" w:space="0" w:color="auto"/>
          </w:divBdr>
        </w:div>
        <w:div w:id="1587688000">
          <w:marLeft w:val="640"/>
          <w:marRight w:val="0"/>
          <w:marTop w:val="0"/>
          <w:marBottom w:val="0"/>
          <w:divBdr>
            <w:top w:val="none" w:sz="0" w:space="0" w:color="auto"/>
            <w:left w:val="none" w:sz="0" w:space="0" w:color="auto"/>
            <w:bottom w:val="none" w:sz="0" w:space="0" w:color="auto"/>
            <w:right w:val="none" w:sz="0" w:space="0" w:color="auto"/>
          </w:divBdr>
        </w:div>
        <w:div w:id="1308902315">
          <w:marLeft w:val="640"/>
          <w:marRight w:val="0"/>
          <w:marTop w:val="0"/>
          <w:marBottom w:val="0"/>
          <w:divBdr>
            <w:top w:val="none" w:sz="0" w:space="0" w:color="auto"/>
            <w:left w:val="none" w:sz="0" w:space="0" w:color="auto"/>
            <w:bottom w:val="none" w:sz="0" w:space="0" w:color="auto"/>
            <w:right w:val="none" w:sz="0" w:space="0" w:color="auto"/>
          </w:divBdr>
        </w:div>
        <w:div w:id="549928171">
          <w:marLeft w:val="640"/>
          <w:marRight w:val="0"/>
          <w:marTop w:val="0"/>
          <w:marBottom w:val="0"/>
          <w:divBdr>
            <w:top w:val="none" w:sz="0" w:space="0" w:color="auto"/>
            <w:left w:val="none" w:sz="0" w:space="0" w:color="auto"/>
            <w:bottom w:val="none" w:sz="0" w:space="0" w:color="auto"/>
            <w:right w:val="none" w:sz="0" w:space="0" w:color="auto"/>
          </w:divBdr>
        </w:div>
        <w:div w:id="575361195">
          <w:marLeft w:val="640"/>
          <w:marRight w:val="0"/>
          <w:marTop w:val="0"/>
          <w:marBottom w:val="0"/>
          <w:divBdr>
            <w:top w:val="none" w:sz="0" w:space="0" w:color="auto"/>
            <w:left w:val="none" w:sz="0" w:space="0" w:color="auto"/>
            <w:bottom w:val="none" w:sz="0" w:space="0" w:color="auto"/>
            <w:right w:val="none" w:sz="0" w:space="0" w:color="auto"/>
          </w:divBdr>
        </w:div>
        <w:div w:id="1042436064">
          <w:marLeft w:val="640"/>
          <w:marRight w:val="0"/>
          <w:marTop w:val="0"/>
          <w:marBottom w:val="0"/>
          <w:divBdr>
            <w:top w:val="none" w:sz="0" w:space="0" w:color="auto"/>
            <w:left w:val="none" w:sz="0" w:space="0" w:color="auto"/>
            <w:bottom w:val="none" w:sz="0" w:space="0" w:color="auto"/>
            <w:right w:val="none" w:sz="0" w:space="0" w:color="auto"/>
          </w:divBdr>
        </w:div>
      </w:divsChild>
    </w:div>
    <w:div w:id="1987199411">
      <w:bodyDiv w:val="1"/>
      <w:marLeft w:val="0"/>
      <w:marRight w:val="0"/>
      <w:marTop w:val="0"/>
      <w:marBottom w:val="0"/>
      <w:divBdr>
        <w:top w:val="none" w:sz="0" w:space="0" w:color="auto"/>
        <w:left w:val="none" w:sz="0" w:space="0" w:color="auto"/>
        <w:bottom w:val="none" w:sz="0" w:space="0" w:color="auto"/>
        <w:right w:val="none" w:sz="0" w:space="0" w:color="auto"/>
      </w:divBdr>
    </w:div>
    <w:div w:id="1987275777">
      <w:bodyDiv w:val="1"/>
      <w:marLeft w:val="0"/>
      <w:marRight w:val="0"/>
      <w:marTop w:val="0"/>
      <w:marBottom w:val="0"/>
      <w:divBdr>
        <w:top w:val="none" w:sz="0" w:space="0" w:color="auto"/>
        <w:left w:val="none" w:sz="0" w:space="0" w:color="auto"/>
        <w:bottom w:val="none" w:sz="0" w:space="0" w:color="auto"/>
        <w:right w:val="none" w:sz="0" w:space="0" w:color="auto"/>
      </w:divBdr>
    </w:div>
    <w:div w:id="1988506374">
      <w:bodyDiv w:val="1"/>
      <w:marLeft w:val="0"/>
      <w:marRight w:val="0"/>
      <w:marTop w:val="0"/>
      <w:marBottom w:val="0"/>
      <w:divBdr>
        <w:top w:val="none" w:sz="0" w:space="0" w:color="auto"/>
        <w:left w:val="none" w:sz="0" w:space="0" w:color="auto"/>
        <w:bottom w:val="none" w:sz="0" w:space="0" w:color="auto"/>
        <w:right w:val="none" w:sz="0" w:space="0" w:color="auto"/>
      </w:divBdr>
      <w:divsChild>
        <w:div w:id="647175899">
          <w:marLeft w:val="480"/>
          <w:marRight w:val="0"/>
          <w:marTop w:val="0"/>
          <w:marBottom w:val="0"/>
          <w:divBdr>
            <w:top w:val="none" w:sz="0" w:space="0" w:color="auto"/>
            <w:left w:val="none" w:sz="0" w:space="0" w:color="auto"/>
            <w:bottom w:val="none" w:sz="0" w:space="0" w:color="auto"/>
            <w:right w:val="none" w:sz="0" w:space="0" w:color="auto"/>
          </w:divBdr>
        </w:div>
        <w:div w:id="1355577953">
          <w:marLeft w:val="480"/>
          <w:marRight w:val="0"/>
          <w:marTop w:val="0"/>
          <w:marBottom w:val="0"/>
          <w:divBdr>
            <w:top w:val="none" w:sz="0" w:space="0" w:color="auto"/>
            <w:left w:val="none" w:sz="0" w:space="0" w:color="auto"/>
            <w:bottom w:val="none" w:sz="0" w:space="0" w:color="auto"/>
            <w:right w:val="none" w:sz="0" w:space="0" w:color="auto"/>
          </w:divBdr>
        </w:div>
        <w:div w:id="59334390">
          <w:marLeft w:val="480"/>
          <w:marRight w:val="0"/>
          <w:marTop w:val="0"/>
          <w:marBottom w:val="0"/>
          <w:divBdr>
            <w:top w:val="none" w:sz="0" w:space="0" w:color="auto"/>
            <w:left w:val="none" w:sz="0" w:space="0" w:color="auto"/>
            <w:bottom w:val="none" w:sz="0" w:space="0" w:color="auto"/>
            <w:right w:val="none" w:sz="0" w:space="0" w:color="auto"/>
          </w:divBdr>
        </w:div>
        <w:div w:id="810707380">
          <w:marLeft w:val="480"/>
          <w:marRight w:val="0"/>
          <w:marTop w:val="0"/>
          <w:marBottom w:val="0"/>
          <w:divBdr>
            <w:top w:val="none" w:sz="0" w:space="0" w:color="auto"/>
            <w:left w:val="none" w:sz="0" w:space="0" w:color="auto"/>
            <w:bottom w:val="none" w:sz="0" w:space="0" w:color="auto"/>
            <w:right w:val="none" w:sz="0" w:space="0" w:color="auto"/>
          </w:divBdr>
        </w:div>
        <w:div w:id="1325744561">
          <w:marLeft w:val="480"/>
          <w:marRight w:val="0"/>
          <w:marTop w:val="0"/>
          <w:marBottom w:val="0"/>
          <w:divBdr>
            <w:top w:val="none" w:sz="0" w:space="0" w:color="auto"/>
            <w:left w:val="none" w:sz="0" w:space="0" w:color="auto"/>
            <w:bottom w:val="none" w:sz="0" w:space="0" w:color="auto"/>
            <w:right w:val="none" w:sz="0" w:space="0" w:color="auto"/>
          </w:divBdr>
        </w:div>
        <w:div w:id="890388111">
          <w:marLeft w:val="480"/>
          <w:marRight w:val="0"/>
          <w:marTop w:val="0"/>
          <w:marBottom w:val="0"/>
          <w:divBdr>
            <w:top w:val="none" w:sz="0" w:space="0" w:color="auto"/>
            <w:left w:val="none" w:sz="0" w:space="0" w:color="auto"/>
            <w:bottom w:val="none" w:sz="0" w:space="0" w:color="auto"/>
            <w:right w:val="none" w:sz="0" w:space="0" w:color="auto"/>
          </w:divBdr>
        </w:div>
        <w:div w:id="280310682">
          <w:marLeft w:val="480"/>
          <w:marRight w:val="0"/>
          <w:marTop w:val="0"/>
          <w:marBottom w:val="0"/>
          <w:divBdr>
            <w:top w:val="none" w:sz="0" w:space="0" w:color="auto"/>
            <w:left w:val="none" w:sz="0" w:space="0" w:color="auto"/>
            <w:bottom w:val="none" w:sz="0" w:space="0" w:color="auto"/>
            <w:right w:val="none" w:sz="0" w:space="0" w:color="auto"/>
          </w:divBdr>
        </w:div>
        <w:div w:id="836653873">
          <w:marLeft w:val="480"/>
          <w:marRight w:val="0"/>
          <w:marTop w:val="0"/>
          <w:marBottom w:val="0"/>
          <w:divBdr>
            <w:top w:val="none" w:sz="0" w:space="0" w:color="auto"/>
            <w:left w:val="none" w:sz="0" w:space="0" w:color="auto"/>
            <w:bottom w:val="none" w:sz="0" w:space="0" w:color="auto"/>
            <w:right w:val="none" w:sz="0" w:space="0" w:color="auto"/>
          </w:divBdr>
        </w:div>
        <w:div w:id="680208196">
          <w:marLeft w:val="480"/>
          <w:marRight w:val="0"/>
          <w:marTop w:val="0"/>
          <w:marBottom w:val="0"/>
          <w:divBdr>
            <w:top w:val="none" w:sz="0" w:space="0" w:color="auto"/>
            <w:left w:val="none" w:sz="0" w:space="0" w:color="auto"/>
            <w:bottom w:val="none" w:sz="0" w:space="0" w:color="auto"/>
            <w:right w:val="none" w:sz="0" w:space="0" w:color="auto"/>
          </w:divBdr>
        </w:div>
        <w:div w:id="1910337417">
          <w:marLeft w:val="480"/>
          <w:marRight w:val="0"/>
          <w:marTop w:val="0"/>
          <w:marBottom w:val="0"/>
          <w:divBdr>
            <w:top w:val="none" w:sz="0" w:space="0" w:color="auto"/>
            <w:left w:val="none" w:sz="0" w:space="0" w:color="auto"/>
            <w:bottom w:val="none" w:sz="0" w:space="0" w:color="auto"/>
            <w:right w:val="none" w:sz="0" w:space="0" w:color="auto"/>
          </w:divBdr>
        </w:div>
        <w:div w:id="41833077">
          <w:marLeft w:val="480"/>
          <w:marRight w:val="0"/>
          <w:marTop w:val="0"/>
          <w:marBottom w:val="0"/>
          <w:divBdr>
            <w:top w:val="none" w:sz="0" w:space="0" w:color="auto"/>
            <w:left w:val="none" w:sz="0" w:space="0" w:color="auto"/>
            <w:bottom w:val="none" w:sz="0" w:space="0" w:color="auto"/>
            <w:right w:val="none" w:sz="0" w:space="0" w:color="auto"/>
          </w:divBdr>
        </w:div>
        <w:div w:id="6567682">
          <w:marLeft w:val="480"/>
          <w:marRight w:val="0"/>
          <w:marTop w:val="0"/>
          <w:marBottom w:val="0"/>
          <w:divBdr>
            <w:top w:val="none" w:sz="0" w:space="0" w:color="auto"/>
            <w:left w:val="none" w:sz="0" w:space="0" w:color="auto"/>
            <w:bottom w:val="none" w:sz="0" w:space="0" w:color="auto"/>
            <w:right w:val="none" w:sz="0" w:space="0" w:color="auto"/>
          </w:divBdr>
        </w:div>
        <w:div w:id="1596210517">
          <w:marLeft w:val="480"/>
          <w:marRight w:val="0"/>
          <w:marTop w:val="0"/>
          <w:marBottom w:val="0"/>
          <w:divBdr>
            <w:top w:val="none" w:sz="0" w:space="0" w:color="auto"/>
            <w:left w:val="none" w:sz="0" w:space="0" w:color="auto"/>
            <w:bottom w:val="none" w:sz="0" w:space="0" w:color="auto"/>
            <w:right w:val="none" w:sz="0" w:space="0" w:color="auto"/>
          </w:divBdr>
        </w:div>
        <w:div w:id="145634635">
          <w:marLeft w:val="480"/>
          <w:marRight w:val="0"/>
          <w:marTop w:val="0"/>
          <w:marBottom w:val="0"/>
          <w:divBdr>
            <w:top w:val="none" w:sz="0" w:space="0" w:color="auto"/>
            <w:left w:val="none" w:sz="0" w:space="0" w:color="auto"/>
            <w:bottom w:val="none" w:sz="0" w:space="0" w:color="auto"/>
            <w:right w:val="none" w:sz="0" w:space="0" w:color="auto"/>
          </w:divBdr>
        </w:div>
        <w:div w:id="322776582">
          <w:marLeft w:val="480"/>
          <w:marRight w:val="0"/>
          <w:marTop w:val="0"/>
          <w:marBottom w:val="0"/>
          <w:divBdr>
            <w:top w:val="none" w:sz="0" w:space="0" w:color="auto"/>
            <w:left w:val="none" w:sz="0" w:space="0" w:color="auto"/>
            <w:bottom w:val="none" w:sz="0" w:space="0" w:color="auto"/>
            <w:right w:val="none" w:sz="0" w:space="0" w:color="auto"/>
          </w:divBdr>
        </w:div>
        <w:div w:id="945964778">
          <w:marLeft w:val="480"/>
          <w:marRight w:val="0"/>
          <w:marTop w:val="0"/>
          <w:marBottom w:val="0"/>
          <w:divBdr>
            <w:top w:val="none" w:sz="0" w:space="0" w:color="auto"/>
            <w:left w:val="none" w:sz="0" w:space="0" w:color="auto"/>
            <w:bottom w:val="none" w:sz="0" w:space="0" w:color="auto"/>
            <w:right w:val="none" w:sz="0" w:space="0" w:color="auto"/>
          </w:divBdr>
        </w:div>
        <w:div w:id="638459954">
          <w:marLeft w:val="480"/>
          <w:marRight w:val="0"/>
          <w:marTop w:val="0"/>
          <w:marBottom w:val="0"/>
          <w:divBdr>
            <w:top w:val="none" w:sz="0" w:space="0" w:color="auto"/>
            <w:left w:val="none" w:sz="0" w:space="0" w:color="auto"/>
            <w:bottom w:val="none" w:sz="0" w:space="0" w:color="auto"/>
            <w:right w:val="none" w:sz="0" w:space="0" w:color="auto"/>
          </w:divBdr>
        </w:div>
        <w:div w:id="946276470">
          <w:marLeft w:val="480"/>
          <w:marRight w:val="0"/>
          <w:marTop w:val="0"/>
          <w:marBottom w:val="0"/>
          <w:divBdr>
            <w:top w:val="none" w:sz="0" w:space="0" w:color="auto"/>
            <w:left w:val="none" w:sz="0" w:space="0" w:color="auto"/>
            <w:bottom w:val="none" w:sz="0" w:space="0" w:color="auto"/>
            <w:right w:val="none" w:sz="0" w:space="0" w:color="auto"/>
          </w:divBdr>
        </w:div>
        <w:div w:id="779885142">
          <w:marLeft w:val="480"/>
          <w:marRight w:val="0"/>
          <w:marTop w:val="0"/>
          <w:marBottom w:val="0"/>
          <w:divBdr>
            <w:top w:val="none" w:sz="0" w:space="0" w:color="auto"/>
            <w:left w:val="none" w:sz="0" w:space="0" w:color="auto"/>
            <w:bottom w:val="none" w:sz="0" w:space="0" w:color="auto"/>
            <w:right w:val="none" w:sz="0" w:space="0" w:color="auto"/>
          </w:divBdr>
        </w:div>
      </w:divsChild>
    </w:div>
    <w:div w:id="1995527313">
      <w:bodyDiv w:val="1"/>
      <w:marLeft w:val="0"/>
      <w:marRight w:val="0"/>
      <w:marTop w:val="0"/>
      <w:marBottom w:val="0"/>
      <w:divBdr>
        <w:top w:val="none" w:sz="0" w:space="0" w:color="auto"/>
        <w:left w:val="none" w:sz="0" w:space="0" w:color="auto"/>
        <w:bottom w:val="none" w:sz="0" w:space="0" w:color="auto"/>
        <w:right w:val="none" w:sz="0" w:space="0" w:color="auto"/>
      </w:divBdr>
      <w:divsChild>
        <w:div w:id="1029602547">
          <w:marLeft w:val="480"/>
          <w:marRight w:val="0"/>
          <w:marTop w:val="0"/>
          <w:marBottom w:val="0"/>
          <w:divBdr>
            <w:top w:val="none" w:sz="0" w:space="0" w:color="auto"/>
            <w:left w:val="none" w:sz="0" w:space="0" w:color="auto"/>
            <w:bottom w:val="none" w:sz="0" w:space="0" w:color="auto"/>
            <w:right w:val="none" w:sz="0" w:space="0" w:color="auto"/>
          </w:divBdr>
        </w:div>
        <w:div w:id="771978194">
          <w:marLeft w:val="480"/>
          <w:marRight w:val="0"/>
          <w:marTop w:val="0"/>
          <w:marBottom w:val="0"/>
          <w:divBdr>
            <w:top w:val="none" w:sz="0" w:space="0" w:color="auto"/>
            <w:left w:val="none" w:sz="0" w:space="0" w:color="auto"/>
            <w:bottom w:val="none" w:sz="0" w:space="0" w:color="auto"/>
            <w:right w:val="none" w:sz="0" w:space="0" w:color="auto"/>
          </w:divBdr>
        </w:div>
        <w:div w:id="1505586811">
          <w:marLeft w:val="480"/>
          <w:marRight w:val="0"/>
          <w:marTop w:val="0"/>
          <w:marBottom w:val="0"/>
          <w:divBdr>
            <w:top w:val="none" w:sz="0" w:space="0" w:color="auto"/>
            <w:left w:val="none" w:sz="0" w:space="0" w:color="auto"/>
            <w:bottom w:val="none" w:sz="0" w:space="0" w:color="auto"/>
            <w:right w:val="none" w:sz="0" w:space="0" w:color="auto"/>
          </w:divBdr>
        </w:div>
        <w:div w:id="42214674">
          <w:marLeft w:val="480"/>
          <w:marRight w:val="0"/>
          <w:marTop w:val="0"/>
          <w:marBottom w:val="0"/>
          <w:divBdr>
            <w:top w:val="none" w:sz="0" w:space="0" w:color="auto"/>
            <w:left w:val="none" w:sz="0" w:space="0" w:color="auto"/>
            <w:bottom w:val="none" w:sz="0" w:space="0" w:color="auto"/>
            <w:right w:val="none" w:sz="0" w:space="0" w:color="auto"/>
          </w:divBdr>
        </w:div>
        <w:div w:id="707022759">
          <w:marLeft w:val="480"/>
          <w:marRight w:val="0"/>
          <w:marTop w:val="0"/>
          <w:marBottom w:val="0"/>
          <w:divBdr>
            <w:top w:val="none" w:sz="0" w:space="0" w:color="auto"/>
            <w:left w:val="none" w:sz="0" w:space="0" w:color="auto"/>
            <w:bottom w:val="none" w:sz="0" w:space="0" w:color="auto"/>
            <w:right w:val="none" w:sz="0" w:space="0" w:color="auto"/>
          </w:divBdr>
        </w:div>
        <w:div w:id="1617443259">
          <w:marLeft w:val="480"/>
          <w:marRight w:val="0"/>
          <w:marTop w:val="0"/>
          <w:marBottom w:val="0"/>
          <w:divBdr>
            <w:top w:val="none" w:sz="0" w:space="0" w:color="auto"/>
            <w:left w:val="none" w:sz="0" w:space="0" w:color="auto"/>
            <w:bottom w:val="none" w:sz="0" w:space="0" w:color="auto"/>
            <w:right w:val="none" w:sz="0" w:space="0" w:color="auto"/>
          </w:divBdr>
        </w:div>
        <w:div w:id="1503548232">
          <w:marLeft w:val="480"/>
          <w:marRight w:val="0"/>
          <w:marTop w:val="0"/>
          <w:marBottom w:val="0"/>
          <w:divBdr>
            <w:top w:val="none" w:sz="0" w:space="0" w:color="auto"/>
            <w:left w:val="none" w:sz="0" w:space="0" w:color="auto"/>
            <w:bottom w:val="none" w:sz="0" w:space="0" w:color="auto"/>
            <w:right w:val="none" w:sz="0" w:space="0" w:color="auto"/>
          </w:divBdr>
        </w:div>
        <w:div w:id="375475213">
          <w:marLeft w:val="480"/>
          <w:marRight w:val="0"/>
          <w:marTop w:val="0"/>
          <w:marBottom w:val="0"/>
          <w:divBdr>
            <w:top w:val="none" w:sz="0" w:space="0" w:color="auto"/>
            <w:left w:val="none" w:sz="0" w:space="0" w:color="auto"/>
            <w:bottom w:val="none" w:sz="0" w:space="0" w:color="auto"/>
            <w:right w:val="none" w:sz="0" w:space="0" w:color="auto"/>
          </w:divBdr>
        </w:div>
        <w:div w:id="856625073">
          <w:marLeft w:val="480"/>
          <w:marRight w:val="0"/>
          <w:marTop w:val="0"/>
          <w:marBottom w:val="0"/>
          <w:divBdr>
            <w:top w:val="none" w:sz="0" w:space="0" w:color="auto"/>
            <w:left w:val="none" w:sz="0" w:space="0" w:color="auto"/>
            <w:bottom w:val="none" w:sz="0" w:space="0" w:color="auto"/>
            <w:right w:val="none" w:sz="0" w:space="0" w:color="auto"/>
          </w:divBdr>
        </w:div>
        <w:div w:id="80032534">
          <w:marLeft w:val="480"/>
          <w:marRight w:val="0"/>
          <w:marTop w:val="0"/>
          <w:marBottom w:val="0"/>
          <w:divBdr>
            <w:top w:val="none" w:sz="0" w:space="0" w:color="auto"/>
            <w:left w:val="none" w:sz="0" w:space="0" w:color="auto"/>
            <w:bottom w:val="none" w:sz="0" w:space="0" w:color="auto"/>
            <w:right w:val="none" w:sz="0" w:space="0" w:color="auto"/>
          </w:divBdr>
        </w:div>
        <w:div w:id="1677151372">
          <w:marLeft w:val="480"/>
          <w:marRight w:val="0"/>
          <w:marTop w:val="0"/>
          <w:marBottom w:val="0"/>
          <w:divBdr>
            <w:top w:val="none" w:sz="0" w:space="0" w:color="auto"/>
            <w:left w:val="none" w:sz="0" w:space="0" w:color="auto"/>
            <w:bottom w:val="none" w:sz="0" w:space="0" w:color="auto"/>
            <w:right w:val="none" w:sz="0" w:space="0" w:color="auto"/>
          </w:divBdr>
        </w:div>
        <w:div w:id="1137724600">
          <w:marLeft w:val="480"/>
          <w:marRight w:val="0"/>
          <w:marTop w:val="0"/>
          <w:marBottom w:val="0"/>
          <w:divBdr>
            <w:top w:val="none" w:sz="0" w:space="0" w:color="auto"/>
            <w:left w:val="none" w:sz="0" w:space="0" w:color="auto"/>
            <w:bottom w:val="none" w:sz="0" w:space="0" w:color="auto"/>
            <w:right w:val="none" w:sz="0" w:space="0" w:color="auto"/>
          </w:divBdr>
        </w:div>
        <w:div w:id="1405103823">
          <w:marLeft w:val="480"/>
          <w:marRight w:val="0"/>
          <w:marTop w:val="0"/>
          <w:marBottom w:val="0"/>
          <w:divBdr>
            <w:top w:val="none" w:sz="0" w:space="0" w:color="auto"/>
            <w:left w:val="none" w:sz="0" w:space="0" w:color="auto"/>
            <w:bottom w:val="none" w:sz="0" w:space="0" w:color="auto"/>
            <w:right w:val="none" w:sz="0" w:space="0" w:color="auto"/>
          </w:divBdr>
        </w:div>
        <w:div w:id="1396588478">
          <w:marLeft w:val="480"/>
          <w:marRight w:val="0"/>
          <w:marTop w:val="0"/>
          <w:marBottom w:val="0"/>
          <w:divBdr>
            <w:top w:val="none" w:sz="0" w:space="0" w:color="auto"/>
            <w:left w:val="none" w:sz="0" w:space="0" w:color="auto"/>
            <w:bottom w:val="none" w:sz="0" w:space="0" w:color="auto"/>
            <w:right w:val="none" w:sz="0" w:space="0" w:color="auto"/>
          </w:divBdr>
        </w:div>
        <w:div w:id="1886480649">
          <w:marLeft w:val="480"/>
          <w:marRight w:val="0"/>
          <w:marTop w:val="0"/>
          <w:marBottom w:val="0"/>
          <w:divBdr>
            <w:top w:val="none" w:sz="0" w:space="0" w:color="auto"/>
            <w:left w:val="none" w:sz="0" w:space="0" w:color="auto"/>
            <w:bottom w:val="none" w:sz="0" w:space="0" w:color="auto"/>
            <w:right w:val="none" w:sz="0" w:space="0" w:color="auto"/>
          </w:divBdr>
        </w:div>
        <w:div w:id="740950334">
          <w:marLeft w:val="480"/>
          <w:marRight w:val="0"/>
          <w:marTop w:val="0"/>
          <w:marBottom w:val="0"/>
          <w:divBdr>
            <w:top w:val="none" w:sz="0" w:space="0" w:color="auto"/>
            <w:left w:val="none" w:sz="0" w:space="0" w:color="auto"/>
            <w:bottom w:val="none" w:sz="0" w:space="0" w:color="auto"/>
            <w:right w:val="none" w:sz="0" w:space="0" w:color="auto"/>
          </w:divBdr>
        </w:div>
        <w:div w:id="486094118">
          <w:marLeft w:val="480"/>
          <w:marRight w:val="0"/>
          <w:marTop w:val="0"/>
          <w:marBottom w:val="0"/>
          <w:divBdr>
            <w:top w:val="none" w:sz="0" w:space="0" w:color="auto"/>
            <w:left w:val="none" w:sz="0" w:space="0" w:color="auto"/>
            <w:bottom w:val="none" w:sz="0" w:space="0" w:color="auto"/>
            <w:right w:val="none" w:sz="0" w:space="0" w:color="auto"/>
          </w:divBdr>
        </w:div>
        <w:div w:id="2032561282">
          <w:marLeft w:val="480"/>
          <w:marRight w:val="0"/>
          <w:marTop w:val="0"/>
          <w:marBottom w:val="0"/>
          <w:divBdr>
            <w:top w:val="none" w:sz="0" w:space="0" w:color="auto"/>
            <w:left w:val="none" w:sz="0" w:space="0" w:color="auto"/>
            <w:bottom w:val="none" w:sz="0" w:space="0" w:color="auto"/>
            <w:right w:val="none" w:sz="0" w:space="0" w:color="auto"/>
          </w:divBdr>
        </w:div>
        <w:div w:id="1385183348">
          <w:marLeft w:val="480"/>
          <w:marRight w:val="0"/>
          <w:marTop w:val="0"/>
          <w:marBottom w:val="0"/>
          <w:divBdr>
            <w:top w:val="none" w:sz="0" w:space="0" w:color="auto"/>
            <w:left w:val="none" w:sz="0" w:space="0" w:color="auto"/>
            <w:bottom w:val="none" w:sz="0" w:space="0" w:color="auto"/>
            <w:right w:val="none" w:sz="0" w:space="0" w:color="auto"/>
          </w:divBdr>
        </w:div>
        <w:div w:id="1607468646">
          <w:marLeft w:val="480"/>
          <w:marRight w:val="0"/>
          <w:marTop w:val="0"/>
          <w:marBottom w:val="0"/>
          <w:divBdr>
            <w:top w:val="none" w:sz="0" w:space="0" w:color="auto"/>
            <w:left w:val="none" w:sz="0" w:space="0" w:color="auto"/>
            <w:bottom w:val="none" w:sz="0" w:space="0" w:color="auto"/>
            <w:right w:val="none" w:sz="0" w:space="0" w:color="auto"/>
          </w:divBdr>
        </w:div>
        <w:div w:id="2143427659">
          <w:marLeft w:val="480"/>
          <w:marRight w:val="0"/>
          <w:marTop w:val="0"/>
          <w:marBottom w:val="0"/>
          <w:divBdr>
            <w:top w:val="none" w:sz="0" w:space="0" w:color="auto"/>
            <w:left w:val="none" w:sz="0" w:space="0" w:color="auto"/>
            <w:bottom w:val="none" w:sz="0" w:space="0" w:color="auto"/>
            <w:right w:val="none" w:sz="0" w:space="0" w:color="auto"/>
          </w:divBdr>
        </w:div>
        <w:div w:id="1948657634">
          <w:marLeft w:val="480"/>
          <w:marRight w:val="0"/>
          <w:marTop w:val="0"/>
          <w:marBottom w:val="0"/>
          <w:divBdr>
            <w:top w:val="none" w:sz="0" w:space="0" w:color="auto"/>
            <w:left w:val="none" w:sz="0" w:space="0" w:color="auto"/>
            <w:bottom w:val="none" w:sz="0" w:space="0" w:color="auto"/>
            <w:right w:val="none" w:sz="0" w:space="0" w:color="auto"/>
          </w:divBdr>
        </w:div>
        <w:div w:id="221596674">
          <w:marLeft w:val="480"/>
          <w:marRight w:val="0"/>
          <w:marTop w:val="0"/>
          <w:marBottom w:val="0"/>
          <w:divBdr>
            <w:top w:val="none" w:sz="0" w:space="0" w:color="auto"/>
            <w:left w:val="none" w:sz="0" w:space="0" w:color="auto"/>
            <w:bottom w:val="none" w:sz="0" w:space="0" w:color="auto"/>
            <w:right w:val="none" w:sz="0" w:space="0" w:color="auto"/>
          </w:divBdr>
        </w:div>
        <w:div w:id="261452154">
          <w:marLeft w:val="480"/>
          <w:marRight w:val="0"/>
          <w:marTop w:val="0"/>
          <w:marBottom w:val="0"/>
          <w:divBdr>
            <w:top w:val="none" w:sz="0" w:space="0" w:color="auto"/>
            <w:left w:val="none" w:sz="0" w:space="0" w:color="auto"/>
            <w:bottom w:val="none" w:sz="0" w:space="0" w:color="auto"/>
            <w:right w:val="none" w:sz="0" w:space="0" w:color="auto"/>
          </w:divBdr>
        </w:div>
        <w:div w:id="2024740721">
          <w:marLeft w:val="480"/>
          <w:marRight w:val="0"/>
          <w:marTop w:val="0"/>
          <w:marBottom w:val="0"/>
          <w:divBdr>
            <w:top w:val="none" w:sz="0" w:space="0" w:color="auto"/>
            <w:left w:val="none" w:sz="0" w:space="0" w:color="auto"/>
            <w:bottom w:val="none" w:sz="0" w:space="0" w:color="auto"/>
            <w:right w:val="none" w:sz="0" w:space="0" w:color="auto"/>
          </w:divBdr>
        </w:div>
        <w:div w:id="1547370534">
          <w:marLeft w:val="480"/>
          <w:marRight w:val="0"/>
          <w:marTop w:val="0"/>
          <w:marBottom w:val="0"/>
          <w:divBdr>
            <w:top w:val="none" w:sz="0" w:space="0" w:color="auto"/>
            <w:left w:val="none" w:sz="0" w:space="0" w:color="auto"/>
            <w:bottom w:val="none" w:sz="0" w:space="0" w:color="auto"/>
            <w:right w:val="none" w:sz="0" w:space="0" w:color="auto"/>
          </w:divBdr>
        </w:div>
        <w:div w:id="1182354798">
          <w:marLeft w:val="480"/>
          <w:marRight w:val="0"/>
          <w:marTop w:val="0"/>
          <w:marBottom w:val="0"/>
          <w:divBdr>
            <w:top w:val="none" w:sz="0" w:space="0" w:color="auto"/>
            <w:left w:val="none" w:sz="0" w:space="0" w:color="auto"/>
            <w:bottom w:val="none" w:sz="0" w:space="0" w:color="auto"/>
            <w:right w:val="none" w:sz="0" w:space="0" w:color="auto"/>
          </w:divBdr>
        </w:div>
        <w:div w:id="326903577">
          <w:marLeft w:val="480"/>
          <w:marRight w:val="0"/>
          <w:marTop w:val="0"/>
          <w:marBottom w:val="0"/>
          <w:divBdr>
            <w:top w:val="none" w:sz="0" w:space="0" w:color="auto"/>
            <w:left w:val="none" w:sz="0" w:space="0" w:color="auto"/>
            <w:bottom w:val="none" w:sz="0" w:space="0" w:color="auto"/>
            <w:right w:val="none" w:sz="0" w:space="0" w:color="auto"/>
          </w:divBdr>
        </w:div>
        <w:div w:id="75320810">
          <w:marLeft w:val="480"/>
          <w:marRight w:val="0"/>
          <w:marTop w:val="0"/>
          <w:marBottom w:val="0"/>
          <w:divBdr>
            <w:top w:val="none" w:sz="0" w:space="0" w:color="auto"/>
            <w:left w:val="none" w:sz="0" w:space="0" w:color="auto"/>
            <w:bottom w:val="none" w:sz="0" w:space="0" w:color="auto"/>
            <w:right w:val="none" w:sz="0" w:space="0" w:color="auto"/>
          </w:divBdr>
        </w:div>
        <w:div w:id="941376988">
          <w:marLeft w:val="480"/>
          <w:marRight w:val="0"/>
          <w:marTop w:val="0"/>
          <w:marBottom w:val="0"/>
          <w:divBdr>
            <w:top w:val="none" w:sz="0" w:space="0" w:color="auto"/>
            <w:left w:val="none" w:sz="0" w:space="0" w:color="auto"/>
            <w:bottom w:val="none" w:sz="0" w:space="0" w:color="auto"/>
            <w:right w:val="none" w:sz="0" w:space="0" w:color="auto"/>
          </w:divBdr>
        </w:div>
        <w:div w:id="902983905">
          <w:marLeft w:val="480"/>
          <w:marRight w:val="0"/>
          <w:marTop w:val="0"/>
          <w:marBottom w:val="0"/>
          <w:divBdr>
            <w:top w:val="none" w:sz="0" w:space="0" w:color="auto"/>
            <w:left w:val="none" w:sz="0" w:space="0" w:color="auto"/>
            <w:bottom w:val="none" w:sz="0" w:space="0" w:color="auto"/>
            <w:right w:val="none" w:sz="0" w:space="0" w:color="auto"/>
          </w:divBdr>
        </w:div>
        <w:div w:id="50814823">
          <w:marLeft w:val="480"/>
          <w:marRight w:val="0"/>
          <w:marTop w:val="0"/>
          <w:marBottom w:val="0"/>
          <w:divBdr>
            <w:top w:val="none" w:sz="0" w:space="0" w:color="auto"/>
            <w:left w:val="none" w:sz="0" w:space="0" w:color="auto"/>
            <w:bottom w:val="none" w:sz="0" w:space="0" w:color="auto"/>
            <w:right w:val="none" w:sz="0" w:space="0" w:color="auto"/>
          </w:divBdr>
        </w:div>
        <w:div w:id="452091707">
          <w:marLeft w:val="480"/>
          <w:marRight w:val="0"/>
          <w:marTop w:val="0"/>
          <w:marBottom w:val="0"/>
          <w:divBdr>
            <w:top w:val="none" w:sz="0" w:space="0" w:color="auto"/>
            <w:left w:val="none" w:sz="0" w:space="0" w:color="auto"/>
            <w:bottom w:val="none" w:sz="0" w:space="0" w:color="auto"/>
            <w:right w:val="none" w:sz="0" w:space="0" w:color="auto"/>
          </w:divBdr>
        </w:div>
        <w:div w:id="1972324678">
          <w:marLeft w:val="480"/>
          <w:marRight w:val="0"/>
          <w:marTop w:val="0"/>
          <w:marBottom w:val="0"/>
          <w:divBdr>
            <w:top w:val="none" w:sz="0" w:space="0" w:color="auto"/>
            <w:left w:val="none" w:sz="0" w:space="0" w:color="auto"/>
            <w:bottom w:val="none" w:sz="0" w:space="0" w:color="auto"/>
            <w:right w:val="none" w:sz="0" w:space="0" w:color="auto"/>
          </w:divBdr>
        </w:div>
        <w:div w:id="798457577">
          <w:marLeft w:val="480"/>
          <w:marRight w:val="0"/>
          <w:marTop w:val="0"/>
          <w:marBottom w:val="0"/>
          <w:divBdr>
            <w:top w:val="none" w:sz="0" w:space="0" w:color="auto"/>
            <w:left w:val="none" w:sz="0" w:space="0" w:color="auto"/>
            <w:bottom w:val="none" w:sz="0" w:space="0" w:color="auto"/>
            <w:right w:val="none" w:sz="0" w:space="0" w:color="auto"/>
          </w:divBdr>
        </w:div>
        <w:div w:id="1745372221">
          <w:marLeft w:val="480"/>
          <w:marRight w:val="0"/>
          <w:marTop w:val="0"/>
          <w:marBottom w:val="0"/>
          <w:divBdr>
            <w:top w:val="none" w:sz="0" w:space="0" w:color="auto"/>
            <w:left w:val="none" w:sz="0" w:space="0" w:color="auto"/>
            <w:bottom w:val="none" w:sz="0" w:space="0" w:color="auto"/>
            <w:right w:val="none" w:sz="0" w:space="0" w:color="auto"/>
          </w:divBdr>
        </w:div>
        <w:div w:id="1875536401">
          <w:marLeft w:val="480"/>
          <w:marRight w:val="0"/>
          <w:marTop w:val="0"/>
          <w:marBottom w:val="0"/>
          <w:divBdr>
            <w:top w:val="none" w:sz="0" w:space="0" w:color="auto"/>
            <w:left w:val="none" w:sz="0" w:space="0" w:color="auto"/>
            <w:bottom w:val="none" w:sz="0" w:space="0" w:color="auto"/>
            <w:right w:val="none" w:sz="0" w:space="0" w:color="auto"/>
          </w:divBdr>
        </w:div>
        <w:div w:id="692804993">
          <w:marLeft w:val="480"/>
          <w:marRight w:val="0"/>
          <w:marTop w:val="0"/>
          <w:marBottom w:val="0"/>
          <w:divBdr>
            <w:top w:val="none" w:sz="0" w:space="0" w:color="auto"/>
            <w:left w:val="none" w:sz="0" w:space="0" w:color="auto"/>
            <w:bottom w:val="none" w:sz="0" w:space="0" w:color="auto"/>
            <w:right w:val="none" w:sz="0" w:space="0" w:color="auto"/>
          </w:divBdr>
        </w:div>
        <w:div w:id="1161970650">
          <w:marLeft w:val="480"/>
          <w:marRight w:val="0"/>
          <w:marTop w:val="0"/>
          <w:marBottom w:val="0"/>
          <w:divBdr>
            <w:top w:val="none" w:sz="0" w:space="0" w:color="auto"/>
            <w:left w:val="none" w:sz="0" w:space="0" w:color="auto"/>
            <w:bottom w:val="none" w:sz="0" w:space="0" w:color="auto"/>
            <w:right w:val="none" w:sz="0" w:space="0" w:color="auto"/>
          </w:divBdr>
        </w:div>
        <w:div w:id="739062205">
          <w:marLeft w:val="480"/>
          <w:marRight w:val="0"/>
          <w:marTop w:val="0"/>
          <w:marBottom w:val="0"/>
          <w:divBdr>
            <w:top w:val="none" w:sz="0" w:space="0" w:color="auto"/>
            <w:left w:val="none" w:sz="0" w:space="0" w:color="auto"/>
            <w:bottom w:val="none" w:sz="0" w:space="0" w:color="auto"/>
            <w:right w:val="none" w:sz="0" w:space="0" w:color="auto"/>
          </w:divBdr>
        </w:div>
        <w:div w:id="1173258175">
          <w:marLeft w:val="480"/>
          <w:marRight w:val="0"/>
          <w:marTop w:val="0"/>
          <w:marBottom w:val="0"/>
          <w:divBdr>
            <w:top w:val="none" w:sz="0" w:space="0" w:color="auto"/>
            <w:left w:val="none" w:sz="0" w:space="0" w:color="auto"/>
            <w:bottom w:val="none" w:sz="0" w:space="0" w:color="auto"/>
            <w:right w:val="none" w:sz="0" w:space="0" w:color="auto"/>
          </w:divBdr>
        </w:div>
        <w:div w:id="1856578065">
          <w:marLeft w:val="480"/>
          <w:marRight w:val="0"/>
          <w:marTop w:val="0"/>
          <w:marBottom w:val="0"/>
          <w:divBdr>
            <w:top w:val="none" w:sz="0" w:space="0" w:color="auto"/>
            <w:left w:val="none" w:sz="0" w:space="0" w:color="auto"/>
            <w:bottom w:val="none" w:sz="0" w:space="0" w:color="auto"/>
            <w:right w:val="none" w:sz="0" w:space="0" w:color="auto"/>
          </w:divBdr>
        </w:div>
        <w:div w:id="1799564216">
          <w:marLeft w:val="480"/>
          <w:marRight w:val="0"/>
          <w:marTop w:val="0"/>
          <w:marBottom w:val="0"/>
          <w:divBdr>
            <w:top w:val="none" w:sz="0" w:space="0" w:color="auto"/>
            <w:left w:val="none" w:sz="0" w:space="0" w:color="auto"/>
            <w:bottom w:val="none" w:sz="0" w:space="0" w:color="auto"/>
            <w:right w:val="none" w:sz="0" w:space="0" w:color="auto"/>
          </w:divBdr>
        </w:div>
        <w:div w:id="1042365578">
          <w:marLeft w:val="480"/>
          <w:marRight w:val="0"/>
          <w:marTop w:val="0"/>
          <w:marBottom w:val="0"/>
          <w:divBdr>
            <w:top w:val="none" w:sz="0" w:space="0" w:color="auto"/>
            <w:left w:val="none" w:sz="0" w:space="0" w:color="auto"/>
            <w:bottom w:val="none" w:sz="0" w:space="0" w:color="auto"/>
            <w:right w:val="none" w:sz="0" w:space="0" w:color="auto"/>
          </w:divBdr>
        </w:div>
        <w:div w:id="360589160">
          <w:marLeft w:val="480"/>
          <w:marRight w:val="0"/>
          <w:marTop w:val="0"/>
          <w:marBottom w:val="0"/>
          <w:divBdr>
            <w:top w:val="none" w:sz="0" w:space="0" w:color="auto"/>
            <w:left w:val="none" w:sz="0" w:space="0" w:color="auto"/>
            <w:bottom w:val="none" w:sz="0" w:space="0" w:color="auto"/>
            <w:right w:val="none" w:sz="0" w:space="0" w:color="auto"/>
          </w:divBdr>
        </w:div>
        <w:div w:id="1269193456">
          <w:marLeft w:val="480"/>
          <w:marRight w:val="0"/>
          <w:marTop w:val="0"/>
          <w:marBottom w:val="0"/>
          <w:divBdr>
            <w:top w:val="none" w:sz="0" w:space="0" w:color="auto"/>
            <w:left w:val="none" w:sz="0" w:space="0" w:color="auto"/>
            <w:bottom w:val="none" w:sz="0" w:space="0" w:color="auto"/>
            <w:right w:val="none" w:sz="0" w:space="0" w:color="auto"/>
          </w:divBdr>
        </w:div>
        <w:div w:id="1431511942">
          <w:marLeft w:val="480"/>
          <w:marRight w:val="0"/>
          <w:marTop w:val="0"/>
          <w:marBottom w:val="0"/>
          <w:divBdr>
            <w:top w:val="none" w:sz="0" w:space="0" w:color="auto"/>
            <w:left w:val="none" w:sz="0" w:space="0" w:color="auto"/>
            <w:bottom w:val="none" w:sz="0" w:space="0" w:color="auto"/>
            <w:right w:val="none" w:sz="0" w:space="0" w:color="auto"/>
          </w:divBdr>
        </w:div>
        <w:div w:id="1640109888">
          <w:marLeft w:val="480"/>
          <w:marRight w:val="0"/>
          <w:marTop w:val="0"/>
          <w:marBottom w:val="0"/>
          <w:divBdr>
            <w:top w:val="none" w:sz="0" w:space="0" w:color="auto"/>
            <w:left w:val="none" w:sz="0" w:space="0" w:color="auto"/>
            <w:bottom w:val="none" w:sz="0" w:space="0" w:color="auto"/>
            <w:right w:val="none" w:sz="0" w:space="0" w:color="auto"/>
          </w:divBdr>
        </w:div>
        <w:div w:id="89784997">
          <w:marLeft w:val="480"/>
          <w:marRight w:val="0"/>
          <w:marTop w:val="0"/>
          <w:marBottom w:val="0"/>
          <w:divBdr>
            <w:top w:val="none" w:sz="0" w:space="0" w:color="auto"/>
            <w:left w:val="none" w:sz="0" w:space="0" w:color="auto"/>
            <w:bottom w:val="none" w:sz="0" w:space="0" w:color="auto"/>
            <w:right w:val="none" w:sz="0" w:space="0" w:color="auto"/>
          </w:divBdr>
        </w:div>
        <w:div w:id="2140371089">
          <w:marLeft w:val="480"/>
          <w:marRight w:val="0"/>
          <w:marTop w:val="0"/>
          <w:marBottom w:val="0"/>
          <w:divBdr>
            <w:top w:val="none" w:sz="0" w:space="0" w:color="auto"/>
            <w:left w:val="none" w:sz="0" w:space="0" w:color="auto"/>
            <w:bottom w:val="none" w:sz="0" w:space="0" w:color="auto"/>
            <w:right w:val="none" w:sz="0" w:space="0" w:color="auto"/>
          </w:divBdr>
        </w:div>
        <w:div w:id="2044672434">
          <w:marLeft w:val="480"/>
          <w:marRight w:val="0"/>
          <w:marTop w:val="0"/>
          <w:marBottom w:val="0"/>
          <w:divBdr>
            <w:top w:val="none" w:sz="0" w:space="0" w:color="auto"/>
            <w:left w:val="none" w:sz="0" w:space="0" w:color="auto"/>
            <w:bottom w:val="none" w:sz="0" w:space="0" w:color="auto"/>
            <w:right w:val="none" w:sz="0" w:space="0" w:color="auto"/>
          </w:divBdr>
        </w:div>
        <w:div w:id="218903638">
          <w:marLeft w:val="480"/>
          <w:marRight w:val="0"/>
          <w:marTop w:val="0"/>
          <w:marBottom w:val="0"/>
          <w:divBdr>
            <w:top w:val="none" w:sz="0" w:space="0" w:color="auto"/>
            <w:left w:val="none" w:sz="0" w:space="0" w:color="auto"/>
            <w:bottom w:val="none" w:sz="0" w:space="0" w:color="auto"/>
            <w:right w:val="none" w:sz="0" w:space="0" w:color="auto"/>
          </w:divBdr>
        </w:div>
        <w:div w:id="1700473468">
          <w:marLeft w:val="480"/>
          <w:marRight w:val="0"/>
          <w:marTop w:val="0"/>
          <w:marBottom w:val="0"/>
          <w:divBdr>
            <w:top w:val="none" w:sz="0" w:space="0" w:color="auto"/>
            <w:left w:val="none" w:sz="0" w:space="0" w:color="auto"/>
            <w:bottom w:val="none" w:sz="0" w:space="0" w:color="auto"/>
            <w:right w:val="none" w:sz="0" w:space="0" w:color="auto"/>
          </w:divBdr>
        </w:div>
        <w:div w:id="2082286598">
          <w:marLeft w:val="480"/>
          <w:marRight w:val="0"/>
          <w:marTop w:val="0"/>
          <w:marBottom w:val="0"/>
          <w:divBdr>
            <w:top w:val="none" w:sz="0" w:space="0" w:color="auto"/>
            <w:left w:val="none" w:sz="0" w:space="0" w:color="auto"/>
            <w:bottom w:val="none" w:sz="0" w:space="0" w:color="auto"/>
            <w:right w:val="none" w:sz="0" w:space="0" w:color="auto"/>
          </w:divBdr>
        </w:div>
        <w:div w:id="1722290872">
          <w:marLeft w:val="480"/>
          <w:marRight w:val="0"/>
          <w:marTop w:val="0"/>
          <w:marBottom w:val="0"/>
          <w:divBdr>
            <w:top w:val="none" w:sz="0" w:space="0" w:color="auto"/>
            <w:left w:val="none" w:sz="0" w:space="0" w:color="auto"/>
            <w:bottom w:val="none" w:sz="0" w:space="0" w:color="auto"/>
            <w:right w:val="none" w:sz="0" w:space="0" w:color="auto"/>
          </w:divBdr>
        </w:div>
        <w:div w:id="559171238">
          <w:marLeft w:val="480"/>
          <w:marRight w:val="0"/>
          <w:marTop w:val="0"/>
          <w:marBottom w:val="0"/>
          <w:divBdr>
            <w:top w:val="none" w:sz="0" w:space="0" w:color="auto"/>
            <w:left w:val="none" w:sz="0" w:space="0" w:color="auto"/>
            <w:bottom w:val="none" w:sz="0" w:space="0" w:color="auto"/>
            <w:right w:val="none" w:sz="0" w:space="0" w:color="auto"/>
          </w:divBdr>
        </w:div>
      </w:divsChild>
    </w:div>
    <w:div w:id="2005009363">
      <w:bodyDiv w:val="1"/>
      <w:marLeft w:val="0"/>
      <w:marRight w:val="0"/>
      <w:marTop w:val="0"/>
      <w:marBottom w:val="0"/>
      <w:divBdr>
        <w:top w:val="none" w:sz="0" w:space="0" w:color="auto"/>
        <w:left w:val="none" w:sz="0" w:space="0" w:color="auto"/>
        <w:bottom w:val="none" w:sz="0" w:space="0" w:color="auto"/>
        <w:right w:val="none" w:sz="0" w:space="0" w:color="auto"/>
      </w:divBdr>
    </w:div>
    <w:div w:id="2005205887">
      <w:bodyDiv w:val="1"/>
      <w:marLeft w:val="0"/>
      <w:marRight w:val="0"/>
      <w:marTop w:val="0"/>
      <w:marBottom w:val="0"/>
      <w:divBdr>
        <w:top w:val="none" w:sz="0" w:space="0" w:color="auto"/>
        <w:left w:val="none" w:sz="0" w:space="0" w:color="auto"/>
        <w:bottom w:val="none" w:sz="0" w:space="0" w:color="auto"/>
        <w:right w:val="none" w:sz="0" w:space="0" w:color="auto"/>
      </w:divBdr>
    </w:div>
    <w:div w:id="2011566253">
      <w:bodyDiv w:val="1"/>
      <w:marLeft w:val="0"/>
      <w:marRight w:val="0"/>
      <w:marTop w:val="0"/>
      <w:marBottom w:val="0"/>
      <w:divBdr>
        <w:top w:val="none" w:sz="0" w:space="0" w:color="auto"/>
        <w:left w:val="none" w:sz="0" w:space="0" w:color="auto"/>
        <w:bottom w:val="none" w:sz="0" w:space="0" w:color="auto"/>
        <w:right w:val="none" w:sz="0" w:space="0" w:color="auto"/>
      </w:divBdr>
    </w:div>
    <w:div w:id="2011830666">
      <w:bodyDiv w:val="1"/>
      <w:marLeft w:val="0"/>
      <w:marRight w:val="0"/>
      <w:marTop w:val="0"/>
      <w:marBottom w:val="0"/>
      <w:divBdr>
        <w:top w:val="none" w:sz="0" w:space="0" w:color="auto"/>
        <w:left w:val="none" w:sz="0" w:space="0" w:color="auto"/>
        <w:bottom w:val="none" w:sz="0" w:space="0" w:color="auto"/>
        <w:right w:val="none" w:sz="0" w:space="0" w:color="auto"/>
      </w:divBdr>
      <w:divsChild>
        <w:div w:id="958995769">
          <w:marLeft w:val="640"/>
          <w:marRight w:val="0"/>
          <w:marTop w:val="0"/>
          <w:marBottom w:val="0"/>
          <w:divBdr>
            <w:top w:val="none" w:sz="0" w:space="0" w:color="auto"/>
            <w:left w:val="none" w:sz="0" w:space="0" w:color="auto"/>
            <w:bottom w:val="none" w:sz="0" w:space="0" w:color="auto"/>
            <w:right w:val="none" w:sz="0" w:space="0" w:color="auto"/>
          </w:divBdr>
        </w:div>
        <w:div w:id="842932619">
          <w:marLeft w:val="640"/>
          <w:marRight w:val="0"/>
          <w:marTop w:val="0"/>
          <w:marBottom w:val="0"/>
          <w:divBdr>
            <w:top w:val="none" w:sz="0" w:space="0" w:color="auto"/>
            <w:left w:val="none" w:sz="0" w:space="0" w:color="auto"/>
            <w:bottom w:val="none" w:sz="0" w:space="0" w:color="auto"/>
            <w:right w:val="none" w:sz="0" w:space="0" w:color="auto"/>
          </w:divBdr>
        </w:div>
        <w:div w:id="1558277715">
          <w:marLeft w:val="640"/>
          <w:marRight w:val="0"/>
          <w:marTop w:val="0"/>
          <w:marBottom w:val="0"/>
          <w:divBdr>
            <w:top w:val="none" w:sz="0" w:space="0" w:color="auto"/>
            <w:left w:val="none" w:sz="0" w:space="0" w:color="auto"/>
            <w:bottom w:val="none" w:sz="0" w:space="0" w:color="auto"/>
            <w:right w:val="none" w:sz="0" w:space="0" w:color="auto"/>
          </w:divBdr>
        </w:div>
        <w:div w:id="384716042">
          <w:marLeft w:val="640"/>
          <w:marRight w:val="0"/>
          <w:marTop w:val="0"/>
          <w:marBottom w:val="0"/>
          <w:divBdr>
            <w:top w:val="none" w:sz="0" w:space="0" w:color="auto"/>
            <w:left w:val="none" w:sz="0" w:space="0" w:color="auto"/>
            <w:bottom w:val="none" w:sz="0" w:space="0" w:color="auto"/>
            <w:right w:val="none" w:sz="0" w:space="0" w:color="auto"/>
          </w:divBdr>
        </w:div>
        <w:div w:id="377362661">
          <w:marLeft w:val="640"/>
          <w:marRight w:val="0"/>
          <w:marTop w:val="0"/>
          <w:marBottom w:val="0"/>
          <w:divBdr>
            <w:top w:val="none" w:sz="0" w:space="0" w:color="auto"/>
            <w:left w:val="none" w:sz="0" w:space="0" w:color="auto"/>
            <w:bottom w:val="none" w:sz="0" w:space="0" w:color="auto"/>
            <w:right w:val="none" w:sz="0" w:space="0" w:color="auto"/>
          </w:divBdr>
        </w:div>
        <w:div w:id="540019829">
          <w:marLeft w:val="640"/>
          <w:marRight w:val="0"/>
          <w:marTop w:val="0"/>
          <w:marBottom w:val="0"/>
          <w:divBdr>
            <w:top w:val="none" w:sz="0" w:space="0" w:color="auto"/>
            <w:left w:val="none" w:sz="0" w:space="0" w:color="auto"/>
            <w:bottom w:val="none" w:sz="0" w:space="0" w:color="auto"/>
            <w:right w:val="none" w:sz="0" w:space="0" w:color="auto"/>
          </w:divBdr>
        </w:div>
        <w:div w:id="1581865570">
          <w:marLeft w:val="640"/>
          <w:marRight w:val="0"/>
          <w:marTop w:val="0"/>
          <w:marBottom w:val="0"/>
          <w:divBdr>
            <w:top w:val="none" w:sz="0" w:space="0" w:color="auto"/>
            <w:left w:val="none" w:sz="0" w:space="0" w:color="auto"/>
            <w:bottom w:val="none" w:sz="0" w:space="0" w:color="auto"/>
            <w:right w:val="none" w:sz="0" w:space="0" w:color="auto"/>
          </w:divBdr>
        </w:div>
        <w:div w:id="74978975">
          <w:marLeft w:val="640"/>
          <w:marRight w:val="0"/>
          <w:marTop w:val="0"/>
          <w:marBottom w:val="0"/>
          <w:divBdr>
            <w:top w:val="none" w:sz="0" w:space="0" w:color="auto"/>
            <w:left w:val="none" w:sz="0" w:space="0" w:color="auto"/>
            <w:bottom w:val="none" w:sz="0" w:space="0" w:color="auto"/>
            <w:right w:val="none" w:sz="0" w:space="0" w:color="auto"/>
          </w:divBdr>
        </w:div>
        <w:div w:id="1331563504">
          <w:marLeft w:val="640"/>
          <w:marRight w:val="0"/>
          <w:marTop w:val="0"/>
          <w:marBottom w:val="0"/>
          <w:divBdr>
            <w:top w:val="none" w:sz="0" w:space="0" w:color="auto"/>
            <w:left w:val="none" w:sz="0" w:space="0" w:color="auto"/>
            <w:bottom w:val="none" w:sz="0" w:space="0" w:color="auto"/>
            <w:right w:val="none" w:sz="0" w:space="0" w:color="auto"/>
          </w:divBdr>
        </w:div>
        <w:div w:id="290943141">
          <w:marLeft w:val="640"/>
          <w:marRight w:val="0"/>
          <w:marTop w:val="0"/>
          <w:marBottom w:val="0"/>
          <w:divBdr>
            <w:top w:val="none" w:sz="0" w:space="0" w:color="auto"/>
            <w:left w:val="none" w:sz="0" w:space="0" w:color="auto"/>
            <w:bottom w:val="none" w:sz="0" w:space="0" w:color="auto"/>
            <w:right w:val="none" w:sz="0" w:space="0" w:color="auto"/>
          </w:divBdr>
        </w:div>
        <w:div w:id="545678581">
          <w:marLeft w:val="640"/>
          <w:marRight w:val="0"/>
          <w:marTop w:val="0"/>
          <w:marBottom w:val="0"/>
          <w:divBdr>
            <w:top w:val="none" w:sz="0" w:space="0" w:color="auto"/>
            <w:left w:val="none" w:sz="0" w:space="0" w:color="auto"/>
            <w:bottom w:val="none" w:sz="0" w:space="0" w:color="auto"/>
            <w:right w:val="none" w:sz="0" w:space="0" w:color="auto"/>
          </w:divBdr>
        </w:div>
        <w:div w:id="618144991">
          <w:marLeft w:val="640"/>
          <w:marRight w:val="0"/>
          <w:marTop w:val="0"/>
          <w:marBottom w:val="0"/>
          <w:divBdr>
            <w:top w:val="none" w:sz="0" w:space="0" w:color="auto"/>
            <w:left w:val="none" w:sz="0" w:space="0" w:color="auto"/>
            <w:bottom w:val="none" w:sz="0" w:space="0" w:color="auto"/>
            <w:right w:val="none" w:sz="0" w:space="0" w:color="auto"/>
          </w:divBdr>
        </w:div>
        <w:div w:id="595407225">
          <w:marLeft w:val="640"/>
          <w:marRight w:val="0"/>
          <w:marTop w:val="0"/>
          <w:marBottom w:val="0"/>
          <w:divBdr>
            <w:top w:val="none" w:sz="0" w:space="0" w:color="auto"/>
            <w:left w:val="none" w:sz="0" w:space="0" w:color="auto"/>
            <w:bottom w:val="none" w:sz="0" w:space="0" w:color="auto"/>
            <w:right w:val="none" w:sz="0" w:space="0" w:color="auto"/>
          </w:divBdr>
        </w:div>
        <w:div w:id="2019958966">
          <w:marLeft w:val="640"/>
          <w:marRight w:val="0"/>
          <w:marTop w:val="0"/>
          <w:marBottom w:val="0"/>
          <w:divBdr>
            <w:top w:val="none" w:sz="0" w:space="0" w:color="auto"/>
            <w:left w:val="none" w:sz="0" w:space="0" w:color="auto"/>
            <w:bottom w:val="none" w:sz="0" w:space="0" w:color="auto"/>
            <w:right w:val="none" w:sz="0" w:space="0" w:color="auto"/>
          </w:divBdr>
        </w:div>
        <w:div w:id="2088383320">
          <w:marLeft w:val="640"/>
          <w:marRight w:val="0"/>
          <w:marTop w:val="0"/>
          <w:marBottom w:val="0"/>
          <w:divBdr>
            <w:top w:val="none" w:sz="0" w:space="0" w:color="auto"/>
            <w:left w:val="none" w:sz="0" w:space="0" w:color="auto"/>
            <w:bottom w:val="none" w:sz="0" w:space="0" w:color="auto"/>
            <w:right w:val="none" w:sz="0" w:space="0" w:color="auto"/>
          </w:divBdr>
        </w:div>
        <w:div w:id="1520855297">
          <w:marLeft w:val="640"/>
          <w:marRight w:val="0"/>
          <w:marTop w:val="0"/>
          <w:marBottom w:val="0"/>
          <w:divBdr>
            <w:top w:val="none" w:sz="0" w:space="0" w:color="auto"/>
            <w:left w:val="none" w:sz="0" w:space="0" w:color="auto"/>
            <w:bottom w:val="none" w:sz="0" w:space="0" w:color="auto"/>
            <w:right w:val="none" w:sz="0" w:space="0" w:color="auto"/>
          </w:divBdr>
        </w:div>
        <w:div w:id="24794702">
          <w:marLeft w:val="640"/>
          <w:marRight w:val="0"/>
          <w:marTop w:val="0"/>
          <w:marBottom w:val="0"/>
          <w:divBdr>
            <w:top w:val="none" w:sz="0" w:space="0" w:color="auto"/>
            <w:left w:val="none" w:sz="0" w:space="0" w:color="auto"/>
            <w:bottom w:val="none" w:sz="0" w:space="0" w:color="auto"/>
            <w:right w:val="none" w:sz="0" w:space="0" w:color="auto"/>
          </w:divBdr>
        </w:div>
        <w:div w:id="273636631">
          <w:marLeft w:val="640"/>
          <w:marRight w:val="0"/>
          <w:marTop w:val="0"/>
          <w:marBottom w:val="0"/>
          <w:divBdr>
            <w:top w:val="none" w:sz="0" w:space="0" w:color="auto"/>
            <w:left w:val="none" w:sz="0" w:space="0" w:color="auto"/>
            <w:bottom w:val="none" w:sz="0" w:space="0" w:color="auto"/>
            <w:right w:val="none" w:sz="0" w:space="0" w:color="auto"/>
          </w:divBdr>
        </w:div>
        <w:div w:id="1426415538">
          <w:marLeft w:val="640"/>
          <w:marRight w:val="0"/>
          <w:marTop w:val="0"/>
          <w:marBottom w:val="0"/>
          <w:divBdr>
            <w:top w:val="none" w:sz="0" w:space="0" w:color="auto"/>
            <w:left w:val="none" w:sz="0" w:space="0" w:color="auto"/>
            <w:bottom w:val="none" w:sz="0" w:space="0" w:color="auto"/>
            <w:right w:val="none" w:sz="0" w:space="0" w:color="auto"/>
          </w:divBdr>
        </w:div>
        <w:div w:id="1159660191">
          <w:marLeft w:val="640"/>
          <w:marRight w:val="0"/>
          <w:marTop w:val="0"/>
          <w:marBottom w:val="0"/>
          <w:divBdr>
            <w:top w:val="none" w:sz="0" w:space="0" w:color="auto"/>
            <w:left w:val="none" w:sz="0" w:space="0" w:color="auto"/>
            <w:bottom w:val="none" w:sz="0" w:space="0" w:color="auto"/>
            <w:right w:val="none" w:sz="0" w:space="0" w:color="auto"/>
          </w:divBdr>
        </w:div>
        <w:div w:id="616984652">
          <w:marLeft w:val="640"/>
          <w:marRight w:val="0"/>
          <w:marTop w:val="0"/>
          <w:marBottom w:val="0"/>
          <w:divBdr>
            <w:top w:val="none" w:sz="0" w:space="0" w:color="auto"/>
            <w:left w:val="none" w:sz="0" w:space="0" w:color="auto"/>
            <w:bottom w:val="none" w:sz="0" w:space="0" w:color="auto"/>
            <w:right w:val="none" w:sz="0" w:space="0" w:color="auto"/>
          </w:divBdr>
        </w:div>
        <w:div w:id="755785191">
          <w:marLeft w:val="640"/>
          <w:marRight w:val="0"/>
          <w:marTop w:val="0"/>
          <w:marBottom w:val="0"/>
          <w:divBdr>
            <w:top w:val="none" w:sz="0" w:space="0" w:color="auto"/>
            <w:left w:val="none" w:sz="0" w:space="0" w:color="auto"/>
            <w:bottom w:val="none" w:sz="0" w:space="0" w:color="auto"/>
            <w:right w:val="none" w:sz="0" w:space="0" w:color="auto"/>
          </w:divBdr>
        </w:div>
        <w:div w:id="111752419">
          <w:marLeft w:val="640"/>
          <w:marRight w:val="0"/>
          <w:marTop w:val="0"/>
          <w:marBottom w:val="0"/>
          <w:divBdr>
            <w:top w:val="none" w:sz="0" w:space="0" w:color="auto"/>
            <w:left w:val="none" w:sz="0" w:space="0" w:color="auto"/>
            <w:bottom w:val="none" w:sz="0" w:space="0" w:color="auto"/>
            <w:right w:val="none" w:sz="0" w:space="0" w:color="auto"/>
          </w:divBdr>
        </w:div>
        <w:div w:id="2024822766">
          <w:marLeft w:val="640"/>
          <w:marRight w:val="0"/>
          <w:marTop w:val="0"/>
          <w:marBottom w:val="0"/>
          <w:divBdr>
            <w:top w:val="none" w:sz="0" w:space="0" w:color="auto"/>
            <w:left w:val="none" w:sz="0" w:space="0" w:color="auto"/>
            <w:bottom w:val="none" w:sz="0" w:space="0" w:color="auto"/>
            <w:right w:val="none" w:sz="0" w:space="0" w:color="auto"/>
          </w:divBdr>
        </w:div>
        <w:div w:id="1519537244">
          <w:marLeft w:val="640"/>
          <w:marRight w:val="0"/>
          <w:marTop w:val="0"/>
          <w:marBottom w:val="0"/>
          <w:divBdr>
            <w:top w:val="none" w:sz="0" w:space="0" w:color="auto"/>
            <w:left w:val="none" w:sz="0" w:space="0" w:color="auto"/>
            <w:bottom w:val="none" w:sz="0" w:space="0" w:color="auto"/>
            <w:right w:val="none" w:sz="0" w:space="0" w:color="auto"/>
          </w:divBdr>
        </w:div>
        <w:div w:id="1468343">
          <w:marLeft w:val="640"/>
          <w:marRight w:val="0"/>
          <w:marTop w:val="0"/>
          <w:marBottom w:val="0"/>
          <w:divBdr>
            <w:top w:val="none" w:sz="0" w:space="0" w:color="auto"/>
            <w:left w:val="none" w:sz="0" w:space="0" w:color="auto"/>
            <w:bottom w:val="none" w:sz="0" w:space="0" w:color="auto"/>
            <w:right w:val="none" w:sz="0" w:space="0" w:color="auto"/>
          </w:divBdr>
        </w:div>
        <w:div w:id="228462776">
          <w:marLeft w:val="640"/>
          <w:marRight w:val="0"/>
          <w:marTop w:val="0"/>
          <w:marBottom w:val="0"/>
          <w:divBdr>
            <w:top w:val="none" w:sz="0" w:space="0" w:color="auto"/>
            <w:left w:val="none" w:sz="0" w:space="0" w:color="auto"/>
            <w:bottom w:val="none" w:sz="0" w:space="0" w:color="auto"/>
            <w:right w:val="none" w:sz="0" w:space="0" w:color="auto"/>
          </w:divBdr>
        </w:div>
        <w:div w:id="2065523632">
          <w:marLeft w:val="640"/>
          <w:marRight w:val="0"/>
          <w:marTop w:val="0"/>
          <w:marBottom w:val="0"/>
          <w:divBdr>
            <w:top w:val="none" w:sz="0" w:space="0" w:color="auto"/>
            <w:left w:val="none" w:sz="0" w:space="0" w:color="auto"/>
            <w:bottom w:val="none" w:sz="0" w:space="0" w:color="auto"/>
            <w:right w:val="none" w:sz="0" w:space="0" w:color="auto"/>
          </w:divBdr>
        </w:div>
        <w:div w:id="146214240">
          <w:marLeft w:val="640"/>
          <w:marRight w:val="0"/>
          <w:marTop w:val="0"/>
          <w:marBottom w:val="0"/>
          <w:divBdr>
            <w:top w:val="none" w:sz="0" w:space="0" w:color="auto"/>
            <w:left w:val="none" w:sz="0" w:space="0" w:color="auto"/>
            <w:bottom w:val="none" w:sz="0" w:space="0" w:color="auto"/>
            <w:right w:val="none" w:sz="0" w:space="0" w:color="auto"/>
          </w:divBdr>
        </w:div>
        <w:div w:id="876047665">
          <w:marLeft w:val="640"/>
          <w:marRight w:val="0"/>
          <w:marTop w:val="0"/>
          <w:marBottom w:val="0"/>
          <w:divBdr>
            <w:top w:val="none" w:sz="0" w:space="0" w:color="auto"/>
            <w:left w:val="none" w:sz="0" w:space="0" w:color="auto"/>
            <w:bottom w:val="none" w:sz="0" w:space="0" w:color="auto"/>
            <w:right w:val="none" w:sz="0" w:space="0" w:color="auto"/>
          </w:divBdr>
        </w:div>
        <w:div w:id="544294773">
          <w:marLeft w:val="640"/>
          <w:marRight w:val="0"/>
          <w:marTop w:val="0"/>
          <w:marBottom w:val="0"/>
          <w:divBdr>
            <w:top w:val="none" w:sz="0" w:space="0" w:color="auto"/>
            <w:left w:val="none" w:sz="0" w:space="0" w:color="auto"/>
            <w:bottom w:val="none" w:sz="0" w:space="0" w:color="auto"/>
            <w:right w:val="none" w:sz="0" w:space="0" w:color="auto"/>
          </w:divBdr>
        </w:div>
        <w:div w:id="1578781898">
          <w:marLeft w:val="640"/>
          <w:marRight w:val="0"/>
          <w:marTop w:val="0"/>
          <w:marBottom w:val="0"/>
          <w:divBdr>
            <w:top w:val="none" w:sz="0" w:space="0" w:color="auto"/>
            <w:left w:val="none" w:sz="0" w:space="0" w:color="auto"/>
            <w:bottom w:val="none" w:sz="0" w:space="0" w:color="auto"/>
            <w:right w:val="none" w:sz="0" w:space="0" w:color="auto"/>
          </w:divBdr>
        </w:div>
        <w:div w:id="2027974213">
          <w:marLeft w:val="640"/>
          <w:marRight w:val="0"/>
          <w:marTop w:val="0"/>
          <w:marBottom w:val="0"/>
          <w:divBdr>
            <w:top w:val="none" w:sz="0" w:space="0" w:color="auto"/>
            <w:left w:val="none" w:sz="0" w:space="0" w:color="auto"/>
            <w:bottom w:val="none" w:sz="0" w:space="0" w:color="auto"/>
            <w:right w:val="none" w:sz="0" w:space="0" w:color="auto"/>
          </w:divBdr>
        </w:div>
        <w:div w:id="1738363170">
          <w:marLeft w:val="640"/>
          <w:marRight w:val="0"/>
          <w:marTop w:val="0"/>
          <w:marBottom w:val="0"/>
          <w:divBdr>
            <w:top w:val="none" w:sz="0" w:space="0" w:color="auto"/>
            <w:left w:val="none" w:sz="0" w:space="0" w:color="auto"/>
            <w:bottom w:val="none" w:sz="0" w:space="0" w:color="auto"/>
            <w:right w:val="none" w:sz="0" w:space="0" w:color="auto"/>
          </w:divBdr>
        </w:div>
        <w:div w:id="353843527">
          <w:marLeft w:val="640"/>
          <w:marRight w:val="0"/>
          <w:marTop w:val="0"/>
          <w:marBottom w:val="0"/>
          <w:divBdr>
            <w:top w:val="none" w:sz="0" w:space="0" w:color="auto"/>
            <w:left w:val="none" w:sz="0" w:space="0" w:color="auto"/>
            <w:bottom w:val="none" w:sz="0" w:space="0" w:color="auto"/>
            <w:right w:val="none" w:sz="0" w:space="0" w:color="auto"/>
          </w:divBdr>
        </w:div>
        <w:div w:id="2092237076">
          <w:marLeft w:val="640"/>
          <w:marRight w:val="0"/>
          <w:marTop w:val="0"/>
          <w:marBottom w:val="0"/>
          <w:divBdr>
            <w:top w:val="none" w:sz="0" w:space="0" w:color="auto"/>
            <w:left w:val="none" w:sz="0" w:space="0" w:color="auto"/>
            <w:bottom w:val="none" w:sz="0" w:space="0" w:color="auto"/>
            <w:right w:val="none" w:sz="0" w:space="0" w:color="auto"/>
          </w:divBdr>
        </w:div>
        <w:div w:id="1411465941">
          <w:marLeft w:val="640"/>
          <w:marRight w:val="0"/>
          <w:marTop w:val="0"/>
          <w:marBottom w:val="0"/>
          <w:divBdr>
            <w:top w:val="none" w:sz="0" w:space="0" w:color="auto"/>
            <w:left w:val="none" w:sz="0" w:space="0" w:color="auto"/>
            <w:bottom w:val="none" w:sz="0" w:space="0" w:color="auto"/>
            <w:right w:val="none" w:sz="0" w:space="0" w:color="auto"/>
          </w:divBdr>
        </w:div>
        <w:div w:id="96296112">
          <w:marLeft w:val="640"/>
          <w:marRight w:val="0"/>
          <w:marTop w:val="0"/>
          <w:marBottom w:val="0"/>
          <w:divBdr>
            <w:top w:val="none" w:sz="0" w:space="0" w:color="auto"/>
            <w:left w:val="none" w:sz="0" w:space="0" w:color="auto"/>
            <w:bottom w:val="none" w:sz="0" w:space="0" w:color="auto"/>
            <w:right w:val="none" w:sz="0" w:space="0" w:color="auto"/>
          </w:divBdr>
        </w:div>
        <w:div w:id="1896120264">
          <w:marLeft w:val="640"/>
          <w:marRight w:val="0"/>
          <w:marTop w:val="0"/>
          <w:marBottom w:val="0"/>
          <w:divBdr>
            <w:top w:val="none" w:sz="0" w:space="0" w:color="auto"/>
            <w:left w:val="none" w:sz="0" w:space="0" w:color="auto"/>
            <w:bottom w:val="none" w:sz="0" w:space="0" w:color="auto"/>
            <w:right w:val="none" w:sz="0" w:space="0" w:color="auto"/>
          </w:divBdr>
        </w:div>
        <w:div w:id="1275593056">
          <w:marLeft w:val="640"/>
          <w:marRight w:val="0"/>
          <w:marTop w:val="0"/>
          <w:marBottom w:val="0"/>
          <w:divBdr>
            <w:top w:val="none" w:sz="0" w:space="0" w:color="auto"/>
            <w:left w:val="none" w:sz="0" w:space="0" w:color="auto"/>
            <w:bottom w:val="none" w:sz="0" w:space="0" w:color="auto"/>
            <w:right w:val="none" w:sz="0" w:space="0" w:color="auto"/>
          </w:divBdr>
        </w:div>
        <w:div w:id="1107890302">
          <w:marLeft w:val="640"/>
          <w:marRight w:val="0"/>
          <w:marTop w:val="0"/>
          <w:marBottom w:val="0"/>
          <w:divBdr>
            <w:top w:val="none" w:sz="0" w:space="0" w:color="auto"/>
            <w:left w:val="none" w:sz="0" w:space="0" w:color="auto"/>
            <w:bottom w:val="none" w:sz="0" w:space="0" w:color="auto"/>
            <w:right w:val="none" w:sz="0" w:space="0" w:color="auto"/>
          </w:divBdr>
        </w:div>
        <w:div w:id="801464818">
          <w:marLeft w:val="640"/>
          <w:marRight w:val="0"/>
          <w:marTop w:val="0"/>
          <w:marBottom w:val="0"/>
          <w:divBdr>
            <w:top w:val="none" w:sz="0" w:space="0" w:color="auto"/>
            <w:left w:val="none" w:sz="0" w:space="0" w:color="auto"/>
            <w:bottom w:val="none" w:sz="0" w:space="0" w:color="auto"/>
            <w:right w:val="none" w:sz="0" w:space="0" w:color="auto"/>
          </w:divBdr>
        </w:div>
        <w:div w:id="618226976">
          <w:marLeft w:val="640"/>
          <w:marRight w:val="0"/>
          <w:marTop w:val="0"/>
          <w:marBottom w:val="0"/>
          <w:divBdr>
            <w:top w:val="none" w:sz="0" w:space="0" w:color="auto"/>
            <w:left w:val="none" w:sz="0" w:space="0" w:color="auto"/>
            <w:bottom w:val="none" w:sz="0" w:space="0" w:color="auto"/>
            <w:right w:val="none" w:sz="0" w:space="0" w:color="auto"/>
          </w:divBdr>
        </w:div>
        <w:div w:id="386956589">
          <w:marLeft w:val="640"/>
          <w:marRight w:val="0"/>
          <w:marTop w:val="0"/>
          <w:marBottom w:val="0"/>
          <w:divBdr>
            <w:top w:val="none" w:sz="0" w:space="0" w:color="auto"/>
            <w:left w:val="none" w:sz="0" w:space="0" w:color="auto"/>
            <w:bottom w:val="none" w:sz="0" w:space="0" w:color="auto"/>
            <w:right w:val="none" w:sz="0" w:space="0" w:color="auto"/>
          </w:divBdr>
        </w:div>
        <w:div w:id="1336155944">
          <w:marLeft w:val="640"/>
          <w:marRight w:val="0"/>
          <w:marTop w:val="0"/>
          <w:marBottom w:val="0"/>
          <w:divBdr>
            <w:top w:val="none" w:sz="0" w:space="0" w:color="auto"/>
            <w:left w:val="none" w:sz="0" w:space="0" w:color="auto"/>
            <w:bottom w:val="none" w:sz="0" w:space="0" w:color="auto"/>
            <w:right w:val="none" w:sz="0" w:space="0" w:color="auto"/>
          </w:divBdr>
        </w:div>
        <w:div w:id="1373579877">
          <w:marLeft w:val="640"/>
          <w:marRight w:val="0"/>
          <w:marTop w:val="0"/>
          <w:marBottom w:val="0"/>
          <w:divBdr>
            <w:top w:val="none" w:sz="0" w:space="0" w:color="auto"/>
            <w:left w:val="none" w:sz="0" w:space="0" w:color="auto"/>
            <w:bottom w:val="none" w:sz="0" w:space="0" w:color="auto"/>
            <w:right w:val="none" w:sz="0" w:space="0" w:color="auto"/>
          </w:divBdr>
        </w:div>
        <w:div w:id="2096510186">
          <w:marLeft w:val="640"/>
          <w:marRight w:val="0"/>
          <w:marTop w:val="0"/>
          <w:marBottom w:val="0"/>
          <w:divBdr>
            <w:top w:val="none" w:sz="0" w:space="0" w:color="auto"/>
            <w:left w:val="none" w:sz="0" w:space="0" w:color="auto"/>
            <w:bottom w:val="none" w:sz="0" w:space="0" w:color="auto"/>
            <w:right w:val="none" w:sz="0" w:space="0" w:color="auto"/>
          </w:divBdr>
        </w:div>
        <w:div w:id="407507127">
          <w:marLeft w:val="640"/>
          <w:marRight w:val="0"/>
          <w:marTop w:val="0"/>
          <w:marBottom w:val="0"/>
          <w:divBdr>
            <w:top w:val="none" w:sz="0" w:space="0" w:color="auto"/>
            <w:left w:val="none" w:sz="0" w:space="0" w:color="auto"/>
            <w:bottom w:val="none" w:sz="0" w:space="0" w:color="auto"/>
            <w:right w:val="none" w:sz="0" w:space="0" w:color="auto"/>
          </w:divBdr>
        </w:div>
        <w:div w:id="1272788222">
          <w:marLeft w:val="640"/>
          <w:marRight w:val="0"/>
          <w:marTop w:val="0"/>
          <w:marBottom w:val="0"/>
          <w:divBdr>
            <w:top w:val="none" w:sz="0" w:space="0" w:color="auto"/>
            <w:left w:val="none" w:sz="0" w:space="0" w:color="auto"/>
            <w:bottom w:val="none" w:sz="0" w:space="0" w:color="auto"/>
            <w:right w:val="none" w:sz="0" w:space="0" w:color="auto"/>
          </w:divBdr>
        </w:div>
        <w:div w:id="52393291">
          <w:marLeft w:val="640"/>
          <w:marRight w:val="0"/>
          <w:marTop w:val="0"/>
          <w:marBottom w:val="0"/>
          <w:divBdr>
            <w:top w:val="none" w:sz="0" w:space="0" w:color="auto"/>
            <w:left w:val="none" w:sz="0" w:space="0" w:color="auto"/>
            <w:bottom w:val="none" w:sz="0" w:space="0" w:color="auto"/>
            <w:right w:val="none" w:sz="0" w:space="0" w:color="auto"/>
          </w:divBdr>
        </w:div>
        <w:div w:id="1673996175">
          <w:marLeft w:val="640"/>
          <w:marRight w:val="0"/>
          <w:marTop w:val="0"/>
          <w:marBottom w:val="0"/>
          <w:divBdr>
            <w:top w:val="none" w:sz="0" w:space="0" w:color="auto"/>
            <w:left w:val="none" w:sz="0" w:space="0" w:color="auto"/>
            <w:bottom w:val="none" w:sz="0" w:space="0" w:color="auto"/>
            <w:right w:val="none" w:sz="0" w:space="0" w:color="auto"/>
          </w:divBdr>
        </w:div>
        <w:div w:id="604196228">
          <w:marLeft w:val="640"/>
          <w:marRight w:val="0"/>
          <w:marTop w:val="0"/>
          <w:marBottom w:val="0"/>
          <w:divBdr>
            <w:top w:val="none" w:sz="0" w:space="0" w:color="auto"/>
            <w:left w:val="none" w:sz="0" w:space="0" w:color="auto"/>
            <w:bottom w:val="none" w:sz="0" w:space="0" w:color="auto"/>
            <w:right w:val="none" w:sz="0" w:space="0" w:color="auto"/>
          </w:divBdr>
        </w:div>
        <w:div w:id="1405299726">
          <w:marLeft w:val="640"/>
          <w:marRight w:val="0"/>
          <w:marTop w:val="0"/>
          <w:marBottom w:val="0"/>
          <w:divBdr>
            <w:top w:val="none" w:sz="0" w:space="0" w:color="auto"/>
            <w:left w:val="none" w:sz="0" w:space="0" w:color="auto"/>
            <w:bottom w:val="none" w:sz="0" w:space="0" w:color="auto"/>
            <w:right w:val="none" w:sz="0" w:space="0" w:color="auto"/>
          </w:divBdr>
        </w:div>
        <w:div w:id="566956651">
          <w:marLeft w:val="640"/>
          <w:marRight w:val="0"/>
          <w:marTop w:val="0"/>
          <w:marBottom w:val="0"/>
          <w:divBdr>
            <w:top w:val="none" w:sz="0" w:space="0" w:color="auto"/>
            <w:left w:val="none" w:sz="0" w:space="0" w:color="auto"/>
            <w:bottom w:val="none" w:sz="0" w:space="0" w:color="auto"/>
            <w:right w:val="none" w:sz="0" w:space="0" w:color="auto"/>
          </w:divBdr>
        </w:div>
        <w:div w:id="728530774">
          <w:marLeft w:val="640"/>
          <w:marRight w:val="0"/>
          <w:marTop w:val="0"/>
          <w:marBottom w:val="0"/>
          <w:divBdr>
            <w:top w:val="none" w:sz="0" w:space="0" w:color="auto"/>
            <w:left w:val="none" w:sz="0" w:space="0" w:color="auto"/>
            <w:bottom w:val="none" w:sz="0" w:space="0" w:color="auto"/>
            <w:right w:val="none" w:sz="0" w:space="0" w:color="auto"/>
          </w:divBdr>
        </w:div>
        <w:div w:id="643974244">
          <w:marLeft w:val="640"/>
          <w:marRight w:val="0"/>
          <w:marTop w:val="0"/>
          <w:marBottom w:val="0"/>
          <w:divBdr>
            <w:top w:val="none" w:sz="0" w:space="0" w:color="auto"/>
            <w:left w:val="none" w:sz="0" w:space="0" w:color="auto"/>
            <w:bottom w:val="none" w:sz="0" w:space="0" w:color="auto"/>
            <w:right w:val="none" w:sz="0" w:space="0" w:color="auto"/>
          </w:divBdr>
        </w:div>
        <w:div w:id="1456800481">
          <w:marLeft w:val="640"/>
          <w:marRight w:val="0"/>
          <w:marTop w:val="0"/>
          <w:marBottom w:val="0"/>
          <w:divBdr>
            <w:top w:val="none" w:sz="0" w:space="0" w:color="auto"/>
            <w:left w:val="none" w:sz="0" w:space="0" w:color="auto"/>
            <w:bottom w:val="none" w:sz="0" w:space="0" w:color="auto"/>
            <w:right w:val="none" w:sz="0" w:space="0" w:color="auto"/>
          </w:divBdr>
        </w:div>
        <w:div w:id="1917936787">
          <w:marLeft w:val="640"/>
          <w:marRight w:val="0"/>
          <w:marTop w:val="0"/>
          <w:marBottom w:val="0"/>
          <w:divBdr>
            <w:top w:val="none" w:sz="0" w:space="0" w:color="auto"/>
            <w:left w:val="none" w:sz="0" w:space="0" w:color="auto"/>
            <w:bottom w:val="none" w:sz="0" w:space="0" w:color="auto"/>
            <w:right w:val="none" w:sz="0" w:space="0" w:color="auto"/>
          </w:divBdr>
        </w:div>
        <w:div w:id="1893498147">
          <w:marLeft w:val="640"/>
          <w:marRight w:val="0"/>
          <w:marTop w:val="0"/>
          <w:marBottom w:val="0"/>
          <w:divBdr>
            <w:top w:val="none" w:sz="0" w:space="0" w:color="auto"/>
            <w:left w:val="none" w:sz="0" w:space="0" w:color="auto"/>
            <w:bottom w:val="none" w:sz="0" w:space="0" w:color="auto"/>
            <w:right w:val="none" w:sz="0" w:space="0" w:color="auto"/>
          </w:divBdr>
        </w:div>
        <w:div w:id="1680809264">
          <w:marLeft w:val="640"/>
          <w:marRight w:val="0"/>
          <w:marTop w:val="0"/>
          <w:marBottom w:val="0"/>
          <w:divBdr>
            <w:top w:val="none" w:sz="0" w:space="0" w:color="auto"/>
            <w:left w:val="none" w:sz="0" w:space="0" w:color="auto"/>
            <w:bottom w:val="none" w:sz="0" w:space="0" w:color="auto"/>
            <w:right w:val="none" w:sz="0" w:space="0" w:color="auto"/>
          </w:divBdr>
        </w:div>
        <w:div w:id="1527985632">
          <w:marLeft w:val="640"/>
          <w:marRight w:val="0"/>
          <w:marTop w:val="0"/>
          <w:marBottom w:val="0"/>
          <w:divBdr>
            <w:top w:val="none" w:sz="0" w:space="0" w:color="auto"/>
            <w:left w:val="none" w:sz="0" w:space="0" w:color="auto"/>
            <w:bottom w:val="none" w:sz="0" w:space="0" w:color="auto"/>
            <w:right w:val="none" w:sz="0" w:space="0" w:color="auto"/>
          </w:divBdr>
        </w:div>
      </w:divsChild>
    </w:div>
    <w:div w:id="2012830249">
      <w:bodyDiv w:val="1"/>
      <w:marLeft w:val="0"/>
      <w:marRight w:val="0"/>
      <w:marTop w:val="0"/>
      <w:marBottom w:val="0"/>
      <w:divBdr>
        <w:top w:val="none" w:sz="0" w:space="0" w:color="auto"/>
        <w:left w:val="none" w:sz="0" w:space="0" w:color="auto"/>
        <w:bottom w:val="none" w:sz="0" w:space="0" w:color="auto"/>
        <w:right w:val="none" w:sz="0" w:space="0" w:color="auto"/>
      </w:divBdr>
    </w:div>
    <w:div w:id="2012949548">
      <w:bodyDiv w:val="1"/>
      <w:marLeft w:val="0"/>
      <w:marRight w:val="0"/>
      <w:marTop w:val="0"/>
      <w:marBottom w:val="0"/>
      <w:divBdr>
        <w:top w:val="none" w:sz="0" w:space="0" w:color="auto"/>
        <w:left w:val="none" w:sz="0" w:space="0" w:color="auto"/>
        <w:bottom w:val="none" w:sz="0" w:space="0" w:color="auto"/>
        <w:right w:val="none" w:sz="0" w:space="0" w:color="auto"/>
      </w:divBdr>
      <w:divsChild>
        <w:div w:id="138233026">
          <w:marLeft w:val="640"/>
          <w:marRight w:val="0"/>
          <w:marTop w:val="0"/>
          <w:marBottom w:val="0"/>
          <w:divBdr>
            <w:top w:val="none" w:sz="0" w:space="0" w:color="auto"/>
            <w:left w:val="none" w:sz="0" w:space="0" w:color="auto"/>
            <w:bottom w:val="none" w:sz="0" w:space="0" w:color="auto"/>
            <w:right w:val="none" w:sz="0" w:space="0" w:color="auto"/>
          </w:divBdr>
        </w:div>
        <w:div w:id="1758554368">
          <w:marLeft w:val="640"/>
          <w:marRight w:val="0"/>
          <w:marTop w:val="0"/>
          <w:marBottom w:val="0"/>
          <w:divBdr>
            <w:top w:val="none" w:sz="0" w:space="0" w:color="auto"/>
            <w:left w:val="none" w:sz="0" w:space="0" w:color="auto"/>
            <w:bottom w:val="none" w:sz="0" w:space="0" w:color="auto"/>
            <w:right w:val="none" w:sz="0" w:space="0" w:color="auto"/>
          </w:divBdr>
        </w:div>
        <w:div w:id="1518614078">
          <w:marLeft w:val="640"/>
          <w:marRight w:val="0"/>
          <w:marTop w:val="0"/>
          <w:marBottom w:val="0"/>
          <w:divBdr>
            <w:top w:val="none" w:sz="0" w:space="0" w:color="auto"/>
            <w:left w:val="none" w:sz="0" w:space="0" w:color="auto"/>
            <w:bottom w:val="none" w:sz="0" w:space="0" w:color="auto"/>
            <w:right w:val="none" w:sz="0" w:space="0" w:color="auto"/>
          </w:divBdr>
        </w:div>
        <w:div w:id="300768843">
          <w:marLeft w:val="640"/>
          <w:marRight w:val="0"/>
          <w:marTop w:val="0"/>
          <w:marBottom w:val="0"/>
          <w:divBdr>
            <w:top w:val="none" w:sz="0" w:space="0" w:color="auto"/>
            <w:left w:val="none" w:sz="0" w:space="0" w:color="auto"/>
            <w:bottom w:val="none" w:sz="0" w:space="0" w:color="auto"/>
            <w:right w:val="none" w:sz="0" w:space="0" w:color="auto"/>
          </w:divBdr>
        </w:div>
        <w:div w:id="45229281">
          <w:marLeft w:val="640"/>
          <w:marRight w:val="0"/>
          <w:marTop w:val="0"/>
          <w:marBottom w:val="0"/>
          <w:divBdr>
            <w:top w:val="none" w:sz="0" w:space="0" w:color="auto"/>
            <w:left w:val="none" w:sz="0" w:space="0" w:color="auto"/>
            <w:bottom w:val="none" w:sz="0" w:space="0" w:color="auto"/>
            <w:right w:val="none" w:sz="0" w:space="0" w:color="auto"/>
          </w:divBdr>
        </w:div>
        <w:div w:id="1682731501">
          <w:marLeft w:val="640"/>
          <w:marRight w:val="0"/>
          <w:marTop w:val="0"/>
          <w:marBottom w:val="0"/>
          <w:divBdr>
            <w:top w:val="none" w:sz="0" w:space="0" w:color="auto"/>
            <w:left w:val="none" w:sz="0" w:space="0" w:color="auto"/>
            <w:bottom w:val="none" w:sz="0" w:space="0" w:color="auto"/>
            <w:right w:val="none" w:sz="0" w:space="0" w:color="auto"/>
          </w:divBdr>
        </w:div>
        <w:div w:id="1130703569">
          <w:marLeft w:val="640"/>
          <w:marRight w:val="0"/>
          <w:marTop w:val="0"/>
          <w:marBottom w:val="0"/>
          <w:divBdr>
            <w:top w:val="none" w:sz="0" w:space="0" w:color="auto"/>
            <w:left w:val="none" w:sz="0" w:space="0" w:color="auto"/>
            <w:bottom w:val="none" w:sz="0" w:space="0" w:color="auto"/>
            <w:right w:val="none" w:sz="0" w:space="0" w:color="auto"/>
          </w:divBdr>
        </w:div>
        <w:div w:id="930895478">
          <w:marLeft w:val="640"/>
          <w:marRight w:val="0"/>
          <w:marTop w:val="0"/>
          <w:marBottom w:val="0"/>
          <w:divBdr>
            <w:top w:val="none" w:sz="0" w:space="0" w:color="auto"/>
            <w:left w:val="none" w:sz="0" w:space="0" w:color="auto"/>
            <w:bottom w:val="none" w:sz="0" w:space="0" w:color="auto"/>
            <w:right w:val="none" w:sz="0" w:space="0" w:color="auto"/>
          </w:divBdr>
        </w:div>
        <w:div w:id="499079862">
          <w:marLeft w:val="640"/>
          <w:marRight w:val="0"/>
          <w:marTop w:val="0"/>
          <w:marBottom w:val="0"/>
          <w:divBdr>
            <w:top w:val="none" w:sz="0" w:space="0" w:color="auto"/>
            <w:left w:val="none" w:sz="0" w:space="0" w:color="auto"/>
            <w:bottom w:val="none" w:sz="0" w:space="0" w:color="auto"/>
            <w:right w:val="none" w:sz="0" w:space="0" w:color="auto"/>
          </w:divBdr>
        </w:div>
        <w:div w:id="694118413">
          <w:marLeft w:val="640"/>
          <w:marRight w:val="0"/>
          <w:marTop w:val="0"/>
          <w:marBottom w:val="0"/>
          <w:divBdr>
            <w:top w:val="none" w:sz="0" w:space="0" w:color="auto"/>
            <w:left w:val="none" w:sz="0" w:space="0" w:color="auto"/>
            <w:bottom w:val="none" w:sz="0" w:space="0" w:color="auto"/>
            <w:right w:val="none" w:sz="0" w:space="0" w:color="auto"/>
          </w:divBdr>
        </w:div>
        <w:div w:id="1904831871">
          <w:marLeft w:val="640"/>
          <w:marRight w:val="0"/>
          <w:marTop w:val="0"/>
          <w:marBottom w:val="0"/>
          <w:divBdr>
            <w:top w:val="none" w:sz="0" w:space="0" w:color="auto"/>
            <w:left w:val="none" w:sz="0" w:space="0" w:color="auto"/>
            <w:bottom w:val="none" w:sz="0" w:space="0" w:color="auto"/>
            <w:right w:val="none" w:sz="0" w:space="0" w:color="auto"/>
          </w:divBdr>
        </w:div>
        <w:div w:id="1372848832">
          <w:marLeft w:val="640"/>
          <w:marRight w:val="0"/>
          <w:marTop w:val="0"/>
          <w:marBottom w:val="0"/>
          <w:divBdr>
            <w:top w:val="none" w:sz="0" w:space="0" w:color="auto"/>
            <w:left w:val="none" w:sz="0" w:space="0" w:color="auto"/>
            <w:bottom w:val="none" w:sz="0" w:space="0" w:color="auto"/>
            <w:right w:val="none" w:sz="0" w:space="0" w:color="auto"/>
          </w:divBdr>
        </w:div>
        <w:div w:id="2071877790">
          <w:marLeft w:val="640"/>
          <w:marRight w:val="0"/>
          <w:marTop w:val="0"/>
          <w:marBottom w:val="0"/>
          <w:divBdr>
            <w:top w:val="none" w:sz="0" w:space="0" w:color="auto"/>
            <w:left w:val="none" w:sz="0" w:space="0" w:color="auto"/>
            <w:bottom w:val="none" w:sz="0" w:space="0" w:color="auto"/>
            <w:right w:val="none" w:sz="0" w:space="0" w:color="auto"/>
          </w:divBdr>
        </w:div>
        <w:div w:id="1451316020">
          <w:marLeft w:val="640"/>
          <w:marRight w:val="0"/>
          <w:marTop w:val="0"/>
          <w:marBottom w:val="0"/>
          <w:divBdr>
            <w:top w:val="none" w:sz="0" w:space="0" w:color="auto"/>
            <w:left w:val="none" w:sz="0" w:space="0" w:color="auto"/>
            <w:bottom w:val="none" w:sz="0" w:space="0" w:color="auto"/>
            <w:right w:val="none" w:sz="0" w:space="0" w:color="auto"/>
          </w:divBdr>
        </w:div>
        <w:div w:id="516771811">
          <w:marLeft w:val="640"/>
          <w:marRight w:val="0"/>
          <w:marTop w:val="0"/>
          <w:marBottom w:val="0"/>
          <w:divBdr>
            <w:top w:val="none" w:sz="0" w:space="0" w:color="auto"/>
            <w:left w:val="none" w:sz="0" w:space="0" w:color="auto"/>
            <w:bottom w:val="none" w:sz="0" w:space="0" w:color="auto"/>
            <w:right w:val="none" w:sz="0" w:space="0" w:color="auto"/>
          </w:divBdr>
        </w:div>
        <w:div w:id="1774396367">
          <w:marLeft w:val="640"/>
          <w:marRight w:val="0"/>
          <w:marTop w:val="0"/>
          <w:marBottom w:val="0"/>
          <w:divBdr>
            <w:top w:val="none" w:sz="0" w:space="0" w:color="auto"/>
            <w:left w:val="none" w:sz="0" w:space="0" w:color="auto"/>
            <w:bottom w:val="none" w:sz="0" w:space="0" w:color="auto"/>
            <w:right w:val="none" w:sz="0" w:space="0" w:color="auto"/>
          </w:divBdr>
        </w:div>
        <w:div w:id="1002897740">
          <w:marLeft w:val="640"/>
          <w:marRight w:val="0"/>
          <w:marTop w:val="0"/>
          <w:marBottom w:val="0"/>
          <w:divBdr>
            <w:top w:val="none" w:sz="0" w:space="0" w:color="auto"/>
            <w:left w:val="none" w:sz="0" w:space="0" w:color="auto"/>
            <w:bottom w:val="none" w:sz="0" w:space="0" w:color="auto"/>
            <w:right w:val="none" w:sz="0" w:space="0" w:color="auto"/>
          </w:divBdr>
        </w:div>
        <w:div w:id="1296713345">
          <w:marLeft w:val="640"/>
          <w:marRight w:val="0"/>
          <w:marTop w:val="0"/>
          <w:marBottom w:val="0"/>
          <w:divBdr>
            <w:top w:val="none" w:sz="0" w:space="0" w:color="auto"/>
            <w:left w:val="none" w:sz="0" w:space="0" w:color="auto"/>
            <w:bottom w:val="none" w:sz="0" w:space="0" w:color="auto"/>
            <w:right w:val="none" w:sz="0" w:space="0" w:color="auto"/>
          </w:divBdr>
        </w:div>
        <w:div w:id="1452820492">
          <w:marLeft w:val="640"/>
          <w:marRight w:val="0"/>
          <w:marTop w:val="0"/>
          <w:marBottom w:val="0"/>
          <w:divBdr>
            <w:top w:val="none" w:sz="0" w:space="0" w:color="auto"/>
            <w:left w:val="none" w:sz="0" w:space="0" w:color="auto"/>
            <w:bottom w:val="none" w:sz="0" w:space="0" w:color="auto"/>
            <w:right w:val="none" w:sz="0" w:space="0" w:color="auto"/>
          </w:divBdr>
        </w:div>
        <w:div w:id="556749615">
          <w:marLeft w:val="640"/>
          <w:marRight w:val="0"/>
          <w:marTop w:val="0"/>
          <w:marBottom w:val="0"/>
          <w:divBdr>
            <w:top w:val="none" w:sz="0" w:space="0" w:color="auto"/>
            <w:left w:val="none" w:sz="0" w:space="0" w:color="auto"/>
            <w:bottom w:val="none" w:sz="0" w:space="0" w:color="auto"/>
            <w:right w:val="none" w:sz="0" w:space="0" w:color="auto"/>
          </w:divBdr>
        </w:div>
        <w:div w:id="1324092571">
          <w:marLeft w:val="640"/>
          <w:marRight w:val="0"/>
          <w:marTop w:val="0"/>
          <w:marBottom w:val="0"/>
          <w:divBdr>
            <w:top w:val="none" w:sz="0" w:space="0" w:color="auto"/>
            <w:left w:val="none" w:sz="0" w:space="0" w:color="auto"/>
            <w:bottom w:val="none" w:sz="0" w:space="0" w:color="auto"/>
            <w:right w:val="none" w:sz="0" w:space="0" w:color="auto"/>
          </w:divBdr>
        </w:div>
        <w:div w:id="505481999">
          <w:marLeft w:val="640"/>
          <w:marRight w:val="0"/>
          <w:marTop w:val="0"/>
          <w:marBottom w:val="0"/>
          <w:divBdr>
            <w:top w:val="none" w:sz="0" w:space="0" w:color="auto"/>
            <w:left w:val="none" w:sz="0" w:space="0" w:color="auto"/>
            <w:bottom w:val="none" w:sz="0" w:space="0" w:color="auto"/>
            <w:right w:val="none" w:sz="0" w:space="0" w:color="auto"/>
          </w:divBdr>
        </w:div>
        <w:div w:id="1490052331">
          <w:marLeft w:val="640"/>
          <w:marRight w:val="0"/>
          <w:marTop w:val="0"/>
          <w:marBottom w:val="0"/>
          <w:divBdr>
            <w:top w:val="none" w:sz="0" w:space="0" w:color="auto"/>
            <w:left w:val="none" w:sz="0" w:space="0" w:color="auto"/>
            <w:bottom w:val="none" w:sz="0" w:space="0" w:color="auto"/>
            <w:right w:val="none" w:sz="0" w:space="0" w:color="auto"/>
          </w:divBdr>
        </w:div>
        <w:div w:id="509225101">
          <w:marLeft w:val="640"/>
          <w:marRight w:val="0"/>
          <w:marTop w:val="0"/>
          <w:marBottom w:val="0"/>
          <w:divBdr>
            <w:top w:val="none" w:sz="0" w:space="0" w:color="auto"/>
            <w:left w:val="none" w:sz="0" w:space="0" w:color="auto"/>
            <w:bottom w:val="none" w:sz="0" w:space="0" w:color="auto"/>
            <w:right w:val="none" w:sz="0" w:space="0" w:color="auto"/>
          </w:divBdr>
        </w:div>
        <w:div w:id="803278586">
          <w:marLeft w:val="640"/>
          <w:marRight w:val="0"/>
          <w:marTop w:val="0"/>
          <w:marBottom w:val="0"/>
          <w:divBdr>
            <w:top w:val="none" w:sz="0" w:space="0" w:color="auto"/>
            <w:left w:val="none" w:sz="0" w:space="0" w:color="auto"/>
            <w:bottom w:val="none" w:sz="0" w:space="0" w:color="auto"/>
            <w:right w:val="none" w:sz="0" w:space="0" w:color="auto"/>
          </w:divBdr>
        </w:div>
        <w:div w:id="544295138">
          <w:marLeft w:val="640"/>
          <w:marRight w:val="0"/>
          <w:marTop w:val="0"/>
          <w:marBottom w:val="0"/>
          <w:divBdr>
            <w:top w:val="none" w:sz="0" w:space="0" w:color="auto"/>
            <w:left w:val="none" w:sz="0" w:space="0" w:color="auto"/>
            <w:bottom w:val="none" w:sz="0" w:space="0" w:color="auto"/>
            <w:right w:val="none" w:sz="0" w:space="0" w:color="auto"/>
          </w:divBdr>
        </w:div>
        <w:div w:id="843276946">
          <w:marLeft w:val="640"/>
          <w:marRight w:val="0"/>
          <w:marTop w:val="0"/>
          <w:marBottom w:val="0"/>
          <w:divBdr>
            <w:top w:val="none" w:sz="0" w:space="0" w:color="auto"/>
            <w:left w:val="none" w:sz="0" w:space="0" w:color="auto"/>
            <w:bottom w:val="none" w:sz="0" w:space="0" w:color="auto"/>
            <w:right w:val="none" w:sz="0" w:space="0" w:color="auto"/>
          </w:divBdr>
        </w:div>
        <w:div w:id="380590660">
          <w:marLeft w:val="640"/>
          <w:marRight w:val="0"/>
          <w:marTop w:val="0"/>
          <w:marBottom w:val="0"/>
          <w:divBdr>
            <w:top w:val="none" w:sz="0" w:space="0" w:color="auto"/>
            <w:left w:val="none" w:sz="0" w:space="0" w:color="auto"/>
            <w:bottom w:val="none" w:sz="0" w:space="0" w:color="auto"/>
            <w:right w:val="none" w:sz="0" w:space="0" w:color="auto"/>
          </w:divBdr>
        </w:div>
        <w:div w:id="1976442449">
          <w:marLeft w:val="640"/>
          <w:marRight w:val="0"/>
          <w:marTop w:val="0"/>
          <w:marBottom w:val="0"/>
          <w:divBdr>
            <w:top w:val="none" w:sz="0" w:space="0" w:color="auto"/>
            <w:left w:val="none" w:sz="0" w:space="0" w:color="auto"/>
            <w:bottom w:val="none" w:sz="0" w:space="0" w:color="auto"/>
            <w:right w:val="none" w:sz="0" w:space="0" w:color="auto"/>
          </w:divBdr>
        </w:div>
        <w:div w:id="640498414">
          <w:marLeft w:val="640"/>
          <w:marRight w:val="0"/>
          <w:marTop w:val="0"/>
          <w:marBottom w:val="0"/>
          <w:divBdr>
            <w:top w:val="none" w:sz="0" w:space="0" w:color="auto"/>
            <w:left w:val="none" w:sz="0" w:space="0" w:color="auto"/>
            <w:bottom w:val="none" w:sz="0" w:space="0" w:color="auto"/>
            <w:right w:val="none" w:sz="0" w:space="0" w:color="auto"/>
          </w:divBdr>
        </w:div>
        <w:div w:id="1581522962">
          <w:marLeft w:val="640"/>
          <w:marRight w:val="0"/>
          <w:marTop w:val="0"/>
          <w:marBottom w:val="0"/>
          <w:divBdr>
            <w:top w:val="none" w:sz="0" w:space="0" w:color="auto"/>
            <w:left w:val="none" w:sz="0" w:space="0" w:color="auto"/>
            <w:bottom w:val="none" w:sz="0" w:space="0" w:color="auto"/>
            <w:right w:val="none" w:sz="0" w:space="0" w:color="auto"/>
          </w:divBdr>
        </w:div>
        <w:div w:id="1377241891">
          <w:marLeft w:val="640"/>
          <w:marRight w:val="0"/>
          <w:marTop w:val="0"/>
          <w:marBottom w:val="0"/>
          <w:divBdr>
            <w:top w:val="none" w:sz="0" w:space="0" w:color="auto"/>
            <w:left w:val="none" w:sz="0" w:space="0" w:color="auto"/>
            <w:bottom w:val="none" w:sz="0" w:space="0" w:color="auto"/>
            <w:right w:val="none" w:sz="0" w:space="0" w:color="auto"/>
          </w:divBdr>
        </w:div>
        <w:div w:id="1516504364">
          <w:marLeft w:val="640"/>
          <w:marRight w:val="0"/>
          <w:marTop w:val="0"/>
          <w:marBottom w:val="0"/>
          <w:divBdr>
            <w:top w:val="none" w:sz="0" w:space="0" w:color="auto"/>
            <w:left w:val="none" w:sz="0" w:space="0" w:color="auto"/>
            <w:bottom w:val="none" w:sz="0" w:space="0" w:color="auto"/>
            <w:right w:val="none" w:sz="0" w:space="0" w:color="auto"/>
          </w:divBdr>
        </w:div>
        <w:div w:id="1834636573">
          <w:marLeft w:val="640"/>
          <w:marRight w:val="0"/>
          <w:marTop w:val="0"/>
          <w:marBottom w:val="0"/>
          <w:divBdr>
            <w:top w:val="none" w:sz="0" w:space="0" w:color="auto"/>
            <w:left w:val="none" w:sz="0" w:space="0" w:color="auto"/>
            <w:bottom w:val="none" w:sz="0" w:space="0" w:color="auto"/>
            <w:right w:val="none" w:sz="0" w:space="0" w:color="auto"/>
          </w:divBdr>
        </w:div>
        <w:div w:id="1471482077">
          <w:marLeft w:val="640"/>
          <w:marRight w:val="0"/>
          <w:marTop w:val="0"/>
          <w:marBottom w:val="0"/>
          <w:divBdr>
            <w:top w:val="none" w:sz="0" w:space="0" w:color="auto"/>
            <w:left w:val="none" w:sz="0" w:space="0" w:color="auto"/>
            <w:bottom w:val="none" w:sz="0" w:space="0" w:color="auto"/>
            <w:right w:val="none" w:sz="0" w:space="0" w:color="auto"/>
          </w:divBdr>
        </w:div>
        <w:div w:id="73741276">
          <w:marLeft w:val="640"/>
          <w:marRight w:val="0"/>
          <w:marTop w:val="0"/>
          <w:marBottom w:val="0"/>
          <w:divBdr>
            <w:top w:val="none" w:sz="0" w:space="0" w:color="auto"/>
            <w:left w:val="none" w:sz="0" w:space="0" w:color="auto"/>
            <w:bottom w:val="none" w:sz="0" w:space="0" w:color="auto"/>
            <w:right w:val="none" w:sz="0" w:space="0" w:color="auto"/>
          </w:divBdr>
        </w:div>
        <w:div w:id="543106559">
          <w:marLeft w:val="640"/>
          <w:marRight w:val="0"/>
          <w:marTop w:val="0"/>
          <w:marBottom w:val="0"/>
          <w:divBdr>
            <w:top w:val="none" w:sz="0" w:space="0" w:color="auto"/>
            <w:left w:val="none" w:sz="0" w:space="0" w:color="auto"/>
            <w:bottom w:val="none" w:sz="0" w:space="0" w:color="auto"/>
            <w:right w:val="none" w:sz="0" w:space="0" w:color="auto"/>
          </w:divBdr>
        </w:div>
        <w:div w:id="1018045575">
          <w:marLeft w:val="640"/>
          <w:marRight w:val="0"/>
          <w:marTop w:val="0"/>
          <w:marBottom w:val="0"/>
          <w:divBdr>
            <w:top w:val="none" w:sz="0" w:space="0" w:color="auto"/>
            <w:left w:val="none" w:sz="0" w:space="0" w:color="auto"/>
            <w:bottom w:val="none" w:sz="0" w:space="0" w:color="auto"/>
            <w:right w:val="none" w:sz="0" w:space="0" w:color="auto"/>
          </w:divBdr>
        </w:div>
        <w:div w:id="1485272266">
          <w:marLeft w:val="640"/>
          <w:marRight w:val="0"/>
          <w:marTop w:val="0"/>
          <w:marBottom w:val="0"/>
          <w:divBdr>
            <w:top w:val="none" w:sz="0" w:space="0" w:color="auto"/>
            <w:left w:val="none" w:sz="0" w:space="0" w:color="auto"/>
            <w:bottom w:val="none" w:sz="0" w:space="0" w:color="auto"/>
            <w:right w:val="none" w:sz="0" w:space="0" w:color="auto"/>
          </w:divBdr>
        </w:div>
        <w:div w:id="507402664">
          <w:marLeft w:val="640"/>
          <w:marRight w:val="0"/>
          <w:marTop w:val="0"/>
          <w:marBottom w:val="0"/>
          <w:divBdr>
            <w:top w:val="none" w:sz="0" w:space="0" w:color="auto"/>
            <w:left w:val="none" w:sz="0" w:space="0" w:color="auto"/>
            <w:bottom w:val="none" w:sz="0" w:space="0" w:color="auto"/>
            <w:right w:val="none" w:sz="0" w:space="0" w:color="auto"/>
          </w:divBdr>
        </w:div>
        <w:div w:id="538470271">
          <w:marLeft w:val="640"/>
          <w:marRight w:val="0"/>
          <w:marTop w:val="0"/>
          <w:marBottom w:val="0"/>
          <w:divBdr>
            <w:top w:val="none" w:sz="0" w:space="0" w:color="auto"/>
            <w:left w:val="none" w:sz="0" w:space="0" w:color="auto"/>
            <w:bottom w:val="none" w:sz="0" w:space="0" w:color="auto"/>
            <w:right w:val="none" w:sz="0" w:space="0" w:color="auto"/>
          </w:divBdr>
        </w:div>
        <w:div w:id="146631686">
          <w:marLeft w:val="640"/>
          <w:marRight w:val="0"/>
          <w:marTop w:val="0"/>
          <w:marBottom w:val="0"/>
          <w:divBdr>
            <w:top w:val="none" w:sz="0" w:space="0" w:color="auto"/>
            <w:left w:val="none" w:sz="0" w:space="0" w:color="auto"/>
            <w:bottom w:val="none" w:sz="0" w:space="0" w:color="auto"/>
            <w:right w:val="none" w:sz="0" w:space="0" w:color="auto"/>
          </w:divBdr>
        </w:div>
        <w:div w:id="1025666788">
          <w:marLeft w:val="640"/>
          <w:marRight w:val="0"/>
          <w:marTop w:val="0"/>
          <w:marBottom w:val="0"/>
          <w:divBdr>
            <w:top w:val="none" w:sz="0" w:space="0" w:color="auto"/>
            <w:left w:val="none" w:sz="0" w:space="0" w:color="auto"/>
            <w:bottom w:val="none" w:sz="0" w:space="0" w:color="auto"/>
            <w:right w:val="none" w:sz="0" w:space="0" w:color="auto"/>
          </w:divBdr>
        </w:div>
        <w:div w:id="1201438288">
          <w:marLeft w:val="640"/>
          <w:marRight w:val="0"/>
          <w:marTop w:val="0"/>
          <w:marBottom w:val="0"/>
          <w:divBdr>
            <w:top w:val="none" w:sz="0" w:space="0" w:color="auto"/>
            <w:left w:val="none" w:sz="0" w:space="0" w:color="auto"/>
            <w:bottom w:val="none" w:sz="0" w:space="0" w:color="auto"/>
            <w:right w:val="none" w:sz="0" w:space="0" w:color="auto"/>
          </w:divBdr>
        </w:div>
        <w:div w:id="1626228222">
          <w:marLeft w:val="640"/>
          <w:marRight w:val="0"/>
          <w:marTop w:val="0"/>
          <w:marBottom w:val="0"/>
          <w:divBdr>
            <w:top w:val="none" w:sz="0" w:space="0" w:color="auto"/>
            <w:left w:val="none" w:sz="0" w:space="0" w:color="auto"/>
            <w:bottom w:val="none" w:sz="0" w:space="0" w:color="auto"/>
            <w:right w:val="none" w:sz="0" w:space="0" w:color="auto"/>
          </w:divBdr>
        </w:div>
        <w:div w:id="1227299367">
          <w:marLeft w:val="640"/>
          <w:marRight w:val="0"/>
          <w:marTop w:val="0"/>
          <w:marBottom w:val="0"/>
          <w:divBdr>
            <w:top w:val="none" w:sz="0" w:space="0" w:color="auto"/>
            <w:left w:val="none" w:sz="0" w:space="0" w:color="auto"/>
            <w:bottom w:val="none" w:sz="0" w:space="0" w:color="auto"/>
            <w:right w:val="none" w:sz="0" w:space="0" w:color="auto"/>
          </w:divBdr>
        </w:div>
        <w:div w:id="1725519580">
          <w:marLeft w:val="640"/>
          <w:marRight w:val="0"/>
          <w:marTop w:val="0"/>
          <w:marBottom w:val="0"/>
          <w:divBdr>
            <w:top w:val="none" w:sz="0" w:space="0" w:color="auto"/>
            <w:left w:val="none" w:sz="0" w:space="0" w:color="auto"/>
            <w:bottom w:val="none" w:sz="0" w:space="0" w:color="auto"/>
            <w:right w:val="none" w:sz="0" w:space="0" w:color="auto"/>
          </w:divBdr>
        </w:div>
        <w:div w:id="1296834911">
          <w:marLeft w:val="640"/>
          <w:marRight w:val="0"/>
          <w:marTop w:val="0"/>
          <w:marBottom w:val="0"/>
          <w:divBdr>
            <w:top w:val="none" w:sz="0" w:space="0" w:color="auto"/>
            <w:left w:val="none" w:sz="0" w:space="0" w:color="auto"/>
            <w:bottom w:val="none" w:sz="0" w:space="0" w:color="auto"/>
            <w:right w:val="none" w:sz="0" w:space="0" w:color="auto"/>
          </w:divBdr>
        </w:div>
        <w:div w:id="1111629750">
          <w:marLeft w:val="640"/>
          <w:marRight w:val="0"/>
          <w:marTop w:val="0"/>
          <w:marBottom w:val="0"/>
          <w:divBdr>
            <w:top w:val="none" w:sz="0" w:space="0" w:color="auto"/>
            <w:left w:val="none" w:sz="0" w:space="0" w:color="auto"/>
            <w:bottom w:val="none" w:sz="0" w:space="0" w:color="auto"/>
            <w:right w:val="none" w:sz="0" w:space="0" w:color="auto"/>
          </w:divBdr>
        </w:div>
        <w:div w:id="131563259">
          <w:marLeft w:val="640"/>
          <w:marRight w:val="0"/>
          <w:marTop w:val="0"/>
          <w:marBottom w:val="0"/>
          <w:divBdr>
            <w:top w:val="none" w:sz="0" w:space="0" w:color="auto"/>
            <w:left w:val="none" w:sz="0" w:space="0" w:color="auto"/>
            <w:bottom w:val="none" w:sz="0" w:space="0" w:color="auto"/>
            <w:right w:val="none" w:sz="0" w:space="0" w:color="auto"/>
          </w:divBdr>
        </w:div>
        <w:div w:id="85620848">
          <w:marLeft w:val="640"/>
          <w:marRight w:val="0"/>
          <w:marTop w:val="0"/>
          <w:marBottom w:val="0"/>
          <w:divBdr>
            <w:top w:val="none" w:sz="0" w:space="0" w:color="auto"/>
            <w:left w:val="none" w:sz="0" w:space="0" w:color="auto"/>
            <w:bottom w:val="none" w:sz="0" w:space="0" w:color="auto"/>
            <w:right w:val="none" w:sz="0" w:space="0" w:color="auto"/>
          </w:divBdr>
        </w:div>
        <w:div w:id="209148960">
          <w:marLeft w:val="640"/>
          <w:marRight w:val="0"/>
          <w:marTop w:val="0"/>
          <w:marBottom w:val="0"/>
          <w:divBdr>
            <w:top w:val="none" w:sz="0" w:space="0" w:color="auto"/>
            <w:left w:val="none" w:sz="0" w:space="0" w:color="auto"/>
            <w:bottom w:val="none" w:sz="0" w:space="0" w:color="auto"/>
            <w:right w:val="none" w:sz="0" w:space="0" w:color="auto"/>
          </w:divBdr>
        </w:div>
        <w:div w:id="1267151791">
          <w:marLeft w:val="640"/>
          <w:marRight w:val="0"/>
          <w:marTop w:val="0"/>
          <w:marBottom w:val="0"/>
          <w:divBdr>
            <w:top w:val="none" w:sz="0" w:space="0" w:color="auto"/>
            <w:left w:val="none" w:sz="0" w:space="0" w:color="auto"/>
            <w:bottom w:val="none" w:sz="0" w:space="0" w:color="auto"/>
            <w:right w:val="none" w:sz="0" w:space="0" w:color="auto"/>
          </w:divBdr>
        </w:div>
        <w:div w:id="1494099031">
          <w:marLeft w:val="640"/>
          <w:marRight w:val="0"/>
          <w:marTop w:val="0"/>
          <w:marBottom w:val="0"/>
          <w:divBdr>
            <w:top w:val="none" w:sz="0" w:space="0" w:color="auto"/>
            <w:left w:val="none" w:sz="0" w:space="0" w:color="auto"/>
            <w:bottom w:val="none" w:sz="0" w:space="0" w:color="auto"/>
            <w:right w:val="none" w:sz="0" w:space="0" w:color="auto"/>
          </w:divBdr>
        </w:div>
        <w:div w:id="930505973">
          <w:marLeft w:val="640"/>
          <w:marRight w:val="0"/>
          <w:marTop w:val="0"/>
          <w:marBottom w:val="0"/>
          <w:divBdr>
            <w:top w:val="none" w:sz="0" w:space="0" w:color="auto"/>
            <w:left w:val="none" w:sz="0" w:space="0" w:color="auto"/>
            <w:bottom w:val="none" w:sz="0" w:space="0" w:color="auto"/>
            <w:right w:val="none" w:sz="0" w:space="0" w:color="auto"/>
          </w:divBdr>
        </w:div>
        <w:div w:id="606889734">
          <w:marLeft w:val="640"/>
          <w:marRight w:val="0"/>
          <w:marTop w:val="0"/>
          <w:marBottom w:val="0"/>
          <w:divBdr>
            <w:top w:val="none" w:sz="0" w:space="0" w:color="auto"/>
            <w:left w:val="none" w:sz="0" w:space="0" w:color="auto"/>
            <w:bottom w:val="none" w:sz="0" w:space="0" w:color="auto"/>
            <w:right w:val="none" w:sz="0" w:space="0" w:color="auto"/>
          </w:divBdr>
        </w:div>
        <w:div w:id="2123643254">
          <w:marLeft w:val="640"/>
          <w:marRight w:val="0"/>
          <w:marTop w:val="0"/>
          <w:marBottom w:val="0"/>
          <w:divBdr>
            <w:top w:val="none" w:sz="0" w:space="0" w:color="auto"/>
            <w:left w:val="none" w:sz="0" w:space="0" w:color="auto"/>
            <w:bottom w:val="none" w:sz="0" w:space="0" w:color="auto"/>
            <w:right w:val="none" w:sz="0" w:space="0" w:color="auto"/>
          </w:divBdr>
        </w:div>
      </w:divsChild>
    </w:div>
    <w:div w:id="2017613188">
      <w:bodyDiv w:val="1"/>
      <w:marLeft w:val="0"/>
      <w:marRight w:val="0"/>
      <w:marTop w:val="0"/>
      <w:marBottom w:val="0"/>
      <w:divBdr>
        <w:top w:val="none" w:sz="0" w:space="0" w:color="auto"/>
        <w:left w:val="none" w:sz="0" w:space="0" w:color="auto"/>
        <w:bottom w:val="none" w:sz="0" w:space="0" w:color="auto"/>
        <w:right w:val="none" w:sz="0" w:space="0" w:color="auto"/>
      </w:divBdr>
    </w:div>
    <w:div w:id="2018730764">
      <w:bodyDiv w:val="1"/>
      <w:marLeft w:val="0"/>
      <w:marRight w:val="0"/>
      <w:marTop w:val="0"/>
      <w:marBottom w:val="0"/>
      <w:divBdr>
        <w:top w:val="none" w:sz="0" w:space="0" w:color="auto"/>
        <w:left w:val="none" w:sz="0" w:space="0" w:color="auto"/>
        <w:bottom w:val="none" w:sz="0" w:space="0" w:color="auto"/>
        <w:right w:val="none" w:sz="0" w:space="0" w:color="auto"/>
      </w:divBdr>
    </w:div>
    <w:div w:id="2019961205">
      <w:bodyDiv w:val="1"/>
      <w:marLeft w:val="0"/>
      <w:marRight w:val="0"/>
      <w:marTop w:val="0"/>
      <w:marBottom w:val="0"/>
      <w:divBdr>
        <w:top w:val="none" w:sz="0" w:space="0" w:color="auto"/>
        <w:left w:val="none" w:sz="0" w:space="0" w:color="auto"/>
        <w:bottom w:val="none" w:sz="0" w:space="0" w:color="auto"/>
        <w:right w:val="none" w:sz="0" w:space="0" w:color="auto"/>
      </w:divBdr>
      <w:divsChild>
        <w:div w:id="1653674573">
          <w:marLeft w:val="480"/>
          <w:marRight w:val="0"/>
          <w:marTop w:val="0"/>
          <w:marBottom w:val="0"/>
          <w:divBdr>
            <w:top w:val="none" w:sz="0" w:space="0" w:color="auto"/>
            <w:left w:val="none" w:sz="0" w:space="0" w:color="auto"/>
            <w:bottom w:val="none" w:sz="0" w:space="0" w:color="auto"/>
            <w:right w:val="none" w:sz="0" w:space="0" w:color="auto"/>
          </w:divBdr>
        </w:div>
        <w:div w:id="598029776">
          <w:marLeft w:val="480"/>
          <w:marRight w:val="0"/>
          <w:marTop w:val="0"/>
          <w:marBottom w:val="0"/>
          <w:divBdr>
            <w:top w:val="none" w:sz="0" w:space="0" w:color="auto"/>
            <w:left w:val="none" w:sz="0" w:space="0" w:color="auto"/>
            <w:bottom w:val="none" w:sz="0" w:space="0" w:color="auto"/>
            <w:right w:val="none" w:sz="0" w:space="0" w:color="auto"/>
          </w:divBdr>
        </w:div>
        <w:div w:id="83114897">
          <w:marLeft w:val="480"/>
          <w:marRight w:val="0"/>
          <w:marTop w:val="0"/>
          <w:marBottom w:val="0"/>
          <w:divBdr>
            <w:top w:val="none" w:sz="0" w:space="0" w:color="auto"/>
            <w:left w:val="none" w:sz="0" w:space="0" w:color="auto"/>
            <w:bottom w:val="none" w:sz="0" w:space="0" w:color="auto"/>
            <w:right w:val="none" w:sz="0" w:space="0" w:color="auto"/>
          </w:divBdr>
        </w:div>
        <w:div w:id="1079987094">
          <w:marLeft w:val="480"/>
          <w:marRight w:val="0"/>
          <w:marTop w:val="0"/>
          <w:marBottom w:val="0"/>
          <w:divBdr>
            <w:top w:val="none" w:sz="0" w:space="0" w:color="auto"/>
            <w:left w:val="none" w:sz="0" w:space="0" w:color="auto"/>
            <w:bottom w:val="none" w:sz="0" w:space="0" w:color="auto"/>
            <w:right w:val="none" w:sz="0" w:space="0" w:color="auto"/>
          </w:divBdr>
        </w:div>
        <w:div w:id="1181554170">
          <w:marLeft w:val="480"/>
          <w:marRight w:val="0"/>
          <w:marTop w:val="0"/>
          <w:marBottom w:val="0"/>
          <w:divBdr>
            <w:top w:val="none" w:sz="0" w:space="0" w:color="auto"/>
            <w:left w:val="none" w:sz="0" w:space="0" w:color="auto"/>
            <w:bottom w:val="none" w:sz="0" w:space="0" w:color="auto"/>
            <w:right w:val="none" w:sz="0" w:space="0" w:color="auto"/>
          </w:divBdr>
        </w:div>
        <w:div w:id="528884257">
          <w:marLeft w:val="480"/>
          <w:marRight w:val="0"/>
          <w:marTop w:val="0"/>
          <w:marBottom w:val="0"/>
          <w:divBdr>
            <w:top w:val="none" w:sz="0" w:space="0" w:color="auto"/>
            <w:left w:val="none" w:sz="0" w:space="0" w:color="auto"/>
            <w:bottom w:val="none" w:sz="0" w:space="0" w:color="auto"/>
            <w:right w:val="none" w:sz="0" w:space="0" w:color="auto"/>
          </w:divBdr>
        </w:div>
        <w:div w:id="1542133399">
          <w:marLeft w:val="480"/>
          <w:marRight w:val="0"/>
          <w:marTop w:val="0"/>
          <w:marBottom w:val="0"/>
          <w:divBdr>
            <w:top w:val="none" w:sz="0" w:space="0" w:color="auto"/>
            <w:left w:val="none" w:sz="0" w:space="0" w:color="auto"/>
            <w:bottom w:val="none" w:sz="0" w:space="0" w:color="auto"/>
            <w:right w:val="none" w:sz="0" w:space="0" w:color="auto"/>
          </w:divBdr>
        </w:div>
        <w:div w:id="491721424">
          <w:marLeft w:val="480"/>
          <w:marRight w:val="0"/>
          <w:marTop w:val="0"/>
          <w:marBottom w:val="0"/>
          <w:divBdr>
            <w:top w:val="none" w:sz="0" w:space="0" w:color="auto"/>
            <w:left w:val="none" w:sz="0" w:space="0" w:color="auto"/>
            <w:bottom w:val="none" w:sz="0" w:space="0" w:color="auto"/>
            <w:right w:val="none" w:sz="0" w:space="0" w:color="auto"/>
          </w:divBdr>
        </w:div>
        <w:div w:id="977295108">
          <w:marLeft w:val="480"/>
          <w:marRight w:val="0"/>
          <w:marTop w:val="0"/>
          <w:marBottom w:val="0"/>
          <w:divBdr>
            <w:top w:val="none" w:sz="0" w:space="0" w:color="auto"/>
            <w:left w:val="none" w:sz="0" w:space="0" w:color="auto"/>
            <w:bottom w:val="none" w:sz="0" w:space="0" w:color="auto"/>
            <w:right w:val="none" w:sz="0" w:space="0" w:color="auto"/>
          </w:divBdr>
        </w:div>
        <w:div w:id="1153058252">
          <w:marLeft w:val="480"/>
          <w:marRight w:val="0"/>
          <w:marTop w:val="0"/>
          <w:marBottom w:val="0"/>
          <w:divBdr>
            <w:top w:val="none" w:sz="0" w:space="0" w:color="auto"/>
            <w:left w:val="none" w:sz="0" w:space="0" w:color="auto"/>
            <w:bottom w:val="none" w:sz="0" w:space="0" w:color="auto"/>
            <w:right w:val="none" w:sz="0" w:space="0" w:color="auto"/>
          </w:divBdr>
        </w:div>
        <w:div w:id="1021126041">
          <w:marLeft w:val="480"/>
          <w:marRight w:val="0"/>
          <w:marTop w:val="0"/>
          <w:marBottom w:val="0"/>
          <w:divBdr>
            <w:top w:val="none" w:sz="0" w:space="0" w:color="auto"/>
            <w:left w:val="none" w:sz="0" w:space="0" w:color="auto"/>
            <w:bottom w:val="none" w:sz="0" w:space="0" w:color="auto"/>
            <w:right w:val="none" w:sz="0" w:space="0" w:color="auto"/>
          </w:divBdr>
        </w:div>
        <w:div w:id="1600986060">
          <w:marLeft w:val="480"/>
          <w:marRight w:val="0"/>
          <w:marTop w:val="0"/>
          <w:marBottom w:val="0"/>
          <w:divBdr>
            <w:top w:val="none" w:sz="0" w:space="0" w:color="auto"/>
            <w:left w:val="none" w:sz="0" w:space="0" w:color="auto"/>
            <w:bottom w:val="none" w:sz="0" w:space="0" w:color="auto"/>
            <w:right w:val="none" w:sz="0" w:space="0" w:color="auto"/>
          </w:divBdr>
        </w:div>
        <w:div w:id="1686706480">
          <w:marLeft w:val="480"/>
          <w:marRight w:val="0"/>
          <w:marTop w:val="0"/>
          <w:marBottom w:val="0"/>
          <w:divBdr>
            <w:top w:val="none" w:sz="0" w:space="0" w:color="auto"/>
            <w:left w:val="none" w:sz="0" w:space="0" w:color="auto"/>
            <w:bottom w:val="none" w:sz="0" w:space="0" w:color="auto"/>
            <w:right w:val="none" w:sz="0" w:space="0" w:color="auto"/>
          </w:divBdr>
        </w:div>
        <w:div w:id="1321077908">
          <w:marLeft w:val="480"/>
          <w:marRight w:val="0"/>
          <w:marTop w:val="0"/>
          <w:marBottom w:val="0"/>
          <w:divBdr>
            <w:top w:val="none" w:sz="0" w:space="0" w:color="auto"/>
            <w:left w:val="none" w:sz="0" w:space="0" w:color="auto"/>
            <w:bottom w:val="none" w:sz="0" w:space="0" w:color="auto"/>
            <w:right w:val="none" w:sz="0" w:space="0" w:color="auto"/>
          </w:divBdr>
        </w:div>
        <w:div w:id="287586285">
          <w:marLeft w:val="480"/>
          <w:marRight w:val="0"/>
          <w:marTop w:val="0"/>
          <w:marBottom w:val="0"/>
          <w:divBdr>
            <w:top w:val="none" w:sz="0" w:space="0" w:color="auto"/>
            <w:left w:val="none" w:sz="0" w:space="0" w:color="auto"/>
            <w:bottom w:val="none" w:sz="0" w:space="0" w:color="auto"/>
            <w:right w:val="none" w:sz="0" w:space="0" w:color="auto"/>
          </w:divBdr>
        </w:div>
        <w:div w:id="496925170">
          <w:marLeft w:val="480"/>
          <w:marRight w:val="0"/>
          <w:marTop w:val="0"/>
          <w:marBottom w:val="0"/>
          <w:divBdr>
            <w:top w:val="none" w:sz="0" w:space="0" w:color="auto"/>
            <w:left w:val="none" w:sz="0" w:space="0" w:color="auto"/>
            <w:bottom w:val="none" w:sz="0" w:space="0" w:color="auto"/>
            <w:right w:val="none" w:sz="0" w:space="0" w:color="auto"/>
          </w:divBdr>
        </w:div>
        <w:div w:id="1397124978">
          <w:marLeft w:val="480"/>
          <w:marRight w:val="0"/>
          <w:marTop w:val="0"/>
          <w:marBottom w:val="0"/>
          <w:divBdr>
            <w:top w:val="none" w:sz="0" w:space="0" w:color="auto"/>
            <w:left w:val="none" w:sz="0" w:space="0" w:color="auto"/>
            <w:bottom w:val="none" w:sz="0" w:space="0" w:color="auto"/>
            <w:right w:val="none" w:sz="0" w:space="0" w:color="auto"/>
          </w:divBdr>
        </w:div>
        <w:div w:id="432436091">
          <w:marLeft w:val="480"/>
          <w:marRight w:val="0"/>
          <w:marTop w:val="0"/>
          <w:marBottom w:val="0"/>
          <w:divBdr>
            <w:top w:val="none" w:sz="0" w:space="0" w:color="auto"/>
            <w:left w:val="none" w:sz="0" w:space="0" w:color="auto"/>
            <w:bottom w:val="none" w:sz="0" w:space="0" w:color="auto"/>
            <w:right w:val="none" w:sz="0" w:space="0" w:color="auto"/>
          </w:divBdr>
        </w:div>
        <w:div w:id="1690329071">
          <w:marLeft w:val="480"/>
          <w:marRight w:val="0"/>
          <w:marTop w:val="0"/>
          <w:marBottom w:val="0"/>
          <w:divBdr>
            <w:top w:val="none" w:sz="0" w:space="0" w:color="auto"/>
            <w:left w:val="none" w:sz="0" w:space="0" w:color="auto"/>
            <w:bottom w:val="none" w:sz="0" w:space="0" w:color="auto"/>
            <w:right w:val="none" w:sz="0" w:space="0" w:color="auto"/>
          </w:divBdr>
        </w:div>
        <w:div w:id="2051833114">
          <w:marLeft w:val="480"/>
          <w:marRight w:val="0"/>
          <w:marTop w:val="0"/>
          <w:marBottom w:val="0"/>
          <w:divBdr>
            <w:top w:val="none" w:sz="0" w:space="0" w:color="auto"/>
            <w:left w:val="none" w:sz="0" w:space="0" w:color="auto"/>
            <w:bottom w:val="none" w:sz="0" w:space="0" w:color="auto"/>
            <w:right w:val="none" w:sz="0" w:space="0" w:color="auto"/>
          </w:divBdr>
        </w:div>
        <w:div w:id="219677768">
          <w:marLeft w:val="480"/>
          <w:marRight w:val="0"/>
          <w:marTop w:val="0"/>
          <w:marBottom w:val="0"/>
          <w:divBdr>
            <w:top w:val="none" w:sz="0" w:space="0" w:color="auto"/>
            <w:left w:val="none" w:sz="0" w:space="0" w:color="auto"/>
            <w:bottom w:val="none" w:sz="0" w:space="0" w:color="auto"/>
            <w:right w:val="none" w:sz="0" w:space="0" w:color="auto"/>
          </w:divBdr>
        </w:div>
        <w:div w:id="1052583197">
          <w:marLeft w:val="480"/>
          <w:marRight w:val="0"/>
          <w:marTop w:val="0"/>
          <w:marBottom w:val="0"/>
          <w:divBdr>
            <w:top w:val="none" w:sz="0" w:space="0" w:color="auto"/>
            <w:left w:val="none" w:sz="0" w:space="0" w:color="auto"/>
            <w:bottom w:val="none" w:sz="0" w:space="0" w:color="auto"/>
            <w:right w:val="none" w:sz="0" w:space="0" w:color="auto"/>
          </w:divBdr>
        </w:div>
        <w:div w:id="1436175948">
          <w:marLeft w:val="480"/>
          <w:marRight w:val="0"/>
          <w:marTop w:val="0"/>
          <w:marBottom w:val="0"/>
          <w:divBdr>
            <w:top w:val="none" w:sz="0" w:space="0" w:color="auto"/>
            <w:left w:val="none" w:sz="0" w:space="0" w:color="auto"/>
            <w:bottom w:val="none" w:sz="0" w:space="0" w:color="auto"/>
            <w:right w:val="none" w:sz="0" w:space="0" w:color="auto"/>
          </w:divBdr>
        </w:div>
        <w:div w:id="1647465471">
          <w:marLeft w:val="480"/>
          <w:marRight w:val="0"/>
          <w:marTop w:val="0"/>
          <w:marBottom w:val="0"/>
          <w:divBdr>
            <w:top w:val="none" w:sz="0" w:space="0" w:color="auto"/>
            <w:left w:val="none" w:sz="0" w:space="0" w:color="auto"/>
            <w:bottom w:val="none" w:sz="0" w:space="0" w:color="auto"/>
            <w:right w:val="none" w:sz="0" w:space="0" w:color="auto"/>
          </w:divBdr>
        </w:div>
        <w:div w:id="1985623455">
          <w:marLeft w:val="480"/>
          <w:marRight w:val="0"/>
          <w:marTop w:val="0"/>
          <w:marBottom w:val="0"/>
          <w:divBdr>
            <w:top w:val="none" w:sz="0" w:space="0" w:color="auto"/>
            <w:left w:val="none" w:sz="0" w:space="0" w:color="auto"/>
            <w:bottom w:val="none" w:sz="0" w:space="0" w:color="auto"/>
            <w:right w:val="none" w:sz="0" w:space="0" w:color="auto"/>
          </w:divBdr>
        </w:div>
        <w:div w:id="808061679">
          <w:marLeft w:val="480"/>
          <w:marRight w:val="0"/>
          <w:marTop w:val="0"/>
          <w:marBottom w:val="0"/>
          <w:divBdr>
            <w:top w:val="none" w:sz="0" w:space="0" w:color="auto"/>
            <w:left w:val="none" w:sz="0" w:space="0" w:color="auto"/>
            <w:bottom w:val="none" w:sz="0" w:space="0" w:color="auto"/>
            <w:right w:val="none" w:sz="0" w:space="0" w:color="auto"/>
          </w:divBdr>
        </w:div>
        <w:div w:id="11156005">
          <w:marLeft w:val="480"/>
          <w:marRight w:val="0"/>
          <w:marTop w:val="0"/>
          <w:marBottom w:val="0"/>
          <w:divBdr>
            <w:top w:val="none" w:sz="0" w:space="0" w:color="auto"/>
            <w:left w:val="none" w:sz="0" w:space="0" w:color="auto"/>
            <w:bottom w:val="none" w:sz="0" w:space="0" w:color="auto"/>
            <w:right w:val="none" w:sz="0" w:space="0" w:color="auto"/>
          </w:divBdr>
        </w:div>
        <w:div w:id="786392715">
          <w:marLeft w:val="480"/>
          <w:marRight w:val="0"/>
          <w:marTop w:val="0"/>
          <w:marBottom w:val="0"/>
          <w:divBdr>
            <w:top w:val="none" w:sz="0" w:space="0" w:color="auto"/>
            <w:left w:val="none" w:sz="0" w:space="0" w:color="auto"/>
            <w:bottom w:val="none" w:sz="0" w:space="0" w:color="auto"/>
            <w:right w:val="none" w:sz="0" w:space="0" w:color="auto"/>
          </w:divBdr>
        </w:div>
        <w:div w:id="37903754">
          <w:marLeft w:val="480"/>
          <w:marRight w:val="0"/>
          <w:marTop w:val="0"/>
          <w:marBottom w:val="0"/>
          <w:divBdr>
            <w:top w:val="none" w:sz="0" w:space="0" w:color="auto"/>
            <w:left w:val="none" w:sz="0" w:space="0" w:color="auto"/>
            <w:bottom w:val="none" w:sz="0" w:space="0" w:color="auto"/>
            <w:right w:val="none" w:sz="0" w:space="0" w:color="auto"/>
          </w:divBdr>
        </w:div>
        <w:div w:id="173035699">
          <w:marLeft w:val="480"/>
          <w:marRight w:val="0"/>
          <w:marTop w:val="0"/>
          <w:marBottom w:val="0"/>
          <w:divBdr>
            <w:top w:val="none" w:sz="0" w:space="0" w:color="auto"/>
            <w:left w:val="none" w:sz="0" w:space="0" w:color="auto"/>
            <w:bottom w:val="none" w:sz="0" w:space="0" w:color="auto"/>
            <w:right w:val="none" w:sz="0" w:space="0" w:color="auto"/>
          </w:divBdr>
        </w:div>
        <w:div w:id="1917085739">
          <w:marLeft w:val="480"/>
          <w:marRight w:val="0"/>
          <w:marTop w:val="0"/>
          <w:marBottom w:val="0"/>
          <w:divBdr>
            <w:top w:val="none" w:sz="0" w:space="0" w:color="auto"/>
            <w:left w:val="none" w:sz="0" w:space="0" w:color="auto"/>
            <w:bottom w:val="none" w:sz="0" w:space="0" w:color="auto"/>
            <w:right w:val="none" w:sz="0" w:space="0" w:color="auto"/>
          </w:divBdr>
        </w:div>
        <w:div w:id="1906063443">
          <w:marLeft w:val="480"/>
          <w:marRight w:val="0"/>
          <w:marTop w:val="0"/>
          <w:marBottom w:val="0"/>
          <w:divBdr>
            <w:top w:val="none" w:sz="0" w:space="0" w:color="auto"/>
            <w:left w:val="none" w:sz="0" w:space="0" w:color="auto"/>
            <w:bottom w:val="none" w:sz="0" w:space="0" w:color="auto"/>
            <w:right w:val="none" w:sz="0" w:space="0" w:color="auto"/>
          </w:divBdr>
        </w:div>
        <w:div w:id="1534267480">
          <w:marLeft w:val="480"/>
          <w:marRight w:val="0"/>
          <w:marTop w:val="0"/>
          <w:marBottom w:val="0"/>
          <w:divBdr>
            <w:top w:val="none" w:sz="0" w:space="0" w:color="auto"/>
            <w:left w:val="none" w:sz="0" w:space="0" w:color="auto"/>
            <w:bottom w:val="none" w:sz="0" w:space="0" w:color="auto"/>
            <w:right w:val="none" w:sz="0" w:space="0" w:color="auto"/>
          </w:divBdr>
        </w:div>
        <w:div w:id="325059964">
          <w:marLeft w:val="480"/>
          <w:marRight w:val="0"/>
          <w:marTop w:val="0"/>
          <w:marBottom w:val="0"/>
          <w:divBdr>
            <w:top w:val="none" w:sz="0" w:space="0" w:color="auto"/>
            <w:left w:val="none" w:sz="0" w:space="0" w:color="auto"/>
            <w:bottom w:val="none" w:sz="0" w:space="0" w:color="auto"/>
            <w:right w:val="none" w:sz="0" w:space="0" w:color="auto"/>
          </w:divBdr>
        </w:div>
        <w:div w:id="1954049989">
          <w:marLeft w:val="480"/>
          <w:marRight w:val="0"/>
          <w:marTop w:val="0"/>
          <w:marBottom w:val="0"/>
          <w:divBdr>
            <w:top w:val="none" w:sz="0" w:space="0" w:color="auto"/>
            <w:left w:val="none" w:sz="0" w:space="0" w:color="auto"/>
            <w:bottom w:val="none" w:sz="0" w:space="0" w:color="auto"/>
            <w:right w:val="none" w:sz="0" w:space="0" w:color="auto"/>
          </w:divBdr>
        </w:div>
        <w:div w:id="349260839">
          <w:marLeft w:val="480"/>
          <w:marRight w:val="0"/>
          <w:marTop w:val="0"/>
          <w:marBottom w:val="0"/>
          <w:divBdr>
            <w:top w:val="none" w:sz="0" w:space="0" w:color="auto"/>
            <w:left w:val="none" w:sz="0" w:space="0" w:color="auto"/>
            <w:bottom w:val="none" w:sz="0" w:space="0" w:color="auto"/>
            <w:right w:val="none" w:sz="0" w:space="0" w:color="auto"/>
          </w:divBdr>
        </w:div>
        <w:div w:id="355892640">
          <w:marLeft w:val="480"/>
          <w:marRight w:val="0"/>
          <w:marTop w:val="0"/>
          <w:marBottom w:val="0"/>
          <w:divBdr>
            <w:top w:val="none" w:sz="0" w:space="0" w:color="auto"/>
            <w:left w:val="none" w:sz="0" w:space="0" w:color="auto"/>
            <w:bottom w:val="none" w:sz="0" w:space="0" w:color="auto"/>
            <w:right w:val="none" w:sz="0" w:space="0" w:color="auto"/>
          </w:divBdr>
        </w:div>
        <w:div w:id="80955024">
          <w:marLeft w:val="480"/>
          <w:marRight w:val="0"/>
          <w:marTop w:val="0"/>
          <w:marBottom w:val="0"/>
          <w:divBdr>
            <w:top w:val="none" w:sz="0" w:space="0" w:color="auto"/>
            <w:left w:val="none" w:sz="0" w:space="0" w:color="auto"/>
            <w:bottom w:val="none" w:sz="0" w:space="0" w:color="auto"/>
            <w:right w:val="none" w:sz="0" w:space="0" w:color="auto"/>
          </w:divBdr>
        </w:div>
        <w:div w:id="315886278">
          <w:marLeft w:val="480"/>
          <w:marRight w:val="0"/>
          <w:marTop w:val="0"/>
          <w:marBottom w:val="0"/>
          <w:divBdr>
            <w:top w:val="none" w:sz="0" w:space="0" w:color="auto"/>
            <w:left w:val="none" w:sz="0" w:space="0" w:color="auto"/>
            <w:bottom w:val="none" w:sz="0" w:space="0" w:color="auto"/>
            <w:right w:val="none" w:sz="0" w:space="0" w:color="auto"/>
          </w:divBdr>
        </w:div>
        <w:div w:id="1616905203">
          <w:marLeft w:val="480"/>
          <w:marRight w:val="0"/>
          <w:marTop w:val="0"/>
          <w:marBottom w:val="0"/>
          <w:divBdr>
            <w:top w:val="none" w:sz="0" w:space="0" w:color="auto"/>
            <w:left w:val="none" w:sz="0" w:space="0" w:color="auto"/>
            <w:bottom w:val="none" w:sz="0" w:space="0" w:color="auto"/>
            <w:right w:val="none" w:sz="0" w:space="0" w:color="auto"/>
          </w:divBdr>
        </w:div>
        <w:div w:id="246697083">
          <w:marLeft w:val="480"/>
          <w:marRight w:val="0"/>
          <w:marTop w:val="0"/>
          <w:marBottom w:val="0"/>
          <w:divBdr>
            <w:top w:val="none" w:sz="0" w:space="0" w:color="auto"/>
            <w:left w:val="none" w:sz="0" w:space="0" w:color="auto"/>
            <w:bottom w:val="none" w:sz="0" w:space="0" w:color="auto"/>
            <w:right w:val="none" w:sz="0" w:space="0" w:color="auto"/>
          </w:divBdr>
        </w:div>
        <w:div w:id="940720385">
          <w:marLeft w:val="480"/>
          <w:marRight w:val="0"/>
          <w:marTop w:val="0"/>
          <w:marBottom w:val="0"/>
          <w:divBdr>
            <w:top w:val="none" w:sz="0" w:space="0" w:color="auto"/>
            <w:left w:val="none" w:sz="0" w:space="0" w:color="auto"/>
            <w:bottom w:val="none" w:sz="0" w:space="0" w:color="auto"/>
            <w:right w:val="none" w:sz="0" w:space="0" w:color="auto"/>
          </w:divBdr>
        </w:div>
        <w:div w:id="1862209011">
          <w:marLeft w:val="480"/>
          <w:marRight w:val="0"/>
          <w:marTop w:val="0"/>
          <w:marBottom w:val="0"/>
          <w:divBdr>
            <w:top w:val="none" w:sz="0" w:space="0" w:color="auto"/>
            <w:left w:val="none" w:sz="0" w:space="0" w:color="auto"/>
            <w:bottom w:val="none" w:sz="0" w:space="0" w:color="auto"/>
            <w:right w:val="none" w:sz="0" w:space="0" w:color="auto"/>
          </w:divBdr>
        </w:div>
        <w:div w:id="547962176">
          <w:marLeft w:val="480"/>
          <w:marRight w:val="0"/>
          <w:marTop w:val="0"/>
          <w:marBottom w:val="0"/>
          <w:divBdr>
            <w:top w:val="none" w:sz="0" w:space="0" w:color="auto"/>
            <w:left w:val="none" w:sz="0" w:space="0" w:color="auto"/>
            <w:bottom w:val="none" w:sz="0" w:space="0" w:color="auto"/>
            <w:right w:val="none" w:sz="0" w:space="0" w:color="auto"/>
          </w:divBdr>
        </w:div>
        <w:div w:id="1333219118">
          <w:marLeft w:val="480"/>
          <w:marRight w:val="0"/>
          <w:marTop w:val="0"/>
          <w:marBottom w:val="0"/>
          <w:divBdr>
            <w:top w:val="none" w:sz="0" w:space="0" w:color="auto"/>
            <w:left w:val="none" w:sz="0" w:space="0" w:color="auto"/>
            <w:bottom w:val="none" w:sz="0" w:space="0" w:color="auto"/>
            <w:right w:val="none" w:sz="0" w:space="0" w:color="auto"/>
          </w:divBdr>
        </w:div>
        <w:div w:id="1111391869">
          <w:marLeft w:val="480"/>
          <w:marRight w:val="0"/>
          <w:marTop w:val="0"/>
          <w:marBottom w:val="0"/>
          <w:divBdr>
            <w:top w:val="none" w:sz="0" w:space="0" w:color="auto"/>
            <w:left w:val="none" w:sz="0" w:space="0" w:color="auto"/>
            <w:bottom w:val="none" w:sz="0" w:space="0" w:color="auto"/>
            <w:right w:val="none" w:sz="0" w:space="0" w:color="auto"/>
          </w:divBdr>
        </w:div>
        <w:div w:id="1026100969">
          <w:marLeft w:val="480"/>
          <w:marRight w:val="0"/>
          <w:marTop w:val="0"/>
          <w:marBottom w:val="0"/>
          <w:divBdr>
            <w:top w:val="none" w:sz="0" w:space="0" w:color="auto"/>
            <w:left w:val="none" w:sz="0" w:space="0" w:color="auto"/>
            <w:bottom w:val="none" w:sz="0" w:space="0" w:color="auto"/>
            <w:right w:val="none" w:sz="0" w:space="0" w:color="auto"/>
          </w:divBdr>
        </w:div>
        <w:div w:id="527910467">
          <w:marLeft w:val="480"/>
          <w:marRight w:val="0"/>
          <w:marTop w:val="0"/>
          <w:marBottom w:val="0"/>
          <w:divBdr>
            <w:top w:val="none" w:sz="0" w:space="0" w:color="auto"/>
            <w:left w:val="none" w:sz="0" w:space="0" w:color="auto"/>
            <w:bottom w:val="none" w:sz="0" w:space="0" w:color="auto"/>
            <w:right w:val="none" w:sz="0" w:space="0" w:color="auto"/>
          </w:divBdr>
        </w:div>
        <w:div w:id="195653954">
          <w:marLeft w:val="480"/>
          <w:marRight w:val="0"/>
          <w:marTop w:val="0"/>
          <w:marBottom w:val="0"/>
          <w:divBdr>
            <w:top w:val="none" w:sz="0" w:space="0" w:color="auto"/>
            <w:left w:val="none" w:sz="0" w:space="0" w:color="auto"/>
            <w:bottom w:val="none" w:sz="0" w:space="0" w:color="auto"/>
            <w:right w:val="none" w:sz="0" w:space="0" w:color="auto"/>
          </w:divBdr>
        </w:div>
        <w:div w:id="562833638">
          <w:marLeft w:val="480"/>
          <w:marRight w:val="0"/>
          <w:marTop w:val="0"/>
          <w:marBottom w:val="0"/>
          <w:divBdr>
            <w:top w:val="none" w:sz="0" w:space="0" w:color="auto"/>
            <w:left w:val="none" w:sz="0" w:space="0" w:color="auto"/>
            <w:bottom w:val="none" w:sz="0" w:space="0" w:color="auto"/>
            <w:right w:val="none" w:sz="0" w:space="0" w:color="auto"/>
          </w:divBdr>
        </w:div>
        <w:div w:id="601451705">
          <w:marLeft w:val="480"/>
          <w:marRight w:val="0"/>
          <w:marTop w:val="0"/>
          <w:marBottom w:val="0"/>
          <w:divBdr>
            <w:top w:val="none" w:sz="0" w:space="0" w:color="auto"/>
            <w:left w:val="none" w:sz="0" w:space="0" w:color="auto"/>
            <w:bottom w:val="none" w:sz="0" w:space="0" w:color="auto"/>
            <w:right w:val="none" w:sz="0" w:space="0" w:color="auto"/>
          </w:divBdr>
        </w:div>
        <w:div w:id="626929797">
          <w:marLeft w:val="480"/>
          <w:marRight w:val="0"/>
          <w:marTop w:val="0"/>
          <w:marBottom w:val="0"/>
          <w:divBdr>
            <w:top w:val="none" w:sz="0" w:space="0" w:color="auto"/>
            <w:left w:val="none" w:sz="0" w:space="0" w:color="auto"/>
            <w:bottom w:val="none" w:sz="0" w:space="0" w:color="auto"/>
            <w:right w:val="none" w:sz="0" w:space="0" w:color="auto"/>
          </w:divBdr>
        </w:div>
        <w:div w:id="2077896415">
          <w:marLeft w:val="480"/>
          <w:marRight w:val="0"/>
          <w:marTop w:val="0"/>
          <w:marBottom w:val="0"/>
          <w:divBdr>
            <w:top w:val="none" w:sz="0" w:space="0" w:color="auto"/>
            <w:left w:val="none" w:sz="0" w:space="0" w:color="auto"/>
            <w:bottom w:val="none" w:sz="0" w:space="0" w:color="auto"/>
            <w:right w:val="none" w:sz="0" w:space="0" w:color="auto"/>
          </w:divBdr>
        </w:div>
        <w:div w:id="629439016">
          <w:marLeft w:val="480"/>
          <w:marRight w:val="0"/>
          <w:marTop w:val="0"/>
          <w:marBottom w:val="0"/>
          <w:divBdr>
            <w:top w:val="none" w:sz="0" w:space="0" w:color="auto"/>
            <w:left w:val="none" w:sz="0" w:space="0" w:color="auto"/>
            <w:bottom w:val="none" w:sz="0" w:space="0" w:color="auto"/>
            <w:right w:val="none" w:sz="0" w:space="0" w:color="auto"/>
          </w:divBdr>
        </w:div>
        <w:div w:id="1863662425">
          <w:marLeft w:val="480"/>
          <w:marRight w:val="0"/>
          <w:marTop w:val="0"/>
          <w:marBottom w:val="0"/>
          <w:divBdr>
            <w:top w:val="none" w:sz="0" w:space="0" w:color="auto"/>
            <w:left w:val="none" w:sz="0" w:space="0" w:color="auto"/>
            <w:bottom w:val="none" w:sz="0" w:space="0" w:color="auto"/>
            <w:right w:val="none" w:sz="0" w:space="0" w:color="auto"/>
          </w:divBdr>
        </w:div>
        <w:div w:id="1511873479">
          <w:marLeft w:val="480"/>
          <w:marRight w:val="0"/>
          <w:marTop w:val="0"/>
          <w:marBottom w:val="0"/>
          <w:divBdr>
            <w:top w:val="none" w:sz="0" w:space="0" w:color="auto"/>
            <w:left w:val="none" w:sz="0" w:space="0" w:color="auto"/>
            <w:bottom w:val="none" w:sz="0" w:space="0" w:color="auto"/>
            <w:right w:val="none" w:sz="0" w:space="0" w:color="auto"/>
          </w:divBdr>
        </w:div>
      </w:divsChild>
    </w:div>
    <w:div w:id="2023313118">
      <w:bodyDiv w:val="1"/>
      <w:marLeft w:val="0"/>
      <w:marRight w:val="0"/>
      <w:marTop w:val="0"/>
      <w:marBottom w:val="0"/>
      <w:divBdr>
        <w:top w:val="none" w:sz="0" w:space="0" w:color="auto"/>
        <w:left w:val="none" w:sz="0" w:space="0" w:color="auto"/>
        <w:bottom w:val="none" w:sz="0" w:space="0" w:color="auto"/>
        <w:right w:val="none" w:sz="0" w:space="0" w:color="auto"/>
      </w:divBdr>
      <w:divsChild>
        <w:div w:id="1541935227">
          <w:marLeft w:val="480"/>
          <w:marRight w:val="0"/>
          <w:marTop w:val="0"/>
          <w:marBottom w:val="0"/>
          <w:divBdr>
            <w:top w:val="none" w:sz="0" w:space="0" w:color="auto"/>
            <w:left w:val="none" w:sz="0" w:space="0" w:color="auto"/>
            <w:bottom w:val="none" w:sz="0" w:space="0" w:color="auto"/>
            <w:right w:val="none" w:sz="0" w:space="0" w:color="auto"/>
          </w:divBdr>
        </w:div>
        <w:div w:id="1182084240">
          <w:marLeft w:val="480"/>
          <w:marRight w:val="0"/>
          <w:marTop w:val="0"/>
          <w:marBottom w:val="0"/>
          <w:divBdr>
            <w:top w:val="none" w:sz="0" w:space="0" w:color="auto"/>
            <w:left w:val="none" w:sz="0" w:space="0" w:color="auto"/>
            <w:bottom w:val="none" w:sz="0" w:space="0" w:color="auto"/>
            <w:right w:val="none" w:sz="0" w:space="0" w:color="auto"/>
          </w:divBdr>
        </w:div>
        <w:div w:id="846293333">
          <w:marLeft w:val="480"/>
          <w:marRight w:val="0"/>
          <w:marTop w:val="0"/>
          <w:marBottom w:val="0"/>
          <w:divBdr>
            <w:top w:val="none" w:sz="0" w:space="0" w:color="auto"/>
            <w:left w:val="none" w:sz="0" w:space="0" w:color="auto"/>
            <w:bottom w:val="none" w:sz="0" w:space="0" w:color="auto"/>
            <w:right w:val="none" w:sz="0" w:space="0" w:color="auto"/>
          </w:divBdr>
        </w:div>
        <w:div w:id="247353929">
          <w:marLeft w:val="480"/>
          <w:marRight w:val="0"/>
          <w:marTop w:val="0"/>
          <w:marBottom w:val="0"/>
          <w:divBdr>
            <w:top w:val="none" w:sz="0" w:space="0" w:color="auto"/>
            <w:left w:val="none" w:sz="0" w:space="0" w:color="auto"/>
            <w:bottom w:val="none" w:sz="0" w:space="0" w:color="auto"/>
            <w:right w:val="none" w:sz="0" w:space="0" w:color="auto"/>
          </w:divBdr>
        </w:div>
        <w:div w:id="1284456876">
          <w:marLeft w:val="480"/>
          <w:marRight w:val="0"/>
          <w:marTop w:val="0"/>
          <w:marBottom w:val="0"/>
          <w:divBdr>
            <w:top w:val="none" w:sz="0" w:space="0" w:color="auto"/>
            <w:left w:val="none" w:sz="0" w:space="0" w:color="auto"/>
            <w:bottom w:val="none" w:sz="0" w:space="0" w:color="auto"/>
            <w:right w:val="none" w:sz="0" w:space="0" w:color="auto"/>
          </w:divBdr>
        </w:div>
        <w:div w:id="261188572">
          <w:marLeft w:val="480"/>
          <w:marRight w:val="0"/>
          <w:marTop w:val="0"/>
          <w:marBottom w:val="0"/>
          <w:divBdr>
            <w:top w:val="none" w:sz="0" w:space="0" w:color="auto"/>
            <w:left w:val="none" w:sz="0" w:space="0" w:color="auto"/>
            <w:bottom w:val="none" w:sz="0" w:space="0" w:color="auto"/>
            <w:right w:val="none" w:sz="0" w:space="0" w:color="auto"/>
          </w:divBdr>
        </w:div>
        <w:div w:id="210384407">
          <w:marLeft w:val="480"/>
          <w:marRight w:val="0"/>
          <w:marTop w:val="0"/>
          <w:marBottom w:val="0"/>
          <w:divBdr>
            <w:top w:val="none" w:sz="0" w:space="0" w:color="auto"/>
            <w:left w:val="none" w:sz="0" w:space="0" w:color="auto"/>
            <w:bottom w:val="none" w:sz="0" w:space="0" w:color="auto"/>
            <w:right w:val="none" w:sz="0" w:space="0" w:color="auto"/>
          </w:divBdr>
        </w:div>
        <w:div w:id="797988904">
          <w:marLeft w:val="480"/>
          <w:marRight w:val="0"/>
          <w:marTop w:val="0"/>
          <w:marBottom w:val="0"/>
          <w:divBdr>
            <w:top w:val="none" w:sz="0" w:space="0" w:color="auto"/>
            <w:left w:val="none" w:sz="0" w:space="0" w:color="auto"/>
            <w:bottom w:val="none" w:sz="0" w:space="0" w:color="auto"/>
            <w:right w:val="none" w:sz="0" w:space="0" w:color="auto"/>
          </w:divBdr>
        </w:div>
        <w:div w:id="326128248">
          <w:marLeft w:val="480"/>
          <w:marRight w:val="0"/>
          <w:marTop w:val="0"/>
          <w:marBottom w:val="0"/>
          <w:divBdr>
            <w:top w:val="none" w:sz="0" w:space="0" w:color="auto"/>
            <w:left w:val="none" w:sz="0" w:space="0" w:color="auto"/>
            <w:bottom w:val="none" w:sz="0" w:space="0" w:color="auto"/>
            <w:right w:val="none" w:sz="0" w:space="0" w:color="auto"/>
          </w:divBdr>
        </w:div>
        <w:div w:id="1648589482">
          <w:marLeft w:val="480"/>
          <w:marRight w:val="0"/>
          <w:marTop w:val="0"/>
          <w:marBottom w:val="0"/>
          <w:divBdr>
            <w:top w:val="none" w:sz="0" w:space="0" w:color="auto"/>
            <w:left w:val="none" w:sz="0" w:space="0" w:color="auto"/>
            <w:bottom w:val="none" w:sz="0" w:space="0" w:color="auto"/>
            <w:right w:val="none" w:sz="0" w:space="0" w:color="auto"/>
          </w:divBdr>
        </w:div>
        <w:div w:id="65807587">
          <w:marLeft w:val="480"/>
          <w:marRight w:val="0"/>
          <w:marTop w:val="0"/>
          <w:marBottom w:val="0"/>
          <w:divBdr>
            <w:top w:val="none" w:sz="0" w:space="0" w:color="auto"/>
            <w:left w:val="none" w:sz="0" w:space="0" w:color="auto"/>
            <w:bottom w:val="none" w:sz="0" w:space="0" w:color="auto"/>
            <w:right w:val="none" w:sz="0" w:space="0" w:color="auto"/>
          </w:divBdr>
        </w:div>
        <w:div w:id="829520086">
          <w:marLeft w:val="480"/>
          <w:marRight w:val="0"/>
          <w:marTop w:val="0"/>
          <w:marBottom w:val="0"/>
          <w:divBdr>
            <w:top w:val="none" w:sz="0" w:space="0" w:color="auto"/>
            <w:left w:val="none" w:sz="0" w:space="0" w:color="auto"/>
            <w:bottom w:val="none" w:sz="0" w:space="0" w:color="auto"/>
            <w:right w:val="none" w:sz="0" w:space="0" w:color="auto"/>
          </w:divBdr>
        </w:div>
        <w:div w:id="1298029403">
          <w:marLeft w:val="480"/>
          <w:marRight w:val="0"/>
          <w:marTop w:val="0"/>
          <w:marBottom w:val="0"/>
          <w:divBdr>
            <w:top w:val="none" w:sz="0" w:space="0" w:color="auto"/>
            <w:left w:val="none" w:sz="0" w:space="0" w:color="auto"/>
            <w:bottom w:val="none" w:sz="0" w:space="0" w:color="auto"/>
            <w:right w:val="none" w:sz="0" w:space="0" w:color="auto"/>
          </w:divBdr>
        </w:div>
        <w:div w:id="1433042377">
          <w:marLeft w:val="480"/>
          <w:marRight w:val="0"/>
          <w:marTop w:val="0"/>
          <w:marBottom w:val="0"/>
          <w:divBdr>
            <w:top w:val="none" w:sz="0" w:space="0" w:color="auto"/>
            <w:left w:val="none" w:sz="0" w:space="0" w:color="auto"/>
            <w:bottom w:val="none" w:sz="0" w:space="0" w:color="auto"/>
            <w:right w:val="none" w:sz="0" w:space="0" w:color="auto"/>
          </w:divBdr>
        </w:div>
        <w:div w:id="1146238466">
          <w:marLeft w:val="480"/>
          <w:marRight w:val="0"/>
          <w:marTop w:val="0"/>
          <w:marBottom w:val="0"/>
          <w:divBdr>
            <w:top w:val="none" w:sz="0" w:space="0" w:color="auto"/>
            <w:left w:val="none" w:sz="0" w:space="0" w:color="auto"/>
            <w:bottom w:val="none" w:sz="0" w:space="0" w:color="auto"/>
            <w:right w:val="none" w:sz="0" w:space="0" w:color="auto"/>
          </w:divBdr>
        </w:div>
        <w:div w:id="1924799677">
          <w:marLeft w:val="480"/>
          <w:marRight w:val="0"/>
          <w:marTop w:val="0"/>
          <w:marBottom w:val="0"/>
          <w:divBdr>
            <w:top w:val="none" w:sz="0" w:space="0" w:color="auto"/>
            <w:left w:val="none" w:sz="0" w:space="0" w:color="auto"/>
            <w:bottom w:val="none" w:sz="0" w:space="0" w:color="auto"/>
            <w:right w:val="none" w:sz="0" w:space="0" w:color="auto"/>
          </w:divBdr>
        </w:div>
        <w:div w:id="40254306">
          <w:marLeft w:val="480"/>
          <w:marRight w:val="0"/>
          <w:marTop w:val="0"/>
          <w:marBottom w:val="0"/>
          <w:divBdr>
            <w:top w:val="none" w:sz="0" w:space="0" w:color="auto"/>
            <w:left w:val="none" w:sz="0" w:space="0" w:color="auto"/>
            <w:bottom w:val="none" w:sz="0" w:space="0" w:color="auto"/>
            <w:right w:val="none" w:sz="0" w:space="0" w:color="auto"/>
          </w:divBdr>
        </w:div>
        <w:div w:id="1151093002">
          <w:marLeft w:val="480"/>
          <w:marRight w:val="0"/>
          <w:marTop w:val="0"/>
          <w:marBottom w:val="0"/>
          <w:divBdr>
            <w:top w:val="none" w:sz="0" w:space="0" w:color="auto"/>
            <w:left w:val="none" w:sz="0" w:space="0" w:color="auto"/>
            <w:bottom w:val="none" w:sz="0" w:space="0" w:color="auto"/>
            <w:right w:val="none" w:sz="0" w:space="0" w:color="auto"/>
          </w:divBdr>
        </w:div>
        <w:div w:id="626081822">
          <w:marLeft w:val="480"/>
          <w:marRight w:val="0"/>
          <w:marTop w:val="0"/>
          <w:marBottom w:val="0"/>
          <w:divBdr>
            <w:top w:val="none" w:sz="0" w:space="0" w:color="auto"/>
            <w:left w:val="none" w:sz="0" w:space="0" w:color="auto"/>
            <w:bottom w:val="none" w:sz="0" w:space="0" w:color="auto"/>
            <w:right w:val="none" w:sz="0" w:space="0" w:color="auto"/>
          </w:divBdr>
        </w:div>
        <w:div w:id="1415084588">
          <w:marLeft w:val="480"/>
          <w:marRight w:val="0"/>
          <w:marTop w:val="0"/>
          <w:marBottom w:val="0"/>
          <w:divBdr>
            <w:top w:val="none" w:sz="0" w:space="0" w:color="auto"/>
            <w:left w:val="none" w:sz="0" w:space="0" w:color="auto"/>
            <w:bottom w:val="none" w:sz="0" w:space="0" w:color="auto"/>
            <w:right w:val="none" w:sz="0" w:space="0" w:color="auto"/>
          </w:divBdr>
        </w:div>
        <w:div w:id="148668313">
          <w:marLeft w:val="480"/>
          <w:marRight w:val="0"/>
          <w:marTop w:val="0"/>
          <w:marBottom w:val="0"/>
          <w:divBdr>
            <w:top w:val="none" w:sz="0" w:space="0" w:color="auto"/>
            <w:left w:val="none" w:sz="0" w:space="0" w:color="auto"/>
            <w:bottom w:val="none" w:sz="0" w:space="0" w:color="auto"/>
            <w:right w:val="none" w:sz="0" w:space="0" w:color="auto"/>
          </w:divBdr>
        </w:div>
        <w:div w:id="751582119">
          <w:marLeft w:val="480"/>
          <w:marRight w:val="0"/>
          <w:marTop w:val="0"/>
          <w:marBottom w:val="0"/>
          <w:divBdr>
            <w:top w:val="none" w:sz="0" w:space="0" w:color="auto"/>
            <w:left w:val="none" w:sz="0" w:space="0" w:color="auto"/>
            <w:bottom w:val="none" w:sz="0" w:space="0" w:color="auto"/>
            <w:right w:val="none" w:sz="0" w:space="0" w:color="auto"/>
          </w:divBdr>
        </w:div>
        <w:div w:id="2144691041">
          <w:marLeft w:val="480"/>
          <w:marRight w:val="0"/>
          <w:marTop w:val="0"/>
          <w:marBottom w:val="0"/>
          <w:divBdr>
            <w:top w:val="none" w:sz="0" w:space="0" w:color="auto"/>
            <w:left w:val="none" w:sz="0" w:space="0" w:color="auto"/>
            <w:bottom w:val="none" w:sz="0" w:space="0" w:color="auto"/>
            <w:right w:val="none" w:sz="0" w:space="0" w:color="auto"/>
          </w:divBdr>
        </w:div>
        <w:div w:id="527571761">
          <w:marLeft w:val="480"/>
          <w:marRight w:val="0"/>
          <w:marTop w:val="0"/>
          <w:marBottom w:val="0"/>
          <w:divBdr>
            <w:top w:val="none" w:sz="0" w:space="0" w:color="auto"/>
            <w:left w:val="none" w:sz="0" w:space="0" w:color="auto"/>
            <w:bottom w:val="none" w:sz="0" w:space="0" w:color="auto"/>
            <w:right w:val="none" w:sz="0" w:space="0" w:color="auto"/>
          </w:divBdr>
        </w:div>
        <w:div w:id="858006771">
          <w:marLeft w:val="480"/>
          <w:marRight w:val="0"/>
          <w:marTop w:val="0"/>
          <w:marBottom w:val="0"/>
          <w:divBdr>
            <w:top w:val="none" w:sz="0" w:space="0" w:color="auto"/>
            <w:left w:val="none" w:sz="0" w:space="0" w:color="auto"/>
            <w:bottom w:val="none" w:sz="0" w:space="0" w:color="auto"/>
            <w:right w:val="none" w:sz="0" w:space="0" w:color="auto"/>
          </w:divBdr>
        </w:div>
        <w:div w:id="19279060">
          <w:marLeft w:val="480"/>
          <w:marRight w:val="0"/>
          <w:marTop w:val="0"/>
          <w:marBottom w:val="0"/>
          <w:divBdr>
            <w:top w:val="none" w:sz="0" w:space="0" w:color="auto"/>
            <w:left w:val="none" w:sz="0" w:space="0" w:color="auto"/>
            <w:bottom w:val="none" w:sz="0" w:space="0" w:color="auto"/>
            <w:right w:val="none" w:sz="0" w:space="0" w:color="auto"/>
          </w:divBdr>
        </w:div>
        <w:div w:id="1634750775">
          <w:marLeft w:val="480"/>
          <w:marRight w:val="0"/>
          <w:marTop w:val="0"/>
          <w:marBottom w:val="0"/>
          <w:divBdr>
            <w:top w:val="none" w:sz="0" w:space="0" w:color="auto"/>
            <w:left w:val="none" w:sz="0" w:space="0" w:color="auto"/>
            <w:bottom w:val="none" w:sz="0" w:space="0" w:color="auto"/>
            <w:right w:val="none" w:sz="0" w:space="0" w:color="auto"/>
          </w:divBdr>
        </w:div>
        <w:div w:id="1003241221">
          <w:marLeft w:val="480"/>
          <w:marRight w:val="0"/>
          <w:marTop w:val="0"/>
          <w:marBottom w:val="0"/>
          <w:divBdr>
            <w:top w:val="none" w:sz="0" w:space="0" w:color="auto"/>
            <w:left w:val="none" w:sz="0" w:space="0" w:color="auto"/>
            <w:bottom w:val="none" w:sz="0" w:space="0" w:color="auto"/>
            <w:right w:val="none" w:sz="0" w:space="0" w:color="auto"/>
          </w:divBdr>
        </w:div>
        <w:div w:id="1055467970">
          <w:marLeft w:val="480"/>
          <w:marRight w:val="0"/>
          <w:marTop w:val="0"/>
          <w:marBottom w:val="0"/>
          <w:divBdr>
            <w:top w:val="none" w:sz="0" w:space="0" w:color="auto"/>
            <w:left w:val="none" w:sz="0" w:space="0" w:color="auto"/>
            <w:bottom w:val="none" w:sz="0" w:space="0" w:color="auto"/>
            <w:right w:val="none" w:sz="0" w:space="0" w:color="auto"/>
          </w:divBdr>
        </w:div>
        <w:div w:id="339477557">
          <w:marLeft w:val="480"/>
          <w:marRight w:val="0"/>
          <w:marTop w:val="0"/>
          <w:marBottom w:val="0"/>
          <w:divBdr>
            <w:top w:val="none" w:sz="0" w:space="0" w:color="auto"/>
            <w:left w:val="none" w:sz="0" w:space="0" w:color="auto"/>
            <w:bottom w:val="none" w:sz="0" w:space="0" w:color="auto"/>
            <w:right w:val="none" w:sz="0" w:space="0" w:color="auto"/>
          </w:divBdr>
        </w:div>
        <w:div w:id="2124953260">
          <w:marLeft w:val="480"/>
          <w:marRight w:val="0"/>
          <w:marTop w:val="0"/>
          <w:marBottom w:val="0"/>
          <w:divBdr>
            <w:top w:val="none" w:sz="0" w:space="0" w:color="auto"/>
            <w:left w:val="none" w:sz="0" w:space="0" w:color="auto"/>
            <w:bottom w:val="none" w:sz="0" w:space="0" w:color="auto"/>
            <w:right w:val="none" w:sz="0" w:space="0" w:color="auto"/>
          </w:divBdr>
        </w:div>
        <w:div w:id="173497376">
          <w:marLeft w:val="480"/>
          <w:marRight w:val="0"/>
          <w:marTop w:val="0"/>
          <w:marBottom w:val="0"/>
          <w:divBdr>
            <w:top w:val="none" w:sz="0" w:space="0" w:color="auto"/>
            <w:left w:val="none" w:sz="0" w:space="0" w:color="auto"/>
            <w:bottom w:val="none" w:sz="0" w:space="0" w:color="auto"/>
            <w:right w:val="none" w:sz="0" w:space="0" w:color="auto"/>
          </w:divBdr>
        </w:div>
        <w:div w:id="1576164882">
          <w:marLeft w:val="480"/>
          <w:marRight w:val="0"/>
          <w:marTop w:val="0"/>
          <w:marBottom w:val="0"/>
          <w:divBdr>
            <w:top w:val="none" w:sz="0" w:space="0" w:color="auto"/>
            <w:left w:val="none" w:sz="0" w:space="0" w:color="auto"/>
            <w:bottom w:val="none" w:sz="0" w:space="0" w:color="auto"/>
            <w:right w:val="none" w:sz="0" w:space="0" w:color="auto"/>
          </w:divBdr>
        </w:div>
        <w:div w:id="2056392158">
          <w:marLeft w:val="480"/>
          <w:marRight w:val="0"/>
          <w:marTop w:val="0"/>
          <w:marBottom w:val="0"/>
          <w:divBdr>
            <w:top w:val="none" w:sz="0" w:space="0" w:color="auto"/>
            <w:left w:val="none" w:sz="0" w:space="0" w:color="auto"/>
            <w:bottom w:val="none" w:sz="0" w:space="0" w:color="auto"/>
            <w:right w:val="none" w:sz="0" w:space="0" w:color="auto"/>
          </w:divBdr>
        </w:div>
        <w:div w:id="182597945">
          <w:marLeft w:val="480"/>
          <w:marRight w:val="0"/>
          <w:marTop w:val="0"/>
          <w:marBottom w:val="0"/>
          <w:divBdr>
            <w:top w:val="none" w:sz="0" w:space="0" w:color="auto"/>
            <w:left w:val="none" w:sz="0" w:space="0" w:color="auto"/>
            <w:bottom w:val="none" w:sz="0" w:space="0" w:color="auto"/>
            <w:right w:val="none" w:sz="0" w:space="0" w:color="auto"/>
          </w:divBdr>
        </w:div>
        <w:div w:id="1590429369">
          <w:marLeft w:val="480"/>
          <w:marRight w:val="0"/>
          <w:marTop w:val="0"/>
          <w:marBottom w:val="0"/>
          <w:divBdr>
            <w:top w:val="none" w:sz="0" w:space="0" w:color="auto"/>
            <w:left w:val="none" w:sz="0" w:space="0" w:color="auto"/>
            <w:bottom w:val="none" w:sz="0" w:space="0" w:color="auto"/>
            <w:right w:val="none" w:sz="0" w:space="0" w:color="auto"/>
          </w:divBdr>
        </w:div>
        <w:div w:id="1775973877">
          <w:marLeft w:val="480"/>
          <w:marRight w:val="0"/>
          <w:marTop w:val="0"/>
          <w:marBottom w:val="0"/>
          <w:divBdr>
            <w:top w:val="none" w:sz="0" w:space="0" w:color="auto"/>
            <w:left w:val="none" w:sz="0" w:space="0" w:color="auto"/>
            <w:bottom w:val="none" w:sz="0" w:space="0" w:color="auto"/>
            <w:right w:val="none" w:sz="0" w:space="0" w:color="auto"/>
          </w:divBdr>
        </w:div>
        <w:div w:id="171844676">
          <w:marLeft w:val="480"/>
          <w:marRight w:val="0"/>
          <w:marTop w:val="0"/>
          <w:marBottom w:val="0"/>
          <w:divBdr>
            <w:top w:val="none" w:sz="0" w:space="0" w:color="auto"/>
            <w:left w:val="none" w:sz="0" w:space="0" w:color="auto"/>
            <w:bottom w:val="none" w:sz="0" w:space="0" w:color="auto"/>
            <w:right w:val="none" w:sz="0" w:space="0" w:color="auto"/>
          </w:divBdr>
        </w:div>
        <w:div w:id="1231576679">
          <w:marLeft w:val="480"/>
          <w:marRight w:val="0"/>
          <w:marTop w:val="0"/>
          <w:marBottom w:val="0"/>
          <w:divBdr>
            <w:top w:val="none" w:sz="0" w:space="0" w:color="auto"/>
            <w:left w:val="none" w:sz="0" w:space="0" w:color="auto"/>
            <w:bottom w:val="none" w:sz="0" w:space="0" w:color="auto"/>
            <w:right w:val="none" w:sz="0" w:space="0" w:color="auto"/>
          </w:divBdr>
        </w:div>
        <w:div w:id="946230967">
          <w:marLeft w:val="480"/>
          <w:marRight w:val="0"/>
          <w:marTop w:val="0"/>
          <w:marBottom w:val="0"/>
          <w:divBdr>
            <w:top w:val="none" w:sz="0" w:space="0" w:color="auto"/>
            <w:left w:val="none" w:sz="0" w:space="0" w:color="auto"/>
            <w:bottom w:val="none" w:sz="0" w:space="0" w:color="auto"/>
            <w:right w:val="none" w:sz="0" w:space="0" w:color="auto"/>
          </w:divBdr>
        </w:div>
        <w:div w:id="1420828331">
          <w:marLeft w:val="480"/>
          <w:marRight w:val="0"/>
          <w:marTop w:val="0"/>
          <w:marBottom w:val="0"/>
          <w:divBdr>
            <w:top w:val="none" w:sz="0" w:space="0" w:color="auto"/>
            <w:left w:val="none" w:sz="0" w:space="0" w:color="auto"/>
            <w:bottom w:val="none" w:sz="0" w:space="0" w:color="auto"/>
            <w:right w:val="none" w:sz="0" w:space="0" w:color="auto"/>
          </w:divBdr>
        </w:div>
        <w:div w:id="444420293">
          <w:marLeft w:val="480"/>
          <w:marRight w:val="0"/>
          <w:marTop w:val="0"/>
          <w:marBottom w:val="0"/>
          <w:divBdr>
            <w:top w:val="none" w:sz="0" w:space="0" w:color="auto"/>
            <w:left w:val="none" w:sz="0" w:space="0" w:color="auto"/>
            <w:bottom w:val="none" w:sz="0" w:space="0" w:color="auto"/>
            <w:right w:val="none" w:sz="0" w:space="0" w:color="auto"/>
          </w:divBdr>
        </w:div>
        <w:div w:id="601379305">
          <w:marLeft w:val="480"/>
          <w:marRight w:val="0"/>
          <w:marTop w:val="0"/>
          <w:marBottom w:val="0"/>
          <w:divBdr>
            <w:top w:val="none" w:sz="0" w:space="0" w:color="auto"/>
            <w:left w:val="none" w:sz="0" w:space="0" w:color="auto"/>
            <w:bottom w:val="none" w:sz="0" w:space="0" w:color="auto"/>
            <w:right w:val="none" w:sz="0" w:space="0" w:color="auto"/>
          </w:divBdr>
        </w:div>
        <w:div w:id="1998413263">
          <w:marLeft w:val="480"/>
          <w:marRight w:val="0"/>
          <w:marTop w:val="0"/>
          <w:marBottom w:val="0"/>
          <w:divBdr>
            <w:top w:val="none" w:sz="0" w:space="0" w:color="auto"/>
            <w:left w:val="none" w:sz="0" w:space="0" w:color="auto"/>
            <w:bottom w:val="none" w:sz="0" w:space="0" w:color="auto"/>
            <w:right w:val="none" w:sz="0" w:space="0" w:color="auto"/>
          </w:divBdr>
        </w:div>
        <w:div w:id="1854296960">
          <w:marLeft w:val="480"/>
          <w:marRight w:val="0"/>
          <w:marTop w:val="0"/>
          <w:marBottom w:val="0"/>
          <w:divBdr>
            <w:top w:val="none" w:sz="0" w:space="0" w:color="auto"/>
            <w:left w:val="none" w:sz="0" w:space="0" w:color="auto"/>
            <w:bottom w:val="none" w:sz="0" w:space="0" w:color="auto"/>
            <w:right w:val="none" w:sz="0" w:space="0" w:color="auto"/>
          </w:divBdr>
        </w:div>
        <w:div w:id="1862472652">
          <w:marLeft w:val="480"/>
          <w:marRight w:val="0"/>
          <w:marTop w:val="0"/>
          <w:marBottom w:val="0"/>
          <w:divBdr>
            <w:top w:val="none" w:sz="0" w:space="0" w:color="auto"/>
            <w:left w:val="none" w:sz="0" w:space="0" w:color="auto"/>
            <w:bottom w:val="none" w:sz="0" w:space="0" w:color="auto"/>
            <w:right w:val="none" w:sz="0" w:space="0" w:color="auto"/>
          </w:divBdr>
        </w:div>
        <w:div w:id="2084063510">
          <w:marLeft w:val="480"/>
          <w:marRight w:val="0"/>
          <w:marTop w:val="0"/>
          <w:marBottom w:val="0"/>
          <w:divBdr>
            <w:top w:val="none" w:sz="0" w:space="0" w:color="auto"/>
            <w:left w:val="none" w:sz="0" w:space="0" w:color="auto"/>
            <w:bottom w:val="none" w:sz="0" w:space="0" w:color="auto"/>
            <w:right w:val="none" w:sz="0" w:space="0" w:color="auto"/>
          </w:divBdr>
        </w:div>
        <w:div w:id="1788543954">
          <w:marLeft w:val="480"/>
          <w:marRight w:val="0"/>
          <w:marTop w:val="0"/>
          <w:marBottom w:val="0"/>
          <w:divBdr>
            <w:top w:val="none" w:sz="0" w:space="0" w:color="auto"/>
            <w:left w:val="none" w:sz="0" w:space="0" w:color="auto"/>
            <w:bottom w:val="none" w:sz="0" w:space="0" w:color="auto"/>
            <w:right w:val="none" w:sz="0" w:space="0" w:color="auto"/>
          </w:divBdr>
        </w:div>
        <w:div w:id="568030895">
          <w:marLeft w:val="480"/>
          <w:marRight w:val="0"/>
          <w:marTop w:val="0"/>
          <w:marBottom w:val="0"/>
          <w:divBdr>
            <w:top w:val="none" w:sz="0" w:space="0" w:color="auto"/>
            <w:left w:val="none" w:sz="0" w:space="0" w:color="auto"/>
            <w:bottom w:val="none" w:sz="0" w:space="0" w:color="auto"/>
            <w:right w:val="none" w:sz="0" w:space="0" w:color="auto"/>
          </w:divBdr>
        </w:div>
        <w:div w:id="1258903817">
          <w:marLeft w:val="480"/>
          <w:marRight w:val="0"/>
          <w:marTop w:val="0"/>
          <w:marBottom w:val="0"/>
          <w:divBdr>
            <w:top w:val="none" w:sz="0" w:space="0" w:color="auto"/>
            <w:left w:val="none" w:sz="0" w:space="0" w:color="auto"/>
            <w:bottom w:val="none" w:sz="0" w:space="0" w:color="auto"/>
            <w:right w:val="none" w:sz="0" w:space="0" w:color="auto"/>
          </w:divBdr>
        </w:div>
        <w:div w:id="1662269054">
          <w:marLeft w:val="480"/>
          <w:marRight w:val="0"/>
          <w:marTop w:val="0"/>
          <w:marBottom w:val="0"/>
          <w:divBdr>
            <w:top w:val="none" w:sz="0" w:space="0" w:color="auto"/>
            <w:left w:val="none" w:sz="0" w:space="0" w:color="auto"/>
            <w:bottom w:val="none" w:sz="0" w:space="0" w:color="auto"/>
            <w:right w:val="none" w:sz="0" w:space="0" w:color="auto"/>
          </w:divBdr>
        </w:div>
        <w:div w:id="676688252">
          <w:marLeft w:val="480"/>
          <w:marRight w:val="0"/>
          <w:marTop w:val="0"/>
          <w:marBottom w:val="0"/>
          <w:divBdr>
            <w:top w:val="none" w:sz="0" w:space="0" w:color="auto"/>
            <w:left w:val="none" w:sz="0" w:space="0" w:color="auto"/>
            <w:bottom w:val="none" w:sz="0" w:space="0" w:color="auto"/>
            <w:right w:val="none" w:sz="0" w:space="0" w:color="auto"/>
          </w:divBdr>
        </w:div>
        <w:div w:id="1479495395">
          <w:marLeft w:val="480"/>
          <w:marRight w:val="0"/>
          <w:marTop w:val="0"/>
          <w:marBottom w:val="0"/>
          <w:divBdr>
            <w:top w:val="none" w:sz="0" w:space="0" w:color="auto"/>
            <w:left w:val="none" w:sz="0" w:space="0" w:color="auto"/>
            <w:bottom w:val="none" w:sz="0" w:space="0" w:color="auto"/>
            <w:right w:val="none" w:sz="0" w:space="0" w:color="auto"/>
          </w:divBdr>
        </w:div>
        <w:div w:id="141428030">
          <w:marLeft w:val="480"/>
          <w:marRight w:val="0"/>
          <w:marTop w:val="0"/>
          <w:marBottom w:val="0"/>
          <w:divBdr>
            <w:top w:val="none" w:sz="0" w:space="0" w:color="auto"/>
            <w:left w:val="none" w:sz="0" w:space="0" w:color="auto"/>
            <w:bottom w:val="none" w:sz="0" w:space="0" w:color="auto"/>
            <w:right w:val="none" w:sz="0" w:space="0" w:color="auto"/>
          </w:divBdr>
        </w:div>
        <w:div w:id="714934294">
          <w:marLeft w:val="480"/>
          <w:marRight w:val="0"/>
          <w:marTop w:val="0"/>
          <w:marBottom w:val="0"/>
          <w:divBdr>
            <w:top w:val="none" w:sz="0" w:space="0" w:color="auto"/>
            <w:left w:val="none" w:sz="0" w:space="0" w:color="auto"/>
            <w:bottom w:val="none" w:sz="0" w:space="0" w:color="auto"/>
            <w:right w:val="none" w:sz="0" w:space="0" w:color="auto"/>
          </w:divBdr>
        </w:div>
        <w:div w:id="918051983">
          <w:marLeft w:val="480"/>
          <w:marRight w:val="0"/>
          <w:marTop w:val="0"/>
          <w:marBottom w:val="0"/>
          <w:divBdr>
            <w:top w:val="none" w:sz="0" w:space="0" w:color="auto"/>
            <w:left w:val="none" w:sz="0" w:space="0" w:color="auto"/>
            <w:bottom w:val="none" w:sz="0" w:space="0" w:color="auto"/>
            <w:right w:val="none" w:sz="0" w:space="0" w:color="auto"/>
          </w:divBdr>
        </w:div>
        <w:div w:id="1809083471">
          <w:marLeft w:val="480"/>
          <w:marRight w:val="0"/>
          <w:marTop w:val="0"/>
          <w:marBottom w:val="0"/>
          <w:divBdr>
            <w:top w:val="none" w:sz="0" w:space="0" w:color="auto"/>
            <w:left w:val="none" w:sz="0" w:space="0" w:color="auto"/>
            <w:bottom w:val="none" w:sz="0" w:space="0" w:color="auto"/>
            <w:right w:val="none" w:sz="0" w:space="0" w:color="auto"/>
          </w:divBdr>
        </w:div>
        <w:div w:id="825052170">
          <w:marLeft w:val="480"/>
          <w:marRight w:val="0"/>
          <w:marTop w:val="0"/>
          <w:marBottom w:val="0"/>
          <w:divBdr>
            <w:top w:val="none" w:sz="0" w:space="0" w:color="auto"/>
            <w:left w:val="none" w:sz="0" w:space="0" w:color="auto"/>
            <w:bottom w:val="none" w:sz="0" w:space="0" w:color="auto"/>
            <w:right w:val="none" w:sz="0" w:space="0" w:color="auto"/>
          </w:divBdr>
        </w:div>
        <w:div w:id="738400657">
          <w:marLeft w:val="480"/>
          <w:marRight w:val="0"/>
          <w:marTop w:val="0"/>
          <w:marBottom w:val="0"/>
          <w:divBdr>
            <w:top w:val="none" w:sz="0" w:space="0" w:color="auto"/>
            <w:left w:val="none" w:sz="0" w:space="0" w:color="auto"/>
            <w:bottom w:val="none" w:sz="0" w:space="0" w:color="auto"/>
            <w:right w:val="none" w:sz="0" w:space="0" w:color="auto"/>
          </w:divBdr>
        </w:div>
        <w:div w:id="1766729939">
          <w:marLeft w:val="480"/>
          <w:marRight w:val="0"/>
          <w:marTop w:val="0"/>
          <w:marBottom w:val="0"/>
          <w:divBdr>
            <w:top w:val="none" w:sz="0" w:space="0" w:color="auto"/>
            <w:left w:val="none" w:sz="0" w:space="0" w:color="auto"/>
            <w:bottom w:val="none" w:sz="0" w:space="0" w:color="auto"/>
            <w:right w:val="none" w:sz="0" w:space="0" w:color="auto"/>
          </w:divBdr>
        </w:div>
        <w:div w:id="916354814">
          <w:marLeft w:val="480"/>
          <w:marRight w:val="0"/>
          <w:marTop w:val="0"/>
          <w:marBottom w:val="0"/>
          <w:divBdr>
            <w:top w:val="none" w:sz="0" w:space="0" w:color="auto"/>
            <w:left w:val="none" w:sz="0" w:space="0" w:color="auto"/>
            <w:bottom w:val="none" w:sz="0" w:space="0" w:color="auto"/>
            <w:right w:val="none" w:sz="0" w:space="0" w:color="auto"/>
          </w:divBdr>
        </w:div>
        <w:div w:id="393431621">
          <w:marLeft w:val="480"/>
          <w:marRight w:val="0"/>
          <w:marTop w:val="0"/>
          <w:marBottom w:val="0"/>
          <w:divBdr>
            <w:top w:val="none" w:sz="0" w:space="0" w:color="auto"/>
            <w:left w:val="none" w:sz="0" w:space="0" w:color="auto"/>
            <w:bottom w:val="none" w:sz="0" w:space="0" w:color="auto"/>
            <w:right w:val="none" w:sz="0" w:space="0" w:color="auto"/>
          </w:divBdr>
        </w:div>
        <w:div w:id="1532953270">
          <w:marLeft w:val="480"/>
          <w:marRight w:val="0"/>
          <w:marTop w:val="0"/>
          <w:marBottom w:val="0"/>
          <w:divBdr>
            <w:top w:val="none" w:sz="0" w:space="0" w:color="auto"/>
            <w:left w:val="none" w:sz="0" w:space="0" w:color="auto"/>
            <w:bottom w:val="none" w:sz="0" w:space="0" w:color="auto"/>
            <w:right w:val="none" w:sz="0" w:space="0" w:color="auto"/>
          </w:divBdr>
        </w:div>
        <w:div w:id="325934821">
          <w:marLeft w:val="480"/>
          <w:marRight w:val="0"/>
          <w:marTop w:val="0"/>
          <w:marBottom w:val="0"/>
          <w:divBdr>
            <w:top w:val="none" w:sz="0" w:space="0" w:color="auto"/>
            <w:left w:val="none" w:sz="0" w:space="0" w:color="auto"/>
            <w:bottom w:val="none" w:sz="0" w:space="0" w:color="auto"/>
            <w:right w:val="none" w:sz="0" w:space="0" w:color="auto"/>
          </w:divBdr>
        </w:div>
        <w:div w:id="682241776">
          <w:marLeft w:val="480"/>
          <w:marRight w:val="0"/>
          <w:marTop w:val="0"/>
          <w:marBottom w:val="0"/>
          <w:divBdr>
            <w:top w:val="none" w:sz="0" w:space="0" w:color="auto"/>
            <w:left w:val="none" w:sz="0" w:space="0" w:color="auto"/>
            <w:bottom w:val="none" w:sz="0" w:space="0" w:color="auto"/>
            <w:right w:val="none" w:sz="0" w:space="0" w:color="auto"/>
          </w:divBdr>
        </w:div>
        <w:div w:id="1426921397">
          <w:marLeft w:val="480"/>
          <w:marRight w:val="0"/>
          <w:marTop w:val="0"/>
          <w:marBottom w:val="0"/>
          <w:divBdr>
            <w:top w:val="none" w:sz="0" w:space="0" w:color="auto"/>
            <w:left w:val="none" w:sz="0" w:space="0" w:color="auto"/>
            <w:bottom w:val="none" w:sz="0" w:space="0" w:color="auto"/>
            <w:right w:val="none" w:sz="0" w:space="0" w:color="auto"/>
          </w:divBdr>
        </w:div>
        <w:div w:id="370039123">
          <w:marLeft w:val="480"/>
          <w:marRight w:val="0"/>
          <w:marTop w:val="0"/>
          <w:marBottom w:val="0"/>
          <w:divBdr>
            <w:top w:val="none" w:sz="0" w:space="0" w:color="auto"/>
            <w:left w:val="none" w:sz="0" w:space="0" w:color="auto"/>
            <w:bottom w:val="none" w:sz="0" w:space="0" w:color="auto"/>
            <w:right w:val="none" w:sz="0" w:space="0" w:color="auto"/>
          </w:divBdr>
        </w:div>
      </w:divsChild>
    </w:div>
    <w:div w:id="2024472691">
      <w:bodyDiv w:val="1"/>
      <w:marLeft w:val="0"/>
      <w:marRight w:val="0"/>
      <w:marTop w:val="0"/>
      <w:marBottom w:val="0"/>
      <w:divBdr>
        <w:top w:val="none" w:sz="0" w:space="0" w:color="auto"/>
        <w:left w:val="none" w:sz="0" w:space="0" w:color="auto"/>
        <w:bottom w:val="none" w:sz="0" w:space="0" w:color="auto"/>
        <w:right w:val="none" w:sz="0" w:space="0" w:color="auto"/>
      </w:divBdr>
    </w:div>
    <w:div w:id="2026397039">
      <w:bodyDiv w:val="1"/>
      <w:marLeft w:val="0"/>
      <w:marRight w:val="0"/>
      <w:marTop w:val="0"/>
      <w:marBottom w:val="0"/>
      <w:divBdr>
        <w:top w:val="none" w:sz="0" w:space="0" w:color="auto"/>
        <w:left w:val="none" w:sz="0" w:space="0" w:color="auto"/>
        <w:bottom w:val="none" w:sz="0" w:space="0" w:color="auto"/>
        <w:right w:val="none" w:sz="0" w:space="0" w:color="auto"/>
      </w:divBdr>
      <w:divsChild>
        <w:div w:id="1648314761">
          <w:marLeft w:val="0"/>
          <w:marRight w:val="0"/>
          <w:marTop w:val="0"/>
          <w:marBottom w:val="0"/>
          <w:divBdr>
            <w:top w:val="none" w:sz="0" w:space="0" w:color="auto"/>
            <w:left w:val="none" w:sz="0" w:space="0" w:color="auto"/>
            <w:bottom w:val="none" w:sz="0" w:space="0" w:color="auto"/>
            <w:right w:val="none" w:sz="0" w:space="0" w:color="auto"/>
          </w:divBdr>
        </w:div>
        <w:div w:id="919950612">
          <w:marLeft w:val="0"/>
          <w:marRight w:val="0"/>
          <w:marTop w:val="0"/>
          <w:marBottom w:val="0"/>
          <w:divBdr>
            <w:top w:val="none" w:sz="0" w:space="0" w:color="auto"/>
            <w:left w:val="none" w:sz="0" w:space="0" w:color="auto"/>
            <w:bottom w:val="none" w:sz="0" w:space="0" w:color="auto"/>
            <w:right w:val="none" w:sz="0" w:space="0" w:color="auto"/>
          </w:divBdr>
        </w:div>
        <w:div w:id="1161310181">
          <w:marLeft w:val="0"/>
          <w:marRight w:val="0"/>
          <w:marTop w:val="0"/>
          <w:marBottom w:val="0"/>
          <w:divBdr>
            <w:top w:val="none" w:sz="0" w:space="0" w:color="auto"/>
            <w:left w:val="none" w:sz="0" w:space="0" w:color="auto"/>
            <w:bottom w:val="none" w:sz="0" w:space="0" w:color="auto"/>
            <w:right w:val="none" w:sz="0" w:space="0" w:color="auto"/>
          </w:divBdr>
        </w:div>
        <w:div w:id="1475175534">
          <w:marLeft w:val="0"/>
          <w:marRight w:val="0"/>
          <w:marTop w:val="0"/>
          <w:marBottom w:val="0"/>
          <w:divBdr>
            <w:top w:val="none" w:sz="0" w:space="0" w:color="auto"/>
            <w:left w:val="none" w:sz="0" w:space="0" w:color="auto"/>
            <w:bottom w:val="none" w:sz="0" w:space="0" w:color="auto"/>
            <w:right w:val="none" w:sz="0" w:space="0" w:color="auto"/>
          </w:divBdr>
        </w:div>
        <w:div w:id="34475818">
          <w:marLeft w:val="0"/>
          <w:marRight w:val="0"/>
          <w:marTop w:val="0"/>
          <w:marBottom w:val="0"/>
          <w:divBdr>
            <w:top w:val="none" w:sz="0" w:space="0" w:color="auto"/>
            <w:left w:val="none" w:sz="0" w:space="0" w:color="auto"/>
            <w:bottom w:val="none" w:sz="0" w:space="0" w:color="auto"/>
            <w:right w:val="none" w:sz="0" w:space="0" w:color="auto"/>
          </w:divBdr>
        </w:div>
        <w:div w:id="1974213256">
          <w:marLeft w:val="0"/>
          <w:marRight w:val="0"/>
          <w:marTop w:val="0"/>
          <w:marBottom w:val="0"/>
          <w:divBdr>
            <w:top w:val="none" w:sz="0" w:space="0" w:color="auto"/>
            <w:left w:val="none" w:sz="0" w:space="0" w:color="auto"/>
            <w:bottom w:val="none" w:sz="0" w:space="0" w:color="auto"/>
            <w:right w:val="none" w:sz="0" w:space="0" w:color="auto"/>
          </w:divBdr>
        </w:div>
        <w:div w:id="1128208322">
          <w:marLeft w:val="0"/>
          <w:marRight w:val="0"/>
          <w:marTop w:val="0"/>
          <w:marBottom w:val="0"/>
          <w:divBdr>
            <w:top w:val="none" w:sz="0" w:space="0" w:color="auto"/>
            <w:left w:val="none" w:sz="0" w:space="0" w:color="auto"/>
            <w:bottom w:val="none" w:sz="0" w:space="0" w:color="auto"/>
            <w:right w:val="none" w:sz="0" w:space="0" w:color="auto"/>
          </w:divBdr>
        </w:div>
        <w:div w:id="888805946">
          <w:marLeft w:val="0"/>
          <w:marRight w:val="0"/>
          <w:marTop w:val="0"/>
          <w:marBottom w:val="0"/>
          <w:divBdr>
            <w:top w:val="none" w:sz="0" w:space="0" w:color="auto"/>
            <w:left w:val="none" w:sz="0" w:space="0" w:color="auto"/>
            <w:bottom w:val="none" w:sz="0" w:space="0" w:color="auto"/>
            <w:right w:val="none" w:sz="0" w:space="0" w:color="auto"/>
          </w:divBdr>
        </w:div>
        <w:div w:id="1112019848">
          <w:marLeft w:val="0"/>
          <w:marRight w:val="0"/>
          <w:marTop w:val="0"/>
          <w:marBottom w:val="0"/>
          <w:divBdr>
            <w:top w:val="none" w:sz="0" w:space="0" w:color="auto"/>
            <w:left w:val="none" w:sz="0" w:space="0" w:color="auto"/>
            <w:bottom w:val="none" w:sz="0" w:space="0" w:color="auto"/>
            <w:right w:val="none" w:sz="0" w:space="0" w:color="auto"/>
          </w:divBdr>
        </w:div>
        <w:div w:id="1801144346">
          <w:marLeft w:val="0"/>
          <w:marRight w:val="0"/>
          <w:marTop w:val="0"/>
          <w:marBottom w:val="0"/>
          <w:divBdr>
            <w:top w:val="none" w:sz="0" w:space="0" w:color="auto"/>
            <w:left w:val="none" w:sz="0" w:space="0" w:color="auto"/>
            <w:bottom w:val="none" w:sz="0" w:space="0" w:color="auto"/>
            <w:right w:val="none" w:sz="0" w:space="0" w:color="auto"/>
          </w:divBdr>
        </w:div>
        <w:div w:id="518281640">
          <w:marLeft w:val="0"/>
          <w:marRight w:val="0"/>
          <w:marTop w:val="0"/>
          <w:marBottom w:val="0"/>
          <w:divBdr>
            <w:top w:val="none" w:sz="0" w:space="0" w:color="auto"/>
            <w:left w:val="none" w:sz="0" w:space="0" w:color="auto"/>
            <w:bottom w:val="none" w:sz="0" w:space="0" w:color="auto"/>
            <w:right w:val="none" w:sz="0" w:space="0" w:color="auto"/>
          </w:divBdr>
        </w:div>
        <w:div w:id="1154026766">
          <w:marLeft w:val="0"/>
          <w:marRight w:val="0"/>
          <w:marTop w:val="0"/>
          <w:marBottom w:val="0"/>
          <w:divBdr>
            <w:top w:val="none" w:sz="0" w:space="0" w:color="auto"/>
            <w:left w:val="none" w:sz="0" w:space="0" w:color="auto"/>
            <w:bottom w:val="none" w:sz="0" w:space="0" w:color="auto"/>
            <w:right w:val="none" w:sz="0" w:space="0" w:color="auto"/>
          </w:divBdr>
        </w:div>
        <w:div w:id="12464245">
          <w:marLeft w:val="0"/>
          <w:marRight w:val="0"/>
          <w:marTop w:val="0"/>
          <w:marBottom w:val="0"/>
          <w:divBdr>
            <w:top w:val="none" w:sz="0" w:space="0" w:color="auto"/>
            <w:left w:val="none" w:sz="0" w:space="0" w:color="auto"/>
            <w:bottom w:val="none" w:sz="0" w:space="0" w:color="auto"/>
            <w:right w:val="none" w:sz="0" w:space="0" w:color="auto"/>
          </w:divBdr>
        </w:div>
        <w:div w:id="6519143">
          <w:marLeft w:val="0"/>
          <w:marRight w:val="0"/>
          <w:marTop w:val="0"/>
          <w:marBottom w:val="0"/>
          <w:divBdr>
            <w:top w:val="none" w:sz="0" w:space="0" w:color="auto"/>
            <w:left w:val="none" w:sz="0" w:space="0" w:color="auto"/>
            <w:bottom w:val="none" w:sz="0" w:space="0" w:color="auto"/>
            <w:right w:val="none" w:sz="0" w:space="0" w:color="auto"/>
          </w:divBdr>
        </w:div>
        <w:div w:id="1661931587">
          <w:marLeft w:val="0"/>
          <w:marRight w:val="0"/>
          <w:marTop w:val="0"/>
          <w:marBottom w:val="0"/>
          <w:divBdr>
            <w:top w:val="none" w:sz="0" w:space="0" w:color="auto"/>
            <w:left w:val="none" w:sz="0" w:space="0" w:color="auto"/>
            <w:bottom w:val="none" w:sz="0" w:space="0" w:color="auto"/>
            <w:right w:val="none" w:sz="0" w:space="0" w:color="auto"/>
          </w:divBdr>
        </w:div>
        <w:div w:id="841702538">
          <w:marLeft w:val="0"/>
          <w:marRight w:val="0"/>
          <w:marTop w:val="0"/>
          <w:marBottom w:val="0"/>
          <w:divBdr>
            <w:top w:val="none" w:sz="0" w:space="0" w:color="auto"/>
            <w:left w:val="none" w:sz="0" w:space="0" w:color="auto"/>
            <w:bottom w:val="none" w:sz="0" w:space="0" w:color="auto"/>
            <w:right w:val="none" w:sz="0" w:space="0" w:color="auto"/>
          </w:divBdr>
        </w:div>
        <w:div w:id="918754544">
          <w:marLeft w:val="0"/>
          <w:marRight w:val="0"/>
          <w:marTop w:val="0"/>
          <w:marBottom w:val="0"/>
          <w:divBdr>
            <w:top w:val="none" w:sz="0" w:space="0" w:color="auto"/>
            <w:left w:val="none" w:sz="0" w:space="0" w:color="auto"/>
            <w:bottom w:val="none" w:sz="0" w:space="0" w:color="auto"/>
            <w:right w:val="none" w:sz="0" w:space="0" w:color="auto"/>
          </w:divBdr>
        </w:div>
        <w:div w:id="1491171866">
          <w:marLeft w:val="0"/>
          <w:marRight w:val="0"/>
          <w:marTop w:val="0"/>
          <w:marBottom w:val="0"/>
          <w:divBdr>
            <w:top w:val="none" w:sz="0" w:space="0" w:color="auto"/>
            <w:left w:val="none" w:sz="0" w:space="0" w:color="auto"/>
            <w:bottom w:val="none" w:sz="0" w:space="0" w:color="auto"/>
            <w:right w:val="none" w:sz="0" w:space="0" w:color="auto"/>
          </w:divBdr>
        </w:div>
        <w:div w:id="1520849892">
          <w:marLeft w:val="0"/>
          <w:marRight w:val="0"/>
          <w:marTop w:val="0"/>
          <w:marBottom w:val="0"/>
          <w:divBdr>
            <w:top w:val="none" w:sz="0" w:space="0" w:color="auto"/>
            <w:left w:val="none" w:sz="0" w:space="0" w:color="auto"/>
            <w:bottom w:val="none" w:sz="0" w:space="0" w:color="auto"/>
            <w:right w:val="none" w:sz="0" w:space="0" w:color="auto"/>
          </w:divBdr>
        </w:div>
        <w:div w:id="1387952360">
          <w:marLeft w:val="0"/>
          <w:marRight w:val="0"/>
          <w:marTop w:val="0"/>
          <w:marBottom w:val="0"/>
          <w:divBdr>
            <w:top w:val="none" w:sz="0" w:space="0" w:color="auto"/>
            <w:left w:val="none" w:sz="0" w:space="0" w:color="auto"/>
            <w:bottom w:val="none" w:sz="0" w:space="0" w:color="auto"/>
            <w:right w:val="none" w:sz="0" w:space="0" w:color="auto"/>
          </w:divBdr>
        </w:div>
        <w:div w:id="1818644251">
          <w:marLeft w:val="0"/>
          <w:marRight w:val="0"/>
          <w:marTop w:val="0"/>
          <w:marBottom w:val="0"/>
          <w:divBdr>
            <w:top w:val="none" w:sz="0" w:space="0" w:color="auto"/>
            <w:left w:val="none" w:sz="0" w:space="0" w:color="auto"/>
            <w:bottom w:val="none" w:sz="0" w:space="0" w:color="auto"/>
            <w:right w:val="none" w:sz="0" w:space="0" w:color="auto"/>
          </w:divBdr>
        </w:div>
        <w:div w:id="2071346967">
          <w:marLeft w:val="0"/>
          <w:marRight w:val="0"/>
          <w:marTop w:val="0"/>
          <w:marBottom w:val="0"/>
          <w:divBdr>
            <w:top w:val="none" w:sz="0" w:space="0" w:color="auto"/>
            <w:left w:val="none" w:sz="0" w:space="0" w:color="auto"/>
            <w:bottom w:val="none" w:sz="0" w:space="0" w:color="auto"/>
            <w:right w:val="none" w:sz="0" w:space="0" w:color="auto"/>
          </w:divBdr>
        </w:div>
        <w:div w:id="2015759656">
          <w:marLeft w:val="0"/>
          <w:marRight w:val="0"/>
          <w:marTop w:val="0"/>
          <w:marBottom w:val="0"/>
          <w:divBdr>
            <w:top w:val="none" w:sz="0" w:space="0" w:color="auto"/>
            <w:left w:val="none" w:sz="0" w:space="0" w:color="auto"/>
            <w:bottom w:val="none" w:sz="0" w:space="0" w:color="auto"/>
            <w:right w:val="none" w:sz="0" w:space="0" w:color="auto"/>
          </w:divBdr>
        </w:div>
        <w:div w:id="2098165966">
          <w:marLeft w:val="0"/>
          <w:marRight w:val="0"/>
          <w:marTop w:val="0"/>
          <w:marBottom w:val="0"/>
          <w:divBdr>
            <w:top w:val="none" w:sz="0" w:space="0" w:color="auto"/>
            <w:left w:val="none" w:sz="0" w:space="0" w:color="auto"/>
            <w:bottom w:val="none" w:sz="0" w:space="0" w:color="auto"/>
            <w:right w:val="none" w:sz="0" w:space="0" w:color="auto"/>
          </w:divBdr>
        </w:div>
        <w:div w:id="702094909">
          <w:marLeft w:val="0"/>
          <w:marRight w:val="0"/>
          <w:marTop w:val="0"/>
          <w:marBottom w:val="0"/>
          <w:divBdr>
            <w:top w:val="none" w:sz="0" w:space="0" w:color="auto"/>
            <w:left w:val="none" w:sz="0" w:space="0" w:color="auto"/>
            <w:bottom w:val="none" w:sz="0" w:space="0" w:color="auto"/>
            <w:right w:val="none" w:sz="0" w:space="0" w:color="auto"/>
          </w:divBdr>
        </w:div>
        <w:div w:id="1037655025">
          <w:marLeft w:val="0"/>
          <w:marRight w:val="0"/>
          <w:marTop w:val="0"/>
          <w:marBottom w:val="0"/>
          <w:divBdr>
            <w:top w:val="none" w:sz="0" w:space="0" w:color="auto"/>
            <w:left w:val="none" w:sz="0" w:space="0" w:color="auto"/>
            <w:bottom w:val="none" w:sz="0" w:space="0" w:color="auto"/>
            <w:right w:val="none" w:sz="0" w:space="0" w:color="auto"/>
          </w:divBdr>
          <w:divsChild>
            <w:div w:id="125784802">
              <w:marLeft w:val="0"/>
              <w:marRight w:val="0"/>
              <w:marTop w:val="0"/>
              <w:marBottom w:val="0"/>
              <w:divBdr>
                <w:top w:val="none" w:sz="0" w:space="0" w:color="auto"/>
                <w:left w:val="none" w:sz="0" w:space="0" w:color="auto"/>
                <w:bottom w:val="none" w:sz="0" w:space="0" w:color="auto"/>
                <w:right w:val="none" w:sz="0" w:space="0" w:color="auto"/>
              </w:divBdr>
            </w:div>
            <w:div w:id="21588507">
              <w:marLeft w:val="0"/>
              <w:marRight w:val="0"/>
              <w:marTop w:val="0"/>
              <w:marBottom w:val="0"/>
              <w:divBdr>
                <w:top w:val="none" w:sz="0" w:space="0" w:color="auto"/>
                <w:left w:val="none" w:sz="0" w:space="0" w:color="auto"/>
                <w:bottom w:val="none" w:sz="0" w:space="0" w:color="auto"/>
                <w:right w:val="none" w:sz="0" w:space="0" w:color="auto"/>
              </w:divBdr>
            </w:div>
            <w:div w:id="2095666673">
              <w:marLeft w:val="0"/>
              <w:marRight w:val="0"/>
              <w:marTop w:val="0"/>
              <w:marBottom w:val="0"/>
              <w:divBdr>
                <w:top w:val="none" w:sz="0" w:space="0" w:color="auto"/>
                <w:left w:val="none" w:sz="0" w:space="0" w:color="auto"/>
                <w:bottom w:val="none" w:sz="0" w:space="0" w:color="auto"/>
                <w:right w:val="none" w:sz="0" w:space="0" w:color="auto"/>
              </w:divBdr>
            </w:div>
            <w:div w:id="1232235105">
              <w:marLeft w:val="0"/>
              <w:marRight w:val="0"/>
              <w:marTop w:val="0"/>
              <w:marBottom w:val="0"/>
              <w:divBdr>
                <w:top w:val="none" w:sz="0" w:space="0" w:color="auto"/>
                <w:left w:val="none" w:sz="0" w:space="0" w:color="auto"/>
                <w:bottom w:val="none" w:sz="0" w:space="0" w:color="auto"/>
                <w:right w:val="none" w:sz="0" w:space="0" w:color="auto"/>
              </w:divBdr>
            </w:div>
            <w:div w:id="1429689405">
              <w:marLeft w:val="0"/>
              <w:marRight w:val="0"/>
              <w:marTop w:val="0"/>
              <w:marBottom w:val="0"/>
              <w:divBdr>
                <w:top w:val="none" w:sz="0" w:space="0" w:color="auto"/>
                <w:left w:val="none" w:sz="0" w:space="0" w:color="auto"/>
                <w:bottom w:val="none" w:sz="0" w:space="0" w:color="auto"/>
                <w:right w:val="none" w:sz="0" w:space="0" w:color="auto"/>
              </w:divBdr>
            </w:div>
            <w:div w:id="884559096">
              <w:marLeft w:val="0"/>
              <w:marRight w:val="0"/>
              <w:marTop w:val="0"/>
              <w:marBottom w:val="0"/>
              <w:divBdr>
                <w:top w:val="none" w:sz="0" w:space="0" w:color="auto"/>
                <w:left w:val="none" w:sz="0" w:space="0" w:color="auto"/>
                <w:bottom w:val="none" w:sz="0" w:space="0" w:color="auto"/>
                <w:right w:val="none" w:sz="0" w:space="0" w:color="auto"/>
              </w:divBdr>
            </w:div>
            <w:div w:id="824980539">
              <w:marLeft w:val="0"/>
              <w:marRight w:val="0"/>
              <w:marTop w:val="0"/>
              <w:marBottom w:val="0"/>
              <w:divBdr>
                <w:top w:val="none" w:sz="0" w:space="0" w:color="auto"/>
                <w:left w:val="none" w:sz="0" w:space="0" w:color="auto"/>
                <w:bottom w:val="none" w:sz="0" w:space="0" w:color="auto"/>
                <w:right w:val="none" w:sz="0" w:space="0" w:color="auto"/>
              </w:divBdr>
            </w:div>
            <w:div w:id="157161318">
              <w:marLeft w:val="0"/>
              <w:marRight w:val="0"/>
              <w:marTop w:val="0"/>
              <w:marBottom w:val="0"/>
              <w:divBdr>
                <w:top w:val="none" w:sz="0" w:space="0" w:color="auto"/>
                <w:left w:val="none" w:sz="0" w:space="0" w:color="auto"/>
                <w:bottom w:val="none" w:sz="0" w:space="0" w:color="auto"/>
                <w:right w:val="none" w:sz="0" w:space="0" w:color="auto"/>
              </w:divBdr>
            </w:div>
            <w:div w:id="1164321808">
              <w:marLeft w:val="0"/>
              <w:marRight w:val="0"/>
              <w:marTop w:val="0"/>
              <w:marBottom w:val="0"/>
              <w:divBdr>
                <w:top w:val="none" w:sz="0" w:space="0" w:color="auto"/>
                <w:left w:val="none" w:sz="0" w:space="0" w:color="auto"/>
                <w:bottom w:val="none" w:sz="0" w:space="0" w:color="auto"/>
                <w:right w:val="none" w:sz="0" w:space="0" w:color="auto"/>
              </w:divBdr>
            </w:div>
            <w:div w:id="1254624305">
              <w:marLeft w:val="0"/>
              <w:marRight w:val="0"/>
              <w:marTop w:val="0"/>
              <w:marBottom w:val="0"/>
              <w:divBdr>
                <w:top w:val="none" w:sz="0" w:space="0" w:color="auto"/>
                <w:left w:val="none" w:sz="0" w:space="0" w:color="auto"/>
                <w:bottom w:val="none" w:sz="0" w:space="0" w:color="auto"/>
                <w:right w:val="none" w:sz="0" w:space="0" w:color="auto"/>
              </w:divBdr>
            </w:div>
            <w:div w:id="427579603">
              <w:marLeft w:val="0"/>
              <w:marRight w:val="0"/>
              <w:marTop w:val="0"/>
              <w:marBottom w:val="0"/>
              <w:divBdr>
                <w:top w:val="none" w:sz="0" w:space="0" w:color="auto"/>
                <w:left w:val="none" w:sz="0" w:space="0" w:color="auto"/>
                <w:bottom w:val="none" w:sz="0" w:space="0" w:color="auto"/>
                <w:right w:val="none" w:sz="0" w:space="0" w:color="auto"/>
              </w:divBdr>
            </w:div>
            <w:div w:id="1602881919">
              <w:marLeft w:val="0"/>
              <w:marRight w:val="0"/>
              <w:marTop w:val="0"/>
              <w:marBottom w:val="0"/>
              <w:divBdr>
                <w:top w:val="none" w:sz="0" w:space="0" w:color="auto"/>
                <w:left w:val="none" w:sz="0" w:space="0" w:color="auto"/>
                <w:bottom w:val="none" w:sz="0" w:space="0" w:color="auto"/>
                <w:right w:val="none" w:sz="0" w:space="0" w:color="auto"/>
              </w:divBdr>
            </w:div>
            <w:div w:id="1736589621">
              <w:marLeft w:val="0"/>
              <w:marRight w:val="0"/>
              <w:marTop w:val="0"/>
              <w:marBottom w:val="0"/>
              <w:divBdr>
                <w:top w:val="none" w:sz="0" w:space="0" w:color="auto"/>
                <w:left w:val="none" w:sz="0" w:space="0" w:color="auto"/>
                <w:bottom w:val="none" w:sz="0" w:space="0" w:color="auto"/>
                <w:right w:val="none" w:sz="0" w:space="0" w:color="auto"/>
              </w:divBdr>
            </w:div>
            <w:div w:id="484977784">
              <w:marLeft w:val="0"/>
              <w:marRight w:val="0"/>
              <w:marTop w:val="0"/>
              <w:marBottom w:val="0"/>
              <w:divBdr>
                <w:top w:val="none" w:sz="0" w:space="0" w:color="auto"/>
                <w:left w:val="none" w:sz="0" w:space="0" w:color="auto"/>
                <w:bottom w:val="none" w:sz="0" w:space="0" w:color="auto"/>
                <w:right w:val="none" w:sz="0" w:space="0" w:color="auto"/>
              </w:divBdr>
            </w:div>
            <w:div w:id="292250122">
              <w:marLeft w:val="0"/>
              <w:marRight w:val="0"/>
              <w:marTop w:val="0"/>
              <w:marBottom w:val="0"/>
              <w:divBdr>
                <w:top w:val="none" w:sz="0" w:space="0" w:color="auto"/>
                <w:left w:val="none" w:sz="0" w:space="0" w:color="auto"/>
                <w:bottom w:val="none" w:sz="0" w:space="0" w:color="auto"/>
                <w:right w:val="none" w:sz="0" w:space="0" w:color="auto"/>
              </w:divBdr>
            </w:div>
            <w:div w:id="936600881">
              <w:marLeft w:val="0"/>
              <w:marRight w:val="0"/>
              <w:marTop w:val="0"/>
              <w:marBottom w:val="0"/>
              <w:divBdr>
                <w:top w:val="none" w:sz="0" w:space="0" w:color="auto"/>
                <w:left w:val="none" w:sz="0" w:space="0" w:color="auto"/>
                <w:bottom w:val="none" w:sz="0" w:space="0" w:color="auto"/>
                <w:right w:val="none" w:sz="0" w:space="0" w:color="auto"/>
              </w:divBdr>
            </w:div>
            <w:div w:id="21441034">
              <w:marLeft w:val="0"/>
              <w:marRight w:val="0"/>
              <w:marTop w:val="0"/>
              <w:marBottom w:val="0"/>
              <w:divBdr>
                <w:top w:val="none" w:sz="0" w:space="0" w:color="auto"/>
                <w:left w:val="none" w:sz="0" w:space="0" w:color="auto"/>
                <w:bottom w:val="none" w:sz="0" w:space="0" w:color="auto"/>
                <w:right w:val="none" w:sz="0" w:space="0" w:color="auto"/>
              </w:divBdr>
            </w:div>
            <w:div w:id="270479678">
              <w:marLeft w:val="0"/>
              <w:marRight w:val="0"/>
              <w:marTop w:val="0"/>
              <w:marBottom w:val="0"/>
              <w:divBdr>
                <w:top w:val="none" w:sz="0" w:space="0" w:color="auto"/>
                <w:left w:val="none" w:sz="0" w:space="0" w:color="auto"/>
                <w:bottom w:val="none" w:sz="0" w:space="0" w:color="auto"/>
                <w:right w:val="none" w:sz="0" w:space="0" w:color="auto"/>
              </w:divBdr>
            </w:div>
            <w:div w:id="420688196">
              <w:marLeft w:val="0"/>
              <w:marRight w:val="0"/>
              <w:marTop w:val="0"/>
              <w:marBottom w:val="0"/>
              <w:divBdr>
                <w:top w:val="none" w:sz="0" w:space="0" w:color="auto"/>
                <w:left w:val="none" w:sz="0" w:space="0" w:color="auto"/>
                <w:bottom w:val="none" w:sz="0" w:space="0" w:color="auto"/>
                <w:right w:val="none" w:sz="0" w:space="0" w:color="auto"/>
              </w:divBdr>
            </w:div>
            <w:div w:id="1968852195">
              <w:marLeft w:val="0"/>
              <w:marRight w:val="0"/>
              <w:marTop w:val="0"/>
              <w:marBottom w:val="0"/>
              <w:divBdr>
                <w:top w:val="none" w:sz="0" w:space="0" w:color="auto"/>
                <w:left w:val="none" w:sz="0" w:space="0" w:color="auto"/>
                <w:bottom w:val="none" w:sz="0" w:space="0" w:color="auto"/>
                <w:right w:val="none" w:sz="0" w:space="0" w:color="auto"/>
              </w:divBdr>
            </w:div>
            <w:div w:id="874925608">
              <w:marLeft w:val="0"/>
              <w:marRight w:val="0"/>
              <w:marTop w:val="0"/>
              <w:marBottom w:val="0"/>
              <w:divBdr>
                <w:top w:val="none" w:sz="0" w:space="0" w:color="auto"/>
                <w:left w:val="none" w:sz="0" w:space="0" w:color="auto"/>
                <w:bottom w:val="none" w:sz="0" w:space="0" w:color="auto"/>
                <w:right w:val="none" w:sz="0" w:space="0" w:color="auto"/>
              </w:divBdr>
            </w:div>
            <w:div w:id="1835410284">
              <w:marLeft w:val="0"/>
              <w:marRight w:val="0"/>
              <w:marTop w:val="0"/>
              <w:marBottom w:val="0"/>
              <w:divBdr>
                <w:top w:val="none" w:sz="0" w:space="0" w:color="auto"/>
                <w:left w:val="none" w:sz="0" w:space="0" w:color="auto"/>
                <w:bottom w:val="none" w:sz="0" w:space="0" w:color="auto"/>
                <w:right w:val="none" w:sz="0" w:space="0" w:color="auto"/>
              </w:divBdr>
            </w:div>
            <w:div w:id="1306006522">
              <w:marLeft w:val="0"/>
              <w:marRight w:val="0"/>
              <w:marTop w:val="0"/>
              <w:marBottom w:val="0"/>
              <w:divBdr>
                <w:top w:val="none" w:sz="0" w:space="0" w:color="auto"/>
                <w:left w:val="none" w:sz="0" w:space="0" w:color="auto"/>
                <w:bottom w:val="none" w:sz="0" w:space="0" w:color="auto"/>
                <w:right w:val="none" w:sz="0" w:space="0" w:color="auto"/>
              </w:divBdr>
            </w:div>
            <w:div w:id="1592935420">
              <w:marLeft w:val="0"/>
              <w:marRight w:val="0"/>
              <w:marTop w:val="0"/>
              <w:marBottom w:val="0"/>
              <w:divBdr>
                <w:top w:val="none" w:sz="0" w:space="0" w:color="auto"/>
                <w:left w:val="none" w:sz="0" w:space="0" w:color="auto"/>
                <w:bottom w:val="none" w:sz="0" w:space="0" w:color="auto"/>
                <w:right w:val="none" w:sz="0" w:space="0" w:color="auto"/>
              </w:divBdr>
            </w:div>
            <w:div w:id="2019848017">
              <w:marLeft w:val="0"/>
              <w:marRight w:val="0"/>
              <w:marTop w:val="0"/>
              <w:marBottom w:val="0"/>
              <w:divBdr>
                <w:top w:val="none" w:sz="0" w:space="0" w:color="auto"/>
                <w:left w:val="none" w:sz="0" w:space="0" w:color="auto"/>
                <w:bottom w:val="none" w:sz="0" w:space="0" w:color="auto"/>
                <w:right w:val="none" w:sz="0" w:space="0" w:color="auto"/>
              </w:divBdr>
            </w:div>
            <w:div w:id="907033919">
              <w:marLeft w:val="0"/>
              <w:marRight w:val="0"/>
              <w:marTop w:val="0"/>
              <w:marBottom w:val="0"/>
              <w:divBdr>
                <w:top w:val="none" w:sz="0" w:space="0" w:color="auto"/>
                <w:left w:val="none" w:sz="0" w:space="0" w:color="auto"/>
                <w:bottom w:val="none" w:sz="0" w:space="0" w:color="auto"/>
                <w:right w:val="none" w:sz="0" w:space="0" w:color="auto"/>
              </w:divBdr>
            </w:div>
            <w:div w:id="1138257927">
              <w:marLeft w:val="0"/>
              <w:marRight w:val="0"/>
              <w:marTop w:val="0"/>
              <w:marBottom w:val="0"/>
              <w:divBdr>
                <w:top w:val="none" w:sz="0" w:space="0" w:color="auto"/>
                <w:left w:val="none" w:sz="0" w:space="0" w:color="auto"/>
                <w:bottom w:val="none" w:sz="0" w:space="0" w:color="auto"/>
                <w:right w:val="none" w:sz="0" w:space="0" w:color="auto"/>
              </w:divBdr>
            </w:div>
            <w:div w:id="1029452837">
              <w:marLeft w:val="0"/>
              <w:marRight w:val="0"/>
              <w:marTop w:val="0"/>
              <w:marBottom w:val="0"/>
              <w:divBdr>
                <w:top w:val="none" w:sz="0" w:space="0" w:color="auto"/>
                <w:left w:val="none" w:sz="0" w:space="0" w:color="auto"/>
                <w:bottom w:val="none" w:sz="0" w:space="0" w:color="auto"/>
                <w:right w:val="none" w:sz="0" w:space="0" w:color="auto"/>
              </w:divBdr>
            </w:div>
            <w:div w:id="232080706">
              <w:marLeft w:val="0"/>
              <w:marRight w:val="0"/>
              <w:marTop w:val="0"/>
              <w:marBottom w:val="0"/>
              <w:divBdr>
                <w:top w:val="none" w:sz="0" w:space="0" w:color="auto"/>
                <w:left w:val="none" w:sz="0" w:space="0" w:color="auto"/>
                <w:bottom w:val="none" w:sz="0" w:space="0" w:color="auto"/>
                <w:right w:val="none" w:sz="0" w:space="0" w:color="auto"/>
              </w:divBdr>
            </w:div>
            <w:div w:id="550461878">
              <w:marLeft w:val="0"/>
              <w:marRight w:val="0"/>
              <w:marTop w:val="0"/>
              <w:marBottom w:val="0"/>
              <w:divBdr>
                <w:top w:val="none" w:sz="0" w:space="0" w:color="auto"/>
                <w:left w:val="none" w:sz="0" w:space="0" w:color="auto"/>
                <w:bottom w:val="none" w:sz="0" w:space="0" w:color="auto"/>
                <w:right w:val="none" w:sz="0" w:space="0" w:color="auto"/>
              </w:divBdr>
            </w:div>
            <w:div w:id="1543441621">
              <w:marLeft w:val="0"/>
              <w:marRight w:val="0"/>
              <w:marTop w:val="0"/>
              <w:marBottom w:val="0"/>
              <w:divBdr>
                <w:top w:val="none" w:sz="0" w:space="0" w:color="auto"/>
                <w:left w:val="none" w:sz="0" w:space="0" w:color="auto"/>
                <w:bottom w:val="none" w:sz="0" w:space="0" w:color="auto"/>
                <w:right w:val="none" w:sz="0" w:space="0" w:color="auto"/>
              </w:divBdr>
            </w:div>
            <w:div w:id="1020203188">
              <w:marLeft w:val="0"/>
              <w:marRight w:val="0"/>
              <w:marTop w:val="0"/>
              <w:marBottom w:val="0"/>
              <w:divBdr>
                <w:top w:val="none" w:sz="0" w:space="0" w:color="auto"/>
                <w:left w:val="none" w:sz="0" w:space="0" w:color="auto"/>
                <w:bottom w:val="none" w:sz="0" w:space="0" w:color="auto"/>
                <w:right w:val="none" w:sz="0" w:space="0" w:color="auto"/>
              </w:divBdr>
            </w:div>
            <w:div w:id="1062214608">
              <w:marLeft w:val="0"/>
              <w:marRight w:val="0"/>
              <w:marTop w:val="0"/>
              <w:marBottom w:val="0"/>
              <w:divBdr>
                <w:top w:val="none" w:sz="0" w:space="0" w:color="auto"/>
                <w:left w:val="none" w:sz="0" w:space="0" w:color="auto"/>
                <w:bottom w:val="none" w:sz="0" w:space="0" w:color="auto"/>
                <w:right w:val="none" w:sz="0" w:space="0" w:color="auto"/>
              </w:divBdr>
            </w:div>
            <w:div w:id="1015618328">
              <w:marLeft w:val="0"/>
              <w:marRight w:val="0"/>
              <w:marTop w:val="0"/>
              <w:marBottom w:val="0"/>
              <w:divBdr>
                <w:top w:val="none" w:sz="0" w:space="0" w:color="auto"/>
                <w:left w:val="none" w:sz="0" w:space="0" w:color="auto"/>
                <w:bottom w:val="none" w:sz="0" w:space="0" w:color="auto"/>
                <w:right w:val="none" w:sz="0" w:space="0" w:color="auto"/>
              </w:divBdr>
            </w:div>
            <w:div w:id="1553808709">
              <w:marLeft w:val="0"/>
              <w:marRight w:val="0"/>
              <w:marTop w:val="0"/>
              <w:marBottom w:val="0"/>
              <w:divBdr>
                <w:top w:val="none" w:sz="0" w:space="0" w:color="auto"/>
                <w:left w:val="none" w:sz="0" w:space="0" w:color="auto"/>
                <w:bottom w:val="none" w:sz="0" w:space="0" w:color="auto"/>
                <w:right w:val="none" w:sz="0" w:space="0" w:color="auto"/>
              </w:divBdr>
            </w:div>
            <w:div w:id="1590037984">
              <w:marLeft w:val="0"/>
              <w:marRight w:val="0"/>
              <w:marTop w:val="0"/>
              <w:marBottom w:val="0"/>
              <w:divBdr>
                <w:top w:val="none" w:sz="0" w:space="0" w:color="auto"/>
                <w:left w:val="none" w:sz="0" w:space="0" w:color="auto"/>
                <w:bottom w:val="none" w:sz="0" w:space="0" w:color="auto"/>
                <w:right w:val="none" w:sz="0" w:space="0" w:color="auto"/>
              </w:divBdr>
            </w:div>
            <w:div w:id="407384202">
              <w:marLeft w:val="0"/>
              <w:marRight w:val="0"/>
              <w:marTop w:val="0"/>
              <w:marBottom w:val="0"/>
              <w:divBdr>
                <w:top w:val="none" w:sz="0" w:space="0" w:color="auto"/>
                <w:left w:val="none" w:sz="0" w:space="0" w:color="auto"/>
                <w:bottom w:val="none" w:sz="0" w:space="0" w:color="auto"/>
                <w:right w:val="none" w:sz="0" w:space="0" w:color="auto"/>
              </w:divBdr>
            </w:div>
            <w:div w:id="75324939">
              <w:marLeft w:val="0"/>
              <w:marRight w:val="0"/>
              <w:marTop w:val="0"/>
              <w:marBottom w:val="0"/>
              <w:divBdr>
                <w:top w:val="none" w:sz="0" w:space="0" w:color="auto"/>
                <w:left w:val="none" w:sz="0" w:space="0" w:color="auto"/>
                <w:bottom w:val="none" w:sz="0" w:space="0" w:color="auto"/>
                <w:right w:val="none" w:sz="0" w:space="0" w:color="auto"/>
              </w:divBdr>
            </w:div>
            <w:div w:id="1164009742">
              <w:marLeft w:val="0"/>
              <w:marRight w:val="0"/>
              <w:marTop w:val="0"/>
              <w:marBottom w:val="0"/>
              <w:divBdr>
                <w:top w:val="none" w:sz="0" w:space="0" w:color="auto"/>
                <w:left w:val="none" w:sz="0" w:space="0" w:color="auto"/>
                <w:bottom w:val="none" w:sz="0" w:space="0" w:color="auto"/>
                <w:right w:val="none" w:sz="0" w:space="0" w:color="auto"/>
              </w:divBdr>
            </w:div>
            <w:div w:id="2014136883">
              <w:marLeft w:val="0"/>
              <w:marRight w:val="0"/>
              <w:marTop w:val="0"/>
              <w:marBottom w:val="0"/>
              <w:divBdr>
                <w:top w:val="none" w:sz="0" w:space="0" w:color="auto"/>
                <w:left w:val="none" w:sz="0" w:space="0" w:color="auto"/>
                <w:bottom w:val="none" w:sz="0" w:space="0" w:color="auto"/>
                <w:right w:val="none" w:sz="0" w:space="0" w:color="auto"/>
              </w:divBdr>
            </w:div>
            <w:div w:id="450824720">
              <w:marLeft w:val="0"/>
              <w:marRight w:val="0"/>
              <w:marTop w:val="0"/>
              <w:marBottom w:val="0"/>
              <w:divBdr>
                <w:top w:val="none" w:sz="0" w:space="0" w:color="auto"/>
                <w:left w:val="none" w:sz="0" w:space="0" w:color="auto"/>
                <w:bottom w:val="none" w:sz="0" w:space="0" w:color="auto"/>
                <w:right w:val="none" w:sz="0" w:space="0" w:color="auto"/>
              </w:divBdr>
            </w:div>
            <w:div w:id="42995396">
              <w:marLeft w:val="0"/>
              <w:marRight w:val="0"/>
              <w:marTop w:val="0"/>
              <w:marBottom w:val="0"/>
              <w:divBdr>
                <w:top w:val="none" w:sz="0" w:space="0" w:color="auto"/>
                <w:left w:val="none" w:sz="0" w:space="0" w:color="auto"/>
                <w:bottom w:val="none" w:sz="0" w:space="0" w:color="auto"/>
                <w:right w:val="none" w:sz="0" w:space="0" w:color="auto"/>
              </w:divBdr>
            </w:div>
            <w:div w:id="2119787294">
              <w:marLeft w:val="0"/>
              <w:marRight w:val="0"/>
              <w:marTop w:val="0"/>
              <w:marBottom w:val="0"/>
              <w:divBdr>
                <w:top w:val="none" w:sz="0" w:space="0" w:color="auto"/>
                <w:left w:val="none" w:sz="0" w:space="0" w:color="auto"/>
                <w:bottom w:val="none" w:sz="0" w:space="0" w:color="auto"/>
                <w:right w:val="none" w:sz="0" w:space="0" w:color="auto"/>
              </w:divBdr>
            </w:div>
            <w:div w:id="1883249455">
              <w:marLeft w:val="0"/>
              <w:marRight w:val="0"/>
              <w:marTop w:val="0"/>
              <w:marBottom w:val="0"/>
              <w:divBdr>
                <w:top w:val="none" w:sz="0" w:space="0" w:color="auto"/>
                <w:left w:val="none" w:sz="0" w:space="0" w:color="auto"/>
                <w:bottom w:val="none" w:sz="0" w:space="0" w:color="auto"/>
                <w:right w:val="none" w:sz="0" w:space="0" w:color="auto"/>
              </w:divBdr>
            </w:div>
            <w:div w:id="1682924974">
              <w:marLeft w:val="0"/>
              <w:marRight w:val="0"/>
              <w:marTop w:val="0"/>
              <w:marBottom w:val="0"/>
              <w:divBdr>
                <w:top w:val="none" w:sz="0" w:space="0" w:color="auto"/>
                <w:left w:val="none" w:sz="0" w:space="0" w:color="auto"/>
                <w:bottom w:val="none" w:sz="0" w:space="0" w:color="auto"/>
                <w:right w:val="none" w:sz="0" w:space="0" w:color="auto"/>
              </w:divBdr>
            </w:div>
            <w:div w:id="1720548579">
              <w:marLeft w:val="0"/>
              <w:marRight w:val="0"/>
              <w:marTop w:val="0"/>
              <w:marBottom w:val="0"/>
              <w:divBdr>
                <w:top w:val="none" w:sz="0" w:space="0" w:color="auto"/>
                <w:left w:val="none" w:sz="0" w:space="0" w:color="auto"/>
                <w:bottom w:val="none" w:sz="0" w:space="0" w:color="auto"/>
                <w:right w:val="none" w:sz="0" w:space="0" w:color="auto"/>
              </w:divBdr>
            </w:div>
            <w:div w:id="1646885378">
              <w:marLeft w:val="0"/>
              <w:marRight w:val="0"/>
              <w:marTop w:val="0"/>
              <w:marBottom w:val="0"/>
              <w:divBdr>
                <w:top w:val="none" w:sz="0" w:space="0" w:color="auto"/>
                <w:left w:val="none" w:sz="0" w:space="0" w:color="auto"/>
                <w:bottom w:val="none" w:sz="0" w:space="0" w:color="auto"/>
                <w:right w:val="none" w:sz="0" w:space="0" w:color="auto"/>
              </w:divBdr>
            </w:div>
            <w:div w:id="474566573">
              <w:marLeft w:val="0"/>
              <w:marRight w:val="0"/>
              <w:marTop w:val="0"/>
              <w:marBottom w:val="0"/>
              <w:divBdr>
                <w:top w:val="none" w:sz="0" w:space="0" w:color="auto"/>
                <w:left w:val="none" w:sz="0" w:space="0" w:color="auto"/>
                <w:bottom w:val="none" w:sz="0" w:space="0" w:color="auto"/>
                <w:right w:val="none" w:sz="0" w:space="0" w:color="auto"/>
              </w:divBdr>
            </w:div>
            <w:div w:id="507184366">
              <w:marLeft w:val="0"/>
              <w:marRight w:val="0"/>
              <w:marTop w:val="0"/>
              <w:marBottom w:val="0"/>
              <w:divBdr>
                <w:top w:val="none" w:sz="0" w:space="0" w:color="auto"/>
                <w:left w:val="none" w:sz="0" w:space="0" w:color="auto"/>
                <w:bottom w:val="none" w:sz="0" w:space="0" w:color="auto"/>
                <w:right w:val="none" w:sz="0" w:space="0" w:color="auto"/>
              </w:divBdr>
            </w:div>
            <w:div w:id="1148520894">
              <w:marLeft w:val="0"/>
              <w:marRight w:val="0"/>
              <w:marTop w:val="0"/>
              <w:marBottom w:val="0"/>
              <w:divBdr>
                <w:top w:val="none" w:sz="0" w:space="0" w:color="auto"/>
                <w:left w:val="none" w:sz="0" w:space="0" w:color="auto"/>
                <w:bottom w:val="none" w:sz="0" w:space="0" w:color="auto"/>
                <w:right w:val="none" w:sz="0" w:space="0" w:color="auto"/>
              </w:divBdr>
            </w:div>
            <w:div w:id="1202937948">
              <w:marLeft w:val="0"/>
              <w:marRight w:val="0"/>
              <w:marTop w:val="0"/>
              <w:marBottom w:val="0"/>
              <w:divBdr>
                <w:top w:val="none" w:sz="0" w:space="0" w:color="auto"/>
                <w:left w:val="none" w:sz="0" w:space="0" w:color="auto"/>
                <w:bottom w:val="none" w:sz="0" w:space="0" w:color="auto"/>
                <w:right w:val="none" w:sz="0" w:space="0" w:color="auto"/>
              </w:divBdr>
            </w:div>
            <w:div w:id="504515303">
              <w:marLeft w:val="0"/>
              <w:marRight w:val="0"/>
              <w:marTop w:val="0"/>
              <w:marBottom w:val="0"/>
              <w:divBdr>
                <w:top w:val="none" w:sz="0" w:space="0" w:color="auto"/>
                <w:left w:val="none" w:sz="0" w:space="0" w:color="auto"/>
                <w:bottom w:val="none" w:sz="0" w:space="0" w:color="auto"/>
                <w:right w:val="none" w:sz="0" w:space="0" w:color="auto"/>
              </w:divBdr>
            </w:div>
            <w:div w:id="783379472">
              <w:marLeft w:val="0"/>
              <w:marRight w:val="0"/>
              <w:marTop w:val="0"/>
              <w:marBottom w:val="0"/>
              <w:divBdr>
                <w:top w:val="none" w:sz="0" w:space="0" w:color="auto"/>
                <w:left w:val="none" w:sz="0" w:space="0" w:color="auto"/>
                <w:bottom w:val="none" w:sz="0" w:space="0" w:color="auto"/>
                <w:right w:val="none" w:sz="0" w:space="0" w:color="auto"/>
              </w:divBdr>
            </w:div>
            <w:div w:id="868879903">
              <w:marLeft w:val="0"/>
              <w:marRight w:val="0"/>
              <w:marTop w:val="0"/>
              <w:marBottom w:val="0"/>
              <w:divBdr>
                <w:top w:val="none" w:sz="0" w:space="0" w:color="auto"/>
                <w:left w:val="none" w:sz="0" w:space="0" w:color="auto"/>
                <w:bottom w:val="none" w:sz="0" w:space="0" w:color="auto"/>
                <w:right w:val="none" w:sz="0" w:space="0" w:color="auto"/>
              </w:divBdr>
            </w:div>
            <w:div w:id="717819145">
              <w:marLeft w:val="0"/>
              <w:marRight w:val="0"/>
              <w:marTop w:val="0"/>
              <w:marBottom w:val="0"/>
              <w:divBdr>
                <w:top w:val="none" w:sz="0" w:space="0" w:color="auto"/>
                <w:left w:val="none" w:sz="0" w:space="0" w:color="auto"/>
                <w:bottom w:val="none" w:sz="0" w:space="0" w:color="auto"/>
                <w:right w:val="none" w:sz="0" w:space="0" w:color="auto"/>
              </w:divBdr>
            </w:div>
            <w:div w:id="798377239">
              <w:marLeft w:val="0"/>
              <w:marRight w:val="0"/>
              <w:marTop w:val="0"/>
              <w:marBottom w:val="0"/>
              <w:divBdr>
                <w:top w:val="none" w:sz="0" w:space="0" w:color="auto"/>
                <w:left w:val="none" w:sz="0" w:space="0" w:color="auto"/>
                <w:bottom w:val="none" w:sz="0" w:space="0" w:color="auto"/>
                <w:right w:val="none" w:sz="0" w:space="0" w:color="auto"/>
              </w:divBdr>
            </w:div>
            <w:div w:id="1492986073">
              <w:marLeft w:val="0"/>
              <w:marRight w:val="0"/>
              <w:marTop w:val="0"/>
              <w:marBottom w:val="0"/>
              <w:divBdr>
                <w:top w:val="none" w:sz="0" w:space="0" w:color="auto"/>
                <w:left w:val="none" w:sz="0" w:space="0" w:color="auto"/>
                <w:bottom w:val="none" w:sz="0" w:space="0" w:color="auto"/>
                <w:right w:val="none" w:sz="0" w:space="0" w:color="auto"/>
              </w:divBdr>
            </w:div>
            <w:div w:id="1825512211">
              <w:marLeft w:val="0"/>
              <w:marRight w:val="0"/>
              <w:marTop w:val="0"/>
              <w:marBottom w:val="0"/>
              <w:divBdr>
                <w:top w:val="none" w:sz="0" w:space="0" w:color="auto"/>
                <w:left w:val="none" w:sz="0" w:space="0" w:color="auto"/>
                <w:bottom w:val="none" w:sz="0" w:space="0" w:color="auto"/>
                <w:right w:val="none" w:sz="0" w:space="0" w:color="auto"/>
              </w:divBdr>
            </w:div>
            <w:div w:id="1064373145">
              <w:marLeft w:val="0"/>
              <w:marRight w:val="0"/>
              <w:marTop w:val="0"/>
              <w:marBottom w:val="0"/>
              <w:divBdr>
                <w:top w:val="none" w:sz="0" w:space="0" w:color="auto"/>
                <w:left w:val="none" w:sz="0" w:space="0" w:color="auto"/>
                <w:bottom w:val="none" w:sz="0" w:space="0" w:color="auto"/>
                <w:right w:val="none" w:sz="0" w:space="0" w:color="auto"/>
              </w:divBdr>
            </w:div>
            <w:div w:id="374157877">
              <w:marLeft w:val="0"/>
              <w:marRight w:val="0"/>
              <w:marTop w:val="0"/>
              <w:marBottom w:val="0"/>
              <w:divBdr>
                <w:top w:val="none" w:sz="0" w:space="0" w:color="auto"/>
                <w:left w:val="none" w:sz="0" w:space="0" w:color="auto"/>
                <w:bottom w:val="none" w:sz="0" w:space="0" w:color="auto"/>
                <w:right w:val="none" w:sz="0" w:space="0" w:color="auto"/>
              </w:divBdr>
            </w:div>
            <w:div w:id="1504272105">
              <w:marLeft w:val="0"/>
              <w:marRight w:val="0"/>
              <w:marTop w:val="0"/>
              <w:marBottom w:val="0"/>
              <w:divBdr>
                <w:top w:val="none" w:sz="0" w:space="0" w:color="auto"/>
                <w:left w:val="none" w:sz="0" w:space="0" w:color="auto"/>
                <w:bottom w:val="none" w:sz="0" w:space="0" w:color="auto"/>
                <w:right w:val="none" w:sz="0" w:space="0" w:color="auto"/>
              </w:divBdr>
            </w:div>
            <w:div w:id="557478956">
              <w:marLeft w:val="0"/>
              <w:marRight w:val="0"/>
              <w:marTop w:val="0"/>
              <w:marBottom w:val="0"/>
              <w:divBdr>
                <w:top w:val="none" w:sz="0" w:space="0" w:color="auto"/>
                <w:left w:val="none" w:sz="0" w:space="0" w:color="auto"/>
                <w:bottom w:val="none" w:sz="0" w:space="0" w:color="auto"/>
                <w:right w:val="none" w:sz="0" w:space="0" w:color="auto"/>
              </w:divBdr>
            </w:div>
            <w:div w:id="373039383">
              <w:marLeft w:val="0"/>
              <w:marRight w:val="0"/>
              <w:marTop w:val="0"/>
              <w:marBottom w:val="0"/>
              <w:divBdr>
                <w:top w:val="none" w:sz="0" w:space="0" w:color="auto"/>
                <w:left w:val="none" w:sz="0" w:space="0" w:color="auto"/>
                <w:bottom w:val="none" w:sz="0" w:space="0" w:color="auto"/>
                <w:right w:val="none" w:sz="0" w:space="0" w:color="auto"/>
              </w:divBdr>
            </w:div>
            <w:div w:id="505902756">
              <w:marLeft w:val="0"/>
              <w:marRight w:val="0"/>
              <w:marTop w:val="0"/>
              <w:marBottom w:val="0"/>
              <w:divBdr>
                <w:top w:val="none" w:sz="0" w:space="0" w:color="auto"/>
                <w:left w:val="none" w:sz="0" w:space="0" w:color="auto"/>
                <w:bottom w:val="none" w:sz="0" w:space="0" w:color="auto"/>
                <w:right w:val="none" w:sz="0" w:space="0" w:color="auto"/>
              </w:divBdr>
            </w:div>
            <w:div w:id="841043413">
              <w:marLeft w:val="0"/>
              <w:marRight w:val="0"/>
              <w:marTop w:val="0"/>
              <w:marBottom w:val="0"/>
              <w:divBdr>
                <w:top w:val="none" w:sz="0" w:space="0" w:color="auto"/>
                <w:left w:val="none" w:sz="0" w:space="0" w:color="auto"/>
                <w:bottom w:val="none" w:sz="0" w:space="0" w:color="auto"/>
                <w:right w:val="none" w:sz="0" w:space="0" w:color="auto"/>
              </w:divBdr>
            </w:div>
            <w:div w:id="1333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527">
      <w:bodyDiv w:val="1"/>
      <w:marLeft w:val="0"/>
      <w:marRight w:val="0"/>
      <w:marTop w:val="0"/>
      <w:marBottom w:val="0"/>
      <w:divBdr>
        <w:top w:val="none" w:sz="0" w:space="0" w:color="auto"/>
        <w:left w:val="none" w:sz="0" w:space="0" w:color="auto"/>
        <w:bottom w:val="none" w:sz="0" w:space="0" w:color="auto"/>
        <w:right w:val="none" w:sz="0" w:space="0" w:color="auto"/>
      </w:divBdr>
    </w:div>
    <w:div w:id="2034794256">
      <w:bodyDiv w:val="1"/>
      <w:marLeft w:val="0"/>
      <w:marRight w:val="0"/>
      <w:marTop w:val="0"/>
      <w:marBottom w:val="0"/>
      <w:divBdr>
        <w:top w:val="none" w:sz="0" w:space="0" w:color="auto"/>
        <w:left w:val="none" w:sz="0" w:space="0" w:color="auto"/>
        <w:bottom w:val="none" w:sz="0" w:space="0" w:color="auto"/>
        <w:right w:val="none" w:sz="0" w:space="0" w:color="auto"/>
      </w:divBdr>
      <w:divsChild>
        <w:div w:id="371463340">
          <w:marLeft w:val="640"/>
          <w:marRight w:val="0"/>
          <w:marTop w:val="0"/>
          <w:marBottom w:val="0"/>
          <w:divBdr>
            <w:top w:val="none" w:sz="0" w:space="0" w:color="auto"/>
            <w:left w:val="none" w:sz="0" w:space="0" w:color="auto"/>
            <w:bottom w:val="none" w:sz="0" w:space="0" w:color="auto"/>
            <w:right w:val="none" w:sz="0" w:space="0" w:color="auto"/>
          </w:divBdr>
        </w:div>
        <w:div w:id="510679938">
          <w:marLeft w:val="640"/>
          <w:marRight w:val="0"/>
          <w:marTop w:val="0"/>
          <w:marBottom w:val="0"/>
          <w:divBdr>
            <w:top w:val="none" w:sz="0" w:space="0" w:color="auto"/>
            <w:left w:val="none" w:sz="0" w:space="0" w:color="auto"/>
            <w:bottom w:val="none" w:sz="0" w:space="0" w:color="auto"/>
            <w:right w:val="none" w:sz="0" w:space="0" w:color="auto"/>
          </w:divBdr>
        </w:div>
        <w:div w:id="510796945">
          <w:marLeft w:val="640"/>
          <w:marRight w:val="0"/>
          <w:marTop w:val="0"/>
          <w:marBottom w:val="0"/>
          <w:divBdr>
            <w:top w:val="none" w:sz="0" w:space="0" w:color="auto"/>
            <w:left w:val="none" w:sz="0" w:space="0" w:color="auto"/>
            <w:bottom w:val="none" w:sz="0" w:space="0" w:color="auto"/>
            <w:right w:val="none" w:sz="0" w:space="0" w:color="auto"/>
          </w:divBdr>
        </w:div>
        <w:div w:id="1367802059">
          <w:marLeft w:val="640"/>
          <w:marRight w:val="0"/>
          <w:marTop w:val="0"/>
          <w:marBottom w:val="0"/>
          <w:divBdr>
            <w:top w:val="none" w:sz="0" w:space="0" w:color="auto"/>
            <w:left w:val="none" w:sz="0" w:space="0" w:color="auto"/>
            <w:bottom w:val="none" w:sz="0" w:space="0" w:color="auto"/>
            <w:right w:val="none" w:sz="0" w:space="0" w:color="auto"/>
          </w:divBdr>
        </w:div>
        <w:div w:id="2102484695">
          <w:marLeft w:val="640"/>
          <w:marRight w:val="0"/>
          <w:marTop w:val="0"/>
          <w:marBottom w:val="0"/>
          <w:divBdr>
            <w:top w:val="none" w:sz="0" w:space="0" w:color="auto"/>
            <w:left w:val="none" w:sz="0" w:space="0" w:color="auto"/>
            <w:bottom w:val="none" w:sz="0" w:space="0" w:color="auto"/>
            <w:right w:val="none" w:sz="0" w:space="0" w:color="auto"/>
          </w:divBdr>
        </w:div>
        <w:div w:id="38097202">
          <w:marLeft w:val="640"/>
          <w:marRight w:val="0"/>
          <w:marTop w:val="0"/>
          <w:marBottom w:val="0"/>
          <w:divBdr>
            <w:top w:val="none" w:sz="0" w:space="0" w:color="auto"/>
            <w:left w:val="none" w:sz="0" w:space="0" w:color="auto"/>
            <w:bottom w:val="none" w:sz="0" w:space="0" w:color="auto"/>
            <w:right w:val="none" w:sz="0" w:space="0" w:color="auto"/>
          </w:divBdr>
        </w:div>
        <w:div w:id="2057117376">
          <w:marLeft w:val="640"/>
          <w:marRight w:val="0"/>
          <w:marTop w:val="0"/>
          <w:marBottom w:val="0"/>
          <w:divBdr>
            <w:top w:val="none" w:sz="0" w:space="0" w:color="auto"/>
            <w:left w:val="none" w:sz="0" w:space="0" w:color="auto"/>
            <w:bottom w:val="none" w:sz="0" w:space="0" w:color="auto"/>
            <w:right w:val="none" w:sz="0" w:space="0" w:color="auto"/>
          </w:divBdr>
        </w:div>
        <w:div w:id="1341815240">
          <w:marLeft w:val="640"/>
          <w:marRight w:val="0"/>
          <w:marTop w:val="0"/>
          <w:marBottom w:val="0"/>
          <w:divBdr>
            <w:top w:val="none" w:sz="0" w:space="0" w:color="auto"/>
            <w:left w:val="none" w:sz="0" w:space="0" w:color="auto"/>
            <w:bottom w:val="none" w:sz="0" w:space="0" w:color="auto"/>
            <w:right w:val="none" w:sz="0" w:space="0" w:color="auto"/>
          </w:divBdr>
        </w:div>
        <w:div w:id="705526569">
          <w:marLeft w:val="640"/>
          <w:marRight w:val="0"/>
          <w:marTop w:val="0"/>
          <w:marBottom w:val="0"/>
          <w:divBdr>
            <w:top w:val="none" w:sz="0" w:space="0" w:color="auto"/>
            <w:left w:val="none" w:sz="0" w:space="0" w:color="auto"/>
            <w:bottom w:val="none" w:sz="0" w:space="0" w:color="auto"/>
            <w:right w:val="none" w:sz="0" w:space="0" w:color="auto"/>
          </w:divBdr>
        </w:div>
        <w:div w:id="2064062308">
          <w:marLeft w:val="640"/>
          <w:marRight w:val="0"/>
          <w:marTop w:val="0"/>
          <w:marBottom w:val="0"/>
          <w:divBdr>
            <w:top w:val="none" w:sz="0" w:space="0" w:color="auto"/>
            <w:left w:val="none" w:sz="0" w:space="0" w:color="auto"/>
            <w:bottom w:val="none" w:sz="0" w:space="0" w:color="auto"/>
            <w:right w:val="none" w:sz="0" w:space="0" w:color="auto"/>
          </w:divBdr>
        </w:div>
        <w:div w:id="1963344594">
          <w:marLeft w:val="640"/>
          <w:marRight w:val="0"/>
          <w:marTop w:val="0"/>
          <w:marBottom w:val="0"/>
          <w:divBdr>
            <w:top w:val="none" w:sz="0" w:space="0" w:color="auto"/>
            <w:left w:val="none" w:sz="0" w:space="0" w:color="auto"/>
            <w:bottom w:val="none" w:sz="0" w:space="0" w:color="auto"/>
            <w:right w:val="none" w:sz="0" w:space="0" w:color="auto"/>
          </w:divBdr>
        </w:div>
        <w:div w:id="35937542">
          <w:marLeft w:val="640"/>
          <w:marRight w:val="0"/>
          <w:marTop w:val="0"/>
          <w:marBottom w:val="0"/>
          <w:divBdr>
            <w:top w:val="none" w:sz="0" w:space="0" w:color="auto"/>
            <w:left w:val="none" w:sz="0" w:space="0" w:color="auto"/>
            <w:bottom w:val="none" w:sz="0" w:space="0" w:color="auto"/>
            <w:right w:val="none" w:sz="0" w:space="0" w:color="auto"/>
          </w:divBdr>
        </w:div>
        <w:div w:id="1548758687">
          <w:marLeft w:val="640"/>
          <w:marRight w:val="0"/>
          <w:marTop w:val="0"/>
          <w:marBottom w:val="0"/>
          <w:divBdr>
            <w:top w:val="none" w:sz="0" w:space="0" w:color="auto"/>
            <w:left w:val="none" w:sz="0" w:space="0" w:color="auto"/>
            <w:bottom w:val="none" w:sz="0" w:space="0" w:color="auto"/>
            <w:right w:val="none" w:sz="0" w:space="0" w:color="auto"/>
          </w:divBdr>
        </w:div>
        <w:div w:id="558396679">
          <w:marLeft w:val="640"/>
          <w:marRight w:val="0"/>
          <w:marTop w:val="0"/>
          <w:marBottom w:val="0"/>
          <w:divBdr>
            <w:top w:val="none" w:sz="0" w:space="0" w:color="auto"/>
            <w:left w:val="none" w:sz="0" w:space="0" w:color="auto"/>
            <w:bottom w:val="none" w:sz="0" w:space="0" w:color="auto"/>
            <w:right w:val="none" w:sz="0" w:space="0" w:color="auto"/>
          </w:divBdr>
        </w:div>
        <w:div w:id="1125586751">
          <w:marLeft w:val="640"/>
          <w:marRight w:val="0"/>
          <w:marTop w:val="0"/>
          <w:marBottom w:val="0"/>
          <w:divBdr>
            <w:top w:val="none" w:sz="0" w:space="0" w:color="auto"/>
            <w:left w:val="none" w:sz="0" w:space="0" w:color="auto"/>
            <w:bottom w:val="none" w:sz="0" w:space="0" w:color="auto"/>
            <w:right w:val="none" w:sz="0" w:space="0" w:color="auto"/>
          </w:divBdr>
        </w:div>
        <w:div w:id="1259951120">
          <w:marLeft w:val="640"/>
          <w:marRight w:val="0"/>
          <w:marTop w:val="0"/>
          <w:marBottom w:val="0"/>
          <w:divBdr>
            <w:top w:val="none" w:sz="0" w:space="0" w:color="auto"/>
            <w:left w:val="none" w:sz="0" w:space="0" w:color="auto"/>
            <w:bottom w:val="none" w:sz="0" w:space="0" w:color="auto"/>
            <w:right w:val="none" w:sz="0" w:space="0" w:color="auto"/>
          </w:divBdr>
        </w:div>
        <w:div w:id="245774825">
          <w:marLeft w:val="640"/>
          <w:marRight w:val="0"/>
          <w:marTop w:val="0"/>
          <w:marBottom w:val="0"/>
          <w:divBdr>
            <w:top w:val="none" w:sz="0" w:space="0" w:color="auto"/>
            <w:left w:val="none" w:sz="0" w:space="0" w:color="auto"/>
            <w:bottom w:val="none" w:sz="0" w:space="0" w:color="auto"/>
            <w:right w:val="none" w:sz="0" w:space="0" w:color="auto"/>
          </w:divBdr>
        </w:div>
        <w:div w:id="1013653490">
          <w:marLeft w:val="640"/>
          <w:marRight w:val="0"/>
          <w:marTop w:val="0"/>
          <w:marBottom w:val="0"/>
          <w:divBdr>
            <w:top w:val="none" w:sz="0" w:space="0" w:color="auto"/>
            <w:left w:val="none" w:sz="0" w:space="0" w:color="auto"/>
            <w:bottom w:val="none" w:sz="0" w:space="0" w:color="auto"/>
            <w:right w:val="none" w:sz="0" w:space="0" w:color="auto"/>
          </w:divBdr>
        </w:div>
        <w:div w:id="514005367">
          <w:marLeft w:val="640"/>
          <w:marRight w:val="0"/>
          <w:marTop w:val="0"/>
          <w:marBottom w:val="0"/>
          <w:divBdr>
            <w:top w:val="none" w:sz="0" w:space="0" w:color="auto"/>
            <w:left w:val="none" w:sz="0" w:space="0" w:color="auto"/>
            <w:bottom w:val="none" w:sz="0" w:space="0" w:color="auto"/>
            <w:right w:val="none" w:sz="0" w:space="0" w:color="auto"/>
          </w:divBdr>
        </w:div>
        <w:div w:id="1973704526">
          <w:marLeft w:val="640"/>
          <w:marRight w:val="0"/>
          <w:marTop w:val="0"/>
          <w:marBottom w:val="0"/>
          <w:divBdr>
            <w:top w:val="none" w:sz="0" w:space="0" w:color="auto"/>
            <w:left w:val="none" w:sz="0" w:space="0" w:color="auto"/>
            <w:bottom w:val="none" w:sz="0" w:space="0" w:color="auto"/>
            <w:right w:val="none" w:sz="0" w:space="0" w:color="auto"/>
          </w:divBdr>
        </w:div>
        <w:div w:id="1613513058">
          <w:marLeft w:val="640"/>
          <w:marRight w:val="0"/>
          <w:marTop w:val="0"/>
          <w:marBottom w:val="0"/>
          <w:divBdr>
            <w:top w:val="none" w:sz="0" w:space="0" w:color="auto"/>
            <w:left w:val="none" w:sz="0" w:space="0" w:color="auto"/>
            <w:bottom w:val="none" w:sz="0" w:space="0" w:color="auto"/>
            <w:right w:val="none" w:sz="0" w:space="0" w:color="auto"/>
          </w:divBdr>
        </w:div>
        <w:div w:id="1955286033">
          <w:marLeft w:val="640"/>
          <w:marRight w:val="0"/>
          <w:marTop w:val="0"/>
          <w:marBottom w:val="0"/>
          <w:divBdr>
            <w:top w:val="none" w:sz="0" w:space="0" w:color="auto"/>
            <w:left w:val="none" w:sz="0" w:space="0" w:color="auto"/>
            <w:bottom w:val="none" w:sz="0" w:space="0" w:color="auto"/>
            <w:right w:val="none" w:sz="0" w:space="0" w:color="auto"/>
          </w:divBdr>
        </w:div>
        <w:div w:id="989822430">
          <w:marLeft w:val="640"/>
          <w:marRight w:val="0"/>
          <w:marTop w:val="0"/>
          <w:marBottom w:val="0"/>
          <w:divBdr>
            <w:top w:val="none" w:sz="0" w:space="0" w:color="auto"/>
            <w:left w:val="none" w:sz="0" w:space="0" w:color="auto"/>
            <w:bottom w:val="none" w:sz="0" w:space="0" w:color="auto"/>
            <w:right w:val="none" w:sz="0" w:space="0" w:color="auto"/>
          </w:divBdr>
        </w:div>
        <w:div w:id="1288588502">
          <w:marLeft w:val="640"/>
          <w:marRight w:val="0"/>
          <w:marTop w:val="0"/>
          <w:marBottom w:val="0"/>
          <w:divBdr>
            <w:top w:val="none" w:sz="0" w:space="0" w:color="auto"/>
            <w:left w:val="none" w:sz="0" w:space="0" w:color="auto"/>
            <w:bottom w:val="none" w:sz="0" w:space="0" w:color="auto"/>
            <w:right w:val="none" w:sz="0" w:space="0" w:color="auto"/>
          </w:divBdr>
        </w:div>
        <w:div w:id="1137458723">
          <w:marLeft w:val="640"/>
          <w:marRight w:val="0"/>
          <w:marTop w:val="0"/>
          <w:marBottom w:val="0"/>
          <w:divBdr>
            <w:top w:val="none" w:sz="0" w:space="0" w:color="auto"/>
            <w:left w:val="none" w:sz="0" w:space="0" w:color="auto"/>
            <w:bottom w:val="none" w:sz="0" w:space="0" w:color="auto"/>
            <w:right w:val="none" w:sz="0" w:space="0" w:color="auto"/>
          </w:divBdr>
        </w:div>
        <w:div w:id="1881671933">
          <w:marLeft w:val="640"/>
          <w:marRight w:val="0"/>
          <w:marTop w:val="0"/>
          <w:marBottom w:val="0"/>
          <w:divBdr>
            <w:top w:val="none" w:sz="0" w:space="0" w:color="auto"/>
            <w:left w:val="none" w:sz="0" w:space="0" w:color="auto"/>
            <w:bottom w:val="none" w:sz="0" w:space="0" w:color="auto"/>
            <w:right w:val="none" w:sz="0" w:space="0" w:color="auto"/>
          </w:divBdr>
        </w:div>
        <w:div w:id="1254515777">
          <w:marLeft w:val="640"/>
          <w:marRight w:val="0"/>
          <w:marTop w:val="0"/>
          <w:marBottom w:val="0"/>
          <w:divBdr>
            <w:top w:val="none" w:sz="0" w:space="0" w:color="auto"/>
            <w:left w:val="none" w:sz="0" w:space="0" w:color="auto"/>
            <w:bottom w:val="none" w:sz="0" w:space="0" w:color="auto"/>
            <w:right w:val="none" w:sz="0" w:space="0" w:color="auto"/>
          </w:divBdr>
        </w:div>
        <w:div w:id="818231527">
          <w:marLeft w:val="640"/>
          <w:marRight w:val="0"/>
          <w:marTop w:val="0"/>
          <w:marBottom w:val="0"/>
          <w:divBdr>
            <w:top w:val="none" w:sz="0" w:space="0" w:color="auto"/>
            <w:left w:val="none" w:sz="0" w:space="0" w:color="auto"/>
            <w:bottom w:val="none" w:sz="0" w:space="0" w:color="auto"/>
            <w:right w:val="none" w:sz="0" w:space="0" w:color="auto"/>
          </w:divBdr>
        </w:div>
        <w:div w:id="142698591">
          <w:marLeft w:val="640"/>
          <w:marRight w:val="0"/>
          <w:marTop w:val="0"/>
          <w:marBottom w:val="0"/>
          <w:divBdr>
            <w:top w:val="none" w:sz="0" w:space="0" w:color="auto"/>
            <w:left w:val="none" w:sz="0" w:space="0" w:color="auto"/>
            <w:bottom w:val="none" w:sz="0" w:space="0" w:color="auto"/>
            <w:right w:val="none" w:sz="0" w:space="0" w:color="auto"/>
          </w:divBdr>
        </w:div>
        <w:div w:id="435755093">
          <w:marLeft w:val="640"/>
          <w:marRight w:val="0"/>
          <w:marTop w:val="0"/>
          <w:marBottom w:val="0"/>
          <w:divBdr>
            <w:top w:val="none" w:sz="0" w:space="0" w:color="auto"/>
            <w:left w:val="none" w:sz="0" w:space="0" w:color="auto"/>
            <w:bottom w:val="none" w:sz="0" w:space="0" w:color="auto"/>
            <w:right w:val="none" w:sz="0" w:space="0" w:color="auto"/>
          </w:divBdr>
        </w:div>
        <w:div w:id="228812660">
          <w:marLeft w:val="640"/>
          <w:marRight w:val="0"/>
          <w:marTop w:val="0"/>
          <w:marBottom w:val="0"/>
          <w:divBdr>
            <w:top w:val="none" w:sz="0" w:space="0" w:color="auto"/>
            <w:left w:val="none" w:sz="0" w:space="0" w:color="auto"/>
            <w:bottom w:val="none" w:sz="0" w:space="0" w:color="auto"/>
            <w:right w:val="none" w:sz="0" w:space="0" w:color="auto"/>
          </w:divBdr>
        </w:div>
        <w:div w:id="1943610760">
          <w:marLeft w:val="640"/>
          <w:marRight w:val="0"/>
          <w:marTop w:val="0"/>
          <w:marBottom w:val="0"/>
          <w:divBdr>
            <w:top w:val="none" w:sz="0" w:space="0" w:color="auto"/>
            <w:left w:val="none" w:sz="0" w:space="0" w:color="auto"/>
            <w:bottom w:val="none" w:sz="0" w:space="0" w:color="auto"/>
            <w:right w:val="none" w:sz="0" w:space="0" w:color="auto"/>
          </w:divBdr>
        </w:div>
        <w:div w:id="1465847335">
          <w:marLeft w:val="640"/>
          <w:marRight w:val="0"/>
          <w:marTop w:val="0"/>
          <w:marBottom w:val="0"/>
          <w:divBdr>
            <w:top w:val="none" w:sz="0" w:space="0" w:color="auto"/>
            <w:left w:val="none" w:sz="0" w:space="0" w:color="auto"/>
            <w:bottom w:val="none" w:sz="0" w:space="0" w:color="auto"/>
            <w:right w:val="none" w:sz="0" w:space="0" w:color="auto"/>
          </w:divBdr>
        </w:div>
        <w:div w:id="2076275973">
          <w:marLeft w:val="640"/>
          <w:marRight w:val="0"/>
          <w:marTop w:val="0"/>
          <w:marBottom w:val="0"/>
          <w:divBdr>
            <w:top w:val="none" w:sz="0" w:space="0" w:color="auto"/>
            <w:left w:val="none" w:sz="0" w:space="0" w:color="auto"/>
            <w:bottom w:val="none" w:sz="0" w:space="0" w:color="auto"/>
            <w:right w:val="none" w:sz="0" w:space="0" w:color="auto"/>
          </w:divBdr>
        </w:div>
        <w:div w:id="1889223004">
          <w:marLeft w:val="640"/>
          <w:marRight w:val="0"/>
          <w:marTop w:val="0"/>
          <w:marBottom w:val="0"/>
          <w:divBdr>
            <w:top w:val="none" w:sz="0" w:space="0" w:color="auto"/>
            <w:left w:val="none" w:sz="0" w:space="0" w:color="auto"/>
            <w:bottom w:val="none" w:sz="0" w:space="0" w:color="auto"/>
            <w:right w:val="none" w:sz="0" w:space="0" w:color="auto"/>
          </w:divBdr>
        </w:div>
        <w:div w:id="1917667547">
          <w:marLeft w:val="640"/>
          <w:marRight w:val="0"/>
          <w:marTop w:val="0"/>
          <w:marBottom w:val="0"/>
          <w:divBdr>
            <w:top w:val="none" w:sz="0" w:space="0" w:color="auto"/>
            <w:left w:val="none" w:sz="0" w:space="0" w:color="auto"/>
            <w:bottom w:val="none" w:sz="0" w:space="0" w:color="auto"/>
            <w:right w:val="none" w:sz="0" w:space="0" w:color="auto"/>
          </w:divBdr>
        </w:div>
        <w:div w:id="202132864">
          <w:marLeft w:val="640"/>
          <w:marRight w:val="0"/>
          <w:marTop w:val="0"/>
          <w:marBottom w:val="0"/>
          <w:divBdr>
            <w:top w:val="none" w:sz="0" w:space="0" w:color="auto"/>
            <w:left w:val="none" w:sz="0" w:space="0" w:color="auto"/>
            <w:bottom w:val="none" w:sz="0" w:space="0" w:color="auto"/>
            <w:right w:val="none" w:sz="0" w:space="0" w:color="auto"/>
          </w:divBdr>
        </w:div>
        <w:div w:id="1142624616">
          <w:marLeft w:val="640"/>
          <w:marRight w:val="0"/>
          <w:marTop w:val="0"/>
          <w:marBottom w:val="0"/>
          <w:divBdr>
            <w:top w:val="none" w:sz="0" w:space="0" w:color="auto"/>
            <w:left w:val="none" w:sz="0" w:space="0" w:color="auto"/>
            <w:bottom w:val="none" w:sz="0" w:space="0" w:color="auto"/>
            <w:right w:val="none" w:sz="0" w:space="0" w:color="auto"/>
          </w:divBdr>
        </w:div>
        <w:div w:id="1228413965">
          <w:marLeft w:val="640"/>
          <w:marRight w:val="0"/>
          <w:marTop w:val="0"/>
          <w:marBottom w:val="0"/>
          <w:divBdr>
            <w:top w:val="none" w:sz="0" w:space="0" w:color="auto"/>
            <w:left w:val="none" w:sz="0" w:space="0" w:color="auto"/>
            <w:bottom w:val="none" w:sz="0" w:space="0" w:color="auto"/>
            <w:right w:val="none" w:sz="0" w:space="0" w:color="auto"/>
          </w:divBdr>
        </w:div>
        <w:div w:id="728462106">
          <w:marLeft w:val="640"/>
          <w:marRight w:val="0"/>
          <w:marTop w:val="0"/>
          <w:marBottom w:val="0"/>
          <w:divBdr>
            <w:top w:val="none" w:sz="0" w:space="0" w:color="auto"/>
            <w:left w:val="none" w:sz="0" w:space="0" w:color="auto"/>
            <w:bottom w:val="none" w:sz="0" w:space="0" w:color="auto"/>
            <w:right w:val="none" w:sz="0" w:space="0" w:color="auto"/>
          </w:divBdr>
        </w:div>
        <w:div w:id="1346206726">
          <w:marLeft w:val="640"/>
          <w:marRight w:val="0"/>
          <w:marTop w:val="0"/>
          <w:marBottom w:val="0"/>
          <w:divBdr>
            <w:top w:val="none" w:sz="0" w:space="0" w:color="auto"/>
            <w:left w:val="none" w:sz="0" w:space="0" w:color="auto"/>
            <w:bottom w:val="none" w:sz="0" w:space="0" w:color="auto"/>
            <w:right w:val="none" w:sz="0" w:space="0" w:color="auto"/>
          </w:divBdr>
        </w:div>
        <w:div w:id="427578906">
          <w:marLeft w:val="640"/>
          <w:marRight w:val="0"/>
          <w:marTop w:val="0"/>
          <w:marBottom w:val="0"/>
          <w:divBdr>
            <w:top w:val="none" w:sz="0" w:space="0" w:color="auto"/>
            <w:left w:val="none" w:sz="0" w:space="0" w:color="auto"/>
            <w:bottom w:val="none" w:sz="0" w:space="0" w:color="auto"/>
            <w:right w:val="none" w:sz="0" w:space="0" w:color="auto"/>
          </w:divBdr>
        </w:div>
        <w:div w:id="1065297221">
          <w:marLeft w:val="640"/>
          <w:marRight w:val="0"/>
          <w:marTop w:val="0"/>
          <w:marBottom w:val="0"/>
          <w:divBdr>
            <w:top w:val="none" w:sz="0" w:space="0" w:color="auto"/>
            <w:left w:val="none" w:sz="0" w:space="0" w:color="auto"/>
            <w:bottom w:val="none" w:sz="0" w:space="0" w:color="auto"/>
            <w:right w:val="none" w:sz="0" w:space="0" w:color="auto"/>
          </w:divBdr>
        </w:div>
        <w:div w:id="1331251976">
          <w:marLeft w:val="640"/>
          <w:marRight w:val="0"/>
          <w:marTop w:val="0"/>
          <w:marBottom w:val="0"/>
          <w:divBdr>
            <w:top w:val="none" w:sz="0" w:space="0" w:color="auto"/>
            <w:left w:val="none" w:sz="0" w:space="0" w:color="auto"/>
            <w:bottom w:val="none" w:sz="0" w:space="0" w:color="auto"/>
            <w:right w:val="none" w:sz="0" w:space="0" w:color="auto"/>
          </w:divBdr>
        </w:div>
        <w:div w:id="224683834">
          <w:marLeft w:val="640"/>
          <w:marRight w:val="0"/>
          <w:marTop w:val="0"/>
          <w:marBottom w:val="0"/>
          <w:divBdr>
            <w:top w:val="none" w:sz="0" w:space="0" w:color="auto"/>
            <w:left w:val="none" w:sz="0" w:space="0" w:color="auto"/>
            <w:bottom w:val="none" w:sz="0" w:space="0" w:color="auto"/>
            <w:right w:val="none" w:sz="0" w:space="0" w:color="auto"/>
          </w:divBdr>
        </w:div>
        <w:div w:id="1326589082">
          <w:marLeft w:val="640"/>
          <w:marRight w:val="0"/>
          <w:marTop w:val="0"/>
          <w:marBottom w:val="0"/>
          <w:divBdr>
            <w:top w:val="none" w:sz="0" w:space="0" w:color="auto"/>
            <w:left w:val="none" w:sz="0" w:space="0" w:color="auto"/>
            <w:bottom w:val="none" w:sz="0" w:space="0" w:color="auto"/>
            <w:right w:val="none" w:sz="0" w:space="0" w:color="auto"/>
          </w:divBdr>
        </w:div>
        <w:div w:id="667363117">
          <w:marLeft w:val="640"/>
          <w:marRight w:val="0"/>
          <w:marTop w:val="0"/>
          <w:marBottom w:val="0"/>
          <w:divBdr>
            <w:top w:val="none" w:sz="0" w:space="0" w:color="auto"/>
            <w:left w:val="none" w:sz="0" w:space="0" w:color="auto"/>
            <w:bottom w:val="none" w:sz="0" w:space="0" w:color="auto"/>
            <w:right w:val="none" w:sz="0" w:space="0" w:color="auto"/>
          </w:divBdr>
        </w:div>
        <w:div w:id="2096320118">
          <w:marLeft w:val="640"/>
          <w:marRight w:val="0"/>
          <w:marTop w:val="0"/>
          <w:marBottom w:val="0"/>
          <w:divBdr>
            <w:top w:val="none" w:sz="0" w:space="0" w:color="auto"/>
            <w:left w:val="none" w:sz="0" w:space="0" w:color="auto"/>
            <w:bottom w:val="none" w:sz="0" w:space="0" w:color="auto"/>
            <w:right w:val="none" w:sz="0" w:space="0" w:color="auto"/>
          </w:divBdr>
        </w:div>
        <w:div w:id="670983822">
          <w:marLeft w:val="640"/>
          <w:marRight w:val="0"/>
          <w:marTop w:val="0"/>
          <w:marBottom w:val="0"/>
          <w:divBdr>
            <w:top w:val="none" w:sz="0" w:space="0" w:color="auto"/>
            <w:left w:val="none" w:sz="0" w:space="0" w:color="auto"/>
            <w:bottom w:val="none" w:sz="0" w:space="0" w:color="auto"/>
            <w:right w:val="none" w:sz="0" w:space="0" w:color="auto"/>
          </w:divBdr>
        </w:div>
        <w:div w:id="225073749">
          <w:marLeft w:val="640"/>
          <w:marRight w:val="0"/>
          <w:marTop w:val="0"/>
          <w:marBottom w:val="0"/>
          <w:divBdr>
            <w:top w:val="none" w:sz="0" w:space="0" w:color="auto"/>
            <w:left w:val="none" w:sz="0" w:space="0" w:color="auto"/>
            <w:bottom w:val="none" w:sz="0" w:space="0" w:color="auto"/>
            <w:right w:val="none" w:sz="0" w:space="0" w:color="auto"/>
          </w:divBdr>
        </w:div>
        <w:div w:id="67457605">
          <w:marLeft w:val="640"/>
          <w:marRight w:val="0"/>
          <w:marTop w:val="0"/>
          <w:marBottom w:val="0"/>
          <w:divBdr>
            <w:top w:val="none" w:sz="0" w:space="0" w:color="auto"/>
            <w:left w:val="none" w:sz="0" w:space="0" w:color="auto"/>
            <w:bottom w:val="none" w:sz="0" w:space="0" w:color="auto"/>
            <w:right w:val="none" w:sz="0" w:space="0" w:color="auto"/>
          </w:divBdr>
        </w:div>
        <w:div w:id="938220900">
          <w:marLeft w:val="640"/>
          <w:marRight w:val="0"/>
          <w:marTop w:val="0"/>
          <w:marBottom w:val="0"/>
          <w:divBdr>
            <w:top w:val="none" w:sz="0" w:space="0" w:color="auto"/>
            <w:left w:val="none" w:sz="0" w:space="0" w:color="auto"/>
            <w:bottom w:val="none" w:sz="0" w:space="0" w:color="auto"/>
            <w:right w:val="none" w:sz="0" w:space="0" w:color="auto"/>
          </w:divBdr>
        </w:div>
        <w:div w:id="678315845">
          <w:marLeft w:val="640"/>
          <w:marRight w:val="0"/>
          <w:marTop w:val="0"/>
          <w:marBottom w:val="0"/>
          <w:divBdr>
            <w:top w:val="none" w:sz="0" w:space="0" w:color="auto"/>
            <w:left w:val="none" w:sz="0" w:space="0" w:color="auto"/>
            <w:bottom w:val="none" w:sz="0" w:space="0" w:color="auto"/>
            <w:right w:val="none" w:sz="0" w:space="0" w:color="auto"/>
          </w:divBdr>
        </w:div>
        <w:div w:id="1041630091">
          <w:marLeft w:val="640"/>
          <w:marRight w:val="0"/>
          <w:marTop w:val="0"/>
          <w:marBottom w:val="0"/>
          <w:divBdr>
            <w:top w:val="none" w:sz="0" w:space="0" w:color="auto"/>
            <w:left w:val="none" w:sz="0" w:space="0" w:color="auto"/>
            <w:bottom w:val="none" w:sz="0" w:space="0" w:color="auto"/>
            <w:right w:val="none" w:sz="0" w:space="0" w:color="auto"/>
          </w:divBdr>
        </w:div>
        <w:div w:id="2130968949">
          <w:marLeft w:val="640"/>
          <w:marRight w:val="0"/>
          <w:marTop w:val="0"/>
          <w:marBottom w:val="0"/>
          <w:divBdr>
            <w:top w:val="none" w:sz="0" w:space="0" w:color="auto"/>
            <w:left w:val="none" w:sz="0" w:space="0" w:color="auto"/>
            <w:bottom w:val="none" w:sz="0" w:space="0" w:color="auto"/>
            <w:right w:val="none" w:sz="0" w:space="0" w:color="auto"/>
          </w:divBdr>
        </w:div>
        <w:div w:id="1799177438">
          <w:marLeft w:val="640"/>
          <w:marRight w:val="0"/>
          <w:marTop w:val="0"/>
          <w:marBottom w:val="0"/>
          <w:divBdr>
            <w:top w:val="none" w:sz="0" w:space="0" w:color="auto"/>
            <w:left w:val="none" w:sz="0" w:space="0" w:color="auto"/>
            <w:bottom w:val="none" w:sz="0" w:space="0" w:color="auto"/>
            <w:right w:val="none" w:sz="0" w:space="0" w:color="auto"/>
          </w:divBdr>
        </w:div>
        <w:div w:id="414211461">
          <w:marLeft w:val="640"/>
          <w:marRight w:val="0"/>
          <w:marTop w:val="0"/>
          <w:marBottom w:val="0"/>
          <w:divBdr>
            <w:top w:val="none" w:sz="0" w:space="0" w:color="auto"/>
            <w:left w:val="none" w:sz="0" w:space="0" w:color="auto"/>
            <w:bottom w:val="none" w:sz="0" w:space="0" w:color="auto"/>
            <w:right w:val="none" w:sz="0" w:space="0" w:color="auto"/>
          </w:divBdr>
        </w:div>
        <w:div w:id="1770082495">
          <w:marLeft w:val="640"/>
          <w:marRight w:val="0"/>
          <w:marTop w:val="0"/>
          <w:marBottom w:val="0"/>
          <w:divBdr>
            <w:top w:val="none" w:sz="0" w:space="0" w:color="auto"/>
            <w:left w:val="none" w:sz="0" w:space="0" w:color="auto"/>
            <w:bottom w:val="none" w:sz="0" w:space="0" w:color="auto"/>
            <w:right w:val="none" w:sz="0" w:space="0" w:color="auto"/>
          </w:divBdr>
        </w:div>
        <w:div w:id="1635402283">
          <w:marLeft w:val="640"/>
          <w:marRight w:val="0"/>
          <w:marTop w:val="0"/>
          <w:marBottom w:val="0"/>
          <w:divBdr>
            <w:top w:val="none" w:sz="0" w:space="0" w:color="auto"/>
            <w:left w:val="none" w:sz="0" w:space="0" w:color="auto"/>
            <w:bottom w:val="none" w:sz="0" w:space="0" w:color="auto"/>
            <w:right w:val="none" w:sz="0" w:space="0" w:color="auto"/>
          </w:divBdr>
        </w:div>
        <w:div w:id="2048286494">
          <w:marLeft w:val="640"/>
          <w:marRight w:val="0"/>
          <w:marTop w:val="0"/>
          <w:marBottom w:val="0"/>
          <w:divBdr>
            <w:top w:val="none" w:sz="0" w:space="0" w:color="auto"/>
            <w:left w:val="none" w:sz="0" w:space="0" w:color="auto"/>
            <w:bottom w:val="none" w:sz="0" w:space="0" w:color="auto"/>
            <w:right w:val="none" w:sz="0" w:space="0" w:color="auto"/>
          </w:divBdr>
        </w:div>
        <w:div w:id="683092403">
          <w:marLeft w:val="640"/>
          <w:marRight w:val="0"/>
          <w:marTop w:val="0"/>
          <w:marBottom w:val="0"/>
          <w:divBdr>
            <w:top w:val="none" w:sz="0" w:space="0" w:color="auto"/>
            <w:left w:val="none" w:sz="0" w:space="0" w:color="auto"/>
            <w:bottom w:val="none" w:sz="0" w:space="0" w:color="auto"/>
            <w:right w:val="none" w:sz="0" w:space="0" w:color="auto"/>
          </w:divBdr>
        </w:div>
        <w:div w:id="1224950532">
          <w:marLeft w:val="640"/>
          <w:marRight w:val="0"/>
          <w:marTop w:val="0"/>
          <w:marBottom w:val="0"/>
          <w:divBdr>
            <w:top w:val="none" w:sz="0" w:space="0" w:color="auto"/>
            <w:left w:val="none" w:sz="0" w:space="0" w:color="auto"/>
            <w:bottom w:val="none" w:sz="0" w:space="0" w:color="auto"/>
            <w:right w:val="none" w:sz="0" w:space="0" w:color="auto"/>
          </w:divBdr>
        </w:div>
        <w:div w:id="256602720">
          <w:marLeft w:val="640"/>
          <w:marRight w:val="0"/>
          <w:marTop w:val="0"/>
          <w:marBottom w:val="0"/>
          <w:divBdr>
            <w:top w:val="none" w:sz="0" w:space="0" w:color="auto"/>
            <w:left w:val="none" w:sz="0" w:space="0" w:color="auto"/>
            <w:bottom w:val="none" w:sz="0" w:space="0" w:color="auto"/>
            <w:right w:val="none" w:sz="0" w:space="0" w:color="auto"/>
          </w:divBdr>
        </w:div>
        <w:div w:id="1833139538">
          <w:marLeft w:val="640"/>
          <w:marRight w:val="0"/>
          <w:marTop w:val="0"/>
          <w:marBottom w:val="0"/>
          <w:divBdr>
            <w:top w:val="none" w:sz="0" w:space="0" w:color="auto"/>
            <w:left w:val="none" w:sz="0" w:space="0" w:color="auto"/>
            <w:bottom w:val="none" w:sz="0" w:space="0" w:color="auto"/>
            <w:right w:val="none" w:sz="0" w:space="0" w:color="auto"/>
          </w:divBdr>
        </w:div>
        <w:div w:id="1513298125">
          <w:marLeft w:val="640"/>
          <w:marRight w:val="0"/>
          <w:marTop w:val="0"/>
          <w:marBottom w:val="0"/>
          <w:divBdr>
            <w:top w:val="none" w:sz="0" w:space="0" w:color="auto"/>
            <w:left w:val="none" w:sz="0" w:space="0" w:color="auto"/>
            <w:bottom w:val="none" w:sz="0" w:space="0" w:color="auto"/>
            <w:right w:val="none" w:sz="0" w:space="0" w:color="auto"/>
          </w:divBdr>
        </w:div>
        <w:div w:id="225070079">
          <w:marLeft w:val="640"/>
          <w:marRight w:val="0"/>
          <w:marTop w:val="0"/>
          <w:marBottom w:val="0"/>
          <w:divBdr>
            <w:top w:val="none" w:sz="0" w:space="0" w:color="auto"/>
            <w:left w:val="none" w:sz="0" w:space="0" w:color="auto"/>
            <w:bottom w:val="none" w:sz="0" w:space="0" w:color="auto"/>
            <w:right w:val="none" w:sz="0" w:space="0" w:color="auto"/>
          </w:divBdr>
        </w:div>
        <w:div w:id="49349784">
          <w:marLeft w:val="640"/>
          <w:marRight w:val="0"/>
          <w:marTop w:val="0"/>
          <w:marBottom w:val="0"/>
          <w:divBdr>
            <w:top w:val="none" w:sz="0" w:space="0" w:color="auto"/>
            <w:left w:val="none" w:sz="0" w:space="0" w:color="auto"/>
            <w:bottom w:val="none" w:sz="0" w:space="0" w:color="auto"/>
            <w:right w:val="none" w:sz="0" w:space="0" w:color="auto"/>
          </w:divBdr>
        </w:div>
        <w:div w:id="1258059695">
          <w:marLeft w:val="640"/>
          <w:marRight w:val="0"/>
          <w:marTop w:val="0"/>
          <w:marBottom w:val="0"/>
          <w:divBdr>
            <w:top w:val="none" w:sz="0" w:space="0" w:color="auto"/>
            <w:left w:val="none" w:sz="0" w:space="0" w:color="auto"/>
            <w:bottom w:val="none" w:sz="0" w:space="0" w:color="auto"/>
            <w:right w:val="none" w:sz="0" w:space="0" w:color="auto"/>
          </w:divBdr>
        </w:div>
        <w:div w:id="583731279">
          <w:marLeft w:val="640"/>
          <w:marRight w:val="0"/>
          <w:marTop w:val="0"/>
          <w:marBottom w:val="0"/>
          <w:divBdr>
            <w:top w:val="none" w:sz="0" w:space="0" w:color="auto"/>
            <w:left w:val="none" w:sz="0" w:space="0" w:color="auto"/>
            <w:bottom w:val="none" w:sz="0" w:space="0" w:color="auto"/>
            <w:right w:val="none" w:sz="0" w:space="0" w:color="auto"/>
          </w:divBdr>
        </w:div>
        <w:div w:id="1265311476">
          <w:marLeft w:val="640"/>
          <w:marRight w:val="0"/>
          <w:marTop w:val="0"/>
          <w:marBottom w:val="0"/>
          <w:divBdr>
            <w:top w:val="none" w:sz="0" w:space="0" w:color="auto"/>
            <w:left w:val="none" w:sz="0" w:space="0" w:color="auto"/>
            <w:bottom w:val="none" w:sz="0" w:space="0" w:color="auto"/>
            <w:right w:val="none" w:sz="0" w:space="0" w:color="auto"/>
          </w:divBdr>
        </w:div>
        <w:div w:id="273489518">
          <w:marLeft w:val="640"/>
          <w:marRight w:val="0"/>
          <w:marTop w:val="0"/>
          <w:marBottom w:val="0"/>
          <w:divBdr>
            <w:top w:val="none" w:sz="0" w:space="0" w:color="auto"/>
            <w:left w:val="none" w:sz="0" w:space="0" w:color="auto"/>
            <w:bottom w:val="none" w:sz="0" w:space="0" w:color="auto"/>
            <w:right w:val="none" w:sz="0" w:space="0" w:color="auto"/>
          </w:divBdr>
        </w:div>
        <w:div w:id="1665668249">
          <w:marLeft w:val="640"/>
          <w:marRight w:val="0"/>
          <w:marTop w:val="0"/>
          <w:marBottom w:val="0"/>
          <w:divBdr>
            <w:top w:val="none" w:sz="0" w:space="0" w:color="auto"/>
            <w:left w:val="none" w:sz="0" w:space="0" w:color="auto"/>
            <w:bottom w:val="none" w:sz="0" w:space="0" w:color="auto"/>
            <w:right w:val="none" w:sz="0" w:space="0" w:color="auto"/>
          </w:divBdr>
        </w:div>
        <w:div w:id="1338384502">
          <w:marLeft w:val="640"/>
          <w:marRight w:val="0"/>
          <w:marTop w:val="0"/>
          <w:marBottom w:val="0"/>
          <w:divBdr>
            <w:top w:val="none" w:sz="0" w:space="0" w:color="auto"/>
            <w:left w:val="none" w:sz="0" w:space="0" w:color="auto"/>
            <w:bottom w:val="none" w:sz="0" w:space="0" w:color="auto"/>
            <w:right w:val="none" w:sz="0" w:space="0" w:color="auto"/>
          </w:divBdr>
        </w:div>
        <w:div w:id="1652364198">
          <w:marLeft w:val="640"/>
          <w:marRight w:val="0"/>
          <w:marTop w:val="0"/>
          <w:marBottom w:val="0"/>
          <w:divBdr>
            <w:top w:val="none" w:sz="0" w:space="0" w:color="auto"/>
            <w:left w:val="none" w:sz="0" w:space="0" w:color="auto"/>
            <w:bottom w:val="none" w:sz="0" w:space="0" w:color="auto"/>
            <w:right w:val="none" w:sz="0" w:space="0" w:color="auto"/>
          </w:divBdr>
        </w:div>
        <w:div w:id="1166088617">
          <w:marLeft w:val="640"/>
          <w:marRight w:val="0"/>
          <w:marTop w:val="0"/>
          <w:marBottom w:val="0"/>
          <w:divBdr>
            <w:top w:val="none" w:sz="0" w:space="0" w:color="auto"/>
            <w:left w:val="none" w:sz="0" w:space="0" w:color="auto"/>
            <w:bottom w:val="none" w:sz="0" w:space="0" w:color="auto"/>
            <w:right w:val="none" w:sz="0" w:space="0" w:color="auto"/>
          </w:divBdr>
        </w:div>
        <w:div w:id="2093231094">
          <w:marLeft w:val="640"/>
          <w:marRight w:val="0"/>
          <w:marTop w:val="0"/>
          <w:marBottom w:val="0"/>
          <w:divBdr>
            <w:top w:val="none" w:sz="0" w:space="0" w:color="auto"/>
            <w:left w:val="none" w:sz="0" w:space="0" w:color="auto"/>
            <w:bottom w:val="none" w:sz="0" w:space="0" w:color="auto"/>
            <w:right w:val="none" w:sz="0" w:space="0" w:color="auto"/>
          </w:divBdr>
        </w:div>
        <w:div w:id="549465425">
          <w:marLeft w:val="640"/>
          <w:marRight w:val="0"/>
          <w:marTop w:val="0"/>
          <w:marBottom w:val="0"/>
          <w:divBdr>
            <w:top w:val="none" w:sz="0" w:space="0" w:color="auto"/>
            <w:left w:val="none" w:sz="0" w:space="0" w:color="auto"/>
            <w:bottom w:val="none" w:sz="0" w:space="0" w:color="auto"/>
            <w:right w:val="none" w:sz="0" w:space="0" w:color="auto"/>
          </w:divBdr>
        </w:div>
        <w:div w:id="205457061">
          <w:marLeft w:val="640"/>
          <w:marRight w:val="0"/>
          <w:marTop w:val="0"/>
          <w:marBottom w:val="0"/>
          <w:divBdr>
            <w:top w:val="none" w:sz="0" w:space="0" w:color="auto"/>
            <w:left w:val="none" w:sz="0" w:space="0" w:color="auto"/>
            <w:bottom w:val="none" w:sz="0" w:space="0" w:color="auto"/>
            <w:right w:val="none" w:sz="0" w:space="0" w:color="auto"/>
          </w:divBdr>
        </w:div>
        <w:div w:id="2016036910">
          <w:marLeft w:val="640"/>
          <w:marRight w:val="0"/>
          <w:marTop w:val="0"/>
          <w:marBottom w:val="0"/>
          <w:divBdr>
            <w:top w:val="none" w:sz="0" w:space="0" w:color="auto"/>
            <w:left w:val="none" w:sz="0" w:space="0" w:color="auto"/>
            <w:bottom w:val="none" w:sz="0" w:space="0" w:color="auto"/>
            <w:right w:val="none" w:sz="0" w:space="0" w:color="auto"/>
          </w:divBdr>
        </w:div>
        <w:div w:id="505168286">
          <w:marLeft w:val="640"/>
          <w:marRight w:val="0"/>
          <w:marTop w:val="0"/>
          <w:marBottom w:val="0"/>
          <w:divBdr>
            <w:top w:val="none" w:sz="0" w:space="0" w:color="auto"/>
            <w:left w:val="none" w:sz="0" w:space="0" w:color="auto"/>
            <w:bottom w:val="none" w:sz="0" w:space="0" w:color="auto"/>
            <w:right w:val="none" w:sz="0" w:space="0" w:color="auto"/>
          </w:divBdr>
        </w:div>
        <w:div w:id="1959145043">
          <w:marLeft w:val="640"/>
          <w:marRight w:val="0"/>
          <w:marTop w:val="0"/>
          <w:marBottom w:val="0"/>
          <w:divBdr>
            <w:top w:val="none" w:sz="0" w:space="0" w:color="auto"/>
            <w:left w:val="none" w:sz="0" w:space="0" w:color="auto"/>
            <w:bottom w:val="none" w:sz="0" w:space="0" w:color="auto"/>
            <w:right w:val="none" w:sz="0" w:space="0" w:color="auto"/>
          </w:divBdr>
        </w:div>
        <w:div w:id="935209986">
          <w:marLeft w:val="640"/>
          <w:marRight w:val="0"/>
          <w:marTop w:val="0"/>
          <w:marBottom w:val="0"/>
          <w:divBdr>
            <w:top w:val="none" w:sz="0" w:space="0" w:color="auto"/>
            <w:left w:val="none" w:sz="0" w:space="0" w:color="auto"/>
            <w:bottom w:val="none" w:sz="0" w:space="0" w:color="auto"/>
            <w:right w:val="none" w:sz="0" w:space="0" w:color="auto"/>
          </w:divBdr>
        </w:div>
        <w:div w:id="1462727982">
          <w:marLeft w:val="640"/>
          <w:marRight w:val="0"/>
          <w:marTop w:val="0"/>
          <w:marBottom w:val="0"/>
          <w:divBdr>
            <w:top w:val="none" w:sz="0" w:space="0" w:color="auto"/>
            <w:left w:val="none" w:sz="0" w:space="0" w:color="auto"/>
            <w:bottom w:val="none" w:sz="0" w:space="0" w:color="auto"/>
            <w:right w:val="none" w:sz="0" w:space="0" w:color="auto"/>
          </w:divBdr>
        </w:div>
        <w:div w:id="418059635">
          <w:marLeft w:val="640"/>
          <w:marRight w:val="0"/>
          <w:marTop w:val="0"/>
          <w:marBottom w:val="0"/>
          <w:divBdr>
            <w:top w:val="none" w:sz="0" w:space="0" w:color="auto"/>
            <w:left w:val="none" w:sz="0" w:space="0" w:color="auto"/>
            <w:bottom w:val="none" w:sz="0" w:space="0" w:color="auto"/>
            <w:right w:val="none" w:sz="0" w:space="0" w:color="auto"/>
          </w:divBdr>
        </w:div>
        <w:div w:id="2050252573">
          <w:marLeft w:val="640"/>
          <w:marRight w:val="0"/>
          <w:marTop w:val="0"/>
          <w:marBottom w:val="0"/>
          <w:divBdr>
            <w:top w:val="none" w:sz="0" w:space="0" w:color="auto"/>
            <w:left w:val="none" w:sz="0" w:space="0" w:color="auto"/>
            <w:bottom w:val="none" w:sz="0" w:space="0" w:color="auto"/>
            <w:right w:val="none" w:sz="0" w:space="0" w:color="auto"/>
          </w:divBdr>
        </w:div>
      </w:divsChild>
    </w:div>
    <w:div w:id="2037075801">
      <w:bodyDiv w:val="1"/>
      <w:marLeft w:val="0"/>
      <w:marRight w:val="0"/>
      <w:marTop w:val="0"/>
      <w:marBottom w:val="0"/>
      <w:divBdr>
        <w:top w:val="none" w:sz="0" w:space="0" w:color="auto"/>
        <w:left w:val="none" w:sz="0" w:space="0" w:color="auto"/>
        <w:bottom w:val="none" w:sz="0" w:space="0" w:color="auto"/>
        <w:right w:val="none" w:sz="0" w:space="0" w:color="auto"/>
      </w:divBdr>
      <w:divsChild>
        <w:div w:id="79445979">
          <w:marLeft w:val="480"/>
          <w:marRight w:val="0"/>
          <w:marTop w:val="0"/>
          <w:marBottom w:val="0"/>
          <w:divBdr>
            <w:top w:val="none" w:sz="0" w:space="0" w:color="auto"/>
            <w:left w:val="none" w:sz="0" w:space="0" w:color="auto"/>
            <w:bottom w:val="none" w:sz="0" w:space="0" w:color="auto"/>
            <w:right w:val="none" w:sz="0" w:space="0" w:color="auto"/>
          </w:divBdr>
        </w:div>
        <w:div w:id="1084961841">
          <w:marLeft w:val="480"/>
          <w:marRight w:val="0"/>
          <w:marTop w:val="0"/>
          <w:marBottom w:val="0"/>
          <w:divBdr>
            <w:top w:val="none" w:sz="0" w:space="0" w:color="auto"/>
            <w:left w:val="none" w:sz="0" w:space="0" w:color="auto"/>
            <w:bottom w:val="none" w:sz="0" w:space="0" w:color="auto"/>
            <w:right w:val="none" w:sz="0" w:space="0" w:color="auto"/>
          </w:divBdr>
        </w:div>
        <w:div w:id="1202666024">
          <w:marLeft w:val="480"/>
          <w:marRight w:val="0"/>
          <w:marTop w:val="0"/>
          <w:marBottom w:val="0"/>
          <w:divBdr>
            <w:top w:val="none" w:sz="0" w:space="0" w:color="auto"/>
            <w:left w:val="none" w:sz="0" w:space="0" w:color="auto"/>
            <w:bottom w:val="none" w:sz="0" w:space="0" w:color="auto"/>
            <w:right w:val="none" w:sz="0" w:space="0" w:color="auto"/>
          </w:divBdr>
        </w:div>
        <w:div w:id="624384736">
          <w:marLeft w:val="480"/>
          <w:marRight w:val="0"/>
          <w:marTop w:val="0"/>
          <w:marBottom w:val="0"/>
          <w:divBdr>
            <w:top w:val="none" w:sz="0" w:space="0" w:color="auto"/>
            <w:left w:val="none" w:sz="0" w:space="0" w:color="auto"/>
            <w:bottom w:val="none" w:sz="0" w:space="0" w:color="auto"/>
            <w:right w:val="none" w:sz="0" w:space="0" w:color="auto"/>
          </w:divBdr>
        </w:div>
        <w:div w:id="1810904286">
          <w:marLeft w:val="480"/>
          <w:marRight w:val="0"/>
          <w:marTop w:val="0"/>
          <w:marBottom w:val="0"/>
          <w:divBdr>
            <w:top w:val="none" w:sz="0" w:space="0" w:color="auto"/>
            <w:left w:val="none" w:sz="0" w:space="0" w:color="auto"/>
            <w:bottom w:val="none" w:sz="0" w:space="0" w:color="auto"/>
            <w:right w:val="none" w:sz="0" w:space="0" w:color="auto"/>
          </w:divBdr>
        </w:div>
        <w:div w:id="1282107580">
          <w:marLeft w:val="480"/>
          <w:marRight w:val="0"/>
          <w:marTop w:val="0"/>
          <w:marBottom w:val="0"/>
          <w:divBdr>
            <w:top w:val="none" w:sz="0" w:space="0" w:color="auto"/>
            <w:left w:val="none" w:sz="0" w:space="0" w:color="auto"/>
            <w:bottom w:val="none" w:sz="0" w:space="0" w:color="auto"/>
            <w:right w:val="none" w:sz="0" w:space="0" w:color="auto"/>
          </w:divBdr>
        </w:div>
        <w:div w:id="164250546">
          <w:marLeft w:val="480"/>
          <w:marRight w:val="0"/>
          <w:marTop w:val="0"/>
          <w:marBottom w:val="0"/>
          <w:divBdr>
            <w:top w:val="none" w:sz="0" w:space="0" w:color="auto"/>
            <w:left w:val="none" w:sz="0" w:space="0" w:color="auto"/>
            <w:bottom w:val="none" w:sz="0" w:space="0" w:color="auto"/>
            <w:right w:val="none" w:sz="0" w:space="0" w:color="auto"/>
          </w:divBdr>
        </w:div>
        <w:div w:id="253174560">
          <w:marLeft w:val="480"/>
          <w:marRight w:val="0"/>
          <w:marTop w:val="0"/>
          <w:marBottom w:val="0"/>
          <w:divBdr>
            <w:top w:val="none" w:sz="0" w:space="0" w:color="auto"/>
            <w:left w:val="none" w:sz="0" w:space="0" w:color="auto"/>
            <w:bottom w:val="none" w:sz="0" w:space="0" w:color="auto"/>
            <w:right w:val="none" w:sz="0" w:space="0" w:color="auto"/>
          </w:divBdr>
        </w:div>
        <w:div w:id="518543846">
          <w:marLeft w:val="480"/>
          <w:marRight w:val="0"/>
          <w:marTop w:val="0"/>
          <w:marBottom w:val="0"/>
          <w:divBdr>
            <w:top w:val="none" w:sz="0" w:space="0" w:color="auto"/>
            <w:left w:val="none" w:sz="0" w:space="0" w:color="auto"/>
            <w:bottom w:val="none" w:sz="0" w:space="0" w:color="auto"/>
            <w:right w:val="none" w:sz="0" w:space="0" w:color="auto"/>
          </w:divBdr>
        </w:div>
        <w:div w:id="1576665950">
          <w:marLeft w:val="480"/>
          <w:marRight w:val="0"/>
          <w:marTop w:val="0"/>
          <w:marBottom w:val="0"/>
          <w:divBdr>
            <w:top w:val="none" w:sz="0" w:space="0" w:color="auto"/>
            <w:left w:val="none" w:sz="0" w:space="0" w:color="auto"/>
            <w:bottom w:val="none" w:sz="0" w:space="0" w:color="auto"/>
            <w:right w:val="none" w:sz="0" w:space="0" w:color="auto"/>
          </w:divBdr>
        </w:div>
        <w:div w:id="1127233881">
          <w:marLeft w:val="480"/>
          <w:marRight w:val="0"/>
          <w:marTop w:val="0"/>
          <w:marBottom w:val="0"/>
          <w:divBdr>
            <w:top w:val="none" w:sz="0" w:space="0" w:color="auto"/>
            <w:left w:val="none" w:sz="0" w:space="0" w:color="auto"/>
            <w:bottom w:val="none" w:sz="0" w:space="0" w:color="auto"/>
            <w:right w:val="none" w:sz="0" w:space="0" w:color="auto"/>
          </w:divBdr>
        </w:div>
        <w:div w:id="857162807">
          <w:marLeft w:val="480"/>
          <w:marRight w:val="0"/>
          <w:marTop w:val="0"/>
          <w:marBottom w:val="0"/>
          <w:divBdr>
            <w:top w:val="none" w:sz="0" w:space="0" w:color="auto"/>
            <w:left w:val="none" w:sz="0" w:space="0" w:color="auto"/>
            <w:bottom w:val="none" w:sz="0" w:space="0" w:color="auto"/>
            <w:right w:val="none" w:sz="0" w:space="0" w:color="auto"/>
          </w:divBdr>
        </w:div>
        <w:div w:id="89393016">
          <w:marLeft w:val="480"/>
          <w:marRight w:val="0"/>
          <w:marTop w:val="0"/>
          <w:marBottom w:val="0"/>
          <w:divBdr>
            <w:top w:val="none" w:sz="0" w:space="0" w:color="auto"/>
            <w:left w:val="none" w:sz="0" w:space="0" w:color="auto"/>
            <w:bottom w:val="none" w:sz="0" w:space="0" w:color="auto"/>
            <w:right w:val="none" w:sz="0" w:space="0" w:color="auto"/>
          </w:divBdr>
        </w:div>
        <w:div w:id="438961754">
          <w:marLeft w:val="480"/>
          <w:marRight w:val="0"/>
          <w:marTop w:val="0"/>
          <w:marBottom w:val="0"/>
          <w:divBdr>
            <w:top w:val="none" w:sz="0" w:space="0" w:color="auto"/>
            <w:left w:val="none" w:sz="0" w:space="0" w:color="auto"/>
            <w:bottom w:val="none" w:sz="0" w:space="0" w:color="auto"/>
            <w:right w:val="none" w:sz="0" w:space="0" w:color="auto"/>
          </w:divBdr>
        </w:div>
        <w:div w:id="734084403">
          <w:marLeft w:val="480"/>
          <w:marRight w:val="0"/>
          <w:marTop w:val="0"/>
          <w:marBottom w:val="0"/>
          <w:divBdr>
            <w:top w:val="none" w:sz="0" w:space="0" w:color="auto"/>
            <w:left w:val="none" w:sz="0" w:space="0" w:color="auto"/>
            <w:bottom w:val="none" w:sz="0" w:space="0" w:color="auto"/>
            <w:right w:val="none" w:sz="0" w:space="0" w:color="auto"/>
          </w:divBdr>
        </w:div>
        <w:div w:id="1496647447">
          <w:marLeft w:val="480"/>
          <w:marRight w:val="0"/>
          <w:marTop w:val="0"/>
          <w:marBottom w:val="0"/>
          <w:divBdr>
            <w:top w:val="none" w:sz="0" w:space="0" w:color="auto"/>
            <w:left w:val="none" w:sz="0" w:space="0" w:color="auto"/>
            <w:bottom w:val="none" w:sz="0" w:space="0" w:color="auto"/>
            <w:right w:val="none" w:sz="0" w:space="0" w:color="auto"/>
          </w:divBdr>
        </w:div>
        <w:div w:id="219287060">
          <w:marLeft w:val="480"/>
          <w:marRight w:val="0"/>
          <w:marTop w:val="0"/>
          <w:marBottom w:val="0"/>
          <w:divBdr>
            <w:top w:val="none" w:sz="0" w:space="0" w:color="auto"/>
            <w:left w:val="none" w:sz="0" w:space="0" w:color="auto"/>
            <w:bottom w:val="none" w:sz="0" w:space="0" w:color="auto"/>
            <w:right w:val="none" w:sz="0" w:space="0" w:color="auto"/>
          </w:divBdr>
        </w:div>
        <w:div w:id="723330392">
          <w:marLeft w:val="480"/>
          <w:marRight w:val="0"/>
          <w:marTop w:val="0"/>
          <w:marBottom w:val="0"/>
          <w:divBdr>
            <w:top w:val="none" w:sz="0" w:space="0" w:color="auto"/>
            <w:left w:val="none" w:sz="0" w:space="0" w:color="auto"/>
            <w:bottom w:val="none" w:sz="0" w:space="0" w:color="auto"/>
            <w:right w:val="none" w:sz="0" w:space="0" w:color="auto"/>
          </w:divBdr>
        </w:div>
        <w:div w:id="553081501">
          <w:marLeft w:val="480"/>
          <w:marRight w:val="0"/>
          <w:marTop w:val="0"/>
          <w:marBottom w:val="0"/>
          <w:divBdr>
            <w:top w:val="none" w:sz="0" w:space="0" w:color="auto"/>
            <w:left w:val="none" w:sz="0" w:space="0" w:color="auto"/>
            <w:bottom w:val="none" w:sz="0" w:space="0" w:color="auto"/>
            <w:right w:val="none" w:sz="0" w:space="0" w:color="auto"/>
          </w:divBdr>
        </w:div>
        <w:div w:id="1316911631">
          <w:marLeft w:val="480"/>
          <w:marRight w:val="0"/>
          <w:marTop w:val="0"/>
          <w:marBottom w:val="0"/>
          <w:divBdr>
            <w:top w:val="none" w:sz="0" w:space="0" w:color="auto"/>
            <w:left w:val="none" w:sz="0" w:space="0" w:color="auto"/>
            <w:bottom w:val="none" w:sz="0" w:space="0" w:color="auto"/>
            <w:right w:val="none" w:sz="0" w:space="0" w:color="auto"/>
          </w:divBdr>
        </w:div>
        <w:div w:id="1050953922">
          <w:marLeft w:val="480"/>
          <w:marRight w:val="0"/>
          <w:marTop w:val="0"/>
          <w:marBottom w:val="0"/>
          <w:divBdr>
            <w:top w:val="none" w:sz="0" w:space="0" w:color="auto"/>
            <w:left w:val="none" w:sz="0" w:space="0" w:color="auto"/>
            <w:bottom w:val="none" w:sz="0" w:space="0" w:color="auto"/>
            <w:right w:val="none" w:sz="0" w:space="0" w:color="auto"/>
          </w:divBdr>
        </w:div>
        <w:div w:id="1393232734">
          <w:marLeft w:val="480"/>
          <w:marRight w:val="0"/>
          <w:marTop w:val="0"/>
          <w:marBottom w:val="0"/>
          <w:divBdr>
            <w:top w:val="none" w:sz="0" w:space="0" w:color="auto"/>
            <w:left w:val="none" w:sz="0" w:space="0" w:color="auto"/>
            <w:bottom w:val="none" w:sz="0" w:space="0" w:color="auto"/>
            <w:right w:val="none" w:sz="0" w:space="0" w:color="auto"/>
          </w:divBdr>
        </w:div>
        <w:div w:id="571698327">
          <w:marLeft w:val="480"/>
          <w:marRight w:val="0"/>
          <w:marTop w:val="0"/>
          <w:marBottom w:val="0"/>
          <w:divBdr>
            <w:top w:val="none" w:sz="0" w:space="0" w:color="auto"/>
            <w:left w:val="none" w:sz="0" w:space="0" w:color="auto"/>
            <w:bottom w:val="none" w:sz="0" w:space="0" w:color="auto"/>
            <w:right w:val="none" w:sz="0" w:space="0" w:color="auto"/>
          </w:divBdr>
        </w:div>
        <w:div w:id="2049331195">
          <w:marLeft w:val="480"/>
          <w:marRight w:val="0"/>
          <w:marTop w:val="0"/>
          <w:marBottom w:val="0"/>
          <w:divBdr>
            <w:top w:val="none" w:sz="0" w:space="0" w:color="auto"/>
            <w:left w:val="none" w:sz="0" w:space="0" w:color="auto"/>
            <w:bottom w:val="none" w:sz="0" w:space="0" w:color="auto"/>
            <w:right w:val="none" w:sz="0" w:space="0" w:color="auto"/>
          </w:divBdr>
        </w:div>
        <w:div w:id="1835366712">
          <w:marLeft w:val="480"/>
          <w:marRight w:val="0"/>
          <w:marTop w:val="0"/>
          <w:marBottom w:val="0"/>
          <w:divBdr>
            <w:top w:val="none" w:sz="0" w:space="0" w:color="auto"/>
            <w:left w:val="none" w:sz="0" w:space="0" w:color="auto"/>
            <w:bottom w:val="none" w:sz="0" w:space="0" w:color="auto"/>
            <w:right w:val="none" w:sz="0" w:space="0" w:color="auto"/>
          </w:divBdr>
        </w:div>
        <w:div w:id="182596061">
          <w:marLeft w:val="480"/>
          <w:marRight w:val="0"/>
          <w:marTop w:val="0"/>
          <w:marBottom w:val="0"/>
          <w:divBdr>
            <w:top w:val="none" w:sz="0" w:space="0" w:color="auto"/>
            <w:left w:val="none" w:sz="0" w:space="0" w:color="auto"/>
            <w:bottom w:val="none" w:sz="0" w:space="0" w:color="auto"/>
            <w:right w:val="none" w:sz="0" w:space="0" w:color="auto"/>
          </w:divBdr>
        </w:div>
        <w:div w:id="1955361418">
          <w:marLeft w:val="480"/>
          <w:marRight w:val="0"/>
          <w:marTop w:val="0"/>
          <w:marBottom w:val="0"/>
          <w:divBdr>
            <w:top w:val="none" w:sz="0" w:space="0" w:color="auto"/>
            <w:left w:val="none" w:sz="0" w:space="0" w:color="auto"/>
            <w:bottom w:val="none" w:sz="0" w:space="0" w:color="auto"/>
            <w:right w:val="none" w:sz="0" w:space="0" w:color="auto"/>
          </w:divBdr>
        </w:div>
        <w:div w:id="1420326500">
          <w:marLeft w:val="480"/>
          <w:marRight w:val="0"/>
          <w:marTop w:val="0"/>
          <w:marBottom w:val="0"/>
          <w:divBdr>
            <w:top w:val="none" w:sz="0" w:space="0" w:color="auto"/>
            <w:left w:val="none" w:sz="0" w:space="0" w:color="auto"/>
            <w:bottom w:val="none" w:sz="0" w:space="0" w:color="auto"/>
            <w:right w:val="none" w:sz="0" w:space="0" w:color="auto"/>
          </w:divBdr>
        </w:div>
        <w:div w:id="404688179">
          <w:marLeft w:val="480"/>
          <w:marRight w:val="0"/>
          <w:marTop w:val="0"/>
          <w:marBottom w:val="0"/>
          <w:divBdr>
            <w:top w:val="none" w:sz="0" w:space="0" w:color="auto"/>
            <w:left w:val="none" w:sz="0" w:space="0" w:color="auto"/>
            <w:bottom w:val="none" w:sz="0" w:space="0" w:color="auto"/>
            <w:right w:val="none" w:sz="0" w:space="0" w:color="auto"/>
          </w:divBdr>
        </w:div>
        <w:div w:id="2052412811">
          <w:marLeft w:val="480"/>
          <w:marRight w:val="0"/>
          <w:marTop w:val="0"/>
          <w:marBottom w:val="0"/>
          <w:divBdr>
            <w:top w:val="none" w:sz="0" w:space="0" w:color="auto"/>
            <w:left w:val="none" w:sz="0" w:space="0" w:color="auto"/>
            <w:bottom w:val="none" w:sz="0" w:space="0" w:color="auto"/>
            <w:right w:val="none" w:sz="0" w:space="0" w:color="auto"/>
          </w:divBdr>
        </w:div>
        <w:div w:id="1225028011">
          <w:marLeft w:val="480"/>
          <w:marRight w:val="0"/>
          <w:marTop w:val="0"/>
          <w:marBottom w:val="0"/>
          <w:divBdr>
            <w:top w:val="none" w:sz="0" w:space="0" w:color="auto"/>
            <w:left w:val="none" w:sz="0" w:space="0" w:color="auto"/>
            <w:bottom w:val="none" w:sz="0" w:space="0" w:color="auto"/>
            <w:right w:val="none" w:sz="0" w:space="0" w:color="auto"/>
          </w:divBdr>
        </w:div>
        <w:div w:id="1567884861">
          <w:marLeft w:val="480"/>
          <w:marRight w:val="0"/>
          <w:marTop w:val="0"/>
          <w:marBottom w:val="0"/>
          <w:divBdr>
            <w:top w:val="none" w:sz="0" w:space="0" w:color="auto"/>
            <w:left w:val="none" w:sz="0" w:space="0" w:color="auto"/>
            <w:bottom w:val="none" w:sz="0" w:space="0" w:color="auto"/>
            <w:right w:val="none" w:sz="0" w:space="0" w:color="auto"/>
          </w:divBdr>
        </w:div>
        <w:div w:id="1838108463">
          <w:marLeft w:val="480"/>
          <w:marRight w:val="0"/>
          <w:marTop w:val="0"/>
          <w:marBottom w:val="0"/>
          <w:divBdr>
            <w:top w:val="none" w:sz="0" w:space="0" w:color="auto"/>
            <w:left w:val="none" w:sz="0" w:space="0" w:color="auto"/>
            <w:bottom w:val="none" w:sz="0" w:space="0" w:color="auto"/>
            <w:right w:val="none" w:sz="0" w:space="0" w:color="auto"/>
          </w:divBdr>
        </w:div>
        <w:div w:id="1875775540">
          <w:marLeft w:val="480"/>
          <w:marRight w:val="0"/>
          <w:marTop w:val="0"/>
          <w:marBottom w:val="0"/>
          <w:divBdr>
            <w:top w:val="none" w:sz="0" w:space="0" w:color="auto"/>
            <w:left w:val="none" w:sz="0" w:space="0" w:color="auto"/>
            <w:bottom w:val="none" w:sz="0" w:space="0" w:color="auto"/>
            <w:right w:val="none" w:sz="0" w:space="0" w:color="auto"/>
          </w:divBdr>
        </w:div>
        <w:div w:id="715396066">
          <w:marLeft w:val="480"/>
          <w:marRight w:val="0"/>
          <w:marTop w:val="0"/>
          <w:marBottom w:val="0"/>
          <w:divBdr>
            <w:top w:val="none" w:sz="0" w:space="0" w:color="auto"/>
            <w:left w:val="none" w:sz="0" w:space="0" w:color="auto"/>
            <w:bottom w:val="none" w:sz="0" w:space="0" w:color="auto"/>
            <w:right w:val="none" w:sz="0" w:space="0" w:color="auto"/>
          </w:divBdr>
        </w:div>
        <w:div w:id="1182745204">
          <w:marLeft w:val="480"/>
          <w:marRight w:val="0"/>
          <w:marTop w:val="0"/>
          <w:marBottom w:val="0"/>
          <w:divBdr>
            <w:top w:val="none" w:sz="0" w:space="0" w:color="auto"/>
            <w:left w:val="none" w:sz="0" w:space="0" w:color="auto"/>
            <w:bottom w:val="none" w:sz="0" w:space="0" w:color="auto"/>
            <w:right w:val="none" w:sz="0" w:space="0" w:color="auto"/>
          </w:divBdr>
        </w:div>
        <w:div w:id="163403072">
          <w:marLeft w:val="480"/>
          <w:marRight w:val="0"/>
          <w:marTop w:val="0"/>
          <w:marBottom w:val="0"/>
          <w:divBdr>
            <w:top w:val="none" w:sz="0" w:space="0" w:color="auto"/>
            <w:left w:val="none" w:sz="0" w:space="0" w:color="auto"/>
            <w:bottom w:val="none" w:sz="0" w:space="0" w:color="auto"/>
            <w:right w:val="none" w:sz="0" w:space="0" w:color="auto"/>
          </w:divBdr>
        </w:div>
        <w:div w:id="666902928">
          <w:marLeft w:val="480"/>
          <w:marRight w:val="0"/>
          <w:marTop w:val="0"/>
          <w:marBottom w:val="0"/>
          <w:divBdr>
            <w:top w:val="none" w:sz="0" w:space="0" w:color="auto"/>
            <w:left w:val="none" w:sz="0" w:space="0" w:color="auto"/>
            <w:bottom w:val="none" w:sz="0" w:space="0" w:color="auto"/>
            <w:right w:val="none" w:sz="0" w:space="0" w:color="auto"/>
          </w:divBdr>
        </w:div>
        <w:div w:id="292752049">
          <w:marLeft w:val="480"/>
          <w:marRight w:val="0"/>
          <w:marTop w:val="0"/>
          <w:marBottom w:val="0"/>
          <w:divBdr>
            <w:top w:val="none" w:sz="0" w:space="0" w:color="auto"/>
            <w:left w:val="none" w:sz="0" w:space="0" w:color="auto"/>
            <w:bottom w:val="none" w:sz="0" w:space="0" w:color="auto"/>
            <w:right w:val="none" w:sz="0" w:space="0" w:color="auto"/>
          </w:divBdr>
        </w:div>
        <w:div w:id="751466108">
          <w:marLeft w:val="480"/>
          <w:marRight w:val="0"/>
          <w:marTop w:val="0"/>
          <w:marBottom w:val="0"/>
          <w:divBdr>
            <w:top w:val="none" w:sz="0" w:space="0" w:color="auto"/>
            <w:left w:val="none" w:sz="0" w:space="0" w:color="auto"/>
            <w:bottom w:val="none" w:sz="0" w:space="0" w:color="auto"/>
            <w:right w:val="none" w:sz="0" w:space="0" w:color="auto"/>
          </w:divBdr>
        </w:div>
        <w:div w:id="583875744">
          <w:marLeft w:val="480"/>
          <w:marRight w:val="0"/>
          <w:marTop w:val="0"/>
          <w:marBottom w:val="0"/>
          <w:divBdr>
            <w:top w:val="none" w:sz="0" w:space="0" w:color="auto"/>
            <w:left w:val="none" w:sz="0" w:space="0" w:color="auto"/>
            <w:bottom w:val="none" w:sz="0" w:space="0" w:color="auto"/>
            <w:right w:val="none" w:sz="0" w:space="0" w:color="auto"/>
          </w:divBdr>
        </w:div>
        <w:div w:id="1410544041">
          <w:marLeft w:val="480"/>
          <w:marRight w:val="0"/>
          <w:marTop w:val="0"/>
          <w:marBottom w:val="0"/>
          <w:divBdr>
            <w:top w:val="none" w:sz="0" w:space="0" w:color="auto"/>
            <w:left w:val="none" w:sz="0" w:space="0" w:color="auto"/>
            <w:bottom w:val="none" w:sz="0" w:space="0" w:color="auto"/>
            <w:right w:val="none" w:sz="0" w:space="0" w:color="auto"/>
          </w:divBdr>
        </w:div>
        <w:div w:id="759105132">
          <w:marLeft w:val="480"/>
          <w:marRight w:val="0"/>
          <w:marTop w:val="0"/>
          <w:marBottom w:val="0"/>
          <w:divBdr>
            <w:top w:val="none" w:sz="0" w:space="0" w:color="auto"/>
            <w:left w:val="none" w:sz="0" w:space="0" w:color="auto"/>
            <w:bottom w:val="none" w:sz="0" w:space="0" w:color="auto"/>
            <w:right w:val="none" w:sz="0" w:space="0" w:color="auto"/>
          </w:divBdr>
        </w:div>
        <w:div w:id="1679766156">
          <w:marLeft w:val="480"/>
          <w:marRight w:val="0"/>
          <w:marTop w:val="0"/>
          <w:marBottom w:val="0"/>
          <w:divBdr>
            <w:top w:val="none" w:sz="0" w:space="0" w:color="auto"/>
            <w:left w:val="none" w:sz="0" w:space="0" w:color="auto"/>
            <w:bottom w:val="none" w:sz="0" w:space="0" w:color="auto"/>
            <w:right w:val="none" w:sz="0" w:space="0" w:color="auto"/>
          </w:divBdr>
        </w:div>
        <w:div w:id="1049956545">
          <w:marLeft w:val="480"/>
          <w:marRight w:val="0"/>
          <w:marTop w:val="0"/>
          <w:marBottom w:val="0"/>
          <w:divBdr>
            <w:top w:val="none" w:sz="0" w:space="0" w:color="auto"/>
            <w:left w:val="none" w:sz="0" w:space="0" w:color="auto"/>
            <w:bottom w:val="none" w:sz="0" w:space="0" w:color="auto"/>
            <w:right w:val="none" w:sz="0" w:space="0" w:color="auto"/>
          </w:divBdr>
        </w:div>
        <w:div w:id="1517429326">
          <w:marLeft w:val="480"/>
          <w:marRight w:val="0"/>
          <w:marTop w:val="0"/>
          <w:marBottom w:val="0"/>
          <w:divBdr>
            <w:top w:val="none" w:sz="0" w:space="0" w:color="auto"/>
            <w:left w:val="none" w:sz="0" w:space="0" w:color="auto"/>
            <w:bottom w:val="none" w:sz="0" w:space="0" w:color="auto"/>
            <w:right w:val="none" w:sz="0" w:space="0" w:color="auto"/>
          </w:divBdr>
        </w:div>
        <w:div w:id="324549367">
          <w:marLeft w:val="480"/>
          <w:marRight w:val="0"/>
          <w:marTop w:val="0"/>
          <w:marBottom w:val="0"/>
          <w:divBdr>
            <w:top w:val="none" w:sz="0" w:space="0" w:color="auto"/>
            <w:left w:val="none" w:sz="0" w:space="0" w:color="auto"/>
            <w:bottom w:val="none" w:sz="0" w:space="0" w:color="auto"/>
            <w:right w:val="none" w:sz="0" w:space="0" w:color="auto"/>
          </w:divBdr>
        </w:div>
        <w:div w:id="791243809">
          <w:marLeft w:val="480"/>
          <w:marRight w:val="0"/>
          <w:marTop w:val="0"/>
          <w:marBottom w:val="0"/>
          <w:divBdr>
            <w:top w:val="none" w:sz="0" w:space="0" w:color="auto"/>
            <w:left w:val="none" w:sz="0" w:space="0" w:color="auto"/>
            <w:bottom w:val="none" w:sz="0" w:space="0" w:color="auto"/>
            <w:right w:val="none" w:sz="0" w:space="0" w:color="auto"/>
          </w:divBdr>
        </w:div>
        <w:div w:id="1156452055">
          <w:marLeft w:val="480"/>
          <w:marRight w:val="0"/>
          <w:marTop w:val="0"/>
          <w:marBottom w:val="0"/>
          <w:divBdr>
            <w:top w:val="none" w:sz="0" w:space="0" w:color="auto"/>
            <w:left w:val="none" w:sz="0" w:space="0" w:color="auto"/>
            <w:bottom w:val="none" w:sz="0" w:space="0" w:color="auto"/>
            <w:right w:val="none" w:sz="0" w:space="0" w:color="auto"/>
          </w:divBdr>
        </w:div>
        <w:div w:id="1297875228">
          <w:marLeft w:val="480"/>
          <w:marRight w:val="0"/>
          <w:marTop w:val="0"/>
          <w:marBottom w:val="0"/>
          <w:divBdr>
            <w:top w:val="none" w:sz="0" w:space="0" w:color="auto"/>
            <w:left w:val="none" w:sz="0" w:space="0" w:color="auto"/>
            <w:bottom w:val="none" w:sz="0" w:space="0" w:color="auto"/>
            <w:right w:val="none" w:sz="0" w:space="0" w:color="auto"/>
          </w:divBdr>
        </w:div>
        <w:div w:id="590772709">
          <w:marLeft w:val="480"/>
          <w:marRight w:val="0"/>
          <w:marTop w:val="0"/>
          <w:marBottom w:val="0"/>
          <w:divBdr>
            <w:top w:val="none" w:sz="0" w:space="0" w:color="auto"/>
            <w:left w:val="none" w:sz="0" w:space="0" w:color="auto"/>
            <w:bottom w:val="none" w:sz="0" w:space="0" w:color="auto"/>
            <w:right w:val="none" w:sz="0" w:space="0" w:color="auto"/>
          </w:divBdr>
        </w:div>
        <w:div w:id="1901287291">
          <w:marLeft w:val="480"/>
          <w:marRight w:val="0"/>
          <w:marTop w:val="0"/>
          <w:marBottom w:val="0"/>
          <w:divBdr>
            <w:top w:val="none" w:sz="0" w:space="0" w:color="auto"/>
            <w:left w:val="none" w:sz="0" w:space="0" w:color="auto"/>
            <w:bottom w:val="none" w:sz="0" w:space="0" w:color="auto"/>
            <w:right w:val="none" w:sz="0" w:space="0" w:color="auto"/>
          </w:divBdr>
        </w:div>
        <w:div w:id="797064116">
          <w:marLeft w:val="480"/>
          <w:marRight w:val="0"/>
          <w:marTop w:val="0"/>
          <w:marBottom w:val="0"/>
          <w:divBdr>
            <w:top w:val="none" w:sz="0" w:space="0" w:color="auto"/>
            <w:left w:val="none" w:sz="0" w:space="0" w:color="auto"/>
            <w:bottom w:val="none" w:sz="0" w:space="0" w:color="auto"/>
            <w:right w:val="none" w:sz="0" w:space="0" w:color="auto"/>
          </w:divBdr>
        </w:div>
      </w:divsChild>
    </w:div>
    <w:div w:id="2045983926">
      <w:bodyDiv w:val="1"/>
      <w:marLeft w:val="0"/>
      <w:marRight w:val="0"/>
      <w:marTop w:val="0"/>
      <w:marBottom w:val="0"/>
      <w:divBdr>
        <w:top w:val="none" w:sz="0" w:space="0" w:color="auto"/>
        <w:left w:val="none" w:sz="0" w:space="0" w:color="auto"/>
        <w:bottom w:val="none" w:sz="0" w:space="0" w:color="auto"/>
        <w:right w:val="none" w:sz="0" w:space="0" w:color="auto"/>
      </w:divBdr>
    </w:div>
    <w:div w:id="2049716743">
      <w:bodyDiv w:val="1"/>
      <w:marLeft w:val="0"/>
      <w:marRight w:val="0"/>
      <w:marTop w:val="0"/>
      <w:marBottom w:val="0"/>
      <w:divBdr>
        <w:top w:val="none" w:sz="0" w:space="0" w:color="auto"/>
        <w:left w:val="none" w:sz="0" w:space="0" w:color="auto"/>
        <w:bottom w:val="none" w:sz="0" w:space="0" w:color="auto"/>
        <w:right w:val="none" w:sz="0" w:space="0" w:color="auto"/>
      </w:divBdr>
    </w:div>
    <w:div w:id="2050372992">
      <w:bodyDiv w:val="1"/>
      <w:marLeft w:val="0"/>
      <w:marRight w:val="0"/>
      <w:marTop w:val="0"/>
      <w:marBottom w:val="0"/>
      <w:divBdr>
        <w:top w:val="none" w:sz="0" w:space="0" w:color="auto"/>
        <w:left w:val="none" w:sz="0" w:space="0" w:color="auto"/>
        <w:bottom w:val="none" w:sz="0" w:space="0" w:color="auto"/>
        <w:right w:val="none" w:sz="0" w:space="0" w:color="auto"/>
      </w:divBdr>
    </w:div>
    <w:div w:id="2053651806">
      <w:bodyDiv w:val="1"/>
      <w:marLeft w:val="0"/>
      <w:marRight w:val="0"/>
      <w:marTop w:val="0"/>
      <w:marBottom w:val="0"/>
      <w:divBdr>
        <w:top w:val="none" w:sz="0" w:space="0" w:color="auto"/>
        <w:left w:val="none" w:sz="0" w:space="0" w:color="auto"/>
        <w:bottom w:val="none" w:sz="0" w:space="0" w:color="auto"/>
        <w:right w:val="none" w:sz="0" w:space="0" w:color="auto"/>
      </w:divBdr>
    </w:div>
    <w:div w:id="2054109852">
      <w:bodyDiv w:val="1"/>
      <w:marLeft w:val="0"/>
      <w:marRight w:val="0"/>
      <w:marTop w:val="0"/>
      <w:marBottom w:val="0"/>
      <w:divBdr>
        <w:top w:val="none" w:sz="0" w:space="0" w:color="auto"/>
        <w:left w:val="none" w:sz="0" w:space="0" w:color="auto"/>
        <w:bottom w:val="none" w:sz="0" w:space="0" w:color="auto"/>
        <w:right w:val="none" w:sz="0" w:space="0" w:color="auto"/>
      </w:divBdr>
    </w:div>
    <w:div w:id="2054848206">
      <w:bodyDiv w:val="1"/>
      <w:marLeft w:val="0"/>
      <w:marRight w:val="0"/>
      <w:marTop w:val="0"/>
      <w:marBottom w:val="0"/>
      <w:divBdr>
        <w:top w:val="none" w:sz="0" w:space="0" w:color="auto"/>
        <w:left w:val="none" w:sz="0" w:space="0" w:color="auto"/>
        <w:bottom w:val="none" w:sz="0" w:space="0" w:color="auto"/>
        <w:right w:val="none" w:sz="0" w:space="0" w:color="auto"/>
      </w:divBdr>
    </w:div>
    <w:div w:id="2055543716">
      <w:bodyDiv w:val="1"/>
      <w:marLeft w:val="0"/>
      <w:marRight w:val="0"/>
      <w:marTop w:val="0"/>
      <w:marBottom w:val="0"/>
      <w:divBdr>
        <w:top w:val="none" w:sz="0" w:space="0" w:color="auto"/>
        <w:left w:val="none" w:sz="0" w:space="0" w:color="auto"/>
        <w:bottom w:val="none" w:sz="0" w:space="0" w:color="auto"/>
        <w:right w:val="none" w:sz="0" w:space="0" w:color="auto"/>
      </w:divBdr>
    </w:div>
    <w:div w:id="2056737966">
      <w:bodyDiv w:val="1"/>
      <w:marLeft w:val="0"/>
      <w:marRight w:val="0"/>
      <w:marTop w:val="0"/>
      <w:marBottom w:val="0"/>
      <w:divBdr>
        <w:top w:val="none" w:sz="0" w:space="0" w:color="auto"/>
        <w:left w:val="none" w:sz="0" w:space="0" w:color="auto"/>
        <w:bottom w:val="none" w:sz="0" w:space="0" w:color="auto"/>
        <w:right w:val="none" w:sz="0" w:space="0" w:color="auto"/>
      </w:divBdr>
    </w:div>
    <w:div w:id="2060932267">
      <w:bodyDiv w:val="1"/>
      <w:marLeft w:val="0"/>
      <w:marRight w:val="0"/>
      <w:marTop w:val="0"/>
      <w:marBottom w:val="0"/>
      <w:divBdr>
        <w:top w:val="none" w:sz="0" w:space="0" w:color="auto"/>
        <w:left w:val="none" w:sz="0" w:space="0" w:color="auto"/>
        <w:bottom w:val="none" w:sz="0" w:space="0" w:color="auto"/>
        <w:right w:val="none" w:sz="0" w:space="0" w:color="auto"/>
      </w:divBdr>
    </w:div>
    <w:div w:id="2063938786">
      <w:bodyDiv w:val="1"/>
      <w:marLeft w:val="0"/>
      <w:marRight w:val="0"/>
      <w:marTop w:val="0"/>
      <w:marBottom w:val="0"/>
      <w:divBdr>
        <w:top w:val="none" w:sz="0" w:space="0" w:color="auto"/>
        <w:left w:val="none" w:sz="0" w:space="0" w:color="auto"/>
        <w:bottom w:val="none" w:sz="0" w:space="0" w:color="auto"/>
        <w:right w:val="none" w:sz="0" w:space="0" w:color="auto"/>
      </w:divBdr>
    </w:div>
    <w:div w:id="2064060238">
      <w:bodyDiv w:val="1"/>
      <w:marLeft w:val="0"/>
      <w:marRight w:val="0"/>
      <w:marTop w:val="0"/>
      <w:marBottom w:val="0"/>
      <w:divBdr>
        <w:top w:val="none" w:sz="0" w:space="0" w:color="auto"/>
        <w:left w:val="none" w:sz="0" w:space="0" w:color="auto"/>
        <w:bottom w:val="none" w:sz="0" w:space="0" w:color="auto"/>
        <w:right w:val="none" w:sz="0" w:space="0" w:color="auto"/>
      </w:divBdr>
    </w:div>
    <w:div w:id="2064795550">
      <w:bodyDiv w:val="1"/>
      <w:marLeft w:val="0"/>
      <w:marRight w:val="0"/>
      <w:marTop w:val="0"/>
      <w:marBottom w:val="0"/>
      <w:divBdr>
        <w:top w:val="none" w:sz="0" w:space="0" w:color="auto"/>
        <w:left w:val="none" w:sz="0" w:space="0" w:color="auto"/>
        <w:bottom w:val="none" w:sz="0" w:space="0" w:color="auto"/>
        <w:right w:val="none" w:sz="0" w:space="0" w:color="auto"/>
      </w:divBdr>
      <w:divsChild>
        <w:div w:id="1765882676">
          <w:marLeft w:val="640"/>
          <w:marRight w:val="0"/>
          <w:marTop w:val="0"/>
          <w:marBottom w:val="0"/>
          <w:divBdr>
            <w:top w:val="none" w:sz="0" w:space="0" w:color="auto"/>
            <w:left w:val="none" w:sz="0" w:space="0" w:color="auto"/>
            <w:bottom w:val="none" w:sz="0" w:space="0" w:color="auto"/>
            <w:right w:val="none" w:sz="0" w:space="0" w:color="auto"/>
          </w:divBdr>
        </w:div>
        <w:div w:id="1290666949">
          <w:marLeft w:val="640"/>
          <w:marRight w:val="0"/>
          <w:marTop w:val="0"/>
          <w:marBottom w:val="0"/>
          <w:divBdr>
            <w:top w:val="none" w:sz="0" w:space="0" w:color="auto"/>
            <w:left w:val="none" w:sz="0" w:space="0" w:color="auto"/>
            <w:bottom w:val="none" w:sz="0" w:space="0" w:color="auto"/>
            <w:right w:val="none" w:sz="0" w:space="0" w:color="auto"/>
          </w:divBdr>
        </w:div>
        <w:div w:id="909267452">
          <w:marLeft w:val="640"/>
          <w:marRight w:val="0"/>
          <w:marTop w:val="0"/>
          <w:marBottom w:val="0"/>
          <w:divBdr>
            <w:top w:val="none" w:sz="0" w:space="0" w:color="auto"/>
            <w:left w:val="none" w:sz="0" w:space="0" w:color="auto"/>
            <w:bottom w:val="none" w:sz="0" w:space="0" w:color="auto"/>
            <w:right w:val="none" w:sz="0" w:space="0" w:color="auto"/>
          </w:divBdr>
        </w:div>
        <w:div w:id="1458572767">
          <w:marLeft w:val="640"/>
          <w:marRight w:val="0"/>
          <w:marTop w:val="0"/>
          <w:marBottom w:val="0"/>
          <w:divBdr>
            <w:top w:val="none" w:sz="0" w:space="0" w:color="auto"/>
            <w:left w:val="none" w:sz="0" w:space="0" w:color="auto"/>
            <w:bottom w:val="none" w:sz="0" w:space="0" w:color="auto"/>
            <w:right w:val="none" w:sz="0" w:space="0" w:color="auto"/>
          </w:divBdr>
        </w:div>
        <w:div w:id="833108475">
          <w:marLeft w:val="640"/>
          <w:marRight w:val="0"/>
          <w:marTop w:val="0"/>
          <w:marBottom w:val="0"/>
          <w:divBdr>
            <w:top w:val="none" w:sz="0" w:space="0" w:color="auto"/>
            <w:left w:val="none" w:sz="0" w:space="0" w:color="auto"/>
            <w:bottom w:val="none" w:sz="0" w:space="0" w:color="auto"/>
            <w:right w:val="none" w:sz="0" w:space="0" w:color="auto"/>
          </w:divBdr>
        </w:div>
        <w:div w:id="1635452324">
          <w:marLeft w:val="640"/>
          <w:marRight w:val="0"/>
          <w:marTop w:val="0"/>
          <w:marBottom w:val="0"/>
          <w:divBdr>
            <w:top w:val="none" w:sz="0" w:space="0" w:color="auto"/>
            <w:left w:val="none" w:sz="0" w:space="0" w:color="auto"/>
            <w:bottom w:val="none" w:sz="0" w:space="0" w:color="auto"/>
            <w:right w:val="none" w:sz="0" w:space="0" w:color="auto"/>
          </w:divBdr>
        </w:div>
        <w:div w:id="1611937749">
          <w:marLeft w:val="640"/>
          <w:marRight w:val="0"/>
          <w:marTop w:val="0"/>
          <w:marBottom w:val="0"/>
          <w:divBdr>
            <w:top w:val="none" w:sz="0" w:space="0" w:color="auto"/>
            <w:left w:val="none" w:sz="0" w:space="0" w:color="auto"/>
            <w:bottom w:val="none" w:sz="0" w:space="0" w:color="auto"/>
            <w:right w:val="none" w:sz="0" w:space="0" w:color="auto"/>
          </w:divBdr>
        </w:div>
        <w:div w:id="239144397">
          <w:marLeft w:val="640"/>
          <w:marRight w:val="0"/>
          <w:marTop w:val="0"/>
          <w:marBottom w:val="0"/>
          <w:divBdr>
            <w:top w:val="none" w:sz="0" w:space="0" w:color="auto"/>
            <w:left w:val="none" w:sz="0" w:space="0" w:color="auto"/>
            <w:bottom w:val="none" w:sz="0" w:space="0" w:color="auto"/>
            <w:right w:val="none" w:sz="0" w:space="0" w:color="auto"/>
          </w:divBdr>
        </w:div>
        <w:div w:id="1806896527">
          <w:marLeft w:val="640"/>
          <w:marRight w:val="0"/>
          <w:marTop w:val="0"/>
          <w:marBottom w:val="0"/>
          <w:divBdr>
            <w:top w:val="none" w:sz="0" w:space="0" w:color="auto"/>
            <w:left w:val="none" w:sz="0" w:space="0" w:color="auto"/>
            <w:bottom w:val="none" w:sz="0" w:space="0" w:color="auto"/>
            <w:right w:val="none" w:sz="0" w:space="0" w:color="auto"/>
          </w:divBdr>
        </w:div>
        <w:div w:id="705373942">
          <w:marLeft w:val="640"/>
          <w:marRight w:val="0"/>
          <w:marTop w:val="0"/>
          <w:marBottom w:val="0"/>
          <w:divBdr>
            <w:top w:val="none" w:sz="0" w:space="0" w:color="auto"/>
            <w:left w:val="none" w:sz="0" w:space="0" w:color="auto"/>
            <w:bottom w:val="none" w:sz="0" w:space="0" w:color="auto"/>
            <w:right w:val="none" w:sz="0" w:space="0" w:color="auto"/>
          </w:divBdr>
        </w:div>
        <w:div w:id="1359232190">
          <w:marLeft w:val="640"/>
          <w:marRight w:val="0"/>
          <w:marTop w:val="0"/>
          <w:marBottom w:val="0"/>
          <w:divBdr>
            <w:top w:val="none" w:sz="0" w:space="0" w:color="auto"/>
            <w:left w:val="none" w:sz="0" w:space="0" w:color="auto"/>
            <w:bottom w:val="none" w:sz="0" w:space="0" w:color="auto"/>
            <w:right w:val="none" w:sz="0" w:space="0" w:color="auto"/>
          </w:divBdr>
        </w:div>
        <w:div w:id="1780485115">
          <w:marLeft w:val="640"/>
          <w:marRight w:val="0"/>
          <w:marTop w:val="0"/>
          <w:marBottom w:val="0"/>
          <w:divBdr>
            <w:top w:val="none" w:sz="0" w:space="0" w:color="auto"/>
            <w:left w:val="none" w:sz="0" w:space="0" w:color="auto"/>
            <w:bottom w:val="none" w:sz="0" w:space="0" w:color="auto"/>
            <w:right w:val="none" w:sz="0" w:space="0" w:color="auto"/>
          </w:divBdr>
        </w:div>
        <w:div w:id="468792444">
          <w:marLeft w:val="640"/>
          <w:marRight w:val="0"/>
          <w:marTop w:val="0"/>
          <w:marBottom w:val="0"/>
          <w:divBdr>
            <w:top w:val="none" w:sz="0" w:space="0" w:color="auto"/>
            <w:left w:val="none" w:sz="0" w:space="0" w:color="auto"/>
            <w:bottom w:val="none" w:sz="0" w:space="0" w:color="auto"/>
            <w:right w:val="none" w:sz="0" w:space="0" w:color="auto"/>
          </w:divBdr>
        </w:div>
        <w:div w:id="416245064">
          <w:marLeft w:val="640"/>
          <w:marRight w:val="0"/>
          <w:marTop w:val="0"/>
          <w:marBottom w:val="0"/>
          <w:divBdr>
            <w:top w:val="none" w:sz="0" w:space="0" w:color="auto"/>
            <w:left w:val="none" w:sz="0" w:space="0" w:color="auto"/>
            <w:bottom w:val="none" w:sz="0" w:space="0" w:color="auto"/>
            <w:right w:val="none" w:sz="0" w:space="0" w:color="auto"/>
          </w:divBdr>
        </w:div>
        <w:div w:id="518158624">
          <w:marLeft w:val="640"/>
          <w:marRight w:val="0"/>
          <w:marTop w:val="0"/>
          <w:marBottom w:val="0"/>
          <w:divBdr>
            <w:top w:val="none" w:sz="0" w:space="0" w:color="auto"/>
            <w:left w:val="none" w:sz="0" w:space="0" w:color="auto"/>
            <w:bottom w:val="none" w:sz="0" w:space="0" w:color="auto"/>
            <w:right w:val="none" w:sz="0" w:space="0" w:color="auto"/>
          </w:divBdr>
        </w:div>
        <w:div w:id="1865366271">
          <w:marLeft w:val="640"/>
          <w:marRight w:val="0"/>
          <w:marTop w:val="0"/>
          <w:marBottom w:val="0"/>
          <w:divBdr>
            <w:top w:val="none" w:sz="0" w:space="0" w:color="auto"/>
            <w:left w:val="none" w:sz="0" w:space="0" w:color="auto"/>
            <w:bottom w:val="none" w:sz="0" w:space="0" w:color="auto"/>
            <w:right w:val="none" w:sz="0" w:space="0" w:color="auto"/>
          </w:divBdr>
        </w:div>
        <w:div w:id="1851946811">
          <w:marLeft w:val="640"/>
          <w:marRight w:val="0"/>
          <w:marTop w:val="0"/>
          <w:marBottom w:val="0"/>
          <w:divBdr>
            <w:top w:val="none" w:sz="0" w:space="0" w:color="auto"/>
            <w:left w:val="none" w:sz="0" w:space="0" w:color="auto"/>
            <w:bottom w:val="none" w:sz="0" w:space="0" w:color="auto"/>
            <w:right w:val="none" w:sz="0" w:space="0" w:color="auto"/>
          </w:divBdr>
        </w:div>
        <w:div w:id="1169903694">
          <w:marLeft w:val="640"/>
          <w:marRight w:val="0"/>
          <w:marTop w:val="0"/>
          <w:marBottom w:val="0"/>
          <w:divBdr>
            <w:top w:val="none" w:sz="0" w:space="0" w:color="auto"/>
            <w:left w:val="none" w:sz="0" w:space="0" w:color="auto"/>
            <w:bottom w:val="none" w:sz="0" w:space="0" w:color="auto"/>
            <w:right w:val="none" w:sz="0" w:space="0" w:color="auto"/>
          </w:divBdr>
        </w:div>
        <w:div w:id="1530678287">
          <w:marLeft w:val="640"/>
          <w:marRight w:val="0"/>
          <w:marTop w:val="0"/>
          <w:marBottom w:val="0"/>
          <w:divBdr>
            <w:top w:val="none" w:sz="0" w:space="0" w:color="auto"/>
            <w:left w:val="none" w:sz="0" w:space="0" w:color="auto"/>
            <w:bottom w:val="none" w:sz="0" w:space="0" w:color="auto"/>
            <w:right w:val="none" w:sz="0" w:space="0" w:color="auto"/>
          </w:divBdr>
        </w:div>
        <w:div w:id="112553685">
          <w:marLeft w:val="640"/>
          <w:marRight w:val="0"/>
          <w:marTop w:val="0"/>
          <w:marBottom w:val="0"/>
          <w:divBdr>
            <w:top w:val="none" w:sz="0" w:space="0" w:color="auto"/>
            <w:left w:val="none" w:sz="0" w:space="0" w:color="auto"/>
            <w:bottom w:val="none" w:sz="0" w:space="0" w:color="auto"/>
            <w:right w:val="none" w:sz="0" w:space="0" w:color="auto"/>
          </w:divBdr>
        </w:div>
        <w:div w:id="2127501293">
          <w:marLeft w:val="640"/>
          <w:marRight w:val="0"/>
          <w:marTop w:val="0"/>
          <w:marBottom w:val="0"/>
          <w:divBdr>
            <w:top w:val="none" w:sz="0" w:space="0" w:color="auto"/>
            <w:left w:val="none" w:sz="0" w:space="0" w:color="auto"/>
            <w:bottom w:val="none" w:sz="0" w:space="0" w:color="auto"/>
            <w:right w:val="none" w:sz="0" w:space="0" w:color="auto"/>
          </w:divBdr>
        </w:div>
        <w:div w:id="1967084530">
          <w:marLeft w:val="640"/>
          <w:marRight w:val="0"/>
          <w:marTop w:val="0"/>
          <w:marBottom w:val="0"/>
          <w:divBdr>
            <w:top w:val="none" w:sz="0" w:space="0" w:color="auto"/>
            <w:left w:val="none" w:sz="0" w:space="0" w:color="auto"/>
            <w:bottom w:val="none" w:sz="0" w:space="0" w:color="auto"/>
            <w:right w:val="none" w:sz="0" w:space="0" w:color="auto"/>
          </w:divBdr>
        </w:div>
        <w:div w:id="449016418">
          <w:marLeft w:val="640"/>
          <w:marRight w:val="0"/>
          <w:marTop w:val="0"/>
          <w:marBottom w:val="0"/>
          <w:divBdr>
            <w:top w:val="none" w:sz="0" w:space="0" w:color="auto"/>
            <w:left w:val="none" w:sz="0" w:space="0" w:color="auto"/>
            <w:bottom w:val="none" w:sz="0" w:space="0" w:color="auto"/>
            <w:right w:val="none" w:sz="0" w:space="0" w:color="auto"/>
          </w:divBdr>
        </w:div>
        <w:div w:id="826747558">
          <w:marLeft w:val="640"/>
          <w:marRight w:val="0"/>
          <w:marTop w:val="0"/>
          <w:marBottom w:val="0"/>
          <w:divBdr>
            <w:top w:val="none" w:sz="0" w:space="0" w:color="auto"/>
            <w:left w:val="none" w:sz="0" w:space="0" w:color="auto"/>
            <w:bottom w:val="none" w:sz="0" w:space="0" w:color="auto"/>
            <w:right w:val="none" w:sz="0" w:space="0" w:color="auto"/>
          </w:divBdr>
        </w:div>
        <w:div w:id="860239658">
          <w:marLeft w:val="640"/>
          <w:marRight w:val="0"/>
          <w:marTop w:val="0"/>
          <w:marBottom w:val="0"/>
          <w:divBdr>
            <w:top w:val="none" w:sz="0" w:space="0" w:color="auto"/>
            <w:left w:val="none" w:sz="0" w:space="0" w:color="auto"/>
            <w:bottom w:val="none" w:sz="0" w:space="0" w:color="auto"/>
            <w:right w:val="none" w:sz="0" w:space="0" w:color="auto"/>
          </w:divBdr>
        </w:div>
        <w:div w:id="1449929355">
          <w:marLeft w:val="640"/>
          <w:marRight w:val="0"/>
          <w:marTop w:val="0"/>
          <w:marBottom w:val="0"/>
          <w:divBdr>
            <w:top w:val="none" w:sz="0" w:space="0" w:color="auto"/>
            <w:left w:val="none" w:sz="0" w:space="0" w:color="auto"/>
            <w:bottom w:val="none" w:sz="0" w:space="0" w:color="auto"/>
            <w:right w:val="none" w:sz="0" w:space="0" w:color="auto"/>
          </w:divBdr>
        </w:div>
        <w:div w:id="538783033">
          <w:marLeft w:val="640"/>
          <w:marRight w:val="0"/>
          <w:marTop w:val="0"/>
          <w:marBottom w:val="0"/>
          <w:divBdr>
            <w:top w:val="none" w:sz="0" w:space="0" w:color="auto"/>
            <w:left w:val="none" w:sz="0" w:space="0" w:color="auto"/>
            <w:bottom w:val="none" w:sz="0" w:space="0" w:color="auto"/>
            <w:right w:val="none" w:sz="0" w:space="0" w:color="auto"/>
          </w:divBdr>
        </w:div>
        <w:div w:id="1773695893">
          <w:marLeft w:val="640"/>
          <w:marRight w:val="0"/>
          <w:marTop w:val="0"/>
          <w:marBottom w:val="0"/>
          <w:divBdr>
            <w:top w:val="none" w:sz="0" w:space="0" w:color="auto"/>
            <w:left w:val="none" w:sz="0" w:space="0" w:color="auto"/>
            <w:bottom w:val="none" w:sz="0" w:space="0" w:color="auto"/>
            <w:right w:val="none" w:sz="0" w:space="0" w:color="auto"/>
          </w:divBdr>
        </w:div>
        <w:div w:id="894781882">
          <w:marLeft w:val="640"/>
          <w:marRight w:val="0"/>
          <w:marTop w:val="0"/>
          <w:marBottom w:val="0"/>
          <w:divBdr>
            <w:top w:val="none" w:sz="0" w:space="0" w:color="auto"/>
            <w:left w:val="none" w:sz="0" w:space="0" w:color="auto"/>
            <w:bottom w:val="none" w:sz="0" w:space="0" w:color="auto"/>
            <w:right w:val="none" w:sz="0" w:space="0" w:color="auto"/>
          </w:divBdr>
        </w:div>
        <w:div w:id="208224945">
          <w:marLeft w:val="640"/>
          <w:marRight w:val="0"/>
          <w:marTop w:val="0"/>
          <w:marBottom w:val="0"/>
          <w:divBdr>
            <w:top w:val="none" w:sz="0" w:space="0" w:color="auto"/>
            <w:left w:val="none" w:sz="0" w:space="0" w:color="auto"/>
            <w:bottom w:val="none" w:sz="0" w:space="0" w:color="auto"/>
            <w:right w:val="none" w:sz="0" w:space="0" w:color="auto"/>
          </w:divBdr>
        </w:div>
        <w:div w:id="543831302">
          <w:marLeft w:val="640"/>
          <w:marRight w:val="0"/>
          <w:marTop w:val="0"/>
          <w:marBottom w:val="0"/>
          <w:divBdr>
            <w:top w:val="none" w:sz="0" w:space="0" w:color="auto"/>
            <w:left w:val="none" w:sz="0" w:space="0" w:color="auto"/>
            <w:bottom w:val="none" w:sz="0" w:space="0" w:color="auto"/>
            <w:right w:val="none" w:sz="0" w:space="0" w:color="auto"/>
          </w:divBdr>
        </w:div>
        <w:div w:id="816537324">
          <w:marLeft w:val="640"/>
          <w:marRight w:val="0"/>
          <w:marTop w:val="0"/>
          <w:marBottom w:val="0"/>
          <w:divBdr>
            <w:top w:val="none" w:sz="0" w:space="0" w:color="auto"/>
            <w:left w:val="none" w:sz="0" w:space="0" w:color="auto"/>
            <w:bottom w:val="none" w:sz="0" w:space="0" w:color="auto"/>
            <w:right w:val="none" w:sz="0" w:space="0" w:color="auto"/>
          </w:divBdr>
        </w:div>
        <w:div w:id="506554453">
          <w:marLeft w:val="640"/>
          <w:marRight w:val="0"/>
          <w:marTop w:val="0"/>
          <w:marBottom w:val="0"/>
          <w:divBdr>
            <w:top w:val="none" w:sz="0" w:space="0" w:color="auto"/>
            <w:left w:val="none" w:sz="0" w:space="0" w:color="auto"/>
            <w:bottom w:val="none" w:sz="0" w:space="0" w:color="auto"/>
            <w:right w:val="none" w:sz="0" w:space="0" w:color="auto"/>
          </w:divBdr>
        </w:div>
        <w:div w:id="949240510">
          <w:marLeft w:val="640"/>
          <w:marRight w:val="0"/>
          <w:marTop w:val="0"/>
          <w:marBottom w:val="0"/>
          <w:divBdr>
            <w:top w:val="none" w:sz="0" w:space="0" w:color="auto"/>
            <w:left w:val="none" w:sz="0" w:space="0" w:color="auto"/>
            <w:bottom w:val="none" w:sz="0" w:space="0" w:color="auto"/>
            <w:right w:val="none" w:sz="0" w:space="0" w:color="auto"/>
          </w:divBdr>
        </w:div>
        <w:div w:id="352650919">
          <w:marLeft w:val="640"/>
          <w:marRight w:val="0"/>
          <w:marTop w:val="0"/>
          <w:marBottom w:val="0"/>
          <w:divBdr>
            <w:top w:val="none" w:sz="0" w:space="0" w:color="auto"/>
            <w:left w:val="none" w:sz="0" w:space="0" w:color="auto"/>
            <w:bottom w:val="none" w:sz="0" w:space="0" w:color="auto"/>
            <w:right w:val="none" w:sz="0" w:space="0" w:color="auto"/>
          </w:divBdr>
        </w:div>
        <w:div w:id="811673953">
          <w:marLeft w:val="640"/>
          <w:marRight w:val="0"/>
          <w:marTop w:val="0"/>
          <w:marBottom w:val="0"/>
          <w:divBdr>
            <w:top w:val="none" w:sz="0" w:space="0" w:color="auto"/>
            <w:left w:val="none" w:sz="0" w:space="0" w:color="auto"/>
            <w:bottom w:val="none" w:sz="0" w:space="0" w:color="auto"/>
            <w:right w:val="none" w:sz="0" w:space="0" w:color="auto"/>
          </w:divBdr>
        </w:div>
        <w:div w:id="123280161">
          <w:marLeft w:val="640"/>
          <w:marRight w:val="0"/>
          <w:marTop w:val="0"/>
          <w:marBottom w:val="0"/>
          <w:divBdr>
            <w:top w:val="none" w:sz="0" w:space="0" w:color="auto"/>
            <w:left w:val="none" w:sz="0" w:space="0" w:color="auto"/>
            <w:bottom w:val="none" w:sz="0" w:space="0" w:color="auto"/>
            <w:right w:val="none" w:sz="0" w:space="0" w:color="auto"/>
          </w:divBdr>
        </w:div>
        <w:div w:id="1173642055">
          <w:marLeft w:val="640"/>
          <w:marRight w:val="0"/>
          <w:marTop w:val="0"/>
          <w:marBottom w:val="0"/>
          <w:divBdr>
            <w:top w:val="none" w:sz="0" w:space="0" w:color="auto"/>
            <w:left w:val="none" w:sz="0" w:space="0" w:color="auto"/>
            <w:bottom w:val="none" w:sz="0" w:space="0" w:color="auto"/>
            <w:right w:val="none" w:sz="0" w:space="0" w:color="auto"/>
          </w:divBdr>
        </w:div>
        <w:div w:id="1395619462">
          <w:marLeft w:val="640"/>
          <w:marRight w:val="0"/>
          <w:marTop w:val="0"/>
          <w:marBottom w:val="0"/>
          <w:divBdr>
            <w:top w:val="none" w:sz="0" w:space="0" w:color="auto"/>
            <w:left w:val="none" w:sz="0" w:space="0" w:color="auto"/>
            <w:bottom w:val="none" w:sz="0" w:space="0" w:color="auto"/>
            <w:right w:val="none" w:sz="0" w:space="0" w:color="auto"/>
          </w:divBdr>
        </w:div>
        <w:div w:id="352456693">
          <w:marLeft w:val="640"/>
          <w:marRight w:val="0"/>
          <w:marTop w:val="0"/>
          <w:marBottom w:val="0"/>
          <w:divBdr>
            <w:top w:val="none" w:sz="0" w:space="0" w:color="auto"/>
            <w:left w:val="none" w:sz="0" w:space="0" w:color="auto"/>
            <w:bottom w:val="none" w:sz="0" w:space="0" w:color="auto"/>
            <w:right w:val="none" w:sz="0" w:space="0" w:color="auto"/>
          </w:divBdr>
        </w:div>
        <w:div w:id="763497905">
          <w:marLeft w:val="640"/>
          <w:marRight w:val="0"/>
          <w:marTop w:val="0"/>
          <w:marBottom w:val="0"/>
          <w:divBdr>
            <w:top w:val="none" w:sz="0" w:space="0" w:color="auto"/>
            <w:left w:val="none" w:sz="0" w:space="0" w:color="auto"/>
            <w:bottom w:val="none" w:sz="0" w:space="0" w:color="auto"/>
            <w:right w:val="none" w:sz="0" w:space="0" w:color="auto"/>
          </w:divBdr>
        </w:div>
        <w:div w:id="1302998478">
          <w:marLeft w:val="640"/>
          <w:marRight w:val="0"/>
          <w:marTop w:val="0"/>
          <w:marBottom w:val="0"/>
          <w:divBdr>
            <w:top w:val="none" w:sz="0" w:space="0" w:color="auto"/>
            <w:left w:val="none" w:sz="0" w:space="0" w:color="auto"/>
            <w:bottom w:val="none" w:sz="0" w:space="0" w:color="auto"/>
            <w:right w:val="none" w:sz="0" w:space="0" w:color="auto"/>
          </w:divBdr>
        </w:div>
        <w:div w:id="1442796317">
          <w:marLeft w:val="640"/>
          <w:marRight w:val="0"/>
          <w:marTop w:val="0"/>
          <w:marBottom w:val="0"/>
          <w:divBdr>
            <w:top w:val="none" w:sz="0" w:space="0" w:color="auto"/>
            <w:left w:val="none" w:sz="0" w:space="0" w:color="auto"/>
            <w:bottom w:val="none" w:sz="0" w:space="0" w:color="auto"/>
            <w:right w:val="none" w:sz="0" w:space="0" w:color="auto"/>
          </w:divBdr>
        </w:div>
        <w:div w:id="373122638">
          <w:marLeft w:val="640"/>
          <w:marRight w:val="0"/>
          <w:marTop w:val="0"/>
          <w:marBottom w:val="0"/>
          <w:divBdr>
            <w:top w:val="none" w:sz="0" w:space="0" w:color="auto"/>
            <w:left w:val="none" w:sz="0" w:space="0" w:color="auto"/>
            <w:bottom w:val="none" w:sz="0" w:space="0" w:color="auto"/>
            <w:right w:val="none" w:sz="0" w:space="0" w:color="auto"/>
          </w:divBdr>
        </w:div>
        <w:div w:id="1610162722">
          <w:marLeft w:val="640"/>
          <w:marRight w:val="0"/>
          <w:marTop w:val="0"/>
          <w:marBottom w:val="0"/>
          <w:divBdr>
            <w:top w:val="none" w:sz="0" w:space="0" w:color="auto"/>
            <w:left w:val="none" w:sz="0" w:space="0" w:color="auto"/>
            <w:bottom w:val="none" w:sz="0" w:space="0" w:color="auto"/>
            <w:right w:val="none" w:sz="0" w:space="0" w:color="auto"/>
          </w:divBdr>
        </w:div>
        <w:div w:id="1977906080">
          <w:marLeft w:val="640"/>
          <w:marRight w:val="0"/>
          <w:marTop w:val="0"/>
          <w:marBottom w:val="0"/>
          <w:divBdr>
            <w:top w:val="none" w:sz="0" w:space="0" w:color="auto"/>
            <w:left w:val="none" w:sz="0" w:space="0" w:color="auto"/>
            <w:bottom w:val="none" w:sz="0" w:space="0" w:color="auto"/>
            <w:right w:val="none" w:sz="0" w:space="0" w:color="auto"/>
          </w:divBdr>
        </w:div>
        <w:div w:id="1701197944">
          <w:marLeft w:val="640"/>
          <w:marRight w:val="0"/>
          <w:marTop w:val="0"/>
          <w:marBottom w:val="0"/>
          <w:divBdr>
            <w:top w:val="none" w:sz="0" w:space="0" w:color="auto"/>
            <w:left w:val="none" w:sz="0" w:space="0" w:color="auto"/>
            <w:bottom w:val="none" w:sz="0" w:space="0" w:color="auto"/>
            <w:right w:val="none" w:sz="0" w:space="0" w:color="auto"/>
          </w:divBdr>
        </w:div>
        <w:div w:id="1500537890">
          <w:marLeft w:val="640"/>
          <w:marRight w:val="0"/>
          <w:marTop w:val="0"/>
          <w:marBottom w:val="0"/>
          <w:divBdr>
            <w:top w:val="none" w:sz="0" w:space="0" w:color="auto"/>
            <w:left w:val="none" w:sz="0" w:space="0" w:color="auto"/>
            <w:bottom w:val="none" w:sz="0" w:space="0" w:color="auto"/>
            <w:right w:val="none" w:sz="0" w:space="0" w:color="auto"/>
          </w:divBdr>
        </w:div>
        <w:div w:id="583688873">
          <w:marLeft w:val="640"/>
          <w:marRight w:val="0"/>
          <w:marTop w:val="0"/>
          <w:marBottom w:val="0"/>
          <w:divBdr>
            <w:top w:val="none" w:sz="0" w:space="0" w:color="auto"/>
            <w:left w:val="none" w:sz="0" w:space="0" w:color="auto"/>
            <w:bottom w:val="none" w:sz="0" w:space="0" w:color="auto"/>
            <w:right w:val="none" w:sz="0" w:space="0" w:color="auto"/>
          </w:divBdr>
        </w:div>
        <w:div w:id="286395109">
          <w:marLeft w:val="640"/>
          <w:marRight w:val="0"/>
          <w:marTop w:val="0"/>
          <w:marBottom w:val="0"/>
          <w:divBdr>
            <w:top w:val="none" w:sz="0" w:space="0" w:color="auto"/>
            <w:left w:val="none" w:sz="0" w:space="0" w:color="auto"/>
            <w:bottom w:val="none" w:sz="0" w:space="0" w:color="auto"/>
            <w:right w:val="none" w:sz="0" w:space="0" w:color="auto"/>
          </w:divBdr>
        </w:div>
        <w:div w:id="243224107">
          <w:marLeft w:val="640"/>
          <w:marRight w:val="0"/>
          <w:marTop w:val="0"/>
          <w:marBottom w:val="0"/>
          <w:divBdr>
            <w:top w:val="none" w:sz="0" w:space="0" w:color="auto"/>
            <w:left w:val="none" w:sz="0" w:space="0" w:color="auto"/>
            <w:bottom w:val="none" w:sz="0" w:space="0" w:color="auto"/>
            <w:right w:val="none" w:sz="0" w:space="0" w:color="auto"/>
          </w:divBdr>
        </w:div>
        <w:div w:id="1883326756">
          <w:marLeft w:val="640"/>
          <w:marRight w:val="0"/>
          <w:marTop w:val="0"/>
          <w:marBottom w:val="0"/>
          <w:divBdr>
            <w:top w:val="none" w:sz="0" w:space="0" w:color="auto"/>
            <w:left w:val="none" w:sz="0" w:space="0" w:color="auto"/>
            <w:bottom w:val="none" w:sz="0" w:space="0" w:color="auto"/>
            <w:right w:val="none" w:sz="0" w:space="0" w:color="auto"/>
          </w:divBdr>
        </w:div>
        <w:div w:id="119039226">
          <w:marLeft w:val="640"/>
          <w:marRight w:val="0"/>
          <w:marTop w:val="0"/>
          <w:marBottom w:val="0"/>
          <w:divBdr>
            <w:top w:val="none" w:sz="0" w:space="0" w:color="auto"/>
            <w:left w:val="none" w:sz="0" w:space="0" w:color="auto"/>
            <w:bottom w:val="none" w:sz="0" w:space="0" w:color="auto"/>
            <w:right w:val="none" w:sz="0" w:space="0" w:color="auto"/>
          </w:divBdr>
        </w:div>
        <w:div w:id="1688603665">
          <w:marLeft w:val="640"/>
          <w:marRight w:val="0"/>
          <w:marTop w:val="0"/>
          <w:marBottom w:val="0"/>
          <w:divBdr>
            <w:top w:val="none" w:sz="0" w:space="0" w:color="auto"/>
            <w:left w:val="none" w:sz="0" w:space="0" w:color="auto"/>
            <w:bottom w:val="none" w:sz="0" w:space="0" w:color="auto"/>
            <w:right w:val="none" w:sz="0" w:space="0" w:color="auto"/>
          </w:divBdr>
        </w:div>
        <w:div w:id="1633945553">
          <w:marLeft w:val="640"/>
          <w:marRight w:val="0"/>
          <w:marTop w:val="0"/>
          <w:marBottom w:val="0"/>
          <w:divBdr>
            <w:top w:val="none" w:sz="0" w:space="0" w:color="auto"/>
            <w:left w:val="none" w:sz="0" w:space="0" w:color="auto"/>
            <w:bottom w:val="none" w:sz="0" w:space="0" w:color="auto"/>
            <w:right w:val="none" w:sz="0" w:space="0" w:color="auto"/>
          </w:divBdr>
        </w:div>
        <w:div w:id="1768311743">
          <w:marLeft w:val="640"/>
          <w:marRight w:val="0"/>
          <w:marTop w:val="0"/>
          <w:marBottom w:val="0"/>
          <w:divBdr>
            <w:top w:val="none" w:sz="0" w:space="0" w:color="auto"/>
            <w:left w:val="none" w:sz="0" w:space="0" w:color="auto"/>
            <w:bottom w:val="none" w:sz="0" w:space="0" w:color="auto"/>
            <w:right w:val="none" w:sz="0" w:space="0" w:color="auto"/>
          </w:divBdr>
        </w:div>
        <w:div w:id="230428049">
          <w:marLeft w:val="640"/>
          <w:marRight w:val="0"/>
          <w:marTop w:val="0"/>
          <w:marBottom w:val="0"/>
          <w:divBdr>
            <w:top w:val="none" w:sz="0" w:space="0" w:color="auto"/>
            <w:left w:val="none" w:sz="0" w:space="0" w:color="auto"/>
            <w:bottom w:val="none" w:sz="0" w:space="0" w:color="auto"/>
            <w:right w:val="none" w:sz="0" w:space="0" w:color="auto"/>
          </w:divBdr>
        </w:div>
        <w:div w:id="244805055">
          <w:marLeft w:val="640"/>
          <w:marRight w:val="0"/>
          <w:marTop w:val="0"/>
          <w:marBottom w:val="0"/>
          <w:divBdr>
            <w:top w:val="none" w:sz="0" w:space="0" w:color="auto"/>
            <w:left w:val="none" w:sz="0" w:space="0" w:color="auto"/>
            <w:bottom w:val="none" w:sz="0" w:space="0" w:color="auto"/>
            <w:right w:val="none" w:sz="0" w:space="0" w:color="auto"/>
          </w:divBdr>
        </w:div>
        <w:div w:id="1895390788">
          <w:marLeft w:val="640"/>
          <w:marRight w:val="0"/>
          <w:marTop w:val="0"/>
          <w:marBottom w:val="0"/>
          <w:divBdr>
            <w:top w:val="none" w:sz="0" w:space="0" w:color="auto"/>
            <w:left w:val="none" w:sz="0" w:space="0" w:color="auto"/>
            <w:bottom w:val="none" w:sz="0" w:space="0" w:color="auto"/>
            <w:right w:val="none" w:sz="0" w:space="0" w:color="auto"/>
          </w:divBdr>
        </w:div>
        <w:div w:id="1978606376">
          <w:marLeft w:val="640"/>
          <w:marRight w:val="0"/>
          <w:marTop w:val="0"/>
          <w:marBottom w:val="0"/>
          <w:divBdr>
            <w:top w:val="none" w:sz="0" w:space="0" w:color="auto"/>
            <w:left w:val="none" w:sz="0" w:space="0" w:color="auto"/>
            <w:bottom w:val="none" w:sz="0" w:space="0" w:color="auto"/>
            <w:right w:val="none" w:sz="0" w:space="0" w:color="auto"/>
          </w:divBdr>
        </w:div>
        <w:div w:id="1419909794">
          <w:marLeft w:val="640"/>
          <w:marRight w:val="0"/>
          <w:marTop w:val="0"/>
          <w:marBottom w:val="0"/>
          <w:divBdr>
            <w:top w:val="none" w:sz="0" w:space="0" w:color="auto"/>
            <w:left w:val="none" w:sz="0" w:space="0" w:color="auto"/>
            <w:bottom w:val="none" w:sz="0" w:space="0" w:color="auto"/>
            <w:right w:val="none" w:sz="0" w:space="0" w:color="auto"/>
          </w:divBdr>
        </w:div>
        <w:div w:id="1332559768">
          <w:marLeft w:val="640"/>
          <w:marRight w:val="0"/>
          <w:marTop w:val="0"/>
          <w:marBottom w:val="0"/>
          <w:divBdr>
            <w:top w:val="none" w:sz="0" w:space="0" w:color="auto"/>
            <w:left w:val="none" w:sz="0" w:space="0" w:color="auto"/>
            <w:bottom w:val="none" w:sz="0" w:space="0" w:color="auto"/>
            <w:right w:val="none" w:sz="0" w:space="0" w:color="auto"/>
          </w:divBdr>
        </w:div>
        <w:div w:id="902259864">
          <w:marLeft w:val="640"/>
          <w:marRight w:val="0"/>
          <w:marTop w:val="0"/>
          <w:marBottom w:val="0"/>
          <w:divBdr>
            <w:top w:val="none" w:sz="0" w:space="0" w:color="auto"/>
            <w:left w:val="none" w:sz="0" w:space="0" w:color="auto"/>
            <w:bottom w:val="none" w:sz="0" w:space="0" w:color="auto"/>
            <w:right w:val="none" w:sz="0" w:space="0" w:color="auto"/>
          </w:divBdr>
        </w:div>
        <w:div w:id="1212614071">
          <w:marLeft w:val="640"/>
          <w:marRight w:val="0"/>
          <w:marTop w:val="0"/>
          <w:marBottom w:val="0"/>
          <w:divBdr>
            <w:top w:val="none" w:sz="0" w:space="0" w:color="auto"/>
            <w:left w:val="none" w:sz="0" w:space="0" w:color="auto"/>
            <w:bottom w:val="none" w:sz="0" w:space="0" w:color="auto"/>
            <w:right w:val="none" w:sz="0" w:space="0" w:color="auto"/>
          </w:divBdr>
        </w:div>
        <w:div w:id="929003154">
          <w:marLeft w:val="640"/>
          <w:marRight w:val="0"/>
          <w:marTop w:val="0"/>
          <w:marBottom w:val="0"/>
          <w:divBdr>
            <w:top w:val="none" w:sz="0" w:space="0" w:color="auto"/>
            <w:left w:val="none" w:sz="0" w:space="0" w:color="auto"/>
            <w:bottom w:val="none" w:sz="0" w:space="0" w:color="auto"/>
            <w:right w:val="none" w:sz="0" w:space="0" w:color="auto"/>
          </w:divBdr>
        </w:div>
        <w:div w:id="1811945610">
          <w:marLeft w:val="640"/>
          <w:marRight w:val="0"/>
          <w:marTop w:val="0"/>
          <w:marBottom w:val="0"/>
          <w:divBdr>
            <w:top w:val="none" w:sz="0" w:space="0" w:color="auto"/>
            <w:left w:val="none" w:sz="0" w:space="0" w:color="auto"/>
            <w:bottom w:val="none" w:sz="0" w:space="0" w:color="auto"/>
            <w:right w:val="none" w:sz="0" w:space="0" w:color="auto"/>
          </w:divBdr>
        </w:div>
        <w:div w:id="1670673635">
          <w:marLeft w:val="640"/>
          <w:marRight w:val="0"/>
          <w:marTop w:val="0"/>
          <w:marBottom w:val="0"/>
          <w:divBdr>
            <w:top w:val="none" w:sz="0" w:space="0" w:color="auto"/>
            <w:left w:val="none" w:sz="0" w:space="0" w:color="auto"/>
            <w:bottom w:val="none" w:sz="0" w:space="0" w:color="auto"/>
            <w:right w:val="none" w:sz="0" w:space="0" w:color="auto"/>
          </w:divBdr>
        </w:div>
        <w:div w:id="1643391915">
          <w:marLeft w:val="640"/>
          <w:marRight w:val="0"/>
          <w:marTop w:val="0"/>
          <w:marBottom w:val="0"/>
          <w:divBdr>
            <w:top w:val="none" w:sz="0" w:space="0" w:color="auto"/>
            <w:left w:val="none" w:sz="0" w:space="0" w:color="auto"/>
            <w:bottom w:val="none" w:sz="0" w:space="0" w:color="auto"/>
            <w:right w:val="none" w:sz="0" w:space="0" w:color="auto"/>
          </w:divBdr>
        </w:div>
        <w:div w:id="1283920181">
          <w:marLeft w:val="640"/>
          <w:marRight w:val="0"/>
          <w:marTop w:val="0"/>
          <w:marBottom w:val="0"/>
          <w:divBdr>
            <w:top w:val="none" w:sz="0" w:space="0" w:color="auto"/>
            <w:left w:val="none" w:sz="0" w:space="0" w:color="auto"/>
            <w:bottom w:val="none" w:sz="0" w:space="0" w:color="auto"/>
            <w:right w:val="none" w:sz="0" w:space="0" w:color="auto"/>
          </w:divBdr>
        </w:div>
        <w:div w:id="472138752">
          <w:marLeft w:val="640"/>
          <w:marRight w:val="0"/>
          <w:marTop w:val="0"/>
          <w:marBottom w:val="0"/>
          <w:divBdr>
            <w:top w:val="none" w:sz="0" w:space="0" w:color="auto"/>
            <w:left w:val="none" w:sz="0" w:space="0" w:color="auto"/>
            <w:bottom w:val="none" w:sz="0" w:space="0" w:color="auto"/>
            <w:right w:val="none" w:sz="0" w:space="0" w:color="auto"/>
          </w:divBdr>
        </w:div>
        <w:div w:id="1129930421">
          <w:marLeft w:val="640"/>
          <w:marRight w:val="0"/>
          <w:marTop w:val="0"/>
          <w:marBottom w:val="0"/>
          <w:divBdr>
            <w:top w:val="none" w:sz="0" w:space="0" w:color="auto"/>
            <w:left w:val="none" w:sz="0" w:space="0" w:color="auto"/>
            <w:bottom w:val="none" w:sz="0" w:space="0" w:color="auto"/>
            <w:right w:val="none" w:sz="0" w:space="0" w:color="auto"/>
          </w:divBdr>
        </w:div>
        <w:div w:id="1827017202">
          <w:marLeft w:val="640"/>
          <w:marRight w:val="0"/>
          <w:marTop w:val="0"/>
          <w:marBottom w:val="0"/>
          <w:divBdr>
            <w:top w:val="none" w:sz="0" w:space="0" w:color="auto"/>
            <w:left w:val="none" w:sz="0" w:space="0" w:color="auto"/>
            <w:bottom w:val="none" w:sz="0" w:space="0" w:color="auto"/>
            <w:right w:val="none" w:sz="0" w:space="0" w:color="auto"/>
          </w:divBdr>
        </w:div>
        <w:div w:id="1882739456">
          <w:marLeft w:val="640"/>
          <w:marRight w:val="0"/>
          <w:marTop w:val="0"/>
          <w:marBottom w:val="0"/>
          <w:divBdr>
            <w:top w:val="none" w:sz="0" w:space="0" w:color="auto"/>
            <w:left w:val="none" w:sz="0" w:space="0" w:color="auto"/>
            <w:bottom w:val="none" w:sz="0" w:space="0" w:color="auto"/>
            <w:right w:val="none" w:sz="0" w:space="0" w:color="auto"/>
          </w:divBdr>
        </w:div>
        <w:div w:id="950865517">
          <w:marLeft w:val="640"/>
          <w:marRight w:val="0"/>
          <w:marTop w:val="0"/>
          <w:marBottom w:val="0"/>
          <w:divBdr>
            <w:top w:val="none" w:sz="0" w:space="0" w:color="auto"/>
            <w:left w:val="none" w:sz="0" w:space="0" w:color="auto"/>
            <w:bottom w:val="none" w:sz="0" w:space="0" w:color="auto"/>
            <w:right w:val="none" w:sz="0" w:space="0" w:color="auto"/>
          </w:divBdr>
        </w:div>
        <w:div w:id="1878200100">
          <w:marLeft w:val="640"/>
          <w:marRight w:val="0"/>
          <w:marTop w:val="0"/>
          <w:marBottom w:val="0"/>
          <w:divBdr>
            <w:top w:val="none" w:sz="0" w:space="0" w:color="auto"/>
            <w:left w:val="none" w:sz="0" w:space="0" w:color="auto"/>
            <w:bottom w:val="none" w:sz="0" w:space="0" w:color="auto"/>
            <w:right w:val="none" w:sz="0" w:space="0" w:color="auto"/>
          </w:divBdr>
        </w:div>
        <w:div w:id="1388139926">
          <w:marLeft w:val="640"/>
          <w:marRight w:val="0"/>
          <w:marTop w:val="0"/>
          <w:marBottom w:val="0"/>
          <w:divBdr>
            <w:top w:val="none" w:sz="0" w:space="0" w:color="auto"/>
            <w:left w:val="none" w:sz="0" w:space="0" w:color="auto"/>
            <w:bottom w:val="none" w:sz="0" w:space="0" w:color="auto"/>
            <w:right w:val="none" w:sz="0" w:space="0" w:color="auto"/>
          </w:divBdr>
        </w:div>
        <w:div w:id="2131585054">
          <w:marLeft w:val="640"/>
          <w:marRight w:val="0"/>
          <w:marTop w:val="0"/>
          <w:marBottom w:val="0"/>
          <w:divBdr>
            <w:top w:val="none" w:sz="0" w:space="0" w:color="auto"/>
            <w:left w:val="none" w:sz="0" w:space="0" w:color="auto"/>
            <w:bottom w:val="none" w:sz="0" w:space="0" w:color="auto"/>
            <w:right w:val="none" w:sz="0" w:space="0" w:color="auto"/>
          </w:divBdr>
        </w:div>
      </w:divsChild>
    </w:div>
    <w:div w:id="2064981302">
      <w:bodyDiv w:val="1"/>
      <w:marLeft w:val="0"/>
      <w:marRight w:val="0"/>
      <w:marTop w:val="0"/>
      <w:marBottom w:val="0"/>
      <w:divBdr>
        <w:top w:val="none" w:sz="0" w:space="0" w:color="auto"/>
        <w:left w:val="none" w:sz="0" w:space="0" w:color="auto"/>
        <w:bottom w:val="none" w:sz="0" w:space="0" w:color="auto"/>
        <w:right w:val="none" w:sz="0" w:space="0" w:color="auto"/>
      </w:divBdr>
      <w:divsChild>
        <w:div w:id="703210746">
          <w:marLeft w:val="640"/>
          <w:marRight w:val="0"/>
          <w:marTop w:val="0"/>
          <w:marBottom w:val="0"/>
          <w:divBdr>
            <w:top w:val="none" w:sz="0" w:space="0" w:color="auto"/>
            <w:left w:val="none" w:sz="0" w:space="0" w:color="auto"/>
            <w:bottom w:val="none" w:sz="0" w:space="0" w:color="auto"/>
            <w:right w:val="none" w:sz="0" w:space="0" w:color="auto"/>
          </w:divBdr>
        </w:div>
        <w:div w:id="416906555">
          <w:marLeft w:val="640"/>
          <w:marRight w:val="0"/>
          <w:marTop w:val="0"/>
          <w:marBottom w:val="0"/>
          <w:divBdr>
            <w:top w:val="none" w:sz="0" w:space="0" w:color="auto"/>
            <w:left w:val="none" w:sz="0" w:space="0" w:color="auto"/>
            <w:bottom w:val="none" w:sz="0" w:space="0" w:color="auto"/>
            <w:right w:val="none" w:sz="0" w:space="0" w:color="auto"/>
          </w:divBdr>
        </w:div>
        <w:div w:id="1631938593">
          <w:marLeft w:val="640"/>
          <w:marRight w:val="0"/>
          <w:marTop w:val="0"/>
          <w:marBottom w:val="0"/>
          <w:divBdr>
            <w:top w:val="none" w:sz="0" w:space="0" w:color="auto"/>
            <w:left w:val="none" w:sz="0" w:space="0" w:color="auto"/>
            <w:bottom w:val="none" w:sz="0" w:space="0" w:color="auto"/>
            <w:right w:val="none" w:sz="0" w:space="0" w:color="auto"/>
          </w:divBdr>
        </w:div>
        <w:div w:id="1651324207">
          <w:marLeft w:val="640"/>
          <w:marRight w:val="0"/>
          <w:marTop w:val="0"/>
          <w:marBottom w:val="0"/>
          <w:divBdr>
            <w:top w:val="none" w:sz="0" w:space="0" w:color="auto"/>
            <w:left w:val="none" w:sz="0" w:space="0" w:color="auto"/>
            <w:bottom w:val="none" w:sz="0" w:space="0" w:color="auto"/>
            <w:right w:val="none" w:sz="0" w:space="0" w:color="auto"/>
          </w:divBdr>
        </w:div>
        <w:div w:id="1947733530">
          <w:marLeft w:val="640"/>
          <w:marRight w:val="0"/>
          <w:marTop w:val="0"/>
          <w:marBottom w:val="0"/>
          <w:divBdr>
            <w:top w:val="none" w:sz="0" w:space="0" w:color="auto"/>
            <w:left w:val="none" w:sz="0" w:space="0" w:color="auto"/>
            <w:bottom w:val="none" w:sz="0" w:space="0" w:color="auto"/>
            <w:right w:val="none" w:sz="0" w:space="0" w:color="auto"/>
          </w:divBdr>
        </w:div>
        <w:div w:id="2035111367">
          <w:marLeft w:val="640"/>
          <w:marRight w:val="0"/>
          <w:marTop w:val="0"/>
          <w:marBottom w:val="0"/>
          <w:divBdr>
            <w:top w:val="none" w:sz="0" w:space="0" w:color="auto"/>
            <w:left w:val="none" w:sz="0" w:space="0" w:color="auto"/>
            <w:bottom w:val="none" w:sz="0" w:space="0" w:color="auto"/>
            <w:right w:val="none" w:sz="0" w:space="0" w:color="auto"/>
          </w:divBdr>
        </w:div>
        <w:div w:id="1323041403">
          <w:marLeft w:val="640"/>
          <w:marRight w:val="0"/>
          <w:marTop w:val="0"/>
          <w:marBottom w:val="0"/>
          <w:divBdr>
            <w:top w:val="none" w:sz="0" w:space="0" w:color="auto"/>
            <w:left w:val="none" w:sz="0" w:space="0" w:color="auto"/>
            <w:bottom w:val="none" w:sz="0" w:space="0" w:color="auto"/>
            <w:right w:val="none" w:sz="0" w:space="0" w:color="auto"/>
          </w:divBdr>
        </w:div>
        <w:div w:id="579021101">
          <w:marLeft w:val="640"/>
          <w:marRight w:val="0"/>
          <w:marTop w:val="0"/>
          <w:marBottom w:val="0"/>
          <w:divBdr>
            <w:top w:val="none" w:sz="0" w:space="0" w:color="auto"/>
            <w:left w:val="none" w:sz="0" w:space="0" w:color="auto"/>
            <w:bottom w:val="none" w:sz="0" w:space="0" w:color="auto"/>
            <w:right w:val="none" w:sz="0" w:space="0" w:color="auto"/>
          </w:divBdr>
        </w:div>
        <w:div w:id="801768010">
          <w:marLeft w:val="640"/>
          <w:marRight w:val="0"/>
          <w:marTop w:val="0"/>
          <w:marBottom w:val="0"/>
          <w:divBdr>
            <w:top w:val="none" w:sz="0" w:space="0" w:color="auto"/>
            <w:left w:val="none" w:sz="0" w:space="0" w:color="auto"/>
            <w:bottom w:val="none" w:sz="0" w:space="0" w:color="auto"/>
            <w:right w:val="none" w:sz="0" w:space="0" w:color="auto"/>
          </w:divBdr>
        </w:div>
        <w:div w:id="1676885993">
          <w:marLeft w:val="640"/>
          <w:marRight w:val="0"/>
          <w:marTop w:val="0"/>
          <w:marBottom w:val="0"/>
          <w:divBdr>
            <w:top w:val="none" w:sz="0" w:space="0" w:color="auto"/>
            <w:left w:val="none" w:sz="0" w:space="0" w:color="auto"/>
            <w:bottom w:val="none" w:sz="0" w:space="0" w:color="auto"/>
            <w:right w:val="none" w:sz="0" w:space="0" w:color="auto"/>
          </w:divBdr>
        </w:div>
        <w:div w:id="1680347772">
          <w:marLeft w:val="640"/>
          <w:marRight w:val="0"/>
          <w:marTop w:val="0"/>
          <w:marBottom w:val="0"/>
          <w:divBdr>
            <w:top w:val="none" w:sz="0" w:space="0" w:color="auto"/>
            <w:left w:val="none" w:sz="0" w:space="0" w:color="auto"/>
            <w:bottom w:val="none" w:sz="0" w:space="0" w:color="auto"/>
            <w:right w:val="none" w:sz="0" w:space="0" w:color="auto"/>
          </w:divBdr>
        </w:div>
        <w:div w:id="530146963">
          <w:marLeft w:val="640"/>
          <w:marRight w:val="0"/>
          <w:marTop w:val="0"/>
          <w:marBottom w:val="0"/>
          <w:divBdr>
            <w:top w:val="none" w:sz="0" w:space="0" w:color="auto"/>
            <w:left w:val="none" w:sz="0" w:space="0" w:color="auto"/>
            <w:bottom w:val="none" w:sz="0" w:space="0" w:color="auto"/>
            <w:right w:val="none" w:sz="0" w:space="0" w:color="auto"/>
          </w:divBdr>
        </w:div>
        <w:div w:id="847014814">
          <w:marLeft w:val="640"/>
          <w:marRight w:val="0"/>
          <w:marTop w:val="0"/>
          <w:marBottom w:val="0"/>
          <w:divBdr>
            <w:top w:val="none" w:sz="0" w:space="0" w:color="auto"/>
            <w:left w:val="none" w:sz="0" w:space="0" w:color="auto"/>
            <w:bottom w:val="none" w:sz="0" w:space="0" w:color="auto"/>
            <w:right w:val="none" w:sz="0" w:space="0" w:color="auto"/>
          </w:divBdr>
        </w:div>
        <w:div w:id="1020283331">
          <w:marLeft w:val="640"/>
          <w:marRight w:val="0"/>
          <w:marTop w:val="0"/>
          <w:marBottom w:val="0"/>
          <w:divBdr>
            <w:top w:val="none" w:sz="0" w:space="0" w:color="auto"/>
            <w:left w:val="none" w:sz="0" w:space="0" w:color="auto"/>
            <w:bottom w:val="none" w:sz="0" w:space="0" w:color="auto"/>
            <w:right w:val="none" w:sz="0" w:space="0" w:color="auto"/>
          </w:divBdr>
        </w:div>
        <w:div w:id="1274824568">
          <w:marLeft w:val="640"/>
          <w:marRight w:val="0"/>
          <w:marTop w:val="0"/>
          <w:marBottom w:val="0"/>
          <w:divBdr>
            <w:top w:val="none" w:sz="0" w:space="0" w:color="auto"/>
            <w:left w:val="none" w:sz="0" w:space="0" w:color="auto"/>
            <w:bottom w:val="none" w:sz="0" w:space="0" w:color="auto"/>
            <w:right w:val="none" w:sz="0" w:space="0" w:color="auto"/>
          </w:divBdr>
        </w:div>
        <w:div w:id="1987313893">
          <w:marLeft w:val="640"/>
          <w:marRight w:val="0"/>
          <w:marTop w:val="0"/>
          <w:marBottom w:val="0"/>
          <w:divBdr>
            <w:top w:val="none" w:sz="0" w:space="0" w:color="auto"/>
            <w:left w:val="none" w:sz="0" w:space="0" w:color="auto"/>
            <w:bottom w:val="none" w:sz="0" w:space="0" w:color="auto"/>
            <w:right w:val="none" w:sz="0" w:space="0" w:color="auto"/>
          </w:divBdr>
        </w:div>
        <w:div w:id="1439180601">
          <w:marLeft w:val="640"/>
          <w:marRight w:val="0"/>
          <w:marTop w:val="0"/>
          <w:marBottom w:val="0"/>
          <w:divBdr>
            <w:top w:val="none" w:sz="0" w:space="0" w:color="auto"/>
            <w:left w:val="none" w:sz="0" w:space="0" w:color="auto"/>
            <w:bottom w:val="none" w:sz="0" w:space="0" w:color="auto"/>
            <w:right w:val="none" w:sz="0" w:space="0" w:color="auto"/>
          </w:divBdr>
        </w:div>
        <w:div w:id="912861892">
          <w:marLeft w:val="640"/>
          <w:marRight w:val="0"/>
          <w:marTop w:val="0"/>
          <w:marBottom w:val="0"/>
          <w:divBdr>
            <w:top w:val="none" w:sz="0" w:space="0" w:color="auto"/>
            <w:left w:val="none" w:sz="0" w:space="0" w:color="auto"/>
            <w:bottom w:val="none" w:sz="0" w:space="0" w:color="auto"/>
            <w:right w:val="none" w:sz="0" w:space="0" w:color="auto"/>
          </w:divBdr>
        </w:div>
        <w:div w:id="1117723080">
          <w:marLeft w:val="640"/>
          <w:marRight w:val="0"/>
          <w:marTop w:val="0"/>
          <w:marBottom w:val="0"/>
          <w:divBdr>
            <w:top w:val="none" w:sz="0" w:space="0" w:color="auto"/>
            <w:left w:val="none" w:sz="0" w:space="0" w:color="auto"/>
            <w:bottom w:val="none" w:sz="0" w:space="0" w:color="auto"/>
            <w:right w:val="none" w:sz="0" w:space="0" w:color="auto"/>
          </w:divBdr>
        </w:div>
        <w:div w:id="626546270">
          <w:marLeft w:val="640"/>
          <w:marRight w:val="0"/>
          <w:marTop w:val="0"/>
          <w:marBottom w:val="0"/>
          <w:divBdr>
            <w:top w:val="none" w:sz="0" w:space="0" w:color="auto"/>
            <w:left w:val="none" w:sz="0" w:space="0" w:color="auto"/>
            <w:bottom w:val="none" w:sz="0" w:space="0" w:color="auto"/>
            <w:right w:val="none" w:sz="0" w:space="0" w:color="auto"/>
          </w:divBdr>
        </w:div>
        <w:div w:id="1952083284">
          <w:marLeft w:val="640"/>
          <w:marRight w:val="0"/>
          <w:marTop w:val="0"/>
          <w:marBottom w:val="0"/>
          <w:divBdr>
            <w:top w:val="none" w:sz="0" w:space="0" w:color="auto"/>
            <w:left w:val="none" w:sz="0" w:space="0" w:color="auto"/>
            <w:bottom w:val="none" w:sz="0" w:space="0" w:color="auto"/>
            <w:right w:val="none" w:sz="0" w:space="0" w:color="auto"/>
          </w:divBdr>
        </w:div>
        <w:div w:id="1359963327">
          <w:marLeft w:val="640"/>
          <w:marRight w:val="0"/>
          <w:marTop w:val="0"/>
          <w:marBottom w:val="0"/>
          <w:divBdr>
            <w:top w:val="none" w:sz="0" w:space="0" w:color="auto"/>
            <w:left w:val="none" w:sz="0" w:space="0" w:color="auto"/>
            <w:bottom w:val="none" w:sz="0" w:space="0" w:color="auto"/>
            <w:right w:val="none" w:sz="0" w:space="0" w:color="auto"/>
          </w:divBdr>
        </w:div>
        <w:div w:id="688289071">
          <w:marLeft w:val="640"/>
          <w:marRight w:val="0"/>
          <w:marTop w:val="0"/>
          <w:marBottom w:val="0"/>
          <w:divBdr>
            <w:top w:val="none" w:sz="0" w:space="0" w:color="auto"/>
            <w:left w:val="none" w:sz="0" w:space="0" w:color="auto"/>
            <w:bottom w:val="none" w:sz="0" w:space="0" w:color="auto"/>
            <w:right w:val="none" w:sz="0" w:space="0" w:color="auto"/>
          </w:divBdr>
        </w:div>
        <w:div w:id="618416066">
          <w:marLeft w:val="640"/>
          <w:marRight w:val="0"/>
          <w:marTop w:val="0"/>
          <w:marBottom w:val="0"/>
          <w:divBdr>
            <w:top w:val="none" w:sz="0" w:space="0" w:color="auto"/>
            <w:left w:val="none" w:sz="0" w:space="0" w:color="auto"/>
            <w:bottom w:val="none" w:sz="0" w:space="0" w:color="auto"/>
            <w:right w:val="none" w:sz="0" w:space="0" w:color="auto"/>
          </w:divBdr>
        </w:div>
        <w:div w:id="2080052340">
          <w:marLeft w:val="640"/>
          <w:marRight w:val="0"/>
          <w:marTop w:val="0"/>
          <w:marBottom w:val="0"/>
          <w:divBdr>
            <w:top w:val="none" w:sz="0" w:space="0" w:color="auto"/>
            <w:left w:val="none" w:sz="0" w:space="0" w:color="auto"/>
            <w:bottom w:val="none" w:sz="0" w:space="0" w:color="auto"/>
            <w:right w:val="none" w:sz="0" w:space="0" w:color="auto"/>
          </w:divBdr>
        </w:div>
        <w:div w:id="722757820">
          <w:marLeft w:val="640"/>
          <w:marRight w:val="0"/>
          <w:marTop w:val="0"/>
          <w:marBottom w:val="0"/>
          <w:divBdr>
            <w:top w:val="none" w:sz="0" w:space="0" w:color="auto"/>
            <w:left w:val="none" w:sz="0" w:space="0" w:color="auto"/>
            <w:bottom w:val="none" w:sz="0" w:space="0" w:color="auto"/>
            <w:right w:val="none" w:sz="0" w:space="0" w:color="auto"/>
          </w:divBdr>
        </w:div>
        <w:div w:id="636492494">
          <w:marLeft w:val="640"/>
          <w:marRight w:val="0"/>
          <w:marTop w:val="0"/>
          <w:marBottom w:val="0"/>
          <w:divBdr>
            <w:top w:val="none" w:sz="0" w:space="0" w:color="auto"/>
            <w:left w:val="none" w:sz="0" w:space="0" w:color="auto"/>
            <w:bottom w:val="none" w:sz="0" w:space="0" w:color="auto"/>
            <w:right w:val="none" w:sz="0" w:space="0" w:color="auto"/>
          </w:divBdr>
        </w:div>
        <w:div w:id="1888294503">
          <w:marLeft w:val="640"/>
          <w:marRight w:val="0"/>
          <w:marTop w:val="0"/>
          <w:marBottom w:val="0"/>
          <w:divBdr>
            <w:top w:val="none" w:sz="0" w:space="0" w:color="auto"/>
            <w:left w:val="none" w:sz="0" w:space="0" w:color="auto"/>
            <w:bottom w:val="none" w:sz="0" w:space="0" w:color="auto"/>
            <w:right w:val="none" w:sz="0" w:space="0" w:color="auto"/>
          </w:divBdr>
        </w:div>
        <w:div w:id="2050764466">
          <w:marLeft w:val="640"/>
          <w:marRight w:val="0"/>
          <w:marTop w:val="0"/>
          <w:marBottom w:val="0"/>
          <w:divBdr>
            <w:top w:val="none" w:sz="0" w:space="0" w:color="auto"/>
            <w:left w:val="none" w:sz="0" w:space="0" w:color="auto"/>
            <w:bottom w:val="none" w:sz="0" w:space="0" w:color="auto"/>
            <w:right w:val="none" w:sz="0" w:space="0" w:color="auto"/>
          </w:divBdr>
        </w:div>
        <w:div w:id="1843473057">
          <w:marLeft w:val="640"/>
          <w:marRight w:val="0"/>
          <w:marTop w:val="0"/>
          <w:marBottom w:val="0"/>
          <w:divBdr>
            <w:top w:val="none" w:sz="0" w:space="0" w:color="auto"/>
            <w:left w:val="none" w:sz="0" w:space="0" w:color="auto"/>
            <w:bottom w:val="none" w:sz="0" w:space="0" w:color="auto"/>
            <w:right w:val="none" w:sz="0" w:space="0" w:color="auto"/>
          </w:divBdr>
        </w:div>
        <w:div w:id="2087260499">
          <w:marLeft w:val="640"/>
          <w:marRight w:val="0"/>
          <w:marTop w:val="0"/>
          <w:marBottom w:val="0"/>
          <w:divBdr>
            <w:top w:val="none" w:sz="0" w:space="0" w:color="auto"/>
            <w:left w:val="none" w:sz="0" w:space="0" w:color="auto"/>
            <w:bottom w:val="none" w:sz="0" w:space="0" w:color="auto"/>
            <w:right w:val="none" w:sz="0" w:space="0" w:color="auto"/>
          </w:divBdr>
        </w:div>
        <w:div w:id="846480064">
          <w:marLeft w:val="640"/>
          <w:marRight w:val="0"/>
          <w:marTop w:val="0"/>
          <w:marBottom w:val="0"/>
          <w:divBdr>
            <w:top w:val="none" w:sz="0" w:space="0" w:color="auto"/>
            <w:left w:val="none" w:sz="0" w:space="0" w:color="auto"/>
            <w:bottom w:val="none" w:sz="0" w:space="0" w:color="auto"/>
            <w:right w:val="none" w:sz="0" w:space="0" w:color="auto"/>
          </w:divBdr>
        </w:div>
        <w:div w:id="1547836403">
          <w:marLeft w:val="640"/>
          <w:marRight w:val="0"/>
          <w:marTop w:val="0"/>
          <w:marBottom w:val="0"/>
          <w:divBdr>
            <w:top w:val="none" w:sz="0" w:space="0" w:color="auto"/>
            <w:left w:val="none" w:sz="0" w:space="0" w:color="auto"/>
            <w:bottom w:val="none" w:sz="0" w:space="0" w:color="auto"/>
            <w:right w:val="none" w:sz="0" w:space="0" w:color="auto"/>
          </w:divBdr>
        </w:div>
        <w:div w:id="1006515672">
          <w:marLeft w:val="640"/>
          <w:marRight w:val="0"/>
          <w:marTop w:val="0"/>
          <w:marBottom w:val="0"/>
          <w:divBdr>
            <w:top w:val="none" w:sz="0" w:space="0" w:color="auto"/>
            <w:left w:val="none" w:sz="0" w:space="0" w:color="auto"/>
            <w:bottom w:val="none" w:sz="0" w:space="0" w:color="auto"/>
            <w:right w:val="none" w:sz="0" w:space="0" w:color="auto"/>
          </w:divBdr>
        </w:div>
        <w:div w:id="869496443">
          <w:marLeft w:val="640"/>
          <w:marRight w:val="0"/>
          <w:marTop w:val="0"/>
          <w:marBottom w:val="0"/>
          <w:divBdr>
            <w:top w:val="none" w:sz="0" w:space="0" w:color="auto"/>
            <w:left w:val="none" w:sz="0" w:space="0" w:color="auto"/>
            <w:bottom w:val="none" w:sz="0" w:space="0" w:color="auto"/>
            <w:right w:val="none" w:sz="0" w:space="0" w:color="auto"/>
          </w:divBdr>
        </w:div>
        <w:div w:id="107313263">
          <w:marLeft w:val="640"/>
          <w:marRight w:val="0"/>
          <w:marTop w:val="0"/>
          <w:marBottom w:val="0"/>
          <w:divBdr>
            <w:top w:val="none" w:sz="0" w:space="0" w:color="auto"/>
            <w:left w:val="none" w:sz="0" w:space="0" w:color="auto"/>
            <w:bottom w:val="none" w:sz="0" w:space="0" w:color="auto"/>
            <w:right w:val="none" w:sz="0" w:space="0" w:color="auto"/>
          </w:divBdr>
        </w:div>
        <w:div w:id="1885942486">
          <w:marLeft w:val="640"/>
          <w:marRight w:val="0"/>
          <w:marTop w:val="0"/>
          <w:marBottom w:val="0"/>
          <w:divBdr>
            <w:top w:val="none" w:sz="0" w:space="0" w:color="auto"/>
            <w:left w:val="none" w:sz="0" w:space="0" w:color="auto"/>
            <w:bottom w:val="none" w:sz="0" w:space="0" w:color="auto"/>
            <w:right w:val="none" w:sz="0" w:space="0" w:color="auto"/>
          </w:divBdr>
        </w:div>
        <w:div w:id="1559977561">
          <w:marLeft w:val="640"/>
          <w:marRight w:val="0"/>
          <w:marTop w:val="0"/>
          <w:marBottom w:val="0"/>
          <w:divBdr>
            <w:top w:val="none" w:sz="0" w:space="0" w:color="auto"/>
            <w:left w:val="none" w:sz="0" w:space="0" w:color="auto"/>
            <w:bottom w:val="none" w:sz="0" w:space="0" w:color="auto"/>
            <w:right w:val="none" w:sz="0" w:space="0" w:color="auto"/>
          </w:divBdr>
        </w:div>
        <w:div w:id="727999645">
          <w:marLeft w:val="640"/>
          <w:marRight w:val="0"/>
          <w:marTop w:val="0"/>
          <w:marBottom w:val="0"/>
          <w:divBdr>
            <w:top w:val="none" w:sz="0" w:space="0" w:color="auto"/>
            <w:left w:val="none" w:sz="0" w:space="0" w:color="auto"/>
            <w:bottom w:val="none" w:sz="0" w:space="0" w:color="auto"/>
            <w:right w:val="none" w:sz="0" w:space="0" w:color="auto"/>
          </w:divBdr>
        </w:div>
        <w:div w:id="2132162602">
          <w:marLeft w:val="640"/>
          <w:marRight w:val="0"/>
          <w:marTop w:val="0"/>
          <w:marBottom w:val="0"/>
          <w:divBdr>
            <w:top w:val="none" w:sz="0" w:space="0" w:color="auto"/>
            <w:left w:val="none" w:sz="0" w:space="0" w:color="auto"/>
            <w:bottom w:val="none" w:sz="0" w:space="0" w:color="auto"/>
            <w:right w:val="none" w:sz="0" w:space="0" w:color="auto"/>
          </w:divBdr>
        </w:div>
        <w:div w:id="945382263">
          <w:marLeft w:val="640"/>
          <w:marRight w:val="0"/>
          <w:marTop w:val="0"/>
          <w:marBottom w:val="0"/>
          <w:divBdr>
            <w:top w:val="none" w:sz="0" w:space="0" w:color="auto"/>
            <w:left w:val="none" w:sz="0" w:space="0" w:color="auto"/>
            <w:bottom w:val="none" w:sz="0" w:space="0" w:color="auto"/>
            <w:right w:val="none" w:sz="0" w:space="0" w:color="auto"/>
          </w:divBdr>
        </w:div>
        <w:div w:id="1609316631">
          <w:marLeft w:val="640"/>
          <w:marRight w:val="0"/>
          <w:marTop w:val="0"/>
          <w:marBottom w:val="0"/>
          <w:divBdr>
            <w:top w:val="none" w:sz="0" w:space="0" w:color="auto"/>
            <w:left w:val="none" w:sz="0" w:space="0" w:color="auto"/>
            <w:bottom w:val="none" w:sz="0" w:space="0" w:color="auto"/>
            <w:right w:val="none" w:sz="0" w:space="0" w:color="auto"/>
          </w:divBdr>
        </w:div>
        <w:div w:id="1036810657">
          <w:marLeft w:val="640"/>
          <w:marRight w:val="0"/>
          <w:marTop w:val="0"/>
          <w:marBottom w:val="0"/>
          <w:divBdr>
            <w:top w:val="none" w:sz="0" w:space="0" w:color="auto"/>
            <w:left w:val="none" w:sz="0" w:space="0" w:color="auto"/>
            <w:bottom w:val="none" w:sz="0" w:space="0" w:color="auto"/>
            <w:right w:val="none" w:sz="0" w:space="0" w:color="auto"/>
          </w:divBdr>
        </w:div>
        <w:div w:id="1259366014">
          <w:marLeft w:val="640"/>
          <w:marRight w:val="0"/>
          <w:marTop w:val="0"/>
          <w:marBottom w:val="0"/>
          <w:divBdr>
            <w:top w:val="none" w:sz="0" w:space="0" w:color="auto"/>
            <w:left w:val="none" w:sz="0" w:space="0" w:color="auto"/>
            <w:bottom w:val="none" w:sz="0" w:space="0" w:color="auto"/>
            <w:right w:val="none" w:sz="0" w:space="0" w:color="auto"/>
          </w:divBdr>
        </w:div>
        <w:div w:id="256906845">
          <w:marLeft w:val="640"/>
          <w:marRight w:val="0"/>
          <w:marTop w:val="0"/>
          <w:marBottom w:val="0"/>
          <w:divBdr>
            <w:top w:val="none" w:sz="0" w:space="0" w:color="auto"/>
            <w:left w:val="none" w:sz="0" w:space="0" w:color="auto"/>
            <w:bottom w:val="none" w:sz="0" w:space="0" w:color="auto"/>
            <w:right w:val="none" w:sz="0" w:space="0" w:color="auto"/>
          </w:divBdr>
        </w:div>
        <w:div w:id="27990737">
          <w:marLeft w:val="640"/>
          <w:marRight w:val="0"/>
          <w:marTop w:val="0"/>
          <w:marBottom w:val="0"/>
          <w:divBdr>
            <w:top w:val="none" w:sz="0" w:space="0" w:color="auto"/>
            <w:left w:val="none" w:sz="0" w:space="0" w:color="auto"/>
            <w:bottom w:val="none" w:sz="0" w:space="0" w:color="auto"/>
            <w:right w:val="none" w:sz="0" w:space="0" w:color="auto"/>
          </w:divBdr>
        </w:div>
        <w:div w:id="1155994817">
          <w:marLeft w:val="640"/>
          <w:marRight w:val="0"/>
          <w:marTop w:val="0"/>
          <w:marBottom w:val="0"/>
          <w:divBdr>
            <w:top w:val="none" w:sz="0" w:space="0" w:color="auto"/>
            <w:left w:val="none" w:sz="0" w:space="0" w:color="auto"/>
            <w:bottom w:val="none" w:sz="0" w:space="0" w:color="auto"/>
            <w:right w:val="none" w:sz="0" w:space="0" w:color="auto"/>
          </w:divBdr>
        </w:div>
        <w:div w:id="814758184">
          <w:marLeft w:val="640"/>
          <w:marRight w:val="0"/>
          <w:marTop w:val="0"/>
          <w:marBottom w:val="0"/>
          <w:divBdr>
            <w:top w:val="none" w:sz="0" w:space="0" w:color="auto"/>
            <w:left w:val="none" w:sz="0" w:space="0" w:color="auto"/>
            <w:bottom w:val="none" w:sz="0" w:space="0" w:color="auto"/>
            <w:right w:val="none" w:sz="0" w:space="0" w:color="auto"/>
          </w:divBdr>
        </w:div>
        <w:div w:id="1144932309">
          <w:marLeft w:val="640"/>
          <w:marRight w:val="0"/>
          <w:marTop w:val="0"/>
          <w:marBottom w:val="0"/>
          <w:divBdr>
            <w:top w:val="none" w:sz="0" w:space="0" w:color="auto"/>
            <w:left w:val="none" w:sz="0" w:space="0" w:color="auto"/>
            <w:bottom w:val="none" w:sz="0" w:space="0" w:color="auto"/>
            <w:right w:val="none" w:sz="0" w:space="0" w:color="auto"/>
          </w:divBdr>
        </w:div>
        <w:div w:id="1521360145">
          <w:marLeft w:val="640"/>
          <w:marRight w:val="0"/>
          <w:marTop w:val="0"/>
          <w:marBottom w:val="0"/>
          <w:divBdr>
            <w:top w:val="none" w:sz="0" w:space="0" w:color="auto"/>
            <w:left w:val="none" w:sz="0" w:space="0" w:color="auto"/>
            <w:bottom w:val="none" w:sz="0" w:space="0" w:color="auto"/>
            <w:right w:val="none" w:sz="0" w:space="0" w:color="auto"/>
          </w:divBdr>
        </w:div>
        <w:div w:id="468211444">
          <w:marLeft w:val="640"/>
          <w:marRight w:val="0"/>
          <w:marTop w:val="0"/>
          <w:marBottom w:val="0"/>
          <w:divBdr>
            <w:top w:val="none" w:sz="0" w:space="0" w:color="auto"/>
            <w:left w:val="none" w:sz="0" w:space="0" w:color="auto"/>
            <w:bottom w:val="none" w:sz="0" w:space="0" w:color="auto"/>
            <w:right w:val="none" w:sz="0" w:space="0" w:color="auto"/>
          </w:divBdr>
        </w:div>
        <w:div w:id="1717120980">
          <w:marLeft w:val="640"/>
          <w:marRight w:val="0"/>
          <w:marTop w:val="0"/>
          <w:marBottom w:val="0"/>
          <w:divBdr>
            <w:top w:val="none" w:sz="0" w:space="0" w:color="auto"/>
            <w:left w:val="none" w:sz="0" w:space="0" w:color="auto"/>
            <w:bottom w:val="none" w:sz="0" w:space="0" w:color="auto"/>
            <w:right w:val="none" w:sz="0" w:space="0" w:color="auto"/>
          </w:divBdr>
        </w:div>
        <w:div w:id="2017460821">
          <w:marLeft w:val="640"/>
          <w:marRight w:val="0"/>
          <w:marTop w:val="0"/>
          <w:marBottom w:val="0"/>
          <w:divBdr>
            <w:top w:val="none" w:sz="0" w:space="0" w:color="auto"/>
            <w:left w:val="none" w:sz="0" w:space="0" w:color="auto"/>
            <w:bottom w:val="none" w:sz="0" w:space="0" w:color="auto"/>
            <w:right w:val="none" w:sz="0" w:space="0" w:color="auto"/>
          </w:divBdr>
        </w:div>
        <w:div w:id="105345059">
          <w:marLeft w:val="640"/>
          <w:marRight w:val="0"/>
          <w:marTop w:val="0"/>
          <w:marBottom w:val="0"/>
          <w:divBdr>
            <w:top w:val="none" w:sz="0" w:space="0" w:color="auto"/>
            <w:left w:val="none" w:sz="0" w:space="0" w:color="auto"/>
            <w:bottom w:val="none" w:sz="0" w:space="0" w:color="auto"/>
            <w:right w:val="none" w:sz="0" w:space="0" w:color="auto"/>
          </w:divBdr>
        </w:div>
        <w:div w:id="555552221">
          <w:marLeft w:val="640"/>
          <w:marRight w:val="0"/>
          <w:marTop w:val="0"/>
          <w:marBottom w:val="0"/>
          <w:divBdr>
            <w:top w:val="none" w:sz="0" w:space="0" w:color="auto"/>
            <w:left w:val="none" w:sz="0" w:space="0" w:color="auto"/>
            <w:bottom w:val="none" w:sz="0" w:space="0" w:color="auto"/>
            <w:right w:val="none" w:sz="0" w:space="0" w:color="auto"/>
          </w:divBdr>
        </w:div>
        <w:div w:id="1620722138">
          <w:marLeft w:val="640"/>
          <w:marRight w:val="0"/>
          <w:marTop w:val="0"/>
          <w:marBottom w:val="0"/>
          <w:divBdr>
            <w:top w:val="none" w:sz="0" w:space="0" w:color="auto"/>
            <w:left w:val="none" w:sz="0" w:space="0" w:color="auto"/>
            <w:bottom w:val="none" w:sz="0" w:space="0" w:color="auto"/>
            <w:right w:val="none" w:sz="0" w:space="0" w:color="auto"/>
          </w:divBdr>
        </w:div>
        <w:div w:id="1805659603">
          <w:marLeft w:val="640"/>
          <w:marRight w:val="0"/>
          <w:marTop w:val="0"/>
          <w:marBottom w:val="0"/>
          <w:divBdr>
            <w:top w:val="none" w:sz="0" w:space="0" w:color="auto"/>
            <w:left w:val="none" w:sz="0" w:space="0" w:color="auto"/>
            <w:bottom w:val="none" w:sz="0" w:space="0" w:color="auto"/>
            <w:right w:val="none" w:sz="0" w:space="0" w:color="auto"/>
          </w:divBdr>
        </w:div>
      </w:divsChild>
    </w:div>
    <w:div w:id="2066902937">
      <w:bodyDiv w:val="1"/>
      <w:marLeft w:val="0"/>
      <w:marRight w:val="0"/>
      <w:marTop w:val="0"/>
      <w:marBottom w:val="0"/>
      <w:divBdr>
        <w:top w:val="none" w:sz="0" w:space="0" w:color="auto"/>
        <w:left w:val="none" w:sz="0" w:space="0" w:color="auto"/>
        <w:bottom w:val="none" w:sz="0" w:space="0" w:color="auto"/>
        <w:right w:val="none" w:sz="0" w:space="0" w:color="auto"/>
      </w:divBdr>
    </w:div>
    <w:div w:id="2067608218">
      <w:bodyDiv w:val="1"/>
      <w:marLeft w:val="0"/>
      <w:marRight w:val="0"/>
      <w:marTop w:val="0"/>
      <w:marBottom w:val="0"/>
      <w:divBdr>
        <w:top w:val="none" w:sz="0" w:space="0" w:color="auto"/>
        <w:left w:val="none" w:sz="0" w:space="0" w:color="auto"/>
        <w:bottom w:val="none" w:sz="0" w:space="0" w:color="auto"/>
        <w:right w:val="none" w:sz="0" w:space="0" w:color="auto"/>
      </w:divBdr>
    </w:div>
    <w:div w:id="2070029947">
      <w:bodyDiv w:val="1"/>
      <w:marLeft w:val="0"/>
      <w:marRight w:val="0"/>
      <w:marTop w:val="0"/>
      <w:marBottom w:val="0"/>
      <w:divBdr>
        <w:top w:val="none" w:sz="0" w:space="0" w:color="auto"/>
        <w:left w:val="none" w:sz="0" w:space="0" w:color="auto"/>
        <w:bottom w:val="none" w:sz="0" w:space="0" w:color="auto"/>
        <w:right w:val="none" w:sz="0" w:space="0" w:color="auto"/>
      </w:divBdr>
    </w:div>
    <w:div w:id="2076052956">
      <w:bodyDiv w:val="1"/>
      <w:marLeft w:val="0"/>
      <w:marRight w:val="0"/>
      <w:marTop w:val="0"/>
      <w:marBottom w:val="0"/>
      <w:divBdr>
        <w:top w:val="none" w:sz="0" w:space="0" w:color="auto"/>
        <w:left w:val="none" w:sz="0" w:space="0" w:color="auto"/>
        <w:bottom w:val="none" w:sz="0" w:space="0" w:color="auto"/>
        <w:right w:val="none" w:sz="0" w:space="0" w:color="auto"/>
      </w:divBdr>
      <w:divsChild>
        <w:div w:id="438794506">
          <w:marLeft w:val="640"/>
          <w:marRight w:val="0"/>
          <w:marTop w:val="0"/>
          <w:marBottom w:val="0"/>
          <w:divBdr>
            <w:top w:val="none" w:sz="0" w:space="0" w:color="auto"/>
            <w:left w:val="none" w:sz="0" w:space="0" w:color="auto"/>
            <w:bottom w:val="none" w:sz="0" w:space="0" w:color="auto"/>
            <w:right w:val="none" w:sz="0" w:space="0" w:color="auto"/>
          </w:divBdr>
        </w:div>
        <w:div w:id="520322299">
          <w:marLeft w:val="640"/>
          <w:marRight w:val="0"/>
          <w:marTop w:val="0"/>
          <w:marBottom w:val="0"/>
          <w:divBdr>
            <w:top w:val="none" w:sz="0" w:space="0" w:color="auto"/>
            <w:left w:val="none" w:sz="0" w:space="0" w:color="auto"/>
            <w:bottom w:val="none" w:sz="0" w:space="0" w:color="auto"/>
            <w:right w:val="none" w:sz="0" w:space="0" w:color="auto"/>
          </w:divBdr>
        </w:div>
        <w:div w:id="1239830944">
          <w:marLeft w:val="640"/>
          <w:marRight w:val="0"/>
          <w:marTop w:val="0"/>
          <w:marBottom w:val="0"/>
          <w:divBdr>
            <w:top w:val="none" w:sz="0" w:space="0" w:color="auto"/>
            <w:left w:val="none" w:sz="0" w:space="0" w:color="auto"/>
            <w:bottom w:val="none" w:sz="0" w:space="0" w:color="auto"/>
            <w:right w:val="none" w:sz="0" w:space="0" w:color="auto"/>
          </w:divBdr>
        </w:div>
        <w:div w:id="2142065127">
          <w:marLeft w:val="640"/>
          <w:marRight w:val="0"/>
          <w:marTop w:val="0"/>
          <w:marBottom w:val="0"/>
          <w:divBdr>
            <w:top w:val="none" w:sz="0" w:space="0" w:color="auto"/>
            <w:left w:val="none" w:sz="0" w:space="0" w:color="auto"/>
            <w:bottom w:val="none" w:sz="0" w:space="0" w:color="auto"/>
            <w:right w:val="none" w:sz="0" w:space="0" w:color="auto"/>
          </w:divBdr>
        </w:div>
        <w:div w:id="1036002765">
          <w:marLeft w:val="640"/>
          <w:marRight w:val="0"/>
          <w:marTop w:val="0"/>
          <w:marBottom w:val="0"/>
          <w:divBdr>
            <w:top w:val="none" w:sz="0" w:space="0" w:color="auto"/>
            <w:left w:val="none" w:sz="0" w:space="0" w:color="auto"/>
            <w:bottom w:val="none" w:sz="0" w:space="0" w:color="auto"/>
            <w:right w:val="none" w:sz="0" w:space="0" w:color="auto"/>
          </w:divBdr>
        </w:div>
        <w:div w:id="1306423547">
          <w:marLeft w:val="640"/>
          <w:marRight w:val="0"/>
          <w:marTop w:val="0"/>
          <w:marBottom w:val="0"/>
          <w:divBdr>
            <w:top w:val="none" w:sz="0" w:space="0" w:color="auto"/>
            <w:left w:val="none" w:sz="0" w:space="0" w:color="auto"/>
            <w:bottom w:val="none" w:sz="0" w:space="0" w:color="auto"/>
            <w:right w:val="none" w:sz="0" w:space="0" w:color="auto"/>
          </w:divBdr>
        </w:div>
        <w:div w:id="2031638146">
          <w:marLeft w:val="640"/>
          <w:marRight w:val="0"/>
          <w:marTop w:val="0"/>
          <w:marBottom w:val="0"/>
          <w:divBdr>
            <w:top w:val="none" w:sz="0" w:space="0" w:color="auto"/>
            <w:left w:val="none" w:sz="0" w:space="0" w:color="auto"/>
            <w:bottom w:val="none" w:sz="0" w:space="0" w:color="auto"/>
            <w:right w:val="none" w:sz="0" w:space="0" w:color="auto"/>
          </w:divBdr>
        </w:div>
        <w:div w:id="1677490965">
          <w:marLeft w:val="640"/>
          <w:marRight w:val="0"/>
          <w:marTop w:val="0"/>
          <w:marBottom w:val="0"/>
          <w:divBdr>
            <w:top w:val="none" w:sz="0" w:space="0" w:color="auto"/>
            <w:left w:val="none" w:sz="0" w:space="0" w:color="auto"/>
            <w:bottom w:val="none" w:sz="0" w:space="0" w:color="auto"/>
            <w:right w:val="none" w:sz="0" w:space="0" w:color="auto"/>
          </w:divBdr>
        </w:div>
        <w:div w:id="337074439">
          <w:marLeft w:val="640"/>
          <w:marRight w:val="0"/>
          <w:marTop w:val="0"/>
          <w:marBottom w:val="0"/>
          <w:divBdr>
            <w:top w:val="none" w:sz="0" w:space="0" w:color="auto"/>
            <w:left w:val="none" w:sz="0" w:space="0" w:color="auto"/>
            <w:bottom w:val="none" w:sz="0" w:space="0" w:color="auto"/>
            <w:right w:val="none" w:sz="0" w:space="0" w:color="auto"/>
          </w:divBdr>
        </w:div>
        <w:div w:id="115293446">
          <w:marLeft w:val="640"/>
          <w:marRight w:val="0"/>
          <w:marTop w:val="0"/>
          <w:marBottom w:val="0"/>
          <w:divBdr>
            <w:top w:val="none" w:sz="0" w:space="0" w:color="auto"/>
            <w:left w:val="none" w:sz="0" w:space="0" w:color="auto"/>
            <w:bottom w:val="none" w:sz="0" w:space="0" w:color="auto"/>
            <w:right w:val="none" w:sz="0" w:space="0" w:color="auto"/>
          </w:divBdr>
        </w:div>
        <w:div w:id="863595237">
          <w:marLeft w:val="640"/>
          <w:marRight w:val="0"/>
          <w:marTop w:val="0"/>
          <w:marBottom w:val="0"/>
          <w:divBdr>
            <w:top w:val="none" w:sz="0" w:space="0" w:color="auto"/>
            <w:left w:val="none" w:sz="0" w:space="0" w:color="auto"/>
            <w:bottom w:val="none" w:sz="0" w:space="0" w:color="auto"/>
            <w:right w:val="none" w:sz="0" w:space="0" w:color="auto"/>
          </w:divBdr>
        </w:div>
        <w:div w:id="1870990633">
          <w:marLeft w:val="640"/>
          <w:marRight w:val="0"/>
          <w:marTop w:val="0"/>
          <w:marBottom w:val="0"/>
          <w:divBdr>
            <w:top w:val="none" w:sz="0" w:space="0" w:color="auto"/>
            <w:left w:val="none" w:sz="0" w:space="0" w:color="auto"/>
            <w:bottom w:val="none" w:sz="0" w:space="0" w:color="auto"/>
            <w:right w:val="none" w:sz="0" w:space="0" w:color="auto"/>
          </w:divBdr>
        </w:div>
        <w:div w:id="1799180527">
          <w:marLeft w:val="640"/>
          <w:marRight w:val="0"/>
          <w:marTop w:val="0"/>
          <w:marBottom w:val="0"/>
          <w:divBdr>
            <w:top w:val="none" w:sz="0" w:space="0" w:color="auto"/>
            <w:left w:val="none" w:sz="0" w:space="0" w:color="auto"/>
            <w:bottom w:val="none" w:sz="0" w:space="0" w:color="auto"/>
            <w:right w:val="none" w:sz="0" w:space="0" w:color="auto"/>
          </w:divBdr>
        </w:div>
        <w:div w:id="1980647884">
          <w:marLeft w:val="640"/>
          <w:marRight w:val="0"/>
          <w:marTop w:val="0"/>
          <w:marBottom w:val="0"/>
          <w:divBdr>
            <w:top w:val="none" w:sz="0" w:space="0" w:color="auto"/>
            <w:left w:val="none" w:sz="0" w:space="0" w:color="auto"/>
            <w:bottom w:val="none" w:sz="0" w:space="0" w:color="auto"/>
            <w:right w:val="none" w:sz="0" w:space="0" w:color="auto"/>
          </w:divBdr>
        </w:div>
        <w:div w:id="1061371825">
          <w:marLeft w:val="640"/>
          <w:marRight w:val="0"/>
          <w:marTop w:val="0"/>
          <w:marBottom w:val="0"/>
          <w:divBdr>
            <w:top w:val="none" w:sz="0" w:space="0" w:color="auto"/>
            <w:left w:val="none" w:sz="0" w:space="0" w:color="auto"/>
            <w:bottom w:val="none" w:sz="0" w:space="0" w:color="auto"/>
            <w:right w:val="none" w:sz="0" w:space="0" w:color="auto"/>
          </w:divBdr>
        </w:div>
        <w:div w:id="160891962">
          <w:marLeft w:val="640"/>
          <w:marRight w:val="0"/>
          <w:marTop w:val="0"/>
          <w:marBottom w:val="0"/>
          <w:divBdr>
            <w:top w:val="none" w:sz="0" w:space="0" w:color="auto"/>
            <w:left w:val="none" w:sz="0" w:space="0" w:color="auto"/>
            <w:bottom w:val="none" w:sz="0" w:space="0" w:color="auto"/>
            <w:right w:val="none" w:sz="0" w:space="0" w:color="auto"/>
          </w:divBdr>
        </w:div>
        <w:div w:id="852955118">
          <w:marLeft w:val="640"/>
          <w:marRight w:val="0"/>
          <w:marTop w:val="0"/>
          <w:marBottom w:val="0"/>
          <w:divBdr>
            <w:top w:val="none" w:sz="0" w:space="0" w:color="auto"/>
            <w:left w:val="none" w:sz="0" w:space="0" w:color="auto"/>
            <w:bottom w:val="none" w:sz="0" w:space="0" w:color="auto"/>
            <w:right w:val="none" w:sz="0" w:space="0" w:color="auto"/>
          </w:divBdr>
        </w:div>
        <w:div w:id="724303934">
          <w:marLeft w:val="640"/>
          <w:marRight w:val="0"/>
          <w:marTop w:val="0"/>
          <w:marBottom w:val="0"/>
          <w:divBdr>
            <w:top w:val="none" w:sz="0" w:space="0" w:color="auto"/>
            <w:left w:val="none" w:sz="0" w:space="0" w:color="auto"/>
            <w:bottom w:val="none" w:sz="0" w:space="0" w:color="auto"/>
            <w:right w:val="none" w:sz="0" w:space="0" w:color="auto"/>
          </w:divBdr>
        </w:div>
        <w:div w:id="1097872175">
          <w:marLeft w:val="640"/>
          <w:marRight w:val="0"/>
          <w:marTop w:val="0"/>
          <w:marBottom w:val="0"/>
          <w:divBdr>
            <w:top w:val="none" w:sz="0" w:space="0" w:color="auto"/>
            <w:left w:val="none" w:sz="0" w:space="0" w:color="auto"/>
            <w:bottom w:val="none" w:sz="0" w:space="0" w:color="auto"/>
            <w:right w:val="none" w:sz="0" w:space="0" w:color="auto"/>
          </w:divBdr>
        </w:div>
        <w:div w:id="452018675">
          <w:marLeft w:val="640"/>
          <w:marRight w:val="0"/>
          <w:marTop w:val="0"/>
          <w:marBottom w:val="0"/>
          <w:divBdr>
            <w:top w:val="none" w:sz="0" w:space="0" w:color="auto"/>
            <w:left w:val="none" w:sz="0" w:space="0" w:color="auto"/>
            <w:bottom w:val="none" w:sz="0" w:space="0" w:color="auto"/>
            <w:right w:val="none" w:sz="0" w:space="0" w:color="auto"/>
          </w:divBdr>
        </w:div>
        <w:div w:id="460465850">
          <w:marLeft w:val="640"/>
          <w:marRight w:val="0"/>
          <w:marTop w:val="0"/>
          <w:marBottom w:val="0"/>
          <w:divBdr>
            <w:top w:val="none" w:sz="0" w:space="0" w:color="auto"/>
            <w:left w:val="none" w:sz="0" w:space="0" w:color="auto"/>
            <w:bottom w:val="none" w:sz="0" w:space="0" w:color="auto"/>
            <w:right w:val="none" w:sz="0" w:space="0" w:color="auto"/>
          </w:divBdr>
        </w:div>
        <w:div w:id="928923835">
          <w:marLeft w:val="640"/>
          <w:marRight w:val="0"/>
          <w:marTop w:val="0"/>
          <w:marBottom w:val="0"/>
          <w:divBdr>
            <w:top w:val="none" w:sz="0" w:space="0" w:color="auto"/>
            <w:left w:val="none" w:sz="0" w:space="0" w:color="auto"/>
            <w:bottom w:val="none" w:sz="0" w:space="0" w:color="auto"/>
            <w:right w:val="none" w:sz="0" w:space="0" w:color="auto"/>
          </w:divBdr>
        </w:div>
        <w:div w:id="1408575672">
          <w:marLeft w:val="640"/>
          <w:marRight w:val="0"/>
          <w:marTop w:val="0"/>
          <w:marBottom w:val="0"/>
          <w:divBdr>
            <w:top w:val="none" w:sz="0" w:space="0" w:color="auto"/>
            <w:left w:val="none" w:sz="0" w:space="0" w:color="auto"/>
            <w:bottom w:val="none" w:sz="0" w:space="0" w:color="auto"/>
            <w:right w:val="none" w:sz="0" w:space="0" w:color="auto"/>
          </w:divBdr>
        </w:div>
        <w:div w:id="687147276">
          <w:marLeft w:val="640"/>
          <w:marRight w:val="0"/>
          <w:marTop w:val="0"/>
          <w:marBottom w:val="0"/>
          <w:divBdr>
            <w:top w:val="none" w:sz="0" w:space="0" w:color="auto"/>
            <w:left w:val="none" w:sz="0" w:space="0" w:color="auto"/>
            <w:bottom w:val="none" w:sz="0" w:space="0" w:color="auto"/>
            <w:right w:val="none" w:sz="0" w:space="0" w:color="auto"/>
          </w:divBdr>
        </w:div>
        <w:div w:id="581064425">
          <w:marLeft w:val="640"/>
          <w:marRight w:val="0"/>
          <w:marTop w:val="0"/>
          <w:marBottom w:val="0"/>
          <w:divBdr>
            <w:top w:val="none" w:sz="0" w:space="0" w:color="auto"/>
            <w:left w:val="none" w:sz="0" w:space="0" w:color="auto"/>
            <w:bottom w:val="none" w:sz="0" w:space="0" w:color="auto"/>
            <w:right w:val="none" w:sz="0" w:space="0" w:color="auto"/>
          </w:divBdr>
        </w:div>
        <w:div w:id="1176921316">
          <w:marLeft w:val="640"/>
          <w:marRight w:val="0"/>
          <w:marTop w:val="0"/>
          <w:marBottom w:val="0"/>
          <w:divBdr>
            <w:top w:val="none" w:sz="0" w:space="0" w:color="auto"/>
            <w:left w:val="none" w:sz="0" w:space="0" w:color="auto"/>
            <w:bottom w:val="none" w:sz="0" w:space="0" w:color="auto"/>
            <w:right w:val="none" w:sz="0" w:space="0" w:color="auto"/>
          </w:divBdr>
        </w:div>
        <w:div w:id="464128280">
          <w:marLeft w:val="640"/>
          <w:marRight w:val="0"/>
          <w:marTop w:val="0"/>
          <w:marBottom w:val="0"/>
          <w:divBdr>
            <w:top w:val="none" w:sz="0" w:space="0" w:color="auto"/>
            <w:left w:val="none" w:sz="0" w:space="0" w:color="auto"/>
            <w:bottom w:val="none" w:sz="0" w:space="0" w:color="auto"/>
            <w:right w:val="none" w:sz="0" w:space="0" w:color="auto"/>
          </w:divBdr>
        </w:div>
        <w:div w:id="1482694392">
          <w:marLeft w:val="640"/>
          <w:marRight w:val="0"/>
          <w:marTop w:val="0"/>
          <w:marBottom w:val="0"/>
          <w:divBdr>
            <w:top w:val="none" w:sz="0" w:space="0" w:color="auto"/>
            <w:left w:val="none" w:sz="0" w:space="0" w:color="auto"/>
            <w:bottom w:val="none" w:sz="0" w:space="0" w:color="auto"/>
            <w:right w:val="none" w:sz="0" w:space="0" w:color="auto"/>
          </w:divBdr>
        </w:div>
        <w:div w:id="849637459">
          <w:marLeft w:val="640"/>
          <w:marRight w:val="0"/>
          <w:marTop w:val="0"/>
          <w:marBottom w:val="0"/>
          <w:divBdr>
            <w:top w:val="none" w:sz="0" w:space="0" w:color="auto"/>
            <w:left w:val="none" w:sz="0" w:space="0" w:color="auto"/>
            <w:bottom w:val="none" w:sz="0" w:space="0" w:color="auto"/>
            <w:right w:val="none" w:sz="0" w:space="0" w:color="auto"/>
          </w:divBdr>
        </w:div>
        <w:div w:id="1547794676">
          <w:marLeft w:val="640"/>
          <w:marRight w:val="0"/>
          <w:marTop w:val="0"/>
          <w:marBottom w:val="0"/>
          <w:divBdr>
            <w:top w:val="none" w:sz="0" w:space="0" w:color="auto"/>
            <w:left w:val="none" w:sz="0" w:space="0" w:color="auto"/>
            <w:bottom w:val="none" w:sz="0" w:space="0" w:color="auto"/>
            <w:right w:val="none" w:sz="0" w:space="0" w:color="auto"/>
          </w:divBdr>
        </w:div>
        <w:div w:id="1691763184">
          <w:marLeft w:val="640"/>
          <w:marRight w:val="0"/>
          <w:marTop w:val="0"/>
          <w:marBottom w:val="0"/>
          <w:divBdr>
            <w:top w:val="none" w:sz="0" w:space="0" w:color="auto"/>
            <w:left w:val="none" w:sz="0" w:space="0" w:color="auto"/>
            <w:bottom w:val="none" w:sz="0" w:space="0" w:color="auto"/>
            <w:right w:val="none" w:sz="0" w:space="0" w:color="auto"/>
          </w:divBdr>
        </w:div>
        <w:div w:id="783961071">
          <w:marLeft w:val="640"/>
          <w:marRight w:val="0"/>
          <w:marTop w:val="0"/>
          <w:marBottom w:val="0"/>
          <w:divBdr>
            <w:top w:val="none" w:sz="0" w:space="0" w:color="auto"/>
            <w:left w:val="none" w:sz="0" w:space="0" w:color="auto"/>
            <w:bottom w:val="none" w:sz="0" w:space="0" w:color="auto"/>
            <w:right w:val="none" w:sz="0" w:space="0" w:color="auto"/>
          </w:divBdr>
        </w:div>
        <w:div w:id="471212339">
          <w:marLeft w:val="640"/>
          <w:marRight w:val="0"/>
          <w:marTop w:val="0"/>
          <w:marBottom w:val="0"/>
          <w:divBdr>
            <w:top w:val="none" w:sz="0" w:space="0" w:color="auto"/>
            <w:left w:val="none" w:sz="0" w:space="0" w:color="auto"/>
            <w:bottom w:val="none" w:sz="0" w:space="0" w:color="auto"/>
            <w:right w:val="none" w:sz="0" w:space="0" w:color="auto"/>
          </w:divBdr>
        </w:div>
        <w:div w:id="674765674">
          <w:marLeft w:val="640"/>
          <w:marRight w:val="0"/>
          <w:marTop w:val="0"/>
          <w:marBottom w:val="0"/>
          <w:divBdr>
            <w:top w:val="none" w:sz="0" w:space="0" w:color="auto"/>
            <w:left w:val="none" w:sz="0" w:space="0" w:color="auto"/>
            <w:bottom w:val="none" w:sz="0" w:space="0" w:color="auto"/>
            <w:right w:val="none" w:sz="0" w:space="0" w:color="auto"/>
          </w:divBdr>
        </w:div>
        <w:div w:id="785542843">
          <w:marLeft w:val="640"/>
          <w:marRight w:val="0"/>
          <w:marTop w:val="0"/>
          <w:marBottom w:val="0"/>
          <w:divBdr>
            <w:top w:val="none" w:sz="0" w:space="0" w:color="auto"/>
            <w:left w:val="none" w:sz="0" w:space="0" w:color="auto"/>
            <w:bottom w:val="none" w:sz="0" w:space="0" w:color="auto"/>
            <w:right w:val="none" w:sz="0" w:space="0" w:color="auto"/>
          </w:divBdr>
        </w:div>
        <w:div w:id="583800000">
          <w:marLeft w:val="640"/>
          <w:marRight w:val="0"/>
          <w:marTop w:val="0"/>
          <w:marBottom w:val="0"/>
          <w:divBdr>
            <w:top w:val="none" w:sz="0" w:space="0" w:color="auto"/>
            <w:left w:val="none" w:sz="0" w:space="0" w:color="auto"/>
            <w:bottom w:val="none" w:sz="0" w:space="0" w:color="auto"/>
            <w:right w:val="none" w:sz="0" w:space="0" w:color="auto"/>
          </w:divBdr>
        </w:div>
        <w:div w:id="435441312">
          <w:marLeft w:val="640"/>
          <w:marRight w:val="0"/>
          <w:marTop w:val="0"/>
          <w:marBottom w:val="0"/>
          <w:divBdr>
            <w:top w:val="none" w:sz="0" w:space="0" w:color="auto"/>
            <w:left w:val="none" w:sz="0" w:space="0" w:color="auto"/>
            <w:bottom w:val="none" w:sz="0" w:space="0" w:color="auto"/>
            <w:right w:val="none" w:sz="0" w:space="0" w:color="auto"/>
          </w:divBdr>
        </w:div>
        <w:div w:id="1604995063">
          <w:marLeft w:val="640"/>
          <w:marRight w:val="0"/>
          <w:marTop w:val="0"/>
          <w:marBottom w:val="0"/>
          <w:divBdr>
            <w:top w:val="none" w:sz="0" w:space="0" w:color="auto"/>
            <w:left w:val="none" w:sz="0" w:space="0" w:color="auto"/>
            <w:bottom w:val="none" w:sz="0" w:space="0" w:color="auto"/>
            <w:right w:val="none" w:sz="0" w:space="0" w:color="auto"/>
          </w:divBdr>
        </w:div>
        <w:div w:id="1986663452">
          <w:marLeft w:val="640"/>
          <w:marRight w:val="0"/>
          <w:marTop w:val="0"/>
          <w:marBottom w:val="0"/>
          <w:divBdr>
            <w:top w:val="none" w:sz="0" w:space="0" w:color="auto"/>
            <w:left w:val="none" w:sz="0" w:space="0" w:color="auto"/>
            <w:bottom w:val="none" w:sz="0" w:space="0" w:color="auto"/>
            <w:right w:val="none" w:sz="0" w:space="0" w:color="auto"/>
          </w:divBdr>
        </w:div>
        <w:div w:id="2001813071">
          <w:marLeft w:val="640"/>
          <w:marRight w:val="0"/>
          <w:marTop w:val="0"/>
          <w:marBottom w:val="0"/>
          <w:divBdr>
            <w:top w:val="none" w:sz="0" w:space="0" w:color="auto"/>
            <w:left w:val="none" w:sz="0" w:space="0" w:color="auto"/>
            <w:bottom w:val="none" w:sz="0" w:space="0" w:color="auto"/>
            <w:right w:val="none" w:sz="0" w:space="0" w:color="auto"/>
          </w:divBdr>
        </w:div>
        <w:div w:id="2052143875">
          <w:marLeft w:val="640"/>
          <w:marRight w:val="0"/>
          <w:marTop w:val="0"/>
          <w:marBottom w:val="0"/>
          <w:divBdr>
            <w:top w:val="none" w:sz="0" w:space="0" w:color="auto"/>
            <w:left w:val="none" w:sz="0" w:space="0" w:color="auto"/>
            <w:bottom w:val="none" w:sz="0" w:space="0" w:color="auto"/>
            <w:right w:val="none" w:sz="0" w:space="0" w:color="auto"/>
          </w:divBdr>
        </w:div>
        <w:div w:id="93719739">
          <w:marLeft w:val="640"/>
          <w:marRight w:val="0"/>
          <w:marTop w:val="0"/>
          <w:marBottom w:val="0"/>
          <w:divBdr>
            <w:top w:val="none" w:sz="0" w:space="0" w:color="auto"/>
            <w:left w:val="none" w:sz="0" w:space="0" w:color="auto"/>
            <w:bottom w:val="none" w:sz="0" w:space="0" w:color="auto"/>
            <w:right w:val="none" w:sz="0" w:space="0" w:color="auto"/>
          </w:divBdr>
        </w:div>
        <w:div w:id="1641839421">
          <w:marLeft w:val="640"/>
          <w:marRight w:val="0"/>
          <w:marTop w:val="0"/>
          <w:marBottom w:val="0"/>
          <w:divBdr>
            <w:top w:val="none" w:sz="0" w:space="0" w:color="auto"/>
            <w:left w:val="none" w:sz="0" w:space="0" w:color="auto"/>
            <w:bottom w:val="none" w:sz="0" w:space="0" w:color="auto"/>
            <w:right w:val="none" w:sz="0" w:space="0" w:color="auto"/>
          </w:divBdr>
        </w:div>
        <w:div w:id="169877502">
          <w:marLeft w:val="640"/>
          <w:marRight w:val="0"/>
          <w:marTop w:val="0"/>
          <w:marBottom w:val="0"/>
          <w:divBdr>
            <w:top w:val="none" w:sz="0" w:space="0" w:color="auto"/>
            <w:left w:val="none" w:sz="0" w:space="0" w:color="auto"/>
            <w:bottom w:val="none" w:sz="0" w:space="0" w:color="auto"/>
            <w:right w:val="none" w:sz="0" w:space="0" w:color="auto"/>
          </w:divBdr>
        </w:div>
        <w:div w:id="1916276394">
          <w:marLeft w:val="640"/>
          <w:marRight w:val="0"/>
          <w:marTop w:val="0"/>
          <w:marBottom w:val="0"/>
          <w:divBdr>
            <w:top w:val="none" w:sz="0" w:space="0" w:color="auto"/>
            <w:left w:val="none" w:sz="0" w:space="0" w:color="auto"/>
            <w:bottom w:val="none" w:sz="0" w:space="0" w:color="auto"/>
            <w:right w:val="none" w:sz="0" w:space="0" w:color="auto"/>
          </w:divBdr>
        </w:div>
        <w:div w:id="553278325">
          <w:marLeft w:val="640"/>
          <w:marRight w:val="0"/>
          <w:marTop w:val="0"/>
          <w:marBottom w:val="0"/>
          <w:divBdr>
            <w:top w:val="none" w:sz="0" w:space="0" w:color="auto"/>
            <w:left w:val="none" w:sz="0" w:space="0" w:color="auto"/>
            <w:bottom w:val="none" w:sz="0" w:space="0" w:color="auto"/>
            <w:right w:val="none" w:sz="0" w:space="0" w:color="auto"/>
          </w:divBdr>
        </w:div>
        <w:div w:id="1055394600">
          <w:marLeft w:val="640"/>
          <w:marRight w:val="0"/>
          <w:marTop w:val="0"/>
          <w:marBottom w:val="0"/>
          <w:divBdr>
            <w:top w:val="none" w:sz="0" w:space="0" w:color="auto"/>
            <w:left w:val="none" w:sz="0" w:space="0" w:color="auto"/>
            <w:bottom w:val="none" w:sz="0" w:space="0" w:color="auto"/>
            <w:right w:val="none" w:sz="0" w:space="0" w:color="auto"/>
          </w:divBdr>
        </w:div>
        <w:div w:id="2118330656">
          <w:marLeft w:val="640"/>
          <w:marRight w:val="0"/>
          <w:marTop w:val="0"/>
          <w:marBottom w:val="0"/>
          <w:divBdr>
            <w:top w:val="none" w:sz="0" w:space="0" w:color="auto"/>
            <w:left w:val="none" w:sz="0" w:space="0" w:color="auto"/>
            <w:bottom w:val="none" w:sz="0" w:space="0" w:color="auto"/>
            <w:right w:val="none" w:sz="0" w:space="0" w:color="auto"/>
          </w:divBdr>
        </w:div>
        <w:div w:id="846091251">
          <w:marLeft w:val="640"/>
          <w:marRight w:val="0"/>
          <w:marTop w:val="0"/>
          <w:marBottom w:val="0"/>
          <w:divBdr>
            <w:top w:val="none" w:sz="0" w:space="0" w:color="auto"/>
            <w:left w:val="none" w:sz="0" w:space="0" w:color="auto"/>
            <w:bottom w:val="none" w:sz="0" w:space="0" w:color="auto"/>
            <w:right w:val="none" w:sz="0" w:space="0" w:color="auto"/>
          </w:divBdr>
        </w:div>
        <w:div w:id="980882576">
          <w:marLeft w:val="640"/>
          <w:marRight w:val="0"/>
          <w:marTop w:val="0"/>
          <w:marBottom w:val="0"/>
          <w:divBdr>
            <w:top w:val="none" w:sz="0" w:space="0" w:color="auto"/>
            <w:left w:val="none" w:sz="0" w:space="0" w:color="auto"/>
            <w:bottom w:val="none" w:sz="0" w:space="0" w:color="auto"/>
            <w:right w:val="none" w:sz="0" w:space="0" w:color="auto"/>
          </w:divBdr>
        </w:div>
        <w:div w:id="1718776982">
          <w:marLeft w:val="640"/>
          <w:marRight w:val="0"/>
          <w:marTop w:val="0"/>
          <w:marBottom w:val="0"/>
          <w:divBdr>
            <w:top w:val="none" w:sz="0" w:space="0" w:color="auto"/>
            <w:left w:val="none" w:sz="0" w:space="0" w:color="auto"/>
            <w:bottom w:val="none" w:sz="0" w:space="0" w:color="auto"/>
            <w:right w:val="none" w:sz="0" w:space="0" w:color="auto"/>
          </w:divBdr>
        </w:div>
        <w:div w:id="993988088">
          <w:marLeft w:val="640"/>
          <w:marRight w:val="0"/>
          <w:marTop w:val="0"/>
          <w:marBottom w:val="0"/>
          <w:divBdr>
            <w:top w:val="none" w:sz="0" w:space="0" w:color="auto"/>
            <w:left w:val="none" w:sz="0" w:space="0" w:color="auto"/>
            <w:bottom w:val="none" w:sz="0" w:space="0" w:color="auto"/>
            <w:right w:val="none" w:sz="0" w:space="0" w:color="auto"/>
          </w:divBdr>
        </w:div>
        <w:div w:id="2098868445">
          <w:marLeft w:val="640"/>
          <w:marRight w:val="0"/>
          <w:marTop w:val="0"/>
          <w:marBottom w:val="0"/>
          <w:divBdr>
            <w:top w:val="none" w:sz="0" w:space="0" w:color="auto"/>
            <w:left w:val="none" w:sz="0" w:space="0" w:color="auto"/>
            <w:bottom w:val="none" w:sz="0" w:space="0" w:color="auto"/>
            <w:right w:val="none" w:sz="0" w:space="0" w:color="auto"/>
          </w:divBdr>
        </w:div>
        <w:div w:id="769274237">
          <w:marLeft w:val="640"/>
          <w:marRight w:val="0"/>
          <w:marTop w:val="0"/>
          <w:marBottom w:val="0"/>
          <w:divBdr>
            <w:top w:val="none" w:sz="0" w:space="0" w:color="auto"/>
            <w:left w:val="none" w:sz="0" w:space="0" w:color="auto"/>
            <w:bottom w:val="none" w:sz="0" w:space="0" w:color="auto"/>
            <w:right w:val="none" w:sz="0" w:space="0" w:color="auto"/>
          </w:divBdr>
        </w:div>
        <w:div w:id="621621099">
          <w:marLeft w:val="640"/>
          <w:marRight w:val="0"/>
          <w:marTop w:val="0"/>
          <w:marBottom w:val="0"/>
          <w:divBdr>
            <w:top w:val="none" w:sz="0" w:space="0" w:color="auto"/>
            <w:left w:val="none" w:sz="0" w:space="0" w:color="auto"/>
            <w:bottom w:val="none" w:sz="0" w:space="0" w:color="auto"/>
            <w:right w:val="none" w:sz="0" w:space="0" w:color="auto"/>
          </w:divBdr>
        </w:div>
        <w:div w:id="1046374998">
          <w:marLeft w:val="640"/>
          <w:marRight w:val="0"/>
          <w:marTop w:val="0"/>
          <w:marBottom w:val="0"/>
          <w:divBdr>
            <w:top w:val="none" w:sz="0" w:space="0" w:color="auto"/>
            <w:left w:val="none" w:sz="0" w:space="0" w:color="auto"/>
            <w:bottom w:val="none" w:sz="0" w:space="0" w:color="auto"/>
            <w:right w:val="none" w:sz="0" w:space="0" w:color="auto"/>
          </w:divBdr>
        </w:div>
        <w:div w:id="368603146">
          <w:marLeft w:val="640"/>
          <w:marRight w:val="0"/>
          <w:marTop w:val="0"/>
          <w:marBottom w:val="0"/>
          <w:divBdr>
            <w:top w:val="none" w:sz="0" w:space="0" w:color="auto"/>
            <w:left w:val="none" w:sz="0" w:space="0" w:color="auto"/>
            <w:bottom w:val="none" w:sz="0" w:space="0" w:color="auto"/>
            <w:right w:val="none" w:sz="0" w:space="0" w:color="auto"/>
          </w:divBdr>
        </w:div>
        <w:div w:id="1490829523">
          <w:marLeft w:val="640"/>
          <w:marRight w:val="0"/>
          <w:marTop w:val="0"/>
          <w:marBottom w:val="0"/>
          <w:divBdr>
            <w:top w:val="none" w:sz="0" w:space="0" w:color="auto"/>
            <w:left w:val="none" w:sz="0" w:space="0" w:color="auto"/>
            <w:bottom w:val="none" w:sz="0" w:space="0" w:color="auto"/>
            <w:right w:val="none" w:sz="0" w:space="0" w:color="auto"/>
          </w:divBdr>
        </w:div>
      </w:divsChild>
    </w:div>
    <w:div w:id="2076194417">
      <w:bodyDiv w:val="1"/>
      <w:marLeft w:val="0"/>
      <w:marRight w:val="0"/>
      <w:marTop w:val="0"/>
      <w:marBottom w:val="0"/>
      <w:divBdr>
        <w:top w:val="none" w:sz="0" w:space="0" w:color="auto"/>
        <w:left w:val="none" w:sz="0" w:space="0" w:color="auto"/>
        <w:bottom w:val="none" w:sz="0" w:space="0" w:color="auto"/>
        <w:right w:val="none" w:sz="0" w:space="0" w:color="auto"/>
      </w:divBdr>
    </w:div>
    <w:div w:id="2082438241">
      <w:bodyDiv w:val="1"/>
      <w:marLeft w:val="0"/>
      <w:marRight w:val="0"/>
      <w:marTop w:val="0"/>
      <w:marBottom w:val="0"/>
      <w:divBdr>
        <w:top w:val="none" w:sz="0" w:space="0" w:color="auto"/>
        <w:left w:val="none" w:sz="0" w:space="0" w:color="auto"/>
        <w:bottom w:val="none" w:sz="0" w:space="0" w:color="auto"/>
        <w:right w:val="none" w:sz="0" w:space="0" w:color="auto"/>
      </w:divBdr>
      <w:divsChild>
        <w:div w:id="1619945996">
          <w:marLeft w:val="480"/>
          <w:marRight w:val="0"/>
          <w:marTop w:val="0"/>
          <w:marBottom w:val="0"/>
          <w:divBdr>
            <w:top w:val="none" w:sz="0" w:space="0" w:color="auto"/>
            <w:left w:val="none" w:sz="0" w:space="0" w:color="auto"/>
            <w:bottom w:val="none" w:sz="0" w:space="0" w:color="auto"/>
            <w:right w:val="none" w:sz="0" w:space="0" w:color="auto"/>
          </w:divBdr>
        </w:div>
        <w:div w:id="1751391346">
          <w:marLeft w:val="480"/>
          <w:marRight w:val="0"/>
          <w:marTop w:val="0"/>
          <w:marBottom w:val="0"/>
          <w:divBdr>
            <w:top w:val="none" w:sz="0" w:space="0" w:color="auto"/>
            <w:left w:val="none" w:sz="0" w:space="0" w:color="auto"/>
            <w:bottom w:val="none" w:sz="0" w:space="0" w:color="auto"/>
            <w:right w:val="none" w:sz="0" w:space="0" w:color="auto"/>
          </w:divBdr>
        </w:div>
        <w:div w:id="1213542701">
          <w:marLeft w:val="480"/>
          <w:marRight w:val="0"/>
          <w:marTop w:val="0"/>
          <w:marBottom w:val="0"/>
          <w:divBdr>
            <w:top w:val="none" w:sz="0" w:space="0" w:color="auto"/>
            <w:left w:val="none" w:sz="0" w:space="0" w:color="auto"/>
            <w:bottom w:val="none" w:sz="0" w:space="0" w:color="auto"/>
            <w:right w:val="none" w:sz="0" w:space="0" w:color="auto"/>
          </w:divBdr>
        </w:div>
        <w:div w:id="677734468">
          <w:marLeft w:val="480"/>
          <w:marRight w:val="0"/>
          <w:marTop w:val="0"/>
          <w:marBottom w:val="0"/>
          <w:divBdr>
            <w:top w:val="none" w:sz="0" w:space="0" w:color="auto"/>
            <w:left w:val="none" w:sz="0" w:space="0" w:color="auto"/>
            <w:bottom w:val="none" w:sz="0" w:space="0" w:color="auto"/>
            <w:right w:val="none" w:sz="0" w:space="0" w:color="auto"/>
          </w:divBdr>
        </w:div>
        <w:div w:id="782500754">
          <w:marLeft w:val="480"/>
          <w:marRight w:val="0"/>
          <w:marTop w:val="0"/>
          <w:marBottom w:val="0"/>
          <w:divBdr>
            <w:top w:val="none" w:sz="0" w:space="0" w:color="auto"/>
            <w:left w:val="none" w:sz="0" w:space="0" w:color="auto"/>
            <w:bottom w:val="none" w:sz="0" w:space="0" w:color="auto"/>
            <w:right w:val="none" w:sz="0" w:space="0" w:color="auto"/>
          </w:divBdr>
        </w:div>
        <w:div w:id="43600913">
          <w:marLeft w:val="480"/>
          <w:marRight w:val="0"/>
          <w:marTop w:val="0"/>
          <w:marBottom w:val="0"/>
          <w:divBdr>
            <w:top w:val="none" w:sz="0" w:space="0" w:color="auto"/>
            <w:left w:val="none" w:sz="0" w:space="0" w:color="auto"/>
            <w:bottom w:val="none" w:sz="0" w:space="0" w:color="auto"/>
            <w:right w:val="none" w:sz="0" w:space="0" w:color="auto"/>
          </w:divBdr>
        </w:div>
        <w:div w:id="1427531261">
          <w:marLeft w:val="480"/>
          <w:marRight w:val="0"/>
          <w:marTop w:val="0"/>
          <w:marBottom w:val="0"/>
          <w:divBdr>
            <w:top w:val="none" w:sz="0" w:space="0" w:color="auto"/>
            <w:left w:val="none" w:sz="0" w:space="0" w:color="auto"/>
            <w:bottom w:val="none" w:sz="0" w:space="0" w:color="auto"/>
            <w:right w:val="none" w:sz="0" w:space="0" w:color="auto"/>
          </w:divBdr>
        </w:div>
        <w:div w:id="892349412">
          <w:marLeft w:val="480"/>
          <w:marRight w:val="0"/>
          <w:marTop w:val="0"/>
          <w:marBottom w:val="0"/>
          <w:divBdr>
            <w:top w:val="none" w:sz="0" w:space="0" w:color="auto"/>
            <w:left w:val="none" w:sz="0" w:space="0" w:color="auto"/>
            <w:bottom w:val="none" w:sz="0" w:space="0" w:color="auto"/>
            <w:right w:val="none" w:sz="0" w:space="0" w:color="auto"/>
          </w:divBdr>
        </w:div>
        <w:div w:id="1526478693">
          <w:marLeft w:val="480"/>
          <w:marRight w:val="0"/>
          <w:marTop w:val="0"/>
          <w:marBottom w:val="0"/>
          <w:divBdr>
            <w:top w:val="none" w:sz="0" w:space="0" w:color="auto"/>
            <w:left w:val="none" w:sz="0" w:space="0" w:color="auto"/>
            <w:bottom w:val="none" w:sz="0" w:space="0" w:color="auto"/>
            <w:right w:val="none" w:sz="0" w:space="0" w:color="auto"/>
          </w:divBdr>
        </w:div>
        <w:div w:id="1153713589">
          <w:marLeft w:val="480"/>
          <w:marRight w:val="0"/>
          <w:marTop w:val="0"/>
          <w:marBottom w:val="0"/>
          <w:divBdr>
            <w:top w:val="none" w:sz="0" w:space="0" w:color="auto"/>
            <w:left w:val="none" w:sz="0" w:space="0" w:color="auto"/>
            <w:bottom w:val="none" w:sz="0" w:space="0" w:color="auto"/>
            <w:right w:val="none" w:sz="0" w:space="0" w:color="auto"/>
          </w:divBdr>
        </w:div>
        <w:div w:id="1396663277">
          <w:marLeft w:val="480"/>
          <w:marRight w:val="0"/>
          <w:marTop w:val="0"/>
          <w:marBottom w:val="0"/>
          <w:divBdr>
            <w:top w:val="none" w:sz="0" w:space="0" w:color="auto"/>
            <w:left w:val="none" w:sz="0" w:space="0" w:color="auto"/>
            <w:bottom w:val="none" w:sz="0" w:space="0" w:color="auto"/>
            <w:right w:val="none" w:sz="0" w:space="0" w:color="auto"/>
          </w:divBdr>
        </w:div>
        <w:div w:id="621112554">
          <w:marLeft w:val="480"/>
          <w:marRight w:val="0"/>
          <w:marTop w:val="0"/>
          <w:marBottom w:val="0"/>
          <w:divBdr>
            <w:top w:val="none" w:sz="0" w:space="0" w:color="auto"/>
            <w:left w:val="none" w:sz="0" w:space="0" w:color="auto"/>
            <w:bottom w:val="none" w:sz="0" w:space="0" w:color="auto"/>
            <w:right w:val="none" w:sz="0" w:space="0" w:color="auto"/>
          </w:divBdr>
        </w:div>
        <w:div w:id="1753427150">
          <w:marLeft w:val="480"/>
          <w:marRight w:val="0"/>
          <w:marTop w:val="0"/>
          <w:marBottom w:val="0"/>
          <w:divBdr>
            <w:top w:val="none" w:sz="0" w:space="0" w:color="auto"/>
            <w:left w:val="none" w:sz="0" w:space="0" w:color="auto"/>
            <w:bottom w:val="none" w:sz="0" w:space="0" w:color="auto"/>
            <w:right w:val="none" w:sz="0" w:space="0" w:color="auto"/>
          </w:divBdr>
        </w:div>
        <w:div w:id="2036079993">
          <w:marLeft w:val="480"/>
          <w:marRight w:val="0"/>
          <w:marTop w:val="0"/>
          <w:marBottom w:val="0"/>
          <w:divBdr>
            <w:top w:val="none" w:sz="0" w:space="0" w:color="auto"/>
            <w:left w:val="none" w:sz="0" w:space="0" w:color="auto"/>
            <w:bottom w:val="none" w:sz="0" w:space="0" w:color="auto"/>
            <w:right w:val="none" w:sz="0" w:space="0" w:color="auto"/>
          </w:divBdr>
        </w:div>
        <w:div w:id="1025668300">
          <w:marLeft w:val="480"/>
          <w:marRight w:val="0"/>
          <w:marTop w:val="0"/>
          <w:marBottom w:val="0"/>
          <w:divBdr>
            <w:top w:val="none" w:sz="0" w:space="0" w:color="auto"/>
            <w:left w:val="none" w:sz="0" w:space="0" w:color="auto"/>
            <w:bottom w:val="none" w:sz="0" w:space="0" w:color="auto"/>
            <w:right w:val="none" w:sz="0" w:space="0" w:color="auto"/>
          </w:divBdr>
        </w:div>
        <w:div w:id="1507478381">
          <w:marLeft w:val="480"/>
          <w:marRight w:val="0"/>
          <w:marTop w:val="0"/>
          <w:marBottom w:val="0"/>
          <w:divBdr>
            <w:top w:val="none" w:sz="0" w:space="0" w:color="auto"/>
            <w:left w:val="none" w:sz="0" w:space="0" w:color="auto"/>
            <w:bottom w:val="none" w:sz="0" w:space="0" w:color="auto"/>
            <w:right w:val="none" w:sz="0" w:space="0" w:color="auto"/>
          </w:divBdr>
        </w:div>
        <w:div w:id="867597182">
          <w:marLeft w:val="480"/>
          <w:marRight w:val="0"/>
          <w:marTop w:val="0"/>
          <w:marBottom w:val="0"/>
          <w:divBdr>
            <w:top w:val="none" w:sz="0" w:space="0" w:color="auto"/>
            <w:left w:val="none" w:sz="0" w:space="0" w:color="auto"/>
            <w:bottom w:val="none" w:sz="0" w:space="0" w:color="auto"/>
            <w:right w:val="none" w:sz="0" w:space="0" w:color="auto"/>
          </w:divBdr>
        </w:div>
        <w:div w:id="1271471256">
          <w:marLeft w:val="480"/>
          <w:marRight w:val="0"/>
          <w:marTop w:val="0"/>
          <w:marBottom w:val="0"/>
          <w:divBdr>
            <w:top w:val="none" w:sz="0" w:space="0" w:color="auto"/>
            <w:left w:val="none" w:sz="0" w:space="0" w:color="auto"/>
            <w:bottom w:val="none" w:sz="0" w:space="0" w:color="auto"/>
            <w:right w:val="none" w:sz="0" w:space="0" w:color="auto"/>
          </w:divBdr>
        </w:div>
        <w:div w:id="108090725">
          <w:marLeft w:val="480"/>
          <w:marRight w:val="0"/>
          <w:marTop w:val="0"/>
          <w:marBottom w:val="0"/>
          <w:divBdr>
            <w:top w:val="none" w:sz="0" w:space="0" w:color="auto"/>
            <w:left w:val="none" w:sz="0" w:space="0" w:color="auto"/>
            <w:bottom w:val="none" w:sz="0" w:space="0" w:color="auto"/>
            <w:right w:val="none" w:sz="0" w:space="0" w:color="auto"/>
          </w:divBdr>
        </w:div>
        <w:div w:id="396437394">
          <w:marLeft w:val="480"/>
          <w:marRight w:val="0"/>
          <w:marTop w:val="0"/>
          <w:marBottom w:val="0"/>
          <w:divBdr>
            <w:top w:val="none" w:sz="0" w:space="0" w:color="auto"/>
            <w:left w:val="none" w:sz="0" w:space="0" w:color="auto"/>
            <w:bottom w:val="none" w:sz="0" w:space="0" w:color="auto"/>
            <w:right w:val="none" w:sz="0" w:space="0" w:color="auto"/>
          </w:divBdr>
        </w:div>
        <w:div w:id="822477084">
          <w:marLeft w:val="480"/>
          <w:marRight w:val="0"/>
          <w:marTop w:val="0"/>
          <w:marBottom w:val="0"/>
          <w:divBdr>
            <w:top w:val="none" w:sz="0" w:space="0" w:color="auto"/>
            <w:left w:val="none" w:sz="0" w:space="0" w:color="auto"/>
            <w:bottom w:val="none" w:sz="0" w:space="0" w:color="auto"/>
            <w:right w:val="none" w:sz="0" w:space="0" w:color="auto"/>
          </w:divBdr>
        </w:div>
        <w:div w:id="220992895">
          <w:marLeft w:val="480"/>
          <w:marRight w:val="0"/>
          <w:marTop w:val="0"/>
          <w:marBottom w:val="0"/>
          <w:divBdr>
            <w:top w:val="none" w:sz="0" w:space="0" w:color="auto"/>
            <w:left w:val="none" w:sz="0" w:space="0" w:color="auto"/>
            <w:bottom w:val="none" w:sz="0" w:space="0" w:color="auto"/>
            <w:right w:val="none" w:sz="0" w:space="0" w:color="auto"/>
          </w:divBdr>
        </w:div>
        <w:div w:id="1047222290">
          <w:marLeft w:val="480"/>
          <w:marRight w:val="0"/>
          <w:marTop w:val="0"/>
          <w:marBottom w:val="0"/>
          <w:divBdr>
            <w:top w:val="none" w:sz="0" w:space="0" w:color="auto"/>
            <w:left w:val="none" w:sz="0" w:space="0" w:color="auto"/>
            <w:bottom w:val="none" w:sz="0" w:space="0" w:color="auto"/>
            <w:right w:val="none" w:sz="0" w:space="0" w:color="auto"/>
          </w:divBdr>
        </w:div>
        <w:div w:id="1018967669">
          <w:marLeft w:val="480"/>
          <w:marRight w:val="0"/>
          <w:marTop w:val="0"/>
          <w:marBottom w:val="0"/>
          <w:divBdr>
            <w:top w:val="none" w:sz="0" w:space="0" w:color="auto"/>
            <w:left w:val="none" w:sz="0" w:space="0" w:color="auto"/>
            <w:bottom w:val="none" w:sz="0" w:space="0" w:color="auto"/>
            <w:right w:val="none" w:sz="0" w:space="0" w:color="auto"/>
          </w:divBdr>
        </w:div>
        <w:div w:id="771363109">
          <w:marLeft w:val="480"/>
          <w:marRight w:val="0"/>
          <w:marTop w:val="0"/>
          <w:marBottom w:val="0"/>
          <w:divBdr>
            <w:top w:val="none" w:sz="0" w:space="0" w:color="auto"/>
            <w:left w:val="none" w:sz="0" w:space="0" w:color="auto"/>
            <w:bottom w:val="none" w:sz="0" w:space="0" w:color="auto"/>
            <w:right w:val="none" w:sz="0" w:space="0" w:color="auto"/>
          </w:divBdr>
        </w:div>
        <w:div w:id="1371415346">
          <w:marLeft w:val="480"/>
          <w:marRight w:val="0"/>
          <w:marTop w:val="0"/>
          <w:marBottom w:val="0"/>
          <w:divBdr>
            <w:top w:val="none" w:sz="0" w:space="0" w:color="auto"/>
            <w:left w:val="none" w:sz="0" w:space="0" w:color="auto"/>
            <w:bottom w:val="none" w:sz="0" w:space="0" w:color="auto"/>
            <w:right w:val="none" w:sz="0" w:space="0" w:color="auto"/>
          </w:divBdr>
        </w:div>
        <w:div w:id="990912419">
          <w:marLeft w:val="480"/>
          <w:marRight w:val="0"/>
          <w:marTop w:val="0"/>
          <w:marBottom w:val="0"/>
          <w:divBdr>
            <w:top w:val="none" w:sz="0" w:space="0" w:color="auto"/>
            <w:left w:val="none" w:sz="0" w:space="0" w:color="auto"/>
            <w:bottom w:val="none" w:sz="0" w:space="0" w:color="auto"/>
            <w:right w:val="none" w:sz="0" w:space="0" w:color="auto"/>
          </w:divBdr>
        </w:div>
        <w:div w:id="1007295343">
          <w:marLeft w:val="480"/>
          <w:marRight w:val="0"/>
          <w:marTop w:val="0"/>
          <w:marBottom w:val="0"/>
          <w:divBdr>
            <w:top w:val="none" w:sz="0" w:space="0" w:color="auto"/>
            <w:left w:val="none" w:sz="0" w:space="0" w:color="auto"/>
            <w:bottom w:val="none" w:sz="0" w:space="0" w:color="auto"/>
            <w:right w:val="none" w:sz="0" w:space="0" w:color="auto"/>
          </w:divBdr>
        </w:div>
        <w:div w:id="75253182">
          <w:marLeft w:val="480"/>
          <w:marRight w:val="0"/>
          <w:marTop w:val="0"/>
          <w:marBottom w:val="0"/>
          <w:divBdr>
            <w:top w:val="none" w:sz="0" w:space="0" w:color="auto"/>
            <w:left w:val="none" w:sz="0" w:space="0" w:color="auto"/>
            <w:bottom w:val="none" w:sz="0" w:space="0" w:color="auto"/>
            <w:right w:val="none" w:sz="0" w:space="0" w:color="auto"/>
          </w:divBdr>
        </w:div>
        <w:div w:id="612134884">
          <w:marLeft w:val="480"/>
          <w:marRight w:val="0"/>
          <w:marTop w:val="0"/>
          <w:marBottom w:val="0"/>
          <w:divBdr>
            <w:top w:val="none" w:sz="0" w:space="0" w:color="auto"/>
            <w:left w:val="none" w:sz="0" w:space="0" w:color="auto"/>
            <w:bottom w:val="none" w:sz="0" w:space="0" w:color="auto"/>
            <w:right w:val="none" w:sz="0" w:space="0" w:color="auto"/>
          </w:divBdr>
        </w:div>
        <w:div w:id="670184013">
          <w:marLeft w:val="480"/>
          <w:marRight w:val="0"/>
          <w:marTop w:val="0"/>
          <w:marBottom w:val="0"/>
          <w:divBdr>
            <w:top w:val="none" w:sz="0" w:space="0" w:color="auto"/>
            <w:left w:val="none" w:sz="0" w:space="0" w:color="auto"/>
            <w:bottom w:val="none" w:sz="0" w:space="0" w:color="auto"/>
            <w:right w:val="none" w:sz="0" w:space="0" w:color="auto"/>
          </w:divBdr>
        </w:div>
        <w:div w:id="1009911077">
          <w:marLeft w:val="480"/>
          <w:marRight w:val="0"/>
          <w:marTop w:val="0"/>
          <w:marBottom w:val="0"/>
          <w:divBdr>
            <w:top w:val="none" w:sz="0" w:space="0" w:color="auto"/>
            <w:left w:val="none" w:sz="0" w:space="0" w:color="auto"/>
            <w:bottom w:val="none" w:sz="0" w:space="0" w:color="auto"/>
            <w:right w:val="none" w:sz="0" w:space="0" w:color="auto"/>
          </w:divBdr>
        </w:div>
        <w:div w:id="1424692492">
          <w:marLeft w:val="480"/>
          <w:marRight w:val="0"/>
          <w:marTop w:val="0"/>
          <w:marBottom w:val="0"/>
          <w:divBdr>
            <w:top w:val="none" w:sz="0" w:space="0" w:color="auto"/>
            <w:left w:val="none" w:sz="0" w:space="0" w:color="auto"/>
            <w:bottom w:val="none" w:sz="0" w:space="0" w:color="auto"/>
            <w:right w:val="none" w:sz="0" w:space="0" w:color="auto"/>
          </w:divBdr>
        </w:div>
        <w:div w:id="112024975">
          <w:marLeft w:val="480"/>
          <w:marRight w:val="0"/>
          <w:marTop w:val="0"/>
          <w:marBottom w:val="0"/>
          <w:divBdr>
            <w:top w:val="none" w:sz="0" w:space="0" w:color="auto"/>
            <w:left w:val="none" w:sz="0" w:space="0" w:color="auto"/>
            <w:bottom w:val="none" w:sz="0" w:space="0" w:color="auto"/>
            <w:right w:val="none" w:sz="0" w:space="0" w:color="auto"/>
          </w:divBdr>
        </w:div>
        <w:div w:id="1565797710">
          <w:marLeft w:val="480"/>
          <w:marRight w:val="0"/>
          <w:marTop w:val="0"/>
          <w:marBottom w:val="0"/>
          <w:divBdr>
            <w:top w:val="none" w:sz="0" w:space="0" w:color="auto"/>
            <w:left w:val="none" w:sz="0" w:space="0" w:color="auto"/>
            <w:bottom w:val="none" w:sz="0" w:space="0" w:color="auto"/>
            <w:right w:val="none" w:sz="0" w:space="0" w:color="auto"/>
          </w:divBdr>
        </w:div>
        <w:div w:id="493765971">
          <w:marLeft w:val="480"/>
          <w:marRight w:val="0"/>
          <w:marTop w:val="0"/>
          <w:marBottom w:val="0"/>
          <w:divBdr>
            <w:top w:val="none" w:sz="0" w:space="0" w:color="auto"/>
            <w:left w:val="none" w:sz="0" w:space="0" w:color="auto"/>
            <w:bottom w:val="none" w:sz="0" w:space="0" w:color="auto"/>
            <w:right w:val="none" w:sz="0" w:space="0" w:color="auto"/>
          </w:divBdr>
        </w:div>
        <w:div w:id="187987217">
          <w:marLeft w:val="480"/>
          <w:marRight w:val="0"/>
          <w:marTop w:val="0"/>
          <w:marBottom w:val="0"/>
          <w:divBdr>
            <w:top w:val="none" w:sz="0" w:space="0" w:color="auto"/>
            <w:left w:val="none" w:sz="0" w:space="0" w:color="auto"/>
            <w:bottom w:val="none" w:sz="0" w:space="0" w:color="auto"/>
            <w:right w:val="none" w:sz="0" w:space="0" w:color="auto"/>
          </w:divBdr>
        </w:div>
        <w:div w:id="1185823809">
          <w:marLeft w:val="480"/>
          <w:marRight w:val="0"/>
          <w:marTop w:val="0"/>
          <w:marBottom w:val="0"/>
          <w:divBdr>
            <w:top w:val="none" w:sz="0" w:space="0" w:color="auto"/>
            <w:left w:val="none" w:sz="0" w:space="0" w:color="auto"/>
            <w:bottom w:val="none" w:sz="0" w:space="0" w:color="auto"/>
            <w:right w:val="none" w:sz="0" w:space="0" w:color="auto"/>
          </w:divBdr>
        </w:div>
        <w:div w:id="897979719">
          <w:marLeft w:val="480"/>
          <w:marRight w:val="0"/>
          <w:marTop w:val="0"/>
          <w:marBottom w:val="0"/>
          <w:divBdr>
            <w:top w:val="none" w:sz="0" w:space="0" w:color="auto"/>
            <w:left w:val="none" w:sz="0" w:space="0" w:color="auto"/>
            <w:bottom w:val="none" w:sz="0" w:space="0" w:color="auto"/>
            <w:right w:val="none" w:sz="0" w:space="0" w:color="auto"/>
          </w:divBdr>
        </w:div>
        <w:div w:id="1091706318">
          <w:marLeft w:val="480"/>
          <w:marRight w:val="0"/>
          <w:marTop w:val="0"/>
          <w:marBottom w:val="0"/>
          <w:divBdr>
            <w:top w:val="none" w:sz="0" w:space="0" w:color="auto"/>
            <w:left w:val="none" w:sz="0" w:space="0" w:color="auto"/>
            <w:bottom w:val="none" w:sz="0" w:space="0" w:color="auto"/>
            <w:right w:val="none" w:sz="0" w:space="0" w:color="auto"/>
          </w:divBdr>
        </w:div>
        <w:div w:id="96561608">
          <w:marLeft w:val="480"/>
          <w:marRight w:val="0"/>
          <w:marTop w:val="0"/>
          <w:marBottom w:val="0"/>
          <w:divBdr>
            <w:top w:val="none" w:sz="0" w:space="0" w:color="auto"/>
            <w:left w:val="none" w:sz="0" w:space="0" w:color="auto"/>
            <w:bottom w:val="none" w:sz="0" w:space="0" w:color="auto"/>
            <w:right w:val="none" w:sz="0" w:space="0" w:color="auto"/>
          </w:divBdr>
        </w:div>
        <w:div w:id="993021732">
          <w:marLeft w:val="480"/>
          <w:marRight w:val="0"/>
          <w:marTop w:val="0"/>
          <w:marBottom w:val="0"/>
          <w:divBdr>
            <w:top w:val="none" w:sz="0" w:space="0" w:color="auto"/>
            <w:left w:val="none" w:sz="0" w:space="0" w:color="auto"/>
            <w:bottom w:val="none" w:sz="0" w:space="0" w:color="auto"/>
            <w:right w:val="none" w:sz="0" w:space="0" w:color="auto"/>
          </w:divBdr>
        </w:div>
        <w:div w:id="1241717343">
          <w:marLeft w:val="480"/>
          <w:marRight w:val="0"/>
          <w:marTop w:val="0"/>
          <w:marBottom w:val="0"/>
          <w:divBdr>
            <w:top w:val="none" w:sz="0" w:space="0" w:color="auto"/>
            <w:left w:val="none" w:sz="0" w:space="0" w:color="auto"/>
            <w:bottom w:val="none" w:sz="0" w:space="0" w:color="auto"/>
            <w:right w:val="none" w:sz="0" w:space="0" w:color="auto"/>
          </w:divBdr>
        </w:div>
        <w:div w:id="884945939">
          <w:marLeft w:val="480"/>
          <w:marRight w:val="0"/>
          <w:marTop w:val="0"/>
          <w:marBottom w:val="0"/>
          <w:divBdr>
            <w:top w:val="none" w:sz="0" w:space="0" w:color="auto"/>
            <w:left w:val="none" w:sz="0" w:space="0" w:color="auto"/>
            <w:bottom w:val="none" w:sz="0" w:space="0" w:color="auto"/>
            <w:right w:val="none" w:sz="0" w:space="0" w:color="auto"/>
          </w:divBdr>
        </w:div>
        <w:div w:id="1374844408">
          <w:marLeft w:val="480"/>
          <w:marRight w:val="0"/>
          <w:marTop w:val="0"/>
          <w:marBottom w:val="0"/>
          <w:divBdr>
            <w:top w:val="none" w:sz="0" w:space="0" w:color="auto"/>
            <w:left w:val="none" w:sz="0" w:space="0" w:color="auto"/>
            <w:bottom w:val="none" w:sz="0" w:space="0" w:color="auto"/>
            <w:right w:val="none" w:sz="0" w:space="0" w:color="auto"/>
          </w:divBdr>
        </w:div>
        <w:div w:id="1452749636">
          <w:marLeft w:val="480"/>
          <w:marRight w:val="0"/>
          <w:marTop w:val="0"/>
          <w:marBottom w:val="0"/>
          <w:divBdr>
            <w:top w:val="none" w:sz="0" w:space="0" w:color="auto"/>
            <w:left w:val="none" w:sz="0" w:space="0" w:color="auto"/>
            <w:bottom w:val="none" w:sz="0" w:space="0" w:color="auto"/>
            <w:right w:val="none" w:sz="0" w:space="0" w:color="auto"/>
          </w:divBdr>
        </w:div>
        <w:div w:id="1045330028">
          <w:marLeft w:val="480"/>
          <w:marRight w:val="0"/>
          <w:marTop w:val="0"/>
          <w:marBottom w:val="0"/>
          <w:divBdr>
            <w:top w:val="none" w:sz="0" w:space="0" w:color="auto"/>
            <w:left w:val="none" w:sz="0" w:space="0" w:color="auto"/>
            <w:bottom w:val="none" w:sz="0" w:space="0" w:color="auto"/>
            <w:right w:val="none" w:sz="0" w:space="0" w:color="auto"/>
          </w:divBdr>
        </w:div>
        <w:div w:id="1692104035">
          <w:marLeft w:val="480"/>
          <w:marRight w:val="0"/>
          <w:marTop w:val="0"/>
          <w:marBottom w:val="0"/>
          <w:divBdr>
            <w:top w:val="none" w:sz="0" w:space="0" w:color="auto"/>
            <w:left w:val="none" w:sz="0" w:space="0" w:color="auto"/>
            <w:bottom w:val="none" w:sz="0" w:space="0" w:color="auto"/>
            <w:right w:val="none" w:sz="0" w:space="0" w:color="auto"/>
          </w:divBdr>
        </w:div>
        <w:div w:id="349990617">
          <w:marLeft w:val="480"/>
          <w:marRight w:val="0"/>
          <w:marTop w:val="0"/>
          <w:marBottom w:val="0"/>
          <w:divBdr>
            <w:top w:val="none" w:sz="0" w:space="0" w:color="auto"/>
            <w:left w:val="none" w:sz="0" w:space="0" w:color="auto"/>
            <w:bottom w:val="none" w:sz="0" w:space="0" w:color="auto"/>
            <w:right w:val="none" w:sz="0" w:space="0" w:color="auto"/>
          </w:divBdr>
        </w:div>
        <w:div w:id="872961864">
          <w:marLeft w:val="480"/>
          <w:marRight w:val="0"/>
          <w:marTop w:val="0"/>
          <w:marBottom w:val="0"/>
          <w:divBdr>
            <w:top w:val="none" w:sz="0" w:space="0" w:color="auto"/>
            <w:left w:val="none" w:sz="0" w:space="0" w:color="auto"/>
            <w:bottom w:val="none" w:sz="0" w:space="0" w:color="auto"/>
            <w:right w:val="none" w:sz="0" w:space="0" w:color="auto"/>
          </w:divBdr>
        </w:div>
        <w:div w:id="214124880">
          <w:marLeft w:val="480"/>
          <w:marRight w:val="0"/>
          <w:marTop w:val="0"/>
          <w:marBottom w:val="0"/>
          <w:divBdr>
            <w:top w:val="none" w:sz="0" w:space="0" w:color="auto"/>
            <w:left w:val="none" w:sz="0" w:space="0" w:color="auto"/>
            <w:bottom w:val="none" w:sz="0" w:space="0" w:color="auto"/>
            <w:right w:val="none" w:sz="0" w:space="0" w:color="auto"/>
          </w:divBdr>
        </w:div>
        <w:div w:id="646204009">
          <w:marLeft w:val="480"/>
          <w:marRight w:val="0"/>
          <w:marTop w:val="0"/>
          <w:marBottom w:val="0"/>
          <w:divBdr>
            <w:top w:val="none" w:sz="0" w:space="0" w:color="auto"/>
            <w:left w:val="none" w:sz="0" w:space="0" w:color="auto"/>
            <w:bottom w:val="none" w:sz="0" w:space="0" w:color="auto"/>
            <w:right w:val="none" w:sz="0" w:space="0" w:color="auto"/>
          </w:divBdr>
        </w:div>
        <w:div w:id="878515081">
          <w:marLeft w:val="480"/>
          <w:marRight w:val="0"/>
          <w:marTop w:val="0"/>
          <w:marBottom w:val="0"/>
          <w:divBdr>
            <w:top w:val="none" w:sz="0" w:space="0" w:color="auto"/>
            <w:left w:val="none" w:sz="0" w:space="0" w:color="auto"/>
            <w:bottom w:val="none" w:sz="0" w:space="0" w:color="auto"/>
            <w:right w:val="none" w:sz="0" w:space="0" w:color="auto"/>
          </w:divBdr>
        </w:div>
      </w:divsChild>
    </w:div>
    <w:div w:id="2082943733">
      <w:bodyDiv w:val="1"/>
      <w:marLeft w:val="0"/>
      <w:marRight w:val="0"/>
      <w:marTop w:val="0"/>
      <w:marBottom w:val="0"/>
      <w:divBdr>
        <w:top w:val="none" w:sz="0" w:space="0" w:color="auto"/>
        <w:left w:val="none" w:sz="0" w:space="0" w:color="auto"/>
        <w:bottom w:val="none" w:sz="0" w:space="0" w:color="auto"/>
        <w:right w:val="none" w:sz="0" w:space="0" w:color="auto"/>
      </w:divBdr>
      <w:divsChild>
        <w:div w:id="2118677601">
          <w:marLeft w:val="640"/>
          <w:marRight w:val="0"/>
          <w:marTop w:val="0"/>
          <w:marBottom w:val="0"/>
          <w:divBdr>
            <w:top w:val="none" w:sz="0" w:space="0" w:color="auto"/>
            <w:left w:val="none" w:sz="0" w:space="0" w:color="auto"/>
            <w:bottom w:val="none" w:sz="0" w:space="0" w:color="auto"/>
            <w:right w:val="none" w:sz="0" w:space="0" w:color="auto"/>
          </w:divBdr>
        </w:div>
        <w:div w:id="1435594048">
          <w:marLeft w:val="640"/>
          <w:marRight w:val="0"/>
          <w:marTop w:val="0"/>
          <w:marBottom w:val="0"/>
          <w:divBdr>
            <w:top w:val="none" w:sz="0" w:space="0" w:color="auto"/>
            <w:left w:val="none" w:sz="0" w:space="0" w:color="auto"/>
            <w:bottom w:val="none" w:sz="0" w:space="0" w:color="auto"/>
            <w:right w:val="none" w:sz="0" w:space="0" w:color="auto"/>
          </w:divBdr>
        </w:div>
        <w:div w:id="1747191392">
          <w:marLeft w:val="640"/>
          <w:marRight w:val="0"/>
          <w:marTop w:val="0"/>
          <w:marBottom w:val="0"/>
          <w:divBdr>
            <w:top w:val="none" w:sz="0" w:space="0" w:color="auto"/>
            <w:left w:val="none" w:sz="0" w:space="0" w:color="auto"/>
            <w:bottom w:val="none" w:sz="0" w:space="0" w:color="auto"/>
            <w:right w:val="none" w:sz="0" w:space="0" w:color="auto"/>
          </w:divBdr>
        </w:div>
        <w:div w:id="198904596">
          <w:marLeft w:val="640"/>
          <w:marRight w:val="0"/>
          <w:marTop w:val="0"/>
          <w:marBottom w:val="0"/>
          <w:divBdr>
            <w:top w:val="none" w:sz="0" w:space="0" w:color="auto"/>
            <w:left w:val="none" w:sz="0" w:space="0" w:color="auto"/>
            <w:bottom w:val="none" w:sz="0" w:space="0" w:color="auto"/>
            <w:right w:val="none" w:sz="0" w:space="0" w:color="auto"/>
          </w:divBdr>
        </w:div>
        <w:div w:id="259725080">
          <w:marLeft w:val="640"/>
          <w:marRight w:val="0"/>
          <w:marTop w:val="0"/>
          <w:marBottom w:val="0"/>
          <w:divBdr>
            <w:top w:val="none" w:sz="0" w:space="0" w:color="auto"/>
            <w:left w:val="none" w:sz="0" w:space="0" w:color="auto"/>
            <w:bottom w:val="none" w:sz="0" w:space="0" w:color="auto"/>
            <w:right w:val="none" w:sz="0" w:space="0" w:color="auto"/>
          </w:divBdr>
        </w:div>
        <w:div w:id="1982154206">
          <w:marLeft w:val="640"/>
          <w:marRight w:val="0"/>
          <w:marTop w:val="0"/>
          <w:marBottom w:val="0"/>
          <w:divBdr>
            <w:top w:val="none" w:sz="0" w:space="0" w:color="auto"/>
            <w:left w:val="none" w:sz="0" w:space="0" w:color="auto"/>
            <w:bottom w:val="none" w:sz="0" w:space="0" w:color="auto"/>
            <w:right w:val="none" w:sz="0" w:space="0" w:color="auto"/>
          </w:divBdr>
        </w:div>
        <w:div w:id="1872106719">
          <w:marLeft w:val="640"/>
          <w:marRight w:val="0"/>
          <w:marTop w:val="0"/>
          <w:marBottom w:val="0"/>
          <w:divBdr>
            <w:top w:val="none" w:sz="0" w:space="0" w:color="auto"/>
            <w:left w:val="none" w:sz="0" w:space="0" w:color="auto"/>
            <w:bottom w:val="none" w:sz="0" w:space="0" w:color="auto"/>
            <w:right w:val="none" w:sz="0" w:space="0" w:color="auto"/>
          </w:divBdr>
        </w:div>
        <w:div w:id="1099106983">
          <w:marLeft w:val="640"/>
          <w:marRight w:val="0"/>
          <w:marTop w:val="0"/>
          <w:marBottom w:val="0"/>
          <w:divBdr>
            <w:top w:val="none" w:sz="0" w:space="0" w:color="auto"/>
            <w:left w:val="none" w:sz="0" w:space="0" w:color="auto"/>
            <w:bottom w:val="none" w:sz="0" w:space="0" w:color="auto"/>
            <w:right w:val="none" w:sz="0" w:space="0" w:color="auto"/>
          </w:divBdr>
        </w:div>
        <w:div w:id="886141284">
          <w:marLeft w:val="640"/>
          <w:marRight w:val="0"/>
          <w:marTop w:val="0"/>
          <w:marBottom w:val="0"/>
          <w:divBdr>
            <w:top w:val="none" w:sz="0" w:space="0" w:color="auto"/>
            <w:left w:val="none" w:sz="0" w:space="0" w:color="auto"/>
            <w:bottom w:val="none" w:sz="0" w:space="0" w:color="auto"/>
            <w:right w:val="none" w:sz="0" w:space="0" w:color="auto"/>
          </w:divBdr>
        </w:div>
        <w:div w:id="981421929">
          <w:marLeft w:val="640"/>
          <w:marRight w:val="0"/>
          <w:marTop w:val="0"/>
          <w:marBottom w:val="0"/>
          <w:divBdr>
            <w:top w:val="none" w:sz="0" w:space="0" w:color="auto"/>
            <w:left w:val="none" w:sz="0" w:space="0" w:color="auto"/>
            <w:bottom w:val="none" w:sz="0" w:space="0" w:color="auto"/>
            <w:right w:val="none" w:sz="0" w:space="0" w:color="auto"/>
          </w:divBdr>
        </w:div>
        <w:div w:id="394933186">
          <w:marLeft w:val="640"/>
          <w:marRight w:val="0"/>
          <w:marTop w:val="0"/>
          <w:marBottom w:val="0"/>
          <w:divBdr>
            <w:top w:val="none" w:sz="0" w:space="0" w:color="auto"/>
            <w:left w:val="none" w:sz="0" w:space="0" w:color="auto"/>
            <w:bottom w:val="none" w:sz="0" w:space="0" w:color="auto"/>
            <w:right w:val="none" w:sz="0" w:space="0" w:color="auto"/>
          </w:divBdr>
        </w:div>
        <w:div w:id="583415987">
          <w:marLeft w:val="640"/>
          <w:marRight w:val="0"/>
          <w:marTop w:val="0"/>
          <w:marBottom w:val="0"/>
          <w:divBdr>
            <w:top w:val="none" w:sz="0" w:space="0" w:color="auto"/>
            <w:left w:val="none" w:sz="0" w:space="0" w:color="auto"/>
            <w:bottom w:val="none" w:sz="0" w:space="0" w:color="auto"/>
            <w:right w:val="none" w:sz="0" w:space="0" w:color="auto"/>
          </w:divBdr>
        </w:div>
        <w:div w:id="898631643">
          <w:marLeft w:val="640"/>
          <w:marRight w:val="0"/>
          <w:marTop w:val="0"/>
          <w:marBottom w:val="0"/>
          <w:divBdr>
            <w:top w:val="none" w:sz="0" w:space="0" w:color="auto"/>
            <w:left w:val="none" w:sz="0" w:space="0" w:color="auto"/>
            <w:bottom w:val="none" w:sz="0" w:space="0" w:color="auto"/>
            <w:right w:val="none" w:sz="0" w:space="0" w:color="auto"/>
          </w:divBdr>
        </w:div>
        <w:div w:id="1484854048">
          <w:marLeft w:val="640"/>
          <w:marRight w:val="0"/>
          <w:marTop w:val="0"/>
          <w:marBottom w:val="0"/>
          <w:divBdr>
            <w:top w:val="none" w:sz="0" w:space="0" w:color="auto"/>
            <w:left w:val="none" w:sz="0" w:space="0" w:color="auto"/>
            <w:bottom w:val="none" w:sz="0" w:space="0" w:color="auto"/>
            <w:right w:val="none" w:sz="0" w:space="0" w:color="auto"/>
          </w:divBdr>
        </w:div>
        <w:div w:id="1074357477">
          <w:marLeft w:val="640"/>
          <w:marRight w:val="0"/>
          <w:marTop w:val="0"/>
          <w:marBottom w:val="0"/>
          <w:divBdr>
            <w:top w:val="none" w:sz="0" w:space="0" w:color="auto"/>
            <w:left w:val="none" w:sz="0" w:space="0" w:color="auto"/>
            <w:bottom w:val="none" w:sz="0" w:space="0" w:color="auto"/>
            <w:right w:val="none" w:sz="0" w:space="0" w:color="auto"/>
          </w:divBdr>
        </w:div>
        <w:div w:id="1224563626">
          <w:marLeft w:val="640"/>
          <w:marRight w:val="0"/>
          <w:marTop w:val="0"/>
          <w:marBottom w:val="0"/>
          <w:divBdr>
            <w:top w:val="none" w:sz="0" w:space="0" w:color="auto"/>
            <w:left w:val="none" w:sz="0" w:space="0" w:color="auto"/>
            <w:bottom w:val="none" w:sz="0" w:space="0" w:color="auto"/>
            <w:right w:val="none" w:sz="0" w:space="0" w:color="auto"/>
          </w:divBdr>
        </w:div>
        <w:div w:id="847326014">
          <w:marLeft w:val="640"/>
          <w:marRight w:val="0"/>
          <w:marTop w:val="0"/>
          <w:marBottom w:val="0"/>
          <w:divBdr>
            <w:top w:val="none" w:sz="0" w:space="0" w:color="auto"/>
            <w:left w:val="none" w:sz="0" w:space="0" w:color="auto"/>
            <w:bottom w:val="none" w:sz="0" w:space="0" w:color="auto"/>
            <w:right w:val="none" w:sz="0" w:space="0" w:color="auto"/>
          </w:divBdr>
        </w:div>
        <w:div w:id="2072194809">
          <w:marLeft w:val="640"/>
          <w:marRight w:val="0"/>
          <w:marTop w:val="0"/>
          <w:marBottom w:val="0"/>
          <w:divBdr>
            <w:top w:val="none" w:sz="0" w:space="0" w:color="auto"/>
            <w:left w:val="none" w:sz="0" w:space="0" w:color="auto"/>
            <w:bottom w:val="none" w:sz="0" w:space="0" w:color="auto"/>
            <w:right w:val="none" w:sz="0" w:space="0" w:color="auto"/>
          </w:divBdr>
        </w:div>
        <w:div w:id="412631524">
          <w:marLeft w:val="640"/>
          <w:marRight w:val="0"/>
          <w:marTop w:val="0"/>
          <w:marBottom w:val="0"/>
          <w:divBdr>
            <w:top w:val="none" w:sz="0" w:space="0" w:color="auto"/>
            <w:left w:val="none" w:sz="0" w:space="0" w:color="auto"/>
            <w:bottom w:val="none" w:sz="0" w:space="0" w:color="auto"/>
            <w:right w:val="none" w:sz="0" w:space="0" w:color="auto"/>
          </w:divBdr>
        </w:div>
        <w:div w:id="1692099150">
          <w:marLeft w:val="640"/>
          <w:marRight w:val="0"/>
          <w:marTop w:val="0"/>
          <w:marBottom w:val="0"/>
          <w:divBdr>
            <w:top w:val="none" w:sz="0" w:space="0" w:color="auto"/>
            <w:left w:val="none" w:sz="0" w:space="0" w:color="auto"/>
            <w:bottom w:val="none" w:sz="0" w:space="0" w:color="auto"/>
            <w:right w:val="none" w:sz="0" w:space="0" w:color="auto"/>
          </w:divBdr>
        </w:div>
        <w:div w:id="1696612477">
          <w:marLeft w:val="640"/>
          <w:marRight w:val="0"/>
          <w:marTop w:val="0"/>
          <w:marBottom w:val="0"/>
          <w:divBdr>
            <w:top w:val="none" w:sz="0" w:space="0" w:color="auto"/>
            <w:left w:val="none" w:sz="0" w:space="0" w:color="auto"/>
            <w:bottom w:val="none" w:sz="0" w:space="0" w:color="auto"/>
            <w:right w:val="none" w:sz="0" w:space="0" w:color="auto"/>
          </w:divBdr>
        </w:div>
        <w:div w:id="646082670">
          <w:marLeft w:val="640"/>
          <w:marRight w:val="0"/>
          <w:marTop w:val="0"/>
          <w:marBottom w:val="0"/>
          <w:divBdr>
            <w:top w:val="none" w:sz="0" w:space="0" w:color="auto"/>
            <w:left w:val="none" w:sz="0" w:space="0" w:color="auto"/>
            <w:bottom w:val="none" w:sz="0" w:space="0" w:color="auto"/>
            <w:right w:val="none" w:sz="0" w:space="0" w:color="auto"/>
          </w:divBdr>
        </w:div>
        <w:div w:id="1466318724">
          <w:marLeft w:val="640"/>
          <w:marRight w:val="0"/>
          <w:marTop w:val="0"/>
          <w:marBottom w:val="0"/>
          <w:divBdr>
            <w:top w:val="none" w:sz="0" w:space="0" w:color="auto"/>
            <w:left w:val="none" w:sz="0" w:space="0" w:color="auto"/>
            <w:bottom w:val="none" w:sz="0" w:space="0" w:color="auto"/>
            <w:right w:val="none" w:sz="0" w:space="0" w:color="auto"/>
          </w:divBdr>
        </w:div>
        <w:div w:id="958804473">
          <w:marLeft w:val="640"/>
          <w:marRight w:val="0"/>
          <w:marTop w:val="0"/>
          <w:marBottom w:val="0"/>
          <w:divBdr>
            <w:top w:val="none" w:sz="0" w:space="0" w:color="auto"/>
            <w:left w:val="none" w:sz="0" w:space="0" w:color="auto"/>
            <w:bottom w:val="none" w:sz="0" w:space="0" w:color="auto"/>
            <w:right w:val="none" w:sz="0" w:space="0" w:color="auto"/>
          </w:divBdr>
        </w:div>
        <w:div w:id="1156263055">
          <w:marLeft w:val="640"/>
          <w:marRight w:val="0"/>
          <w:marTop w:val="0"/>
          <w:marBottom w:val="0"/>
          <w:divBdr>
            <w:top w:val="none" w:sz="0" w:space="0" w:color="auto"/>
            <w:left w:val="none" w:sz="0" w:space="0" w:color="auto"/>
            <w:bottom w:val="none" w:sz="0" w:space="0" w:color="auto"/>
            <w:right w:val="none" w:sz="0" w:space="0" w:color="auto"/>
          </w:divBdr>
        </w:div>
        <w:div w:id="2092893056">
          <w:marLeft w:val="640"/>
          <w:marRight w:val="0"/>
          <w:marTop w:val="0"/>
          <w:marBottom w:val="0"/>
          <w:divBdr>
            <w:top w:val="none" w:sz="0" w:space="0" w:color="auto"/>
            <w:left w:val="none" w:sz="0" w:space="0" w:color="auto"/>
            <w:bottom w:val="none" w:sz="0" w:space="0" w:color="auto"/>
            <w:right w:val="none" w:sz="0" w:space="0" w:color="auto"/>
          </w:divBdr>
        </w:div>
        <w:div w:id="1631859170">
          <w:marLeft w:val="640"/>
          <w:marRight w:val="0"/>
          <w:marTop w:val="0"/>
          <w:marBottom w:val="0"/>
          <w:divBdr>
            <w:top w:val="none" w:sz="0" w:space="0" w:color="auto"/>
            <w:left w:val="none" w:sz="0" w:space="0" w:color="auto"/>
            <w:bottom w:val="none" w:sz="0" w:space="0" w:color="auto"/>
            <w:right w:val="none" w:sz="0" w:space="0" w:color="auto"/>
          </w:divBdr>
        </w:div>
        <w:div w:id="955134896">
          <w:marLeft w:val="640"/>
          <w:marRight w:val="0"/>
          <w:marTop w:val="0"/>
          <w:marBottom w:val="0"/>
          <w:divBdr>
            <w:top w:val="none" w:sz="0" w:space="0" w:color="auto"/>
            <w:left w:val="none" w:sz="0" w:space="0" w:color="auto"/>
            <w:bottom w:val="none" w:sz="0" w:space="0" w:color="auto"/>
            <w:right w:val="none" w:sz="0" w:space="0" w:color="auto"/>
          </w:divBdr>
        </w:div>
        <w:div w:id="1929381372">
          <w:marLeft w:val="640"/>
          <w:marRight w:val="0"/>
          <w:marTop w:val="0"/>
          <w:marBottom w:val="0"/>
          <w:divBdr>
            <w:top w:val="none" w:sz="0" w:space="0" w:color="auto"/>
            <w:left w:val="none" w:sz="0" w:space="0" w:color="auto"/>
            <w:bottom w:val="none" w:sz="0" w:space="0" w:color="auto"/>
            <w:right w:val="none" w:sz="0" w:space="0" w:color="auto"/>
          </w:divBdr>
        </w:div>
        <w:div w:id="727849336">
          <w:marLeft w:val="640"/>
          <w:marRight w:val="0"/>
          <w:marTop w:val="0"/>
          <w:marBottom w:val="0"/>
          <w:divBdr>
            <w:top w:val="none" w:sz="0" w:space="0" w:color="auto"/>
            <w:left w:val="none" w:sz="0" w:space="0" w:color="auto"/>
            <w:bottom w:val="none" w:sz="0" w:space="0" w:color="auto"/>
            <w:right w:val="none" w:sz="0" w:space="0" w:color="auto"/>
          </w:divBdr>
        </w:div>
        <w:div w:id="610282265">
          <w:marLeft w:val="640"/>
          <w:marRight w:val="0"/>
          <w:marTop w:val="0"/>
          <w:marBottom w:val="0"/>
          <w:divBdr>
            <w:top w:val="none" w:sz="0" w:space="0" w:color="auto"/>
            <w:left w:val="none" w:sz="0" w:space="0" w:color="auto"/>
            <w:bottom w:val="none" w:sz="0" w:space="0" w:color="auto"/>
            <w:right w:val="none" w:sz="0" w:space="0" w:color="auto"/>
          </w:divBdr>
        </w:div>
        <w:div w:id="82797917">
          <w:marLeft w:val="640"/>
          <w:marRight w:val="0"/>
          <w:marTop w:val="0"/>
          <w:marBottom w:val="0"/>
          <w:divBdr>
            <w:top w:val="none" w:sz="0" w:space="0" w:color="auto"/>
            <w:left w:val="none" w:sz="0" w:space="0" w:color="auto"/>
            <w:bottom w:val="none" w:sz="0" w:space="0" w:color="auto"/>
            <w:right w:val="none" w:sz="0" w:space="0" w:color="auto"/>
          </w:divBdr>
        </w:div>
        <w:div w:id="1411855712">
          <w:marLeft w:val="640"/>
          <w:marRight w:val="0"/>
          <w:marTop w:val="0"/>
          <w:marBottom w:val="0"/>
          <w:divBdr>
            <w:top w:val="none" w:sz="0" w:space="0" w:color="auto"/>
            <w:left w:val="none" w:sz="0" w:space="0" w:color="auto"/>
            <w:bottom w:val="none" w:sz="0" w:space="0" w:color="auto"/>
            <w:right w:val="none" w:sz="0" w:space="0" w:color="auto"/>
          </w:divBdr>
        </w:div>
        <w:div w:id="891963758">
          <w:marLeft w:val="640"/>
          <w:marRight w:val="0"/>
          <w:marTop w:val="0"/>
          <w:marBottom w:val="0"/>
          <w:divBdr>
            <w:top w:val="none" w:sz="0" w:space="0" w:color="auto"/>
            <w:left w:val="none" w:sz="0" w:space="0" w:color="auto"/>
            <w:bottom w:val="none" w:sz="0" w:space="0" w:color="auto"/>
            <w:right w:val="none" w:sz="0" w:space="0" w:color="auto"/>
          </w:divBdr>
        </w:div>
        <w:div w:id="688725064">
          <w:marLeft w:val="640"/>
          <w:marRight w:val="0"/>
          <w:marTop w:val="0"/>
          <w:marBottom w:val="0"/>
          <w:divBdr>
            <w:top w:val="none" w:sz="0" w:space="0" w:color="auto"/>
            <w:left w:val="none" w:sz="0" w:space="0" w:color="auto"/>
            <w:bottom w:val="none" w:sz="0" w:space="0" w:color="auto"/>
            <w:right w:val="none" w:sz="0" w:space="0" w:color="auto"/>
          </w:divBdr>
        </w:div>
        <w:div w:id="367873420">
          <w:marLeft w:val="640"/>
          <w:marRight w:val="0"/>
          <w:marTop w:val="0"/>
          <w:marBottom w:val="0"/>
          <w:divBdr>
            <w:top w:val="none" w:sz="0" w:space="0" w:color="auto"/>
            <w:left w:val="none" w:sz="0" w:space="0" w:color="auto"/>
            <w:bottom w:val="none" w:sz="0" w:space="0" w:color="auto"/>
            <w:right w:val="none" w:sz="0" w:space="0" w:color="auto"/>
          </w:divBdr>
        </w:div>
        <w:div w:id="576864108">
          <w:marLeft w:val="640"/>
          <w:marRight w:val="0"/>
          <w:marTop w:val="0"/>
          <w:marBottom w:val="0"/>
          <w:divBdr>
            <w:top w:val="none" w:sz="0" w:space="0" w:color="auto"/>
            <w:left w:val="none" w:sz="0" w:space="0" w:color="auto"/>
            <w:bottom w:val="none" w:sz="0" w:space="0" w:color="auto"/>
            <w:right w:val="none" w:sz="0" w:space="0" w:color="auto"/>
          </w:divBdr>
        </w:div>
        <w:div w:id="484205721">
          <w:marLeft w:val="640"/>
          <w:marRight w:val="0"/>
          <w:marTop w:val="0"/>
          <w:marBottom w:val="0"/>
          <w:divBdr>
            <w:top w:val="none" w:sz="0" w:space="0" w:color="auto"/>
            <w:left w:val="none" w:sz="0" w:space="0" w:color="auto"/>
            <w:bottom w:val="none" w:sz="0" w:space="0" w:color="auto"/>
            <w:right w:val="none" w:sz="0" w:space="0" w:color="auto"/>
          </w:divBdr>
        </w:div>
        <w:div w:id="2024086186">
          <w:marLeft w:val="640"/>
          <w:marRight w:val="0"/>
          <w:marTop w:val="0"/>
          <w:marBottom w:val="0"/>
          <w:divBdr>
            <w:top w:val="none" w:sz="0" w:space="0" w:color="auto"/>
            <w:left w:val="none" w:sz="0" w:space="0" w:color="auto"/>
            <w:bottom w:val="none" w:sz="0" w:space="0" w:color="auto"/>
            <w:right w:val="none" w:sz="0" w:space="0" w:color="auto"/>
          </w:divBdr>
        </w:div>
        <w:div w:id="240138783">
          <w:marLeft w:val="640"/>
          <w:marRight w:val="0"/>
          <w:marTop w:val="0"/>
          <w:marBottom w:val="0"/>
          <w:divBdr>
            <w:top w:val="none" w:sz="0" w:space="0" w:color="auto"/>
            <w:left w:val="none" w:sz="0" w:space="0" w:color="auto"/>
            <w:bottom w:val="none" w:sz="0" w:space="0" w:color="auto"/>
            <w:right w:val="none" w:sz="0" w:space="0" w:color="auto"/>
          </w:divBdr>
        </w:div>
        <w:div w:id="1339503070">
          <w:marLeft w:val="640"/>
          <w:marRight w:val="0"/>
          <w:marTop w:val="0"/>
          <w:marBottom w:val="0"/>
          <w:divBdr>
            <w:top w:val="none" w:sz="0" w:space="0" w:color="auto"/>
            <w:left w:val="none" w:sz="0" w:space="0" w:color="auto"/>
            <w:bottom w:val="none" w:sz="0" w:space="0" w:color="auto"/>
            <w:right w:val="none" w:sz="0" w:space="0" w:color="auto"/>
          </w:divBdr>
        </w:div>
        <w:div w:id="396825014">
          <w:marLeft w:val="640"/>
          <w:marRight w:val="0"/>
          <w:marTop w:val="0"/>
          <w:marBottom w:val="0"/>
          <w:divBdr>
            <w:top w:val="none" w:sz="0" w:space="0" w:color="auto"/>
            <w:left w:val="none" w:sz="0" w:space="0" w:color="auto"/>
            <w:bottom w:val="none" w:sz="0" w:space="0" w:color="auto"/>
            <w:right w:val="none" w:sz="0" w:space="0" w:color="auto"/>
          </w:divBdr>
        </w:div>
        <w:div w:id="1954677481">
          <w:marLeft w:val="640"/>
          <w:marRight w:val="0"/>
          <w:marTop w:val="0"/>
          <w:marBottom w:val="0"/>
          <w:divBdr>
            <w:top w:val="none" w:sz="0" w:space="0" w:color="auto"/>
            <w:left w:val="none" w:sz="0" w:space="0" w:color="auto"/>
            <w:bottom w:val="none" w:sz="0" w:space="0" w:color="auto"/>
            <w:right w:val="none" w:sz="0" w:space="0" w:color="auto"/>
          </w:divBdr>
        </w:div>
        <w:div w:id="526984466">
          <w:marLeft w:val="640"/>
          <w:marRight w:val="0"/>
          <w:marTop w:val="0"/>
          <w:marBottom w:val="0"/>
          <w:divBdr>
            <w:top w:val="none" w:sz="0" w:space="0" w:color="auto"/>
            <w:left w:val="none" w:sz="0" w:space="0" w:color="auto"/>
            <w:bottom w:val="none" w:sz="0" w:space="0" w:color="auto"/>
            <w:right w:val="none" w:sz="0" w:space="0" w:color="auto"/>
          </w:divBdr>
        </w:div>
        <w:div w:id="1033918728">
          <w:marLeft w:val="640"/>
          <w:marRight w:val="0"/>
          <w:marTop w:val="0"/>
          <w:marBottom w:val="0"/>
          <w:divBdr>
            <w:top w:val="none" w:sz="0" w:space="0" w:color="auto"/>
            <w:left w:val="none" w:sz="0" w:space="0" w:color="auto"/>
            <w:bottom w:val="none" w:sz="0" w:space="0" w:color="auto"/>
            <w:right w:val="none" w:sz="0" w:space="0" w:color="auto"/>
          </w:divBdr>
        </w:div>
        <w:div w:id="972834746">
          <w:marLeft w:val="640"/>
          <w:marRight w:val="0"/>
          <w:marTop w:val="0"/>
          <w:marBottom w:val="0"/>
          <w:divBdr>
            <w:top w:val="none" w:sz="0" w:space="0" w:color="auto"/>
            <w:left w:val="none" w:sz="0" w:space="0" w:color="auto"/>
            <w:bottom w:val="none" w:sz="0" w:space="0" w:color="auto"/>
            <w:right w:val="none" w:sz="0" w:space="0" w:color="auto"/>
          </w:divBdr>
        </w:div>
        <w:div w:id="1264680447">
          <w:marLeft w:val="640"/>
          <w:marRight w:val="0"/>
          <w:marTop w:val="0"/>
          <w:marBottom w:val="0"/>
          <w:divBdr>
            <w:top w:val="none" w:sz="0" w:space="0" w:color="auto"/>
            <w:left w:val="none" w:sz="0" w:space="0" w:color="auto"/>
            <w:bottom w:val="none" w:sz="0" w:space="0" w:color="auto"/>
            <w:right w:val="none" w:sz="0" w:space="0" w:color="auto"/>
          </w:divBdr>
        </w:div>
        <w:div w:id="1415204530">
          <w:marLeft w:val="640"/>
          <w:marRight w:val="0"/>
          <w:marTop w:val="0"/>
          <w:marBottom w:val="0"/>
          <w:divBdr>
            <w:top w:val="none" w:sz="0" w:space="0" w:color="auto"/>
            <w:left w:val="none" w:sz="0" w:space="0" w:color="auto"/>
            <w:bottom w:val="none" w:sz="0" w:space="0" w:color="auto"/>
            <w:right w:val="none" w:sz="0" w:space="0" w:color="auto"/>
          </w:divBdr>
        </w:div>
        <w:div w:id="277764822">
          <w:marLeft w:val="640"/>
          <w:marRight w:val="0"/>
          <w:marTop w:val="0"/>
          <w:marBottom w:val="0"/>
          <w:divBdr>
            <w:top w:val="none" w:sz="0" w:space="0" w:color="auto"/>
            <w:left w:val="none" w:sz="0" w:space="0" w:color="auto"/>
            <w:bottom w:val="none" w:sz="0" w:space="0" w:color="auto"/>
            <w:right w:val="none" w:sz="0" w:space="0" w:color="auto"/>
          </w:divBdr>
        </w:div>
        <w:div w:id="1788161821">
          <w:marLeft w:val="640"/>
          <w:marRight w:val="0"/>
          <w:marTop w:val="0"/>
          <w:marBottom w:val="0"/>
          <w:divBdr>
            <w:top w:val="none" w:sz="0" w:space="0" w:color="auto"/>
            <w:left w:val="none" w:sz="0" w:space="0" w:color="auto"/>
            <w:bottom w:val="none" w:sz="0" w:space="0" w:color="auto"/>
            <w:right w:val="none" w:sz="0" w:space="0" w:color="auto"/>
          </w:divBdr>
        </w:div>
        <w:div w:id="205483956">
          <w:marLeft w:val="640"/>
          <w:marRight w:val="0"/>
          <w:marTop w:val="0"/>
          <w:marBottom w:val="0"/>
          <w:divBdr>
            <w:top w:val="none" w:sz="0" w:space="0" w:color="auto"/>
            <w:left w:val="none" w:sz="0" w:space="0" w:color="auto"/>
            <w:bottom w:val="none" w:sz="0" w:space="0" w:color="auto"/>
            <w:right w:val="none" w:sz="0" w:space="0" w:color="auto"/>
          </w:divBdr>
        </w:div>
        <w:div w:id="2006475908">
          <w:marLeft w:val="640"/>
          <w:marRight w:val="0"/>
          <w:marTop w:val="0"/>
          <w:marBottom w:val="0"/>
          <w:divBdr>
            <w:top w:val="none" w:sz="0" w:space="0" w:color="auto"/>
            <w:left w:val="none" w:sz="0" w:space="0" w:color="auto"/>
            <w:bottom w:val="none" w:sz="0" w:space="0" w:color="auto"/>
            <w:right w:val="none" w:sz="0" w:space="0" w:color="auto"/>
          </w:divBdr>
        </w:div>
        <w:div w:id="1110584663">
          <w:marLeft w:val="640"/>
          <w:marRight w:val="0"/>
          <w:marTop w:val="0"/>
          <w:marBottom w:val="0"/>
          <w:divBdr>
            <w:top w:val="none" w:sz="0" w:space="0" w:color="auto"/>
            <w:left w:val="none" w:sz="0" w:space="0" w:color="auto"/>
            <w:bottom w:val="none" w:sz="0" w:space="0" w:color="auto"/>
            <w:right w:val="none" w:sz="0" w:space="0" w:color="auto"/>
          </w:divBdr>
        </w:div>
      </w:divsChild>
    </w:div>
    <w:div w:id="2083600128">
      <w:bodyDiv w:val="1"/>
      <w:marLeft w:val="0"/>
      <w:marRight w:val="0"/>
      <w:marTop w:val="0"/>
      <w:marBottom w:val="0"/>
      <w:divBdr>
        <w:top w:val="none" w:sz="0" w:space="0" w:color="auto"/>
        <w:left w:val="none" w:sz="0" w:space="0" w:color="auto"/>
        <w:bottom w:val="none" w:sz="0" w:space="0" w:color="auto"/>
        <w:right w:val="none" w:sz="0" w:space="0" w:color="auto"/>
      </w:divBdr>
      <w:divsChild>
        <w:div w:id="572160787">
          <w:marLeft w:val="480"/>
          <w:marRight w:val="0"/>
          <w:marTop w:val="0"/>
          <w:marBottom w:val="0"/>
          <w:divBdr>
            <w:top w:val="none" w:sz="0" w:space="0" w:color="auto"/>
            <w:left w:val="none" w:sz="0" w:space="0" w:color="auto"/>
            <w:bottom w:val="none" w:sz="0" w:space="0" w:color="auto"/>
            <w:right w:val="none" w:sz="0" w:space="0" w:color="auto"/>
          </w:divBdr>
        </w:div>
        <w:div w:id="1076703556">
          <w:marLeft w:val="480"/>
          <w:marRight w:val="0"/>
          <w:marTop w:val="0"/>
          <w:marBottom w:val="0"/>
          <w:divBdr>
            <w:top w:val="none" w:sz="0" w:space="0" w:color="auto"/>
            <w:left w:val="none" w:sz="0" w:space="0" w:color="auto"/>
            <w:bottom w:val="none" w:sz="0" w:space="0" w:color="auto"/>
            <w:right w:val="none" w:sz="0" w:space="0" w:color="auto"/>
          </w:divBdr>
        </w:div>
        <w:div w:id="169755453">
          <w:marLeft w:val="480"/>
          <w:marRight w:val="0"/>
          <w:marTop w:val="0"/>
          <w:marBottom w:val="0"/>
          <w:divBdr>
            <w:top w:val="none" w:sz="0" w:space="0" w:color="auto"/>
            <w:left w:val="none" w:sz="0" w:space="0" w:color="auto"/>
            <w:bottom w:val="none" w:sz="0" w:space="0" w:color="auto"/>
            <w:right w:val="none" w:sz="0" w:space="0" w:color="auto"/>
          </w:divBdr>
        </w:div>
        <w:div w:id="349720432">
          <w:marLeft w:val="480"/>
          <w:marRight w:val="0"/>
          <w:marTop w:val="0"/>
          <w:marBottom w:val="0"/>
          <w:divBdr>
            <w:top w:val="none" w:sz="0" w:space="0" w:color="auto"/>
            <w:left w:val="none" w:sz="0" w:space="0" w:color="auto"/>
            <w:bottom w:val="none" w:sz="0" w:space="0" w:color="auto"/>
            <w:right w:val="none" w:sz="0" w:space="0" w:color="auto"/>
          </w:divBdr>
        </w:div>
        <w:div w:id="400833177">
          <w:marLeft w:val="480"/>
          <w:marRight w:val="0"/>
          <w:marTop w:val="0"/>
          <w:marBottom w:val="0"/>
          <w:divBdr>
            <w:top w:val="none" w:sz="0" w:space="0" w:color="auto"/>
            <w:left w:val="none" w:sz="0" w:space="0" w:color="auto"/>
            <w:bottom w:val="none" w:sz="0" w:space="0" w:color="auto"/>
            <w:right w:val="none" w:sz="0" w:space="0" w:color="auto"/>
          </w:divBdr>
        </w:div>
        <w:div w:id="551187665">
          <w:marLeft w:val="480"/>
          <w:marRight w:val="0"/>
          <w:marTop w:val="0"/>
          <w:marBottom w:val="0"/>
          <w:divBdr>
            <w:top w:val="none" w:sz="0" w:space="0" w:color="auto"/>
            <w:left w:val="none" w:sz="0" w:space="0" w:color="auto"/>
            <w:bottom w:val="none" w:sz="0" w:space="0" w:color="auto"/>
            <w:right w:val="none" w:sz="0" w:space="0" w:color="auto"/>
          </w:divBdr>
        </w:div>
        <w:div w:id="798186680">
          <w:marLeft w:val="480"/>
          <w:marRight w:val="0"/>
          <w:marTop w:val="0"/>
          <w:marBottom w:val="0"/>
          <w:divBdr>
            <w:top w:val="none" w:sz="0" w:space="0" w:color="auto"/>
            <w:left w:val="none" w:sz="0" w:space="0" w:color="auto"/>
            <w:bottom w:val="none" w:sz="0" w:space="0" w:color="auto"/>
            <w:right w:val="none" w:sz="0" w:space="0" w:color="auto"/>
          </w:divBdr>
        </w:div>
        <w:div w:id="756169601">
          <w:marLeft w:val="480"/>
          <w:marRight w:val="0"/>
          <w:marTop w:val="0"/>
          <w:marBottom w:val="0"/>
          <w:divBdr>
            <w:top w:val="none" w:sz="0" w:space="0" w:color="auto"/>
            <w:left w:val="none" w:sz="0" w:space="0" w:color="auto"/>
            <w:bottom w:val="none" w:sz="0" w:space="0" w:color="auto"/>
            <w:right w:val="none" w:sz="0" w:space="0" w:color="auto"/>
          </w:divBdr>
        </w:div>
        <w:div w:id="1518960200">
          <w:marLeft w:val="480"/>
          <w:marRight w:val="0"/>
          <w:marTop w:val="0"/>
          <w:marBottom w:val="0"/>
          <w:divBdr>
            <w:top w:val="none" w:sz="0" w:space="0" w:color="auto"/>
            <w:left w:val="none" w:sz="0" w:space="0" w:color="auto"/>
            <w:bottom w:val="none" w:sz="0" w:space="0" w:color="auto"/>
            <w:right w:val="none" w:sz="0" w:space="0" w:color="auto"/>
          </w:divBdr>
        </w:div>
        <w:div w:id="1022976428">
          <w:marLeft w:val="480"/>
          <w:marRight w:val="0"/>
          <w:marTop w:val="0"/>
          <w:marBottom w:val="0"/>
          <w:divBdr>
            <w:top w:val="none" w:sz="0" w:space="0" w:color="auto"/>
            <w:left w:val="none" w:sz="0" w:space="0" w:color="auto"/>
            <w:bottom w:val="none" w:sz="0" w:space="0" w:color="auto"/>
            <w:right w:val="none" w:sz="0" w:space="0" w:color="auto"/>
          </w:divBdr>
        </w:div>
        <w:div w:id="843516091">
          <w:marLeft w:val="480"/>
          <w:marRight w:val="0"/>
          <w:marTop w:val="0"/>
          <w:marBottom w:val="0"/>
          <w:divBdr>
            <w:top w:val="none" w:sz="0" w:space="0" w:color="auto"/>
            <w:left w:val="none" w:sz="0" w:space="0" w:color="auto"/>
            <w:bottom w:val="none" w:sz="0" w:space="0" w:color="auto"/>
            <w:right w:val="none" w:sz="0" w:space="0" w:color="auto"/>
          </w:divBdr>
        </w:div>
        <w:div w:id="1733769462">
          <w:marLeft w:val="480"/>
          <w:marRight w:val="0"/>
          <w:marTop w:val="0"/>
          <w:marBottom w:val="0"/>
          <w:divBdr>
            <w:top w:val="none" w:sz="0" w:space="0" w:color="auto"/>
            <w:left w:val="none" w:sz="0" w:space="0" w:color="auto"/>
            <w:bottom w:val="none" w:sz="0" w:space="0" w:color="auto"/>
            <w:right w:val="none" w:sz="0" w:space="0" w:color="auto"/>
          </w:divBdr>
        </w:div>
        <w:div w:id="1109273156">
          <w:marLeft w:val="480"/>
          <w:marRight w:val="0"/>
          <w:marTop w:val="0"/>
          <w:marBottom w:val="0"/>
          <w:divBdr>
            <w:top w:val="none" w:sz="0" w:space="0" w:color="auto"/>
            <w:left w:val="none" w:sz="0" w:space="0" w:color="auto"/>
            <w:bottom w:val="none" w:sz="0" w:space="0" w:color="auto"/>
            <w:right w:val="none" w:sz="0" w:space="0" w:color="auto"/>
          </w:divBdr>
        </w:div>
        <w:div w:id="296838243">
          <w:marLeft w:val="480"/>
          <w:marRight w:val="0"/>
          <w:marTop w:val="0"/>
          <w:marBottom w:val="0"/>
          <w:divBdr>
            <w:top w:val="none" w:sz="0" w:space="0" w:color="auto"/>
            <w:left w:val="none" w:sz="0" w:space="0" w:color="auto"/>
            <w:bottom w:val="none" w:sz="0" w:space="0" w:color="auto"/>
            <w:right w:val="none" w:sz="0" w:space="0" w:color="auto"/>
          </w:divBdr>
        </w:div>
        <w:div w:id="1282153862">
          <w:marLeft w:val="480"/>
          <w:marRight w:val="0"/>
          <w:marTop w:val="0"/>
          <w:marBottom w:val="0"/>
          <w:divBdr>
            <w:top w:val="none" w:sz="0" w:space="0" w:color="auto"/>
            <w:left w:val="none" w:sz="0" w:space="0" w:color="auto"/>
            <w:bottom w:val="none" w:sz="0" w:space="0" w:color="auto"/>
            <w:right w:val="none" w:sz="0" w:space="0" w:color="auto"/>
          </w:divBdr>
        </w:div>
        <w:div w:id="800882552">
          <w:marLeft w:val="480"/>
          <w:marRight w:val="0"/>
          <w:marTop w:val="0"/>
          <w:marBottom w:val="0"/>
          <w:divBdr>
            <w:top w:val="none" w:sz="0" w:space="0" w:color="auto"/>
            <w:left w:val="none" w:sz="0" w:space="0" w:color="auto"/>
            <w:bottom w:val="none" w:sz="0" w:space="0" w:color="auto"/>
            <w:right w:val="none" w:sz="0" w:space="0" w:color="auto"/>
          </w:divBdr>
        </w:div>
        <w:div w:id="1472210675">
          <w:marLeft w:val="480"/>
          <w:marRight w:val="0"/>
          <w:marTop w:val="0"/>
          <w:marBottom w:val="0"/>
          <w:divBdr>
            <w:top w:val="none" w:sz="0" w:space="0" w:color="auto"/>
            <w:left w:val="none" w:sz="0" w:space="0" w:color="auto"/>
            <w:bottom w:val="none" w:sz="0" w:space="0" w:color="auto"/>
            <w:right w:val="none" w:sz="0" w:space="0" w:color="auto"/>
          </w:divBdr>
        </w:div>
        <w:div w:id="1430999907">
          <w:marLeft w:val="480"/>
          <w:marRight w:val="0"/>
          <w:marTop w:val="0"/>
          <w:marBottom w:val="0"/>
          <w:divBdr>
            <w:top w:val="none" w:sz="0" w:space="0" w:color="auto"/>
            <w:left w:val="none" w:sz="0" w:space="0" w:color="auto"/>
            <w:bottom w:val="none" w:sz="0" w:space="0" w:color="auto"/>
            <w:right w:val="none" w:sz="0" w:space="0" w:color="auto"/>
          </w:divBdr>
        </w:div>
        <w:div w:id="652805226">
          <w:marLeft w:val="480"/>
          <w:marRight w:val="0"/>
          <w:marTop w:val="0"/>
          <w:marBottom w:val="0"/>
          <w:divBdr>
            <w:top w:val="none" w:sz="0" w:space="0" w:color="auto"/>
            <w:left w:val="none" w:sz="0" w:space="0" w:color="auto"/>
            <w:bottom w:val="none" w:sz="0" w:space="0" w:color="auto"/>
            <w:right w:val="none" w:sz="0" w:space="0" w:color="auto"/>
          </w:divBdr>
        </w:div>
        <w:div w:id="1310407172">
          <w:marLeft w:val="480"/>
          <w:marRight w:val="0"/>
          <w:marTop w:val="0"/>
          <w:marBottom w:val="0"/>
          <w:divBdr>
            <w:top w:val="none" w:sz="0" w:space="0" w:color="auto"/>
            <w:left w:val="none" w:sz="0" w:space="0" w:color="auto"/>
            <w:bottom w:val="none" w:sz="0" w:space="0" w:color="auto"/>
            <w:right w:val="none" w:sz="0" w:space="0" w:color="auto"/>
          </w:divBdr>
        </w:div>
        <w:div w:id="938218461">
          <w:marLeft w:val="480"/>
          <w:marRight w:val="0"/>
          <w:marTop w:val="0"/>
          <w:marBottom w:val="0"/>
          <w:divBdr>
            <w:top w:val="none" w:sz="0" w:space="0" w:color="auto"/>
            <w:left w:val="none" w:sz="0" w:space="0" w:color="auto"/>
            <w:bottom w:val="none" w:sz="0" w:space="0" w:color="auto"/>
            <w:right w:val="none" w:sz="0" w:space="0" w:color="auto"/>
          </w:divBdr>
        </w:div>
        <w:div w:id="339894541">
          <w:marLeft w:val="480"/>
          <w:marRight w:val="0"/>
          <w:marTop w:val="0"/>
          <w:marBottom w:val="0"/>
          <w:divBdr>
            <w:top w:val="none" w:sz="0" w:space="0" w:color="auto"/>
            <w:left w:val="none" w:sz="0" w:space="0" w:color="auto"/>
            <w:bottom w:val="none" w:sz="0" w:space="0" w:color="auto"/>
            <w:right w:val="none" w:sz="0" w:space="0" w:color="auto"/>
          </w:divBdr>
        </w:div>
        <w:div w:id="1360357951">
          <w:marLeft w:val="480"/>
          <w:marRight w:val="0"/>
          <w:marTop w:val="0"/>
          <w:marBottom w:val="0"/>
          <w:divBdr>
            <w:top w:val="none" w:sz="0" w:space="0" w:color="auto"/>
            <w:left w:val="none" w:sz="0" w:space="0" w:color="auto"/>
            <w:bottom w:val="none" w:sz="0" w:space="0" w:color="auto"/>
            <w:right w:val="none" w:sz="0" w:space="0" w:color="auto"/>
          </w:divBdr>
        </w:div>
        <w:div w:id="414324131">
          <w:marLeft w:val="480"/>
          <w:marRight w:val="0"/>
          <w:marTop w:val="0"/>
          <w:marBottom w:val="0"/>
          <w:divBdr>
            <w:top w:val="none" w:sz="0" w:space="0" w:color="auto"/>
            <w:left w:val="none" w:sz="0" w:space="0" w:color="auto"/>
            <w:bottom w:val="none" w:sz="0" w:space="0" w:color="auto"/>
            <w:right w:val="none" w:sz="0" w:space="0" w:color="auto"/>
          </w:divBdr>
        </w:div>
        <w:div w:id="602566465">
          <w:marLeft w:val="480"/>
          <w:marRight w:val="0"/>
          <w:marTop w:val="0"/>
          <w:marBottom w:val="0"/>
          <w:divBdr>
            <w:top w:val="none" w:sz="0" w:space="0" w:color="auto"/>
            <w:left w:val="none" w:sz="0" w:space="0" w:color="auto"/>
            <w:bottom w:val="none" w:sz="0" w:space="0" w:color="auto"/>
            <w:right w:val="none" w:sz="0" w:space="0" w:color="auto"/>
          </w:divBdr>
        </w:div>
        <w:div w:id="766535118">
          <w:marLeft w:val="480"/>
          <w:marRight w:val="0"/>
          <w:marTop w:val="0"/>
          <w:marBottom w:val="0"/>
          <w:divBdr>
            <w:top w:val="none" w:sz="0" w:space="0" w:color="auto"/>
            <w:left w:val="none" w:sz="0" w:space="0" w:color="auto"/>
            <w:bottom w:val="none" w:sz="0" w:space="0" w:color="auto"/>
            <w:right w:val="none" w:sz="0" w:space="0" w:color="auto"/>
          </w:divBdr>
        </w:div>
        <w:div w:id="636685365">
          <w:marLeft w:val="480"/>
          <w:marRight w:val="0"/>
          <w:marTop w:val="0"/>
          <w:marBottom w:val="0"/>
          <w:divBdr>
            <w:top w:val="none" w:sz="0" w:space="0" w:color="auto"/>
            <w:left w:val="none" w:sz="0" w:space="0" w:color="auto"/>
            <w:bottom w:val="none" w:sz="0" w:space="0" w:color="auto"/>
            <w:right w:val="none" w:sz="0" w:space="0" w:color="auto"/>
          </w:divBdr>
        </w:div>
        <w:div w:id="1692993621">
          <w:marLeft w:val="480"/>
          <w:marRight w:val="0"/>
          <w:marTop w:val="0"/>
          <w:marBottom w:val="0"/>
          <w:divBdr>
            <w:top w:val="none" w:sz="0" w:space="0" w:color="auto"/>
            <w:left w:val="none" w:sz="0" w:space="0" w:color="auto"/>
            <w:bottom w:val="none" w:sz="0" w:space="0" w:color="auto"/>
            <w:right w:val="none" w:sz="0" w:space="0" w:color="auto"/>
          </w:divBdr>
        </w:div>
        <w:div w:id="930699276">
          <w:marLeft w:val="480"/>
          <w:marRight w:val="0"/>
          <w:marTop w:val="0"/>
          <w:marBottom w:val="0"/>
          <w:divBdr>
            <w:top w:val="none" w:sz="0" w:space="0" w:color="auto"/>
            <w:left w:val="none" w:sz="0" w:space="0" w:color="auto"/>
            <w:bottom w:val="none" w:sz="0" w:space="0" w:color="auto"/>
            <w:right w:val="none" w:sz="0" w:space="0" w:color="auto"/>
          </w:divBdr>
        </w:div>
        <w:div w:id="1649745103">
          <w:marLeft w:val="480"/>
          <w:marRight w:val="0"/>
          <w:marTop w:val="0"/>
          <w:marBottom w:val="0"/>
          <w:divBdr>
            <w:top w:val="none" w:sz="0" w:space="0" w:color="auto"/>
            <w:left w:val="none" w:sz="0" w:space="0" w:color="auto"/>
            <w:bottom w:val="none" w:sz="0" w:space="0" w:color="auto"/>
            <w:right w:val="none" w:sz="0" w:space="0" w:color="auto"/>
          </w:divBdr>
        </w:div>
        <w:div w:id="966591781">
          <w:marLeft w:val="480"/>
          <w:marRight w:val="0"/>
          <w:marTop w:val="0"/>
          <w:marBottom w:val="0"/>
          <w:divBdr>
            <w:top w:val="none" w:sz="0" w:space="0" w:color="auto"/>
            <w:left w:val="none" w:sz="0" w:space="0" w:color="auto"/>
            <w:bottom w:val="none" w:sz="0" w:space="0" w:color="auto"/>
            <w:right w:val="none" w:sz="0" w:space="0" w:color="auto"/>
          </w:divBdr>
        </w:div>
        <w:div w:id="1933467673">
          <w:marLeft w:val="480"/>
          <w:marRight w:val="0"/>
          <w:marTop w:val="0"/>
          <w:marBottom w:val="0"/>
          <w:divBdr>
            <w:top w:val="none" w:sz="0" w:space="0" w:color="auto"/>
            <w:left w:val="none" w:sz="0" w:space="0" w:color="auto"/>
            <w:bottom w:val="none" w:sz="0" w:space="0" w:color="auto"/>
            <w:right w:val="none" w:sz="0" w:space="0" w:color="auto"/>
          </w:divBdr>
        </w:div>
        <w:div w:id="1330910647">
          <w:marLeft w:val="480"/>
          <w:marRight w:val="0"/>
          <w:marTop w:val="0"/>
          <w:marBottom w:val="0"/>
          <w:divBdr>
            <w:top w:val="none" w:sz="0" w:space="0" w:color="auto"/>
            <w:left w:val="none" w:sz="0" w:space="0" w:color="auto"/>
            <w:bottom w:val="none" w:sz="0" w:space="0" w:color="auto"/>
            <w:right w:val="none" w:sz="0" w:space="0" w:color="auto"/>
          </w:divBdr>
        </w:div>
        <w:div w:id="777213067">
          <w:marLeft w:val="480"/>
          <w:marRight w:val="0"/>
          <w:marTop w:val="0"/>
          <w:marBottom w:val="0"/>
          <w:divBdr>
            <w:top w:val="none" w:sz="0" w:space="0" w:color="auto"/>
            <w:left w:val="none" w:sz="0" w:space="0" w:color="auto"/>
            <w:bottom w:val="none" w:sz="0" w:space="0" w:color="auto"/>
            <w:right w:val="none" w:sz="0" w:space="0" w:color="auto"/>
          </w:divBdr>
        </w:div>
        <w:div w:id="1836676846">
          <w:marLeft w:val="480"/>
          <w:marRight w:val="0"/>
          <w:marTop w:val="0"/>
          <w:marBottom w:val="0"/>
          <w:divBdr>
            <w:top w:val="none" w:sz="0" w:space="0" w:color="auto"/>
            <w:left w:val="none" w:sz="0" w:space="0" w:color="auto"/>
            <w:bottom w:val="none" w:sz="0" w:space="0" w:color="auto"/>
            <w:right w:val="none" w:sz="0" w:space="0" w:color="auto"/>
          </w:divBdr>
        </w:div>
        <w:div w:id="952518891">
          <w:marLeft w:val="480"/>
          <w:marRight w:val="0"/>
          <w:marTop w:val="0"/>
          <w:marBottom w:val="0"/>
          <w:divBdr>
            <w:top w:val="none" w:sz="0" w:space="0" w:color="auto"/>
            <w:left w:val="none" w:sz="0" w:space="0" w:color="auto"/>
            <w:bottom w:val="none" w:sz="0" w:space="0" w:color="auto"/>
            <w:right w:val="none" w:sz="0" w:space="0" w:color="auto"/>
          </w:divBdr>
        </w:div>
        <w:div w:id="2139954306">
          <w:marLeft w:val="480"/>
          <w:marRight w:val="0"/>
          <w:marTop w:val="0"/>
          <w:marBottom w:val="0"/>
          <w:divBdr>
            <w:top w:val="none" w:sz="0" w:space="0" w:color="auto"/>
            <w:left w:val="none" w:sz="0" w:space="0" w:color="auto"/>
            <w:bottom w:val="none" w:sz="0" w:space="0" w:color="auto"/>
            <w:right w:val="none" w:sz="0" w:space="0" w:color="auto"/>
          </w:divBdr>
        </w:div>
        <w:div w:id="951740739">
          <w:marLeft w:val="480"/>
          <w:marRight w:val="0"/>
          <w:marTop w:val="0"/>
          <w:marBottom w:val="0"/>
          <w:divBdr>
            <w:top w:val="none" w:sz="0" w:space="0" w:color="auto"/>
            <w:left w:val="none" w:sz="0" w:space="0" w:color="auto"/>
            <w:bottom w:val="none" w:sz="0" w:space="0" w:color="auto"/>
            <w:right w:val="none" w:sz="0" w:space="0" w:color="auto"/>
          </w:divBdr>
        </w:div>
        <w:div w:id="1507211371">
          <w:marLeft w:val="480"/>
          <w:marRight w:val="0"/>
          <w:marTop w:val="0"/>
          <w:marBottom w:val="0"/>
          <w:divBdr>
            <w:top w:val="none" w:sz="0" w:space="0" w:color="auto"/>
            <w:left w:val="none" w:sz="0" w:space="0" w:color="auto"/>
            <w:bottom w:val="none" w:sz="0" w:space="0" w:color="auto"/>
            <w:right w:val="none" w:sz="0" w:space="0" w:color="auto"/>
          </w:divBdr>
        </w:div>
        <w:div w:id="2123913754">
          <w:marLeft w:val="480"/>
          <w:marRight w:val="0"/>
          <w:marTop w:val="0"/>
          <w:marBottom w:val="0"/>
          <w:divBdr>
            <w:top w:val="none" w:sz="0" w:space="0" w:color="auto"/>
            <w:left w:val="none" w:sz="0" w:space="0" w:color="auto"/>
            <w:bottom w:val="none" w:sz="0" w:space="0" w:color="auto"/>
            <w:right w:val="none" w:sz="0" w:space="0" w:color="auto"/>
          </w:divBdr>
        </w:div>
        <w:div w:id="872961113">
          <w:marLeft w:val="480"/>
          <w:marRight w:val="0"/>
          <w:marTop w:val="0"/>
          <w:marBottom w:val="0"/>
          <w:divBdr>
            <w:top w:val="none" w:sz="0" w:space="0" w:color="auto"/>
            <w:left w:val="none" w:sz="0" w:space="0" w:color="auto"/>
            <w:bottom w:val="none" w:sz="0" w:space="0" w:color="auto"/>
            <w:right w:val="none" w:sz="0" w:space="0" w:color="auto"/>
          </w:divBdr>
        </w:div>
        <w:div w:id="1808082500">
          <w:marLeft w:val="480"/>
          <w:marRight w:val="0"/>
          <w:marTop w:val="0"/>
          <w:marBottom w:val="0"/>
          <w:divBdr>
            <w:top w:val="none" w:sz="0" w:space="0" w:color="auto"/>
            <w:left w:val="none" w:sz="0" w:space="0" w:color="auto"/>
            <w:bottom w:val="none" w:sz="0" w:space="0" w:color="auto"/>
            <w:right w:val="none" w:sz="0" w:space="0" w:color="auto"/>
          </w:divBdr>
        </w:div>
        <w:div w:id="624191786">
          <w:marLeft w:val="480"/>
          <w:marRight w:val="0"/>
          <w:marTop w:val="0"/>
          <w:marBottom w:val="0"/>
          <w:divBdr>
            <w:top w:val="none" w:sz="0" w:space="0" w:color="auto"/>
            <w:left w:val="none" w:sz="0" w:space="0" w:color="auto"/>
            <w:bottom w:val="none" w:sz="0" w:space="0" w:color="auto"/>
            <w:right w:val="none" w:sz="0" w:space="0" w:color="auto"/>
          </w:divBdr>
        </w:div>
        <w:div w:id="447621871">
          <w:marLeft w:val="480"/>
          <w:marRight w:val="0"/>
          <w:marTop w:val="0"/>
          <w:marBottom w:val="0"/>
          <w:divBdr>
            <w:top w:val="none" w:sz="0" w:space="0" w:color="auto"/>
            <w:left w:val="none" w:sz="0" w:space="0" w:color="auto"/>
            <w:bottom w:val="none" w:sz="0" w:space="0" w:color="auto"/>
            <w:right w:val="none" w:sz="0" w:space="0" w:color="auto"/>
          </w:divBdr>
        </w:div>
        <w:div w:id="506558093">
          <w:marLeft w:val="480"/>
          <w:marRight w:val="0"/>
          <w:marTop w:val="0"/>
          <w:marBottom w:val="0"/>
          <w:divBdr>
            <w:top w:val="none" w:sz="0" w:space="0" w:color="auto"/>
            <w:left w:val="none" w:sz="0" w:space="0" w:color="auto"/>
            <w:bottom w:val="none" w:sz="0" w:space="0" w:color="auto"/>
            <w:right w:val="none" w:sz="0" w:space="0" w:color="auto"/>
          </w:divBdr>
        </w:div>
        <w:div w:id="535898927">
          <w:marLeft w:val="480"/>
          <w:marRight w:val="0"/>
          <w:marTop w:val="0"/>
          <w:marBottom w:val="0"/>
          <w:divBdr>
            <w:top w:val="none" w:sz="0" w:space="0" w:color="auto"/>
            <w:left w:val="none" w:sz="0" w:space="0" w:color="auto"/>
            <w:bottom w:val="none" w:sz="0" w:space="0" w:color="auto"/>
            <w:right w:val="none" w:sz="0" w:space="0" w:color="auto"/>
          </w:divBdr>
        </w:div>
        <w:div w:id="1033071666">
          <w:marLeft w:val="480"/>
          <w:marRight w:val="0"/>
          <w:marTop w:val="0"/>
          <w:marBottom w:val="0"/>
          <w:divBdr>
            <w:top w:val="none" w:sz="0" w:space="0" w:color="auto"/>
            <w:left w:val="none" w:sz="0" w:space="0" w:color="auto"/>
            <w:bottom w:val="none" w:sz="0" w:space="0" w:color="auto"/>
            <w:right w:val="none" w:sz="0" w:space="0" w:color="auto"/>
          </w:divBdr>
        </w:div>
        <w:div w:id="1663662047">
          <w:marLeft w:val="480"/>
          <w:marRight w:val="0"/>
          <w:marTop w:val="0"/>
          <w:marBottom w:val="0"/>
          <w:divBdr>
            <w:top w:val="none" w:sz="0" w:space="0" w:color="auto"/>
            <w:left w:val="none" w:sz="0" w:space="0" w:color="auto"/>
            <w:bottom w:val="none" w:sz="0" w:space="0" w:color="auto"/>
            <w:right w:val="none" w:sz="0" w:space="0" w:color="auto"/>
          </w:divBdr>
        </w:div>
        <w:div w:id="1422338370">
          <w:marLeft w:val="480"/>
          <w:marRight w:val="0"/>
          <w:marTop w:val="0"/>
          <w:marBottom w:val="0"/>
          <w:divBdr>
            <w:top w:val="none" w:sz="0" w:space="0" w:color="auto"/>
            <w:left w:val="none" w:sz="0" w:space="0" w:color="auto"/>
            <w:bottom w:val="none" w:sz="0" w:space="0" w:color="auto"/>
            <w:right w:val="none" w:sz="0" w:space="0" w:color="auto"/>
          </w:divBdr>
        </w:div>
        <w:div w:id="1758211775">
          <w:marLeft w:val="480"/>
          <w:marRight w:val="0"/>
          <w:marTop w:val="0"/>
          <w:marBottom w:val="0"/>
          <w:divBdr>
            <w:top w:val="none" w:sz="0" w:space="0" w:color="auto"/>
            <w:left w:val="none" w:sz="0" w:space="0" w:color="auto"/>
            <w:bottom w:val="none" w:sz="0" w:space="0" w:color="auto"/>
            <w:right w:val="none" w:sz="0" w:space="0" w:color="auto"/>
          </w:divBdr>
        </w:div>
        <w:div w:id="2019383269">
          <w:marLeft w:val="480"/>
          <w:marRight w:val="0"/>
          <w:marTop w:val="0"/>
          <w:marBottom w:val="0"/>
          <w:divBdr>
            <w:top w:val="none" w:sz="0" w:space="0" w:color="auto"/>
            <w:left w:val="none" w:sz="0" w:space="0" w:color="auto"/>
            <w:bottom w:val="none" w:sz="0" w:space="0" w:color="auto"/>
            <w:right w:val="none" w:sz="0" w:space="0" w:color="auto"/>
          </w:divBdr>
        </w:div>
        <w:div w:id="479425341">
          <w:marLeft w:val="480"/>
          <w:marRight w:val="0"/>
          <w:marTop w:val="0"/>
          <w:marBottom w:val="0"/>
          <w:divBdr>
            <w:top w:val="none" w:sz="0" w:space="0" w:color="auto"/>
            <w:left w:val="none" w:sz="0" w:space="0" w:color="auto"/>
            <w:bottom w:val="none" w:sz="0" w:space="0" w:color="auto"/>
            <w:right w:val="none" w:sz="0" w:space="0" w:color="auto"/>
          </w:divBdr>
        </w:div>
        <w:div w:id="295574742">
          <w:marLeft w:val="480"/>
          <w:marRight w:val="0"/>
          <w:marTop w:val="0"/>
          <w:marBottom w:val="0"/>
          <w:divBdr>
            <w:top w:val="none" w:sz="0" w:space="0" w:color="auto"/>
            <w:left w:val="none" w:sz="0" w:space="0" w:color="auto"/>
            <w:bottom w:val="none" w:sz="0" w:space="0" w:color="auto"/>
            <w:right w:val="none" w:sz="0" w:space="0" w:color="auto"/>
          </w:divBdr>
        </w:div>
        <w:div w:id="1286813686">
          <w:marLeft w:val="480"/>
          <w:marRight w:val="0"/>
          <w:marTop w:val="0"/>
          <w:marBottom w:val="0"/>
          <w:divBdr>
            <w:top w:val="none" w:sz="0" w:space="0" w:color="auto"/>
            <w:left w:val="none" w:sz="0" w:space="0" w:color="auto"/>
            <w:bottom w:val="none" w:sz="0" w:space="0" w:color="auto"/>
            <w:right w:val="none" w:sz="0" w:space="0" w:color="auto"/>
          </w:divBdr>
        </w:div>
        <w:div w:id="2003897762">
          <w:marLeft w:val="480"/>
          <w:marRight w:val="0"/>
          <w:marTop w:val="0"/>
          <w:marBottom w:val="0"/>
          <w:divBdr>
            <w:top w:val="none" w:sz="0" w:space="0" w:color="auto"/>
            <w:left w:val="none" w:sz="0" w:space="0" w:color="auto"/>
            <w:bottom w:val="none" w:sz="0" w:space="0" w:color="auto"/>
            <w:right w:val="none" w:sz="0" w:space="0" w:color="auto"/>
          </w:divBdr>
        </w:div>
      </w:divsChild>
    </w:div>
    <w:div w:id="2086301408">
      <w:bodyDiv w:val="1"/>
      <w:marLeft w:val="0"/>
      <w:marRight w:val="0"/>
      <w:marTop w:val="0"/>
      <w:marBottom w:val="0"/>
      <w:divBdr>
        <w:top w:val="none" w:sz="0" w:space="0" w:color="auto"/>
        <w:left w:val="none" w:sz="0" w:space="0" w:color="auto"/>
        <w:bottom w:val="none" w:sz="0" w:space="0" w:color="auto"/>
        <w:right w:val="none" w:sz="0" w:space="0" w:color="auto"/>
      </w:divBdr>
      <w:divsChild>
        <w:div w:id="1518960568">
          <w:marLeft w:val="480"/>
          <w:marRight w:val="0"/>
          <w:marTop w:val="0"/>
          <w:marBottom w:val="0"/>
          <w:divBdr>
            <w:top w:val="none" w:sz="0" w:space="0" w:color="auto"/>
            <w:left w:val="none" w:sz="0" w:space="0" w:color="auto"/>
            <w:bottom w:val="none" w:sz="0" w:space="0" w:color="auto"/>
            <w:right w:val="none" w:sz="0" w:space="0" w:color="auto"/>
          </w:divBdr>
        </w:div>
        <w:div w:id="1934625926">
          <w:marLeft w:val="480"/>
          <w:marRight w:val="0"/>
          <w:marTop w:val="0"/>
          <w:marBottom w:val="0"/>
          <w:divBdr>
            <w:top w:val="none" w:sz="0" w:space="0" w:color="auto"/>
            <w:left w:val="none" w:sz="0" w:space="0" w:color="auto"/>
            <w:bottom w:val="none" w:sz="0" w:space="0" w:color="auto"/>
            <w:right w:val="none" w:sz="0" w:space="0" w:color="auto"/>
          </w:divBdr>
        </w:div>
        <w:div w:id="1990744696">
          <w:marLeft w:val="480"/>
          <w:marRight w:val="0"/>
          <w:marTop w:val="0"/>
          <w:marBottom w:val="0"/>
          <w:divBdr>
            <w:top w:val="none" w:sz="0" w:space="0" w:color="auto"/>
            <w:left w:val="none" w:sz="0" w:space="0" w:color="auto"/>
            <w:bottom w:val="none" w:sz="0" w:space="0" w:color="auto"/>
            <w:right w:val="none" w:sz="0" w:space="0" w:color="auto"/>
          </w:divBdr>
        </w:div>
        <w:div w:id="1219167806">
          <w:marLeft w:val="480"/>
          <w:marRight w:val="0"/>
          <w:marTop w:val="0"/>
          <w:marBottom w:val="0"/>
          <w:divBdr>
            <w:top w:val="none" w:sz="0" w:space="0" w:color="auto"/>
            <w:left w:val="none" w:sz="0" w:space="0" w:color="auto"/>
            <w:bottom w:val="none" w:sz="0" w:space="0" w:color="auto"/>
            <w:right w:val="none" w:sz="0" w:space="0" w:color="auto"/>
          </w:divBdr>
        </w:div>
        <w:div w:id="1947537795">
          <w:marLeft w:val="480"/>
          <w:marRight w:val="0"/>
          <w:marTop w:val="0"/>
          <w:marBottom w:val="0"/>
          <w:divBdr>
            <w:top w:val="none" w:sz="0" w:space="0" w:color="auto"/>
            <w:left w:val="none" w:sz="0" w:space="0" w:color="auto"/>
            <w:bottom w:val="none" w:sz="0" w:space="0" w:color="auto"/>
            <w:right w:val="none" w:sz="0" w:space="0" w:color="auto"/>
          </w:divBdr>
        </w:div>
        <w:div w:id="1656495313">
          <w:marLeft w:val="480"/>
          <w:marRight w:val="0"/>
          <w:marTop w:val="0"/>
          <w:marBottom w:val="0"/>
          <w:divBdr>
            <w:top w:val="none" w:sz="0" w:space="0" w:color="auto"/>
            <w:left w:val="none" w:sz="0" w:space="0" w:color="auto"/>
            <w:bottom w:val="none" w:sz="0" w:space="0" w:color="auto"/>
            <w:right w:val="none" w:sz="0" w:space="0" w:color="auto"/>
          </w:divBdr>
        </w:div>
        <w:div w:id="95369944">
          <w:marLeft w:val="480"/>
          <w:marRight w:val="0"/>
          <w:marTop w:val="0"/>
          <w:marBottom w:val="0"/>
          <w:divBdr>
            <w:top w:val="none" w:sz="0" w:space="0" w:color="auto"/>
            <w:left w:val="none" w:sz="0" w:space="0" w:color="auto"/>
            <w:bottom w:val="none" w:sz="0" w:space="0" w:color="auto"/>
            <w:right w:val="none" w:sz="0" w:space="0" w:color="auto"/>
          </w:divBdr>
        </w:div>
        <w:div w:id="257056744">
          <w:marLeft w:val="480"/>
          <w:marRight w:val="0"/>
          <w:marTop w:val="0"/>
          <w:marBottom w:val="0"/>
          <w:divBdr>
            <w:top w:val="none" w:sz="0" w:space="0" w:color="auto"/>
            <w:left w:val="none" w:sz="0" w:space="0" w:color="auto"/>
            <w:bottom w:val="none" w:sz="0" w:space="0" w:color="auto"/>
            <w:right w:val="none" w:sz="0" w:space="0" w:color="auto"/>
          </w:divBdr>
        </w:div>
        <w:div w:id="1879119249">
          <w:marLeft w:val="480"/>
          <w:marRight w:val="0"/>
          <w:marTop w:val="0"/>
          <w:marBottom w:val="0"/>
          <w:divBdr>
            <w:top w:val="none" w:sz="0" w:space="0" w:color="auto"/>
            <w:left w:val="none" w:sz="0" w:space="0" w:color="auto"/>
            <w:bottom w:val="none" w:sz="0" w:space="0" w:color="auto"/>
            <w:right w:val="none" w:sz="0" w:space="0" w:color="auto"/>
          </w:divBdr>
        </w:div>
        <w:div w:id="1510952285">
          <w:marLeft w:val="480"/>
          <w:marRight w:val="0"/>
          <w:marTop w:val="0"/>
          <w:marBottom w:val="0"/>
          <w:divBdr>
            <w:top w:val="none" w:sz="0" w:space="0" w:color="auto"/>
            <w:left w:val="none" w:sz="0" w:space="0" w:color="auto"/>
            <w:bottom w:val="none" w:sz="0" w:space="0" w:color="auto"/>
            <w:right w:val="none" w:sz="0" w:space="0" w:color="auto"/>
          </w:divBdr>
        </w:div>
        <w:div w:id="2066487969">
          <w:marLeft w:val="480"/>
          <w:marRight w:val="0"/>
          <w:marTop w:val="0"/>
          <w:marBottom w:val="0"/>
          <w:divBdr>
            <w:top w:val="none" w:sz="0" w:space="0" w:color="auto"/>
            <w:left w:val="none" w:sz="0" w:space="0" w:color="auto"/>
            <w:bottom w:val="none" w:sz="0" w:space="0" w:color="auto"/>
            <w:right w:val="none" w:sz="0" w:space="0" w:color="auto"/>
          </w:divBdr>
        </w:div>
        <w:div w:id="811825548">
          <w:marLeft w:val="480"/>
          <w:marRight w:val="0"/>
          <w:marTop w:val="0"/>
          <w:marBottom w:val="0"/>
          <w:divBdr>
            <w:top w:val="none" w:sz="0" w:space="0" w:color="auto"/>
            <w:left w:val="none" w:sz="0" w:space="0" w:color="auto"/>
            <w:bottom w:val="none" w:sz="0" w:space="0" w:color="auto"/>
            <w:right w:val="none" w:sz="0" w:space="0" w:color="auto"/>
          </w:divBdr>
        </w:div>
        <w:div w:id="671184540">
          <w:marLeft w:val="480"/>
          <w:marRight w:val="0"/>
          <w:marTop w:val="0"/>
          <w:marBottom w:val="0"/>
          <w:divBdr>
            <w:top w:val="none" w:sz="0" w:space="0" w:color="auto"/>
            <w:left w:val="none" w:sz="0" w:space="0" w:color="auto"/>
            <w:bottom w:val="none" w:sz="0" w:space="0" w:color="auto"/>
            <w:right w:val="none" w:sz="0" w:space="0" w:color="auto"/>
          </w:divBdr>
        </w:div>
        <w:div w:id="1902059358">
          <w:marLeft w:val="480"/>
          <w:marRight w:val="0"/>
          <w:marTop w:val="0"/>
          <w:marBottom w:val="0"/>
          <w:divBdr>
            <w:top w:val="none" w:sz="0" w:space="0" w:color="auto"/>
            <w:left w:val="none" w:sz="0" w:space="0" w:color="auto"/>
            <w:bottom w:val="none" w:sz="0" w:space="0" w:color="auto"/>
            <w:right w:val="none" w:sz="0" w:space="0" w:color="auto"/>
          </w:divBdr>
        </w:div>
        <w:div w:id="2056585754">
          <w:marLeft w:val="480"/>
          <w:marRight w:val="0"/>
          <w:marTop w:val="0"/>
          <w:marBottom w:val="0"/>
          <w:divBdr>
            <w:top w:val="none" w:sz="0" w:space="0" w:color="auto"/>
            <w:left w:val="none" w:sz="0" w:space="0" w:color="auto"/>
            <w:bottom w:val="none" w:sz="0" w:space="0" w:color="auto"/>
            <w:right w:val="none" w:sz="0" w:space="0" w:color="auto"/>
          </w:divBdr>
        </w:div>
        <w:div w:id="605314184">
          <w:marLeft w:val="480"/>
          <w:marRight w:val="0"/>
          <w:marTop w:val="0"/>
          <w:marBottom w:val="0"/>
          <w:divBdr>
            <w:top w:val="none" w:sz="0" w:space="0" w:color="auto"/>
            <w:left w:val="none" w:sz="0" w:space="0" w:color="auto"/>
            <w:bottom w:val="none" w:sz="0" w:space="0" w:color="auto"/>
            <w:right w:val="none" w:sz="0" w:space="0" w:color="auto"/>
          </w:divBdr>
        </w:div>
        <w:div w:id="2087533834">
          <w:marLeft w:val="480"/>
          <w:marRight w:val="0"/>
          <w:marTop w:val="0"/>
          <w:marBottom w:val="0"/>
          <w:divBdr>
            <w:top w:val="none" w:sz="0" w:space="0" w:color="auto"/>
            <w:left w:val="none" w:sz="0" w:space="0" w:color="auto"/>
            <w:bottom w:val="none" w:sz="0" w:space="0" w:color="auto"/>
            <w:right w:val="none" w:sz="0" w:space="0" w:color="auto"/>
          </w:divBdr>
        </w:div>
        <w:div w:id="1330401210">
          <w:marLeft w:val="480"/>
          <w:marRight w:val="0"/>
          <w:marTop w:val="0"/>
          <w:marBottom w:val="0"/>
          <w:divBdr>
            <w:top w:val="none" w:sz="0" w:space="0" w:color="auto"/>
            <w:left w:val="none" w:sz="0" w:space="0" w:color="auto"/>
            <w:bottom w:val="none" w:sz="0" w:space="0" w:color="auto"/>
            <w:right w:val="none" w:sz="0" w:space="0" w:color="auto"/>
          </w:divBdr>
        </w:div>
        <w:div w:id="1007368028">
          <w:marLeft w:val="480"/>
          <w:marRight w:val="0"/>
          <w:marTop w:val="0"/>
          <w:marBottom w:val="0"/>
          <w:divBdr>
            <w:top w:val="none" w:sz="0" w:space="0" w:color="auto"/>
            <w:left w:val="none" w:sz="0" w:space="0" w:color="auto"/>
            <w:bottom w:val="none" w:sz="0" w:space="0" w:color="auto"/>
            <w:right w:val="none" w:sz="0" w:space="0" w:color="auto"/>
          </w:divBdr>
        </w:div>
        <w:div w:id="1334337126">
          <w:marLeft w:val="480"/>
          <w:marRight w:val="0"/>
          <w:marTop w:val="0"/>
          <w:marBottom w:val="0"/>
          <w:divBdr>
            <w:top w:val="none" w:sz="0" w:space="0" w:color="auto"/>
            <w:left w:val="none" w:sz="0" w:space="0" w:color="auto"/>
            <w:bottom w:val="none" w:sz="0" w:space="0" w:color="auto"/>
            <w:right w:val="none" w:sz="0" w:space="0" w:color="auto"/>
          </w:divBdr>
        </w:div>
        <w:div w:id="354769143">
          <w:marLeft w:val="480"/>
          <w:marRight w:val="0"/>
          <w:marTop w:val="0"/>
          <w:marBottom w:val="0"/>
          <w:divBdr>
            <w:top w:val="none" w:sz="0" w:space="0" w:color="auto"/>
            <w:left w:val="none" w:sz="0" w:space="0" w:color="auto"/>
            <w:bottom w:val="none" w:sz="0" w:space="0" w:color="auto"/>
            <w:right w:val="none" w:sz="0" w:space="0" w:color="auto"/>
          </w:divBdr>
        </w:div>
        <w:div w:id="326831581">
          <w:marLeft w:val="480"/>
          <w:marRight w:val="0"/>
          <w:marTop w:val="0"/>
          <w:marBottom w:val="0"/>
          <w:divBdr>
            <w:top w:val="none" w:sz="0" w:space="0" w:color="auto"/>
            <w:left w:val="none" w:sz="0" w:space="0" w:color="auto"/>
            <w:bottom w:val="none" w:sz="0" w:space="0" w:color="auto"/>
            <w:right w:val="none" w:sz="0" w:space="0" w:color="auto"/>
          </w:divBdr>
        </w:div>
        <w:div w:id="1447387187">
          <w:marLeft w:val="480"/>
          <w:marRight w:val="0"/>
          <w:marTop w:val="0"/>
          <w:marBottom w:val="0"/>
          <w:divBdr>
            <w:top w:val="none" w:sz="0" w:space="0" w:color="auto"/>
            <w:left w:val="none" w:sz="0" w:space="0" w:color="auto"/>
            <w:bottom w:val="none" w:sz="0" w:space="0" w:color="auto"/>
            <w:right w:val="none" w:sz="0" w:space="0" w:color="auto"/>
          </w:divBdr>
        </w:div>
        <w:div w:id="514340810">
          <w:marLeft w:val="480"/>
          <w:marRight w:val="0"/>
          <w:marTop w:val="0"/>
          <w:marBottom w:val="0"/>
          <w:divBdr>
            <w:top w:val="none" w:sz="0" w:space="0" w:color="auto"/>
            <w:left w:val="none" w:sz="0" w:space="0" w:color="auto"/>
            <w:bottom w:val="none" w:sz="0" w:space="0" w:color="auto"/>
            <w:right w:val="none" w:sz="0" w:space="0" w:color="auto"/>
          </w:divBdr>
        </w:div>
        <w:div w:id="1219319199">
          <w:marLeft w:val="480"/>
          <w:marRight w:val="0"/>
          <w:marTop w:val="0"/>
          <w:marBottom w:val="0"/>
          <w:divBdr>
            <w:top w:val="none" w:sz="0" w:space="0" w:color="auto"/>
            <w:left w:val="none" w:sz="0" w:space="0" w:color="auto"/>
            <w:bottom w:val="none" w:sz="0" w:space="0" w:color="auto"/>
            <w:right w:val="none" w:sz="0" w:space="0" w:color="auto"/>
          </w:divBdr>
        </w:div>
        <w:div w:id="1271549618">
          <w:marLeft w:val="480"/>
          <w:marRight w:val="0"/>
          <w:marTop w:val="0"/>
          <w:marBottom w:val="0"/>
          <w:divBdr>
            <w:top w:val="none" w:sz="0" w:space="0" w:color="auto"/>
            <w:left w:val="none" w:sz="0" w:space="0" w:color="auto"/>
            <w:bottom w:val="none" w:sz="0" w:space="0" w:color="auto"/>
            <w:right w:val="none" w:sz="0" w:space="0" w:color="auto"/>
          </w:divBdr>
        </w:div>
        <w:div w:id="345207598">
          <w:marLeft w:val="480"/>
          <w:marRight w:val="0"/>
          <w:marTop w:val="0"/>
          <w:marBottom w:val="0"/>
          <w:divBdr>
            <w:top w:val="none" w:sz="0" w:space="0" w:color="auto"/>
            <w:left w:val="none" w:sz="0" w:space="0" w:color="auto"/>
            <w:bottom w:val="none" w:sz="0" w:space="0" w:color="auto"/>
            <w:right w:val="none" w:sz="0" w:space="0" w:color="auto"/>
          </w:divBdr>
        </w:div>
        <w:div w:id="1263952701">
          <w:marLeft w:val="480"/>
          <w:marRight w:val="0"/>
          <w:marTop w:val="0"/>
          <w:marBottom w:val="0"/>
          <w:divBdr>
            <w:top w:val="none" w:sz="0" w:space="0" w:color="auto"/>
            <w:left w:val="none" w:sz="0" w:space="0" w:color="auto"/>
            <w:bottom w:val="none" w:sz="0" w:space="0" w:color="auto"/>
            <w:right w:val="none" w:sz="0" w:space="0" w:color="auto"/>
          </w:divBdr>
        </w:div>
        <w:div w:id="1402025280">
          <w:marLeft w:val="480"/>
          <w:marRight w:val="0"/>
          <w:marTop w:val="0"/>
          <w:marBottom w:val="0"/>
          <w:divBdr>
            <w:top w:val="none" w:sz="0" w:space="0" w:color="auto"/>
            <w:left w:val="none" w:sz="0" w:space="0" w:color="auto"/>
            <w:bottom w:val="none" w:sz="0" w:space="0" w:color="auto"/>
            <w:right w:val="none" w:sz="0" w:space="0" w:color="auto"/>
          </w:divBdr>
        </w:div>
        <w:div w:id="5787589">
          <w:marLeft w:val="480"/>
          <w:marRight w:val="0"/>
          <w:marTop w:val="0"/>
          <w:marBottom w:val="0"/>
          <w:divBdr>
            <w:top w:val="none" w:sz="0" w:space="0" w:color="auto"/>
            <w:left w:val="none" w:sz="0" w:space="0" w:color="auto"/>
            <w:bottom w:val="none" w:sz="0" w:space="0" w:color="auto"/>
            <w:right w:val="none" w:sz="0" w:space="0" w:color="auto"/>
          </w:divBdr>
        </w:div>
        <w:div w:id="1515923872">
          <w:marLeft w:val="480"/>
          <w:marRight w:val="0"/>
          <w:marTop w:val="0"/>
          <w:marBottom w:val="0"/>
          <w:divBdr>
            <w:top w:val="none" w:sz="0" w:space="0" w:color="auto"/>
            <w:left w:val="none" w:sz="0" w:space="0" w:color="auto"/>
            <w:bottom w:val="none" w:sz="0" w:space="0" w:color="auto"/>
            <w:right w:val="none" w:sz="0" w:space="0" w:color="auto"/>
          </w:divBdr>
        </w:div>
        <w:div w:id="1640762589">
          <w:marLeft w:val="480"/>
          <w:marRight w:val="0"/>
          <w:marTop w:val="0"/>
          <w:marBottom w:val="0"/>
          <w:divBdr>
            <w:top w:val="none" w:sz="0" w:space="0" w:color="auto"/>
            <w:left w:val="none" w:sz="0" w:space="0" w:color="auto"/>
            <w:bottom w:val="none" w:sz="0" w:space="0" w:color="auto"/>
            <w:right w:val="none" w:sz="0" w:space="0" w:color="auto"/>
          </w:divBdr>
        </w:div>
        <w:div w:id="2095663631">
          <w:marLeft w:val="480"/>
          <w:marRight w:val="0"/>
          <w:marTop w:val="0"/>
          <w:marBottom w:val="0"/>
          <w:divBdr>
            <w:top w:val="none" w:sz="0" w:space="0" w:color="auto"/>
            <w:left w:val="none" w:sz="0" w:space="0" w:color="auto"/>
            <w:bottom w:val="none" w:sz="0" w:space="0" w:color="auto"/>
            <w:right w:val="none" w:sz="0" w:space="0" w:color="auto"/>
          </w:divBdr>
        </w:div>
        <w:div w:id="918946087">
          <w:marLeft w:val="480"/>
          <w:marRight w:val="0"/>
          <w:marTop w:val="0"/>
          <w:marBottom w:val="0"/>
          <w:divBdr>
            <w:top w:val="none" w:sz="0" w:space="0" w:color="auto"/>
            <w:left w:val="none" w:sz="0" w:space="0" w:color="auto"/>
            <w:bottom w:val="none" w:sz="0" w:space="0" w:color="auto"/>
            <w:right w:val="none" w:sz="0" w:space="0" w:color="auto"/>
          </w:divBdr>
        </w:div>
        <w:div w:id="962616974">
          <w:marLeft w:val="480"/>
          <w:marRight w:val="0"/>
          <w:marTop w:val="0"/>
          <w:marBottom w:val="0"/>
          <w:divBdr>
            <w:top w:val="none" w:sz="0" w:space="0" w:color="auto"/>
            <w:left w:val="none" w:sz="0" w:space="0" w:color="auto"/>
            <w:bottom w:val="none" w:sz="0" w:space="0" w:color="auto"/>
            <w:right w:val="none" w:sz="0" w:space="0" w:color="auto"/>
          </w:divBdr>
        </w:div>
        <w:div w:id="2144691299">
          <w:marLeft w:val="480"/>
          <w:marRight w:val="0"/>
          <w:marTop w:val="0"/>
          <w:marBottom w:val="0"/>
          <w:divBdr>
            <w:top w:val="none" w:sz="0" w:space="0" w:color="auto"/>
            <w:left w:val="none" w:sz="0" w:space="0" w:color="auto"/>
            <w:bottom w:val="none" w:sz="0" w:space="0" w:color="auto"/>
            <w:right w:val="none" w:sz="0" w:space="0" w:color="auto"/>
          </w:divBdr>
        </w:div>
        <w:div w:id="1465931240">
          <w:marLeft w:val="480"/>
          <w:marRight w:val="0"/>
          <w:marTop w:val="0"/>
          <w:marBottom w:val="0"/>
          <w:divBdr>
            <w:top w:val="none" w:sz="0" w:space="0" w:color="auto"/>
            <w:left w:val="none" w:sz="0" w:space="0" w:color="auto"/>
            <w:bottom w:val="none" w:sz="0" w:space="0" w:color="auto"/>
            <w:right w:val="none" w:sz="0" w:space="0" w:color="auto"/>
          </w:divBdr>
        </w:div>
        <w:div w:id="1363281766">
          <w:marLeft w:val="480"/>
          <w:marRight w:val="0"/>
          <w:marTop w:val="0"/>
          <w:marBottom w:val="0"/>
          <w:divBdr>
            <w:top w:val="none" w:sz="0" w:space="0" w:color="auto"/>
            <w:left w:val="none" w:sz="0" w:space="0" w:color="auto"/>
            <w:bottom w:val="none" w:sz="0" w:space="0" w:color="auto"/>
            <w:right w:val="none" w:sz="0" w:space="0" w:color="auto"/>
          </w:divBdr>
        </w:div>
        <w:div w:id="1312948678">
          <w:marLeft w:val="480"/>
          <w:marRight w:val="0"/>
          <w:marTop w:val="0"/>
          <w:marBottom w:val="0"/>
          <w:divBdr>
            <w:top w:val="none" w:sz="0" w:space="0" w:color="auto"/>
            <w:left w:val="none" w:sz="0" w:space="0" w:color="auto"/>
            <w:bottom w:val="none" w:sz="0" w:space="0" w:color="auto"/>
            <w:right w:val="none" w:sz="0" w:space="0" w:color="auto"/>
          </w:divBdr>
        </w:div>
        <w:div w:id="439107091">
          <w:marLeft w:val="480"/>
          <w:marRight w:val="0"/>
          <w:marTop w:val="0"/>
          <w:marBottom w:val="0"/>
          <w:divBdr>
            <w:top w:val="none" w:sz="0" w:space="0" w:color="auto"/>
            <w:left w:val="none" w:sz="0" w:space="0" w:color="auto"/>
            <w:bottom w:val="none" w:sz="0" w:space="0" w:color="auto"/>
            <w:right w:val="none" w:sz="0" w:space="0" w:color="auto"/>
          </w:divBdr>
        </w:div>
        <w:div w:id="194931222">
          <w:marLeft w:val="480"/>
          <w:marRight w:val="0"/>
          <w:marTop w:val="0"/>
          <w:marBottom w:val="0"/>
          <w:divBdr>
            <w:top w:val="none" w:sz="0" w:space="0" w:color="auto"/>
            <w:left w:val="none" w:sz="0" w:space="0" w:color="auto"/>
            <w:bottom w:val="none" w:sz="0" w:space="0" w:color="auto"/>
            <w:right w:val="none" w:sz="0" w:space="0" w:color="auto"/>
          </w:divBdr>
        </w:div>
        <w:div w:id="2070305656">
          <w:marLeft w:val="480"/>
          <w:marRight w:val="0"/>
          <w:marTop w:val="0"/>
          <w:marBottom w:val="0"/>
          <w:divBdr>
            <w:top w:val="none" w:sz="0" w:space="0" w:color="auto"/>
            <w:left w:val="none" w:sz="0" w:space="0" w:color="auto"/>
            <w:bottom w:val="none" w:sz="0" w:space="0" w:color="auto"/>
            <w:right w:val="none" w:sz="0" w:space="0" w:color="auto"/>
          </w:divBdr>
        </w:div>
        <w:div w:id="650985014">
          <w:marLeft w:val="480"/>
          <w:marRight w:val="0"/>
          <w:marTop w:val="0"/>
          <w:marBottom w:val="0"/>
          <w:divBdr>
            <w:top w:val="none" w:sz="0" w:space="0" w:color="auto"/>
            <w:left w:val="none" w:sz="0" w:space="0" w:color="auto"/>
            <w:bottom w:val="none" w:sz="0" w:space="0" w:color="auto"/>
            <w:right w:val="none" w:sz="0" w:space="0" w:color="auto"/>
          </w:divBdr>
        </w:div>
        <w:div w:id="1064987559">
          <w:marLeft w:val="480"/>
          <w:marRight w:val="0"/>
          <w:marTop w:val="0"/>
          <w:marBottom w:val="0"/>
          <w:divBdr>
            <w:top w:val="none" w:sz="0" w:space="0" w:color="auto"/>
            <w:left w:val="none" w:sz="0" w:space="0" w:color="auto"/>
            <w:bottom w:val="none" w:sz="0" w:space="0" w:color="auto"/>
            <w:right w:val="none" w:sz="0" w:space="0" w:color="auto"/>
          </w:divBdr>
        </w:div>
        <w:div w:id="28577769">
          <w:marLeft w:val="480"/>
          <w:marRight w:val="0"/>
          <w:marTop w:val="0"/>
          <w:marBottom w:val="0"/>
          <w:divBdr>
            <w:top w:val="none" w:sz="0" w:space="0" w:color="auto"/>
            <w:left w:val="none" w:sz="0" w:space="0" w:color="auto"/>
            <w:bottom w:val="none" w:sz="0" w:space="0" w:color="auto"/>
            <w:right w:val="none" w:sz="0" w:space="0" w:color="auto"/>
          </w:divBdr>
        </w:div>
        <w:div w:id="1729840949">
          <w:marLeft w:val="480"/>
          <w:marRight w:val="0"/>
          <w:marTop w:val="0"/>
          <w:marBottom w:val="0"/>
          <w:divBdr>
            <w:top w:val="none" w:sz="0" w:space="0" w:color="auto"/>
            <w:left w:val="none" w:sz="0" w:space="0" w:color="auto"/>
            <w:bottom w:val="none" w:sz="0" w:space="0" w:color="auto"/>
            <w:right w:val="none" w:sz="0" w:space="0" w:color="auto"/>
          </w:divBdr>
        </w:div>
        <w:div w:id="1358194201">
          <w:marLeft w:val="480"/>
          <w:marRight w:val="0"/>
          <w:marTop w:val="0"/>
          <w:marBottom w:val="0"/>
          <w:divBdr>
            <w:top w:val="none" w:sz="0" w:space="0" w:color="auto"/>
            <w:left w:val="none" w:sz="0" w:space="0" w:color="auto"/>
            <w:bottom w:val="none" w:sz="0" w:space="0" w:color="auto"/>
            <w:right w:val="none" w:sz="0" w:space="0" w:color="auto"/>
          </w:divBdr>
        </w:div>
        <w:div w:id="2019458322">
          <w:marLeft w:val="480"/>
          <w:marRight w:val="0"/>
          <w:marTop w:val="0"/>
          <w:marBottom w:val="0"/>
          <w:divBdr>
            <w:top w:val="none" w:sz="0" w:space="0" w:color="auto"/>
            <w:left w:val="none" w:sz="0" w:space="0" w:color="auto"/>
            <w:bottom w:val="none" w:sz="0" w:space="0" w:color="auto"/>
            <w:right w:val="none" w:sz="0" w:space="0" w:color="auto"/>
          </w:divBdr>
        </w:div>
        <w:div w:id="943265685">
          <w:marLeft w:val="480"/>
          <w:marRight w:val="0"/>
          <w:marTop w:val="0"/>
          <w:marBottom w:val="0"/>
          <w:divBdr>
            <w:top w:val="none" w:sz="0" w:space="0" w:color="auto"/>
            <w:left w:val="none" w:sz="0" w:space="0" w:color="auto"/>
            <w:bottom w:val="none" w:sz="0" w:space="0" w:color="auto"/>
            <w:right w:val="none" w:sz="0" w:space="0" w:color="auto"/>
          </w:divBdr>
        </w:div>
        <w:div w:id="913276843">
          <w:marLeft w:val="480"/>
          <w:marRight w:val="0"/>
          <w:marTop w:val="0"/>
          <w:marBottom w:val="0"/>
          <w:divBdr>
            <w:top w:val="none" w:sz="0" w:space="0" w:color="auto"/>
            <w:left w:val="none" w:sz="0" w:space="0" w:color="auto"/>
            <w:bottom w:val="none" w:sz="0" w:space="0" w:color="auto"/>
            <w:right w:val="none" w:sz="0" w:space="0" w:color="auto"/>
          </w:divBdr>
        </w:div>
        <w:div w:id="1908953335">
          <w:marLeft w:val="480"/>
          <w:marRight w:val="0"/>
          <w:marTop w:val="0"/>
          <w:marBottom w:val="0"/>
          <w:divBdr>
            <w:top w:val="none" w:sz="0" w:space="0" w:color="auto"/>
            <w:left w:val="none" w:sz="0" w:space="0" w:color="auto"/>
            <w:bottom w:val="none" w:sz="0" w:space="0" w:color="auto"/>
            <w:right w:val="none" w:sz="0" w:space="0" w:color="auto"/>
          </w:divBdr>
        </w:div>
        <w:div w:id="990906223">
          <w:marLeft w:val="480"/>
          <w:marRight w:val="0"/>
          <w:marTop w:val="0"/>
          <w:marBottom w:val="0"/>
          <w:divBdr>
            <w:top w:val="none" w:sz="0" w:space="0" w:color="auto"/>
            <w:left w:val="none" w:sz="0" w:space="0" w:color="auto"/>
            <w:bottom w:val="none" w:sz="0" w:space="0" w:color="auto"/>
            <w:right w:val="none" w:sz="0" w:space="0" w:color="auto"/>
          </w:divBdr>
        </w:div>
        <w:div w:id="1229078321">
          <w:marLeft w:val="480"/>
          <w:marRight w:val="0"/>
          <w:marTop w:val="0"/>
          <w:marBottom w:val="0"/>
          <w:divBdr>
            <w:top w:val="none" w:sz="0" w:space="0" w:color="auto"/>
            <w:left w:val="none" w:sz="0" w:space="0" w:color="auto"/>
            <w:bottom w:val="none" w:sz="0" w:space="0" w:color="auto"/>
            <w:right w:val="none" w:sz="0" w:space="0" w:color="auto"/>
          </w:divBdr>
        </w:div>
        <w:div w:id="1199733872">
          <w:marLeft w:val="480"/>
          <w:marRight w:val="0"/>
          <w:marTop w:val="0"/>
          <w:marBottom w:val="0"/>
          <w:divBdr>
            <w:top w:val="none" w:sz="0" w:space="0" w:color="auto"/>
            <w:left w:val="none" w:sz="0" w:space="0" w:color="auto"/>
            <w:bottom w:val="none" w:sz="0" w:space="0" w:color="auto"/>
            <w:right w:val="none" w:sz="0" w:space="0" w:color="auto"/>
          </w:divBdr>
        </w:div>
        <w:div w:id="207034339">
          <w:marLeft w:val="480"/>
          <w:marRight w:val="0"/>
          <w:marTop w:val="0"/>
          <w:marBottom w:val="0"/>
          <w:divBdr>
            <w:top w:val="none" w:sz="0" w:space="0" w:color="auto"/>
            <w:left w:val="none" w:sz="0" w:space="0" w:color="auto"/>
            <w:bottom w:val="none" w:sz="0" w:space="0" w:color="auto"/>
            <w:right w:val="none" w:sz="0" w:space="0" w:color="auto"/>
          </w:divBdr>
        </w:div>
        <w:div w:id="2107074375">
          <w:marLeft w:val="480"/>
          <w:marRight w:val="0"/>
          <w:marTop w:val="0"/>
          <w:marBottom w:val="0"/>
          <w:divBdr>
            <w:top w:val="none" w:sz="0" w:space="0" w:color="auto"/>
            <w:left w:val="none" w:sz="0" w:space="0" w:color="auto"/>
            <w:bottom w:val="none" w:sz="0" w:space="0" w:color="auto"/>
            <w:right w:val="none" w:sz="0" w:space="0" w:color="auto"/>
          </w:divBdr>
        </w:div>
        <w:div w:id="1116094816">
          <w:marLeft w:val="480"/>
          <w:marRight w:val="0"/>
          <w:marTop w:val="0"/>
          <w:marBottom w:val="0"/>
          <w:divBdr>
            <w:top w:val="none" w:sz="0" w:space="0" w:color="auto"/>
            <w:left w:val="none" w:sz="0" w:space="0" w:color="auto"/>
            <w:bottom w:val="none" w:sz="0" w:space="0" w:color="auto"/>
            <w:right w:val="none" w:sz="0" w:space="0" w:color="auto"/>
          </w:divBdr>
        </w:div>
        <w:div w:id="265575960">
          <w:marLeft w:val="480"/>
          <w:marRight w:val="0"/>
          <w:marTop w:val="0"/>
          <w:marBottom w:val="0"/>
          <w:divBdr>
            <w:top w:val="none" w:sz="0" w:space="0" w:color="auto"/>
            <w:left w:val="none" w:sz="0" w:space="0" w:color="auto"/>
            <w:bottom w:val="none" w:sz="0" w:space="0" w:color="auto"/>
            <w:right w:val="none" w:sz="0" w:space="0" w:color="auto"/>
          </w:divBdr>
        </w:div>
        <w:div w:id="1775906689">
          <w:marLeft w:val="480"/>
          <w:marRight w:val="0"/>
          <w:marTop w:val="0"/>
          <w:marBottom w:val="0"/>
          <w:divBdr>
            <w:top w:val="none" w:sz="0" w:space="0" w:color="auto"/>
            <w:left w:val="none" w:sz="0" w:space="0" w:color="auto"/>
            <w:bottom w:val="none" w:sz="0" w:space="0" w:color="auto"/>
            <w:right w:val="none" w:sz="0" w:space="0" w:color="auto"/>
          </w:divBdr>
        </w:div>
        <w:div w:id="125586917">
          <w:marLeft w:val="480"/>
          <w:marRight w:val="0"/>
          <w:marTop w:val="0"/>
          <w:marBottom w:val="0"/>
          <w:divBdr>
            <w:top w:val="none" w:sz="0" w:space="0" w:color="auto"/>
            <w:left w:val="none" w:sz="0" w:space="0" w:color="auto"/>
            <w:bottom w:val="none" w:sz="0" w:space="0" w:color="auto"/>
            <w:right w:val="none" w:sz="0" w:space="0" w:color="auto"/>
          </w:divBdr>
        </w:div>
      </w:divsChild>
    </w:div>
    <w:div w:id="2087144065">
      <w:bodyDiv w:val="1"/>
      <w:marLeft w:val="0"/>
      <w:marRight w:val="0"/>
      <w:marTop w:val="0"/>
      <w:marBottom w:val="0"/>
      <w:divBdr>
        <w:top w:val="none" w:sz="0" w:space="0" w:color="auto"/>
        <w:left w:val="none" w:sz="0" w:space="0" w:color="auto"/>
        <w:bottom w:val="none" w:sz="0" w:space="0" w:color="auto"/>
        <w:right w:val="none" w:sz="0" w:space="0" w:color="auto"/>
      </w:divBdr>
      <w:divsChild>
        <w:div w:id="114908524">
          <w:marLeft w:val="640"/>
          <w:marRight w:val="0"/>
          <w:marTop w:val="0"/>
          <w:marBottom w:val="0"/>
          <w:divBdr>
            <w:top w:val="none" w:sz="0" w:space="0" w:color="auto"/>
            <w:left w:val="none" w:sz="0" w:space="0" w:color="auto"/>
            <w:bottom w:val="none" w:sz="0" w:space="0" w:color="auto"/>
            <w:right w:val="none" w:sz="0" w:space="0" w:color="auto"/>
          </w:divBdr>
        </w:div>
        <w:div w:id="470750030">
          <w:marLeft w:val="640"/>
          <w:marRight w:val="0"/>
          <w:marTop w:val="0"/>
          <w:marBottom w:val="0"/>
          <w:divBdr>
            <w:top w:val="none" w:sz="0" w:space="0" w:color="auto"/>
            <w:left w:val="none" w:sz="0" w:space="0" w:color="auto"/>
            <w:bottom w:val="none" w:sz="0" w:space="0" w:color="auto"/>
            <w:right w:val="none" w:sz="0" w:space="0" w:color="auto"/>
          </w:divBdr>
        </w:div>
        <w:div w:id="653073108">
          <w:marLeft w:val="640"/>
          <w:marRight w:val="0"/>
          <w:marTop w:val="0"/>
          <w:marBottom w:val="0"/>
          <w:divBdr>
            <w:top w:val="none" w:sz="0" w:space="0" w:color="auto"/>
            <w:left w:val="none" w:sz="0" w:space="0" w:color="auto"/>
            <w:bottom w:val="none" w:sz="0" w:space="0" w:color="auto"/>
            <w:right w:val="none" w:sz="0" w:space="0" w:color="auto"/>
          </w:divBdr>
        </w:div>
        <w:div w:id="1137379236">
          <w:marLeft w:val="640"/>
          <w:marRight w:val="0"/>
          <w:marTop w:val="0"/>
          <w:marBottom w:val="0"/>
          <w:divBdr>
            <w:top w:val="none" w:sz="0" w:space="0" w:color="auto"/>
            <w:left w:val="none" w:sz="0" w:space="0" w:color="auto"/>
            <w:bottom w:val="none" w:sz="0" w:space="0" w:color="auto"/>
            <w:right w:val="none" w:sz="0" w:space="0" w:color="auto"/>
          </w:divBdr>
        </w:div>
        <w:div w:id="495264091">
          <w:marLeft w:val="640"/>
          <w:marRight w:val="0"/>
          <w:marTop w:val="0"/>
          <w:marBottom w:val="0"/>
          <w:divBdr>
            <w:top w:val="none" w:sz="0" w:space="0" w:color="auto"/>
            <w:left w:val="none" w:sz="0" w:space="0" w:color="auto"/>
            <w:bottom w:val="none" w:sz="0" w:space="0" w:color="auto"/>
            <w:right w:val="none" w:sz="0" w:space="0" w:color="auto"/>
          </w:divBdr>
        </w:div>
        <w:div w:id="799149135">
          <w:marLeft w:val="640"/>
          <w:marRight w:val="0"/>
          <w:marTop w:val="0"/>
          <w:marBottom w:val="0"/>
          <w:divBdr>
            <w:top w:val="none" w:sz="0" w:space="0" w:color="auto"/>
            <w:left w:val="none" w:sz="0" w:space="0" w:color="auto"/>
            <w:bottom w:val="none" w:sz="0" w:space="0" w:color="auto"/>
            <w:right w:val="none" w:sz="0" w:space="0" w:color="auto"/>
          </w:divBdr>
        </w:div>
        <w:div w:id="1165433858">
          <w:marLeft w:val="640"/>
          <w:marRight w:val="0"/>
          <w:marTop w:val="0"/>
          <w:marBottom w:val="0"/>
          <w:divBdr>
            <w:top w:val="none" w:sz="0" w:space="0" w:color="auto"/>
            <w:left w:val="none" w:sz="0" w:space="0" w:color="auto"/>
            <w:bottom w:val="none" w:sz="0" w:space="0" w:color="auto"/>
            <w:right w:val="none" w:sz="0" w:space="0" w:color="auto"/>
          </w:divBdr>
        </w:div>
        <w:div w:id="1994331418">
          <w:marLeft w:val="640"/>
          <w:marRight w:val="0"/>
          <w:marTop w:val="0"/>
          <w:marBottom w:val="0"/>
          <w:divBdr>
            <w:top w:val="none" w:sz="0" w:space="0" w:color="auto"/>
            <w:left w:val="none" w:sz="0" w:space="0" w:color="auto"/>
            <w:bottom w:val="none" w:sz="0" w:space="0" w:color="auto"/>
            <w:right w:val="none" w:sz="0" w:space="0" w:color="auto"/>
          </w:divBdr>
        </w:div>
        <w:div w:id="254289459">
          <w:marLeft w:val="640"/>
          <w:marRight w:val="0"/>
          <w:marTop w:val="0"/>
          <w:marBottom w:val="0"/>
          <w:divBdr>
            <w:top w:val="none" w:sz="0" w:space="0" w:color="auto"/>
            <w:left w:val="none" w:sz="0" w:space="0" w:color="auto"/>
            <w:bottom w:val="none" w:sz="0" w:space="0" w:color="auto"/>
            <w:right w:val="none" w:sz="0" w:space="0" w:color="auto"/>
          </w:divBdr>
        </w:div>
        <w:div w:id="2058818412">
          <w:marLeft w:val="640"/>
          <w:marRight w:val="0"/>
          <w:marTop w:val="0"/>
          <w:marBottom w:val="0"/>
          <w:divBdr>
            <w:top w:val="none" w:sz="0" w:space="0" w:color="auto"/>
            <w:left w:val="none" w:sz="0" w:space="0" w:color="auto"/>
            <w:bottom w:val="none" w:sz="0" w:space="0" w:color="auto"/>
            <w:right w:val="none" w:sz="0" w:space="0" w:color="auto"/>
          </w:divBdr>
        </w:div>
        <w:div w:id="884564425">
          <w:marLeft w:val="640"/>
          <w:marRight w:val="0"/>
          <w:marTop w:val="0"/>
          <w:marBottom w:val="0"/>
          <w:divBdr>
            <w:top w:val="none" w:sz="0" w:space="0" w:color="auto"/>
            <w:left w:val="none" w:sz="0" w:space="0" w:color="auto"/>
            <w:bottom w:val="none" w:sz="0" w:space="0" w:color="auto"/>
            <w:right w:val="none" w:sz="0" w:space="0" w:color="auto"/>
          </w:divBdr>
        </w:div>
        <w:div w:id="1913079711">
          <w:marLeft w:val="640"/>
          <w:marRight w:val="0"/>
          <w:marTop w:val="0"/>
          <w:marBottom w:val="0"/>
          <w:divBdr>
            <w:top w:val="none" w:sz="0" w:space="0" w:color="auto"/>
            <w:left w:val="none" w:sz="0" w:space="0" w:color="auto"/>
            <w:bottom w:val="none" w:sz="0" w:space="0" w:color="auto"/>
            <w:right w:val="none" w:sz="0" w:space="0" w:color="auto"/>
          </w:divBdr>
        </w:div>
        <w:div w:id="1093479600">
          <w:marLeft w:val="640"/>
          <w:marRight w:val="0"/>
          <w:marTop w:val="0"/>
          <w:marBottom w:val="0"/>
          <w:divBdr>
            <w:top w:val="none" w:sz="0" w:space="0" w:color="auto"/>
            <w:left w:val="none" w:sz="0" w:space="0" w:color="auto"/>
            <w:bottom w:val="none" w:sz="0" w:space="0" w:color="auto"/>
            <w:right w:val="none" w:sz="0" w:space="0" w:color="auto"/>
          </w:divBdr>
        </w:div>
        <w:div w:id="2105106936">
          <w:marLeft w:val="640"/>
          <w:marRight w:val="0"/>
          <w:marTop w:val="0"/>
          <w:marBottom w:val="0"/>
          <w:divBdr>
            <w:top w:val="none" w:sz="0" w:space="0" w:color="auto"/>
            <w:left w:val="none" w:sz="0" w:space="0" w:color="auto"/>
            <w:bottom w:val="none" w:sz="0" w:space="0" w:color="auto"/>
            <w:right w:val="none" w:sz="0" w:space="0" w:color="auto"/>
          </w:divBdr>
        </w:div>
        <w:div w:id="44333416">
          <w:marLeft w:val="640"/>
          <w:marRight w:val="0"/>
          <w:marTop w:val="0"/>
          <w:marBottom w:val="0"/>
          <w:divBdr>
            <w:top w:val="none" w:sz="0" w:space="0" w:color="auto"/>
            <w:left w:val="none" w:sz="0" w:space="0" w:color="auto"/>
            <w:bottom w:val="none" w:sz="0" w:space="0" w:color="auto"/>
            <w:right w:val="none" w:sz="0" w:space="0" w:color="auto"/>
          </w:divBdr>
        </w:div>
        <w:div w:id="1057242146">
          <w:marLeft w:val="640"/>
          <w:marRight w:val="0"/>
          <w:marTop w:val="0"/>
          <w:marBottom w:val="0"/>
          <w:divBdr>
            <w:top w:val="none" w:sz="0" w:space="0" w:color="auto"/>
            <w:left w:val="none" w:sz="0" w:space="0" w:color="auto"/>
            <w:bottom w:val="none" w:sz="0" w:space="0" w:color="auto"/>
            <w:right w:val="none" w:sz="0" w:space="0" w:color="auto"/>
          </w:divBdr>
        </w:div>
        <w:div w:id="191381438">
          <w:marLeft w:val="640"/>
          <w:marRight w:val="0"/>
          <w:marTop w:val="0"/>
          <w:marBottom w:val="0"/>
          <w:divBdr>
            <w:top w:val="none" w:sz="0" w:space="0" w:color="auto"/>
            <w:left w:val="none" w:sz="0" w:space="0" w:color="auto"/>
            <w:bottom w:val="none" w:sz="0" w:space="0" w:color="auto"/>
            <w:right w:val="none" w:sz="0" w:space="0" w:color="auto"/>
          </w:divBdr>
        </w:div>
        <w:div w:id="1700663164">
          <w:marLeft w:val="640"/>
          <w:marRight w:val="0"/>
          <w:marTop w:val="0"/>
          <w:marBottom w:val="0"/>
          <w:divBdr>
            <w:top w:val="none" w:sz="0" w:space="0" w:color="auto"/>
            <w:left w:val="none" w:sz="0" w:space="0" w:color="auto"/>
            <w:bottom w:val="none" w:sz="0" w:space="0" w:color="auto"/>
            <w:right w:val="none" w:sz="0" w:space="0" w:color="auto"/>
          </w:divBdr>
        </w:div>
        <w:div w:id="516237053">
          <w:marLeft w:val="640"/>
          <w:marRight w:val="0"/>
          <w:marTop w:val="0"/>
          <w:marBottom w:val="0"/>
          <w:divBdr>
            <w:top w:val="none" w:sz="0" w:space="0" w:color="auto"/>
            <w:left w:val="none" w:sz="0" w:space="0" w:color="auto"/>
            <w:bottom w:val="none" w:sz="0" w:space="0" w:color="auto"/>
            <w:right w:val="none" w:sz="0" w:space="0" w:color="auto"/>
          </w:divBdr>
        </w:div>
        <w:div w:id="1188640637">
          <w:marLeft w:val="640"/>
          <w:marRight w:val="0"/>
          <w:marTop w:val="0"/>
          <w:marBottom w:val="0"/>
          <w:divBdr>
            <w:top w:val="none" w:sz="0" w:space="0" w:color="auto"/>
            <w:left w:val="none" w:sz="0" w:space="0" w:color="auto"/>
            <w:bottom w:val="none" w:sz="0" w:space="0" w:color="auto"/>
            <w:right w:val="none" w:sz="0" w:space="0" w:color="auto"/>
          </w:divBdr>
        </w:div>
        <w:div w:id="1319963257">
          <w:marLeft w:val="640"/>
          <w:marRight w:val="0"/>
          <w:marTop w:val="0"/>
          <w:marBottom w:val="0"/>
          <w:divBdr>
            <w:top w:val="none" w:sz="0" w:space="0" w:color="auto"/>
            <w:left w:val="none" w:sz="0" w:space="0" w:color="auto"/>
            <w:bottom w:val="none" w:sz="0" w:space="0" w:color="auto"/>
            <w:right w:val="none" w:sz="0" w:space="0" w:color="auto"/>
          </w:divBdr>
        </w:div>
        <w:div w:id="1508402344">
          <w:marLeft w:val="640"/>
          <w:marRight w:val="0"/>
          <w:marTop w:val="0"/>
          <w:marBottom w:val="0"/>
          <w:divBdr>
            <w:top w:val="none" w:sz="0" w:space="0" w:color="auto"/>
            <w:left w:val="none" w:sz="0" w:space="0" w:color="auto"/>
            <w:bottom w:val="none" w:sz="0" w:space="0" w:color="auto"/>
            <w:right w:val="none" w:sz="0" w:space="0" w:color="auto"/>
          </w:divBdr>
        </w:div>
        <w:div w:id="447703213">
          <w:marLeft w:val="640"/>
          <w:marRight w:val="0"/>
          <w:marTop w:val="0"/>
          <w:marBottom w:val="0"/>
          <w:divBdr>
            <w:top w:val="none" w:sz="0" w:space="0" w:color="auto"/>
            <w:left w:val="none" w:sz="0" w:space="0" w:color="auto"/>
            <w:bottom w:val="none" w:sz="0" w:space="0" w:color="auto"/>
            <w:right w:val="none" w:sz="0" w:space="0" w:color="auto"/>
          </w:divBdr>
        </w:div>
        <w:div w:id="1412657251">
          <w:marLeft w:val="640"/>
          <w:marRight w:val="0"/>
          <w:marTop w:val="0"/>
          <w:marBottom w:val="0"/>
          <w:divBdr>
            <w:top w:val="none" w:sz="0" w:space="0" w:color="auto"/>
            <w:left w:val="none" w:sz="0" w:space="0" w:color="auto"/>
            <w:bottom w:val="none" w:sz="0" w:space="0" w:color="auto"/>
            <w:right w:val="none" w:sz="0" w:space="0" w:color="auto"/>
          </w:divBdr>
        </w:div>
        <w:div w:id="651132900">
          <w:marLeft w:val="640"/>
          <w:marRight w:val="0"/>
          <w:marTop w:val="0"/>
          <w:marBottom w:val="0"/>
          <w:divBdr>
            <w:top w:val="none" w:sz="0" w:space="0" w:color="auto"/>
            <w:left w:val="none" w:sz="0" w:space="0" w:color="auto"/>
            <w:bottom w:val="none" w:sz="0" w:space="0" w:color="auto"/>
            <w:right w:val="none" w:sz="0" w:space="0" w:color="auto"/>
          </w:divBdr>
        </w:div>
        <w:div w:id="122887140">
          <w:marLeft w:val="640"/>
          <w:marRight w:val="0"/>
          <w:marTop w:val="0"/>
          <w:marBottom w:val="0"/>
          <w:divBdr>
            <w:top w:val="none" w:sz="0" w:space="0" w:color="auto"/>
            <w:left w:val="none" w:sz="0" w:space="0" w:color="auto"/>
            <w:bottom w:val="none" w:sz="0" w:space="0" w:color="auto"/>
            <w:right w:val="none" w:sz="0" w:space="0" w:color="auto"/>
          </w:divBdr>
        </w:div>
        <w:div w:id="398596399">
          <w:marLeft w:val="640"/>
          <w:marRight w:val="0"/>
          <w:marTop w:val="0"/>
          <w:marBottom w:val="0"/>
          <w:divBdr>
            <w:top w:val="none" w:sz="0" w:space="0" w:color="auto"/>
            <w:left w:val="none" w:sz="0" w:space="0" w:color="auto"/>
            <w:bottom w:val="none" w:sz="0" w:space="0" w:color="auto"/>
            <w:right w:val="none" w:sz="0" w:space="0" w:color="auto"/>
          </w:divBdr>
        </w:div>
        <w:div w:id="625085179">
          <w:marLeft w:val="640"/>
          <w:marRight w:val="0"/>
          <w:marTop w:val="0"/>
          <w:marBottom w:val="0"/>
          <w:divBdr>
            <w:top w:val="none" w:sz="0" w:space="0" w:color="auto"/>
            <w:left w:val="none" w:sz="0" w:space="0" w:color="auto"/>
            <w:bottom w:val="none" w:sz="0" w:space="0" w:color="auto"/>
            <w:right w:val="none" w:sz="0" w:space="0" w:color="auto"/>
          </w:divBdr>
        </w:div>
        <w:div w:id="1447577245">
          <w:marLeft w:val="640"/>
          <w:marRight w:val="0"/>
          <w:marTop w:val="0"/>
          <w:marBottom w:val="0"/>
          <w:divBdr>
            <w:top w:val="none" w:sz="0" w:space="0" w:color="auto"/>
            <w:left w:val="none" w:sz="0" w:space="0" w:color="auto"/>
            <w:bottom w:val="none" w:sz="0" w:space="0" w:color="auto"/>
            <w:right w:val="none" w:sz="0" w:space="0" w:color="auto"/>
          </w:divBdr>
        </w:div>
        <w:div w:id="174733894">
          <w:marLeft w:val="640"/>
          <w:marRight w:val="0"/>
          <w:marTop w:val="0"/>
          <w:marBottom w:val="0"/>
          <w:divBdr>
            <w:top w:val="none" w:sz="0" w:space="0" w:color="auto"/>
            <w:left w:val="none" w:sz="0" w:space="0" w:color="auto"/>
            <w:bottom w:val="none" w:sz="0" w:space="0" w:color="auto"/>
            <w:right w:val="none" w:sz="0" w:space="0" w:color="auto"/>
          </w:divBdr>
        </w:div>
        <w:div w:id="990134705">
          <w:marLeft w:val="640"/>
          <w:marRight w:val="0"/>
          <w:marTop w:val="0"/>
          <w:marBottom w:val="0"/>
          <w:divBdr>
            <w:top w:val="none" w:sz="0" w:space="0" w:color="auto"/>
            <w:left w:val="none" w:sz="0" w:space="0" w:color="auto"/>
            <w:bottom w:val="none" w:sz="0" w:space="0" w:color="auto"/>
            <w:right w:val="none" w:sz="0" w:space="0" w:color="auto"/>
          </w:divBdr>
        </w:div>
        <w:div w:id="879711207">
          <w:marLeft w:val="640"/>
          <w:marRight w:val="0"/>
          <w:marTop w:val="0"/>
          <w:marBottom w:val="0"/>
          <w:divBdr>
            <w:top w:val="none" w:sz="0" w:space="0" w:color="auto"/>
            <w:left w:val="none" w:sz="0" w:space="0" w:color="auto"/>
            <w:bottom w:val="none" w:sz="0" w:space="0" w:color="auto"/>
            <w:right w:val="none" w:sz="0" w:space="0" w:color="auto"/>
          </w:divBdr>
        </w:div>
        <w:div w:id="1620797583">
          <w:marLeft w:val="640"/>
          <w:marRight w:val="0"/>
          <w:marTop w:val="0"/>
          <w:marBottom w:val="0"/>
          <w:divBdr>
            <w:top w:val="none" w:sz="0" w:space="0" w:color="auto"/>
            <w:left w:val="none" w:sz="0" w:space="0" w:color="auto"/>
            <w:bottom w:val="none" w:sz="0" w:space="0" w:color="auto"/>
            <w:right w:val="none" w:sz="0" w:space="0" w:color="auto"/>
          </w:divBdr>
        </w:div>
        <w:div w:id="1421410684">
          <w:marLeft w:val="640"/>
          <w:marRight w:val="0"/>
          <w:marTop w:val="0"/>
          <w:marBottom w:val="0"/>
          <w:divBdr>
            <w:top w:val="none" w:sz="0" w:space="0" w:color="auto"/>
            <w:left w:val="none" w:sz="0" w:space="0" w:color="auto"/>
            <w:bottom w:val="none" w:sz="0" w:space="0" w:color="auto"/>
            <w:right w:val="none" w:sz="0" w:space="0" w:color="auto"/>
          </w:divBdr>
        </w:div>
        <w:div w:id="64962193">
          <w:marLeft w:val="640"/>
          <w:marRight w:val="0"/>
          <w:marTop w:val="0"/>
          <w:marBottom w:val="0"/>
          <w:divBdr>
            <w:top w:val="none" w:sz="0" w:space="0" w:color="auto"/>
            <w:left w:val="none" w:sz="0" w:space="0" w:color="auto"/>
            <w:bottom w:val="none" w:sz="0" w:space="0" w:color="auto"/>
            <w:right w:val="none" w:sz="0" w:space="0" w:color="auto"/>
          </w:divBdr>
        </w:div>
        <w:div w:id="1237326276">
          <w:marLeft w:val="640"/>
          <w:marRight w:val="0"/>
          <w:marTop w:val="0"/>
          <w:marBottom w:val="0"/>
          <w:divBdr>
            <w:top w:val="none" w:sz="0" w:space="0" w:color="auto"/>
            <w:left w:val="none" w:sz="0" w:space="0" w:color="auto"/>
            <w:bottom w:val="none" w:sz="0" w:space="0" w:color="auto"/>
            <w:right w:val="none" w:sz="0" w:space="0" w:color="auto"/>
          </w:divBdr>
        </w:div>
        <w:div w:id="135729900">
          <w:marLeft w:val="640"/>
          <w:marRight w:val="0"/>
          <w:marTop w:val="0"/>
          <w:marBottom w:val="0"/>
          <w:divBdr>
            <w:top w:val="none" w:sz="0" w:space="0" w:color="auto"/>
            <w:left w:val="none" w:sz="0" w:space="0" w:color="auto"/>
            <w:bottom w:val="none" w:sz="0" w:space="0" w:color="auto"/>
            <w:right w:val="none" w:sz="0" w:space="0" w:color="auto"/>
          </w:divBdr>
        </w:div>
        <w:div w:id="133834444">
          <w:marLeft w:val="640"/>
          <w:marRight w:val="0"/>
          <w:marTop w:val="0"/>
          <w:marBottom w:val="0"/>
          <w:divBdr>
            <w:top w:val="none" w:sz="0" w:space="0" w:color="auto"/>
            <w:left w:val="none" w:sz="0" w:space="0" w:color="auto"/>
            <w:bottom w:val="none" w:sz="0" w:space="0" w:color="auto"/>
            <w:right w:val="none" w:sz="0" w:space="0" w:color="auto"/>
          </w:divBdr>
        </w:div>
        <w:div w:id="1708138656">
          <w:marLeft w:val="640"/>
          <w:marRight w:val="0"/>
          <w:marTop w:val="0"/>
          <w:marBottom w:val="0"/>
          <w:divBdr>
            <w:top w:val="none" w:sz="0" w:space="0" w:color="auto"/>
            <w:left w:val="none" w:sz="0" w:space="0" w:color="auto"/>
            <w:bottom w:val="none" w:sz="0" w:space="0" w:color="auto"/>
            <w:right w:val="none" w:sz="0" w:space="0" w:color="auto"/>
          </w:divBdr>
        </w:div>
        <w:div w:id="1025403516">
          <w:marLeft w:val="640"/>
          <w:marRight w:val="0"/>
          <w:marTop w:val="0"/>
          <w:marBottom w:val="0"/>
          <w:divBdr>
            <w:top w:val="none" w:sz="0" w:space="0" w:color="auto"/>
            <w:left w:val="none" w:sz="0" w:space="0" w:color="auto"/>
            <w:bottom w:val="none" w:sz="0" w:space="0" w:color="auto"/>
            <w:right w:val="none" w:sz="0" w:space="0" w:color="auto"/>
          </w:divBdr>
        </w:div>
        <w:div w:id="1169129427">
          <w:marLeft w:val="640"/>
          <w:marRight w:val="0"/>
          <w:marTop w:val="0"/>
          <w:marBottom w:val="0"/>
          <w:divBdr>
            <w:top w:val="none" w:sz="0" w:space="0" w:color="auto"/>
            <w:left w:val="none" w:sz="0" w:space="0" w:color="auto"/>
            <w:bottom w:val="none" w:sz="0" w:space="0" w:color="auto"/>
            <w:right w:val="none" w:sz="0" w:space="0" w:color="auto"/>
          </w:divBdr>
        </w:div>
        <w:div w:id="1985505935">
          <w:marLeft w:val="640"/>
          <w:marRight w:val="0"/>
          <w:marTop w:val="0"/>
          <w:marBottom w:val="0"/>
          <w:divBdr>
            <w:top w:val="none" w:sz="0" w:space="0" w:color="auto"/>
            <w:left w:val="none" w:sz="0" w:space="0" w:color="auto"/>
            <w:bottom w:val="none" w:sz="0" w:space="0" w:color="auto"/>
            <w:right w:val="none" w:sz="0" w:space="0" w:color="auto"/>
          </w:divBdr>
        </w:div>
        <w:div w:id="414009710">
          <w:marLeft w:val="640"/>
          <w:marRight w:val="0"/>
          <w:marTop w:val="0"/>
          <w:marBottom w:val="0"/>
          <w:divBdr>
            <w:top w:val="none" w:sz="0" w:space="0" w:color="auto"/>
            <w:left w:val="none" w:sz="0" w:space="0" w:color="auto"/>
            <w:bottom w:val="none" w:sz="0" w:space="0" w:color="auto"/>
            <w:right w:val="none" w:sz="0" w:space="0" w:color="auto"/>
          </w:divBdr>
        </w:div>
        <w:div w:id="453520004">
          <w:marLeft w:val="640"/>
          <w:marRight w:val="0"/>
          <w:marTop w:val="0"/>
          <w:marBottom w:val="0"/>
          <w:divBdr>
            <w:top w:val="none" w:sz="0" w:space="0" w:color="auto"/>
            <w:left w:val="none" w:sz="0" w:space="0" w:color="auto"/>
            <w:bottom w:val="none" w:sz="0" w:space="0" w:color="auto"/>
            <w:right w:val="none" w:sz="0" w:space="0" w:color="auto"/>
          </w:divBdr>
        </w:div>
        <w:div w:id="284698310">
          <w:marLeft w:val="640"/>
          <w:marRight w:val="0"/>
          <w:marTop w:val="0"/>
          <w:marBottom w:val="0"/>
          <w:divBdr>
            <w:top w:val="none" w:sz="0" w:space="0" w:color="auto"/>
            <w:left w:val="none" w:sz="0" w:space="0" w:color="auto"/>
            <w:bottom w:val="none" w:sz="0" w:space="0" w:color="auto"/>
            <w:right w:val="none" w:sz="0" w:space="0" w:color="auto"/>
          </w:divBdr>
        </w:div>
        <w:div w:id="2145273504">
          <w:marLeft w:val="640"/>
          <w:marRight w:val="0"/>
          <w:marTop w:val="0"/>
          <w:marBottom w:val="0"/>
          <w:divBdr>
            <w:top w:val="none" w:sz="0" w:space="0" w:color="auto"/>
            <w:left w:val="none" w:sz="0" w:space="0" w:color="auto"/>
            <w:bottom w:val="none" w:sz="0" w:space="0" w:color="auto"/>
            <w:right w:val="none" w:sz="0" w:space="0" w:color="auto"/>
          </w:divBdr>
        </w:div>
        <w:div w:id="253713969">
          <w:marLeft w:val="640"/>
          <w:marRight w:val="0"/>
          <w:marTop w:val="0"/>
          <w:marBottom w:val="0"/>
          <w:divBdr>
            <w:top w:val="none" w:sz="0" w:space="0" w:color="auto"/>
            <w:left w:val="none" w:sz="0" w:space="0" w:color="auto"/>
            <w:bottom w:val="none" w:sz="0" w:space="0" w:color="auto"/>
            <w:right w:val="none" w:sz="0" w:space="0" w:color="auto"/>
          </w:divBdr>
        </w:div>
        <w:div w:id="474874911">
          <w:marLeft w:val="640"/>
          <w:marRight w:val="0"/>
          <w:marTop w:val="0"/>
          <w:marBottom w:val="0"/>
          <w:divBdr>
            <w:top w:val="none" w:sz="0" w:space="0" w:color="auto"/>
            <w:left w:val="none" w:sz="0" w:space="0" w:color="auto"/>
            <w:bottom w:val="none" w:sz="0" w:space="0" w:color="auto"/>
            <w:right w:val="none" w:sz="0" w:space="0" w:color="auto"/>
          </w:divBdr>
        </w:div>
        <w:div w:id="562371827">
          <w:marLeft w:val="640"/>
          <w:marRight w:val="0"/>
          <w:marTop w:val="0"/>
          <w:marBottom w:val="0"/>
          <w:divBdr>
            <w:top w:val="none" w:sz="0" w:space="0" w:color="auto"/>
            <w:left w:val="none" w:sz="0" w:space="0" w:color="auto"/>
            <w:bottom w:val="none" w:sz="0" w:space="0" w:color="auto"/>
            <w:right w:val="none" w:sz="0" w:space="0" w:color="auto"/>
          </w:divBdr>
        </w:div>
        <w:div w:id="415976631">
          <w:marLeft w:val="640"/>
          <w:marRight w:val="0"/>
          <w:marTop w:val="0"/>
          <w:marBottom w:val="0"/>
          <w:divBdr>
            <w:top w:val="none" w:sz="0" w:space="0" w:color="auto"/>
            <w:left w:val="none" w:sz="0" w:space="0" w:color="auto"/>
            <w:bottom w:val="none" w:sz="0" w:space="0" w:color="auto"/>
            <w:right w:val="none" w:sz="0" w:space="0" w:color="auto"/>
          </w:divBdr>
        </w:div>
        <w:div w:id="411586986">
          <w:marLeft w:val="640"/>
          <w:marRight w:val="0"/>
          <w:marTop w:val="0"/>
          <w:marBottom w:val="0"/>
          <w:divBdr>
            <w:top w:val="none" w:sz="0" w:space="0" w:color="auto"/>
            <w:left w:val="none" w:sz="0" w:space="0" w:color="auto"/>
            <w:bottom w:val="none" w:sz="0" w:space="0" w:color="auto"/>
            <w:right w:val="none" w:sz="0" w:space="0" w:color="auto"/>
          </w:divBdr>
        </w:div>
        <w:div w:id="160119107">
          <w:marLeft w:val="640"/>
          <w:marRight w:val="0"/>
          <w:marTop w:val="0"/>
          <w:marBottom w:val="0"/>
          <w:divBdr>
            <w:top w:val="none" w:sz="0" w:space="0" w:color="auto"/>
            <w:left w:val="none" w:sz="0" w:space="0" w:color="auto"/>
            <w:bottom w:val="none" w:sz="0" w:space="0" w:color="auto"/>
            <w:right w:val="none" w:sz="0" w:space="0" w:color="auto"/>
          </w:divBdr>
        </w:div>
        <w:div w:id="1632319451">
          <w:marLeft w:val="640"/>
          <w:marRight w:val="0"/>
          <w:marTop w:val="0"/>
          <w:marBottom w:val="0"/>
          <w:divBdr>
            <w:top w:val="none" w:sz="0" w:space="0" w:color="auto"/>
            <w:left w:val="none" w:sz="0" w:space="0" w:color="auto"/>
            <w:bottom w:val="none" w:sz="0" w:space="0" w:color="auto"/>
            <w:right w:val="none" w:sz="0" w:space="0" w:color="auto"/>
          </w:divBdr>
        </w:div>
        <w:div w:id="1882589155">
          <w:marLeft w:val="640"/>
          <w:marRight w:val="0"/>
          <w:marTop w:val="0"/>
          <w:marBottom w:val="0"/>
          <w:divBdr>
            <w:top w:val="none" w:sz="0" w:space="0" w:color="auto"/>
            <w:left w:val="none" w:sz="0" w:space="0" w:color="auto"/>
            <w:bottom w:val="none" w:sz="0" w:space="0" w:color="auto"/>
            <w:right w:val="none" w:sz="0" w:space="0" w:color="auto"/>
          </w:divBdr>
        </w:div>
        <w:div w:id="743333714">
          <w:marLeft w:val="640"/>
          <w:marRight w:val="0"/>
          <w:marTop w:val="0"/>
          <w:marBottom w:val="0"/>
          <w:divBdr>
            <w:top w:val="none" w:sz="0" w:space="0" w:color="auto"/>
            <w:left w:val="none" w:sz="0" w:space="0" w:color="auto"/>
            <w:bottom w:val="none" w:sz="0" w:space="0" w:color="auto"/>
            <w:right w:val="none" w:sz="0" w:space="0" w:color="auto"/>
          </w:divBdr>
        </w:div>
        <w:div w:id="2083290705">
          <w:marLeft w:val="640"/>
          <w:marRight w:val="0"/>
          <w:marTop w:val="0"/>
          <w:marBottom w:val="0"/>
          <w:divBdr>
            <w:top w:val="none" w:sz="0" w:space="0" w:color="auto"/>
            <w:left w:val="none" w:sz="0" w:space="0" w:color="auto"/>
            <w:bottom w:val="none" w:sz="0" w:space="0" w:color="auto"/>
            <w:right w:val="none" w:sz="0" w:space="0" w:color="auto"/>
          </w:divBdr>
        </w:div>
        <w:div w:id="210314553">
          <w:marLeft w:val="640"/>
          <w:marRight w:val="0"/>
          <w:marTop w:val="0"/>
          <w:marBottom w:val="0"/>
          <w:divBdr>
            <w:top w:val="none" w:sz="0" w:space="0" w:color="auto"/>
            <w:left w:val="none" w:sz="0" w:space="0" w:color="auto"/>
            <w:bottom w:val="none" w:sz="0" w:space="0" w:color="auto"/>
            <w:right w:val="none" w:sz="0" w:space="0" w:color="auto"/>
          </w:divBdr>
        </w:div>
        <w:div w:id="482891271">
          <w:marLeft w:val="640"/>
          <w:marRight w:val="0"/>
          <w:marTop w:val="0"/>
          <w:marBottom w:val="0"/>
          <w:divBdr>
            <w:top w:val="none" w:sz="0" w:space="0" w:color="auto"/>
            <w:left w:val="none" w:sz="0" w:space="0" w:color="auto"/>
            <w:bottom w:val="none" w:sz="0" w:space="0" w:color="auto"/>
            <w:right w:val="none" w:sz="0" w:space="0" w:color="auto"/>
          </w:divBdr>
        </w:div>
        <w:div w:id="1864586961">
          <w:marLeft w:val="640"/>
          <w:marRight w:val="0"/>
          <w:marTop w:val="0"/>
          <w:marBottom w:val="0"/>
          <w:divBdr>
            <w:top w:val="none" w:sz="0" w:space="0" w:color="auto"/>
            <w:left w:val="none" w:sz="0" w:space="0" w:color="auto"/>
            <w:bottom w:val="none" w:sz="0" w:space="0" w:color="auto"/>
            <w:right w:val="none" w:sz="0" w:space="0" w:color="auto"/>
          </w:divBdr>
        </w:div>
        <w:div w:id="714164553">
          <w:marLeft w:val="640"/>
          <w:marRight w:val="0"/>
          <w:marTop w:val="0"/>
          <w:marBottom w:val="0"/>
          <w:divBdr>
            <w:top w:val="none" w:sz="0" w:space="0" w:color="auto"/>
            <w:left w:val="none" w:sz="0" w:space="0" w:color="auto"/>
            <w:bottom w:val="none" w:sz="0" w:space="0" w:color="auto"/>
            <w:right w:val="none" w:sz="0" w:space="0" w:color="auto"/>
          </w:divBdr>
        </w:div>
        <w:div w:id="350497315">
          <w:marLeft w:val="640"/>
          <w:marRight w:val="0"/>
          <w:marTop w:val="0"/>
          <w:marBottom w:val="0"/>
          <w:divBdr>
            <w:top w:val="none" w:sz="0" w:space="0" w:color="auto"/>
            <w:left w:val="none" w:sz="0" w:space="0" w:color="auto"/>
            <w:bottom w:val="none" w:sz="0" w:space="0" w:color="auto"/>
            <w:right w:val="none" w:sz="0" w:space="0" w:color="auto"/>
          </w:divBdr>
        </w:div>
        <w:div w:id="118837606">
          <w:marLeft w:val="640"/>
          <w:marRight w:val="0"/>
          <w:marTop w:val="0"/>
          <w:marBottom w:val="0"/>
          <w:divBdr>
            <w:top w:val="none" w:sz="0" w:space="0" w:color="auto"/>
            <w:left w:val="none" w:sz="0" w:space="0" w:color="auto"/>
            <w:bottom w:val="none" w:sz="0" w:space="0" w:color="auto"/>
            <w:right w:val="none" w:sz="0" w:space="0" w:color="auto"/>
          </w:divBdr>
        </w:div>
        <w:div w:id="1682931693">
          <w:marLeft w:val="640"/>
          <w:marRight w:val="0"/>
          <w:marTop w:val="0"/>
          <w:marBottom w:val="0"/>
          <w:divBdr>
            <w:top w:val="none" w:sz="0" w:space="0" w:color="auto"/>
            <w:left w:val="none" w:sz="0" w:space="0" w:color="auto"/>
            <w:bottom w:val="none" w:sz="0" w:space="0" w:color="auto"/>
            <w:right w:val="none" w:sz="0" w:space="0" w:color="auto"/>
          </w:divBdr>
        </w:div>
        <w:div w:id="1593975311">
          <w:marLeft w:val="640"/>
          <w:marRight w:val="0"/>
          <w:marTop w:val="0"/>
          <w:marBottom w:val="0"/>
          <w:divBdr>
            <w:top w:val="none" w:sz="0" w:space="0" w:color="auto"/>
            <w:left w:val="none" w:sz="0" w:space="0" w:color="auto"/>
            <w:bottom w:val="none" w:sz="0" w:space="0" w:color="auto"/>
            <w:right w:val="none" w:sz="0" w:space="0" w:color="auto"/>
          </w:divBdr>
        </w:div>
        <w:div w:id="863136817">
          <w:marLeft w:val="640"/>
          <w:marRight w:val="0"/>
          <w:marTop w:val="0"/>
          <w:marBottom w:val="0"/>
          <w:divBdr>
            <w:top w:val="none" w:sz="0" w:space="0" w:color="auto"/>
            <w:left w:val="none" w:sz="0" w:space="0" w:color="auto"/>
            <w:bottom w:val="none" w:sz="0" w:space="0" w:color="auto"/>
            <w:right w:val="none" w:sz="0" w:space="0" w:color="auto"/>
          </w:divBdr>
        </w:div>
        <w:div w:id="711616742">
          <w:marLeft w:val="640"/>
          <w:marRight w:val="0"/>
          <w:marTop w:val="0"/>
          <w:marBottom w:val="0"/>
          <w:divBdr>
            <w:top w:val="none" w:sz="0" w:space="0" w:color="auto"/>
            <w:left w:val="none" w:sz="0" w:space="0" w:color="auto"/>
            <w:bottom w:val="none" w:sz="0" w:space="0" w:color="auto"/>
            <w:right w:val="none" w:sz="0" w:space="0" w:color="auto"/>
          </w:divBdr>
        </w:div>
        <w:div w:id="1429081298">
          <w:marLeft w:val="640"/>
          <w:marRight w:val="0"/>
          <w:marTop w:val="0"/>
          <w:marBottom w:val="0"/>
          <w:divBdr>
            <w:top w:val="none" w:sz="0" w:space="0" w:color="auto"/>
            <w:left w:val="none" w:sz="0" w:space="0" w:color="auto"/>
            <w:bottom w:val="none" w:sz="0" w:space="0" w:color="auto"/>
            <w:right w:val="none" w:sz="0" w:space="0" w:color="auto"/>
          </w:divBdr>
        </w:div>
        <w:div w:id="1329402145">
          <w:marLeft w:val="640"/>
          <w:marRight w:val="0"/>
          <w:marTop w:val="0"/>
          <w:marBottom w:val="0"/>
          <w:divBdr>
            <w:top w:val="none" w:sz="0" w:space="0" w:color="auto"/>
            <w:left w:val="none" w:sz="0" w:space="0" w:color="auto"/>
            <w:bottom w:val="none" w:sz="0" w:space="0" w:color="auto"/>
            <w:right w:val="none" w:sz="0" w:space="0" w:color="auto"/>
          </w:divBdr>
        </w:div>
        <w:div w:id="540242846">
          <w:marLeft w:val="640"/>
          <w:marRight w:val="0"/>
          <w:marTop w:val="0"/>
          <w:marBottom w:val="0"/>
          <w:divBdr>
            <w:top w:val="none" w:sz="0" w:space="0" w:color="auto"/>
            <w:left w:val="none" w:sz="0" w:space="0" w:color="auto"/>
            <w:bottom w:val="none" w:sz="0" w:space="0" w:color="auto"/>
            <w:right w:val="none" w:sz="0" w:space="0" w:color="auto"/>
          </w:divBdr>
        </w:div>
        <w:div w:id="770972936">
          <w:marLeft w:val="640"/>
          <w:marRight w:val="0"/>
          <w:marTop w:val="0"/>
          <w:marBottom w:val="0"/>
          <w:divBdr>
            <w:top w:val="none" w:sz="0" w:space="0" w:color="auto"/>
            <w:left w:val="none" w:sz="0" w:space="0" w:color="auto"/>
            <w:bottom w:val="none" w:sz="0" w:space="0" w:color="auto"/>
            <w:right w:val="none" w:sz="0" w:space="0" w:color="auto"/>
          </w:divBdr>
        </w:div>
        <w:div w:id="1198470116">
          <w:marLeft w:val="640"/>
          <w:marRight w:val="0"/>
          <w:marTop w:val="0"/>
          <w:marBottom w:val="0"/>
          <w:divBdr>
            <w:top w:val="none" w:sz="0" w:space="0" w:color="auto"/>
            <w:left w:val="none" w:sz="0" w:space="0" w:color="auto"/>
            <w:bottom w:val="none" w:sz="0" w:space="0" w:color="auto"/>
            <w:right w:val="none" w:sz="0" w:space="0" w:color="auto"/>
          </w:divBdr>
        </w:div>
        <w:div w:id="1216047675">
          <w:marLeft w:val="640"/>
          <w:marRight w:val="0"/>
          <w:marTop w:val="0"/>
          <w:marBottom w:val="0"/>
          <w:divBdr>
            <w:top w:val="none" w:sz="0" w:space="0" w:color="auto"/>
            <w:left w:val="none" w:sz="0" w:space="0" w:color="auto"/>
            <w:bottom w:val="none" w:sz="0" w:space="0" w:color="auto"/>
            <w:right w:val="none" w:sz="0" w:space="0" w:color="auto"/>
          </w:divBdr>
        </w:div>
        <w:div w:id="74983995">
          <w:marLeft w:val="640"/>
          <w:marRight w:val="0"/>
          <w:marTop w:val="0"/>
          <w:marBottom w:val="0"/>
          <w:divBdr>
            <w:top w:val="none" w:sz="0" w:space="0" w:color="auto"/>
            <w:left w:val="none" w:sz="0" w:space="0" w:color="auto"/>
            <w:bottom w:val="none" w:sz="0" w:space="0" w:color="auto"/>
            <w:right w:val="none" w:sz="0" w:space="0" w:color="auto"/>
          </w:divBdr>
        </w:div>
        <w:div w:id="908807365">
          <w:marLeft w:val="640"/>
          <w:marRight w:val="0"/>
          <w:marTop w:val="0"/>
          <w:marBottom w:val="0"/>
          <w:divBdr>
            <w:top w:val="none" w:sz="0" w:space="0" w:color="auto"/>
            <w:left w:val="none" w:sz="0" w:space="0" w:color="auto"/>
            <w:bottom w:val="none" w:sz="0" w:space="0" w:color="auto"/>
            <w:right w:val="none" w:sz="0" w:space="0" w:color="auto"/>
          </w:divBdr>
        </w:div>
        <w:div w:id="1370760684">
          <w:marLeft w:val="640"/>
          <w:marRight w:val="0"/>
          <w:marTop w:val="0"/>
          <w:marBottom w:val="0"/>
          <w:divBdr>
            <w:top w:val="none" w:sz="0" w:space="0" w:color="auto"/>
            <w:left w:val="none" w:sz="0" w:space="0" w:color="auto"/>
            <w:bottom w:val="none" w:sz="0" w:space="0" w:color="auto"/>
            <w:right w:val="none" w:sz="0" w:space="0" w:color="auto"/>
          </w:divBdr>
        </w:div>
        <w:div w:id="1886601238">
          <w:marLeft w:val="640"/>
          <w:marRight w:val="0"/>
          <w:marTop w:val="0"/>
          <w:marBottom w:val="0"/>
          <w:divBdr>
            <w:top w:val="none" w:sz="0" w:space="0" w:color="auto"/>
            <w:left w:val="none" w:sz="0" w:space="0" w:color="auto"/>
            <w:bottom w:val="none" w:sz="0" w:space="0" w:color="auto"/>
            <w:right w:val="none" w:sz="0" w:space="0" w:color="auto"/>
          </w:divBdr>
        </w:div>
        <w:div w:id="889078518">
          <w:marLeft w:val="640"/>
          <w:marRight w:val="0"/>
          <w:marTop w:val="0"/>
          <w:marBottom w:val="0"/>
          <w:divBdr>
            <w:top w:val="none" w:sz="0" w:space="0" w:color="auto"/>
            <w:left w:val="none" w:sz="0" w:space="0" w:color="auto"/>
            <w:bottom w:val="none" w:sz="0" w:space="0" w:color="auto"/>
            <w:right w:val="none" w:sz="0" w:space="0" w:color="auto"/>
          </w:divBdr>
        </w:div>
      </w:divsChild>
    </w:div>
    <w:div w:id="2092384041">
      <w:bodyDiv w:val="1"/>
      <w:marLeft w:val="0"/>
      <w:marRight w:val="0"/>
      <w:marTop w:val="0"/>
      <w:marBottom w:val="0"/>
      <w:divBdr>
        <w:top w:val="none" w:sz="0" w:space="0" w:color="auto"/>
        <w:left w:val="none" w:sz="0" w:space="0" w:color="auto"/>
        <w:bottom w:val="none" w:sz="0" w:space="0" w:color="auto"/>
        <w:right w:val="none" w:sz="0" w:space="0" w:color="auto"/>
      </w:divBdr>
      <w:divsChild>
        <w:div w:id="1872919702">
          <w:marLeft w:val="0"/>
          <w:marRight w:val="0"/>
          <w:marTop w:val="0"/>
          <w:marBottom w:val="0"/>
          <w:divBdr>
            <w:top w:val="none" w:sz="0" w:space="0" w:color="auto"/>
            <w:left w:val="none" w:sz="0" w:space="0" w:color="auto"/>
            <w:bottom w:val="none" w:sz="0" w:space="0" w:color="auto"/>
            <w:right w:val="none" w:sz="0" w:space="0" w:color="auto"/>
          </w:divBdr>
          <w:divsChild>
            <w:div w:id="87579825">
              <w:marLeft w:val="0"/>
              <w:marRight w:val="0"/>
              <w:marTop w:val="0"/>
              <w:marBottom w:val="0"/>
              <w:divBdr>
                <w:top w:val="none" w:sz="0" w:space="0" w:color="auto"/>
                <w:left w:val="none" w:sz="0" w:space="0" w:color="auto"/>
                <w:bottom w:val="none" w:sz="0" w:space="0" w:color="auto"/>
                <w:right w:val="none" w:sz="0" w:space="0" w:color="auto"/>
              </w:divBdr>
            </w:div>
            <w:div w:id="863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350">
      <w:bodyDiv w:val="1"/>
      <w:marLeft w:val="0"/>
      <w:marRight w:val="0"/>
      <w:marTop w:val="0"/>
      <w:marBottom w:val="0"/>
      <w:divBdr>
        <w:top w:val="none" w:sz="0" w:space="0" w:color="auto"/>
        <w:left w:val="none" w:sz="0" w:space="0" w:color="auto"/>
        <w:bottom w:val="none" w:sz="0" w:space="0" w:color="auto"/>
        <w:right w:val="none" w:sz="0" w:space="0" w:color="auto"/>
      </w:divBdr>
    </w:div>
    <w:div w:id="2100129989">
      <w:bodyDiv w:val="1"/>
      <w:marLeft w:val="0"/>
      <w:marRight w:val="0"/>
      <w:marTop w:val="0"/>
      <w:marBottom w:val="0"/>
      <w:divBdr>
        <w:top w:val="none" w:sz="0" w:space="0" w:color="auto"/>
        <w:left w:val="none" w:sz="0" w:space="0" w:color="auto"/>
        <w:bottom w:val="none" w:sz="0" w:space="0" w:color="auto"/>
        <w:right w:val="none" w:sz="0" w:space="0" w:color="auto"/>
      </w:divBdr>
    </w:div>
    <w:div w:id="2100566198">
      <w:bodyDiv w:val="1"/>
      <w:marLeft w:val="0"/>
      <w:marRight w:val="0"/>
      <w:marTop w:val="0"/>
      <w:marBottom w:val="0"/>
      <w:divBdr>
        <w:top w:val="none" w:sz="0" w:space="0" w:color="auto"/>
        <w:left w:val="none" w:sz="0" w:space="0" w:color="auto"/>
        <w:bottom w:val="none" w:sz="0" w:space="0" w:color="auto"/>
        <w:right w:val="none" w:sz="0" w:space="0" w:color="auto"/>
      </w:divBdr>
      <w:divsChild>
        <w:div w:id="1851144880">
          <w:marLeft w:val="640"/>
          <w:marRight w:val="0"/>
          <w:marTop w:val="0"/>
          <w:marBottom w:val="0"/>
          <w:divBdr>
            <w:top w:val="none" w:sz="0" w:space="0" w:color="auto"/>
            <w:left w:val="none" w:sz="0" w:space="0" w:color="auto"/>
            <w:bottom w:val="none" w:sz="0" w:space="0" w:color="auto"/>
            <w:right w:val="none" w:sz="0" w:space="0" w:color="auto"/>
          </w:divBdr>
        </w:div>
        <w:div w:id="110829490">
          <w:marLeft w:val="640"/>
          <w:marRight w:val="0"/>
          <w:marTop w:val="0"/>
          <w:marBottom w:val="0"/>
          <w:divBdr>
            <w:top w:val="none" w:sz="0" w:space="0" w:color="auto"/>
            <w:left w:val="none" w:sz="0" w:space="0" w:color="auto"/>
            <w:bottom w:val="none" w:sz="0" w:space="0" w:color="auto"/>
            <w:right w:val="none" w:sz="0" w:space="0" w:color="auto"/>
          </w:divBdr>
        </w:div>
        <w:div w:id="253393417">
          <w:marLeft w:val="640"/>
          <w:marRight w:val="0"/>
          <w:marTop w:val="0"/>
          <w:marBottom w:val="0"/>
          <w:divBdr>
            <w:top w:val="none" w:sz="0" w:space="0" w:color="auto"/>
            <w:left w:val="none" w:sz="0" w:space="0" w:color="auto"/>
            <w:bottom w:val="none" w:sz="0" w:space="0" w:color="auto"/>
            <w:right w:val="none" w:sz="0" w:space="0" w:color="auto"/>
          </w:divBdr>
        </w:div>
        <w:div w:id="1357341606">
          <w:marLeft w:val="640"/>
          <w:marRight w:val="0"/>
          <w:marTop w:val="0"/>
          <w:marBottom w:val="0"/>
          <w:divBdr>
            <w:top w:val="none" w:sz="0" w:space="0" w:color="auto"/>
            <w:left w:val="none" w:sz="0" w:space="0" w:color="auto"/>
            <w:bottom w:val="none" w:sz="0" w:space="0" w:color="auto"/>
            <w:right w:val="none" w:sz="0" w:space="0" w:color="auto"/>
          </w:divBdr>
        </w:div>
        <w:div w:id="216087819">
          <w:marLeft w:val="640"/>
          <w:marRight w:val="0"/>
          <w:marTop w:val="0"/>
          <w:marBottom w:val="0"/>
          <w:divBdr>
            <w:top w:val="none" w:sz="0" w:space="0" w:color="auto"/>
            <w:left w:val="none" w:sz="0" w:space="0" w:color="auto"/>
            <w:bottom w:val="none" w:sz="0" w:space="0" w:color="auto"/>
            <w:right w:val="none" w:sz="0" w:space="0" w:color="auto"/>
          </w:divBdr>
        </w:div>
        <w:div w:id="1514225919">
          <w:marLeft w:val="640"/>
          <w:marRight w:val="0"/>
          <w:marTop w:val="0"/>
          <w:marBottom w:val="0"/>
          <w:divBdr>
            <w:top w:val="none" w:sz="0" w:space="0" w:color="auto"/>
            <w:left w:val="none" w:sz="0" w:space="0" w:color="auto"/>
            <w:bottom w:val="none" w:sz="0" w:space="0" w:color="auto"/>
            <w:right w:val="none" w:sz="0" w:space="0" w:color="auto"/>
          </w:divBdr>
        </w:div>
        <w:div w:id="452789108">
          <w:marLeft w:val="640"/>
          <w:marRight w:val="0"/>
          <w:marTop w:val="0"/>
          <w:marBottom w:val="0"/>
          <w:divBdr>
            <w:top w:val="none" w:sz="0" w:space="0" w:color="auto"/>
            <w:left w:val="none" w:sz="0" w:space="0" w:color="auto"/>
            <w:bottom w:val="none" w:sz="0" w:space="0" w:color="auto"/>
            <w:right w:val="none" w:sz="0" w:space="0" w:color="auto"/>
          </w:divBdr>
        </w:div>
        <w:div w:id="1894805729">
          <w:marLeft w:val="640"/>
          <w:marRight w:val="0"/>
          <w:marTop w:val="0"/>
          <w:marBottom w:val="0"/>
          <w:divBdr>
            <w:top w:val="none" w:sz="0" w:space="0" w:color="auto"/>
            <w:left w:val="none" w:sz="0" w:space="0" w:color="auto"/>
            <w:bottom w:val="none" w:sz="0" w:space="0" w:color="auto"/>
            <w:right w:val="none" w:sz="0" w:space="0" w:color="auto"/>
          </w:divBdr>
        </w:div>
        <w:div w:id="44958827">
          <w:marLeft w:val="640"/>
          <w:marRight w:val="0"/>
          <w:marTop w:val="0"/>
          <w:marBottom w:val="0"/>
          <w:divBdr>
            <w:top w:val="none" w:sz="0" w:space="0" w:color="auto"/>
            <w:left w:val="none" w:sz="0" w:space="0" w:color="auto"/>
            <w:bottom w:val="none" w:sz="0" w:space="0" w:color="auto"/>
            <w:right w:val="none" w:sz="0" w:space="0" w:color="auto"/>
          </w:divBdr>
        </w:div>
        <w:div w:id="191695496">
          <w:marLeft w:val="640"/>
          <w:marRight w:val="0"/>
          <w:marTop w:val="0"/>
          <w:marBottom w:val="0"/>
          <w:divBdr>
            <w:top w:val="none" w:sz="0" w:space="0" w:color="auto"/>
            <w:left w:val="none" w:sz="0" w:space="0" w:color="auto"/>
            <w:bottom w:val="none" w:sz="0" w:space="0" w:color="auto"/>
            <w:right w:val="none" w:sz="0" w:space="0" w:color="auto"/>
          </w:divBdr>
        </w:div>
        <w:div w:id="560675738">
          <w:marLeft w:val="640"/>
          <w:marRight w:val="0"/>
          <w:marTop w:val="0"/>
          <w:marBottom w:val="0"/>
          <w:divBdr>
            <w:top w:val="none" w:sz="0" w:space="0" w:color="auto"/>
            <w:left w:val="none" w:sz="0" w:space="0" w:color="auto"/>
            <w:bottom w:val="none" w:sz="0" w:space="0" w:color="auto"/>
            <w:right w:val="none" w:sz="0" w:space="0" w:color="auto"/>
          </w:divBdr>
        </w:div>
        <w:div w:id="301278542">
          <w:marLeft w:val="640"/>
          <w:marRight w:val="0"/>
          <w:marTop w:val="0"/>
          <w:marBottom w:val="0"/>
          <w:divBdr>
            <w:top w:val="none" w:sz="0" w:space="0" w:color="auto"/>
            <w:left w:val="none" w:sz="0" w:space="0" w:color="auto"/>
            <w:bottom w:val="none" w:sz="0" w:space="0" w:color="auto"/>
            <w:right w:val="none" w:sz="0" w:space="0" w:color="auto"/>
          </w:divBdr>
        </w:div>
        <w:div w:id="834304098">
          <w:marLeft w:val="640"/>
          <w:marRight w:val="0"/>
          <w:marTop w:val="0"/>
          <w:marBottom w:val="0"/>
          <w:divBdr>
            <w:top w:val="none" w:sz="0" w:space="0" w:color="auto"/>
            <w:left w:val="none" w:sz="0" w:space="0" w:color="auto"/>
            <w:bottom w:val="none" w:sz="0" w:space="0" w:color="auto"/>
            <w:right w:val="none" w:sz="0" w:space="0" w:color="auto"/>
          </w:divBdr>
        </w:div>
        <w:div w:id="93401832">
          <w:marLeft w:val="640"/>
          <w:marRight w:val="0"/>
          <w:marTop w:val="0"/>
          <w:marBottom w:val="0"/>
          <w:divBdr>
            <w:top w:val="none" w:sz="0" w:space="0" w:color="auto"/>
            <w:left w:val="none" w:sz="0" w:space="0" w:color="auto"/>
            <w:bottom w:val="none" w:sz="0" w:space="0" w:color="auto"/>
            <w:right w:val="none" w:sz="0" w:space="0" w:color="auto"/>
          </w:divBdr>
        </w:div>
        <w:div w:id="233198937">
          <w:marLeft w:val="640"/>
          <w:marRight w:val="0"/>
          <w:marTop w:val="0"/>
          <w:marBottom w:val="0"/>
          <w:divBdr>
            <w:top w:val="none" w:sz="0" w:space="0" w:color="auto"/>
            <w:left w:val="none" w:sz="0" w:space="0" w:color="auto"/>
            <w:bottom w:val="none" w:sz="0" w:space="0" w:color="auto"/>
            <w:right w:val="none" w:sz="0" w:space="0" w:color="auto"/>
          </w:divBdr>
        </w:div>
        <w:div w:id="1775320856">
          <w:marLeft w:val="640"/>
          <w:marRight w:val="0"/>
          <w:marTop w:val="0"/>
          <w:marBottom w:val="0"/>
          <w:divBdr>
            <w:top w:val="none" w:sz="0" w:space="0" w:color="auto"/>
            <w:left w:val="none" w:sz="0" w:space="0" w:color="auto"/>
            <w:bottom w:val="none" w:sz="0" w:space="0" w:color="auto"/>
            <w:right w:val="none" w:sz="0" w:space="0" w:color="auto"/>
          </w:divBdr>
        </w:div>
        <w:div w:id="518473054">
          <w:marLeft w:val="640"/>
          <w:marRight w:val="0"/>
          <w:marTop w:val="0"/>
          <w:marBottom w:val="0"/>
          <w:divBdr>
            <w:top w:val="none" w:sz="0" w:space="0" w:color="auto"/>
            <w:left w:val="none" w:sz="0" w:space="0" w:color="auto"/>
            <w:bottom w:val="none" w:sz="0" w:space="0" w:color="auto"/>
            <w:right w:val="none" w:sz="0" w:space="0" w:color="auto"/>
          </w:divBdr>
        </w:div>
        <w:div w:id="1102916429">
          <w:marLeft w:val="640"/>
          <w:marRight w:val="0"/>
          <w:marTop w:val="0"/>
          <w:marBottom w:val="0"/>
          <w:divBdr>
            <w:top w:val="none" w:sz="0" w:space="0" w:color="auto"/>
            <w:left w:val="none" w:sz="0" w:space="0" w:color="auto"/>
            <w:bottom w:val="none" w:sz="0" w:space="0" w:color="auto"/>
            <w:right w:val="none" w:sz="0" w:space="0" w:color="auto"/>
          </w:divBdr>
        </w:div>
        <w:div w:id="1262909046">
          <w:marLeft w:val="640"/>
          <w:marRight w:val="0"/>
          <w:marTop w:val="0"/>
          <w:marBottom w:val="0"/>
          <w:divBdr>
            <w:top w:val="none" w:sz="0" w:space="0" w:color="auto"/>
            <w:left w:val="none" w:sz="0" w:space="0" w:color="auto"/>
            <w:bottom w:val="none" w:sz="0" w:space="0" w:color="auto"/>
            <w:right w:val="none" w:sz="0" w:space="0" w:color="auto"/>
          </w:divBdr>
        </w:div>
        <w:div w:id="1246694207">
          <w:marLeft w:val="640"/>
          <w:marRight w:val="0"/>
          <w:marTop w:val="0"/>
          <w:marBottom w:val="0"/>
          <w:divBdr>
            <w:top w:val="none" w:sz="0" w:space="0" w:color="auto"/>
            <w:left w:val="none" w:sz="0" w:space="0" w:color="auto"/>
            <w:bottom w:val="none" w:sz="0" w:space="0" w:color="auto"/>
            <w:right w:val="none" w:sz="0" w:space="0" w:color="auto"/>
          </w:divBdr>
        </w:div>
        <w:div w:id="1898665315">
          <w:marLeft w:val="640"/>
          <w:marRight w:val="0"/>
          <w:marTop w:val="0"/>
          <w:marBottom w:val="0"/>
          <w:divBdr>
            <w:top w:val="none" w:sz="0" w:space="0" w:color="auto"/>
            <w:left w:val="none" w:sz="0" w:space="0" w:color="auto"/>
            <w:bottom w:val="none" w:sz="0" w:space="0" w:color="auto"/>
            <w:right w:val="none" w:sz="0" w:space="0" w:color="auto"/>
          </w:divBdr>
        </w:div>
        <w:div w:id="1338848127">
          <w:marLeft w:val="640"/>
          <w:marRight w:val="0"/>
          <w:marTop w:val="0"/>
          <w:marBottom w:val="0"/>
          <w:divBdr>
            <w:top w:val="none" w:sz="0" w:space="0" w:color="auto"/>
            <w:left w:val="none" w:sz="0" w:space="0" w:color="auto"/>
            <w:bottom w:val="none" w:sz="0" w:space="0" w:color="auto"/>
            <w:right w:val="none" w:sz="0" w:space="0" w:color="auto"/>
          </w:divBdr>
        </w:div>
        <w:div w:id="372391347">
          <w:marLeft w:val="640"/>
          <w:marRight w:val="0"/>
          <w:marTop w:val="0"/>
          <w:marBottom w:val="0"/>
          <w:divBdr>
            <w:top w:val="none" w:sz="0" w:space="0" w:color="auto"/>
            <w:left w:val="none" w:sz="0" w:space="0" w:color="auto"/>
            <w:bottom w:val="none" w:sz="0" w:space="0" w:color="auto"/>
            <w:right w:val="none" w:sz="0" w:space="0" w:color="auto"/>
          </w:divBdr>
        </w:div>
        <w:div w:id="81802640">
          <w:marLeft w:val="640"/>
          <w:marRight w:val="0"/>
          <w:marTop w:val="0"/>
          <w:marBottom w:val="0"/>
          <w:divBdr>
            <w:top w:val="none" w:sz="0" w:space="0" w:color="auto"/>
            <w:left w:val="none" w:sz="0" w:space="0" w:color="auto"/>
            <w:bottom w:val="none" w:sz="0" w:space="0" w:color="auto"/>
            <w:right w:val="none" w:sz="0" w:space="0" w:color="auto"/>
          </w:divBdr>
        </w:div>
        <w:div w:id="1595554136">
          <w:marLeft w:val="640"/>
          <w:marRight w:val="0"/>
          <w:marTop w:val="0"/>
          <w:marBottom w:val="0"/>
          <w:divBdr>
            <w:top w:val="none" w:sz="0" w:space="0" w:color="auto"/>
            <w:left w:val="none" w:sz="0" w:space="0" w:color="auto"/>
            <w:bottom w:val="none" w:sz="0" w:space="0" w:color="auto"/>
            <w:right w:val="none" w:sz="0" w:space="0" w:color="auto"/>
          </w:divBdr>
        </w:div>
        <w:div w:id="2059931899">
          <w:marLeft w:val="640"/>
          <w:marRight w:val="0"/>
          <w:marTop w:val="0"/>
          <w:marBottom w:val="0"/>
          <w:divBdr>
            <w:top w:val="none" w:sz="0" w:space="0" w:color="auto"/>
            <w:left w:val="none" w:sz="0" w:space="0" w:color="auto"/>
            <w:bottom w:val="none" w:sz="0" w:space="0" w:color="auto"/>
            <w:right w:val="none" w:sz="0" w:space="0" w:color="auto"/>
          </w:divBdr>
        </w:div>
        <w:div w:id="1948124068">
          <w:marLeft w:val="640"/>
          <w:marRight w:val="0"/>
          <w:marTop w:val="0"/>
          <w:marBottom w:val="0"/>
          <w:divBdr>
            <w:top w:val="none" w:sz="0" w:space="0" w:color="auto"/>
            <w:left w:val="none" w:sz="0" w:space="0" w:color="auto"/>
            <w:bottom w:val="none" w:sz="0" w:space="0" w:color="auto"/>
            <w:right w:val="none" w:sz="0" w:space="0" w:color="auto"/>
          </w:divBdr>
        </w:div>
        <w:div w:id="751972556">
          <w:marLeft w:val="640"/>
          <w:marRight w:val="0"/>
          <w:marTop w:val="0"/>
          <w:marBottom w:val="0"/>
          <w:divBdr>
            <w:top w:val="none" w:sz="0" w:space="0" w:color="auto"/>
            <w:left w:val="none" w:sz="0" w:space="0" w:color="auto"/>
            <w:bottom w:val="none" w:sz="0" w:space="0" w:color="auto"/>
            <w:right w:val="none" w:sz="0" w:space="0" w:color="auto"/>
          </w:divBdr>
        </w:div>
        <w:div w:id="105586165">
          <w:marLeft w:val="640"/>
          <w:marRight w:val="0"/>
          <w:marTop w:val="0"/>
          <w:marBottom w:val="0"/>
          <w:divBdr>
            <w:top w:val="none" w:sz="0" w:space="0" w:color="auto"/>
            <w:left w:val="none" w:sz="0" w:space="0" w:color="auto"/>
            <w:bottom w:val="none" w:sz="0" w:space="0" w:color="auto"/>
            <w:right w:val="none" w:sz="0" w:space="0" w:color="auto"/>
          </w:divBdr>
        </w:div>
        <w:div w:id="1382754389">
          <w:marLeft w:val="640"/>
          <w:marRight w:val="0"/>
          <w:marTop w:val="0"/>
          <w:marBottom w:val="0"/>
          <w:divBdr>
            <w:top w:val="none" w:sz="0" w:space="0" w:color="auto"/>
            <w:left w:val="none" w:sz="0" w:space="0" w:color="auto"/>
            <w:bottom w:val="none" w:sz="0" w:space="0" w:color="auto"/>
            <w:right w:val="none" w:sz="0" w:space="0" w:color="auto"/>
          </w:divBdr>
        </w:div>
        <w:div w:id="1712726340">
          <w:marLeft w:val="640"/>
          <w:marRight w:val="0"/>
          <w:marTop w:val="0"/>
          <w:marBottom w:val="0"/>
          <w:divBdr>
            <w:top w:val="none" w:sz="0" w:space="0" w:color="auto"/>
            <w:left w:val="none" w:sz="0" w:space="0" w:color="auto"/>
            <w:bottom w:val="none" w:sz="0" w:space="0" w:color="auto"/>
            <w:right w:val="none" w:sz="0" w:space="0" w:color="auto"/>
          </w:divBdr>
        </w:div>
        <w:div w:id="1352292253">
          <w:marLeft w:val="640"/>
          <w:marRight w:val="0"/>
          <w:marTop w:val="0"/>
          <w:marBottom w:val="0"/>
          <w:divBdr>
            <w:top w:val="none" w:sz="0" w:space="0" w:color="auto"/>
            <w:left w:val="none" w:sz="0" w:space="0" w:color="auto"/>
            <w:bottom w:val="none" w:sz="0" w:space="0" w:color="auto"/>
            <w:right w:val="none" w:sz="0" w:space="0" w:color="auto"/>
          </w:divBdr>
        </w:div>
        <w:div w:id="1334213898">
          <w:marLeft w:val="640"/>
          <w:marRight w:val="0"/>
          <w:marTop w:val="0"/>
          <w:marBottom w:val="0"/>
          <w:divBdr>
            <w:top w:val="none" w:sz="0" w:space="0" w:color="auto"/>
            <w:left w:val="none" w:sz="0" w:space="0" w:color="auto"/>
            <w:bottom w:val="none" w:sz="0" w:space="0" w:color="auto"/>
            <w:right w:val="none" w:sz="0" w:space="0" w:color="auto"/>
          </w:divBdr>
        </w:div>
        <w:div w:id="49773799">
          <w:marLeft w:val="640"/>
          <w:marRight w:val="0"/>
          <w:marTop w:val="0"/>
          <w:marBottom w:val="0"/>
          <w:divBdr>
            <w:top w:val="none" w:sz="0" w:space="0" w:color="auto"/>
            <w:left w:val="none" w:sz="0" w:space="0" w:color="auto"/>
            <w:bottom w:val="none" w:sz="0" w:space="0" w:color="auto"/>
            <w:right w:val="none" w:sz="0" w:space="0" w:color="auto"/>
          </w:divBdr>
        </w:div>
        <w:div w:id="1524662009">
          <w:marLeft w:val="640"/>
          <w:marRight w:val="0"/>
          <w:marTop w:val="0"/>
          <w:marBottom w:val="0"/>
          <w:divBdr>
            <w:top w:val="none" w:sz="0" w:space="0" w:color="auto"/>
            <w:left w:val="none" w:sz="0" w:space="0" w:color="auto"/>
            <w:bottom w:val="none" w:sz="0" w:space="0" w:color="auto"/>
            <w:right w:val="none" w:sz="0" w:space="0" w:color="auto"/>
          </w:divBdr>
        </w:div>
        <w:div w:id="1462462448">
          <w:marLeft w:val="640"/>
          <w:marRight w:val="0"/>
          <w:marTop w:val="0"/>
          <w:marBottom w:val="0"/>
          <w:divBdr>
            <w:top w:val="none" w:sz="0" w:space="0" w:color="auto"/>
            <w:left w:val="none" w:sz="0" w:space="0" w:color="auto"/>
            <w:bottom w:val="none" w:sz="0" w:space="0" w:color="auto"/>
            <w:right w:val="none" w:sz="0" w:space="0" w:color="auto"/>
          </w:divBdr>
        </w:div>
        <w:div w:id="452792779">
          <w:marLeft w:val="640"/>
          <w:marRight w:val="0"/>
          <w:marTop w:val="0"/>
          <w:marBottom w:val="0"/>
          <w:divBdr>
            <w:top w:val="none" w:sz="0" w:space="0" w:color="auto"/>
            <w:left w:val="none" w:sz="0" w:space="0" w:color="auto"/>
            <w:bottom w:val="none" w:sz="0" w:space="0" w:color="auto"/>
            <w:right w:val="none" w:sz="0" w:space="0" w:color="auto"/>
          </w:divBdr>
        </w:div>
        <w:div w:id="450906489">
          <w:marLeft w:val="640"/>
          <w:marRight w:val="0"/>
          <w:marTop w:val="0"/>
          <w:marBottom w:val="0"/>
          <w:divBdr>
            <w:top w:val="none" w:sz="0" w:space="0" w:color="auto"/>
            <w:left w:val="none" w:sz="0" w:space="0" w:color="auto"/>
            <w:bottom w:val="none" w:sz="0" w:space="0" w:color="auto"/>
            <w:right w:val="none" w:sz="0" w:space="0" w:color="auto"/>
          </w:divBdr>
        </w:div>
        <w:div w:id="1365598834">
          <w:marLeft w:val="640"/>
          <w:marRight w:val="0"/>
          <w:marTop w:val="0"/>
          <w:marBottom w:val="0"/>
          <w:divBdr>
            <w:top w:val="none" w:sz="0" w:space="0" w:color="auto"/>
            <w:left w:val="none" w:sz="0" w:space="0" w:color="auto"/>
            <w:bottom w:val="none" w:sz="0" w:space="0" w:color="auto"/>
            <w:right w:val="none" w:sz="0" w:space="0" w:color="auto"/>
          </w:divBdr>
        </w:div>
        <w:div w:id="1272585354">
          <w:marLeft w:val="640"/>
          <w:marRight w:val="0"/>
          <w:marTop w:val="0"/>
          <w:marBottom w:val="0"/>
          <w:divBdr>
            <w:top w:val="none" w:sz="0" w:space="0" w:color="auto"/>
            <w:left w:val="none" w:sz="0" w:space="0" w:color="auto"/>
            <w:bottom w:val="none" w:sz="0" w:space="0" w:color="auto"/>
            <w:right w:val="none" w:sz="0" w:space="0" w:color="auto"/>
          </w:divBdr>
        </w:div>
        <w:div w:id="2102067232">
          <w:marLeft w:val="640"/>
          <w:marRight w:val="0"/>
          <w:marTop w:val="0"/>
          <w:marBottom w:val="0"/>
          <w:divBdr>
            <w:top w:val="none" w:sz="0" w:space="0" w:color="auto"/>
            <w:left w:val="none" w:sz="0" w:space="0" w:color="auto"/>
            <w:bottom w:val="none" w:sz="0" w:space="0" w:color="auto"/>
            <w:right w:val="none" w:sz="0" w:space="0" w:color="auto"/>
          </w:divBdr>
        </w:div>
        <w:div w:id="1558397189">
          <w:marLeft w:val="640"/>
          <w:marRight w:val="0"/>
          <w:marTop w:val="0"/>
          <w:marBottom w:val="0"/>
          <w:divBdr>
            <w:top w:val="none" w:sz="0" w:space="0" w:color="auto"/>
            <w:left w:val="none" w:sz="0" w:space="0" w:color="auto"/>
            <w:bottom w:val="none" w:sz="0" w:space="0" w:color="auto"/>
            <w:right w:val="none" w:sz="0" w:space="0" w:color="auto"/>
          </w:divBdr>
        </w:div>
        <w:div w:id="56558689">
          <w:marLeft w:val="640"/>
          <w:marRight w:val="0"/>
          <w:marTop w:val="0"/>
          <w:marBottom w:val="0"/>
          <w:divBdr>
            <w:top w:val="none" w:sz="0" w:space="0" w:color="auto"/>
            <w:left w:val="none" w:sz="0" w:space="0" w:color="auto"/>
            <w:bottom w:val="none" w:sz="0" w:space="0" w:color="auto"/>
            <w:right w:val="none" w:sz="0" w:space="0" w:color="auto"/>
          </w:divBdr>
        </w:div>
        <w:div w:id="1959723918">
          <w:marLeft w:val="640"/>
          <w:marRight w:val="0"/>
          <w:marTop w:val="0"/>
          <w:marBottom w:val="0"/>
          <w:divBdr>
            <w:top w:val="none" w:sz="0" w:space="0" w:color="auto"/>
            <w:left w:val="none" w:sz="0" w:space="0" w:color="auto"/>
            <w:bottom w:val="none" w:sz="0" w:space="0" w:color="auto"/>
            <w:right w:val="none" w:sz="0" w:space="0" w:color="auto"/>
          </w:divBdr>
        </w:div>
        <w:div w:id="1545291295">
          <w:marLeft w:val="640"/>
          <w:marRight w:val="0"/>
          <w:marTop w:val="0"/>
          <w:marBottom w:val="0"/>
          <w:divBdr>
            <w:top w:val="none" w:sz="0" w:space="0" w:color="auto"/>
            <w:left w:val="none" w:sz="0" w:space="0" w:color="auto"/>
            <w:bottom w:val="none" w:sz="0" w:space="0" w:color="auto"/>
            <w:right w:val="none" w:sz="0" w:space="0" w:color="auto"/>
          </w:divBdr>
        </w:div>
        <w:div w:id="668295941">
          <w:marLeft w:val="640"/>
          <w:marRight w:val="0"/>
          <w:marTop w:val="0"/>
          <w:marBottom w:val="0"/>
          <w:divBdr>
            <w:top w:val="none" w:sz="0" w:space="0" w:color="auto"/>
            <w:left w:val="none" w:sz="0" w:space="0" w:color="auto"/>
            <w:bottom w:val="none" w:sz="0" w:space="0" w:color="auto"/>
            <w:right w:val="none" w:sz="0" w:space="0" w:color="auto"/>
          </w:divBdr>
        </w:div>
        <w:div w:id="1732538585">
          <w:marLeft w:val="640"/>
          <w:marRight w:val="0"/>
          <w:marTop w:val="0"/>
          <w:marBottom w:val="0"/>
          <w:divBdr>
            <w:top w:val="none" w:sz="0" w:space="0" w:color="auto"/>
            <w:left w:val="none" w:sz="0" w:space="0" w:color="auto"/>
            <w:bottom w:val="none" w:sz="0" w:space="0" w:color="auto"/>
            <w:right w:val="none" w:sz="0" w:space="0" w:color="auto"/>
          </w:divBdr>
        </w:div>
        <w:div w:id="1659915757">
          <w:marLeft w:val="640"/>
          <w:marRight w:val="0"/>
          <w:marTop w:val="0"/>
          <w:marBottom w:val="0"/>
          <w:divBdr>
            <w:top w:val="none" w:sz="0" w:space="0" w:color="auto"/>
            <w:left w:val="none" w:sz="0" w:space="0" w:color="auto"/>
            <w:bottom w:val="none" w:sz="0" w:space="0" w:color="auto"/>
            <w:right w:val="none" w:sz="0" w:space="0" w:color="auto"/>
          </w:divBdr>
        </w:div>
        <w:div w:id="368067994">
          <w:marLeft w:val="640"/>
          <w:marRight w:val="0"/>
          <w:marTop w:val="0"/>
          <w:marBottom w:val="0"/>
          <w:divBdr>
            <w:top w:val="none" w:sz="0" w:space="0" w:color="auto"/>
            <w:left w:val="none" w:sz="0" w:space="0" w:color="auto"/>
            <w:bottom w:val="none" w:sz="0" w:space="0" w:color="auto"/>
            <w:right w:val="none" w:sz="0" w:space="0" w:color="auto"/>
          </w:divBdr>
        </w:div>
        <w:div w:id="1121921401">
          <w:marLeft w:val="640"/>
          <w:marRight w:val="0"/>
          <w:marTop w:val="0"/>
          <w:marBottom w:val="0"/>
          <w:divBdr>
            <w:top w:val="none" w:sz="0" w:space="0" w:color="auto"/>
            <w:left w:val="none" w:sz="0" w:space="0" w:color="auto"/>
            <w:bottom w:val="none" w:sz="0" w:space="0" w:color="auto"/>
            <w:right w:val="none" w:sz="0" w:space="0" w:color="auto"/>
          </w:divBdr>
        </w:div>
        <w:div w:id="275985733">
          <w:marLeft w:val="640"/>
          <w:marRight w:val="0"/>
          <w:marTop w:val="0"/>
          <w:marBottom w:val="0"/>
          <w:divBdr>
            <w:top w:val="none" w:sz="0" w:space="0" w:color="auto"/>
            <w:left w:val="none" w:sz="0" w:space="0" w:color="auto"/>
            <w:bottom w:val="none" w:sz="0" w:space="0" w:color="auto"/>
            <w:right w:val="none" w:sz="0" w:space="0" w:color="auto"/>
          </w:divBdr>
        </w:div>
        <w:div w:id="977958206">
          <w:marLeft w:val="640"/>
          <w:marRight w:val="0"/>
          <w:marTop w:val="0"/>
          <w:marBottom w:val="0"/>
          <w:divBdr>
            <w:top w:val="none" w:sz="0" w:space="0" w:color="auto"/>
            <w:left w:val="none" w:sz="0" w:space="0" w:color="auto"/>
            <w:bottom w:val="none" w:sz="0" w:space="0" w:color="auto"/>
            <w:right w:val="none" w:sz="0" w:space="0" w:color="auto"/>
          </w:divBdr>
        </w:div>
        <w:div w:id="1780098950">
          <w:marLeft w:val="640"/>
          <w:marRight w:val="0"/>
          <w:marTop w:val="0"/>
          <w:marBottom w:val="0"/>
          <w:divBdr>
            <w:top w:val="none" w:sz="0" w:space="0" w:color="auto"/>
            <w:left w:val="none" w:sz="0" w:space="0" w:color="auto"/>
            <w:bottom w:val="none" w:sz="0" w:space="0" w:color="auto"/>
            <w:right w:val="none" w:sz="0" w:space="0" w:color="auto"/>
          </w:divBdr>
        </w:div>
        <w:div w:id="1360157370">
          <w:marLeft w:val="640"/>
          <w:marRight w:val="0"/>
          <w:marTop w:val="0"/>
          <w:marBottom w:val="0"/>
          <w:divBdr>
            <w:top w:val="none" w:sz="0" w:space="0" w:color="auto"/>
            <w:left w:val="none" w:sz="0" w:space="0" w:color="auto"/>
            <w:bottom w:val="none" w:sz="0" w:space="0" w:color="auto"/>
            <w:right w:val="none" w:sz="0" w:space="0" w:color="auto"/>
          </w:divBdr>
        </w:div>
        <w:div w:id="1185169473">
          <w:marLeft w:val="640"/>
          <w:marRight w:val="0"/>
          <w:marTop w:val="0"/>
          <w:marBottom w:val="0"/>
          <w:divBdr>
            <w:top w:val="none" w:sz="0" w:space="0" w:color="auto"/>
            <w:left w:val="none" w:sz="0" w:space="0" w:color="auto"/>
            <w:bottom w:val="none" w:sz="0" w:space="0" w:color="auto"/>
            <w:right w:val="none" w:sz="0" w:space="0" w:color="auto"/>
          </w:divBdr>
        </w:div>
        <w:div w:id="433283391">
          <w:marLeft w:val="640"/>
          <w:marRight w:val="0"/>
          <w:marTop w:val="0"/>
          <w:marBottom w:val="0"/>
          <w:divBdr>
            <w:top w:val="none" w:sz="0" w:space="0" w:color="auto"/>
            <w:left w:val="none" w:sz="0" w:space="0" w:color="auto"/>
            <w:bottom w:val="none" w:sz="0" w:space="0" w:color="auto"/>
            <w:right w:val="none" w:sz="0" w:space="0" w:color="auto"/>
          </w:divBdr>
        </w:div>
        <w:div w:id="1083994847">
          <w:marLeft w:val="640"/>
          <w:marRight w:val="0"/>
          <w:marTop w:val="0"/>
          <w:marBottom w:val="0"/>
          <w:divBdr>
            <w:top w:val="none" w:sz="0" w:space="0" w:color="auto"/>
            <w:left w:val="none" w:sz="0" w:space="0" w:color="auto"/>
            <w:bottom w:val="none" w:sz="0" w:space="0" w:color="auto"/>
            <w:right w:val="none" w:sz="0" w:space="0" w:color="auto"/>
          </w:divBdr>
        </w:div>
        <w:div w:id="2091543392">
          <w:marLeft w:val="640"/>
          <w:marRight w:val="0"/>
          <w:marTop w:val="0"/>
          <w:marBottom w:val="0"/>
          <w:divBdr>
            <w:top w:val="none" w:sz="0" w:space="0" w:color="auto"/>
            <w:left w:val="none" w:sz="0" w:space="0" w:color="auto"/>
            <w:bottom w:val="none" w:sz="0" w:space="0" w:color="auto"/>
            <w:right w:val="none" w:sz="0" w:space="0" w:color="auto"/>
          </w:divBdr>
        </w:div>
        <w:div w:id="1766655176">
          <w:marLeft w:val="640"/>
          <w:marRight w:val="0"/>
          <w:marTop w:val="0"/>
          <w:marBottom w:val="0"/>
          <w:divBdr>
            <w:top w:val="none" w:sz="0" w:space="0" w:color="auto"/>
            <w:left w:val="none" w:sz="0" w:space="0" w:color="auto"/>
            <w:bottom w:val="none" w:sz="0" w:space="0" w:color="auto"/>
            <w:right w:val="none" w:sz="0" w:space="0" w:color="auto"/>
          </w:divBdr>
        </w:div>
        <w:div w:id="1965572591">
          <w:marLeft w:val="640"/>
          <w:marRight w:val="0"/>
          <w:marTop w:val="0"/>
          <w:marBottom w:val="0"/>
          <w:divBdr>
            <w:top w:val="none" w:sz="0" w:space="0" w:color="auto"/>
            <w:left w:val="none" w:sz="0" w:space="0" w:color="auto"/>
            <w:bottom w:val="none" w:sz="0" w:space="0" w:color="auto"/>
            <w:right w:val="none" w:sz="0" w:space="0" w:color="auto"/>
          </w:divBdr>
        </w:div>
        <w:div w:id="289938951">
          <w:marLeft w:val="640"/>
          <w:marRight w:val="0"/>
          <w:marTop w:val="0"/>
          <w:marBottom w:val="0"/>
          <w:divBdr>
            <w:top w:val="none" w:sz="0" w:space="0" w:color="auto"/>
            <w:left w:val="none" w:sz="0" w:space="0" w:color="auto"/>
            <w:bottom w:val="none" w:sz="0" w:space="0" w:color="auto"/>
            <w:right w:val="none" w:sz="0" w:space="0" w:color="auto"/>
          </w:divBdr>
        </w:div>
        <w:div w:id="221063970">
          <w:marLeft w:val="640"/>
          <w:marRight w:val="0"/>
          <w:marTop w:val="0"/>
          <w:marBottom w:val="0"/>
          <w:divBdr>
            <w:top w:val="none" w:sz="0" w:space="0" w:color="auto"/>
            <w:left w:val="none" w:sz="0" w:space="0" w:color="auto"/>
            <w:bottom w:val="none" w:sz="0" w:space="0" w:color="auto"/>
            <w:right w:val="none" w:sz="0" w:space="0" w:color="auto"/>
          </w:divBdr>
        </w:div>
        <w:div w:id="1499267896">
          <w:marLeft w:val="640"/>
          <w:marRight w:val="0"/>
          <w:marTop w:val="0"/>
          <w:marBottom w:val="0"/>
          <w:divBdr>
            <w:top w:val="none" w:sz="0" w:space="0" w:color="auto"/>
            <w:left w:val="none" w:sz="0" w:space="0" w:color="auto"/>
            <w:bottom w:val="none" w:sz="0" w:space="0" w:color="auto"/>
            <w:right w:val="none" w:sz="0" w:space="0" w:color="auto"/>
          </w:divBdr>
        </w:div>
        <w:div w:id="1910073593">
          <w:marLeft w:val="640"/>
          <w:marRight w:val="0"/>
          <w:marTop w:val="0"/>
          <w:marBottom w:val="0"/>
          <w:divBdr>
            <w:top w:val="none" w:sz="0" w:space="0" w:color="auto"/>
            <w:left w:val="none" w:sz="0" w:space="0" w:color="auto"/>
            <w:bottom w:val="none" w:sz="0" w:space="0" w:color="auto"/>
            <w:right w:val="none" w:sz="0" w:space="0" w:color="auto"/>
          </w:divBdr>
        </w:div>
        <w:div w:id="749278864">
          <w:marLeft w:val="640"/>
          <w:marRight w:val="0"/>
          <w:marTop w:val="0"/>
          <w:marBottom w:val="0"/>
          <w:divBdr>
            <w:top w:val="none" w:sz="0" w:space="0" w:color="auto"/>
            <w:left w:val="none" w:sz="0" w:space="0" w:color="auto"/>
            <w:bottom w:val="none" w:sz="0" w:space="0" w:color="auto"/>
            <w:right w:val="none" w:sz="0" w:space="0" w:color="auto"/>
          </w:divBdr>
        </w:div>
        <w:div w:id="791822322">
          <w:marLeft w:val="640"/>
          <w:marRight w:val="0"/>
          <w:marTop w:val="0"/>
          <w:marBottom w:val="0"/>
          <w:divBdr>
            <w:top w:val="none" w:sz="0" w:space="0" w:color="auto"/>
            <w:left w:val="none" w:sz="0" w:space="0" w:color="auto"/>
            <w:bottom w:val="none" w:sz="0" w:space="0" w:color="auto"/>
            <w:right w:val="none" w:sz="0" w:space="0" w:color="auto"/>
          </w:divBdr>
        </w:div>
        <w:div w:id="935096375">
          <w:marLeft w:val="640"/>
          <w:marRight w:val="0"/>
          <w:marTop w:val="0"/>
          <w:marBottom w:val="0"/>
          <w:divBdr>
            <w:top w:val="none" w:sz="0" w:space="0" w:color="auto"/>
            <w:left w:val="none" w:sz="0" w:space="0" w:color="auto"/>
            <w:bottom w:val="none" w:sz="0" w:space="0" w:color="auto"/>
            <w:right w:val="none" w:sz="0" w:space="0" w:color="auto"/>
          </w:divBdr>
        </w:div>
        <w:div w:id="268006186">
          <w:marLeft w:val="640"/>
          <w:marRight w:val="0"/>
          <w:marTop w:val="0"/>
          <w:marBottom w:val="0"/>
          <w:divBdr>
            <w:top w:val="none" w:sz="0" w:space="0" w:color="auto"/>
            <w:left w:val="none" w:sz="0" w:space="0" w:color="auto"/>
            <w:bottom w:val="none" w:sz="0" w:space="0" w:color="auto"/>
            <w:right w:val="none" w:sz="0" w:space="0" w:color="auto"/>
          </w:divBdr>
        </w:div>
        <w:div w:id="1139881770">
          <w:marLeft w:val="640"/>
          <w:marRight w:val="0"/>
          <w:marTop w:val="0"/>
          <w:marBottom w:val="0"/>
          <w:divBdr>
            <w:top w:val="none" w:sz="0" w:space="0" w:color="auto"/>
            <w:left w:val="none" w:sz="0" w:space="0" w:color="auto"/>
            <w:bottom w:val="none" w:sz="0" w:space="0" w:color="auto"/>
            <w:right w:val="none" w:sz="0" w:space="0" w:color="auto"/>
          </w:divBdr>
        </w:div>
        <w:div w:id="1337541042">
          <w:marLeft w:val="640"/>
          <w:marRight w:val="0"/>
          <w:marTop w:val="0"/>
          <w:marBottom w:val="0"/>
          <w:divBdr>
            <w:top w:val="none" w:sz="0" w:space="0" w:color="auto"/>
            <w:left w:val="none" w:sz="0" w:space="0" w:color="auto"/>
            <w:bottom w:val="none" w:sz="0" w:space="0" w:color="auto"/>
            <w:right w:val="none" w:sz="0" w:space="0" w:color="auto"/>
          </w:divBdr>
        </w:div>
        <w:div w:id="1715156574">
          <w:marLeft w:val="640"/>
          <w:marRight w:val="0"/>
          <w:marTop w:val="0"/>
          <w:marBottom w:val="0"/>
          <w:divBdr>
            <w:top w:val="none" w:sz="0" w:space="0" w:color="auto"/>
            <w:left w:val="none" w:sz="0" w:space="0" w:color="auto"/>
            <w:bottom w:val="none" w:sz="0" w:space="0" w:color="auto"/>
            <w:right w:val="none" w:sz="0" w:space="0" w:color="auto"/>
          </w:divBdr>
        </w:div>
        <w:div w:id="1249847664">
          <w:marLeft w:val="640"/>
          <w:marRight w:val="0"/>
          <w:marTop w:val="0"/>
          <w:marBottom w:val="0"/>
          <w:divBdr>
            <w:top w:val="none" w:sz="0" w:space="0" w:color="auto"/>
            <w:left w:val="none" w:sz="0" w:space="0" w:color="auto"/>
            <w:bottom w:val="none" w:sz="0" w:space="0" w:color="auto"/>
            <w:right w:val="none" w:sz="0" w:space="0" w:color="auto"/>
          </w:divBdr>
        </w:div>
        <w:div w:id="1352416389">
          <w:marLeft w:val="640"/>
          <w:marRight w:val="0"/>
          <w:marTop w:val="0"/>
          <w:marBottom w:val="0"/>
          <w:divBdr>
            <w:top w:val="none" w:sz="0" w:space="0" w:color="auto"/>
            <w:left w:val="none" w:sz="0" w:space="0" w:color="auto"/>
            <w:bottom w:val="none" w:sz="0" w:space="0" w:color="auto"/>
            <w:right w:val="none" w:sz="0" w:space="0" w:color="auto"/>
          </w:divBdr>
        </w:div>
        <w:div w:id="1697199307">
          <w:marLeft w:val="640"/>
          <w:marRight w:val="0"/>
          <w:marTop w:val="0"/>
          <w:marBottom w:val="0"/>
          <w:divBdr>
            <w:top w:val="none" w:sz="0" w:space="0" w:color="auto"/>
            <w:left w:val="none" w:sz="0" w:space="0" w:color="auto"/>
            <w:bottom w:val="none" w:sz="0" w:space="0" w:color="auto"/>
            <w:right w:val="none" w:sz="0" w:space="0" w:color="auto"/>
          </w:divBdr>
        </w:div>
        <w:div w:id="1782843938">
          <w:marLeft w:val="640"/>
          <w:marRight w:val="0"/>
          <w:marTop w:val="0"/>
          <w:marBottom w:val="0"/>
          <w:divBdr>
            <w:top w:val="none" w:sz="0" w:space="0" w:color="auto"/>
            <w:left w:val="none" w:sz="0" w:space="0" w:color="auto"/>
            <w:bottom w:val="none" w:sz="0" w:space="0" w:color="auto"/>
            <w:right w:val="none" w:sz="0" w:space="0" w:color="auto"/>
          </w:divBdr>
        </w:div>
        <w:div w:id="1437097592">
          <w:marLeft w:val="640"/>
          <w:marRight w:val="0"/>
          <w:marTop w:val="0"/>
          <w:marBottom w:val="0"/>
          <w:divBdr>
            <w:top w:val="none" w:sz="0" w:space="0" w:color="auto"/>
            <w:left w:val="none" w:sz="0" w:space="0" w:color="auto"/>
            <w:bottom w:val="none" w:sz="0" w:space="0" w:color="auto"/>
            <w:right w:val="none" w:sz="0" w:space="0" w:color="auto"/>
          </w:divBdr>
        </w:div>
        <w:div w:id="1111515969">
          <w:marLeft w:val="640"/>
          <w:marRight w:val="0"/>
          <w:marTop w:val="0"/>
          <w:marBottom w:val="0"/>
          <w:divBdr>
            <w:top w:val="none" w:sz="0" w:space="0" w:color="auto"/>
            <w:left w:val="none" w:sz="0" w:space="0" w:color="auto"/>
            <w:bottom w:val="none" w:sz="0" w:space="0" w:color="auto"/>
            <w:right w:val="none" w:sz="0" w:space="0" w:color="auto"/>
          </w:divBdr>
        </w:div>
        <w:div w:id="1473057475">
          <w:marLeft w:val="640"/>
          <w:marRight w:val="0"/>
          <w:marTop w:val="0"/>
          <w:marBottom w:val="0"/>
          <w:divBdr>
            <w:top w:val="none" w:sz="0" w:space="0" w:color="auto"/>
            <w:left w:val="none" w:sz="0" w:space="0" w:color="auto"/>
            <w:bottom w:val="none" w:sz="0" w:space="0" w:color="auto"/>
            <w:right w:val="none" w:sz="0" w:space="0" w:color="auto"/>
          </w:divBdr>
        </w:div>
        <w:div w:id="1162819800">
          <w:marLeft w:val="640"/>
          <w:marRight w:val="0"/>
          <w:marTop w:val="0"/>
          <w:marBottom w:val="0"/>
          <w:divBdr>
            <w:top w:val="none" w:sz="0" w:space="0" w:color="auto"/>
            <w:left w:val="none" w:sz="0" w:space="0" w:color="auto"/>
            <w:bottom w:val="none" w:sz="0" w:space="0" w:color="auto"/>
            <w:right w:val="none" w:sz="0" w:space="0" w:color="auto"/>
          </w:divBdr>
        </w:div>
        <w:div w:id="1523783251">
          <w:marLeft w:val="640"/>
          <w:marRight w:val="0"/>
          <w:marTop w:val="0"/>
          <w:marBottom w:val="0"/>
          <w:divBdr>
            <w:top w:val="none" w:sz="0" w:space="0" w:color="auto"/>
            <w:left w:val="none" w:sz="0" w:space="0" w:color="auto"/>
            <w:bottom w:val="none" w:sz="0" w:space="0" w:color="auto"/>
            <w:right w:val="none" w:sz="0" w:space="0" w:color="auto"/>
          </w:divBdr>
        </w:div>
        <w:div w:id="1979723377">
          <w:marLeft w:val="640"/>
          <w:marRight w:val="0"/>
          <w:marTop w:val="0"/>
          <w:marBottom w:val="0"/>
          <w:divBdr>
            <w:top w:val="none" w:sz="0" w:space="0" w:color="auto"/>
            <w:left w:val="none" w:sz="0" w:space="0" w:color="auto"/>
            <w:bottom w:val="none" w:sz="0" w:space="0" w:color="auto"/>
            <w:right w:val="none" w:sz="0" w:space="0" w:color="auto"/>
          </w:divBdr>
        </w:div>
        <w:div w:id="1126116686">
          <w:marLeft w:val="640"/>
          <w:marRight w:val="0"/>
          <w:marTop w:val="0"/>
          <w:marBottom w:val="0"/>
          <w:divBdr>
            <w:top w:val="none" w:sz="0" w:space="0" w:color="auto"/>
            <w:left w:val="none" w:sz="0" w:space="0" w:color="auto"/>
            <w:bottom w:val="none" w:sz="0" w:space="0" w:color="auto"/>
            <w:right w:val="none" w:sz="0" w:space="0" w:color="auto"/>
          </w:divBdr>
        </w:div>
        <w:div w:id="564798783">
          <w:marLeft w:val="640"/>
          <w:marRight w:val="0"/>
          <w:marTop w:val="0"/>
          <w:marBottom w:val="0"/>
          <w:divBdr>
            <w:top w:val="none" w:sz="0" w:space="0" w:color="auto"/>
            <w:left w:val="none" w:sz="0" w:space="0" w:color="auto"/>
            <w:bottom w:val="none" w:sz="0" w:space="0" w:color="auto"/>
            <w:right w:val="none" w:sz="0" w:space="0" w:color="auto"/>
          </w:divBdr>
        </w:div>
      </w:divsChild>
    </w:div>
    <w:div w:id="2101679093">
      <w:bodyDiv w:val="1"/>
      <w:marLeft w:val="0"/>
      <w:marRight w:val="0"/>
      <w:marTop w:val="0"/>
      <w:marBottom w:val="0"/>
      <w:divBdr>
        <w:top w:val="none" w:sz="0" w:space="0" w:color="auto"/>
        <w:left w:val="none" w:sz="0" w:space="0" w:color="auto"/>
        <w:bottom w:val="none" w:sz="0" w:space="0" w:color="auto"/>
        <w:right w:val="none" w:sz="0" w:space="0" w:color="auto"/>
      </w:divBdr>
    </w:div>
    <w:div w:id="2108190145">
      <w:bodyDiv w:val="1"/>
      <w:marLeft w:val="0"/>
      <w:marRight w:val="0"/>
      <w:marTop w:val="0"/>
      <w:marBottom w:val="0"/>
      <w:divBdr>
        <w:top w:val="none" w:sz="0" w:space="0" w:color="auto"/>
        <w:left w:val="none" w:sz="0" w:space="0" w:color="auto"/>
        <w:bottom w:val="none" w:sz="0" w:space="0" w:color="auto"/>
        <w:right w:val="none" w:sz="0" w:space="0" w:color="auto"/>
      </w:divBdr>
      <w:divsChild>
        <w:div w:id="869613524">
          <w:marLeft w:val="480"/>
          <w:marRight w:val="0"/>
          <w:marTop w:val="0"/>
          <w:marBottom w:val="0"/>
          <w:divBdr>
            <w:top w:val="none" w:sz="0" w:space="0" w:color="auto"/>
            <w:left w:val="none" w:sz="0" w:space="0" w:color="auto"/>
            <w:bottom w:val="none" w:sz="0" w:space="0" w:color="auto"/>
            <w:right w:val="none" w:sz="0" w:space="0" w:color="auto"/>
          </w:divBdr>
        </w:div>
        <w:div w:id="958991763">
          <w:marLeft w:val="480"/>
          <w:marRight w:val="0"/>
          <w:marTop w:val="0"/>
          <w:marBottom w:val="0"/>
          <w:divBdr>
            <w:top w:val="none" w:sz="0" w:space="0" w:color="auto"/>
            <w:left w:val="none" w:sz="0" w:space="0" w:color="auto"/>
            <w:bottom w:val="none" w:sz="0" w:space="0" w:color="auto"/>
            <w:right w:val="none" w:sz="0" w:space="0" w:color="auto"/>
          </w:divBdr>
        </w:div>
        <w:div w:id="973753582">
          <w:marLeft w:val="480"/>
          <w:marRight w:val="0"/>
          <w:marTop w:val="0"/>
          <w:marBottom w:val="0"/>
          <w:divBdr>
            <w:top w:val="none" w:sz="0" w:space="0" w:color="auto"/>
            <w:left w:val="none" w:sz="0" w:space="0" w:color="auto"/>
            <w:bottom w:val="none" w:sz="0" w:space="0" w:color="auto"/>
            <w:right w:val="none" w:sz="0" w:space="0" w:color="auto"/>
          </w:divBdr>
        </w:div>
        <w:div w:id="2006589389">
          <w:marLeft w:val="480"/>
          <w:marRight w:val="0"/>
          <w:marTop w:val="0"/>
          <w:marBottom w:val="0"/>
          <w:divBdr>
            <w:top w:val="none" w:sz="0" w:space="0" w:color="auto"/>
            <w:left w:val="none" w:sz="0" w:space="0" w:color="auto"/>
            <w:bottom w:val="none" w:sz="0" w:space="0" w:color="auto"/>
            <w:right w:val="none" w:sz="0" w:space="0" w:color="auto"/>
          </w:divBdr>
        </w:div>
        <w:div w:id="177475064">
          <w:marLeft w:val="480"/>
          <w:marRight w:val="0"/>
          <w:marTop w:val="0"/>
          <w:marBottom w:val="0"/>
          <w:divBdr>
            <w:top w:val="none" w:sz="0" w:space="0" w:color="auto"/>
            <w:left w:val="none" w:sz="0" w:space="0" w:color="auto"/>
            <w:bottom w:val="none" w:sz="0" w:space="0" w:color="auto"/>
            <w:right w:val="none" w:sz="0" w:space="0" w:color="auto"/>
          </w:divBdr>
        </w:div>
        <w:div w:id="1874996420">
          <w:marLeft w:val="480"/>
          <w:marRight w:val="0"/>
          <w:marTop w:val="0"/>
          <w:marBottom w:val="0"/>
          <w:divBdr>
            <w:top w:val="none" w:sz="0" w:space="0" w:color="auto"/>
            <w:left w:val="none" w:sz="0" w:space="0" w:color="auto"/>
            <w:bottom w:val="none" w:sz="0" w:space="0" w:color="auto"/>
            <w:right w:val="none" w:sz="0" w:space="0" w:color="auto"/>
          </w:divBdr>
        </w:div>
        <w:div w:id="1799446864">
          <w:marLeft w:val="480"/>
          <w:marRight w:val="0"/>
          <w:marTop w:val="0"/>
          <w:marBottom w:val="0"/>
          <w:divBdr>
            <w:top w:val="none" w:sz="0" w:space="0" w:color="auto"/>
            <w:left w:val="none" w:sz="0" w:space="0" w:color="auto"/>
            <w:bottom w:val="none" w:sz="0" w:space="0" w:color="auto"/>
            <w:right w:val="none" w:sz="0" w:space="0" w:color="auto"/>
          </w:divBdr>
        </w:div>
        <w:div w:id="1519199537">
          <w:marLeft w:val="480"/>
          <w:marRight w:val="0"/>
          <w:marTop w:val="0"/>
          <w:marBottom w:val="0"/>
          <w:divBdr>
            <w:top w:val="none" w:sz="0" w:space="0" w:color="auto"/>
            <w:left w:val="none" w:sz="0" w:space="0" w:color="auto"/>
            <w:bottom w:val="none" w:sz="0" w:space="0" w:color="auto"/>
            <w:right w:val="none" w:sz="0" w:space="0" w:color="auto"/>
          </w:divBdr>
        </w:div>
        <w:div w:id="1711606355">
          <w:marLeft w:val="480"/>
          <w:marRight w:val="0"/>
          <w:marTop w:val="0"/>
          <w:marBottom w:val="0"/>
          <w:divBdr>
            <w:top w:val="none" w:sz="0" w:space="0" w:color="auto"/>
            <w:left w:val="none" w:sz="0" w:space="0" w:color="auto"/>
            <w:bottom w:val="none" w:sz="0" w:space="0" w:color="auto"/>
            <w:right w:val="none" w:sz="0" w:space="0" w:color="auto"/>
          </w:divBdr>
        </w:div>
        <w:div w:id="391731381">
          <w:marLeft w:val="480"/>
          <w:marRight w:val="0"/>
          <w:marTop w:val="0"/>
          <w:marBottom w:val="0"/>
          <w:divBdr>
            <w:top w:val="none" w:sz="0" w:space="0" w:color="auto"/>
            <w:left w:val="none" w:sz="0" w:space="0" w:color="auto"/>
            <w:bottom w:val="none" w:sz="0" w:space="0" w:color="auto"/>
            <w:right w:val="none" w:sz="0" w:space="0" w:color="auto"/>
          </w:divBdr>
        </w:div>
        <w:div w:id="853763352">
          <w:marLeft w:val="480"/>
          <w:marRight w:val="0"/>
          <w:marTop w:val="0"/>
          <w:marBottom w:val="0"/>
          <w:divBdr>
            <w:top w:val="none" w:sz="0" w:space="0" w:color="auto"/>
            <w:left w:val="none" w:sz="0" w:space="0" w:color="auto"/>
            <w:bottom w:val="none" w:sz="0" w:space="0" w:color="auto"/>
            <w:right w:val="none" w:sz="0" w:space="0" w:color="auto"/>
          </w:divBdr>
        </w:div>
        <w:div w:id="1610896575">
          <w:marLeft w:val="480"/>
          <w:marRight w:val="0"/>
          <w:marTop w:val="0"/>
          <w:marBottom w:val="0"/>
          <w:divBdr>
            <w:top w:val="none" w:sz="0" w:space="0" w:color="auto"/>
            <w:left w:val="none" w:sz="0" w:space="0" w:color="auto"/>
            <w:bottom w:val="none" w:sz="0" w:space="0" w:color="auto"/>
            <w:right w:val="none" w:sz="0" w:space="0" w:color="auto"/>
          </w:divBdr>
        </w:div>
        <w:div w:id="892345902">
          <w:marLeft w:val="480"/>
          <w:marRight w:val="0"/>
          <w:marTop w:val="0"/>
          <w:marBottom w:val="0"/>
          <w:divBdr>
            <w:top w:val="none" w:sz="0" w:space="0" w:color="auto"/>
            <w:left w:val="none" w:sz="0" w:space="0" w:color="auto"/>
            <w:bottom w:val="none" w:sz="0" w:space="0" w:color="auto"/>
            <w:right w:val="none" w:sz="0" w:space="0" w:color="auto"/>
          </w:divBdr>
        </w:div>
        <w:div w:id="1236673143">
          <w:marLeft w:val="480"/>
          <w:marRight w:val="0"/>
          <w:marTop w:val="0"/>
          <w:marBottom w:val="0"/>
          <w:divBdr>
            <w:top w:val="none" w:sz="0" w:space="0" w:color="auto"/>
            <w:left w:val="none" w:sz="0" w:space="0" w:color="auto"/>
            <w:bottom w:val="none" w:sz="0" w:space="0" w:color="auto"/>
            <w:right w:val="none" w:sz="0" w:space="0" w:color="auto"/>
          </w:divBdr>
        </w:div>
        <w:div w:id="777991441">
          <w:marLeft w:val="480"/>
          <w:marRight w:val="0"/>
          <w:marTop w:val="0"/>
          <w:marBottom w:val="0"/>
          <w:divBdr>
            <w:top w:val="none" w:sz="0" w:space="0" w:color="auto"/>
            <w:left w:val="none" w:sz="0" w:space="0" w:color="auto"/>
            <w:bottom w:val="none" w:sz="0" w:space="0" w:color="auto"/>
            <w:right w:val="none" w:sz="0" w:space="0" w:color="auto"/>
          </w:divBdr>
        </w:div>
        <w:div w:id="1634095908">
          <w:marLeft w:val="480"/>
          <w:marRight w:val="0"/>
          <w:marTop w:val="0"/>
          <w:marBottom w:val="0"/>
          <w:divBdr>
            <w:top w:val="none" w:sz="0" w:space="0" w:color="auto"/>
            <w:left w:val="none" w:sz="0" w:space="0" w:color="auto"/>
            <w:bottom w:val="none" w:sz="0" w:space="0" w:color="auto"/>
            <w:right w:val="none" w:sz="0" w:space="0" w:color="auto"/>
          </w:divBdr>
        </w:div>
        <w:div w:id="593127183">
          <w:marLeft w:val="480"/>
          <w:marRight w:val="0"/>
          <w:marTop w:val="0"/>
          <w:marBottom w:val="0"/>
          <w:divBdr>
            <w:top w:val="none" w:sz="0" w:space="0" w:color="auto"/>
            <w:left w:val="none" w:sz="0" w:space="0" w:color="auto"/>
            <w:bottom w:val="none" w:sz="0" w:space="0" w:color="auto"/>
            <w:right w:val="none" w:sz="0" w:space="0" w:color="auto"/>
          </w:divBdr>
        </w:div>
        <w:div w:id="1041443078">
          <w:marLeft w:val="480"/>
          <w:marRight w:val="0"/>
          <w:marTop w:val="0"/>
          <w:marBottom w:val="0"/>
          <w:divBdr>
            <w:top w:val="none" w:sz="0" w:space="0" w:color="auto"/>
            <w:left w:val="none" w:sz="0" w:space="0" w:color="auto"/>
            <w:bottom w:val="none" w:sz="0" w:space="0" w:color="auto"/>
            <w:right w:val="none" w:sz="0" w:space="0" w:color="auto"/>
          </w:divBdr>
        </w:div>
        <w:div w:id="1465545359">
          <w:marLeft w:val="480"/>
          <w:marRight w:val="0"/>
          <w:marTop w:val="0"/>
          <w:marBottom w:val="0"/>
          <w:divBdr>
            <w:top w:val="none" w:sz="0" w:space="0" w:color="auto"/>
            <w:left w:val="none" w:sz="0" w:space="0" w:color="auto"/>
            <w:bottom w:val="none" w:sz="0" w:space="0" w:color="auto"/>
            <w:right w:val="none" w:sz="0" w:space="0" w:color="auto"/>
          </w:divBdr>
        </w:div>
        <w:div w:id="301888634">
          <w:marLeft w:val="480"/>
          <w:marRight w:val="0"/>
          <w:marTop w:val="0"/>
          <w:marBottom w:val="0"/>
          <w:divBdr>
            <w:top w:val="none" w:sz="0" w:space="0" w:color="auto"/>
            <w:left w:val="none" w:sz="0" w:space="0" w:color="auto"/>
            <w:bottom w:val="none" w:sz="0" w:space="0" w:color="auto"/>
            <w:right w:val="none" w:sz="0" w:space="0" w:color="auto"/>
          </w:divBdr>
        </w:div>
        <w:div w:id="638268625">
          <w:marLeft w:val="480"/>
          <w:marRight w:val="0"/>
          <w:marTop w:val="0"/>
          <w:marBottom w:val="0"/>
          <w:divBdr>
            <w:top w:val="none" w:sz="0" w:space="0" w:color="auto"/>
            <w:left w:val="none" w:sz="0" w:space="0" w:color="auto"/>
            <w:bottom w:val="none" w:sz="0" w:space="0" w:color="auto"/>
            <w:right w:val="none" w:sz="0" w:space="0" w:color="auto"/>
          </w:divBdr>
        </w:div>
        <w:div w:id="1373923702">
          <w:marLeft w:val="480"/>
          <w:marRight w:val="0"/>
          <w:marTop w:val="0"/>
          <w:marBottom w:val="0"/>
          <w:divBdr>
            <w:top w:val="none" w:sz="0" w:space="0" w:color="auto"/>
            <w:left w:val="none" w:sz="0" w:space="0" w:color="auto"/>
            <w:bottom w:val="none" w:sz="0" w:space="0" w:color="auto"/>
            <w:right w:val="none" w:sz="0" w:space="0" w:color="auto"/>
          </w:divBdr>
        </w:div>
        <w:div w:id="2117753026">
          <w:marLeft w:val="480"/>
          <w:marRight w:val="0"/>
          <w:marTop w:val="0"/>
          <w:marBottom w:val="0"/>
          <w:divBdr>
            <w:top w:val="none" w:sz="0" w:space="0" w:color="auto"/>
            <w:left w:val="none" w:sz="0" w:space="0" w:color="auto"/>
            <w:bottom w:val="none" w:sz="0" w:space="0" w:color="auto"/>
            <w:right w:val="none" w:sz="0" w:space="0" w:color="auto"/>
          </w:divBdr>
        </w:div>
        <w:div w:id="715936227">
          <w:marLeft w:val="480"/>
          <w:marRight w:val="0"/>
          <w:marTop w:val="0"/>
          <w:marBottom w:val="0"/>
          <w:divBdr>
            <w:top w:val="none" w:sz="0" w:space="0" w:color="auto"/>
            <w:left w:val="none" w:sz="0" w:space="0" w:color="auto"/>
            <w:bottom w:val="none" w:sz="0" w:space="0" w:color="auto"/>
            <w:right w:val="none" w:sz="0" w:space="0" w:color="auto"/>
          </w:divBdr>
        </w:div>
        <w:div w:id="140269214">
          <w:marLeft w:val="480"/>
          <w:marRight w:val="0"/>
          <w:marTop w:val="0"/>
          <w:marBottom w:val="0"/>
          <w:divBdr>
            <w:top w:val="none" w:sz="0" w:space="0" w:color="auto"/>
            <w:left w:val="none" w:sz="0" w:space="0" w:color="auto"/>
            <w:bottom w:val="none" w:sz="0" w:space="0" w:color="auto"/>
            <w:right w:val="none" w:sz="0" w:space="0" w:color="auto"/>
          </w:divBdr>
        </w:div>
        <w:div w:id="21633749">
          <w:marLeft w:val="480"/>
          <w:marRight w:val="0"/>
          <w:marTop w:val="0"/>
          <w:marBottom w:val="0"/>
          <w:divBdr>
            <w:top w:val="none" w:sz="0" w:space="0" w:color="auto"/>
            <w:left w:val="none" w:sz="0" w:space="0" w:color="auto"/>
            <w:bottom w:val="none" w:sz="0" w:space="0" w:color="auto"/>
            <w:right w:val="none" w:sz="0" w:space="0" w:color="auto"/>
          </w:divBdr>
        </w:div>
        <w:div w:id="2095934102">
          <w:marLeft w:val="480"/>
          <w:marRight w:val="0"/>
          <w:marTop w:val="0"/>
          <w:marBottom w:val="0"/>
          <w:divBdr>
            <w:top w:val="none" w:sz="0" w:space="0" w:color="auto"/>
            <w:left w:val="none" w:sz="0" w:space="0" w:color="auto"/>
            <w:bottom w:val="none" w:sz="0" w:space="0" w:color="auto"/>
            <w:right w:val="none" w:sz="0" w:space="0" w:color="auto"/>
          </w:divBdr>
        </w:div>
        <w:div w:id="351952778">
          <w:marLeft w:val="480"/>
          <w:marRight w:val="0"/>
          <w:marTop w:val="0"/>
          <w:marBottom w:val="0"/>
          <w:divBdr>
            <w:top w:val="none" w:sz="0" w:space="0" w:color="auto"/>
            <w:left w:val="none" w:sz="0" w:space="0" w:color="auto"/>
            <w:bottom w:val="none" w:sz="0" w:space="0" w:color="auto"/>
            <w:right w:val="none" w:sz="0" w:space="0" w:color="auto"/>
          </w:divBdr>
        </w:div>
        <w:div w:id="1379012229">
          <w:marLeft w:val="480"/>
          <w:marRight w:val="0"/>
          <w:marTop w:val="0"/>
          <w:marBottom w:val="0"/>
          <w:divBdr>
            <w:top w:val="none" w:sz="0" w:space="0" w:color="auto"/>
            <w:left w:val="none" w:sz="0" w:space="0" w:color="auto"/>
            <w:bottom w:val="none" w:sz="0" w:space="0" w:color="auto"/>
            <w:right w:val="none" w:sz="0" w:space="0" w:color="auto"/>
          </w:divBdr>
        </w:div>
        <w:div w:id="595595413">
          <w:marLeft w:val="480"/>
          <w:marRight w:val="0"/>
          <w:marTop w:val="0"/>
          <w:marBottom w:val="0"/>
          <w:divBdr>
            <w:top w:val="none" w:sz="0" w:space="0" w:color="auto"/>
            <w:left w:val="none" w:sz="0" w:space="0" w:color="auto"/>
            <w:bottom w:val="none" w:sz="0" w:space="0" w:color="auto"/>
            <w:right w:val="none" w:sz="0" w:space="0" w:color="auto"/>
          </w:divBdr>
        </w:div>
        <w:div w:id="602148691">
          <w:marLeft w:val="480"/>
          <w:marRight w:val="0"/>
          <w:marTop w:val="0"/>
          <w:marBottom w:val="0"/>
          <w:divBdr>
            <w:top w:val="none" w:sz="0" w:space="0" w:color="auto"/>
            <w:left w:val="none" w:sz="0" w:space="0" w:color="auto"/>
            <w:bottom w:val="none" w:sz="0" w:space="0" w:color="auto"/>
            <w:right w:val="none" w:sz="0" w:space="0" w:color="auto"/>
          </w:divBdr>
        </w:div>
        <w:div w:id="2011909015">
          <w:marLeft w:val="480"/>
          <w:marRight w:val="0"/>
          <w:marTop w:val="0"/>
          <w:marBottom w:val="0"/>
          <w:divBdr>
            <w:top w:val="none" w:sz="0" w:space="0" w:color="auto"/>
            <w:left w:val="none" w:sz="0" w:space="0" w:color="auto"/>
            <w:bottom w:val="none" w:sz="0" w:space="0" w:color="auto"/>
            <w:right w:val="none" w:sz="0" w:space="0" w:color="auto"/>
          </w:divBdr>
        </w:div>
        <w:div w:id="2024891498">
          <w:marLeft w:val="480"/>
          <w:marRight w:val="0"/>
          <w:marTop w:val="0"/>
          <w:marBottom w:val="0"/>
          <w:divBdr>
            <w:top w:val="none" w:sz="0" w:space="0" w:color="auto"/>
            <w:left w:val="none" w:sz="0" w:space="0" w:color="auto"/>
            <w:bottom w:val="none" w:sz="0" w:space="0" w:color="auto"/>
            <w:right w:val="none" w:sz="0" w:space="0" w:color="auto"/>
          </w:divBdr>
        </w:div>
        <w:div w:id="1249147263">
          <w:marLeft w:val="480"/>
          <w:marRight w:val="0"/>
          <w:marTop w:val="0"/>
          <w:marBottom w:val="0"/>
          <w:divBdr>
            <w:top w:val="none" w:sz="0" w:space="0" w:color="auto"/>
            <w:left w:val="none" w:sz="0" w:space="0" w:color="auto"/>
            <w:bottom w:val="none" w:sz="0" w:space="0" w:color="auto"/>
            <w:right w:val="none" w:sz="0" w:space="0" w:color="auto"/>
          </w:divBdr>
        </w:div>
        <w:div w:id="415396691">
          <w:marLeft w:val="480"/>
          <w:marRight w:val="0"/>
          <w:marTop w:val="0"/>
          <w:marBottom w:val="0"/>
          <w:divBdr>
            <w:top w:val="none" w:sz="0" w:space="0" w:color="auto"/>
            <w:left w:val="none" w:sz="0" w:space="0" w:color="auto"/>
            <w:bottom w:val="none" w:sz="0" w:space="0" w:color="auto"/>
            <w:right w:val="none" w:sz="0" w:space="0" w:color="auto"/>
          </w:divBdr>
        </w:div>
        <w:div w:id="1859851958">
          <w:marLeft w:val="480"/>
          <w:marRight w:val="0"/>
          <w:marTop w:val="0"/>
          <w:marBottom w:val="0"/>
          <w:divBdr>
            <w:top w:val="none" w:sz="0" w:space="0" w:color="auto"/>
            <w:left w:val="none" w:sz="0" w:space="0" w:color="auto"/>
            <w:bottom w:val="none" w:sz="0" w:space="0" w:color="auto"/>
            <w:right w:val="none" w:sz="0" w:space="0" w:color="auto"/>
          </w:divBdr>
        </w:div>
        <w:div w:id="1576088860">
          <w:marLeft w:val="480"/>
          <w:marRight w:val="0"/>
          <w:marTop w:val="0"/>
          <w:marBottom w:val="0"/>
          <w:divBdr>
            <w:top w:val="none" w:sz="0" w:space="0" w:color="auto"/>
            <w:left w:val="none" w:sz="0" w:space="0" w:color="auto"/>
            <w:bottom w:val="none" w:sz="0" w:space="0" w:color="auto"/>
            <w:right w:val="none" w:sz="0" w:space="0" w:color="auto"/>
          </w:divBdr>
        </w:div>
        <w:div w:id="82916238">
          <w:marLeft w:val="480"/>
          <w:marRight w:val="0"/>
          <w:marTop w:val="0"/>
          <w:marBottom w:val="0"/>
          <w:divBdr>
            <w:top w:val="none" w:sz="0" w:space="0" w:color="auto"/>
            <w:left w:val="none" w:sz="0" w:space="0" w:color="auto"/>
            <w:bottom w:val="none" w:sz="0" w:space="0" w:color="auto"/>
            <w:right w:val="none" w:sz="0" w:space="0" w:color="auto"/>
          </w:divBdr>
        </w:div>
        <w:div w:id="1460103936">
          <w:marLeft w:val="480"/>
          <w:marRight w:val="0"/>
          <w:marTop w:val="0"/>
          <w:marBottom w:val="0"/>
          <w:divBdr>
            <w:top w:val="none" w:sz="0" w:space="0" w:color="auto"/>
            <w:left w:val="none" w:sz="0" w:space="0" w:color="auto"/>
            <w:bottom w:val="none" w:sz="0" w:space="0" w:color="auto"/>
            <w:right w:val="none" w:sz="0" w:space="0" w:color="auto"/>
          </w:divBdr>
        </w:div>
        <w:div w:id="181169515">
          <w:marLeft w:val="480"/>
          <w:marRight w:val="0"/>
          <w:marTop w:val="0"/>
          <w:marBottom w:val="0"/>
          <w:divBdr>
            <w:top w:val="none" w:sz="0" w:space="0" w:color="auto"/>
            <w:left w:val="none" w:sz="0" w:space="0" w:color="auto"/>
            <w:bottom w:val="none" w:sz="0" w:space="0" w:color="auto"/>
            <w:right w:val="none" w:sz="0" w:space="0" w:color="auto"/>
          </w:divBdr>
        </w:div>
        <w:div w:id="1446731047">
          <w:marLeft w:val="480"/>
          <w:marRight w:val="0"/>
          <w:marTop w:val="0"/>
          <w:marBottom w:val="0"/>
          <w:divBdr>
            <w:top w:val="none" w:sz="0" w:space="0" w:color="auto"/>
            <w:left w:val="none" w:sz="0" w:space="0" w:color="auto"/>
            <w:bottom w:val="none" w:sz="0" w:space="0" w:color="auto"/>
            <w:right w:val="none" w:sz="0" w:space="0" w:color="auto"/>
          </w:divBdr>
        </w:div>
        <w:div w:id="852307617">
          <w:marLeft w:val="480"/>
          <w:marRight w:val="0"/>
          <w:marTop w:val="0"/>
          <w:marBottom w:val="0"/>
          <w:divBdr>
            <w:top w:val="none" w:sz="0" w:space="0" w:color="auto"/>
            <w:left w:val="none" w:sz="0" w:space="0" w:color="auto"/>
            <w:bottom w:val="none" w:sz="0" w:space="0" w:color="auto"/>
            <w:right w:val="none" w:sz="0" w:space="0" w:color="auto"/>
          </w:divBdr>
        </w:div>
        <w:div w:id="1520848920">
          <w:marLeft w:val="480"/>
          <w:marRight w:val="0"/>
          <w:marTop w:val="0"/>
          <w:marBottom w:val="0"/>
          <w:divBdr>
            <w:top w:val="none" w:sz="0" w:space="0" w:color="auto"/>
            <w:left w:val="none" w:sz="0" w:space="0" w:color="auto"/>
            <w:bottom w:val="none" w:sz="0" w:space="0" w:color="auto"/>
            <w:right w:val="none" w:sz="0" w:space="0" w:color="auto"/>
          </w:divBdr>
        </w:div>
        <w:div w:id="980890221">
          <w:marLeft w:val="480"/>
          <w:marRight w:val="0"/>
          <w:marTop w:val="0"/>
          <w:marBottom w:val="0"/>
          <w:divBdr>
            <w:top w:val="none" w:sz="0" w:space="0" w:color="auto"/>
            <w:left w:val="none" w:sz="0" w:space="0" w:color="auto"/>
            <w:bottom w:val="none" w:sz="0" w:space="0" w:color="auto"/>
            <w:right w:val="none" w:sz="0" w:space="0" w:color="auto"/>
          </w:divBdr>
        </w:div>
        <w:div w:id="377946224">
          <w:marLeft w:val="480"/>
          <w:marRight w:val="0"/>
          <w:marTop w:val="0"/>
          <w:marBottom w:val="0"/>
          <w:divBdr>
            <w:top w:val="none" w:sz="0" w:space="0" w:color="auto"/>
            <w:left w:val="none" w:sz="0" w:space="0" w:color="auto"/>
            <w:bottom w:val="none" w:sz="0" w:space="0" w:color="auto"/>
            <w:right w:val="none" w:sz="0" w:space="0" w:color="auto"/>
          </w:divBdr>
        </w:div>
        <w:div w:id="1298683071">
          <w:marLeft w:val="480"/>
          <w:marRight w:val="0"/>
          <w:marTop w:val="0"/>
          <w:marBottom w:val="0"/>
          <w:divBdr>
            <w:top w:val="none" w:sz="0" w:space="0" w:color="auto"/>
            <w:left w:val="none" w:sz="0" w:space="0" w:color="auto"/>
            <w:bottom w:val="none" w:sz="0" w:space="0" w:color="auto"/>
            <w:right w:val="none" w:sz="0" w:space="0" w:color="auto"/>
          </w:divBdr>
        </w:div>
        <w:div w:id="933170555">
          <w:marLeft w:val="480"/>
          <w:marRight w:val="0"/>
          <w:marTop w:val="0"/>
          <w:marBottom w:val="0"/>
          <w:divBdr>
            <w:top w:val="none" w:sz="0" w:space="0" w:color="auto"/>
            <w:left w:val="none" w:sz="0" w:space="0" w:color="auto"/>
            <w:bottom w:val="none" w:sz="0" w:space="0" w:color="auto"/>
            <w:right w:val="none" w:sz="0" w:space="0" w:color="auto"/>
          </w:divBdr>
        </w:div>
        <w:div w:id="553276943">
          <w:marLeft w:val="480"/>
          <w:marRight w:val="0"/>
          <w:marTop w:val="0"/>
          <w:marBottom w:val="0"/>
          <w:divBdr>
            <w:top w:val="none" w:sz="0" w:space="0" w:color="auto"/>
            <w:left w:val="none" w:sz="0" w:space="0" w:color="auto"/>
            <w:bottom w:val="none" w:sz="0" w:space="0" w:color="auto"/>
            <w:right w:val="none" w:sz="0" w:space="0" w:color="auto"/>
          </w:divBdr>
        </w:div>
        <w:div w:id="434401320">
          <w:marLeft w:val="480"/>
          <w:marRight w:val="0"/>
          <w:marTop w:val="0"/>
          <w:marBottom w:val="0"/>
          <w:divBdr>
            <w:top w:val="none" w:sz="0" w:space="0" w:color="auto"/>
            <w:left w:val="none" w:sz="0" w:space="0" w:color="auto"/>
            <w:bottom w:val="none" w:sz="0" w:space="0" w:color="auto"/>
            <w:right w:val="none" w:sz="0" w:space="0" w:color="auto"/>
          </w:divBdr>
        </w:div>
        <w:div w:id="1203126847">
          <w:marLeft w:val="480"/>
          <w:marRight w:val="0"/>
          <w:marTop w:val="0"/>
          <w:marBottom w:val="0"/>
          <w:divBdr>
            <w:top w:val="none" w:sz="0" w:space="0" w:color="auto"/>
            <w:left w:val="none" w:sz="0" w:space="0" w:color="auto"/>
            <w:bottom w:val="none" w:sz="0" w:space="0" w:color="auto"/>
            <w:right w:val="none" w:sz="0" w:space="0" w:color="auto"/>
          </w:divBdr>
        </w:div>
        <w:div w:id="17006249">
          <w:marLeft w:val="480"/>
          <w:marRight w:val="0"/>
          <w:marTop w:val="0"/>
          <w:marBottom w:val="0"/>
          <w:divBdr>
            <w:top w:val="none" w:sz="0" w:space="0" w:color="auto"/>
            <w:left w:val="none" w:sz="0" w:space="0" w:color="auto"/>
            <w:bottom w:val="none" w:sz="0" w:space="0" w:color="auto"/>
            <w:right w:val="none" w:sz="0" w:space="0" w:color="auto"/>
          </w:divBdr>
        </w:div>
        <w:div w:id="1420251263">
          <w:marLeft w:val="480"/>
          <w:marRight w:val="0"/>
          <w:marTop w:val="0"/>
          <w:marBottom w:val="0"/>
          <w:divBdr>
            <w:top w:val="none" w:sz="0" w:space="0" w:color="auto"/>
            <w:left w:val="none" w:sz="0" w:space="0" w:color="auto"/>
            <w:bottom w:val="none" w:sz="0" w:space="0" w:color="auto"/>
            <w:right w:val="none" w:sz="0" w:space="0" w:color="auto"/>
          </w:divBdr>
        </w:div>
        <w:div w:id="1037004800">
          <w:marLeft w:val="480"/>
          <w:marRight w:val="0"/>
          <w:marTop w:val="0"/>
          <w:marBottom w:val="0"/>
          <w:divBdr>
            <w:top w:val="none" w:sz="0" w:space="0" w:color="auto"/>
            <w:left w:val="none" w:sz="0" w:space="0" w:color="auto"/>
            <w:bottom w:val="none" w:sz="0" w:space="0" w:color="auto"/>
            <w:right w:val="none" w:sz="0" w:space="0" w:color="auto"/>
          </w:divBdr>
        </w:div>
        <w:div w:id="1750229863">
          <w:marLeft w:val="480"/>
          <w:marRight w:val="0"/>
          <w:marTop w:val="0"/>
          <w:marBottom w:val="0"/>
          <w:divBdr>
            <w:top w:val="none" w:sz="0" w:space="0" w:color="auto"/>
            <w:left w:val="none" w:sz="0" w:space="0" w:color="auto"/>
            <w:bottom w:val="none" w:sz="0" w:space="0" w:color="auto"/>
            <w:right w:val="none" w:sz="0" w:space="0" w:color="auto"/>
          </w:divBdr>
        </w:div>
      </w:divsChild>
    </w:div>
    <w:div w:id="2111466754">
      <w:bodyDiv w:val="1"/>
      <w:marLeft w:val="0"/>
      <w:marRight w:val="0"/>
      <w:marTop w:val="0"/>
      <w:marBottom w:val="0"/>
      <w:divBdr>
        <w:top w:val="none" w:sz="0" w:space="0" w:color="auto"/>
        <w:left w:val="none" w:sz="0" w:space="0" w:color="auto"/>
        <w:bottom w:val="none" w:sz="0" w:space="0" w:color="auto"/>
        <w:right w:val="none" w:sz="0" w:space="0" w:color="auto"/>
      </w:divBdr>
    </w:div>
    <w:div w:id="2116248552">
      <w:bodyDiv w:val="1"/>
      <w:marLeft w:val="0"/>
      <w:marRight w:val="0"/>
      <w:marTop w:val="0"/>
      <w:marBottom w:val="0"/>
      <w:divBdr>
        <w:top w:val="none" w:sz="0" w:space="0" w:color="auto"/>
        <w:left w:val="none" w:sz="0" w:space="0" w:color="auto"/>
        <w:bottom w:val="none" w:sz="0" w:space="0" w:color="auto"/>
        <w:right w:val="none" w:sz="0" w:space="0" w:color="auto"/>
      </w:divBdr>
    </w:div>
    <w:div w:id="2116904509">
      <w:bodyDiv w:val="1"/>
      <w:marLeft w:val="0"/>
      <w:marRight w:val="0"/>
      <w:marTop w:val="0"/>
      <w:marBottom w:val="0"/>
      <w:divBdr>
        <w:top w:val="none" w:sz="0" w:space="0" w:color="auto"/>
        <w:left w:val="none" w:sz="0" w:space="0" w:color="auto"/>
        <w:bottom w:val="none" w:sz="0" w:space="0" w:color="auto"/>
        <w:right w:val="none" w:sz="0" w:space="0" w:color="auto"/>
      </w:divBdr>
      <w:divsChild>
        <w:div w:id="157964356">
          <w:marLeft w:val="640"/>
          <w:marRight w:val="0"/>
          <w:marTop w:val="0"/>
          <w:marBottom w:val="0"/>
          <w:divBdr>
            <w:top w:val="none" w:sz="0" w:space="0" w:color="auto"/>
            <w:left w:val="none" w:sz="0" w:space="0" w:color="auto"/>
            <w:bottom w:val="none" w:sz="0" w:space="0" w:color="auto"/>
            <w:right w:val="none" w:sz="0" w:space="0" w:color="auto"/>
          </w:divBdr>
        </w:div>
        <w:div w:id="1221329271">
          <w:marLeft w:val="640"/>
          <w:marRight w:val="0"/>
          <w:marTop w:val="0"/>
          <w:marBottom w:val="0"/>
          <w:divBdr>
            <w:top w:val="none" w:sz="0" w:space="0" w:color="auto"/>
            <w:left w:val="none" w:sz="0" w:space="0" w:color="auto"/>
            <w:bottom w:val="none" w:sz="0" w:space="0" w:color="auto"/>
            <w:right w:val="none" w:sz="0" w:space="0" w:color="auto"/>
          </w:divBdr>
        </w:div>
        <w:div w:id="1045329096">
          <w:marLeft w:val="640"/>
          <w:marRight w:val="0"/>
          <w:marTop w:val="0"/>
          <w:marBottom w:val="0"/>
          <w:divBdr>
            <w:top w:val="none" w:sz="0" w:space="0" w:color="auto"/>
            <w:left w:val="none" w:sz="0" w:space="0" w:color="auto"/>
            <w:bottom w:val="none" w:sz="0" w:space="0" w:color="auto"/>
            <w:right w:val="none" w:sz="0" w:space="0" w:color="auto"/>
          </w:divBdr>
        </w:div>
        <w:div w:id="1247615707">
          <w:marLeft w:val="640"/>
          <w:marRight w:val="0"/>
          <w:marTop w:val="0"/>
          <w:marBottom w:val="0"/>
          <w:divBdr>
            <w:top w:val="none" w:sz="0" w:space="0" w:color="auto"/>
            <w:left w:val="none" w:sz="0" w:space="0" w:color="auto"/>
            <w:bottom w:val="none" w:sz="0" w:space="0" w:color="auto"/>
            <w:right w:val="none" w:sz="0" w:space="0" w:color="auto"/>
          </w:divBdr>
        </w:div>
        <w:div w:id="1467745272">
          <w:marLeft w:val="640"/>
          <w:marRight w:val="0"/>
          <w:marTop w:val="0"/>
          <w:marBottom w:val="0"/>
          <w:divBdr>
            <w:top w:val="none" w:sz="0" w:space="0" w:color="auto"/>
            <w:left w:val="none" w:sz="0" w:space="0" w:color="auto"/>
            <w:bottom w:val="none" w:sz="0" w:space="0" w:color="auto"/>
            <w:right w:val="none" w:sz="0" w:space="0" w:color="auto"/>
          </w:divBdr>
        </w:div>
        <w:div w:id="1156339861">
          <w:marLeft w:val="640"/>
          <w:marRight w:val="0"/>
          <w:marTop w:val="0"/>
          <w:marBottom w:val="0"/>
          <w:divBdr>
            <w:top w:val="none" w:sz="0" w:space="0" w:color="auto"/>
            <w:left w:val="none" w:sz="0" w:space="0" w:color="auto"/>
            <w:bottom w:val="none" w:sz="0" w:space="0" w:color="auto"/>
            <w:right w:val="none" w:sz="0" w:space="0" w:color="auto"/>
          </w:divBdr>
        </w:div>
        <w:div w:id="2091079897">
          <w:marLeft w:val="640"/>
          <w:marRight w:val="0"/>
          <w:marTop w:val="0"/>
          <w:marBottom w:val="0"/>
          <w:divBdr>
            <w:top w:val="none" w:sz="0" w:space="0" w:color="auto"/>
            <w:left w:val="none" w:sz="0" w:space="0" w:color="auto"/>
            <w:bottom w:val="none" w:sz="0" w:space="0" w:color="auto"/>
            <w:right w:val="none" w:sz="0" w:space="0" w:color="auto"/>
          </w:divBdr>
        </w:div>
        <w:div w:id="568000817">
          <w:marLeft w:val="640"/>
          <w:marRight w:val="0"/>
          <w:marTop w:val="0"/>
          <w:marBottom w:val="0"/>
          <w:divBdr>
            <w:top w:val="none" w:sz="0" w:space="0" w:color="auto"/>
            <w:left w:val="none" w:sz="0" w:space="0" w:color="auto"/>
            <w:bottom w:val="none" w:sz="0" w:space="0" w:color="auto"/>
            <w:right w:val="none" w:sz="0" w:space="0" w:color="auto"/>
          </w:divBdr>
        </w:div>
        <w:div w:id="912276128">
          <w:marLeft w:val="640"/>
          <w:marRight w:val="0"/>
          <w:marTop w:val="0"/>
          <w:marBottom w:val="0"/>
          <w:divBdr>
            <w:top w:val="none" w:sz="0" w:space="0" w:color="auto"/>
            <w:left w:val="none" w:sz="0" w:space="0" w:color="auto"/>
            <w:bottom w:val="none" w:sz="0" w:space="0" w:color="auto"/>
            <w:right w:val="none" w:sz="0" w:space="0" w:color="auto"/>
          </w:divBdr>
        </w:div>
        <w:div w:id="768693455">
          <w:marLeft w:val="640"/>
          <w:marRight w:val="0"/>
          <w:marTop w:val="0"/>
          <w:marBottom w:val="0"/>
          <w:divBdr>
            <w:top w:val="none" w:sz="0" w:space="0" w:color="auto"/>
            <w:left w:val="none" w:sz="0" w:space="0" w:color="auto"/>
            <w:bottom w:val="none" w:sz="0" w:space="0" w:color="auto"/>
            <w:right w:val="none" w:sz="0" w:space="0" w:color="auto"/>
          </w:divBdr>
        </w:div>
        <w:div w:id="851725993">
          <w:marLeft w:val="640"/>
          <w:marRight w:val="0"/>
          <w:marTop w:val="0"/>
          <w:marBottom w:val="0"/>
          <w:divBdr>
            <w:top w:val="none" w:sz="0" w:space="0" w:color="auto"/>
            <w:left w:val="none" w:sz="0" w:space="0" w:color="auto"/>
            <w:bottom w:val="none" w:sz="0" w:space="0" w:color="auto"/>
            <w:right w:val="none" w:sz="0" w:space="0" w:color="auto"/>
          </w:divBdr>
        </w:div>
        <w:div w:id="1329363643">
          <w:marLeft w:val="640"/>
          <w:marRight w:val="0"/>
          <w:marTop w:val="0"/>
          <w:marBottom w:val="0"/>
          <w:divBdr>
            <w:top w:val="none" w:sz="0" w:space="0" w:color="auto"/>
            <w:left w:val="none" w:sz="0" w:space="0" w:color="auto"/>
            <w:bottom w:val="none" w:sz="0" w:space="0" w:color="auto"/>
            <w:right w:val="none" w:sz="0" w:space="0" w:color="auto"/>
          </w:divBdr>
        </w:div>
        <w:div w:id="58021479">
          <w:marLeft w:val="640"/>
          <w:marRight w:val="0"/>
          <w:marTop w:val="0"/>
          <w:marBottom w:val="0"/>
          <w:divBdr>
            <w:top w:val="none" w:sz="0" w:space="0" w:color="auto"/>
            <w:left w:val="none" w:sz="0" w:space="0" w:color="auto"/>
            <w:bottom w:val="none" w:sz="0" w:space="0" w:color="auto"/>
            <w:right w:val="none" w:sz="0" w:space="0" w:color="auto"/>
          </w:divBdr>
        </w:div>
        <w:div w:id="1030951565">
          <w:marLeft w:val="640"/>
          <w:marRight w:val="0"/>
          <w:marTop w:val="0"/>
          <w:marBottom w:val="0"/>
          <w:divBdr>
            <w:top w:val="none" w:sz="0" w:space="0" w:color="auto"/>
            <w:left w:val="none" w:sz="0" w:space="0" w:color="auto"/>
            <w:bottom w:val="none" w:sz="0" w:space="0" w:color="auto"/>
            <w:right w:val="none" w:sz="0" w:space="0" w:color="auto"/>
          </w:divBdr>
        </w:div>
        <w:div w:id="811095066">
          <w:marLeft w:val="640"/>
          <w:marRight w:val="0"/>
          <w:marTop w:val="0"/>
          <w:marBottom w:val="0"/>
          <w:divBdr>
            <w:top w:val="none" w:sz="0" w:space="0" w:color="auto"/>
            <w:left w:val="none" w:sz="0" w:space="0" w:color="auto"/>
            <w:bottom w:val="none" w:sz="0" w:space="0" w:color="auto"/>
            <w:right w:val="none" w:sz="0" w:space="0" w:color="auto"/>
          </w:divBdr>
        </w:div>
        <w:div w:id="459687168">
          <w:marLeft w:val="640"/>
          <w:marRight w:val="0"/>
          <w:marTop w:val="0"/>
          <w:marBottom w:val="0"/>
          <w:divBdr>
            <w:top w:val="none" w:sz="0" w:space="0" w:color="auto"/>
            <w:left w:val="none" w:sz="0" w:space="0" w:color="auto"/>
            <w:bottom w:val="none" w:sz="0" w:space="0" w:color="auto"/>
            <w:right w:val="none" w:sz="0" w:space="0" w:color="auto"/>
          </w:divBdr>
        </w:div>
        <w:div w:id="1010722138">
          <w:marLeft w:val="640"/>
          <w:marRight w:val="0"/>
          <w:marTop w:val="0"/>
          <w:marBottom w:val="0"/>
          <w:divBdr>
            <w:top w:val="none" w:sz="0" w:space="0" w:color="auto"/>
            <w:left w:val="none" w:sz="0" w:space="0" w:color="auto"/>
            <w:bottom w:val="none" w:sz="0" w:space="0" w:color="auto"/>
            <w:right w:val="none" w:sz="0" w:space="0" w:color="auto"/>
          </w:divBdr>
        </w:div>
        <w:div w:id="1161115729">
          <w:marLeft w:val="640"/>
          <w:marRight w:val="0"/>
          <w:marTop w:val="0"/>
          <w:marBottom w:val="0"/>
          <w:divBdr>
            <w:top w:val="none" w:sz="0" w:space="0" w:color="auto"/>
            <w:left w:val="none" w:sz="0" w:space="0" w:color="auto"/>
            <w:bottom w:val="none" w:sz="0" w:space="0" w:color="auto"/>
            <w:right w:val="none" w:sz="0" w:space="0" w:color="auto"/>
          </w:divBdr>
        </w:div>
        <w:div w:id="231890769">
          <w:marLeft w:val="640"/>
          <w:marRight w:val="0"/>
          <w:marTop w:val="0"/>
          <w:marBottom w:val="0"/>
          <w:divBdr>
            <w:top w:val="none" w:sz="0" w:space="0" w:color="auto"/>
            <w:left w:val="none" w:sz="0" w:space="0" w:color="auto"/>
            <w:bottom w:val="none" w:sz="0" w:space="0" w:color="auto"/>
            <w:right w:val="none" w:sz="0" w:space="0" w:color="auto"/>
          </w:divBdr>
        </w:div>
        <w:div w:id="1059673608">
          <w:marLeft w:val="640"/>
          <w:marRight w:val="0"/>
          <w:marTop w:val="0"/>
          <w:marBottom w:val="0"/>
          <w:divBdr>
            <w:top w:val="none" w:sz="0" w:space="0" w:color="auto"/>
            <w:left w:val="none" w:sz="0" w:space="0" w:color="auto"/>
            <w:bottom w:val="none" w:sz="0" w:space="0" w:color="auto"/>
            <w:right w:val="none" w:sz="0" w:space="0" w:color="auto"/>
          </w:divBdr>
        </w:div>
        <w:div w:id="171454401">
          <w:marLeft w:val="640"/>
          <w:marRight w:val="0"/>
          <w:marTop w:val="0"/>
          <w:marBottom w:val="0"/>
          <w:divBdr>
            <w:top w:val="none" w:sz="0" w:space="0" w:color="auto"/>
            <w:left w:val="none" w:sz="0" w:space="0" w:color="auto"/>
            <w:bottom w:val="none" w:sz="0" w:space="0" w:color="auto"/>
            <w:right w:val="none" w:sz="0" w:space="0" w:color="auto"/>
          </w:divBdr>
        </w:div>
        <w:div w:id="380834514">
          <w:marLeft w:val="640"/>
          <w:marRight w:val="0"/>
          <w:marTop w:val="0"/>
          <w:marBottom w:val="0"/>
          <w:divBdr>
            <w:top w:val="none" w:sz="0" w:space="0" w:color="auto"/>
            <w:left w:val="none" w:sz="0" w:space="0" w:color="auto"/>
            <w:bottom w:val="none" w:sz="0" w:space="0" w:color="auto"/>
            <w:right w:val="none" w:sz="0" w:space="0" w:color="auto"/>
          </w:divBdr>
        </w:div>
        <w:div w:id="140006657">
          <w:marLeft w:val="640"/>
          <w:marRight w:val="0"/>
          <w:marTop w:val="0"/>
          <w:marBottom w:val="0"/>
          <w:divBdr>
            <w:top w:val="none" w:sz="0" w:space="0" w:color="auto"/>
            <w:left w:val="none" w:sz="0" w:space="0" w:color="auto"/>
            <w:bottom w:val="none" w:sz="0" w:space="0" w:color="auto"/>
            <w:right w:val="none" w:sz="0" w:space="0" w:color="auto"/>
          </w:divBdr>
        </w:div>
        <w:div w:id="373847645">
          <w:marLeft w:val="640"/>
          <w:marRight w:val="0"/>
          <w:marTop w:val="0"/>
          <w:marBottom w:val="0"/>
          <w:divBdr>
            <w:top w:val="none" w:sz="0" w:space="0" w:color="auto"/>
            <w:left w:val="none" w:sz="0" w:space="0" w:color="auto"/>
            <w:bottom w:val="none" w:sz="0" w:space="0" w:color="auto"/>
            <w:right w:val="none" w:sz="0" w:space="0" w:color="auto"/>
          </w:divBdr>
        </w:div>
        <w:div w:id="137453930">
          <w:marLeft w:val="640"/>
          <w:marRight w:val="0"/>
          <w:marTop w:val="0"/>
          <w:marBottom w:val="0"/>
          <w:divBdr>
            <w:top w:val="none" w:sz="0" w:space="0" w:color="auto"/>
            <w:left w:val="none" w:sz="0" w:space="0" w:color="auto"/>
            <w:bottom w:val="none" w:sz="0" w:space="0" w:color="auto"/>
            <w:right w:val="none" w:sz="0" w:space="0" w:color="auto"/>
          </w:divBdr>
        </w:div>
        <w:div w:id="1386679445">
          <w:marLeft w:val="640"/>
          <w:marRight w:val="0"/>
          <w:marTop w:val="0"/>
          <w:marBottom w:val="0"/>
          <w:divBdr>
            <w:top w:val="none" w:sz="0" w:space="0" w:color="auto"/>
            <w:left w:val="none" w:sz="0" w:space="0" w:color="auto"/>
            <w:bottom w:val="none" w:sz="0" w:space="0" w:color="auto"/>
            <w:right w:val="none" w:sz="0" w:space="0" w:color="auto"/>
          </w:divBdr>
        </w:div>
        <w:div w:id="1145584322">
          <w:marLeft w:val="640"/>
          <w:marRight w:val="0"/>
          <w:marTop w:val="0"/>
          <w:marBottom w:val="0"/>
          <w:divBdr>
            <w:top w:val="none" w:sz="0" w:space="0" w:color="auto"/>
            <w:left w:val="none" w:sz="0" w:space="0" w:color="auto"/>
            <w:bottom w:val="none" w:sz="0" w:space="0" w:color="auto"/>
            <w:right w:val="none" w:sz="0" w:space="0" w:color="auto"/>
          </w:divBdr>
        </w:div>
        <w:div w:id="799424112">
          <w:marLeft w:val="640"/>
          <w:marRight w:val="0"/>
          <w:marTop w:val="0"/>
          <w:marBottom w:val="0"/>
          <w:divBdr>
            <w:top w:val="none" w:sz="0" w:space="0" w:color="auto"/>
            <w:left w:val="none" w:sz="0" w:space="0" w:color="auto"/>
            <w:bottom w:val="none" w:sz="0" w:space="0" w:color="auto"/>
            <w:right w:val="none" w:sz="0" w:space="0" w:color="auto"/>
          </w:divBdr>
        </w:div>
        <w:div w:id="1610234935">
          <w:marLeft w:val="640"/>
          <w:marRight w:val="0"/>
          <w:marTop w:val="0"/>
          <w:marBottom w:val="0"/>
          <w:divBdr>
            <w:top w:val="none" w:sz="0" w:space="0" w:color="auto"/>
            <w:left w:val="none" w:sz="0" w:space="0" w:color="auto"/>
            <w:bottom w:val="none" w:sz="0" w:space="0" w:color="auto"/>
            <w:right w:val="none" w:sz="0" w:space="0" w:color="auto"/>
          </w:divBdr>
        </w:div>
        <w:div w:id="608464885">
          <w:marLeft w:val="640"/>
          <w:marRight w:val="0"/>
          <w:marTop w:val="0"/>
          <w:marBottom w:val="0"/>
          <w:divBdr>
            <w:top w:val="none" w:sz="0" w:space="0" w:color="auto"/>
            <w:left w:val="none" w:sz="0" w:space="0" w:color="auto"/>
            <w:bottom w:val="none" w:sz="0" w:space="0" w:color="auto"/>
            <w:right w:val="none" w:sz="0" w:space="0" w:color="auto"/>
          </w:divBdr>
        </w:div>
        <w:div w:id="1139028444">
          <w:marLeft w:val="640"/>
          <w:marRight w:val="0"/>
          <w:marTop w:val="0"/>
          <w:marBottom w:val="0"/>
          <w:divBdr>
            <w:top w:val="none" w:sz="0" w:space="0" w:color="auto"/>
            <w:left w:val="none" w:sz="0" w:space="0" w:color="auto"/>
            <w:bottom w:val="none" w:sz="0" w:space="0" w:color="auto"/>
            <w:right w:val="none" w:sz="0" w:space="0" w:color="auto"/>
          </w:divBdr>
        </w:div>
        <w:div w:id="1633831413">
          <w:marLeft w:val="640"/>
          <w:marRight w:val="0"/>
          <w:marTop w:val="0"/>
          <w:marBottom w:val="0"/>
          <w:divBdr>
            <w:top w:val="none" w:sz="0" w:space="0" w:color="auto"/>
            <w:left w:val="none" w:sz="0" w:space="0" w:color="auto"/>
            <w:bottom w:val="none" w:sz="0" w:space="0" w:color="auto"/>
            <w:right w:val="none" w:sz="0" w:space="0" w:color="auto"/>
          </w:divBdr>
        </w:div>
        <w:div w:id="1248423528">
          <w:marLeft w:val="640"/>
          <w:marRight w:val="0"/>
          <w:marTop w:val="0"/>
          <w:marBottom w:val="0"/>
          <w:divBdr>
            <w:top w:val="none" w:sz="0" w:space="0" w:color="auto"/>
            <w:left w:val="none" w:sz="0" w:space="0" w:color="auto"/>
            <w:bottom w:val="none" w:sz="0" w:space="0" w:color="auto"/>
            <w:right w:val="none" w:sz="0" w:space="0" w:color="auto"/>
          </w:divBdr>
        </w:div>
        <w:div w:id="742025519">
          <w:marLeft w:val="640"/>
          <w:marRight w:val="0"/>
          <w:marTop w:val="0"/>
          <w:marBottom w:val="0"/>
          <w:divBdr>
            <w:top w:val="none" w:sz="0" w:space="0" w:color="auto"/>
            <w:left w:val="none" w:sz="0" w:space="0" w:color="auto"/>
            <w:bottom w:val="none" w:sz="0" w:space="0" w:color="auto"/>
            <w:right w:val="none" w:sz="0" w:space="0" w:color="auto"/>
          </w:divBdr>
        </w:div>
        <w:div w:id="1357806827">
          <w:marLeft w:val="640"/>
          <w:marRight w:val="0"/>
          <w:marTop w:val="0"/>
          <w:marBottom w:val="0"/>
          <w:divBdr>
            <w:top w:val="none" w:sz="0" w:space="0" w:color="auto"/>
            <w:left w:val="none" w:sz="0" w:space="0" w:color="auto"/>
            <w:bottom w:val="none" w:sz="0" w:space="0" w:color="auto"/>
            <w:right w:val="none" w:sz="0" w:space="0" w:color="auto"/>
          </w:divBdr>
        </w:div>
        <w:div w:id="1671591709">
          <w:marLeft w:val="640"/>
          <w:marRight w:val="0"/>
          <w:marTop w:val="0"/>
          <w:marBottom w:val="0"/>
          <w:divBdr>
            <w:top w:val="none" w:sz="0" w:space="0" w:color="auto"/>
            <w:left w:val="none" w:sz="0" w:space="0" w:color="auto"/>
            <w:bottom w:val="none" w:sz="0" w:space="0" w:color="auto"/>
            <w:right w:val="none" w:sz="0" w:space="0" w:color="auto"/>
          </w:divBdr>
        </w:div>
        <w:div w:id="1200431078">
          <w:marLeft w:val="640"/>
          <w:marRight w:val="0"/>
          <w:marTop w:val="0"/>
          <w:marBottom w:val="0"/>
          <w:divBdr>
            <w:top w:val="none" w:sz="0" w:space="0" w:color="auto"/>
            <w:left w:val="none" w:sz="0" w:space="0" w:color="auto"/>
            <w:bottom w:val="none" w:sz="0" w:space="0" w:color="auto"/>
            <w:right w:val="none" w:sz="0" w:space="0" w:color="auto"/>
          </w:divBdr>
        </w:div>
        <w:div w:id="982194870">
          <w:marLeft w:val="640"/>
          <w:marRight w:val="0"/>
          <w:marTop w:val="0"/>
          <w:marBottom w:val="0"/>
          <w:divBdr>
            <w:top w:val="none" w:sz="0" w:space="0" w:color="auto"/>
            <w:left w:val="none" w:sz="0" w:space="0" w:color="auto"/>
            <w:bottom w:val="none" w:sz="0" w:space="0" w:color="auto"/>
            <w:right w:val="none" w:sz="0" w:space="0" w:color="auto"/>
          </w:divBdr>
        </w:div>
        <w:div w:id="945623331">
          <w:marLeft w:val="640"/>
          <w:marRight w:val="0"/>
          <w:marTop w:val="0"/>
          <w:marBottom w:val="0"/>
          <w:divBdr>
            <w:top w:val="none" w:sz="0" w:space="0" w:color="auto"/>
            <w:left w:val="none" w:sz="0" w:space="0" w:color="auto"/>
            <w:bottom w:val="none" w:sz="0" w:space="0" w:color="auto"/>
            <w:right w:val="none" w:sz="0" w:space="0" w:color="auto"/>
          </w:divBdr>
        </w:div>
        <w:div w:id="1736204302">
          <w:marLeft w:val="640"/>
          <w:marRight w:val="0"/>
          <w:marTop w:val="0"/>
          <w:marBottom w:val="0"/>
          <w:divBdr>
            <w:top w:val="none" w:sz="0" w:space="0" w:color="auto"/>
            <w:left w:val="none" w:sz="0" w:space="0" w:color="auto"/>
            <w:bottom w:val="none" w:sz="0" w:space="0" w:color="auto"/>
            <w:right w:val="none" w:sz="0" w:space="0" w:color="auto"/>
          </w:divBdr>
        </w:div>
        <w:div w:id="277297772">
          <w:marLeft w:val="640"/>
          <w:marRight w:val="0"/>
          <w:marTop w:val="0"/>
          <w:marBottom w:val="0"/>
          <w:divBdr>
            <w:top w:val="none" w:sz="0" w:space="0" w:color="auto"/>
            <w:left w:val="none" w:sz="0" w:space="0" w:color="auto"/>
            <w:bottom w:val="none" w:sz="0" w:space="0" w:color="auto"/>
            <w:right w:val="none" w:sz="0" w:space="0" w:color="auto"/>
          </w:divBdr>
        </w:div>
        <w:div w:id="1479344160">
          <w:marLeft w:val="640"/>
          <w:marRight w:val="0"/>
          <w:marTop w:val="0"/>
          <w:marBottom w:val="0"/>
          <w:divBdr>
            <w:top w:val="none" w:sz="0" w:space="0" w:color="auto"/>
            <w:left w:val="none" w:sz="0" w:space="0" w:color="auto"/>
            <w:bottom w:val="none" w:sz="0" w:space="0" w:color="auto"/>
            <w:right w:val="none" w:sz="0" w:space="0" w:color="auto"/>
          </w:divBdr>
        </w:div>
        <w:div w:id="1325284772">
          <w:marLeft w:val="640"/>
          <w:marRight w:val="0"/>
          <w:marTop w:val="0"/>
          <w:marBottom w:val="0"/>
          <w:divBdr>
            <w:top w:val="none" w:sz="0" w:space="0" w:color="auto"/>
            <w:left w:val="none" w:sz="0" w:space="0" w:color="auto"/>
            <w:bottom w:val="none" w:sz="0" w:space="0" w:color="auto"/>
            <w:right w:val="none" w:sz="0" w:space="0" w:color="auto"/>
          </w:divBdr>
        </w:div>
        <w:div w:id="1137920243">
          <w:marLeft w:val="640"/>
          <w:marRight w:val="0"/>
          <w:marTop w:val="0"/>
          <w:marBottom w:val="0"/>
          <w:divBdr>
            <w:top w:val="none" w:sz="0" w:space="0" w:color="auto"/>
            <w:left w:val="none" w:sz="0" w:space="0" w:color="auto"/>
            <w:bottom w:val="none" w:sz="0" w:space="0" w:color="auto"/>
            <w:right w:val="none" w:sz="0" w:space="0" w:color="auto"/>
          </w:divBdr>
        </w:div>
        <w:div w:id="1084493996">
          <w:marLeft w:val="640"/>
          <w:marRight w:val="0"/>
          <w:marTop w:val="0"/>
          <w:marBottom w:val="0"/>
          <w:divBdr>
            <w:top w:val="none" w:sz="0" w:space="0" w:color="auto"/>
            <w:left w:val="none" w:sz="0" w:space="0" w:color="auto"/>
            <w:bottom w:val="none" w:sz="0" w:space="0" w:color="auto"/>
            <w:right w:val="none" w:sz="0" w:space="0" w:color="auto"/>
          </w:divBdr>
        </w:div>
        <w:div w:id="274676962">
          <w:marLeft w:val="640"/>
          <w:marRight w:val="0"/>
          <w:marTop w:val="0"/>
          <w:marBottom w:val="0"/>
          <w:divBdr>
            <w:top w:val="none" w:sz="0" w:space="0" w:color="auto"/>
            <w:left w:val="none" w:sz="0" w:space="0" w:color="auto"/>
            <w:bottom w:val="none" w:sz="0" w:space="0" w:color="auto"/>
            <w:right w:val="none" w:sz="0" w:space="0" w:color="auto"/>
          </w:divBdr>
        </w:div>
        <w:div w:id="824786442">
          <w:marLeft w:val="640"/>
          <w:marRight w:val="0"/>
          <w:marTop w:val="0"/>
          <w:marBottom w:val="0"/>
          <w:divBdr>
            <w:top w:val="none" w:sz="0" w:space="0" w:color="auto"/>
            <w:left w:val="none" w:sz="0" w:space="0" w:color="auto"/>
            <w:bottom w:val="none" w:sz="0" w:space="0" w:color="auto"/>
            <w:right w:val="none" w:sz="0" w:space="0" w:color="auto"/>
          </w:divBdr>
        </w:div>
        <w:div w:id="498884886">
          <w:marLeft w:val="640"/>
          <w:marRight w:val="0"/>
          <w:marTop w:val="0"/>
          <w:marBottom w:val="0"/>
          <w:divBdr>
            <w:top w:val="none" w:sz="0" w:space="0" w:color="auto"/>
            <w:left w:val="none" w:sz="0" w:space="0" w:color="auto"/>
            <w:bottom w:val="none" w:sz="0" w:space="0" w:color="auto"/>
            <w:right w:val="none" w:sz="0" w:space="0" w:color="auto"/>
          </w:divBdr>
        </w:div>
        <w:div w:id="998004096">
          <w:marLeft w:val="640"/>
          <w:marRight w:val="0"/>
          <w:marTop w:val="0"/>
          <w:marBottom w:val="0"/>
          <w:divBdr>
            <w:top w:val="none" w:sz="0" w:space="0" w:color="auto"/>
            <w:left w:val="none" w:sz="0" w:space="0" w:color="auto"/>
            <w:bottom w:val="none" w:sz="0" w:space="0" w:color="auto"/>
            <w:right w:val="none" w:sz="0" w:space="0" w:color="auto"/>
          </w:divBdr>
        </w:div>
        <w:div w:id="612439323">
          <w:marLeft w:val="640"/>
          <w:marRight w:val="0"/>
          <w:marTop w:val="0"/>
          <w:marBottom w:val="0"/>
          <w:divBdr>
            <w:top w:val="none" w:sz="0" w:space="0" w:color="auto"/>
            <w:left w:val="none" w:sz="0" w:space="0" w:color="auto"/>
            <w:bottom w:val="none" w:sz="0" w:space="0" w:color="auto"/>
            <w:right w:val="none" w:sz="0" w:space="0" w:color="auto"/>
          </w:divBdr>
        </w:div>
        <w:div w:id="1080177820">
          <w:marLeft w:val="640"/>
          <w:marRight w:val="0"/>
          <w:marTop w:val="0"/>
          <w:marBottom w:val="0"/>
          <w:divBdr>
            <w:top w:val="none" w:sz="0" w:space="0" w:color="auto"/>
            <w:left w:val="none" w:sz="0" w:space="0" w:color="auto"/>
            <w:bottom w:val="none" w:sz="0" w:space="0" w:color="auto"/>
            <w:right w:val="none" w:sz="0" w:space="0" w:color="auto"/>
          </w:divBdr>
        </w:div>
        <w:div w:id="1705789790">
          <w:marLeft w:val="640"/>
          <w:marRight w:val="0"/>
          <w:marTop w:val="0"/>
          <w:marBottom w:val="0"/>
          <w:divBdr>
            <w:top w:val="none" w:sz="0" w:space="0" w:color="auto"/>
            <w:left w:val="none" w:sz="0" w:space="0" w:color="auto"/>
            <w:bottom w:val="none" w:sz="0" w:space="0" w:color="auto"/>
            <w:right w:val="none" w:sz="0" w:space="0" w:color="auto"/>
          </w:divBdr>
        </w:div>
        <w:div w:id="960771982">
          <w:marLeft w:val="640"/>
          <w:marRight w:val="0"/>
          <w:marTop w:val="0"/>
          <w:marBottom w:val="0"/>
          <w:divBdr>
            <w:top w:val="none" w:sz="0" w:space="0" w:color="auto"/>
            <w:left w:val="none" w:sz="0" w:space="0" w:color="auto"/>
            <w:bottom w:val="none" w:sz="0" w:space="0" w:color="auto"/>
            <w:right w:val="none" w:sz="0" w:space="0" w:color="auto"/>
          </w:divBdr>
        </w:div>
        <w:div w:id="1323848584">
          <w:marLeft w:val="640"/>
          <w:marRight w:val="0"/>
          <w:marTop w:val="0"/>
          <w:marBottom w:val="0"/>
          <w:divBdr>
            <w:top w:val="none" w:sz="0" w:space="0" w:color="auto"/>
            <w:left w:val="none" w:sz="0" w:space="0" w:color="auto"/>
            <w:bottom w:val="none" w:sz="0" w:space="0" w:color="auto"/>
            <w:right w:val="none" w:sz="0" w:space="0" w:color="auto"/>
          </w:divBdr>
        </w:div>
        <w:div w:id="664017528">
          <w:marLeft w:val="640"/>
          <w:marRight w:val="0"/>
          <w:marTop w:val="0"/>
          <w:marBottom w:val="0"/>
          <w:divBdr>
            <w:top w:val="none" w:sz="0" w:space="0" w:color="auto"/>
            <w:left w:val="none" w:sz="0" w:space="0" w:color="auto"/>
            <w:bottom w:val="none" w:sz="0" w:space="0" w:color="auto"/>
            <w:right w:val="none" w:sz="0" w:space="0" w:color="auto"/>
          </w:divBdr>
        </w:div>
        <w:div w:id="31654894">
          <w:marLeft w:val="640"/>
          <w:marRight w:val="0"/>
          <w:marTop w:val="0"/>
          <w:marBottom w:val="0"/>
          <w:divBdr>
            <w:top w:val="none" w:sz="0" w:space="0" w:color="auto"/>
            <w:left w:val="none" w:sz="0" w:space="0" w:color="auto"/>
            <w:bottom w:val="none" w:sz="0" w:space="0" w:color="auto"/>
            <w:right w:val="none" w:sz="0" w:space="0" w:color="auto"/>
          </w:divBdr>
        </w:div>
        <w:div w:id="1472333656">
          <w:marLeft w:val="640"/>
          <w:marRight w:val="0"/>
          <w:marTop w:val="0"/>
          <w:marBottom w:val="0"/>
          <w:divBdr>
            <w:top w:val="none" w:sz="0" w:space="0" w:color="auto"/>
            <w:left w:val="none" w:sz="0" w:space="0" w:color="auto"/>
            <w:bottom w:val="none" w:sz="0" w:space="0" w:color="auto"/>
            <w:right w:val="none" w:sz="0" w:space="0" w:color="auto"/>
          </w:divBdr>
        </w:div>
        <w:div w:id="1306620590">
          <w:marLeft w:val="640"/>
          <w:marRight w:val="0"/>
          <w:marTop w:val="0"/>
          <w:marBottom w:val="0"/>
          <w:divBdr>
            <w:top w:val="none" w:sz="0" w:space="0" w:color="auto"/>
            <w:left w:val="none" w:sz="0" w:space="0" w:color="auto"/>
            <w:bottom w:val="none" w:sz="0" w:space="0" w:color="auto"/>
            <w:right w:val="none" w:sz="0" w:space="0" w:color="auto"/>
          </w:divBdr>
        </w:div>
        <w:div w:id="785005427">
          <w:marLeft w:val="640"/>
          <w:marRight w:val="0"/>
          <w:marTop w:val="0"/>
          <w:marBottom w:val="0"/>
          <w:divBdr>
            <w:top w:val="none" w:sz="0" w:space="0" w:color="auto"/>
            <w:left w:val="none" w:sz="0" w:space="0" w:color="auto"/>
            <w:bottom w:val="none" w:sz="0" w:space="0" w:color="auto"/>
            <w:right w:val="none" w:sz="0" w:space="0" w:color="auto"/>
          </w:divBdr>
        </w:div>
        <w:div w:id="935209600">
          <w:marLeft w:val="640"/>
          <w:marRight w:val="0"/>
          <w:marTop w:val="0"/>
          <w:marBottom w:val="0"/>
          <w:divBdr>
            <w:top w:val="none" w:sz="0" w:space="0" w:color="auto"/>
            <w:left w:val="none" w:sz="0" w:space="0" w:color="auto"/>
            <w:bottom w:val="none" w:sz="0" w:space="0" w:color="auto"/>
            <w:right w:val="none" w:sz="0" w:space="0" w:color="auto"/>
          </w:divBdr>
        </w:div>
        <w:div w:id="157188022">
          <w:marLeft w:val="640"/>
          <w:marRight w:val="0"/>
          <w:marTop w:val="0"/>
          <w:marBottom w:val="0"/>
          <w:divBdr>
            <w:top w:val="none" w:sz="0" w:space="0" w:color="auto"/>
            <w:left w:val="none" w:sz="0" w:space="0" w:color="auto"/>
            <w:bottom w:val="none" w:sz="0" w:space="0" w:color="auto"/>
            <w:right w:val="none" w:sz="0" w:space="0" w:color="auto"/>
          </w:divBdr>
        </w:div>
        <w:div w:id="321738985">
          <w:marLeft w:val="640"/>
          <w:marRight w:val="0"/>
          <w:marTop w:val="0"/>
          <w:marBottom w:val="0"/>
          <w:divBdr>
            <w:top w:val="none" w:sz="0" w:space="0" w:color="auto"/>
            <w:left w:val="none" w:sz="0" w:space="0" w:color="auto"/>
            <w:bottom w:val="none" w:sz="0" w:space="0" w:color="auto"/>
            <w:right w:val="none" w:sz="0" w:space="0" w:color="auto"/>
          </w:divBdr>
        </w:div>
        <w:div w:id="194077401">
          <w:marLeft w:val="640"/>
          <w:marRight w:val="0"/>
          <w:marTop w:val="0"/>
          <w:marBottom w:val="0"/>
          <w:divBdr>
            <w:top w:val="none" w:sz="0" w:space="0" w:color="auto"/>
            <w:left w:val="none" w:sz="0" w:space="0" w:color="auto"/>
            <w:bottom w:val="none" w:sz="0" w:space="0" w:color="auto"/>
            <w:right w:val="none" w:sz="0" w:space="0" w:color="auto"/>
          </w:divBdr>
        </w:div>
        <w:div w:id="1352799010">
          <w:marLeft w:val="640"/>
          <w:marRight w:val="0"/>
          <w:marTop w:val="0"/>
          <w:marBottom w:val="0"/>
          <w:divBdr>
            <w:top w:val="none" w:sz="0" w:space="0" w:color="auto"/>
            <w:left w:val="none" w:sz="0" w:space="0" w:color="auto"/>
            <w:bottom w:val="none" w:sz="0" w:space="0" w:color="auto"/>
            <w:right w:val="none" w:sz="0" w:space="0" w:color="auto"/>
          </w:divBdr>
        </w:div>
        <w:div w:id="2137405547">
          <w:marLeft w:val="640"/>
          <w:marRight w:val="0"/>
          <w:marTop w:val="0"/>
          <w:marBottom w:val="0"/>
          <w:divBdr>
            <w:top w:val="none" w:sz="0" w:space="0" w:color="auto"/>
            <w:left w:val="none" w:sz="0" w:space="0" w:color="auto"/>
            <w:bottom w:val="none" w:sz="0" w:space="0" w:color="auto"/>
            <w:right w:val="none" w:sz="0" w:space="0" w:color="auto"/>
          </w:divBdr>
        </w:div>
        <w:div w:id="140656539">
          <w:marLeft w:val="640"/>
          <w:marRight w:val="0"/>
          <w:marTop w:val="0"/>
          <w:marBottom w:val="0"/>
          <w:divBdr>
            <w:top w:val="none" w:sz="0" w:space="0" w:color="auto"/>
            <w:left w:val="none" w:sz="0" w:space="0" w:color="auto"/>
            <w:bottom w:val="none" w:sz="0" w:space="0" w:color="auto"/>
            <w:right w:val="none" w:sz="0" w:space="0" w:color="auto"/>
          </w:divBdr>
        </w:div>
        <w:div w:id="852260682">
          <w:marLeft w:val="640"/>
          <w:marRight w:val="0"/>
          <w:marTop w:val="0"/>
          <w:marBottom w:val="0"/>
          <w:divBdr>
            <w:top w:val="none" w:sz="0" w:space="0" w:color="auto"/>
            <w:left w:val="none" w:sz="0" w:space="0" w:color="auto"/>
            <w:bottom w:val="none" w:sz="0" w:space="0" w:color="auto"/>
            <w:right w:val="none" w:sz="0" w:space="0" w:color="auto"/>
          </w:divBdr>
        </w:div>
        <w:div w:id="2139449693">
          <w:marLeft w:val="640"/>
          <w:marRight w:val="0"/>
          <w:marTop w:val="0"/>
          <w:marBottom w:val="0"/>
          <w:divBdr>
            <w:top w:val="none" w:sz="0" w:space="0" w:color="auto"/>
            <w:left w:val="none" w:sz="0" w:space="0" w:color="auto"/>
            <w:bottom w:val="none" w:sz="0" w:space="0" w:color="auto"/>
            <w:right w:val="none" w:sz="0" w:space="0" w:color="auto"/>
          </w:divBdr>
        </w:div>
        <w:div w:id="695161273">
          <w:marLeft w:val="640"/>
          <w:marRight w:val="0"/>
          <w:marTop w:val="0"/>
          <w:marBottom w:val="0"/>
          <w:divBdr>
            <w:top w:val="none" w:sz="0" w:space="0" w:color="auto"/>
            <w:left w:val="none" w:sz="0" w:space="0" w:color="auto"/>
            <w:bottom w:val="none" w:sz="0" w:space="0" w:color="auto"/>
            <w:right w:val="none" w:sz="0" w:space="0" w:color="auto"/>
          </w:divBdr>
        </w:div>
        <w:div w:id="862481032">
          <w:marLeft w:val="640"/>
          <w:marRight w:val="0"/>
          <w:marTop w:val="0"/>
          <w:marBottom w:val="0"/>
          <w:divBdr>
            <w:top w:val="none" w:sz="0" w:space="0" w:color="auto"/>
            <w:left w:val="none" w:sz="0" w:space="0" w:color="auto"/>
            <w:bottom w:val="none" w:sz="0" w:space="0" w:color="auto"/>
            <w:right w:val="none" w:sz="0" w:space="0" w:color="auto"/>
          </w:divBdr>
        </w:div>
        <w:div w:id="431820514">
          <w:marLeft w:val="640"/>
          <w:marRight w:val="0"/>
          <w:marTop w:val="0"/>
          <w:marBottom w:val="0"/>
          <w:divBdr>
            <w:top w:val="none" w:sz="0" w:space="0" w:color="auto"/>
            <w:left w:val="none" w:sz="0" w:space="0" w:color="auto"/>
            <w:bottom w:val="none" w:sz="0" w:space="0" w:color="auto"/>
            <w:right w:val="none" w:sz="0" w:space="0" w:color="auto"/>
          </w:divBdr>
        </w:div>
        <w:div w:id="2056661300">
          <w:marLeft w:val="640"/>
          <w:marRight w:val="0"/>
          <w:marTop w:val="0"/>
          <w:marBottom w:val="0"/>
          <w:divBdr>
            <w:top w:val="none" w:sz="0" w:space="0" w:color="auto"/>
            <w:left w:val="none" w:sz="0" w:space="0" w:color="auto"/>
            <w:bottom w:val="none" w:sz="0" w:space="0" w:color="auto"/>
            <w:right w:val="none" w:sz="0" w:space="0" w:color="auto"/>
          </w:divBdr>
        </w:div>
        <w:div w:id="951017130">
          <w:marLeft w:val="640"/>
          <w:marRight w:val="0"/>
          <w:marTop w:val="0"/>
          <w:marBottom w:val="0"/>
          <w:divBdr>
            <w:top w:val="none" w:sz="0" w:space="0" w:color="auto"/>
            <w:left w:val="none" w:sz="0" w:space="0" w:color="auto"/>
            <w:bottom w:val="none" w:sz="0" w:space="0" w:color="auto"/>
            <w:right w:val="none" w:sz="0" w:space="0" w:color="auto"/>
          </w:divBdr>
        </w:div>
        <w:div w:id="1413698382">
          <w:marLeft w:val="640"/>
          <w:marRight w:val="0"/>
          <w:marTop w:val="0"/>
          <w:marBottom w:val="0"/>
          <w:divBdr>
            <w:top w:val="none" w:sz="0" w:space="0" w:color="auto"/>
            <w:left w:val="none" w:sz="0" w:space="0" w:color="auto"/>
            <w:bottom w:val="none" w:sz="0" w:space="0" w:color="auto"/>
            <w:right w:val="none" w:sz="0" w:space="0" w:color="auto"/>
          </w:divBdr>
        </w:div>
        <w:div w:id="1849324003">
          <w:marLeft w:val="640"/>
          <w:marRight w:val="0"/>
          <w:marTop w:val="0"/>
          <w:marBottom w:val="0"/>
          <w:divBdr>
            <w:top w:val="none" w:sz="0" w:space="0" w:color="auto"/>
            <w:left w:val="none" w:sz="0" w:space="0" w:color="auto"/>
            <w:bottom w:val="none" w:sz="0" w:space="0" w:color="auto"/>
            <w:right w:val="none" w:sz="0" w:space="0" w:color="auto"/>
          </w:divBdr>
        </w:div>
        <w:div w:id="842626697">
          <w:marLeft w:val="640"/>
          <w:marRight w:val="0"/>
          <w:marTop w:val="0"/>
          <w:marBottom w:val="0"/>
          <w:divBdr>
            <w:top w:val="none" w:sz="0" w:space="0" w:color="auto"/>
            <w:left w:val="none" w:sz="0" w:space="0" w:color="auto"/>
            <w:bottom w:val="none" w:sz="0" w:space="0" w:color="auto"/>
            <w:right w:val="none" w:sz="0" w:space="0" w:color="auto"/>
          </w:divBdr>
        </w:div>
        <w:div w:id="135612555">
          <w:marLeft w:val="640"/>
          <w:marRight w:val="0"/>
          <w:marTop w:val="0"/>
          <w:marBottom w:val="0"/>
          <w:divBdr>
            <w:top w:val="none" w:sz="0" w:space="0" w:color="auto"/>
            <w:left w:val="none" w:sz="0" w:space="0" w:color="auto"/>
            <w:bottom w:val="none" w:sz="0" w:space="0" w:color="auto"/>
            <w:right w:val="none" w:sz="0" w:space="0" w:color="auto"/>
          </w:divBdr>
        </w:div>
        <w:div w:id="188876427">
          <w:marLeft w:val="640"/>
          <w:marRight w:val="0"/>
          <w:marTop w:val="0"/>
          <w:marBottom w:val="0"/>
          <w:divBdr>
            <w:top w:val="none" w:sz="0" w:space="0" w:color="auto"/>
            <w:left w:val="none" w:sz="0" w:space="0" w:color="auto"/>
            <w:bottom w:val="none" w:sz="0" w:space="0" w:color="auto"/>
            <w:right w:val="none" w:sz="0" w:space="0" w:color="auto"/>
          </w:divBdr>
        </w:div>
        <w:div w:id="390158620">
          <w:marLeft w:val="640"/>
          <w:marRight w:val="0"/>
          <w:marTop w:val="0"/>
          <w:marBottom w:val="0"/>
          <w:divBdr>
            <w:top w:val="none" w:sz="0" w:space="0" w:color="auto"/>
            <w:left w:val="none" w:sz="0" w:space="0" w:color="auto"/>
            <w:bottom w:val="none" w:sz="0" w:space="0" w:color="auto"/>
            <w:right w:val="none" w:sz="0" w:space="0" w:color="auto"/>
          </w:divBdr>
        </w:div>
        <w:div w:id="497965769">
          <w:marLeft w:val="640"/>
          <w:marRight w:val="0"/>
          <w:marTop w:val="0"/>
          <w:marBottom w:val="0"/>
          <w:divBdr>
            <w:top w:val="none" w:sz="0" w:space="0" w:color="auto"/>
            <w:left w:val="none" w:sz="0" w:space="0" w:color="auto"/>
            <w:bottom w:val="none" w:sz="0" w:space="0" w:color="auto"/>
            <w:right w:val="none" w:sz="0" w:space="0" w:color="auto"/>
          </w:divBdr>
        </w:div>
      </w:divsChild>
    </w:div>
    <w:div w:id="2119444090">
      <w:bodyDiv w:val="1"/>
      <w:marLeft w:val="0"/>
      <w:marRight w:val="0"/>
      <w:marTop w:val="0"/>
      <w:marBottom w:val="0"/>
      <w:divBdr>
        <w:top w:val="none" w:sz="0" w:space="0" w:color="auto"/>
        <w:left w:val="none" w:sz="0" w:space="0" w:color="auto"/>
        <w:bottom w:val="none" w:sz="0" w:space="0" w:color="auto"/>
        <w:right w:val="none" w:sz="0" w:space="0" w:color="auto"/>
      </w:divBdr>
      <w:divsChild>
        <w:div w:id="513156028">
          <w:marLeft w:val="0"/>
          <w:marRight w:val="0"/>
          <w:marTop w:val="120"/>
          <w:marBottom w:val="0"/>
          <w:divBdr>
            <w:top w:val="none" w:sz="0" w:space="0" w:color="auto"/>
            <w:left w:val="none" w:sz="0" w:space="0" w:color="auto"/>
            <w:bottom w:val="none" w:sz="0" w:space="0" w:color="auto"/>
            <w:right w:val="none" w:sz="0" w:space="0" w:color="auto"/>
          </w:divBdr>
        </w:div>
      </w:divsChild>
    </w:div>
    <w:div w:id="2124305425">
      <w:bodyDiv w:val="1"/>
      <w:marLeft w:val="0"/>
      <w:marRight w:val="0"/>
      <w:marTop w:val="0"/>
      <w:marBottom w:val="0"/>
      <w:divBdr>
        <w:top w:val="none" w:sz="0" w:space="0" w:color="auto"/>
        <w:left w:val="none" w:sz="0" w:space="0" w:color="auto"/>
        <w:bottom w:val="none" w:sz="0" w:space="0" w:color="auto"/>
        <w:right w:val="none" w:sz="0" w:space="0" w:color="auto"/>
      </w:divBdr>
    </w:div>
    <w:div w:id="2133087308">
      <w:bodyDiv w:val="1"/>
      <w:marLeft w:val="0"/>
      <w:marRight w:val="0"/>
      <w:marTop w:val="0"/>
      <w:marBottom w:val="0"/>
      <w:divBdr>
        <w:top w:val="none" w:sz="0" w:space="0" w:color="auto"/>
        <w:left w:val="none" w:sz="0" w:space="0" w:color="auto"/>
        <w:bottom w:val="none" w:sz="0" w:space="0" w:color="auto"/>
        <w:right w:val="none" w:sz="0" w:space="0" w:color="auto"/>
      </w:divBdr>
    </w:div>
    <w:div w:id="2133131565">
      <w:bodyDiv w:val="1"/>
      <w:marLeft w:val="0"/>
      <w:marRight w:val="0"/>
      <w:marTop w:val="0"/>
      <w:marBottom w:val="0"/>
      <w:divBdr>
        <w:top w:val="none" w:sz="0" w:space="0" w:color="auto"/>
        <w:left w:val="none" w:sz="0" w:space="0" w:color="auto"/>
        <w:bottom w:val="none" w:sz="0" w:space="0" w:color="auto"/>
        <w:right w:val="none" w:sz="0" w:space="0" w:color="auto"/>
      </w:divBdr>
    </w:div>
    <w:div w:id="2135514821">
      <w:bodyDiv w:val="1"/>
      <w:marLeft w:val="0"/>
      <w:marRight w:val="0"/>
      <w:marTop w:val="0"/>
      <w:marBottom w:val="0"/>
      <w:divBdr>
        <w:top w:val="none" w:sz="0" w:space="0" w:color="auto"/>
        <w:left w:val="none" w:sz="0" w:space="0" w:color="auto"/>
        <w:bottom w:val="none" w:sz="0" w:space="0" w:color="auto"/>
        <w:right w:val="none" w:sz="0" w:space="0" w:color="auto"/>
      </w:divBdr>
      <w:divsChild>
        <w:div w:id="899830159">
          <w:marLeft w:val="0"/>
          <w:marRight w:val="0"/>
          <w:marTop w:val="0"/>
          <w:marBottom w:val="0"/>
          <w:divBdr>
            <w:top w:val="none" w:sz="0" w:space="0" w:color="auto"/>
            <w:left w:val="none" w:sz="0" w:space="0" w:color="auto"/>
            <w:bottom w:val="none" w:sz="0" w:space="0" w:color="auto"/>
            <w:right w:val="none" w:sz="0" w:space="0" w:color="auto"/>
          </w:divBdr>
        </w:div>
      </w:divsChild>
    </w:div>
    <w:div w:id="2137211658">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sChild>
        <w:div w:id="680133357">
          <w:marLeft w:val="480"/>
          <w:marRight w:val="0"/>
          <w:marTop w:val="0"/>
          <w:marBottom w:val="0"/>
          <w:divBdr>
            <w:top w:val="none" w:sz="0" w:space="0" w:color="auto"/>
            <w:left w:val="none" w:sz="0" w:space="0" w:color="auto"/>
            <w:bottom w:val="none" w:sz="0" w:space="0" w:color="auto"/>
            <w:right w:val="none" w:sz="0" w:space="0" w:color="auto"/>
          </w:divBdr>
        </w:div>
        <w:div w:id="1226792359">
          <w:marLeft w:val="480"/>
          <w:marRight w:val="0"/>
          <w:marTop w:val="0"/>
          <w:marBottom w:val="0"/>
          <w:divBdr>
            <w:top w:val="none" w:sz="0" w:space="0" w:color="auto"/>
            <w:left w:val="none" w:sz="0" w:space="0" w:color="auto"/>
            <w:bottom w:val="none" w:sz="0" w:space="0" w:color="auto"/>
            <w:right w:val="none" w:sz="0" w:space="0" w:color="auto"/>
          </w:divBdr>
        </w:div>
        <w:div w:id="2129270815">
          <w:marLeft w:val="480"/>
          <w:marRight w:val="0"/>
          <w:marTop w:val="0"/>
          <w:marBottom w:val="0"/>
          <w:divBdr>
            <w:top w:val="none" w:sz="0" w:space="0" w:color="auto"/>
            <w:left w:val="none" w:sz="0" w:space="0" w:color="auto"/>
            <w:bottom w:val="none" w:sz="0" w:space="0" w:color="auto"/>
            <w:right w:val="none" w:sz="0" w:space="0" w:color="auto"/>
          </w:divBdr>
        </w:div>
        <w:div w:id="2101900837">
          <w:marLeft w:val="480"/>
          <w:marRight w:val="0"/>
          <w:marTop w:val="0"/>
          <w:marBottom w:val="0"/>
          <w:divBdr>
            <w:top w:val="none" w:sz="0" w:space="0" w:color="auto"/>
            <w:left w:val="none" w:sz="0" w:space="0" w:color="auto"/>
            <w:bottom w:val="none" w:sz="0" w:space="0" w:color="auto"/>
            <w:right w:val="none" w:sz="0" w:space="0" w:color="auto"/>
          </w:divBdr>
        </w:div>
        <w:div w:id="461463688">
          <w:marLeft w:val="480"/>
          <w:marRight w:val="0"/>
          <w:marTop w:val="0"/>
          <w:marBottom w:val="0"/>
          <w:divBdr>
            <w:top w:val="none" w:sz="0" w:space="0" w:color="auto"/>
            <w:left w:val="none" w:sz="0" w:space="0" w:color="auto"/>
            <w:bottom w:val="none" w:sz="0" w:space="0" w:color="auto"/>
            <w:right w:val="none" w:sz="0" w:space="0" w:color="auto"/>
          </w:divBdr>
        </w:div>
        <w:div w:id="1719864721">
          <w:marLeft w:val="480"/>
          <w:marRight w:val="0"/>
          <w:marTop w:val="0"/>
          <w:marBottom w:val="0"/>
          <w:divBdr>
            <w:top w:val="none" w:sz="0" w:space="0" w:color="auto"/>
            <w:left w:val="none" w:sz="0" w:space="0" w:color="auto"/>
            <w:bottom w:val="none" w:sz="0" w:space="0" w:color="auto"/>
            <w:right w:val="none" w:sz="0" w:space="0" w:color="auto"/>
          </w:divBdr>
        </w:div>
        <w:div w:id="256671602">
          <w:marLeft w:val="480"/>
          <w:marRight w:val="0"/>
          <w:marTop w:val="0"/>
          <w:marBottom w:val="0"/>
          <w:divBdr>
            <w:top w:val="none" w:sz="0" w:space="0" w:color="auto"/>
            <w:left w:val="none" w:sz="0" w:space="0" w:color="auto"/>
            <w:bottom w:val="none" w:sz="0" w:space="0" w:color="auto"/>
            <w:right w:val="none" w:sz="0" w:space="0" w:color="auto"/>
          </w:divBdr>
        </w:div>
        <w:div w:id="1961641429">
          <w:marLeft w:val="480"/>
          <w:marRight w:val="0"/>
          <w:marTop w:val="0"/>
          <w:marBottom w:val="0"/>
          <w:divBdr>
            <w:top w:val="none" w:sz="0" w:space="0" w:color="auto"/>
            <w:left w:val="none" w:sz="0" w:space="0" w:color="auto"/>
            <w:bottom w:val="none" w:sz="0" w:space="0" w:color="auto"/>
            <w:right w:val="none" w:sz="0" w:space="0" w:color="auto"/>
          </w:divBdr>
        </w:div>
        <w:div w:id="548690019">
          <w:marLeft w:val="480"/>
          <w:marRight w:val="0"/>
          <w:marTop w:val="0"/>
          <w:marBottom w:val="0"/>
          <w:divBdr>
            <w:top w:val="none" w:sz="0" w:space="0" w:color="auto"/>
            <w:left w:val="none" w:sz="0" w:space="0" w:color="auto"/>
            <w:bottom w:val="none" w:sz="0" w:space="0" w:color="auto"/>
            <w:right w:val="none" w:sz="0" w:space="0" w:color="auto"/>
          </w:divBdr>
        </w:div>
        <w:div w:id="2072463869">
          <w:marLeft w:val="480"/>
          <w:marRight w:val="0"/>
          <w:marTop w:val="0"/>
          <w:marBottom w:val="0"/>
          <w:divBdr>
            <w:top w:val="none" w:sz="0" w:space="0" w:color="auto"/>
            <w:left w:val="none" w:sz="0" w:space="0" w:color="auto"/>
            <w:bottom w:val="none" w:sz="0" w:space="0" w:color="auto"/>
            <w:right w:val="none" w:sz="0" w:space="0" w:color="auto"/>
          </w:divBdr>
        </w:div>
        <w:div w:id="20018771">
          <w:marLeft w:val="480"/>
          <w:marRight w:val="0"/>
          <w:marTop w:val="0"/>
          <w:marBottom w:val="0"/>
          <w:divBdr>
            <w:top w:val="none" w:sz="0" w:space="0" w:color="auto"/>
            <w:left w:val="none" w:sz="0" w:space="0" w:color="auto"/>
            <w:bottom w:val="none" w:sz="0" w:space="0" w:color="auto"/>
            <w:right w:val="none" w:sz="0" w:space="0" w:color="auto"/>
          </w:divBdr>
        </w:div>
        <w:div w:id="1920358918">
          <w:marLeft w:val="480"/>
          <w:marRight w:val="0"/>
          <w:marTop w:val="0"/>
          <w:marBottom w:val="0"/>
          <w:divBdr>
            <w:top w:val="none" w:sz="0" w:space="0" w:color="auto"/>
            <w:left w:val="none" w:sz="0" w:space="0" w:color="auto"/>
            <w:bottom w:val="none" w:sz="0" w:space="0" w:color="auto"/>
            <w:right w:val="none" w:sz="0" w:space="0" w:color="auto"/>
          </w:divBdr>
        </w:div>
        <w:div w:id="1235894506">
          <w:marLeft w:val="480"/>
          <w:marRight w:val="0"/>
          <w:marTop w:val="0"/>
          <w:marBottom w:val="0"/>
          <w:divBdr>
            <w:top w:val="none" w:sz="0" w:space="0" w:color="auto"/>
            <w:left w:val="none" w:sz="0" w:space="0" w:color="auto"/>
            <w:bottom w:val="none" w:sz="0" w:space="0" w:color="auto"/>
            <w:right w:val="none" w:sz="0" w:space="0" w:color="auto"/>
          </w:divBdr>
        </w:div>
        <w:div w:id="2110391043">
          <w:marLeft w:val="480"/>
          <w:marRight w:val="0"/>
          <w:marTop w:val="0"/>
          <w:marBottom w:val="0"/>
          <w:divBdr>
            <w:top w:val="none" w:sz="0" w:space="0" w:color="auto"/>
            <w:left w:val="none" w:sz="0" w:space="0" w:color="auto"/>
            <w:bottom w:val="none" w:sz="0" w:space="0" w:color="auto"/>
            <w:right w:val="none" w:sz="0" w:space="0" w:color="auto"/>
          </w:divBdr>
        </w:div>
        <w:div w:id="288245808">
          <w:marLeft w:val="480"/>
          <w:marRight w:val="0"/>
          <w:marTop w:val="0"/>
          <w:marBottom w:val="0"/>
          <w:divBdr>
            <w:top w:val="none" w:sz="0" w:space="0" w:color="auto"/>
            <w:left w:val="none" w:sz="0" w:space="0" w:color="auto"/>
            <w:bottom w:val="none" w:sz="0" w:space="0" w:color="auto"/>
            <w:right w:val="none" w:sz="0" w:space="0" w:color="auto"/>
          </w:divBdr>
        </w:div>
        <w:div w:id="1770926613">
          <w:marLeft w:val="480"/>
          <w:marRight w:val="0"/>
          <w:marTop w:val="0"/>
          <w:marBottom w:val="0"/>
          <w:divBdr>
            <w:top w:val="none" w:sz="0" w:space="0" w:color="auto"/>
            <w:left w:val="none" w:sz="0" w:space="0" w:color="auto"/>
            <w:bottom w:val="none" w:sz="0" w:space="0" w:color="auto"/>
            <w:right w:val="none" w:sz="0" w:space="0" w:color="auto"/>
          </w:divBdr>
        </w:div>
        <w:div w:id="1557474990">
          <w:marLeft w:val="480"/>
          <w:marRight w:val="0"/>
          <w:marTop w:val="0"/>
          <w:marBottom w:val="0"/>
          <w:divBdr>
            <w:top w:val="none" w:sz="0" w:space="0" w:color="auto"/>
            <w:left w:val="none" w:sz="0" w:space="0" w:color="auto"/>
            <w:bottom w:val="none" w:sz="0" w:space="0" w:color="auto"/>
            <w:right w:val="none" w:sz="0" w:space="0" w:color="auto"/>
          </w:divBdr>
        </w:div>
        <w:div w:id="1798256378">
          <w:marLeft w:val="480"/>
          <w:marRight w:val="0"/>
          <w:marTop w:val="0"/>
          <w:marBottom w:val="0"/>
          <w:divBdr>
            <w:top w:val="none" w:sz="0" w:space="0" w:color="auto"/>
            <w:left w:val="none" w:sz="0" w:space="0" w:color="auto"/>
            <w:bottom w:val="none" w:sz="0" w:space="0" w:color="auto"/>
            <w:right w:val="none" w:sz="0" w:space="0" w:color="auto"/>
          </w:divBdr>
        </w:div>
        <w:div w:id="984158896">
          <w:marLeft w:val="480"/>
          <w:marRight w:val="0"/>
          <w:marTop w:val="0"/>
          <w:marBottom w:val="0"/>
          <w:divBdr>
            <w:top w:val="none" w:sz="0" w:space="0" w:color="auto"/>
            <w:left w:val="none" w:sz="0" w:space="0" w:color="auto"/>
            <w:bottom w:val="none" w:sz="0" w:space="0" w:color="auto"/>
            <w:right w:val="none" w:sz="0" w:space="0" w:color="auto"/>
          </w:divBdr>
        </w:div>
        <w:div w:id="1969240597">
          <w:marLeft w:val="480"/>
          <w:marRight w:val="0"/>
          <w:marTop w:val="0"/>
          <w:marBottom w:val="0"/>
          <w:divBdr>
            <w:top w:val="none" w:sz="0" w:space="0" w:color="auto"/>
            <w:left w:val="none" w:sz="0" w:space="0" w:color="auto"/>
            <w:bottom w:val="none" w:sz="0" w:space="0" w:color="auto"/>
            <w:right w:val="none" w:sz="0" w:space="0" w:color="auto"/>
          </w:divBdr>
        </w:div>
        <w:div w:id="1068310385">
          <w:marLeft w:val="480"/>
          <w:marRight w:val="0"/>
          <w:marTop w:val="0"/>
          <w:marBottom w:val="0"/>
          <w:divBdr>
            <w:top w:val="none" w:sz="0" w:space="0" w:color="auto"/>
            <w:left w:val="none" w:sz="0" w:space="0" w:color="auto"/>
            <w:bottom w:val="none" w:sz="0" w:space="0" w:color="auto"/>
            <w:right w:val="none" w:sz="0" w:space="0" w:color="auto"/>
          </w:divBdr>
        </w:div>
        <w:div w:id="1110855127">
          <w:marLeft w:val="480"/>
          <w:marRight w:val="0"/>
          <w:marTop w:val="0"/>
          <w:marBottom w:val="0"/>
          <w:divBdr>
            <w:top w:val="none" w:sz="0" w:space="0" w:color="auto"/>
            <w:left w:val="none" w:sz="0" w:space="0" w:color="auto"/>
            <w:bottom w:val="none" w:sz="0" w:space="0" w:color="auto"/>
            <w:right w:val="none" w:sz="0" w:space="0" w:color="auto"/>
          </w:divBdr>
        </w:div>
        <w:div w:id="1564220919">
          <w:marLeft w:val="480"/>
          <w:marRight w:val="0"/>
          <w:marTop w:val="0"/>
          <w:marBottom w:val="0"/>
          <w:divBdr>
            <w:top w:val="none" w:sz="0" w:space="0" w:color="auto"/>
            <w:left w:val="none" w:sz="0" w:space="0" w:color="auto"/>
            <w:bottom w:val="none" w:sz="0" w:space="0" w:color="auto"/>
            <w:right w:val="none" w:sz="0" w:space="0" w:color="auto"/>
          </w:divBdr>
        </w:div>
        <w:div w:id="575164216">
          <w:marLeft w:val="480"/>
          <w:marRight w:val="0"/>
          <w:marTop w:val="0"/>
          <w:marBottom w:val="0"/>
          <w:divBdr>
            <w:top w:val="none" w:sz="0" w:space="0" w:color="auto"/>
            <w:left w:val="none" w:sz="0" w:space="0" w:color="auto"/>
            <w:bottom w:val="none" w:sz="0" w:space="0" w:color="auto"/>
            <w:right w:val="none" w:sz="0" w:space="0" w:color="auto"/>
          </w:divBdr>
        </w:div>
        <w:div w:id="745028677">
          <w:marLeft w:val="480"/>
          <w:marRight w:val="0"/>
          <w:marTop w:val="0"/>
          <w:marBottom w:val="0"/>
          <w:divBdr>
            <w:top w:val="none" w:sz="0" w:space="0" w:color="auto"/>
            <w:left w:val="none" w:sz="0" w:space="0" w:color="auto"/>
            <w:bottom w:val="none" w:sz="0" w:space="0" w:color="auto"/>
            <w:right w:val="none" w:sz="0" w:space="0" w:color="auto"/>
          </w:divBdr>
        </w:div>
        <w:div w:id="1279678871">
          <w:marLeft w:val="480"/>
          <w:marRight w:val="0"/>
          <w:marTop w:val="0"/>
          <w:marBottom w:val="0"/>
          <w:divBdr>
            <w:top w:val="none" w:sz="0" w:space="0" w:color="auto"/>
            <w:left w:val="none" w:sz="0" w:space="0" w:color="auto"/>
            <w:bottom w:val="none" w:sz="0" w:space="0" w:color="auto"/>
            <w:right w:val="none" w:sz="0" w:space="0" w:color="auto"/>
          </w:divBdr>
        </w:div>
        <w:div w:id="403525085">
          <w:marLeft w:val="480"/>
          <w:marRight w:val="0"/>
          <w:marTop w:val="0"/>
          <w:marBottom w:val="0"/>
          <w:divBdr>
            <w:top w:val="none" w:sz="0" w:space="0" w:color="auto"/>
            <w:left w:val="none" w:sz="0" w:space="0" w:color="auto"/>
            <w:bottom w:val="none" w:sz="0" w:space="0" w:color="auto"/>
            <w:right w:val="none" w:sz="0" w:space="0" w:color="auto"/>
          </w:divBdr>
        </w:div>
        <w:div w:id="1104110545">
          <w:marLeft w:val="480"/>
          <w:marRight w:val="0"/>
          <w:marTop w:val="0"/>
          <w:marBottom w:val="0"/>
          <w:divBdr>
            <w:top w:val="none" w:sz="0" w:space="0" w:color="auto"/>
            <w:left w:val="none" w:sz="0" w:space="0" w:color="auto"/>
            <w:bottom w:val="none" w:sz="0" w:space="0" w:color="auto"/>
            <w:right w:val="none" w:sz="0" w:space="0" w:color="auto"/>
          </w:divBdr>
        </w:div>
        <w:div w:id="1651712737">
          <w:marLeft w:val="480"/>
          <w:marRight w:val="0"/>
          <w:marTop w:val="0"/>
          <w:marBottom w:val="0"/>
          <w:divBdr>
            <w:top w:val="none" w:sz="0" w:space="0" w:color="auto"/>
            <w:left w:val="none" w:sz="0" w:space="0" w:color="auto"/>
            <w:bottom w:val="none" w:sz="0" w:space="0" w:color="auto"/>
            <w:right w:val="none" w:sz="0" w:space="0" w:color="auto"/>
          </w:divBdr>
        </w:div>
        <w:div w:id="574557596">
          <w:marLeft w:val="480"/>
          <w:marRight w:val="0"/>
          <w:marTop w:val="0"/>
          <w:marBottom w:val="0"/>
          <w:divBdr>
            <w:top w:val="none" w:sz="0" w:space="0" w:color="auto"/>
            <w:left w:val="none" w:sz="0" w:space="0" w:color="auto"/>
            <w:bottom w:val="none" w:sz="0" w:space="0" w:color="auto"/>
            <w:right w:val="none" w:sz="0" w:space="0" w:color="auto"/>
          </w:divBdr>
        </w:div>
        <w:div w:id="588082685">
          <w:marLeft w:val="480"/>
          <w:marRight w:val="0"/>
          <w:marTop w:val="0"/>
          <w:marBottom w:val="0"/>
          <w:divBdr>
            <w:top w:val="none" w:sz="0" w:space="0" w:color="auto"/>
            <w:left w:val="none" w:sz="0" w:space="0" w:color="auto"/>
            <w:bottom w:val="none" w:sz="0" w:space="0" w:color="auto"/>
            <w:right w:val="none" w:sz="0" w:space="0" w:color="auto"/>
          </w:divBdr>
        </w:div>
        <w:div w:id="606471823">
          <w:marLeft w:val="480"/>
          <w:marRight w:val="0"/>
          <w:marTop w:val="0"/>
          <w:marBottom w:val="0"/>
          <w:divBdr>
            <w:top w:val="none" w:sz="0" w:space="0" w:color="auto"/>
            <w:left w:val="none" w:sz="0" w:space="0" w:color="auto"/>
            <w:bottom w:val="none" w:sz="0" w:space="0" w:color="auto"/>
            <w:right w:val="none" w:sz="0" w:space="0" w:color="auto"/>
          </w:divBdr>
        </w:div>
        <w:div w:id="723411657">
          <w:marLeft w:val="480"/>
          <w:marRight w:val="0"/>
          <w:marTop w:val="0"/>
          <w:marBottom w:val="0"/>
          <w:divBdr>
            <w:top w:val="none" w:sz="0" w:space="0" w:color="auto"/>
            <w:left w:val="none" w:sz="0" w:space="0" w:color="auto"/>
            <w:bottom w:val="none" w:sz="0" w:space="0" w:color="auto"/>
            <w:right w:val="none" w:sz="0" w:space="0" w:color="auto"/>
          </w:divBdr>
        </w:div>
        <w:div w:id="1464078179">
          <w:marLeft w:val="480"/>
          <w:marRight w:val="0"/>
          <w:marTop w:val="0"/>
          <w:marBottom w:val="0"/>
          <w:divBdr>
            <w:top w:val="none" w:sz="0" w:space="0" w:color="auto"/>
            <w:left w:val="none" w:sz="0" w:space="0" w:color="auto"/>
            <w:bottom w:val="none" w:sz="0" w:space="0" w:color="auto"/>
            <w:right w:val="none" w:sz="0" w:space="0" w:color="auto"/>
          </w:divBdr>
        </w:div>
        <w:div w:id="1385524410">
          <w:marLeft w:val="480"/>
          <w:marRight w:val="0"/>
          <w:marTop w:val="0"/>
          <w:marBottom w:val="0"/>
          <w:divBdr>
            <w:top w:val="none" w:sz="0" w:space="0" w:color="auto"/>
            <w:left w:val="none" w:sz="0" w:space="0" w:color="auto"/>
            <w:bottom w:val="none" w:sz="0" w:space="0" w:color="auto"/>
            <w:right w:val="none" w:sz="0" w:space="0" w:color="auto"/>
          </w:divBdr>
        </w:div>
        <w:div w:id="1422027760">
          <w:marLeft w:val="480"/>
          <w:marRight w:val="0"/>
          <w:marTop w:val="0"/>
          <w:marBottom w:val="0"/>
          <w:divBdr>
            <w:top w:val="none" w:sz="0" w:space="0" w:color="auto"/>
            <w:left w:val="none" w:sz="0" w:space="0" w:color="auto"/>
            <w:bottom w:val="none" w:sz="0" w:space="0" w:color="auto"/>
            <w:right w:val="none" w:sz="0" w:space="0" w:color="auto"/>
          </w:divBdr>
        </w:div>
        <w:div w:id="1936210258">
          <w:marLeft w:val="480"/>
          <w:marRight w:val="0"/>
          <w:marTop w:val="0"/>
          <w:marBottom w:val="0"/>
          <w:divBdr>
            <w:top w:val="none" w:sz="0" w:space="0" w:color="auto"/>
            <w:left w:val="none" w:sz="0" w:space="0" w:color="auto"/>
            <w:bottom w:val="none" w:sz="0" w:space="0" w:color="auto"/>
            <w:right w:val="none" w:sz="0" w:space="0" w:color="auto"/>
          </w:divBdr>
        </w:div>
        <w:div w:id="668144046">
          <w:marLeft w:val="480"/>
          <w:marRight w:val="0"/>
          <w:marTop w:val="0"/>
          <w:marBottom w:val="0"/>
          <w:divBdr>
            <w:top w:val="none" w:sz="0" w:space="0" w:color="auto"/>
            <w:left w:val="none" w:sz="0" w:space="0" w:color="auto"/>
            <w:bottom w:val="none" w:sz="0" w:space="0" w:color="auto"/>
            <w:right w:val="none" w:sz="0" w:space="0" w:color="auto"/>
          </w:divBdr>
        </w:div>
        <w:div w:id="1226140148">
          <w:marLeft w:val="480"/>
          <w:marRight w:val="0"/>
          <w:marTop w:val="0"/>
          <w:marBottom w:val="0"/>
          <w:divBdr>
            <w:top w:val="none" w:sz="0" w:space="0" w:color="auto"/>
            <w:left w:val="none" w:sz="0" w:space="0" w:color="auto"/>
            <w:bottom w:val="none" w:sz="0" w:space="0" w:color="auto"/>
            <w:right w:val="none" w:sz="0" w:space="0" w:color="auto"/>
          </w:divBdr>
        </w:div>
        <w:div w:id="1683898144">
          <w:marLeft w:val="480"/>
          <w:marRight w:val="0"/>
          <w:marTop w:val="0"/>
          <w:marBottom w:val="0"/>
          <w:divBdr>
            <w:top w:val="none" w:sz="0" w:space="0" w:color="auto"/>
            <w:left w:val="none" w:sz="0" w:space="0" w:color="auto"/>
            <w:bottom w:val="none" w:sz="0" w:space="0" w:color="auto"/>
            <w:right w:val="none" w:sz="0" w:space="0" w:color="auto"/>
          </w:divBdr>
        </w:div>
        <w:div w:id="1022626780">
          <w:marLeft w:val="480"/>
          <w:marRight w:val="0"/>
          <w:marTop w:val="0"/>
          <w:marBottom w:val="0"/>
          <w:divBdr>
            <w:top w:val="none" w:sz="0" w:space="0" w:color="auto"/>
            <w:left w:val="none" w:sz="0" w:space="0" w:color="auto"/>
            <w:bottom w:val="none" w:sz="0" w:space="0" w:color="auto"/>
            <w:right w:val="none" w:sz="0" w:space="0" w:color="auto"/>
          </w:divBdr>
        </w:div>
      </w:divsChild>
    </w:div>
    <w:div w:id="2142333723">
      <w:bodyDiv w:val="1"/>
      <w:marLeft w:val="0"/>
      <w:marRight w:val="0"/>
      <w:marTop w:val="0"/>
      <w:marBottom w:val="0"/>
      <w:divBdr>
        <w:top w:val="none" w:sz="0" w:space="0" w:color="auto"/>
        <w:left w:val="none" w:sz="0" w:space="0" w:color="auto"/>
        <w:bottom w:val="none" w:sz="0" w:space="0" w:color="auto"/>
        <w:right w:val="none" w:sz="0" w:space="0" w:color="auto"/>
      </w:divBdr>
      <w:divsChild>
        <w:div w:id="2046975668">
          <w:marLeft w:val="480"/>
          <w:marRight w:val="0"/>
          <w:marTop w:val="0"/>
          <w:marBottom w:val="0"/>
          <w:divBdr>
            <w:top w:val="none" w:sz="0" w:space="0" w:color="auto"/>
            <w:left w:val="none" w:sz="0" w:space="0" w:color="auto"/>
            <w:bottom w:val="none" w:sz="0" w:space="0" w:color="auto"/>
            <w:right w:val="none" w:sz="0" w:space="0" w:color="auto"/>
          </w:divBdr>
        </w:div>
        <w:div w:id="863783172">
          <w:marLeft w:val="480"/>
          <w:marRight w:val="0"/>
          <w:marTop w:val="0"/>
          <w:marBottom w:val="0"/>
          <w:divBdr>
            <w:top w:val="none" w:sz="0" w:space="0" w:color="auto"/>
            <w:left w:val="none" w:sz="0" w:space="0" w:color="auto"/>
            <w:bottom w:val="none" w:sz="0" w:space="0" w:color="auto"/>
            <w:right w:val="none" w:sz="0" w:space="0" w:color="auto"/>
          </w:divBdr>
        </w:div>
        <w:div w:id="1160582023">
          <w:marLeft w:val="480"/>
          <w:marRight w:val="0"/>
          <w:marTop w:val="0"/>
          <w:marBottom w:val="0"/>
          <w:divBdr>
            <w:top w:val="none" w:sz="0" w:space="0" w:color="auto"/>
            <w:left w:val="none" w:sz="0" w:space="0" w:color="auto"/>
            <w:bottom w:val="none" w:sz="0" w:space="0" w:color="auto"/>
            <w:right w:val="none" w:sz="0" w:space="0" w:color="auto"/>
          </w:divBdr>
        </w:div>
        <w:div w:id="856622427">
          <w:marLeft w:val="480"/>
          <w:marRight w:val="0"/>
          <w:marTop w:val="0"/>
          <w:marBottom w:val="0"/>
          <w:divBdr>
            <w:top w:val="none" w:sz="0" w:space="0" w:color="auto"/>
            <w:left w:val="none" w:sz="0" w:space="0" w:color="auto"/>
            <w:bottom w:val="none" w:sz="0" w:space="0" w:color="auto"/>
            <w:right w:val="none" w:sz="0" w:space="0" w:color="auto"/>
          </w:divBdr>
        </w:div>
        <w:div w:id="1810004767">
          <w:marLeft w:val="480"/>
          <w:marRight w:val="0"/>
          <w:marTop w:val="0"/>
          <w:marBottom w:val="0"/>
          <w:divBdr>
            <w:top w:val="none" w:sz="0" w:space="0" w:color="auto"/>
            <w:left w:val="none" w:sz="0" w:space="0" w:color="auto"/>
            <w:bottom w:val="none" w:sz="0" w:space="0" w:color="auto"/>
            <w:right w:val="none" w:sz="0" w:space="0" w:color="auto"/>
          </w:divBdr>
        </w:div>
        <w:div w:id="244727194">
          <w:marLeft w:val="480"/>
          <w:marRight w:val="0"/>
          <w:marTop w:val="0"/>
          <w:marBottom w:val="0"/>
          <w:divBdr>
            <w:top w:val="none" w:sz="0" w:space="0" w:color="auto"/>
            <w:left w:val="none" w:sz="0" w:space="0" w:color="auto"/>
            <w:bottom w:val="none" w:sz="0" w:space="0" w:color="auto"/>
            <w:right w:val="none" w:sz="0" w:space="0" w:color="auto"/>
          </w:divBdr>
        </w:div>
        <w:div w:id="1464811828">
          <w:marLeft w:val="480"/>
          <w:marRight w:val="0"/>
          <w:marTop w:val="0"/>
          <w:marBottom w:val="0"/>
          <w:divBdr>
            <w:top w:val="none" w:sz="0" w:space="0" w:color="auto"/>
            <w:left w:val="none" w:sz="0" w:space="0" w:color="auto"/>
            <w:bottom w:val="none" w:sz="0" w:space="0" w:color="auto"/>
            <w:right w:val="none" w:sz="0" w:space="0" w:color="auto"/>
          </w:divBdr>
        </w:div>
        <w:div w:id="1973556387">
          <w:marLeft w:val="480"/>
          <w:marRight w:val="0"/>
          <w:marTop w:val="0"/>
          <w:marBottom w:val="0"/>
          <w:divBdr>
            <w:top w:val="none" w:sz="0" w:space="0" w:color="auto"/>
            <w:left w:val="none" w:sz="0" w:space="0" w:color="auto"/>
            <w:bottom w:val="none" w:sz="0" w:space="0" w:color="auto"/>
            <w:right w:val="none" w:sz="0" w:space="0" w:color="auto"/>
          </w:divBdr>
        </w:div>
        <w:div w:id="775177697">
          <w:marLeft w:val="480"/>
          <w:marRight w:val="0"/>
          <w:marTop w:val="0"/>
          <w:marBottom w:val="0"/>
          <w:divBdr>
            <w:top w:val="none" w:sz="0" w:space="0" w:color="auto"/>
            <w:left w:val="none" w:sz="0" w:space="0" w:color="auto"/>
            <w:bottom w:val="none" w:sz="0" w:space="0" w:color="auto"/>
            <w:right w:val="none" w:sz="0" w:space="0" w:color="auto"/>
          </w:divBdr>
        </w:div>
        <w:div w:id="1665158849">
          <w:marLeft w:val="480"/>
          <w:marRight w:val="0"/>
          <w:marTop w:val="0"/>
          <w:marBottom w:val="0"/>
          <w:divBdr>
            <w:top w:val="none" w:sz="0" w:space="0" w:color="auto"/>
            <w:left w:val="none" w:sz="0" w:space="0" w:color="auto"/>
            <w:bottom w:val="none" w:sz="0" w:space="0" w:color="auto"/>
            <w:right w:val="none" w:sz="0" w:space="0" w:color="auto"/>
          </w:divBdr>
        </w:div>
        <w:div w:id="1476220110">
          <w:marLeft w:val="480"/>
          <w:marRight w:val="0"/>
          <w:marTop w:val="0"/>
          <w:marBottom w:val="0"/>
          <w:divBdr>
            <w:top w:val="none" w:sz="0" w:space="0" w:color="auto"/>
            <w:left w:val="none" w:sz="0" w:space="0" w:color="auto"/>
            <w:bottom w:val="none" w:sz="0" w:space="0" w:color="auto"/>
            <w:right w:val="none" w:sz="0" w:space="0" w:color="auto"/>
          </w:divBdr>
        </w:div>
        <w:div w:id="1905556789">
          <w:marLeft w:val="480"/>
          <w:marRight w:val="0"/>
          <w:marTop w:val="0"/>
          <w:marBottom w:val="0"/>
          <w:divBdr>
            <w:top w:val="none" w:sz="0" w:space="0" w:color="auto"/>
            <w:left w:val="none" w:sz="0" w:space="0" w:color="auto"/>
            <w:bottom w:val="none" w:sz="0" w:space="0" w:color="auto"/>
            <w:right w:val="none" w:sz="0" w:space="0" w:color="auto"/>
          </w:divBdr>
        </w:div>
        <w:div w:id="272247081">
          <w:marLeft w:val="480"/>
          <w:marRight w:val="0"/>
          <w:marTop w:val="0"/>
          <w:marBottom w:val="0"/>
          <w:divBdr>
            <w:top w:val="none" w:sz="0" w:space="0" w:color="auto"/>
            <w:left w:val="none" w:sz="0" w:space="0" w:color="auto"/>
            <w:bottom w:val="none" w:sz="0" w:space="0" w:color="auto"/>
            <w:right w:val="none" w:sz="0" w:space="0" w:color="auto"/>
          </w:divBdr>
        </w:div>
        <w:div w:id="276719147">
          <w:marLeft w:val="480"/>
          <w:marRight w:val="0"/>
          <w:marTop w:val="0"/>
          <w:marBottom w:val="0"/>
          <w:divBdr>
            <w:top w:val="none" w:sz="0" w:space="0" w:color="auto"/>
            <w:left w:val="none" w:sz="0" w:space="0" w:color="auto"/>
            <w:bottom w:val="none" w:sz="0" w:space="0" w:color="auto"/>
            <w:right w:val="none" w:sz="0" w:space="0" w:color="auto"/>
          </w:divBdr>
        </w:div>
        <w:div w:id="388963933">
          <w:marLeft w:val="480"/>
          <w:marRight w:val="0"/>
          <w:marTop w:val="0"/>
          <w:marBottom w:val="0"/>
          <w:divBdr>
            <w:top w:val="none" w:sz="0" w:space="0" w:color="auto"/>
            <w:left w:val="none" w:sz="0" w:space="0" w:color="auto"/>
            <w:bottom w:val="none" w:sz="0" w:space="0" w:color="auto"/>
            <w:right w:val="none" w:sz="0" w:space="0" w:color="auto"/>
          </w:divBdr>
        </w:div>
        <w:div w:id="1562404435">
          <w:marLeft w:val="480"/>
          <w:marRight w:val="0"/>
          <w:marTop w:val="0"/>
          <w:marBottom w:val="0"/>
          <w:divBdr>
            <w:top w:val="none" w:sz="0" w:space="0" w:color="auto"/>
            <w:left w:val="none" w:sz="0" w:space="0" w:color="auto"/>
            <w:bottom w:val="none" w:sz="0" w:space="0" w:color="auto"/>
            <w:right w:val="none" w:sz="0" w:space="0" w:color="auto"/>
          </w:divBdr>
        </w:div>
        <w:div w:id="520357857">
          <w:marLeft w:val="480"/>
          <w:marRight w:val="0"/>
          <w:marTop w:val="0"/>
          <w:marBottom w:val="0"/>
          <w:divBdr>
            <w:top w:val="none" w:sz="0" w:space="0" w:color="auto"/>
            <w:left w:val="none" w:sz="0" w:space="0" w:color="auto"/>
            <w:bottom w:val="none" w:sz="0" w:space="0" w:color="auto"/>
            <w:right w:val="none" w:sz="0" w:space="0" w:color="auto"/>
          </w:divBdr>
        </w:div>
        <w:div w:id="1554266372">
          <w:marLeft w:val="480"/>
          <w:marRight w:val="0"/>
          <w:marTop w:val="0"/>
          <w:marBottom w:val="0"/>
          <w:divBdr>
            <w:top w:val="none" w:sz="0" w:space="0" w:color="auto"/>
            <w:left w:val="none" w:sz="0" w:space="0" w:color="auto"/>
            <w:bottom w:val="none" w:sz="0" w:space="0" w:color="auto"/>
            <w:right w:val="none" w:sz="0" w:space="0" w:color="auto"/>
          </w:divBdr>
        </w:div>
        <w:div w:id="1649901215">
          <w:marLeft w:val="480"/>
          <w:marRight w:val="0"/>
          <w:marTop w:val="0"/>
          <w:marBottom w:val="0"/>
          <w:divBdr>
            <w:top w:val="none" w:sz="0" w:space="0" w:color="auto"/>
            <w:left w:val="none" w:sz="0" w:space="0" w:color="auto"/>
            <w:bottom w:val="none" w:sz="0" w:space="0" w:color="auto"/>
            <w:right w:val="none" w:sz="0" w:space="0" w:color="auto"/>
          </w:divBdr>
        </w:div>
        <w:div w:id="940994716">
          <w:marLeft w:val="480"/>
          <w:marRight w:val="0"/>
          <w:marTop w:val="0"/>
          <w:marBottom w:val="0"/>
          <w:divBdr>
            <w:top w:val="none" w:sz="0" w:space="0" w:color="auto"/>
            <w:left w:val="none" w:sz="0" w:space="0" w:color="auto"/>
            <w:bottom w:val="none" w:sz="0" w:space="0" w:color="auto"/>
            <w:right w:val="none" w:sz="0" w:space="0" w:color="auto"/>
          </w:divBdr>
        </w:div>
        <w:div w:id="1135293431">
          <w:marLeft w:val="480"/>
          <w:marRight w:val="0"/>
          <w:marTop w:val="0"/>
          <w:marBottom w:val="0"/>
          <w:divBdr>
            <w:top w:val="none" w:sz="0" w:space="0" w:color="auto"/>
            <w:left w:val="none" w:sz="0" w:space="0" w:color="auto"/>
            <w:bottom w:val="none" w:sz="0" w:space="0" w:color="auto"/>
            <w:right w:val="none" w:sz="0" w:space="0" w:color="auto"/>
          </w:divBdr>
        </w:div>
        <w:div w:id="548146024">
          <w:marLeft w:val="480"/>
          <w:marRight w:val="0"/>
          <w:marTop w:val="0"/>
          <w:marBottom w:val="0"/>
          <w:divBdr>
            <w:top w:val="none" w:sz="0" w:space="0" w:color="auto"/>
            <w:left w:val="none" w:sz="0" w:space="0" w:color="auto"/>
            <w:bottom w:val="none" w:sz="0" w:space="0" w:color="auto"/>
            <w:right w:val="none" w:sz="0" w:space="0" w:color="auto"/>
          </w:divBdr>
        </w:div>
        <w:div w:id="413553317">
          <w:marLeft w:val="480"/>
          <w:marRight w:val="0"/>
          <w:marTop w:val="0"/>
          <w:marBottom w:val="0"/>
          <w:divBdr>
            <w:top w:val="none" w:sz="0" w:space="0" w:color="auto"/>
            <w:left w:val="none" w:sz="0" w:space="0" w:color="auto"/>
            <w:bottom w:val="none" w:sz="0" w:space="0" w:color="auto"/>
            <w:right w:val="none" w:sz="0" w:space="0" w:color="auto"/>
          </w:divBdr>
        </w:div>
        <w:div w:id="753093644">
          <w:marLeft w:val="480"/>
          <w:marRight w:val="0"/>
          <w:marTop w:val="0"/>
          <w:marBottom w:val="0"/>
          <w:divBdr>
            <w:top w:val="none" w:sz="0" w:space="0" w:color="auto"/>
            <w:left w:val="none" w:sz="0" w:space="0" w:color="auto"/>
            <w:bottom w:val="none" w:sz="0" w:space="0" w:color="auto"/>
            <w:right w:val="none" w:sz="0" w:space="0" w:color="auto"/>
          </w:divBdr>
        </w:div>
        <w:div w:id="178859524">
          <w:marLeft w:val="480"/>
          <w:marRight w:val="0"/>
          <w:marTop w:val="0"/>
          <w:marBottom w:val="0"/>
          <w:divBdr>
            <w:top w:val="none" w:sz="0" w:space="0" w:color="auto"/>
            <w:left w:val="none" w:sz="0" w:space="0" w:color="auto"/>
            <w:bottom w:val="none" w:sz="0" w:space="0" w:color="auto"/>
            <w:right w:val="none" w:sz="0" w:space="0" w:color="auto"/>
          </w:divBdr>
        </w:div>
        <w:div w:id="1600258206">
          <w:marLeft w:val="480"/>
          <w:marRight w:val="0"/>
          <w:marTop w:val="0"/>
          <w:marBottom w:val="0"/>
          <w:divBdr>
            <w:top w:val="none" w:sz="0" w:space="0" w:color="auto"/>
            <w:left w:val="none" w:sz="0" w:space="0" w:color="auto"/>
            <w:bottom w:val="none" w:sz="0" w:space="0" w:color="auto"/>
            <w:right w:val="none" w:sz="0" w:space="0" w:color="auto"/>
          </w:divBdr>
        </w:div>
        <w:div w:id="1121260981">
          <w:marLeft w:val="480"/>
          <w:marRight w:val="0"/>
          <w:marTop w:val="0"/>
          <w:marBottom w:val="0"/>
          <w:divBdr>
            <w:top w:val="none" w:sz="0" w:space="0" w:color="auto"/>
            <w:left w:val="none" w:sz="0" w:space="0" w:color="auto"/>
            <w:bottom w:val="none" w:sz="0" w:space="0" w:color="auto"/>
            <w:right w:val="none" w:sz="0" w:space="0" w:color="auto"/>
          </w:divBdr>
        </w:div>
        <w:div w:id="1547764636">
          <w:marLeft w:val="480"/>
          <w:marRight w:val="0"/>
          <w:marTop w:val="0"/>
          <w:marBottom w:val="0"/>
          <w:divBdr>
            <w:top w:val="none" w:sz="0" w:space="0" w:color="auto"/>
            <w:left w:val="none" w:sz="0" w:space="0" w:color="auto"/>
            <w:bottom w:val="none" w:sz="0" w:space="0" w:color="auto"/>
            <w:right w:val="none" w:sz="0" w:space="0" w:color="auto"/>
          </w:divBdr>
        </w:div>
        <w:div w:id="2005551146">
          <w:marLeft w:val="480"/>
          <w:marRight w:val="0"/>
          <w:marTop w:val="0"/>
          <w:marBottom w:val="0"/>
          <w:divBdr>
            <w:top w:val="none" w:sz="0" w:space="0" w:color="auto"/>
            <w:left w:val="none" w:sz="0" w:space="0" w:color="auto"/>
            <w:bottom w:val="none" w:sz="0" w:space="0" w:color="auto"/>
            <w:right w:val="none" w:sz="0" w:space="0" w:color="auto"/>
          </w:divBdr>
        </w:div>
        <w:div w:id="565530505">
          <w:marLeft w:val="480"/>
          <w:marRight w:val="0"/>
          <w:marTop w:val="0"/>
          <w:marBottom w:val="0"/>
          <w:divBdr>
            <w:top w:val="none" w:sz="0" w:space="0" w:color="auto"/>
            <w:left w:val="none" w:sz="0" w:space="0" w:color="auto"/>
            <w:bottom w:val="none" w:sz="0" w:space="0" w:color="auto"/>
            <w:right w:val="none" w:sz="0" w:space="0" w:color="auto"/>
          </w:divBdr>
        </w:div>
        <w:div w:id="1280525241">
          <w:marLeft w:val="480"/>
          <w:marRight w:val="0"/>
          <w:marTop w:val="0"/>
          <w:marBottom w:val="0"/>
          <w:divBdr>
            <w:top w:val="none" w:sz="0" w:space="0" w:color="auto"/>
            <w:left w:val="none" w:sz="0" w:space="0" w:color="auto"/>
            <w:bottom w:val="none" w:sz="0" w:space="0" w:color="auto"/>
            <w:right w:val="none" w:sz="0" w:space="0" w:color="auto"/>
          </w:divBdr>
        </w:div>
        <w:div w:id="1030958336">
          <w:marLeft w:val="480"/>
          <w:marRight w:val="0"/>
          <w:marTop w:val="0"/>
          <w:marBottom w:val="0"/>
          <w:divBdr>
            <w:top w:val="none" w:sz="0" w:space="0" w:color="auto"/>
            <w:left w:val="none" w:sz="0" w:space="0" w:color="auto"/>
            <w:bottom w:val="none" w:sz="0" w:space="0" w:color="auto"/>
            <w:right w:val="none" w:sz="0" w:space="0" w:color="auto"/>
          </w:divBdr>
        </w:div>
        <w:div w:id="1702631935">
          <w:marLeft w:val="480"/>
          <w:marRight w:val="0"/>
          <w:marTop w:val="0"/>
          <w:marBottom w:val="0"/>
          <w:divBdr>
            <w:top w:val="none" w:sz="0" w:space="0" w:color="auto"/>
            <w:left w:val="none" w:sz="0" w:space="0" w:color="auto"/>
            <w:bottom w:val="none" w:sz="0" w:space="0" w:color="auto"/>
            <w:right w:val="none" w:sz="0" w:space="0" w:color="auto"/>
          </w:divBdr>
        </w:div>
        <w:div w:id="1748185267">
          <w:marLeft w:val="480"/>
          <w:marRight w:val="0"/>
          <w:marTop w:val="0"/>
          <w:marBottom w:val="0"/>
          <w:divBdr>
            <w:top w:val="none" w:sz="0" w:space="0" w:color="auto"/>
            <w:left w:val="none" w:sz="0" w:space="0" w:color="auto"/>
            <w:bottom w:val="none" w:sz="0" w:space="0" w:color="auto"/>
            <w:right w:val="none" w:sz="0" w:space="0" w:color="auto"/>
          </w:divBdr>
        </w:div>
        <w:div w:id="1773015823">
          <w:marLeft w:val="480"/>
          <w:marRight w:val="0"/>
          <w:marTop w:val="0"/>
          <w:marBottom w:val="0"/>
          <w:divBdr>
            <w:top w:val="none" w:sz="0" w:space="0" w:color="auto"/>
            <w:left w:val="none" w:sz="0" w:space="0" w:color="auto"/>
            <w:bottom w:val="none" w:sz="0" w:space="0" w:color="auto"/>
            <w:right w:val="none" w:sz="0" w:space="0" w:color="auto"/>
          </w:divBdr>
        </w:div>
        <w:div w:id="961497422">
          <w:marLeft w:val="480"/>
          <w:marRight w:val="0"/>
          <w:marTop w:val="0"/>
          <w:marBottom w:val="0"/>
          <w:divBdr>
            <w:top w:val="none" w:sz="0" w:space="0" w:color="auto"/>
            <w:left w:val="none" w:sz="0" w:space="0" w:color="auto"/>
            <w:bottom w:val="none" w:sz="0" w:space="0" w:color="auto"/>
            <w:right w:val="none" w:sz="0" w:space="0" w:color="auto"/>
          </w:divBdr>
        </w:div>
        <w:div w:id="1651325806">
          <w:marLeft w:val="480"/>
          <w:marRight w:val="0"/>
          <w:marTop w:val="0"/>
          <w:marBottom w:val="0"/>
          <w:divBdr>
            <w:top w:val="none" w:sz="0" w:space="0" w:color="auto"/>
            <w:left w:val="none" w:sz="0" w:space="0" w:color="auto"/>
            <w:bottom w:val="none" w:sz="0" w:space="0" w:color="auto"/>
            <w:right w:val="none" w:sz="0" w:space="0" w:color="auto"/>
          </w:divBdr>
        </w:div>
        <w:div w:id="1940527248">
          <w:marLeft w:val="480"/>
          <w:marRight w:val="0"/>
          <w:marTop w:val="0"/>
          <w:marBottom w:val="0"/>
          <w:divBdr>
            <w:top w:val="none" w:sz="0" w:space="0" w:color="auto"/>
            <w:left w:val="none" w:sz="0" w:space="0" w:color="auto"/>
            <w:bottom w:val="none" w:sz="0" w:space="0" w:color="auto"/>
            <w:right w:val="none" w:sz="0" w:space="0" w:color="auto"/>
          </w:divBdr>
        </w:div>
        <w:div w:id="1334800861">
          <w:marLeft w:val="480"/>
          <w:marRight w:val="0"/>
          <w:marTop w:val="0"/>
          <w:marBottom w:val="0"/>
          <w:divBdr>
            <w:top w:val="none" w:sz="0" w:space="0" w:color="auto"/>
            <w:left w:val="none" w:sz="0" w:space="0" w:color="auto"/>
            <w:bottom w:val="none" w:sz="0" w:space="0" w:color="auto"/>
            <w:right w:val="none" w:sz="0" w:space="0" w:color="auto"/>
          </w:divBdr>
        </w:div>
        <w:div w:id="1440636669">
          <w:marLeft w:val="480"/>
          <w:marRight w:val="0"/>
          <w:marTop w:val="0"/>
          <w:marBottom w:val="0"/>
          <w:divBdr>
            <w:top w:val="none" w:sz="0" w:space="0" w:color="auto"/>
            <w:left w:val="none" w:sz="0" w:space="0" w:color="auto"/>
            <w:bottom w:val="none" w:sz="0" w:space="0" w:color="auto"/>
            <w:right w:val="none" w:sz="0" w:space="0" w:color="auto"/>
          </w:divBdr>
        </w:div>
        <w:div w:id="1005860536">
          <w:marLeft w:val="480"/>
          <w:marRight w:val="0"/>
          <w:marTop w:val="0"/>
          <w:marBottom w:val="0"/>
          <w:divBdr>
            <w:top w:val="none" w:sz="0" w:space="0" w:color="auto"/>
            <w:left w:val="none" w:sz="0" w:space="0" w:color="auto"/>
            <w:bottom w:val="none" w:sz="0" w:space="0" w:color="auto"/>
            <w:right w:val="none" w:sz="0" w:space="0" w:color="auto"/>
          </w:divBdr>
        </w:div>
        <w:div w:id="1368025518">
          <w:marLeft w:val="480"/>
          <w:marRight w:val="0"/>
          <w:marTop w:val="0"/>
          <w:marBottom w:val="0"/>
          <w:divBdr>
            <w:top w:val="none" w:sz="0" w:space="0" w:color="auto"/>
            <w:left w:val="none" w:sz="0" w:space="0" w:color="auto"/>
            <w:bottom w:val="none" w:sz="0" w:space="0" w:color="auto"/>
            <w:right w:val="none" w:sz="0" w:space="0" w:color="auto"/>
          </w:divBdr>
        </w:div>
        <w:div w:id="1305350666">
          <w:marLeft w:val="480"/>
          <w:marRight w:val="0"/>
          <w:marTop w:val="0"/>
          <w:marBottom w:val="0"/>
          <w:divBdr>
            <w:top w:val="none" w:sz="0" w:space="0" w:color="auto"/>
            <w:left w:val="none" w:sz="0" w:space="0" w:color="auto"/>
            <w:bottom w:val="none" w:sz="0" w:space="0" w:color="auto"/>
            <w:right w:val="none" w:sz="0" w:space="0" w:color="auto"/>
          </w:divBdr>
        </w:div>
        <w:div w:id="487865333">
          <w:marLeft w:val="480"/>
          <w:marRight w:val="0"/>
          <w:marTop w:val="0"/>
          <w:marBottom w:val="0"/>
          <w:divBdr>
            <w:top w:val="none" w:sz="0" w:space="0" w:color="auto"/>
            <w:left w:val="none" w:sz="0" w:space="0" w:color="auto"/>
            <w:bottom w:val="none" w:sz="0" w:space="0" w:color="auto"/>
            <w:right w:val="none" w:sz="0" w:space="0" w:color="auto"/>
          </w:divBdr>
        </w:div>
        <w:div w:id="1182860743">
          <w:marLeft w:val="480"/>
          <w:marRight w:val="0"/>
          <w:marTop w:val="0"/>
          <w:marBottom w:val="0"/>
          <w:divBdr>
            <w:top w:val="none" w:sz="0" w:space="0" w:color="auto"/>
            <w:left w:val="none" w:sz="0" w:space="0" w:color="auto"/>
            <w:bottom w:val="none" w:sz="0" w:space="0" w:color="auto"/>
            <w:right w:val="none" w:sz="0" w:space="0" w:color="auto"/>
          </w:divBdr>
        </w:div>
        <w:div w:id="1001469131">
          <w:marLeft w:val="480"/>
          <w:marRight w:val="0"/>
          <w:marTop w:val="0"/>
          <w:marBottom w:val="0"/>
          <w:divBdr>
            <w:top w:val="none" w:sz="0" w:space="0" w:color="auto"/>
            <w:left w:val="none" w:sz="0" w:space="0" w:color="auto"/>
            <w:bottom w:val="none" w:sz="0" w:space="0" w:color="auto"/>
            <w:right w:val="none" w:sz="0" w:space="0" w:color="auto"/>
          </w:divBdr>
        </w:div>
        <w:div w:id="1501581720">
          <w:marLeft w:val="480"/>
          <w:marRight w:val="0"/>
          <w:marTop w:val="0"/>
          <w:marBottom w:val="0"/>
          <w:divBdr>
            <w:top w:val="none" w:sz="0" w:space="0" w:color="auto"/>
            <w:left w:val="none" w:sz="0" w:space="0" w:color="auto"/>
            <w:bottom w:val="none" w:sz="0" w:space="0" w:color="auto"/>
            <w:right w:val="none" w:sz="0" w:space="0" w:color="auto"/>
          </w:divBdr>
        </w:div>
        <w:div w:id="1586450274">
          <w:marLeft w:val="480"/>
          <w:marRight w:val="0"/>
          <w:marTop w:val="0"/>
          <w:marBottom w:val="0"/>
          <w:divBdr>
            <w:top w:val="none" w:sz="0" w:space="0" w:color="auto"/>
            <w:left w:val="none" w:sz="0" w:space="0" w:color="auto"/>
            <w:bottom w:val="none" w:sz="0" w:space="0" w:color="auto"/>
            <w:right w:val="none" w:sz="0" w:space="0" w:color="auto"/>
          </w:divBdr>
        </w:div>
        <w:div w:id="1937639831">
          <w:marLeft w:val="480"/>
          <w:marRight w:val="0"/>
          <w:marTop w:val="0"/>
          <w:marBottom w:val="0"/>
          <w:divBdr>
            <w:top w:val="none" w:sz="0" w:space="0" w:color="auto"/>
            <w:left w:val="none" w:sz="0" w:space="0" w:color="auto"/>
            <w:bottom w:val="none" w:sz="0" w:space="0" w:color="auto"/>
            <w:right w:val="none" w:sz="0" w:space="0" w:color="auto"/>
          </w:divBdr>
        </w:div>
        <w:div w:id="1945720255">
          <w:marLeft w:val="480"/>
          <w:marRight w:val="0"/>
          <w:marTop w:val="0"/>
          <w:marBottom w:val="0"/>
          <w:divBdr>
            <w:top w:val="none" w:sz="0" w:space="0" w:color="auto"/>
            <w:left w:val="none" w:sz="0" w:space="0" w:color="auto"/>
            <w:bottom w:val="none" w:sz="0" w:space="0" w:color="auto"/>
            <w:right w:val="none" w:sz="0" w:space="0" w:color="auto"/>
          </w:divBdr>
        </w:div>
        <w:div w:id="652029564">
          <w:marLeft w:val="480"/>
          <w:marRight w:val="0"/>
          <w:marTop w:val="0"/>
          <w:marBottom w:val="0"/>
          <w:divBdr>
            <w:top w:val="none" w:sz="0" w:space="0" w:color="auto"/>
            <w:left w:val="none" w:sz="0" w:space="0" w:color="auto"/>
            <w:bottom w:val="none" w:sz="0" w:space="0" w:color="auto"/>
            <w:right w:val="none" w:sz="0" w:space="0" w:color="auto"/>
          </w:divBdr>
        </w:div>
        <w:div w:id="1915704315">
          <w:marLeft w:val="480"/>
          <w:marRight w:val="0"/>
          <w:marTop w:val="0"/>
          <w:marBottom w:val="0"/>
          <w:divBdr>
            <w:top w:val="none" w:sz="0" w:space="0" w:color="auto"/>
            <w:left w:val="none" w:sz="0" w:space="0" w:color="auto"/>
            <w:bottom w:val="none" w:sz="0" w:space="0" w:color="auto"/>
            <w:right w:val="none" w:sz="0" w:space="0" w:color="auto"/>
          </w:divBdr>
        </w:div>
        <w:div w:id="1649481026">
          <w:marLeft w:val="480"/>
          <w:marRight w:val="0"/>
          <w:marTop w:val="0"/>
          <w:marBottom w:val="0"/>
          <w:divBdr>
            <w:top w:val="none" w:sz="0" w:space="0" w:color="auto"/>
            <w:left w:val="none" w:sz="0" w:space="0" w:color="auto"/>
            <w:bottom w:val="none" w:sz="0" w:space="0" w:color="auto"/>
            <w:right w:val="none" w:sz="0" w:space="0" w:color="auto"/>
          </w:divBdr>
        </w:div>
        <w:div w:id="259266154">
          <w:marLeft w:val="480"/>
          <w:marRight w:val="0"/>
          <w:marTop w:val="0"/>
          <w:marBottom w:val="0"/>
          <w:divBdr>
            <w:top w:val="none" w:sz="0" w:space="0" w:color="auto"/>
            <w:left w:val="none" w:sz="0" w:space="0" w:color="auto"/>
            <w:bottom w:val="none" w:sz="0" w:space="0" w:color="auto"/>
            <w:right w:val="none" w:sz="0" w:space="0" w:color="auto"/>
          </w:divBdr>
        </w:div>
        <w:div w:id="1777750966">
          <w:marLeft w:val="480"/>
          <w:marRight w:val="0"/>
          <w:marTop w:val="0"/>
          <w:marBottom w:val="0"/>
          <w:divBdr>
            <w:top w:val="none" w:sz="0" w:space="0" w:color="auto"/>
            <w:left w:val="none" w:sz="0" w:space="0" w:color="auto"/>
            <w:bottom w:val="none" w:sz="0" w:space="0" w:color="auto"/>
            <w:right w:val="none" w:sz="0" w:space="0" w:color="auto"/>
          </w:divBdr>
        </w:div>
      </w:divsChild>
    </w:div>
    <w:div w:id="2143576656">
      <w:bodyDiv w:val="1"/>
      <w:marLeft w:val="0"/>
      <w:marRight w:val="0"/>
      <w:marTop w:val="0"/>
      <w:marBottom w:val="0"/>
      <w:divBdr>
        <w:top w:val="none" w:sz="0" w:space="0" w:color="auto"/>
        <w:left w:val="none" w:sz="0" w:space="0" w:color="auto"/>
        <w:bottom w:val="none" w:sz="0" w:space="0" w:color="auto"/>
        <w:right w:val="none" w:sz="0" w:space="0" w:color="auto"/>
      </w:divBdr>
    </w:div>
    <w:div w:id="21447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numbering" Target="numbering.xml"/><Relationship Id="rId36"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A2D198F-0AD7-47F2-B165-D8AFED91C8A8}"/>
      </w:docPartPr>
      <w:docPartBody>
        <w:p w:rsidR="00261879" w:rsidRDefault="00261879">
          <w:r w:rsidRPr="00CF05F5">
            <w:rPr>
              <w:rStyle w:val="PlaceholderText"/>
            </w:rPr>
            <w:t>Click or tap here to enter text.</w:t>
          </w:r>
        </w:p>
      </w:docPartBody>
    </w:docPart>
    <w:docPart>
      <w:docPartPr>
        <w:name w:val="30F8BD5B70494B008F68C27A507F6D70"/>
        <w:category>
          <w:name w:val="General"/>
          <w:gallery w:val="placeholder"/>
        </w:category>
        <w:types>
          <w:type w:val="bbPlcHdr"/>
        </w:types>
        <w:behaviors>
          <w:behavior w:val="content"/>
        </w:behaviors>
        <w:guid w:val="{B568C796-2EB8-4833-9C6F-59C9A9D19D1C}"/>
      </w:docPartPr>
      <w:docPartBody>
        <w:p w:rsidR="00261879" w:rsidRDefault="00261879" w:rsidP="00261879">
          <w:pPr>
            <w:pStyle w:val="30F8BD5B70494B008F68C27A507F6D70"/>
          </w:pPr>
          <w:r w:rsidRPr="00CF05F5">
            <w:rPr>
              <w:rStyle w:val="PlaceholderText"/>
            </w:rPr>
            <w:t>Click or tap here to enter text.</w:t>
          </w:r>
        </w:p>
      </w:docPartBody>
    </w:docPart>
    <w:docPart>
      <w:docPartPr>
        <w:name w:val="4A202489CA2A4FAEA168772B5076190B"/>
        <w:category>
          <w:name w:val="General"/>
          <w:gallery w:val="placeholder"/>
        </w:category>
        <w:types>
          <w:type w:val="bbPlcHdr"/>
        </w:types>
        <w:behaviors>
          <w:behavior w:val="content"/>
        </w:behaviors>
        <w:guid w:val="{7B75A24D-3A96-49B1-98C0-457AB139881F}"/>
      </w:docPartPr>
      <w:docPartBody>
        <w:p w:rsidR="00856805" w:rsidRDefault="00856805" w:rsidP="00856805">
          <w:pPr>
            <w:pStyle w:val="4A202489CA2A4FAEA168772B5076190B"/>
          </w:pPr>
          <w:r w:rsidRPr="00CF05F5">
            <w:rPr>
              <w:rStyle w:val="PlaceholderText"/>
            </w:rPr>
            <w:t>Click or tap here to enter text.</w:t>
          </w:r>
        </w:p>
      </w:docPartBody>
    </w:docPart>
    <w:docPart>
      <w:docPartPr>
        <w:name w:val="337A10109FB64C50816E8A08A446BAD2"/>
        <w:category>
          <w:name w:val="General"/>
          <w:gallery w:val="placeholder"/>
        </w:category>
        <w:types>
          <w:type w:val="bbPlcHdr"/>
        </w:types>
        <w:behaviors>
          <w:behavior w:val="content"/>
        </w:behaviors>
        <w:guid w:val="{6D61A2F3-EF01-4AA5-915D-E4621973F1C9}"/>
      </w:docPartPr>
      <w:docPartBody>
        <w:p w:rsidR="00DA7642" w:rsidRDefault="00856805" w:rsidP="00856805">
          <w:pPr>
            <w:pStyle w:val="337A10109FB64C50816E8A08A446BAD2"/>
          </w:pPr>
          <w:r w:rsidRPr="00CF05F5">
            <w:rPr>
              <w:rStyle w:val="PlaceholderText"/>
            </w:rPr>
            <w:t>Click or tap here to enter text.</w:t>
          </w:r>
        </w:p>
      </w:docPartBody>
    </w:docPart>
    <w:docPart>
      <w:docPartPr>
        <w:name w:val="73BA1EEB9CD1411FA8828FE65E28F54F"/>
        <w:category>
          <w:name w:val="General"/>
          <w:gallery w:val="placeholder"/>
        </w:category>
        <w:types>
          <w:type w:val="bbPlcHdr"/>
        </w:types>
        <w:behaviors>
          <w:behavior w:val="content"/>
        </w:behaviors>
        <w:guid w:val="{FBFBC18F-490C-464C-B4DF-DDD56B73A48B}"/>
      </w:docPartPr>
      <w:docPartBody>
        <w:p w:rsidR="00DA7642" w:rsidRDefault="00856805" w:rsidP="00856805">
          <w:pPr>
            <w:pStyle w:val="73BA1EEB9CD1411FA8828FE65E28F54F"/>
          </w:pPr>
          <w:r w:rsidRPr="00CF05F5">
            <w:rPr>
              <w:rStyle w:val="PlaceholderText"/>
            </w:rPr>
            <w:t>Click or tap here to enter text.</w:t>
          </w:r>
        </w:p>
      </w:docPartBody>
    </w:docPart>
    <w:docPart>
      <w:docPartPr>
        <w:name w:val="A44765429EAC4EF38A838AE0A1BCBD75"/>
        <w:category>
          <w:name w:val="General"/>
          <w:gallery w:val="placeholder"/>
        </w:category>
        <w:types>
          <w:type w:val="bbPlcHdr"/>
        </w:types>
        <w:behaviors>
          <w:behavior w:val="content"/>
        </w:behaviors>
        <w:guid w:val="{5E9E39E3-A506-43DA-AE69-DA3202DCE376}"/>
      </w:docPartPr>
      <w:docPartBody>
        <w:p w:rsidR="00184006" w:rsidRDefault="00184006" w:rsidP="00184006">
          <w:pPr>
            <w:pStyle w:val="A44765429EAC4EF38A838AE0A1BCBD75"/>
          </w:pPr>
          <w:r w:rsidRPr="00CF05F5">
            <w:rPr>
              <w:rStyle w:val="PlaceholderText"/>
            </w:rPr>
            <w:t>Click or tap here to enter text.</w:t>
          </w:r>
        </w:p>
      </w:docPartBody>
    </w:docPart>
    <w:docPart>
      <w:docPartPr>
        <w:name w:val="4787335DDD12439D9CD45387DEE005A7"/>
        <w:category>
          <w:name w:val="General"/>
          <w:gallery w:val="placeholder"/>
        </w:category>
        <w:types>
          <w:type w:val="bbPlcHdr"/>
        </w:types>
        <w:behaviors>
          <w:behavior w:val="content"/>
        </w:behaviors>
        <w:guid w:val="{2D92CC47-667C-4C80-851D-D82150ACCED6}"/>
      </w:docPartPr>
      <w:docPartBody>
        <w:p w:rsidR="00184006" w:rsidRDefault="00184006" w:rsidP="00184006">
          <w:pPr>
            <w:pStyle w:val="4787335DDD12439D9CD45387DEE005A7"/>
          </w:pPr>
          <w:r w:rsidRPr="00CF05F5">
            <w:rPr>
              <w:rStyle w:val="PlaceholderText"/>
            </w:rPr>
            <w:t>Click or tap here to enter text.</w:t>
          </w:r>
        </w:p>
      </w:docPartBody>
    </w:docPart>
    <w:docPart>
      <w:docPartPr>
        <w:name w:val="065F80AE813D4271AA15452B5078F884"/>
        <w:category>
          <w:name w:val="General"/>
          <w:gallery w:val="placeholder"/>
        </w:category>
        <w:types>
          <w:type w:val="bbPlcHdr"/>
        </w:types>
        <w:behaviors>
          <w:behavior w:val="content"/>
        </w:behaviors>
        <w:guid w:val="{CFCFA526-55A2-4FF5-9DC2-315F81E8AC4A}"/>
      </w:docPartPr>
      <w:docPartBody>
        <w:p w:rsidR="002C7D2C" w:rsidRDefault="00C8496A" w:rsidP="00C8496A">
          <w:pPr>
            <w:pStyle w:val="065F80AE813D4271AA15452B5078F884"/>
          </w:pPr>
          <w:r w:rsidRPr="00CF05F5">
            <w:rPr>
              <w:rStyle w:val="PlaceholderText"/>
            </w:rPr>
            <w:t>Click or tap here to enter text.</w:t>
          </w:r>
        </w:p>
      </w:docPartBody>
    </w:docPart>
    <w:docPart>
      <w:docPartPr>
        <w:name w:val="FC16C52BAF914BC0882AFBB1AE1EB81E"/>
        <w:category>
          <w:name w:val="General"/>
          <w:gallery w:val="placeholder"/>
        </w:category>
        <w:types>
          <w:type w:val="bbPlcHdr"/>
        </w:types>
        <w:behaviors>
          <w:behavior w:val="content"/>
        </w:behaviors>
        <w:guid w:val="{763AC995-ED9F-4D20-BC30-9C6EE3567DC4}"/>
      </w:docPartPr>
      <w:docPartBody>
        <w:p w:rsidR="002C7D2C" w:rsidRDefault="00C8496A" w:rsidP="00C8496A">
          <w:pPr>
            <w:pStyle w:val="FC16C52BAF914BC0882AFBB1AE1EB81E"/>
          </w:pPr>
          <w:r w:rsidRPr="00CF05F5">
            <w:rPr>
              <w:rStyle w:val="PlaceholderText"/>
            </w:rPr>
            <w:t>Click or tap here to enter text.</w:t>
          </w:r>
        </w:p>
      </w:docPartBody>
    </w:docPart>
    <w:docPart>
      <w:docPartPr>
        <w:name w:val="B189963E05AE4A119095B973F9BBB93D"/>
        <w:category>
          <w:name w:val="General"/>
          <w:gallery w:val="placeholder"/>
        </w:category>
        <w:types>
          <w:type w:val="bbPlcHdr"/>
        </w:types>
        <w:behaviors>
          <w:behavior w:val="content"/>
        </w:behaviors>
        <w:guid w:val="{1C0F9A43-DA8A-4A24-A8E3-FCDD1EB64A4A}"/>
      </w:docPartPr>
      <w:docPartBody>
        <w:p w:rsidR="00163287" w:rsidRDefault="00034F08" w:rsidP="00034F08">
          <w:pPr>
            <w:pStyle w:val="1170DCE8F92E4D1A98A601DDF78B5191"/>
          </w:pPr>
          <w:r w:rsidRPr="00CF05F5">
            <w:rPr>
              <w:rStyle w:val="PlaceholderText"/>
            </w:rPr>
            <w:t>Click or tap here to enter text.</w:t>
          </w:r>
        </w:p>
      </w:docPartBody>
    </w:docPart>
    <w:docPart>
      <w:docPartPr>
        <w:name w:val="46CAF172F6894F5295AA3112E2C6479F"/>
        <w:category>
          <w:name w:val="General"/>
          <w:gallery w:val="placeholder"/>
        </w:category>
        <w:types>
          <w:type w:val="bbPlcHdr"/>
        </w:types>
        <w:behaviors>
          <w:behavior w:val="content"/>
        </w:behaviors>
        <w:guid w:val="{D27E1908-DB6A-48D0-B34E-03EA616FD70F}"/>
      </w:docPartPr>
      <w:docPartBody>
        <w:p w:rsidR="00163287" w:rsidRDefault="00034F08" w:rsidP="00034F08">
          <w:pPr>
            <w:pStyle w:val="5024C1AF23B0443B9E7301964119E2A1"/>
          </w:pPr>
          <w:r w:rsidRPr="00CF05F5">
            <w:rPr>
              <w:rStyle w:val="PlaceholderText"/>
            </w:rPr>
            <w:t>Click or tap here to enter text.</w:t>
          </w:r>
        </w:p>
      </w:docPartBody>
    </w:docPart>
    <w:docPart>
      <w:docPartPr>
        <w:name w:val="1549301698F74B258D5AB58543A0D5F3"/>
        <w:category>
          <w:name w:val="General"/>
          <w:gallery w:val="placeholder"/>
        </w:category>
        <w:types>
          <w:type w:val="bbPlcHdr"/>
        </w:types>
        <w:behaviors>
          <w:behavior w:val="content"/>
        </w:behaviors>
        <w:guid w:val="{6A457C56-A857-449D-A509-2F0417D139AC}"/>
      </w:docPartPr>
      <w:docPartBody>
        <w:p w:rsidR="00163287" w:rsidRDefault="00034F08" w:rsidP="00034F08">
          <w:pPr>
            <w:pStyle w:val="989A61CF97B54E928FAABD165FF7530E"/>
          </w:pPr>
          <w:r w:rsidRPr="00CF05F5">
            <w:rPr>
              <w:rStyle w:val="PlaceholderText"/>
            </w:rPr>
            <w:t>Click or tap here to enter text.</w:t>
          </w:r>
        </w:p>
      </w:docPartBody>
    </w:docPart>
    <w:docPart>
      <w:docPartPr>
        <w:name w:val="0B6ECD23FEB2418D9A3073C9A18496EA"/>
        <w:category>
          <w:name w:val="General"/>
          <w:gallery w:val="placeholder"/>
        </w:category>
        <w:types>
          <w:type w:val="bbPlcHdr"/>
        </w:types>
        <w:behaviors>
          <w:behavior w:val="content"/>
        </w:behaviors>
        <w:guid w:val="{5E481B5C-C45D-453B-BC6E-6866E9DADF20}"/>
      </w:docPartPr>
      <w:docPartBody>
        <w:p w:rsidR="0040732B" w:rsidRDefault="00E80764" w:rsidP="00E80764">
          <w:pPr>
            <w:pStyle w:val="4B71D2ABB4004A4EA20B3B9CA78027E0"/>
          </w:pPr>
          <w:r w:rsidRPr="00CF05F5">
            <w:rPr>
              <w:rStyle w:val="PlaceholderText"/>
            </w:rPr>
            <w:t>Click or tap here to enter text.</w:t>
          </w:r>
        </w:p>
      </w:docPartBody>
    </w:docPart>
    <w:docPart>
      <w:docPartPr>
        <w:name w:val="C309936E1C1C41E58EC8D935D08CC60D"/>
        <w:category>
          <w:name w:val="General"/>
          <w:gallery w:val="placeholder"/>
        </w:category>
        <w:types>
          <w:type w:val="bbPlcHdr"/>
        </w:types>
        <w:behaviors>
          <w:behavior w:val="content"/>
        </w:behaviors>
        <w:guid w:val="{FA606500-8B1E-4439-9B57-3201AAB0C84A}"/>
      </w:docPartPr>
      <w:docPartBody>
        <w:p w:rsidR="0040732B" w:rsidRDefault="00E80764" w:rsidP="00E80764">
          <w:r w:rsidRPr="00CF05F5">
            <w:rPr>
              <w:rStyle w:val="PlaceholderText"/>
            </w:rPr>
            <w:t>Click or tap here to enter text.</w:t>
          </w:r>
        </w:p>
      </w:docPartBody>
    </w:docPart>
    <w:docPart>
      <w:docPartPr>
        <w:name w:val="8874B91367A247488C8A5D636EB14A8C"/>
        <w:category>
          <w:name w:val="General"/>
          <w:gallery w:val="placeholder"/>
        </w:category>
        <w:types>
          <w:type w:val="bbPlcHdr"/>
        </w:types>
        <w:behaviors>
          <w:behavior w:val="content"/>
        </w:behaviors>
        <w:guid w:val="{34C749AF-AB1A-4B33-941F-85049015DF09}"/>
      </w:docPartPr>
      <w:docPartBody>
        <w:p w:rsidR="0040732B" w:rsidRDefault="0040732B" w:rsidP="0040732B">
          <w:r w:rsidRPr="00CF05F5">
            <w:rPr>
              <w:rStyle w:val="PlaceholderText"/>
            </w:rPr>
            <w:t>Click or tap here to enter text.</w:t>
          </w:r>
        </w:p>
      </w:docPartBody>
    </w:docPart>
    <w:docPart>
      <w:docPartPr>
        <w:name w:val="DD777216080F4490A8545895F99DF9CE"/>
        <w:category>
          <w:name w:val="General"/>
          <w:gallery w:val="placeholder"/>
        </w:category>
        <w:types>
          <w:type w:val="bbPlcHdr"/>
        </w:types>
        <w:behaviors>
          <w:behavior w:val="content"/>
        </w:behaviors>
        <w:guid w:val="{D440F802-1A36-4316-B775-CCDCCDC178E8}"/>
      </w:docPartPr>
      <w:docPartBody>
        <w:p w:rsidR="0040732B" w:rsidRDefault="0040732B" w:rsidP="0040732B">
          <w:r w:rsidRPr="00CF05F5">
            <w:rPr>
              <w:rStyle w:val="PlaceholderText"/>
            </w:rPr>
            <w:t>Click or tap here to enter text.</w:t>
          </w:r>
        </w:p>
      </w:docPartBody>
    </w:docPart>
    <w:docPart>
      <w:docPartPr>
        <w:name w:val="CB2CBE816F114761B4C4C5FE5A55832D"/>
        <w:category>
          <w:name w:val="General"/>
          <w:gallery w:val="placeholder"/>
        </w:category>
        <w:types>
          <w:type w:val="bbPlcHdr"/>
        </w:types>
        <w:behaviors>
          <w:behavior w:val="content"/>
        </w:behaviors>
        <w:guid w:val="{6B2C8CF0-FBAA-40BB-83C6-FA391D6C36A1}"/>
      </w:docPartPr>
      <w:docPartBody>
        <w:p w:rsidR="0040732B" w:rsidRDefault="0040732B" w:rsidP="0040732B">
          <w:r w:rsidRPr="00CF05F5">
            <w:rPr>
              <w:rStyle w:val="PlaceholderText"/>
            </w:rPr>
            <w:t>Click or tap here to enter text.</w:t>
          </w:r>
        </w:p>
      </w:docPartBody>
    </w:docPart>
    <w:docPart>
      <w:docPartPr>
        <w:name w:val="7CF308A640824319BF37248DCFCCC040"/>
        <w:category>
          <w:name w:val="General"/>
          <w:gallery w:val="placeholder"/>
        </w:category>
        <w:types>
          <w:type w:val="bbPlcHdr"/>
        </w:types>
        <w:behaviors>
          <w:behavior w:val="content"/>
        </w:behaviors>
        <w:guid w:val="{7A1A6BC5-760C-4DF7-AB26-6502C63BB665}"/>
      </w:docPartPr>
      <w:docPartBody>
        <w:p w:rsidR="0040732B" w:rsidRDefault="0040732B" w:rsidP="0040732B">
          <w:r w:rsidRPr="00CF05F5">
            <w:rPr>
              <w:rStyle w:val="PlaceholderText"/>
            </w:rPr>
            <w:t>Click or tap here to enter text.</w:t>
          </w:r>
        </w:p>
      </w:docPartBody>
    </w:docPart>
    <w:docPart>
      <w:docPartPr>
        <w:name w:val="B9EA4AD4FD254BE5B40A36D9B9848BE2"/>
        <w:category>
          <w:name w:val="General"/>
          <w:gallery w:val="placeholder"/>
        </w:category>
        <w:types>
          <w:type w:val="bbPlcHdr"/>
        </w:types>
        <w:behaviors>
          <w:behavior w:val="content"/>
        </w:behaviors>
        <w:guid w:val="{E38D1454-E4F8-4A98-A805-2019343209CD}"/>
      </w:docPartPr>
      <w:docPartBody>
        <w:p w:rsidR="0040732B" w:rsidRDefault="0040732B" w:rsidP="0040732B">
          <w:r w:rsidRPr="00CF05F5">
            <w:rPr>
              <w:rStyle w:val="PlaceholderText"/>
            </w:rPr>
            <w:t>Click or tap here to enter text.</w:t>
          </w:r>
        </w:p>
      </w:docPartBody>
    </w:docPart>
    <w:docPart>
      <w:docPartPr>
        <w:name w:val="1170DCE8F92E4D1A98A601DDF78B5191"/>
        <w:category>
          <w:name w:val="General"/>
          <w:gallery w:val="placeholder"/>
        </w:category>
        <w:types>
          <w:type w:val="bbPlcHdr"/>
        </w:types>
        <w:behaviors>
          <w:behavior w:val="content"/>
        </w:behaviors>
        <w:guid w:val="{89D0BB85-037C-4ED5-9FEB-C34546DD88FD}"/>
      </w:docPartPr>
      <w:docPartBody>
        <w:p w:rsidR="0040732B" w:rsidRDefault="0040732B" w:rsidP="0040732B">
          <w:r w:rsidRPr="00CF05F5">
            <w:rPr>
              <w:rStyle w:val="PlaceholderText"/>
            </w:rPr>
            <w:t>Click or tap here to enter text.</w:t>
          </w:r>
        </w:p>
      </w:docPartBody>
    </w:docPart>
    <w:docPart>
      <w:docPartPr>
        <w:name w:val="5024C1AF23B0443B9E7301964119E2A1"/>
        <w:category>
          <w:name w:val="General"/>
          <w:gallery w:val="placeholder"/>
        </w:category>
        <w:types>
          <w:type w:val="bbPlcHdr"/>
        </w:types>
        <w:behaviors>
          <w:behavior w:val="content"/>
        </w:behaviors>
        <w:guid w:val="{A87F2C5C-0C99-4FE2-8576-14B1922A5F9A}"/>
      </w:docPartPr>
      <w:docPartBody>
        <w:p w:rsidR="0040732B" w:rsidRDefault="0040732B" w:rsidP="0040732B">
          <w:r w:rsidRPr="00CF05F5">
            <w:rPr>
              <w:rStyle w:val="PlaceholderText"/>
            </w:rPr>
            <w:t>Click or tap here to enter text.</w:t>
          </w:r>
        </w:p>
      </w:docPartBody>
    </w:docPart>
    <w:docPart>
      <w:docPartPr>
        <w:name w:val="989A61CF97B54E928FAABD165FF7530E"/>
        <w:category>
          <w:name w:val="General"/>
          <w:gallery w:val="placeholder"/>
        </w:category>
        <w:types>
          <w:type w:val="bbPlcHdr"/>
        </w:types>
        <w:behaviors>
          <w:behavior w:val="content"/>
        </w:behaviors>
        <w:guid w:val="{692551DF-6DA4-4D51-AD54-6BFE3E363533}"/>
      </w:docPartPr>
      <w:docPartBody>
        <w:p w:rsidR="0040732B" w:rsidRDefault="0040732B" w:rsidP="0040732B">
          <w:r w:rsidRPr="00CF05F5">
            <w:rPr>
              <w:rStyle w:val="PlaceholderText"/>
            </w:rPr>
            <w:t>Click or tap here to enter text.</w:t>
          </w:r>
        </w:p>
      </w:docPartBody>
    </w:docPart>
    <w:docPart>
      <w:docPartPr>
        <w:name w:val="2B6C44B1E6054805BD0BA4FCB3CE598D"/>
        <w:category>
          <w:name w:val="General"/>
          <w:gallery w:val="placeholder"/>
        </w:category>
        <w:types>
          <w:type w:val="bbPlcHdr"/>
        </w:types>
        <w:behaviors>
          <w:behavior w:val="content"/>
        </w:behaviors>
        <w:guid w:val="{637BD52B-F308-4B24-9CB1-FE1357F022EA}"/>
      </w:docPartPr>
      <w:docPartBody>
        <w:p w:rsidR="00605CC6" w:rsidRDefault="00AB55E3" w:rsidP="00AB55E3">
          <w:r w:rsidRPr="00CF05F5">
            <w:rPr>
              <w:rStyle w:val="PlaceholderText"/>
            </w:rPr>
            <w:t>Click or tap here to enter text.</w:t>
          </w:r>
        </w:p>
      </w:docPartBody>
    </w:docPart>
    <w:docPart>
      <w:docPartPr>
        <w:name w:val="4B71D2ABB4004A4EA20B3B9CA78027E0"/>
        <w:category>
          <w:name w:val="General"/>
          <w:gallery w:val="placeholder"/>
        </w:category>
        <w:types>
          <w:type w:val="bbPlcHdr"/>
        </w:types>
        <w:behaviors>
          <w:behavior w:val="content"/>
        </w:behaviors>
        <w:guid w:val="{DE1A8298-4DCF-4983-93BF-903732680CB5}"/>
      </w:docPartPr>
      <w:docPartBody>
        <w:p w:rsidR="00605CC6" w:rsidRDefault="00AB55E3" w:rsidP="00AB55E3">
          <w:r w:rsidRPr="00CF05F5">
            <w:rPr>
              <w:rStyle w:val="PlaceholderText"/>
            </w:rPr>
            <w:t>Click or tap here to enter text.</w:t>
          </w:r>
        </w:p>
      </w:docPartBody>
    </w:docPart>
    <w:docPart>
      <w:docPartPr>
        <w:name w:val="7401A4FB05A94732BF39B290A545B3EC"/>
        <w:category>
          <w:name w:val="General"/>
          <w:gallery w:val="placeholder"/>
        </w:category>
        <w:types>
          <w:type w:val="bbPlcHdr"/>
        </w:types>
        <w:behaviors>
          <w:behavior w:val="content"/>
        </w:behaviors>
        <w:guid w:val="{1452629B-AB76-4270-AA44-D2228C1C9886}"/>
      </w:docPartPr>
      <w:docPartBody>
        <w:p w:rsidR="00605CC6" w:rsidRDefault="00AB55E3" w:rsidP="00AB55E3">
          <w:r w:rsidRPr="00CF05F5">
            <w:rPr>
              <w:rStyle w:val="PlaceholderText"/>
            </w:rPr>
            <w:t>Click or tap here to enter text.</w:t>
          </w:r>
        </w:p>
      </w:docPartBody>
    </w:docPart>
    <w:docPart>
      <w:docPartPr>
        <w:name w:val="8D11CC067E614C54BD6C04741A29FCE7"/>
        <w:category>
          <w:name w:val="General"/>
          <w:gallery w:val="placeholder"/>
        </w:category>
        <w:types>
          <w:type w:val="bbPlcHdr"/>
        </w:types>
        <w:behaviors>
          <w:behavior w:val="content"/>
        </w:behaviors>
        <w:guid w:val="{EB211C0B-EA5F-4A05-850D-E7B32BF2487E}"/>
      </w:docPartPr>
      <w:docPartBody>
        <w:p w:rsidR="008D2A43" w:rsidRDefault="008D2A43" w:rsidP="008D2A43">
          <w:pPr>
            <w:pStyle w:val="8D11CC067E614C54BD6C04741A29FCE7"/>
          </w:pPr>
          <w:r w:rsidRPr="00CF05F5">
            <w:rPr>
              <w:rStyle w:val="PlaceholderText"/>
            </w:rPr>
            <w:t>Click or tap here to enter text.</w:t>
          </w:r>
        </w:p>
      </w:docPartBody>
    </w:docPart>
    <w:docPart>
      <w:docPartPr>
        <w:name w:val="5C7BAD1531284BBF8689D5D6D0E2158F"/>
        <w:category>
          <w:name w:val="General"/>
          <w:gallery w:val="placeholder"/>
        </w:category>
        <w:types>
          <w:type w:val="bbPlcHdr"/>
        </w:types>
        <w:behaviors>
          <w:behavior w:val="content"/>
        </w:behaviors>
        <w:guid w:val="{5EB4FF9D-0EA8-4F75-A4B1-2F3341E1EDAE}"/>
      </w:docPartPr>
      <w:docPartBody>
        <w:p w:rsidR="008D2A43" w:rsidRDefault="008D2A43" w:rsidP="008D2A43">
          <w:pPr>
            <w:pStyle w:val="5C7BAD1531284BBF8689D5D6D0E2158F"/>
          </w:pPr>
          <w:r w:rsidRPr="00CF05F5">
            <w:rPr>
              <w:rStyle w:val="PlaceholderText"/>
            </w:rPr>
            <w:t>Click or tap here to enter text.</w:t>
          </w:r>
        </w:p>
      </w:docPartBody>
    </w:docPart>
    <w:docPart>
      <w:docPartPr>
        <w:name w:val="BAAEB9D47DEF406FA7741110E6E4A13D"/>
        <w:category>
          <w:name w:val="General"/>
          <w:gallery w:val="placeholder"/>
        </w:category>
        <w:types>
          <w:type w:val="bbPlcHdr"/>
        </w:types>
        <w:behaviors>
          <w:behavior w:val="content"/>
        </w:behaviors>
        <w:guid w:val="{9329DDF9-B590-4341-8B89-75CAB351B766}"/>
      </w:docPartPr>
      <w:docPartBody>
        <w:p w:rsidR="008D2A43" w:rsidRDefault="008D2A43" w:rsidP="008D2A43">
          <w:pPr>
            <w:pStyle w:val="BAAEB9D47DEF406FA7741110E6E4A13D"/>
          </w:pPr>
          <w:r w:rsidRPr="00CF05F5">
            <w:rPr>
              <w:rStyle w:val="PlaceholderText"/>
            </w:rPr>
            <w:t>Click or tap here to enter text.</w:t>
          </w:r>
        </w:p>
      </w:docPartBody>
    </w:docPart>
    <w:docPart>
      <w:docPartPr>
        <w:name w:val="32FB530298254323A903C582A90D5A5A"/>
        <w:category>
          <w:name w:val="General"/>
          <w:gallery w:val="placeholder"/>
        </w:category>
        <w:types>
          <w:type w:val="bbPlcHdr"/>
        </w:types>
        <w:behaviors>
          <w:behavior w:val="content"/>
        </w:behaviors>
        <w:guid w:val="{DA5CA0B7-A8E3-404B-A099-CEE7C3262386}"/>
      </w:docPartPr>
      <w:docPartBody>
        <w:p w:rsidR="002D46CD" w:rsidRDefault="008D2A43" w:rsidP="008D2A43">
          <w:pPr>
            <w:pStyle w:val="32FB530298254323A903C582A90D5A5A"/>
          </w:pPr>
          <w:r w:rsidRPr="00CF05F5">
            <w:rPr>
              <w:rStyle w:val="PlaceholderText"/>
            </w:rPr>
            <w:t>Click or tap here to enter text.</w:t>
          </w:r>
        </w:p>
      </w:docPartBody>
    </w:docPart>
    <w:docPart>
      <w:docPartPr>
        <w:name w:val="C1C8A22711FB4F6EA2018783B951DC57"/>
        <w:category>
          <w:name w:val="General"/>
          <w:gallery w:val="placeholder"/>
        </w:category>
        <w:types>
          <w:type w:val="bbPlcHdr"/>
        </w:types>
        <w:behaviors>
          <w:behavior w:val="content"/>
        </w:behaviors>
        <w:guid w:val="{BD88B91F-A317-4759-9C09-A32CCA7C3706}"/>
      </w:docPartPr>
      <w:docPartBody>
        <w:p w:rsidR="003D03D0" w:rsidRDefault="003D03D0" w:rsidP="003D03D0">
          <w:pPr>
            <w:pStyle w:val="C1C8A22711FB4F6EA2018783B951DC57"/>
          </w:pPr>
          <w:r w:rsidRPr="00CF05F5">
            <w:rPr>
              <w:rStyle w:val="PlaceholderText"/>
            </w:rPr>
            <w:t>Click or tap here to enter text.</w:t>
          </w:r>
        </w:p>
      </w:docPartBody>
    </w:docPart>
    <w:docPart>
      <w:docPartPr>
        <w:name w:val="27F1384B92FC49A19CCC53E6910F0C04"/>
        <w:category>
          <w:name w:val="General"/>
          <w:gallery w:val="placeholder"/>
        </w:category>
        <w:types>
          <w:type w:val="bbPlcHdr"/>
        </w:types>
        <w:behaviors>
          <w:behavior w:val="content"/>
        </w:behaviors>
        <w:guid w:val="{A24310C5-FF66-46B4-B68E-3A4609DCF397}"/>
      </w:docPartPr>
      <w:docPartBody>
        <w:p w:rsidR="00512BF9" w:rsidRDefault="00512BF9" w:rsidP="00512BF9">
          <w:pPr>
            <w:pStyle w:val="27F1384B92FC49A19CCC53E6910F0C04"/>
          </w:pPr>
          <w:r w:rsidRPr="00CF0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79"/>
    <w:rsid w:val="00015A21"/>
    <w:rsid w:val="00034F08"/>
    <w:rsid w:val="00052971"/>
    <w:rsid w:val="00065714"/>
    <w:rsid w:val="000D4190"/>
    <w:rsid w:val="000F2DDA"/>
    <w:rsid w:val="001248F5"/>
    <w:rsid w:val="00163287"/>
    <w:rsid w:val="00184006"/>
    <w:rsid w:val="001A44C0"/>
    <w:rsid w:val="00255507"/>
    <w:rsid w:val="00261879"/>
    <w:rsid w:val="00290B2C"/>
    <w:rsid w:val="002C7D2C"/>
    <w:rsid w:val="002D46CD"/>
    <w:rsid w:val="002E3E1A"/>
    <w:rsid w:val="00385B92"/>
    <w:rsid w:val="003C5076"/>
    <w:rsid w:val="003D03D0"/>
    <w:rsid w:val="003D19AF"/>
    <w:rsid w:val="0040732B"/>
    <w:rsid w:val="004E7320"/>
    <w:rsid w:val="00512BF9"/>
    <w:rsid w:val="00532B95"/>
    <w:rsid w:val="00544EB9"/>
    <w:rsid w:val="00554F29"/>
    <w:rsid w:val="00590062"/>
    <w:rsid w:val="0059084F"/>
    <w:rsid w:val="005B291A"/>
    <w:rsid w:val="005C5560"/>
    <w:rsid w:val="00605CC6"/>
    <w:rsid w:val="00637BEF"/>
    <w:rsid w:val="00647EF6"/>
    <w:rsid w:val="0065050B"/>
    <w:rsid w:val="00672071"/>
    <w:rsid w:val="00673F2B"/>
    <w:rsid w:val="006A01FA"/>
    <w:rsid w:val="006A2884"/>
    <w:rsid w:val="007065D1"/>
    <w:rsid w:val="007A13ED"/>
    <w:rsid w:val="0081136C"/>
    <w:rsid w:val="00856805"/>
    <w:rsid w:val="008754C8"/>
    <w:rsid w:val="008C429E"/>
    <w:rsid w:val="008D2A43"/>
    <w:rsid w:val="008E1E81"/>
    <w:rsid w:val="00981F10"/>
    <w:rsid w:val="00985E2A"/>
    <w:rsid w:val="00996DFF"/>
    <w:rsid w:val="009C281D"/>
    <w:rsid w:val="00A21067"/>
    <w:rsid w:val="00A669B7"/>
    <w:rsid w:val="00AB55E3"/>
    <w:rsid w:val="00B77B10"/>
    <w:rsid w:val="00BB20B3"/>
    <w:rsid w:val="00C839ED"/>
    <w:rsid w:val="00C8496A"/>
    <w:rsid w:val="00CA53E4"/>
    <w:rsid w:val="00DA7642"/>
    <w:rsid w:val="00DC64DC"/>
    <w:rsid w:val="00E07B92"/>
    <w:rsid w:val="00E4514C"/>
    <w:rsid w:val="00E80764"/>
    <w:rsid w:val="00EC4631"/>
    <w:rsid w:val="00EE0116"/>
    <w:rsid w:val="00F40A2D"/>
    <w:rsid w:val="00F5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BF9"/>
    <w:rPr>
      <w:color w:val="808080"/>
    </w:rPr>
  </w:style>
  <w:style w:type="paragraph" w:customStyle="1" w:styleId="30F8BD5B70494B008F68C27A507F6D70">
    <w:name w:val="30F8BD5B70494B008F68C27A507F6D70"/>
    <w:rsid w:val="00261879"/>
  </w:style>
  <w:style w:type="paragraph" w:customStyle="1" w:styleId="4A202489CA2A4FAEA168772B5076190B">
    <w:name w:val="4A202489CA2A4FAEA168772B5076190B"/>
    <w:rsid w:val="00856805"/>
  </w:style>
  <w:style w:type="paragraph" w:customStyle="1" w:styleId="337A10109FB64C50816E8A08A446BAD2">
    <w:name w:val="337A10109FB64C50816E8A08A446BAD2"/>
    <w:rsid w:val="00856805"/>
  </w:style>
  <w:style w:type="paragraph" w:customStyle="1" w:styleId="73BA1EEB9CD1411FA8828FE65E28F54F">
    <w:name w:val="73BA1EEB9CD1411FA8828FE65E28F54F"/>
    <w:rsid w:val="00856805"/>
  </w:style>
  <w:style w:type="paragraph" w:customStyle="1" w:styleId="7157B2E47A594CE8B5F1052B531F0212">
    <w:name w:val="7157B2E47A594CE8B5F1052B531F0212"/>
    <w:rsid w:val="00184006"/>
  </w:style>
  <w:style w:type="paragraph" w:customStyle="1" w:styleId="A44765429EAC4EF38A838AE0A1BCBD75">
    <w:name w:val="A44765429EAC4EF38A838AE0A1BCBD75"/>
    <w:rsid w:val="00184006"/>
  </w:style>
  <w:style w:type="paragraph" w:customStyle="1" w:styleId="1462B61A8A2244C2B1F8EF0AF3D32A7E">
    <w:name w:val="1462B61A8A2244C2B1F8EF0AF3D32A7E"/>
    <w:rsid w:val="00184006"/>
  </w:style>
  <w:style w:type="paragraph" w:customStyle="1" w:styleId="4787335DDD12439D9CD45387DEE005A7">
    <w:name w:val="4787335DDD12439D9CD45387DEE005A7"/>
    <w:rsid w:val="00184006"/>
  </w:style>
  <w:style w:type="paragraph" w:customStyle="1" w:styleId="065F80AE813D4271AA15452B5078F884">
    <w:name w:val="065F80AE813D4271AA15452B5078F884"/>
    <w:rsid w:val="00C8496A"/>
  </w:style>
  <w:style w:type="paragraph" w:customStyle="1" w:styleId="FC16C52BAF914BC0882AFBB1AE1EB81E">
    <w:name w:val="FC16C52BAF914BC0882AFBB1AE1EB81E"/>
    <w:rsid w:val="00C8496A"/>
  </w:style>
  <w:style w:type="paragraph" w:customStyle="1" w:styleId="B189963E05AE4A119095B973F9BBB93D">
    <w:name w:val="B189963E05AE4A119095B973F9BBB93D"/>
    <w:rsid w:val="00034F08"/>
  </w:style>
  <w:style w:type="paragraph" w:customStyle="1" w:styleId="46CAF172F6894F5295AA3112E2C6479F">
    <w:name w:val="46CAF172F6894F5295AA3112E2C6479F"/>
    <w:rsid w:val="00034F08"/>
  </w:style>
  <w:style w:type="paragraph" w:customStyle="1" w:styleId="1549301698F74B258D5AB58543A0D5F3">
    <w:name w:val="1549301698F74B258D5AB58543A0D5F3"/>
    <w:rsid w:val="00034F08"/>
  </w:style>
  <w:style w:type="paragraph" w:customStyle="1" w:styleId="0B6ECD23FEB2418D9A3073C9A18496EA">
    <w:name w:val="0B6ECD23FEB2418D9A3073C9A18496EA"/>
    <w:rsid w:val="00E80764"/>
  </w:style>
  <w:style w:type="paragraph" w:customStyle="1" w:styleId="C309936E1C1C41E58EC8D935D08CC60D">
    <w:name w:val="C309936E1C1C41E58EC8D935D08CC60D"/>
    <w:rsid w:val="00E80764"/>
  </w:style>
  <w:style w:type="paragraph" w:customStyle="1" w:styleId="8874B91367A247488C8A5D636EB14A8C">
    <w:name w:val="8874B91367A247488C8A5D636EB14A8C"/>
    <w:rsid w:val="0040732B"/>
  </w:style>
  <w:style w:type="paragraph" w:customStyle="1" w:styleId="DD777216080F4490A8545895F99DF9CE">
    <w:name w:val="DD777216080F4490A8545895F99DF9CE"/>
    <w:rsid w:val="0040732B"/>
  </w:style>
  <w:style w:type="paragraph" w:customStyle="1" w:styleId="CB2CBE816F114761B4C4C5FE5A55832D">
    <w:name w:val="CB2CBE816F114761B4C4C5FE5A55832D"/>
    <w:rsid w:val="0040732B"/>
  </w:style>
  <w:style w:type="paragraph" w:customStyle="1" w:styleId="7CF308A640824319BF37248DCFCCC040">
    <w:name w:val="7CF308A640824319BF37248DCFCCC040"/>
    <w:rsid w:val="0040732B"/>
  </w:style>
  <w:style w:type="paragraph" w:customStyle="1" w:styleId="B9EA4AD4FD254BE5B40A36D9B9848BE2">
    <w:name w:val="B9EA4AD4FD254BE5B40A36D9B9848BE2"/>
    <w:rsid w:val="0040732B"/>
  </w:style>
  <w:style w:type="paragraph" w:customStyle="1" w:styleId="21CB75E3B530421A9282516720174C46">
    <w:name w:val="21CB75E3B530421A9282516720174C46"/>
    <w:rsid w:val="0040732B"/>
  </w:style>
  <w:style w:type="paragraph" w:customStyle="1" w:styleId="1170DCE8F92E4D1A98A601DDF78B5191">
    <w:name w:val="1170DCE8F92E4D1A98A601DDF78B5191"/>
    <w:rsid w:val="0040732B"/>
  </w:style>
  <w:style w:type="paragraph" w:customStyle="1" w:styleId="5024C1AF23B0443B9E7301964119E2A1">
    <w:name w:val="5024C1AF23B0443B9E7301964119E2A1"/>
    <w:rsid w:val="0040732B"/>
  </w:style>
  <w:style w:type="paragraph" w:customStyle="1" w:styleId="989A61CF97B54E928FAABD165FF7530E">
    <w:name w:val="989A61CF97B54E928FAABD165FF7530E"/>
    <w:rsid w:val="0040732B"/>
  </w:style>
  <w:style w:type="paragraph" w:customStyle="1" w:styleId="2B6C44B1E6054805BD0BA4FCB3CE598D">
    <w:name w:val="2B6C44B1E6054805BD0BA4FCB3CE598D"/>
    <w:rsid w:val="00AB55E3"/>
  </w:style>
  <w:style w:type="paragraph" w:customStyle="1" w:styleId="4B71D2ABB4004A4EA20B3B9CA78027E0">
    <w:name w:val="4B71D2ABB4004A4EA20B3B9CA78027E0"/>
    <w:rsid w:val="00AB55E3"/>
  </w:style>
  <w:style w:type="paragraph" w:customStyle="1" w:styleId="7401A4FB05A94732BF39B290A545B3EC">
    <w:name w:val="7401A4FB05A94732BF39B290A545B3EC"/>
    <w:rsid w:val="00AB55E3"/>
  </w:style>
  <w:style w:type="paragraph" w:customStyle="1" w:styleId="8D11CC067E614C54BD6C04741A29FCE7">
    <w:name w:val="8D11CC067E614C54BD6C04741A29FCE7"/>
    <w:rsid w:val="008D2A43"/>
  </w:style>
  <w:style w:type="paragraph" w:customStyle="1" w:styleId="5C7BAD1531284BBF8689D5D6D0E2158F">
    <w:name w:val="5C7BAD1531284BBF8689D5D6D0E2158F"/>
    <w:rsid w:val="008D2A43"/>
  </w:style>
  <w:style w:type="paragraph" w:customStyle="1" w:styleId="BAAEB9D47DEF406FA7741110E6E4A13D">
    <w:name w:val="BAAEB9D47DEF406FA7741110E6E4A13D"/>
    <w:rsid w:val="008D2A43"/>
  </w:style>
  <w:style w:type="paragraph" w:customStyle="1" w:styleId="32FB530298254323A903C582A90D5A5A">
    <w:name w:val="32FB530298254323A903C582A90D5A5A"/>
    <w:rsid w:val="008D2A43"/>
  </w:style>
  <w:style w:type="paragraph" w:customStyle="1" w:styleId="C1C8A22711FB4F6EA2018783B951DC57">
    <w:name w:val="C1C8A22711FB4F6EA2018783B951DC57"/>
    <w:rsid w:val="003D03D0"/>
  </w:style>
  <w:style w:type="paragraph" w:customStyle="1" w:styleId="E6A0D66800B141ADB8DD1CE6A21F3152">
    <w:name w:val="E6A0D66800B141ADB8DD1CE6A21F3152"/>
    <w:rsid w:val="00512BF9"/>
  </w:style>
  <w:style w:type="paragraph" w:customStyle="1" w:styleId="27F1384B92FC49A19CCC53E6910F0C04">
    <w:name w:val="27F1384B92FC49A19CCC53E6910F0C04"/>
    <w:rsid w:val="00512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1973D6-D42F-4388-A3FC-51351FF3D651}">
  <we:reference id="wa104382081" version="1.28.0.0" store="en-US" storeType="OMEX"/>
  <we:alternateReferences>
    <we:reference id="wa104382081" version="1.28.0.0" store="wa104382081" storeType="OMEX"/>
  </we:alternateReferences>
  <we:properties>
    <we:property name="MENDELEY_CITATIONS" value="[{&quot;citationID&quot;:&quot;MENDELEY_CITATION_79a418cb-3be0-4bf4-9650-9d1496259cf3&quot;,&quot;properties&quot;:{&quot;noteIndex&quot;:0},&quot;isEdited&quot;:false,&quot;manualOverride&quot;:{&quot;isManuallyOverriden&quot;:false,&quot;citeprocText&quot;:&quot;&lt;sup&gt;1&lt;/sup&gt;&quot;,&quot;manualOverrideText&quot;:&quot;&quot;,&quot;isManuallyOverridden&quot;:false},&quot;citationTag&quot;:&quot;MENDELEY_CITATION_v3_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&quot;,&quot;citationItems&quot;:[{&quot;id&quot;:&quot;797f1366-7607-3a14-99dc-01820223cd45&quot;,&quot;itemData&quot;:{&quot;type&quot;:&quot;article-journal&quot;,&quot;id&quot;:&quot;797f1366-7607-3a14-99dc-01820223cd45&quot;,&quot;title&quot;:&quot;2020 Alzheimer's disease facts and figures&quot;,&quot;author&quot;:[{&quot;family&quot;:&quot;Gaugler&quot;,&quot;given&quot;:&quot;Joseph&quot;,&quot;parse-names&quot;:false,&quot;dropping-particle&quot;:&quot;&quot;,&quot;non-dropping-particle&quot;:&quot;&quot;},{&quot;family&quot;:&quot;James&quot;,&quot;given&quot;:&quot;Bryan&quot;,&quot;parse-names&quot;:false,&quot;dropping-particle&quot;:&quot;&quot;,&quot;non-dropping-particle&quot;:&quot;&quot;},{&quot;family&quot;:&quot;Johnson&quot;,&quot;given&quot;:&quot;Tricia&quot;,&quot;parse-names&quot;:false,&quot;dropping-particle&quot;:&quot;&quot;,&quot;non-dropping-particle&quot;:&quot;&quot;},{&quot;family&quot;:&quot;Marin&quot;,&quot;given&quot;:&quot;Allison&quot;,&quot;parse-names&quot;:false,&quot;dropping-particle&quot;:&quot;&quot;,&quot;non-dropping-particle&quot;:&quot;&quot;},{&quot;family&quot;:&quot;Weuve&quot;,&quot;given&quot;:&quot;Jennifer&quot;,&quot;parse-names&quot;:false,&quot;dropping-particle&quot;:&quot;&quot;,&quot;non-dropping-particle&quot;:&quot;&quot;}],&quot;container-title&quot;:&quot;Alzheimer's and Dementia&quot;,&quot;DOI&quot;:&quot;10.1002/alz.12068&quot;,&quot;ISSN&quot;:&quot;15525279&quot;,&quot;PMID&quot;:&quot;32157811&quot;,&quot;issued&quot;:{&quot;date-parts&quot;:[[2020,3,1]]},&quot;page&quot;:&quot;391-460&quot;,&quot;abstract&quot;:&quot;This article describes the public health impact of Alzheimer's disease (AD), including incidence and prevalence, mortality and morbidity, use and costs of care, and the overall impact on caregivers and society. The Special Report discusses the future challenges of meeting care demands for the growing number of people living with Alzheimer's dementia in the United States with a particular emphasis on primary care. By mid-century, the number of Americans age 65 and older with Alzheimer's dementia may grow to 13.8 million. This represents a steep increase from the estimated 5.8 million Americans age 65 and older who have Alzheimer's dementia today. Official death certificates recorded 122,019 deaths from AD in 2018, the latest year for which data are available, making Alzheimer's the sixth leading cause of death in the United States and the fifth leading cause of death among Americans age 65 and older. Between 2000 and 2018, deaths resulting from stroke, HIV and heart disease decreased, whereas reported deaths from Alzheimer's increased 146.2%. In 2019, more than 16 million family members and other unpaid caregivers provided an estimated 18.6 billion hours of care to people with Alzheimer's or other dementias. This care is valued at nearly $244 billion, but its costs extend to family caregivers’ increased risk for emotional distress and negative mental and physical health outcomes. Average per-person Medicare payments for services to beneficiaries age 65 and older with AD or other dementias are more than three times as great as payments for beneficiaries without these conditions, and Medicaid payments are more than 23 times as great. Total payments in 2020 for health care, long-term care and hospice services for people age 65 and older with dementia are estimated to be $305 billion. As the population of Americans living with Alzheimer's dementia increases, the burden of caring for that population also increases. These challenges are exacerbated by a shortage of dementia care specialists, which places an increasing burden on primary care physicians (PCPs) to provide care for people living with dementia. Many PCPs feel underprepared and inadequately trained to handle dementia care responsibilities effectively. This report includes recommendations for maximizing quality care in the face of the shortage of specialists and training challenges in primary care.&quot;,&quot;publisher&quot;:&quot;John Wiley and Sons Inc.&quot;,&quot;issue&quot;:&quot;3&quot;,&quot;volume&quot;:&quot;16&quot;,&quot;container-title-short&quot;:&quot;&quot;},&quot;isTemporary&quot;:false}]},{&quot;citationID&quot;:&quot;MENDELEY_CITATION_6343ec29-e8ea-49bd-ad0d-5bfb020bf8b2&quot;,&quot;properties&quot;:{&quot;noteIndex&quot;:0},&quot;isEdited&quot;:false,&quot;manualOverride&quot;:{&quot;isManuallyOverriden&quot;:false,&quot;citeprocText&quot;:&quot;&lt;sup&gt;2&lt;/sup&gt;&quot;,&quot;manualOverrideText&quot;:&quot;&quot;,&quot;isManuallyOverridden&quot;:false},&quot;citationTag&quot;:&quot;MENDELEY_CITATION_v3_eyJjaXRhdGlvbklEIjoiTUVOREVMRVlfQ0lUQVRJT05fNjM0M2VjMjktZThlYS00OWJkLWFkMGQtNWJmYjAyMGJmOGIy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quot;,&quot;citationItems&quot;:[{&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citationID&quot;:&quot;MENDELEY_CITATION_f69c4932-52b6-4392-bbd7-14f16c08b954&quot;,&quot;properties&quot;:{&quot;noteIndex&quot;:0},&quot;isEdited&quot;:false,&quot;manualOverride&quot;:{&quot;isManuallyOverriden&quot;:false,&quot;citeprocText&quot;:&quot;&lt;sup&gt;3&lt;/sup&gt;&quot;,&quot;manualOverrideText&quot;:&quot;&quot;,&quot;isManuallyOverridden&quot;:false},&quot;citationTag&quot;:&quot;MENDELEY_CITATION_v3_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&quot;,&quot;citationItems&quot;:[{&quot;id&quot;:&quot;3916ff5c-78d2-3ba4-a3fd-971585dca32f&quot;,&quot;itemData&quot;:{&quot;type&quot;:&quot;article-journal&quot;,&quot;id&quot;:&quot;3916ff5c-78d2-3ba4-a3fd-971585dca32f&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mp; Dementia&quot;,&quot;accessed&quot;:{&quot;date-parts&quot;:[[2018,11,14]]},&quot;DOI&quot;:&quot;10.1016/J.JALZ.2018.02.018&quot;,&quot;ISSN&quot;:&quot;1552-5260&quot;,&quot;URL&quot;:&quot;https://www.sciencedirect.com/science/article/pii/S1552526018300724&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quot;,&quot;issue&quot;:&quot;4&quot;,&quot;volume&quot;:&quot;14&quot;,&quot;container-title-short&quot;:&quot;&quot;},&quot;isTemporary&quot;:false}]},{&quot;citationID&quot;:&quot;MENDELEY_CITATION_c50f5a88-d357-434b-81d5-c4a98b9b6d9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&quot;,&quot;citationItems&quot;:[{&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citationID&quot;:&quot;MENDELEY_CITATION_e379a88b-c244-4376-be36-9f50e7778ffa&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&quot;,&quot;citationItems&quot;:[{&quot;id&quot;:&quot;1706126a-2950-3684-b319-f525dd98c7fa&quot;,&quot;itemData&quot;:{&quot;type&quot;:&quot;article-journal&quot;,&quot;id&quot;:&quot;1706126a-2950-3684-b319-f525dd98c7fa&quot;,&quot;title&quot;:&quot;Temporal Correlation of CSF and Neuroimaging in the Amyloid-Tau-Neurodegeneration Model of Alzheimer Disease&quot;,&quot;author&quot;:[{&quot;family&quot;:&quot;Boerwinkle&quot;,&quot;given&quot;:&quot;Anna H.&quot;,&quot;parse-names&quot;:false,&quot;dropping-particle&quot;:&quot;&quot;,&quot;non-dropping-particle&quot;:&quot;&quot;},{&quot;family&quot;:&quot;Wisch&quot;,&quot;given&quot;:&quot;Julie K.&quot;,&quot;parse-names&quot;:false,&quot;dropping-particle&quot;:&quot;&quot;,&quot;non-dropping-particle&quot;:&quot;&quot;},{&quot;family&quot;:&quot;Chen&quot;,&quot;given&quot;:&quot;Charles D.&quot;,&quot;parse-names&quot;:false,&quot;dropping-particle&quot;:&quot;&quot;,&quot;non-dropping-particle&quot;:&quot;&quot;},{&quot;family&quot;:&quot;Gordon&quot;,&quot;given&quot;:&quot;Brian A.&quot;,&quot;parse-names&quot;:false,&quot;dropping-particle&quot;:&quot;&quot;,&quot;non-dropping-particle&quot;:&quot;&quot;},{&quot;family&quot;:&quot;Butt&quot;,&quot;given&quot;:&quot;Omar Hameed&quot;,&quot;parse-names&quot;:false,&quot;dropping-particle&quot;:&quot;&quot;,&quot;non-dropping-particle&quot;:&quot;&quot;},{&quot;family&quot;:&quot;Schindler&quot;,&quot;given&quot;:&quot;Suzanne E&quot;,&quot;parse-names&quot;:false,&quot;dropping-particle&quot;:&quot;&quot;,&quot;non-dropping-particle&quot;:&quot;&quot;},{&quot;family&quot;:&quot;Sutphen&quot;,&quot;given&quot;:&quot;Courtney&quot;,&quot;parse-names&quot;:false,&quot;dropping-particle&quot;:&quot;&quot;,&quot;non-dropping-particle&quot;:&quot;&quot;},{&quot;family&quot;:&quot;Flores&quot;,&quot;given&quot;:&quot;Shaney&quot;,&quot;parse-names&quot;:false,&quot;dropping-particle&quot;:&quot;&quot;,&quot;non-dropping-particle&quot;:&quot;&quot;},{&quot;family&quot;:&quot;Dincer&quot;,&quot;given&quot;:&quot;Aylin&quot;,&quot;parse-names&quot;:false,&quot;dropping-particle&quot;:&quot;&quot;,&quot;non-dropping-particle&quot;:&quot;&quot;},{&quot;family&quot;:&quot;Benzinger&quot;,&quot;given&quot;:&quot;Tammie L.S.&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DOI&quot;:&quot;10.1212/wnl.0000000000012123&quot;,&quot;ISSN&quot;:&quot;0028-3878&quot;,&quot;issued&quot;:{&quot;date-parts&quot;:[[2021,7,6]]},&quot;abstract&quot;:&quot;OBJECTIVE: Temporal correlations between CSF and neuroimaging (PET and MRI) measures of amyloid, tau, and neurodegeneration were evaluated in relation to Alzheimer disease (AD) progression. METHODS: Three hundred seventy-one cognitively unimpaired and impaired participants enrolled in longitudinal studies of AD had both CSF (amyloid-ß42, phosphorylated tau181, total tau, and neurofilament light chain) and neuroimaging (PiB PET, flortaucipir PET, and structural MRI) measures. The pairwise time interval between CSF and neuroimaging measures was binned into two year periods. Spearman correlations identified the time bin when CSF and neuroimaging measures most strongly correlated. CSF and neuroimaging measures were then binarized as biomarker-positive or biomarker-negative using Gaussian mixture modelling. Cohen&amp;#039;s kappa coefficient identified the time bin when CSF measures best agreed with corresponding neuroimaging measures when determining amyloid, tau, and neurodegeneration biomarker positivity. RESULTS: CSF amyloid-ß42 and PiB PET showed maximal correlation when collected within six years of each other (R &amp;amp;#8776; -0.5). CSF phosphorylated tau181 and flortaucipir PET showed maximal correlation when CSF was collected four to eight years prior to PET (R &amp;amp;#8776; 0.4). CSF neurofilament light chain and cortical thickness showed low correlation, regardless of time interval (Ravg &amp;amp;#8776; -0.3). Similarly, CSF total tau and cortical thickness had low correlation, regardless of time interval (Ravg &amp;lt; -0.2). CONCLUSIONS: CSF amyloid-ß42 and PiB PET best agree when acquired in close temporal proximity, whereas CSF phosphorylated tau precedes flortaucipir PET by four to eight years. CSF and neuroimaging measures of neurodegeneration have low correspondence and are not interchangeable at any time interval.&quot;,&quot;publisher&quot;:&quot;Ovid Technologies (Wolters Kluwer Health)&quot;,&quot;container-title-short&quot;:&quot;Neurology&quot;},&quot;isTemporary&quot;:false},{&quot;id&quot;:&quot;5858982f-d5c8-3365-9a56-40eb8234d5a7&quot;,&quot;itemData&quot;:{&quot;DOI&quot;:&quot;10.1016/j.jalz.2018.01.013&quot;,&quot;ISSN&quot;:&quot;15525279&quot;,&quot;abstract&quot;:&quot;Introduction: Levels of amyloid β peptide 42 (Aβ42), total tau, and phosphorylated tau-181 are well-established cerebrospinal fluid (CSF) biomarkers of Alzheimer's disease, but variability in manual plate-based assays has limited their use. We examined the relationship between CSF biomarkers, as measured by a novel automated immunoassay platform, and amyloid positron emission tomography. Methods: CSF samples from 200 individuals underwent separate analysis for Aβ42, total tau, and phosphorylated tau-181 with automated Roche Elecsys assays. Aβ40 was measured with a commercial plate-based assay. Positron emission tomography with Pittsburgh Compound B was performed less than 1 year from CSF collection. Results: Ratios of CSF biomarkers (total tau/Aβ42, phosphorylated tau-181/Aβ42, and Aβ42/Aβ40) best discriminated Pittsburgh Compound B–positive from Pittsburgh Compound B–negative individuals. Discussion: CSF biomarkers and amyloid positron emission tomography reflect different aspects of Alzheimer's disease brain pathology, and therefore, less-than-perfect correspondence is expected. Automated assays are likely to increase the utility of CSF biomarkers.&quot;,&quot;author&quot;:[{&quot;family&quot;:&quot;Schindler&quot;,&quot;given&quot;:&quot;Suzanne E.&quot;,&quot;parse-names&quot;:false,&quot;dropping-particle&quot;:&quot;&quot;,&quot;non-dropping-particle&quot;:&quot;&quot;},{&quot;family&quot;:&quot;Gray&quot;,&quot;given&quot;:&quot;Julia D.&quot;,&quot;parse-names&quot;:false,&quot;dropping-particle&quot;:&quot;&quot;,&quot;non-dropping-particle&quot;:&quot;&quot;},{&quot;family&quot;:&quot;Gordon&quot;,&quot;given&quot;:&quot;Brian A.&quot;,&quot;parse-names&quot;:false,&quot;dropping-particle&quot;:&quot;&quot;,&quot;non-dropping-particle&quot;:&quot;&quot;},{&quot;family&quot;:&quot;Xiong&quot;,&quot;given&quot;:&quot;Chengjie&quot;,&quot;parse-names&quot;:false,&quot;dropping-particle&quot;:&quot;&quot;,&quot;non-dropping-particle&quot;:&quot;&quot;},{&quot;family&quot;:&quot;Batrla-Utermann&quot;,&quot;given&quot;:&quot;Richard&quot;,&quot;parse-names&quot;:false,&quot;dropping-particle&quot;:&quot;&quot;,&quot;non-dropping-particle&quot;:&quot;&quot;},{&quot;family&quot;:&quot;Quan&quot;,&quot;given&quot;:&quot;Marian&quot;,&quot;parse-names&quot;:false,&quot;dropping-particle&quot;:&quot;&quot;,&quot;non-dropping-particle&quot;:&quot;&quot;},{&quot;family&quot;:&quot;Wahl&quot;,&quot;given&quot;:&quot;Simone&quot;,&quot;parse-names&quot;:false,&quot;dropping-particle&quot;:&quot;&quot;,&quot;non-dropping-particle&quot;:&quot;&quot;},{&quot;family&quot;:&quot;Benzinger&quot;,&quot;given&quot;:&quot;Tammie L.S.&quot;,&quot;parse-names&quot;:false,&quot;dropping-particle&quot;:&quot;&quot;,&quot;non-dropping-particle&quot;:&quot;&quot;},{&quot;family&quot;:&quot;Holtzman&quot;,&quot;given&quot;:&quot;David M.&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container-title&quot;:&quot;Alzheimer's and Dementia&quot;,&quot;id&quot;:&quot;5858982f-d5c8-3365-9a56-40eb8234d5a7&quot;,&quot;issue&quot;:&quot;11&quot;,&quot;issued&quot;:{&quot;date-parts&quot;:[[2018,11,1]]},&quot;page&quot;:&quot;1460-1469&quot;,&quot;publisher&quot;:&quot;Elsevier Inc.&quot;,&quot;title&quot;:&quot;Cerebrospinal fluid biomarkers measured by Elecsys assays compared to amyloid imaging&quot;,&quot;type&quot;:&quot;article-journal&quot;,&quot;volume&quot;:&quot;14&quot;,&quot;accessed&quot;:{&quot;date-parts&quot;:[[2019,10,28]]},&quot;container-title-short&quot;:&quot;&quot;},&quot;isTemporary&quot;:false}]},{&quot;citationID&quot;:&quot;MENDELEY_CITATION_56adf790-8bed-42dc-8659-0372857d98a8&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&quot;,&quot;citationItems&quot;:[{&quot;id&quot;:&quot;7576f791-e5e5-3c08-8a77-76561d7782cb&quot;,&quot;itemData&quot;:{&quot;type&quot;:&quot;article-journal&quot;,&quot;id&quot;:&quot;7576f791-e5e5-3c08-8a77-76561d7782cb&quot;,&quot;title&quot;:&quot;Associations of Fully Automated CSF and Novel Plasma Biomarkers With Alzheimer Disease Neuropathology at Autopsy&quot;,&quot;author&quot;:[{&quot;family&quot;:&quot;Grothe&quot;,&quot;given&quot;:&quot;Michel J.&quot;,&quot;parse-names&quot;:false,&quot;dropping-particle&quot;:&quot;&quot;,&quot;non-dropping-particle&quot;:&quot;&quot;},{&quot;family&quot;:&quot;Moscoso&quot;,&quot;given&quot;:&quot;Alexis&quot;,&quot;parse-names&quot;:false,&quot;dropping-particle&quot;:&quot;&quot;,&quot;non-dropping-particle&quot;:&quot;&quot;},{&quot;family&quot;:&quot;Ashton&quot;,&quot;given&quot;:&quot;Nicholas J.&quot;,&quot;parse-names&quot;:false,&quot;dropping-particle&quot;:&quot;&quot;,&quot;non-dropping-particle&quot;:&quot;&quot;},{&quot;family&quot;:&quot;Karikari&quot;,&quot;given&quot;:&quot;Thomas K.&quot;,&quot;parse-names&quot;:false,&quot;dropping-particle&quot;:&quot;&quot;,&quot;non-dropping-particle&quot;:&quot;&quot;},{&quot;family&quot;:&quot;Lantero-Rodriguez&quot;,&quot;given&quot;:&quot;Juan&quot;,&quot;parse-names&quot;:false,&quot;dropping-particle&quot;:&quot;&quot;,&quot;non-dropping-particle&quot;:&quot;&quot;},{&quot;family&quot;:&quot;Snellman&quot;,&quot;given&quot;:&quot;Anniina&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chöll&quot;,&quot;given&quot;:&quot;Michael&quot;,&quot;parse-names&quot;:false,&quot;dropping-particle&quot;:&quot;&quot;,&quot;non-dropping-particle&quot;:&quot;&quot;}],&quot;container-title&quot;:&quot;Neurology&quot;,&quot;DOI&quot;:&quot;10.1212/WNL.0000000000012513&quot;,&quot;ISSN&quot;:&quot;0028-3878&quot;,&quot;URL&quot;:&quot;http://www.neurology.org/lookup/doi/10.1212/WNL.0000000000012513&quot;,&quot;issued&quot;:{&quot;date-parts&quot;:[[2021,7,15]]},&quot;page&quot;:&quot;10.1212/WNL.0000000000012513&quot;,&quot;container-title-short&quot;:&quot;Neurology&quot;},&quot;isTemporary&quot;:false}]},{&quot;citationID&quot;:&quot;MENDELEY_CITATION_0903c905-b14e-4a53-a272-b64ccdf44df6&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&quot;,&quot;citationItems&quot;:[{&quot;id&quot;:&quot;920688af-18bf-3920-bfe3-ebea95636f7d&quot;,&quot;itemData&quot;:{&quot;type&quot;:&quot;article&quot;,&quot;id&quot;:&quot;920688af-18bf-3920-bfe3-ebea95636f7d&quot;,&quot;title&quot;:&quot;Untangling the tau microtubule-binding region&quot;,&quot;author&quot;:[{&quot;family&quot;:&quot;Toombs&quot;,&quot;given&quot;:&quot;Jamie&quot;,&quot;parse-names&quot;:false,&quot;dropping-particle&quot;:&quot;&quot;,&quot;non-dropping-particle&quot;:&quot;&quot;},{&quot;family&quot;:&quot;Zetterberg&quot;,&quot;given&quot;:&quot;Henrik&quot;,&quot;parse-names&quot;:false,&quot;dropping-particle&quot;:&quot;&quot;,&quot;non-dropping-particle&quot;:&quot;&quot;}],&quot;container-title&quot;:&quot;Brain&quot;,&quot;DOI&quot;:&quot;10.1093/brain/awaa468&quot;,&quot;ISSN&quot;:&quot;14602156&quot;,&quot;PMID&quot;:&quot;34182574&quot;,&quot;issued&quot;:{&quot;date-parts&quot;:[[2021,2,1]]},&quot;page&quot;:&quot;359-362&quot;,&quot;publisher&quot;:&quot;Oxford University Press&quot;,&quot;issue&quot;:&quot;2&quot;,&quot;volume&quot;:&quot;144&quot;,&quot;container-title-short&quot;:&quot;&quot;},&quot;isTemporary&quot;:false}]},{&quot;citationID&quot;:&quot;MENDELEY_CITATION_ebbf01c7-5a67-45ed-8b21-ed383e38e201&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ZWJiZjAxYzctNWE2Ny00NWVkLThiMjEtZWQzODNlMzhlMjAxIiwicHJvcGVydGllcyI6eyJub3RlSW5kZXgiOjB9LCJpc0VkaXRlZCI6ZmFsc2UsIm1hbnVhbE92ZXJyaWRlIjp7ImlzTWFudWFsbHlPdmVycmlkZGVuIjpmYWxzZSwiY2l0ZXByb2NUZXh0IjoiPHN1cD45LDEw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&quot;,&quot;citationItems&quot;:[{&quot;id&quot;:&quot;df1e2ed2-edfe-3305-844a-7bf978e86b0e&quot;,&quot;itemData&quot;:{&quot;type&quot;:&quot;article-journal&quot;,&quot;id&quot;:&quot;df1e2ed2-edfe-3305-844a-7bf978e86b0e&quot;,&quot;title&quot;:&quot;Association between CSF biomarkers and incipient Alzheimer's disease in patients with mild cognitive impairment: a follow-up study&quot;,&quot;author&quot;:[{&quot;family&quot;:&quot;Hansson&quot;,&quot;given&quot;:&quot;Oskar&quot;,&quot;parse-names&quot;:false,&quot;dropping-particle&quot;:&quot;&quot;,&quot;non-dropping-particle&quot;:&quot;&quot;},{&quot;family&quot;:&quot;Zetterberg&quot;,&quot;given&quot;:&quot;Henrik&quot;,&quot;parse-names&quot;:false,&quot;dropping-particle&quot;:&quot;&quot;,&quot;non-dropping-particle&quot;:&quot;&quot;},{&quot;family&quot;:&quot;Buchhave&quot;,&quot;given&quot;:&quot;Peder&quot;,&quot;parse-names&quot;:false,&quot;dropping-particle&quot;:&quot;&quot;,&quot;non-dropping-particle&quot;:&quot;&quot;},{&quot;family&quot;:&quot;Londos&quot;,&quot;given&quot;:&quot;Elisabet&quot;,&quot;parse-names&quot;:false,&quot;dropping-particle&quot;:&quot;&quot;,&quot;non-dropping-particle&quot;:&quot;&quot;},{&quot;family&quot;:&quot;Blennow&quot;,&quot;given&quot;:&quot;Kaj&quot;,&quot;parse-names&quot;:false,&quot;dropping-particle&quot;:&quot;&quot;,&quot;non-dropping-particle&quot;:&quot;&quot;},{&quot;family&quot;:&quot;Minthon&quot;,&quot;given&quot;:&quot;Lennart&quot;,&quot;parse-names&quot;:false,&quot;dropping-particle&quot;:&quot;&quot;,&quot;non-dropping-particle&quot;:&quot;&quot;}],&quot;container-title&quot;:&quot;The Lancet Neurology&quot;,&quot;DOI&quot;:&quot;10.1016/S1474-4422(06)70355-6&quot;,&quot;ISSN&quot;:&quot;14744422&quot;,&quot;issued&quot;:{&quot;date-parts&quot;:[[2006,3]]},&quot;page&quot;:&quot;228-234&quot;,&quot;issue&quot;:&quot;3&quot;,&quot;volume&quot;:&quot;5&quot;,&quot;container-title-short&quot;:&quot;Lancet Neurol&quot;},&quot;isTemporary&quot;:false},{&quot;id&quot;:&quot;28cc6edb-ff15-3cdd-bf21-39f091db34d2&quot;,&quot;itemData&quot;:{&quot;type&quot;:&quot;article-journal&quot;,&quot;id&quot;:&quot;28cc6edb-ff15-3cdd-bf21-39f091db34d2&quot;,&quot;title&quot;:&quot;CSF biomarker changes precede symptom onset of mild cognitive impairment&quot;,&quot;author&quot;:[{&quot;family&quot;:&quot;Moghekar&quot;,&quot;given&quot;:&quot;A.&quot;,&quot;parse-names&quot;:false,&quot;dropping-particle&quot;:&quot;&quot;,&quot;non-dropping-particle&quot;:&quot;&quot;},{&quot;family&quot;:&quot;Li&quot;,&quot;given&quot;:&quot;S.&quot;,&quot;parse-names&quot;:false,&quot;dropping-particle&quot;:&quot;&quot;,&quot;non-dropping-particle&quot;:&quot;&quot;},{&quot;family&quot;:&quot;Lu&quot;,&quot;given&quot;:&quot;Y.&quot;,&quot;parse-names&quot;:false,&quot;dropping-particle&quot;:&quot;&quot;,&quot;non-dropping-particle&quot;:&quot;&quot;},{&quot;family&quot;:&quot;Li&quot;,&quot;given&quot;:&quot;M.&quot;,&quot;parse-names&quot;:false,&quot;dropping-particle&quot;:&quot;&quot;,&quot;non-dropping-particle&quot;:&quot;&quot;},{&quot;family&quot;:&quot;Wang&quot;,&quot;given&quot;:&quot;M.-C.&quot;,&quot;parse-names&quot;:false,&quot;dropping-particle&quot;:&quot;&quot;,&quot;non-dropping-particle&quot;:&quot;&quot;},{&quot;family&quot;:&quot;Albert&quot;,&quot;given&quot;:&quot;M.&quot;,&quot;parse-names&quot;:false,&quot;dropping-particle&quot;:&quot;&quot;,&quot;non-dropping-particle&quot;:&quot;&quot;},{&quot;family&quot;:&quot;O'Brien&quot;,&quot;given&quot;:&quot;R.&quot;,&quot;parse-names&quot;:false,&quot;dropping-particle&quot;:&quot;&quot;,&quot;non-dropping-particle&quot;:&quot;&quot;}],&quot;container-title&quot;:&quot;Neurology&quot;,&quot;container-title-short&quot;:&quot;Neurology&quot;,&quot;DOI&quot;:&quot;10.1212/01.wnl.0000435558.98447.17&quot;,&quot;ISSN&quot;:&quot;0028-3878&quot;,&quot;issued&quot;:{&quot;date-parts&quot;:[[2013,11,12]]},&quot;page&quot;:&quot;1753-1758&quot;,&quot;issue&quot;:&quot;20&quot;,&quot;volume&quot;:&quot;81&quot;},&quot;isTemporary&quot;:false}]},{&quot;citationID&quot;:&quot;MENDELEY_CITATION_cce3dfda-9510-4285-b3b6-a5b4085683d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2NlM2RmZGEtOTUxMC00Mjg1LWIzYjYtYTViNDA4NTY4M2RiIiwicHJvcGVydGllcyI6eyJub3RlSW5kZXgiOjB9LCJpc0VkaXRlZCI6ZmFsc2UsIm1hbnVhbE92ZXJyaWRlIjp7ImlzTWFudWFsbHlPdmVycmlkZGVuIjpmYWxzZSwiY2l0ZXByb2NUZXh0IjoiPHN1cD45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XX0=&quot;,&quot;citationItems&quot;:[{&quot;id&quot;:&quot;df1e2ed2-edfe-3305-844a-7bf978e86b0e&quot;,&quot;itemData&quot;:{&quot;type&quot;:&quot;article-journal&quot;,&quot;id&quot;:&quot;df1e2ed2-edfe-3305-844a-7bf978e86b0e&quot;,&quot;title&quot;:&quot;Association between CSF biomarkers and incipient Alzheimer's disease in patients with mild cognitive impairment: a follow-up study&quot;,&quot;author&quot;:[{&quot;family&quot;:&quot;Hansson&quot;,&quot;given&quot;:&quot;Oskar&quot;,&quot;parse-names&quot;:false,&quot;dropping-particle&quot;:&quot;&quot;,&quot;non-dropping-particle&quot;:&quot;&quot;},{&quot;family&quot;:&quot;Zetterberg&quot;,&quot;given&quot;:&quot;Henrik&quot;,&quot;parse-names&quot;:false,&quot;dropping-particle&quot;:&quot;&quot;,&quot;non-dropping-particle&quot;:&quot;&quot;},{&quot;family&quot;:&quot;Buchhave&quot;,&quot;given&quot;:&quot;Peder&quot;,&quot;parse-names&quot;:false,&quot;dropping-particle&quot;:&quot;&quot;,&quot;non-dropping-particle&quot;:&quot;&quot;},{&quot;family&quot;:&quot;Londos&quot;,&quot;given&quot;:&quot;Elisabet&quot;,&quot;parse-names&quot;:false,&quot;dropping-particle&quot;:&quot;&quot;,&quot;non-dropping-particle&quot;:&quot;&quot;},{&quot;family&quot;:&quot;Blennow&quot;,&quot;given&quot;:&quot;Kaj&quot;,&quot;parse-names&quot;:false,&quot;dropping-particle&quot;:&quot;&quot;,&quot;non-dropping-particle&quot;:&quot;&quot;},{&quot;family&quot;:&quot;Minthon&quot;,&quot;given&quot;:&quot;Lennart&quot;,&quot;parse-names&quot;:false,&quot;dropping-particle&quot;:&quot;&quot;,&quot;non-dropping-particle&quot;:&quot;&quot;}],&quot;container-title&quot;:&quot;The Lancet Neurology&quot;,&quot;DOI&quot;:&quot;10.1016/S1474-4422(06)70355-6&quot;,&quot;ISSN&quot;:&quot;14744422&quot;,&quot;issued&quot;:{&quot;date-parts&quot;:[[2006,3]]},&quot;page&quot;:&quot;228-234&quot;,&quot;issue&quot;:&quot;3&quot;,&quot;volume&quot;:&quot;5&quot;,&quot;container-title-short&quot;:&quot;Lancet Neurol&quot;},&quot;isTemporary&quot;:false}]},{&quot;citationID&quot;:&quot;MENDELEY_CITATION_2586ac33-a4ca-47e2-acc3-9c4a51c76676&quot;,&quot;properties&quot;:{&quot;noteIndex&quot;:0},&quot;isEdited&quot;:false,&quot;manualOverride&quot;:{&quot;isManuallyOverriden&quot;:false,&quot;citeprocText&quot;:&quot;&lt;sup&gt;2&lt;/sup&gt;&quot;,&quot;manualOverrideText&quot;:&quot;&quot;,&quot;isManuallyOverridden&quot;:false},&quot;citationTag&quot;:&quot;MENDELEY_CITATION_v3_eyJjaXRhdGlvbklEIjoiTUVOREVMRVlfQ0lUQVRJT05fMjU4NmFjMzMtYTRjYS00N2UyLWFjYzMtOWM0YTUxYzc2Njc2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quot;,&quot;citationItems&quot;:[{&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citationID&quot;:&quot;MENDELEY_CITATION_d645db4d-6c3e-43ac-ad53-aa16b6e88a7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ZDY0NWRiNGQtNmMzZS00M2FjLWFkNTMtYWExNmI2ZTg4YTc4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28811e82-6af0-49c9-9ad2-2a3150aabe3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&quot;,&quot;citationItems&quot;:[{&quot;id&quot;:&quot;fcea72c9-dd42-3736-8088-b533d6e3a67c&quot;,&quot;itemData&quot;:{&quot;type&quot;:&quot;article&quot;,&quot;id&quot;:&quot;fcea72c9-dd42-3736-8088-b533d6e3a67c&quot;,&quot;title&quot;:&quot;Cognitive Reserve in Model Systems for Mechanistic Discovery: The Importance of Longitudinal Studies&quot;,&quot;author&quot;:[{&quot;family&quot;:&quot;McQuail&quot;,&quot;given&quot;:&quot;Joseph A.&quot;,&quot;parse-names&quot;:false,&quot;dropping-particle&quot;:&quot;&quot;,&quot;non-dropping-particle&quot;:&quot;&quot;},{&quot;family&quot;:&quot;Dunn&quot;,&quot;given&quot;:&quot;Amy R.&quot;,&quot;parse-names&quot;:false,&quot;dropping-particle&quot;:&quot;&quot;,&quot;non-dropping-particle&quot;:&quot;&quot;},{&quot;family&quot;:&quot;Stern&quot;,&quot;given&quot;:&quot;Yaakov&quot;,&quot;parse-names&quot;:false,&quot;dropping-particle&quot;:&quot;&quot;,&quot;non-dropping-particle&quot;:&quot;&quot;},{&quot;family&quot;:&quot;Barnes&quot;,&quot;given&quot;:&quot;Carol A.&quot;,&quot;parse-names&quot;:false,&quot;dropping-particle&quot;:&quot;&quot;,&quot;non-dropping-particle&quot;:&quot;&quot;},{&quot;family&quot;:&quot;Kempermann&quot;,&quot;given&quot;:&quot;Gerd&quot;,&quot;parse-names&quot;:false,&quot;dropping-particle&quot;:&quot;&quot;,&quot;non-dropping-particle&quot;:&quot;&quot;},{&quot;family&quot;:&quot;Rapp&quot;,&quot;given&quot;:&quot;Peter R.&quot;,&quot;parse-names&quot;:false,&quot;dropping-particle&quot;:&quot;&quot;,&quot;non-dropping-particle&quot;:&quot;&quot;},{&quot;family&quot;:&quot;Kaczorowski&quot;,&quot;given&quot;:&quot;Catherine C.&quot;,&quot;parse-names&quot;:false,&quot;dropping-particle&quot;:&quot;&quot;,&quot;non-dropping-particle&quot;:&quot;&quot;},{&quot;family&quot;:&quot;Foster&quot;,&quot;given&quot;:&quot;Thomas C.&quot;,&quot;parse-names&quot;:false,&quot;dropping-particle&quot;:&quot;&quot;,&quot;non-dropping-particle&quot;:&quot;&quot;}],&quot;container-title&quot;:&quot;Frontiers in Aging Neuroscience&quot;,&quot;DOI&quot;:&quot;10.3389/fnagi.2020.607685&quot;,&quot;ISSN&quot;:&quot;16634365&quot;,&quot;issued&quot;:{&quot;date-parts&quot;:[[2021,1,21]]},&quot;abstract&quot;:&quot;The goal of this review article is to provide a resource for longitudinal studies, using animal models, directed at understanding and modifying the relationship between cognition and brain structure and function throughout life. We propose that forthcoming longitudinal studies will build upon a wealth of knowledge gleaned from prior cross-sectional designs to identify early predictors of variability in cognitive function during aging, and characterize fundamental neurobiological mechanisms that underlie the vulnerability to, and the trajectory of, cognitive decline. Finally, we present examples of biological measures that may differentiate mechanisms of the cognitive reserve at the molecular, cellular, and network level.&quot;,&quot;publisher&quot;:&quot;Frontiers Media S.A.&quot;,&quot;volume&quot;:&quot;12&quot;,&quot;container-title-short&quot;:&quot;Front Aging Neurosci&quot;},&quot;isTemporary&quot;:false}]},{&quot;citationID&quot;:&quot;MENDELEY_CITATION_4d4fe30d-b3a3-4eaa-90a1-4ac57bee085d&quot;,&quot;properties&quot;:{&quot;noteIndex&quot;:0},&quot;isEdited&quot;:false,&quot;manualOverride&quot;:{&quot;isManuallyOverriden&quot;:false,&quot;citeprocText&quot;:&quot;&lt;sup&gt;14&lt;/sup&gt;&quot;,&quot;manualOverrideText&quot;:&quot;&quot;,&quot;isManuallyOverridden&quot;:false},&quot;citationTag&quot;:&quot;MENDELEY_CITATION_v3_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&quot;,&quot;citationItems&quot;:[{&quot;id&quot;:&quot;d45c0009-4164-3e77-9211-10ffc04befd2&quot;,&quot;itemData&quot;:{&quot;type&quot;:&quot;article&quot;,&quot;id&quot;:&quot;d45c0009-4164-3e77-9211-10ffc04befd2&quot;,&quot;title&quot;:&quot;A systematic review of longitudinal studies which measure Alzheimer's disease biomarkers&quot;,&quot;author&quot;:[{&quot;family&quot;:&quot;Lawrence&quot;,&quot;given&quot;:&quot;Emma&quot;,&quot;parse-names&quot;:false,&quot;dropping-particle&quot;:&quot;&quot;,&quot;non-dropping-particle&quot;:&quot;&quot;},{&quot;family&quot;:&quot;Vegvari&quot;,&quot;given&quot;:&quot;Carolin&quot;,&quot;parse-names&quot;:false,&quot;dropping-particle&quot;:&quot;&quot;,&quot;non-dropping-particle&quot;:&quot;&quot;},{&quot;family&quot;:&quot;Ower&quot;,&quot;given&quot;:&quot;Alison&quot;,&quot;parse-names&quot;:false,&quot;dropping-particle&quot;:&quot;&quot;,&quot;non-dropping-particle&quot;:&quot;&quot;},{&quot;family&quot;:&quot;Hadjichrysanthou&quot;,&quot;given&quot;:&quot;Christoforos&quot;,&quot;parse-names&quot;:false,&quot;dropping-particle&quot;:&quot;&quot;,&quot;non-dropping-particle&quot;:&quot;&quot;},{&quot;family&quot;:&quot;Wolf&quot;,&quot;given&quot;:&quot;Frank&quot;,&quot;parse-names&quot;:false,&quot;dropping-particle&quot;:&quot;&quot;,&quot;non-dropping-particle&quot;:&quot;de&quot;},{&quot;family&quot;:&quot;Anderson&quot;,&quot;given&quot;:&quot;Roy M.&quot;,&quot;parse-names&quot;:false,&quot;dropping-particle&quot;:&quot;&quot;,&quot;non-dropping-particle&quot;:&quot;&quot;}],&quot;container-title&quot;:&quot;Journal of Alzheimer's Disease&quot;,&quot;DOI&quot;:&quot;10.3233/JAD-170261&quot;,&quot;ISSN&quot;:&quot;18758908&quot;,&quot;PMID&quot;:&quot;28759968&quot;,&quot;issued&quot;:{&quot;date-parts&quot;:[[2017]]},&quot;page&quot;:&quot;1359-1379&quot;,&quot;abstract&quot;:&quot;Alzheimer's disease (AD) is a progressive and fatal neurodegenerative disease, with no effective treatment or cure. A gold standard therapy would be treatment to slow or halt disease progression; however, knowledge of causation in the early stages of AD is very limited. In order to determine effective endpoints for possible therapies, a number of quantitative surrogate markers of disease progression have been suggested, including biochemical and imaging biomarkers. The dynamics of these various surrogate markers over time, particularly in relation to disease development, are, however, not well characterized. We reviewed the literature for studies that measured cerebrospinal fluid or plasma amyloid-β and tau, or took magnetic resonance image or fluorodeoxyglucose/Pittsburgh compound B-positron electron tomography scans, in longitudinal cohort studies. We summarized the properties of the major cohort studies in various countries, commonly used diagnosis methods and study designs. We have concluded that additional studies with repeat measures over time in a representative population cohort are needed to address the gap in knowledge of AD progression. Based on our analysis, we suggest directions in which research could move in order to advance our understanding of this complex disease, including repeat biomarker measurements, standardization and increased sample sizes.&quot;,&quot;publisher&quot;:&quot;IOS Press&quot;,&quot;issue&quot;:&quot;4&quot;,&quot;volume&quot;:&quot;59&quot;,&quot;container-title-short&quot;:&quot;&quot;},&quot;isTemporary&quot;:false}]},{&quot;citationID&quot;:&quot;MENDELEY_CITATION_20b71219-892b-4b3d-b119-5b0d544c0e4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&quot;,&quot;citationItems&quot;:[{&quot;id&quot;:&quot;75daaa3b-7a60-3cf5-8fec-fbab9ec48b70&quot;,&quot;itemData&quot;:{&quot;type&quot;:&quot;article&quot;,&quot;id&quot;:&quot;75daaa3b-7a60-3cf5-8fec-fbab9ec48b70&quot;,&quot;title&quot;:&quot;Biomarkers: Our Path Towards a Cure for Alzheimer Disease&quot;,&quot;author&quot;:[{&quot;family&quot;:&quot;Tarawneh&quot;,&quot;given&quot;:&quot;Rawan&quot;,&quot;parse-names&quot;:false,&quot;dropping-particle&quot;:&quot;&quot;,&quot;non-dropping-particle&quot;:&quot;&quot;}],&quot;container-title&quot;:&quot;Biomarker Insights&quot;,&quot;DOI&quot;:&quot;10.1177/1177271920976367&quot;,&quot;ISSN&quot;:&quot;11772719&quot;,&quot;issued&quot;:{&quot;date-parts&quot;:[[2020]]},&quot;abstract&quot;:&quot;Over the last decade, biomarkers have significantly improved our understanding of the pathophysiology of Alzheimer disease (AD) and provided valuable tools to examine different disease mechanisms and their progression over time. While several markers of amyloid, tau, neuronal, synaptic, and axonal injury, inflammation, and immune dysregulation in AD have been identified, there is a relative paucity of biomarkers which reflect other disease mechanisms such as oxidative stress, mitochondrial injury, vascular or endothelial injury, and calcium-mediated excitotoxicity. Importantly, there is an urgent need to standardize methods for biomarker assessments across different centers, and to identify dynamic biomarkers which can monitor disease progression over time and/or response to potential disease-modifying treatments. The updated research framework for AD, proposed by the National Institute of Aging- Alzheimer’s Association (NIA-AA) Work Group, emphasizes the importance of incorporating biomarkers in AD research and defines AD as a biological construct consisting of amyloid, tau, and neurodegeneration which spans pre-symptomatic and symptomatic stages. As results of clinical trials of AD therapeutics have been disappointing, it has become increasingly clear that the success of future AD trials will require the incorporation of biomarkers in participant selection, prognostication, monitoring disease progression, and assessing response to treatments. We here review the current state of fluid AD biomarkers, and discuss the advantages and limitations of the updated NIA-AA research framework. Importantly, the integration of biomarker data with clinical, cognitive, and imaging domains through a systems biology approach will be essential to adequately capture the molecular, genetic, and pathological heterogeneity of AD and its spatiotemporal evolution over time.&quot;,&quot;publisher&quot;:&quot;SAGE Publications Ltd&quot;,&quot;volume&quot;:&quot;15&quot;,&quot;container-title-short&quot;:&quot;Biomark Insights&quot;},&quot;isTemporary&quot;:false}]},{&quot;citationID&quot;:&quot;MENDELEY_CITATION_eba50a57-dba8-498b-823f-723307815b43&quot;,&quot;properties&quot;:{&quot;noteIndex&quot;:0},&quot;isEdited&quot;:false,&quot;manualOverride&quot;:{&quot;isManuallyOverridden&quot;:false,&quot;citeprocText&quot;:&quot;&lt;sup&gt;11,12,16&lt;/sup&gt;&quot;,&quot;manualOverrideText&quot;:&quot;&quot;},&quot;citationTag&quot;:&quot;MENDELEY_CITATION_v3_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ee2115a9-c1e4-3137-af42-375c7cef12a8&quot;,&quot;itemData&quot;:{&quot;type&quot;:&quot;article-journal&quot;,&quot;id&quot;:&quot;ee2115a9-c1e4-3137-af42-375c7cef12a8&quot;,&quot;title&quot;:&quot;Molecular Biologist's Guide to Proteomics&quot;,&quot;author&quot;:[{&quot;family&quot;:&quot;Graves&quot;,&quot;given&quot;:&quot;Paul R.&quot;,&quot;parse-names&quot;:false,&quot;dropping-particle&quot;:&quot;&quot;,&quot;non-dropping-particle&quot;:&quot;&quot;},{&quot;family&quot;:&quot;Haystead&quot;,&quot;given&quot;:&quot;Timothy A. J.&quot;,&quot;parse-names&quot;:false,&quot;dropping-particle&quot;:&quot;&quot;,&quot;non-dropping-particle&quot;:&quot;&quot;}],&quot;container-title&quot;:&quot;Microbiology and Molecular Biology Reviews&quot;,&quot;DOI&quot;:&quot;10.1128/mmbr.66.1.39-63.2002&quot;,&quot;ISSN&quot;:&quot;1092-2172&quot;,&quot;PMID&quot;:&quot;11875127&quot;,&quot;issued&quot;:{&quot;date-parts&quot;:[[2002,3]]},&quot;page&quot;:&quot;39-63&quot;,&quot;abstract&quot;:&quot;The emergence of proteomics, the large-scale analysis of proteins, has been inspired by the realization that the final product of a gene is inherently more complex and closer to function than the gene itself. Shortfalls in the ability of bioinformatics to predict both the existence and function of genes have also illustrated the need for protein analysis. Moreover, only through the study of proteins can posttranslational modifications be determined, which can profoundly affect protein function. Proteomics has been enabled by the accumulation of both DNA and protein sequence databases, improvements in mass spectrometry, and the development of computer algorithms for database searching. In this review, we describe why proteomics is important, how it is conducted, and how it can be applied to complement other existing technologies. We conclude that currently, the most practical application of proteomics is the analysis of target proteins as opposed to entire proteomes. This type of proteomics, referred to as functional proteomics, is always driven by a specific biological question. In this way, protein identification and characterization has a meaningful outcome. We discuss some of the advantages of a functional proteomics approach and provide examples of how different methodologies can be utilized to address a wide variety of biological problems.&quot;,&quot;publisher&quot;:&quot;American Society for Microbiology&quot;,&quot;issue&quot;:&quot;1&quot;,&quot;volume&quot;:&quot;66&quot;,&quot;container-title-short&quot;:&quot;&quot;},&quot;isTemporary&quot;:false},{&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c16914f-652b-4b7d-bb43-9574d92464fc&quot;,&quot;properties&quot;:{&quot;noteIndex&quot;:0},&quot;isEdited&quot;:false,&quot;manualOverride&quot;:{&quot;citeprocText&quot;:&quot;&lt;sup&gt;17&lt;/sup&gt;&quot;,&quot;isManuallyOverriden&quot;:false,&quot;manualOverrideText&quot;:&quot;&quot;,&quot;isManuallyOverridden&quot;:false},&quot;citationTag&quot;:&quot;MENDELEY_CITATION_v3_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&quot;,&quot;citationItems&quot;:[{&quot;id&quot;:&quot;2eb18605-8d5a-3a7e-9140-49252025ded4&quot;,&quot;itemData&quot;:{&quot;DOI&quot;:&quot;10.1001/jamaneurol.2018.4249&quot;,&quot;ISSN&quot;:&quot;21686149&quot;,&quot;abstract&quot;:&quot;Importance: Racial differences in molecular biomarkers for Alzheimer disease may suggest race-dependent biological mechanisms. Objective: To ascertain whether there are racial disparities in molecular biomarkers for Alzheimer disease. Design, Setting, and Participants: A total of 1255 participants (173 African Americans) were enrolled from January 1, 2004, through December 31, 2015, in longitudinal studies at the Knight Alzheimer Disease Research Center at Washington University and completed a magnetic resonance imaging study of the brain and/or positron emission tomography of the brain with Pittsburgh compound B (radioligand for aggregated amyloid-β) and/or cerebrospinal fluid (CSF) assays for the concentrations of amyloid-β42, total tau, and phosphorylated tau 181 . Independent cross-sectional analyses were conducted from April 22, 2016, to August 27, 2018, for each biomarker modality with an analysis of variance or analysis of covariance including age, sex, educational level, race, apolipoprotein E (APOE) ϵ4 allele status, and clinical status (normal cognition or dementia). All biomarker assessments were conducted without knowledge of the clinical status of the participants. Main Outcomes and Measures: The primary outcomes were hippocampal volumes adjusted for differences in intracranial volumes, global cerebral amyloid burden as transformed into standardized uptake value ratios (partial volume corrected), and CSF concentrations of amyloid-β42, total tau, and phosphorylated tau 181 . Results: Of the 1255 participants (707 women and 548 men; mean [SD] age, 70.8 [9.9] years), 116 of 173 African American participants (67.1%) and 724 of 1082 non-Hispanic white participants (66.9%) had normal cognition. There were no racial differences in the frequency of cerebral ischemic lesions noted on results of brain magnetic resonance imaging, mean cortical standardized uptake value ratios for Pittsburgh compound B, or for amyloid-β42 concentrations in CSF. However, in individuals with a reported family history of dementia, mean (SE) total hippocampal volumes were lower for African American participants than for white participants (6418.26 [138.97] vs 6990.50 [44.10] mm 3 ). Mean (SE) CSF concentrations of total tau were lower in African American participants than in white participants (293.65 [34.61] vs 443.28 [18.20] pg/mL; P &lt;.001), as were mean (SE) concentrations of phosphorylated tau 181 (53.18 [4.91] vs 70.73 [2.46] pg/mL; P &lt;.001). There was a significant race by APOE ϵ4 interaction for both CSF total tau and phosphorylated tau 181 such that only APOE ϵ4-positive participants showed the racial differences. Conclusions and Relevance: The results of this study suggest that analyses of molecular biomarkers of Alzheimer disease should adjust for race. The lower CSF concentrations of total tau and phosphorylated tau 181 in African American individuals appear to reflect a significant race by APOE ϵ4 interaction, suggesting a differential effect of this Alzheimer risk variant in African American individuals compared with white individuals..&quot;,&quot;author&quot;:[{&quot;family&quot;:&quot;Morris&quot;,&quot;given&quot;:&quot;John C.&quot;,&quot;parse-names&quot;:false,&quot;dropping-particle&quot;:&quot;&quot;,&quot;non-dropping-particle&quot;:&quot;&quot;},{&quot;family&quot;:&quot;Schindler&quot;,&quot;given&quot;:&quot;Suzanne E.&quot;,&quot;parse-names&quot;:false,&quot;dropping-particle&quot;:&quot;&quot;,&quot;non-dropping-particle&quot;:&quot;&quot;},{&quot;family&quot;:&quot;McCue&quot;,&quot;given&quot;:&quot;Lena M.&quot;,&quot;parse-names&quot;:false,&quot;dropping-particle&quot;:&quot;&quot;,&quot;non-dropping-particle&quot;:&quot;&quot;},{&quot;family&quot;:&quot;Moulder&quot;,&quot;given&quot;:&quot;Krista L.&quot;,&quot;parse-names&quot;:false,&quot;dropping-particle&quot;:&quot;&quot;,&quot;non-dropping-particle&quot;:&quot;&quot;},{&quot;family&quot;:&quot;Benzinger&quot;,&quot;given&quot;:&quot;Tammie L.S.&quot;,&quot;parse-names&quot;:false,&quot;dropping-particle&quot;:&quot;&quot;,&quot;non-dropping-particle&quot;:&quot;&quot;},{&quot;family&quot;:&quot;Cruchaga&quot;,&quot;given&quot;:&quot;Carlos&quot;,&quot;parse-names&quot;:false,&quot;dropping-particle&quot;:&quot;&quot;,&quot;non-dropping-particle&quot;:&quot;&quot;},{&quot;family&quot;:&quot;Fagan&quot;,&quot;given&quot;:&quot;Anne M.&quot;,&quot;parse-names&quot;:false,&quot;dropping-particle&quot;:&quot;&quot;,&quot;non-dropping-particle&quot;:&quot;&quot;},{&quot;family&quot;:&quot;Grant&quot;,&quot;given&quot;:&quot;Elizabeth&quot;,&quot;parse-names&quot;:false,&quot;dropping-particle&quot;:&quot;&quot;,&quot;non-dropping-particle&quot;:&quot;&quot;},{&quot;family&quot;:&quot;Gordon&quot;,&quot;given&quot;:&quot;Brian A.&quot;,&quot;parse-names&quot;:false,&quot;dropping-particle&quot;:&quot;&quot;,&quot;non-dropping-particle&quot;:&quot;&quot;},{&quot;family&quot;:&quot;Holtzman&quot;,&quot;given&quot;:&quot;David M.&quot;,&quot;parse-names&quot;:false,&quot;dropping-particle&quot;:&quot;&quot;,&quot;non-dropping-particle&quot;:&quot;&quot;},{&quot;family&quot;:&quot;Xiong&quot;,&quot;given&quot;:&quot;Chengjie&quot;,&quot;parse-names&quot;:false,&quot;dropping-particle&quot;:&quot;&quot;,&quot;non-dropping-particle&quot;:&quot;&quot;}],&quot;container-title&quot;:&quot;JAMA Neurology&quot;,&quot;id&quot;:&quot;2eb18605-8d5a-3a7e-9140-49252025ded4&quot;,&quot;issue&quot;:&quot;3&quot;,&quot;issued&quot;:{&quot;date-parts&quot;:[[2019,3,1]]},&quot;page&quot;:&quot;264-273&quot;,&quot;publisher&quot;:&quot;American Medical Association&quot;,&quot;title&quot;:&quot;Assessment of Racial Disparities in Biomarkers for Alzheimer Disease&quot;,&quot;type&quot;:&quot;article-journal&quot;,&quot;volume&quot;:&quot;76&quot;,&quot;accessed&quot;:{&quot;date-parts&quot;:[[2019,10,28]]},&quot;container-title-short&quot;:&quot;JAMA Neurol&quot;},&quot;uris&quot;:[&quot;http://www.mendeley.com/documents/?uuid=2eb18605-8d5a-3a7e-9140-49252025ded4&quot;],&quot;isTemporary&quot;:false,&quot;legacyDesktopId&quot;:&quot;2eb18605-8d5a-3a7e-9140-49252025ded4&quot;}]},{&quot;citationID&quot;:&quot;MENDELEY_CITATION_e5175226-0079-4b99-8c7a-0ccbbed4f3b4&quot;,&quot;properties&quot;:{&quot;noteIndex&quot;:0},&quot;isEdited&quot;:false,&quot;manualOverride&quot;:{&quot;isManuallyOverriden&quot;:false,&quot;citeprocText&quot;:&quot;&lt;sup&gt;18&lt;/sup&gt;&quot;,&quot;manualOverrideText&quot;:&quot;&quot;,&quot;isManuallyOverridden&quot;:false},&quot;citationTag&quot;:&quot;MENDELEY_CITATION_v3_eyJjaXRhdGlvbklEIjoiTUVOREVMRVlfQ0lUQVRJT05fZTUxNzUyMjYtMDA3OS00Yjk5LThjN2EtMGNjYmJlZDRmM2I0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quot;,&quot;citationItems&quot;:[{&quot;id&quot;:&quot;683881e1-699f-386e-9b33-9b6f35ba9f12&quot;,&quot;itemData&quot;:{&quot;type&quot;:&quot;article-journal&quot;,&quot;id&quot;:&quot;683881e1-699f-386e-9b33-9b6f35ba9f12&quot;,&quot;title&quot;:&quot;Clinical Dementia Rating: A Reliable and Valid Diagnostic and Staging Measure for Dementia of the Alzheimer Type&quot;,&quot;author&quot;:[{&quot;family&quot;:&quot;Morris&quot;,&quot;given&quot;:&quot;John C&quot;,&quot;parse-names&quot;:false,&quot;dropping-particle&quot;:&quot;&quot;,&quot;non-dropping-particle&quot;:&quot;&quot;}],&quot;container-title&quot;:&quot;International Psychogeriatric Association&quot;,&quot;accessed&quot;:{&quot;date-parts&quot;:[[2018,12,4]]},&quot;DOI&quot;:&quot;10.1017/S1041610297004870&quot;,&quot;ISBN&quot;:&quot;45,14511455&quot;,&quot;URL&quot;:&quot;https://doi.org/10.1017/S1041610297004870&quot;,&quot;issued&quot;:{&quot;date-parts&quot;:[[1997]]},&quot;page&quot;:&quot;173-176&quot;,&quot;abstract&quot;:&quot;Global staging measures for dementia of the Alzheimer type (DAT) assess the influenceof cognitive loss on theability to conduct everydayactivitiesand represent the \&quot;ultimate test\&quot; of efficacy for antidementia drug trials. They provide information about clinically meaningful function and behavior and are less affected by the \&quot;floor\&quot; and \&quot;ceiling\&quot; effects commonly associated with psychometric tests. The Washington University Clinical Dementia Rating (CDR) is a global scale developed to clinically denote the presence of DAT and stage its severity. The clinical protocol incorporates semistructured interviews with the patient and informant to obtain information necessary to rate the subject's cognitive performance in six domains: memory, orientation, judgment and problem solving, community affairs, home and hobbies, and personal care. The CDR has been standardized for multicenter use, including the Consortium to Establish a Registry for Alzheimer's Disease (CERAD) and the Alzheimer's Disease Cooperative Study, and interrater reliability has been established. Criterion validity for both the global CDR and scores on individual domains has been demonstrated, and the CDR also has been validated neuro-pathologically, particularly for the presence or absence of dementia. Standardized training protocols are available. Although not well suited as a brief screening tool for population surveys of dementia because the protocol depends on sufficient time to conduct interviews, the CDR has become widely accepted in the clinical setting as a reliable and valid global assessment measure for DAT. Global staging measures for dementia of the Alzheimer type (DAT) assess the influence of cognitive loss on the ability to conduct everyday activities. Global measures represent the \&quot;ultimate test\&quot; of efficacy for antidementia d r u g trials ~ ~ From the Departmentsof Neurology andPathology (Neuropathology) and the Alzheimer's Disease Re&quot;,&quot;issue&quot;:&quot;1&quot;,&quot;volume&quot;:&quot;9&quot;,&quot;container-title-short&quot;:&quot;&quot;},&quot;isTemporary&quot;:false}]},{&quot;citationID&quot;:&quot;MENDELEY_CITATION_883577f6-d210-43d5-891f-67bda70d7c95&quot;,&quot;properties&quot;:{&quot;noteIndex&quot;:0},&quot;isEdited&quot;:false,&quot;manualOverride&quot;:{&quot;isManuallyOverriden&quot;:false,&quot;citeprocText&quot;:&quot;&lt;sup&gt;18&lt;/sup&gt;&quot;,&quot;manualOverrideText&quot;:&quot;&quot;,&quot;isManuallyOverridden&quot;:false},&quot;citationTag&quot;:&quot;MENDELEY_CITATION_v3_eyJjaXRhdGlvbklEIjoiTUVOREVMRVlfQ0lUQVRJT05fODgzNTc3ZjYtZDIxMC00M2Q1LTg5MWYtNjdiZGE3MGQ3Yzk1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quot;,&quot;citationItems&quot;:[{&quot;id&quot;:&quot;683881e1-699f-386e-9b33-9b6f35ba9f12&quot;,&quot;itemData&quot;:{&quot;type&quot;:&quot;article-journal&quot;,&quot;id&quot;:&quot;683881e1-699f-386e-9b33-9b6f35ba9f12&quot;,&quot;title&quot;:&quot;Clinical Dementia Rating: A Reliable and Valid Diagnostic and Staging Measure for Dementia of the Alzheimer Type&quot;,&quot;author&quot;:[{&quot;family&quot;:&quot;Morris&quot;,&quot;given&quot;:&quot;John C&quot;,&quot;parse-names&quot;:false,&quot;dropping-particle&quot;:&quot;&quot;,&quot;non-dropping-particle&quot;:&quot;&quot;}],&quot;container-title&quot;:&quot;International Psychogeriatric Association&quot;,&quot;accessed&quot;:{&quot;date-parts&quot;:[[2018,12,4]]},&quot;DOI&quot;:&quot;10.1017/S1041610297004870&quot;,&quot;ISBN&quot;:&quot;45,14511455&quot;,&quot;URL&quot;:&quot;https://doi.org/10.1017/S1041610297004870&quot;,&quot;issued&quot;:{&quot;date-parts&quot;:[[1997]]},&quot;page&quot;:&quot;173-176&quot;,&quot;abstract&quot;:&quot;Global staging measures for dementia of the Alzheimer type (DAT) assess the influenceof cognitive loss on theability to conduct everydayactivitiesand represent the \&quot;ultimate test\&quot; of efficacy for antidementia drug trials. They provide information about clinically meaningful function and behavior and are less affected by the \&quot;floor\&quot; and \&quot;ceiling\&quot; effects commonly associated with psychometric tests. The Washington University Clinical Dementia Rating (CDR) is a global scale developed to clinically denote the presence of DAT and stage its severity. The clinical protocol incorporates semistructured interviews with the patient and informant to obtain information necessary to rate the subject's cognitive performance in six domains: memory, orientation, judgment and problem solving, community affairs, home and hobbies, and personal care. The CDR has been standardized for multicenter use, including the Consortium to Establish a Registry for Alzheimer's Disease (CERAD) and the Alzheimer's Disease Cooperative Study, and interrater reliability has been established. Criterion validity for both the global CDR and scores on individual domains has been demonstrated, and the CDR also has been validated neuro-pathologically, particularly for the presence or absence of dementia. Standardized training protocols are available. Although not well suited as a brief screening tool for population surveys of dementia because the protocol depends on sufficient time to conduct interviews, the CDR has become widely accepted in the clinical setting as a reliable and valid global assessment measure for DAT. Global staging measures for dementia of the Alzheimer type (DAT) assess the influence of cognitive loss on the ability to conduct everyday activities. Global measures represent the \&quot;ultimate test\&quot; of efficacy for antidementia d r u g trials ~ ~ From the Departmentsof Neurology andPathology (Neuropathology) and the Alzheimer's Disease Re&quot;,&quot;issue&quot;:&quot;1&quot;,&quot;volume&quot;:&quot;9&quot;,&quot;container-title-short&quot;:&quot;&quot;},&quot;isTemporary&quot;:false}]},{&quot;citationID&quot;:&quot;MENDELEY_CITATION_bd617441-1881-4c1e-9384-f068a3cc6e28&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&quot;,&quot;citationItems&quot;:[{&quot;id&quot;:&quot;83b23da6-ec20-3a63-9bc0-3de18f48ef16&quot;,&quot;itemData&quot;:{&quot;type&quot;:&quot;webpage&quot;,&quot;id&quot;:&quot;83b23da6-ec20-3a63-9bc0-3de18f48ef16&quot;,&quot;title&quot;:&quot;GWAS of Cerebrospinal Fluid Tau Levels Identifies Risk Variants for Alzheimer's Disease&quot;,&quot;author&quot;:[{&quot;family&quot;:&quot;Cruchaga&quot;,&quot;given&quot;:&quot;C&quot;,&quot;parse-names&quot;:false,&quot;dropping-particle&quot;:&quot;&quot;,&quot;non-dropping-particle&quot;:&quot;&quot;},{&quot;family&quot;:&quot;Kauwe&quot;,&quot;given&quot;:&quot;JSK&quot;,&quot;parse-names&quot;:false,&quot;dropping-particle&quot;:&quot;&quot;,&quot;non-dropping-particle&quot;:&quot;&quot;},{&quot;family&quot;:&quot;Harari&quot;,&quot;given&quot;:&quot;O&quot;,&quot;parse-names&quot;:false,&quot;dropping-particle&quot;:&quot;&quot;,&quot;non-dropping-particle&quot;:&quot;&quot;},{&quot;family&quot;:&quot;Jin&quot;,&quot;given&quot;:&quot;SC&quot;,&quot;parse-names&quot;:false,&quot;dropping-particle&quot;:&quot;&quot;,&quot;non-dropping-particle&quot;:&quot;&quot;},{&quot;family&quot;:&quot;Neuron&quot;,&quot;given&quot;:&quot;Y Cai -&quot;,&quot;parse-names&quot;:false,&quot;dropping-particle&quot;:&quot;&quot;,&quot;non-dropping-particle&quot;:&quot;&quot;},{&quot;family&quot;:&quot;2013&quot;,&quot;given&quot;:&quot;Undefined&quot;,&quot;parse-names&quot;:false,&quot;dropping-particle&quot;:&quot;&quot;,&quot;non-dropping-particle&quot;:&quot;&quot;}],&quot;container-title&quot;:&quot;Neuron&quot;,&quot;accessed&quot;:{&quot;date-parts&quot;:[[2019,10,31]]},&quot;DOI&quot;:&quot;10.1016/j.neuron.2013.02.026&quot;,&quot;URL&quot;:&quot;https://www.sciencedirect.com/science/article/pii/S0896627313001840&quot;,&quot;issued&quot;:{&quot;date-parts&quot;:[[2013]]},&quot;page&quot;:&quot;256-68&quot;,&quot;container-title-short&quot;:&quot;Neuron&quot;},&quot;isTemporary&quot;:false}]},{&quot;citationID&quot;:&quot;MENDELEY_CITATION_d4b4b919-c286-4a6a-8a17-f9baf5a44f79&quot;,&quot;properties&quot;:{&quot;noteIndex&quot;:0},&quot;isEdited&quot;:false,&quot;manualOverride&quot;:{&quot;citeprocText&quot;:&quot;&lt;sup&gt;20&lt;/sup&gt;&quot;,&quot;isManuallyOverriden&quot;:false,&quot;manualOverrideText&quot;:&quot;&quot;,&quot;isManuallyOverridden&quot;:false},&quot;citationTag&quot;:&quot;MENDELEY_CITATION_v3_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&quot;,&quot;citationItems&quot;:[{&quot;id&quot;:&quot;a891966c-7d4a-3e1c-8fd5-4d73b0d374e0&quot;,&quot;itemData&quot;:{&quot;DOI&quot;:&quot;10.1002/ana.20730&quot;,&quot;ISSN&quot;:&quot;03645134&quot;,&quot;abstract&quot;:&quot;Objectives: Amyloid-β42 (Aβ42) appears central to Alzheimer's disease (AD) pathogenesis and is a major component of amyloid plaques. Mean cerebrospinal fluid (CSF) Aβ42 is decreased in dementia of the Alzheimer's type. This decrease may reflect plaques acting as an Aβ42 \&quot;sink,\&quot; hindering transport of soluble Aβ42 between brain and CSF. We investigated this hypothesis. Methods: We compared the in vivo brain amyloid load (via positron emission tomography imaging of the amyloid-binding agent, Pittsburgh Compound-B [PIB]) with CSF Aβ42 and other measures (via enzyme-linked immunosorbent assay) in clinically characterized research subjects. Results: Subjects fell into two nonoverlapping groups: those with positive PIB binding had the lowest CSF Aβ42 level, and those with negative PIB binding had the highest CSF Aβ42 level. No relation was observed between PIB binding and CSF Aβ40, tau, phospho-tau 181, plasma Aβ40, or plasma Aβ42. Importantly, PIB binding and CSF Aβ42 did not consistently correspond with clinical diagnosis; three cognitively normal subjects were PIB-positive with low CSF Aβ42, suggesting the presence of amyloid in the absence of cognitive impairment (ie, preclinical AD). Interpretation: These observations suggest that brain amyloid deposition results in low CSF Aβ42, and that amyloid imaging and CSF Aβ42 may potentially serve as antecedent biomarkers of (preclinical) AD. © 2005 American Neurological Association.&quot;,&quot;author&quot;:[{&quot;dropping-particle&quot;:&quot;&quot;,&quot;family&quot;:&quot;Fagan&quot;,&quot;given&quot;:&quot;Anne M.&quot;,&quot;non-dropping-particle&quot;:&quot;&quot;,&quot;parse-names&quot;:false,&quot;suffix&quot;:&quot;&quot;},{&quot;dropping-particle&quot;:&quot;&quot;,&quot;family&quot;:&quot;Mintun&quot;,&quot;given&quot;:&quot;Mark A.&quot;,&quot;non-dropping-particle&quot;:&quot;&quot;,&quot;parse-names&quot;:false,&quot;suffix&quot;:&quot;&quot;},{&quot;dropping-particle&quot;:&quot;&quot;,&quot;family&quot;:&quot;Mach&quot;,&quot;given&quot;:&quot;Robert H.&quot;,&quot;non-dropping-particle&quot;:&quot;&quot;,&quot;parse-names&quot;:false,&quot;suffix&quot;:&quot;&quot;},{&quot;dropping-particle&quot;:&quot;&quot;,&quot;family&quot;:&quot;Lee&quot;,&quot;given&quot;:&quot;Sang Yoon&quot;,&quot;non-dropping-particle&quot;:&quot;&quot;,&quot;parse-names&quot;:false,&quot;suffix&quot;:&quot;&quot;},{&quot;dropping-particle&quot;:&quot;&quot;,&quot;family&quot;:&quot;Dence&quot;,&quot;given&quot;:&quot;Carmen S.&quot;,&quot;non-dropping-particle&quot;:&quot;&quot;,&quot;parse-names&quot;:false,&quot;suffix&quot;:&quot;&quot;},{&quot;dropping-particle&quot;:&quot;&quot;,&quot;family&quot;:&quot;Shah&quot;,&quot;given&quot;:&quot;Aarti R.&quot;,&quot;non-dropping-particle&quot;:&quot;&quot;,&quot;parse-names&quot;:false,&quot;suffix&quot;:&quot;&quot;},{&quot;dropping-particle&quot;:&quot;&quot;,&quot;family&quot;:&quot;LaRossa&quot;,&quot;given&quot;:&quot;Gina N.&quot;,&quot;non-dropping-particle&quot;:&quot;&quot;,&quot;parse-names&quot;:false,&quot;suffix&quot;:&quot;&quot;},{&quot;dropping-particle&quot;:&quot;&quot;,&quot;family&quot;:&quot;Spinner&quot;,&quot;given&quot;:&quot;Michael L.&quot;,&quot;non-dropping-particle&quot;:&quot;&quot;,&quot;parse-names&quot;:false,&quot;suffix&quot;:&quot;&quot;},{&quot;dropping-particle&quot;:&quot;&quot;,&quot;family&quot;:&quot;Klunk&quot;,&quot;given&quot;:&quot;William E.&quot;,&quot;non-dropping-particle&quot;:&quot;&quot;,&quot;parse-names&quot;:false,&quot;suffix&quot;:&quot;&quot;},{&quot;dropping-particle&quot;:&quot;&quot;,&quot;family&quot;:&quot;Mathis&quot;,&quot;given&quot;:&quot;Chester A.&quot;,&quot;non-dropping-particle&quot;:&quot;&quot;,&quot;parse-names&quot;:false,&quot;suffix&quot;:&quot;&quot;},{&quot;dropping-particle&quot;:&quot;&quot;,&quot;family&quot;:&quot;DeKosky&quot;,&quot;given&quot;:&quot;Steven T.&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Holtzman&quot;,&quot;given&quot;:&quot;David M.&quot;,&quot;non-dropping-particle&quot;:&quot;&quot;,&quot;parse-names&quot;:false,&quot;suffix&quot;:&quot;&quot;}],&quot;container-title&quot;:&quot;Annals of Neurology&quot;,&quot;id&quot;:&quot;a891966c-7d4a-3e1c-8fd5-4d73b0d374e0&quot;,&quot;issue&quot;:&quot;3&quot;,&quot;issued&quot;:{&quot;date-parts&quot;:[[&quot;2006&quot;,&quot;3&quot;]]},&quot;page&quot;:&quot;512-519&quot;,&quot;title&quot;:&quot;Inverse relation between in vivo amyloid imaging load and cerebrospinal fluid Abeta;42 in humans&quot;,&quot;type&quot;:&quot;article-journal&quot;,&quot;volume&quot;:&quot;59&quot;,&quot;container-title-short&quot;:&quot;Ann Neurol&quot;},&quot;uris&quot;:[&quot;http://www.mendeley.com/documents/?uuid=a891966c-7d4a-3e1c-8fd5-4d73b0d374e0&quot;],&quot;isTemporary&quot;:false,&quot;legacyDesktopId&quot;:&quot;a891966c-7d4a-3e1c-8fd5-4d73b0d374e0&quot;}]},{&quot;citationID&quot;:&quot;MENDELEY_CITATION_a367694b-f126-4b0f-aaa9-34c23a07727e&quot;,&quot;properties&quot;:{&quot;noteIndex&quot;:0},&quot;isEdited&quot;:false,&quot;manualOverride&quot;:{&quot;citeprocText&quot;:&quot;&lt;sup&gt;21–23&lt;/sup&gt;&quot;,&quot;isManuallyOverriden&quot;:false,&quot;manualOverrideText&quot;:&quot;&quot;,&quot;isManuallyOverridden&quot;:false},&quot;citationTag&quot;:&quot;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&quot;,&quot;citationItems&quot;:[{&quot;id&quot;:&quot;e6dbac87-6826-3857-a4b2-fb73a8c9da08&quot;,&quot;itemData&quot;:{&quot;DOI&quot;:&quot;10.1212/WNL.0000000000001401&quot;,&quot;ISSN&quot;:&quot;1526632X&quot;,&quot;abstract&quot;:&quot;Objectives: To determine whether an MRI-based Alzheimer disease (AD) signature biomarker can detect tau-related neurodegeneration in preclinical AD, and to assess whether AD signature cortical thinning is associated with cognitive changes in cognitively normal (CN) older individuals. Methods: In a large cohort of CN individuals (n 188), we measured the hippocampal volume and cortical thickness within independently defined AD signature regions. We cross-sectionally assessed the associations between AD signature cortical thinning or hippocampal atrophy with CSF biomarkers of tau (increased tau) and β-amyloid (Aβ) (decreased Aβ42). We also examined the impact of AD signature cortical thinning or other biomarker changes (i.e., hippocampal atrophy, reduced CSF Aβ42, or increased CSF tau) on cognitive performance in CN individuals. Results: Elevated CSF tau was associated with AD signature cortical thinning but not hippocampal atrophy. In contrast, decreased CSF Aβ42 was associated with hippocampal loss but not AD signature cortical thinning. In addition, AD signature cortical thinning was associated with lower visuospatial performance. Reduced CSF Aβ42 was related to poorer performance on episodic memory. Conclusions: Spatially distinct neurodegeneration is associated with Aβ and tau pathology in preclinical AD. Aβ deposition and AD signature cortical atrophy independently affect cognition in CN older individuals.&quot;,&quot;author&quot;:[{&quot;family&quot;:&quot;Wang&quot;,&quot;given&quot;:&quot;Liang&quot;,&quot;parse-names&quot;:false,&quot;dropping-particle&quot;:&quot;&quot;,&quot;non-dropping-particle&quot;:&quot;&quot;},{&quot;family&quot;:&quot;Benzinger&quot;,&quot;given&quot;:&quot;Tammie L.&quot;,&quot;parse-names&quot;:false,&quot;dropping-particle&quot;:&quot;&quot;,&quot;non-dropping-particle&quot;:&quot;&quot;},{&quot;family&quot;:&quot;Hassenstab&quot;,&quot;given&quot;:&quot;Jason&quot;,&quot;parse-names&quot;:false,&quot;dropping-particle&quot;:&quot;&quot;,&quot;non-dropping-particle&quot;:&quot;&quot;},{&quot;family&quot;:&quot;Blazey&quot;,&quot;given&quot;:&quot;Tyler&quot;,&quot;parse-names&quot;:false,&quot;dropping-particle&quot;:&quot;&quot;,&quot;non-dropping-particle&quot;:&quot;&quot;},{&quot;family&quot;:&quot;Owen&quot;,&quot;given&quot;:&quot;Christopher&quot;,&quot;parse-names&quot;:false,&quot;dropping-particle&quot;:&quot;&quot;,&quot;non-dropping-particle&quot;:&quot;&quot;},{&quot;family&quot;:&quot;Liu&quot;,&quot;given&quot;:&quot;Jingxia&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id&quot;:&quot;e6dbac87-6826-3857-a4b2-fb73a8c9da08&quot;,&quot;issue&quot;:&quot;12&quot;,&quot;issued&quot;:{&quot;date-parts&quot;:[[2015]]},&quot;page&quot;:&quot;1254-1260&quot;,&quot;publisher&quot;:&quot;MO&quot;,&quot;title&quot;:&quot;Spatially distinct atrophy is linked to β-amyloid and tau in preclinical Alzheimer disease&quot;,&quot;type&quot;:&quot;article-journal&quot;,&quot;volume&quot;:&quot;84&quot;,&quot;accessed&quot;:{&quot;date-parts&quot;:[[2019,10,31]]},&quot;URL&quot;:&quot;http://surfer.nmr.mgh.harvard.edu&quot;,&quot;container-title-short&quot;:&quot;Neurology&quot;},&quot;uris&quot;:[&quot;http://www.mendeley.com/documents/?uuid=e6dbac87-6826-3857-a4b2-fb73a8c9da08&quot;],&quot;isTemporary&quot;:false,&quot;legacyDesktopId&quot;:&quot;e6dbac87-6826-3857-a4b2-fb73a8c9da08&quot;},{&quot;id&quot;:&quot;12d1f0ad-c731-328c-8f7b-ec1880fa16f8&quot;,&quot;itemData&quot;:{&quot;DOI&quot;:&quot;10.1093/cercor/bhn113&quot;,&quot;ISSN&quot;:&quot;10473211&quot;,&quot;PMID&quot;:&quot;18632739&quot;,&quot;abstract&quot;:&quot;Alzheimer's disease (AD) is associated with neurodegeneration in vulnerable limbic and heteromodal regions of the cerebral cortex, detectable in vivo using magnetic resonance imaging. It is not clear whether abnormalities of cortical anatomy in AD can be reliably measured across different subject samples, how closely they track symptoms, and whether they are detectable prior to symptoms. An exploratory map of cortical thinning in mild AD was used to define regions of interest that were applied in a hypothesis-driven fashion to other subject samples. Results demonstrate a reliably quantifiable in vivo signature of abnormal cortical anatomy in AD, which parallels known regional vulnerability to AD neuropathology. Thinning in vulnerable cortical regions relates to symptom severity even in the earliest stages of clinical symptoms. Furthermore, subtle thinning is present in asymptomatic older controls with brain amyloid binding as detected with amyloid imaging. The reliability and clinical validity of AD-related cortical thinning suggests potential utility as an imaging biomarker. This \&quot;disease signature\&quot; approach to cortical morphometry, in which disease effects are mapped across the cortical mantle and then used to define ROIs for hypothesis-driven analyses, may provide a powerful methodological framework for studies of neuropsychiatric diseases. © 2008 The Authors.&quot;,&quot;author&quot;:[{&quot;dropping-particle&quot;:&quot;&quot;,&quot;family&quot;:&quot;Dickerson&quot;,&quot;given&quot;:&quot;Bradford C.&quot;,&quot;non-dropping-particle&quot;:&quot;&quot;,&quot;parse-names&quot;:false,&quot;suffix&quot;:&quot;&quot;},{&quot;dropping-particle&quot;:&quot;&quot;,&quot;family&quot;:&quot;Bakkour&quot;,&quot;given&quot;:&quot;Akram&quot;,&quot;non-dropping-particle&quot;:&quot;&quot;,&quot;parse-names&quot;:false,&quot;suffix&quot;:&quot;&quot;},{&quot;dropping-particle&quot;:&quot;&quot;,&quot;family&quot;:&quot;Salat&quot;,&quot;given&quot;:&quot;David H.&quot;,&quot;non-dropping-particle&quot;:&quot;&quot;,&quot;parse-names&quot;:false,&quot;suffix&quot;:&quot;&quot;},{&quot;dropping-particle&quot;:&quot;&quot;,&quot;family&quot;:&quot;Feczko&quot;,&quot;given&quot;:&quot;Eric&quot;,&quot;non-dropping-particle&quot;:&quot;&quot;,&quot;parse-names&quot;:false,&quot;suffix&quot;:&quot;&quot;},{&quot;dropping-particle&quot;:&quot;&quot;,&quot;family&quot;:&quot;Pacheco&quot;,&quot;given&quot;:&quot;Jenni&quot;,&quot;non-dropping-particle&quot;:&quot;&quot;,&quot;parse-names&quot;:false,&quot;suffix&quot;:&quot;&quot;},{&quot;dropping-particle&quot;:&quot;&quot;,&quot;family&quot;:&quot;Greve&quot;,&quot;given&quot;:&quot;Douglas N.&quot;,&quot;non-dropping-particle&quot;:&quot;&quot;,&quot;parse-names&quot;:false,&quot;suffix&quot;:&quot;&quot;},{&quot;dropping-particle&quot;:&quot;&quot;,&quot;family&quot;:&quot;Grodstein&quot;,&quot;given&quot;:&quot;Fran&quot;,&quot;non-dropping-particle&quot;:&quot;&quot;,&quot;parse-names&quot;:false,&quot;suffix&quot;:&quot;&quot;},{&quot;dropping-particle&quot;:&quot;&quot;,&quot;family&quot;:&quot;Wright&quot;,&quot;given&quot;:&quot;Christopher I.&quot;,&quot;non-dropping-particle&quot;:&quot;&quot;,&quot;parse-names&quot;:false,&quot;suffix&quot;:&quot;&quot;},{&quot;dropping-particle&quot;:&quot;&quot;,&quot;family&quot;:&quot;Blacker&quot;,&quot;given&quot;:&quot;Deborah&quot;,&quot;non-dropping-particle&quot;:&quot;&quot;,&quot;parse-names&quot;:false,&quot;suffix&quot;:&quot;&quot;},{&quot;dropping-particle&quot;:&quot;&quot;,&quot;family&quot;:&quot;Rosas&quot;,&quot;given&quot;:&quot;H. Diana&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Atri&quot;,&quot;given&quot;:&quot;Alireza&quot;,&quot;non-dropping-particle&quot;:&quot;&quot;,&quot;parse-names&quot;:false,&quot;suffix&quot;:&quot;&quot;},{&quot;dropping-particle&quot;:&quot;&quot;,&quot;family&quot;:&quot;Growdon&quot;,&quot;given&quot;:&quot;John H.&quot;,&quot;non-dropping-particle&quot;:&quot;&quot;,&quot;parse-names&quot;:false,&quot;suffix&quot;:&quot;&quot;},{&quot;dropping-particle&quot;:&quot;&quot;,&quot;family&quot;:&quot;Hyman&quot;,&quot;given&quot;:&quot;Bradley T.&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Fischl&quot;,&quot;given&quot;:&quot;Bruce&quot;,&quot;non-dropping-particle&quot;:&quot;&quot;,&quot;parse-names&quot;:false,&quot;suffix&quot;:&quot;&quot;},{&quot;dropping-particle&quot;:&quot;&quot;,&quot;family&quot;:&quot;Buckner&quot;,&quot;given&quot;:&quot;Randy L.&quot;,&quot;non-dropping-particle&quot;:&quot;&quot;,&quot;parse-names&quot;:false,&quot;suffix&quot;:&quot;&quot;}],&quot;container-title&quot;:&quot;Cerebral Cortex&quot;,&quot;id&quot;:&quot;12d1f0ad-c731-328c-8f7b-ec1880fa16f8&quot;,&quot;issue&quot;:&quot;3&quot;,&quot;issued&quot;:{&quot;date-parts&quot;:[[&quot;2009&quot;,&quot;3&quot;]]},&quot;page&quot;:&quot;497-510&quot;,&quot;title&quot;:&quot;The cortical signature of Alzheimer's disease: Regionally specific cortical thinning relates to symptom severity in very mild to mild AD dementia and is detectable in asymptomatic amyloid-positive individuals&quot;,&quot;type&quot;:&quot;article-journal&quot;,&quot;volume&quot;:&quot;19&quot;,&quot;container-title-short&quot;:&quot;&quot;},&quot;uris&quot;:[&quot;http://www.mendeley.com/documents/?uuid=12d1f0ad-c731-328c-8f7b-ec1880fa16f8&quot;],&quot;isTemporary&quot;:false,&quot;legacyDesktopId&quot;:&quot;12d1f0ad-c731-328c-8f7b-ec1880fa16f8&quot;},{&quot;id&quot;:&quot;8af3bdcf-a1f8-3824-be0d-28457d6305ff&quot;,&quot;itemData&quot;:{&quot;type&quot;:&quot;article-journal&quot;,&quot;id&quot;:&quot;8af3bdcf-a1f8-3824-be0d-28457d6305ff&quot;,&quot;title&quot;:&quot;Comparing cortical signatures of atrophy between late-onset and autosomal dominant Alzheimer disease&quot;,&quot;author&quot;:[{&quot;family&quot;:&quot;Dincer&quot;,&quot;given&quot;:&quot;Aylin&quot;,&quot;parse-names&quot;:false,&quot;dropping-particle&quot;:&quot;&quot;,&quot;non-dropping-particle&quot;:&quot;&quot;},{&quot;family&quot;:&quot;Gordon&quot;,&quot;given&quot;:&quot;Brian A.&quot;,&quot;parse-names&quot;:false,&quot;dropping-particle&quot;:&quot;&quot;,&quot;non-dropping-particle&quot;:&quot;&quot;},{&quot;family&quot;:&quot;Hari-Raj&quot;,&quot;given&quot;:&quot;Amrita&quot;,&quot;parse-names&quot;:false,&quot;dropping-particle&quot;:&quot;&quot;,&quot;non-dropping-particle&quot;:&quot;&quot;},{&quot;family&quot;:&quot;Keefe&quot;,&quot;given&quot;:&quot;Sarah J.&quot;,&quot;parse-names&quot;:false,&quot;dropping-particle&quot;:&quot;&quot;,&quot;non-dropping-particle&quot;:&quot;&quot;},{&quot;family&quot;:&quot;Flores&quot;,&quot;given&quot;:&quot;Shaney&quot;,&quot;parse-names&quot;:false,&quot;dropping-particle&quot;:&quot;&quot;,&quot;non-dropping-particle&quot;:&quot;&quot;},{&quot;family&quot;:&quot;McKay&quot;,&quot;given&quot;:&quot;Nicole S.&quot;,&quot;parse-names&quot;:false,&quot;dropping-particle&quot;:&quot;&quot;,&quot;non-dropping-particle&quot;:&quot;&quot;},{&quot;family&quot;:&quot;Paulick&quot;,&quot;given&quot;:&quot;Angela M.&quot;,&quot;parse-names&quot;:false,&quot;dropping-particle&quot;:&quot;&quot;,&quot;non-dropping-particle&quot;:&quot;&quot;},{&quot;family&quot;:&quot;Shady Lewis&quot;,&quot;given&quot;:&quot;Kristine E.&quot;,&quot;parse-names&quot;:false,&quot;dropping-particle&quot;:&quot;&quot;,&quot;non-dropping-particle&quot;:&quot;&quot;},{&quot;family&quot;:&quot;Feldman&quot;,&quot;given&quot;:&quot;Rebecca L.&quot;,&quot;parse-names&quot;:false,&quot;dropping-particle&quot;:&quot;&quot;,&quot;non-dropping-particle&quot;:&quot;&quot;},{&quot;family&quot;:&quot;Hornbeck&quot;,&quot;given&quot;:&quot;Russ C.&quot;,&quot;parse-names&quot;:false,&quot;dropping-particle&quot;:&quot;&quot;,&quot;non-dropping-particle&quot;:&quot;&quot;},{&quot;family&quot;:&quot;Allegri&quot;,&quot;given&quot;:&quot;Ricardo&quot;,&quot;parse-names&quot;:false,&quot;dropping-particle&quot;:&quot;&quot;,&quot;non-dropping-particle&quot;:&quot;&quot;},{&quot;family&quot;:&quot;Ances&quot;,&quot;given&quot;:&quot;Beau M.&quot;,&quot;parse-names&quot;:false,&quot;dropping-particle&quot;:&quot;&quot;,&quot;non-dropping-particle&quot;:&quot;&quot;},{&quot;family&quot;:&quot;Berman&quot;,&quot;given&quot;:&quot;Sarah B.&quot;,&quot;parse-names&quot;:false,&quot;dropping-particle&quot;:&quot;&quot;,&quot;non-dropping-particle&quot;:&quot;&quot;},{&quot;family&quot;:&quot;Brickman&quot;,&quot;given&quot;:&quot;Adam M.&quot;,&quot;parse-names&quot;:false,&quot;dropping-particle&quot;:&quot;&quot;,&quot;non-dropping-particle&quot;:&quot;&quot;},{&quot;family&quot;:&quot;Brooks&quot;,&quot;given&quot;:&quot;William S.&quot;,&quot;parse-names&quot;:false,&quot;dropping-particle&quot;:&quot;&quot;,&quot;non-dropping-particle&quot;:&quot;&quot;},{&quot;family&quot;:&quot;Cash&quot;,&quot;given&quot;:&quot;David M.&quot;,&quot;parse-names&quot;:false,&quot;dropping-particle&quot;:&quot;&quot;,&quot;non-dropping-particle&quot;:&quot;&quot;},{&quot;family&quot;:&quot;Chhatwal&quot;,&quot;given&quot;:&quot;Jasmeer P.&quot;,&quot;parse-names&quot;:false,&quot;dropping-particle&quot;:&quot;&quot;,&quot;non-dropping-particle&quot;:&quot;&quot;},{&quot;family&quot;:&quot;Farlow&quot;,&quot;given&quot;:&quot;Martin R.&quot;,&quot;parse-names&quot;:false,&quot;dropping-particle&quot;:&quot;&quot;,&quot;non-dropping-particle&quot;:&quot;&quot;},{&quot;family&quot;:&quot;Fougère&quot;,&quot;given&quot;:&quot;Christian&quot;,&quot;parse-names&quot;:false,&quot;dropping-particle&quot;:&quot;&quot;,&quot;non-dropping-particle&quot;:&quot;la&quot;},{&quot;family&quot;:&quot;Fox&quot;,&quot;given&quot;:&quot;Nick C.&quot;,&quot;parse-names&quot;:false,&quot;dropping-particle&quot;:&quot;&quot;,&quot;non-dropping-particle&quot;:&quot;&quot;},{&quot;family&quot;:&quot;Fulham&quot;,&quot;given&quot;:&quot;Michael J.&quot;,&quot;parse-names&quot;:false,&quot;dropping-particle&quot;:&quot;&quot;,&quot;non-dropping-particle&quot;:&quot;&quot;},{&quot;family&quot;:&quot;Jack&quot;,&quot;given&quot;:&quot;Clifford R.&quot;,&quot;parse-names&quot;:false,&quot;dropping-particle&quot;:&quot;&quot;,&quot;non-dropping-particle&quot;:&quot;&quot;},{&quot;family&quot;:&quot;Joseph-Mathurin&quot;,&quot;given&quot;:&quot;Nelly&quot;,&quot;parse-names&quot;:false,&quot;dropping-particle&quot;:&quot;&quot;,&quot;non-dropping-particle&quot;:&quot;&quot;},{&quot;family&quot;:&quot;Karch&quot;,&quot;given&quot;:&quot;Celeste M.&quot;,&quot;parse-names&quot;:false,&quot;dropping-particle&quot;:&quot;&quot;,&quot;non-dropping-particle&quot;:&quot;&quot;},{&quot;family&quot;:&quot;Lee&quot;,&quot;given&quot;:&quot;Athene&quot;,&quot;parse-names&quot;:false,&quot;dropping-particle&quot;:&quot;&quot;,&quot;non-dropping-particle&quot;:&quot;&quot;},{&quot;family&quot;:&quot;Levin&quot;,&quot;given&quot;:&quot;Johannes&quot;,&quot;parse-names&quot;:false,&quot;dropping-particle&quot;:&quot;&quot;,&quot;non-dropping-particle&quot;:&quot;&quot;},{&quot;family&quot;:&quot;Masters&quot;,&quot;given&quot;:&quot;Colin L.&quot;,&quot;parse-names&quot;:false,&quot;dropping-particle&quot;:&quot;&quot;,&quot;non-dropping-particle&quot;:&quot;&quot;},{&quot;family&quot;:&quot;McDade&quot;,&quot;given&quot;:&quot;Eric M.&quot;,&quot;parse-names&quot;:false,&quot;dropping-particle&quot;:&quot;&quot;,&quot;non-dropping-particle&quot;:&quot;&quot;},{&quot;family&quot;:&quot;Oh&quot;,&quot;given&quot;:&quot;Hwamee&quot;,&quot;parse-names&quot;:false,&quot;dropping-particle&quot;:&quot;&quot;,&quot;non-dropping-particle&quot;:&quot;&quot;},{&quot;family&quot;:&quot;Perrin&quot;,&quot;given&quot;:&quot;Richard J.&quot;,&quot;parse-names&quot;:false,&quot;dropping-particle&quot;:&quot;&quot;,&quot;non-dropping-particle&quot;:&quot;&quot;},{&quot;family&quot;:&quot;Raji&quot;,&quot;given&quot;:&quot;Cyrus&quot;,&quot;parse-names&quot;:false,&quot;dropping-particle&quot;:&quot;&quot;,&quot;non-dropping-particle&quot;:&quot;&quot;},{&quot;family&quot;:&quot;Salloway&quot;,&quot;given&quot;:&quot;Stephen P.&quot;,&quot;parse-names&quot;:false,&quot;dropping-particle&quot;:&quot;&quot;,&quot;non-dropping-particle&quot;:&quot;&quot;},{&quot;family&quot;:&quot;Schofield&quot;,&quot;given&quot;:&quot;Peter R.&quot;,&quot;parse-names&quot;:false,&quot;dropping-particle&quot;:&quot;&quot;,&quot;non-dropping-particle&quot;:&quot;&quot;},{&quot;family&quot;:&quot;Su&quot;,&quot;given&quot;:&quot;Yi&quot;,&quot;parse-names&quot;:false,&quot;dropping-particle&quot;:&quot;&quot;,&quot;non-dropping-particle&quot;:&quot;&quot;},{&quot;family&quot;:&quot;Villemagne&quot;,&quot;given&quot;:&quot;Victor L.&quot;,&quot;parse-names&quot;:false,&quot;dropping-particle&quot;:&quot;&quot;,&quot;non-dropping-particle&quot;:&quot;&quot;},{&quot;family&quot;:&quot;Wang&quot;,&quot;given&quot;:&quot;Qing&quot;,&quot;parse-names&quot;:false,&quot;dropping-particle&quot;:&quot;&quot;,&quot;non-dropping-particle&quot;:&quot;&quot;},{&quot;family&quot;:&quot;Weiner&quot;,&quot;given&quot;:&quot;Michael W.&quot;,&quot;parse-names&quot;:false,&quot;dropping-particle&quot;:&quot;&quot;,&quot;non-dropping-particle&quot;:&quot;&quot;},{&quot;family&quot;:&quot;Xiong&quot;,&quot;given&quot;:&quot;Chengjie&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Bateman&quot;,&quot;given&quot;:&quot;Randall J.&quot;,&quot;parse-names&quot;:false,&quot;dropping-particle&quot;:&quot;&quot;,&quot;non-dropping-particle&quot;:&quot;&quot;},{&quot;family&quot;:&quot;L.S. Benzinger&quot;,&quot;given&quot;:&quot;Tammie&quot;,&quot;parse-names&quot;:false,&quot;dropping-particle&quot;:&quot;&quot;,&quot;non-dropping-particle&quot;:&quot;&quot;}],&quot;container-title&quot;:&quot;NeuroImage: Clinical&quot;,&quot;DOI&quot;:&quot;10.1016/j.nicl.2020.102491&quot;,&quot;ISSN&quot;:&quot;22131582&quot;,&quot;PMID&quot;:&quot;33395982&quot;,&quot;issued&quot;:{&quot;date-parts&quot;:[[2020,1,1]]},&quot;abstract&quot;:&quot;Defining a signature of cortical regions of interest preferentially affected by Alzheimer disease (AD) pathology may offer improved sensitivity to early AD compared to hippocampal volume or mesial temporal lobe alone. Since late-onset Alzheimer disease (LOAD) participants tend to have age-related comorbidities, the younger-onset age in autosomal dominant AD (ADAD) may provide a more idealized model of cortical thinning in AD. To test this, the goals of this study were to compare the degree of overlap between the ADAD and LOAD cortical thinning maps and to evaluate the ability of the ADAD cortical signature regions to predict early pathological changes in cognitively normal individuals. We defined and analyzed the LOAD cortical maps of cortical thickness in 588 participants from the Knight Alzheimer Disease Research Center (Knight ADRC) and the ADAD cortical maps in 269 participants from the Dominantly Inherited Alzheimer Network (DIAN) observational study. Both cohorts were divided into three groups: cognitively normal controls (nADRC = 381; nDIAN = 145), preclinical (nADRC = 153; nDIAN = 76), and cognitively impaired (nADRC = 54; nDIAN = 48). Both cohorts underwent clinical assessments, 3T MRI, and amyloid PET imaging with either 11C-Pittsburgh compound B or 18F-florbetapir. To generate cortical signature maps of cortical thickness, we performed a vertex-wise analysis between the cognitively normal controls and impaired groups within each cohort using six increasingly conservative statistical thresholds to determine significance. The optimal cortical map among the six statistical thresholds was determined from a receiver operating characteristic analysis testing the performance of each map in discriminating between the cognitively normal controls and preclinical groups. We then performed within-cohort and cross-cohort (e.g. ADAD maps evaluated in the Knight ADRC cohort) analyses to examine the sensitivity of the optimal cortical signature maps to the amyloid levels using only the cognitively normal individuals (cognitively normal controls and preclinical groups) in comparison to hippocampal volume. We found the optimal cortical signature maps were sensitive to early increases in amyloid for the asymptomatic individuals within their respective cohorts and were significant beyond the inclusion of hippocampus volume, but the cortical signature maps performed poorly when analyzing across cohorts. These results suggest the cortical signature maps are a useful MRI biomarker of early AD-related neurodegeneration in preclinical individuals and the pattern of decline differs between LOAD and ADAD.&quot;,&quot;publisher&quot;:&quot;Elsevier Inc.&quot;,&quot;volume&quot;:&quot;28&quot;,&quot;container-title-short&quot;:&quot;Neuroimage Clin&quot;},&quot;isTemporary&quot;:false}]},{&quot;citationID&quot;:&quot;MENDELEY_CITATION_3bf3810e-eb2f-4607-af5e-6058ee2c4534&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&quot;,&quot;citationItems&quot;:[{&quot;id&quot;:&quot;8af3bdcf-a1f8-3824-be0d-28457d6305ff&quot;,&quot;itemData&quot;:{&quot;type&quot;:&quot;article-journal&quot;,&quot;id&quot;:&quot;8af3bdcf-a1f8-3824-be0d-28457d6305ff&quot;,&quot;title&quot;:&quot;Comparing cortical signatures of atrophy between late-onset and autosomal dominant Alzheimer disease&quot;,&quot;author&quot;:[{&quot;family&quot;:&quot;Dincer&quot;,&quot;given&quot;:&quot;Aylin&quot;,&quot;parse-names&quot;:false,&quot;dropping-particle&quot;:&quot;&quot;,&quot;non-dropping-particle&quot;:&quot;&quot;},{&quot;family&quot;:&quot;Gordon&quot;,&quot;given&quot;:&quot;Brian A.&quot;,&quot;parse-names&quot;:false,&quot;dropping-particle&quot;:&quot;&quot;,&quot;non-dropping-particle&quot;:&quot;&quot;},{&quot;family&quot;:&quot;Hari-Raj&quot;,&quot;given&quot;:&quot;Amrita&quot;,&quot;parse-names&quot;:false,&quot;dropping-particle&quot;:&quot;&quot;,&quot;non-dropping-particle&quot;:&quot;&quot;},{&quot;family&quot;:&quot;Keefe&quot;,&quot;given&quot;:&quot;Sarah J.&quot;,&quot;parse-names&quot;:false,&quot;dropping-particle&quot;:&quot;&quot;,&quot;non-dropping-particle&quot;:&quot;&quot;},{&quot;family&quot;:&quot;Flores&quot;,&quot;given&quot;:&quot;Shaney&quot;,&quot;parse-names&quot;:false,&quot;dropping-particle&quot;:&quot;&quot;,&quot;non-dropping-particle&quot;:&quot;&quot;},{&quot;family&quot;:&quot;McKay&quot;,&quot;given&quot;:&quot;Nicole S.&quot;,&quot;parse-names&quot;:false,&quot;dropping-particle&quot;:&quot;&quot;,&quot;non-dropping-particle&quot;:&quot;&quot;},{&quot;family&quot;:&quot;Paulick&quot;,&quot;given&quot;:&quot;Angela M.&quot;,&quot;parse-names&quot;:false,&quot;dropping-particle&quot;:&quot;&quot;,&quot;non-dropping-particle&quot;:&quot;&quot;},{&quot;family&quot;:&quot;Shady Lewis&quot;,&quot;given&quot;:&quot;Kristine E.&quot;,&quot;parse-names&quot;:false,&quot;dropping-particle&quot;:&quot;&quot;,&quot;non-dropping-particle&quot;:&quot;&quot;},{&quot;family&quot;:&quot;Feldman&quot;,&quot;given&quot;:&quot;Rebecca L.&quot;,&quot;parse-names&quot;:false,&quot;dropping-particle&quot;:&quot;&quot;,&quot;non-dropping-particle&quot;:&quot;&quot;},{&quot;family&quot;:&quot;Hornbeck&quot;,&quot;given&quot;:&quot;Russ C.&quot;,&quot;parse-names&quot;:false,&quot;dropping-particle&quot;:&quot;&quot;,&quot;non-dropping-particle&quot;:&quot;&quot;},{&quot;family&quot;:&quot;Allegri&quot;,&quot;given&quot;:&quot;Ricardo&quot;,&quot;parse-names&quot;:false,&quot;dropping-particle&quot;:&quot;&quot;,&quot;non-dropping-particle&quot;:&quot;&quot;},{&quot;family&quot;:&quot;Ances&quot;,&quot;given&quot;:&quot;Beau M.&quot;,&quot;parse-names&quot;:false,&quot;dropping-particle&quot;:&quot;&quot;,&quot;non-dropping-particle&quot;:&quot;&quot;},{&quot;family&quot;:&quot;Berman&quot;,&quot;given&quot;:&quot;Sarah B.&quot;,&quot;parse-names&quot;:false,&quot;dropping-particle&quot;:&quot;&quot;,&quot;non-dropping-particle&quot;:&quot;&quot;},{&quot;family&quot;:&quot;Brickman&quot;,&quot;given&quot;:&quot;Adam M.&quot;,&quot;parse-names&quot;:false,&quot;dropping-particle&quot;:&quot;&quot;,&quot;non-dropping-particle&quot;:&quot;&quot;},{&quot;family&quot;:&quot;Brooks&quot;,&quot;given&quot;:&quot;William S.&quot;,&quot;parse-names&quot;:false,&quot;dropping-particle&quot;:&quot;&quot;,&quot;non-dropping-particle&quot;:&quot;&quot;},{&quot;family&quot;:&quot;Cash&quot;,&quot;given&quot;:&quot;David M.&quot;,&quot;parse-names&quot;:false,&quot;dropping-particle&quot;:&quot;&quot;,&quot;non-dropping-particle&quot;:&quot;&quot;},{&quot;family&quot;:&quot;Chhatwal&quot;,&quot;given&quot;:&quot;Jasmeer P.&quot;,&quot;parse-names&quot;:false,&quot;dropping-particle&quot;:&quot;&quot;,&quot;non-dropping-particle&quot;:&quot;&quot;},{&quot;family&quot;:&quot;Farlow&quot;,&quot;given&quot;:&quot;Martin R.&quot;,&quot;parse-names&quot;:false,&quot;dropping-particle&quot;:&quot;&quot;,&quot;non-dropping-particle&quot;:&quot;&quot;},{&quot;family&quot;:&quot;Fougère&quot;,&quot;given&quot;:&quot;Christian&quot;,&quot;parse-names&quot;:false,&quot;dropping-particle&quot;:&quot;&quot;,&quot;non-dropping-particle&quot;:&quot;la&quot;},{&quot;family&quot;:&quot;Fox&quot;,&quot;given&quot;:&quot;Nick C.&quot;,&quot;parse-names&quot;:false,&quot;dropping-particle&quot;:&quot;&quot;,&quot;non-dropping-particle&quot;:&quot;&quot;},{&quot;family&quot;:&quot;Fulham&quot;,&quot;given&quot;:&quot;Michael J.&quot;,&quot;parse-names&quot;:false,&quot;dropping-particle&quot;:&quot;&quot;,&quot;non-dropping-particle&quot;:&quot;&quot;},{&quot;family&quot;:&quot;Jack&quot;,&quot;given&quot;:&quot;Clifford R.&quot;,&quot;parse-names&quot;:false,&quot;dropping-particle&quot;:&quot;&quot;,&quot;non-dropping-particle&quot;:&quot;&quot;},{&quot;family&quot;:&quot;Joseph-Mathurin&quot;,&quot;given&quot;:&quot;Nelly&quot;,&quot;parse-names&quot;:false,&quot;dropping-particle&quot;:&quot;&quot;,&quot;non-dropping-particle&quot;:&quot;&quot;},{&quot;family&quot;:&quot;Karch&quot;,&quot;given&quot;:&quot;Celeste M.&quot;,&quot;parse-names&quot;:false,&quot;dropping-particle&quot;:&quot;&quot;,&quot;non-dropping-particle&quot;:&quot;&quot;},{&quot;family&quot;:&quot;Lee&quot;,&quot;given&quot;:&quot;Athene&quot;,&quot;parse-names&quot;:false,&quot;dropping-particle&quot;:&quot;&quot;,&quot;non-dropping-particle&quot;:&quot;&quot;},{&quot;family&quot;:&quot;Levin&quot;,&quot;given&quot;:&quot;Johannes&quot;,&quot;parse-names&quot;:false,&quot;dropping-particle&quot;:&quot;&quot;,&quot;non-dropping-particle&quot;:&quot;&quot;},{&quot;family&quot;:&quot;Masters&quot;,&quot;given&quot;:&quot;Colin L.&quot;,&quot;parse-names&quot;:false,&quot;dropping-particle&quot;:&quot;&quot;,&quot;non-dropping-particle&quot;:&quot;&quot;},{&quot;family&quot;:&quot;McDade&quot;,&quot;given&quot;:&quot;Eric M.&quot;,&quot;parse-names&quot;:false,&quot;dropping-particle&quot;:&quot;&quot;,&quot;non-dropping-particle&quot;:&quot;&quot;},{&quot;family&quot;:&quot;Oh&quot;,&quot;given&quot;:&quot;Hwamee&quot;,&quot;parse-names&quot;:false,&quot;dropping-particle&quot;:&quot;&quot;,&quot;non-dropping-particle&quot;:&quot;&quot;},{&quot;family&quot;:&quot;Perrin&quot;,&quot;given&quot;:&quot;Richard J.&quot;,&quot;parse-names&quot;:false,&quot;dropping-particle&quot;:&quot;&quot;,&quot;non-dropping-particle&quot;:&quot;&quot;},{&quot;family&quot;:&quot;Raji&quot;,&quot;given&quot;:&quot;Cyrus&quot;,&quot;parse-names&quot;:false,&quot;dropping-particle&quot;:&quot;&quot;,&quot;non-dropping-particle&quot;:&quot;&quot;},{&quot;family&quot;:&quot;Salloway&quot;,&quot;given&quot;:&quot;Stephen P.&quot;,&quot;parse-names&quot;:false,&quot;dropping-particle&quot;:&quot;&quot;,&quot;non-dropping-particle&quot;:&quot;&quot;},{&quot;family&quot;:&quot;Schofield&quot;,&quot;given&quot;:&quot;Peter R.&quot;,&quot;parse-names&quot;:false,&quot;dropping-particle&quot;:&quot;&quot;,&quot;non-dropping-particle&quot;:&quot;&quot;},{&quot;family&quot;:&quot;Su&quot;,&quot;given&quot;:&quot;Yi&quot;,&quot;parse-names&quot;:false,&quot;dropping-particle&quot;:&quot;&quot;,&quot;non-dropping-particle&quot;:&quot;&quot;},{&quot;family&quot;:&quot;Villemagne&quot;,&quot;given&quot;:&quot;Victor L.&quot;,&quot;parse-names&quot;:false,&quot;dropping-particle&quot;:&quot;&quot;,&quot;non-dropping-particle&quot;:&quot;&quot;},{&quot;family&quot;:&quot;Wang&quot;,&quot;given&quot;:&quot;Qing&quot;,&quot;parse-names&quot;:false,&quot;dropping-particle&quot;:&quot;&quot;,&quot;non-dropping-particle&quot;:&quot;&quot;},{&quot;family&quot;:&quot;Weiner&quot;,&quot;given&quot;:&quot;Michael W.&quot;,&quot;parse-names&quot;:false,&quot;dropping-particle&quot;:&quot;&quot;,&quot;non-dropping-particle&quot;:&quot;&quot;},{&quot;family&quot;:&quot;Xiong&quot;,&quot;given&quot;:&quot;Chengjie&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Bateman&quot;,&quot;given&quot;:&quot;Randall J.&quot;,&quot;parse-names&quot;:false,&quot;dropping-particle&quot;:&quot;&quot;,&quot;non-dropping-particle&quot;:&quot;&quot;},{&quot;family&quot;:&quot;L.S. Benzinger&quot;,&quot;given&quot;:&quot;Tammie&quot;,&quot;parse-names&quot;:false,&quot;dropping-particle&quot;:&quot;&quot;,&quot;non-dropping-particle&quot;:&quot;&quot;}],&quot;container-title&quot;:&quot;NeuroImage: Clinical&quot;,&quot;DOI&quot;:&quot;10.1016/j.nicl.2020.102491&quot;,&quot;ISSN&quot;:&quot;22131582&quot;,&quot;PMID&quot;:&quot;33395982&quot;,&quot;issued&quot;:{&quot;date-parts&quot;:[[2020,1,1]]},&quot;abstract&quot;:&quot;Defining a signature of cortical regions of interest preferentially affected by Alzheimer disease (AD) pathology may offer improved sensitivity to early AD compared to hippocampal volume or mesial temporal lobe alone. Since late-onset Alzheimer disease (LOAD) participants tend to have age-related comorbidities, the younger-onset age in autosomal dominant AD (ADAD) may provide a more idealized model of cortical thinning in AD. To test this, the goals of this study were to compare the degree of overlap between the ADAD and LOAD cortical thinning maps and to evaluate the ability of the ADAD cortical signature regions to predict early pathological changes in cognitively normal individuals. We defined and analyzed the LOAD cortical maps of cortical thickness in 588 participants from the Knight Alzheimer Disease Research Center (Knight ADRC) and the ADAD cortical maps in 269 participants from the Dominantly Inherited Alzheimer Network (DIAN) observational study. Both cohorts were divided into three groups: cognitively normal controls (nADRC = 381; nDIAN = 145), preclinical (nADRC = 153; nDIAN = 76), and cognitively impaired (nADRC = 54; nDIAN = 48). Both cohorts underwent clinical assessments, 3T MRI, and amyloid PET imaging with either 11C-Pittsburgh compound B or 18F-florbetapir. To generate cortical signature maps of cortical thickness, we performed a vertex-wise analysis between the cognitively normal controls and impaired groups within each cohort using six increasingly conservative statistical thresholds to determine significance. The optimal cortical map among the six statistical thresholds was determined from a receiver operating characteristic analysis testing the performance of each map in discriminating between the cognitively normal controls and preclinical groups. We then performed within-cohort and cross-cohort (e.g. ADAD maps evaluated in the Knight ADRC cohort) analyses to examine the sensitivity of the optimal cortical signature maps to the amyloid levels using only the cognitively normal individuals (cognitively normal controls and preclinical groups) in comparison to hippocampal volume. We found the optimal cortical signature maps were sensitive to early increases in amyloid for the asymptomatic individuals within their respective cohorts and were significant beyond the inclusion of hippocampus volume, but the cortical signature maps performed poorly when analyzing across cohorts. These results suggest the cortical signature maps are a useful MRI biomarker of early AD-related neurodegeneration in preclinical individuals and the pattern of decline differs between LOAD and ADAD.&quot;,&quot;publisher&quot;:&quot;Elsevier Inc.&quot;,&quot;volume&quot;:&quot;28&quot;,&quot;container-title-short&quot;:&quot;Neuroimage Clin&quot;},&quot;isTemporary&quot;:false}]},{&quot;citationID&quot;:&quot;MENDELEY_CITATION_6f9fb014-6b57-4d2c-b217-856d14599043&quot;,&quot;properties&quot;:{&quot;noteIndex&quot;:0},&quot;isEdited&quot;:false,&quot;manualOverride&quot;:{&quot;isManuallyOverriden&quot;:false,&quot;citeprocText&quot;:&quot;&lt;sup&gt;24&lt;/sup&gt;&quot;,&quot;manualOverrideText&quot;:&quot;&quot;,&quot;isManuallyOverridden&quot;:false},&quot;citationTag&quot;:&quot;MENDELEY_CITATION_v3_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&quot;,&quot;citationItems&quot;:[{&quot;id&quot;:&quot;7a6f15e1-80e7-3fe8-84b4-c192d9359295&quot;,&quot;itemData&quot;:{&quot;type&quot;:&quot;article-journal&quot;,&quot;id&quot;:&quot;7a6f15e1-80e7-3fe8-84b4-c192d9359295&quot;,&quot;title&quot;:&quot;Extracting and summarizing white matter hyperintensities using supervised segmentation methods in Alzheimer's disease risk and aging studies&quot;,&quot;author&quot;:[{&quot;family&quot;:&quot;Ithapu&quot;,&quot;given&quot;:&quot;Vamsi&quot;,&quot;parse-names&quot;:false,&quot;dropping-particle&quot;:&quot;&quot;,&quot;non-dropping-particle&quot;:&quot;&quot;},{&quot;family&quot;:&quot;Singh&quot;,&quot;given&quot;:&quot;Vikas&quot;,&quot;parse-names&quot;:false,&quot;dropping-particle&quot;:&quot;&quot;,&quot;non-dropping-particle&quot;:&quot;&quot;},{&quot;family&quot;:&quot;Lindner&quot;,&quot;given&quot;:&quot;Christopher&quot;,&quot;parse-names&quot;:false,&quot;dropping-particle&quot;:&quot;&quot;,&quot;non-dropping-particle&quot;:&quot;&quot;},{&quot;family&quot;:&quot;Austin&quot;,&quot;given&quot;:&quot;Benjamin P.&quot;,&quot;parse-names&quot;:false,&quot;dropping-particle&quot;:&quot;&quot;,&quot;non-dropping-particle&quot;:&quot;&quot;},{&quot;family&quot;:&quot;Hinrichs&quot;,&quot;given&quot;:&quot;Chris&quot;,&quot;parse-names&quot;:false,&quot;dropping-particle&quot;:&quot;&quot;,&quot;non-dropping-particle&quot;:&quot;&quot;},{&quot;family&quot;:&quot;Carlsson&quot;,&quot;given&quot;:&quot;Cynthia M.&quot;,&quot;parse-names&quot;:false,&quot;dropping-particle&quot;:&quot;&quot;,&quot;non-dropping-particle&quot;:&quot;&quot;},{&quot;family&quot;:&quot;Bendlin&quot;,&quot;given&quot;:&quot;Barbara B.&quot;,&quot;parse-names&quot;:false,&quot;dropping-particle&quot;:&quot;&quot;,&quot;non-dropping-particle&quot;:&quot;&quot;},{&quot;family&quot;:&quot;Johnson&quot;,&quot;given&quot;:&quot;Sterling C.&quot;,&quot;parse-names&quot;:false,&quot;dropping-particle&quot;:&quot;&quot;,&quot;non-dropping-particle&quot;:&quot;&quot;}],&quot;container-title&quot;:&quot;Human Brain Mapping&quot;,&quot;accessed&quot;:{&quot;date-parts&quot;:[[2019,10,31]]},&quot;DOI&quot;:&quot;10.1002/hbm.22472&quot;,&quot;ISSN&quot;:&quot;10970193&quot;,&quot;issued&quot;:{&quot;date-parts&quot;:[[2014]]},&quot;page&quot;:&quot;4219-4235&quot;,&quot;abstract&quot;:&quot;Precise detection and quantification of white matter hyperintensities (WMH) observed in T2-weighted Fluid Attenuated Inversion Recovery (FLAIR) Magnetic Resonance Images (MRI) is of substantial interest in aging, and age-related neurological disorders such as Alzheimer's disease (AD). This is mainly because WMH may reflect co-morbid neural injury or cerebral vascular disease burden. WMH in the older population may be small, diffuse, and irregular in shape, and sufficiently heterogeneous within and across subjects. Here, we pose hyperintensity detection as a supervised inference problem and adapt two learning models, specifically, Support Vector Machines and Random Forests, for this task. Using texture features engineered by texton filter banks, we provide a suite of effective segmentation methods for this problem. Through extensive evaluations on healthy middle-aged and older adults who vary in AD risk, we show that our methods are reliable and robust in segmenting hyperintense regions. A measure of hyperintensity accumulation, referred to as normalized effective WMH volume, is shown to be associated with dementia in older adults and parental family history in cognitively normal subjects. We provide an open source library for hyperintensity detection and accumulation (interfaced with existing neuroimaging tools), that can be adapted for segmentation problems in other neuroimaging studies. © 2014 Wiley Periodicals, Inc.&quot;,&quot;publisher&quot;:&quot;John Wiley and Sons Inc.&quot;,&quot;issue&quot;:&quot;8&quot;,&quot;volume&quot;:&quot;35&quot;,&quot;container-title-short&quot;:&quot;Hum Brain Mapp&quot;},&quot;isTemporary&quot;:false}]},{&quot;citationID&quot;:&quot;MENDELEY_CITATION_7a5c53fc-1473-4d02-8fd9-28956db9f1c8&quot;,&quot;properties&quot;:{&quot;noteIndex&quot;:0},&quot;isEdited&quot;:false,&quot;manualOverride&quot;:{&quot;citeprocText&quot;:&quot;&lt;sup&gt;25&lt;/sup&gt;&quot;,&quot;isManuallyOverriden&quot;:false,&quot;manualOverrideText&quot;:&quot;&quot;,&quot;isManuallyOverridden&quot;:false},&quot;citationTag&quot;:&quot;MENDELEY_CITATION_v3_eyJjaXRhdGlvbklEIjoiTUVOREVMRVlfQ0lUQVRJT05fN2E1YzUzZmMtMTQ3My00ZDAyLThmZDktMjg5NTZkYjlmMWM4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quot;,&quot;citationItems&quot;:[{&quot;id&quot;:&quot;67249977-eb9b-305a-937e-bd80112037c6&quot;,&quot;itemData&quot;:{&quot;DOI&quot;:&quot;10.1016/j.neuroimage.2017.07.050&quot;,&quot;ISSN&quot;:&quot;10959572&quot;,&quot;abstract&quot;:&quot;Utilizing [18F]-AV-1451 tau positron emission tomography (PET) as an Alzheimer disease (AD) biomarker will require identification of brain regions that are most important in detecting elevated tau pathology in preclinical AD. Here, we utilized an unsupervised learning, data-driven approach to identify brain regions whose tau PET is most informative in discriminating low and high levels of [18F]-AV-1451 binding. 84 cognitively normal participants who had undergone AV-1451 PET imaging were used in a sparse k-means clustering with resampling analysis to identify the regions most informative in dividing a cognitively normal population into high tau and low tau groups. The highest-weighted FreeSurfer regions of interest (ROIs) separating these groups were the entorhinal cortex, amygdala, lateral occipital cortex, and inferior temporal cortex, and an average SUVR in these four ROIs was used as a summary metric for AV-1451 uptake. We propose an AV-1451 SUVR cut-off of 1.25 to define high tau as described by imaging. This spatial distribution of tau PET is a more widespread pattern than that predicted by pathological staging schemes. Our data-derived metric was validated first in this cognitively normal cohort by correlating with early measures of cognitive dysfunction, and with disease progression as measured by β-amyloid PET imaging. We additionally validated this summary metric in a cohort of 13 Alzheimer disease patients, and showed that this measure correlates with cognitive dysfunction and β-amyloid PET imaging in a diseased population.&quot;,&quot;author&quot;:[{&quot;family&quot;:&quot;Mishra&quot;,&quot;given&quot;:&quot;Shruti&quot;,&quot;parse-names&quot;:false,&quot;dropping-particle&quot;:&quot;&quot;,&quot;non-dropping-particle&quot;:&quot;&quot;},{&quot;family&quot;:&quot;Gordon&quot;,&quot;given&quot;:&quot;Brian A.&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Friedrichsen&quot;,&quot;given&quot;:&quot;Karl&quot;,&quot;parse-names&quot;:false,&quot;dropping-particle&quot;:&quot;&quot;,&quot;non-dropping-particle&quot;:&quot;&quot;},{&quot;family&quot;:&quot;Jackson&quot;,&quot;given&quot;:&quot;Kelley&quot;,&quot;parse-names&quot;:false,&quot;dropping-particle&quot;:&quot;&quot;,&quot;non-dropping-particle&quot;:&quot;&quot;},{&quot;family&quot;:&quot;Hornbeck&quot;,&quot;given&quot;:&quot;Russ&quot;,&quot;parse-names&quot;:false,&quot;dropping-particle&quot;:&quot;&quot;,&quot;non-dropping-particle&quot;:&quot;&quot;},{&quot;family&quot;:&quot;Balota&quot;,&quot;given&quot;:&quot;David A.&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NeuroImage&quot;,&quot;id&quot;:&quot;67249977-eb9b-305a-937e-bd80112037c6&quot;,&quot;issued&quot;:{&quot;date-parts&quot;:[[2017,11,1]]},&quot;page&quot;:&quot;171-178&quot;,&quot;publisher&quot;:&quot;Academic Press Inc.&quot;,&quot;title&quot;:&quot;AV-1451 PET imaging of tau pathology in preclinical Alzheimer disease: Defining a summary measure&quot;,&quot;type&quot;:&quot;article-journal&quot;,&quot;volume&quot;:&quot;161&quot;,&quot;accessed&quot;:{&quot;date-parts&quot;:[[2019,10,28]]},&quot;container-title-short&quot;:&quot;Neuroimage&quot;},&quot;uris&quot;:[&quot;http://www.mendeley.com/documents/?uuid=67249977-eb9b-305a-937e-bd80112037c6&quot;],&quot;isTemporary&quot;:false,&quot;legacyDesktopId&quot;:&quot;67249977-eb9b-305a-937e-bd80112037c6&quot;}]},{&quot;citationID&quot;:&quot;MENDELEY_CITATION_d67b9849-3b1d-4fe8-841e-8bb44c6b5f72&quot;,&quot;properties&quot;:{&quot;noteIndex&quot;:0},&quot;isEdited&quot;:false,&quot;manualOverride&quot;:{&quot;citeprocText&quot;:&quot;&lt;sup&gt;26,27&lt;/sup&gt;&quot;,&quot;isManuallyOverriden&quot;:false,&quot;manualOverrideText&quot;:&quot;&quot;,&quot;isManuallyOverridden&quot;:false},&quot;citationTag&quot;:&quot;MENDELEY_CITATION_v3_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XX0=&quot;,&quot;citationItems&quot;:[{&quot;id&quot;:&quot;8afd2721-1a20-39d0-a9f0-c4a530f78fb5&quot;,&quot;itemData&quot;:{&quot;DOI&quot;:&quot;10.1371/journal.pone.0073377&quot;,&quot;ISSN&quot;:&quot;19326203&quot;,&quot;abstract&quot;:&quot;In vivo quantification of β-amyloid deposition using positron emission tomography is emerging as an important procedure for the early diagnosis of the Alzheimer's disease and is likely to play an important role in upcoming clinical trials of disease modifying agents. However, many groups use manually defined regions, which are non-standard across imaging centers. Analyses often are limited to a handful of regions because of the labor-intensive nature of manual region drawing. In this study, we developed an automatic image quantification protocol based on FreeSurfer, an automated whole brain segmentation tool, for quantitative analysis of amyloid images. Standard manual tracing and FreeSurfer-based analyses were performed in 77 participants including 67 cognitively normal individuals and 10 individuals with early Alzheimer's disease. The manual and FreeSurfer approaches yielded nearly identical estimates of amyloid burden (intraclass correlation = 0.98) as assessed by the mean cortical binding potential. An MRI test-retest study demonstrated excellent reliability of FreeSurfer based regional amyloid burden measurements. The FreeSurfer-based analysis also revealed that the majority of cerebral cortical regions accumulate amyloid in parallel, with slope of accumulation being the primary difference between regions. © 2013 Su et al.&quot;,&quot;author&quot;:[{&quot;family&quot;:&quot;Su&quot;,&quot;given&quot;:&quot;Yi&quot;,&quot;parse-names&quot;:false,&quot;dropping-particle&quot;:&quot;&quot;,&quot;non-dropping-particle&quot;:&quot;&quot;},{&quot;family&quot;:&quot;D'Angelo&quot;,&quot;given&quot;:&quot;Gina M.&quot;,&quot;parse-names&quot;:false,&quot;dropping-particle&quot;:&quot;&quot;,&quot;non-dropping-particle&quot;:&quot;&quot;},{&quot;family&quot;:&quot;Vlassenko&quot;,&quot;given&quot;:&quot;Andrei G.&quot;,&quot;parse-names&quot;:false,&quot;dropping-particle&quot;:&quot;&quot;,&quot;non-dropping-particle&quot;:&quot;&quot;},{&quot;family&quot;:&quot;Zhou&quot;,&quot;given&quot;:&quot;Gongfu&quot;,&quot;parse-names&quot;:false,&quot;dropping-particle&quot;:&quot;&quot;,&quot;non-dropping-particle&quot;:&quot;&quot;},{&quot;family&quot;:&quot;Snyder&quot;,&quot;given&quot;:&quot;Abraham Z.&quot;,&quot;parse-names&quot;:false,&quot;dropping-particle&quot;:&quot;&quot;,&quot;non-dropping-particle&quot;:&quot;&quot;},{&quot;family&quot;:&quot;Marcus&quot;,&quot;given&quot;:&quot;Daniel S.&quot;,&quot;parse-names&quot;:false,&quot;dropping-particle&quot;:&quot;&quot;,&quot;non-dropping-particle&quot;:&quot;&quot;},{&quot;family&quot;:&quot;Blazey&quot;,&quot;given&quot;:&quot;Tyler M.&quot;,&quot;parse-names&quot;:false,&quot;dropping-particle&quot;:&quot;&quot;,&quot;non-dropping-particle&quot;:&quot;&quot;},{&quot;family&quot;:&quot;Christensen&quot;,&quot;given&quot;:&quot;Jon J.&quot;,&quot;parse-names&quot;:false,&quot;dropping-particle&quot;:&quot;&quot;,&quot;non-dropping-particle&quot;:&quot;&quot;},{&quot;family&quot;:&quot;Vora&quot;,&quot;given&quot;:&quot;Shivangi&quot;,&quot;parse-names&quot;:false,&quot;dropping-particle&quot;:&quot;&quot;,&quot;non-dropping-particle&quot;:&quot;&quot;},{&quot;family&quot;:&quot;Morris&quot;,&quot;given&quot;:&quot;John C.&quot;,&quot;parse-names&quot;:false,&quot;dropping-particle&quot;:&quot;&quot;,&quot;non-dropping-particle&quot;:&quot;&quot;},{&quot;family&quot;:&quot;Mintun&quot;,&quot;given&quot;:&quot;Mark A.&quot;,&quot;parse-names&quot;:false,&quot;dropping-particle&quot;:&quot;&quot;,&quot;non-dropping-particle&quot;:&quot;&quot;},{&quot;family&quot;:&quot;Benzinger&quot;,&quot;given&quot;:&quot;Tammie L.S.&quot;,&quot;parse-names&quot;:false,&quot;dropping-particle&quot;:&quot;&quot;,&quot;non-dropping-particle&quot;:&quot;&quot;}],&quot;container-title&quot;:&quot;PLoS ONE&quot;,&quot;id&quot;:&quot;8afd2721-1a20-39d0-a9f0-c4a530f78fb5&quot;,&quot;issue&quot;:&quot;11&quot;,&quot;issued&quot;:{&quot;date-parts&quot;:[[2013,11,6]]},&quot;title&quot;:&quot;Quantitative analysis of PiB-PET with FreeSurfer ROIs&quot;,&quot;type&quot;:&quot;article-journal&quot;,&quot;volume&quot;:&quot;8&quot;,&quot;accessed&quot;:{&quot;date-parts&quot;:[[2019,10,28]]},&quot;container-title-short&quot;:&quot;PLoS One&quot;},&quot;uris&quot;:[&quot;http://www.mendeley.com/documents/?uuid=8afd2721-1a20-39d0-a9f0-c4a530f78fb5&quot;],&quot;isTemporary&quot;:false,&quot;legacyDesktopId&quot;:&quot;8afd2721-1a20-39d0-a9f0-c4a530f78fb5&quot;},{&quot;id&quot;:&quot;c07c51f6-4ec6-3fc0-98d2-d6725b9fe935&quot;,&quot;itemData&quot;:{&quot;DOI&quot;:&quot;10.1016/j.neuroimage.2014.11.058&quot;,&quot;ISSN&quot;:&quot;10959572&quot;,&quot;abstract&quot;:&quot;Amyloid imaging is a valuable tool for research and diagnosis in dementing disorders. As positron emission tomography (PET) scanners have limited spatial resolution, measured signals are distorted by partial volume effects. Various techniques have been proposed for correcting partial volume effects, but there is no consensus as to whether these techniques are necessary in amyloid imaging, and, if so, how they should be implemented. We evaluated a two-component partial volume correction technique and a regional spread function technique using both simulated and human Pittsburgh compound B (PiB) PET imaging data. Both correction techniques compensated for partial volume effects and yielded improved detection of subtle changes in PiB retention. However, the regional spread function technique was more accurate in application to simulated data. Because PiB retention estimates depend on the correction technique, standardization is necessary to compare results across groups. Partial volume correction has sometimes been avoided because it increases the sensitivity to inaccuracy in image registration and segmentation. However, our results indicate that appropriate PVC may enhance our ability to detect changes in amyloid deposition.&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Raichle&quot;,&quot;given&quot;:&quot;Marcus 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Cairns&quot;,&quot;given&quot;:&quot;Nigel J.&quot;,&quot;non-dropping-particle&quot;:&quot;&quot;,&quot;parse-names&quot;:false,&quot;suffix&quot;:&quot;&quot;},{&quot;dropping-particle&quot;:&quot;&quot;,&quot;family&quot;:&quot;Aldea&quot;,&quot;given&quot;:&quot;Patricia&quot;,&quot;non-dropping-particle&quot;:&quot;&quot;,&quot;parse-names&quot;:false,&quot;suffix&quot;:&quot;&quot;},{&quot;dropping-particle&quot;:&quot;&quot;,&quot;family&quot;:&quot;Cash&quot;,&quot;given&quot;:&quot;Lisa&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Farrar&quot;,&quot;given&quot;:&quot;Angela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Mayeux&quot;,&quot;given&quot;:&quot;Richard&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Klunk&quot;,&quot;given&quot;:&quot;William&quot;,&quot;non-dropping-particle&quot;:&quot;&quot;,&quot;parse-names&quot;:false,&quot;suffix&quot;:&quot;&quot;},{&quot;dropping-particle&quot;:&quot;&quot;,&quot;family&quot;:&quot;Price&quot;,&quot;given&quot;:&quot;Julie C.&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Ghetti&quot;,&quot;given&quot;:&quot;Bernadino&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Buckles&quot;,&quot;given&quot;:&quot;Virginia&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NeuroImage&quot;,&quot;id&quot;:&quot;c07c51f6-4ec6-3fc0-98d2-d6725b9fe935&quot;,&quot;issued&quot;:{&quot;date-parts&quot;:[[&quot;2015&quot;,&quot;2&quot;,&quot;5&quot;]]},&quot;page&quot;:&quot;55-64&quot;,&quot;publisher&quot;:&quot;Academic Press Inc.&quot;,&quot;title&quot;:&quot;Partial volume correction in quantitative amyloid imaging&quot;,&quot;type&quot;:&quot;article-journal&quot;,&quot;volume&quot;:&quot;107&quot;,&quot;container-title-short&quot;:&quot;Neuroimage&quot;},&quot;uris&quot;:[&quot;http://www.mendeley.com/documents/?uuid=c07c51f6-4ec6-3fc0-98d2-d6725b9fe935&quot;],&quot;isTemporary&quot;:false,&quot;legacyDesktopId&quot;:&quot;c07c51f6-4ec6-3fc0-98d2-d6725b9fe935&quot;}]},{&quot;citationID&quot;:&quot;MENDELEY_CITATION_2a9ed1fc-5ed5-46f5-b445-e08a201a49f9&quot;,&quot;properties&quot;:{&quot;noteIndex&quot;:0},&quot;isEdited&quot;:false,&quot;manualOverride&quot;:{&quot;citeprocText&quot;:&quot;&lt;sup&gt;27,28&lt;/sup&gt;&quot;,&quot;isManuallyOverriden&quot;:false,&quot;manualOverrideText&quot;:&quot;&quot;,&quot;isManuallyOverridden&quot;:false},&quot;citationTag&quot;:&quot;MENDELEY_CITATION_v3_eyJjaXRhdGlvbklEIjoiTUVOREVMRVlfQ0lUQVRJT05fMmE5ZWQxZmMtNWVkNS00NmY1LWI0NDUtZTA4YTIwMWE0OWY5IiwicHJvcGVydGllcyI6eyJub3RlSW5kZXgiOjB9LCJpc0VkaXRlZCI6ZmFsc2UsIm1hbnVhbE92ZXJyaWRlIjp7ImNpdGVwcm9jVGV4dCI6IjxzdXA+MjcsMjg8L3N1cD4iLCJpc01hbnVhbGx5T3ZlcnJpZGVuIjpmYWxzZSwibWFudWFsT3ZlcnJpZGVUZXh0IjoiIiwiaXNNYW51YWxseU92ZXJyaWRkZW4iOmZhbHNlfSwiY2l0YXRpb25JdGVtcyI6W3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&quot;,&quot;citationItems&quot;:[{&quot;id&quot;:&quot;c07c51f6-4ec6-3fc0-98d2-d6725b9fe935&quot;,&quot;itemData&quot;:{&quot;DOI&quot;:&quot;10.1016/j.neuroimage.2014.11.058&quot;,&quot;ISSN&quot;:&quot;10959572&quot;,&quot;abstract&quot;:&quot;Amyloid imaging is a valuable tool for research and diagnosis in dementing disorders. As positron emission tomography (PET) scanners have limited spatial resolution, measured signals are distorted by partial volume effects. Various techniques have been proposed for correcting partial volume effects, but there is no consensus as to whether these techniques are necessary in amyloid imaging, and, if so, how they should be implemented. We evaluated a two-component partial volume correction technique and a regional spread function technique using both simulated and human Pittsburgh compound B (PiB) PET imaging data. Both correction techniques compensated for partial volume effects and yielded improved detection of subtle changes in PiB retention. However, the regional spread function technique was more accurate in application to simulated data. Because PiB retention estimates depend on the correction technique, standardization is necessary to compare results across groups. Partial volume correction has sometimes been avoided because it increases the sensitivity to inaccuracy in image registration and segmentation. However, our results indicate that appropriate PVC may enhance our ability to detect changes in amyloid deposition.&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Raichle&quot;,&quot;given&quot;:&quot;Marcus 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Cairns&quot;,&quot;given&quot;:&quot;Nigel J.&quot;,&quot;non-dropping-particle&quot;:&quot;&quot;,&quot;parse-names&quot;:false,&quot;suffix&quot;:&quot;&quot;},{&quot;dropping-particle&quot;:&quot;&quot;,&quot;family&quot;:&quot;Aldea&quot;,&quot;given&quot;:&quot;Patricia&quot;,&quot;non-dropping-particle&quot;:&quot;&quot;,&quot;parse-names&quot;:false,&quot;suffix&quot;:&quot;&quot;},{&quot;dropping-particle&quot;:&quot;&quot;,&quot;family&quot;:&quot;Cash&quot;,&quot;given&quot;:&quot;Lisa&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Farrar&quot;,&quot;given&quot;:&quot;Angela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Mayeux&quot;,&quot;given&quot;:&quot;Richard&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Klunk&quot;,&quot;given&quot;:&quot;William&quot;,&quot;non-dropping-particle&quot;:&quot;&quot;,&quot;parse-names&quot;:false,&quot;suffix&quot;:&quot;&quot;},{&quot;dropping-particle&quot;:&quot;&quot;,&quot;family&quot;:&quot;Price&quot;,&quot;given&quot;:&quot;Julie C.&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Ghetti&quot;,&quot;given&quot;:&quot;Bernadino&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Buckles&quot;,&quot;given&quot;:&quot;Virginia&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NeuroImage&quot;,&quot;id&quot;:&quot;c07c51f6-4ec6-3fc0-98d2-d6725b9fe935&quot;,&quot;issued&quot;:{&quot;date-parts&quot;:[[&quot;2015&quot;,&quot;2&quot;,&quot;5&quot;]]},&quot;page&quot;:&quot;55-64&quot;,&quot;publisher&quot;:&quot;Academic Press Inc.&quot;,&quot;title&quot;:&quot;Partial volume correction in quantitative amyloid imaging&quot;,&quot;type&quot;:&quot;article-journal&quot;,&quot;volume&quot;:&quot;107&quot;,&quot;container-title-short&quot;:&quot;Neuroimage&quot;},&quot;uris&quot;:[&quot;http://www.mendeley.com/documents/?uuid=c07c51f6-4ec6-3fc0-98d2-d6725b9fe935&quot;],&quot;isTemporary&quot;:false,&quot;legacyDesktopId&quot;:&quot;c07c51f6-4ec6-3fc0-98d2-d6725b9fe935&quot;},{&quot;id&quot;:&quot;6366b891-8bc7-3c64-8d3b-d8be28ba1b91&quot;,&quot;itemData&quot;:{&quot;DOI&quot;:&quot;10.1016/j.neuroimage.2009.01.057&quot;,&quot;ISSN&quot;:&quot;10538119&quot;,&quot;abstract&quot;:&quot;This work is part of the multi-center Alzheimer's Disease Neuroimaging Initiative (ADNI), a large multi-site study of dementia, including patients having mild cognitive impairment (MCI), probable Alzheimer's disease (AD), as well as healthy elderly controls. A major portion of ADNI involves the use of [18F]-fluorodeoxyglucose (FDG) with positron emission tomography (PET). The objective of this paper is the reduction of inter-scanner differences in the FDG-PET scans obtained from the 50 participating PET centers having fifteen different scanner models. In spite of a standardized imaging protocol, systematic inter-scanner variability in PET images from various sites is observed primarily due to differences in scanner resolution, reconstruction techniques, and different implementations of scatter and attenuation corrections. Two correction steps were developed by comparison of 3-D Hoffman brain phantom scans with the 'gold standard' digital 3-D Hoffman brain phantom: i) high frequency correction; where a smoothing kernel for each scanner model was estimated to smooth all images to a common resolution and ii) low frequency correction; where smooth affine correction factors were obtained to reduce the attenuation and scatter correction errors. For the phantom data, the high frequency correction reduced the variability by 20%-50% and the low frequency correction further reduced the differences by another 20%-25%. Correction factors obtained from phantom studies were applied to 95 scans from normal control subjects obtained from the participating sites. The high frequency correction reduced differences similar to the phantom studies. However, the low frequency correction did not further reduce differences; hence further refinement of the procedure is necessary. © 2009 Elsevier Inc. All rights reserved.&quot;,&quot;author&quot;:[{&quot;dropping-particle&quot;:&quot;&quot;,&quot;family&quot;:&quot;Joshi&quot;,&quot;given&quot;:&quot;Aniket&quot;,&quot;non-dropping-particle&quot;:&quot;&quot;,&quot;parse-names&quot;:false,&quot;suffix&quot;:&quot;&quot;},{&quot;dropping-particle&quot;:&quot;&quot;,&quot;family&quot;:&quot;Koeppe&quot;,&quot;given&quot;:&quot;Robert A.&quot;,&quot;non-dropping-particle&quot;:&quot;&quot;,&quot;parse-names&quot;:false,&quot;suffix&quot;:&quot;&quot;},{&quot;dropping-particle&quot;:&quot;&quot;,&quot;family&quot;:&quot;Fessler&quot;,&quot;given&quot;:&quot;Jeffrey A.&quot;,&quot;non-dropping-particle&quot;:&quot;&quot;,&quot;parse-names&quot;:false,&quot;suffix&quot;:&quot;&quot;}],&quot;container-title&quot;:&quot;NeuroImage&quot;,&quot;id&quot;:&quot;6366b891-8bc7-3c64-8d3b-d8be28ba1b91&quot;,&quot;issue&quot;:&quot;1&quot;,&quot;issued&quot;:{&quot;date-parts&quot;:[[&quot;2009&quot;,&quot;5&quot;,&quot;15&quot;]]},&quot;page&quot;:&quot;154-159&quot;,&quot;title&quot;:&quot;Reducing between scanner differences in multi-center PET studies&quot;,&quot;type&quot;:&quot;article-journal&quot;,&quot;volume&quot;:&quot;46&quot;,&quot;container-title-short&quot;:&quot;Neuroimage&quot;},&quot;uris&quot;:[&quot;http://www.mendeley.com/documents/?uuid=6366b891-8bc7-3c64-8d3b-d8be28ba1b91&quot;],&quot;isTemporary&quot;:false,&quot;legacyDesktopId&quot;:&quot;6366b891-8bc7-3c64-8d3b-d8be28ba1b91&quot;}]},{&quot;citationID&quot;:&quot;MENDELEY_CITATION_b8ba04ac-898d-42a2-869e-658fc0bd5a2b&quot;,&quot;properties&quot;:{&quot;noteIndex&quot;:0},&quot;isEdited&quot;:false,&quot;manualOverride&quot;:{&quot;citeprocText&quot;:&quot;&lt;sup&gt;29,30&lt;/sup&gt;&quot;,&quot;isManuallyOverriden&quot;:false,&quot;manualOverrideText&quot;:&quot;&quot;,&quot;isManuallyOverridden&quot;:false},&quot;citationTag&quot;:&quot;MENDELEY_CITATION_v3_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&quot;,&quot;citationItems&quot;:[{&quot;id&quot;:&quot;dea92ac9-f386-330e-a9bf-b9ced5d9a5a6&quot;,&quot;itemData&quot;:{&quot;DOI&quot;:&quot;10.1097/00004728-199503000-00022&quot;,&quot;ISSN&quot;:&quot;15323145&quot;,&quot;abstract&quot;:&quot;Objective: Methods for automatically registering and reslicing MR images using an interpolation function that matches the structure of the image data are described. Materials and Methods: Phantom and human brain images were matched by rigid body rotations and translations in two and three dimensions using a least- squares optimization procedure. Subvoxel image shifts were produced with linear or sine interpolation. Results: The use of sine interpolation ensured that the repositioned images were faithful to the original data and enabled quantitative intensity comparisons to be made. In humans, image segmentation was vital to avoid extraneous soft tissue changes producing systematic errors in registration. Conclusion: The sine-based interpolation technique enabled serially acquired MR images to be positionally matched to subvoxel accuracy so that small changes in the brain could be distinguished from effects due to misregistration. © 1995 Raven Press, Ltd., New York.&quot;,&quot;author&quot;:[{&quot;dropping-particle&quot;:&quot;V.&quot;,&quot;family&quot;:&quot;Hajnal&quot;,&quot;given&quot;:&quot;Joseph&quot;,&quot;non-dropping-particle&quot;:&quot;&quot;,&quot;parse-names&quot;:false,&quot;suffix&quot;:&quot;&quot;},{&quot;dropping-particle&quot;:&quot;&quot;,&quot;family&quot;:&quot;Saeed&quot;,&quot;given&quot;:&quot;Nadeem&quot;,&quot;non-dropping-particle&quot;:&quot;&quot;,&quot;parse-names&quot;:false,&quot;suffix&quot;:&quot;&quot;},{&quot;dropping-particle&quot;:&quot;&quot;,&quot;family&quot;:&quot;Soar&quot;,&quot;given&quot;:&quot;Elaine J.&quot;,&quot;non-dropping-particle&quot;:&quot;&quot;,&quot;parse-names&quot;:false,&quot;suffix&quot;:&quot;&quot;},{&quot;dropping-particle&quot;:&quot;&quot;,&quot;family&quot;:&quot;Oatridge&quot;,&quot;given&quot;:&quot;Angela&quot;,&quot;non-dropping-particle&quot;:&quot;&quot;,&quot;parse-names&quot;:false,&quot;suffix&quot;:&quot;&quot;},{&quot;dropping-particle&quot;:&quot;&quot;,&quot;family&quot;:&quot;Young&quot;,&quot;given&quot;:&quot;Ian R.&quot;,&quot;non-dropping-particle&quot;:&quot;&quot;,&quot;parse-names&quot;:false,&quot;suffix&quot;:&quot;&quot;},{&quot;dropping-particle&quot;:&quot;&quot;,&quot;family&quot;:&quot;Bydder&quot;,&quot;given&quot;:&quot;Graeme M.&quot;,&quot;non-dropping-particle&quot;:&quot;&quot;,&quot;parse-names&quot;:false,&quot;suffix&quot;:&quot;&quot;}],&quot;container-title&quot;:&quot;Journal of Computer Assisted Tomography&quot;,&quot;id&quot;:&quot;dea92ac9-f386-330e-a9bf-b9ced5d9a5a6&quot;,&quot;issue&quot;:&quot;2&quot;,&quot;issued&quot;:{&quot;date-parts&quot;:[[&quot;1995&quot;]]},&quot;page&quot;:&quot;289-296&quot;,&quot;title&quot;:&quot;A registration and interpolation procedure for subvoxel matching of serially acquired mr images&quot;,&quot;type&quot;:&quot;article-journal&quot;,&quot;volume&quot;:&quot;19&quot;,&quot;container-title-short&quot;:&quot;J Comput Assist Tomogr&quot;},&quot;uris&quot;:[&quot;http://www.mendeley.com/documents/?uuid=dea92ac9-f386-330e-a9bf-b9ced5d9a5a6&quot;],&quot;isTemporary&quot;:false,&quot;legacyDesktopId&quot;:&quot;dea92ac9-f386-330e-a9bf-b9ced5d9a5a6&quot;},{&quot;id&quot;:&quot;c77ec7e6-3910-33c6-843c-38453b50cff5&quot;,&quot;itemData&quot;:{&quot;DOI&quot;:&quot;10.1002/syn.21566&quot;,&quot;ISSN&quot;:&quot;08874476&quot;,&quot;abstract&quot;:&quot;PET imaging studies of the role of the dopamine D2 receptor family in movement and neuropsychiatric disorders are limited by the use of radioligands that have near-equal affinities for D2 and D3 receptor subtypes and are susceptible to competition with endogenous dopamine. By contrast, the radioligand [ 18 F]N-methylbenperidol ([ 18 F]NMB) has high selectivity and affinity for the D2 receptor subtype (D2R) and is not sensitive to endogenous dopamine. Although [ 18 F]NMB has high binding levels in striatum, its utility for measuring D2R in extrastriatal regions is unknown. A composite MR-PET image was constructed across 14 healthy adult participants representing average NMB uptake 60 to 120 min after [ 18 F]NMB injection. Regional peak radioactivity was identified using a peak-finding algorithm. FreeSurfer and manual tracing identified a priori regions of interest (ROI) on each individual's MR image and tissue activity curves were extracted from coregistered PET images. [ 18 F]NMB binding potentials (BP ND s) were calculated using the Logan graphical method with cerebellum as reference region. In eight unique participants, extrastriatal BP ND estimates were compared between Logan graphical methods and a three-compartment kinetic tracer model. Radioactivity and BP ND levels were highest in striatum, lower in extrastriatal subcortical regions, and lowest in cortical regions relative to cerebellum. Age negatively correlated with striatal BP ND s. BP ND estimates for extrastriatal ROIs were highly correlated across kinetic and graphical methods. Our findings indicate that PET with [ 18 F]NMB measures specific binding in extrastriatal regions, making it a viable radioligand to study extrastriatal D2R levels in healthy and diseased states. Synapse 66:770-780, 2012. © 2012 Wiley Periodicals, Inc.&quot;,&quot;author&quot;:[{&quot;dropping-particle&quot;:&quot;&quot;,&quot;family&quot;:&quot;Eisenstein&quot;,&quot;given&quot;:&quot;Sarah A.&quot;,&quot;non-dropping-particle&quot;:&quot;&quot;,&quot;parse-names&quot;:false,&quot;suffix&quot;:&quot;&quot;},{&quot;dropping-particle&quot;:&quot;&quot;,&quot;family&quot;:&quot;Koller&quot;,&quot;given&quot;:&quot;Jon M.&quot;,&quot;non-dropping-particle&quot;:&quot;&quot;,&quot;parse-names&quot;:false,&quot;suffix&quot;:&quot;&quot;},{&quot;dropping-particle&quot;:&quot;&quot;,&quot;family&quot;:&quot;Piccirillo&quot;,&quot;given&quot;:&quot;Marilyn&quot;,&quot;non-dropping-particle&quot;:&quot;&quot;,&quot;parse-names&quot;:false,&quot;suffix&quot;:&quot;&quot;},{&quot;dropping-particle&quot;:&quot;&quot;,&quot;family&quot;:&quot;Kim&quot;,&quot;given&quot;:&quot;Ana&quot;,&quot;non-dropping-particle&quot;:&quot;&quot;,&quot;parse-names&quot;:false,&quot;suffix&quot;:&quot;&quot;},{&quot;dropping-particle&quot;:&quot;V.&quot;,&quot;family&quot;:&quot;Antenor-Dorsey&quot;,&quot;given&quot;:&quot;Jo Ann&quot;,&quot;non-dropping-particle&quot;:&quot;&quot;,&quot;parse-names&quot;:false,&quot;suffix&quot;:&quot;&quot;},{&quot;dropping-particle&quot;:&quot;&quot;,&quot;family&quot;:&quot;Videen&quot;,&quot;given&quot;:&quot;Tom O.&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Karimi&quot;,&quot;given&quot;:&quot;Morvarid&quot;,&quot;non-dropping-particle&quot;:&quot;&quot;,&quot;parse-names&quot;:false,&quot;suffix&quot;:&quot;&quot;},{&quot;dropping-particle&quot;:&quot;&quot;,&quot;family&quot;:&quot;Moerlein&quot;,&quot;given&quot;:&quot;Stephen M.&quot;,&quot;non-dropping-particle&quot;:&quot;&quot;,&quot;parse-names&quot;:false,&quot;suffix&quot;:&quot;&quot;},{&quot;dropping-particle&quot;:&quot;&quot;,&quot;family&quot;:&quot;Black&quot;,&quot;given&quot;:&quot;Kevin J.&quot;,&quot;non-dropping-particle&quot;:&quot;&quot;,&quot;parse-names&quot;:false,&quot;suffix&quot;:&quot;&quot;},{&quot;dropping-particle&quot;:&quot;&quot;,&quot;family&quot;:&quot;Perlmutter&quot;,&quot;given&quot;:&quot;Joel S.&quot;,&quot;non-dropping-particle&quot;:&quot;&quot;,&quot;parse-names&quot;:false,&quot;suffix&quot;:&quot;&quot;},{&quot;dropping-particle&quot;:&quot;&quot;,&quot;family&quot;:&quot;Hershey&quot;,&quot;given&quot;:&quot;Tamara&quot;,&quot;non-dropping-particle&quot;:&quot;&quot;,&quot;parse-names&quot;:false,&quot;suffix&quot;:&quot;&quot;}],&quot;container-title&quot;:&quot;Synapse&quot;,&quot;id&quot;:&quot;c77ec7e6-3910-33c6-843c-38453b50cff5&quot;,&quot;issue&quot;:&quot;9&quot;,&quot;issued&quot;:{&quot;date-parts&quot;:[[&quot;2012&quot;,&quot;9&quot;]]},&quot;page&quot;:&quot;770-780&quot;,&quot;title&quot;:&quot;Characterization of extrastriatal D2 in vivo specific binding of [ 18 F](N-methyl)benperidol using PET&quot;,&quot;type&quot;:&quot;article-journal&quot;,&quot;volume&quot;:&quot;66&quot;,&quot;container-title-short&quot;:&quot;&quot;},&quot;uris&quot;:[&quot;http://www.mendeley.com/documents/?uuid=c77ec7e6-3910-33c6-843c-38453b50cff5&quot;],&quot;isTemporary&quot;:false,&quot;legacyDesktopId&quot;:&quot;c77ec7e6-3910-33c6-843c-38453b50cff5&quot;}]},{&quot;citationID&quot;:&quot;MENDELEY_CITATION_8ae66202-1552-4f19-821f-b4c965979288&quot;,&quot;properties&quot;:{&quot;noteIndex&quot;:0},&quot;isEdited&quot;:false,&quot;manualOverride&quot;:{&quot;citeprocText&quot;:&quot;&lt;sup&gt;31&lt;/sup&gt;&quot;,&quot;isManuallyOverriden&quot;:false,&quot;manualOverrideText&quot;:&quot;&quot;,&quot;isManuallyOverridden&quot;:false},&quot;citationTag&quot;:&quot;MENDELEY_CITATION_v3_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ldlaW5lciIsImdpdmVuIjoiTWljaGFlbCBX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&quot;,&quot;citationItems&quot;:[{&quot;id&quot;:&quot;9d58d004-6d80-3410-8bcd-59397c4aa71a&quot;,&quot;itemData&quot;:{&quot;DOI&quot;:&quot;10.1371/journal.pone.0152082&quot;,&quot;ISSN&quot;:&quot;19326203&quot;,&quot;abstract&quot;:&quot;Amyloid imaging plays an important role in the research and diagnosis of dementing disorders. Substantial variation in quantitative methods to measure brain amyloid burden exists in the field. The aim of this work is to investigate the impact of methodological variations to the quantification of amyloid burden using data from the Dominantly Inherited Alzheimer's Network (DIAN), an autosomal dominant Alzheimer's disease population. Cross-sectional and longitudinal [ 11 C]-Pittsburgh Compound B (PiB) PET imaging data from the DIAN study were analyzed. Four candidate reference regions were investigated for estimation of brain amyloid burden. A regional spread function based technique was also investigated for the correction of partial volume effects. Cerebellar cortex, brain-stem, and white matter regions all had stable tracer retention during the course of disease. Partial volume correction consistently improves sensitivity to group differences and longitudinal changes over time. White matter referencing improved statistical power in the detecting longitudinal changes in relative tracer retention; however, the reason for this improvement is unclear and requires further investigation. Full dynamic acquisition and kinetic modeling improved statistical power although it may add cost and time. Several technical variations to amyloid burden quantification were examined in this study. Partial volume correction emerged as the strategy that most consistently improved statistical power for the detection of both longitudinal changes and across-group differences. For the autosomal dominant Alzheimer's disease population with PiB imaging, utilizing brainstem as a reference region with partial volume correction may be optimal for current interventional trials. Further investigation of technical issues in quantitative amyloid imaging in different study populations using different amyloid imaging tracers is warranted.&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Joseph-Mathurin&quot;,&quot;given&quot;:&quot;Nelly&quot;,&quot;non-dropping-particle&quot;:&quot;&quot;,&quot;parse-names&quot;:false,&quot;suffix&quot;:&quot;&quot;},{&quot;dropping-particle&quot;:&quot;&quot;,&quot;family&quot;:&quot;Wang&quot;,&quot;given&quot;:&quot;Qing&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Cash&quot;,&quot;given&quot;:&quot;Lisa A.&quot;,&quot;non-dropping-particle&quot;:&quot;&quot;,&quot;parse-names&quot;:false,&quot;suffix&quot;:&quot;&quot;},{&quot;dropping-particle&quot;:&quot;&quot;,&quot;family&quot;:&quot;Koeppe&quot;,&quot;given&quot;:&quot;Robert A.&quot;,&quot;non-dropping-particle&quot;:&quot;&quot;,&quot;parse-names&quot;:false,&quot;suffix&quot;:&quot;&quot;},{&quot;dropping-particle&quot;:&quot;&quot;,&quot;family&quot;:&quot;Klunk&quot;,&quot;given&quot;:&quot;William E.&quot;,&quot;non-dropping-particle&quot;:&quot;&quot;,&quot;parse-names&quot;:false,&quot;suffix&quot;:&quot;&quot;},{&quot;dropping-particle&quot;:&quot;&quot;,&quot;family&quot;:&quot;Galasko&quot;,&quot;given&quot;:&quot;Douglas&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McDade&quot;,&quot;given&quot;:&quot;Eric&quot;,&quot;non-dropping-particle&quot;:&quot;&quot;,&quot;parse-names&quot;:false,&quot;suffix&quot;:&quot;&quot;},{&quot;dropping-particle&quot;:&quot;&quot;,&quot;family&quot;:&quot;Ringman&quot;,&quot;given&quot;:&quot;John M.&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Ghetti&quot;,&quot;given&quot;:&quot;Bernardino&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alloway&quot;,&quot;given&quot;:&quot;Stephen P.&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Masters&quot;,&quot;given&quot;:&quot;Colin L.&quot;,&quot;non-dropping-particle&quot;:&quot;&quot;,&quot;parse-names&quot;:false,&quot;suffix&quot;:&quot;&quot;},{&quot;dropping-particle&quot;:&quot;&quot;,&quot;family&quot;:&quot;Villemagne&quot;,&quot;given&quot;:&quot;Victor L.&quot;,&quot;non-dropping-particle&quot;:&quot;&quot;,&quot;parse-names&quot;:false,&quot;suffix&quot;:&quot;&quot;},{&quot;dropping-particle&quot;:&quot;&quot;,&quot;family&quot;:&quot;Fox&quot;,&quot;given&quot;:&quot;Nick C.&quot;,&quot;non-dropping-particle&quot;:&quot;&quot;,&quot;parse-names&quot;:false,&quot;suffix&quot;:&quot;&quot;},{&quot;dropping-particle&quot;:&quot;&quot;,&quot;family&quot;:&quot;Förster&quot;,&quot;given&quot;:&quot;Stefan&quot;,&quot;non-dropping-particle&quot;:&quot;&quot;,&quot;parse-names&quot;:false,&quot;suffix&quot;:&quot;&quot;},{&quot;dropping-particle&quot;:&quot;&quot;,&quot;family&quot;:&quot;Chen&quot;,&quot;given&quot;:&quot;Kewei&quot;,&quot;non-dropping-particle&quot;:&quot;&quot;,&quot;parse-names&quot;:false,&quot;suffix&quot;:&quot;&quot;},{&quot;dropping-particle&quot;:&quot;&quot;,&quot;family&quot;:&quot;Reiman&quot;,&quot;given&quot;:&quot;Eric M.&quot;,&quot;non-dropping-particle&quot;:&quot;&quot;,&quot;parse-names&quot;:false,&quot;suffix&quot;:&quot;&quot;},{&quot;dropping-particle&quot;:&quot;&quot;,&quot;family&quot;:&quot;Xiong&quot;,&quot;given&quot;:&quot;Chengji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Weiner&quot;,&quot;given&quot;:&quot;Michael W.&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PLoS ONE&quot;,&quot;id&quot;:&quot;9d58d004-6d80-3410-8bcd-59397c4aa71a&quot;,&quot;issue&quot;:&quot;3&quot;,&quot;issued&quot;:{&quot;date-parts&quot;:[[&quot;2016&quot;,&quot;3&quot;,&quot;1&quot;]]},&quot;publisher&quot;:&quot;Public Library of Science&quot;,&quot;title&quot;:&quot;Quantitative Amyloid imaging in autosomal Dominant Alzheimer's disease: Results from the DIAN study group&quot;,&quot;type&quot;:&quot;article-journal&quot;,&quot;volume&quot;:&quot;11&quot;,&quot;container-title-short&quot;:&quot;PLoS One&quot;},&quot;uris&quot;:[&quot;http://www.mendeley.com/documents/?uuid=9d58d004-6d80-3410-8bcd-59397c4aa71a&quot;],&quot;isTemporary&quot;:false,&quot;legacyDesktopId&quot;:&quot;9d58d004-6d80-3410-8bcd-59397c4aa71a&quot;}]},{&quot;citationID&quot;:&quot;MENDELEY_CITATION_11d45f15-c7c6-482c-a8f3-dbc8e95079db&quot;,&quot;properties&quot;:{&quot;noteIndex&quot;:0},&quot;isEdited&quot;:false,&quot;manualOverride&quot;:{&quot;citeprocText&quot;:&quot;&lt;sup&gt;32&lt;/sup&gt;&quot;,&quot;isManuallyOverriden&quot;:false,&quot;manualOverrideText&quot;:&quot;&quot;,&quot;isManuallyOverridden&quot;:false},&quot;citationTag&quot;:&quot;MENDELEY_CITATION_v3_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&quot;,&quot;citationItems&quot;:[{&quot;id&quot;:&quot;ed1af84e-d16a-37b2-8661-df4d80ce8ed7&quot;,&quot;itemData&quot;:{&quot;ISSN&quot;:&quot;01615505&quot;,&quot;PMID&quot;:&quot;9591599&quot;,&quot;abstract&quot;:&quot;The accuracy of PET for measuring regional radiotracer concentrations in the human brain is limited by the finite resolution capability of the scanner and the resulting partial volume effects (PVEs). We designed a new algorithm to correct for PVEs by characterizing the geometric interaction between the PET system and the brain activity distribution. Methods: The partial volume correction (PVC) algorithm uses high-resolution volumetric MR images correlated with the PET volume. We used a PET simulator to calculate recovery and cross-contamination factors of identified tissue components in the brain model. These geometry-dependent transfer coefficients form a matrix representing the fraction of true activity from each distinct brain region observed in any given set of regions of interest. This matrix can be inverted to correct for PVEs, independent of the tracer concentrations in each tissue component. A sphere phantom was used to validate the simulated point-spread function of the PET scanner. Accuracy and precision of the PVC method were assessed using a human basal ganglia phantom. A constant contrast experiment was performed to explore the recovery capability and statistic error propagation of PVC in various noise conditions. In addition, a dual-isotope experiment was used to evaluate the ability of the PVC algorithm to recover activity concentrations in small structures surrounded by background activity with a different radioactive half-life. This models the time-variable contrast between regions that is often seen in neuroreceptor studies. Results: Data from the three-dimensional brain phantom demonstrated a full recovery capability of PVC with less than 10% root mean-square error in terms of absolute values, which decreased to less than 2% when results from four PET slices were averaged. Inaccuracy in the estimation of 18F tracer half- life in the presence of 11C background activity was in the range of 25%- 50% before PVC and 0%-6% after PVC, for resolution varying from 6 to 14 mm FWHM. In terms of noise propagation, the degradation of the coefficient of variation after PVC was found to be easily predictable and typically on the order of 25%. Conclusion: The PVC algorithm allows the correction for PVEs simultaneously in all identified brain regions, independent of tracer levels.&quot;,&quot;author&quot;:[{&quot;dropping-particle&quot;:&quot;&quot;,&quot;family&quot;:&quot;Rousset&quot;,&quot;given&quot;:&quot;Olivier G.&quot;,&quot;non-dropping-particle&quot;:&quot;&quot;,&quot;parse-names&quot;:false,&quot;suffix&quot;:&quot;&quot;},{&quot;dropping-particle&quot;:&quot;&quot;,&quot;family&quot;:&quot;Ma&quot;,&quot;given&quot;:&quot;Yilong&quot;,&quot;non-dropping-particle&quot;:&quot;&quot;,&quot;parse-names&quot;:false,&quot;suffix&quot;:&quot;&quot;},{&quot;dropping-particle&quot;:&quot;&quot;,&quot;family&quot;:&quot;Evans&quot;,&quot;given&quot;:&quot;Alan C&quot;,&quot;non-dropping-particle&quot;:&quot;&quot;,&quot;parse-names&quot;:false,&quot;suffix&quot;:&quot;&quot;}],&quot;container-title&quot;:&quot;Journal of Nuclear Medicine&quot;,&quot;id&quot;:&quot;ed1af84e-d16a-37b2-8661-df4d80ce8ed7&quot;,&quot;issue&quot;:&quot;5&quot;,&quot;issued&quot;:{&quot;date-parts&quot;:[[&quot;1998&quot;]]},&quot;page&quot;:&quot;904-911&quot;,&quot;title&quot;:&quot;Correction for partial volume effects in PET: Principle and validation&quot;,&quot;type&quot;:&quot;article-journal&quot;,&quot;volume&quot;:&quot;39&quot;,&quot;container-title-short&quot;:&quot;&quot;},&quot;uris&quot;:[&quot;http://www.mendeley.com/documents/?uuid=ed1af84e-d16a-37b2-8661-df4d80ce8ed7&quot;],&quot;isTemporary&quot;:false,&quot;legacyDesktopId&quot;:&quot;ed1af84e-d16a-37b2-8661-df4d80ce8ed7&quot;}]},{&quot;citationID&quot;:&quot;MENDELEY_CITATION_371b19bb-eead-4165-b5e7-dbe9bb4c8fa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zcxYjE5YmItZWVhZC00MTY1LWI1ZTctZGJlOWJiNGM4ZmEz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quot;,&quot;citationItems&quot;:[{&quot;id&quot;:&quot;36d43bff-9c0e-33e2-a25e-947153569a0e&quot;,&quot;itemData&quot;:{&quot;type&quot;:&quot;article-journal&quot;,&quot;id&quot;:&quot;36d43bff-9c0e-33e2-a25e-947153569a0e&quot;,&quot;title&quot;:&quot;The relationship between cerebrospinal fluid markers of Alzheimer pathology and positron emission tomography tau imaging&quot;,&quot;author&quot;:[{&quot;family&quot;:&quot;Gordon&quot;,&quot;given&quot;:&quot;Brian A.&quot;,&quot;parse-names&quot;:false,&quot;dropping-particle&quot;:&quot;&quot;,&quot;non-dropping-particle&quot;:&quot;&quot;},{&quot;family&quot;:&quot;Friedrichsen&quot;,&quot;given&quot;:&quot;Karl&quot;,&quot;parse-names&quot;:false,&quot;dropping-particle&quot;:&quot;&quot;,&quot;non-dropping-particle&quot;:&quot;&quot;},{&quot;family&quot;:&quot;Brier&quot;,&quot;given&quot;:&quot;Matthew&quot;,&quot;parse-names&quot;:false,&quot;dropping-particle&quot;:&quot;&quot;,&quot;non-dropping-particle&quot;:&quot;&quot;},{&quot;family&quot;:&quot;Blazey&quot;,&quot;given&quot;:&quot;Tyler&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Aldea&quot;,&quot;given&quot;:&quot;Patricia&quot;,&quot;parse-names&quot;:false,&quot;dropping-particle&quot;:&quot;&quot;,&quot;non-dropping-particle&quot;:&quot;&quot;},{&quot;family&quot;:&quot;McConathy&quot;,&quot;given&quot;:&quot;Jonathan&quot;,&quot;parse-names&quot;:false,&quot;dropping-particle&quot;:&quot;&quot;,&quot;non-dropping-particle&quot;:&quot;&quot;},{&quot;family&quot;:&quot;Holtzman&quot;,&quot;given&quot;:&quot;David M.&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Brain&quot;,&quot;accessed&quot;:{&quot;date-parts&quot;:[[2019,10,31]]},&quot;DOI&quot;:&quot;10.1093/brain/aww139&quot;,&quot;ISSN&quot;:&quot;14602156&quot;,&quot;URL&quot;:&quot;https://academic.oup.com/brain/article-abstract/139/8/2249/1753889&quot;,&quot;issued&quot;:{&quot;date-parts&quot;:[[2016]]},&quot;page&quot;:&quot;2249-2260&quot;,&quot;abstract&quot;:&quot;The two primary molecular pathologies in Alzheimer's disease are amyloid-β plaques and tau-immunoreactive neurofibrillary tangles. Investigations into these pathologies have been restricted to cerebrospinal fluid assays, and positron emission tomography tracers that can image amyloid-β plaques. Tau tracers have recently been introduced into the field, although the utility of the tracer and its relationship to other Alzheimer biomarkers are still unknown. Here we examined tau deposition in 41 cognitively normal and 11 cognitively impaired older adults using the radioactive tau ligand 18F-AV-1451 (previously known as T807) who also underwent a lumbar puncture to assess cerebrospinal fluid levels of total tau (t-tau), phosphorylated tau181 (p-tau181) and amyloid-β42. Voxel-wise statistical analyses examined spatial patterns of tau deposition associated with cognitive impairment. We then related the amount of tau tracer uptake to levels of cerebrospinal fluid biomarkers. All analyses controlled for age and gender and, when appropriate, the time between imaging and lumbar puncture assessments. Symptomatic individuals (Clinical Dementia Rating &gt; 0) demonstrated markedly increased levels of tau tracer uptake. This elevation was most prominent in the temporal lobe and temporoparietal junction, but extended more broadly into parietal and frontal cortices. In the entire cohort, there were significant relationships among all cerebrospinal fluid biomarkers and tracer uptake, notably for tau-related cerebrospinal fluid markers. After controlling for levels of amyloid-β42, the correlations with tau uptake were r = 0.490 (P &lt; 0.001) for t-tau and r = 0.492 (P &lt; 0.001) for p-tau181. Within the cognitively normal cohort, levels of amyloid-β42, but not t-tau or p-tau181, were associated with elevated tracer binding that was confined primarily to the medial temporal lobe and adjacent neocortical regions. AV-1451 tau binding in the medial temporal, parietal, and frontal cortices is correlated with tau-related cerebrospinal fluid measures. In preclinical Alzheimer's disease, there is focal tauopathy in the medial temporal lobes and adjacent cortices.&quot;,&quot;issue&quot;:&quot;8&quot;,&quot;volume&quot;:&quot;139&quot;,&quot;container-title-short&quot;:&quot;&quot;},&quot;isTemporary&quot;:false}]},{&quot;citationID&quot;:&quot;MENDELEY_CITATION_b9ab1f92-4f1c-4ebe-88b3-17757d2f3400&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jlhYjFmOTItNGYxYy00ZWJlLTg4YjMtMTc3NTdkMmYzNDAw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quot;,&quot;citationItems&quot;:[{&quot;id&quot;:&quot;36d43bff-9c0e-33e2-a25e-947153569a0e&quot;,&quot;itemData&quot;:{&quot;type&quot;:&quot;article-journal&quot;,&quot;id&quot;:&quot;36d43bff-9c0e-33e2-a25e-947153569a0e&quot;,&quot;title&quot;:&quot;The relationship between cerebrospinal fluid markers of Alzheimer pathology and positron emission tomography tau imaging&quot;,&quot;author&quot;:[{&quot;family&quot;:&quot;Gordon&quot;,&quot;given&quot;:&quot;Brian A.&quot;,&quot;parse-names&quot;:false,&quot;dropping-particle&quot;:&quot;&quot;,&quot;non-dropping-particle&quot;:&quot;&quot;},{&quot;family&quot;:&quot;Friedrichsen&quot;,&quot;given&quot;:&quot;Karl&quot;,&quot;parse-names&quot;:false,&quot;dropping-particle&quot;:&quot;&quot;,&quot;non-dropping-particle&quot;:&quot;&quot;},{&quot;family&quot;:&quot;Brier&quot;,&quot;given&quot;:&quot;Matthew&quot;,&quot;parse-names&quot;:false,&quot;dropping-particle&quot;:&quot;&quot;,&quot;non-dropping-particle&quot;:&quot;&quot;},{&quot;family&quot;:&quot;Blazey&quot;,&quot;given&quot;:&quot;Tyler&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Aldea&quot;,&quot;given&quot;:&quot;Patricia&quot;,&quot;parse-names&quot;:false,&quot;dropping-particle&quot;:&quot;&quot;,&quot;non-dropping-particle&quot;:&quot;&quot;},{&quot;family&quot;:&quot;McConathy&quot;,&quot;given&quot;:&quot;Jonathan&quot;,&quot;parse-names&quot;:false,&quot;dropping-particle&quot;:&quot;&quot;,&quot;non-dropping-particle&quot;:&quot;&quot;},{&quot;family&quot;:&quot;Holtzman&quot;,&quot;given&quot;:&quot;David M.&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Brain&quot;,&quot;accessed&quot;:{&quot;date-parts&quot;:[[2019,10,31]]},&quot;DOI&quot;:&quot;10.1093/brain/aww139&quot;,&quot;ISSN&quot;:&quot;14602156&quot;,&quot;URL&quot;:&quot;https://academic.oup.com/brain/article-abstract/139/8/2249/1753889&quot;,&quot;issued&quot;:{&quot;date-parts&quot;:[[2016]]},&quot;page&quot;:&quot;2249-2260&quot;,&quot;abstract&quot;:&quot;The two primary molecular pathologies in Alzheimer's disease are amyloid-β plaques and tau-immunoreactive neurofibrillary tangles. Investigations into these pathologies have been restricted to cerebrospinal fluid assays, and positron emission tomography tracers that can image amyloid-β plaques. Tau tracers have recently been introduced into the field, although the utility of the tracer and its relationship to other Alzheimer biomarkers are still unknown. Here we examined tau deposition in 41 cognitively normal and 11 cognitively impaired older adults using the radioactive tau ligand 18F-AV-1451 (previously known as T807) who also underwent a lumbar puncture to assess cerebrospinal fluid levels of total tau (t-tau), phosphorylated tau181 (p-tau181) and amyloid-β42. Voxel-wise statistical analyses examined spatial patterns of tau deposition associated with cognitive impairment. We then related the amount of tau tracer uptake to levels of cerebrospinal fluid biomarkers. All analyses controlled for age and gender and, when appropriate, the time between imaging and lumbar puncture assessments. Symptomatic individuals (Clinical Dementia Rating &gt; 0) demonstrated markedly increased levels of tau tracer uptake. This elevation was most prominent in the temporal lobe and temporoparietal junction, but extended more broadly into parietal and frontal cortices. In the entire cohort, there were significant relationships among all cerebrospinal fluid biomarkers and tracer uptake, notably for tau-related cerebrospinal fluid markers. After controlling for levels of amyloid-β42, the correlations with tau uptake were r = 0.490 (P &lt; 0.001) for t-tau and r = 0.492 (P &lt; 0.001) for p-tau181. Within the cognitively normal cohort, levels of amyloid-β42, but not t-tau or p-tau181, were associated with elevated tracer binding that was confined primarily to the medial temporal lobe and adjacent neocortical regions. AV-1451 tau binding in the medial temporal, parietal, and frontal cortices is correlated with tau-related cerebrospinal fluid measures. In preclinical Alzheimer's disease, there is focal tauopathy in the medial temporal lobes and adjacent cortices.&quot;,&quot;issue&quot;:&quot;8&quot;,&quot;volume&quot;:&quot;139&quot;,&quot;container-title-short&quot;:&quot;&quot;},&quot;isTemporary&quot;:false}]},{&quot;citationID&quot;:&quot;MENDELEY_CITATION_23220d13-e710-43a6-8664-edb3e733a46e&quot;,&quot;properties&quot;:{&quot;noteIndex&quot;:0},&quot;isEdited&quot;:false,&quot;manualOverride&quot;:{&quot;citeprocText&quot;:&quot;&lt;sup&gt;25&lt;/sup&gt;&quot;,&quot;isManuallyOverriden&quot;:false,&quot;manualOverrideText&quot;:&quot;&quot;,&quot;isManuallyOverridden&quot;:false},&quot;citationTag&quot;:&quot;MENDELEY_CITATION_v3_eyJjaXRhdGlvbklEIjoiTUVOREVMRVlfQ0lUQVRJT05fMjMyMjBkMTMtZTcxMC00M2E2LTg2NjQtZWRiM2U3MzNhNDZl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quot;,&quot;citationItems&quot;:[{&quot;id&quot;:&quot;67249977-eb9b-305a-937e-bd80112037c6&quot;,&quot;itemData&quot;:{&quot;DOI&quot;:&quot;10.1016/j.neuroimage.2017.07.050&quot;,&quot;ISSN&quot;:&quot;10959572&quot;,&quot;abstract&quot;:&quot;Utilizing [18F]-AV-1451 tau positron emission tomography (PET) as an Alzheimer disease (AD) biomarker will require identification of brain regions that are most important in detecting elevated tau pathology in preclinical AD. Here, we utilized an unsupervised learning, data-driven approach to identify brain regions whose tau PET is most informative in discriminating low and high levels of [18F]-AV-1451 binding. 84 cognitively normal participants who had undergone AV-1451 PET imaging were used in a sparse k-means clustering with resampling analysis to identify the regions most informative in dividing a cognitively normal population into high tau and low tau groups. The highest-weighted FreeSurfer regions of interest (ROIs) separating these groups were the entorhinal cortex, amygdala, lateral occipital cortex, and inferior temporal cortex, and an average SUVR in these four ROIs was used as a summary metric for AV-1451 uptake. We propose an AV-1451 SUVR cut-off of 1.25 to define high tau as described by imaging. This spatial distribution of tau PET is a more widespread pattern than that predicted by pathological staging schemes. Our data-derived metric was validated first in this cognitively normal cohort by correlating with early measures of cognitive dysfunction, and with disease progression as measured by β-amyloid PET imaging. We additionally validated this summary metric in a cohort of 13 Alzheimer disease patients, and showed that this measure correlates with cognitive dysfunction and β-amyloid PET imaging in a diseased population.&quot;,&quot;author&quot;:[{&quot;family&quot;:&quot;Mishra&quot;,&quot;given&quot;:&quot;Shruti&quot;,&quot;parse-names&quot;:false,&quot;dropping-particle&quot;:&quot;&quot;,&quot;non-dropping-particle&quot;:&quot;&quot;},{&quot;family&quot;:&quot;Gordon&quot;,&quot;given&quot;:&quot;Brian A.&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Friedrichsen&quot;,&quot;given&quot;:&quot;Karl&quot;,&quot;parse-names&quot;:false,&quot;dropping-particle&quot;:&quot;&quot;,&quot;non-dropping-particle&quot;:&quot;&quot;},{&quot;family&quot;:&quot;Jackson&quot;,&quot;given&quot;:&quot;Kelley&quot;,&quot;parse-names&quot;:false,&quot;dropping-particle&quot;:&quot;&quot;,&quot;non-dropping-particle&quot;:&quot;&quot;},{&quot;family&quot;:&quot;Hornbeck&quot;,&quot;given&quot;:&quot;Russ&quot;,&quot;parse-names&quot;:false,&quot;dropping-particle&quot;:&quot;&quot;,&quot;non-dropping-particle&quot;:&quot;&quot;},{&quot;family&quot;:&quot;Balota&quot;,&quot;given&quot;:&quot;David A.&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NeuroImage&quot;,&quot;id&quot;:&quot;67249977-eb9b-305a-937e-bd80112037c6&quot;,&quot;issued&quot;:{&quot;date-parts&quot;:[[2017,11,1]]},&quot;page&quot;:&quot;171-178&quot;,&quot;publisher&quot;:&quot;Academic Press Inc.&quot;,&quot;title&quot;:&quot;AV-1451 PET imaging of tau pathology in preclinical Alzheimer disease: Defining a summary measure&quot;,&quot;type&quot;:&quot;article-journal&quot;,&quot;volume&quot;:&quot;161&quot;,&quot;accessed&quot;:{&quot;date-parts&quot;:[[2019,10,28]]},&quot;container-title-short&quot;:&quot;Neuroimage&quot;},&quot;uris&quot;:[&quot;http://www.mendeley.com/documents/?uuid=67249977-eb9b-305a-937e-bd80112037c6&quot;],&quot;isTemporary&quot;:false,&quot;legacyDesktopId&quot;:&quot;67249977-eb9b-305a-937e-bd80112037c6&quot;}]},{&quot;citationID&quot;:&quot;MENDELEY_CITATION_efff3da2-4d35-426b-820c-4abb26d87bfd&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ZWZmZjNkYTItNGQzNS00MjZiLTgyMGMtNGFiYjI2ZDg3YmZkIiwicHJvcGVydGllcyI6eyJub3RlSW5kZXgiOjB9LCJpc0VkaXRlZCI6ZmFsc2UsIm1hbnVhbE92ZXJyaWRlIjp7ImlzTWFudWFsbHlPdmVycmlkZGVuIjpmYWxzZSwiY2l0ZXByb2NUZXh0IjoiPHN1cD4zNCwzNT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&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id&quot;:&quot;4924bbed-405a-3bab-bc8e-b1c002b8c19e&quot;,&quot;itemData&quot;:{&quot;type&quot;:&quot;article-journal&quot;,&quot;id&quot;:&quot;4924bbed-405a-3bab-bc8e-b1c002b8c19e&quot;,&quot;title&quot;:&quot;Genomic atlas of the proteome from brain, CSF and plasma prioritizes proteins implicated in neurological disorders&quot;,&quot;author&quot;:[{&quot;family&quot;:&quot;Yang&quot;,&quot;given&quot;:&quot;Chengran&quot;,&quot;parse-names&quot;:false,&quot;dropping-particle&quot;:&quot;&quot;,&quot;non-dropping-particle&quot;:&quot;&quot;},{&quot;family&quot;:&quot;Farias&quot;,&quot;given&quot;:&quot;Fabiana H.G.&quot;,&quot;parse-names&quot;:false,&quot;dropping-particle&quot;:&quot;&quot;,&quot;non-dropping-particle&quot;:&quot;&quot;},{&quot;family&quot;:&quot;Ibanez&quot;,&quot;given&quot;:&quot;Laura&quot;,&quot;parse-names&quot;:false,&quot;dropping-particle&quot;:&quot;&quot;,&quot;non-dropping-particle&quot;:&quot;&quot;},{&quot;family&quot;:&quot;Suhy&quot;,&quot;given&quot;:&quot;Adam&quot;,&quot;parse-names&quot;:false,&quot;dropping-particle&quot;:&quot;&quot;,&quot;non-dropping-particle&quot;:&quot;&quot;},{&quot;family&quot;:&quot;Sadler&quot;,&quot;given&quot;:&quot;Brooke&quot;,&quot;parse-names&quot;:false,&quot;dropping-particle&quot;:&quot;&quot;,&quot;non-dropping-particle&quot;:&quot;&quot;},{&quot;family&quot;:&quot;Fernandez&quot;,&quot;given&quot;:&quot;Maria Victoria&quot;,&quot;parse-names&quot;:false,&quot;dropping-particle&quot;:&quot;&quot;,&quot;non-dropping-particle&quot;:&quot;&quot;},{&quot;family&quot;:&quot;Wang&quot;,&quot;given&quot;:&quot;Fengxian&quot;,&quot;parse-names&quot;:false,&quot;dropping-particle&quot;:&quot;&quot;,&quot;non-dropping-particle&quot;:&quot;&quot;},{&quot;family&quot;:&quot;Bradley&quot;,&quot;given&quot;:&quot;Joseph L.&quot;,&quot;parse-names&quot;:false,&quot;dropping-particle&quot;:&quot;&quot;,&quot;non-dropping-particle&quot;:&quot;&quot;},{&quot;family&quot;:&quot;Eiffert&quot;,&quot;given&quot;:&quot;Brett&quot;,&quot;parse-names&quot;:false,&quot;dropping-particle&quot;:&quot;&quot;,&quot;non-dropping-particle&quot;:&quot;&quot;},{&quot;family&quot;:&quot;Bahena&quot;,&quot;given&quot;:&quot;Jorge A.&quot;,&quot;parse-names&quot;:false,&quot;dropping-particle&quot;:&quot;&quot;,&quot;non-dropping-particle&quot;:&quot;&quot;},{&quot;family&quot;:&quot;Budde&quot;,&quot;given&quot;:&quot;John P.&quot;,&quot;parse-names&quot;:false,&quot;dropping-particle&quot;:&quot;&quot;,&quot;non-dropping-particle&quot;:&quot;&quot;},{&quot;family&quot;:&quot;Li&quot;,&quot;given&quot;:&quot;Zeran&quot;,&quot;parse-names&quot;:false,&quot;dropping-particle&quot;:&quot;&quot;,&quot;non-dropping-particle&quot;:&quot;&quot;},{&quot;family&quot;:&quot;Dube&quot;,&quot;given&quot;:&quot;Umber&quot;,&quot;parse-names&quot;:false,&quot;dropping-particle&quot;:&quot;&quot;,&quot;non-dropping-particle&quot;:&quot;&quot;},{&quot;family&quot;:&quot;Sung&quot;,&quot;given&quot;:&quot;Yun Ju&quot;,&quot;parse-names&quot;:false,&quot;dropping-particle&quot;:&quot;&quot;,&quot;non-dropping-particle&quot;:&quot;&quot;},{&quot;family&quot;:&quot;Mihindukulasuriya&quot;,&quot;given&quot;:&quot;Kathie A.&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Perrin&quot;,&quot;given&quot;:&quot;Richard J.&quot;,&quot;parse-names&quot;:false,&quot;dropping-particle&quot;:&quot;&quot;,&quot;non-dropping-particle&quot;:&quot;&quot;},{&quot;family&quot;:&quot;Benitez&quot;,&quot;given&quot;:&quot;Bruno A.&quot;,&quot;parse-names&quot;:false,&quot;dropping-particle&quot;:&quot;&quot;,&quot;non-dropping-particle&quot;:&quot;&quot;},{&quot;family&quot;:&quot;Rhinn&quot;,&quot;given&quot;:&quot;Herve&quot;,&quot;parse-names&quot;:false,&quot;dropping-particle&quot;:&quot;&quot;,&quot;non-dropping-particle&quot;:&quot;&quot;},{&quot;family&quot;:&quot;Harari&quot;,&quot;given&quot;:&quot;Oscar&quot;,&quot;parse-names&quot;:false,&quot;dropping-particle&quot;:&quot;&quot;,&quot;non-dropping-particle&quot;:&quot;&quot;},{&quot;family&quot;:&quot;Cruchaga&quot;,&quot;given&quot;:&quot;Carlos&quot;,&quot;parse-names&quot;:false,&quot;dropping-particle&quot;:&quot;&quot;,&quot;non-dropping-particle&quot;:&quot;&quot;}],&quot;container-title&quot;:&quot;Nature Neuroscience&quot;,&quot;DOI&quot;:&quot;10.1038/s41593-021-00886-6&quot;,&quot;ISSN&quot;:&quot;15461726&quot;,&quot;PMID&quot;:&quot;34239129&quot;,&quot;issued&quot;:{&quot;date-parts&quot;:[[2021,9,1]]},&quot;page&quot;:&quot;1302-1312&quot;,&quot;abstract&quot;:&quot;Understanding the tissue-specific genetic controls of protein levels is essential to uncover mechanisms of post-transcriptional gene regulation. In this study, we generated a genomic atlas of protein levels in three tissues relevant to neurological disorders (brain, cerebrospinal fluid and plasma) by profiling thousands of proteins from participants with and without Alzheimer’s disease. We identified 274, 127 and 32 protein quantitative trait loci (pQTLs) for cerebrospinal fluid, plasma and brain, respectively. cis-pQTLs were more likely to be tissue shared, but trans-pQTLs tended to be tissue specific. Between 48.0% and 76.6% of pQTLs did not co-localize with expression, splicing, DNA methylation or histone acetylation QTLs. Using Mendelian randomization, we nominated proteins implicated in neurological diseases, including Alzheimer’s disease, Parkinson’s disease and stroke. This first multi-tissue study will be instrumental to map signals from genome-wide association studies onto functional genes, to discover pathways and to identify drug targets for neurological diseases.&quot;,&quot;publisher&quot;:&quot;Nature Research&quot;,&quot;issue&quot;:&quot;9&quot;,&quot;volume&quot;:&quot;24&quot;,&quot;container-title-short&quot;:&quot;Nat Neurosci&quot;},&quot;isTemporary&quot;:false}]},{&quot;citationID&quot;:&quot;MENDELEY_CITATION_aabee0e4-618d-46cf-9c3a-35dd83a38a16&quot;,&quot;properties&quot;:{&quot;noteIndex&quot;:0},&quot;isEdited&quot;:false,&quot;manualOverride&quot;:{&quot;isManuallyOverriden&quot;:false,&quot;citeprocText&quot;:&quot;&lt;sup&gt;36&lt;/sup&gt;&quot;,&quot;manualOverrideText&quot;:&quot;&quot;,&quot;isManuallyOverridden&quot;:false},&quot;citationTag&quot;:&quot;MENDELEY_CITATION_v3_eyJjaXRhdGlvbklEIjoiTUVOREVMRVlfQ0lUQVRJT05fYWFiZWUwZTQtNjE4ZC00NmNmLTljM2EtMzVkZDgzYTM4YTE2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9723d408-711d-475d-804a-f718b233f95a&quot;,&quot;properties&quot;:{&quot;noteIndex&quot;:0},&quot;isEdited&quot;:false,&quot;manualOverride&quot;:{&quot;isManuallyOverriden&quot;:false,&quot;citeprocText&quot;:&quot;&lt;sup&gt;4,37,38&lt;/sup&gt;&quot;,&quot;manualOverrideText&quot;:&quot;&quot;,&quot;isManuallyOverridden&quot;:false},&quot;citationTag&quot;:&quot;MENDELEY_CITATION_v3_eyJjaXRhdGlvbklEIjoiTUVOREVMRVlfQ0lUQVRJT05fOTcyM2Q0MDgtNzExZC00NzVkLTgwNGEtZjcxOGIyMzNmOTVhIiwicHJvcGVydGllcyI6eyJub3RlSW5kZXgiOjB9LCJpc0VkaXRlZCI6ZmFsc2UsIm1hbnVhbE92ZXJyaWRlIjp7ImlzTWFudWFsbHlPdmVycmlkZW4iOmZhbHNlLCJjaXRlcHJvY1RleHQiOiI8c3VwPjQsMzcsMzg8L3N1cD4iLCJtYW51YWxPdmVycmlkZVRleHQiOiIiLCJpc01hbnVhbGx5T3ZlcnJpZGRlbiI6ZmFsc2V9LCJjaXRhdGlvbkl0ZW1zIjpb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&quot;,&quot;citationItems&quot;:[{&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id&quot;:&quot;dd644227-4ea5-3ed6-8a25-897c24716aa1&quot;,&quot;itemData&quot;:{&quot;type&quot;:&quot;article-journal&quot;,&quot;id&quot;:&quot;dd644227-4ea5-3ed6-8a25-897c24716aa1&quot;,&quot;title&quot;:&quot;Cognitive and functional progression in Alzheimer disease: A prediction model of latent classes&quot;,&quot;author&quot;:[{&quot;family&quot;:&quot;Haaksma&quot;,&quot;given&quot;:&quot;Miriam L.&quot;,&quot;parse-names&quot;:false,&quot;dropping-particle&quot;:&quot;&quot;,&quot;non-dropping-particle&quot;:&quot;&quot;},{&quot;family&quot;:&quot;Calderón-Larrañaga&quot;,&quot;given&quot;:&quot;Amaia&quot;,&quot;parse-names&quot;:false,&quot;dropping-particle&quot;:&quot;&quot;,&quot;non-dropping-particle&quot;:&quot;&quot;},{&quot;family&quot;:&quot;Olde Rikkert&quot;,&quot;given&quot;:&quot;Marcel G.M.&quot;,&quot;parse-names&quot;:false,&quot;dropping-particle&quot;:&quot;&quot;,&quot;non-dropping-particle&quot;:&quot;&quot;},{&quot;family&quot;:&quot;Melis&quot;,&quot;given&quot;:&quot;René J.F.&quot;,&quot;parse-names&quot;:false,&quot;dropping-particle&quot;:&quot;&quot;,&quot;non-dropping-particle&quot;:&quot;&quot;},{&quot;family&quot;:&quot;Leoutsakos&quot;,&quot;given&quot;:&quot;Jeannie Marie S.&quot;,&quot;parse-names&quot;:false,&quot;dropping-particle&quot;:&quot;&quot;,&quot;non-dropping-particle&quot;:&quot;&quot;}],&quot;container-title&quot;:&quot;International Journal of Geriatric Psychiatry&quot;,&quot;DOI&quot;:&quot;10.1002/gps.4893&quot;,&quot;ISSN&quot;:&quot;10991166&quot;,&quot;PMID&quot;:&quot;29761569&quot;,&quot;issued&quot;:{&quot;date-parts&quot;:[[2018,8,1]]},&quot;page&quot;:&quot;1057-1064&quot;,&quot;abstract&quot;:&quot;Objective: We sought to replicate a previously published prediction model for progression, developed in the Cache County Dementia Progression Study, using a clinical cohort from the National Alzheimer's Coordinating Center. Methods: We included 1120 incident Alzheimer disease (AD) cases with at least one assessment after diagnosis, originating from 31 AD centres from the United States. Trajectories of the Mini-Mental State Examination (MMSE) and Clinical Dementia Rating sum of boxes (CDR-sb) were modelled jointly over time using parallel-process growth mixture models in order to identify latent classes of trajectories. Bias-corrected multinomial logistic regression was used to identify baseline predictors of class membership and compare these with the predictors found in the Cache County Dementia Progression Study. Results: The best-fitting model contained 3 classes: Class 1 was the largest (63%) and showed the slowest progression on both MMSE and CDR-sb; classes 2 (22%) and 3 (15%) showed moderate and rapid worsening, respectively. Significant predictors of membership in classes 2 and 3, relative to class 1, were worse baseline MMSE and CDR-sb, higher education, and lack of hypertension. Combining all previously mentioned predictors yielded areas under the receiver operating characteristic curve of 0.70 and 0.75 for classes 2 and 3, respectively, relative to class 1. Conclusions: Our replication study confirmed that it is possible to predict trajectories of progression in AD with relatively good accuracy. The class distribution was comparable with that of the original study, with most individuals being members of a class with stable or slow progression. This is important for informing newly diagnosed AD patients and their caregivers.&quot;,&quot;publisher&quot;:&quot;John Wiley and Sons Ltd&quot;,&quot;issue&quot;:&quot;8&quot;,&quot;volume&quot;:&quot;33&quot;,&quot;container-title-short&quot;:&quot;Int J Geriatr Psychiatry&quot;},&quot;isTemporary&quot;:false},{&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citationID&quot;:&quot;MENDELEY_CITATION_2922e348-7813-4bbc-8c8a-6af53974c5db&quot;,&quot;properties&quot;:{&quot;noteIndex&quot;:0},&quot;isEdited&quot;:false,&quot;manualOverride&quot;:{&quot;isManuallyOverriden&quot;:false,&quot;citeprocText&quot;:&quot;&lt;sup&gt;39&lt;/sup&gt;&quot;,&quot;manualOverrideText&quot;:&quot;&quot;,&quot;isManuallyOverridden&quot;:false},&quot;citationTag&quot;:&quot;MENDELEY_CITATION_v3_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&quot;,&quot;citationItems&quot;:[{&quot;id&quot;:&quot;e345c5ad-389c-3b03-92b0-18a21b259daf&quot;,&quot;itemData&quot;:{&quot;type&quot;:&quot;article-journal&quot;,&quot;id&quot;:&quot;e345c5ad-389c-3b03-92b0-18a21b259daf&quot;,&quot;title&quot;:&quot;Bayesian Multivariate Growth Mixture Modeling of Longitudinal Data: An Application to Alzheimer's Disease Study&quot;,&quot;author&quot;:[{&quot;family&quot;:&quot;Lin&quot;,&quot;given&quot;:&quot;Wenyi&quot;,&quot;parse-names&quot;:false,&quot;dropping-particle&quot;:&quot;&quot;,&quot;non-dropping-particle&quot;:&quot;&quot;},{&quot;family&quot;:&quot;Donohue&quot;,&quot;given&quot;:&quot;Michael C&quot;,&quot;parse-names&quot;:false,&quot;dropping-particle&quot;:&quot;&quot;,&quot;non-dropping-particle&quot;:&quot;&quot;},{&quot;family&quot;:&quot;Insel&quot;,&quot;given&quot;:&quot;Philip&quot;,&quot;parse-names&quot;:false,&quot;dropping-particle&quot;:&quot;&quot;,&quot;non-dropping-particle&quot;:&quot;&quot;},{&quot;family&quot;:&quot;Schwartzman&quot;,&quot;given&quot;:&quot;Armin&quot;,&quot;parse-names&quot;:false,&quot;dropping-particle&quot;:&quot;&quot;,&quot;non-dropping-particle&quot;:&quot;&quot;},{&quot;family&quot;:&quot;Thompson&quot;,&quot;given&quot;:&quot;Wesley K&quot;,&quot;parse-names&quot;:false,&quot;dropping-particle&quot;:&quot;&quot;,&quot;non-dropping-particle&quot;:&quot;&quot;}],&quot;DOI&quot;:&quot;10.1101/2021.03.10.434854&quot;,&quot;URL&quot;:&quot;https://doi.org/10.1101/2021.03.10.434854&quot;,&quot;abstract&quot;:&quot;Alzheimer's disease (AD) studies often collect longitudinal biomarker measures of multiple cohorts at different stages of disease and follow these biomarkers with a relatively short period of time. The heterogeneity of the longitudinal patterns of biomarkers can be ubiquitous across both individual trajectories and cognitive domains. We propose a flexible Bayesian multivariate growth mixture model to identify distinct longitudinal patterns of data from the Alzheimer's Disease Neuroimaging Initiative (ADNI) study. A Gibbs sampling is implemented for achieving the Bayesian inference. We perform a simulation study to demonstrate the adequate performance of our proposed approach and apply the model to identify three latent cognitive decline patterns among patients from the ADNI study.&quot;,&quot;container-title-short&quot;:&quot;&quot;},&quot;isTemporary&quot;:false}]},{&quot;citationID&quot;:&quot;MENDELEY_CITATION_553f6b67-f39b-43cb-a3ae-bebdafa3068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TUzZjZiNjctZjM5Yi00M2NiLWEzYWUtYmViZGFmYTMwNjg4IiwicHJvcGVydGllcyI6eyJub3RlSW5kZXgiOjB9LCJpc0VkaXRlZCI6ZmFsc2UsIm1hbnVhbE92ZXJyaWRlIjp7ImlzTWFudWFsbHlPdmVycmlkZGVuIjpmYWxzZSwiY2l0ZXByb2NUZXh0IjoiPHN1cD4zOD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1dfQ==&quot;,&quot;citationItems&quot;:[{&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citationID&quot;:&quot;MENDELEY_CITATION_db76ca8a-f422-45de-b202-c8204849cdf8&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GI3NmNhOGEtZjQyMi00NWRlLWIyMDItYzgyMDQ4NDljZGY4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29f7637b-e4f9-4efe-b748-b13888acacf9&quot;,&quot;properties&quot;:{&quot;noteIndex&quot;:0},&quot;isEdited&quot;:false,&quot;manualOverride&quot;:{&quot;isManuallyOverridden&quot;:false,&quot;citeprocText&quot;:&quot;&lt;sup&gt;40–42&lt;/sup&gt;&quot;,&quot;manualOverrideText&quot;:&quot;&quot;},&quot;citationTag&quot;:&quot;MENDELEY_CITATION_v3_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&quot;,&quot;citationItems&quot;:[{&quot;id&quot;:&quot;5223446e-d481-3586-b640-701c3f519ab7&quot;,&quot;itemData&quot;:{&quot;type&quot;:&quot;article-journal&quot;,&quot;id&quot;:&quot;5223446e-d481-3586-b640-701c3f519ab7&quot;,&quot;title&quot;:&quot;CSF biomarkers predict a more malignant outcome in Alzheimer disease&quot;,&quot;author&quot;:[{&quot;family&quot;:&quot;Wallin&quot;,&quot;given&quot;:&quot;A. K.&quot;,&quot;parse-names&quot;:false,&quot;dropping-particle&quot;:&quot;&quot;,&quot;non-dropping-particle&quot;:&quot;&quot;},{&quot;family&quot;:&quot;Blennow&quot;,&quot;given&quot;:&quot;K.&quot;,&quot;parse-names&quot;:false,&quot;dropping-particle&quot;:&quot;&quot;,&quot;non-dropping-particle&quot;:&quot;&quot;},{&quot;family&quot;:&quot;Zetterberg&quot;,&quot;given&quot;:&quot;H.&quot;,&quot;parse-names&quot;:false,&quot;dropping-particle&quot;:&quot;&quot;,&quot;non-dropping-particle&quot;:&quot;&quot;},{&quot;family&quot;:&quot;Londos&quot;,&quot;given&quot;:&quot;E.&quot;,&quot;parse-names&quot;:false,&quot;dropping-particle&quot;:&quot;&quot;,&quot;non-dropping-particle&quot;:&quot;&quot;},{&quot;family&quot;:&quot;Minthon&quot;,&quot;given&quot;:&quot;L.&quot;,&quot;parse-names&quot;:false,&quot;dropping-particle&quot;:&quot;&quot;,&quot;non-dropping-particle&quot;:&quot;&quot;},{&quot;family&quot;:&quot;Hansson&quot;,&quot;given&quot;:&quot;O.&quot;,&quot;parse-names&quot;:false,&quot;dropping-particle&quot;:&quot;&quot;,&quot;non-dropping-particle&quot;:&quot;&quot;}],&quot;container-title&quot;:&quot;Neurology&quot;,&quot;container-title-short&quot;:&quot;Neurology&quot;,&quot;DOI&quot;:&quot;10.1212/WNL.0b013e3181dd4dd8&quot;,&quot;ISSN&quot;:&quot;0028-3878&quot;,&quot;issued&quot;:{&quot;date-parts&quot;:[[2010,5,11]]},&quot;page&quot;:&quot;1531-1537&quot;,&quot;issue&quot;:&quot;19&quot;,&quot;volume&quot;:&quot;74&quot;},&quot;isTemporary&quot;:false},{&quot;id&quot;:&quot;633d1498-0d08-3b82-91dc-087610015ee1&quot;,&quot;itemData&quot;:{&quot;type&quot;:&quot;article-journal&quot;,&quot;id&quot;:&quot;633d1498-0d08-3b82-91dc-087610015ee1&quot;,&quot;title&quot;:&quot;CSF biomarkers in relationship to cognitive profiles in Alzheimer disease&quot;,&quot;author&quot;:[{&quot;family&quot;:&quot;Vlies&quot;,&quot;given&quot;:&quot;A. E.&quot;,&quot;parse-names&quot;:false,&quot;dropping-particle&quot;:&quot;&quot;,&quot;non-dropping-particle&quot;:&quot;van der&quot;},{&quot;family&quot;:&quot;Verwey&quot;,&quot;given&quot;:&quot;N. A.&quot;,&quot;parse-names&quot;:false,&quot;dropping-particle&quot;:&quot;&quot;,&quot;non-dropping-particle&quot;:&quot;&quot;},{&quot;family&quot;:&quot;Bouwman&quot;,&quot;given&quot;:&quot;F. H.&quot;,&quot;parse-names&quot;:false,&quot;dropping-particle&quot;:&quot;&quot;,&quot;non-dropping-particle&quot;:&quot;&quot;},{&quot;family&quot;:&quot;Blankenstein&quot;,&quot;given&quot;:&quot;M. A.&quot;,&quot;parse-names&quot;:false,&quot;dropping-particle&quot;:&quot;&quot;,&quot;non-dropping-particle&quot;:&quot;&quot;},{&quot;family&quot;:&quot;Klein&quot;,&quot;given&quot;:&quot;M.&quot;,&quot;parse-names&quot;:false,&quot;dropping-particle&quot;:&quot;&quot;,&quot;non-dropping-particle&quot;:&quot;&quot;},{&quot;family&quot;:&quot;Scheltens&quot;,&quot;given&quot;:&quot;P.&quot;,&quot;parse-names&quot;:false,&quot;dropping-particle&quot;:&quot;&quot;,&quot;non-dropping-particle&quot;:&quot;&quot;},{&quot;family&quot;:&quot;Flier&quot;,&quot;given&quot;:&quot;W. M.&quot;,&quot;parse-names&quot;:false,&quot;dropping-particle&quot;:&quot;&quot;,&quot;non-dropping-particle&quot;:&quot;van der&quot;}],&quot;container-title&quot;:&quot;Neurology&quot;,&quot;container-title-short&quot;:&quot;Neurology&quot;,&quot;DOI&quot;:&quot;10.1212/01.wnl.0000345014.48839.71&quot;,&quot;ISSN&quot;:&quot;0028-3878&quot;,&quot;issued&quot;:{&quot;date-parts&quot;:[[2009,3,24]]},&quot;page&quot;:&quot;1056-1061&quot;,&quot;issue&quot;:&quot;12&quot;,&quot;volume&quot;:&quot;72&quot;},&quot;isTemporary&quot;:false},{&quot;id&quot;:&quot;8006bee3-776b-3b7c-aa23-13b9be4b28c0&quot;,&quot;itemData&quot;:{&quot;type&quot;:&quot;article-journal&quot;,&quot;id&quot;:&quot;8006bee3-776b-3b7c-aa23-13b9be4b28c0&quot;,&quot;title&quot;:&quot;Subgroups of Alzheimer's disease based on cerebrospinal fluid molecular markers&quot;,&quot;author&quot;:[{&quot;family&quot;:&quot;Iqbal&quot;,&quot;given&quot;:&quot;Khalid&quot;,&quot;parse-names&quot;:false,&quot;dropping-particle&quot;:&quot;&quot;,&quot;non-dropping-particle&quot;:&quot;&quot;},{&quot;family&quot;:&quot;Flory&quot;,&quot;given&quot;:&quot;Michael&quot;,&quot;parse-names&quot;:false,&quot;dropping-particle&quot;:&quot;&quot;,&quot;non-dropping-particle&quot;:&quot;&quot;},{&quot;family&quot;:&quot;Khatoon&quot;,&quot;given&quot;:&quot;Sabiha&quot;,&quot;parse-names&quot;:false,&quot;dropping-particle&quot;:&quot;&quot;,&quot;non-dropping-particle&quot;:&quot;&quot;},{&quot;family&quot;:&quot;Soininen&quot;,&quot;given&quot;:&quot;Hilkka&quot;,&quot;parse-names&quot;:false,&quot;dropping-particle&quot;:&quot;&quot;,&quot;non-dropping-particle&quot;:&quot;&quot;},{&quot;family&quot;:&quot;Pirttila&quot;,&quot;given&quot;:&quot;Tuula&quot;,&quot;parse-names&quot;:false,&quot;dropping-particle&quot;:&quot;&quot;,&quot;non-dropping-particle&quot;:&quot;&quot;},{&quot;family&quot;:&quot;Lehtovirta&quot;,&quot;given&quot;:&quot;Maarit&quot;,&quot;parse-names&quot;:false,&quot;dropping-particle&quot;:&quot;&quot;,&quot;non-dropping-particle&quot;:&quot;&quot;},{&quot;family&quot;:&quot;Alafuzoff&quot;,&quot;given&quot;:&quot;Irina&quot;,&quot;parse-names&quot;:false,&quot;dropping-particle&quot;:&quot;&quot;,&quot;non-dropping-particle&quot;:&quot;&quot;},{&quot;family&quot;:&quot;Blennow&quot;,&quot;given&quot;:&quot;Kaj&quot;,&quot;parse-names&quot;:false,&quot;dropping-particle&quot;:&quot;&quot;,&quot;non-dropping-particle&quot;:&quot;&quot;},{&quot;family&quot;:&quot;Andreasen&quot;,&quot;given&quot;:&quot;Niels&quot;,&quot;parse-names&quot;:false,&quot;dropping-particle&quot;:&quot;&quot;,&quot;non-dropping-particle&quot;:&quot;&quot;},{&quot;family&quot;:&quot;Vanmechelen&quot;,&quot;given&quot;:&quot;Eugeen&quot;,&quot;parse-names&quot;:false,&quot;dropping-particle&quot;:&quot;&quot;,&quot;non-dropping-particle&quot;:&quot;&quot;},{&quot;family&quot;:&quot;Grundke-Iqbal&quot;,&quot;given&quot;:&quot;Inge&quot;,&quot;parse-names&quot;:false,&quot;dropping-particle&quot;:&quot;&quot;,&quot;non-dropping-particle&quot;:&quot;&quot;}],&quot;container-title&quot;:&quot;Annals of Neurology&quot;,&quot;DOI&quot;:&quot;10.1002/ana.20639&quot;,&quot;ISSN&quot;:&quot;0364-5134&quot;,&quot;issued&quot;:{&quot;date-parts&quot;:[[2005,11]]},&quot;page&quot;:&quot;748-757&quot;,&quot;issue&quot;:&quot;5&quot;,&quot;volume&quot;:&quot;58&quot;,&quot;container-title-short&quot;:&quot;Ann Neurol&quot;},&quot;isTemporary&quot;:false}]},{&quot;citationID&quot;:&quot;MENDELEY_CITATION_a49d6359-7e39-448c-a612-187c3e5fb0b3&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Q5ZDYzNTktN2UzOS00NDhjLWE2MTItMTg3YzNlNWZiMGIz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762d39d5-80c0-48b3-b1a7-a8c0b6f27cbf&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&quot;,&quot;citationItems&quot;:[{&quot;id&quot;:&quot;d9c55a7f-cde7-3b91-9a6b-8dacdc444332&quot;,&quot;itemData&quot;:{&quot;type&quot;:&quot;article&quot;,&quot;id&quot;:&quot;d9c55a7f-cde7-3b91-9a6b-8dacdc444332&quot;,&quot;title&quot;:&quot;Package 'tableone'&quot;,&quot;author&quot;:[{&quot;family&quot;:&quot;Yoshida&quot;,&quot;given&quot;:&quot;K&quot;,&quot;parse-names&quot;:false,&quot;dropping-particle&quot;:&quot;&quot;,&quot;non-dropping-particle&quot;:&quot;&quot;},{&quot;family&quot;:&quot;Bohn&quot;,&quot;given&quot;:&quot;J&quot;,&quot;parse-names&quot;:false,&quot;dropping-particle&quot;:&quot;&quot;,&quot;non-dropping-particle&quot;:&quot;&quot;}],&quot;container-title&quot;:&quot;R&quot;,&quot;accessed&quot;:{&quot;date-parts&quot;:[[2019,10,28]]},&quot;URL&quot;:&quot;ftp://cygwin.uib.no/pub/cran/web/packages/tableone/tableone.pdf&quot;,&quot;issued&quot;:{&quot;date-parts&quot;:[[2019]]},&quot;container-title-short&quot;:&quot;&quot;},&quot;isTemporary&quot;:false}]},{&quot;citationID&quot;:&quot;MENDELEY_CITATION_8e261fcc-0d9b-4c51-bfad-1c8ebe28e7c1&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OGUyNjFmY2MtMGQ5Yi00YzUxLWJmYWQtMWM4ZWJlMjhlN2Mx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2e2f846a-2c81-4f29-93a3-745bd7061a0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MmUyZjg0NmEtMmM4MS00ZjI5LTkzYTMtNzQ1YmQ3MDYxYTBk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quot;,&quot;citationItems&quot;:[{&quot;id&quot;:&quot;27fc6b30-e0c7-3721-a909-f8ace405ce85&quot;,&quot;itemData&quot;:{&quot;type&quot;:&quot;article&quot;,&quot;id&quot;:&quot;27fc6b30-e0c7-3721-a909-f8ace405ce85&quot;,&quot;title&quot;:&quot;A Package for Survival Analysis in R&quot;,&quot;author&quot;:[{&quot;family&quot;:&quot;Therneau&quot;,&quot;given&quot;:&quot;Terry M.&quot;,&quot;parse-names&quot;:false,&quot;dropping-particle&quot;:&quot;&quot;,&quot;non-dropping-particle&quot;:&quot;&quot;}],&quot;number&quot;:&quot;3.3-1&quot;,&quot;issued&quot;:{&quot;date-parts&quot;:[[2022]]},&quot;publisher&quot;:&quot;R&quot;,&quot;container-title-short&quot;:&quot;&quot;},&quot;isTemporary&quot;:false}]},{&quot;citationID&quot;:&quot;MENDELEY_CITATION_3fdcbe4f-a909-49be-b5ec-3c8af6c6b3cf&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2ZkY2JlNGYtYTkwOS00OWJlLWI1ZWMtM2M4YWY2YzZiM2Nm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c63b7055-3ebd-4553-9249-78d650813d83&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zYzYjcwNTUtM2ViZC00NTUzLTkyNDktNzhkNjUwODEzZDgz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78770d4b-9bec-4e19-9cd4-37dc33a71667&quot;,&quot;properties&quot;:{&quot;noteIndex&quot;:0},&quot;isEdited&quot;:false,&quot;manualOverride&quot;:{&quot;isManuallyOverriden&quot;:false,&quot;citeprocText&quot;:&quot;&lt;sup&gt;46&lt;/sup&gt;&quot;,&quot;manualOverrideText&quot;:&quot;&quot;,&quot;isManuallyOverridden&quot;:false},&quot;citationTag&quot;:&quot;MENDELEY_CITATION_v3_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&quot;,&quot;citationItems&quot;:[{&quot;id&quot;:&quot;8f090ba2-6e28-3d6f-b1bc-6331c803f4f9&quot;,&quot;itemData&quot;:{&quot;type&quot;:&quot;article-journal&quot;,&quot;id&quot;:&quot;8f090ba2-6e28-3d6f-b1bc-6331c803f4f9&quot;,&quot;title&quot;:&quot;A recipe for accurate estimation of lifespan brain trajectories, distinguishing longitudinal and cohort effects&quot;,&quot;author&quot;:[{&quot;family&quot;:&quot;Sørensen&quot;,&quot;given&quot;:&quot;Øystein&quot;,&quot;parse-names&quot;:false,&quot;dropping-particle&quot;:&quot;&quot;,&quot;non-dropping-particle&quot;:&quot;&quot;},{&quot;family&quot;:&quot;Walhovd&quot;,&quot;given&quot;:&quot;Kristine B.&quot;,&quot;parse-names&quot;:false,&quot;dropping-particle&quot;:&quot;&quot;,&quot;non-dropping-particle&quot;:&quot;&quot;},{&quot;family&quot;:&quot;Fjell&quot;,&quot;given&quot;:&quot;Anders M.&quot;,&quot;parse-names&quot;:false,&quot;dropping-particle&quot;:&quot;&quot;,&quot;non-dropping-particle&quot;:&quot;&quot;}],&quot;container-title&quot;:&quot;NeuroImage&quot;,&quot;DOI&quot;:&quot;10.1016/j.neuroimage.2020.117596&quot;,&quot;ISSN&quot;:&quot;10959572&quot;,&quot;PMID&quot;:&quot;33248257&quot;,&quot;issued&quot;:{&quot;date-parts&quot;:[[2021]]},&quot;abstract&quot;:&quot;We address the problem of estimating how different parts of the brain develop and change throughout the lifespan, and how these trajectories are affected by genetic and environmental factors. Estimation of these lifespan trajectories is statistically challenging, since their shapes are typically highly nonlinear, and although true change can only be quantified by longitudinal examinations, as follow-up intervals in neuroimaging studies typically cover less than 10% of the lifespan, use of cross-sectional information is necessary. Linear mixed models (LMMs) and structural equation models (SEMs) commonly used in longitudinal analysis rely on assumptions which are typically not met with lifespan data, in particular when the data consist of observations combined from multiple studies. While LMMs require a priori specification of a polynomial functional form, SEMs do not easily handle data with unstructured time intervals between measurements. Generalized additive mixed models (GAMMs) offer an attractive alternative, and in this paper we propose various ways of formulating GAMMs for estimation of lifespan trajectories of 12 brain regions, using a large longitudinal dataset and realistic simulation experiments. We show that GAMMs are able to more accurately fit lifespan trajectories, distinguish longitudinal and cross-sectional effects, and estimate effects of genetic and environmental exposures. Finally, we discuss and contrast questions related to lifespan research which strictly require repeated measures data and questions which can be answered with a single measurement per participant, and in the latter case, which simplifying assumptions that need to be made. The examples are accompanied with R code, providing a tutorial for researchers interested in using GAMMs.&quot;,&quot;issue&quot;:&quot;July 2020&quot;,&quot;volume&quot;:&quot;226&quot;,&quot;container-title-short&quot;:&quot;Neuroimage&quot;},&quot;isTemporary&quot;:false}]},{&quot;citationID&quot;:&quot;MENDELEY_CITATION_2d0b53af-7b47-425e-a433-a9b13dfa979b&quot;,&quot;properties&quot;:{&quot;noteIndex&quot;:0},&quot;isEdited&quot;:false,&quot;manualOverride&quot;:{&quot;isManuallyOverriden&quot;:false,&quot;citeprocText&quot;:&quot;&lt;sup&gt;47&lt;/sup&gt;&quot;,&quot;manualOverrideText&quot;:&quot;&quot;,&quot;isManuallyOverridden&quot;:false},&quot;citationTag&quot;:&quot;MENDELEY_CITATION_v3_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&quot;,&quot;citationItems&quot;:[{&quot;id&quot;:&quot;cbada5d4-e315-3e87-9e9a-da7476657340&quot;,&quot;itemData&quot;:{&quot;type&quot;:&quot;report&quot;,&quot;id&quot;:&quot;cbada5d4-e315-3e87-9e9a-da7476657340&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4627ce84-f258-43a2-a9e1-8912ca57b591&quot;,&quot;properties&quot;:{&quot;noteIndex&quot;:0},&quot;isEdited&quot;:false,&quot;manualOverride&quot;:{&quot;isManuallyOverriden&quot;:false,&quot;citeprocText&quot;:&quot;&lt;sup&gt;48&lt;/sup&gt;&quot;,&quot;manualOverrideText&quot;:&quot;&quot;,&quot;isManuallyOverridden&quot;:false},&quot;citationTag&quot;:&quot;MENDELEY_CITATION_v3_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&quot;,&quot;citationItems&quot;:[{&quot;id&quot;:&quot;5e0f4640-c78d-3a5d-a88f-395fcfe5e3ca&quot;,&quot;itemData&quot;:{&quot;type&quot;:&quot;report&quot;,&quot;id&quot;:&quot;5e0f4640-c78d-3a5d-a88f-395fcfe5e3ca&quot;,&quot;title&quot;:&quot;An Introduction to glmnet&quot;,&quot;author&quot;:[{&quot;family&quot;:&quot;Hastie&quot;,&quot;given&quot;:&quot;Trevor&quot;,&quot;parse-names&quot;:false,&quot;dropping-particle&quot;:&quot;&quot;,&quot;non-dropping-particle&quot;:&quot;&quot;},{&quot;family&quot;:&quot;Qian&quot;,&quot;given&quot;:&quot;Junyang&quot;,&quot;parse-names&quot;:false,&quot;dropping-particle&quot;:&quot;&quot;,&quot;non-dropping-particle&quot;:&quot;&quot;},{&quot;family&quot;:&quot;Tay&quot;,&quot;given&quot;:&quot;Kenneth&quot;,&quot;parse-names&quot;:false,&quot;dropping-particle&quot;:&quot;&quot;,&quot;non-dropping-particle&quot;:&quot;&quot;}],&quot;URL&quot;:&quot;https://cran.us.r-project.org&quot;,&quot;issued&quot;:{&quot;date-parts&quot;:[[2021]]},&quot;container-title-short&quot;:&quot;&quot;},&quot;isTemporary&quot;:false}]},{&quot;citationID&quot;:&quot;MENDELEY_CITATION_a8367444-9a3a-47b1-a808-63a768b86c37&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&quot;,&quot;citationItems&quot;:[{&quot;id&quot;:&quot;4c71ad15-eda7-33a4-a89f-01b14ec10ece&quot;,&quot;itemData&quot;:{&quot;type&quot;:&quot;article-journal&quot;,&quot;id&quot;:&quot;4c71ad15-eda7-33a4-a89f-01b14ec10ece&quot;,&quot;title&quot;:&quot;Functional mapping and annotation of genetic associations with FUMA&quot;,&quot;author&quot;:[{&quot;family&quot;:&quot;Watanabe&quot;,&quot;given&quot;:&quot;Kyoko&quot;,&quot;parse-names&quot;:false,&quot;dropping-particle&quot;:&quot;&quot;,&quot;non-dropping-particle&quot;:&quot;&quot;},{&quot;family&quot;:&quot;Taskesen&quot;,&quot;given&quot;:&quot;Erdogan&quot;,&quot;parse-names&quot;:false,&quot;dropping-particle&quot;:&quot;&quot;,&quot;non-dropping-particle&quot;:&quot;&quot;},{&quot;family&quot;:&quot;Bochoven&quot;,&quot;given&quot;:&quot;Arjen&quot;,&quot;parse-names&quot;:false,&quot;dropping-particle&quot;:&quot;&quot;,&quot;non-dropping-particle&quot;:&quot;van&quot;},{&quot;family&quot;:&quot;Posthuma&quot;,&quot;given&quot;:&quot;Danielle&quot;,&quot;parse-names&quot;:false,&quot;dropping-particle&quot;:&quot;&quot;,&quot;non-dropping-particle&quot;:&quot;&quot;}],&quot;container-title&quot;:&quot;Nature Communications&quot;,&quot;DOI&quot;:&quot;10.1038/s41467-017-01261-5&quot;,&quot;ISSN&quot;:&quot;20411723&quot;,&quot;PMID&quot;:&quot;29184056&quot;,&quot;issued&quot;:{&quot;date-parts&quot;:[[2017,12,1]]},&quot;abstract&quot;:&quot;A main challenge in genome-wide association studies (GWAS) is to pinpoint possible causal variants. Results from GWAS typically do not directly translate into causal variants because the majority of hits are in non-coding or intergenic regions, and the presence of linkage disequilibrium leads to effects being statistically spread out across multiple variants. Post-GWAS annotation facilitates the selection of most likely causal variant(s). Multiple resources are available for post-GWAS annotation, yet these can be time consuming and do not provide integrated visual aids for data interpretation. We, therefore, develop FUMA: an integrative web-based platform using information from multiple biological resources to facilitate functional annotation of GWAS results, gene prioritization and interactive visualization. FUMA accommodates positional, expression quantitative trait loci (eQTL) and chromatin interaction mappings, and provides gene-based, pathway and tissue enrichment results. FUMA results directly aid in generating hypotheses that are testable in functional experiments aimed at proving causal relations.&quot;,&quot;publisher&quot;:&quot;Nature Publishing Group&quot;,&quot;issue&quot;:&quot;1&quot;,&quot;volume&quot;:&quot;8&quot;,&quot;container-title-short&quot;:&quot;Nat Commun&quot;},&quot;isTemporary&quot;:false}]},{&quot;citationID&quot;:&quot;MENDELEY_CITATION_df0ecd55-c244-41c8-9d3c-4df2b8575df3&quot;,&quot;properties&quot;:{&quot;noteIndex&quot;:0},&quot;isEdited&quot;:false,&quot;manualOverride&quot;:{&quot;citeprocText&quot;:&quot;&lt;sup&gt;50&lt;/sup&gt;&quot;,&quot;isManuallyOverriden&quot;:false,&quot;manualOverrideText&quot;:&quot;&quot;,&quot;isManuallyOverridden&quot;:false},&quot;citationTag&quot;:&quot;MENDELEY_CITATION_v3_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&quot;,&quot;citationItems&quot;:[{&quot;id&quot;:&quot;b5549a54-c4b0-38cb-8e0f-8b5f700b08f8&quot;,&quot;itemData&quot;:{&quot;abstract&quot;:&quot;R Core Team (2018). R: A language and environment for statistical computing. R Foundation for Statistical Computing, Vienna, Austria. URL https://www.R-project.org/.&quot;,&quot;author&quot;:[{&quot;dropping-particle&quot;:&quot;&quot;,&quot;family&quot;:&quot;R Core Development Team&quot;,&quot;given&quot;:&quot;&quot;,&quot;non-dropping-particle&quot;:&quot;&quot;,&quot;parse-names&quot;:false,&quot;suffix&quot;:&quot;&quot;}],&quot;id&quot;:&quot;b5549a54-c4b0-38cb-8e0f-8b5f700b08f8&quot;,&quot;issued&quot;:{&quot;date-parts&quot;:[[&quot;2013&quot;]]},&quot;title&quot;:&quot;A language and environment for statistical computing.&quot;,&quot;type&quot;:&quot;article-journal&quot;,&quot;volume&quot;:&quot;1&quot;,&quot;container-title-short&quot;:&quot;&quot;},&quot;uris&quot;:[&quot;http://www.mendeley.com/documents/?uuid=b5549a54-c4b0-38cb-8e0f-8b5f700b08f8&quot;],&quot;isTemporary&quot;:false,&quot;legacyDesktopId&quot;:&quot;b5549a54-c4b0-38cb-8e0f-8b5f700b08f8&quot;}]},{&quot;citationID&quot;:&quot;MENDELEY_CITATION_cc20ba69-fad0-4b6f-8f20-420dfb5facf5&quot;,&quot;properties&quot;:{&quot;noteIndex&quot;:0},&quot;isEdited&quot;:false,&quot;manualOverride&quot;:{&quot;isManuallyOverriden&quot;:false,&quot;citeprocText&quot;:&quot;&lt;sup&gt;36&lt;/sup&gt;&quot;,&quot;manualOverrideText&quot;:&quot;&quot;,&quot;isManuallyOverridden&quot;:false},&quot;citationTag&quot;:&quot;MENDELEY_CITATION_v3_eyJjaXRhdGlvbklEIjoiTUVOREVMRVlfQ0lUQVRJT05fY2MyMGJhNjktZmFkMC00YjZmLThmMjAtNDIwZGZiNWZhY2Y1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9e766ebf-7054-4491-abb2-786aafd1eb24&quot;,&quot;properties&quot;:{&quot;noteIndex&quot;:0},&quot;isEdited&quot;:false,&quot;manualOverride&quot;:{&quot;isManuallyOverriden&quot;:false,&quot;citeprocText&quot;:&quot;&lt;sup&gt;51&lt;/sup&gt;&quot;,&quot;manualOverrideText&quot;:&quot;&quot;,&quot;isManuallyOverridden&quot;:false},&quot;citationTag&quot;:&quot;MENDELEY_CITATION_v3_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&quot;,&quot;citationItems&quot;:[{&quot;id&quot;:&quot;09496f12-589d-3394-af83-b166bda1b530&quot;,&quot;itemData&quot;:{&quot;type&quot;:&quot;article-journal&quot;,&quot;id&quot;:&quot;09496f12-589d-3394-af83-b166bda1b530&quot;,&quot;title&quot;:&quot;Time to Amyloid Positivity and Preclinical Changes in Brain Metabolism, Atrophy, and Cognition: Evidence for Emerging Amyloid Pathology in Alzheimer's Disease&quot;,&quot;author&quot;:[{&quot;family&quot;:&quot;Insel&quot;,&quot;given&quot;:&quot;Philip S.&quot;,&quot;parse-names&quot;:false,&quot;dropping-particle&quot;:&quot;&quot;,&quot;non-dropping-particle&quot;:&quot;&quot;},{&quot;family&quot;:&quot;Ossenkoppele&quot;,&quot;given&quot;:&quot;Rik&quot;,&quot;parse-names&quot;:false,&quot;dropping-particle&quot;:&quot;&quot;,&quot;non-dropping-particle&quot;:&quot;&quot;},{&quot;family&quot;:&quot;Gessert&quot;,&quot;given&quot;:&quot;Devon&quot;,&quot;parse-names&quot;:false,&quot;dropping-particle&quot;:&quot;&quot;,&quot;non-dropping-particle&quot;:&quot;&quot;},{&quot;family&quot;:&quot;Jagust&quot;,&quot;given&quot;:&quot;William&quot;,&quot;parse-names&quot;:false,&quot;dropping-particle&quot;:&quot;&quot;,&quot;non-dropping-particle&quot;:&quot;&quot;},{&quot;family&quot;:&quot;Landau&quot;,&quot;given&quot;:&quot;Susan&quot;,&quot;parse-names&quot;:false,&quot;dropping-particle&quot;:&quot;&quot;,&quot;non-dropping-particle&quot;:&quot;&quot;},{&quot;family&quot;:&quot;Hansson&quot;,&quot;given&quot;:&quot;Oskar&quot;,&quot;parse-names&quot;:false,&quot;dropping-particle&quot;:&quot;&quot;,&quot;non-dropping-particle&quot;:&quot;&quot;},{&quot;family&quot;:&quot;Weiner&quot;,&quot;given&quot;:&quot;Michael W.&quot;,&quot;parse-names&quot;:false,&quot;dropping-particle&quot;:&quot;&quot;,&quot;non-dropping-particle&quot;:&quot;&quot;},{&quot;family&quot;:&quot;Mattsson&quot;,&quot;given&quot;:&quot;Niklas&quot;,&quot;parse-names&quot;:false,&quot;dropping-particle&quot;:&quot;&quot;,&quot;non-dropping-particle&quot;:&quot;&quot;},{&quot;family&quot;:&quot;Initiative&quot;,&quot;given&quot;:&quot;for the Alzheimer's Disease Neuroimaging&quot;,&quot;parse-names&quot;:false,&quot;dropping-particle&quot;:&quot;&quot;,&quot;non-dropping-particle&quot;:&quot;&quot;}],&quot;container-title&quot;:&quot;Frontiers in Neuroscience&quot;,&quot;accessed&quot;:{&quot;date-parts&quot;:[[2019,4,3]]},&quot;DOI&quot;:&quot;10.3389/fnins.2017.00281&quot;,&quot;ISSN&quot;:&quot;1662-453X&quot;,&quot;URL&quot;:&quot;http://journal.frontiersin.org/article/10.3389/fnins.2017.00281/full&quot;,&quot;issued&quot;:{&quot;date-parts&quot;:[[2017,5,17]]},&quot;page&quot;:&quot;281&quot;,&quot;abstract&quot;:&quot;Background: Aβ pathology is associated with longitudinal changes of brain metabolism, atrophy and cognition, in cognitively healthy elders. However, Aβ information is usually measured cross-sectionally and dichotomized to classify subjects as Aβ-positive or Aβ-negative, making it difficult to evaluate when brain and cognitive changes occur with respect to emerging Aβ pathology. In this study, we use longitudinal Aβ information to combine the level and rate of change of Aβ to estimate the time to Aβ-positivity for each subject and test this temporal proximity to significant Aβ pathology for associations with brain structure, metabolism and cognition. Methods: In 89 cognitively healthy elders with up to 10 years of follow-up, we estimated the points at which rates of fluorodeoxyglucose (FDG) PET, MRI, and cognitive and functional decline begin to accelerate with respect to the time to Aβ-positivity. Points of initial acceleration in rates of decline were estimated using mixed-effects models with penalized regression splines. Results: Acceleration of rates of FDG PET were observed to occur 20+ years before the conventional threshold for Aβ-positivity. Subtle signs of cognitive dysfunction were observed 10+ years before Aβ-positivity. Conclusions: Aβ may have subtle associations with other hallmarks of Alzheimer's disease before Aβ biomarkers reach conventional thresholds for Aβ-positivity. Therefore, we propose that emerging Aβ pathology occurs many years before cognitively healthy elders reach the current threshold for Aβ positivity (preclinical AD). To allow prevention in the earliest disease stages, AD clinical trials may be designed to also include subjects with Aβ biomarkers in the sub-threshold range.&quot;,&quot;publisher&quot;:&quot;Frontiers&quot;,&quot;volume&quot;:&quot;11&quot;,&quot;container-title-short&quot;:&quot;Front Neurosci&quot;},&quot;isTemporary&quot;:false}]},{&quot;citationID&quot;:&quot;MENDELEY_CITATION_25e18022-79b5-47a5-b3af-596f8c9ba8a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VlMTgwMjItNzliNS00N2E1LWIzYWYtNTk2ZjhjOWJhOGE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8b031031-2f94-4764-ac05-ab2ab2c35513&quot;,&quot;properties&quot;:{&quot;noteIndex&quot;:0},&quot;isEdited&quot;:false,&quot;manualOverride&quot;:{&quot;isManuallyOverriden&quot;:false,&quot;citeprocText&quot;:&quot;&lt;sup&gt;52&lt;/sup&gt;&quot;,&quot;manualOverrideText&quot;:&quot;&quot;,&quot;isManuallyOverridden&quot;:false},&quot;citationTag&quot;:&quot;MENDELEY_CITATION_v3_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&quot;,&quot;citationItems&quot;:[{&quot;id&quot;:&quot;53f125ad-6373-3148-b9fa-05ea65ddfc2a&quot;,&quot;itemData&quot;:{&quot;DOI&quot;:&quot;10.1016/j.jalz.2018.02.018&quot;,&quot;ISSN&quot;:&quot;15525279&quot;,&quot;PMID&quot;:&quot;29653606&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nd Dementia&quot;,&quot;id&quot;:&quot;53f125ad-6373-3148-b9fa-05ea65ddfc2a&quot;,&quot;issue&quot;:&quot;4&quot;,&quot;issued&quot;:{&quot;date-parts&quot;:[[2018,4,1]]},&quot;note&quot;:&quot;\&quot;\nAlthough it is possible that b-amyloid plaques and neurofibrillary\ntau deposits are not causal in AD pathogenesis, it is these abnormal protein deposits that define AD\nas a unique neurodegenerative disease among different disorders that can lead to dementia\&quot;ATN puts ptau in the T and ttau in the N, even though that is stupid\&quot;An individual with biomarker evidence of Ab deposition\nalone (abnormal amyloid PET scan or low CSF Ab42 or\nAb42/Ab40 ratio) with a normal pathologic tau biomarker\nwould be assigned the label “Alzheimer’s pathologic\nchange” (Table 2, Fig. 2, Text Box 1). The term “Alzheimer’s\ndisease” would be applied if biomarker evidence of both Ab\nand pathologic tau was present (Table 2, Fig. 1, Text Box 1).\nAlzheimer’s pathologic change and AD are not regarded as\nseparate entities but earlier and later phases of the “Alzheimer’s continuum” \&quot;\&quot;\nwhen lumbar\npuncture and MRI are accessible but PET is not, investigators may choose to use CSF Ab42 and P-tau as the A and T\nbiomarkers and MRI as the (N) biomarker.\&quot;Use this as fodder to make the argument that pet tau and ptau are NOT equivalentalthough they make this distinction too:\&quot;\nCSF P-tau is best considered a biomarker of a\npathologic state that is associated with PHF tau\nformation and not a measure of pathologic tau deposits as\ntau PET is.\&quot;\&quot;\nWhile we place imaging and CSF biomarkers into common groups, a fundamental difference between the two\nshould be recognized. CSF biomarkers are measures of the\nconcentrations of proteins in CSF from the lumbar sac that\nreflect the rates of both production (protein expression or\nrelease/secretion from neurons or other brain cells) and&amp;nbsp;\nclearance (degradation or removal) at a given point in time\n[114,115]. Imaging measures, on the other hand, represent\nthe magnitude of the neuropathologic load or damage\naccumulated over time\&quot;OOOOHHHH. Dig into this:\&quot;\n. In the limited data\ncurrently available, tau PET ligand binding is linearly\ncorrelated with elevated CSF P-tau [82,83,115]; however,\nthe correlation is imperfect. This may be in part because\nP-tau seems to plateau later in the disease [14] while the\ntau PET signal continues to increase [124]. Given these observations, one might ask “how could a CSF and an imaging\nmeasure be used as biomarkers of a common pathologic process?” The answer lies in the chronic nature of AD, which\nspans years to decades. Thus, an ongoing active pathologic\nstate, denoted by CSF, and the accumulation of neuropathologic load, denoted by imaging, will be concordant over the\nlong term\&quot;&quot;,&quot;page&quot;:&quot;535-562&quot;,&quot;publisher&quot;:&quot;Elsevier Inc.&quot;,&quot;title&quot;:&quot;NIA-AA Research Framework: Toward a biological definition of Alzheimer's disease&quot;,&quot;type&quot;:&quot;article&quot;,&quot;volume&quot;:&quot;14&quot;,&quot;container-title-short&quot;:&quot;&quot;},&quot;isTemporary&quot;:false}]},{&quot;citationID&quot;:&quot;MENDELEY_CITATION_86b8c904-74da-4ef2-9d0d-f6d19d0feab1&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&quot;,&quot;citationItems&quot;:[{&quot;id&quot;:&quot;5ca7860f-a6f7-3cf3-8989-1206f633febe&quot;,&quot;itemData&quot;:{&quot;type&quot;:&quot;article-journal&quot;,&quot;id&quot;:&quot;5ca7860f-a6f7-3cf3-8989-1206f633febe&quot;,&quot;title&quot;:&quot;Cerebrospinal Fluid Dynamics and Discordant Amyloid Biomarkers&quot;,&quot;author&quot;:[{&quot;family&quot;:&quot;Graff-Radford&quot;,&quot;given&quot;:&quot;Jonathan&quot;,&quot;parse-names&quot;:false,&quot;dropping-particle&quot;:&quot;&quot;,&quot;non-dropping-particle&quot;:&quot;&quot;},{&quot;family&quot;:&quot;Jones&quot;,&quot;given&quot;:&quot;David T.&quot;,&quot;parse-names&quot;:false,&quot;dropping-particle&quot;:&quot;&quot;,&quot;non-dropping-particle&quot;:&quot;&quot;},{&quot;family&quot;:&quot;Wiste&quot;,&quot;given&quot;:&quot;Heather J.&quot;,&quot;parse-names&quot;:false,&quot;dropping-particle&quot;:&quot;&quot;,&quot;non-dropping-particle&quot;:&quot;&quot;},{&quot;family&quot;:&quot;Cogswell&quot;,&quot;given&quot;:&quot;Petrice M.&quot;,&quot;parse-names&quot;:false,&quot;dropping-particle&quot;:&quot;&quot;,&quot;non-dropping-particle&quot;:&quot;&quot;},{&quot;family&quot;:&quot;Weigand&quot;,&quot;given&quot;:&quot;Stephen D.&quot;,&quot;parse-names&quot;:false,&quot;dropping-particle&quot;:&quot;&quot;,&quot;non-dropping-particle&quot;:&quot;&quot;},{&quot;family&quot;:&quot;Lowe&quot;,&quot;given&quot;:&quot;Val&quot;,&quot;parse-names&quot;:false,&quot;dropping-particle&quot;:&quot;&quot;,&quot;non-dropping-particle&quot;:&quot;&quot;},{&quot;family&quot;:&quot;Elder&quot;,&quot;given&quot;:&quot;Benjamin D.&quot;,&quot;parse-names&quot;:false,&quot;dropping-particle&quot;:&quot;&quot;,&quot;non-dropping-particle&quot;:&quot;&quot;},{&quot;family&quot;:&quot;Vemuri&quot;,&quot;given&quot;:&quot;Prashanthi&quot;,&quot;parse-names&quot;:false,&quot;dropping-particle&quot;:&quot;&quot;,&quot;non-dropping-particle&quot;:&quot;&quot;},{&quot;family&quot;:&quot;Harten&quot;,&quot;given&quot;:&quot;Argonde&quot;,&quot;parse-names&quot;:false,&quot;dropping-particle&quot;:&quot;&quot;,&quot;non-dropping-particle&quot;:&quot;van&quot;},{&quot;family&quot;:&quot;Mielke&quot;,&quot;given&quot;:&quot;Michelle M.&quot;,&quot;parse-names&quot;:false,&quot;dropping-particle&quot;:&quot;&quot;,&quot;non-dropping-particle&quot;:&quot;&quot;},{&quot;family&quot;:&quot;Knopman&quot;,&quot;given&quot;:&quot;David S.&quot;,&quot;parse-names&quot;:false,&quot;dropping-particle&quot;:&quot;&quot;,&quot;non-dropping-particle&quot;:&quot;&quot;},{&quot;family&quot;:&quot;Graff-Radford&quot;,&quot;given&quot;:&quot;Neill R.&quot;,&quot;parse-names&quot;:false,&quot;dropping-particle&quot;:&quot;&quot;,&quot;non-dropping-particle&quot;:&quot;&quot;},{&quot;family&quot;:&quot;Petersen&quot;,&quot;given&quot;:&quot;Ronald C.&quot;,&quot;parse-names&quot;:false,&quot;dropping-particle&quot;:&quot;&quot;,&quot;non-dropping-particle&quot;:&quot;&quot;},{&quot;family&quot;:&quot;Jack&quot;,&quot;given&quot;:&quot;Clifford R.&quot;,&quot;parse-names&quot;:false,&quot;dropping-particle&quot;:&quot;&quot;,&quot;non-dropping-particle&quot;:&quot;&quot;},{&quot;family&quot;:&quot;Gunter&quot;,&quot;given&quot;:&quot;Jeffrey L.&quot;,&quot;parse-names&quot;:false,&quot;dropping-particle&quot;:&quot;&quot;,&quot;non-dropping-particle&quot;:&quot;&quot;}],&quot;container-title&quot;:&quot;Neurobiology of Aging&quot;,&quot;DOI&quot;:&quot;10.1016/j.neurobiolaging.2021.10.017&quot;,&quot;ISSN&quot;:&quot;01974580&quot;,&quot;URL&quot;:&quot;https://linkinghub.elsevier.com/retrieve/pii/S0197458021003298&quot;,&quot;issued&quot;:{&quot;date-parts&quot;:[[2021,11]]},&quot;container-title-short&quot;:&quot;Neurobiol Aging&quot;},&quot;isTemporary&quot;:false}]},{&quot;citationID&quot;:&quot;MENDELEY_CITATION_b61e02fa-f713-46ef-a649-dfbd92b570db&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jYxZTAyZmEtZjcxMy00NmVmLWE2NDktZGZiZDkyYjU3MGRi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quot;,&quot;citationItems&quot;:[{&quot;id&quot;:&quot;27fc6b30-e0c7-3721-a909-f8ace405ce85&quot;,&quot;itemData&quot;:{&quot;type&quot;:&quot;article&quot;,&quot;id&quot;:&quot;27fc6b30-e0c7-3721-a909-f8ace405ce85&quot;,&quot;title&quot;:&quot;A Package for Survival Analysis in R&quot;,&quot;author&quot;:[{&quot;family&quot;:&quot;Therneau&quot;,&quot;given&quot;:&quot;Terry M.&quot;,&quot;parse-names&quot;:false,&quot;dropping-particle&quot;:&quot;&quot;,&quot;non-dropping-particle&quot;:&quot;&quot;}],&quot;number&quot;:&quot;3.3-1&quot;,&quot;issued&quot;:{&quot;date-parts&quot;:[[2022]]},&quot;publisher&quot;:&quot;R&quot;,&quot;container-title-short&quot;:&quot;&quot;},&quot;isTemporary&quot;:false}]},{&quot;citationID&quot;:&quot;MENDELEY_CITATION_f828fc3e-b777-4b8d-88ad-d39b4f7d6d4c&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ZjgyOGZjM2UtYjc3Ny00YjhkLTg4YWQtZDM5YjRmN2Q2ZDRj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8506be65-502c-4153-ab91-2b36ef9ce125&quot;,&quot;properties&quot;:{&quot;noteIndex&quot;:0},&quot;isEdited&quot;:false,&quot;manualOverride&quot;:{&quot;isManuallyOverridden&quot;:false,&quot;citeprocText&quot;:&quot;&lt;sup&gt;38,51&lt;/sup&gt;&quot;,&quot;manualOverrideText&quot;:&quot;&quot;},&quot;citationTag&quot;:&quot;MENDELEY_CITATION_v3_eyJjaXRhdGlvbklEIjoiTUVOREVMRVlfQ0lUQVRJT05fODUwNmJlNjUtNTAyYy00MTUzLWFiOTEtMmIzNmVmOWNlMTI1IiwicHJvcGVydGllcyI6eyJub3RlSW5kZXgiOjB9LCJpc0VkaXRlZCI6ZmFsc2UsIm1hbnVhbE92ZXJyaWRlIjp7ImlzTWFudWFsbHlPdmVycmlkZGVuIjpmYWxzZSwiY2l0ZXByb2NUZXh0IjoiPHN1cD4zOCw1MT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&quot;,&quot;citationItems&quot;:[{&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id&quot;:&quot;09496f12-589d-3394-af83-b166bda1b530&quot;,&quot;itemData&quot;:{&quot;type&quot;:&quot;article-journal&quot;,&quot;id&quot;:&quot;09496f12-589d-3394-af83-b166bda1b530&quot;,&quot;title&quot;:&quot;Time to Amyloid Positivity and Preclinical Changes in Brain Metabolism, Atrophy, and Cognition: Evidence for Emerging Amyloid Pathology in Alzheimer's Disease&quot;,&quot;author&quot;:[{&quot;family&quot;:&quot;Insel&quot;,&quot;given&quot;:&quot;Philip S.&quot;,&quot;parse-names&quot;:false,&quot;dropping-particle&quot;:&quot;&quot;,&quot;non-dropping-particle&quot;:&quot;&quot;},{&quot;family&quot;:&quot;Ossenkoppele&quot;,&quot;given&quot;:&quot;Rik&quot;,&quot;parse-names&quot;:false,&quot;dropping-particle&quot;:&quot;&quot;,&quot;non-dropping-particle&quot;:&quot;&quot;},{&quot;family&quot;:&quot;Gessert&quot;,&quot;given&quot;:&quot;Devon&quot;,&quot;parse-names&quot;:false,&quot;dropping-particle&quot;:&quot;&quot;,&quot;non-dropping-particle&quot;:&quot;&quot;},{&quot;family&quot;:&quot;Jagust&quot;,&quot;given&quot;:&quot;William&quot;,&quot;parse-names&quot;:false,&quot;dropping-particle&quot;:&quot;&quot;,&quot;non-dropping-particle&quot;:&quot;&quot;},{&quot;family&quot;:&quot;Landau&quot;,&quot;given&quot;:&quot;Susan&quot;,&quot;parse-names&quot;:false,&quot;dropping-particle&quot;:&quot;&quot;,&quot;non-dropping-particle&quot;:&quot;&quot;},{&quot;family&quot;:&quot;Hansson&quot;,&quot;given&quot;:&quot;Oskar&quot;,&quot;parse-names&quot;:false,&quot;dropping-particle&quot;:&quot;&quot;,&quot;non-dropping-particle&quot;:&quot;&quot;},{&quot;family&quot;:&quot;Weiner&quot;,&quot;given&quot;:&quot;Michael W.&quot;,&quot;parse-names&quot;:false,&quot;dropping-particle&quot;:&quot;&quot;,&quot;non-dropping-particle&quot;:&quot;&quot;},{&quot;family&quot;:&quot;Mattsson&quot;,&quot;given&quot;:&quot;Niklas&quot;,&quot;parse-names&quot;:false,&quot;dropping-particle&quot;:&quot;&quot;,&quot;non-dropping-particle&quot;:&quot;&quot;},{&quot;family&quot;:&quot;Initiative&quot;,&quot;given&quot;:&quot;for the Alzheimer's Disease Neuroimaging&quot;,&quot;parse-names&quot;:false,&quot;dropping-particle&quot;:&quot;&quot;,&quot;non-dropping-particle&quot;:&quot;&quot;}],&quot;container-title&quot;:&quot;Frontiers in Neuroscience&quot;,&quot;accessed&quot;:{&quot;date-parts&quot;:[[2019,4,3]]},&quot;DOI&quot;:&quot;10.3389/fnins.2017.00281&quot;,&quot;ISSN&quot;:&quot;1662-453X&quot;,&quot;URL&quot;:&quot;http://journal.frontiersin.org/article/10.3389/fnins.2017.00281/full&quot;,&quot;issued&quot;:{&quot;date-parts&quot;:[[2017,5,17]]},&quot;page&quot;:&quot;281&quot;,&quot;abstract&quot;:&quot;Background: Aβ pathology is associated with longitudinal changes of brain metabolism, atrophy and cognition, in cognitively healthy elders. However, Aβ information is usually measured cross-sectionally and dichotomized to classify subjects as Aβ-positive or Aβ-negative, making it difficult to evaluate when brain and cognitive changes occur with respect to emerging Aβ pathology. In this study, we use longitudinal Aβ information to combine the level and rate of change of Aβ to estimate the time to Aβ-positivity for each subject and test this temporal proximity to significant Aβ pathology for associations with brain structure, metabolism and cognition. Methods: In 89 cognitively healthy elders with up to 10 years of follow-up, we estimated the points at which rates of fluorodeoxyglucose (FDG) PET, MRI, and cognitive and functional decline begin to accelerate with respect to the time to Aβ-positivity. Points of initial acceleration in rates of decline were estimated using mixed-effects models with penalized regression splines. Results: Acceleration of rates of FDG PET were observed to occur 20+ years before the conventional threshold for Aβ-positivity. Subtle signs of cognitive dysfunction were observed 10+ years before Aβ-positivity. Conclusions: Aβ may have subtle associations with other hallmarks of Alzheimer's disease before Aβ biomarkers reach conventional thresholds for Aβ-positivity. Therefore, we propose that emerging Aβ pathology occurs many years before cognitively healthy elders reach the current threshold for Aβ positivity (preclinical AD). To allow prevention in the earliest disease stages, AD clinical trials may be designed to also include subjects with Aβ biomarkers in the sub-threshold range.&quot;,&quot;publisher&quot;:&quot;Frontiers&quot;,&quot;volume&quot;:&quot;11&quot;,&quot;container-title-short&quot;:&quot;Front Neurosci&quot;},&quot;isTemporary&quot;:false}]},{&quot;citationID&quot;:&quot;MENDELEY_CITATION_b4b63d86-6e4f-425b-9871-9e252effd66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RiNjNkODYtNmU0Zi00MjViLTk4NzEtOWUyNTJlZmZkNjY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b0ad6754-37d2-4b0d-bf0d-10fa1ca8ccf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BhZDY3NTQtMzdkMi00YjBkLWJmMGQtMTBmYTFjYThjY2Zl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4a0be01b-2abb-4bb8-be25-29a5b449368c&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GEwYmUwMWItMmFiYi00YmI4LWJlMjUtMjlhNWI0NDkzNjhjIiwicHJvcGVydGllcyI6eyJub3RlSW5kZXgiOjB9LCJpc0VkaXRlZCI6ZmFsc2UsIm1hbnVhbE92ZXJyaWRlIjp7ImlzTWFudWFsbHlPdmVycmlkZGVuIjpmYWxzZSwiY2l0ZXByb2NUZXh0IjoiPHN1cD41NDwvc3VwPiIsIm1hbnVhbE92ZXJyaWRlVGV4dCI6Ii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V19&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citationID&quot;:&quot;MENDELEY_CITATION_2fdb222a-e443-4b56-ab30-7cb4965fd7b2&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MmZkYjIyMmEtZTQ0My00YjU2LWFiMzAtN2NiNDk2NWZkN2Iy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7303f236-059b-44c4-a655-76c56d1dd4e8&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zMwM2YyMzYtMDU5Yi00NGM0LWE2NTUtNzZjNTZkMWRkNGU4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d99ce645-f3f9-4f16-b9fe-d14f4ffa476b&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ZDk5Y2U2NDUtZjNmOS00ZjE2LWI5ZmUtZDE0ZjRmZmE0NzZi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d703f266-bdb7-485a-adcd-fdf78f3881c7&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DcwM2YyNjYtYmRiNy00ODVhLWFkY2QtZmRmNzhmMzg4MWM3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container-title-short&quot;:&quot;Semin Cancer Biol&quot;},&quot;isTemporary&quot;:false}]},{&quot;citationID&quot;:&quot;MENDELEY_CITATION_72cf0d2a-bc38-410a-b5b9-f4a9c37fc77e&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NzJjZjBkMmEtYmMzOC00MTBhLWI1YjktZjRhOWMzN2ZjNzdl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quot;,&quot;citationItems&quot;:[{&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container-title-short&quot;:&quot;&quot;},&quot;isTemporary&quot;:false}]},{&quot;citationID&quot;:&quot;MENDELEY_CITATION_884ae87c-f134-4604-b248-b01ec18fa291&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g0YWU4N2MtZjEzNC00NjA0LWIyNDgtYjAxZWMxOGZhMjkx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citationID&quot;:&quot;MENDELEY_CITATION_50fe5425-e29a-4fa8-a10b-42490e9c312d&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&quot;,&quot;citationItems&quot;:[{&quot;id&quot;:&quot;712300b2-1764-35ca-8700-2eb62c98f3a8&quot;,&quot;itemData&quot;:{&quot;type&quot;:&quot;article&quot;,&quot;id&quot;:&quot;712300b2-1764-35ca-8700-2eb62c98f3a8&quot;,&quot;title&quot;:&quot;Basement membrane and blood-brain barrier&quot;,&quot;author&quot;:[{&quot;family&quot;:&quot;Xu&quot;,&quot;given&quot;:&quot;Lingling&quot;,&quot;parse-names&quot;:false,&quot;dropping-particle&quot;:&quot;&quot;,&quot;non-dropping-particle&quot;:&quot;&quot;},{&quot;family&quot;:&quot;Nirwane&quot;,&quot;given&quot;:&quot;Abhijit&quot;,&quot;parse-names&quot;:false,&quot;dropping-particle&quot;:&quot;&quot;,&quot;non-dropping-particle&quot;:&quot;&quot;},{&quot;family&quot;:&quot;Yao&quot;,&quot;given&quot;:&quot;Yao&quot;,&quot;parse-names&quot;:false,&quot;dropping-particle&quot;:&quot;&quot;,&quot;non-dropping-particle&quot;:&quot;&quot;}],&quot;container-title&quot;:&quot;Stroke and Vascular Neurology&quot;,&quot;DOI&quot;:&quot;10.1136/svn-2018-000198&quot;,&quot;ISSN&quot;:&quot;20598696&quot;,&quot;PMID&quot;:&quot;31338215&quot;,&quot;issued&quot;:{&quot;date-parts&quot;:[[2019,6,1]]},&quot;page&quot;:&quot;78-82&quot;,&quot;abstract&quot;:&quot;The blood-brain barrier (BBB) is a highly complex and dynamic structure, mainly composed of brain microvascular endothelial cells, pericytes, astrocytes and the basement membrane (BM). The vast majority of BBB research focuses on its cellular constituents. Its non-cellular component, the BM, on the other hand, is largely understudied due to its intrinsic complexity and the lack of research tools. In this review, we focus on the role of the BM in BBB integrity. We first briefly introduce the biochemical composition and structure of the BM. Next, the biological functions of major components of the BM in BBB formation and maintenance are discussed. Our goal is to provide a concise overview on how the BM contributes to BBB integrity.&quot;,&quot;publisher&quot;:&quot;BMJ Publishing Group&quot;,&quot;issue&quot;:&quot;2&quot;,&quot;volume&quot;:&quot;4&quot;,&quot;container-title-short&quot;:&quot;Stroke Vasc Neurol&quot;},&quot;isTemporary&quot;:false}]},{&quot;citationID&quot;:&quot;MENDELEY_CITATION_5768f080-4150-42d1-9669-b725a763a0a6&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&quot;,&quot;citationItems&quot;:[{&quot;id&quot;:&quot;e6aeaf87-4188-3639-b688-9f5d4cb8dea2&quot;,&quot;itemData&quot;:{&quot;type&quot;:&quot;report&quot;,&quot;id&quot;:&quot;e6aeaf87-4188-3639-b688-9f5d4cb8dea2&quot;,&quot;title&quot;:&quot;A New Function for the LDL Receptor: Transcytosis of LDL across the Blood-Brain Barrier&quot;,&quot;author&quot;:[{&quot;family&quot;:&quot;Dehouck&quot;,&quot;given&quot;:&quot;Bénédicte&quot;,&quot;parse-names&quot;:false,&quot;dropping-particle&quot;:&quot;&quot;,&quot;non-dropping-particle&quot;:&quot;&quot;},{&quot;family&quot;:&quot;Fenart&quot;,&quot;given&quot;:&quot;Laurence&quot;,&quot;parse-names&quot;:false,&quot;dropping-particle&quot;:&quot;&quot;,&quot;non-dropping-particle&quot;:&quot;&quot;},{&quot;family&quot;:&quot;Dehouck&quot;,&quot;given&quot;:&quot;Marie-Pierre&quot;,&quot;parse-names&quot;:false,&quot;dropping-particle&quot;:&quot;&quot;,&quot;non-dropping-particle&quot;:&quot;&quot;},{&quot;family&quot;:&quot;Pierce&quot;,&quot;given&quot;:&quot;Annick&quot;,&quot;parse-names&quot;:false,&quot;dropping-particle&quot;:&quot;&quot;,&quot;non-dropping-particle&quot;:&quot;&quot;},{&quot;family&quot;:&quot;Torpier&quot;,&quot;given&quot;:&quot;Gérard&quot;,&quot;parse-names&quot;:false,&quot;dropping-particle&quot;:&quot;&quot;,&quot;non-dropping-particle&quot;:&quot;&quot;},{&quot;family&quot;:&quot;Cecchelli&quot;,&quot;given&quot;:&quot;Roméo&quot;,&quot;parse-names&quot;:false,&quot;dropping-particle&quot;:&quot;&quot;,&quot;non-dropping-particle&quot;:&quot;&quot;}],&quot;container-title&quot;:&quot;The Journal of Cell Biology&quot;,&quot;URL&quot;:&quot;http://www.jcb.org&quot;,&quot;issued&quot;:{&quot;date-parts&quot;:[[1997]]},&quot;number-of-pages&quot;:&quot;877-889&quot;,&quot;abstract&quot;:&quot;Lipoprotein transport across the blood-brain barrier (BBB) is of critical importance for the delivery of essential lipids to the brain cells. The occurrence of a low density lipoprotein (LDL) receptor on the BBB has recently been demonstrated. To examine further the function of this receptor, we have shown using an in vitro model of the BBB, that in contrast to acetylated LDL, which does not cross the BBB, LDL is specifically transcytosed across the monolayer. The C7 mono-clonal antibody, known to interact with the LDL receptor binding domain, totally blocked the transcytosis of LDL, suggesting that the transcytosis is mediated by the receptor. Furthermore, we have shown that cholesterol depleted astrocytes upregulate the expression of the LDL receptor at the BBB. Under these conditions, we observed that the LDL transcytosis parallels the increase in the LDL receptor, indicating once more that the LDL is transcytosed by a receptor-mediated mechanism. The nondegradation of the LDL during the transcytosis indicates that the transcytotic pathway in brain capillary endothelial cells is different from the LDL receptor classical pathway. The switch between a recycling receptor to a transcytotic receptor cannot be explained by a modification of the internalization signals of the cytoplasmic domain of the receptor, since we have shown that LDL receptor messengers in growing brain capillary ECs (recycling LDL receptor) or differentiated cells (transcytotic receptor) are 100% identical , but we cannot exclude posttranslational modifications of the cytoplasmic domain, as demonstrated for the polymeric immunoglobulin receptor. Preliminary studies suggest that caveolae are likely to be involved in the potential transport of LDL from the blood to the brain.&quot;,&quot;issue&quot;:&quot;4&quot;,&quot;volume&quot;:&quot;138&quot;,&quot;container-title-short&quot;:&quot;J Cell Biol&quot;},&quot;isTemporary&quot;:false}]},{&quot;citationID&quot;:&quot;MENDELEY_CITATION_f772a45d-d9b2-40b1-88c6-ab0a2b3ab4dc&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&quot;,&quot;citationItems&quot;:[{&quot;id&quot;:&quot;66fceb4e-340a-3f3b-89b2-a3a624fa6056&quot;,&quot;itemData&quot;:{&quot;type&quot;:&quot;article&quot;,&quot;id&quot;:&quot;66fceb4e-340a-3f3b-89b2-a3a624fa6056&quot;,&quot;title&quot;:&quot;Role of insulin-like growth factor I signaling in neurodegenerative diseases&quot;,&quot;author&quot;:[{&quot;family&quot;:&quot;Trejo&quot;,&quot;given&quot;:&quot;José Luis&quot;,&quot;parse-names&quot;:false,&quot;dropping-particle&quot;:&quot;&quot;,&quot;non-dropping-particle&quot;:&quot;&quot;},{&quot;family&quot;:&quot;Carro&quot;,&quot;given&quot;:&quot;Eva&quot;,&quot;parse-names&quot;:false,&quot;dropping-particle&quot;:&quot;&quot;,&quot;non-dropping-particle&quot;:&quot;&quot;},{&quot;family&quot;:&quot;Garcia-Galloway&quot;,&quot;given&quot;:&quot;Eva&quot;,&quot;parse-names&quot;:false,&quot;dropping-particle&quot;:&quot;&quot;,&quot;non-dropping-particle&quot;:&quot;&quot;},{&quot;family&quot;:&quot;Torres-Aleman&quot;,&quot;given&quot;:&quot;Ignacio&quot;,&quot;parse-names&quot;:false,&quot;dropping-particle&quot;:&quot;&quot;,&quot;non-dropping-particle&quot;:&quot;&quot;}],&quot;container-title&quot;:&quot;Journal of Molecular Medicine&quot;,&quot;DOI&quot;:&quot;10.1007/s00109-003-0499-7&quot;,&quot;ISSN&quot;:&quot;09462716&quot;,&quot;PMID&quot;:&quot;14647921&quot;,&quot;issued&quot;:{&quot;date-parts&quot;:[[2004,3]]},&quot;page&quot;:&quot;156-162&quot;,&quot;abstract&quot;:&quot;Disturbed trophic support to neurons has long been considered a potential mechanism in neurodegeneration. Recent evidence indicates that intracellular trophic signaling may be compromised in several neurodegenerative diseases. Changes in the levels of insulin-like growth factor I (IGF-I), a trophic hormone with multiple neuroprotective actions, have recently been observed in several human neurodegenerative illnesses. Therefore analysis of IGF-I pathways could help provide greater insight into trophic disturbances to neurons. However, neurodegenerative diseases with similar clinical manifestations show either high or low levels of circulating IGF-I. This apparently puzzling observation can be explained if we consider that IGF-I input to target neurons is disrupted by either lower IGF-I availability or by reduced cell sensitivity to IGF-I. The latter disturbance may be associated with high IGF-I levels. We hypothesize that in the majority of neurodegenerative diseases compromised IGF-I support to neurons emerges as part of the pathological cascade during the degenerative process and contributes to neuronal demise. In addition, loss of IGF-I input to specific neuronal populations might be the cause of a small group of neurodegenerative diseases.&quot;,&quot;issue&quot;:&quot;3&quot;,&quot;volume&quot;:&quot;82&quot;,&quot;container-title-short&quot;:&quot;J Mol Med&quot;},&quot;isTemporary&quot;:false}]},{&quot;citationID&quot;:&quot;MENDELEY_CITATION_9243d3fb-09c6-4483-87bc-d1c633469861&quot;,&quot;properties&quot;:{&quot;noteIndex&quot;:0},&quot;isEdited&quot;:false,&quot;manualOverride&quot;:{&quot;isManuallyOverridden&quot;:false,&quot;citeprocText&quot;:&quot;&lt;sup&gt;61,62&lt;/sup&gt;&quot;,&quot;manualOverrideText&quot;:&quot;&quot;},&quot;citationTag&quot;:&quot;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&quot;,&quot;citationItems&quot;:[{&quot;id&quot;:&quot;5a582d0b-d96b-33dc-a59e-98d2f7e938ca&quot;,&quot;itemData&quot;:{&quot;type&quot;:&quot;article-journal&quot;,&quot;id&quot;:&quot;5a582d0b-d96b-33dc-a59e-98d2f7e938ca&quot;,&quot;title&quot;:&quot;Association between serum haptoglobin and the pathogenesis of alzheimer’s disease&quot;,&quot;author&quot;:[{&quot;family&quot;:&quot;Song&quot;,&quot;given&quot;:&quot;In Uk&quot;,&quot;parse-names&quot;:false,&quot;dropping-particle&quot;:&quot;&quot;,&quot;non-dropping-particle&quot;:&quot;&quot;},{&quot;family&quot;:&quot;Kim&quot;,&quot;given&quot;:&quot;Young&quot;,&quot;parse-names&quot;:false,&quot;dropping-particle&quot;:&quot;do&quot;,&quot;non-dropping-particle&quot;:&quot;&quot;},{&quot;family&quot;:&quot;Chung&quot;,&quot;given&quot;:&quot;Sung Woo&quot;,&quot;parse-names&quot;:false,&quot;dropping-particle&quot;:&quot;&quot;,&quot;non-dropping-particle&quot;:&quot;&quot;},{&quot;family&quot;:&quot;Cho&quot;,&quot;given&quot;:&quot;Hyun Ji&quot;,&quot;parse-names&quot;:false,&quot;dropping-particle&quot;:&quot;&quot;,&quot;non-dropping-particle&quot;:&quot;&quot;}],&quot;container-title&quot;:&quot;Internal Medicine&quot;,&quot;DOI&quot;:&quot;10.2169/internalmedicine.54.2876&quot;,&quot;ISSN&quot;:&quot;13497235&quot;,&quot;PMID&quot;:&quot;25758069&quot;,&quot;issued&quot;:{&quot;date-parts&quot;:[[2015,3,1]]},&quot;page&quot;:&quot;453-457&quot;,&quot;abstract&quot;:&quot;Objective Haptoglobin (Hpg) is known to have several functional properties, including antioxidant and anti-inflammatory activities. In addition, it has been shown that the pathogenesis of neurodegenerative disorders, such as Alzheimer’s disease (AD), involves inflammation as well as oxidative stress. However, evidence suggesting an association between the serum Hpg level and AD is lacking. Therefore, we conducted this study in order to investigate whether serum Hpg is associated with AD. Methods We compared the serum Hpg levels of 121 patients with newly diagnosed AD, 58 patients with Parkinson’s disease (PD) and 43 healthy controls. We also evaluated the relationship between the severity of cognitive impairment in patients with AD and the serum Hpg level. Results The mean serum Hpg level of the patients with AD was significantly higher than that of the healthy controls (p=0.042), although it was not significant different from that observed in the PD group (p= 0.613). We also found a significant positive association between the serum Hpg level and the severity of cognitive impairment, as measured using several neuropsychological tests, in the patients with AD. The odds ratio (95% confidence interval) of the patients with AD grouped according to the Hpg level was 2.417 (95% confidence interval=1.134-5.149). Conclusion We observed a significantly higher mean serum Hpg level among the patients with AD compared to the healthy controls. These results support the hypothesis that oxidative stress and neuroinflammatory reactions play a role in the pathogenesis of AD.&quot;,&quot;publisher&quot;:&quot;Japanese Society of Internal Medicine&quot;,&quot;issue&quot;:&quot;5&quot;,&quot;volume&quot;:&quot;54&quot;,&quot;container-title-short&quot;:&quot;&quot;},&quot;isTemporary&quot;:false},{&quot;id&quot;:&quot;3707a24a-46e5-3a66-af50-4436eb550b3f&quot;,&quot;itemData&quot;:{&quot;type&quot;:&quot;article-journal&quot;,&quot;id&quot;:&quot;3707a24a-46e5-3a66-af50-4436eb550b3f&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2b4db55b-f722-401f-abe7-034a08e32673&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&quot;,&quot;citationItems&quot;:[{&quot;id&quot;:&quot;a3ccce43-c9f4-3d15-8a00-c49a2edb0259&quot;,&quot;itemData&quot;:{&quot;type&quot;:&quot;article-journal&quot;,&quot;id&quot;:&quot;a3ccce43-c9f4-3d15-8a00-c49a2edb0259&quot;,&quot;title&quot;:&quot;Role of complement in neurodegeneration and neuroinflammation&quot;,&quot;author&quot;:[{&quot;family&quot;:&quot;Bonifati&quot;,&quot;given&quot;:&quot;Domenico Marco&quot;,&quot;parse-names&quot;:false,&quot;dropping-particle&quot;:&quot;&quot;,&quot;non-dropping-particle&quot;:&quot;&quot;},{&quot;family&quot;:&quot;Kishore&quot;,&quot;given&quot;:&quot;Uday&quot;,&quot;parse-names&quot;:false,&quot;dropping-particle&quot;:&quot;&quot;,&quot;non-dropping-particle&quot;:&quot;&quot;}],&quot;container-title&quot;:&quot;Molecular Immunology&quot;,&quot;DOI&quot;:&quot;10.1016/j.molimm.2006.03.007&quot;,&quot;ISSN&quot;:&quot;01615890&quot;,&quot;PMID&quot;:&quot;16698083&quot;,&quot;issued&quot;:{&quot;date-parts&quot;:[[2007,2]]},&quot;page&quot;:&quot;999-1010&quot;,&quot;abstract&quot;:&quot;The complement system provides an innate defence mechanism against pathogenic microorganisms. Although viewed for many years as an immune-privileged organ, the central nervous system contains many components of the immune system, including components of the complement system that are synthesized by astrocytes, microglia, and neurons. During the past two decades, a wide range of inflammatory markers, typically absent in the normal elderly population, have been reported in Alzheimer's disease brains. It is becoming evident that sustained brain inflammation might be an essential cofactor in Alzheimer disease and other neurodegenerative disorders such as Parkinson disease, dementia with Lewy bodies, Huntington's and prion diseases. The complement system may be useful in eliminating aggregated and toxic proteins associated with these neurological disorders and thus have a protective effect. However, an exaggerated or insufficient activation of the complement system can have deleterious effect through the activation of microglia, secretion of many proinflammatory cytokines, and generation of oxidative products. The role of complement-mediated inflammation in Alzheimer disease has drawn greater attention recently in view of new therapeutic advances made in the management of the disease. This review is meant to update the role of complement in Alzheimer's disease and other neurodegenerative disorders in view of recent vaccination and immunotherapeutic approaches. © 2006 Elsevier Ltd. All rights reserved.&quot;,&quot;issue&quot;:&quot;5&quot;,&quot;volume&quot;:&quot;44&quot;,&quot;container-title-short&quot;:&quot;Mol Immunol&quot;},&quot;isTemporary&quot;:false}]},{&quot;citationID&quot;:&quot;MENDELEY_CITATION_eab57789-c36e-4480-94c3-a83b826783dd&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ZWFiNTc3ODktYzM2ZS00NDgwLTk0YzMtYTgzYjgyNjc4M2RkIiwicHJvcGVydGllcyI6eyJub3RlSW5kZXgiOjB9LCJpc0VkaXRlZCI6ZmFsc2UsIm1hbnVhbE92ZXJyaWRlIjp7ImlzTWFudWFsbHlPdmVycmlkZGVuIjpmYWxzZSwiY2l0ZXByb2NUZXh0IjoiPHN1cD42Mjwvc3VwPiIsIm1hbnVhbE92ZXJyaWRlVGV4dCI6IiJ9LCJjaXRhdGlvbkl0ZW1zIjpbeyJpZCI6IjM3MDdhMjRhLTQ2ZTUtM2E2Ni1hZjUwLTQ0MzZlYjU1MGIzZiIsIml0ZW1EYXRhIjp7InR5cGUiOiJhcnRpY2xlLWpvdXJuYWwiLCJpZCI6IjM3MDdhMjRhLTQ2ZTUtM2E2Ni1hZjUwLTQ0MzZlYjU1MGIzZi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quot;,&quot;citationItems&quot;:[{&quot;id&quot;:&quot;3707a24a-46e5-3a66-af50-4436eb550b3f&quot;,&quot;itemData&quot;:{&quot;type&quot;:&quot;article-journal&quot;,&quot;id&quot;:&quot;3707a24a-46e5-3a66-af50-4436eb550b3f&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af88e03f-5288-4232-8b0f-418d37a971df&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WY4OGUwM2YtNTI4OC00MjMyLThiMGYtNDE4ZDM3YTk3MWRm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container-title-short&quot;:&quot;Semin Cancer Biol&quot;},&quot;isTemporary&quot;:false}]},{&quot;citationID&quot;:&quot;MENDELEY_CITATION_9f431d32-dbdc-4f2f-b4d2-c9adaa03632c&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OWY0MzFkMzItZGJkYy00ZjJmLWI0ZDItYzlhZGFhMDM2MzJj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quot;,&quot;citationItems&quot;:[{&quot;id&quot;:&quot;1879bf59-ee7f-3b53-92df-19663403bb31&quot;,&quot;itemData&quot;:{&quot;type&quot;:&quot;article-journal&quot;,&quot;id&quot;:&quot;1879bf59-ee7f-3b53-92df-19663403bb31&quot;,&quot;title&quot;:&quot;Identification of Alzheimer disease-relevant genes using a novel hybrid method&quot;,&quot;author&quot;:[{&quot;family&quot;:&quot;Zahra Paylakhi&quot;,&quot;given&quot;:&quot;Seyede&quot;,&quot;parse-names&quot;:false,&quot;dropping-particle&quot;:&quot;&quot;,&quot;non-dropping-particle&quot;:&quot;&quot;},{&quot;family&quot;:&quot;Ozgoli&quot;,&quot;given&quot;:&quot;Sadjaad&quot;,&quot;parse-names&quot;:false,&quot;dropping-particle&quot;:&quot;&quot;,&quot;non-dropping-particle&quot;:&quot;&quot;},{&quot;family&quot;:&quot;Paylakhi&quot;,&quot;given&quot;:&quot;Seyedhassan&quot;,&quot;parse-names&quot;:false,&quot;dropping-particle&quot;:&quot;&quot;,&quot;non-dropping-particle&quot;:&quot;&quot;}],&quot;container-title&quot;:&quot;Progress in Biological Sciences&quot;,&quot;DOI&quot;:&quot;10.22059/PBS.2016.59006&quot;,&quot;URL&quot;:&quot;http://www.ncbi.nlm.nih.gov/pubmed&quot;,&quot;issued&quot;:{&quot;date-parts&quot;:[[2016]]},&quot;page&quot;:&quot;37-46&quot;,&quot;abstract&quot;:&quot;Identifying genes underlying complex diseases/traits that generally involve multiple etiological mechanisms and contributing genes is difficult. Although microarray technology has enabled researchers to investigate gene expression changes, but identifying pathobiologically relevant genes remains a challenge. To address this challenge, we apply a new method for selecting the disease-relevant genes from a published microarray dataset. The approach is comprised of combination of fisher criteria, SAM (Significance Analysis for Microarrays), and GA/SVM (Genetic Algorithm/ Support Vector Machine). To get rid of noisy and redundant genes in high dimensional microarray data, the Fisher method is used. SAM technique is utilized and different subsets of highly informative genes are selected by GA/SVM which uses different training sets. The final subset, highly informative genes, is achieved by analyzing the number of times each gene occurs in the different gene subsets. The proposed method was tested on microarray data of Alzheimer's disease (AD) and the biological significance of identified genes was evaluated, and the results were compared with those of previous studies. The results indicate that the proposed method has a good selection and classification performance, which can produce 94.55 of classification accuracy by use of only 44 genes. From biological point of view, at least 24 (55%) of these genes are Alzheimer associated genes. Analysis of these genes by GO and KEGG led to identification of AD-related terms and pathways. These genes can act as predictors of the disease as well as a mean to find new candidate genes.&quot;,&quot;volume&quot;:&quot;6&quot;,&quot;container-title-short&quot;:&quot;Prog Biol Sci&quot;},&quot;isTemporary&quot;:false}]},{&quot;citationID&quot;:&quot;MENDELEY_CITATION_72c0ee86-68a3-4fe5-ad82-c2d6e96ad4f1&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NzJjMGVlODYtNjhhMy00ZmU1LWFkODItYzJkNmU5NmFkNGYx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quot;,&quot;citationItems&quot;:[{&quot;id&quot;:&quot;1879bf59-ee7f-3b53-92df-19663403bb31&quot;,&quot;itemData&quot;:{&quot;type&quot;:&quot;article-journal&quot;,&quot;id&quot;:&quot;1879bf59-ee7f-3b53-92df-19663403bb31&quot;,&quot;title&quot;:&quot;Identification of Alzheimer disease-relevant genes using a novel hybrid method&quot;,&quot;author&quot;:[{&quot;family&quot;:&quot;Zahra Paylakhi&quot;,&quot;given&quot;:&quot;Seyede&quot;,&quot;parse-names&quot;:false,&quot;dropping-particle&quot;:&quot;&quot;,&quot;non-dropping-particle&quot;:&quot;&quot;},{&quot;family&quot;:&quot;Ozgoli&quot;,&quot;given&quot;:&quot;Sadjaad&quot;,&quot;parse-names&quot;:false,&quot;dropping-particle&quot;:&quot;&quot;,&quot;non-dropping-particle&quot;:&quot;&quot;},{&quot;family&quot;:&quot;Paylakhi&quot;,&quot;given&quot;:&quot;Seyedhassan&quot;,&quot;parse-names&quot;:false,&quot;dropping-particle&quot;:&quot;&quot;,&quot;non-dropping-particle&quot;:&quot;&quot;}],&quot;container-title&quot;:&quot;Progress in Biological Sciences&quot;,&quot;DOI&quot;:&quot;10.22059/PBS.2016.59006&quot;,&quot;URL&quot;:&quot;http://www.ncbi.nlm.nih.gov/pubmed&quot;,&quot;issued&quot;:{&quot;date-parts&quot;:[[2016]]},&quot;page&quot;:&quot;37-46&quot;,&quot;abstract&quot;:&quot;Identifying genes underlying complex diseases/traits that generally involve multiple etiological mechanisms and contributing genes is difficult. Although microarray technology has enabled researchers to investigate gene expression changes, but identifying pathobiologically relevant genes remains a challenge. To address this challenge, we apply a new method for selecting the disease-relevant genes from a published microarray dataset. The approach is comprised of combination of fisher criteria, SAM (Significance Analysis for Microarrays), and GA/SVM (Genetic Algorithm/ Support Vector Machine). To get rid of noisy and redundant genes in high dimensional microarray data, the Fisher method is used. SAM technique is utilized and different subsets of highly informative genes are selected by GA/SVM which uses different training sets. The final subset, highly informative genes, is achieved by analyzing the number of times each gene occurs in the different gene subsets. The proposed method was tested on microarray data of Alzheimer's disease (AD) and the biological significance of identified genes was evaluated, and the results were compared with those of previous studies. The results indicate that the proposed method has a good selection and classification performance, which can produce 94.55 of classification accuracy by use of only 44 genes. From biological point of view, at least 24 (55%) of these genes are Alzheimer associated genes. Analysis of these genes by GO and KEGG led to identification of AD-related terms and pathways. These genes can act as predictors of the disease as well as a mean to find new candidate genes.&quot;,&quot;volume&quot;:&quot;6&quot;,&quot;container-title-short&quot;:&quot;Prog Biol Sci&quot;},&quot;isTemporary&quot;:false}]},{&quot;citationID&quot;:&quot;MENDELEY_CITATION_52f7731f-4927-4a3c-ab1a-e64b453d859d&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NTJmNzczMWYtNDkyNy00YTNjLWFiMWEtZTY0YjQ1M2Q4NTlk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quot;,&quot;citationItems&quot;:[{&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container-title-short&quot;:&quot;&quot;},&quot;isTemporary&quot;:false}]},{&quot;citationID&quot;:&quot;MENDELEY_CITATION_375a789b-1bfc-4458-a507-cfcd175fe8e1&quot;,&quot;properties&quot;:{&quot;noteIndex&quot;:0},&quot;isEdited&quot;:false,&quot;manualOverride&quot;:{&quot;isManuallyOverridden&quot;:false,&quot;citeprocText&quot;:&quot;&lt;sup&gt;4,37–39&lt;/sup&gt;&quot;,&quot;manualOverrideText&quot;:&quot;&quot;},&quot;citationTag&quot;:&quot;MENDELEY_CITATION_v3_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&quot;,&quot;citationItems&quot;:[{&quot;id&quot;:&quot;dd644227-4ea5-3ed6-8a25-897c24716aa1&quot;,&quot;itemData&quot;:{&quot;type&quot;:&quot;article-journal&quot;,&quot;id&quot;:&quot;dd644227-4ea5-3ed6-8a25-897c24716aa1&quot;,&quot;title&quot;:&quot;Cognitive and functional progression in Alzheimer disease: A prediction model of latent classes&quot;,&quot;author&quot;:[{&quot;family&quot;:&quot;Haaksma&quot;,&quot;given&quot;:&quot;Miriam L.&quot;,&quot;parse-names&quot;:false,&quot;dropping-particle&quot;:&quot;&quot;,&quot;non-dropping-particle&quot;:&quot;&quot;},{&quot;family&quot;:&quot;Calderón-Larrañaga&quot;,&quot;given&quot;:&quot;Amaia&quot;,&quot;parse-names&quot;:false,&quot;dropping-particle&quot;:&quot;&quot;,&quot;non-dropping-particle&quot;:&quot;&quot;},{&quot;family&quot;:&quot;Olde Rikkert&quot;,&quot;given&quot;:&quot;Marcel G.M.&quot;,&quot;parse-names&quot;:false,&quot;dropping-particle&quot;:&quot;&quot;,&quot;non-dropping-particle&quot;:&quot;&quot;},{&quot;family&quot;:&quot;Melis&quot;,&quot;given&quot;:&quot;René J.F.&quot;,&quot;parse-names&quot;:false,&quot;dropping-particle&quot;:&quot;&quot;,&quot;non-dropping-particle&quot;:&quot;&quot;},{&quot;family&quot;:&quot;Leoutsakos&quot;,&quot;given&quot;:&quot;Jeannie Marie S.&quot;,&quot;parse-names&quot;:false,&quot;dropping-particle&quot;:&quot;&quot;,&quot;non-dropping-particle&quot;:&quot;&quot;}],&quot;container-title&quot;:&quot;International Journal of Geriatric Psychiatry&quot;,&quot;DOI&quot;:&quot;10.1002/gps.4893&quot;,&quot;ISSN&quot;:&quot;10991166&quot;,&quot;PMID&quot;:&quot;29761569&quot;,&quot;issued&quot;:{&quot;date-parts&quot;:[[2018,8,1]]},&quot;page&quot;:&quot;1057-1064&quot;,&quot;abstract&quot;:&quot;Objective: We sought to replicate a previously published prediction model for progression, developed in the Cache County Dementia Progression Study, using a clinical cohort from the National Alzheimer's Coordinating Center. Methods: We included 1120 incident Alzheimer disease (AD) cases with at least one assessment after diagnosis, originating from 31 AD centres from the United States. Trajectories of the Mini-Mental State Examination (MMSE) and Clinical Dementia Rating sum of boxes (CDR-sb) were modelled jointly over time using parallel-process growth mixture models in order to identify latent classes of trajectories. Bias-corrected multinomial logistic regression was used to identify baseline predictors of class membership and compare these with the predictors found in the Cache County Dementia Progression Study. Results: The best-fitting model contained 3 classes: Class 1 was the largest (63%) and showed the slowest progression on both MMSE and CDR-sb; classes 2 (22%) and 3 (15%) showed moderate and rapid worsening, respectively. Significant predictors of membership in classes 2 and 3, relative to class 1, were worse baseline MMSE and CDR-sb, higher education, and lack of hypertension. Combining all previously mentioned predictors yielded areas under the receiver operating characteristic curve of 0.70 and 0.75 for classes 2 and 3, respectively, relative to class 1. Conclusions: Our replication study confirmed that it is possible to predict trajectories of progression in AD with relatively good accuracy. The class distribution was comparable with that of the original study, with most individuals being members of a class with stable or slow progression. This is important for informing newly diagnosed AD patients and their caregivers.&quot;,&quot;publisher&quot;:&quot;John Wiley and Sons Ltd&quot;,&quot;issue&quot;:&quot;8&quot;,&quot;volume&quot;:&quot;33&quot;,&quot;container-title-short&quot;:&quot;Int J Geriatr Psychiatry&quot;},&quot;isTemporary&quot;:false},{&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id&quot;:&quot;e345c5ad-389c-3b03-92b0-18a21b259daf&quot;,&quot;itemData&quot;:{&quot;type&quot;:&quot;article-journal&quot;,&quot;id&quot;:&quot;e345c5ad-389c-3b03-92b0-18a21b259daf&quot;,&quot;title&quot;:&quot;Bayesian Multivariate Growth Mixture Modeling of Longitudinal Data: An Application to Alzheimer's Disease Study&quot;,&quot;author&quot;:[{&quot;family&quot;:&quot;Lin&quot;,&quot;given&quot;:&quot;Wenyi&quot;,&quot;parse-names&quot;:false,&quot;dropping-particle&quot;:&quot;&quot;,&quot;non-dropping-particle&quot;:&quot;&quot;},{&quot;family&quot;:&quot;Donohue&quot;,&quot;given&quot;:&quot;Michael C&quot;,&quot;parse-names&quot;:false,&quot;dropping-particle&quot;:&quot;&quot;,&quot;non-dropping-particle&quot;:&quot;&quot;},{&quot;family&quot;:&quot;Insel&quot;,&quot;given&quot;:&quot;Philip&quot;,&quot;parse-names&quot;:false,&quot;dropping-particle&quot;:&quot;&quot;,&quot;non-dropping-particle&quot;:&quot;&quot;},{&quot;family&quot;:&quot;Schwartzman&quot;,&quot;given&quot;:&quot;Armin&quot;,&quot;parse-names&quot;:false,&quot;dropping-particle&quot;:&quot;&quot;,&quot;non-dropping-particle&quot;:&quot;&quot;},{&quot;family&quot;:&quot;Thompson&quot;,&quot;given&quot;:&quot;Wesley K&quot;,&quot;parse-names&quot;:false,&quot;dropping-particle&quot;:&quot;&quot;,&quot;non-dropping-particle&quot;:&quot;&quot;}],&quot;DOI&quot;:&quot;10.1101/2021.03.10.434854&quot;,&quot;URL&quot;:&quot;https://doi.org/10.1101/2021.03.10.434854&quot;,&quot;abstract&quot;:&quot;Alzheimer's disease (AD) studies often collect longitudinal biomarker measures of multiple cohorts at different stages of disease and follow these biomarkers with a relatively short period of time. The heterogeneity of the longitudinal patterns of biomarkers can be ubiquitous across both individual trajectories and cognitive domains. We propose a flexible Bayesian multivariate growth mixture model to identify distinct longitudinal patterns of data from the Alzheimer's Disease Neuroimaging Initiative (ADNI) study. A Gibbs sampling is implemented for achieving the Bayesian inference. We perform a simulation study to demonstrate the adequate performance of our proposed approach and apply the model to identify three latent cognitive decline patterns among patients from the ADNI study.&quot;,&quot;container-title-short&quot;:&quot;&quot;},&quot;isTemporary&quot;:false}]},{&quot;citationID&quot;:&quot;MENDELEY_CITATION_25d644d9-e4e3-4fe7-8d33-1b2ff523494f&quot;,&quot;properties&quot;:{&quot;noteIndex&quot;:0},&quot;isEdited&quot;:false,&quot;manualOverride&quot;:{&quot;isManuallyOverridden&quot;:false,&quot;citeprocText&quot;:&quot;&lt;sup&gt;65,66&lt;/sup&gt;&quot;,&quot;manualOverrideText&quot;:&quot;&quot;},&quot;citationTag&quot;:&quot;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&quot;,&quot;citationItems&quot;:[{&quot;id&quot;:&quot;638998ce-c9a8-3d99-a986-601c15d6203e&quot;,&quot;itemData&quot;:{&quot;type&quot;:&quot;article-journal&quot;,&quot;id&quot;:&quot;638998ce-c9a8-3d99-a986-601c15d6203e&quot;,&quot;title&quot;:&quot;The APOE-ε4 allele and the risk of Alzheimer disease among African Americans, whites, and Hispanics&quot;,&quot;author&quot;:[{&quot;family&quot;:&quot;Tang&quot;,&quot;given&quot;:&quot;Ming Xin&quot;,&quot;parse-names&quot;:false,&quot;dropping-particle&quot;:&quot;&quot;,&quot;non-dropping-particle&quot;:&quot;&quot;},{&quot;family&quot;:&quot;Stern&quot;,&quot;given&quot;:&quot;Yaakov&quot;,&quot;parse-names&quot;:false,&quot;dropping-particle&quot;:&quot;&quot;,&quot;non-dropping-particle&quot;:&quot;&quot;},{&quot;family&quot;:&quot;Marder&quot;,&quot;given&quot;:&quot;Karen&quot;,&quot;parse-names&quot;:false,&quot;dropping-particle&quot;:&quot;&quot;,&quot;non-dropping-particle&quot;:&quot;&quot;},{&quot;family&quot;:&quot;Bell&quot;,&quot;given&quot;:&quot;Karen&quot;,&quot;parse-names&quot;:false,&quot;dropping-particle&quot;:&quot;&quot;,&quot;non-dropping-particle&quot;:&quot;&quot;},{&quot;family&quot;:&quot;Gurland&quot;,&quot;given&quot;:&quot;Barry&quot;,&quot;parse-names&quot;:false,&quot;dropping-particle&quot;:&quot;&quot;,&quot;non-dropping-particle&quot;:&quot;&quot;},{&quot;family&quot;:&quot;Lantigua&quot;,&quot;given&quot;:&quot;Rafael&quot;,&quot;parse-names&quot;:false,&quot;dropping-particle&quot;:&quot;&quot;,&quot;non-dropping-particle&quot;:&quot;&quot;},{&quot;family&quot;:&quot;Andrews&quot;,&quot;given&quot;:&quot;Howard&quot;,&quot;parse-names&quot;:false,&quot;dropping-particle&quot;:&quot;&quot;,&quot;non-dropping-particle&quot;:&quot;&quot;},{&quot;family&quot;:&quot;Feng&quot;,&quot;given&quot;:&quot;Lin&quot;,&quot;parse-names&quot;:false,&quot;dropping-particle&quot;:&quot;&quot;,&quot;non-dropping-particle&quot;:&quot;&quot;},{&quot;family&quot;:&quot;Tycko&quot;,&quot;given&quot;:&quot;Benjamin&quot;,&quot;parse-names&quot;:false,&quot;dropping-particle&quot;:&quot;&quot;,&quot;non-dropping-particle&quot;:&quot;&quot;},{&quot;family&quot;:&quot;Mayeux&quot;,&quot;given&quot;:&quot;Richard&quot;,&quot;parse-names&quot;:false,&quot;dropping-particle&quot;:&quot;&quot;,&quot;non-dropping-particle&quot;:&quot;&quot;}],&quot;container-title&quot;:&quot;Journal of the American Medical Association&quot;,&quot;accessed&quot;:{&quot;date-parts&quot;:[[2019,10,31]]},&quot;DOI&quot;:&quot;10.1001/jama.279.10.751&quot;,&quot;ISSN&quot;:&quot;00987484&quot;,&quot;PMID&quot;:&quot;9508150&quot;,&quot;URL&quot;:&quot;https://jamanetwork.com/journals/jamainternalmedicine/fullarticle/187321&quot;,&quot;issued&quot;:{&quot;date-parts&quot;:[[1998]]},&quot;page&quot;:&quot;751-755&quot;,&quot;abstract&quot;:&quot;Context. - Although the association between Alzheimer disease (AD) and the apolipoprotein E ε4 (APOE-ε4) allele has been confirmed worldwide, it appears to be inconsistent among African Americans, Hispanics, and Nigerians. Objective. - To investigate the association between the APOE-ε4 allele and AD in elderly African Americans, Hispanics, and whites. Design. - Prospective, population-based, longitudinal study over a 5-year period (1991- 1996). Setting. - The Washington Heights-Inwood community of New York City. Participants. - A total of 1079 Medicare recipients without AD or a related disorder at baseline. Main Outcome Measures. - Risk of clinically diagnosed AD in the 3 ethnic groups and among individuals with and without an APOE-ε4 allele. Results. - Compared with individuals with the APOE-ε3/ε3 genotype, the relative risk (RR) of AD associated with 1 or more copies of the APOE- ξ4 allele was significantly increased among whites (RR, 2.5; 95% confidence interval [CI], 1.1-6.4), but not among African Americans (RR, 1.0; 95% CI, 0.6-1.6) or Hispanics (RR, 1.1; 95% CI, 0.7-1.6). In the absence of the APOE- ε4 allele, the cumulative risks of AD to age 90 years, adjusted for education and sex, were 4 times higher for African Americans (RR, 4.4; 95% CI, 2.3-8.6) and 2 times higher for Hispanics (RR, 2.3; 95% CI, 1.2-4.3) than for whites. In the presence of an APOE-ε4 allele, the cumulative risk of AD to age 90 years was similar for individuals in all 3 ethnic groups. Conclusion. - The presence of an APOE-ε4 allele is a determinant of AD risk in whites, but African Americans and Hispanics have an increased frequency of AD regardless of their APOE genotype. These results suggest that other genes or risk factors may contribute to the increased risk of AD in African Americans and Hispanics.&quot;,&quot;issue&quot;:&quot;10&quot;,&quot;volume&quot;:&quot;279&quot;,&quot;container-title-short&quot;:&quot;J Am Med Assoc&quot;},&quot;isTemporary&quot;:false},{&quot;id&quot;:&quot;a4eaa55c-acaf-36c6-970b-fa0df10ba450&quot;,&quot;itemData&quot;:{&quot;type&quot;:&quot;article&quot;,&quot;id&quot;:&quot;a4eaa55c-acaf-36c6-970b-fa0df10ba450&quot;,&quot;title&quot;:&quot;APOE2: protective mechanism and therapeutic implications for Alzheimer’s disease&quot;,&quot;author&quot;:[{&quot;family&quot;:&quot;Li&quot;,&quot;given&quot;:&quot;Zonghua&quot;,&quot;parse-names&quot;:false,&quot;dropping-particle&quot;:&quot;&quot;,&quot;non-dropping-particle&quot;:&quot;&quot;},{&quot;family&quot;:&quot;Shue&quot;,&quot;given&quot;:&quot;Francis&quot;,&quot;parse-names&quot;:false,&quot;dropping-particle&quot;:&quot;&quot;,&quot;non-dropping-particle&quot;:&quot;&quot;},{&quot;family&quot;:&quot;Zhao&quot;,&quot;given&quot;:&quot;Na&quot;,&quot;parse-names&quot;:false,&quot;dropping-particle&quot;:&quot;&quot;,&quot;non-dropping-particle&quot;:&quot;&quot;},{&quot;family&quot;:&quot;Shinohara&quot;,&quot;given&quot;:&quot;Mitsuru&quot;,&quot;parse-names&quot;:false,&quot;dropping-particle&quot;:&quot;&quot;,&quot;non-dropping-particle&quot;:&quot;&quot;},{&quot;family&quot;:&quot;Bu&quot;,&quot;given&quot;:&quot;Guojun&quot;,&quot;parse-names&quot;:false,&quot;dropping-particle&quot;:&quot;&quot;,&quot;non-dropping-particle&quot;:&quot;&quot;}],&quot;container-title&quot;:&quot;Molecular Neurodegeneration&quot;,&quot;DOI&quot;:&quot;10.1186/s13024-020-00413-4&quot;,&quot;ISSN&quot;:&quot;17501326&quot;,&quot;PMID&quot;:&quot;33148290&quot;,&quot;issued&quot;:{&quot;date-parts&quot;:[[2020,12,1]]},&quot;abstract&quot;:&quot;Investigations of apolipoprotein E (APOE) gene, the major genetic risk modifier for Alzheimer’s disease (AD), have yielded significant insights into the pathogenic mechanism. Among the three common coding variants, APOE*ε4 increases, whereas APOE*ε2 decreases the risk of late-onset AD compared with APOE*ε3. Despite increased understanding of the detrimental effect of APOE*ε4, it remains unclear how APOE*ε2 confers protection against AD. Accumulating evidence suggests that APOE*ε2 protects against AD through both amyloid-β (Aβ)-dependent and independent mechanisms. In addition, APOE*ε2 has been identified as a longevity gene, suggesting a systemic effect of APOE*ε2 on the aging process. However, APOE*ε2 is not entirely benign; APOE*ε2 carriers exhibit increased risk of certain cerebrovascular diseases and neurological disorders. Here, we review evidence from both human and animal studies demonstrating the protective effect of APOE*ε2 against AD and propose a working model depicting potential underlying mechanisms. Finally, we discuss potential therapeutic strategies designed to leverage the protective effect of APOE2 to treat AD.&quot;,&quot;publisher&quot;:&quot;BioMed Central Ltd&quot;,&quot;issue&quot;:&quot;1&quot;,&quot;volume&quot;:&quot;15&quot;,&quot;container-title-short&quot;:&quot;Mol Neurodegener&quot;},&quot;isTemporary&quot;:false}]},{&quot;citationID&quot;:&quot;MENDELEY_CITATION_d2c0cebb-92de-45ab-9212-345964733657&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&quot;,&quot;citationItems&quot;:[{&quot;id&quot;:&quot;868208ee-acfd-31bd-be20-7dc2ca85db1b&quot;,&quot;itemData&quot;:{&quot;type&quot;:&quot;article-journal&quot;,&quot;id&quot;:&quot;868208ee-acfd-31bd-be20-7dc2ca85db1b&quot;,&quot;title&quot;:&quot;APOE predicts amyloid-beta but not tau Alzheimer pathology in cognitively normal aging&quot;,&quot;author&quot;:[{&quot;family&quot;:&quot;Morris&quot;,&quot;given&quot;:&quot;John C.&quot;,&quot;parse-names&quot;:false,&quot;dropping-particle&quot;:&quot;&quot;,&quot;non-dropping-particle&quot;:&quot;&quot;},{&quot;family&quot;:&quot;Roe&quot;,&quot;given&quot;:&quot;Catherine M.&quot;,&quot;parse-names&quot;:false,&quot;dropping-particle&quot;:&quot;&quot;,&quot;non-dropping-particle&quot;:&quot;&quot;},{&quot;family&quot;:&quot;Xiong&quot;,&quot;given&quot;:&quot;Chengjie&quot;,&quot;parse-names&quot;:false,&quot;dropping-particle&quot;:&quot;&quot;,&quot;non-dropping-particle&quot;:&quot;&quot;},{&quot;family&quot;:&quot;Fagan&quot;,&quot;given&quot;:&quot;Anne M.&quot;,&quot;parse-names&quot;:false,&quot;dropping-particle&quot;:&quot;&quot;,&quot;non-dropping-particle&quot;:&quot;&quot;},{&quot;family&quot;:&quot;Goate&quot;,&quot;given&quot;:&quot;Alison M.&quot;,&quot;parse-names&quot;:false,&quot;dropping-particle&quot;:&quot;&quot;,&quot;non-dropping-particle&quot;:&quot;&quot;},{&quot;family&quot;:&quot;Holtzman&quot;,&quot;given&quot;:&quot;David M.&quot;,&quot;parse-names&quot;:false,&quot;dropping-particle&quot;:&quot;&quot;,&quot;non-dropping-particle&quot;:&quot;&quot;},{&quot;family&quot;:&quot;Mintun&quot;,&quot;given&quot;:&quot;Mark A.&quot;,&quot;parse-names&quot;:false,&quot;dropping-particle&quot;:&quot;&quot;,&quot;non-dropping-particle&quot;:&quot;&quot;}],&quot;container-title&quot;:&quot;Annals of Neurology&quot;,&quot;DOI&quot;:&quot;10.1002/ana.21843&quot;,&quot;ISSN&quot;:&quot;03645134&quot;,&quot;issued&quot;:{&quot;date-parts&quot;:[[2010,1]]},&quot;page&quot;:&quot;122-131&quot;,&quot;issue&quot;:&quot;1&quot;,&quot;volume&quot;:&quot;67&quot;,&quot;container-title-short&quot;:&quot;Ann Neurol&quot;},&quot;isTemporary&quot;:false}]},{&quot;citationID&quot;:&quot;MENDELEY_CITATION_65fd1a8b-ea2e-41d0-a237-3f99f7ead5b2&quot;,&quot;properties&quot;:{&quot;noteIndex&quot;:0},&quot;isEdited&quot;:false,&quot;manualOverride&quot;:{&quot;isManuallyOverridden&quot;:true,&quot;citeprocText&quot;:&quot;&lt;sup&gt;2,52,54&lt;/sup&gt;&quot;,&quot;manualOverrideText&quot;:&quot;(e.g. 2,54,56)&quot;},&quot;citationTag&quot;:&quot;MENDELEY_CITATION_v3_eyJjaXRhdGlvbklEIjoiTUVOREVMRVlfQ0lUQVRJT05fNjVmZDFhOGItZWEyZS00MWQwLWEyMzctM2Y5OWY3ZWFkNWIyIiwicHJvcGVydGllcyI6eyJub3RlSW5kZXgiOjB9LCJpc0VkaXRlZCI6ZmFsc2UsIm1hbnVhbE92ZXJyaWRlIjp7ImlzTWFudWFsbHlPdmVycmlkZGVuIjp0cnVlLCJjaXRlcHJvY1RleHQiOiI8c3VwPjIsNTIsNTQ8L3N1cD4iLCJtYW51YWxPdmVycmlkZVRleHQiOiIoZS5nLiAyLDU0LDU2KS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ET0kiOiIxMC4xMDE2L2ouamFsei4yMDE4LjAyLjAxOCIsIklTU04iOiIxNTUyNTI3OSIsIlBNSUQiOiIyOTY1MzYwNi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EluYy4iLCJpc3N1ZSI6IjQiLCJ2b2x1bWUiOiIxNCIsImNvbnRhaW5lci10aXRsZS1zaG9ydCI6IiJ9LCJpc1RlbXBvcmFyeSI6ZmFsc2V9XX0=&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id&quot;:&quot;53f125ad-6373-3148-b9fa-05ea65ddfc2a&quot;,&quot;itemData&quot;:{&quot;type&quot;:&quot;article&quot;,&quot;id&quot;:&quot;53f125ad-6373-3148-b9fa-05ea65ddfc2a&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nd Dementia&quot;,&quot;DOI&quot;:&quot;10.1016/j.jalz.2018.02.018&quot;,&quot;ISSN&quot;:&quot;15525279&quot;,&quot;PMID&quot;:&quot;29653606&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 Inc.&quot;,&quot;issue&quot;:&quot;4&quot;,&quot;volume&quot;:&quot;14&quot;,&quot;container-title-short&quot;:&quot;&quot;},&quot;isTemporary&quot;:false}]},{&quot;citationID&quot;:&quot;MENDELEY_CITATION_a98cf8db-a654-40d7-8a82-e2f0e592a341&quot;,&quot;properties&quot;:{&quot;noteIndex&quot;:0},&quot;isEdited&quot;:false,&quot;manualOverride&quot;:{&quot;isManuallyOverridden&quot;:false,&quot;citeprocText&quot;:&quot;&lt;sup&gt;2,3,54&lt;/sup&gt;&quot;,&quot;manualOverrideText&quot;:&quot;&quot;},&quot;citationTag&quot;:&quot;MENDELEY_CITATION_v3_eyJjaXRhdGlvbklEIjoiTUVOREVMRVlfQ0lUQVRJT05fYTk4Y2Y4ZGItYTY1NC00MGQ3LThhODItZTJmMGU1OTJhMzQxIiwicHJvcGVydGllcyI6eyJub3RlSW5kZXgiOjB9LCJpc0VkaXRlZCI6ZmFsc2UsIm1hbnVhbE92ZXJyaWRlIjp7ImlzTWFudWFsbHlPdmVycmlkZGVuIjpmYWxzZSwiY2l0ZXByb2NUZXh0IjoiPHN1cD4yLDMsNTQ8L3N1cD4iLCJtYW51YWxPdmVycmlkZVRleHQiOiIi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0s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Sx7ImlkIjoiMzkxNmZmNWMtNzhkMi0zYmE0LWEzZmQtOTcxNTg1ZGNhMzJmIiwiaXRlbURhdGEiOnsidHlwZSI6ImFydGljbGUtam91cm5hbCIsImlkIjoiMzkxNmZmNWMtNzhkMi0zYmE0LWEzZmQtOTcxNTg1ZGNhMzJm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iwiaXNzdWUiOiI0Iiwidm9sdW1lIjoiMTQiLCJjb250YWluZXItdGl0bGUtc2hvcnQiOiIifSwiaXNUZW1wb3JhcnkiOmZhbHNlfV19&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id&quot;:&quot;3916ff5c-78d2-3ba4-a3fd-971585dca32f&quot;,&quot;itemData&quot;:{&quot;type&quot;:&quot;article-journal&quot;,&quot;id&quot;:&quot;3916ff5c-78d2-3ba4-a3fd-971585dca32f&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mp; Dementia&quot;,&quot;accessed&quot;:{&quot;date-parts&quot;:[[2018,11,14]]},&quot;DOI&quot;:&quot;10.1016/J.JALZ.2018.02.018&quot;,&quot;ISSN&quot;:&quot;1552-5260&quot;,&quot;URL&quot;:&quot;https://www.sciencedirect.com/science/article/pii/S1552526018300724&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quot;,&quot;issue&quot;:&quot;4&quot;,&quot;volume&quot;:&quot;14&quot;,&quot;container-title-short&quot;:&quot;&quot;},&quot;isTemporary&quot;:false}]},{&quot;citationID&quot;:&quot;MENDELEY_CITATION_5be1121c-93f5-49de-9fce-cdded70e3026&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&quot;,&quot;citationItems&quot;:[{&quot;id&quot;:&quot;8727c4bd-4da0-3978-9cb6-f0812efc231c&quot;,&quot;itemData&quot;:{&quot;type&quot;:&quot;article-journal&quot;,&quot;id&quot;:&quot;8727c4bd-4da0-3978-9cb6-f0812efc231c&quot;,&quot;title&quot;:&quot;Longitudinal Cerebrospinal Fluid Biomarker Changes in Preclinical Alzheimer Disease During Middle Age&quot;,&quot;author&quot;:[{&quot;family&quot;:&quot;Sutphen&quot;,&quot;given&quot;:&quot;Courtney L.&quot;,&quot;parse-names&quot;:false,&quot;dropping-particle&quot;:&quot;&quot;,&quot;non-dropping-particle&quot;:&quot;&quot;},{&quot;family&quot;:&quot;Jasielec&quot;,&quot;given&quot;:&quot;Mateusz S.&quot;,&quot;parse-names&quot;:false,&quot;dropping-particle&quot;:&quot;&quot;,&quot;non-dropping-particle&quot;:&quot;&quot;},{&quot;family&quot;:&quot;Shah&quot;,&quot;given&quot;:&quot;Aarti R.&quot;,&quot;parse-names&quot;:false,&quot;dropping-particle&quot;:&quot;&quot;,&quot;non-dropping-particle&quot;:&quot;&quot;},{&quot;family&quot;:&quot;Macy&quot;,&quot;given&quot;:&quot;Elizabeth M.&quot;,&quot;parse-names&quot;:false,&quot;dropping-particle&quot;:&quot;&quot;,&quot;non-dropping-particle&quot;:&quot;&quot;},{&quot;family&quot;:&quot;Xiong&quot;,&quot;given&quot;:&quot;Chengjie&quot;,&quot;parse-names&quot;:false,&quot;dropping-particle&quot;:&quot;&quot;,&quot;non-dropping-particle&quot;:&quot;&quot;},{&quot;family&quot;:&quot;Vlassenko&quot;,&quot;given&quot;:&quot;Andrei G.&quot;,&quot;parse-names&quot;:false,&quot;dropping-particle&quot;:&quot;&quot;,&quot;non-dropping-particle&quot;:&quot;&quot;},{&quot;family&quot;:&quot;Benzinger&quot;,&quot;given&quot;:&quot;Tammie L. S.&quot;,&quot;parse-names&quot;:false,&quot;dropping-particle&quot;:&quot;&quot;,&quot;non-dropping-particle&quot;:&quot;&quot;},{&quot;family&quot;:&quot;Stoops&quot;,&quot;given&quot;:&quot;Erik E. J.&quot;,&quot;parse-names&quot;:false,&quot;dropping-particle&quot;:&quot;&quot;,&quot;non-dropping-particle&quot;:&quot;&quot;},{&quot;family&quot;:&quot;Vanderstichele&quot;,&quot;given&quot;:&quot;Hugo M. J.&quot;,&quot;parse-names&quot;:false,&quot;dropping-particle&quot;:&quot;&quot;,&quot;non-dropping-particle&quot;:&quot;&quot;},{&quot;family&quot;:&quot;Brix&quot;,&quot;given&quot;:&quot;Britta&quot;,&quot;parse-names&quot;:false,&quot;dropping-particle&quot;:&quot;&quot;,&quot;non-dropping-particle&quot;:&quot;&quot;},{&quot;family&quot;:&quot;Darby&quot;,&quot;given&quot;:&quot;Heather D.&quot;,&quot;parse-names&quot;:false,&quot;dropping-particle&quot;:&quot;&quot;,&quot;non-dropping-particle&quot;:&quot;&quot;},{&quot;family&quot;:&quot;Vandijck&quot;,&quot;given&quot;:&quot;Manu L. J.&quot;,&quot;parse-names&quot;:false,&quot;dropping-particle&quot;:&quot;&quot;,&quot;non-dropping-particle&quot;:&quot;&quot;},{&quot;family&quot;:&quot;Ladenson&quot;,&quot;given&quot;:&quot;Jack H.&quot;,&quot;parse-names&quot;:false,&quot;dropping-particle&quot;:&quot;&quot;,&quot;non-dropping-particle&quot;:&quot;&quot;},{&quot;family&quot;:&quot;Morris&quot;,&quot;given&quot;:&quot;John C.&quot;,&quot;parse-names&quot;:false,&quot;dropping-particle&quot;:&quot;&quot;,&quot;non-dropping-particle&quot;:&quot;&quot;},{&quot;family&quot;:&quot;Holtzman&quot;,&quot;given&quot;:&quot;David M.&quot;,&quot;parse-names&quot;:false,&quot;dropping-particle&quot;:&quot;&quot;,&quot;non-dropping-particle&quot;:&quot;&quot;},{&quot;family&quot;:&quot;Fagan&quot;,&quot;given&quot;:&quot;Anne M.&quot;,&quot;parse-names&quot;:false,&quot;dropping-particle&quot;:&quot;&quot;,&quot;non-dropping-particle&quot;:&quot;&quot;}],&quot;container-title&quot;:&quot;JAMA Neurology&quot;,&quot;DOI&quot;:&quot;10.1001/jamaneurol.2015.1285&quot;,&quot;ISSN&quot;:&quot;2168-6149&quot;,&quot;issued&quot;:{&quot;date-parts&quot;:[[2015,9,1]]},&quot;page&quot;:&quot;1029&quot;,&quot;issue&quot;:&quot;9&quot;,&quot;volume&quot;:&quot;72&quot;,&quot;container-title-short&quot;:&quot;JAMA Neurol&quot;},&quot;isTemporary&quot;:false}]},{&quot;citationID&quot;:&quot;MENDELEY_CITATION_cde1146f-4ff2-4596-9e34-20325eb11ad3&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&quot;,&quot;citationItems&quot;:[{&quot;id&quot;:&quot;1706126a-2950-3684-b319-f525dd98c7fa&quot;,&quot;itemData&quot;:{&quot;type&quot;:&quot;article-journal&quot;,&quot;id&quot;:&quot;1706126a-2950-3684-b319-f525dd98c7fa&quot;,&quot;title&quot;:&quot;Temporal Correlation of CSF and Neuroimaging in the Amyloid-Tau-Neurodegeneration Model of Alzheimer Disease&quot;,&quot;author&quot;:[{&quot;family&quot;:&quot;Boerwinkle&quot;,&quot;given&quot;:&quot;Anna H.&quot;,&quot;parse-names&quot;:false,&quot;dropping-particle&quot;:&quot;&quot;,&quot;non-dropping-particle&quot;:&quot;&quot;},{&quot;family&quot;:&quot;Wisch&quot;,&quot;given&quot;:&quot;Julie K.&quot;,&quot;parse-names&quot;:false,&quot;dropping-particle&quot;:&quot;&quot;,&quot;non-dropping-particle&quot;:&quot;&quot;},{&quot;family&quot;:&quot;Chen&quot;,&quot;given&quot;:&quot;Charles D.&quot;,&quot;parse-names&quot;:false,&quot;dropping-particle&quot;:&quot;&quot;,&quot;non-dropping-particle&quot;:&quot;&quot;},{&quot;family&quot;:&quot;Gordon&quot;,&quot;given&quot;:&quot;Brian A.&quot;,&quot;parse-names&quot;:false,&quot;dropping-particle&quot;:&quot;&quot;,&quot;non-dropping-particle&quot;:&quot;&quot;},{&quot;family&quot;:&quot;Butt&quot;,&quot;given&quot;:&quot;Omar Hameed&quot;,&quot;parse-names&quot;:false,&quot;dropping-particle&quot;:&quot;&quot;,&quot;non-dropping-particle&quot;:&quot;&quot;},{&quot;family&quot;:&quot;Schindler&quot;,&quot;given&quot;:&quot;Suzanne E&quot;,&quot;parse-names&quot;:false,&quot;dropping-particle&quot;:&quot;&quot;,&quot;non-dropping-particle&quot;:&quot;&quot;},{&quot;family&quot;:&quot;Sutphen&quot;,&quot;given&quot;:&quot;Courtney&quot;,&quot;parse-names&quot;:false,&quot;dropping-particle&quot;:&quot;&quot;,&quot;non-dropping-particle&quot;:&quot;&quot;},{&quot;family&quot;:&quot;Flores&quot;,&quot;given&quot;:&quot;Shaney&quot;,&quot;parse-names&quot;:false,&quot;dropping-particle&quot;:&quot;&quot;,&quot;non-dropping-particle&quot;:&quot;&quot;},{&quot;family&quot;:&quot;Dincer&quot;,&quot;given&quot;:&quot;Aylin&quot;,&quot;parse-names&quot;:false,&quot;dropping-particle&quot;:&quot;&quot;,&quot;non-dropping-particle&quot;:&quot;&quot;},{&quot;family&quot;:&quot;Benzinger&quot;,&quot;given&quot;:&quot;Tammie L.S.&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DOI&quot;:&quot;10.1212/wnl.0000000000012123&quot;,&quot;ISSN&quot;:&quot;0028-3878&quot;,&quot;issued&quot;:{&quot;date-parts&quot;:[[2021,7,6]]},&quot;abstract&quot;:&quot;OBJECTIVE: Temporal correlations between CSF and neuroimaging (PET and MRI) measures of amyloid, tau, and neurodegeneration were evaluated in relation to Alzheimer disease (AD) progression. METHODS: Three hundred seventy-one cognitively unimpaired and impaired participants enrolled in longitudinal studies of AD had both CSF (amyloid-ß42, phosphorylated tau181, total tau, and neurofilament light chain) and neuroimaging (PiB PET, flortaucipir PET, and structural MRI) measures. The pairwise time interval between CSF and neuroimaging measures was binned into two year periods. Spearman correlations identified the time bin when CSF and neuroimaging measures most strongly correlated. CSF and neuroimaging measures were then binarized as biomarker-positive or biomarker-negative using Gaussian mixture modelling. Cohen&amp;#039;s kappa coefficient identified the time bin when CSF measures best agreed with corresponding neuroimaging measures when determining amyloid, tau, and neurodegeneration biomarker positivity. RESULTS: CSF amyloid-ß42 and PiB PET showed maximal correlation when collected within six years of each other (R &amp;amp;#8776; -0.5). CSF phosphorylated tau181 and flortaucipir PET showed maximal correlation when CSF was collected four to eight years prior to PET (R &amp;amp;#8776; 0.4). CSF neurofilament light chain and cortical thickness showed low correlation, regardless of time interval (Ravg &amp;amp;#8776; -0.3). Similarly, CSF total tau and cortical thickness had low correlation, regardless of time interval (Ravg &amp;lt; -0.2). CONCLUSIONS: CSF amyloid-ß42 and PiB PET best agree when acquired in close temporal proximity, whereas CSF phosphorylated tau precedes flortaucipir PET by four to eight years. CSF and neuroimaging measures of neurodegeneration have low correspondence and are not interchangeable at any time interval.&quot;,&quot;publisher&quot;:&quot;Ovid Technologies (Wolters Kluwer Health)&quot;,&quot;container-title-short&quot;:&quot;Neurology&quot;},&quot;isTemporary&quot;:false}]},{&quot;citationID&quot;:&quot;MENDELEY_CITATION_294695ff-9a3f-4248-9220-6c1a88cc8cf5&quot;,&quot;properties&quot;:{&quot;noteIndex&quot;:0},&quot;isEdited&quot;:false,&quot;manualOverride&quot;:{&quot;isManuallyOverriden&quot;:false,&quot;citeprocText&quot;:&quot;&lt;sup&gt;54&lt;/sup&gt;&quot;,&quot;manualOverrideText&quot;:&quot;&quot;,&quot;isManuallyOverridden&quot;:false},&quot;citationTag&quot;:&quot;MENDELEY_CITATION_v3_eyJjaXRhdGlvbklEIjoiTUVOREVMRVlfQ0lUQVRJT05fMjk0Njk1ZmYtOWEzZi00MjQ4LTkyMjAtNmMxYTg4Y2M4Y2Y1IiwicHJvcGVydGllcyI6eyJub3RlSW5kZXgiOjB9LCJpc0VkaXRlZCI6ZmFsc2UsIm1hbnVhbE92ZXJyaWRlIjp7ImlzTWFudWFsbHlPdmVycmlkZW4iOmZhbHNlLCJjaXRlcHJvY1RleHQiOiI8c3VwPjU0PC9zdXA+IiwibWFudWFsT3ZlcnJpZGVUZXh0IjoiIiwiaXNNYW51YWxseU92ZXJyaWRkZW4iOmZhbHNl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1dfQ==&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citationID&quot;:&quot;MENDELEY_CITATION_710a8e4b-f46f-47fc-bad4-4285d7731151&quot;,&quot;properties&quot;:{&quot;noteIndex&quot;:0},&quot;isEdited&quot;:false,&quot;manualOverride&quot;:{&quot;isManuallyOverriden&quot;:false,&quot;citeprocText&quot;:&quot;&lt;sup&gt;69&lt;/sup&gt;&quot;,&quot;manualOverrideText&quot;:&quot;&quot;,&quot;isManuallyOverridden&quot;:false},&quot;citationTag&quot;:&quot;MENDELEY_CITATION_v3_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&quot;,&quot;citationItems&quot;:[{&quot;id&quot;:&quot;7dbb68fb-babb-3333-950e-91758b2388ea&quot;,&quot;itemData&quot;:{&quot;type&quot;:&quot;article-journal&quot;,&quot;id&quot;:&quot;7dbb68fb-babb-3333-950e-91758b2388ea&quot;,&quot;title&quot;:&quot;Time between milestone events in the Alzheimer's disease amyloid cascade&quot;,&quot;author&quot;:[{&quot;family&quot;:&quot;Insel&quot;,&quot;given&quot;:&quot;Philip S.&quot;,&quot;parse-names&quot;:false,&quot;dropping-particle&quot;:&quot;&quot;,&quot;non-dropping-particle&quot;:&quot;&quot;},{&quot;family&quot;:&quot;Donohue&quot;,&quot;given&quot;:&quot;Michael C.&quot;,&quot;parse-names&quot;:false,&quot;dropping-particle&quot;:&quot;&quot;,&quot;non-dropping-particle&quot;:&quot;&quot;},{&quot;family&quot;:&quot;Berron&quot;,&quot;given&quot;:&quot;David&quot;,&quot;parse-names&quot;:false,&quot;dropping-particle&quot;:&quot;&quot;,&quot;non-dropping-particle&quot;:&quot;&quot;},{&quot;family&quot;:&quot;Hansson&quot;,&quot;given&quot;:&quot;Oskar&quot;,&quot;parse-names&quot;:false,&quot;dropping-particle&quot;:&quot;&quot;,&quot;non-dropping-particle&quot;:&quot;&quot;},{&quot;family&quot;:&quot;Mattsson-Carlgren&quot;,&quot;given&quot;:&quot;Niklas&quot;,&quot;parse-names&quot;:false,&quot;dropping-particle&quot;:&quot;&quot;,&quot;non-dropping-particle&quot;:&quot;&quot;}],&quot;container-title&quot;:&quot;NeuroImage&quot;,&quot;DOI&quot;:&quot;10.1016/j.neuroimage.2020.117676&quot;,&quot;ISSN&quot;:&quot;10959572&quot;,&quot;PMID&quot;:&quot;33359337&quot;,&quot;issued&quot;:{&quot;date-parts&quot;:[[2021,2,15]]},&quot;abstract&quot;:&quot;Objective: Estimate the time-course of the spread of key pathological markers and the onset of cognitive dysfunction in Alzheimer's disease. Methods: In a cohort of 335 older adults, ranging in cognitive functioning, we estimated the time of initial changes of Aβ, tau, and decreases in cognition with respect to the time of Aβ-positivity. Results: Small effect sizes of change in CSF Aβ42 and regional Aβ PET were estimated to occur several decades before Aβ-positivity. Increases in CSF tau occurred 7–8 years before Aβ-positivity. Temporoparietal tau PET showed increases 4–5 years before Aβ-positivity. Subtle cognitive dysfunction was observed 4–6 years before Aβ-positivity. Conclusions: Increases in tau and cognitive dysfunction occur years before commonly used thresholds for Aβ-positivity. Explicit estimates of the time for these events provide a clearer picture of the time-course of the amyloid cascade and identify potential windows for specific treatments.&quot;,&quot;publisher&quot;:&quot;Academic Press Inc.&quot;,&quot;volume&quot;:&quot;227&quot;,&quot;container-title-short&quot;:&quot;Neuroimage&quot;},&quot;isTemporary&quot;:false}]},{&quot;citationID&quot;:&quot;MENDELEY_CITATION_69b73a73-98c6-4fbc-90b8-1d8ea1ccce19&quot;,&quot;properties&quot;:{&quot;noteIndex&quot;:0},&quot;isEdited&quot;:false,&quot;manualOverride&quot;:{&quot;isManuallyOverridden&quot;:false,&quot;citeprocText&quot;:&quot;&lt;sup&gt;70–72&lt;/sup&gt;&quot;,&quot;manualOverrideText&quot;:&quot;&quot;},&quot;citationTag&quot;:&quot;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&quot;,&quot;citationItems&quot;:[{&quot;id&quot;:&quot;93c115c4-d44a-3dbb-a238-154351b27dbe&quot;,&quot;itemData&quot;:{&quot;type&quot;:&quot;article-journal&quot;,&quot;id&quot;:&quot;93c115c4-d44a-3dbb-a238-154351b27dbe&quot;,&quot;title&quot;:&quot;Proteomic signatures of brain regions affected by tau pathology in early and late stages of Alzheimer's disease&quot;,&quot;author&quot;:[{&quot;family&quot;:&quot;Mendonça&quot;,&quot;given&quot;:&quot;Clarissa Ferolla&quot;,&quot;parse-names&quot;:false,&quot;dropping-particle&quot;:&quot;&quot;,&quot;non-dropping-particle&quot;:&quot;&quot;},{&quot;family&quot;:&quot;Kuras&quot;,&quot;given&quot;:&quot;Magdalena&quot;,&quot;parse-names&quot;:false,&quot;dropping-particle&quot;:&quot;&quot;,&quot;non-dropping-particle&quot;:&quot;&quot;},{&quot;family&quot;:&quot;Nogueira&quot;,&quot;given&quot;:&quot;Fábio César Sousa&quot;,&quot;parse-names&quot;:false,&quot;dropping-particle&quot;:&quot;&quot;,&quot;non-dropping-particle&quot;:&quot;&quot;},{&quot;family&quot;:&quot;Plá&quot;,&quot;given&quot;:&quot;Indira&quot;,&quot;parse-names&quot;:false,&quot;dropping-particle&quot;:&quot;&quot;,&quot;non-dropping-particle&quot;:&quot;&quot;},{&quot;family&quot;:&quot;Hortobágyi&quot;,&quot;given&quot;:&quot;Tibor&quot;,&quot;parse-names&quot;:false,&quot;dropping-particle&quot;:&quot;&quot;,&quot;non-dropping-particle&quot;:&quot;&quot;},{&quot;family&quot;:&quot;Csiba&quot;,&quot;given&quot;:&quot;László&quot;,&quot;parse-names&quot;:false,&quot;dropping-particle&quot;:&quot;&quot;,&quot;non-dropping-particle&quot;:&quot;&quot;},{&quot;family&quot;:&quot;Palkovits&quot;,&quot;given&quot;:&quot;Miklós&quot;,&quot;parse-names&quot;:false,&quot;dropping-particle&quot;:&quot;&quot;,&quot;non-dropping-particle&quot;:&quot;&quot;},{&quot;family&quot;:&quot;Renner&quot;,&quot;given&quot;:&quot;Éva&quot;,&quot;parse-names&quot;:false,&quot;dropping-particle&quot;:&quot;&quot;,&quot;non-dropping-particle&quot;:&quot;&quot;},{&quot;family&quot;:&quot;Döme&quot;,&quot;given&quot;:&quot;Péter&quot;,&quot;parse-names&quot;:false,&quot;dropping-particle&quot;:&quot;&quot;,&quot;non-dropping-particle&quot;:&quot;&quot;},{&quot;family&quot;:&quot;Marko-Varga&quot;,&quot;given&quot;:&quot;György&quot;,&quot;parse-names&quot;:false,&quot;dropping-particle&quot;:&quot;&quot;,&quot;non-dropping-particle&quot;:&quot;&quot;},{&quot;family&quot;:&quot;Domont&quot;,&quot;given&quot;:&quot;Gilberto B.&quot;,&quot;parse-names&quot;:false,&quot;dropping-particle&quot;:&quot;&quot;,&quot;non-dropping-particle&quot;:&quot;&quot;},{&quot;family&quot;:&quot;Rezeli&quot;,&quot;given&quot;:&quot;Melinda&quot;,&quot;parse-names&quot;:false,&quot;dropping-particle&quot;:&quot;&quot;,&quot;non-dropping-particle&quot;:&quot;&quot;}],&quot;container-title&quot;:&quot;Neurobiology of Disease&quot;,&quot;DOI&quot;:&quot;10.1016/j.nbd.2019.104509&quot;,&quot;ISSN&quot;:&quot;1095953X&quot;,&quot;PMID&quot;:&quot;31207390&quot;,&quot;issued&quot;:{&quot;date-parts&quot;:[[2019,10,1]]},&quot;abstract&quot;:&quot;Background: Alzheimer's disease (AD) is the most common neurodegenerative disorder. Depositions of amyloid β peptide (Aβ) and tau protein are among the major pathological hallmarks of AD. Aβ and tau burden follows predictable spatial patterns during the progression of AD. Nevertheless, it remains obscure why certain brain regions are more vulnerable than others; to investigate this and dysregulated pathways during AD progression, a mass spectrometry-based proteomics study was performed. Methods: In total 103 tissue samples from regions early (entorhinal and parahippocampal cortices - medial temporal lobe (MTL)) and late affected (temporal and frontal cortices - neocortex) by tau pathology were subjected to label-free quantitative proteomics analysis. Results: Considering dysregulated proteins during AD progression, the majority (625 out of 737 proteins) was region specific, while some proteins were shared between regions (101 proteins altered in two areas and 11 proteins altered in three areas). Analogously, many dysregulated pathways during disease progression were exclusive to certain regions, but a few pathways altered in two or more areas. Changes in protein expression indicate that synapse loss occurred in all analyzed regions, while translation dysregulation was preponderant in entorhinal, parahippocampal and frontal cortices. Oxidative phosphorylation impairment was prominent in MTL. Differential proteomic analysis of brain areas in health state (controls) showed higher metabolism and increased expression of AD-related proteins in the MTL compared to the neocortex. In addition, several proteins that differentiate brain regions in control tissue were dysregulated in AD. Conclusions: This work provides the comparison of proteomic changes in brain regions affected by tau pathology at different stages of AD. Although we identified commonly regulated proteins and pathways during disease advancement, we found that the dysregulated processes are predominantly region specific. In addition, a distinct proteomic signature was found between MTL and neocortex in healthy subjects that might be related to AD vulnerability. These findings highlight the need for investigating AD's cascade of events throughout the whole brain and studies spanning more brain areas are required to better understand AD etiology and region vulnerability to disease.&quot;,&quot;publisher&quot;:&quot;Academic Press Inc.&quot;,&quot;volume&quot;:&quot;130&quot;,&quot;container-title-short&quot;:&quot;Neurobiol Dis&quot;},&quot;isTemporary&quot;:false},{&quot;id&quot;:&quot;180ef22b-896a-35bd-8c6a-16f8d76c4924&quot;,&quot;itemData&quot;:{&quot;type&quot;:&quot;article-journal&quot;,&quot;id&quot;:&quot;180ef22b-896a-35bd-8c6a-16f8d76c4924&quot;,&quot;title&quot;:&quot;Cellular, synaptic, and biochemical features of resilient cognition in Alzheimer's disease&quot;,&quot;author&quot;:[{&quot;family&quot;:&quot;Arnold&quot;,&quot;given&quot;:&quot;Steven E.&quot;,&quot;parse-names&quot;:false,&quot;dropping-particle&quot;:&quot;&quot;,&quot;non-dropping-particle&quot;:&quot;&quot;},{&quot;family&quot;:&quot;Louneva&quot;,&quot;given&quot;:&quot;Natalia&quot;,&quot;parse-names&quot;:false,&quot;dropping-particle&quot;:&quot;&quot;,&quot;non-dropping-particle&quot;:&quot;&quot;},{&quot;family&quot;:&quot;Cao&quot;,&quot;given&quot;:&quot;Kajia&quot;,&quot;parse-names&quot;:false,&quot;dropping-particle&quot;:&quot;&quot;,&quot;non-dropping-particle&quot;:&quot;&quot;},{&quot;family&quot;:&quot;Wang&quot;,&quot;given&quot;:&quot;Li San&quot;,&quot;parse-names&quot;:false,&quot;dropping-particle&quot;:&quot;&quot;,&quot;non-dropping-particle&quot;:&quot;&quot;},{&quot;family&quot;:&quot;Han&quot;,&quot;given&quot;:&quot;Li Ying&quot;,&quot;parse-names&quot;:false,&quot;dropping-particle&quot;:&quot;&quot;,&quot;non-dropping-particle&quot;:&quot;&quot;},{&quot;family&quot;:&quot;Wolk&quot;,&quot;given&quot;:&quot;David A.&quot;,&quot;parse-names&quot;:false,&quot;dropping-particle&quot;:&quot;&quot;,&quot;non-dropping-particle&quot;:&quot;&quot;},{&quot;family&quot;:&quot;Negash&quot;,&quot;given&quot;:&quot;Selamawit&quot;,&quot;parse-names&quot;:false,&quot;dropping-particle&quot;:&quot;&quot;,&quot;non-dropping-particle&quot;:&quot;&quot;},{&quot;family&quot;:&quot;Leurgans&quot;,&quot;given&quot;:&quot;Sue E.&quot;,&quot;parse-names&quot;:false,&quot;dropping-particle&quot;:&quot;&quot;,&quot;non-dropping-particle&quot;:&quot;&quot;},{&quot;family&quot;:&quot;Schneider&quot;,&quot;given&quot;:&quot;Julie A.&quot;,&quot;parse-names&quot;:false,&quot;dropping-particle&quot;:&quot;&quot;,&quot;non-dropping-particle&quot;:&quot;&quot;},{&quot;family&quot;:&quot;Buchman&quot;,&quot;given&quot;:&quot;Aron S.&quot;,&quot;parse-names&quot;:false,&quot;dropping-particle&quot;:&quot;&quot;,&quot;non-dropping-particle&quot;:&quot;&quot;},{&quot;family&quot;:&quot;Wilson&quot;,&quot;given&quot;:&quot;Robert S.&quot;,&quot;parse-names&quot;:false,&quot;dropping-particle&quot;:&quot;&quot;,&quot;non-dropping-particle&quot;:&quot;&quot;},{&quot;family&quot;:&quot;Bennett&quot;,&quot;given&quot;:&quot;David A.&quot;,&quot;parse-names&quot;:false,&quot;dropping-particle&quot;:&quot;&quot;,&quot;non-dropping-particle&quot;:&quot;&quot;}],&quot;container-title&quot;:&quot;Neurobiology of Aging&quot;,&quot;DOI&quot;:&quot;10.1016/j.neurobiolaging.2012.03.004&quot;,&quot;ISSN&quot;:&quot;01974580&quot;,&quot;PMID&quot;:&quot;22554416&quot;,&quot;issued&quot;:{&quot;date-parts&quot;:[[2013,1]]},&quot;page&quot;:&quot;157-168&quot;,&quot;abstract&quot;:&quot;Although neuritic plaques and neurofibrillary tangles in older adults are correlated with cognitive impairment and severity of dementia, it has long been recognized that the relationship is imperfect, as some people exhibit normal cognition despite high levels of Alzheimer's disease (AD) pathology. We compared the cellular, synaptic, and biochemical composition of midfrontal cortices in female subjects from the Religious Orders Study who were stratified into three subgroups: (1) pathological AD with normal cognition (\&quot;AD-Resilient\&quot;), (2) pathological AD with AD-typical dementia (\&quot;AD-Dementia\&quot;), and (3) pathologically normal with normal cognition (\&quot;Normal Comparison\&quot;). The AD-Resilient group exhibited preserved densities of synaptophysin-labeled presynaptic terminals and synaptopodin-labeled dendritic spines compared with the AD-Dementia group, and increased densities of glial fibrillary acidic protein astrocytes compared with both the AD-Dementia and Normal Comparison groups. Further, in a discovery-type antibody microarray protein analysis, we identified a number of candidate protein abnormalities that were associated with a particular diagnostic group. These data characterize cellular and synaptic features and identify novel biochemical targets that may be associated with resilient cognitive brain aging in the setting of pathological AD. © 2013 Elsevier Inc.&quot;,&quot;issue&quot;:&quot;1&quot;,&quot;volume&quot;:&quot;34&quot;,&quot;container-title-short&quot;:&quot;Neurobiol Aging&quot;},&quot;isTemporary&quot;:false},{&quot;id&quot;:&quot;6b2d5be5-88e0-3e5b-af3e-27a667cab6eb&quot;,&quot;itemData&quot;:{&quot;type&quot;:&quot;article-journal&quot;,&quot;id&quot;:&quot;6b2d5be5-88e0-3e5b-af3e-27a667cab6eb&quot;,&quot;title&quot;:&quot;Targeted brain proteomics uncover multiple pathways to Alzheimer's dementia&quot;,&quot;author&quot;:[{&quot;family&quot;:&quot;Yu&quot;,&quot;given&quot;:&quot;Lei&quot;,&quot;parse-names&quot;:false,&quot;dropping-particle&quot;:&quot;&quot;,&quot;non-dropping-particle&quot;:&quot;&quot;},{&quot;family&quot;:&quot;Petyuk&quot;,&quot;given&quot;:&quot;Vladislav A.&quot;,&quot;parse-names&quot;:false,&quot;dropping-particle&quot;:&quot;&quot;,&quot;non-dropping-particle&quot;:&quot;&quot;},{&quot;family&quot;:&quot;Gaiteri&quot;,&quot;given&quot;:&quot;Chris&quot;,&quot;parse-names&quot;:false,&quot;dropping-particle&quot;:&quot;&quot;,&quot;non-dropping-particle&quot;:&quot;&quot;},{&quot;family&quot;:&quot;Mostafavi&quot;,&quot;given&quot;:&quot;Sara&quot;,&quot;parse-names&quot;:false,&quot;dropping-particle&quot;:&quot;&quot;,&quot;non-dropping-particle&quot;:&quot;&quot;},{&quot;family&quot;:&quot;Young-Pearse&quot;,&quot;given&quot;:&quot;Tracy&quot;,&quot;parse-names&quot;:false,&quot;dropping-particle&quot;:&quot;&quot;,&quot;non-dropping-particle&quot;:&quot;&quot;},{&quot;family&quot;:&quot;Shah&quot;,&quot;given&quot;:&quot;Raj C.&quot;,&quot;parse-names&quot;:false,&quot;dropping-particle&quot;:&quot;&quot;,&quot;non-dropping-particle&quot;:&quot;&quot;},{&quot;family&quot;:&quot;Buchman&quot;,&quot;given&quot;:&quot;Aron S.&quot;,&quot;parse-names&quot;:false,&quot;dropping-particle&quot;:&quot;&quot;,&quot;non-dropping-particle&quot;:&quot;&quot;},{&quot;family&quot;:&quot;Schneider&quot;,&quot;given&quot;:&quot;Julie A.&quot;,&quot;parse-names&quot;:false,&quot;dropping-particle&quot;:&quot;&quot;,&quot;non-dropping-particle&quot;:&quot;&quot;},{&quot;family&quot;:&quot;Piehowski&quot;,&quot;given&quot;:&quot;Paul D.&quot;,&quot;parse-names&quot;:false,&quot;dropping-particle&quot;:&quot;&quot;,&quot;non-dropping-particle&quot;:&quot;&quot;},{&quot;family&quot;:&quot;Sontag&quot;,&quot;given&quot;:&quot;Ryan L.&quot;,&quot;parse-names&quot;:false,&quot;dropping-particle&quot;:&quot;&quot;,&quot;non-dropping-particle&quot;:&quot;&quot;},{&quot;family&quot;:&quot;Fillmore&quot;,&quot;given&quot;:&quot;Thomas L.&quot;,&quot;parse-names&quot;:false,&quot;dropping-particle&quot;:&quot;&quot;,&quot;non-dropping-particle&quot;:&quot;&quot;},{&quot;family&quot;:&quot;Shi&quot;,&quot;given&quot;:&quot;Tujin&quot;,&quot;parse-names&quot;:false,&quot;dropping-particle&quot;:&quot;&quot;,&quot;non-dropping-particle&quot;:&quot;&quot;},{&quot;family&quot;:&quot;Smith&quot;,&quot;given&quot;:&quot;Richard D.&quot;,&quot;parse-names&quot;:false,&quot;dropping-particle&quot;:&quot;&quot;,&quot;non-dropping-particle&quot;:&quot;&quot;},{&quot;family&quot;:&quot;Jager&quot;,&quot;given&quot;:&quot;Philip L.&quot;,&quot;parse-names&quot;:false,&quot;dropping-particle&quot;:&quot;&quot;,&quot;non-dropping-particle&quot;:&quot;de&quot;},{&quot;family&quot;:&quot;Bennett&quot;,&quot;given&quot;:&quot;David A.&quot;,&quot;parse-names&quot;:false,&quot;dropping-particle&quot;:&quot;&quot;,&quot;non-dropping-particle&quot;:&quot;&quot;}],&quot;container-title&quot;:&quot;Annals of Neurology&quot;,&quot;DOI&quot;:&quot;10.1002/ana.25266&quot;,&quot;ISSN&quot;:&quot;15318249&quot;,&quot;PMID&quot;:&quot;29908079&quot;,&quot;issued&quot;:{&quot;date-parts&quot;:[[2018,7,1]]},&quot;page&quot;:&quot;78-88&quot;,&quot;abstract&quot;:&quot;Objective: Previous gene expression analysis identified a network of coexpressed genes that is associated with β-amyloid neuropathology and cognitive decline in older adults. The current work targeted influential genes in this network with quantitative proteomics to identify potential novel therapeutic targets. Methods: Data came from 834 community-based older persons who were followed annually, died, and underwent brain autopsy. Uniform structured postmortem evaluations assessed the burden of β-amyloid and other common age-related neuropathologies. Selected reaction monitoring quantified cortical protein abundance of 12 genes prioritized from a molecular network of aging human brain that is implicated in Alzheimer's dementia. Regression and linear mixed models examined the protein associations with β-amyloid load and other neuropathological indices as well as cognitive decline over multiple years preceding death. Results: Average age at death was 88.6 years. Overall, 349 participants (41.9%) had Alzheimer's dementia at death. A higher level of PLXNB1 abundance was associated with more β-amyloid load (p = 1.0 × 10−7) and higher PHFtau tangle density (p = 2.3 × 10−7), and the association of PLXNB1 with cognitive decline is mediated by these known Alzheimer's disease pathologies. On the other hand, higher IGFBP5, HSPB2, and AK4 and lower ITPK1 levels were associated with faster cognitive decline, and, unlike PLXNB1, these associations were not fully explained by common neuropathological indices, suggesting novel mechanisms leading to cognitive decline. Interpretation: Using targeted proteomics, this work identified cortical proteins involved in Alzheimer's dementia and begins to dissect two different molecular pathways: one affecting β-amyloid deposition and another affecting resilience without a known pathological footprint. Ann Neurol 2018;83:78–88.&quot;,&quot;publisher&quot;:&quot;John Wiley and Sons Inc.&quot;,&quot;issue&quot;:&quot;1&quot;,&quot;volume&quot;:&quot;84&quot;,&quot;container-title-short&quot;:&quot;Ann Neurol&quot;},&quot;isTemporary&quot;:false}]},{&quot;citationID&quot;:&quot;MENDELEY_CITATION_c672104f-ff94-413e-886c-81b5cf1b68e0&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YzY3MjEwNGYtZmY5NC00MTNlLTg4NmMtODFiNWNmMWI2OGUw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f9ec6a75-6610-4db7-819b-19b0c4a68f6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llYzZhNzUtNjYxMC00ZGI3LTgxOWItMTliMGM0YTY4ZjY4IiwicHJvcGVydGllcyI6eyJub3RlSW5kZXgiOjB9LCJpc0VkaXRlZCI6ZmFsc2UsIm1hbnVhbE92ZXJyaWRlIjp7ImlzTWFudWFsbHlPdmVycmlkZGVuIjpmYWxzZSwiY2l0ZXByb2NUZXh0IjoiPHN1cD4xMT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citationID&quot;:&quot;MENDELEY_CITATION_58422677-7c98-4840-9db1-cda02de4cdf0&quot;,&quot;properties&quot;:{&quot;noteIndex&quot;:0},&quot;isEdited&quot;:false,&quot;manualOverride&quot;:{&quot;isManuallyOverridden&quot;:false,&quot;citeprocText&quot;:&quot;&lt;sup&gt;56,57,73&lt;/sup&gt;&quot;,&quot;manualOverrideText&quot;:&quot;&quot;},&quot;citationTag&quot;:&quot;MENDELEY_CITATION_v3_eyJjaXRhdGlvbklEIjoiTUVOREVMRVlfQ0lUQVRJT05fNTg0MjI2NzctN2M5OC00ODQwLTlkYjEtY2RhMDJkZTRjZGYwIiwicHJvcGVydGllcyI6eyJub3RlSW5kZXgiOjB9LCJpc0VkaXRlZCI6ZmFsc2UsIm1hbnVhbE92ZXJyaWRlIjp7ImlzTWFudWFsbHlPdmVycmlkZGVuIjpmYWxzZSwiY2l0ZXByb2NUZXh0IjoiPHN1cD41Niw1Nyw3Mz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container-title-short&quot;:&quot;Semin Cancer Biol&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isTemporary&quot;:false},{&quot;id&quot;:&quot;e7245a17-32fa-3208-a1c0-f586e21d20ed&quot;,&quot;itemData&quot;:{&quot;type&quot;:&quot;article-journal&quot;,&quot;id&quot;:&quot;e7245a17-32fa-3208-a1c0-f586e21d20ed&quot;,&quot;title&quot;:&quot;Downregulation of 14-3-3 Proteins in Alzheimer’s Disease&quot;,&quot;author&quot;:[{&quot;family&quot;:&quot;Gu&quot;,&quot;given&quot;:&quot;Qiang&quot;,&quot;parse-names&quot;:false,&quot;dropping-particle&quot;:&quot;&quot;,&quot;non-dropping-particle&quot;:&quot;&quot;},{&quot;family&quot;:&quot;Cuevas&quot;,&quot;given&quot;:&quot;Elvis&quot;,&quot;parse-names&quot;:false,&quot;dropping-particle&quot;:&quot;&quot;,&quot;non-dropping-particle&quot;:&quot;&quot;},{&quot;family&quot;:&quot;Raymick&quot;,&quot;given&quot;:&quot;James&quot;,&quot;parse-names&quot;:false,&quot;dropping-particle&quot;:&quot;&quot;,&quot;non-dropping-particle&quot;:&quot;&quot;},{&quot;family&quot;:&quot;Kanungo&quot;,&quot;given&quot;:&quot;Jyotshna&quot;,&quot;parse-names&quot;:false,&quot;dropping-particle&quot;:&quot;&quot;,&quot;non-dropping-particle&quot;:&quot;&quot;},{&quot;family&quot;:&quot;Sarkar&quot;,&quot;given&quot;:&quot;Sumit&quot;,&quot;parse-names&quot;:false,&quot;dropping-particle&quot;:&quot;&quot;,&quot;non-dropping-particle&quot;:&quot;&quot;}],&quot;container-title&quot;:&quot;Molecular Neurobiology&quot;,&quot;container-title-short&quot;:&quot;Mol Neurobiol&quot;,&quot;DOI&quot;:&quot;10.1007/s12035-019-01754-y&quot;,&quot;ISSN&quot;:&quot;15591182&quot;,&quot;PMID&quot;:&quot;31487003&quot;,&quot;issued&quot;:{&quot;date-parts&quot;:[[2020,1,1]]},&quot;page&quot;:&quot;32-40&quot;,&quot;abstract&quot;:&quot;One of the most abundant proteins expressed in the brain, 14-3-3 comprises about 1% of the brain’s total soluble proteins. The 14-3-3 isoforms bind to specific phosphoserine- and phosphothreonine-containing motifs found on a variety of signaling proteins (kinases and transcription factors, among others) to regulate a wide array of cellular processes including cell cycling, apoptosis, and autophagy. Previously, we described the expression of different 14-3-3 isoforms in the rat frontal cortex and reported their downregulation in a rodent model of neurodegeneration. To further investigate possible roles of 14-3-3 proteins in neurodegeneration, the present study examined different 14-3-3 isoforms in the frontal cortex of postmortem Alzheimer’s disease (AD) patients and control subjects. Among the different 14-3-3 isoforms in the human frontal cortex, the relative abundance of expression is in the following order: 14-3-3-eta &gt; tau &gt; sigma &gt; gamma &gt; epsilon &gt; zeta/delta &gt; beta/alpha. These relative abundance levels of different 14-3-3 isoforms in human frontal cortex closely resemble those in rat frontal cortex, suggesting a conserved expression pattern of different 14-3-3 isoforms in mammalian species. In the AD samples, there was a significant decrease in total 14-3-3 levels and the 14-3-3-eta and 14-3-3-gamma isoforms, while no significant difference in the expression level of other 14-3-3 isoforms between AD and control brains was detected. Together, these results demonstrate an abundance of several 14-3-3 isoforms in the frontal cortex and that a downregulation of total 14-3-3 protein levels and specific 14-3-3 isoforms is associated with neurodegeneration. Given the known function of 14-3-3 proteins as inhibitors of apoptosis, the present results suggest that 14-3-3 proteins may play an important role in neurodegeneration and deserve further investigations into AD and other neurodegenerative disorders.&quot;,&quot;publisher&quot;:&quot;Springer&quot;,&quot;issue&quot;:&quot;1&quot;,&quot;volume&quot;:&quot;57&quot;},&quot;isTemporary&quot;:false},{&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isTemporary&quot;:false}]},{&quot;citationID&quot;:&quot;MENDELEY_CITATION_e624c650-4f96-4763-a072-f65863f78734&quot;,&quot;properties&quot;:{&quot;noteIndex&quot;:0},&quot;isEdited&quot;:false,&quot;manualOverride&quot;:{&quot;isManuallyOverridden&quot;:false,&quot;citeprocText&quot;:&quot;&lt;sup&gt;74&lt;/sup&gt;&quot;,&quot;manualOverrideText&quot;:&quot;&quot;},&quot;citationTag&quot;:&quot;MENDELEY_CITATION_v3_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&quot;,&quot;citationItems&quot;:[{&quot;id&quot;:&quot;514520f0-a015-3951-8818-54e0d33a142a&quot;,&quot;itemData&quot;:{&quot;type&quot;:&quot;article-journal&quot;,&quot;id&quot;:&quot;514520f0-a015-3951-8818-54e0d33a142a&quot;,&quot;title&quot;:&quot;Molecular mechanisms of aging-associated inflammation&quot;,&quot;author&quot;:[{&quot;family&quot;:&quot;Sarkar&quot;,&quot;given&quot;:&quot;Devanand&quot;,&quot;parse-names&quot;:false,&quot;dropping-particle&quot;:&quot;&quot;,&quot;non-dropping-particle&quot;:&quot;&quot;},{&quot;family&quot;:&quot;Fisher&quot;,&quot;given&quot;:&quot;Paul B.&quot;,&quot;parse-names&quot;:false,&quot;dropping-particle&quot;:&quot;&quot;,&quot;non-dropping-particle&quot;:&quot;&quot;}],&quot;container-title&quot;:&quot;Cancer Letters&quot;,&quot;container-title-short&quot;:&quot;Cancer Lett&quot;,&quot;DOI&quot;:&quot;10.1016/j.canlet.2005.04.009&quot;,&quot;ISSN&quot;:&quot;03043835&quot;,&quot;issued&quot;:{&quot;date-parts&quot;:[[2006,5]]},&quot;page&quot;:&quot;13-23&quot;,&quot;issue&quot;:&quot;1&quot;,&quot;volume&quot;:&quot;236&quot;},&quot;isTemporary&quot;:false}]},{&quot;citationID&quot;:&quot;MENDELEY_CITATION_344ae303-9f32-4173-9348-2166ff76d558&quot;,&quot;properties&quot;:{&quot;noteIndex&quot;:0},&quot;isEdited&quot;:false,&quot;manualOverride&quot;:{&quot;isManuallyOverridden&quot;:false,&quot;citeprocText&quot;:&quot;&lt;sup&gt;75&lt;/sup&gt;&quot;,&quot;manualOverrideText&quot;:&quot;&quot;},&quot;citationTag&quot;:&quot;MENDELEY_CITATION_v3_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&quot;,&quot;citationItems&quot;:[{&quot;id&quot;:&quot;c4f6fa10-33cd-37a9-b8d4-272b3dd608ae&quot;,&quot;itemData&quot;:{&quot;type&quot;:&quot;article&quot;,&quot;id&quot;:&quot;c4f6fa10-33cd-37a9-b8d4-272b3dd608ae&quot;,&quot;title&quot;:&quot;Tau Protein and Its Role in Blood–Brain Barrier Dysfunction&quot;,&quot;author&quot;:[{&quot;family&quot;:&quot;Michalicova&quot;,&quot;given&quot;:&quot;Alena&quot;,&quot;parse-names&quot;:false,&quot;dropping-particle&quot;:&quot;&quot;,&quot;non-dropping-particle&quot;:&quot;&quot;},{&quot;family&quot;:&quot;Majerova&quot;,&quot;given&quot;:&quot;Petra&quot;,&quot;parse-names&quot;:false,&quot;dropping-particle&quot;:&quot;&quot;,&quot;non-dropping-particle&quot;:&quot;&quot;},{&quot;family&quot;:&quot;Kovac&quot;,&quot;given&quot;:&quot;Andrej&quot;,&quot;parse-names&quot;:false,&quot;dropping-particle&quot;:&quot;&quot;,&quot;non-dropping-particle&quot;:&quot;&quot;}],&quot;container-title&quot;:&quot;Frontiers in Molecular Neuroscience&quot;,&quot;container-title-short&quot;:&quot;Front Mol Neurosci&quot;,&quot;DOI&quot;:&quot;10.3389/fnmol.2020.570045&quot;,&quot;ISSN&quot;:&quot;16625099&quot;,&quot;issued&quot;:{&quot;date-parts&quot;:[[2020,9,30]]},&quot;abstract&quot;:&quot;The blood–brain barrier (BBB) plays a crucial role in maintaining the specialized microenvironment of the central nervous system (CNS). In aging, the stability of the BBB declines and the permeability increases. The list of CNS pathologies involving BBB dysfunction is growing. The opening of the BBB and subsequent infiltration of serum components to the brain can lead to a host of processes resulting in progressive synaptic, neuronal dysfunction, and detrimental neuroinflammatory changes. Such processes have been implicated in different diseases, including vascular dementia, stroke, Alzheimer’s disease (AD), Parkinson’s disease, multiple sclerosis, amyotrophic lateral sclerosis, hypoxia, ischemia, and diabetes mellitus. The BBB damage is also observed in tauopathies that lack amyloid-β overproduction, suggesting a role for tau in BBB damage. Tauopathies represent a heterogeneous group of around 20 different neurodegenerative diseases characterized by abnormal deposition of the MAPT in cells of the nervous system. Neuropathology of tauopathies is defined as intracellular accumulation of neurofibrillary tangles (NFTs) consisting of aggregated hyper- and abnormal phosphorylation of tau protein and neuroinflammation. Disruption of the BBB found in tauopathies is driven by chronic neuroinflammation. Production of pro-inflammatory signaling molecules such as cytokines, chemokines, and adhesion molecules by glial cells, neurons, and endothelial cells determine the integrity of the BBB and migration of immune cells into the brain. The inflammatory processes promote structural changes in capillaries such as fragmentation, thickening, atrophy of pericytes, accumulation of laminin in the basement membrane, and increased permeability of blood vessels to plasma proteins. Here, we summarize the knowledge about the role of tau protein in BBB structural and functional changes.&quot;,&quot;publisher&quot;:&quot;Frontiers Media S.A.&quot;,&quot;volume&quot;:&quot;13&quot;},&quot;isTemporary&quot;:false}]},{&quot;citationID&quot;:&quot;MENDELEY_CITATION_6d097ffe-d685-47e5-aaba-44e797476064&quot;,&quot;properties&quot;:{&quot;noteIndex&quot;:0},&quot;isEdited&quot;:false,&quot;manualOverride&quot;:{&quot;isManuallyOverridden&quot;:false,&quot;citeprocText&quot;:&quot;&lt;sup&gt;76&lt;/sup&gt;&quot;,&quot;manualOverrideText&quot;:&quot;&quot;},&quot;citationTag&quot;:&quot;MENDELEY_CITATION_v3_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&quot;,&quot;citationItems&quot;:[{&quot;id&quot;:&quot;a0de9a7a-cf65-32b9-a7de-74c1e960719a&quot;,&quot;itemData&quot;:{&quot;type&quot;:&quot;article-journal&quot;,&quot;id&quot;:&quot;a0de9a7a-cf65-32b9-a7de-74c1e960719a&quot;,&quot;title&quot;:&quot;Phospho-tau with subthreshold tau-PET predicts increased tau&quot;,&quot;author&quot;:[{&quot;family&quot;:&quot;Groot&quot;,&quot;given&quot;:&quot;Colin&quot;,&quot;parse-names&quot;:false,&quot;dropping-particle&quot;:&quot;&quot;,&quot;non-dropping-particle&quot;:&quot;&quot;},{&quot;family&quot;:&quot;Smith&quot;,&quot;given&quot;:&quot;Ruben&quot;,&quot;parse-names&quot;:false,&quot;dropping-particle&quot;:&quot;&quot;,&quot;non-dropping-particle&quot;:&quot;&quot;},{&quot;family&quot;:&quot;Stomrud&quot;,&quot;given&quot;:&quot;Erik&quot;,&quot;parse-names&quot;:false,&quot;dropping-particle&quot;:&quot;&quot;,&quot;non-dropping-particle&quot;:&quot;&quot;},{&quot;family&quot;:&quot;Pichet Binette&quot;,&quot;given&quot;:&quot;Alexa&quot;,&quot;parse-names&quot;:false,&quot;dropping-particle&quot;:&quot;&quot;,&quot;non-dropping-particle&quot;:&quot;&quot;},{&quot;family&quot;:&quot;Leuzy&quot;,&quot;given&quot;:&quot;Antoine&quot;,&quot;parse-names&quot;:false,&quot;dropping-particle&quot;:&quot;&quot;,&quot;non-dropping-particle&quot;:&quot;&quot;},{&quot;family&quot;:&quot;M Wisse&quot;,&quot;given&quot;:&quot;Laura E&quot;,&quot;parse-names&quot;:false,&quot;dropping-particle&quot;:&quot;&quot;,&quot;non-dropping-particle&quot;:&quot;&quot;},{&quot;family&quot;:&quot;Palmqvist&quot;,&quot;given&quot;:&quot;Sebastian&quot;,&quot;parse-names&quot;:false,&quot;dropping-particle&quot;:&quot;&quot;,&quot;non-dropping-particle&quot;:&quot;&quot;},{&quot;family&quot;:&quot;Mattsson-Carlgren&quot;,&quot;given&quot;:&quot;Niklas&quot;,&quot;parse-names&quot;:false,&quot;dropping-particle&quot;:&quot;&quot;,&quot;non-dropping-particle&quot;:&quot;&quot;},{&quot;family&quot;:&quot;Strandberg&quot;,&quot;given&quot;:&quot;Olof&quot;,&quot;parse-names&quot;:false,&quot;dropping-particle&quot;:&quot;&quot;,&quot;non-dropping-particle&quot;:&quot;&quot;},{&quot;family&quot;:&quot;Ossenkoppele&quot;,&quot;given&quot;:&quot;Rik&quot;,&quot;parse-names&quot;:false,&quot;dropping-particle&quot;:&quot;&quot;,&quot;non-dropping-particle&quot;:&quot;&quot;},{&quot;family&quot;:&quot;Hansson&quot;,&quot;given&quot;:&quot;Oskar&quot;,&quot;parse-names&quot;:false,&quot;dropping-particle&quot;:&quot;&quot;,&quot;non-dropping-particle&quot;:&quot;&quot;}],&quot;container-title&quot;:&quot;Brain&quot;,&quot;DOI&quot;:&quot;10.1093/brain/awac329/6695020&quot;,&quot;URL&quot;:&quot;https://academic.oup.com/brain/advance-article/doi/10.1093/brain/awac329/6695020&quot;,&quot;issued&quot;:{&quot;date-parts&quot;:[[2022]]},&quot;container-title-short&quot;:&quot;&quot;},&quot;isTemporary&quot;:false}]},{&quot;citationID&quot;:&quot;MENDELEY_CITATION_b92fdaf1-5799-4869-b6f6-bad9182d23ce&quot;,&quot;properties&quot;:{&quot;noteIndex&quot;:0},&quot;isEdited&quot;:false,&quot;manualOverride&quot;:{&quot;isManuallyOverridden&quot;:false,&quot;citeprocText&quot;:&quot;&lt;sup&gt;77&lt;/sup&gt;&quot;,&quot;manualOverrideText&quot;:&quot;&quot;},&quot;citationTag&quot;:&quot;MENDELEY_CITATION_v3_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&quot;,&quot;citationItems&quot;:[{&quot;id&quot;:&quot;4b7effe4-0fd2-351e-b8a9-0008dd362160&quot;,&quot;itemData&quot;:{&quot;type&quot;:&quot;article&quot;,&quot;id&quot;:&quot;4b7effe4-0fd2-351e-b8a9-0008dd362160&quot;,&quot;title&quot;:&quot;Ubiquitin and ubiquitin-like proteins in protein regulation&quot;,&quot;author&quot;:[{&quot;family&quot;:&quot;Herrmann&quot;,&quot;given&quot;:&quot;Joerg&quot;,&quot;parse-names&quot;:false,&quot;dropping-particle&quot;:&quot;&quot;,&quot;non-dropping-particle&quot;:&quot;&quot;},{&quot;family&quot;:&quot;Lerman&quot;,&quot;given&quot;:&quot;Lilach O.&quot;,&quot;parse-names&quot;:false,&quot;dropping-particle&quot;:&quot;&quot;,&quot;non-dropping-particle&quot;:&quot;&quot;},{&quot;family&quot;:&quot;Lerman&quot;,&quot;given&quot;:&quot;Amir&quot;,&quot;parse-names&quot;:false,&quot;dropping-particle&quot;:&quot;&quot;,&quot;non-dropping-particle&quot;:&quot;&quot;}],&quot;container-title&quot;:&quot;Circulation Research&quot;,&quot;DOI&quot;:&quot;10.1161/01.RES.0000264500.11888.f0&quot;,&quot;ISSN&quot;:&quot;00097330&quot;,&quot;PMID&quot;:&quot;17495234&quot;,&quot;issued&quot;:{&quot;date-parts&quot;:[[2007,5]]},&quot;page&quot;:&quot;1276-1291&quot;,&quot;abstract&quot;:&quot;The discovery of the ubiquitin system was awarded with the Nobel Prize in Chemistry in 2004. Labeling of intracellular proteins for degradation by a multienzymatic complex, called the proteasome, was identified as the main function of this system. Subsequently, it was discovered that the attachment of ubiquitin to proteins can modify their function without degradation. Finally, a number of other molecules were recognized to be conjugated to proteins in a manner similar to ubiquitin and were henceforth called ubiquitin-like proteins. This review provides an overview of this class of molecules and its implication for function, subcellular location, and half-life of proteins. © 2007 American Heart Association, Inc.&quot;,&quot;issue&quot;:&quot;9&quot;,&quot;volume&quot;:&quot;100&quot;,&quot;container-title-short&quot;:&quot;Circ Res&quot;},&quot;isTemporary&quot;:false}]},{&quot;citationID&quot;:&quot;MENDELEY_CITATION_7361761a-3d84-4b37-8615-2eeb1e772c8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zM2MTc2MWEtM2Q4NC00YjM3LTg2MTUtMmVlYjFlNzcyYzhi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e42366d-bc83-4320-ab53-ced49a4f0473&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GU0MjM2NmQtYmM4My00MzIwLWFiNTMtY2VkNDlhNGYwNDcz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citationID&quot;:&quot;MENDELEY_CITATION_9476d954-562e-4d15-b769-a1d220e95163&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&quot;,&quot;citationItems&quot;:[{&quot;id&quot;:&quot;4f24433e-a5dc-30af-aa69-4499df5e4cf4&quot;,&quot;itemData&quot;:{&quot;type&quot;:&quot;article-journal&quot;,&quot;id&quot;:&quot;4f24433e-a5dc-30af-aa69-4499df5e4cf4&quot;,&quot;title&quot;:&quot;Decreased serum angiogenin level in Alzheimer's disease&quot;,&quot;author&quot;:[{&quot;family&quot;:&quot;Kim&quot;,&quot;given&quot;:&quot;Yong Nam&quot;,&quot;parse-names&quot;:false,&quot;dropping-particle&quot;:&quot;&quot;,&quot;non-dropping-particle&quot;:&quot;&quot;},{&quot;family&quot;:&quot;Kim&quot;,&quot;given&quot;:&quot;Do Hoon&quot;,&quot;parse-names&quot;:false,&quot;dropping-particle&quot;:&quot;&quot;,&quot;non-dropping-particle&quot;:&quot;&quot;}],&quot;container-title&quot;:&quot;Progress in Neuro-Psychopharmacology and Biological Psychiatry&quot;,&quot;DOI&quot;:&quot;10.1016/j.pnpbp.2012.02.010&quot;,&quot;ISSN&quot;:&quot;02785846&quot;,&quot;PMID&quot;:&quot;22449478&quot;,&quot;issued&quot;:{&quot;date-parts&quot;:[[2012,8,7]]},&quot;page&quot;:&quot;116-120&quot;,&quot;abstract&quot;:&quot;Background: It has been suggested that Alzheimer's disease (AD) is mediated by pathological angiogenesis. Vascular endothelial growth factor (VEGF), transforming growth factor β (TGF-β), and tumor necrosis factor α (TNF -α) may play important roles in inflammation and angiogenesis through effects on inflammatory cell infiltration or neovascularization in AD pathogenesis. A few studies on the roles of VEGF in AD have been reported recently. But, the results were inconsistent. Angiogenin, which is suspected to have a similar function as VEGF, however, has not yet been studied in patients with AD. Objective: This study was performed to investigate the levels of angiogenin and vascular endothelial growth factor (VEGF), vascular endothelial growth factor receptorI (VEGFR I), and vascular endothelial growth factor receptor II (VEGFR II) in serums of patients with AD, to compare their levels with control subjects, and to determine whether serum angiogenin, VEGF, VEGFR I, and VEGFR II levels are associated with Alzheimer's disease (AD). Methods: Serum angiogenin, VEGF, VEGFR I, and VEGFR II levels were quantified at the time of diagnosis in 20 patients with definite AD, and 18 healthy controls, using a commercial ELISA kit. Results: Patients with AD exhibited lower serum angiogenin (p= 0.003) and higher VEGF (p= 0.008) levels than control subjects. No difference in serum VEGFR I and VEGFR II concentrations was observed between AD patients and controls. There was a correlation between serum levels of angiogenin and cognitive function (MMSE-KC and CDR) in AD patients. Conclusion: The increased serum level of VEGF and decreased serum angiogenin level were founded. Cognitive function was correlated with serum levels of angiogenin. Angiogenin may be involved in the pathogenesis of AD. Further study should be needed to evaluate the possibility of serum angiogenin as a biomarker of AD and as a predictor of disease progression. © 2012 Elsevier Inc.&quot;,&quot;issue&quot;:&quot;2&quot;,&quot;volume&quot;:&quot;38&quot;,&quot;container-title-short&quot;:&quot;Prog Neuropsychopharmacol Biol Psychiatry&quot;},&quot;isTemporary&quot;:false}]},{&quot;citationID&quot;:&quot;MENDELEY_CITATION_246b3fe7-c31d-47e5-a177-d4b9f12e680f&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&quot;,&quot;citationItems&quot;:[{&quot;id&quot;:&quot;31b3d052-b9a7-3e75-941a-8ed3e356d825&quot;,&quot;itemData&quot;:{&quot;type&quot;:&quot;article-journal&quot;,&quot;id&quot;:&quot;31b3d052-b9a7-3e75-941a-8ed3e356d825&quot;,&quot;title&quot;:&quot;Synthesis and deposition of basement membrane proteins by primary brain capillary endothelial cells in a murine model of the blood-brain barrier&quot;,&quot;author&quot;:[{&quot;family&quot;:&quot;Schneider Thomsen&quot;,&quot;given&quot;:&quot;Maj&quot;,&quot;parse-names&quot;:false,&quot;dropping-particle&quot;:&quot;&quot;,&quot;non-dropping-particle&quot;:&quot;&quot;},{&quot;family&quot;:&quot;Birkelund&quot;,&quot;given&quot;:&quot;Svend&quot;,&quot;parse-names&quot;:false,&quot;dropping-particle&quot;:&quot;&quot;,&quot;non-dropping-particle&quot;:&quot;&quot;},{&quot;family&quot;:&quot;Burkhart&quot;,&quot;given&quot;:&quot;Annette&quot;,&quot;parse-names&quot;:false,&quot;dropping-particle&quot;:&quot;&quot;,&quot;non-dropping-particle&quot;:&quot;&quot;},{&quot;family&quot;:&quot;Stensballe&quot;,&quot;given&quot;:&quot;Allan&quot;,&quot;parse-names&quot;:false,&quot;dropping-particle&quot;:&quot;&quot;,&quot;non-dropping-particle&quot;:&quot;&quot;},{&quot;family&quot;:&quot;Moos&quot;,&quot;given&quot;:&quot;Torben&quot;,&quot;parse-names&quot;:false,&quot;dropping-particle&quot;:&quot;&quot;,&quot;non-dropping-particle&quot;:&quot;&quot;}],&quot;container-title&quot;:&quot;Journal of Neurochemistry&quot;,&quot;DOI&quot;:&quot;10.1111/jnc.13789&quot;,&quot;issued&quot;:{&quot;date-parts&quot;:[[2017,3]]},&quot;publisher&quot;:&quot;Wiley&quot;,&quot;issue&quot;:&quot;5&quot;,&quot;volume&quot;:&quot;140&quot;,&quot;container-title-short&quot;:&quot;J Neurochem&quot;},&quot;isTemporary&quot;:false}]},{&quot;citationID&quot;:&quot;MENDELEY_CITATION_a6b85560-a51f-4276-9284-60b94e73f1a0&quot;,&quot;properties&quot;:{&quot;noteIndex&quot;:0},&quot;isEdited&quot;:false,&quot;manualOverride&quot;:{&quot;isManuallyOverridden&quot;:false,&quot;citeprocText&quot;:&quot;&lt;sup&gt;80&lt;/sup&gt;&quot;,&quot;manualOverrideText&quot;:&quot;&quot;},&quot;citationTag&quot;:&quot;MENDELEY_CITATION_v3_eyJjaXRhdGlvbklEIjoiTUVOREVMRVlfQ0lUQVRJT05fYTZiODU1NjAtYTUxZi00Mjc2LTkyODQtNjBiOTRlNzNmMWEwIiwicHJvcGVydGllcyI6eyJub3RlSW5kZXgiOjB9LCJpc0VkaXRlZCI6ZmFsc2UsIm1hbnVhbE92ZXJyaWRlIjp7ImlzTWFudWFsbHlPdmVycmlkZGVuIjpmYWxzZSwiY2l0ZXByb2NUZXh0IjoiPHN1cD44MDwvc3VwPiIsIm1hbnVhbE92ZXJyaWRlVGV4dCI6IiJ9LCJjaXRhdGlvbkl0ZW1zIjpbeyJpZCI6IjMwYjY3ZjcyLWVkM2EtMzMyZi1hMTE4LTgwMmY5MGNhZjFlZSIsIml0ZW1EYXRhIjp7InR5cGUiOiJhcnRpY2xlLWpvdXJuYWwiLCJpZCI6IjMwYjY3ZjcyLWVkM2EtMzMyZi1hMTE4LTgwMmY5MGNhZjFlZS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quot;,&quot;citationItems&quot;:[{&quot;id&quot;:&quot;30b67f72-ed3a-332f-a118-802f90caf1ee&quot;,&quot;itemData&quot;:{&quot;type&quot;:&quot;article-journal&quot;,&quot;id&quot;:&quot;30b67f72-ed3a-332f-a118-802f90caf1ee&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213076b1-9d88-42c1-9e91-d76f576e898f&quot;,&quot;properties&quot;:{&quot;noteIndex&quot;:0},&quot;isEdited&quot;:false,&quot;manualOverride&quot;:{&quot;isManuallyOverriden&quot;:false,&quot;citeprocText&quot;:&quot;&lt;sup&gt;81&lt;/sup&gt;&quot;,&quot;manualOverrideText&quot;:&quot;&quot;,&quot;isManuallyOverridden&quot;:false},&quot;citationTag&quot;:&quot;MENDELEY_CITATION_v3_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&quot;,&quot;citationItems&quot;:[{&quot;id&quot;:&quot;d76ac5c9-f60f-3a73-b74e-63c2a02f54a4&quot;,&quot;itemData&quot;:{&quot;type&quot;:&quot;article&quot;,&quot;id&quot;:&quot;d76ac5c9-f60f-3a73-b74e-63c2a02f54a4&quot;,&quot;title&quot;:&quot;Blood-brain barrier breakdown in Alzheimer disease and other neurodegenerative disorders&quot;,&quot;author&quot;:[{&quot;family&quot;:&quot;Sweeney&quot;,&quot;given&quot;:&quot;Melanie D.&quot;,&quot;parse-names&quot;:false,&quot;dropping-particle&quot;:&quot;&quot;,&quot;non-dropping-particle&quot;:&quot;&quot;},{&quot;family&quot;:&quot;Sagare&quot;,&quot;given&quot;:&quot;Abhay P.&quot;,&quot;parse-names&quot;:false,&quot;dropping-particle&quot;:&quot;&quot;,&quot;non-dropping-particle&quot;:&quot;&quot;},{&quot;family&quot;:&quot;Zlokovic&quot;,&quot;given&quot;:&quot;Berislav&quot;,&quot;parse-names&quot;:false,&quot;dropping-particle&quot;:&quot;v.&quot;,&quot;non-dropping-particle&quot;:&quot;&quot;}],&quot;container-title&quot;:&quot;Nature Reviews Neurology&quot;,&quot;DOI&quot;:&quot;10.1038/nrneurol.2017.188&quot;,&quot;ISSN&quot;:&quot;17594766&quot;,&quot;PMID&quot;:&quot;29377008&quot;,&quot;issued&quot;:{&quot;date-parts&quot;:[[2018,3,1]]},&quot;page&quot;:&quot;133-150&quot;,&quot;abstract&quot;:&quot;The blood-brain barrier (BBB) is a continuous endothelial membrane within brain microvessels that has sealed cell-to-cell contacts and is sheathed by mural vascular cells and perivascular astrocyte end-feet. The BBB protects neurons from factors present in the systemic circulation and maintains the highly regulated CNS internal milieu, which is required for proper synaptic and neuronal functioning. BBB disruption allows influx into the brain of neurotoxic blood-derived debris, cells and microbial pathogens and is associated with inflammatory and immune responses, which can initiate multiple pathways of neurodegeneration. This Review discusses neuroimaging studies in the living human brain and post-mortem tissue as well as biomarker studies demonstrating BBB breakdown in Alzheimer disease, Parkinson disease, Huntington disease, amyotrophic lateral sclerosis, multiple sclerosis, HIV-1-associated dementia and chronic traumatic encephalopathy. The pathogenic mechanisms by which BBB breakdown leads to neuronal injury, synaptic dysfunction, loss of neuronal connectivity and neurodegeneration are described. The importance of a healthy BBB for therapeutic drug delivery and the adverse effects of disease-initiated, pathological BBB breakdown in relation to brain delivery of neuropharmaceuticals are briefly discussed. Finally, future directions, gaps in the field and opportunities to control the course of neurological diseases by targeting the BBB are presented.&quot;,&quot;publisher&quot;:&quot;Nature Publishing Group&quot;,&quot;issue&quot;:&quot;3&quot;,&quot;volume&quot;:&quot;14&quot;,&quot;container-title-short&quot;:&quot;Nat Rev Neurol&quot;},&quot;isTemporary&quot;:false}]},{&quot;citationID&quot;:&quot;MENDELEY_CITATION_4320bb42-9a85-4d2c-bfdf-eb10ecbeef3e&quot;,&quot;properties&quot;:{&quot;noteIndex&quot;:0},&quot;isEdited&quot;:false,&quot;manualOverride&quot;:{&quot;isManuallyOverriden&quot;:false,&quot;citeprocText&quot;:&quot;&lt;sup&gt;82&lt;/sup&gt;&quot;,&quot;manualOverrideText&quot;:&quot;&quot;,&quot;isManuallyOverridden&quot;:false},&quot;citationTag&quot;:&quot;MENDELEY_CITATION_v3_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&quot;,&quot;citationItems&quot;:[{&quot;id&quot;:&quot;3f14fc76-bd51-3d35-87f6-132d9379b8ca&quot;,&quot;itemData&quot;:{&quot;type&quot;:&quot;article-journal&quot;,&quot;id&quot;:&quot;3f14fc76-bd51-3d35-87f6-132d9379b8ca&quot;,&quot;title&quot;:&quot;Is Alzheimer’s Disease a Liver Disease of the Brain?&quot;,&quot;author&quot;:[{&quot;family&quot;:&quot;Bassendine&quot;,&quot;given&quot;:&quot;Margaret F.&quot;,&quot;parse-names&quot;:false,&quot;dropping-particle&quot;:&quot;&quot;,&quot;non-dropping-particle&quot;:&quot;&quot;},{&quot;family&quot;:&quot;Taylor-Robinson&quot;,&quot;given&quot;:&quot;Simon D.&quot;,&quot;parse-names&quot;:false,&quot;dropping-particle&quot;:&quot;&quot;,&quot;non-dropping-particle&quot;:&quot;&quot;},{&quot;family&quot;:&quot;Fertleman&quot;,&quot;given&quot;:&quot;Michael&quot;,&quot;parse-names&quot;:false,&quot;dropping-particle&quot;:&quot;&quot;,&quot;non-dropping-particle&quot;:&quot;&quot;},{&quot;family&quot;:&quot;Khan&quot;,&quot;given&quot;:&quot;Michael&quot;,&quot;parse-names&quot;:false,&quot;dropping-particle&quot;:&quot;&quot;,&quot;non-dropping-particle&quot;:&quot;&quot;},{&quot;family&quot;:&quot;Neely&quot;,&quot;given&quot;:&quot;Dermot&quot;,&quot;parse-names&quot;:false,&quot;dropping-particle&quot;:&quot;&quot;,&quot;non-dropping-particle&quot;:&quot;&quot;}],&quot;container-title&quot;:&quot;Journal of Alzheimer's Disease&quot;,&quot;DOI&quot;:&quot;10.3233/jad-190848&quot;,&quot;ISSN&quot;:&quot;13872877&quot;,&quot;issued&quot;:{&quot;date-parts&quot;:[[2020,4,3]]},&quot;page&quot;:&quot;1-14&quot;,&quot;abstract&quot;:&quot;Clinical specialization is not only a force for progress, but it has also led to the  fragmentation of medical knowledge. The focus of research in the field of Alzheimer's disease (AD) is neurobiology, while hepatologists focus on liver diseases and lipid specialists on atherosclerosis. This article on AD focuses on the role of the liver and lipid homeostasis in the development of AD. Amyloid-β (Aβ) deposits accumulate as plaques in the brain of an AD patient long before cognitive decline is evident. Aβ generation is a normal physiological process; the steady-state level of Aβ in the brain is determined by balance between Aβ production and its clearance. We present evidence suggesting that the liver is the origin of brain Aβ deposits and that it is involved in peripheral clearance of circulating Aβ in the blood. Hence the liver could be targeted to decrease Aβ production or increase peripheral clearance.&quot;,&quot;publisher&quot;:&quot;IOS Press&quot;,&quot;issue&quot;:&quot;1&quot;,&quot;volume&quot;:&quot;75&quot;,&quot;container-title-short&quot;:&quot;&quot;},&quot;isTemporary&quot;:false}]},{&quot;citationID&quot;:&quot;MENDELEY_CITATION_03f9c394-ef5f-41a8-be29-e78a1303d242&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DNmOWMzOTQtZWY1Zi00MWE4LWJlMjktZTc4YTEzMDNkMjQy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5f18319-ac9c-407e-b3e4-98d3096b7f6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DVmMTgzMTktYWM5Yy00MDdlLWIzZTQtOThkMzA5NmI3ZjZl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0f53153d-194a-4a06-bc7a-ad44452bc997&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&quot;,&quot;citationItems&quot;:[{&quot;id&quot;:&quot;5858982f-d5c8-3365-9a56-40eb8234d5a7&quot;,&quot;itemData&quot;:{&quot;type&quot;:&quot;article-journal&quot;,&quot;id&quot;:&quot;5858982f-d5c8-3365-9a56-40eb8234d5a7&quot;,&quot;title&quot;:&quot;Cerebrospinal fluid biomarkers measured by Elecsys assays compared to amyloid imaging&quot;,&quot;author&quot;:[{&quot;family&quot;:&quot;Schindler&quot;,&quot;given&quot;:&quot;Suzanne E.&quot;,&quot;parse-names&quot;:false,&quot;dropping-particle&quot;:&quot;&quot;,&quot;non-dropping-particle&quot;:&quot;&quot;},{&quot;family&quot;:&quot;Gray&quot;,&quot;given&quot;:&quot;Julia D.&quot;,&quot;parse-names&quot;:false,&quot;dropping-particle&quot;:&quot;&quot;,&quot;non-dropping-particle&quot;:&quot;&quot;},{&quot;family&quot;:&quot;Gordon&quot;,&quot;given&quot;:&quot;Brian A.&quot;,&quot;parse-names&quot;:false,&quot;dropping-particle&quot;:&quot;&quot;,&quot;non-dropping-particle&quot;:&quot;&quot;},{&quot;family&quot;:&quot;Xiong&quot;,&quot;given&quot;:&quot;Chengjie&quot;,&quot;parse-names&quot;:false,&quot;dropping-particle&quot;:&quot;&quot;,&quot;non-dropping-particle&quot;:&quot;&quot;},{&quot;family&quot;:&quot;Batrla-Utermann&quot;,&quot;given&quot;:&quot;Richard&quot;,&quot;parse-names&quot;:false,&quot;dropping-particle&quot;:&quot;&quot;,&quot;non-dropping-particle&quot;:&quot;&quot;},{&quot;family&quot;:&quot;Quan&quot;,&quot;given&quot;:&quot;Marian&quot;,&quot;parse-names&quot;:false,&quot;dropping-particle&quot;:&quot;&quot;,&quot;non-dropping-particle&quot;:&quot;&quot;},{&quot;family&quot;:&quot;Wahl&quot;,&quot;given&quot;:&quot;Simone&quot;,&quot;parse-names&quot;:false,&quot;dropping-particle&quot;:&quot;&quot;,&quot;non-dropping-particle&quot;:&quot;&quot;},{&quot;family&quot;:&quot;Benzinger&quot;,&quot;given&quot;:&quot;Tammie L.S.&quot;,&quot;parse-names&quot;:false,&quot;dropping-particle&quot;:&quot;&quot;,&quot;non-dropping-particle&quot;:&quot;&quot;},{&quot;family&quot;:&quot;Holtzman&quot;,&quot;given&quot;:&quot;David M.&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container-title&quot;:&quot;Alzheimer's and Dementia&quot;,&quot;accessed&quot;:{&quot;date-parts&quot;:[[2019,10,28]]},&quot;DOI&quot;:&quot;10.1016/j.jalz.2018.01.013&quot;,&quot;ISSN&quot;:&quot;15525279&quot;,&quot;issued&quot;:{&quot;date-parts&quot;:[[2018,11,1]]},&quot;page&quot;:&quot;1460-1469&quot;,&quot;abstract&quot;:&quot;Introduction: Levels of amyloid β peptide 42 (Aβ42), total tau, and phosphorylated tau-181 are well-established cerebrospinal fluid (CSF) biomarkers of Alzheimer's disease, but variability in manual plate-based assays has limited their use. We examined the relationship between CSF biomarkers, as measured by a novel automated immunoassay platform, and amyloid positron emission tomography. Methods: CSF samples from 200 individuals underwent separate analysis for Aβ42, total tau, and phosphorylated tau-181 with automated Roche Elecsys assays. Aβ40 was measured with a commercial plate-based assay. Positron emission tomography with Pittsburgh Compound B was performed less than 1 year from CSF collection. Results: Ratios of CSF biomarkers (total tau/Aβ42, phosphorylated tau-181/Aβ42, and Aβ42/Aβ40) best discriminated Pittsburgh Compound B–positive from Pittsburgh Compound B–negative individuals. Discussion: CSF biomarkers and amyloid positron emission tomography reflect different aspects of Alzheimer's disease brain pathology, and therefore, less-than-perfect correspondence is expected. Automated assays are likely to increase the utility of CSF biomarkers.&quot;,&quot;publisher&quot;:&quot;Elsevier Inc.&quot;,&quot;issue&quot;:&quot;11&quot;,&quot;volume&quot;:&quot;14&quot;,&quot;container-title-short&quot;:&quot;&quot;},&quot;isTemporary&quot;:false}]}]"/>
    <we:property name="MENDELEY_CITATIONS_STYLE" value="{&quot;id&quot;:&quot;https://www.zotero.org/styles/american-medical-association&quot;,&quot;title&quot;:&quot;American Medical Association 11th edition&quot;,&quot;format&quot;:&quot;numeric&quot;,&quot;defaultLocale&quot;:&quot;en-US&quot;}"/>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3AE2DCDAF36F4E94C72DB313FA8BE3" ma:contentTypeVersion="11" ma:contentTypeDescription="Create a new document." ma:contentTypeScope="" ma:versionID="b5f614b9c15f1ef28fc57085e3c86a6a">
  <xsd:schema xmlns:xsd="http://www.w3.org/2001/XMLSchema" xmlns:xs="http://www.w3.org/2001/XMLSchema" xmlns:p="http://schemas.microsoft.com/office/2006/metadata/properties" xmlns:ns3="aab500ca-de31-4e27-bed7-ab03972f6733" targetNamespace="http://schemas.microsoft.com/office/2006/metadata/properties" ma:root="true" ma:fieldsID="db6074de91fc6224e31f063f60f4bf4d" ns3:_="">
    <xsd:import namespace="aab500ca-de31-4e27-bed7-ab03972f67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500ca-de31-4e27-bed7-ab03972f67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96D-6889-417A-A2C6-0BA21D3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500ca-de31-4e27-bed7-ab03972f67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16AA0-8006-4263-81BD-994EE9DCF848}">
  <ds:schemaRefs>
    <ds:schemaRef ds:uri="http://schemas.microsoft.com/sharepoint/v3/contenttype/forms"/>
  </ds:schemaRefs>
</ds:datastoreItem>
</file>

<file path=customXml/itemProps3.xml><?xml version="1.0" encoding="utf-8"?>
<ds:datastoreItem xmlns:ds="http://schemas.openxmlformats.org/officeDocument/2006/customXml" ds:itemID="{99F08F1F-E7AC-41E7-90FA-A774D9A5B8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EB8E72-77B4-4106-80EC-75D856A5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10242</TotalTime>
  <Pages>36</Pages>
  <Words>14008</Words>
  <Characters>79852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Ousterhout</dc:creator>
  <cp:keywords/>
  <dc:description/>
  <cp:lastModifiedBy>Wisch, Julie</cp:lastModifiedBy>
  <cp:revision>32</cp:revision>
  <cp:lastPrinted>2022-01-13T14:58:00Z</cp:lastPrinted>
  <dcterms:created xsi:type="dcterms:W3CDTF">2022-09-13T14:58:00Z</dcterms:created>
  <dcterms:modified xsi:type="dcterms:W3CDTF">2022-09-28T20:38:00Z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6e68f784-ef41-30be-808a-44c4dc4d6e14</vt:lpwstr>
  </property>
  <property fmtid="{D5CDD505-2E9C-101B-9397-08002B2CF9AE}" pid="4" name="Mendeley Citation Style_1">
    <vt:lpwstr>http://www.zotero.org/styles/brain</vt:lpwstr>
  </property>
  <property fmtid="{D5CDD505-2E9C-101B-9397-08002B2CF9AE}" pid="5" name="Mendeley Recent Style Id 0_1">
    <vt:lpwstr>http://www.zotero.org/styles/alzheimers-research-and-therapy</vt:lpwstr>
  </property>
  <property fmtid="{D5CDD505-2E9C-101B-9397-08002B2CF9AE}" pid="6" name="Mendeley Recent Style Name 0_1">
    <vt:lpwstr>Alzheimer's Research &amp; Therapy</vt:lpwstr>
  </property>
  <property fmtid="{D5CDD505-2E9C-101B-9397-08002B2CF9AE}" pid="7" name="Mendeley Recent Style Id 1_1">
    <vt:lpwstr>http://www.zotero.org/styles/bmc-neurology</vt:lpwstr>
  </property>
  <property fmtid="{D5CDD505-2E9C-101B-9397-08002B2CF9AE}" pid="8" name="Mendeley Recent Style Name 1_1">
    <vt:lpwstr>BMC Neurology</vt:lpwstr>
  </property>
  <property fmtid="{D5CDD505-2E9C-101B-9397-08002B2CF9AE}" pid="9" name="Mendeley Recent Style Id 2_1">
    <vt:lpwstr>http://www.zotero.org/styles/brain</vt:lpwstr>
  </property>
  <property fmtid="{D5CDD505-2E9C-101B-9397-08002B2CF9AE}" pid="10" name="Mendeley Recent Style Name 2_1">
    <vt:lpwstr>Brain</vt:lpwstr>
  </property>
  <property fmtid="{D5CDD505-2E9C-101B-9397-08002B2CF9AE}" pid="11" name="Mendeley Recent Style Id 3_1">
    <vt:lpwstr>http://www.zotero.org/styles/current-opinion-in-neurobiology</vt:lpwstr>
  </property>
  <property fmtid="{D5CDD505-2E9C-101B-9397-08002B2CF9AE}" pid="12" name="Mendeley Recent Style Name 3_1">
    <vt:lpwstr>Current Opinion in Neurobiology</vt:lpwstr>
  </property>
  <property fmtid="{D5CDD505-2E9C-101B-9397-08002B2CF9AE}" pid="13" name="Mendeley Recent Style Id 4_1">
    <vt:lpwstr>http://www.zotero.org/styles/journal-of-alzheimers-disease</vt:lpwstr>
  </property>
  <property fmtid="{D5CDD505-2E9C-101B-9397-08002B2CF9AE}" pid="14" name="Mendeley Recent Style Name 4_1">
    <vt:lpwstr>Journal of Alzheimer's Disease</vt:lpwstr>
  </property>
  <property fmtid="{D5CDD505-2E9C-101B-9397-08002B2CF9AE}" pid="15" name="Mendeley Recent Style Id 5_1">
    <vt:lpwstr>http://www.zotero.org/styles/national-library-of-medicine-grant-proposals</vt:lpwstr>
  </property>
  <property fmtid="{D5CDD505-2E9C-101B-9397-08002B2CF9AE}" pid="16" name="Mendeley Recent Style Name 5_1">
    <vt:lpwstr>National Library of Medicine (grant proposals with PMCID/PMID)</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http://www.zotero.org/styles/neurobiology-of-disease</vt:lpwstr>
  </property>
  <property fmtid="{D5CDD505-2E9C-101B-9397-08002B2CF9AE}" pid="20" name="Mendeley Recent Style Name 7_1">
    <vt:lpwstr>Neurobiology of Disease</vt:lpwstr>
  </property>
  <property fmtid="{D5CDD505-2E9C-101B-9397-08002B2CF9AE}" pid="21" name="Mendeley Recent Style Id 8_1">
    <vt:lpwstr>http://www.zotero.org/styles/radiology</vt:lpwstr>
  </property>
  <property fmtid="{D5CDD505-2E9C-101B-9397-08002B2CF9AE}" pid="22" name="Mendeley Recent Style Name 8_1">
    <vt:lpwstr>Radiology</vt:lpwstr>
  </property>
  <property fmtid="{D5CDD505-2E9C-101B-9397-08002B2CF9AE}" pid="23" name="Mendeley Recent Style Id 9_1">
    <vt:lpwstr>http://www.zotero.org/styles/science-translational-medicine</vt:lpwstr>
  </property>
  <property fmtid="{D5CDD505-2E9C-101B-9397-08002B2CF9AE}" pid="24" name="Mendeley Recent Style Name 9_1">
    <vt:lpwstr>Science Translational Medicine</vt:lpwstr>
  </property>
  <property fmtid="{D5CDD505-2E9C-101B-9397-08002B2CF9AE}" pid="25" name="ContentTypeId">
    <vt:lpwstr>0x010100F33AE2DCDAF36F4E94C72DB313FA8BE3</vt:lpwstr>
  </property>
</Properties>
</file>